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A981D" w14:textId="77777777" w:rsidR="00811243" w:rsidRPr="00811243" w:rsidRDefault="00811243" w:rsidP="00811243">
      <w:pPr>
        <w:spacing w:after="0" w:line="360" w:lineRule="auto"/>
        <w:rPr>
          <w:ins w:id="0" w:author="Φλούδα Χριστίνα" w:date="2017-07-25T13:22:00Z"/>
          <w:rFonts w:eastAsia="Times New Roman"/>
          <w:szCs w:val="24"/>
          <w:lang w:eastAsia="en-US"/>
        </w:rPr>
      </w:pPr>
      <w:bookmarkStart w:id="1" w:name="_GoBack"/>
      <w:bookmarkEnd w:id="1"/>
      <w:ins w:id="2" w:author="Φλούδα Χριστίνα" w:date="2017-07-25T13:22:00Z">
        <w:r w:rsidRPr="0081124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AEA4163" w14:textId="77777777" w:rsidR="00811243" w:rsidRPr="00811243" w:rsidRDefault="00811243" w:rsidP="00811243">
      <w:pPr>
        <w:spacing w:after="0" w:line="360" w:lineRule="auto"/>
        <w:rPr>
          <w:ins w:id="3" w:author="Φλούδα Χριστίνα" w:date="2017-07-25T13:22:00Z"/>
          <w:rFonts w:eastAsia="Times New Roman"/>
          <w:szCs w:val="24"/>
          <w:lang w:eastAsia="en-US"/>
        </w:rPr>
      </w:pPr>
    </w:p>
    <w:p w14:paraId="17DB5D4A" w14:textId="77777777" w:rsidR="00811243" w:rsidRPr="00811243" w:rsidRDefault="00811243" w:rsidP="00811243">
      <w:pPr>
        <w:spacing w:after="0" w:line="360" w:lineRule="auto"/>
        <w:rPr>
          <w:ins w:id="4" w:author="Φλούδα Χριστίνα" w:date="2017-07-25T13:22:00Z"/>
          <w:rFonts w:eastAsia="Times New Roman"/>
          <w:szCs w:val="24"/>
          <w:lang w:eastAsia="en-US"/>
        </w:rPr>
      </w:pPr>
      <w:ins w:id="5" w:author="Φλούδα Χριστίνα" w:date="2017-07-25T13:22:00Z">
        <w:r w:rsidRPr="00811243">
          <w:rPr>
            <w:rFonts w:eastAsia="Times New Roman"/>
            <w:szCs w:val="24"/>
            <w:lang w:eastAsia="en-US"/>
          </w:rPr>
          <w:t>ΠΙΝΑΚΑΣ ΠΕΡΙΕΧΟΜΕΝΩΝ</w:t>
        </w:r>
      </w:ins>
    </w:p>
    <w:p w14:paraId="5596B00E" w14:textId="77777777" w:rsidR="00811243" w:rsidRPr="00811243" w:rsidRDefault="00811243" w:rsidP="00811243">
      <w:pPr>
        <w:spacing w:after="0" w:line="360" w:lineRule="auto"/>
        <w:rPr>
          <w:ins w:id="6" w:author="Φλούδα Χριστίνα" w:date="2017-07-25T13:22:00Z"/>
          <w:rFonts w:eastAsia="Times New Roman"/>
          <w:szCs w:val="24"/>
          <w:lang w:eastAsia="en-US"/>
        </w:rPr>
      </w:pPr>
      <w:ins w:id="7" w:author="Φλούδα Χριστίνα" w:date="2017-07-25T13:22:00Z">
        <w:r w:rsidRPr="00811243">
          <w:rPr>
            <w:rFonts w:eastAsia="Times New Roman"/>
            <w:szCs w:val="24"/>
            <w:lang w:eastAsia="en-US"/>
          </w:rPr>
          <w:t xml:space="preserve">ΙΖ΄ ΠΕΡΙΟΔΟΣ </w:t>
        </w:r>
      </w:ins>
    </w:p>
    <w:p w14:paraId="10ECF091" w14:textId="77777777" w:rsidR="00811243" w:rsidRPr="00811243" w:rsidRDefault="00811243" w:rsidP="00811243">
      <w:pPr>
        <w:spacing w:after="0" w:line="360" w:lineRule="auto"/>
        <w:rPr>
          <w:ins w:id="8" w:author="Φλούδα Χριστίνα" w:date="2017-07-25T13:22:00Z"/>
          <w:rFonts w:eastAsia="Times New Roman"/>
          <w:szCs w:val="24"/>
          <w:lang w:eastAsia="en-US"/>
        </w:rPr>
      </w:pPr>
      <w:ins w:id="9" w:author="Φλούδα Χριστίνα" w:date="2017-07-25T13:22:00Z">
        <w:r w:rsidRPr="00811243">
          <w:rPr>
            <w:rFonts w:eastAsia="Times New Roman"/>
            <w:szCs w:val="24"/>
            <w:lang w:eastAsia="en-US"/>
          </w:rPr>
          <w:t>ΠΡΟΕΔΡΕΥΟΜΕΝΗΣ ΚΟΙΝΟΒΟΥΛΕΥΤΙΚΗΣ ΔΗΜΟΚΡΑΤΙΑΣ</w:t>
        </w:r>
      </w:ins>
    </w:p>
    <w:p w14:paraId="6CD5983B" w14:textId="77777777" w:rsidR="00811243" w:rsidRPr="00811243" w:rsidRDefault="00811243" w:rsidP="00811243">
      <w:pPr>
        <w:spacing w:after="0" w:line="360" w:lineRule="auto"/>
        <w:rPr>
          <w:ins w:id="10" w:author="Φλούδα Χριστίνα" w:date="2017-07-25T13:22:00Z"/>
          <w:rFonts w:eastAsia="Times New Roman"/>
          <w:szCs w:val="24"/>
          <w:lang w:eastAsia="en-US"/>
        </w:rPr>
      </w:pPr>
      <w:ins w:id="11" w:author="Φλούδα Χριστίνα" w:date="2017-07-25T13:22:00Z">
        <w:r w:rsidRPr="00811243">
          <w:rPr>
            <w:rFonts w:eastAsia="Times New Roman"/>
            <w:szCs w:val="24"/>
            <w:lang w:eastAsia="en-US"/>
          </w:rPr>
          <w:t>ΣΥΝΟΔΟΣ Β΄</w:t>
        </w:r>
      </w:ins>
    </w:p>
    <w:p w14:paraId="593DFA0E" w14:textId="77777777" w:rsidR="00811243" w:rsidRPr="00811243" w:rsidRDefault="00811243" w:rsidP="00811243">
      <w:pPr>
        <w:spacing w:after="0" w:line="360" w:lineRule="auto"/>
        <w:rPr>
          <w:ins w:id="12" w:author="Φλούδα Χριστίνα" w:date="2017-07-25T13:22:00Z"/>
          <w:rFonts w:eastAsia="Times New Roman"/>
          <w:szCs w:val="24"/>
          <w:lang w:eastAsia="en-US"/>
        </w:rPr>
      </w:pPr>
    </w:p>
    <w:p w14:paraId="39AED735" w14:textId="77777777" w:rsidR="00811243" w:rsidRPr="00811243" w:rsidRDefault="00811243" w:rsidP="00811243">
      <w:pPr>
        <w:spacing w:after="0" w:line="360" w:lineRule="auto"/>
        <w:rPr>
          <w:ins w:id="13" w:author="Φλούδα Χριστίνα" w:date="2017-07-25T13:22:00Z"/>
          <w:rFonts w:eastAsia="Times New Roman"/>
          <w:szCs w:val="24"/>
          <w:lang w:eastAsia="en-US"/>
        </w:rPr>
      </w:pPr>
      <w:ins w:id="14" w:author="Φλούδα Χριστίνα" w:date="2017-07-25T13:22:00Z">
        <w:r w:rsidRPr="00811243">
          <w:rPr>
            <w:rFonts w:eastAsia="Times New Roman"/>
            <w:szCs w:val="24"/>
            <w:lang w:eastAsia="en-US"/>
          </w:rPr>
          <w:t>ΣΥΝΕΔΡΙΑΣΗ ΡΝΔ΄</w:t>
        </w:r>
      </w:ins>
    </w:p>
    <w:p w14:paraId="0382EA38" w14:textId="77777777" w:rsidR="00811243" w:rsidRPr="00811243" w:rsidRDefault="00811243" w:rsidP="00811243">
      <w:pPr>
        <w:spacing w:after="0" w:line="360" w:lineRule="auto"/>
        <w:rPr>
          <w:ins w:id="15" w:author="Φλούδα Χριστίνα" w:date="2017-07-25T13:22:00Z"/>
          <w:rFonts w:eastAsia="Times New Roman"/>
          <w:szCs w:val="24"/>
          <w:lang w:eastAsia="en-US"/>
        </w:rPr>
      </w:pPr>
      <w:ins w:id="16" w:author="Φλούδα Χριστίνα" w:date="2017-07-25T13:22:00Z">
        <w:r w:rsidRPr="00811243">
          <w:rPr>
            <w:rFonts w:eastAsia="Times New Roman"/>
            <w:szCs w:val="24"/>
            <w:lang w:eastAsia="en-US"/>
          </w:rPr>
          <w:t>Τετάρτη  19 Ιουλίου 2017</w:t>
        </w:r>
      </w:ins>
    </w:p>
    <w:p w14:paraId="50601147" w14:textId="77777777" w:rsidR="00811243" w:rsidRPr="00811243" w:rsidRDefault="00811243" w:rsidP="00811243">
      <w:pPr>
        <w:spacing w:after="0" w:line="360" w:lineRule="auto"/>
        <w:rPr>
          <w:ins w:id="17" w:author="Φλούδα Χριστίνα" w:date="2017-07-25T13:22:00Z"/>
          <w:rFonts w:eastAsia="Times New Roman"/>
          <w:szCs w:val="24"/>
          <w:lang w:eastAsia="en-US"/>
        </w:rPr>
      </w:pPr>
    </w:p>
    <w:p w14:paraId="1083ADB5" w14:textId="77777777" w:rsidR="00811243" w:rsidRPr="00811243" w:rsidRDefault="00811243" w:rsidP="00811243">
      <w:pPr>
        <w:spacing w:after="0" w:line="360" w:lineRule="auto"/>
        <w:rPr>
          <w:ins w:id="18" w:author="Φλούδα Χριστίνα" w:date="2017-07-25T13:22:00Z"/>
          <w:rFonts w:eastAsia="Times New Roman"/>
          <w:szCs w:val="24"/>
          <w:lang w:eastAsia="en-US"/>
        </w:rPr>
      </w:pPr>
      <w:ins w:id="19" w:author="Φλούδα Χριστίνα" w:date="2017-07-25T13:22:00Z">
        <w:r w:rsidRPr="00811243">
          <w:rPr>
            <w:rFonts w:eastAsia="Times New Roman"/>
            <w:szCs w:val="24"/>
            <w:lang w:eastAsia="en-US"/>
          </w:rPr>
          <w:t>ΘΕΜΑΤΑ</w:t>
        </w:r>
      </w:ins>
    </w:p>
    <w:p w14:paraId="26ABB539" w14:textId="77777777" w:rsidR="00811243" w:rsidRPr="00811243" w:rsidRDefault="00811243" w:rsidP="00811243">
      <w:pPr>
        <w:spacing w:after="0" w:line="360" w:lineRule="auto"/>
        <w:rPr>
          <w:ins w:id="20" w:author="Φλούδα Χριστίνα" w:date="2017-07-25T13:22:00Z"/>
          <w:rFonts w:eastAsia="Times New Roman"/>
          <w:szCs w:val="24"/>
          <w:lang w:eastAsia="en-US"/>
        </w:rPr>
      </w:pPr>
      <w:ins w:id="21" w:author="Φλούδα Χριστίνα" w:date="2017-07-25T13:22:00Z">
        <w:r w:rsidRPr="00811243">
          <w:rPr>
            <w:rFonts w:eastAsia="Times New Roman"/>
            <w:szCs w:val="24"/>
            <w:lang w:eastAsia="en-US"/>
          </w:rPr>
          <w:t xml:space="preserve"> </w:t>
        </w:r>
        <w:r w:rsidRPr="00811243">
          <w:rPr>
            <w:rFonts w:eastAsia="Times New Roman"/>
            <w:szCs w:val="24"/>
            <w:lang w:eastAsia="en-US"/>
          </w:rPr>
          <w:br/>
          <w:t xml:space="preserve">Α. ΕΙΔΙΚΑ ΘΕΜΑΤΑ </w:t>
        </w:r>
        <w:r w:rsidRPr="00811243">
          <w:rPr>
            <w:rFonts w:eastAsia="Times New Roman"/>
            <w:szCs w:val="24"/>
            <w:lang w:eastAsia="en-US"/>
          </w:rPr>
          <w:br/>
          <w:t xml:space="preserve">1. Ανακοινώνεται ότι τη συνεδρίαση παρακολουθούν φοιτητές και φοιτήτριες της Ελληνοαμερικανικής Οργάνωσης AHEPA, </w:t>
        </w:r>
        <w:proofErr w:type="spellStart"/>
        <w:r w:rsidRPr="00811243">
          <w:rPr>
            <w:rFonts w:eastAsia="Times New Roman"/>
            <w:szCs w:val="24"/>
            <w:lang w:eastAsia="en-US"/>
          </w:rPr>
          <w:t>Webster</w:t>
        </w:r>
        <w:proofErr w:type="spellEnd"/>
        <w:r w:rsidRPr="00811243">
          <w:rPr>
            <w:rFonts w:eastAsia="Times New Roman"/>
            <w:szCs w:val="24"/>
            <w:lang w:eastAsia="en-US"/>
          </w:rPr>
          <w:t xml:space="preserve"> </w:t>
        </w:r>
        <w:proofErr w:type="spellStart"/>
        <w:r w:rsidRPr="00811243">
          <w:rPr>
            <w:rFonts w:eastAsia="Times New Roman"/>
            <w:szCs w:val="24"/>
            <w:lang w:eastAsia="en-US"/>
          </w:rPr>
          <w:t>University</w:t>
        </w:r>
        <w:proofErr w:type="spellEnd"/>
        <w:r w:rsidRPr="00811243">
          <w:rPr>
            <w:rFonts w:eastAsia="Times New Roman"/>
            <w:szCs w:val="24"/>
            <w:lang w:eastAsia="en-US"/>
          </w:rPr>
          <w:t xml:space="preserve">, σελ. </w:t>
        </w:r>
        <w:r w:rsidRPr="00811243">
          <w:rPr>
            <w:rFonts w:eastAsia="Times New Roman"/>
            <w:szCs w:val="24"/>
            <w:lang w:eastAsia="en-US"/>
          </w:rPr>
          <w:br/>
          <w:t xml:space="preserve">2. Επί διαδικαστικού θέματος, σελ. </w:t>
        </w:r>
        <w:r w:rsidRPr="00811243">
          <w:rPr>
            <w:rFonts w:eastAsia="Times New Roman"/>
            <w:szCs w:val="24"/>
            <w:lang w:eastAsia="en-US"/>
          </w:rPr>
          <w:br/>
          <w:t xml:space="preserve"> </w:t>
        </w:r>
        <w:r w:rsidRPr="00811243">
          <w:rPr>
            <w:rFonts w:eastAsia="Times New Roman"/>
            <w:szCs w:val="24"/>
            <w:lang w:eastAsia="en-US"/>
          </w:rPr>
          <w:br/>
          <w:t xml:space="preserve">Β. ΚΟΙΝΟΒΟΥΛΕΥΤΙΚΟΣ ΕΛΕΓΧΟΣ </w:t>
        </w:r>
        <w:r w:rsidRPr="00811243">
          <w:rPr>
            <w:rFonts w:eastAsia="Times New Roman"/>
            <w:szCs w:val="24"/>
            <w:lang w:eastAsia="en-US"/>
          </w:rPr>
          <w:br/>
          <w:t xml:space="preserve">Ανακοίνωση του δελτίου επικαίρων ερωτήσεων της Πέμπτης 20 Ιουλίου 2017, σελ. </w:t>
        </w:r>
        <w:r w:rsidRPr="00811243">
          <w:rPr>
            <w:rFonts w:eastAsia="Times New Roman"/>
            <w:szCs w:val="24"/>
            <w:lang w:eastAsia="en-US"/>
          </w:rPr>
          <w:br/>
          <w:t xml:space="preserve"> </w:t>
        </w:r>
        <w:r w:rsidRPr="00811243">
          <w:rPr>
            <w:rFonts w:eastAsia="Times New Roman"/>
            <w:szCs w:val="24"/>
            <w:lang w:eastAsia="en-US"/>
          </w:rPr>
          <w:br/>
          <w:t xml:space="preserve">Γ. ΝΟΜΟΘΕΤΙΚΗ ΕΡΓΑΣΙΑ </w:t>
        </w:r>
        <w:r w:rsidRPr="00811243">
          <w:rPr>
            <w:rFonts w:eastAsia="Times New Roman"/>
            <w:szCs w:val="24"/>
            <w:lang w:eastAsia="en-US"/>
          </w:rPr>
          <w:br/>
          <w:t>1. Κατάθεση Εκθέσεως Διαρκούς Επιτροπής:</w:t>
        </w:r>
      </w:ins>
    </w:p>
    <w:p w14:paraId="24541597" w14:textId="77777777" w:rsidR="00811243" w:rsidRPr="00811243" w:rsidRDefault="00811243" w:rsidP="00811243">
      <w:pPr>
        <w:spacing w:after="0" w:line="360" w:lineRule="auto"/>
        <w:rPr>
          <w:ins w:id="22" w:author="Φλούδα Χριστίνα" w:date="2017-07-25T13:22:00Z"/>
          <w:rFonts w:eastAsia="Times New Roman"/>
          <w:szCs w:val="24"/>
          <w:lang w:eastAsia="en-US"/>
        </w:rPr>
      </w:pPr>
      <w:ins w:id="23" w:author="Φλούδα Χριστίνα" w:date="2017-07-25T13:22:00Z">
        <w:r w:rsidRPr="00811243">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Υποδομών και Μεταφορών: «Νέο ρυθμιστικό πλαίσιο για τις αστικές συγκοινωνίες στην Περιφερειακή Ενότητα της Θεσσαλονίκης και άλλες διατάξεις», σελ. </w:t>
        </w:r>
        <w:r w:rsidRPr="00811243">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Υποδομών και Μεταφορών: «Νέο ρυθμιστικό πλαίσιο για τις αστικές συγκοινωνίες στην Περιφερειακή Ενότητα της Θεσσαλονίκης και άλλες διατάξεις», σελ. </w:t>
        </w:r>
        <w:r w:rsidRPr="00811243">
          <w:rPr>
            <w:rFonts w:eastAsia="Times New Roman"/>
            <w:szCs w:val="24"/>
            <w:lang w:eastAsia="en-US"/>
          </w:rPr>
          <w:br/>
        </w:r>
      </w:ins>
    </w:p>
    <w:p w14:paraId="48CCF914" w14:textId="77777777" w:rsidR="00811243" w:rsidRPr="00811243" w:rsidRDefault="00811243" w:rsidP="00811243">
      <w:pPr>
        <w:spacing w:after="0" w:line="360" w:lineRule="auto"/>
        <w:rPr>
          <w:ins w:id="24" w:author="Φλούδα Χριστίνα" w:date="2017-07-25T13:22:00Z"/>
          <w:rFonts w:eastAsia="Times New Roman"/>
          <w:szCs w:val="24"/>
          <w:lang w:eastAsia="en-US"/>
        </w:rPr>
      </w:pPr>
    </w:p>
    <w:p w14:paraId="7A7C4915" w14:textId="77777777" w:rsidR="00811243" w:rsidRPr="00811243" w:rsidRDefault="00811243" w:rsidP="00811243">
      <w:pPr>
        <w:spacing w:after="0" w:line="360" w:lineRule="auto"/>
        <w:rPr>
          <w:ins w:id="25" w:author="Φλούδα Χριστίνα" w:date="2017-07-25T13:22:00Z"/>
          <w:rFonts w:eastAsia="Times New Roman"/>
          <w:szCs w:val="24"/>
          <w:lang w:eastAsia="en-US"/>
        </w:rPr>
      </w:pPr>
      <w:ins w:id="26" w:author="Φλούδα Χριστίνα" w:date="2017-07-25T13:22:00Z">
        <w:r w:rsidRPr="00811243">
          <w:rPr>
            <w:rFonts w:eastAsia="Times New Roman"/>
            <w:szCs w:val="24"/>
            <w:lang w:eastAsia="en-US"/>
          </w:rPr>
          <w:t>ΠΡΟΕΔΡΕΥΟΝΤΕΣ</w:t>
        </w:r>
      </w:ins>
    </w:p>
    <w:p w14:paraId="0D0C9C26" w14:textId="77777777" w:rsidR="00811243" w:rsidRPr="00811243" w:rsidRDefault="00811243" w:rsidP="00811243">
      <w:pPr>
        <w:spacing w:after="0" w:line="360" w:lineRule="auto"/>
        <w:rPr>
          <w:ins w:id="27" w:author="Φλούδα Χριστίνα" w:date="2017-07-25T13:22:00Z"/>
          <w:rFonts w:eastAsia="Times New Roman"/>
          <w:szCs w:val="24"/>
          <w:lang w:eastAsia="en-US"/>
        </w:rPr>
      </w:pPr>
      <w:ins w:id="28" w:author="Φλούδα Χριστίνα" w:date="2017-07-25T13:22:00Z">
        <w:r w:rsidRPr="00811243">
          <w:rPr>
            <w:rFonts w:eastAsia="Times New Roman"/>
            <w:szCs w:val="24"/>
            <w:lang w:eastAsia="en-US"/>
          </w:rPr>
          <w:t>ΚΑΚΛΑΜΑΝΗΣ Ν. , σελ.</w:t>
        </w:r>
        <w:r w:rsidRPr="00811243">
          <w:rPr>
            <w:rFonts w:eastAsia="Times New Roman"/>
            <w:szCs w:val="24"/>
            <w:lang w:eastAsia="en-US"/>
          </w:rPr>
          <w:br/>
          <w:t>ΚΟΥΡΑΚΗΣ Α. , σελ.</w:t>
        </w:r>
        <w:r w:rsidRPr="00811243">
          <w:rPr>
            <w:rFonts w:eastAsia="Times New Roman"/>
            <w:szCs w:val="24"/>
            <w:lang w:eastAsia="en-US"/>
          </w:rPr>
          <w:br/>
          <w:t>ΛΥΚΟΥΔΗΣ Σ. , σελ.</w:t>
        </w:r>
        <w:r w:rsidRPr="00811243">
          <w:rPr>
            <w:rFonts w:eastAsia="Times New Roman"/>
            <w:szCs w:val="24"/>
            <w:lang w:eastAsia="en-US"/>
          </w:rPr>
          <w:br/>
        </w:r>
      </w:ins>
    </w:p>
    <w:p w14:paraId="37CF1879" w14:textId="77777777" w:rsidR="00811243" w:rsidRPr="00811243" w:rsidRDefault="00811243" w:rsidP="00811243">
      <w:pPr>
        <w:spacing w:after="0" w:line="360" w:lineRule="auto"/>
        <w:rPr>
          <w:ins w:id="29" w:author="Φλούδα Χριστίνα" w:date="2017-07-25T13:22:00Z"/>
          <w:rFonts w:eastAsia="Times New Roman"/>
          <w:szCs w:val="24"/>
          <w:lang w:eastAsia="en-US"/>
        </w:rPr>
      </w:pPr>
    </w:p>
    <w:p w14:paraId="1EEABC6A" w14:textId="77777777" w:rsidR="00811243" w:rsidRPr="00811243" w:rsidRDefault="00811243" w:rsidP="00811243">
      <w:pPr>
        <w:spacing w:after="0" w:line="360" w:lineRule="auto"/>
        <w:rPr>
          <w:ins w:id="30" w:author="Φλούδα Χριστίνα" w:date="2017-07-25T13:22:00Z"/>
          <w:rFonts w:eastAsia="Times New Roman"/>
          <w:szCs w:val="24"/>
          <w:lang w:eastAsia="en-US"/>
        </w:rPr>
      </w:pPr>
      <w:ins w:id="31" w:author="Φλούδα Χριστίνα" w:date="2017-07-25T13:22:00Z">
        <w:r w:rsidRPr="00811243">
          <w:rPr>
            <w:rFonts w:eastAsia="Times New Roman"/>
            <w:szCs w:val="24"/>
            <w:lang w:eastAsia="en-US"/>
          </w:rPr>
          <w:t>ΟΜΙΛΗΤΕΣ</w:t>
        </w:r>
      </w:ins>
    </w:p>
    <w:p w14:paraId="34FBB9F2" w14:textId="2E4AFBE9" w:rsidR="00811243" w:rsidRDefault="00811243" w:rsidP="00811243">
      <w:pPr>
        <w:spacing w:line="600" w:lineRule="auto"/>
        <w:ind w:firstLine="720"/>
        <w:jc w:val="both"/>
        <w:rPr>
          <w:ins w:id="32" w:author="Φλούδα Χριστίνα" w:date="2017-07-25T13:22:00Z"/>
          <w:rFonts w:eastAsia="Times New Roman"/>
          <w:szCs w:val="24"/>
        </w:rPr>
        <w:pPrChange w:id="33" w:author="Φλούδα Χριστίνα" w:date="2017-07-25T13:22:00Z">
          <w:pPr>
            <w:spacing w:line="600" w:lineRule="auto"/>
            <w:ind w:firstLine="720"/>
            <w:jc w:val="center"/>
          </w:pPr>
        </w:pPrChange>
      </w:pPr>
      <w:ins w:id="34" w:author="Φλούδα Χριστίνα" w:date="2017-07-25T13:22:00Z">
        <w:r w:rsidRPr="00811243">
          <w:rPr>
            <w:rFonts w:eastAsia="Times New Roman"/>
            <w:szCs w:val="24"/>
            <w:lang w:eastAsia="en-US"/>
          </w:rPr>
          <w:br/>
          <w:t>Α. Επί διαδικαστικού θέματος:</w:t>
        </w:r>
        <w:r w:rsidRPr="00811243">
          <w:rPr>
            <w:rFonts w:eastAsia="Times New Roman"/>
            <w:szCs w:val="24"/>
            <w:lang w:eastAsia="en-US"/>
          </w:rPr>
          <w:br/>
          <w:t>ΘΕΟΧΑΡΗΣ Θ. , σελ.</w:t>
        </w:r>
        <w:r w:rsidRPr="00811243">
          <w:rPr>
            <w:rFonts w:eastAsia="Times New Roman"/>
            <w:szCs w:val="24"/>
            <w:lang w:eastAsia="en-US"/>
          </w:rPr>
          <w:br/>
          <w:t>ΚΑΚΛΑΜΑΝΗΣ Ν. , σελ.</w:t>
        </w:r>
        <w:r w:rsidRPr="00811243">
          <w:rPr>
            <w:rFonts w:eastAsia="Times New Roman"/>
            <w:szCs w:val="24"/>
            <w:lang w:eastAsia="en-US"/>
          </w:rPr>
          <w:br/>
          <w:t>ΚΑΛΑΦΑΤΗΣ Σ. , σελ.</w:t>
        </w:r>
        <w:r w:rsidRPr="00811243">
          <w:rPr>
            <w:rFonts w:eastAsia="Times New Roman"/>
            <w:szCs w:val="24"/>
            <w:lang w:eastAsia="en-US"/>
          </w:rPr>
          <w:br/>
          <w:t>ΚΟΥΡΑΚΗΣ Α. , σελ.</w:t>
        </w:r>
        <w:r w:rsidRPr="00811243">
          <w:rPr>
            <w:rFonts w:eastAsia="Times New Roman"/>
            <w:szCs w:val="24"/>
            <w:lang w:eastAsia="en-US"/>
          </w:rPr>
          <w:br/>
          <w:t>ΛΑΖΑΡΙΔΗΣ Γ. , σελ.</w:t>
        </w:r>
        <w:r w:rsidRPr="00811243">
          <w:rPr>
            <w:rFonts w:eastAsia="Times New Roman"/>
            <w:szCs w:val="24"/>
            <w:lang w:eastAsia="en-US"/>
          </w:rPr>
          <w:br/>
          <w:t>ΛΥΚΟΥΔΗΣ Σ. , σελ.</w:t>
        </w:r>
        <w:r w:rsidRPr="00811243">
          <w:rPr>
            <w:rFonts w:eastAsia="Times New Roman"/>
            <w:szCs w:val="24"/>
            <w:lang w:eastAsia="en-US"/>
          </w:rPr>
          <w:br/>
          <w:t>ΣΙΜΟΡΕΛΗΣ Χ. , σελ.</w:t>
        </w:r>
        <w:r w:rsidRPr="00811243">
          <w:rPr>
            <w:rFonts w:eastAsia="Times New Roman"/>
            <w:szCs w:val="24"/>
            <w:lang w:eastAsia="en-US"/>
          </w:rPr>
          <w:br/>
          <w:t>ΣΤΑΜΑΤΗΣ Δ. , σελ.</w:t>
        </w:r>
        <w:r w:rsidRPr="00811243">
          <w:rPr>
            <w:rFonts w:eastAsia="Times New Roman"/>
            <w:szCs w:val="24"/>
            <w:lang w:eastAsia="en-US"/>
          </w:rPr>
          <w:br/>
        </w:r>
        <w:r w:rsidRPr="00811243">
          <w:rPr>
            <w:rFonts w:eastAsia="Times New Roman"/>
            <w:szCs w:val="24"/>
            <w:lang w:eastAsia="en-US"/>
          </w:rPr>
          <w:br/>
          <w:t>Β. Επί του σχεδίου νόμου του Υπουργείου Υποδομών και Μεταφορών:</w:t>
        </w:r>
        <w:r w:rsidRPr="00811243">
          <w:rPr>
            <w:rFonts w:eastAsia="Times New Roman"/>
            <w:szCs w:val="24"/>
            <w:lang w:eastAsia="en-US"/>
          </w:rPr>
          <w:br/>
          <w:t>ΑΜΥΡΑΣ Γ. , σελ.</w:t>
        </w:r>
        <w:r w:rsidRPr="00811243">
          <w:rPr>
            <w:rFonts w:eastAsia="Times New Roman"/>
            <w:szCs w:val="24"/>
            <w:lang w:eastAsia="en-US"/>
          </w:rPr>
          <w:br/>
          <w:t>ΑΡΒΑΝΙΤΙΔΗΣ Γ. , σελ.</w:t>
        </w:r>
        <w:r w:rsidRPr="00811243">
          <w:rPr>
            <w:rFonts w:eastAsia="Times New Roman"/>
            <w:szCs w:val="24"/>
            <w:lang w:eastAsia="en-US"/>
          </w:rPr>
          <w:br/>
          <w:t>ΒΑΡΔΑΛΗΣ Α. , σελ.</w:t>
        </w:r>
        <w:r w:rsidRPr="00811243">
          <w:rPr>
            <w:rFonts w:eastAsia="Times New Roman"/>
            <w:szCs w:val="24"/>
            <w:lang w:eastAsia="en-US"/>
          </w:rPr>
          <w:br/>
          <w:t>ΓΚΙΟΥΛΕΚΑΣ Κ. , σελ.</w:t>
        </w:r>
        <w:r w:rsidRPr="00811243">
          <w:rPr>
            <w:rFonts w:eastAsia="Times New Roman"/>
            <w:szCs w:val="24"/>
            <w:lang w:eastAsia="en-US"/>
          </w:rPr>
          <w:br/>
          <w:t>ΓΡΕΓΟΣ Α. , σελ.</w:t>
        </w:r>
        <w:r w:rsidRPr="00811243">
          <w:rPr>
            <w:rFonts w:eastAsia="Times New Roman"/>
            <w:szCs w:val="24"/>
            <w:lang w:eastAsia="en-US"/>
          </w:rPr>
          <w:br/>
          <w:t>ΔΕΛΗΣ Ι. , σελ.</w:t>
        </w:r>
        <w:r w:rsidRPr="00811243">
          <w:rPr>
            <w:rFonts w:eastAsia="Times New Roman"/>
            <w:szCs w:val="24"/>
            <w:lang w:eastAsia="en-US"/>
          </w:rPr>
          <w:br/>
          <w:t>ΔΕΝΔΙΑΣ Ν. , σελ.</w:t>
        </w:r>
        <w:r w:rsidRPr="00811243">
          <w:rPr>
            <w:rFonts w:eastAsia="Times New Roman"/>
            <w:szCs w:val="24"/>
            <w:lang w:eastAsia="en-US"/>
          </w:rPr>
          <w:br/>
          <w:t>ΔΗΜΑΡΑΣ Γ. , σελ.</w:t>
        </w:r>
        <w:r w:rsidRPr="00811243">
          <w:rPr>
            <w:rFonts w:eastAsia="Times New Roman"/>
            <w:szCs w:val="24"/>
            <w:lang w:eastAsia="en-US"/>
          </w:rPr>
          <w:br/>
          <w:t>ΔΗΜΗΤΡΙΑΔΗΣ Δ. , σελ.</w:t>
        </w:r>
        <w:r w:rsidRPr="00811243">
          <w:rPr>
            <w:rFonts w:eastAsia="Times New Roman"/>
            <w:szCs w:val="24"/>
            <w:lang w:eastAsia="en-US"/>
          </w:rPr>
          <w:br/>
          <w:t>ΖΑΡΟΥΛΙΑ Ε. , σελ.</w:t>
        </w:r>
        <w:r w:rsidRPr="00811243">
          <w:rPr>
            <w:rFonts w:eastAsia="Times New Roman"/>
            <w:szCs w:val="24"/>
            <w:lang w:eastAsia="en-US"/>
          </w:rPr>
          <w:br/>
          <w:t>ΘΕΟΧΑΡΗΣ Θ. , σελ.</w:t>
        </w:r>
        <w:r w:rsidRPr="00811243">
          <w:rPr>
            <w:rFonts w:eastAsia="Times New Roman"/>
            <w:szCs w:val="24"/>
            <w:lang w:eastAsia="en-US"/>
          </w:rPr>
          <w:br/>
          <w:t>ΘΕΟΧΑΡΟΠΟΥΛΟΣ Α. , σελ.</w:t>
        </w:r>
        <w:r w:rsidRPr="00811243">
          <w:rPr>
            <w:rFonts w:eastAsia="Times New Roman"/>
            <w:szCs w:val="24"/>
            <w:lang w:eastAsia="en-US"/>
          </w:rPr>
          <w:br/>
          <w:t>ΚΑΚΛΑΜΑΝΗΣ Ν. , σελ.</w:t>
        </w:r>
        <w:r w:rsidRPr="00811243">
          <w:rPr>
            <w:rFonts w:eastAsia="Times New Roman"/>
            <w:szCs w:val="24"/>
            <w:lang w:eastAsia="en-US"/>
          </w:rPr>
          <w:br/>
          <w:t>ΚΑΛΑΦΑΤΗΣ Σ. , σελ.</w:t>
        </w:r>
        <w:r w:rsidRPr="00811243">
          <w:rPr>
            <w:rFonts w:eastAsia="Times New Roman"/>
            <w:szCs w:val="24"/>
            <w:lang w:eastAsia="en-US"/>
          </w:rPr>
          <w:br/>
          <w:t>ΚΑΡΑΜΑΝΛΗΣ Κ. , σελ.</w:t>
        </w:r>
        <w:r w:rsidRPr="00811243">
          <w:rPr>
            <w:rFonts w:eastAsia="Times New Roman"/>
            <w:szCs w:val="24"/>
            <w:lang w:eastAsia="en-US"/>
          </w:rPr>
          <w:br/>
          <w:t>ΚΑΡΑΝΑΣΤΑΣΗΣ Α. , σελ.</w:t>
        </w:r>
        <w:r w:rsidRPr="00811243">
          <w:rPr>
            <w:rFonts w:eastAsia="Times New Roman"/>
            <w:szCs w:val="24"/>
            <w:lang w:eastAsia="en-US"/>
          </w:rPr>
          <w:br/>
          <w:t>ΚΑΦΑΝΤΑΡΗ Χ. , σελ.</w:t>
        </w:r>
        <w:r w:rsidRPr="00811243">
          <w:rPr>
            <w:rFonts w:eastAsia="Times New Roman"/>
            <w:szCs w:val="24"/>
            <w:lang w:eastAsia="en-US"/>
          </w:rPr>
          <w:br/>
          <w:t>ΚΟΥΚΟΥΤΣΗΣ Δ. , σελ.</w:t>
        </w:r>
        <w:r w:rsidRPr="00811243">
          <w:rPr>
            <w:rFonts w:eastAsia="Times New Roman"/>
            <w:szCs w:val="24"/>
            <w:lang w:eastAsia="en-US"/>
          </w:rPr>
          <w:br/>
          <w:t>ΛΑΖΑΡΙΔΗΣ Γ. , σελ.</w:t>
        </w:r>
        <w:r w:rsidRPr="00811243">
          <w:rPr>
            <w:rFonts w:eastAsia="Times New Roman"/>
            <w:szCs w:val="24"/>
            <w:lang w:eastAsia="en-US"/>
          </w:rPr>
          <w:br/>
          <w:t>ΜΑΥΡΑΓΑΝΗΣ Ν. , σελ.</w:t>
        </w:r>
        <w:r w:rsidRPr="00811243">
          <w:rPr>
            <w:rFonts w:eastAsia="Times New Roman"/>
            <w:szCs w:val="24"/>
            <w:lang w:eastAsia="en-US"/>
          </w:rPr>
          <w:br/>
          <w:t>ΜΑΥΡΩΤΑΣ Γ. , σελ.</w:t>
        </w:r>
        <w:r w:rsidRPr="00811243">
          <w:rPr>
            <w:rFonts w:eastAsia="Times New Roman"/>
            <w:szCs w:val="24"/>
            <w:lang w:eastAsia="en-US"/>
          </w:rPr>
          <w:br/>
          <w:t>ΜΗΤΑΦΙΔΗΣ Τ. , σελ.</w:t>
        </w:r>
        <w:r w:rsidRPr="00811243">
          <w:rPr>
            <w:rFonts w:eastAsia="Times New Roman"/>
            <w:szCs w:val="24"/>
            <w:lang w:eastAsia="en-US"/>
          </w:rPr>
          <w:br/>
          <w:t>ΜΠΟΥΚΩΡΟΣ Χ. , σελ.</w:t>
        </w:r>
        <w:r w:rsidRPr="00811243">
          <w:rPr>
            <w:rFonts w:eastAsia="Times New Roman"/>
            <w:szCs w:val="24"/>
            <w:lang w:eastAsia="en-US"/>
          </w:rPr>
          <w:br/>
          <w:t>ΞΥΔΑΚΗΣ Ν. , σελ.</w:t>
        </w:r>
        <w:r w:rsidRPr="00811243">
          <w:rPr>
            <w:rFonts w:eastAsia="Times New Roman"/>
            <w:szCs w:val="24"/>
            <w:lang w:eastAsia="en-US"/>
          </w:rPr>
          <w:br/>
          <w:t>ΟΥΡΣΟΥΖΙΔΗΣ Γ. , σελ.</w:t>
        </w:r>
        <w:r w:rsidRPr="00811243">
          <w:rPr>
            <w:rFonts w:eastAsia="Times New Roman"/>
            <w:szCs w:val="24"/>
            <w:lang w:eastAsia="en-US"/>
          </w:rPr>
          <w:br/>
          <w:t>ΠΑΠΑΧΡΙΣΤΟΠΟΥΛΟΣ Α. , σελ.</w:t>
        </w:r>
        <w:r w:rsidRPr="00811243">
          <w:rPr>
            <w:rFonts w:eastAsia="Times New Roman"/>
            <w:szCs w:val="24"/>
            <w:lang w:eastAsia="en-US"/>
          </w:rPr>
          <w:br/>
          <w:t>ΣΑΡΙΔΗΣ Ι. , σελ.</w:t>
        </w:r>
        <w:r w:rsidRPr="00811243">
          <w:rPr>
            <w:rFonts w:eastAsia="Times New Roman"/>
            <w:szCs w:val="24"/>
            <w:lang w:eastAsia="en-US"/>
          </w:rPr>
          <w:br/>
          <w:t>ΣΑΧΙΝΙΔΗΣ Ι. , σελ.</w:t>
        </w:r>
        <w:r w:rsidRPr="00811243">
          <w:rPr>
            <w:rFonts w:eastAsia="Times New Roman"/>
            <w:szCs w:val="24"/>
            <w:lang w:eastAsia="en-US"/>
          </w:rPr>
          <w:br/>
          <w:t>ΣΠΙΡΤΖΗΣ Χ. , σελ.</w:t>
        </w:r>
        <w:r w:rsidRPr="00811243">
          <w:rPr>
            <w:rFonts w:eastAsia="Times New Roman"/>
            <w:szCs w:val="24"/>
            <w:lang w:eastAsia="en-US"/>
          </w:rPr>
          <w:br/>
          <w:t>ΣΤΑΜΑΤΗΣ Δ. , σελ.</w:t>
        </w:r>
        <w:r w:rsidRPr="00811243">
          <w:rPr>
            <w:rFonts w:eastAsia="Times New Roman"/>
            <w:szCs w:val="24"/>
            <w:lang w:eastAsia="en-US"/>
          </w:rPr>
          <w:br/>
          <w:t>ΤΖΕΛΕΠΗΣ Μ. , σελ.</w:t>
        </w:r>
        <w:r w:rsidRPr="00811243">
          <w:rPr>
            <w:rFonts w:eastAsia="Times New Roman"/>
            <w:szCs w:val="24"/>
            <w:lang w:eastAsia="en-US"/>
          </w:rPr>
          <w:br/>
          <w:t>ΤΡΙΑΝΤΑΦΥΛΛΙΔΗΣ Α. , σελ.</w:t>
        </w:r>
        <w:r w:rsidRPr="00811243">
          <w:rPr>
            <w:rFonts w:eastAsia="Times New Roman"/>
            <w:szCs w:val="24"/>
            <w:lang w:eastAsia="en-US"/>
          </w:rPr>
          <w:br/>
          <w:t>ΦΩΚΑΣ Α. , σελ.</w:t>
        </w:r>
        <w:r w:rsidRPr="00811243">
          <w:rPr>
            <w:rFonts w:eastAsia="Times New Roman"/>
            <w:szCs w:val="24"/>
            <w:lang w:eastAsia="en-US"/>
          </w:rPr>
          <w:br/>
        </w:r>
      </w:ins>
    </w:p>
    <w:p w14:paraId="3DCAD0C8" w14:textId="77777777" w:rsidR="00B8452E" w:rsidRDefault="00811243">
      <w:pPr>
        <w:spacing w:line="600" w:lineRule="auto"/>
        <w:ind w:firstLine="720"/>
        <w:jc w:val="center"/>
        <w:rPr>
          <w:rFonts w:eastAsia="Times New Roman"/>
          <w:szCs w:val="24"/>
        </w:rPr>
      </w:pPr>
      <w:r>
        <w:rPr>
          <w:rFonts w:eastAsia="Times New Roman"/>
          <w:szCs w:val="24"/>
        </w:rPr>
        <w:t>ΠΡΑΚΤΙΚΑ ΒΟΥΛΗΣ</w:t>
      </w:r>
    </w:p>
    <w:p w14:paraId="3DCAD0C9" w14:textId="77777777" w:rsidR="00B8452E" w:rsidRDefault="00811243">
      <w:pPr>
        <w:spacing w:line="600" w:lineRule="auto"/>
        <w:ind w:firstLine="720"/>
        <w:jc w:val="center"/>
        <w:rPr>
          <w:rFonts w:eastAsia="Times New Roman"/>
          <w:szCs w:val="24"/>
        </w:rPr>
      </w:pPr>
      <w:r>
        <w:rPr>
          <w:rFonts w:eastAsia="Times New Roman"/>
          <w:szCs w:val="24"/>
        </w:rPr>
        <w:t xml:space="preserve">ΙΖ΄ ΠΕΡΙΟΔΟΣ </w:t>
      </w:r>
    </w:p>
    <w:p w14:paraId="3DCAD0CA" w14:textId="77777777" w:rsidR="00B8452E" w:rsidRDefault="0081124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DCAD0CB" w14:textId="77777777" w:rsidR="00B8452E" w:rsidRDefault="00811243">
      <w:pPr>
        <w:spacing w:line="600" w:lineRule="auto"/>
        <w:ind w:firstLine="720"/>
        <w:jc w:val="center"/>
        <w:rPr>
          <w:rFonts w:eastAsia="Times New Roman"/>
          <w:szCs w:val="24"/>
        </w:rPr>
      </w:pPr>
      <w:r>
        <w:rPr>
          <w:rFonts w:eastAsia="Times New Roman"/>
          <w:szCs w:val="24"/>
        </w:rPr>
        <w:t>ΣΥΝΟΔΟΣ Β΄</w:t>
      </w:r>
    </w:p>
    <w:p w14:paraId="3DCAD0CC" w14:textId="77777777" w:rsidR="00B8452E" w:rsidRDefault="00811243">
      <w:pPr>
        <w:spacing w:line="600" w:lineRule="auto"/>
        <w:ind w:firstLine="720"/>
        <w:jc w:val="center"/>
        <w:rPr>
          <w:rFonts w:eastAsia="Times New Roman"/>
          <w:szCs w:val="24"/>
        </w:rPr>
      </w:pPr>
      <w:r>
        <w:rPr>
          <w:rFonts w:eastAsia="Times New Roman"/>
          <w:szCs w:val="24"/>
        </w:rPr>
        <w:t>ΣΥΝΕΔΡΙΑΣΗ ΡΝΔ΄</w:t>
      </w:r>
    </w:p>
    <w:p w14:paraId="3DCAD0CD" w14:textId="77777777" w:rsidR="00B8452E" w:rsidRDefault="00811243">
      <w:pPr>
        <w:spacing w:line="600" w:lineRule="auto"/>
        <w:ind w:firstLine="720"/>
        <w:jc w:val="center"/>
        <w:rPr>
          <w:rFonts w:eastAsia="Times New Roman"/>
          <w:szCs w:val="24"/>
        </w:rPr>
      </w:pPr>
      <w:r>
        <w:rPr>
          <w:rFonts w:eastAsia="Times New Roman"/>
          <w:szCs w:val="24"/>
        </w:rPr>
        <w:t>Τετάρτη 19 Ιουλίου 2017</w:t>
      </w:r>
    </w:p>
    <w:p w14:paraId="3DCAD0CE" w14:textId="77777777" w:rsidR="00B8452E" w:rsidRDefault="00811243">
      <w:pPr>
        <w:spacing w:line="600" w:lineRule="auto"/>
        <w:ind w:firstLine="720"/>
        <w:jc w:val="both"/>
        <w:rPr>
          <w:rFonts w:eastAsia="Times New Roman"/>
          <w:szCs w:val="24"/>
        </w:rPr>
      </w:pPr>
      <w:r>
        <w:rPr>
          <w:rFonts w:eastAsia="Times New Roman"/>
          <w:szCs w:val="24"/>
        </w:rPr>
        <w:t>Αθήνα, σήμερα στις 19 Ιουλίου 2017, ημέρα Τετάρτη και ώρα 11.11΄</w:t>
      </w:r>
      <w:r w:rsidRPr="008A576F">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2D4638">
        <w:rPr>
          <w:rFonts w:eastAsia="Times New Roman"/>
          <w:b/>
          <w:szCs w:val="24"/>
        </w:rPr>
        <w:t>ΝΙΚΗΤΑ ΚΑΚΛΑΜΑΝΗ</w:t>
      </w:r>
      <w:r>
        <w:rPr>
          <w:rFonts w:eastAsia="Times New Roman"/>
          <w:szCs w:val="24"/>
        </w:rPr>
        <w:t>.</w:t>
      </w:r>
    </w:p>
    <w:p w14:paraId="3DCAD0CF" w14:textId="77777777" w:rsidR="00B8452E" w:rsidRDefault="0081124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Στην Αίθουσα</w:t>
      </w:r>
      <w:r>
        <w:rPr>
          <w:rFonts w:eastAsia="Times New Roman"/>
          <w:szCs w:val="24"/>
        </w:rPr>
        <w:t xml:space="preserve"> δεν έχουμε ακόμη </w:t>
      </w:r>
      <w:r>
        <w:rPr>
          <w:rFonts w:eastAsia="Times New Roman"/>
          <w:szCs w:val="24"/>
        </w:rPr>
        <w:t>κυρίες</w:t>
      </w:r>
      <w:r>
        <w:rPr>
          <w:rFonts w:eastAsia="Times New Roman"/>
          <w:szCs w:val="24"/>
        </w:rPr>
        <w:t xml:space="preserve"> συναδέλφους. Ο</w:t>
      </w:r>
      <w:r>
        <w:rPr>
          <w:rFonts w:eastAsia="Times New Roman"/>
          <w:szCs w:val="24"/>
        </w:rPr>
        <w:t>πότε, κύριοι</w:t>
      </w:r>
      <w:r>
        <w:rPr>
          <w:rFonts w:eastAsia="Times New Roman"/>
          <w:szCs w:val="24"/>
        </w:rPr>
        <w:t xml:space="preserve"> συνάδελφοι, καλημέρα σας. Αρχίζει η συνεδρίαση. </w:t>
      </w:r>
    </w:p>
    <w:p w14:paraId="3DCAD0D0" w14:textId="77777777" w:rsidR="00B8452E" w:rsidRDefault="00811243">
      <w:pPr>
        <w:spacing w:line="600" w:lineRule="auto"/>
        <w:ind w:firstLine="720"/>
        <w:jc w:val="both"/>
        <w:rPr>
          <w:rFonts w:eastAsia="Times New Roman"/>
          <w:szCs w:val="24"/>
        </w:rPr>
      </w:pPr>
      <w:r>
        <w:rPr>
          <w:rFonts w:eastAsia="Times New Roman"/>
          <w:szCs w:val="24"/>
        </w:rPr>
        <w:t xml:space="preserve">Έχω την τιμή να σας ανακοινώσω το δελτίο επικαίρων ερωτήσεων της </w:t>
      </w:r>
      <w:r>
        <w:rPr>
          <w:rFonts w:eastAsia="Times New Roman"/>
          <w:color w:val="000000"/>
          <w:szCs w:val="24"/>
        </w:rPr>
        <w:t>Πέμπτης 20 Ιουλίου 20</w:t>
      </w:r>
      <w:r>
        <w:rPr>
          <w:rFonts w:eastAsia="Times New Roman"/>
          <w:color w:val="000000"/>
          <w:szCs w:val="24"/>
        </w:rPr>
        <w:t>17.</w:t>
      </w:r>
    </w:p>
    <w:p w14:paraId="3DCAD0D1" w14:textId="77777777" w:rsidR="00B8452E" w:rsidRDefault="00811243">
      <w:pPr>
        <w:spacing w:after="0" w:line="600" w:lineRule="auto"/>
        <w:ind w:firstLine="720"/>
        <w:jc w:val="both"/>
        <w:rPr>
          <w:rFonts w:eastAsia="Times New Roman"/>
          <w:b/>
          <w:color w:val="000000"/>
          <w:szCs w:val="24"/>
        </w:rPr>
      </w:pPr>
      <w:r>
        <w:rPr>
          <w:rFonts w:eastAsia="Times New Roman"/>
          <w:bCs/>
          <w:color w:val="000000"/>
          <w:szCs w:val="24"/>
        </w:rPr>
        <w:lastRenderedPageBreak/>
        <w:t xml:space="preserve">Α. </w:t>
      </w:r>
      <w:r>
        <w:rPr>
          <w:rFonts w:eastAsia="Times New Roman"/>
          <w:bCs/>
          <w:color w:val="000000"/>
          <w:szCs w:val="24"/>
        </w:rPr>
        <w:t xml:space="preserve">ΕΠΙΚΑΙΡΕΣ ΕΡΩΤΗΣΕΙΣ </w:t>
      </w:r>
      <w:r>
        <w:rPr>
          <w:rFonts w:eastAsia="Times New Roman"/>
          <w:bCs/>
          <w:color w:val="000000"/>
          <w:szCs w:val="24"/>
        </w:rPr>
        <w:t>Πρώτου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3DCAD0D2"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1. Η με αριθμό 1225/17</w:t>
      </w:r>
      <w:r>
        <w:rPr>
          <w:rFonts w:eastAsia="Times New Roman"/>
          <w:color w:val="000000"/>
          <w:szCs w:val="24"/>
        </w:rPr>
        <w:t>-7-2017 επίκαιρη ερώτηση του Βουλευτή Ξάνθης του Συνασπισμού Ριζοσπαστικής Αριστεράς κ</w:t>
      </w:r>
      <w:r>
        <w:rPr>
          <w:rFonts w:eastAsia="Times New Roman"/>
          <w:b/>
          <w:color w:val="000000"/>
          <w:szCs w:val="24"/>
        </w:rPr>
        <w:t xml:space="preserve">. </w:t>
      </w:r>
      <w:r>
        <w:rPr>
          <w:rFonts w:eastAsia="Times New Roman"/>
          <w:bCs/>
          <w:color w:val="000000"/>
          <w:szCs w:val="24"/>
        </w:rPr>
        <w:t xml:space="preserve">Γρηγορίου Στογιαννίδη </w:t>
      </w:r>
      <w:r>
        <w:rPr>
          <w:rFonts w:eastAsia="Times New Roman"/>
          <w:color w:val="000000"/>
          <w:szCs w:val="24"/>
        </w:rPr>
        <w:t xml:space="preserve">προς την Υπουργό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με θέμα: «Προστασία εργαζομένων και λήψη δραστικών μέτρων σε περίπτωση</w:t>
      </w:r>
      <w:r>
        <w:rPr>
          <w:rFonts w:eastAsia="Times New Roman"/>
          <w:color w:val="000000"/>
          <w:szCs w:val="24"/>
        </w:rPr>
        <w:t xml:space="preserve"> οφειλής δεδουλευμένων αποδοχών».</w:t>
      </w:r>
    </w:p>
    <w:p w14:paraId="3DCAD0D3"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2. Η με αριθμό 1242/18-7-2017 επίκαιρη ερώτηση του Βουλευτή 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w:t>
      </w:r>
      <w:r>
        <w:rPr>
          <w:rFonts w:eastAsia="Times New Roman"/>
          <w:color w:val="000000"/>
          <w:szCs w:val="24"/>
        </w:rPr>
        <w:t xml:space="preserve">ς της Νέας Δημοκρατίας κ. </w:t>
      </w:r>
      <w:r>
        <w:rPr>
          <w:rFonts w:eastAsia="Times New Roman"/>
          <w:bCs/>
          <w:color w:val="000000"/>
          <w:szCs w:val="24"/>
        </w:rPr>
        <w:t xml:space="preserve">Μάξιμου </w:t>
      </w:r>
      <w:proofErr w:type="spellStart"/>
      <w:r>
        <w:rPr>
          <w:rFonts w:eastAsia="Times New Roman"/>
          <w:bCs/>
          <w:color w:val="000000"/>
          <w:szCs w:val="24"/>
        </w:rPr>
        <w:t>Χαρακόπουλου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θέμα: «Δημόσια και ιδιωτικά κτ</w:t>
      </w:r>
      <w:r>
        <w:rPr>
          <w:rFonts w:eastAsia="Times New Roman"/>
          <w:color w:val="000000"/>
          <w:szCs w:val="24"/>
        </w:rPr>
        <w:t>ή</w:t>
      </w:r>
      <w:r>
        <w:rPr>
          <w:rFonts w:eastAsia="Times New Roman"/>
          <w:color w:val="000000"/>
          <w:szCs w:val="24"/>
        </w:rPr>
        <w:t>ρια που τελούν υπό κατάληψη -απόκρυψη επίσημων</w:t>
      </w:r>
      <w:r>
        <w:rPr>
          <w:rFonts w:eastAsia="Times New Roman"/>
          <w:color w:val="000000"/>
          <w:szCs w:val="24"/>
        </w:rPr>
        <w:t xml:space="preserve"> στοιχειών - ενέργειες για την απελευθέρωσή τους».</w:t>
      </w:r>
    </w:p>
    <w:p w14:paraId="3DCAD0D4"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3. Η με αριθμό 1217/12-7-2017 επίκαιρη ερώτηση του Ε΄ Αντιπροέδρου της Βουλής και Βουλευτή Δωδεκανήσου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w:t>
      </w:r>
      <w:r>
        <w:rPr>
          <w:rFonts w:eastAsia="Times New Roman"/>
          <w:bCs/>
          <w:color w:val="000000"/>
          <w:szCs w:val="24"/>
        </w:rPr>
        <w:t xml:space="preserve">κ. 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προς την Υπουργό</w:t>
      </w:r>
      <w:r>
        <w:rPr>
          <w:rFonts w:eastAsia="Times New Roman"/>
          <w:b/>
          <w:bCs/>
          <w:color w:val="000000"/>
          <w:szCs w:val="24"/>
        </w:rPr>
        <w:t xml:space="preserve"> </w:t>
      </w:r>
      <w:r>
        <w:rPr>
          <w:rFonts w:eastAsia="Times New Roman"/>
          <w:bCs/>
          <w:color w:val="000000"/>
          <w:szCs w:val="24"/>
        </w:rPr>
        <w:t>Εργασίας, Κοινων</w:t>
      </w:r>
      <w:r>
        <w:rPr>
          <w:rFonts w:eastAsia="Times New Roman"/>
          <w:bCs/>
          <w:color w:val="000000"/>
          <w:szCs w:val="24"/>
        </w:rPr>
        <w:t>ικής Ασφάλισης και Κοινωνικής Αλληλεγγύης,</w:t>
      </w:r>
      <w:r>
        <w:rPr>
          <w:rFonts w:eastAsia="Times New Roman"/>
          <w:b/>
          <w:bCs/>
          <w:color w:val="000000"/>
          <w:szCs w:val="24"/>
        </w:rPr>
        <w:t xml:space="preserve"> </w:t>
      </w:r>
      <w:r>
        <w:rPr>
          <w:rFonts w:eastAsia="Times New Roman"/>
          <w:color w:val="000000"/>
          <w:szCs w:val="24"/>
        </w:rPr>
        <w:t>με θέμα: «Εξώθηση χιλιάδων αυτοαπασχολούμενων σε σύνταξη».</w:t>
      </w:r>
    </w:p>
    <w:p w14:paraId="3DCAD0D5"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lastRenderedPageBreak/>
        <w:t xml:space="preserve">4. Η με αριθμό 1223/14-7-2017 επίκαιρη ερώτηση της Βουλευτού Β΄ Αθηνών του Λαϊκού Συνδέσμου - Χρυσή Αυγή κ.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Εξωτερικών,</w:t>
      </w:r>
      <w:r>
        <w:rPr>
          <w:rFonts w:eastAsia="Times New Roman"/>
          <w:b/>
          <w:bCs/>
          <w:color w:val="000000"/>
          <w:szCs w:val="24"/>
        </w:rPr>
        <w:t xml:space="preserve"> </w:t>
      </w:r>
      <w:r>
        <w:rPr>
          <w:rFonts w:eastAsia="Times New Roman"/>
          <w:color w:val="000000"/>
          <w:szCs w:val="24"/>
        </w:rPr>
        <w:t>μ</w:t>
      </w:r>
      <w:r>
        <w:rPr>
          <w:rFonts w:eastAsia="Times New Roman"/>
          <w:color w:val="000000"/>
          <w:szCs w:val="24"/>
        </w:rPr>
        <w:t>ε θέμα: «Η Παγκόσμια Τράπεζα «χαρίζει» το Αιγαίο στην Τουρκία».</w:t>
      </w:r>
    </w:p>
    <w:p w14:paraId="3DCAD0D6"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5. Η με αριθμό 1248/18-7-2017 επίκαιρη ερώτηση του Βουλευτή Λέσβου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Σταύρου Τάσσου </w:t>
      </w:r>
      <w:r>
        <w:rPr>
          <w:rFonts w:eastAsia="Times New Roman"/>
          <w:color w:val="000000"/>
          <w:szCs w:val="24"/>
        </w:rPr>
        <w:t xml:space="preserve">προς τον Υπουργό </w:t>
      </w:r>
      <w:r>
        <w:rPr>
          <w:rFonts w:eastAsia="Times New Roman"/>
          <w:bCs/>
          <w:color w:val="000000"/>
          <w:szCs w:val="24"/>
        </w:rPr>
        <w:t>Υποδομών και Μεταφορών,</w:t>
      </w:r>
      <w:r>
        <w:rPr>
          <w:rFonts w:eastAsia="Times New Roman"/>
          <w:b/>
          <w:bCs/>
          <w:color w:val="000000"/>
          <w:szCs w:val="24"/>
        </w:rPr>
        <w:t xml:space="preserve"> </w:t>
      </w:r>
      <w:r>
        <w:rPr>
          <w:rFonts w:eastAsia="Times New Roman"/>
          <w:color w:val="000000"/>
          <w:szCs w:val="24"/>
        </w:rPr>
        <w:t>με θέμα: «Να παρθούν άμεσα μέτ</w:t>
      </w:r>
      <w:r>
        <w:rPr>
          <w:rFonts w:eastAsia="Times New Roman"/>
          <w:color w:val="000000"/>
          <w:szCs w:val="24"/>
        </w:rPr>
        <w:t>ρα για την άμεση αποζημίωση των σεισμοπαθών και την αποκατάσταση των ζημιών στη Λέσβο».</w:t>
      </w:r>
    </w:p>
    <w:p w14:paraId="3DCAD0D7" w14:textId="77777777" w:rsidR="00B8452E" w:rsidRDefault="00811243">
      <w:pPr>
        <w:spacing w:after="0" w:line="600" w:lineRule="auto"/>
        <w:ind w:firstLine="720"/>
        <w:jc w:val="both"/>
        <w:rPr>
          <w:rFonts w:eastAsia="Times New Roman"/>
          <w:b/>
          <w:color w:val="000000"/>
          <w:szCs w:val="24"/>
        </w:rPr>
      </w:pPr>
      <w:r>
        <w:rPr>
          <w:rFonts w:eastAsia="Times New Roman"/>
          <w:bCs/>
          <w:color w:val="000000"/>
          <w:szCs w:val="24"/>
        </w:rPr>
        <w:t xml:space="preserve">Β. </w:t>
      </w:r>
      <w:r>
        <w:rPr>
          <w:rFonts w:eastAsia="Times New Roman"/>
          <w:bCs/>
          <w:color w:val="000000"/>
          <w:szCs w:val="24"/>
        </w:rPr>
        <w:t xml:space="preserve">ΕΠΙΚΑΙΡΕΣ ΕΡΩΤΗΣΕΙΣ </w:t>
      </w:r>
      <w:r>
        <w:rPr>
          <w:rFonts w:eastAsia="Times New Roman"/>
          <w:bCs/>
          <w:color w:val="000000"/>
          <w:szCs w:val="24"/>
        </w:rPr>
        <w:t>Δεύτερου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3DCAD0D8"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1. Η με αριθμό 1243/18-7-2017 επίκαιρη ερώτηση του Βουλευτή Λέσβου της Ν</w:t>
      </w:r>
      <w:r>
        <w:rPr>
          <w:rFonts w:eastAsia="Times New Roman"/>
          <w:color w:val="000000"/>
          <w:szCs w:val="24"/>
        </w:rPr>
        <w:t xml:space="preserve">έας Δημοκρατίας κ. </w:t>
      </w:r>
      <w:r>
        <w:rPr>
          <w:rFonts w:eastAsia="Times New Roman"/>
          <w:bCs/>
          <w:color w:val="000000"/>
          <w:szCs w:val="24"/>
        </w:rPr>
        <w:t xml:space="preserve">Χαράλαμπου Αθανασίου </w:t>
      </w:r>
      <w:r>
        <w:rPr>
          <w:rFonts w:eastAsia="Times New Roman"/>
          <w:color w:val="000000"/>
          <w:szCs w:val="24"/>
        </w:rPr>
        <w:t xml:space="preserve">προς την Υπουργό </w:t>
      </w:r>
      <w:r>
        <w:rPr>
          <w:rFonts w:eastAsia="Times New Roman"/>
          <w:bCs/>
          <w:color w:val="000000"/>
          <w:szCs w:val="24"/>
        </w:rPr>
        <w:t xml:space="preserve">Εργασίας, Κοινωνικής Ασφάλισης και Κοινωνικής Αλληλεγγύης, </w:t>
      </w:r>
      <w:r>
        <w:rPr>
          <w:rFonts w:eastAsia="Times New Roman"/>
          <w:color w:val="000000"/>
          <w:szCs w:val="24"/>
        </w:rPr>
        <w:t xml:space="preserve">σχετικά με τη σύσταση </w:t>
      </w:r>
      <w:r>
        <w:rPr>
          <w:rFonts w:eastAsia="Times New Roman"/>
          <w:color w:val="000000"/>
          <w:szCs w:val="24"/>
        </w:rPr>
        <w:t>τ</w:t>
      </w:r>
      <w:r>
        <w:rPr>
          <w:rFonts w:eastAsia="Times New Roman"/>
          <w:color w:val="000000"/>
          <w:szCs w:val="24"/>
        </w:rPr>
        <w:t xml:space="preserve">οπικής </w:t>
      </w:r>
      <w:r>
        <w:rPr>
          <w:rFonts w:eastAsia="Times New Roman"/>
          <w:color w:val="000000"/>
          <w:szCs w:val="24"/>
        </w:rPr>
        <w:t>δ</w:t>
      </w:r>
      <w:r>
        <w:rPr>
          <w:rFonts w:eastAsia="Times New Roman"/>
          <w:color w:val="000000"/>
          <w:szCs w:val="24"/>
        </w:rPr>
        <w:t>ιεύθυνσης ΕΦΚΑ Λήμνου.</w:t>
      </w:r>
    </w:p>
    <w:p w14:paraId="3DCAD0D9"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 xml:space="preserve">2. Η με αριθμό 1220/12-7-2017 επίκαιρη ερώτηση του Βουλευτή Αιτωλοακαρνανίας της </w:t>
      </w:r>
      <w:r>
        <w:rPr>
          <w:rFonts w:eastAsia="Times New Roman"/>
          <w:color w:val="000000"/>
          <w:szCs w:val="24"/>
        </w:rPr>
        <w:t xml:space="preserve">Δημοκρατικής Συμπαράταξης </w:t>
      </w:r>
      <w:r>
        <w:rPr>
          <w:rFonts w:eastAsia="Times New Roman"/>
          <w:color w:val="000000"/>
          <w:szCs w:val="24"/>
        </w:rPr>
        <w:lastRenderedPageBreak/>
        <w:t>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Δημητρίου Κωνσταντόπουλου</w:t>
      </w:r>
      <w:r>
        <w:rPr>
          <w:rFonts w:eastAsia="Times New Roman"/>
          <w:color w:val="000000"/>
          <w:szCs w:val="24"/>
        </w:rPr>
        <w:t xml:space="preserve"> προς την Υπουργό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με θέμα: «Εξαίρεση των δικηγόρων - συνεργατών δικηγορικών εταιριών που αμείβονται με δελτίο παροχής υπηρεσιών α</w:t>
      </w:r>
      <w:r>
        <w:rPr>
          <w:rFonts w:eastAsia="Times New Roman"/>
          <w:color w:val="000000"/>
          <w:szCs w:val="24"/>
        </w:rPr>
        <w:t>πό τον επιμερισμό ασφαλιστικών εισφορών».</w:t>
      </w:r>
    </w:p>
    <w:p w14:paraId="3DCAD0DA"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3. Η με αριθμό 1215/11-7-2017 επίκαιρη ερώτηση του Βουλευτή Σερρών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Μιχαήλ Τζελέπη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με θέμα: «Επιλαχόντες Μέτρου 6.1 «Ε</w:t>
      </w:r>
      <w:r>
        <w:rPr>
          <w:rFonts w:eastAsia="Times New Roman"/>
          <w:color w:val="000000"/>
          <w:szCs w:val="24"/>
        </w:rPr>
        <w:t xml:space="preserve">γκατάσταση </w:t>
      </w:r>
      <w:r>
        <w:rPr>
          <w:rFonts w:eastAsia="Times New Roman"/>
          <w:color w:val="000000"/>
          <w:szCs w:val="24"/>
        </w:rPr>
        <w:t>ν</w:t>
      </w:r>
      <w:r>
        <w:rPr>
          <w:rFonts w:eastAsia="Times New Roman"/>
          <w:color w:val="000000"/>
          <w:szCs w:val="24"/>
        </w:rPr>
        <w:t xml:space="preserve">έων </w:t>
      </w:r>
      <w:r>
        <w:rPr>
          <w:rFonts w:eastAsia="Times New Roman"/>
          <w:color w:val="000000"/>
          <w:szCs w:val="24"/>
        </w:rPr>
        <w:t>γ</w:t>
      </w:r>
      <w:r>
        <w:rPr>
          <w:rFonts w:eastAsia="Times New Roman"/>
          <w:color w:val="000000"/>
          <w:szCs w:val="24"/>
        </w:rPr>
        <w:t>εωργών» του ΠΑΑ 2014-2020.</w:t>
      </w:r>
    </w:p>
    <w:p w14:paraId="3DCAD0DB"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4. Η με αριθμό 1249/18-7-2017 επίκαιρη ερώτηση του Βουλευτή Αχαΐας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Νικολάου </w:t>
      </w:r>
      <w:proofErr w:type="spellStart"/>
      <w:r>
        <w:rPr>
          <w:rFonts w:eastAsia="Times New Roman"/>
          <w:bCs/>
          <w:color w:val="000000"/>
          <w:szCs w:val="24"/>
        </w:rPr>
        <w:t>Καραθανασόπουλου</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Υποδομών και Μεταφορών, </w:t>
      </w:r>
      <w:r>
        <w:rPr>
          <w:rFonts w:eastAsia="Times New Roman"/>
          <w:color w:val="000000"/>
          <w:szCs w:val="24"/>
        </w:rPr>
        <w:t xml:space="preserve">με θέμα: «Άμεση σύνδεση του φράγματος </w:t>
      </w:r>
      <w:proofErr w:type="spellStart"/>
      <w:r>
        <w:rPr>
          <w:rFonts w:eastAsia="Times New Roman"/>
          <w:color w:val="000000"/>
          <w:szCs w:val="24"/>
        </w:rPr>
        <w:t>Γ</w:t>
      </w:r>
      <w:r>
        <w:rPr>
          <w:rFonts w:eastAsia="Times New Roman"/>
          <w:color w:val="000000"/>
          <w:szCs w:val="24"/>
        </w:rPr>
        <w:t>αδουρά</w:t>
      </w:r>
      <w:proofErr w:type="spellEnd"/>
      <w:r>
        <w:rPr>
          <w:rFonts w:eastAsia="Times New Roman"/>
          <w:color w:val="000000"/>
          <w:szCs w:val="24"/>
        </w:rPr>
        <w:t xml:space="preserve"> με το δίκτυο ύδρευσης της Ρόδου».</w:t>
      </w:r>
    </w:p>
    <w:p w14:paraId="3DCAD0DC"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5. Η με αριθμό 1250/18-7-2017 επίκαιρη ερώτηση του Βουλευτή Α</w:t>
      </w:r>
      <w:r>
        <w:rPr>
          <w:rFonts w:eastAsia="Times New Roman"/>
          <w:color w:val="000000"/>
          <w:szCs w:val="24"/>
        </w:rPr>
        <w:t>΄</w:t>
      </w:r>
      <w:r>
        <w:rPr>
          <w:rFonts w:eastAsia="Times New Roman"/>
          <w:color w:val="000000"/>
          <w:szCs w:val="24"/>
        </w:rPr>
        <w:t xml:space="preserve">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Ιωάννη Δελή</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Εργασίας, Κοινωνικής Ασφάλισης και Κοινωνικής Αλληλεγγύης,</w:t>
      </w:r>
      <w:r>
        <w:rPr>
          <w:rFonts w:eastAsia="Times New Roman"/>
          <w:b/>
          <w:color w:val="000000"/>
          <w:szCs w:val="24"/>
        </w:rPr>
        <w:t xml:space="preserve"> </w:t>
      </w:r>
      <w:r>
        <w:rPr>
          <w:rFonts w:eastAsia="Times New Roman"/>
          <w:color w:val="000000"/>
          <w:szCs w:val="24"/>
        </w:rPr>
        <w:t>σχετικά με τ</w:t>
      </w:r>
      <w:r>
        <w:rPr>
          <w:rFonts w:eastAsia="Times New Roman"/>
          <w:color w:val="000000"/>
          <w:szCs w:val="24"/>
        </w:rPr>
        <w:t xml:space="preserve">ον άδικο χαμό της εργαζομένης στην επιχείρηση «ΚΑΡΥΠΙΔΗΣ» και την </w:t>
      </w:r>
      <w:r>
        <w:rPr>
          <w:rFonts w:eastAsia="Times New Roman"/>
          <w:color w:val="000000"/>
          <w:szCs w:val="24"/>
        </w:rPr>
        <w:lastRenderedPageBreak/>
        <w:t>τραγική κατάσταση χιλιάδων εργαζόμενων στη συγκεκριμένη επιχείρηση και αλλού.</w:t>
      </w:r>
    </w:p>
    <w:p w14:paraId="3DCAD0DD"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 xml:space="preserve">6. Η με αριθμό 1218/12-7-2017 επίκαιρη ερώτηση του Ανεξάρτητου Βουλευτή Β΄ Αθηνών κ. </w:t>
      </w:r>
      <w:r>
        <w:rPr>
          <w:rFonts w:eastAsia="Times New Roman"/>
          <w:bCs/>
          <w:color w:val="000000"/>
          <w:szCs w:val="24"/>
        </w:rPr>
        <w:t>Γεωργίου</w:t>
      </w:r>
      <w:r>
        <w:rPr>
          <w:rFonts w:eastAsia="Times New Roman"/>
          <w:bCs/>
          <w:color w:val="000000"/>
          <w:szCs w:val="24"/>
        </w:rPr>
        <w:t xml:space="preserve"> </w:t>
      </w:r>
      <w:r>
        <w:rPr>
          <w:rFonts w:eastAsia="Times New Roman"/>
          <w:bCs/>
          <w:color w:val="000000"/>
          <w:szCs w:val="24"/>
        </w:rPr>
        <w:t>–</w:t>
      </w:r>
      <w:r>
        <w:rPr>
          <w:rFonts w:eastAsia="Times New Roman"/>
          <w:bCs/>
          <w:color w:val="000000"/>
          <w:szCs w:val="24"/>
        </w:rPr>
        <w:t xml:space="preserve"> </w:t>
      </w:r>
      <w:r>
        <w:rPr>
          <w:rFonts w:eastAsia="Times New Roman"/>
          <w:bCs/>
          <w:color w:val="000000"/>
          <w:szCs w:val="24"/>
        </w:rPr>
        <w:t>Δημητρίου Καρρά</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με θέμα: «Ανάγκη άμεσης διευθέτησης των κόκκινων αγροτικών δανείων».</w:t>
      </w:r>
    </w:p>
    <w:p w14:paraId="3DCAD0DE"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7. Η με αριθμό 1112/28-6-2017 επίκαιρη ερώτηση του Βουλευτή 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w:t>
      </w:r>
      <w:r>
        <w:rPr>
          <w:rFonts w:eastAsia="Times New Roman"/>
          <w:color w:val="000000"/>
          <w:szCs w:val="24"/>
        </w:rPr>
        <w:t>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Κωνσταντίνου </w:t>
      </w:r>
      <w:proofErr w:type="spellStart"/>
      <w:r>
        <w:rPr>
          <w:rFonts w:eastAsia="Times New Roman"/>
          <w:bCs/>
          <w:color w:val="000000"/>
          <w:szCs w:val="24"/>
        </w:rPr>
        <w:t>Μπαργιώτ</w:t>
      </w:r>
      <w:r>
        <w:rPr>
          <w:rFonts w:eastAsia="Times New Roman"/>
          <w:bCs/>
          <w:color w:val="000000"/>
          <w:szCs w:val="24"/>
        </w:rPr>
        <w:t>α</w:t>
      </w:r>
      <w:proofErr w:type="spellEnd"/>
      <w:r>
        <w:rPr>
          <w:rFonts w:eastAsia="Times New Roman"/>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Διοικητικής Ανασυγκρότησης,</w:t>
      </w:r>
      <w:r>
        <w:rPr>
          <w:rFonts w:eastAsia="Times New Roman"/>
          <w:b/>
          <w:bCs/>
          <w:color w:val="000000"/>
          <w:szCs w:val="24"/>
        </w:rPr>
        <w:t xml:space="preserve"> </w:t>
      </w:r>
      <w:r>
        <w:rPr>
          <w:rFonts w:eastAsia="Times New Roman"/>
          <w:color w:val="000000"/>
          <w:szCs w:val="24"/>
        </w:rPr>
        <w:t>με θέμα: «Θα εφαρμοστεί η ψηφιακή υπογραφή από την 1</w:t>
      </w:r>
      <w:r>
        <w:rPr>
          <w:rFonts w:eastAsia="Times New Roman"/>
          <w:color w:val="000000"/>
          <w:szCs w:val="24"/>
          <w:vertAlign w:val="superscript"/>
        </w:rPr>
        <w:t>η</w:t>
      </w:r>
      <w:r>
        <w:rPr>
          <w:rFonts w:eastAsia="Times New Roman"/>
          <w:color w:val="000000"/>
          <w:szCs w:val="24"/>
        </w:rPr>
        <w:t xml:space="preserve"> Ιουλίου 2017;».</w:t>
      </w:r>
    </w:p>
    <w:p w14:paraId="3DCAD0DF"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8. Η με αριθμό 1114/29-6-2017 επίκαιρη ερώτηση του Βουλευτή Σερρών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Μιχαήλ Τζελέπη</w:t>
      </w:r>
      <w:r>
        <w:rPr>
          <w:rFonts w:eastAsia="Times New Roman"/>
          <w:b/>
          <w:bCs/>
          <w:color w:val="000000"/>
          <w:szCs w:val="24"/>
        </w:rPr>
        <w:t xml:space="preserve"> </w:t>
      </w:r>
      <w:r>
        <w:rPr>
          <w:rFonts w:eastAsia="Times New Roman"/>
          <w:color w:val="000000"/>
          <w:szCs w:val="24"/>
        </w:rPr>
        <w:t>προς τον Υ</w:t>
      </w:r>
      <w:r>
        <w:rPr>
          <w:rFonts w:eastAsia="Times New Roman"/>
          <w:color w:val="000000"/>
          <w:szCs w:val="24"/>
        </w:rPr>
        <w:t xml:space="preserve">πουργό </w:t>
      </w:r>
      <w:r>
        <w:rPr>
          <w:rFonts w:eastAsia="Times New Roman"/>
          <w:bCs/>
          <w:color w:val="000000"/>
          <w:szCs w:val="24"/>
        </w:rPr>
        <w:t xml:space="preserve">Υποδομών και Μεταφορών, </w:t>
      </w:r>
      <w:r>
        <w:rPr>
          <w:rFonts w:eastAsia="Times New Roman"/>
          <w:color w:val="000000"/>
          <w:szCs w:val="24"/>
        </w:rPr>
        <w:t xml:space="preserve">με θέμα: «Η δημιουργία τριών νέων σταθμών διοδίων στον </w:t>
      </w:r>
      <w:r>
        <w:rPr>
          <w:rFonts w:eastAsia="Times New Roman"/>
          <w:color w:val="000000"/>
          <w:szCs w:val="24"/>
        </w:rPr>
        <w:t>ο</w:t>
      </w:r>
      <w:r>
        <w:rPr>
          <w:rFonts w:eastAsia="Times New Roman"/>
          <w:color w:val="000000"/>
          <w:szCs w:val="24"/>
        </w:rPr>
        <w:t>δικό άξονα Προμαχώνας – Σέρρες – Λιμάνι Θεσσαλονίκης είναι καταστροφική για το</w:t>
      </w:r>
      <w:r>
        <w:rPr>
          <w:rFonts w:eastAsia="Times New Roman"/>
          <w:color w:val="000000"/>
          <w:szCs w:val="24"/>
        </w:rPr>
        <w:t>ν</w:t>
      </w:r>
      <w:r>
        <w:rPr>
          <w:rFonts w:eastAsia="Times New Roman"/>
          <w:color w:val="000000"/>
          <w:szCs w:val="24"/>
        </w:rPr>
        <w:t xml:space="preserve"> Νομό Σερρών».</w:t>
      </w:r>
    </w:p>
    <w:p w14:paraId="3DCAD0E0"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lastRenderedPageBreak/>
        <w:t>9. Η με αριθμό 1183/7-7-2017 επίκαιρη ερώτηση της Βουλευτού Β΄ Αθηνών του Λ</w:t>
      </w:r>
      <w:r>
        <w:rPr>
          <w:rFonts w:eastAsia="Times New Roman"/>
          <w:color w:val="000000"/>
          <w:szCs w:val="24"/>
        </w:rPr>
        <w:t>αϊκού Συνδέσμου - 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θέμα: «Συνεχιζόμενες τρομοκρατικές επιθέσεις κατά διμοιριών των ΜΑΤ από παρακρατικά στοιχεία».</w:t>
      </w:r>
    </w:p>
    <w:p w14:paraId="3DCAD0E1"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 xml:space="preserve">10. Η με αριθμό 1179/6-7-2017 επίκαιρη ερώτηση της Βουλευτού Αττικής της </w:t>
      </w:r>
      <w:r>
        <w:rPr>
          <w:rFonts w:eastAsia="Times New Roman"/>
          <w:color w:val="000000"/>
          <w:szCs w:val="24"/>
        </w:rPr>
        <w:t>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Παρασκευής </w:t>
      </w:r>
      <w:proofErr w:type="spellStart"/>
      <w:r>
        <w:rPr>
          <w:rFonts w:eastAsia="Times New Roman"/>
          <w:bCs/>
          <w:color w:val="000000"/>
          <w:szCs w:val="24"/>
        </w:rPr>
        <w:t>Χριστοφιλοπούλου</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Εσωτερικών, </w:t>
      </w:r>
      <w:r>
        <w:rPr>
          <w:rFonts w:eastAsia="Times New Roman"/>
          <w:color w:val="000000"/>
          <w:szCs w:val="24"/>
        </w:rPr>
        <w:t>σχετικά με την προστασία και την ασφάλεια των κατοίκων των Αχαρνών.</w:t>
      </w:r>
    </w:p>
    <w:p w14:paraId="3DCAD0E2"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11. Η με αριθμό 1184/7-7-2017 επίκαιρη ερώτηση του Βουλευτή Α΄ Θεσσαλονίκης του Λαϊκού Σ</w:t>
      </w:r>
      <w:r>
        <w:rPr>
          <w:rFonts w:eastAsia="Times New Roman"/>
          <w:color w:val="000000"/>
          <w:szCs w:val="24"/>
        </w:rPr>
        <w:t>υνδέσμου - Χρυσή Αυγή κ.</w:t>
      </w:r>
      <w:r>
        <w:rPr>
          <w:rFonts w:eastAsia="Times New Roman"/>
          <w:b/>
          <w:bCs/>
          <w:color w:val="000000"/>
          <w:szCs w:val="24"/>
        </w:rPr>
        <w:t xml:space="preserve"> </w:t>
      </w:r>
      <w:r>
        <w:rPr>
          <w:rFonts w:eastAsia="Times New Roman"/>
          <w:bCs/>
          <w:color w:val="000000"/>
          <w:szCs w:val="24"/>
        </w:rPr>
        <w:t xml:space="preserve">Αντωνίου Γρέγου </w:t>
      </w:r>
      <w:r>
        <w:rPr>
          <w:rFonts w:eastAsia="Times New Roman"/>
          <w:color w:val="000000"/>
          <w:szCs w:val="24"/>
        </w:rPr>
        <w:t xml:space="preserve">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 xml:space="preserve">με θέμα: «Η βεβήλωση του ιερού μνημείου του Αγνώστου </w:t>
      </w:r>
      <w:proofErr w:type="spellStart"/>
      <w:r>
        <w:rPr>
          <w:rFonts w:eastAsia="Times New Roman"/>
          <w:color w:val="000000"/>
          <w:szCs w:val="24"/>
        </w:rPr>
        <w:t>Στρατιώτου</w:t>
      </w:r>
      <w:proofErr w:type="spellEnd"/>
      <w:r>
        <w:rPr>
          <w:rFonts w:eastAsia="Times New Roman"/>
          <w:color w:val="000000"/>
          <w:szCs w:val="24"/>
        </w:rPr>
        <w:t>, ως αποτέλεσμα συνεχούς ατιμωρησίας».</w:t>
      </w:r>
    </w:p>
    <w:p w14:paraId="3DCAD0E3"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 xml:space="preserve">12. Η με αριθμό 1190/11-7-2017 επίκαιρη ερώτηση του Βουλευτή Δράμας του Συνασπισμού Ριζοσπαστικής Αριστεράς κ. </w:t>
      </w:r>
      <w:r>
        <w:rPr>
          <w:rFonts w:eastAsia="Times New Roman"/>
          <w:bCs/>
          <w:color w:val="000000"/>
          <w:szCs w:val="24"/>
        </w:rPr>
        <w:t>Χρήστου Καραγιαννίδη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Εσωτερικών, </w:t>
      </w:r>
      <w:r>
        <w:rPr>
          <w:rFonts w:eastAsia="Times New Roman"/>
          <w:color w:val="000000"/>
          <w:szCs w:val="24"/>
        </w:rPr>
        <w:t xml:space="preserve">σχετικά με τη δράση των «Ανένταχτων </w:t>
      </w:r>
      <w:proofErr w:type="spellStart"/>
      <w:r>
        <w:rPr>
          <w:rFonts w:eastAsia="Times New Roman"/>
          <w:color w:val="000000"/>
          <w:szCs w:val="24"/>
        </w:rPr>
        <w:t>μ</w:t>
      </w:r>
      <w:r>
        <w:rPr>
          <w:rFonts w:eastAsia="Times New Roman"/>
          <w:color w:val="000000"/>
          <w:szCs w:val="24"/>
        </w:rPr>
        <w:t>αιάνδριων</w:t>
      </w:r>
      <w:proofErr w:type="spellEnd"/>
      <w:r>
        <w:rPr>
          <w:rFonts w:eastAsia="Times New Roman"/>
          <w:color w:val="000000"/>
          <w:szCs w:val="24"/>
        </w:rPr>
        <w:t xml:space="preserve"> </w:t>
      </w:r>
      <w:r>
        <w:rPr>
          <w:rFonts w:eastAsia="Times New Roman"/>
          <w:color w:val="000000"/>
          <w:szCs w:val="24"/>
        </w:rPr>
        <w:t>ε</w:t>
      </w:r>
      <w:r>
        <w:rPr>
          <w:rFonts w:eastAsia="Times New Roman"/>
          <w:color w:val="000000"/>
          <w:szCs w:val="24"/>
        </w:rPr>
        <w:t>θνικιστών» και της «</w:t>
      </w:r>
      <w:proofErr w:type="spellStart"/>
      <w:r>
        <w:rPr>
          <w:rFonts w:eastAsia="Times New Roman"/>
          <w:color w:val="000000"/>
          <w:szCs w:val="24"/>
        </w:rPr>
        <w:t>Combat</w:t>
      </w:r>
      <w:proofErr w:type="spellEnd"/>
      <w:r>
        <w:rPr>
          <w:rFonts w:eastAsia="Times New Roman"/>
          <w:color w:val="000000"/>
          <w:szCs w:val="24"/>
        </w:rPr>
        <w:t xml:space="preserve"> 18 </w:t>
      </w:r>
      <w:proofErr w:type="spellStart"/>
      <w:r>
        <w:rPr>
          <w:rFonts w:eastAsia="Times New Roman"/>
          <w:color w:val="000000"/>
          <w:szCs w:val="24"/>
        </w:rPr>
        <w:t>Hellas</w:t>
      </w:r>
      <w:proofErr w:type="spellEnd"/>
      <w:r>
        <w:rPr>
          <w:rFonts w:eastAsia="Times New Roman"/>
          <w:color w:val="000000"/>
          <w:szCs w:val="24"/>
        </w:rPr>
        <w:t>» στο Μενίδ</w:t>
      </w:r>
      <w:r>
        <w:rPr>
          <w:rFonts w:eastAsia="Times New Roman"/>
          <w:color w:val="000000"/>
          <w:szCs w:val="24"/>
        </w:rPr>
        <w:t>ι.</w:t>
      </w:r>
    </w:p>
    <w:p w14:paraId="3DCAD0E4"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lastRenderedPageBreak/>
        <w:t>13. Η με αριθμό 1212/11-7-2017 επίκαιρη ερώτηση του Βουλευτή Α΄ Θεσσαλονίκης του Κομμουνιστικού Κόμματος Ελλάδ</w:t>
      </w:r>
      <w:r>
        <w:rPr>
          <w:rFonts w:eastAsia="Times New Roman"/>
          <w:color w:val="000000"/>
          <w:szCs w:val="24"/>
        </w:rPr>
        <w:t>α</w:t>
      </w:r>
      <w:r>
        <w:rPr>
          <w:rFonts w:eastAsia="Times New Roman"/>
          <w:color w:val="000000"/>
          <w:szCs w:val="24"/>
        </w:rPr>
        <w:t>ς κ. Ι</w:t>
      </w:r>
      <w:r>
        <w:rPr>
          <w:rFonts w:eastAsia="Times New Roman"/>
          <w:bCs/>
          <w:color w:val="000000"/>
          <w:szCs w:val="24"/>
        </w:rPr>
        <w:t xml:space="preserve">ωάννη Δελή </w:t>
      </w:r>
      <w:r>
        <w:rPr>
          <w:rFonts w:eastAsia="Times New Roman"/>
          <w:color w:val="000000"/>
          <w:szCs w:val="24"/>
        </w:rPr>
        <w:t xml:space="preserve">προς τον Υπουργό </w:t>
      </w:r>
      <w:r>
        <w:rPr>
          <w:rFonts w:eastAsia="Times New Roman"/>
          <w:bCs/>
          <w:color w:val="000000"/>
          <w:szCs w:val="24"/>
        </w:rPr>
        <w:t xml:space="preserve">Εσωτερικών, </w:t>
      </w:r>
      <w:r>
        <w:rPr>
          <w:rFonts w:eastAsia="Times New Roman"/>
          <w:color w:val="000000"/>
          <w:szCs w:val="24"/>
        </w:rPr>
        <w:t xml:space="preserve">με θέμα: «Οξυμμένο πρόβλημα με το πόσιμο νερό σε πολλά χωριά του Δήμου </w:t>
      </w:r>
      <w:proofErr w:type="spellStart"/>
      <w:r>
        <w:rPr>
          <w:rFonts w:eastAsia="Times New Roman"/>
          <w:color w:val="000000"/>
          <w:szCs w:val="24"/>
        </w:rPr>
        <w:t>Μύκης</w:t>
      </w:r>
      <w:proofErr w:type="spellEnd"/>
      <w:r>
        <w:rPr>
          <w:rFonts w:eastAsia="Times New Roman"/>
          <w:color w:val="000000"/>
          <w:szCs w:val="24"/>
        </w:rPr>
        <w:t xml:space="preserve"> στην Περιφερειακή Ε</w:t>
      </w:r>
      <w:r>
        <w:rPr>
          <w:rFonts w:eastAsia="Times New Roman"/>
          <w:color w:val="000000"/>
          <w:szCs w:val="24"/>
        </w:rPr>
        <w:t xml:space="preserve">νότητα Ξάνθης». </w:t>
      </w:r>
    </w:p>
    <w:p w14:paraId="3DCAD0E5" w14:textId="77777777" w:rsidR="00B8452E" w:rsidRDefault="00811243">
      <w:pPr>
        <w:spacing w:after="0" w:line="600" w:lineRule="auto"/>
        <w:ind w:firstLine="720"/>
        <w:jc w:val="both"/>
        <w:rPr>
          <w:rFonts w:eastAsia="Times New Roman"/>
          <w:b/>
          <w:color w:val="000000"/>
          <w:szCs w:val="24"/>
        </w:rPr>
      </w:pPr>
      <w:r>
        <w:rPr>
          <w:rFonts w:eastAsia="Times New Roman"/>
          <w:bCs/>
          <w:color w:val="000000"/>
          <w:szCs w:val="24"/>
        </w:rPr>
        <w:t xml:space="preserve">ΑΝΑΦΟΡΕΣ - ΕΡΩΤΗΣΕΙΣ </w:t>
      </w:r>
      <w:r>
        <w:rPr>
          <w:rFonts w:eastAsia="Times New Roman"/>
          <w:bCs/>
          <w:color w:val="000000"/>
          <w:szCs w:val="24"/>
        </w:rPr>
        <w:t>(Άρθρο 130 παρ</w:t>
      </w:r>
      <w:r>
        <w:rPr>
          <w:rFonts w:eastAsia="Times New Roman"/>
          <w:bCs/>
          <w:color w:val="000000"/>
          <w:szCs w:val="24"/>
        </w:rPr>
        <w:t>άγραφος</w:t>
      </w:r>
      <w:r>
        <w:rPr>
          <w:rFonts w:eastAsia="Times New Roman"/>
          <w:bCs/>
          <w:color w:val="000000"/>
          <w:szCs w:val="24"/>
        </w:rPr>
        <w:t xml:space="preserve"> 5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3DCAD0E6"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 xml:space="preserve">1. Η με αριθμό 5388/4-5-2017 ερώτηση του Βουλευτή Αχαΐας της Νέας Δημοκρατίας κ. </w:t>
      </w:r>
      <w:proofErr w:type="spellStart"/>
      <w:r>
        <w:rPr>
          <w:rFonts w:eastAsia="Times New Roman"/>
          <w:bCs/>
          <w:color w:val="000000"/>
          <w:szCs w:val="24"/>
        </w:rPr>
        <w:t>Ιάσονα</w:t>
      </w:r>
      <w:proofErr w:type="spellEnd"/>
      <w:r>
        <w:rPr>
          <w:rFonts w:eastAsia="Times New Roman"/>
          <w:bCs/>
          <w:color w:val="000000"/>
          <w:szCs w:val="24"/>
        </w:rPr>
        <w:t xml:space="preserve"> Φωτήλα </w:t>
      </w:r>
      <w:r>
        <w:rPr>
          <w:rFonts w:eastAsia="Times New Roman"/>
          <w:color w:val="000000"/>
          <w:szCs w:val="24"/>
        </w:rPr>
        <w:t xml:space="preserve">προς την Υπουργό </w:t>
      </w:r>
      <w:r>
        <w:rPr>
          <w:rFonts w:eastAsia="Times New Roman"/>
          <w:bCs/>
          <w:color w:val="000000"/>
          <w:szCs w:val="24"/>
        </w:rPr>
        <w:t xml:space="preserve">Πολιτισμού και Αθλητισμού, </w:t>
      </w:r>
      <w:r>
        <w:rPr>
          <w:rFonts w:eastAsia="Times New Roman"/>
          <w:color w:val="000000"/>
          <w:szCs w:val="24"/>
        </w:rPr>
        <w:t>με θέμα: «Θα «βαλτώσουν» και</w:t>
      </w:r>
      <w:r>
        <w:rPr>
          <w:rFonts w:eastAsia="Times New Roman"/>
          <w:color w:val="000000"/>
          <w:szCs w:val="24"/>
        </w:rPr>
        <w:t xml:space="preserve"> φέτος οι ανασκαφές στην Αρχαία Ελίκη;».</w:t>
      </w:r>
    </w:p>
    <w:p w14:paraId="3DCAD0E7"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2. Η με αριθμό 5573/11-5-2017 ερώτηση του Βουλευτή Αρκαδίας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Οδυσσέα Κωνσταντινόπουλου </w:t>
      </w:r>
      <w:r>
        <w:rPr>
          <w:rFonts w:eastAsia="Times New Roman"/>
          <w:color w:val="000000"/>
          <w:szCs w:val="24"/>
        </w:rPr>
        <w:t xml:space="preserve">προς τον Υπουργό </w:t>
      </w:r>
      <w:r>
        <w:rPr>
          <w:rFonts w:eastAsia="Times New Roman"/>
          <w:bCs/>
          <w:color w:val="000000"/>
          <w:szCs w:val="24"/>
        </w:rPr>
        <w:t xml:space="preserve">Εσωτερικών, </w:t>
      </w:r>
      <w:r>
        <w:rPr>
          <w:rFonts w:eastAsia="Times New Roman"/>
          <w:color w:val="000000"/>
          <w:szCs w:val="24"/>
        </w:rPr>
        <w:t xml:space="preserve">με θέμα: «Κατασκευή επαρχιακής οδού </w:t>
      </w:r>
      <w:proofErr w:type="spellStart"/>
      <w:r>
        <w:rPr>
          <w:rFonts w:eastAsia="Times New Roman"/>
          <w:color w:val="000000"/>
          <w:szCs w:val="24"/>
        </w:rPr>
        <w:t>Παραλογγοί</w:t>
      </w:r>
      <w:proofErr w:type="spellEnd"/>
      <w:r>
        <w:rPr>
          <w:rFonts w:eastAsia="Times New Roman"/>
          <w:color w:val="000000"/>
          <w:szCs w:val="24"/>
        </w:rPr>
        <w:t xml:space="preserve"> - </w:t>
      </w:r>
      <w:proofErr w:type="spellStart"/>
      <w:r>
        <w:rPr>
          <w:rFonts w:eastAsia="Times New Roman"/>
          <w:color w:val="000000"/>
          <w:szCs w:val="24"/>
        </w:rPr>
        <w:t>Τριπ</w:t>
      </w:r>
      <w:r>
        <w:rPr>
          <w:rFonts w:eastAsia="Times New Roman"/>
          <w:color w:val="000000"/>
          <w:szCs w:val="24"/>
        </w:rPr>
        <w:t>όταμα</w:t>
      </w:r>
      <w:proofErr w:type="spellEnd"/>
      <w:r>
        <w:rPr>
          <w:rFonts w:eastAsia="Times New Roman"/>
          <w:color w:val="000000"/>
          <w:szCs w:val="24"/>
        </w:rPr>
        <w:t>».</w:t>
      </w:r>
    </w:p>
    <w:p w14:paraId="3DCAD0E8" w14:textId="77777777" w:rsidR="00B8452E" w:rsidRDefault="00811243">
      <w:pPr>
        <w:spacing w:after="0" w:line="600" w:lineRule="auto"/>
        <w:ind w:firstLine="720"/>
        <w:jc w:val="both"/>
        <w:rPr>
          <w:rFonts w:eastAsia="Times New Roman"/>
          <w:color w:val="000000"/>
          <w:szCs w:val="24"/>
        </w:rPr>
      </w:pPr>
      <w:r>
        <w:rPr>
          <w:rFonts w:eastAsia="Times New Roman"/>
          <w:color w:val="000000"/>
          <w:szCs w:val="24"/>
        </w:rPr>
        <w:t xml:space="preserve">3. Η με αριθμό 4668/31-3-2017 ερώτηση του Ανεξάρτητου Βουλευτή Β΄ Αθηνών κ. </w:t>
      </w:r>
      <w:r>
        <w:rPr>
          <w:rFonts w:eastAsia="Times New Roman"/>
          <w:bCs/>
          <w:color w:val="000000"/>
          <w:szCs w:val="24"/>
        </w:rPr>
        <w:t xml:space="preserve">Θεοχάρη </w:t>
      </w:r>
      <w:r>
        <w:rPr>
          <w:rFonts w:eastAsia="Times New Roman"/>
          <w:bCs/>
          <w:color w:val="000000"/>
          <w:szCs w:val="24"/>
        </w:rPr>
        <w:t xml:space="preserve">(Χάρη) </w:t>
      </w:r>
      <w:r>
        <w:rPr>
          <w:rFonts w:eastAsia="Times New Roman"/>
          <w:bCs/>
          <w:color w:val="000000"/>
          <w:szCs w:val="24"/>
        </w:rPr>
        <w:t>Θεοχάρη</w:t>
      </w:r>
      <w:r>
        <w:rPr>
          <w:rFonts w:eastAsia="Times New Roman"/>
          <w:b/>
          <w:bCs/>
          <w:color w:val="000000"/>
          <w:szCs w:val="24"/>
        </w:rPr>
        <w:t xml:space="preserve"> </w:t>
      </w:r>
      <w:r>
        <w:rPr>
          <w:rFonts w:eastAsia="Times New Roman"/>
          <w:color w:val="000000"/>
          <w:szCs w:val="24"/>
        </w:rPr>
        <w:t>προς την Υ</w:t>
      </w:r>
      <w:r>
        <w:rPr>
          <w:rFonts w:eastAsia="Times New Roman"/>
          <w:color w:val="000000"/>
          <w:szCs w:val="24"/>
        </w:rPr>
        <w:lastRenderedPageBreak/>
        <w:t xml:space="preserve">πουργό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σχετικά με τον «</w:t>
      </w:r>
      <w:r>
        <w:rPr>
          <w:rFonts w:eastAsia="Times New Roman"/>
          <w:color w:val="000000"/>
          <w:szCs w:val="24"/>
        </w:rPr>
        <w:t>κ</w:t>
      </w:r>
      <w:r>
        <w:rPr>
          <w:rFonts w:eastAsia="Times New Roman"/>
          <w:color w:val="000000"/>
          <w:szCs w:val="24"/>
        </w:rPr>
        <w:t xml:space="preserve">ίνδυνο για τη μη καταβολή </w:t>
      </w:r>
      <w:proofErr w:type="spellStart"/>
      <w:r>
        <w:rPr>
          <w:rFonts w:eastAsia="Times New Roman"/>
          <w:color w:val="000000"/>
          <w:szCs w:val="24"/>
        </w:rPr>
        <w:t>εκατόν</w:t>
      </w:r>
      <w:proofErr w:type="spellEnd"/>
      <w:r>
        <w:rPr>
          <w:rFonts w:eastAsia="Times New Roman"/>
          <w:color w:val="000000"/>
          <w:szCs w:val="24"/>
        </w:rPr>
        <w:t xml:space="preserve"> πενήντα</w:t>
      </w:r>
      <w:r>
        <w:rPr>
          <w:rFonts w:eastAsia="Times New Roman"/>
          <w:color w:val="000000"/>
          <w:szCs w:val="24"/>
        </w:rPr>
        <w:t xml:space="preserve"> χιλιάδων </w:t>
      </w:r>
      <w:r>
        <w:rPr>
          <w:rFonts w:eastAsia="Times New Roman"/>
          <w:color w:val="000000"/>
          <w:szCs w:val="24"/>
        </w:rPr>
        <w:t>ε</w:t>
      </w:r>
      <w:r>
        <w:rPr>
          <w:rFonts w:eastAsia="Times New Roman"/>
          <w:color w:val="000000"/>
          <w:szCs w:val="24"/>
        </w:rPr>
        <w:t xml:space="preserve">κκρεμών </w:t>
      </w:r>
      <w:r>
        <w:rPr>
          <w:rFonts w:eastAsia="Times New Roman"/>
          <w:color w:val="000000"/>
          <w:szCs w:val="24"/>
        </w:rPr>
        <w:t>σ</w:t>
      </w:r>
      <w:r>
        <w:rPr>
          <w:rFonts w:eastAsia="Times New Roman"/>
          <w:color w:val="000000"/>
          <w:szCs w:val="24"/>
        </w:rPr>
        <w:t>υντάξεων από τον ΕΦΚΑ ».</w:t>
      </w:r>
    </w:p>
    <w:p w14:paraId="3DCAD0E9" w14:textId="77777777" w:rsidR="00B8452E" w:rsidRDefault="0081124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επιτρέψτε μου</w:t>
      </w:r>
      <w:r>
        <w:rPr>
          <w:rFonts w:eastAsia="Times New Roman"/>
          <w:szCs w:val="24"/>
        </w:rPr>
        <w:t xml:space="preserve"> να κάνω μια ανακοίνωση προς το Σώμα:</w:t>
      </w:r>
    </w:p>
    <w:p w14:paraId="3DCAD0EA" w14:textId="77777777" w:rsidR="00B8452E" w:rsidRDefault="00811243">
      <w:pPr>
        <w:spacing w:line="600" w:lineRule="auto"/>
        <w:ind w:firstLine="720"/>
        <w:jc w:val="both"/>
        <w:rPr>
          <w:rFonts w:eastAsia="Times New Roman"/>
          <w:szCs w:val="24"/>
        </w:rPr>
      </w:pPr>
      <w:r>
        <w:rPr>
          <w:rFonts w:eastAsia="Times New Roman"/>
          <w:szCs w:val="24"/>
        </w:rPr>
        <w:t xml:space="preserve">Η Διαρκής Επιτροπή Παραγωγής και Εμπορίου καταθέτει την </w:t>
      </w:r>
      <w:r>
        <w:rPr>
          <w:rFonts w:eastAsia="Times New Roman"/>
          <w:szCs w:val="24"/>
        </w:rPr>
        <w:t>έ</w:t>
      </w:r>
      <w:r>
        <w:rPr>
          <w:rFonts w:eastAsia="Times New Roman"/>
          <w:szCs w:val="24"/>
        </w:rPr>
        <w:t>κθεσή της στο σχέδιο νόμου του Υπουργείου Υποδομών και Μεταφορών</w:t>
      </w:r>
      <w:r>
        <w:rPr>
          <w:rFonts w:eastAsia="Times New Roman"/>
          <w:szCs w:val="24"/>
        </w:rPr>
        <w:t>:</w:t>
      </w:r>
      <w:r>
        <w:rPr>
          <w:rFonts w:eastAsia="Times New Roman"/>
          <w:szCs w:val="24"/>
        </w:rPr>
        <w:t xml:space="preserve"> «Νέο ρυθμιστικό πλαίσιο για τις </w:t>
      </w:r>
      <w:r>
        <w:rPr>
          <w:rFonts w:eastAsia="Times New Roman"/>
          <w:szCs w:val="24"/>
        </w:rPr>
        <w:t xml:space="preserve">αστικές συγκοινωνίες στην Περιφερειακή Ενότητα της Θεσσαλονίκης και άλλες διατάξεις». </w:t>
      </w:r>
    </w:p>
    <w:p w14:paraId="3DCAD0E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14:paraId="3DCAD0EC" w14:textId="77777777" w:rsidR="00B8452E" w:rsidRDefault="00811243">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DCAD0E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w:t>
      </w:r>
      <w:r>
        <w:rPr>
          <w:rFonts w:eastAsia="Times New Roman" w:cs="Times New Roman"/>
          <w:szCs w:val="24"/>
        </w:rPr>
        <w:t xml:space="preserve"> νόμου του Υπουργείου Υποδομών και Μεταφορών</w:t>
      </w:r>
      <w:r>
        <w:rPr>
          <w:rFonts w:eastAsia="Times New Roman" w:cs="Times New Roman"/>
          <w:szCs w:val="24"/>
        </w:rPr>
        <w:t>:</w:t>
      </w:r>
      <w:r>
        <w:rPr>
          <w:rFonts w:eastAsia="Times New Roman" w:cs="Times New Roman"/>
          <w:szCs w:val="24"/>
        </w:rPr>
        <w:t xml:space="preserve"> «Νέο ρυθμιστικό πλαίσιο για τις αστικές συγκοινωνίες στην Περιφερειακή Ενότητα της Θεσσαλονίκης και άλλες διατάξεις».</w:t>
      </w:r>
    </w:p>
    <w:p w14:paraId="3DCAD0E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Το σχέδιο νόμου χαρακτηρίστηκε από την Κυβέρνηση ως επείγον και η αρμόδια Διαρκής Επιτροπή Π</w:t>
      </w:r>
      <w:r>
        <w:rPr>
          <w:rFonts w:eastAsia="Times New Roman" w:cs="Times New Roman"/>
          <w:szCs w:val="24"/>
        </w:rPr>
        <w:t>αραγωγής και Εμπορίου αποδέχτηκε κατά πλειοψηφία τον χαρακτηρισμό του ως επείγοντος, σύμφωνα με το άρθρο 110 του Κανονισμού της Βουλής.</w:t>
      </w:r>
    </w:p>
    <w:p w14:paraId="3DCAD0E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Η Διάσκεψη των Προέδρων απ</w:t>
      </w:r>
      <w:r>
        <w:rPr>
          <w:rFonts w:eastAsia="Times New Roman" w:cs="Times New Roman"/>
          <w:szCs w:val="24"/>
        </w:rPr>
        <w:t>ο</w:t>
      </w:r>
      <w:r>
        <w:rPr>
          <w:rFonts w:eastAsia="Times New Roman" w:cs="Times New Roman"/>
          <w:szCs w:val="24"/>
        </w:rPr>
        <w:t>φάσισε στη συνεδρίασή της της 17</w:t>
      </w:r>
      <w:r>
        <w:rPr>
          <w:rFonts w:eastAsia="Times New Roman" w:cs="Times New Roman"/>
          <w:szCs w:val="24"/>
          <w:vertAlign w:val="superscript"/>
        </w:rPr>
        <w:t>ης</w:t>
      </w:r>
      <w:r>
        <w:rPr>
          <w:rFonts w:eastAsia="Times New Roman" w:cs="Times New Roman"/>
          <w:szCs w:val="24"/>
        </w:rPr>
        <w:t xml:space="preserve"> Ιουλίου 2017 τη συζήτηση του νομοσχεδίου σε μία συνεδρίαση και αν χρειαστεί, με απόφαση της Ολομέλειας, σε δύο συνεδριάσεις ενιαία επί της αρχής, επί των άρθρων και επί των τροπολογιών.</w:t>
      </w:r>
    </w:p>
    <w:p w14:paraId="3DCAD0F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Σε αυτό το σημείο να σας εξηγήσω τι εννοούμε:</w:t>
      </w:r>
    </w:p>
    <w:p w14:paraId="3DCAD0F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Είδα ότι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μίλησαν δώδεκα συνάδελφοι. Συνήθως μιλάνε περίπου άλλοι τόσοι στην Ολομέλεια. Με την αλλαγή του Κανονισμού -σας το λέω για να το έχετε και μελλοντικά υπ’ </w:t>
      </w:r>
      <w:proofErr w:type="spellStart"/>
      <w:r>
        <w:rPr>
          <w:rFonts w:eastAsia="Times New Roman" w:cs="Times New Roman"/>
          <w:szCs w:val="24"/>
        </w:rPr>
        <w:t>όψιν</w:t>
      </w:r>
      <w:proofErr w:type="spellEnd"/>
      <w:r>
        <w:rPr>
          <w:rFonts w:eastAsia="Times New Roman" w:cs="Times New Roman"/>
          <w:szCs w:val="24"/>
        </w:rPr>
        <w:t xml:space="preserve"> σας, συνάδελφοι- ο χρόνος ομιλίας είναι πέντε λεπτά και ο χρόνος ομιλίας για τους εισηγητές, αγορ</w:t>
      </w:r>
      <w:r>
        <w:rPr>
          <w:rFonts w:eastAsia="Times New Roman" w:cs="Times New Roman"/>
          <w:szCs w:val="24"/>
        </w:rPr>
        <w:t>ητές και κοινοβουλευτικούς είναι δώδεκα λεπτά, από δεκαπέντε που είχαν οι αγορητές. Έχει μειωθεί ο χρόνος. Αν, λοιπόν, εγγραφούν, την ώρα που θα κατεβαίνει από το Βήμα ο κ. Καραμανλής, είκοσι συνάδελφοι, συν τ</w:t>
      </w:r>
      <w:r>
        <w:rPr>
          <w:rFonts w:eastAsia="Times New Roman" w:cs="Times New Roman"/>
          <w:szCs w:val="24"/>
        </w:rPr>
        <w:t>ον</w:t>
      </w:r>
      <w:r>
        <w:rPr>
          <w:rFonts w:eastAsia="Times New Roman" w:cs="Times New Roman"/>
          <w:szCs w:val="24"/>
        </w:rPr>
        <w:t xml:space="preserve"> χρόν</w:t>
      </w:r>
      <w:r>
        <w:rPr>
          <w:rFonts w:eastAsia="Times New Roman" w:cs="Times New Roman"/>
          <w:szCs w:val="24"/>
        </w:rPr>
        <w:t>ο</w:t>
      </w:r>
      <w:r>
        <w:rPr>
          <w:rFonts w:eastAsia="Times New Roman" w:cs="Times New Roman"/>
          <w:szCs w:val="24"/>
        </w:rPr>
        <w:t xml:space="preserve"> του κυρίου Υπουργού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και </w:t>
      </w:r>
      <w:r>
        <w:rPr>
          <w:rFonts w:eastAsia="Times New Roman" w:cs="Times New Roman"/>
          <w:szCs w:val="24"/>
        </w:rPr>
        <w:lastRenderedPageBreak/>
        <w:t>αν χρειαστεί και δευτερολογία, έχουμε κάνει τους υπολογισμούς μας και γύρω στις 18.00΄-19.00΄, μπορούμε να έχουμε τελειώσει, δείχνοντας και μία ανοχή. Επειδή σήμερα είναι η πρώτη μέρα εφαρμογής του νέου Κανονισμού στο πεντάλεπτο, θα δείξουμε και σ</w:t>
      </w:r>
      <w:r>
        <w:rPr>
          <w:rFonts w:eastAsia="Times New Roman" w:cs="Times New Roman"/>
          <w:szCs w:val="24"/>
        </w:rPr>
        <w:t>τους εισηγητές μια μικρή ανοχή.</w:t>
      </w:r>
    </w:p>
    <w:p w14:paraId="3DCAD0F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Ελπίζω, λοιπόν, αν δεν υπάρχουν αντεγκλήσεις, αμέσως μετά θα πάμε, ανάλογα με το πόσοι συνάδελφοι έχουν γραφτεί, δύο-τρεις συνάδελφοι και ένας Κοινοβουλευτικός Εκπρόσωπος. Ο Υπουργός -συνεννοήθηκα μαζί του- θα πάρει τον λόγο</w:t>
      </w:r>
      <w:r>
        <w:rPr>
          <w:rFonts w:eastAsia="Times New Roman" w:cs="Times New Roman"/>
          <w:szCs w:val="24"/>
        </w:rPr>
        <w:t>, όταν τελειώσουν οι εισηγητές και οι ειδικοί αγορητές. Νομίζω ότι μπορούμε ομαλώς να τελειώσουμε γύρω στην ώρα την οποία σας είπα και να είναι ελεύθερη η αυριανή μέρα, σε ό,τι αφορά την Ολομέλεια, για νομοθετική εργασία.</w:t>
      </w:r>
    </w:p>
    <w:p w14:paraId="3DCAD0F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Νομίζω ότι ομοφώνως συμφωνούμε με </w:t>
      </w:r>
      <w:r>
        <w:rPr>
          <w:rFonts w:eastAsia="Times New Roman" w:cs="Times New Roman"/>
          <w:szCs w:val="24"/>
        </w:rPr>
        <w:t>αυτή τη διαδικασία και άρα μπορούμε να ξεκινήσουμε.</w:t>
      </w:r>
    </w:p>
    <w:p w14:paraId="3DCAD0F4" w14:textId="77777777" w:rsidR="00B8452E" w:rsidRDefault="00811243">
      <w:pPr>
        <w:spacing w:line="600" w:lineRule="auto"/>
        <w:ind w:firstLine="720"/>
        <w:jc w:val="both"/>
        <w:rPr>
          <w:rFonts w:eastAsia="Times New Roman"/>
          <w:szCs w:val="24"/>
        </w:rPr>
      </w:pPr>
      <w:r>
        <w:rPr>
          <w:rFonts w:eastAsia="Times New Roman"/>
          <w:szCs w:val="24"/>
        </w:rPr>
        <w:t>Άνοιξε το σύστημα ηλεκτρονικής εγγραφής. Μπορεί όποιος συνάδελφος θέλει να εγγράφεται από αυτή τη στιγμή.</w:t>
      </w:r>
    </w:p>
    <w:p w14:paraId="3DCAD0F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Απόστολο </w:t>
      </w:r>
      <w:proofErr w:type="spellStart"/>
      <w:r>
        <w:rPr>
          <w:rFonts w:eastAsia="Times New Roman" w:cs="Times New Roman"/>
          <w:szCs w:val="24"/>
        </w:rPr>
        <w:t>Καραναστάση</w:t>
      </w:r>
      <w:proofErr w:type="spellEnd"/>
      <w:r>
        <w:rPr>
          <w:rFonts w:eastAsia="Times New Roman" w:cs="Times New Roman"/>
          <w:szCs w:val="24"/>
        </w:rPr>
        <w:t xml:space="preserve">, εισηγητή του ΣΥΡΙΖΑ.  </w:t>
      </w:r>
    </w:p>
    <w:p w14:paraId="3DCAD0F6" w14:textId="77777777" w:rsidR="00B8452E" w:rsidRDefault="00811243">
      <w:pPr>
        <w:spacing w:line="600" w:lineRule="auto"/>
        <w:ind w:firstLine="720"/>
        <w:jc w:val="both"/>
        <w:rPr>
          <w:rFonts w:eastAsia="Times New Roman"/>
          <w:szCs w:val="24"/>
        </w:rPr>
      </w:pPr>
      <w:r>
        <w:rPr>
          <w:rFonts w:eastAsia="Times New Roman"/>
          <w:b/>
          <w:szCs w:val="24"/>
        </w:rPr>
        <w:lastRenderedPageBreak/>
        <w:t xml:space="preserve">ΑΠΟΣΤΟΛΟΣ ΚΑΡΑΝΑΣΤΑΣΗΣ: </w:t>
      </w:r>
      <w:r>
        <w:rPr>
          <w:rFonts w:eastAsia="Times New Roman"/>
          <w:szCs w:val="24"/>
        </w:rPr>
        <w:t>Κύριε Πρόεδ</w:t>
      </w:r>
      <w:r>
        <w:rPr>
          <w:rFonts w:eastAsia="Times New Roman"/>
          <w:szCs w:val="24"/>
        </w:rPr>
        <w:t>ρε,</w:t>
      </w:r>
      <w:r>
        <w:rPr>
          <w:rFonts w:eastAsia="Times New Roman"/>
          <w:b/>
          <w:szCs w:val="24"/>
        </w:rPr>
        <w:t xml:space="preserve"> </w:t>
      </w:r>
      <w:r>
        <w:rPr>
          <w:rFonts w:eastAsia="Times New Roman"/>
          <w:szCs w:val="24"/>
        </w:rPr>
        <w:t>κύριε Υπουργέ, κυρίες και κύριοι συνάδελφοι, συζητούμε σήμερα ένα νομοσχέδιο που όπως πιστεύω θα συμβάλλει τα μέγιστα στον εκσυγχρονισμό των αστικών συγκοινωνιών της Περιφερειακής Ενότητας Θεσσαλονίκης και συνακόλουθα στην οικονομική εξέλιξη και στη βε</w:t>
      </w:r>
      <w:r>
        <w:rPr>
          <w:rFonts w:eastAsia="Times New Roman"/>
          <w:szCs w:val="24"/>
        </w:rPr>
        <w:t>λτίωση της ποιότητας ζωής των κατοίκων της περιοχής.</w:t>
      </w:r>
    </w:p>
    <w:p w14:paraId="3DCAD0F7" w14:textId="77777777" w:rsidR="00B8452E" w:rsidRDefault="00811243">
      <w:pPr>
        <w:spacing w:line="600" w:lineRule="auto"/>
        <w:ind w:firstLine="720"/>
        <w:jc w:val="both"/>
        <w:rPr>
          <w:rFonts w:eastAsia="Times New Roman"/>
          <w:szCs w:val="24"/>
        </w:rPr>
      </w:pPr>
      <w:r>
        <w:rPr>
          <w:rFonts w:eastAsia="Times New Roman"/>
          <w:szCs w:val="24"/>
        </w:rPr>
        <w:t>Με το προς ψήφιση σχέδιο νόμου αναδιαρθρώνονται οι αστικές συγκοινωνίες της Θεσσαλονίκης και θεσπίζεται για αυτές νέο νομικό πλαίσιο. Το νέο ρυθμιστικό πλαίσιο έχει ως πρότυπο το αντίστοιχο του Οργανισμο</w:t>
      </w:r>
      <w:r>
        <w:rPr>
          <w:rFonts w:eastAsia="Times New Roman"/>
          <w:szCs w:val="24"/>
        </w:rPr>
        <w:t xml:space="preserve">ύ Αστικών Συγκοινωνιών Αθηνών, ΟΑΣΑ και των θυγατρικών του και με αυτό εισάγονται σημαντικές μεταρρυθμίσεις τόσο στο σχεδιασμό, την οργάνωση, τον έλεγχο και την εποπτεία των αστικών συγκοινωνιών, όσο και στην εκτέλεση του αστικού συγκοινωνιακού έργου στην </w:t>
      </w:r>
      <w:r>
        <w:rPr>
          <w:rFonts w:eastAsia="Times New Roman"/>
          <w:szCs w:val="24"/>
        </w:rPr>
        <w:t xml:space="preserve">Περιφερειακή Ενότητα Θεσσαλονίκης, ενώ ταυτόχρονα </w:t>
      </w:r>
      <w:proofErr w:type="spellStart"/>
      <w:r>
        <w:rPr>
          <w:rFonts w:eastAsia="Times New Roman"/>
          <w:szCs w:val="24"/>
        </w:rPr>
        <w:t>λύεται</w:t>
      </w:r>
      <w:proofErr w:type="spellEnd"/>
      <w:r>
        <w:rPr>
          <w:rFonts w:eastAsia="Times New Roman"/>
          <w:szCs w:val="24"/>
        </w:rPr>
        <w:t xml:space="preserve"> δυνάμει των άρθρων 5 και 106 του Συντάγματος η οικονομική συμφωνία μεταξύ του ελληνικού </w:t>
      </w:r>
      <w:r>
        <w:rPr>
          <w:rFonts w:eastAsia="Times New Roman"/>
          <w:szCs w:val="24"/>
        </w:rPr>
        <w:t>δ</w:t>
      </w:r>
      <w:r>
        <w:rPr>
          <w:rFonts w:eastAsia="Times New Roman"/>
          <w:szCs w:val="24"/>
        </w:rPr>
        <w:t xml:space="preserve">ημοσίου και του Οργανισμού Αστικών Συγκοινωνιών Θεσσαλονίκης, του ΟΑΣΘ. Εξαγοράζεται ο τελευταίος από </w:t>
      </w:r>
      <w:r>
        <w:rPr>
          <w:rFonts w:eastAsia="Times New Roman"/>
          <w:szCs w:val="24"/>
        </w:rPr>
        <w:lastRenderedPageBreak/>
        <w:t>το ελλην</w:t>
      </w:r>
      <w:r>
        <w:rPr>
          <w:rFonts w:eastAsia="Times New Roman"/>
          <w:szCs w:val="24"/>
        </w:rPr>
        <w:t xml:space="preserve">ικό </w:t>
      </w:r>
      <w:r>
        <w:rPr>
          <w:rFonts w:eastAsia="Times New Roman"/>
          <w:szCs w:val="24"/>
        </w:rPr>
        <w:t>δ</w:t>
      </w:r>
      <w:r>
        <w:rPr>
          <w:rFonts w:eastAsia="Times New Roman"/>
          <w:szCs w:val="24"/>
        </w:rPr>
        <w:t xml:space="preserve">ημόσιο και ρυθμίζονται όλα τα θέματα της περιουσίας που περιέρχεται αυτοδικαίως στο </w:t>
      </w:r>
      <w:r>
        <w:rPr>
          <w:rFonts w:eastAsia="Times New Roman"/>
          <w:szCs w:val="24"/>
        </w:rPr>
        <w:t>δ</w:t>
      </w:r>
      <w:r>
        <w:rPr>
          <w:rFonts w:eastAsia="Times New Roman"/>
          <w:szCs w:val="24"/>
        </w:rPr>
        <w:t>ημόσιο, της εξαγοράς, της προσωρινής ανάθεσης του συγκοινωνιακού έργου και των θεμάτων εκκαθάρισής του σε λειτουργία.</w:t>
      </w:r>
    </w:p>
    <w:p w14:paraId="3DCAD0F8" w14:textId="77777777" w:rsidR="00B8452E" w:rsidRDefault="00811243">
      <w:pPr>
        <w:spacing w:line="600" w:lineRule="auto"/>
        <w:ind w:firstLine="720"/>
        <w:jc w:val="both"/>
        <w:rPr>
          <w:rFonts w:eastAsia="Times New Roman"/>
          <w:szCs w:val="24"/>
        </w:rPr>
      </w:pPr>
      <w:r>
        <w:rPr>
          <w:rFonts w:eastAsia="Times New Roman"/>
          <w:szCs w:val="24"/>
        </w:rPr>
        <w:t>Παράλληλα συνιστάται ένας νέος ρυθμιστικός φορέα</w:t>
      </w:r>
      <w:r>
        <w:rPr>
          <w:rFonts w:eastAsia="Times New Roman"/>
          <w:szCs w:val="24"/>
        </w:rPr>
        <w:t>ς ο Οργανισμός Συγκοινωνιακών Έργων Θεσσαλονίκης, ο ΟΣΕΘ, που σκοπό έχει την ανάπτυξη, τον συντονισμό, την εποπτεία και τον έλεγχο των δημοσίων επιβατικών αστικών συγκοινωνιών λεωφορείων και μέσων υπόγειων και επίγειων σταθερής τροχιάς, καθώς και των θαλασ</w:t>
      </w:r>
      <w:r>
        <w:rPr>
          <w:rFonts w:eastAsia="Times New Roman"/>
          <w:szCs w:val="24"/>
        </w:rPr>
        <w:t>σίων μεταφορών στην περιοχή της Θεσσαλονίκης και καταργείται το Συμβούλιο Αστικών Συγκοινωνιών, ο παλιός ΣΑΣΘ.</w:t>
      </w:r>
    </w:p>
    <w:p w14:paraId="3DCAD0F9" w14:textId="77777777" w:rsidR="00B8452E" w:rsidRDefault="00811243">
      <w:pPr>
        <w:spacing w:line="600" w:lineRule="auto"/>
        <w:ind w:firstLine="720"/>
        <w:jc w:val="both"/>
        <w:rPr>
          <w:rFonts w:eastAsia="Times New Roman"/>
          <w:szCs w:val="24"/>
        </w:rPr>
      </w:pPr>
      <w:r>
        <w:rPr>
          <w:rFonts w:eastAsia="Times New Roman"/>
          <w:szCs w:val="24"/>
        </w:rPr>
        <w:t>Τέλος συνιστάται ένας νέος εκτελεστικός φορέας Αστικές Συγκοινωνίες Θεσσαλονίκης Α</w:t>
      </w:r>
      <w:r>
        <w:rPr>
          <w:rFonts w:eastAsia="Times New Roman"/>
          <w:szCs w:val="24"/>
        </w:rPr>
        <w:t>.</w:t>
      </w:r>
      <w:r>
        <w:rPr>
          <w:rFonts w:eastAsia="Times New Roman"/>
          <w:szCs w:val="24"/>
        </w:rPr>
        <w:t>Ε, ο ΑΣΥΘ, που υπάγεται και αυτός στον ν.3429/05 και 2190/20 κ</w:t>
      </w:r>
      <w:r>
        <w:rPr>
          <w:rFonts w:eastAsia="Times New Roman"/>
          <w:szCs w:val="24"/>
        </w:rPr>
        <w:t>αι αποτελεί θυγατρική της εταιρείας ΟΣΕΘ Α</w:t>
      </w:r>
      <w:r>
        <w:rPr>
          <w:rFonts w:eastAsia="Times New Roman"/>
          <w:szCs w:val="24"/>
        </w:rPr>
        <w:t>.</w:t>
      </w:r>
      <w:r>
        <w:rPr>
          <w:rFonts w:eastAsia="Times New Roman"/>
          <w:szCs w:val="24"/>
        </w:rPr>
        <w:t xml:space="preserve">Ε και αναλαμβάνει την εκτέλεση του αστικού συγκοινωνιακού έργου στην Περιφερειακή Ενότητα Θεσσαλονίκης με λεωφορεία και μέσα υπόγειας και επίγειας σταθερής τροχιάς του </w:t>
      </w:r>
      <w:proofErr w:type="spellStart"/>
      <w:r>
        <w:rPr>
          <w:rFonts w:eastAsia="Times New Roman"/>
          <w:szCs w:val="24"/>
        </w:rPr>
        <w:t>μετρό,</w:t>
      </w:r>
      <w:r>
        <w:rPr>
          <w:rFonts w:eastAsia="Times New Roman"/>
          <w:szCs w:val="24"/>
        </w:rPr>
        <w:t>και</w:t>
      </w:r>
      <w:proofErr w:type="spellEnd"/>
      <w:r>
        <w:rPr>
          <w:rFonts w:eastAsia="Times New Roman"/>
          <w:szCs w:val="24"/>
        </w:rPr>
        <w:t xml:space="preserve"> </w:t>
      </w:r>
      <w:r>
        <w:rPr>
          <w:rFonts w:eastAsia="Times New Roman"/>
          <w:szCs w:val="24"/>
        </w:rPr>
        <w:t>τραμ.</w:t>
      </w:r>
    </w:p>
    <w:p w14:paraId="3DCAD0FA" w14:textId="77777777" w:rsidR="00B8452E" w:rsidRDefault="00811243">
      <w:pPr>
        <w:spacing w:line="600" w:lineRule="auto"/>
        <w:ind w:firstLine="720"/>
        <w:jc w:val="both"/>
        <w:rPr>
          <w:rFonts w:eastAsia="Times New Roman"/>
          <w:szCs w:val="24"/>
        </w:rPr>
      </w:pPr>
      <w:r>
        <w:rPr>
          <w:rFonts w:eastAsia="Times New Roman"/>
          <w:szCs w:val="24"/>
        </w:rPr>
        <w:lastRenderedPageBreak/>
        <w:t xml:space="preserve">Οι αλλαγές που θεσπίζονται </w:t>
      </w:r>
      <w:r>
        <w:rPr>
          <w:rFonts w:eastAsia="Times New Roman"/>
          <w:szCs w:val="24"/>
        </w:rPr>
        <w:t>είναι αναγκαίες αφ</w:t>
      </w:r>
      <w:r>
        <w:rPr>
          <w:rFonts w:eastAsia="Times New Roman"/>
          <w:szCs w:val="24"/>
        </w:rPr>
        <w:t xml:space="preserve">’ </w:t>
      </w:r>
      <w:r>
        <w:rPr>
          <w:rFonts w:eastAsia="Times New Roman"/>
          <w:szCs w:val="24"/>
        </w:rPr>
        <w:t xml:space="preserve">ενός για την προσαρμογή προς τον </w:t>
      </w:r>
      <w:r>
        <w:rPr>
          <w:rFonts w:eastAsia="Times New Roman"/>
          <w:szCs w:val="24"/>
        </w:rPr>
        <w:t>κ</w:t>
      </w:r>
      <w:r>
        <w:rPr>
          <w:rFonts w:eastAsia="Times New Roman"/>
          <w:szCs w:val="24"/>
        </w:rPr>
        <w:t>ανονισμό 1370/2007 για τις δημόσιες επιβατικές σιδηροδρομικές και οδικές μεταφορές και αφ</w:t>
      </w:r>
      <w:r>
        <w:rPr>
          <w:rFonts w:eastAsia="Times New Roman"/>
          <w:szCs w:val="24"/>
        </w:rPr>
        <w:t xml:space="preserve">’ </w:t>
      </w:r>
      <w:r>
        <w:rPr>
          <w:rFonts w:eastAsia="Times New Roman"/>
          <w:szCs w:val="24"/>
        </w:rPr>
        <w:t xml:space="preserve">ετέρου για την προστασία της εθνικής οικονομίας, την εξασφάλιση της ομαλής λειτουργίας της δημόσιας  υπηρεσίας </w:t>
      </w:r>
      <w:r>
        <w:rPr>
          <w:rFonts w:eastAsia="Times New Roman"/>
          <w:szCs w:val="24"/>
        </w:rPr>
        <w:t>αστικής συγκοινωνίας με λεωφορεία και τη διατήρηση της κοινωνικής ειρήνης και της οικονομικής δραστηριότητας της Θεσσαλονίκης.</w:t>
      </w:r>
    </w:p>
    <w:p w14:paraId="3DCAD0FB" w14:textId="77777777" w:rsidR="00B8452E" w:rsidRDefault="00811243">
      <w:pPr>
        <w:spacing w:line="600" w:lineRule="auto"/>
        <w:ind w:firstLine="720"/>
        <w:jc w:val="both"/>
        <w:rPr>
          <w:rFonts w:eastAsia="Times New Roman"/>
          <w:szCs w:val="24"/>
        </w:rPr>
      </w:pPr>
      <w:r>
        <w:rPr>
          <w:rFonts w:eastAsia="Times New Roman"/>
          <w:szCs w:val="24"/>
        </w:rPr>
        <w:t>Ας δούμε, όμως, ποια είναι η κατάσταση σήμερα στις αστικές συγκοινωνίες της Περιφέρειας Θεσσαλονίκης. Από το μακρινό 1957, δηλαδή</w:t>
      </w:r>
      <w:r>
        <w:rPr>
          <w:rFonts w:eastAsia="Times New Roman"/>
          <w:szCs w:val="24"/>
        </w:rPr>
        <w:t xml:space="preserve"> πριν από εξήντα περίπου χρόνια, συστάθηκε ο Οργανισμός Αστικών Συγκοινωνιών Θεσσαλονίκης, ο ΟΑΣΘ, αποτέλεσε και αποτελεί ιδιότυπο νομικό πρόσωπο ιδιωτικού δικαίου με αποκλειστικό και ειδικό σκοπό τη διενέργεια των αστικών μετακινήσεων με λεωφορεία και την</w:t>
      </w:r>
      <w:r>
        <w:rPr>
          <w:rFonts w:eastAsia="Times New Roman"/>
          <w:szCs w:val="24"/>
        </w:rPr>
        <w:t xml:space="preserve"> εξυπηρέτηση του επιβατικού κοινού της Θεσσαλονίκης.</w:t>
      </w:r>
    </w:p>
    <w:p w14:paraId="3DCAD0FC" w14:textId="77777777" w:rsidR="00B8452E" w:rsidRDefault="00811243">
      <w:pPr>
        <w:spacing w:line="600" w:lineRule="auto"/>
        <w:ind w:firstLine="720"/>
        <w:jc w:val="both"/>
        <w:rPr>
          <w:rFonts w:eastAsia="Times New Roman"/>
          <w:szCs w:val="24"/>
        </w:rPr>
      </w:pPr>
      <w:r>
        <w:rPr>
          <w:rFonts w:eastAsia="Times New Roman"/>
          <w:szCs w:val="24"/>
        </w:rPr>
        <w:t>Η αρχική σύμβαση παραχώρησης - εκτέλεσης δημόσιας υπηρεσίας έληξε την 31</w:t>
      </w:r>
      <w:r>
        <w:rPr>
          <w:rFonts w:eastAsia="Times New Roman"/>
          <w:szCs w:val="24"/>
          <w:vertAlign w:val="superscript"/>
        </w:rPr>
        <w:t>η</w:t>
      </w:r>
      <w:r>
        <w:rPr>
          <w:rFonts w:eastAsia="Times New Roman"/>
          <w:szCs w:val="24"/>
        </w:rPr>
        <w:t xml:space="preserve"> Δεκεμβρίου του 1981, αλλά με διαδοχικές παρατάσεις η λήξη της παρατάθηκε μέχρι την 28</w:t>
      </w:r>
      <w:r>
        <w:rPr>
          <w:rFonts w:eastAsia="Times New Roman"/>
          <w:szCs w:val="24"/>
          <w:vertAlign w:val="superscript"/>
        </w:rPr>
        <w:t>η</w:t>
      </w:r>
      <w:r>
        <w:rPr>
          <w:rFonts w:eastAsia="Times New Roman"/>
          <w:szCs w:val="24"/>
        </w:rPr>
        <w:t xml:space="preserve"> Φεβρουαρίου του 2001. Στη συνέχεια και με </w:t>
      </w:r>
      <w:r>
        <w:rPr>
          <w:rFonts w:eastAsia="Times New Roman"/>
          <w:szCs w:val="24"/>
        </w:rPr>
        <w:t>την από 30</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2001 σύμβαση μεταξύ ελληνικού </w:t>
      </w:r>
      <w:r>
        <w:rPr>
          <w:rFonts w:eastAsia="Times New Roman"/>
          <w:szCs w:val="24"/>
        </w:rPr>
        <w:t>δ</w:t>
      </w:r>
      <w:r>
        <w:rPr>
          <w:rFonts w:eastAsia="Times New Roman"/>
          <w:szCs w:val="24"/>
        </w:rPr>
        <w:t xml:space="preserve">ημοσίου και ΟΑΣΘ συνεχίστηκε η ανάθεση </w:t>
      </w:r>
      <w:r>
        <w:rPr>
          <w:rFonts w:eastAsia="Times New Roman"/>
          <w:szCs w:val="24"/>
        </w:rPr>
        <w:lastRenderedPageBreak/>
        <w:t>στον ΟΑΣΘ της δημόσιας υπηρεσίας συγκοινωνιακού έργου, η διάρκεια της οποίας ορίστηκε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2009.</w:t>
      </w:r>
    </w:p>
    <w:p w14:paraId="3DCAD0FD" w14:textId="77777777" w:rsidR="00B8452E" w:rsidRDefault="00811243">
      <w:pPr>
        <w:spacing w:line="600" w:lineRule="auto"/>
        <w:ind w:firstLine="720"/>
        <w:jc w:val="both"/>
        <w:rPr>
          <w:rFonts w:eastAsia="Times New Roman"/>
          <w:szCs w:val="24"/>
        </w:rPr>
      </w:pPr>
      <w:r>
        <w:rPr>
          <w:rFonts w:eastAsia="Times New Roman"/>
          <w:szCs w:val="24"/>
        </w:rPr>
        <w:t>Τέλος με την από 11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2008, πριν λήξει δηλαδή η προθεσμία του 2009, </w:t>
      </w:r>
      <w:r>
        <w:rPr>
          <w:rFonts w:eastAsia="Times New Roman"/>
          <w:szCs w:val="24"/>
        </w:rPr>
        <w:t>τροποποίηση η διάρκεια της τελευταίας σύμβασης παρατάθηκε μέχρι δύο έτη από την ολοκλήρωση του υπό εκτέλεση μετρό Θεσσαλονίκης σε πλήρη ανάπτυξη, δηλαδή πιθανότητα θα περιμένουν να γίνει και η ανάπτυξή του και μέχρι την Κατερίνη, δίνοντας μια παράταση τερά</w:t>
      </w:r>
      <w:r>
        <w:rPr>
          <w:rFonts w:eastAsia="Times New Roman"/>
          <w:szCs w:val="24"/>
        </w:rPr>
        <w:t>στια όσον αφορά τον τρόπο λήξης της σύμβασης αυτής. Χρειάζεται μια απάντηση το τι προέβλεπε για την περιουσιακή κατάσταση η λήξη της σύμβασης το 2009 και αν αυτό προβλέφθηκε το 2008 με την παράταση.</w:t>
      </w:r>
    </w:p>
    <w:p w14:paraId="3DCAD0FE" w14:textId="77777777" w:rsidR="00B8452E" w:rsidRDefault="00811243">
      <w:pPr>
        <w:spacing w:line="600" w:lineRule="auto"/>
        <w:ind w:firstLine="720"/>
        <w:jc w:val="both"/>
        <w:rPr>
          <w:rFonts w:eastAsia="Times New Roman"/>
          <w:szCs w:val="24"/>
        </w:rPr>
      </w:pPr>
      <w:r>
        <w:rPr>
          <w:rFonts w:eastAsia="Times New Roman"/>
          <w:szCs w:val="24"/>
        </w:rPr>
        <w:t>Λειτουργώντας το σύστημα αυτό όλα αυτά τα χρόνια κατάφερε</w:t>
      </w:r>
      <w:r>
        <w:rPr>
          <w:rFonts w:eastAsia="Times New Roman"/>
          <w:szCs w:val="24"/>
        </w:rPr>
        <w:t xml:space="preserve"> να απαξιώσει πλήρως τις αστικές συγκοινωνίες της Θεσσαλονίκης. Όλα τα κόμματα, αλλά και οι φορείς που προστέθηκαν σε συζήτηση της αρμόδιας </w:t>
      </w:r>
      <w:r>
        <w:rPr>
          <w:rFonts w:eastAsia="Times New Roman"/>
          <w:szCs w:val="24"/>
        </w:rPr>
        <w:t>ε</w:t>
      </w:r>
      <w:r>
        <w:rPr>
          <w:rFonts w:eastAsia="Times New Roman"/>
          <w:szCs w:val="24"/>
        </w:rPr>
        <w:t>πιτροπής της Βουλής σκιαγράφησαν άλλος λιγότερο και άλλος περισσότερο με μελανά χρώματα την κατάσταση που επικρατεί</w:t>
      </w:r>
      <w:r>
        <w:rPr>
          <w:rFonts w:eastAsia="Times New Roman"/>
          <w:szCs w:val="24"/>
        </w:rPr>
        <w:t xml:space="preserve"> σήμερα στο χώρο αυτό. Άλλος είπε ότι «χρήζει άμεσης αλλαγής», άλλος «απαραίτητη αλλαγή», άλλος μίλησε για «φαύλη κατάσταση», άλλος είπε «έκλεισε ο χρόνος». </w:t>
      </w:r>
    </w:p>
    <w:p w14:paraId="3DCAD0F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θα περιοριστώ στη λεκτική καταγραφή των σημαντικότερων από τα κακώς κείμενα που αναδείχθηκαν </w:t>
      </w:r>
      <w:r>
        <w:rPr>
          <w:rFonts w:eastAsia="Times New Roman" w:cs="Times New Roman"/>
          <w:szCs w:val="24"/>
        </w:rPr>
        <w:t xml:space="preserve">από τη συζήτηση αυτή. </w:t>
      </w:r>
    </w:p>
    <w:p w14:paraId="3DCAD10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Συγκεκριμένα υπάρχει σαφής αδυναμία τήρησης των προγραμματισμένων δρομολογίων, κυκλοφορία μειωμένου αριθμού λεωφορείων και σημαντικές αποκλείσεις μεταξύ συμβατικά προβλεπόμενου και πραγματοποιούμενου επιβατικού έργου. </w:t>
      </w:r>
    </w:p>
    <w:p w14:paraId="3DCAD10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Εδώ θέλω να κά</w:t>
      </w:r>
      <w:r>
        <w:rPr>
          <w:rFonts w:eastAsia="Times New Roman" w:cs="Times New Roman"/>
          <w:szCs w:val="24"/>
        </w:rPr>
        <w:t>νω μία αναφορά. Αλήθεια, μετά την τοποθέτηση όλων των κομμάτων όπου περιγράψατε την κατάσταση για το πώς είναι ο ΟΑΣΘ αυτήν τη στιγμή, εξήντα χρόνια τα κόμματα τα οποία κυβέρνησαν δεν είχαν κατανοήσει τι γινόταν; Δεν είχαν κατανοήσει τι γινόταν στα τριάντα</w:t>
      </w:r>
      <w:r>
        <w:rPr>
          <w:rFonts w:eastAsia="Times New Roman" w:cs="Times New Roman"/>
          <w:szCs w:val="24"/>
        </w:rPr>
        <w:t xml:space="preserve"> πρώτα χρόνια, στα σαράντα, στα πενήντα; Έπρεπε να φτάσουμε σήμερα στα εξήντα χρόνια λειτουργίας για να κατανοήσουμε ποια είναι η κατάσταση αυτή τη στιγμή στον ΟΑΣΘ Θεσσαλονίκης; </w:t>
      </w:r>
    </w:p>
    <w:p w14:paraId="3DCAD10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Η διοίκηση και οι μέτοχοι του </w:t>
      </w:r>
      <w:r>
        <w:rPr>
          <w:rFonts w:eastAsia="Times New Roman" w:cs="Times New Roman"/>
          <w:szCs w:val="24"/>
        </w:rPr>
        <w:t>ο</w:t>
      </w:r>
      <w:r>
        <w:rPr>
          <w:rFonts w:eastAsia="Times New Roman" w:cs="Times New Roman"/>
          <w:szCs w:val="24"/>
        </w:rPr>
        <w:t>ργανισμού αρνούνται να εφαρμόσουν το κοινοτικ</w:t>
      </w:r>
      <w:r>
        <w:rPr>
          <w:rFonts w:eastAsia="Times New Roman" w:cs="Times New Roman"/>
          <w:szCs w:val="24"/>
        </w:rPr>
        <w:t xml:space="preserve">ό και εθνικό πλαίσιο των κανονισμών αναθέσεων και προμηθειών, τα διεθνή λογιστικά πρότυπα και τη νομοθεσία στις πάσης φύσεως απολαβές του προσωπικού. Η </w:t>
      </w:r>
      <w:r>
        <w:rPr>
          <w:rFonts w:eastAsia="Times New Roman" w:cs="Times New Roman"/>
          <w:szCs w:val="24"/>
        </w:rPr>
        <w:lastRenderedPageBreak/>
        <w:t>κακή αυτή διαχείριση των οικονομικών του οργανισμού με ευθύνη του και η αδράνεια του ΣΑΣΘ είχαν ως αποτέ</w:t>
      </w:r>
      <w:r>
        <w:rPr>
          <w:rFonts w:eastAsia="Times New Roman" w:cs="Times New Roman"/>
          <w:szCs w:val="24"/>
        </w:rPr>
        <w:t>λεσμα την αδυναμία καταβολής της μισθοδοσίας του προσωπικού του, που προκάλεσε επανειλημμένες εργασιακές κινητοποιήσεις και πλήρη διακοπή του συγκοινωνιακού έργου στη Θεσσαλονίκη, συνεχή ταλαιπωρία του επιβατικού κοινού, ιδιαιτέρως σοβαρή διατάραξη της κοι</w:t>
      </w:r>
      <w:r>
        <w:rPr>
          <w:rFonts w:eastAsia="Times New Roman" w:cs="Times New Roman"/>
          <w:szCs w:val="24"/>
        </w:rPr>
        <w:t xml:space="preserve">νωνικής και οικονομικής ζωής στην ευρύτερη περιοχή. Παράλληλα, σε όλο το χρονικό διάστημα λειτουργίας του ΟΑΣΘ έχουν καταβληθεί σε αυτόν από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εκατοντάδες εκατομμύρια ευρώ, περίπου 1 δισεκατομμύριο ευρώ μόνο τα τελευταία ο</w:t>
      </w:r>
      <w:r>
        <w:rPr>
          <w:rFonts w:eastAsia="Times New Roman" w:cs="Times New Roman"/>
          <w:szCs w:val="24"/>
        </w:rPr>
        <w:t>κ</w:t>
      </w:r>
      <w:r>
        <w:rPr>
          <w:rFonts w:eastAsia="Times New Roman" w:cs="Times New Roman"/>
          <w:szCs w:val="24"/>
        </w:rPr>
        <w:t>τώ χρόνια. Κατα</w:t>
      </w:r>
      <w:r>
        <w:rPr>
          <w:rFonts w:eastAsia="Times New Roman" w:cs="Times New Roman"/>
          <w:szCs w:val="24"/>
        </w:rPr>
        <w:t xml:space="preserve">βάλλονται δεκάδες εκατομμύρια ευρώ ετησίως βάσει της οικονομικής συμφωνίας, ενώ η διοίκηση και οι μέτοχοι του </w:t>
      </w:r>
      <w:r>
        <w:rPr>
          <w:rFonts w:eastAsia="Times New Roman" w:cs="Times New Roman"/>
          <w:szCs w:val="24"/>
        </w:rPr>
        <w:t>ο</w:t>
      </w:r>
      <w:r>
        <w:rPr>
          <w:rFonts w:eastAsia="Times New Roman" w:cs="Times New Roman"/>
          <w:szCs w:val="24"/>
        </w:rPr>
        <w:t>ργανισμού παρ</w:t>
      </w:r>
      <w:r>
        <w:rPr>
          <w:rFonts w:eastAsia="Times New Roman" w:cs="Times New Roman"/>
          <w:szCs w:val="24"/>
        </w:rPr>
        <w:t xml:space="preserve">’ </w:t>
      </w:r>
      <w:r>
        <w:rPr>
          <w:rFonts w:eastAsia="Times New Roman" w:cs="Times New Roman"/>
          <w:szCs w:val="24"/>
        </w:rPr>
        <w:t xml:space="preserve">ότι όφειλαν, δεν εφάρμοζαν το κοινοτικό και εθνικό νομικό πλαίσιο χρηματοοικονομικής διαφάνειας και λογοδοσίας. </w:t>
      </w:r>
    </w:p>
    <w:p w14:paraId="3DCAD10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Έτσι σήμερα ο </w:t>
      </w:r>
      <w:r>
        <w:rPr>
          <w:rFonts w:eastAsia="Times New Roman" w:cs="Times New Roman"/>
          <w:szCs w:val="24"/>
        </w:rPr>
        <w:t>ο</w:t>
      </w:r>
      <w:r>
        <w:rPr>
          <w:rFonts w:eastAsia="Times New Roman" w:cs="Times New Roman"/>
          <w:szCs w:val="24"/>
        </w:rPr>
        <w:t>ργ</w:t>
      </w:r>
      <w:r>
        <w:rPr>
          <w:rFonts w:eastAsia="Times New Roman" w:cs="Times New Roman"/>
          <w:szCs w:val="24"/>
        </w:rPr>
        <w:t>ανισμός έχει ήδη συσσωρευμένες υποχρεώσεις προς τα ασφαλιστικά ταμεία που ανέρχονται στο ποσό των 41 εκατομμυρίων ευρώ, ενώ συνολικά έως σήμερα οι οικονομικές υποχρεώσεις ξεπερνούν συνολικά τα 120 εκατομμύρια ευρώ, μεταξύ των οποίων ποσό άνω των 38 εκατομμ</w:t>
      </w:r>
      <w:r>
        <w:rPr>
          <w:rFonts w:eastAsia="Times New Roman" w:cs="Times New Roman"/>
          <w:szCs w:val="24"/>
        </w:rPr>
        <w:t xml:space="preserve">υρίων </w:t>
      </w:r>
      <w:r>
        <w:rPr>
          <w:rFonts w:eastAsia="Times New Roman" w:cs="Times New Roman"/>
          <w:szCs w:val="24"/>
        </w:rPr>
        <w:lastRenderedPageBreak/>
        <w:t xml:space="preserve">ευρώ, το οποίο αν και του έχει καταβληθεί μέσω των αντισταθμιστικών καταβολών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εντούτοις αυτός έχει αναλώσει τα αντίστοιχα χρηματικά ποσά για λειτουργικές του δαπάνες. </w:t>
      </w:r>
    </w:p>
    <w:p w14:paraId="3DCAD10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Τέλος τα ετήσια συνολικά έσοδά του από κόμιστρα, αντισταθμ</w:t>
      </w:r>
      <w:r>
        <w:rPr>
          <w:rFonts w:eastAsia="Times New Roman" w:cs="Times New Roman"/>
          <w:szCs w:val="24"/>
        </w:rPr>
        <w:t xml:space="preserve">ιστικές καταβολές είναι μικρότερα από τις ετήσιες δαπάνες του, με αποτέλεσμα να διευρύνονται καθημερινά τα ήδη τεράστια ελλείμματά του. </w:t>
      </w:r>
    </w:p>
    <w:p w14:paraId="3DCAD10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Από τον τρόπο λειτουργίας του ΟΑΣΘ και ειδικότερα της οικονομικής λειτουργίας του και της τρέχουσας οικονομικής κατάστα</w:t>
      </w:r>
      <w:r>
        <w:rPr>
          <w:rFonts w:eastAsia="Times New Roman" w:cs="Times New Roman"/>
          <w:szCs w:val="24"/>
        </w:rPr>
        <w:t xml:space="preserve">σης, όπως αποτυπώνεται από τα στοιχεία που σας παρέθεσα γίνεται προφανές, κυρίες και κύριοι συνάδελφοι, ότι ο </w:t>
      </w:r>
      <w:r>
        <w:rPr>
          <w:rFonts w:eastAsia="Times New Roman" w:cs="Times New Roman"/>
          <w:szCs w:val="24"/>
        </w:rPr>
        <w:t>ο</w:t>
      </w:r>
      <w:r>
        <w:rPr>
          <w:rFonts w:eastAsia="Times New Roman" w:cs="Times New Roman"/>
          <w:szCs w:val="24"/>
        </w:rPr>
        <w:t>ργανισμός αυτός δεν ανταποκρίνεται σε κανέναν τομέα των συμβατικών του υποχρεώσεων. Υφίσταται συνεπώς κατεπείγουσα ανάγκη της προστασίας της εθνι</w:t>
      </w:r>
      <w:r>
        <w:rPr>
          <w:rFonts w:eastAsia="Times New Roman" w:cs="Times New Roman"/>
          <w:szCs w:val="24"/>
        </w:rPr>
        <w:t xml:space="preserve">κής οικονομίας, καθόσον η συνέχιση της λειτουργίας του ΟΑΣΘ με οφειλές προς το δημόσιο, ασφαλιστικά ταμεία και τρίτους και με ελλείμματα επί των αποθεματικών του επιβαρύνει υπέρμετρα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και συνεπώς το κράτος έχει υποχρέωση να παρέμβει υλοπ</w:t>
      </w:r>
      <w:r>
        <w:rPr>
          <w:rFonts w:eastAsia="Times New Roman" w:cs="Times New Roman"/>
          <w:szCs w:val="24"/>
        </w:rPr>
        <w:t xml:space="preserve">οιώντας τη συνταγματική επιταγή του άρθρου 106, προκειμένου να προστατεύσει την </w:t>
      </w:r>
      <w:r>
        <w:rPr>
          <w:rFonts w:eastAsia="Times New Roman" w:cs="Times New Roman"/>
          <w:szCs w:val="24"/>
        </w:rPr>
        <w:lastRenderedPageBreak/>
        <w:t xml:space="preserve">εθνική οικονομία και να αποκαταστήσει τη ζωτικής σημασίας για το κοινωνικό και οικονομικό σύνολο, αστική συγκοινωνία με λεωφορεία στη Θεσσαλονίκη. </w:t>
      </w:r>
    </w:p>
    <w:p w14:paraId="3DCAD10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Θεωρώ ότι στις συνεδριάσεις </w:t>
      </w:r>
      <w:r>
        <w:rPr>
          <w:rFonts w:eastAsia="Times New Roman" w:cs="Times New Roman"/>
          <w:szCs w:val="24"/>
        </w:rPr>
        <w:t xml:space="preserve">της αρμόδιας </w:t>
      </w:r>
      <w:r>
        <w:rPr>
          <w:rFonts w:eastAsia="Times New Roman" w:cs="Times New Roman"/>
          <w:szCs w:val="24"/>
        </w:rPr>
        <w:t>ε</w:t>
      </w:r>
      <w:r>
        <w:rPr>
          <w:rFonts w:eastAsia="Times New Roman" w:cs="Times New Roman"/>
          <w:szCs w:val="24"/>
        </w:rPr>
        <w:t xml:space="preserve">πιτροπής έγινε σαφές πως η σύμβαση του 2001 μεταξύ του </w:t>
      </w:r>
      <w:r>
        <w:rPr>
          <w:rFonts w:eastAsia="Times New Roman" w:cs="Times New Roman"/>
          <w:szCs w:val="24"/>
        </w:rPr>
        <w:t>δ</w:t>
      </w:r>
      <w:r>
        <w:rPr>
          <w:rFonts w:eastAsia="Times New Roman" w:cs="Times New Roman"/>
          <w:szCs w:val="24"/>
        </w:rPr>
        <w:t>ημοσίου και του ΟΑΣΘ έληξε το 2016, δηλαδή δέκα συν πέντε χρόνια από τη σύναψή της σύμφωνα με τον κανονισμό 1370 του 2007. Η δε παράταση της 30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2001 οικονομικής συμφωνίας με την από 11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2008 τροποποιητική σύμβαση μέχρι δύο χρόνια από την ολοκλήρωση του υπό εκτέλεση </w:t>
      </w:r>
      <w:r>
        <w:rPr>
          <w:rFonts w:eastAsia="Times New Roman" w:cs="Times New Roman"/>
          <w:szCs w:val="24"/>
        </w:rPr>
        <w:t>μετρό</w:t>
      </w:r>
      <w:r>
        <w:rPr>
          <w:rFonts w:eastAsia="Times New Roman" w:cs="Times New Roman"/>
          <w:szCs w:val="24"/>
        </w:rPr>
        <w:t xml:space="preserve"> της Θεσσαλονίκης, είναι αόριστης διάρκειας, αντιβαίνοντας ευθέως τις σχετικές διατάξεις του ίδιου κανονισμού. Συνεπώς</w:t>
      </w:r>
      <w:r>
        <w:rPr>
          <w:rFonts w:eastAsia="Times New Roman" w:cs="Times New Roman"/>
          <w:szCs w:val="24"/>
        </w:rPr>
        <w:t xml:space="preserve"> η σύμβαση του ελληνικού δημοσίου με τον ΟΑΣΘ δεν είναι ανεκτό, κατά το </w:t>
      </w:r>
      <w:proofErr w:type="spellStart"/>
      <w:r>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ίκαιο, να εξακολουθήσει να ισχύσει. </w:t>
      </w:r>
    </w:p>
    <w:p w14:paraId="3DCAD10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Αναφορικά με τα άρθρα του συζητούμενου σχεδίου νόμου, θα ήθελα να σταθώ σε αυτό που κατά την άποψή μου σηματοδοτούν τη διαφορά στην αντίλ</w:t>
      </w:r>
      <w:r>
        <w:rPr>
          <w:rFonts w:eastAsia="Times New Roman" w:cs="Times New Roman"/>
          <w:szCs w:val="24"/>
        </w:rPr>
        <w:t xml:space="preserve">ηψη μας για το είδος στον τρόπο λειτουργίας των κρατικών φορέων. </w:t>
      </w:r>
    </w:p>
    <w:p w14:paraId="3DCAD10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Κ</w:t>
      </w:r>
      <w:r>
        <w:rPr>
          <w:rFonts w:eastAsia="Times New Roman" w:cs="Times New Roman"/>
          <w:szCs w:val="24"/>
        </w:rPr>
        <w:t xml:space="preserve">εφάλαιο Α, στα άρθρα 1 έως 13, θα επιμείνω στο 3 και στο 9. Στο άρθρο 3 προσδιορίζονται λεπτομερώς οι αρμοδιότητες του νέου φορέα με έμφαση στον στρατηγικό σχεδιασμό του συγκοινωνιακού </w:t>
      </w:r>
      <w:r>
        <w:rPr>
          <w:rFonts w:eastAsia="Times New Roman" w:cs="Times New Roman"/>
          <w:szCs w:val="24"/>
        </w:rPr>
        <w:t xml:space="preserve">έργου και στην εισαγωγή των νέων τεχνολογιών, τηλεματική, ηλεκτρονικό εισιτήριο, καθώς και ο τρόπος καθορισμού του κομίστρου και η επιδότησή του για λόγους κοινωνικής προστασίας. </w:t>
      </w:r>
    </w:p>
    <w:p w14:paraId="3DCAD10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 άρθρο 9 αφορά το Διοικητικό Συμβούλιο της ΟΣΕΘ. </w:t>
      </w:r>
    </w:p>
    <w:p w14:paraId="3DCAD10A" w14:textId="77777777" w:rsidR="00B8452E" w:rsidRDefault="00811243">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w:t>
      </w:r>
      <w:r>
        <w:rPr>
          <w:rFonts w:eastAsia="Times New Roman"/>
          <w:szCs w:val="24"/>
        </w:rPr>
        <w:t xml:space="preserve"> της ΟΣΕΘ μετέχουν πέντε μέλη που ορίζονται από τους Υπουργούς Οικονομικών και Υποδομών</w:t>
      </w:r>
      <w:r>
        <w:rPr>
          <w:rFonts w:eastAsia="Times New Roman"/>
          <w:szCs w:val="24"/>
        </w:rPr>
        <w:t xml:space="preserve"> και</w:t>
      </w:r>
      <w:r>
        <w:rPr>
          <w:rFonts w:eastAsia="Times New Roman"/>
          <w:szCs w:val="24"/>
        </w:rPr>
        <w:t xml:space="preserve"> Μεταφορών, ένα μέλος που προτείνεται από την περιφέρεια Κεντρικής Μακεδονίας, ένα μέλος του Δήμου Θεσσαλονίκης, ένα μέλος από την Περιφερειακή Ένωση Δήμων Κεντρικής</w:t>
      </w:r>
      <w:r>
        <w:rPr>
          <w:rFonts w:eastAsia="Times New Roman"/>
          <w:szCs w:val="24"/>
        </w:rPr>
        <w:t xml:space="preserve"> Μακεδονίας και ένα συνολικά μέλος από το τμήμα Κεντρικής Μακεδονίας του Τεχνικού Επιμελητηρίου, το Εμπορικό, Βιομηχανικό Επιμελητήριο Θεσσαλονίκης, το Επαγγελματικό και το Βιοτεχνικό Επιμελητήριο Θεσσαλονίκης και σε κάθε θητεία ορίζονται εναλλάξ. Ανοίγουμ</w:t>
      </w:r>
      <w:r>
        <w:rPr>
          <w:rFonts w:eastAsia="Times New Roman"/>
          <w:szCs w:val="24"/>
        </w:rPr>
        <w:t xml:space="preserve">ε, κυρίες και κύριοι συνάδελφοι, με αυτόν τον τρόπο τον </w:t>
      </w:r>
      <w:r>
        <w:rPr>
          <w:rFonts w:eastAsia="Times New Roman"/>
          <w:szCs w:val="24"/>
        </w:rPr>
        <w:t>ο</w:t>
      </w:r>
      <w:r>
        <w:rPr>
          <w:rFonts w:eastAsia="Times New Roman"/>
          <w:szCs w:val="24"/>
        </w:rPr>
        <w:t xml:space="preserve">ργανισμό στην τοπική κοινωνία και τις παραγωγικές τάξεις της περιοχής. </w:t>
      </w:r>
    </w:p>
    <w:p w14:paraId="3DCAD10B" w14:textId="77777777" w:rsidR="00B8452E" w:rsidRDefault="00811243">
      <w:pPr>
        <w:spacing w:line="600" w:lineRule="auto"/>
        <w:ind w:firstLine="720"/>
        <w:jc w:val="both"/>
        <w:rPr>
          <w:rFonts w:eastAsia="Times New Roman"/>
          <w:szCs w:val="24"/>
        </w:rPr>
      </w:pPr>
      <w:r>
        <w:rPr>
          <w:rFonts w:eastAsia="Times New Roman"/>
          <w:szCs w:val="24"/>
        </w:rPr>
        <w:lastRenderedPageBreak/>
        <w:t xml:space="preserve">Στο </w:t>
      </w:r>
      <w:r>
        <w:rPr>
          <w:rFonts w:eastAsia="Times New Roman"/>
          <w:szCs w:val="24"/>
        </w:rPr>
        <w:t>Κ</w:t>
      </w:r>
      <w:r>
        <w:rPr>
          <w:rFonts w:eastAsia="Times New Roman"/>
          <w:szCs w:val="24"/>
        </w:rPr>
        <w:t>εφάλαιο Β</w:t>
      </w:r>
      <w:r>
        <w:rPr>
          <w:rFonts w:eastAsia="Times New Roman"/>
          <w:szCs w:val="24"/>
        </w:rPr>
        <w:t>΄</w:t>
      </w:r>
      <w:r>
        <w:rPr>
          <w:rFonts w:eastAsia="Times New Roman"/>
          <w:szCs w:val="24"/>
        </w:rPr>
        <w:t xml:space="preserve"> επισημαίνεται ότι το μετοχικό κεφάλαιο της εταιρείας ανήκει στην ΟΣΕΘ με τη δυνατότητα –το θεωρώ πολύ σημαντικό</w:t>
      </w:r>
      <w:r>
        <w:rPr>
          <w:rFonts w:eastAsia="Times New Roman"/>
          <w:szCs w:val="24"/>
        </w:rPr>
        <w:t>- μεταβίβασης μέχρι το 49% του μετοχικού κεφαλαίου στους ΟΤΑ της Περιφερειακής Ενότητας Θεσσαλονίκης. Μάλιστα σύμφωνα με το άρθρο 19 παρ. 1, εάν στην περίπτωση μεταβίβασης ποσοστού κατά τα ανωτέρω στους ΟΤΑ κάθε ένας από τους μετόχους μειοψηφίας εκπροσωπεί</w:t>
      </w:r>
      <w:r>
        <w:rPr>
          <w:rFonts w:eastAsia="Times New Roman"/>
          <w:szCs w:val="24"/>
        </w:rPr>
        <w:t>ται με ένα μέλος επιλογής του στο διοικητικό συμβούλιο με ανώτατο συνολικό όριο εκπροσώπησης όλων των μετόχων μειοψηφίας τα τρία μέλη.</w:t>
      </w:r>
    </w:p>
    <w:p w14:paraId="3DCAD10C" w14:textId="77777777" w:rsidR="00B8452E" w:rsidRDefault="00811243">
      <w:pPr>
        <w:spacing w:line="600" w:lineRule="auto"/>
        <w:ind w:firstLine="720"/>
        <w:jc w:val="both"/>
        <w:rPr>
          <w:rFonts w:eastAsia="Times New Roman"/>
          <w:szCs w:val="24"/>
        </w:rPr>
      </w:pPr>
      <w:r>
        <w:rPr>
          <w:rFonts w:eastAsia="Times New Roman"/>
          <w:szCs w:val="24"/>
        </w:rPr>
        <w:t xml:space="preserve">Στην περίπτωση αυτή ο διευθύνων σύμβουλος της εταιρείας ορίζεται πάντα από το ελληνικό δημόσιο, ενώ ο </w:t>
      </w:r>
      <w:r>
        <w:rPr>
          <w:rFonts w:eastAsia="Times New Roman"/>
          <w:szCs w:val="24"/>
        </w:rPr>
        <w:t>π</w:t>
      </w:r>
      <w:r>
        <w:rPr>
          <w:rFonts w:eastAsia="Times New Roman"/>
          <w:szCs w:val="24"/>
        </w:rPr>
        <w:t>ρόεδρος ορίζεται α</w:t>
      </w:r>
      <w:r>
        <w:rPr>
          <w:rFonts w:eastAsia="Times New Roman"/>
          <w:szCs w:val="24"/>
        </w:rPr>
        <w:t xml:space="preserve">πό τους μετόχους μειοψηφίας. Τέλος, στο </w:t>
      </w:r>
      <w:r>
        <w:rPr>
          <w:rFonts w:eastAsia="Times New Roman"/>
          <w:szCs w:val="24"/>
        </w:rPr>
        <w:t>Κ</w:t>
      </w:r>
      <w:r>
        <w:rPr>
          <w:rFonts w:eastAsia="Times New Roman"/>
          <w:szCs w:val="24"/>
        </w:rPr>
        <w:t>εφάλαιο Δ</w:t>
      </w:r>
      <w:r>
        <w:rPr>
          <w:rFonts w:eastAsia="Times New Roman"/>
          <w:szCs w:val="24"/>
        </w:rPr>
        <w:t>΄</w:t>
      </w:r>
      <w:r>
        <w:rPr>
          <w:rFonts w:eastAsia="Times New Roman"/>
          <w:szCs w:val="24"/>
        </w:rPr>
        <w:t xml:space="preserve"> σημειώνω ένα γεγονός. Με την παράγραφο 1 του άρθρου 25 προβλέπεται διεθνής διαγωνισμός για την ανάθεση σε ελεγκτική εταιρεία της αποτίμησης της αξίας της επιχείρησης.</w:t>
      </w:r>
    </w:p>
    <w:p w14:paraId="3DCAD10D" w14:textId="77777777" w:rsidR="00B8452E" w:rsidRDefault="00811243">
      <w:pPr>
        <w:spacing w:line="600" w:lineRule="auto"/>
        <w:ind w:firstLine="720"/>
        <w:jc w:val="both"/>
        <w:rPr>
          <w:rFonts w:eastAsia="Times New Roman"/>
          <w:szCs w:val="24"/>
        </w:rPr>
      </w:pPr>
      <w:r>
        <w:rPr>
          <w:rFonts w:eastAsia="Times New Roman"/>
          <w:szCs w:val="24"/>
        </w:rPr>
        <w:t>Έτσι απαντάμε, κυρίες και κύριοι συνά</w:t>
      </w:r>
      <w:r>
        <w:rPr>
          <w:rFonts w:eastAsia="Times New Roman"/>
          <w:szCs w:val="24"/>
        </w:rPr>
        <w:t>δελφοι, σε όσους βλέπουν φαντάσματα πίσω από τις καθ</w:t>
      </w:r>
      <w:r>
        <w:rPr>
          <w:rFonts w:eastAsia="Times New Roman"/>
          <w:szCs w:val="24"/>
        </w:rPr>
        <w:t xml:space="preserve">’ </w:t>
      </w:r>
      <w:r>
        <w:rPr>
          <w:rFonts w:eastAsia="Times New Roman"/>
          <w:szCs w:val="24"/>
        </w:rPr>
        <w:t>όλα διαφανείς προθέσεις μας για μια εταιρεία, η οποία δουλεύει εξήντα χρόνια και -όπως αναφέραμε- με τεράστια προβλήματα.</w:t>
      </w:r>
    </w:p>
    <w:p w14:paraId="3DCAD10E" w14:textId="77777777" w:rsidR="00B8452E" w:rsidRDefault="00811243">
      <w:pPr>
        <w:spacing w:line="600" w:lineRule="auto"/>
        <w:ind w:firstLine="720"/>
        <w:jc w:val="both"/>
        <w:rPr>
          <w:rFonts w:eastAsia="Times New Roman"/>
          <w:szCs w:val="24"/>
        </w:rPr>
      </w:pPr>
      <w:r>
        <w:rPr>
          <w:rFonts w:eastAsia="Times New Roman"/>
          <w:szCs w:val="24"/>
        </w:rPr>
        <w:lastRenderedPageBreak/>
        <w:t>Πιστεύουμε ακράδαντα στον εκσυγχρονισμό των αστικών συγκοινωνιών. Παραδίδουμε σή</w:t>
      </w:r>
      <w:r>
        <w:rPr>
          <w:rFonts w:eastAsia="Times New Roman"/>
          <w:szCs w:val="24"/>
        </w:rPr>
        <w:t xml:space="preserve">μερα στους πολίτες της Περιφερειακής Ενότητας Θεσσαλονίκης ένα νέο πλαίσιο λειτουργίας τους, σύγχρονο με δυνατότητα συμμετοχής των τοπικών κοινωνιών, με έλεγχο από τους παραγωγικούς φορείς της περιοχής, με προσανατολισμό στο μέλλον. </w:t>
      </w:r>
    </w:p>
    <w:p w14:paraId="3DCAD10F" w14:textId="77777777" w:rsidR="00B8452E" w:rsidRDefault="00811243">
      <w:pPr>
        <w:spacing w:line="600" w:lineRule="auto"/>
        <w:ind w:firstLine="720"/>
        <w:jc w:val="both"/>
        <w:rPr>
          <w:rFonts w:eastAsia="Times New Roman"/>
          <w:szCs w:val="24"/>
        </w:rPr>
      </w:pPr>
      <w:r>
        <w:rPr>
          <w:rFonts w:eastAsia="Times New Roman"/>
          <w:szCs w:val="24"/>
        </w:rPr>
        <w:t>Ο λαός της περιοχής εί</w:t>
      </w:r>
      <w:r>
        <w:rPr>
          <w:rFonts w:eastAsia="Times New Roman"/>
          <w:szCs w:val="24"/>
        </w:rPr>
        <w:t>ναι βέβαιο ότι θα στηρίξει την προσπάθεια της Κυβέρνησης, γιατί βίωσε επί σειρά ετών την προηγούμενη άθλια κατάσταση των αστικών συγκοινωνιών.</w:t>
      </w:r>
    </w:p>
    <w:p w14:paraId="3DCAD110" w14:textId="77777777" w:rsidR="00B8452E" w:rsidRDefault="00811243">
      <w:pPr>
        <w:spacing w:line="600" w:lineRule="auto"/>
        <w:ind w:firstLine="720"/>
        <w:jc w:val="both"/>
        <w:rPr>
          <w:rFonts w:eastAsia="Times New Roman"/>
          <w:szCs w:val="24"/>
        </w:rPr>
      </w:pPr>
      <w:r>
        <w:rPr>
          <w:rFonts w:eastAsia="Times New Roman"/>
          <w:szCs w:val="24"/>
        </w:rPr>
        <w:t>Σας ευχαριστώ.</w:t>
      </w:r>
    </w:p>
    <w:p w14:paraId="3DCAD111"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DCAD112" w14:textId="77777777" w:rsidR="00B8452E" w:rsidRDefault="00811243">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Και εγώ, κύριε </w:t>
      </w:r>
      <w:proofErr w:type="spellStart"/>
      <w:r>
        <w:rPr>
          <w:rFonts w:eastAsia="Times New Roman"/>
          <w:bCs/>
          <w:szCs w:val="24"/>
        </w:rPr>
        <w:t>Καρανα</w:t>
      </w:r>
      <w:r>
        <w:rPr>
          <w:rFonts w:eastAsia="Times New Roman"/>
          <w:bCs/>
          <w:szCs w:val="24"/>
        </w:rPr>
        <w:t>στάση</w:t>
      </w:r>
      <w:proofErr w:type="spellEnd"/>
      <w:r>
        <w:rPr>
          <w:rFonts w:eastAsia="Times New Roman"/>
          <w:bCs/>
          <w:szCs w:val="24"/>
        </w:rPr>
        <w:t>, που ήσασταν και συνεπής και στο χρόνο σας.</w:t>
      </w:r>
    </w:p>
    <w:p w14:paraId="3DCAD113" w14:textId="77777777" w:rsidR="00B8452E" w:rsidRDefault="00811243">
      <w:pPr>
        <w:spacing w:line="600" w:lineRule="auto"/>
        <w:ind w:firstLine="720"/>
        <w:jc w:val="both"/>
        <w:rPr>
          <w:rFonts w:eastAsia="Times New Roman"/>
          <w:bCs/>
          <w:szCs w:val="24"/>
        </w:rPr>
      </w:pPr>
      <w:r>
        <w:rPr>
          <w:rFonts w:eastAsia="Times New Roman"/>
          <w:bCs/>
          <w:szCs w:val="24"/>
        </w:rPr>
        <w:t>Καλείται στο Βήμα ο γενικός εισηγητής της Νέας Δημοκρατίας κ. Κωνσταντίνος Καραμανλής.</w:t>
      </w:r>
    </w:p>
    <w:p w14:paraId="3DCAD114" w14:textId="77777777" w:rsidR="00B8452E" w:rsidRDefault="00811243">
      <w:pPr>
        <w:spacing w:line="600" w:lineRule="auto"/>
        <w:ind w:firstLine="720"/>
        <w:jc w:val="both"/>
        <w:rPr>
          <w:rFonts w:eastAsia="Times New Roman"/>
          <w:bCs/>
          <w:szCs w:val="24"/>
        </w:rPr>
      </w:pPr>
      <w:r>
        <w:rPr>
          <w:rFonts w:eastAsia="Times New Roman"/>
          <w:bCs/>
          <w:szCs w:val="24"/>
        </w:rPr>
        <w:t>Ορίστε, έχετε τον λόγο, κύριε Καραμανλή.</w:t>
      </w:r>
    </w:p>
    <w:p w14:paraId="3DCAD115" w14:textId="77777777" w:rsidR="00B8452E" w:rsidRDefault="00811243">
      <w:pPr>
        <w:spacing w:line="600" w:lineRule="auto"/>
        <w:ind w:firstLine="720"/>
        <w:jc w:val="both"/>
        <w:rPr>
          <w:rFonts w:eastAsia="Times New Roman"/>
          <w:bCs/>
          <w:szCs w:val="24"/>
        </w:rPr>
      </w:pPr>
      <w:r>
        <w:rPr>
          <w:rFonts w:eastAsia="Times New Roman"/>
          <w:b/>
          <w:bCs/>
          <w:szCs w:val="24"/>
        </w:rPr>
        <w:t>ΚΩΝΣΤΑΝΤΙΝΟΣ ΑΧ. ΚΑΡΑΜΑΝΛΗΣ:</w:t>
      </w:r>
      <w:r>
        <w:rPr>
          <w:rFonts w:eastAsia="Times New Roman"/>
          <w:bCs/>
          <w:szCs w:val="24"/>
        </w:rPr>
        <w:t xml:space="preserve"> Σας ευχαριστώ, κύριε Πρόεδρε.</w:t>
      </w:r>
    </w:p>
    <w:p w14:paraId="3DCAD116" w14:textId="77777777" w:rsidR="00B8452E" w:rsidRDefault="00811243">
      <w:pPr>
        <w:spacing w:line="600" w:lineRule="auto"/>
        <w:ind w:firstLine="720"/>
        <w:jc w:val="both"/>
        <w:rPr>
          <w:rFonts w:eastAsia="Times New Roman"/>
          <w:bCs/>
          <w:szCs w:val="24"/>
        </w:rPr>
      </w:pPr>
      <w:r>
        <w:rPr>
          <w:rFonts w:eastAsia="Times New Roman"/>
          <w:bCs/>
          <w:szCs w:val="24"/>
        </w:rPr>
        <w:lastRenderedPageBreak/>
        <w:t xml:space="preserve">Κύριε Υπουργέ, </w:t>
      </w:r>
      <w:r>
        <w:rPr>
          <w:rFonts w:eastAsia="Times New Roman"/>
          <w:bCs/>
          <w:szCs w:val="24"/>
        </w:rPr>
        <w:t>κυρίες και κύριοι Βουλευτές, πριν περάσουμε στα ενδότερα του νομοσχεδίου, επιτρέψτε μου ένα γενικό σχόλιο.</w:t>
      </w:r>
    </w:p>
    <w:p w14:paraId="3DCAD117" w14:textId="77777777" w:rsidR="00B8452E" w:rsidRDefault="00811243">
      <w:pPr>
        <w:spacing w:line="600" w:lineRule="auto"/>
        <w:ind w:firstLine="720"/>
        <w:jc w:val="both"/>
        <w:rPr>
          <w:rFonts w:eastAsia="Times New Roman"/>
          <w:bCs/>
          <w:szCs w:val="24"/>
        </w:rPr>
      </w:pPr>
      <w:r>
        <w:rPr>
          <w:rFonts w:eastAsia="Times New Roman"/>
          <w:bCs/>
          <w:szCs w:val="24"/>
        </w:rPr>
        <w:t xml:space="preserve">Κύριοι της Κυβέρνησης, στην προσπάθειά σας να φανείτε συνεπής </w:t>
      </w:r>
      <w:r>
        <w:rPr>
          <w:rFonts w:eastAsia="Times New Roman"/>
          <w:bCs/>
          <w:szCs w:val="24"/>
        </w:rPr>
        <w:t>α</w:t>
      </w:r>
      <w:r>
        <w:rPr>
          <w:rFonts w:eastAsia="Times New Roman"/>
          <w:bCs/>
          <w:szCs w:val="24"/>
        </w:rPr>
        <w:t xml:space="preserve">ριστεροί, να φανείτε δηλαδή αρεστοί στην εκλογική σας βάση που απογοητεύτηκε από τη </w:t>
      </w:r>
      <w:proofErr w:type="spellStart"/>
      <w:r>
        <w:rPr>
          <w:rFonts w:eastAsia="Times New Roman"/>
          <w:bCs/>
          <w:szCs w:val="24"/>
        </w:rPr>
        <w:t>μν</w:t>
      </w:r>
      <w:r>
        <w:rPr>
          <w:rFonts w:eastAsia="Times New Roman"/>
          <w:bCs/>
          <w:szCs w:val="24"/>
        </w:rPr>
        <w:t>ημονιακή</w:t>
      </w:r>
      <w:proofErr w:type="spellEnd"/>
      <w:r>
        <w:rPr>
          <w:rFonts w:eastAsia="Times New Roman"/>
          <w:bCs/>
          <w:szCs w:val="24"/>
        </w:rPr>
        <w:t xml:space="preserve"> σας </w:t>
      </w:r>
      <w:proofErr w:type="spellStart"/>
      <w:r>
        <w:rPr>
          <w:rFonts w:eastAsia="Times New Roman"/>
          <w:bCs/>
          <w:szCs w:val="24"/>
        </w:rPr>
        <w:t>κωλοτούμπα</w:t>
      </w:r>
      <w:proofErr w:type="spellEnd"/>
      <w:r>
        <w:rPr>
          <w:rFonts w:eastAsia="Times New Roman"/>
          <w:bCs/>
          <w:szCs w:val="24"/>
        </w:rPr>
        <w:t>, κάνετε δυστυχώς βουτιές και κρατικοποιείτε τον 21</w:t>
      </w:r>
      <w:r w:rsidRPr="006E3CBF">
        <w:rPr>
          <w:rFonts w:eastAsia="Times New Roman"/>
          <w:bCs/>
          <w:szCs w:val="24"/>
          <w:vertAlign w:val="superscript"/>
        </w:rPr>
        <w:t>ο</w:t>
      </w:r>
      <w:r>
        <w:rPr>
          <w:rFonts w:eastAsia="Times New Roman"/>
          <w:bCs/>
          <w:szCs w:val="24"/>
        </w:rPr>
        <w:t xml:space="preserve"> αιώνα με συνοπτικές και αυταρχικές –θα έλεγα- διαδικασίες τις αστικές συγκοινωνίες της Θεσσαλονίκης.</w:t>
      </w:r>
    </w:p>
    <w:p w14:paraId="3DCAD118" w14:textId="77777777" w:rsidR="00B8452E" w:rsidRDefault="00811243">
      <w:pPr>
        <w:spacing w:line="600" w:lineRule="auto"/>
        <w:ind w:firstLine="720"/>
        <w:jc w:val="both"/>
        <w:rPr>
          <w:rFonts w:eastAsia="Times New Roman"/>
          <w:bCs/>
          <w:szCs w:val="24"/>
        </w:rPr>
      </w:pPr>
      <w:r>
        <w:rPr>
          <w:rFonts w:eastAsia="Times New Roman"/>
          <w:bCs/>
          <w:szCs w:val="24"/>
        </w:rPr>
        <w:t xml:space="preserve">Την ίδια ώρα που εντάσσετε στο Ταμείο Αποκρατικοποιήσεων το σύνολο της κινητής </w:t>
      </w:r>
      <w:r>
        <w:rPr>
          <w:rFonts w:eastAsia="Times New Roman"/>
          <w:bCs/>
          <w:szCs w:val="24"/>
        </w:rPr>
        <w:t xml:space="preserve">και ακίνητης περιουσίας για 99 χρόνια, έρχεστε σήμερα και κάνετε το πρωτοφανές, κρατικοποιείτε τον ΟΑΣΘ, προφανώς για να το εντάξετε και αυτό αργότερα στο </w:t>
      </w:r>
      <w:proofErr w:type="spellStart"/>
      <w:r>
        <w:rPr>
          <w:rFonts w:eastAsia="Times New Roman"/>
          <w:bCs/>
          <w:szCs w:val="24"/>
        </w:rPr>
        <w:t>υπερταμείο</w:t>
      </w:r>
      <w:proofErr w:type="spellEnd"/>
      <w:r>
        <w:rPr>
          <w:rFonts w:eastAsia="Times New Roman"/>
          <w:bCs/>
          <w:szCs w:val="24"/>
        </w:rPr>
        <w:t xml:space="preserve">. </w:t>
      </w:r>
    </w:p>
    <w:p w14:paraId="3DCAD119" w14:textId="77777777" w:rsidR="00B8452E" w:rsidRDefault="00811243">
      <w:pPr>
        <w:spacing w:line="600" w:lineRule="auto"/>
        <w:ind w:firstLine="720"/>
        <w:jc w:val="both"/>
        <w:rPr>
          <w:rFonts w:eastAsia="Times New Roman"/>
          <w:bCs/>
          <w:szCs w:val="24"/>
        </w:rPr>
      </w:pPr>
      <w:r>
        <w:rPr>
          <w:rFonts w:eastAsia="Times New Roman"/>
          <w:bCs/>
          <w:szCs w:val="24"/>
        </w:rPr>
        <w:t xml:space="preserve">Διότι είμαι σίγουρος -αν και ο κύριος Υπουργός δεν το παραδέχεται- ότι πήρατε σαν καλοί </w:t>
      </w:r>
      <w:r>
        <w:rPr>
          <w:rFonts w:eastAsia="Times New Roman"/>
          <w:bCs/>
          <w:szCs w:val="24"/>
        </w:rPr>
        <w:t xml:space="preserve">μαθητές την άδεια της τρόικας για την πρωτοφανή στα ευρωπαϊκά δεδομένα κρατικοποίηση, με την προϋπόθεση μάλλον να την εντάξετε στο </w:t>
      </w:r>
      <w:r>
        <w:rPr>
          <w:rFonts w:eastAsia="Times New Roman"/>
          <w:bCs/>
          <w:szCs w:val="24"/>
        </w:rPr>
        <w:t>τ</w:t>
      </w:r>
      <w:r>
        <w:rPr>
          <w:rFonts w:eastAsia="Times New Roman"/>
          <w:bCs/>
          <w:szCs w:val="24"/>
        </w:rPr>
        <w:t xml:space="preserve">αμείο. Είμαι σχεδόν πεπεισμένος ότι ο Υπουργός –θα τον ακούσουμε όλοι σε </w:t>
      </w:r>
      <w:r>
        <w:rPr>
          <w:rFonts w:eastAsia="Times New Roman"/>
          <w:bCs/>
          <w:szCs w:val="24"/>
        </w:rPr>
        <w:lastRenderedPageBreak/>
        <w:t>λίγο- θα πανηγυρίσει στην ομιλία του γι’ αυτό που ο</w:t>
      </w:r>
      <w:r>
        <w:rPr>
          <w:rFonts w:eastAsia="Times New Roman"/>
          <w:bCs/>
          <w:szCs w:val="24"/>
        </w:rPr>
        <w:t xml:space="preserve">νομάζει περήφανα </w:t>
      </w:r>
      <w:proofErr w:type="spellStart"/>
      <w:r>
        <w:rPr>
          <w:rFonts w:eastAsia="Times New Roman"/>
          <w:bCs/>
          <w:szCs w:val="24"/>
        </w:rPr>
        <w:t>απο</w:t>
      </w:r>
      <w:r>
        <w:rPr>
          <w:rFonts w:eastAsia="Times New Roman"/>
          <w:bCs/>
          <w:szCs w:val="24"/>
        </w:rPr>
        <w:t>ϊ</w:t>
      </w:r>
      <w:r>
        <w:rPr>
          <w:rFonts w:eastAsia="Times New Roman"/>
          <w:bCs/>
          <w:szCs w:val="24"/>
        </w:rPr>
        <w:t>διωτικοποίηση</w:t>
      </w:r>
      <w:proofErr w:type="spellEnd"/>
      <w:r>
        <w:rPr>
          <w:rFonts w:eastAsia="Times New Roman"/>
          <w:bCs/>
          <w:szCs w:val="24"/>
        </w:rPr>
        <w:t xml:space="preserve"> του ΟΑΣΘ.</w:t>
      </w:r>
    </w:p>
    <w:p w14:paraId="3DCAD11A" w14:textId="77777777" w:rsidR="00B8452E" w:rsidRDefault="00811243">
      <w:pPr>
        <w:spacing w:line="600" w:lineRule="auto"/>
        <w:ind w:firstLine="720"/>
        <w:jc w:val="both"/>
        <w:rPr>
          <w:rFonts w:eastAsia="Times New Roman"/>
          <w:bCs/>
          <w:szCs w:val="24"/>
        </w:rPr>
      </w:pPr>
      <w:r>
        <w:rPr>
          <w:rFonts w:eastAsia="Times New Roman"/>
          <w:bCs/>
          <w:szCs w:val="24"/>
        </w:rPr>
        <w:t>Είμαι, επίσης, σίγουρος ότι θα κατηγορήσει τη Νέα Δημοκρατία, κατά την προσφιλή σας τακτική, κύριε Υπουργέ, για νεοφιλελευθερισμό και όλα τα συναφή. Θα προσπαθήσει, δηλαδή, να διαχωρίσει τη Νέα Δημοκρατία του σή</w:t>
      </w:r>
      <w:r>
        <w:rPr>
          <w:rFonts w:eastAsia="Times New Roman"/>
          <w:bCs/>
          <w:szCs w:val="24"/>
        </w:rPr>
        <w:t>μερα με τη Νέα Δημοκρατία του χθες. Εμείς, όμως, κύριε Υπουργέ, είμαστε πάντα σταθεροί. Άλλοι αλλάζουν πολιτικά κόμματα και πολιτικές ιδεολογίες.</w:t>
      </w:r>
    </w:p>
    <w:p w14:paraId="3DCAD11B" w14:textId="77777777" w:rsidR="00B8452E" w:rsidRDefault="00811243">
      <w:pPr>
        <w:spacing w:line="600" w:lineRule="auto"/>
        <w:ind w:firstLine="720"/>
        <w:jc w:val="both"/>
        <w:rPr>
          <w:rFonts w:eastAsia="Times New Roman"/>
          <w:szCs w:val="24"/>
        </w:rPr>
      </w:pPr>
      <w:r>
        <w:rPr>
          <w:rFonts w:eastAsia="Times New Roman"/>
          <w:bCs/>
          <w:szCs w:val="24"/>
        </w:rPr>
        <w:t>Να θυμίσω, όμως, και κάτι ακόμα. Οι καλύτεροι μαθητές της σχολής του Σικάγο αναδεικνύονται οι Υπουργοί του ΣΥΡ</w:t>
      </w:r>
      <w:r>
        <w:rPr>
          <w:rFonts w:eastAsia="Times New Roman"/>
          <w:bCs/>
          <w:szCs w:val="24"/>
        </w:rPr>
        <w:t xml:space="preserve">ΙΖΑ, αφού μετά τη </w:t>
      </w:r>
      <w:proofErr w:type="spellStart"/>
      <w:r>
        <w:rPr>
          <w:rFonts w:eastAsia="Times New Roman"/>
          <w:bCs/>
          <w:szCs w:val="24"/>
        </w:rPr>
        <w:t>μνημονιακή</w:t>
      </w:r>
      <w:proofErr w:type="spellEnd"/>
      <w:r>
        <w:rPr>
          <w:rFonts w:eastAsia="Times New Roman"/>
          <w:bCs/>
          <w:szCs w:val="24"/>
        </w:rPr>
        <w:t xml:space="preserve"> σας </w:t>
      </w:r>
      <w:proofErr w:type="spellStart"/>
      <w:r>
        <w:rPr>
          <w:rFonts w:eastAsia="Times New Roman"/>
          <w:bCs/>
          <w:szCs w:val="24"/>
        </w:rPr>
        <w:t>κωλοτούμπα</w:t>
      </w:r>
      <w:proofErr w:type="spellEnd"/>
      <w:r>
        <w:rPr>
          <w:rFonts w:eastAsia="Times New Roman"/>
          <w:bCs/>
          <w:szCs w:val="24"/>
        </w:rPr>
        <w:t xml:space="preserve"> κάνατε αυτό που δεν διανοήθηκε κα</w:t>
      </w:r>
      <w:r>
        <w:rPr>
          <w:rFonts w:eastAsia="Times New Roman"/>
          <w:bCs/>
          <w:szCs w:val="24"/>
        </w:rPr>
        <w:t>μ</w:t>
      </w:r>
      <w:r>
        <w:rPr>
          <w:rFonts w:eastAsia="Times New Roman"/>
          <w:bCs/>
          <w:szCs w:val="24"/>
        </w:rPr>
        <w:t xml:space="preserve">μία </w:t>
      </w:r>
      <w:proofErr w:type="spellStart"/>
      <w:r>
        <w:rPr>
          <w:rFonts w:eastAsia="Times New Roman"/>
          <w:bCs/>
          <w:szCs w:val="24"/>
        </w:rPr>
        <w:t>μνημονιακή</w:t>
      </w:r>
      <w:proofErr w:type="spellEnd"/>
      <w:r>
        <w:rPr>
          <w:rFonts w:eastAsia="Times New Roman"/>
          <w:bCs/>
          <w:szCs w:val="24"/>
        </w:rPr>
        <w:t xml:space="preserve"> δεξιά κυβέρνηση να πράξει, να δημιουργήσετε ένα </w:t>
      </w:r>
      <w:proofErr w:type="spellStart"/>
      <w:r>
        <w:rPr>
          <w:rFonts w:eastAsia="Times New Roman"/>
          <w:bCs/>
          <w:szCs w:val="24"/>
        </w:rPr>
        <w:t>υπερταμείο</w:t>
      </w:r>
      <w:proofErr w:type="spellEnd"/>
      <w:r>
        <w:rPr>
          <w:rFonts w:eastAsia="Times New Roman"/>
          <w:bCs/>
          <w:szCs w:val="24"/>
        </w:rPr>
        <w:t xml:space="preserve"> ιδιωτικοποιήσεων που δεσμεύει την κινητή και ακίνητη περιουσία του κράτους για 99 χρόνια. Συγχαρητήρια, </w:t>
      </w:r>
      <w:r>
        <w:rPr>
          <w:rFonts w:eastAsia="Times New Roman"/>
          <w:bCs/>
          <w:szCs w:val="24"/>
        </w:rPr>
        <w:t>λοιπόν, είστε και καλοί μαθητές της σχολής του Σικάγο και οι πιο υπάκουοι μαθητές της τρόικας.</w:t>
      </w:r>
    </w:p>
    <w:p w14:paraId="3DCAD11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Πρόεδρε, για να περιγράψει κάποιος το παρόν νομοσχέδιο χρειάζεται να χρησιμοποιήσει δύο και μόνο λέξεις: Μνημείο αντιφάσεων.</w:t>
      </w:r>
    </w:p>
    <w:p w14:paraId="3DCAD11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Ο τρόπος λειτουργίας του ΟΑΣΘ,</w:t>
      </w:r>
      <w:r>
        <w:rPr>
          <w:rFonts w:eastAsia="Times New Roman" w:cs="Times New Roman"/>
          <w:szCs w:val="24"/>
        </w:rPr>
        <w:t xml:space="preserve"> ενός πολύ προβληματικού </w:t>
      </w:r>
      <w:r>
        <w:rPr>
          <w:rFonts w:eastAsia="Times New Roman" w:cs="Times New Roman"/>
          <w:szCs w:val="24"/>
        </w:rPr>
        <w:t>ο</w:t>
      </w:r>
      <w:r>
        <w:rPr>
          <w:rFonts w:eastAsia="Times New Roman" w:cs="Times New Roman"/>
          <w:szCs w:val="24"/>
        </w:rPr>
        <w:t xml:space="preserve">ργανισμού, χρήζει επανασχεδιασμού και αυτό δεν χωράει αμφιβολία και το είπαμε και στην </w:t>
      </w:r>
      <w:r>
        <w:rPr>
          <w:rFonts w:eastAsia="Times New Roman" w:cs="Times New Roman"/>
          <w:szCs w:val="24"/>
        </w:rPr>
        <w:t>ε</w:t>
      </w:r>
      <w:r>
        <w:rPr>
          <w:rFonts w:eastAsia="Times New Roman" w:cs="Times New Roman"/>
          <w:szCs w:val="24"/>
        </w:rPr>
        <w:t xml:space="preserve">πιτροπή, κύριε Υπουργέ. Το 2014 άλλωστε ήταν τότε η Κυβέρνηση της Νέας Δημοκρατίας που έλαβε κοινές αποφάσεις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w:t>
      </w:r>
      <w:r>
        <w:rPr>
          <w:rFonts w:eastAsia="Times New Roman" w:cs="Times New Roman"/>
          <w:szCs w:val="24"/>
        </w:rPr>
        <w:t>ο</w:t>
      </w:r>
      <w:r>
        <w:rPr>
          <w:rFonts w:eastAsia="Times New Roman" w:cs="Times New Roman"/>
          <w:szCs w:val="24"/>
        </w:rPr>
        <w:t>ργανι</w:t>
      </w:r>
      <w:r>
        <w:rPr>
          <w:rFonts w:eastAsia="Times New Roman" w:cs="Times New Roman"/>
          <w:szCs w:val="24"/>
        </w:rPr>
        <w:t>σμού, όπως μείωση μισθών, που έφταναν ακόμα και το 10%, αναπροσαρμογή της τιμής εισιτηρίου, περιορισμό της συνεισφοράς του ελληνικού δημοσίου στην κάλυψη των ελλειμμάτων του ΟΑΣΘ. Τότε, όμως, είχαμε απέναντί μας έναν άλλον ΣΥΡΙΖΑ, που έλεγε όχι σε όλα. Τότ</w:t>
      </w:r>
      <w:r>
        <w:rPr>
          <w:rFonts w:eastAsia="Times New Roman" w:cs="Times New Roman"/>
          <w:szCs w:val="24"/>
        </w:rPr>
        <w:t>ε δεν ήθελε καμ</w:t>
      </w:r>
      <w:r>
        <w:rPr>
          <w:rFonts w:eastAsia="Times New Roman" w:cs="Times New Roman"/>
          <w:szCs w:val="24"/>
        </w:rPr>
        <w:t>μ</w:t>
      </w:r>
      <w:r>
        <w:rPr>
          <w:rFonts w:eastAsia="Times New Roman" w:cs="Times New Roman"/>
          <w:szCs w:val="24"/>
        </w:rPr>
        <w:t xml:space="preserve">ία λύση για τον ΟΑΣΘ. </w:t>
      </w:r>
    </w:p>
    <w:p w14:paraId="3DCAD11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Δεν λέμε, λοιπόν, εμείς ότι δεν είναι προβληματική η κατάσταση στον χάρτη των αστικών συγκοινωνιών της Θεσσαλονίκης. Χρειάζεται σοβαρή αντιμετώπιση, χρειάζεται αλλαγή μοντέλου, γιατί αυτό που εφαρμόζεται μέχρι σήμερα,</w:t>
      </w:r>
      <w:r>
        <w:rPr>
          <w:rFonts w:eastAsia="Times New Roman" w:cs="Times New Roman"/>
          <w:szCs w:val="24"/>
        </w:rPr>
        <w:t xml:space="preserve"> χωρίς να είναι δημόσιο, έχει δυστυχώς πολλές από τις παθογένειες του δημοσίου τομέα στην Ελλάδα. </w:t>
      </w:r>
    </w:p>
    <w:p w14:paraId="3DCAD11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Εσείς, όμως, τι κάνετε; Πιστοποιείτε ότι δεν μπορείτε να λύσετε κανένα πρόβλημα. Δεν έχετε, φαίνεται, τις ικανότητες να διορθώσετε την κατάσταση. Το μόνο που</w:t>
      </w:r>
      <w:r>
        <w:rPr>
          <w:rFonts w:eastAsia="Times New Roman" w:cs="Times New Roman"/>
          <w:szCs w:val="24"/>
        </w:rPr>
        <w:t xml:space="preserve"> ξέρετε να κάνετε -και το </w:t>
      </w:r>
      <w:r>
        <w:rPr>
          <w:rFonts w:eastAsia="Times New Roman" w:cs="Times New Roman"/>
          <w:szCs w:val="24"/>
        </w:rPr>
        <w:lastRenderedPageBreak/>
        <w:t>λέω αυτό με λύπη- είναι να αντικαταστήσετε ένα αποτυχημένο μοντέλο με ένα ακόμα πιο αποτυχημένο μοντέλο. Στα λόγια τα βάζετε με το παρελθόν, αλλά στην πράξη, όπου χρειαστεί να πάρετε μια πρωτοβουλία, το μόνο που ξέρετε να κάνετε ε</w:t>
      </w:r>
      <w:r>
        <w:rPr>
          <w:rFonts w:eastAsia="Times New Roman" w:cs="Times New Roman"/>
          <w:szCs w:val="24"/>
        </w:rPr>
        <w:t>ίναι βουτιά στο παρελθόν.</w:t>
      </w:r>
    </w:p>
    <w:p w14:paraId="3DCAD12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ζητούμενο είναι να δούμε τι κάνουμε από εδώ και πέρα με σεβασμό πρωτίστως προς το επιβατικό κοινό της Θεσσαλονίκης. Δυστυχώς, όπως είπαμε και πριν, το νομοσχέδιο όχι απλά δεν λύνει προβλήματα, αλλά </w:t>
      </w:r>
      <w:r>
        <w:rPr>
          <w:rFonts w:eastAsia="Times New Roman" w:cs="Times New Roman"/>
          <w:szCs w:val="24"/>
        </w:rPr>
        <w:t>δημιουργεί νέα. Η κρατικοποίηση του ΟΑΣΘ φοβόμαστε ότι θα οδηγήσει σε πλήρες αδιέξοδο τις συγκοινωνίες της Θεσσαλονίκης, αλλά και τελικά θα κοστίσει στο ελληνικό δημόσιο και στον Έλληνα φορολογούμενο πολύ περισσότερο από αυτό που κοστίζει σήμερα.</w:t>
      </w:r>
    </w:p>
    <w:p w14:paraId="3DCAD12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Επιτρέψτε</w:t>
      </w:r>
      <w:r>
        <w:rPr>
          <w:rFonts w:eastAsia="Times New Roman" w:cs="Times New Roman"/>
          <w:szCs w:val="24"/>
        </w:rPr>
        <w:t xml:space="preserve"> μου να επικεντρωθώ σε δύο βασικά σημεία. Ζήτημα πρώτο: Το νομοσχέδιο –όλοι το παραδέχτηκαν ακόμη και στην </w:t>
      </w:r>
      <w:r>
        <w:rPr>
          <w:rFonts w:eastAsia="Times New Roman" w:cs="Times New Roman"/>
          <w:szCs w:val="24"/>
        </w:rPr>
        <w:t>ε</w:t>
      </w:r>
      <w:r>
        <w:rPr>
          <w:rFonts w:eastAsia="Times New Roman" w:cs="Times New Roman"/>
          <w:szCs w:val="24"/>
        </w:rPr>
        <w:t>πιτροπή όπου ήρθαν οι φορείς- παρουσιάζει σειρά νομικών προβλημάτων. Ο τρόπος με τον οποίο προβλέπεται να λήξει πρόωρα και μονομερώς η σύμβαση του ε</w:t>
      </w:r>
      <w:r>
        <w:rPr>
          <w:rFonts w:eastAsia="Times New Roman" w:cs="Times New Roman"/>
          <w:szCs w:val="24"/>
        </w:rPr>
        <w:t xml:space="preserve">λληνικού δημοσίου με </w:t>
      </w:r>
      <w:r>
        <w:rPr>
          <w:rFonts w:eastAsia="Times New Roman" w:cs="Times New Roman"/>
          <w:szCs w:val="24"/>
        </w:rPr>
        <w:lastRenderedPageBreak/>
        <w:t xml:space="preserve">τον ΟΑΣΘ καθώς και η εξαγορά του </w:t>
      </w:r>
      <w:r>
        <w:rPr>
          <w:rFonts w:eastAsia="Times New Roman" w:cs="Times New Roman"/>
          <w:szCs w:val="24"/>
        </w:rPr>
        <w:t>ο</w:t>
      </w:r>
      <w:r>
        <w:rPr>
          <w:rFonts w:eastAsia="Times New Roman" w:cs="Times New Roman"/>
          <w:szCs w:val="24"/>
        </w:rPr>
        <w:t>ργανισμού δημιουργούν εύλογα νομικά ζητήματα.</w:t>
      </w:r>
    </w:p>
    <w:p w14:paraId="3DCAD12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Την ίδια στιγμή το νομοσχέδιο -και ασχέτως με αυτό που αναφέρεται στην εισηγητική του έκθεση- έρχεται, κατά την άποψή μας, σε πλήρη σύγκρουση με την ευρωπα</w:t>
      </w:r>
      <w:r>
        <w:rPr>
          <w:rFonts w:eastAsia="Times New Roman" w:cs="Times New Roman"/>
          <w:szCs w:val="24"/>
        </w:rPr>
        <w:t xml:space="preserve">ϊκή νομοθεσία και κυρίως με τον </w:t>
      </w:r>
      <w:r>
        <w:rPr>
          <w:rFonts w:eastAsia="Times New Roman" w:cs="Times New Roman"/>
          <w:szCs w:val="24"/>
        </w:rPr>
        <w:t>κ</w:t>
      </w:r>
      <w:r>
        <w:rPr>
          <w:rFonts w:eastAsia="Times New Roman" w:cs="Times New Roman"/>
          <w:szCs w:val="24"/>
        </w:rPr>
        <w:t xml:space="preserve">ανονισμό 1370/2007. Ο κύριος Υπουργός η αλήθεια είναι ότι στην </w:t>
      </w:r>
      <w:r>
        <w:rPr>
          <w:rFonts w:eastAsia="Times New Roman" w:cs="Times New Roman"/>
          <w:szCs w:val="24"/>
        </w:rPr>
        <w:t>ε</w:t>
      </w:r>
      <w:r>
        <w:rPr>
          <w:rFonts w:eastAsia="Times New Roman" w:cs="Times New Roman"/>
          <w:szCs w:val="24"/>
        </w:rPr>
        <w:t xml:space="preserve">πιτροπή έκανε μια άλλη ανάγνωση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κ</w:t>
      </w:r>
      <w:r>
        <w:rPr>
          <w:rFonts w:eastAsia="Times New Roman" w:cs="Times New Roman"/>
          <w:szCs w:val="24"/>
        </w:rPr>
        <w:t xml:space="preserve">ανονισμού. Όλοι, όμως, σε αυτήν την Αίθουσα και ειδικά όσοι ασχολούνται με τις αστικές συγκοινωνίες γνωρίζουν ότι στις 3 Δεκεμβρίου του 2019 πρέπει να προχωρήσει η χώρα μας σε ανοικτές διαγωνιστικές διαδικασίες. </w:t>
      </w:r>
    </w:p>
    <w:p w14:paraId="3DCAD12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που ζητάμε από τον κύριο Υπουργό είναι</w:t>
      </w:r>
      <w:r>
        <w:rPr>
          <w:rFonts w:eastAsia="Times New Roman" w:cs="Times New Roman"/>
          <w:szCs w:val="24"/>
        </w:rPr>
        <w:t xml:space="preserve"> να μας πει ποια είναι τα σχέδια του, τι θα γίνει μετά από αυτήν την ημερομηνία. Το ξέρουμε, βέβαια, ότι δεν θα βρίσκεστε τότε στην εξουσία, το κράτος όμως έχει συνέχεια ακόμα και αν, κύριε Υπουργέ, χάσει ο ΣΥΡΙΖΑ τις εκλογές. Οφείλετε, λοιπόν, να έχετε έν</w:t>
      </w:r>
      <w:r>
        <w:rPr>
          <w:rFonts w:eastAsia="Times New Roman" w:cs="Times New Roman"/>
          <w:szCs w:val="24"/>
        </w:rPr>
        <w:t xml:space="preserve">αν σχεδιασμό. Στοχεύετε να πραγματοποιηθεί τότε η διαγωνιστική διαδικασία για τις αστικές συγκοινωνίες της Θεσσαλονίκης ή να ζητηθεί από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πιτροπή εξαίρεση τους, όπως άλλωστε ισχύει και στην περίπτωση των Αθηνών;</w:t>
      </w:r>
    </w:p>
    <w:p w14:paraId="3DCAD12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Το δεύτερο ζήτημα έχει να κάνε</w:t>
      </w:r>
      <w:r>
        <w:rPr>
          <w:rFonts w:eastAsia="Times New Roman" w:cs="Times New Roman"/>
          <w:szCs w:val="24"/>
        </w:rPr>
        <w:t>ι με το κόστος του όλους εγχειρήματος. Βλέπουμε υψηλές δαπάνες, όπως για την καταβολή του μετοχικού κεφαλαίου της ΟΣΕΘ, την καταβολή τιμήματος στους μετόχους του ΟΑΣΘ, τη μεταφορά των υπαλλήλων του ΟΑΣΘ στον καινούρ</w:t>
      </w:r>
      <w:r>
        <w:rPr>
          <w:rFonts w:eastAsia="Times New Roman" w:cs="Times New Roman"/>
          <w:szCs w:val="24"/>
        </w:rPr>
        <w:t>γ</w:t>
      </w:r>
      <w:r>
        <w:rPr>
          <w:rFonts w:eastAsia="Times New Roman" w:cs="Times New Roman"/>
          <w:szCs w:val="24"/>
        </w:rPr>
        <w:t>ιο φορέα. Από πού θα βρει η Κυβέρνηση τι</w:t>
      </w:r>
      <w:r>
        <w:rPr>
          <w:rFonts w:eastAsia="Times New Roman" w:cs="Times New Roman"/>
          <w:szCs w:val="24"/>
        </w:rPr>
        <w:t>ς δαπάνες για να καλύψει όλα αυτά τα κόστη; Μήπως θα καταφύγουμε πάλι στον Έλληνα φορολογούμενο;</w:t>
      </w:r>
    </w:p>
    <w:p w14:paraId="3DCAD12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Μια σημαντική δαπάνη θα είναι και το γεγονός ότι μεταφέρετε δύο χιλιάδες τριακόσιους υπαλλήλους από τον παλιό φορέα στον άλλον φορέα. Αυτό όμως που νομίζω ότι </w:t>
      </w:r>
      <w:r>
        <w:rPr>
          <w:rFonts w:eastAsia="Times New Roman" w:cs="Times New Roman"/>
          <w:szCs w:val="24"/>
        </w:rPr>
        <w:t xml:space="preserve">δεν κατάλαβε ο </w:t>
      </w:r>
      <w:r>
        <w:rPr>
          <w:rFonts w:eastAsia="Times New Roman" w:cs="Times New Roman"/>
          <w:szCs w:val="24"/>
        </w:rPr>
        <w:t>π</w:t>
      </w:r>
      <w:r>
        <w:rPr>
          <w:rFonts w:eastAsia="Times New Roman" w:cs="Times New Roman"/>
          <w:szCs w:val="24"/>
        </w:rPr>
        <w:t>ρόεδρος των εργαζομένων του ΟΑΣΘ ή τουλάχιστον το απέκρυψε είναι ότι αυτομάτως και σύμφωνα με άρθρο 34 οι μισθοί τους μειώνονται αμέσως κατά 30%, αφού εντάσσονται στο ενιαίο μισθολόγιο.</w:t>
      </w:r>
    </w:p>
    <w:p w14:paraId="3DCAD12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Η ανάλγητη </w:t>
      </w:r>
      <w:r>
        <w:rPr>
          <w:rFonts w:eastAsia="Times New Roman" w:cs="Times New Roman"/>
          <w:szCs w:val="24"/>
        </w:rPr>
        <w:t>κ</w:t>
      </w:r>
      <w:r>
        <w:rPr>
          <w:rFonts w:eastAsia="Times New Roman" w:cs="Times New Roman"/>
          <w:szCs w:val="24"/>
        </w:rPr>
        <w:t>υβέρνηση Σαμαρά έκανε μειώσεις 7% το 2004,</w:t>
      </w:r>
      <w:r>
        <w:rPr>
          <w:rFonts w:eastAsia="Times New Roman" w:cs="Times New Roman"/>
          <w:szCs w:val="24"/>
        </w:rPr>
        <w:t xml:space="preserve"> η περήφανη Κυβέρνηση του κ. </w:t>
      </w:r>
      <w:proofErr w:type="spellStart"/>
      <w:r>
        <w:rPr>
          <w:rFonts w:eastAsia="Times New Roman" w:cs="Times New Roman"/>
          <w:szCs w:val="24"/>
        </w:rPr>
        <w:t>Σπίρτζη</w:t>
      </w:r>
      <w:proofErr w:type="spellEnd"/>
      <w:r>
        <w:rPr>
          <w:rFonts w:eastAsia="Times New Roman" w:cs="Times New Roman"/>
          <w:szCs w:val="24"/>
        </w:rPr>
        <w:t xml:space="preserve"> κάνει μειώσεις μισθών 30%, τόσο γνήσιοι αριστεροί είστε άλλωστε. Πέρα από αυτά τα σοβαρά ζητήματα όμως, υπάρχει και μια άλλη εύλογη απορία στη σκέψη όσων διαβάσαμε το νομοσχέδιο. Πρέπει να απαντήσετε ξεκάθαρα στο εξής: </w:t>
      </w:r>
      <w:r>
        <w:rPr>
          <w:rFonts w:eastAsia="Times New Roman" w:cs="Times New Roman"/>
          <w:szCs w:val="24"/>
        </w:rPr>
        <w:t xml:space="preserve">Αυτή την απίθανη απόφαση περί </w:t>
      </w:r>
      <w:r>
        <w:rPr>
          <w:rFonts w:eastAsia="Times New Roman" w:cs="Times New Roman"/>
          <w:szCs w:val="24"/>
        </w:rPr>
        <w:lastRenderedPageBreak/>
        <w:t>κρατικοποίησης, την έχετε λάβει τελικά σε συμφωνία με τους δανειστές ή όχι; Γιατί υπάρχουν δύο ενδεχόμενα, κυρίες και κύριοι Βουλευτές, ή δεν το έχετε συμφωνήσει και απλώς κάνετε μια τρύπα στο νερό και θα βρεθούμε το 2019 σε μ</w:t>
      </w:r>
      <w:r>
        <w:rPr>
          <w:rFonts w:eastAsia="Times New Roman" w:cs="Times New Roman"/>
          <w:szCs w:val="24"/>
        </w:rPr>
        <w:t>ια διαδικασία όπου θα πρέπει αυτές οι εταιρείες να διαλυθούν ή το έχετε συμφωνήσει κρυφά, οπότε αποδεικνύεται για άλλη μια φορά ότι τελικά είστε τα αγαπημένα παιδιά της τρόικας, τόσο αγαπημένα, ώστε θα τολμήσω να πω, κύριε Υπουργέ, ότι σας κάνουν και τα πι</w:t>
      </w:r>
      <w:r>
        <w:rPr>
          <w:rFonts w:eastAsia="Times New Roman" w:cs="Times New Roman"/>
          <w:szCs w:val="24"/>
        </w:rPr>
        <w:t xml:space="preserve">ο παράλογα χατίρια. Την ώρα που όλοι παραδέχονται ότι πρέπει να μειωθεί το κράτος στην Ευρώπη, τι κάνουμε; Γίνεται ο ΟΑΣΘ δημόσιος. </w:t>
      </w:r>
    </w:p>
    <w:p w14:paraId="3DCAD12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Αλλά βέβαια σαν αγαπημένα τους παιδιά μπορεί και σ’ εσάς να κάνουν μια χάρη παραπάνω, αλλά να είμαστε για κάτι σίγουροι: Αυ</w:t>
      </w:r>
      <w:r>
        <w:rPr>
          <w:rFonts w:eastAsia="Times New Roman" w:cs="Times New Roman"/>
          <w:szCs w:val="24"/>
        </w:rPr>
        <w:t xml:space="preserve">τό δεν γίνεται ούτε για την ανάπτυξη της οικονομίας, ούτε για την προστασία των αδύναμων κοινωνικών τάξεων, ούτε για τους νέους, ούτε για τους συνταξιούχους, ούτε για τους άνεργους. Σε αυτό το ενδεχόμενο βέβαια οφείλω να πω ότι δεν φταίτε μόνο εσείς, αλλά </w:t>
      </w:r>
      <w:r>
        <w:rPr>
          <w:rFonts w:eastAsia="Times New Roman" w:cs="Times New Roman"/>
          <w:szCs w:val="24"/>
        </w:rPr>
        <w:t xml:space="preserve">για άλλη μια φορά έχουν σοβαρή ευθύνη και οι δανειστές, εφόσον σας έχουν επιτρέψει να καταθέσετε αυτό το νομοσχέδιο. </w:t>
      </w:r>
    </w:p>
    <w:p w14:paraId="3DCAD12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όμως απαντήστε μας και, αφού ξεκαθαρίσετε τι έχετε συμφωνήσει με τους δανειστές, θα πρέπει να βρείτε το θάρρος να το πεί</w:t>
      </w:r>
      <w:r>
        <w:rPr>
          <w:rFonts w:eastAsia="Times New Roman" w:cs="Times New Roman"/>
          <w:szCs w:val="24"/>
        </w:rPr>
        <w:t xml:space="preserve">τε και στο ελληνικό Κοινοβούλιο και στους πολίτες της Θεσσαλονίκης. Αφού κρατικοποιηθεί ο ΟΑΣΘ θα μπει στο </w:t>
      </w:r>
      <w:proofErr w:type="spellStart"/>
      <w:r>
        <w:rPr>
          <w:rFonts w:eastAsia="Times New Roman" w:cs="Times New Roman"/>
          <w:szCs w:val="24"/>
        </w:rPr>
        <w:t>υπερταμείο</w:t>
      </w:r>
      <w:proofErr w:type="spellEnd"/>
      <w:r>
        <w:rPr>
          <w:rFonts w:eastAsia="Times New Roman" w:cs="Times New Roman"/>
          <w:szCs w:val="24"/>
        </w:rPr>
        <w:t xml:space="preserve">; Πείτε το ανοιχτά για να συνεννοούμαστε. Τελικά όλη αυτή η ιστορία γίνεται για να εξυπηρετηθεί το κοινό της Θεσσαλονίκης ή για να αυξηθεί </w:t>
      </w:r>
      <w:r>
        <w:rPr>
          <w:rFonts w:eastAsia="Times New Roman" w:cs="Times New Roman"/>
          <w:szCs w:val="24"/>
        </w:rPr>
        <w:t xml:space="preserve">η περιουσία του περίφημου </w:t>
      </w:r>
      <w:proofErr w:type="spellStart"/>
      <w:r>
        <w:rPr>
          <w:rFonts w:eastAsia="Times New Roman" w:cs="Times New Roman"/>
          <w:szCs w:val="24"/>
        </w:rPr>
        <w:t>υπερταμείου</w:t>
      </w:r>
      <w:proofErr w:type="spellEnd"/>
      <w:r>
        <w:rPr>
          <w:rFonts w:eastAsia="Times New Roman" w:cs="Times New Roman"/>
          <w:szCs w:val="24"/>
        </w:rPr>
        <w:t>, που με τόση ευκολία δεχθήκατε; Και τελικά, αν η απάντηση είναι ναι, τότε υπάρχει και ένα ερώτημα, θα έλεγα, ιδεολογικού χαρακτήρα: Τι είναι προτιμότερο για την οικονομία; Τι είναι καλύτερο για τον τόπο; Να ανήκει ένας</w:t>
      </w:r>
      <w:r>
        <w:rPr>
          <w:rFonts w:eastAsia="Times New Roman" w:cs="Times New Roman"/>
          <w:szCs w:val="24"/>
        </w:rPr>
        <w:t xml:space="preserve"> φορέας σε ιδιώτες ή στο </w:t>
      </w:r>
      <w:proofErr w:type="spellStart"/>
      <w:r>
        <w:rPr>
          <w:rFonts w:eastAsia="Times New Roman" w:cs="Times New Roman"/>
          <w:szCs w:val="24"/>
        </w:rPr>
        <w:t>υπερταμείο</w:t>
      </w:r>
      <w:proofErr w:type="spellEnd"/>
      <w:r>
        <w:rPr>
          <w:rFonts w:eastAsia="Times New Roman" w:cs="Times New Roman"/>
          <w:szCs w:val="24"/>
        </w:rPr>
        <w:t xml:space="preserve">, δηλαδή να ελέγχεται πλήρως από τους δανειστές; </w:t>
      </w:r>
    </w:p>
    <w:p w14:paraId="3DCAD12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Με την ευκαιρία, θα μου επιτρέψετε να ξεκαθαρίσουμε μερικά πράγματα για το </w:t>
      </w:r>
      <w:proofErr w:type="spellStart"/>
      <w:r>
        <w:rPr>
          <w:rFonts w:eastAsia="Times New Roman" w:cs="Times New Roman"/>
          <w:szCs w:val="24"/>
        </w:rPr>
        <w:t>υπερταμείο</w:t>
      </w:r>
      <w:proofErr w:type="spellEnd"/>
      <w:r>
        <w:rPr>
          <w:rFonts w:eastAsia="Times New Roman" w:cs="Times New Roman"/>
          <w:szCs w:val="24"/>
        </w:rPr>
        <w:t xml:space="preserve">, διότι ακούσαμε, νομίζω, παράλογα πράγματα στις </w:t>
      </w:r>
      <w:r>
        <w:rPr>
          <w:rFonts w:eastAsia="Times New Roman" w:cs="Times New Roman"/>
          <w:szCs w:val="24"/>
        </w:rPr>
        <w:t>ε</w:t>
      </w:r>
      <w:r>
        <w:rPr>
          <w:rFonts w:eastAsia="Times New Roman" w:cs="Times New Roman"/>
          <w:szCs w:val="24"/>
        </w:rPr>
        <w:t>πιτροπές. Όσο κι αν θέλετε να ωραιοπ</w:t>
      </w:r>
      <w:r>
        <w:rPr>
          <w:rFonts w:eastAsia="Times New Roman" w:cs="Times New Roman"/>
          <w:szCs w:val="24"/>
        </w:rPr>
        <w:t>οιήσετε την κατάσταση, η αλήθεια είναι ότι η Κυβέρνηση του ΣΥΡΙΖΑ και των ΑΝΕΛ κάνατε αυτό που δεν τόλμησε να κάνει ούτε και να σκεφτεί να κάνει καμ</w:t>
      </w:r>
      <w:r>
        <w:rPr>
          <w:rFonts w:eastAsia="Times New Roman" w:cs="Times New Roman"/>
          <w:szCs w:val="24"/>
        </w:rPr>
        <w:t>μ</w:t>
      </w:r>
      <w:r>
        <w:rPr>
          <w:rFonts w:eastAsia="Times New Roman" w:cs="Times New Roman"/>
          <w:szCs w:val="24"/>
        </w:rPr>
        <w:t xml:space="preserve">ία κυβέρνηση πριν από εσάς. Διότι αυτό που κάνατε είναι να εκχωρήσετε τα πάντα σχεδόν για πάντα. </w:t>
      </w:r>
    </w:p>
    <w:p w14:paraId="3DCAD12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Κύριε Πρό</w:t>
      </w:r>
      <w:r>
        <w:rPr>
          <w:rFonts w:eastAsia="Times New Roman" w:cs="Times New Roman"/>
          <w:szCs w:val="24"/>
        </w:rPr>
        <w:t>εδρε, η Νέα Δημοκρατία το έχει πει και θα το επαναλάβει: Ο τρόπος λειτουργίας του ΟΑΣΘ πρέπει να αλλάξει ριζικά, άμεσα. Καθ’ όλο αυτό το χρονικό διάστημα, με το οποίο υποτίθεται ότι η Κυβέρνηση διαβουλευόταν με τους ΟΤΑ, κατατέθηκαν, η αλήθεια είναι, αρκετ</w:t>
      </w:r>
      <w:r>
        <w:rPr>
          <w:rFonts w:eastAsia="Times New Roman" w:cs="Times New Roman"/>
          <w:szCs w:val="24"/>
        </w:rPr>
        <w:t xml:space="preserve">ές προτάσεις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εταιρείας. Ο κύριος Υπουργός δυστυχώς αγνόησε αυτές τις προτάσεις και επέλεξε τελικά ως ενδεδειγμένη λύση την κρατικοποίηση του ΟΑΣΘ. Είπαμε, αυτό μόνο ξέρει, αυτό εμπιστεύεται. </w:t>
      </w:r>
    </w:p>
    <w:p w14:paraId="3DCAD12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θεωρούμε ειλικρινά ότι η </w:t>
      </w:r>
      <w:r>
        <w:rPr>
          <w:rFonts w:eastAsia="Times New Roman" w:cs="Times New Roman"/>
          <w:szCs w:val="24"/>
        </w:rPr>
        <w:t>προτεινόμενη λύση δεν θα λύσει τα προβλήματα, αλλά θα επιδεινώσει την κατάσταση στις αστικές συγκοινωνίες της Θεσσαλονίκης και εύχομαι να είμαστε όλοι εδώ, σε αυτήν την Αίθουσα, σε δύο ή σε τρία χρόνια για να το διαπιστώσουμε αυτό. Εμείς θεωρούμε λοιπόν ότ</w:t>
      </w:r>
      <w:r>
        <w:rPr>
          <w:rFonts w:eastAsia="Times New Roman" w:cs="Times New Roman"/>
          <w:szCs w:val="24"/>
        </w:rPr>
        <w:t>ι πρέπει άμεσα να αποσύρετε το νομοσχέδιο και να ανοίξει ένας ευρύτερος και ουσιαστικός διάλογος με όλα τα κόμματα, με όλους τους φορείς της πόλης, για τα προβλήματα των αστικών συγκοινωνιών, με σοβαρότητα, σεβασμό στην ευρωπαϊκή νομοθεσία και με το βλέμμα</w:t>
      </w:r>
      <w:r>
        <w:rPr>
          <w:rFonts w:eastAsia="Times New Roman" w:cs="Times New Roman"/>
          <w:szCs w:val="24"/>
        </w:rPr>
        <w:t xml:space="preserve"> στο αύριο, μακριά από μικροκομματικά παιχνίδια. Στόχος η διαμόρφωση ενός νέου νομοσχεδίου, με την ενεργοποί</w:t>
      </w:r>
      <w:r>
        <w:rPr>
          <w:rFonts w:eastAsia="Times New Roman" w:cs="Times New Roman"/>
          <w:szCs w:val="24"/>
        </w:rPr>
        <w:lastRenderedPageBreak/>
        <w:t xml:space="preserve">ηση της Ρυθμιστικής Αρχής Επιβατικών Μεταφορών και σε απόλυτη αρμονία, σε απόλυτη συμφωνία με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 xml:space="preserve">ανονισμό 1370/2007, με ρητή ημερομηνία </w:t>
      </w:r>
      <w:r>
        <w:rPr>
          <w:rFonts w:eastAsia="Times New Roman" w:cs="Times New Roman"/>
          <w:szCs w:val="24"/>
        </w:rPr>
        <w:t>λήξης της ισχύουσας οικονομικής συμφωνίας μεταξύ του ελληνικού δημοσίου και του ΟΑΣΘ και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κάτι βασικό, πως στον παγκόσμιο συγκοινωνιακό χάρτη γίνεται αποδεκτή η ενίσχυση των αστικών συγκοινωνιών, είτε αυτές είναι δημόσιες είτε αυτές είν</w:t>
      </w:r>
      <w:r>
        <w:rPr>
          <w:rFonts w:eastAsia="Times New Roman" w:cs="Times New Roman"/>
          <w:szCs w:val="24"/>
        </w:rPr>
        <w:t xml:space="preserve">αι ιδιωτικές, μέχρι το 40% των μικτών εξόδων τους, και όλα αυτά με σεβασμό στους πολίτες της Θεσσαλονίκης. </w:t>
      </w:r>
    </w:p>
    <w:p w14:paraId="3DCAD12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Η αλήθεια είναι ότι έχουν αδικηθεί από την καθυστέρηση της ολοκλήρωσης των έργων του μετρό. Έχουν ταλαιπωρηθεί πολλά χρόνια με την απαράδεκτη κατάστ</w:t>
      </w:r>
      <w:r>
        <w:rPr>
          <w:rFonts w:eastAsia="Times New Roman" w:cs="Times New Roman"/>
          <w:szCs w:val="24"/>
        </w:rPr>
        <w:t>αση στον ΟΑΣΘ, ας μην τους προσθέσουμε άλλο ένα εμπόδιο στην καθημερινότητά τους.</w:t>
      </w:r>
    </w:p>
    <w:p w14:paraId="3DCAD12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DCAD12E"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AD12F"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κλείνει το σύστημα ηλεκτρονικής εγγραφής. </w:t>
      </w:r>
    </w:p>
    <w:p w14:paraId="3DCAD13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Σας ενημερώνω ότι έχουν εγγραφεί δεκατέσσερις συνάδελφοι. Επομένως ο στόχος, που βάλαμε εξαρχής, να τελειώσουμε γύρω στις 18.00’, είναι απολύτως εφικτός και θα έλεγα μάλιστα και με μι</w:t>
      </w:r>
      <w:r>
        <w:rPr>
          <w:rFonts w:eastAsia="Times New Roman" w:cs="Times New Roman"/>
          <w:szCs w:val="24"/>
        </w:rPr>
        <w:t xml:space="preserve">α σχετική ανοχή, κυρίως στους συναδέλφους, που μειώθηκε ο χρόνος τους από επτά σε πέντε λεπτά. </w:t>
      </w:r>
    </w:p>
    <w:p w14:paraId="3DCAD13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Συνεχίζουμε κανονικά με τον ειδικό αγορητή από τη Δημοκρατική Συμπαράταξη κ. Γεώργιο </w:t>
      </w:r>
      <w:proofErr w:type="spellStart"/>
      <w:r>
        <w:rPr>
          <w:rFonts w:eastAsia="Times New Roman" w:cs="Times New Roman"/>
          <w:szCs w:val="24"/>
        </w:rPr>
        <w:t>Αρβανιτίδη</w:t>
      </w:r>
      <w:proofErr w:type="spellEnd"/>
      <w:r>
        <w:rPr>
          <w:rFonts w:eastAsia="Times New Roman" w:cs="Times New Roman"/>
          <w:szCs w:val="24"/>
        </w:rPr>
        <w:t>.</w:t>
      </w:r>
    </w:p>
    <w:p w14:paraId="3DCAD13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3DCAD13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Ευχαριστ</w:t>
      </w:r>
      <w:r>
        <w:rPr>
          <w:rFonts w:eastAsia="Times New Roman" w:cs="Times New Roman"/>
          <w:szCs w:val="24"/>
        </w:rPr>
        <w:t>ώ πολύ, κύριε Πρόεδρε.</w:t>
      </w:r>
    </w:p>
    <w:p w14:paraId="3DCAD13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προσπαθήσω στον χρόνο που έχω να συνοψίσω την κριτική μας στο νομοσχέδιο και να επαναλάβω την καθαρή πολιτική πρόταση της Δημοκρατικής Συμπαράταξης για τις αστικές συγκοινωνίες της Θεσσ</w:t>
      </w:r>
      <w:r>
        <w:rPr>
          <w:rFonts w:eastAsia="Times New Roman" w:cs="Times New Roman"/>
          <w:szCs w:val="24"/>
        </w:rPr>
        <w:t>αλονίκης.</w:t>
      </w:r>
    </w:p>
    <w:p w14:paraId="3DCAD13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τα πράγματα στη ζωή δεν είναι ούτε άσπρο ούτε μαύρο. Αυτό είναι κάτι που μας βολεύει, μας βόλευε τόσα χρόνια, για να παρουσιάζει ο καθένας τη δική του αλήθεια. </w:t>
      </w:r>
      <w:r>
        <w:rPr>
          <w:rFonts w:eastAsia="Times New Roman" w:cs="Times New Roman"/>
          <w:szCs w:val="24"/>
        </w:rPr>
        <w:lastRenderedPageBreak/>
        <w:t>Δυστυχώς, η ζωή απέδειξε ότι είναι αρκετά πιο δύσκολη και αρκετά πι</w:t>
      </w:r>
      <w:r>
        <w:rPr>
          <w:rFonts w:eastAsia="Times New Roman" w:cs="Times New Roman"/>
          <w:szCs w:val="24"/>
        </w:rPr>
        <w:t>ο περίπλοκη. Απέναντι στον ΟΑΣΘ, που κλείνει τον κύκλο του αφήνοντας πίσω μεγάλη δυσαρέσκεια στους πολίτες της Θεσσαλονίκης, εμείς λέμε ότι η πόλη πρέπει να πάει ένα βήμα μπροστά από όλα τα μοντέλα που εφαρμόστηκαν στη χώρα και τα αποτελέσματά τους δεν ήτα</w:t>
      </w:r>
      <w:r>
        <w:rPr>
          <w:rFonts w:eastAsia="Times New Roman" w:cs="Times New Roman"/>
          <w:szCs w:val="24"/>
        </w:rPr>
        <w:t>ν αυτά που επιθυμούσαν οι πολίτες.</w:t>
      </w:r>
    </w:p>
    <w:p w14:paraId="3DCAD13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Η Θεσσαλονίκη δεν έχει κανένα λόγο, κυρίες και κύριοι, να αντιγράψει το μοντέλο της Αθήνας. Η Θεσσαλονίκη θα αποκτήσει ποιοτικές, σύγχρονες και ευρωπαϊκού επιπέδου αστικές συγκοινωνίες, όταν οι άνθρωποι της πόλης -και σύμ</w:t>
      </w:r>
      <w:r>
        <w:rPr>
          <w:rFonts w:eastAsia="Times New Roman" w:cs="Times New Roman"/>
          <w:szCs w:val="24"/>
        </w:rPr>
        <w:t xml:space="preserve">φωνα με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οι άνθρωποι της κάθε πόλης- πάρουν την υπόθεση στα χέρια τους.</w:t>
      </w:r>
    </w:p>
    <w:p w14:paraId="3DCAD13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Η λύση, λοιπόν, δεν είναι ούτε </w:t>
      </w:r>
      <w:proofErr w:type="spellStart"/>
      <w:r>
        <w:rPr>
          <w:rFonts w:eastAsia="Times New Roman" w:cs="Times New Roman"/>
          <w:szCs w:val="24"/>
        </w:rPr>
        <w:t>κρατικιστικό</w:t>
      </w:r>
      <w:proofErr w:type="spellEnd"/>
      <w:r>
        <w:rPr>
          <w:rFonts w:eastAsia="Times New Roman" w:cs="Times New Roman"/>
          <w:szCs w:val="24"/>
        </w:rPr>
        <w:t xml:space="preserve"> μοντέλο ούτε νεοφιλελεύθερο, βέβαια, μοντέλο. Η λύση δεν είναι να περάσουμε από το ιδιωτικό μονοπώλιο του ΟΑΣΘ στο κρατι</w:t>
      </w:r>
      <w:r>
        <w:rPr>
          <w:rFonts w:eastAsia="Times New Roman" w:cs="Times New Roman"/>
          <w:szCs w:val="24"/>
        </w:rPr>
        <w:t xml:space="preserve">κό μονοπώλιο του Υπουργείου Μεταφορών. Η λύση για τη Θεσσαλονίκη βρίσκεται σε ανοικτές δημόσιες συγκοινωνίες με καθοριστικό ρόλο της </w:t>
      </w:r>
      <w:r>
        <w:rPr>
          <w:rFonts w:eastAsia="Times New Roman" w:cs="Times New Roman"/>
          <w:szCs w:val="24"/>
        </w:rPr>
        <w:t>α</w:t>
      </w:r>
      <w:r>
        <w:rPr>
          <w:rFonts w:eastAsia="Times New Roman" w:cs="Times New Roman"/>
          <w:szCs w:val="24"/>
        </w:rPr>
        <w:t xml:space="preserve">υτοδιοίκησης και των φορέων της πόλης. Δεν μπορούν να </w:t>
      </w:r>
      <w:r>
        <w:rPr>
          <w:rFonts w:eastAsia="Times New Roman" w:cs="Times New Roman"/>
          <w:szCs w:val="24"/>
        </w:rPr>
        <w:lastRenderedPageBreak/>
        <w:t xml:space="preserve">απουσιάζουν από τα όργανα ούτε το </w:t>
      </w:r>
      <w:r>
        <w:rPr>
          <w:rFonts w:eastAsia="Times New Roman" w:cs="Times New Roman"/>
          <w:szCs w:val="24"/>
        </w:rPr>
        <w:t>ε</w:t>
      </w:r>
      <w:r>
        <w:rPr>
          <w:rFonts w:eastAsia="Times New Roman" w:cs="Times New Roman"/>
          <w:szCs w:val="24"/>
        </w:rPr>
        <w:t xml:space="preserve">ργατικό </w:t>
      </w:r>
      <w:r>
        <w:rPr>
          <w:rFonts w:eastAsia="Times New Roman" w:cs="Times New Roman"/>
          <w:szCs w:val="24"/>
        </w:rPr>
        <w:t>κ</w:t>
      </w:r>
      <w:r>
        <w:rPr>
          <w:rFonts w:eastAsia="Times New Roman" w:cs="Times New Roman"/>
          <w:szCs w:val="24"/>
        </w:rPr>
        <w:t xml:space="preserve">έντρο ούτε τα </w:t>
      </w:r>
      <w:r>
        <w:rPr>
          <w:rFonts w:eastAsia="Times New Roman" w:cs="Times New Roman"/>
          <w:szCs w:val="24"/>
        </w:rPr>
        <w:t>ε</w:t>
      </w:r>
      <w:r>
        <w:rPr>
          <w:rFonts w:eastAsia="Times New Roman" w:cs="Times New Roman"/>
          <w:szCs w:val="24"/>
        </w:rPr>
        <w:t xml:space="preserve">πιμελητήρια Θεσσαλονίκης, οι άνθρωποι που χρησιμοποιούν τις υπηρεσίες. </w:t>
      </w:r>
    </w:p>
    <w:p w14:paraId="3DCAD13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που ζητάμε είναι πολύ καθαρό</w:t>
      </w:r>
      <w:r>
        <w:rPr>
          <w:rFonts w:eastAsia="Times New Roman" w:cs="Times New Roman"/>
          <w:szCs w:val="24"/>
        </w:rPr>
        <w:t>.</w:t>
      </w:r>
      <w:r>
        <w:rPr>
          <w:rFonts w:eastAsia="Times New Roman" w:cs="Times New Roman"/>
          <w:szCs w:val="24"/>
        </w:rPr>
        <w:t xml:space="preserve"> Ζητάμε οι αστικές συγκοινωνίες Θεσσαλονίκης να σχεδιάζονται από τους ανθρώπους της πόλης και όχι από τους αρεστούς του εκάστοτε Υπουργού. </w:t>
      </w:r>
    </w:p>
    <w:p w14:paraId="3DCAD13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Εσείς, αντ</w:t>
      </w:r>
      <w:r>
        <w:rPr>
          <w:rFonts w:eastAsia="Times New Roman" w:cs="Times New Roman"/>
          <w:szCs w:val="24"/>
        </w:rPr>
        <w:t xml:space="preserve">ίθετα, κύριε Υπουργέ, ζητάτε οι αστικές συγκοινωνίες Θεσσαλονίκης να ανήκουν στο Υπουργείο σας και όχι στην κοινωνία. Αυτή είναι η διαφορά του </w:t>
      </w:r>
      <w:proofErr w:type="spellStart"/>
      <w:r>
        <w:rPr>
          <w:rFonts w:eastAsia="Times New Roman" w:cs="Times New Roman"/>
          <w:szCs w:val="24"/>
        </w:rPr>
        <w:t>κρατικίστικου</w:t>
      </w:r>
      <w:proofErr w:type="spellEnd"/>
      <w:r>
        <w:rPr>
          <w:rFonts w:eastAsia="Times New Roman" w:cs="Times New Roman"/>
          <w:szCs w:val="24"/>
        </w:rPr>
        <w:t xml:space="preserve"> μοντέλου που προτείνετε από τις ανοικτές δημόσιες συγκοινωνίες που προτείνει η Δημοκρατική Συμπαράτ</w:t>
      </w:r>
      <w:r>
        <w:rPr>
          <w:rFonts w:eastAsia="Times New Roman" w:cs="Times New Roman"/>
          <w:szCs w:val="24"/>
        </w:rPr>
        <w:t>αξη.</w:t>
      </w:r>
    </w:p>
    <w:p w14:paraId="3DCAD13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Επειδή, κύριε Υπουργέ, είπατε ότι μόνο το κράτος μπορεί να διασφαλίσει τις θέσεις των εργαζομένων, εγώ θα σας πω ότι δεν είναι έτσι μόνο τα πράγματα. Λέτε ότι αν γίνει δημόσιος διαγωνισμός οι εργαζόμενοι θα χάσουν τις δουλειές τους. </w:t>
      </w:r>
    </w:p>
    <w:p w14:paraId="3DCAD13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Ποιος είπε, κύριε</w:t>
      </w:r>
      <w:r>
        <w:rPr>
          <w:rFonts w:eastAsia="Times New Roman" w:cs="Times New Roman"/>
          <w:szCs w:val="24"/>
        </w:rPr>
        <w:t xml:space="preserve"> Υπουργέ, ότι στους διεθνείς διαγωνισμούς συμμετέχουν αποκλειστικά ιδιώτες </w:t>
      </w:r>
      <w:proofErr w:type="spellStart"/>
      <w:r>
        <w:rPr>
          <w:rFonts w:eastAsia="Times New Roman" w:cs="Times New Roman"/>
          <w:szCs w:val="24"/>
        </w:rPr>
        <w:t>πάροχοι</w:t>
      </w:r>
      <w:proofErr w:type="spellEnd"/>
      <w:r>
        <w:rPr>
          <w:rFonts w:eastAsia="Times New Roman" w:cs="Times New Roman"/>
          <w:szCs w:val="24"/>
        </w:rPr>
        <w:t>; Ποιος σ</w:t>
      </w:r>
      <w:r>
        <w:rPr>
          <w:rFonts w:eastAsia="Times New Roman" w:cs="Times New Roman"/>
          <w:szCs w:val="24"/>
        </w:rPr>
        <w:t>ά</w:t>
      </w:r>
      <w:r>
        <w:rPr>
          <w:rFonts w:eastAsia="Times New Roman" w:cs="Times New Roman"/>
          <w:szCs w:val="24"/>
        </w:rPr>
        <w:t xml:space="preserve">ς είπε ότι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οι παραγωγικοί φορείς της πό</w:t>
      </w:r>
      <w:r>
        <w:rPr>
          <w:rFonts w:eastAsia="Times New Roman" w:cs="Times New Roman"/>
          <w:szCs w:val="24"/>
        </w:rPr>
        <w:lastRenderedPageBreak/>
        <w:t xml:space="preserve">λης δεν μπορούν να εξασφαλίσουν τις θέσεις εργασίας; Τους ρωτήσατε; Βάλατε κάτω πραγματικά σενάρια </w:t>
      </w:r>
      <w:r>
        <w:rPr>
          <w:rFonts w:eastAsia="Times New Roman" w:cs="Times New Roman"/>
          <w:szCs w:val="24"/>
        </w:rPr>
        <w:t xml:space="preserve">με μολύβι και χαρτί, για να δείτε ότι αυτό δεν βγαίνει; Γιατί πάμε σε όλα τα πράγματα στη ζωή μας με τη λογική άσπρο-μαύρο και φυσικά μπερδεύουμε τους πολίτες; </w:t>
      </w:r>
    </w:p>
    <w:p w14:paraId="3DCAD13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Λύσεις, κύριε Υπουργέ, υπάρχουν. </w:t>
      </w:r>
      <w:r>
        <w:rPr>
          <w:rFonts w:eastAsia="Times New Roman" w:cs="Times New Roman"/>
          <w:szCs w:val="24"/>
        </w:rPr>
        <w:t>Σ</w:t>
      </w:r>
      <w:r>
        <w:rPr>
          <w:rFonts w:eastAsia="Times New Roman" w:cs="Times New Roman"/>
          <w:szCs w:val="24"/>
        </w:rPr>
        <w:t>ας καλέσαμε και χθες και προχθές να τις συζητήσουμε. Αν επιμέ</w:t>
      </w:r>
      <w:r>
        <w:rPr>
          <w:rFonts w:eastAsia="Times New Roman" w:cs="Times New Roman"/>
          <w:szCs w:val="24"/>
        </w:rPr>
        <w:t>νετε στη δική σας πρόταση, αν πιστεύετε ότι ξέρετε καλύτερα, συνεχίστε μόνος. Εμείς θα δηλώσουμε «παρών» επί της αρχής, γιατί κανείς δεν μπορεί να πει όχι στο να κλείσει ο ΟΑΣΘ τον κύκλο των εξήντα χρόνων. Όλα τα μοντέλα ολοκληρώνουν τον κύκλο της ζωής του</w:t>
      </w:r>
      <w:r>
        <w:rPr>
          <w:rFonts w:eastAsia="Times New Roman" w:cs="Times New Roman"/>
          <w:szCs w:val="24"/>
        </w:rPr>
        <w:t>ς με καλά ή κακά αποτελέσματα και στη συγκεκριμένη περίπτωση δεν ήταν τα καλύτερα. Όμως, δεν συμφωνούμε με την πρότασή σας για την επόμενη μέρα, για αυτό και θα καταψηφίσουμε πολλά άρθρα του νομοσχεδίου.</w:t>
      </w:r>
    </w:p>
    <w:p w14:paraId="3DCAD13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Είπα και στην </w:t>
      </w:r>
      <w:r>
        <w:rPr>
          <w:rFonts w:eastAsia="Times New Roman" w:cs="Times New Roman"/>
          <w:szCs w:val="24"/>
        </w:rPr>
        <w:t>ε</w:t>
      </w:r>
      <w:r>
        <w:rPr>
          <w:rFonts w:eastAsia="Times New Roman" w:cs="Times New Roman"/>
          <w:szCs w:val="24"/>
        </w:rPr>
        <w:t>πιτροπή ότι η Θεσσαλονίκη πρέπει να π</w:t>
      </w:r>
      <w:r>
        <w:rPr>
          <w:rFonts w:eastAsia="Times New Roman" w:cs="Times New Roman"/>
          <w:szCs w:val="24"/>
        </w:rPr>
        <w:t xml:space="preserve">εράσει σε μια νέα εποχή. Όμως, βασική προϋπόθεση για να αντικαταστήσουμε τον ΟΑΣΘ είναι να είμαστε έτοιμοι να τον αντικαταστήσουμε με κάτι καλύτερο. Μπορεί αυτό που έχετε στο μυαλό </w:t>
      </w:r>
      <w:r>
        <w:rPr>
          <w:rFonts w:eastAsia="Times New Roman" w:cs="Times New Roman"/>
          <w:szCs w:val="24"/>
        </w:rPr>
        <w:lastRenderedPageBreak/>
        <w:t xml:space="preserve">σας, κύριε Υπουργέ, να είναι πολύ καλύτερο από τη σημερινή κατάσταση, όμως </w:t>
      </w:r>
      <w:r>
        <w:rPr>
          <w:rFonts w:eastAsia="Times New Roman" w:cs="Times New Roman"/>
          <w:szCs w:val="24"/>
        </w:rPr>
        <w:t xml:space="preserve">αυτό δεν αποτυπώνεται στο νομοσχέδιο. </w:t>
      </w:r>
      <w:r>
        <w:rPr>
          <w:rFonts w:eastAsia="Times New Roman" w:cs="Times New Roman"/>
          <w:szCs w:val="24"/>
        </w:rPr>
        <w:t>Ε</w:t>
      </w:r>
      <w:r>
        <w:rPr>
          <w:rFonts w:eastAsia="Times New Roman" w:cs="Times New Roman"/>
          <w:szCs w:val="24"/>
        </w:rPr>
        <w:t xml:space="preserve">δώ ψηφίζουμε νομοσχέδια, κύριε Υπουργέ, και όχι απλά καλές προθέσεις, όπως μας έχετε συνηθίσει. </w:t>
      </w:r>
    </w:p>
    <w:p w14:paraId="3DCAD13E"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Οι διατάξεις που έχουμε μπροστά μας μιλούν για την ίδρυση δύο νέων φορέων και την κατάργηση άλλων δύο. Τίποτα περισσότερ</w:t>
      </w:r>
      <w:r>
        <w:rPr>
          <w:rFonts w:eastAsia="Times New Roman" w:cs="Times New Roman"/>
          <w:szCs w:val="24"/>
        </w:rPr>
        <w:t>ο, τίποτα λιγότερο. Δεν υπάρχουν στόχοι ποιότητας για το συγκοινωνιακό έργο, δεν υπάρχουν χρονοδιαγράμματα</w:t>
      </w:r>
      <w:r>
        <w:rPr>
          <w:rFonts w:eastAsia="Times New Roman" w:cs="Times New Roman"/>
          <w:szCs w:val="24"/>
        </w:rPr>
        <w:t>,</w:t>
      </w:r>
      <w:r>
        <w:rPr>
          <w:rFonts w:eastAsia="Times New Roman" w:cs="Times New Roman"/>
          <w:szCs w:val="24"/>
        </w:rPr>
        <w:t xml:space="preserve"> για να ξέρουν οι πολίτες τι να περιμένουν και πότε, δεν έχετε καταθέσει καν ένα ενδεικτικό σχέδιο για τη νέα φιλοσοφία πάνω στην οποία θα κινηθεί ο </w:t>
      </w:r>
      <w:r>
        <w:rPr>
          <w:rFonts w:eastAsia="Times New Roman" w:cs="Times New Roman"/>
          <w:szCs w:val="24"/>
        </w:rPr>
        <w:t>σχεδιασμός των αστικών συγκοινωνιών Θεσσαλονίκης. Γι</w:t>
      </w:r>
      <w:r>
        <w:rPr>
          <w:rFonts w:eastAsia="Times New Roman" w:cs="Times New Roman"/>
          <w:szCs w:val="24"/>
        </w:rPr>
        <w:t>α</w:t>
      </w:r>
      <w:r>
        <w:rPr>
          <w:rFonts w:eastAsia="Times New Roman" w:cs="Times New Roman"/>
          <w:szCs w:val="24"/>
        </w:rPr>
        <w:t xml:space="preserve"> αυτό άλλωστε ο ΟΑΣΘ θα συνεχίσει να παρέχει τις υπηρεσίες του, τις ίδιες υπηρεσίες με σήμερα στην πόλη, μέχρι το τέλος του 2019, με την ίδια σύμβαση που ισχύει και σήμερα. Σε απλά ελληνικά, δηλαδή, κατα</w:t>
      </w:r>
      <w:r>
        <w:rPr>
          <w:rFonts w:eastAsia="Times New Roman" w:cs="Times New Roman"/>
          <w:szCs w:val="24"/>
        </w:rPr>
        <w:t xml:space="preserve">ργείτε τον </w:t>
      </w:r>
      <w:r>
        <w:rPr>
          <w:rFonts w:eastAsia="Times New Roman" w:cs="Times New Roman"/>
          <w:szCs w:val="24"/>
        </w:rPr>
        <w:t>ο</w:t>
      </w:r>
      <w:r>
        <w:rPr>
          <w:rFonts w:eastAsia="Times New Roman" w:cs="Times New Roman"/>
          <w:szCs w:val="24"/>
        </w:rPr>
        <w:t>ργανισμό, για να δείξετε αποφασιστικότητα και πυγμή, του ζητάτε όμως να συνεχίσει να κάνει αυτός τη δουλειά</w:t>
      </w:r>
      <w:r>
        <w:rPr>
          <w:rFonts w:eastAsia="Times New Roman" w:cs="Times New Roman"/>
          <w:szCs w:val="24"/>
        </w:rPr>
        <w:t>,</w:t>
      </w:r>
      <w:r>
        <w:rPr>
          <w:rFonts w:eastAsia="Times New Roman" w:cs="Times New Roman"/>
          <w:szCs w:val="24"/>
        </w:rPr>
        <w:t xml:space="preserve"> μέχρι να είμαστε έτοιμοι. Αυτά δεν είναι σοβαρά πράγματα. Αυτές είναι κοκορομαχίες στην πλάτη της πόλης και, ξέρετε, η Θεσσαλονίκη δυστ</w:t>
      </w:r>
      <w:r>
        <w:rPr>
          <w:rFonts w:eastAsia="Times New Roman" w:cs="Times New Roman"/>
          <w:szCs w:val="24"/>
        </w:rPr>
        <w:t xml:space="preserve">υχώς έχει βιώσει όλα αυτά τα χρόνια πάρα πολλές φορές τις κοκορομαχίες </w:t>
      </w:r>
      <w:r>
        <w:rPr>
          <w:rFonts w:eastAsia="Times New Roman" w:cs="Times New Roman"/>
          <w:szCs w:val="24"/>
        </w:rPr>
        <w:lastRenderedPageBreak/>
        <w:t xml:space="preserve">στην πλάτη της. </w:t>
      </w:r>
      <w:r>
        <w:rPr>
          <w:rFonts w:eastAsia="Times New Roman" w:cs="Times New Roman"/>
          <w:szCs w:val="24"/>
        </w:rPr>
        <w:t>Ν</w:t>
      </w:r>
      <w:r>
        <w:rPr>
          <w:rFonts w:eastAsia="Times New Roman" w:cs="Times New Roman"/>
          <w:szCs w:val="24"/>
        </w:rPr>
        <w:t>α δω ποιος θα απολογηθεί στους πολίτες και τους επαγγελματίες της Θεσσαλονίκης, αν μέσα στο καλοκαίρι, αν μέσα σε τουριστική σεζόν, έχουμε προβλήματα.</w:t>
      </w:r>
    </w:p>
    <w:p w14:paraId="3DCAD13F"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 xml:space="preserve">Μίλησα και στην </w:t>
      </w:r>
      <w:r>
        <w:rPr>
          <w:rFonts w:eastAsia="Times New Roman" w:cs="Times New Roman"/>
          <w:szCs w:val="24"/>
        </w:rPr>
        <w:t>ε</w:t>
      </w:r>
      <w:r>
        <w:rPr>
          <w:rFonts w:eastAsia="Times New Roman" w:cs="Times New Roman"/>
          <w:szCs w:val="24"/>
        </w:rPr>
        <w:t>πιτροπή για προσπάθεια οικοδόμησης ενός κλειστού και ελεγχόμενου συστήματος. Ήμουν επιεικής. Η σωστή περιγραφή είναι ένα κλειστό, ελεγχόμενο και αυταρχικό σύστημα. Σας λέμε, λοιπόν, όλα σχεδόν τα κόμματα της Αντιπολίτευσης</w:t>
      </w:r>
      <w:r>
        <w:rPr>
          <w:rFonts w:eastAsia="Times New Roman" w:cs="Times New Roman"/>
          <w:szCs w:val="24"/>
        </w:rPr>
        <w:t>,</w:t>
      </w:r>
      <w:r>
        <w:rPr>
          <w:rFonts w:eastAsia="Times New Roman" w:cs="Times New Roman"/>
          <w:szCs w:val="24"/>
        </w:rPr>
        <w:t xml:space="preserve"> ότι το να ζητάτε κατάλογο από το</w:t>
      </w:r>
      <w:r>
        <w:rPr>
          <w:rFonts w:eastAsia="Times New Roman" w:cs="Times New Roman"/>
          <w:szCs w:val="24"/>
        </w:rPr>
        <w:t>υς φορείς, για να διαλέξετε εσείς, κύριε Υπουργέ, ποιους θέλετε να εκπροσωπήσουν τον ΟΣΕΘ, είναι κάτι πρωτόγνωρο.</w:t>
      </w:r>
    </w:p>
    <w:p w14:paraId="3DCAD140"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είπαμε, επίσης, ότι είναι αδιανόητο ένα εννεαμελές όργανο να αποφασίζει με απαρτία τριών ατόμων. </w:t>
      </w:r>
      <w:r>
        <w:rPr>
          <w:rFonts w:eastAsia="Times New Roman" w:cs="Times New Roman"/>
          <w:szCs w:val="24"/>
        </w:rPr>
        <w:t>Σ</w:t>
      </w:r>
      <w:r>
        <w:rPr>
          <w:rFonts w:eastAsia="Times New Roman" w:cs="Times New Roman"/>
          <w:szCs w:val="24"/>
        </w:rPr>
        <w:t>αν να μην έφθαναν όλα αυτά, έρχεστε να ε</w:t>
      </w:r>
      <w:r>
        <w:rPr>
          <w:rFonts w:eastAsia="Times New Roman" w:cs="Times New Roman"/>
          <w:szCs w:val="24"/>
        </w:rPr>
        <w:t>πιβάλετε δρακόντειες ποινές σε όποιον τολμήσει να πάει κόντρα.</w:t>
      </w:r>
    </w:p>
    <w:p w14:paraId="3DCAD141"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Διαβάζω αυτολεξεί την παράγραφο 1 του άρθρου 28.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ποιος εμποδίζει, παρακωλύει με κάθε τρόπο ή μέσο, αρνείται την πρόσβαση στα γραφεία, αμαξοστάσια, υπηρεσιακά στοιχεία του ΟΑΣΘ κ</w:t>
      </w:r>
      <w:r>
        <w:rPr>
          <w:rFonts w:eastAsia="Times New Roman" w:cs="Times New Roman"/>
          <w:szCs w:val="24"/>
        </w:rPr>
        <w:t>.</w:t>
      </w:r>
      <w:r>
        <w:rPr>
          <w:rFonts w:eastAsia="Times New Roman" w:cs="Times New Roman"/>
          <w:szCs w:val="24"/>
        </w:rPr>
        <w:t xml:space="preserve">λπ., </w:t>
      </w:r>
      <w:r>
        <w:rPr>
          <w:rFonts w:eastAsia="Times New Roman" w:cs="Times New Roman"/>
          <w:szCs w:val="24"/>
        </w:rPr>
        <w:t>τιμωρείται με φυλάκιση έως τριών ετών και με χρηματική ποινή τουλάχιστον 10.000 ευρώ και με στέρηση των πολιτικών δικαιωμάτων του για πέντε έτη</w:t>
      </w:r>
      <w:r>
        <w:rPr>
          <w:rFonts w:eastAsia="Times New Roman" w:cs="Times New Roman"/>
          <w:szCs w:val="24"/>
        </w:rPr>
        <w:t>.</w:t>
      </w:r>
      <w:r>
        <w:rPr>
          <w:rFonts w:eastAsia="Times New Roman" w:cs="Times New Roman"/>
          <w:szCs w:val="24"/>
        </w:rPr>
        <w:t>».</w:t>
      </w:r>
    </w:p>
    <w:p w14:paraId="3DCAD142"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απλά λόγια, δηλαδή, αν κάποιος τολμήσει μια ειρηνική εκδήλωση διαμαρτυρίας στα αμαξοστάσια του ΟΑΣΘ, θα φά</w:t>
      </w:r>
      <w:r>
        <w:rPr>
          <w:rFonts w:eastAsia="Times New Roman" w:cs="Times New Roman"/>
          <w:szCs w:val="24"/>
        </w:rPr>
        <w:t>ει τρία χρόνια φυλακή, 10.000 ευρώ πρόστιμο και στέρηση πολιτικών δικαιωμάτων για πέντε χρόνια. Δεν είναι σοβαρά πράγματα, κύριε Υπουργέ</w:t>
      </w:r>
      <w:r>
        <w:rPr>
          <w:rFonts w:eastAsia="Times New Roman" w:cs="Times New Roman"/>
          <w:szCs w:val="24"/>
        </w:rPr>
        <w:t>,</w:t>
      </w:r>
      <w:r>
        <w:rPr>
          <w:rFonts w:eastAsia="Times New Roman" w:cs="Times New Roman"/>
          <w:szCs w:val="24"/>
        </w:rPr>
        <w:t xml:space="preserve"> και εσείς είστε αριστερή Κυβέρνηση, όπως λέτε.</w:t>
      </w:r>
    </w:p>
    <w:p w14:paraId="3DCAD143"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Για πείτε μου, σας παρακαλώ, πόσα χρόνια φυλακή θα έπρεπε να φάει το κί</w:t>
      </w:r>
      <w:r>
        <w:rPr>
          <w:rFonts w:eastAsia="Times New Roman" w:cs="Times New Roman"/>
          <w:szCs w:val="24"/>
        </w:rPr>
        <w:t>νημα «Δεν πληρώνω», αν υπήρχε αυτή η διάταξη για τα διόδια; Πόσα εκατομμύρια σε πρόστιμα θα έπρεπε να έχουν πληρώσει; Πόσοι άνθρωποι θα είχαν υποστεί στέρηση των πολιτικών τους δικαιωμάτων;</w:t>
      </w:r>
    </w:p>
    <w:p w14:paraId="3DCAD144"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 xml:space="preserve">Στη Θεσσαλονίκη δεν έχουμε ανάγκη από κανενός είδους </w:t>
      </w:r>
      <w:proofErr w:type="spellStart"/>
      <w:r>
        <w:rPr>
          <w:rFonts w:eastAsia="Times New Roman" w:cs="Times New Roman"/>
          <w:szCs w:val="24"/>
        </w:rPr>
        <w:t>Βεληγκέκα</w:t>
      </w:r>
      <w:proofErr w:type="spellEnd"/>
      <w:r>
        <w:rPr>
          <w:rFonts w:eastAsia="Times New Roman" w:cs="Times New Roman"/>
          <w:szCs w:val="24"/>
        </w:rPr>
        <w:t xml:space="preserve"> πάν</w:t>
      </w:r>
      <w:r>
        <w:rPr>
          <w:rFonts w:eastAsia="Times New Roman" w:cs="Times New Roman"/>
          <w:szCs w:val="24"/>
        </w:rPr>
        <w:t>ω από τα κεφάλια μας και καλά θα κάνετε να διορθώσετε αμέσως τη διάταξη αυτή.</w:t>
      </w:r>
    </w:p>
    <w:p w14:paraId="3DCAD145"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μέρος που αφορά την ποιότητα των υπηρεσιών. Αυτό που ενδιαφέρει τους πολίτες της Θεσσαλονίκης είναι να έχουν καθαρά και καινούργια λεωφορεία και με </w:t>
      </w:r>
      <w:r>
        <w:rPr>
          <w:rFonts w:eastAsia="Times New Roman" w:cs="Times New Roman"/>
          <w:szCs w:val="24"/>
          <w:lang w:val="en-US"/>
        </w:rPr>
        <w:t>air</w:t>
      </w:r>
      <w:r>
        <w:rPr>
          <w:rFonts w:eastAsia="Times New Roman" w:cs="Times New Roman"/>
          <w:szCs w:val="24"/>
        </w:rPr>
        <w:t xml:space="preserve"> </w:t>
      </w:r>
      <w:r>
        <w:rPr>
          <w:rFonts w:eastAsia="Times New Roman" w:cs="Times New Roman"/>
          <w:szCs w:val="24"/>
          <w:lang w:val="en-US"/>
        </w:rPr>
        <w:t>condition</w:t>
      </w:r>
      <w:r>
        <w:rPr>
          <w:rFonts w:eastAsia="Times New Roman" w:cs="Times New Roman"/>
          <w:szCs w:val="24"/>
        </w:rPr>
        <w:t xml:space="preserve"> </w:t>
      </w:r>
      <w:r>
        <w:rPr>
          <w:rFonts w:eastAsia="Times New Roman" w:cs="Times New Roman"/>
          <w:szCs w:val="24"/>
        </w:rPr>
        <w:t>–</w:t>
      </w:r>
      <w:r>
        <w:rPr>
          <w:rFonts w:eastAsia="Times New Roman" w:cs="Times New Roman"/>
          <w:szCs w:val="24"/>
        </w:rPr>
        <w:t>γιατί όποιος βιώσει τις συνθήκες με τις οποίες γίνεται σήμερα το μεταφορικό έργο, θα εντυπωσιαστεί από την κατάσταση των λεωφορείων</w:t>
      </w:r>
      <w:r>
        <w:rPr>
          <w:rFonts w:eastAsia="Times New Roman" w:cs="Times New Roman"/>
          <w:szCs w:val="24"/>
        </w:rPr>
        <w:t>–</w:t>
      </w:r>
      <w:r>
        <w:rPr>
          <w:rFonts w:eastAsia="Times New Roman" w:cs="Times New Roman"/>
          <w:szCs w:val="24"/>
        </w:rPr>
        <w:t xml:space="preserve">, να έρχονται στην ώρα τους -εξαιρετικό το ευφυολόγημα του συναδέλφου μου του κ. Τριανταφυλλίδη ότι οι </w:t>
      </w:r>
      <w:r>
        <w:rPr>
          <w:rFonts w:eastAsia="Times New Roman" w:cs="Times New Roman"/>
          <w:szCs w:val="24"/>
        </w:rPr>
        <w:lastRenderedPageBreak/>
        <w:t>Θεσσαλονικείς έχουν</w:t>
      </w:r>
      <w:r>
        <w:rPr>
          <w:rFonts w:eastAsia="Times New Roman" w:cs="Times New Roman"/>
          <w:szCs w:val="24"/>
        </w:rPr>
        <w:t xml:space="preserve"> αποκτήσει αυχενικό σύνδρομο, όχι κοιτώντας μπροστά, αλλά στρίβοντας, για να δουν πότε θα έρθει το λεωφορείο- και να μπορούν να πάνε χωρίς προβλήματα σε κάθε γωνιά του </w:t>
      </w:r>
      <w:r>
        <w:rPr>
          <w:rFonts w:eastAsia="Times New Roman" w:cs="Times New Roman"/>
          <w:szCs w:val="24"/>
        </w:rPr>
        <w:t>ν</w:t>
      </w:r>
      <w:r>
        <w:rPr>
          <w:rFonts w:eastAsia="Times New Roman" w:cs="Times New Roman"/>
          <w:szCs w:val="24"/>
        </w:rPr>
        <w:t xml:space="preserve">ομού. Στην </w:t>
      </w:r>
      <w:proofErr w:type="spellStart"/>
      <w:r>
        <w:rPr>
          <w:rFonts w:eastAsia="Times New Roman" w:cs="Times New Roman"/>
          <w:szCs w:val="24"/>
        </w:rPr>
        <w:t>Ασπροβάλτα</w:t>
      </w:r>
      <w:proofErr w:type="spellEnd"/>
      <w:r>
        <w:rPr>
          <w:rFonts w:eastAsia="Times New Roman" w:cs="Times New Roman"/>
          <w:szCs w:val="24"/>
        </w:rPr>
        <w:t xml:space="preserve">, στη </w:t>
      </w:r>
      <w:proofErr w:type="spellStart"/>
      <w:r>
        <w:rPr>
          <w:rFonts w:eastAsia="Times New Roman" w:cs="Times New Roman"/>
          <w:szCs w:val="24"/>
        </w:rPr>
        <w:t>Μηχανιώνα</w:t>
      </w:r>
      <w:proofErr w:type="spellEnd"/>
      <w:r>
        <w:rPr>
          <w:rFonts w:eastAsia="Times New Roman" w:cs="Times New Roman"/>
          <w:szCs w:val="24"/>
        </w:rPr>
        <w:t xml:space="preserve">, στα </w:t>
      </w:r>
      <w:proofErr w:type="spellStart"/>
      <w:r>
        <w:rPr>
          <w:rFonts w:eastAsia="Times New Roman" w:cs="Times New Roman"/>
          <w:szCs w:val="24"/>
        </w:rPr>
        <w:t>Κουφάλια</w:t>
      </w:r>
      <w:proofErr w:type="spellEnd"/>
      <w:r>
        <w:rPr>
          <w:rFonts w:eastAsia="Times New Roman" w:cs="Times New Roman"/>
          <w:szCs w:val="24"/>
        </w:rPr>
        <w:t xml:space="preserve">, στον Ασκό, στον </w:t>
      </w:r>
      <w:proofErr w:type="spellStart"/>
      <w:r>
        <w:rPr>
          <w:rFonts w:eastAsia="Times New Roman" w:cs="Times New Roman"/>
          <w:szCs w:val="24"/>
        </w:rPr>
        <w:t>Σοχό</w:t>
      </w:r>
      <w:proofErr w:type="spellEnd"/>
      <w:r>
        <w:rPr>
          <w:rFonts w:eastAsia="Times New Roman" w:cs="Times New Roman"/>
          <w:szCs w:val="24"/>
        </w:rPr>
        <w:t xml:space="preserve">. </w:t>
      </w:r>
    </w:p>
    <w:p w14:paraId="3DCAD146"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Από πού προκ</w:t>
      </w:r>
      <w:r>
        <w:rPr>
          <w:rFonts w:eastAsia="Times New Roman" w:cs="Times New Roman"/>
          <w:szCs w:val="24"/>
        </w:rPr>
        <w:t>ύπτει αυτή η ποιότητα των υπηρεσιών, κύριε Υπουργέ, με το νέο σύστημα; Επειδή θα εξαγοράσει τον ΟΑΣΘ το κράτος και οι υπηρεσίες, αυτόματα</w:t>
      </w:r>
      <w:r>
        <w:rPr>
          <w:rFonts w:eastAsia="Times New Roman" w:cs="Times New Roman"/>
          <w:szCs w:val="24"/>
        </w:rPr>
        <w:t>,</w:t>
      </w:r>
      <w:r>
        <w:rPr>
          <w:rFonts w:eastAsia="Times New Roman" w:cs="Times New Roman"/>
          <w:szCs w:val="24"/>
        </w:rPr>
        <w:t xml:space="preserve"> θα αποκτήσουν ποιότητα; Στο νομοσχέδιό σας δεν υπάρχει μισή γραμμή που να προβλέπει προδιαγραφές ποιότητας. Δεν υπάρχ</w:t>
      </w:r>
      <w:r>
        <w:rPr>
          <w:rFonts w:eastAsia="Times New Roman" w:cs="Times New Roman"/>
          <w:szCs w:val="24"/>
        </w:rPr>
        <w:t>ει μισή γραμμή που να λέει σε ποιους κλάδους θα κάνει επενδύσεις το Υπουργείο σε συνεργασία με την ΑΣΥΘ. Δεν υπάρχουν καν προτεραιότητες</w:t>
      </w:r>
      <w:r>
        <w:rPr>
          <w:rFonts w:eastAsia="Times New Roman" w:cs="Times New Roman"/>
          <w:szCs w:val="24"/>
        </w:rPr>
        <w:t>,</w:t>
      </w:r>
      <w:r>
        <w:rPr>
          <w:rFonts w:eastAsia="Times New Roman" w:cs="Times New Roman"/>
          <w:szCs w:val="24"/>
        </w:rPr>
        <w:t xml:space="preserve"> για να ξέρουμε, δηλαδή, αν προτεραιότητα είναι η αλλαγή του στόλου, τα καλύτερα δρομολόγια, φιλικοί άξονες με μετεπιβι</w:t>
      </w:r>
      <w:r>
        <w:rPr>
          <w:rFonts w:eastAsia="Times New Roman" w:cs="Times New Roman"/>
          <w:szCs w:val="24"/>
        </w:rPr>
        <w:t xml:space="preserve">βάσεις, </w:t>
      </w:r>
      <w:proofErr w:type="spellStart"/>
      <w:r>
        <w:rPr>
          <w:rFonts w:eastAsia="Times New Roman" w:cs="Times New Roman"/>
          <w:szCs w:val="24"/>
        </w:rPr>
        <w:t>διαλειτουργικότητα</w:t>
      </w:r>
      <w:proofErr w:type="spellEnd"/>
      <w:r>
        <w:rPr>
          <w:rFonts w:eastAsia="Times New Roman" w:cs="Times New Roman"/>
          <w:szCs w:val="24"/>
        </w:rPr>
        <w:t xml:space="preserve"> των συγκοινωνιών. Ξέρετε γιατί, κύριοι συνάδελφοι; Γιατί για ακόμη μία φορά, δυστυχώς, βρισκόμαστε στη λογική του </w:t>
      </w:r>
      <w:r>
        <w:rPr>
          <w:rFonts w:eastAsia="Times New Roman" w:cs="Times New Roman"/>
          <w:szCs w:val="24"/>
        </w:rPr>
        <w:t>«</w:t>
      </w:r>
      <w:r>
        <w:rPr>
          <w:rFonts w:eastAsia="Times New Roman" w:cs="Times New Roman"/>
          <w:szCs w:val="24"/>
        </w:rPr>
        <w:t>βλέποντας και κάνοντας</w:t>
      </w:r>
      <w:r>
        <w:rPr>
          <w:rFonts w:eastAsia="Times New Roman" w:cs="Times New Roman"/>
          <w:szCs w:val="24"/>
        </w:rPr>
        <w:t>»</w:t>
      </w:r>
      <w:r>
        <w:rPr>
          <w:rFonts w:eastAsia="Times New Roman" w:cs="Times New Roman"/>
          <w:szCs w:val="24"/>
        </w:rPr>
        <w:t>.</w:t>
      </w:r>
    </w:p>
    <w:p w14:paraId="3DCAD147"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 xml:space="preserve">Ένας άλλος στόχος του νομοσχεδίου είναι η προστασία της εθνικής οικονομίας. Εδώ η </w:t>
      </w:r>
      <w:r>
        <w:rPr>
          <w:rFonts w:eastAsia="Times New Roman" w:cs="Times New Roman"/>
          <w:szCs w:val="24"/>
        </w:rPr>
        <w:t xml:space="preserve">προτεραιότητα έχει περάσει σε </w:t>
      </w:r>
      <w:r>
        <w:rPr>
          <w:rFonts w:eastAsia="Times New Roman" w:cs="Times New Roman"/>
          <w:szCs w:val="24"/>
        </w:rPr>
        <w:lastRenderedPageBreak/>
        <w:t>άλλο επίπεδο. Το επιχείρημα που χρησιμοποιείτε για να στηρίξετε τον ισχυρισμό σας, κύριε Υπουργέ, είναι ότι ο ΟΑΣΘ δεν κάνει καλή διαχείριση, γιατί είναι ιδιώτης, ενώ η ΑΣΥΘ αυτονόητα θα κάνει καλή διαχείριση, επειδή είναι κρα</w:t>
      </w:r>
      <w:r>
        <w:rPr>
          <w:rFonts w:eastAsia="Times New Roman" w:cs="Times New Roman"/>
          <w:szCs w:val="24"/>
        </w:rPr>
        <w:t>τική. Σε απλά ελληνικά, δηλαδή, αυτοί είναι οι κακοί και εμείς είμαστε οι καλοί.</w:t>
      </w:r>
    </w:p>
    <w:p w14:paraId="3DCAD148"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Ακούστε, με τόσο απλοϊκά επιχειρήματα δεν πείθετε κανέναν. Έχετε στοιχεία για να μας πείτε πόσο λιγότερα θα κοστίζει η ΑΣΥΘ στον ίδιο φορολογούμενο; Προφανώς και όχι. Αν είχατ</w:t>
      </w:r>
      <w:r>
        <w:rPr>
          <w:rFonts w:eastAsia="Times New Roman" w:cs="Times New Roman"/>
          <w:szCs w:val="24"/>
        </w:rPr>
        <w:t>ε, θα μας τα είχατε καταθέσει. Γι</w:t>
      </w:r>
      <w:r>
        <w:rPr>
          <w:rFonts w:eastAsia="Times New Roman" w:cs="Times New Roman"/>
          <w:szCs w:val="24"/>
        </w:rPr>
        <w:t>α</w:t>
      </w:r>
      <w:r>
        <w:rPr>
          <w:rFonts w:eastAsia="Times New Roman" w:cs="Times New Roman"/>
          <w:szCs w:val="24"/>
        </w:rPr>
        <w:t xml:space="preserve"> αυτό και μας καλείτε να ψηφίσουμε ένα νομοσχέδιο που βασίζεται στις καλές προθέσεις του εκάστοτε Υπουργού και των οργάνων που διορίζει.</w:t>
      </w:r>
    </w:p>
    <w:p w14:paraId="3DCAD14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σας έλεγα</w:t>
      </w:r>
      <w:r>
        <w:rPr>
          <w:rFonts w:eastAsia="Times New Roman" w:cs="Times New Roman"/>
          <w:szCs w:val="24"/>
        </w:rPr>
        <w:t>,</w:t>
      </w:r>
      <w:r>
        <w:rPr>
          <w:rFonts w:eastAsia="Times New Roman" w:cs="Times New Roman"/>
          <w:szCs w:val="24"/>
        </w:rPr>
        <w:t xml:space="preserve"> λοιπόν, κύριε Υπουργέ, ότι δυόμισι χρόνια που βρίσκεστε στην Κυβέρνηση </w:t>
      </w:r>
      <w:r>
        <w:rPr>
          <w:rFonts w:eastAsia="Times New Roman" w:cs="Times New Roman"/>
          <w:szCs w:val="24"/>
        </w:rPr>
        <w:t xml:space="preserve">έχουμε χορτάσει από καλές προθέσεις. </w:t>
      </w:r>
      <w:r>
        <w:rPr>
          <w:rFonts w:eastAsia="Times New Roman" w:cs="Times New Roman"/>
          <w:szCs w:val="24"/>
        </w:rPr>
        <w:t>Η</w:t>
      </w:r>
      <w:r>
        <w:rPr>
          <w:rFonts w:eastAsia="Times New Roman" w:cs="Times New Roman"/>
          <w:szCs w:val="24"/>
        </w:rPr>
        <w:t xml:space="preserve"> Θεσσαλονίκη για πάρα πολλά χρόνια χόρτασε υψηλές προσδοκίες και χαμηλά αποτελέσματα. Πρώτα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φέρετε στοιχεία στη Βουλή και στη συνέχεια θα μπορούμε να συζητήσουμε πραγματικά ό,τι θέλετε. </w:t>
      </w:r>
    </w:p>
    <w:p w14:paraId="3DCAD14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Κλείνω με το θέμα τ</w:t>
      </w:r>
      <w:r>
        <w:rPr>
          <w:rFonts w:eastAsia="Times New Roman" w:cs="Times New Roman"/>
          <w:szCs w:val="24"/>
        </w:rPr>
        <w:t xml:space="preserve">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κ</w:t>
      </w:r>
      <w:r>
        <w:rPr>
          <w:rFonts w:eastAsia="Times New Roman" w:cs="Times New Roman"/>
          <w:szCs w:val="24"/>
        </w:rPr>
        <w:t xml:space="preserve">ανονισμού 1370/2007, για τον οποίο έγινε πολύς λόγος στην </w:t>
      </w:r>
      <w:r>
        <w:rPr>
          <w:rFonts w:eastAsia="Times New Roman" w:cs="Times New Roman"/>
          <w:szCs w:val="24"/>
        </w:rPr>
        <w:t>ε</w:t>
      </w:r>
      <w:r>
        <w:rPr>
          <w:rFonts w:eastAsia="Times New Roman" w:cs="Times New Roman"/>
          <w:szCs w:val="24"/>
        </w:rPr>
        <w:t xml:space="preserve">πιτροπή. Αυτό που λέει ο </w:t>
      </w:r>
      <w:r>
        <w:rPr>
          <w:rFonts w:eastAsia="Times New Roman" w:cs="Times New Roman"/>
          <w:szCs w:val="24"/>
        </w:rPr>
        <w:t>κ</w:t>
      </w:r>
      <w:r>
        <w:rPr>
          <w:rFonts w:eastAsia="Times New Roman" w:cs="Times New Roman"/>
          <w:szCs w:val="24"/>
        </w:rPr>
        <w:t xml:space="preserve">ανονισμός είναι σε απόλυτη ευθυγράμμιση με </w:t>
      </w:r>
      <w:r>
        <w:rPr>
          <w:rFonts w:eastAsia="Times New Roman" w:cs="Times New Roman"/>
          <w:szCs w:val="24"/>
        </w:rPr>
        <w:lastRenderedPageBreak/>
        <w:t>την πρόταση της Δημοκρατικής Συμπαράταξης. Διαβάζω χαρακτηριστικ</w:t>
      </w:r>
      <w:r>
        <w:rPr>
          <w:rFonts w:eastAsia="Times New Roman" w:cs="Times New Roman"/>
          <w:szCs w:val="24"/>
        </w:rPr>
        <w:t>ό</w:t>
      </w:r>
      <w:r>
        <w:rPr>
          <w:rFonts w:eastAsia="Times New Roman" w:cs="Times New Roman"/>
          <w:szCs w:val="24"/>
        </w:rPr>
        <w:t xml:space="preserve"> απόσπασμα</w:t>
      </w:r>
      <w:r>
        <w:rPr>
          <w:rFonts w:eastAsia="Times New Roman" w:cs="Times New Roman"/>
          <w:szCs w:val="24"/>
        </w:rPr>
        <w:t>:</w:t>
      </w:r>
      <w:r>
        <w:rPr>
          <w:rFonts w:eastAsia="Times New Roman" w:cs="Times New Roman"/>
          <w:szCs w:val="24"/>
        </w:rPr>
        <w:t xml:space="preserve"> </w:t>
      </w:r>
    </w:p>
    <w:p w14:paraId="3DCAD14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«Οι τοπικές αρχές θα μπορούν να </w:t>
      </w:r>
      <w:r>
        <w:rPr>
          <w:rFonts w:eastAsia="Times New Roman" w:cs="Times New Roman"/>
          <w:szCs w:val="24"/>
        </w:rPr>
        <w:t>επιλέξουν τον τρόπο οργάνωσης των δημόσιων μεταφορών τους. Θα είναι ελεύθερες να παρέχουν οι ίδιες τις μεταφορές σε τοπικό επίπεδο ή να τις αναθέτουν σε τρίτο ειδικευμένο μεταφορέα. Με τον τρόπο αυτό, η Ευρωπαϊκή Επιτροπή ανταποκρίνεται στο αίτημα του Ευρω</w:t>
      </w:r>
      <w:r>
        <w:rPr>
          <w:rFonts w:eastAsia="Times New Roman" w:cs="Times New Roman"/>
          <w:szCs w:val="24"/>
        </w:rPr>
        <w:t>παϊκού Κοινοβουλίου, στους αντιπροσώπους των πολιτών της Ευρώπης να γίνει σεβαστή η ελευθερία επιλογής των αρμόδιων τοπικών οργάνων</w:t>
      </w:r>
      <w:r>
        <w:rPr>
          <w:rFonts w:eastAsia="Times New Roman" w:cs="Times New Roman"/>
          <w:szCs w:val="24"/>
        </w:rPr>
        <w:t>.</w:t>
      </w:r>
      <w:r>
        <w:rPr>
          <w:rFonts w:eastAsia="Times New Roman" w:cs="Times New Roman"/>
          <w:szCs w:val="24"/>
        </w:rPr>
        <w:t xml:space="preserve">». </w:t>
      </w:r>
    </w:p>
    <w:p w14:paraId="3DCAD14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Έχουμε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μπροστά μας μια μεγάλη ευκαιρία, μια πρόκληση, να φτιάξουμε ένα σύγχρονο θεσμικό πλαίσιο δημόσιων αστικώ</w:t>
      </w:r>
      <w:r>
        <w:rPr>
          <w:rFonts w:eastAsia="Times New Roman" w:cs="Times New Roman"/>
          <w:szCs w:val="24"/>
        </w:rPr>
        <w:t>ν συγκοινωνιών, ώστε η Θεσσαλονίκη να πρωτοπορήσει και να είναι παράδειγμα. Καλά παραδείγματα έχει ανάγκη η χώρα μας την περίοδο που ζούμε, ένα πλαίσιο ανοι</w:t>
      </w:r>
      <w:r>
        <w:rPr>
          <w:rFonts w:eastAsia="Times New Roman" w:cs="Times New Roman"/>
          <w:szCs w:val="24"/>
        </w:rPr>
        <w:t>κ</w:t>
      </w:r>
      <w:r>
        <w:rPr>
          <w:rFonts w:eastAsia="Times New Roman" w:cs="Times New Roman"/>
          <w:szCs w:val="24"/>
        </w:rPr>
        <w:t>τό στην κοινωνία</w:t>
      </w:r>
      <w:r>
        <w:rPr>
          <w:rFonts w:eastAsia="Times New Roman" w:cs="Times New Roman"/>
          <w:szCs w:val="24"/>
        </w:rPr>
        <w:t>,</w:t>
      </w:r>
      <w:r>
        <w:rPr>
          <w:rFonts w:eastAsia="Times New Roman" w:cs="Times New Roman"/>
          <w:szCs w:val="24"/>
        </w:rPr>
        <w:t xml:space="preserve"> απ’ όπου μέσα από διεθνείς διαγωνισμούς θα μπορούμε να επιλέξουμε τους καλυτέρους</w:t>
      </w:r>
      <w:r>
        <w:rPr>
          <w:rFonts w:eastAsia="Times New Roman" w:cs="Times New Roman"/>
          <w:szCs w:val="24"/>
        </w:rPr>
        <w:t xml:space="preserve">. </w:t>
      </w:r>
    </w:p>
    <w:p w14:paraId="3DCAD14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Έχουμε την ευκαιρία να βάλουμε τις βάσεις, ώστε οι πολίτες της Θεσσαλονίκης να απολαύσουν το επίπεδο υπηρεσιών που αρμόζει σε μια σύγχρονη ευρωπαϊκή πόλη του 21</w:t>
      </w:r>
      <w:r>
        <w:rPr>
          <w:rFonts w:eastAsia="Times New Roman" w:cs="Times New Roman"/>
          <w:szCs w:val="24"/>
          <w:vertAlign w:val="superscript"/>
        </w:rPr>
        <w:t>ου</w:t>
      </w:r>
      <w:r>
        <w:rPr>
          <w:rFonts w:eastAsia="Times New Roman" w:cs="Times New Roman"/>
          <w:szCs w:val="24"/>
        </w:rPr>
        <w:t xml:space="preserve"> αιώνα. </w:t>
      </w:r>
      <w:r>
        <w:rPr>
          <w:rFonts w:eastAsia="Times New Roman" w:cs="Times New Roman"/>
          <w:szCs w:val="24"/>
        </w:rPr>
        <w:lastRenderedPageBreak/>
        <w:t>Έχουμε την ευκαιρία να κάνουμε πράξη την αποκέντρωση, χρησιμοποιώντας τις δυνατότητ</w:t>
      </w:r>
      <w:r>
        <w:rPr>
          <w:rFonts w:eastAsia="Times New Roman" w:cs="Times New Roman"/>
          <w:szCs w:val="24"/>
        </w:rPr>
        <w:t xml:space="preserve">ες που μας έχει δώσει ο «ΚΑΛΛΙΚΡΑΤΗΣ». Έχουμε την ευκαιρία να αλλάξουμε τη νοοτροπία αποχής και αδιαφορίας που υπάρχει στην κοινωνία για τα κοινά. Μην παραγνωρίζετε τον εκπαιδευτικό ρόλο που μπορεί να έχει μια τέτοια διαδικασία. Μην παραγνωρίζετε την αξία </w:t>
      </w:r>
      <w:r>
        <w:rPr>
          <w:rFonts w:eastAsia="Times New Roman" w:cs="Times New Roman"/>
          <w:szCs w:val="24"/>
        </w:rPr>
        <w:t>να δουν τα νέα παιδιά τι σημαίνει συμμετέχω και καθορίζω ένα από τα σημαντικότερα πράγματα για μια πόλη</w:t>
      </w:r>
      <w:r>
        <w:rPr>
          <w:rFonts w:eastAsia="Times New Roman" w:cs="Times New Roman"/>
          <w:szCs w:val="24"/>
        </w:rPr>
        <w:t>,</w:t>
      </w:r>
      <w:r>
        <w:rPr>
          <w:rFonts w:eastAsia="Times New Roman" w:cs="Times New Roman"/>
          <w:szCs w:val="24"/>
        </w:rPr>
        <w:t xml:space="preserve"> όπως είναι οι αστικές συγκοινωνίες. </w:t>
      </w:r>
    </w:p>
    <w:p w14:paraId="3DCAD14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Ερχόμαστε σε αυτή την Αίθουσα και διαμαρτυρόμαστε ότι οι πολίτες γυρίζουν την πλάτη στην πολιτική. Όταν έρχεται η </w:t>
      </w:r>
      <w:r>
        <w:rPr>
          <w:rFonts w:eastAsia="Times New Roman" w:cs="Times New Roman"/>
          <w:szCs w:val="24"/>
        </w:rPr>
        <w:t xml:space="preserve">ώρα να δώσουμε τον λόγο, πάμε και φτιάχνουμε κλειστά γραφειοκρατικά συστήματα στα Υπουργεία. </w:t>
      </w:r>
    </w:p>
    <w:p w14:paraId="3DCAD14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καλούμε για ακόμη μια φορά να ανοίξετε τις αστικές συγκοινωνίες στη Θεσσαλονίκη στην κοινωνία και να εμπιστευθείτε τους πολίτες της Θεσσαλονίκης. Ζ</w:t>
      </w:r>
      <w:r>
        <w:rPr>
          <w:rFonts w:eastAsia="Times New Roman" w:cs="Times New Roman"/>
          <w:szCs w:val="24"/>
        </w:rPr>
        <w:t>ητάμε ανοι</w:t>
      </w:r>
      <w:r>
        <w:rPr>
          <w:rFonts w:eastAsia="Times New Roman" w:cs="Times New Roman"/>
          <w:szCs w:val="24"/>
        </w:rPr>
        <w:t>κ</w:t>
      </w:r>
      <w:r>
        <w:rPr>
          <w:rFonts w:eastAsia="Times New Roman" w:cs="Times New Roman"/>
          <w:szCs w:val="24"/>
        </w:rPr>
        <w:t>τές, δημόσιες συγκοινωνίες</w:t>
      </w:r>
      <w:r>
        <w:rPr>
          <w:rFonts w:eastAsia="Times New Roman" w:cs="Times New Roman"/>
          <w:szCs w:val="24"/>
        </w:rPr>
        <w:t>,</w:t>
      </w:r>
      <w:r>
        <w:rPr>
          <w:rFonts w:eastAsia="Times New Roman" w:cs="Times New Roman"/>
          <w:szCs w:val="24"/>
        </w:rPr>
        <w:t xml:space="preserve"> με καθοριστικό ρόλο της </w:t>
      </w:r>
      <w:r>
        <w:rPr>
          <w:rFonts w:eastAsia="Times New Roman" w:cs="Times New Roman"/>
          <w:szCs w:val="24"/>
        </w:rPr>
        <w:t>α</w:t>
      </w:r>
      <w:r>
        <w:rPr>
          <w:rFonts w:eastAsia="Times New Roman" w:cs="Times New Roman"/>
          <w:szCs w:val="24"/>
        </w:rPr>
        <w:t xml:space="preserve">υτοδιοίκησης και των φορέων της πόλης. Ζητάμε οι αστικές συγκοινωνίες της </w:t>
      </w:r>
      <w:r>
        <w:rPr>
          <w:rFonts w:eastAsia="Times New Roman" w:cs="Times New Roman"/>
          <w:szCs w:val="24"/>
        </w:rPr>
        <w:lastRenderedPageBreak/>
        <w:t>Θεσσαλονίκης να σχεδιάζονται και να σχεδιαστούν από ανθρώπους της πόλης και όχι από αρεστούς του εκάστοτε Υπουργού. Ζη</w:t>
      </w:r>
      <w:r>
        <w:rPr>
          <w:rFonts w:eastAsia="Times New Roman" w:cs="Times New Roman"/>
          <w:szCs w:val="24"/>
        </w:rPr>
        <w:t xml:space="preserve">τάμε να εμπιστευθείτε την τοπική κοινωνία. </w:t>
      </w:r>
    </w:p>
    <w:p w14:paraId="3DCAD15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Για τις τροπολογίες, κύριε Πρόεδρε, θα μιλήσω στη δευτερολογία μου. </w:t>
      </w:r>
    </w:p>
    <w:p w14:paraId="3DCAD15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DCAD152"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ειδικός αγορητής από τη Χρυσή Αυγή κ. Ιωάννης </w:t>
      </w:r>
      <w:proofErr w:type="spellStart"/>
      <w:r>
        <w:rPr>
          <w:rFonts w:eastAsia="Times New Roman" w:cs="Times New Roman"/>
          <w:szCs w:val="24"/>
        </w:rPr>
        <w:t>Σαχινίδης</w:t>
      </w:r>
      <w:proofErr w:type="spellEnd"/>
      <w:r>
        <w:rPr>
          <w:rFonts w:eastAsia="Times New Roman" w:cs="Times New Roman"/>
          <w:szCs w:val="24"/>
        </w:rPr>
        <w:t xml:space="preserve">. </w:t>
      </w:r>
    </w:p>
    <w:p w14:paraId="3DCAD15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b/>
          <w:szCs w:val="24"/>
        </w:rPr>
        <w:t xml:space="preserve"> </w:t>
      </w:r>
      <w:r>
        <w:rPr>
          <w:rFonts w:eastAsia="Times New Roman" w:cs="Times New Roman"/>
          <w:szCs w:val="24"/>
        </w:rPr>
        <w:t xml:space="preserve">Ευχαριστώ, κύριε Πρόεδρε. </w:t>
      </w:r>
    </w:p>
    <w:p w14:paraId="3DCAD15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Πραγματικά, μου προκαλεί εντύπωση ότι </w:t>
      </w:r>
      <w:r>
        <w:rPr>
          <w:rFonts w:eastAsia="Times New Roman" w:cs="Times New Roman"/>
          <w:szCs w:val="24"/>
        </w:rPr>
        <w:t xml:space="preserve">και στις επιτροπές άκουσα </w:t>
      </w:r>
      <w:r>
        <w:rPr>
          <w:rFonts w:eastAsia="Times New Roman" w:cs="Times New Roman"/>
          <w:szCs w:val="24"/>
        </w:rPr>
        <w:t xml:space="preserve">από πάρα πολλούς αλλά και εδώ θα ακουστεί σήμερα ότι είναι μια κατάσταση η οποία εδώ και εξήντα χρόνια δεν λέει να διορθωθεί. Μην ξεχνάτε ότι μεγάλο μέρος από τους </w:t>
      </w:r>
      <w:r>
        <w:rPr>
          <w:rFonts w:eastAsia="Times New Roman" w:cs="Times New Roman"/>
          <w:szCs w:val="24"/>
        </w:rPr>
        <w:t xml:space="preserve">Βουλευτές που βρίσκεστε σε αυτή την Αίθουσα –και δεν μιλάω για τους παρόντες μόνο, αλλά και </w:t>
      </w:r>
      <w:r>
        <w:rPr>
          <w:rFonts w:eastAsia="Times New Roman" w:cs="Times New Roman"/>
          <w:szCs w:val="24"/>
        </w:rPr>
        <w:t xml:space="preserve">για </w:t>
      </w:r>
      <w:r>
        <w:rPr>
          <w:rFonts w:eastAsia="Times New Roman" w:cs="Times New Roman"/>
          <w:szCs w:val="24"/>
        </w:rPr>
        <w:t xml:space="preserve">τους μη παρόντες- και οι πατεράδες σας βρίσκονταν εδώ μέσα και δεν είχαν τη θέληση να το διορθώσουν τόσα χρόνια. </w:t>
      </w:r>
    </w:p>
    <w:p w14:paraId="3DCAD15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Σήμερα ακούσαμε από τον εισηγητή της Νέας Δημο</w:t>
      </w:r>
      <w:r>
        <w:rPr>
          <w:rFonts w:eastAsia="Times New Roman" w:cs="Times New Roman"/>
          <w:szCs w:val="24"/>
        </w:rPr>
        <w:t xml:space="preserve">κρατίας να μας παρουσιάζεται ως </w:t>
      </w:r>
      <w:proofErr w:type="spellStart"/>
      <w:r>
        <w:rPr>
          <w:rFonts w:eastAsia="Times New Roman" w:cs="Times New Roman"/>
          <w:szCs w:val="24"/>
        </w:rPr>
        <w:t>αντιμνημονιακή</w:t>
      </w:r>
      <w:proofErr w:type="spellEnd"/>
      <w:r>
        <w:rPr>
          <w:rFonts w:eastAsia="Times New Roman" w:cs="Times New Roman"/>
          <w:szCs w:val="24"/>
        </w:rPr>
        <w:t xml:space="preserve"> η παράταξή του. </w:t>
      </w:r>
      <w:r>
        <w:rPr>
          <w:rFonts w:eastAsia="Times New Roman" w:cs="Times New Roman"/>
          <w:szCs w:val="24"/>
        </w:rPr>
        <w:lastRenderedPageBreak/>
        <w:t>Μάλιστα, αναφέρθηκε δύο φορές –και δεν θέλω να πάρω το μέρος του ΣΥΡΙΖΑ, προς Θεού, απέχουμε παρασάγγας ιδεολογικά φυσικά- ότι είναι τα αγαπημένα παιδιά της τρόικα</w:t>
      </w:r>
      <w:r>
        <w:rPr>
          <w:rFonts w:eastAsia="Times New Roman" w:cs="Times New Roman"/>
          <w:szCs w:val="24"/>
        </w:rPr>
        <w:t>ς</w:t>
      </w:r>
      <w:r>
        <w:rPr>
          <w:rFonts w:eastAsia="Times New Roman" w:cs="Times New Roman"/>
          <w:szCs w:val="24"/>
        </w:rPr>
        <w:t>. Όχι, κύριοι, εσείς μη στενο</w:t>
      </w:r>
      <w:r>
        <w:rPr>
          <w:rFonts w:eastAsia="Times New Roman" w:cs="Times New Roman"/>
          <w:szCs w:val="24"/>
        </w:rPr>
        <w:t>χωριέστε. Όλοι σας είστε τα αγαπημένα παιδιά της τρόικα</w:t>
      </w:r>
      <w:r>
        <w:rPr>
          <w:rFonts w:eastAsia="Times New Roman" w:cs="Times New Roman"/>
          <w:szCs w:val="24"/>
        </w:rPr>
        <w:t>ς</w:t>
      </w:r>
      <w:r>
        <w:rPr>
          <w:rFonts w:eastAsia="Times New Roman" w:cs="Times New Roman"/>
          <w:szCs w:val="24"/>
        </w:rPr>
        <w:t xml:space="preserve">, διότι </w:t>
      </w:r>
      <w:r>
        <w:rPr>
          <w:rFonts w:eastAsia="Times New Roman" w:cs="Times New Roman"/>
          <w:szCs w:val="24"/>
        </w:rPr>
        <w:t>α</w:t>
      </w:r>
      <w:r>
        <w:rPr>
          <w:rFonts w:eastAsia="Times New Roman" w:cs="Times New Roman"/>
          <w:szCs w:val="24"/>
        </w:rPr>
        <w:t xml:space="preserve">ριστεροί και </w:t>
      </w:r>
      <w:r>
        <w:rPr>
          <w:rFonts w:eastAsia="Times New Roman" w:cs="Times New Roman"/>
          <w:szCs w:val="24"/>
        </w:rPr>
        <w:t>δ</w:t>
      </w:r>
      <w:r>
        <w:rPr>
          <w:rFonts w:eastAsia="Times New Roman" w:cs="Times New Roman"/>
          <w:szCs w:val="24"/>
        </w:rPr>
        <w:t xml:space="preserve">εξιοί είστε ίδιοι στο φαΐ. </w:t>
      </w:r>
    </w:p>
    <w:p w14:paraId="3DCAD15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Έχουμε δηλώσει –και θα το τονίζουμε σε κάθε ευκαιρία που μας δίδεται, οι οποίες φυσικά είναι και ελάχιστες, μια από αυτές είναι το Βήμα από το οποίο </w:t>
      </w:r>
      <w:r>
        <w:rPr>
          <w:rFonts w:eastAsia="Times New Roman" w:cs="Times New Roman"/>
          <w:szCs w:val="24"/>
        </w:rPr>
        <w:t>μιλάω σήμερα- ότι ως λαϊκό εθνικιστικό κίνημα Χρυσή Αυγή είμαστε υπέρ των κρατικοποιήσεων σε βασικές δομές και υποδομές. Κρίνω σκόπιμο να το τονίσω αυτό για άλλη μια φορά, θέλοντας να διαχωρίσω τη θέση μας από τα υπόλοιπα αντιπολιτευόμενα κόμματα του λεγόμ</w:t>
      </w:r>
      <w:r>
        <w:rPr>
          <w:rFonts w:eastAsia="Times New Roman" w:cs="Times New Roman"/>
          <w:szCs w:val="24"/>
        </w:rPr>
        <w:t>ενου δημοκρατικού τόξου, τα οποία θα καταψηφίσουν το παρόν σχέδιο νόμου για διαφορετικούς λόγους το καθένα. Θα εξηγήσω παρακάτω σε τι διαφέρουμε</w:t>
      </w:r>
      <w:r>
        <w:rPr>
          <w:rFonts w:eastAsia="Times New Roman" w:cs="Times New Roman"/>
          <w:szCs w:val="24"/>
        </w:rPr>
        <w:t xml:space="preserve"> κ</w:t>
      </w:r>
      <w:r>
        <w:rPr>
          <w:rFonts w:eastAsia="Times New Roman" w:cs="Times New Roman"/>
          <w:szCs w:val="24"/>
        </w:rPr>
        <w:t xml:space="preserve">αι αυτό πρέπει να το κάνω, διότι μας παρακολουθεί ο ελληνικός λαός, ο οποίος θα πρέπει να λάβει γνώση. </w:t>
      </w:r>
    </w:p>
    <w:p w14:paraId="3DCAD157"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Αν και</w:t>
      </w:r>
      <w:r>
        <w:rPr>
          <w:rFonts w:eastAsia="Times New Roman"/>
          <w:szCs w:val="24"/>
        </w:rPr>
        <w:t xml:space="preserve"> το παρόν σχέδιο νόμου, κύριε Υπουργέ, περιέχει πάρα πολλές ύποπτες διατάξεις, τις οποίες και θα αναφέρω αναλυτικά, πράγματι θα είχαμε την καλή θέληση να το υπερψηφίζαμε, </w:t>
      </w:r>
      <w:r>
        <w:rPr>
          <w:rFonts w:eastAsia="Times New Roman"/>
          <w:szCs w:val="24"/>
        </w:rPr>
        <w:lastRenderedPageBreak/>
        <w:t>αλλά αυτό θα συνέβαινε μόνο υπό έναν όρο, με την προσθήκη δύο επιπλέον άρθρων. Το ένα</w:t>
      </w:r>
      <w:r>
        <w:rPr>
          <w:rFonts w:eastAsia="Times New Roman"/>
          <w:szCs w:val="24"/>
        </w:rPr>
        <w:t xml:space="preserve"> άρθρο θα έλεγε ρητά και κατηγορηματικά ότι η κρατικοποίηση την οποία σκοπεύετε να κάνετε στις </w:t>
      </w:r>
      <w:r>
        <w:rPr>
          <w:rFonts w:eastAsia="Times New Roman"/>
          <w:szCs w:val="24"/>
        </w:rPr>
        <w:t>α</w:t>
      </w:r>
      <w:r>
        <w:rPr>
          <w:rFonts w:eastAsia="Times New Roman"/>
          <w:szCs w:val="24"/>
        </w:rPr>
        <w:t xml:space="preserve">στικές </w:t>
      </w:r>
      <w:r>
        <w:rPr>
          <w:rFonts w:eastAsia="Times New Roman"/>
          <w:szCs w:val="24"/>
        </w:rPr>
        <w:t>σ</w:t>
      </w:r>
      <w:r>
        <w:rPr>
          <w:rFonts w:eastAsia="Times New Roman"/>
          <w:szCs w:val="24"/>
        </w:rPr>
        <w:t>υγκοινωνίες Θεσσαλονίκης να έχει διάρκεια ενενήντα έτη, όσα δηλαδή προτείνετε για τη διάρκεια του νέου φορέα</w:t>
      </w:r>
      <w:r>
        <w:rPr>
          <w:rFonts w:eastAsia="Times New Roman"/>
          <w:szCs w:val="24"/>
        </w:rPr>
        <w:t>,</w:t>
      </w:r>
      <w:r>
        <w:rPr>
          <w:rFonts w:eastAsia="Times New Roman"/>
          <w:szCs w:val="24"/>
        </w:rPr>
        <w:t xml:space="preserve"> του ΟΣΕΘ</w:t>
      </w:r>
      <w:r>
        <w:rPr>
          <w:rFonts w:eastAsia="Times New Roman"/>
          <w:szCs w:val="24"/>
        </w:rPr>
        <w:t>,</w:t>
      </w:r>
      <w:r>
        <w:rPr>
          <w:rFonts w:eastAsia="Times New Roman"/>
          <w:szCs w:val="24"/>
        </w:rPr>
        <w:t xml:space="preserve"> στο άρθρο 6. </w:t>
      </w:r>
      <w:r>
        <w:rPr>
          <w:rFonts w:eastAsia="Times New Roman"/>
          <w:szCs w:val="24"/>
        </w:rPr>
        <w:t>Δ</w:t>
      </w:r>
      <w:r>
        <w:rPr>
          <w:rFonts w:eastAsia="Times New Roman"/>
          <w:szCs w:val="24"/>
        </w:rPr>
        <w:t xml:space="preserve">εύτερον, αν θα </w:t>
      </w:r>
      <w:r>
        <w:rPr>
          <w:rFonts w:eastAsia="Times New Roman"/>
          <w:szCs w:val="24"/>
        </w:rPr>
        <w:t>παρέμενε μισθολογικά, γιατί τα εργασιακά δικαιώματα κατοχυρώνονται, δηλαδή αν βάζατε ένα δεύτερο άρθρο</w:t>
      </w:r>
      <w:r>
        <w:rPr>
          <w:rFonts w:eastAsia="Times New Roman"/>
          <w:szCs w:val="24"/>
        </w:rPr>
        <w:t>,</w:t>
      </w:r>
      <w:r>
        <w:rPr>
          <w:rFonts w:eastAsia="Times New Roman"/>
          <w:szCs w:val="24"/>
        </w:rPr>
        <w:t xml:space="preserve"> το οποίο θα έλεγε ότι οι εργαζόμενοι στην ΟΑΣΘ δεν θα περάσουν στον ν.4354/2015</w:t>
      </w:r>
      <w:r>
        <w:rPr>
          <w:rFonts w:eastAsia="Times New Roman"/>
          <w:szCs w:val="24"/>
        </w:rPr>
        <w:t>,</w:t>
      </w:r>
      <w:r>
        <w:rPr>
          <w:rFonts w:eastAsia="Times New Roman"/>
          <w:szCs w:val="24"/>
        </w:rPr>
        <w:t xml:space="preserve"> στο ενιαίο μισθολόγιο</w:t>
      </w:r>
      <w:r>
        <w:rPr>
          <w:rFonts w:eastAsia="Times New Roman"/>
          <w:szCs w:val="24"/>
        </w:rPr>
        <w:t>,</w:t>
      </w:r>
      <w:r>
        <w:rPr>
          <w:rFonts w:eastAsia="Times New Roman"/>
          <w:szCs w:val="24"/>
        </w:rPr>
        <w:t xml:space="preserve"> μειώνοντας τους μισθούς τους κι άλλο -τουλάχιστο</w:t>
      </w:r>
      <w:r>
        <w:rPr>
          <w:rFonts w:eastAsia="Times New Roman"/>
          <w:szCs w:val="24"/>
        </w:rPr>
        <w:t xml:space="preserve">ν να σώσουμε ό,τι μπορούμε-, θα είχαμε την καλή διάθεση να υπερψηφίσουμε το νομοσχέδιο. </w:t>
      </w:r>
    </w:p>
    <w:p w14:paraId="3DCAD158"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Είμαστε, όμως, σίγουροι ότι δεν κρατικοποιείτε τον ΟΑΣΘ για λόγους εξυγίανσης, όπως υποστηρίζετε</w:t>
      </w:r>
      <w:r>
        <w:rPr>
          <w:rFonts w:eastAsia="Times New Roman"/>
          <w:szCs w:val="24"/>
        </w:rPr>
        <w:t>,</w:t>
      </w:r>
      <w:r>
        <w:rPr>
          <w:rFonts w:eastAsia="Times New Roman"/>
          <w:szCs w:val="24"/>
        </w:rPr>
        <w:t xml:space="preserve"> ή επειδή έτσι το επιβάλλει και προτάσσει η μαρξιστική σας ιδεολογία π</w:t>
      </w:r>
      <w:r>
        <w:rPr>
          <w:rFonts w:eastAsia="Times New Roman"/>
          <w:szCs w:val="24"/>
        </w:rPr>
        <w:t xml:space="preserve">ερί κρατικοποιήσεων. Άλλωστε σε αυτό το κομμάτι έχετε δώσει διαπιστευτήρια κι έχετε γίνει </w:t>
      </w:r>
      <w:r>
        <w:rPr>
          <w:rFonts w:eastAsia="Times New Roman"/>
          <w:szCs w:val="24"/>
        </w:rPr>
        <w:t>«</w:t>
      </w:r>
      <w:proofErr w:type="spellStart"/>
      <w:r>
        <w:rPr>
          <w:rFonts w:eastAsia="Times New Roman"/>
          <w:szCs w:val="24"/>
        </w:rPr>
        <w:t>καπιταλιστικότεροι</w:t>
      </w:r>
      <w:proofErr w:type="spellEnd"/>
      <w:r>
        <w:rPr>
          <w:rFonts w:eastAsia="Times New Roman"/>
          <w:szCs w:val="24"/>
        </w:rPr>
        <w:t>»</w:t>
      </w:r>
      <w:r>
        <w:rPr>
          <w:rFonts w:eastAsia="Times New Roman"/>
          <w:szCs w:val="24"/>
        </w:rPr>
        <w:t xml:space="preserve"> και </w:t>
      </w:r>
      <w:r>
        <w:rPr>
          <w:rFonts w:eastAsia="Times New Roman"/>
          <w:szCs w:val="24"/>
        </w:rPr>
        <w:t>«</w:t>
      </w:r>
      <w:proofErr w:type="spellStart"/>
      <w:r>
        <w:rPr>
          <w:rFonts w:eastAsia="Times New Roman"/>
          <w:szCs w:val="24"/>
        </w:rPr>
        <w:t>νεοφιλελευθερότεροι</w:t>
      </w:r>
      <w:proofErr w:type="spellEnd"/>
      <w:r>
        <w:rPr>
          <w:rFonts w:eastAsia="Times New Roman"/>
          <w:szCs w:val="24"/>
        </w:rPr>
        <w:t>»</w:t>
      </w:r>
      <w:r>
        <w:rPr>
          <w:rFonts w:eastAsia="Times New Roman"/>
          <w:szCs w:val="24"/>
        </w:rPr>
        <w:t xml:space="preserve"> της Νέας Δημοκρατίας, του ΠΑΣΟΚ και όλων των υπολοίπων συνεταίρων σας του συνταγματικού τόξου. </w:t>
      </w:r>
    </w:p>
    <w:p w14:paraId="3DCAD159"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lastRenderedPageBreak/>
        <w:t>Επικαλεστήκατε, κύριε Υ</w:t>
      </w:r>
      <w:r>
        <w:rPr>
          <w:rFonts w:eastAsia="Times New Roman"/>
          <w:szCs w:val="24"/>
        </w:rPr>
        <w:t xml:space="preserve">πουργέ, πολλές φορές και στις </w:t>
      </w:r>
      <w:r>
        <w:rPr>
          <w:rFonts w:eastAsia="Times New Roman"/>
          <w:szCs w:val="24"/>
        </w:rPr>
        <w:t>ε</w:t>
      </w:r>
      <w:r>
        <w:rPr>
          <w:rFonts w:eastAsia="Times New Roman"/>
          <w:szCs w:val="24"/>
        </w:rPr>
        <w:t xml:space="preserve">πιτροπές, μάλιστα στις </w:t>
      </w:r>
      <w:r>
        <w:rPr>
          <w:rFonts w:eastAsia="Times New Roman"/>
          <w:szCs w:val="24"/>
        </w:rPr>
        <w:t>ε</w:t>
      </w:r>
      <w:r>
        <w:rPr>
          <w:rFonts w:eastAsia="Times New Roman"/>
          <w:szCs w:val="24"/>
        </w:rPr>
        <w:t xml:space="preserve">πιτροπές κατά τη διάρκεια των συζητήσεων του παρόντος σχεδίου νόμου, τον </w:t>
      </w:r>
      <w:r>
        <w:rPr>
          <w:rFonts w:eastAsia="Times New Roman"/>
          <w:szCs w:val="24"/>
        </w:rPr>
        <w:t>κ</w:t>
      </w:r>
      <w:r>
        <w:rPr>
          <w:rFonts w:eastAsia="Times New Roman"/>
          <w:szCs w:val="24"/>
        </w:rPr>
        <w:t xml:space="preserve">ανονισμό της Ευρωπαϊκής Ένωσης, τον </w:t>
      </w:r>
      <w:r>
        <w:rPr>
          <w:rFonts w:eastAsia="Times New Roman"/>
          <w:szCs w:val="24"/>
        </w:rPr>
        <w:t>με αριθμό</w:t>
      </w:r>
      <w:r>
        <w:rPr>
          <w:rFonts w:eastAsia="Times New Roman"/>
          <w:szCs w:val="24"/>
        </w:rPr>
        <w:t xml:space="preserve"> 1370/2007. Τι λέει, όμως, αυτός ο </w:t>
      </w:r>
      <w:r>
        <w:rPr>
          <w:rFonts w:eastAsia="Times New Roman"/>
          <w:szCs w:val="24"/>
        </w:rPr>
        <w:t>κ</w:t>
      </w:r>
      <w:r>
        <w:rPr>
          <w:rFonts w:eastAsia="Times New Roman"/>
          <w:szCs w:val="24"/>
        </w:rPr>
        <w:t>ανονισμός; Προβλέπει ρητά ή ότι θα γίνει διαγω</w:t>
      </w:r>
      <w:r>
        <w:rPr>
          <w:rFonts w:eastAsia="Times New Roman"/>
          <w:szCs w:val="24"/>
        </w:rPr>
        <w:t>νισμός, προκειμένου να ανατεθούν οι επιβατικές μεταφορές σε ιδιωτική εταιρεία</w:t>
      </w:r>
      <w:r>
        <w:rPr>
          <w:rFonts w:eastAsia="Times New Roman"/>
          <w:szCs w:val="24"/>
        </w:rPr>
        <w:t>,</w:t>
      </w:r>
      <w:r>
        <w:rPr>
          <w:rFonts w:eastAsia="Times New Roman"/>
          <w:szCs w:val="24"/>
        </w:rPr>
        <w:t xml:space="preserve"> ή ότι η αρμόδια τοπική αρχή, δηλαδή η </w:t>
      </w:r>
      <w:r>
        <w:rPr>
          <w:rFonts w:eastAsia="Times New Roman"/>
          <w:szCs w:val="24"/>
        </w:rPr>
        <w:t>π</w:t>
      </w:r>
      <w:r>
        <w:rPr>
          <w:rFonts w:eastAsia="Times New Roman"/>
          <w:szCs w:val="24"/>
        </w:rPr>
        <w:t xml:space="preserve">εριφέρεια, οι </w:t>
      </w:r>
      <w:r>
        <w:rPr>
          <w:rFonts w:eastAsia="Times New Roman"/>
          <w:szCs w:val="24"/>
        </w:rPr>
        <w:t>δ</w:t>
      </w:r>
      <w:r>
        <w:rPr>
          <w:rFonts w:eastAsia="Times New Roman"/>
          <w:szCs w:val="24"/>
        </w:rPr>
        <w:t xml:space="preserve">ήμοι ή η </w:t>
      </w:r>
      <w:r>
        <w:rPr>
          <w:rFonts w:eastAsia="Times New Roman"/>
          <w:szCs w:val="24"/>
        </w:rPr>
        <w:t>έ</w:t>
      </w:r>
      <w:r>
        <w:rPr>
          <w:rFonts w:eastAsia="Times New Roman"/>
          <w:szCs w:val="24"/>
        </w:rPr>
        <w:t xml:space="preserve">νωση </w:t>
      </w:r>
      <w:r>
        <w:rPr>
          <w:rFonts w:eastAsia="Times New Roman"/>
          <w:szCs w:val="24"/>
        </w:rPr>
        <w:t>δ</w:t>
      </w:r>
      <w:r>
        <w:rPr>
          <w:rFonts w:eastAsia="Times New Roman"/>
          <w:szCs w:val="24"/>
        </w:rPr>
        <w:t>ήμων</w:t>
      </w:r>
      <w:r>
        <w:rPr>
          <w:rFonts w:eastAsia="Times New Roman"/>
          <w:szCs w:val="24"/>
        </w:rPr>
        <w:t>,</w:t>
      </w:r>
      <w:r>
        <w:rPr>
          <w:rFonts w:eastAsia="Times New Roman"/>
          <w:szCs w:val="24"/>
        </w:rPr>
        <w:t xml:space="preserve"> θα αναλάβ</w:t>
      </w:r>
      <w:r>
        <w:rPr>
          <w:rFonts w:eastAsia="Times New Roman"/>
          <w:szCs w:val="24"/>
        </w:rPr>
        <w:t>ει</w:t>
      </w:r>
      <w:r>
        <w:rPr>
          <w:rFonts w:eastAsia="Times New Roman"/>
          <w:szCs w:val="24"/>
        </w:rPr>
        <w:t xml:space="preserve"> να παρέχ</w:t>
      </w:r>
      <w:r>
        <w:rPr>
          <w:rFonts w:eastAsia="Times New Roman"/>
          <w:szCs w:val="24"/>
        </w:rPr>
        <w:t xml:space="preserve">ει </w:t>
      </w:r>
      <w:r>
        <w:rPr>
          <w:rFonts w:eastAsia="Times New Roman"/>
          <w:szCs w:val="24"/>
        </w:rPr>
        <w:t>οι ίδιες τις δημόσιες επιβατικές μεταφορές.</w:t>
      </w:r>
    </w:p>
    <w:p w14:paraId="3DCAD15A"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Αυτό δεν το αναφέρω επειδή θεωρούμ</w:t>
      </w:r>
      <w:r>
        <w:rPr>
          <w:rFonts w:eastAsia="Times New Roman"/>
          <w:szCs w:val="24"/>
        </w:rPr>
        <w:t>ε και θέλουμε ως Χρυσή Αυγή να εφαρμόσετε και να εναρμονίζεστε με τις ευρωπαϊκές οδηγίες, αλλά διότι θέλουμε να προλάβουμε τυχόν πρόστιμα ή κυρώσεις που θα προκύψουν όταν συσταθεί ο φορέας της ΑΣΥΘ, ο οποίος φορέας -μην ξεχνάμε- θα είναι θυγατρική του ΟΣΕΘ</w:t>
      </w:r>
      <w:r>
        <w:rPr>
          <w:rFonts w:eastAsia="Times New Roman"/>
          <w:szCs w:val="24"/>
        </w:rPr>
        <w:t xml:space="preserve"> και θα ανήκει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στο κράτος. Κάτι τέτοιο θα παραβίαζε το θεσμικό πλαίσιο της Ευρωπαϊκής Ένωσης, όπως ανέφερα και πριν, βάσει του </w:t>
      </w:r>
      <w:r>
        <w:rPr>
          <w:rFonts w:eastAsia="Times New Roman"/>
          <w:szCs w:val="24"/>
        </w:rPr>
        <w:t>κ</w:t>
      </w:r>
      <w:r>
        <w:rPr>
          <w:rFonts w:eastAsia="Times New Roman"/>
          <w:szCs w:val="24"/>
        </w:rPr>
        <w:t xml:space="preserve">ανονισμού </w:t>
      </w:r>
      <w:r>
        <w:rPr>
          <w:rFonts w:eastAsia="Times New Roman"/>
          <w:szCs w:val="24"/>
        </w:rPr>
        <w:t>1370/2007</w:t>
      </w:r>
      <w:r>
        <w:rPr>
          <w:rFonts w:eastAsia="Times New Roman"/>
          <w:szCs w:val="24"/>
        </w:rPr>
        <w:t xml:space="preserve"> της Ευρωπαϊκής Ένωσης. </w:t>
      </w:r>
    </w:p>
    <w:p w14:paraId="3DCAD15B"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Το μείζον, όμως, ζήτημα που προκύπτει, κύριε Υπουργέ, είναι αν στο άμεσο μέ</w:t>
      </w:r>
      <w:r>
        <w:rPr>
          <w:rFonts w:eastAsia="Times New Roman"/>
          <w:szCs w:val="24"/>
        </w:rPr>
        <w:t xml:space="preserve">λλον -σας το είπα και στις </w:t>
      </w:r>
      <w:r>
        <w:rPr>
          <w:rFonts w:eastAsia="Times New Roman"/>
          <w:szCs w:val="24"/>
        </w:rPr>
        <w:t>ε</w:t>
      </w:r>
      <w:r>
        <w:rPr>
          <w:rFonts w:eastAsia="Times New Roman"/>
          <w:szCs w:val="24"/>
        </w:rPr>
        <w:t xml:space="preserve">πιτροπές και δεν </w:t>
      </w:r>
      <w:r>
        <w:rPr>
          <w:rFonts w:eastAsia="Times New Roman"/>
          <w:szCs w:val="24"/>
        </w:rPr>
        <w:lastRenderedPageBreak/>
        <w:t>πήρα απάντηση- το οποίο δεν γνωρίζουμε φυσικά πόσο σύντομα θα είναι αυτό, έρθετε με κάποια τροπολογία</w:t>
      </w:r>
      <w:r>
        <w:rPr>
          <w:rFonts w:eastAsia="Times New Roman"/>
          <w:szCs w:val="24"/>
        </w:rPr>
        <w:t>,</w:t>
      </w:r>
      <w:r>
        <w:rPr>
          <w:rFonts w:eastAsia="Times New Roman"/>
          <w:szCs w:val="24"/>
        </w:rPr>
        <w:t xml:space="preserve"> επικαλούμενος ακριβώς αυτή τη διάταξη, δηλαδή τη 1370/2007 με τη δικαιολογία που σας ανέφερα πριν, ότι</w:t>
      </w:r>
      <w:r>
        <w:rPr>
          <w:rFonts w:eastAsia="Times New Roman"/>
          <w:szCs w:val="24"/>
        </w:rPr>
        <w:t>,</w:t>
      </w:r>
      <w:r>
        <w:rPr>
          <w:rFonts w:eastAsia="Times New Roman"/>
          <w:szCs w:val="24"/>
        </w:rPr>
        <w:t xml:space="preserve"> επει</w:t>
      </w:r>
      <w:r>
        <w:rPr>
          <w:rFonts w:eastAsia="Times New Roman"/>
          <w:szCs w:val="24"/>
        </w:rPr>
        <w:t>δή παραβιάζεται, θα πρέπει ξανά να ιδιωτικοποιηθεί</w:t>
      </w:r>
      <w:r>
        <w:rPr>
          <w:rFonts w:eastAsia="Times New Roman"/>
          <w:szCs w:val="24"/>
        </w:rPr>
        <w:t>,</w:t>
      </w:r>
      <w:r>
        <w:rPr>
          <w:rFonts w:eastAsia="Times New Roman"/>
          <w:szCs w:val="24"/>
        </w:rPr>
        <w:t xml:space="preserve"> ξεπουλώντας και τις Αστικές Συγκοινωνί</w:t>
      </w:r>
      <w:r>
        <w:rPr>
          <w:rFonts w:eastAsia="Times New Roman"/>
          <w:szCs w:val="24"/>
        </w:rPr>
        <w:t>ε</w:t>
      </w:r>
      <w:r>
        <w:rPr>
          <w:rFonts w:eastAsia="Times New Roman"/>
          <w:szCs w:val="24"/>
        </w:rPr>
        <w:t xml:space="preserve">ς Θεσσαλονίκης, όπως και τον ΟΣΕ, τα αεροδρόμια, τα λιμάνια και δεν ξέρω τι άλλο έχετε σκοπό να ξεπουλήσετε. </w:t>
      </w:r>
    </w:p>
    <w:p w14:paraId="3DCAD15C"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 xml:space="preserve">Στο άρθρο 9 αναφέρεται η σύνθεση του διοικητικού </w:t>
      </w:r>
      <w:r>
        <w:rPr>
          <w:rFonts w:eastAsia="Times New Roman"/>
          <w:szCs w:val="24"/>
        </w:rPr>
        <w:t>συμβουλίου. Εδώ διαβάζουμε ότι από τα εννέα μέλη του διοικητικού συμβουλίου, τα πέντε θα τα αποφασίζετε απευθείας εσείς ως Υπουργός Μεταφορών μαζί με τον Υπουργό Οικονομικών και από τα υπόλοιπα τέσσερα, πλην του ενός ο οποίος θα είναι εκ περιτροπής ανά τρί</w:t>
      </w:r>
      <w:r>
        <w:rPr>
          <w:rFonts w:eastAsia="Times New Roman"/>
          <w:szCs w:val="24"/>
        </w:rPr>
        <w:t>α έτη και θα προέρχεται από τα διάφορα επιμελητήρια, πάλι τους υπόλοιπους τρεις θα προτείνουν οι φορείς και ξανά θα αποφασίζετε εσείς.</w:t>
      </w:r>
    </w:p>
    <w:p w14:paraId="3DCAD15D"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Σε ό,τι αφορά το άρθρο 12, που αναφέρεται η σύσταση της θυγατρικής ΑΣΥΘ, εδώ έρχεται σε αντίθεση ακριβώς με αυτό που ανέφ</w:t>
      </w:r>
      <w:r>
        <w:rPr>
          <w:rFonts w:eastAsia="Times New Roman"/>
          <w:szCs w:val="24"/>
        </w:rPr>
        <w:t>ερα και πριν με τη διάταξη 1370/2007 της Ευρωπαϊκής Ένωσης</w:t>
      </w:r>
      <w:r>
        <w:rPr>
          <w:rFonts w:eastAsia="Times New Roman"/>
          <w:szCs w:val="24"/>
        </w:rPr>
        <w:t>,</w:t>
      </w:r>
      <w:r>
        <w:rPr>
          <w:rFonts w:eastAsia="Times New Roman"/>
          <w:szCs w:val="24"/>
        </w:rPr>
        <w:t xml:space="preserve"> που δεν προβλέπεται θυγατρική εταιρεία κρατικού φορέα να μπορεί να αναλάβει τη διαχείριση των συγκοινωνιών. </w:t>
      </w:r>
    </w:p>
    <w:p w14:paraId="3DCAD15E"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lastRenderedPageBreak/>
        <w:t>Στο άρθρο 14</w:t>
      </w:r>
      <w:r>
        <w:rPr>
          <w:rFonts w:eastAsia="Times New Roman"/>
          <w:szCs w:val="24"/>
        </w:rPr>
        <w:t>,</w:t>
      </w:r>
      <w:r>
        <w:rPr>
          <w:rFonts w:eastAsia="Times New Roman"/>
          <w:szCs w:val="24"/>
        </w:rPr>
        <w:t xml:space="preserve"> όπου πάλι αναφέρεται η σύσταση της </w:t>
      </w:r>
      <w:r>
        <w:rPr>
          <w:rFonts w:eastAsia="Times New Roman"/>
          <w:szCs w:val="24"/>
        </w:rPr>
        <w:t>«</w:t>
      </w:r>
      <w:r>
        <w:rPr>
          <w:rFonts w:eastAsia="Times New Roman"/>
          <w:szCs w:val="24"/>
        </w:rPr>
        <w:t>ΑΣΥΘ Α</w:t>
      </w:r>
      <w:r>
        <w:rPr>
          <w:rFonts w:eastAsia="Times New Roman"/>
          <w:szCs w:val="24"/>
        </w:rPr>
        <w:t>.</w:t>
      </w:r>
      <w:r>
        <w:rPr>
          <w:rFonts w:eastAsia="Times New Roman"/>
          <w:szCs w:val="24"/>
        </w:rPr>
        <w:t>Ε</w:t>
      </w:r>
      <w:r>
        <w:rPr>
          <w:rFonts w:eastAsia="Times New Roman"/>
          <w:szCs w:val="24"/>
        </w:rPr>
        <w:t>.»</w:t>
      </w:r>
      <w:r>
        <w:rPr>
          <w:rFonts w:eastAsia="Times New Roman"/>
          <w:szCs w:val="24"/>
        </w:rPr>
        <w:t>, δεν θα έπρεπε κανονικά, κ</w:t>
      </w:r>
      <w:r>
        <w:rPr>
          <w:rFonts w:eastAsia="Times New Roman"/>
          <w:szCs w:val="24"/>
        </w:rPr>
        <w:t xml:space="preserve">ύριε Υπουργέ, πριν </w:t>
      </w:r>
      <w:r>
        <w:rPr>
          <w:rFonts w:eastAsia="Times New Roman"/>
          <w:szCs w:val="24"/>
        </w:rPr>
        <w:t xml:space="preserve">από </w:t>
      </w:r>
      <w:r>
        <w:rPr>
          <w:rFonts w:eastAsia="Times New Roman"/>
          <w:szCs w:val="24"/>
        </w:rPr>
        <w:t xml:space="preserve">τη σύσταση της εταιρείας να υπάρχει κάποιο άρθρο στο παρόν σχέδιο νόμου το οποίο θα αναφέρει τον τρόπο λειτουργίας του; </w:t>
      </w:r>
      <w:r>
        <w:rPr>
          <w:rFonts w:eastAsia="Times New Roman"/>
          <w:szCs w:val="24"/>
        </w:rPr>
        <w:t>Ό</w:t>
      </w:r>
      <w:r>
        <w:rPr>
          <w:rFonts w:eastAsia="Times New Roman"/>
          <w:szCs w:val="24"/>
        </w:rPr>
        <w:t xml:space="preserve">χι να γίνει </w:t>
      </w:r>
      <w:r>
        <w:rPr>
          <w:rFonts w:eastAsia="Times New Roman"/>
          <w:szCs w:val="24"/>
        </w:rPr>
        <w:t xml:space="preserve">αυτό </w:t>
      </w:r>
      <w:r>
        <w:rPr>
          <w:rFonts w:eastAsia="Times New Roman"/>
          <w:szCs w:val="24"/>
        </w:rPr>
        <w:t>με το άρθρο 10</w:t>
      </w:r>
      <w:r>
        <w:rPr>
          <w:rFonts w:eastAsia="Times New Roman"/>
          <w:szCs w:val="24"/>
        </w:rPr>
        <w:t>,</w:t>
      </w:r>
      <w:r>
        <w:rPr>
          <w:rFonts w:eastAsia="Times New Roman"/>
          <w:szCs w:val="24"/>
        </w:rPr>
        <w:t xml:space="preserve"> που προβλέπει </w:t>
      </w:r>
      <w:r>
        <w:rPr>
          <w:rFonts w:eastAsia="Times New Roman"/>
          <w:szCs w:val="24"/>
        </w:rPr>
        <w:t xml:space="preserve">ότι </w:t>
      </w:r>
      <w:r>
        <w:rPr>
          <w:rFonts w:eastAsia="Times New Roman"/>
          <w:szCs w:val="24"/>
        </w:rPr>
        <w:t>εντός δύο μηνών θα καταρτισθεί ο εσωτερικός κανονισμός λειτου</w:t>
      </w:r>
      <w:r>
        <w:rPr>
          <w:rFonts w:eastAsia="Times New Roman"/>
          <w:szCs w:val="24"/>
        </w:rPr>
        <w:t>ργίας από το διοικητικό συμβούλιο της εταιρείας, όταν συγκροτηθεί σε σώμα.</w:t>
      </w:r>
    </w:p>
    <w:p w14:paraId="3DCAD15F"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Το άρθρο 13 είναι ένα ίσως από τα λίγα άρθρα στο οποίο είμαστε εν μέρει θετικοί</w:t>
      </w:r>
      <w:r>
        <w:rPr>
          <w:rFonts w:eastAsia="Times New Roman"/>
          <w:szCs w:val="24"/>
        </w:rPr>
        <w:t>,</w:t>
      </w:r>
      <w:r>
        <w:rPr>
          <w:rFonts w:eastAsia="Times New Roman"/>
          <w:szCs w:val="24"/>
        </w:rPr>
        <w:t xml:space="preserve"> διότι</w:t>
      </w:r>
      <w:r>
        <w:rPr>
          <w:rFonts w:eastAsia="Times New Roman"/>
          <w:szCs w:val="24"/>
        </w:rPr>
        <w:t>,</w:t>
      </w:r>
      <w:r>
        <w:rPr>
          <w:rFonts w:eastAsia="Times New Roman"/>
          <w:szCs w:val="24"/>
        </w:rPr>
        <w:t xml:space="preserve"> ναι μεν, όπως είπα και πριν, διασφαλίζει την απορρόφηση του εργατικού δυναμικού, αλλά δεν διασφαλίζει τη μισθοδοσία του. </w:t>
      </w:r>
    </w:p>
    <w:p w14:paraId="3DCAD160"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Στο άρθρο 16 ισχύει ό,τι ισχύει και για το άρθρο 6, το οποίο προβλέπει διάρκεια ενενήντα ετών -φυσικά είμαστε κι εδώ αντίθετοι- για τ</w:t>
      </w:r>
      <w:r>
        <w:rPr>
          <w:rFonts w:eastAsia="Times New Roman"/>
          <w:szCs w:val="24"/>
        </w:rPr>
        <w:t xml:space="preserve">ον ΟΣΕΘ. </w:t>
      </w:r>
    </w:p>
    <w:p w14:paraId="3DCAD161"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Στο άρθρο 19 αναφέρεται αυτό που είπα πριν για το διοικητικό συμβούλιο. Είμαστε φυσικά κάθετοι και αρνητικοί σε αυτό.</w:t>
      </w:r>
    </w:p>
    <w:p w14:paraId="3DCAD162"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lastRenderedPageBreak/>
        <w:t xml:space="preserve">Στο άρθρο 22 αναφέρεται η λύση της σύμβασης μεταξύ ελληνικού δημοσίου και ΟΑΣΘ και η </w:t>
      </w:r>
      <w:proofErr w:type="spellStart"/>
      <w:r>
        <w:rPr>
          <w:rFonts w:eastAsia="Times New Roman"/>
          <w:szCs w:val="24"/>
        </w:rPr>
        <w:t>περιέλευση</w:t>
      </w:r>
      <w:proofErr w:type="spellEnd"/>
      <w:r>
        <w:rPr>
          <w:rFonts w:eastAsia="Times New Roman"/>
          <w:szCs w:val="24"/>
        </w:rPr>
        <w:t xml:space="preserve"> της περιουσίας του ΟΑΣΘ στο δημό</w:t>
      </w:r>
      <w:r>
        <w:rPr>
          <w:rFonts w:eastAsia="Times New Roman"/>
          <w:szCs w:val="24"/>
        </w:rPr>
        <w:t xml:space="preserve">σιο. </w:t>
      </w:r>
    </w:p>
    <w:p w14:paraId="3DCAD16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Τι θα γίνει, κύριε Υπουργέ, με τη γνωμοδότηση του Νομικού Συμβουλίου του Κράτους, το οποίο έχει αποφανθεί ρητά τον Δεκέμβριο του 2016 με την υπ’ αριθμόν 320/2016 </w:t>
      </w:r>
      <w:r>
        <w:rPr>
          <w:rFonts w:eastAsia="Times New Roman" w:cs="Times New Roman"/>
          <w:szCs w:val="24"/>
        </w:rPr>
        <w:t>α</w:t>
      </w:r>
      <w:r>
        <w:rPr>
          <w:rFonts w:eastAsia="Times New Roman" w:cs="Times New Roman"/>
          <w:szCs w:val="24"/>
        </w:rPr>
        <w:t>πόφαση ότι οι συμβάσεις μεταξύ κράτους και ΟΑΣΘ, οι οποίες κυρώθηκαν με τους νόμους 365</w:t>
      </w:r>
      <w:r>
        <w:rPr>
          <w:rFonts w:eastAsia="Times New Roman" w:cs="Times New Roman"/>
          <w:szCs w:val="24"/>
        </w:rPr>
        <w:t>2/2008 και 3897/2010</w:t>
      </w:r>
      <w:r>
        <w:rPr>
          <w:rFonts w:eastAsia="Times New Roman" w:cs="Times New Roman"/>
          <w:szCs w:val="24"/>
        </w:rPr>
        <w:t>,</w:t>
      </w:r>
      <w:r>
        <w:rPr>
          <w:rFonts w:eastAsia="Times New Roman" w:cs="Times New Roman"/>
          <w:szCs w:val="24"/>
        </w:rPr>
        <w:t xml:space="preserve"> ισχύουν και ότι οι ίδιες συμβάσεις δεν αντιβαίνουν στις διατάξεις του </w:t>
      </w:r>
      <w:r>
        <w:rPr>
          <w:rFonts w:eastAsia="Times New Roman" w:cs="Times New Roman"/>
          <w:szCs w:val="24"/>
        </w:rPr>
        <w:t>κ</w:t>
      </w:r>
      <w:r>
        <w:rPr>
          <w:rFonts w:eastAsia="Times New Roman" w:cs="Times New Roman"/>
          <w:szCs w:val="24"/>
        </w:rPr>
        <w:t>ανονισμού της Ευρωπαϊκής Ένωσης με αριθμό 1370/2007 και ότι θα λήξουν στις 3-12-2019</w:t>
      </w:r>
      <w:r>
        <w:rPr>
          <w:rFonts w:eastAsia="Times New Roman" w:cs="Times New Roman"/>
          <w:szCs w:val="24"/>
        </w:rPr>
        <w:t>;</w:t>
      </w:r>
    </w:p>
    <w:p w14:paraId="3DCAD16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 άρθρο 28 -και αυτό επίσης το ανέφερα στις </w:t>
      </w:r>
      <w:r>
        <w:rPr>
          <w:rFonts w:eastAsia="Times New Roman" w:cs="Times New Roman"/>
          <w:szCs w:val="24"/>
        </w:rPr>
        <w:t>ε</w:t>
      </w:r>
      <w:r>
        <w:rPr>
          <w:rFonts w:eastAsia="Times New Roman" w:cs="Times New Roman"/>
          <w:szCs w:val="24"/>
        </w:rPr>
        <w:t>πιτροπές- ειλικρινά θέλω να δω</w:t>
      </w:r>
      <w:r>
        <w:rPr>
          <w:rFonts w:eastAsia="Times New Roman" w:cs="Times New Roman"/>
          <w:szCs w:val="24"/>
        </w:rPr>
        <w:t xml:space="preserve"> και είμαι πολύ περίεργος, κύριε Υπουργέ, πώς θα διαχειριστείτε το συνδικαλιστικό σας πελατολόγιο, που τους έχετε μάθει τόσα χρόνια, όταν ήσασταν εξωκοινοβουλευτικοί</w:t>
      </w:r>
      <w:r>
        <w:rPr>
          <w:rFonts w:eastAsia="Times New Roman" w:cs="Times New Roman"/>
          <w:szCs w:val="24"/>
        </w:rPr>
        <w:t>,</w:t>
      </w:r>
      <w:r>
        <w:rPr>
          <w:rFonts w:eastAsia="Times New Roman" w:cs="Times New Roman"/>
          <w:szCs w:val="24"/>
        </w:rPr>
        <w:t xml:space="preserve"> να ανεβαίνουν στα κάγκελα, να κάνουν καταλήψεις κτηρίων σε εργασιακούς χώρους και</w:t>
      </w:r>
      <w:r>
        <w:rPr>
          <w:rFonts w:eastAsia="Times New Roman" w:cs="Times New Roman"/>
          <w:szCs w:val="24"/>
        </w:rPr>
        <w:t>,</w:t>
      </w:r>
      <w:r>
        <w:rPr>
          <w:rFonts w:eastAsia="Times New Roman" w:cs="Times New Roman"/>
          <w:szCs w:val="24"/>
        </w:rPr>
        <w:t xml:space="preserve"> όταν δ</w:t>
      </w:r>
      <w:r>
        <w:rPr>
          <w:rFonts w:eastAsia="Times New Roman" w:cs="Times New Roman"/>
          <w:szCs w:val="24"/>
        </w:rPr>
        <w:t>εν ικανοποιούνται τα αιτήματά τους</w:t>
      </w:r>
      <w:r>
        <w:rPr>
          <w:rFonts w:eastAsia="Times New Roman" w:cs="Times New Roman"/>
          <w:szCs w:val="24"/>
        </w:rPr>
        <w:t>,</w:t>
      </w:r>
      <w:r>
        <w:rPr>
          <w:rFonts w:eastAsia="Times New Roman" w:cs="Times New Roman"/>
          <w:szCs w:val="24"/>
        </w:rPr>
        <w:t xml:space="preserve"> να σπάνε, να καίνε, να ρημάζουν ό,τι βρουν μπροστά τους. </w:t>
      </w:r>
    </w:p>
    <w:p w14:paraId="3DCAD16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έχετε τη διάθεση να τους στερήσετε τη γυμναστική που κάνουν κάθε φορά που διαφωνούν με τις </w:t>
      </w:r>
      <w:r>
        <w:rPr>
          <w:rFonts w:eastAsia="Times New Roman" w:cs="Times New Roman"/>
          <w:szCs w:val="24"/>
        </w:rPr>
        <w:lastRenderedPageBreak/>
        <w:t>αποφάσεις της εκάστοτε κυβέρνησης; Γιατί</w:t>
      </w:r>
      <w:r>
        <w:rPr>
          <w:rFonts w:eastAsia="Times New Roman" w:cs="Times New Roman"/>
          <w:szCs w:val="24"/>
        </w:rPr>
        <w:t>,</w:t>
      </w:r>
      <w:r>
        <w:rPr>
          <w:rFonts w:eastAsia="Times New Roman" w:cs="Times New Roman"/>
          <w:szCs w:val="24"/>
        </w:rPr>
        <w:t xml:space="preserve"> εάν κ</w:t>
      </w:r>
      <w:r>
        <w:rPr>
          <w:rFonts w:eastAsia="Times New Roman" w:cs="Times New Roman"/>
          <w:szCs w:val="24"/>
        </w:rPr>
        <w:t xml:space="preserve">ρίνω από τα πρόσφατα γεγονότα στην Ερμού και την εβδομαδιαία εξόρμηση στα Εξάρχεια, μάλλον δεν έχετε ούτε τη δύναμη ούτε τη θέληση να εφαρμόσετε τη νομιμότητα. </w:t>
      </w:r>
    </w:p>
    <w:p w14:paraId="3DCAD16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Οπότε, τα πρόστιμα που θέλετε να επιβάλετε με το άρθρο 28</w:t>
      </w:r>
      <w:r>
        <w:rPr>
          <w:rFonts w:eastAsia="Times New Roman" w:cs="Times New Roman"/>
          <w:szCs w:val="24"/>
        </w:rPr>
        <w:t>,</w:t>
      </w:r>
      <w:r>
        <w:rPr>
          <w:rFonts w:eastAsia="Times New Roman" w:cs="Times New Roman"/>
          <w:szCs w:val="24"/>
        </w:rPr>
        <w:t xml:space="preserve"> από 10.000 έως 20.000 ευρώ, τη φυλάκιση και τη στέρηση των πολιτικών δικαιωμάτων που προβλέπονται στο άρθρο 28 του παρόντος σχεδίου νόμου δεν πιστεύω να τα εφαρμόσετε ποτέ.</w:t>
      </w:r>
    </w:p>
    <w:p w14:paraId="3DCAD16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αλά κάνετε και αποχωρείτε, κύριε Υπουργέ, όπως κάνατε και στις προηγούμενες </w:t>
      </w:r>
      <w:r>
        <w:rPr>
          <w:rFonts w:eastAsia="Times New Roman" w:cs="Times New Roman"/>
          <w:szCs w:val="24"/>
        </w:rPr>
        <w:t>ε</w:t>
      </w:r>
      <w:r>
        <w:rPr>
          <w:rFonts w:eastAsia="Times New Roman" w:cs="Times New Roman"/>
          <w:szCs w:val="24"/>
        </w:rPr>
        <w:t>πιτρ</w:t>
      </w:r>
      <w:r>
        <w:rPr>
          <w:rFonts w:eastAsia="Times New Roman" w:cs="Times New Roman"/>
          <w:szCs w:val="24"/>
        </w:rPr>
        <w:t xml:space="preserve">οπές, διότι αυτά που ακούτε δεν σας αρέσουν. </w:t>
      </w:r>
    </w:p>
    <w:p w14:paraId="3DCAD16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Σχετικά με τα άρθρα 32 και 33, εδώ φροντίζει η Κυβέρνηση οι κρατικοδίαιτοι το</w:t>
      </w:r>
      <w:r>
        <w:rPr>
          <w:rFonts w:eastAsia="Times New Roman" w:cs="Times New Roman"/>
          <w:szCs w:val="24"/>
        </w:rPr>
        <w:t>υ</w:t>
      </w:r>
      <w:r>
        <w:rPr>
          <w:rFonts w:eastAsia="Times New Roman" w:cs="Times New Roman"/>
          <w:szCs w:val="24"/>
        </w:rPr>
        <w:t xml:space="preserve"> ΟΑΣΘ να </w:t>
      </w:r>
      <w:proofErr w:type="spellStart"/>
      <w:r>
        <w:rPr>
          <w:rFonts w:eastAsia="Times New Roman" w:cs="Times New Roman"/>
          <w:szCs w:val="24"/>
        </w:rPr>
        <w:t>μεταταγούν</w:t>
      </w:r>
      <w:proofErr w:type="spellEnd"/>
      <w:r>
        <w:rPr>
          <w:rFonts w:eastAsia="Times New Roman" w:cs="Times New Roman"/>
          <w:szCs w:val="24"/>
        </w:rPr>
        <w:t xml:space="preserve"> στους ΟΣΕΘ και ΑΣΥΘ, προκειμένου</w:t>
      </w:r>
      <w:r>
        <w:rPr>
          <w:rFonts w:eastAsia="Times New Roman" w:cs="Times New Roman"/>
          <w:szCs w:val="24"/>
        </w:rPr>
        <w:t>,</w:t>
      </w:r>
      <w:r>
        <w:rPr>
          <w:rFonts w:eastAsia="Times New Roman" w:cs="Times New Roman"/>
          <w:szCs w:val="24"/>
        </w:rPr>
        <w:t xml:space="preserve"> σύμφωνα με το άρθρο 32</w:t>
      </w:r>
      <w:r>
        <w:rPr>
          <w:rFonts w:eastAsia="Times New Roman" w:cs="Times New Roman"/>
          <w:szCs w:val="24"/>
        </w:rPr>
        <w:t>,</w:t>
      </w:r>
      <w:r>
        <w:rPr>
          <w:rFonts w:eastAsia="Times New Roman" w:cs="Times New Roman"/>
          <w:szCs w:val="24"/>
        </w:rPr>
        <w:t xml:space="preserve"> να διατηρήσουν την εργασιακή τους σχέση. </w:t>
      </w:r>
    </w:p>
    <w:p w14:paraId="3DCAD16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Είπαμε ότι α</w:t>
      </w:r>
      <w:r>
        <w:rPr>
          <w:rFonts w:eastAsia="Times New Roman" w:cs="Times New Roman"/>
          <w:szCs w:val="24"/>
        </w:rPr>
        <w:t>υτό θα το στηρίξουμε. Με κα</w:t>
      </w:r>
      <w:r>
        <w:rPr>
          <w:rFonts w:eastAsia="Times New Roman" w:cs="Times New Roman"/>
          <w:szCs w:val="24"/>
        </w:rPr>
        <w:t>μ</w:t>
      </w:r>
      <w:r>
        <w:rPr>
          <w:rFonts w:eastAsia="Times New Roman" w:cs="Times New Roman"/>
          <w:szCs w:val="24"/>
        </w:rPr>
        <w:t xml:space="preserve">μία διάταξη, όμως, όπως ανέφερα, δεν φροντίζει να διασφαλίσει τα δικαιώματά </w:t>
      </w:r>
      <w:r>
        <w:rPr>
          <w:rFonts w:eastAsia="Times New Roman" w:cs="Times New Roman"/>
          <w:szCs w:val="24"/>
        </w:rPr>
        <w:lastRenderedPageBreak/>
        <w:t xml:space="preserve">τους, δηλαδή την καταβολή των δεδουλευμένων, τη μη περαιτέρω μείωση των μισθών τους, όπως ανέφερα και πριν, και την αύξηση των ωρών εργασίας. </w:t>
      </w:r>
    </w:p>
    <w:p w14:paraId="3DCAD16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Πριν, λοι</w:t>
      </w:r>
      <w:r>
        <w:rPr>
          <w:rFonts w:eastAsia="Times New Roman" w:cs="Times New Roman"/>
          <w:szCs w:val="24"/>
        </w:rPr>
        <w:t>πόν, από την ικανοποίηση των δίκαιων και εύλογων αιτημάτων των εργαζομένων, εσείς προτάσσετε το κομματικό σας συμφέρον και αυτό διαφαίνεται ξεκάθαρα στη διάταξη 32 παράγραφος 1, περίπτωση β΄-</w:t>
      </w:r>
      <w:r>
        <w:rPr>
          <w:rFonts w:eastAsia="Times New Roman" w:cs="Times New Roman"/>
          <w:szCs w:val="24"/>
        </w:rPr>
        <w:t xml:space="preserve"> </w:t>
      </w:r>
      <w:r>
        <w:rPr>
          <w:rFonts w:eastAsia="Times New Roman" w:cs="Times New Roman"/>
          <w:szCs w:val="24"/>
        </w:rPr>
        <w:t>γ΄, η οποία μας λέει ότι επιτρέπεται η μετάταξη, η μεταφορά μονί</w:t>
      </w:r>
      <w:r>
        <w:rPr>
          <w:rFonts w:eastAsia="Times New Roman" w:cs="Times New Roman"/>
          <w:szCs w:val="24"/>
        </w:rPr>
        <w:t xml:space="preserve">μων υπαλλήλων σε κενή οργανική θέση των νέων φορέων που θα συσταθούν. </w:t>
      </w:r>
    </w:p>
    <w:p w14:paraId="3DCAD16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Όμως, ακόμα και εάν δεν υπάρχει κενή οργανική θέση, δύναται να συσταθεί τέτοια, ακόμη και προσωποπαγής, προκειμένου να καλυφθούν οι πελατειακές σας ανάγκες. </w:t>
      </w:r>
    </w:p>
    <w:p w14:paraId="3DCAD16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πρακτικά σημαίνει αύξη</w:t>
      </w:r>
      <w:r>
        <w:rPr>
          <w:rFonts w:eastAsia="Times New Roman" w:cs="Times New Roman"/>
          <w:szCs w:val="24"/>
        </w:rPr>
        <w:t>ση των δαπανών του κράτους, επιβάρυνση του κρατικού προϋπολογισμού, μία επιβάρυνση που δεν μπορεί να αποτιμηθεί αυτή τη στιγμή και όλα αυτά, όχι προς εξυπηρέτηση δημοσίου συμφέροντος, αλλά μόνο χάριν ιδιοτελών σκοπών. Μάλιστα, κατ’ εξαίρεση των όσων ορίζον</w:t>
      </w:r>
      <w:r>
        <w:rPr>
          <w:rFonts w:eastAsia="Times New Roman" w:cs="Times New Roman"/>
          <w:szCs w:val="24"/>
        </w:rPr>
        <w:t>ται από τον ν</w:t>
      </w:r>
      <w:r>
        <w:rPr>
          <w:rFonts w:eastAsia="Times New Roman" w:cs="Times New Roman"/>
          <w:szCs w:val="24"/>
        </w:rPr>
        <w:t>.</w:t>
      </w:r>
      <w:r>
        <w:rPr>
          <w:rFonts w:eastAsia="Times New Roman" w:cs="Times New Roman"/>
          <w:szCs w:val="24"/>
        </w:rPr>
        <w:t xml:space="preserve">4002/2011 για τις μετατάξεις, δεν </w:t>
      </w:r>
      <w:proofErr w:type="spellStart"/>
      <w:r>
        <w:rPr>
          <w:rFonts w:eastAsia="Times New Roman" w:cs="Times New Roman"/>
          <w:szCs w:val="24"/>
        </w:rPr>
        <w:t>προαπαιτείται</w:t>
      </w:r>
      <w:proofErr w:type="spellEnd"/>
      <w:r>
        <w:rPr>
          <w:rFonts w:eastAsia="Times New Roman" w:cs="Times New Roman"/>
          <w:szCs w:val="24"/>
        </w:rPr>
        <w:t xml:space="preserve"> έγκριση. </w:t>
      </w:r>
    </w:p>
    <w:p w14:paraId="3DCAD16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Ο νόμος στο άρθρο 48 είναι σαφής: Για την πλήρωση θέσεων στο δημόσιο, τα νομικά πρόσωπα δημοσίου δικαίου προηγούνται της καταχώρισης. Δεν νοείται καταχώριση εταιρείας χωρίς καταστατικό</w:t>
      </w:r>
      <w:r>
        <w:rPr>
          <w:rFonts w:eastAsia="Times New Roman" w:cs="Times New Roman"/>
          <w:szCs w:val="24"/>
        </w:rPr>
        <w:t xml:space="preserve">. Έχει μία ασάφεια αυτή η διάταξη. </w:t>
      </w:r>
    </w:p>
    <w:p w14:paraId="3DCAD16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 άρθρο 37 αφορά καταργούμενες διατάξεις και νόμους που σχετίζονταν με τη λειτουργία του ΟΑΣΘ. </w:t>
      </w:r>
    </w:p>
    <w:p w14:paraId="3DCAD16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Θα αναφερθώ λίγο και στις τροπολογίες. Στην τροπολογία με γενικό αριθμό 1102 και ειδικό 2, οποιαδήποτε ρύθμιση ενισχύει τη </w:t>
      </w:r>
      <w:r>
        <w:rPr>
          <w:rFonts w:eastAsia="Times New Roman" w:cs="Times New Roman"/>
          <w:szCs w:val="24"/>
        </w:rPr>
        <w:t xml:space="preserve">διαφάνεια στον τομέα των δημόσιων συμβάσεων σίγουρα κινείται προς την ορθή κατεύθυνση. </w:t>
      </w:r>
    </w:p>
    <w:p w14:paraId="3DCAD17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Πλην όμως, θα έπρεπε η ως άνω υποχρέωση να επεκταθεί και στις περιπτώσεις που οι δημόσιες συμβάσεις έχουν εκτιμώμενη αξία πολύ κάτω των 60.000 ευρώ, θα λέγαμε και κάτω </w:t>
      </w:r>
      <w:r>
        <w:rPr>
          <w:rFonts w:eastAsia="Times New Roman" w:cs="Times New Roman"/>
          <w:szCs w:val="24"/>
        </w:rPr>
        <w:t>των 5.000 ευρώ, εφόσον δεν είναι λίγες οι περιπτώσεις που διαπιστώνονται ζητήματα αδιαφάνειας και εκνόμων ενεργειών σε δημόσιες συμβάσεις, οι οποίες αφορούν μικρότερης αξίας χρηματικά ποσά.</w:t>
      </w:r>
    </w:p>
    <w:p w14:paraId="3DCAD17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Η τροπολογία με γενικό αριθμό 1103 και ειδικό 3 αναφέρεται στην πα</w:t>
      </w:r>
      <w:r>
        <w:rPr>
          <w:rFonts w:eastAsia="Times New Roman" w:cs="Times New Roman"/>
          <w:szCs w:val="24"/>
        </w:rPr>
        <w:t xml:space="preserve">ράταση διαγωνισμών του Προγράμματος Προμήθειας Υπηρεσιών και Φαρμάκων Υγείας. </w:t>
      </w:r>
    </w:p>
    <w:p w14:paraId="3DCAD17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Εδώ είμαστε αναγκασμένοι να την καταψηφίσουμε, όχι γιατί δεν θέλουμε να προχωρήσει ο διαγωνισμός, απλά και μόνο διότι πουθενά δεν αναφέρ</w:t>
      </w:r>
      <w:r>
        <w:rPr>
          <w:rFonts w:eastAsia="Times New Roman" w:cs="Times New Roman"/>
          <w:szCs w:val="24"/>
        </w:rPr>
        <w:t>ε</w:t>
      </w:r>
      <w:r>
        <w:rPr>
          <w:rFonts w:eastAsia="Times New Roman" w:cs="Times New Roman"/>
          <w:szCs w:val="24"/>
        </w:rPr>
        <w:t xml:space="preserve">ται ποια υλικά και ποια φάρμακα ακριβώς </w:t>
      </w:r>
      <w:r>
        <w:rPr>
          <w:rFonts w:eastAsia="Times New Roman" w:cs="Times New Roman"/>
          <w:szCs w:val="24"/>
        </w:rPr>
        <w:t xml:space="preserve">αφορά. </w:t>
      </w:r>
    </w:p>
    <w:p w14:paraId="3DCAD17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ήθελα να κάνω και ένα σχόλιο για μία τροπολογία, η οποία είναι βουλευτική, από τους Ανεξάρτητους Έλληνες και την υπογράφει ο κ. Λαζαρίδης. Αυτή η τροπολογία, κύριε Λαζαρίδη, εάν κατάλαβα καλά, είναι ακριβώς αυτά που ειπώθηκαν από τον εκπρόσωπο τ</w:t>
      </w:r>
      <w:r>
        <w:rPr>
          <w:rFonts w:eastAsia="Times New Roman" w:cs="Times New Roman"/>
          <w:szCs w:val="24"/>
        </w:rPr>
        <w:t xml:space="preserve">ου ΚΤΕΛ χθες. </w:t>
      </w:r>
    </w:p>
    <w:p w14:paraId="3DCAD17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Δεν είμαι ούτε οικονομολόγος ούτε χρηματιστής, αλλά γνωρίζω απλά βασικά μαθηματικά. Εδώ αναφέρετε στην αιτιολογική έκθεση της τροπολογίας σας ότι το ΚΤΕΛ είχε καταβάλει ένα ποσό της τάξεως του 1.900.000 ευρώ για την εξαγορά είκοσι έξι μετοχώ</w:t>
      </w:r>
      <w:r>
        <w:rPr>
          <w:rFonts w:eastAsia="Times New Roman" w:cs="Times New Roman"/>
          <w:szCs w:val="24"/>
        </w:rPr>
        <w:t xml:space="preserve">ν, οι οποίες είχαν ονομαστική αξία η κάθε μία 38.797 ευρώ.  </w:t>
      </w:r>
    </w:p>
    <w:p w14:paraId="3DCAD175"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Αναφέρεται, επίσης, ότι για τα έτη χρήσεως 2014, 2015, 2016 και 2017 εισέπραξε -και τελειώνω</w:t>
      </w:r>
      <w:r>
        <w:rPr>
          <w:rFonts w:eastAsia="Times New Roman" w:cs="Times New Roman"/>
          <w:bCs/>
          <w:shd w:val="clear" w:color="auto" w:fill="FFFFFF"/>
        </w:rPr>
        <w:t>,</w:t>
      </w:r>
      <w:r>
        <w:rPr>
          <w:rFonts w:eastAsia="Times New Roman" w:cs="Times New Roman"/>
          <w:bCs/>
          <w:shd w:val="clear" w:color="auto" w:fill="FFFFFF"/>
        </w:rPr>
        <w:t xml:space="preserve"> κύριε Πρόεδρε- 1.008.000 ευρώ. Δηλαδή, </w:t>
      </w:r>
      <w:r>
        <w:rPr>
          <w:rFonts w:eastAsia="Times New Roman"/>
          <w:bCs/>
          <w:shd w:val="clear" w:color="auto" w:fill="FFFFFF"/>
        </w:rPr>
        <w:t>έχει</w:t>
      </w:r>
      <w:r>
        <w:rPr>
          <w:rFonts w:eastAsia="Times New Roman" w:cs="Times New Roman"/>
          <w:bCs/>
          <w:shd w:val="clear" w:color="auto" w:fill="FFFFFF"/>
        </w:rPr>
        <w:t xml:space="preserve"> γίνει περίπου απόσβεση στο 55% της επένδυσης. </w:t>
      </w:r>
    </w:p>
    <w:p w14:paraId="3DCAD176"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(Στο σημεί</w:t>
      </w:r>
      <w:r>
        <w:rPr>
          <w:rFonts w:eastAsia="Times New Roman" w:cs="Times New Roman"/>
          <w:bCs/>
          <w:shd w:val="clear" w:color="auto" w:fill="FFFFFF"/>
        </w:rPr>
        <w:t xml:space="preserve">ο αυτό </w:t>
      </w:r>
      <w:r>
        <w:rPr>
          <w:rFonts w:eastAsia="Times New Roman" w:cs="Times New Roman"/>
          <w:bCs/>
          <w:shd w:val="clear" w:color="auto" w:fill="FFFFFF"/>
        </w:rPr>
        <w:t>κ</w:t>
      </w:r>
      <w:r>
        <w:rPr>
          <w:rFonts w:eastAsia="Times New Roman" w:cs="Times New Roman"/>
          <w:bCs/>
          <w:shd w:val="clear" w:color="auto" w:fill="FFFFFF"/>
        </w:rPr>
        <w:t>τυπάει το κουδούνι λήξεως του χρόνου ομιλίας του κυρίου Βουλευτή)</w:t>
      </w:r>
    </w:p>
    <w:p w14:paraId="3DCAD177"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Τελειώνω, κύριε Πρόεδρε.</w:t>
      </w:r>
    </w:p>
    <w:p w14:paraId="3DCAD178"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Στη δεύτερη σελίδα, όμως, αναφέρεται ότι κατόπιν νέας σύμβασης στις 8</w:t>
      </w:r>
      <w:r>
        <w:rPr>
          <w:rFonts w:eastAsia="Times New Roman" w:cs="Times New Roman"/>
          <w:bCs/>
          <w:shd w:val="clear" w:color="auto" w:fill="FFFFFF"/>
        </w:rPr>
        <w:t>-</w:t>
      </w:r>
      <w:r>
        <w:rPr>
          <w:rFonts w:eastAsia="Times New Roman" w:cs="Times New Roman"/>
          <w:bCs/>
          <w:shd w:val="clear" w:color="auto" w:fill="FFFFFF"/>
        </w:rPr>
        <w:t>4</w:t>
      </w:r>
      <w:r>
        <w:rPr>
          <w:rFonts w:eastAsia="Times New Roman" w:cs="Times New Roman"/>
          <w:bCs/>
          <w:shd w:val="clear" w:color="auto" w:fill="FFFFFF"/>
        </w:rPr>
        <w:t>-</w:t>
      </w:r>
      <w:r>
        <w:rPr>
          <w:rFonts w:eastAsia="Times New Roman" w:cs="Times New Roman"/>
          <w:bCs/>
          <w:shd w:val="clear" w:color="auto" w:fill="FFFFFF"/>
        </w:rPr>
        <w:t xml:space="preserve">2010 αγοράστηκαν άλλες τρεις μετοχές, η αξία των οποίων, βάσει των προηγούμενων, θα έπρεπε να </w:t>
      </w:r>
      <w:r>
        <w:rPr>
          <w:rFonts w:eastAsia="Times New Roman"/>
          <w:bCs/>
          <w:shd w:val="clear" w:color="auto" w:fill="FFFFFF"/>
        </w:rPr>
        <w:t>είναι</w:t>
      </w:r>
      <w:r>
        <w:rPr>
          <w:rFonts w:eastAsia="Times New Roman" w:cs="Times New Roman"/>
          <w:bCs/>
          <w:shd w:val="clear" w:color="auto" w:fill="FFFFFF"/>
        </w:rPr>
        <w:t xml:space="preserve"> 116.000 ευρώ. Εδώ, όμως, μου φαίνεται πάρα πολύ περίεργο ότι καταβλήθηκαν 271.000 ευρώ, δηλαδή 90.000 ευρώ για κάθε μετοχή. </w:t>
      </w:r>
    </w:p>
    <w:p w14:paraId="3DCAD179"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Αν προσθέσουμε αυτά τα δύο ποσά</w:t>
      </w:r>
      <w:r>
        <w:rPr>
          <w:rFonts w:eastAsia="Times New Roman" w:cs="Times New Roman"/>
          <w:bCs/>
          <w:shd w:val="clear" w:color="auto" w:fill="FFFFFF"/>
        </w:rPr>
        <w:t xml:space="preserve">, σε σχέση με τα ποσά που </w:t>
      </w:r>
      <w:r>
        <w:rPr>
          <w:rFonts w:eastAsia="Times New Roman"/>
          <w:bCs/>
          <w:shd w:val="clear" w:color="auto" w:fill="FFFFFF"/>
        </w:rPr>
        <w:t>έχει</w:t>
      </w:r>
      <w:r>
        <w:rPr>
          <w:rFonts w:eastAsia="Times New Roman" w:cs="Times New Roman"/>
          <w:bCs/>
          <w:shd w:val="clear" w:color="auto" w:fill="FFFFFF"/>
        </w:rPr>
        <w:t xml:space="preserve"> καταβάλει το ΚΤΕΛ για τους δεκαπέντε δήμους, τα δρομολόγια των οποίων έχασε, το ΚΤΕΛ κατέβαλε ένα ποσό της τάξης των 2.181.000 ευρώ και τα χρήματα που εισέπραξε αντιστοιχούν γύρω στα 2.000.000 ευρώ, δηλαδή </w:t>
      </w:r>
      <w:r>
        <w:rPr>
          <w:rFonts w:eastAsia="Times New Roman"/>
          <w:bCs/>
          <w:shd w:val="clear" w:color="auto" w:fill="FFFFFF"/>
        </w:rPr>
        <w:t>έχει</w:t>
      </w:r>
      <w:r>
        <w:rPr>
          <w:rFonts w:eastAsia="Times New Roman" w:cs="Times New Roman"/>
          <w:bCs/>
          <w:shd w:val="clear" w:color="auto" w:fill="FFFFFF"/>
        </w:rPr>
        <w:t xml:space="preserve"> γίνει σχεδόν α</w:t>
      </w:r>
      <w:r>
        <w:rPr>
          <w:rFonts w:eastAsia="Times New Roman" w:cs="Times New Roman"/>
          <w:bCs/>
          <w:shd w:val="clear" w:color="auto" w:fill="FFFFFF"/>
        </w:rPr>
        <w:t xml:space="preserve">πόσβεση. </w:t>
      </w:r>
    </w:p>
    <w:p w14:paraId="3DCAD17A"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Αλλά όλα αυτά που σας ανέφερα και η αγορά των μετοχών έλαβαν χώρα το 2003. </w:t>
      </w:r>
      <w:r>
        <w:rPr>
          <w:rFonts w:eastAsia="Times New Roman" w:cs="Times New Roman"/>
          <w:bCs/>
          <w:shd w:val="clear" w:color="auto" w:fill="FFFFFF"/>
        </w:rPr>
        <w:t>Ε</w:t>
      </w:r>
      <w:r>
        <w:rPr>
          <w:rFonts w:eastAsia="Times New Roman" w:cs="Times New Roman"/>
          <w:bCs/>
          <w:shd w:val="clear" w:color="auto" w:fill="FFFFFF"/>
        </w:rPr>
        <w:t xml:space="preserve">δώ στην τροπολογία αναφέρονται τα μερίσματα από το 2014, 2015, 2016 και 2017. Τα υπόλοιπα χρόνια τι έγινε; Πόσα χρήματα </w:t>
      </w:r>
      <w:r>
        <w:rPr>
          <w:rFonts w:eastAsia="Times New Roman"/>
          <w:bCs/>
          <w:shd w:val="clear" w:color="auto" w:fill="FFFFFF"/>
        </w:rPr>
        <w:t>έχει</w:t>
      </w:r>
      <w:r>
        <w:rPr>
          <w:rFonts w:eastAsia="Times New Roman" w:cs="Times New Roman"/>
          <w:bCs/>
          <w:shd w:val="clear" w:color="auto" w:fill="FFFFFF"/>
        </w:rPr>
        <w:t xml:space="preserve"> πάρει το ΚΤΕΛ; </w:t>
      </w:r>
    </w:p>
    <w:p w14:paraId="3DCAD17B"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Για να μπορέσουμε να κάνουμε </w:t>
      </w:r>
      <w:r>
        <w:rPr>
          <w:rFonts w:eastAsia="Times New Roman" w:cs="Times New Roman"/>
          <w:bCs/>
          <w:shd w:val="clear" w:color="auto" w:fill="FFFFFF"/>
        </w:rPr>
        <w:t xml:space="preserve">δεκτή την τροπολογία, θα πρέπει να έχουμε μια εικόνα για το ύψος της επένδυσης -ακριβώς πόσο ήταν από την πλευρά του ΚΤΕΛ για την εξαγορά των μετοχών-, αλλά θα πρέπει να έχουμε και μια εικόνα για το ύψος των εσόδων που είχε από αυτή την επένδυση. </w:t>
      </w:r>
    </w:p>
    <w:p w14:paraId="3DCAD17C"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Τις υπόλ</w:t>
      </w:r>
      <w:r>
        <w:rPr>
          <w:rFonts w:eastAsia="Times New Roman" w:cs="Times New Roman"/>
          <w:bCs/>
          <w:shd w:val="clear" w:color="auto" w:fill="FFFFFF"/>
        </w:rPr>
        <w:t xml:space="preserve">οιπες </w:t>
      </w:r>
      <w:r>
        <w:rPr>
          <w:rFonts w:eastAsia="Times New Roman"/>
          <w:bCs/>
          <w:shd w:val="clear" w:color="auto" w:fill="FFFFFF"/>
        </w:rPr>
        <w:t>τροπολογίες</w:t>
      </w:r>
      <w:r>
        <w:rPr>
          <w:rFonts w:eastAsia="Times New Roman" w:cs="Times New Roman"/>
          <w:bCs/>
          <w:shd w:val="clear" w:color="auto" w:fill="FFFFFF"/>
        </w:rPr>
        <w:t xml:space="preserve"> θα τις σχολιάσω στη δευτερολογία μου. </w:t>
      </w:r>
    </w:p>
    <w:p w14:paraId="3DCAD17D"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Ευχαριστώ.</w:t>
      </w:r>
    </w:p>
    <w:p w14:paraId="3DCAD17E" w14:textId="77777777" w:rsidR="00B8452E" w:rsidRDefault="00811243">
      <w:pPr>
        <w:spacing w:line="600" w:lineRule="auto"/>
        <w:ind w:firstLine="709"/>
        <w:jc w:val="center"/>
        <w:rPr>
          <w:rFonts w:eastAsia="Times New Roman" w:cs="Times New Roman"/>
        </w:rPr>
      </w:pPr>
      <w:r>
        <w:rPr>
          <w:rFonts w:eastAsia="Times New Roman" w:cs="Times New Roman"/>
        </w:rPr>
        <w:t>(Χειροκροτήματα από την πτέρυγα τ</w:t>
      </w:r>
      <w:r>
        <w:rPr>
          <w:rFonts w:eastAsia="Times New Roman" w:cs="Times New Roman"/>
        </w:rPr>
        <w:t xml:space="preserve">ης </w:t>
      </w:r>
      <w:r>
        <w:rPr>
          <w:rFonts w:eastAsia="Times New Roman" w:cs="Times New Roman"/>
        </w:rPr>
        <w:t>Χρυσή</w:t>
      </w:r>
      <w:r>
        <w:rPr>
          <w:rFonts w:eastAsia="Times New Roman" w:cs="Times New Roman"/>
        </w:rPr>
        <w:t>ς</w:t>
      </w:r>
      <w:r>
        <w:rPr>
          <w:rFonts w:eastAsia="Times New Roman" w:cs="Times New Roman"/>
        </w:rPr>
        <w:t xml:space="preserve"> Αυγή</w:t>
      </w:r>
      <w:r>
        <w:rPr>
          <w:rFonts w:eastAsia="Times New Roman" w:cs="Times New Roman"/>
        </w:rPr>
        <w:t>ς</w:t>
      </w:r>
      <w:r>
        <w:rPr>
          <w:rFonts w:eastAsia="Times New Roman" w:cs="Times New Roman"/>
        </w:rPr>
        <w:t>)</w:t>
      </w:r>
    </w:p>
    <w:p w14:paraId="3DCAD17F" w14:textId="77777777" w:rsidR="00B8452E" w:rsidRDefault="00811243">
      <w:pPr>
        <w:spacing w:line="600" w:lineRule="auto"/>
        <w:ind w:firstLine="720"/>
        <w:jc w:val="both"/>
        <w:rPr>
          <w:rFonts w:eastAsia="Times New Roman" w:cs="Times New Roman"/>
          <w:szCs w:val="24"/>
        </w:rPr>
      </w:pPr>
      <w:r>
        <w:rPr>
          <w:rFonts w:eastAsia="Times New Roman" w:cs="Times New Roman"/>
          <w:bCs/>
          <w:shd w:val="clear" w:color="auto" w:fill="FFFFFF"/>
        </w:rPr>
        <w:t xml:space="preserve"> </w:t>
      </w:r>
      <w:r>
        <w:rPr>
          <w:rFonts w:eastAsia="Times New Roman"/>
          <w:b/>
          <w:bCs/>
        </w:rPr>
        <w:t>ΠΡΟΕΔΡΕΥΩΝ (Νικήτας Κακλαμάνης):</w:t>
      </w:r>
      <w:r>
        <w:rPr>
          <w:rFonts w:eastAsia="Times New Roman" w:cs="Times New Roman"/>
          <w:szCs w:val="24"/>
        </w:rPr>
        <w:t xml:space="preserve"> Προχωρούμε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του Κομ</w:t>
      </w:r>
      <w:r>
        <w:rPr>
          <w:rFonts w:eastAsia="Times New Roman" w:cs="Times New Roman"/>
          <w:szCs w:val="24"/>
        </w:rPr>
        <w:t>μ</w:t>
      </w:r>
      <w:r>
        <w:rPr>
          <w:rFonts w:eastAsia="Times New Roman" w:cs="Times New Roman"/>
          <w:szCs w:val="24"/>
        </w:rPr>
        <w:t xml:space="preserve">ουνιστικού Κόμματος Ελλάδας κ. Αθανάσιο </w:t>
      </w:r>
      <w:proofErr w:type="spellStart"/>
      <w:r>
        <w:rPr>
          <w:rFonts w:eastAsia="Times New Roman" w:cs="Times New Roman"/>
          <w:szCs w:val="24"/>
        </w:rPr>
        <w:t>Βαρδαλή</w:t>
      </w:r>
      <w:proofErr w:type="spellEnd"/>
      <w:r>
        <w:rPr>
          <w:rFonts w:eastAsia="Times New Roman" w:cs="Times New Roman"/>
          <w:szCs w:val="24"/>
        </w:rPr>
        <w:t xml:space="preserve">. </w:t>
      </w:r>
    </w:p>
    <w:p w14:paraId="3DCAD18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ΑΘΑΝΑΣΙΟΣ ΒΑΡ</w:t>
      </w:r>
      <w:r>
        <w:rPr>
          <w:rFonts w:eastAsia="Times New Roman" w:cs="Times New Roman"/>
          <w:b/>
          <w:szCs w:val="24"/>
        </w:rPr>
        <w:t>ΔΑΛΗΣ: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3DCAD18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Από την αρχή θα θέλαμε να ξεκαθαρίσουμε το κριτήριο με βάση το οποίο θα κρίνουμε το νομοσχέδιο που συζητάμε</w:t>
      </w:r>
      <w:r>
        <w:rPr>
          <w:rFonts w:eastAsia="Times New Roman" w:cs="Times New Roman"/>
          <w:szCs w:val="24"/>
        </w:rPr>
        <w:t xml:space="preserve"> σήμερα</w:t>
      </w:r>
      <w:r>
        <w:rPr>
          <w:rFonts w:eastAsia="Times New Roman" w:cs="Times New Roman"/>
          <w:szCs w:val="24"/>
        </w:rPr>
        <w:t xml:space="preserve">. </w:t>
      </w:r>
      <w:r>
        <w:rPr>
          <w:rFonts w:eastAsia="Times New Roman" w:cs="Times New Roman"/>
          <w:szCs w:val="24"/>
        </w:rPr>
        <w:lastRenderedPageBreak/>
        <w:t xml:space="preserve">Εμείς κάθε πρόταση για τις αστικές συγκοινωνίες, άρα και για το </w:t>
      </w:r>
      <w:r>
        <w:rPr>
          <w:rFonts w:eastAsia="Times New Roman"/>
          <w:bCs/>
        </w:rPr>
        <w:t>συγκεκριμένο</w:t>
      </w:r>
      <w:r>
        <w:rPr>
          <w:rFonts w:eastAsia="Times New Roman" w:cs="Times New Roman"/>
          <w:szCs w:val="24"/>
        </w:rPr>
        <w:t xml:space="preserve"> νομοσχέδιο, την κρίνουμε με βάση την ικανοποίηση των συνδυασμένων λαϊκών αναγκών στο ζήτημα των μεταφορών. Την κρίνουμε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με το αν θα έχουμε ασφαλείς, φθηνές για τα λαϊκά στρώματα αστικές συγκοινωνίες και με το αν οι εργαζόμενοι σε αυτές θα έχουν π</w:t>
      </w:r>
      <w:r>
        <w:rPr>
          <w:rFonts w:eastAsia="Times New Roman" w:cs="Times New Roman"/>
          <w:szCs w:val="24"/>
        </w:rPr>
        <w:t xml:space="preserve">λήρη μισθολογικά και εργασιακά </w:t>
      </w:r>
      <w:r>
        <w:rPr>
          <w:rFonts w:eastAsia="Times New Roman" w:cs="Times New Roman"/>
          <w:bCs/>
          <w:shd w:val="clear" w:color="auto" w:fill="FFFFFF"/>
        </w:rPr>
        <w:t>δικαιώματα</w:t>
      </w:r>
      <w:r>
        <w:rPr>
          <w:rFonts w:eastAsia="Times New Roman" w:cs="Times New Roman"/>
          <w:szCs w:val="24"/>
        </w:rPr>
        <w:t xml:space="preserve">. Τα εξασφαλίζει όλα αυτά το νομοσχέδιο που συζητάμε; Η απάντησή μας </w:t>
      </w:r>
      <w:r>
        <w:rPr>
          <w:rFonts w:eastAsia="Times New Roman"/>
          <w:bCs/>
        </w:rPr>
        <w:t>είναι</w:t>
      </w:r>
      <w:r>
        <w:rPr>
          <w:rFonts w:eastAsia="Times New Roman" w:cs="Times New Roman"/>
          <w:szCs w:val="24"/>
        </w:rPr>
        <w:t xml:space="preserve"> ούτε κατά διάνοια. </w:t>
      </w:r>
    </w:p>
    <w:p w14:paraId="3DCAD18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χι μόνον αυτό, αλλά η βαθύτερη στόχευση της </w:t>
      </w:r>
      <w:r>
        <w:rPr>
          <w:rFonts w:eastAsia="Times New Roman"/>
          <w:bCs/>
        </w:rPr>
        <w:t>Κυβέρνηση</w:t>
      </w:r>
      <w:r>
        <w:rPr>
          <w:rFonts w:eastAsia="Times New Roman" w:cs="Times New Roman"/>
          <w:szCs w:val="24"/>
        </w:rPr>
        <w:t xml:space="preserve">ς </w:t>
      </w:r>
      <w:r>
        <w:rPr>
          <w:rFonts w:eastAsia="Times New Roman"/>
          <w:bCs/>
        </w:rPr>
        <w:t>είναι</w:t>
      </w:r>
      <w:r>
        <w:rPr>
          <w:rFonts w:eastAsia="Times New Roman" w:cs="Times New Roman"/>
          <w:szCs w:val="24"/>
        </w:rPr>
        <w:t xml:space="preserve"> να ανοίξει τον δρόμο για την ιδιωτικοποίησή τ</w:t>
      </w:r>
      <w:r>
        <w:rPr>
          <w:rFonts w:eastAsia="Times New Roman" w:cs="Times New Roman"/>
          <w:szCs w:val="24"/>
        </w:rPr>
        <w:t>ου</w:t>
      </w:r>
      <w:r>
        <w:rPr>
          <w:rFonts w:eastAsia="Times New Roman" w:cs="Times New Roman"/>
          <w:szCs w:val="24"/>
        </w:rPr>
        <w:t>ς. Στην πρα</w:t>
      </w:r>
      <w:r>
        <w:rPr>
          <w:rFonts w:eastAsia="Times New Roman" w:cs="Times New Roman"/>
          <w:szCs w:val="24"/>
        </w:rPr>
        <w:t xml:space="preserve">γματικότητα, ισχυρίζεται ότι δήθεν κρατικοποιεί τις αστικές συγκοινωνίες, αλλά στη </w:t>
      </w:r>
      <w:r>
        <w:rPr>
          <w:rFonts w:eastAsia="Times New Roman"/>
          <w:bCs/>
        </w:rPr>
        <w:t>συγκεκριμένη</w:t>
      </w:r>
      <w:r>
        <w:rPr>
          <w:rFonts w:eastAsia="Times New Roman" w:cs="Times New Roman"/>
          <w:szCs w:val="24"/>
        </w:rPr>
        <w:t xml:space="preserve"> περίπτωση το κράτος, σπάζοντας το μονοπώλιο του παλιού ΟΑΣΘ, ανοίγει την αγορά και σε άλλους παίκτες, εγχώριους και ξένους, που μπορούν να συμμετέχουν στους δια</w:t>
      </w:r>
      <w:r>
        <w:rPr>
          <w:rFonts w:eastAsia="Times New Roman" w:cs="Times New Roman"/>
          <w:szCs w:val="24"/>
        </w:rPr>
        <w:t xml:space="preserve">γωνισμούς, καθορίζει τους κανόνες και «ίσους» όρους ανταγωνισμού, με βάση την ευρωπαϊκή νομοθεσία που υιοθετεί. Το κράτος δεν γίνεται ιδιοκτήτης, παρά μόνο πρόσκαιρα, για να οργανώσει το παιχνίδι, να λειτουργήσει ως τροχονόμος των ιδιωτικών συμφερόντων. </w:t>
      </w:r>
    </w:p>
    <w:p w14:paraId="3DCAD183" w14:textId="77777777" w:rsidR="00B8452E" w:rsidRDefault="00811243">
      <w:pPr>
        <w:spacing w:line="600" w:lineRule="auto"/>
        <w:ind w:firstLine="720"/>
        <w:jc w:val="both"/>
        <w:rPr>
          <w:rFonts w:eastAsia="Times New Roman" w:cs="Times New Roman"/>
        </w:rPr>
      </w:pPr>
      <w:r>
        <w:rPr>
          <w:rFonts w:eastAsia="Times New Roman" w:cs="Times New Roman"/>
          <w:szCs w:val="24"/>
        </w:rPr>
        <w:lastRenderedPageBreak/>
        <w:t>Ά</w:t>
      </w:r>
      <w:r>
        <w:rPr>
          <w:rFonts w:eastAsia="Times New Roman" w:cs="Times New Roman"/>
          <w:szCs w:val="24"/>
        </w:rPr>
        <w:t xml:space="preserve">λλωστε αυτό το </w:t>
      </w:r>
      <w:r>
        <w:rPr>
          <w:rFonts w:eastAsia="Times New Roman"/>
          <w:bCs/>
        </w:rPr>
        <w:t>έ</w:t>
      </w:r>
      <w:r>
        <w:rPr>
          <w:rFonts w:eastAsia="Times New Roman" w:cs="Times New Roman"/>
          <w:szCs w:val="24"/>
        </w:rPr>
        <w:t xml:space="preserve">ργο το έχουμε ξαναδεί. Τα ίδια έκαναν και </w:t>
      </w:r>
      <w:r>
        <w:rPr>
          <w:rFonts w:eastAsia="Times New Roman" w:cs="Times New Roman"/>
        </w:rPr>
        <w:t xml:space="preserve">το ΠΑΣΟΚ και </w:t>
      </w:r>
      <w:r>
        <w:rPr>
          <w:rFonts w:eastAsia="Times New Roman" w:cs="Times New Roman"/>
          <w:szCs w:val="24"/>
        </w:rPr>
        <w:t xml:space="preserve">η </w:t>
      </w:r>
      <w:r>
        <w:rPr>
          <w:rFonts w:eastAsia="Times New Roman" w:cs="Times New Roman"/>
        </w:rPr>
        <w:t>Νέα Δημοκρατία</w:t>
      </w:r>
      <w:r>
        <w:rPr>
          <w:rFonts w:eastAsia="Times New Roman" w:cs="Times New Roman"/>
        </w:rPr>
        <w:t>,</w:t>
      </w:r>
      <w:r>
        <w:rPr>
          <w:rFonts w:eastAsia="Times New Roman" w:cs="Times New Roman"/>
        </w:rPr>
        <w:t xml:space="preserve"> σε άλλες </w:t>
      </w:r>
      <w:r>
        <w:rPr>
          <w:rFonts w:eastAsia="Times New Roman"/>
          <w:bCs/>
          <w:shd w:val="clear" w:color="auto" w:fill="FFFFFF"/>
        </w:rPr>
        <w:t>βεβαίως</w:t>
      </w:r>
      <w:r>
        <w:rPr>
          <w:rFonts w:eastAsia="Times New Roman" w:cs="Times New Roman"/>
        </w:rPr>
        <w:t xml:space="preserve"> εποχές. Κρατικοποίησαν προβληματικές επιχειρήσεις, τις εξυγίαναν, φόρτωσαν τα χρέη τους στις πλάτες του λαού και μετά πάλι στα χέρια του ιδιώτη. Γιατί</w:t>
      </w:r>
      <w:r>
        <w:rPr>
          <w:rFonts w:eastAsia="Times New Roman" w:cs="Times New Roman"/>
        </w:rPr>
        <w:t xml:space="preserve">, όπως όλοι σας λέτε, το κράτος δεν </w:t>
      </w:r>
      <w:r>
        <w:rPr>
          <w:rFonts w:eastAsia="Times New Roman"/>
          <w:bCs/>
        </w:rPr>
        <w:t>έχει</w:t>
      </w:r>
      <w:r>
        <w:rPr>
          <w:rFonts w:eastAsia="Times New Roman" w:cs="Times New Roman"/>
        </w:rPr>
        <w:t xml:space="preserve"> να κάνει με τέτοιες δουλειές. Δεν πρέπει, δεν </w:t>
      </w:r>
      <w:r>
        <w:rPr>
          <w:rFonts w:eastAsia="Times New Roman"/>
          <w:bCs/>
        </w:rPr>
        <w:t>είναι</w:t>
      </w:r>
      <w:r>
        <w:rPr>
          <w:rFonts w:eastAsia="Times New Roman" w:cs="Times New Roman"/>
        </w:rPr>
        <w:t xml:space="preserve"> επιχειρηματίες. </w:t>
      </w:r>
    </w:p>
    <w:p w14:paraId="3DCAD184" w14:textId="77777777" w:rsidR="00B8452E" w:rsidRDefault="00811243">
      <w:pPr>
        <w:spacing w:line="600" w:lineRule="auto"/>
        <w:ind w:firstLine="720"/>
        <w:jc w:val="both"/>
        <w:rPr>
          <w:rFonts w:eastAsia="Times New Roman" w:cs="Times New Roman"/>
        </w:rPr>
      </w:pPr>
      <w:r>
        <w:rPr>
          <w:rFonts w:eastAsia="Times New Roman" w:cs="Times New Roman"/>
        </w:rPr>
        <w:t xml:space="preserve">Πολύς λόγος έγινε στην </w:t>
      </w:r>
      <w:r>
        <w:rPr>
          <w:rFonts w:eastAsia="Times New Roman" w:cs="Times New Roman"/>
        </w:rPr>
        <w:t>ε</w:t>
      </w:r>
      <w:r>
        <w:rPr>
          <w:rFonts w:eastAsia="Times New Roman" w:cs="Times New Roman"/>
        </w:rPr>
        <w:t xml:space="preserve">πιτροπή αλλά και μέχρι τώρα στη </w:t>
      </w:r>
      <w:r>
        <w:rPr>
          <w:rFonts w:eastAsia="Times New Roman"/>
        </w:rPr>
        <w:t>συζήτηση</w:t>
      </w:r>
      <w:r>
        <w:rPr>
          <w:rFonts w:eastAsia="Times New Roman" w:cs="Times New Roman"/>
        </w:rPr>
        <w:t xml:space="preserve"> στην Ολομέλεια για το αν θα </w:t>
      </w:r>
      <w:r>
        <w:rPr>
          <w:rFonts w:eastAsia="Times New Roman"/>
          <w:bCs/>
        </w:rPr>
        <w:t>είναι</w:t>
      </w:r>
      <w:r>
        <w:rPr>
          <w:rFonts w:eastAsia="Times New Roman" w:cs="Times New Roman"/>
        </w:rPr>
        <w:t xml:space="preserve"> καλύτερα ή όχι με την «κρατικοποίηση», αν θα ήτ</w:t>
      </w:r>
      <w:r>
        <w:rPr>
          <w:rFonts w:eastAsia="Times New Roman" w:cs="Times New Roman"/>
        </w:rPr>
        <w:t xml:space="preserve">αν καλύτερα να δοθεί σε ιδιώτη ή όχι. Εδώ εστιάστηκε, άλλωστε, και η κόντρα ανάμεσα στην </w:t>
      </w:r>
      <w:r>
        <w:rPr>
          <w:rFonts w:eastAsia="Times New Roman"/>
          <w:bCs/>
        </w:rPr>
        <w:t>Κυβέρνηση</w:t>
      </w:r>
      <w:r>
        <w:rPr>
          <w:rFonts w:eastAsia="Times New Roman" w:cs="Times New Roman"/>
        </w:rPr>
        <w:t xml:space="preserve"> και τα άλλα </w:t>
      </w:r>
      <w:r>
        <w:rPr>
          <w:rFonts w:eastAsia="Times New Roman" w:cs="Times New Roman"/>
        </w:rPr>
        <w:t>κ</w:t>
      </w:r>
      <w:r>
        <w:rPr>
          <w:rFonts w:eastAsia="Times New Roman" w:cs="Times New Roman"/>
        </w:rPr>
        <w:t>όμματα της Αντιπολίτευσης</w:t>
      </w:r>
      <w:r>
        <w:rPr>
          <w:rFonts w:eastAsia="Times New Roman" w:cs="Times New Roman"/>
        </w:rPr>
        <w:t xml:space="preserve">, </w:t>
      </w:r>
      <w:r>
        <w:rPr>
          <w:rFonts w:eastAsia="Times New Roman" w:cs="Times New Roman"/>
        </w:rPr>
        <w:t xml:space="preserve">κόντρα που κατά τη γνώμη μας </w:t>
      </w:r>
      <w:r>
        <w:rPr>
          <w:rFonts w:eastAsia="Times New Roman"/>
          <w:bCs/>
        </w:rPr>
        <w:t>είναι</w:t>
      </w:r>
      <w:r>
        <w:rPr>
          <w:rFonts w:eastAsia="Times New Roman" w:cs="Times New Roman"/>
        </w:rPr>
        <w:t xml:space="preserve"> και αποπροσανατολιστική. </w:t>
      </w:r>
    </w:p>
    <w:p w14:paraId="3DCAD185" w14:textId="77777777" w:rsidR="00B8452E" w:rsidRDefault="00811243">
      <w:pPr>
        <w:spacing w:line="600" w:lineRule="auto"/>
        <w:ind w:firstLine="720"/>
        <w:jc w:val="both"/>
        <w:rPr>
          <w:rFonts w:eastAsia="Times New Roman" w:cs="Times New Roman"/>
        </w:rPr>
      </w:pPr>
      <w:r>
        <w:rPr>
          <w:rFonts w:eastAsia="Times New Roman" w:cs="Times New Roman"/>
        </w:rPr>
        <w:t xml:space="preserve">Η πραγματικότητα </w:t>
      </w:r>
      <w:r>
        <w:rPr>
          <w:rFonts w:eastAsia="Times New Roman"/>
          <w:bCs/>
        </w:rPr>
        <w:t>είναι</w:t>
      </w:r>
      <w:r>
        <w:rPr>
          <w:rFonts w:eastAsia="Times New Roman" w:cs="Times New Roman"/>
        </w:rPr>
        <w:t xml:space="preserve"> ότι συστήνονται δύο νέες ανώνυμες εταιρ</w:t>
      </w:r>
      <w:r>
        <w:rPr>
          <w:rFonts w:eastAsia="Times New Roman" w:cs="Times New Roman"/>
        </w:rPr>
        <w:t>ε</w:t>
      </w:r>
      <w:r>
        <w:rPr>
          <w:rFonts w:eastAsia="Times New Roman" w:cs="Times New Roman"/>
        </w:rPr>
        <w:t>ίες</w:t>
      </w:r>
      <w:r>
        <w:rPr>
          <w:rFonts w:eastAsia="Times New Roman" w:cs="Times New Roman"/>
        </w:rPr>
        <w:t>,</w:t>
      </w:r>
      <w:r>
        <w:rPr>
          <w:rFonts w:eastAsia="Times New Roman" w:cs="Times New Roman"/>
        </w:rPr>
        <w:t xml:space="preserve"> μόνο κατ’ όνομα κρατικές. </w:t>
      </w:r>
      <w:r>
        <w:rPr>
          <w:rFonts w:eastAsia="Times New Roman" w:cs="Times New Roman"/>
        </w:rPr>
        <w:t>Γ</w:t>
      </w:r>
      <w:r>
        <w:rPr>
          <w:rFonts w:eastAsia="Times New Roman" w:cs="Times New Roman"/>
        </w:rPr>
        <w:t xml:space="preserve">ιατί λέμε </w:t>
      </w:r>
      <w:r>
        <w:rPr>
          <w:rFonts w:eastAsia="Times New Roman" w:cs="Times New Roman"/>
        </w:rPr>
        <w:t>«</w:t>
      </w:r>
      <w:r>
        <w:rPr>
          <w:rFonts w:eastAsia="Times New Roman" w:cs="Times New Roman"/>
        </w:rPr>
        <w:t>μόνο κατ’ όνομα»; Γιατί και οι δυο, παρά το ότι οι μετοχές θα ανήκουν στο κράτος και μέρος της δεύτερης εταιρείας στην τοπική διοίκηση, θα λειτουργούν με ιδιωτικοοικονομικά</w:t>
      </w:r>
      <w:r>
        <w:rPr>
          <w:rFonts w:eastAsia="Times New Roman" w:cs="Times New Roman"/>
        </w:rPr>
        <w:t xml:space="preserve"> κριτήρια και θα υπάγονται στις διατάξεις περί ΔΕΚΟ, με ό,τι αυτό σημαίνει. </w:t>
      </w:r>
    </w:p>
    <w:p w14:paraId="3DCAD186" w14:textId="77777777" w:rsidR="00B8452E" w:rsidRDefault="00811243">
      <w:pPr>
        <w:spacing w:line="600" w:lineRule="auto"/>
        <w:ind w:firstLine="720"/>
        <w:jc w:val="both"/>
        <w:rPr>
          <w:rFonts w:eastAsia="Times New Roman" w:cs="Times New Roman"/>
          <w:bCs/>
          <w:shd w:val="clear" w:color="auto" w:fill="FFFFFF"/>
        </w:rPr>
      </w:pPr>
      <w:r>
        <w:rPr>
          <w:rFonts w:eastAsia="Times New Roman" w:cs="Times New Roman"/>
        </w:rPr>
        <w:t xml:space="preserve">Τα ιδιωτικοοικονομικά κριτήρια, άλλωστε, προβλέπονται στο ίδιο το νομοσχέδιο, που κάνει λόγο για ανώτατο επιτρεπτό </w:t>
      </w:r>
      <w:r>
        <w:rPr>
          <w:rFonts w:eastAsia="Times New Roman" w:cs="Times New Roman"/>
        </w:rPr>
        <w:lastRenderedPageBreak/>
        <w:t xml:space="preserve">λειτουργικό κόστος ανά </w:t>
      </w:r>
      <w:proofErr w:type="spellStart"/>
      <w:r>
        <w:rPr>
          <w:rFonts w:eastAsia="Times New Roman" w:cs="Times New Roman"/>
        </w:rPr>
        <w:t>οχηματοχιλιόμετρο</w:t>
      </w:r>
      <w:proofErr w:type="spellEnd"/>
      <w:r>
        <w:rPr>
          <w:rFonts w:eastAsia="Times New Roman" w:cs="Times New Roman"/>
        </w:rPr>
        <w:t xml:space="preserve"> κ</w:t>
      </w:r>
      <w:r>
        <w:rPr>
          <w:rFonts w:eastAsia="Times New Roman" w:cs="Times New Roman"/>
        </w:rPr>
        <w:t>α</w:t>
      </w:r>
      <w:r>
        <w:rPr>
          <w:rFonts w:eastAsia="Times New Roman" w:cs="Times New Roman"/>
        </w:rPr>
        <w:t xml:space="preserve">ι κατώτερο επιτρεπτό </w:t>
      </w:r>
      <w:r>
        <w:rPr>
          <w:rFonts w:eastAsia="Times New Roman" w:cs="Times New Roman"/>
        </w:rPr>
        <w:t xml:space="preserve">βαθμό ικανοποίησης της πελατείας. </w:t>
      </w:r>
      <w:r>
        <w:rPr>
          <w:rFonts w:eastAsia="Times New Roman" w:cs="Times New Roman"/>
          <w:bCs/>
          <w:shd w:val="clear" w:color="auto" w:fill="FFFFFF"/>
        </w:rPr>
        <w:t xml:space="preserve">  </w:t>
      </w:r>
    </w:p>
    <w:p w14:paraId="3DCAD18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Πρακτικά, δηλαδή, όταν ξεπεραστεί το όριο του επιτρεπτού λειτουργικού κόστους, θα μειώνονται τα δρομολόγια, θα μειώνονται οι μισθοί των εργαζόμενων, θα αυξάνονται τα εισιτήρια ή μάλλον, όπως ακριβώς το λέει το νομοσχέδι</w:t>
      </w:r>
      <w:r>
        <w:rPr>
          <w:rFonts w:eastAsia="Times New Roman" w:cs="Times New Roman"/>
          <w:szCs w:val="24"/>
        </w:rPr>
        <w:t xml:space="preserve">ο, «θα γίνεται καθορισμός του προσήκοντος κομίστρου». Έτσι λένε την αύξηση του εισιτηρίου! Εν τέλει, δηλαδή, θα λειτουργούν στη βάση κόστους-οφέλους. </w:t>
      </w:r>
    </w:p>
    <w:p w14:paraId="3DCAD18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Δεύτερον, η Κυβέρνηση στην αιτιολογική έκθεση του νομοσχεδίου υποστηρίζει ότι υπάρχει ανάγκη </w:t>
      </w:r>
      <w:r>
        <w:rPr>
          <w:rFonts w:eastAsia="Times New Roman" w:cs="Times New Roman"/>
          <w:szCs w:val="24"/>
        </w:rPr>
        <w:t>–</w:t>
      </w:r>
      <w:r>
        <w:rPr>
          <w:rFonts w:eastAsia="Times New Roman" w:cs="Times New Roman"/>
          <w:szCs w:val="24"/>
        </w:rPr>
        <w:t>κατεπείγουσ</w:t>
      </w:r>
      <w:r>
        <w:rPr>
          <w:rFonts w:eastAsia="Times New Roman" w:cs="Times New Roman"/>
          <w:szCs w:val="24"/>
        </w:rPr>
        <w:t>α</w:t>
      </w:r>
      <w:r>
        <w:rPr>
          <w:rFonts w:eastAsia="Times New Roman" w:cs="Times New Roman"/>
          <w:szCs w:val="24"/>
        </w:rPr>
        <w:t>,</w:t>
      </w:r>
      <w:r>
        <w:rPr>
          <w:rFonts w:eastAsia="Times New Roman" w:cs="Times New Roman"/>
          <w:szCs w:val="24"/>
        </w:rPr>
        <w:t xml:space="preserve"> μάλιστα- προστασίας της εθνικής οικονομίας και</w:t>
      </w:r>
      <w:r>
        <w:rPr>
          <w:rFonts w:eastAsia="Times New Roman" w:cs="Times New Roman"/>
          <w:szCs w:val="24"/>
        </w:rPr>
        <w:t>,</w:t>
      </w:r>
      <w:r>
        <w:rPr>
          <w:rFonts w:eastAsia="Times New Roman" w:cs="Times New Roman"/>
          <w:szCs w:val="24"/>
        </w:rPr>
        <w:t xml:space="preserve"> λόγω του ασφυκτικού δημοσιονομικού πλαισίου προσαρμογής</w:t>
      </w:r>
      <w:r>
        <w:rPr>
          <w:rFonts w:eastAsia="Times New Roman" w:cs="Times New Roman"/>
          <w:szCs w:val="24"/>
        </w:rPr>
        <w:t>,</w:t>
      </w:r>
      <w:r>
        <w:rPr>
          <w:rFonts w:eastAsia="Times New Roman" w:cs="Times New Roman"/>
          <w:szCs w:val="24"/>
        </w:rPr>
        <w:t xml:space="preserve"> υπάρχει η ανάγκη μείωσης των δημοσίων δαπανών. Γι</w:t>
      </w:r>
      <w:r>
        <w:rPr>
          <w:rFonts w:eastAsia="Times New Roman" w:cs="Times New Roman"/>
          <w:szCs w:val="24"/>
        </w:rPr>
        <w:t>α</w:t>
      </w:r>
      <w:r>
        <w:rPr>
          <w:rFonts w:eastAsia="Times New Roman" w:cs="Times New Roman"/>
          <w:szCs w:val="24"/>
        </w:rPr>
        <w:t xml:space="preserve"> αυτό προχωράει σε αυτό το νομοσχέδιο. Τα λέει η ίδια. Άρα στόχο έχει να συνεχιστεί η λειτουργία τ</w:t>
      </w:r>
      <w:r>
        <w:rPr>
          <w:rFonts w:eastAsia="Times New Roman" w:cs="Times New Roman"/>
          <w:szCs w:val="24"/>
        </w:rPr>
        <w:t>ων αστικών συγκοινωνιών στη Θεσσαλονίκη -και όχι μόνο-</w:t>
      </w:r>
      <w:r>
        <w:rPr>
          <w:rFonts w:eastAsia="Times New Roman" w:cs="Times New Roman"/>
          <w:szCs w:val="24"/>
        </w:rPr>
        <w:t>,</w:t>
      </w:r>
      <w:r>
        <w:rPr>
          <w:rFonts w:eastAsia="Times New Roman" w:cs="Times New Roman"/>
          <w:szCs w:val="24"/>
        </w:rPr>
        <w:t xml:space="preserve"> με λιγότερα χρήματα από τον προϋπολογισμό, να μειώσει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επιχορήγηση. Γιατί; Γιατί δεν το επιτρέπει το ασφυκτικό πλαίσιο δημοσιονομικής προσαρμογής. </w:t>
      </w:r>
    </w:p>
    <w:p w14:paraId="3DCAD18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Το ίδιο, όμως, πλαίσιο δημοσιονομικής πρ</w:t>
      </w:r>
      <w:r>
        <w:rPr>
          <w:rFonts w:eastAsia="Times New Roman" w:cs="Times New Roman"/>
          <w:szCs w:val="24"/>
        </w:rPr>
        <w:t>οσαρμογής επιτρέπει τις επιδοτήσεις και τις φοροαπαλλαγές προς το μεγάλο κεφάλαιο, προς τους επενδυτές. Αποδεικνύεται έτσι για μια ακόμη φορά ότι και για την Κυβέρνηση του ΣΥΡΙΖΑ η ανάκαμψη των κερδών του κεφαλαίου είναι σε πρώτη προτεραιότητα.</w:t>
      </w:r>
    </w:p>
    <w:p w14:paraId="3DCAD18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εννοού</w:t>
      </w:r>
      <w:r>
        <w:rPr>
          <w:rFonts w:eastAsia="Times New Roman" w:cs="Times New Roman"/>
          <w:szCs w:val="24"/>
        </w:rPr>
        <w:t>ν όταν μιλάνε για «εθνικό συμφέρον», «προστασία της εθνικής οικονομίας», «λειτουργία των αστικών συγκοινωνιών χάριν του δημόσιου συμφέροντος». Δημόσιο συμφέρον και γι’ αυτή την Κυβέρνηση είναι να βρεθεί ζεστό χρήμα για τους επιχειρηματικούς ομίλους. Γι</w:t>
      </w:r>
      <w:r>
        <w:rPr>
          <w:rFonts w:eastAsia="Times New Roman" w:cs="Times New Roman"/>
          <w:szCs w:val="24"/>
        </w:rPr>
        <w:t>α</w:t>
      </w:r>
      <w:r>
        <w:rPr>
          <w:rFonts w:eastAsia="Times New Roman" w:cs="Times New Roman"/>
          <w:szCs w:val="24"/>
        </w:rPr>
        <w:t xml:space="preserve"> αυ</w:t>
      </w:r>
      <w:r>
        <w:rPr>
          <w:rFonts w:eastAsia="Times New Roman" w:cs="Times New Roman"/>
          <w:szCs w:val="24"/>
        </w:rPr>
        <w:t xml:space="preserve">τό θα κόψουν κι άλλο την επιδότηση προς τις συγκοινωνίες. Για τον ίδιο λόγο μάς φορτώνουν φορολογικά βάρη, μειώνουν τη χρηματοδότηση σε υγεία, πρόνοια, παιδεία. Για τον ίδιο λόγο μειώνουν μισθούς, μεροκάματα και συντάξεις. </w:t>
      </w:r>
    </w:p>
    <w:p w14:paraId="3DCAD18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Ενδιαφέρον, όμως, έχει και το απ</w:t>
      </w:r>
      <w:r>
        <w:rPr>
          <w:rFonts w:eastAsia="Times New Roman" w:cs="Times New Roman"/>
          <w:szCs w:val="24"/>
        </w:rPr>
        <w:t>ό πού και πώς θα εξοικονομήσουν χρήματα</w:t>
      </w:r>
      <w:r>
        <w:rPr>
          <w:rFonts w:eastAsia="Times New Roman" w:cs="Times New Roman"/>
          <w:szCs w:val="24"/>
        </w:rPr>
        <w:t>,</w:t>
      </w:r>
      <w:r>
        <w:rPr>
          <w:rFonts w:eastAsia="Times New Roman" w:cs="Times New Roman"/>
          <w:szCs w:val="24"/>
        </w:rPr>
        <w:t xml:space="preserve"> για να μπορούν να μειώσουν την κρατική επιχορήγηση. Εδώ -και μάλιστα άμεσα- το μάρμαρο θα το πληρώσουν οι εργαζόμενοι των δύο αυτών εταιρειών που συστήνο</w:t>
      </w:r>
      <w:r>
        <w:rPr>
          <w:rFonts w:eastAsia="Times New Roman" w:cs="Times New Roman"/>
          <w:szCs w:val="24"/>
        </w:rPr>
        <w:lastRenderedPageBreak/>
        <w:t>νται, της ΟΣΕΘ και της ΑΣΥΘ. Η ένταξή τους στο ενιαίο μισθολόγ</w:t>
      </w:r>
      <w:r>
        <w:rPr>
          <w:rFonts w:eastAsia="Times New Roman" w:cs="Times New Roman"/>
          <w:szCs w:val="24"/>
        </w:rPr>
        <w:t>ιο θα επιφέρει άμεσα μειώσεις μισθών από 15% έως 50%, ανάλογα με τα χρόνια υπηρεσίας που έχει ο καθένας.</w:t>
      </w:r>
    </w:p>
    <w:p w14:paraId="3DCAD18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Οι εργαζόμενοι του ΟΑΣΘ θα πρέπει να γνωρίζουν επίσης ότι τους περιμένουν κι άλλα βάσανα, πέρα από τις περικοπές των μισθών. Οι εργασιακές σχέσεις, η ε</w:t>
      </w:r>
      <w:r>
        <w:rPr>
          <w:rFonts w:eastAsia="Times New Roman" w:cs="Times New Roman"/>
          <w:szCs w:val="24"/>
        </w:rPr>
        <w:t xml:space="preserve">ντατικοποίηση θα χειροτερέψουν. Θα επεκταθεί παραπέρα η ανάθεση τμημάτων σε εργολάβους, όπως είναι, για παράδειγμα, η φύλαξη, η καθαριότητα, η συντήρηση, ο έλεγχος του κομίστρου. Κυρίως, όμως, το μάρμαρο θα πληρώσουν τα λαϊκά στρώματα της πόλης. </w:t>
      </w:r>
    </w:p>
    <w:p w14:paraId="3DCAD18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Οι εξελίξ</w:t>
      </w:r>
      <w:r>
        <w:rPr>
          <w:rFonts w:eastAsia="Times New Roman" w:cs="Times New Roman"/>
          <w:szCs w:val="24"/>
        </w:rPr>
        <w:t>εις στην αστική συγκοινωνία σηματοδοτούν νέο ξεζούμισμα του μεροκαματιάρη, του χαμηλόμισθου εργαζόμενου, του άνεργου της Θεσσαλονίκης, με νέες αυξήσεις στα εισιτήρια και με αυστηρότερους ελέγχους.</w:t>
      </w:r>
    </w:p>
    <w:p w14:paraId="3DCAD18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Είναι κάτι παραπάνω από βέβαιο, ανεξάρτητα από τις όποιες δ</w:t>
      </w:r>
      <w:r>
        <w:rPr>
          <w:rFonts w:eastAsia="Times New Roman" w:cs="Times New Roman"/>
          <w:szCs w:val="24"/>
        </w:rPr>
        <w:t>ιακηρύξεις της Κυβέρνησης περί του αντιθέτου, πως σε μια πορεία θα υπάρξει αύξηση του εισιτηρίου. Οι εργαζόμενοι, τα λαϊκά στρώματα της πόλης το επόμενο διάστημα θα βάλουν βαθύτερα το χέρι σε μια άδεια τσέπη.</w:t>
      </w:r>
    </w:p>
    <w:p w14:paraId="3DCAD18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Συμπερασματικά, οι εργαζόμενοι και τα λαϊκά στρ</w:t>
      </w:r>
      <w:r>
        <w:rPr>
          <w:rFonts w:eastAsia="Times New Roman" w:cs="Times New Roman"/>
          <w:szCs w:val="24"/>
        </w:rPr>
        <w:t xml:space="preserve">ώματα δεν έχουν να κερδίσουν τίποτα απολύτως από την πρόταση αυτή της Κυβέρνησης. Οι όποιες </w:t>
      </w:r>
      <w:proofErr w:type="spellStart"/>
      <w:r>
        <w:rPr>
          <w:rFonts w:eastAsia="Times New Roman" w:cs="Times New Roman"/>
          <w:szCs w:val="24"/>
        </w:rPr>
        <w:t>μικροβελτιώσεις</w:t>
      </w:r>
      <w:proofErr w:type="spellEnd"/>
      <w:r>
        <w:rPr>
          <w:rFonts w:eastAsia="Times New Roman" w:cs="Times New Roman"/>
          <w:szCs w:val="24"/>
        </w:rPr>
        <w:t xml:space="preserve"> -και εφόσον προκύψουν- σε κα</w:t>
      </w:r>
      <w:r>
        <w:rPr>
          <w:rFonts w:eastAsia="Times New Roman" w:cs="Times New Roman"/>
          <w:szCs w:val="24"/>
        </w:rPr>
        <w:t>μ</w:t>
      </w:r>
      <w:r>
        <w:rPr>
          <w:rFonts w:eastAsia="Times New Roman" w:cs="Times New Roman"/>
          <w:szCs w:val="24"/>
        </w:rPr>
        <w:t xml:space="preserve">μία περίπτωση δεν θα αλλάξουν ουσιαστικά την κατάσταση. </w:t>
      </w:r>
    </w:p>
    <w:p w14:paraId="3DCAD19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Τα άλλα κόμματα της Αντιπολίτευσης υποστηρίζουν ότι ο ιδιώτης </w:t>
      </w:r>
      <w:r>
        <w:rPr>
          <w:rFonts w:eastAsia="Times New Roman" w:cs="Times New Roman"/>
          <w:szCs w:val="24"/>
        </w:rPr>
        <w:t>θα προσφέρει καλύτερο και φθηνότερο έργο και άρα θα πρέπει να επιλεγεί η μορφή της ιδιωτικοποίησης ή του στρατηγικού επενδυτή.</w:t>
      </w:r>
    </w:p>
    <w:p w14:paraId="3DCAD19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Όλοι σας, Κυβέρνηση και κόμματα της Αντιπολίτευσης</w:t>
      </w:r>
      <w:r>
        <w:rPr>
          <w:rFonts w:eastAsia="Times New Roman" w:cs="Times New Roman"/>
          <w:szCs w:val="24"/>
        </w:rPr>
        <w:t>,</w:t>
      </w:r>
      <w:r>
        <w:rPr>
          <w:rFonts w:eastAsia="Times New Roman" w:cs="Times New Roman"/>
          <w:szCs w:val="24"/>
        </w:rPr>
        <w:t xml:space="preserve"> δηλώνετε πίστη στην ιδιωτική πρωτοβουλία, παρά τις όποιες επιμέρους διαφορές </w:t>
      </w:r>
      <w:r>
        <w:rPr>
          <w:rFonts w:eastAsia="Times New Roman" w:cs="Times New Roman"/>
          <w:szCs w:val="24"/>
        </w:rPr>
        <w:t>σας. Όταν μάλιστα τα πράγματα γίνονται σκούρα, όπως στην περίπτωση του ιδιωτικού ΟΑΣΘ, και είστε αναγκασμένοι να παραδεχθείτε τη σκληρή πραγματικότητα, τότε τους καταγγέλλετε ως αεριτζήδες, ως κρατικοδίαιτους και δηλώνετε ότι είστε υπέρ της «υγιούς ιδιωτικ</w:t>
      </w:r>
      <w:r>
        <w:rPr>
          <w:rFonts w:eastAsia="Times New Roman" w:cs="Times New Roman"/>
          <w:szCs w:val="24"/>
        </w:rPr>
        <w:t>ής πρωτοβουλίας».</w:t>
      </w:r>
    </w:p>
    <w:p w14:paraId="3DCAD19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 Γνωρίζετε, φαντάζομαι, ότι δεν υπάρχει κανένα κράτος όχι μόνο στην Ευρωπαϊκή Ένωση, σε όλο τον κόσμο, σε όλο τον πλανήτη, που να μην επιχορηγεί τις αστικές συγκοινωνίες.</w:t>
      </w:r>
    </w:p>
    <w:p w14:paraId="3DCAD19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Πώς, όμως, καθορίζεται το ύψος αυτό της επιχορήγησης; Η ίδια η Ευρω</w:t>
      </w:r>
      <w:r>
        <w:rPr>
          <w:rFonts w:eastAsia="Times New Roman" w:cs="Times New Roman"/>
          <w:szCs w:val="24"/>
        </w:rPr>
        <w:t>παϊκή Ένωση</w:t>
      </w:r>
      <w:r>
        <w:rPr>
          <w:rFonts w:eastAsia="Times New Roman" w:cs="Times New Roman"/>
          <w:szCs w:val="24"/>
        </w:rPr>
        <w:t>,</w:t>
      </w:r>
      <w:r>
        <w:rPr>
          <w:rFonts w:eastAsia="Times New Roman" w:cs="Times New Roman"/>
          <w:szCs w:val="24"/>
        </w:rPr>
        <w:t xml:space="preserve"> που πίνετε νερό στο όνομά της, με τον </w:t>
      </w:r>
      <w:r>
        <w:rPr>
          <w:rFonts w:eastAsia="Times New Roman" w:cs="Times New Roman"/>
          <w:szCs w:val="24"/>
        </w:rPr>
        <w:t>κ</w:t>
      </w:r>
      <w:r>
        <w:rPr>
          <w:rFonts w:eastAsia="Times New Roman" w:cs="Times New Roman"/>
          <w:szCs w:val="24"/>
        </w:rPr>
        <w:t>ανονισμό 1370/2007 στο άρθρο 4.1 προβλέπει: «Θα πρέπει η επιχορήγηση να μην υπερβαίνει το καθαρό οικονομικό αποτέλεσμα του κόστους και των εσόδων που αποκομίζει ο φορέας της δημόσιας υπηρεσίας, καθώς, επί</w:t>
      </w:r>
      <w:r>
        <w:rPr>
          <w:rFonts w:eastAsia="Times New Roman" w:cs="Times New Roman"/>
          <w:szCs w:val="24"/>
        </w:rPr>
        <w:t>σης, κι ενός εύλογου κέρδους</w:t>
      </w:r>
      <w:r>
        <w:rPr>
          <w:rFonts w:eastAsia="Times New Roman" w:cs="Times New Roman"/>
          <w:szCs w:val="24"/>
        </w:rPr>
        <w:t>.</w:t>
      </w:r>
      <w:r>
        <w:rPr>
          <w:rFonts w:eastAsia="Times New Roman" w:cs="Times New Roman"/>
          <w:szCs w:val="24"/>
        </w:rPr>
        <w:t>». Δηλαδή, σε κάθε περίπτωση, αναγνωρίζεται το δικαίωμα της κερδοφορίας του ιδιώτη και</w:t>
      </w:r>
      <w:r>
        <w:rPr>
          <w:rFonts w:eastAsia="Times New Roman" w:cs="Times New Roman"/>
          <w:szCs w:val="24"/>
        </w:rPr>
        <w:t>,</w:t>
      </w:r>
      <w:r>
        <w:rPr>
          <w:rFonts w:eastAsia="Times New Roman" w:cs="Times New Roman"/>
          <w:szCs w:val="24"/>
        </w:rPr>
        <w:t xml:space="preserve"> μάλιστα, του το διασφαλίζει κιόλας.</w:t>
      </w:r>
    </w:p>
    <w:p w14:paraId="3DCAD19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Αυτή είναι η «υγιής» ιδιωτική πρωτοβουλία. Το κέρδος τους είναι σε κάθε περίπτωση εξασφαλισμένο. </w:t>
      </w:r>
      <w:r>
        <w:rPr>
          <w:rFonts w:eastAsia="Times New Roman" w:cs="Times New Roman"/>
          <w:szCs w:val="24"/>
        </w:rPr>
        <w:t>Ε</w:t>
      </w:r>
      <w:r>
        <w:rPr>
          <w:rFonts w:eastAsia="Times New Roman" w:cs="Times New Roman"/>
          <w:szCs w:val="24"/>
        </w:rPr>
        <w:t xml:space="preserve">ίναι </w:t>
      </w:r>
      <w:r>
        <w:rPr>
          <w:rFonts w:eastAsia="Times New Roman" w:cs="Times New Roman"/>
          <w:szCs w:val="24"/>
        </w:rPr>
        <w:t xml:space="preserve">ένα το κρατούμενο. Τα υπόλοιπα όλα τα βλέπουμε, τα ψάχνουμε. </w:t>
      </w:r>
    </w:p>
    <w:p w14:paraId="3DCAD195" w14:textId="77777777" w:rsidR="00B8452E" w:rsidRDefault="00811243">
      <w:pPr>
        <w:spacing w:line="600" w:lineRule="auto"/>
        <w:ind w:firstLine="720"/>
        <w:jc w:val="both"/>
        <w:rPr>
          <w:rFonts w:eastAsia="Times New Roman"/>
          <w:bCs/>
        </w:rPr>
      </w:pPr>
      <w:r>
        <w:rPr>
          <w:rFonts w:eastAsia="Times New Roman" w:cs="Times New Roman"/>
          <w:szCs w:val="24"/>
        </w:rPr>
        <w:t xml:space="preserve">Το κέρδος, όμως, </w:t>
      </w:r>
      <w:r>
        <w:rPr>
          <w:rFonts w:eastAsia="Times New Roman"/>
          <w:bCs/>
        </w:rPr>
        <w:t>κυρίες και κύριοι Βουλευτές, δεν πέφτει από τον ουρανό. Το κέρδος θα βγαίνει από την εκμετάλλευση των εργαζομένων, τη μείωση των μισθών, τη μείωση του παρεχόμενου συγκοινωνιακού</w:t>
      </w:r>
      <w:r>
        <w:rPr>
          <w:rFonts w:eastAsia="Times New Roman"/>
          <w:bCs/>
        </w:rPr>
        <w:t xml:space="preserve"> έργου προς τον λαό. Τα έσοδα από τα εισιτήρια θα τα πληρώνουν τα λαϊκά στρώματα.</w:t>
      </w:r>
    </w:p>
    <w:p w14:paraId="3DCAD196" w14:textId="77777777" w:rsidR="00B8452E" w:rsidRDefault="00811243">
      <w:pPr>
        <w:spacing w:line="600" w:lineRule="auto"/>
        <w:ind w:firstLine="720"/>
        <w:jc w:val="both"/>
        <w:rPr>
          <w:rFonts w:eastAsia="Times New Roman"/>
          <w:bCs/>
        </w:rPr>
      </w:pPr>
      <w:r>
        <w:rPr>
          <w:rFonts w:eastAsia="Times New Roman"/>
          <w:bCs/>
        </w:rPr>
        <w:t xml:space="preserve">Όσον αφορά τι σημαίνει </w:t>
      </w:r>
      <w:r>
        <w:rPr>
          <w:rFonts w:eastAsia="Times New Roman"/>
          <w:bCs/>
        </w:rPr>
        <w:t>«</w:t>
      </w:r>
      <w:r>
        <w:rPr>
          <w:rFonts w:eastAsia="Times New Roman"/>
          <w:bCs/>
        </w:rPr>
        <w:t>υγιής ιδιωτική πρωτοβουλία</w:t>
      </w:r>
      <w:r>
        <w:rPr>
          <w:rFonts w:eastAsia="Times New Roman"/>
          <w:bCs/>
        </w:rPr>
        <w:t>»</w:t>
      </w:r>
      <w:r>
        <w:rPr>
          <w:rFonts w:eastAsia="Times New Roman"/>
          <w:bCs/>
        </w:rPr>
        <w:t>, το παράδειγμα της Αγγλίας είναι χαρακτηριστικό. Η ιδιωτικοποίηση των αστικών λεωφορείων εκεί και ο ανταγωνισμός των εταιρ</w:t>
      </w:r>
      <w:r>
        <w:rPr>
          <w:rFonts w:eastAsia="Times New Roman"/>
          <w:bCs/>
        </w:rPr>
        <w:t xml:space="preserve">ειών μείωσαν τους διακινούμενους επιβάτες σε μία δεκαετία </w:t>
      </w:r>
      <w:r>
        <w:rPr>
          <w:rFonts w:eastAsia="Times New Roman"/>
          <w:bCs/>
        </w:rPr>
        <w:lastRenderedPageBreak/>
        <w:t xml:space="preserve">κατά 27% και την ίδια στιγμή αύξησε το κόμιστρο, το εισιτήριο δηλαδή, κατά 25%. </w:t>
      </w:r>
    </w:p>
    <w:p w14:paraId="3DCAD197" w14:textId="77777777" w:rsidR="00B8452E" w:rsidRDefault="00811243">
      <w:pPr>
        <w:spacing w:line="600" w:lineRule="auto"/>
        <w:ind w:firstLine="720"/>
        <w:jc w:val="both"/>
        <w:rPr>
          <w:rFonts w:eastAsia="Times New Roman"/>
          <w:bCs/>
        </w:rPr>
      </w:pPr>
      <w:r>
        <w:rPr>
          <w:rFonts w:eastAsia="Times New Roman"/>
          <w:bCs/>
        </w:rPr>
        <w:t>Να γιατί λέμε ότι το δίλημμα ιδιωτικός ή δημόσιος συγκοινωνιακός φορέας, μέσα σε αυτ</w:t>
      </w:r>
      <w:r>
        <w:rPr>
          <w:rFonts w:eastAsia="Times New Roman"/>
          <w:bCs/>
        </w:rPr>
        <w:t>ό</w:t>
      </w:r>
      <w:r>
        <w:rPr>
          <w:rFonts w:eastAsia="Times New Roman"/>
          <w:bCs/>
        </w:rPr>
        <w:t xml:space="preserve"> τ</w:t>
      </w:r>
      <w:r>
        <w:rPr>
          <w:rFonts w:eastAsia="Times New Roman"/>
          <w:bCs/>
        </w:rPr>
        <w:t>ο</w:t>
      </w:r>
      <w:r>
        <w:rPr>
          <w:rFonts w:eastAsia="Times New Roman"/>
          <w:bCs/>
        </w:rPr>
        <w:t xml:space="preserve"> πλαίσι</w:t>
      </w:r>
      <w:r>
        <w:rPr>
          <w:rFonts w:eastAsia="Times New Roman"/>
          <w:bCs/>
        </w:rPr>
        <w:t>ο</w:t>
      </w:r>
      <w:r>
        <w:rPr>
          <w:rFonts w:eastAsia="Times New Roman"/>
          <w:bCs/>
        </w:rPr>
        <w:t xml:space="preserve"> οργάνωσης της οικονο</w:t>
      </w:r>
      <w:r>
        <w:rPr>
          <w:rFonts w:eastAsia="Times New Roman"/>
          <w:bCs/>
        </w:rPr>
        <w:t>μίας, είναι ένα ψευτοδίλημμα. Γιατί και στις δύο περιπτώσεις αυτός που πληρώνει τη νύφη είναι οι εργαζόμενοι και τα λαϊκά στρώματα.</w:t>
      </w:r>
    </w:p>
    <w:p w14:paraId="3DCAD198" w14:textId="77777777" w:rsidR="00B8452E" w:rsidRDefault="00811243">
      <w:pPr>
        <w:spacing w:line="600" w:lineRule="auto"/>
        <w:ind w:firstLine="720"/>
        <w:jc w:val="both"/>
        <w:rPr>
          <w:rFonts w:eastAsia="Times New Roman"/>
          <w:bCs/>
        </w:rPr>
      </w:pPr>
      <w:r>
        <w:rPr>
          <w:rFonts w:eastAsia="Times New Roman"/>
          <w:bCs/>
        </w:rPr>
        <w:t>Κυρίες και κύριοι, η λειτουργία των συγκοινωνιών με ιδιωτικοοικονομικά κριτήρια</w:t>
      </w:r>
      <w:r>
        <w:rPr>
          <w:rFonts w:eastAsia="Times New Roman"/>
          <w:bCs/>
        </w:rPr>
        <w:t>,</w:t>
      </w:r>
      <w:r>
        <w:rPr>
          <w:rFonts w:eastAsia="Times New Roman"/>
          <w:bCs/>
        </w:rPr>
        <w:t xml:space="preserve"> από τη μια, και η προσπάθεια της Κυβέρνησης</w:t>
      </w:r>
      <w:r>
        <w:rPr>
          <w:rFonts w:eastAsia="Times New Roman"/>
          <w:bCs/>
        </w:rPr>
        <w:t xml:space="preserve"> να φορτώσει την καπιταλιστική κρίση στους εργαζόμενους και τον λαό</w:t>
      </w:r>
      <w:r>
        <w:rPr>
          <w:rFonts w:eastAsia="Times New Roman"/>
          <w:bCs/>
        </w:rPr>
        <w:t>,</w:t>
      </w:r>
      <w:r>
        <w:rPr>
          <w:rFonts w:eastAsia="Times New Roman"/>
          <w:bCs/>
        </w:rPr>
        <w:t xml:space="preserve"> από την άλλη, είναι αυτά που συνθλίβουν τη σύγχρονη λαϊκή ανάγκη για φθηνές, ασφαλείς συγκοινωνίες, όπου θα εργάζονται εργαζόμενοι με πλήρη δικαιώματα. </w:t>
      </w:r>
    </w:p>
    <w:p w14:paraId="3DCAD199" w14:textId="77777777" w:rsidR="00B8452E" w:rsidRDefault="00811243">
      <w:pPr>
        <w:spacing w:line="600" w:lineRule="auto"/>
        <w:ind w:firstLine="720"/>
        <w:jc w:val="both"/>
        <w:rPr>
          <w:rFonts w:eastAsia="Times New Roman"/>
          <w:bCs/>
        </w:rPr>
      </w:pPr>
      <w:r>
        <w:rPr>
          <w:rFonts w:eastAsia="Times New Roman"/>
          <w:bCs/>
        </w:rPr>
        <w:t>Μπροστά σε αυτή την κατάσταση, πρέ</w:t>
      </w:r>
      <w:r>
        <w:rPr>
          <w:rFonts w:eastAsia="Times New Roman"/>
          <w:bCs/>
        </w:rPr>
        <w:t>πει να δυναμώσει η πάλη των εργαζομένων στις αστικές συγκοινωνίες, συνολικά των εργατών και των υπόλοιπων λαϊκών στρωμάτων, ενάντια σε αυτούς που μας κάνουν τη ζωή μαύρη. Δεν πρέπει να τους αφήνουμε σε χλωρό κλαρί. Να νιώθουν καθημερινά την ανάσα του εργατ</w:t>
      </w:r>
      <w:r>
        <w:rPr>
          <w:rFonts w:eastAsia="Times New Roman"/>
          <w:bCs/>
        </w:rPr>
        <w:t xml:space="preserve">ικού και γενικότερα του λαϊκού κινήματος. </w:t>
      </w:r>
    </w:p>
    <w:p w14:paraId="3DCAD19A" w14:textId="77777777" w:rsidR="00B8452E" w:rsidRDefault="00811243">
      <w:pPr>
        <w:spacing w:line="600" w:lineRule="auto"/>
        <w:ind w:firstLine="720"/>
        <w:jc w:val="both"/>
        <w:rPr>
          <w:rFonts w:eastAsia="Times New Roman"/>
          <w:bCs/>
        </w:rPr>
      </w:pPr>
      <w:r>
        <w:rPr>
          <w:rFonts w:eastAsia="Times New Roman"/>
          <w:bCs/>
        </w:rPr>
        <w:lastRenderedPageBreak/>
        <w:t>Μόνο η οργάνωση και η μαζική πάλη των εργαζομένων μπορεί να επιβάλει μείωση της τιμής του εισιτηρίου, με δωρεάν μετακίνηση των εργαζόμενων από και προς τη δουλειά τους. Να μετακινούνται δωρεάν όλη τη μέρα οι άνεργ</w:t>
      </w:r>
      <w:r>
        <w:rPr>
          <w:rFonts w:eastAsia="Times New Roman"/>
          <w:bCs/>
        </w:rPr>
        <w:t>οι, οι φοιτητές, οι σπουδαστές, τα άτομα με ειδικές ανάγκες, οι χαμηλοσυνταξιούχοι. Να γίνουν προσλήψεις προσωπικού με πλήρη δικαιώματα. Τι λέτε; Θα κάνετε  προσλήψεις, κύριε Υπουργέ; Να μην υπάρξει τώρα μείωση των μισθών των εργαζομένων. Να αυξηθούν τα λε</w:t>
      </w:r>
      <w:r>
        <w:rPr>
          <w:rFonts w:eastAsia="Times New Roman"/>
          <w:bCs/>
        </w:rPr>
        <w:t>ωφορεία, να πυκνώσουν τα δρομολόγια και</w:t>
      </w:r>
      <w:r>
        <w:rPr>
          <w:rFonts w:eastAsia="Times New Roman"/>
          <w:bCs/>
        </w:rPr>
        <w:t>,</w:t>
      </w:r>
      <w:r>
        <w:rPr>
          <w:rFonts w:eastAsia="Times New Roman"/>
          <w:bCs/>
        </w:rPr>
        <w:t xml:space="preserve"> κυρίως, προς τις λαϊκές συνοικίες </w:t>
      </w:r>
      <w:r>
        <w:rPr>
          <w:rFonts w:eastAsia="Times New Roman"/>
          <w:bCs/>
        </w:rPr>
        <w:t>κ</w:t>
      </w:r>
      <w:r>
        <w:rPr>
          <w:rFonts w:eastAsia="Times New Roman"/>
          <w:bCs/>
        </w:rPr>
        <w:t>αι</w:t>
      </w:r>
      <w:r>
        <w:rPr>
          <w:rFonts w:eastAsia="Times New Roman"/>
          <w:bCs/>
        </w:rPr>
        <w:t>,</w:t>
      </w:r>
      <w:r>
        <w:rPr>
          <w:rFonts w:eastAsia="Times New Roman"/>
          <w:bCs/>
        </w:rPr>
        <w:t xml:space="preserve"> μάλιστα, να φύγουν οι εργολάβοι από την αστική συγκοινωνία.</w:t>
      </w:r>
    </w:p>
    <w:p w14:paraId="3DCAD19B" w14:textId="77777777" w:rsidR="00B8452E" w:rsidRDefault="00811243">
      <w:pPr>
        <w:spacing w:line="600" w:lineRule="auto"/>
        <w:ind w:firstLine="720"/>
        <w:jc w:val="both"/>
        <w:rPr>
          <w:rFonts w:eastAsia="Times New Roman"/>
          <w:bCs/>
        </w:rPr>
      </w:pPr>
      <w:r>
        <w:rPr>
          <w:rFonts w:eastAsia="Times New Roman"/>
          <w:bCs/>
        </w:rPr>
        <w:t>Είναι καθαρό πως το ΚΚΕ δεν είναι ούτε με τον ιδιωτικό ούτε με τον κρατικό καπιταλιστικό συγκοινωνιακό φορέα που προ</w:t>
      </w:r>
      <w:r>
        <w:rPr>
          <w:rFonts w:eastAsia="Times New Roman"/>
          <w:bCs/>
        </w:rPr>
        <w:t xml:space="preserve">τείνει σήμερα η Κυβέρνηση </w:t>
      </w:r>
      <w:r>
        <w:rPr>
          <w:rFonts w:eastAsia="Times New Roman"/>
          <w:bCs/>
        </w:rPr>
        <w:t>κ</w:t>
      </w:r>
      <w:r>
        <w:rPr>
          <w:rFonts w:eastAsia="Times New Roman"/>
          <w:bCs/>
        </w:rPr>
        <w:t xml:space="preserve">ι αυτό γιατί έχει τη δική του πρόταση για τις αστικές συγκοινωνίες: </w:t>
      </w:r>
      <w:r>
        <w:rPr>
          <w:rFonts w:eastAsia="Times New Roman"/>
          <w:bCs/>
        </w:rPr>
        <w:t>σ</w:t>
      </w:r>
      <w:r>
        <w:rPr>
          <w:rFonts w:eastAsia="Times New Roman"/>
          <w:bCs/>
        </w:rPr>
        <w:t>υγκοινωνίες ασφαλείς, φθηνές για τα λαϊκά στρώματα, με πλήρη δικαιώματα για τους εργαζόμενους, πρόταση που ικανοποιεί τις συνδυασμένες λαϊκές ανάγκες.</w:t>
      </w:r>
    </w:p>
    <w:p w14:paraId="3DCAD19C" w14:textId="77777777" w:rsidR="00B8452E" w:rsidRDefault="00811243">
      <w:pPr>
        <w:spacing w:line="600" w:lineRule="auto"/>
        <w:ind w:firstLine="720"/>
        <w:jc w:val="both"/>
        <w:rPr>
          <w:rFonts w:eastAsia="Times New Roman"/>
          <w:bCs/>
        </w:rPr>
      </w:pPr>
      <w:r>
        <w:rPr>
          <w:rFonts w:eastAsia="Times New Roman"/>
          <w:bCs/>
        </w:rPr>
        <w:lastRenderedPageBreak/>
        <w:t>Εμείς μιλ</w:t>
      </w:r>
      <w:r>
        <w:rPr>
          <w:rFonts w:eastAsia="Times New Roman"/>
          <w:bCs/>
        </w:rPr>
        <w:t>άμε για έναν ενιαίο κρατικό φορέα μέσων μαζικής μεταφοράς που θα είναι ενταγμένος σε ένα σχέδιο κρατικό, επιστημονικό, πανεθνικό, που βασική προϋπόθεση για να υλοποιηθεί είναι αυτοί που παράγουν όλο τον πλούτο, δηλαδή οι εργαζόμενοι, να πάρουν την οικονομί</w:t>
      </w:r>
      <w:r>
        <w:rPr>
          <w:rFonts w:eastAsia="Times New Roman"/>
          <w:bCs/>
        </w:rPr>
        <w:t xml:space="preserve">α στα χέρια τους, αυτοί να κάνουν κουμάντο, να τη σχεδιάζουν σε όφελός τους. </w:t>
      </w:r>
    </w:p>
    <w:p w14:paraId="3DCAD19D" w14:textId="77777777" w:rsidR="00B8452E" w:rsidRDefault="00811243">
      <w:pPr>
        <w:tabs>
          <w:tab w:val="left" w:pos="1800"/>
        </w:tabs>
        <w:spacing w:line="600" w:lineRule="auto"/>
        <w:ind w:firstLine="720"/>
        <w:jc w:val="both"/>
        <w:rPr>
          <w:rFonts w:eastAsia="Times New Roman"/>
          <w:szCs w:val="24"/>
        </w:rPr>
      </w:pPr>
      <w:r>
        <w:rPr>
          <w:rFonts w:eastAsia="Times New Roman"/>
          <w:szCs w:val="24"/>
        </w:rPr>
        <w:t xml:space="preserve"> (Στο σημείο αυτό κτυπάει το κουδούνι λήξεως του χρόνου ομιλίας του κυρίου Βουλευτή)</w:t>
      </w:r>
    </w:p>
    <w:p w14:paraId="3DCAD19E" w14:textId="77777777" w:rsidR="00B8452E" w:rsidRDefault="00811243">
      <w:pPr>
        <w:spacing w:line="600" w:lineRule="auto"/>
        <w:ind w:firstLine="720"/>
        <w:jc w:val="both"/>
        <w:rPr>
          <w:rFonts w:eastAsia="Times New Roman"/>
          <w:bCs/>
        </w:rPr>
      </w:pPr>
      <w:r>
        <w:rPr>
          <w:rFonts w:eastAsia="Times New Roman"/>
          <w:bCs/>
        </w:rPr>
        <w:t>Ένα λεπτό, κύριε Πρόεδρε, και τελειώνω.</w:t>
      </w:r>
    </w:p>
    <w:p w14:paraId="3DCAD19F" w14:textId="77777777" w:rsidR="00B8452E" w:rsidRDefault="00811243">
      <w:pPr>
        <w:spacing w:line="600" w:lineRule="auto"/>
        <w:ind w:firstLine="720"/>
        <w:jc w:val="both"/>
        <w:rPr>
          <w:rFonts w:eastAsia="Times New Roman"/>
          <w:bCs/>
        </w:rPr>
      </w:pPr>
      <w:r>
        <w:rPr>
          <w:rFonts w:eastAsia="Times New Roman"/>
          <w:bCs/>
        </w:rPr>
        <w:t xml:space="preserve">Είναι ρεαλιστική μια τέτοια πρόταση; Η </w:t>
      </w:r>
      <w:proofErr w:type="spellStart"/>
      <w:r>
        <w:rPr>
          <w:rFonts w:eastAsia="Times New Roman"/>
          <w:bCs/>
        </w:rPr>
        <w:t>ρεαλιστικότητα</w:t>
      </w:r>
      <w:proofErr w:type="spellEnd"/>
      <w:r>
        <w:rPr>
          <w:rFonts w:eastAsia="Times New Roman"/>
          <w:bCs/>
        </w:rPr>
        <w:t>, κατά τη γνώμη μας, δεν κρίνεται από τους συσχετισμούς. Άλλωστε, αυτοί αλλάζουν. Εμείς λέμε πως</w:t>
      </w:r>
      <w:r>
        <w:rPr>
          <w:rFonts w:eastAsia="Times New Roman"/>
          <w:bCs/>
        </w:rPr>
        <w:t>,</w:t>
      </w:r>
      <w:r>
        <w:rPr>
          <w:rFonts w:eastAsia="Times New Roman"/>
          <w:bCs/>
        </w:rPr>
        <w:t xml:space="preserve"> ναι, είναι ρεαλιστικό κάτι τέτοιο, αρκεί να το πιστέψουν οι εργαζόμενοι και να το κάνουν δική τους υπόθεση.</w:t>
      </w:r>
    </w:p>
    <w:p w14:paraId="3DCAD1A0" w14:textId="77777777" w:rsidR="00B8452E" w:rsidRDefault="00811243">
      <w:pPr>
        <w:spacing w:line="600" w:lineRule="auto"/>
        <w:ind w:firstLine="720"/>
        <w:jc w:val="both"/>
        <w:rPr>
          <w:rFonts w:eastAsia="Times New Roman"/>
          <w:bCs/>
        </w:rPr>
      </w:pPr>
      <w:r>
        <w:rPr>
          <w:rFonts w:eastAsia="Times New Roman"/>
          <w:bCs/>
        </w:rPr>
        <w:t>Γιατί, για παράδειγμα, είναι ρεαλιστ</w:t>
      </w:r>
      <w:r>
        <w:rPr>
          <w:rFonts w:eastAsia="Times New Roman"/>
          <w:bCs/>
        </w:rPr>
        <w:t xml:space="preserve">ικό ο στόλος να ανανεώνεται μόνον απέξω, με σουηδικά, γερμανικά, ιταλικά λεωφορεία; Γιατί δεν είναι ρεαλιστικό να παράγονται εδώ; Μήπως δεν υπάρχει τεχνογνωσία και υποδομές στη χώρα μας, ώστε να γίνουν σύγχρονα οχήματα μαζικής μεταφοράς; </w:t>
      </w:r>
    </w:p>
    <w:p w14:paraId="3DCAD1A1" w14:textId="77777777" w:rsidR="00B8452E" w:rsidRDefault="00811243">
      <w:pPr>
        <w:spacing w:line="600" w:lineRule="auto"/>
        <w:ind w:firstLine="720"/>
        <w:jc w:val="both"/>
        <w:rPr>
          <w:rFonts w:eastAsia="Times New Roman"/>
          <w:bCs/>
        </w:rPr>
      </w:pPr>
      <w:r>
        <w:rPr>
          <w:rFonts w:eastAsia="Times New Roman"/>
          <w:bCs/>
        </w:rPr>
        <w:lastRenderedPageBreak/>
        <w:t>Την ΕΛΒΟ την έχε</w:t>
      </w:r>
      <w:r>
        <w:rPr>
          <w:rFonts w:eastAsia="Times New Roman"/>
          <w:bCs/>
        </w:rPr>
        <w:t>τ</w:t>
      </w:r>
      <w:r>
        <w:rPr>
          <w:rFonts w:eastAsia="Times New Roman"/>
          <w:bCs/>
        </w:rPr>
        <w:t>ε</w:t>
      </w:r>
      <w:r>
        <w:rPr>
          <w:rFonts w:eastAsia="Times New Roman"/>
          <w:bCs/>
        </w:rPr>
        <w:t xml:space="preserve"> διαλύσει στην κυριολεξία όλοι σας</w:t>
      </w:r>
      <w:r>
        <w:rPr>
          <w:rFonts w:eastAsia="Times New Roman"/>
          <w:bCs/>
        </w:rPr>
        <w:t>,</w:t>
      </w:r>
      <w:r>
        <w:rPr>
          <w:rFonts w:eastAsia="Times New Roman"/>
          <w:bCs/>
        </w:rPr>
        <w:t xml:space="preserve"> και πρώην και νυν, μαζί με την Ευρωπαϊκή Ένωση. </w:t>
      </w:r>
      <w:r>
        <w:rPr>
          <w:rFonts w:eastAsia="Times New Roman"/>
          <w:bCs/>
        </w:rPr>
        <w:t>Μ</w:t>
      </w:r>
      <w:r>
        <w:rPr>
          <w:rFonts w:eastAsia="Times New Roman"/>
          <w:bCs/>
        </w:rPr>
        <w:t>ε την πρόσκληση</w:t>
      </w:r>
      <w:r>
        <w:rPr>
          <w:rFonts w:eastAsia="Times New Roman"/>
          <w:bCs/>
        </w:rPr>
        <w:t>, μάλιστα,</w:t>
      </w:r>
      <w:r>
        <w:rPr>
          <w:rFonts w:eastAsia="Times New Roman"/>
          <w:bCs/>
        </w:rPr>
        <w:t xml:space="preserve"> εκδήλωσης ενδιαφέροντος της Κυβέρνησης ΣΥΡΙΖΑ για την πώλησή της επιταχύνεται αυτή η πορεία εκποίησης και διάλυσης της επιχείρησης.</w:t>
      </w:r>
    </w:p>
    <w:p w14:paraId="3DCAD1A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Μιλάμε, όμως</w:t>
      </w:r>
      <w:r>
        <w:rPr>
          <w:rFonts w:eastAsia="Times New Roman" w:cs="Times New Roman"/>
          <w:szCs w:val="24"/>
        </w:rPr>
        <w:t>, για ένα εργοστάσιο, την Ελληνική Βιομηχανία Οχημάτων, με έμπειρο εργατικό δυναμικό, με υποδομές που μπορεί να στηρίξει όχι μόνο την κατασκευή λεωφορείων, ασθενοφόρων, αλλά και την παραγωγή ακόμα και στρατιωτικών οχημάτων, με παραγωγικές μονάδες στρατηγικ</w:t>
      </w:r>
      <w:r>
        <w:rPr>
          <w:rFonts w:eastAsia="Times New Roman" w:cs="Times New Roman"/>
          <w:szCs w:val="24"/>
        </w:rPr>
        <w:t xml:space="preserve">ής σημασίας, οι οποίες στα χέρια του λαού μπορούν να αποδειχθούν πολύτιμο εργαλείο για την υλοποίηση των προγραμμάτων </w:t>
      </w:r>
      <w:proofErr w:type="spellStart"/>
      <w:r>
        <w:rPr>
          <w:rFonts w:eastAsia="Times New Roman" w:cs="Times New Roman"/>
          <w:szCs w:val="24"/>
        </w:rPr>
        <w:t>σχεδιοποιημένης</w:t>
      </w:r>
      <w:proofErr w:type="spellEnd"/>
      <w:r>
        <w:rPr>
          <w:rFonts w:eastAsia="Times New Roman" w:cs="Times New Roman"/>
          <w:szCs w:val="24"/>
        </w:rPr>
        <w:t xml:space="preserve"> οικονομικής και κοινωνικής ανάπτυξης, έχοντας στο επίκεντρο την ικανοποίηση των αναγκών ολόκληρου του λαού.</w:t>
      </w:r>
    </w:p>
    <w:p w14:paraId="3DCAD1A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Η χώρα μας δια</w:t>
      </w:r>
      <w:r>
        <w:rPr>
          <w:rFonts w:eastAsia="Times New Roman" w:cs="Times New Roman"/>
          <w:szCs w:val="24"/>
        </w:rPr>
        <w:t xml:space="preserve">θέτει, λοιπόν, ανθρώπινο δυναμικό, εργάτες, τεχνίτες και επιστήμονες, που έχουν και γνώσεις και εμπειρία και μπορούν να φτιάξουν και λεωφορεία και τα πάντα. Η λειτουργία της οικονομίας με βάση το κέρδος, η πρόσδεση της χώρας </w:t>
      </w:r>
      <w:r>
        <w:rPr>
          <w:rFonts w:eastAsia="Times New Roman" w:cs="Times New Roman"/>
          <w:szCs w:val="24"/>
        </w:rPr>
        <w:lastRenderedPageBreak/>
        <w:t>μας στην Ευρωπαϊκή Ένωση και το</w:t>
      </w:r>
      <w:r>
        <w:rPr>
          <w:rFonts w:eastAsia="Times New Roman" w:cs="Times New Roman"/>
          <w:szCs w:val="24"/>
        </w:rPr>
        <w:t xml:space="preserve"> ΝΑΤΟ είναι αυτά που εμποδίζουν την ανάπτυξη της παραγωγής γενικά και ειδικά σε αυτό τον τομέα. </w:t>
      </w:r>
    </w:p>
    <w:p w14:paraId="3DCAD1A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πρέπει να αλλάξει. Να γιατί η πάλη για τη λύση των άμεσων προβλημάτων πρέπει να συνδυαστεί με την πάλη ενάντια στους επιχειρηματικούς ομίλους και το σύστη</w:t>
      </w:r>
      <w:r>
        <w:rPr>
          <w:rFonts w:eastAsia="Times New Roman" w:cs="Times New Roman"/>
          <w:szCs w:val="24"/>
        </w:rPr>
        <w:t>μά τους. Για όλους τους παραπάνω λόγους εμείς καταψηφίζουμε το συγκεκριμένο νομοσχέδιο.</w:t>
      </w:r>
    </w:p>
    <w:p w14:paraId="3DCAD1A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DCAD1A6"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με τον ειδικό αγορητή των Ανεξαρτήτων Ελλήνων, τον κ. Γεώργιο Λαζαρίδη.</w:t>
      </w:r>
    </w:p>
    <w:p w14:paraId="3DCAD1A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w:t>
      </w:r>
      <w:r>
        <w:rPr>
          <w:rFonts w:eastAsia="Times New Roman" w:cs="Times New Roman"/>
          <w:szCs w:val="24"/>
        </w:rPr>
        <w:t xml:space="preserve">χαριστώ, </w:t>
      </w:r>
      <w:r w:rsidRPr="00841E7E">
        <w:rPr>
          <w:rFonts w:eastAsia="Times New Roman" w:cs="Times New Roman"/>
          <w:szCs w:val="24"/>
        </w:rPr>
        <w:t>κύριε Πρόεδρε.</w:t>
      </w:r>
    </w:p>
    <w:p w14:paraId="3DCAD1A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και καλούμαστε να τοποθετηθούμε και να ψηφίσουμε για την αναδιάρθρωση του ΟΑΣΘ, μια σημαντική νομοθετική πρωτοβουλία</w:t>
      </w:r>
      <w:r>
        <w:rPr>
          <w:rFonts w:eastAsia="Times New Roman" w:cs="Times New Roman"/>
          <w:szCs w:val="24"/>
        </w:rPr>
        <w:t>,</w:t>
      </w:r>
      <w:r>
        <w:rPr>
          <w:rFonts w:eastAsia="Times New Roman" w:cs="Times New Roman"/>
          <w:szCs w:val="24"/>
        </w:rPr>
        <w:t xml:space="preserve"> που έρχεται να βάλει τέλος σε ένα απαράδεκτο καθεστώς, σε μια νοσηρ</w:t>
      </w:r>
      <w:r>
        <w:rPr>
          <w:rFonts w:eastAsia="Times New Roman" w:cs="Times New Roman"/>
          <w:szCs w:val="24"/>
        </w:rPr>
        <w:t xml:space="preserve">ή κατάσταση ετών, με χαρακτηριστικά σπατάλης και κυρίως </w:t>
      </w:r>
      <w:r>
        <w:rPr>
          <w:rFonts w:eastAsia="Times New Roman" w:cs="Times New Roman"/>
          <w:szCs w:val="24"/>
        </w:rPr>
        <w:lastRenderedPageBreak/>
        <w:t>με έντονη τη δυσαρέσκεια του επιβατικού κοινού της Θεσσαλονίκης.</w:t>
      </w:r>
    </w:p>
    <w:p w14:paraId="3DCAD1A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Η κακή διαχείριση των οικονομικών του </w:t>
      </w:r>
      <w:r>
        <w:rPr>
          <w:rFonts w:eastAsia="Times New Roman" w:cs="Times New Roman"/>
          <w:szCs w:val="24"/>
        </w:rPr>
        <w:t>ο</w:t>
      </w:r>
      <w:r>
        <w:rPr>
          <w:rFonts w:eastAsia="Times New Roman" w:cs="Times New Roman"/>
          <w:szCs w:val="24"/>
        </w:rPr>
        <w:t>ργανισμού και η αδράνεια του εποπτεύοντος φορέα είχαν ως αποτέλεσμα να προκληθούν επανειλημμένως</w:t>
      </w:r>
      <w:r>
        <w:rPr>
          <w:rFonts w:eastAsia="Times New Roman" w:cs="Times New Roman"/>
          <w:szCs w:val="24"/>
        </w:rPr>
        <w:t xml:space="preserve"> προβλήματα μισθοδοσίας, τα οποία, δυστυχώς, </w:t>
      </w:r>
      <w:proofErr w:type="spellStart"/>
      <w:r>
        <w:rPr>
          <w:rFonts w:eastAsia="Times New Roman" w:cs="Times New Roman"/>
          <w:szCs w:val="24"/>
        </w:rPr>
        <w:t>μετακυλίστηκαν</w:t>
      </w:r>
      <w:proofErr w:type="spellEnd"/>
      <w:r>
        <w:rPr>
          <w:rFonts w:eastAsia="Times New Roman" w:cs="Times New Roman"/>
          <w:szCs w:val="24"/>
        </w:rPr>
        <w:t xml:space="preserve"> και προκάλεσαν τις πρόσφατες εργασιακές κινητοποιήσεις με τα γνωστά αποτελέσματα.</w:t>
      </w:r>
    </w:p>
    <w:p w14:paraId="3DCAD1A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Αδυνατούμε να δεχθούμε ότι, ενώ έχουν καταβληθεί από το ελληνικό δημόσιο εκατοντάδες εκατομμύρια ευρώ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οικονομικών συμφωνιών, συνέχιζαν να προκύπτουν προβλήματα παντός τύπου εις βάρος και των πολιτών και των δημοσίων οικονομικών.</w:t>
      </w:r>
    </w:p>
    <w:p w14:paraId="3DCAD1A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Οι καταστάσεις αυτές πρέπει να σταματήσουν και οι αλλαγές που θεσπίζονται είναι αναγκαίες και επιβάλλουν τη δημιουργία ενός </w:t>
      </w:r>
      <w:r>
        <w:rPr>
          <w:rFonts w:eastAsia="Times New Roman" w:cs="Times New Roman"/>
          <w:szCs w:val="24"/>
        </w:rPr>
        <w:t>νέου δημόσιου ρυθμιστικού φορέα, όπως είπαμε και κατά τη διάρκεια της διαβούλευσης του νομοσχεδίου, που θα συντονίζει, θα ελέγχει, θα εποπτεύει και θα καθορίζει τον τρόπο και τη διαδικασία άσκησης του συγκοινωνιακού έργου κάθε μορφής.</w:t>
      </w:r>
    </w:p>
    <w:p w14:paraId="3DCAD1A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Ο υφιστάμενος δε φορέ</w:t>
      </w:r>
      <w:r>
        <w:rPr>
          <w:rFonts w:eastAsia="Times New Roman" w:cs="Times New Roman"/>
          <w:szCs w:val="24"/>
        </w:rPr>
        <w:t xml:space="preserve">ας, το Συμβούλιο Αστικών Συγκοινωνιών Θεσσαλονίκης, απέτυχε να ανταποκριθεί στις παραπάνω απαιτήσεις και γενικά στα καθήκοντά του, την ίδια στιγμή που έχει λήξει η οικονομική συμφωνία ελληνικού δημοσίου και ΟΑΣΘ και επομένως απαιτείται η άμεση ρύθμιση των </w:t>
      </w:r>
      <w:r>
        <w:rPr>
          <w:rFonts w:eastAsia="Times New Roman" w:cs="Times New Roman"/>
          <w:szCs w:val="24"/>
        </w:rPr>
        <w:t>θεμάτων εκτέλεσης του έργου, δίχως να διαταραχθεί η κοινωνική ισορροπία και η καθημερινότητα των πολιτών.</w:t>
      </w:r>
    </w:p>
    <w:p w14:paraId="3DCAD1A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Οι αλλαγές που προαναφέραμε, λοιπόν, είναι αναγκαίες για τη διατήρηση της κοινωνικής και οικονομικής δραστηριότητας στη Θεσσαλονίκη, αλλά και για την </w:t>
      </w:r>
      <w:r>
        <w:rPr>
          <w:rFonts w:eastAsia="Times New Roman" w:cs="Times New Roman"/>
          <w:szCs w:val="24"/>
        </w:rPr>
        <w:t>εξασφάλιση της ομαλής λειτουργίας της δημόσιας αστικής συγκοινωνίας, αναγκαίες για την εύρυθμη εκπλήρωση των υποχρεώσεων απέναντι στους εργαζομένους.</w:t>
      </w:r>
    </w:p>
    <w:p w14:paraId="3DCAD1A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Φυσικά, ακούσαμε και τους φορείς να τοποθετούνται θετικά στη δημιουργία ενός φορέα που θα δώσει ένα τέλος </w:t>
      </w:r>
      <w:r>
        <w:rPr>
          <w:rFonts w:eastAsia="Times New Roman" w:cs="Times New Roman"/>
          <w:szCs w:val="24"/>
        </w:rPr>
        <w:t>στην ταλαιπωρία του επιβατικού κοινού της πόλης, που θα λειτουργεί με διαφάνεια και συνέπεια και που θα εξασφαλίζει την απρόσκοπτη συνέχιση του έργου των εργαζομένων.</w:t>
      </w:r>
    </w:p>
    <w:p w14:paraId="3DCAD1A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 σίγουρο είναι ότι συζητήθηκαν οι παθογένειες του </w:t>
      </w:r>
      <w:r>
        <w:rPr>
          <w:rFonts w:eastAsia="Times New Roman" w:cs="Times New Roman"/>
          <w:szCs w:val="24"/>
        </w:rPr>
        <w:t>ο</w:t>
      </w:r>
      <w:r>
        <w:rPr>
          <w:rFonts w:eastAsia="Times New Roman" w:cs="Times New Roman"/>
          <w:szCs w:val="24"/>
        </w:rPr>
        <w:t xml:space="preserve">ργανισμού και βάσει αυτών, προτείνεται σήμερα η σημαντική αυτή </w:t>
      </w:r>
      <w:r>
        <w:rPr>
          <w:rFonts w:eastAsia="Times New Roman" w:cs="Times New Roman"/>
          <w:szCs w:val="24"/>
        </w:rPr>
        <w:lastRenderedPageBreak/>
        <w:t xml:space="preserve">πρόταση και μοναδική, δυστυχώς, στα τόσα χρόνια. Είναι μια πρόταση που προβλέπει διαδικασίες αποτίμησης και εκκαθάρισης της επιχείρησης και εισάγει το πλαίσιο το οποίο θα εξασφαλίζει την ομαλή </w:t>
      </w:r>
      <w:r>
        <w:rPr>
          <w:rFonts w:eastAsia="Times New Roman" w:cs="Times New Roman"/>
          <w:szCs w:val="24"/>
        </w:rPr>
        <w:t>μετάβαση του μεταφορικού έργου στον νέο φορέα, με πλήρη διασφάλιση των εργασιακών δικαιωμάτων του προσωπικού σε ένα εύλογο χρονικό διάστημα.</w:t>
      </w:r>
    </w:p>
    <w:p w14:paraId="3DCAD1B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εκσυγχρονισμός των αστικών συγκοινωνιών και του δικτύου του Νομού Θεσσαλονίκης είνα</w:t>
      </w:r>
      <w:r>
        <w:rPr>
          <w:rFonts w:eastAsia="Times New Roman" w:cs="Times New Roman"/>
          <w:szCs w:val="24"/>
        </w:rPr>
        <w:t xml:space="preserve">ι ένα σημαντικό ζήτημα που ενισχύεται, καθώς αφορά το μεγαλύτερο μέσο μεταφοράς στον </w:t>
      </w:r>
      <w:r>
        <w:rPr>
          <w:rFonts w:eastAsia="Times New Roman" w:cs="Times New Roman"/>
          <w:szCs w:val="24"/>
        </w:rPr>
        <w:t>ν</w:t>
      </w:r>
      <w:r>
        <w:rPr>
          <w:rFonts w:eastAsia="Times New Roman" w:cs="Times New Roman"/>
          <w:szCs w:val="24"/>
        </w:rPr>
        <w:t>ομό σε επίπεδο αστικής συγκοινωνίας. Αφορά άμεσα και έμμεσα και επηρεάζει τις οικονομικές εξελίξεις, την πρόοδο και τη βελτίωση της ποιότητας της ζωής των κατοίκων της πε</w:t>
      </w:r>
      <w:r>
        <w:rPr>
          <w:rFonts w:eastAsia="Times New Roman" w:cs="Times New Roman"/>
          <w:szCs w:val="24"/>
        </w:rPr>
        <w:t xml:space="preserve">ριοχής. </w:t>
      </w:r>
    </w:p>
    <w:p w14:paraId="3DCAD1B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Εισάγονται πλέον σημαντικές μεταρρυθμίσεις στον σχεδιασμό, στην οργάνωση, στον έλεγχο και την εποπτεία των αστικών συγκοινωνιών, με την ελπίδα ότι θα διαμορφωθεί ένα σταθερό πλαίσιο στη δομή του </w:t>
      </w:r>
      <w:r>
        <w:rPr>
          <w:rFonts w:eastAsia="Times New Roman" w:cs="Times New Roman"/>
          <w:szCs w:val="24"/>
        </w:rPr>
        <w:t>ο</w:t>
      </w:r>
      <w:r>
        <w:rPr>
          <w:rFonts w:eastAsia="Times New Roman" w:cs="Times New Roman"/>
          <w:szCs w:val="24"/>
        </w:rPr>
        <w:t>ργανισμού και στη χρηματοδότησή του και θα πάψει επ</w:t>
      </w:r>
      <w:r>
        <w:rPr>
          <w:rFonts w:eastAsia="Times New Roman" w:cs="Times New Roman"/>
          <w:szCs w:val="24"/>
        </w:rPr>
        <w:t xml:space="preserve">ιτέλους η πάγια τακτική το αρμόδιο Υπουργείο να δρα επικουρικά και να ανανεώνει ή να παρατείνει συμβάσεις, </w:t>
      </w:r>
      <w:proofErr w:type="spellStart"/>
      <w:r>
        <w:rPr>
          <w:rFonts w:eastAsia="Times New Roman" w:cs="Times New Roman"/>
          <w:szCs w:val="24"/>
        </w:rPr>
        <w:t>πόσω</w:t>
      </w:r>
      <w:proofErr w:type="spellEnd"/>
      <w:r>
        <w:rPr>
          <w:rFonts w:eastAsia="Times New Roman" w:cs="Times New Roman"/>
          <w:szCs w:val="24"/>
        </w:rPr>
        <w:t xml:space="preserve"> δε μάλλον όταν αυτές κρίνονται έκπτωτες χρονικά. </w:t>
      </w:r>
    </w:p>
    <w:p w14:paraId="3DCAD1B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Η κακή διαχείριση των οικονομικών του </w:t>
      </w:r>
      <w:r>
        <w:rPr>
          <w:rFonts w:eastAsia="Times New Roman" w:cs="Times New Roman"/>
          <w:szCs w:val="24"/>
        </w:rPr>
        <w:t>ο</w:t>
      </w:r>
      <w:r>
        <w:rPr>
          <w:rFonts w:eastAsia="Times New Roman" w:cs="Times New Roman"/>
          <w:szCs w:val="24"/>
        </w:rPr>
        <w:t>ργανισμού και οι λοιπές δυσλειτουργίες προκάλεσαν καθολ</w:t>
      </w:r>
      <w:r>
        <w:rPr>
          <w:rFonts w:eastAsia="Times New Roman" w:cs="Times New Roman"/>
          <w:szCs w:val="24"/>
        </w:rPr>
        <w:t xml:space="preserve">ικές εργασιακές κινητοποιήσεις, με τα γνωστά αποτελέσματα. Για τους λόγους αυτούς και κυρίως για την επίλυσή τους, στηρίζουμε την πρόταση του Υπουργείου Υποδομών, αλλά και με μια τροπολογία στηρίζουμε και το ΚΤΕΛ Θεσσαλονίκης. </w:t>
      </w:r>
    </w:p>
    <w:p w14:paraId="3DCAD1B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με την τροπολογία, με γενικό αριθμό πρωτοκόλλου 1107 και ειδικό 6, την οποία κατέθεσα εκ μέρους των Ανεξάρτητων Ελλήνων, εισάγουμε την πρόβλεψη για συνέχιση της καταβολής της αποζημίωσης και μερισμάτων που έχει υπογραφεί με τον ΟΑΣΘ και δικαιούται κατά ν</w:t>
      </w:r>
      <w:r>
        <w:rPr>
          <w:rFonts w:eastAsia="Times New Roman" w:cs="Times New Roman"/>
          <w:szCs w:val="24"/>
        </w:rPr>
        <w:t>όμο για την περιοχή ευθύνης της στην οποία κινείται, προκειμένου να μην οδηγηθεί η «ΚΤΕΛ</w:t>
      </w:r>
      <w:r>
        <w:rPr>
          <w:rFonts w:eastAsia="Times New Roman" w:cs="Times New Roman"/>
          <w:szCs w:val="24"/>
        </w:rPr>
        <w:t xml:space="preserve"> </w:t>
      </w:r>
      <w:r>
        <w:rPr>
          <w:rFonts w:eastAsia="Times New Roman" w:cs="Times New Roman"/>
          <w:szCs w:val="24"/>
        </w:rPr>
        <w:t>ΘΕΣΣΑΛΟΝΙΚΗΣ</w:t>
      </w:r>
      <w:r>
        <w:rPr>
          <w:rFonts w:eastAsia="Times New Roman" w:cs="Times New Roman"/>
          <w:szCs w:val="24"/>
        </w:rPr>
        <w:t xml:space="preserve"> Α.Ε.» χωρίς υπαιτιότητά της σε αδυναμία συνέχισης της λειτουργίας και παροχής υπηρεσιών στις </w:t>
      </w:r>
      <w:proofErr w:type="spellStart"/>
      <w:r>
        <w:rPr>
          <w:rFonts w:eastAsia="Times New Roman" w:cs="Times New Roman"/>
          <w:szCs w:val="24"/>
        </w:rPr>
        <w:t>ενδονομαρχιακές</w:t>
      </w:r>
      <w:proofErr w:type="spellEnd"/>
      <w:r>
        <w:rPr>
          <w:rFonts w:eastAsia="Times New Roman" w:cs="Times New Roman"/>
          <w:szCs w:val="24"/>
        </w:rPr>
        <w:t xml:space="preserve"> υπεραστικές λεωφορειακές γραμμές. </w:t>
      </w:r>
    </w:p>
    <w:p w14:paraId="3DCAD1B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Για να γίν</w:t>
      </w:r>
      <w:r>
        <w:rPr>
          <w:rFonts w:eastAsia="Times New Roman" w:cs="Times New Roman"/>
          <w:szCs w:val="24"/>
        </w:rPr>
        <w:t xml:space="preserve">ω πιο σαφής, θα σας πω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λόγια για την τροπολογία, εφόσον έχω λίγο χρόνο. Για να μη θρηνήσουμε και την «ΚΤΕΛ </w:t>
      </w:r>
      <w:r>
        <w:rPr>
          <w:rFonts w:eastAsia="Times New Roman" w:cs="Times New Roman"/>
          <w:szCs w:val="24"/>
        </w:rPr>
        <w:t xml:space="preserve">ΘΕΣΣΑΛΟΝΙΚΗΣ </w:t>
      </w:r>
      <w:r>
        <w:rPr>
          <w:rFonts w:eastAsia="Times New Roman" w:cs="Times New Roman"/>
          <w:szCs w:val="24"/>
        </w:rPr>
        <w:t xml:space="preserve">Α.Ε.» ως παράπλευρη απώλεια σε όλα αυτά τα κακώς κείμενα του ΟΑΣΘ, κατέθεσα αυτή την τροπολογία και θα σας πω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λόγια για το ιστορ</w:t>
      </w:r>
      <w:r>
        <w:rPr>
          <w:rFonts w:eastAsia="Times New Roman" w:cs="Times New Roman"/>
          <w:szCs w:val="24"/>
        </w:rPr>
        <w:t>ικό.</w:t>
      </w:r>
    </w:p>
    <w:p w14:paraId="3DCAD1B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Το 2001, ο ΟΑΣΘ επεκτάθηκε, χωρίς τη συναίνεση του ΚΤΕΛ, σε δεκαπέντε δήμους έξω από τον αστικό ιστό της Θεσσαλονίκης, σε περιοχή την οποία εξυπηρετούσε το ΚΤΕΛ. Μιλάμε για περιοχές οι οποίες είχαν μεγάλο μεταφορικό έργο. Προκειμένου, λοιπόν, να χρυσώ</w:t>
      </w:r>
      <w:r>
        <w:rPr>
          <w:rFonts w:eastAsia="Times New Roman" w:cs="Times New Roman"/>
          <w:szCs w:val="24"/>
        </w:rPr>
        <w:t>σει τότε το χάπι ο ΟΑΣΘ, αυτοί οι οποίοι συναίνεσαν και νομιμοποίησαν αυτή την κίνηση του ΟΑΣΘ μεταβίβασαν είκοσι έξι μετοχές στο ΚΤΕΛ και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ενώ το ΚΤΕΛ χωρίς συναίνεσή του παραχώρησε αυτές τις γραμμές, στην ουσία το 80% του μεταφορικού έρ</w:t>
      </w:r>
      <w:r>
        <w:rPr>
          <w:rFonts w:eastAsia="Times New Roman" w:cs="Times New Roman"/>
          <w:szCs w:val="24"/>
        </w:rPr>
        <w:t xml:space="preserve">γου, τού παραχωρήθηκαν είκοσι έξι μετοχές, τις οποίες τις πλήρωσε το ΚΤΕΛ κιόλας περίπου 2 εκατομμύρια ευρώ. </w:t>
      </w:r>
    </w:p>
    <w:p w14:paraId="3DCAD1B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Στη συνέχεια, το 2010 πήραν κι άλλο κομμάτι από το ΚΤΕΛ. Του πήραν άλλους εννέα δήμους. Πήραν δεκαπέντε δήμους την πρώτη φορά το 2001 και εννέα δή</w:t>
      </w:r>
      <w:r>
        <w:rPr>
          <w:rFonts w:eastAsia="Times New Roman" w:cs="Times New Roman"/>
          <w:szCs w:val="24"/>
        </w:rPr>
        <w:t xml:space="preserve">μους τη δεύτερη φορά το 2010. Έδωσαν, μάλιστα, στο ΚΤΕΛ άλλες τρεις μετοχές, τις οποίες πλήρωσε με 271.000 ευρώ. </w:t>
      </w:r>
    </w:p>
    <w:p w14:paraId="3DCAD1B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αυτές τις μετοχές προσπαθούσε να επιβιώσει το ΚΤΕΛ και με το λίγο μεταφορικό έργο που του είχε μείνει. Μάλιστα, δεν ήταν απλώς λίγο αριθμητ</w:t>
      </w:r>
      <w:r>
        <w:rPr>
          <w:rFonts w:eastAsia="Times New Roman" w:cs="Times New Roman"/>
          <w:szCs w:val="24"/>
        </w:rPr>
        <w:t xml:space="preserve">ικά αυτό το έργο, δηλαδή ότι είχε λίγα χωριά, λίγες περιοχές να εξυπηρετήσει, αλλά ήταν και η λεγόμενη </w:t>
      </w:r>
      <w:r>
        <w:rPr>
          <w:rFonts w:eastAsia="Times New Roman" w:cs="Times New Roman"/>
          <w:szCs w:val="24"/>
        </w:rPr>
        <w:lastRenderedPageBreak/>
        <w:t xml:space="preserve">«άγονη γραμμή». Εγώ είχα δει πολλές φορές τα λεωφορεία του ΚΤΕΛ να κυκλοφορούν χωρίς επιβάτη. </w:t>
      </w:r>
    </w:p>
    <w:p w14:paraId="3DCAD1B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Ξέρετε, το έργο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εταφοράς</w:t>
      </w:r>
      <w:r>
        <w:rPr>
          <w:rFonts w:eastAsia="Times New Roman" w:cs="Times New Roman"/>
          <w:szCs w:val="24"/>
        </w:rPr>
        <w:t xml:space="preserve"> είναι κοινωνικ</w:t>
      </w:r>
      <w:r>
        <w:rPr>
          <w:rFonts w:eastAsia="Times New Roman" w:cs="Times New Roman"/>
          <w:szCs w:val="24"/>
        </w:rPr>
        <w:t xml:space="preserve">ό. Δεν μπορεί να το δει κανείς μόνο με λογιστικά κριτήρια. Ήταν υποχρεωμένο το ΚΤΕΛ να εξυπηρετεί τα χωριά και ορθώς έκανε. Βλέπαμε πολλά δρομολόγια να μην έχουν ούτε έναν επιβάτη ή να έχουν έναν ή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επιβάτες. 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έκανε. </w:t>
      </w:r>
    </w:p>
    <w:p w14:paraId="3DCAD1B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 ΚΤΕΛ</w:t>
      </w:r>
      <w:r>
        <w:rPr>
          <w:rFonts w:eastAsia="Times New Roman" w:cs="Times New Roman"/>
          <w:szCs w:val="24"/>
        </w:rPr>
        <w:t xml:space="preserve"> προσπαθούσε να καλύψει αυτή τη ζημία και την κάλυπτε σε μεγάλο βαθμό από τα μερίσματα που είχε, που </w:t>
      </w:r>
      <w:proofErr w:type="spellStart"/>
      <w:r>
        <w:rPr>
          <w:rFonts w:eastAsia="Times New Roman" w:cs="Times New Roman"/>
          <w:szCs w:val="24"/>
        </w:rPr>
        <w:t>προέκυπταν</w:t>
      </w:r>
      <w:proofErr w:type="spellEnd"/>
      <w:r>
        <w:rPr>
          <w:rFonts w:eastAsia="Times New Roman" w:cs="Times New Roman"/>
          <w:szCs w:val="24"/>
        </w:rPr>
        <w:t xml:space="preserve"> μέσα από τις μετοχές τις οποίες αγόρασε. Παρ’ όλα αυτά, το ΚΤΕΛ ως τελικό αποτέλεσμα είχε ετήσια ζημία περίπου 220.000 -225.000 ευρώ, την οποία </w:t>
      </w:r>
      <w:r>
        <w:rPr>
          <w:rFonts w:eastAsia="Times New Roman" w:cs="Times New Roman"/>
          <w:szCs w:val="24"/>
        </w:rPr>
        <w:t xml:space="preserve">πάλι κάλυπτε το ΚΤΕΛ με δική του προσπάθεια, με τη γραμμή Θεσσαλονίκη-Αθήνα, Αθήνα-Θεσσαλονίκη. </w:t>
      </w:r>
    </w:p>
    <w:p w14:paraId="3DCAD1B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Τι ζητάμε τώρα με αυτή την </w:t>
      </w:r>
      <w:r>
        <w:rPr>
          <w:rFonts w:eastAsia="Times New Roman" w:cs="Times New Roman"/>
          <w:bCs/>
          <w:szCs w:val="24"/>
        </w:rPr>
        <w:t>τροπολογία</w:t>
      </w:r>
      <w:r>
        <w:rPr>
          <w:rFonts w:eastAsia="Times New Roman" w:cs="Times New Roman"/>
          <w:szCs w:val="24"/>
        </w:rPr>
        <w:t xml:space="preserve">; Με αυτή την </w:t>
      </w:r>
      <w:r>
        <w:rPr>
          <w:rFonts w:eastAsia="Times New Roman" w:cs="Times New Roman"/>
          <w:bCs/>
          <w:szCs w:val="24"/>
        </w:rPr>
        <w:t>τροπολογία</w:t>
      </w:r>
      <w:r>
        <w:rPr>
          <w:rFonts w:eastAsia="Times New Roman" w:cs="Times New Roman"/>
          <w:szCs w:val="24"/>
        </w:rPr>
        <w:t xml:space="preserve"> ζητάμε, κύριε Υπουργέ, επειδή δεν προβλέπεται στο παρόν νομοσχέδιο, να συνεχίσει να ισχύει αυτό γ</w:t>
      </w:r>
      <w:r>
        <w:rPr>
          <w:rFonts w:eastAsia="Times New Roman" w:cs="Times New Roman"/>
          <w:szCs w:val="24"/>
        </w:rPr>
        <w:t xml:space="preserve">ια να κρατηθεί όρθιο το ΚΤΕΛ, για να μη θρηνήσουμε ως παράπλευρη απώλεια το ΚΤΕΛ. Και σας ζητώ να την κάνετε δεκτή. </w:t>
      </w:r>
    </w:p>
    <w:p w14:paraId="3DCAD1B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Ζητώ και από τους συναδέλφους να στηρίξουν την </w:t>
      </w:r>
      <w:r>
        <w:rPr>
          <w:rFonts w:eastAsia="Times New Roman" w:cs="Times New Roman"/>
          <w:bCs/>
          <w:szCs w:val="24"/>
        </w:rPr>
        <w:t>τροπολογία,</w:t>
      </w:r>
      <w:r>
        <w:rPr>
          <w:rFonts w:eastAsia="Times New Roman" w:cs="Times New Roman"/>
          <w:szCs w:val="24"/>
        </w:rPr>
        <w:t xml:space="preserve"> γιατί νομίζω ότι είναι δίκαιη και λογική. Με αυτό κλείνω την τοποθέτησή μου.</w:t>
      </w:r>
    </w:p>
    <w:p w14:paraId="3DCAD1B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w:t>
      </w:r>
      <w:r>
        <w:rPr>
          <w:rFonts w:eastAsia="Times New Roman"/>
          <w:szCs w:val="24"/>
        </w:rPr>
        <w:t>υχαριστώ πολύ.</w:t>
      </w:r>
      <w:r>
        <w:rPr>
          <w:rFonts w:eastAsia="Times New Roman" w:cs="Times New Roman"/>
          <w:szCs w:val="24"/>
        </w:rPr>
        <w:t xml:space="preserve"> </w:t>
      </w:r>
    </w:p>
    <w:p w14:paraId="3DCAD1BD"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DCAD1B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η </w:t>
      </w:r>
      <w:r>
        <w:rPr>
          <w:rFonts w:eastAsia="Times New Roman" w:cs="Times New Roman"/>
          <w:bCs/>
          <w:szCs w:val="24"/>
        </w:rPr>
        <w:t>τροπολογία</w:t>
      </w:r>
      <w:r>
        <w:rPr>
          <w:rFonts w:eastAsia="Times New Roman" w:cs="Times New Roman"/>
          <w:szCs w:val="24"/>
        </w:rPr>
        <w:t xml:space="preserve"> του κ. Λαζαρίδη είναι στην ουσία ένα μίνι νομοσχέδιο, θα πρέπει ο Υπουργός όταν μιλήσει, να τοποθετηθεί, για να ξέρουν οι συνάδ</w:t>
      </w:r>
      <w:r>
        <w:rPr>
          <w:rFonts w:eastAsia="Times New Roman" w:cs="Times New Roman"/>
          <w:szCs w:val="24"/>
        </w:rPr>
        <w:t>ελφοι τι θέση θα πάρουν. Όχι ότι εξαρτάται απόλυτα, αλλά καλό είναι να ξέρουν.</w:t>
      </w:r>
    </w:p>
    <w:p w14:paraId="3DCAD1B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Προχωράμε στον προτελευταίο ειδικό αγορητή, τον κ. Αριστείδη Φωκά από την Ένωση Κεντρώων.</w:t>
      </w:r>
    </w:p>
    <w:p w14:paraId="3DCAD1C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Κύριε Φωκά, έχετε τον λόγο. </w:t>
      </w:r>
    </w:p>
    <w:p w14:paraId="3DCAD1C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Κυρίες και κύριοι συνάδελφοι, προφανέστα</w:t>
      </w:r>
      <w:r>
        <w:rPr>
          <w:rFonts w:eastAsia="Times New Roman" w:cs="Times New Roman"/>
          <w:szCs w:val="24"/>
        </w:rPr>
        <w:t xml:space="preserve">τα η συντριπτική πλειοψηφία των Θεσσαλονικέων δεν είμαστε ικανοποιημένοι από την ποιότητα των υπηρεσιών που παρέχονται από τον ΟΑΣΘ. Διεκδικούμε τα αυτονόητα για </w:t>
      </w:r>
      <w:r>
        <w:rPr>
          <w:rFonts w:eastAsia="Times New Roman" w:cs="Times New Roman"/>
          <w:szCs w:val="24"/>
        </w:rPr>
        <w:lastRenderedPageBreak/>
        <w:t>μια ευρωπαϊκή χώρα, σύγχρονες αστικές συγκοινωνίες με σεβασμό στο επιβατικό κοινό. Τη γύμνια τ</w:t>
      </w:r>
      <w:r>
        <w:rPr>
          <w:rFonts w:eastAsia="Times New Roman" w:cs="Times New Roman"/>
          <w:szCs w:val="24"/>
        </w:rPr>
        <w:t xml:space="preserve">ης πόλης την ανέδειξαν οι απεργίες των εργαζομένων που νέκρωσαν τη Θεσσαλονίκη. Όλοι, λοιπόν, θέλουν κάτι να αλλάξει άμεσα. </w:t>
      </w:r>
    </w:p>
    <w:p w14:paraId="3DCAD1C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Έναν μόνο άκουσα να δηλώνει απόλυτα ικανοποιημένος και να υπερηφανεύεται, μάλιστα, για βραβεία και αυτός είναι ο </w:t>
      </w:r>
      <w:r>
        <w:rPr>
          <w:rFonts w:eastAsia="Times New Roman" w:cs="Times New Roman"/>
          <w:szCs w:val="24"/>
        </w:rPr>
        <w:t>π</w:t>
      </w:r>
      <w:r>
        <w:rPr>
          <w:rFonts w:eastAsia="Times New Roman" w:cs="Times New Roman"/>
          <w:szCs w:val="24"/>
        </w:rPr>
        <w:t xml:space="preserve">ρόεδρος του </w:t>
      </w:r>
      <w:r>
        <w:rPr>
          <w:rFonts w:eastAsia="Times New Roman" w:cs="Times New Roman"/>
          <w:szCs w:val="24"/>
        </w:rPr>
        <w:t>ο</w:t>
      </w:r>
      <w:r>
        <w:rPr>
          <w:rFonts w:eastAsia="Times New Roman" w:cs="Times New Roman"/>
          <w:szCs w:val="24"/>
        </w:rPr>
        <w:t>ργαν</w:t>
      </w:r>
      <w:r>
        <w:rPr>
          <w:rFonts w:eastAsia="Times New Roman" w:cs="Times New Roman"/>
          <w:szCs w:val="24"/>
        </w:rPr>
        <w:t xml:space="preserve">ισμού, ο κ. Στεφανίδης. Το υποστήριξε, μάλιστα, με σθένος και χθες στην ακρόαση των φορέων στην αρμόδια </w:t>
      </w:r>
      <w:r>
        <w:rPr>
          <w:rFonts w:eastAsia="Times New Roman" w:cs="Times New Roman"/>
          <w:szCs w:val="24"/>
        </w:rPr>
        <w:t>ε</w:t>
      </w:r>
      <w:r>
        <w:rPr>
          <w:rFonts w:eastAsia="Times New Roman" w:cs="Times New Roman"/>
          <w:szCs w:val="24"/>
        </w:rPr>
        <w:t xml:space="preserve">πιτροπή. </w:t>
      </w:r>
    </w:p>
    <w:p w14:paraId="3DCAD1C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Βέβαια, για τα λεωφορεία που τα μηχανήματά τους δεν δίνουν ρέστα ή για τα οχήματα που δεν έχουν κλιματιστικά -μια πανευρωπαϊκή πρωτοπορία- ο </w:t>
      </w:r>
      <w:r>
        <w:rPr>
          <w:rFonts w:eastAsia="Times New Roman" w:cs="Times New Roman"/>
          <w:szCs w:val="24"/>
        </w:rPr>
        <w:t xml:space="preserve">κ. Στεφανίδης πέταξε τη μπάλα στην κερκίδα! Για τον κ. Στεφανίδη φταίνε όλοι οι υπόλοιποι εκτός από αυτόν. Όμως, ο οίκος που θέλει να προστατεύσει, αυτό το μοναδικό, κρατικά επιχορηγούμενο μονοπώλιο, έχει εξελιχθεί πλέον σε μαύρη τρύπα για τη Θεσσαλονίκη. </w:t>
      </w:r>
    </w:p>
    <w:p w14:paraId="3DCAD1C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Εδώ, όμως, υπάρχει ένα κρίσιμο ζήτημα. Από την Κυβέρνηση επελέγη μια απόλυτα συγκρουσιακή πολιτική στο θέμα του ΟΑΣΘ. Έχοντας δώσει γη και ύδωρ, υποχωρώντας από όλες τις αρχές και τις αξίες που προέβαλαν προεκλογικά, τσαλαπατώντας </w:t>
      </w:r>
      <w:r>
        <w:rPr>
          <w:rFonts w:eastAsia="Times New Roman" w:cs="Times New Roman"/>
          <w:szCs w:val="24"/>
        </w:rPr>
        <w:lastRenderedPageBreak/>
        <w:t xml:space="preserve">κάθε κόκκινη γραμμή, </w:t>
      </w:r>
      <w:proofErr w:type="spellStart"/>
      <w:r>
        <w:rPr>
          <w:rFonts w:eastAsia="Times New Roman" w:cs="Times New Roman"/>
          <w:szCs w:val="24"/>
        </w:rPr>
        <w:t>στριμωγμένοι</w:t>
      </w:r>
      <w:proofErr w:type="spellEnd"/>
      <w:r>
        <w:rPr>
          <w:rFonts w:eastAsia="Times New Roman" w:cs="Times New Roman"/>
          <w:szCs w:val="24"/>
        </w:rPr>
        <w:t xml:space="preserve"> στη γωνία μετά τη συμφωνία της 15</w:t>
      </w:r>
      <w:r w:rsidRPr="00932E37">
        <w:rPr>
          <w:rFonts w:eastAsia="Times New Roman" w:cs="Times New Roman"/>
          <w:szCs w:val="24"/>
          <w:vertAlign w:val="superscript"/>
        </w:rPr>
        <w:t>ης</w:t>
      </w:r>
      <w:r>
        <w:rPr>
          <w:rFonts w:eastAsia="Times New Roman" w:cs="Times New Roman"/>
          <w:szCs w:val="24"/>
        </w:rPr>
        <w:t xml:space="preserve"> Ιουνίου, εκμεταλλεύονται πολιτικά το θέμα του ΟΑΣΘ για να δείξουν μια δήθεν </w:t>
      </w:r>
      <w:r>
        <w:rPr>
          <w:rFonts w:eastAsia="Times New Roman" w:cs="Times New Roman"/>
          <w:szCs w:val="24"/>
        </w:rPr>
        <w:t>α</w:t>
      </w:r>
      <w:r>
        <w:rPr>
          <w:rFonts w:eastAsia="Times New Roman" w:cs="Times New Roman"/>
          <w:szCs w:val="24"/>
        </w:rPr>
        <w:t xml:space="preserve">ριστερή πυγμή, χαϊδεύοντας τα </w:t>
      </w:r>
      <w:r>
        <w:rPr>
          <w:rFonts w:eastAsia="Times New Roman" w:cs="Times New Roman"/>
          <w:szCs w:val="24"/>
        </w:rPr>
        <w:t>α</w:t>
      </w:r>
      <w:r>
        <w:rPr>
          <w:rFonts w:eastAsia="Times New Roman" w:cs="Times New Roman"/>
          <w:szCs w:val="24"/>
        </w:rPr>
        <w:t>υ</w:t>
      </w:r>
      <w:r>
        <w:rPr>
          <w:rFonts w:eastAsia="Times New Roman" w:cs="Times New Roman"/>
          <w:szCs w:val="24"/>
        </w:rPr>
        <w:t>τιά</w:t>
      </w:r>
      <w:r>
        <w:rPr>
          <w:rFonts w:eastAsia="Times New Roman" w:cs="Times New Roman"/>
          <w:szCs w:val="24"/>
        </w:rPr>
        <w:t xml:space="preserve"> των λίγων που τους έχουν απομείνει. </w:t>
      </w:r>
    </w:p>
    <w:p w14:paraId="3DCAD1C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Περάσατε στα χέρια ιδιωτών λιμάνια, αεροδρόμια, δρόμους. </w:t>
      </w:r>
      <w:r>
        <w:rPr>
          <w:rFonts w:eastAsia="Times New Roman" w:cs="Times New Roman"/>
          <w:szCs w:val="24"/>
        </w:rPr>
        <w:t xml:space="preserve">Βάζετε διόδια παντού, εσείς που κάποτε τα αναθεματίζατε. Ο ΟΑΣΘ έμεινε το τελευταίο σας λάβαρο. Στο πλαίσιο αυτό, εντάσσεται η κατάθεση και η ψήφιση αυτού του νομοσχεδίου με τη διαδικασία του επείγοντος, άρον-άρον, μέσα στον Ιούλιο. </w:t>
      </w:r>
    </w:p>
    <w:p w14:paraId="3DCAD1C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Όμως, και οι συνεχείς </w:t>
      </w:r>
      <w:r>
        <w:rPr>
          <w:rFonts w:eastAsia="Times New Roman" w:cs="Times New Roman"/>
          <w:szCs w:val="24"/>
        </w:rPr>
        <w:t xml:space="preserve">εμπρηστικές δηλώσεις του κ. </w:t>
      </w:r>
      <w:proofErr w:type="spellStart"/>
      <w:r>
        <w:rPr>
          <w:rFonts w:eastAsia="Times New Roman" w:cs="Times New Roman"/>
          <w:szCs w:val="24"/>
        </w:rPr>
        <w:t>Σπίρτζη</w:t>
      </w:r>
      <w:proofErr w:type="spellEnd"/>
      <w:r>
        <w:rPr>
          <w:rFonts w:eastAsia="Times New Roman" w:cs="Times New Roman"/>
          <w:szCs w:val="24"/>
        </w:rPr>
        <w:t xml:space="preserve"> για τα χαϊδεμένα παιδιά του ΟΑΣΘ, για το πάρτι που, όπως έχει αναφέρει, συνεχίζεται εδώ και εξήντα χρόνια, για την όαση σπατάλης δημοσίου χρήματος -φαρμακερές τοποθετήσεις, </w:t>
      </w:r>
      <w:proofErr w:type="spellStart"/>
      <w:r>
        <w:rPr>
          <w:rFonts w:eastAsia="Times New Roman" w:cs="Times New Roman"/>
          <w:szCs w:val="24"/>
        </w:rPr>
        <w:t>στοχοποίηση</w:t>
      </w:r>
      <w:proofErr w:type="spellEnd"/>
      <w:r>
        <w:rPr>
          <w:rFonts w:eastAsia="Times New Roman" w:cs="Times New Roman"/>
          <w:szCs w:val="24"/>
        </w:rPr>
        <w:t xml:space="preserve"> των πάντων- προκάλεσαν θύελλες στη </w:t>
      </w:r>
      <w:r>
        <w:rPr>
          <w:rFonts w:eastAsia="Times New Roman" w:cs="Times New Roman"/>
          <w:szCs w:val="24"/>
        </w:rPr>
        <w:t xml:space="preserve">Θεσσαλονίκη, επισχέσεις εργασίας, αφάνταστη ταλαιπωρία στο επιβατικό κοινό και κατάρρευση της ήδη δοκιμαζόμενης αγοράς. </w:t>
      </w:r>
    </w:p>
    <w:p w14:paraId="3DCAD1C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Βέβαια, ο κύριος Υπουργός μόνο αφελής δεν είναι, κάθε άλλο. Γνωρίζει άριστα πώς παίζεται το παιχνίδι. Ξέρει πως με την ψήφιση του νομοσ</w:t>
      </w:r>
      <w:r>
        <w:rPr>
          <w:rFonts w:eastAsia="Times New Roman" w:cs="Times New Roman"/>
          <w:szCs w:val="24"/>
        </w:rPr>
        <w:t xml:space="preserve">χεδίου θα ανοίξει ο δικαστικός ασκός του Αιόλου. Είναι βέβαιο πως θα ασκηθούν ένδικα μέσα από τη διοίκηση </w:t>
      </w:r>
      <w:r>
        <w:rPr>
          <w:rFonts w:eastAsia="Times New Roman" w:cs="Times New Roman"/>
          <w:szCs w:val="24"/>
        </w:rPr>
        <w:lastRenderedPageBreak/>
        <w:t xml:space="preserve">του </w:t>
      </w:r>
      <w:r>
        <w:rPr>
          <w:rFonts w:eastAsia="Times New Roman" w:cs="Times New Roman"/>
          <w:szCs w:val="24"/>
        </w:rPr>
        <w:t>ο</w:t>
      </w:r>
      <w:r>
        <w:rPr>
          <w:rFonts w:eastAsia="Times New Roman" w:cs="Times New Roman"/>
          <w:szCs w:val="24"/>
        </w:rPr>
        <w:t>ργανισμού για την αντισυνταγματικότητα του νόμου, καθώς ακόμη και τώρα δεν έχει ξεκάθαρα αποσαφηνιστεί νομικά</w:t>
      </w:r>
      <w:r>
        <w:rPr>
          <w:rFonts w:eastAsia="Times New Roman" w:cs="Times New Roman"/>
          <w:szCs w:val="24"/>
        </w:rPr>
        <w:t>,</w:t>
      </w:r>
      <w:r>
        <w:rPr>
          <w:rFonts w:eastAsia="Times New Roman" w:cs="Times New Roman"/>
          <w:szCs w:val="24"/>
        </w:rPr>
        <w:t xml:space="preserve"> αν έχει λήξει η σύμβαση του ΟΑΣΘ κ</w:t>
      </w:r>
      <w:r>
        <w:rPr>
          <w:rFonts w:eastAsia="Times New Roman" w:cs="Times New Roman"/>
          <w:szCs w:val="24"/>
        </w:rPr>
        <w:t xml:space="preserve">αι του δημοσίου ή αν συνεχίζεται μέχρι τις 3 Δεκεμβρίου 2019. </w:t>
      </w:r>
    </w:p>
    <w:p w14:paraId="3DCAD1C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Επίσης, πολύ καλά ξέρει ο κ. </w:t>
      </w:r>
      <w:proofErr w:type="spellStart"/>
      <w:r>
        <w:rPr>
          <w:rFonts w:eastAsia="Times New Roman" w:cs="Times New Roman"/>
          <w:szCs w:val="24"/>
        </w:rPr>
        <w:t>Σπίρτζης</w:t>
      </w:r>
      <w:proofErr w:type="spellEnd"/>
      <w:r>
        <w:rPr>
          <w:rFonts w:eastAsia="Times New Roman" w:cs="Times New Roman"/>
          <w:szCs w:val="24"/>
        </w:rPr>
        <w:t xml:space="preserve"> πως η διαδικασία εξαγοράς που προβλέπεται στο νομοσχέδιο θα είναι μια πολύχρονη διαδικασία. Και δεν συζητώ καν για την περίοδο της συνύπαρξης ΟΑΣΘ και ΑΣΥΘ</w:t>
      </w:r>
      <w:r>
        <w:rPr>
          <w:rFonts w:eastAsia="Times New Roman" w:cs="Times New Roman"/>
          <w:szCs w:val="24"/>
        </w:rPr>
        <w:t xml:space="preserve">. Και θεωρώ βέβαιο ότι θα υπάρξει ένα συγκοινωνιακό αλαλούμ. Είμαι σίγουρος ότι θα ζήσουμε μοναδικές στιγμές στη Θεσσαλονίκη. </w:t>
      </w:r>
    </w:p>
    <w:p w14:paraId="3DCAD1C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Αυτή, όμως, η εξέλιξη εξυπηρετεί απόλυτα τις κυβερνητικές μεθοδεύσεις, καθώς και αυτός ο λογαριασμός θα πάει στους επόμενους. Με </w:t>
      </w:r>
      <w:r>
        <w:rPr>
          <w:rFonts w:eastAsia="Times New Roman" w:cs="Times New Roman"/>
          <w:szCs w:val="24"/>
        </w:rPr>
        <w:t xml:space="preserve">τη μέθοδο αυτή η Κυβέρνηση θα καρπωθεί επικοινωνιακά πως έκλεισε τον σπάταλο ΟΑΣΘ και θα ικανοποιήσει το λαϊκό αίσθημα, χωρίς να βάλει ούτε ένα ευρώ. </w:t>
      </w:r>
    </w:p>
    <w:p w14:paraId="3DCAD1C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 μείζον ερώτημα, όμως, που τίθεται εδώ, κυρίες και κύριοι συνάδελφοι, είναι το κατά πόσο θα σας επιτραπ</w:t>
      </w:r>
      <w:r>
        <w:rPr>
          <w:rFonts w:eastAsia="Times New Roman" w:cs="Times New Roman"/>
          <w:szCs w:val="24"/>
        </w:rPr>
        <w:t xml:space="preserve">εί να κρατήσετε την ΑΣΥΘ, τη διάδοχο του ΟΑΣΘ. Διότι φρονώ πως ούτε ο πιο αισιόδοξος Βουλευτής της </w:t>
      </w:r>
      <w:r>
        <w:rPr>
          <w:rFonts w:eastAsia="Times New Roman" w:cs="Times New Roman"/>
          <w:szCs w:val="24"/>
        </w:rPr>
        <w:t>σ</w:t>
      </w:r>
      <w:r>
        <w:rPr>
          <w:rFonts w:eastAsia="Times New Roman" w:cs="Times New Roman"/>
          <w:szCs w:val="24"/>
        </w:rPr>
        <w:t xml:space="preserve">υγκυβέρνησης πιστεύει πως οι </w:t>
      </w:r>
      <w:r>
        <w:rPr>
          <w:rFonts w:eastAsia="Times New Roman" w:cs="Times New Roman"/>
          <w:szCs w:val="24"/>
        </w:rPr>
        <w:lastRenderedPageBreak/>
        <w:t xml:space="preserve">θεσμοί θα χειροκροτήσουν τη μεταφορά των </w:t>
      </w:r>
      <w:r>
        <w:rPr>
          <w:rFonts w:eastAsia="Times New Roman" w:cs="Times New Roman"/>
          <w:szCs w:val="24"/>
        </w:rPr>
        <w:t xml:space="preserve">δύο χιλιάδων τριακοσίων </w:t>
      </w:r>
      <w:r>
        <w:rPr>
          <w:rFonts w:eastAsia="Times New Roman" w:cs="Times New Roman"/>
          <w:szCs w:val="24"/>
        </w:rPr>
        <w:t xml:space="preserve">εργαζομένων από τον ιδιωτικό τομέα στο δημόσιο, έστω κι αν τους εντάσσετε στο ενιαίο μισθολόγιο. </w:t>
      </w:r>
    </w:p>
    <w:p w14:paraId="3DCAD1C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Τίποτα δεν μπορεί να με πείσει πως την ώρα που οι αστικές συγκοινωνίες της Αθήνας και το μετρό της Θεσσαλονίκης –όταν κι αυτό γίνει- έχουν μπει ήδη στο </w:t>
      </w:r>
      <w:proofErr w:type="spellStart"/>
      <w:r>
        <w:rPr>
          <w:rFonts w:eastAsia="Times New Roman" w:cs="Times New Roman"/>
          <w:szCs w:val="24"/>
        </w:rPr>
        <w:t>υπερτα</w:t>
      </w:r>
      <w:r>
        <w:rPr>
          <w:rFonts w:eastAsia="Times New Roman" w:cs="Times New Roman"/>
          <w:szCs w:val="24"/>
        </w:rPr>
        <w:t>μείο</w:t>
      </w:r>
      <w:proofErr w:type="spellEnd"/>
      <w:r>
        <w:rPr>
          <w:rFonts w:eastAsia="Times New Roman" w:cs="Times New Roman"/>
          <w:szCs w:val="24"/>
        </w:rPr>
        <w:t xml:space="preserve">, η ΑΣΥΘ θα μείνει δημόσια; Πώς νομίζω ότι το γνωρίζετε πολύ καλά κι εσείς οι ίδιοι; Θα αναγκαστείτε, λοιπόν, σε μια ακόμη περήφανη κυβίστηση μόλις έρθει το ραβασάκι από τις </w:t>
      </w:r>
      <w:r>
        <w:rPr>
          <w:rFonts w:eastAsia="Times New Roman" w:cs="Times New Roman"/>
          <w:szCs w:val="24"/>
        </w:rPr>
        <w:t>Βρυξέλ</w:t>
      </w:r>
      <w:r>
        <w:rPr>
          <w:rFonts w:eastAsia="Times New Roman" w:cs="Times New Roman"/>
          <w:szCs w:val="24"/>
        </w:rPr>
        <w:t>λ</w:t>
      </w:r>
      <w:r>
        <w:rPr>
          <w:rFonts w:eastAsia="Times New Roman" w:cs="Times New Roman"/>
          <w:szCs w:val="24"/>
        </w:rPr>
        <w:t>ες</w:t>
      </w:r>
      <w:r>
        <w:rPr>
          <w:rFonts w:eastAsia="Times New Roman" w:cs="Times New Roman"/>
          <w:szCs w:val="24"/>
        </w:rPr>
        <w:t xml:space="preserve"> κι ένα ακόμη από τα πολλά προεκλογικά «</w:t>
      </w:r>
      <w:proofErr w:type="spellStart"/>
      <w:r>
        <w:rPr>
          <w:rFonts w:eastAsia="Times New Roman" w:cs="Times New Roman"/>
          <w:szCs w:val="24"/>
        </w:rPr>
        <w:t>μολών</w:t>
      </w:r>
      <w:proofErr w:type="spellEnd"/>
      <w:r>
        <w:rPr>
          <w:rFonts w:eastAsia="Times New Roman" w:cs="Times New Roman"/>
          <w:szCs w:val="24"/>
        </w:rPr>
        <w:t xml:space="preserve"> </w:t>
      </w:r>
      <w:proofErr w:type="spellStart"/>
      <w:r>
        <w:rPr>
          <w:rFonts w:eastAsia="Times New Roman" w:cs="Times New Roman"/>
          <w:szCs w:val="24"/>
        </w:rPr>
        <w:t>λαβέ</w:t>
      </w:r>
      <w:proofErr w:type="spellEnd"/>
      <w:r>
        <w:rPr>
          <w:rFonts w:eastAsia="Times New Roman" w:cs="Times New Roman"/>
          <w:szCs w:val="24"/>
        </w:rPr>
        <w:t xml:space="preserve">» του κ. Τσίπρα θα </w:t>
      </w:r>
      <w:r>
        <w:rPr>
          <w:rFonts w:eastAsia="Times New Roman" w:cs="Times New Roman"/>
          <w:szCs w:val="24"/>
        </w:rPr>
        <w:t>μετατραπεί σε έναν έντιμο συμβιβασμό.</w:t>
      </w:r>
    </w:p>
    <w:p w14:paraId="3DCAD1C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w:t>
      </w:r>
      <w:r>
        <w:rPr>
          <w:rFonts w:eastAsia="Times New Roman" w:cs="Times New Roman"/>
          <w:szCs w:val="24"/>
        </w:rPr>
        <w:t>ότι ό</w:t>
      </w:r>
      <w:r>
        <w:rPr>
          <w:rFonts w:eastAsia="Times New Roman" w:cs="Times New Roman"/>
          <w:szCs w:val="24"/>
        </w:rPr>
        <w:t>λοι</w:t>
      </w:r>
      <w:r>
        <w:rPr>
          <w:rFonts w:eastAsia="Times New Roman" w:cs="Times New Roman"/>
          <w:szCs w:val="24"/>
        </w:rPr>
        <w:t xml:space="preserve"> συμφωνούμε ότι η Θεσσαλονίκη δικαιούται πολύ καλύτερες αστικές συγκοινωνίες από αυτές που διαθέτει. Και σαφώς υπάρχουν βαρύτατες πολιτικές ευθύνες για τη διαχρονική απαξίωση της πόλη</w:t>
      </w:r>
      <w:r>
        <w:rPr>
          <w:rFonts w:eastAsia="Times New Roman" w:cs="Times New Roman"/>
          <w:szCs w:val="24"/>
        </w:rPr>
        <w:t xml:space="preserve">ς, για την εγκατάλειψη της δήθεν συμπρωτεύουσας, για τη μιζέρια από το γεγονός ότι η πόλη έχει μείνει με ένα και μοναδικό μέσο μαζικής μεταφοράς. </w:t>
      </w:r>
    </w:p>
    <w:p w14:paraId="3DCAD1C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Όμως, είμαι απόλυτα βέβαιος πως αν, στο παρελθόν, άλλη κυβέρνηση τολμούσε όχι να καταργήσει, αλλά να ψαλιδίσε</w:t>
      </w:r>
      <w:r>
        <w:rPr>
          <w:rFonts w:eastAsia="Times New Roman" w:cs="Times New Roman"/>
          <w:szCs w:val="24"/>
        </w:rPr>
        <w:t xml:space="preserve">ι </w:t>
      </w:r>
      <w:r>
        <w:rPr>
          <w:rFonts w:eastAsia="Times New Roman" w:cs="Times New Roman"/>
          <w:szCs w:val="24"/>
        </w:rPr>
        <w:lastRenderedPageBreak/>
        <w:t>τα προνόμια του ΟΑΣΘ, πολλά από τα στελέχη σας θα είχαν ξεχυθεί στους δρόμους. Θα είχαν ήδη παραλύσει την πόλη αυτή τη στιγμή που μιλάμε. Θα βλέπαμε ενδεχομένως εικόνες από την εποχή των «</w:t>
      </w:r>
      <w:proofErr w:type="spellStart"/>
      <w:r>
        <w:rPr>
          <w:rFonts w:eastAsia="Times New Roman" w:cs="Times New Roman"/>
          <w:szCs w:val="24"/>
        </w:rPr>
        <w:t>Κολλάδων</w:t>
      </w:r>
      <w:proofErr w:type="spellEnd"/>
      <w:r>
        <w:rPr>
          <w:rFonts w:eastAsia="Times New Roman" w:cs="Times New Roman"/>
          <w:szCs w:val="24"/>
        </w:rPr>
        <w:t>». Θα θυμάστε, βέβαια, όλοι οι συνάδελφοι του ΠΑΣΟΚ ή αυτο</w:t>
      </w:r>
      <w:r>
        <w:rPr>
          <w:rFonts w:eastAsia="Times New Roman" w:cs="Times New Roman"/>
          <w:szCs w:val="24"/>
        </w:rPr>
        <w:t xml:space="preserve">ί που πήρατε μεταγραφή στην εξουσία από το </w:t>
      </w:r>
      <w:r>
        <w:rPr>
          <w:rFonts w:eastAsia="Times New Roman" w:cs="Times New Roman"/>
        </w:rPr>
        <w:t>ΠΑΣΟΚ</w:t>
      </w:r>
      <w:r>
        <w:rPr>
          <w:rFonts w:eastAsia="Times New Roman" w:cs="Times New Roman"/>
          <w:szCs w:val="24"/>
        </w:rPr>
        <w:t xml:space="preserve">, ότι υπήρχαν στιγμές που κρεμόντουσαν από τα κάγκελα συνάδελφοί σας στο λιμάνι της Θεσσαλονίκης. Σήμερα στη Θεσσαλονίκη δεν κινείται φύλλο. </w:t>
      </w:r>
    </w:p>
    <w:p w14:paraId="3DCAD1C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Τελειώνοντας, η Ένωση Κεντρώων συμφωνεί πως απαιτούνται ριζικές αλ</w:t>
      </w:r>
      <w:r>
        <w:rPr>
          <w:rFonts w:eastAsia="Times New Roman" w:cs="Times New Roman"/>
          <w:szCs w:val="24"/>
        </w:rPr>
        <w:t>λαγές στον τρόπο λειτουργίας του ΟΑΣΘ. Διαφωνούμε, όμως, κάθετα με τη μεθοδολογία που ακολουθείτε και τα μικροπολιτικά σας συμφέροντα που κρύβονται από πίσω. Για τον λόγο αυτό θα ψηφίσουμε «παρών» στην ψηφοφορία.</w:t>
      </w:r>
    </w:p>
    <w:p w14:paraId="3DCAD1C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Ευχαριστώ.</w:t>
      </w:r>
    </w:p>
    <w:p w14:paraId="3DCAD1D0"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Ένωσης Κεντρώων)</w:t>
      </w:r>
    </w:p>
    <w:p w14:paraId="3DCAD1D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Εννοείτε «παρών» επί της αρχής, κύριε Φωκά;</w:t>
      </w:r>
    </w:p>
    <w:p w14:paraId="3DCAD1D2"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Ναι, κύριε Πρόεδρε.</w:t>
      </w:r>
    </w:p>
    <w:p w14:paraId="3DCAD1D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Φτάνουμε στον τελευταίο των ειδικών αγορητών, τον κ. Γεώργιο </w:t>
      </w:r>
      <w:proofErr w:type="spellStart"/>
      <w:r>
        <w:rPr>
          <w:rFonts w:eastAsia="Times New Roman" w:cs="Times New Roman"/>
          <w:szCs w:val="24"/>
        </w:rPr>
        <w:t>Αμυρά</w:t>
      </w:r>
      <w:proofErr w:type="spellEnd"/>
      <w:r>
        <w:rPr>
          <w:rFonts w:eastAsia="Times New Roman" w:cs="Times New Roman"/>
          <w:szCs w:val="24"/>
        </w:rPr>
        <w:t xml:space="preserve"> από το Ποτάμι, που κ</w:t>
      </w:r>
      <w:r>
        <w:rPr>
          <w:rFonts w:eastAsia="Times New Roman" w:cs="Times New Roman"/>
          <w:szCs w:val="24"/>
        </w:rPr>
        <w:t>αλείται στο Βήμα.</w:t>
      </w:r>
    </w:p>
    <w:p w14:paraId="3DCAD1D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3DCAD1D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3DCAD1D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αρχαία Ρώμη, περίλαμπρη και περίκλειστη πόλη, προστατευόταν από τα τείχη και ως προστάτιδα θεότητα είχε τον Ιανό, τον διπρόσωπο </w:t>
      </w:r>
      <w:r>
        <w:rPr>
          <w:rFonts w:eastAsia="Times New Roman" w:cs="Times New Roman"/>
          <w:szCs w:val="24"/>
        </w:rPr>
        <w:t>θ</w:t>
      </w:r>
      <w:r>
        <w:rPr>
          <w:rFonts w:eastAsia="Times New Roman" w:cs="Times New Roman"/>
          <w:szCs w:val="24"/>
        </w:rPr>
        <w:t>ε</w:t>
      </w:r>
      <w:r>
        <w:rPr>
          <w:rFonts w:eastAsia="Times New Roman" w:cs="Times New Roman"/>
          <w:szCs w:val="24"/>
        </w:rPr>
        <w:t>ό.</w:t>
      </w:r>
    </w:p>
    <w:p w14:paraId="3DCAD1D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Όσοι κατοικούσαν εντός των τειχών, οι πολίτες της Ρώμης, έβλεπαν πάνω στην πύλη το πρόσωπο του Ιανού χαμογελαστό. Για τους μέσα ο Ιανός ήταν καλός, ήταν θελκτικός. Όσοι έρχονταν από έξω προς τα τείχη της Ρώμης έβλεπαν μια θεότητα φρικιαστική σχεδόν, επι</w:t>
      </w:r>
      <w:r>
        <w:rPr>
          <w:rFonts w:eastAsia="Times New Roman" w:cs="Times New Roman"/>
          <w:szCs w:val="24"/>
        </w:rPr>
        <w:t xml:space="preserve">θετική και σκληρή σαν να τους έλεγε «Καθίστε εκεί που είστε. Μην τα βάζετε με τη Ρώμη». </w:t>
      </w:r>
    </w:p>
    <w:p w14:paraId="3DCAD1D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Η Θεσσαλονίκη –μεγάλη ιστορία χιλιάδων ετών- είχε τον δικό της σύγχρονο </w:t>
      </w:r>
      <w:r>
        <w:rPr>
          <w:rFonts w:eastAsia="Times New Roman" w:cs="Times New Roman"/>
          <w:szCs w:val="24"/>
        </w:rPr>
        <w:t>θ</w:t>
      </w:r>
      <w:r>
        <w:rPr>
          <w:rFonts w:eastAsia="Times New Roman" w:cs="Times New Roman"/>
          <w:szCs w:val="24"/>
        </w:rPr>
        <w:t>εό-προστάτη, τον ΟΑΣΘ. Διπρόσωπος ο ΟΑΣΘ. Ιδιωτικός όπου τον συνέφερε, δηλαδή στα κέρδη, στο κ</w:t>
      </w:r>
      <w:r>
        <w:rPr>
          <w:rFonts w:eastAsia="Times New Roman" w:cs="Times New Roman"/>
          <w:szCs w:val="24"/>
        </w:rPr>
        <w:t xml:space="preserve">λειστό του επαγγέλματος, κρατικός παράλληλα –το άλλο του πρόσωπο- όταν επρόκειτο να έρθει η κρατική επιδότηση, όταν </w:t>
      </w:r>
      <w:r>
        <w:rPr>
          <w:rFonts w:eastAsia="Times New Roman" w:cs="Times New Roman"/>
          <w:szCs w:val="24"/>
        </w:rPr>
        <w:lastRenderedPageBreak/>
        <w:t>επρόκειτο να φορτώσει τις ζημίες στο δημόσιο ταμείο. Βεβαίως, υπήρχε και ένας σφιχτός εναγκαλισμός με πολιτικά κόμματα και τοπικούς Βουλευτέ</w:t>
      </w:r>
      <w:r>
        <w:rPr>
          <w:rFonts w:eastAsia="Times New Roman" w:cs="Times New Roman"/>
          <w:szCs w:val="24"/>
        </w:rPr>
        <w:t>ς. Αυτά είναι κοινό μυστικό. Δεν νομίζω ότι σας λέω κάτι καινούργιο.</w:t>
      </w:r>
    </w:p>
    <w:p w14:paraId="3DCAD1D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Επιτρέψτε μου να αναφέρω μόνο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-τρία χαρακτηριστικά ζητήματα που κατέστησαν τον ΟΑΣΘ μια προβληματική επιχείρηση, ένα υβρίδιο ιδιωτικής επιχείρησης, αλλά κρατικοδίαιτης, στηριγμένης κυρ</w:t>
      </w:r>
      <w:r>
        <w:rPr>
          <w:rFonts w:eastAsia="Times New Roman" w:cs="Times New Roman"/>
          <w:szCs w:val="24"/>
        </w:rPr>
        <w:t xml:space="preserve">ίως στα χρήματα της επιδότησης που έπαιρνε και διάφορες άλλες αλχημείες. Τα στοιχεία είναι πραγματικά εξωφρενικά. </w:t>
      </w:r>
    </w:p>
    <w:p w14:paraId="3DCAD1D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Επιδότηση από το κράτος. Όταν κάθε όχημα των οδικών συγκοινωνιών, κάθε λεωφορείο στην Αθήνα επιδοτείτο με 55.000 ευρώ τον χρόνο, στη Θεσσαλον</w:t>
      </w:r>
      <w:r>
        <w:rPr>
          <w:rFonts w:eastAsia="Times New Roman" w:cs="Times New Roman"/>
          <w:szCs w:val="24"/>
        </w:rPr>
        <w:t xml:space="preserve">ίκη κάθε όχημα του ΟΑΣΘ επιδοτείτο με 210.000 ευρώ τον χρόνο. Οι τέσσερις συμβάσεις παραχώρησης υπεγράφησαν με αντάλλαγμα το μονοπώλιο εκτέλεσης δρομολογίων στη Θεσσαλονίκη. Άρα μιλάμε για διαιώνιση ενός μονοπωλιακού καθεστώτος. </w:t>
      </w:r>
    </w:p>
    <w:p w14:paraId="3DCAD1D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Η τελευταία οικονομική συμ</w:t>
      </w:r>
      <w:r>
        <w:rPr>
          <w:rFonts w:eastAsia="Times New Roman" w:cs="Times New Roman"/>
          <w:szCs w:val="24"/>
        </w:rPr>
        <w:t xml:space="preserve">φωνία που ίσχυε ως το 2017 τι μας έλεγε; Τα εγγυημένα κέρδη του ΟΑΣΘ εκ των προτέρων ήταν περίπου 16,5 εκατομμύρια ευρώ τον χρόνο. Δώστε μου κι </w:t>
      </w:r>
      <w:r>
        <w:rPr>
          <w:rFonts w:eastAsia="Times New Roman" w:cs="Times New Roman"/>
          <w:szCs w:val="24"/>
        </w:rPr>
        <w:lastRenderedPageBreak/>
        <w:t xml:space="preserve">εμένα τέτοιες προϋποθέσεις και θα σας πάω στον Άρη, στο φεγγάρι κι όπου θέλετε, με λεωφορείο, με </w:t>
      </w:r>
      <w:proofErr w:type="spellStart"/>
      <w:r>
        <w:rPr>
          <w:rFonts w:eastAsia="Times New Roman" w:cs="Times New Roman"/>
          <w:szCs w:val="24"/>
        </w:rPr>
        <w:t>φυσούνα</w:t>
      </w:r>
      <w:proofErr w:type="spellEnd"/>
      <w:r>
        <w:rPr>
          <w:rFonts w:eastAsia="Times New Roman" w:cs="Times New Roman"/>
          <w:szCs w:val="24"/>
        </w:rPr>
        <w:t>, με όπο</w:t>
      </w:r>
      <w:r>
        <w:rPr>
          <w:rFonts w:eastAsia="Times New Roman" w:cs="Times New Roman"/>
          <w:szCs w:val="24"/>
        </w:rPr>
        <w:t>ιο όχημα επιλέξετε εσείς!</w:t>
      </w:r>
    </w:p>
    <w:p w14:paraId="3DCAD1D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Δεν θέλω να αναφέρω ιδιαίτερα το θέμα των εργαζομένων που ήταν μια ιδιόμορφη κατάσταση. Κάποιοι εξ αυτών ήταν και μέτοχοι, ήταν και εργαζόμενοι, ήταν και συνδικαλιστές. Είχαμε λοιπόν, ένα υβρίδιο, έναν κήπο που έπρεπε οπωσδήποτε ν</w:t>
      </w:r>
      <w:r>
        <w:rPr>
          <w:rFonts w:eastAsia="Times New Roman" w:cs="Times New Roman"/>
          <w:szCs w:val="24"/>
        </w:rPr>
        <w:t xml:space="preserve">α ξεριζωθεί, διότι είχε ζιζάνια σε βάρος της τσέπης των φορολογουμένων. </w:t>
      </w:r>
    </w:p>
    <w:p w14:paraId="3DCAD1D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Από την αιτιολογική έκθεση του νομοσχεδίου βλέπουμε ότι υπήρχαν διαπιστωμένες μεγάλες αποκλίσεις μεταξύ των προγραμματισμένων και των </w:t>
      </w:r>
      <w:proofErr w:type="spellStart"/>
      <w:r>
        <w:rPr>
          <w:rFonts w:eastAsia="Times New Roman" w:cs="Times New Roman"/>
          <w:szCs w:val="24"/>
        </w:rPr>
        <w:t>εκτελεσθέντων</w:t>
      </w:r>
      <w:proofErr w:type="spellEnd"/>
      <w:r>
        <w:rPr>
          <w:rFonts w:eastAsia="Times New Roman" w:cs="Times New Roman"/>
          <w:szCs w:val="24"/>
        </w:rPr>
        <w:t xml:space="preserve"> δρομολογίων. πληρώνονταν όμως για τ</w:t>
      </w:r>
      <w:r>
        <w:rPr>
          <w:rFonts w:eastAsia="Times New Roman" w:cs="Times New Roman"/>
          <w:szCs w:val="24"/>
        </w:rPr>
        <w:t xml:space="preserve">α προγραμματισμένα. Είδαμε ότι αναφέρονται σημεία και θέματα κακής διαχείρισης. Είδαμε και κάτι πολύ σοβαρό, ότι δεν εφάρμοζε το κοινοτικό και εθνικό νομικό πλαίσιο χρηματοοικονομικής διαφάνειας. </w:t>
      </w:r>
    </w:p>
    <w:p w14:paraId="3DCAD1D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Εδώ έρχομαι, λοιπόν, αγαπητέ κύριε Υπουργέ, να σας ρωτήσω </w:t>
      </w:r>
      <w:r>
        <w:rPr>
          <w:rFonts w:eastAsia="Times New Roman" w:cs="Times New Roman"/>
          <w:szCs w:val="24"/>
        </w:rPr>
        <w:t xml:space="preserve">το εξής. Τον φάκελο ΟΑΣΘ, τις συμβάσεις, τις προμήθειες, τις μισθώσεις, εκμισθώσεις μεταξύ των ιδίων των μετόχων του ΟΑΣΘ σε πολλαπλάσια τιμή ακινήτων -νοίκιαζαν στον εαυτό </w:t>
      </w:r>
      <w:r>
        <w:rPr>
          <w:rFonts w:eastAsia="Times New Roman" w:cs="Times New Roman"/>
          <w:szCs w:val="24"/>
        </w:rPr>
        <w:lastRenderedPageBreak/>
        <w:t>τους δικά τους ακίνητα- θα τα ψάξετε; Θα τα στείλετε στον εισαγγελέα;</w:t>
      </w:r>
    </w:p>
    <w:p w14:paraId="3DCAD1DF"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w:t>
      </w:r>
      <w:r>
        <w:rPr>
          <w:rFonts w:eastAsia="Times New Roman" w:cs="Times New Roman"/>
          <w:b/>
          <w:szCs w:val="24"/>
        </w:rPr>
        <w:t xml:space="preserve">ΖΗΣ (Υπουργός Υποδομών και Μεταφορών): </w:t>
      </w:r>
      <w:r>
        <w:rPr>
          <w:rFonts w:eastAsia="Times New Roman" w:cs="Times New Roman"/>
          <w:szCs w:val="24"/>
        </w:rPr>
        <w:t>Τα έχουμε στείλει.</w:t>
      </w:r>
    </w:p>
    <w:p w14:paraId="3DCAD1E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Τα έχετε στείλει; Θα μας πείτε εδώ μερικά στοιχεία από αυτά; </w:t>
      </w:r>
    </w:p>
    <w:p w14:paraId="3DCAD1E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Τα πάντα. </w:t>
      </w:r>
    </w:p>
    <w:p w14:paraId="3DCAD1E2"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Καλό είναι να κάνουμε τις διαπιστώσεις, αλλά πρέπει να πηγαίνουμε και ένα βήμα παραπέρα. </w:t>
      </w:r>
    </w:p>
    <w:p w14:paraId="3DCAD1E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Είναι ο αγαπημένος σου Υπουργός. </w:t>
      </w:r>
    </w:p>
    <w:p w14:paraId="3DCAD1E4"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Δικός μου αγαπημένος Υπουργός; Δεν είναι ο δικός μου αγαπημένος.</w:t>
      </w:r>
    </w:p>
    <w:p w14:paraId="3DCAD1E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Σου αρέσει το </w:t>
      </w:r>
      <w:r>
        <w:rPr>
          <w:rFonts w:eastAsia="Times New Roman" w:cs="Times New Roman"/>
          <w:szCs w:val="24"/>
        </w:rPr>
        <w:t>στυλ.</w:t>
      </w:r>
    </w:p>
    <w:p w14:paraId="3DCAD1E6"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Ηρεμία.</w:t>
      </w:r>
    </w:p>
    <w:p w14:paraId="3DCAD1E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πάμε παρακάτω.</w:t>
      </w:r>
    </w:p>
    <w:p w14:paraId="3DCAD1E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Έχουμε, λοιπόν, ένα ορόσημο, όπως το είπαμε και χθες στις συνεδριάσεις της </w:t>
      </w:r>
      <w:r>
        <w:rPr>
          <w:rFonts w:eastAsia="Times New Roman" w:cs="Times New Roman"/>
          <w:szCs w:val="24"/>
        </w:rPr>
        <w:t>ε</w:t>
      </w:r>
      <w:r>
        <w:rPr>
          <w:rFonts w:eastAsia="Times New Roman" w:cs="Times New Roman"/>
          <w:szCs w:val="24"/>
        </w:rPr>
        <w:t xml:space="preserve">πιτροπής μας. Είναι το 2019. Ο </w:t>
      </w:r>
      <w:r>
        <w:rPr>
          <w:rFonts w:eastAsia="Times New Roman" w:cs="Times New Roman"/>
          <w:szCs w:val="24"/>
        </w:rPr>
        <w:t>ε</w:t>
      </w:r>
      <w:r>
        <w:rPr>
          <w:rFonts w:eastAsia="Times New Roman" w:cs="Times New Roman"/>
          <w:szCs w:val="24"/>
        </w:rPr>
        <w:t xml:space="preserve">υρωπαϊκός </w:t>
      </w:r>
      <w:r>
        <w:rPr>
          <w:rFonts w:eastAsia="Times New Roman" w:cs="Times New Roman"/>
          <w:szCs w:val="24"/>
        </w:rPr>
        <w:t>κ</w:t>
      </w:r>
      <w:r>
        <w:rPr>
          <w:rFonts w:eastAsia="Times New Roman" w:cs="Times New Roman"/>
          <w:szCs w:val="24"/>
        </w:rPr>
        <w:t>ανονισμός</w:t>
      </w:r>
      <w:r>
        <w:rPr>
          <w:rFonts w:eastAsia="Times New Roman" w:cs="Times New Roman"/>
          <w:szCs w:val="24"/>
        </w:rPr>
        <w:t xml:space="preserve"> 1370, όπως και χθες ανέφερα </w:t>
      </w:r>
      <w:r>
        <w:rPr>
          <w:rFonts w:eastAsia="Times New Roman" w:cs="Times New Roman"/>
          <w:szCs w:val="24"/>
        </w:rPr>
        <w:t>συχνά, δεν μας λέει τι ακριβώς να κάνουμε. Μας λέει ούτε να κάνουμε τις αστικές συγκοινωνίες Αθήνας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Θεσσαλονίκης ιδιωτικές ούτε κρατικές. Μας λέει «απελευθερώστε τες» και δίνει την επιλογή στις </w:t>
      </w:r>
      <w:r>
        <w:rPr>
          <w:rFonts w:eastAsia="Times New Roman" w:cs="Times New Roman"/>
          <w:szCs w:val="24"/>
        </w:rPr>
        <w:t>δύ</w:t>
      </w:r>
      <w:r>
        <w:rPr>
          <w:rFonts w:eastAsia="Times New Roman" w:cs="Times New Roman"/>
          <w:szCs w:val="24"/>
        </w:rPr>
        <w:t xml:space="preserve">ο αυτές πόλεις να ράψουν στα μέτρα τους, τις ανάγκες τους </w:t>
      </w:r>
      <w:r>
        <w:rPr>
          <w:rFonts w:eastAsia="Times New Roman" w:cs="Times New Roman"/>
          <w:szCs w:val="24"/>
        </w:rPr>
        <w:t xml:space="preserve">και τις ιδιαιτερότητές τους το κουστούμι των αστικών συγκοινωνιών που επιλέγουν. </w:t>
      </w:r>
    </w:p>
    <w:p w14:paraId="3DCAD1E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Εμείς, λοιπόν, τι λέμε; Ότι αυτή η απελευθέρωση που έρχεται σε λιγότερο από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χρόνια είναι μια χρυσή ευκαιρία να εξελίξουμε τις αστικές συγκοινωνίες και της Αθήνας και της </w:t>
      </w:r>
      <w:r>
        <w:rPr>
          <w:rFonts w:eastAsia="Times New Roman" w:cs="Times New Roman"/>
          <w:szCs w:val="24"/>
        </w:rPr>
        <w:t>Θεσσαλονίκης.</w:t>
      </w:r>
    </w:p>
    <w:p w14:paraId="3DCAD1EA" w14:textId="77777777" w:rsidR="00B8452E" w:rsidRDefault="00811243">
      <w:pPr>
        <w:spacing w:line="600" w:lineRule="auto"/>
        <w:ind w:firstLine="720"/>
        <w:jc w:val="both"/>
        <w:rPr>
          <w:rFonts w:eastAsia="Times New Roman"/>
          <w:szCs w:val="24"/>
        </w:rPr>
      </w:pPr>
      <w:r>
        <w:rPr>
          <w:rFonts w:eastAsia="Times New Roman"/>
          <w:szCs w:val="24"/>
        </w:rPr>
        <w:t>Θα σας πω μετά την πρότασή μας, αν και την έχω επαναλάβει πολλές φορές.</w:t>
      </w:r>
    </w:p>
    <w:p w14:paraId="3DCAD1EB" w14:textId="77777777" w:rsidR="00B8452E" w:rsidRDefault="00811243">
      <w:pPr>
        <w:spacing w:line="600" w:lineRule="auto"/>
        <w:ind w:firstLine="720"/>
        <w:jc w:val="both"/>
        <w:rPr>
          <w:rFonts w:eastAsia="Times New Roman"/>
          <w:szCs w:val="24"/>
        </w:rPr>
      </w:pPr>
      <w:r>
        <w:rPr>
          <w:rFonts w:eastAsia="Times New Roman"/>
          <w:szCs w:val="24"/>
        </w:rPr>
        <w:lastRenderedPageBreak/>
        <w:t xml:space="preserve">Αντ’ αυτού, κύριε </w:t>
      </w:r>
      <w:proofErr w:type="spellStart"/>
      <w:r>
        <w:rPr>
          <w:rFonts w:eastAsia="Times New Roman"/>
          <w:szCs w:val="24"/>
        </w:rPr>
        <w:t>Σπίρτζη</w:t>
      </w:r>
      <w:proofErr w:type="spellEnd"/>
      <w:r>
        <w:rPr>
          <w:rFonts w:eastAsia="Times New Roman"/>
          <w:szCs w:val="24"/>
        </w:rPr>
        <w:t xml:space="preserve">, αγαπητέ Υπουργέ, έχω την αίσθηση ότι παίζετε </w:t>
      </w:r>
      <w:proofErr w:type="spellStart"/>
      <w:r>
        <w:rPr>
          <w:rFonts w:eastAsia="Times New Roman"/>
          <w:szCs w:val="24"/>
        </w:rPr>
        <w:t>κατενάτσιο</w:t>
      </w:r>
      <w:proofErr w:type="spellEnd"/>
      <w:r>
        <w:rPr>
          <w:rFonts w:eastAsia="Times New Roman"/>
          <w:szCs w:val="24"/>
        </w:rPr>
        <w:t xml:space="preserve"> -για να θυμηθώ το κακό ιταλικό ποδόσφαιρο. Βέβαια, έχει αλλάξει από τότε, έχει ανοίξει,</w:t>
      </w:r>
      <w:r>
        <w:rPr>
          <w:rFonts w:eastAsia="Times New Roman"/>
          <w:szCs w:val="24"/>
        </w:rPr>
        <w:t xml:space="preserve"> έχει γίνει πιο επιθετικό. </w:t>
      </w:r>
    </w:p>
    <w:p w14:paraId="3DCAD1EC" w14:textId="77777777" w:rsidR="00B8452E" w:rsidRDefault="00811243">
      <w:pPr>
        <w:spacing w:line="600" w:lineRule="auto"/>
        <w:ind w:firstLine="720"/>
        <w:jc w:val="both"/>
        <w:rPr>
          <w:rFonts w:eastAsia="Times New Roman"/>
          <w:szCs w:val="24"/>
        </w:rPr>
      </w:pPr>
      <w:r>
        <w:rPr>
          <w:rFonts w:eastAsia="Times New Roman"/>
          <w:szCs w:val="24"/>
        </w:rPr>
        <w:t xml:space="preserve">Ποιο είναι το </w:t>
      </w:r>
      <w:proofErr w:type="spellStart"/>
      <w:r>
        <w:rPr>
          <w:rFonts w:eastAsia="Times New Roman"/>
          <w:szCs w:val="24"/>
        </w:rPr>
        <w:t>κατενάτσιο</w:t>
      </w:r>
      <w:proofErr w:type="spellEnd"/>
      <w:r>
        <w:rPr>
          <w:rFonts w:eastAsia="Times New Roman"/>
          <w:szCs w:val="24"/>
        </w:rPr>
        <w:t xml:space="preserve"> σας, κύριε Υπουργέ; Λέτε προς άπαντες που σχετίζονται με τον ΟΑΣΘ -πλην των μετόχων, βεβαίως- «θα σας κάνω δημόσιους υπαλλήλους, θα σας κάνω κρατικό φορέα έως το 2019 και μετά βλέπουμε». Αυτό το «βλέπουμ</w:t>
      </w:r>
      <w:r>
        <w:rPr>
          <w:rFonts w:eastAsia="Times New Roman"/>
          <w:szCs w:val="24"/>
        </w:rPr>
        <w:t>ε» είναι το θέμα.</w:t>
      </w:r>
    </w:p>
    <w:p w14:paraId="3DCAD1ED" w14:textId="77777777" w:rsidR="00B8452E" w:rsidRDefault="00811243">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Δεν λέω αυτό.</w:t>
      </w:r>
    </w:p>
    <w:p w14:paraId="3DCAD1EE" w14:textId="77777777" w:rsidR="00B8452E" w:rsidRDefault="00811243">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Έτσι το μεταφράζω, το ερμηνεύω. Ελπίζω να μου πείτε τι ακριβώς λέτε.</w:t>
      </w:r>
    </w:p>
    <w:p w14:paraId="3DCAD1EF" w14:textId="77777777" w:rsidR="00B8452E" w:rsidRDefault="0081124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το ακούσετε στην ομιλία του Υπουργού σε λίγο. </w:t>
      </w:r>
    </w:p>
    <w:p w14:paraId="3DCAD1F0" w14:textId="77777777" w:rsidR="00B8452E" w:rsidRDefault="00811243">
      <w:pPr>
        <w:spacing w:line="600" w:lineRule="auto"/>
        <w:ind w:firstLine="720"/>
        <w:jc w:val="both"/>
        <w:rPr>
          <w:rFonts w:eastAsia="Times New Roman"/>
          <w:szCs w:val="24"/>
        </w:rPr>
      </w:pPr>
      <w:r>
        <w:rPr>
          <w:rFonts w:eastAsia="Times New Roman"/>
          <w:b/>
          <w:szCs w:val="24"/>
        </w:rPr>
        <w:t>ΓΕΩ</w:t>
      </w:r>
      <w:r>
        <w:rPr>
          <w:rFonts w:eastAsia="Times New Roman"/>
          <w:b/>
          <w:szCs w:val="24"/>
        </w:rPr>
        <w:t>ΡΓΙΟΣ ΑΜΥΡΑΣ:</w:t>
      </w:r>
      <w:r>
        <w:rPr>
          <w:rFonts w:eastAsia="Times New Roman"/>
          <w:szCs w:val="24"/>
        </w:rPr>
        <w:t xml:space="preserve"> Διότι όταν το σύνολο των εργαζομένων, το σύνολο των περιουσιακών στοιχείων, η αξία, τα αμαξοστάσια, τα πάντα περνάνε στο ελληνικό </w:t>
      </w:r>
      <w:r>
        <w:rPr>
          <w:rFonts w:eastAsia="Times New Roman"/>
          <w:szCs w:val="24"/>
        </w:rPr>
        <w:t>δ</w:t>
      </w:r>
      <w:r>
        <w:rPr>
          <w:rFonts w:eastAsia="Times New Roman"/>
          <w:szCs w:val="24"/>
        </w:rPr>
        <w:t xml:space="preserve">ημόσιο, στο διάδοχο σχήμα δηλαδή του ΟΑΣΘ, και το ελληνικό </w:t>
      </w:r>
      <w:r>
        <w:rPr>
          <w:rFonts w:eastAsia="Times New Roman"/>
          <w:szCs w:val="24"/>
        </w:rPr>
        <w:t>δ</w:t>
      </w:r>
      <w:r>
        <w:rPr>
          <w:rFonts w:eastAsia="Times New Roman"/>
          <w:szCs w:val="24"/>
        </w:rPr>
        <w:t xml:space="preserve">ημόσιο κατέχει τη μία </w:t>
      </w:r>
      <w:r>
        <w:rPr>
          <w:rFonts w:eastAsia="Times New Roman"/>
          <w:szCs w:val="24"/>
        </w:rPr>
        <w:lastRenderedPageBreak/>
        <w:t>μοναδική μετοχή, τι είναι αυτ</w:t>
      </w:r>
      <w:r>
        <w:rPr>
          <w:rFonts w:eastAsia="Times New Roman"/>
          <w:szCs w:val="24"/>
        </w:rPr>
        <w:t xml:space="preserve">ός ο οργανισμός; Είναι κρατικός οργανισμός. </w:t>
      </w:r>
    </w:p>
    <w:p w14:paraId="3DCAD1F1" w14:textId="77777777" w:rsidR="00B8452E" w:rsidRDefault="00811243">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Τι να κάνουμε; Να τους απολύσουμε; Ποια είναι η πρότασή σας;</w:t>
      </w:r>
    </w:p>
    <w:p w14:paraId="3DCAD1F2" w14:textId="77777777" w:rsidR="00B8452E" w:rsidRDefault="00811243">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Θα σας πω ποια είναι η πρότασή μου. Μια που το αναφέρατε, τώρα δεν μπορώ να αποφύγω τον πειρασμό να απαντήσω στον αγαπητό συνάδελφο κ. Τριανταφυλλίδη, ο οποίος είναι διπλά συνάδελφος -και στη δημοσιογραφία και εδώ.</w:t>
      </w:r>
    </w:p>
    <w:p w14:paraId="3DCAD1F3" w14:textId="77777777" w:rsidR="00B8452E" w:rsidRDefault="00811243">
      <w:pPr>
        <w:spacing w:line="600" w:lineRule="auto"/>
        <w:ind w:firstLine="720"/>
        <w:jc w:val="both"/>
        <w:rPr>
          <w:rFonts w:eastAsia="Times New Roman"/>
          <w:szCs w:val="24"/>
        </w:rPr>
      </w:pPr>
      <w:r>
        <w:rPr>
          <w:rFonts w:eastAsia="Times New Roman"/>
          <w:szCs w:val="24"/>
        </w:rPr>
        <w:t xml:space="preserve">Τι μας είπε χθες ο κ. </w:t>
      </w:r>
      <w:proofErr w:type="spellStart"/>
      <w:r>
        <w:rPr>
          <w:rFonts w:eastAsia="Times New Roman"/>
          <w:szCs w:val="24"/>
        </w:rPr>
        <w:t>Σπίρτζης</w:t>
      </w:r>
      <w:proofErr w:type="spellEnd"/>
      <w:r>
        <w:rPr>
          <w:rFonts w:eastAsia="Times New Roman"/>
          <w:szCs w:val="24"/>
        </w:rPr>
        <w:t xml:space="preserve"> που και ε</w:t>
      </w:r>
      <w:r>
        <w:rPr>
          <w:rFonts w:eastAsia="Times New Roman"/>
          <w:szCs w:val="24"/>
        </w:rPr>
        <w:t>γώ τον ρώτησα ακριβώς αυτό το πράγμα; Τον ρώτησα «Τι θα κάνετε με τους εργαζόμενους»; Και είχε πει «είναι ρουσφέτια Βουλευτών πάρα πολλοί εξ αυτών, είναι ρουσφέτια Υπουργών οι εργαζόμενοι,…»</w:t>
      </w:r>
    </w:p>
    <w:p w14:paraId="3DCAD1F4" w14:textId="77777777" w:rsidR="00B8452E" w:rsidRDefault="00811243">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Πρώην.</w:t>
      </w:r>
    </w:p>
    <w:p w14:paraId="3DCAD1F5" w14:textId="77777777" w:rsidR="00B8452E" w:rsidRDefault="00811243">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 πρώην. Ε</w:t>
      </w:r>
      <w:r>
        <w:rPr>
          <w:rFonts w:eastAsia="Times New Roman"/>
          <w:szCs w:val="24"/>
        </w:rPr>
        <w:t>ννοείται.</w:t>
      </w:r>
    </w:p>
    <w:p w14:paraId="3DCAD1F6" w14:textId="77777777" w:rsidR="00B8452E" w:rsidRDefault="00811243">
      <w:pPr>
        <w:spacing w:line="600" w:lineRule="auto"/>
        <w:ind w:firstLine="720"/>
        <w:jc w:val="both"/>
        <w:rPr>
          <w:rFonts w:eastAsia="Times New Roman"/>
          <w:szCs w:val="24"/>
        </w:rPr>
      </w:pPr>
      <w:r>
        <w:rPr>
          <w:rFonts w:eastAsia="Times New Roman"/>
          <w:szCs w:val="24"/>
        </w:rPr>
        <w:t xml:space="preserve">«…είναι ρουσφέτια πολιτικού συστήματος και οικογενειών». Και του λέω του κ. </w:t>
      </w:r>
      <w:proofErr w:type="spellStart"/>
      <w:r>
        <w:rPr>
          <w:rFonts w:eastAsia="Times New Roman"/>
          <w:szCs w:val="24"/>
        </w:rPr>
        <w:t>Σπίρτζη</w:t>
      </w:r>
      <w:proofErr w:type="spellEnd"/>
      <w:r>
        <w:rPr>
          <w:rFonts w:eastAsia="Times New Roman"/>
          <w:szCs w:val="24"/>
        </w:rPr>
        <w:t>: «Γιατί τους παίρνεις τότε; Γιατί γίνεσαι «πλυντήριο» τέτοιων ρουσφετολογικών διαδικασιών; Γιατί τους καθαρίζεις;»</w:t>
      </w:r>
    </w:p>
    <w:p w14:paraId="3DCAD1F7" w14:textId="77777777" w:rsidR="00B8452E" w:rsidRDefault="00811243">
      <w:pPr>
        <w:spacing w:line="600" w:lineRule="auto"/>
        <w:ind w:firstLine="720"/>
        <w:jc w:val="both"/>
        <w:rPr>
          <w:rFonts w:eastAsia="Times New Roman"/>
          <w:szCs w:val="24"/>
        </w:rPr>
      </w:pPr>
      <w:r>
        <w:rPr>
          <w:rFonts w:eastAsia="Times New Roman"/>
          <w:szCs w:val="24"/>
        </w:rPr>
        <w:lastRenderedPageBreak/>
        <w:t xml:space="preserve">Εσείς, κύριε </w:t>
      </w:r>
      <w:proofErr w:type="spellStart"/>
      <w:r>
        <w:rPr>
          <w:rFonts w:eastAsia="Times New Roman"/>
          <w:szCs w:val="24"/>
        </w:rPr>
        <w:t>Σπίρτζη</w:t>
      </w:r>
      <w:proofErr w:type="spellEnd"/>
      <w:r>
        <w:rPr>
          <w:rFonts w:eastAsia="Times New Roman"/>
          <w:szCs w:val="24"/>
        </w:rPr>
        <w:t>, είπατε «ήταν έξω από το Α</w:t>
      </w:r>
      <w:r>
        <w:rPr>
          <w:rFonts w:eastAsia="Times New Roman"/>
          <w:szCs w:val="24"/>
        </w:rPr>
        <w:t>ΣΕΠ...</w:t>
      </w:r>
    </w:p>
    <w:p w14:paraId="3DCAD1F8" w14:textId="77777777" w:rsidR="00B8452E" w:rsidRDefault="00811243">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Βλέπω, κύριε Τριανταφυλλίδη. Μην το ξανακάνετε αυτό που κάνατε τώρα. Σας παρακαλώ πολύ.</w:t>
      </w:r>
    </w:p>
    <w:p w14:paraId="3DCAD1F9" w14:textId="77777777" w:rsidR="00B8452E" w:rsidRDefault="00811243">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Εντάξει, κύριε Πρόεδρε. Είναι εδώ ο </w:t>
      </w:r>
      <w:r>
        <w:rPr>
          <w:rFonts w:eastAsia="Times New Roman"/>
          <w:szCs w:val="24"/>
        </w:rPr>
        <w:t>π</w:t>
      </w:r>
      <w:r>
        <w:rPr>
          <w:rFonts w:eastAsia="Times New Roman"/>
          <w:szCs w:val="24"/>
        </w:rPr>
        <w:t>ρόεδρος των εργαζομένων και σας ακούει.</w:t>
      </w:r>
    </w:p>
    <w:p w14:paraId="3DCAD1FA" w14:textId="77777777" w:rsidR="00B8452E" w:rsidRDefault="00811243">
      <w:pPr>
        <w:spacing w:line="600" w:lineRule="auto"/>
        <w:ind w:firstLine="720"/>
        <w:jc w:val="both"/>
        <w:rPr>
          <w:rFonts w:eastAsia="Times New Roman"/>
          <w:szCs w:val="24"/>
        </w:rPr>
      </w:pPr>
      <w:r>
        <w:rPr>
          <w:rFonts w:eastAsia="Times New Roman"/>
          <w:b/>
          <w:szCs w:val="24"/>
        </w:rPr>
        <w:t xml:space="preserve">ΠΡΟΕΔΡΕΥΩΝ (Νικήτας </w:t>
      </w:r>
      <w:r>
        <w:rPr>
          <w:rFonts w:eastAsia="Times New Roman"/>
          <w:b/>
          <w:szCs w:val="24"/>
        </w:rPr>
        <w:t>Κακλαμάνης):</w:t>
      </w:r>
      <w:r>
        <w:rPr>
          <w:rFonts w:eastAsia="Times New Roman"/>
          <w:szCs w:val="24"/>
        </w:rPr>
        <w:t xml:space="preserve"> Αντιλαμβάνεστε πού πήγαινε η παρατήρηση. Λοιπόν, δεν δίνω έκταση. Απαγορεύεται!</w:t>
      </w:r>
    </w:p>
    <w:p w14:paraId="3DCAD1FB" w14:textId="77777777" w:rsidR="00B8452E" w:rsidRDefault="00811243">
      <w:pPr>
        <w:spacing w:line="600" w:lineRule="auto"/>
        <w:ind w:firstLine="720"/>
        <w:jc w:val="both"/>
        <w:rPr>
          <w:rFonts w:eastAsia="Times New Roman"/>
          <w:szCs w:val="24"/>
        </w:rPr>
      </w:pPr>
      <w:r>
        <w:rPr>
          <w:rFonts w:eastAsia="Times New Roman"/>
          <w:szCs w:val="24"/>
        </w:rPr>
        <w:t xml:space="preserve">Συνεχίζουμε. </w:t>
      </w:r>
    </w:p>
    <w:p w14:paraId="3DCAD1FC" w14:textId="77777777" w:rsidR="00B8452E" w:rsidRDefault="00811243">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Έλεγα λοιπόν, αυτό που είπατε χθες στη δευτερολογία </w:t>
      </w:r>
      <w:r>
        <w:rPr>
          <w:rFonts w:eastAsia="Times New Roman"/>
          <w:szCs w:val="24"/>
        </w:rPr>
        <w:t>σας,</w:t>
      </w:r>
      <w:r>
        <w:rPr>
          <w:rFonts w:eastAsia="Times New Roman"/>
          <w:szCs w:val="24"/>
        </w:rPr>
        <w:t xml:space="preserve"> αναρωτώμενος αν πέρασαν από ΑΣΕΠ αυτοί. Και σας λέω, «ναι, να περάσουν από </w:t>
      </w:r>
      <w:r>
        <w:rPr>
          <w:rFonts w:eastAsia="Times New Roman"/>
          <w:szCs w:val="24"/>
        </w:rPr>
        <w:t>ΑΣΕΠ πια. Γιατί γίνεστε «πλυντήριο» παλαιών ρουσφετιών; Τι άλλαξε; Άλλαξε κάτι»;</w:t>
      </w:r>
    </w:p>
    <w:p w14:paraId="3DCAD1FD" w14:textId="77777777" w:rsidR="00B8452E" w:rsidRDefault="00811243">
      <w:pPr>
        <w:spacing w:line="600" w:lineRule="auto"/>
        <w:ind w:firstLine="720"/>
        <w:jc w:val="both"/>
        <w:rPr>
          <w:rFonts w:eastAsia="Times New Roman"/>
          <w:szCs w:val="24"/>
        </w:rPr>
      </w:pPr>
      <w:r>
        <w:rPr>
          <w:rFonts w:eastAsia="Times New Roman"/>
          <w:b/>
          <w:szCs w:val="24"/>
        </w:rPr>
        <w:lastRenderedPageBreak/>
        <w:t>ΧΡΗΣΤΟΣ ΣΠΙΡΤΖΗΣ (Υπουργός Υποδομών και Μεταφορών):</w:t>
      </w:r>
      <w:r>
        <w:rPr>
          <w:rFonts w:eastAsia="Times New Roman"/>
          <w:szCs w:val="24"/>
        </w:rPr>
        <w:t xml:space="preserve"> Δεν ακούσατε; Απάντησα στον κ. Καραμανλή προηγουμένως.</w:t>
      </w:r>
    </w:p>
    <w:p w14:paraId="3DCAD1FE" w14:textId="77777777" w:rsidR="00B8452E" w:rsidRDefault="00811243">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Άκουσα την απάντησή σας, επικαλούμενος το δικαίωμα </w:t>
      </w:r>
      <w:r>
        <w:rPr>
          <w:rFonts w:eastAsia="Times New Roman"/>
          <w:szCs w:val="24"/>
        </w:rPr>
        <w:t xml:space="preserve">στην εργασία και τον νόμο του 1979. Αυτός ο νόμος του 1979 εύκολα μπορεί να ξεπεραστεί. Μια τροπολογία και καθαρίσαμε. Τόσες τροπολογίες «βρέχει»! Έτσι δεν είναι; Έχετε ένα καλό </w:t>
      </w:r>
      <w:r>
        <w:rPr>
          <w:rFonts w:eastAsia="Times New Roman"/>
          <w:szCs w:val="24"/>
          <w:lang w:val="en-US"/>
        </w:rPr>
        <w:t>know</w:t>
      </w:r>
      <w:r>
        <w:rPr>
          <w:rFonts w:eastAsia="Times New Roman"/>
          <w:szCs w:val="24"/>
        </w:rPr>
        <w:t xml:space="preserve"> </w:t>
      </w:r>
      <w:r>
        <w:rPr>
          <w:rFonts w:eastAsia="Times New Roman"/>
          <w:szCs w:val="24"/>
          <w:lang w:val="en-US"/>
        </w:rPr>
        <w:t>how</w:t>
      </w:r>
      <w:r>
        <w:rPr>
          <w:rFonts w:eastAsia="Times New Roman"/>
          <w:szCs w:val="24"/>
        </w:rPr>
        <w:t xml:space="preserve"> σε αυτό το θέμα. </w:t>
      </w:r>
    </w:p>
    <w:p w14:paraId="3DCAD1FF" w14:textId="77777777" w:rsidR="00B8452E" w:rsidRDefault="00811243">
      <w:pPr>
        <w:spacing w:line="600" w:lineRule="auto"/>
        <w:ind w:firstLine="720"/>
        <w:jc w:val="both"/>
        <w:rPr>
          <w:rFonts w:eastAsia="Times New Roman"/>
          <w:szCs w:val="24"/>
        </w:rPr>
      </w:pPr>
      <w:r>
        <w:rPr>
          <w:rFonts w:eastAsia="Times New Roman"/>
          <w:szCs w:val="24"/>
        </w:rPr>
        <w:t>Σας θυμίζω ότι ο ΟΑΣΑ ως ήδη κρατικός έχει μεταφερθ</w:t>
      </w:r>
      <w:r>
        <w:rPr>
          <w:rFonts w:eastAsia="Times New Roman"/>
          <w:szCs w:val="24"/>
        </w:rPr>
        <w:t xml:space="preserve">εί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Την ξέρουμε την τύχη των Οργανισμού Αστικών Συγκοινωνιών Αθήνας, έτσι δεν είναι; Θα πάει σε σκληρή ιδιωτικοποίηση. Αυτό είναι σίγουρο. Ο ΟΑΣΘ από ιδιότυπο </w:t>
      </w:r>
      <w:proofErr w:type="spellStart"/>
      <w:r>
        <w:rPr>
          <w:rFonts w:eastAsia="Times New Roman"/>
          <w:szCs w:val="24"/>
        </w:rPr>
        <w:t>ιδιωτικοκρατικοδίαιτο</w:t>
      </w:r>
      <w:proofErr w:type="spellEnd"/>
      <w:r>
        <w:rPr>
          <w:rFonts w:eastAsia="Times New Roman"/>
          <w:szCs w:val="24"/>
        </w:rPr>
        <w:t xml:space="preserve"> μοντέλο επιχείρησης γίνεται κρατικό τώρα και από το 2019 και</w:t>
      </w:r>
      <w:r>
        <w:rPr>
          <w:rFonts w:eastAsia="Times New Roman"/>
          <w:szCs w:val="24"/>
        </w:rPr>
        <w:t xml:space="preserve"> μετά τι; Θέλω να ακούσω, Υπουργέ, πώς βλέπετε εσείς την απελευθέρωση των αστικών συγκοινωνιών βάσει του ευρωπαϊκού </w:t>
      </w:r>
      <w:r>
        <w:rPr>
          <w:rFonts w:eastAsia="Times New Roman"/>
          <w:szCs w:val="24"/>
        </w:rPr>
        <w:t>κ</w:t>
      </w:r>
      <w:r>
        <w:rPr>
          <w:rFonts w:eastAsia="Times New Roman"/>
          <w:szCs w:val="24"/>
        </w:rPr>
        <w:t xml:space="preserve">ανονισμού. </w:t>
      </w:r>
    </w:p>
    <w:p w14:paraId="3DCAD200" w14:textId="77777777" w:rsidR="00B8452E" w:rsidRDefault="00811243">
      <w:pPr>
        <w:spacing w:line="600" w:lineRule="auto"/>
        <w:ind w:firstLine="720"/>
        <w:jc w:val="both"/>
        <w:rPr>
          <w:rFonts w:eastAsia="Times New Roman"/>
          <w:szCs w:val="24"/>
        </w:rPr>
      </w:pPr>
      <w:r>
        <w:rPr>
          <w:rFonts w:eastAsia="Times New Roman"/>
          <w:szCs w:val="24"/>
        </w:rPr>
        <w:t xml:space="preserve">Τι λέμε εμείς; Λέμε, πρώτα απ’ όλα -για να είμαστε και πρακτικοί- ότι η μετάβαση από το ένα σχήμα στο άλλο πρέπει να γίνει </w:t>
      </w:r>
      <w:r>
        <w:rPr>
          <w:rFonts w:eastAsia="Times New Roman"/>
          <w:szCs w:val="24"/>
        </w:rPr>
        <w:lastRenderedPageBreak/>
        <w:t>με τ</w:t>
      </w:r>
      <w:r>
        <w:rPr>
          <w:rFonts w:eastAsia="Times New Roman"/>
          <w:szCs w:val="24"/>
        </w:rPr>
        <w:t>έτοιον τρόπο</w:t>
      </w:r>
      <w:r>
        <w:rPr>
          <w:rFonts w:eastAsia="Times New Roman"/>
          <w:szCs w:val="24"/>
        </w:rPr>
        <w:t>,</w:t>
      </w:r>
      <w:r>
        <w:rPr>
          <w:rFonts w:eastAsia="Times New Roman"/>
          <w:szCs w:val="24"/>
        </w:rPr>
        <w:t xml:space="preserve"> έτσι ώστε να μην μείνουν ούτε μισή ώρα οι Θεσσαλονικείς χωρίς αστικές συγκοινωνίες. Αυτό είναι το λιγότερο. Εμείς, όμως, τι λέμε; Λέμε ότι θα έπρεπε οι αστικές συγκοινωνίες της Θεσσαλονίκης να ιδιωτικοποιηθούν, όχι να κρατικοποιηθούν. Να ιδιω</w:t>
      </w:r>
      <w:r>
        <w:rPr>
          <w:rFonts w:eastAsia="Times New Roman"/>
          <w:szCs w:val="24"/>
        </w:rPr>
        <w:t xml:space="preserve">τικοποιηθούν με τα εξής βήματα, όπως τα έχουν τηρήσει και τα έχουν ακολουθήσει και άλλες ευρωπαϊκές χώρες. </w:t>
      </w:r>
    </w:p>
    <w:p w14:paraId="3DCAD201" w14:textId="77777777" w:rsidR="00B8452E" w:rsidRDefault="00811243">
      <w:pPr>
        <w:spacing w:line="600" w:lineRule="auto"/>
        <w:ind w:firstLine="720"/>
        <w:jc w:val="both"/>
        <w:rPr>
          <w:rFonts w:eastAsia="Times New Roman"/>
          <w:szCs w:val="24"/>
        </w:rPr>
      </w:pPr>
      <w:r>
        <w:rPr>
          <w:rFonts w:eastAsia="Times New Roman"/>
          <w:szCs w:val="24"/>
        </w:rPr>
        <w:t>Σας ανέφερα χθες και προχθές τα παραδείγματα της Βαρκελώνης και του Μιλάνου. Όσον αφορά το Λονδίνο που άκουσα -επειδή το έψαξα- να ξέρετε ότι οποιαδ</w:t>
      </w:r>
      <w:r>
        <w:rPr>
          <w:rFonts w:eastAsia="Times New Roman"/>
          <w:szCs w:val="24"/>
        </w:rPr>
        <w:t>ήποτε επέκταση, πρόσθεση δρομολογίου, οποιαδήποτε αλλαγή στη λειτουργία των αστικών συγκοινωνιών γίνεται με συνεργασία των δήμων και των επιμελητηρίων, ούτε καν της κρατικής, της κεντρικής κυβέρνησής τους. Τι λείπει λοιπόν; Λείπει η τόλμη. Λείπει το να μπο</w:t>
      </w:r>
      <w:r>
        <w:rPr>
          <w:rFonts w:eastAsia="Times New Roman"/>
          <w:szCs w:val="24"/>
        </w:rPr>
        <w:t xml:space="preserve">ρέσουμε να κοιτάξουμε ανοιχτά και ψηλά εκεί όπου οι υγιείς δυνάμεις της ιδιωτικής οικονομίας μπορούν να προσφέρουν θέσεις εργασίας, να προσφέρουν υψηλού επιπέδου παρεχόμενες μεταφορικές υπηρεσίες. </w:t>
      </w:r>
    </w:p>
    <w:p w14:paraId="3DCAD202" w14:textId="77777777" w:rsidR="00B8452E" w:rsidRDefault="00811243">
      <w:pPr>
        <w:spacing w:line="600" w:lineRule="auto"/>
        <w:ind w:firstLine="720"/>
        <w:jc w:val="both"/>
        <w:rPr>
          <w:rFonts w:eastAsia="Times New Roman"/>
          <w:szCs w:val="24"/>
        </w:rPr>
      </w:pPr>
      <w:r>
        <w:rPr>
          <w:rFonts w:eastAsia="Times New Roman"/>
          <w:szCs w:val="24"/>
        </w:rPr>
        <w:t xml:space="preserve">Όμως υπάρχουν κάποιες προϋποθέσεις γι’ αυτό. Το πρώτο και </w:t>
      </w:r>
      <w:r>
        <w:rPr>
          <w:rFonts w:eastAsia="Times New Roman"/>
          <w:szCs w:val="24"/>
        </w:rPr>
        <w:t xml:space="preserve">βασικό είναι ο στρατηγικός σχεδιασμός της πολιτείας </w:t>
      </w:r>
      <w:r>
        <w:rPr>
          <w:rFonts w:eastAsia="Times New Roman"/>
          <w:szCs w:val="24"/>
        </w:rPr>
        <w:lastRenderedPageBreak/>
        <w:t>για τις προδιαγραφές, τους κανόνες, τα δρομολόγια, τις συχνότητες, το επίπεδο εξυπηρέτησης και την περιβαλλοντική βιωσιμότητα. Χρειάζεται η ίδρυση μιας καθαρά ανεξάρτητης, πραγματικά ανεπηρέαστης ρυθμιστι</w:t>
      </w:r>
      <w:r>
        <w:rPr>
          <w:rFonts w:eastAsia="Times New Roman"/>
          <w:szCs w:val="24"/>
        </w:rPr>
        <w:t>κής αρχής, που να είναι υπεύθυνη για την τήρηση των προδιαγραφών της ποιότητας.</w:t>
      </w:r>
    </w:p>
    <w:p w14:paraId="3DCAD20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Και το τρίτο βήμα, έτσι όπως εμείς οραματιζόμαστε τις αστικές συγκοινωνίες στην Ελλάδα και δη στις μεγάλες πόλεις, Αθήνα και Θεσσαλονίκη, είναι η διεξαγωγή διεθνούς διαγωνισμού</w:t>
      </w:r>
      <w:r>
        <w:rPr>
          <w:rFonts w:eastAsia="Times New Roman" w:cs="Times New Roman"/>
          <w:szCs w:val="24"/>
        </w:rPr>
        <w:t xml:space="preserve"> βάσει του ευρωπαϊκού κεκτημένου, με κριτήριο το δημόσιο συμφέρον, το άνοιγμα του επαγγέλματος και την υψηλή ποιότητα της υπηρεσίας.</w:t>
      </w:r>
    </w:p>
    <w:p w14:paraId="3DCAD20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πιστεύουμε ότι μόνο μέσα από τον δρόμο των ορθών, των καλών, των αποδοτικών ιδιωτικοποι</w:t>
      </w:r>
      <w:r>
        <w:rPr>
          <w:rFonts w:eastAsia="Times New Roman" w:cs="Times New Roman"/>
          <w:szCs w:val="24"/>
        </w:rPr>
        <w:t>ήσεων μπορεί η χώρα να βγει στο ξέφωτο. Και αναφερόμαστε στον ιδιώτη τον υγιή, με κανόνες. Γιατί συνήθως μου απαντάτε με περιπτώσεις ιδιωτικών επιχειρήσεων ή ιδιωτών</w:t>
      </w:r>
      <w:r>
        <w:rPr>
          <w:rFonts w:eastAsia="Times New Roman" w:cs="Times New Roman"/>
          <w:szCs w:val="24"/>
        </w:rPr>
        <w:t>,</w:t>
      </w:r>
      <w:r>
        <w:rPr>
          <w:rFonts w:eastAsia="Times New Roman" w:cs="Times New Roman"/>
          <w:szCs w:val="24"/>
        </w:rPr>
        <w:t xml:space="preserve"> οι οποίοι ξέφυγαν κάτω από το ραντάρ των ρυθμιστικών αρχών και κάνουν του κεφαλιού τους. </w:t>
      </w:r>
      <w:r>
        <w:rPr>
          <w:rFonts w:eastAsia="Times New Roman" w:cs="Times New Roman"/>
          <w:szCs w:val="24"/>
        </w:rPr>
        <w:t xml:space="preserve">Εμείς μιλάμε για τον ιδιώτη και την επιχείρηση που καταβάλλει τους φόρους, που δημιουργεί νέες θέσεις εργασίας, που καινοτομεί, που ερευνά, που προχωρεί. </w:t>
      </w:r>
      <w:r>
        <w:rPr>
          <w:rFonts w:eastAsia="Times New Roman" w:cs="Times New Roman"/>
          <w:szCs w:val="24"/>
        </w:rPr>
        <w:lastRenderedPageBreak/>
        <w:t>Αυτή είναι για εμάς η συνταγή της επιτυχίας και στις αστικές συγκοινωνίες.</w:t>
      </w:r>
    </w:p>
    <w:p w14:paraId="3DCAD20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Και τώρα, αν μου επιτρέπετε</w:t>
      </w:r>
      <w:r>
        <w:rPr>
          <w:rFonts w:eastAsia="Times New Roman" w:cs="Times New Roman"/>
          <w:szCs w:val="24"/>
        </w:rPr>
        <w:t xml:space="preserve">, θέλω να κάνω ένα μικρό σχόλιο για το άρθρο 28, βάσει του οποίου: «... όποιος εμποδίζει, παρακωλύει με κάθε τρόπο ή μέσο ή αρνείται την πρόσβαση στα γραφεία, αμαξοστάσια, περιουσιακά στοιχεία του ΟΑΣΘ </w:t>
      </w:r>
      <w:r>
        <w:rPr>
          <w:rFonts w:eastAsia="Times New Roman" w:cs="Times New Roman"/>
          <w:szCs w:val="24"/>
        </w:rPr>
        <w:t xml:space="preserve">κλπ. </w:t>
      </w:r>
      <w:r>
        <w:rPr>
          <w:rFonts w:eastAsia="Times New Roman" w:cs="Times New Roman"/>
          <w:szCs w:val="24"/>
        </w:rPr>
        <w:t>τιμωρείται με φυλάκιση έως τρία έτη, χρηματική πο</w:t>
      </w:r>
      <w:r>
        <w:rPr>
          <w:rFonts w:eastAsia="Times New Roman" w:cs="Times New Roman"/>
          <w:szCs w:val="24"/>
        </w:rPr>
        <w:t xml:space="preserve">ινή 10.000 ευρώ και στέρηση πολιτικών δικαιωμάτων για πέντε έτη». </w:t>
      </w:r>
    </w:p>
    <w:p w14:paraId="3DCAD20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Εγώ τι σας λέω, κυρίες και κύριοι της Κυβέρνησης; Εγώ είμαι σύμφωνος, είμαι υπέρ αυτής της διάταξης. Απλώς θέλω να ρωτήσω -και δεν είναι ρητορικό, είναι πολιτικό το ερώτημα- τους παριστάμεν</w:t>
      </w:r>
      <w:r>
        <w:rPr>
          <w:rFonts w:eastAsia="Times New Roman" w:cs="Times New Roman"/>
          <w:szCs w:val="24"/>
        </w:rPr>
        <w:t>ους Υπουργούς και τους αγαπητούς συναδέλφους του ΣΥΡΙΖΑ: Πιστεύετε ότι θα πρέπει να εφαρμοστούν τέτοιου είδους διατάξεις και σε όποιον εμποδίζει την πρόσβαση σε ένα κατάστημα στην Ερμού, σε όποιον σπάει την περιουσία ενός ανθρώπου που θέλει να δουλέψει;</w:t>
      </w:r>
    </w:p>
    <w:p w14:paraId="3DCAD20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Άρα μακάρι αυτή η διάταξη του άρθρου 28 να είναι ένα οριστικό πολιτικό διαζύγιο του ΣΥΡΙΖΑ κυρίως με τα μυαλά και τις πρακτικές που είχε ακολουθήσει στο παρελθόν, που δεν υπήρχε κατάληψη που να μην τη ζεσταίνει και να μην την αποδέχεται. </w:t>
      </w:r>
      <w:r>
        <w:rPr>
          <w:rFonts w:eastAsia="Times New Roman" w:cs="Times New Roman"/>
          <w:szCs w:val="24"/>
        </w:rPr>
        <w:lastRenderedPageBreak/>
        <w:t>Τώρα που βλέπετε ό</w:t>
      </w:r>
      <w:r>
        <w:rPr>
          <w:rFonts w:eastAsia="Times New Roman" w:cs="Times New Roman"/>
          <w:szCs w:val="24"/>
        </w:rPr>
        <w:t>τι ενδεχομένως κάποιοι να αντιδράσουν, κάποιες ομάδες, -δεν ξέρω ποιοι θα είναι, θα είναι οι «Δεν πληρώνω»; Ποιοι άλλοι θα είναι; Με τους «Δεν πληρώνω» έχετε πάρει διαζύγιο και με αυτούς- εξελίσσεστε. Καλό είναι, όμως, να εξελιχθείτε όχι μόνο στην πράξη αλ</w:t>
      </w:r>
      <w:r>
        <w:rPr>
          <w:rFonts w:eastAsia="Times New Roman" w:cs="Times New Roman"/>
          <w:szCs w:val="24"/>
        </w:rPr>
        <w:t xml:space="preserve">λά και στον λόγο σας, για να μην υπάρχει αυτή η διφορούμενη κατάσταση που μας παραπέμπει στον Ιανό, από τον οποίο ξεκίνησα την τοποθέτησή μου και με τον οποίο θα κλείσω. Εδώ δεν θέλουμε Ιανό. Εδώ θέλουμε τη θεά Αθηνά. Θέλουμε τη θεά της σοφίας, θέλουμε τη </w:t>
      </w:r>
      <w:r>
        <w:rPr>
          <w:rFonts w:eastAsia="Times New Roman" w:cs="Times New Roman"/>
          <w:szCs w:val="24"/>
        </w:rPr>
        <w:t>θεά του οράματος, της ετοιμότητας, της τήρησης των κανόνων, της διαφάνειας και της αποτελεσματικότητας. Αυτά είναι που επαγγέλλεται το Ποτάμι.</w:t>
      </w:r>
    </w:p>
    <w:p w14:paraId="3DCAD20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DCAD209"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DCAD20A"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3DCAD20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Φθάνουμε πλέον στην ώρα της αγόρευσης του κυρίου Υπουργού.</w:t>
      </w:r>
    </w:p>
    <w:p w14:paraId="3DCAD20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Με τη συναίνεση του Σώματος και όπως έκανα, όπου χρειάστηκε, σε όλους τους ομιλητές και επειδή ο Υπουργός ενδεχομένως να θελήσει να πει και πέντε λόγια για τις τροπολογίες -δεν αναφέρομαι στου κ. Λ</w:t>
      </w:r>
      <w:r>
        <w:rPr>
          <w:rFonts w:eastAsia="Times New Roman" w:cs="Times New Roman"/>
          <w:szCs w:val="24"/>
        </w:rPr>
        <w:t>αζαρίδη, αναφέρομαι και στις άλλες, άσχετα με το αν έχουν ενσωματωθεί- θα μου επιτρέψετε αντί για δώδεκα λεπτά, να βάλω δεκαπέντε, γιατί ενδεχομένως να μην του φτάσουν τα δώδεκα. Απ’ ό,τι διαπιστώνω</w:t>
      </w:r>
      <w:r>
        <w:rPr>
          <w:rFonts w:eastAsia="Times New Roman" w:cs="Times New Roman"/>
          <w:szCs w:val="24"/>
        </w:rPr>
        <w:t>,</w:t>
      </w:r>
      <w:r>
        <w:rPr>
          <w:rFonts w:eastAsia="Times New Roman" w:cs="Times New Roman"/>
          <w:szCs w:val="24"/>
        </w:rPr>
        <w:t xml:space="preserve"> συμφωνείτε.</w:t>
      </w:r>
    </w:p>
    <w:p w14:paraId="3DCAD20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3DCAD20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w:t>
      </w:r>
      <w:r>
        <w:rPr>
          <w:rFonts w:eastAsia="Times New Roman" w:cs="Times New Roman"/>
          <w:b/>
          <w:szCs w:val="24"/>
        </w:rPr>
        <w:t>ΟΣ ΣΠΙΡΤΖΗΣ (Υπουργός Υποδομών και Μεταφορών):</w:t>
      </w:r>
      <w:r>
        <w:rPr>
          <w:rFonts w:eastAsia="Times New Roman" w:cs="Times New Roman"/>
          <w:szCs w:val="24"/>
        </w:rPr>
        <w:t xml:space="preserve"> Ευχαριστώ, κύριε Πρόεδρε.</w:t>
      </w:r>
    </w:p>
    <w:p w14:paraId="3DCAD20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Αξιότιμοι κύριοι και κυρίες συνάδελφοι, παραλάβαμε μία χώρα που είχε χάσει μεγάλο μέρος της εθνικής κυριαρχίας και μια κοινωνία σε αποδόμηση. Η εντολή που πήραμε από τον ελληνικό λαό </w:t>
      </w:r>
      <w:r>
        <w:rPr>
          <w:rFonts w:eastAsia="Times New Roman" w:cs="Times New Roman"/>
          <w:szCs w:val="24"/>
        </w:rPr>
        <w:t xml:space="preserve">ήταν να βγάλουμε τη χώρα από τον εφιάλτη που την έβαλαν οι κυβερνήσεις της Νέας Δημοκρατίας και του παλαιοκομματισμού. </w:t>
      </w:r>
    </w:p>
    <w:p w14:paraId="3DCAD21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Αναλάβαμε τη χώρα με δεσμεύσεις πολιτικές και οικονομικές, που δεν έχουν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συνάφεια με την ιδεολογική μας το</w:t>
      </w:r>
      <w:r>
        <w:rPr>
          <w:rFonts w:eastAsia="Times New Roman" w:cs="Times New Roman"/>
          <w:szCs w:val="24"/>
        </w:rPr>
        <w:lastRenderedPageBreak/>
        <w:t>ποθέτηση και τις πολιτι</w:t>
      </w:r>
      <w:r>
        <w:rPr>
          <w:rFonts w:eastAsia="Times New Roman" w:cs="Times New Roman"/>
          <w:szCs w:val="24"/>
        </w:rPr>
        <w:t xml:space="preserve">κές μας προθέσεις και τοποθετήσεις. Είμαστε </w:t>
      </w:r>
      <w:proofErr w:type="spellStart"/>
      <w:r>
        <w:rPr>
          <w:rFonts w:eastAsia="Times New Roman" w:cs="Times New Roman"/>
          <w:szCs w:val="24"/>
        </w:rPr>
        <w:t>στοχοπροσηλωμένοι</w:t>
      </w:r>
      <w:proofErr w:type="spellEnd"/>
      <w:r>
        <w:rPr>
          <w:rFonts w:eastAsia="Times New Roman" w:cs="Times New Roman"/>
          <w:szCs w:val="24"/>
        </w:rPr>
        <w:t xml:space="preserve"> σε αυτή την προσπάθεια, να τελειώνουμε με τα προγράμματα και τις δεσμεύσεις άλλων προς τους δανειστές, με τις λιγότερες απώλειες για τον ελληνικό λαό.</w:t>
      </w:r>
    </w:p>
    <w:p w14:paraId="3DCAD21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Γι’ αυτό και από την πρώτη στιγμή, κάθε μέρ</w:t>
      </w:r>
      <w:r>
        <w:rPr>
          <w:rFonts w:eastAsia="Times New Roman" w:cs="Times New Roman"/>
          <w:szCs w:val="24"/>
        </w:rPr>
        <w:t>α και για κάθε δέσμευση γίνεται μια συνεχής και επίπονη διαπραγμάτευση. Ούτε έχουμε αλλάξει ούτε έχουμε παραδοθεί. Όπου μπορούμε ασκούμε πολιτικές σύμφωνες με τη δική μας αντίληψη, με τις δικές μας προτάσεις. Και ο ΟΑΣΘ είναι ένα χαρακτηριστικό παράδειγμα.</w:t>
      </w:r>
    </w:p>
    <w:p w14:paraId="3DCAD21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Οι περισσότερες από τις δεσμεύσεις αποδόμησης της ελληνικής κοινωνίας δυστυχώς προτάθηκαν από ελληνικές δυνάμεις που ταυτίζονταν με τους δανειστές στην ακραία νεοφιλελεύθερη εκδοχή τους.</w:t>
      </w:r>
    </w:p>
    <w:p w14:paraId="3DCAD213" w14:textId="77777777" w:rsidR="00B8452E" w:rsidRDefault="00811243">
      <w:pPr>
        <w:spacing w:line="600" w:lineRule="auto"/>
        <w:jc w:val="both"/>
        <w:rPr>
          <w:rFonts w:eastAsia="Times New Roman"/>
          <w:szCs w:val="24"/>
        </w:rPr>
      </w:pPr>
      <w:r>
        <w:rPr>
          <w:rFonts w:eastAsia="Times New Roman"/>
          <w:szCs w:val="24"/>
        </w:rPr>
        <w:t>Για αυτό και άφησαν εκτός των προτάσεών τους τους χώρους που τους αν</w:t>
      </w:r>
      <w:r>
        <w:rPr>
          <w:rFonts w:eastAsia="Times New Roman"/>
          <w:szCs w:val="24"/>
        </w:rPr>
        <w:t>απαρήγαγαν, που τροφοδοτούσαν για δεκαετίες και τροφοδοτούν ακόμη τον παλαιοκομματισμό, που συντηρούσαν και συντηρούν ακόμη συγκεκριμένες δομές και συγκεκριμένα στελέχη του πολιτικού συστήματος.</w:t>
      </w:r>
    </w:p>
    <w:p w14:paraId="3DCAD214" w14:textId="77777777" w:rsidR="00B8452E" w:rsidRDefault="00811243">
      <w:pPr>
        <w:spacing w:line="600" w:lineRule="auto"/>
        <w:ind w:firstLine="720"/>
        <w:jc w:val="both"/>
        <w:rPr>
          <w:rFonts w:eastAsia="Times New Roman"/>
          <w:szCs w:val="24"/>
        </w:rPr>
      </w:pPr>
      <w:r>
        <w:rPr>
          <w:rFonts w:eastAsia="Times New Roman"/>
          <w:szCs w:val="24"/>
        </w:rPr>
        <w:lastRenderedPageBreak/>
        <w:t xml:space="preserve">Στη </w:t>
      </w:r>
      <w:r>
        <w:rPr>
          <w:rFonts w:eastAsia="Times New Roman"/>
          <w:szCs w:val="24"/>
        </w:rPr>
        <w:t>β</w:t>
      </w:r>
      <w:r>
        <w:rPr>
          <w:rFonts w:eastAsia="Times New Roman"/>
          <w:szCs w:val="24"/>
        </w:rPr>
        <w:t xml:space="preserve">όρειο Ελλάδα ο ΟΑΣΘ αποτελούσε ένα από τα κάστρα του </w:t>
      </w:r>
      <w:r>
        <w:rPr>
          <w:rFonts w:eastAsia="Times New Roman"/>
          <w:szCs w:val="24"/>
        </w:rPr>
        <w:t>παλαιοκομματισμού για εξήντα χρόνια, έναν από τους τομείς που ξεχάστηκαν από τους «μεταρρυθμιστές» της Νέας Δημοκρατίας και όσους συνεργάστηκαν μαζί τους συνεχίζοντας την πλουσιοπάροχη επιδότησή του, μια οικονομική όαση σπατάλης δημόσιου χρήματος μέσα στην</w:t>
      </w:r>
      <w:r>
        <w:rPr>
          <w:rFonts w:eastAsia="Times New Roman"/>
          <w:szCs w:val="24"/>
        </w:rPr>
        <w:t xml:space="preserve"> πιο μεγάλη οικονομική κρίση της χώρας, μέσα στις καθημερινές θυσίες του ελληνικού λαού.</w:t>
      </w:r>
    </w:p>
    <w:p w14:paraId="3DCAD215" w14:textId="77777777" w:rsidR="00B8452E" w:rsidRDefault="00811243">
      <w:pPr>
        <w:spacing w:line="600" w:lineRule="auto"/>
        <w:ind w:firstLine="720"/>
        <w:jc w:val="both"/>
        <w:rPr>
          <w:rFonts w:eastAsia="Times New Roman"/>
          <w:szCs w:val="24"/>
        </w:rPr>
      </w:pPr>
      <w:r>
        <w:rPr>
          <w:rFonts w:eastAsia="Times New Roman"/>
          <w:szCs w:val="24"/>
        </w:rPr>
        <w:t>Το γεγονός ότι αυτοί οι «μεγάλοι μεταρρυθμιστές» ξέχασαν τον ΟΑΣΘ</w:t>
      </w:r>
      <w:r>
        <w:rPr>
          <w:rFonts w:eastAsia="Times New Roman"/>
          <w:szCs w:val="24"/>
        </w:rPr>
        <w:t>,</w:t>
      </w:r>
      <w:r>
        <w:rPr>
          <w:rFonts w:eastAsia="Times New Roman"/>
          <w:szCs w:val="24"/>
        </w:rPr>
        <w:t xml:space="preserve"> όταν δεν ξέχασαν να εντάξουν στις δεσμεύσεις της χώρας την παραμικρή λεπτομέρεια για να </w:t>
      </w:r>
      <w:proofErr w:type="spellStart"/>
      <w:r>
        <w:rPr>
          <w:rFonts w:eastAsia="Times New Roman"/>
          <w:szCs w:val="24"/>
        </w:rPr>
        <w:t>αποδομήσουν</w:t>
      </w:r>
      <w:proofErr w:type="spellEnd"/>
      <w:r>
        <w:rPr>
          <w:rFonts w:eastAsia="Times New Roman"/>
          <w:szCs w:val="24"/>
        </w:rPr>
        <w:t xml:space="preserve"> </w:t>
      </w:r>
      <w:r>
        <w:rPr>
          <w:rFonts w:eastAsia="Times New Roman"/>
          <w:szCs w:val="24"/>
        </w:rPr>
        <w:t xml:space="preserve">το εργασιακό πλαίσιο, το κοινωνικό κράτος, την υγεία, την παιδεία, όλες τις υγιείς παραγωγικές δυνάμεις, δείχνει και το μέγεθος της υποκρισίας των μεγάλων </w:t>
      </w:r>
      <w:proofErr w:type="spellStart"/>
      <w:r>
        <w:rPr>
          <w:rFonts w:eastAsia="Times New Roman"/>
          <w:szCs w:val="24"/>
        </w:rPr>
        <w:t>αυτοπροσδιοριζόμενων</w:t>
      </w:r>
      <w:proofErr w:type="spellEnd"/>
      <w:r>
        <w:rPr>
          <w:rFonts w:eastAsia="Times New Roman"/>
          <w:szCs w:val="24"/>
        </w:rPr>
        <w:t xml:space="preserve"> μεταρρυθμιστών της νεοφιλελεύθερης Νέας Δημοκρατίας και όσων έχουν προσχωρήσει σ</w:t>
      </w:r>
      <w:r>
        <w:rPr>
          <w:rFonts w:eastAsia="Times New Roman"/>
          <w:szCs w:val="24"/>
        </w:rPr>
        <w:t>ε αυτήν την αντίληψη.</w:t>
      </w:r>
    </w:p>
    <w:p w14:paraId="3DCAD216" w14:textId="77777777" w:rsidR="00B8452E" w:rsidRDefault="00811243">
      <w:pPr>
        <w:spacing w:line="600" w:lineRule="auto"/>
        <w:ind w:firstLine="720"/>
        <w:jc w:val="both"/>
        <w:rPr>
          <w:rFonts w:eastAsia="Times New Roman"/>
          <w:szCs w:val="24"/>
        </w:rPr>
      </w:pPr>
      <w:r>
        <w:rPr>
          <w:rFonts w:eastAsia="Times New Roman"/>
          <w:szCs w:val="24"/>
        </w:rPr>
        <w:t xml:space="preserve">Στις συνεδριάσεις της Επιτροπής Εμπορίου τις προηγούμενες μέρες η Νέα Δημοκρατία επιχείρησε να πει ότι προσπάθησε να αλλάξει τον ΟΑΣΘ. Για να δούμε πώς. Η σύμβαση του 1957 ανανεωνόταν στην ίδια λογική και φιλοσοφία ως το 2001. </w:t>
      </w:r>
      <w:r>
        <w:rPr>
          <w:rFonts w:eastAsia="Times New Roman"/>
          <w:szCs w:val="24"/>
        </w:rPr>
        <w:lastRenderedPageBreak/>
        <w:t>Το 2001</w:t>
      </w:r>
      <w:r>
        <w:rPr>
          <w:rFonts w:eastAsia="Times New Roman"/>
          <w:szCs w:val="24"/>
        </w:rPr>
        <w:t xml:space="preserve"> η </w:t>
      </w:r>
      <w:r>
        <w:rPr>
          <w:rFonts w:eastAsia="Times New Roman"/>
          <w:szCs w:val="24"/>
        </w:rPr>
        <w:t>κ</w:t>
      </w:r>
      <w:r>
        <w:rPr>
          <w:rFonts w:eastAsia="Times New Roman"/>
          <w:szCs w:val="24"/>
        </w:rPr>
        <w:t>υβέρνηση του Κώστα Σημίτη, με Υπουργό τον κ. Βερελή, προχώρησε στη σύναψη νέας σύμβασης, μιας ακόμη σύμβασης που το μόνο που είχε σταθερό και διασφαλισμένο ήταν τα κέρδη των μετόχων. Αυτή η σύμβαση προέβλεπε ότι το 2010 η κινητή και ακίνητη περιουσία τ</w:t>
      </w:r>
      <w:r>
        <w:rPr>
          <w:rFonts w:eastAsia="Times New Roman"/>
          <w:szCs w:val="24"/>
        </w:rPr>
        <w:t xml:space="preserve">ου ΟΑΣΘ θα περιέρχονταν στο ελληνικό </w:t>
      </w:r>
      <w:r>
        <w:rPr>
          <w:rFonts w:eastAsia="Times New Roman"/>
          <w:szCs w:val="24"/>
        </w:rPr>
        <w:t>δ</w:t>
      </w:r>
      <w:r>
        <w:rPr>
          <w:rFonts w:eastAsia="Times New Roman"/>
          <w:szCs w:val="24"/>
        </w:rPr>
        <w:t xml:space="preserve">ημόσιο. </w:t>
      </w:r>
    </w:p>
    <w:p w14:paraId="3DCAD217" w14:textId="77777777" w:rsidR="00B8452E" w:rsidRDefault="00811243">
      <w:pPr>
        <w:spacing w:line="600" w:lineRule="auto"/>
        <w:ind w:firstLine="720"/>
        <w:jc w:val="both"/>
        <w:rPr>
          <w:rFonts w:eastAsia="Times New Roman"/>
          <w:szCs w:val="24"/>
        </w:rPr>
      </w:pPr>
      <w:r>
        <w:rPr>
          <w:rFonts w:eastAsia="Times New Roman"/>
          <w:szCs w:val="24"/>
        </w:rPr>
        <w:t xml:space="preserve">Τι έκανε, λοιπόν, η Νέα Δημοκρατία που επιχείρησε να αλλάξει τον ΟΑΣΘ; Επέκτεινε το 2008 τη σύμβαση, </w:t>
      </w:r>
      <w:r>
        <w:rPr>
          <w:rFonts w:eastAsia="Times New Roman"/>
          <w:szCs w:val="24"/>
        </w:rPr>
        <w:t xml:space="preserve">όντας </w:t>
      </w:r>
      <w:r>
        <w:rPr>
          <w:rFonts w:eastAsia="Times New Roman"/>
          <w:szCs w:val="24"/>
        </w:rPr>
        <w:t>Υπουργός ο κ. Χατζηδάκης. Για πόσο χρονικό διάστημα; Αόριστο, για πάντα. Επέκτεινε τη σύμβαση έναν χρό</w:t>
      </w:r>
      <w:r>
        <w:rPr>
          <w:rFonts w:eastAsia="Times New Roman"/>
          <w:szCs w:val="24"/>
        </w:rPr>
        <w:t xml:space="preserve">νο μετά την έκδοση του </w:t>
      </w:r>
      <w:r>
        <w:rPr>
          <w:rFonts w:eastAsia="Times New Roman"/>
          <w:szCs w:val="24"/>
        </w:rPr>
        <w:t>κ</w:t>
      </w:r>
      <w:r>
        <w:rPr>
          <w:rFonts w:eastAsia="Times New Roman"/>
          <w:szCs w:val="24"/>
        </w:rPr>
        <w:t xml:space="preserve">ανονισμού της </w:t>
      </w:r>
      <w:r>
        <w:rPr>
          <w:rFonts w:eastAsia="Times New Roman"/>
          <w:szCs w:val="24"/>
        </w:rPr>
        <w:t>Ε</w:t>
      </w:r>
      <w:r>
        <w:rPr>
          <w:rFonts w:eastAsia="Times New Roman"/>
          <w:szCs w:val="24"/>
        </w:rPr>
        <w:t>υρωπαϊκής</w:t>
      </w:r>
      <w:r>
        <w:rPr>
          <w:rFonts w:eastAsia="Times New Roman"/>
          <w:szCs w:val="24"/>
        </w:rPr>
        <w:t xml:space="preserve"> Επιτροπής, εν πλήρη γνώσει και </w:t>
      </w:r>
      <w:proofErr w:type="spellStart"/>
      <w:r>
        <w:rPr>
          <w:rFonts w:eastAsia="Times New Roman"/>
          <w:szCs w:val="24"/>
        </w:rPr>
        <w:t>συνειδήσει</w:t>
      </w:r>
      <w:proofErr w:type="spellEnd"/>
      <w:r>
        <w:rPr>
          <w:rFonts w:eastAsia="Times New Roman"/>
          <w:szCs w:val="24"/>
        </w:rPr>
        <w:t xml:space="preserve"> τού ότι ήταν παράνομη. </w:t>
      </w:r>
    </w:p>
    <w:p w14:paraId="3DCAD218" w14:textId="77777777" w:rsidR="00B8452E" w:rsidRDefault="00811243">
      <w:pPr>
        <w:spacing w:line="600" w:lineRule="auto"/>
        <w:ind w:firstLine="720"/>
        <w:jc w:val="both"/>
        <w:rPr>
          <w:rFonts w:eastAsia="Times New Roman"/>
          <w:szCs w:val="24"/>
        </w:rPr>
      </w:pPr>
      <w:r>
        <w:rPr>
          <w:rFonts w:eastAsia="Times New Roman"/>
          <w:szCs w:val="24"/>
        </w:rPr>
        <w:t xml:space="preserve">Η Νέα Δημοκρατία δεν έστειλε την επέκταση της σύμβασης ούτε στο Ελεγκτικό Συνέδριο, όπως όφειλε. Γιατί; Γιατί ήξερε ότι τόσο λόγω του </w:t>
      </w:r>
      <w:r>
        <w:rPr>
          <w:rFonts w:eastAsia="Times New Roman"/>
          <w:szCs w:val="24"/>
        </w:rPr>
        <w:t>κ</w:t>
      </w:r>
      <w:r>
        <w:rPr>
          <w:rFonts w:eastAsia="Times New Roman"/>
          <w:szCs w:val="24"/>
        </w:rPr>
        <w:t>ανονισ</w:t>
      </w:r>
      <w:r>
        <w:rPr>
          <w:rFonts w:eastAsia="Times New Roman"/>
          <w:szCs w:val="24"/>
        </w:rPr>
        <w:t>μού όσο και των παρανομιών που εμπεριείχε, όπως η αοριστία της λήξης της σύμβασης, δεν θα εγκρινόταν από το Ελεγκτικό Συνέδριο.</w:t>
      </w:r>
    </w:p>
    <w:p w14:paraId="3DCAD219" w14:textId="77777777" w:rsidR="00B8452E" w:rsidRDefault="00811243">
      <w:pPr>
        <w:spacing w:line="600" w:lineRule="auto"/>
        <w:ind w:firstLine="720"/>
        <w:jc w:val="both"/>
        <w:rPr>
          <w:rFonts w:eastAsia="Times New Roman"/>
          <w:szCs w:val="24"/>
        </w:rPr>
      </w:pPr>
      <w:r>
        <w:rPr>
          <w:rFonts w:eastAsia="Times New Roman"/>
          <w:szCs w:val="24"/>
        </w:rPr>
        <w:lastRenderedPageBreak/>
        <w:t xml:space="preserve">Ακούστε τι τύχη! Ξεχάστηκε στη σύμβαση επέκτασης η επιβεβαίωση της ημερομηνίας του 2010 για τη μεταφορά της περιουσίας του ΟΑΣΘ στο ελληνικό </w:t>
      </w:r>
      <w:r>
        <w:rPr>
          <w:rFonts w:eastAsia="Times New Roman"/>
          <w:szCs w:val="24"/>
        </w:rPr>
        <w:t>δ</w:t>
      </w:r>
      <w:r>
        <w:rPr>
          <w:rFonts w:eastAsia="Times New Roman"/>
          <w:szCs w:val="24"/>
        </w:rPr>
        <w:t xml:space="preserve">ημόσιο, λες και οι αποσβέσεις μετακινούνται! </w:t>
      </w:r>
    </w:p>
    <w:p w14:paraId="3DCAD21A" w14:textId="77777777" w:rsidR="00B8452E" w:rsidRDefault="00811243">
      <w:pPr>
        <w:spacing w:line="600" w:lineRule="auto"/>
        <w:ind w:firstLine="720"/>
        <w:jc w:val="both"/>
        <w:rPr>
          <w:rFonts w:eastAsia="Times New Roman"/>
          <w:szCs w:val="24"/>
        </w:rPr>
      </w:pPr>
      <w:r>
        <w:rPr>
          <w:rFonts w:eastAsia="Times New Roman"/>
          <w:szCs w:val="24"/>
        </w:rPr>
        <w:t>Ρωτάμε, κύριοι της Νέας Δημοκρατίας</w:t>
      </w:r>
      <w:r>
        <w:rPr>
          <w:rFonts w:eastAsia="Times New Roman"/>
          <w:szCs w:val="24"/>
        </w:rPr>
        <w:t>,</w:t>
      </w:r>
      <w:r>
        <w:rPr>
          <w:rFonts w:eastAsia="Times New Roman"/>
          <w:szCs w:val="24"/>
        </w:rPr>
        <w:t xml:space="preserve"> γιατί </w:t>
      </w:r>
      <w:r>
        <w:rPr>
          <w:rFonts w:eastAsia="Times New Roman"/>
          <w:szCs w:val="24"/>
        </w:rPr>
        <w:t>-</w:t>
      </w:r>
      <w:r>
        <w:rPr>
          <w:rFonts w:eastAsia="Times New Roman"/>
          <w:szCs w:val="24"/>
        </w:rPr>
        <w:t>από το 2010 έως σήμερα</w:t>
      </w:r>
      <w:r>
        <w:rPr>
          <w:rFonts w:eastAsia="Times New Roman"/>
          <w:szCs w:val="24"/>
        </w:rPr>
        <w:t>-</w:t>
      </w:r>
      <w:r>
        <w:rPr>
          <w:rFonts w:eastAsia="Times New Roman"/>
          <w:szCs w:val="24"/>
        </w:rPr>
        <w:t xml:space="preserve"> </w:t>
      </w:r>
      <w:r>
        <w:rPr>
          <w:rFonts w:eastAsia="Times New Roman"/>
          <w:szCs w:val="24"/>
        </w:rPr>
        <w:t xml:space="preserve">κάποια από τις κυβερνήσεις σας άφησε την περιουσία του ελληνικού λαού στους μηχανισμούς σας, στον ΟΑΣΘ, και δεν περιήλθε στο ελληνικό </w:t>
      </w:r>
      <w:r>
        <w:rPr>
          <w:rFonts w:eastAsia="Times New Roman"/>
          <w:szCs w:val="24"/>
        </w:rPr>
        <w:t>δ</w:t>
      </w:r>
      <w:r>
        <w:rPr>
          <w:rFonts w:eastAsia="Times New Roman"/>
          <w:szCs w:val="24"/>
        </w:rPr>
        <w:t xml:space="preserve">ημόσιο; Για ποιο λόγο; </w:t>
      </w:r>
    </w:p>
    <w:p w14:paraId="3DCAD21B" w14:textId="77777777" w:rsidR="00B8452E" w:rsidRDefault="00811243">
      <w:pPr>
        <w:spacing w:line="600" w:lineRule="auto"/>
        <w:ind w:firstLine="720"/>
        <w:jc w:val="both"/>
        <w:rPr>
          <w:rFonts w:eastAsia="Times New Roman"/>
          <w:szCs w:val="24"/>
        </w:rPr>
      </w:pPr>
      <w:r>
        <w:rPr>
          <w:rFonts w:eastAsia="Times New Roman"/>
          <w:szCs w:val="24"/>
        </w:rPr>
        <w:t>Συντηρούσατε ένα σκάνδαλο εξήντα χρόνια για να αναπαράγονται συγκεκριμένοι Βουλευτές, δήμαρχοι, ε</w:t>
      </w:r>
      <w:r>
        <w:rPr>
          <w:rFonts w:eastAsia="Times New Roman"/>
          <w:szCs w:val="24"/>
        </w:rPr>
        <w:t xml:space="preserve">φημερίδες, </w:t>
      </w:r>
      <w:r>
        <w:rPr>
          <w:rFonts w:eastAsia="Times New Roman"/>
          <w:szCs w:val="24"/>
          <w:lang w:val="en-US"/>
        </w:rPr>
        <w:t>site</w:t>
      </w:r>
      <w:r>
        <w:rPr>
          <w:rFonts w:eastAsia="Times New Roman"/>
          <w:szCs w:val="24"/>
        </w:rPr>
        <w:t xml:space="preserve">, οι μηχανισμοί σας στη Θεσσαλονίκη και στη </w:t>
      </w:r>
      <w:r>
        <w:rPr>
          <w:rFonts w:eastAsia="Times New Roman"/>
          <w:szCs w:val="24"/>
        </w:rPr>
        <w:t>β</w:t>
      </w:r>
      <w:r>
        <w:rPr>
          <w:rFonts w:eastAsia="Times New Roman"/>
          <w:szCs w:val="24"/>
        </w:rPr>
        <w:t xml:space="preserve">όρειο Ελλάδα. Τα αποτελέσματα; </w:t>
      </w:r>
    </w:p>
    <w:p w14:paraId="3DCAD21C" w14:textId="77777777" w:rsidR="00B8452E" w:rsidRDefault="00811243">
      <w:pPr>
        <w:spacing w:line="600" w:lineRule="auto"/>
        <w:ind w:firstLine="720"/>
        <w:jc w:val="both"/>
        <w:rPr>
          <w:rFonts w:eastAsia="Times New Roman"/>
          <w:szCs w:val="24"/>
        </w:rPr>
      </w:pPr>
      <w:r>
        <w:rPr>
          <w:rFonts w:eastAsia="Times New Roman"/>
          <w:szCs w:val="24"/>
        </w:rPr>
        <w:t xml:space="preserve">Πίνακας πρώτος. Τα δώσαμε και στις </w:t>
      </w:r>
      <w:r>
        <w:rPr>
          <w:rFonts w:eastAsia="Times New Roman"/>
          <w:szCs w:val="24"/>
        </w:rPr>
        <w:t>ε</w:t>
      </w:r>
      <w:r>
        <w:rPr>
          <w:rFonts w:eastAsia="Times New Roman"/>
          <w:szCs w:val="24"/>
        </w:rPr>
        <w:t>πιτροπές, για να τα έχουν όλοι οι Βουλευτές. Επιχορήγηση ΟΑΣΑ και ΟΑΣΘ, σταθερά μπροστά ο ΟΑΣΘ. Το 2007 ο ΟΑΣΑ πήρε 100.000.000,</w:t>
      </w:r>
      <w:r>
        <w:rPr>
          <w:rFonts w:eastAsia="Times New Roman"/>
          <w:szCs w:val="24"/>
        </w:rPr>
        <w:t xml:space="preserve"> ο ΟΑΣΘ 110.000.000. Το 2008 ο ΟΑΣΑ πήρε 102.000.000, ο ΟΑΣΘ 121.000.000. Το 2009 ο ΟΑΣΑ πήρε 105.000.000, ο ΟΑΣΘ 127.000.000. Το 2010 ο ΟΑΣΑ 94.000.000, ο ΟΑΣΘ 139.000.000. Και πάει λέγοντας.</w:t>
      </w:r>
    </w:p>
    <w:p w14:paraId="3DCAD21D" w14:textId="77777777" w:rsidR="00B8452E" w:rsidRDefault="00811243">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w:t>
      </w:r>
      <w:r>
        <w:rPr>
          <w:rFonts w:eastAsia="Times New Roman" w:cs="Times New Roman"/>
          <w:szCs w:val="24"/>
        </w:rPr>
        <w:t xml:space="preserve">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DCAD21E" w14:textId="77777777" w:rsidR="00B8452E" w:rsidRDefault="00811243">
      <w:pPr>
        <w:spacing w:line="600" w:lineRule="auto"/>
        <w:ind w:firstLine="720"/>
        <w:jc w:val="both"/>
        <w:rPr>
          <w:rFonts w:eastAsia="Times New Roman"/>
          <w:szCs w:val="24"/>
        </w:rPr>
      </w:pPr>
      <w:r>
        <w:rPr>
          <w:rFonts w:eastAsia="Times New Roman"/>
          <w:szCs w:val="24"/>
        </w:rPr>
        <w:t xml:space="preserve">Και βέβαια αυτά δεν γινόντουσαν από την αντισταθμιστική καταβολή που το Υπουργείο Μεταφορών έδινε μόνο, αλλά </w:t>
      </w:r>
      <w:r>
        <w:rPr>
          <w:rFonts w:eastAsia="Times New Roman"/>
          <w:szCs w:val="24"/>
        </w:rPr>
        <w:t>και από το διεθνές πρωτότυπο σύστημα διαιτησίας που υπήρχε μέσα στη σύμβαση και επιβεβαιώθηκε στην επέκταση. Αυτό δεν το ξέχασε ο κ. Χατζηδάκης.</w:t>
      </w:r>
    </w:p>
    <w:p w14:paraId="3DCAD21F" w14:textId="77777777" w:rsidR="00B8452E" w:rsidRDefault="00811243">
      <w:pPr>
        <w:spacing w:line="600" w:lineRule="auto"/>
        <w:ind w:firstLine="720"/>
        <w:jc w:val="both"/>
        <w:rPr>
          <w:rFonts w:eastAsia="Times New Roman"/>
          <w:szCs w:val="24"/>
        </w:rPr>
      </w:pPr>
      <w:r>
        <w:rPr>
          <w:rFonts w:eastAsia="Times New Roman"/>
          <w:szCs w:val="24"/>
        </w:rPr>
        <w:t>Τι άλλο έχουμε ως αποτέλεσμα; Όταν έχεις μια τέτοια σύμβαση, ο «υγιής ιδιωτικός τομέας» που επικαλείται και υπε</w:t>
      </w:r>
      <w:r>
        <w:rPr>
          <w:rFonts w:eastAsia="Times New Roman"/>
          <w:szCs w:val="24"/>
        </w:rPr>
        <w:t>ρασπίζεται δήθεν η Νέα Δημοκρατία, έχεις και την τσίπα ως ιδιώτης να πληρώνεις τις υποχρεώσεις σου.</w:t>
      </w:r>
    </w:p>
    <w:p w14:paraId="3DCAD22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Οι συσσωρευμένες και ληξιπρόθεσμες υποχρεώσεις προς τρίτους στις 19 Απριλίου του 2017 είναι 119 εκατομμύρια. </w:t>
      </w:r>
    </w:p>
    <w:p w14:paraId="3DCAD22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Αναλυτικά, είναι τα εξής: Στο ΙΚΑ είναι 9 εκατ</w:t>
      </w:r>
      <w:r>
        <w:rPr>
          <w:rFonts w:eastAsia="Times New Roman" w:cs="Times New Roman"/>
          <w:szCs w:val="24"/>
        </w:rPr>
        <w:t xml:space="preserve">ομμύρια, στον ΦΠΑ και σε φόρους 17,5 εκατομμύρια, στη μισθοδοσία του προσωπικού τότε ήταν 3 εκατομμύρια και κάθε δίμηνο επαναλαμβανόταν. Οι επισχέσεις εργασίας δεν είχαν να κάνουν με το ότι δεν </w:t>
      </w:r>
      <w:r>
        <w:rPr>
          <w:rFonts w:eastAsia="Times New Roman" w:cs="Times New Roman"/>
          <w:szCs w:val="24"/>
        </w:rPr>
        <w:lastRenderedPageBreak/>
        <w:t>πλήρωνε το Υπουργείο Μεταφορών την αντισταθμιστική καταβολή. Τ</w:t>
      </w:r>
      <w:r>
        <w:rPr>
          <w:rFonts w:eastAsia="Times New Roman" w:cs="Times New Roman"/>
          <w:szCs w:val="24"/>
        </w:rPr>
        <w:t>ο ανάποδο συνέβαινε. Τα δίναμε και πιο πριν προκειμένου να πληρωθούν τα δεδουλευμένα. Ο ΟΑΣΘ</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δεν τα έδινε στους εργαζόμενους. Τα έδινε σε δάνεια, σε υποχρεώσεις και βέβαια στην τσέπη τους, στο κέρδος τους. </w:t>
      </w:r>
    </w:p>
    <w:p w14:paraId="3DCAD22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Συνεχίζω: Εισφορές υπέρ ΙΚΑ 4 εκατομμύρια </w:t>
      </w:r>
      <w:r>
        <w:rPr>
          <w:rFonts w:eastAsia="Times New Roman" w:cs="Times New Roman"/>
          <w:szCs w:val="24"/>
        </w:rPr>
        <w:t xml:space="preserve">700 χιλιάδες, εισφορά υπέρ ΕΦΚΑ 4 εκατομμύρια 800 χιλιάδες, ΦΜΥ και λοιποί </w:t>
      </w:r>
      <w:proofErr w:type="spellStart"/>
      <w:r>
        <w:rPr>
          <w:rFonts w:eastAsia="Times New Roman" w:cs="Times New Roman"/>
          <w:szCs w:val="24"/>
        </w:rPr>
        <w:t>παρακρατούμενοι</w:t>
      </w:r>
      <w:proofErr w:type="spellEnd"/>
      <w:r>
        <w:rPr>
          <w:rFonts w:eastAsia="Times New Roman" w:cs="Times New Roman"/>
          <w:szCs w:val="24"/>
        </w:rPr>
        <w:t xml:space="preserve"> φόροι 711 χιλιάδες, ΦΠΑ Μαρτίου 2 εκατομμύρια 100 χιλιάδες, προμηθευτές -μεγάλο θέμα- 3 εκατομμύρια 700 χιλιάδες, συμβάσεις λεωφορείων 4 εκατομμύρια 900 χιλιάδες. Εί</w:t>
      </w:r>
      <w:r>
        <w:rPr>
          <w:rFonts w:eastAsia="Times New Roman" w:cs="Times New Roman"/>
          <w:szCs w:val="24"/>
        </w:rPr>
        <w:t>ναι η συντήρηση. Αποζημιώσεις απολυόμενων 240 χιλιάδες, ενοίκια -άλλο μεγάλο θέμα- 3,5 εκατομμύρια, εισφορές σωματείων συσσωρευμένες 4 εκατομμύρια, μερίσματα μετόχων 8 εκατομμύρια. Αλίμονο! Εξόφληση δανείων ΕΤΕ -πώς είχε αυτός ο οργανισμός δάνεια με τέτοια</w:t>
      </w:r>
      <w:r>
        <w:rPr>
          <w:rFonts w:eastAsia="Times New Roman" w:cs="Times New Roman"/>
          <w:szCs w:val="24"/>
        </w:rPr>
        <w:t xml:space="preserve"> επιδότηση;- 9,5 εκατομμύρια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βέβαια, αποθεματικό αποπληρωμής παγίων 34 εκατομμύρια. Όφειλαν να έχουν πολλά περισσότερα. Δεν υπάρχει ένα ευρώ από τα αποθεματικά που έπρεπε να έχει ο ΟΑΣΘ.</w:t>
      </w:r>
    </w:p>
    <w:p w14:paraId="3DCAD22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Πρόεδρε, δεν συνηθίζεται, αλλά θα το κάνω. Θα καταθέ</w:t>
      </w:r>
      <w:r>
        <w:rPr>
          <w:rFonts w:eastAsia="Times New Roman" w:cs="Times New Roman"/>
          <w:szCs w:val="24"/>
        </w:rPr>
        <w:t>σω, επιτέλους, και το πόρισμα του ΣΕΕΥΜΕ. Είναι και σε</w:t>
      </w:r>
      <w:r w:rsidRPr="00A264A5">
        <w:rPr>
          <w:rFonts w:eastAsia="Times New Roman" w:cs="Times New Roman"/>
          <w:szCs w:val="24"/>
        </w:rPr>
        <w:t xml:space="preserve"> </w:t>
      </w:r>
      <w:r>
        <w:rPr>
          <w:rFonts w:eastAsia="Times New Roman" w:cs="Times New Roman"/>
          <w:szCs w:val="24"/>
          <w:lang w:val="en-US"/>
        </w:rPr>
        <w:lastRenderedPageBreak/>
        <w:t>CD</w:t>
      </w:r>
      <w:r>
        <w:rPr>
          <w:rFonts w:eastAsia="Times New Roman" w:cs="Times New Roman"/>
          <w:szCs w:val="24"/>
        </w:rPr>
        <w:t xml:space="preserve">, για να το πάρει και όποιος Βουλευτής θέλει. </w:t>
      </w:r>
      <w:r>
        <w:rPr>
          <w:rFonts w:eastAsia="Times New Roman" w:cs="Times New Roman"/>
          <w:szCs w:val="24"/>
        </w:rPr>
        <w:t>Πρόκειται για</w:t>
      </w:r>
      <w:r>
        <w:rPr>
          <w:rFonts w:eastAsia="Times New Roman" w:cs="Times New Roman"/>
          <w:szCs w:val="24"/>
        </w:rPr>
        <w:t xml:space="preserve"> πλούσιο</w:t>
      </w:r>
      <w:r>
        <w:rPr>
          <w:rFonts w:eastAsia="Times New Roman" w:cs="Times New Roman"/>
          <w:szCs w:val="24"/>
        </w:rPr>
        <w:t xml:space="preserve"> υλικό</w:t>
      </w:r>
      <w:r>
        <w:rPr>
          <w:rFonts w:eastAsia="Times New Roman" w:cs="Times New Roman"/>
          <w:szCs w:val="24"/>
        </w:rPr>
        <w:t xml:space="preserve">, είναι και στον </w:t>
      </w:r>
      <w:r>
        <w:rPr>
          <w:rFonts w:eastAsia="Times New Roman" w:cs="Times New Roman"/>
          <w:szCs w:val="24"/>
        </w:rPr>
        <w:t>ε</w:t>
      </w:r>
      <w:r>
        <w:rPr>
          <w:rFonts w:eastAsia="Times New Roman" w:cs="Times New Roman"/>
          <w:szCs w:val="24"/>
        </w:rPr>
        <w:t xml:space="preserve">ισαγγελέα. </w:t>
      </w:r>
    </w:p>
    <w:p w14:paraId="3DCAD22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Τι λέει, λοιπόν, το πόρισμα του ΣΕΥΜΕ; «Ο ΟΑΣΘ μισθώνει αμαξοστάσια και κεντρικά γραφεία από τον Προμηθευτικό Συνεταιρισμό Αυτοκινητιστών Θεσσαλονίκης </w:t>
      </w:r>
      <w:r w:rsidRPr="00591E22">
        <w:rPr>
          <w:rFonts w:eastAsia="Times New Roman" w:cs="Times New Roman"/>
          <w:szCs w:val="24"/>
        </w:rPr>
        <w:t>“</w:t>
      </w:r>
      <w:r>
        <w:rPr>
          <w:rFonts w:eastAsia="Times New Roman" w:cs="Times New Roman"/>
          <w:szCs w:val="24"/>
        </w:rPr>
        <w:t>ΗΡΑΚΛΗΣ</w:t>
      </w:r>
      <w:r w:rsidRPr="00591E22">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Όχι ο ημίθεος. Είναι οι νέοι ημίθεοι, αυτοί της Νέας Δημοκρατίας! «Τα μισθώματα είναι από 70%</w:t>
      </w:r>
      <w:r>
        <w:rPr>
          <w:rFonts w:eastAsia="Times New Roman" w:cs="Times New Roman"/>
          <w:szCs w:val="24"/>
        </w:rPr>
        <w:t xml:space="preserve"> έως 143% υψηλότερα των τεκμαρτών. Τα μισθώματα υπολογίζονται σε σταθερή δαπάνη του ΟΑΣΘ και συνυπολογίζονται στην αντισταθμιστική καταβολή, τη στιγμή που είναι έσοδο για τον συνεταιρισμό </w:t>
      </w:r>
      <w:r>
        <w:rPr>
          <w:rFonts w:eastAsia="Times New Roman" w:cs="Times New Roman"/>
          <w:szCs w:val="24"/>
        </w:rPr>
        <w:t>«</w:t>
      </w:r>
      <w:r>
        <w:rPr>
          <w:rFonts w:eastAsia="Times New Roman" w:cs="Times New Roman"/>
          <w:szCs w:val="24"/>
        </w:rPr>
        <w:t>ΗΡΑΚΛΗΣ</w:t>
      </w:r>
      <w:r>
        <w:rPr>
          <w:rFonts w:eastAsia="Times New Roman" w:cs="Times New Roman"/>
          <w:szCs w:val="24"/>
        </w:rPr>
        <w:t>»</w:t>
      </w:r>
      <w:r>
        <w:rPr>
          <w:rFonts w:eastAsia="Times New Roman" w:cs="Times New Roman"/>
          <w:szCs w:val="24"/>
        </w:rPr>
        <w:t xml:space="preserve"> που ανήκει η πλειοψηφία των μετόχων του ΟΑΣΘ». Ωραίο κόλπο</w:t>
      </w:r>
      <w:r>
        <w:rPr>
          <w:rFonts w:eastAsia="Times New Roman" w:cs="Times New Roman"/>
          <w:szCs w:val="24"/>
        </w:rPr>
        <w:t xml:space="preserve">! </w:t>
      </w:r>
    </w:p>
    <w:p w14:paraId="3DCAD22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 προσωπικό. Το διάστημα 2010 έως 2015 μεγαλύτερη μείωση -επειδή υπερηφανεύεστε γι’ αυτό- παρουσιάζουν οι οδηγοί κίνησης με μείον 12,44% στην μισθοδοσία τους και μεγαλύτερη αύξηση οι διοικητικοί υπάλληλοι, συν 15,45%». Εκπληκτικό! Μπράβο! Είστε υπέρ τω</w:t>
      </w:r>
      <w:r>
        <w:rPr>
          <w:rFonts w:eastAsia="Times New Roman" w:cs="Times New Roman"/>
          <w:szCs w:val="24"/>
        </w:rPr>
        <w:t xml:space="preserve">ν ανθρώπων που δουλεύουν! Έχουμε, λοιπόν, πρωτότυπη μισθολογική πολιτική. </w:t>
      </w:r>
    </w:p>
    <w:p w14:paraId="3DCAD22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το προαναφερθέν πόρισμα του ΣΕΕΥΜΕ και το σχετικό </w:t>
      </w:r>
      <w:r>
        <w:rPr>
          <w:rFonts w:eastAsia="Times New Roman" w:cs="Times New Roman"/>
          <w:szCs w:val="24"/>
          <w:lang w:val="en-US"/>
        </w:rPr>
        <w:t>CD</w:t>
      </w:r>
      <w:r>
        <w:rPr>
          <w:rFonts w:eastAsia="Times New Roman" w:cs="Times New Roman"/>
          <w:szCs w:val="24"/>
        </w:rPr>
        <w:t xml:space="preserve">, τα οποία βρίσκονται στο </w:t>
      </w:r>
      <w:r>
        <w:rPr>
          <w:rFonts w:eastAsia="Times New Roman" w:cs="Times New Roman"/>
          <w:szCs w:val="24"/>
        </w:rPr>
        <w:t>α</w:t>
      </w:r>
      <w:r>
        <w:rPr>
          <w:rFonts w:eastAsia="Times New Roman" w:cs="Times New Roman"/>
          <w:szCs w:val="24"/>
        </w:rPr>
        <w:t xml:space="preserve">ρχείο του Τμήματος </w:t>
      </w:r>
      <w:r>
        <w:rPr>
          <w:rFonts w:eastAsia="Times New Roman" w:cs="Times New Roman"/>
          <w:szCs w:val="24"/>
        </w:rPr>
        <w:lastRenderedPageBreak/>
        <w:t>Γραμματεί</w:t>
      </w:r>
      <w:r>
        <w:rPr>
          <w:rFonts w:eastAsia="Times New Roman" w:cs="Times New Roman"/>
          <w:szCs w:val="24"/>
        </w:rPr>
        <w:t>ας της Διεύθυνσης Στενογραφίας και Πρακτικών της Βουλής)</w:t>
      </w:r>
    </w:p>
    <w:p w14:paraId="3DCAD227" w14:textId="77777777" w:rsidR="00B8452E" w:rsidRDefault="00811243">
      <w:pPr>
        <w:spacing w:line="600" w:lineRule="auto"/>
        <w:ind w:firstLine="720"/>
        <w:jc w:val="both"/>
        <w:rPr>
          <w:rFonts w:eastAsia="Times New Roman" w:cs="Times New Roman"/>
          <w:color w:val="000000" w:themeColor="text1"/>
          <w:szCs w:val="24"/>
        </w:rPr>
      </w:pPr>
      <w:r w:rsidRPr="00B71171">
        <w:rPr>
          <w:rFonts w:eastAsia="Times New Roman" w:cs="Times New Roman"/>
          <w:b/>
          <w:color w:val="000000" w:themeColor="text1"/>
          <w:szCs w:val="24"/>
        </w:rPr>
        <w:t xml:space="preserve">ΚΩΝΣΤΑΝΤΙΝΟΣ ΑΧ. ΚΑΡΑΜΑΝΛΗΣ: </w:t>
      </w:r>
      <w:r w:rsidRPr="00B71171">
        <w:rPr>
          <w:rFonts w:eastAsia="Times New Roman" w:cs="Times New Roman"/>
          <w:color w:val="000000" w:themeColor="text1"/>
          <w:szCs w:val="24"/>
        </w:rPr>
        <w:t>Τώρα που θα τους κόψετε 30%...</w:t>
      </w:r>
    </w:p>
    <w:p w14:paraId="3DCAD228" w14:textId="77777777" w:rsidR="00B8452E" w:rsidRDefault="00811243">
      <w:pPr>
        <w:spacing w:line="600" w:lineRule="auto"/>
        <w:ind w:firstLine="720"/>
        <w:jc w:val="both"/>
        <w:rPr>
          <w:rFonts w:eastAsia="Times New Roman" w:cs="Times New Roman"/>
          <w:color w:val="000000" w:themeColor="text1"/>
          <w:szCs w:val="24"/>
        </w:rPr>
      </w:pPr>
      <w:r w:rsidRPr="00B71171">
        <w:rPr>
          <w:rFonts w:eastAsia="Times New Roman" w:cs="Times New Roman"/>
          <w:b/>
          <w:color w:val="000000" w:themeColor="text1"/>
          <w:szCs w:val="24"/>
        </w:rPr>
        <w:t>ΧΡΗΣΤΟΣ ΣΠΙΡΤΖΗΣ (Υπουργός Υποδομών και Μεταφορών):</w:t>
      </w:r>
      <w:r w:rsidRPr="00B71171">
        <w:rPr>
          <w:rFonts w:eastAsia="Times New Roman" w:cs="Times New Roman"/>
          <w:color w:val="000000" w:themeColor="text1"/>
          <w:szCs w:val="24"/>
        </w:rPr>
        <w:t xml:space="preserve"> Κύριε Καραμανλή, συζητήστε με τους εργαζόμενους. Πολλούς απ’ αυτούς εσείς τους έχετε δι</w:t>
      </w:r>
      <w:r w:rsidRPr="00B71171">
        <w:rPr>
          <w:rFonts w:eastAsia="Times New Roman" w:cs="Times New Roman"/>
          <w:color w:val="000000" w:themeColor="text1"/>
          <w:szCs w:val="24"/>
        </w:rPr>
        <w:t>ορίσει…</w:t>
      </w:r>
    </w:p>
    <w:p w14:paraId="3DCAD22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και όλοι, διά του Προέδρου να απευθύνεστε αν χρειαστεί. </w:t>
      </w:r>
    </w:p>
    <w:p w14:paraId="3DCAD22A"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Ρωτήστε τους, λοιπόν. Δεν παίρνει η πλειοψηφία των εργαζομένων εκπληκτικούς μισθούς. Οι «εκλ</w:t>
      </w:r>
      <w:r>
        <w:rPr>
          <w:rFonts w:eastAsia="Times New Roman" w:cs="Times New Roman"/>
          <w:szCs w:val="24"/>
        </w:rPr>
        <w:t xml:space="preserve">εκτοί» οι δικοί σας και της διοίκησης του ΟΑΣΘ παίρνουν εκπληκτικούς μισθούς, ως συνήθως. </w:t>
      </w:r>
    </w:p>
    <w:p w14:paraId="3DCAD22B"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Και είναι </w:t>
      </w:r>
      <w:r>
        <w:rPr>
          <w:rFonts w:eastAsia="Times New Roman" w:cs="Times New Roman"/>
          <w:szCs w:val="24"/>
        </w:rPr>
        <w:t>μετέωρη</w:t>
      </w:r>
      <w:r>
        <w:rPr>
          <w:rFonts w:eastAsia="Times New Roman" w:cs="Times New Roman"/>
          <w:szCs w:val="24"/>
        </w:rPr>
        <w:t xml:space="preserve"> η κατηγορία</w:t>
      </w:r>
      <w:r>
        <w:rPr>
          <w:rFonts w:eastAsia="Times New Roman" w:cs="Times New Roman"/>
          <w:szCs w:val="24"/>
        </w:rPr>
        <w:t>,</w:t>
      </w:r>
      <w:r>
        <w:rPr>
          <w:rFonts w:eastAsia="Times New Roman" w:cs="Times New Roman"/>
          <w:szCs w:val="24"/>
        </w:rPr>
        <w:t xml:space="preserve"> ως συνήθως</w:t>
      </w:r>
      <w:r>
        <w:rPr>
          <w:rFonts w:eastAsia="Times New Roman" w:cs="Times New Roman"/>
          <w:szCs w:val="24"/>
        </w:rPr>
        <w:t>,</w:t>
      </w:r>
      <w:r>
        <w:rPr>
          <w:rFonts w:eastAsia="Times New Roman" w:cs="Times New Roman"/>
          <w:szCs w:val="24"/>
        </w:rPr>
        <w:t xml:space="preserve"> από την πλευρά σας.  </w:t>
      </w:r>
    </w:p>
    <w:p w14:paraId="3DCAD22C"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Πρωτότυπη μισθολογική πολιτική, λοιπόν. Ως συνήθως, ειδικά στις τηλεοράσεις. </w:t>
      </w:r>
    </w:p>
    <w:p w14:paraId="3DCAD22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Τα δελτία ελεύθερης κυκλοφορίας που χορηγούνται σε υπαλλήλους ως παροχή σε είδος καταχωρούνται «λανθασμένα» στις αμοιβές και έξοδα προσωπικού, με αποτέλεσμα ο ΟΑΣΘ να μη δηλώνει</w:t>
      </w:r>
      <w:r>
        <w:rPr>
          <w:rFonts w:eastAsia="Times New Roman" w:cs="Times New Roman"/>
          <w:szCs w:val="24"/>
        </w:rPr>
        <w:t xml:space="preserve"> και να μην αποδίδει στο κράτος αρκετές εκατοντάδες χιλιάδες ευρώ κάθε χρόνο συν τον ΦΠΑ. </w:t>
      </w:r>
    </w:p>
    <w:p w14:paraId="3DCAD22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Έχουμε μια ευρύτατη επιλογή, της απευθείας ανάθεσης στις συμβάσεις που συνάπτει ο ΟΑΣΘ, όπως χαρακτηριστικά με την εταιρεία </w:t>
      </w:r>
      <w:r>
        <w:rPr>
          <w:rFonts w:eastAsia="Times New Roman" w:cs="Times New Roman"/>
          <w:szCs w:val="24"/>
        </w:rPr>
        <w:t>«</w:t>
      </w:r>
      <w:r>
        <w:rPr>
          <w:rFonts w:eastAsia="Times New Roman" w:cs="Times New Roman"/>
          <w:szCs w:val="24"/>
          <w:lang w:val="en-US"/>
        </w:rPr>
        <w:t>LINK</w:t>
      </w:r>
      <w:r>
        <w:rPr>
          <w:rFonts w:eastAsia="Times New Roman" w:cs="Times New Roman"/>
          <w:szCs w:val="24"/>
        </w:rPr>
        <w:t xml:space="preserve"> </w:t>
      </w:r>
      <w:r>
        <w:rPr>
          <w:rFonts w:eastAsia="Times New Roman" w:cs="Times New Roman"/>
          <w:szCs w:val="24"/>
          <w:lang w:val="en-US"/>
        </w:rPr>
        <w:t>TECHNOLOGIES</w:t>
      </w:r>
      <w:r>
        <w:rPr>
          <w:rFonts w:eastAsia="Times New Roman" w:cs="Times New Roman"/>
          <w:szCs w:val="24"/>
        </w:rPr>
        <w:t>»</w:t>
      </w:r>
      <w:r>
        <w:rPr>
          <w:rFonts w:eastAsia="Times New Roman" w:cs="Times New Roman"/>
          <w:szCs w:val="24"/>
        </w:rPr>
        <w:t xml:space="preserve"> -εκεί έχει μια ιδιαίτ</w:t>
      </w:r>
      <w:r>
        <w:rPr>
          <w:rFonts w:eastAsia="Times New Roman" w:cs="Times New Roman"/>
          <w:szCs w:val="24"/>
        </w:rPr>
        <w:t>ερη επαφή- και με άλλες τέσσερις-πέντε εταιρείες.</w:t>
      </w:r>
    </w:p>
    <w:p w14:paraId="3DCAD22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Έχουμε διαφοροποιήσεις σε ενδείξεις των </w:t>
      </w:r>
      <w:proofErr w:type="spellStart"/>
      <w:r>
        <w:rPr>
          <w:rFonts w:eastAsia="Times New Roman" w:cs="Times New Roman"/>
          <w:szCs w:val="24"/>
        </w:rPr>
        <w:t>οδομετρητών</w:t>
      </w:r>
      <w:proofErr w:type="spellEnd"/>
      <w:r>
        <w:rPr>
          <w:rFonts w:eastAsia="Times New Roman" w:cs="Times New Roman"/>
          <w:szCs w:val="24"/>
        </w:rPr>
        <w:t xml:space="preserve"> μεταξύ των στοιχείων του ΟΑΣΘ και των πρατηρίων υγρών καυσίμων και των συγκριτικών καταστάσεων της εταιρείας </w:t>
      </w:r>
      <w:r>
        <w:rPr>
          <w:rFonts w:eastAsia="Times New Roman" w:cs="Times New Roman"/>
          <w:szCs w:val="24"/>
        </w:rPr>
        <w:t>«</w:t>
      </w:r>
      <w:r>
        <w:rPr>
          <w:rFonts w:eastAsia="Times New Roman" w:cs="Times New Roman"/>
          <w:szCs w:val="24"/>
          <w:lang w:val="en-US"/>
        </w:rPr>
        <w:t>EUROMAT</w:t>
      </w:r>
      <w:r>
        <w:rPr>
          <w:rFonts w:eastAsia="Times New Roman" w:cs="Times New Roman"/>
          <w:szCs w:val="24"/>
        </w:rPr>
        <w:t>»</w:t>
      </w:r>
      <w:r>
        <w:rPr>
          <w:rFonts w:eastAsia="Times New Roman" w:cs="Times New Roman"/>
          <w:szCs w:val="24"/>
        </w:rPr>
        <w:t>.</w:t>
      </w:r>
    </w:p>
    <w:p w14:paraId="3DCAD230" w14:textId="77777777" w:rsidR="00B8452E" w:rsidRDefault="00811243">
      <w:pPr>
        <w:spacing w:line="600" w:lineRule="auto"/>
        <w:ind w:firstLine="720"/>
        <w:jc w:val="both"/>
        <w:rPr>
          <w:rFonts w:eastAsia="Times New Roman"/>
          <w:szCs w:val="24"/>
        </w:rPr>
      </w:pPr>
      <w:r>
        <w:rPr>
          <w:rFonts w:eastAsia="Times New Roman"/>
          <w:szCs w:val="24"/>
        </w:rPr>
        <w:t xml:space="preserve">Έχουμε τις αποσβέσεις. Αυτά τα λέει εδώ το πόρισμα ΣΕΕΥΜΕ. Στις 31 Αυγούστου του 2012 με έγγραφό του ο </w:t>
      </w:r>
      <w:r>
        <w:rPr>
          <w:rFonts w:eastAsia="Times New Roman"/>
          <w:szCs w:val="24"/>
        </w:rPr>
        <w:t xml:space="preserve">τότε </w:t>
      </w:r>
      <w:r>
        <w:rPr>
          <w:rFonts w:eastAsia="Times New Roman"/>
          <w:szCs w:val="24"/>
        </w:rPr>
        <w:lastRenderedPageBreak/>
        <w:t xml:space="preserve">Υπουργός κ. Χατζηδάκης επέτρεψε στην Περιφέρεια Θεσσαλονίκης, στη Διεύθυνση Μεταφορών, να παρατείνει την κυκλοφορία </w:t>
      </w:r>
      <w:r>
        <w:rPr>
          <w:rFonts w:eastAsia="Times New Roman"/>
          <w:szCs w:val="24"/>
        </w:rPr>
        <w:t>ενενήντα</w:t>
      </w:r>
      <w:r>
        <w:rPr>
          <w:rFonts w:eastAsia="Times New Roman"/>
          <w:szCs w:val="24"/>
        </w:rPr>
        <w:t xml:space="preserve"> λεωφορείων για τρία χρό</w:t>
      </w:r>
      <w:r>
        <w:rPr>
          <w:rFonts w:eastAsia="Times New Roman"/>
          <w:szCs w:val="24"/>
        </w:rPr>
        <w:t xml:space="preserve">νια από δεκαπέντε έτη στα </w:t>
      </w:r>
      <w:r>
        <w:rPr>
          <w:rFonts w:eastAsia="Times New Roman"/>
          <w:szCs w:val="24"/>
        </w:rPr>
        <w:t>δεκαο</w:t>
      </w:r>
      <w:r>
        <w:rPr>
          <w:rFonts w:eastAsia="Times New Roman"/>
          <w:szCs w:val="24"/>
        </w:rPr>
        <w:t>κ</w:t>
      </w:r>
      <w:r>
        <w:rPr>
          <w:rFonts w:eastAsia="Times New Roman"/>
          <w:szCs w:val="24"/>
        </w:rPr>
        <w:t>τώ</w:t>
      </w:r>
      <w:r>
        <w:rPr>
          <w:rFonts w:eastAsia="Times New Roman"/>
          <w:szCs w:val="24"/>
        </w:rPr>
        <w:t xml:space="preserve">, κατά παράβαση του νόμου που όριζε χρόνο ζωής τα δεκαπέντε έτη. Ήρθε μετά ο </w:t>
      </w:r>
      <w:r>
        <w:rPr>
          <w:rFonts w:eastAsia="Times New Roman"/>
          <w:szCs w:val="24"/>
        </w:rPr>
        <w:t>ν</w:t>
      </w:r>
      <w:r>
        <w:rPr>
          <w:rFonts w:eastAsia="Times New Roman"/>
          <w:szCs w:val="24"/>
        </w:rPr>
        <w:t>.</w:t>
      </w:r>
      <w:r>
        <w:rPr>
          <w:rFonts w:eastAsia="Times New Roman"/>
          <w:szCs w:val="24"/>
        </w:rPr>
        <w:t xml:space="preserve">4313/2014 και νομιμοποίησε αυτή την παρανομία. Έκανε την απόσβεση στα είκοσι έτη. </w:t>
      </w:r>
    </w:p>
    <w:p w14:paraId="3DCAD231" w14:textId="77777777" w:rsidR="00B8452E" w:rsidRDefault="00811243">
      <w:pPr>
        <w:spacing w:line="600" w:lineRule="auto"/>
        <w:ind w:firstLine="720"/>
        <w:jc w:val="both"/>
        <w:rPr>
          <w:rFonts w:eastAsia="Times New Roman"/>
          <w:szCs w:val="24"/>
        </w:rPr>
      </w:pPr>
      <w:r>
        <w:rPr>
          <w:rFonts w:eastAsia="Times New Roman"/>
          <w:szCs w:val="24"/>
        </w:rPr>
        <w:t xml:space="preserve">Θα σας δώσω το έγγραφο του κ. Χατζηδάκη. </w:t>
      </w:r>
    </w:p>
    <w:p w14:paraId="3DCAD232" w14:textId="77777777" w:rsidR="00B8452E" w:rsidRDefault="00811243">
      <w:pPr>
        <w:spacing w:line="600" w:lineRule="auto"/>
        <w:ind w:firstLine="720"/>
        <w:jc w:val="both"/>
        <w:rPr>
          <w:rFonts w:eastAsia="Times New Roman"/>
          <w:szCs w:val="24"/>
        </w:rPr>
      </w:pPr>
      <w:r>
        <w:rPr>
          <w:rFonts w:eastAsia="Times New Roman"/>
          <w:szCs w:val="24"/>
        </w:rPr>
        <w:t>Εάν δίναμε εμείς τ</w:t>
      </w:r>
      <w:r>
        <w:rPr>
          <w:rFonts w:eastAsia="Times New Roman"/>
          <w:szCs w:val="24"/>
        </w:rPr>
        <w:t xml:space="preserve">έτοια έγγραφα, θα ήμασταν στα δελτία ειδήσεων των «ανεξάρτητων» καναλιών κανένα τετράμηνο. </w:t>
      </w:r>
    </w:p>
    <w:p w14:paraId="3DCAD233" w14:textId="77777777" w:rsidR="00B8452E" w:rsidRDefault="00811243">
      <w:pPr>
        <w:spacing w:line="600" w:lineRule="auto"/>
        <w:ind w:firstLine="720"/>
        <w:jc w:val="both"/>
        <w:rPr>
          <w:rFonts w:eastAsia="Times New Roman"/>
          <w:szCs w:val="24"/>
        </w:rPr>
      </w:pPr>
      <w:r>
        <w:rPr>
          <w:rFonts w:eastAsia="Times New Roman"/>
          <w:szCs w:val="24"/>
        </w:rPr>
        <w:t xml:space="preserve">Καταθέτω και τους ισολογισμούς του ΟΑΣΘ, που εδώ φαίνεται ότι </w:t>
      </w:r>
      <w:r>
        <w:rPr>
          <w:rFonts w:eastAsia="Times New Roman"/>
          <w:szCs w:val="24"/>
        </w:rPr>
        <w:t>παρ</w:t>
      </w:r>
      <w:r>
        <w:rPr>
          <w:rFonts w:eastAsia="Times New Roman"/>
          <w:szCs w:val="24"/>
        </w:rPr>
        <w:t xml:space="preserve">’ </w:t>
      </w:r>
      <w:r>
        <w:rPr>
          <w:rFonts w:eastAsia="Times New Roman"/>
          <w:szCs w:val="24"/>
        </w:rPr>
        <w:t>ότι</w:t>
      </w:r>
      <w:r>
        <w:rPr>
          <w:rFonts w:eastAsia="Times New Roman"/>
          <w:szCs w:val="24"/>
        </w:rPr>
        <w:t xml:space="preserve"> από την οικονομική προσφορά αποκλείεται ο υπολογισμός των </w:t>
      </w:r>
      <w:proofErr w:type="spellStart"/>
      <w:r>
        <w:rPr>
          <w:rFonts w:eastAsia="Times New Roman"/>
          <w:szCs w:val="24"/>
        </w:rPr>
        <w:t>τοκοχρεολύσιων</w:t>
      </w:r>
      <w:proofErr w:type="spellEnd"/>
      <w:r>
        <w:rPr>
          <w:rFonts w:eastAsia="Times New Roman"/>
          <w:szCs w:val="24"/>
        </w:rPr>
        <w:t xml:space="preserve"> στις συμβατικές δαπά</w:t>
      </w:r>
      <w:r>
        <w:rPr>
          <w:rFonts w:eastAsia="Times New Roman"/>
          <w:szCs w:val="24"/>
        </w:rPr>
        <w:t xml:space="preserve">νες, ο ΟΑΣΘ το πράττει κατ’ επανάληψη. Και η </w:t>
      </w:r>
      <w:r>
        <w:rPr>
          <w:rFonts w:eastAsia="Times New Roman"/>
          <w:szCs w:val="24"/>
        </w:rPr>
        <w:t>κ</w:t>
      </w:r>
      <w:r>
        <w:rPr>
          <w:rFonts w:eastAsia="Times New Roman"/>
          <w:szCs w:val="24"/>
        </w:rPr>
        <w:t>υβέρνηση της Νέας Δημοκρατίας το νομιμοποίησε και αυτό με τον ν.4313/2014.</w:t>
      </w:r>
    </w:p>
    <w:p w14:paraId="3DCAD234" w14:textId="77777777" w:rsidR="00B8452E" w:rsidRDefault="00811243">
      <w:pPr>
        <w:spacing w:line="600" w:lineRule="auto"/>
        <w:ind w:firstLine="720"/>
        <w:jc w:val="both"/>
        <w:rPr>
          <w:rFonts w:eastAsia="Times New Roman"/>
          <w:szCs w:val="24"/>
        </w:rPr>
      </w:pPr>
      <w:r>
        <w:rPr>
          <w:rFonts w:eastAsia="Times New Roman"/>
          <w:szCs w:val="24"/>
        </w:rPr>
        <w:t xml:space="preserve">Και βέβαια το μεταφορικό έργο του ΟΑΣΘ υπολείπεται κατά τουλάχιστον 15% από το προβλεπόμενο που όφειλε να κάνει. </w:t>
      </w:r>
    </w:p>
    <w:p w14:paraId="3DCAD235" w14:textId="77777777" w:rsidR="00B8452E" w:rsidRDefault="00811243">
      <w:pPr>
        <w:spacing w:line="600" w:lineRule="auto"/>
        <w:ind w:firstLine="720"/>
        <w:jc w:val="both"/>
        <w:rPr>
          <w:rFonts w:eastAsia="Times New Roman"/>
          <w:szCs w:val="24"/>
        </w:rPr>
      </w:pPr>
      <w:r>
        <w:rPr>
          <w:rFonts w:eastAsia="Times New Roman"/>
          <w:szCs w:val="24"/>
        </w:rPr>
        <w:t>Τον ν.4313/2014 τον έ</w:t>
      </w:r>
      <w:r>
        <w:rPr>
          <w:rFonts w:eastAsia="Times New Roman"/>
          <w:szCs w:val="24"/>
        </w:rPr>
        <w:t>χετε, αλλά θα τον καταθέσω, γιατί καλό είναι για όποιον Βουλευτή ενδιαφέρεται να τον έχει.</w:t>
      </w:r>
    </w:p>
    <w:p w14:paraId="3DCAD236" w14:textId="77777777" w:rsidR="00B8452E" w:rsidRDefault="00811243">
      <w:pPr>
        <w:spacing w:line="600" w:lineRule="auto"/>
        <w:ind w:firstLine="720"/>
        <w:jc w:val="both"/>
        <w:rPr>
          <w:rFonts w:eastAsia="Times New Roman"/>
          <w:szCs w:val="24"/>
        </w:rPr>
      </w:pPr>
      <w:r>
        <w:rPr>
          <w:rFonts w:eastAsia="Times New Roman"/>
          <w:szCs w:val="24"/>
        </w:rPr>
        <w:lastRenderedPageBreak/>
        <w:t>Καταθέτω και τη λίστα με τις ληξιπρόθεσμες υποχρεώσεις.</w:t>
      </w:r>
    </w:p>
    <w:p w14:paraId="3DCAD23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w:t>
      </w:r>
      <w:r>
        <w:rPr>
          <w:rFonts w:eastAsia="Times New Roman" w:cs="Times New Roman"/>
          <w:szCs w:val="24"/>
        </w:rPr>
        <w:t>θέντα έγγραφα, τα οποία βρίσκονται στο αρχείο του Τμήματος Γραμματείας της Διεύθυνσης Στενογραφίας και Πρακτικών της Βουλής)</w:t>
      </w:r>
    </w:p>
    <w:p w14:paraId="3DCAD23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Είναι και τα αποδεικτικά στοιχεία τού πώς θέλατε να αλλάξετε τον ΟΑΣΘ. Ο κ. Χατζηδάκης στις 11</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2008 εγκαινίασε τη λειτουργία του </w:t>
      </w:r>
      <w:r>
        <w:rPr>
          <w:rFonts w:eastAsia="Times New Roman" w:cs="Times New Roman"/>
          <w:szCs w:val="24"/>
        </w:rPr>
        <w:t xml:space="preserve">συστήματος τηλεματικής του ΟΑΣΘ. Και δήλωσε: «Βγάζω το καπέλο στον ΟΑΣΘ που προχώρησε γρήγορα και με λίγα χρήματα στην εφαρμογή της τηλεματικής, γεγονός που αποτελεί παράδειγμα για την Αθήνα, η οποία δεν έχει ακόμα </w:t>
      </w:r>
      <w:proofErr w:type="spellStart"/>
      <w:r>
        <w:rPr>
          <w:rFonts w:eastAsia="Times New Roman" w:cs="Times New Roman"/>
          <w:szCs w:val="24"/>
        </w:rPr>
        <w:t>τηλεματικές</w:t>
      </w:r>
      <w:proofErr w:type="spellEnd"/>
      <w:r>
        <w:rPr>
          <w:rFonts w:eastAsia="Times New Roman" w:cs="Times New Roman"/>
          <w:szCs w:val="24"/>
        </w:rPr>
        <w:t xml:space="preserve"> αστικές συγκοινωνίες. Πιστεύω</w:t>
      </w:r>
      <w:r>
        <w:rPr>
          <w:rFonts w:eastAsia="Times New Roman" w:cs="Times New Roman"/>
          <w:szCs w:val="24"/>
        </w:rPr>
        <w:t xml:space="preserve"> ότι θα ξεπεράσουμε τα προβλήματα που προκύπτουν από τη διαδικασία των διαγωνισμών και το 2010 θα έχουμε τηλεματική και στην Αθήνα</w:t>
      </w:r>
      <w:r>
        <w:rPr>
          <w:rFonts w:eastAsia="Times New Roman" w:cs="Times New Roman"/>
          <w:szCs w:val="24"/>
        </w:rPr>
        <w:t>»</w:t>
      </w:r>
      <w:r>
        <w:rPr>
          <w:rFonts w:eastAsia="Times New Roman" w:cs="Times New Roman"/>
          <w:szCs w:val="24"/>
        </w:rPr>
        <w:t>. Αυτά</w:t>
      </w:r>
      <w:r>
        <w:rPr>
          <w:rFonts w:eastAsia="Times New Roman" w:cs="Times New Roman"/>
          <w:szCs w:val="24"/>
        </w:rPr>
        <w:t xml:space="preserve"> υπογράμμισε ο Υπουργός στη διάρκεια γεύματος που παρέθεσε ο ΟΑΣΘ στο Συνεδριακό Κέντρο </w:t>
      </w:r>
      <w:r>
        <w:rPr>
          <w:rFonts w:eastAsia="Times New Roman" w:cs="Times New Roman"/>
          <w:szCs w:val="24"/>
        </w:rPr>
        <w:t>«</w:t>
      </w:r>
      <w:proofErr w:type="spellStart"/>
      <w:r>
        <w:rPr>
          <w:rFonts w:eastAsia="Times New Roman" w:cs="Times New Roman"/>
          <w:szCs w:val="24"/>
        </w:rPr>
        <w:t>Βελλίδης</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γιορτάζοντας τα πεν</w:t>
      </w:r>
      <w:r>
        <w:rPr>
          <w:rFonts w:eastAsia="Times New Roman" w:cs="Times New Roman"/>
          <w:szCs w:val="24"/>
        </w:rPr>
        <w:t>ήντα χρόνια του Οργανισμού.</w:t>
      </w:r>
    </w:p>
    <w:p w14:paraId="3DCAD23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Πέρυσι το φτιάξαμε εμείς το σύστημα τηλεματικής για την Αθήνα, για να μην ξεχνιόμαστε κιόλας.</w:t>
      </w:r>
    </w:p>
    <w:p w14:paraId="3DCAD23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Συνεχίζουμε: «Δεν υπάρχει αμφιβολία ότι τα τελευταία χρόνια στη Θεσσαλονίκη ξεκίνησε μια προσπάθεια για την αναβάθμιση των αστικών μετ</w:t>
      </w:r>
      <w:r>
        <w:rPr>
          <w:rFonts w:eastAsia="Times New Roman" w:cs="Times New Roman"/>
          <w:szCs w:val="24"/>
        </w:rPr>
        <w:t xml:space="preserve">αφορών. Για το μετρό έγιναν πολλές προσπάθειες, αλλά το έργο προχώρησε.». Αλίμονο! «Τα τελευταία χρόνια εισήχθησαν </w:t>
      </w:r>
      <w:proofErr w:type="spellStart"/>
      <w:r>
        <w:rPr>
          <w:rFonts w:eastAsia="Times New Roman" w:cs="Times New Roman"/>
          <w:szCs w:val="24"/>
        </w:rPr>
        <w:t>λεωφορειολωρίδες</w:t>
      </w:r>
      <w:proofErr w:type="spellEnd"/>
      <w:r>
        <w:rPr>
          <w:rFonts w:eastAsia="Times New Roman" w:cs="Times New Roman"/>
          <w:szCs w:val="24"/>
        </w:rPr>
        <w:t xml:space="preserve">, καθιερώθηκε το ενιαίο εισιτήριο, δημιουργήθηκε ειδική υπηρεσία για τη μεταφορά </w:t>
      </w:r>
      <w:r>
        <w:rPr>
          <w:rFonts w:eastAsia="Times New Roman" w:cs="Times New Roman"/>
          <w:szCs w:val="24"/>
        </w:rPr>
        <w:t>Α</w:t>
      </w:r>
      <w:r>
        <w:rPr>
          <w:rFonts w:eastAsia="Times New Roman" w:cs="Times New Roman"/>
          <w:szCs w:val="24"/>
        </w:rPr>
        <w:t>ΜΕ</w:t>
      </w:r>
      <w:r>
        <w:rPr>
          <w:rFonts w:eastAsia="Times New Roman" w:cs="Times New Roman"/>
          <w:szCs w:val="24"/>
        </w:rPr>
        <w:t>Α.</w:t>
      </w:r>
      <w:r>
        <w:rPr>
          <w:rFonts w:eastAsia="Times New Roman" w:cs="Times New Roman"/>
          <w:szCs w:val="24"/>
        </w:rPr>
        <w:t xml:space="preserve"> Υπογράφηκε η νέα σύμβαση του ΟΑΣΘ και </w:t>
      </w:r>
      <w:r>
        <w:rPr>
          <w:rFonts w:eastAsia="Times New Roman" w:cs="Times New Roman"/>
          <w:szCs w:val="24"/>
        </w:rPr>
        <w:t>εφαρμόστηκε η τηλεματική. Με τη νέα σύμβαση εκσυγχρονίζονται οι αστικές συγκοινωνίες και προστατεύεται το περιβάλλον.». Αυτά τα λέει ο κ. Χατζηδάκης. «Με το έργο της τηλεματικής γίνεται εύκολη η καθημερινότητα του επιβάτη. Επιτρέπεται από τη μία στους φορε</w:t>
      </w:r>
      <w:r>
        <w:rPr>
          <w:rFonts w:eastAsia="Times New Roman" w:cs="Times New Roman"/>
          <w:szCs w:val="24"/>
        </w:rPr>
        <w:t xml:space="preserve">ίς να ελέγχουν το έργο που επιτελείται και από την άλλη δίνεται η δυνατότητα στον επιβάτη να ενημερώνεται και να γνωρίζει πότε θα έρθει το λεωφορείο». </w:t>
      </w:r>
    </w:p>
    <w:p w14:paraId="3DCAD23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Και όσον αφορά τις αλλαγές της Νέας Δημοκρατίας, λέει ότι με τη νέα σύμβαση εκσυγχρονίστηκαν το 2008 οι </w:t>
      </w:r>
      <w:r>
        <w:rPr>
          <w:rFonts w:eastAsia="Times New Roman" w:cs="Times New Roman"/>
          <w:szCs w:val="24"/>
        </w:rPr>
        <w:t>αστικές συγκοινωνίες. Λέει και άλλα ενδιαφέροντα, όπως για την ηχητική αναγγελία των στάσεων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Βέβαια χθες ο Δήμαρχος </w:t>
      </w:r>
      <w:proofErr w:type="spellStart"/>
      <w:r>
        <w:rPr>
          <w:rFonts w:eastAsia="Times New Roman" w:cs="Times New Roman"/>
          <w:szCs w:val="24"/>
        </w:rPr>
        <w:t>Συκεών</w:t>
      </w:r>
      <w:proofErr w:type="spellEnd"/>
      <w:r>
        <w:rPr>
          <w:rFonts w:eastAsia="Times New Roman" w:cs="Times New Roman"/>
          <w:szCs w:val="24"/>
        </w:rPr>
        <w:t xml:space="preserve"> </w:t>
      </w:r>
      <w:r>
        <w:rPr>
          <w:rFonts w:eastAsia="Times New Roman" w:cs="Times New Roman"/>
          <w:szCs w:val="24"/>
        </w:rPr>
        <w:lastRenderedPageBreak/>
        <w:t xml:space="preserve">μάς είπε ότι ξηλώθηκαν τα συστήματα, γιατί διαφώνησε ο </w:t>
      </w:r>
      <w:r>
        <w:rPr>
          <w:rFonts w:eastAsia="Times New Roman" w:cs="Times New Roman"/>
          <w:szCs w:val="24"/>
        </w:rPr>
        <w:t>δ</w:t>
      </w:r>
      <w:r>
        <w:rPr>
          <w:rFonts w:eastAsia="Times New Roman" w:cs="Times New Roman"/>
          <w:szCs w:val="24"/>
        </w:rPr>
        <w:t>ήμος με τη διοίκηση του ΟΑΣΘ, ως δείγμα δημοκρατικής συμπεριφοράς.</w:t>
      </w:r>
    </w:p>
    <w:p w14:paraId="3DCAD23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3DCAD23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Και αφού πανηγύριζε ο κ. Χατζηδάκης για τον ΟΑΣΘ και για τη σύμβασή του, πάμε σε άλλα αποδεικτικά στοιχεία για το πώς θέλατε να αλλάξετε τον ΟΑΣΘ. </w:t>
      </w:r>
    </w:p>
    <w:p w14:paraId="3DCAD23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Μια στιγμή, κύριε Πρόεδρε.</w:t>
      </w:r>
    </w:p>
    <w:p w14:paraId="3DCAD23F" w14:textId="77777777" w:rsidR="00B8452E" w:rsidRDefault="00811243">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Απλώς κάνω μια διακοπή και σας επισημαίνω ότι στα δεκαπέντε λεπτά </w:t>
      </w:r>
      <w:r>
        <w:rPr>
          <w:rFonts w:eastAsia="Times New Roman"/>
          <w:bCs/>
          <w:szCs w:val="24"/>
        </w:rPr>
        <w:t>-</w:t>
      </w:r>
      <w:r>
        <w:rPr>
          <w:rFonts w:eastAsia="Times New Roman"/>
          <w:bCs/>
          <w:szCs w:val="24"/>
        </w:rPr>
        <w:t>αυξημένο χρόνο που σας έδωσα</w:t>
      </w:r>
      <w:r>
        <w:rPr>
          <w:rFonts w:eastAsia="Times New Roman"/>
          <w:bCs/>
          <w:szCs w:val="24"/>
        </w:rPr>
        <w:t>-</w:t>
      </w:r>
      <w:r>
        <w:rPr>
          <w:rFonts w:eastAsia="Times New Roman"/>
          <w:bCs/>
          <w:szCs w:val="24"/>
        </w:rPr>
        <w:t xml:space="preserve"> μιλήσατε μόνο για το παρελθόν.</w:t>
      </w:r>
    </w:p>
    <w:p w14:paraId="3DCAD240" w14:textId="77777777" w:rsidR="00B8452E" w:rsidRDefault="00811243">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Θα μιλήσω και για το νομοσχέδιο.</w:t>
      </w:r>
    </w:p>
    <w:p w14:paraId="3DCAD241" w14:textId="77777777" w:rsidR="00B8452E" w:rsidRDefault="00811243">
      <w:pPr>
        <w:spacing w:line="600" w:lineRule="auto"/>
        <w:ind w:firstLine="720"/>
        <w:jc w:val="both"/>
        <w:rPr>
          <w:rFonts w:eastAsia="Times New Roman"/>
          <w:bCs/>
          <w:szCs w:val="24"/>
        </w:rPr>
      </w:pPr>
      <w:r>
        <w:rPr>
          <w:rFonts w:eastAsia="Times New Roman"/>
          <w:b/>
          <w:bCs/>
          <w:szCs w:val="24"/>
        </w:rPr>
        <w:t>ΠΡΟΕΔΡΕΥΩΝ</w:t>
      </w:r>
      <w:r>
        <w:rPr>
          <w:rFonts w:eastAsia="Times New Roman"/>
          <w:b/>
          <w:bCs/>
          <w:szCs w:val="24"/>
        </w:rPr>
        <w:t xml:space="preserve"> (Νικήτας Κακλαμάνης): </w:t>
      </w:r>
      <w:r>
        <w:rPr>
          <w:rFonts w:eastAsia="Times New Roman"/>
          <w:bCs/>
          <w:szCs w:val="24"/>
        </w:rPr>
        <w:t>Ναι, αλλά εγώ δεν μπορώ να σας αφήσω απεριόριστο χρόνο.</w:t>
      </w:r>
    </w:p>
    <w:p w14:paraId="3DCAD242" w14:textId="77777777" w:rsidR="00B8452E" w:rsidRDefault="00811243">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Θα μιλήσω στη </w:t>
      </w:r>
      <w:proofErr w:type="spellStart"/>
      <w:r>
        <w:rPr>
          <w:rFonts w:eastAsia="Times New Roman"/>
          <w:szCs w:val="24"/>
        </w:rPr>
        <w:t>δευτερομιλία</w:t>
      </w:r>
      <w:proofErr w:type="spellEnd"/>
      <w:r>
        <w:rPr>
          <w:rFonts w:eastAsia="Times New Roman"/>
          <w:szCs w:val="24"/>
        </w:rPr>
        <w:t xml:space="preserve"> μου.</w:t>
      </w:r>
    </w:p>
    <w:p w14:paraId="3DCAD243" w14:textId="77777777" w:rsidR="00B8452E" w:rsidRDefault="00811243">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Θα σας αφήσω άλλα πέντε λεπτά. Μπείτε στο νομοσχέδιο.</w:t>
      </w:r>
    </w:p>
    <w:p w14:paraId="3DCAD244" w14:textId="77777777" w:rsidR="00B8452E" w:rsidRDefault="00811243">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Στη </w:t>
      </w:r>
      <w:proofErr w:type="spellStart"/>
      <w:r>
        <w:rPr>
          <w:rFonts w:eastAsia="Times New Roman"/>
          <w:szCs w:val="24"/>
        </w:rPr>
        <w:t>δευτερομιλία</w:t>
      </w:r>
      <w:proofErr w:type="spellEnd"/>
      <w:r>
        <w:rPr>
          <w:rFonts w:eastAsia="Times New Roman"/>
          <w:szCs w:val="24"/>
        </w:rPr>
        <w:t xml:space="preserve"> μου, κύριε Πρόεδρε, θα μιλήσω και για το μέλλον, αν δεν φτάνει ο χρόνος.</w:t>
      </w:r>
    </w:p>
    <w:p w14:paraId="3DCAD245" w14:textId="77777777" w:rsidR="00B8452E" w:rsidRDefault="00811243">
      <w:pPr>
        <w:spacing w:line="600" w:lineRule="auto"/>
        <w:ind w:firstLine="720"/>
        <w:jc w:val="both"/>
        <w:rPr>
          <w:rFonts w:eastAsia="Times New Roman"/>
          <w:szCs w:val="24"/>
        </w:rPr>
      </w:pPr>
      <w:r>
        <w:rPr>
          <w:rFonts w:eastAsia="Times New Roman"/>
          <w:szCs w:val="24"/>
        </w:rPr>
        <w:t>Για εμάς, λοιπόν, οι αστικές συγκοινωνίες δεν είναι μια απλή οικονομική δραστηριότητα μεταφορικού έργου. Συνδέεται</w:t>
      </w:r>
      <w:r>
        <w:rPr>
          <w:rFonts w:eastAsia="Times New Roman"/>
          <w:szCs w:val="24"/>
        </w:rPr>
        <w:t xml:space="preserve"> άμεσα με την καθημερινότητα του πολίτη, με τις κοινωνικές πολιτικές, με το αστικό περιβάλλον, με την ποιότητα ζωής και με την προσπάθεια της παραγωγικής ανασυγκρότησης της χώρας, της δίκαιης ανάπτυξης.</w:t>
      </w:r>
    </w:p>
    <w:p w14:paraId="3DCAD24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Γι’ αυτό και πρέπει ειδικά στα μητροπολιτικά κέντρα τ</w:t>
      </w:r>
      <w:r>
        <w:rPr>
          <w:rFonts w:eastAsia="Times New Roman" w:cs="Times New Roman"/>
          <w:szCs w:val="24"/>
        </w:rPr>
        <w:t>ης Αθήνας και της Θεσσαλονίκης να έχουν δημόσιο έλεγχο, δημόσιο χαρακτήρα, κοινωνικό έλεγχο και σχεδιασμό. Το σχέδιο νόμου προβλέπει την ίδρυση δημόσιων αστικών συγκοινωνιών, όπως στην Αθήνα και σε πολλές μεγάλες πόλεις της Ευρώπης και να μην τα κρύβετε αυ</w:t>
      </w:r>
      <w:r>
        <w:rPr>
          <w:rFonts w:eastAsia="Times New Roman" w:cs="Times New Roman"/>
          <w:szCs w:val="24"/>
        </w:rPr>
        <w:t>τά.</w:t>
      </w:r>
    </w:p>
    <w:p w14:paraId="3DCAD24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σε πάρα πολλές πόλεις της Ευρώπης υπάρχουν δημόσιες αστικές συγκοινωνίες.</w:t>
      </w:r>
    </w:p>
    <w:p w14:paraId="3DCAD24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Προβλέπει διαφανή λειτουργία, διαγωνισμούς σύμφωνα με τον νόμο των δημόσιων συμβάσεων, κοινωνική πολιτική. Δεν επιτρέπει τη συνέχιση της παραβατικότητας, δεν επιτρέπ</w:t>
      </w:r>
      <w:r>
        <w:rPr>
          <w:rFonts w:eastAsia="Times New Roman" w:cs="Times New Roman"/>
          <w:szCs w:val="24"/>
        </w:rPr>
        <w:t>ει να μη γίνονται διαγωνισμοί, να μην υπάρχουν διαδικασίες, ο ΣΑΣΘ, που επιβλέπει τη λειτουργία του ΟΑΣΘ, να μην έχει καν πρόσβαση στα ηλεκτρονικά συστήματα για τα δρομολόγια που πραγματοποιούνται. Δεν επιτρέπει να υπάρχει δομημένο πρωτοφανές σύστημα διαιτ</w:t>
      </w:r>
      <w:r>
        <w:rPr>
          <w:rFonts w:eastAsia="Times New Roman" w:cs="Times New Roman"/>
          <w:szCs w:val="24"/>
        </w:rPr>
        <w:t xml:space="preserve">ησίας, που κάθε χρόνο να δίνονται ατεκμηρίωτα, χωρίς έλεγχο εκατομμύρια ευρώ. Δεν επιτρέπει να επιβάλλονται πρόστιμα στους ανέργους, που δεν έχουν εισιτήριο, και στη συνέχεια τα πρόστιμα αυτά να πληρώνονται από το κράτος, τα πρόστιμα όχι τα εισιτήρια. Δεν </w:t>
      </w:r>
      <w:r>
        <w:rPr>
          <w:rFonts w:eastAsia="Times New Roman" w:cs="Times New Roman"/>
          <w:szCs w:val="24"/>
        </w:rPr>
        <w:t>επιτρέπει να νοικιάζονται τα αμαξοστάσια από συνεταιρισμούς των ίδιων μετόχων. Δεν επιτρέπει όλα όσα</w:t>
      </w:r>
      <w:r>
        <w:rPr>
          <w:rFonts w:eastAsia="Times New Roman" w:cs="Times New Roman"/>
          <w:szCs w:val="24"/>
        </w:rPr>
        <w:t>,</w:t>
      </w:r>
      <w:r>
        <w:rPr>
          <w:rFonts w:eastAsia="Times New Roman" w:cs="Times New Roman"/>
          <w:szCs w:val="24"/>
        </w:rPr>
        <w:t xml:space="preserve"> όχι επιτρέπατε αλλά συμμετείχατε, για να αναπαραχθείτε ως το πλέον παλαιοκομματικό σύστημα που υπάρχει στη χώρα. </w:t>
      </w:r>
    </w:p>
    <w:p w14:paraId="3DCAD24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Είναι προφανές ότι αυτή η πολιτική βρίσκ</w:t>
      </w:r>
      <w:r>
        <w:rPr>
          <w:rFonts w:eastAsia="Times New Roman" w:cs="Times New Roman"/>
          <w:szCs w:val="24"/>
        </w:rPr>
        <w:t xml:space="preserve">εται στον αντίποδα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πιο κεντρικής νεοφιλελεύθερης αντίληψης της ιδιωτικοποίησης των πάντων, του λιγότερου κράτους του κ. Μητσοτάκη. Όμως στην περίπτωση του ΟΑΣΘ, το λιγότερο κράτος, ο δήθεν </w:t>
      </w:r>
      <w:r>
        <w:rPr>
          <w:rFonts w:eastAsia="Times New Roman" w:cs="Times New Roman"/>
          <w:szCs w:val="24"/>
        </w:rPr>
        <w:lastRenderedPageBreak/>
        <w:t>ιδιωτικός τομέας της Νέας Δημοκρατίας και των μεταρρυθμιστών, α</w:t>
      </w:r>
      <w:r>
        <w:rPr>
          <w:rFonts w:eastAsia="Times New Roman" w:cs="Times New Roman"/>
          <w:szCs w:val="24"/>
        </w:rPr>
        <w:t>ποκαλύφθηκε. Όταν επικαλείστε τον ιδιωτικό τομέα, δεν εννοείτε τις υγιείς παραγωγικές δυνάμεις του ιδιωτικού τομέα, δεν εννοείτε τον παραγωγό, τον βιοτέχνη, τον έμπορο, τον ελεύθερο επαγγελματία, τον εργαζόμενο, δεν εννοείτε καν τον βιομήχανο. Εννοείτε του</w:t>
      </w:r>
      <w:r>
        <w:rPr>
          <w:rFonts w:eastAsia="Times New Roman" w:cs="Times New Roman"/>
          <w:szCs w:val="24"/>
        </w:rPr>
        <w:t xml:space="preserve">ς κρατικοδίαιτους ιδιώτες, που σας αναπαράγουν πολιτικά και πριμοδοτούν τους μηχανισμούς και τα στηρίγματά σας. </w:t>
      </w:r>
    </w:p>
    <w:p w14:paraId="3DCAD24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Τι κάνατε για τη διαφάνεια και τη λειτουργία του ΟΑΣΘ και ταυτόχρονα και άλλων δικών σας μαγαζιών, για να το πούμε λαϊκά, όπως οι τράπεζες και </w:t>
      </w:r>
      <w:r>
        <w:rPr>
          <w:rFonts w:eastAsia="Times New Roman" w:cs="Times New Roman"/>
          <w:szCs w:val="24"/>
        </w:rPr>
        <w:t>άλλων επιλεκτικών συνοδοιπόρων σας, που τους πληρώνει δεκαετίες ο κάθε πολίτης καθημερινά και τα ελλείμματά τους και τα κέρδη τους; Συνεχίσατε να πριμοδοτείτε την αδιαφάνεια, τις επιδοτήσεις και τις ενισχύσεις από την άδεια τσέπη των πολιτών προς όφελος τη</w:t>
      </w:r>
      <w:r>
        <w:rPr>
          <w:rFonts w:eastAsia="Times New Roman" w:cs="Times New Roman"/>
          <w:szCs w:val="24"/>
        </w:rPr>
        <w:t>ς κερδοφορίας και της κάλυψης των ελλειμμάτων τους, του δικού σας ιδιωτικού τομέα. Αυτός είναι ο δικός σας ιδιωτικός τομέας.</w:t>
      </w:r>
    </w:p>
    <w:p w14:paraId="3DCAD24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απο</w:t>
      </w:r>
      <w:r>
        <w:rPr>
          <w:rFonts w:eastAsia="Times New Roman" w:cs="Times New Roman"/>
          <w:szCs w:val="24"/>
        </w:rPr>
        <w:t>ϊ</w:t>
      </w:r>
      <w:r>
        <w:rPr>
          <w:rFonts w:eastAsia="Times New Roman" w:cs="Times New Roman"/>
          <w:szCs w:val="24"/>
        </w:rPr>
        <w:t>διωτικοποίηση</w:t>
      </w:r>
      <w:proofErr w:type="spellEnd"/>
      <w:r>
        <w:rPr>
          <w:rFonts w:eastAsia="Times New Roman" w:cs="Times New Roman"/>
          <w:szCs w:val="24"/>
        </w:rPr>
        <w:t xml:space="preserve">, λοιπόν, είναι ο ακριβώς αντίθετος όρος από τον όρο αποκρατικοποίηση. Σημαίνει την απαλλαγή σε </w:t>
      </w:r>
      <w:r>
        <w:rPr>
          <w:rFonts w:eastAsia="Times New Roman" w:cs="Times New Roman"/>
          <w:szCs w:val="24"/>
        </w:rPr>
        <w:lastRenderedPageBreak/>
        <w:t>κρίσιμους τομείς</w:t>
      </w:r>
      <w:r>
        <w:rPr>
          <w:rFonts w:eastAsia="Times New Roman" w:cs="Times New Roman"/>
          <w:szCs w:val="24"/>
        </w:rPr>
        <w:t xml:space="preserve"> της κοινωνικής πολιτικής και στρατηγικούς τομείς της εθνικής οικονομίας κρατικοδίαιτων ολιγοπωλίων και μονοπωλίων που σας συντηρούσαν. </w:t>
      </w:r>
    </w:p>
    <w:p w14:paraId="3DCAD24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Ποιος αλλάζει πολιτική;</w:t>
      </w:r>
    </w:p>
    <w:p w14:paraId="3DCAD24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Κύριε Καραμανλή, κατανοώ τις τύψεις που έχετε, </w:t>
      </w:r>
      <w:r>
        <w:rPr>
          <w:rFonts w:eastAsia="Times New Roman" w:cs="Times New Roman"/>
          <w:szCs w:val="24"/>
        </w:rPr>
        <w:t>δι</w:t>
      </w:r>
      <w:r>
        <w:rPr>
          <w:rFonts w:eastAsia="Times New Roman" w:cs="Times New Roman"/>
          <w:szCs w:val="24"/>
        </w:rPr>
        <w:t>ά</w:t>
      </w:r>
      <w:r>
        <w:rPr>
          <w:rFonts w:eastAsia="Times New Roman" w:cs="Times New Roman"/>
          <w:szCs w:val="24"/>
        </w:rPr>
        <w:t xml:space="preserve"> του Προέδρου πάντα, τόσο για την απώλεια του ιδεολογικού στίγματος της Νέας Δημοκρατίας προς έναν ιδιότυπο νεοφιλελευθερισμό με ακροδεξιές αποχρώσεις όσο και για τις ιστορικές ευθύνες της παράταξής σας στον χώρο των αστικών συγκοινωνιών και κυρίως του ΟΑΣ</w:t>
      </w:r>
      <w:r>
        <w:rPr>
          <w:rFonts w:eastAsia="Times New Roman" w:cs="Times New Roman"/>
          <w:szCs w:val="24"/>
        </w:rPr>
        <w:t xml:space="preserve">Θ στη Θεσσαλονίκη. </w:t>
      </w:r>
    </w:p>
    <w:p w14:paraId="3DCAD24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Να θυμίσω, απλά για να μην υπάρχουν οι γνωστές επικοινωνιακές στρεβλώσεις, ότι οι αστικές συγκοινωνίες στην Αθήνα εντάχθηκαν στο </w:t>
      </w:r>
      <w:proofErr w:type="spellStart"/>
      <w:r>
        <w:rPr>
          <w:rFonts w:eastAsia="Times New Roman" w:cs="Times New Roman"/>
          <w:szCs w:val="24"/>
        </w:rPr>
        <w:t>υπερταμείο</w:t>
      </w:r>
      <w:proofErr w:type="spellEnd"/>
      <w:r>
        <w:rPr>
          <w:rFonts w:eastAsia="Times New Roman" w:cs="Times New Roman"/>
          <w:szCs w:val="24"/>
        </w:rPr>
        <w:t>, στην ΕΔΗΣ. Δεν είναι για ιδιωτικοποίηση. Αν ήταν, θα είχαν ενταχθεί στο μόρφωμα της Νέας Δημοκρ</w:t>
      </w:r>
      <w:r>
        <w:rPr>
          <w:rFonts w:eastAsia="Times New Roman" w:cs="Times New Roman"/>
          <w:szCs w:val="24"/>
        </w:rPr>
        <w:t xml:space="preserve">ατίας και όποιων σας στηρίζανε στην </w:t>
      </w:r>
      <w:r>
        <w:rPr>
          <w:rFonts w:eastAsia="Times New Roman" w:cs="Times New Roman"/>
          <w:szCs w:val="24"/>
        </w:rPr>
        <w:t>κ</w:t>
      </w:r>
      <w:r>
        <w:rPr>
          <w:rFonts w:eastAsia="Times New Roman" w:cs="Times New Roman"/>
          <w:szCs w:val="24"/>
        </w:rPr>
        <w:t xml:space="preserve">υβέρνηση Σαμαρά στο ΤΑΙΠΕΔ. </w:t>
      </w:r>
    </w:p>
    <w:p w14:paraId="3DCAD24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Παρά ταύτα, εγώ λέω ότι δεν θα ήταν κακό σε κάποια θέματα να μην ξεχνάτε το παρελθόν σας και τους ηγέτες και της πα</w:t>
      </w:r>
      <w:r>
        <w:rPr>
          <w:rFonts w:eastAsia="Times New Roman" w:cs="Times New Roman"/>
          <w:szCs w:val="24"/>
        </w:rPr>
        <w:lastRenderedPageBreak/>
        <w:t>ράταξής σας και άλλους, επειδή με κατηγορήσατε ότι κάνω βουτιές στην ιστορί</w:t>
      </w:r>
      <w:r>
        <w:rPr>
          <w:rFonts w:eastAsia="Times New Roman" w:cs="Times New Roman"/>
          <w:szCs w:val="24"/>
        </w:rPr>
        <w:t xml:space="preserve">α. Δεν θα σας κατηγορήσει κανείς αν θυμηθείτε τον Κωνσταντίνο Καραμανλή -μέσα στο κόμμα σας μπορεί να σας κατηγορήσουν, αλλά απ’ έξω δεν θα σας κατηγορήσει κανείς- ή τον Ανδρέα Παπανδρέου σε συγκεκριμένους τομείς. </w:t>
      </w:r>
    </w:p>
    <w:p w14:paraId="3DCAD25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Επειδή ρωτάτε συνέχεια για τους θεσμούς, </w:t>
      </w:r>
      <w:r>
        <w:rPr>
          <w:rFonts w:eastAsia="Times New Roman" w:cs="Times New Roman"/>
          <w:szCs w:val="24"/>
        </w:rPr>
        <w:t>γιατί ρωτάτε εμάς; Γιατί δεν ρωτάτε τα στελέχη σας, που συνεργάζονται καθημερινά με τους θεσμούς; Μέχρι τώρα έχουμε, το παραδέχθηκε ο ίδιος ο Αντιπρόεδρος της Νέας Δημοκρατίας</w:t>
      </w:r>
      <w:r>
        <w:rPr>
          <w:rFonts w:eastAsia="Times New Roman" w:cs="Times New Roman"/>
          <w:szCs w:val="24"/>
        </w:rPr>
        <w:t>,</w:t>
      </w:r>
      <w:r>
        <w:rPr>
          <w:rFonts w:eastAsia="Times New Roman" w:cs="Times New Roman"/>
          <w:szCs w:val="24"/>
        </w:rPr>
        <w:t xml:space="preserve"> ο κ. Γεωργιάδης, ότι μιλούσε για να μην κλείσει η αξιολόγηση ή για θέματα της α</w:t>
      </w:r>
      <w:r>
        <w:rPr>
          <w:rFonts w:eastAsia="Times New Roman" w:cs="Times New Roman"/>
          <w:szCs w:val="24"/>
        </w:rPr>
        <w:t>ξιολόγησης, προκειμένου να πάμε σε εκλογές. Δεν πήγαμε. Έχουμε τη μουγκή συνάντηση –αυτό είναι άλλη μία πρωτοτυπία- του Προέδρου σας κ. Μητσοτάκη με τον κ. Σόιμπλε. Τι κάνανε και συναντηθήκαν; Καφέ ήπιαν; Δηλαδή είναι τρομερό! Τι είπαν σε αυτή τη συνάντηση</w:t>
      </w:r>
      <w:r>
        <w:rPr>
          <w:rFonts w:eastAsia="Times New Roman" w:cs="Times New Roman"/>
          <w:szCs w:val="24"/>
        </w:rPr>
        <w:t>;</w:t>
      </w:r>
    </w:p>
    <w:p w14:paraId="3DCAD25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Κοιτάζονταν στα μάτια</w:t>
      </w:r>
      <w:r>
        <w:rPr>
          <w:rFonts w:eastAsia="Times New Roman" w:cs="Times New Roman"/>
          <w:szCs w:val="24"/>
        </w:rPr>
        <w:t>!</w:t>
      </w:r>
    </w:p>
    <w:p w14:paraId="3DCAD252" w14:textId="77777777" w:rsidR="00B8452E" w:rsidRDefault="00811243">
      <w:pPr>
        <w:spacing w:line="600" w:lineRule="auto"/>
        <w:ind w:firstLine="720"/>
        <w:jc w:val="both"/>
        <w:rPr>
          <w:rFonts w:eastAsia="Times New Roman" w:cs="Times New Roman"/>
          <w:szCs w:val="24"/>
        </w:rPr>
      </w:pPr>
      <w:r>
        <w:rPr>
          <w:rFonts w:eastAsia="Times New Roman"/>
          <w:b/>
          <w:bCs/>
          <w:szCs w:val="24"/>
        </w:rPr>
        <w:t xml:space="preserve">ΧΡΗΣΤΟΣ ΣΠΙΡΤΖΗΣ (Υπουργός Υποδομών και Μεταφορών): </w:t>
      </w:r>
      <w:r>
        <w:rPr>
          <w:rFonts w:eastAsia="Times New Roman" w:cs="Times New Roman"/>
          <w:szCs w:val="24"/>
        </w:rPr>
        <w:t xml:space="preserve">Έχουμε τις τοποθετήσεις των Ευρωβουλευτών σας </w:t>
      </w:r>
      <w:r>
        <w:rPr>
          <w:rFonts w:eastAsia="Times New Roman" w:cs="Times New Roman"/>
          <w:szCs w:val="24"/>
        </w:rPr>
        <w:lastRenderedPageBreak/>
        <w:t xml:space="preserve">στο Ευρωπαϊκό Κοινοβούλιο, που ψέγουν όποιον φέρεται με επιείκεια στην ελληνική Κυβέρνηση. Σήμερα, κύριε </w:t>
      </w:r>
      <w:r>
        <w:rPr>
          <w:rFonts w:eastAsia="Times New Roman" w:cs="Times New Roman"/>
          <w:szCs w:val="24"/>
        </w:rPr>
        <w:t xml:space="preserve">Καραμανλή, επανέρχεστε, το ίδιο. </w:t>
      </w:r>
    </w:p>
    <w:p w14:paraId="3DCAD25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Για το νομοσχέδιο, κύριε Υπουργέ, θα μας πείτε;</w:t>
      </w:r>
    </w:p>
    <w:p w14:paraId="3DCAD254" w14:textId="77777777" w:rsidR="00B8452E" w:rsidRDefault="00811243">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Κύριε Υπουργέ, κλείνετε με αυτή τη συμπλήρωση που κάνετε, άλλη ανοχή δεν υπάρχει. Δώδεκα λεπτά είχατε κανονικά, σας έχω αφήσει είκοσι δύο. Είπατε ό,τι νομίζατε, αλλά στα είκοσι δύο τέρμα. </w:t>
      </w:r>
    </w:p>
    <w:p w14:paraId="3DCAD255" w14:textId="77777777" w:rsidR="00B8452E" w:rsidRDefault="00811243">
      <w:pPr>
        <w:spacing w:line="600" w:lineRule="auto"/>
        <w:ind w:firstLine="720"/>
        <w:jc w:val="both"/>
        <w:rPr>
          <w:rFonts w:eastAsia="Times New Roman"/>
          <w:bCs/>
          <w:szCs w:val="24"/>
        </w:rPr>
      </w:pPr>
      <w:r>
        <w:rPr>
          <w:rFonts w:eastAsia="Times New Roman"/>
          <w:b/>
          <w:bCs/>
          <w:szCs w:val="24"/>
        </w:rPr>
        <w:t xml:space="preserve">ΧΡΗΣΤΟΣ ΣΠΙΡΤΖΗΣ (Υπουργός Υποδομών και Μεταφορών): </w:t>
      </w:r>
      <w:r>
        <w:rPr>
          <w:rFonts w:eastAsia="Times New Roman"/>
          <w:bCs/>
          <w:szCs w:val="24"/>
        </w:rPr>
        <w:t>Τελειώνω</w:t>
      </w:r>
      <w:r>
        <w:rPr>
          <w:rFonts w:eastAsia="Times New Roman"/>
          <w:bCs/>
          <w:szCs w:val="24"/>
        </w:rPr>
        <w:t>,</w:t>
      </w:r>
      <w:r>
        <w:rPr>
          <w:rFonts w:eastAsia="Times New Roman"/>
          <w:bCs/>
          <w:szCs w:val="24"/>
        </w:rPr>
        <w:t xml:space="preserve"> λοιπό</w:t>
      </w:r>
      <w:r>
        <w:rPr>
          <w:rFonts w:eastAsia="Times New Roman"/>
          <w:bCs/>
          <w:szCs w:val="24"/>
        </w:rPr>
        <w:t>ν</w:t>
      </w:r>
      <w:r>
        <w:rPr>
          <w:rFonts w:eastAsia="Times New Roman"/>
          <w:bCs/>
          <w:szCs w:val="24"/>
        </w:rPr>
        <w:t>,</w:t>
      </w:r>
      <w:r>
        <w:rPr>
          <w:rFonts w:eastAsia="Times New Roman"/>
          <w:bCs/>
          <w:szCs w:val="24"/>
        </w:rPr>
        <w:t xml:space="preserve"> με το παρελθόν με αυτόν τον συλλογισμό και στη δευτερολογία μου θα μιλήσω για το μέλλον. </w:t>
      </w:r>
    </w:p>
    <w:p w14:paraId="3DCAD256" w14:textId="77777777" w:rsidR="00B8452E" w:rsidRDefault="00811243">
      <w:pPr>
        <w:spacing w:line="600" w:lineRule="auto"/>
        <w:ind w:firstLine="720"/>
        <w:jc w:val="both"/>
        <w:rPr>
          <w:rFonts w:eastAsia="Times New Roman"/>
          <w:bCs/>
          <w:szCs w:val="24"/>
        </w:rPr>
      </w:pPr>
      <w:r>
        <w:rPr>
          <w:rFonts w:eastAsia="Times New Roman"/>
          <w:bCs/>
          <w:szCs w:val="24"/>
        </w:rPr>
        <w:t>Κύριε Καραμανλή, θα κάνω μία βουτιά στο παρελθόν. Δεν σας βολεύει. Εμείς σεβόμαστε τους αντιπάλους μας και τους ιστορικούς ηγέτες των αντιπάλων μας, όμως δεν ξεχνά</w:t>
      </w:r>
      <w:r>
        <w:rPr>
          <w:rFonts w:eastAsia="Times New Roman"/>
          <w:bCs/>
          <w:szCs w:val="24"/>
        </w:rPr>
        <w:t xml:space="preserve">με ποιοι ξήλωναν τις γραμμές του τραμ και των μέσων σταθερής τροχιάς, ποιοι έδιναν άδειες στον ΟΑΣΘ και σε συγκεκριμένα συμφέροντα για να χτίζουν μηχανισμούς. Δεν τα ξεχνάμε αυτά. Σεβόμαστε, αλλά δεν ξεχνάμε. </w:t>
      </w:r>
    </w:p>
    <w:p w14:paraId="3DCAD257" w14:textId="77777777" w:rsidR="00B8452E" w:rsidRDefault="00811243">
      <w:pPr>
        <w:spacing w:line="600" w:lineRule="auto"/>
        <w:ind w:firstLine="720"/>
        <w:jc w:val="both"/>
        <w:rPr>
          <w:rFonts w:eastAsia="Times New Roman"/>
          <w:bCs/>
          <w:szCs w:val="24"/>
        </w:rPr>
      </w:pPr>
      <w:r>
        <w:rPr>
          <w:rFonts w:eastAsia="Times New Roman"/>
          <w:bCs/>
          <w:szCs w:val="24"/>
        </w:rPr>
        <w:lastRenderedPageBreak/>
        <w:t>Για να πάμε και στο σήμερα, στο πώς αναπαράγετ</w:t>
      </w:r>
      <w:r>
        <w:rPr>
          <w:rFonts w:eastAsia="Times New Roman"/>
          <w:bCs/>
          <w:szCs w:val="24"/>
        </w:rPr>
        <w:t xml:space="preserve">αι το ίδιο σύστημα στη Θεσσαλονίκη, χθες πάλι ο Δήμαρχος </w:t>
      </w:r>
      <w:proofErr w:type="spellStart"/>
      <w:r>
        <w:rPr>
          <w:rFonts w:eastAsia="Times New Roman"/>
          <w:bCs/>
          <w:szCs w:val="24"/>
        </w:rPr>
        <w:t>Συκεών</w:t>
      </w:r>
      <w:proofErr w:type="spellEnd"/>
      <w:r>
        <w:rPr>
          <w:rFonts w:eastAsia="Times New Roman"/>
          <w:bCs/>
          <w:szCs w:val="24"/>
        </w:rPr>
        <w:t xml:space="preserve"> κατήγγειλε τον Υφυπουργό μας, τον Μιχάλη Παπαδόπουλο, για το 2014, ότι είχε φέρει στη Βουλή τροπολογία για να διαγραφούν τα χρέη του ΟΑΣΘ από τον Δήμο </w:t>
      </w:r>
      <w:proofErr w:type="spellStart"/>
      <w:r>
        <w:rPr>
          <w:rFonts w:eastAsia="Times New Roman"/>
          <w:bCs/>
          <w:szCs w:val="24"/>
        </w:rPr>
        <w:t>Συκεών</w:t>
      </w:r>
      <w:proofErr w:type="spellEnd"/>
      <w:r>
        <w:rPr>
          <w:rFonts w:eastAsia="Times New Roman"/>
          <w:bCs/>
          <w:szCs w:val="24"/>
        </w:rPr>
        <w:t>. Άλλο αποδεικτικό στοιχείο είναι η</w:t>
      </w:r>
      <w:r>
        <w:rPr>
          <w:rFonts w:eastAsia="Times New Roman"/>
          <w:bCs/>
          <w:szCs w:val="24"/>
        </w:rPr>
        <w:t xml:space="preserve"> μαρτυρία του προέδρου του ΚΤΕΛ Θεσσαλονίκης. Συγκινήθηκε ο άνθρωπος –απολύτως λογικό- για το πώς υποχρεώσατε τα ΚΤΕΛ -ιδιωτικός τομέας- να δώσουν πάνω από 1,5 δισεκατομμύριο ευρώ στον ΟΑΣΘ. Συγγνώμη, 1,5 εκατομμύριο εννοούσα. Μετά θα αρχίσουν τα </w:t>
      </w:r>
      <w:proofErr w:type="spellStart"/>
      <w:r>
        <w:rPr>
          <w:rFonts w:eastAsia="Times New Roman"/>
          <w:bCs/>
          <w:szCs w:val="24"/>
        </w:rPr>
        <w:t>τρολ</w:t>
      </w:r>
      <w:proofErr w:type="spellEnd"/>
      <w:r>
        <w:rPr>
          <w:rFonts w:eastAsia="Times New Roman"/>
          <w:bCs/>
          <w:szCs w:val="24"/>
        </w:rPr>
        <w:t xml:space="preserve"> στο </w:t>
      </w:r>
      <w:r>
        <w:rPr>
          <w:rFonts w:eastAsia="Times New Roman"/>
          <w:bCs/>
          <w:szCs w:val="24"/>
        </w:rPr>
        <w:t xml:space="preserve">διαδίκτυο ότι μπερδεύουμε τα νούμερα. </w:t>
      </w:r>
    </w:p>
    <w:p w14:paraId="3DCAD258" w14:textId="77777777" w:rsidR="00B8452E" w:rsidRDefault="00811243">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Ολοκληρώστε, κύριε Υπουργέ, μη με αναγκάσετε να κλείσω μικρόφωνο. Είναι η τελευταία προειδοποίηση. </w:t>
      </w:r>
    </w:p>
    <w:p w14:paraId="3DCAD259" w14:textId="77777777" w:rsidR="00B8452E" w:rsidRDefault="00811243">
      <w:pPr>
        <w:spacing w:line="600" w:lineRule="auto"/>
        <w:ind w:firstLine="720"/>
        <w:jc w:val="both"/>
        <w:rPr>
          <w:rFonts w:eastAsia="Times New Roman"/>
          <w:bCs/>
          <w:szCs w:val="24"/>
        </w:rPr>
      </w:pPr>
      <w:r>
        <w:rPr>
          <w:rFonts w:eastAsia="Times New Roman"/>
          <w:b/>
          <w:bCs/>
          <w:szCs w:val="24"/>
        </w:rPr>
        <w:t xml:space="preserve">ΧΡΗΣΤΟΣ ΣΠΙΡΤΖΗΣ (Υπουργός Υποδομών και Μεταφορών): </w:t>
      </w:r>
      <w:r>
        <w:rPr>
          <w:rFonts w:eastAsia="Times New Roman"/>
          <w:bCs/>
          <w:szCs w:val="24"/>
        </w:rPr>
        <w:t xml:space="preserve">Τελειώνω. </w:t>
      </w:r>
    </w:p>
    <w:p w14:paraId="3DCAD25A" w14:textId="77777777" w:rsidR="00B8452E" w:rsidRDefault="00811243">
      <w:pPr>
        <w:spacing w:line="600" w:lineRule="auto"/>
        <w:ind w:firstLine="720"/>
        <w:jc w:val="both"/>
        <w:rPr>
          <w:rFonts w:eastAsia="Times New Roman"/>
          <w:bCs/>
          <w:szCs w:val="24"/>
        </w:rPr>
      </w:pPr>
      <w:r>
        <w:rPr>
          <w:rFonts w:eastAsia="Times New Roman"/>
          <w:bCs/>
          <w:szCs w:val="24"/>
        </w:rPr>
        <w:t>Δεν μιλάμε για τον ΣΑ</w:t>
      </w:r>
      <w:r>
        <w:rPr>
          <w:rFonts w:eastAsia="Times New Roman"/>
          <w:bCs/>
          <w:szCs w:val="24"/>
        </w:rPr>
        <w:t xml:space="preserve">ΣΘ, που τον πλήρωνε ο ΟΑΣΘ για να τον επιβλέπει, και τελειώνω με το πόσο θα κοστίσει η </w:t>
      </w:r>
      <w:proofErr w:type="spellStart"/>
      <w:r>
        <w:rPr>
          <w:rFonts w:eastAsia="Times New Roman"/>
          <w:bCs/>
          <w:szCs w:val="24"/>
        </w:rPr>
        <w:t>αποϊδιωτικοποίηση</w:t>
      </w:r>
      <w:proofErr w:type="spellEnd"/>
      <w:r>
        <w:rPr>
          <w:rFonts w:eastAsia="Times New Roman"/>
          <w:bCs/>
          <w:szCs w:val="24"/>
        </w:rPr>
        <w:t xml:space="preserve"> και τα υπόλοιπα θα τα πω στη </w:t>
      </w:r>
      <w:proofErr w:type="spellStart"/>
      <w:r>
        <w:rPr>
          <w:rFonts w:eastAsia="Times New Roman"/>
          <w:bCs/>
          <w:szCs w:val="24"/>
        </w:rPr>
        <w:t>δευτερομιλία</w:t>
      </w:r>
      <w:proofErr w:type="spellEnd"/>
      <w:r>
        <w:rPr>
          <w:rFonts w:eastAsia="Times New Roman"/>
          <w:bCs/>
          <w:szCs w:val="24"/>
        </w:rPr>
        <w:t xml:space="preserve"> μου. </w:t>
      </w:r>
      <w:r>
        <w:rPr>
          <w:rFonts w:eastAsia="Times New Roman"/>
          <w:bCs/>
          <w:szCs w:val="24"/>
        </w:rPr>
        <w:lastRenderedPageBreak/>
        <w:t xml:space="preserve">Θα μας πείτε εσείς πόσο θα κοστίσει η </w:t>
      </w:r>
      <w:proofErr w:type="spellStart"/>
      <w:r>
        <w:rPr>
          <w:rFonts w:eastAsia="Times New Roman"/>
          <w:bCs/>
          <w:szCs w:val="24"/>
        </w:rPr>
        <w:t>αποϊδιωτικοποίηση</w:t>
      </w:r>
      <w:proofErr w:type="spellEnd"/>
      <w:r>
        <w:rPr>
          <w:rFonts w:eastAsia="Times New Roman"/>
          <w:bCs/>
          <w:szCs w:val="24"/>
        </w:rPr>
        <w:t>. Εγώ αυτό που θα σας πω είναι ότι η περιουσία το</w:t>
      </w:r>
      <w:r>
        <w:rPr>
          <w:rFonts w:eastAsia="Times New Roman"/>
          <w:bCs/>
          <w:szCs w:val="24"/>
        </w:rPr>
        <w:t xml:space="preserve">υ ΟΑΣΘ από το 2010 ανήκει στο ελληνικό δημόσιο, τα δήθεν διεκδικούμενα του ΟΑΣΘ είναι ίσα με αυτά που χρωστάει κυρίως στο ελληνικό δημόσιο, άρα πόσο λέτε εσείς να κοστίσει; Στη </w:t>
      </w:r>
      <w:proofErr w:type="spellStart"/>
      <w:r>
        <w:rPr>
          <w:rFonts w:eastAsia="Times New Roman"/>
          <w:bCs/>
          <w:szCs w:val="24"/>
        </w:rPr>
        <w:t>δευτερομιλία</w:t>
      </w:r>
      <w:proofErr w:type="spellEnd"/>
      <w:r>
        <w:rPr>
          <w:rFonts w:eastAsia="Times New Roman"/>
          <w:bCs/>
          <w:szCs w:val="24"/>
        </w:rPr>
        <w:t xml:space="preserve"> θα πούμε για το μέλλον. </w:t>
      </w:r>
    </w:p>
    <w:p w14:paraId="3DCAD25B" w14:textId="77777777" w:rsidR="00B8452E" w:rsidRDefault="00811243">
      <w:pPr>
        <w:spacing w:line="600" w:lineRule="auto"/>
        <w:ind w:firstLine="720"/>
        <w:jc w:val="both"/>
        <w:rPr>
          <w:rFonts w:eastAsia="Times New Roman"/>
          <w:bCs/>
          <w:szCs w:val="24"/>
        </w:rPr>
      </w:pPr>
      <w:r>
        <w:rPr>
          <w:rFonts w:eastAsia="Times New Roman"/>
          <w:bCs/>
          <w:szCs w:val="24"/>
        </w:rPr>
        <w:t>Σας ευχαριστώ πολύ.</w:t>
      </w:r>
    </w:p>
    <w:p w14:paraId="3DCAD25C" w14:textId="77777777" w:rsidR="00B8452E" w:rsidRDefault="00811243">
      <w:pPr>
        <w:spacing w:line="600" w:lineRule="auto"/>
        <w:ind w:firstLine="720"/>
        <w:jc w:val="center"/>
        <w:rPr>
          <w:rFonts w:eastAsia="Times New Roman"/>
          <w:bCs/>
          <w:szCs w:val="24"/>
        </w:rPr>
      </w:pPr>
      <w:r>
        <w:rPr>
          <w:rFonts w:eastAsia="Times New Roman"/>
          <w:bCs/>
          <w:szCs w:val="24"/>
        </w:rPr>
        <w:t>(Χειροκροτήματα από τ</w:t>
      </w:r>
      <w:r>
        <w:rPr>
          <w:rFonts w:eastAsia="Times New Roman"/>
          <w:bCs/>
          <w:szCs w:val="24"/>
        </w:rPr>
        <w:t>ις πτέρυγες του ΣΥΡΙΖΑ και των ΑΝΕΛ)</w:t>
      </w:r>
    </w:p>
    <w:p w14:paraId="3DCAD25D" w14:textId="77777777" w:rsidR="00B8452E" w:rsidRDefault="00811243">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Λοιπόν, ακούστε πώς θα πάει η διαδικασία. Τώρα θα πάρει τον λόγο ο κ. </w:t>
      </w:r>
      <w:proofErr w:type="spellStart"/>
      <w:r>
        <w:rPr>
          <w:rFonts w:eastAsia="Times New Roman"/>
          <w:bCs/>
          <w:szCs w:val="24"/>
        </w:rPr>
        <w:t>Δένδιας</w:t>
      </w:r>
      <w:proofErr w:type="spellEnd"/>
      <w:r>
        <w:rPr>
          <w:rFonts w:eastAsia="Times New Roman"/>
          <w:bCs/>
          <w:szCs w:val="24"/>
        </w:rPr>
        <w:t xml:space="preserve"> ως πρώτος στη σειρά Κοινοβουλευτικός Εκπρόσωπος, μετά μιλάνε δύο συνάδελφοι, ο κ. Τριανταφυλλίδης και ο κ. Κ</w:t>
      </w:r>
      <w:r>
        <w:rPr>
          <w:rFonts w:eastAsia="Times New Roman"/>
          <w:bCs/>
          <w:szCs w:val="24"/>
        </w:rPr>
        <w:t xml:space="preserve">αλαφάτης, ακολουθεί ο κ. </w:t>
      </w:r>
      <w:proofErr w:type="spellStart"/>
      <w:r>
        <w:rPr>
          <w:rFonts w:eastAsia="Times New Roman"/>
          <w:bCs/>
          <w:szCs w:val="24"/>
        </w:rPr>
        <w:t>Ξυδάκης</w:t>
      </w:r>
      <w:proofErr w:type="spellEnd"/>
      <w:r>
        <w:rPr>
          <w:rFonts w:eastAsia="Times New Roman"/>
          <w:bCs/>
          <w:szCs w:val="24"/>
        </w:rPr>
        <w:t xml:space="preserve">, δύο συνάδελφοι έπειτα, ένας </w:t>
      </w:r>
      <w:r>
        <w:rPr>
          <w:rFonts w:eastAsia="Times New Roman"/>
          <w:bCs/>
          <w:szCs w:val="24"/>
        </w:rPr>
        <w:t>κ</w:t>
      </w:r>
      <w:r>
        <w:rPr>
          <w:rFonts w:eastAsia="Times New Roman"/>
          <w:bCs/>
          <w:szCs w:val="24"/>
        </w:rPr>
        <w:t>οινοβουλευτικός</w:t>
      </w:r>
      <w:r>
        <w:rPr>
          <w:rFonts w:eastAsia="Times New Roman"/>
          <w:bCs/>
          <w:szCs w:val="24"/>
        </w:rPr>
        <w:t xml:space="preserve">, τρίτη στη σειρά είναι η κ. </w:t>
      </w:r>
      <w:proofErr w:type="spellStart"/>
      <w:r>
        <w:rPr>
          <w:rFonts w:eastAsia="Times New Roman"/>
          <w:bCs/>
          <w:szCs w:val="24"/>
        </w:rPr>
        <w:t>Ζαρούλια</w:t>
      </w:r>
      <w:proofErr w:type="spellEnd"/>
      <w:r>
        <w:rPr>
          <w:rFonts w:eastAsia="Times New Roman"/>
          <w:bCs/>
          <w:szCs w:val="24"/>
        </w:rPr>
        <w:t xml:space="preserve"> και ο τέταρτος που έχει ζητήσει είναι ο κ. Θεοχαρόπουλος. Το λέω αυτό, ώστε όποιοι </w:t>
      </w:r>
      <w:r>
        <w:rPr>
          <w:rFonts w:eastAsia="Times New Roman"/>
          <w:bCs/>
          <w:szCs w:val="24"/>
        </w:rPr>
        <w:t>κ</w:t>
      </w:r>
      <w:r>
        <w:rPr>
          <w:rFonts w:eastAsia="Times New Roman"/>
          <w:bCs/>
          <w:szCs w:val="24"/>
        </w:rPr>
        <w:t>οινοβουλευτικοί</w:t>
      </w:r>
      <w:r>
        <w:rPr>
          <w:rFonts w:eastAsia="Times New Roman"/>
          <w:bCs/>
          <w:szCs w:val="24"/>
        </w:rPr>
        <w:t xml:space="preserve"> </w:t>
      </w:r>
      <w:r>
        <w:rPr>
          <w:rFonts w:eastAsia="Times New Roman"/>
          <w:bCs/>
          <w:szCs w:val="24"/>
        </w:rPr>
        <w:t>από τα άλλα κόμματα θελήσουν να το δηλώσ</w:t>
      </w:r>
      <w:r>
        <w:rPr>
          <w:rFonts w:eastAsia="Times New Roman"/>
          <w:bCs/>
          <w:szCs w:val="24"/>
        </w:rPr>
        <w:t xml:space="preserve">ουν, γιατί πάμε όχι με την κοινοβουλευτική σειρά αλλά κατά δήλωση. </w:t>
      </w:r>
    </w:p>
    <w:p w14:paraId="3DCAD25E" w14:textId="77777777" w:rsidR="00B8452E" w:rsidRDefault="00811243">
      <w:pPr>
        <w:spacing w:line="600" w:lineRule="auto"/>
        <w:ind w:firstLine="720"/>
        <w:jc w:val="both"/>
        <w:rPr>
          <w:rFonts w:eastAsia="Times New Roman"/>
          <w:bCs/>
          <w:szCs w:val="24"/>
        </w:rPr>
      </w:pPr>
      <w:r>
        <w:rPr>
          <w:rFonts w:eastAsia="Times New Roman"/>
          <w:bCs/>
          <w:szCs w:val="24"/>
        </w:rPr>
        <w:lastRenderedPageBreak/>
        <w:t xml:space="preserve">Είμαι σίγουρος ότι ο κ. </w:t>
      </w:r>
      <w:proofErr w:type="spellStart"/>
      <w:r>
        <w:rPr>
          <w:rFonts w:eastAsia="Times New Roman"/>
          <w:bCs/>
          <w:szCs w:val="24"/>
        </w:rPr>
        <w:t>Δένδιας</w:t>
      </w:r>
      <w:proofErr w:type="spellEnd"/>
      <w:r>
        <w:rPr>
          <w:rFonts w:eastAsia="Times New Roman"/>
          <w:bCs/>
          <w:szCs w:val="24"/>
        </w:rPr>
        <w:t xml:space="preserve"> θα δώσει τις απαντήσεις. Απλώς θα κάνω μία μικρή παράβαση, κύριε Υπουργέ. Έτυχε και είμαι εγώ στο Βήμα και βλέποντας τους συναδέλφους μου της Νέας Δημοκρατί</w:t>
      </w:r>
      <w:r>
        <w:rPr>
          <w:rFonts w:eastAsia="Times New Roman"/>
          <w:bCs/>
          <w:szCs w:val="24"/>
        </w:rPr>
        <w:t>ας είμαι ο μόνος που έχει υπογράψει την ιδρυτική διακήρυξη της Νέας Δημοκρατίας στο 1</w:t>
      </w:r>
      <w:r>
        <w:rPr>
          <w:rFonts w:eastAsia="Times New Roman"/>
          <w:bCs/>
          <w:szCs w:val="24"/>
          <w:vertAlign w:val="superscript"/>
        </w:rPr>
        <w:t>ο</w:t>
      </w:r>
      <w:r>
        <w:rPr>
          <w:rFonts w:eastAsia="Times New Roman"/>
          <w:bCs/>
          <w:szCs w:val="24"/>
        </w:rPr>
        <w:t xml:space="preserve"> Συνέδριο της Χαλκιδικής. Κάποια άλλη φορά</w:t>
      </w:r>
      <w:r>
        <w:rPr>
          <w:rFonts w:eastAsia="Times New Roman"/>
          <w:bCs/>
          <w:szCs w:val="24"/>
        </w:rPr>
        <w:t>,</w:t>
      </w:r>
      <w:r>
        <w:rPr>
          <w:rFonts w:eastAsia="Times New Roman"/>
          <w:bCs/>
          <w:szCs w:val="24"/>
        </w:rPr>
        <w:t xml:space="preserve"> λοιπόν, που θα φροντίσω να είμαι από κάτω ως ομιλητής και εσείς ως Υπουργός</w:t>
      </w:r>
      <w:r>
        <w:rPr>
          <w:rFonts w:eastAsia="Times New Roman"/>
          <w:bCs/>
          <w:szCs w:val="24"/>
        </w:rPr>
        <w:t>,</w:t>
      </w:r>
      <w:r>
        <w:rPr>
          <w:rFonts w:eastAsia="Times New Roman"/>
          <w:bCs/>
          <w:szCs w:val="24"/>
        </w:rPr>
        <w:t xml:space="preserve"> που θα υπερασπίζεστε ένα άλλο νομοσχέδιο, θα σας </w:t>
      </w:r>
      <w:r>
        <w:rPr>
          <w:rFonts w:eastAsia="Times New Roman"/>
          <w:bCs/>
          <w:szCs w:val="24"/>
        </w:rPr>
        <w:t xml:space="preserve">απαντήσω εγώ για όλες τις αναφορές που κάνετε στο παρελθόν, επαινετικές μεν, αλλά δεν τα είπατε και όλα. </w:t>
      </w:r>
    </w:p>
    <w:p w14:paraId="3DCAD25F" w14:textId="77777777" w:rsidR="00B8452E" w:rsidRDefault="00811243">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Δένδια</w:t>
      </w:r>
      <w:proofErr w:type="spellEnd"/>
      <w:r>
        <w:rPr>
          <w:rFonts w:eastAsia="Times New Roman"/>
          <w:bCs/>
          <w:szCs w:val="24"/>
        </w:rPr>
        <w:t xml:space="preserve">, έχετε τον λόγο. </w:t>
      </w:r>
    </w:p>
    <w:p w14:paraId="3DCAD260" w14:textId="77777777" w:rsidR="00B8452E" w:rsidRDefault="00811243">
      <w:pPr>
        <w:spacing w:line="600" w:lineRule="auto"/>
        <w:ind w:firstLine="720"/>
        <w:jc w:val="both"/>
        <w:rPr>
          <w:rFonts w:eastAsia="Times New Roman"/>
          <w:bCs/>
          <w:szCs w:val="24"/>
        </w:rPr>
      </w:pPr>
      <w:r>
        <w:rPr>
          <w:rFonts w:eastAsia="Times New Roman"/>
          <w:b/>
          <w:bCs/>
          <w:szCs w:val="24"/>
        </w:rPr>
        <w:t>ΝΙΚΟΛΑΟΣ ΔΕΝΔΙΑΣ:</w:t>
      </w:r>
      <w:r>
        <w:rPr>
          <w:rFonts w:eastAsia="Times New Roman"/>
          <w:bCs/>
          <w:szCs w:val="24"/>
        </w:rPr>
        <w:t xml:space="preserve"> Κύριε Πρόεδρε, σας ευχαριστώ. </w:t>
      </w:r>
    </w:p>
    <w:p w14:paraId="3DCAD26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ξεκινήσω από την απλή </w:t>
      </w:r>
      <w:r>
        <w:rPr>
          <w:rFonts w:eastAsia="Times New Roman" w:cs="Times New Roman"/>
          <w:szCs w:val="24"/>
        </w:rPr>
        <w:t xml:space="preserve">παρατήρηση ότι ο Υπουργός, παρά το ήρεμο του τόνου και της διατύπωσης των </w:t>
      </w:r>
      <w:proofErr w:type="spellStart"/>
      <w:r>
        <w:rPr>
          <w:rFonts w:eastAsia="Times New Roman" w:cs="Times New Roman"/>
          <w:szCs w:val="24"/>
        </w:rPr>
        <w:t>σκέψεών</w:t>
      </w:r>
      <w:proofErr w:type="spellEnd"/>
      <w:r>
        <w:rPr>
          <w:rFonts w:eastAsia="Times New Roman" w:cs="Times New Roman"/>
          <w:szCs w:val="24"/>
        </w:rPr>
        <w:t xml:space="preserve"> του, δεν απέφυγε τα στερεότυπα, τα γνωστά στερεότυπα του κακού παρελθόντος σε σχέση με το λαμπρό παρόν και το ευοίωνο μέλλον, των κακών προηγούμενων κυβερνήσεων σε σχέση με τ</w:t>
      </w:r>
      <w:r>
        <w:rPr>
          <w:rFonts w:eastAsia="Times New Roman" w:cs="Times New Roman"/>
          <w:szCs w:val="24"/>
        </w:rPr>
        <w:t>η λαμπρή τωρινή διακυβέρνηση, που επιλύει προβλήματα, διορθώνει σφάλματα, οδηγεί την πατρίδα σε ένα καλύτερο μέλλον</w:t>
      </w:r>
      <w:r>
        <w:rPr>
          <w:rFonts w:eastAsia="Times New Roman" w:cs="Times New Roman"/>
          <w:szCs w:val="24"/>
        </w:rPr>
        <w:t>!</w:t>
      </w:r>
      <w:r>
        <w:rPr>
          <w:rFonts w:eastAsia="Times New Roman" w:cs="Times New Roman"/>
          <w:szCs w:val="24"/>
        </w:rPr>
        <w:t xml:space="preserve"> </w:t>
      </w:r>
    </w:p>
    <w:p w14:paraId="3DCAD262"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Βέβαια, στην προσπάθειά του αυτή πρέπει να πω ότι –το παρατήρησε και το Προεδρείο- κατανάλωσε όχι μόνο το σύνολο του χρόνου του</w:t>
      </w:r>
      <w:r>
        <w:rPr>
          <w:rFonts w:eastAsia="Times New Roman" w:cs="Times New Roman"/>
          <w:szCs w:val="24"/>
        </w:rPr>
        <w:t xml:space="preserve"> αλλά υπερδιπλάσιο σχεδόν χρόνο από αυτόν που προβλέπει ο Κανονισμός, χωρίς να λεχθεί ούτε μια λέξη γι’ αυτό το νομοθέτημα. </w:t>
      </w:r>
    </w:p>
    <w:p w14:paraId="3DCAD263"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Ανοίγω παρένθεση για να πω ότι δεν έχω ξαναδεί, κύριε Υπουργέ, Υπουργό να λέει ότι επί του νομοθετήματος θα σας μιλήσω στη δευτερολ</w:t>
      </w:r>
      <w:r>
        <w:rPr>
          <w:rFonts w:eastAsia="Times New Roman" w:cs="Times New Roman"/>
          <w:szCs w:val="24"/>
        </w:rPr>
        <w:t>ογία μου. Συνήθως οι Υπουργοί ομιλούν επί αυτού, του οποίου εισηγούνται. Εδώ, λοιπόν, έχουμε «καινά δαιμόνια</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3DCAD264"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Αποδώσατε στη Νέα Δημοκρατία ευθύνες εν τη ρύμη του λόγου σας για εξήντα χρόνια. Η Νέα Δημοκρατία ως γνωστόν ιδρύθηκε το 1974. Προφανώς</w:t>
      </w:r>
      <w:r>
        <w:rPr>
          <w:rFonts w:eastAsia="Times New Roman" w:cs="Times New Roman"/>
          <w:szCs w:val="24"/>
        </w:rPr>
        <w:t xml:space="preserve"> σε επόμενη ομιλία σας θα μας αποδώσετε ευθύνες για τον Χαρίλαο Τρικούπη, τον Θεόδωρο Κολοκοτρώνη, τον Περικλή και δεν ξέρω, μπορεί να φτάσετε στον Κλεισθένη, στον Σόλωνα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Φαντάζομαι ότι κάπου στους Πελασγούς, που εμφανίζεται το ελληνικό γένος, θα σ</w:t>
      </w:r>
      <w:r>
        <w:rPr>
          <w:rFonts w:eastAsia="Times New Roman" w:cs="Times New Roman"/>
          <w:szCs w:val="24"/>
        </w:rPr>
        <w:t>ταματήσετε</w:t>
      </w:r>
      <w:r>
        <w:rPr>
          <w:rFonts w:eastAsia="Times New Roman" w:cs="Times New Roman"/>
          <w:szCs w:val="24"/>
        </w:rPr>
        <w:t>!</w:t>
      </w:r>
      <w:r>
        <w:rPr>
          <w:rFonts w:eastAsia="Times New Roman" w:cs="Times New Roman"/>
          <w:szCs w:val="24"/>
        </w:rPr>
        <w:t xml:space="preserve"> Δεν θα ευθυνόμαστε εμείς και γι’ αυτό, δεν θα ευθυνόμαστε για την κάθοδο των Δωριέων</w:t>
      </w:r>
      <w:r>
        <w:rPr>
          <w:rFonts w:eastAsia="Times New Roman" w:cs="Times New Roman"/>
          <w:szCs w:val="24"/>
        </w:rPr>
        <w:t>!</w:t>
      </w:r>
      <w:r>
        <w:rPr>
          <w:rFonts w:eastAsia="Times New Roman" w:cs="Times New Roman"/>
          <w:szCs w:val="24"/>
        </w:rPr>
        <w:t xml:space="preserve"> Θα σταματήσετε κάπου εκεί</w:t>
      </w:r>
      <w:r>
        <w:rPr>
          <w:rFonts w:eastAsia="Times New Roman" w:cs="Times New Roman"/>
          <w:szCs w:val="24"/>
        </w:rPr>
        <w:t>!</w:t>
      </w:r>
    </w:p>
    <w:p w14:paraId="3DCAD265"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ΓΚΙΟΥΛΕΚΑΣ:</w:t>
      </w:r>
      <w:r>
        <w:rPr>
          <w:rFonts w:eastAsia="Times New Roman" w:cs="Times New Roman"/>
          <w:szCs w:val="24"/>
        </w:rPr>
        <w:t xml:space="preserve"> Το προπατορικό αμάρτημα!</w:t>
      </w:r>
    </w:p>
    <w:p w14:paraId="3DCAD266"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Πάμε, λοιπόν, παρακάτω.</w:t>
      </w:r>
    </w:p>
    <w:p w14:paraId="3DCAD267"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 Χατζηδάκης, βέβαια, είχε την τιμητ</w:t>
      </w:r>
      <w:r>
        <w:rPr>
          <w:rFonts w:eastAsia="Times New Roman" w:cs="Times New Roman"/>
          <w:szCs w:val="24"/>
        </w:rPr>
        <w:t>ική του. Δεν είναι στην Αίθουσα για να σας απαντήσει. Συνήθως δεν αναφερόμαστε σε απόντες, αλλά πρέπει να σας πω ότι το μόνο, που δεν είπατε, είναι -γιατί παρατήρησα ότι αναφερθήκατε σε ένα γεύμα, το οποίο παραχωρήθηκε και κατά τη διάρκεια του γεύματος είπ</w:t>
      </w:r>
      <w:r>
        <w:rPr>
          <w:rFonts w:eastAsia="Times New Roman" w:cs="Times New Roman"/>
          <w:szCs w:val="24"/>
        </w:rPr>
        <w:t xml:space="preserve">ε, έκανε και έρανε- τι υπήρχε στο μενού αυτού του γεύματος στη Θεσσαλονίκη. Όλα τα άλλα για το παρελθόν </w:t>
      </w:r>
      <w:r>
        <w:rPr>
          <w:rFonts w:eastAsia="Times New Roman" w:cs="Times New Roman"/>
          <w:szCs w:val="24"/>
        </w:rPr>
        <w:t>μ</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τα είπατε.</w:t>
      </w:r>
    </w:p>
    <w:p w14:paraId="3DCAD268"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δεν θα πάω εκεί. Πάμε λίγο να δούμε, αυτή η υπέρλαμπρη Κυβέρνηση, η οποία παραλαμβάνει όλο αυτό το ασ</w:t>
      </w:r>
      <w:r>
        <w:rPr>
          <w:rFonts w:eastAsia="Times New Roman" w:cs="Times New Roman"/>
          <w:szCs w:val="24"/>
        </w:rPr>
        <w:t xml:space="preserve">ύλληπτο χάος των εξήντα, εκατό, διακοσίων, χιλίων ετών, τι μας εισηγείται σήμερα; Τι μας λέει; Τι είναι αυτό, το οποίο φέρνει στην Εθνική Αντιπροσωπεία σαν λύση –εδώ μην </w:t>
      </w:r>
      <w:proofErr w:type="spellStart"/>
      <w:r>
        <w:rPr>
          <w:rFonts w:eastAsia="Times New Roman" w:cs="Times New Roman"/>
          <w:szCs w:val="24"/>
        </w:rPr>
        <w:t>κοροϊδευόμαστε</w:t>
      </w:r>
      <w:proofErr w:type="spellEnd"/>
      <w:r>
        <w:rPr>
          <w:rFonts w:eastAsia="Times New Roman" w:cs="Times New Roman"/>
          <w:szCs w:val="24"/>
        </w:rPr>
        <w:t>- σε ένα υπαρκτό και αναγνωρισμένο πρόβλημα;</w:t>
      </w:r>
    </w:p>
    <w:p w14:paraId="3DCAD269"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καθ’ </w:t>
      </w:r>
      <w:proofErr w:type="spellStart"/>
      <w:r>
        <w:rPr>
          <w:rFonts w:eastAsia="Times New Roman" w:cs="Times New Roman"/>
          <w:szCs w:val="24"/>
        </w:rPr>
        <w:t>υπερβολήν</w:t>
      </w:r>
      <w:proofErr w:type="spellEnd"/>
      <w:r>
        <w:rPr>
          <w:rFonts w:eastAsia="Times New Roman" w:cs="Times New Roman"/>
          <w:szCs w:val="24"/>
        </w:rPr>
        <w:t xml:space="preserve"> αναφορά το</w:t>
      </w:r>
      <w:r>
        <w:rPr>
          <w:rFonts w:eastAsia="Times New Roman" w:cs="Times New Roman"/>
          <w:szCs w:val="24"/>
        </w:rPr>
        <w:t xml:space="preserve">υ Υπουργού στο παρελθόν, η προσπάθειά του να αγιοποιήσει το παρόν και το μέλλον διά της </w:t>
      </w:r>
      <w:r>
        <w:rPr>
          <w:rFonts w:eastAsia="Times New Roman" w:cs="Times New Roman"/>
          <w:szCs w:val="24"/>
        </w:rPr>
        <w:lastRenderedPageBreak/>
        <w:t xml:space="preserve">επίρριψης ευθυνών στο παρελθόν, δεν σημαίνει ότι εμείς στη Νέα Δημοκρατία και ο </w:t>
      </w:r>
      <w:r>
        <w:rPr>
          <w:rFonts w:eastAsia="Times New Roman" w:cs="Times New Roman"/>
          <w:szCs w:val="24"/>
        </w:rPr>
        <w:t>ε</w:t>
      </w:r>
      <w:r>
        <w:rPr>
          <w:rFonts w:eastAsia="Times New Roman" w:cs="Times New Roman"/>
          <w:szCs w:val="24"/>
        </w:rPr>
        <w:t xml:space="preserve">ισηγητής </w:t>
      </w:r>
      <w:r>
        <w:rPr>
          <w:rFonts w:eastAsia="Times New Roman" w:cs="Times New Roman"/>
          <w:szCs w:val="24"/>
        </w:rPr>
        <w:t xml:space="preserve">μας </w:t>
      </w:r>
      <w:r>
        <w:rPr>
          <w:rFonts w:eastAsia="Times New Roman" w:cs="Times New Roman"/>
          <w:szCs w:val="24"/>
        </w:rPr>
        <w:t>κ. Καραμανλής προηγουμένως δεν αναγνωρίζουμε ότι υπήρχαν θέματα. Άλλωστε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στην ανάλυση που έκανε ο κ. Καραμανλής στην υπάρχουσα νομοθετική ρύθμιση αναφέρθηκε σε προβληματικό παρελθόν, για το οποίο έγιναν προσπάθειες και μερικές από αυτές δεν επέτυχαν. Αλλά να δούμε αυτή η Κυβέρνηση εδώ, που όλα τα σφάζει, όλα τα μαχαιρώνει, όλα </w:t>
      </w:r>
      <w:r>
        <w:rPr>
          <w:rFonts w:eastAsia="Times New Roman" w:cs="Times New Roman"/>
          <w:szCs w:val="24"/>
        </w:rPr>
        <w:t>τα ξέρει, όλα τα διορθώνει</w:t>
      </w:r>
      <w:r>
        <w:rPr>
          <w:rFonts w:eastAsia="Times New Roman" w:cs="Times New Roman"/>
          <w:szCs w:val="24"/>
        </w:rPr>
        <w:t>,</w:t>
      </w:r>
      <w:r>
        <w:rPr>
          <w:rFonts w:eastAsia="Times New Roman" w:cs="Times New Roman"/>
          <w:szCs w:val="24"/>
        </w:rPr>
        <w:t xml:space="preserve"> τι εισηγείται;</w:t>
      </w:r>
    </w:p>
    <w:p w14:paraId="3DCAD26A"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σπανίως μιλάω στην Ολομέλεια από σημείωμα, αλλά εδώ εξαιτίας των πάρα πολλών αρχικών θα χρειαστεί να σκύβω από καιρού εις καιρόν. Τι έχουμε, λοιπόν, εδώ; Αγοράζει το </w:t>
      </w:r>
      <w:r>
        <w:rPr>
          <w:rFonts w:eastAsia="Times New Roman" w:cs="Times New Roman"/>
          <w:szCs w:val="24"/>
        </w:rPr>
        <w:t>δ</w:t>
      </w:r>
      <w:r>
        <w:rPr>
          <w:rFonts w:eastAsia="Times New Roman" w:cs="Times New Roman"/>
          <w:szCs w:val="24"/>
        </w:rPr>
        <w:t>ημόσιο, αυτό εισηγείται ο κύριο</w:t>
      </w:r>
      <w:r>
        <w:rPr>
          <w:rFonts w:eastAsia="Times New Roman" w:cs="Times New Roman"/>
          <w:szCs w:val="24"/>
        </w:rPr>
        <w:t xml:space="preserve">ς Υπουργός, τον Οργανισμό Αστικών Συγκοινωνιών Θεσσαλονίκης -αυτό ονομάζει κρατικοποίηση- έναντι ποιου τιμήματος; Αγνώστου τιμήματος. Στο άρθρο 25 του νομοθετήματος έχει έναν ομιχλώδη τρόπο υπολογισμού του τιμήματος, τον οποίο υπονοεί, ή λέει </w:t>
      </w:r>
      <w:r>
        <w:rPr>
          <w:rFonts w:eastAsia="Times New Roman" w:cs="Times New Roman"/>
          <w:szCs w:val="24"/>
          <w:lang w:val="en-US"/>
        </w:rPr>
        <w:t>sotto</w:t>
      </w:r>
      <w:r>
        <w:rPr>
          <w:rFonts w:eastAsia="Times New Roman" w:cs="Times New Roman"/>
          <w:szCs w:val="24"/>
        </w:rPr>
        <w:t xml:space="preserve"> </w:t>
      </w:r>
      <w:r>
        <w:rPr>
          <w:rFonts w:eastAsia="Times New Roman" w:cs="Times New Roman"/>
          <w:szCs w:val="24"/>
          <w:lang w:val="en-US"/>
        </w:rPr>
        <w:t>voce</w:t>
      </w:r>
      <w:r>
        <w:rPr>
          <w:rFonts w:eastAsia="Times New Roman" w:cs="Times New Roman"/>
          <w:szCs w:val="24"/>
        </w:rPr>
        <w:t>, θ</w:t>
      </w:r>
      <w:r>
        <w:rPr>
          <w:rFonts w:eastAsia="Times New Roman" w:cs="Times New Roman"/>
          <w:szCs w:val="24"/>
        </w:rPr>
        <w:t>α τα μαγειρέψω και θα είναι μηδέν.</w:t>
      </w:r>
    </w:p>
    <w:p w14:paraId="3DCAD26B"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Όμως, από την άλλη, αγνοεί -σε αυτή την Κυβέρνηση αυτό είναι σύνηθες- το άρθρο 106 του Συντάγματος, για το οποίο του </w:t>
      </w:r>
      <w:r>
        <w:rPr>
          <w:rFonts w:eastAsia="Times New Roman" w:cs="Times New Roman"/>
          <w:szCs w:val="24"/>
        </w:rPr>
        <w:lastRenderedPageBreak/>
        <w:t>κάνει και ειδική παρατήρηση η Επιστημονική Επιτροπή της Βουλής και του λέει ότι αυτά τα κουτοπόνηρα –δεν</w:t>
      </w:r>
      <w:r>
        <w:rPr>
          <w:rFonts w:eastAsia="Times New Roman" w:cs="Times New Roman"/>
          <w:szCs w:val="24"/>
        </w:rPr>
        <w:t xml:space="preserve"> το λέει έτσι, αλλά αυτή είναι η ουσία- δεν τα ξεχνάτε; Διότι είναι προφανές ότι το τίμημα θα το προσδιορίσει η </w:t>
      </w:r>
      <w:r>
        <w:rPr>
          <w:rFonts w:eastAsia="Times New Roman" w:cs="Times New Roman"/>
          <w:szCs w:val="24"/>
        </w:rPr>
        <w:t>δ</w:t>
      </w:r>
      <w:r>
        <w:rPr>
          <w:rFonts w:eastAsia="Times New Roman" w:cs="Times New Roman"/>
          <w:szCs w:val="24"/>
        </w:rPr>
        <w:t xml:space="preserve">ικαιοσύνη και όλα αυτά τα μηδέν ή τίποτα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που έχει στο μυαλό του, αν το έχει στο μυαλό του ο κύριος Υπουργός, ισχύουν μόνο στο πλαίσιο τω</w:t>
      </w:r>
      <w:r>
        <w:rPr>
          <w:rFonts w:eastAsia="Times New Roman" w:cs="Times New Roman"/>
          <w:szCs w:val="24"/>
        </w:rPr>
        <w:t>ν ιδεοληψιών και των φαντασιοπληξιών αυτής της Κυβέρνησης.</w:t>
      </w:r>
    </w:p>
    <w:p w14:paraId="3DCAD26C"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Αφού, λοιπόν, κρατικοποιεί έναντι τιμήματος, το οποίο θα καταλήξουμε στα δικαστήρια και θα χρυσοπληρώσουμε τον ΟΑΣΘ, τι κάνει; Τον θέτει σε εκκαθάριση και δημιουργεί έναν άλλο φορέα, την </w:t>
      </w:r>
      <w:r>
        <w:rPr>
          <w:rFonts w:eastAsia="Times New Roman" w:cs="Times New Roman"/>
          <w:szCs w:val="24"/>
        </w:rPr>
        <w:t>«</w:t>
      </w:r>
      <w:r>
        <w:rPr>
          <w:rFonts w:eastAsia="Times New Roman" w:cs="Times New Roman"/>
          <w:szCs w:val="24"/>
        </w:rPr>
        <w:t>ΑΣΥΘ</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στην οποία αναθέτει το ίδιο έργο. Εκτός από αυτό, καταργεί το υφιστάμενο Συμβούλιο Αστικών Συγκοινωνιών, που επόπτευε τον ΟΑΣΘ και συνιστά έναν νέο ρυθμιστικό φορέα, τον </w:t>
      </w:r>
      <w:r>
        <w:rPr>
          <w:rFonts w:eastAsia="Times New Roman" w:cs="Times New Roman"/>
          <w:szCs w:val="24"/>
        </w:rPr>
        <w:t>«</w:t>
      </w:r>
      <w:r>
        <w:rPr>
          <w:rFonts w:eastAsia="Times New Roman" w:cs="Times New Roman"/>
          <w:szCs w:val="24"/>
        </w:rPr>
        <w:t>ΟΣΕΘ Α.Ε</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3DCAD26D"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Έχουμε, λοιπόν, ούτε λίγο ούτε πολύ εκεί, που καλά καθόμασταν κα</w:t>
      </w:r>
      <w:r>
        <w:rPr>
          <w:rFonts w:eastAsia="Times New Roman" w:cs="Times New Roman"/>
          <w:szCs w:val="24"/>
        </w:rPr>
        <w:t xml:space="preserve">ι είχαμε ένα κάρο προβλήματα, τον Υπουργό να έρχεται και να φτιάχνει δύο καινούργια νομικά πρόσωπα, το ένα πάνω από το άλλο. Και αφήνει ένα τεράστιο πρόβλημα υπό εκκαθάριση στο παρελθόν και μια δικαστική διαμάχη ανοιχτή για το ελληνικό </w:t>
      </w:r>
      <w:r>
        <w:rPr>
          <w:rFonts w:eastAsia="Times New Roman" w:cs="Times New Roman"/>
          <w:szCs w:val="24"/>
        </w:rPr>
        <w:lastRenderedPageBreak/>
        <w:t>δ</w:t>
      </w:r>
      <w:r>
        <w:rPr>
          <w:rFonts w:eastAsia="Times New Roman" w:cs="Times New Roman"/>
          <w:szCs w:val="24"/>
        </w:rPr>
        <w:t xml:space="preserve">ημόσιο στο μέλλον. </w:t>
      </w:r>
      <w:r>
        <w:rPr>
          <w:rFonts w:eastAsia="Times New Roman" w:cs="Times New Roman"/>
          <w:szCs w:val="24"/>
        </w:rPr>
        <w:t>Αυτό είναι η αρχική προσέγγιση εξυγίανσης.</w:t>
      </w:r>
    </w:p>
    <w:p w14:paraId="3DCAD26E"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μας φτάνει αυτό το χάλι. Όλο αυτό, τα δύο καινούργια πρόσωπα με τα δύο παλιά, όπως είπαμε, τα υπάγει στην </w:t>
      </w:r>
      <w:r>
        <w:rPr>
          <w:rFonts w:eastAsia="Times New Roman" w:cs="Times New Roman"/>
          <w:szCs w:val="24"/>
        </w:rPr>
        <w:t>«</w:t>
      </w:r>
      <w:r>
        <w:rPr>
          <w:rFonts w:eastAsia="Times New Roman" w:cs="Times New Roman"/>
          <w:szCs w:val="24"/>
        </w:rPr>
        <w:t>ΕΔΗΣ Α.Ε</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είναι η εταιρεία των συμμετοχών του </w:t>
      </w:r>
      <w:r>
        <w:rPr>
          <w:rFonts w:eastAsia="Times New Roman" w:cs="Times New Roman"/>
          <w:szCs w:val="24"/>
        </w:rPr>
        <w:t>δ</w:t>
      </w:r>
      <w:r>
        <w:rPr>
          <w:rFonts w:eastAsia="Times New Roman" w:cs="Times New Roman"/>
          <w:szCs w:val="24"/>
        </w:rPr>
        <w:t>ημοσίου, η οποία υπάγεται στο ΕΕΣΥΠ, το γνωστό μα</w:t>
      </w:r>
      <w:r>
        <w:rPr>
          <w:rFonts w:eastAsia="Times New Roman" w:cs="Times New Roman"/>
          <w:szCs w:val="24"/>
        </w:rPr>
        <w:t xml:space="preserve">ς </w:t>
      </w:r>
      <w:proofErr w:type="spellStart"/>
      <w:r>
        <w:rPr>
          <w:rFonts w:eastAsia="Times New Roman" w:cs="Times New Roman"/>
          <w:szCs w:val="24"/>
        </w:rPr>
        <w:t>υπερταμείο</w:t>
      </w:r>
      <w:proofErr w:type="spellEnd"/>
      <w:r>
        <w:rPr>
          <w:rFonts w:eastAsia="Times New Roman" w:cs="Times New Roman"/>
          <w:szCs w:val="24"/>
        </w:rPr>
        <w:t xml:space="preserve"> του ν.4389/2016. Δηλαδή, κάθε λεωφορείο, που θα περπατάει στη Θεσσαλονίκη, θα κινείται, θα έχει από πάνω του τέσσερις φορείς, τέσσερα διοικητικά συμβούλια, τέσσερις οργανισμούς και από την άλλη, θα έχει μια αντιδικία από το προηγούμενο νομικό </w:t>
      </w:r>
      <w:r>
        <w:rPr>
          <w:rFonts w:eastAsia="Times New Roman" w:cs="Times New Roman"/>
          <w:szCs w:val="24"/>
        </w:rPr>
        <w:t>πρόσωπο, για το οποίο θα τρέχουμε και δεν ξέρει κανείς πότε θα φτάσουμε.</w:t>
      </w:r>
    </w:p>
    <w:p w14:paraId="3DCAD26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Και να ήταν μόνο αυτό; Η μακροπρόθεσμη λύση, την οποία εισηγείται ο κύριος Υπουργός, μετά από είκοσι τέσσερα λεπτά κατηγοριών για το παρελθόν, </w:t>
      </w:r>
      <w:r>
        <w:rPr>
          <w:rFonts w:eastAsia="Times New Roman" w:cs="Times New Roman"/>
          <w:szCs w:val="24"/>
        </w:rPr>
        <w:t>ποιο</w:t>
      </w:r>
      <w:r>
        <w:rPr>
          <w:rFonts w:eastAsia="Times New Roman" w:cs="Times New Roman"/>
          <w:szCs w:val="24"/>
        </w:rPr>
        <w:t>ν</w:t>
      </w:r>
      <w:r>
        <w:rPr>
          <w:rFonts w:eastAsia="Times New Roman" w:cs="Times New Roman"/>
          <w:szCs w:val="24"/>
        </w:rPr>
        <w:t xml:space="preserve"> χρονικό ορίζοντα έχει; Θα μου πει </w:t>
      </w:r>
      <w:r>
        <w:rPr>
          <w:rFonts w:eastAsia="Times New Roman" w:cs="Times New Roman"/>
          <w:szCs w:val="24"/>
        </w:rPr>
        <w:t xml:space="preserve">κανείς πενήντα χρόνια, εκατό χρόνια. Αφού αναφέρθηκε εξήντα χρόνια πίσω, δεν θα έχει και εξήντα χρόνια μπροστά; Στις 3 Δεκεμβρίου του 2019. Σωστά δεν τα λέω; Διότι, έρχεται αυτή η έρημη κοινοτική </w:t>
      </w:r>
      <w:r>
        <w:rPr>
          <w:rFonts w:eastAsia="Times New Roman" w:cs="Times New Roman"/>
          <w:szCs w:val="24"/>
        </w:rPr>
        <w:t>νομοθεσ</w:t>
      </w:r>
      <w:r>
        <w:rPr>
          <w:rFonts w:eastAsia="Times New Roman" w:cs="Times New Roman"/>
          <w:szCs w:val="24"/>
        </w:rPr>
        <w:t xml:space="preserve">ία, την οποία, υποτίθεται, ότι την </w:t>
      </w:r>
      <w:r>
        <w:rPr>
          <w:rFonts w:eastAsia="Times New Roman" w:cs="Times New Roman"/>
          <w:szCs w:val="24"/>
        </w:rPr>
        <w:lastRenderedPageBreak/>
        <w:t xml:space="preserve">ξέρουμε, </w:t>
      </w:r>
      <w:r>
        <w:rPr>
          <w:rFonts w:eastAsia="Times New Roman" w:cs="Times New Roman"/>
          <w:szCs w:val="24"/>
        </w:rPr>
        <w:t>ο κανονισ</w:t>
      </w:r>
      <w:r>
        <w:rPr>
          <w:rFonts w:eastAsia="Times New Roman" w:cs="Times New Roman"/>
          <w:szCs w:val="24"/>
        </w:rPr>
        <w:t>μός</w:t>
      </w:r>
      <w:r>
        <w:rPr>
          <w:rFonts w:eastAsia="Times New Roman" w:cs="Times New Roman"/>
          <w:szCs w:val="24"/>
        </w:rPr>
        <w:t xml:space="preserve"> 1370 του 2007 και λέει μέχρι εκεί. Από εκεί και πέρα, ψάξε να βρεις εξαίρεση.</w:t>
      </w:r>
    </w:p>
    <w:p w14:paraId="3DCAD27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w:t>
      </w:r>
      <w:proofErr w:type="spellStart"/>
      <w:r>
        <w:rPr>
          <w:rFonts w:eastAsia="Times New Roman" w:cs="Times New Roman"/>
          <w:szCs w:val="24"/>
        </w:rPr>
        <w:t>συγχωρείτε</w:t>
      </w:r>
      <w:proofErr w:type="spellEnd"/>
      <w:r>
        <w:rPr>
          <w:rFonts w:eastAsia="Times New Roman" w:cs="Times New Roman"/>
          <w:szCs w:val="24"/>
        </w:rPr>
        <w:t xml:space="preserve"> ειλικρινά, είμαστε σοβαροί; Είμαστε σοβαροί; Αυτό που σας περιέγραψα αντέχει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κριτική; Αφήστε το παρελθόν. Έχουμε παρελθο</w:t>
      </w:r>
      <w:r>
        <w:rPr>
          <w:rFonts w:eastAsia="Times New Roman" w:cs="Times New Roman"/>
          <w:szCs w:val="24"/>
        </w:rPr>
        <w:t>ντολογήσει εδώ απεριόριστες ώρες όλοι μας. Μπορούμε να καταλήξουμε σε κάτι σοβαρό για το μέλλον; Και είναι δυνατόν το σοβαρό για το μέλλον της δεύτερης μεγαλύτερης πόλης της Ελλάδας και των συγκοινωνιών της να είναι αυτό; Οι συγκοινωνίες δεν είναι δευτερεύ</w:t>
      </w:r>
      <w:r>
        <w:rPr>
          <w:rFonts w:eastAsia="Times New Roman" w:cs="Times New Roman"/>
          <w:szCs w:val="24"/>
        </w:rPr>
        <w:t>ον θέμα. Οι συγκοινωνίες συνάδουν και συσχετίζονται με το δικαίωμα της προσωπικότητας του ανθρώπου, τη δυνατότητά του να κυκλοφορεί, να είναι ελεύθερος να κινείται και</w:t>
      </w:r>
      <w:r>
        <w:rPr>
          <w:rFonts w:eastAsia="Times New Roman" w:cs="Times New Roman"/>
          <w:szCs w:val="24"/>
        </w:rPr>
        <w:t>,</w:t>
      </w:r>
      <w:r>
        <w:rPr>
          <w:rFonts w:eastAsia="Times New Roman" w:cs="Times New Roman"/>
          <w:szCs w:val="24"/>
        </w:rPr>
        <w:t xml:space="preserve"> μάλιστα, με ένα τίμημα, το οποίο να μπορεί να το αντέξει, διότι άλλως αίρεται η βασική </w:t>
      </w:r>
      <w:r>
        <w:rPr>
          <w:rFonts w:eastAsia="Times New Roman" w:cs="Times New Roman"/>
          <w:szCs w:val="24"/>
        </w:rPr>
        <w:t>του ελευθερία της κίνησης και</w:t>
      </w:r>
      <w:r>
        <w:rPr>
          <w:rFonts w:eastAsia="Times New Roman" w:cs="Times New Roman"/>
          <w:szCs w:val="24"/>
        </w:rPr>
        <w:t>,</w:t>
      </w:r>
      <w:r>
        <w:rPr>
          <w:rFonts w:eastAsia="Times New Roman" w:cs="Times New Roman"/>
          <w:szCs w:val="24"/>
        </w:rPr>
        <w:t xml:space="preserve"> άρα, το </w:t>
      </w:r>
      <w:r>
        <w:rPr>
          <w:rFonts w:eastAsia="Times New Roman" w:cs="Times New Roman"/>
          <w:szCs w:val="24"/>
        </w:rPr>
        <w:t>δικα</w:t>
      </w:r>
      <w:r>
        <w:rPr>
          <w:rFonts w:eastAsia="Times New Roman" w:cs="Times New Roman"/>
          <w:szCs w:val="24"/>
        </w:rPr>
        <w:t>ίωμα</w:t>
      </w:r>
      <w:r>
        <w:rPr>
          <w:rFonts w:eastAsia="Times New Roman" w:cs="Times New Roman"/>
          <w:szCs w:val="24"/>
        </w:rPr>
        <w:t xml:space="preserve"> της προσωπικότητας. Αυτή είναι η αλήθεια. Αυτή είναι η αλήθεια του ισχύοντος Συντάγματος, αυτή είναι η αλήθεια του ευρωπαϊκού </w:t>
      </w:r>
      <w:r>
        <w:rPr>
          <w:rFonts w:eastAsia="Times New Roman" w:cs="Times New Roman"/>
          <w:szCs w:val="24"/>
        </w:rPr>
        <w:t>κεκτη</w:t>
      </w:r>
      <w:r>
        <w:rPr>
          <w:rFonts w:eastAsia="Times New Roman" w:cs="Times New Roman"/>
          <w:szCs w:val="24"/>
        </w:rPr>
        <w:t>μένου. Αυτή την αλήθεια, με αυτές τις παραμέτρους, οφείλει να διαφυλάττει κάθ</w:t>
      </w:r>
      <w:r>
        <w:rPr>
          <w:rFonts w:eastAsia="Times New Roman" w:cs="Times New Roman"/>
          <w:szCs w:val="24"/>
        </w:rPr>
        <w:t xml:space="preserve">ε κυβέρνηση, η οποία τηρεί το Σύνταγμα και το ευρωπαϊκό κεκτημένο. Αυτή την αλήθεια εδώ την υπερασπιζόμαστε με αυτή την πρόταση; Είναι δυνατόν αυτά τα </w:t>
      </w:r>
      <w:r>
        <w:rPr>
          <w:rFonts w:eastAsia="Times New Roman" w:cs="Times New Roman"/>
          <w:szCs w:val="24"/>
        </w:rPr>
        <w:lastRenderedPageBreak/>
        <w:t>πράγματα να λέγονται σήμερα</w:t>
      </w:r>
      <w:r>
        <w:rPr>
          <w:rFonts w:eastAsia="Times New Roman" w:cs="Times New Roman"/>
          <w:szCs w:val="24"/>
        </w:rPr>
        <w:t>,</w:t>
      </w:r>
      <w:r>
        <w:rPr>
          <w:rFonts w:eastAsia="Times New Roman" w:cs="Times New Roman"/>
          <w:szCs w:val="24"/>
        </w:rPr>
        <w:t xml:space="preserve"> τον 21</w:t>
      </w:r>
      <w:r>
        <w:rPr>
          <w:rFonts w:eastAsia="Times New Roman" w:cs="Times New Roman"/>
          <w:szCs w:val="24"/>
          <w:vertAlign w:val="superscript"/>
        </w:rPr>
        <w:t>ο</w:t>
      </w:r>
      <w:r>
        <w:rPr>
          <w:rFonts w:eastAsia="Times New Roman" w:cs="Times New Roman"/>
          <w:szCs w:val="24"/>
        </w:rPr>
        <w:t xml:space="preserve"> αιώνα και να έχουμε ως δικαιολογία εξήντα ή εκατό ή διακόσια ή τριακόσια χρόνια στο παρελθόν; Για εξηγήστε μου, για να καταλάβουμε δηλαδή. Όσο και εάν προσέρχεται </w:t>
      </w:r>
      <w:r>
        <w:rPr>
          <w:rFonts w:eastAsia="Times New Roman" w:cs="Times New Roman"/>
          <w:szCs w:val="24"/>
        </w:rPr>
        <w:t>κ</w:t>
      </w:r>
      <w:r>
        <w:rPr>
          <w:rFonts w:eastAsia="Times New Roman" w:cs="Times New Roman"/>
          <w:szCs w:val="24"/>
        </w:rPr>
        <w:t>άποιος</w:t>
      </w:r>
      <w:r>
        <w:rPr>
          <w:rFonts w:eastAsia="Times New Roman" w:cs="Times New Roman"/>
          <w:szCs w:val="24"/>
        </w:rPr>
        <w:t xml:space="preserve"> με καλή διάθεση, με θέληση να βοηθήσει, να συνεισφέρει, να ακούσει, να </w:t>
      </w:r>
      <w:proofErr w:type="spellStart"/>
      <w:r>
        <w:rPr>
          <w:rFonts w:eastAsia="Times New Roman" w:cs="Times New Roman"/>
          <w:szCs w:val="24"/>
        </w:rPr>
        <w:t>διαλεχθεί</w:t>
      </w:r>
      <w:proofErr w:type="spellEnd"/>
      <w:r>
        <w:rPr>
          <w:rFonts w:eastAsia="Times New Roman" w:cs="Times New Roman"/>
          <w:szCs w:val="24"/>
        </w:rPr>
        <w:t>, να</w:t>
      </w:r>
      <w:r>
        <w:rPr>
          <w:rFonts w:eastAsia="Times New Roman" w:cs="Times New Roman"/>
          <w:szCs w:val="24"/>
        </w:rPr>
        <w:t xml:space="preserve"> καταλήξει σε συναινέσεις, πώς μπορεί να το κάνει αυτό, όταν η αντιμετώπιση της άλλης πλευράς, η αντιμετώπιση η κυβερνητική είναι πρώτα ένα ατέλειωτο </w:t>
      </w:r>
      <w:r>
        <w:rPr>
          <w:rFonts w:eastAsia="Times New Roman" w:cs="Times New Roman"/>
          <w:szCs w:val="24"/>
        </w:rPr>
        <w:t>«</w:t>
      </w:r>
      <w:r>
        <w:rPr>
          <w:rFonts w:eastAsia="Times New Roman" w:cs="Times New Roman"/>
          <w:szCs w:val="24"/>
        </w:rPr>
        <w:t>κατηγορώ</w:t>
      </w:r>
      <w:r>
        <w:rPr>
          <w:rFonts w:eastAsia="Times New Roman" w:cs="Times New Roman"/>
          <w:szCs w:val="24"/>
        </w:rPr>
        <w:t>»;</w:t>
      </w:r>
      <w:r>
        <w:rPr>
          <w:rFonts w:eastAsia="Times New Roman" w:cs="Times New Roman"/>
          <w:szCs w:val="24"/>
        </w:rPr>
        <w:t xml:space="preserve"> </w:t>
      </w:r>
    </w:p>
    <w:p w14:paraId="3DCAD27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Δεν θα το πω, κύριε Υπουργέ, επικριτικά,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παρακαλέσω και εσάς και </w:t>
      </w:r>
      <w:r>
        <w:rPr>
          <w:rFonts w:eastAsia="Times New Roman" w:cs="Times New Roman"/>
          <w:szCs w:val="24"/>
        </w:rPr>
        <w:t>τα πρώην στελέχη του ΠΑΣΟΚ</w:t>
      </w:r>
      <w:r>
        <w:rPr>
          <w:rFonts w:eastAsia="Times New Roman" w:cs="Times New Roman"/>
          <w:szCs w:val="24"/>
        </w:rPr>
        <w:t>,</w:t>
      </w:r>
      <w:r>
        <w:rPr>
          <w:rFonts w:eastAsia="Times New Roman" w:cs="Times New Roman"/>
          <w:szCs w:val="24"/>
        </w:rPr>
        <w:t xml:space="preserve"> τα οποία μετέχουν στον ΣΥΡΙΖΑ</w:t>
      </w:r>
      <w:r>
        <w:rPr>
          <w:rFonts w:eastAsia="Times New Roman" w:cs="Times New Roman"/>
          <w:szCs w:val="24"/>
        </w:rPr>
        <w:t>,</w:t>
      </w:r>
      <w:r>
        <w:rPr>
          <w:rFonts w:eastAsia="Times New Roman" w:cs="Times New Roman"/>
          <w:szCs w:val="24"/>
        </w:rPr>
        <w:t xml:space="preserve"> να είναι λίγο προσεκτικοί για το πώς αναφέρονται στο παρελθόν. Γιατί στην πραγματικότητα παθαίνουν διχασμό προσωπικότητας. Το δικό τους παρελθόν κατηγορούν. Διότι, τα περισσότερα χρόνια από το ’74 </w:t>
      </w:r>
      <w:r>
        <w:rPr>
          <w:rFonts w:eastAsia="Times New Roman" w:cs="Times New Roman"/>
          <w:szCs w:val="24"/>
        </w:rPr>
        <w:t xml:space="preserve">και μετά, το ΠΑΣΟΚ ήταν στην κυβέρνηση της χώρας και το ΠΑΣΟΚ διαμόρφωσε σε μεγάλο βαθμό αυτό που σήμερα είναι η χώρα. Αλλά δεν συζητάμε αυτό. Θέλετε να μην πάμε πίσω; Πάμε στο αύριο. Αλλά αυτό δεν μπορεί να είναι το αύριο. </w:t>
      </w:r>
    </w:p>
    <w:p w14:paraId="3DCAD27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Και θα μου επιτρέψετε να πω ότι</w:t>
      </w:r>
      <w:r>
        <w:rPr>
          <w:rFonts w:eastAsia="Times New Roman" w:cs="Times New Roman"/>
          <w:szCs w:val="24"/>
        </w:rPr>
        <w:t xml:space="preserve"> μου κάνει και κάτι άλλο αλγεινή εντύπωση και θέλω να σας το πω και να το μοιραστούμε. </w:t>
      </w:r>
      <w:r>
        <w:rPr>
          <w:rFonts w:eastAsia="Times New Roman" w:cs="Times New Roman"/>
          <w:szCs w:val="24"/>
        </w:rPr>
        <w:lastRenderedPageBreak/>
        <w:t>Κοιτάτε, εάν θέλετε, το άρθρο 28, τις ποινικές διατάξεις εδώ; Πώς εξηγούνται αυτές οι ποινικές διατάξεις; Κοιτάξτε, η χώρα έχει ένα συνολικό ποινικό δίκαιο. Το ποινικό δ</w:t>
      </w:r>
      <w:r>
        <w:rPr>
          <w:rFonts w:eastAsia="Times New Roman" w:cs="Times New Roman"/>
          <w:szCs w:val="24"/>
        </w:rPr>
        <w:t xml:space="preserve">ίκαιο της χώρας πρέπει να σας πω, ο Ποινικός της Κώδικας, είναι ένα εξαιρετικό νομοθέτημα. Είναι ένα νομοθέτημα το οποίο προέρχεται από το Ρωμαϊκό Δίκαιο και στην πραγματικότητα απεικονίζει προοδευτικό κομμάτι της γερμανικής επιστήμης με όλα τα νάματα του </w:t>
      </w:r>
      <w:r>
        <w:rPr>
          <w:rFonts w:eastAsia="Times New Roman" w:cs="Times New Roman"/>
          <w:szCs w:val="24"/>
        </w:rPr>
        <w:t>Ρωμαϊκού Δικαίου και του Βυζαντινού. Το δικό μας Ποινικό Δίκαιο τα τελευταία χρόνια έχει γίνει κουρέλι. Κουρέλι, πραγματικά. Έρχεται εδώ, λοιπόν, και εισάγεται μία ειδική ποινική διάταξη, η οποία λέει στο 2</w:t>
      </w:r>
      <w:r w:rsidRPr="00DA6500">
        <w:rPr>
          <w:rFonts w:eastAsia="Times New Roman" w:cs="Times New Roman"/>
          <w:szCs w:val="24"/>
        </w:rPr>
        <w:t>Α</w:t>
      </w:r>
      <w:r>
        <w:rPr>
          <w:rFonts w:eastAsia="Times New Roman" w:cs="Times New Roman"/>
          <w:szCs w:val="24"/>
        </w:rPr>
        <w:t xml:space="preserve"> του άρθρου 28, όποιος αποκρύπτει, αλλοιώνει, εκπ</w:t>
      </w:r>
      <w:r>
        <w:rPr>
          <w:rFonts w:eastAsia="Times New Roman" w:cs="Times New Roman"/>
          <w:szCs w:val="24"/>
        </w:rPr>
        <w:t xml:space="preserve">οιεί, αρνείται να παραδώσει ή παρακωλύει </w:t>
      </w:r>
      <w:proofErr w:type="spellStart"/>
      <w:r>
        <w:rPr>
          <w:rFonts w:eastAsia="Times New Roman" w:cs="Times New Roman"/>
          <w:szCs w:val="24"/>
        </w:rPr>
        <w:t>αποσβεσθέντα</w:t>
      </w:r>
      <w:proofErr w:type="spellEnd"/>
      <w:r>
        <w:rPr>
          <w:rFonts w:eastAsia="Times New Roman" w:cs="Times New Roman"/>
          <w:szCs w:val="24"/>
        </w:rPr>
        <w:t xml:space="preserve"> ή </w:t>
      </w:r>
      <w:proofErr w:type="spellStart"/>
      <w:r>
        <w:rPr>
          <w:rFonts w:eastAsia="Times New Roman" w:cs="Times New Roman"/>
          <w:szCs w:val="24"/>
        </w:rPr>
        <w:t>αναπόσβεστα</w:t>
      </w:r>
      <w:proofErr w:type="spellEnd"/>
      <w:r>
        <w:rPr>
          <w:rFonts w:eastAsia="Times New Roman" w:cs="Times New Roman"/>
          <w:szCs w:val="24"/>
        </w:rPr>
        <w:t xml:space="preserve"> κινητά και ακίνητα πράγματα του ΟΑΣΘ, τιμωρείται με φυλάκιση έως τριών ετών, με χρηματική ποινή τουλάχιστον 10.000 ευρώ και –προσέξτε- με στέρηση των πολιτικών δικαιωμάτων για πέντε έτη. Τ</w:t>
      </w:r>
      <w:r>
        <w:rPr>
          <w:rFonts w:eastAsia="Times New Roman" w:cs="Times New Roman"/>
          <w:szCs w:val="24"/>
        </w:rPr>
        <w:t xml:space="preserve">ι είναι αυτό; Αυτό το ειδικό ποινικό αδίκημα εδώ, το οποίο αναφέρεται και σε </w:t>
      </w:r>
      <w:proofErr w:type="spellStart"/>
      <w:r>
        <w:rPr>
          <w:rFonts w:eastAsia="Times New Roman" w:cs="Times New Roman"/>
          <w:szCs w:val="24"/>
        </w:rPr>
        <w:t>αποσβεσθέντα</w:t>
      </w:r>
      <w:proofErr w:type="spellEnd"/>
      <w:r>
        <w:rPr>
          <w:rFonts w:eastAsia="Times New Roman" w:cs="Times New Roman"/>
          <w:szCs w:val="24"/>
        </w:rPr>
        <w:t xml:space="preserve"> και σε μη </w:t>
      </w:r>
      <w:proofErr w:type="spellStart"/>
      <w:r>
        <w:rPr>
          <w:rFonts w:eastAsia="Times New Roman" w:cs="Times New Roman"/>
          <w:szCs w:val="24"/>
        </w:rPr>
        <w:t>αποσβεσθέντα</w:t>
      </w:r>
      <w:proofErr w:type="spellEnd"/>
      <w:r>
        <w:rPr>
          <w:rFonts w:eastAsia="Times New Roman" w:cs="Times New Roman"/>
          <w:szCs w:val="24"/>
        </w:rPr>
        <w:t>, ειλικρινά, ποιος το σκέφθηκε, κύριε Υπουργέ; Μου εξηγείτε σας παρακαλώ και ποιος σκέφθηκε και το ζήτημα της στέρησης των πολιτικών δικαιωμάτων</w:t>
      </w:r>
      <w:r>
        <w:rPr>
          <w:rFonts w:eastAsia="Times New Roman" w:cs="Times New Roman"/>
          <w:szCs w:val="24"/>
        </w:rPr>
        <w:t xml:space="preserve">; </w:t>
      </w:r>
    </w:p>
    <w:p w14:paraId="3DCAD27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Μεγάλη φαντασία έχουμε!</w:t>
      </w:r>
    </w:p>
    <w:p w14:paraId="3DCAD274" w14:textId="77777777" w:rsidR="00B8452E" w:rsidRDefault="00811243">
      <w:pPr>
        <w:spacing w:line="600" w:lineRule="auto"/>
        <w:ind w:firstLine="720"/>
        <w:jc w:val="both"/>
        <w:rPr>
          <w:rFonts w:eastAsia="Times New Roman" w:cs="Times New Roman"/>
          <w:b/>
          <w:szCs w:val="24"/>
        </w:rPr>
      </w:pPr>
      <w:r>
        <w:rPr>
          <w:rFonts w:eastAsia="Times New Roman" w:cs="Times New Roman"/>
          <w:b/>
          <w:szCs w:val="24"/>
        </w:rPr>
        <w:t xml:space="preserve">ΝΙΚΟΛΑΟΣ ΔΕΝΔΙΑΣ: </w:t>
      </w:r>
      <w:r>
        <w:rPr>
          <w:rFonts w:eastAsia="Times New Roman" w:cs="Times New Roman"/>
          <w:szCs w:val="24"/>
        </w:rPr>
        <w:t xml:space="preserve">Ξέρετε, με βάζετε στην εξής πονηρή σκέψη –και εδώ σκέψεις </w:t>
      </w:r>
      <w:r>
        <w:rPr>
          <w:rFonts w:eastAsia="Times New Roman" w:cs="Times New Roman"/>
          <w:szCs w:val="24"/>
        </w:rPr>
        <w:t>σ</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εκφράζω, δεν έχω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βεβαιότητα- ότι η στέρηση των πολιτικών δικαιωμάτων έχει προφανώς να κάνε</w:t>
      </w:r>
      <w:r>
        <w:rPr>
          <w:rFonts w:eastAsia="Times New Roman" w:cs="Times New Roman"/>
          <w:szCs w:val="24"/>
        </w:rPr>
        <w:t xml:space="preserve">ι με την </w:t>
      </w:r>
      <w:r>
        <w:rPr>
          <w:rFonts w:eastAsia="Times New Roman" w:cs="Times New Roman"/>
          <w:szCs w:val="24"/>
        </w:rPr>
        <w:t>τοπική αυτο</w:t>
      </w:r>
      <w:r>
        <w:rPr>
          <w:rFonts w:eastAsia="Times New Roman" w:cs="Times New Roman"/>
          <w:szCs w:val="24"/>
        </w:rPr>
        <w:t>διοίκηση.</w:t>
      </w:r>
      <w:r>
        <w:rPr>
          <w:rFonts w:eastAsia="Times New Roman" w:cs="Times New Roman"/>
          <w:szCs w:val="24"/>
        </w:rPr>
        <w:t xml:space="preserve"> Ότι κάποιον θέλετε να εμποδίσετε, πιθανόν να είναι υποψήφιος σε κάποιες δημοτικές εκλογές, διότι, αλλιώς, πέντε χρόνια στέρηση πολιτικών δικαιωμάτων για πλημμέλημα, ξαφνικά, το οποίο δημιουργείται ειδικά εδώ πέρα, χωρίς εξήγησ</w:t>
      </w:r>
      <w:r>
        <w:rPr>
          <w:rFonts w:eastAsia="Times New Roman" w:cs="Times New Roman"/>
          <w:szCs w:val="24"/>
        </w:rPr>
        <w:t xml:space="preserve">η, φοβάμαι ότι δεν μπορεί να είναι προϊόν νομοτεχνικής </w:t>
      </w:r>
      <w:proofErr w:type="spellStart"/>
      <w:r>
        <w:rPr>
          <w:rFonts w:eastAsia="Times New Roman" w:cs="Times New Roman"/>
          <w:szCs w:val="24"/>
        </w:rPr>
        <w:t>αθωότητος</w:t>
      </w:r>
      <w:proofErr w:type="spellEnd"/>
      <w:r>
        <w:rPr>
          <w:rFonts w:eastAsia="Times New Roman" w:cs="Times New Roman"/>
          <w:szCs w:val="24"/>
        </w:rPr>
        <w:t>, η οποία πρέπει να σας πω ότι δεν χαρακτηρίζει και την Κυβέρνησή σας. Πίσω</w:t>
      </w:r>
      <w:r>
        <w:rPr>
          <w:rFonts w:eastAsia="Times New Roman" w:cs="Times New Roman"/>
          <w:szCs w:val="24"/>
        </w:rPr>
        <w:t>,</w:t>
      </w:r>
      <w:r>
        <w:rPr>
          <w:rFonts w:eastAsia="Times New Roman" w:cs="Times New Roman"/>
          <w:szCs w:val="24"/>
        </w:rPr>
        <w:t xml:space="preserve"> απ’ ό,τι βλέπουμε, υπάρχει πάντα μία άλλη πραγματικότητα. Και μία δεύτερη και μία τρίτη πραγματικότητα και ενίοτε κ</w:t>
      </w:r>
      <w:r>
        <w:rPr>
          <w:rFonts w:eastAsia="Times New Roman" w:cs="Times New Roman"/>
          <w:szCs w:val="24"/>
        </w:rPr>
        <w:t xml:space="preserve">αι πέμπτη και έκτη πραγματικότητα και με την άδειά σας να πω και υστεροβουλία. </w:t>
      </w:r>
    </w:p>
    <w:p w14:paraId="3DCAD275"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Όμως,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εσείς οι οποίοι κήδεστε των ανθρωπίνων δικαιωμάτων, για πείτε μου, εδώ αυτό το ειδικό αδίκημα με το οποίο τρώει </w:t>
      </w:r>
      <w:r>
        <w:rPr>
          <w:rFonts w:eastAsia="Times New Roman" w:cs="Times New Roman"/>
          <w:bCs/>
          <w:shd w:val="clear" w:color="auto" w:fill="FFFFFF"/>
        </w:rPr>
        <w:t>κ</w:t>
      </w:r>
      <w:r>
        <w:rPr>
          <w:rFonts w:eastAsia="Times New Roman" w:cs="Times New Roman"/>
          <w:bCs/>
          <w:shd w:val="clear" w:color="auto" w:fill="FFFFFF"/>
        </w:rPr>
        <w:t>άποιος</w:t>
      </w:r>
      <w:r>
        <w:rPr>
          <w:rFonts w:eastAsia="Times New Roman" w:cs="Times New Roman"/>
          <w:bCs/>
          <w:shd w:val="clear" w:color="auto" w:fill="FFFFFF"/>
        </w:rPr>
        <w:t xml:space="preserve"> πέντε χρόνια στέρηση της ταυτότητας, να ψηφίζει και να ψηφίζεται, να εκλέγεται, πώς το δικαιολογείτε; Πώς το δικαιολογείτε εσείς του ΣΥΡΙΖΑ; Αφήνω </w:t>
      </w:r>
      <w:r>
        <w:rPr>
          <w:rFonts w:eastAsia="Times New Roman" w:cs="Times New Roman"/>
          <w:bCs/>
          <w:shd w:val="clear" w:color="auto" w:fill="FFFFFF"/>
        </w:rPr>
        <w:lastRenderedPageBreak/>
        <w:t>τους Ανεξάρτητους Έλληνες. Θα μπορούσε κάποιος να πει ότι έχουν άλλη προσέγγιση. Εσείς πώς το δικαιολογείτε;</w:t>
      </w:r>
      <w:r>
        <w:rPr>
          <w:rFonts w:eastAsia="Times New Roman" w:cs="Times New Roman"/>
          <w:bCs/>
          <w:shd w:val="clear" w:color="auto" w:fill="FFFFFF"/>
        </w:rPr>
        <w:t xml:space="preserve"> Πώς θα το ψηφίσετε; </w:t>
      </w:r>
    </w:p>
    <w:p w14:paraId="3DCAD276"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Εάν αύριο το πρωί, δηλαδή κάποιος διαμαρτυρόμενος πάει και -τι κάνει;- αρνηθεί να παραδώσει ένα λεωφορείο για οποιονδήποτε λόγο, εσείς θα πείτε ότι καλώς θα τιμωρηθεί με τρία χρόνια φυλακή, 10.000 πρόστιμο και </w:t>
      </w:r>
      <w:r>
        <w:rPr>
          <w:rFonts w:eastAsia="Times New Roman" w:cs="Times New Roman"/>
          <w:bCs/>
          <w:shd w:val="clear" w:color="auto" w:fill="FFFFFF"/>
        </w:rPr>
        <w:t>πέντε</w:t>
      </w:r>
      <w:r>
        <w:rPr>
          <w:rFonts w:eastAsia="Times New Roman" w:cs="Times New Roman"/>
          <w:bCs/>
          <w:shd w:val="clear" w:color="auto" w:fill="FFFFFF"/>
        </w:rPr>
        <w:t xml:space="preserve"> χρόνια στέρηση των</w:t>
      </w:r>
      <w:r>
        <w:rPr>
          <w:rFonts w:eastAsia="Times New Roman" w:cs="Times New Roman"/>
          <w:bCs/>
          <w:shd w:val="clear" w:color="auto" w:fill="FFFFFF"/>
        </w:rPr>
        <w:t xml:space="preserve"> πολιτικών του δικαιωμάτων; Αυτό θα </w:t>
      </w:r>
      <w:r>
        <w:rPr>
          <w:rFonts w:eastAsia="Times New Roman"/>
          <w:bCs/>
          <w:shd w:val="clear" w:color="auto" w:fill="FFFFFF"/>
        </w:rPr>
        <w:t>είναι</w:t>
      </w:r>
      <w:r>
        <w:rPr>
          <w:rFonts w:eastAsia="Times New Roman" w:cs="Times New Roman"/>
          <w:bCs/>
          <w:shd w:val="clear" w:color="auto" w:fill="FFFFFF"/>
        </w:rPr>
        <w:t>…</w:t>
      </w:r>
    </w:p>
    <w:p w14:paraId="3DCAD277"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ΓΕΩΡΓΙΟΣ ΟΥΡΣΟΥΖΙΔΗΣ:</w:t>
      </w:r>
      <w:r>
        <w:rPr>
          <w:rFonts w:eastAsia="Times New Roman" w:cs="Times New Roman"/>
          <w:bCs/>
          <w:shd w:val="clear" w:color="auto" w:fill="FFFFFF"/>
        </w:rPr>
        <w:t xml:space="preserve"> Και λίγα </w:t>
      </w:r>
      <w:r>
        <w:rPr>
          <w:rFonts w:eastAsia="Times New Roman"/>
          <w:bCs/>
          <w:shd w:val="clear" w:color="auto" w:fill="FFFFFF"/>
        </w:rPr>
        <w:t>είναι</w:t>
      </w:r>
      <w:r>
        <w:rPr>
          <w:rFonts w:eastAsia="Times New Roman" w:cs="Times New Roman"/>
          <w:bCs/>
          <w:shd w:val="clear" w:color="auto" w:fill="FFFFFF"/>
        </w:rPr>
        <w:t xml:space="preserve">. </w:t>
      </w:r>
    </w:p>
    <w:p w14:paraId="3DCAD278"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ΝΙΚΟΛΑΟΣ ΔΕΝΔΙΑΣ: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και λίγα. Πρέπει να βάλουμε κάτι παραπάνω. Να το πείτε στον κύριο Υπουργό ότι αυτό </w:t>
      </w:r>
      <w:r>
        <w:rPr>
          <w:rFonts w:eastAsia="Times New Roman"/>
          <w:bCs/>
          <w:shd w:val="clear" w:color="auto" w:fill="FFFFFF"/>
        </w:rPr>
        <w:t>είναι</w:t>
      </w:r>
      <w:r>
        <w:rPr>
          <w:rFonts w:eastAsia="Times New Roman" w:cs="Times New Roman"/>
          <w:bCs/>
          <w:shd w:val="clear" w:color="auto" w:fill="FFFFFF"/>
        </w:rPr>
        <w:t xml:space="preserve"> επιεικές. Και έτσι θα έχουμε το νέο ποινικό δίκαιο ΣΥΡΙΖΑ, με</w:t>
      </w:r>
      <w:r>
        <w:rPr>
          <w:rFonts w:eastAsia="Times New Roman" w:cs="Times New Roman"/>
          <w:bCs/>
          <w:shd w:val="clear" w:color="auto" w:fill="FFFFFF"/>
        </w:rPr>
        <w:t xml:space="preserve"> το οποίο όποιος αναπνέει, όποιος κινείται, όποιος διατυπώνει άποψη εναντίον των νομοθετημάτων ΣΥΡΙΖΑ θα πρέπει</w:t>
      </w:r>
      <w:r>
        <w:rPr>
          <w:rFonts w:eastAsia="Times New Roman" w:cs="Times New Roman"/>
          <w:bCs/>
          <w:shd w:val="clear" w:color="auto" w:fill="FFFFFF"/>
        </w:rPr>
        <w:t>,</w:t>
      </w:r>
      <w:r>
        <w:rPr>
          <w:rFonts w:eastAsia="Times New Roman" w:cs="Times New Roman"/>
          <w:bCs/>
          <w:shd w:val="clear" w:color="auto" w:fill="FFFFFF"/>
        </w:rPr>
        <w:t xml:space="preserve"> 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w:t>
      </w:r>
      <w:r>
        <w:rPr>
          <w:rFonts w:eastAsia="Times New Roman" w:cs="Times New Roman"/>
          <w:bCs/>
          <w:shd w:val="clear" w:color="auto" w:fill="FFFFFF"/>
        </w:rPr>
        <w:t xml:space="preserve"> να τρώει ισόβια, επειδή έχουμε καταργήσει τη θανατική ποινή. Αλλιώς, εάν μπορούσαμε, θα τον εκτελούσαμε κιόλας. </w:t>
      </w:r>
    </w:p>
    <w:p w14:paraId="3DCAD27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 xml:space="preserve">ο αυτό την Προεδρική Έδρα καταλαμβάνει ο Α΄ Αντιπρόεδρος της Βουλής κ. </w:t>
      </w:r>
      <w:r w:rsidRPr="00E301AC">
        <w:rPr>
          <w:rFonts w:eastAsia="Times New Roman" w:cs="Times New Roman"/>
          <w:b/>
          <w:szCs w:val="24"/>
        </w:rPr>
        <w:t>ΑΝΑΣΤΑΣΙΟΣ ΚΟΥΡΑΚΗΣ</w:t>
      </w:r>
      <w:r>
        <w:rPr>
          <w:rFonts w:eastAsia="Times New Roman" w:cs="Times New Roman"/>
          <w:szCs w:val="24"/>
        </w:rPr>
        <w:t>)</w:t>
      </w:r>
    </w:p>
    <w:p w14:paraId="3DCAD27A"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θέλω να είμαι ειλικρινής. Είμαι σίγουρος ότι και η Νέα Δημοκρατία και ο </w:t>
      </w:r>
      <w:r>
        <w:rPr>
          <w:rFonts w:eastAsia="Times New Roman" w:cs="Times New Roman"/>
          <w:bCs/>
          <w:shd w:val="clear" w:color="auto" w:fill="FFFFFF"/>
        </w:rPr>
        <w:t>ε</w:t>
      </w:r>
      <w:r>
        <w:rPr>
          <w:rFonts w:eastAsia="Times New Roman" w:cs="Times New Roman"/>
          <w:bCs/>
          <w:shd w:val="clear" w:color="auto" w:fill="FFFFFF"/>
        </w:rPr>
        <w:t xml:space="preserve">ισηγητής μας κ. </w:t>
      </w:r>
      <w:r>
        <w:rPr>
          <w:rFonts w:eastAsia="Times New Roman" w:cs="Times New Roman"/>
          <w:bCs/>
          <w:shd w:val="clear" w:color="auto" w:fill="FFFFFF"/>
        </w:rPr>
        <w:lastRenderedPageBreak/>
        <w:t>Καραμανλής κι εγώ και οι μετέπειτα ομιλητές μ</w:t>
      </w:r>
      <w:r>
        <w:rPr>
          <w:rFonts w:eastAsia="Times New Roman" w:cs="Times New Roman"/>
          <w:bCs/>
          <w:shd w:val="clear" w:color="auto" w:fill="FFFFFF"/>
        </w:rPr>
        <w:t>ας, ο κ. Καλαφάτης, ο κ. Γκιουλέκας και δεν ξέρω ποιοι άλλοι έχουν εγγραφεί, θα θέλαμε να προσέλθουμε εδώ</w:t>
      </w:r>
      <w:r>
        <w:rPr>
          <w:rFonts w:eastAsia="Times New Roman" w:cs="Times New Roman"/>
          <w:bCs/>
          <w:shd w:val="clear" w:color="auto" w:fill="FFFFFF"/>
        </w:rPr>
        <w:t>,</w:t>
      </w:r>
      <w:r>
        <w:rPr>
          <w:rFonts w:eastAsia="Times New Roman" w:cs="Times New Roman"/>
          <w:bCs/>
          <w:shd w:val="clear" w:color="auto" w:fill="FFFFFF"/>
        </w:rPr>
        <w:t xml:space="preserve"> να αντιμετωπίσουμε μια άλλη αντίληψη, κύριε Υπουργέ, ώστε από κοινού να οδηγηθούμε σε κάποιες λύσεις και κάποιες συναινέσεις για ένα πραγματικό πρόβλ</w:t>
      </w:r>
      <w:r>
        <w:rPr>
          <w:rFonts w:eastAsia="Times New Roman" w:cs="Times New Roman"/>
          <w:bCs/>
          <w:shd w:val="clear" w:color="auto" w:fill="FFFFFF"/>
        </w:rPr>
        <w:t xml:space="preserve">ημα της δεύτερης μεγαλύτερης σε μέγεθος και όχι κατ’ ανάγκη και σε σπουδαιότητα -ίσως η σπουδαιότητα να </w:t>
      </w:r>
      <w:r>
        <w:rPr>
          <w:rFonts w:eastAsia="Times New Roman"/>
          <w:bCs/>
          <w:shd w:val="clear" w:color="auto" w:fill="FFFFFF"/>
        </w:rPr>
        <w:t>είναι</w:t>
      </w:r>
      <w:r>
        <w:rPr>
          <w:rFonts w:eastAsia="Times New Roman" w:cs="Times New Roman"/>
          <w:bCs/>
          <w:shd w:val="clear" w:color="auto" w:fill="FFFFFF"/>
        </w:rPr>
        <w:t xml:space="preserve"> μεγαλύτερη- </w:t>
      </w:r>
      <w:r>
        <w:rPr>
          <w:rFonts w:eastAsia="Times New Roman" w:cs="Times New Roman"/>
          <w:bCs/>
          <w:shd w:val="clear" w:color="auto" w:fill="FFFFFF"/>
        </w:rPr>
        <w:t>πόλη</w:t>
      </w:r>
      <w:r>
        <w:rPr>
          <w:rFonts w:eastAsia="Times New Roman" w:cs="Times New Roman"/>
          <w:bCs/>
          <w:shd w:val="clear" w:color="auto" w:fill="FFFFFF"/>
        </w:rPr>
        <w:t>ς</w:t>
      </w:r>
      <w:r>
        <w:rPr>
          <w:rFonts w:eastAsia="Times New Roman" w:cs="Times New Roman"/>
          <w:bCs/>
          <w:shd w:val="clear" w:color="auto" w:fill="FFFFFF"/>
        </w:rPr>
        <w:t xml:space="preserve"> της χώρας </w:t>
      </w:r>
      <w:r>
        <w:rPr>
          <w:rFonts w:eastAsia="Times New Roman" w:cs="Times New Roman"/>
          <w:bCs/>
          <w:shd w:val="clear" w:color="auto" w:fill="FFFFFF"/>
        </w:rPr>
        <w:t>μας,</w:t>
      </w:r>
      <w:r>
        <w:rPr>
          <w:rFonts w:eastAsia="Times New Roman" w:cs="Times New Roman"/>
          <w:bCs/>
          <w:shd w:val="clear" w:color="auto" w:fill="FFFFFF"/>
        </w:rPr>
        <w:t xml:space="preserve"> της Θεσσαλονίκης. </w:t>
      </w:r>
    </w:p>
    <w:p w14:paraId="3DCAD27B"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Δεν μας βοηθήσατε με το κείμενο του νομοθετήματός σας και λυπάμαι να σας πω ότι δεν μας βοηθήσατε και καθόλου με την αρχική τοποθέτησή σας. Δεν έχω πολλές ελπίδες για τη δευτερολογία σας, πρέπει να σας πω. Υπάρχει η παλιά καλή ρητή αρχή ότι η καλή η μέρα φ</w:t>
      </w:r>
      <w:r>
        <w:rPr>
          <w:rFonts w:eastAsia="Times New Roman" w:cs="Times New Roman"/>
          <w:bCs/>
          <w:shd w:val="clear" w:color="auto" w:fill="FFFFFF"/>
        </w:rPr>
        <w:t xml:space="preserve">αίνεται από το πρωί. Άμα ξεκινήσει με σύννεφα, βροντές και βροχές, δύσκολα μετά βγαίνει ο ήλιος προς το μεσημέρι. </w:t>
      </w:r>
    </w:p>
    <w:p w14:paraId="3DCAD27C"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Αλλά</w:t>
      </w:r>
      <w:r>
        <w:rPr>
          <w:rFonts w:eastAsia="Times New Roman" w:cs="Times New Roman"/>
          <w:bCs/>
          <w:shd w:val="clear" w:color="auto" w:fill="FFFFFF"/>
        </w:rPr>
        <w:t>,</w:t>
      </w:r>
      <w:r>
        <w:rPr>
          <w:rFonts w:eastAsia="Times New Roman" w:cs="Times New Roman"/>
          <w:bCs/>
          <w:shd w:val="clear" w:color="auto" w:fill="FFFFFF"/>
        </w:rPr>
        <w:t xml:space="preserve"> 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η ελπίδα </w:t>
      </w:r>
      <w:r>
        <w:rPr>
          <w:rFonts w:eastAsia="Times New Roman"/>
          <w:bCs/>
          <w:shd w:val="clear" w:color="auto" w:fill="FFFFFF"/>
        </w:rPr>
        <w:t>είναι</w:t>
      </w:r>
      <w:r>
        <w:rPr>
          <w:rFonts w:eastAsia="Times New Roman" w:cs="Times New Roman"/>
          <w:bCs/>
          <w:shd w:val="clear" w:color="auto" w:fill="FFFFFF"/>
        </w:rPr>
        <w:t xml:space="preserve"> το τελευταίο πράγμα το οποίο εγκαταλείπει το ανθρώπινο γένος. Ίσως έχω ελπίδα για τη δευτερολογία σας, αλλά πρέπει να σας πω, </w:t>
      </w:r>
      <w:r>
        <w:rPr>
          <w:rFonts w:eastAsia="Times New Roman"/>
          <w:bCs/>
          <w:shd w:val="clear" w:color="auto" w:fill="FFFFFF"/>
        </w:rPr>
        <w:t xml:space="preserve">κυρίες </w:t>
      </w:r>
      <w:r>
        <w:rPr>
          <w:rFonts w:eastAsia="Times New Roman"/>
          <w:bCs/>
          <w:shd w:val="clear" w:color="auto" w:fill="FFFFFF"/>
        </w:rPr>
        <w:lastRenderedPageBreak/>
        <w:t>και κύριοι συνάδελφοι,</w:t>
      </w:r>
      <w:r>
        <w:rPr>
          <w:rFonts w:eastAsia="Times New Roman" w:cs="Times New Roman"/>
          <w:bCs/>
          <w:shd w:val="clear" w:color="auto" w:fill="FFFFFF"/>
        </w:rPr>
        <w:t xml:space="preserve"> ότι πλέον τόσο σε εμάς στη Νέα Δημοκρατία όσο και στο μεγαλύτερο μέρος της ελληνικής κοινωνίας η με</w:t>
      </w:r>
      <w:r>
        <w:rPr>
          <w:rFonts w:eastAsia="Times New Roman" w:cs="Times New Roman"/>
          <w:bCs/>
          <w:shd w:val="clear" w:color="auto" w:fill="FFFFFF"/>
        </w:rPr>
        <w:t xml:space="preserve">γάλη μας ελπίδα </w:t>
      </w:r>
      <w:r>
        <w:rPr>
          <w:rFonts w:eastAsia="Times New Roman"/>
          <w:bCs/>
          <w:shd w:val="clear" w:color="auto" w:fill="FFFFFF"/>
        </w:rPr>
        <w:t>είναι</w:t>
      </w:r>
      <w:r>
        <w:rPr>
          <w:rFonts w:eastAsia="Times New Roman" w:cs="Times New Roman"/>
          <w:bCs/>
          <w:shd w:val="clear" w:color="auto" w:fill="FFFFFF"/>
        </w:rPr>
        <w:t xml:space="preserve"> η αποχώρησή </w:t>
      </w:r>
      <w:r>
        <w:rPr>
          <w:rFonts w:eastAsia="Times New Roman" w:cs="Times New Roman"/>
          <w:bCs/>
          <w:shd w:val="clear" w:color="auto" w:fill="FFFFFF"/>
        </w:rPr>
        <w:t>σας!</w:t>
      </w:r>
      <w:r>
        <w:rPr>
          <w:rFonts w:eastAsia="Times New Roman" w:cs="Times New Roman"/>
          <w:bCs/>
          <w:shd w:val="clear" w:color="auto" w:fill="FFFFFF"/>
        </w:rPr>
        <w:t xml:space="preserve"> </w:t>
      </w:r>
    </w:p>
    <w:p w14:paraId="3DCAD27D"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Ευχαριστώ πολύ.</w:t>
      </w:r>
    </w:p>
    <w:p w14:paraId="3DCAD27E" w14:textId="77777777" w:rsidR="00B8452E" w:rsidRDefault="00811243">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3DCAD27F"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(Αναστάσιος Κουράκης): </w:t>
      </w:r>
      <w:r>
        <w:rPr>
          <w:rFonts w:eastAsia="Times New Roman" w:cs="Times New Roman"/>
          <w:bCs/>
          <w:shd w:val="clear" w:color="auto" w:fill="FFFFFF"/>
        </w:rPr>
        <w:t xml:space="preserve">Ευχαριστούμε τον κ. Νικόλαο </w:t>
      </w:r>
      <w:proofErr w:type="spellStart"/>
      <w:r>
        <w:rPr>
          <w:rFonts w:eastAsia="Times New Roman" w:cs="Times New Roman"/>
          <w:bCs/>
          <w:shd w:val="clear" w:color="auto" w:fill="FFFFFF"/>
        </w:rPr>
        <w:t>Δένδια</w:t>
      </w:r>
      <w:proofErr w:type="spellEnd"/>
      <w:r>
        <w:rPr>
          <w:rFonts w:eastAsia="Times New Roman" w:cs="Times New Roman"/>
          <w:bCs/>
          <w:shd w:val="clear" w:color="auto" w:fill="FFFFFF"/>
        </w:rPr>
        <w:t>, Κοινοβουλευτικό Εκπρόσωπο της Νέας Δημοκρατίας. Προχωρούμε στον κατάλογο ομι</w:t>
      </w:r>
      <w:r>
        <w:rPr>
          <w:rFonts w:eastAsia="Times New Roman" w:cs="Times New Roman"/>
          <w:bCs/>
          <w:shd w:val="clear" w:color="auto" w:fill="FFFFFF"/>
        </w:rPr>
        <w:t>λητών. Καλείται στο Βήμα ο κ. Αλέξανδρος Τριανταφυλλίδης, Βουλευτής του ΣΥΡΙΖΑ. Έχετε τον λόγο για πέντε λεπτά, κύριε Τριανταφυλλίδη.</w:t>
      </w:r>
    </w:p>
    <w:p w14:paraId="3DCAD280"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ΑΛΕΞΑΝΔΡΟΣ ΤΡΙΑΝΤΑΦΥΛΛΙΔΗΣ:</w:t>
      </w:r>
      <w:r>
        <w:rPr>
          <w:rFonts w:eastAsia="Times New Roman" w:cs="Times New Roman"/>
          <w:bCs/>
          <w:shd w:val="clear" w:color="auto" w:fill="FFFFFF"/>
        </w:rPr>
        <w:t xml:space="preserve"> Σας ευχαριστώ, κύριε Πρόεδρε.</w:t>
      </w:r>
    </w:p>
    <w:p w14:paraId="3DCAD281"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Αν και ο χρόνος </w:t>
      </w:r>
      <w:r>
        <w:rPr>
          <w:rFonts w:eastAsia="Times New Roman"/>
          <w:bCs/>
          <w:shd w:val="clear" w:color="auto" w:fill="FFFFFF"/>
        </w:rPr>
        <w:t>είναι</w:t>
      </w:r>
      <w:r>
        <w:rPr>
          <w:rFonts w:eastAsia="Times New Roman" w:cs="Times New Roman"/>
          <w:bCs/>
          <w:shd w:val="clear" w:color="auto" w:fill="FFFFFF"/>
        </w:rPr>
        <w:t xml:space="preserve"> πολύτιμος, ως Βουλευτής Α΄ Θεσσαλονίκης, θ</w:t>
      </w:r>
      <w:r>
        <w:rPr>
          <w:rFonts w:eastAsia="Times New Roman" w:cs="Times New Roman"/>
          <w:bCs/>
          <w:shd w:val="clear" w:color="auto" w:fill="FFFFFF"/>
        </w:rPr>
        <w:t xml:space="preserve">α μιλήσω για την επόμενη μέρα πάντα. Ο μόλις </w:t>
      </w:r>
      <w:proofErr w:type="spellStart"/>
      <w:r>
        <w:rPr>
          <w:rFonts w:eastAsia="Times New Roman" w:cs="Times New Roman"/>
          <w:bCs/>
          <w:shd w:val="clear" w:color="auto" w:fill="FFFFFF"/>
        </w:rPr>
        <w:t>κατελθών</w:t>
      </w:r>
      <w:proofErr w:type="spellEnd"/>
      <w:r>
        <w:rPr>
          <w:rFonts w:eastAsia="Times New Roman" w:cs="Times New Roman"/>
          <w:bCs/>
          <w:shd w:val="clear" w:color="auto" w:fill="FFFFFF"/>
        </w:rPr>
        <w:t xml:space="preserve"> του Βήματος με μια αναφορά σκωπτική για την επόμενη μέρα, λες και δεν υπήρχε η προηγούμενη, σε βάζει συνεχώς στο ερώτημα «κοίτα ποιος μιλάει», «κοίτα ποιοι μιλάνε». </w:t>
      </w:r>
    </w:p>
    <w:p w14:paraId="3DCAD282"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Μιλάνε για τη Θεσσαλονίκη, που την ά</w:t>
      </w:r>
      <w:r>
        <w:rPr>
          <w:rFonts w:eastAsia="Times New Roman" w:cs="Times New Roman"/>
          <w:bCs/>
          <w:shd w:val="clear" w:color="auto" w:fill="FFFFFF"/>
        </w:rPr>
        <w:t xml:space="preserve">φησαν </w:t>
      </w:r>
      <w:r>
        <w:rPr>
          <w:rFonts w:eastAsia="Times New Roman"/>
          <w:bCs/>
          <w:shd w:val="clear" w:color="auto" w:fill="FFFFFF"/>
        </w:rPr>
        <w:t>ε</w:t>
      </w:r>
      <w:r>
        <w:rPr>
          <w:rFonts w:eastAsia="Times New Roman" w:cs="Times New Roman"/>
          <w:bCs/>
          <w:shd w:val="clear" w:color="auto" w:fill="FFFFFF"/>
        </w:rPr>
        <w:t xml:space="preserve">πί εξήντα χρόνια με ένα και μοναδικό μέσο μαζικής μεταφοράς, με τον ΟΑΣΘ, με τα χίλια προβλήματα; Αυτοί που έταξαν θαλάσσια αστική συγκοινωνία και καραβάκια το 2004, που θα μετέφεραν κόσμο στη Σύνοδο Κορυφής από το </w:t>
      </w:r>
      <w:r>
        <w:rPr>
          <w:rFonts w:eastAsia="Times New Roman" w:cs="Times New Roman"/>
          <w:bCs/>
          <w:shd w:val="clear" w:color="auto" w:fill="FFFFFF"/>
        </w:rPr>
        <w:t>«</w:t>
      </w:r>
      <w:r>
        <w:rPr>
          <w:rFonts w:eastAsia="Times New Roman" w:cs="Times New Roman"/>
          <w:bCs/>
          <w:shd w:val="clear" w:color="auto" w:fill="FFFFFF"/>
        </w:rPr>
        <w:t>Μακεδονία Παλλάς</w:t>
      </w:r>
      <w:r>
        <w:rPr>
          <w:rFonts w:eastAsia="Times New Roman" w:cs="Times New Roman"/>
          <w:bCs/>
          <w:shd w:val="clear" w:color="auto" w:fill="FFFFFF"/>
        </w:rPr>
        <w:t>»</w:t>
      </w:r>
      <w:r>
        <w:rPr>
          <w:rFonts w:eastAsia="Times New Roman" w:cs="Times New Roman"/>
          <w:bCs/>
          <w:shd w:val="clear" w:color="auto" w:fill="FFFFFF"/>
        </w:rPr>
        <w:t xml:space="preserve"> στην αποθήκη </w:t>
      </w:r>
      <w:r>
        <w:rPr>
          <w:rFonts w:eastAsia="Times New Roman" w:cs="Times New Roman"/>
          <w:bCs/>
          <w:shd w:val="clear" w:color="auto" w:fill="FFFFFF"/>
        </w:rPr>
        <w:t>Γ</w:t>
      </w:r>
      <w:r>
        <w:rPr>
          <w:rFonts w:eastAsia="Times New Roman" w:cs="Times New Roman"/>
          <w:bCs/>
          <w:shd w:val="clear" w:color="auto" w:fill="FFFFFF"/>
        </w:rPr>
        <w:t>΄</w:t>
      </w:r>
      <w:r>
        <w:rPr>
          <w:rFonts w:eastAsia="Times New Roman" w:cs="Times New Roman"/>
          <w:bCs/>
          <w:shd w:val="clear" w:color="auto" w:fill="FFFFFF"/>
        </w:rPr>
        <w:t xml:space="preserve"> στο λιμάνι; </w:t>
      </w:r>
    </w:p>
    <w:p w14:paraId="3DCAD283"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Αυτοί οι οποίοι το 2004 εξόπλισαν -και καλά έκαναν- και προικοδότησαν την αγαπημένη μας Αθήνα, την </w:t>
      </w:r>
      <w:r>
        <w:rPr>
          <w:rFonts w:eastAsia="Times New Roman" w:cs="Times New Roman"/>
          <w:bCs/>
          <w:shd w:val="clear" w:color="auto" w:fill="FFFFFF"/>
        </w:rPr>
        <w:t>π</w:t>
      </w:r>
      <w:r>
        <w:rPr>
          <w:rFonts w:eastAsia="Times New Roman" w:cs="Times New Roman"/>
          <w:bCs/>
          <w:shd w:val="clear" w:color="auto" w:fill="FFFFFF"/>
        </w:rPr>
        <w:t xml:space="preserve">ρωτεύουσά μας, με έξι μέσα μαζικής μεταφοράς -ηλεκτρικό, τραμ, </w:t>
      </w:r>
      <w:proofErr w:type="spellStart"/>
      <w:r>
        <w:rPr>
          <w:rFonts w:eastAsia="Times New Roman" w:cs="Times New Roman"/>
          <w:bCs/>
          <w:shd w:val="clear" w:color="auto" w:fill="FFFFFF"/>
        </w:rPr>
        <w:t>προαστικό</w:t>
      </w:r>
      <w:proofErr w:type="spellEnd"/>
      <w:r>
        <w:rPr>
          <w:rFonts w:eastAsia="Times New Roman" w:cs="Times New Roman"/>
          <w:bCs/>
          <w:shd w:val="clear" w:color="auto" w:fill="FFFFFF"/>
        </w:rPr>
        <w:t xml:space="preserve">, υπόγειο, μετρό, </w:t>
      </w:r>
      <w:r>
        <w:rPr>
          <w:rFonts w:eastAsia="Times New Roman" w:cs="Times New Roman"/>
          <w:bCs/>
          <w:shd w:val="clear" w:color="auto" w:fill="FFFFFF"/>
        </w:rPr>
        <w:t>«</w:t>
      </w:r>
      <w:r>
        <w:rPr>
          <w:rFonts w:eastAsia="Times New Roman" w:cs="Times New Roman"/>
          <w:bCs/>
          <w:shd w:val="clear" w:color="auto" w:fill="FFFFFF"/>
        </w:rPr>
        <w:t>ανώγειο</w:t>
      </w:r>
      <w:r>
        <w:rPr>
          <w:rFonts w:eastAsia="Times New Roman" w:cs="Times New Roman"/>
          <w:bCs/>
          <w:shd w:val="clear" w:color="auto" w:fill="FFFFFF"/>
        </w:rPr>
        <w:t>»</w:t>
      </w:r>
      <w:r>
        <w:rPr>
          <w:rFonts w:eastAsia="Times New Roman" w:cs="Times New Roman"/>
          <w:bCs/>
          <w:shd w:val="clear" w:color="auto" w:fill="FFFFFF"/>
        </w:rPr>
        <w:t xml:space="preserve"> κ.λπ</w:t>
      </w:r>
      <w:r>
        <w:rPr>
          <w:rFonts w:eastAsia="Times New Roman" w:cs="Times New Roman"/>
          <w:bCs/>
          <w:shd w:val="clear" w:color="auto" w:fill="FFFFFF"/>
        </w:rPr>
        <w:t>.</w:t>
      </w:r>
      <w:r>
        <w:rPr>
          <w:rFonts w:eastAsia="Times New Roman" w:cs="Times New Roman"/>
          <w:bCs/>
          <w:shd w:val="clear" w:color="auto" w:fill="FFFFFF"/>
        </w:rPr>
        <w:t>,</w:t>
      </w:r>
      <w:r>
        <w:rPr>
          <w:rFonts w:eastAsia="Times New Roman" w:cs="Times New Roman"/>
          <w:bCs/>
          <w:shd w:val="clear" w:color="auto" w:fill="FFFFFF"/>
        </w:rPr>
        <w:t xml:space="preserve"> έρχονται τώρα σήμερα εδώ που μιλάμε</w:t>
      </w:r>
      <w:r>
        <w:rPr>
          <w:rFonts w:eastAsia="Times New Roman" w:cs="Times New Roman"/>
          <w:bCs/>
          <w:shd w:val="clear" w:color="auto" w:fill="FFFFFF"/>
        </w:rPr>
        <w:t xml:space="preserve"> για αυτή την επανεκκίνηση, για αυτό το </w:t>
      </w:r>
      <w:r>
        <w:rPr>
          <w:rFonts w:eastAsia="Times New Roman" w:cs="Times New Roman"/>
          <w:bCs/>
          <w:shd w:val="clear" w:color="auto" w:fill="FFFFFF"/>
          <w:lang w:val="en-US"/>
        </w:rPr>
        <w:t>restart</w:t>
      </w:r>
      <w:r>
        <w:rPr>
          <w:rFonts w:eastAsia="Times New Roman" w:cs="Times New Roman"/>
          <w:bCs/>
          <w:shd w:val="clear" w:color="auto" w:fill="FFFFFF"/>
        </w:rPr>
        <w:t>, ώστε να δώσουμε ελπίδα στον Σαλονικιό και τη Σαλονικιά του ενάμισι εκατομμυρίου και μιλούν;</w:t>
      </w:r>
    </w:p>
    <w:p w14:paraId="3DCAD284"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Λένε: Μιλάτε σοβαρά; Είμαστε, λέει, σοβαροί; Ανακάλυψαν ότι η Θεσσαλονίκη </w:t>
      </w:r>
      <w:r>
        <w:rPr>
          <w:rFonts w:eastAsia="Times New Roman"/>
          <w:bCs/>
          <w:shd w:val="clear" w:color="auto" w:fill="FFFFFF"/>
        </w:rPr>
        <w:t>είναι</w:t>
      </w:r>
      <w:r>
        <w:rPr>
          <w:rFonts w:eastAsia="Times New Roman" w:cs="Times New Roman"/>
          <w:bCs/>
          <w:shd w:val="clear" w:color="auto" w:fill="FFFFFF"/>
        </w:rPr>
        <w:t xml:space="preserve"> η δεύτερη σε πληθυσμό πόλη στη χώρα</w:t>
      </w:r>
      <w:r>
        <w:rPr>
          <w:rFonts w:eastAsia="Times New Roman" w:cs="Times New Roman"/>
          <w:bCs/>
          <w:shd w:val="clear" w:color="auto" w:fill="FFFFFF"/>
        </w:rPr>
        <w:t>. Η κατάφωρη, διαρκής, εν ροή έξι δεκαετιών, πιστοποίηση της ανισόρροπης ανάπτυξης της χώρας. Ένα και κολοβό στη Θεσσαλονίκη το μέσο μεταφοράς. Το καθεστώς ομηρίας αυτό, όχι μόνο όταν απεργούσαν οι εργαζόμενοι, ως είχαν δικαίωμα να α</w:t>
      </w:r>
      <w:r>
        <w:rPr>
          <w:rFonts w:eastAsia="Times New Roman" w:cs="Times New Roman"/>
          <w:bCs/>
          <w:shd w:val="clear" w:color="auto" w:fill="FFFFFF"/>
        </w:rPr>
        <w:lastRenderedPageBreak/>
        <w:t xml:space="preserve">περγούν, αλλά και όταν </w:t>
      </w:r>
      <w:r>
        <w:rPr>
          <w:rFonts w:eastAsia="Times New Roman" w:cs="Times New Roman"/>
          <w:bCs/>
          <w:shd w:val="clear" w:color="auto" w:fill="FFFFFF"/>
        </w:rPr>
        <w:t xml:space="preserve">το χιόνι και το αλάτι που πάγωσε του κυρίου Δημάρχου Θεσσαλονίκης, τους υποχρέωνε να περπατήσουν χιλιόμετρα επί τρεις μέρες από την Καλαμαριά στη Βαλαωρίτου και στην Ερμού. </w:t>
      </w:r>
    </w:p>
    <w:p w14:paraId="3DCAD28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Είμαστε εδώ, </w:t>
      </w:r>
      <w:r>
        <w:rPr>
          <w:rFonts w:eastAsia="Times New Roman" w:cs="Times New Roman"/>
          <w:szCs w:val="24"/>
        </w:rPr>
        <w:t>κ</w:t>
      </w:r>
      <w:r>
        <w:rPr>
          <w:rFonts w:eastAsia="Times New Roman" w:cs="Times New Roman"/>
          <w:szCs w:val="24"/>
        </w:rPr>
        <w:t xml:space="preserve">υρίες και κύριοι συνάδελφοι, κύριε Πρόεδρε, επίσης Βουλευτής </w:t>
      </w:r>
      <w:r>
        <w:rPr>
          <w:rFonts w:eastAsia="Times New Roman" w:cs="Times New Roman"/>
          <w:szCs w:val="24"/>
        </w:rPr>
        <w:t>Α</w:t>
      </w:r>
      <w:r>
        <w:rPr>
          <w:rFonts w:eastAsia="Times New Roman" w:cs="Times New Roman"/>
          <w:szCs w:val="24"/>
        </w:rPr>
        <w:t>΄</w:t>
      </w:r>
      <w:r>
        <w:rPr>
          <w:rFonts w:eastAsia="Times New Roman" w:cs="Times New Roman"/>
          <w:szCs w:val="24"/>
        </w:rPr>
        <w:t xml:space="preserve"> Θεσσ</w:t>
      </w:r>
      <w:r>
        <w:rPr>
          <w:rFonts w:eastAsia="Times New Roman" w:cs="Times New Roman"/>
          <w:szCs w:val="24"/>
        </w:rPr>
        <w:t xml:space="preserve">αλονίκης, ως εκφραστές της λαϊκής κυριαρχίας. Τον λαό και τους πολίτες εκπροσωπούμε, ούτε συμφέροντα ούτε συντεχνίες. Τους πολλούς εκπροσωπούμε. Έτσι δίνουμε νόημα στην παρουσία μας. Δεν πέσαμε από τον ουρανό. Αυτοί μας έστειλαν. Ποιοι δηλαδή; Ο </w:t>
      </w:r>
      <w:proofErr w:type="spellStart"/>
      <w:r>
        <w:rPr>
          <w:rFonts w:eastAsia="Times New Roman" w:cs="Times New Roman"/>
          <w:szCs w:val="24"/>
        </w:rPr>
        <w:t>αποκαμένος</w:t>
      </w:r>
      <w:proofErr w:type="spellEnd"/>
      <w:r>
        <w:rPr>
          <w:rFonts w:eastAsia="Times New Roman" w:cs="Times New Roman"/>
          <w:szCs w:val="24"/>
        </w:rPr>
        <w:t>, ο απογοητευμένος, ο απελπισμένος πολίτης</w:t>
      </w:r>
      <w:r>
        <w:rPr>
          <w:rFonts w:eastAsia="Times New Roman" w:cs="Times New Roman"/>
          <w:szCs w:val="24"/>
        </w:rPr>
        <w:t>,</w:t>
      </w:r>
      <w:r>
        <w:rPr>
          <w:rFonts w:eastAsia="Times New Roman" w:cs="Times New Roman"/>
          <w:szCs w:val="24"/>
        </w:rPr>
        <w:t xml:space="preserve"> που παίρνει από την οδό Βενιζέλου το λεωφορείο για να πάει στον Εύοσμο και το Κορδελιό και </w:t>
      </w:r>
      <w:proofErr w:type="spellStart"/>
      <w:r>
        <w:rPr>
          <w:rFonts w:eastAsia="Times New Roman" w:cs="Times New Roman"/>
          <w:szCs w:val="24"/>
        </w:rPr>
        <w:t>αποκαμένος</w:t>
      </w:r>
      <w:proofErr w:type="spellEnd"/>
      <w:r>
        <w:rPr>
          <w:rFonts w:eastAsia="Times New Roman" w:cs="Times New Roman"/>
          <w:szCs w:val="24"/>
        </w:rPr>
        <w:t xml:space="preserve"> από τον </w:t>
      </w:r>
      <w:proofErr w:type="spellStart"/>
      <w:r>
        <w:rPr>
          <w:rFonts w:eastAsia="Times New Roman" w:cs="Times New Roman"/>
          <w:szCs w:val="24"/>
        </w:rPr>
        <w:t>μνημονιακό</w:t>
      </w:r>
      <w:proofErr w:type="spellEnd"/>
      <w:r>
        <w:rPr>
          <w:rFonts w:eastAsia="Times New Roman" w:cs="Times New Roman"/>
          <w:szCs w:val="24"/>
        </w:rPr>
        <w:t xml:space="preserve"> κανιβαλισμό ακουμπά το κεφάλι του πάνω στο τζάμι, καθώς σκέφτεται πώς θα πληρώσει το νοίκι </w:t>
      </w:r>
      <w:r>
        <w:rPr>
          <w:rFonts w:eastAsia="Times New Roman" w:cs="Times New Roman"/>
          <w:szCs w:val="24"/>
        </w:rPr>
        <w:t xml:space="preserve">και το ηλεκτρικό, πώς θα βγάλει τα φροντιστήρια του παιδιού του. Γι’ αυτόν τον πολίτη έχει νόημα να είμαστε εδώ. </w:t>
      </w:r>
    </w:p>
    <w:p w14:paraId="3DCAD28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Λέτε εμάς ιδεοληπτικούς; Καταναλώσατε ώρες στο αν είναι κρατικοποίηση ή ιδιωτικοποίηση ή αν είναι νεοφιλελευθερισμός. Αυτό πιστεύετε ότι απασχ</w:t>
      </w:r>
      <w:r>
        <w:rPr>
          <w:rFonts w:eastAsia="Times New Roman" w:cs="Times New Roman"/>
          <w:szCs w:val="24"/>
        </w:rPr>
        <w:t xml:space="preserve">ολεί τον Θεσσαλονικιό και τη </w:t>
      </w:r>
      <w:proofErr w:type="spellStart"/>
      <w:r>
        <w:rPr>
          <w:rFonts w:eastAsia="Times New Roman" w:cs="Times New Roman"/>
          <w:szCs w:val="24"/>
        </w:rPr>
        <w:t>Θεσσαλονικιά</w:t>
      </w:r>
      <w:proofErr w:type="spellEnd"/>
      <w:r>
        <w:rPr>
          <w:rFonts w:eastAsia="Times New Roman" w:cs="Times New Roman"/>
          <w:szCs w:val="24"/>
        </w:rPr>
        <w:t xml:space="preserve">; Εδώ, ήρθαν οι δήμαρχοι –ουδείς του ΣΥΡΙΖΑ- και </w:t>
      </w:r>
      <w:r>
        <w:rPr>
          <w:rFonts w:eastAsia="Times New Roman" w:cs="Times New Roman"/>
          <w:szCs w:val="24"/>
        </w:rPr>
        <w:lastRenderedPageBreak/>
        <w:t xml:space="preserve">είπαν –καταγράφω λεξούλες, </w:t>
      </w:r>
      <w:proofErr w:type="spellStart"/>
      <w:r>
        <w:rPr>
          <w:rFonts w:eastAsia="Times New Roman" w:cs="Times New Roman"/>
          <w:szCs w:val="24"/>
        </w:rPr>
        <w:t>φρασούλες</w:t>
      </w:r>
      <w:proofErr w:type="spellEnd"/>
      <w:r>
        <w:rPr>
          <w:rFonts w:eastAsia="Times New Roman" w:cs="Times New Roman"/>
          <w:szCs w:val="24"/>
        </w:rPr>
        <w:t>: φαύλη η κατάσταση του ΟΑΣΘ, οδυνηρή, τραυματική κατάσταση, χειρότερη κάθε μέρα. Άθλια λεωφορεία μολύνουν την ατμόσφαιρα. Αναμονή</w:t>
      </w:r>
      <w:r>
        <w:rPr>
          <w:rFonts w:eastAsia="Times New Roman" w:cs="Times New Roman"/>
          <w:szCs w:val="24"/>
        </w:rPr>
        <w:t xml:space="preserve"> τριάντα πέντε έως σαράντα λεπτά. Το είπαν οι δήμαρχοι που δεν ανήκουν στον ΣΥΡΙΖΑ. </w:t>
      </w:r>
    </w:p>
    <w:p w14:paraId="3DCAD28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 ζητούμενο</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να δούμε αυτό που θα κατέθεσε στα Πρακτικά, αλλά εσείς το γνωρίζετε ήδη, από το κατεξοχήν </w:t>
      </w:r>
      <w:proofErr w:type="spellStart"/>
      <w:r>
        <w:rPr>
          <w:rFonts w:eastAsia="Times New Roman" w:cs="Times New Roman"/>
          <w:szCs w:val="24"/>
        </w:rPr>
        <w:t>συριζαϊκό</w:t>
      </w:r>
      <w:proofErr w:type="spellEnd"/>
      <w:r>
        <w:rPr>
          <w:rFonts w:eastAsia="Times New Roman" w:cs="Times New Roman"/>
          <w:szCs w:val="24"/>
        </w:rPr>
        <w:t xml:space="preserve"> </w:t>
      </w:r>
      <w:r>
        <w:rPr>
          <w:rFonts w:eastAsia="Times New Roman" w:cs="Times New Roman"/>
          <w:szCs w:val="24"/>
          <w:lang w:val="en-US"/>
        </w:rPr>
        <w:t>site</w:t>
      </w:r>
      <w:r>
        <w:rPr>
          <w:rFonts w:eastAsia="Times New Roman" w:cs="Times New Roman"/>
          <w:szCs w:val="24"/>
        </w:rPr>
        <w:t xml:space="preserve"> </w:t>
      </w:r>
      <w:proofErr w:type="spellStart"/>
      <w:r>
        <w:rPr>
          <w:rFonts w:eastAsia="Times New Roman" w:cs="Times New Roman"/>
          <w:szCs w:val="24"/>
          <w:lang w:val="en-US"/>
        </w:rPr>
        <w:t>voria</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-πριν από μερικές μέρες, ο κ. Μητσοτάκης έδωσε και συνέντευξη- το οποίο έχει αποκαλύψει εδώ και έξι μήνες τα εξής. Θα σας διαβάσω μόνο ένα στοιχείο: Από τη μη επιστροφή χρημάτων σε όσους εκδίδουν εισιτήριο από τα αυτόματα ακυρωτικά μηχανήματα μέσα στα λεω</w:t>
      </w:r>
      <w:r>
        <w:rPr>
          <w:rFonts w:eastAsia="Times New Roman" w:cs="Times New Roman"/>
          <w:szCs w:val="24"/>
        </w:rPr>
        <w:t xml:space="preserve">φορεία ο ΟΑΣΘ ωφελήθηκε το 2015 436.270 ευρώ, το 2014 429.000 ευρώ, το 2013 453.000 ευρώ. Σύνολο 1.566.000 ευρώ. Το ποσό αυτό είναι από το πόρισμα ελέγχου για τον ΟΑΣΘ τον επιθεωρητών του Υπουργείου Μεταφορών. </w:t>
      </w:r>
    </w:p>
    <w:p w14:paraId="3DCAD28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w:t>
      </w:r>
      <w:r>
        <w:rPr>
          <w:rFonts w:eastAsia="Times New Roman" w:cs="Times New Roman"/>
          <w:szCs w:val="24"/>
        </w:rPr>
        <w:t>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DCAD28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Ρώτησα χθες τον κ. Στεφανίδη: «Τι τα κάνατε;». Κλέψατε εν </w:t>
      </w:r>
      <w:proofErr w:type="spellStart"/>
      <w:r>
        <w:rPr>
          <w:rFonts w:eastAsia="Times New Roman" w:cs="Times New Roman"/>
          <w:szCs w:val="24"/>
        </w:rPr>
        <w:t>ψυχρώ</w:t>
      </w:r>
      <w:proofErr w:type="spellEnd"/>
      <w:r>
        <w:rPr>
          <w:rFonts w:eastAsia="Times New Roman" w:cs="Times New Roman"/>
          <w:szCs w:val="24"/>
        </w:rPr>
        <w:t xml:space="preserve"> 1.566.000 ευρώ από</w:t>
      </w:r>
      <w:r>
        <w:rPr>
          <w:rFonts w:eastAsia="Times New Roman" w:cs="Times New Roman"/>
          <w:szCs w:val="24"/>
        </w:rPr>
        <w:t xml:space="preserve"> αυτόν που βάζει 1,5 ευρώ και παίρνει 40 λεπτά επιστροφή</w:t>
      </w:r>
      <w:r>
        <w:rPr>
          <w:rFonts w:eastAsia="Times New Roman" w:cs="Times New Roman"/>
          <w:szCs w:val="24"/>
        </w:rPr>
        <w:t>,</w:t>
      </w:r>
      <w:r>
        <w:rPr>
          <w:rFonts w:eastAsia="Times New Roman" w:cs="Times New Roman"/>
          <w:szCs w:val="24"/>
        </w:rPr>
        <w:t xml:space="preserve"> ρέστα. Δεν δίνουν ρέστα στον καιρό της τεχνολογίας. Δεν θα μπορούσαν να δίνουν ρέστα; Ούτε γι’ αυτό δεν είχε μια πειστική απάντηση ο </w:t>
      </w:r>
      <w:r>
        <w:rPr>
          <w:rFonts w:eastAsia="Times New Roman" w:cs="Times New Roman"/>
          <w:szCs w:val="24"/>
        </w:rPr>
        <w:t>π</w:t>
      </w:r>
      <w:r>
        <w:rPr>
          <w:rFonts w:eastAsia="Times New Roman" w:cs="Times New Roman"/>
          <w:szCs w:val="24"/>
        </w:rPr>
        <w:t>ρόεδρος του ΟΑΣΘ για τα ρέστα που δεν δίναμε. Από εκεί και πέρα,</w:t>
      </w:r>
      <w:r>
        <w:rPr>
          <w:rFonts w:eastAsia="Times New Roman" w:cs="Times New Roman"/>
          <w:szCs w:val="24"/>
        </w:rPr>
        <w:t xml:space="preserve"> ανακάλυψαν την κότα που έκανε τα χρυσά αυγά, το ιδιότυπο ερμαφρόδιτο μονοπώλιο. Το κεφάλι στο κράτος, το σώμα όμως, η τσέπη δηλαδή, θα πάει στον ιδιωτικό τομέα. </w:t>
      </w:r>
    </w:p>
    <w:p w14:paraId="3DCAD28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DCAD28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Πρ</w:t>
      </w:r>
      <w:r>
        <w:rPr>
          <w:rFonts w:eastAsia="Times New Roman" w:cs="Times New Roman"/>
          <w:szCs w:val="24"/>
        </w:rPr>
        <w:t xml:space="preserve">όεδρε, αν έχετε την καλοσύνη, χαρίστε μου ένα λεπτό. Μιλάω ως Βουλευτής Θεσσαλονίκης για τους συμπατριώτες μας. </w:t>
      </w:r>
    </w:p>
    <w:p w14:paraId="3DCAD28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 ΟΑΣΘ έχει ζημίες. Οι μέτοχοι όχι. Χρωστάει ο ΟΑΣΘ αλλά ταυτόχρονα αποδίδει κέρδη στους μετόχους. Οι ζημιές στο κράτος, τα κέρδη στην τσέπη μα</w:t>
      </w:r>
      <w:r>
        <w:rPr>
          <w:rFonts w:eastAsia="Times New Roman" w:cs="Times New Roman"/>
          <w:szCs w:val="24"/>
        </w:rPr>
        <w:t>ς. Μειώνει τους οδηγούς κατά 12,44% το 2010. Οι οδηγοί ήταν δύο χιλιάδες εξακόσιοι είκοσι πέντε. Το 2016 γίνονται δύο χιλιάδες τριακόσιοι τριάντα οι οδη</w:t>
      </w:r>
      <w:r>
        <w:rPr>
          <w:rFonts w:eastAsia="Times New Roman" w:cs="Times New Roman"/>
          <w:szCs w:val="24"/>
        </w:rPr>
        <w:lastRenderedPageBreak/>
        <w:t>γοί. Μειώνονται οι οδηγοί. Έλα όμως, που αυξάνονται οι διοικητικοί 15,45%. Γιατί; Το ρωτήσαμε χθες και δ</w:t>
      </w:r>
      <w:r>
        <w:rPr>
          <w:rFonts w:eastAsia="Times New Roman" w:cs="Times New Roman"/>
          <w:szCs w:val="24"/>
        </w:rPr>
        <w:t xml:space="preserve">εν πήραμε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απάντηση. Νοικιάζει στον εαυτό του αμαξοστάσια. Δεν είναι «Γιάννης κερνάει, Γιάννης πίνει». Είναι «Ηρακλής κερνάει και Ηρακλής πίνει</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3DCAD28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Τι λέμε εμείς οι Θεσσαλονικείς; Ρώτησα χθες τον κ. Στεφανίδη: «Κάνατε μια αξιολόγηση κάθε δύο, τρία χρό</w:t>
      </w:r>
      <w:r>
        <w:rPr>
          <w:rFonts w:eastAsia="Times New Roman" w:cs="Times New Roman"/>
          <w:szCs w:val="24"/>
        </w:rPr>
        <w:t xml:space="preserve">νια; Ρωτήσατε τον κόσμο, τους πολίτες με ερωτηματολόγια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εξήντα ολόκληρα χρόνια;». Και ήρθε το Κέντρο Προστασίας Καταναλωτή, το ΚΕΠΚΑ και το 2014 ρώτησε οκτώ χιλιάδες επτακόσιους ογδόντα τέσσερις καταναλωτές, που απάντησαν τα εξής. Θα πω μόνο τα </w:t>
      </w:r>
      <w:proofErr w:type="spellStart"/>
      <w:r>
        <w:rPr>
          <w:rFonts w:eastAsia="Times New Roman" w:cs="Times New Roman"/>
          <w:szCs w:val="24"/>
        </w:rPr>
        <w:t>ενεν</w:t>
      </w:r>
      <w:r>
        <w:rPr>
          <w:rFonts w:eastAsia="Times New Roman" w:cs="Times New Roman"/>
          <w:szCs w:val="24"/>
        </w:rPr>
        <w:t>ηντάρια</w:t>
      </w:r>
      <w:proofErr w:type="spellEnd"/>
      <w:r>
        <w:rPr>
          <w:rFonts w:eastAsia="Times New Roman" w:cs="Times New Roman"/>
          <w:szCs w:val="24"/>
        </w:rPr>
        <w:t xml:space="preserve">. </w:t>
      </w:r>
    </w:p>
    <w:p w14:paraId="3DCAD28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Θεωρείται η μείωση συχνότητας των δρομολογίων σημαντικό πρόβλημα. Το 97% θεωρεί την υπερφόρτωση ως σημαντικό πρόβλημα. Το 94% θεωρεί την αύξηση του αντιτίμου του εισιτηρίου σημαντικό πρόβλημα. Το 90% θεωρεί την έλλειψη κλιματισμού ως σημαντικό πρ</w:t>
      </w:r>
      <w:r>
        <w:rPr>
          <w:rFonts w:eastAsia="Times New Roman" w:cs="Times New Roman"/>
          <w:szCs w:val="24"/>
        </w:rPr>
        <w:t xml:space="preserve">όβλημα. Το 83% θεωρεί σημαντικό πρόβλημα την έλλειψη καθαριότητας. Το 88% θεωρεί σημαντικό πρόβλημα την παλαιότητα των λεωφορείων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Αυτή είναι η κατάσταση σήμερα. </w:t>
      </w:r>
    </w:p>
    <w:p w14:paraId="3DCAD28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Αλέξανδρος Τριανταφυλλίδης καταθέτει για τα Πρακτικά το</w:t>
      </w:r>
      <w:r>
        <w:rPr>
          <w:rFonts w:eastAsia="Times New Roman" w:cs="Times New Roman"/>
          <w:szCs w:val="24"/>
        </w:rPr>
        <w:t xml:space="preserve"> προαναφερθέν έγγραφο, το οποίο βρίσκεται στο αρχείο του Τμήματος Γραμματείας της Διεύθυνσης Στενογραφίας και  Πρακτικών της Βουλής)</w:t>
      </w:r>
    </w:p>
    <w:p w14:paraId="3DCAD29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Α</w:t>
      </w:r>
      <w:r>
        <w:rPr>
          <w:rFonts w:eastAsia="Times New Roman" w:cs="Times New Roman"/>
          <w:b/>
          <w:szCs w:val="24"/>
        </w:rPr>
        <w:t>ναστάσιος Κουράκης</w:t>
      </w:r>
      <w:r>
        <w:rPr>
          <w:rFonts w:eastAsia="Times New Roman" w:cs="Times New Roman"/>
          <w:b/>
          <w:szCs w:val="24"/>
        </w:rPr>
        <w:t>):</w:t>
      </w:r>
      <w:r>
        <w:rPr>
          <w:rFonts w:eastAsia="Times New Roman" w:cs="Times New Roman"/>
          <w:szCs w:val="24"/>
        </w:rPr>
        <w:t xml:space="preserve"> Ολοκληρώσετε, σας παρακαλώ. </w:t>
      </w:r>
    </w:p>
    <w:p w14:paraId="3DCAD29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Αυτό το στοίχημα, Υπουργέ </w:t>
      </w:r>
      <w:proofErr w:type="spellStart"/>
      <w:r>
        <w:rPr>
          <w:rFonts w:eastAsia="Times New Roman" w:cs="Times New Roman"/>
          <w:szCs w:val="24"/>
        </w:rPr>
        <w:t>Σπίρτζ</w:t>
      </w:r>
      <w:r>
        <w:rPr>
          <w:rFonts w:eastAsia="Times New Roman" w:cs="Times New Roman"/>
          <w:szCs w:val="24"/>
        </w:rPr>
        <w:t>η</w:t>
      </w:r>
      <w:proofErr w:type="spellEnd"/>
      <w:r>
        <w:rPr>
          <w:rFonts w:eastAsia="Times New Roman" w:cs="Times New Roman"/>
          <w:szCs w:val="24"/>
        </w:rPr>
        <w:t>, το κερδίσαμε. Το άλλο στοίχημα της επόμενης ημέρας είναι που πρέπει να κερδίσουμε και αφορά τους Θεσσαλονικείς: Μετρό, αστικές συγκοινωνίες Θεσσαλονίκης, θαλάσσια αστική συγκοινωνία. Αυτό είναι το στοίχημα της επόμενης ημέρας. Από τα παραμύθια της Χαλιμ</w:t>
      </w:r>
      <w:r>
        <w:rPr>
          <w:rFonts w:eastAsia="Times New Roman" w:cs="Times New Roman"/>
          <w:szCs w:val="24"/>
        </w:rPr>
        <w:t xml:space="preserve">άς, της πύλης στα Βαλκάνια κάθε Σεπτέμβρη από τον εκάστοτε Πρωθυπουργό, στη συστηματική, μεθοδική, καθημερινή δουλειά με τον Πρωθυπουργό Αλέξη Τσίπρα παρόντα στη Θεσσαλονίκη κάθε δεκαπέντε μέρες, όπως υποσχέθηκε. </w:t>
      </w:r>
    </w:p>
    <w:p w14:paraId="3DCAD29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Εμείς οι Θεσσαλονικείς τη θέλουμε </w:t>
      </w:r>
      <w:r>
        <w:rPr>
          <w:rFonts w:eastAsia="Times New Roman" w:cs="Times New Roman"/>
          <w:szCs w:val="24"/>
        </w:rPr>
        <w:t xml:space="preserve">την επόμενη ημέρα και αυτό είναι το στοίχημα που καλείστε στο Υπουργείο Μεταφορών να πετύχετε. </w:t>
      </w:r>
    </w:p>
    <w:p w14:paraId="3DCAD29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Παλεύουμε για την άρση της σημερινής κατάστασης, την αύξηση της συχνότητας των δρομολογίων, την ταχύτατη εξυπηρέτηση. Να αντιμετωπιστεί η </w:t>
      </w:r>
      <w:proofErr w:type="spellStart"/>
      <w:r>
        <w:rPr>
          <w:rFonts w:eastAsia="Times New Roman" w:cs="Times New Roman"/>
          <w:szCs w:val="24"/>
        </w:rPr>
        <w:t>υπερπληρότητα</w:t>
      </w:r>
      <w:proofErr w:type="spellEnd"/>
      <w:r>
        <w:rPr>
          <w:rFonts w:eastAsia="Times New Roman" w:cs="Times New Roman"/>
          <w:szCs w:val="24"/>
        </w:rPr>
        <w:t>, να μη σ</w:t>
      </w:r>
      <w:r>
        <w:rPr>
          <w:rFonts w:eastAsia="Times New Roman" w:cs="Times New Roman"/>
          <w:szCs w:val="24"/>
        </w:rPr>
        <w:t xml:space="preserve">υνωστίζεται ο κόσμος στις στάσεις και στα λεωφορεία. Θέλουμε κλιματισμό στα λεωφορεία. Να είναι με αλυσίδες τα λεωφορεία, όταν πέφτει το χιόνι. Να είναι ανανεωμένος ο στόλος. Θέλουμε </w:t>
      </w:r>
      <w:proofErr w:type="spellStart"/>
      <w:r>
        <w:rPr>
          <w:rFonts w:eastAsia="Times New Roman" w:cs="Times New Roman"/>
          <w:szCs w:val="24"/>
        </w:rPr>
        <w:t>επαναδρομολόγηση</w:t>
      </w:r>
      <w:proofErr w:type="spellEnd"/>
      <w:r>
        <w:rPr>
          <w:rFonts w:eastAsia="Times New Roman" w:cs="Times New Roman"/>
          <w:szCs w:val="24"/>
        </w:rPr>
        <w:t xml:space="preserve"> των νυχτερινών δρομολογίων και να ληφθεί μέριμνα για τα </w:t>
      </w:r>
      <w:r>
        <w:rPr>
          <w:rFonts w:eastAsia="Times New Roman" w:cs="Times New Roman"/>
          <w:szCs w:val="24"/>
        </w:rPr>
        <w:t>άτομα με ειδικές ανάγκες. Υπάρχουν διακόσιες πενήντα στάσεις και για τους ανθρώπους που δεν βλέπουν μόνο είκοσι πέντε στάσεις έχουν το ηχητικό σήμα</w:t>
      </w:r>
      <w:r>
        <w:rPr>
          <w:rFonts w:eastAsia="Times New Roman" w:cs="Times New Roman"/>
          <w:szCs w:val="24"/>
        </w:rPr>
        <w:t>,</w:t>
      </w:r>
      <w:r>
        <w:rPr>
          <w:rFonts w:eastAsia="Times New Roman" w:cs="Times New Roman"/>
          <w:szCs w:val="24"/>
        </w:rPr>
        <w:t xml:space="preserve"> για να μπορούν να αναγνωρίζουν πού ακριβώς βρίσκονται και πού ακριβώς θέλουν να πάνε, όπως και τα ειδικά λε</w:t>
      </w:r>
      <w:r>
        <w:rPr>
          <w:rFonts w:eastAsia="Times New Roman" w:cs="Times New Roman"/>
          <w:szCs w:val="24"/>
        </w:rPr>
        <w:t>ωφορεία για τους κινητικά ανάπηρους.</w:t>
      </w:r>
    </w:p>
    <w:p w14:paraId="3DCAD29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Φεύγουμε από τον «αμαρτωλό» ΟΑΣΘ και πάμε σε </w:t>
      </w:r>
      <w:r>
        <w:rPr>
          <w:rFonts w:eastAsia="Times New Roman" w:cs="Times New Roman"/>
          <w:szCs w:val="24"/>
        </w:rPr>
        <w:t>μ</w:t>
      </w:r>
      <w:r>
        <w:rPr>
          <w:rFonts w:eastAsia="Times New Roman" w:cs="Times New Roman"/>
          <w:szCs w:val="24"/>
        </w:rPr>
        <w:t>ια</w:t>
      </w:r>
      <w:r>
        <w:rPr>
          <w:rFonts w:eastAsia="Times New Roman" w:cs="Times New Roman"/>
          <w:szCs w:val="24"/>
        </w:rPr>
        <w:t xml:space="preserve"> τριετία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αναβάθμισης, βελτίωσης. Είναι άλλο ένα στοίχημα που θα το κερδίσουμε μαζί με τους εργαζόμενους και μαζί με τους πολίτες της Θεσσαλονίκης. </w:t>
      </w:r>
    </w:p>
    <w:p w14:paraId="3DCAD29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AD296" w14:textId="77777777" w:rsidR="00B8452E" w:rsidRDefault="00811243">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Αλέξανδρος Τριανταφυλλίδης καταθέτει για τα Πρακτικά τα προαναφερθέντα έγγραφα, τα </w:t>
      </w:r>
      <w:r>
        <w:rPr>
          <w:rFonts w:eastAsia="Times New Roman" w:cs="Times New Roman"/>
          <w:szCs w:val="24"/>
        </w:rPr>
        <w:lastRenderedPageBreak/>
        <w:t xml:space="preserve">οποία βρίσκονται στο αρχείο του Τμήματος Γραμματείας της Διεύθυνσης Στενογραφίας και Πρακτικών της Βουλής) </w:t>
      </w:r>
    </w:p>
    <w:p w14:paraId="3DCAD29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(Αναστ</w:t>
      </w:r>
      <w:r>
        <w:rPr>
          <w:rFonts w:eastAsia="Times New Roman" w:cs="Times New Roman"/>
          <w:b/>
          <w:szCs w:val="24"/>
        </w:rPr>
        <w:t xml:space="preserve">άσιος Κουράκης): </w:t>
      </w:r>
      <w:r>
        <w:rPr>
          <w:rFonts w:eastAsia="Times New Roman" w:cs="Times New Roman"/>
          <w:szCs w:val="24"/>
        </w:rPr>
        <w:t xml:space="preserve">Ευχαριστούμε τον κ. Αλέξανδρο Τριανταφυλλίδη, Βουλευτή του ΣΥΡΙΖΑ. </w:t>
      </w:r>
    </w:p>
    <w:p w14:paraId="3DCAD29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Τον λόγο έχει ο κ. Σταύρος Καλαφάτης, Βουλευτής της Νέας Δημοκρατίας.</w:t>
      </w:r>
    </w:p>
    <w:p w14:paraId="3DCAD29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Ευχαριστώ πολύ, κύριε Πρόεδρε. </w:t>
      </w:r>
    </w:p>
    <w:p w14:paraId="3DCAD29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όλος χειρισμός της</w:t>
      </w:r>
      <w:r>
        <w:rPr>
          <w:rFonts w:eastAsia="Times New Roman" w:cs="Times New Roman"/>
          <w:szCs w:val="24"/>
        </w:rPr>
        <w:t xml:space="preserve"> υπόθεσης του ΟΑΣΘ από την πλευρά της Κυβέρνησης είναι μια καρικατούρα σε επίπεδο πολιτικό, όταν ξεκίνησε η συζήτηση εδώ και δέκα μήνες, όπου πολλές φορές ταλαιπωρήθηκε η πόλη από την αναλγησία και την ανικανότητα της Κυβέρνησης να δώσει λύση στα προβλήματ</w:t>
      </w:r>
      <w:r>
        <w:rPr>
          <w:rFonts w:eastAsia="Times New Roman" w:cs="Times New Roman"/>
          <w:szCs w:val="24"/>
        </w:rPr>
        <w:t xml:space="preserve">α των αστικών συγκοινωνιών και έτσι είχαμε τις πολυήμερες απεργίες που ταλαιπώρησαν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μέσο αδύναμο Θεσσαλονικιό, εκείνον που δεν έχει τη δυνατότητα ούτε να κατεβάσει το αυτοκίνητό του στην πόλη ούτε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χρησιμοποιήσει ταξί.</w:t>
      </w:r>
    </w:p>
    <w:p w14:paraId="3DCAD29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Όλος ο χειρισμός</w:t>
      </w:r>
      <w:r>
        <w:rPr>
          <w:rFonts w:eastAsia="Times New Roman" w:cs="Times New Roman"/>
          <w:szCs w:val="24"/>
        </w:rPr>
        <w:t>-</w:t>
      </w:r>
      <w:r>
        <w:rPr>
          <w:rFonts w:eastAsia="Times New Roman" w:cs="Times New Roman"/>
          <w:szCs w:val="24"/>
        </w:rPr>
        <w:t>καρι</w:t>
      </w:r>
      <w:r>
        <w:rPr>
          <w:rFonts w:eastAsia="Times New Roman" w:cs="Times New Roman"/>
          <w:szCs w:val="24"/>
        </w:rPr>
        <w:t xml:space="preserve">κατούρα μεταφέρθηκε και στην εισαγωγή της συζήτησης στο </w:t>
      </w:r>
      <w:r>
        <w:rPr>
          <w:rFonts w:eastAsia="Times New Roman" w:cs="Times New Roman"/>
          <w:szCs w:val="24"/>
        </w:rPr>
        <w:t>ε</w:t>
      </w:r>
      <w:r>
        <w:rPr>
          <w:rFonts w:eastAsia="Times New Roman" w:cs="Times New Roman"/>
          <w:szCs w:val="24"/>
        </w:rPr>
        <w:t xml:space="preserve">λληνικό Κοινοβούλιο, ακόμη και στην πρόσκληση των αρμόδιων φορέων. Προσεκλήθησαν στη Βουλή και συζήτησαν άνθρωποι οι οποίοι δεν είχαν τίποτα ουσιαστικό να προσφέρουν, παραδείγματος </w:t>
      </w:r>
      <w:r>
        <w:rPr>
          <w:rFonts w:eastAsia="Times New Roman" w:cs="Times New Roman"/>
          <w:szCs w:val="24"/>
        </w:rPr>
        <w:t>χάρ</w:t>
      </w:r>
      <w:r>
        <w:rPr>
          <w:rFonts w:eastAsia="Times New Roman" w:cs="Times New Roman"/>
          <w:szCs w:val="24"/>
        </w:rPr>
        <w:t>ιν</w:t>
      </w:r>
      <w:r>
        <w:rPr>
          <w:rFonts w:eastAsia="Times New Roman" w:cs="Times New Roman"/>
          <w:szCs w:val="24"/>
        </w:rPr>
        <w:t>: μέλος ΣΥΡΙΖ</w:t>
      </w:r>
      <w:r>
        <w:rPr>
          <w:rFonts w:eastAsia="Times New Roman" w:cs="Times New Roman"/>
          <w:szCs w:val="24"/>
        </w:rPr>
        <w:t xml:space="preserve">Α, πρώην </w:t>
      </w:r>
      <w:r>
        <w:rPr>
          <w:rFonts w:eastAsia="Times New Roman" w:cs="Times New Roman"/>
          <w:szCs w:val="24"/>
        </w:rPr>
        <w:t>π</w:t>
      </w:r>
      <w:r>
        <w:rPr>
          <w:rFonts w:eastAsia="Times New Roman" w:cs="Times New Roman"/>
          <w:szCs w:val="24"/>
        </w:rPr>
        <w:t>ρόεδρος Δικηγορικού Συλλόγου, και δεν προσκλήθηκε, κυρίες και κύριοι συνάδελφοι, το κατ’ εξοχήν αρμόδιο όργανο, ο κατ’ εξοχήν αρμόδιος φορέας</w:t>
      </w:r>
      <w:r>
        <w:rPr>
          <w:rFonts w:eastAsia="Times New Roman" w:cs="Times New Roman"/>
          <w:szCs w:val="24"/>
        </w:rPr>
        <w:t>,</w:t>
      </w:r>
      <w:r>
        <w:rPr>
          <w:rFonts w:eastAsia="Times New Roman" w:cs="Times New Roman"/>
          <w:szCs w:val="24"/>
        </w:rPr>
        <w:t xml:space="preserve"> που είναι το τμήμα του Τεχνικού Επιμελητηρίου Θεσσαλονίκης.</w:t>
      </w:r>
    </w:p>
    <w:p w14:paraId="3DCAD29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Βεβαίως, εδώ να επισημάνω ότι υπήρχε και μι</w:t>
      </w:r>
      <w:r>
        <w:rPr>
          <w:rFonts w:eastAsia="Times New Roman" w:cs="Times New Roman"/>
          <w:szCs w:val="24"/>
        </w:rPr>
        <w:t xml:space="preserve">α απουσία με ευθύνη προφανώς του ίδιου </w:t>
      </w:r>
      <w:r>
        <w:rPr>
          <w:rFonts w:eastAsia="Times New Roman" w:cs="Times New Roman"/>
          <w:szCs w:val="24"/>
        </w:rPr>
        <w:t xml:space="preserve">του </w:t>
      </w:r>
      <w:r>
        <w:rPr>
          <w:rFonts w:eastAsia="Times New Roman" w:cs="Times New Roman"/>
          <w:szCs w:val="24"/>
        </w:rPr>
        <w:t xml:space="preserve">Δημάρχου Θεσσαλονίκης, ο οποίος καν δεν εκπροσωπήθηκε, αν και κλήθηκε. </w:t>
      </w:r>
    </w:p>
    <w:p w14:paraId="3DCAD29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Βεβαίως, ακούσαμε εδώ τον κύριο Υπουργό να συνεχίζει αυτή την αντιμετώπιση, τον χειρισμό της υπόθεσης με λογική καρικατούρας, κάνοντας τις αν</w:t>
      </w:r>
      <w:r>
        <w:rPr>
          <w:rFonts w:eastAsia="Times New Roman" w:cs="Times New Roman"/>
          <w:szCs w:val="24"/>
        </w:rPr>
        <w:t>αφορές του παρελθόντος.</w:t>
      </w:r>
    </w:p>
    <w:p w14:paraId="3DCAD29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Ας μιλήσουμε, κυρίες και κύριοι συνάδελφοι, επιτέλους με καθαρά λόγια. Ένα μεγάλο κομμάτι του ΣΥΡΙΖΑ είναι εκφραστές του παλιού, «καλού», ορθόδοξου ΠΑΣΟΚ. Μας μιλάει η Κυβέρνηση για το παρελθόν της Νέας Δημοκρατίας, όταν βασικά στε</w:t>
      </w:r>
      <w:r>
        <w:rPr>
          <w:rFonts w:eastAsia="Times New Roman" w:cs="Times New Roman"/>
          <w:szCs w:val="24"/>
        </w:rPr>
        <w:lastRenderedPageBreak/>
        <w:t>λ</w:t>
      </w:r>
      <w:r>
        <w:rPr>
          <w:rFonts w:eastAsia="Times New Roman" w:cs="Times New Roman"/>
          <w:szCs w:val="24"/>
        </w:rPr>
        <w:t>έχη της Κυβέρνησης, Υπουργοί, υπουργικά στελέχη, γραμματείς</w:t>
      </w:r>
      <w:r>
        <w:rPr>
          <w:rFonts w:eastAsia="Times New Roman" w:cs="Times New Roman"/>
          <w:szCs w:val="24"/>
        </w:rPr>
        <w:t>,</w:t>
      </w:r>
      <w:r>
        <w:rPr>
          <w:rFonts w:eastAsia="Times New Roman" w:cs="Times New Roman"/>
          <w:szCs w:val="24"/>
        </w:rPr>
        <w:t xml:space="preserve"> έχουν θητεύσει για πολλά χρόνια τις λογικές εκείνες που δημιούργησαν φοβερές παθογένειες στη λειτουργία του ελληνικού κράτους επί του παλιού, ορθόδοξου ΠΑΣΟΚ, το οποίο βεβαίως σε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μεγάλο βαθμ</w:t>
      </w:r>
      <w:r>
        <w:rPr>
          <w:rFonts w:eastAsia="Times New Roman" w:cs="Times New Roman"/>
          <w:szCs w:val="24"/>
        </w:rPr>
        <w:t xml:space="preserve">ό μεταλλάχθηκε, εννοώ τα στελέχη του και βεβαίως έχουν πολλά από αυτά </w:t>
      </w:r>
      <w:r>
        <w:rPr>
          <w:rFonts w:eastAsia="Times New Roman" w:cs="Times New Roman"/>
          <w:szCs w:val="24"/>
        </w:rPr>
        <w:t xml:space="preserve">και </w:t>
      </w:r>
      <w:r>
        <w:rPr>
          <w:rFonts w:eastAsia="Times New Roman" w:cs="Times New Roman"/>
          <w:szCs w:val="24"/>
        </w:rPr>
        <w:t>του</w:t>
      </w:r>
      <w:r>
        <w:rPr>
          <w:rFonts w:eastAsia="Times New Roman" w:cs="Times New Roman"/>
          <w:szCs w:val="24"/>
        </w:rPr>
        <w:t>ς</w:t>
      </w:r>
      <w:r>
        <w:rPr>
          <w:rFonts w:eastAsia="Times New Roman" w:cs="Times New Roman"/>
          <w:szCs w:val="24"/>
        </w:rPr>
        <w:t xml:space="preserve"> υπουργικούς θώκους κι έχουν το θράσος και μιλάνε για το παρελθόν; </w:t>
      </w:r>
    </w:p>
    <w:p w14:paraId="3DCAD29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Βέβαια, το απαύγασμα αυτού του χειρισμού καρικατούρας έγινε προ ολίγου από τον ίδιο τον Υπουργό, που </w:t>
      </w:r>
      <w:r>
        <w:rPr>
          <w:rFonts w:eastAsia="Times New Roman" w:cs="Times New Roman"/>
          <w:szCs w:val="24"/>
        </w:rPr>
        <w:t>ουσιαστικά κατάφερε και το απίθανο. Ούτως ή άλλως αυτή η Κυβέρνηση διοικείται με απίθανες λογικές. Από τα δώδεκα λεπτά που είχε στη διάθεσή του χρησιμοποίησε είκοσι τέσσερα για να μη μιλήσει για το νομοσχέδιο. Αυτό μονάχα η Κυβέρνηση ΣΥΡΙΖΑ μπορεί να το κα</w:t>
      </w:r>
      <w:r>
        <w:rPr>
          <w:rFonts w:eastAsia="Times New Roman" w:cs="Times New Roman"/>
          <w:szCs w:val="24"/>
        </w:rPr>
        <w:t>ταφέρει.</w:t>
      </w:r>
    </w:p>
    <w:p w14:paraId="3DCAD2A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Ας περάσουμε, όμως, σε δυο</w:t>
      </w:r>
      <w:r>
        <w:rPr>
          <w:rFonts w:eastAsia="Times New Roman" w:cs="Times New Roman"/>
          <w:szCs w:val="24"/>
        </w:rPr>
        <w:t>-</w:t>
      </w:r>
      <w:r>
        <w:rPr>
          <w:rFonts w:eastAsia="Times New Roman" w:cs="Times New Roman"/>
          <w:szCs w:val="24"/>
        </w:rPr>
        <w:t xml:space="preserve">τρία βασικά πράγματα, κυρίες και κύριοι συνάδελφοι, και ας μιλήσουμε επιτέλους με όρους αλήθειας, γιατί αυτή η υπόθεση αφορά πάρα πολλούς ανθρώπους και όχι μόνο πέντε ιδεοληπτικούς εφαρμοστές </w:t>
      </w:r>
      <w:proofErr w:type="spellStart"/>
      <w:r>
        <w:rPr>
          <w:rFonts w:eastAsia="Times New Roman" w:cs="Times New Roman"/>
          <w:szCs w:val="24"/>
        </w:rPr>
        <w:t>ψευτοαριστερής</w:t>
      </w:r>
      <w:proofErr w:type="spellEnd"/>
      <w:r>
        <w:rPr>
          <w:rFonts w:eastAsia="Times New Roman" w:cs="Times New Roman"/>
          <w:szCs w:val="24"/>
        </w:rPr>
        <w:t xml:space="preserve"> πολιτικής. </w:t>
      </w:r>
    </w:p>
    <w:p w14:paraId="3DCAD2A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τις περισσότερες ευρωπαϊκές πόλεις οι δημόσιες συγκοινωνίες εποπτεύονται από διαδημοτικές ή δημοτικές επιχειρήσεις και βεβαίως όχι από κρατικές. Ο μύθος ότι σε όλον τον κόσμο τα λεωφορεία αστικών συγκοινωνιών είναι κρατικά είναι ανακριβής. Για όποιον έχει </w:t>
      </w:r>
      <w:r>
        <w:rPr>
          <w:rFonts w:eastAsia="Times New Roman" w:cs="Times New Roman"/>
          <w:szCs w:val="24"/>
        </w:rPr>
        <w:t xml:space="preserve">ζήσει ή ταξιδέψει στο εξωτερικό η διαφορά είναι προφανής. Εκεί οι δήμοι δεν αποτελούν πολιτική προέκταση των κομμάτων. Είναι </w:t>
      </w:r>
      <w:proofErr w:type="spellStart"/>
      <w:r>
        <w:rPr>
          <w:rFonts w:eastAsia="Times New Roman" w:cs="Times New Roman"/>
          <w:szCs w:val="24"/>
        </w:rPr>
        <w:t>αυτοδιοικητικοί</w:t>
      </w:r>
      <w:proofErr w:type="spellEnd"/>
      <w:r>
        <w:rPr>
          <w:rFonts w:eastAsia="Times New Roman" w:cs="Times New Roman"/>
          <w:szCs w:val="24"/>
        </w:rPr>
        <w:t xml:space="preserve"> οργανισμοί με το «Α» κεφαλαίο. Είναι </w:t>
      </w:r>
      <w:proofErr w:type="spellStart"/>
      <w:r>
        <w:rPr>
          <w:rFonts w:eastAsia="Times New Roman" w:cs="Times New Roman"/>
          <w:szCs w:val="24"/>
        </w:rPr>
        <w:t>αυτοδιοικητικοί</w:t>
      </w:r>
      <w:proofErr w:type="spellEnd"/>
      <w:r>
        <w:rPr>
          <w:rFonts w:eastAsia="Times New Roman" w:cs="Times New Roman"/>
          <w:szCs w:val="24"/>
        </w:rPr>
        <w:t xml:space="preserve"> οργανισμοί που έχουν αυτοτέλεια οικονομική, διοικητική και μπο</w:t>
      </w:r>
      <w:r>
        <w:rPr>
          <w:rFonts w:eastAsia="Times New Roman" w:cs="Times New Roman"/>
          <w:szCs w:val="24"/>
        </w:rPr>
        <w:t>ρούν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παίξουν τον ρόλο τους με τον τρόπο που απαιτούν οι συγκυρίες. </w:t>
      </w:r>
    </w:p>
    <w:p w14:paraId="3DCAD2A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Παράλληλα, στις περισσότερες περιπτώσεις, οι οργανισμοί που εποπτεύονται από τις δημοτικές αρχές είναι </w:t>
      </w:r>
      <w:r>
        <w:rPr>
          <w:rFonts w:eastAsia="Times New Roman" w:cs="Times New Roman"/>
          <w:szCs w:val="24"/>
        </w:rPr>
        <w:t>μ</w:t>
      </w:r>
      <w:r>
        <w:rPr>
          <w:rFonts w:eastAsia="Times New Roman" w:cs="Times New Roman"/>
          <w:szCs w:val="24"/>
        </w:rPr>
        <w:t>ε</w:t>
      </w:r>
      <w:r>
        <w:rPr>
          <w:rFonts w:eastAsia="Times New Roman" w:cs="Times New Roman"/>
          <w:szCs w:val="24"/>
        </w:rPr>
        <w:t>ικτού</w:t>
      </w:r>
      <w:r>
        <w:rPr>
          <w:rFonts w:eastAsia="Times New Roman" w:cs="Times New Roman"/>
          <w:szCs w:val="24"/>
        </w:rPr>
        <w:t xml:space="preserve">, ιδιωτικού και δημόσιου χαρακτήρα ή χρησιμοποιούνται ιδιώτες </w:t>
      </w:r>
      <w:proofErr w:type="spellStart"/>
      <w:r>
        <w:rPr>
          <w:rFonts w:eastAsia="Times New Roman" w:cs="Times New Roman"/>
          <w:szCs w:val="24"/>
        </w:rPr>
        <w:t>πάρ</w:t>
      </w:r>
      <w:r>
        <w:rPr>
          <w:rFonts w:eastAsia="Times New Roman" w:cs="Times New Roman"/>
          <w:szCs w:val="24"/>
        </w:rPr>
        <w:t>οχοι</w:t>
      </w:r>
      <w:proofErr w:type="spellEnd"/>
      <w:r>
        <w:rPr>
          <w:rFonts w:eastAsia="Times New Roman" w:cs="Times New Roman"/>
          <w:szCs w:val="24"/>
        </w:rPr>
        <w:t xml:space="preserve"> υπηρεσιών. </w:t>
      </w:r>
    </w:p>
    <w:p w14:paraId="3DCAD2A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Επίσης, σε όλες τις μεγαλουπόλεις κύριος φορέας μέσων μαζικής μεταφοράς είναι το μετρό, δηλαδή ο φορέας σταθερής τροχιάς, το δε λεωφορείο λειτουργεί συμπληρωματικά και αναπόφευκτα με μεγάλες ζημίες 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καλύπτονται από τον κύριο φορέ</w:t>
      </w:r>
      <w:r>
        <w:rPr>
          <w:rFonts w:eastAsia="Times New Roman" w:cs="Times New Roman"/>
          <w:szCs w:val="24"/>
        </w:rPr>
        <w:t xml:space="preserve">α, δηλαδή το μετρό, γιατί το δίκτυο είναι συνολικό. </w:t>
      </w:r>
    </w:p>
    <w:p w14:paraId="3DCAD2A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Τι σημαίνουν όλα αυτά; Το πολύ απλό και αυτονόητο ότι ο σχεδιασμός και η λογική λειτουργίας των συγκοινωνιών αφορά κυρίως την αυτοδιοίκηση -και πάλι σε πολλές περιπτώσεις ενδεχομένως όχι μόνη της- η υπηρ</w:t>
      </w:r>
      <w:r>
        <w:rPr>
          <w:rFonts w:eastAsia="Times New Roman" w:cs="Times New Roman"/>
          <w:szCs w:val="24"/>
        </w:rPr>
        <w:t xml:space="preserve">εσία, όμως, διασφαλίζεται από τον </w:t>
      </w:r>
      <w:proofErr w:type="spellStart"/>
      <w:r>
        <w:rPr>
          <w:rFonts w:eastAsia="Times New Roman" w:cs="Times New Roman"/>
          <w:szCs w:val="24"/>
        </w:rPr>
        <w:t>πάροχο</w:t>
      </w:r>
      <w:proofErr w:type="spellEnd"/>
      <w:r>
        <w:rPr>
          <w:rFonts w:eastAsia="Times New Roman" w:cs="Times New Roman"/>
          <w:szCs w:val="24"/>
        </w:rPr>
        <w:t xml:space="preserve">, συνήθως ιδιώτη, και από τη </w:t>
      </w:r>
      <w:proofErr w:type="spellStart"/>
      <w:r>
        <w:rPr>
          <w:rFonts w:eastAsia="Times New Roman" w:cs="Times New Roman"/>
          <w:szCs w:val="24"/>
        </w:rPr>
        <w:t>συνεργατικότητα</w:t>
      </w:r>
      <w:proofErr w:type="spellEnd"/>
      <w:r>
        <w:rPr>
          <w:rFonts w:eastAsia="Times New Roman" w:cs="Times New Roman"/>
          <w:szCs w:val="24"/>
        </w:rPr>
        <w:t xml:space="preserve"> των δικτύων. Και αυτό είναι λογικό, γιατί ποιος φορέας είναι ο πιο κατάλληλος για να κάνει τον σχεδιασμό στις συγκοινωνίες μιας περιοχής, εάν δεν είναι η τοπική αυτοδιοίκη</w:t>
      </w:r>
      <w:r>
        <w:rPr>
          <w:rFonts w:eastAsia="Times New Roman" w:cs="Times New Roman"/>
          <w:szCs w:val="24"/>
        </w:rPr>
        <w:t>ση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με ποιον καλύτερο τρόπο δεν διασφαλίζεται η καλύτερη παροχή υπηρεσιών στο καλύτερο δυνατό κόστος για τους πολίτες, παρά μονάχα εάν επιλεγεί μια δημόσια διαγωνιστική διαδικασία, όπου θα έρθει ένας ιδιώτης </w:t>
      </w:r>
      <w:proofErr w:type="spellStart"/>
      <w:r>
        <w:rPr>
          <w:rFonts w:eastAsia="Times New Roman" w:cs="Times New Roman"/>
          <w:szCs w:val="24"/>
        </w:rPr>
        <w:t>πάροχος</w:t>
      </w:r>
      <w:proofErr w:type="spellEnd"/>
      <w:r>
        <w:rPr>
          <w:rFonts w:eastAsia="Times New Roman" w:cs="Times New Roman"/>
          <w:szCs w:val="24"/>
        </w:rPr>
        <w:t xml:space="preserve"> να προσφέρει τις υπηρεσίες </w:t>
      </w:r>
      <w:r>
        <w:rPr>
          <w:rFonts w:eastAsia="Times New Roman" w:cs="Times New Roman"/>
          <w:szCs w:val="24"/>
        </w:rPr>
        <w:t>του;</w:t>
      </w:r>
    </w:p>
    <w:p w14:paraId="3DCAD2A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Προφανώς και στην περίπτωση του ΟΑΣΘ δεν λειτουργούσαν όλα καλά. Προφανώς και είμαστε από </w:t>
      </w:r>
      <w:r>
        <w:rPr>
          <w:rFonts w:eastAsia="Times New Roman" w:cs="Times New Roman"/>
          <w:szCs w:val="24"/>
        </w:rPr>
        <w:t xml:space="preserve">αυτούς </w:t>
      </w:r>
      <w:r>
        <w:rPr>
          <w:rFonts w:eastAsia="Times New Roman" w:cs="Times New Roman"/>
          <w:szCs w:val="24"/>
        </w:rPr>
        <w:t xml:space="preserve">–και ο εισηγητής μας και οι Βουλευτές της Νέας Δημοκρατίας- που γνωρίζουμε ότι απαιτούνταν ένας </w:t>
      </w:r>
      <w:proofErr w:type="spellStart"/>
      <w:r>
        <w:rPr>
          <w:rFonts w:eastAsia="Times New Roman" w:cs="Times New Roman"/>
          <w:szCs w:val="24"/>
        </w:rPr>
        <w:t>εξορθολογισμός</w:t>
      </w:r>
      <w:proofErr w:type="spellEnd"/>
      <w:r>
        <w:rPr>
          <w:rFonts w:eastAsia="Times New Roman" w:cs="Times New Roman"/>
          <w:szCs w:val="24"/>
        </w:rPr>
        <w:t xml:space="preserve"> στη λειτουργία των αστικών συγκοινωνιών στη</w:t>
      </w:r>
      <w:r>
        <w:rPr>
          <w:rFonts w:eastAsia="Times New Roman" w:cs="Times New Roman"/>
          <w:szCs w:val="24"/>
        </w:rPr>
        <w:t xml:space="preserve"> Θεσσαλονίκη. Όμως, βεβαίως, η απάντηση δεν είναι αυτή που έρχεται με το συγκεκριμένο νομοσχέδιο. Η απάντηση δεν είναι να καλωσορίσουμε τον «μεγάλο </w:t>
      </w:r>
      <w:r>
        <w:rPr>
          <w:rFonts w:eastAsia="Times New Roman" w:cs="Times New Roman"/>
          <w:szCs w:val="24"/>
        </w:rPr>
        <w:t>π</w:t>
      </w:r>
      <w:r>
        <w:rPr>
          <w:rFonts w:eastAsia="Times New Roman" w:cs="Times New Roman"/>
          <w:szCs w:val="24"/>
        </w:rPr>
        <w:t xml:space="preserve">ατερούλη» ξανά στη Θεσσαλονίκη, να κάνουμε τη Θεσσαλονίκη </w:t>
      </w:r>
      <w:r>
        <w:rPr>
          <w:rFonts w:eastAsia="Times New Roman" w:cs="Times New Roman"/>
          <w:szCs w:val="24"/>
        </w:rPr>
        <w:lastRenderedPageBreak/>
        <w:t xml:space="preserve">Σοβιέτ ξαφνικά σε μία νύχτα. Ο κατάλληλος τρόπος </w:t>
      </w:r>
      <w:r>
        <w:rPr>
          <w:rFonts w:eastAsia="Times New Roman" w:cs="Times New Roman"/>
          <w:szCs w:val="24"/>
        </w:rPr>
        <w:t xml:space="preserve">είναι να ανοίξουμε τις ευκαιρίες για τις συγκοινωνίες στη Θεσσαλονίκη. </w:t>
      </w:r>
    </w:p>
    <w:p w14:paraId="3DCAD2A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είναι αλήθεια ότι μέσα σε αυτό το διάστημα του ενός χρόνου που μεσολάβησε, οι Θεσσαλονικείς ταλαιπωρήθηκαν. Είναι αλήθεια ότι υπάρχει ανάγκη να βρούμε έναν τρόπο να </w:t>
      </w:r>
      <w:r>
        <w:rPr>
          <w:rFonts w:eastAsia="Times New Roman" w:cs="Times New Roman"/>
          <w:szCs w:val="24"/>
        </w:rPr>
        <w:t>προσφέρουμε καλύτερες υπηρεσίες στους πολίτες της Θεσσαλονίκης με τον προσφορότερο τρόπο, που θα εξασφαλίσει τη μικρότερη ταλαιπωρία στους Θεσσαλονικείς.</w:t>
      </w:r>
    </w:p>
    <w:p w14:paraId="3DCAD2A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Όμως, αυτό που επιχειρείται τώρα, με ένα νομοσχέδιο να φέρουμε κρατικοποίηση και σε επίπεδο σχεδιασμού</w:t>
      </w:r>
      <w:r>
        <w:rPr>
          <w:rFonts w:eastAsia="Times New Roman" w:cs="Times New Roman"/>
          <w:szCs w:val="24"/>
        </w:rPr>
        <w:t xml:space="preserve"> και σε επίπεδο επιχειρησιακού σχεδιασμού και της άμεσης αποτύπωσης και της λειτουργίας του σχεδιασμού στην πράξη και στον πολίτη, νομίζω ότι είναι κάτι το οποίο δεν εξυπηρετεί κανέναν.</w:t>
      </w:r>
    </w:p>
    <w:p w14:paraId="3DCAD2A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Υπουργέ,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νομίζω ότι κάνει ένα μεγάλο β</w:t>
      </w:r>
      <w:r>
        <w:rPr>
          <w:rFonts w:eastAsia="Times New Roman" w:cs="Times New Roman"/>
          <w:szCs w:val="24"/>
        </w:rPr>
        <w:t xml:space="preserve">ήμα </w:t>
      </w:r>
      <w:r>
        <w:rPr>
          <w:rFonts w:eastAsia="Times New Roman" w:cs="Times New Roman"/>
          <w:szCs w:val="24"/>
        </w:rPr>
        <w:t xml:space="preserve">προς τα </w:t>
      </w:r>
      <w:r>
        <w:rPr>
          <w:rFonts w:eastAsia="Times New Roman" w:cs="Times New Roman"/>
          <w:szCs w:val="24"/>
        </w:rPr>
        <w:t xml:space="preserve">πίσω με αυτό το νομοσχέδιο και καλό θα ήταν να το ξανασκεφτεί. </w:t>
      </w:r>
    </w:p>
    <w:p w14:paraId="3DCAD2A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DCAD2AA"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AD2AB"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τον κ. Σταύρο Καλαφάτη, Βουλευτή της Νέας Δημοκρατίας.</w:t>
      </w:r>
    </w:p>
    <w:p w14:paraId="3DCAD2A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Τον λόγο έχε</w:t>
      </w:r>
      <w:r>
        <w:rPr>
          <w:rFonts w:eastAsia="Times New Roman" w:cs="Times New Roman"/>
          <w:szCs w:val="24"/>
        </w:rPr>
        <w:t>ι ο κ. Μιχαήλ Τζελέπης, Βουλευτής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DCAD2AD"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 </w:t>
      </w:r>
    </w:p>
    <w:p w14:paraId="3DCAD2A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 καλοπροαίρετος και να είσαι για να δεις ένα νομοσχέδιο που φέρνει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r>
        <w:rPr>
          <w:rFonts w:eastAsia="Times New Roman" w:cs="Times New Roman"/>
          <w:szCs w:val="24"/>
        </w:rPr>
        <w:t>όπως το συγκεκριμένο, όπου εκ προοιμίου θα πω ότι θεωρούμε ως Δημοκρατική Συμπαράταξη ότι ο ιστορικός κύκλος του ΟΑΣΘ έχει κλείσει για τη Θεσσαλονίκη, αφήνοντας όχι τις καλύτερες εντυπώσεις σε σχέση με το συγκοινωνιακό έργο το οποίο έχει προσφέρει στην πόλ</w:t>
      </w:r>
      <w:r>
        <w:rPr>
          <w:rFonts w:eastAsia="Times New Roman" w:cs="Times New Roman"/>
          <w:szCs w:val="24"/>
        </w:rPr>
        <w:t>η, οι κυβερνητικοί χειρισμοί είναι αυτοί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σε προκαλούν. </w:t>
      </w:r>
    </w:p>
    <w:p w14:paraId="3DCAD2A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Συζητάμε σήμερα ένα νομοσχέδιο με τη μορφή του επείγοντος. Υπήρχε λόγος να συζητείται το νομοσχέδιο αυτό με τη μορφή του επείγοντος; Όχι! Εισάγεται ως λαθραία επείγον ή εικονικά επείγ</w:t>
      </w:r>
      <w:r>
        <w:rPr>
          <w:rFonts w:eastAsia="Times New Roman" w:cs="Times New Roman"/>
          <w:szCs w:val="24"/>
        </w:rPr>
        <w:t xml:space="preserve">ον το συγκεκριμένο νομοσχέδιο. </w:t>
      </w:r>
    </w:p>
    <w:p w14:paraId="3DCAD2B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επί έναν χρόνο τι μεθοδεύσεις έχουμε από την πλευρά του Υπουργού Μεταφορών σε σχέση με την πόλη της Θεσσαλονίκης και τον ΟΑΣΘ; Για έναν χρόνο ταλαιπωρείται η πόλη, μη τηρώντας τη σύμβαση. </w:t>
      </w:r>
    </w:p>
    <w:p w14:paraId="3DCAD2B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Αποτέλεσμα ήτα</w:t>
      </w:r>
      <w:r>
        <w:rPr>
          <w:rFonts w:eastAsia="Times New Roman" w:cs="Times New Roman"/>
          <w:szCs w:val="24"/>
        </w:rPr>
        <w:t>ν οι εργαζόμενοι να κάνουν χρήση του δικαιώματος της απεργίας, ταλαιπωρώντας για πολλές μέρες τους κατοίκους και τους επισκέπτες της πόλης.</w:t>
      </w:r>
    </w:p>
    <w:p w14:paraId="3DCAD2B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 κόσμος αγανακτούσε και ο περιφερειάρχης και ο δήμαρχος έτρεχαν στην Εισαγγελία για να λύσουν το πρόβλημα. Ακολουθο</w:t>
      </w:r>
      <w:r>
        <w:rPr>
          <w:rFonts w:eastAsia="Times New Roman" w:cs="Times New Roman"/>
          <w:szCs w:val="24"/>
        </w:rPr>
        <w:t>ύσαν μυστικές συμφωνίες με τους μετόχους του ΟΑΣΘ, για να μειώσουν αυτοί τους μισθούς των εργαζομένων, αφήνοντάς τους να πιστεύουν ότι θα τα βρει κάπου το Υπουργείο μαζί τους. Οι εργαζόμενοι και πάλι κατήγγειλαν τους μετόχους, ανακοίνωναν κινητοποιήσεις κα</w:t>
      </w:r>
      <w:r>
        <w:rPr>
          <w:rFonts w:eastAsia="Times New Roman" w:cs="Times New Roman"/>
          <w:szCs w:val="24"/>
        </w:rPr>
        <w:t xml:space="preserve">ι προχωρούσαν σε απεργίες. </w:t>
      </w:r>
    </w:p>
    <w:p w14:paraId="3DCAD2B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Υπουργέ, η σύμβαση είναι σε ισχύ, γιατί έχει κυρωθεί το 2008 στη Βουλή, και μέχρι τουλάχιστον 31 Δεκεμβρίου του 2019. Σας το επισήμανε αυτό άλλωστε και το Νομικό Συμβούλιο του Κράτους με την υπ’ αριθμόν 320/2016 γνωμοδότησ</w:t>
      </w:r>
      <w:r>
        <w:rPr>
          <w:rFonts w:eastAsia="Times New Roman" w:cs="Times New Roman"/>
          <w:szCs w:val="24"/>
        </w:rPr>
        <w:t xml:space="preserve">ή του. Γι’ αυτό και ο </w:t>
      </w:r>
      <w:r>
        <w:rPr>
          <w:rFonts w:eastAsia="Times New Roman" w:cs="Times New Roman"/>
          <w:szCs w:val="24"/>
        </w:rPr>
        <w:t>α</w:t>
      </w:r>
      <w:r>
        <w:rPr>
          <w:rFonts w:eastAsia="Times New Roman" w:cs="Times New Roman"/>
          <w:szCs w:val="24"/>
        </w:rPr>
        <w:t xml:space="preserve">ντεισαγγελέας </w:t>
      </w:r>
      <w:r>
        <w:rPr>
          <w:rFonts w:eastAsia="Times New Roman" w:cs="Times New Roman"/>
          <w:szCs w:val="24"/>
        </w:rPr>
        <w:t>π</w:t>
      </w:r>
      <w:r>
        <w:rPr>
          <w:rFonts w:eastAsia="Times New Roman" w:cs="Times New Roman"/>
          <w:szCs w:val="24"/>
        </w:rPr>
        <w:t xml:space="preserve">λημμελειοδικών Θεσσαλονίκης, στις </w:t>
      </w:r>
      <w:r>
        <w:rPr>
          <w:rFonts w:eastAsia="Times New Roman" w:cs="Times New Roman"/>
          <w:szCs w:val="24"/>
        </w:rPr>
        <w:lastRenderedPageBreak/>
        <w:t>10 Μαρτίου 2017, διαπιστώνει ότι, λόγω μη εξόφλησης συμβατικών υποχρεώσεων που είχε αναλάβει το ελληνικό δημόσιο έναντι του οργανισμού, αδυνατούσε να πληρώσει τους εργαζόμενους.</w:t>
      </w:r>
    </w:p>
    <w:p w14:paraId="3DCAD2B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Έχουμε</w:t>
      </w:r>
      <w:r>
        <w:rPr>
          <w:rFonts w:eastAsia="Times New Roman" w:cs="Times New Roman"/>
          <w:szCs w:val="24"/>
        </w:rPr>
        <w:t xml:space="preserve"> όλοι μπει πλέον στο πνεύμα και τη φιλοσοφία με την οποία λειτουργείτε ως </w:t>
      </w:r>
      <w:r>
        <w:rPr>
          <w:rFonts w:eastAsia="Times New Roman" w:cs="Times New Roman"/>
          <w:szCs w:val="24"/>
        </w:rPr>
        <w:t>σ</w:t>
      </w:r>
      <w:r>
        <w:rPr>
          <w:rFonts w:eastAsia="Times New Roman" w:cs="Times New Roman"/>
          <w:szCs w:val="24"/>
        </w:rPr>
        <w:t xml:space="preserve">υγκυβέρνηση. Τρέχετε να προλάβετε να ελέγξετε τα πράγματα με το παρόν νομοσχέδιο έναντι του </w:t>
      </w:r>
      <w:r>
        <w:rPr>
          <w:rFonts w:eastAsia="Times New Roman" w:cs="Times New Roman"/>
          <w:szCs w:val="24"/>
        </w:rPr>
        <w:t>κ</w:t>
      </w:r>
      <w:r>
        <w:rPr>
          <w:rFonts w:eastAsia="Times New Roman" w:cs="Times New Roman"/>
          <w:szCs w:val="24"/>
        </w:rPr>
        <w:t xml:space="preserve">ανονισμού 1370/2007. </w:t>
      </w:r>
    </w:p>
    <w:p w14:paraId="3DCAD2B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Σε πρόσφατη δε επιστολή που απέστειλε ο Πρωθυπουργός προς το Διεθν</w:t>
      </w:r>
      <w:r>
        <w:rPr>
          <w:rFonts w:eastAsia="Times New Roman" w:cs="Times New Roman"/>
          <w:szCs w:val="24"/>
        </w:rPr>
        <w:t xml:space="preserve">ές Νομισματικό Ταμείο δεσμεύεται ότι μετά τις 21 Ιουλίου του 2017 δεν θα κάνει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απολύτως κρατικοποίηση και θα μειώσει τον αριθμό των συμβασιούχων. Πόσο του μηνός έχουμε σήμερα; Είναι 19 Ιουλίου. Γι’ αυτό τρέχετε να φέρετε το συγκεκριμένο νομοσχέδιο.</w:t>
      </w:r>
    </w:p>
    <w:p w14:paraId="3DCAD2B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κρατικοποιείτε τον ΟΑΣΘ, όταν τις κρατικές αστικές συγκοινωνίες της Αθήνας, τον ΟΑΣΑ, τις βάζετε στο </w:t>
      </w:r>
      <w:proofErr w:type="spellStart"/>
      <w:r>
        <w:rPr>
          <w:rFonts w:eastAsia="Times New Roman" w:cs="Times New Roman"/>
          <w:szCs w:val="24"/>
        </w:rPr>
        <w:t>υπερταμείο</w:t>
      </w:r>
      <w:proofErr w:type="spellEnd"/>
      <w:r>
        <w:rPr>
          <w:rFonts w:eastAsia="Times New Roman" w:cs="Times New Roman"/>
          <w:szCs w:val="24"/>
        </w:rPr>
        <w:t xml:space="preserve"> για ιδιωτικοποίηση. Με λίγα λόγια, ο κύριος Υπουργός με το ένα χέρι στέλνει τον ΟΑΣΑ στο </w:t>
      </w:r>
      <w:proofErr w:type="spellStart"/>
      <w:r>
        <w:rPr>
          <w:rFonts w:eastAsia="Times New Roman" w:cs="Times New Roman"/>
          <w:szCs w:val="24"/>
        </w:rPr>
        <w:t>υπερταμείο</w:t>
      </w:r>
      <w:proofErr w:type="spellEnd"/>
      <w:r>
        <w:rPr>
          <w:rFonts w:eastAsia="Times New Roman" w:cs="Times New Roman"/>
          <w:szCs w:val="24"/>
        </w:rPr>
        <w:t xml:space="preserve"> και με το άλλο χέρι κ</w:t>
      </w:r>
      <w:r>
        <w:rPr>
          <w:rFonts w:eastAsia="Times New Roman" w:cs="Times New Roman"/>
          <w:szCs w:val="24"/>
        </w:rPr>
        <w:t xml:space="preserve">ρατικοποιεί τον ΟΑΣΘ στη Θεσσαλονίκη. Πάμε να κουκουλώσουμε την ιστορία του ΟΑΣΑ στην Αθήνα με δήθεν </w:t>
      </w:r>
      <w:r>
        <w:rPr>
          <w:rFonts w:eastAsia="Times New Roman" w:cs="Times New Roman"/>
          <w:szCs w:val="24"/>
        </w:rPr>
        <w:lastRenderedPageBreak/>
        <w:t>επανάσταση στη Θεσσαλονίκη. Αυτή είναι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η πραγματικότητα. </w:t>
      </w:r>
    </w:p>
    <w:p w14:paraId="3DCAD2B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που πρέπει να γνωρίζουν οι πολίτες της Θεσσαλονίκης είναι ότι περνάμε πλέον από τ</w:t>
      </w:r>
      <w:r>
        <w:rPr>
          <w:rFonts w:eastAsia="Times New Roman" w:cs="Times New Roman"/>
          <w:szCs w:val="24"/>
        </w:rPr>
        <w:t>ο ιδιωτικό κρατικοδίαιτο μονοπώλιο του ΟΑΣΘ, δυστυχώς</w:t>
      </w:r>
      <w:r>
        <w:rPr>
          <w:rFonts w:eastAsia="Times New Roman" w:cs="Times New Roman"/>
          <w:szCs w:val="24"/>
        </w:rPr>
        <w:t>,</w:t>
      </w:r>
      <w:r>
        <w:rPr>
          <w:rFonts w:eastAsia="Times New Roman" w:cs="Times New Roman"/>
          <w:szCs w:val="24"/>
        </w:rPr>
        <w:t xml:space="preserve"> σε ένα κρατικό μονοπώλιο του Υπουργείου Μεταφορών. Η κρατικοποίηση που πάτε να επιβάλετε και ο τρόπος που πάτε να την κάνετε θα οδηγήσει σε πλήρες αδιέξοδο το συγκοινωνιακό έργο της Θεσσαλονίκης. Δεν ε</w:t>
      </w:r>
      <w:r>
        <w:rPr>
          <w:rFonts w:eastAsia="Times New Roman" w:cs="Times New Roman"/>
          <w:szCs w:val="24"/>
        </w:rPr>
        <w:t>ίναι τυχαίο ότι η συνοδευτική έκθεση του Γενικού Λογιστηρίου του Κράτους δεν μπορεί να προβλέψει το συνολικό κόστος όλου του εγχειρήματος.</w:t>
      </w:r>
    </w:p>
    <w:p w14:paraId="3DCAD2B8" w14:textId="77777777" w:rsidR="00B8452E" w:rsidRDefault="00811243">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Κυρίες και κύριοι συνάδελφοι, σήμερα, αν ήσασταν μια πραγματικά υπεύθυνη κυβέρνηση, θα έπρεπε να έχετε έρθει εδώ και </w:t>
      </w:r>
      <w:r>
        <w:rPr>
          <w:rFonts w:eastAsia="Times New Roman" w:cs="Times New Roman"/>
          <w:szCs w:val="24"/>
        </w:rPr>
        <w:t xml:space="preserve">να μας καταθέσετε -μετά από έναν χρόνο που ταλαιπωρείται η Θεσσαλονίκη- μια σοβαρά </w:t>
      </w:r>
      <w:r w:rsidRPr="00321EA3">
        <w:rPr>
          <w:rFonts w:eastAsia="Times New Roman" w:cs="Times New Roman"/>
          <w:color w:val="000000" w:themeColor="text1"/>
          <w:szCs w:val="24"/>
        </w:rPr>
        <w:t xml:space="preserve">επεξεργασμένη πρόταση με τους </w:t>
      </w:r>
      <w:proofErr w:type="spellStart"/>
      <w:r w:rsidRPr="00321EA3">
        <w:rPr>
          <w:rFonts w:eastAsia="Times New Roman" w:cs="Times New Roman"/>
          <w:color w:val="000000" w:themeColor="text1"/>
          <w:szCs w:val="24"/>
        </w:rPr>
        <w:t>αυτοδιοικητικούς</w:t>
      </w:r>
      <w:proofErr w:type="spellEnd"/>
      <w:r w:rsidRPr="00321EA3">
        <w:rPr>
          <w:rFonts w:eastAsia="Times New Roman" w:cs="Times New Roman"/>
          <w:color w:val="000000" w:themeColor="text1"/>
          <w:szCs w:val="24"/>
        </w:rPr>
        <w:t xml:space="preserve"> φορείς της πόλης, τους παραγωγικούς φορείς και όλους τους εμπλεκόμενους σε ένα σχέδιο νόμου, το οποίο θα προέβλεπε καλύτερη κα</w:t>
      </w:r>
      <w:r w:rsidRPr="00321EA3">
        <w:rPr>
          <w:rFonts w:eastAsia="Times New Roman" w:cs="Times New Roman"/>
          <w:color w:val="000000" w:themeColor="text1"/>
          <w:szCs w:val="24"/>
        </w:rPr>
        <w:t>ι ποιοτικότερη συγκοινωνία στη Θεσσαλονίκη μέσω ενός δημόσιου φορέα.</w:t>
      </w:r>
    </w:p>
    <w:p w14:paraId="3DCAD2B9" w14:textId="77777777" w:rsidR="00B8452E" w:rsidRDefault="00811243">
      <w:pPr>
        <w:spacing w:line="600" w:lineRule="auto"/>
        <w:ind w:firstLine="720"/>
        <w:jc w:val="both"/>
        <w:rPr>
          <w:rFonts w:eastAsia="Times New Roman" w:cs="Times New Roman"/>
          <w:szCs w:val="24"/>
        </w:rPr>
      </w:pPr>
      <w:r w:rsidRPr="0083608E">
        <w:rPr>
          <w:rFonts w:eastAsia="Times New Roman" w:cs="Times New Roman"/>
          <w:szCs w:val="24"/>
        </w:rPr>
        <w:lastRenderedPageBreak/>
        <w:t>(Στο σημείο αυτό κτυπάει το κουδούνι λήξεως του χρόνου ομιλίας του κυρίου Βουλευτού)</w:t>
      </w:r>
    </w:p>
    <w:p w14:paraId="3DCAD2BA" w14:textId="77777777" w:rsidR="00B8452E" w:rsidRDefault="00811243">
      <w:pPr>
        <w:spacing w:line="600" w:lineRule="auto"/>
        <w:ind w:firstLine="720"/>
        <w:jc w:val="both"/>
        <w:rPr>
          <w:rFonts w:eastAsia="Times New Roman" w:cs="Times New Roman"/>
          <w:szCs w:val="24"/>
        </w:rPr>
      </w:pPr>
      <w:r w:rsidRPr="0083608E">
        <w:rPr>
          <w:rFonts w:eastAsia="Times New Roman" w:cs="Times New Roman"/>
          <w:szCs w:val="24"/>
        </w:rPr>
        <w:t>Ένα λεπτό, κύριε Πρόεδρε.</w:t>
      </w:r>
    </w:p>
    <w:p w14:paraId="3DCAD2B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 παρόν, όμως, νομοσχέδιο δεν δίνει την παραμικρή εγγύηση και την παραμικρή</w:t>
      </w:r>
      <w:r>
        <w:rPr>
          <w:rFonts w:eastAsia="Times New Roman" w:cs="Times New Roman"/>
          <w:szCs w:val="24"/>
        </w:rPr>
        <w:t xml:space="preserve"> εξασφάλιση ότι θα δημιουργηθεί κάτι καλύτερο, ότι θα προσφέρει καλύτερες υπηρεσίες στους κατοίκους της Θεσσαλονίκης</w:t>
      </w:r>
      <w:r>
        <w:rPr>
          <w:rFonts w:eastAsia="Times New Roman" w:cs="Times New Roman"/>
          <w:szCs w:val="24"/>
        </w:rPr>
        <w:t>,</w:t>
      </w:r>
      <w:r>
        <w:rPr>
          <w:rFonts w:eastAsia="Times New Roman" w:cs="Times New Roman"/>
          <w:szCs w:val="24"/>
        </w:rPr>
        <w:t xml:space="preserve"> σε σχέση με αυτό που προϋπήρχε.</w:t>
      </w:r>
    </w:p>
    <w:p w14:paraId="3DCAD2B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ήθελα στο σημείο αυτό να ρωτήσω το εξής: Ακούμε, κύριε Υπουργέ, ότι σύμφωνα με τον έλεγχο υπάρχει κακοδ</w:t>
      </w:r>
      <w:r>
        <w:rPr>
          <w:rFonts w:eastAsia="Times New Roman" w:cs="Times New Roman"/>
          <w:szCs w:val="24"/>
        </w:rPr>
        <w:t xml:space="preserve">ιαχείριση στον ΟΑΣΘ. Τους στείλατε στη </w:t>
      </w:r>
      <w:r>
        <w:rPr>
          <w:rFonts w:eastAsia="Times New Roman" w:cs="Times New Roman"/>
          <w:szCs w:val="24"/>
        </w:rPr>
        <w:t>δ</w:t>
      </w:r>
      <w:r>
        <w:rPr>
          <w:rFonts w:eastAsia="Times New Roman" w:cs="Times New Roman"/>
          <w:szCs w:val="24"/>
        </w:rPr>
        <w:t xml:space="preserve">ικαιοσύνη; Μόνον η </w:t>
      </w:r>
      <w:r>
        <w:rPr>
          <w:rFonts w:eastAsia="Times New Roman" w:cs="Times New Roman"/>
          <w:szCs w:val="24"/>
        </w:rPr>
        <w:t>δ</w:t>
      </w:r>
      <w:r>
        <w:rPr>
          <w:rFonts w:eastAsia="Times New Roman" w:cs="Times New Roman"/>
          <w:szCs w:val="24"/>
        </w:rPr>
        <w:t xml:space="preserve">ικαιοσύνη είναι αρμόδια να αποφανθεί. Γιατί πάμε σε εκκαθάριση εν λειτουργία του </w:t>
      </w:r>
      <w:r>
        <w:rPr>
          <w:rFonts w:eastAsia="Times New Roman" w:cs="Times New Roman"/>
          <w:szCs w:val="24"/>
        </w:rPr>
        <w:t>ο</w:t>
      </w:r>
      <w:r>
        <w:rPr>
          <w:rFonts w:eastAsia="Times New Roman" w:cs="Times New Roman"/>
          <w:szCs w:val="24"/>
        </w:rPr>
        <w:t xml:space="preserve">ργανισμού, η οποία είναι σχεδόν βέβαιο ότι δεν διασφαλίζει ομαλή μετάβαση στο νέο καθεστώς; </w:t>
      </w:r>
    </w:p>
    <w:p w14:paraId="3DCAD2B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Επίσης έχετε στοιχεία</w:t>
      </w:r>
      <w:r>
        <w:rPr>
          <w:rFonts w:eastAsia="Times New Roman" w:cs="Times New Roman"/>
          <w:szCs w:val="24"/>
        </w:rPr>
        <w:t xml:space="preserve"> να μας πείτε</w:t>
      </w:r>
      <w:r>
        <w:rPr>
          <w:rFonts w:eastAsia="Times New Roman" w:cs="Times New Roman"/>
          <w:szCs w:val="24"/>
        </w:rPr>
        <w:t>,</w:t>
      </w:r>
      <w:r>
        <w:rPr>
          <w:rFonts w:eastAsia="Times New Roman" w:cs="Times New Roman"/>
          <w:szCs w:val="24"/>
        </w:rPr>
        <w:t xml:space="preserve"> πόσο λιγότερο θα κοστίζει ο ΑΣΥΘ</w:t>
      </w:r>
      <w:r>
        <w:rPr>
          <w:rFonts w:eastAsia="Times New Roman" w:cs="Times New Roman"/>
          <w:szCs w:val="24"/>
        </w:rPr>
        <w:t>,</w:t>
      </w:r>
      <w:r>
        <w:rPr>
          <w:rFonts w:eastAsia="Times New Roman" w:cs="Times New Roman"/>
          <w:szCs w:val="24"/>
        </w:rPr>
        <w:t xml:space="preserve"> σύμφωνα με τους στόχους που εσείς βάζετε; Θα παραμείνει το εισιτήριο φθηνότερο</w:t>
      </w:r>
      <w:r>
        <w:rPr>
          <w:rFonts w:eastAsia="Times New Roman" w:cs="Times New Roman"/>
          <w:szCs w:val="24"/>
        </w:rPr>
        <w:t>,</w:t>
      </w:r>
      <w:r>
        <w:rPr>
          <w:rFonts w:eastAsia="Times New Roman" w:cs="Times New Roman"/>
          <w:szCs w:val="24"/>
        </w:rPr>
        <w:t xml:space="preserve"> όταν στην πρώτη κατηγορία στη Θεσσαλονίκη είναι 1 ευρώ</w:t>
      </w:r>
      <w:r>
        <w:rPr>
          <w:rFonts w:eastAsia="Times New Roman" w:cs="Times New Roman"/>
          <w:szCs w:val="24"/>
        </w:rPr>
        <w:t>,</w:t>
      </w:r>
      <w:r>
        <w:rPr>
          <w:rFonts w:eastAsia="Times New Roman" w:cs="Times New Roman"/>
          <w:szCs w:val="24"/>
        </w:rPr>
        <w:t xml:space="preserve"> έναντι του 1,40 ευρώ που ισχύει στην Αθήνα; Αν μας φέρετε τα στοιχεία α</w:t>
      </w:r>
      <w:r>
        <w:rPr>
          <w:rFonts w:eastAsia="Times New Roman" w:cs="Times New Roman"/>
          <w:szCs w:val="24"/>
        </w:rPr>
        <w:t xml:space="preserve">υτά, θα μπορούμε να μιλάμε με συγκεκριμένα νούμερα και όχι με καλές προθέσεις. Γιατί; </w:t>
      </w:r>
      <w:r>
        <w:rPr>
          <w:rFonts w:eastAsia="Times New Roman" w:cs="Times New Roman"/>
          <w:szCs w:val="24"/>
        </w:rPr>
        <w:lastRenderedPageBreak/>
        <w:t xml:space="preserve">Γιατί εδώ και δυόμισι χρόνια που βρίσκεστε στην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χορτάσαμε από καλές προθέσεις. Πρώτα, λοιπόν, θα φέρετε αυτά τα στοιχεία και στη συνέχεια μπορούμε, αν θέλετε, </w:t>
      </w:r>
      <w:r>
        <w:rPr>
          <w:rFonts w:eastAsia="Times New Roman" w:cs="Times New Roman"/>
          <w:szCs w:val="24"/>
        </w:rPr>
        <w:t>να συζητήσουμε πρακτικά.</w:t>
      </w:r>
    </w:p>
    <w:p w14:paraId="3DCAD2B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 μήνυμα, λοιπόν, ως Δημοκρατική Συμπαράταξη είναι ξεκάθαρο. Ζητάμε δημόσιες αστικές συγκοινωνίες, σύγχρονες, ευρωπαϊκές, που να σχεδιάζονται σε συνεργασία με τους ανθρώπους της πόλης της Θεσσαλονίκης, οι οποίοι βιώνουν από πρώτο </w:t>
      </w:r>
      <w:r>
        <w:rPr>
          <w:rFonts w:eastAsia="Times New Roman" w:cs="Times New Roman"/>
          <w:szCs w:val="24"/>
        </w:rPr>
        <w:t>χέρι τις ανάγκες της πόλης κι όχι από τους αρεστούς του εκάστοτε Υπουργού. Γιατί και στα δύο όργανα τα οποία συστήνετε, και στον ΟΣΕΘ και στον ΑΣΥΘ, οι πέντε είναι διορισμένοι από το Υπουργείο, από τον εκάστοτε Υπουργό, και οι τέσσερις θα είναι απλώς διακο</w:t>
      </w:r>
      <w:r>
        <w:rPr>
          <w:rFonts w:eastAsia="Times New Roman" w:cs="Times New Roman"/>
          <w:szCs w:val="24"/>
        </w:rPr>
        <w:t>σμητικοί.</w:t>
      </w:r>
    </w:p>
    <w:p w14:paraId="3DCAD2BF" w14:textId="77777777" w:rsidR="00B8452E" w:rsidRDefault="00811243">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DCAD2C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Γι’ αυτό, λοιπόν, εμείς ζητάμε να φτιάξετε ανοικτές δημόσιες συγκοινωνίες, σύγχρονες, ευρωπαϊκές, με καθοριστικό ρόλο της αυτοδιοίκησης και του </w:t>
      </w:r>
      <w:r>
        <w:rPr>
          <w:rFonts w:eastAsia="Times New Roman" w:cs="Times New Roman"/>
          <w:szCs w:val="24"/>
        </w:rPr>
        <w:t>Ε</w:t>
      </w:r>
      <w:r>
        <w:rPr>
          <w:rFonts w:eastAsia="Times New Roman" w:cs="Times New Roman"/>
          <w:szCs w:val="24"/>
        </w:rPr>
        <w:t xml:space="preserve">ργατικού </w:t>
      </w:r>
      <w:r>
        <w:rPr>
          <w:rFonts w:eastAsia="Times New Roman" w:cs="Times New Roman"/>
          <w:szCs w:val="24"/>
        </w:rPr>
        <w:t>Κ</w:t>
      </w:r>
      <w:r>
        <w:rPr>
          <w:rFonts w:eastAsia="Times New Roman" w:cs="Times New Roman"/>
          <w:szCs w:val="24"/>
        </w:rPr>
        <w:t>έντρου,</w:t>
      </w:r>
      <w:r>
        <w:rPr>
          <w:rFonts w:eastAsia="Times New Roman" w:cs="Times New Roman"/>
          <w:szCs w:val="24"/>
        </w:rPr>
        <w:t xml:space="preserve"> που το έχετε </w:t>
      </w:r>
      <w:r>
        <w:rPr>
          <w:rFonts w:eastAsia="Times New Roman" w:cs="Times New Roman"/>
          <w:szCs w:val="24"/>
        </w:rPr>
        <w:lastRenderedPageBreak/>
        <w:t xml:space="preserve">αποκλείσει από παντού. Γιατί ποιοι άλλοι εκφράζουν τους εργαζομένους </w:t>
      </w:r>
      <w:r>
        <w:rPr>
          <w:rFonts w:eastAsia="Times New Roman" w:cs="Times New Roman"/>
          <w:szCs w:val="24"/>
        </w:rPr>
        <w:t xml:space="preserve">και τους παραγωγικούς φορείς </w:t>
      </w:r>
      <w:r>
        <w:rPr>
          <w:rFonts w:eastAsia="Times New Roman" w:cs="Times New Roman"/>
          <w:szCs w:val="24"/>
        </w:rPr>
        <w:t xml:space="preserve">στη Θεσσαλονίκη αν όχι το </w:t>
      </w:r>
      <w:r>
        <w:rPr>
          <w:rFonts w:eastAsia="Times New Roman" w:cs="Times New Roman"/>
          <w:szCs w:val="24"/>
        </w:rPr>
        <w:t>Ε</w:t>
      </w:r>
      <w:r>
        <w:rPr>
          <w:rFonts w:eastAsia="Times New Roman" w:cs="Times New Roman"/>
          <w:szCs w:val="24"/>
        </w:rPr>
        <w:t>ργατικό Κέντρο;</w:t>
      </w:r>
    </w:p>
    <w:p w14:paraId="3DCAD2C1" w14:textId="77777777" w:rsidR="00B8452E" w:rsidRDefault="0081124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Ολοκληρώστε τη σκέψη σας, σας </w:t>
      </w:r>
      <w:r>
        <w:rPr>
          <w:rFonts w:eastAsia="Times New Roman"/>
          <w:bCs/>
        </w:rPr>
        <w:t>παρακαλώ</w:t>
      </w:r>
      <w:r>
        <w:rPr>
          <w:rFonts w:eastAsia="Times New Roman" w:cs="Times New Roman"/>
          <w:szCs w:val="24"/>
        </w:rPr>
        <w:t>.</w:t>
      </w:r>
    </w:p>
    <w:p w14:paraId="3DCAD2C2"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Τέλειωσα σ</w:t>
      </w:r>
      <w:r>
        <w:rPr>
          <w:rFonts w:eastAsia="Times New Roman" w:cs="Times New Roman"/>
          <w:szCs w:val="24"/>
        </w:rPr>
        <w:t xml:space="preserve">ε σχέση με το νομοσχέδιο, </w:t>
      </w:r>
      <w:r>
        <w:rPr>
          <w:rFonts w:eastAsia="Times New Roman"/>
          <w:bCs/>
        </w:rPr>
        <w:t>κύριε Πρόεδρε,</w:t>
      </w:r>
      <w:r>
        <w:rPr>
          <w:rFonts w:eastAsia="Times New Roman" w:cs="Times New Roman"/>
          <w:szCs w:val="24"/>
        </w:rPr>
        <w:t xml:space="preserve"> αλλά θα ήθελα </w:t>
      </w:r>
      <w:r>
        <w:rPr>
          <w:rFonts w:eastAsia="Times New Roman" w:cs="Times New Roman"/>
          <w:szCs w:val="24"/>
        </w:rPr>
        <w:t>γι</w:t>
      </w:r>
      <w:r>
        <w:rPr>
          <w:rFonts w:eastAsia="Times New Roman" w:cs="Times New Roman"/>
          <w:szCs w:val="24"/>
        </w:rPr>
        <w:t>α τριάντα δευτερόλεπτα να πω</w:t>
      </w:r>
      <w:r>
        <w:rPr>
          <w:rFonts w:eastAsia="Times New Roman" w:cs="Times New Roman"/>
          <w:szCs w:val="24"/>
        </w:rPr>
        <w:t>,</w:t>
      </w:r>
      <w:r>
        <w:rPr>
          <w:rFonts w:eastAsia="Times New Roman" w:cs="Times New Roman"/>
          <w:szCs w:val="24"/>
        </w:rPr>
        <w:t xml:space="preserve"> το πώς αντιλαμβάνεται το κοινοβουλευτικό έργο και τον κοινοβουλευτικό έλεγχο ο </w:t>
      </w:r>
      <w:r>
        <w:rPr>
          <w:rFonts w:eastAsia="Times New Roman"/>
          <w:bCs/>
        </w:rPr>
        <w:t>κύριος Υπουργός,</w:t>
      </w:r>
      <w:r>
        <w:rPr>
          <w:rFonts w:eastAsia="Times New Roman" w:cs="Times New Roman"/>
          <w:szCs w:val="24"/>
        </w:rPr>
        <w:t xml:space="preserve"> ο οποίος έχει σχεδιάσει τα τριάντα οκτώ διόδια στην Εγνατία Οδό, όταν επί</w:t>
      </w:r>
      <w:r>
        <w:rPr>
          <w:rFonts w:eastAsia="Times New Roman" w:cs="Times New Roman"/>
          <w:szCs w:val="24"/>
        </w:rPr>
        <w:t xml:space="preserve"> ενάμιση μήνα</w:t>
      </w:r>
      <w:r>
        <w:rPr>
          <w:rFonts w:eastAsia="Times New Roman" w:cs="Times New Roman"/>
          <w:szCs w:val="24"/>
        </w:rPr>
        <w:t>-</w:t>
      </w:r>
      <w:r>
        <w:rPr>
          <w:rFonts w:eastAsia="Times New Roman" w:cs="Times New Roman"/>
          <w:szCs w:val="24"/>
        </w:rPr>
        <w:t xml:space="preserve"> καταθέτοντας κάθε Πέμπτη επίκαιρη ερώτηση, προσπαθώντας να κάνω έναν κοινοβουλευτικό διάλογο για τα τρία διόδια που έχει στήσει στον Νομό Σερρών, όπου επιβάλλει ασφυκτικά ένα μεγάλο κόστος σε σχέση με τη μεταφορά ανθρώπων, προϊόντων κ.λπ. στην πόλη της Θε</w:t>
      </w:r>
      <w:r>
        <w:rPr>
          <w:rFonts w:eastAsia="Times New Roman" w:cs="Times New Roman"/>
          <w:szCs w:val="24"/>
        </w:rPr>
        <w:t>σσαλονίκης</w:t>
      </w:r>
      <w:r>
        <w:rPr>
          <w:rFonts w:eastAsia="Times New Roman" w:cs="Times New Roman"/>
          <w:szCs w:val="24"/>
        </w:rPr>
        <w:t>- ο</w:t>
      </w:r>
      <w:r>
        <w:rPr>
          <w:rFonts w:eastAsia="Times New Roman" w:cs="Times New Roman"/>
          <w:szCs w:val="24"/>
        </w:rPr>
        <w:t xml:space="preserve"> </w:t>
      </w:r>
      <w:r>
        <w:rPr>
          <w:rFonts w:eastAsia="Times New Roman"/>
          <w:bCs/>
        </w:rPr>
        <w:t>κύριος Υπουργός</w:t>
      </w:r>
      <w:r>
        <w:rPr>
          <w:rFonts w:eastAsia="Times New Roman" w:cs="Times New Roman"/>
          <w:szCs w:val="24"/>
        </w:rPr>
        <w:t xml:space="preserve"> δηλώνει συνεχώς υπουργικό κώλυμα. Όταν μάλλον είναι να αναλάβετε τις ευθύνες σας, </w:t>
      </w:r>
      <w:r>
        <w:rPr>
          <w:rFonts w:eastAsia="Times New Roman"/>
          <w:bCs/>
        </w:rPr>
        <w:t>κύριε Υπουργέ,</w:t>
      </w:r>
      <w:r>
        <w:rPr>
          <w:rFonts w:eastAsia="Times New Roman" w:cs="Times New Roman"/>
          <w:szCs w:val="24"/>
        </w:rPr>
        <w:t xml:space="preserve"> μάλλον είστε μόνιμα απών.</w:t>
      </w:r>
    </w:p>
    <w:p w14:paraId="3DCAD2C3" w14:textId="77777777" w:rsidR="00B8452E" w:rsidRDefault="0081124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κύριε Τζελέπη.</w:t>
      </w:r>
    </w:p>
    <w:p w14:paraId="3DCAD2C4"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Γιατί; Γιατί φέρνετε κα</w:t>
      </w:r>
      <w:r>
        <w:rPr>
          <w:rFonts w:eastAsia="Times New Roman" w:cs="Times New Roman"/>
          <w:szCs w:val="24"/>
        </w:rPr>
        <w:t>τεπείγοντα νομοσχέδια και δεν έχετε χρόνο ή μήπως δεν σας το επιτρέπει η ατζέντα σας από τα συνεχόμενα ταξίδια που κάνετε εντός Ελλάδος</w:t>
      </w:r>
      <w:r>
        <w:rPr>
          <w:rFonts w:eastAsia="Times New Roman" w:cs="Times New Roman"/>
          <w:szCs w:val="24"/>
        </w:rPr>
        <w:t>,</w:t>
      </w:r>
      <w:r>
        <w:rPr>
          <w:rFonts w:eastAsia="Times New Roman" w:cs="Times New Roman"/>
          <w:szCs w:val="24"/>
        </w:rPr>
        <w:t xml:space="preserve"> για να εγκαινιάζετε έργα άλλων; Κάποτε, όμως, θα έρθετε και θα τα πούμε</w:t>
      </w:r>
      <w:r>
        <w:rPr>
          <w:rFonts w:eastAsia="Times New Roman" w:cs="Times New Roman"/>
          <w:szCs w:val="24"/>
        </w:rPr>
        <w:t>,</w:t>
      </w:r>
      <w:r>
        <w:rPr>
          <w:rFonts w:eastAsia="Times New Roman" w:cs="Times New Roman"/>
          <w:szCs w:val="24"/>
        </w:rPr>
        <w:t xml:space="preserve"> σε σχέση με το μείζον πρόβλημα που δημιουργείτ</w:t>
      </w:r>
      <w:r>
        <w:rPr>
          <w:rFonts w:eastAsia="Times New Roman" w:cs="Times New Roman"/>
          <w:szCs w:val="24"/>
        </w:rPr>
        <w:t>ε στον Νομό Σερρών.</w:t>
      </w:r>
    </w:p>
    <w:p w14:paraId="3DCAD2C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Ευχαριστώ.</w:t>
      </w:r>
    </w:p>
    <w:p w14:paraId="3DCAD2C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 - ΔΗΜΑΡ</w:t>
      </w:r>
      <w:r>
        <w:rPr>
          <w:rFonts w:eastAsia="Times New Roman" w:cs="Times New Roman"/>
          <w:szCs w:val="24"/>
        </w:rPr>
        <w:t>)</w:t>
      </w:r>
    </w:p>
    <w:p w14:paraId="3DCAD2C7" w14:textId="77777777" w:rsidR="00B8452E" w:rsidRDefault="0081124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κύριε Τζελέπη.</w:t>
      </w:r>
    </w:p>
    <w:p w14:paraId="3DCAD2C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Τον λόγο έχει η Κοινοβουλευτική Εκπρόσωπος της Χρυσής Αυγής κ. Ελένη </w:t>
      </w:r>
      <w:proofErr w:type="spellStart"/>
      <w:r>
        <w:rPr>
          <w:rFonts w:eastAsia="Times New Roman" w:cs="Times New Roman"/>
          <w:szCs w:val="24"/>
        </w:rPr>
        <w:t>Ζαρούλια</w:t>
      </w:r>
      <w:proofErr w:type="spellEnd"/>
      <w:r>
        <w:rPr>
          <w:rFonts w:eastAsia="Times New Roman" w:cs="Times New Roman"/>
          <w:szCs w:val="24"/>
        </w:rPr>
        <w:t>.</w:t>
      </w:r>
    </w:p>
    <w:p w14:paraId="3DCAD2C9" w14:textId="77777777" w:rsidR="00B8452E" w:rsidRDefault="00811243">
      <w:pPr>
        <w:spacing w:line="600" w:lineRule="auto"/>
        <w:ind w:firstLine="720"/>
        <w:jc w:val="both"/>
        <w:rPr>
          <w:rFonts w:eastAsia="Times New Roman"/>
          <w:bCs/>
        </w:rPr>
      </w:pPr>
      <w:r>
        <w:rPr>
          <w:rFonts w:eastAsia="Times New Roman" w:cs="Times New Roman"/>
          <w:b/>
          <w:szCs w:val="24"/>
        </w:rPr>
        <w:t xml:space="preserve">ΕΛΕΝΗ </w:t>
      </w:r>
      <w:r>
        <w:rPr>
          <w:rFonts w:eastAsia="Times New Roman" w:cs="Times New Roman"/>
          <w:b/>
          <w:szCs w:val="24"/>
        </w:rPr>
        <w:t>ΖΑΡΟΥΛΙΑ:</w:t>
      </w:r>
      <w:r>
        <w:rPr>
          <w:rFonts w:eastAsia="Times New Roman" w:cs="Times New Roman"/>
          <w:szCs w:val="24"/>
        </w:rPr>
        <w:t xml:space="preserve"> Σας ευχαριστώ πολύ, </w:t>
      </w:r>
      <w:r>
        <w:rPr>
          <w:rFonts w:eastAsia="Times New Roman"/>
          <w:bCs/>
        </w:rPr>
        <w:t>κύριε Πρόεδρε.</w:t>
      </w:r>
    </w:p>
    <w:p w14:paraId="3DCAD2CA" w14:textId="77777777" w:rsidR="00B8452E" w:rsidRDefault="00811243">
      <w:pPr>
        <w:spacing w:line="600" w:lineRule="auto"/>
        <w:ind w:firstLine="720"/>
        <w:jc w:val="both"/>
        <w:rPr>
          <w:rFonts w:eastAsia="Times New Roman"/>
          <w:bCs/>
        </w:rPr>
      </w:pPr>
      <w:r>
        <w:rPr>
          <w:rFonts w:eastAsia="Times New Roman"/>
          <w:bCs/>
        </w:rPr>
        <w:t>Δεν μπορώ</w:t>
      </w:r>
      <w:r>
        <w:rPr>
          <w:rFonts w:eastAsia="Times New Roman"/>
          <w:bCs/>
        </w:rPr>
        <w:t>,</w:t>
      </w:r>
      <w:r>
        <w:rPr>
          <w:rFonts w:eastAsia="Times New Roman"/>
          <w:bCs/>
        </w:rPr>
        <w:t xml:space="preserve"> παρά να αρχίσω την τοποθέτησή μου με ένα σχόλιο για μερικά από αυτά τα τερατώδη που ακούστηκαν πριν από λίγο από τον Υπουργό. </w:t>
      </w:r>
    </w:p>
    <w:p w14:paraId="3DCAD2CB" w14:textId="77777777" w:rsidR="00B8452E" w:rsidRDefault="00811243">
      <w:pPr>
        <w:spacing w:line="600" w:lineRule="auto"/>
        <w:ind w:firstLine="720"/>
        <w:jc w:val="both"/>
        <w:rPr>
          <w:rFonts w:eastAsia="Times New Roman"/>
          <w:bCs/>
        </w:rPr>
      </w:pPr>
      <w:r>
        <w:rPr>
          <w:rFonts w:eastAsia="Times New Roman"/>
          <w:bCs/>
        </w:rPr>
        <w:lastRenderedPageBreak/>
        <w:t xml:space="preserve">Ούτε λίγο ούτε πολύ ζήτησε και τα ρέστα ο πρώην πρωτοκλασάτος </w:t>
      </w:r>
      <w:proofErr w:type="spellStart"/>
      <w:r>
        <w:rPr>
          <w:rFonts w:eastAsia="Times New Roman"/>
          <w:bCs/>
        </w:rPr>
        <w:t>πασόκ</w:t>
      </w:r>
      <w:r>
        <w:rPr>
          <w:rFonts w:eastAsia="Times New Roman"/>
          <w:bCs/>
        </w:rPr>
        <w:t>ος</w:t>
      </w:r>
      <w:proofErr w:type="spellEnd"/>
      <w:r>
        <w:rPr>
          <w:rFonts w:eastAsia="Times New Roman"/>
          <w:bCs/>
        </w:rPr>
        <w:t xml:space="preserve"> από</w:t>
      </w:r>
      <w:r>
        <w:rPr>
          <w:rFonts w:eastAsia="Times New Roman"/>
          <w:bCs/>
        </w:rPr>
        <w:t xml:space="preserve"> τις μέχρι τώρα κυβερνήσεις. «Τι κάνατε όλα αυτά τα χρόνια» είπε χαρακτηριστικά. Έλα μου ντε! Τι κάνατε; Εσείς κυβερνάτε όλα αυτά τα χρόνια και καταντήσατε σε αυτά τα χάλια τον τόπο, το ΠΑΣΟΚ και η Νέα Δημοκρατία.</w:t>
      </w:r>
    </w:p>
    <w:p w14:paraId="3DCAD2CC" w14:textId="77777777" w:rsidR="00B8452E" w:rsidRDefault="00811243">
      <w:pPr>
        <w:spacing w:line="600" w:lineRule="auto"/>
        <w:ind w:firstLine="720"/>
        <w:jc w:val="both"/>
        <w:rPr>
          <w:rFonts w:eastAsia="Times New Roman"/>
          <w:bCs/>
        </w:rPr>
      </w:pPr>
      <w:r>
        <w:rPr>
          <w:rFonts w:eastAsia="Times New Roman"/>
          <w:bCs/>
        </w:rPr>
        <w:t>Δεν κατάλαβα, επίσης, τι εννοούσε με τη λέ</w:t>
      </w:r>
      <w:r>
        <w:rPr>
          <w:rFonts w:eastAsia="Times New Roman"/>
          <w:bCs/>
        </w:rPr>
        <w:t xml:space="preserve">ξη «παρέλαβε». Παρέλαβε ο κ. </w:t>
      </w:r>
      <w:proofErr w:type="spellStart"/>
      <w:r>
        <w:rPr>
          <w:rFonts w:eastAsia="Times New Roman"/>
          <w:bCs/>
        </w:rPr>
        <w:t>Σπίρτζης</w:t>
      </w:r>
      <w:proofErr w:type="spellEnd"/>
      <w:r>
        <w:rPr>
          <w:rFonts w:eastAsia="Times New Roman"/>
          <w:bCs/>
        </w:rPr>
        <w:t>, όντας στο ΠΑΣΟΚ, που κυβερνούσε μέχρι προχθές, και σήμερα βρέθηκε να είναι Υπουργός του ΣΥΡΙΖΑ! Έλα Παναγία μου! Ακατανόητα πράγματα για κάποιον που γνωρίζει καταστάσεις και δεν έχει κοντή μνήμη, βεβαίως.</w:t>
      </w:r>
    </w:p>
    <w:p w14:paraId="3DCAD2CD" w14:textId="77777777" w:rsidR="00B8452E" w:rsidRDefault="00811243">
      <w:pPr>
        <w:spacing w:line="600" w:lineRule="auto"/>
        <w:ind w:firstLine="720"/>
        <w:jc w:val="both"/>
        <w:rPr>
          <w:rFonts w:eastAsia="Times New Roman"/>
          <w:bCs/>
        </w:rPr>
      </w:pPr>
      <w:r>
        <w:rPr>
          <w:rFonts w:eastAsia="Times New Roman"/>
          <w:bCs/>
        </w:rPr>
        <w:t>Πριν αναφερθ</w:t>
      </w:r>
      <w:r>
        <w:rPr>
          <w:rFonts w:eastAsia="Times New Roman"/>
          <w:bCs/>
        </w:rPr>
        <w:t xml:space="preserve">ώ στο σχέδιο νόμου, η τρέχουσα επικαιρότητα και ο ωμός </w:t>
      </w:r>
      <w:proofErr w:type="spellStart"/>
      <w:r>
        <w:rPr>
          <w:rFonts w:eastAsia="Times New Roman"/>
          <w:bCs/>
        </w:rPr>
        <w:t>αντιθεσμικός</w:t>
      </w:r>
      <w:proofErr w:type="spellEnd"/>
      <w:r>
        <w:rPr>
          <w:rFonts w:eastAsia="Times New Roman"/>
          <w:bCs/>
        </w:rPr>
        <w:t xml:space="preserve"> παρεμβατισμός της Κυβέρνησης σε θέματα που άπτονται της δικαιοσύνης</w:t>
      </w:r>
      <w:r>
        <w:rPr>
          <w:rFonts w:eastAsia="Times New Roman"/>
          <w:bCs/>
        </w:rPr>
        <w:t>,</w:t>
      </w:r>
      <w:r>
        <w:rPr>
          <w:rFonts w:eastAsia="Times New Roman"/>
          <w:bCs/>
        </w:rPr>
        <w:t xml:space="preserve"> με υποχρεώνουν να τοποθετηθώ επιγραμματικά για ζητήματα που δεν αφορούν το υπό συζήτηση νομοσχέδιο. </w:t>
      </w:r>
    </w:p>
    <w:p w14:paraId="3DCAD2CE" w14:textId="77777777" w:rsidR="00B8452E" w:rsidRDefault="00811243">
      <w:pPr>
        <w:spacing w:line="600" w:lineRule="auto"/>
        <w:ind w:firstLine="720"/>
        <w:jc w:val="both"/>
        <w:rPr>
          <w:rFonts w:eastAsia="Times New Roman"/>
          <w:bCs/>
        </w:rPr>
      </w:pPr>
      <w:r>
        <w:rPr>
          <w:rFonts w:eastAsia="Times New Roman"/>
          <w:bCs/>
        </w:rPr>
        <w:t>Επειδή, όμως, αφορ</w:t>
      </w:r>
      <w:r>
        <w:rPr>
          <w:rFonts w:eastAsia="Times New Roman"/>
          <w:bCs/>
        </w:rPr>
        <w:t>ούν τη Βουλή και τον ελληνικό λαό, είναι καθήκον μου ως Κοινοβουλευτική Εκπρόσωπος της Χρυσής Αυγής, να σχολιάσω την εξόφθαλμη κατάργηση της διάκρισης των εξουσιών που επιχειρήθηκε από την Κυβέρνηση, με α</w:t>
      </w:r>
      <w:r>
        <w:rPr>
          <w:rFonts w:eastAsia="Times New Roman"/>
          <w:bCs/>
        </w:rPr>
        <w:lastRenderedPageBreak/>
        <w:t>φορμή μια μη αρεστή σε αυτή δικαστική απόφαση εις βά</w:t>
      </w:r>
      <w:r>
        <w:rPr>
          <w:rFonts w:eastAsia="Times New Roman"/>
          <w:bCs/>
        </w:rPr>
        <w:t>ρος ατόμων που έχουν καταδικαστεί πρωτόδικα για συμμετοχή σε τρομοκρατικές οργανώσεις.</w:t>
      </w:r>
    </w:p>
    <w:p w14:paraId="3DCAD2CF" w14:textId="77777777" w:rsidR="00B8452E" w:rsidRDefault="00811243">
      <w:pPr>
        <w:spacing w:line="600" w:lineRule="auto"/>
        <w:ind w:firstLine="720"/>
        <w:jc w:val="both"/>
        <w:rPr>
          <w:rFonts w:eastAsia="Times New Roman"/>
          <w:bCs/>
        </w:rPr>
      </w:pPr>
      <w:r>
        <w:rPr>
          <w:rFonts w:eastAsia="Times New Roman"/>
          <w:bCs/>
        </w:rPr>
        <w:t>Θα αποδείξω, λοιπόν, μέσα σε λίγα λεπτά</w:t>
      </w:r>
      <w:r>
        <w:rPr>
          <w:rFonts w:eastAsia="Times New Roman"/>
          <w:bCs/>
        </w:rPr>
        <w:t>,</w:t>
      </w:r>
      <w:r>
        <w:rPr>
          <w:rFonts w:eastAsia="Times New Roman"/>
          <w:bCs/>
        </w:rPr>
        <w:t xml:space="preserve"> την προκλητική στάση που τηρείτε απέναντι στη δικαιοσύνη και μάλιστα για ένα θέμα που αφορά τη βία, την τρομοκρατία και άλλα παρ</w:t>
      </w:r>
      <w:r>
        <w:rPr>
          <w:rFonts w:eastAsia="Times New Roman"/>
          <w:bCs/>
        </w:rPr>
        <w:t>όμοια φαινόμενα, που όχι μόνο αρνείστε να καταδικάσετε αλλά επιδοκιμάζετε άλλοτε με ανακοινώσεις και άλλοτε με αμφισβήτηση δικαστικών αποφάσεων.</w:t>
      </w:r>
    </w:p>
    <w:p w14:paraId="3DCAD2D0" w14:textId="77777777" w:rsidR="00B8452E" w:rsidRDefault="00811243">
      <w:pPr>
        <w:spacing w:line="600" w:lineRule="auto"/>
        <w:ind w:firstLine="720"/>
        <w:jc w:val="both"/>
        <w:rPr>
          <w:rFonts w:eastAsia="Times New Roman" w:cs="Times New Roman"/>
          <w:szCs w:val="24"/>
        </w:rPr>
      </w:pPr>
      <w:r>
        <w:rPr>
          <w:rFonts w:eastAsia="Times New Roman"/>
          <w:bCs/>
        </w:rPr>
        <w:t>Ο τομέας δικαιωμάτων του ΣΥΡΙΖΑ, λοιπόν, εξέδωσε μια ανακοίνωση, σύμφωνα με την οποία η δικαιοσύνη αφήνει έξω τ</w:t>
      </w:r>
      <w:r>
        <w:rPr>
          <w:rFonts w:eastAsia="Times New Roman"/>
          <w:bCs/>
        </w:rPr>
        <w:t xml:space="preserve">ους </w:t>
      </w:r>
      <w:proofErr w:type="spellStart"/>
      <w:r>
        <w:rPr>
          <w:rFonts w:eastAsia="Times New Roman"/>
          <w:bCs/>
        </w:rPr>
        <w:t>Μιχαλολιάκους</w:t>
      </w:r>
      <w:proofErr w:type="spellEnd"/>
      <w:r>
        <w:rPr>
          <w:rFonts w:eastAsia="Times New Roman"/>
          <w:bCs/>
        </w:rPr>
        <w:t xml:space="preserve"> και προφυλακίζει τις </w:t>
      </w:r>
      <w:proofErr w:type="spellStart"/>
      <w:r>
        <w:rPr>
          <w:rFonts w:eastAsia="Times New Roman"/>
          <w:bCs/>
        </w:rPr>
        <w:t>Ηριάννες</w:t>
      </w:r>
      <w:proofErr w:type="spellEnd"/>
      <w:r>
        <w:rPr>
          <w:rFonts w:eastAsia="Times New Roman"/>
          <w:bCs/>
        </w:rPr>
        <w:t xml:space="preserve">. Μάλιστα. Εδώ, όμως, πρέπει να τονιστεί και να το ακούσει ολόκληρος ο ελληνικός λαός, ώστε να γίνει αντιληπτό και σαφές ότι η </w:t>
      </w:r>
      <w:proofErr w:type="spellStart"/>
      <w:r>
        <w:rPr>
          <w:rFonts w:eastAsia="Times New Roman"/>
          <w:bCs/>
        </w:rPr>
        <w:t>Ηριάννα</w:t>
      </w:r>
      <w:proofErr w:type="spellEnd"/>
      <w:r>
        <w:rPr>
          <w:rFonts w:eastAsia="Times New Roman"/>
          <w:bCs/>
        </w:rPr>
        <w:t xml:space="preserve"> Βασιλειάδη-</w:t>
      </w:r>
      <w:proofErr w:type="spellStart"/>
      <w:r>
        <w:rPr>
          <w:rFonts w:eastAsia="Times New Roman"/>
          <w:bCs/>
        </w:rPr>
        <w:t>Λιναρδάκη</w:t>
      </w:r>
      <w:proofErr w:type="spellEnd"/>
      <w:r>
        <w:rPr>
          <w:rFonts w:eastAsia="Times New Roman"/>
          <w:bCs/>
        </w:rPr>
        <w:t xml:space="preserve"> καταδικάστηκε την 1</w:t>
      </w:r>
      <w:r>
        <w:rPr>
          <w:rFonts w:eastAsia="Times New Roman"/>
          <w:bCs/>
          <w:vertAlign w:val="superscript"/>
        </w:rPr>
        <w:t>η</w:t>
      </w:r>
      <w:r>
        <w:rPr>
          <w:rFonts w:eastAsia="Times New Roman"/>
          <w:bCs/>
        </w:rPr>
        <w:t xml:space="preserve"> Ιουνίου 2017 σε κάθειρξη δεκατρι</w:t>
      </w:r>
      <w:r>
        <w:rPr>
          <w:rFonts w:eastAsia="Times New Roman"/>
          <w:bCs/>
        </w:rPr>
        <w:t>ών ετών</w:t>
      </w:r>
      <w:r>
        <w:rPr>
          <w:rFonts w:eastAsia="Times New Roman"/>
          <w:bCs/>
        </w:rPr>
        <w:t xml:space="preserve"> -</w:t>
      </w:r>
      <w:r>
        <w:rPr>
          <w:rFonts w:eastAsia="Times New Roman"/>
          <w:bCs/>
        </w:rPr>
        <w:t xml:space="preserve">χωρίς αναγνώριση κανενός ελαφρυντικού και χωρίς αναστολή της ποινής, για συμμετοχή στη συνομωσία Πυρήνων της Φωτιάς, για λήψη, κατοχή, μεταφορά και απόκρυψη όπλων και </w:t>
      </w:r>
      <w:proofErr w:type="spellStart"/>
      <w:r>
        <w:rPr>
          <w:rFonts w:eastAsia="Times New Roman"/>
          <w:bCs/>
        </w:rPr>
        <w:t>πυρομαχικών</w:t>
      </w:r>
      <w:proofErr w:type="spellEnd"/>
      <w:r>
        <w:rPr>
          <w:rFonts w:eastAsia="Times New Roman"/>
          <w:bCs/>
        </w:rPr>
        <w:t xml:space="preserve">, με σκοπό τη διάθεσή τους σε </w:t>
      </w:r>
      <w:r>
        <w:rPr>
          <w:rFonts w:eastAsia="Times New Roman"/>
          <w:bCs/>
        </w:rPr>
        <w:lastRenderedPageBreak/>
        <w:t xml:space="preserve">τρίτους για διάπραξη κακουργήματος και </w:t>
      </w:r>
      <w:r>
        <w:rPr>
          <w:rFonts w:eastAsia="Times New Roman"/>
          <w:bCs/>
        </w:rPr>
        <w:t>τον παράνομο εφοδιασμό ομάδων και οργανώσεων</w:t>
      </w:r>
      <w:r>
        <w:rPr>
          <w:rFonts w:eastAsia="Times New Roman"/>
          <w:bCs/>
        </w:rPr>
        <w:t xml:space="preserve">- </w:t>
      </w:r>
      <w:r>
        <w:rPr>
          <w:rFonts w:eastAsia="Times New Roman"/>
          <w:bCs/>
        </w:rPr>
        <w:t>από το Β΄ Τριμελές Εφετείο Κακουργημάτων Αθηνών.</w:t>
      </w:r>
    </w:p>
    <w:p w14:paraId="3DCAD2D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Αντίθετα η Χρυσή Αυγή δεν σέρνεται στα δικαστήρια επειδή τέλεσε αξιόποινες πράξεις αλλά επειδή μάχεται ενάντια στη χούντα του μνημονίου και επειδή αυτό απειλούσε</w:t>
      </w:r>
      <w:r>
        <w:rPr>
          <w:rFonts w:eastAsia="Times New Roman" w:cs="Times New Roman"/>
          <w:szCs w:val="24"/>
        </w:rPr>
        <w:t xml:space="preserve"> την εκλογική επιβίωση της τότε κυβέρνησης της Νέας Δημοκρατίας. Ως εκ τούτου ο ίδιος ο πρώην Πρωθυπουργός έδωσε εντολή σε δικαστική παράγκα που ήλεγχε, να προφυλακίσει ένα ολόκληρο κόμμα με σταλινικές μεθόδους και διαδικασίες, κάτι το οποίο -ας μη γελιόμα</w:t>
      </w:r>
      <w:r>
        <w:rPr>
          <w:rFonts w:eastAsia="Times New Roman" w:cs="Times New Roman"/>
          <w:szCs w:val="24"/>
        </w:rPr>
        <w:t>στε- χαροποίησε όλα τα κόμματα του δήθεν συνταγματικού τόξου.</w:t>
      </w:r>
    </w:p>
    <w:p w14:paraId="3DCAD2D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Μιχαλολιάκος</w:t>
      </w:r>
      <w:proofErr w:type="spellEnd"/>
      <w:r>
        <w:rPr>
          <w:rFonts w:eastAsia="Times New Roman" w:cs="Times New Roman"/>
          <w:szCs w:val="24"/>
        </w:rPr>
        <w:t xml:space="preserve"> και οι Βουλευτές της Χρυσής Αυγής δεν πήγαν κατηγορούμενοι ούτε επειδή βρέθηκαν ίχνη </w:t>
      </w:r>
      <w:r>
        <w:rPr>
          <w:rFonts w:eastAsia="Times New Roman" w:cs="Times New Roman"/>
          <w:szCs w:val="24"/>
          <w:lang w:val="en-US"/>
        </w:rPr>
        <w:t>DNA</w:t>
      </w:r>
      <w:r>
        <w:rPr>
          <w:rFonts w:eastAsia="Times New Roman" w:cs="Times New Roman"/>
          <w:szCs w:val="24"/>
        </w:rPr>
        <w:t xml:space="preserve"> σε όπλα ούτε επειδή ανήκουν σε τρομοκρατικές οργανώσεις, όπως συμβαίνει με την αλληλέγγυα συντρόφισσα </w:t>
      </w:r>
      <w:proofErr w:type="spellStart"/>
      <w:r>
        <w:rPr>
          <w:rFonts w:eastAsia="Times New Roman" w:cs="Times New Roman"/>
          <w:szCs w:val="24"/>
        </w:rPr>
        <w:t>Ηριάννα</w:t>
      </w:r>
      <w:proofErr w:type="spellEnd"/>
      <w:r>
        <w:rPr>
          <w:rFonts w:eastAsia="Times New Roman" w:cs="Times New Roman"/>
          <w:szCs w:val="24"/>
        </w:rPr>
        <w:t xml:space="preserve"> Βασιλειάδη.</w:t>
      </w:r>
    </w:p>
    <w:p w14:paraId="3DCAD2D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Σε αυτό το σημείο ερωτώ: Μήπως έχει σχέση με τον Υφυπουργό Αθλητισμού Γεώργιο Βασιλειάδη;</w:t>
      </w:r>
    </w:p>
    <w:p w14:paraId="3DCAD2D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Έχουμε και λέμε, λοιπόν. Ένα ολόκληρο κόμμα</w:t>
      </w:r>
      <w:r>
        <w:rPr>
          <w:rFonts w:eastAsia="Times New Roman" w:cs="Times New Roman"/>
          <w:szCs w:val="24"/>
        </w:rPr>
        <w:t xml:space="preserve"> προφυλακίστηκε κατόπιν μιας άθλιας σκευωρίας και ο Γενικός Γραμματέας της Χρυσής Αυγής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μαζί με τους υπόλοιπους Βουλευτές αποφυλακίστηκαν με περιοριστικούς όρους, κατόπιν παρέλευσης του δεκαοκτάμηνου, διότι έτσι ορίζει η νομοθεσία. Ως</w:t>
      </w:r>
      <w:r>
        <w:rPr>
          <w:rFonts w:eastAsia="Times New Roman" w:cs="Times New Roman"/>
          <w:szCs w:val="24"/>
        </w:rPr>
        <w:t xml:space="preserve"> εκ τούτου δεν υπάρχει η δυνατότητα περαιτέρω κράτησης κάποιου</w:t>
      </w:r>
      <w:r>
        <w:rPr>
          <w:rFonts w:eastAsia="Times New Roman" w:cs="Times New Roman"/>
          <w:szCs w:val="24"/>
        </w:rPr>
        <w:t>,</w:t>
      </w:r>
      <w:r>
        <w:rPr>
          <w:rFonts w:eastAsia="Times New Roman" w:cs="Times New Roman"/>
          <w:szCs w:val="24"/>
        </w:rPr>
        <w:t xml:space="preserve"> χωρίς να υπάρξει καταδικαστική απόφαση. Το ξέρουμε ότι έχετε ένα θέμα, όταν τηρείται η νομιμότητα.</w:t>
      </w:r>
    </w:p>
    <w:p w14:paraId="3DCAD2D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Επιπροσθέτως ισχύουν ακόμη και σήμερα αυστηροί περιοριστικοί όροι. Ο Αρχηγός της τρίτης πολιτ</w:t>
      </w:r>
      <w:r>
        <w:rPr>
          <w:rFonts w:eastAsia="Times New Roman" w:cs="Times New Roman"/>
          <w:szCs w:val="24"/>
        </w:rPr>
        <w:t xml:space="preserve">ικής δύναμης της χώρας σύμφωνα με τα εκλογικά αποτελέσματα και όχι τα εκλογομαγειρέματα εδώ μέσα, απαγορεύεται να χρησιμοποιήσει πλωτά και εναέρια μέσα. Εγώ δίνω το </w:t>
      </w:r>
      <w:r>
        <w:rPr>
          <w:rFonts w:eastAsia="Times New Roman" w:cs="Times New Roman"/>
          <w:szCs w:val="24"/>
        </w:rPr>
        <w:t>παρ</w:t>
      </w:r>
      <w:r>
        <w:rPr>
          <w:rFonts w:eastAsia="Times New Roman" w:cs="Times New Roman"/>
          <w:szCs w:val="24"/>
        </w:rPr>
        <w:t>ώ</w:t>
      </w:r>
      <w:r>
        <w:rPr>
          <w:rFonts w:eastAsia="Times New Roman" w:cs="Times New Roman"/>
          <w:szCs w:val="24"/>
        </w:rPr>
        <w:t>ν</w:t>
      </w:r>
      <w:r>
        <w:rPr>
          <w:rFonts w:eastAsia="Times New Roman" w:cs="Times New Roman"/>
          <w:szCs w:val="24"/>
        </w:rPr>
        <w:t xml:space="preserve"> στο οικείο αστυνομικό τμήμα τρεις φορές τον μήνα, όντας εκπρόσωπος του ελληνικού λαού</w:t>
      </w:r>
      <w:r>
        <w:rPr>
          <w:rFonts w:eastAsia="Times New Roman" w:cs="Times New Roman"/>
          <w:szCs w:val="24"/>
        </w:rPr>
        <w:t>, τη στιγμή που κοινοί εγκληματίες το δίνουν μόνο μια φορά τον μήνα.</w:t>
      </w:r>
    </w:p>
    <w:p w14:paraId="3DCAD2D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Αφήστε, λοιπόν, κατά μέρος το παραμύθι, διότι ούτε χάρη μας δόθηκε ούτε απολαύσαμε κάποιο ιδιαίτερο προνόμιο, όπως έμμεσα υπαινίσσεστε. Τέτοιες παράνομες δοσοληψίες του υποκόσμου με την ε</w:t>
      </w:r>
      <w:r>
        <w:rPr>
          <w:rFonts w:eastAsia="Times New Roman" w:cs="Times New Roman"/>
          <w:szCs w:val="24"/>
        </w:rPr>
        <w:t xml:space="preserve">ξουσία αφορούν το λεγόμενο συνταγματικό τόξο, </w:t>
      </w:r>
      <w:r>
        <w:rPr>
          <w:rFonts w:eastAsia="Times New Roman" w:cs="Times New Roman"/>
          <w:szCs w:val="24"/>
        </w:rPr>
        <w:lastRenderedPageBreak/>
        <w:t>ακριβώς επειδή εκπροσωπεί και τις δύο ιδιότητες. Ιδιαιτέρως εσείς είστε μια Κυβέρνηση</w:t>
      </w:r>
      <w:r>
        <w:rPr>
          <w:rFonts w:eastAsia="Times New Roman" w:cs="Times New Roman"/>
          <w:szCs w:val="24"/>
        </w:rPr>
        <w:t>,</w:t>
      </w:r>
      <w:r>
        <w:rPr>
          <w:rFonts w:eastAsia="Times New Roman" w:cs="Times New Roman"/>
          <w:szCs w:val="24"/>
        </w:rPr>
        <w:t xml:space="preserve"> που ασκεί την πιο άγρια μορφή καταπιεστικής εξουσίας στον ελληνικό λαό μέσα από τα μνημόνια, αλλά ταυτόχρονα είστε και μια </w:t>
      </w:r>
      <w:r>
        <w:rPr>
          <w:rFonts w:eastAsia="Times New Roman" w:cs="Times New Roman"/>
          <w:szCs w:val="24"/>
        </w:rPr>
        <w:t xml:space="preserve">Κυβέρνηση αλληλέγγυων, που χαϊδεύει τους παρακρατικούς, που τρέχει σε εκδηλώσεις συμπαράστασης σε τρομοκράτες, που συνομιλεί μαζί τους, υποσχόμενη ευνοϊκές νομοθετικές ρυθμίσεις, που αποδέχεται και συντηρεί τα άβατα, που εξεγείρεται, όταν κάποιος </w:t>
      </w:r>
      <w:proofErr w:type="spellStart"/>
      <w:r>
        <w:rPr>
          <w:rFonts w:eastAsia="Times New Roman" w:cs="Times New Roman"/>
          <w:szCs w:val="24"/>
        </w:rPr>
        <w:t>παραστρατ</w:t>
      </w:r>
      <w:r>
        <w:rPr>
          <w:rFonts w:eastAsia="Times New Roman" w:cs="Times New Roman"/>
          <w:szCs w:val="24"/>
        </w:rPr>
        <w:t>ημένος</w:t>
      </w:r>
      <w:proofErr w:type="spellEnd"/>
      <w:r>
        <w:rPr>
          <w:rFonts w:eastAsia="Times New Roman" w:cs="Times New Roman"/>
          <w:szCs w:val="24"/>
        </w:rPr>
        <w:t xml:space="preserve"> επαναστάτης, σύντροφός της καταλήγει στη φυλακή, αντί να κομπάζει για τα επιτεύγματά του μέσα από παρακρατικές ιστοσελίδες.</w:t>
      </w:r>
    </w:p>
    <w:p w14:paraId="3DCAD2D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Διακατεχόμενοι από συμπλέγματα και </w:t>
      </w:r>
      <w:proofErr w:type="spellStart"/>
      <w:r>
        <w:rPr>
          <w:rFonts w:eastAsia="Times New Roman" w:cs="Times New Roman"/>
          <w:szCs w:val="24"/>
        </w:rPr>
        <w:t>μετεμφυλιοπολεμικά</w:t>
      </w:r>
      <w:proofErr w:type="spellEnd"/>
      <w:r>
        <w:rPr>
          <w:rFonts w:eastAsia="Times New Roman" w:cs="Times New Roman"/>
          <w:szCs w:val="24"/>
        </w:rPr>
        <w:t xml:space="preserve"> πάθη, ισχυρίζεστε ότι θα ανατρέψετε μια δικαστική απόφαση</w:t>
      </w:r>
      <w:r>
        <w:rPr>
          <w:rFonts w:eastAsia="Times New Roman" w:cs="Times New Roman"/>
          <w:szCs w:val="24"/>
        </w:rPr>
        <w:t>,</w:t>
      </w:r>
      <w:r>
        <w:rPr>
          <w:rFonts w:eastAsia="Times New Roman" w:cs="Times New Roman"/>
          <w:szCs w:val="24"/>
        </w:rPr>
        <w:t xml:space="preserve"> μόνο και μόν</w:t>
      </w:r>
      <w:r>
        <w:rPr>
          <w:rFonts w:eastAsia="Times New Roman" w:cs="Times New Roman"/>
          <w:szCs w:val="24"/>
        </w:rPr>
        <w:t xml:space="preserve">ο επειδή αυτή δεν σας είναι αρεστή. Να ξέρετε, όμως, ότι τα παιγνίδια με τη </w:t>
      </w:r>
      <w:r>
        <w:rPr>
          <w:rFonts w:eastAsia="Times New Roman" w:cs="Times New Roman"/>
          <w:szCs w:val="24"/>
        </w:rPr>
        <w:t>δ</w:t>
      </w:r>
      <w:r>
        <w:rPr>
          <w:rFonts w:eastAsia="Times New Roman" w:cs="Times New Roman"/>
          <w:szCs w:val="24"/>
        </w:rPr>
        <w:t>ικαιοσύνη είναι επικίνδυνα και ουδείς έχει την κατάληξη που ονειρεύεται, όταν παρεμβαίνει στο έργο της. Η εμμονή σας δε να υπερασπίζεστε τρομοκράτες</w:t>
      </w:r>
      <w:r>
        <w:rPr>
          <w:rFonts w:eastAsia="Times New Roman" w:cs="Times New Roman"/>
          <w:szCs w:val="24"/>
        </w:rPr>
        <w:t>,</w:t>
      </w:r>
      <w:r>
        <w:rPr>
          <w:rFonts w:eastAsia="Times New Roman" w:cs="Times New Roman"/>
          <w:szCs w:val="24"/>
        </w:rPr>
        <w:t xml:space="preserve"> αποδεικνύει ένα και μόνο πράγ</w:t>
      </w:r>
      <w:r>
        <w:rPr>
          <w:rFonts w:eastAsia="Times New Roman" w:cs="Times New Roman"/>
          <w:szCs w:val="24"/>
        </w:rPr>
        <w:t xml:space="preserve">μα, ότι η εξουσία προστατεύει τους κατ’ ευφημισμό </w:t>
      </w:r>
      <w:proofErr w:type="spellStart"/>
      <w:r>
        <w:rPr>
          <w:rFonts w:eastAsia="Times New Roman" w:cs="Times New Roman"/>
          <w:szCs w:val="24"/>
        </w:rPr>
        <w:t>αντιεξουσιαστές</w:t>
      </w:r>
      <w:proofErr w:type="spellEnd"/>
      <w:r>
        <w:rPr>
          <w:rFonts w:eastAsia="Times New Roman" w:cs="Times New Roman"/>
          <w:szCs w:val="24"/>
        </w:rPr>
        <w:t xml:space="preserve"> και ότι αυτοί δεν θα υπήρχαν χω</w:t>
      </w:r>
      <w:r>
        <w:rPr>
          <w:rFonts w:eastAsia="Times New Roman" w:cs="Times New Roman"/>
          <w:szCs w:val="24"/>
        </w:rPr>
        <w:lastRenderedPageBreak/>
        <w:t>ρίς τη θαλπωρή και προστασία του συστήματος. Αυτά εις ό,τι αφορά την περιβόητη υπόθεση των τρομοκρατών, τους οποίους υπερασπίζεται στα δικαστήρια και στη Βουλή</w:t>
      </w:r>
      <w:r>
        <w:rPr>
          <w:rFonts w:eastAsia="Times New Roman" w:cs="Times New Roman"/>
          <w:szCs w:val="24"/>
        </w:rPr>
        <w:t xml:space="preserve"> ο ΣΥΡΙΖΑ.</w:t>
      </w:r>
    </w:p>
    <w:p w14:paraId="3DCAD2D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 ευκαιρία θα ήθελα να ρωτήσω τι προτίθεται να κάνει το Υπουργείο ΠΡΟΠΟ</w:t>
      </w:r>
      <w:r>
        <w:rPr>
          <w:rFonts w:eastAsia="Times New Roman" w:cs="Times New Roman"/>
          <w:szCs w:val="24"/>
        </w:rPr>
        <w:t>,</w:t>
      </w:r>
      <w:r>
        <w:rPr>
          <w:rFonts w:eastAsia="Times New Roman" w:cs="Times New Roman"/>
          <w:szCs w:val="24"/>
        </w:rPr>
        <w:t xml:space="preserve"> με τα εκτεταμένα επεισόδια που προκάλεσαν τα συντρόφια σας και κατέστρεψαν τις περιουσίες των συμπατριωτών μας. Αλήθεια για τη δολοφονική επίθεση στον τουρίστα από τα «πα</w:t>
      </w:r>
      <w:r>
        <w:rPr>
          <w:rFonts w:eastAsia="Times New Roman" w:cs="Times New Roman"/>
          <w:szCs w:val="24"/>
        </w:rPr>
        <w:t xml:space="preserve">ιδιά» σας, μεταφορικά ή και κυριολεκτικά τι έχει να πει ο κατά τα άλλα λαλίστατος και </w:t>
      </w:r>
      <w:r>
        <w:rPr>
          <w:rFonts w:eastAsia="Times New Roman" w:cs="Times New Roman"/>
          <w:szCs w:val="24"/>
        </w:rPr>
        <w:t>-</w:t>
      </w:r>
      <w:r>
        <w:rPr>
          <w:rFonts w:eastAsia="Times New Roman" w:cs="Times New Roman"/>
          <w:szCs w:val="24"/>
        </w:rPr>
        <w:t xml:space="preserve">ιδιαίτερα όταν πρόκειται να κατηγορήσει τη Χρυσή Αυγή </w:t>
      </w:r>
      <w:r>
        <w:rPr>
          <w:rFonts w:eastAsia="Times New Roman" w:cs="Times New Roman"/>
          <w:szCs w:val="24"/>
        </w:rPr>
        <w:t>-</w:t>
      </w:r>
      <w:r>
        <w:rPr>
          <w:rFonts w:eastAsia="Times New Roman" w:cs="Times New Roman"/>
          <w:szCs w:val="24"/>
        </w:rPr>
        <w:t xml:space="preserve">χωρίς αποδείξεις </w:t>
      </w:r>
      <w:proofErr w:type="spellStart"/>
      <w:r>
        <w:rPr>
          <w:rFonts w:eastAsia="Times New Roman" w:cs="Times New Roman"/>
          <w:szCs w:val="24"/>
        </w:rPr>
        <w:t>Τόσκας</w:t>
      </w:r>
      <w:proofErr w:type="spellEnd"/>
      <w:r>
        <w:rPr>
          <w:rFonts w:eastAsia="Times New Roman" w:cs="Times New Roman"/>
          <w:szCs w:val="24"/>
        </w:rPr>
        <w:t>; Αληθεύουν οι πληροφορίες ότι ψάχνετε τους δράστες για να τους διορίσετε;</w:t>
      </w:r>
    </w:p>
    <w:p w14:paraId="3DCAD2D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Ας περάσουμε τώρ</w:t>
      </w:r>
      <w:r>
        <w:rPr>
          <w:rFonts w:eastAsia="Times New Roman" w:cs="Times New Roman"/>
          <w:szCs w:val="24"/>
        </w:rPr>
        <w:t>α στο σχέδιο νόμου για τις δημόσιες συγκοινωνίες. Οι κυβερνήσεις των μνημονίων ιδιωτικοποιούν οτιδήποτε μπορεί να αξιοποιηθεί ως προς την εξυπηρέτηση του χρέους, όπως λιμάνια, αεροδρόμια, αιγιαλοί, κερδοφόρες κρατικές επιχειρήσεις, όπως επί παραδείγματι ήτ</w:t>
      </w:r>
      <w:r>
        <w:rPr>
          <w:rFonts w:eastAsia="Times New Roman" w:cs="Times New Roman"/>
          <w:szCs w:val="24"/>
        </w:rPr>
        <w:t>αν ο ΟΠΑΠ και</w:t>
      </w:r>
      <w:r>
        <w:rPr>
          <w:rFonts w:eastAsia="Times New Roman" w:cs="Times New Roman"/>
          <w:szCs w:val="24"/>
        </w:rPr>
        <w:t>,</w:t>
      </w:r>
      <w:r>
        <w:rPr>
          <w:rFonts w:eastAsia="Times New Roman" w:cs="Times New Roman"/>
          <w:szCs w:val="24"/>
        </w:rPr>
        <w:t xml:space="preserve"> ταυτόχρονα, φροντίζουν να υποθηκεύουν τα ενεργειακά μας κοιτά</w:t>
      </w:r>
      <w:r>
        <w:rPr>
          <w:rFonts w:eastAsia="Times New Roman" w:cs="Times New Roman"/>
          <w:szCs w:val="24"/>
        </w:rPr>
        <w:lastRenderedPageBreak/>
        <w:t>σματα στους ξένους δανειστές. Αυτό γίνεται κατά κύριο λόγο, επειδή το κράτος θέλει να αποφύγει την επιβάρυνση του κρατικού προϋπολογισμού, που είναι ήδη χρεωμένος.</w:t>
      </w:r>
    </w:p>
    <w:p w14:paraId="3DCAD2D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Η μεταβίβαση περ</w:t>
      </w:r>
      <w:r>
        <w:rPr>
          <w:rFonts w:eastAsia="Times New Roman" w:cs="Times New Roman"/>
          <w:szCs w:val="24"/>
        </w:rPr>
        <w:t xml:space="preserve">ιουσιακών στοιχείων από το κράτος προς ιδιώτη ή ιδιώτες -εν προκειμένω τους δανειστές τοκογλύφους- υποτίθεται ότι επιφέρει κέρδη στα κρατικά ταμεία. Επομένως η έμμεση ομολογία της κρατικής </w:t>
      </w:r>
      <w:proofErr w:type="spellStart"/>
      <w:r>
        <w:rPr>
          <w:rFonts w:eastAsia="Times New Roman" w:cs="Times New Roman"/>
          <w:szCs w:val="24"/>
        </w:rPr>
        <w:t>ανικανότητος</w:t>
      </w:r>
      <w:proofErr w:type="spellEnd"/>
      <w:r>
        <w:rPr>
          <w:rFonts w:eastAsia="Times New Roman" w:cs="Times New Roman"/>
          <w:szCs w:val="24"/>
        </w:rPr>
        <w:t xml:space="preserve"> περί ορθολογιστικής και χρηστής επιχειρηματικής αξιοπο</w:t>
      </w:r>
      <w:r>
        <w:rPr>
          <w:rFonts w:eastAsia="Times New Roman" w:cs="Times New Roman"/>
          <w:szCs w:val="24"/>
        </w:rPr>
        <w:t xml:space="preserve">ίησης των περιουσιακών μας στοιχείων αφορά οτιδήποτε περιέρχεται στην ιδιοκτησία του. Δηλαδή ποιος εγγυάται ότι ένας κρατικοποιημένος ΟΑΣΘ δεν θα χρεοκοπήσει ή δεν θα απαξιωθεί επίτηδες σε τέτοιο βαθμό, ώστε να μεταβιβαστεί μελλοντικά στα χέρια του </w:t>
      </w:r>
      <w:proofErr w:type="spellStart"/>
      <w:r>
        <w:rPr>
          <w:rFonts w:eastAsia="Times New Roman" w:cs="Times New Roman"/>
          <w:szCs w:val="24"/>
        </w:rPr>
        <w:t>υ</w:t>
      </w:r>
      <w:r>
        <w:rPr>
          <w:rFonts w:eastAsia="Times New Roman" w:cs="Times New Roman"/>
          <w:szCs w:val="24"/>
        </w:rPr>
        <w:t>περταμ</w:t>
      </w:r>
      <w:r>
        <w:rPr>
          <w:rFonts w:eastAsia="Times New Roman" w:cs="Times New Roman"/>
          <w:szCs w:val="24"/>
        </w:rPr>
        <w:t>είου</w:t>
      </w:r>
      <w:proofErr w:type="spellEnd"/>
      <w:r>
        <w:rPr>
          <w:rFonts w:eastAsia="Times New Roman" w:cs="Times New Roman"/>
          <w:szCs w:val="24"/>
        </w:rPr>
        <w:t>;</w:t>
      </w:r>
    </w:p>
    <w:p w14:paraId="3DCAD2D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 σημείο αυτό να θυμίσουμε στον ελληνικό λαό ότι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r>
        <w:rPr>
          <w:rFonts w:eastAsia="Times New Roman" w:cs="Times New Roman"/>
          <w:szCs w:val="24"/>
        </w:rPr>
        <w:t xml:space="preserve"> έχετε διορίσει ως Διευθύνουσα Σύμβουλο την κόρη της πρώην Βουλευτού της ΔΗΜΑΡ </w:t>
      </w:r>
      <w:proofErr w:type="spellStart"/>
      <w:r>
        <w:rPr>
          <w:rFonts w:eastAsia="Times New Roman" w:cs="Times New Roman"/>
          <w:szCs w:val="24"/>
        </w:rPr>
        <w:t>Ξηροτύρης-Αικατερινάρη</w:t>
      </w:r>
      <w:proofErr w:type="spellEnd"/>
      <w:r>
        <w:rPr>
          <w:rFonts w:eastAsia="Times New Roman" w:cs="Times New Roman"/>
          <w:szCs w:val="24"/>
        </w:rPr>
        <w:t xml:space="preserve"> και νυν </w:t>
      </w:r>
      <w:proofErr w:type="spellStart"/>
      <w:r>
        <w:rPr>
          <w:rFonts w:eastAsia="Times New Roman" w:cs="Times New Roman"/>
          <w:szCs w:val="24"/>
        </w:rPr>
        <w:t>συριζαία</w:t>
      </w:r>
      <w:proofErr w:type="spellEnd"/>
      <w:r>
        <w:rPr>
          <w:rFonts w:eastAsia="Times New Roman" w:cs="Times New Roman"/>
          <w:szCs w:val="24"/>
        </w:rPr>
        <w:t xml:space="preserve"> Ουρανία </w:t>
      </w:r>
      <w:proofErr w:type="spellStart"/>
      <w:r>
        <w:rPr>
          <w:rFonts w:eastAsia="Times New Roman" w:cs="Times New Roman"/>
          <w:szCs w:val="24"/>
        </w:rPr>
        <w:t>Αικατερινάρη</w:t>
      </w:r>
      <w:proofErr w:type="spellEnd"/>
      <w:r>
        <w:rPr>
          <w:rFonts w:eastAsia="Times New Roman" w:cs="Times New Roman"/>
          <w:szCs w:val="24"/>
        </w:rPr>
        <w:t>, η οποία είναι υπόδικη για απιστία και ως εκ</w:t>
      </w:r>
      <w:r>
        <w:rPr>
          <w:rFonts w:eastAsia="Times New Roman" w:cs="Times New Roman"/>
          <w:szCs w:val="24"/>
        </w:rPr>
        <w:t xml:space="preserve"> τούτου κατηγορούμενη σε βαθμό κακουργήματος.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xml:space="preserve">. </w:t>
      </w:r>
    </w:p>
    <w:p w14:paraId="3DCAD2D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επιχείρημα του ΣΥΡΙΖΑ ότι η κρατική παρέμβαση χτυπά τα μονοπώλια και τη διαφθορά, έχουμε να πούμε ότι η διαφθορά υπάρχει και στον ιδιωτικό και στον δημόσιο τομέα. Οι ΟΤΑ αποτελούν </w:t>
      </w:r>
      <w:r>
        <w:rPr>
          <w:rFonts w:eastAsia="Times New Roman" w:cs="Times New Roman"/>
          <w:szCs w:val="24"/>
        </w:rPr>
        <w:t xml:space="preserve">τις μεγαλύτερες εστίες διαφθοράς σ’ αυτή τη χώρα και η κακοδιαχείριση των κρατικών εσόδων οδήγησε στην κρίση και στην ανάγκη σύναψης δανείων ακόμα και με πλαστά στατιστικά στοιχεία, κάτι που αποδεικνύεται και με επίσημες μελέτες. </w:t>
      </w:r>
    </w:p>
    <w:p w14:paraId="3DCAD2D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Η ένταξη του ΟΑΣΘ στις κρ</w:t>
      </w:r>
      <w:r>
        <w:rPr>
          <w:rFonts w:eastAsia="Times New Roman" w:cs="Times New Roman"/>
          <w:szCs w:val="24"/>
        </w:rPr>
        <w:t xml:space="preserve">ατικές επιχειρήσεις θα εξυγιάνει από μόνη της τον διεφθαρμένο δημόσιο τομέα ή θα διαφθαρεί από το </w:t>
      </w:r>
      <w:r>
        <w:rPr>
          <w:rFonts w:eastAsia="Times New Roman" w:cs="Times New Roman"/>
          <w:szCs w:val="24"/>
        </w:rPr>
        <w:t>δ</w:t>
      </w:r>
      <w:r>
        <w:rPr>
          <w:rFonts w:eastAsia="Times New Roman" w:cs="Times New Roman"/>
          <w:szCs w:val="24"/>
        </w:rPr>
        <w:t>ημόσιο, όπως έγινε με την περίπτωση του ΟΣΕ</w:t>
      </w:r>
      <w:r>
        <w:rPr>
          <w:rFonts w:eastAsia="Times New Roman" w:cs="Times New Roman"/>
          <w:szCs w:val="24"/>
        </w:rPr>
        <w:t>,</w:t>
      </w:r>
      <w:r>
        <w:rPr>
          <w:rFonts w:eastAsia="Times New Roman" w:cs="Times New Roman"/>
          <w:szCs w:val="24"/>
        </w:rPr>
        <w:t xml:space="preserve"> που τελικά ξεπουλήθηκε έναντι πινακίου φακής; Υπάρχει σοβαρή μελέτη που να αποδεικνύει ότι η κρατική μέριμνα θα </w:t>
      </w:r>
      <w:r>
        <w:rPr>
          <w:rFonts w:eastAsia="Times New Roman" w:cs="Times New Roman"/>
          <w:szCs w:val="24"/>
        </w:rPr>
        <w:t>αποτρέψει μια κερδοφόρα επιχείρηση από τη μελλοντική χρεοκοπία, με ό,τι κι αν αυτό συνεπάγεται για τις αστικές συγκοινωνίες της Θεσσαλονίκης, τους εργαζόμενους και τους μετόχους; Εάν το ζητούμενο είναι να περάσουν οι αστικές συγκοινωνίες στα χέρια του κράτ</w:t>
      </w:r>
      <w:r>
        <w:rPr>
          <w:rFonts w:eastAsia="Times New Roman" w:cs="Times New Roman"/>
          <w:szCs w:val="24"/>
        </w:rPr>
        <w:t>ους, τότε αυτό θα έπρεπε πρώτα να αποδείξει ότι είναι τίμιο και πάντα εντός χρονοδιαγράμματος</w:t>
      </w:r>
      <w:r>
        <w:rPr>
          <w:rFonts w:eastAsia="Times New Roman" w:cs="Times New Roman"/>
          <w:szCs w:val="24"/>
        </w:rPr>
        <w:t>,</w:t>
      </w:r>
      <w:r>
        <w:rPr>
          <w:rFonts w:eastAsia="Times New Roman" w:cs="Times New Roman"/>
          <w:szCs w:val="24"/>
        </w:rPr>
        <w:t xml:space="preserve"> σε ό,τι αφορά τα αναπτυξιακά και επενδυτικά έργα που καλείται να υλοποιήσει.</w:t>
      </w:r>
    </w:p>
    <w:p w14:paraId="3DCAD2D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Αντί, λοιπόν, να κατασκευαστεί επιτέλους το μετρό Θεσσαλονίκης για το οποίο κατασπατ</w:t>
      </w:r>
      <w:r>
        <w:rPr>
          <w:rFonts w:eastAsia="Times New Roman" w:cs="Times New Roman"/>
          <w:szCs w:val="24"/>
        </w:rPr>
        <w:t>αλήθηκαν κονδύλια και μετετράπηκε όλη η Θεσσαλονίκη σε ένα απέραντο εργοτάξιο, αντί να χτυπηθεί η διαπλοκή και η διαφθορά μέσω της ανάληψης της κηδεμονίας ενός έργου που τόσα θα προσφέρει στον τοπικό πληθυσμό, η Κυβέρνηση επιλέγει να κρατικοποιήσει μια ιδι</w:t>
      </w:r>
      <w:r>
        <w:rPr>
          <w:rFonts w:eastAsia="Times New Roman" w:cs="Times New Roman"/>
          <w:szCs w:val="24"/>
        </w:rPr>
        <w:t>ωτική επιχείρηση</w:t>
      </w:r>
      <w:r>
        <w:rPr>
          <w:rFonts w:eastAsia="Times New Roman" w:cs="Times New Roman"/>
          <w:szCs w:val="24"/>
        </w:rPr>
        <w:t>,</w:t>
      </w:r>
      <w:r>
        <w:rPr>
          <w:rFonts w:eastAsia="Times New Roman" w:cs="Times New Roman"/>
          <w:szCs w:val="24"/>
        </w:rPr>
        <w:t xml:space="preserve"> αγνοώντας άλλα εξίσου σημαντικά ζητήματα όπως το προαναφερθέν. </w:t>
      </w:r>
    </w:p>
    <w:p w14:paraId="3DCAD2D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Κύριε Πρόεδρε, έφυγαν και οι δύο, Υπουργοί και Υφυπουργοί; </w:t>
      </w:r>
    </w:p>
    <w:p w14:paraId="3DCAD2E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Ειδοποιήσαμε και έρχονται. Βγήκαν έξω για λίγο, κυρία </w:t>
      </w:r>
      <w:proofErr w:type="spellStart"/>
      <w:r>
        <w:rPr>
          <w:rFonts w:eastAsia="Times New Roman" w:cs="Times New Roman"/>
          <w:szCs w:val="24"/>
        </w:rPr>
        <w:t>Ζαρούλια</w:t>
      </w:r>
      <w:proofErr w:type="spellEnd"/>
      <w:r>
        <w:rPr>
          <w:rFonts w:eastAsia="Times New Roman" w:cs="Times New Roman"/>
          <w:szCs w:val="24"/>
        </w:rPr>
        <w:t>.</w:t>
      </w:r>
    </w:p>
    <w:p w14:paraId="3DCAD2E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Εντάξει, δεν πειράζει. Μας ακούει ο ελληνικός λαός. </w:t>
      </w:r>
    </w:p>
    <w:p w14:paraId="3DCAD2E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Τι εγγυήσεις μπορεί να δώσει η Κυβέρνηση; Κατ’ εμάς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απολύτως. Ο Υπουργός μπορεί να διαβεβαιώσει ότι δεν θα χαθεί ούτε μια θέση εργασίας ή οι διορισμοί θα γίνουν με κομματικά κρατικά κριτήρια, όπως γίνεται με τις προσλήψεις στο </w:t>
      </w:r>
      <w:r>
        <w:rPr>
          <w:rFonts w:eastAsia="Times New Roman" w:cs="Times New Roman"/>
          <w:szCs w:val="24"/>
        </w:rPr>
        <w:t>δ</w:t>
      </w:r>
      <w:r>
        <w:rPr>
          <w:rFonts w:eastAsia="Times New Roman" w:cs="Times New Roman"/>
          <w:szCs w:val="24"/>
        </w:rPr>
        <w:t xml:space="preserve">ημόσιο και τις ΜΚΟ; Εφόσον εργοδότης θα είναι πλέον το κράτος, </w:t>
      </w:r>
      <w:r>
        <w:rPr>
          <w:rFonts w:eastAsia="Times New Roman" w:cs="Times New Roman"/>
          <w:szCs w:val="24"/>
        </w:rPr>
        <w:lastRenderedPageBreak/>
        <w:t>μήπως και οι μισ</w:t>
      </w:r>
      <w:r>
        <w:rPr>
          <w:rFonts w:eastAsia="Times New Roman" w:cs="Times New Roman"/>
          <w:szCs w:val="24"/>
        </w:rPr>
        <w:t xml:space="preserve">θοί των εργαζομένων θα είναι αντίστοιχοι των απολαβών με τις οποίες «ευεργετεί» τους πολίτες που δεν ανήκουν στην κατηγορία των ημετέρων και αντίθετα κάποιοι άλλοι συνδικαλιστές και εργατοπατέρες θα τρώνε με χρυσά κουτάλια, βλέπε ΔΕΗ; </w:t>
      </w:r>
    </w:p>
    <w:p w14:paraId="3DCAD2E3" w14:textId="77777777" w:rsidR="00B8452E" w:rsidRDefault="00811243">
      <w:pPr>
        <w:spacing w:line="600" w:lineRule="auto"/>
        <w:ind w:firstLine="720"/>
        <w:jc w:val="both"/>
        <w:rPr>
          <w:rFonts w:eastAsia="Times New Roman" w:cs="Times New Roman"/>
          <w:szCs w:val="24"/>
        </w:rPr>
      </w:pPr>
      <w:proofErr w:type="spellStart"/>
      <w:r>
        <w:rPr>
          <w:rFonts w:eastAsia="Times New Roman" w:cs="Times New Roman"/>
          <w:szCs w:val="24"/>
        </w:rPr>
        <w:t>Ελέχθη</w:t>
      </w:r>
      <w:proofErr w:type="spellEnd"/>
      <w:r>
        <w:rPr>
          <w:rFonts w:eastAsia="Times New Roman" w:cs="Times New Roman"/>
          <w:szCs w:val="24"/>
        </w:rPr>
        <w:t xml:space="preserve"> από Βουλευτή </w:t>
      </w:r>
      <w:r>
        <w:rPr>
          <w:rFonts w:eastAsia="Times New Roman" w:cs="Times New Roman"/>
          <w:szCs w:val="24"/>
        </w:rPr>
        <w:t>του ΣΥΡΙΖΑ μέσα στη Βουλή ότι ο ΟΑΣΘ αποτελούσε ανέκαθεν τους πυλώνες της Δεξιάς στη Θεσσαλονίκη. Τώρα, δηλαδή, ομολογεί ότι θέλει να τον κρατικοποιήσει</w:t>
      </w:r>
      <w:r>
        <w:rPr>
          <w:rFonts w:eastAsia="Times New Roman" w:cs="Times New Roman"/>
          <w:szCs w:val="24"/>
        </w:rPr>
        <w:t>,</w:t>
      </w:r>
      <w:r>
        <w:rPr>
          <w:rFonts w:eastAsia="Times New Roman" w:cs="Times New Roman"/>
          <w:szCs w:val="24"/>
        </w:rPr>
        <w:t xml:space="preserve"> για να βολέψει τα συντρόφια του. </w:t>
      </w:r>
    </w:p>
    <w:p w14:paraId="3DCAD2E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απαιτεί από την Κυβέρνηση</w:t>
      </w:r>
      <w:r>
        <w:rPr>
          <w:rFonts w:eastAsia="Times New Roman" w:cs="Times New Roman"/>
          <w:szCs w:val="24"/>
        </w:rPr>
        <w:t>,</w:t>
      </w:r>
      <w:r>
        <w:rPr>
          <w:rFonts w:eastAsia="Times New Roman" w:cs="Times New Roman"/>
          <w:szCs w:val="24"/>
        </w:rPr>
        <w:t xml:space="preserve"> να δώσει ρητή δέσμευση για τη μη μεταπώληση του ΟΑΣΘ σε ιδιώτη, δηλαδή νέα ιδιωτικοποίηση-ξεπούλημα στο ΤΑΙΠΕΔ αμέσως μετά την κρατικοποίηση. </w:t>
      </w:r>
    </w:p>
    <w:p w14:paraId="3DCAD2E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Σαφώς και </w:t>
      </w:r>
      <w:proofErr w:type="spellStart"/>
      <w:r>
        <w:rPr>
          <w:rFonts w:eastAsia="Times New Roman" w:cs="Times New Roman"/>
          <w:szCs w:val="24"/>
        </w:rPr>
        <w:t>τασσόμεθα</w:t>
      </w:r>
      <w:proofErr w:type="spellEnd"/>
      <w:r>
        <w:rPr>
          <w:rFonts w:eastAsia="Times New Roman" w:cs="Times New Roman"/>
          <w:szCs w:val="24"/>
        </w:rPr>
        <w:t xml:space="preserve"> κατά αυτού του νομοσχεδίου.</w:t>
      </w:r>
    </w:p>
    <w:p w14:paraId="3DCAD2E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DCAD2E7"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w:t>
      </w:r>
      <w:r>
        <w:rPr>
          <w:rFonts w:eastAsia="Times New Roman" w:cs="Times New Roman"/>
          <w:szCs w:val="24"/>
        </w:rPr>
        <w:t>υγή</w:t>
      </w:r>
      <w:r>
        <w:rPr>
          <w:rFonts w:eastAsia="Times New Roman" w:cs="Times New Roman"/>
          <w:szCs w:val="24"/>
        </w:rPr>
        <w:t>ς</w:t>
      </w:r>
      <w:r>
        <w:rPr>
          <w:rFonts w:eastAsia="Times New Roman" w:cs="Times New Roman"/>
          <w:szCs w:val="24"/>
        </w:rPr>
        <w:t>)</w:t>
      </w:r>
    </w:p>
    <w:p w14:paraId="3DCAD2E8"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Κοινοβουλευτική Εκπρόσωπο της Χρυσής Αυγής κ. </w:t>
      </w:r>
      <w:proofErr w:type="spellStart"/>
      <w:r>
        <w:rPr>
          <w:rFonts w:eastAsia="Times New Roman" w:cs="Times New Roman"/>
          <w:szCs w:val="24"/>
        </w:rPr>
        <w:t>Ζαρούλια</w:t>
      </w:r>
      <w:proofErr w:type="spellEnd"/>
      <w:r>
        <w:rPr>
          <w:rFonts w:eastAsia="Times New Roman" w:cs="Times New Roman"/>
          <w:szCs w:val="24"/>
        </w:rPr>
        <w:t>.</w:t>
      </w:r>
    </w:p>
    <w:p w14:paraId="3DCAD2E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Γρέγο, αν δεν έχετε αντίρρηση, να μιλήσει ο κ. Θεοχάρης για να μη </w:t>
      </w:r>
      <w:proofErr w:type="spellStart"/>
      <w:r>
        <w:rPr>
          <w:rFonts w:eastAsia="Times New Roman" w:cs="Times New Roman"/>
          <w:szCs w:val="24"/>
        </w:rPr>
        <w:t>συμπέσετε</w:t>
      </w:r>
      <w:proofErr w:type="spellEnd"/>
      <w:r>
        <w:rPr>
          <w:rFonts w:eastAsia="Times New Roman" w:cs="Times New Roman"/>
          <w:szCs w:val="24"/>
        </w:rPr>
        <w:t xml:space="preserve">; </w:t>
      </w:r>
    </w:p>
    <w:p w14:paraId="3DCAD2EA"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Δεν έχω πρόβλημα, κύριε Πρόεδρε.</w:t>
      </w:r>
    </w:p>
    <w:p w14:paraId="3DCAD2EB"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(Αναστάσιος Κουράκης): </w:t>
      </w:r>
      <w:r>
        <w:rPr>
          <w:rFonts w:eastAsia="Times New Roman" w:cs="Times New Roman"/>
          <w:szCs w:val="24"/>
        </w:rPr>
        <w:t>Ευχαριστώ.</w:t>
      </w:r>
    </w:p>
    <w:p w14:paraId="3DCAD2E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Θεοχάρης </w:t>
      </w:r>
      <w:proofErr w:type="spellStart"/>
      <w:r>
        <w:rPr>
          <w:rFonts w:eastAsia="Times New Roman" w:cs="Times New Roman"/>
          <w:szCs w:val="24"/>
        </w:rPr>
        <w:t>Θεοχάρης</w:t>
      </w:r>
      <w:proofErr w:type="spellEnd"/>
      <w:r>
        <w:rPr>
          <w:rFonts w:eastAsia="Times New Roman" w:cs="Times New Roman"/>
          <w:szCs w:val="24"/>
        </w:rPr>
        <w:t>, Ανεξάρτητος Βουλευτής, για πέντε λεπτά.</w:t>
      </w:r>
    </w:p>
    <w:p w14:paraId="3DCAD2ED"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Ευχαριστώ, κύριε Πρόεδρε.</w:t>
      </w:r>
    </w:p>
    <w:p w14:paraId="3DCAD2E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Πάντως κοινοβουλευτικά, κύριε Πρόεδρε, αυτό δεν είθισται. </w:t>
      </w:r>
    </w:p>
    <w:p w14:paraId="3DCAD2E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Δεν σας ακο</w:t>
      </w:r>
      <w:r>
        <w:rPr>
          <w:rFonts w:eastAsia="Times New Roman" w:cs="Times New Roman"/>
          <w:szCs w:val="24"/>
        </w:rPr>
        <w:t>ύει η Κυβέρνηση, κύριε συνάδελφε.</w:t>
      </w:r>
    </w:p>
    <w:p w14:paraId="3DCAD2F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Νομίζω, όμως, κύριε Πρόεδρε, ότι πρέπει να ειδοποιηθεί να έρθει, γιατί δεν είναι δυνατόν να λείπει ο κύριος Υπουργός. Του κάνουμε μια κριτική. </w:t>
      </w:r>
    </w:p>
    <w:p w14:paraId="3DCAD2F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Είμαστε εμείς εδώ, κύριε Πρόεδρε</w:t>
      </w:r>
      <w:r>
        <w:rPr>
          <w:rFonts w:eastAsia="Times New Roman" w:cs="Times New Roman"/>
          <w:szCs w:val="24"/>
        </w:rPr>
        <w:t>.</w:t>
      </w:r>
    </w:p>
    <w:p w14:paraId="3DCAD2F2"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Όχι, όχι, δεν είναι έτσι. Έχει δίκιο ο κ. Θεοχάρης. </w:t>
      </w:r>
    </w:p>
    <w:p w14:paraId="3DCAD2F3" w14:textId="77777777" w:rsidR="00B8452E" w:rsidRDefault="00811243">
      <w:pPr>
        <w:spacing w:line="600" w:lineRule="auto"/>
        <w:ind w:firstLine="720"/>
        <w:jc w:val="both"/>
        <w:rPr>
          <w:rFonts w:eastAsia="Times New Roman" w:cs="Times New Roman"/>
          <w:b/>
          <w:szCs w:val="24"/>
        </w:rPr>
      </w:pPr>
      <w:r>
        <w:rPr>
          <w:rFonts w:eastAsia="Times New Roman" w:cs="Times New Roman"/>
          <w:b/>
          <w:szCs w:val="24"/>
        </w:rPr>
        <w:t xml:space="preserve">ΘΕΟΧΑΡΗΣ (ΧΑΡΗΣ) ΘΕΟΧΑΡΗΣ: </w:t>
      </w:r>
      <w:r>
        <w:rPr>
          <w:rFonts w:eastAsia="Times New Roman" w:cs="Times New Roman"/>
          <w:szCs w:val="24"/>
        </w:rPr>
        <w:t>Είναι υποχρεωτικό να είναι εδώ.</w:t>
      </w:r>
    </w:p>
    <w:p w14:paraId="3DCAD2F4"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Σωστά, σωστά. </w:t>
      </w:r>
    </w:p>
    <w:p w14:paraId="3DCAD2F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Όχι μόνο ο Υπουργός. Οφείλει να είναι πα</w:t>
      </w:r>
      <w:r>
        <w:rPr>
          <w:rFonts w:eastAsia="Times New Roman" w:cs="Times New Roman"/>
          <w:szCs w:val="24"/>
        </w:rPr>
        <w:t xml:space="preserve">ρούσα η Κυβέρνηση. </w:t>
      </w:r>
    </w:p>
    <w:p w14:paraId="3DCAD2F6"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Προφανώς.</w:t>
      </w:r>
    </w:p>
    <w:p w14:paraId="3DCAD2F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 βέβαια. Κάποιος πρέπει να είναι εδώ. Δεν είναι δυνατόν να συμβαίνει αυτό, κύριε Πρόεδρε.</w:t>
      </w:r>
    </w:p>
    <w:p w14:paraId="3DCAD2F8"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Έχετε δίκιο. Υποθέτω ότι έρχονται.</w:t>
      </w:r>
    </w:p>
    <w:p w14:paraId="3DCAD2F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Δεν έχει ξαναγίνει αυτό, κύριε Πρόεδρε</w:t>
      </w:r>
      <w:r>
        <w:rPr>
          <w:rFonts w:eastAsia="Times New Roman" w:cs="Times New Roman"/>
          <w:szCs w:val="24"/>
        </w:rPr>
        <w:t>,</w:t>
      </w:r>
      <w:r>
        <w:rPr>
          <w:rFonts w:eastAsia="Times New Roman" w:cs="Times New Roman"/>
          <w:szCs w:val="24"/>
        </w:rPr>
        <w:t xml:space="preserve"> ή τουλάχιστον γίνεται μια φορά στα δέκα χρόνια.</w:t>
      </w:r>
    </w:p>
    <w:p w14:paraId="3DCAD2FA"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Μπορείτε να συνεχίσετε, κύριε Θεοχάρη. </w:t>
      </w:r>
    </w:p>
    <w:p w14:paraId="3DCAD2FB"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Ας ξεκινήσουμε από τα δύσκολα.</w:t>
      </w:r>
    </w:p>
    <w:p w14:paraId="3DCAD2F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της Νέας Δημοκρατίας και του ΠΑΣΟΚ, έχετε κάνει την αυτοκριτική σας; Σας άρεσε η κατάσταση των τελευταίων ετών στον ΟΑΣΘ; </w:t>
      </w:r>
    </w:p>
    <w:p w14:paraId="3DCAD2F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Εξηγήσατε και βρήκατε τους λόγους για τους οποίους αφήσατε να καταλήξει έτσι μια κατάσταση από μια ομολογουμένως καλή κατάσταση στη </w:t>
      </w:r>
      <w:r>
        <w:rPr>
          <w:rFonts w:eastAsia="Times New Roman" w:cs="Times New Roman"/>
          <w:szCs w:val="24"/>
        </w:rPr>
        <w:t xml:space="preserve">δεκαετία του ’70; </w:t>
      </w:r>
    </w:p>
    <w:p w14:paraId="3DCAD2F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Τι λέει το πόρισμα του ΣΕΕΥΜΕ</w:t>
      </w:r>
      <w:r>
        <w:rPr>
          <w:rFonts w:eastAsia="Times New Roman" w:cs="Times New Roman"/>
          <w:szCs w:val="24"/>
        </w:rPr>
        <w:t>,</w:t>
      </w:r>
      <w:r>
        <w:rPr>
          <w:rFonts w:eastAsia="Times New Roman" w:cs="Times New Roman"/>
          <w:szCs w:val="24"/>
        </w:rPr>
        <w:t xml:space="preserve"> που κατέθεσε ο Υπουργός προ ολίγου; Λέει</w:t>
      </w:r>
      <w:r>
        <w:rPr>
          <w:rFonts w:eastAsia="Times New Roman" w:cs="Times New Roman"/>
          <w:szCs w:val="24"/>
        </w:rPr>
        <w:t>,</w:t>
      </w:r>
      <w:r>
        <w:rPr>
          <w:rFonts w:eastAsia="Times New Roman" w:cs="Times New Roman"/>
          <w:szCs w:val="24"/>
        </w:rPr>
        <w:t xml:space="preserve"> κακοδιαχείριση, αναξιοκρατία, λιγότεροι οδηγοί και περισσότεροι διοικητικοί υπάλληλοι και ως αποτέλεσμα λιγότερα δρομολόγια, περισσότερα επιδόματα και απευθείας αναθέσεις. Σκεφτήκατε καλά τα λάθη</w:t>
      </w:r>
      <w:r>
        <w:rPr>
          <w:rFonts w:eastAsia="Times New Roman" w:cs="Times New Roman"/>
          <w:szCs w:val="24"/>
        </w:rPr>
        <w:t>,</w:t>
      </w:r>
      <w:r>
        <w:rPr>
          <w:rFonts w:eastAsia="Times New Roman" w:cs="Times New Roman"/>
          <w:szCs w:val="24"/>
        </w:rPr>
        <w:t xml:space="preserve"> που σήμερα επιτρέπουν στον Υπουργό να σας επικρίνει φέρνον</w:t>
      </w:r>
      <w:r>
        <w:rPr>
          <w:rFonts w:eastAsia="Times New Roman" w:cs="Times New Roman"/>
          <w:szCs w:val="24"/>
        </w:rPr>
        <w:t xml:space="preserve">τας αυτό το νομοσχέδιο, που στην πραγματικότητα μας ξαναγυρίζει πολλά χρόνια πίσω; </w:t>
      </w:r>
    </w:p>
    <w:p w14:paraId="3DCAD2F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Ευχαριστούμε, κύριε Υπουργέ, που μας ακούτε. Χάσατε την κριτική προς τη Νέα Δημοκρατία. Θα χαιρόσασταν λίγο. Ελπίζω να σταματήσετε να μπερδεύετε από πού προέρχομαι. Θα σταμ</w:t>
      </w:r>
      <w:r>
        <w:rPr>
          <w:rFonts w:eastAsia="Times New Roman" w:cs="Times New Roman"/>
          <w:szCs w:val="24"/>
        </w:rPr>
        <w:t xml:space="preserve">ατήσετε ή όχι; </w:t>
      </w:r>
    </w:p>
    <w:p w14:paraId="3DCAD30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Αφήνετε τον κ. </w:t>
      </w:r>
      <w:proofErr w:type="spellStart"/>
      <w:r>
        <w:rPr>
          <w:rFonts w:eastAsia="Times New Roman" w:cs="Times New Roman"/>
          <w:szCs w:val="24"/>
        </w:rPr>
        <w:t>Σπίρτζη</w:t>
      </w:r>
      <w:proofErr w:type="spellEnd"/>
      <w:r>
        <w:rPr>
          <w:rFonts w:eastAsia="Times New Roman" w:cs="Times New Roman"/>
          <w:szCs w:val="24"/>
        </w:rPr>
        <w:t xml:space="preserve"> σήμερα, κυρίες και κύριοι, να κρατικοποιεί εν </w:t>
      </w:r>
      <w:proofErr w:type="spellStart"/>
      <w:r>
        <w:rPr>
          <w:rFonts w:eastAsia="Times New Roman" w:cs="Times New Roman"/>
          <w:szCs w:val="24"/>
        </w:rPr>
        <w:t>έτει</w:t>
      </w:r>
      <w:proofErr w:type="spellEnd"/>
      <w:r>
        <w:rPr>
          <w:rFonts w:eastAsia="Times New Roman" w:cs="Times New Roman"/>
          <w:szCs w:val="24"/>
        </w:rPr>
        <w:t xml:space="preserve"> 2017. Το 1983</w:t>
      </w:r>
      <w:r>
        <w:rPr>
          <w:rFonts w:eastAsia="Times New Roman" w:cs="Times New Roman"/>
          <w:szCs w:val="24"/>
        </w:rPr>
        <w:t>,</w:t>
      </w:r>
      <w:r>
        <w:rPr>
          <w:rFonts w:eastAsia="Times New Roman" w:cs="Times New Roman"/>
          <w:szCs w:val="24"/>
        </w:rPr>
        <w:t xml:space="preserve"> το ΠΑΣΟΚ έφερε τον Οργανισμό Ανασυγκρότησης Επιχειρήσεων δύο χρόνια μετά την άνοδο στην εξουσία. Σήμερα ο κ. </w:t>
      </w:r>
      <w:proofErr w:type="spellStart"/>
      <w:r>
        <w:rPr>
          <w:rFonts w:eastAsia="Times New Roman" w:cs="Times New Roman"/>
          <w:szCs w:val="24"/>
        </w:rPr>
        <w:t>Σπίρτζης</w:t>
      </w:r>
      <w:proofErr w:type="spellEnd"/>
      <w:r>
        <w:rPr>
          <w:rFonts w:eastAsia="Times New Roman" w:cs="Times New Roman"/>
          <w:szCs w:val="24"/>
        </w:rPr>
        <w:t xml:space="preserve"> ξεκινάει τον δικό του οργανισμό α</w:t>
      </w:r>
      <w:r>
        <w:rPr>
          <w:rFonts w:eastAsia="Times New Roman" w:cs="Times New Roman"/>
          <w:szCs w:val="24"/>
        </w:rPr>
        <w:t xml:space="preserve">νασυγκρότησης επιχειρήσεων. Βλέπετε, αντιγράφει το ΠΑΣΟΚ ακριβώς και στην ημέρα. Δύο χρόνια μετά από την άνοδο του ΣΥΡΙΖΑ στην εξουσία ξεκινάει με νέες κρατικοποιήσεις. Ξαναγυρίσαμε στο 1983. Βέβαια, ο κ. </w:t>
      </w:r>
      <w:proofErr w:type="spellStart"/>
      <w:r>
        <w:rPr>
          <w:rFonts w:eastAsia="Times New Roman" w:cs="Times New Roman"/>
          <w:szCs w:val="24"/>
        </w:rPr>
        <w:t>Σπίρτζης</w:t>
      </w:r>
      <w:proofErr w:type="spellEnd"/>
      <w:r>
        <w:rPr>
          <w:rFonts w:eastAsia="Times New Roman" w:cs="Times New Roman"/>
          <w:szCs w:val="24"/>
        </w:rPr>
        <w:t>,</w:t>
      </w:r>
      <w:r>
        <w:rPr>
          <w:rFonts w:eastAsia="Times New Roman" w:cs="Times New Roman"/>
          <w:szCs w:val="24"/>
        </w:rPr>
        <w:t xml:space="preserve"> δεν το έχει κρύψει, εκεί ανδρώθηκε, αυτή </w:t>
      </w:r>
      <w:r>
        <w:rPr>
          <w:rFonts w:eastAsia="Times New Roman" w:cs="Times New Roman"/>
          <w:szCs w:val="24"/>
        </w:rPr>
        <w:t>τη νοοτροπία αναπαράγει, αυτό θέλει. Είναι η καρδιά του ΠΑΣΟΚ μέσα στον ΣΥΡΙΖΑ.</w:t>
      </w:r>
    </w:p>
    <w:p w14:paraId="3DCAD30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Σπίρτζης</w:t>
      </w:r>
      <w:proofErr w:type="spellEnd"/>
      <w:r>
        <w:rPr>
          <w:rFonts w:eastAsia="Times New Roman" w:cs="Times New Roman"/>
          <w:szCs w:val="24"/>
        </w:rPr>
        <w:t>,</w:t>
      </w:r>
      <w:r>
        <w:rPr>
          <w:rFonts w:eastAsia="Times New Roman" w:cs="Times New Roman"/>
          <w:szCs w:val="24"/>
        </w:rPr>
        <w:t xml:space="preserve"> προηγουμένως</w:t>
      </w:r>
      <w:r>
        <w:rPr>
          <w:rFonts w:eastAsia="Times New Roman" w:cs="Times New Roman"/>
          <w:szCs w:val="24"/>
        </w:rPr>
        <w:t>,</w:t>
      </w:r>
      <w:r>
        <w:rPr>
          <w:rFonts w:eastAsia="Times New Roman" w:cs="Times New Roman"/>
          <w:szCs w:val="24"/>
        </w:rPr>
        <w:t xml:space="preserve"> έχυνε επί δεκαπέντε λεπτά κροκοδείλια δάκρυα για την κακοδιαχείριση. Πραγματικά σας άκουσα και συγκινήθηκα, κύριε Υπουργέ, για όλα αυτά τα προβλήμα</w:t>
      </w:r>
      <w:r>
        <w:rPr>
          <w:rFonts w:eastAsia="Times New Roman" w:cs="Times New Roman"/>
          <w:szCs w:val="24"/>
        </w:rPr>
        <w:t>τα τα οποία βρήκατε. Θα σας πίστευα, αν δεν ήσασταν ο άνθρωπος που διέλυσε τον ΟΑΣΑ, που από μία προσπάθεια συμμαζέματος η οποία έφτασε σε κάποια μικρά κέρδη το 2013 και το 2014, τον οδηγήσατε ξανά στα 70 και στα 100 εκατομμύρια κέρδη.</w:t>
      </w:r>
    </w:p>
    <w:p w14:paraId="3DCAD30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πίστευα τον Υπουρ</w:t>
      </w:r>
      <w:r>
        <w:rPr>
          <w:rFonts w:eastAsia="Times New Roman" w:cs="Times New Roman"/>
          <w:szCs w:val="24"/>
        </w:rPr>
        <w:t>γό</w:t>
      </w:r>
      <w:r>
        <w:rPr>
          <w:rFonts w:eastAsia="Times New Roman" w:cs="Times New Roman"/>
          <w:szCs w:val="24"/>
        </w:rPr>
        <w:t>,</w:t>
      </w:r>
      <w:r>
        <w:rPr>
          <w:rFonts w:eastAsia="Times New Roman" w:cs="Times New Roman"/>
          <w:szCs w:val="24"/>
        </w:rPr>
        <w:t xml:space="preserve"> αν είχε προσπαθήσει να εποπτεύσει τον ΟΑΣΘ αυτά τα δύο, δυόμισι χρόνια, αλλάζοντας τη </w:t>
      </w:r>
      <w:r>
        <w:rPr>
          <w:rFonts w:eastAsia="Times New Roman" w:cs="Times New Roman"/>
          <w:szCs w:val="24"/>
        </w:rPr>
        <w:lastRenderedPageBreak/>
        <w:t>σύνθεση του εποπτεύοντος συμβουλίου και αναγκάζοντάς τους να συμμαζευτούν. Έπρεπε με αυστηρότητα να δίνατε εντολή.</w:t>
      </w:r>
    </w:p>
    <w:p w14:paraId="3DCAD30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σας πίστευα</w:t>
      </w:r>
      <w:r>
        <w:rPr>
          <w:rFonts w:eastAsia="Times New Roman" w:cs="Times New Roman"/>
          <w:szCs w:val="24"/>
        </w:rPr>
        <w:t>,</w:t>
      </w:r>
      <w:r>
        <w:rPr>
          <w:rFonts w:eastAsia="Times New Roman" w:cs="Times New Roman"/>
          <w:szCs w:val="24"/>
        </w:rPr>
        <w:t xml:space="preserve"> αν είχατε δεχθεί τις προτάσεις του </w:t>
      </w:r>
      <w:r>
        <w:rPr>
          <w:rFonts w:eastAsia="Times New Roman" w:cs="Times New Roman"/>
          <w:szCs w:val="24"/>
        </w:rPr>
        <w:t>ΟΑΣΘ, που φοβισμένοι και ασθμαίνοντας ήρθαν, έσπευσαν να σας πουν να βάλουν συμμάζεμα, να μειωθούν τα πορίσματα, να γίνει καλύτερη κατάσταση</w:t>
      </w:r>
      <w:r>
        <w:rPr>
          <w:rFonts w:eastAsia="Times New Roman" w:cs="Times New Roman"/>
          <w:szCs w:val="24"/>
        </w:rPr>
        <w:t>,</w:t>
      </w:r>
      <w:r>
        <w:rPr>
          <w:rFonts w:eastAsia="Times New Roman" w:cs="Times New Roman"/>
          <w:szCs w:val="24"/>
        </w:rPr>
        <w:t xml:space="preserve"> και αν δεν σας έφταναν, να απαιτούσατε και άλλες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φυσικά, στέλνοντας τα ευρήματα των πορισμάτων, και όποιων πο</w:t>
      </w:r>
      <w:r>
        <w:rPr>
          <w:rFonts w:eastAsia="Times New Roman" w:cs="Times New Roman"/>
          <w:szCs w:val="24"/>
        </w:rPr>
        <w:t>ρισμάτων για τα παλιά στον εισαγγελέα. Άλλο το ένα άλλο το άλλο.</w:t>
      </w:r>
    </w:p>
    <w:p w14:paraId="3DCAD30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Θα σας πίστευα, αν είχατε καταθέσει, κύριε Υπουργέ, όπως δεσμευτήκατε σε εμένα προσωπικά στην </w:t>
      </w:r>
      <w:r>
        <w:rPr>
          <w:rFonts w:eastAsia="Times New Roman" w:cs="Times New Roman"/>
          <w:szCs w:val="24"/>
        </w:rPr>
        <w:t>ε</w:t>
      </w:r>
      <w:r>
        <w:rPr>
          <w:rFonts w:eastAsia="Times New Roman" w:cs="Times New Roman"/>
          <w:szCs w:val="24"/>
        </w:rPr>
        <w:t>πιτροπή το πόρισμα του ΣΕΕΥΜΕ τότε</w:t>
      </w:r>
      <w:r>
        <w:rPr>
          <w:rFonts w:eastAsia="Times New Roman" w:cs="Times New Roman"/>
          <w:szCs w:val="24"/>
        </w:rPr>
        <w:t>,</w:t>
      </w:r>
      <w:r>
        <w:rPr>
          <w:rFonts w:eastAsia="Times New Roman" w:cs="Times New Roman"/>
          <w:szCs w:val="24"/>
        </w:rPr>
        <w:t xml:space="preserve"> για να το δούμε και να το μελετήσουμε όχι τώρα χάριν πυροτεχ</w:t>
      </w:r>
      <w:r>
        <w:rPr>
          <w:rFonts w:eastAsia="Times New Roman" w:cs="Times New Roman"/>
          <w:szCs w:val="24"/>
        </w:rPr>
        <w:t xml:space="preserve">νήματος μόνο και μόνο για λόγους εντυπωσιασμού. </w:t>
      </w:r>
    </w:p>
    <w:p w14:paraId="3DCAD30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σας πίστευα, αν δεν προσπαθούσατε να βάλετε το Νομικό Συμβούλιο του Κράτους</w:t>
      </w:r>
      <w:r>
        <w:rPr>
          <w:rFonts w:eastAsia="Times New Roman" w:cs="Times New Roman"/>
          <w:szCs w:val="24"/>
        </w:rPr>
        <w:t>,</w:t>
      </w:r>
      <w:r>
        <w:rPr>
          <w:rFonts w:eastAsia="Times New Roman" w:cs="Times New Roman"/>
          <w:szCs w:val="24"/>
        </w:rPr>
        <w:t xml:space="preserve"> να σας βγάλει άκυρες και παράνομες τις συμβάσεις. </w:t>
      </w:r>
      <w:r>
        <w:rPr>
          <w:rFonts w:eastAsia="Times New Roman" w:cs="Times New Roman"/>
          <w:szCs w:val="24"/>
        </w:rPr>
        <w:t>Ό</w:t>
      </w:r>
      <w:r>
        <w:rPr>
          <w:rFonts w:eastAsia="Times New Roman" w:cs="Times New Roman"/>
          <w:szCs w:val="24"/>
        </w:rPr>
        <w:t>ταν τον Νοέμβριο ρωτήσατε</w:t>
      </w:r>
      <w:r>
        <w:rPr>
          <w:rFonts w:eastAsia="Times New Roman" w:cs="Times New Roman"/>
          <w:szCs w:val="24"/>
        </w:rPr>
        <w:t>,</w:t>
      </w:r>
      <w:r>
        <w:rPr>
          <w:rFonts w:eastAsia="Times New Roman" w:cs="Times New Roman"/>
          <w:szCs w:val="24"/>
        </w:rPr>
        <w:t xml:space="preserve"> και τον Δεκέμβριο του 2016 σας απάντησε ότι δεν ε</w:t>
      </w:r>
      <w:r>
        <w:rPr>
          <w:rFonts w:eastAsia="Times New Roman" w:cs="Times New Roman"/>
          <w:szCs w:val="24"/>
        </w:rPr>
        <w:t xml:space="preserve">ίναι άκυρες και δεν είναι παράνομες και ασύμβατες με τον </w:t>
      </w:r>
      <w:r>
        <w:rPr>
          <w:rFonts w:eastAsia="Times New Roman" w:cs="Times New Roman"/>
          <w:szCs w:val="24"/>
        </w:rPr>
        <w:t>κ</w:t>
      </w:r>
      <w:r>
        <w:rPr>
          <w:rFonts w:eastAsia="Times New Roman" w:cs="Times New Roman"/>
          <w:szCs w:val="24"/>
        </w:rPr>
        <w:t>ανονισμό, τη θάβατε τη γνω</w:t>
      </w:r>
      <w:r>
        <w:rPr>
          <w:rFonts w:eastAsia="Times New Roman" w:cs="Times New Roman"/>
          <w:szCs w:val="24"/>
        </w:rPr>
        <w:lastRenderedPageBreak/>
        <w:t>μοδότησή του και ερχόσασταν εδώ</w:t>
      </w:r>
      <w:r>
        <w:rPr>
          <w:rFonts w:eastAsia="Times New Roman" w:cs="Times New Roman"/>
          <w:szCs w:val="24"/>
        </w:rPr>
        <w:t xml:space="preserve"> -</w:t>
      </w:r>
      <w:r>
        <w:rPr>
          <w:rFonts w:eastAsia="Times New Roman" w:cs="Times New Roman"/>
          <w:szCs w:val="24"/>
        </w:rPr>
        <w:t xml:space="preserve">ο έγκριτος νομικός-μηχανικός-Υπουργός κ. </w:t>
      </w:r>
      <w:proofErr w:type="spellStart"/>
      <w:r>
        <w:rPr>
          <w:rFonts w:eastAsia="Times New Roman" w:cs="Times New Roman"/>
          <w:szCs w:val="24"/>
        </w:rPr>
        <w:t>Σπίρτζης</w:t>
      </w:r>
      <w:proofErr w:type="spellEnd"/>
      <w:r>
        <w:rPr>
          <w:rFonts w:eastAsia="Times New Roman" w:cs="Times New Roman"/>
          <w:szCs w:val="24"/>
        </w:rPr>
        <w:t>-</w:t>
      </w:r>
      <w:r>
        <w:rPr>
          <w:rFonts w:eastAsia="Times New Roman" w:cs="Times New Roman"/>
          <w:szCs w:val="24"/>
        </w:rPr>
        <w:t xml:space="preserve"> να μας πείτε ότι οι συμβάσεις είναι ασύμβατες με τον </w:t>
      </w:r>
      <w:r>
        <w:rPr>
          <w:rFonts w:eastAsia="Times New Roman" w:cs="Times New Roman"/>
          <w:szCs w:val="24"/>
        </w:rPr>
        <w:t>κ</w:t>
      </w:r>
      <w:r>
        <w:rPr>
          <w:rFonts w:eastAsia="Times New Roman" w:cs="Times New Roman"/>
          <w:szCs w:val="24"/>
        </w:rPr>
        <w:t xml:space="preserve">ανονισμό. </w:t>
      </w:r>
    </w:p>
    <w:p w14:paraId="3DCAD30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Σας το κατέθεσα τότε, σ</w:t>
      </w:r>
      <w:r>
        <w:rPr>
          <w:rFonts w:eastAsia="Times New Roman" w:cs="Times New Roman"/>
          <w:szCs w:val="24"/>
        </w:rPr>
        <w:t xml:space="preserve">ας το καταθέτω και τώρα, κύριε </w:t>
      </w:r>
      <w:proofErr w:type="spellStart"/>
      <w:r>
        <w:rPr>
          <w:rFonts w:eastAsia="Times New Roman" w:cs="Times New Roman"/>
          <w:szCs w:val="24"/>
        </w:rPr>
        <w:t>Σπίρτζη</w:t>
      </w:r>
      <w:proofErr w:type="spellEnd"/>
      <w:r>
        <w:rPr>
          <w:rFonts w:eastAsia="Times New Roman" w:cs="Times New Roman"/>
          <w:szCs w:val="24"/>
        </w:rPr>
        <w:t>. Διαβάζω ακριβώς τι λέει το πόρισμα στο τέλος του. Εκτός, σας λέει, ότι είναι</w:t>
      </w:r>
      <w:r>
        <w:rPr>
          <w:rFonts w:eastAsia="Times New Roman" w:cs="Times New Roman"/>
          <w:b/>
          <w:szCs w:val="24"/>
        </w:rPr>
        <w:t xml:space="preserve"> </w:t>
      </w:r>
      <w:r>
        <w:rPr>
          <w:rFonts w:eastAsia="Times New Roman" w:cs="Times New Roman"/>
          <w:szCs w:val="24"/>
        </w:rPr>
        <w:t>νόμιμες οι συμβάσεις διότι κυρώθηκαν με νόμο από τη Βουλή, στο τέλος του λέει: «β. Οι ίδιες οι συμβάσεις δεν αντιβαίνουν στις διατάξεις της</w:t>
      </w:r>
      <w:r>
        <w:rPr>
          <w:rFonts w:eastAsia="Times New Roman" w:cs="Times New Roman"/>
          <w:szCs w:val="24"/>
        </w:rPr>
        <w:t xml:space="preserve"> </w:t>
      </w:r>
      <w:r>
        <w:rPr>
          <w:rFonts w:eastAsia="Times New Roman" w:cs="Times New Roman"/>
          <w:szCs w:val="24"/>
        </w:rPr>
        <w:t>παρ</w:t>
      </w:r>
      <w:r>
        <w:rPr>
          <w:rFonts w:eastAsia="Times New Roman" w:cs="Times New Roman"/>
          <w:szCs w:val="24"/>
        </w:rPr>
        <w:t>αγράφου</w:t>
      </w:r>
      <w:r>
        <w:rPr>
          <w:rFonts w:eastAsia="Times New Roman" w:cs="Times New Roman"/>
          <w:szCs w:val="24"/>
        </w:rPr>
        <w:t xml:space="preserve"> 3 περ</w:t>
      </w:r>
      <w:r>
        <w:rPr>
          <w:rFonts w:eastAsia="Times New Roman" w:cs="Times New Roman"/>
          <w:szCs w:val="24"/>
        </w:rPr>
        <w:t>ίπτωση</w:t>
      </w:r>
      <w:r>
        <w:rPr>
          <w:rFonts w:eastAsia="Times New Roman" w:cs="Times New Roman"/>
          <w:szCs w:val="24"/>
        </w:rPr>
        <w:t xml:space="preserve"> δ΄ του άρθρου 8 και των παραγράφων 3 και 4 του άρθρου 4 του </w:t>
      </w:r>
      <w:r>
        <w:rPr>
          <w:rFonts w:eastAsia="Times New Roman" w:cs="Times New Roman"/>
          <w:szCs w:val="24"/>
        </w:rPr>
        <w:t>κ</w:t>
      </w:r>
      <w:r>
        <w:rPr>
          <w:rFonts w:eastAsia="Times New Roman" w:cs="Times New Roman"/>
          <w:szCs w:val="24"/>
        </w:rPr>
        <w:t xml:space="preserve">ανονισμού 1370/2007 και συνεπώς δεν τίθεται θέμα ακυρότητάς τους, η διάρκειά τους όμως λήγει 3-12-2019 με τη λήξη της μεταβατικής περιόδου του </w:t>
      </w:r>
      <w:r>
        <w:rPr>
          <w:rFonts w:eastAsia="Times New Roman" w:cs="Times New Roman"/>
          <w:szCs w:val="24"/>
        </w:rPr>
        <w:t>κ</w:t>
      </w:r>
      <w:r>
        <w:rPr>
          <w:rFonts w:eastAsia="Times New Roman" w:cs="Times New Roman"/>
          <w:szCs w:val="24"/>
        </w:rPr>
        <w:t>ανονισμού αυτού.».</w:t>
      </w:r>
    </w:p>
    <w:p w14:paraId="3DCAD307" w14:textId="77777777" w:rsidR="00B8452E" w:rsidRDefault="00811243">
      <w:pPr>
        <w:spacing w:line="600" w:lineRule="auto"/>
        <w:ind w:firstLine="720"/>
        <w:jc w:val="both"/>
        <w:rPr>
          <w:rFonts w:eastAsia="Times New Roman" w:cs="Times New Roman"/>
        </w:rPr>
      </w:pPr>
      <w:r>
        <w:rPr>
          <w:rFonts w:eastAsia="Times New Roman" w:cs="Times New Roman"/>
        </w:rPr>
        <w:t xml:space="preserve">(Στο </w:t>
      </w:r>
      <w:r>
        <w:rPr>
          <w:rFonts w:eastAsia="Times New Roman" w:cs="Times New Roman"/>
        </w:rPr>
        <w:t>σημείο αυτό ο Βουλευτής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DCAD30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Όλο το επιχείρημα στο οποίο στηρίξατε και τ</w:t>
      </w:r>
      <w:r>
        <w:rPr>
          <w:rFonts w:eastAsia="Times New Roman" w:cs="Times New Roman"/>
          <w:szCs w:val="24"/>
        </w:rPr>
        <w:t>ην αναγκαιότητα του νομοσχεδίου και τη διαδικασία του επείγοντος</w:t>
      </w:r>
      <w:r>
        <w:rPr>
          <w:rFonts w:eastAsia="Times New Roman" w:cs="Times New Roman"/>
          <w:szCs w:val="24"/>
        </w:rPr>
        <w:t>,</w:t>
      </w:r>
      <w:r>
        <w:rPr>
          <w:rFonts w:eastAsia="Times New Roman" w:cs="Times New Roman"/>
          <w:szCs w:val="24"/>
        </w:rPr>
        <w:t xml:space="preserve"> φεύγει. </w:t>
      </w:r>
    </w:p>
    <w:p w14:paraId="3DCAD30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Το ΝΣΚ, βέβαια, σας αρέσει, όταν ο Πρωθυπουργός θέλει να γράψει γράμμα στη κ. </w:t>
      </w:r>
      <w:proofErr w:type="spellStart"/>
      <w:r>
        <w:rPr>
          <w:rFonts w:eastAsia="Times New Roman" w:cs="Times New Roman"/>
          <w:szCs w:val="24"/>
        </w:rPr>
        <w:t>Λαγκάρντ</w:t>
      </w:r>
      <w:proofErr w:type="spellEnd"/>
      <w:r>
        <w:rPr>
          <w:rFonts w:eastAsia="Times New Roman" w:cs="Times New Roman"/>
          <w:szCs w:val="24"/>
        </w:rPr>
        <w:t>, να τα δεχθεί όλα, να της πει «σας παρακαλούμε, ελάτε πάλι πίσω» και να χρησιμοποιήσει τη γνωμ</w:t>
      </w:r>
      <w:r>
        <w:rPr>
          <w:rFonts w:eastAsia="Times New Roman" w:cs="Times New Roman"/>
          <w:szCs w:val="24"/>
        </w:rPr>
        <w:t>οδότηση του Νομικού Συμβουλίου του Κράτους για τη συνταγματικότητα των περικοπών στις συντάξεις. Εκεί είναι καλό το Νομικό Συμβούλιο του Κράτους.</w:t>
      </w:r>
    </w:p>
    <w:p w14:paraId="3DCAD30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 (Στο σημείο αυτό κτυπάει το κουδούνι λήξεως του χρόνου ομιλίας του κυρίου Βουλευτή)</w:t>
      </w:r>
    </w:p>
    <w:p w14:paraId="3DCAD30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3DCAD30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Δεν τον πιστεύω, όμως, τον κύριο Υπουργό, γιατί όλη η Ελλάδα ξέρει</w:t>
      </w:r>
      <w:r>
        <w:rPr>
          <w:rFonts w:eastAsia="Times New Roman" w:cs="Times New Roman"/>
          <w:szCs w:val="24"/>
        </w:rPr>
        <w:t>,</w:t>
      </w:r>
      <w:r>
        <w:rPr>
          <w:rFonts w:eastAsia="Times New Roman" w:cs="Times New Roman"/>
          <w:szCs w:val="24"/>
        </w:rPr>
        <w:t xml:space="preserve"> πως δεν σας νοιάζει να σταματήσει η διαφθορά.</w:t>
      </w:r>
    </w:p>
    <w:p w14:paraId="3DCAD30D" w14:textId="77777777" w:rsidR="00B8452E" w:rsidRDefault="00811243">
      <w:pPr>
        <w:tabs>
          <w:tab w:val="left" w:pos="3642"/>
          <w:tab w:val="center" w:pos="4753"/>
          <w:tab w:val="left" w:pos="6214"/>
        </w:tabs>
        <w:spacing w:line="600" w:lineRule="auto"/>
        <w:rPr>
          <w:rFonts w:eastAsia="Times New Roman" w:cs="Times New Roman"/>
          <w:szCs w:val="24"/>
        </w:rPr>
      </w:pPr>
      <w:r>
        <w:rPr>
          <w:rFonts w:eastAsia="Times New Roman" w:cs="Times New Roman"/>
          <w:szCs w:val="24"/>
        </w:rPr>
        <w:t>Σας νοιάζει να σταματήσει η διαφθορά των άλλων</w:t>
      </w:r>
      <w:r>
        <w:rPr>
          <w:rFonts w:eastAsia="Times New Roman" w:cs="Times New Roman"/>
          <w:szCs w:val="24"/>
        </w:rPr>
        <w:t>,</w:t>
      </w:r>
      <w:r>
        <w:rPr>
          <w:rFonts w:eastAsia="Times New Roman" w:cs="Times New Roman"/>
          <w:szCs w:val="24"/>
        </w:rPr>
        <w:t xml:space="preserve"> για να αντικατασταθεί με τη διαφθορά τη δική σας. </w:t>
      </w:r>
    </w:p>
    <w:p w14:paraId="3DCAD30E" w14:textId="77777777" w:rsidR="00B8452E" w:rsidRDefault="00811243">
      <w:pPr>
        <w:tabs>
          <w:tab w:val="left" w:pos="3642"/>
          <w:tab w:val="center" w:pos="4753"/>
          <w:tab w:val="left" w:pos="6214"/>
        </w:tabs>
        <w:spacing w:line="600" w:lineRule="auto"/>
        <w:ind w:firstLine="709"/>
        <w:jc w:val="both"/>
        <w:rPr>
          <w:rFonts w:eastAsia="Times New Roman" w:cs="Times New Roman"/>
          <w:szCs w:val="24"/>
        </w:rPr>
      </w:pPr>
      <w:r>
        <w:rPr>
          <w:rFonts w:eastAsia="Times New Roman" w:cs="Times New Roman"/>
          <w:szCs w:val="24"/>
        </w:rPr>
        <w:t>Ποιο ήταν το πρόβλημα με τον ΟΑΣΘ; Πρώτον,</w:t>
      </w:r>
      <w:r>
        <w:rPr>
          <w:rFonts w:eastAsia="Times New Roman" w:cs="Times New Roman"/>
          <w:szCs w:val="24"/>
        </w:rPr>
        <w:t xml:space="preserve"> αδιαφάνεια. Η ειδική εταιρεία συστήθηκε με νόμο του 1957, κανείς δεν ξέρει το μετοχολόγιο και άλλα τέτοια. Αλλάξτε την</w:t>
      </w:r>
      <w:r>
        <w:rPr>
          <w:rFonts w:eastAsia="Times New Roman" w:cs="Times New Roman"/>
          <w:szCs w:val="24"/>
        </w:rPr>
        <w:t xml:space="preserve"> </w:t>
      </w:r>
      <w:r>
        <w:rPr>
          <w:rFonts w:eastAsia="Times New Roman" w:cs="Times New Roman"/>
          <w:szCs w:val="24"/>
        </w:rPr>
        <w:t>ανώνυμη εταιρεία αύριο να τελειώνουμε.</w:t>
      </w:r>
    </w:p>
    <w:p w14:paraId="3DCAD30F"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Δεύτερον, οι λεόντειες συμβάσεις. Διαπραγματευτείτε, φέρτε τις με νόμο να τις κυρώσουμε όλοι εδώ.</w:t>
      </w:r>
      <w:r>
        <w:rPr>
          <w:rFonts w:eastAsia="Times New Roman" w:cs="Times New Roman"/>
          <w:szCs w:val="24"/>
        </w:rPr>
        <w:t xml:space="preserve"> Κάντε τις σωστές.</w:t>
      </w:r>
    </w:p>
    <w:p w14:paraId="3DCAD310"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Τρίτον, ελλιπής εποπτεία. Αλλάξτε το συμβούλιο, βάλτε δικούς σας ανθρώπους και δώστε εντολή για αυστηρότητα.</w:t>
      </w:r>
    </w:p>
    <w:p w14:paraId="3DCAD311"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Τέταρτον, μακροχρόνιο μονοπώλιο. Εκεί είναι η διαφθορά. Ξεκινήστε άμεσα διαδικασία διαγωνισμού.</w:t>
      </w:r>
    </w:p>
    <w:p w14:paraId="3DCAD312"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κρατικά χρήματα για επε</w:t>
      </w:r>
      <w:r>
        <w:rPr>
          <w:rFonts w:eastAsia="Times New Roman" w:cs="Times New Roman"/>
          <w:szCs w:val="24"/>
        </w:rPr>
        <w:t xml:space="preserve">νδύσεις που κατασπαταλώνται. Σταματήστε τα. Όποιος θέλει το έργο θα κάνει και τις δικές του επενδύσεις και έτσι το κράτος θα επιδοτεί μόνο το εισιτήριο και ειδικές ομάδες του πληθυσμού. </w:t>
      </w:r>
    </w:p>
    <w:p w14:paraId="3DCAD313"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Αντί γι’ αυτό έχουμε κρατικοποιήσεις εν </w:t>
      </w:r>
      <w:proofErr w:type="spellStart"/>
      <w:r>
        <w:rPr>
          <w:rFonts w:eastAsia="Times New Roman" w:cs="Times New Roman"/>
          <w:szCs w:val="24"/>
        </w:rPr>
        <w:t>έτει</w:t>
      </w:r>
      <w:proofErr w:type="spellEnd"/>
      <w:r>
        <w:rPr>
          <w:rFonts w:eastAsia="Times New Roman" w:cs="Times New Roman"/>
          <w:szCs w:val="24"/>
        </w:rPr>
        <w:t xml:space="preserve"> 2017. Αντί γι’ αυτό έχου</w:t>
      </w:r>
      <w:r>
        <w:rPr>
          <w:rFonts w:eastAsia="Times New Roman" w:cs="Times New Roman"/>
          <w:szCs w:val="24"/>
        </w:rPr>
        <w:t>με δύο χιλιάδες τριακόσιες τριάντα προσλήψεις</w:t>
      </w:r>
      <w:r>
        <w:rPr>
          <w:rFonts w:eastAsia="Times New Roman" w:cs="Times New Roman"/>
          <w:szCs w:val="24"/>
        </w:rPr>
        <w:t>,</w:t>
      </w:r>
      <w:r>
        <w:rPr>
          <w:rFonts w:eastAsia="Times New Roman" w:cs="Times New Roman"/>
          <w:szCs w:val="24"/>
        </w:rPr>
        <w:t xml:space="preserve"> που θα εμποδίσουν ισόποσες προσλήψεις σε γιατρούς, σε νοσοκόμους, σε εφοριακούς. Αλλά βλέπετε</w:t>
      </w:r>
      <w:r>
        <w:rPr>
          <w:rFonts w:eastAsia="Times New Roman" w:cs="Times New Roman"/>
          <w:szCs w:val="24"/>
        </w:rPr>
        <w:t>,</w:t>
      </w:r>
      <w:r>
        <w:rPr>
          <w:rFonts w:eastAsia="Times New Roman" w:cs="Times New Roman"/>
          <w:szCs w:val="24"/>
        </w:rPr>
        <w:t xml:space="preserve"> η προτεραιότητά μας είναι για τους διοικητικούς υπαλλήλους των λεωφορείων, αυτούς χρειαζόμαστε. Αντί γι’ αυτούς έχ</w:t>
      </w:r>
      <w:r>
        <w:rPr>
          <w:rFonts w:eastAsia="Times New Roman" w:cs="Times New Roman"/>
          <w:szCs w:val="24"/>
        </w:rPr>
        <w:t>ουμε ένα νέο φυτώριο, για να φυτρώσει νέα διαφθορά, με δημόσιες προσλήψεις και άλλα τέτοια. Αντί γι’ αυτό έχουμε νέα κόστη, που μας τα λέει το Γενικό Λογιστήριο του Κράτους πολύ αναλυτικά</w:t>
      </w:r>
      <w:r>
        <w:rPr>
          <w:rFonts w:eastAsia="Times New Roman" w:cs="Times New Roman"/>
          <w:szCs w:val="24"/>
        </w:rPr>
        <w:t>,</w:t>
      </w:r>
      <w:r>
        <w:rPr>
          <w:rFonts w:eastAsia="Times New Roman" w:cs="Times New Roman"/>
          <w:szCs w:val="24"/>
        </w:rPr>
        <w:t xml:space="preserve"> και θα είναι δεκάδες </w:t>
      </w:r>
      <w:r>
        <w:rPr>
          <w:rFonts w:eastAsia="Times New Roman" w:cs="Times New Roman"/>
          <w:szCs w:val="24"/>
        </w:rPr>
        <w:t>εκατομμυρί</w:t>
      </w:r>
      <w:r>
        <w:rPr>
          <w:rFonts w:eastAsia="Times New Roman" w:cs="Times New Roman"/>
          <w:szCs w:val="24"/>
        </w:rPr>
        <w:t xml:space="preserve">ων </w:t>
      </w:r>
      <w:r>
        <w:rPr>
          <w:rFonts w:eastAsia="Times New Roman" w:cs="Times New Roman"/>
          <w:szCs w:val="24"/>
        </w:rPr>
        <w:t>για τον ελληνικό λαό.</w:t>
      </w:r>
    </w:p>
    <w:p w14:paraId="3DCAD314"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κλείνω με αυτό. Αποτυχία στη διαπραγμάτευση, δεχθήκατε τα πάντα. Αποτυχία στο </w:t>
      </w:r>
      <w:r>
        <w:rPr>
          <w:rFonts w:eastAsia="Times New Roman" w:cs="Times New Roman"/>
          <w:szCs w:val="24"/>
          <w:lang w:val="en-US"/>
        </w:rPr>
        <w:t>QE</w:t>
      </w:r>
      <w:r>
        <w:rPr>
          <w:rFonts w:eastAsia="Times New Roman" w:cs="Times New Roman"/>
          <w:szCs w:val="24"/>
        </w:rPr>
        <w:t>, δεν το πήρατε. Αποτυχία στο χρέος, πήγε πίσω για το 2018. Αποτυχία να βγείτε στις αγορές, που μας διαφημίζατε ότι θα το κάνετε. Αποτυχία στην αν</w:t>
      </w:r>
      <w:r>
        <w:rPr>
          <w:rFonts w:eastAsia="Times New Roman" w:cs="Times New Roman"/>
          <w:szCs w:val="24"/>
        </w:rPr>
        <w:t xml:space="preserve">εργία των νέων, που πέφτει μόνο επειδή φεύγουν οι περισσότεροι από αυτούς στο εξωτερικό. </w:t>
      </w:r>
    </w:p>
    <w:p w14:paraId="3DCAD315"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φτάνει να λέτε «τα ίδια έκαναν και οι άλλοι». Δεν φτάνει να λέτε «σε δυόμισι χρόνια τι να προλάβουμε;». Δεν φτάνει να λέτε «δεν είπαμε ψέματα, είχαμε αυταπάτες». </w:t>
      </w:r>
      <w:r>
        <w:rPr>
          <w:rFonts w:eastAsia="Times New Roman" w:cs="Times New Roman"/>
          <w:szCs w:val="24"/>
        </w:rPr>
        <w:t>Ο ελληνικός λαός θέλει κάτι καλύτερο. Ο ελληνικός λαός αξίζει κάτι καλύτερο.</w:t>
      </w:r>
    </w:p>
    <w:p w14:paraId="3DCAD316"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3DCAD317"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Πρόεδρε, θα παρακαλούσα να λάβω τον λόγο.</w:t>
      </w:r>
    </w:p>
    <w:p w14:paraId="3DCAD318"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Ορίστε, κύριε Υπουργέ, έχετε τον </w:t>
      </w:r>
      <w:r>
        <w:rPr>
          <w:rFonts w:eastAsia="Times New Roman" w:cs="Times New Roman"/>
          <w:szCs w:val="24"/>
        </w:rPr>
        <w:t>λόγο.</w:t>
      </w:r>
    </w:p>
    <w:p w14:paraId="3DCAD319"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Σας ευχαριστώ, κύριε Πρόεδρε.</w:t>
      </w:r>
    </w:p>
    <w:p w14:paraId="3DCAD31A"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Παίρνω τον λόγο γιατί έγινε προσωπική αναφορά και από πού προέρχομαι και ότι κατηγόρησα άδικα τον κ. Θεοχάρη.</w:t>
      </w:r>
    </w:p>
    <w:p w14:paraId="3DCAD31B"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Θεοχάρη, μου παραπονεθήκατε ότι σας κατηγόρησα. Μου </w:t>
      </w:r>
      <w:r>
        <w:rPr>
          <w:rFonts w:eastAsia="Times New Roman" w:cs="Times New Roman"/>
          <w:szCs w:val="24"/>
        </w:rPr>
        <w:t xml:space="preserve">είπατε χθες ότι ανήκετε στις δεξιές συντηρητικές δυνάμεις και στον νεοφιλελευθερισμό. Λάθος. Σας ζητάω ταπεινά </w:t>
      </w:r>
      <w:r>
        <w:rPr>
          <w:rFonts w:eastAsia="Times New Roman" w:cs="Times New Roman"/>
          <w:szCs w:val="24"/>
        </w:rPr>
        <w:t>συγ</w:t>
      </w:r>
      <w:r>
        <w:rPr>
          <w:rFonts w:eastAsia="Times New Roman" w:cs="Times New Roman"/>
          <w:szCs w:val="24"/>
        </w:rPr>
        <w:t>γ</w:t>
      </w:r>
      <w:r>
        <w:rPr>
          <w:rFonts w:eastAsia="Times New Roman" w:cs="Times New Roman"/>
          <w:szCs w:val="24"/>
        </w:rPr>
        <w:t>νώμη.</w:t>
      </w:r>
      <w:r>
        <w:rPr>
          <w:rFonts w:eastAsia="Times New Roman" w:cs="Times New Roman"/>
          <w:szCs w:val="24"/>
        </w:rPr>
        <w:t xml:space="preserve"> Πού ανήκετε; Ανήκετε στη δεξιά σοσιαλδημοκρατία, ανήκετε στις δυνάμεις που και στη χώρα μας και στην Ευρώπη εκτόπισαν τις σοσιαλιστικές</w:t>
      </w:r>
      <w:r>
        <w:rPr>
          <w:rFonts w:eastAsia="Times New Roman" w:cs="Times New Roman"/>
          <w:szCs w:val="24"/>
        </w:rPr>
        <w:t xml:space="preserve"> δυνάμεις από όπου προέρχομαι, έφυγαν από εκεί που προέρχονται και πήγαν εκεί που έπρεπε να είναι πάντα. </w:t>
      </w:r>
    </w:p>
    <w:p w14:paraId="3DCAD31C"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Και πήραμε διαζύγιο με τοποθετήσεις πολιτικές σαν τις δικές σας για τον εξής απλό λόγο: Δώσατε άλλοθι στη Νέα Δημοκρατία και τον νεοφιλελευθερισμό –όχ</w:t>
      </w:r>
      <w:r>
        <w:rPr>
          <w:rFonts w:eastAsia="Times New Roman" w:cs="Times New Roman"/>
          <w:szCs w:val="24"/>
        </w:rPr>
        <w:t>ι στην παλιά Νέα Δημοκρατία- για να φέρουν τη χώρα εδώ που την έφεραν. Γι’ αυτό και δεν θέλετε να κάνουμε τομές και πραγματικές μεταρρυθμίσεις, θέλετε να κάνουμε αλλαγή στη σύμβαση του ΟΑΣΘ. Αυτό σας το χαρίζουμε. Ούτε το θέλαμε, ούτε το θέλουμε, ούτε πολι</w:t>
      </w:r>
      <w:r>
        <w:rPr>
          <w:rFonts w:eastAsia="Times New Roman" w:cs="Times New Roman"/>
          <w:szCs w:val="24"/>
        </w:rPr>
        <w:t>τικά, ούτε διαχειριστικά.</w:t>
      </w:r>
    </w:p>
    <w:p w14:paraId="3DCAD31D"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DCAD31E"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DCAD31F"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Υπουργέ.</w:t>
      </w:r>
    </w:p>
    <w:p w14:paraId="3DCAD320"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 με τον κ. Αντώνιο Γρέγο, Βουλευτή της Χρυσής Αυγής.</w:t>
      </w:r>
    </w:p>
    <w:p w14:paraId="3DCAD321"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Γρέγο, έχετε τον λόγο για </w:t>
      </w:r>
      <w:r>
        <w:rPr>
          <w:rFonts w:eastAsia="Times New Roman" w:cs="Times New Roman"/>
          <w:szCs w:val="24"/>
        </w:rPr>
        <w:t>πέντε λεπτά.</w:t>
      </w:r>
    </w:p>
    <w:p w14:paraId="3DCAD322"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 </w:t>
      </w:r>
    </w:p>
    <w:p w14:paraId="3DCAD323"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Θα φροντίσω να είμαι και εντός του χρονικού ορίου. Μας παρακολουθούν και οι εργαζόμενοι, αλλά και το επιβατικό κοινό της Θεσσαλονίκης. Ακούσαμε τον Υπουργό. Είχαμε επισημάνει τα προβλήματα στις αστικ</w:t>
      </w:r>
      <w:r>
        <w:rPr>
          <w:rFonts w:eastAsia="Times New Roman" w:cs="Times New Roman"/>
          <w:szCs w:val="24"/>
        </w:rPr>
        <w:t xml:space="preserve">ές συγκοινωνίες της Θεσσαλονίκης </w:t>
      </w:r>
      <w:r>
        <w:rPr>
          <w:rFonts w:eastAsia="Times New Roman" w:cs="Times New Roman"/>
          <w:szCs w:val="24"/>
        </w:rPr>
        <w:t>στο πλαίσιο</w:t>
      </w:r>
      <w:r>
        <w:rPr>
          <w:rFonts w:eastAsia="Times New Roman" w:cs="Times New Roman"/>
          <w:szCs w:val="24"/>
        </w:rPr>
        <w:t xml:space="preserve"> του </w:t>
      </w:r>
      <w:r>
        <w:rPr>
          <w:rFonts w:eastAsia="Times New Roman" w:cs="Times New Roman"/>
          <w:szCs w:val="24"/>
        </w:rPr>
        <w:t>κοινοβουλευτικού ελέγχου</w:t>
      </w:r>
      <w:r>
        <w:rPr>
          <w:rFonts w:eastAsia="Times New Roman" w:cs="Times New Roman"/>
          <w:szCs w:val="24"/>
        </w:rPr>
        <w:t>.</w:t>
      </w:r>
      <w:r>
        <w:rPr>
          <w:rFonts w:eastAsia="Times New Roman" w:cs="Times New Roman"/>
          <w:szCs w:val="24"/>
        </w:rPr>
        <w:t xml:space="preserve"> Είχαμε συναντηθεί και με τον πρόεδρο του ΟΑΣΘ και με τους εργαζόμενους και περιμέναμε και εμείς κάποιες σωστές και επιβεβλημένες αλλαγές. Καλή και χρήσιμη η τηλεματική και οι συγκοι</w:t>
      </w:r>
      <w:r>
        <w:rPr>
          <w:rFonts w:eastAsia="Times New Roman" w:cs="Times New Roman"/>
          <w:szCs w:val="24"/>
        </w:rPr>
        <w:t>νωνίες, αλλά για τη διαφάνεια που λέτε ότι θα εφαρμόσετε έχουμε σοβαρές επιφυλάξεις. Εξάλλου, παλαιοκομματικά συμπεριφέρεστε και εσείς.</w:t>
      </w:r>
    </w:p>
    <w:p w14:paraId="3DCAD324"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είναι ότι και εμείς, αλλά κυρίως οι εργαζόμενοι και το επιβατικό κοινό δεν πιστεύουμε ούτε τα λόγια και τις </w:t>
      </w:r>
      <w:r>
        <w:rPr>
          <w:rFonts w:eastAsia="Times New Roman" w:cs="Times New Roman"/>
          <w:szCs w:val="24"/>
        </w:rPr>
        <w:t xml:space="preserve">εξαγγελίες του Πρωθυπουργού ούτε των Υπουργών. Διαδικασία επείγοντος ενός ακόμα νομοσχεδίου, πάλι με τις ανάλογες τροπολογίες και με δυστυχώς μόνο τρία λεπτά ενημέρωση από τους </w:t>
      </w:r>
      <w:r>
        <w:rPr>
          <w:rFonts w:eastAsia="Times New Roman" w:cs="Times New Roman"/>
          <w:szCs w:val="24"/>
        </w:rPr>
        <w:lastRenderedPageBreak/>
        <w:t>φορείς και πέντε λεπτά από τους ομιλητές για ένα τόσο σημαντικό θέμα.</w:t>
      </w:r>
    </w:p>
    <w:p w14:paraId="3DCAD325"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Μου έκανε</w:t>
      </w:r>
      <w:r>
        <w:rPr>
          <w:rFonts w:eastAsia="Times New Roman" w:cs="Times New Roman"/>
          <w:szCs w:val="24"/>
        </w:rPr>
        <w:t xml:space="preserve"> εντύπωση μάλιστα η απουσία του Δημάρχου Θεσσαλονίκης. Όχι ότι θα έδινε κάποια λύση ή θα βοηθούσε σε κάτι. Απλά το επισημαίνω. Δεν νομίζω ότι πολλοί από εσάς χρησιμοποιούν τις αστικές συγκοινωνίες είτε της Θεσσαλονίκης είτε αλλού. Κι αν κάποτε τις χρησιμοπ</w:t>
      </w:r>
      <w:r>
        <w:rPr>
          <w:rFonts w:eastAsia="Times New Roman" w:cs="Times New Roman"/>
          <w:szCs w:val="24"/>
        </w:rPr>
        <w:t xml:space="preserve">οιούσατε, τώρα σταματήσατε. Ειδικά εσείς οι Βουλευτές του ΣΥΡΙΖΑ. </w:t>
      </w:r>
    </w:p>
    <w:p w14:paraId="3DCAD32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Οι Θεσσαλονικείς ζούσαν και ζουν ακόμα με ψεύτικες και ψηφοθηρικές υποσχέσεις για το μετρό. «Μετρό τώρα» έγραφε μια αφίσα. Μετρό, μετρό, μετρό υπόσχονταν όλοι οι υποψήφιοι δήμαρχοι της πόλη</w:t>
      </w:r>
      <w:r>
        <w:rPr>
          <w:rFonts w:eastAsia="Times New Roman" w:cs="Times New Roman"/>
          <w:szCs w:val="24"/>
        </w:rPr>
        <w:t>ς, προκειμένου να αντιμετωπιστεί αυτό το μεγάλο πρόβλημα στις συγκοινωνίες και να αλιεύσουν ψήφους.</w:t>
      </w:r>
    </w:p>
    <w:p w14:paraId="3DCAD32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 κοινό της Θεσσαλονίκης πρέπει να εξυπηρετείται άμεσα, ανθρώπινα, οικονομικά και με συνέπεια. Παράλληλα, να διασφαλίζονται ανθρώπινες συνθήκες εργασίας γι</w:t>
      </w:r>
      <w:r>
        <w:rPr>
          <w:rFonts w:eastAsia="Times New Roman" w:cs="Times New Roman"/>
          <w:szCs w:val="24"/>
        </w:rPr>
        <w:t>α τους χιλιάδες εργαζόμενους. Η δουλειά των εργαζομένων στον ΟΑΣΘ είναι δύσκολη. Μεταφέρουν κόσμο κι αυτό πρέπει να γίνεται με ασφάλεια για όλους. Να υπενθυμίσω εδώ ότι το οδικό δίκτυο της Θεσ</w:t>
      </w:r>
      <w:r>
        <w:rPr>
          <w:rFonts w:eastAsia="Times New Roman" w:cs="Times New Roman"/>
          <w:szCs w:val="24"/>
        </w:rPr>
        <w:lastRenderedPageBreak/>
        <w:t>σαλονίκης αλλά και όλης της περιφέρειας είναι σε άθλια κατάσταση</w:t>
      </w:r>
      <w:r>
        <w:rPr>
          <w:rFonts w:eastAsia="Times New Roman" w:cs="Times New Roman"/>
          <w:szCs w:val="24"/>
        </w:rPr>
        <w:t xml:space="preserve">. Γι’ αυτό ευθύνονται και οι προηγούμενες κυβερνήσεις και η δική σας. </w:t>
      </w:r>
    </w:p>
    <w:p w14:paraId="3DCAD32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Έχω καταθέσει και μια σχετική ερώτηση την οποία θα δώσω στα Πρακτικά. «Επιτακτική η ανάγκη </w:t>
      </w:r>
      <w:proofErr w:type="spellStart"/>
      <w:r>
        <w:rPr>
          <w:rFonts w:eastAsia="Times New Roman" w:cs="Times New Roman"/>
          <w:szCs w:val="24"/>
        </w:rPr>
        <w:t>διαπλάτυνσης</w:t>
      </w:r>
      <w:proofErr w:type="spellEnd"/>
      <w:r>
        <w:rPr>
          <w:rFonts w:eastAsia="Times New Roman" w:cs="Times New Roman"/>
          <w:szCs w:val="24"/>
        </w:rPr>
        <w:t xml:space="preserve"> </w:t>
      </w:r>
      <w:r>
        <w:rPr>
          <w:rFonts w:eastAsia="Times New Roman" w:cs="Times New Roman"/>
          <w:szCs w:val="24"/>
        </w:rPr>
        <w:t>της οδού Ωραιοκάστρου-Θεσσαλονίκης». Θα πρέπει να κατασκευασθούν και να μεταφερθο</w:t>
      </w:r>
      <w:r>
        <w:rPr>
          <w:rFonts w:eastAsia="Times New Roman" w:cs="Times New Roman"/>
          <w:szCs w:val="24"/>
        </w:rPr>
        <w:t>ύν οι στάσεις του ΟΑΣΘ. Σας την καταθέτω και περιμένω απάντηση ως συνήθως.</w:t>
      </w:r>
    </w:p>
    <w:p w14:paraId="3DCAD329" w14:textId="77777777" w:rsidR="00B8452E" w:rsidRDefault="00811243">
      <w:pPr>
        <w:spacing w:line="600" w:lineRule="auto"/>
        <w:ind w:firstLine="540"/>
        <w:jc w:val="both"/>
        <w:rPr>
          <w:rFonts w:eastAsia="Times New Roman"/>
          <w:szCs w:val="24"/>
        </w:rPr>
      </w:pPr>
      <w:r>
        <w:rPr>
          <w:rFonts w:eastAsia="Times New Roman" w:cs="Times New Roman"/>
          <w:szCs w:val="24"/>
        </w:rPr>
        <w:t xml:space="preserve">(Στο σημείο αυτό ο Βουλευτής Αντώνιος Γρέγος καταθέτει για τα Πρακτικά το προαναφερθέν έγγραφο, το οποίο βρίσκεται </w:t>
      </w:r>
      <w:r>
        <w:rPr>
          <w:rFonts w:eastAsia="Times New Roman"/>
          <w:szCs w:val="24"/>
        </w:rPr>
        <w:t xml:space="preserve">στο αρχείο του Τμήματος Γραμματείας της Διεύθυνσης Στενογραφίας </w:t>
      </w:r>
      <w:r>
        <w:rPr>
          <w:rFonts w:eastAsia="Times New Roman"/>
          <w:szCs w:val="24"/>
        </w:rPr>
        <w:t>και Πρακτικών της Βουλής)</w:t>
      </w:r>
    </w:p>
    <w:p w14:paraId="3DCAD32A" w14:textId="77777777" w:rsidR="00B8452E" w:rsidRDefault="00811243">
      <w:pPr>
        <w:spacing w:line="600" w:lineRule="auto"/>
        <w:ind w:firstLine="540"/>
        <w:jc w:val="both"/>
        <w:rPr>
          <w:rFonts w:eastAsia="Times New Roman"/>
          <w:szCs w:val="24"/>
        </w:rPr>
      </w:pPr>
      <w:r>
        <w:rPr>
          <w:rFonts w:eastAsia="Times New Roman"/>
          <w:szCs w:val="24"/>
        </w:rPr>
        <w:t xml:space="preserve">Δεν είναι αρμοδιότητα του δικού σας Υπουργείου αλλά ενημερώστε επ’ ευκαιρία τον συνάδελφό σας Υπουργό ότι καθημερινά σκοτώνεται κόσμος και καταστρέφονται οχήματα. </w:t>
      </w:r>
    </w:p>
    <w:p w14:paraId="3DCAD32B" w14:textId="77777777" w:rsidR="00B8452E" w:rsidRDefault="00811243">
      <w:pPr>
        <w:spacing w:line="600" w:lineRule="auto"/>
        <w:ind w:firstLine="540"/>
        <w:jc w:val="both"/>
        <w:rPr>
          <w:rFonts w:eastAsia="Times New Roman"/>
          <w:szCs w:val="24"/>
        </w:rPr>
      </w:pPr>
      <w:r>
        <w:rPr>
          <w:rFonts w:eastAsia="Times New Roman"/>
          <w:szCs w:val="24"/>
        </w:rPr>
        <w:t xml:space="preserve">Καίρια ερωτήματα που πρέπει να απαντηθούν και να κριθούν σε βάθος </w:t>
      </w:r>
      <w:r>
        <w:rPr>
          <w:rFonts w:eastAsia="Times New Roman"/>
          <w:szCs w:val="24"/>
        </w:rPr>
        <w:t xml:space="preserve">χρόνου. </w:t>
      </w:r>
    </w:p>
    <w:p w14:paraId="3DCAD32C" w14:textId="77777777" w:rsidR="00B8452E" w:rsidRDefault="00811243">
      <w:pPr>
        <w:spacing w:line="600" w:lineRule="auto"/>
        <w:ind w:firstLine="540"/>
        <w:jc w:val="both"/>
        <w:rPr>
          <w:rFonts w:eastAsia="Times New Roman"/>
          <w:szCs w:val="24"/>
        </w:rPr>
      </w:pPr>
      <w:r>
        <w:rPr>
          <w:rFonts w:eastAsia="Times New Roman"/>
          <w:szCs w:val="24"/>
        </w:rPr>
        <w:lastRenderedPageBreak/>
        <w:t>Πόσο θα κοστίσει η εξαγορά του ΟΑΣΘ από το κράτος; Ποιο το κόστος λειτουργίας του νέου φορέα. Θα είναι μεγαλύτερο ή μικρότερο του σημερινού; Πού θα βρεθούν τα χρήματα προκειμένου να ανανεωθεί ο στόλος; Θα δοθεί σημασία στο ήδη βεβαρημένο περιβάλλο</w:t>
      </w:r>
      <w:r>
        <w:rPr>
          <w:rFonts w:eastAsia="Times New Roman"/>
          <w:szCs w:val="24"/>
        </w:rPr>
        <w:t xml:space="preserve">ν; Μιλάω για την εκπομπή ρύπων που είναι πάρα πολύ μεγάλη. Ποιος ακριβώς είναι ο τρόπος που θα γίνει η μετάβαση στον δημόσιο τομέα των εργαζομένων και του </w:t>
      </w:r>
      <w:r>
        <w:rPr>
          <w:rFonts w:eastAsia="Times New Roman"/>
          <w:szCs w:val="24"/>
        </w:rPr>
        <w:t>οργανισμού</w:t>
      </w:r>
      <w:r>
        <w:rPr>
          <w:rFonts w:eastAsia="Times New Roman"/>
          <w:szCs w:val="24"/>
        </w:rPr>
        <w:t>; Θα εφαρμόσετε και πάλι αυτό που κάνετε και τώρα με συνεχείς κομματικές επιλογές; Οι δανει</w:t>
      </w:r>
      <w:r>
        <w:rPr>
          <w:rFonts w:eastAsia="Times New Roman"/>
          <w:szCs w:val="24"/>
        </w:rPr>
        <w:t xml:space="preserve">στές έχουν ενημερωθεί; Ξέρουμε ότι οι δανειστές μπορούν και να επικρίνουν και να απορρίψουν τέτοιες ενέργειες. Το εγχείρημα θα αποβεί τελικά προς όφελος της πόλης, των δημοτών ή του </w:t>
      </w:r>
      <w:r>
        <w:rPr>
          <w:rFonts w:eastAsia="Times New Roman"/>
          <w:szCs w:val="24"/>
        </w:rPr>
        <w:t>δημοσίου</w:t>
      </w:r>
      <w:r>
        <w:rPr>
          <w:rFonts w:eastAsia="Times New Roman"/>
          <w:szCs w:val="24"/>
        </w:rPr>
        <w:t>, δηλαδή, ποιοτικότερες και ίσως φθηνότερες απ’ ό,τι σήμερα συγκοι</w:t>
      </w:r>
      <w:r>
        <w:rPr>
          <w:rFonts w:eastAsia="Times New Roman"/>
          <w:szCs w:val="24"/>
        </w:rPr>
        <w:t xml:space="preserve">νωνίες; </w:t>
      </w:r>
    </w:p>
    <w:p w14:paraId="3DCAD32D" w14:textId="77777777" w:rsidR="00B8452E" w:rsidRDefault="00811243">
      <w:pPr>
        <w:spacing w:line="600" w:lineRule="auto"/>
        <w:ind w:firstLine="540"/>
        <w:jc w:val="both"/>
        <w:rPr>
          <w:rFonts w:eastAsia="Times New Roman"/>
          <w:szCs w:val="24"/>
        </w:rPr>
      </w:pPr>
      <w:r>
        <w:rPr>
          <w:rFonts w:eastAsia="Times New Roman"/>
          <w:szCs w:val="24"/>
        </w:rPr>
        <w:t xml:space="preserve">Θα χρειαστεί αλλαγή εξοπλισμού προφανώς. Μιλάω για ακυρωτικά μηχανήματα, στέγαστρα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Έχει υπολογιστεί αυτό το κόστος; Να πούμε εδώ ότι όντως τα ακυρωτικά μηχανήματα στα λεωφορεία του ΟΑΣΘ δεν δίνουν ρέστα. Τι καθεστώς θα υπάρξει ως προς τις διαφημίσεις σε χώρους στάσης και στα οχήματα; Θα κοστίσει λιγότερο στους φορολογούμενους; Υπάρχει μ</w:t>
      </w:r>
      <w:r>
        <w:rPr>
          <w:rFonts w:eastAsia="Times New Roman"/>
          <w:szCs w:val="24"/>
        </w:rPr>
        <w:t xml:space="preserve">ελέτη γι’ αυτά; Τι θα γίνει όταν αλλάξει αυτή η Κυβέρνηση; Θα </w:t>
      </w:r>
      <w:r>
        <w:rPr>
          <w:rFonts w:eastAsia="Times New Roman"/>
          <w:szCs w:val="24"/>
        </w:rPr>
        <w:lastRenderedPageBreak/>
        <w:t xml:space="preserve">έχουμε και πάλι αλλαγές; Θα γίνουμε μάρτυρες μιας ιδιωτικοποίησης όπως στα αεροδρόμια, στα λιμάνια, στην ΕΥΑΘ, την ΕΛΒΟ, τον ΟΣΕ και αλλού; Τι θα γίνει με τα πολλά κρούσματα </w:t>
      </w:r>
      <w:proofErr w:type="spellStart"/>
      <w:r>
        <w:rPr>
          <w:rFonts w:eastAsia="Times New Roman"/>
          <w:szCs w:val="24"/>
        </w:rPr>
        <w:t>παραβατικών</w:t>
      </w:r>
      <w:proofErr w:type="spellEnd"/>
      <w:r>
        <w:rPr>
          <w:rFonts w:eastAsia="Times New Roman"/>
          <w:szCs w:val="24"/>
        </w:rPr>
        <w:t xml:space="preserve"> συμπεριφ</w:t>
      </w:r>
      <w:r>
        <w:rPr>
          <w:rFonts w:eastAsia="Times New Roman"/>
          <w:szCs w:val="24"/>
        </w:rPr>
        <w:t xml:space="preserve">ορών σε βάρος των εργαζομένων στις αστικές συγκοινωνίες Θεσσαλονίκης; Έχουμε δει πολλά και σοβαρά κρούσματα στις περιοχές των Αθηνών. Υπάρχουν, όμως, και στη Θεσσαλονίκη τέτοια κρούσματα. </w:t>
      </w:r>
    </w:p>
    <w:p w14:paraId="3DCAD32E" w14:textId="77777777" w:rsidR="00B8452E" w:rsidRDefault="00811243">
      <w:pPr>
        <w:spacing w:line="600" w:lineRule="auto"/>
        <w:ind w:firstLine="540"/>
        <w:jc w:val="both"/>
        <w:rPr>
          <w:rFonts w:eastAsia="Times New Roman"/>
          <w:szCs w:val="24"/>
        </w:rPr>
      </w:pPr>
      <w:r>
        <w:rPr>
          <w:rFonts w:eastAsia="Times New Roman"/>
          <w:szCs w:val="24"/>
        </w:rPr>
        <w:t>Μας κάνει τρομερή εντύπωση το προφανώς αντισυνταγματικό, άρθρο 28 τ</w:t>
      </w:r>
      <w:r>
        <w:rPr>
          <w:rFonts w:eastAsia="Times New Roman"/>
          <w:szCs w:val="24"/>
        </w:rPr>
        <w:t>ου νομοσχεδίου που αφορά ποινές. Όχι μόνο εντύπωση αλλά και οργή, τη στιγμή που στη χώρα υπάρχει πλήρης ασυδοσία σε πολλές εγκληματικές ενέργειες συντρόφων ή πρώην συντρόφων σας, ακόμα και σε βάρος σας. Σε μια χώρα που υπάρχουν άβατα σε Εξάρχεια, σε πανεπι</w:t>
      </w:r>
      <w:r>
        <w:rPr>
          <w:rFonts w:eastAsia="Times New Roman"/>
          <w:szCs w:val="24"/>
        </w:rPr>
        <w:t>στήμια, σε ολόκληρα οικοδομικά τετράγωνα, σε μια χώρα που δρουν με την κάλυψη του κράτους και του παρακράτους τα γνωστά τάγματα εφόδου αριστερών και ακροαριστερών, σε μια χώρα που απαγορεύονται ρητά οι συλλήψεις εγκληματιών με γνωστή ταυτότητα και τόπο δια</w:t>
      </w:r>
      <w:r>
        <w:rPr>
          <w:rFonts w:eastAsia="Times New Roman"/>
          <w:szCs w:val="24"/>
        </w:rPr>
        <w:t xml:space="preserve">μονής και δράσεις μιλάτε για ποινές, όπως περιγράφεται στο συγκεκριμένο άρθρο. Είστε αριστεροί όποτε σας βολεύει και </w:t>
      </w:r>
      <w:r>
        <w:rPr>
          <w:rFonts w:eastAsia="Times New Roman"/>
          <w:szCs w:val="24"/>
        </w:rPr>
        <w:lastRenderedPageBreak/>
        <w:t xml:space="preserve">ακραία φιλελεύθεροι όταν παίρνετε εντολές από τους τοκογλύφους. </w:t>
      </w:r>
    </w:p>
    <w:p w14:paraId="3DCAD32F" w14:textId="77777777" w:rsidR="00B8452E" w:rsidRDefault="00811243">
      <w:pPr>
        <w:spacing w:line="600" w:lineRule="auto"/>
        <w:ind w:firstLine="540"/>
        <w:jc w:val="both"/>
        <w:rPr>
          <w:rFonts w:eastAsia="Times New Roman"/>
          <w:szCs w:val="24"/>
        </w:rPr>
      </w:pPr>
      <w:r>
        <w:rPr>
          <w:rFonts w:eastAsia="Times New Roman"/>
          <w:szCs w:val="24"/>
        </w:rPr>
        <w:t xml:space="preserve">Ο </w:t>
      </w:r>
      <w:r>
        <w:rPr>
          <w:rFonts w:eastAsia="Times New Roman"/>
          <w:szCs w:val="24"/>
        </w:rPr>
        <w:t>εισηγητής</w:t>
      </w:r>
      <w:r>
        <w:rPr>
          <w:rFonts w:eastAsia="Times New Roman"/>
          <w:szCs w:val="24"/>
        </w:rPr>
        <w:t xml:space="preserve"> της Χρυσής Αυγής αναφέρθηκε λεπτομερώς στο νομοσχέδιο και τόνι</w:t>
      </w:r>
      <w:r>
        <w:rPr>
          <w:rFonts w:eastAsia="Times New Roman"/>
          <w:szCs w:val="24"/>
        </w:rPr>
        <w:t xml:space="preserve">σε ότι το άρθρο 13 εν μέρει είναι μια θετική διάταξη, γιατί κατοχυρώνει τα εργασιακά δικαιώματα των εργαζομένων απορροφώντας τους, αλλά έχουμε τις ενστάσεις μας γιατί θα ενταχθούν στο ενιαίο μισθολόγιο του </w:t>
      </w:r>
      <w:r>
        <w:rPr>
          <w:rFonts w:eastAsia="Times New Roman"/>
          <w:szCs w:val="24"/>
        </w:rPr>
        <w:t>ν.</w:t>
      </w:r>
      <w:r>
        <w:rPr>
          <w:rFonts w:eastAsia="Times New Roman"/>
          <w:szCs w:val="24"/>
        </w:rPr>
        <w:t>4314/2015 με αποτέλεσμα τη μείωση των μισθών του</w:t>
      </w:r>
      <w:r>
        <w:rPr>
          <w:rFonts w:eastAsia="Times New Roman"/>
          <w:szCs w:val="24"/>
        </w:rPr>
        <w:t xml:space="preserve">ς. Γι’ αυτό και ψηφίζουμε «παρών» στο συγκεκριμένο άρθρο. Έχετε αποδειχθεί ανεπαρκείς σε όλους σχεδόν τους τομείς. Φοβόμαστε ότι το ίδιο θα γίνει και τώρα. Νέα Δημοκρατία, ΣΥΡΙΖΑ, ΑΝΕΛ, ΠΑΣΟΚ είναι δυνάμεις </w:t>
      </w:r>
      <w:proofErr w:type="spellStart"/>
      <w:r>
        <w:rPr>
          <w:rFonts w:eastAsia="Times New Roman"/>
          <w:szCs w:val="24"/>
        </w:rPr>
        <w:t>μνημονιακές</w:t>
      </w:r>
      <w:proofErr w:type="spellEnd"/>
      <w:r>
        <w:rPr>
          <w:rFonts w:eastAsia="Times New Roman"/>
          <w:szCs w:val="24"/>
        </w:rPr>
        <w:t xml:space="preserve">. </w:t>
      </w:r>
    </w:p>
    <w:p w14:paraId="3DCAD330" w14:textId="77777777" w:rsidR="00B8452E" w:rsidRDefault="00811243">
      <w:pPr>
        <w:spacing w:line="600" w:lineRule="auto"/>
        <w:ind w:firstLine="540"/>
        <w:jc w:val="both"/>
        <w:rPr>
          <w:rFonts w:eastAsia="Times New Roman"/>
          <w:szCs w:val="24"/>
        </w:rPr>
      </w:pPr>
      <w:r>
        <w:rPr>
          <w:rFonts w:eastAsia="Times New Roman"/>
          <w:szCs w:val="24"/>
        </w:rPr>
        <w:t>Τα μνημόνια οδηγούν αποδεδειγμένα σ</w:t>
      </w:r>
      <w:r>
        <w:rPr>
          <w:rFonts w:eastAsia="Times New Roman"/>
          <w:szCs w:val="24"/>
        </w:rPr>
        <w:t>ε εξαθλίωση. Μην κατηγορείτε ο ένας τον άλλον, γιατί εφαρμόζετε ακριβώς τις ίδιες πολιτικές σε βάρος της χώρας, του λαού, των εργαζομένων και γι’ αυτό είμαστε σταθερά απέναντί σας.</w:t>
      </w:r>
    </w:p>
    <w:p w14:paraId="3DCAD331" w14:textId="77777777" w:rsidR="00B8452E" w:rsidRDefault="00811243">
      <w:pPr>
        <w:spacing w:line="600" w:lineRule="auto"/>
        <w:ind w:firstLine="540"/>
        <w:jc w:val="both"/>
        <w:rPr>
          <w:rFonts w:eastAsia="Times New Roman"/>
          <w:szCs w:val="24"/>
        </w:rPr>
      </w:pPr>
      <w:r>
        <w:rPr>
          <w:rFonts w:eastAsia="Times New Roman"/>
          <w:szCs w:val="24"/>
        </w:rPr>
        <w:t xml:space="preserve">Τέλος, σταματήστε να ξεπλένετε τρομοκράτες. </w:t>
      </w:r>
    </w:p>
    <w:p w14:paraId="3DCAD332" w14:textId="77777777" w:rsidR="00B8452E" w:rsidRDefault="00811243">
      <w:pPr>
        <w:spacing w:line="600" w:lineRule="auto"/>
        <w:ind w:firstLine="540"/>
        <w:jc w:val="both"/>
        <w:rPr>
          <w:rFonts w:eastAsia="Times New Roman"/>
          <w:szCs w:val="24"/>
        </w:rPr>
      </w:pPr>
      <w:r>
        <w:rPr>
          <w:rFonts w:eastAsia="Times New Roman"/>
          <w:szCs w:val="24"/>
        </w:rPr>
        <w:t>Ευχαριστώ.</w:t>
      </w:r>
    </w:p>
    <w:p w14:paraId="3DCAD333" w14:textId="77777777" w:rsidR="00B8452E" w:rsidRDefault="00811243">
      <w:pPr>
        <w:spacing w:line="600" w:lineRule="auto"/>
        <w:ind w:firstLine="709"/>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DCAD334"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Προχωρούμε με τον Κοινοβουλευτικό Εκπρόσωπο του ΣΥΡΙΖΑ κ. Νικόλαο </w:t>
      </w:r>
      <w:proofErr w:type="spellStart"/>
      <w:r>
        <w:rPr>
          <w:rFonts w:eastAsia="Times New Roman" w:cs="Times New Roman"/>
          <w:szCs w:val="24"/>
        </w:rPr>
        <w:t>Ξυδάκη</w:t>
      </w:r>
      <w:proofErr w:type="spellEnd"/>
      <w:r>
        <w:rPr>
          <w:rFonts w:eastAsia="Times New Roman" w:cs="Times New Roman"/>
          <w:szCs w:val="24"/>
        </w:rPr>
        <w:t>.</w:t>
      </w:r>
    </w:p>
    <w:p w14:paraId="3DCAD335" w14:textId="77777777" w:rsidR="00B8452E" w:rsidRDefault="00811243">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Ευχαριστώ, κύριε Πρόεδρε.</w:t>
      </w:r>
    </w:p>
    <w:p w14:paraId="3DCAD336" w14:textId="77777777" w:rsidR="00B8452E" w:rsidRDefault="00811243">
      <w:pPr>
        <w:spacing w:line="600" w:lineRule="auto"/>
        <w:ind w:firstLine="720"/>
        <w:jc w:val="both"/>
        <w:rPr>
          <w:rFonts w:eastAsia="Times New Roman"/>
          <w:szCs w:val="24"/>
        </w:rPr>
      </w:pPr>
      <w:r>
        <w:rPr>
          <w:rFonts w:eastAsia="Times New Roman"/>
          <w:szCs w:val="24"/>
        </w:rPr>
        <w:t>Κυρίες και κύριοι συνάδελφοι, έχει ενδιαφέρον αυτή η συζήτηση στην Ολομέλ</w:t>
      </w:r>
      <w:r>
        <w:rPr>
          <w:rFonts w:eastAsia="Times New Roman"/>
          <w:szCs w:val="24"/>
        </w:rPr>
        <w:t xml:space="preserve">εια, αλλά και στην </w:t>
      </w:r>
      <w:r>
        <w:rPr>
          <w:rFonts w:eastAsia="Times New Roman"/>
          <w:szCs w:val="24"/>
        </w:rPr>
        <w:t>επιτροπή</w:t>
      </w:r>
      <w:r>
        <w:rPr>
          <w:rFonts w:eastAsia="Times New Roman"/>
          <w:szCs w:val="24"/>
        </w:rPr>
        <w:t xml:space="preserve">, όπως διεξήχθη, γιατί με την επιχειρούμενη -ας την πούμε- </w:t>
      </w:r>
      <w:proofErr w:type="spellStart"/>
      <w:r>
        <w:rPr>
          <w:rFonts w:eastAsia="Times New Roman"/>
          <w:szCs w:val="24"/>
        </w:rPr>
        <w:t>αποϊδιωτικοποίηση</w:t>
      </w:r>
      <w:proofErr w:type="spellEnd"/>
      <w:r>
        <w:rPr>
          <w:rFonts w:eastAsia="Times New Roman"/>
          <w:szCs w:val="24"/>
        </w:rPr>
        <w:t>, εξυγίανση ενός Οργανισμού που βασίλεψε όπως βασίλεψε επί εξήντα χρόνια, του Οργανισμού Συγκοινωνιών Θεσσαλονίκης, έχουμε μ’ έναν τρόπο μια ανατροπή της</w:t>
      </w:r>
      <w:r>
        <w:rPr>
          <w:rFonts w:eastAsia="Times New Roman"/>
          <w:szCs w:val="24"/>
        </w:rPr>
        <w:t xml:space="preserve"> κυρίαρχης δοξασίας όπου οι ιδιωτικές εταιρείες είναι ανώτερες των δημοσίων και όπου η ιδιωτικοποίηση είναι η πανάκεια για κάθε οικονομία σε κάθε πλευρά του πλανήτη, κάτω από οποιεσδήποτε συνθήκες. </w:t>
      </w:r>
    </w:p>
    <w:p w14:paraId="3DCAD337" w14:textId="77777777" w:rsidR="00B8452E" w:rsidRDefault="00811243">
      <w:pPr>
        <w:spacing w:line="600" w:lineRule="auto"/>
        <w:ind w:firstLine="720"/>
        <w:jc w:val="both"/>
        <w:rPr>
          <w:rFonts w:eastAsia="Times New Roman"/>
          <w:szCs w:val="24"/>
        </w:rPr>
      </w:pPr>
      <w:r>
        <w:rPr>
          <w:rFonts w:eastAsia="Times New Roman"/>
          <w:szCs w:val="24"/>
        </w:rPr>
        <w:t xml:space="preserve">Δεν ξέρω αν ανατρέπεται τόσο εύκολα αυτή η δοξασία, αλλά </w:t>
      </w:r>
      <w:r>
        <w:rPr>
          <w:rFonts w:eastAsia="Times New Roman"/>
          <w:szCs w:val="24"/>
        </w:rPr>
        <w:t xml:space="preserve">στη συγκεκριμένη περίπτωση, σύμφωνα με τα όσα έχουν έρθει στο φως της δημοσιότητας και με τα όσα εξετέθησαν στη συζήτηση στην </w:t>
      </w:r>
      <w:r>
        <w:rPr>
          <w:rFonts w:eastAsia="Times New Roman"/>
          <w:szCs w:val="24"/>
        </w:rPr>
        <w:t xml:space="preserve">επιτροπή </w:t>
      </w:r>
      <w:r>
        <w:rPr>
          <w:rFonts w:eastAsia="Times New Roman"/>
          <w:szCs w:val="24"/>
        </w:rPr>
        <w:t xml:space="preserve">και μ’ αυτά που ακούγονται στην Ολομέλεια, καταλαβαίνουμε ότι ο </w:t>
      </w:r>
      <w:r>
        <w:rPr>
          <w:rFonts w:eastAsia="Times New Roman"/>
          <w:szCs w:val="24"/>
        </w:rPr>
        <w:t xml:space="preserve">οργανισμός </w:t>
      </w:r>
      <w:r>
        <w:rPr>
          <w:rFonts w:eastAsia="Times New Roman"/>
          <w:szCs w:val="24"/>
        </w:rPr>
        <w:t>αυτός, ιδρυμένος το 1957 σε μία από τις ιστορι</w:t>
      </w:r>
      <w:r>
        <w:rPr>
          <w:rFonts w:eastAsia="Times New Roman"/>
          <w:szCs w:val="24"/>
        </w:rPr>
        <w:t xml:space="preserve">κές κορυφές -την πρώτη κορύφωση </w:t>
      </w:r>
      <w:r>
        <w:rPr>
          <w:rFonts w:eastAsia="Times New Roman"/>
          <w:szCs w:val="24"/>
        </w:rPr>
        <w:lastRenderedPageBreak/>
        <w:t xml:space="preserve">της μεταπολεμικής περιόδου που σημαδεύεται </w:t>
      </w:r>
      <w:r>
        <w:rPr>
          <w:rFonts w:eastAsia="Times New Roman"/>
          <w:szCs w:val="24"/>
        </w:rPr>
        <w:t>αφ</w:t>
      </w:r>
      <w:r>
        <w:rPr>
          <w:rFonts w:eastAsia="Times New Roman"/>
          <w:szCs w:val="24"/>
        </w:rPr>
        <w:t xml:space="preserve">’ </w:t>
      </w:r>
      <w:r>
        <w:rPr>
          <w:rFonts w:eastAsia="Times New Roman"/>
          <w:szCs w:val="24"/>
        </w:rPr>
        <w:t xml:space="preserve">ενός </w:t>
      </w:r>
      <w:r>
        <w:rPr>
          <w:rFonts w:eastAsia="Times New Roman"/>
          <w:szCs w:val="24"/>
        </w:rPr>
        <w:t xml:space="preserve">από ραγδαία ανάπτυξη και </w:t>
      </w:r>
      <w:r>
        <w:rPr>
          <w:rFonts w:eastAsia="Times New Roman"/>
          <w:szCs w:val="24"/>
        </w:rPr>
        <w:t>αφ</w:t>
      </w:r>
      <w:r>
        <w:rPr>
          <w:rFonts w:eastAsia="Times New Roman"/>
          <w:szCs w:val="24"/>
        </w:rPr>
        <w:t xml:space="preserve">’ </w:t>
      </w:r>
      <w:r>
        <w:rPr>
          <w:rFonts w:eastAsia="Times New Roman"/>
          <w:szCs w:val="24"/>
        </w:rPr>
        <w:t>ετέρου</w:t>
      </w:r>
      <w:r>
        <w:rPr>
          <w:rFonts w:eastAsia="Times New Roman"/>
          <w:szCs w:val="24"/>
        </w:rPr>
        <w:t xml:space="preserve"> από την πλήρη εδραίωση ενός μετεμφυλιακού κράτους, το οποίο στηρίχθηκε στα πελατειακά δίκτυα και στην εξαίρεση μεγάλων τμημάτων του πληθ</w:t>
      </w:r>
      <w:r>
        <w:rPr>
          <w:rFonts w:eastAsia="Times New Roman"/>
          <w:szCs w:val="24"/>
        </w:rPr>
        <w:t xml:space="preserve">υσμού- είναι ένα πολύ ενδιαφέρον απομεινάρι ενός τρόπου οργάνωσης της οικονομίας και της παραγωγής. </w:t>
      </w:r>
    </w:p>
    <w:p w14:paraId="3DCAD338" w14:textId="77777777" w:rsidR="00B8452E" w:rsidRDefault="00811243">
      <w:pPr>
        <w:spacing w:line="600" w:lineRule="auto"/>
        <w:ind w:firstLine="720"/>
        <w:jc w:val="both"/>
        <w:rPr>
          <w:rFonts w:eastAsia="Times New Roman"/>
          <w:szCs w:val="24"/>
        </w:rPr>
      </w:pPr>
      <w:r>
        <w:rPr>
          <w:rFonts w:eastAsia="Times New Roman"/>
          <w:szCs w:val="24"/>
        </w:rPr>
        <w:t xml:space="preserve">Έχουμε, δηλαδή, έναν ιδιωτικό φορέα, ο οποίος επιδοτείται αδρά από το κράτος, το κράτος εγγυάται τα κέρδη του και αυτός ο </w:t>
      </w:r>
      <w:r>
        <w:rPr>
          <w:rFonts w:eastAsia="Times New Roman"/>
          <w:szCs w:val="24"/>
        </w:rPr>
        <w:t xml:space="preserve">οργανισμός </w:t>
      </w:r>
      <w:r>
        <w:rPr>
          <w:rFonts w:eastAsia="Times New Roman"/>
          <w:szCs w:val="24"/>
        </w:rPr>
        <w:t>στην πάροδο των ετών φ</w:t>
      </w:r>
      <w:r>
        <w:rPr>
          <w:rFonts w:eastAsia="Times New Roman"/>
          <w:szCs w:val="24"/>
        </w:rPr>
        <w:t xml:space="preserve">τιάχνει μια προστατευμένη συντεχνία που κρατάει όμηρο μια πόλη και έναν πληθυσμό, που προσφέρει κακές υπηρεσίες και εν τέλει εξελίσσεται σ’ αυτό το οποίο έχουμε μπροστά μας τώρα, σ’ έναν </w:t>
      </w:r>
      <w:r>
        <w:rPr>
          <w:rFonts w:eastAsia="Times New Roman"/>
          <w:szCs w:val="24"/>
        </w:rPr>
        <w:t xml:space="preserve">οργανισμό </w:t>
      </w:r>
      <w:r>
        <w:rPr>
          <w:rFonts w:eastAsia="Times New Roman"/>
          <w:szCs w:val="24"/>
        </w:rPr>
        <w:t xml:space="preserve">με κακές υπηρεσίες προς το κοινωνικό σύνολο και μια </w:t>
      </w:r>
      <w:r>
        <w:rPr>
          <w:rFonts w:eastAsia="Times New Roman"/>
          <w:szCs w:val="24"/>
        </w:rPr>
        <w:t>οργανωμένη «φωλιά» πολιτικής πελατείας.</w:t>
      </w:r>
    </w:p>
    <w:p w14:paraId="3DCAD339" w14:textId="77777777" w:rsidR="00B8452E" w:rsidRDefault="00811243">
      <w:pPr>
        <w:spacing w:line="600" w:lineRule="auto"/>
        <w:ind w:firstLine="720"/>
        <w:jc w:val="both"/>
        <w:rPr>
          <w:rFonts w:eastAsia="Times New Roman"/>
          <w:szCs w:val="24"/>
        </w:rPr>
      </w:pPr>
      <w:r>
        <w:rPr>
          <w:rFonts w:eastAsia="Times New Roman"/>
          <w:szCs w:val="24"/>
        </w:rPr>
        <w:t>Νομίζω ότι υπό αναλογίες –δεν θέλω να είμαι ισοπεδωτικός- αυτό το μοντέλο οργάνωσης της οικονομίας και του παραγωγικού ιστού της χώρας ονομάζεται «πελατειακός παρασιτισμός» και έτσι οργανώθηκε εδώ και πολλές δεκαετίε</w:t>
      </w:r>
      <w:r>
        <w:rPr>
          <w:rFonts w:eastAsia="Times New Roman"/>
          <w:szCs w:val="24"/>
        </w:rPr>
        <w:t xml:space="preserve">ς από τις κυρίαρχες ελίτ η οργάνωση της οικονομίας στη χώρα. </w:t>
      </w:r>
    </w:p>
    <w:p w14:paraId="3DCAD33A" w14:textId="77777777" w:rsidR="00B8452E" w:rsidRDefault="00811243">
      <w:pPr>
        <w:spacing w:line="600" w:lineRule="auto"/>
        <w:ind w:firstLine="720"/>
        <w:jc w:val="both"/>
        <w:rPr>
          <w:rFonts w:eastAsia="Times New Roman"/>
          <w:szCs w:val="24"/>
        </w:rPr>
      </w:pPr>
      <w:r>
        <w:rPr>
          <w:rFonts w:eastAsia="Times New Roman"/>
          <w:szCs w:val="24"/>
        </w:rPr>
        <w:lastRenderedPageBreak/>
        <w:t>Αυτή η αδύναμη, η άρρωστη στον πυρήνα της οικονομία, όταν βρέθηκε αντιμέτωπη με την πρώτη μεγάλη διεθνή κρίση, γονάτισε, σαρώθηκε και δυστυχώς παρέσυρε κάτω από τα ερείπιά της μεγάλο μέρος της ε</w:t>
      </w:r>
      <w:r>
        <w:rPr>
          <w:rFonts w:eastAsia="Times New Roman"/>
          <w:szCs w:val="24"/>
        </w:rPr>
        <w:t xml:space="preserve">λληνικής κοινωνίας. Αυτήν την ιστορική περίοδο ζούμε, αυτό το ιστορικό μεταίχμιο ζούμε, μαζί μ’ όλες τις σκέψεις που μπορεί να γεννήσει το διεθνές περιβάλλον. </w:t>
      </w:r>
    </w:p>
    <w:p w14:paraId="3DCAD33B" w14:textId="77777777" w:rsidR="00B8452E" w:rsidRDefault="00811243">
      <w:pPr>
        <w:spacing w:line="600" w:lineRule="auto"/>
        <w:ind w:firstLine="720"/>
        <w:jc w:val="both"/>
        <w:rPr>
          <w:rFonts w:eastAsia="Times New Roman"/>
          <w:szCs w:val="24"/>
        </w:rPr>
      </w:pPr>
      <w:r>
        <w:rPr>
          <w:rFonts w:eastAsia="Times New Roman"/>
          <w:szCs w:val="24"/>
        </w:rPr>
        <w:t xml:space="preserve">Άρα, η ουσιαστική συζήτηση και αυτή η αναδιοργάνωση του Οργανισμού μάς δίνει ισχυρά κίνητρα και </w:t>
      </w:r>
      <w:r>
        <w:rPr>
          <w:rFonts w:eastAsia="Times New Roman"/>
          <w:szCs w:val="24"/>
        </w:rPr>
        <w:t xml:space="preserve">ερεθίσματα για να σκεφτούμε πολιτικά. Σήμερα, το 2017, από πολλούς σοβαρούς αναλυτές σε πολλά διεθνή </w:t>
      </w:r>
      <w:r>
        <w:rPr>
          <w:rFonts w:eastAsia="Times New Roman"/>
          <w:szCs w:val="24"/>
          <w:lang w:val="en-US"/>
        </w:rPr>
        <w:t>think</w:t>
      </w:r>
      <w:r>
        <w:rPr>
          <w:rFonts w:eastAsia="Times New Roman"/>
          <w:szCs w:val="24"/>
        </w:rPr>
        <w:t xml:space="preserve"> </w:t>
      </w:r>
      <w:r>
        <w:rPr>
          <w:rFonts w:eastAsia="Times New Roman"/>
          <w:szCs w:val="24"/>
          <w:lang w:val="en-US"/>
        </w:rPr>
        <w:t>tanks</w:t>
      </w:r>
      <w:r>
        <w:rPr>
          <w:rFonts w:eastAsia="Times New Roman"/>
          <w:szCs w:val="24"/>
        </w:rPr>
        <w:t>, σε πολλά διεθνή συνέδρια, συζητείται το πού οδηγεί η επέλαση του νεοφιλελευθερισμού, του νεοφιλελεύθερου μοντέλου οργάνωσης των οικονομιών και</w:t>
      </w:r>
      <w:r>
        <w:rPr>
          <w:rFonts w:eastAsia="Times New Roman"/>
          <w:szCs w:val="24"/>
        </w:rPr>
        <w:t xml:space="preserve"> των κοινωνιών, πού οδηγεί η παρόξυνση της απληστίας και της επίθεσης και στις κοινωνίες και στο φυσικό περιβάλλον, πού οδηγούνται οι δημοκρατίες, οι οποίες απειλούνται στην ουσία τους απ’ αυτήν τη νεοφιλελεύθερη επέλαση, πού οδηγείται η ασυμμετρία ισχύος </w:t>
      </w:r>
      <w:r>
        <w:rPr>
          <w:rFonts w:eastAsia="Times New Roman"/>
          <w:szCs w:val="24"/>
        </w:rPr>
        <w:t xml:space="preserve">μεταξύ των δημοκρατιών και των μεγάλων εταιρειών, των μεγάλων πολυεθνικών </w:t>
      </w:r>
      <w:r>
        <w:rPr>
          <w:rFonts w:eastAsia="Times New Roman"/>
          <w:szCs w:val="24"/>
          <w:lang w:val="en-US"/>
        </w:rPr>
        <w:t>corporations</w:t>
      </w:r>
      <w:r>
        <w:rPr>
          <w:rFonts w:eastAsia="Times New Roman"/>
          <w:szCs w:val="24"/>
        </w:rPr>
        <w:t xml:space="preserve">. </w:t>
      </w:r>
    </w:p>
    <w:p w14:paraId="3DCAD33C" w14:textId="77777777" w:rsidR="00B8452E" w:rsidRDefault="00811243">
      <w:pPr>
        <w:spacing w:line="600" w:lineRule="auto"/>
        <w:ind w:firstLine="720"/>
        <w:jc w:val="both"/>
        <w:rPr>
          <w:rFonts w:eastAsia="Times New Roman"/>
          <w:szCs w:val="24"/>
        </w:rPr>
      </w:pPr>
      <w:r>
        <w:rPr>
          <w:rFonts w:eastAsia="Times New Roman"/>
          <w:szCs w:val="24"/>
        </w:rPr>
        <w:t xml:space="preserve">Ειδικά για την Ελλάδα –ας έρθουμε στη δική μας περίπτωση, που είμαστε σ’ ένα ιστορικό τούνελ από το 2009-2010- </w:t>
      </w:r>
      <w:r>
        <w:rPr>
          <w:rFonts w:eastAsia="Times New Roman"/>
          <w:szCs w:val="24"/>
        </w:rPr>
        <w:lastRenderedPageBreak/>
        <w:t>υπάρχουν επείγοντα ερωτήματα που τίθενται και για τους π</w:t>
      </w:r>
      <w:r>
        <w:rPr>
          <w:rFonts w:eastAsia="Times New Roman"/>
          <w:szCs w:val="24"/>
        </w:rPr>
        <w:t>ολίτες και για τους αιρετούς, τους ανθρώπους που βρισκόμαστε σ’ αυτήν την Αίθουσα και μεταφέρουμε τον σφυγμό και τις αγωνίες των πολιτών, για την αλλαγή παραγωγικού υποδείγματος για τη χώρα και την επείγουσα ανάγκη αναγέννησης της διοίκησης, αναγέννησης το</w:t>
      </w:r>
      <w:r>
        <w:rPr>
          <w:rFonts w:eastAsia="Times New Roman"/>
          <w:szCs w:val="24"/>
        </w:rPr>
        <w:t>υ δημοκρατικού κράτους.</w:t>
      </w:r>
    </w:p>
    <w:p w14:paraId="3DCAD33D" w14:textId="77777777" w:rsidR="00B8452E" w:rsidRDefault="00811243">
      <w:pPr>
        <w:spacing w:line="600" w:lineRule="auto"/>
        <w:ind w:firstLine="720"/>
        <w:jc w:val="both"/>
        <w:rPr>
          <w:rFonts w:eastAsia="Times New Roman"/>
          <w:szCs w:val="24"/>
        </w:rPr>
      </w:pPr>
      <w:r>
        <w:rPr>
          <w:rFonts w:eastAsia="Times New Roman"/>
          <w:szCs w:val="24"/>
        </w:rPr>
        <w:t xml:space="preserve">Αυτά είναι τα μεγάλα πολιτικά ερωτήματα στα οποία </w:t>
      </w:r>
      <w:r>
        <w:rPr>
          <w:rFonts w:eastAsia="Times New Roman"/>
          <w:szCs w:val="24"/>
        </w:rPr>
        <w:t xml:space="preserve">καλούμαστε </w:t>
      </w:r>
      <w:r>
        <w:rPr>
          <w:rFonts w:eastAsia="Times New Roman"/>
          <w:szCs w:val="24"/>
        </w:rPr>
        <w:t xml:space="preserve">να δώσουμε απαντήσεις. Αυτά είναι τα στοιχεία τα οποία δεν είχαν αντοχή και δύναμη να αντέξουν στην παρόξυνση, στο παραλήρημα της πιστωτικής </w:t>
      </w:r>
      <w:proofErr w:type="spellStart"/>
      <w:r>
        <w:rPr>
          <w:rFonts w:eastAsia="Times New Roman"/>
          <w:szCs w:val="24"/>
        </w:rPr>
        <w:t>υπερεπέκτασης</w:t>
      </w:r>
      <w:proofErr w:type="spellEnd"/>
      <w:r>
        <w:rPr>
          <w:rFonts w:eastAsia="Times New Roman"/>
          <w:szCs w:val="24"/>
        </w:rPr>
        <w:t xml:space="preserve"> και των ιδεολογι</w:t>
      </w:r>
      <w:r>
        <w:rPr>
          <w:rFonts w:eastAsia="Times New Roman"/>
          <w:szCs w:val="24"/>
        </w:rPr>
        <w:t>ών που εμπότιζαν το κοινωνικό σώμα, του υπέρμετρου δανεισμού, του άκρατου καταναλωτισμού, του παρασιτισμού, της πίστης στον παρασιτισμό, της απώλειας της πίστης στην εργασία, στην έντιμη επιχειρηματικότητα, στην κατασυκοφάντηση του δημόσιου συμφέροντος, το</w:t>
      </w:r>
      <w:r>
        <w:rPr>
          <w:rFonts w:eastAsia="Times New Roman"/>
          <w:szCs w:val="24"/>
        </w:rPr>
        <w:t xml:space="preserve">υ κοινού καλού, του δημοκρατικού κράτους. </w:t>
      </w:r>
    </w:p>
    <w:p w14:paraId="3DCAD33E" w14:textId="77777777" w:rsidR="00B8452E" w:rsidRDefault="00811243">
      <w:pPr>
        <w:spacing w:line="600" w:lineRule="auto"/>
        <w:ind w:firstLine="720"/>
        <w:jc w:val="both"/>
        <w:rPr>
          <w:rFonts w:eastAsia="Times New Roman"/>
          <w:szCs w:val="24"/>
        </w:rPr>
      </w:pPr>
      <w:r>
        <w:rPr>
          <w:rFonts w:eastAsia="Times New Roman"/>
          <w:szCs w:val="24"/>
        </w:rPr>
        <w:t xml:space="preserve">Επιβάλλεται λοιπόν -και αυτό είναι το χρέος μας πια απέναντι στους εαυτούς μας, απέναντι στους πολίτες, στην κοινωνία που μας στηρίζει, απέναντι στις νεότερες γενιές που γυρνάνε την </w:t>
      </w:r>
      <w:r>
        <w:rPr>
          <w:rFonts w:eastAsia="Times New Roman"/>
          <w:szCs w:val="24"/>
        </w:rPr>
        <w:lastRenderedPageBreak/>
        <w:t xml:space="preserve">πλάτη και ξενιτεύονται- μια </w:t>
      </w:r>
      <w:proofErr w:type="spellStart"/>
      <w:r>
        <w:rPr>
          <w:rFonts w:eastAsia="Times New Roman"/>
          <w:szCs w:val="24"/>
        </w:rPr>
        <w:t>ανα</w:t>
      </w:r>
      <w:r>
        <w:rPr>
          <w:rFonts w:eastAsia="Times New Roman"/>
          <w:szCs w:val="24"/>
        </w:rPr>
        <w:t>νοηματοδότηση</w:t>
      </w:r>
      <w:proofErr w:type="spellEnd"/>
      <w:r>
        <w:rPr>
          <w:rFonts w:eastAsia="Times New Roman"/>
          <w:szCs w:val="24"/>
        </w:rPr>
        <w:t xml:space="preserve">, μια επαναφόρτιση τού τι σημαίνει δημόσιος χώρος, τι σημαίνει δημόσιο συμφέρον, τι σημαίνει σύγχρονο λειτουργικό, οργανικό, δεμένο με τις ανάγκες της κοινωνίας, δημοκρατικό κράτος. </w:t>
      </w:r>
    </w:p>
    <w:p w14:paraId="3DCAD33F" w14:textId="77777777" w:rsidR="00B8452E" w:rsidRDefault="00811243">
      <w:pPr>
        <w:spacing w:line="600" w:lineRule="auto"/>
        <w:ind w:firstLine="720"/>
        <w:jc w:val="both"/>
        <w:rPr>
          <w:rFonts w:eastAsia="Times New Roman"/>
          <w:szCs w:val="24"/>
        </w:rPr>
      </w:pPr>
      <w:r>
        <w:rPr>
          <w:rFonts w:eastAsia="Times New Roman"/>
          <w:szCs w:val="24"/>
        </w:rPr>
        <w:t xml:space="preserve">Και πώς </w:t>
      </w:r>
      <w:proofErr w:type="spellStart"/>
      <w:r>
        <w:rPr>
          <w:rFonts w:eastAsia="Times New Roman"/>
          <w:szCs w:val="24"/>
        </w:rPr>
        <w:t>ξανατοποθετούμαστε</w:t>
      </w:r>
      <w:proofErr w:type="spellEnd"/>
      <w:r>
        <w:rPr>
          <w:rFonts w:eastAsia="Times New Roman"/>
          <w:szCs w:val="24"/>
        </w:rPr>
        <w:t xml:space="preserve"> λειτουργικά στη σχέση δημόσιου κα</w:t>
      </w:r>
      <w:r>
        <w:rPr>
          <w:rFonts w:eastAsia="Times New Roman"/>
          <w:szCs w:val="24"/>
        </w:rPr>
        <w:t xml:space="preserve">ι ιδιωτικού, στη σχέση ανθρώπων, προσώπων και συλλογικότητας, στη σχέση προσώπων και κρατικών μηχανισμών, </w:t>
      </w:r>
      <w:r>
        <w:rPr>
          <w:rFonts w:eastAsia="Times New Roman"/>
          <w:szCs w:val="24"/>
        </w:rPr>
        <w:t>εν</w:t>
      </w:r>
      <w:r>
        <w:rPr>
          <w:rFonts w:eastAsia="Times New Roman"/>
          <w:szCs w:val="24"/>
        </w:rPr>
        <w:t xml:space="preserve"> </w:t>
      </w:r>
      <w:r>
        <w:rPr>
          <w:rFonts w:eastAsia="Times New Roman"/>
          <w:szCs w:val="24"/>
        </w:rPr>
        <w:t>τέλει</w:t>
      </w:r>
      <w:r>
        <w:rPr>
          <w:rFonts w:eastAsia="Times New Roman"/>
          <w:szCs w:val="24"/>
        </w:rPr>
        <w:t xml:space="preserve"> στη θεμελιώδη ισορροπία που συνέχει τις δημοκρατίες, την ισορροπία και τη σχέση μεταξύ ελευθερίας και ισότητας; Ούτε μόνη η ελευθερία, όπως δ</w:t>
      </w:r>
      <w:r>
        <w:rPr>
          <w:rFonts w:eastAsia="Times New Roman"/>
          <w:szCs w:val="24"/>
        </w:rPr>
        <w:t xml:space="preserve">ιδάσκει ο κλασικός φιλελευθερισμός, διασφαλίζει την ισόρροπη ανάπτυξη των κοινωνιών ούτε μόνο ένας βίαιος </w:t>
      </w:r>
      <w:proofErr w:type="spellStart"/>
      <w:r>
        <w:rPr>
          <w:rFonts w:eastAsia="Times New Roman"/>
          <w:szCs w:val="24"/>
        </w:rPr>
        <w:t>εξισωτισμός</w:t>
      </w:r>
      <w:proofErr w:type="spellEnd"/>
      <w:r>
        <w:rPr>
          <w:rFonts w:eastAsia="Times New Roman"/>
          <w:szCs w:val="24"/>
        </w:rPr>
        <w:t xml:space="preserve"> εξασφαλίζει το πέρασμα στην ουτοπία του σοσιαλισμού. </w:t>
      </w:r>
    </w:p>
    <w:p w14:paraId="3DCAD340" w14:textId="77777777" w:rsidR="00B8452E" w:rsidRDefault="00811243">
      <w:pPr>
        <w:spacing w:line="600" w:lineRule="auto"/>
        <w:ind w:firstLine="720"/>
        <w:jc w:val="both"/>
        <w:rPr>
          <w:rFonts w:eastAsia="Times New Roman"/>
          <w:szCs w:val="24"/>
        </w:rPr>
      </w:pPr>
      <w:r>
        <w:rPr>
          <w:rFonts w:eastAsia="Times New Roman"/>
          <w:szCs w:val="24"/>
        </w:rPr>
        <w:t>Ο 21</w:t>
      </w:r>
      <w:r>
        <w:rPr>
          <w:rFonts w:eastAsia="Times New Roman"/>
          <w:szCs w:val="24"/>
          <w:vertAlign w:val="superscript"/>
        </w:rPr>
        <w:t>ος</w:t>
      </w:r>
      <w:r>
        <w:rPr>
          <w:rFonts w:eastAsia="Times New Roman"/>
          <w:szCs w:val="24"/>
        </w:rPr>
        <w:t xml:space="preserve"> αιώνας μάς βάζει απέναντι σε τέτοια ερωτήματα. Η ίδια η ελληνική πραγματικότη</w:t>
      </w:r>
      <w:r>
        <w:rPr>
          <w:rFonts w:eastAsia="Times New Roman"/>
          <w:szCs w:val="24"/>
        </w:rPr>
        <w:t>τα, η γεμάτη παθογένειες, η γεμάτη προκλήσεις, η γεμάτη αντινομίες, αλλά και η γεμάτη δυνάμεις, ανθρώπινες δυνάμεις, ανθρώπους, που αναζητούν -και αναζητούμε όλοι μας- ένα νέο πρόσωπο για μια δημοκρατική Ελλάδα, μάς οδηγεί σε αυτά, ώστε να σκεφτούμε και να</w:t>
      </w:r>
      <w:r>
        <w:rPr>
          <w:rFonts w:eastAsia="Times New Roman"/>
          <w:szCs w:val="24"/>
        </w:rPr>
        <w:t xml:space="preserve"> δώσουμε απαντήσεις. </w:t>
      </w:r>
    </w:p>
    <w:p w14:paraId="3DCAD341" w14:textId="77777777" w:rsidR="00B8452E" w:rsidRDefault="00811243">
      <w:pPr>
        <w:spacing w:line="600" w:lineRule="auto"/>
        <w:ind w:firstLine="720"/>
        <w:jc w:val="both"/>
        <w:rPr>
          <w:rFonts w:eastAsia="Times New Roman"/>
          <w:szCs w:val="24"/>
        </w:rPr>
      </w:pPr>
      <w:r>
        <w:rPr>
          <w:rFonts w:eastAsia="Times New Roman"/>
          <w:szCs w:val="24"/>
        </w:rPr>
        <w:lastRenderedPageBreak/>
        <w:t>Ας μην βιαστούμε σε εύκολες απαντήσεις. Τα έργα μας και οι πράξεις θα είναι οι καλύτερες απαντήσεις. Η μετάβαση του Οργανισμού Συγκοινωνιών Θεσσαλονίκης σε μια δημόσια επιχείρηση κοινωφελούς χαρακτήρα που θα είναι υγιής, λειτουργική κ</w:t>
      </w:r>
      <w:r>
        <w:rPr>
          <w:rFonts w:eastAsia="Times New Roman"/>
          <w:szCs w:val="24"/>
        </w:rPr>
        <w:t xml:space="preserve">αι θα υπηρετεί το σύνολο είναι μια μεγάλη πρόκληση και για τους σχεδιασμούς της πολιτικής ηγεσίας, για το επιχειρησιακό σχέδιο, για 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που θα την καταστήσει βιώσιμη και λειτουργική και για τις ικανότητες της σύννομης δημόσιας διοίκησης, αν μπ</w:t>
      </w:r>
      <w:r>
        <w:rPr>
          <w:rFonts w:eastAsia="Times New Roman"/>
          <w:szCs w:val="24"/>
        </w:rPr>
        <w:t xml:space="preserve">ορεί να διασώσει μια άρρωστη παρασιτική επιχείρηση και να την κάνει υγιή και να στέκει στα πόδια της. </w:t>
      </w:r>
    </w:p>
    <w:p w14:paraId="3DCAD342" w14:textId="77777777" w:rsidR="00B8452E" w:rsidRDefault="00811243">
      <w:pPr>
        <w:spacing w:line="600" w:lineRule="auto"/>
        <w:ind w:firstLine="720"/>
        <w:jc w:val="both"/>
        <w:rPr>
          <w:rFonts w:eastAsia="Times New Roman"/>
          <w:szCs w:val="24"/>
        </w:rPr>
      </w:pPr>
      <w:r>
        <w:rPr>
          <w:rFonts w:eastAsia="Times New Roman"/>
          <w:szCs w:val="24"/>
        </w:rPr>
        <w:t xml:space="preserve">Δεν περιμένω απαντήσεις από την Αντιπολίτευση. Η Αντιπολίτευση, εν πολλοίς, </w:t>
      </w:r>
      <w:proofErr w:type="spellStart"/>
      <w:r>
        <w:rPr>
          <w:rFonts w:eastAsia="Times New Roman"/>
          <w:szCs w:val="24"/>
        </w:rPr>
        <w:t>διέπεται</w:t>
      </w:r>
      <w:proofErr w:type="spellEnd"/>
      <w:r>
        <w:rPr>
          <w:rFonts w:eastAsia="Times New Roman"/>
          <w:szCs w:val="24"/>
        </w:rPr>
        <w:t xml:space="preserve"> από αυτήν τη χρήση –αποδεδειγμένα, δηλαδή και εν τοις </w:t>
      </w:r>
      <w:proofErr w:type="spellStart"/>
      <w:r>
        <w:rPr>
          <w:rFonts w:eastAsia="Times New Roman"/>
          <w:szCs w:val="24"/>
        </w:rPr>
        <w:t>πράγμασι</w:t>
      </w:r>
      <w:proofErr w:type="spellEnd"/>
      <w:r>
        <w:rPr>
          <w:rFonts w:eastAsia="Times New Roman"/>
          <w:szCs w:val="24"/>
        </w:rPr>
        <w:t xml:space="preserve"> εμπειρία που έχουμε από τις περασμένες δεκαετίες- του κράτους ως επάθλου και ως δοχείου για την αναπαραγωγή </w:t>
      </w:r>
      <w:r>
        <w:rPr>
          <w:rFonts w:eastAsia="Times New Roman"/>
          <w:szCs w:val="24"/>
        </w:rPr>
        <w:t>της, για την αναπαραγωγή της εξουσίας της, για τις δυνάμεις της Αριστεράς, της Δημοκρατικής Αριστεράς, που δοκιμάζονται τώρα σε αυτήν την ιστορική περίοδο σε κάποια νέα μοντέλα, σε κάποια νέα ήθη και νέα πρότυπα εξουσίας. Αυτές είναι μεγάλες προκλήσεις. Εύ</w:t>
      </w:r>
      <w:r>
        <w:rPr>
          <w:rFonts w:eastAsia="Times New Roman"/>
          <w:szCs w:val="24"/>
        </w:rPr>
        <w:t xml:space="preserve">χομαι και ελπίζω να ανταποκριθούμε με έναν τρόπο λειτουργικό και δημοκρατικό και </w:t>
      </w:r>
      <w:r>
        <w:rPr>
          <w:rFonts w:eastAsia="Times New Roman"/>
          <w:szCs w:val="24"/>
        </w:rPr>
        <w:lastRenderedPageBreak/>
        <w:t xml:space="preserve">με έναν τρόπο που οδηγεί στη δίκαιη και βιώσιμη ανάπτυξη. Αυτή είναι η πρόκληση. </w:t>
      </w:r>
    </w:p>
    <w:p w14:paraId="3DCAD343" w14:textId="77777777" w:rsidR="00B8452E" w:rsidRDefault="00811243">
      <w:pPr>
        <w:spacing w:line="600" w:lineRule="auto"/>
        <w:ind w:firstLine="720"/>
        <w:jc w:val="both"/>
        <w:rPr>
          <w:rFonts w:eastAsia="Times New Roman"/>
          <w:szCs w:val="24"/>
        </w:rPr>
      </w:pPr>
      <w:r>
        <w:rPr>
          <w:rFonts w:eastAsia="Times New Roman"/>
          <w:szCs w:val="24"/>
        </w:rPr>
        <w:t xml:space="preserve">Πιστεύω ότι η πολιτική ηγεσία θα σταθεί στο ύψος των περιστάσεων. Θα είμαστε εδώ να κρίνουμε </w:t>
      </w:r>
      <w:r>
        <w:rPr>
          <w:rFonts w:eastAsia="Times New Roman"/>
          <w:szCs w:val="24"/>
        </w:rPr>
        <w:t xml:space="preserve">τα αποτελέσματα και τις πράξεις. Και με αυτές τις σκέψεις ζητάω να προχωρήσουμε στην επιδοκιμασία και την κρίση των μελλοντικών ενεργειών. </w:t>
      </w:r>
    </w:p>
    <w:p w14:paraId="3DCAD344" w14:textId="77777777" w:rsidR="00B8452E" w:rsidRDefault="00811243">
      <w:pPr>
        <w:spacing w:line="600" w:lineRule="auto"/>
        <w:ind w:firstLine="720"/>
        <w:jc w:val="both"/>
        <w:rPr>
          <w:rFonts w:eastAsia="Times New Roman"/>
          <w:szCs w:val="24"/>
        </w:rPr>
      </w:pPr>
      <w:r>
        <w:rPr>
          <w:rFonts w:eastAsia="Times New Roman"/>
          <w:szCs w:val="24"/>
        </w:rPr>
        <w:t>Σας ευχαριστώ πάρα πολύ.</w:t>
      </w:r>
    </w:p>
    <w:p w14:paraId="3DCAD345" w14:textId="77777777" w:rsidR="00B8452E" w:rsidRDefault="0081124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DCAD346" w14:textId="77777777" w:rsidR="00B8452E" w:rsidRDefault="0081124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w:t>
      </w:r>
      <w:r>
        <w:rPr>
          <w:rFonts w:eastAsia="Times New Roman"/>
          <w:szCs w:val="24"/>
        </w:rPr>
        <w:t xml:space="preserve">τον Κοινοβουλευτικό Εκπρόσωπο του ΣΥΡΙΖΑ κ. Νικόλαο </w:t>
      </w:r>
      <w:proofErr w:type="spellStart"/>
      <w:r>
        <w:rPr>
          <w:rFonts w:eastAsia="Times New Roman"/>
          <w:szCs w:val="24"/>
        </w:rPr>
        <w:t>Ξυδάκη</w:t>
      </w:r>
      <w:proofErr w:type="spellEnd"/>
      <w:r>
        <w:rPr>
          <w:rFonts w:eastAsia="Times New Roman"/>
          <w:szCs w:val="24"/>
        </w:rPr>
        <w:t xml:space="preserve">. </w:t>
      </w:r>
    </w:p>
    <w:p w14:paraId="3DCAD347" w14:textId="77777777" w:rsidR="00B8452E" w:rsidRDefault="00811243">
      <w:pPr>
        <w:spacing w:line="600" w:lineRule="auto"/>
        <w:ind w:firstLine="720"/>
        <w:jc w:val="both"/>
        <w:rPr>
          <w:rFonts w:eastAsia="Times New Roman"/>
          <w:szCs w:val="24"/>
        </w:rPr>
      </w:pPr>
      <w:r>
        <w:rPr>
          <w:rFonts w:eastAsia="Times New Roman"/>
          <w:szCs w:val="24"/>
        </w:rPr>
        <w:t xml:space="preserve">Προχωρούμε με τον Βουλευτή του ΣΥΡΙΖΑ κ. Γεώργιο Δημαρά, τον οποίο καλώ να έρθει στο Βήμα για πέντε λεπτά. </w:t>
      </w:r>
    </w:p>
    <w:p w14:paraId="3DCAD348" w14:textId="77777777" w:rsidR="00B8452E" w:rsidRDefault="00811243">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Ευχαριστώ, κύριε Πρόεδρε.</w:t>
      </w:r>
    </w:p>
    <w:p w14:paraId="3DCAD349" w14:textId="77777777" w:rsidR="00B8452E" w:rsidRDefault="00811243">
      <w:pPr>
        <w:spacing w:line="600" w:lineRule="auto"/>
        <w:ind w:firstLine="720"/>
        <w:jc w:val="both"/>
        <w:rPr>
          <w:rFonts w:eastAsia="Times New Roman"/>
          <w:szCs w:val="24"/>
        </w:rPr>
      </w:pPr>
      <w:r>
        <w:rPr>
          <w:rFonts w:eastAsia="Times New Roman"/>
          <w:szCs w:val="24"/>
        </w:rPr>
        <w:t xml:space="preserve">Κυρίες και κύριοι συνάδελφοι, ο Νίκος ο </w:t>
      </w:r>
      <w:proofErr w:type="spellStart"/>
      <w:r>
        <w:rPr>
          <w:rFonts w:eastAsia="Times New Roman"/>
          <w:szCs w:val="24"/>
        </w:rPr>
        <w:t>Ξυδ</w:t>
      </w:r>
      <w:r>
        <w:rPr>
          <w:rFonts w:eastAsia="Times New Roman"/>
          <w:szCs w:val="24"/>
        </w:rPr>
        <w:t>άκης</w:t>
      </w:r>
      <w:proofErr w:type="spellEnd"/>
      <w:r>
        <w:rPr>
          <w:rFonts w:eastAsia="Times New Roman"/>
          <w:szCs w:val="24"/>
        </w:rPr>
        <w:t xml:space="preserve"> έδωσε ένα γενικό θεωρητικό πλαίσιο μέσα στο οποίο κινείται και αυτό το νομοσχέδιο. Θα προσθέσω κι εγώ μερικά σε όσα είπε. </w:t>
      </w:r>
    </w:p>
    <w:p w14:paraId="3DCAD34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συζήτηση που διεξήχθη στην </w:t>
      </w:r>
      <w:r>
        <w:rPr>
          <w:rFonts w:eastAsia="Times New Roman" w:cs="Times New Roman"/>
          <w:szCs w:val="24"/>
        </w:rPr>
        <w:t>επιτροπή</w:t>
      </w:r>
      <w:r>
        <w:rPr>
          <w:rFonts w:eastAsia="Times New Roman" w:cs="Times New Roman"/>
          <w:szCs w:val="24"/>
        </w:rPr>
        <w:t xml:space="preserve"> έγινε φανερό από όλους τους φορείς της Θεσσαλονίκης ότι ο Οργανισμός Αστικών Συγκοινωνιώ</w:t>
      </w:r>
      <w:r>
        <w:rPr>
          <w:rFonts w:eastAsia="Times New Roman" w:cs="Times New Roman"/>
          <w:szCs w:val="24"/>
        </w:rPr>
        <w:t xml:space="preserve">ν Θεσσαλονίκης είχε μεγάλο πρόβλημα. Οι δήμαρχοι, οι φορείς των εργαζομένων, οι </w:t>
      </w:r>
      <w:proofErr w:type="spellStart"/>
      <w:r>
        <w:rPr>
          <w:rFonts w:eastAsia="Times New Roman" w:cs="Times New Roman"/>
          <w:szCs w:val="24"/>
        </w:rPr>
        <w:t>επαγγελματοβιοτέχνες</w:t>
      </w:r>
      <w:proofErr w:type="spellEnd"/>
      <w:r>
        <w:rPr>
          <w:rFonts w:eastAsia="Times New Roman" w:cs="Times New Roman"/>
          <w:szCs w:val="24"/>
        </w:rPr>
        <w:t>, όλοι τους, εξέφρασαν την αρνητική τους γνώμη για τον ΟΑΣΘ. Όλοι δήλωσαν ότι το καθεστώς των εξήντα χρόνων πρέπει να αλλάξει. Υπήρξαν μόνο διαφωνίες σχετικ</w:t>
      </w:r>
      <w:r>
        <w:rPr>
          <w:rFonts w:eastAsia="Times New Roman" w:cs="Times New Roman"/>
          <w:szCs w:val="24"/>
        </w:rPr>
        <w:t>ά με το πώς θα είναι ο νέος φορέας και σχετικά με το αν ο φορέας υλοποίησης έργου θα είναι δημόσιος ή ιδιωτικός.</w:t>
      </w:r>
    </w:p>
    <w:p w14:paraId="3DCAD34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Δυστυχώς για την πατρίδα μας και τους πολίτες ήταν σχεδόν κανόνας: Όπου υπήρχε δημόσιο χρήμα, υπήρχαν και οι επιτήδειοι, οι </w:t>
      </w:r>
      <w:proofErr w:type="spellStart"/>
      <w:r>
        <w:rPr>
          <w:rFonts w:eastAsia="Times New Roman" w:cs="Times New Roman"/>
          <w:szCs w:val="24"/>
        </w:rPr>
        <w:t>αετονύχηδες</w:t>
      </w:r>
      <w:proofErr w:type="spellEnd"/>
      <w:r>
        <w:rPr>
          <w:rFonts w:eastAsia="Times New Roman" w:cs="Times New Roman"/>
          <w:szCs w:val="24"/>
        </w:rPr>
        <w:t xml:space="preserve"> που θα </w:t>
      </w:r>
      <w:r>
        <w:rPr>
          <w:rFonts w:eastAsia="Times New Roman" w:cs="Times New Roman"/>
          <w:szCs w:val="24"/>
        </w:rPr>
        <w:t>επωφελούνταν σε βάρος του ελληνικού δημοσίου, σε βάρος του λαού, τελικά σε βάρος της οικονομικής ανεξαρτησίας της χώρας. Και βεβαίως υπήρχε το πολιτικό κλίμα, η πολιτική ανοχή σε αυτά τα παιχνίδια.</w:t>
      </w:r>
    </w:p>
    <w:p w14:paraId="3DCAD34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Είναι τυχαίο ότι οι αδελφοί Τσοχατζόπουλου βρέθηκαν με μετ</w:t>
      </w:r>
      <w:r>
        <w:rPr>
          <w:rFonts w:eastAsia="Times New Roman" w:cs="Times New Roman"/>
          <w:szCs w:val="24"/>
        </w:rPr>
        <w:t xml:space="preserve">οχές στον ΟΑΣΘ; Ήταν απλή σύμπτωση; Υπήρξαν, άραγε, άλλα πολιτικά πρόσωπα με μετοχές του ΟΑΣΘ που μοίραζε για δεκαετίες σίγουρο χρήμα; Επίσης, τι είδους συμβάσεις ήταν αυτές μεταξύ </w:t>
      </w:r>
      <w:r>
        <w:rPr>
          <w:rFonts w:eastAsia="Times New Roman" w:cs="Times New Roman"/>
          <w:szCs w:val="24"/>
        </w:rPr>
        <w:t xml:space="preserve">οργανισμού </w:t>
      </w:r>
      <w:r>
        <w:rPr>
          <w:rFonts w:eastAsia="Times New Roman" w:cs="Times New Roman"/>
          <w:szCs w:val="24"/>
        </w:rPr>
        <w:t xml:space="preserve">και ελληνικού δημοσίου; Ήταν συμβάσεις </w:t>
      </w:r>
      <w:r>
        <w:rPr>
          <w:rFonts w:eastAsia="Times New Roman" w:cs="Times New Roman"/>
          <w:szCs w:val="24"/>
        </w:rPr>
        <w:lastRenderedPageBreak/>
        <w:t>που παρατείνονταν και η τ</w:t>
      </w:r>
      <w:r>
        <w:rPr>
          <w:rFonts w:eastAsia="Times New Roman" w:cs="Times New Roman"/>
          <w:szCs w:val="24"/>
        </w:rPr>
        <w:t xml:space="preserve">ελευταία παράταση του 2008 είχε τον όρο ότι η σύμβαση θα έληγε όταν θα τελείωνε το μετρό και οι επεκτάσεις του. Επειδή οι επεκτάσεις του μετρό γίνονται συνέχεια, η σύμβαση θα τελείωνε το ποτέ. </w:t>
      </w:r>
    </w:p>
    <w:p w14:paraId="3DCAD34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Τι συμβάσεις ήταν αυτές; Ποιοι υπέγραφαν τέτοιες συμβάσεις; Ο </w:t>
      </w:r>
      <w:r>
        <w:rPr>
          <w:rFonts w:eastAsia="Times New Roman" w:cs="Times New Roman"/>
          <w:szCs w:val="24"/>
        </w:rPr>
        <w:t xml:space="preserve">οργανισμός </w:t>
      </w:r>
      <w:r>
        <w:rPr>
          <w:rFonts w:eastAsia="Times New Roman" w:cs="Times New Roman"/>
          <w:szCs w:val="24"/>
        </w:rPr>
        <w:t xml:space="preserve">να καταρρέει και οι μέτοχοι να παίρνουν κανονικά τα μερίσματα. Υπάρχουν άνθρωποι, Υπουργοί, που </w:t>
      </w:r>
      <w:r>
        <w:rPr>
          <w:rFonts w:eastAsia="Times New Roman" w:cs="Times New Roman"/>
          <w:szCs w:val="24"/>
        </w:rPr>
        <w:t xml:space="preserve">υπέγραψαν </w:t>
      </w:r>
      <w:r>
        <w:rPr>
          <w:rFonts w:eastAsia="Times New Roman" w:cs="Times New Roman"/>
          <w:szCs w:val="24"/>
        </w:rPr>
        <w:t>αυτές τις συμβάσεις και είναι ο Βερελής, ο Χατζηδάκης και άλλοι. Εδώ με όνομα και επώνυμο. Προφανώς, τα κόμματα Νέα Δημοκρατία και ΠΑΣΟΚ έκ</w:t>
      </w:r>
      <w:r>
        <w:rPr>
          <w:rFonts w:eastAsia="Times New Roman" w:cs="Times New Roman"/>
          <w:szCs w:val="24"/>
        </w:rPr>
        <w:t>αναν τα γνωστά θαύματα. Δεν προστάτεψαν το δημόσιο συμφέρον, άφησαν πόρτες αφύλακτες στους κερδοσκόπους και τα γνωστά που κατάντησαν ως εδώ τη χώρα.</w:t>
      </w:r>
    </w:p>
    <w:p w14:paraId="3DCAD34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Με το νομοσχέδιο που συζητάμε ξεκαθαρίζει το τοπίο, ιδρύεται η εταιρεία Οργανισμός Συγκοινωνιακού Έργου Θεσ</w:t>
      </w:r>
      <w:r>
        <w:rPr>
          <w:rFonts w:eastAsia="Times New Roman" w:cs="Times New Roman"/>
          <w:szCs w:val="24"/>
        </w:rPr>
        <w:t>σαλονίκης με σκοπό την ανάπτυξη, τον συντονισμό, την εποπτεία και τον έλεγχο των δημόσιων αστικών συγκοινωνιών, υπόγειων και επίγειων, σταθερής τροχιάς, καθώς και των θαλάσσιων μεταφορών, εκτός από τον ΟΣΕ και ΚΤΕΛ.</w:t>
      </w:r>
    </w:p>
    <w:p w14:paraId="3DCAD34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Ο ΟΣΕ εκπονεί τον στρατηγικό σχεδιασμό, </w:t>
      </w:r>
      <w:r>
        <w:rPr>
          <w:rFonts w:eastAsia="Times New Roman" w:cs="Times New Roman"/>
          <w:szCs w:val="24"/>
        </w:rPr>
        <w:t>ελέγχει, σχεδιάζει, αναθέτει και επιβλέπει το συγκοινωνιακό έργο, ελέγχει τα προγράμματα, σχεδιάζει τους σταθμούς για τη μετεπιβίβαση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Στο διοικητικό συμβούλιο συμμετέχουν οι φορείς της αυτοδιοίκησης και των επαγγελματιών, η Περιφέρεια της Κεντρικής </w:t>
      </w:r>
      <w:r>
        <w:rPr>
          <w:rFonts w:eastAsia="Times New Roman" w:cs="Times New Roman"/>
          <w:szCs w:val="24"/>
        </w:rPr>
        <w:t>Μακεδονίας, ο Δήμος Θεσσαλονίκης, η Περιφερειακή Ένωση Δήμων Κεντρικής Μακεδονίας, το Εμπορικό Βιομηχανικό Επιμελητήριο, το ΤΕΕ, το Επαγγελματικό Επιμελητήριο κ.λπ</w:t>
      </w:r>
      <w:r>
        <w:rPr>
          <w:rFonts w:eastAsia="Times New Roman" w:cs="Times New Roman"/>
          <w:szCs w:val="24"/>
        </w:rPr>
        <w:t>.</w:t>
      </w:r>
      <w:r>
        <w:rPr>
          <w:rFonts w:eastAsia="Times New Roman" w:cs="Times New Roman"/>
          <w:szCs w:val="24"/>
        </w:rPr>
        <w:t>.</w:t>
      </w:r>
    </w:p>
    <w:p w14:paraId="3DCAD35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Θεωρώ λογικό, κύριε Υπουργέ, το αίτημα να συμμετέχει και το Εργατικό Κέντρο Θεσσαλονίκης σ</w:t>
      </w:r>
      <w:r>
        <w:rPr>
          <w:rFonts w:eastAsia="Times New Roman" w:cs="Times New Roman"/>
          <w:szCs w:val="24"/>
        </w:rPr>
        <w:t xml:space="preserve">το Διοικητικό Συμβούλιο. Είναι λογικό το αίτημα να συμμετέχουν και οι εργαζόμενοι χωρίς ψήφο. Αυτό πρέπει με μια βελτίωση να το προσθέσουμε. </w:t>
      </w:r>
    </w:p>
    <w:p w14:paraId="3DCAD35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Η άποψή μου είναι ότι η </w:t>
      </w:r>
      <w:r>
        <w:rPr>
          <w:rFonts w:eastAsia="Times New Roman" w:cs="Times New Roman"/>
          <w:szCs w:val="24"/>
        </w:rPr>
        <w:t xml:space="preserve">αυτοδιοίκηση </w:t>
      </w:r>
      <w:r>
        <w:rPr>
          <w:rFonts w:eastAsia="Times New Roman" w:cs="Times New Roman"/>
          <w:szCs w:val="24"/>
        </w:rPr>
        <w:t xml:space="preserve">Α΄ και Β΄ βαθμού πρέπει να έχει σπουδαίο ρόλο στις συγκοινωνίες της περιοχής </w:t>
      </w:r>
      <w:r>
        <w:rPr>
          <w:rFonts w:eastAsia="Times New Roman" w:cs="Times New Roman"/>
          <w:szCs w:val="24"/>
        </w:rPr>
        <w:t>τους, κυρίαρχο θα έλεγα και στον σχεδιασμό και στην εκτέλεση του συγκοινωνιακού έργου.</w:t>
      </w:r>
    </w:p>
    <w:p w14:paraId="3DCAD35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3DCAD35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Πρόεδρε, θα ήθελα δύο λεπτά ακόμα.</w:t>
      </w:r>
    </w:p>
    <w:p w14:paraId="3DCAD35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Να βρεθεί τρόπος να συμμετέχ</w:t>
      </w:r>
      <w:r>
        <w:rPr>
          <w:rFonts w:eastAsia="Times New Roman" w:cs="Times New Roman"/>
          <w:szCs w:val="24"/>
        </w:rPr>
        <w:t xml:space="preserve">ει η </w:t>
      </w:r>
      <w:r>
        <w:rPr>
          <w:rFonts w:eastAsia="Times New Roman" w:cs="Times New Roman"/>
          <w:szCs w:val="24"/>
        </w:rPr>
        <w:t xml:space="preserve">αυτοδιοίκηση </w:t>
      </w:r>
      <w:r>
        <w:rPr>
          <w:rFonts w:eastAsia="Times New Roman" w:cs="Times New Roman"/>
          <w:szCs w:val="24"/>
        </w:rPr>
        <w:t xml:space="preserve">και στο μετοχικό κεφάλαιο της εταιρείας, εκτέλεσης του συγκοινωνιακού έργου στις αστικές συγκοινωνίες της Θεσσαλονίκης, και να καλυφθεί το προβλεπόμενο 49% στο μετοχικό κεφάλαιο. Να μην μείνει δηλαδή κενό γράμμα. </w:t>
      </w:r>
    </w:p>
    <w:p w14:paraId="3DCAD35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Στο ερώτημα εάν το συγκο</w:t>
      </w:r>
      <w:r>
        <w:rPr>
          <w:rFonts w:eastAsia="Times New Roman" w:cs="Times New Roman"/>
          <w:szCs w:val="24"/>
        </w:rPr>
        <w:t xml:space="preserve">ινωνιακό έργο είναι καλύτερο να το κάνει εταιρεία δημοσίου συμφέροντος ή ιδιωτική, ο καθένας απάντησε εδώ με την πολιτική και ιδεολογική του θεωρεία. </w:t>
      </w:r>
    </w:p>
    <w:p w14:paraId="3DCAD35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Όσον αφορά τον δημόσιο χαρακτήρα της Εταιρείας Αστικών Συγκοινωνιών Θεσσαλονίκης, η Νέα Δημοκρατία έχει τ</w:t>
      </w:r>
      <w:r>
        <w:rPr>
          <w:rFonts w:eastAsia="Times New Roman" w:cs="Times New Roman"/>
          <w:szCs w:val="24"/>
        </w:rPr>
        <w:t>ην πάγια ιδεολογική της θέση: «όλα στο ιδιωτικό κεφάλαιο». Αυτή είναι η συνταγή. Αυτό είναι το πρόγραμμα της Νέας Δημοκρατίας για τις τράπεζες, τα μέσα ενημέρωσης, την ενέργεια, τις επικοινωνίες, τις συγκοινωνίες. Όλα στις επιχειρήσεις.</w:t>
      </w:r>
    </w:p>
    <w:p w14:paraId="3DCAD35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w:t>
      </w:r>
      <w:r>
        <w:rPr>
          <w:rFonts w:eastAsia="Times New Roman" w:cs="Times New Roman"/>
          <w:szCs w:val="24"/>
        </w:rPr>
        <w:t xml:space="preserve">υπάει </w:t>
      </w:r>
      <w:r>
        <w:rPr>
          <w:rFonts w:eastAsia="Times New Roman" w:cs="Times New Roman"/>
          <w:szCs w:val="24"/>
        </w:rPr>
        <w:t>το κουδούνι λήξεως του χρόνου ομιλίας του κυρίου Βουλευτή)</w:t>
      </w:r>
    </w:p>
    <w:p w14:paraId="3DCAD35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Κύριε Πρόεδρε, ζήτησα μια μικρή παράταση χρόνου. </w:t>
      </w:r>
    </w:p>
    <w:p w14:paraId="3DCAD35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Είναι γνωστό ότι τις παραγωγικές μονάδες, τα εργοστάσια, το εμπόριο κ.λπ. είναι αδύνατο να τα διαχειριστεί το κράτος αποτελεσματικά. Τούτο δο</w:t>
      </w:r>
      <w:r>
        <w:rPr>
          <w:rFonts w:eastAsia="Times New Roman" w:cs="Times New Roman"/>
          <w:szCs w:val="24"/>
        </w:rPr>
        <w:t>κιμάστηκε και απέτυχε.</w:t>
      </w:r>
    </w:p>
    <w:p w14:paraId="3DCAD35A" w14:textId="77777777" w:rsidR="00B8452E" w:rsidRDefault="00811243">
      <w:pPr>
        <w:spacing w:line="600" w:lineRule="auto"/>
        <w:ind w:firstLine="720"/>
        <w:jc w:val="both"/>
        <w:rPr>
          <w:rFonts w:eastAsia="Times New Roman"/>
          <w:szCs w:val="24"/>
        </w:rPr>
      </w:pPr>
      <w:r>
        <w:rPr>
          <w:rFonts w:eastAsia="Times New Roman"/>
          <w:szCs w:val="24"/>
        </w:rPr>
        <w:t xml:space="preserve">Υπάρχουν, όμως και άλλες μορφές οργάνωσης της παραγωγής, όπως η κοινωνική οικονομία, οι συνεταιρισμοί, οι μικρές και μεγάλες συμπράξεις πολιτών σε ισόρροπη σχέση με την ιδιωτική πρωτοβουλία. </w:t>
      </w:r>
    </w:p>
    <w:p w14:paraId="3DCAD35B" w14:textId="77777777" w:rsidR="00B8452E" w:rsidRDefault="00811243">
      <w:pPr>
        <w:spacing w:line="600" w:lineRule="auto"/>
        <w:ind w:firstLine="720"/>
        <w:jc w:val="both"/>
        <w:rPr>
          <w:rFonts w:eastAsia="Times New Roman"/>
          <w:szCs w:val="24"/>
        </w:rPr>
      </w:pPr>
      <w:r>
        <w:rPr>
          <w:rFonts w:eastAsia="Times New Roman"/>
          <w:szCs w:val="24"/>
        </w:rPr>
        <w:t>Εάν η κοινωνία δεν κρατήσει υπό κοινωνικό</w:t>
      </w:r>
      <w:r>
        <w:rPr>
          <w:rFonts w:eastAsia="Times New Roman"/>
          <w:szCs w:val="24"/>
        </w:rPr>
        <w:t xml:space="preserve"> έλεγχο τις βασικές λειτουργίες, όπως δίκτυα διανομής ενέργειας, μια-δύο τράπεζες, επικοινωνίες, νερό, ΜΜΕ κινδυνεύει σε πλήρη υποταγή στις πολυεθνικές. Αυτά λίγο-πολύ λειτουργούσαν και με κυβερνήσεις μετά τη Μεταπολίτευση.</w:t>
      </w:r>
    </w:p>
    <w:p w14:paraId="3DCAD35C" w14:textId="77777777" w:rsidR="00B8452E" w:rsidRDefault="00811243">
      <w:pPr>
        <w:spacing w:line="600" w:lineRule="auto"/>
        <w:ind w:firstLine="720"/>
        <w:jc w:val="both"/>
        <w:rPr>
          <w:rFonts w:eastAsia="Times New Roman"/>
          <w:szCs w:val="24"/>
        </w:rPr>
      </w:pPr>
      <w:r>
        <w:rPr>
          <w:rFonts w:eastAsia="Times New Roman"/>
          <w:szCs w:val="24"/>
        </w:rPr>
        <w:t xml:space="preserve">Μεταξύ των δύο άκρων, όλα </w:t>
      </w:r>
      <w:r>
        <w:rPr>
          <w:rFonts w:eastAsia="Times New Roman"/>
          <w:szCs w:val="24"/>
        </w:rPr>
        <w:t>κρατικά ή όλα ιδιωτικά, υπάρχει και το λογικό μέτρο. Η δική μου άποψη είναι δημόσιος έλεγχος με αποκέντρωση και ιδιαίτερο βάρος στην αυτοδιοίκηση, τους δήμους και τις περιφέρειες.</w:t>
      </w:r>
    </w:p>
    <w:p w14:paraId="3DCAD35D" w14:textId="77777777" w:rsidR="00B8452E" w:rsidRDefault="00811243">
      <w:pPr>
        <w:spacing w:line="600" w:lineRule="auto"/>
        <w:ind w:firstLine="720"/>
        <w:jc w:val="both"/>
        <w:rPr>
          <w:rFonts w:eastAsia="Times New Roman"/>
          <w:szCs w:val="24"/>
        </w:rPr>
      </w:pPr>
      <w:r>
        <w:rPr>
          <w:rFonts w:eastAsia="Times New Roman"/>
          <w:szCs w:val="24"/>
        </w:rPr>
        <w:t>Για να μην ξεχνάμε και την αναγκαιότητα της οικολογίας σε κάθε σχεδιασμό και</w:t>
      </w:r>
      <w:r>
        <w:rPr>
          <w:rFonts w:eastAsia="Times New Roman"/>
          <w:szCs w:val="24"/>
        </w:rPr>
        <w:t xml:space="preserve"> ιδιαίτερα στις αστικές συγκοινωνίες, ζήτησα </w:t>
      </w:r>
      <w:r>
        <w:rPr>
          <w:rFonts w:eastAsia="Times New Roman"/>
          <w:szCs w:val="24"/>
        </w:rPr>
        <w:lastRenderedPageBreak/>
        <w:t>από τον Υπουργό να υπάρχει και να μπει στους σκοπούς η λογική της βιώσιμης κινητικότητας. Οι μετακινήσεις να σχεδιάζονται ολιστικά, ήτοι δίκτυα πεζοδρόμων, ποδηλατοδρόμων, μετρό, τραμ, συγκοινωνίες, ταξί, θαλάσσ</w:t>
      </w:r>
      <w:r>
        <w:rPr>
          <w:rFonts w:eastAsia="Times New Roman"/>
          <w:szCs w:val="24"/>
        </w:rPr>
        <w:t>ιες μεταφορές, ένας ενιαίος σχεδιασμός. Είναι πολύ σημαντικό. Ο Υπουργός δέχτηκε με μια νομοθετική βελτίωση να προσθέσει ότι όλα αυτά θα γίνονται στη λογική της βιώσιμης κινητικότητας.</w:t>
      </w:r>
    </w:p>
    <w:p w14:paraId="3DCAD35E" w14:textId="77777777" w:rsidR="00B8452E" w:rsidRDefault="00811243">
      <w:pPr>
        <w:spacing w:line="600" w:lineRule="auto"/>
        <w:ind w:firstLine="720"/>
        <w:jc w:val="both"/>
        <w:rPr>
          <w:rFonts w:eastAsia="Times New Roman"/>
          <w:szCs w:val="24"/>
        </w:rPr>
      </w:pPr>
      <w:r>
        <w:rPr>
          <w:rFonts w:eastAsia="Times New Roman"/>
          <w:szCs w:val="24"/>
        </w:rPr>
        <w:t xml:space="preserve">Κυρίες και κύριοι, σήμερα διορθώνουμε πράγματα, τα οποία δεν ήθελαν να </w:t>
      </w:r>
      <w:r>
        <w:rPr>
          <w:rFonts w:eastAsia="Times New Roman"/>
          <w:szCs w:val="24"/>
        </w:rPr>
        <w:t>διορθώσουν τόσα χρόνια οι κυβερνήσεις ΠΑΣΟΚ και Νέας Δημοκρατίας.</w:t>
      </w:r>
    </w:p>
    <w:p w14:paraId="3DCAD35F" w14:textId="77777777" w:rsidR="00B8452E" w:rsidRDefault="00811243">
      <w:pPr>
        <w:spacing w:line="600" w:lineRule="auto"/>
        <w:ind w:firstLine="720"/>
        <w:jc w:val="both"/>
        <w:rPr>
          <w:rFonts w:eastAsia="Times New Roman"/>
          <w:szCs w:val="24"/>
        </w:rPr>
      </w:pPr>
      <w:r>
        <w:rPr>
          <w:rFonts w:eastAsia="Times New Roman"/>
          <w:szCs w:val="24"/>
        </w:rPr>
        <w:t>Ευχαριστώ πάρα πολύ.</w:t>
      </w:r>
    </w:p>
    <w:p w14:paraId="3DCAD360" w14:textId="77777777" w:rsidR="00B8452E" w:rsidRDefault="00811243">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3DCAD361" w14:textId="77777777" w:rsidR="00B8452E" w:rsidRDefault="00811243">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Ευχαριστούμε τον κ. Γιώργο Δημαρά, Βουλευτή του ΣΥΡΙΖΑ.</w:t>
      </w:r>
    </w:p>
    <w:p w14:paraId="3DCAD362" w14:textId="77777777" w:rsidR="00B8452E" w:rsidRDefault="00811243">
      <w:pPr>
        <w:spacing w:line="600" w:lineRule="auto"/>
        <w:ind w:firstLine="720"/>
        <w:jc w:val="both"/>
        <w:rPr>
          <w:rFonts w:eastAsia="Times New Roman"/>
          <w:szCs w:val="24"/>
        </w:rPr>
      </w:pPr>
      <w:r>
        <w:rPr>
          <w:rFonts w:eastAsia="Times New Roman" w:cs="Times New Roman"/>
        </w:rPr>
        <w:t>Πριν προχωρήσουμε στον επόμενο ομιλητή,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w:t>
      </w:r>
      <w:r>
        <w:rPr>
          <w:rFonts w:eastAsia="Times New Roman" w:cs="Times New Roman"/>
        </w:rPr>
        <w:t xml:space="preserve">ρώθηκαν για την ιστορία </w:t>
      </w:r>
      <w:r>
        <w:rPr>
          <w:rFonts w:eastAsia="Times New Roman" w:cs="Times New Roman"/>
        </w:rPr>
        <w:lastRenderedPageBreak/>
        <w:t xml:space="preserve">του κτηρίου και τον τρόπο οργάνωσης και λειτουργίας της Βουλής, είκοσι τέσσερις φοιτήτριες και φοιτητές της Ελληνοαμερικανικής Οργάνωσης </w:t>
      </w:r>
      <w:r>
        <w:rPr>
          <w:rFonts w:eastAsia="Times New Roman" w:cs="Times New Roman"/>
          <w:lang w:val="en-US"/>
        </w:rPr>
        <w:t>AHEPA</w:t>
      </w:r>
      <w:r>
        <w:rPr>
          <w:rFonts w:eastAsia="Times New Roman" w:cs="Times New Roman"/>
        </w:rPr>
        <w:t xml:space="preserve">, </w:t>
      </w:r>
      <w:r>
        <w:rPr>
          <w:rFonts w:eastAsia="Times New Roman" w:cs="Times New Roman"/>
          <w:lang w:val="en-US"/>
        </w:rPr>
        <w:t>Webster</w:t>
      </w:r>
      <w:r>
        <w:rPr>
          <w:rFonts w:eastAsia="Times New Roman" w:cs="Times New Roman"/>
        </w:rPr>
        <w:t xml:space="preserve"> </w:t>
      </w:r>
      <w:r>
        <w:rPr>
          <w:rFonts w:eastAsia="Times New Roman" w:cs="Times New Roman"/>
          <w:lang w:val="en-US"/>
        </w:rPr>
        <w:t>University</w:t>
      </w:r>
      <w:r>
        <w:rPr>
          <w:rFonts w:eastAsia="Times New Roman" w:cs="Times New Roman"/>
        </w:rPr>
        <w:t xml:space="preserve">. </w:t>
      </w:r>
    </w:p>
    <w:p w14:paraId="3DCAD363" w14:textId="77777777" w:rsidR="00B8452E" w:rsidRDefault="00811243">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3DCAD364" w14:textId="77777777" w:rsidR="00B8452E" w:rsidRDefault="00811243">
      <w:pPr>
        <w:spacing w:line="600" w:lineRule="auto"/>
        <w:ind w:left="360"/>
        <w:jc w:val="center"/>
        <w:rPr>
          <w:rFonts w:eastAsia="Times New Roman" w:cs="Times New Roman"/>
        </w:rPr>
      </w:pPr>
      <w:r>
        <w:rPr>
          <w:rFonts w:eastAsia="Times New Roman" w:cs="Times New Roman"/>
        </w:rPr>
        <w:t>(Χειροκροτήματα απ’ όλες τις πτέρυγες της</w:t>
      </w:r>
      <w:r>
        <w:rPr>
          <w:rFonts w:eastAsia="Times New Roman" w:cs="Times New Roman"/>
        </w:rPr>
        <w:t xml:space="preserve"> Βουλής)</w:t>
      </w:r>
    </w:p>
    <w:p w14:paraId="3DCAD365" w14:textId="77777777" w:rsidR="00B8452E" w:rsidRDefault="00811243">
      <w:pPr>
        <w:spacing w:line="600" w:lineRule="auto"/>
        <w:ind w:left="360" w:firstLine="360"/>
        <w:jc w:val="both"/>
        <w:rPr>
          <w:rFonts w:eastAsia="Times New Roman" w:cs="Times New Roman"/>
        </w:rPr>
      </w:pPr>
      <w:r>
        <w:rPr>
          <w:rFonts w:eastAsia="Times New Roman" w:cs="Times New Roman"/>
        </w:rPr>
        <w:t xml:space="preserve">Τον λόγο έχει τώρα ο κ. Χρήστος </w:t>
      </w:r>
      <w:proofErr w:type="spellStart"/>
      <w:r>
        <w:rPr>
          <w:rFonts w:eastAsia="Times New Roman" w:cs="Times New Roman"/>
        </w:rPr>
        <w:t>Μπουκώρος</w:t>
      </w:r>
      <w:proofErr w:type="spellEnd"/>
      <w:r>
        <w:rPr>
          <w:rFonts w:eastAsia="Times New Roman" w:cs="Times New Roman"/>
        </w:rPr>
        <w:t>, Βουλευτής της Νέας Δημοκρατίας.</w:t>
      </w:r>
    </w:p>
    <w:p w14:paraId="3DCAD366" w14:textId="77777777" w:rsidR="00B8452E" w:rsidRDefault="00811243">
      <w:pPr>
        <w:spacing w:line="600" w:lineRule="auto"/>
        <w:ind w:firstLine="720"/>
        <w:jc w:val="both"/>
        <w:rPr>
          <w:rFonts w:eastAsia="Times New Roman"/>
          <w:b/>
          <w:szCs w:val="24"/>
        </w:rPr>
      </w:pPr>
      <w:r>
        <w:rPr>
          <w:rFonts w:eastAsia="Times New Roman"/>
          <w:b/>
          <w:szCs w:val="24"/>
        </w:rPr>
        <w:t xml:space="preserve">ΧΡΗΣΤΟΣ ΜΠΟΥΚΩΡΟΣ: </w:t>
      </w:r>
      <w:r>
        <w:rPr>
          <w:rFonts w:eastAsia="Times New Roman"/>
          <w:szCs w:val="24"/>
        </w:rPr>
        <w:t>Ευχαριστώ, κύριε Πρόεδρε.</w:t>
      </w:r>
    </w:p>
    <w:p w14:paraId="3DCAD367" w14:textId="77777777" w:rsidR="00B8452E" w:rsidRDefault="00811243">
      <w:pPr>
        <w:spacing w:line="600" w:lineRule="auto"/>
        <w:ind w:firstLine="720"/>
        <w:jc w:val="both"/>
        <w:rPr>
          <w:rFonts w:eastAsia="Times New Roman"/>
          <w:szCs w:val="24"/>
        </w:rPr>
      </w:pPr>
      <w:r>
        <w:rPr>
          <w:rFonts w:eastAsia="Times New Roman"/>
          <w:szCs w:val="24"/>
        </w:rPr>
        <w:t xml:space="preserve">Κύριε Υπουργέ, </w:t>
      </w:r>
      <w:r>
        <w:rPr>
          <w:rFonts w:eastAsia="Times New Roman"/>
          <w:szCs w:val="24"/>
        </w:rPr>
        <w:t>κατ</w:t>
      </w:r>
      <w:r>
        <w:rPr>
          <w:rFonts w:eastAsia="Times New Roman"/>
          <w:szCs w:val="24"/>
        </w:rPr>
        <w:t xml:space="preserve">’ </w:t>
      </w:r>
      <w:r>
        <w:rPr>
          <w:rFonts w:eastAsia="Times New Roman"/>
          <w:szCs w:val="24"/>
        </w:rPr>
        <w:t>αρχάς</w:t>
      </w:r>
      <w:r>
        <w:rPr>
          <w:rFonts w:eastAsia="Times New Roman"/>
          <w:szCs w:val="24"/>
        </w:rPr>
        <w:t>, να διευκρινίσουμε ένα, δυο πολιτικά, ιδεολογικά ζητήματα που προέκυψαν κατά τη συζήτηση του νομοσχεδ</w:t>
      </w:r>
      <w:r>
        <w:rPr>
          <w:rFonts w:eastAsia="Times New Roman"/>
          <w:szCs w:val="24"/>
        </w:rPr>
        <w:t xml:space="preserve">ίου κυρίως στις </w:t>
      </w:r>
      <w:r>
        <w:rPr>
          <w:rFonts w:eastAsia="Times New Roman"/>
          <w:szCs w:val="24"/>
        </w:rPr>
        <w:t>επιτροπές</w:t>
      </w:r>
      <w:r>
        <w:rPr>
          <w:rFonts w:eastAsia="Times New Roman"/>
          <w:szCs w:val="24"/>
        </w:rPr>
        <w:t xml:space="preserve">. </w:t>
      </w:r>
    </w:p>
    <w:p w14:paraId="3DCAD368" w14:textId="77777777" w:rsidR="00B8452E" w:rsidRDefault="00811243">
      <w:pPr>
        <w:spacing w:line="600" w:lineRule="auto"/>
        <w:ind w:firstLine="720"/>
        <w:jc w:val="both"/>
        <w:rPr>
          <w:rFonts w:eastAsia="Times New Roman"/>
          <w:szCs w:val="24"/>
        </w:rPr>
      </w:pPr>
      <w:r>
        <w:rPr>
          <w:rFonts w:eastAsia="Times New Roman"/>
          <w:szCs w:val="24"/>
        </w:rPr>
        <w:t xml:space="preserve">Καταβάλατε, κύριε Υπουργέ, εσείς, αλλά και οι Βουλευτές της Πλειοψηφίας, πραγματικά φιλότιμες προσπάθειες ώστε να μας πείσετε πως τα ιδιωτικά συστήματα συγκοινωνιών έχουν αποτύχει. </w:t>
      </w:r>
    </w:p>
    <w:p w14:paraId="3DCAD369" w14:textId="77777777" w:rsidR="00B8452E" w:rsidRDefault="00811243">
      <w:pPr>
        <w:spacing w:line="600" w:lineRule="auto"/>
        <w:ind w:firstLine="720"/>
        <w:jc w:val="both"/>
        <w:rPr>
          <w:rFonts w:eastAsia="Times New Roman"/>
          <w:szCs w:val="24"/>
        </w:rPr>
      </w:pPr>
      <w:r>
        <w:rPr>
          <w:rFonts w:eastAsia="Times New Roman"/>
          <w:szCs w:val="24"/>
        </w:rPr>
        <w:t>Λάθος, κύριε Υπουργέ. Τα ιδιωτικά συστήματα συ</w:t>
      </w:r>
      <w:r>
        <w:rPr>
          <w:rFonts w:eastAsia="Times New Roman"/>
          <w:szCs w:val="24"/>
        </w:rPr>
        <w:t xml:space="preserve">γκοινωνιών δεν απέτυχαν ούτε στην Ελλάδα ούτε στο εξωτερικό που </w:t>
      </w:r>
      <w:r>
        <w:rPr>
          <w:rFonts w:eastAsia="Times New Roman"/>
          <w:szCs w:val="24"/>
        </w:rPr>
        <w:lastRenderedPageBreak/>
        <w:t xml:space="preserve">λειτουργούν με μεγάλη επιτυχία προσφέροντας άριστες υπηρεσίες στο επιβατικό κοινό και κέρδη στους μετόχους. Ο ΟΑΣΘ απέτυχε και σε αυτό συμφωνούμε όλοι. </w:t>
      </w:r>
    </w:p>
    <w:p w14:paraId="3DCAD36A" w14:textId="77777777" w:rsidR="00B8452E" w:rsidRDefault="00811243">
      <w:pPr>
        <w:spacing w:line="600" w:lineRule="auto"/>
        <w:ind w:firstLine="720"/>
        <w:jc w:val="both"/>
        <w:rPr>
          <w:rFonts w:eastAsia="Times New Roman"/>
          <w:szCs w:val="24"/>
        </w:rPr>
      </w:pPr>
      <w:r>
        <w:rPr>
          <w:rFonts w:eastAsia="Times New Roman"/>
          <w:szCs w:val="24"/>
        </w:rPr>
        <w:t>Κοντολογίς, δεν απέτυχε ο ιδιωτικός τομ</w:t>
      </w:r>
      <w:r>
        <w:rPr>
          <w:rFonts w:eastAsia="Times New Roman"/>
          <w:szCs w:val="24"/>
        </w:rPr>
        <w:t>έας ο οποίος επιτυγχάνει παντού στον κόσμο σε όλα τα είδη παρεχόμενων υπηρεσιών. Ένας στρεβλός οργανισμός απέτυχε, για τον οποίο είμαστε συνυπεύθυνοι όλοι και θα εξηγήσω παρακάτω το γιατί.</w:t>
      </w:r>
    </w:p>
    <w:p w14:paraId="3DCAD36B" w14:textId="77777777" w:rsidR="00B8452E" w:rsidRDefault="00811243">
      <w:pPr>
        <w:spacing w:line="600" w:lineRule="auto"/>
        <w:ind w:firstLine="720"/>
        <w:jc w:val="both"/>
        <w:rPr>
          <w:rFonts w:eastAsia="Times New Roman"/>
          <w:szCs w:val="24"/>
        </w:rPr>
      </w:pPr>
      <w:r>
        <w:rPr>
          <w:rFonts w:eastAsia="Times New Roman"/>
          <w:szCs w:val="24"/>
        </w:rPr>
        <w:t>Μην ξεχνάτε, κύριοι της Πλειοψηφίας, για να μην χρησιμοποιήσω παραδ</w:t>
      </w:r>
      <w:r>
        <w:rPr>
          <w:rFonts w:eastAsia="Times New Roman"/>
          <w:szCs w:val="24"/>
        </w:rPr>
        <w:t>είγματα του εξωτερικού και να παραμείνω σε πιο γνωστά παραδείγματα από την Ελλάδα, ότι σε ολόκληρη την χώρα λειτουργούν εδώ και πολλές δεκαετίες και σε μεγάλα μάλιστα αστικά κέντρα, όπως είναι ο Βόλος, η Λάρισα, το Ηράκλειο, η Πάτρα, τα Γιάννενα, τα αστικά</w:t>
      </w:r>
      <w:r>
        <w:rPr>
          <w:rFonts w:eastAsia="Times New Roman"/>
          <w:szCs w:val="24"/>
        </w:rPr>
        <w:t xml:space="preserve"> και υπεραστικά ΚΤΕΛ υπό την μορφή κοινοπραξιών, δηλαδή εταιρειών λαϊκής βάσης παρέχοντας άριστες υπηρεσίες και εξασφαλίζοντας κέρδη για τους μετόχους. </w:t>
      </w:r>
    </w:p>
    <w:p w14:paraId="3DCAD36C" w14:textId="77777777" w:rsidR="00B8452E" w:rsidRDefault="00811243">
      <w:pPr>
        <w:spacing w:line="600" w:lineRule="auto"/>
        <w:ind w:firstLine="720"/>
        <w:jc w:val="both"/>
        <w:rPr>
          <w:rFonts w:eastAsia="Times New Roman"/>
          <w:szCs w:val="24"/>
        </w:rPr>
      </w:pPr>
      <w:r>
        <w:rPr>
          <w:rFonts w:eastAsia="Times New Roman"/>
          <w:szCs w:val="24"/>
        </w:rPr>
        <w:t>Τα αστικά ΚΤΕΛ των πόλεων, που σας προανέφερα, εξυπηρετούν και τις πιο απομακρυσμένες</w:t>
      </w:r>
      <w:r>
        <w:rPr>
          <w:rFonts w:eastAsia="Times New Roman"/>
          <w:szCs w:val="24"/>
        </w:rPr>
        <w:t xml:space="preserve"> συνοικίες</w:t>
      </w:r>
      <w:r>
        <w:rPr>
          <w:rFonts w:eastAsia="Times New Roman"/>
          <w:szCs w:val="24"/>
        </w:rPr>
        <w:t>. Τα υπε</w:t>
      </w:r>
      <w:r>
        <w:rPr>
          <w:rFonts w:eastAsia="Times New Roman"/>
          <w:szCs w:val="24"/>
        </w:rPr>
        <w:t xml:space="preserve">ραστικά ΚΤΕΛ ταξιδεύουν και στο πιο απομακρυσμένο χωριό με έναν ή </w:t>
      </w:r>
      <w:r>
        <w:rPr>
          <w:rFonts w:eastAsia="Times New Roman"/>
          <w:szCs w:val="24"/>
        </w:rPr>
        <w:lastRenderedPageBreak/>
        <w:t xml:space="preserve">και </w:t>
      </w:r>
      <w:r>
        <w:rPr>
          <w:rFonts w:eastAsia="Times New Roman"/>
          <w:szCs w:val="24"/>
        </w:rPr>
        <w:t>κανέναν επιβάτη. Κι όμως, εξακολουθούν να παρέχουν υπηρεσίες άριστες και κέρδη στους μετόχους. Κατά συνέπεια, δεν είναι ζήτημα ιδιοκτησιακού καθεστώτος η λειτουργία ενός οργανισμού, άσχε</w:t>
      </w:r>
      <w:r>
        <w:rPr>
          <w:rFonts w:eastAsia="Times New Roman"/>
          <w:szCs w:val="24"/>
        </w:rPr>
        <w:t>τα από τις παθογένειες που μπορούν να αναπτυχθούν σε έναν ιδιωτικό ή σε ένα δημόσιο οργανισμό.</w:t>
      </w:r>
    </w:p>
    <w:p w14:paraId="3DCAD36D" w14:textId="77777777" w:rsidR="00B8452E" w:rsidRDefault="00811243">
      <w:pPr>
        <w:spacing w:line="600" w:lineRule="auto"/>
        <w:ind w:firstLine="720"/>
        <w:jc w:val="both"/>
        <w:rPr>
          <w:rFonts w:eastAsia="Times New Roman"/>
          <w:szCs w:val="24"/>
        </w:rPr>
      </w:pPr>
      <w:r>
        <w:rPr>
          <w:rFonts w:eastAsia="Times New Roman"/>
          <w:szCs w:val="24"/>
        </w:rPr>
        <w:t>Το δεύτερο πολιτικό ζήτημα που θέτει ο κύριος Υπουργός και οι Βουλευτές της Πλειοψηφίας είναι το υπεραπλουστευμένο ερώτημα: Μα, καλά και τι κάνατε εξήντα ολόκληρ</w:t>
      </w:r>
      <w:r>
        <w:rPr>
          <w:rFonts w:eastAsia="Times New Roman"/>
          <w:szCs w:val="24"/>
        </w:rPr>
        <w:t>α χρόνια; Πραγματικά εντυπωσιακό ερώτημα.</w:t>
      </w:r>
    </w:p>
    <w:p w14:paraId="3DCAD36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Λυπάμαι όμως, κύριε Υπουργέ, γιατί η απάντηση δεν θα σας ικανοποιήσει. Αρχικά δεν μπορούμε να συγκρίνουμε ανόμοια πράγματα. Το σημερινό ιδιοκτησιακό καθεστώς με τη σημερινή του μορφή υφίσταται από το 1977. Προηγουμ</w:t>
      </w:r>
      <w:r>
        <w:rPr>
          <w:rFonts w:eastAsia="Times New Roman" w:cs="Times New Roman"/>
          <w:szCs w:val="24"/>
        </w:rPr>
        <w:t>ένως υπήρχε μια άλλη μορφή. Από το 1977 μέχρι σήμερα είναι σαράντα χρόνια. Είκοσι χρόνια δικές μας κυβερνήσεις -για να μιλήσουμε αυτήν τη γλώσσα- με τις ευθύνες τους, κύριε Υπουργέ, αλλά και είκοσι χρόνια κυβερνήσεις από το κόμμα από το οποίο προέρχεστε εσ</w:t>
      </w:r>
      <w:r>
        <w:rPr>
          <w:rFonts w:eastAsia="Times New Roman" w:cs="Times New Roman"/>
          <w:szCs w:val="24"/>
        </w:rPr>
        <w:t xml:space="preserve">είς, όπως και η πλειοψηφία των στελεχών και των ψηφοφόρων του σημερινού κυβερνώντος κόμματος. Για να μην σας ρωτήσω τι έκαναν σαράντα χρόνια οι συγκυβερνώντες σας </w:t>
      </w:r>
      <w:r>
        <w:rPr>
          <w:rFonts w:eastAsia="Times New Roman" w:cs="Times New Roman"/>
          <w:szCs w:val="24"/>
        </w:rPr>
        <w:t>«</w:t>
      </w:r>
      <w:proofErr w:type="spellStart"/>
      <w:r>
        <w:rPr>
          <w:rFonts w:eastAsia="Times New Roman" w:cs="Times New Roman"/>
          <w:szCs w:val="24"/>
        </w:rPr>
        <w:t>ανελήτες</w:t>
      </w:r>
      <w:proofErr w:type="spellEnd"/>
      <w:r>
        <w:rPr>
          <w:rFonts w:eastAsia="Times New Roman" w:cs="Times New Roman"/>
          <w:szCs w:val="24"/>
        </w:rPr>
        <w:t>»</w:t>
      </w:r>
      <w:r>
        <w:rPr>
          <w:rFonts w:eastAsia="Times New Roman" w:cs="Times New Roman"/>
          <w:szCs w:val="24"/>
        </w:rPr>
        <w:t xml:space="preserve">. </w:t>
      </w:r>
    </w:p>
    <w:p w14:paraId="3DCAD36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μπορεί να το παίρνετε λίγο ελαφρά ως επιχείρημα, αλλά σε αυτήν την </w:t>
      </w:r>
      <w:r>
        <w:rPr>
          <w:rFonts w:eastAsia="Times New Roman" w:cs="Times New Roman"/>
          <w:szCs w:val="24"/>
        </w:rPr>
        <w:t xml:space="preserve">Αίθουσα κανείς δεν προέρχεται από παρθενογένεση. Αυτό δεν πρέπει να το ξεχνάμε. Ας δούμε, όμως, το σήμερα. </w:t>
      </w:r>
    </w:p>
    <w:p w14:paraId="3DCAD37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Κύριε Πρόεδρε, μπορώ να έχω τον λόγο;</w:t>
      </w:r>
    </w:p>
    <w:p w14:paraId="3DCAD37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Θέλετε να με διακόψετε; Ευχαρίστως! </w:t>
      </w:r>
    </w:p>
    <w:p w14:paraId="3DCAD372"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Ο κύριος συνάδελφος λέει ότι ήμουν Υπουργός της κυβέρνησης του ΠΑΣΟΚ και δεν το ήξερα…</w:t>
      </w:r>
    </w:p>
    <w:p w14:paraId="3DCAD37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Μετά θα μιλήστε, κύριε Υπουργέ. </w:t>
      </w:r>
    </w:p>
    <w:p w14:paraId="3DCAD374"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Η δική μου άδεια υπάρχει. </w:t>
      </w:r>
    </w:p>
    <w:p w14:paraId="3DCAD37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δεν θα γίνει διάλογος έτσι. </w:t>
      </w:r>
    </w:p>
    <w:p w14:paraId="3DCAD376"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Ήσασταν στέλεχος πρώτης γραμμής, κύριε Υπουργέ και δεν είστε ο μόνος. </w:t>
      </w:r>
    </w:p>
    <w:p w14:paraId="3DCAD37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Τι εννοείτε; </w:t>
      </w:r>
    </w:p>
    <w:p w14:paraId="3DCAD378"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w:t>
      </w:r>
      <w:r>
        <w:rPr>
          <w:rFonts w:eastAsia="Times New Roman" w:cs="Times New Roman"/>
          <w:szCs w:val="24"/>
        </w:rPr>
        <w:t xml:space="preserve"> Κύριε Υπουργέ, θα απαντήσετε μετά αν χρειαστεί. </w:t>
      </w:r>
    </w:p>
    <w:p w14:paraId="3DCAD37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Μπουκώρο</w:t>
      </w:r>
      <w:proofErr w:type="spellEnd"/>
      <w:r>
        <w:rPr>
          <w:rFonts w:eastAsia="Times New Roman" w:cs="Times New Roman"/>
          <w:szCs w:val="24"/>
        </w:rPr>
        <w:t>.</w:t>
      </w:r>
    </w:p>
    <w:p w14:paraId="3DCAD37A"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Το 3% τι έγινε; </w:t>
      </w:r>
      <w:r>
        <w:rPr>
          <w:rFonts w:eastAsia="Times New Roman" w:cs="Times New Roman"/>
          <w:szCs w:val="24"/>
          <w:lang w:val="en-US"/>
        </w:rPr>
        <w:t>Baby</w:t>
      </w:r>
      <w:r>
        <w:rPr>
          <w:rFonts w:eastAsia="Times New Roman" w:cs="Times New Roman"/>
          <w:szCs w:val="24"/>
        </w:rPr>
        <w:t xml:space="preserve"> </w:t>
      </w:r>
      <w:r>
        <w:rPr>
          <w:rFonts w:eastAsia="Times New Roman" w:cs="Times New Roman"/>
          <w:szCs w:val="24"/>
          <w:lang w:val="en-US"/>
        </w:rPr>
        <w:t>boom</w:t>
      </w:r>
      <w:r>
        <w:rPr>
          <w:rFonts w:eastAsia="Times New Roman" w:cs="Times New Roman"/>
          <w:szCs w:val="24"/>
        </w:rPr>
        <w:t xml:space="preserve"> κι έγινε 36% το ΠΑΣΟΚ; Παλιό βαθύ ΠΑΣΟΚ είστε! Αυτό είστε!</w:t>
      </w:r>
    </w:p>
    <w:p w14:paraId="3DCAD37B"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Έλεος!</w:t>
      </w:r>
    </w:p>
    <w:p w14:paraId="3DCAD37C"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ΜΠΟΥΚΩΡ</w:t>
      </w:r>
      <w:r>
        <w:rPr>
          <w:rFonts w:eastAsia="Times New Roman" w:cs="Times New Roman"/>
          <w:b/>
          <w:szCs w:val="24"/>
        </w:rPr>
        <w:t xml:space="preserve">ΟΣ: </w:t>
      </w:r>
      <w:r>
        <w:rPr>
          <w:rFonts w:eastAsia="Times New Roman" w:cs="Times New Roman"/>
          <w:szCs w:val="24"/>
        </w:rPr>
        <w:t xml:space="preserve">Ας δούμε, όμως, το σήμερα. Εγώ προσωπικά, αλλά και η Νέα Δημοκρατία, όπως έγινε αντιληπτό από τον </w:t>
      </w:r>
      <w:r>
        <w:rPr>
          <w:rFonts w:eastAsia="Times New Roman" w:cs="Times New Roman"/>
          <w:szCs w:val="24"/>
        </w:rPr>
        <w:t xml:space="preserve">εισηγητή </w:t>
      </w:r>
      <w:r>
        <w:rPr>
          <w:rFonts w:eastAsia="Times New Roman" w:cs="Times New Roman"/>
          <w:szCs w:val="24"/>
        </w:rPr>
        <w:t>μας Κώστα Καραμανλή, αδυνατούμε πράγματι να υπερασπιστούμε αυτό το στρεβλό σύστημα του ΟΑΣΘ. Αυτό, όμως, σε καμμιά περίπτωση δεν σημαίνει, κυρίες</w:t>
      </w:r>
      <w:r>
        <w:rPr>
          <w:rFonts w:eastAsia="Times New Roman" w:cs="Times New Roman"/>
          <w:szCs w:val="24"/>
        </w:rPr>
        <w:t xml:space="preserve"> και κύριοι συνάδελφοι, «πονάει δόντι, κόβει κεφάλι». </w:t>
      </w:r>
    </w:p>
    <w:p w14:paraId="3DCAD37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Επιδιώκετε προσωρινές εντυπώσεις, φοράτε και πάλι τον μανδύα του </w:t>
      </w:r>
      <w:r>
        <w:rPr>
          <w:rFonts w:eastAsia="Times New Roman" w:cs="Times New Roman"/>
          <w:szCs w:val="24"/>
        </w:rPr>
        <w:t>αριστερού</w:t>
      </w:r>
      <w:r>
        <w:rPr>
          <w:rFonts w:eastAsia="Times New Roman" w:cs="Times New Roman"/>
          <w:szCs w:val="24"/>
        </w:rPr>
        <w:t xml:space="preserve">, απευθύνεστε στον στενό κομματικό σας </w:t>
      </w:r>
      <w:r>
        <w:rPr>
          <w:rFonts w:eastAsia="Times New Roman" w:cs="Times New Roman"/>
          <w:szCs w:val="24"/>
        </w:rPr>
        <w:lastRenderedPageBreak/>
        <w:t>πυρήνα και μιλάτε για κρατικοποιήσεις αντί να επιδιώξετε τις βέλτιστες λύσεις με βάση κα</w:t>
      </w:r>
      <w:r>
        <w:rPr>
          <w:rFonts w:eastAsia="Times New Roman" w:cs="Times New Roman"/>
          <w:szCs w:val="24"/>
        </w:rPr>
        <w:t xml:space="preserve">ι την παγκόσμια εμπειρία, αλλά και τις ανάγκες που υπάρχουν σήμερα. </w:t>
      </w:r>
    </w:p>
    <w:p w14:paraId="3DCAD37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Τα αποτελέσματα αυτής της επιχείρησης είναι άδηλα. Δεν υπάρχει καμμιά εγγύηση σε κανένα σημείο του νομοσχεδίου ότι θα δοθούν καλύτερες υπηρεσίες στους Θεσσαλονικείς και κυρίως δεν υπάρχει</w:t>
      </w:r>
      <w:r>
        <w:rPr>
          <w:rFonts w:eastAsia="Times New Roman" w:cs="Times New Roman"/>
          <w:szCs w:val="24"/>
        </w:rPr>
        <w:t xml:space="preserve"> καμμιά εγγύηση ότι ο Έλληνας φορολογούμενος δεν θα έρθει και πάλι να καλύψει τις μαύρες τρύπες</w:t>
      </w:r>
      <w:r>
        <w:rPr>
          <w:rFonts w:eastAsia="Times New Roman" w:cs="Times New Roman"/>
          <w:szCs w:val="24"/>
        </w:rPr>
        <w:t xml:space="preserve"> από το υστέρημά του</w:t>
      </w:r>
      <w:r>
        <w:rPr>
          <w:rFonts w:eastAsia="Times New Roman" w:cs="Times New Roman"/>
          <w:szCs w:val="24"/>
        </w:rPr>
        <w:t xml:space="preserve">. </w:t>
      </w:r>
    </w:p>
    <w:p w14:paraId="3DCAD37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Όμως, δεν νομίζω ότι σας αφορούν και σας ενδιαφέρουν όλα αυτά, αλλά πράγματα είναι στο πίσω μέρος του μυαλού σας. 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είναι! Όπω</w:t>
      </w:r>
      <w:r>
        <w:rPr>
          <w:rFonts w:eastAsia="Times New Roman" w:cs="Times New Roman"/>
          <w:szCs w:val="24"/>
        </w:rPr>
        <w:t xml:space="preserve">ς όλα πήγαν στο </w:t>
      </w:r>
      <w:proofErr w:type="spellStart"/>
      <w:r>
        <w:rPr>
          <w:rFonts w:eastAsia="Times New Roman" w:cs="Times New Roman"/>
          <w:szCs w:val="24"/>
        </w:rPr>
        <w:t>υπερταμείο</w:t>
      </w:r>
      <w:proofErr w:type="spellEnd"/>
      <w:r>
        <w:rPr>
          <w:rFonts w:eastAsia="Times New Roman" w:cs="Times New Roman"/>
          <w:szCs w:val="24"/>
        </w:rPr>
        <w:t xml:space="preserve">, έτσι και ο κρατικοποιημένος ΟΑΣΘ θα καταλήξει στο </w:t>
      </w:r>
      <w:proofErr w:type="spellStart"/>
      <w:r>
        <w:rPr>
          <w:rFonts w:eastAsia="Times New Roman" w:cs="Times New Roman"/>
          <w:szCs w:val="24"/>
        </w:rPr>
        <w:t>υπερταμείο</w:t>
      </w:r>
      <w:proofErr w:type="spellEnd"/>
      <w:r>
        <w:rPr>
          <w:rFonts w:eastAsia="Times New Roman" w:cs="Times New Roman"/>
          <w:szCs w:val="24"/>
        </w:rPr>
        <w:t xml:space="preserve">, γιατί με ιδιωτικό, ιδιοκτησιακό καθεστώς δεν θα μπορούσε, βεβαίως, να εκχωρηθεί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14:paraId="3DCAD38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w:t>
      </w:r>
      <w:r>
        <w:rPr>
          <w:rFonts w:eastAsia="Times New Roman" w:cs="Times New Roman"/>
          <w:szCs w:val="24"/>
        </w:rPr>
        <w:t>ρίου Βουλευτή)</w:t>
      </w:r>
    </w:p>
    <w:p w14:paraId="3DCAD38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Κι ενώ σήμερα κλείνετε το μάτι στον αριστερό πυρήνα του κόμματός σας και μιλάτε για κρατικοποιήσεις, αύριο για την εκχώρηση θα ευθύνονται οι κακοί δανειστές, όπως έγινε και με την ηρωική διαπραγμάτευση μετά από την οποία υπογράφατε τα μνημόν</w:t>
      </w:r>
      <w:r>
        <w:rPr>
          <w:rFonts w:eastAsia="Times New Roman" w:cs="Times New Roman"/>
          <w:szCs w:val="24"/>
        </w:rPr>
        <w:t xml:space="preserve">ια το ένα μετά το άλλο. </w:t>
      </w:r>
    </w:p>
    <w:p w14:paraId="3DCAD38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Δικαίως σας είπε ο </w:t>
      </w:r>
      <w:r>
        <w:rPr>
          <w:rFonts w:eastAsia="Times New Roman" w:cs="Times New Roman"/>
          <w:szCs w:val="24"/>
        </w:rPr>
        <w:t xml:space="preserve">εισηγητής </w:t>
      </w:r>
      <w:r>
        <w:rPr>
          <w:rFonts w:eastAsia="Times New Roman" w:cs="Times New Roman"/>
          <w:szCs w:val="24"/>
        </w:rPr>
        <w:t xml:space="preserve">μας Κώστας Καραμανλής ότι είστε οι καλύτεροι μαθητές της </w:t>
      </w:r>
      <w:r>
        <w:rPr>
          <w:rFonts w:eastAsia="Times New Roman" w:cs="Times New Roman"/>
          <w:szCs w:val="24"/>
        </w:rPr>
        <w:t xml:space="preserve">σχολής </w:t>
      </w:r>
      <w:r>
        <w:rPr>
          <w:rFonts w:eastAsia="Times New Roman" w:cs="Times New Roman"/>
          <w:szCs w:val="24"/>
        </w:rPr>
        <w:t xml:space="preserve">«Σικάγο». Εγώ θα έλεγα ότι είστε οι πιο υπάκουοι μαθητές και τα πιο πειθήνια όργανα των δανειστών. Έχουν βρει μαζί σας κυριολεκτικά τη χαρά τους. </w:t>
      </w:r>
    </w:p>
    <w:p w14:paraId="3DCAD38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AD384"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AD38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w:t>
      </w:r>
      <w:r>
        <w:rPr>
          <w:rFonts w:eastAsia="Times New Roman" w:cs="Times New Roman"/>
          <w:szCs w:val="24"/>
        </w:rPr>
        <w:t xml:space="preserve">ιστούμε, κύριε </w:t>
      </w:r>
      <w:proofErr w:type="spellStart"/>
      <w:r>
        <w:rPr>
          <w:rFonts w:eastAsia="Times New Roman" w:cs="Times New Roman"/>
          <w:szCs w:val="24"/>
        </w:rPr>
        <w:t>Μπουκώρο</w:t>
      </w:r>
      <w:proofErr w:type="spellEnd"/>
      <w:r>
        <w:rPr>
          <w:rFonts w:eastAsia="Times New Roman" w:cs="Times New Roman"/>
          <w:szCs w:val="24"/>
        </w:rPr>
        <w:t xml:space="preserve">. </w:t>
      </w:r>
    </w:p>
    <w:p w14:paraId="3DCAD38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 xml:space="preserve"> για ένα λεπτό. </w:t>
      </w:r>
    </w:p>
    <w:p w14:paraId="3DCAD38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Καταλαβαίνω ότι η Νέα Δημοκρατία δεν έχει να πει τίποτα άλλο. </w:t>
      </w:r>
    </w:p>
    <w:p w14:paraId="3DCAD38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Να κάνω μία δήλωση για να τελει</w:t>
      </w:r>
      <w:r>
        <w:rPr>
          <w:rFonts w:eastAsia="Times New Roman" w:cs="Times New Roman"/>
          <w:szCs w:val="24"/>
        </w:rPr>
        <w:t xml:space="preserve">ώνουμε, επειδή το είπαν κι άλλες </w:t>
      </w:r>
      <w:r>
        <w:rPr>
          <w:rFonts w:eastAsia="Times New Roman" w:cs="Times New Roman"/>
          <w:szCs w:val="24"/>
        </w:rPr>
        <w:t xml:space="preserve">συνοδοιπόροι </w:t>
      </w:r>
      <w:r>
        <w:rPr>
          <w:rFonts w:eastAsia="Times New Roman" w:cs="Times New Roman"/>
          <w:szCs w:val="24"/>
        </w:rPr>
        <w:t xml:space="preserve">δυνάμεις σας, οι οποίες έφυγαν από την Αίθουσα. Είμαι σοσιαλιστής. Γεννήθηκα το 1969. Δεν υπήρξα ποτέ ούτε Βουλευτής του ΠΑΣΟΚ ούτε Υπουργός ούτε είχα ποτέ διορισμένη θέση στο </w:t>
      </w:r>
      <w:r>
        <w:rPr>
          <w:rFonts w:eastAsia="Times New Roman" w:cs="Times New Roman"/>
          <w:szCs w:val="24"/>
        </w:rPr>
        <w:t>δημόσιο</w:t>
      </w:r>
      <w:r>
        <w:rPr>
          <w:rFonts w:eastAsia="Times New Roman" w:cs="Times New Roman"/>
          <w:szCs w:val="24"/>
        </w:rPr>
        <w:t>, είτε επί ΠΑΣΟΚ είτε επί ά</w:t>
      </w:r>
      <w:r>
        <w:rPr>
          <w:rFonts w:eastAsia="Times New Roman" w:cs="Times New Roman"/>
          <w:szCs w:val="24"/>
        </w:rPr>
        <w:t xml:space="preserve">λλων κυβερνήσεων. Ήμουν εκλεγμένος συνδικαλιστής από τους συναδέλφους μου. </w:t>
      </w:r>
    </w:p>
    <w:p w14:paraId="3DCAD38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Με ποια παράταξη; </w:t>
      </w:r>
    </w:p>
    <w:p w14:paraId="3DCAD38A"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Με την παράταξη που έκανε διάσπαση το 2000 στη Δεξιά σοσιαλδημοκρατία που σας υπηρέτησε κα</w:t>
      </w:r>
      <w:r>
        <w:rPr>
          <w:rFonts w:eastAsia="Times New Roman" w:cs="Times New Roman"/>
          <w:szCs w:val="24"/>
        </w:rPr>
        <w:t>ι που συνεργαστήκατε. Για να τελειώνουμε!</w:t>
      </w:r>
    </w:p>
    <w:p w14:paraId="3DCAD38B"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Η ΠΑΣΚΕ δεν σας στήριξε;</w:t>
      </w:r>
    </w:p>
    <w:p w14:paraId="3DCAD38C"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Και βέβαια δεν ήμουν ποτέ ούτε στην ομάδα του κ. Τσοχατζόπουλου. Ωραία; </w:t>
      </w:r>
    </w:p>
    <w:p w14:paraId="3DCAD38D" w14:textId="77777777" w:rsidR="00B8452E" w:rsidRDefault="00811243">
      <w:pPr>
        <w:spacing w:line="600" w:lineRule="auto"/>
        <w:ind w:firstLine="720"/>
        <w:jc w:val="both"/>
        <w:rPr>
          <w:rFonts w:eastAsia="Times New Roman" w:cs="Times New Roman"/>
          <w:szCs w:val="24"/>
        </w:rPr>
      </w:pPr>
      <w:r>
        <w:rPr>
          <w:rFonts w:eastAsia="Times New Roman"/>
          <w:b/>
          <w:szCs w:val="24"/>
        </w:rPr>
        <w:lastRenderedPageBreak/>
        <w:t>ΠΡΟΕΔΡΕΥΩΝ (Αναστάσιος Κουράκης):</w:t>
      </w:r>
      <w:r>
        <w:rPr>
          <w:rFonts w:eastAsia="Times New Roman"/>
          <w:szCs w:val="24"/>
        </w:rPr>
        <w:t xml:space="preserve"> </w:t>
      </w:r>
      <w:r>
        <w:rPr>
          <w:rFonts w:eastAsia="Times New Roman" w:cs="Times New Roman"/>
          <w:szCs w:val="24"/>
        </w:rPr>
        <w:t xml:space="preserve">Καλώς, κύριε Υπουργέ. </w:t>
      </w:r>
    </w:p>
    <w:p w14:paraId="3DCAD38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Για να λυθούν οι απορίες του κ. </w:t>
      </w:r>
      <w:proofErr w:type="spellStart"/>
      <w:r>
        <w:rPr>
          <w:rFonts w:eastAsia="Times New Roman" w:cs="Times New Roman"/>
          <w:szCs w:val="24"/>
        </w:rPr>
        <w:t>Μπουκώρου</w:t>
      </w:r>
      <w:proofErr w:type="spellEnd"/>
      <w:r>
        <w:rPr>
          <w:rFonts w:eastAsia="Times New Roman" w:cs="Times New Roman"/>
          <w:szCs w:val="24"/>
        </w:rPr>
        <w:t xml:space="preserve"> και όλων των υπολοίπων. </w:t>
      </w:r>
    </w:p>
    <w:p w14:paraId="3DCAD38F"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Σε τόσο καθαρή δήλωση πρώτη φορά προβαίνετε. </w:t>
      </w:r>
    </w:p>
    <w:p w14:paraId="3DCAD39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για να ξέρετε τι γίνεται στην από εδώ μεριά του λόφου. Η από εδώ μεριά του λόφου, λοιπόν, έχει πολύ συγκεκριμένα και καθαρά χαρακτηριστικά, αλλά και βαθιές διαχωριστικές γραμμές που όποιοι τις ξεπέρασαν κι όποτε τις ξεπέρασαν, την πλήρωσ</w:t>
      </w:r>
      <w:r>
        <w:rPr>
          <w:rFonts w:eastAsia="Times New Roman" w:cs="Times New Roman"/>
          <w:szCs w:val="24"/>
        </w:rPr>
        <w:t xml:space="preserve">αν. </w:t>
      </w:r>
    </w:p>
    <w:p w14:paraId="3DCAD39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 πρόβλημα δεν είναι με την από εδώ μεριά. Εδώ έχουν ξεκαθαρίσει τα πράγματα. Με τη δική σας πλευρά είναι το μπέρδεμα. </w:t>
      </w:r>
    </w:p>
    <w:p w14:paraId="3DCAD392" w14:textId="77777777" w:rsidR="00B8452E" w:rsidRDefault="00811243">
      <w:pPr>
        <w:spacing w:line="600" w:lineRule="auto"/>
        <w:ind w:firstLine="720"/>
        <w:jc w:val="both"/>
        <w:rPr>
          <w:rFonts w:eastAsia="Times New Roman"/>
          <w:szCs w:val="24"/>
        </w:rPr>
      </w:pPr>
      <w:r>
        <w:rPr>
          <w:rFonts w:eastAsia="Times New Roman"/>
          <w:szCs w:val="24"/>
        </w:rPr>
        <w:t xml:space="preserve">Να μας πείτε εσείς –που πέτυχαν οι πολιτικές του νεοφιλελευθερισμού και του δικού σας ιδιωτικού τομέα, όχι των υγιών </w:t>
      </w:r>
      <w:r>
        <w:rPr>
          <w:rFonts w:eastAsia="Times New Roman"/>
          <w:szCs w:val="24"/>
        </w:rPr>
        <w:lastRenderedPageBreak/>
        <w:t>παραγωγικών δ</w:t>
      </w:r>
      <w:r>
        <w:rPr>
          <w:rFonts w:eastAsia="Times New Roman"/>
          <w:szCs w:val="24"/>
        </w:rPr>
        <w:t xml:space="preserve">υνάμεων και μιας και μιλάμε για τις αστικές συγκοινωνίες, να μας πείτε και για αυτές- πόσο πετυχημένη ήταν η ιδιωτικοποίηση των λεωφορείων της Αθήνας από τον κ. Κωνσταντίνο Μητσοτάκη. </w:t>
      </w:r>
    </w:p>
    <w:p w14:paraId="3DCAD393" w14:textId="77777777" w:rsidR="00B8452E" w:rsidRDefault="00811243">
      <w:pPr>
        <w:spacing w:line="600" w:lineRule="auto"/>
        <w:ind w:firstLine="720"/>
        <w:jc w:val="both"/>
        <w:rPr>
          <w:rFonts w:eastAsia="Times New Roman"/>
          <w:szCs w:val="24"/>
        </w:rPr>
      </w:pPr>
      <w:r>
        <w:rPr>
          <w:rFonts w:eastAsia="Times New Roman"/>
          <w:szCs w:val="24"/>
        </w:rPr>
        <w:t xml:space="preserve">Το θυμούνται όλοι και όλος ο ελληνικός λαός και γι’ αυτό δεν πρόκειται </w:t>
      </w:r>
      <w:r>
        <w:rPr>
          <w:rFonts w:eastAsia="Times New Roman"/>
          <w:szCs w:val="24"/>
        </w:rPr>
        <w:t>ποτέ να επιτρέψει ο ελληνικός λαός στον νεοφιλελευθερισμό και στη Νέα Δημοκρατία του κ. Μητσοτάκη να κάνει και στη Θεσσαλονίκη και στην Αθήνα τα ίδια που επιχειρήσατε στο παρελθόν.</w:t>
      </w:r>
    </w:p>
    <w:p w14:paraId="3DCAD394" w14:textId="77777777" w:rsidR="00B8452E" w:rsidRDefault="00811243">
      <w:pPr>
        <w:spacing w:line="600" w:lineRule="auto"/>
        <w:ind w:firstLine="720"/>
        <w:jc w:val="both"/>
        <w:rPr>
          <w:rFonts w:eastAsia="Times New Roman"/>
          <w:szCs w:val="24"/>
        </w:rPr>
      </w:pPr>
      <w:r>
        <w:rPr>
          <w:rFonts w:eastAsia="Times New Roman"/>
          <w:szCs w:val="24"/>
        </w:rPr>
        <w:t>Ευχαριστώ.</w:t>
      </w:r>
    </w:p>
    <w:p w14:paraId="3DCAD39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ο κ. Αθανάσιος Θ</w:t>
      </w:r>
      <w:r>
        <w:rPr>
          <w:rFonts w:eastAsia="Times New Roman" w:cs="Times New Roman"/>
          <w:szCs w:val="24"/>
        </w:rPr>
        <w:t>εοχαρόπουλος, Κοινοβουλευτικός Εκπρόσωπος της Δημοκρατικής Συμπαράταξης για δώδεκα λεπτά.</w:t>
      </w:r>
    </w:p>
    <w:p w14:paraId="3DCAD396" w14:textId="77777777" w:rsidR="00B8452E" w:rsidRDefault="00811243">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Κύριε Θεοχαρόπουλε, μην πείτε και εσείς ότι είστε σοσιαλιστής…</w:t>
      </w:r>
    </w:p>
    <w:p w14:paraId="3DCAD397" w14:textId="77777777" w:rsidR="00B8452E" w:rsidRDefault="00811243">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Υπουργέ, με προκαλεί</w:t>
      </w:r>
      <w:r>
        <w:rPr>
          <w:rFonts w:eastAsia="Times New Roman"/>
          <w:szCs w:val="24"/>
        </w:rPr>
        <w:t xml:space="preserve">τε. Πραγματικά για να δούμε ποιος είναι ο σοσιαλιστής, </w:t>
      </w:r>
      <w:r>
        <w:rPr>
          <w:rFonts w:eastAsia="Times New Roman"/>
          <w:szCs w:val="24"/>
        </w:rPr>
        <w:lastRenderedPageBreak/>
        <w:t>ποιος είναι σοσιαλδημοκράτης, αρκεί να δούμε τι πολιτικές ακολουθεί ο καθένας. Νομίζω έτσι θα λύσουμε όποιες απορίες έχουμε.</w:t>
      </w:r>
    </w:p>
    <w:p w14:paraId="3DCAD398" w14:textId="77777777" w:rsidR="00B8452E" w:rsidRDefault="00811243">
      <w:pPr>
        <w:spacing w:line="600" w:lineRule="auto"/>
        <w:ind w:firstLine="720"/>
        <w:jc w:val="both"/>
        <w:rPr>
          <w:rFonts w:eastAsia="Times New Roman"/>
          <w:szCs w:val="24"/>
        </w:rPr>
      </w:pPr>
      <w:r>
        <w:rPr>
          <w:rFonts w:eastAsia="Times New Roman"/>
          <w:szCs w:val="24"/>
        </w:rPr>
        <w:t xml:space="preserve">Και επειδή είπατε, αγαπητέ Υπουργέ, ότι είσαστε </w:t>
      </w:r>
      <w:proofErr w:type="spellStart"/>
      <w:r>
        <w:rPr>
          <w:rFonts w:eastAsia="Times New Roman"/>
          <w:szCs w:val="24"/>
        </w:rPr>
        <w:t>στοχοπροσηλωμένος</w:t>
      </w:r>
      <w:proofErr w:type="spellEnd"/>
      <w:r>
        <w:rPr>
          <w:rFonts w:eastAsia="Times New Roman"/>
          <w:szCs w:val="24"/>
        </w:rPr>
        <w:t xml:space="preserve"> στο να βγά</w:t>
      </w:r>
      <w:r>
        <w:rPr>
          <w:rFonts w:eastAsia="Times New Roman"/>
          <w:szCs w:val="24"/>
        </w:rPr>
        <w:t>λουμε τη χώρα από το μνημόνιο, να σας πω ότι η πολιτική που ασκεί η Κυβέρνησή σας όχι προοδευτική και σοσιαλδημοκρατική και σοσιαλιστική δεν μπορεί να χαρακτηριστεί, αλλά ούτε καν κεντρώα δεν μπορεί να χαρακτηριστεί.</w:t>
      </w:r>
    </w:p>
    <w:p w14:paraId="3DCAD399" w14:textId="77777777" w:rsidR="00B8452E" w:rsidRDefault="00811243">
      <w:pPr>
        <w:spacing w:line="600" w:lineRule="auto"/>
        <w:ind w:firstLine="720"/>
        <w:jc w:val="both"/>
        <w:rPr>
          <w:rFonts w:eastAsia="Times New Roman"/>
          <w:szCs w:val="24"/>
        </w:rPr>
      </w:pPr>
      <w:proofErr w:type="spellStart"/>
      <w:r>
        <w:rPr>
          <w:rFonts w:eastAsia="Times New Roman"/>
          <w:szCs w:val="24"/>
        </w:rPr>
        <w:t>Στοχοπροσηλωμένοι</w:t>
      </w:r>
      <w:proofErr w:type="spellEnd"/>
      <w:r>
        <w:rPr>
          <w:rFonts w:eastAsia="Times New Roman"/>
          <w:szCs w:val="24"/>
        </w:rPr>
        <w:t xml:space="preserve"> είπατε ότι είστε για </w:t>
      </w:r>
      <w:r>
        <w:rPr>
          <w:rFonts w:eastAsia="Times New Roman"/>
          <w:szCs w:val="24"/>
        </w:rPr>
        <w:t xml:space="preserve">να βγάλετε τη χώρα από τα μνημόνια. </w:t>
      </w:r>
      <w:r>
        <w:rPr>
          <w:rFonts w:eastAsia="Times New Roman"/>
          <w:szCs w:val="24"/>
        </w:rPr>
        <w:t xml:space="preserve">Δεν </w:t>
      </w:r>
      <w:r>
        <w:rPr>
          <w:rFonts w:eastAsia="Times New Roman"/>
          <w:szCs w:val="24"/>
        </w:rPr>
        <w:t xml:space="preserve">βρίσκετε </w:t>
      </w:r>
      <w:r>
        <w:rPr>
          <w:rFonts w:eastAsia="Times New Roman"/>
          <w:szCs w:val="24"/>
        </w:rPr>
        <w:t xml:space="preserve">τον </w:t>
      </w:r>
      <w:r>
        <w:rPr>
          <w:rFonts w:eastAsia="Times New Roman"/>
          <w:szCs w:val="24"/>
        </w:rPr>
        <w:t xml:space="preserve">στόχο τότε. Δεν εξηγείται αλλιώς. Δεν μπορώ να δώσω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εξήγηση. Και έχετε κάνει –λέτε- συνεχείς, επίπονες διαπραγματεύσεις. Θα μπορούσαμε να κάνουμε μία πολύ καλή ιδεολογική συζήτηση. Δεν νομίζω, όμως, ότι είναι η ώρα, αλλά είναι η ώρα για να λύσουμε και κανένα πρόβλημα που έχουν οι κάτοικοι της Θεσσαλονίκης </w:t>
      </w:r>
      <w:r>
        <w:rPr>
          <w:rFonts w:eastAsia="Times New Roman"/>
          <w:szCs w:val="24"/>
        </w:rPr>
        <w:t>και οι πολίτες όλης της χώρας.</w:t>
      </w:r>
    </w:p>
    <w:p w14:paraId="3DCAD39A" w14:textId="77777777" w:rsidR="00B8452E" w:rsidRDefault="00811243">
      <w:pPr>
        <w:spacing w:line="600" w:lineRule="auto"/>
        <w:ind w:firstLine="720"/>
        <w:jc w:val="both"/>
        <w:rPr>
          <w:rFonts w:eastAsia="Times New Roman"/>
          <w:szCs w:val="24"/>
        </w:rPr>
      </w:pPr>
      <w:r>
        <w:rPr>
          <w:rFonts w:eastAsia="Times New Roman"/>
          <w:szCs w:val="24"/>
        </w:rPr>
        <w:t xml:space="preserve">Και επειδή είπατε, λοιπόν, για επίπονες διαπραγματεύσεις και επειδή αφορούν και το συγκεκριμένο νομοσχέδιο και τις δημόσιες συγκοινωνίες, να σας πω ότι όχι μόνο δεν βγάζετε τη χώρα από τα μνημόνια, αλλά έχετε υπογράψει το </w:t>
      </w:r>
      <w:proofErr w:type="spellStart"/>
      <w:r>
        <w:rPr>
          <w:rFonts w:eastAsia="Times New Roman"/>
          <w:szCs w:val="24"/>
        </w:rPr>
        <w:t>υπε</w:t>
      </w:r>
      <w:r>
        <w:rPr>
          <w:rFonts w:eastAsia="Times New Roman"/>
          <w:szCs w:val="24"/>
        </w:rPr>
        <w:t>ρταμείο</w:t>
      </w:r>
      <w:proofErr w:type="spellEnd"/>
      <w:r>
        <w:rPr>
          <w:rFonts w:eastAsia="Times New Roman"/>
          <w:szCs w:val="24"/>
        </w:rPr>
        <w:t xml:space="preserve"> </w:t>
      </w:r>
      <w:r>
        <w:rPr>
          <w:rFonts w:eastAsia="Times New Roman"/>
          <w:szCs w:val="24"/>
        </w:rPr>
        <w:t xml:space="preserve">για </w:t>
      </w:r>
      <w:r>
        <w:rPr>
          <w:rFonts w:eastAsia="Times New Roman"/>
          <w:szCs w:val="24"/>
        </w:rPr>
        <w:lastRenderedPageBreak/>
        <w:t xml:space="preserve">έναν αιώνα. Μην μου πείτε και εσείς ότι είναι για ενενήντα εννιά χρόνια, όπως ο κ. </w:t>
      </w:r>
      <w:proofErr w:type="spellStart"/>
      <w:r>
        <w:rPr>
          <w:rFonts w:eastAsia="Times New Roman"/>
          <w:szCs w:val="24"/>
        </w:rPr>
        <w:t>Τσακαλώτος</w:t>
      </w:r>
      <w:proofErr w:type="spellEnd"/>
      <w:r>
        <w:rPr>
          <w:rFonts w:eastAsia="Times New Roman"/>
          <w:szCs w:val="24"/>
        </w:rPr>
        <w:t>, που μας διόρθωνε και μας έλεγε ότι δεν είναι για έναν αιώνα, είναι για ενενήντα εννιά χρόνια.</w:t>
      </w:r>
    </w:p>
    <w:p w14:paraId="3DCAD39B" w14:textId="77777777" w:rsidR="00B8452E" w:rsidRDefault="00811243">
      <w:pPr>
        <w:spacing w:line="600" w:lineRule="auto"/>
        <w:ind w:firstLine="720"/>
        <w:jc w:val="both"/>
        <w:rPr>
          <w:rFonts w:eastAsia="Times New Roman"/>
          <w:szCs w:val="24"/>
        </w:rPr>
      </w:pPr>
      <w:r>
        <w:rPr>
          <w:rFonts w:eastAsia="Times New Roman"/>
          <w:szCs w:val="24"/>
        </w:rPr>
        <w:t>Για να είμαι ακριβής, για έναν αιώνα δεν μπορούμε να δι</w:t>
      </w:r>
      <w:r>
        <w:rPr>
          <w:rFonts w:eastAsia="Times New Roman"/>
          <w:szCs w:val="24"/>
        </w:rPr>
        <w:t xml:space="preserve">αχειριστούμε τη δημόσια περιουσία χωρίς την υπογραφή των δανειστών. Και ο ΟΑΣΑ μπαίνει σε αυτήν τη διαδικασία. Και αυτό όχι σοσιαλδημοκρατική πολιτική δεν είναι, αλλά είναι βαθιά συντηρητική πολιτική, η οποία δημιουργεί προβλήματα στη χώρα μας. </w:t>
      </w:r>
    </w:p>
    <w:p w14:paraId="3DCAD39C" w14:textId="77777777" w:rsidR="00B8452E" w:rsidRDefault="00811243">
      <w:pPr>
        <w:spacing w:line="600" w:lineRule="auto"/>
        <w:ind w:firstLine="720"/>
        <w:jc w:val="both"/>
        <w:rPr>
          <w:rFonts w:eastAsia="Times New Roman"/>
          <w:szCs w:val="24"/>
        </w:rPr>
      </w:pPr>
      <w:r>
        <w:rPr>
          <w:rFonts w:eastAsia="Times New Roman"/>
          <w:szCs w:val="24"/>
        </w:rPr>
        <w:t>Ταυτοχρόνω</w:t>
      </w:r>
      <w:r>
        <w:rPr>
          <w:rFonts w:eastAsia="Times New Roman"/>
          <w:szCs w:val="24"/>
        </w:rPr>
        <w:t xml:space="preserve">ς μέχρι το 2060 υπέγραψε η Κυβέρνησή σας πρωτογενή πλεονάσματα και για τα πέντε επόμενα χρόνια 3,5% πρωτογενή πλεονάσματα. Και βεβαίως δεν βγήκαμε από την κρίση, δεν έχουμε ενταχθεί στην ποσοτική χαλάρωση, δεν έχει λυθεί το θέμα του δημοσίου χρέους. </w:t>
      </w:r>
      <w:proofErr w:type="spellStart"/>
      <w:r>
        <w:rPr>
          <w:rFonts w:eastAsia="Times New Roman"/>
          <w:szCs w:val="24"/>
        </w:rPr>
        <w:t>Προνομ</w:t>
      </w:r>
      <w:r>
        <w:rPr>
          <w:rFonts w:eastAsia="Times New Roman"/>
          <w:szCs w:val="24"/>
        </w:rPr>
        <w:t>οθετήσατε</w:t>
      </w:r>
      <w:proofErr w:type="spellEnd"/>
      <w:r>
        <w:rPr>
          <w:rFonts w:eastAsia="Times New Roman"/>
          <w:szCs w:val="24"/>
        </w:rPr>
        <w:t xml:space="preserve"> και μέτρα απαράδεκτα όπου, εσείς, η Κυβέρνησή σας έλεγε ότι είναι αντισυνταγματικό και εκτός </w:t>
      </w:r>
      <w:r>
        <w:rPr>
          <w:rFonts w:eastAsia="Times New Roman"/>
          <w:szCs w:val="24"/>
        </w:rPr>
        <w:t xml:space="preserve">κοινοτικού </w:t>
      </w:r>
      <w:r>
        <w:rPr>
          <w:rFonts w:eastAsia="Times New Roman"/>
          <w:szCs w:val="24"/>
        </w:rPr>
        <w:t xml:space="preserve">κεκτημένου να τα </w:t>
      </w:r>
      <w:proofErr w:type="spellStart"/>
      <w:r>
        <w:rPr>
          <w:rFonts w:eastAsia="Times New Roman"/>
          <w:szCs w:val="24"/>
        </w:rPr>
        <w:t>προνομοθετήσουμε</w:t>
      </w:r>
      <w:proofErr w:type="spellEnd"/>
      <w:r>
        <w:rPr>
          <w:rFonts w:eastAsia="Times New Roman"/>
          <w:szCs w:val="24"/>
        </w:rPr>
        <w:t xml:space="preserve">. </w:t>
      </w:r>
    </w:p>
    <w:p w14:paraId="3DCAD39D" w14:textId="77777777" w:rsidR="00B8452E" w:rsidRDefault="00811243">
      <w:pPr>
        <w:spacing w:line="600" w:lineRule="auto"/>
        <w:ind w:firstLine="720"/>
        <w:jc w:val="both"/>
        <w:rPr>
          <w:rFonts w:eastAsia="Times New Roman"/>
          <w:szCs w:val="24"/>
        </w:rPr>
      </w:pPr>
      <w:r>
        <w:rPr>
          <w:rFonts w:eastAsia="Times New Roman"/>
          <w:szCs w:val="24"/>
        </w:rPr>
        <w:t xml:space="preserve">Γιατί τα αναφέρω όλα αυτά; Γιατί εσείς, κύριε Υπουργέ, είπατε ότι έχετε </w:t>
      </w:r>
      <w:proofErr w:type="spellStart"/>
      <w:r>
        <w:rPr>
          <w:rFonts w:eastAsia="Times New Roman"/>
          <w:szCs w:val="24"/>
        </w:rPr>
        <w:t>στοχοπροσήλωση</w:t>
      </w:r>
      <w:proofErr w:type="spellEnd"/>
      <w:r>
        <w:rPr>
          <w:rFonts w:eastAsia="Times New Roman"/>
          <w:szCs w:val="24"/>
        </w:rPr>
        <w:t xml:space="preserve"> στο να βγει η χώρα </w:t>
      </w:r>
      <w:r>
        <w:rPr>
          <w:rFonts w:eastAsia="Times New Roman"/>
          <w:szCs w:val="24"/>
        </w:rPr>
        <w:t xml:space="preserve">από τα μνημόνια. Αποτύχατε σε αυτό το θέμα. Μπαίνει πιο βαθιά στην κρίση </w:t>
      </w:r>
      <w:r>
        <w:rPr>
          <w:rFonts w:eastAsia="Times New Roman"/>
          <w:szCs w:val="24"/>
        </w:rPr>
        <w:lastRenderedPageBreak/>
        <w:t xml:space="preserve">για πολλά έτη με αυτά που υπογράφετε και υπονομεύεται η οποιαδήποτε δυνατότητα εξόδου από την κρίση. </w:t>
      </w:r>
    </w:p>
    <w:p w14:paraId="3DCAD39E" w14:textId="77777777" w:rsidR="00B8452E" w:rsidRDefault="00811243">
      <w:pPr>
        <w:spacing w:line="600" w:lineRule="auto"/>
        <w:ind w:firstLine="720"/>
        <w:jc w:val="both"/>
        <w:rPr>
          <w:rFonts w:eastAsia="Times New Roman"/>
          <w:szCs w:val="24"/>
        </w:rPr>
      </w:pPr>
      <w:r>
        <w:rPr>
          <w:rFonts w:eastAsia="Times New Roman"/>
          <w:szCs w:val="24"/>
        </w:rPr>
        <w:t xml:space="preserve">Ταυτοχρόνως, κύριε Υπουργέ, άλλη μια φορά αντιπολιτευτήκατε την </w:t>
      </w:r>
      <w:r>
        <w:rPr>
          <w:rFonts w:eastAsia="Times New Roman"/>
          <w:szCs w:val="24"/>
        </w:rPr>
        <w:t>Αντιπολίτευση</w:t>
      </w:r>
      <w:r>
        <w:rPr>
          <w:rFonts w:eastAsia="Times New Roman"/>
          <w:szCs w:val="24"/>
        </w:rPr>
        <w:t>.</w:t>
      </w:r>
      <w:r>
        <w:rPr>
          <w:rFonts w:eastAsia="Times New Roman"/>
          <w:szCs w:val="24"/>
        </w:rPr>
        <w:t xml:space="preserve"> Πε</w:t>
      </w:r>
      <w:r>
        <w:rPr>
          <w:rFonts w:eastAsia="Times New Roman"/>
          <w:szCs w:val="24"/>
        </w:rPr>
        <w:t>ρίμενα να ακούσω για το νομοσχέδιο για να σας ασκήσουμε και την κριτική. Αντιπολιτευτήκατε μόνο για το παρελθόν. Δεν είπατε ουσιαστικά τίποτα για το παρόν και το μέλλον. Και με αυτόν τον τρόπο δεν μπορούν να λυθούν τα προβλήματα της χώρας. Και βεβαίως οι π</w:t>
      </w:r>
      <w:r>
        <w:rPr>
          <w:rFonts w:eastAsia="Times New Roman"/>
          <w:szCs w:val="24"/>
        </w:rPr>
        <w:t>ολίτες της Θεσσαλονίκης συνεχίζουν να ταλαιπωρούνται, ακόμη και σήμερα.</w:t>
      </w:r>
    </w:p>
    <w:p w14:paraId="3DCAD39F" w14:textId="77777777" w:rsidR="00B8452E" w:rsidRDefault="00811243">
      <w:pPr>
        <w:spacing w:line="600" w:lineRule="auto"/>
        <w:ind w:firstLine="720"/>
        <w:jc w:val="both"/>
        <w:rPr>
          <w:rFonts w:eastAsia="Times New Roman"/>
          <w:szCs w:val="24"/>
        </w:rPr>
      </w:pPr>
      <w:r>
        <w:rPr>
          <w:rFonts w:eastAsia="Times New Roman"/>
          <w:szCs w:val="24"/>
        </w:rPr>
        <w:t xml:space="preserve">Κυρίες και κύριοι Βουλευτές, δεν αμφισβητεί κανείς την αναγκαιότητα για την αναδιάρθρωση των αστικών συγκοινωνιών της Θεσσαλονίκης, όπου εδώ και χρόνια τα προβλήματα που αντιμετωπίζει </w:t>
      </w:r>
      <w:r>
        <w:rPr>
          <w:rFonts w:eastAsia="Times New Roman"/>
          <w:szCs w:val="24"/>
        </w:rPr>
        <w:t>ο ΟΑΣΘ και που εν τέλει παρεμποδίζουν το συγκοινωνιακό έργο της πόλης και την αναβάθμισή του, ταλαιπωρούν σημαντικά τους πολίτες.</w:t>
      </w:r>
    </w:p>
    <w:p w14:paraId="3DCAD3A0" w14:textId="77777777" w:rsidR="00B8452E" w:rsidRDefault="00811243">
      <w:pPr>
        <w:spacing w:line="600" w:lineRule="auto"/>
        <w:ind w:firstLine="720"/>
        <w:jc w:val="both"/>
        <w:rPr>
          <w:rFonts w:eastAsia="Times New Roman"/>
          <w:szCs w:val="24"/>
        </w:rPr>
      </w:pPr>
      <w:r>
        <w:rPr>
          <w:rFonts w:eastAsia="Times New Roman"/>
          <w:szCs w:val="24"/>
        </w:rPr>
        <w:t xml:space="preserve">Η αναδιάρθρωση αυτή, όμως, θα πρέπει να σημαίνει σύγχρονες, ασφαλείς, αποτελεσματικές και ποιοτικές υπηρεσίες μεταφορών. Και, </w:t>
      </w:r>
      <w:r>
        <w:rPr>
          <w:rFonts w:eastAsia="Times New Roman"/>
          <w:szCs w:val="24"/>
        </w:rPr>
        <w:t>δυστυχώς, το νομοσχέδιο που συζητάμε σήμερα, δεν φαίνεται να τις διασφαλίζει. Είναι ένα νομοσχέδιο</w:t>
      </w:r>
      <w:r>
        <w:rPr>
          <w:rFonts w:eastAsia="Times New Roman"/>
          <w:szCs w:val="24"/>
        </w:rPr>
        <w:t>,</w:t>
      </w:r>
      <w:r>
        <w:rPr>
          <w:rFonts w:eastAsia="Times New Roman"/>
          <w:szCs w:val="24"/>
        </w:rPr>
        <w:t xml:space="preserve"> το οποίο </w:t>
      </w:r>
      <w:r>
        <w:rPr>
          <w:rFonts w:eastAsia="Times New Roman"/>
          <w:szCs w:val="24"/>
        </w:rPr>
        <w:lastRenderedPageBreak/>
        <w:t>βασίζεται στις προθέσεις του εκάστοτε Υπουργού. Και δίκη προθέσεων δεν μπορούμε να κάνουμε. Το μόνο που μπορούμε να κάνουμε, είναι να κρίνουμε τα ν</w:t>
      </w:r>
      <w:r>
        <w:rPr>
          <w:rFonts w:eastAsia="Times New Roman"/>
          <w:szCs w:val="24"/>
        </w:rPr>
        <w:t>ομοθετήματα.</w:t>
      </w:r>
    </w:p>
    <w:p w14:paraId="3DCAD3A1" w14:textId="77777777" w:rsidR="00B8452E" w:rsidRDefault="00811243">
      <w:pPr>
        <w:spacing w:line="600" w:lineRule="auto"/>
        <w:ind w:firstLine="720"/>
        <w:jc w:val="both"/>
        <w:rPr>
          <w:rFonts w:eastAsia="Times New Roman"/>
          <w:szCs w:val="24"/>
        </w:rPr>
      </w:pPr>
      <w:r>
        <w:rPr>
          <w:rFonts w:eastAsia="Times New Roman"/>
          <w:szCs w:val="24"/>
        </w:rPr>
        <w:t>Οι αστικές συγκοινωνίες δεν αντέχουν ούτε κρατικοδίαιτα ούτε νεοφιλελεύθερα μοντέλα και κυρίως δεν αντέχουν άλλο λαϊκισμό. Στη συγκεκριμένη περίπτωση</w:t>
      </w:r>
      <w:r>
        <w:rPr>
          <w:rFonts w:eastAsia="Times New Roman"/>
          <w:szCs w:val="24"/>
        </w:rPr>
        <w:t>,</w:t>
      </w:r>
      <w:r>
        <w:rPr>
          <w:rFonts w:eastAsia="Times New Roman"/>
          <w:szCs w:val="24"/>
        </w:rPr>
        <w:t xml:space="preserve"> οι πολίτες είναι εκείνοι που δεν αντέχουν και άλλη ταλαιπωρία, εξαιτίας της έλλειψης ορθολογ</w:t>
      </w:r>
      <w:r>
        <w:rPr>
          <w:rFonts w:eastAsia="Times New Roman"/>
          <w:szCs w:val="24"/>
        </w:rPr>
        <w:t>ικού σχεδιασμού για ένα σύγχρονο σύστημα υπηρεσιών αστικών συγκοινωνιών</w:t>
      </w:r>
      <w:r>
        <w:rPr>
          <w:rFonts w:eastAsia="Times New Roman"/>
          <w:szCs w:val="24"/>
        </w:rPr>
        <w:t>,</w:t>
      </w:r>
      <w:r>
        <w:rPr>
          <w:rFonts w:eastAsia="Times New Roman"/>
          <w:szCs w:val="24"/>
        </w:rPr>
        <w:t xml:space="preserve"> που θα εξυπηρετούν το δημόσιο συμφέρον και όχι το συμφέρον των ολίγων.</w:t>
      </w:r>
    </w:p>
    <w:p w14:paraId="3DCAD3A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Η Θεσσαλονίκη είναι μια πόλη με πάνω από ένα εκατομμύριο πολίτες και δεν έχει ούτε μετρό ούτε τραμ ούτε θαλάσσια</w:t>
      </w:r>
      <w:r>
        <w:rPr>
          <w:rFonts w:eastAsia="Times New Roman" w:cs="Times New Roman"/>
          <w:szCs w:val="24"/>
        </w:rPr>
        <w:t xml:space="preserve"> συγκοινωνία. </w:t>
      </w:r>
      <w:r>
        <w:rPr>
          <w:rFonts w:eastAsia="Times New Roman" w:cs="Times New Roman"/>
          <w:szCs w:val="24"/>
          <w:lang w:val="en-US"/>
        </w:rPr>
        <w:t>E</w:t>
      </w:r>
      <w:proofErr w:type="spellStart"/>
      <w:r>
        <w:rPr>
          <w:rFonts w:eastAsia="Times New Roman" w:cs="Times New Roman"/>
          <w:szCs w:val="24"/>
        </w:rPr>
        <w:t>ίναι</w:t>
      </w:r>
      <w:proofErr w:type="spellEnd"/>
      <w:r>
        <w:rPr>
          <w:rFonts w:eastAsia="Times New Roman" w:cs="Times New Roman"/>
          <w:szCs w:val="24"/>
        </w:rPr>
        <w:t xml:space="preserve"> αντιμέτωπη με χρόνιες παθογένειες και μένει συχνά χωρίς λεωφορεία. Και οι πολίτες δεν είναι ευχαριστημένοι από τις συγκοινωνίες και από τον ΟΑΣΘ. Αυτήν την κατάσταση πρέπει να αντιμετωπίσουμε σήμερα.</w:t>
      </w:r>
    </w:p>
    <w:p w14:paraId="3DCAD3A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Είπατε κατά τη συνεδρίαση της </w:t>
      </w:r>
      <w:r>
        <w:rPr>
          <w:rFonts w:eastAsia="Times New Roman" w:cs="Times New Roman"/>
          <w:szCs w:val="24"/>
        </w:rPr>
        <w:t>επιτρο</w:t>
      </w:r>
      <w:r>
        <w:rPr>
          <w:rFonts w:eastAsia="Times New Roman" w:cs="Times New Roman"/>
          <w:szCs w:val="24"/>
        </w:rPr>
        <w:t xml:space="preserve">πής </w:t>
      </w:r>
      <w:r>
        <w:rPr>
          <w:rFonts w:eastAsia="Times New Roman" w:cs="Times New Roman"/>
          <w:szCs w:val="24"/>
        </w:rPr>
        <w:t xml:space="preserve">ότι το νομοσχέδιο είναι ένα κοινό στοίχημα με την κοινωνία της Θεσσαλονίκης. Για να κερδηθεί, όμως, ένα τέτοιο στοίχημα χρειάζεται όραμα, </w:t>
      </w:r>
      <w:r>
        <w:rPr>
          <w:rFonts w:eastAsia="Times New Roman" w:cs="Times New Roman"/>
          <w:szCs w:val="24"/>
        </w:rPr>
        <w:lastRenderedPageBreak/>
        <w:t xml:space="preserve">σχέδιο και δράση. Δεν διακρίνεστε για κανένα από αυτά τα τρία στοιχεία στην Κυβέρνησή σας. </w:t>
      </w:r>
    </w:p>
    <w:p w14:paraId="3DCAD3A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Ποιο είναι το όραμά σα</w:t>
      </w:r>
      <w:r>
        <w:rPr>
          <w:rFonts w:eastAsia="Times New Roman" w:cs="Times New Roman"/>
          <w:szCs w:val="24"/>
        </w:rPr>
        <w:t>ς; Τι ακούσαμε σήμερα; Ακούσαμε κάτι για τις αστικές συγκοινωνίες; Κανένα όραμα. Την ώρα που σε πολλές χώρες της Ευρώπης οι αστικές συγκοινωνίες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έχουν δημόσιο ή δημοτικό χαρακτήρα, οι επιλογές της Κυβέρνησης για τις συγκοινωνίες δείχνουν ότι δεν</w:t>
      </w:r>
      <w:r>
        <w:rPr>
          <w:rFonts w:eastAsia="Times New Roman" w:cs="Times New Roman"/>
          <w:szCs w:val="24"/>
        </w:rPr>
        <w:t xml:space="preserve"> υπάρχει κανένα όραμα. Άλλη πολιτική για την Αθήνα, άλλη για τη Θεσσαλονίκη, δεν μπορούμε να βρούμε ένα συγκεκριμένο πλαίσιο</w:t>
      </w:r>
      <w:r>
        <w:rPr>
          <w:rFonts w:eastAsia="Times New Roman" w:cs="Times New Roman"/>
          <w:szCs w:val="24"/>
        </w:rPr>
        <w:t>,</w:t>
      </w:r>
      <w:r>
        <w:rPr>
          <w:rFonts w:eastAsia="Times New Roman" w:cs="Times New Roman"/>
          <w:szCs w:val="24"/>
        </w:rPr>
        <w:t xml:space="preserve"> στο οποίο θα νομοθετήσουμε. </w:t>
      </w:r>
    </w:p>
    <w:p w14:paraId="3DCAD3A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Η δική μας θέση είναι σταθερή και ξεκάθαρη. Το ζητούμενο είναι η διαφύλαξη του χαρακτήρα των αστικών </w:t>
      </w:r>
      <w:r>
        <w:rPr>
          <w:rFonts w:eastAsia="Times New Roman" w:cs="Times New Roman"/>
          <w:szCs w:val="24"/>
        </w:rPr>
        <w:t xml:space="preserve">συγκοινωνιών υπέρ του δημοσίου συμφέροντος, η επιστροφή τους στη βιωσιμότητα και η παροχή ποιοτικών υπηρεσιών προς τους πολίτες με φθηνό εισιτήριο. </w:t>
      </w:r>
    </w:p>
    <w:p w14:paraId="3DCAD3A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Δεν υιοθετούμε, λοιπόν, </w:t>
      </w:r>
      <w:proofErr w:type="spellStart"/>
      <w:r>
        <w:rPr>
          <w:rFonts w:eastAsia="Times New Roman" w:cs="Times New Roman"/>
          <w:szCs w:val="24"/>
        </w:rPr>
        <w:t>κρατικίστικα</w:t>
      </w:r>
      <w:proofErr w:type="spellEnd"/>
      <w:r>
        <w:rPr>
          <w:rFonts w:eastAsia="Times New Roman" w:cs="Times New Roman"/>
          <w:szCs w:val="24"/>
        </w:rPr>
        <w:t xml:space="preserve"> και νεοφιλελεύθερα ή και κρατικοδίαιτα μοντέλα, γιατί πολλές φορές τα </w:t>
      </w:r>
      <w:r>
        <w:rPr>
          <w:rFonts w:eastAsia="Times New Roman" w:cs="Times New Roman"/>
          <w:szCs w:val="24"/>
        </w:rPr>
        <w:t xml:space="preserve">νεοφιλελεύθερα μοντέλα στη χώρα μας είναι και κρατικοδίαιτα. Επιδιώκουμε σύγχρονες, αποτελεσματικές αστικές συγκοινωνίες υψηλού επιπέδου παροχής υπηρεσιών. </w:t>
      </w:r>
    </w:p>
    <w:p w14:paraId="3DCAD3A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 xml:space="preserve">’ </w:t>
      </w:r>
      <w:r>
        <w:rPr>
          <w:rFonts w:eastAsia="Times New Roman" w:cs="Times New Roman"/>
          <w:szCs w:val="24"/>
        </w:rPr>
        <w:t>αυτό είμαστε ενάντια</w:t>
      </w:r>
      <w:r>
        <w:rPr>
          <w:rFonts w:eastAsia="Times New Roman" w:cs="Times New Roman"/>
          <w:szCs w:val="24"/>
        </w:rPr>
        <w:t>,</w:t>
      </w:r>
      <w:r>
        <w:rPr>
          <w:rFonts w:eastAsia="Times New Roman" w:cs="Times New Roman"/>
          <w:szCs w:val="24"/>
        </w:rPr>
        <w:t xml:space="preserve"> τόσο στον αριστερό λαϊκισμό</w:t>
      </w:r>
      <w:r>
        <w:rPr>
          <w:rFonts w:eastAsia="Times New Roman" w:cs="Times New Roman"/>
          <w:szCs w:val="24"/>
        </w:rPr>
        <w:t>,</w:t>
      </w:r>
      <w:r>
        <w:rPr>
          <w:rFonts w:eastAsia="Times New Roman" w:cs="Times New Roman"/>
          <w:szCs w:val="24"/>
        </w:rPr>
        <w:t xml:space="preserve"> όσο και σε έναν δήθεν μεταρρυθμιστικό λαϊκισ</w:t>
      </w:r>
      <w:r>
        <w:rPr>
          <w:rFonts w:eastAsia="Times New Roman" w:cs="Times New Roman"/>
          <w:szCs w:val="24"/>
        </w:rPr>
        <w:t>μό</w:t>
      </w:r>
      <w:r>
        <w:rPr>
          <w:rFonts w:eastAsia="Times New Roman" w:cs="Times New Roman"/>
          <w:szCs w:val="24"/>
        </w:rPr>
        <w:t>,</w:t>
      </w:r>
      <w:r>
        <w:rPr>
          <w:rFonts w:eastAsia="Times New Roman" w:cs="Times New Roman"/>
          <w:szCs w:val="24"/>
        </w:rPr>
        <w:t xml:space="preserve"> που δεν έχει καμ</w:t>
      </w:r>
      <w:r>
        <w:rPr>
          <w:rFonts w:eastAsia="Times New Roman" w:cs="Times New Roman"/>
          <w:szCs w:val="24"/>
        </w:rPr>
        <w:t>μ</w:t>
      </w:r>
      <w:r>
        <w:rPr>
          <w:rFonts w:eastAsia="Times New Roman" w:cs="Times New Roman"/>
          <w:szCs w:val="24"/>
        </w:rPr>
        <w:t xml:space="preserve">ία σχέση με τις προοδευτικές μεταρρυθμίσεις. Τόσο ο ένας όσο και ο άλλος αποτελούν εμπόδια στη χάραξη σύγχρονων υπηρεσιών αστικών συγκοινωνιών. </w:t>
      </w:r>
    </w:p>
    <w:p w14:paraId="3DCAD3A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Εσείς, όμως, για να βάλετε τέλος, όπως λέτε, σε ένα αδιαφανές κρατικοδίαιτο μονοπώλιο, τι </w:t>
      </w:r>
      <w:r>
        <w:rPr>
          <w:rFonts w:eastAsia="Times New Roman" w:cs="Times New Roman"/>
          <w:szCs w:val="24"/>
        </w:rPr>
        <w:t>κάνετε; Επί της ουσίας</w:t>
      </w:r>
      <w:r>
        <w:rPr>
          <w:rFonts w:eastAsia="Times New Roman" w:cs="Times New Roman"/>
          <w:szCs w:val="24"/>
        </w:rPr>
        <w:t>,</w:t>
      </w:r>
      <w:r>
        <w:rPr>
          <w:rFonts w:eastAsia="Times New Roman" w:cs="Times New Roman"/>
          <w:szCs w:val="24"/>
        </w:rPr>
        <w:t xml:space="preserve"> προχωράτε στη μετάβαση από το ιδιωτικό μονοπώλιο του ΟΑΣΘ στην κρατικοποίηση. Από μόνη της η κρατικοποίηση, όμως, δεν λέει κάτι ούτε είναι το μαγικό ραβδί για την άρση των αδιεξόδων στις συγκοινωνίες της Θεσσαλονίκης.</w:t>
      </w:r>
    </w:p>
    <w:p w14:paraId="3DCAD3A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Βουλευτές, το ιδιωτικό μονοπώλιο καταρρέει, αλλά και το </w:t>
      </w:r>
      <w:proofErr w:type="spellStart"/>
      <w:r>
        <w:rPr>
          <w:rFonts w:eastAsia="Times New Roman" w:cs="Times New Roman"/>
          <w:szCs w:val="24"/>
        </w:rPr>
        <w:t>κρατικίστικο</w:t>
      </w:r>
      <w:proofErr w:type="spellEnd"/>
      <w:r>
        <w:rPr>
          <w:rFonts w:eastAsia="Times New Roman" w:cs="Times New Roman"/>
          <w:szCs w:val="24"/>
        </w:rPr>
        <w:t xml:space="preserve"> δεν μπορεί από μόνο του να δώσει λύσεις. Η λύση βρίσκεται σε δημόσιες συγκοινωνίες</w:t>
      </w:r>
      <w:r>
        <w:rPr>
          <w:rFonts w:eastAsia="Times New Roman" w:cs="Times New Roman"/>
          <w:szCs w:val="24"/>
        </w:rPr>
        <w:t>,</w:t>
      </w:r>
      <w:r>
        <w:rPr>
          <w:rFonts w:eastAsia="Times New Roman" w:cs="Times New Roman"/>
          <w:szCs w:val="24"/>
        </w:rPr>
        <w:t xml:space="preserve"> με καθοριστικό ρόλο της </w:t>
      </w:r>
      <w:r>
        <w:rPr>
          <w:rFonts w:eastAsia="Times New Roman" w:cs="Times New Roman"/>
          <w:szCs w:val="24"/>
        </w:rPr>
        <w:t>τοπικής αυτοδιοίκησης</w:t>
      </w:r>
      <w:r>
        <w:rPr>
          <w:rFonts w:eastAsia="Times New Roman" w:cs="Times New Roman"/>
          <w:szCs w:val="24"/>
        </w:rPr>
        <w:t xml:space="preserve">, αλλά και των φορέων της πόλης. Το όραμα, λοιπόν, </w:t>
      </w:r>
      <w:r>
        <w:rPr>
          <w:rFonts w:eastAsia="Times New Roman" w:cs="Times New Roman"/>
          <w:szCs w:val="24"/>
        </w:rPr>
        <w:t xml:space="preserve">πρέπει να συνοδεύεται και από σχέδιο. Υπάρχει κάποιος μακρόπνοος κεντρικός σχεδιασμός για τις αστικές συγκοινωνίες της χώρας; </w:t>
      </w:r>
    </w:p>
    <w:p w14:paraId="3DCAD3A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Οι δύο νέοι δημόσιοι συγκοινωνιακοί φορείς, που συστήνετε σήμερα, θα μπορούν να λειτουργήσουν και μετά το τέλος του </w:t>
      </w:r>
      <w:r>
        <w:rPr>
          <w:rFonts w:eastAsia="Times New Roman" w:cs="Times New Roman"/>
          <w:szCs w:val="24"/>
        </w:rPr>
        <w:lastRenderedPageBreak/>
        <w:t>2019 -έχετε ν</w:t>
      </w:r>
      <w:r>
        <w:rPr>
          <w:rFonts w:eastAsia="Times New Roman" w:cs="Times New Roman"/>
          <w:szCs w:val="24"/>
        </w:rPr>
        <w:t xml:space="preserve">α απαντήσετε κάτι σε αυτό;- όπου, βάσει του Ευρωπαϊκού Κανονισμού, θα πρέπει να προκηρυχθεί ανοικτός ευρωπαϊκός διαγωνισμός; Θα μπορέσει ο νέος φορέας να συμμετάσχει στη διαδικασία ή οι διατάξεις αυτές τελικά θα </w:t>
      </w:r>
      <w:proofErr w:type="spellStart"/>
      <w:r>
        <w:rPr>
          <w:rFonts w:eastAsia="Times New Roman" w:cs="Times New Roman"/>
          <w:szCs w:val="24"/>
        </w:rPr>
        <w:t>ξεψηφιστούν</w:t>
      </w:r>
      <w:proofErr w:type="spellEnd"/>
      <w:r>
        <w:rPr>
          <w:rFonts w:eastAsia="Times New Roman" w:cs="Times New Roman"/>
          <w:szCs w:val="24"/>
        </w:rPr>
        <w:t>; Ή τελικά ισχύει αυτό που είπε κ</w:t>
      </w:r>
      <w:r>
        <w:rPr>
          <w:rFonts w:eastAsia="Times New Roman" w:cs="Times New Roman"/>
          <w:szCs w:val="24"/>
        </w:rPr>
        <w:t xml:space="preserve">άποια στιγμή ο Υπουργός σας, ο κ. </w:t>
      </w:r>
      <w:proofErr w:type="spellStart"/>
      <w:r>
        <w:rPr>
          <w:rFonts w:eastAsia="Times New Roman" w:cs="Times New Roman"/>
          <w:szCs w:val="24"/>
        </w:rPr>
        <w:t>Ζουράρις</w:t>
      </w:r>
      <w:proofErr w:type="spellEnd"/>
      <w:r>
        <w:rPr>
          <w:rFonts w:eastAsia="Times New Roman" w:cs="Times New Roman"/>
          <w:szCs w:val="24"/>
        </w:rPr>
        <w:t xml:space="preserve">, ότι μετά το 2019 ποιος ζει ποιος πεθαίνει; </w:t>
      </w:r>
    </w:p>
    <w:p w14:paraId="3DCAD3A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Νομίζω ότι</w:t>
      </w:r>
      <w:r>
        <w:rPr>
          <w:rFonts w:eastAsia="Times New Roman" w:cs="Times New Roman"/>
          <w:szCs w:val="24"/>
        </w:rPr>
        <w:t>,</w:t>
      </w:r>
      <w:r>
        <w:rPr>
          <w:rFonts w:eastAsia="Times New Roman" w:cs="Times New Roman"/>
          <w:szCs w:val="24"/>
        </w:rPr>
        <w:t xml:space="preserve"> βλέποντας και άλλες διατάξεις, υπάρχει περίπτωση αυτό ουσιαστικά να διαπερνάει όλη τη φιλοσοφία σας, ακόμα και τα διόδια</w:t>
      </w:r>
      <w:r>
        <w:rPr>
          <w:rFonts w:eastAsia="Times New Roman" w:cs="Times New Roman"/>
          <w:szCs w:val="24"/>
        </w:rPr>
        <w:t>,</w:t>
      </w:r>
      <w:r>
        <w:rPr>
          <w:rFonts w:eastAsia="Times New Roman" w:cs="Times New Roman"/>
          <w:szCs w:val="24"/>
        </w:rPr>
        <w:t xml:space="preserve"> για τα οποία θα πω στη συνέχεια κά</w:t>
      </w:r>
      <w:r>
        <w:rPr>
          <w:rFonts w:eastAsia="Times New Roman" w:cs="Times New Roman"/>
          <w:szCs w:val="24"/>
        </w:rPr>
        <w:t>τι, γιατί αναφέρθηκε πριν στη διάρκεια της συζήτησης.</w:t>
      </w:r>
    </w:p>
    <w:p w14:paraId="3DCAD3A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Συνάδουν εν γένει τα σχέδια της Κυβέρνησής σας για τον ΟΑΣΘ με την ευρωπαϊκή νομοθεσία; Έγινε εκτενής αναφορά στα άρθρα 22 και 23 για τη λήξη της σύμβασης του ελληνικού δημοσίου με τον ΟΑΣΘ και την εξαγ</w:t>
      </w:r>
      <w:r>
        <w:rPr>
          <w:rFonts w:eastAsia="Times New Roman" w:cs="Times New Roman"/>
          <w:szCs w:val="24"/>
        </w:rPr>
        <w:t xml:space="preserve">ορά του </w:t>
      </w:r>
      <w:r>
        <w:rPr>
          <w:rFonts w:eastAsia="Times New Roman" w:cs="Times New Roman"/>
          <w:szCs w:val="24"/>
        </w:rPr>
        <w:t>οργανισμού</w:t>
      </w:r>
      <w:r>
        <w:rPr>
          <w:rFonts w:eastAsia="Times New Roman" w:cs="Times New Roman"/>
          <w:szCs w:val="24"/>
        </w:rPr>
        <w:t xml:space="preserve">. </w:t>
      </w:r>
    </w:p>
    <w:p w14:paraId="3DCAD3A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Εσείς ισχυρίζεστε ότι βάσει του Ευρωπαϊκού Κανονισμού του 2007, η ισχύς της εν λόγω σύμβασης δεν είναι ανεκτή. Το κάνετε για άλλους λόγους</w:t>
      </w:r>
      <w:r>
        <w:rPr>
          <w:rFonts w:eastAsia="Times New Roman" w:cs="Times New Roman"/>
          <w:szCs w:val="24"/>
        </w:rPr>
        <w:t>:</w:t>
      </w:r>
      <w:r>
        <w:rPr>
          <w:rFonts w:eastAsia="Times New Roman" w:cs="Times New Roman"/>
          <w:szCs w:val="24"/>
        </w:rPr>
        <w:t xml:space="preserve"> για να δικαιολογήσετε την απαράδεκτη διαδικασία του επείγοντος, η οποία, όμως, οφείλεται στα όσ</w:t>
      </w:r>
      <w:r>
        <w:rPr>
          <w:rFonts w:eastAsia="Times New Roman" w:cs="Times New Roman"/>
          <w:szCs w:val="24"/>
        </w:rPr>
        <w:t>α δε</w:t>
      </w:r>
      <w:r>
        <w:rPr>
          <w:rFonts w:eastAsia="Times New Roman" w:cs="Times New Roman"/>
          <w:szCs w:val="24"/>
        </w:rPr>
        <w:lastRenderedPageBreak/>
        <w:t>σμεύτηκε ο κ. Τσίπρας στους δανειστές και σε τίποτα άλλο</w:t>
      </w:r>
      <w:r>
        <w:rPr>
          <w:rFonts w:eastAsia="Times New Roman" w:cs="Times New Roman"/>
          <w:szCs w:val="24"/>
        </w:rPr>
        <w:t>. Α</w:t>
      </w:r>
      <w:r>
        <w:rPr>
          <w:rFonts w:eastAsia="Times New Roman" w:cs="Times New Roman"/>
          <w:szCs w:val="24"/>
        </w:rPr>
        <w:t>λλιώς</w:t>
      </w:r>
      <w:r>
        <w:rPr>
          <w:rFonts w:eastAsia="Times New Roman" w:cs="Times New Roman"/>
          <w:szCs w:val="24"/>
        </w:rPr>
        <w:t>,</w:t>
      </w:r>
      <w:r>
        <w:rPr>
          <w:rFonts w:eastAsia="Times New Roman" w:cs="Times New Roman"/>
          <w:szCs w:val="24"/>
        </w:rPr>
        <w:t xml:space="preserve"> θα μπορούσαμε να το συζητήσουμε και μία εβδομάδα περισσότερο και με μεγαλύτερη άνεση.</w:t>
      </w:r>
    </w:p>
    <w:p w14:paraId="3DCAD3A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Από την άλλη πλευρά</w:t>
      </w:r>
      <w:r>
        <w:rPr>
          <w:rFonts w:eastAsia="Times New Roman" w:cs="Times New Roman"/>
          <w:szCs w:val="24"/>
        </w:rPr>
        <w:t>,</w:t>
      </w:r>
      <w:r>
        <w:rPr>
          <w:rFonts w:eastAsia="Times New Roman" w:cs="Times New Roman"/>
          <w:szCs w:val="24"/>
        </w:rPr>
        <w:t xml:space="preserve"> βρίσκεται και η γνωμοδότηση του Νομικού Συμβουλίου του Κράτους, βάσει της οποία</w:t>
      </w:r>
      <w:r>
        <w:rPr>
          <w:rFonts w:eastAsia="Times New Roman" w:cs="Times New Roman"/>
          <w:szCs w:val="24"/>
        </w:rPr>
        <w:t xml:space="preserve">ς οι συμβάσεις μεταξύ κράτους και ΟΑΣΘ δεν αντιβαίνουν τις διατάξεις του Κανονισμού και λήγουν στις 3 Δεκεμβρίου του 2019. </w:t>
      </w:r>
    </w:p>
    <w:p w14:paraId="3DCAD3A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Πώς θα διασφαλίσετε μακριά από μικροκομματικά παιχνίδια τον σεβασμό</w:t>
      </w:r>
      <w:r>
        <w:rPr>
          <w:rFonts w:eastAsia="Times New Roman" w:cs="Times New Roman"/>
          <w:szCs w:val="24"/>
        </w:rPr>
        <w:t>,</w:t>
      </w:r>
      <w:r>
        <w:rPr>
          <w:rFonts w:eastAsia="Times New Roman" w:cs="Times New Roman"/>
          <w:szCs w:val="24"/>
        </w:rPr>
        <w:t xml:space="preserve"> τόσο στην ευρωπαϊκή νομοθεσία, με βάση τα προηγούμενα, όσο και </w:t>
      </w:r>
      <w:r>
        <w:rPr>
          <w:rFonts w:eastAsia="Times New Roman" w:cs="Times New Roman"/>
          <w:szCs w:val="24"/>
        </w:rPr>
        <w:t>στην ελληνική δικαιοσύνη; Ή όταν θα έρθει η ελληνική δικαιοσύνη και θα κρίνει με βάση το θεσμικό, το νομικό πλαίσιο, ότι μία διάταξή σας μετά το 2019 είναι αντισυνταγματική ή οτιδήποτε άλλο κρίνει, απλώς θα κατηγορήσετε τη δικαιοσύνη, όπως κάνετε τελευταία</w:t>
      </w:r>
      <w:r>
        <w:rPr>
          <w:rFonts w:eastAsia="Times New Roman" w:cs="Times New Roman"/>
          <w:szCs w:val="24"/>
        </w:rPr>
        <w:t>,</w:t>
      </w:r>
      <w:r>
        <w:rPr>
          <w:rFonts w:eastAsia="Times New Roman" w:cs="Times New Roman"/>
          <w:szCs w:val="24"/>
        </w:rPr>
        <w:t xml:space="preserve"> σε όλες τις υποθέσεις; </w:t>
      </w:r>
    </w:p>
    <w:p w14:paraId="3DCAD3B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μιλάω για τις πρόσφατες, αλλά μιλάω για την περίπτωση του </w:t>
      </w:r>
      <w:proofErr w:type="spellStart"/>
      <w:r>
        <w:rPr>
          <w:rFonts w:eastAsia="Times New Roman" w:cs="Times New Roman"/>
          <w:szCs w:val="24"/>
        </w:rPr>
        <w:t>ΣτΕ</w:t>
      </w:r>
      <w:proofErr w:type="spellEnd"/>
      <w:r>
        <w:rPr>
          <w:rFonts w:eastAsia="Times New Roman" w:cs="Times New Roman"/>
          <w:szCs w:val="24"/>
        </w:rPr>
        <w:t xml:space="preserve"> με τις άδειες και για πολλές </w:t>
      </w:r>
      <w:r>
        <w:rPr>
          <w:rFonts w:eastAsia="Times New Roman" w:cs="Times New Roman"/>
          <w:szCs w:val="24"/>
        </w:rPr>
        <w:t>άλλες,</w:t>
      </w:r>
      <w:r>
        <w:rPr>
          <w:rFonts w:eastAsia="Times New Roman" w:cs="Times New Roman"/>
          <w:szCs w:val="24"/>
        </w:rPr>
        <w:t xml:space="preserve"> στις οποίες τελευταία βάλλετε</w:t>
      </w:r>
      <w:r>
        <w:rPr>
          <w:rFonts w:eastAsia="Times New Roman" w:cs="Times New Roman"/>
          <w:szCs w:val="24"/>
        </w:rPr>
        <w:t>,</w:t>
      </w:r>
      <w:r>
        <w:rPr>
          <w:rFonts w:eastAsia="Times New Roman" w:cs="Times New Roman"/>
          <w:szCs w:val="24"/>
        </w:rPr>
        <w:t xml:space="preserve"> στην Κυβέρνησή </w:t>
      </w:r>
      <w:r>
        <w:rPr>
          <w:rFonts w:eastAsia="Times New Roman" w:cs="Times New Roman"/>
          <w:szCs w:val="24"/>
        </w:rPr>
        <w:t>σας,</w:t>
      </w:r>
      <w:r>
        <w:rPr>
          <w:rFonts w:eastAsia="Times New Roman" w:cs="Times New Roman"/>
          <w:szCs w:val="24"/>
        </w:rPr>
        <w:t xml:space="preserve"> απέναντι σε ένα κράτος δικαίου.</w:t>
      </w:r>
    </w:p>
    <w:p w14:paraId="3DCAD3B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Αυτό το οποίο χρειάζεται σήμερα η χώρα είναι,</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τουλάχιστον έναν απαραίτητο σεβασμό στους θεσμούς, στις ανεξάρτητες αρχές, να δουλέψουμε για την ενίσχυση των ανεξάρτητων αρχών και όχι για την περαιτέρω υπονόμευση και υποβάθμισή τους. </w:t>
      </w:r>
    </w:p>
    <w:p w14:paraId="3DCAD3B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Όσον αφορά τον σχεδιασμό, επιτρέψτε μου δύο επισ</w:t>
      </w:r>
      <w:r>
        <w:rPr>
          <w:rFonts w:eastAsia="Times New Roman" w:cs="Times New Roman"/>
          <w:szCs w:val="24"/>
        </w:rPr>
        <w:t xml:space="preserve">ημάνσεις. Η πρώτη αφορά την ποιότητα των υπηρεσιών. Πώς διασφαλίζετε με αυτόν τον σχεδιασμό τις ποιοτικές αστικές συγκοινωνίες; Δεν ακούσαμε τίποτα. Τίθενται στόχοι, κατευθύνσεις, προτεραιότητες για το συγκοινωνιακό έργο; Πουθενά. Ή μήπως ο σχεδιασμός σας </w:t>
      </w:r>
      <w:r>
        <w:rPr>
          <w:rFonts w:eastAsia="Times New Roman" w:cs="Times New Roman"/>
          <w:szCs w:val="24"/>
        </w:rPr>
        <w:t xml:space="preserve">αυτός μαρτυρά ενδελεχή μελέτη και αξιολόγηση του κόστους; Ούτε αυτό. </w:t>
      </w:r>
    </w:p>
    <w:p w14:paraId="3DCAD3B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Στην έκθεση του Γενικού Λογιστηρίου του Κράτους, και ενώ προβλέπονται δαπάνες για το μετοχικό κεφάλαιο του Οργανισμού Συγκοινωνιακού Έργου Θεσσαλονίκης, για την καταβολή τιμήματος στους </w:t>
      </w:r>
      <w:r>
        <w:rPr>
          <w:rFonts w:eastAsia="Times New Roman" w:cs="Times New Roman"/>
          <w:szCs w:val="24"/>
        </w:rPr>
        <w:t xml:space="preserve">μετόχους του ΟΑΣΘ, δεν προκύπτει το συνολικό κόστος. Ποιο είναι αυτό; Θα μας δώσετε μια απάντηση; Πόσο θα επιβαρύνει τον κρατικό μηχανισμό και τους Έλληνες πολίτες; </w:t>
      </w:r>
    </w:p>
    <w:p w14:paraId="3DCAD3B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Περνώ τώρα στην υλοποίηση των όσων έχετε σχεδιάσει. Έχει διαμορφωθεί ένα χαοτικό τοπίο για</w:t>
      </w:r>
      <w:r>
        <w:rPr>
          <w:rFonts w:eastAsia="Times New Roman" w:cs="Times New Roman"/>
          <w:szCs w:val="24"/>
        </w:rPr>
        <w:t xml:space="preserve"> τη μεταβατική περίοδο. </w:t>
      </w:r>
      <w:r>
        <w:rPr>
          <w:rFonts w:eastAsia="Times New Roman" w:cs="Times New Roman"/>
          <w:szCs w:val="24"/>
        </w:rPr>
        <w:lastRenderedPageBreak/>
        <w:t>Θα συνυπάρχουν ΟΑΣΘ και ΑΣΥΘ και στο διάστημα αυτό υπάρχει ο κίνδυνος</w:t>
      </w:r>
      <w:r>
        <w:rPr>
          <w:rFonts w:eastAsia="Times New Roman" w:cs="Times New Roman"/>
          <w:szCs w:val="24"/>
        </w:rPr>
        <w:t>,</w:t>
      </w:r>
      <w:r>
        <w:rPr>
          <w:rFonts w:eastAsia="Times New Roman" w:cs="Times New Roman"/>
          <w:szCs w:val="24"/>
        </w:rPr>
        <w:t xml:space="preserve"> το χαοτικό αυτό τοπίο να αποτυπωθεί και στο συγκοινωνιακό έργο της Θεσσαλονίκης. Γι’ αυτό απαιτείται ιδιαίτερη προσοχή. </w:t>
      </w:r>
    </w:p>
    <w:p w14:paraId="3DCAD3B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Επίσης, για τη διαφύλαξη της εφαρμογής </w:t>
      </w:r>
      <w:r>
        <w:rPr>
          <w:rFonts w:eastAsia="Times New Roman" w:cs="Times New Roman"/>
          <w:szCs w:val="24"/>
        </w:rPr>
        <w:t>των όσων προβλέπει το νομοσχέδιο</w:t>
      </w:r>
      <w:r>
        <w:rPr>
          <w:rFonts w:eastAsia="Times New Roman" w:cs="Times New Roman"/>
          <w:szCs w:val="24"/>
        </w:rPr>
        <w:t>,</w:t>
      </w:r>
      <w:r>
        <w:rPr>
          <w:rFonts w:eastAsia="Times New Roman" w:cs="Times New Roman"/>
          <w:szCs w:val="24"/>
        </w:rPr>
        <w:t xml:space="preserve"> ορίζετε πολύ αυστηρές ποινές φυλάκισης, υψηλές χρηματικές ποινές και στέρηση πολιτικών δικαιωμάτων σε όποιον εναντιωθεί</w:t>
      </w:r>
      <w:r>
        <w:rPr>
          <w:rFonts w:eastAsia="Times New Roman" w:cs="Times New Roman"/>
          <w:szCs w:val="24"/>
        </w:rPr>
        <w:t>,</w:t>
      </w:r>
      <w:r>
        <w:rPr>
          <w:rFonts w:eastAsia="Times New Roman" w:cs="Times New Roman"/>
          <w:szCs w:val="24"/>
        </w:rPr>
        <w:t xml:space="preserve"> με οποιονδήποτε τρόπο</w:t>
      </w:r>
      <w:r>
        <w:rPr>
          <w:rFonts w:eastAsia="Times New Roman" w:cs="Times New Roman"/>
          <w:szCs w:val="24"/>
        </w:rPr>
        <w:t>,</w:t>
      </w:r>
      <w:r>
        <w:rPr>
          <w:rFonts w:eastAsia="Times New Roman" w:cs="Times New Roman"/>
          <w:szCs w:val="24"/>
        </w:rPr>
        <w:t xml:space="preserve"> στο περιεχόμενο του νόμου. Επειδή και στην παράταξή σας, στον ΣΥΡΙΖΑ, </w:t>
      </w:r>
      <w:r>
        <w:rPr>
          <w:rFonts w:eastAsia="Times New Roman" w:cs="Times New Roman"/>
          <w:szCs w:val="24"/>
        </w:rPr>
        <w:t>νόμιζα ό</w:t>
      </w:r>
      <w:r>
        <w:rPr>
          <w:rFonts w:eastAsia="Times New Roman" w:cs="Times New Roman"/>
          <w:szCs w:val="24"/>
        </w:rPr>
        <w:t xml:space="preserve">τι </w:t>
      </w:r>
      <w:r>
        <w:rPr>
          <w:rFonts w:eastAsia="Times New Roman" w:cs="Times New Roman"/>
          <w:szCs w:val="24"/>
        </w:rPr>
        <w:t xml:space="preserve">υπάρχουν ευαίσθητοι Βουλευτές σε αυτά τα ζητήματα, </w:t>
      </w:r>
      <w:r>
        <w:rPr>
          <w:rFonts w:eastAsia="Times New Roman" w:cs="Times New Roman"/>
          <w:szCs w:val="24"/>
        </w:rPr>
        <w:t xml:space="preserve">όπως τα πολιτικά δικαιώματα, </w:t>
      </w:r>
      <w:r>
        <w:rPr>
          <w:rFonts w:eastAsia="Times New Roman" w:cs="Times New Roman"/>
          <w:szCs w:val="24"/>
        </w:rPr>
        <w:t xml:space="preserve">δώστε λίγη προσοχή. Έχετε φτάσει στο άλλο άκρο! </w:t>
      </w:r>
    </w:p>
    <w:p w14:paraId="3DCAD3B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Τι είναι αυτό που φοβάστε, κύριε Υπουργέ; Να το πείτε τουλάχιστον για να το συζητήσουμε. Από το «Δεν εφαρμόζω τους νόμους» κ</w:t>
      </w:r>
      <w:r>
        <w:rPr>
          <w:rFonts w:eastAsia="Times New Roman" w:cs="Times New Roman"/>
          <w:szCs w:val="24"/>
        </w:rPr>
        <w:t>αι από το κίνημα «Δεν πληρώνω» περνάτε στο άλλο άκρο, σε βαρύτατες ποινές σε όποιον δεν εφαρμόζει τον δικό σας μόνο νόμο. Είναι αυτή λογική;</w:t>
      </w:r>
    </w:p>
    <w:p w14:paraId="3DCAD3B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Επειδή μίλησα και για το κίνημα «Δεν πληρώνω» και έγινε μια συζήτηση για τα διόδια, θέλω να πω ότι δεν απαντάτε στι</w:t>
      </w:r>
      <w:r>
        <w:rPr>
          <w:rFonts w:eastAsia="Times New Roman" w:cs="Times New Roman"/>
          <w:szCs w:val="24"/>
        </w:rPr>
        <w:t xml:space="preserve">ς </w:t>
      </w:r>
      <w:r>
        <w:rPr>
          <w:rFonts w:eastAsia="Times New Roman" w:cs="Times New Roman"/>
          <w:szCs w:val="24"/>
        </w:rPr>
        <w:lastRenderedPageBreak/>
        <w:t>ερωτήσεις, κύριε Υπουργέ, για τους τριάντα οκτώ σταθμούς διοδίων στην Εγνατία Οδό. Σας έχω κάνει ερώτηση το προηγούμενο χρονικό διάστημα</w:t>
      </w:r>
      <w:r>
        <w:rPr>
          <w:rFonts w:eastAsia="Times New Roman" w:cs="Times New Roman"/>
          <w:szCs w:val="24"/>
        </w:rPr>
        <w:t>,</w:t>
      </w:r>
      <w:r>
        <w:rPr>
          <w:rFonts w:eastAsia="Times New Roman" w:cs="Times New Roman"/>
          <w:szCs w:val="24"/>
        </w:rPr>
        <w:t xml:space="preserve"> για να δοθούν άμεσα απαντήσεις για την τοποθέτηση των νέων σταθμών διοδίων</w:t>
      </w:r>
      <w:r>
        <w:rPr>
          <w:rFonts w:eastAsia="Times New Roman" w:cs="Times New Roman"/>
          <w:szCs w:val="24"/>
        </w:rPr>
        <w:t>,</w:t>
      </w:r>
      <w:r>
        <w:rPr>
          <w:rFonts w:eastAsia="Times New Roman" w:cs="Times New Roman"/>
          <w:szCs w:val="24"/>
        </w:rPr>
        <w:t xml:space="preserve"> που καθιστούν απαγορευτική την Εγνατία Ο</w:t>
      </w:r>
      <w:r>
        <w:rPr>
          <w:rFonts w:eastAsia="Times New Roman" w:cs="Times New Roman"/>
          <w:szCs w:val="24"/>
        </w:rPr>
        <w:t xml:space="preserve">δό και δεν έρχεστε να απαντήσετε. </w:t>
      </w:r>
    </w:p>
    <w:p w14:paraId="3DCAD3B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Μάθαμε ότι ενημερώσατε </w:t>
      </w:r>
      <w:r>
        <w:rPr>
          <w:rFonts w:eastAsia="Times New Roman" w:cs="Times New Roman"/>
          <w:szCs w:val="24"/>
        </w:rPr>
        <w:t xml:space="preserve">μόνο </w:t>
      </w:r>
      <w:r>
        <w:rPr>
          <w:rFonts w:eastAsia="Times New Roman" w:cs="Times New Roman"/>
          <w:szCs w:val="24"/>
        </w:rPr>
        <w:t xml:space="preserve">κάποιους Βουλευτές του ΣΥΡΙΖΑ ότι έχετε προβλέψει </w:t>
      </w:r>
      <w:r>
        <w:rPr>
          <w:rFonts w:eastAsia="Times New Roman" w:cs="Times New Roman"/>
          <w:szCs w:val="24"/>
        </w:rPr>
        <w:t>ν</w:t>
      </w:r>
      <w:r>
        <w:rPr>
          <w:rFonts w:eastAsia="Times New Roman" w:cs="Times New Roman"/>
          <w:szCs w:val="24"/>
        </w:rPr>
        <w:t>α τα αναλογικά διόδια</w:t>
      </w:r>
      <w:r>
        <w:rPr>
          <w:rFonts w:eastAsia="Times New Roman" w:cs="Times New Roman"/>
          <w:szCs w:val="24"/>
        </w:rPr>
        <w:t xml:space="preserve"> και </w:t>
      </w:r>
      <w:r>
        <w:rPr>
          <w:rFonts w:eastAsia="Times New Roman" w:cs="Times New Roman"/>
          <w:szCs w:val="24"/>
        </w:rPr>
        <w:t>μέχρι τότε</w:t>
      </w:r>
      <w:r>
        <w:rPr>
          <w:rFonts w:eastAsia="Times New Roman" w:cs="Times New Roman"/>
          <w:szCs w:val="24"/>
        </w:rPr>
        <w:t>,</w:t>
      </w:r>
      <w:r>
        <w:rPr>
          <w:rFonts w:eastAsia="Times New Roman" w:cs="Times New Roman"/>
          <w:szCs w:val="24"/>
        </w:rPr>
        <w:t xml:space="preserve"> δεν θα εφαρμοστεί ο νόμος! Και πάλι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στέλνετε για </w:t>
      </w:r>
      <w:r>
        <w:rPr>
          <w:rFonts w:eastAsia="Times New Roman" w:cs="Times New Roman"/>
          <w:szCs w:val="24"/>
        </w:rPr>
        <w:t>μετά το 2019 το ίδιο πρόβλημα. Δεν είναι λογική νομοθέ</w:t>
      </w:r>
      <w:r>
        <w:rPr>
          <w:rFonts w:eastAsia="Times New Roman" w:cs="Times New Roman"/>
          <w:szCs w:val="24"/>
        </w:rPr>
        <w:t>τησης αυτή και δεν είναι λογική να μην απαντάτε στα ερωτήματα. Έστω και σήμερα</w:t>
      </w:r>
      <w:r>
        <w:rPr>
          <w:rFonts w:eastAsia="Times New Roman" w:cs="Times New Roman"/>
          <w:szCs w:val="24"/>
        </w:rPr>
        <w:t>,</w:t>
      </w:r>
      <w:r>
        <w:rPr>
          <w:rFonts w:eastAsia="Times New Roman" w:cs="Times New Roman"/>
          <w:szCs w:val="24"/>
        </w:rPr>
        <w:t xml:space="preserve"> ας πείτε μία κουβέντα και για το συγκεκριμένο ζήτημα. </w:t>
      </w:r>
    </w:p>
    <w:p w14:paraId="3DCAD3B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οφείλουμε να δώσουμε ένα τέλος στην παρακμή, που υπήρχε και υπάρχει και στο συγκεκριμένο θέμ</w:t>
      </w:r>
      <w:r>
        <w:rPr>
          <w:rFonts w:eastAsia="Times New Roman" w:cs="Times New Roman"/>
          <w:szCs w:val="24"/>
        </w:rPr>
        <w:t xml:space="preserve">α με τον ΟΑΣΘ. Να υιοθετήσουμε σύγχρονα μοντέλα, που θα εξυπηρετούν το δημόσιο συμφέρον, με την </w:t>
      </w:r>
      <w:r>
        <w:rPr>
          <w:rFonts w:eastAsia="Times New Roman" w:cs="Times New Roman"/>
          <w:szCs w:val="24"/>
        </w:rPr>
        <w:t>α</w:t>
      </w:r>
      <w:r>
        <w:rPr>
          <w:rFonts w:eastAsia="Times New Roman" w:cs="Times New Roman"/>
          <w:szCs w:val="24"/>
        </w:rPr>
        <w:t>υτοδιοίκηση και το Εργατικό Κέντρο -σας το ζητήσαμε κι εμείς, σας το ζητούν, όπως ακούσαμε, και Βουλευτές του ΣΥΡΙΖΑ. Γιατί όχι το Εργατικό Κέντρο στο Διοικητι</w:t>
      </w:r>
      <w:r>
        <w:rPr>
          <w:rFonts w:eastAsia="Times New Roman" w:cs="Times New Roman"/>
          <w:szCs w:val="24"/>
        </w:rPr>
        <w:t xml:space="preserve">κό Συμβούλιο της Θεσσαλονίκης;- με τα </w:t>
      </w:r>
      <w:r>
        <w:rPr>
          <w:rFonts w:eastAsia="Times New Roman" w:cs="Times New Roman"/>
          <w:szCs w:val="24"/>
        </w:rPr>
        <w:t>ε</w:t>
      </w:r>
      <w:r>
        <w:rPr>
          <w:rFonts w:eastAsia="Times New Roman" w:cs="Times New Roman"/>
          <w:szCs w:val="24"/>
        </w:rPr>
        <w:t>πιμελητήρια και εν τέλει</w:t>
      </w:r>
      <w:r>
        <w:rPr>
          <w:rFonts w:eastAsia="Times New Roman" w:cs="Times New Roman"/>
          <w:szCs w:val="24"/>
        </w:rPr>
        <w:t>,</w:t>
      </w:r>
      <w:r>
        <w:rPr>
          <w:rFonts w:eastAsia="Times New Roman" w:cs="Times New Roman"/>
          <w:szCs w:val="24"/>
        </w:rPr>
        <w:t xml:space="preserve"> με την κοινωνία στο επίκεντρο. Να κά</w:t>
      </w:r>
      <w:r>
        <w:rPr>
          <w:rFonts w:eastAsia="Times New Roman" w:cs="Times New Roman"/>
          <w:szCs w:val="24"/>
        </w:rPr>
        <w:lastRenderedPageBreak/>
        <w:t>νουμε πράξη την αποκέντρωση, να εμπιστευθούμε την αυτοδιοίκηση. Οι αστικές συγκοινωνίες είναι εργαλείο ανάπτυξης, είναι σημαντικός παράγοντας για την κοινω</w:t>
      </w:r>
      <w:r>
        <w:rPr>
          <w:rFonts w:eastAsia="Times New Roman" w:cs="Times New Roman"/>
          <w:szCs w:val="24"/>
        </w:rPr>
        <w:t xml:space="preserve">νική και οικονομική ζωή του τόπου. </w:t>
      </w:r>
    </w:p>
    <w:p w14:paraId="3DCAD3B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Δυστυχώς, θα χαθεί, </w:t>
      </w:r>
      <w:r>
        <w:rPr>
          <w:rFonts w:eastAsia="Times New Roman" w:cs="Times New Roman"/>
          <w:szCs w:val="24"/>
        </w:rPr>
        <w:t>άλλη μια</w:t>
      </w:r>
      <w:r>
        <w:rPr>
          <w:rFonts w:eastAsia="Times New Roman" w:cs="Times New Roman"/>
          <w:szCs w:val="24"/>
        </w:rPr>
        <w:t xml:space="preserve"> ευκαιρία για ένα σύγχρονο θεσμικό πλαίσιο αστικών συγκοινωνιών, που θα εξυπηρετεί πραγματικά το δημόσιο συμφέρον. Η υποχρέωση της υιοθέτησης της </w:t>
      </w:r>
      <w:proofErr w:type="spellStart"/>
      <w:r>
        <w:rPr>
          <w:rFonts w:eastAsia="Times New Roman" w:cs="Times New Roman"/>
          <w:szCs w:val="24"/>
        </w:rPr>
        <w:t>ενωσιακής</w:t>
      </w:r>
      <w:proofErr w:type="spellEnd"/>
      <w:r>
        <w:rPr>
          <w:rFonts w:eastAsia="Times New Roman" w:cs="Times New Roman"/>
          <w:szCs w:val="24"/>
        </w:rPr>
        <w:t xml:space="preserve"> νομοθεσίας μέχρι τον Δεκέμβριο του 2</w:t>
      </w:r>
      <w:r>
        <w:rPr>
          <w:rFonts w:eastAsia="Times New Roman" w:cs="Times New Roman"/>
          <w:szCs w:val="24"/>
        </w:rPr>
        <w:t>019</w:t>
      </w:r>
      <w:r>
        <w:rPr>
          <w:rFonts w:eastAsia="Times New Roman" w:cs="Times New Roman"/>
          <w:szCs w:val="24"/>
        </w:rPr>
        <w:t>,</w:t>
      </w:r>
      <w:r>
        <w:rPr>
          <w:rFonts w:eastAsia="Times New Roman" w:cs="Times New Roman"/>
          <w:szCs w:val="24"/>
        </w:rPr>
        <w:t xml:space="preserve"> θα έπρεπε να αποτελέσει μιας πρώτης τάξης ευκαιρία για την εξέλιξη παρωχημένων μοντέλων αστικών συγκοινωνιών σε Αθήνα και Θεσσαλονίκη, με σαφές, στρατηγικό, μακρόπνοο σχέδιο για τη χάραξη δημόσιων, σύγχρονων, υψηλού επιπέδου παροχής υπηρεσιών και ιδια</w:t>
      </w:r>
      <w:r>
        <w:rPr>
          <w:rFonts w:eastAsia="Times New Roman" w:cs="Times New Roman"/>
          <w:szCs w:val="24"/>
        </w:rPr>
        <w:t xml:space="preserve">ίτερα για τη Θεσσαλονίκη ένα ολοκληρωμένο συγκοινωνιακό σύστημα, που να στηρίζεται σε περισσότερα του ενός μεταφορικά μέσα και με ενισχυμένη τη συμμετοχή της </w:t>
      </w:r>
      <w:r>
        <w:rPr>
          <w:rFonts w:eastAsia="Times New Roman" w:cs="Times New Roman"/>
          <w:szCs w:val="24"/>
        </w:rPr>
        <w:t>α</w:t>
      </w:r>
      <w:r>
        <w:rPr>
          <w:rFonts w:eastAsia="Times New Roman" w:cs="Times New Roman"/>
          <w:szCs w:val="24"/>
        </w:rPr>
        <w:t xml:space="preserve">υτοδιοίκησης. Μόνο τότε το συγκοινωνιακό μέλλον θα ήταν ευοίωνο. </w:t>
      </w:r>
    </w:p>
    <w:p w14:paraId="3DCAD3B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Εμείς διαφωνούμε τόσο με την υφ</w:t>
      </w:r>
      <w:r>
        <w:rPr>
          <w:rFonts w:eastAsia="Times New Roman" w:cs="Times New Roman"/>
          <w:szCs w:val="24"/>
        </w:rPr>
        <w:t xml:space="preserve">ιστάμενη κατάσταση στον ΟΑΣΘ -και το έχουμε ξεκαθαρίσει- όσο και με την κατάσταση την οποία θέλετε να επιφέρετε. Γι’ αυτό έχουμε ξεκαθαρίσει τη </w:t>
      </w:r>
      <w:r>
        <w:rPr>
          <w:rFonts w:eastAsia="Times New Roman" w:cs="Times New Roman"/>
          <w:szCs w:val="24"/>
        </w:rPr>
        <w:lastRenderedPageBreak/>
        <w:t>στάση μας για το πώς βλέπουμε τις συγκοινωνίες, δηλαδή δημόσιου χαρακτήρα, αλλά με την αυτοδιοίκηση στο προσκήνι</w:t>
      </w:r>
      <w:r>
        <w:rPr>
          <w:rFonts w:eastAsia="Times New Roman" w:cs="Times New Roman"/>
          <w:szCs w:val="24"/>
        </w:rPr>
        <w:t>ο, με τους φορείς της πόλης στο προσκήνιο και με τις δικλείδες εκείνες που θα διασφαλίσουν να μην ξανασυμβούν αυτά στο μέλλον και όχι με αυτή τη λογική, η οποία θα φέρει τα ίδια λάθη ξανά.</w:t>
      </w:r>
    </w:p>
    <w:p w14:paraId="3DCAD3B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AD3BD" w14:textId="77777777" w:rsidR="00B8452E" w:rsidRDefault="00811243">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Κοινοβουλευτικό Εκπρόσωπο της Δημοκρατικής Συμπαράταξης κ. Αθανάσιο Θεοχαρόπουλο. </w:t>
      </w:r>
    </w:p>
    <w:p w14:paraId="3DCAD3BE" w14:textId="77777777" w:rsidR="00B8452E" w:rsidRDefault="00811243">
      <w:pPr>
        <w:spacing w:line="600" w:lineRule="auto"/>
        <w:ind w:firstLine="720"/>
        <w:jc w:val="both"/>
        <w:rPr>
          <w:rFonts w:eastAsia="Times New Roman"/>
          <w:bCs/>
          <w:szCs w:val="24"/>
        </w:rPr>
      </w:pPr>
      <w:r>
        <w:rPr>
          <w:rFonts w:eastAsia="Times New Roman"/>
          <w:bCs/>
          <w:szCs w:val="24"/>
        </w:rPr>
        <w:t xml:space="preserve">Τώρα τον λόγο έχει ο Βουλευτής του ΣΥΡΙΖΑ κ. </w:t>
      </w:r>
      <w:proofErr w:type="spellStart"/>
      <w:r>
        <w:rPr>
          <w:rFonts w:eastAsia="Times New Roman"/>
          <w:bCs/>
          <w:szCs w:val="24"/>
        </w:rPr>
        <w:t>Ουρσουζίδης</w:t>
      </w:r>
      <w:proofErr w:type="spellEnd"/>
      <w:r>
        <w:rPr>
          <w:rFonts w:eastAsia="Times New Roman"/>
          <w:bCs/>
          <w:szCs w:val="24"/>
        </w:rPr>
        <w:t xml:space="preserve"> για πέντε λεπτά. </w:t>
      </w:r>
    </w:p>
    <w:p w14:paraId="3DCAD3BF" w14:textId="77777777" w:rsidR="00B8452E" w:rsidRDefault="00811243">
      <w:pPr>
        <w:spacing w:line="600" w:lineRule="auto"/>
        <w:ind w:firstLine="720"/>
        <w:jc w:val="both"/>
        <w:rPr>
          <w:rFonts w:eastAsia="Times New Roman"/>
          <w:bCs/>
          <w:szCs w:val="24"/>
        </w:rPr>
      </w:pPr>
      <w:r>
        <w:rPr>
          <w:rFonts w:eastAsia="Times New Roman"/>
          <w:b/>
          <w:bCs/>
          <w:szCs w:val="24"/>
        </w:rPr>
        <w:t>ΓΕΩΡΓΙΟΣ ΟΥΡΣΟΥΖΙΔΗΣ:</w:t>
      </w:r>
      <w:r>
        <w:rPr>
          <w:rFonts w:eastAsia="Times New Roman"/>
          <w:bCs/>
          <w:szCs w:val="24"/>
        </w:rPr>
        <w:t xml:space="preserve"> Ευχαριστώ πολύ, κύριε Πρόεδρε. </w:t>
      </w:r>
    </w:p>
    <w:p w14:paraId="3DCAD3C0" w14:textId="77777777" w:rsidR="00B8452E" w:rsidRDefault="00811243">
      <w:pPr>
        <w:spacing w:line="600" w:lineRule="auto"/>
        <w:ind w:firstLine="720"/>
        <w:jc w:val="both"/>
        <w:rPr>
          <w:rFonts w:eastAsia="Times New Roman" w:cs="Times New Roman"/>
          <w:szCs w:val="24"/>
        </w:rPr>
      </w:pPr>
      <w:r>
        <w:rPr>
          <w:rFonts w:eastAsia="Times New Roman"/>
          <w:bCs/>
          <w:szCs w:val="24"/>
        </w:rPr>
        <w:t>Κύριε Υπουργέ, κύριοι συνάδ</w:t>
      </w:r>
      <w:r>
        <w:rPr>
          <w:rFonts w:eastAsia="Times New Roman"/>
          <w:bCs/>
          <w:szCs w:val="24"/>
        </w:rPr>
        <w:t xml:space="preserve">ελφοι, βρίσκομαι σήμερα εδώ μετά από μία εξαντλητική, θα έλεγα, διαδικασία στην Επιτροπή Παραγωγής και Εμπορίου, όπου όλοι οι ενδιαφερόμενοι ή εμπλεκόμενοι φορείς ανέλυσαν το πρόβλημα. </w:t>
      </w:r>
    </w:p>
    <w:p w14:paraId="3DCAD3C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Κοινός τόπος υπήρξε το ότι έχουμε μια άσχημη κατάσταση στις συγκοινωνί</w:t>
      </w:r>
      <w:r>
        <w:rPr>
          <w:rFonts w:eastAsia="Times New Roman" w:cs="Times New Roman"/>
          <w:szCs w:val="24"/>
        </w:rPr>
        <w:t xml:space="preserve">ες της Θεσσαλονίκης, αποτέλεσμα όλων των </w:t>
      </w:r>
      <w:r>
        <w:rPr>
          <w:rFonts w:eastAsia="Times New Roman" w:cs="Times New Roman"/>
          <w:szCs w:val="24"/>
        </w:rPr>
        <w:lastRenderedPageBreak/>
        <w:t xml:space="preserve">προηγούμενων δεκαετιών. Δεν μπορεί να ισχυριστεί κανείς ότι οφείλεται σε αυτό το μέλλον, αλλά το παρελθόν είτε απώτερο είναι είτε πρόσφατο. Αυτοί που διοικούσαν είναι γνωστοί, άρα δεν χρειάζεται να επεκταθώ </w:t>
      </w:r>
      <w:r>
        <w:rPr>
          <w:rFonts w:eastAsia="Times New Roman" w:cs="Times New Roman"/>
          <w:szCs w:val="24"/>
        </w:rPr>
        <w:t xml:space="preserve">καθόλου </w:t>
      </w:r>
      <w:r>
        <w:rPr>
          <w:rFonts w:eastAsia="Times New Roman" w:cs="Times New Roman"/>
          <w:szCs w:val="24"/>
        </w:rPr>
        <w:t>πάνω σε αυτό το ζήτημα.</w:t>
      </w:r>
    </w:p>
    <w:p w14:paraId="3DCAD3C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Στο ερώτημα αν θα πρέπει να έχει δημόσιο χαρακτήρα η συγκοινωνία, δηλαδή η μετακίνηση των πολιτών, είμαι κάθετα υπέρ αυτής της άποψης. Δεν νοείται άνθρωπος να βγαίνει από το σπίτι του και να μην μπορεί να εξασφαλίσει τη μετάβασή του</w:t>
      </w:r>
      <w:r>
        <w:rPr>
          <w:rFonts w:eastAsia="Times New Roman" w:cs="Times New Roman"/>
          <w:szCs w:val="24"/>
        </w:rPr>
        <w:t>, όπως είναι τουλάχιστον δομημένες οι πόλεις, με τις διαστάσεις που έχουν πάρει.</w:t>
      </w:r>
    </w:p>
    <w:p w14:paraId="3DCAD3C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Κατά συνέπεια, επ’ αυτού νομίζω </w:t>
      </w:r>
      <w:r>
        <w:rPr>
          <w:rFonts w:eastAsia="Times New Roman" w:cs="Times New Roman"/>
          <w:szCs w:val="24"/>
        </w:rPr>
        <w:t xml:space="preserve">ότι </w:t>
      </w:r>
      <w:r>
        <w:rPr>
          <w:rFonts w:eastAsia="Times New Roman" w:cs="Times New Roman"/>
          <w:szCs w:val="24"/>
        </w:rPr>
        <w:t xml:space="preserve">κάθε λογικός πολίτης θα πρέπει να συμφωνήσει. </w:t>
      </w:r>
      <w:r>
        <w:rPr>
          <w:rFonts w:eastAsia="Times New Roman" w:cs="Times New Roman"/>
          <w:szCs w:val="24"/>
          <w:lang w:val="en-US"/>
        </w:rPr>
        <w:t>A</w:t>
      </w:r>
      <w:r>
        <w:rPr>
          <w:rFonts w:eastAsia="Times New Roman" w:cs="Times New Roman"/>
          <w:szCs w:val="24"/>
        </w:rPr>
        <w:t>ν θα προτιμούσαν μέσα σε αυτή τη διαδικασία να εμπλέκεται ο ιδιωτικός φορέας, προφανώς ο συν</w:t>
      </w:r>
      <w:r>
        <w:rPr>
          <w:rFonts w:eastAsia="Times New Roman" w:cs="Times New Roman"/>
          <w:szCs w:val="24"/>
        </w:rPr>
        <w:t xml:space="preserve">δυασμός των δύο είναι –νομίζω- το ιδανικό, το </w:t>
      </w:r>
      <w:r>
        <w:rPr>
          <w:rFonts w:eastAsia="Times New Roman" w:cs="Times New Roman"/>
          <w:szCs w:val="24"/>
          <w:lang w:val="en-US"/>
        </w:rPr>
        <w:t>optimum</w:t>
      </w:r>
      <w:r>
        <w:rPr>
          <w:rFonts w:eastAsia="Times New Roman" w:cs="Times New Roman"/>
          <w:szCs w:val="24"/>
        </w:rPr>
        <w:t>, το βέλτιστο, υπό την έννοια ότι θα υπάρχουν διακριτοί ρόλοι, όπου το κράτος θα εποπτεύει τη διαδικασία, τον σχεδιασμό και την υλοποίηση των έργων και οι ιδιώτες θα υλοποιούν αυτές τις κατευθύνσεις, υπό</w:t>
      </w:r>
      <w:r>
        <w:rPr>
          <w:rFonts w:eastAsia="Times New Roman" w:cs="Times New Roman"/>
          <w:szCs w:val="24"/>
        </w:rPr>
        <w:t xml:space="preserve"> την έννοια ότι μπορούν -και αυτό είναι πεποίθησή μου- να διαχειριστούν πολύ πιο καλά τα πράγματα σε επιμέρους τομείς.</w:t>
      </w:r>
    </w:p>
    <w:p w14:paraId="3DCAD3C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Η διάσταση, η οποία μπήκε από τον Δήμαρχο </w:t>
      </w:r>
      <w:proofErr w:type="spellStart"/>
      <w:r>
        <w:rPr>
          <w:rFonts w:eastAsia="Times New Roman" w:cs="Times New Roman"/>
          <w:szCs w:val="24"/>
        </w:rPr>
        <w:t>Συκεών</w:t>
      </w:r>
      <w:proofErr w:type="spellEnd"/>
      <w:r>
        <w:rPr>
          <w:rFonts w:eastAsia="Times New Roman" w:cs="Times New Roman"/>
          <w:szCs w:val="24"/>
        </w:rPr>
        <w:t xml:space="preserve"> πάνω στο συγκεκριμένο ζήτημα, αν θα πρέπει να είμαστε πάνω από κομματικές λογικές και να</w:t>
      </w:r>
      <w:r>
        <w:rPr>
          <w:rFonts w:eastAsia="Times New Roman" w:cs="Times New Roman"/>
          <w:szCs w:val="24"/>
        </w:rPr>
        <w:t xml:space="preserve"> δούμε το πράγμα στην πραγματική του διάσταση, δηλαδή το πόσο σοβαρό είναι να έχουμε υγιείς δημόσιες συγκοινωνίες, με βρίσκει απόλυτα σύμφωνο, απλά το επεκτείνω. Αυτό γενικότερα πρέπει να υπάρχει σαν αντίληψη μέσα σε αυτήν την Αίθουσα.</w:t>
      </w:r>
    </w:p>
    <w:p w14:paraId="3DCAD3C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Για να αποδείξω αυτά</w:t>
      </w:r>
      <w:r>
        <w:rPr>
          <w:rFonts w:eastAsia="Times New Roman" w:cs="Times New Roman"/>
          <w:szCs w:val="24"/>
        </w:rPr>
        <w:t xml:space="preserve"> που ισχυρίζομαι σε ό,τι αφορά την αναγκαιότητα να υπάρξει ένα σύστημα αξιόπιστο, ο πιο πρόσφορος τρόπος που βρήκα είναι να το αναφέρω με ένα παράδειγμα. Οι δημόσιες συγκοινωνίες εξυπηρετούν τους πολίτες στην καθημερινότητά τους. Ένας μεγάλος όγκος πολιτών</w:t>
      </w:r>
      <w:r>
        <w:rPr>
          <w:rFonts w:eastAsia="Times New Roman" w:cs="Times New Roman"/>
          <w:szCs w:val="24"/>
        </w:rPr>
        <w:t xml:space="preserve"> αναγκάζεται να μετακινείται</w:t>
      </w:r>
      <w:r>
        <w:rPr>
          <w:rFonts w:eastAsia="Times New Roman" w:cs="Times New Roman"/>
          <w:szCs w:val="24"/>
        </w:rPr>
        <w:t>,</w:t>
      </w:r>
      <w:r>
        <w:rPr>
          <w:rFonts w:eastAsia="Times New Roman" w:cs="Times New Roman"/>
          <w:szCs w:val="24"/>
        </w:rPr>
        <w:t xml:space="preserve"> έτσι όπως έχουμε διαμορφώσει –επαναλαμβάνω- τις πόλεις μας, καταναλώνοντας ενέργεια και χρήμα.</w:t>
      </w:r>
    </w:p>
    <w:p w14:paraId="3DCAD3C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 μέσο μαζικής μεταφοράς αναδεικνύεται </w:t>
      </w:r>
      <w:r>
        <w:rPr>
          <w:rFonts w:eastAsia="Times New Roman" w:cs="Times New Roman"/>
          <w:szCs w:val="24"/>
        </w:rPr>
        <w:t>ως</w:t>
      </w:r>
      <w:r>
        <w:rPr>
          <w:rFonts w:eastAsia="Times New Roman" w:cs="Times New Roman"/>
          <w:szCs w:val="24"/>
        </w:rPr>
        <w:t xml:space="preserve"> το πιο αποτελεσματικό μέσο, προκειμένου να εξυπηρετήσει αυτή την ανάγκη. Πολλά κράτη της</w:t>
      </w:r>
      <w:r>
        <w:rPr>
          <w:rFonts w:eastAsia="Times New Roman" w:cs="Times New Roman"/>
          <w:szCs w:val="24"/>
        </w:rPr>
        <w:t xml:space="preserve"> Ευρωπαϊκής Ένωσης επιδοτούν τη μετακίνηση των πολιτών με ποσοστά αρκετά υψηλά, έως και 40%, ενδεχομένως και παραπάνω. Βέβαια, δεν συζητώ τι γινόταν στην πατρίδα μας τα προηγούμενα χρόνια. Αυτό που θέλω να πω είναι </w:t>
      </w:r>
      <w:r>
        <w:rPr>
          <w:rFonts w:eastAsia="Times New Roman" w:cs="Times New Roman"/>
          <w:szCs w:val="24"/>
        </w:rPr>
        <w:lastRenderedPageBreak/>
        <w:t>ότι αφορά σε μια ενέργεια, η οποία δεν έχ</w:t>
      </w:r>
      <w:r>
        <w:rPr>
          <w:rFonts w:eastAsia="Times New Roman" w:cs="Times New Roman"/>
          <w:szCs w:val="24"/>
        </w:rPr>
        <w:t>ει να κάνει με πράγματα</w:t>
      </w:r>
      <w:r>
        <w:rPr>
          <w:rFonts w:eastAsia="Times New Roman" w:cs="Times New Roman"/>
          <w:szCs w:val="24"/>
        </w:rPr>
        <w:t>,</w:t>
      </w:r>
      <w:r>
        <w:rPr>
          <w:rFonts w:eastAsia="Times New Roman" w:cs="Times New Roman"/>
          <w:szCs w:val="24"/>
        </w:rPr>
        <w:t xml:space="preserve"> που υπηρετούν την οικονομία. </w:t>
      </w:r>
    </w:p>
    <w:p w14:paraId="3DCAD3C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Και γίνομαι συγκεκριμένος με το παράδειγμα της Θεσσαλονίκης και το </w:t>
      </w:r>
      <w:r>
        <w:rPr>
          <w:rFonts w:eastAsia="Times New Roman" w:cs="Times New Roman"/>
          <w:szCs w:val="24"/>
        </w:rPr>
        <w:t>μ</w:t>
      </w:r>
      <w:r>
        <w:rPr>
          <w:rFonts w:eastAsia="Times New Roman" w:cs="Times New Roman"/>
          <w:szCs w:val="24"/>
        </w:rPr>
        <w:t xml:space="preserve">ετρό της Θεσσαλονίκης. Το </w:t>
      </w:r>
      <w:r>
        <w:rPr>
          <w:rFonts w:eastAsia="Times New Roman" w:cs="Times New Roman"/>
          <w:szCs w:val="24"/>
        </w:rPr>
        <w:t>μ</w:t>
      </w:r>
      <w:r>
        <w:rPr>
          <w:rFonts w:eastAsia="Times New Roman" w:cs="Times New Roman"/>
          <w:szCs w:val="24"/>
        </w:rPr>
        <w:t>ετρό της Θεσσαλονίκης, όπως έχει σχεδιαστεί στη βασική του διαδρομή, δηλαδή από την Χρυσή Πύλη, τον Βαρδάρ</w:t>
      </w:r>
      <w:r>
        <w:rPr>
          <w:rFonts w:eastAsia="Times New Roman" w:cs="Times New Roman"/>
          <w:szCs w:val="24"/>
        </w:rPr>
        <w:t xml:space="preserve">η μέχρι την </w:t>
      </w:r>
      <w:proofErr w:type="spellStart"/>
      <w:r>
        <w:rPr>
          <w:rFonts w:eastAsia="Times New Roman" w:cs="Times New Roman"/>
          <w:szCs w:val="24"/>
        </w:rPr>
        <w:t>Κασσανδρεωτική</w:t>
      </w:r>
      <w:proofErr w:type="spellEnd"/>
      <w:r>
        <w:rPr>
          <w:rFonts w:eastAsia="Times New Roman" w:cs="Times New Roman"/>
          <w:szCs w:val="24"/>
        </w:rPr>
        <w:t xml:space="preserve"> στο ύψος του Σιντριβανιού είναι 9,6 χιλιόμετρα με δεκατρείς στάσεις. Το κόστος αυτού του έργου, ο προϋπολογισμός του είναι ένα δισεκατομμύριο, άσχετα πού θα καταλήξει, γιατί παραλάβαμε και εκεί μια πολύ αρρωστημένη κατάσταση. Όμω</w:t>
      </w:r>
      <w:r>
        <w:rPr>
          <w:rFonts w:eastAsia="Times New Roman" w:cs="Times New Roman"/>
          <w:szCs w:val="24"/>
        </w:rPr>
        <w:t xml:space="preserve">ς, δεν θα αναφερθώ καθόλου σε αυτό. </w:t>
      </w:r>
    </w:p>
    <w:p w14:paraId="3DCAD3C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Θέλω να πω ότι προβλέπεται να το χρησιμοποιούν διακόσιες πενήντα χιλιάδες κάτοικοι της Θεσσαλονίκης την ημέρα. Στην πλήρη ανάπτυξή του, όταν προστεθούν και τα άλλα κομμάτια, θα το χρησιμοποιούν περίπου εξακόσιες χιλιάδε</w:t>
      </w:r>
      <w:r>
        <w:rPr>
          <w:rFonts w:eastAsia="Times New Roman" w:cs="Times New Roman"/>
          <w:szCs w:val="24"/>
        </w:rPr>
        <w:t xml:space="preserve">ς πολίτες το εικοσιτετράωρο. </w:t>
      </w:r>
    </w:p>
    <w:p w14:paraId="3DCAD3C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Μπορούμε να υπολογίσουμε πόσα αυτοκίνητα αφαιρεί η χρήση αυτού του μέσου από την κυκλοφορία. Αν υποτεθεί ότι κάθε αυτοκίνητο το χρησιμοποιούν τρεις πολίτες, είναι διακόσιες χιλιάδες αυτοκίνητα λιγότερα στην πόλη της Θεσσαλονίκ</w:t>
      </w:r>
      <w:r>
        <w:rPr>
          <w:rFonts w:eastAsia="Times New Roman" w:cs="Times New Roman"/>
          <w:szCs w:val="24"/>
        </w:rPr>
        <w:t xml:space="preserve">ης. Και </w:t>
      </w:r>
      <w:r>
        <w:rPr>
          <w:rFonts w:eastAsia="Times New Roman" w:cs="Times New Roman"/>
          <w:szCs w:val="24"/>
        </w:rPr>
        <w:lastRenderedPageBreak/>
        <w:t xml:space="preserve">αν πάρουμε μόνο το μέγεθος, το οποίο έχει το </w:t>
      </w:r>
      <w:r>
        <w:rPr>
          <w:rFonts w:eastAsia="Times New Roman" w:cs="Times New Roman"/>
          <w:szCs w:val="24"/>
        </w:rPr>
        <w:t>μ</w:t>
      </w:r>
      <w:r>
        <w:rPr>
          <w:rFonts w:eastAsia="Times New Roman" w:cs="Times New Roman"/>
          <w:szCs w:val="24"/>
        </w:rPr>
        <w:t xml:space="preserve">ετρό, δηλαδή τα </w:t>
      </w:r>
      <w:r>
        <w:rPr>
          <w:rFonts w:eastAsia="Times New Roman" w:cs="Times New Roman"/>
          <w:szCs w:val="24"/>
        </w:rPr>
        <w:t>τριάντα</w:t>
      </w:r>
      <w:r>
        <w:rPr>
          <w:rFonts w:eastAsia="Times New Roman" w:cs="Times New Roman"/>
          <w:szCs w:val="24"/>
        </w:rPr>
        <w:t xml:space="preserve"> χιλιόμετρα περίπου, έχουμε 6.000.000 χιλιόμετρα λιγότερα </w:t>
      </w:r>
      <w:proofErr w:type="spellStart"/>
      <w:r>
        <w:rPr>
          <w:rFonts w:eastAsia="Times New Roman" w:cs="Times New Roman"/>
          <w:szCs w:val="24"/>
        </w:rPr>
        <w:t>διανυόμενα</w:t>
      </w:r>
      <w:proofErr w:type="spellEnd"/>
      <w:r>
        <w:rPr>
          <w:rFonts w:eastAsia="Times New Roman" w:cs="Times New Roman"/>
          <w:szCs w:val="24"/>
        </w:rPr>
        <w:t xml:space="preserve"> κάθε ημέρα. </w:t>
      </w:r>
    </w:p>
    <w:p w14:paraId="3DCAD3C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αποτυπώνεται σαν μια πραγματικότητα στην οικονομία, στο περιβάλλον, στο κόστος. Με είκοσι λε</w:t>
      </w:r>
      <w:r>
        <w:rPr>
          <w:rFonts w:eastAsia="Times New Roman" w:cs="Times New Roman"/>
          <w:szCs w:val="24"/>
        </w:rPr>
        <w:t>πτά, αν υπολογίσουμε το κόστος της κίνησης ενός αυτοκινήτου, είναι 1.800.000 ευρώ κάθε ημέρα</w:t>
      </w:r>
      <w:r>
        <w:rPr>
          <w:rFonts w:eastAsia="Times New Roman" w:cs="Times New Roman"/>
          <w:szCs w:val="24"/>
        </w:rPr>
        <w:t>,</w:t>
      </w:r>
      <w:r>
        <w:rPr>
          <w:rFonts w:eastAsia="Times New Roman" w:cs="Times New Roman"/>
          <w:szCs w:val="24"/>
        </w:rPr>
        <w:t xml:space="preserve"> μόνο για τη Θεσσαλονίκη. Αυτά τα στερούμε από άλλους τομείς της οικονομίας, που θα έπρεπε να έχουν αποδοθεί εκεί, για να </w:t>
      </w:r>
      <w:proofErr w:type="spellStart"/>
      <w:r>
        <w:rPr>
          <w:rFonts w:eastAsia="Times New Roman" w:cs="Times New Roman"/>
          <w:szCs w:val="24"/>
        </w:rPr>
        <w:t>παράξουν</w:t>
      </w:r>
      <w:proofErr w:type="spellEnd"/>
      <w:r>
        <w:rPr>
          <w:rFonts w:eastAsia="Times New Roman" w:cs="Times New Roman"/>
          <w:szCs w:val="24"/>
        </w:rPr>
        <w:t xml:space="preserve"> επιπλέον πλούτο, για να μπορέσου</w:t>
      </w:r>
      <w:r>
        <w:rPr>
          <w:rFonts w:eastAsia="Times New Roman" w:cs="Times New Roman"/>
          <w:szCs w:val="24"/>
        </w:rPr>
        <w:t>με να ξεπεράσουμε τα σοβαρά οικονομικά προβλήματα. Η πολιτεία δείχνει να αγνοεί όλα αυτά τα θέματα.</w:t>
      </w:r>
    </w:p>
    <w:p w14:paraId="3DCAD3C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Και αν έρθω στο πολύ μεγάλο κόστος -με αυτό που ασχολήθηκε η δική μας </w:t>
      </w:r>
      <w:r>
        <w:rPr>
          <w:rFonts w:eastAsia="Times New Roman" w:cs="Times New Roman"/>
          <w:szCs w:val="24"/>
        </w:rPr>
        <w:t>Ε</w:t>
      </w:r>
      <w:r>
        <w:rPr>
          <w:rFonts w:eastAsia="Times New Roman" w:cs="Times New Roman"/>
          <w:szCs w:val="24"/>
        </w:rPr>
        <w:t>πιτροπή Οδικής Ασφάλειας- τα τελευταία δεκαέξι χρόνια</w:t>
      </w:r>
      <w:r>
        <w:rPr>
          <w:rFonts w:eastAsia="Times New Roman" w:cs="Times New Roman"/>
          <w:szCs w:val="24"/>
        </w:rPr>
        <w:t>,</w:t>
      </w:r>
      <w:r>
        <w:rPr>
          <w:rFonts w:eastAsia="Times New Roman" w:cs="Times New Roman"/>
          <w:szCs w:val="24"/>
        </w:rPr>
        <w:t xml:space="preserve"> από το 2000 έως το 2015</w:t>
      </w:r>
      <w:r>
        <w:rPr>
          <w:rFonts w:eastAsia="Times New Roman" w:cs="Times New Roman"/>
          <w:szCs w:val="24"/>
        </w:rPr>
        <w:t>,</w:t>
      </w:r>
      <w:r>
        <w:rPr>
          <w:rFonts w:eastAsia="Times New Roman" w:cs="Times New Roman"/>
          <w:szCs w:val="24"/>
        </w:rPr>
        <w:t xml:space="preserve"> μετράμε είκοσι δύο χιλιάδες τριακόσιους πενήντα επτά νεκρούς, τριάντα πέντε χιλιάδες περίπου βαριά τραυματίες και ανάπηρους και διακόσιες εβδομήντα επτά χιλιάδες ανθρώπους</w:t>
      </w:r>
      <w:r>
        <w:rPr>
          <w:rFonts w:eastAsia="Times New Roman" w:cs="Times New Roman"/>
          <w:szCs w:val="24"/>
        </w:rPr>
        <w:t>,</w:t>
      </w:r>
      <w:r>
        <w:rPr>
          <w:rFonts w:eastAsia="Times New Roman" w:cs="Times New Roman"/>
          <w:szCs w:val="24"/>
        </w:rPr>
        <w:t xml:space="preserve"> που τραυματίστηκαν ελαφρά.</w:t>
      </w:r>
    </w:p>
    <w:p w14:paraId="3DCAD3C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αποτυπώνεται σαν ένα κόστος της τάξεως των 81 δισε</w:t>
      </w:r>
      <w:r>
        <w:rPr>
          <w:rFonts w:eastAsia="Times New Roman" w:cs="Times New Roman"/>
          <w:szCs w:val="24"/>
        </w:rPr>
        <w:t xml:space="preserve">κατομμυρίων ευρώ περίπου, δηλαδή ένα μέσο κόστος ετήσιο 5 εκατομμύρια ευρώ. Αυτό το γεγονός και μόνο πρέπει να </w:t>
      </w:r>
      <w:r>
        <w:rPr>
          <w:rFonts w:eastAsia="Times New Roman" w:cs="Times New Roman"/>
          <w:szCs w:val="24"/>
        </w:rPr>
        <w:lastRenderedPageBreak/>
        <w:t>προβληματίσει τους ανθρώπους</w:t>
      </w:r>
      <w:r>
        <w:rPr>
          <w:rFonts w:eastAsia="Times New Roman" w:cs="Times New Roman"/>
          <w:szCs w:val="24"/>
        </w:rPr>
        <w:t>,</w:t>
      </w:r>
      <w:r>
        <w:rPr>
          <w:rFonts w:eastAsia="Times New Roman" w:cs="Times New Roman"/>
          <w:szCs w:val="24"/>
        </w:rPr>
        <w:t xml:space="preserve"> που ασχολούνται με το ζήτημα που αφορά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 xml:space="preserve">εταφοράς, να γίνει συνείδηση σε αυτούς τους πολίτες. </w:t>
      </w:r>
    </w:p>
    <w:p w14:paraId="3DCAD3C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lang w:val="en-US"/>
        </w:rPr>
        <w:t>A</w:t>
      </w:r>
      <w:r>
        <w:rPr>
          <w:rFonts w:eastAsia="Times New Roman" w:cs="Times New Roman"/>
          <w:szCs w:val="24"/>
        </w:rPr>
        <w:t>ν δ</w:t>
      </w:r>
      <w:r>
        <w:rPr>
          <w:rFonts w:eastAsia="Times New Roman" w:cs="Times New Roman"/>
          <w:szCs w:val="24"/>
        </w:rPr>
        <w:t>εν γίνει συνείδηση στους πολίτες</w:t>
      </w:r>
      <w:r>
        <w:rPr>
          <w:rFonts w:eastAsia="Times New Roman" w:cs="Times New Roman"/>
          <w:szCs w:val="24"/>
        </w:rPr>
        <w:t>,</w:t>
      </w:r>
      <w:r>
        <w:rPr>
          <w:rFonts w:eastAsia="Times New Roman" w:cs="Times New Roman"/>
          <w:szCs w:val="24"/>
        </w:rPr>
        <w:t xml:space="preserve"> οι οποίοι θα κληθούν να υπηρετήσουν στις δύο εταιρίες</w:t>
      </w:r>
      <w:r>
        <w:rPr>
          <w:rFonts w:eastAsia="Times New Roman" w:cs="Times New Roman"/>
          <w:szCs w:val="24"/>
        </w:rPr>
        <w:t>,</w:t>
      </w:r>
      <w:r>
        <w:rPr>
          <w:rFonts w:eastAsia="Times New Roman" w:cs="Times New Roman"/>
          <w:szCs w:val="24"/>
        </w:rPr>
        <w:t xml:space="preserve"> που θα ιδρυθούν, δεν υπάρχει περίπτωση να πετύχει. Πρέπει να γίνει συνείδηση στον πολίτη ότι αυτή η θέση από την οποία θα κληθούν να υπηρετήσουν την πατρίδα, είναι πολ</w:t>
      </w:r>
      <w:r>
        <w:rPr>
          <w:rFonts w:eastAsia="Times New Roman" w:cs="Times New Roman"/>
          <w:szCs w:val="24"/>
        </w:rPr>
        <w:t xml:space="preserve">ύ σοβαρή θέση και θα πρέπει να αποτυπωθεί με ενέργειες και πράξεις και αυτό αφορά εσάς, κύριε Υπουργέ, που θα έχετε αυτή την ευθύνη. </w:t>
      </w:r>
    </w:p>
    <w:p w14:paraId="3DCAD3C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Εάν πάμε στις πρακτικές των προηγούμενων, δηλαδή όλοι οι </w:t>
      </w:r>
      <w:proofErr w:type="spellStart"/>
      <w:r>
        <w:rPr>
          <w:rFonts w:eastAsia="Times New Roman" w:cs="Times New Roman"/>
          <w:szCs w:val="24"/>
        </w:rPr>
        <w:t>οσφυοκάμπτες</w:t>
      </w:r>
      <w:proofErr w:type="spellEnd"/>
      <w:r>
        <w:rPr>
          <w:rFonts w:eastAsia="Times New Roman" w:cs="Times New Roman"/>
          <w:szCs w:val="24"/>
        </w:rPr>
        <w:t xml:space="preserve"> που είναι γύρω από τους υπουργικούς θώκους ή οι άνθρ</w:t>
      </w:r>
      <w:r>
        <w:rPr>
          <w:rFonts w:eastAsia="Times New Roman" w:cs="Times New Roman"/>
          <w:szCs w:val="24"/>
        </w:rPr>
        <w:t>ωποι</w:t>
      </w:r>
      <w:r>
        <w:rPr>
          <w:rFonts w:eastAsia="Times New Roman" w:cs="Times New Roman"/>
          <w:szCs w:val="24"/>
        </w:rPr>
        <w:t>,</w:t>
      </w:r>
      <w:r>
        <w:rPr>
          <w:rFonts w:eastAsia="Times New Roman" w:cs="Times New Roman"/>
          <w:szCs w:val="24"/>
        </w:rPr>
        <w:t xml:space="preserve"> που έχουν συνδικαλιστικές δράσεις</w:t>
      </w:r>
      <w:r>
        <w:rPr>
          <w:rFonts w:eastAsia="Times New Roman" w:cs="Times New Roman"/>
          <w:szCs w:val="24"/>
        </w:rPr>
        <w:t>,</w:t>
      </w:r>
      <w:r>
        <w:rPr>
          <w:rFonts w:eastAsia="Times New Roman" w:cs="Times New Roman"/>
          <w:szCs w:val="24"/>
        </w:rPr>
        <w:t xml:space="preserve"> επιλεγούν με αυτά τα κριτήρια, είναι βέβαιο ότι θα αποτύχουν. Αυτό εξάλλου αποτυπώνεται σήμερα ως πραγματικότητα με την επιλογή που κάναμε στις θέσεις των διοικητών των υγειονομικών μονάδων.</w:t>
      </w:r>
    </w:p>
    <w:p w14:paraId="3DCAD3C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r>
        <w:rPr>
          <w:rFonts w:eastAsia="Times New Roman" w:cs="Times New Roman"/>
          <w:szCs w:val="24"/>
        </w:rPr>
        <w:t xml:space="preserve">για την ανοχή σας. Ελπίζω να έχει μία καλή εξέλιξη το ζήτημα των αστικών συγκοινωνιών. </w:t>
      </w:r>
    </w:p>
    <w:p w14:paraId="3DCAD3D0"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3DCAD3D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Ουρσουζίδη</w:t>
      </w:r>
      <w:proofErr w:type="spellEnd"/>
      <w:r>
        <w:rPr>
          <w:rFonts w:eastAsia="Times New Roman" w:cs="Times New Roman"/>
          <w:szCs w:val="24"/>
        </w:rPr>
        <w:t>, Βουλευτή του ΣΥΡΙΖΑ.</w:t>
      </w:r>
    </w:p>
    <w:p w14:paraId="3DCAD3D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Τον λόγο έχει ο Βουλευτ</w:t>
      </w:r>
      <w:r>
        <w:rPr>
          <w:rFonts w:eastAsia="Times New Roman" w:cs="Times New Roman"/>
          <w:szCs w:val="24"/>
        </w:rPr>
        <w:t xml:space="preserve">ής του ΣΥΡΙΖΑ κ. Τριαντάφυλλος </w:t>
      </w:r>
      <w:proofErr w:type="spellStart"/>
      <w:r>
        <w:rPr>
          <w:rFonts w:eastAsia="Times New Roman" w:cs="Times New Roman"/>
          <w:szCs w:val="24"/>
        </w:rPr>
        <w:t>Μηταφίδης</w:t>
      </w:r>
      <w:proofErr w:type="spellEnd"/>
      <w:r>
        <w:rPr>
          <w:rFonts w:eastAsia="Times New Roman" w:cs="Times New Roman"/>
          <w:szCs w:val="24"/>
        </w:rPr>
        <w:t xml:space="preserve">. </w:t>
      </w:r>
    </w:p>
    <w:p w14:paraId="3DCAD3D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 xml:space="preserve">Ο Κοινοβουλευτικός Εκπρόσωπος της Δημοκρατικής Συμπαράταξης κ. Θεοχαρόπουλος μας κάλεσε προηγουμένως να βάλουμε τέλος στην παρακμή. </w:t>
      </w:r>
    </w:p>
    <w:p w14:paraId="3DCAD3D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Όταν, όμως, φέρνουμε στη Βουλή και νομοθετούμε τη ληξια</w:t>
      </w:r>
      <w:r>
        <w:rPr>
          <w:rFonts w:eastAsia="Times New Roman" w:cs="Times New Roman"/>
          <w:szCs w:val="24"/>
        </w:rPr>
        <w:t>ρχική πράξη θανάτου του ΟΑΣΘ και ανοίγουμε μία νέα σελίδα, ανταποκρινόμενοι σ</w:t>
      </w:r>
      <w:r>
        <w:rPr>
          <w:rFonts w:eastAsia="Times New Roman" w:cs="Times New Roman"/>
          <w:szCs w:val="24"/>
        </w:rPr>
        <w:t>το</w:t>
      </w:r>
      <w:r>
        <w:rPr>
          <w:rFonts w:eastAsia="Times New Roman" w:cs="Times New Roman"/>
          <w:szCs w:val="24"/>
        </w:rPr>
        <w:t xml:space="preserve"> πολύχρονο ζωτικό αίτημα της Θεσσαλονίκης και της ευρύτερης περιοχής, επιτέλους αυτή η πόλη να αποκτήσει ένα αξιοπρεπές, αξιόπιστο δημόσιο μέσο μεταφοράς, αρχίζουμε να </w:t>
      </w:r>
      <w:r>
        <w:rPr>
          <w:rFonts w:eastAsia="Times New Roman" w:cs="Times New Roman"/>
          <w:szCs w:val="24"/>
        </w:rPr>
        <w:t>«</w:t>
      </w:r>
      <w:r>
        <w:rPr>
          <w:rFonts w:eastAsia="Times New Roman" w:cs="Times New Roman"/>
          <w:szCs w:val="24"/>
        </w:rPr>
        <w:t>πυροβολο</w:t>
      </w:r>
      <w:r>
        <w:rPr>
          <w:rFonts w:eastAsia="Times New Roman" w:cs="Times New Roman"/>
          <w:szCs w:val="24"/>
        </w:rPr>
        <w:t>ύμε</w:t>
      </w:r>
      <w:r>
        <w:rPr>
          <w:rFonts w:eastAsia="Times New Roman" w:cs="Times New Roman"/>
          <w:szCs w:val="24"/>
        </w:rPr>
        <w:t>»</w:t>
      </w:r>
      <w:r>
        <w:rPr>
          <w:rFonts w:eastAsia="Times New Roman" w:cs="Times New Roman"/>
          <w:szCs w:val="24"/>
        </w:rPr>
        <w:t>, να ρίχνουμε σκιές, να κάνουμε προβολές στο μέλλον ότι θα αποτύχει</w:t>
      </w:r>
      <w:r>
        <w:rPr>
          <w:rFonts w:eastAsia="Times New Roman" w:cs="Times New Roman"/>
          <w:szCs w:val="24"/>
        </w:rPr>
        <w:t>. Ν</w:t>
      </w:r>
      <w:r>
        <w:rPr>
          <w:rFonts w:eastAsia="Times New Roman" w:cs="Times New Roman"/>
          <w:szCs w:val="24"/>
        </w:rPr>
        <w:t>α δίνουμε και γραμμή επίσης στη δικαιοσύνη</w:t>
      </w:r>
      <w:r>
        <w:rPr>
          <w:rFonts w:eastAsia="Times New Roman" w:cs="Times New Roman"/>
          <w:szCs w:val="24"/>
        </w:rPr>
        <w:t>,</w:t>
      </w:r>
      <w:r>
        <w:rPr>
          <w:rFonts w:eastAsia="Times New Roman" w:cs="Times New Roman"/>
          <w:szCs w:val="24"/>
        </w:rPr>
        <w:t xml:space="preserve"> στην οποία θα προσφύγουν οι αμαρτωλοί μέτοχοι του ΟΑΣΘ, για να ανακόψουν αυτή την πορεία.</w:t>
      </w:r>
    </w:p>
    <w:p w14:paraId="3DCAD3D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Είναι φανερό, λοιπόν, ότι πολλοί οι οποίοι έχουν</w:t>
      </w:r>
      <w:r>
        <w:rPr>
          <w:rFonts w:eastAsia="Times New Roman" w:cs="Times New Roman"/>
          <w:szCs w:val="24"/>
        </w:rPr>
        <w:t xml:space="preserve"> σχέση -όπως το νύχι με το κρέας- με αυτό που πολύ σωστά αποκάλεσε ο Κοινοβουλευτικός Εκπρόσωπος του ΣΥΡΙΖΑ</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Ξυδάκης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πελατειακό παρασιτισμό</w:t>
      </w:r>
      <w:r>
        <w:rPr>
          <w:rFonts w:eastAsia="Times New Roman" w:cs="Times New Roman"/>
          <w:szCs w:val="24"/>
        </w:rPr>
        <w:t>»</w:t>
      </w:r>
      <w:r>
        <w:rPr>
          <w:rFonts w:eastAsia="Times New Roman" w:cs="Times New Roman"/>
          <w:szCs w:val="24"/>
        </w:rPr>
        <w:t xml:space="preserve">, δεν θέλουν να αποχαιρετήσουν το αμαρτωλό αυτό παρελθόν. </w:t>
      </w:r>
    </w:p>
    <w:p w14:paraId="3DCAD3D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Θέλω να τους πω ότι είναι κόντρα στο κοινό αίσθημα. </w:t>
      </w:r>
      <w:r>
        <w:rPr>
          <w:rFonts w:eastAsia="Times New Roman" w:cs="Times New Roman"/>
          <w:szCs w:val="24"/>
        </w:rPr>
        <w:t>Δεν θα βρουν ούτε έναν πολίτη της Θεσσαλονίκης να τον πείσουν ότι ο ανυπόληπτος ΟΑΣΘ, ο οποίος ταλαι</w:t>
      </w:r>
      <w:r>
        <w:rPr>
          <w:rFonts w:eastAsia="Times New Roman" w:cs="Times New Roman"/>
          <w:szCs w:val="24"/>
        </w:rPr>
        <w:t xml:space="preserve">πωρεί </w:t>
      </w:r>
      <w:r>
        <w:rPr>
          <w:rFonts w:eastAsia="Times New Roman" w:cs="Times New Roman"/>
          <w:szCs w:val="24"/>
        </w:rPr>
        <w:t xml:space="preserve"> επί δεκαετίες αυτή την πόλη, καταβροχθίζοντας δημόσιο χρ</w:t>
      </w:r>
      <w:r>
        <w:rPr>
          <w:rFonts w:eastAsia="Times New Roman" w:cs="Times New Roman"/>
          <w:szCs w:val="24"/>
        </w:rPr>
        <w:t>ήμα</w:t>
      </w:r>
      <w:r>
        <w:rPr>
          <w:rFonts w:eastAsia="Times New Roman" w:cs="Times New Roman"/>
          <w:szCs w:val="24"/>
        </w:rPr>
        <w:t>, μπορεί ξαφνικά να αλλάξει χαρακτήρα</w:t>
      </w:r>
      <w:r>
        <w:rPr>
          <w:rFonts w:eastAsia="Times New Roman" w:cs="Times New Roman"/>
          <w:szCs w:val="24"/>
        </w:rPr>
        <w:t>,</w:t>
      </w:r>
      <w:r>
        <w:rPr>
          <w:rFonts w:eastAsia="Times New Roman" w:cs="Times New Roman"/>
          <w:szCs w:val="24"/>
        </w:rPr>
        <w:t xml:space="preserve"> εφόσον εισαγάγουμε κριτήρια, όπως λένε</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υγιούς επι</w:t>
      </w:r>
      <w:r>
        <w:rPr>
          <w:rFonts w:eastAsia="Times New Roman" w:cs="Times New Roman"/>
          <w:szCs w:val="24"/>
        </w:rPr>
        <w:t>χειρηματικότητας</w:t>
      </w:r>
      <w:r>
        <w:rPr>
          <w:rFonts w:eastAsia="Times New Roman" w:cs="Times New Roman"/>
          <w:szCs w:val="24"/>
        </w:rPr>
        <w:t>»</w:t>
      </w:r>
      <w:r>
        <w:rPr>
          <w:rFonts w:eastAsia="Times New Roman" w:cs="Times New Roman"/>
          <w:szCs w:val="24"/>
        </w:rPr>
        <w:t>, όταν φρόντιζαν βέβαια οι ίδιοι όλα αυτά τα χρόνια να συντηρούν το καθεστώς</w:t>
      </w:r>
      <w:r>
        <w:rPr>
          <w:rFonts w:eastAsia="Times New Roman" w:cs="Times New Roman"/>
          <w:szCs w:val="24"/>
        </w:rPr>
        <w:t xml:space="preserve"> του ΟΑΣΘ</w:t>
      </w:r>
      <w:r>
        <w:rPr>
          <w:rFonts w:eastAsia="Times New Roman" w:cs="Times New Roman"/>
          <w:szCs w:val="24"/>
        </w:rPr>
        <w:t xml:space="preserve"> για ιδιοτελείς πολιτικούς λόγους. Κόβουμε λοιπόν, τον γόρδιο δεσμό. </w:t>
      </w:r>
    </w:p>
    <w:p w14:paraId="3DCAD3D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Ακούσαμε να λένε «Μα, γιατί δεν προχωρείτε και στη </w:t>
      </w:r>
      <w:proofErr w:type="spellStart"/>
      <w:r>
        <w:rPr>
          <w:rFonts w:eastAsia="Times New Roman" w:cs="Times New Roman"/>
          <w:szCs w:val="24"/>
        </w:rPr>
        <w:t>δημοτικοποίηση</w:t>
      </w:r>
      <w:proofErr w:type="spellEnd"/>
      <w:r>
        <w:rPr>
          <w:rFonts w:eastAsia="Times New Roman" w:cs="Times New Roman"/>
          <w:szCs w:val="24"/>
        </w:rPr>
        <w:t xml:space="preserve"> των συγκοινωνιών».</w:t>
      </w:r>
      <w:r>
        <w:rPr>
          <w:rFonts w:eastAsia="Times New Roman" w:cs="Times New Roman"/>
          <w:szCs w:val="24"/>
        </w:rPr>
        <w:t xml:space="preserve"> Επειδή συνέβη να είμαι αρκετά χρόνια στο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 xml:space="preserve">υμβούλιο Θεσσαλονίκης, θυμάμαι ότι κάθε φορά που η παράταξή μας έφερνε το ζήτημα της </w:t>
      </w:r>
      <w:proofErr w:type="spellStart"/>
      <w:r>
        <w:rPr>
          <w:rFonts w:eastAsia="Times New Roman" w:cs="Times New Roman"/>
          <w:szCs w:val="24"/>
        </w:rPr>
        <w:t>δημοτικοποίησης</w:t>
      </w:r>
      <w:proofErr w:type="spellEnd"/>
      <w:r>
        <w:rPr>
          <w:rFonts w:eastAsia="Times New Roman" w:cs="Times New Roman"/>
          <w:szCs w:val="24"/>
        </w:rPr>
        <w:t xml:space="preserve"> ως ένα μεταβατικό καθεστώς, εισπράτταμε μόνο την ψήφο μας.</w:t>
      </w:r>
    </w:p>
    <w:p w14:paraId="3DCAD3D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Επί ένα τέταρτο του αιώνα η Νέα Δημοκρατία ε</w:t>
      </w:r>
      <w:r>
        <w:rPr>
          <w:rFonts w:eastAsia="Times New Roman" w:cs="Times New Roman"/>
          <w:szCs w:val="24"/>
        </w:rPr>
        <w:t xml:space="preserve">ίχε τον Δήμο Θεσσαλονίκης και ο εκλεκτός της, όπως ξέρετε, καταδικάστηκε </w:t>
      </w:r>
      <w:r>
        <w:rPr>
          <w:rFonts w:eastAsia="Times New Roman" w:cs="Times New Roman"/>
          <w:szCs w:val="24"/>
        </w:rPr>
        <w:t>-</w:t>
      </w:r>
      <w:r>
        <w:rPr>
          <w:rFonts w:eastAsia="Times New Roman" w:cs="Times New Roman"/>
          <w:szCs w:val="24"/>
        </w:rPr>
        <w:t>μαζί με την υπόλοιπη παρέα</w:t>
      </w:r>
      <w:r>
        <w:rPr>
          <w:rFonts w:eastAsia="Times New Roman" w:cs="Times New Roman"/>
          <w:szCs w:val="24"/>
        </w:rPr>
        <w:t xml:space="preserve"> του</w:t>
      </w:r>
      <w:r>
        <w:rPr>
          <w:rFonts w:eastAsia="Times New Roman" w:cs="Times New Roman"/>
          <w:szCs w:val="24"/>
        </w:rPr>
        <w:t>-</w:t>
      </w:r>
      <w:r>
        <w:rPr>
          <w:rFonts w:eastAsia="Times New Roman" w:cs="Times New Roman"/>
          <w:szCs w:val="24"/>
        </w:rPr>
        <w:t xml:space="preserve"> για κακουργηματική υπεξαίρεση στον Δήμο Θεσσαλονίκης. Αυτ</w:t>
      </w:r>
      <w:r>
        <w:rPr>
          <w:rFonts w:eastAsia="Times New Roman" w:cs="Times New Roman"/>
          <w:szCs w:val="24"/>
        </w:rPr>
        <w:t>ή</w:t>
      </w:r>
      <w:r>
        <w:rPr>
          <w:rFonts w:eastAsia="Times New Roman" w:cs="Times New Roman"/>
          <w:szCs w:val="24"/>
        </w:rPr>
        <w:t xml:space="preserve"> ήταν η μεγάλη προσφορά </w:t>
      </w:r>
      <w:r>
        <w:rPr>
          <w:rFonts w:eastAsia="Times New Roman" w:cs="Times New Roman"/>
          <w:szCs w:val="24"/>
        </w:rPr>
        <w:t xml:space="preserve">του </w:t>
      </w:r>
      <w:r>
        <w:rPr>
          <w:rFonts w:eastAsia="Times New Roman" w:cs="Times New Roman"/>
          <w:szCs w:val="24"/>
        </w:rPr>
        <w:t>σε αυτή την πόλη. Με αυτ</w:t>
      </w:r>
      <w:r>
        <w:rPr>
          <w:rFonts w:eastAsia="Times New Roman" w:cs="Times New Roman"/>
          <w:szCs w:val="24"/>
        </w:rPr>
        <w:t>ό</w:t>
      </w:r>
      <w:r>
        <w:rPr>
          <w:rFonts w:eastAsia="Times New Roman" w:cs="Times New Roman"/>
          <w:szCs w:val="24"/>
        </w:rPr>
        <w:t xml:space="preserve"> ασχολούνταν και </w:t>
      </w:r>
      <w:r>
        <w:rPr>
          <w:rFonts w:eastAsia="Times New Roman" w:cs="Times New Roman"/>
          <w:szCs w:val="24"/>
        </w:rPr>
        <w:t xml:space="preserve">όχι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με τις δημ</w:t>
      </w:r>
      <w:r>
        <w:rPr>
          <w:rFonts w:eastAsia="Times New Roman" w:cs="Times New Roman"/>
          <w:szCs w:val="24"/>
        </w:rPr>
        <w:t>όσιες συγκοινωνίες.</w:t>
      </w:r>
    </w:p>
    <w:p w14:paraId="3DCAD3D9"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szCs w:val="24"/>
        </w:rPr>
        <w:t>Θέλω να σας πω ότι αυτή η κίνηση της Κυβέρνησης έχει βάλει σε μία κίνηση τα πράγματα στην πόλη</w:t>
      </w:r>
      <w:r>
        <w:rPr>
          <w:rFonts w:eastAsia="Times New Roman" w:cs="Times New Roman"/>
          <w:szCs w:val="24"/>
        </w:rPr>
        <w:t>. Δ</w:t>
      </w:r>
      <w:r>
        <w:rPr>
          <w:rFonts w:eastAsia="Times New Roman" w:cs="Times New Roman"/>
          <w:szCs w:val="24"/>
        </w:rPr>
        <w:t>εν θέλω να είμαι υπερβολικός</w:t>
      </w:r>
      <w:r>
        <w:rPr>
          <w:rFonts w:eastAsia="Times New Roman" w:cs="Times New Roman"/>
          <w:szCs w:val="24"/>
        </w:rPr>
        <w:t>, αλλά</w:t>
      </w:r>
      <w:r>
        <w:rPr>
          <w:rFonts w:eastAsia="Times New Roman" w:cs="Times New Roman"/>
          <w:szCs w:val="24"/>
        </w:rPr>
        <w:t xml:space="preserve"> ήδη έχουμε τις πρώτες αντιδράσεις. Αύριο συνέρχεται </w:t>
      </w:r>
      <w:r>
        <w:rPr>
          <w:rFonts w:eastAsia="Times New Roman" w:cs="Times New Roman"/>
          <w:szCs w:val="24"/>
        </w:rPr>
        <w:t xml:space="preserve">στη Θεσσαλονίκη </w:t>
      </w:r>
      <w:r>
        <w:rPr>
          <w:rFonts w:eastAsia="Times New Roman" w:cs="Times New Roman"/>
          <w:szCs w:val="24"/>
        </w:rPr>
        <w:t>μία πρωτοβουλία για τις δημόσιες αστ</w:t>
      </w:r>
      <w:r>
        <w:rPr>
          <w:rFonts w:eastAsia="Times New Roman" w:cs="Times New Roman"/>
          <w:szCs w:val="24"/>
        </w:rPr>
        <w:t xml:space="preserve">ικές συγκοινωνίες. </w:t>
      </w:r>
      <w:r>
        <w:rPr>
          <w:rFonts w:eastAsia="Times New Roman" w:cs="Times New Roman"/>
          <w:bCs/>
          <w:shd w:val="clear" w:color="auto" w:fill="FFFFFF"/>
        </w:rPr>
        <w:t xml:space="preserve">Αυτή μάλιστα καταλήγει σε ένα τρίπτυχο: την πρόσβαση στη μεταφορά και μετακίνηση όλων των πολιτών, τη δωρεάν μετακίνηση των ανέργων, ολοκληρωμένο σύστημα αστικών συγκοινωνιών, που θα περιλαμβάνει όλα τα μέσα σταθερής τροχιάς, λεωφορεία, </w:t>
      </w:r>
      <w:r>
        <w:rPr>
          <w:rFonts w:eastAsia="Times New Roman" w:cs="Times New Roman"/>
          <w:bCs/>
          <w:shd w:val="clear" w:color="auto" w:fill="FFFFFF"/>
        </w:rPr>
        <w:t>θαλάσσιες συγκοινωνίες και τα ποδήλατα.</w:t>
      </w:r>
    </w:p>
    <w:p w14:paraId="3DCAD3DA"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Θέλω να σημειώσω</w:t>
      </w:r>
      <w:r>
        <w:rPr>
          <w:rFonts w:eastAsia="Times New Roman" w:cs="Times New Roman"/>
          <w:bCs/>
          <w:shd w:val="clear" w:color="auto" w:fill="FFFFFF"/>
        </w:rPr>
        <w:t>,,</w:t>
      </w:r>
      <w:r>
        <w:rPr>
          <w:rFonts w:eastAsia="Times New Roman" w:cs="Times New Roman"/>
          <w:bCs/>
          <w:shd w:val="clear" w:color="auto" w:fill="FFFFFF"/>
        </w:rPr>
        <w:t xml:space="preserve"> με μεγάλη μου λύπη</w:t>
      </w:r>
      <w:r>
        <w:rPr>
          <w:rFonts w:eastAsia="Times New Roman" w:cs="Times New Roman"/>
          <w:bCs/>
          <w:shd w:val="clear" w:color="auto" w:fill="FFFFFF"/>
        </w:rPr>
        <w:t>,</w:t>
      </w:r>
      <w:r>
        <w:rPr>
          <w:rFonts w:eastAsia="Times New Roman" w:cs="Times New Roman"/>
          <w:bCs/>
          <w:shd w:val="clear" w:color="auto" w:fill="FFFFFF"/>
        </w:rPr>
        <w:t xml:space="preserve"> ότι κατά τη χθεσινή ακρόαση των φορέων έλειπε ο κατεξοχήν ενδιαφερόμενος -όπως θα έπρεπε να </w:t>
      </w:r>
      <w:r>
        <w:rPr>
          <w:rFonts w:eastAsia="Times New Roman"/>
          <w:bCs/>
          <w:shd w:val="clear" w:color="auto" w:fill="FFFFFF"/>
        </w:rPr>
        <w:t>είναι</w:t>
      </w:r>
      <w:r>
        <w:rPr>
          <w:rFonts w:eastAsia="Times New Roman" w:cs="Times New Roman"/>
          <w:bCs/>
          <w:shd w:val="clear" w:color="auto" w:fill="FFFFFF"/>
        </w:rPr>
        <w:t xml:space="preserve">- φορέας, ο Δήμος της Θεσσαλονίκης. Ξέρω, </w:t>
      </w:r>
      <w:r>
        <w:rPr>
          <w:rFonts w:eastAsia="Times New Roman"/>
          <w:bCs/>
          <w:shd w:val="clear" w:color="auto" w:fill="FFFFFF"/>
        </w:rPr>
        <w:t>βεβαίως,</w:t>
      </w:r>
      <w:r>
        <w:rPr>
          <w:rFonts w:eastAsia="Times New Roman" w:cs="Times New Roman"/>
          <w:bCs/>
          <w:shd w:val="clear" w:color="auto" w:fill="FFFFFF"/>
        </w:rPr>
        <w:t xml:space="preserve"> τις απόψεις του Δημάρχου, αλλά το ζήτημα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lastRenderedPageBreak/>
        <w:t>για ποιον λόγο απουσίαζε. Και απουσίαζε τη στιγμή που όμοροι δήμοι, παρά τις πολύ σωστές κατά τη γνώμη μου κριτικές τους παρατηρήσεις και τη δικαιολογημένη ανησυχία τους για το μέλλον αυτής της εξέλιξης, ήταν</w:t>
      </w:r>
      <w:r>
        <w:rPr>
          <w:rFonts w:eastAsia="Times New Roman" w:cs="Times New Roman"/>
          <w:bCs/>
          <w:shd w:val="clear" w:color="auto" w:fill="FFFFFF"/>
        </w:rPr>
        <w:t xml:space="preserve"> παρόντες. Η ΚΕΔΕ, από την άλλη μεριά, που υποτίθεται ότι τους εκπροσωπεί, κάθε άλλο παρά βγήκε να υποστηρίξει αυτή την προσπάθεια. </w:t>
      </w:r>
    </w:p>
    <w:p w14:paraId="3DCAD3DB"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Θέλω να θέσω ένα ζήτημα -με την ανοχή σας, κύριε Πρόεδρε- για το οποίο είχαμε παραπεμφθεί στο παρελθόν για απάτη με απόφαση</w:t>
      </w:r>
      <w:r>
        <w:rPr>
          <w:rFonts w:eastAsia="Times New Roman" w:cs="Times New Roman"/>
          <w:bCs/>
          <w:shd w:val="clear" w:color="auto" w:fill="FFFFFF"/>
        </w:rPr>
        <w:t xml:space="preserve"> της Επιτροπής Αναφορών του Ευρωκοινοβουλίου, </w:t>
      </w:r>
      <w:r>
        <w:rPr>
          <w:rFonts w:eastAsia="Times New Roman" w:cs="Times New Roman"/>
          <w:bCs/>
          <w:shd w:val="clear" w:color="auto" w:fill="FFFFFF"/>
        </w:rPr>
        <w:t xml:space="preserve">στην οποία </w:t>
      </w:r>
      <w:r>
        <w:rPr>
          <w:rFonts w:eastAsia="Times New Roman" w:cs="Times New Roman"/>
          <w:bCs/>
          <w:shd w:val="clear" w:color="auto" w:fill="FFFFFF"/>
        </w:rPr>
        <w:t xml:space="preserve">είχα την τιμή να εκπροσωπήσω τότε τις </w:t>
      </w:r>
      <w:r>
        <w:rPr>
          <w:rFonts w:eastAsia="Times New Roman" w:cs="Times New Roman"/>
          <w:bCs/>
          <w:shd w:val="clear" w:color="auto" w:fill="FFFFFF"/>
        </w:rPr>
        <w:t>πρωτ</w:t>
      </w:r>
      <w:r>
        <w:rPr>
          <w:rFonts w:eastAsia="Times New Roman" w:cs="Times New Roman"/>
          <w:bCs/>
          <w:shd w:val="clear" w:color="auto" w:fill="FFFFFF"/>
        </w:rPr>
        <w:t>οβάθμιες εκπαιδευτικές οργανώσεις</w:t>
      </w:r>
      <w:r>
        <w:rPr>
          <w:rFonts w:eastAsia="Times New Roman" w:cs="Times New Roman"/>
          <w:bCs/>
          <w:shd w:val="clear" w:color="auto" w:fill="FFFFFF"/>
        </w:rPr>
        <w:t xml:space="preserve"> (ΕΛΜΕ-Θ)</w:t>
      </w:r>
      <w:r>
        <w:rPr>
          <w:rFonts w:eastAsia="Times New Roman" w:cs="Times New Roman"/>
          <w:bCs/>
          <w:shd w:val="clear" w:color="auto" w:fill="FFFFFF"/>
        </w:rPr>
        <w:t xml:space="preserve">. Αναφέρομαι, </w:t>
      </w:r>
      <w:r>
        <w:rPr>
          <w:rFonts w:eastAsia="Times New Roman"/>
          <w:bCs/>
          <w:shd w:val="clear" w:color="auto" w:fill="FFFFFF"/>
        </w:rPr>
        <w:t>βεβαίως,</w:t>
      </w:r>
      <w:r>
        <w:rPr>
          <w:rFonts w:eastAsia="Times New Roman" w:cs="Times New Roman"/>
          <w:bCs/>
          <w:shd w:val="clear" w:color="auto" w:fill="FFFFFF"/>
        </w:rPr>
        <w:t xml:space="preserve"> στο σκάνδαλο της μεταφοράς των μαθητών. </w:t>
      </w:r>
    </w:p>
    <w:p w14:paraId="3DCAD3DC"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Ακούστε, λοιπόν, κύριε Υπουργέ, γιατί ακούσαμε χθες</w:t>
      </w:r>
      <w:r>
        <w:rPr>
          <w:rFonts w:eastAsia="Times New Roman" w:cs="Times New Roman"/>
          <w:bCs/>
          <w:shd w:val="clear" w:color="auto" w:fill="FFFFFF"/>
        </w:rPr>
        <w:t xml:space="preserve"> και την εκ</w:t>
      </w:r>
      <w:r>
        <w:rPr>
          <w:rFonts w:eastAsia="Times New Roman" w:cs="Times New Roman"/>
          <w:bCs/>
          <w:shd w:val="clear" w:color="auto" w:fill="FFFFFF"/>
        </w:rPr>
        <w:t>πρόσωπο</w:t>
      </w:r>
      <w:r>
        <w:rPr>
          <w:rFonts w:eastAsia="Times New Roman" w:cs="Times New Roman"/>
          <w:bCs/>
          <w:shd w:val="clear" w:color="auto" w:fill="FFFFFF"/>
        </w:rPr>
        <w:t xml:space="preserve"> της Περιφέρειας Κεντρικής Μακεδονίας να θέτει ζητήματα. Αυτή τη στιγμή, λοιπόν, </w:t>
      </w:r>
      <w:r>
        <w:rPr>
          <w:rFonts w:eastAsia="Times New Roman"/>
          <w:bCs/>
          <w:shd w:val="clear" w:color="auto" w:fill="FFFFFF"/>
        </w:rPr>
        <w:t>έχει</w:t>
      </w:r>
      <w:r>
        <w:rPr>
          <w:rFonts w:eastAsia="Times New Roman" w:cs="Times New Roman"/>
          <w:bCs/>
          <w:shd w:val="clear" w:color="auto" w:fill="FFFFFF"/>
        </w:rPr>
        <w:t xml:space="preserve"> προκηρύξει έναν διαγωνισμό για τη μεταφορά μαθητών</w:t>
      </w:r>
      <w:r>
        <w:rPr>
          <w:rFonts w:eastAsia="Times New Roman" w:cs="Times New Roman"/>
          <w:bCs/>
          <w:shd w:val="clear" w:color="auto" w:fill="FFFFFF"/>
        </w:rPr>
        <w:t>,</w:t>
      </w:r>
      <w:r>
        <w:rPr>
          <w:rFonts w:eastAsia="Times New Roman" w:cs="Times New Roman"/>
          <w:bCs/>
          <w:shd w:val="clear" w:color="auto" w:fill="FFFFFF"/>
        </w:rPr>
        <w:t xml:space="preserve"> ύψους 44 εκατομμυρίων ευρώ, ενώ σύμφωνα με το εθνικό νομοθετικό πλαίσιο, θα έπρεπε η πλειοψηφία των </w:t>
      </w:r>
      <w:r>
        <w:rPr>
          <w:rFonts w:eastAsia="Times New Roman" w:cs="Times New Roman"/>
          <w:bCs/>
          <w:shd w:val="clear" w:color="auto" w:fill="FFFFFF"/>
        </w:rPr>
        <w:t>μαθητών να μεταφέρεται με τα λεωφορεία του ΟΑΣΘ -πρόκειται για αστικές μεταφορές- εκτός από εκεί όπου υπάρχει πραγματικός λόγος</w:t>
      </w:r>
      <w:r>
        <w:rPr>
          <w:rFonts w:eastAsia="Times New Roman" w:cs="Times New Roman"/>
          <w:bCs/>
          <w:shd w:val="clear" w:color="auto" w:fill="FFFFFF"/>
        </w:rPr>
        <w:t>,</w:t>
      </w:r>
      <w:r>
        <w:rPr>
          <w:rFonts w:eastAsia="Times New Roman" w:cs="Times New Roman"/>
          <w:bCs/>
          <w:shd w:val="clear" w:color="auto" w:fill="FFFFFF"/>
        </w:rPr>
        <w:t xml:space="preserve"> με παιδιά που έχουν προβλήματα. </w:t>
      </w:r>
      <w:r>
        <w:rPr>
          <w:rFonts w:eastAsia="Times New Roman" w:cs="Times New Roman"/>
          <w:bCs/>
          <w:shd w:val="clear" w:color="auto" w:fill="FFFFFF"/>
        </w:rPr>
        <w:lastRenderedPageBreak/>
        <w:t>Θα ήταν έτσι και μια ευκαιρία γι</w:t>
      </w:r>
      <w:r>
        <w:rPr>
          <w:rFonts w:eastAsia="Times New Roman" w:cs="Times New Roman"/>
          <w:bCs/>
          <w:shd w:val="clear" w:color="auto" w:fill="FFFFFF"/>
        </w:rPr>
        <w:t>’</w:t>
      </w:r>
      <w:r>
        <w:rPr>
          <w:rFonts w:eastAsia="Times New Roman" w:cs="Times New Roman"/>
          <w:bCs/>
          <w:shd w:val="clear" w:color="auto" w:fill="FFFFFF"/>
        </w:rPr>
        <w:t xml:space="preserve"> αυτούς που κόπτονται για την εξυγίανσ</w:t>
      </w:r>
      <w:r>
        <w:rPr>
          <w:rFonts w:eastAsia="Times New Roman" w:cs="Times New Roman"/>
          <w:bCs/>
          <w:shd w:val="clear" w:color="auto" w:fill="FFFFFF"/>
        </w:rPr>
        <w:t xml:space="preserve">η </w:t>
      </w:r>
      <w:r>
        <w:rPr>
          <w:rFonts w:eastAsia="Times New Roman" w:cs="Times New Roman"/>
          <w:bCs/>
          <w:shd w:val="clear" w:color="auto" w:fill="FFFFFF"/>
        </w:rPr>
        <w:t xml:space="preserve">του </w:t>
      </w:r>
      <w:r>
        <w:rPr>
          <w:rFonts w:eastAsia="Times New Roman" w:cs="Times New Roman"/>
          <w:bCs/>
          <w:shd w:val="clear" w:color="auto" w:fill="FFFFFF"/>
        </w:rPr>
        <w:t xml:space="preserve">ΟΑΣΘ </w:t>
      </w:r>
      <w:r>
        <w:rPr>
          <w:rFonts w:eastAsia="Times New Roman" w:cs="Times New Roman"/>
          <w:bCs/>
          <w:shd w:val="clear" w:color="auto" w:fill="FFFFFF"/>
        </w:rPr>
        <w:t xml:space="preserve">να αναλάβουν </w:t>
      </w:r>
      <w:r>
        <w:rPr>
          <w:rFonts w:eastAsia="Times New Roman" w:cs="Times New Roman"/>
          <w:bCs/>
          <w:shd w:val="clear" w:color="auto" w:fill="FFFFFF"/>
        </w:rPr>
        <w:t xml:space="preserve">αυτό το μεταφορικό </w:t>
      </w:r>
      <w:r>
        <w:rPr>
          <w:rFonts w:eastAsia="Times New Roman"/>
          <w:bCs/>
          <w:shd w:val="clear" w:color="auto" w:fill="FFFFFF"/>
        </w:rPr>
        <w:t>έ</w:t>
      </w:r>
      <w:r>
        <w:rPr>
          <w:rFonts w:eastAsia="Times New Roman" w:cs="Times New Roman"/>
          <w:bCs/>
          <w:shd w:val="clear" w:color="auto" w:fill="FFFFFF"/>
        </w:rPr>
        <w:t xml:space="preserve">ργο. Έτσι γίνεται σε όλη την Ευρώπη, την οποία επικαλείστε. Οι μαθητές των δημοσίων σχολείων μεταφέρονται με δημόσια μέσα μεταφοράς και όχι με νοικιασμένα </w:t>
      </w:r>
      <w:proofErr w:type="spellStart"/>
      <w:r>
        <w:rPr>
          <w:rFonts w:eastAsia="Times New Roman" w:cs="Times New Roman"/>
          <w:bCs/>
          <w:shd w:val="clear" w:color="auto" w:fill="FFFFFF"/>
        </w:rPr>
        <w:t>πριβέ</w:t>
      </w:r>
      <w:proofErr w:type="spellEnd"/>
      <w:r>
        <w:rPr>
          <w:rFonts w:eastAsia="Times New Roman" w:cs="Times New Roman"/>
          <w:bCs/>
          <w:shd w:val="clear" w:color="auto" w:fill="FFFFFF"/>
        </w:rPr>
        <w:t xml:space="preserve"> λεωφορεία. </w:t>
      </w:r>
    </w:p>
    <w:p w14:paraId="3DCAD3DD"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Θέλω να κλείσω εδώ. Κύριε Υπουργέ και αγαπητοί συνάδελφοι, γι</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αυτό το μεταβατικό καθεστώς, το οποίο όντως </w:t>
      </w:r>
      <w:r>
        <w:rPr>
          <w:rFonts w:eastAsia="Times New Roman"/>
          <w:bCs/>
          <w:shd w:val="clear" w:color="auto" w:fill="FFFFFF"/>
        </w:rPr>
        <w:t>έχει</w:t>
      </w:r>
      <w:r>
        <w:rPr>
          <w:rFonts w:eastAsia="Times New Roman" w:cs="Times New Roman"/>
          <w:bCs/>
          <w:shd w:val="clear" w:color="auto" w:fill="FFFFFF"/>
        </w:rPr>
        <w:t xml:space="preserve"> ζητήματα που πρέπει να διευκρινιστούν, θα έχουμε έναν αμείλικτο πόλεμο από τα γνωστά συμφέροντα, που θα προσπαθήσουν να σαμποτάρουν το όλο εγχείρημα. Ήδη έχουν δείξει τα δόντια τους. </w:t>
      </w:r>
    </w:p>
    <w:p w14:paraId="3DCAD3DE"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Θα πρέπει</w:t>
      </w:r>
      <w:r>
        <w:rPr>
          <w:rFonts w:eastAsia="Times New Roman" w:cs="Times New Roman"/>
          <w:bCs/>
          <w:shd w:val="clear" w:color="auto" w:fill="FFFFFF"/>
        </w:rPr>
        <w:t>,</w:t>
      </w:r>
      <w:r>
        <w:rPr>
          <w:rFonts w:eastAsia="Times New Roman" w:cs="Times New Roman"/>
          <w:bCs/>
          <w:shd w:val="clear" w:color="auto" w:fill="FFFFFF"/>
        </w:rPr>
        <w:t xml:space="preserve"> από την πλευρά της η </w:t>
      </w:r>
      <w:r>
        <w:rPr>
          <w:rFonts w:eastAsia="Times New Roman"/>
          <w:bCs/>
          <w:shd w:val="clear" w:color="auto" w:fill="FFFFFF"/>
        </w:rPr>
        <w:t>Κυβέρνηση</w:t>
      </w:r>
      <w:r>
        <w:rPr>
          <w:rFonts w:eastAsia="Times New Roman"/>
          <w:bCs/>
          <w:shd w:val="clear" w:color="auto" w:fill="FFFFFF"/>
        </w:rPr>
        <w:t>,</w:t>
      </w:r>
      <w:r>
        <w:rPr>
          <w:rFonts w:eastAsia="Times New Roman" w:cs="Times New Roman"/>
          <w:bCs/>
          <w:shd w:val="clear" w:color="auto" w:fill="FFFFFF"/>
        </w:rPr>
        <w:t xml:space="preserve"> να μην υποτιμήσει </w:t>
      </w:r>
      <w:r>
        <w:rPr>
          <w:rFonts w:eastAsia="Times New Roman" w:cs="Times New Roman"/>
          <w:bCs/>
          <w:shd w:val="clear" w:color="auto" w:fill="FFFFFF"/>
        </w:rPr>
        <w:t xml:space="preserve">το </w:t>
      </w:r>
      <w:r>
        <w:rPr>
          <w:rFonts w:eastAsia="Times New Roman" w:cs="Times New Roman"/>
          <w:bCs/>
          <w:shd w:val="clear" w:color="auto" w:fill="FFFFFF"/>
        </w:rPr>
        <w:t xml:space="preserve">-με την καλή έννοια- τεχνοκρατικό μάνατζμεντ, ώστε να </w:t>
      </w:r>
      <w:r>
        <w:rPr>
          <w:rFonts w:eastAsia="Times New Roman" w:cs="Times New Roman"/>
          <w:bCs/>
          <w:shd w:val="clear" w:color="auto" w:fill="FFFFFF"/>
        </w:rPr>
        <w:t>συμ</w:t>
      </w:r>
      <w:r>
        <w:rPr>
          <w:rFonts w:eastAsia="Times New Roman" w:cs="Times New Roman"/>
          <w:bCs/>
          <w:shd w:val="clear" w:color="auto" w:fill="FFFFFF"/>
        </w:rPr>
        <w:t xml:space="preserve">βαδίζει με το δημόσιο συμφέρον, ώστε να υπερτερεί αυτή η διαχείριση απέναντι στα κρατικοδίαιτα επιχειρηματικά «τρωκτικά» του ελληνικού </w:t>
      </w:r>
      <w:r>
        <w:rPr>
          <w:rFonts w:eastAsia="Times New Roman" w:cs="Times New Roman"/>
          <w:bCs/>
          <w:shd w:val="clear" w:color="auto" w:fill="FFFFFF"/>
        </w:rPr>
        <w:t>δ</w:t>
      </w:r>
      <w:r>
        <w:rPr>
          <w:rFonts w:eastAsia="Times New Roman" w:cs="Times New Roman"/>
          <w:bCs/>
          <w:shd w:val="clear" w:color="auto" w:fill="FFFFFF"/>
        </w:rPr>
        <w:t xml:space="preserve">ημοσίου, που κρύβονται πίσω από το «αμαρτωλό» αλήστου μνήμης δικομματικό καθεστώς, το οποίο φέσωσε τη χώρα, όπως ξέρετε, με 350 δισεκατομμύρια ευρώ . Και ο ιδιωτικός ΟΑΣΘ, βέβαια, </w:t>
      </w:r>
      <w:r>
        <w:rPr>
          <w:rFonts w:eastAsia="Times New Roman"/>
          <w:bCs/>
          <w:shd w:val="clear" w:color="auto" w:fill="FFFFFF"/>
        </w:rPr>
        <w:t>έχει</w:t>
      </w:r>
      <w:r>
        <w:rPr>
          <w:rFonts w:eastAsia="Times New Roman" w:cs="Times New Roman"/>
          <w:bCs/>
          <w:shd w:val="clear" w:color="auto" w:fill="FFFFFF"/>
        </w:rPr>
        <w:t xml:space="preserve"> το μερτικό του σ</w:t>
      </w:r>
      <w:r>
        <w:rPr>
          <w:rFonts w:eastAsia="Times New Roman" w:cs="Times New Roman"/>
          <w:bCs/>
          <w:shd w:val="clear" w:color="auto" w:fill="FFFFFF"/>
        </w:rPr>
        <w:t>’</w:t>
      </w:r>
      <w:r>
        <w:rPr>
          <w:rFonts w:eastAsia="Times New Roman" w:cs="Times New Roman"/>
          <w:bCs/>
          <w:shd w:val="clear" w:color="auto" w:fill="FFFFFF"/>
        </w:rPr>
        <w:t xml:space="preserve"> αυτό το «πάρτι». </w:t>
      </w:r>
    </w:p>
    <w:p w14:paraId="3DCAD3DF"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3DCAD3E0" w14:textId="77777777" w:rsidR="00B8452E" w:rsidRDefault="00811243">
      <w:pPr>
        <w:spacing w:line="600" w:lineRule="auto"/>
        <w:jc w:val="center"/>
        <w:rPr>
          <w:rFonts w:eastAsia="Times New Roman" w:cs="Times New Roman"/>
        </w:rPr>
      </w:pPr>
      <w:r>
        <w:rPr>
          <w:rFonts w:eastAsia="Times New Roman" w:cs="Times New Roman"/>
        </w:rPr>
        <w:t>(Χειροκροτήματα από την</w:t>
      </w:r>
      <w:r>
        <w:rPr>
          <w:rFonts w:eastAsia="Times New Roman" w:cs="Times New Roman"/>
        </w:rPr>
        <w:t xml:space="preserve"> πτέρυγα του ΣΥΡΙΖΑ)</w:t>
      </w:r>
    </w:p>
    <w:p w14:paraId="3DCAD3E1"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b/>
          <w:bCs/>
          <w:shd w:val="clear" w:color="auto" w:fill="FFFFFF"/>
        </w:rPr>
        <w:lastRenderedPageBreak/>
        <w:t xml:space="preserve">ΠΡΟΕΔΡΕΥΩΝ (Αναστάσιος Κουράκης): </w:t>
      </w:r>
      <w:r>
        <w:rPr>
          <w:rFonts w:eastAsia="Times New Roman" w:cs="Times New Roman"/>
          <w:bCs/>
          <w:shd w:val="clear" w:color="auto" w:fill="FFFFFF"/>
        </w:rPr>
        <w:t xml:space="preserve">Ευχαριστούμε τον κ. Τριαντάφυλλο </w:t>
      </w:r>
      <w:proofErr w:type="spellStart"/>
      <w:r>
        <w:rPr>
          <w:rFonts w:eastAsia="Times New Roman" w:cs="Times New Roman"/>
          <w:bCs/>
          <w:shd w:val="clear" w:color="auto" w:fill="FFFFFF"/>
        </w:rPr>
        <w:t>Μηταφίδη</w:t>
      </w:r>
      <w:proofErr w:type="spellEnd"/>
      <w:r>
        <w:rPr>
          <w:rFonts w:eastAsia="Times New Roman" w:cs="Times New Roman"/>
          <w:bCs/>
          <w:shd w:val="clear" w:color="auto" w:fill="FFFFFF"/>
        </w:rPr>
        <w:t xml:space="preserve">, Βουλευτή του ΣΥΡΙΖΑ. </w:t>
      </w:r>
    </w:p>
    <w:p w14:paraId="3DCAD3E2"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Δίνουμε τον λόγο στον Υπουργό</w:t>
      </w:r>
      <w:r>
        <w:rPr>
          <w:rFonts w:eastAsia="Times New Roman" w:cs="Times New Roman"/>
          <w:bCs/>
          <w:shd w:val="clear" w:color="auto" w:fill="FFFFFF"/>
        </w:rPr>
        <w:t>,</w:t>
      </w:r>
      <w:r>
        <w:rPr>
          <w:rFonts w:eastAsia="Times New Roman" w:cs="Times New Roman"/>
          <w:bCs/>
          <w:shd w:val="clear" w:color="auto" w:fill="FFFFFF"/>
        </w:rPr>
        <w:t xml:space="preserve"> για να αναφερθεί σε δύο τροπολογίες και για νομοτεχνικές βελτιώσεις. Σας ακούμε, κύριε Υπουργέ.</w:t>
      </w:r>
    </w:p>
    <w:p w14:paraId="3DCAD3E3"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ΧΡΗΣΤΟΣ Σ</w:t>
      </w:r>
      <w:r>
        <w:rPr>
          <w:rFonts w:eastAsia="Times New Roman" w:cs="Times New Roman"/>
          <w:b/>
          <w:bCs/>
          <w:shd w:val="clear" w:color="auto" w:fill="FFFFFF"/>
        </w:rPr>
        <w:t>ΠΙΡΤΖΗΣ (Υπουργός Υποδομών και Μεταφορών):</w:t>
      </w:r>
      <w:r>
        <w:rPr>
          <w:rFonts w:eastAsia="Times New Roman" w:cs="Times New Roman"/>
          <w:bCs/>
          <w:shd w:val="clear" w:color="auto" w:fill="FFFFFF"/>
        </w:rPr>
        <w:t xml:space="preserve"> Ευχαριστώ, κύριε Πρόεδρε. </w:t>
      </w:r>
    </w:p>
    <w:p w14:paraId="3DCAD3E4"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Το πρώτο </w:t>
      </w:r>
      <w:r>
        <w:rPr>
          <w:rFonts w:eastAsia="Times New Roman"/>
          <w:bCs/>
          <w:shd w:val="clear" w:color="auto" w:fill="FFFFFF"/>
        </w:rPr>
        <w:t>είναι</w:t>
      </w:r>
      <w:r>
        <w:rPr>
          <w:rFonts w:eastAsia="Times New Roman" w:cs="Times New Roman"/>
          <w:bCs/>
          <w:shd w:val="clear" w:color="auto" w:fill="FFFFFF"/>
        </w:rPr>
        <w:t xml:space="preserve"> οι νομοτεχνικές βελτιώσεις. </w:t>
      </w:r>
      <w:r>
        <w:rPr>
          <w:rFonts w:eastAsia="Times New Roman"/>
          <w:bCs/>
          <w:shd w:val="clear" w:color="auto" w:fill="FFFFFF"/>
        </w:rPr>
        <w:t>Είναι</w:t>
      </w:r>
      <w:r>
        <w:rPr>
          <w:rFonts w:eastAsia="Times New Roman" w:cs="Times New Roman"/>
          <w:bCs/>
          <w:shd w:val="clear" w:color="auto" w:fill="FFFFFF"/>
        </w:rPr>
        <w:t xml:space="preserve"> φραστικού επιπέδου οι τέσσερις: Δηλαδή διαγράφεται ένα </w:t>
      </w:r>
      <w:r>
        <w:rPr>
          <w:rFonts w:eastAsia="Times New Roman"/>
          <w:bCs/>
          <w:shd w:val="clear" w:color="auto" w:fill="FFFFFF"/>
        </w:rPr>
        <w:t>άρθρο,</w:t>
      </w:r>
      <w:r>
        <w:rPr>
          <w:rFonts w:eastAsia="Times New Roman" w:cs="Times New Roman"/>
          <w:bCs/>
          <w:shd w:val="clear" w:color="auto" w:fill="FFFFFF"/>
        </w:rPr>
        <w:t xml:space="preserve"> το «Οι» στο εδάφιο </w:t>
      </w:r>
      <w:r>
        <w:rPr>
          <w:rFonts w:eastAsia="Times New Roman"/>
          <w:bCs/>
          <w:shd w:val="clear" w:color="auto" w:fill="FFFFFF"/>
        </w:rPr>
        <w:t>β΄</w:t>
      </w:r>
      <w:r>
        <w:rPr>
          <w:rFonts w:eastAsia="Times New Roman" w:cs="Times New Roman"/>
          <w:bCs/>
          <w:shd w:val="clear" w:color="auto" w:fill="FFFFFF"/>
        </w:rPr>
        <w:t xml:space="preserve"> της παραγράφου 6 του άρθρου 23. Αντικαθίσταται η λέξη</w:t>
      </w:r>
      <w:r>
        <w:rPr>
          <w:rFonts w:eastAsia="Times New Roman" w:cs="Times New Roman"/>
          <w:bCs/>
          <w:shd w:val="clear" w:color="auto" w:fill="FFFFFF"/>
        </w:rPr>
        <w:t xml:space="preserve"> «υποβάλει» με τη λέξη «υποβάλλει». </w:t>
      </w:r>
    </w:p>
    <w:p w14:paraId="3DCAD3E5"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Επίσης, προστίθεται αυτό που ζήτησε ο Βουλευτής μας «και με βάση τις αρχές της βιώσιμης κινητικότητας». </w:t>
      </w:r>
    </w:p>
    <w:p w14:paraId="3DCAD3E6"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μετά τη λέξη «φόρου» στο εδάφιο α΄ της παραγράφου 3 του </w:t>
      </w:r>
      <w:r>
        <w:rPr>
          <w:rFonts w:eastAsia="Times New Roman"/>
          <w:bCs/>
          <w:shd w:val="clear" w:color="auto" w:fill="FFFFFF"/>
        </w:rPr>
        <w:t>άρθρο</w:t>
      </w:r>
      <w:r>
        <w:rPr>
          <w:rFonts w:eastAsia="Times New Roman" w:cs="Times New Roman"/>
          <w:bCs/>
          <w:shd w:val="clear" w:color="auto" w:fill="FFFFFF"/>
        </w:rPr>
        <w:t>υ 26 προστίθεται η φράση «συμπεριλαμβανομένου του</w:t>
      </w:r>
      <w:r>
        <w:rPr>
          <w:rFonts w:eastAsia="Times New Roman" w:cs="Times New Roman"/>
          <w:bCs/>
          <w:shd w:val="clear" w:color="auto" w:fill="FFFFFF"/>
        </w:rPr>
        <w:t xml:space="preserve"> φόρου εισοδήματος για τυχόν υπεραξία που προκύπτει κατά την ως άνω μεταβίβαση,», για να μην υπάρχει κάποιο κενό σημείο. </w:t>
      </w:r>
    </w:p>
    <w:p w14:paraId="3DCAD3E7"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Όσον αφορά αυτό που ζήτησε ο συνάδελφος κ. Λαζαρίδης, </w:t>
      </w:r>
      <w:r>
        <w:rPr>
          <w:rFonts w:eastAsia="Times New Roman"/>
          <w:bCs/>
          <w:shd w:val="clear" w:color="auto" w:fill="FFFFFF"/>
        </w:rPr>
        <w:t>έχει</w:t>
      </w:r>
      <w:r>
        <w:rPr>
          <w:rFonts w:eastAsia="Times New Roman" w:cs="Times New Roman"/>
          <w:bCs/>
          <w:shd w:val="clear" w:color="auto" w:fill="FFFFFF"/>
        </w:rPr>
        <w:t xml:space="preserve"> δίκιο. Δεν μπορούμε όμως σήμερα να κάνουμε αποδεκτή την τροπολογία του. </w:t>
      </w:r>
      <w:r>
        <w:rPr>
          <w:rFonts w:eastAsia="Times New Roman"/>
          <w:bCs/>
          <w:shd w:val="clear" w:color="auto" w:fill="FFFFFF"/>
        </w:rPr>
        <w:t>Είν</w:t>
      </w:r>
      <w:r>
        <w:rPr>
          <w:rFonts w:eastAsia="Times New Roman"/>
          <w:bCs/>
          <w:shd w:val="clear" w:color="auto" w:fill="FFFFFF"/>
        </w:rPr>
        <w:t>αι</w:t>
      </w:r>
      <w:r>
        <w:rPr>
          <w:rFonts w:eastAsia="Times New Roman" w:cs="Times New Roman"/>
          <w:bCs/>
          <w:shd w:val="clear" w:color="auto" w:fill="FFFFFF"/>
        </w:rPr>
        <w:t xml:space="preserve"> δέσμευση </w:t>
      </w:r>
      <w:r>
        <w:rPr>
          <w:rFonts w:eastAsia="Times New Roman" w:cs="Times New Roman"/>
          <w:bCs/>
          <w:shd w:val="clear" w:color="auto" w:fill="FFFFFF"/>
        </w:rPr>
        <w:t>όμως,</w:t>
      </w:r>
      <w:r>
        <w:rPr>
          <w:rFonts w:eastAsia="Times New Roman" w:cs="Times New Roman"/>
          <w:bCs/>
          <w:shd w:val="clear" w:color="auto" w:fill="FFFFFF"/>
        </w:rPr>
        <w:t xml:space="preserve"> ότι θα δούμε τι ακριβώς </w:t>
      </w:r>
      <w:r>
        <w:rPr>
          <w:rFonts w:eastAsia="Times New Roman"/>
          <w:bCs/>
          <w:shd w:val="clear" w:color="auto" w:fill="FFFFFF"/>
        </w:rPr>
        <w:t>έχει</w:t>
      </w:r>
      <w:r>
        <w:rPr>
          <w:rFonts w:eastAsia="Times New Roman" w:cs="Times New Roman"/>
          <w:bCs/>
          <w:shd w:val="clear" w:color="auto" w:fill="FFFFFF"/>
        </w:rPr>
        <w:t xml:space="preserve"> συμφωνηθεί με τα ΚΤΕΛ Θεσσαλονίκης, προκειμένου να μην κλείσουν τα ΚΤΕΛ Θεσσαλονίκης, αλλά να αντιμετωπίσουμε το ζήτημα ολιστικά, σε σχέση με αυτά που είχαν πάρει από τους ανθρώπους </w:t>
      </w:r>
      <w:r>
        <w:rPr>
          <w:rFonts w:eastAsia="Times New Roman" w:cs="Times New Roman"/>
          <w:bCs/>
          <w:shd w:val="clear" w:color="auto" w:fill="FFFFFF"/>
        </w:rPr>
        <w:t>,</w:t>
      </w:r>
      <w:r>
        <w:rPr>
          <w:rFonts w:eastAsia="Times New Roman" w:cs="Times New Roman"/>
          <w:bCs/>
          <w:shd w:val="clear" w:color="auto" w:fill="FFFFFF"/>
        </w:rPr>
        <w:t xml:space="preserve">σε σχέση με τις γραμμές και με αυτά που τους έβαλαν </w:t>
      </w:r>
      <w:r>
        <w:rPr>
          <w:rFonts w:eastAsia="Times New Roman"/>
          <w:bCs/>
          <w:shd w:val="clear" w:color="auto" w:fill="FFFFFF"/>
        </w:rPr>
        <w:t>να</w:t>
      </w:r>
      <w:r>
        <w:rPr>
          <w:rFonts w:eastAsia="Times New Roman" w:cs="Times New Roman"/>
          <w:bCs/>
          <w:shd w:val="clear" w:color="auto" w:fill="FFFFFF"/>
        </w:rPr>
        <w:t xml:space="preserve"> πληρώσουν. </w:t>
      </w:r>
    </w:p>
    <w:p w14:paraId="3DCAD3E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Οι δύο τροπολογίες αφορούν τον ΟΑΣΑ και την ΟΣΥ. Εμείς έχουμε σταθερό προσανατολισμό.</w:t>
      </w:r>
    </w:p>
    <w:p w14:paraId="3DCAD3E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Για τον ΟΑΣΑ έχει βγει το ηλεκτρονικό εισιτήριο, το οποίο έχει αρχίσει και διακινείται. Πρέπει, λοιπόν,</w:t>
      </w:r>
      <w:r>
        <w:rPr>
          <w:rFonts w:eastAsia="Times New Roman" w:cs="Times New Roman"/>
          <w:szCs w:val="24"/>
        </w:rPr>
        <w:t xml:space="preserve"> να μπορεί να γίνεται εκπτωτική πολιτική και μέσω των ηλεκτρονικών καρτών στο νέο Αυτόματο Σύστημα Συλλογής Κομίστρου. Δίνουμε την εξουσιοδότηση στο Διοικητικό Συμβούλιο του ΟΑΣΑ για να το κάνει αυτό, διότι διαφορετικά, δεν θα μπορούμε να έχουμε άλλες κάρτ</w:t>
      </w:r>
      <w:r>
        <w:rPr>
          <w:rFonts w:eastAsia="Times New Roman" w:cs="Times New Roman"/>
          <w:szCs w:val="24"/>
        </w:rPr>
        <w:t xml:space="preserve">ες απ’ αυτές που υπήρχαν, με το ηλεκτρονικό σύστημα. </w:t>
      </w:r>
    </w:p>
    <w:p w14:paraId="3DCAD3E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που αφορά την ΟΣΥ, είναι σχετικά με τα τέλη κυκλοφορίας και την ασφάλιση των οχημάτων της ΟΣΥ, που παραμένουν </w:t>
      </w:r>
      <w:proofErr w:type="spellStart"/>
      <w:r>
        <w:rPr>
          <w:rFonts w:eastAsia="Times New Roman" w:cs="Times New Roman"/>
          <w:szCs w:val="24"/>
        </w:rPr>
        <w:t>ακινητοποιημένα</w:t>
      </w:r>
      <w:proofErr w:type="spellEnd"/>
      <w:r>
        <w:rPr>
          <w:rFonts w:eastAsia="Times New Roman" w:cs="Times New Roman"/>
          <w:szCs w:val="24"/>
        </w:rPr>
        <w:t xml:space="preserve"> στο αμαξοστάσιο για </w:t>
      </w:r>
      <w:r>
        <w:rPr>
          <w:rFonts w:eastAsia="Times New Roman" w:cs="Times New Roman"/>
          <w:szCs w:val="24"/>
        </w:rPr>
        <w:lastRenderedPageBreak/>
        <w:t>μεγάλο χρονικό διάστημα. Αυτό ήταν</w:t>
      </w:r>
      <w:r>
        <w:rPr>
          <w:rFonts w:eastAsia="Times New Roman" w:cs="Times New Roman"/>
          <w:szCs w:val="24"/>
        </w:rPr>
        <w:t xml:space="preserve"> ένα άλλο κόλπο, απ’ αυτά που βρήκαμε: Λεωφορεία</w:t>
      </w:r>
      <w:r>
        <w:rPr>
          <w:rFonts w:eastAsia="Times New Roman" w:cs="Times New Roman"/>
          <w:szCs w:val="24"/>
        </w:rPr>
        <w:t>,</w:t>
      </w:r>
      <w:r>
        <w:rPr>
          <w:rFonts w:eastAsia="Times New Roman" w:cs="Times New Roman"/>
          <w:szCs w:val="24"/>
        </w:rPr>
        <w:t xml:space="preserve"> που είναι </w:t>
      </w:r>
      <w:proofErr w:type="spellStart"/>
      <w:r>
        <w:rPr>
          <w:rFonts w:eastAsia="Times New Roman" w:cs="Times New Roman"/>
          <w:szCs w:val="24"/>
        </w:rPr>
        <w:t>ακινητοποιημένα</w:t>
      </w:r>
      <w:proofErr w:type="spellEnd"/>
      <w:r>
        <w:rPr>
          <w:rFonts w:eastAsia="Times New Roman" w:cs="Times New Roman"/>
          <w:szCs w:val="24"/>
        </w:rPr>
        <w:t xml:space="preserve"> ή είναι για συντήρηση για πάρα πολλούς μήνες, να πληρώνουν από τα λεφτά του ελληνικού λαού και τα ασφάλιστρα</w:t>
      </w:r>
      <w:r>
        <w:rPr>
          <w:rFonts w:eastAsia="Times New Roman" w:cs="Times New Roman"/>
          <w:szCs w:val="24"/>
        </w:rPr>
        <w:t>,</w:t>
      </w:r>
      <w:r>
        <w:rPr>
          <w:rFonts w:eastAsia="Times New Roman" w:cs="Times New Roman"/>
          <w:szCs w:val="24"/>
        </w:rPr>
        <w:t xml:space="preserve"> αλλά και τα τέλη κυκλοφορίας. </w:t>
      </w:r>
    </w:p>
    <w:p w14:paraId="3DCAD3E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Ευχαριστώ πολύ.</w:t>
      </w:r>
    </w:p>
    <w:p w14:paraId="3DCAD3E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(Στο σημείο αυτό ο Υπου</w:t>
      </w:r>
      <w:r>
        <w:rPr>
          <w:rFonts w:eastAsia="Times New Roman" w:cs="Times New Roman"/>
          <w:szCs w:val="24"/>
        </w:rPr>
        <w:t xml:space="preserve">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 </w:t>
      </w:r>
    </w:p>
    <w:p w14:paraId="3DCAD3ED"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(ΑΛΛΑΓΗ ΣΕΛ)</w:t>
      </w:r>
    </w:p>
    <w:p w14:paraId="3DCAD3EE"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(ΝΑ ΜΠΕΙ Η ΣΕΛ 203)</w:t>
      </w:r>
    </w:p>
    <w:p w14:paraId="3DCAD3EF"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(ΑΛΛΑΓΗ ΣΕΛ)</w:t>
      </w:r>
    </w:p>
    <w:p w14:paraId="3DCAD3F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(Κουράκης Αναστάσιος): </w:t>
      </w:r>
      <w:r>
        <w:rPr>
          <w:rFonts w:eastAsia="Times New Roman" w:cs="Times New Roman"/>
          <w:szCs w:val="24"/>
        </w:rPr>
        <w:t>Ευχαριστούμε, κύριε Υπουργέ.</w:t>
      </w:r>
    </w:p>
    <w:p w14:paraId="3DCAD3F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Παρακαλώ να μοιραστούν οι</w:t>
      </w:r>
      <w:r>
        <w:rPr>
          <w:rFonts w:eastAsia="Times New Roman" w:cs="Times New Roman"/>
          <w:szCs w:val="24"/>
        </w:rPr>
        <w:t xml:space="preserve"> νομοτεχνικές βελτιώσεις.</w:t>
      </w:r>
    </w:p>
    <w:p w14:paraId="3DCAD3F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Κομμουνιστικού Κόμματος Ελλάδος κ. Ιωάννης Δελής.</w:t>
      </w:r>
    </w:p>
    <w:p w14:paraId="3DCAD3F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3DCAD3F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δεν είναι η πρώτη φορά που βλέπουμε</w:t>
      </w:r>
      <w:r>
        <w:rPr>
          <w:rFonts w:eastAsia="Times New Roman" w:cs="Times New Roman"/>
          <w:szCs w:val="24"/>
        </w:rPr>
        <w:t>,</w:t>
      </w:r>
      <w:r>
        <w:rPr>
          <w:rFonts w:eastAsia="Times New Roman" w:cs="Times New Roman"/>
          <w:szCs w:val="24"/>
        </w:rPr>
        <w:t xml:space="preserve"> με αφορμή ένα νομοσχ</w:t>
      </w:r>
      <w:r>
        <w:rPr>
          <w:rFonts w:eastAsia="Times New Roman" w:cs="Times New Roman"/>
          <w:szCs w:val="24"/>
        </w:rPr>
        <w:t>έδιο σαν το σημερινό, να στήνεται ένας καυγάς και να επιχειρείται και από τον ΣΥΡΙΖΑ και από τη Νέα Δημοκρατία, αλλά και τα υπόλοιπα αστικά κόμματα, να βάλουν διαχωριστικές γραμμές εκεί που δεν υπάρχουν και δεν μπορεί να υπάρξουν. Άλλωστε</w:t>
      </w:r>
      <w:r>
        <w:rPr>
          <w:rFonts w:eastAsia="Times New Roman" w:cs="Times New Roman"/>
          <w:szCs w:val="24"/>
        </w:rPr>
        <w:t>,</w:t>
      </w:r>
      <w:r>
        <w:rPr>
          <w:rFonts w:eastAsia="Times New Roman" w:cs="Times New Roman"/>
          <w:szCs w:val="24"/>
        </w:rPr>
        <w:t xml:space="preserve"> η διαχωριστική γ</w:t>
      </w:r>
      <w:r>
        <w:rPr>
          <w:rFonts w:eastAsia="Times New Roman" w:cs="Times New Roman"/>
          <w:szCs w:val="24"/>
        </w:rPr>
        <w:t xml:space="preserve">ραμμή είναι μόνο μία και είναι αυτή ανάμεσα στο κεφάλαιο και στην εργασία. </w:t>
      </w:r>
    </w:p>
    <w:p w14:paraId="3DCAD3F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Γιατί το κάνετε; Μα, για να εγκλωβίσετε και να </w:t>
      </w:r>
      <w:proofErr w:type="spellStart"/>
      <w:r>
        <w:rPr>
          <w:rFonts w:eastAsia="Times New Roman" w:cs="Times New Roman"/>
          <w:szCs w:val="24"/>
        </w:rPr>
        <w:t>παγιδεύσετε</w:t>
      </w:r>
      <w:proofErr w:type="spellEnd"/>
      <w:r>
        <w:rPr>
          <w:rFonts w:eastAsia="Times New Roman" w:cs="Times New Roman"/>
          <w:szCs w:val="24"/>
        </w:rPr>
        <w:t xml:space="preserve"> όλοι σας τον λαό στην πολιτική σας, να τον εμποδίσετε με κάθε τρόπο, πότε με τον καπιταλιστικό μονόδρομο και πότε με τη φ</w:t>
      </w:r>
      <w:r>
        <w:rPr>
          <w:rFonts w:eastAsia="Times New Roman" w:cs="Times New Roman"/>
          <w:szCs w:val="24"/>
        </w:rPr>
        <w:t>οβέρα, για να μη δει την πραγματική φιλολαϊκή διέξοδο</w:t>
      </w:r>
      <w:r>
        <w:rPr>
          <w:rFonts w:eastAsia="Times New Roman" w:cs="Times New Roman"/>
          <w:szCs w:val="24"/>
        </w:rPr>
        <w:t>,</w:t>
      </w:r>
      <w:r>
        <w:rPr>
          <w:rFonts w:eastAsia="Times New Roman" w:cs="Times New Roman"/>
          <w:szCs w:val="24"/>
        </w:rPr>
        <w:t xml:space="preserve"> που προτείνει το ΚΚΕ. </w:t>
      </w:r>
    </w:p>
    <w:p w14:paraId="3DCAD3F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Να, γιατί χρειάζεστε να κρύβετε όπως-όπως τη συμπόρευσή σας στον ίδιο δρόμο</w:t>
      </w:r>
      <w:r>
        <w:rPr>
          <w:rFonts w:eastAsia="Times New Roman" w:cs="Times New Roman"/>
          <w:szCs w:val="24"/>
        </w:rPr>
        <w:t>,</w:t>
      </w:r>
      <w:r>
        <w:rPr>
          <w:rFonts w:eastAsia="Times New Roman" w:cs="Times New Roman"/>
          <w:szCs w:val="24"/>
        </w:rPr>
        <w:t xml:space="preserve"> τον καπιταλιστικό, αδιάφορο σε ποια πλευρά αυτού του δρόμου βαδίζετε. Να</w:t>
      </w:r>
      <w:r>
        <w:rPr>
          <w:rFonts w:eastAsia="Times New Roman" w:cs="Times New Roman"/>
          <w:szCs w:val="24"/>
        </w:rPr>
        <w:t>,</w:t>
      </w:r>
      <w:r>
        <w:rPr>
          <w:rFonts w:eastAsia="Times New Roman" w:cs="Times New Roman"/>
          <w:szCs w:val="24"/>
        </w:rPr>
        <w:t xml:space="preserve"> γιατί χρειάζεστε να κρύβετε στον κουρνιαχτό των κακόγουστων τσακωμών σας τη σύμπλευσή σας στην ίδια στρατηγική, σε αυτήν δηλαδή που στην ούγια της γράφει «καθαρά κέρδη για το κεφάλαιο. Ευρωπαϊκή Ένωση και ξερό ψωμί». Και εάν περισσεύει και κανένα ψίχουλο,</w:t>
      </w:r>
      <w:r>
        <w:rPr>
          <w:rFonts w:eastAsia="Times New Roman" w:cs="Times New Roman"/>
          <w:szCs w:val="24"/>
        </w:rPr>
        <w:t xml:space="preserve"> το πετάτε</w:t>
      </w:r>
      <w:r>
        <w:rPr>
          <w:rFonts w:eastAsia="Times New Roman" w:cs="Times New Roman"/>
          <w:szCs w:val="24"/>
        </w:rPr>
        <w:t>,</w:t>
      </w:r>
      <w:r>
        <w:rPr>
          <w:rFonts w:eastAsia="Times New Roman" w:cs="Times New Roman"/>
          <w:szCs w:val="24"/>
        </w:rPr>
        <w:t xml:space="preserve"> πανηγυρίζοντας</w:t>
      </w:r>
      <w:r>
        <w:rPr>
          <w:rFonts w:eastAsia="Times New Roman" w:cs="Times New Roman"/>
          <w:szCs w:val="24"/>
        </w:rPr>
        <w:t>,</w:t>
      </w:r>
      <w:r>
        <w:rPr>
          <w:rFonts w:eastAsia="Times New Roman" w:cs="Times New Roman"/>
          <w:szCs w:val="24"/>
        </w:rPr>
        <w:t xml:space="preserve"> στους πιο εξαθλιωμένους! Να</w:t>
      </w:r>
      <w:r>
        <w:rPr>
          <w:rFonts w:eastAsia="Times New Roman" w:cs="Times New Roman"/>
          <w:szCs w:val="24"/>
        </w:rPr>
        <w:t>,</w:t>
      </w:r>
      <w:r>
        <w:rPr>
          <w:rFonts w:eastAsia="Times New Roman" w:cs="Times New Roman"/>
          <w:szCs w:val="24"/>
        </w:rPr>
        <w:t xml:space="preserve"> γιατί </w:t>
      </w:r>
      <w:r>
        <w:rPr>
          <w:rFonts w:eastAsia="Times New Roman" w:cs="Times New Roman"/>
          <w:szCs w:val="24"/>
        </w:rPr>
        <w:lastRenderedPageBreak/>
        <w:t>χρειάζεστε να εμφανίζεστε ως άλλοι απ’ αυτό που είστε πραγματικά, αστικά δηλαδή κόμματα στην υπηρεσία της ελληνικής αστικής τάξης, των μεγάλων επιχειρηματικών ομίλων και της δικής τους ανάπτυξη</w:t>
      </w:r>
      <w:r>
        <w:rPr>
          <w:rFonts w:eastAsia="Times New Roman" w:cs="Times New Roman"/>
          <w:szCs w:val="24"/>
        </w:rPr>
        <w:t>ς. Όσο περισσότερο αποκαλύπτεστε στον λαό ως αυτό που πραγματικά είστε, τόσο περισσότερο τσακώνεστε, τόσο περισσότερο κοντράρεστε, χωρίς καμ</w:t>
      </w:r>
      <w:r>
        <w:rPr>
          <w:rFonts w:eastAsia="Times New Roman" w:cs="Times New Roman"/>
          <w:szCs w:val="24"/>
        </w:rPr>
        <w:t>μ</w:t>
      </w:r>
      <w:r>
        <w:rPr>
          <w:rFonts w:eastAsia="Times New Roman" w:cs="Times New Roman"/>
          <w:szCs w:val="24"/>
        </w:rPr>
        <w:t>ία ουσία για τον λαό.</w:t>
      </w:r>
    </w:p>
    <w:p w14:paraId="3DCAD3F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«Είστε </w:t>
      </w:r>
      <w:proofErr w:type="spellStart"/>
      <w:r>
        <w:rPr>
          <w:rFonts w:eastAsia="Times New Roman" w:cs="Times New Roman"/>
          <w:szCs w:val="24"/>
        </w:rPr>
        <w:t>κρατιστές</w:t>
      </w:r>
      <w:proofErr w:type="spellEnd"/>
      <w:r>
        <w:rPr>
          <w:rFonts w:eastAsia="Times New Roman" w:cs="Times New Roman"/>
          <w:szCs w:val="24"/>
        </w:rPr>
        <w:t>» κατηγορεί τον ΣΥΡΙΖΑ η Νέα Δημοκρατία. «Είστε νεοφιλελεύθεροι» απαντά ο ΣΥΡ</w:t>
      </w:r>
      <w:r>
        <w:rPr>
          <w:rFonts w:eastAsia="Times New Roman" w:cs="Times New Roman"/>
          <w:szCs w:val="24"/>
        </w:rPr>
        <w:t xml:space="preserve">ΙΖΑ στη Νέα Δημοκρατία και στους άλλους. </w:t>
      </w:r>
      <w:proofErr w:type="spellStart"/>
      <w:r>
        <w:rPr>
          <w:rFonts w:eastAsia="Times New Roman" w:cs="Times New Roman"/>
          <w:szCs w:val="24"/>
        </w:rPr>
        <w:t>Κρατιστές</w:t>
      </w:r>
      <w:proofErr w:type="spellEnd"/>
      <w:r>
        <w:rPr>
          <w:rFonts w:eastAsia="Times New Roman" w:cs="Times New Roman"/>
          <w:szCs w:val="24"/>
        </w:rPr>
        <w:t xml:space="preserve"> και νεοφιλελεύθεροι, όμως, όταν πρόκειται να ψηφίσετε μαζί τα μνημόνια και τα </w:t>
      </w:r>
      <w:proofErr w:type="spellStart"/>
      <w:r>
        <w:rPr>
          <w:rFonts w:eastAsia="Times New Roman" w:cs="Times New Roman"/>
          <w:szCs w:val="24"/>
        </w:rPr>
        <w:t>προαπαιτούμενα</w:t>
      </w:r>
      <w:proofErr w:type="spellEnd"/>
      <w:r>
        <w:rPr>
          <w:rFonts w:eastAsia="Times New Roman" w:cs="Times New Roman"/>
          <w:szCs w:val="24"/>
        </w:rPr>
        <w:t xml:space="preserve"> των αξιολογήσεων</w:t>
      </w:r>
      <w:r>
        <w:rPr>
          <w:rFonts w:eastAsia="Times New Roman" w:cs="Times New Roman"/>
          <w:szCs w:val="24"/>
        </w:rPr>
        <w:t>,</w:t>
      </w:r>
      <w:r>
        <w:rPr>
          <w:rFonts w:eastAsia="Times New Roman" w:cs="Times New Roman"/>
          <w:szCs w:val="24"/>
        </w:rPr>
        <w:t xml:space="preserve"> που τσακίζουν τα λαϊκά δικαιώματα</w:t>
      </w:r>
      <w:r>
        <w:rPr>
          <w:rFonts w:eastAsia="Times New Roman" w:cs="Times New Roman"/>
          <w:szCs w:val="24"/>
        </w:rPr>
        <w:t>,</w:t>
      </w:r>
      <w:r>
        <w:rPr>
          <w:rFonts w:eastAsia="Times New Roman" w:cs="Times New Roman"/>
          <w:szCs w:val="24"/>
        </w:rPr>
        <w:t xml:space="preserve"> το τροπάρι σας το αλλάζετε. Τότε, βλέπετε, δίνετε εξετάσεις στο κεφάλαιο και διαγκωνίζεστε για την εύνοιά του. Και δώσε του τότε οι κατηγορίες για ανικανότητα, για προχειρότητα, για καθυστερήσεις, για να απαντάει ο ΣΥΡΙΖΑ ότι κάνει ό,τι δεν έκαναν ή δεν τ</w:t>
      </w:r>
      <w:r>
        <w:rPr>
          <w:rFonts w:eastAsia="Times New Roman" w:cs="Times New Roman"/>
          <w:szCs w:val="24"/>
        </w:rPr>
        <w:t xml:space="preserve">όλμησαν να κάνουν οι προηγούμενοι επί σαράντα τόσα χρόνια. Εν τω μεταξύ, ο λαός να ματώνει, να τον εκπαιδεύετε στην φτώχεια και στη μιζέρια και το κεφάλαιο να τρίβει τα χέρια του, με τη δουλειά του πάντα να γίνεται, πότε με τον έναν και πότε με τον άλλον. </w:t>
      </w:r>
    </w:p>
    <w:p w14:paraId="3DCAD3F8"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lastRenderedPageBreak/>
        <w:t>Τα ίδια ακριβώς γίνονται και σήμερα εδώ</w:t>
      </w:r>
      <w:r>
        <w:rPr>
          <w:rFonts w:eastAsia="Times New Roman"/>
          <w:szCs w:val="24"/>
        </w:rPr>
        <w:t>,</w:t>
      </w:r>
      <w:r>
        <w:rPr>
          <w:rFonts w:eastAsia="Times New Roman"/>
          <w:szCs w:val="24"/>
        </w:rPr>
        <w:t xml:space="preserve"> με το νομοσχέδιο για τις Αστικές Συγκοινωνίες Θεσσαλονίκης. Από τη μια η Κυβέρνηση πανηγυρίζει επειδή τις θέτει, λέει, υπό δημόσιο έλεγχο, από την άλλη έχουμε γκρίνια, αμηχανία και κατηγορίες για τον κρατισμό του Σ</w:t>
      </w:r>
      <w:r>
        <w:rPr>
          <w:rFonts w:eastAsia="Times New Roman"/>
          <w:szCs w:val="24"/>
        </w:rPr>
        <w:t xml:space="preserve">ΥΡΙΖΑ, από τη Νέα Δημοκρατία κυρίως, αλλά και από τα υπόλοιπα αστικά κόμματα. </w:t>
      </w:r>
    </w:p>
    <w:p w14:paraId="3DCAD3F9"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Την ίδια στιγμή, καιρό τώρα, ο λαός της Θεσσαλονίκης ζει μια απίστευτη ταλαιπωρία</w:t>
      </w:r>
      <w:r>
        <w:rPr>
          <w:rFonts w:eastAsia="Times New Roman"/>
          <w:szCs w:val="24"/>
        </w:rPr>
        <w:t>,</w:t>
      </w:r>
      <w:r>
        <w:rPr>
          <w:rFonts w:eastAsia="Times New Roman"/>
          <w:szCs w:val="24"/>
        </w:rPr>
        <w:t xml:space="preserve"> ξεροσταλιάζοντας στις στάσεις των αστικών</w:t>
      </w:r>
      <w:r>
        <w:rPr>
          <w:rFonts w:eastAsia="Times New Roman"/>
          <w:szCs w:val="24"/>
        </w:rPr>
        <w:t xml:space="preserve"> συγκοινωνιών</w:t>
      </w:r>
      <w:r>
        <w:rPr>
          <w:rFonts w:eastAsia="Times New Roman"/>
          <w:szCs w:val="24"/>
        </w:rPr>
        <w:t xml:space="preserve"> για λεωφορεία που έρχονται όλο και πιο </w:t>
      </w:r>
      <w:r>
        <w:rPr>
          <w:rFonts w:eastAsia="Times New Roman"/>
          <w:szCs w:val="24"/>
        </w:rPr>
        <w:t xml:space="preserve">σπάνια, αφού τα δρομολόγιά τους αραίωσαν, για δρομολόγια όπως το «21» που θέλουν μια ώρα να κατέβουν από τον Εύοσμο στο κέντρο, στοιβαγμένοι μέσα σε σαραβαλιασμένα λεωφορεία, με εισιτήρια ακριβά και με τα πρόστιμα να πέφτουν βροχή στους ανέργους και στους </w:t>
      </w:r>
      <w:r>
        <w:rPr>
          <w:rFonts w:eastAsia="Times New Roman"/>
          <w:szCs w:val="24"/>
        </w:rPr>
        <w:t xml:space="preserve">φτωχούς επιβάτες και όλα αυτά τα φαινόμενα να εντείνονται και να πολλαπλασιάζονται με την καπιταλιστική κρίση, αφού όλες, μα όλες οι κυβερνήσεις </w:t>
      </w:r>
      <w:r>
        <w:rPr>
          <w:rFonts w:eastAsia="Times New Roman"/>
          <w:szCs w:val="24"/>
        </w:rPr>
        <w:t>-</w:t>
      </w:r>
      <w:r>
        <w:rPr>
          <w:rFonts w:eastAsia="Times New Roman"/>
          <w:szCs w:val="24"/>
        </w:rPr>
        <w:t>και η σημερινή βέβαια</w:t>
      </w:r>
      <w:r>
        <w:rPr>
          <w:rFonts w:eastAsia="Times New Roman"/>
          <w:szCs w:val="24"/>
        </w:rPr>
        <w:t>-</w:t>
      </w:r>
      <w:r>
        <w:rPr>
          <w:rFonts w:eastAsia="Times New Roman"/>
          <w:szCs w:val="24"/>
        </w:rPr>
        <w:t xml:space="preserve"> φροντίζουν</w:t>
      </w:r>
      <w:r>
        <w:rPr>
          <w:rFonts w:eastAsia="Times New Roman"/>
          <w:szCs w:val="24"/>
        </w:rPr>
        <w:t>,</w:t>
      </w:r>
      <w:r>
        <w:rPr>
          <w:rFonts w:eastAsia="Times New Roman"/>
          <w:szCs w:val="24"/>
        </w:rPr>
        <w:t xml:space="preserve"> μαζί με την Ευρωπαϊκή Ένωση</w:t>
      </w:r>
      <w:r>
        <w:rPr>
          <w:rFonts w:eastAsia="Times New Roman"/>
          <w:szCs w:val="24"/>
        </w:rPr>
        <w:t>,</w:t>
      </w:r>
      <w:r>
        <w:rPr>
          <w:rFonts w:eastAsia="Times New Roman"/>
          <w:szCs w:val="24"/>
        </w:rPr>
        <w:t xml:space="preserve"> τα βάρη αυτής της κρίσης να τα φορτώνουν στον </w:t>
      </w:r>
      <w:r>
        <w:rPr>
          <w:rFonts w:eastAsia="Times New Roman"/>
          <w:szCs w:val="24"/>
        </w:rPr>
        <w:t>λαό.</w:t>
      </w:r>
    </w:p>
    <w:p w14:paraId="3DCAD3FA"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lastRenderedPageBreak/>
        <w:t>Ας μην κρυβόμαστε, η λειτουργία του κρατικοδίαιτου ιδιωτικού ΟΑΣΘ όλα αυτά τα εξήντα χρόνια είναι ο καθρέφτης του συστήματός σας, του καπιταλιστικού, με όλη του τη σαπίλα. Κι από σαπίλα ο ΟΑΣΘ</w:t>
      </w:r>
      <w:r>
        <w:rPr>
          <w:rFonts w:eastAsia="Times New Roman"/>
          <w:szCs w:val="24"/>
        </w:rPr>
        <w:t>,</w:t>
      </w:r>
      <w:r>
        <w:rPr>
          <w:rFonts w:eastAsia="Times New Roman"/>
          <w:szCs w:val="24"/>
        </w:rPr>
        <w:t xml:space="preserve"> άλλο τίποτε! Άλλωστε</w:t>
      </w:r>
      <w:r>
        <w:rPr>
          <w:rFonts w:eastAsia="Times New Roman"/>
          <w:szCs w:val="24"/>
        </w:rPr>
        <w:t>,</w:t>
      </w:r>
      <w:r>
        <w:rPr>
          <w:rFonts w:eastAsia="Times New Roman"/>
          <w:szCs w:val="24"/>
        </w:rPr>
        <w:t xml:space="preserve"> η σαπίλα είναι και το φυσικό περιβά</w:t>
      </w:r>
      <w:r>
        <w:rPr>
          <w:rFonts w:eastAsia="Times New Roman"/>
          <w:szCs w:val="24"/>
        </w:rPr>
        <w:t>λλον κάθε μεγάλης καπιταλιστικής επιχείρησης σαν τον ΟΑΣΘ, μαζί βεβαίως με την πλήρη αποτυχία του να ικανοποιήσει τις μεταφορικές ανάγκες του λαού.</w:t>
      </w:r>
    </w:p>
    <w:p w14:paraId="3DCAD3FB"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Κι έρχεται τώρα ο ΣΥΡΙΖΑ απέναντι σε αυτό το χρεοκοπημένο μοντέλο της κρατικοδίαιτης, ιδιωτικής κατά τα άλλα</w:t>
      </w:r>
      <w:r>
        <w:rPr>
          <w:rFonts w:eastAsia="Times New Roman"/>
          <w:szCs w:val="24"/>
        </w:rPr>
        <w:t>, επιχείρησης του ΟΑΣΘ και παρουσιάζει το δικό του επιχειρηματικό μοντέλο, το «δημόσιο» όπως λέει και θριαμβολογεί</w:t>
      </w:r>
      <w:r>
        <w:rPr>
          <w:rFonts w:eastAsia="Times New Roman"/>
          <w:szCs w:val="24"/>
        </w:rPr>
        <w:t>,</w:t>
      </w:r>
      <w:r>
        <w:rPr>
          <w:rFonts w:eastAsia="Times New Roman"/>
          <w:szCs w:val="24"/>
        </w:rPr>
        <w:t xml:space="preserve"> επιδιώκοντας να δημιουργήσει απατηλές προσδοκίες στον λαό της Θεσσαλονίκης</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πουλώντας του φύκια</w:t>
      </w:r>
      <w:r>
        <w:rPr>
          <w:rFonts w:eastAsia="Times New Roman"/>
          <w:szCs w:val="24"/>
        </w:rPr>
        <w:t>,</w:t>
      </w:r>
      <w:r>
        <w:rPr>
          <w:rFonts w:eastAsia="Times New Roman"/>
          <w:szCs w:val="24"/>
        </w:rPr>
        <w:t xml:space="preserve"> για μεταξωτές κορδέλες</w:t>
      </w:r>
      <w:r>
        <w:rPr>
          <w:rFonts w:eastAsia="Times New Roman"/>
          <w:szCs w:val="24"/>
        </w:rPr>
        <w:t>»</w:t>
      </w:r>
      <w:r>
        <w:rPr>
          <w:rFonts w:eastAsia="Times New Roman"/>
          <w:szCs w:val="24"/>
        </w:rPr>
        <w:t xml:space="preserve">. </w:t>
      </w:r>
    </w:p>
    <w:p w14:paraId="3DCAD3FC"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«Υλοποιούμε» -υπ</w:t>
      </w:r>
      <w:r>
        <w:rPr>
          <w:rFonts w:eastAsia="Times New Roman"/>
          <w:szCs w:val="24"/>
        </w:rPr>
        <w:t>οστηρίζει ο Υπουργός και οι Βουλευτές του ΣΥΡΙΖΑ- «ένα πάγιο αίτημα του λαού της πόλης και κρατικοποιούμε τις αστικές της συγκοινωνίες». Αν και το αίτημα του λαού ήταν και παραμένει η φτηνή, η ασφαλής και η άνετη μετακίνηση στην πόλη του για τη δουλειά του</w:t>
      </w:r>
      <w:r>
        <w:rPr>
          <w:rFonts w:eastAsia="Times New Roman"/>
          <w:szCs w:val="24"/>
        </w:rPr>
        <w:t xml:space="preserve"> και για την ψυχαγωγία του, ο Υπουργός</w:t>
      </w:r>
      <w:r>
        <w:rPr>
          <w:rFonts w:eastAsia="Times New Roman"/>
          <w:szCs w:val="24"/>
        </w:rPr>
        <w:t>,</w:t>
      </w:r>
      <w:r>
        <w:rPr>
          <w:rFonts w:eastAsia="Times New Roman"/>
          <w:szCs w:val="24"/>
        </w:rPr>
        <w:t xml:space="preserve"> αυτό το αίτημα το διαστρεβλώνει, το στριμώχνει και το περιορίζει απλώς στον έλεγχο του κράτους.</w:t>
      </w:r>
    </w:p>
    <w:p w14:paraId="3DCAD3FD"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lastRenderedPageBreak/>
        <w:t>Για να δούμε, όμως, ποιο είναι αυτό το κράτος που θα αναλάβει τις συγκοινωνίες της Θεσσαλονίκης και πώς αυτό το κράτος σ</w:t>
      </w:r>
      <w:r>
        <w:rPr>
          <w:rFonts w:eastAsia="Times New Roman"/>
          <w:szCs w:val="24"/>
        </w:rPr>
        <w:t>υμπεριφέρεται στον λαό. Δεν είναι αυτό το κράτος που</w:t>
      </w:r>
      <w:r>
        <w:rPr>
          <w:rFonts w:eastAsia="Times New Roman"/>
          <w:szCs w:val="24"/>
        </w:rPr>
        <w:t>,</w:t>
      </w:r>
      <w:r>
        <w:rPr>
          <w:rFonts w:eastAsia="Times New Roman"/>
          <w:szCs w:val="24"/>
        </w:rPr>
        <w:t xml:space="preserve"> χρόνια τώρα</w:t>
      </w:r>
      <w:r>
        <w:rPr>
          <w:rFonts w:eastAsia="Times New Roman"/>
          <w:szCs w:val="24"/>
        </w:rPr>
        <w:t>,</w:t>
      </w:r>
      <w:r>
        <w:rPr>
          <w:rFonts w:eastAsia="Times New Roman"/>
          <w:szCs w:val="24"/>
        </w:rPr>
        <w:t xml:space="preserve"> ισοπεδώνει τα εργατικά και λαϊκά δικαιώματα</w:t>
      </w:r>
      <w:r>
        <w:rPr>
          <w:rFonts w:eastAsia="Times New Roman"/>
          <w:szCs w:val="24"/>
        </w:rPr>
        <w:t>,</w:t>
      </w:r>
      <w:r>
        <w:rPr>
          <w:rFonts w:eastAsia="Times New Roman"/>
          <w:szCs w:val="24"/>
        </w:rPr>
        <w:t xml:space="preserve"> έχοντας </w:t>
      </w:r>
      <w:r>
        <w:rPr>
          <w:rFonts w:eastAsia="Times New Roman"/>
          <w:szCs w:val="24"/>
        </w:rPr>
        <w:t>ως</w:t>
      </w:r>
      <w:r>
        <w:rPr>
          <w:rFonts w:eastAsia="Times New Roman"/>
          <w:szCs w:val="24"/>
        </w:rPr>
        <w:t xml:space="preserve"> οδηγούς του όλες τις κυβερνήσεις του; Δεν είναι αυτό το κράτος που κόβει αβέρτα συντάξεις και μισθούς, που χαρατσώνει αλύπητα τα λαϊκ</w:t>
      </w:r>
      <w:r>
        <w:rPr>
          <w:rFonts w:eastAsia="Times New Roman"/>
          <w:szCs w:val="24"/>
        </w:rPr>
        <w:t>ά στρώματα της πόλης και του χωριού, που φορολογεί ακόμα και τους άνεργους ή όσους παίρνουν ακόμη και 400 ευρώ τον μήνα; Δεν είναι αυτό το κράτος που τσιγκουνεύεται όλο και περισσότερο να δ</w:t>
      </w:r>
      <w:r>
        <w:rPr>
          <w:rFonts w:eastAsia="Times New Roman"/>
          <w:szCs w:val="24"/>
        </w:rPr>
        <w:t>ώσει</w:t>
      </w:r>
      <w:r>
        <w:rPr>
          <w:rFonts w:eastAsia="Times New Roman"/>
          <w:szCs w:val="24"/>
        </w:rPr>
        <w:t xml:space="preserve"> λεφτά για τη λαϊκή υγεία και την παιδεία</w:t>
      </w:r>
      <w:r>
        <w:rPr>
          <w:rFonts w:eastAsia="Times New Roman"/>
          <w:szCs w:val="24"/>
        </w:rPr>
        <w:t>,</w:t>
      </w:r>
      <w:r>
        <w:rPr>
          <w:rFonts w:eastAsia="Times New Roman"/>
          <w:szCs w:val="24"/>
        </w:rPr>
        <w:t xml:space="preserve"> μετατρέποντας αυτές </w:t>
      </w:r>
      <w:r>
        <w:rPr>
          <w:rFonts w:eastAsia="Times New Roman"/>
          <w:szCs w:val="24"/>
        </w:rPr>
        <w:t>σε πανάκριβα εμπορεύματα; Δεν είναι αυτό το κράτος</w:t>
      </w:r>
      <w:r>
        <w:rPr>
          <w:rFonts w:eastAsia="Times New Roman"/>
          <w:szCs w:val="24"/>
        </w:rPr>
        <w:t>,</w:t>
      </w:r>
      <w:r>
        <w:rPr>
          <w:rFonts w:eastAsia="Times New Roman"/>
          <w:szCs w:val="24"/>
        </w:rPr>
        <w:t xml:space="preserve"> που την ίδια στιγμή «μπουκώνει» το κεφάλαιο με επιδοτήσεις-κίνητρα, φοροαπαλλαγές δισεκατομμυρίων, που απαγορεύει τις απεργίες, που διευκολύνει τις απολύσεις και ανέχεται την </w:t>
      </w:r>
      <w:proofErr w:type="spellStart"/>
      <w:r>
        <w:rPr>
          <w:rFonts w:eastAsia="Times New Roman"/>
          <w:szCs w:val="24"/>
        </w:rPr>
        <w:t>απληρωσιά</w:t>
      </w:r>
      <w:proofErr w:type="spellEnd"/>
      <w:r>
        <w:rPr>
          <w:rFonts w:eastAsia="Times New Roman"/>
          <w:szCs w:val="24"/>
        </w:rPr>
        <w:t>, συχνά με πολύ τραγ</w:t>
      </w:r>
      <w:r>
        <w:rPr>
          <w:rFonts w:eastAsia="Times New Roman"/>
          <w:szCs w:val="24"/>
        </w:rPr>
        <w:t xml:space="preserve">ικές συνέπειες, όπως έδειξε και η αυτοκτονία της εργαζόμενης στον «Καρυπίδη»; </w:t>
      </w:r>
    </w:p>
    <w:p w14:paraId="3DCAD3FE"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Κι αυτό το κράτος, το ταξικό ως το μεδούλι του, θέλετε να πιστέψουμε εμείς και οι εργαζόμενοι ότι θα εγγυηθεί τις φιλολαϊκές συγκοινωνίες στη Θεσσαλονίκη και οπουδήποτε αλλού. Θ</w:t>
      </w:r>
      <w:r>
        <w:rPr>
          <w:rFonts w:eastAsia="Times New Roman"/>
          <w:szCs w:val="24"/>
        </w:rPr>
        <w:t xml:space="preserve">έλετε να πιστέψουμε ότι θα απαρνηθεί την ταξική του φύση και από </w:t>
      </w:r>
      <w:r>
        <w:rPr>
          <w:rFonts w:eastAsia="Times New Roman"/>
          <w:szCs w:val="24"/>
        </w:rPr>
        <w:lastRenderedPageBreak/>
        <w:t>όργανο του κεφαλαίου</w:t>
      </w:r>
      <w:r>
        <w:rPr>
          <w:rFonts w:eastAsia="Times New Roman"/>
          <w:szCs w:val="24"/>
        </w:rPr>
        <w:t>,</w:t>
      </w:r>
      <w:r>
        <w:rPr>
          <w:rFonts w:eastAsia="Times New Roman"/>
          <w:szCs w:val="24"/>
        </w:rPr>
        <w:t xml:space="preserve"> θα είναι παράλληλα και στήριγμα του λαού; Πότε έγινε αυτό; </w:t>
      </w:r>
    </w:p>
    <w:p w14:paraId="3DCAD3FF" w14:textId="77777777" w:rsidR="00B8452E" w:rsidRDefault="00811243">
      <w:pPr>
        <w:tabs>
          <w:tab w:val="left" w:pos="2820"/>
        </w:tabs>
        <w:spacing w:line="600" w:lineRule="auto"/>
        <w:ind w:firstLine="720"/>
        <w:jc w:val="both"/>
        <w:rPr>
          <w:rFonts w:eastAsia="Times New Roman"/>
          <w:szCs w:val="24"/>
        </w:rPr>
      </w:pPr>
      <w:r>
        <w:rPr>
          <w:rFonts w:eastAsia="Times New Roman"/>
          <w:szCs w:val="24"/>
        </w:rPr>
        <w:t>Το κράτος έναν ιδιοκτήτη αναγνωρίζει: ή το κεφάλαιο ή τον λαό. Και τους δυο μαζί</w:t>
      </w:r>
      <w:r>
        <w:rPr>
          <w:rFonts w:eastAsia="Times New Roman"/>
          <w:szCs w:val="24"/>
        </w:rPr>
        <w:t>,</w:t>
      </w:r>
      <w:r>
        <w:rPr>
          <w:rFonts w:eastAsia="Times New Roman"/>
          <w:szCs w:val="24"/>
        </w:rPr>
        <w:t xml:space="preserve"> δεν γίνεται. Και μόνο το παράδειγμα της κρατικής ΔΕΗ</w:t>
      </w:r>
      <w:r>
        <w:rPr>
          <w:rFonts w:eastAsia="Times New Roman"/>
          <w:szCs w:val="24"/>
        </w:rPr>
        <w:t>,</w:t>
      </w:r>
      <w:r>
        <w:rPr>
          <w:rFonts w:eastAsia="Times New Roman"/>
          <w:szCs w:val="24"/>
        </w:rPr>
        <w:t xml:space="preserve"> που γδέρνει τον κόσμο</w:t>
      </w:r>
      <w:r>
        <w:rPr>
          <w:rFonts w:eastAsia="Times New Roman"/>
          <w:szCs w:val="24"/>
        </w:rPr>
        <w:t>,</w:t>
      </w:r>
      <w:r>
        <w:rPr>
          <w:rFonts w:eastAsia="Times New Roman"/>
          <w:szCs w:val="24"/>
        </w:rPr>
        <w:t xml:space="preserve"> θα έφτανε. Για να μην πούμε για τον ΟΑΣΑ της Αθήνας</w:t>
      </w:r>
      <w:r>
        <w:rPr>
          <w:rFonts w:eastAsia="Times New Roman"/>
          <w:szCs w:val="24"/>
        </w:rPr>
        <w:t>,</w:t>
      </w:r>
      <w:r>
        <w:rPr>
          <w:rFonts w:eastAsia="Times New Roman"/>
          <w:szCs w:val="24"/>
        </w:rPr>
        <w:t xml:space="preserve"> που ανέβασε το εισιτήριο στο 1,40 ευρώ κι όλο ανεβαίνει. </w:t>
      </w:r>
    </w:p>
    <w:p w14:paraId="3DCAD400" w14:textId="77777777" w:rsidR="00B8452E" w:rsidRDefault="00811243">
      <w:pPr>
        <w:tabs>
          <w:tab w:val="left" w:pos="2820"/>
        </w:tabs>
        <w:spacing w:line="600" w:lineRule="auto"/>
        <w:ind w:firstLine="720"/>
        <w:jc w:val="both"/>
        <w:rPr>
          <w:rFonts w:eastAsia="Times New Roman" w:cs="Times New Roman"/>
          <w:szCs w:val="24"/>
        </w:rPr>
      </w:pPr>
      <w:r>
        <w:rPr>
          <w:rFonts w:eastAsia="Times New Roman"/>
          <w:szCs w:val="24"/>
        </w:rPr>
        <w:t>Αξίζει, όμως, να δούμε λίγο και από πιο κοντά την πείρα της Αθήνας</w:t>
      </w:r>
      <w:r>
        <w:rPr>
          <w:rFonts w:eastAsia="Times New Roman"/>
          <w:szCs w:val="24"/>
        </w:rPr>
        <w:t>,</w:t>
      </w:r>
      <w:r>
        <w:rPr>
          <w:rFonts w:eastAsia="Times New Roman"/>
          <w:szCs w:val="24"/>
        </w:rPr>
        <w:t xml:space="preserve"> με τις δημόσιες αστικές της συγκοινωνίες.</w:t>
      </w:r>
      <w:r>
        <w:rPr>
          <w:rFonts w:eastAsia="Times New Roman" w:cs="Times New Roman"/>
          <w:szCs w:val="24"/>
          <w:lang w:val="en-US"/>
        </w:rPr>
        <w:t>O</w:t>
      </w:r>
      <w:r>
        <w:rPr>
          <w:rFonts w:eastAsia="Times New Roman" w:cs="Times New Roman"/>
          <w:szCs w:val="24"/>
        </w:rPr>
        <w:t xml:space="preserve"> δημόσιος φορέας της Αθήνας δεν ήταν αυτός που μείωσε τους μισθούς των εργαζομένων κατά 40%; Οι εργαζόμενοι του δημόσιου ΟΑΣΑ δεν είδαν τις συνθήκες εργασίας να χειροτερεύουν και την εντατικοποίηση της δουλειάς το</w:t>
      </w:r>
      <w:r>
        <w:rPr>
          <w:rFonts w:eastAsia="Times New Roman" w:cs="Times New Roman"/>
          <w:szCs w:val="24"/>
        </w:rPr>
        <w:t>υς να χτυπάει κόκκινο;</w:t>
      </w:r>
    </w:p>
    <w:p w14:paraId="3DCAD40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Δημόσιος δεν είναι ο φορέας</w:t>
      </w:r>
      <w:r>
        <w:rPr>
          <w:rFonts w:eastAsia="Times New Roman" w:cs="Times New Roman"/>
          <w:szCs w:val="24"/>
        </w:rPr>
        <w:t>,</w:t>
      </w:r>
      <w:r>
        <w:rPr>
          <w:rFonts w:eastAsia="Times New Roman" w:cs="Times New Roman"/>
          <w:szCs w:val="24"/>
        </w:rPr>
        <w:t xml:space="preserve"> που δεν προσλαμβάνει οδηγούς-τεχνίτες, που διέλυσε τις αστικές συγκοινωνίες της Αθήνας, με αποτέλεσμα να βγαίνουν στην Αθήνα λιγότερα από τα μισά οχήματα</w:t>
      </w:r>
      <w:r>
        <w:rPr>
          <w:rFonts w:eastAsia="Times New Roman" w:cs="Times New Roman"/>
          <w:szCs w:val="24"/>
        </w:rPr>
        <w:t>,</w:t>
      </w:r>
      <w:r>
        <w:rPr>
          <w:rFonts w:eastAsia="Times New Roman" w:cs="Times New Roman"/>
          <w:szCs w:val="24"/>
        </w:rPr>
        <w:t xml:space="preserve"> λόγω βλαβών</w:t>
      </w:r>
      <w:r>
        <w:rPr>
          <w:rFonts w:eastAsia="Times New Roman" w:cs="Times New Roman"/>
          <w:szCs w:val="24"/>
        </w:rPr>
        <w:t>,</w:t>
      </w:r>
      <w:r>
        <w:rPr>
          <w:rFonts w:eastAsia="Times New Roman" w:cs="Times New Roman"/>
          <w:szCs w:val="24"/>
        </w:rPr>
        <w:t xml:space="preserve"> που δεν επιδιορθώνονται, αφού υπάρχε</w:t>
      </w:r>
      <w:r>
        <w:rPr>
          <w:rFonts w:eastAsia="Times New Roman" w:cs="Times New Roman"/>
          <w:szCs w:val="24"/>
        </w:rPr>
        <w:t>ι έλλειψη προσωπικού και ανταλλακτικών;</w:t>
      </w:r>
    </w:p>
    <w:p w14:paraId="3DCAD40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Δεν έχει μειωθεί επικίνδυνα το προσωπικό σε όλο το σύστημα των αστικών συγκοινωνιών της Αθήνας;</w:t>
      </w:r>
    </w:p>
    <w:p w14:paraId="3DCAD40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 ίδιο ακριβώς θα συμβεί και με τις δημόσιες αστικές συγκοινωνίες της Θεσσαλονίκης γιατί, όπως ξέρετε πάρα πολύ καλά, σ</w:t>
      </w:r>
      <w:r>
        <w:rPr>
          <w:rFonts w:eastAsia="Times New Roman" w:cs="Times New Roman"/>
          <w:szCs w:val="24"/>
        </w:rPr>
        <w:t>ε μία καπιταλιστική κοινωνία δεν μπορεί να υπάρξει και δεν υπάρχει επιχείρηση, είτε ιδιωτική</w:t>
      </w:r>
      <w:r>
        <w:rPr>
          <w:rFonts w:eastAsia="Times New Roman" w:cs="Times New Roman"/>
          <w:szCs w:val="24"/>
        </w:rPr>
        <w:t xml:space="preserve"> </w:t>
      </w:r>
      <w:r>
        <w:rPr>
          <w:rFonts w:eastAsia="Times New Roman" w:cs="Times New Roman"/>
          <w:szCs w:val="24"/>
        </w:rPr>
        <w:t>είτε δημόσια είτε κοινωνική -αυτό το τελευταίο «φρούτο» που πλασάρετε, τις ΚΟΙΝΣΕΠ- που να αρνηθεί ή να αδιαφορήσει για το οξυγόνο της, δηλαδή για το καπιταλιστικό</w:t>
      </w:r>
      <w:r>
        <w:rPr>
          <w:rFonts w:eastAsia="Times New Roman" w:cs="Times New Roman"/>
          <w:szCs w:val="24"/>
        </w:rPr>
        <w:t xml:space="preserve"> κέρδος. </w:t>
      </w:r>
    </w:p>
    <w:p w14:paraId="3DCAD40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Και αυτό το γνωρίζει βέβαια</w:t>
      </w:r>
      <w:r>
        <w:rPr>
          <w:rFonts w:eastAsia="Times New Roman" w:cs="Times New Roman"/>
          <w:szCs w:val="24"/>
        </w:rPr>
        <w:t>,</w:t>
      </w:r>
      <w:r>
        <w:rPr>
          <w:rFonts w:eastAsia="Times New Roman" w:cs="Times New Roman"/>
          <w:szCs w:val="24"/>
        </w:rPr>
        <w:t xml:space="preserve"> πάρα πολύ καλά και η Ευρωπαϊκή Ένωση, γι’ αυτό και δεν την ενδιαφέρει το εάν μία επιχείρηση, και εν προκειμένω μία επιχείρηση συγκοινωνιών, θα έχει ιδιωτικό ή δημόσιο χαρακτήρα. Καπιταλιστικό χαρακτήρα γνήσιο να έχει,</w:t>
      </w:r>
      <w:r>
        <w:rPr>
          <w:rFonts w:eastAsia="Times New Roman" w:cs="Times New Roman"/>
          <w:szCs w:val="24"/>
        </w:rPr>
        <w:t xml:space="preserve"> στη λογική κόστους και οφέλους να δουλεύει και τα υπόλοιπα είναι λεπτομέρειες!</w:t>
      </w:r>
    </w:p>
    <w:p w14:paraId="3DCAD40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Εάν μάλιστα</w:t>
      </w:r>
      <w:r>
        <w:rPr>
          <w:rFonts w:eastAsia="Times New Roman" w:cs="Times New Roman"/>
          <w:szCs w:val="24"/>
        </w:rPr>
        <w:t>,</w:t>
      </w:r>
      <w:r>
        <w:rPr>
          <w:rFonts w:eastAsia="Times New Roman" w:cs="Times New Roman"/>
          <w:szCs w:val="24"/>
        </w:rPr>
        <w:t xml:space="preserve"> όλα αυτά αφορούν σε μία δημόσια επιχείρηση, όπως τώρα κάνετε με τις Αστικές Συγκοινωνίες της Θεσσαλονίκης, τόσο το καλύτερο για τον κρατικό προϋπολογισμό, </w:t>
      </w:r>
      <w:r>
        <w:rPr>
          <w:rFonts w:eastAsia="Times New Roman" w:cs="Times New Roman"/>
          <w:szCs w:val="24"/>
        </w:rPr>
        <w:lastRenderedPageBreak/>
        <w:t>που θα ε</w:t>
      </w:r>
      <w:r>
        <w:rPr>
          <w:rFonts w:eastAsia="Times New Roman" w:cs="Times New Roman"/>
          <w:szCs w:val="24"/>
        </w:rPr>
        <w:t xml:space="preserve">ξοικονομεί και άλλα λεφτά, για να τα δίνει με χίλιους τρόπους στους μεγάλους επιχειρηματικούς ομίλους για την ανάπτυξη των κερδών τους. </w:t>
      </w:r>
    </w:p>
    <w:p w14:paraId="3DCAD40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Ας μην πανηγυρίζει, λοιπόν, η Κυβέρνηση επειδή εφαρμόζει στη χώρα μας πρώτη τον σχετικό Κανονισμό της Ευρωπαϊκής Ένωσης</w:t>
      </w:r>
      <w:r>
        <w:rPr>
          <w:rFonts w:eastAsia="Times New Roman" w:cs="Times New Roman"/>
          <w:szCs w:val="24"/>
        </w:rPr>
        <w:t xml:space="preserve"> και νομοθετεί τον ΟΣΕΘ και την ΑΣΥΘ, δηλαδή τις δύο ανώνυμες εταιρείες για τις συγκοινωνίες της Θεσσαλονίκης. </w:t>
      </w:r>
    </w:p>
    <w:p w14:paraId="3DCAD40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Εκτός και εάν άλλαξε χαρακτήρα η Ευρωπαϊκή Ένωση και εάν έγινε φιλολαϊκή. Από όσο ξέρουμε, όμως, είτε νεοφιλελεύθερη, όπως τη λέτε, είτε σοσιαλδ</w:t>
      </w:r>
      <w:r>
        <w:rPr>
          <w:rFonts w:eastAsia="Times New Roman" w:cs="Times New Roman"/>
          <w:szCs w:val="24"/>
        </w:rPr>
        <w:t>ημοκρατική, το τραγούδι της δεν αλλάζει. Είναι το τραγούδι της σειρήνας του κεφαλαίου.</w:t>
      </w:r>
    </w:p>
    <w:p w14:paraId="3DCAD40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Η αιτιολογική έκθεση το λέει καθαρά. Ρητά και κατηγορηματικά αναφέρεται ότι ο νέος ρυθμιστικός φορέας των Δημόσιων Συγκοινωνιών της Θεσσαλονίκης λειτουργεί στα πρότυπα τ</w:t>
      </w:r>
      <w:r>
        <w:rPr>
          <w:rFonts w:eastAsia="Times New Roman" w:cs="Times New Roman"/>
          <w:szCs w:val="24"/>
        </w:rPr>
        <w:t>ου ΟΑΣΑ, υπάγεται στις διατάξεις περί ΔΕΚΟ, που λειτουργούν πια εδώ και πολύ καιρό αποκλειστικά με ιδιωτικοοικονομικά κριτήρια, καθώς και στις διατάξεις του ν.2190 από το μακρινό 1920 «περί ανωνύμων εταιρειών», έτσι για να μην μένει και η παραμικρή αμφιβολ</w:t>
      </w:r>
      <w:r>
        <w:rPr>
          <w:rFonts w:eastAsia="Times New Roman" w:cs="Times New Roman"/>
          <w:szCs w:val="24"/>
        </w:rPr>
        <w:t xml:space="preserve">ία για το πού το πάτε. </w:t>
      </w:r>
    </w:p>
    <w:p w14:paraId="3DCAD40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Αφήστε, λοιπόν, τις κορώνες περί δημοσίου και κοινωνικού οφέλους, αφού είναι βέβαιο ότι με το νέο τάχα μοντέλο δημόσιων συγκοινωνιών στη Θεσσαλονίκη και τα εισιτήρια θα αυξηθούν και οι εργαζόμενοι σε αυτές θα υποστούν ακόμη μεγαλύτε</w:t>
      </w:r>
      <w:r>
        <w:rPr>
          <w:rFonts w:eastAsia="Times New Roman" w:cs="Times New Roman"/>
          <w:szCs w:val="24"/>
        </w:rPr>
        <w:t xml:space="preserve">ρη εκμετάλλευση, αφού μία ανώνυμη εταιρεία, όπως η ΑΣΥΘ, θα επιδιώκει ως ανώνυμη εταιρεία που σέβεται τον εαυτό της τα κέρδη και αυτά θα βγαίνουν κατ’ ευθείαν από τις λαϊκές τσέπες, γιατί η αστική συγκοινωνία είναι το κατεξοχήν λαϊκό μεταφορικό μέσο. </w:t>
      </w:r>
    </w:p>
    <w:p w14:paraId="3DCAD40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κτυπάει το κουδούνι λήξεως του χρόνου ομιλίας του κυρίου Βουλευτή) </w:t>
      </w:r>
    </w:p>
    <w:p w14:paraId="3DCAD40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Θα ήθελα μία μικρή ανοχή, κύριε Πρόεδρε. Σας ευχαριστώ. </w:t>
      </w:r>
    </w:p>
    <w:p w14:paraId="3DCAD40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Υπάρχει, όμως, και μία πλευρά στο νομοσχέδιο, όπως είπαμε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που δεν πρέπει να υποτιμηθεί και πρέπει ν</w:t>
      </w:r>
      <w:r>
        <w:rPr>
          <w:rFonts w:eastAsia="Times New Roman" w:cs="Times New Roman"/>
          <w:szCs w:val="24"/>
        </w:rPr>
        <w:t xml:space="preserve">α προσεχθεί από τον λαό της πόλης, γιατί κρύβει αρκετούς κινδύνους για τα συμφέροντά του. </w:t>
      </w:r>
    </w:p>
    <w:p w14:paraId="3DCAD40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Αρκετοί δήμαρχοι στη Θεσσαλονίκη και ο Περιφερειάρχης ο ίδιος δηλώνουν συνέχεια υπέρμαχοι της εμπλοκής των δήμων </w:t>
      </w:r>
      <w:r>
        <w:rPr>
          <w:rFonts w:eastAsia="Times New Roman" w:cs="Times New Roman"/>
          <w:szCs w:val="24"/>
        </w:rPr>
        <w:lastRenderedPageBreak/>
        <w:t>στο αστικό συγκοινωνιακό έργο, επικαλούμενοι και τις</w:t>
      </w:r>
      <w:r>
        <w:rPr>
          <w:rFonts w:eastAsia="Times New Roman" w:cs="Times New Roman"/>
          <w:szCs w:val="24"/>
        </w:rPr>
        <w:t xml:space="preserve"> σχετικές διατάξεις του «</w:t>
      </w:r>
      <w:r>
        <w:rPr>
          <w:rFonts w:eastAsia="Times New Roman" w:cs="Times New Roman"/>
          <w:szCs w:val="24"/>
        </w:rPr>
        <w:t>ΚΑΛΛΙΚΡΑΤΗ</w:t>
      </w:r>
      <w:r>
        <w:rPr>
          <w:rFonts w:eastAsia="Times New Roman" w:cs="Times New Roman"/>
          <w:szCs w:val="24"/>
        </w:rPr>
        <w:t>».</w:t>
      </w:r>
    </w:p>
    <w:p w14:paraId="3DCAD40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Έρχεται, λοιπόν, η Κυβέρνηση και με το άρθρο 18 του νομοσχεδίου νομοθετεί τη δυνατότητα συμμετοχής των δήμων στο μετοχικό κεφάλαιο της ανώνυμης εταιρείας μέχρι το 49% του συνόλου των μετοχών της. </w:t>
      </w:r>
    </w:p>
    <w:p w14:paraId="3DCAD40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Τι κάνει, δηλαδή, η Κ</w:t>
      </w:r>
      <w:r>
        <w:rPr>
          <w:rFonts w:eastAsia="Times New Roman" w:cs="Times New Roman"/>
          <w:szCs w:val="24"/>
        </w:rPr>
        <w:t xml:space="preserve">υβέρνηση; Ανοίγει τον δρόμο για να απλώσουν οι δήμοι την επιχειρηματική τους λειτουργία και στις συγκοινωνίες. Ποιοι; Οι δήμοι, το τοπικό κράτος, δηλαδή, που ασφυκτιούν από την κρατική </w:t>
      </w:r>
      <w:proofErr w:type="spellStart"/>
      <w:r>
        <w:rPr>
          <w:rFonts w:eastAsia="Times New Roman" w:cs="Times New Roman"/>
          <w:szCs w:val="24"/>
        </w:rPr>
        <w:t>υποχρηματοδότηση</w:t>
      </w:r>
      <w:proofErr w:type="spellEnd"/>
      <w:r>
        <w:rPr>
          <w:rFonts w:eastAsia="Times New Roman" w:cs="Times New Roman"/>
          <w:szCs w:val="24"/>
        </w:rPr>
        <w:t>, που είναι δεμένοι χειροπόδαρα στην αντιλαϊκή δημοσιον</w:t>
      </w:r>
      <w:r>
        <w:rPr>
          <w:rFonts w:eastAsia="Times New Roman" w:cs="Times New Roman"/>
          <w:szCs w:val="24"/>
        </w:rPr>
        <w:t xml:space="preserve">ομική πολιτική, που οδηγούνται στον δανεισμό, με τον λογαριασμό να πηγαίνει βέβαια στους δημότες, και που έχουν ευαγγέλιο τη δημοτική φορολογία, την ανταποδοτικότητα και ματώνουν όλο και περισσότερο τις λαϊκές οικογένειες. </w:t>
      </w:r>
    </w:p>
    <w:p w14:paraId="3DCAD41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Κάποιο λάκκο έχει η φάβα! Απ’ ό,τι φαίνεται, η ιδιωτικοποίηση της αστικής συγκοινωνίας, δηλαδή η παράδοσή της -και μάλιστα των πιο κερδοφόρων τμημάτων της- στους επιχειρηματίες εργολάβους επιδιώκεται να γίνει μέσω των δήμων. Έχουν άλλωστε και τη σχετική εμ</w:t>
      </w:r>
      <w:r>
        <w:rPr>
          <w:rFonts w:eastAsia="Times New Roman" w:cs="Times New Roman"/>
          <w:szCs w:val="24"/>
        </w:rPr>
        <w:t xml:space="preserve">πειρία, εκτός βέβαια από τη θέληση. </w:t>
      </w:r>
    </w:p>
    <w:p w14:paraId="3DCAD41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δήλωσαν απερίφραστα αρκετοί δήμαρχοι της περιοχής της Θεσσαλονίκης χθες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της Βουλής. Και με δεδομένη την κακή οικονομική τους κατάσταση και με εκφρασμένη την επιθυμία τους για την περιβόητη </w:t>
      </w:r>
      <w:proofErr w:type="spellStart"/>
      <w:r>
        <w:rPr>
          <w:rFonts w:eastAsia="Times New Roman" w:cs="Times New Roman"/>
          <w:szCs w:val="24"/>
        </w:rPr>
        <w:t>δημοτικοποίηση</w:t>
      </w:r>
      <w:proofErr w:type="spellEnd"/>
      <w:r>
        <w:rPr>
          <w:rFonts w:eastAsia="Times New Roman" w:cs="Times New Roman"/>
          <w:szCs w:val="24"/>
        </w:rPr>
        <w:t xml:space="preserve"> των αστικών συγκοινωνιών, είναι βέβαιο ότι θα αποτελέσουν τον ενδιάμεσο σταθμό για να τις αναθέσουν σταδιακά και κομματιαστ</w:t>
      </w:r>
      <w:r>
        <w:rPr>
          <w:rFonts w:eastAsia="Times New Roman" w:cs="Times New Roman"/>
          <w:szCs w:val="24"/>
        </w:rPr>
        <w:t xml:space="preserve">ά στα χέρια των ιδιωτών εργολάβων, που ετοιμάζονται για νέα μεγάλα κέρδη. Μιλάμε βέβαια για τις κερδοφόρες γραμμές, γιατί οι άλλες που δεν έχουν μεγάλη μεταφορική κίνηση ή είναι μακρινές θα μείνουν στο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για να τις λειτουργεί όπως όπως.</w:t>
      </w:r>
    </w:p>
    <w:p w14:paraId="3DCAD41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Για να δελεάσ</w:t>
      </w:r>
      <w:r>
        <w:rPr>
          <w:rFonts w:eastAsia="Times New Roman" w:cs="Times New Roman"/>
          <w:szCs w:val="24"/>
        </w:rPr>
        <w:t>ετε μάλιστα και τους επίδοξους ιδιώτες επενδυτές, στο άρθρο 3 προβλέπεται ότι για την εγκατάσταση των στάσεων, των στεγάστρων, των σταθμαρχείων, των εκδοτηρίων και άλλων συναφών εγκαταστάσεων δεν απαιτείται καμία έγκριση ή άδεια από την περιφέρεια, τους δή</w:t>
      </w:r>
      <w:r>
        <w:rPr>
          <w:rFonts w:eastAsia="Times New Roman" w:cs="Times New Roman"/>
          <w:szCs w:val="24"/>
        </w:rPr>
        <w:t>μους ή άλλη δημόσια αρχή, δηλαδή οι ιδιώτες θα στήνουν τις στάσεις όπου τους βολεύουν. Με λίγα λόγια, θα στήνουν ό,τι θέλουν, όπου θέλουν και χωρίς να ρωτούν κανέναν.</w:t>
      </w:r>
    </w:p>
    <w:p w14:paraId="3DCAD41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Συνοψίζοντας, λέμε ότι τίποτα καλό δεν έχει να περιμένει ο λαός της Θεσσαλονίκης και οι ε</w:t>
      </w:r>
      <w:r>
        <w:rPr>
          <w:rFonts w:eastAsia="Times New Roman" w:cs="Times New Roman"/>
          <w:szCs w:val="24"/>
        </w:rPr>
        <w:t xml:space="preserve">ργαζόμενοι στις συγκοινωνίες </w:t>
      </w:r>
      <w:r>
        <w:rPr>
          <w:rFonts w:eastAsia="Times New Roman" w:cs="Times New Roman"/>
          <w:szCs w:val="24"/>
        </w:rPr>
        <w:lastRenderedPageBreak/>
        <w:t>από το σημερινό νομοσχέδιο. Το δικαίωμά του σε σύγχρονες αστικές συγκοινωνίες θα το πληρώνει διαρκώς πανάκριβα ο λαός είτε στη δημόσια ανώνυμη εταιρεία είτε στους ιδιώτες.</w:t>
      </w:r>
    </w:p>
    <w:p w14:paraId="3DCAD41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Αν ο λαός θέλει, εκτός από σύγχρονες, να έχει και φθηνέ</w:t>
      </w:r>
      <w:r>
        <w:rPr>
          <w:rFonts w:eastAsia="Times New Roman" w:cs="Times New Roman"/>
          <w:szCs w:val="24"/>
        </w:rPr>
        <w:t>ς και δωρεάν αστικές συγκοινωνίες στη Θεσσαλονίκη και οπουδήποτε αλλού βέβαια, αν θέλει αυτές να είναι δωρεάν για τις ώρες που τις χρειάζεται για τη δουλειά του, τότε η μόνη πρόταση στην οποία πρέπει να ακουμπήσει και για την οποία πρέπει να αγωνιστεί είνα</w:t>
      </w:r>
      <w:r>
        <w:rPr>
          <w:rFonts w:eastAsia="Times New Roman" w:cs="Times New Roman"/>
          <w:szCs w:val="24"/>
        </w:rPr>
        <w:t>ι η πρόταση του ΚΚΕ που έχει ολοκληρωμένο σχέδιο για τη συνολική οργάνωση της κοινωνίας και φυσικά και για τις λαϊκές μεταφορικές ανάγκες, μακριά όμως και αντίθετα, σε κάθε περίπτωση, από οποιαδήποτε καπιταλιστική λογική.</w:t>
      </w:r>
    </w:p>
    <w:p w14:paraId="3DCAD41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Ευχαριστώ.</w:t>
      </w:r>
    </w:p>
    <w:p w14:paraId="3DCAD416"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Ευχαριστούμε τον κ. Ιωάννη Δελή, Κοινοβουλευτικό Εκπρόσωπο του Κομμουνιστικού Κόμματος Ελλάδας.</w:t>
      </w:r>
    </w:p>
    <w:p w14:paraId="3DCAD41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Προχωρούμε στους ομιλητές.</w:t>
      </w:r>
    </w:p>
    <w:p w14:paraId="3DCAD41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Τον λόγο έχει η κ. Χαρούλα Καφαντάρη, Βουλευτής του ΣΥΡΙΖΑ, για πέντε λεπτά.</w:t>
      </w:r>
    </w:p>
    <w:p w14:paraId="3DCAD41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ΧΑΡΟΥΛΑ (ΧΑΡΑ) ΚΑΦΑΝΤΑΡΗ: </w:t>
      </w:r>
      <w:r>
        <w:rPr>
          <w:rFonts w:eastAsia="Times New Roman" w:cs="Times New Roman"/>
          <w:szCs w:val="24"/>
        </w:rPr>
        <w:t>Ευχαριστώ, κύριε Πρ</w:t>
      </w:r>
      <w:r>
        <w:rPr>
          <w:rFonts w:eastAsia="Times New Roman" w:cs="Times New Roman"/>
          <w:szCs w:val="24"/>
        </w:rPr>
        <w:t>όεδρε.</w:t>
      </w:r>
    </w:p>
    <w:p w14:paraId="3DCAD41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Κύριοι Βουλευτές, συζητάμε σήμερα ένα νομοσχέδιο-τομή θα έλεγα, ένα νομοσχέδιο που αφορά το κοινωνικό δικαίωμα μετακίνησης των πολιτών της Θεσσαλονίκης και της πρόσβασής τους σε συγκοινωνίες φιλικές προς τον πολίτη και βέβαια προς το περιβάλλον.</w:t>
      </w:r>
    </w:p>
    <w:p w14:paraId="3DCAD41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Μπα</w:t>
      </w:r>
      <w:r>
        <w:rPr>
          <w:rFonts w:eastAsia="Times New Roman" w:cs="Times New Roman"/>
          <w:szCs w:val="24"/>
        </w:rPr>
        <w:t xml:space="preserve">ίνει ένα τέλος σε ένα ιδιότυπο μονοπώλιο, το μονοπώλιο του ΟΑΣΘ, με την εναρμόνιση βέβαια με το </w:t>
      </w:r>
      <w:proofErr w:type="spellStart"/>
      <w:r>
        <w:rPr>
          <w:rFonts w:eastAsia="Times New Roman" w:cs="Times New Roman"/>
          <w:szCs w:val="24"/>
        </w:rPr>
        <w:t>ενωσιακό</w:t>
      </w:r>
      <w:proofErr w:type="spellEnd"/>
      <w:r>
        <w:rPr>
          <w:rFonts w:eastAsia="Times New Roman" w:cs="Times New Roman"/>
          <w:szCs w:val="24"/>
        </w:rPr>
        <w:t xml:space="preserve"> δίκαιο, τον </w:t>
      </w:r>
      <w:r>
        <w:rPr>
          <w:rFonts w:eastAsia="Times New Roman" w:cs="Times New Roman"/>
          <w:szCs w:val="24"/>
        </w:rPr>
        <w:t>κ</w:t>
      </w:r>
      <w:r>
        <w:rPr>
          <w:rFonts w:eastAsia="Times New Roman" w:cs="Times New Roman"/>
          <w:szCs w:val="24"/>
        </w:rPr>
        <w:t>ανονισμό</w:t>
      </w:r>
      <w:r>
        <w:rPr>
          <w:rFonts w:eastAsia="Times New Roman" w:cs="Times New Roman"/>
          <w:szCs w:val="24"/>
        </w:rPr>
        <w:t xml:space="preserve"> 1370/2007.</w:t>
      </w:r>
    </w:p>
    <w:p w14:paraId="3DCAD41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Κύριοι Βουλευτές, τελειώνει πλέον το παλιό στις συγκοινωνίες στη Θεσσαλονίκη.</w:t>
      </w:r>
    </w:p>
    <w:p w14:paraId="3DCAD41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 ΟΑΣΘ αποτελεί ένα χαρακτηριστικό παράδ</w:t>
      </w:r>
      <w:r>
        <w:rPr>
          <w:rFonts w:eastAsia="Times New Roman" w:cs="Times New Roman"/>
          <w:szCs w:val="24"/>
        </w:rPr>
        <w:t xml:space="preserve">ειγμα κρατικοδίαιτου ιδιωτικού τομέα με μια ιστορία εξήντα χρόνων στην πόλη της Θεσσαλονίκης. Κάποιοι εδώ μέσα ίσως θεωρούν υγιές αυτό το μοντέλο του ιδιωτικού τομέα της οικονομίας. Είναι υγιής ένας ιδιωτικός τομέας που λειτουργεί με χρέη 110 εκατομμυρίων </w:t>
      </w:r>
      <w:r>
        <w:rPr>
          <w:rFonts w:eastAsia="Times New Roman" w:cs="Times New Roman"/>
          <w:szCs w:val="24"/>
        </w:rPr>
        <w:t xml:space="preserve">ευρώ, με οφειλές 41 εκατομμυρίων ευρώ στα ασφαλιστικά ταμεία, </w:t>
      </w:r>
      <w:r>
        <w:rPr>
          <w:rFonts w:eastAsia="Times New Roman" w:cs="Times New Roman"/>
          <w:szCs w:val="24"/>
        </w:rPr>
        <w:lastRenderedPageBreak/>
        <w:t xml:space="preserve">απλήρωτους εργαζόμενους, με επιβολή προστίμων στους ανέργους και τα πρόστιμα να τα πληρώνει τελικά το κράτος και βέβαια με γερασμένο και ρυπογόνο στόλο αυτοκινήτων; </w:t>
      </w:r>
    </w:p>
    <w:p w14:paraId="3DCAD41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Τι δεν ακούσαμε μέσα σε αυτή</w:t>
      </w:r>
      <w:r>
        <w:rPr>
          <w:rFonts w:eastAsia="Times New Roman" w:cs="Times New Roman"/>
          <w:szCs w:val="24"/>
        </w:rPr>
        <w:t xml:space="preserve">ν Αίθουσα και σήμερα, αλλά ιδιαίτερα στις </w:t>
      </w:r>
      <w:r>
        <w:rPr>
          <w:rFonts w:eastAsia="Times New Roman" w:cs="Times New Roman"/>
          <w:szCs w:val="24"/>
        </w:rPr>
        <w:t>ε</w:t>
      </w:r>
      <w:r>
        <w:rPr>
          <w:rFonts w:eastAsia="Times New Roman" w:cs="Times New Roman"/>
          <w:szCs w:val="24"/>
        </w:rPr>
        <w:t>πιτροπές τις δύο προηγούμενες μέρες!</w:t>
      </w:r>
    </w:p>
    <w:p w14:paraId="3DCAD41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Ακούσαμε, ανάλογα με την πολιτική σκοπιά του καθενός, άλλος να λέει ότι κρατικοποιείται και γίνεται το κακό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ο ΟΑΣΘ, άλλος ότι γίνεται κρατικός για να μπορέσουμε μετά να</w:t>
      </w:r>
      <w:r>
        <w:rPr>
          <w:rFonts w:eastAsia="Times New Roman" w:cs="Times New Roman"/>
          <w:szCs w:val="24"/>
        </w:rPr>
        <w:t xml:space="preserve"> τον ιδιωτικοποιήσουμε, να τον βάλουμε στο Ταμείο Αξιοποίησης Περιουσίας και να τον ξεπουλήσουμε κ.λπ</w:t>
      </w:r>
      <w:r>
        <w:rPr>
          <w:rFonts w:eastAsia="Times New Roman" w:cs="Times New Roman"/>
          <w:szCs w:val="24"/>
        </w:rPr>
        <w:t>.</w:t>
      </w:r>
      <w:r>
        <w:rPr>
          <w:rFonts w:eastAsia="Times New Roman" w:cs="Times New Roman"/>
          <w:szCs w:val="24"/>
        </w:rPr>
        <w:t>.</w:t>
      </w:r>
    </w:p>
    <w:p w14:paraId="3DCAD42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Εγώ θα επαναλάβω κάτι που και ο Υπουργός, αλλά και οι Βουλευτές του ΣΥΡΙΖΑ ανέφεραν και είναι η πραγματικότητα: Το Ταμείο Αξιοποίησης Περιουσίας αφορά α</w:t>
      </w:r>
      <w:r>
        <w:rPr>
          <w:rFonts w:eastAsia="Times New Roman" w:cs="Times New Roman"/>
          <w:szCs w:val="24"/>
        </w:rPr>
        <w:t xml:space="preserve">ξιοποίηση περιουσίας πραγματικά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p>
    <w:p w14:paraId="3DCAD42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Εσείς που κάνετε αυτή την κριτική, θυμηθείτε πριν από κάποια χρόνια το γνωστό ΤΑΙΠΕΔ, το ταμείο ξεπουλήματος της δημόσιας περιουσίας του δημοσίου. Υπάρχει μια μεγάλη, ουσιαστική διαφορά σε αυτά τα δύο. Θα έλεγα</w:t>
      </w:r>
      <w:r>
        <w:rPr>
          <w:rFonts w:eastAsia="Times New Roman" w:cs="Times New Roman"/>
          <w:szCs w:val="24"/>
        </w:rPr>
        <w:t>, μάλιστα, ότι η διαβού</w:t>
      </w:r>
      <w:r>
        <w:rPr>
          <w:rFonts w:eastAsia="Times New Roman" w:cs="Times New Roman"/>
          <w:szCs w:val="24"/>
        </w:rPr>
        <w:lastRenderedPageBreak/>
        <w:t>λευση η οποία έγινε χθες και προχθές στη Βουλή με εκπροσώπους φορέων της πόλης, της τοπικής αυτοδιοίκησης κ.λπ., ήταν πάρα πολύ ενδιαφέρουσα και ένα συμπέρασμα βγαίνει, ότι όλοι -για να μην πω οι περισσότεροι- καταδίκασαν αυτό το μον</w:t>
      </w:r>
      <w:r>
        <w:rPr>
          <w:rFonts w:eastAsia="Times New Roman" w:cs="Times New Roman"/>
          <w:szCs w:val="24"/>
        </w:rPr>
        <w:t>τέλο του ΟΑΣΘ το οποίο λειτουργεί τόσες δεκαετίες στη Θεσσαλονίκη και μίλησαν για αλλαγή, βιώσιμες συγκοινωνίες που θα εξυπηρετούν πραγματικά τους πολίτες. Κάποιος, μάλιστα, δήμαρχος χαρακτήρισε τον ΟΑΣΘ και τις συγκοινωνίες της Θεσσαλονίκης άθλιες.</w:t>
      </w:r>
    </w:p>
    <w:p w14:paraId="3DCAD42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Δεν μπ</w:t>
      </w:r>
      <w:r>
        <w:rPr>
          <w:rFonts w:eastAsia="Times New Roman" w:cs="Times New Roman"/>
          <w:szCs w:val="24"/>
        </w:rPr>
        <w:t>ορεί, κύριοι Βουλευτές, οι συγκοινωνίες της Θεσσαλονίκης, με το ένα εκατομμύριο περίπου πληθυσμό, να επιδοτούνται πολύ περισσότερο από αυτές της Αθήνα των πέντε εκατομμυρίων.</w:t>
      </w:r>
    </w:p>
    <w:p w14:paraId="3DCAD42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Χρειάζεται, λοιπόν, ένα άλλο μοντέλο συγκοινωνιών. Σύγχρονες συγκοινωνίες με κοιν</w:t>
      </w:r>
      <w:r>
        <w:rPr>
          <w:rFonts w:eastAsia="Times New Roman" w:cs="Times New Roman"/>
          <w:szCs w:val="24"/>
        </w:rPr>
        <w:t xml:space="preserve">ωνικό πρόσωπο, με στόχο η Θεσσαλονίκη να γίνει φιλική πόλη με αξιόπιστο σύστημα συγκοινωνιών, που θα βοηθά την ανάπτυξη, τον τουρισμό, θα εξασφαλίζει την αξιοπρέπεια του πολίτη, θα έχει εργαζόμενους με σταθερές </w:t>
      </w:r>
      <w:r>
        <w:rPr>
          <w:rFonts w:eastAsia="Times New Roman" w:cs="Times New Roman"/>
          <w:szCs w:val="24"/>
        </w:rPr>
        <w:lastRenderedPageBreak/>
        <w:t>εργασιακές σχέσεις και συλλογικές συμβάσεις ε</w:t>
      </w:r>
      <w:r>
        <w:rPr>
          <w:rFonts w:eastAsia="Times New Roman" w:cs="Times New Roman"/>
          <w:szCs w:val="24"/>
        </w:rPr>
        <w:t>ργασίας και βέβαια, χωρίς να επιβαρύνεται περιβαλλοντικά το μητροπολιτικό συγκρότημά της.</w:t>
      </w:r>
    </w:p>
    <w:p w14:paraId="3DCAD42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Είναι πολιτική επιλογή στα μεγάλα μητροπολιτικά συγκροτήματα και της Αθήνας και της Θεσσαλονίκης οι συγκοινωνίες να είναι δημόσιες, με κοινωνικό έλεγχο, σχεδιασμό, με</w:t>
      </w:r>
      <w:r>
        <w:rPr>
          <w:rFonts w:eastAsia="Times New Roman" w:cs="Times New Roman"/>
          <w:szCs w:val="24"/>
        </w:rPr>
        <w:t xml:space="preserve"> διαφανείς λειτουργίες, με διαγωνισμούς οι οποίοι θα γίνονται σύμφωνα με τον νόμο για τις δημόσιες συμβάσεις.</w:t>
      </w:r>
    </w:p>
    <w:p w14:paraId="3DCAD42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Δημιουργείται, λοιπόν, ένα νέο νομικό πλαίσιο συγκοινωνιών. Ο ΟΑΣΘ τίθεται εν λειτουργία σε εκκαθάριση, δημιουργούνται δυο νέοι φορείς, ένας ρυθμι</w:t>
      </w:r>
      <w:r>
        <w:rPr>
          <w:rFonts w:eastAsia="Times New Roman" w:cs="Times New Roman"/>
          <w:szCs w:val="24"/>
        </w:rPr>
        <w:t>στικός, η ΟΣΕΘ Α.Ε. και ένας εκτελεστικός, η ΑΣΥΘ Α.Ε.</w:t>
      </w:r>
    </w:p>
    <w:p w14:paraId="3DCAD42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Όμως τι εννοούμε, όταν λέμε φιλικές συγκοινωνίες ως προς το περιβάλλον; Γι’ αυτό θα ήθελα να πω μερικά πράγματα. Ποια είναι η συνεισφορά των μεταφορών στη ρύπανση των μεγαλουπόλεων. Σημαντική και στην </w:t>
      </w:r>
      <w:r>
        <w:rPr>
          <w:rFonts w:eastAsia="Times New Roman" w:cs="Times New Roman"/>
          <w:szCs w:val="24"/>
        </w:rPr>
        <w:t>Αθήνα και στη Θεσσαλονίκη, με βάση ενεργειακό ισοζύγιο 2014 στις μεταφορές, καταναλώνεται περίπου το 40% της ενέργειας της τελικής κατανάλωσης, ενώ οι μεταφορές αποτελούν πηγή εκπομπών ρυπογόνων αερίων.</w:t>
      </w:r>
    </w:p>
    <w:p w14:paraId="3DCAD42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Απαιτείται, λοιπόν, βελτίωση του ενεργειακού μίγματος</w:t>
      </w:r>
      <w:r>
        <w:rPr>
          <w:rFonts w:eastAsia="Times New Roman" w:cs="Times New Roman"/>
          <w:szCs w:val="24"/>
        </w:rPr>
        <w:t xml:space="preserve"> στις μεταφορές με χρήση εναλλακτικών καυσίμων και μάλιστα, σε αυτή την Αίθουσα ψηφίσαμε τον ν.4439/2016 -του ίδιου Υπουργείου νόμος- για υποδομές εφοδιασμού με εναλλακτικά καύσιμα.</w:t>
      </w:r>
    </w:p>
    <w:p w14:paraId="3DCAD42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Απαιτείται, λοιπόν, μια εθνική στρατηγική, ένα σχέδιο ενεργειακής πολιτική</w:t>
      </w:r>
      <w:r>
        <w:rPr>
          <w:rFonts w:eastAsia="Times New Roman" w:cs="Times New Roman"/>
          <w:szCs w:val="24"/>
        </w:rPr>
        <w:t xml:space="preserve">ς στον τομέα των μεταφορών με βάση τις εθνικές και </w:t>
      </w:r>
      <w:proofErr w:type="spellStart"/>
      <w:r>
        <w:rPr>
          <w:rFonts w:eastAsia="Times New Roman" w:cs="Times New Roman"/>
          <w:szCs w:val="24"/>
        </w:rPr>
        <w:t>ενωσιακές</w:t>
      </w:r>
      <w:proofErr w:type="spellEnd"/>
      <w:r>
        <w:rPr>
          <w:rFonts w:eastAsia="Times New Roman" w:cs="Times New Roman"/>
          <w:szCs w:val="24"/>
        </w:rPr>
        <w:t xml:space="preserve"> πολιτικές για την αντιμετώπιση της κλιματικής αλλαγής. Η Ευρωπαϊκή Ένωση προτείνει ψηφιακές τεχνολογίες στις μεταφορές, έξυπνη τιμολόγηση, μέσα μαζικής μεταφοράς με χαμηλές εκπομπές αερίων.</w:t>
      </w:r>
    </w:p>
    <w:p w14:paraId="3DCAD42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Ας γί</w:t>
      </w:r>
      <w:r>
        <w:rPr>
          <w:rFonts w:eastAsia="Times New Roman" w:cs="Times New Roman"/>
          <w:szCs w:val="24"/>
        </w:rPr>
        <w:t xml:space="preserve">νει, λοιπόν, κύριε Υπουργέ, ο νέος </w:t>
      </w:r>
      <w:r>
        <w:rPr>
          <w:rFonts w:eastAsia="Times New Roman" w:cs="Times New Roman"/>
          <w:szCs w:val="24"/>
        </w:rPr>
        <w:t>ο</w:t>
      </w:r>
      <w:r>
        <w:rPr>
          <w:rFonts w:eastAsia="Times New Roman" w:cs="Times New Roman"/>
          <w:szCs w:val="24"/>
        </w:rPr>
        <w:t>ργανισμός</w:t>
      </w:r>
      <w:r>
        <w:rPr>
          <w:rFonts w:eastAsia="Times New Roman" w:cs="Times New Roman"/>
          <w:szCs w:val="24"/>
        </w:rPr>
        <w:t xml:space="preserve"> αρχή για αλλαγή αυτού του μοντέλου. Συγκοινωνία φιλική προς το περιβάλλον, γιατί; Διότι η Θεσσαλονίκη αξίζει συγκοινωνίες φιλικές προς τον πολίτη της πρώτα και προς το περιβάλλον. Συγκοινωνίες με θετικό κοινωνι</w:t>
      </w:r>
      <w:r>
        <w:rPr>
          <w:rFonts w:eastAsia="Times New Roman" w:cs="Times New Roman"/>
          <w:szCs w:val="24"/>
        </w:rPr>
        <w:t>κό πρόσημο.</w:t>
      </w:r>
    </w:p>
    <w:p w14:paraId="3DCAD42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Ευχαριστώ.</w:t>
      </w:r>
    </w:p>
    <w:p w14:paraId="3DCAD42B" w14:textId="77777777" w:rsidR="00B8452E" w:rsidRDefault="00811243">
      <w:pPr>
        <w:spacing w:line="600" w:lineRule="auto"/>
        <w:ind w:firstLine="709"/>
        <w:jc w:val="center"/>
        <w:rPr>
          <w:rFonts w:eastAsia="Times New Roman"/>
          <w:bCs/>
        </w:rPr>
      </w:pPr>
      <w:r>
        <w:rPr>
          <w:rFonts w:eastAsia="Times New Roman"/>
          <w:bCs/>
        </w:rPr>
        <w:t>(Χειροκροτήματα από την πτέρυγα του ΣΥΡΙΖΑ)</w:t>
      </w:r>
    </w:p>
    <w:p w14:paraId="3DCAD42C" w14:textId="77777777" w:rsidR="00B8452E" w:rsidRDefault="0081124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τη Βουλευτή του ΣΥΡΙΖΑ κ. Χαρά Καφαντάρη.</w:t>
      </w:r>
    </w:p>
    <w:p w14:paraId="3DCAD42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Βουλευτής της Νέας Δημοκρατίας κ. Κωνσταντίνος Γκιουλέκας.</w:t>
      </w:r>
    </w:p>
    <w:p w14:paraId="3DCAD42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Ευχαριστώ, κύριε Πρόεδρε.</w:t>
      </w:r>
    </w:p>
    <w:p w14:paraId="3DCAD42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μιλούσα μόνο για το νομοσχέδιο, αλλά άκουσα προηγουμένως τον Υπουργό, όταν πήρε τον λόγο, να ακολουθεί μια άλλη τακτική, να μη μιλάει για το νομοσχέδιο, αλλά να μιλάει για όλα τα υπόλοιπα.</w:t>
      </w:r>
    </w:p>
    <w:p w14:paraId="3DCAD43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Μάλιστα</w:t>
      </w:r>
      <w:r>
        <w:rPr>
          <w:rFonts w:eastAsia="Times New Roman" w:cs="Times New Roman"/>
          <w:szCs w:val="24"/>
        </w:rPr>
        <w:t>, κύριε Υπουργέ, λυπάμαι, γιατί με ένα ειρωνικό ύφος απευθυνθήκατε σε όλη την Αντιπολίτευση, που τόλμησε να ασκήσει κριτική σε αυτόν τον μεγαλόπνοο σχεδιασμό σας για τις αστικές συγκοινωνίες της Θεσσαλονίκης. Και τι δεν μας είπατε, δηλαδή;</w:t>
      </w:r>
    </w:p>
    <w:p w14:paraId="3DCAD43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ήθελα να σταθ</w:t>
      </w:r>
      <w:r>
        <w:rPr>
          <w:rFonts w:eastAsia="Times New Roman" w:cs="Times New Roman"/>
          <w:szCs w:val="24"/>
        </w:rPr>
        <w:t>ώ μόνο σε δυο-τρία σημεία. Μας είπατε «να μη κατηγορείτε το παρελθόν μας». Ας μην μπλέξουμε τα παρελθόντα του ενός και του άλλου. Ακούστηκαν διάφορα εδώ και νομίζω ότι θα υποβιβάσουμε τη συζήτηση.</w:t>
      </w:r>
    </w:p>
    <w:p w14:paraId="3DCAD43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Όσο για τη μουγκή συνάντηση Κυριάκου Μητσοτάκη και Σόιμπλε,</w:t>
      </w:r>
      <w:r>
        <w:rPr>
          <w:rFonts w:eastAsia="Times New Roman" w:cs="Times New Roman"/>
          <w:szCs w:val="24"/>
        </w:rPr>
        <w:t xml:space="preserve"> που είπατε, ο κ. Κυριάκος Μητσοτάκης εξήγησε ευκρινέστατα και από αυτό το Βήμα τι ακριβώς είπε και στην κ. </w:t>
      </w:r>
      <w:proofErr w:type="spellStart"/>
      <w:r>
        <w:rPr>
          <w:rFonts w:eastAsia="Times New Roman" w:cs="Times New Roman"/>
          <w:szCs w:val="24"/>
        </w:rPr>
        <w:t>Μέρκελ</w:t>
      </w:r>
      <w:proofErr w:type="spellEnd"/>
      <w:r>
        <w:rPr>
          <w:rFonts w:eastAsia="Times New Roman" w:cs="Times New Roman"/>
          <w:szCs w:val="24"/>
        </w:rPr>
        <w:t xml:space="preserve"> και στον κ. Σόιμπλε, αλλά και τι λέει μονίμως σε όλους τους ξένους αξιωματούχους με τους οποίους έρχεται σε επαφή, υπερασπιζόμενος το εθνικό </w:t>
      </w:r>
      <w:r>
        <w:rPr>
          <w:rFonts w:eastAsia="Times New Roman" w:cs="Times New Roman"/>
          <w:szCs w:val="24"/>
        </w:rPr>
        <w:t>συμφέρον.</w:t>
      </w:r>
    </w:p>
    <w:p w14:paraId="3DCAD43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το οποίο εγώ δεν καταλαβαίνω είναι ότι το λέτε εσείς που είστε ο εκπρόσωπος μιας Κυβέρνησης, που ο δικός σας Πρωθυπουργός έλεγε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κυρία </w:t>
      </w:r>
      <w:proofErr w:type="spellStart"/>
      <w:r>
        <w:rPr>
          <w:rFonts w:eastAsia="Times New Roman" w:cs="Times New Roman"/>
          <w:szCs w:val="24"/>
        </w:rPr>
        <w:t>Μέρκελ</w:t>
      </w:r>
      <w:proofErr w:type="spellEnd"/>
      <w:r>
        <w:rPr>
          <w:rFonts w:eastAsia="Times New Roman" w:cs="Times New Roman"/>
          <w:szCs w:val="24"/>
        </w:rPr>
        <w:t xml:space="preserve">» ή ότι η </w:t>
      </w:r>
      <w:r>
        <w:rPr>
          <w:rFonts w:eastAsia="Times New Roman" w:cs="Times New Roman"/>
          <w:szCs w:val="24"/>
        </w:rPr>
        <w:t>τ</w:t>
      </w:r>
      <w:r>
        <w:rPr>
          <w:rFonts w:eastAsia="Times New Roman" w:cs="Times New Roman"/>
          <w:szCs w:val="24"/>
        </w:rPr>
        <w:t>ρόικα</w:t>
      </w:r>
      <w:r>
        <w:rPr>
          <w:rFonts w:eastAsia="Times New Roman" w:cs="Times New Roman"/>
          <w:szCs w:val="24"/>
        </w:rPr>
        <w:t xml:space="preserve"> φεύγει και δεν θα ξαναπατήσει τα ποδάρια της εδώ πέρα. Σήμερα πηγαίνετε όλ</w:t>
      </w:r>
      <w:r>
        <w:rPr>
          <w:rFonts w:eastAsia="Times New Roman" w:cs="Times New Roman"/>
          <w:szCs w:val="24"/>
        </w:rPr>
        <w:t xml:space="preserve">οι και τη συναντάτε στο </w:t>
      </w:r>
      <w:r>
        <w:rPr>
          <w:rFonts w:eastAsia="Times New Roman" w:cs="Times New Roman"/>
          <w:szCs w:val="24"/>
        </w:rPr>
        <w:t>«</w:t>
      </w:r>
      <w:r>
        <w:rPr>
          <w:rFonts w:eastAsia="Times New Roman" w:cs="Times New Roman"/>
          <w:szCs w:val="24"/>
        </w:rPr>
        <w:t>Χίλτον</w:t>
      </w:r>
      <w:r>
        <w:rPr>
          <w:rFonts w:eastAsia="Times New Roman" w:cs="Times New Roman"/>
          <w:szCs w:val="24"/>
        </w:rPr>
        <w:t>»</w:t>
      </w:r>
      <w:r>
        <w:rPr>
          <w:rFonts w:eastAsia="Times New Roman" w:cs="Times New Roman"/>
          <w:szCs w:val="24"/>
        </w:rPr>
        <w:t xml:space="preserve"> και ο κ. Τσίπρας έχει γίνει ο πιο πειθήνιος φίλος, συνεργάτης και συνεταίρος της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Σας παρακαλώ, λοιπόν, ας μην μπούμε σε μια τέτοια συζήτηση.</w:t>
      </w:r>
    </w:p>
    <w:p w14:paraId="3DCAD43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Είπατε πολλά και για τη Θεσσαλονίκη. Είπατε</w:t>
      </w:r>
      <w:r>
        <w:rPr>
          <w:rFonts w:eastAsia="Times New Roman" w:cs="Times New Roman"/>
          <w:szCs w:val="24"/>
        </w:rPr>
        <w:t>:</w:t>
      </w:r>
      <w:r>
        <w:rPr>
          <w:rFonts w:eastAsia="Times New Roman" w:cs="Times New Roman"/>
          <w:szCs w:val="24"/>
        </w:rPr>
        <w:t xml:space="preserve"> «Ας μη μιλάνε αυτοί που κά</w:t>
      </w:r>
      <w:r>
        <w:rPr>
          <w:rFonts w:eastAsia="Times New Roman" w:cs="Times New Roman"/>
          <w:szCs w:val="24"/>
        </w:rPr>
        <w:t xml:space="preserve">ποτε ξήλωναν τις γραμμές του τραμ», εννοώντας τον Κωνσταντίνο Καραμανλή ή «αυτοί που ίδρυσαν τον ΟΑΣΘ». </w:t>
      </w:r>
    </w:p>
    <w:p w14:paraId="3DCAD43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ήθελα να σας πω ότι ο Κωνσταντίνος Καραμανλής, πέρα από όλα αυτά τα οποία μπορείτε εσείς να του </w:t>
      </w:r>
      <w:r>
        <w:rPr>
          <w:rFonts w:eastAsia="Times New Roman" w:cs="Times New Roman"/>
          <w:szCs w:val="24"/>
        </w:rPr>
        <w:lastRenderedPageBreak/>
        <w:t xml:space="preserve">καταλογίζετε, είναι ο άνθρωπος ο οποίος </w:t>
      </w:r>
      <w:r>
        <w:rPr>
          <w:rFonts w:eastAsia="Times New Roman" w:cs="Times New Roman"/>
          <w:szCs w:val="24"/>
        </w:rPr>
        <w:t xml:space="preserve">μας οδήγησε αναίμακτα από τη </w:t>
      </w:r>
      <w:r>
        <w:rPr>
          <w:rFonts w:eastAsia="Times New Roman" w:cs="Times New Roman"/>
          <w:szCs w:val="24"/>
        </w:rPr>
        <w:t>δ</w:t>
      </w:r>
      <w:r>
        <w:rPr>
          <w:rFonts w:eastAsia="Times New Roman" w:cs="Times New Roman"/>
          <w:szCs w:val="24"/>
        </w:rPr>
        <w:t xml:space="preserve">ικτατορία </w:t>
      </w:r>
      <w:r>
        <w:rPr>
          <w:rFonts w:eastAsia="Times New Roman" w:cs="Times New Roman"/>
          <w:szCs w:val="24"/>
        </w:rPr>
        <w:t>σ</w:t>
      </w:r>
      <w:r>
        <w:rPr>
          <w:rFonts w:eastAsia="Times New Roman" w:cs="Times New Roman"/>
          <w:szCs w:val="24"/>
        </w:rPr>
        <w:t xml:space="preserve">τη </w:t>
      </w:r>
      <w:r>
        <w:rPr>
          <w:rFonts w:eastAsia="Times New Roman" w:cs="Times New Roman"/>
          <w:szCs w:val="24"/>
        </w:rPr>
        <w:t>δ</w:t>
      </w:r>
      <w:r>
        <w:rPr>
          <w:rFonts w:eastAsia="Times New Roman" w:cs="Times New Roman"/>
          <w:szCs w:val="24"/>
        </w:rPr>
        <w:t>ημοκρατία</w:t>
      </w:r>
      <w:r>
        <w:rPr>
          <w:rFonts w:eastAsia="Times New Roman" w:cs="Times New Roman"/>
          <w:szCs w:val="24"/>
        </w:rPr>
        <w:t xml:space="preserve">, αποσόβησε έναν πόλεμο με την Τουρκία, έβαλε τη χώρα στην Ευρωπαϊκή Ένωση, αναγνώρισε –και έκανε πάρα πολύ καλά- το Κομμουνιστικό Κόμμα Ελλάδας εκείνη την καίρια στιγμή όταν έγινε η Μεταπολίτευση. </w:t>
      </w:r>
    </w:p>
    <w:p w14:paraId="3DCAD43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Επι</w:t>
      </w:r>
      <w:r>
        <w:rPr>
          <w:rFonts w:eastAsia="Times New Roman" w:cs="Times New Roman"/>
          <w:szCs w:val="24"/>
        </w:rPr>
        <w:t>πρόσθετα, να σας πω, επειδή ακούστηκε «</w:t>
      </w:r>
      <w:r>
        <w:rPr>
          <w:rFonts w:eastAsia="Times New Roman" w:cs="Times New Roman"/>
          <w:szCs w:val="24"/>
        </w:rPr>
        <w:t>π</w:t>
      </w:r>
      <w:r>
        <w:rPr>
          <w:rFonts w:eastAsia="Times New Roman" w:cs="Times New Roman"/>
          <w:szCs w:val="24"/>
        </w:rPr>
        <w:t>οια</w:t>
      </w:r>
      <w:r>
        <w:rPr>
          <w:rFonts w:eastAsia="Times New Roman" w:cs="Times New Roman"/>
          <w:szCs w:val="24"/>
        </w:rPr>
        <w:t xml:space="preserve"> είναι η προσφορά της παράταξής σας στη Θεσσαλονίκη», ότι είναι και ο άνθρωπος στον οποίο η Θεσσαλονίκη χρωστά πάρα πολλές υποδομές και δομές τις οποίες μέχρι σήμερα χρησιμοποιεί, όπως τον σιδηροδρομικό σταθμό, το</w:t>
      </w:r>
      <w:r>
        <w:rPr>
          <w:rFonts w:eastAsia="Times New Roman" w:cs="Times New Roman"/>
          <w:szCs w:val="24"/>
        </w:rPr>
        <w:t xml:space="preserve"> «</w:t>
      </w:r>
      <w:proofErr w:type="spellStart"/>
      <w:r>
        <w:rPr>
          <w:rFonts w:eastAsia="Times New Roman" w:cs="Times New Roman"/>
          <w:szCs w:val="24"/>
        </w:rPr>
        <w:t>Palais</w:t>
      </w:r>
      <w:proofErr w:type="spellEnd"/>
      <w:r>
        <w:rPr>
          <w:rFonts w:eastAsia="Times New Roman" w:cs="Times New Roman"/>
          <w:szCs w:val="24"/>
        </w:rPr>
        <w:t xml:space="preserve"> des</w:t>
      </w:r>
      <w:r>
        <w:rPr>
          <w:rFonts w:eastAsia="Times New Roman" w:cs="Times New Roman"/>
          <w:szCs w:val="24"/>
        </w:rPr>
        <w:t xml:space="preserve"> </w:t>
      </w:r>
      <w:proofErr w:type="spellStart"/>
      <w:r>
        <w:rPr>
          <w:rFonts w:eastAsia="Times New Roman" w:cs="Times New Roman"/>
          <w:szCs w:val="24"/>
        </w:rPr>
        <w:t>Sports</w:t>
      </w:r>
      <w:proofErr w:type="spellEnd"/>
      <w:r>
        <w:rPr>
          <w:rFonts w:eastAsia="Times New Roman" w:cs="Times New Roman"/>
          <w:szCs w:val="24"/>
        </w:rPr>
        <w:t xml:space="preserve">», το Κρατικό Θέατρο Βορείου Ελλάδος, το λιμάνι, την πανεπιστημιούπολη και πάρα πολλά άλλα σύγχρονα έργα της εποχής εκείνης που, δυστυχώς, μέχρι σήμερα δεν έχουν ξεπεραστεί γιατί δεν αντικαταστάθηκαν από κάτι </w:t>
      </w:r>
      <w:r>
        <w:rPr>
          <w:rFonts w:eastAsia="Times New Roman" w:cs="Times New Roman"/>
          <w:szCs w:val="24"/>
        </w:rPr>
        <w:t>νεότερο και καλύτερο</w:t>
      </w:r>
      <w:r>
        <w:rPr>
          <w:rFonts w:eastAsia="Times New Roman" w:cs="Times New Roman"/>
          <w:szCs w:val="24"/>
        </w:rPr>
        <w:t>.</w:t>
      </w:r>
    </w:p>
    <w:p w14:paraId="3DCAD43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ο χώρος των δημοσίων συγκοινωνιών της Θεσσαλονίκης χρειάζεται αναβάθμιση; Χρειάζεται. Και μόνο το γεγονός ότι κλείνετε τον ΟΑΣΘ, αυτό σημαίνει ότι εξασφαλίζετε κάτι καλύτερο; Γιατί; Το περιγράφετε πουθενά στο νομοσχέδιό σας; Τι περιλαμβάνει το νομ</w:t>
      </w:r>
      <w:r>
        <w:rPr>
          <w:rFonts w:eastAsia="Times New Roman" w:cs="Times New Roman"/>
          <w:szCs w:val="24"/>
        </w:rPr>
        <w:t>οσχέδιο σας; Ιδρύετε μια ακόμα δη</w:t>
      </w:r>
      <w:r>
        <w:rPr>
          <w:rFonts w:eastAsia="Times New Roman" w:cs="Times New Roman"/>
          <w:szCs w:val="24"/>
        </w:rPr>
        <w:lastRenderedPageBreak/>
        <w:t xml:space="preserve">μόσια Υπηρεσία. Ε, και λοιπόν; Αυτό αποτελεί εγγύηση; Είναι θέσφατο, επειδή εσείς το λέτε, ότι θα είναι αναβαθμισμένες και πιο ποιοτικές οι αστικές συγκοινωνίες της Θεσσαλονίκης; </w:t>
      </w:r>
    </w:p>
    <w:p w14:paraId="3DCAD43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Προερχόμενος από τη Θεσσαλονίκη, Βουλευτής </w:t>
      </w:r>
      <w:r>
        <w:rPr>
          <w:rFonts w:eastAsia="Times New Roman" w:cs="Times New Roman"/>
          <w:szCs w:val="24"/>
        </w:rPr>
        <w:t>αυτής της πόλης, σας λέω ότι η Θεσσαλονίκη χρειάζεται αναβαθμισμένες αστικές συγκοινωνίες. Χρειάζεται και τραμ και θαλάσσια συγκοινωνία και μετρό, γιατί έχει μείνει πάρα πολύ πίσω. Βεβαίως και τα χρειάζεται. Όμως, επειδή τα χρειάζεται, έρχεστε εσείς και λέ</w:t>
      </w:r>
      <w:r>
        <w:rPr>
          <w:rFonts w:eastAsia="Times New Roman" w:cs="Times New Roman"/>
          <w:szCs w:val="24"/>
        </w:rPr>
        <w:t>τε</w:t>
      </w:r>
      <w:r>
        <w:rPr>
          <w:rFonts w:eastAsia="Times New Roman" w:cs="Times New Roman"/>
          <w:szCs w:val="24"/>
        </w:rPr>
        <w:t>:</w:t>
      </w:r>
      <w:r>
        <w:rPr>
          <w:rFonts w:eastAsia="Times New Roman" w:cs="Times New Roman"/>
          <w:szCs w:val="24"/>
        </w:rPr>
        <w:t xml:space="preserve"> «Αφού κλείνουμε τον ΟΑΣΘ, η Θεσσαλονίκη ως δια μαγείας θα αποκτήσει αναβαθμισμένες δημόσιες συγκοινωνίες»; Πώς το βγάζετε αυτό το συμπέρασμα;</w:t>
      </w:r>
    </w:p>
    <w:p w14:paraId="3DCAD43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Επιτρέψτε μου να αναφερθώ στο νομοσχέδιο. </w:t>
      </w:r>
    </w:p>
    <w:p w14:paraId="3DCAD43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η Θεσσαλονίκη σάς χρωστά μια απάντηση, κύριε Υπουργέ. Το πείσμα σας να μη συναντιέστε με τη </w:t>
      </w:r>
      <w:r>
        <w:rPr>
          <w:rFonts w:eastAsia="Times New Roman" w:cs="Times New Roman"/>
          <w:szCs w:val="24"/>
        </w:rPr>
        <w:t>δ</w:t>
      </w:r>
      <w:r>
        <w:rPr>
          <w:rFonts w:eastAsia="Times New Roman" w:cs="Times New Roman"/>
          <w:szCs w:val="24"/>
        </w:rPr>
        <w:t>ιοίκηση</w:t>
      </w:r>
      <w:r>
        <w:rPr>
          <w:rFonts w:eastAsia="Times New Roman" w:cs="Times New Roman"/>
          <w:szCs w:val="24"/>
        </w:rPr>
        <w:t xml:space="preserve"> του ΟΑΣΘ επί δυόμισι χρόνια που κυβερνά η Κυβέρνησή σας αυτόν τον τόπο έχει οδηγήσει σε αφάνταστη ταλαιπωρία τους Θεσσαλονικείς, οι οποίοι είδαν πολλές φο</w:t>
      </w:r>
      <w:r>
        <w:rPr>
          <w:rFonts w:eastAsia="Times New Roman" w:cs="Times New Roman"/>
          <w:szCs w:val="24"/>
        </w:rPr>
        <w:t xml:space="preserve">ρές, δυστυχώς, να μένει η πόλη επί μια εβδομάδα ολόκληρη χωρίς αστικές συγκοινωνίες, γιατί ο κ. </w:t>
      </w:r>
      <w:proofErr w:type="spellStart"/>
      <w:r>
        <w:rPr>
          <w:rFonts w:eastAsia="Times New Roman" w:cs="Times New Roman"/>
          <w:szCs w:val="24"/>
        </w:rPr>
        <w:t>Σπίρτζης</w:t>
      </w:r>
      <w:proofErr w:type="spellEnd"/>
      <w:r>
        <w:rPr>
          <w:rFonts w:eastAsia="Times New Roman" w:cs="Times New Roman"/>
          <w:szCs w:val="24"/>
        </w:rPr>
        <w:t xml:space="preserve">, κυρίες και κύριοι συνάδελφοι, δεν ήθελε </w:t>
      </w:r>
      <w:r>
        <w:rPr>
          <w:rFonts w:eastAsia="Times New Roman" w:cs="Times New Roman"/>
          <w:szCs w:val="24"/>
        </w:rPr>
        <w:lastRenderedPageBreak/>
        <w:t xml:space="preserve">να συναντηθεί με τη </w:t>
      </w:r>
      <w:r>
        <w:rPr>
          <w:rFonts w:eastAsia="Times New Roman" w:cs="Times New Roman"/>
          <w:szCs w:val="24"/>
        </w:rPr>
        <w:t>δ</w:t>
      </w:r>
      <w:r>
        <w:rPr>
          <w:rFonts w:eastAsia="Times New Roman" w:cs="Times New Roman"/>
          <w:szCs w:val="24"/>
        </w:rPr>
        <w:t>ιοίκηση</w:t>
      </w:r>
      <w:r>
        <w:rPr>
          <w:rFonts w:eastAsia="Times New Roman" w:cs="Times New Roman"/>
          <w:szCs w:val="24"/>
        </w:rPr>
        <w:t xml:space="preserve"> του ΟΑΣΘ. Αυτά τα πείσματα της Κυβέρνησης τα πλήρωνε η Θεσσαλονίκη και οι Θεσσαλο</w:t>
      </w:r>
      <w:r>
        <w:rPr>
          <w:rFonts w:eastAsia="Times New Roman" w:cs="Times New Roman"/>
          <w:szCs w:val="24"/>
        </w:rPr>
        <w:t xml:space="preserve">νικείς. </w:t>
      </w:r>
    </w:p>
    <w:p w14:paraId="3DCAD43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ήθελα, μάλιστα, να σας ρωτήσω και κάτι. Αυτό το οποίο κάνετε και σήμερα θα οδηγήσει σε καλύτερη μοίρα τους Θεσσαλονικείς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είτε μας πώς το αποδεικνύετε</w:t>
      </w:r>
      <w:r>
        <w:rPr>
          <w:rFonts w:eastAsia="Times New Roman" w:cs="Times New Roman"/>
          <w:szCs w:val="24"/>
        </w:rPr>
        <w:t>;</w:t>
      </w:r>
      <w:r>
        <w:rPr>
          <w:rFonts w:eastAsia="Times New Roman" w:cs="Times New Roman"/>
          <w:szCs w:val="24"/>
        </w:rPr>
        <w:t xml:space="preserve"> </w:t>
      </w:r>
    </w:p>
    <w:p w14:paraId="3DCAD43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Ας προχωρήσουμε. Εσείς ιδρύετε μια δημόσια </w:t>
      </w:r>
      <w:r>
        <w:rPr>
          <w:rFonts w:eastAsia="Times New Roman" w:cs="Times New Roman"/>
          <w:szCs w:val="24"/>
        </w:rPr>
        <w:t>υ</w:t>
      </w:r>
      <w:r>
        <w:rPr>
          <w:rFonts w:eastAsia="Times New Roman" w:cs="Times New Roman"/>
          <w:szCs w:val="24"/>
        </w:rPr>
        <w:t>πηρεσία.</w:t>
      </w:r>
      <w:r>
        <w:rPr>
          <w:rFonts w:eastAsia="Times New Roman" w:cs="Times New Roman"/>
          <w:szCs w:val="24"/>
        </w:rPr>
        <w:t xml:space="preserve"> Είστε ο ίδιος άνθρωπος ο οποίος προχω</w:t>
      </w:r>
      <w:r>
        <w:rPr>
          <w:rFonts w:eastAsia="Times New Roman" w:cs="Times New Roman"/>
          <w:szCs w:val="24"/>
        </w:rPr>
        <w:t xml:space="preserve">ρήσατε στην αποκρατικοποίηση δεκατεσσάρων περιφερειακών αεροδρομίων. Διαλέξτε τι κάνετε. Ποια είναι η κατεύθυνση την οποία δίνετε, ιδιωτικοποιήσεις ή κρατικοποιήσεις; Γιατί εδώ η κρατικοποίηση, άρα λοιπόν η δημόσια </w:t>
      </w:r>
      <w:r>
        <w:rPr>
          <w:rFonts w:eastAsia="Times New Roman" w:cs="Times New Roman"/>
          <w:szCs w:val="24"/>
        </w:rPr>
        <w:t>υ</w:t>
      </w:r>
      <w:r>
        <w:rPr>
          <w:rFonts w:eastAsia="Times New Roman" w:cs="Times New Roman"/>
          <w:szCs w:val="24"/>
        </w:rPr>
        <w:t>πηρεσία</w:t>
      </w:r>
      <w:r>
        <w:rPr>
          <w:rFonts w:eastAsia="Times New Roman" w:cs="Times New Roman"/>
          <w:szCs w:val="24"/>
        </w:rPr>
        <w:t>, θα οδηγήσει σίγουρα στην εξυπηρ</w:t>
      </w:r>
      <w:r>
        <w:rPr>
          <w:rFonts w:eastAsia="Times New Roman" w:cs="Times New Roman"/>
          <w:szCs w:val="24"/>
        </w:rPr>
        <w:t xml:space="preserve">έτηση του δημοσίου συμφέροντος, ενώ σε άλλες περιπτώσεις όχι, όπως στα λιμάνια, αν θέλετε, με την υπογραφή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r>
        <w:rPr>
          <w:rFonts w:eastAsia="Times New Roman" w:cs="Times New Roman"/>
          <w:szCs w:val="24"/>
        </w:rPr>
        <w:t xml:space="preserve"> όπου είχαμε την παραχώρηση του εμπορευματικού σταθμού στο λιμάνι του Πειραιά; </w:t>
      </w:r>
    </w:p>
    <w:p w14:paraId="3DCAD43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Τον ΟΣΕ τον ξεπουλήσατε. Φωνάζατε κάποτε ότι η Κυβέρνη</w:t>
      </w:r>
      <w:r>
        <w:rPr>
          <w:rFonts w:eastAsia="Times New Roman" w:cs="Times New Roman"/>
          <w:szCs w:val="24"/>
        </w:rPr>
        <w:t>σή μας θα τον ξεπουλήσει με 230-250 εκατομμύρια ευρώ και τον ξεπουλήσατε με 30-40 εκατομμύρια ευρώ. Ξαφνικά έρχεστε σήμερα και επαίρεστε λέγοντας</w:t>
      </w:r>
      <w:r>
        <w:rPr>
          <w:rFonts w:eastAsia="Times New Roman" w:cs="Times New Roman"/>
          <w:szCs w:val="24"/>
        </w:rPr>
        <w:t>:</w:t>
      </w:r>
      <w:r>
        <w:rPr>
          <w:rFonts w:eastAsia="Times New Roman" w:cs="Times New Roman"/>
          <w:szCs w:val="24"/>
        </w:rPr>
        <w:t xml:space="preserve"> «Ξέρετε, κάνοντας μια δημόσια </w:t>
      </w:r>
      <w:r>
        <w:rPr>
          <w:rFonts w:eastAsia="Times New Roman" w:cs="Times New Roman"/>
          <w:szCs w:val="24"/>
        </w:rPr>
        <w:t>υ</w:t>
      </w:r>
      <w:r>
        <w:rPr>
          <w:rFonts w:eastAsia="Times New Roman" w:cs="Times New Roman"/>
          <w:szCs w:val="24"/>
        </w:rPr>
        <w:t>πηρεσία</w:t>
      </w:r>
      <w:r>
        <w:rPr>
          <w:rFonts w:eastAsia="Times New Roman" w:cs="Times New Roman"/>
          <w:szCs w:val="24"/>
        </w:rPr>
        <w:t xml:space="preserve">, κρατικοποιώντας λοιπόν τις αστικές συγκοινωνίες, </w:t>
      </w:r>
      <w:r>
        <w:rPr>
          <w:rFonts w:eastAsia="Times New Roman" w:cs="Times New Roman"/>
          <w:szCs w:val="24"/>
        </w:rPr>
        <w:lastRenderedPageBreak/>
        <w:t>αυτό θα λειτουργήσει</w:t>
      </w:r>
      <w:r>
        <w:rPr>
          <w:rFonts w:eastAsia="Times New Roman" w:cs="Times New Roman"/>
          <w:szCs w:val="24"/>
        </w:rPr>
        <w:t xml:space="preserve"> ως θέσφατο και θα φέρει αμέσως αναβάθμιση στις δημόσιες συγκοινωνίες της Θεσσαλονίκης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3DCAD43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Μάλιστα, το κάνετε με έναν άλλο τρόπο, αντί να μιλήσετε στο νομοσχέδιό σας για τον τρόπο με τον οποίο θα λειτουργήσουν οι δημόσιες συγκοινωνίες. </w:t>
      </w:r>
    </w:p>
    <w:p w14:paraId="3DCAD43F" w14:textId="77777777" w:rsidR="00B8452E" w:rsidRDefault="00811243">
      <w:pPr>
        <w:spacing w:line="600" w:lineRule="auto"/>
        <w:jc w:val="both"/>
        <w:rPr>
          <w:rFonts w:eastAsia="Times New Roman" w:cs="Times New Roman"/>
          <w:szCs w:val="24"/>
        </w:rPr>
      </w:pPr>
      <w:r>
        <w:rPr>
          <w:rFonts w:eastAsia="Times New Roman" w:cs="Times New Roman"/>
          <w:szCs w:val="24"/>
        </w:rPr>
        <w:t>Ακούστε, κυρίες και</w:t>
      </w:r>
      <w:r>
        <w:rPr>
          <w:rFonts w:eastAsia="Times New Roman" w:cs="Times New Roman"/>
          <w:szCs w:val="24"/>
        </w:rPr>
        <w:t xml:space="preserve"> κύριοι συνάδελφοι, τι αυταρχικά θέματα περιλαμβάνει το νομοσχέδιο: Τα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w:t>
      </w:r>
      <w:r>
        <w:rPr>
          <w:rFonts w:eastAsia="Times New Roman" w:cs="Times New Roman"/>
          <w:szCs w:val="24"/>
        </w:rPr>
        <w:t xml:space="preserve"> θα έχουν μια πρωτότυπη ασυλία. Διαβάζω στο άρθρο 29 ότι τα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w:t>
      </w:r>
      <w:r>
        <w:rPr>
          <w:rFonts w:eastAsia="Times New Roman" w:cs="Times New Roman"/>
          <w:szCs w:val="24"/>
        </w:rPr>
        <w:t xml:space="preserve">, ο Πρόεδρος, ο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ύμβουλος</w:t>
      </w:r>
      <w:r>
        <w:rPr>
          <w:rFonts w:eastAsia="Times New Roman" w:cs="Times New Roman"/>
          <w:szCs w:val="24"/>
        </w:rPr>
        <w:t xml:space="preserve"> δεν διώκονται και δεν ενάγο</w:t>
      </w:r>
      <w:r>
        <w:rPr>
          <w:rFonts w:eastAsia="Times New Roman" w:cs="Times New Roman"/>
          <w:szCs w:val="24"/>
        </w:rPr>
        <w:t xml:space="preserve">νται για πράξεις και αποφάσεις τους που είναι σύμφωνες με τον παρόντα νόμο. Ακούστε δηλαδή. Αρκεί να επικαλείται κανείς ότι «εγώ ό,τι κάνω, το κάνω σύμφωνα με τον παρόντα νόμο» και με τον λόγο </w:t>
      </w:r>
      <w:r>
        <w:rPr>
          <w:rFonts w:eastAsia="Times New Roman" w:cs="Times New Roman"/>
          <w:szCs w:val="24"/>
        </w:rPr>
        <w:t xml:space="preserve">αυτό θα </w:t>
      </w:r>
      <w:r>
        <w:rPr>
          <w:rFonts w:eastAsia="Times New Roman" w:cs="Times New Roman"/>
          <w:szCs w:val="24"/>
        </w:rPr>
        <w:t>απαλλάσσεται των ευθυνών.</w:t>
      </w:r>
    </w:p>
    <w:p w14:paraId="3DCAD44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Επίσης ακούστε το άλλο. Θα εί</w:t>
      </w:r>
      <w:r>
        <w:rPr>
          <w:rFonts w:eastAsia="Times New Roman" w:cs="Times New Roman"/>
          <w:szCs w:val="24"/>
        </w:rPr>
        <w:t xml:space="preserve">ναι δυνατόν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w:t>
      </w:r>
      <w:r>
        <w:rPr>
          <w:rFonts w:eastAsia="Times New Roman" w:cs="Times New Roman"/>
          <w:szCs w:val="24"/>
        </w:rPr>
        <w:t xml:space="preserve"> του ΟΣΕΘ, της μίας από τις δύο δημόσιες υπηρεσίες, να λειτουργεί εν απαρτία -ξέρετε με πόσα άτομα, κύριοι συνάδελφοι;- με τρία άτομα. Παγκόσμια πρωτοτυπία. Αυτές είναι οι ρυθμίσεις που θα οδηγήσουν στην αναβάθμιση των ασ</w:t>
      </w:r>
      <w:r>
        <w:rPr>
          <w:rFonts w:eastAsia="Times New Roman" w:cs="Times New Roman"/>
          <w:szCs w:val="24"/>
        </w:rPr>
        <w:t xml:space="preserve">τικών συγκοινωνιών! Προχωρώ παρακάτω. </w:t>
      </w:r>
    </w:p>
    <w:p w14:paraId="3DCAD44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ξέρετε ότι το νομικό πρόσωπο αυτό ιδρύεται για ενενήντα χρόνια</w:t>
      </w:r>
      <w:r>
        <w:rPr>
          <w:rFonts w:eastAsia="Times New Roman" w:cs="Times New Roman"/>
          <w:szCs w:val="24"/>
        </w:rPr>
        <w:t>. Μ</w:t>
      </w:r>
      <w:r>
        <w:rPr>
          <w:rFonts w:eastAsia="Times New Roman" w:cs="Times New Roman"/>
          <w:szCs w:val="24"/>
        </w:rPr>
        <w:t xml:space="preserve">ε μόνη διαφορά ότι σήμερα έχουμε 2017. Και όπως παρατήρησε και ο εισηγητής μας κ. Καραμανλής, αλλά και ο Κοινοβουλευτικός </w:t>
      </w:r>
      <w:r>
        <w:rPr>
          <w:rFonts w:eastAsia="Times New Roman" w:cs="Times New Roman"/>
          <w:szCs w:val="24"/>
        </w:rPr>
        <w:t xml:space="preserve">μας Εκπρόσωπος κ. </w:t>
      </w:r>
      <w:proofErr w:type="spellStart"/>
      <w:r>
        <w:rPr>
          <w:rFonts w:eastAsia="Times New Roman" w:cs="Times New Roman"/>
          <w:szCs w:val="24"/>
        </w:rPr>
        <w:t>Δένδιας</w:t>
      </w:r>
      <w:proofErr w:type="spellEnd"/>
      <w:r>
        <w:rPr>
          <w:rFonts w:eastAsia="Times New Roman" w:cs="Times New Roman"/>
          <w:szCs w:val="24"/>
        </w:rPr>
        <w:t xml:space="preserve">, το 2019, σύμφωνα με τον </w:t>
      </w:r>
      <w:r>
        <w:rPr>
          <w:rFonts w:eastAsia="Times New Roman" w:cs="Times New Roman"/>
          <w:szCs w:val="24"/>
        </w:rPr>
        <w:t>κ</w:t>
      </w:r>
      <w:r>
        <w:rPr>
          <w:rFonts w:eastAsia="Times New Roman" w:cs="Times New Roman"/>
          <w:szCs w:val="24"/>
        </w:rPr>
        <w:t>ανονισμό</w:t>
      </w:r>
      <w:r>
        <w:rPr>
          <w:rFonts w:eastAsia="Times New Roman" w:cs="Times New Roman"/>
          <w:szCs w:val="24"/>
        </w:rPr>
        <w:t xml:space="preserve"> 1370</w:t>
      </w:r>
      <w:r>
        <w:rPr>
          <w:rFonts w:eastAsia="Times New Roman" w:cs="Times New Roman"/>
          <w:szCs w:val="24"/>
        </w:rPr>
        <w:t>/2007</w:t>
      </w:r>
      <w:r>
        <w:rPr>
          <w:rFonts w:eastAsia="Times New Roman" w:cs="Times New Roman"/>
          <w:szCs w:val="24"/>
        </w:rPr>
        <w:t>, είμαστε αναγκασμένοι να προχωρήσουμε σε ανοιχτές διαγωνιστικές διαδικασίες.</w:t>
      </w:r>
    </w:p>
    <w:p w14:paraId="3DCAD44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xml:space="preserve">, σας ερωτώ: Έχετε εξασφαλίσει την εξαίρεση αυτού του νέου φορέα; Έχετε μιλήσει με τους εταίρους και σας έχουν διαβεβαιώσει ότι εξαιρείται; Αν είναι, πείτε το στην Εθνική Αντιπροσωπεία. Πείτε: «Ναι, κρατικοποιούμε τις αστικές συγκοινωνίες και </w:t>
      </w:r>
      <w:r>
        <w:rPr>
          <w:rFonts w:eastAsia="Times New Roman" w:cs="Times New Roman"/>
          <w:szCs w:val="24"/>
        </w:rPr>
        <w:t xml:space="preserve">προχωρούμε σε αυτό το μοντέλο γιατί είμαστε βέβαιοι ότι θα εξαιρέσουμε τις Αστικές Συγκοινωνίες Θεσσαλονίκης από αυτό το οποίο επιτάσσει ο κοινοτικός </w:t>
      </w:r>
      <w:r>
        <w:rPr>
          <w:rFonts w:eastAsia="Times New Roman" w:cs="Times New Roman"/>
          <w:szCs w:val="24"/>
        </w:rPr>
        <w:t>κ</w:t>
      </w:r>
      <w:r>
        <w:rPr>
          <w:rFonts w:eastAsia="Times New Roman" w:cs="Times New Roman"/>
          <w:szCs w:val="24"/>
        </w:rPr>
        <w:t>ανονισμός».</w:t>
      </w:r>
      <w:r>
        <w:rPr>
          <w:rFonts w:eastAsia="Times New Roman" w:cs="Times New Roman"/>
          <w:szCs w:val="24"/>
        </w:rPr>
        <w:t xml:space="preserve"> Αλλιώς τι κάνουμε τώρα; Φτιάχνουμε στα μέσα του 2017 δύο νέα νομικά πρόσωπα τα οποία σε δύο χ</w:t>
      </w:r>
      <w:r>
        <w:rPr>
          <w:rFonts w:eastAsia="Times New Roman" w:cs="Times New Roman"/>
          <w:szCs w:val="24"/>
        </w:rPr>
        <w:t xml:space="preserve">ρόνια θα χρειαστεί, ενδεχομένως, να τα διαλύσουμε, αν πάμε σε ανοιχτές διαγωνιστικές διαδικασίες; Εκτός εάν έχετε εξασφαλίσει την εξαίρεση, θέλετε να κρατικοποιήσετε τις αστικές συγκοινωνίες και να κάνετε το </w:t>
      </w:r>
      <w:proofErr w:type="spellStart"/>
      <w:r>
        <w:rPr>
          <w:rFonts w:eastAsia="Times New Roman" w:cs="Times New Roman"/>
          <w:szCs w:val="24"/>
          <w:lang w:val="en-US"/>
        </w:rPr>
        <w:t>colpo</w:t>
      </w:r>
      <w:proofErr w:type="spellEnd"/>
      <w:r>
        <w:rPr>
          <w:rFonts w:eastAsia="Times New Roman" w:cs="Times New Roman"/>
          <w:szCs w:val="24"/>
        </w:rPr>
        <w:t xml:space="preserve"> </w:t>
      </w:r>
      <w:proofErr w:type="spellStart"/>
      <w:r>
        <w:rPr>
          <w:rFonts w:eastAsia="Times New Roman" w:cs="Times New Roman"/>
          <w:szCs w:val="24"/>
          <w:lang w:val="en-US"/>
        </w:rPr>
        <w:lastRenderedPageBreak/>
        <w:t>grosso</w:t>
      </w:r>
      <w:proofErr w:type="spellEnd"/>
      <w:r>
        <w:rPr>
          <w:rFonts w:eastAsia="Times New Roman" w:cs="Times New Roman"/>
          <w:szCs w:val="24"/>
        </w:rPr>
        <w:t>, όπως κάνατε και με τον ΟΑΣΑ, με τι</w:t>
      </w:r>
      <w:r>
        <w:rPr>
          <w:rFonts w:eastAsia="Times New Roman" w:cs="Times New Roman"/>
          <w:szCs w:val="24"/>
        </w:rPr>
        <w:t xml:space="preserve">ς Αστικές Συγκοινωνίες της Αθήνας, να το βάλετε και αυτό στο </w:t>
      </w:r>
      <w:proofErr w:type="spellStart"/>
      <w:r>
        <w:rPr>
          <w:rFonts w:eastAsia="Times New Roman" w:cs="Times New Roman"/>
          <w:szCs w:val="24"/>
        </w:rPr>
        <w:t>υπερταμείο</w:t>
      </w:r>
      <w:proofErr w:type="spellEnd"/>
      <w:r>
        <w:rPr>
          <w:rFonts w:eastAsia="Times New Roman" w:cs="Times New Roman"/>
          <w:szCs w:val="24"/>
        </w:rPr>
        <w:t xml:space="preserve">, εκεί όπου βάζετε όλα τα </w:t>
      </w:r>
      <w:r>
        <w:rPr>
          <w:rFonts w:eastAsia="Times New Roman" w:cs="Times New Roman"/>
          <w:szCs w:val="24"/>
        </w:rPr>
        <w:t>«</w:t>
      </w:r>
      <w:r>
        <w:rPr>
          <w:rFonts w:eastAsia="Times New Roman" w:cs="Times New Roman"/>
          <w:szCs w:val="24"/>
        </w:rPr>
        <w:t>ασημικά της χώρας</w:t>
      </w:r>
      <w:r>
        <w:rPr>
          <w:rFonts w:eastAsia="Times New Roman" w:cs="Times New Roman"/>
          <w:szCs w:val="24"/>
        </w:rPr>
        <w:t>»</w:t>
      </w:r>
      <w:r>
        <w:rPr>
          <w:rFonts w:eastAsia="Times New Roman" w:cs="Times New Roman"/>
          <w:szCs w:val="24"/>
        </w:rPr>
        <w:t xml:space="preserve"> για ενενήντα εννιά χρόνια.</w:t>
      </w:r>
    </w:p>
    <w:p w14:paraId="3DCAD44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την τοποθέτησή σας, σας παρακαλώ. Έχουμε υπερβεί αρκετά.</w:t>
      </w:r>
    </w:p>
    <w:p w14:paraId="3DCAD444"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 xml:space="preserve">ΝΟΣ ΓΚΙΟΥΛΕΚΑΣ: </w:t>
      </w:r>
      <w:r>
        <w:rPr>
          <w:rFonts w:eastAsia="Times New Roman" w:cs="Times New Roman"/>
          <w:szCs w:val="24"/>
        </w:rPr>
        <w:t>Τελειώνω, κύριε Πρόεδρε.</w:t>
      </w:r>
    </w:p>
    <w:p w14:paraId="3DCAD44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Βεβαίως, πέραν όλων αυτών, αυτό το οποίο θέλω να πω είναι ότι πρέπει να  υπάρξει μέριμνα και για τους εργαζόμενους στον ΟΑΣΘ. Δεν έχει μιλήσει κανένας για αυτό. Δουλεύουν εκεί 2.300 άνθρωποι. Τι γίνεται; Οι άνθρωποι αυτοί μεταφέρονται αυτομάτως στο δημόσιο</w:t>
      </w:r>
      <w:r>
        <w:rPr>
          <w:rFonts w:eastAsia="Times New Roman" w:cs="Times New Roman"/>
          <w:szCs w:val="24"/>
        </w:rPr>
        <w:t xml:space="preserve">. Πού όμως; Στο ενιαίο μισθολόγιο. </w:t>
      </w:r>
    </w:p>
    <w:p w14:paraId="3DCAD44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Έχετε βγει, λοιπόν, να πείτε δημόσια στον κόσμο ότι ξέρετε, εσείς που εργάζεστε στον ΟΑΣΘ, οι δυόμισι χιλιάδες οικογένειες της Θεσσαλονίκης, θα δείτε ξαφνικά να μειώνεται ο μισθός σας; </w:t>
      </w:r>
    </w:p>
    <w:p w14:paraId="3DCAD44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Αυτά πρέπει να τα εξηγήσετε στον κ</w:t>
      </w:r>
      <w:r>
        <w:rPr>
          <w:rFonts w:eastAsia="Times New Roman" w:cs="Times New Roman"/>
          <w:szCs w:val="24"/>
        </w:rPr>
        <w:t>όσμο, γιατί εδώ βγαίνουν όλοι –εννοώ οι συνοδοιπόροι σας στον κυβερνητικό συνασπισμό- και λένε ότι ξέρετε, με αυτόν τον τρόπο, θέσφατο, θα λειτουργήσουν όλα τέλεια, άψογα, εξασφαλίζονται όλοι οι εργαζόμενοι, κανένας δεν θα έχει παράπονο, όλα λύθηκαν. Ωραία</w:t>
      </w:r>
      <w:r>
        <w:rPr>
          <w:rFonts w:eastAsia="Times New Roman" w:cs="Times New Roman"/>
          <w:szCs w:val="24"/>
        </w:rPr>
        <w:t xml:space="preserve">! Μαζί σας να φτιάξουμε κάτι καλύτερο. </w:t>
      </w:r>
    </w:p>
    <w:p w14:paraId="3DCAD44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Αυτό, όμως, δεν γίνεται, κύριε Υπουργέ, με αυτόν τον τρόπο. Αυτό γίνεται προκηρύσσοντας έναν δημόσιο διάλογο με όλους τους φορείς Θεσσαλονίκης, </w:t>
      </w:r>
      <w:r>
        <w:rPr>
          <w:rFonts w:eastAsia="Times New Roman"/>
          <w:szCs w:val="24"/>
        </w:rPr>
        <w:t>οι οποίοι</w:t>
      </w:r>
      <w:r>
        <w:rPr>
          <w:rFonts w:eastAsia="Times New Roman" w:cs="Times New Roman"/>
          <w:szCs w:val="24"/>
        </w:rPr>
        <w:t xml:space="preserve"> θα έπρεπε να μετάσχουν στο διάλογο, να σας πουν προτάσεις –έχο</w:t>
      </w:r>
      <w:r>
        <w:rPr>
          <w:rFonts w:eastAsia="Times New Roman" w:cs="Times New Roman"/>
          <w:szCs w:val="24"/>
        </w:rPr>
        <w:t>υν προτάσεις- και τότε πράγματι να καταλήξουμε κάπου.</w:t>
      </w:r>
    </w:p>
    <w:p w14:paraId="3DCAD44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3DCAD44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Τελειώνω</w:t>
      </w:r>
      <w:r>
        <w:rPr>
          <w:rFonts w:eastAsia="Times New Roman" w:cs="Times New Roman"/>
          <w:szCs w:val="24"/>
        </w:rPr>
        <w:t>,</w:t>
      </w:r>
      <w:r>
        <w:rPr>
          <w:rFonts w:eastAsia="Times New Roman" w:cs="Times New Roman"/>
          <w:szCs w:val="24"/>
        </w:rPr>
        <w:t xml:space="preserve"> κύριε Πρόεδρε</w:t>
      </w:r>
      <w:r>
        <w:rPr>
          <w:rFonts w:eastAsia="Times New Roman" w:cs="Times New Roman"/>
          <w:szCs w:val="24"/>
        </w:rPr>
        <w:t>.</w:t>
      </w:r>
      <w:r>
        <w:rPr>
          <w:rFonts w:eastAsia="Times New Roman" w:cs="Times New Roman"/>
          <w:szCs w:val="24"/>
        </w:rPr>
        <w:t xml:space="preserve"> </w:t>
      </w:r>
    </w:p>
    <w:p w14:paraId="3DCAD44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Θεωρώ ότι αυτό το νομοσχέδιο, το οποίο φέρνετε, το μόνο που εξυπηρετεί, κύριε </w:t>
      </w:r>
      <w:proofErr w:type="spellStart"/>
      <w:r>
        <w:rPr>
          <w:rFonts w:eastAsia="Times New Roman" w:cs="Times New Roman"/>
          <w:szCs w:val="24"/>
        </w:rPr>
        <w:t>Σπίρτζη</w:t>
      </w:r>
      <w:proofErr w:type="spellEnd"/>
      <w:r>
        <w:rPr>
          <w:rFonts w:eastAsia="Times New Roman" w:cs="Times New Roman"/>
          <w:szCs w:val="24"/>
        </w:rPr>
        <w:t xml:space="preserve">, είναι τις ιδεοληψίες της Κυβέρνησής σας. Και νομίζω ότι, δυστυχώς, δεν μπορεί να μας πάει μπροστά, θα μας πάει πίσω. Μας γυρίζετε πολλές δεκαετίες πίσω με αυτό το νομοσχέδιο </w:t>
      </w:r>
    </w:p>
    <w:p w14:paraId="3DCAD44C" w14:textId="77777777" w:rsidR="00B8452E" w:rsidRDefault="00811243">
      <w:pPr>
        <w:spacing w:line="600" w:lineRule="auto"/>
        <w:ind w:firstLine="720"/>
        <w:jc w:val="both"/>
        <w:rPr>
          <w:rFonts w:eastAsia="Times New Roman" w:cs="Times New Roman"/>
          <w:szCs w:val="24"/>
        </w:rPr>
      </w:pPr>
      <w:r>
        <w:rPr>
          <w:rFonts w:eastAsia="Times New Roman"/>
          <w:szCs w:val="24"/>
        </w:rPr>
        <w:lastRenderedPageBreak/>
        <w:t>Σας ευχαριστώ πολύ.</w:t>
      </w:r>
      <w:r>
        <w:rPr>
          <w:rFonts w:eastAsia="Times New Roman" w:cs="Times New Roman"/>
          <w:szCs w:val="24"/>
        </w:rPr>
        <w:t xml:space="preserve"> </w:t>
      </w:r>
    </w:p>
    <w:p w14:paraId="3DCAD44D" w14:textId="77777777" w:rsidR="00B8452E" w:rsidRDefault="00811243">
      <w:pPr>
        <w:spacing w:line="600" w:lineRule="auto"/>
        <w:ind w:firstLine="720"/>
        <w:jc w:val="center"/>
        <w:rPr>
          <w:rFonts w:eastAsia="Times New Roman"/>
          <w:bCs/>
        </w:rPr>
      </w:pPr>
      <w:r>
        <w:rPr>
          <w:rFonts w:eastAsia="Times New Roman"/>
          <w:bCs/>
        </w:rPr>
        <w:t>(Χειροκροτήματα από την πτέρυγα της Νέας Δημοκρατία</w:t>
      </w:r>
      <w:r>
        <w:rPr>
          <w:rFonts w:eastAsia="Times New Roman"/>
          <w:bCs/>
        </w:rPr>
        <w:t>ς)</w:t>
      </w:r>
    </w:p>
    <w:p w14:paraId="3DCAD44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3DCAD44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από το Ποτάμι κ. Γιώργος </w:t>
      </w:r>
      <w:proofErr w:type="spellStart"/>
      <w:r>
        <w:rPr>
          <w:rFonts w:eastAsia="Times New Roman" w:cs="Times New Roman"/>
          <w:szCs w:val="24"/>
        </w:rPr>
        <w:t>Μαυρωτάς</w:t>
      </w:r>
      <w:proofErr w:type="spellEnd"/>
      <w:r>
        <w:rPr>
          <w:rFonts w:eastAsia="Times New Roman" w:cs="Times New Roman"/>
          <w:szCs w:val="24"/>
        </w:rPr>
        <w:t>.</w:t>
      </w:r>
    </w:p>
    <w:p w14:paraId="3DCAD45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olor w:val="000000"/>
          <w:szCs w:val="24"/>
        </w:rPr>
        <w:t>Ευχαριστώ, κύριε Πρόεδρε.</w:t>
      </w:r>
      <w:r>
        <w:rPr>
          <w:rFonts w:eastAsia="Times New Roman" w:cs="Times New Roman"/>
          <w:szCs w:val="24"/>
        </w:rPr>
        <w:t xml:space="preserve"> </w:t>
      </w:r>
    </w:p>
    <w:p w14:paraId="3DCAD45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Όταν άκουσα ότι έρχεται το νομοσχέδιο του ΟΑΣΘ η πρώτη μου απορία ήταν γιατί να </w:t>
      </w:r>
      <w:r>
        <w:rPr>
          <w:rFonts w:eastAsia="Times New Roman" w:cs="Times New Roman"/>
          <w:szCs w:val="24"/>
        </w:rPr>
        <w:t xml:space="preserve">έρθει με τη διαδικασία του επείγοντος. Αν και δεν πέφτουμε από τα σύννεφα. Η εξαίρεση θα ήταν να έρθει με κανονικές διαδικασίες. Με τη διαδικασία του επείγοντος, λοιπόν, για να ψηφιστεί ώστε να ξεκινήσει αμέσως μετά, όπως είπε ο Υπουργός, ο σχεδιασμός και </w:t>
      </w:r>
      <w:r>
        <w:rPr>
          <w:rFonts w:eastAsia="Times New Roman" w:cs="Times New Roman"/>
          <w:szCs w:val="24"/>
        </w:rPr>
        <w:t>η υλοποίησή του, δηλαδή τον Αύγουστο που ως γνωστόν οι δημόσιες υπηρεσίες σφύζουν από δραστηριότητα.</w:t>
      </w:r>
    </w:p>
    <w:p w14:paraId="3DCAD45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Ας πάμε στο συγκεκριμένο θέμα. Δεν θα μπω σε λεπτομερή συζήτηση. Τα είπε ο κ. </w:t>
      </w:r>
      <w:proofErr w:type="spellStart"/>
      <w:r>
        <w:rPr>
          <w:rFonts w:eastAsia="Times New Roman" w:cs="Times New Roman"/>
          <w:szCs w:val="24"/>
        </w:rPr>
        <w:t>Αμυράς</w:t>
      </w:r>
      <w:proofErr w:type="spellEnd"/>
      <w:r>
        <w:rPr>
          <w:rFonts w:eastAsia="Times New Roman" w:cs="Times New Roman"/>
          <w:szCs w:val="24"/>
        </w:rPr>
        <w:t xml:space="preserve"> ο εισηγητής μας. Το καθε</w:t>
      </w:r>
      <w:r>
        <w:rPr>
          <w:rFonts w:eastAsia="Times New Roman" w:cs="Times New Roman"/>
          <w:szCs w:val="24"/>
        </w:rPr>
        <w:lastRenderedPageBreak/>
        <w:t>στώς με τον ΟΑΣΘ ήταν ήδη προβληματικό: Κρατικ</w:t>
      </w:r>
      <w:r>
        <w:rPr>
          <w:rFonts w:eastAsia="Times New Roman" w:cs="Times New Roman"/>
          <w:szCs w:val="24"/>
        </w:rPr>
        <w:t>οδίαιτος καπιταλισμός, ο οποίος εξασφάλιζε για τους μετόχους σταθερά κέρδη και βέβαια τη δυνατότητα τοπικών πολιτικών παραγόντων να διορίζουν εξασφαλίζοντας ψήφους. Ένα κλασικό παράδειγμα δηλαδή πελατειακού κράτους όπου κάποιοι έκαναν τη ψηφοθηρική τους πο</w:t>
      </w:r>
      <w:r>
        <w:rPr>
          <w:rFonts w:eastAsia="Times New Roman" w:cs="Times New Roman"/>
          <w:szCs w:val="24"/>
        </w:rPr>
        <w:t>λιτική με τις πλάτες του δημοσίου.</w:t>
      </w:r>
    </w:p>
    <w:p w14:paraId="3DCAD45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Η Θεσσαλονίκη, η δεύτερη σε μέγεθος πόλη της Ελλάδος, δεν είχε και δεν έχει άλλα δημόσια μέσα μεταφοράς εκτός από τα λεωφορεία του ΟΑΣΘ. Όπως έχει ειπωθεί πολλές φορές, αναπτυγμένος τόπος δεν είναι εκεί όπου οι φτωχοί μετ</w:t>
      </w:r>
      <w:r>
        <w:rPr>
          <w:rFonts w:eastAsia="Times New Roman" w:cs="Times New Roman"/>
          <w:szCs w:val="24"/>
        </w:rPr>
        <w:t xml:space="preserve">ακινούνται με αυτοκίνητα, αλλά εκεί όπου ακόμα και οι πλούσιοι χρησιμοποιούν τα μέσα μαζικής μεταφοράς. </w:t>
      </w:r>
    </w:p>
    <w:p w14:paraId="3DCAD45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Δυστυχώς, η αντίληψη που κυριαρχεί εδώ είναι ότι οι δημόσιες αστικές συγκοινωνίες αφορούν κυρίως τα χαμηλά εισοδήματα και αποτελούν δαπάνη. Η αντίληψη </w:t>
      </w:r>
      <w:r>
        <w:rPr>
          <w:rFonts w:eastAsia="Times New Roman" w:cs="Times New Roman"/>
          <w:szCs w:val="24"/>
        </w:rPr>
        <w:t>αυτή είναι παρωχημένη.</w:t>
      </w:r>
    </w:p>
    <w:p w14:paraId="3DCAD455" w14:textId="77777777" w:rsidR="00B8452E" w:rsidRDefault="0081124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Όταν η </w:t>
      </w:r>
      <w:r>
        <w:rPr>
          <w:rFonts w:eastAsia="Times New Roman" w:cs="Times New Roman"/>
          <w:color w:val="000000"/>
          <w:szCs w:val="24"/>
        </w:rPr>
        <w:t>«GOOGLE»</w:t>
      </w:r>
      <w:r>
        <w:rPr>
          <w:rFonts w:eastAsia="Times New Roman" w:cs="Times New Roman"/>
          <w:color w:val="000000"/>
          <w:szCs w:val="24"/>
        </w:rPr>
        <w:t xml:space="preserve"> αποφάσισε να εγκαταστήσει τα κεντρικά της γραφεία στο Δουβλίνο στην Ισλανδία, έθεσε ως προϋπόθεση την άριστη πρόσβαση του προσωπικού είτε με μέσα μαζικής μεταφοράς είτε με ποδήλατα. Για το Δουβλίνο, λοιπόν, οι </w:t>
      </w:r>
      <w:r>
        <w:rPr>
          <w:rFonts w:eastAsia="Times New Roman" w:cs="Times New Roman"/>
          <w:color w:val="000000"/>
          <w:szCs w:val="24"/>
        </w:rPr>
        <w:lastRenderedPageBreak/>
        <w:t>αστικές συγκοινωνίες αποδείχθηκαν στρατηγικός</w:t>
      </w:r>
      <w:r>
        <w:rPr>
          <w:rFonts w:eastAsia="Times New Roman" w:cs="Times New Roman"/>
          <w:color w:val="000000"/>
          <w:szCs w:val="24"/>
        </w:rPr>
        <w:t xml:space="preserve"> σύμμαχος στην προσέλκυση επενδύσεων. </w:t>
      </w:r>
    </w:p>
    <w:p w14:paraId="3DCAD456" w14:textId="77777777" w:rsidR="00B8452E" w:rsidRDefault="0081124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Σήμερα χρειάζεται να γίνει κατανοητό ότι οι δημόσιες συγκοινωνίες αφορούν όλους και είναι εργαλείο οικονομικής ανάπτυξης. Οι καλές αστικές συγκοινωνίες αποτελούν παράγοντα προσέλκυσης άμεσων ξένων επενδύσεων, ενώ επηρ</w:t>
      </w:r>
      <w:r>
        <w:rPr>
          <w:rFonts w:eastAsia="Times New Roman" w:cs="Times New Roman"/>
          <w:color w:val="000000"/>
          <w:szCs w:val="24"/>
        </w:rPr>
        <w:t xml:space="preserve">εάζουν και τον δείκτη ποιότητας ζωής σε κάθε πόλη. </w:t>
      </w:r>
    </w:p>
    <w:p w14:paraId="3DCAD457" w14:textId="77777777" w:rsidR="00B8452E" w:rsidRDefault="0081124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Η λύση, λοιπόν, που δίνει η Κυβέρνηση είναι κατά τη γνώμη μας στη λάθος κατεύθυνση. Μπορεί να είναι ελκυστική για τους δυόμισι χιλιάδες εργαζόμενους, που θα τις μετατρέψει σε δημόσιους υπαλλήλους, αλλά σε</w:t>
      </w:r>
      <w:r>
        <w:rPr>
          <w:rFonts w:eastAsia="Times New Roman" w:cs="Times New Roman"/>
          <w:color w:val="000000"/>
          <w:szCs w:val="24"/>
        </w:rPr>
        <w:t xml:space="preserve"> λίγο το πιθανότερο είναι  ότι οι δύο νέοι κρατικοί φορείς, ο ΟΣΕΘ και η ΑΣΥΘ -</w:t>
      </w:r>
      <w:r>
        <w:rPr>
          <w:rFonts w:eastAsia="Times New Roman" w:cs="Times New Roman"/>
          <w:color w:val="000000"/>
          <w:szCs w:val="24"/>
        </w:rPr>
        <w:t>α</w:t>
      </w:r>
      <w:r>
        <w:rPr>
          <w:rFonts w:eastAsia="Times New Roman" w:cs="Times New Roman"/>
          <w:color w:val="000000"/>
          <w:szCs w:val="24"/>
        </w:rPr>
        <w:t>λήθεια</w:t>
      </w:r>
      <w:r>
        <w:rPr>
          <w:rFonts w:eastAsia="Times New Roman" w:cs="Times New Roman"/>
          <w:color w:val="000000"/>
          <w:szCs w:val="24"/>
        </w:rPr>
        <w:t xml:space="preserve"> που τ</w:t>
      </w:r>
      <w:r>
        <w:rPr>
          <w:rFonts w:eastAsia="Times New Roman" w:cs="Times New Roman"/>
          <w:color w:val="000000"/>
          <w:szCs w:val="24"/>
        </w:rPr>
        <w:t>α</w:t>
      </w:r>
      <w:r>
        <w:rPr>
          <w:rFonts w:eastAsia="Times New Roman" w:cs="Times New Roman"/>
          <w:color w:val="000000"/>
          <w:szCs w:val="24"/>
        </w:rPr>
        <w:t xml:space="preserve"> βρήκατε τα ονόματα αυτά, ΟΣΕΘ και ΑΣΥΘ</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ε</w:t>
      </w:r>
      <w:r>
        <w:rPr>
          <w:rFonts w:eastAsia="Times New Roman" w:cs="Times New Roman"/>
          <w:color w:val="000000"/>
          <w:szCs w:val="24"/>
        </w:rPr>
        <w:t xml:space="preserve">ίναι σαν ζευγάρι που ξεπηδάει από τις σελίδες της Παλαιάς Διαθήκης- να καταλήγουν στο </w:t>
      </w:r>
      <w:proofErr w:type="spellStart"/>
      <w:r>
        <w:rPr>
          <w:rFonts w:eastAsia="Times New Roman" w:cs="Times New Roman"/>
          <w:color w:val="000000"/>
          <w:szCs w:val="24"/>
        </w:rPr>
        <w:t>υ</w:t>
      </w:r>
      <w:r>
        <w:rPr>
          <w:rFonts w:eastAsia="Times New Roman" w:cs="Times New Roman"/>
          <w:color w:val="000000"/>
          <w:szCs w:val="24"/>
        </w:rPr>
        <w:t>περταμείο</w:t>
      </w:r>
      <w:proofErr w:type="spellEnd"/>
      <w:r>
        <w:rPr>
          <w:rFonts w:eastAsia="Times New Roman" w:cs="Times New Roman"/>
          <w:color w:val="000000"/>
          <w:szCs w:val="24"/>
        </w:rPr>
        <w:t>, λοιπόν, όπως ο ΟΑΣΑ ή τ</w:t>
      </w:r>
      <w:r>
        <w:rPr>
          <w:rFonts w:eastAsia="Times New Roman" w:cs="Times New Roman"/>
          <w:color w:val="000000"/>
          <w:szCs w:val="24"/>
        </w:rPr>
        <w:t xml:space="preserve">ο ΤΑΙΠΕΔ, που θα αναλάβει την ιδιωτικοποίησή </w:t>
      </w:r>
      <w:r>
        <w:rPr>
          <w:rFonts w:eastAsia="Times New Roman" w:cs="Times New Roman"/>
          <w:color w:val="000000"/>
          <w:szCs w:val="24"/>
        </w:rPr>
        <w:t>τους,</w:t>
      </w:r>
      <w:r>
        <w:rPr>
          <w:rFonts w:eastAsia="Times New Roman" w:cs="Times New Roman"/>
          <w:color w:val="000000"/>
          <w:szCs w:val="24"/>
        </w:rPr>
        <w:t xml:space="preserve"> πηγαίνοντας προς το 2019, που θα πρέπει να υπάρξει απελευθέρωση του συγκοινωνιακού έργου. Και τότε, κύριε Υπουργέ, μιας και σας αρέσει η λέξη «</w:t>
      </w:r>
      <w:proofErr w:type="spellStart"/>
      <w:r>
        <w:rPr>
          <w:rFonts w:eastAsia="Times New Roman" w:cs="Times New Roman"/>
          <w:color w:val="000000"/>
          <w:szCs w:val="24"/>
        </w:rPr>
        <w:t>αποϊδιωτικοποίηση</w:t>
      </w:r>
      <w:proofErr w:type="spellEnd"/>
      <w:r>
        <w:rPr>
          <w:rFonts w:eastAsia="Times New Roman" w:cs="Times New Roman"/>
          <w:color w:val="000000"/>
          <w:szCs w:val="24"/>
        </w:rPr>
        <w:t>» -γεμίζει το στόμα σας, όταν την λέτε- θα έχ</w:t>
      </w:r>
      <w:r>
        <w:rPr>
          <w:rFonts w:eastAsia="Times New Roman" w:cs="Times New Roman"/>
          <w:color w:val="000000"/>
          <w:szCs w:val="24"/>
        </w:rPr>
        <w:t>ουμε μία απο-</w:t>
      </w:r>
      <w:proofErr w:type="spellStart"/>
      <w:r>
        <w:rPr>
          <w:rFonts w:eastAsia="Times New Roman" w:cs="Times New Roman"/>
          <w:color w:val="000000"/>
          <w:szCs w:val="24"/>
        </w:rPr>
        <w:t>αποϊδιωτικοποίηση</w:t>
      </w:r>
      <w:proofErr w:type="spellEnd"/>
      <w:r>
        <w:rPr>
          <w:rFonts w:eastAsia="Times New Roman" w:cs="Times New Roman"/>
          <w:color w:val="000000"/>
          <w:szCs w:val="24"/>
        </w:rPr>
        <w:t xml:space="preserve">. </w:t>
      </w:r>
    </w:p>
    <w:p w14:paraId="3DCAD458" w14:textId="77777777" w:rsidR="00B8452E" w:rsidRDefault="0081124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Εν τω μεταξύ, </w:t>
      </w:r>
      <w:r>
        <w:rPr>
          <w:rFonts w:eastAsia="Times New Roman" w:cs="Times New Roman"/>
          <w:color w:val="000000"/>
          <w:szCs w:val="24"/>
        </w:rPr>
        <w:t>οι</w:t>
      </w:r>
      <w:r>
        <w:rPr>
          <w:rFonts w:eastAsia="Times New Roman" w:cs="Times New Roman"/>
          <w:color w:val="000000"/>
          <w:szCs w:val="24"/>
        </w:rPr>
        <w:t xml:space="preserve"> συγκοινωνίες στην πόλη θα έχουν γίνει μπάχαλο, καθότι σε αντίθεση με την Αθήνα δεν υπάρχουν στη Θεσσαλονίκη μέσα σταθερής τροχιάς, </w:t>
      </w:r>
      <w:r>
        <w:rPr>
          <w:rFonts w:eastAsia="Times New Roman" w:cs="Times New Roman"/>
          <w:color w:val="000000"/>
          <w:szCs w:val="24"/>
        </w:rPr>
        <w:t>τ</w:t>
      </w:r>
      <w:r>
        <w:rPr>
          <w:rFonts w:eastAsia="Times New Roman" w:cs="Times New Roman"/>
          <w:color w:val="000000"/>
          <w:szCs w:val="24"/>
        </w:rPr>
        <w:t>ραμ</w:t>
      </w:r>
      <w:r>
        <w:rPr>
          <w:rFonts w:eastAsia="Times New Roman" w:cs="Times New Roman"/>
          <w:color w:val="000000"/>
          <w:szCs w:val="24"/>
        </w:rPr>
        <w:t xml:space="preserve"> και </w:t>
      </w:r>
      <w:r>
        <w:rPr>
          <w:rFonts w:eastAsia="Times New Roman" w:cs="Times New Roman"/>
          <w:color w:val="000000"/>
          <w:szCs w:val="24"/>
        </w:rPr>
        <w:t>μ</w:t>
      </w:r>
      <w:r>
        <w:rPr>
          <w:rFonts w:eastAsia="Times New Roman" w:cs="Times New Roman"/>
          <w:color w:val="000000"/>
          <w:szCs w:val="24"/>
        </w:rPr>
        <w:t>ετρό.</w:t>
      </w:r>
      <w:r>
        <w:rPr>
          <w:rFonts w:eastAsia="Times New Roman" w:cs="Times New Roman"/>
          <w:color w:val="000000"/>
          <w:szCs w:val="24"/>
        </w:rPr>
        <w:t xml:space="preserve"> Και μου κάνει εντύπωση που κανένας στην Θεσσαλονίκη δεν ανη</w:t>
      </w:r>
      <w:r>
        <w:rPr>
          <w:rFonts w:eastAsia="Times New Roman" w:cs="Times New Roman"/>
          <w:color w:val="000000"/>
          <w:szCs w:val="24"/>
        </w:rPr>
        <w:t xml:space="preserve">συχεί γι’ αυτό. </w:t>
      </w:r>
    </w:p>
    <w:p w14:paraId="3DCAD45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EF0B22">
        <w:rPr>
          <w:rFonts w:eastAsia="Times New Roman" w:cs="Times New Roman"/>
          <w:b/>
          <w:szCs w:val="24"/>
        </w:rPr>
        <w:t>ΣΠΥΡΙΔΩΝ ΛΥΚΟΥΔΗΣ</w:t>
      </w:r>
      <w:r>
        <w:rPr>
          <w:rFonts w:eastAsia="Times New Roman" w:cs="Times New Roman"/>
          <w:szCs w:val="24"/>
        </w:rPr>
        <w:t>)</w:t>
      </w:r>
    </w:p>
    <w:p w14:paraId="3DCAD45A"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color w:val="000000"/>
          <w:szCs w:val="24"/>
        </w:rPr>
        <w:t xml:space="preserve">Σας άκουσα μάλιστα χθες στην </w:t>
      </w:r>
      <w:r>
        <w:rPr>
          <w:rFonts w:eastAsia="Times New Roman" w:cs="Times New Roman"/>
          <w:color w:val="000000"/>
          <w:szCs w:val="24"/>
        </w:rPr>
        <w:t>ε</w:t>
      </w:r>
      <w:r>
        <w:rPr>
          <w:rFonts w:eastAsia="Times New Roman" w:cs="Times New Roman"/>
          <w:color w:val="000000"/>
          <w:szCs w:val="24"/>
        </w:rPr>
        <w:t>πιτροπή να λέτε για το πάρτι των διορισμών από Νέα Δημοκρατία και ΠΑΣΟΚ, που γινόταν στον ΟΑΣΘ. Δίκιο έχετε,</w:t>
      </w:r>
      <w:r>
        <w:rPr>
          <w:rFonts w:eastAsia="Times New Roman" w:cs="Times New Roman"/>
          <w:color w:val="000000"/>
          <w:szCs w:val="24"/>
        </w:rPr>
        <w:t xml:space="preserve"> απόλυτο δίκιο. Εσείς όμως αλήθεια, πού ήσασταν τότε; </w:t>
      </w:r>
      <w:r>
        <w:rPr>
          <w:rFonts w:eastAsia="Times New Roman" w:cs="Times New Roman"/>
          <w:szCs w:val="24"/>
        </w:rPr>
        <w:t>Ο πρόεδρος του ΤΕΕ δεν μπορούσε να πει μια λέξη γι’ αυτά ή μήπως, επειδή ήσασταν σε άλλο στρατόπεδο, πιο «πράσινο», δεν είχατε σχόλια για τα κακώς κείμενα ή μήπως τότε στα μάτια σας αυτά  δεν ήταν κακώς</w:t>
      </w:r>
      <w:r>
        <w:rPr>
          <w:rFonts w:eastAsia="Times New Roman" w:cs="Times New Roman"/>
          <w:szCs w:val="24"/>
        </w:rPr>
        <w:t xml:space="preserve"> κείμενα; </w:t>
      </w:r>
    </w:p>
    <w:p w14:paraId="3DCAD45B"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Ας έρθουμε και στο σήμερα. Η χώρα έχει υποχρέωση κατάθεσης στρατηγικού σχεδίου απελευθέρωσης συγκοινωνιών από το 2019 και μετά για την Αθήνα και τη Θεσσαλονίκη. Υπό κανονικές συνθήκες, αυτό θα ήταν μία πρώτης τάξεως ευκαιρία για την Κυβέρνηση να</w:t>
      </w:r>
      <w:r>
        <w:rPr>
          <w:rFonts w:eastAsia="Times New Roman" w:cs="Times New Roman"/>
          <w:szCs w:val="24"/>
        </w:rPr>
        <w:t xml:space="preserve"> εξελίξει τα παρωχημένα μοντέλα του ΟΑΣΘ και του ΟΑΣΑ. Το κράτος οφείλει να σχεδιάζει, να ελέγχει </w:t>
      </w:r>
      <w:r>
        <w:rPr>
          <w:rFonts w:eastAsia="Times New Roman" w:cs="Times New Roman"/>
          <w:szCs w:val="24"/>
        </w:rPr>
        <w:lastRenderedPageBreak/>
        <w:t xml:space="preserve">και να επιδοτεί </w:t>
      </w:r>
      <w:proofErr w:type="spellStart"/>
      <w:r>
        <w:rPr>
          <w:rFonts w:eastAsia="Times New Roman" w:cs="Times New Roman"/>
          <w:szCs w:val="24"/>
        </w:rPr>
        <w:t>στοχευμένα</w:t>
      </w:r>
      <w:proofErr w:type="spellEnd"/>
      <w:r>
        <w:rPr>
          <w:rFonts w:eastAsia="Times New Roman" w:cs="Times New Roman"/>
          <w:szCs w:val="24"/>
        </w:rPr>
        <w:t xml:space="preserve"> τ</w:t>
      </w:r>
      <w:r>
        <w:rPr>
          <w:rFonts w:eastAsia="Times New Roman" w:cs="Times New Roman"/>
          <w:szCs w:val="24"/>
        </w:rPr>
        <w:t>α</w:t>
      </w:r>
      <w:r>
        <w:rPr>
          <w:rFonts w:eastAsia="Times New Roman" w:cs="Times New Roman"/>
          <w:szCs w:val="24"/>
        </w:rPr>
        <w:t xml:space="preserve"> εισιτήρια και τους μισθούς των εργαζομένων, όχι όμως και το μέρισμα των μετοχών του ΟΑΣΘ. </w:t>
      </w:r>
    </w:p>
    <w:p w14:paraId="3DCAD45C" w14:textId="77777777" w:rsidR="00B8452E" w:rsidRDefault="00811243">
      <w:pPr>
        <w:spacing w:line="600" w:lineRule="auto"/>
        <w:ind w:firstLine="720"/>
        <w:contextualSpacing/>
        <w:jc w:val="both"/>
        <w:rPr>
          <w:rFonts w:eastAsia="Times New Roman" w:cs="Times New Roman"/>
          <w:color w:val="000000"/>
          <w:szCs w:val="24"/>
        </w:rPr>
      </w:pPr>
      <w:r>
        <w:rPr>
          <w:rFonts w:eastAsia="Times New Roman" w:cs="Times New Roman"/>
          <w:szCs w:val="24"/>
        </w:rPr>
        <w:t>Τι λείπει; Τα είπε και ο εισηγητής μα</w:t>
      </w:r>
      <w:r>
        <w:rPr>
          <w:rFonts w:eastAsia="Times New Roman" w:cs="Times New Roman"/>
          <w:szCs w:val="24"/>
        </w:rPr>
        <w:t>ς: Ο στρατηγικός σχεδιασμός της πολιτείας, σε συνεργασία με Τοπική Αυτοδιοίκηση, η ίδρυση ρυθμιστικής αρχής υπεύθυνης για την τήρηση των προδιαγραφών ποιότητας, η διεξαγωγή διεθνούς διαγωνισμού για την παραχώρηση των αστικών συγκοινωνιών με κριτήριο το δημ</w:t>
      </w:r>
      <w:r>
        <w:rPr>
          <w:rFonts w:eastAsia="Times New Roman" w:cs="Times New Roman"/>
          <w:szCs w:val="24"/>
        </w:rPr>
        <w:t xml:space="preserve">όσιο συμφέρον και ο οικονομικός έλεγχος και η λογοδοσία για τη διαχείριση του κρατικού χρήματος από τον ΟΑΣΘ. </w:t>
      </w:r>
      <w:r>
        <w:rPr>
          <w:rFonts w:eastAsia="Times New Roman" w:cs="Times New Roman"/>
          <w:szCs w:val="24"/>
        </w:rPr>
        <w:t>Αν</w:t>
      </w:r>
      <w:r>
        <w:rPr>
          <w:rFonts w:eastAsia="Times New Roman" w:cs="Times New Roman"/>
          <w:szCs w:val="24"/>
        </w:rPr>
        <w:t>τ</w:t>
      </w:r>
      <w:r>
        <w:rPr>
          <w:rFonts w:eastAsia="Times New Roman" w:cs="Times New Roman"/>
          <w:szCs w:val="24"/>
        </w:rPr>
        <w:t>’</w:t>
      </w:r>
      <w:r>
        <w:rPr>
          <w:rFonts w:eastAsia="Times New Roman" w:cs="Times New Roman"/>
          <w:szCs w:val="24"/>
        </w:rPr>
        <w:t xml:space="preserve"> αυτού όμως, η Κυβέρνηση περί άλλων τυρβάζει. </w:t>
      </w:r>
      <w:r>
        <w:rPr>
          <w:rFonts w:eastAsia="Times New Roman" w:cs="Times New Roman"/>
          <w:color w:val="000000"/>
          <w:szCs w:val="24"/>
        </w:rPr>
        <w:t xml:space="preserve">Παρουσιάζει τον κρατικό ΟΑΣΑ ως υπόδειγμα κρατικού μεταφορέα και τον ΟΑΣΘ ως ιδιωτικό οργανισμό-μίασμα. </w:t>
      </w:r>
    </w:p>
    <w:p w14:paraId="3DCAD45D" w14:textId="77777777" w:rsidR="00B8452E" w:rsidRDefault="0081124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Κατά τη γνώμη μας, η κρατικοποίηση ή η </w:t>
      </w:r>
      <w:proofErr w:type="spellStart"/>
      <w:r>
        <w:rPr>
          <w:rFonts w:eastAsia="Times New Roman" w:cs="Times New Roman"/>
          <w:color w:val="000000"/>
          <w:szCs w:val="24"/>
        </w:rPr>
        <w:t>αποϊδιωτικοποίηση</w:t>
      </w:r>
      <w:proofErr w:type="spellEnd"/>
      <w:r>
        <w:rPr>
          <w:rFonts w:eastAsia="Times New Roman" w:cs="Times New Roman"/>
          <w:color w:val="000000"/>
          <w:szCs w:val="24"/>
        </w:rPr>
        <w:t xml:space="preserve"> του ΟΑΣΘ είναι μία φτωχά μελετημένη λύση που επιλέγεται, όχι γιατί είναι η βέλτιστη λύση, αλλά</w:t>
      </w:r>
      <w:r>
        <w:rPr>
          <w:rFonts w:eastAsia="Times New Roman" w:cs="Times New Roman"/>
          <w:color w:val="000000"/>
          <w:szCs w:val="24"/>
        </w:rPr>
        <w:t xml:space="preserve"> γιατί ταιριάζει στο ιδεολογικό κοστούμι του ΣΥΡΙΖΑ, μία χαμένη ευκαιρία, την οποία ευχόμαστε να μην πληρώσουμε τελικά είτε σε αποζημιώσεις είτε σε ταλαιπωρία.</w:t>
      </w:r>
    </w:p>
    <w:p w14:paraId="3DCAD45E" w14:textId="77777777" w:rsidR="00B8452E" w:rsidRDefault="0081124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Επιτρέψτε μου τώρα να περάσω και σε κάποια άλλα θέματα της επικαιρότητας. Και τι να </w:t>
      </w:r>
      <w:proofErr w:type="spellStart"/>
      <w:r>
        <w:rPr>
          <w:rFonts w:eastAsia="Times New Roman" w:cs="Times New Roman"/>
          <w:color w:val="000000"/>
          <w:szCs w:val="24"/>
        </w:rPr>
        <w:t>πρωτοδιαλέξει</w:t>
      </w:r>
      <w:proofErr w:type="spellEnd"/>
      <w:r>
        <w:rPr>
          <w:rFonts w:eastAsia="Times New Roman" w:cs="Times New Roman"/>
          <w:color w:val="000000"/>
          <w:szCs w:val="24"/>
        </w:rPr>
        <w:t xml:space="preserve"> κανείς; Τον </w:t>
      </w:r>
      <w:r>
        <w:rPr>
          <w:rFonts w:eastAsia="Times New Roman" w:cs="Times New Roman"/>
          <w:color w:val="000000"/>
          <w:szCs w:val="24"/>
        </w:rPr>
        <w:lastRenderedPageBreak/>
        <w:t xml:space="preserve">Πρωθυπουργό που θεωρεί τις αποφάσεις της </w:t>
      </w:r>
      <w:r>
        <w:rPr>
          <w:rFonts w:eastAsia="Times New Roman" w:cs="Times New Roman"/>
          <w:color w:val="000000"/>
          <w:szCs w:val="24"/>
        </w:rPr>
        <w:t>δ</w:t>
      </w:r>
      <w:r>
        <w:rPr>
          <w:rFonts w:eastAsia="Times New Roman" w:cs="Times New Roman"/>
          <w:color w:val="000000"/>
          <w:szCs w:val="24"/>
        </w:rPr>
        <w:t>ικαιοσύνης</w:t>
      </w:r>
      <w:r>
        <w:rPr>
          <w:rFonts w:eastAsia="Times New Roman" w:cs="Times New Roman"/>
          <w:color w:val="000000"/>
          <w:szCs w:val="24"/>
        </w:rPr>
        <w:t xml:space="preserve"> θεσμικά εμπόδια και μάλλον, γι’ αυτό στελεχώνει κατάλληλα το νομικό του γραφείο με τη συνταξι</w:t>
      </w:r>
      <w:r>
        <w:rPr>
          <w:rFonts w:eastAsia="Times New Roman" w:cs="Times New Roman"/>
          <w:color w:val="000000"/>
          <w:szCs w:val="24"/>
        </w:rPr>
        <w:t>ούχο πλέον Πρόεδρο του Αρείου Πάγου; Τον Υπουργό Εθνικής Άμυνας να τηλεφωνεί μυστικά σε ισοβίτη κρατούμενο για ναρκωτικά, σαν να παρακολουθούμε ένα επεισόδιο από το γνωστό σίριαλ «</w:t>
      </w:r>
      <w:r>
        <w:rPr>
          <w:rFonts w:eastAsia="Times New Roman" w:cs="Times New Roman"/>
          <w:color w:val="000000"/>
          <w:szCs w:val="24"/>
          <w:lang w:val="en-US"/>
        </w:rPr>
        <w:t>House</w:t>
      </w:r>
      <w:r>
        <w:rPr>
          <w:rFonts w:eastAsia="Times New Roman" w:cs="Times New Roman"/>
          <w:color w:val="000000"/>
          <w:szCs w:val="24"/>
        </w:rPr>
        <w:t xml:space="preserve"> </w:t>
      </w:r>
      <w:r>
        <w:rPr>
          <w:rFonts w:eastAsia="Times New Roman" w:cs="Times New Roman"/>
          <w:color w:val="000000"/>
          <w:szCs w:val="24"/>
          <w:lang w:val="en-US"/>
        </w:rPr>
        <w:t>of</w:t>
      </w:r>
      <w:r>
        <w:rPr>
          <w:rFonts w:eastAsia="Times New Roman" w:cs="Times New Roman"/>
          <w:color w:val="000000"/>
          <w:szCs w:val="24"/>
        </w:rPr>
        <w:t xml:space="preserve"> </w:t>
      </w:r>
      <w:r>
        <w:rPr>
          <w:rFonts w:eastAsia="Times New Roman" w:cs="Times New Roman"/>
          <w:color w:val="000000"/>
          <w:szCs w:val="24"/>
          <w:lang w:val="en-US"/>
        </w:rPr>
        <w:t>Cards</w:t>
      </w:r>
      <w:r>
        <w:rPr>
          <w:rFonts w:eastAsia="Times New Roman" w:cs="Times New Roman"/>
          <w:color w:val="000000"/>
          <w:szCs w:val="24"/>
        </w:rPr>
        <w:t>»; Τις αποκαλύψεις από τους παλαιότερους πρωταγωνιστές -τα πάλ</w:t>
      </w:r>
      <w:r>
        <w:rPr>
          <w:rFonts w:eastAsia="Times New Roman" w:cs="Times New Roman"/>
          <w:color w:val="000000"/>
          <w:szCs w:val="24"/>
        </w:rPr>
        <w:t>αι ποτέ «</w:t>
      </w:r>
      <w:r>
        <w:rPr>
          <w:rFonts w:eastAsia="Times New Roman" w:cs="Times New Roman"/>
          <w:color w:val="000000"/>
          <w:szCs w:val="24"/>
          <w:lang w:val="en-US"/>
        </w:rPr>
        <w:t>assets</w:t>
      </w:r>
      <w:r>
        <w:rPr>
          <w:rFonts w:eastAsia="Times New Roman" w:cs="Times New Roman"/>
          <w:color w:val="000000"/>
          <w:szCs w:val="24"/>
        </w:rPr>
        <w:t xml:space="preserve">», που λέγατε, της Κυβέρνησης- για παράλληλο νόμισμα και έξοδο από την Ευρωζώνη σε σχεδιασμούς </w:t>
      </w:r>
      <w:proofErr w:type="spellStart"/>
      <w:r>
        <w:rPr>
          <w:rFonts w:eastAsia="Times New Roman" w:cs="Times New Roman"/>
          <w:color w:val="000000"/>
          <w:szCs w:val="24"/>
        </w:rPr>
        <w:t>καφενειακού</w:t>
      </w:r>
      <w:proofErr w:type="spellEnd"/>
      <w:r>
        <w:rPr>
          <w:rFonts w:eastAsia="Times New Roman" w:cs="Times New Roman"/>
          <w:color w:val="000000"/>
          <w:szCs w:val="24"/>
        </w:rPr>
        <w:t xml:space="preserve"> επιπέδου, λες και προετοίμαζαν που θα πάνε πενταήμερη; Τις επιθέσεις </w:t>
      </w:r>
      <w:proofErr w:type="spellStart"/>
      <w:r>
        <w:rPr>
          <w:rFonts w:eastAsia="Times New Roman" w:cs="Times New Roman"/>
          <w:color w:val="000000"/>
          <w:szCs w:val="24"/>
        </w:rPr>
        <w:t>μπαχαλάκηδων</w:t>
      </w:r>
      <w:proofErr w:type="spellEnd"/>
      <w:r>
        <w:rPr>
          <w:rFonts w:eastAsia="Times New Roman" w:cs="Times New Roman"/>
          <w:color w:val="000000"/>
          <w:szCs w:val="24"/>
        </w:rPr>
        <w:t xml:space="preserve"> στο κέντρο της Αθήνας, αλλά και σε πανεπιστήμιο, όπω</w:t>
      </w:r>
      <w:r>
        <w:rPr>
          <w:rFonts w:eastAsia="Times New Roman" w:cs="Times New Roman"/>
          <w:color w:val="000000"/>
          <w:szCs w:val="24"/>
        </w:rPr>
        <w:t xml:space="preserve">ς έγινε χθες στο Βόλο; </w:t>
      </w:r>
    </w:p>
    <w:p w14:paraId="3DCAD45F"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 xml:space="preserve">Απ’ όλα αυτά θα αναφερθώ μόνο στο πρώτο. Τον τελευταίο καιρό γινόμαστε μάρτυρες μιας αντιπαράθεσης μεταξύ Κυβέρνησης και </w:t>
      </w:r>
      <w:r>
        <w:rPr>
          <w:rFonts w:eastAsia="Times New Roman" w:cs="Times New Roman"/>
          <w:szCs w:val="24"/>
        </w:rPr>
        <w:t>δ</w:t>
      </w:r>
      <w:r>
        <w:rPr>
          <w:rFonts w:eastAsia="Times New Roman" w:cs="Times New Roman"/>
          <w:szCs w:val="24"/>
        </w:rPr>
        <w:t>ικαιοσύνης.</w:t>
      </w:r>
      <w:r>
        <w:rPr>
          <w:rFonts w:eastAsia="Times New Roman" w:cs="Times New Roman"/>
          <w:szCs w:val="24"/>
        </w:rPr>
        <w:t xml:space="preserve"> Σε κάθε απόφαση, που δεν αρέσει στην Κυβέρνηση βγαίνουν Υπουργοί σχολιάζουν, είτε με μαντινάδες εί</w:t>
      </w:r>
      <w:r>
        <w:rPr>
          <w:rFonts w:eastAsia="Times New Roman" w:cs="Times New Roman"/>
          <w:szCs w:val="24"/>
        </w:rPr>
        <w:t xml:space="preserve">τε με αναρτήσεις σε κοινωνικά δίκτυα είτε με προτροπές επέμβασης στο έργο της. </w:t>
      </w:r>
    </w:p>
    <w:p w14:paraId="3DCAD460" w14:textId="77777777" w:rsidR="00B8452E" w:rsidRDefault="00811243">
      <w:pPr>
        <w:spacing w:line="600" w:lineRule="auto"/>
        <w:ind w:firstLine="720"/>
        <w:jc w:val="both"/>
        <w:rPr>
          <w:rFonts w:eastAsia="Times New Roman"/>
          <w:szCs w:val="24"/>
        </w:rPr>
      </w:pPr>
      <w:r>
        <w:rPr>
          <w:rFonts w:eastAsia="Times New Roman"/>
          <w:szCs w:val="24"/>
        </w:rPr>
        <w:lastRenderedPageBreak/>
        <w:t>Όχι, η δικαιοσύνη δεν είναι υπεράνω κριτικής, ούτε είναι και αλάνθαστη, όμως πιστεύετε αλήθεια ότι η συνεχής αμφισβήτησή της από Υπουργούς της Κυβέρνησης -και όχι κάποιους σχολ</w:t>
      </w:r>
      <w:r>
        <w:rPr>
          <w:rFonts w:eastAsia="Times New Roman"/>
          <w:szCs w:val="24"/>
        </w:rPr>
        <w:t xml:space="preserve">ιαστές και δημοσιογράφους- είναι εποικοδομητική; </w:t>
      </w:r>
    </w:p>
    <w:p w14:paraId="3DCAD461" w14:textId="77777777" w:rsidR="00B8452E" w:rsidRDefault="00811243">
      <w:pPr>
        <w:spacing w:line="600" w:lineRule="auto"/>
        <w:ind w:firstLine="720"/>
        <w:jc w:val="both"/>
        <w:rPr>
          <w:rFonts w:eastAsia="Times New Roman"/>
          <w:szCs w:val="24"/>
        </w:rPr>
      </w:pPr>
      <w:r>
        <w:rPr>
          <w:rFonts w:eastAsia="Times New Roman"/>
          <w:szCs w:val="24"/>
        </w:rPr>
        <w:t xml:space="preserve">Δεν μπαίνω στην ουσία των αποφάσεων. Μπαίνω στην ουσία των αντιδράσεων. Ανταρτοπόλεμος από την Κυβέρνηση που πριονίζει έναν βασικό θεσμό της δημοκρατίας. Οι αντιδράσεις στις αποφάσεις της δικαιοσύνης έχουν </w:t>
      </w:r>
      <w:r>
        <w:rPr>
          <w:rFonts w:eastAsia="Times New Roman"/>
          <w:szCs w:val="24"/>
        </w:rPr>
        <w:t>πυκνώσει τον τελευταίο καιρό και δεν ξέρω αν αυτό έχει να κάνει με τις συγκεκριμένες αποστρατείες στον χώρο της δικαιοσύνης -γιατί πριν δεν τα είχαμε αυτά-, αποστρατείες που δεν είναι ακριβώς αποστρατείες, αλλά χρησιμοποιούνται περισσότερο ως εφεδρείες από</w:t>
      </w:r>
      <w:r>
        <w:rPr>
          <w:rFonts w:eastAsia="Times New Roman"/>
          <w:szCs w:val="24"/>
        </w:rPr>
        <w:t xml:space="preserve"> την Κυβέρνηση. </w:t>
      </w:r>
    </w:p>
    <w:p w14:paraId="3DCAD462" w14:textId="77777777" w:rsidR="00B8452E" w:rsidRDefault="00811243">
      <w:pPr>
        <w:spacing w:line="600" w:lineRule="auto"/>
        <w:ind w:firstLine="720"/>
        <w:jc w:val="both"/>
        <w:rPr>
          <w:rFonts w:eastAsia="Times New Roman"/>
          <w:szCs w:val="24"/>
        </w:rPr>
      </w:pPr>
      <w:r>
        <w:rPr>
          <w:rFonts w:eastAsia="Times New Roman"/>
          <w:szCs w:val="24"/>
        </w:rPr>
        <w:t>Η Κυβέρνηση, λοιπόν, έχοντας την εκτελεστική εξουσία, προσπαθεί να κυριαρχήσει απέναντι σ’ όλες τις άλλες, ξεκινώντας από τις γνωστές προσπάθειες που έκανε στην τέταρτη εξουσία, στον τύπο, και πηγαίνοντας στην υπονόμευση της νομοθετικής εξ</w:t>
      </w:r>
      <w:r>
        <w:rPr>
          <w:rFonts w:eastAsia="Times New Roman"/>
          <w:szCs w:val="24"/>
        </w:rPr>
        <w:t>ουσίας με όλες αυτές τις επείγουσες κοινοβουλευτικές διαδικασίες που συνεχίζονται ακόμα και μετά το κλείσιμο της δεύτε</w:t>
      </w:r>
      <w:r>
        <w:rPr>
          <w:rFonts w:eastAsia="Times New Roman"/>
          <w:szCs w:val="24"/>
        </w:rPr>
        <w:lastRenderedPageBreak/>
        <w:t>ρης αξιολόγησης που πιθανόν να δικαιολογούσε επείγουσες διαδικασίες. Θυμίζω ότι ακόμα και το προηγούμενο νομοσχέδιο για τα πνευματικά δικα</w:t>
      </w:r>
      <w:r>
        <w:rPr>
          <w:rFonts w:eastAsia="Times New Roman"/>
          <w:szCs w:val="24"/>
        </w:rPr>
        <w:t xml:space="preserve">ιώματα πέρασε με επείγουσες διαδικασίες. Τώρα, μετά το κλείσιμο της δεύτερης αξιολόγησης, πώς δικαιολογείται αυτός ο υποβιβασμός του Κοινοβουλίου; Μαθαίνω ότι έρχονται ακόμα άλλα τρία-τέσσερα νομοσχέδια μέχρι το κλείσιμο της Βουλής σε δύο εβδομάδες, οπότε </w:t>
      </w:r>
      <w:r>
        <w:rPr>
          <w:rFonts w:eastAsia="Times New Roman"/>
          <w:szCs w:val="24"/>
        </w:rPr>
        <w:t>επειδή δεν βγαίνουν οι ημερομηνίες, μάλλον και εκεί πέρα θα έχουμε επείγουσες και κατεπείγουσες διαδικασίες.</w:t>
      </w:r>
    </w:p>
    <w:p w14:paraId="3DCAD463" w14:textId="77777777" w:rsidR="00B8452E" w:rsidRDefault="00811243">
      <w:pPr>
        <w:spacing w:line="600" w:lineRule="auto"/>
        <w:ind w:firstLine="720"/>
        <w:jc w:val="both"/>
        <w:rPr>
          <w:rFonts w:eastAsia="Times New Roman"/>
          <w:szCs w:val="24"/>
        </w:rPr>
      </w:pPr>
      <w:r>
        <w:rPr>
          <w:rFonts w:eastAsia="Times New Roman"/>
          <w:szCs w:val="24"/>
        </w:rPr>
        <w:t xml:space="preserve">Τώρα, η επόμενη εξουσία που έρχεται να θίξει η Κυβέρνηση είναι η δικαστική. Έρχεται να επικρίνει τις αποφάσεις της, θεωρώντας την θεσμικό εμπόδιο. </w:t>
      </w:r>
      <w:r>
        <w:rPr>
          <w:rFonts w:eastAsia="Times New Roman"/>
          <w:szCs w:val="24"/>
        </w:rPr>
        <w:t xml:space="preserve">Θεσμικό εμπόδιο για ποιον και γιατί; Η παρεμβατική αυτή πρακτική απέναντι στις άλλες εξουσίες δημιουργεί τριγμούς και πλήττει την ευστάθεια του συστήματος και ένα ασταθές σύστημα εύκολα χάνει την ισορροπία του. </w:t>
      </w:r>
    </w:p>
    <w:p w14:paraId="3DCAD464" w14:textId="77777777" w:rsidR="00B8452E" w:rsidRDefault="00811243">
      <w:pPr>
        <w:spacing w:line="600" w:lineRule="auto"/>
        <w:ind w:firstLine="720"/>
        <w:jc w:val="both"/>
        <w:rPr>
          <w:rFonts w:eastAsia="Times New Roman"/>
          <w:szCs w:val="24"/>
        </w:rPr>
      </w:pPr>
      <w:r>
        <w:rPr>
          <w:rFonts w:eastAsia="Times New Roman"/>
          <w:szCs w:val="24"/>
        </w:rPr>
        <w:t>Όλα αυτά γίνονται για την επικοινωνία, για ν</w:t>
      </w:r>
      <w:r>
        <w:rPr>
          <w:rFonts w:eastAsia="Times New Roman"/>
          <w:szCs w:val="24"/>
        </w:rPr>
        <w:t xml:space="preserve">α κλείσει το μάτι ο ΣΥΡΙΖΑ σε συγκεκριμένα ακροατήρια, προσπαθώντας να τα πείσει ότι δεν έχει χάσει την ψυχή του. Γι’ αυτό και η ανοχή απέναντι σε ακραίες συμπεριφορές που στον κόσμο τους έχουν ένα ιδεολογικό άλλοθι πλήττει βάναυσα την εικόνα της χώρας. </w:t>
      </w:r>
      <w:r>
        <w:rPr>
          <w:rFonts w:eastAsia="Times New Roman"/>
          <w:szCs w:val="24"/>
        </w:rPr>
        <w:lastRenderedPageBreak/>
        <w:t>Το</w:t>
      </w:r>
      <w:r>
        <w:rPr>
          <w:rFonts w:eastAsia="Times New Roman"/>
          <w:szCs w:val="24"/>
        </w:rPr>
        <w:t>υρίστας ξυλοκοπήθηκε στο κέντρο της Αθήνας επειδή ψώνιζε την Κυριακή. Προχθές η Ερμού έγινε πεδίο μάχης, με δεκάδες μαγαζιά να έχουν υποστεί ζημιές. Νομίζαμε ότι η βαλβίδα εκτόνωσης της αντικυβερνητικής οργής ήταν τα Εξάρχεια και το πολύπαθο Πολυτεχνείο. Τ</w:t>
      </w:r>
      <w:r>
        <w:rPr>
          <w:rFonts w:eastAsia="Times New Roman"/>
          <w:szCs w:val="24"/>
        </w:rPr>
        <w:t xml:space="preserve">ώρα βλέπουμε να μεταφέρεται αυτή η βαλβίδα εκτόνωσης στο κέντρο της Αθήνας για να χαϊδέψει η Κυβέρνηση τα αυτιά συγκεκριμένων ομάδων. </w:t>
      </w:r>
    </w:p>
    <w:p w14:paraId="3DCAD465" w14:textId="77777777" w:rsidR="00B8452E" w:rsidRDefault="00811243">
      <w:pPr>
        <w:spacing w:line="600" w:lineRule="auto"/>
        <w:ind w:firstLine="720"/>
        <w:jc w:val="both"/>
        <w:rPr>
          <w:rFonts w:eastAsia="Times New Roman"/>
          <w:szCs w:val="24"/>
        </w:rPr>
      </w:pPr>
      <w:r>
        <w:rPr>
          <w:rFonts w:eastAsia="Times New Roman"/>
          <w:szCs w:val="24"/>
        </w:rPr>
        <w:t>Πρέπει, όμως, η χώρα να αλλάξει σελίδα, η οικονομία να μπει επιτέλους σε πρώτο πλάνο, μπροστά από την επικοινωνία. Πρέπει</w:t>
      </w:r>
      <w:r>
        <w:rPr>
          <w:rFonts w:eastAsia="Times New Roman"/>
          <w:szCs w:val="24"/>
        </w:rPr>
        <w:t xml:space="preserve"> να δημιουργηθούν δουλειές στη χώρα και αυτή πρέπει να είναι η νούμερο ένα προτεραιότητά μας. Δεν μπορείτε, όμως, να τα κάνετε αυτά κάνοντας όλους τους ανέργους είτε μετακλητούς είτε να τους προσλάβετε στο δημόσιο. Οι δουλειές θα έλθουν από τον ιδιωτικό το</w:t>
      </w:r>
      <w:r>
        <w:rPr>
          <w:rFonts w:eastAsia="Times New Roman"/>
          <w:szCs w:val="24"/>
        </w:rPr>
        <w:t xml:space="preserve">μέα και οι δουλειές θέλουν επενδύσεις. Οι επενδύσεις, όμως, θέλουν κλίμα, όχι κλάμα κάθε φορά που γίνεται μια ιδιωτικοποίηση. </w:t>
      </w:r>
    </w:p>
    <w:p w14:paraId="3DCAD466" w14:textId="77777777" w:rsidR="00B8452E" w:rsidRDefault="00811243">
      <w:pPr>
        <w:spacing w:line="600" w:lineRule="auto"/>
        <w:ind w:firstLine="720"/>
        <w:jc w:val="both"/>
        <w:rPr>
          <w:rFonts w:eastAsia="Times New Roman"/>
          <w:szCs w:val="24"/>
        </w:rPr>
      </w:pPr>
      <w:r>
        <w:rPr>
          <w:rFonts w:eastAsia="Times New Roman"/>
          <w:szCs w:val="24"/>
        </w:rPr>
        <w:t xml:space="preserve">Το </w:t>
      </w:r>
      <w:r>
        <w:rPr>
          <w:rFonts w:eastAsia="Times New Roman"/>
          <w:szCs w:val="24"/>
          <w:lang w:val="en-US"/>
        </w:rPr>
        <w:t>DNA</w:t>
      </w:r>
      <w:r>
        <w:rPr>
          <w:rFonts w:eastAsia="Times New Roman"/>
          <w:szCs w:val="24"/>
        </w:rPr>
        <w:t xml:space="preserve"> του ΣΥΡΙΖΑ, λοιπόν, πρέπει να υποστεί μία γονιδιακή μετάλλαξη. Ως κόμμα έχει μάθει να αντιδρά και όχι να δρα, να διαμαρτύρ</w:t>
      </w:r>
      <w:r>
        <w:rPr>
          <w:rFonts w:eastAsia="Times New Roman"/>
          <w:szCs w:val="24"/>
        </w:rPr>
        <w:t>εται και όχι να δημιουργεί. Επειδή το κόμμα έχει ει</w:t>
      </w:r>
      <w:r>
        <w:rPr>
          <w:rFonts w:eastAsia="Times New Roman"/>
          <w:szCs w:val="24"/>
        </w:rPr>
        <w:lastRenderedPageBreak/>
        <w:t xml:space="preserve">σβάλει στο κράτος, το έχει αδρανοποιήσει. Αλλαγές, μεταρρυθμίσεις ψηφίζονται, αλλά δεν εφαρμόζονται και χωρίς αποτελεσματικό κράτος, η ιδιωτική πρωτοβουλία θα καταρρεύσει, γιατί δεν θα υπάρχουν θεσμοί και </w:t>
      </w:r>
      <w:r>
        <w:rPr>
          <w:rFonts w:eastAsia="Times New Roman"/>
          <w:szCs w:val="24"/>
        </w:rPr>
        <w:t xml:space="preserve">κανόνες. Θα επικρατήσει ο νόμος της ζούγκλας και η ζούγκλα, ξέρετε, δεν φημίζεται για τη δημοκρατία της. </w:t>
      </w:r>
    </w:p>
    <w:p w14:paraId="3DCAD467" w14:textId="77777777" w:rsidR="00B8452E" w:rsidRDefault="00811243">
      <w:pPr>
        <w:spacing w:line="600" w:lineRule="auto"/>
        <w:ind w:firstLine="720"/>
        <w:jc w:val="both"/>
        <w:rPr>
          <w:rFonts w:eastAsia="Times New Roman"/>
          <w:szCs w:val="24"/>
        </w:rPr>
      </w:pPr>
      <w:r>
        <w:rPr>
          <w:rFonts w:eastAsia="Times New Roman"/>
          <w:szCs w:val="24"/>
        </w:rPr>
        <w:t>Ευχαριστώ πολύ.</w:t>
      </w:r>
    </w:p>
    <w:p w14:paraId="3DCAD468" w14:textId="77777777" w:rsidR="00B8452E" w:rsidRDefault="00811243">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3DCAD469" w14:textId="77777777" w:rsidR="00B8452E" w:rsidRDefault="00811243">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τον κύριο συνάδελφο.</w:t>
      </w:r>
    </w:p>
    <w:p w14:paraId="3DCAD46A" w14:textId="77777777" w:rsidR="00B8452E" w:rsidRDefault="00811243">
      <w:pPr>
        <w:spacing w:line="600" w:lineRule="auto"/>
        <w:ind w:firstLine="720"/>
        <w:jc w:val="both"/>
        <w:rPr>
          <w:rFonts w:eastAsia="Times New Roman"/>
          <w:szCs w:val="24"/>
        </w:rPr>
      </w:pPr>
      <w:r>
        <w:rPr>
          <w:rFonts w:eastAsia="Times New Roman"/>
          <w:szCs w:val="24"/>
        </w:rPr>
        <w:t>Ο συνάδελφος κ. Δημήτρ</w:t>
      </w:r>
      <w:r>
        <w:rPr>
          <w:rFonts w:eastAsia="Times New Roman"/>
          <w:szCs w:val="24"/>
        </w:rPr>
        <w:t>ης Δημητριάδης από τον ΣΥΡΙΖΑ έχει τον λόγο για πέντε λεπτά.</w:t>
      </w:r>
    </w:p>
    <w:p w14:paraId="3DCAD46B" w14:textId="77777777" w:rsidR="00B8452E" w:rsidRDefault="00811243">
      <w:pPr>
        <w:spacing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Ευχαριστώ, κύριε Πρόεδρε.</w:t>
      </w:r>
    </w:p>
    <w:p w14:paraId="3DCAD46C" w14:textId="77777777" w:rsidR="00B8452E" w:rsidRDefault="00811243">
      <w:pPr>
        <w:spacing w:line="600" w:lineRule="auto"/>
        <w:ind w:firstLine="720"/>
        <w:jc w:val="both"/>
        <w:rPr>
          <w:rFonts w:eastAsia="Times New Roman"/>
          <w:szCs w:val="24"/>
        </w:rPr>
      </w:pPr>
      <w:r>
        <w:rPr>
          <w:rFonts w:eastAsia="Times New Roman"/>
          <w:szCs w:val="24"/>
        </w:rPr>
        <w:t>Κύριοι Υπουργοί, κυρίες και κύριοι συνάδελφοι, το παρόν νομοσχέδιο έρχεται να ρυθμίσει κάτι που όλοι έχουν συμφωνήσει τις προηγούμενες μέρες και το προηγούμενο διάστημα, ότι δη</w:t>
      </w:r>
      <w:r>
        <w:rPr>
          <w:rFonts w:eastAsia="Times New Roman"/>
          <w:szCs w:val="24"/>
        </w:rPr>
        <w:lastRenderedPageBreak/>
        <w:t xml:space="preserve">λαδή η κατάσταση στον ΟΑΣΘ δεν πήγαινε άλλο. Μεγάλα προβλήματα εξυπηρέτησης του </w:t>
      </w:r>
      <w:r>
        <w:rPr>
          <w:rFonts w:eastAsia="Times New Roman"/>
          <w:szCs w:val="24"/>
        </w:rPr>
        <w:t xml:space="preserve">κοινού, απλήρωτοι εργαζόμενοι, αδιαφάνεια, κατασπατάληση δημόσιου χρήματος. </w:t>
      </w:r>
    </w:p>
    <w:p w14:paraId="3DCAD46D" w14:textId="77777777" w:rsidR="00B8452E" w:rsidRDefault="00811243">
      <w:pPr>
        <w:spacing w:line="600" w:lineRule="auto"/>
        <w:ind w:firstLine="720"/>
        <w:jc w:val="both"/>
        <w:rPr>
          <w:rFonts w:eastAsia="Times New Roman"/>
          <w:szCs w:val="24"/>
        </w:rPr>
      </w:pPr>
      <w:r>
        <w:rPr>
          <w:rFonts w:eastAsia="Times New Roman"/>
          <w:szCs w:val="24"/>
        </w:rPr>
        <w:t>Το γιατί ενδεχομένως καθυστερήσαμε να παρέμβουμε σ’ αυτήν ακριβώς την κατάσταση που έχει διαμορφωθεί δεν μας το προσάπτει σχεδόν κανείς σ’ αυτήν την Αίθουσα, αλλά μόνο η τοπική κο</w:t>
      </w:r>
      <w:r>
        <w:rPr>
          <w:rFonts w:eastAsia="Times New Roman"/>
          <w:szCs w:val="24"/>
        </w:rPr>
        <w:t>ινωνία και σ’ αυτήν απευθυνόμαστε.</w:t>
      </w:r>
    </w:p>
    <w:p w14:paraId="3DCAD46E" w14:textId="77777777" w:rsidR="00B8452E" w:rsidRDefault="00811243">
      <w:pPr>
        <w:spacing w:line="600" w:lineRule="auto"/>
        <w:ind w:firstLine="720"/>
        <w:jc w:val="both"/>
        <w:rPr>
          <w:rFonts w:eastAsia="Times New Roman"/>
          <w:szCs w:val="24"/>
        </w:rPr>
      </w:pPr>
      <w:r>
        <w:rPr>
          <w:rFonts w:eastAsia="Times New Roman"/>
          <w:szCs w:val="24"/>
        </w:rPr>
        <w:t>Δεν ακούστηκε καμιά πρόταση για το αν πρέπει να παρεμβαίνουμε, για το πώς και για το πότε. Το καθεστώς που επί εξήντα χρόνια εξέθρεψε αυτό το φαινόμενο και είναι αυτό που ευθύνεται για το σημερινό εκρηκτικό αδιέξοδο παραδ</w:t>
      </w:r>
      <w:r>
        <w:rPr>
          <w:rFonts w:eastAsia="Times New Roman"/>
          <w:szCs w:val="24"/>
        </w:rPr>
        <w:t>έχεται απλώς ότι υπάρχει κάποιο πρόβλημα. Η λύση του είναι για μετά το 2019 και συμφωνεί τελικά με τις θέσεις του ΟΑΣΘ που προσβάλλουν κάθε έννοια προστασίας του δημόσιου χρήματος και των κανόνων υγιούς επιχειρηματικότητας.</w:t>
      </w:r>
    </w:p>
    <w:p w14:paraId="3DCAD46F" w14:textId="77777777" w:rsidR="00B8452E" w:rsidRDefault="00811243">
      <w:pPr>
        <w:spacing w:line="600" w:lineRule="auto"/>
        <w:ind w:firstLine="720"/>
        <w:jc w:val="both"/>
        <w:rPr>
          <w:rFonts w:eastAsia="Times New Roman"/>
          <w:szCs w:val="24"/>
        </w:rPr>
      </w:pPr>
      <w:r>
        <w:rPr>
          <w:rFonts w:eastAsia="Times New Roman"/>
          <w:szCs w:val="24"/>
        </w:rPr>
        <w:t xml:space="preserve">Ευθύνονται οι ίδιοι που κατά τα </w:t>
      </w:r>
      <w:r>
        <w:rPr>
          <w:rFonts w:eastAsia="Times New Roman"/>
          <w:szCs w:val="24"/>
        </w:rPr>
        <w:t xml:space="preserve">άλλα είναι οι ιερείς της επιχειρηματικότητας και της ελεύθερης αγοράς. Αλλά ποια ελεύθερη αγορά και ποια επιχειρηματικότητα, όταν έχουμε μια εταιρεία η οποία έχει εγγυημένη δημόσια χρηματοδότηση, κλειστό </w:t>
      </w:r>
      <w:r>
        <w:rPr>
          <w:rFonts w:eastAsia="Times New Roman"/>
          <w:szCs w:val="24"/>
        </w:rPr>
        <w:lastRenderedPageBreak/>
        <w:t xml:space="preserve">συμβόλαιο κατ’ </w:t>
      </w:r>
      <w:r>
        <w:rPr>
          <w:rFonts w:eastAsia="Times New Roman"/>
          <w:szCs w:val="24"/>
        </w:rPr>
        <w:t>αρχ</w:t>
      </w:r>
      <w:r>
        <w:rPr>
          <w:rFonts w:eastAsia="Times New Roman"/>
          <w:szCs w:val="24"/>
        </w:rPr>
        <w:t>άς</w:t>
      </w:r>
      <w:r>
        <w:rPr>
          <w:rFonts w:eastAsia="Times New Roman"/>
          <w:szCs w:val="24"/>
        </w:rPr>
        <w:t xml:space="preserve"> μέχρι το 1981, μετά μέχρι το 20</w:t>
      </w:r>
      <w:r>
        <w:rPr>
          <w:rFonts w:eastAsia="Times New Roman"/>
          <w:szCs w:val="24"/>
        </w:rPr>
        <w:t xml:space="preserve">01, στη συνέχεια μέχρι το 2021 και ίσως όποτε χρειαζόταν η φήμη τους; Έχει πλήρη χρηματοδότηση για την ανανέωση του στόλου της, αλλά με κρατικά χρήματα και χωρίς καμία πιθανότητα απόσβεσης τελικά όπως διαφάνηκε. </w:t>
      </w:r>
    </w:p>
    <w:p w14:paraId="3DCAD470" w14:textId="77777777" w:rsidR="00B8452E" w:rsidRDefault="00811243">
      <w:pPr>
        <w:spacing w:line="600" w:lineRule="auto"/>
        <w:ind w:firstLine="720"/>
        <w:jc w:val="both"/>
        <w:rPr>
          <w:rFonts w:eastAsia="Times New Roman"/>
          <w:szCs w:val="24"/>
        </w:rPr>
      </w:pPr>
      <w:r>
        <w:rPr>
          <w:rFonts w:eastAsia="Times New Roman"/>
          <w:szCs w:val="24"/>
        </w:rPr>
        <w:t>Αλήθεια, ποια είναι η δέσμευση των προηγούμ</w:t>
      </w:r>
      <w:r>
        <w:rPr>
          <w:rFonts w:eastAsia="Times New Roman"/>
          <w:szCs w:val="24"/>
        </w:rPr>
        <w:t>ενων Υπουργών και κρατικών υπευθύνων γι’ αυτό ακριβώς το γεγονός, ότι οι προβλεπόμενη απόσβεση αυτής της αγοράς, των χρημάτων μας δηλαδή που πρέπει να πάρουμε πίσω, απλώς δεν τηρήθηκε; Κάποιος φταίει, κάποιος πρέπει να απολογηθεί. Αυτό, λοιπόν, είναι το πα</w:t>
      </w:r>
      <w:r>
        <w:rPr>
          <w:rFonts w:eastAsia="Times New Roman"/>
          <w:szCs w:val="24"/>
        </w:rPr>
        <w:t>ράδειγμα του προηγούμενου καθεστώτος, το πώς αντιλαμβάνονται την επιχειρηματικότητα, την ελεύθερη αγορά, τον ανταγωνισμό, τους κανόνες δικαίου.</w:t>
      </w:r>
    </w:p>
    <w:p w14:paraId="3DCAD471" w14:textId="77777777" w:rsidR="00B8452E" w:rsidRDefault="00811243">
      <w:pPr>
        <w:spacing w:line="600" w:lineRule="auto"/>
        <w:ind w:firstLine="720"/>
        <w:jc w:val="both"/>
        <w:rPr>
          <w:rFonts w:eastAsia="Times New Roman"/>
          <w:szCs w:val="24"/>
        </w:rPr>
      </w:pPr>
      <w:r>
        <w:rPr>
          <w:rFonts w:eastAsia="Times New Roman"/>
          <w:szCs w:val="24"/>
        </w:rPr>
        <w:t xml:space="preserve">Τα οικονομικά αποτελέσματα που είχαμε μετά από εξήντα χρόνια τέτοιας διαδικασίας είναι τα εξής. Κατ’ </w:t>
      </w:r>
      <w:r>
        <w:rPr>
          <w:rFonts w:eastAsia="Times New Roman"/>
          <w:szCs w:val="24"/>
        </w:rPr>
        <w:t>αρχ</w:t>
      </w:r>
      <w:r>
        <w:rPr>
          <w:rFonts w:eastAsia="Times New Roman"/>
          <w:szCs w:val="24"/>
        </w:rPr>
        <w:t>άς</w:t>
      </w:r>
      <w:r>
        <w:rPr>
          <w:rFonts w:eastAsia="Times New Roman"/>
          <w:szCs w:val="24"/>
        </w:rPr>
        <w:t xml:space="preserve"> έχει </w:t>
      </w:r>
      <w:r>
        <w:rPr>
          <w:rFonts w:eastAsia="Times New Roman"/>
          <w:szCs w:val="24"/>
        </w:rPr>
        <w:t xml:space="preserve">σημασία να πούμε ότι μόνο τα τελευταία οκτώ χρόνια έχουμε κρατικές χρηματοδοτήσεις περίπου 1 δισεκατομμυρίου στον ΟΑΣΘ. Αυτός ο </w:t>
      </w:r>
      <w:r>
        <w:rPr>
          <w:rFonts w:eastAsia="Times New Roman"/>
          <w:szCs w:val="24"/>
        </w:rPr>
        <w:t>ο</w:t>
      </w:r>
      <w:r>
        <w:rPr>
          <w:rFonts w:eastAsia="Times New Roman"/>
          <w:szCs w:val="24"/>
        </w:rPr>
        <w:t>ργανισμός</w:t>
      </w:r>
      <w:r>
        <w:rPr>
          <w:rFonts w:eastAsia="Times New Roman"/>
          <w:szCs w:val="24"/>
        </w:rPr>
        <w:t>, ενώ πήρε αυτά τα χρήματα, οφείλει –σήμερα που μιλάμε- στο ΙΚΑ 41 εκατομμύρια, έχει χρέη προς τρίτους 120 εκα</w:t>
      </w:r>
      <w:r>
        <w:rPr>
          <w:rFonts w:eastAsia="Times New Roman"/>
          <w:szCs w:val="24"/>
        </w:rPr>
        <w:lastRenderedPageBreak/>
        <w:t>τομμύρια</w:t>
      </w:r>
      <w:r>
        <w:rPr>
          <w:rFonts w:eastAsia="Times New Roman"/>
          <w:szCs w:val="24"/>
        </w:rPr>
        <w:t xml:space="preserve">, δεν έχει, ως όφειλε, αποθεματικά τουλάχιστον 38 εκατομμυρίων. Πού είναι, αλήθεια, αυτά; Διότι οι αποσβέσεις του ελληνικού </w:t>
      </w:r>
      <w:r>
        <w:rPr>
          <w:rFonts w:eastAsia="Times New Roman"/>
          <w:szCs w:val="24"/>
        </w:rPr>
        <w:t>δ</w:t>
      </w:r>
      <w:r>
        <w:rPr>
          <w:rFonts w:eastAsia="Times New Roman"/>
          <w:szCs w:val="24"/>
        </w:rPr>
        <w:t>ημοσίου</w:t>
      </w:r>
      <w:r>
        <w:rPr>
          <w:rFonts w:eastAsia="Times New Roman"/>
          <w:szCs w:val="24"/>
        </w:rPr>
        <w:t xml:space="preserve"> σε αυτό το ζήτημα πρέπει να μπουν υπέρ του ελληνικού </w:t>
      </w:r>
      <w:r>
        <w:rPr>
          <w:rFonts w:eastAsia="Times New Roman"/>
          <w:szCs w:val="24"/>
        </w:rPr>
        <w:t>δ</w:t>
      </w:r>
      <w:r>
        <w:rPr>
          <w:rFonts w:eastAsia="Times New Roman"/>
          <w:szCs w:val="24"/>
        </w:rPr>
        <w:t>ημοσίου</w:t>
      </w:r>
      <w:r>
        <w:rPr>
          <w:rFonts w:eastAsia="Times New Roman"/>
          <w:szCs w:val="24"/>
        </w:rPr>
        <w:t>, το οποίο πλήρωσε για την ανανέωση του στόλου αυτής της επιχε</w:t>
      </w:r>
      <w:r>
        <w:rPr>
          <w:rFonts w:eastAsia="Times New Roman"/>
          <w:szCs w:val="24"/>
        </w:rPr>
        <w:t xml:space="preserve">ίρησης. Δεν είναι αυτήν τη στιγμή υπέρ μας. Έχουμε διεύρυνση των ελλειμμάτων, έχουμε κακή προσφορά υπηρεσιών και έχουμε απλήρωτο το προσωπικό. </w:t>
      </w:r>
    </w:p>
    <w:p w14:paraId="3DCAD472" w14:textId="77777777" w:rsidR="00B8452E" w:rsidRDefault="00811243">
      <w:pPr>
        <w:spacing w:line="600" w:lineRule="auto"/>
        <w:ind w:firstLine="720"/>
        <w:jc w:val="both"/>
        <w:rPr>
          <w:rFonts w:eastAsia="Times New Roman"/>
          <w:szCs w:val="24"/>
        </w:rPr>
      </w:pPr>
      <w:r>
        <w:rPr>
          <w:rFonts w:eastAsia="Times New Roman"/>
          <w:szCs w:val="24"/>
        </w:rPr>
        <w:t>Με λίγα λόγια, έχουμε μια τραγική κατάσταση, μια καταπάτηση κάθε έννοιας δημοσίου συμφέροντος και δημόσιου πλούτ</w:t>
      </w:r>
      <w:r>
        <w:rPr>
          <w:rFonts w:eastAsia="Times New Roman"/>
          <w:szCs w:val="24"/>
        </w:rPr>
        <w:t>ου και μας υποχρεώνει να παρέμβουμε. Παρεμβαίνουμε, επομένως, με αυτήν τη νομοθετική πρωτοβουλία με μια πρόταση που στοχεύει στην ανάκτηση του δημόσιου πλούτου, στην αποκατάσταση ποιότητας των παρεχόμενων υπηρεσιών προς τους πολίτες της Θεσσαλονίκης και στ</w:t>
      </w:r>
      <w:r>
        <w:rPr>
          <w:rFonts w:eastAsia="Times New Roman"/>
          <w:szCs w:val="24"/>
        </w:rPr>
        <w:t xml:space="preserve">ην προστασία των δικαιωμάτων των εργαζομένων που δουλεύουν σε αυτήν. </w:t>
      </w:r>
    </w:p>
    <w:p w14:paraId="3DCAD473" w14:textId="77777777" w:rsidR="00B8452E" w:rsidRDefault="00811243">
      <w:pPr>
        <w:spacing w:line="600" w:lineRule="auto"/>
        <w:ind w:firstLine="720"/>
        <w:jc w:val="both"/>
        <w:rPr>
          <w:rFonts w:eastAsia="Times New Roman"/>
          <w:szCs w:val="24"/>
        </w:rPr>
      </w:pPr>
      <w:r>
        <w:rPr>
          <w:rFonts w:eastAsia="Times New Roman"/>
          <w:szCs w:val="24"/>
        </w:rPr>
        <w:t>Η πρότασή μας είναι απλή και συγκεκριμένη. Δύο δημόσιες εταιρείες, μία ο ΟΣΕΘ και μια η ΑΣΥΘ. Μου άρεσε πάρα πολύ η παρέμβαση του συναδέλφου που έκανε κάποια παρομοίωση για το πώς ακούγο</w:t>
      </w:r>
      <w:r>
        <w:rPr>
          <w:rFonts w:eastAsia="Times New Roman"/>
          <w:szCs w:val="24"/>
        </w:rPr>
        <w:t>νται αυτές οι εκφράσεις, βιβλικές. Πράγ</w:t>
      </w:r>
      <w:r>
        <w:rPr>
          <w:rFonts w:eastAsia="Times New Roman"/>
          <w:szCs w:val="24"/>
        </w:rPr>
        <w:lastRenderedPageBreak/>
        <w:t>ματι, έχει χιούμορ και χαίρομαι που το άκουσα. Στην ΑΣΥΘ συμπεριλαμβάνονται όλα τα συγκοινωνιακά μέσα του αστικού πολεοδομικού ιστού της Θεσσαλονίκης. Επίσης, η εκκαθάριση σε λειτουργία του ΟΑΣΘ, με στόχο να δημιουργή</w:t>
      </w:r>
      <w:r>
        <w:rPr>
          <w:rFonts w:eastAsia="Times New Roman"/>
          <w:szCs w:val="24"/>
        </w:rPr>
        <w:t xml:space="preserve">σουμε ένα νέο τοπίο, να διασφαλίσουμε έστω και σήμερα το δημόσιο συμφέρον και τα δικαιώματα μεταφοράς των πολιτών στο αστικό σύμπλεγμα της Θεσσαλονίκης. </w:t>
      </w:r>
    </w:p>
    <w:p w14:paraId="3DCAD474" w14:textId="77777777" w:rsidR="00B8452E" w:rsidRDefault="00811243">
      <w:pPr>
        <w:spacing w:line="600" w:lineRule="auto"/>
        <w:ind w:firstLine="720"/>
        <w:jc w:val="both"/>
        <w:rPr>
          <w:rFonts w:eastAsia="Times New Roman"/>
          <w:szCs w:val="24"/>
        </w:rPr>
      </w:pPr>
      <w:r>
        <w:rPr>
          <w:rFonts w:eastAsia="Times New Roman"/>
          <w:szCs w:val="24"/>
        </w:rPr>
        <w:t>Επαναλαμβάνω πως δεν άκουσα να προτείνετε οτιδήποτε διαφορετικό, είτε σε σχέση με το δικό μας σχέδιο ε</w:t>
      </w:r>
      <w:r>
        <w:rPr>
          <w:rFonts w:eastAsia="Times New Roman"/>
          <w:szCs w:val="24"/>
        </w:rPr>
        <w:t>ίτε κάτι τελείως διαφορετικό από άλλους πολιτικούς φορείς. Και αν για το νεοφιλελεύθερο μπλοκ αυτό ήταν αναμενόμενο, δεν ήταν αναμενόμενο, κατά τη δική μου πάντως προσέγγιση, από το ΚΚΕ, που σε αυτήν την απο-ιδιωτικοποίηση του ΟΑΣΘ και την ανάκτησή του από</w:t>
      </w:r>
      <w:r>
        <w:rPr>
          <w:rFonts w:eastAsia="Times New Roman"/>
          <w:szCs w:val="24"/>
        </w:rPr>
        <w:t xml:space="preserve"> το </w:t>
      </w:r>
      <w:r>
        <w:rPr>
          <w:rFonts w:eastAsia="Times New Roman"/>
          <w:szCs w:val="24"/>
        </w:rPr>
        <w:t>δ</w:t>
      </w:r>
      <w:r>
        <w:rPr>
          <w:rFonts w:eastAsia="Times New Roman"/>
          <w:szCs w:val="24"/>
        </w:rPr>
        <w:t>ημόσιο</w:t>
      </w:r>
      <w:r>
        <w:rPr>
          <w:rFonts w:eastAsia="Times New Roman"/>
          <w:szCs w:val="24"/>
        </w:rPr>
        <w:t xml:space="preserve"> δεν τοποθετείται ευθέως. Οι αγώνες της τοπικής κοινωνίας για δημόσιες συγκοινωνίες τελικά δικαιώνονται ή όχι; Τελικά είμαστε κοντά σε αυτήν την επιθυμία, σε αυτήν τη διεκδίκηση ή μακριά; Δεν άκουσα κάτι συγκεκριμένο. </w:t>
      </w:r>
    </w:p>
    <w:p w14:paraId="3DCAD475" w14:textId="77777777" w:rsidR="00B8452E" w:rsidRDefault="00811243">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Τώρα ο</w:t>
      </w:r>
      <w:r>
        <w:rPr>
          <w:rFonts w:eastAsia="Times New Roman"/>
          <w:szCs w:val="24"/>
        </w:rPr>
        <w:t xml:space="preserve"> αγώνας δικαιώνεται!</w:t>
      </w:r>
    </w:p>
    <w:p w14:paraId="3DCAD476" w14:textId="77777777" w:rsidR="00B8452E" w:rsidRDefault="00811243">
      <w:pPr>
        <w:spacing w:line="600" w:lineRule="auto"/>
        <w:ind w:firstLine="720"/>
        <w:jc w:val="both"/>
        <w:rPr>
          <w:rFonts w:eastAsia="Times New Roman"/>
          <w:szCs w:val="24"/>
        </w:rPr>
      </w:pPr>
      <w:r>
        <w:rPr>
          <w:rFonts w:eastAsia="Times New Roman"/>
          <w:b/>
          <w:szCs w:val="24"/>
        </w:rPr>
        <w:lastRenderedPageBreak/>
        <w:t>ΔΗΜΗΤΡΙΟΣ ΔΗΜΗΤΡΙΑΔΗΣ:</w:t>
      </w:r>
      <w:r>
        <w:rPr>
          <w:rFonts w:eastAsia="Times New Roman"/>
          <w:szCs w:val="24"/>
        </w:rPr>
        <w:t xml:space="preserve"> Δεν άκουσα όμως κάτι συγκεκριμένο. Η νέα προσέγγιση του ΚΚΕ πως το κράτος έχει ταξική υπόσταση είναι πράγματι χρήσιμη. Καλώς τα, τα παιδιά που κατάλαβαν ότι έχει και ταξική συγκρότηση και δεν είναι ουδέτερη αυτή </w:t>
      </w:r>
      <w:r>
        <w:rPr>
          <w:rFonts w:eastAsia="Times New Roman"/>
          <w:szCs w:val="24"/>
        </w:rPr>
        <w:t>η κρατική υπόσταση, αλλά αυτό είναι μια άλλης κουβέντας συζήτηση.</w:t>
      </w:r>
    </w:p>
    <w:p w14:paraId="3DCAD477" w14:textId="77777777" w:rsidR="00B8452E" w:rsidRDefault="0081124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DCAD478" w14:textId="77777777" w:rsidR="00B8452E" w:rsidRDefault="00811243">
      <w:pPr>
        <w:spacing w:line="600" w:lineRule="auto"/>
        <w:ind w:firstLine="720"/>
        <w:jc w:val="both"/>
        <w:rPr>
          <w:rFonts w:eastAsia="Times New Roman"/>
          <w:szCs w:val="24"/>
        </w:rPr>
      </w:pPr>
      <w:r>
        <w:rPr>
          <w:rFonts w:eastAsia="Times New Roman"/>
          <w:szCs w:val="24"/>
        </w:rPr>
        <w:t xml:space="preserve">Τελειώνω σε ένα λεπτό, κύριε Πρόεδρε. Ενώ λοιπόν θεωρείται ότι έχει μια ολοκληρωμένη πρόταση για τις </w:t>
      </w:r>
      <w:r>
        <w:rPr>
          <w:rFonts w:eastAsia="Times New Roman"/>
          <w:szCs w:val="24"/>
        </w:rPr>
        <w:t>δημόσιες αστικές μεταφορές, δεν υποστηρίζει το δικό μας συγκεκριμένο σχέδιο, αλλά ούτε καν το εμπλουτίζει ούτε καν του προσθέτει κάτι τις. Χάνει, επομένως, την ευκαιρία να συμβάλει στην εξυγίανση του δημόσιου χώρου και δημόσιου πλούτου για θέματα που τα κι</w:t>
      </w:r>
      <w:r>
        <w:rPr>
          <w:rFonts w:eastAsia="Times New Roman"/>
          <w:szCs w:val="24"/>
        </w:rPr>
        <w:t>νήματα της πόλης έχουν βάλει επιτακτικά εδώ και χρόνια και νομίζω πως εμείς τα ενοποιούμε.</w:t>
      </w:r>
    </w:p>
    <w:p w14:paraId="3DCAD479" w14:textId="77777777" w:rsidR="00B8452E" w:rsidRDefault="00811243">
      <w:pPr>
        <w:spacing w:line="600" w:lineRule="auto"/>
        <w:ind w:firstLine="720"/>
        <w:jc w:val="both"/>
        <w:rPr>
          <w:rFonts w:eastAsia="Times New Roman"/>
          <w:szCs w:val="24"/>
        </w:rPr>
      </w:pPr>
      <w:r>
        <w:rPr>
          <w:rFonts w:eastAsia="Times New Roman"/>
          <w:szCs w:val="24"/>
        </w:rPr>
        <w:t xml:space="preserve">Δεν άκουσα τελικά ούτε μια ολοκληρωμένη, αλλά ούτε και μερική πρόταση που να αντιστρατεύεται αυτή τη συγκεκριμένη που εμείς καταθέτουμε. Εδώ οφείλω να πω πως άκουσα </w:t>
      </w:r>
      <w:r>
        <w:rPr>
          <w:rFonts w:eastAsia="Times New Roman"/>
          <w:szCs w:val="24"/>
        </w:rPr>
        <w:t xml:space="preserve">πως </w:t>
      </w:r>
      <w:r>
        <w:rPr>
          <w:rFonts w:eastAsia="Times New Roman"/>
          <w:szCs w:val="24"/>
        </w:rPr>
        <w:lastRenderedPageBreak/>
        <w:t xml:space="preserve">τελικά μάλλον λίγο πολύ φταίει ο κύριος Υπουργός, ο κ. </w:t>
      </w:r>
      <w:proofErr w:type="spellStart"/>
      <w:r>
        <w:rPr>
          <w:rFonts w:eastAsia="Times New Roman"/>
          <w:szCs w:val="24"/>
        </w:rPr>
        <w:t>Σπίρτζης</w:t>
      </w:r>
      <w:proofErr w:type="spellEnd"/>
      <w:r>
        <w:rPr>
          <w:rFonts w:eastAsia="Times New Roman"/>
          <w:szCs w:val="24"/>
        </w:rPr>
        <w:t>, για τα προβλήματα που εντοπίζονται στις μεταφορές της Θεσσαλονίκης.</w:t>
      </w:r>
    </w:p>
    <w:p w14:paraId="3DCAD47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Δεν έχουμε, λοιπόν, μόνο το παράδειγμα της σπατάλης και της διασπάθισης του δημόσιου χρήματος, αλλά και την απευθείας μ</w:t>
      </w:r>
      <w:r>
        <w:rPr>
          <w:rFonts w:eastAsia="Times New Roman" w:cs="Times New Roman"/>
          <w:szCs w:val="24"/>
        </w:rPr>
        <w:t>εταφορά τους σε ομάδες διαπλεκόμενων ιδιωτών με το κράτος. Αυτό που μαζί με το υπόλοιπο ιστορικό παράδειγμα εμπλοκής κρατικού χρήματος, κρατικοδίαιτοι επιχειρηματίες και πρόθυμο πολιτικό προσωπικό, με εμάς παίρνει ένα τέλος και σε αυτήν την περίπτωση.</w:t>
      </w:r>
    </w:p>
    <w:p w14:paraId="3DCAD47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π</w:t>
      </w:r>
      <w:r>
        <w:rPr>
          <w:rFonts w:eastAsia="Times New Roman" w:cs="Times New Roman"/>
          <w:szCs w:val="24"/>
        </w:rPr>
        <w:t>αίρνει πάντα ένα τέλος αυτό το εμβληματικό και απίστευτο πρότυπο διαπλοκής που είναι υπεύθυνο για την καταλήστευση της περιουσίας του ελληνικού λαού. Δεν είναι υπόσχεση, είναι η πράξη μας και θα τη συναντάτε συχνά από εδώ και στο εξής. Είναι το δικό μας πα</w:t>
      </w:r>
      <w:r>
        <w:rPr>
          <w:rFonts w:eastAsia="Times New Roman" w:cs="Times New Roman"/>
          <w:szCs w:val="24"/>
        </w:rPr>
        <w:t>ράδειγμα, γιατί ο δρόμος της αλλαγής του αναπτυξιακού και παραγωγικού μοντέλου είναι ανοιχτός και είναι εμπρός μας. Η οικονομία των αναγκών είναι μια πρόκληση για εμάς που είμαστε διατεθειμένοι να ανταποκριθούμε για το συμφέρον του ελληνικού λαού.</w:t>
      </w:r>
    </w:p>
    <w:p w14:paraId="3DCAD47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w:t>
      </w:r>
    </w:p>
    <w:p w14:paraId="3DCAD47D"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DCAD47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3DCAD47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 Υφυπουργός κ. Μαυραγάνης θέλει να κάνει μια παρέμβαση.</w:t>
      </w:r>
    </w:p>
    <w:p w14:paraId="3DCAD48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Πόση ώρα ζητάτε, κύριε Υπουργέ;</w:t>
      </w:r>
    </w:p>
    <w:p w14:paraId="3DCAD48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w:t>
      </w:r>
      <w:r>
        <w:rPr>
          <w:rFonts w:eastAsia="Times New Roman" w:cs="Times New Roman"/>
          <w:b/>
          <w:szCs w:val="24"/>
        </w:rPr>
        <w:t>ν):</w:t>
      </w:r>
      <w:r>
        <w:rPr>
          <w:rFonts w:eastAsia="Times New Roman" w:cs="Times New Roman"/>
          <w:szCs w:val="24"/>
        </w:rPr>
        <w:t xml:space="preserve"> Αρκούν τρία με τέσσερα λεπτά, κύριε Πρόεδρε.</w:t>
      </w:r>
    </w:p>
    <w:p w14:paraId="3DCAD482"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Ωραία. Έχετε τον λόγο.</w:t>
      </w:r>
    </w:p>
    <w:p w14:paraId="3DCAD48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Κυρίες και κύριοι Βουλευτές, επειδή αναφέρθηκαν πάρα πολλά, θα επικεντρωθώ μόνο στα εξής: Είναι γνωστό ότι υπό το πρίσμα των γεγονότων και των οφειλών, παρά το γεγονός των καταβολών που γινόντουσαν όλα τα έτη προς τον ΟΑΣΘ, αλλά και της έλλειψης παροχής τ</w:t>
      </w:r>
      <w:r>
        <w:rPr>
          <w:rFonts w:eastAsia="Times New Roman" w:cs="Times New Roman"/>
          <w:szCs w:val="24"/>
        </w:rPr>
        <w:t xml:space="preserve">ου κοινωφελούς έργου </w:t>
      </w:r>
      <w:r>
        <w:rPr>
          <w:rFonts w:eastAsia="Times New Roman" w:cs="Times New Roman"/>
          <w:szCs w:val="24"/>
        </w:rPr>
        <w:lastRenderedPageBreak/>
        <w:t>για το οποίο αυτός ιδρύθηκε από το 1957, από τις ομοειδείς, συνεχείς και αλληλοδιάδοχες επεκτάσεις των συμβάσεων από το 1957 έως σήμερα, δηλαδή επί εξήντα έτη, από το γεγονός ότι ακόμα και τα αποθεματικά του ΟΑΣΘ των 38 εκατομμυρίων ψά</w:t>
      </w:r>
      <w:r>
        <w:rPr>
          <w:rFonts w:eastAsia="Times New Roman" w:cs="Times New Roman"/>
          <w:szCs w:val="24"/>
        </w:rPr>
        <w:t xml:space="preserve">χνονται αυτήν τη στιγμή προς ανεύρεση, από το γεγονός, επίσης, ότι δεν </w:t>
      </w:r>
      <w:proofErr w:type="spellStart"/>
      <w:r>
        <w:rPr>
          <w:rFonts w:eastAsia="Times New Roman" w:cs="Times New Roman"/>
          <w:szCs w:val="24"/>
        </w:rPr>
        <w:t>επετρέπετο</w:t>
      </w:r>
      <w:proofErr w:type="spellEnd"/>
      <w:r>
        <w:rPr>
          <w:rFonts w:eastAsia="Times New Roman" w:cs="Times New Roman"/>
          <w:szCs w:val="24"/>
        </w:rPr>
        <w:t xml:space="preserve"> </w:t>
      </w:r>
      <w:r>
        <w:rPr>
          <w:rFonts w:eastAsia="Times New Roman" w:cs="Times New Roman"/>
          <w:szCs w:val="24"/>
        </w:rPr>
        <w:t>από τον ΟΑΣΘ προς τη ΣΑΣΘ, που ήταν ο εποπτικός φορέας, να γίνεται διασταύρωση με το ηλεκτρονικό μοντέλο που είχε προβλεφθεί από τη σύμβαση του 2001, ώστε να βλέπουμε αν υπάρ</w:t>
      </w:r>
      <w:r>
        <w:rPr>
          <w:rFonts w:eastAsia="Times New Roman" w:cs="Times New Roman"/>
          <w:szCs w:val="24"/>
        </w:rPr>
        <w:t xml:space="preserve">χει απόκλιση ή όχι από τα </w:t>
      </w:r>
      <w:proofErr w:type="spellStart"/>
      <w:r>
        <w:rPr>
          <w:rFonts w:eastAsia="Times New Roman" w:cs="Times New Roman"/>
          <w:szCs w:val="24"/>
        </w:rPr>
        <w:t>οχηματο</w:t>
      </w:r>
      <w:proofErr w:type="spellEnd"/>
      <w:r>
        <w:rPr>
          <w:rFonts w:eastAsia="Times New Roman" w:cs="Times New Roman"/>
          <w:szCs w:val="24"/>
        </w:rPr>
        <w:t xml:space="preserve">-χιλιόμετρα που έπρεπε να είναι η βασική παροχή προς το καταναλωτικό κοινό, είναι </w:t>
      </w:r>
      <w:proofErr w:type="spellStart"/>
      <w:r>
        <w:rPr>
          <w:rFonts w:eastAsia="Times New Roman" w:cs="Times New Roman"/>
          <w:szCs w:val="24"/>
        </w:rPr>
        <w:t>επιβεβελημένη</w:t>
      </w:r>
      <w:proofErr w:type="spellEnd"/>
      <w:r>
        <w:rPr>
          <w:rFonts w:eastAsia="Times New Roman" w:cs="Times New Roman"/>
          <w:szCs w:val="24"/>
        </w:rPr>
        <w:t xml:space="preserve"> αυτή η νομοθετική παρέμβαση, που είναι βαθιά ανθρωποκεντρική. Διότι η υπηρεσία κοινωφελούς χαρακτήρα που </w:t>
      </w:r>
      <w:proofErr w:type="spellStart"/>
      <w:r>
        <w:rPr>
          <w:rFonts w:eastAsia="Times New Roman" w:cs="Times New Roman"/>
          <w:szCs w:val="24"/>
        </w:rPr>
        <w:t>προεχόντως</w:t>
      </w:r>
      <w:proofErr w:type="spellEnd"/>
      <w:r>
        <w:rPr>
          <w:rFonts w:eastAsia="Times New Roman" w:cs="Times New Roman"/>
          <w:szCs w:val="24"/>
        </w:rPr>
        <w:t xml:space="preserve"> έχει η δημό</w:t>
      </w:r>
      <w:r>
        <w:rPr>
          <w:rFonts w:eastAsia="Times New Roman" w:cs="Times New Roman"/>
          <w:szCs w:val="24"/>
        </w:rPr>
        <w:t xml:space="preserve">σια αστική μεταφορά είναι υπηρεσία τέτοια που, ακόμα και από την </w:t>
      </w:r>
      <w:r>
        <w:rPr>
          <w:rFonts w:eastAsia="Times New Roman" w:cs="Times New Roman"/>
          <w:szCs w:val="24"/>
        </w:rPr>
        <w:t xml:space="preserve">οδηγία </w:t>
      </w:r>
      <w:r>
        <w:rPr>
          <w:rFonts w:eastAsia="Times New Roman" w:cs="Times New Roman"/>
          <w:szCs w:val="24"/>
        </w:rPr>
        <w:t xml:space="preserve">του 123/2006 αλλά και από τον 1370/2007, προβλέπεται ως κατ’ εξαίρεση παροχές υπηρεσίας από το πεδίο αυτών των </w:t>
      </w:r>
      <w:r>
        <w:rPr>
          <w:rFonts w:eastAsia="Times New Roman" w:cs="Times New Roman"/>
          <w:szCs w:val="24"/>
        </w:rPr>
        <w:t>οδηγιών</w:t>
      </w:r>
      <w:r>
        <w:rPr>
          <w:rFonts w:eastAsia="Times New Roman" w:cs="Times New Roman"/>
          <w:szCs w:val="24"/>
        </w:rPr>
        <w:t>, που προβλέπουν την ελευθερία υπηρεσιών και εγκατάστασης. Άρα, κα</w:t>
      </w:r>
      <w:r>
        <w:rPr>
          <w:rFonts w:eastAsia="Times New Roman" w:cs="Times New Roman"/>
          <w:szCs w:val="24"/>
        </w:rPr>
        <w:t xml:space="preserve">ι από το ίδιο το κοινοτικό </w:t>
      </w:r>
      <w:proofErr w:type="spellStart"/>
      <w:r>
        <w:rPr>
          <w:rFonts w:eastAsia="Times New Roman" w:cs="Times New Roman"/>
          <w:szCs w:val="24"/>
        </w:rPr>
        <w:t>ενωσιακό</w:t>
      </w:r>
      <w:proofErr w:type="spellEnd"/>
      <w:r>
        <w:rPr>
          <w:rFonts w:eastAsia="Times New Roman" w:cs="Times New Roman"/>
          <w:szCs w:val="24"/>
        </w:rPr>
        <w:t xml:space="preserve"> δίκαιο προβλέπεται ως ένα πεδίο το οποίο </w:t>
      </w:r>
      <w:proofErr w:type="spellStart"/>
      <w:r>
        <w:rPr>
          <w:rFonts w:eastAsia="Times New Roman" w:cs="Times New Roman"/>
          <w:szCs w:val="24"/>
        </w:rPr>
        <w:t>προεχόντως</w:t>
      </w:r>
      <w:proofErr w:type="spellEnd"/>
      <w:r>
        <w:rPr>
          <w:rFonts w:eastAsia="Times New Roman" w:cs="Times New Roman"/>
          <w:szCs w:val="24"/>
        </w:rPr>
        <w:t xml:space="preserve"> έχει κοινωφελή χαρακτήρα.</w:t>
      </w:r>
    </w:p>
    <w:p w14:paraId="3DCAD48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Τώρα, υπάρχει η κατηγορία ότι δεν επιτρέπεται νομικά να γίνει αυτή η παρέμβαση και ότι εν πολλοίς βρίσκεται έξω από το πεδίο αυτού καθ’ εαυτού</w:t>
      </w:r>
      <w:r>
        <w:rPr>
          <w:rFonts w:eastAsia="Times New Roman" w:cs="Times New Roman"/>
          <w:szCs w:val="24"/>
        </w:rPr>
        <w:t xml:space="preserve"> του Συντάγματος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των θεμελιωδών κανόνων του ελληνικού αλλά και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w:t>
      </w:r>
    </w:p>
    <w:p w14:paraId="3DCAD48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Θέλω να παρατηρήσω εδώ τα εξής: Πρώτον, το Σύνταγμα του 1975, που φαντάζομαι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πολιτική πτέρυγα δεν μπορεί να το  κατηγορήσει για </w:t>
      </w:r>
      <w:proofErr w:type="spellStart"/>
      <w:r>
        <w:rPr>
          <w:rFonts w:eastAsia="Times New Roman" w:cs="Times New Roman"/>
          <w:szCs w:val="24"/>
        </w:rPr>
        <w:t>κρατικιστικό</w:t>
      </w:r>
      <w:proofErr w:type="spellEnd"/>
      <w:r>
        <w:rPr>
          <w:rFonts w:eastAsia="Times New Roman" w:cs="Times New Roman"/>
          <w:szCs w:val="24"/>
        </w:rPr>
        <w:t xml:space="preserve">, προβλέπει στο άρθρο 146 αυτού ότι η ιδιωτική οικονομική πρωτοβουλία δεν μπορεί να αναπτύσσεται εναντίον της ελευθερία, της ελευθερίας της κίνησης για την οποία κάποιοι Βουλευτές αντιπολιτευόμενοι μίλησαν, της ελευθερία της κίνησης των πολιτών, που είναι </w:t>
      </w:r>
      <w:r>
        <w:rPr>
          <w:rFonts w:eastAsia="Times New Roman" w:cs="Times New Roman"/>
          <w:szCs w:val="24"/>
        </w:rPr>
        <w:t>βαθύ ατομικό δικαίωμα. Επίσης, δεν μπορεί να αναπτύσσεται εις βάρος της εθνικής οικονομίας και των κοινωφελών υπηρεσιών.</w:t>
      </w:r>
    </w:p>
    <w:p w14:paraId="3DCAD48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Σε αυτές τις περιπτώσεις, λοιπόν, το Σύνταγμα προβλέπει συγκεκριμένη παρέμβαση, την οποία αναλύει στο άρθρο 106, παράγραφος 3 που λέει </w:t>
      </w:r>
      <w:r>
        <w:rPr>
          <w:rFonts w:eastAsia="Times New Roman" w:cs="Times New Roman"/>
          <w:szCs w:val="24"/>
        </w:rPr>
        <w:t xml:space="preserve">ότι μπορεί να εξαγοράζεται μια τέτοια επιχείρηση και ότι αυτή η εξαγορά να γίνεται ακόμα και από το κράτος ή από δημόσιο φορέα ή και με συμμετοχές άλλων παρεμφερών τομέων, όπως οι δήμοι. Βεβαίως, κατηγορηθήκαμε και γι’ </w:t>
      </w:r>
      <w:r>
        <w:rPr>
          <w:rFonts w:eastAsia="Times New Roman" w:cs="Times New Roman"/>
          <w:szCs w:val="24"/>
        </w:rPr>
        <w:lastRenderedPageBreak/>
        <w:t xml:space="preserve">αυτό, ενώ οι δήμοι, η δυνατότητα που </w:t>
      </w:r>
      <w:r>
        <w:rPr>
          <w:rFonts w:eastAsia="Times New Roman" w:cs="Times New Roman"/>
          <w:szCs w:val="24"/>
        </w:rPr>
        <w:t xml:space="preserve">τους δίνεται από το άρθρο 18, αν δεν κάνω λάθος, να μπορούν να εξαγοράζουν μερίδια της ΑΣΥΘ, είναι αυτοί οι οποίοι έχουν </w:t>
      </w:r>
      <w:proofErr w:type="spellStart"/>
      <w:r>
        <w:rPr>
          <w:rFonts w:eastAsia="Times New Roman" w:cs="Times New Roman"/>
          <w:szCs w:val="24"/>
        </w:rPr>
        <w:t>προεχόντως</w:t>
      </w:r>
      <w:proofErr w:type="spellEnd"/>
      <w:r>
        <w:rPr>
          <w:rFonts w:eastAsia="Times New Roman" w:cs="Times New Roman"/>
          <w:szCs w:val="24"/>
        </w:rPr>
        <w:t xml:space="preserve"> γνώση και εικόνα της καθημερινής πραγματικότητας.</w:t>
      </w:r>
    </w:p>
    <w:p w14:paraId="3DCAD48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Τι άλλο προβλέπεται, όμως; Έχει γίνει εφαρμογή αυτών που προέβλεπε το Σύντ</w:t>
      </w:r>
      <w:r>
        <w:rPr>
          <w:rFonts w:eastAsia="Times New Roman" w:cs="Times New Roman"/>
          <w:szCs w:val="24"/>
        </w:rPr>
        <w:t>αγμα; Βεβαίως, ναι. Στο νομοθέτημα 1386/1983 που έδινε το δικαίωμα στη διοίκηση, στον Οργανισμό Ανασυγκρότησης των Επιχειρήσεων, ΟΑΕ, να κάνει αυτό με δική του πρωτοβουλία, με διοικητική πράξη, λοιπόν, την εξαγορά των επιχειρήσεων, χωρίς να παρεμβαίνει η δ</w:t>
      </w:r>
      <w:r>
        <w:rPr>
          <w:rFonts w:eastAsia="Times New Roman" w:cs="Times New Roman"/>
          <w:szCs w:val="24"/>
        </w:rPr>
        <w:t>ικαιοσύνη τότε.</w:t>
      </w:r>
    </w:p>
    <w:p w14:paraId="3DCAD488" w14:textId="77777777" w:rsidR="00B8452E" w:rsidRDefault="00811243">
      <w:pPr>
        <w:spacing w:line="600" w:lineRule="auto"/>
        <w:ind w:firstLine="720"/>
        <w:jc w:val="both"/>
        <w:rPr>
          <w:rFonts w:eastAsia="Times New Roman"/>
          <w:szCs w:val="24"/>
        </w:rPr>
      </w:pPr>
      <w:r>
        <w:rPr>
          <w:rFonts w:eastAsia="Times New Roman"/>
          <w:szCs w:val="24"/>
        </w:rPr>
        <w:t xml:space="preserve">Στη συνέχεια ν.1892/90, κυβέρνηση Μητσοτάκη, θυμίζει σε κάποιους κάτι αυτό; Άρθρο 46α, τι προέβλεπε; Τη δυνατότητα και της διοίκησης, αλλά και με επιστέγασμα της απόφασης του </w:t>
      </w:r>
      <w:r>
        <w:rPr>
          <w:rFonts w:eastAsia="Times New Roman"/>
          <w:szCs w:val="24"/>
        </w:rPr>
        <w:t xml:space="preserve">εφετείου </w:t>
      </w:r>
      <w:r>
        <w:rPr>
          <w:rFonts w:eastAsia="Times New Roman"/>
          <w:szCs w:val="24"/>
        </w:rPr>
        <w:t>της έδρας της επιχείρησης όταν αυτοί που είχαν τις μεγαλ</w:t>
      </w:r>
      <w:r>
        <w:rPr>
          <w:rFonts w:eastAsia="Times New Roman"/>
          <w:szCs w:val="24"/>
        </w:rPr>
        <w:t xml:space="preserve">ύτερες απαιτήσεις, δηλαδή εδώ το </w:t>
      </w:r>
      <w:r>
        <w:rPr>
          <w:rFonts w:eastAsia="Times New Roman"/>
          <w:szCs w:val="24"/>
        </w:rPr>
        <w:t xml:space="preserve">δημόσιο </w:t>
      </w:r>
      <w:r>
        <w:rPr>
          <w:rFonts w:eastAsia="Times New Roman"/>
          <w:szCs w:val="24"/>
        </w:rPr>
        <w:t>και ο ΕΦΚΑ από την άλλη μεριά, 120.000.000 και 41.000.000, 161.000.000, να εξαγοράζουν την επιχείρηση, ειδικά όταν ήταν κρίσιμος και ζωτικής σημασίας τομέας για το κοινωνικό σύνολο και την εθνική οικονομία, όπως είν</w:t>
      </w:r>
      <w:r>
        <w:rPr>
          <w:rFonts w:eastAsia="Times New Roman"/>
          <w:szCs w:val="24"/>
        </w:rPr>
        <w:t>αι εν προκειμένω.</w:t>
      </w:r>
    </w:p>
    <w:p w14:paraId="3DCAD489" w14:textId="77777777" w:rsidR="00B8452E" w:rsidRDefault="00811243">
      <w:pPr>
        <w:spacing w:line="600" w:lineRule="auto"/>
        <w:ind w:firstLine="720"/>
        <w:jc w:val="both"/>
        <w:rPr>
          <w:rFonts w:eastAsia="Times New Roman"/>
          <w:szCs w:val="24"/>
        </w:rPr>
      </w:pPr>
      <w:r>
        <w:rPr>
          <w:rFonts w:eastAsia="Times New Roman"/>
          <w:szCs w:val="24"/>
        </w:rPr>
        <w:lastRenderedPageBreak/>
        <w:t xml:space="preserve">Άρα, κύριοι, αυτές οι εφαρμογές των κανόνων δικαίου στο πλαίσιο του άρθρου 106 του Συντάγματος είναι κάτι το οποίο είναι καινοφανές; Είναι κάτι το οποίο δεν είχε προβλεφθεί ποτέ; Είναι κάτι μήπως για το οποίο τα ελληνικά δικαστήρια έχουν </w:t>
      </w:r>
      <w:r>
        <w:rPr>
          <w:rFonts w:eastAsia="Times New Roman"/>
          <w:szCs w:val="24"/>
        </w:rPr>
        <w:t xml:space="preserve">αποφανθεί ότι είναι αντισυνταγματικό; </w:t>
      </w:r>
    </w:p>
    <w:p w14:paraId="3DCAD48A" w14:textId="77777777" w:rsidR="00B8452E" w:rsidRDefault="00811243">
      <w:pPr>
        <w:spacing w:line="600" w:lineRule="auto"/>
        <w:ind w:firstLine="720"/>
        <w:jc w:val="both"/>
        <w:rPr>
          <w:rFonts w:eastAsia="Times New Roman"/>
          <w:szCs w:val="24"/>
        </w:rPr>
      </w:pPr>
      <w:r>
        <w:rPr>
          <w:rFonts w:eastAsia="Times New Roman"/>
          <w:szCs w:val="24"/>
        </w:rPr>
        <w:t>Προφανώς και όχι. Μάλιστα, πολλές φορές έχει γίνει εφαρμογή με πράξη της διοικήσεως, όχι του ελληνικού Κοινοβουλίου με νόμο.</w:t>
      </w:r>
    </w:p>
    <w:p w14:paraId="3DCAD48B" w14:textId="77777777" w:rsidR="00B8452E" w:rsidRDefault="00811243">
      <w:pPr>
        <w:spacing w:line="600" w:lineRule="auto"/>
        <w:ind w:firstLine="720"/>
        <w:jc w:val="both"/>
        <w:rPr>
          <w:rFonts w:eastAsia="Times New Roman"/>
          <w:szCs w:val="24"/>
        </w:rPr>
      </w:pPr>
      <w:r>
        <w:rPr>
          <w:rFonts w:eastAsia="Times New Roman"/>
          <w:szCs w:val="24"/>
        </w:rPr>
        <w:t>Θα ήθελα, λοιπόν, κλείνοντας να πω ότι εκτός από επιβεβλημένο αυτό το νομοθέτημα, είναι βαθι</w:t>
      </w:r>
      <w:r>
        <w:rPr>
          <w:rFonts w:eastAsia="Times New Roman"/>
          <w:szCs w:val="24"/>
        </w:rPr>
        <w:t>ά ανθρωποκεντρικό, τέλεια συνταγματικό και αν δεν προβαίναμε σε αυτό το νομοθέτημα, θα ήμασταν υπόλογοι στην ελληνική κοινωνία. Υπόλογοι, λοιπόν, είναι αυτοί που αντιδρούν σήμερα και δεν προτείνουν ως αντιπρόταση οτιδήποτε, παρά μόνο αοριστολογούν.</w:t>
      </w:r>
    </w:p>
    <w:p w14:paraId="3DCAD48C" w14:textId="77777777" w:rsidR="00B8452E" w:rsidRDefault="00811243">
      <w:pPr>
        <w:spacing w:line="600" w:lineRule="auto"/>
        <w:ind w:firstLine="720"/>
        <w:jc w:val="both"/>
        <w:rPr>
          <w:rFonts w:eastAsia="Times New Roman"/>
          <w:szCs w:val="24"/>
        </w:rPr>
      </w:pPr>
      <w:r>
        <w:rPr>
          <w:rFonts w:eastAsia="Times New Roman"/>
          <w:szCs w:val="24"/>
        </w:rPr>
        <w:t>Ευχαρισ</w:t>
      </w:r>
      <w:r>
        <w:rPr>
          <w:rFonts w:eastAsia="Times New Roman"/>
          <w:szCs w:val="24"/>
        </w:rPr>
        <w:t>τώ.</w:t>
      </w:r>
    </w:p>
    <w:p w14:paraId="3DCAD48D"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DCAD48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3DCAD48F" w14:textId="77777777" w:rsidR="00B8452E" w:rsidRDefault="00811243">
      <w:pPr>
        <w:spacing w:line="600" w:lineRule="auto"/>
        <w:ind w:firstLine="720"/>
        <w:jc w:val="both"/>
        <w:rPr>
          <w:rFonts w:eastAsia="Times New Roman"/>
          <w:szCs w:val="24"/>
        </w:rPr>
      </w:pPr>
      <w:r>
        <w:rPr>
          <w:rFonts w:eastAsia="Times New Roman" w:cs="Times New Roman"/>
          <w:szCs w:val="24"/>
        </w:rPr>
        <w:t xml:space="preserve">Τον λόγο έχει ο συνάδελφος κ. </w:t>
      </w:r>
      <w:proofErr w:type="spellStart"/>
      <w:r>
        <w:rPr>
          <w:rFonts w:eastAsia="Times New Roman" w:cs="Times New Roman"/>
          <w:szCs w:val="24"/>
        </w:rPr>
        <w:t>Σαρίδης</w:t>
      </w:r>
      <w:proofErr w:type="spellEnd"/>
      <w:r>
        <w:rPr>
          <w:rFonts w:eastAsia="Times New Roman" w:cs="Times New Roman"/>
          <w:szCs w:val="24"/>
        </w:rPr>
        <w:t>.</w:t>
      </w:r>
    </w:p>
    <w:p w14:paraId="3DCAD490" w14:textId="77777777" w:rsidR="00B8452E" w:rsidRDefault="00811243">
      <w:pPr>
        <w:spacing w:line="600" w:lineRule="auto"/>
        <w:ind w:firstLine="720"/>
        <w:jc w:val="both"/>
        <w:rPr>
          <w:rFonts w:eastAsia="Times New Roman"/>
          <w:szCs w:val="24"/>
        </w:rPr>
      </w:pPr>
      <w:r>
        <w:rPr>
          <w:rFonts w:eastAsia="Times New Roman"/>
          <w:b/>
          <w:szCs w:val="24"/>
        </w:rPr>
        <w:lastRenderedPageBreak/>
        <w:t xml:space="preserve">ΙΩΑΝΝΗΣ ΣΑΡΙΔΗΣ: </w:t>
      </w:r>
      <w:r>
        <w:rPr>
          <w:rFonts w:eastAsia="Times New Roman"/>
          <w:szCs w:val="24"/>
        </w:rPr>
        <w:t>Ευχαριστώ, κύριε Πρόεδρε.</w:t>
      </w:r>
    </w:p>
    <w:p w14:paraId="3DCAD491" w14:textId="77777777" w:rsidR="00B8452E" w:rsidRDefault="00811243">
      <w:pPr>
        <w:spacing w:line="600" w:lineRule="auto"/>
        <w:ind w:firstLine="720"/>
        <w:jc w:val="both"/>
        <w:rPr>
          <w:rFonts w:eastAsia="Times New Roman"/>
          <w:szCs w:val="24"/>
        </w:rPr>
      </w:pPr>
      <w:r>
        <w:rPr>
          <w:rFonts w:eastAsia="Times New Roman"/>
          <w:szCs w:val="24"/>
        </w:rPr>
        <w:t>Κύριε Υπουργέ, κυρίες και κύριοι συνάδελφοι, η Θεσσαλονίκη είναι εδώ. Είναι εδώ, βλέπει και ακούει. Σήμερα είναι η μέρα της, αλλά κάθε μέρα είναι εδώ. Δεν μπορούμε να κρύψουμε τίποτα πια από τους Θεσσαλονικείς. Γνωρίζουν καλά τι έχει γίνει στον ΟΑΣΘ, καλύτ</w:t>
      </w:r>
      <w:r>
        <w:rPr>
          <w:rFonts w:eastAsia="Times New Roman"/>
          <w:szCs w:val="24"/>
        </w:rPr>
        <w:t xml:space="preserve">ερα μάλιστα και από εκείνους τους ίδιους που έκαναν όσα έκαναν. Δεν ξέρουν, βέβαια, οι πολίτες την επίσημη σύνθεση του μετοχολογίου του ΟΑΣΘ, αλλά μάλλον δεν πειράζει. Εδώ δεν το ξέρει ούτε καν ο ίδιος ο Υπουργός. </w:t>
      </w:r>
    </w:p>
    <w:p w14:paraId="3DCAD492" w14:textId="77777777" w:rsidR="00B8452E" w:rsidRDefault="00811243">
      <w:pPr>
        <w:spacing w:line="600" w:lineRule="auto"/>
        <w:ind w:firstLine="720"/>
        <w:jc w:val="both"/>
        <w:rPr>
          <w:rFonts w:eastAsia="Times New Roman"/>
          <w:szCs w:val="24"/>
        </w:rPr>
      </w:pPr>
      <w:r>
        <w:rPr>
          <w:rFonts w:eastAsia="Times New Roman"/>
          <w:szCs w:val="24"/>
        </w:rPr>
        <w:t xml:space="preserve">Και ο Πρόεδρος του </w:t>
      </w:r>
      <w:r>
        <w:rPr>
          <w:rFonts w:eastAsia="Times New Roman"/>
          <w:szCs w:val="24"/>
        </w:rPr>
        <w:t>διοικητικού συμβουλίου</w:t>
      </w:r>
      <w:r>
        <w:rPr>
          <w:rFonts w:eastAsia="Times New Roman"/>
          <w:szCs w:val="24"/>
        </w:rPr>
        <w:t xml:space="preserve"> του ΟΑΣΘ που τον ρωτήσαν επανειλημμένως σχετικά με αυτό μας χαμογέλασε πονηρά και μας είπε πως το έχει παραδώσει το μετοχολόγιο στο Υπουργείο εδώ και τρία χρόνια. Πού είναι; Σε ποιον Υπουργό το έχει παραδώσει το μετοχολόγιο; Ποιος το έχει σήμερα στα χέρια</w:t>
      </w:r>
      <w:r>
        <w:rPr>
          <w:rFonts w:eastAsia="Times New Roman"/>
          <w:szCs w:val="24"/>
        </w:rPr>
        <w:t xml:space="preserve"> του; Ποιος ευθύνεται κατά κάποιον τρόπο για την ταλαιπωρία των πολιτών της Θεσσαλονίκης; Ο κ. </w:t>
      </w:r>
      <w:proofErr w:type="spellStart"/>
      <w:r>
        <w:rPr>
          <w:rFonts w:eastAsia="Times New Roman"/>
          <w:szCs w:val="24"/>
        </w:rPr>
        <w:t>Σπίρτζης</w:t>
      </w:r>
      <w:proofErr w:type="spellEnd"/>
      <w:r>
        <w:rPr>
          <w:rFonts w:eastAsia="Times New Roman"/>
          <w:szCs w:val="24"/>
        </w:rPr>
        <w:t xml:space="preserve"> είπε -και τον πιστεύω, δεν έχω λόγο να μην τον πιστέψω- πως δεν βρήκε τίποτα τέτοιο όταν παρέλαβε το Υπουργείο. </w:t>
      </w:r>
    </w:p>
    <w:p w14:paraId="3DCAD493" w14:textId="77777777" w:rsidR="00B8452E" w:rsidRDefault="00811243">
      <w:pPr>
        <w:spacing w:line="600" w:lineRule="auto"/>
        <w:ind w:firstLine="720"/>
        <w:jc w:val="both"/>
        <w:rPr>
          <w:rFonts w:eastAsia="Times New Roman"/>
          <w:szCs w:val="24"/>
        </w:rPr>
      </w:pPr>
      <w:r>
        <w:rPr>
          <w:rFonts w:eastAsia="Times New Roman"/>
          <w:szCs w:val="24"/>
        </w:rPr>
        <w:t>Κάποιοι ελπίζουν πως μας αρκεί η πληροφ</w:t>
      </w:r>
      <w:r>
        <w:rPr>
          <w:rFonts w:eastAsia="Times New Roman"/>
          <w:szCs w:val="24"/>
        </w:rPr>
        <w:t xml:space="preserve">ορία, που χαιρέκακα μας έδωσε ο Πρόεδρος του ΟΑΣΘ, πως τα τρία αδέλφια </w:t>
      </w:r>
      <w:proofErr w:type="spellStart"/>
      <w:r>
        <w:rPr>
          <w:rFonts w:eastAsia="Times New Roman"/>
          <w:szCs w:val="24"/>
        </w:rPr>
        <w:lastRenderedPageBreak/>
        <w:t>Τσοχατζόπουλοι</w:t>
      </w:r>
      <w:proofErr w:type="spellEnd"/>
      <w:r>
        <w:rPr>
          <w:rFonts w:eastAsia="Times New Roman"/>
          <w:szCs w:val="24"/>
        </w:rPr>
        <w:t xml:space="preserve"> κατείχαν δικαιωματικά μετοχές του ΟΑΣΘ. Μα, κανένας άλλος πολιτευτής, πρώην πολιτευτής της Θεσσαλονίκης δεν έχει μετοχές του ΟΑΣΘ; Κανένας; Ούτε ο ίδιος, ούτε μέλη της οι</w:t>
      </w:r>
      <w:r>
        <w:rPr>
          <w:rFonts w:eastAsia="Times New Roman"/>
          <w:szCs w:val="24"/>
        </w:rPr>
        <w:t>κογένειάς του; Μόνο ο Τσοχατζόπουλος; Όλα ο Τσοχατζόπουλος; Μόνο ο Τσοχατζόπουλος υπάρχει σε αυτήν την χώρα, κανένας άλλος; Αυτός το έκαψε το όνομά του από μόνος του, για αυτό άλλωστε και το μάθαμε όλοι εμείς. Οι υπόλοιποι; Θα τους μάθουν οι Θεσσαλονικείς;</w:t>
      </w:r>
      <w:r>
        <w:rPr>
          <w:rFonts w:eastAsia="Times New Roman"/>
          <w:szCs w:val="24"/>
        </w:rPr>
        <w:t xml:space="preserve"> </w:t>
      </w:r>
    </w:p>
    <w:p w14:paraId="3DCAD494" w14:textId="77777777" w:rsidR="00B8452E" w:rsidRDefault="00811243">
      <w:pPr>
        <w:spacing w:line="600" w:lineRule="auto"/>
        <w:ind w:firstLine="720"/>
        <w:jc w:val="both"/>
        <w:rPr>
          <w:rFonts w:eastAsia="Times New Roman"/>
          <w:szCs w:val="24"/>
        </w:rPr>
      </w:pPr>
      <w:r>
        <w:rPr>
          <w:rFonts w:eastAsia="Times New Roman"/>
          <w:szCs w:val="24"/>
        </w:rPr>
        <w:t>Κύριε Υπουργέ, οφείλετε να κάνετε όλες τις απαραίτητες σχετικές ενέργειες ώστε να ενημερωθούν επισήμως οι Θεσσαλονικείς πού πήγαν τόσα χρόνια τα λεφτά τους και για πόσα λεφτά μιλάμε.</w:t>
      </w:r>
    </w:p>
    <w:p w14:paraId="3DCAD495" w14:textId="77777777" w:rsidR="00B8452E" w:rsidRDefault="00811243">
      <w:pPr>
        <w:spacing w:line="600" w:lineRule="auto"/>
        <w:ind w:firstLine="720"/>
        <w:jc w:val="both"/>
        <w:rPr>
          <w:rFonts w:eastAsia="Times New Roman"/>
          <w:szCs w:val="24"/>
        </w:rPr>
      </w:pPr>
      <w:r>
        <w:rPr>
          <w:rFonts w:eastAsia="Times New Roman"/>
          <w:szCs w:val="24"/>
        </w:rPr>
        <w:t xml:space="preserve">Υπάρχουν βέβαια και </w:t>
      </w:r>
      <w:r>
        <w:rPr>
          <w:rFonts w:eastAsia="Times New Roman"/>
          <w:szCs w:val="24"/>
        </w:rPr>
        <w:t>εξεταστικές επιτροπές</w:t>
      </w:r>
      <w:r>
        <w:rPr>
          <w:rFonts w:eastAsia="Times New Roman"/>
          <w:szCs w:val="24"/>
        </w:rPr>
        <w:t>.</w:t>
      </w:r>
      <w:r>
        <w:rPr>
          <w:rFonts w:eastAsia="Times New Roman"/>
          <w:szCs w:val="24"/>
        </w:rPr>
        <w:t xml:space="preserve"> Εδώ έχουμε συνηθίσει πλέον, </w:t>
      </w:r>
      <w:r>
        <w:rPr>
          <w:rFonts w:eastAsia="Times New Roman"/>
          <w:szCs w:val="24"/>
        </w:rPr>
        <w:t xml:space="preserve">κάνουμε </w:t>
      </w:r>
      <w:r>
        <w:rPr>
          <w:rFonts w:eastAsia="Times New Roman"/>
          <w:szCs w:val="24"/>
        </w:rPr>
        <w:t xml:space="preserve">εξεταστικές επιτροπές </w:t>
      </w:r>
      <w:r>
        <w:rPr>
          <w:rFonts w:eastAsia="Times New Roman"/>
          <w:szCs w:val="24"/>
        </w:rPr>
        <w:t xml:space="preserve">για διάφορα πράγματα. Θα μπορούσαμε να κάνουμε και μια </w:t>
      </w:r>
      <w:r>
        <w:rPr>
          <w:rFonts w:eastAsia="Times New Roman"/>
          <w:szCs w:val="24"/>
        </w:rPr>
        <w:t xml:space="preserve">εξεταστική επιτροπή </w:t>
      </w:r>
      <w:r>
        <w:rPr>
          <w:rFonts w:eastAsia="Times New Roman"/>
          <w:szCs w:val="24"/>
        </w:rPr>
        <w:t>για τον ΟΑΣΘ. Πόσα λεφτά ζημιώθηκαν οι Έλληνες πολίτες από την λειτουργία του ή ούτε αυτό θα το μάθουμε; Δεν θα μάθουμε δηλαδή ούτε ποιοι τα φάγανε ούτ</w:t>
      </w:r>
      <w:r>
        <w:rPr>
          <w:rFonts w:eastAsia="Times New Roman"/>
          <w:szCs w:val="24"/>
        </w:rPr>
        <w:t xml:space="preserve">ε πώς τα φάγανε; </w:t>
      </w:r>
    </w:p>
    <w:p w14:paraId="3DCAD496" w14:textId="77777777" w:rsidR="00B8452E" w:rsidRDefault="00811243">
      <w:pPr>
        <w:spacing w:line="600" w:lineRule="auto"/>
        <w:ind w:firstLine="720"/>
        <w:jc w:val="both"/>
        <w:rPr>
          <w:rFonts w:eastAsia="Times New Roman"/>
          <w:szCs w:val="24"/>
        </w:rPr>
      </w:pPr>
      <w:r>
        <w:rPr>
          <w:rFonts w:eastAsia="Times New Roman"/>
          <w:szCs w:val="24"/>
        </w:rPr>
        <w:t>Για άλλη μια φορά αυτό που ξέρουμε χωρίς αμφιβολία είναι το από ποιους τα φάγανε.</w:t>
      </w:r>
    </w:p>
    <w:p w14:paraId="3DCAD49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Τα έφαγαν από τον Έλληνα φορολογούμενο, που του στερούμε τα αντικαρκινικά φάρμακα αυτές τις μέρες που περνάνε για να κάνουμε οικονομία. Κόβουμε μέρες από το</w:t>
      </w:r>
      <w:r>
        <w:rPr>
          <w:rFonts w:eastAsia="Times New Roman" w:cs="Times New Roman"/>
          <w:szCs w:val="24"/>
        </w:rPr>
        <w:t xml:space="preserve">υς καρκινοπαθείς για να γλιτώσουμε μερικές χιλιάδες ευρώ. Κι εδώ που φαγώθηκαν εκατομμύρια, δεν έχει ανοίξει πάλι ρουθούνι, δεν έχει ιδρώσει κανείς. </w:t>
      </w:r>
    </w:p>
    <w:p w14:paraId="3DCAD49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ιστορία θα γράψει πως ο ΟΑΣΘ άνοιξε, λειτούργησε για δεκαετίες και πλέον κλείνει, χωρίς ποτέ, ωστόσο, να μάθουμε και επισήμως το μετοχολόγιό του, πόσοι και ποιοι έβαζαν κόσμο σε δουλειά, σε λεωφορεία, με κομματικά ραβασάκια,</w:t>
      </w:r>
      <w:r>
        <w:rPr>
          <w:rFonts w:eastAsia="Times New Roman" w:cs="Times New Roman"/>
          <w:szCs w:val="24"/>
        </w:rPr>
        <w:t xml:space="preserve"> ποιοι ήταν τόσο άπληστοι, που ενώ ήταν μέτοχοι του ΟΑΣΘ, έφτιαξαν εταιρείες-φαντάσματα, κύριε Υπουργέ, για να νοικιάζουν και να πουλάνε στον ΟΑΣΘ με το αζημίωτο, ό,τι νοικιάζεται και ό,τι πωλείται. </w:t>
      </w:r>
    </w:p>
    <w:p w14:paraId="3DCAD49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Δυστυχώς, σήμερα δεν θα μάθουμε τίποτα επισήμως. Σήμερα </w:t>
      </w:r>
      <w:r>
        <w:rPr>
          <w:rFonts w:eastAsia="Times New Roman" w:cs="Times New Roman"/>
          <w:szCs w:val="24"/>
        </w:rPr>
        <w:t>τα ξεπερνάμε όλα αυτά, σήμερα τα βάζουμε κάτω από το χαλί, ενδεχομένως. Τα χάλια του ΟΑΣΘ έχουν προκαλέσει τόσο μεγάλη αγανάκτηση και απογοήτευση στους Θεσσαλονικείς και για τόσο πολλά χρόνια που πια οι προτεραιότητές τους, ξέρετε, άλλαξαν. Σήμερα πρώτη φο</w:t>
      </w:r>
      <w:r>
        <w:rPr>
          <w:rFonts w:eastAsia="Times New Roman" w:cs="Times New Roman"/>
          <w:szCs w:val="24"/>
        </w:rPr>
        <w:t xml:space="preserve">ρά δεν θέλουν ούτε να μάθουν πόσα </w:t>
      </w:r>
      <w:r>
        <w:rPr>
          <w:rFonts w:eastAsia="Times New Roman" w:cs="Times New Roman"/>
          <w:szCs w:val="24"/>
        </w:rPr>
        <w:lastRenderedPageBreak/>
        <w:t xml:space="preserve">φαγώθηκαν ούτε να μάθουν ποιοι τα έφαγαν. Η παρατεταμένη αδιαφορία του πολιτικού προσωπικού και η δυσωδία των κομματικών συναλλαγών εκεί οδήγησαν, αυτό το αποτέλεσμα είχαν. </w:t>
      </w:r>
    </w:p>
    <w:p w14:paraId="3DCAD49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Σήμερα αυτό που ενδιαφέρει τη Θεσσαλονίκη, κυρίε</w:t>
      </w:r>
      <w:r>
        <w:rPr>
          <w:rFonts w:eastAsia="Times New Roman" w:cs="Times New Roman"/>
          <w:szCs w:val="24"/>
        </w:rPr>
        <w:t xml:space="preserve">ς και κύριοι συνάδελφοι, είναι αν θα έχει λεωφορεία αύριο η πόλη, να πάνε οι άνθρωποι στις δουλειές τους, οι φοιτητές στα πανεπιστήμιά τους, οι μαθητές στα σχολεία τους. </w:t>
      </w:r>
    </w:p>
    <w:p w14:paraId="3DCAD49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Σήμερα αυτό που απασχολεί τη Θεσσαλονίκη, είναι αν αυτά που ψηφίζουμε σε αυτήν εδώ τη</w:t>
      </w:r>
      <w:r>
        <w:rPr>
          <w:rFonts w:eastAsia="Times New Roman" w:cs="Times New Roman"/>
          <w:szCs w:val="24"/>
        </w:rPr>
        <w:t xml:space="preserve">ν Αίθουσα θα τινάξουν στον αέρα τους κόπους τους για άλλη μια φορά. Όπως ακριβώς ανάγκασε η </w:t>
      </w:r>
      <w:proofErr w:type="spellStart"/>
      <w:r>
        <w:rPr>
          <w:rFonts w:eastAsia="Times New Roman" w:cs="Times New Roman"/>
          <w:szCs w:val="24"/>
        </w:rPr>
        <w:t>κομματοκρατία</w:t>
      </w:r>
      <w:proofErr w:type="spellEnd"/>
      <w:r>
        <w:rPr>
          <w:rFonts w:eastAsia="Times New Roman" w:cs="Times New Roman"/>
          <w:szCs w:val="24"/>
        </w:rPr>
        <w:t xml:space="preserve"> μια ολόκληρη πόλη να ανέχεται επί δεκαετίες τα αίσχη του ΟΑΣΘ, έτσι αναγκάζομαι κι εγώ με τη σειρά μου να παραβλέψω σήμερα τα εγκλήματα του παρελθόντο</w:t>
      </w:r>
      <w:r>
        <w:rPr>
          <w:rFonts w:eastAsia="Times New Roman" w:cs="Times New Roman"/>
          <w:szCs w:val="24"/>
        </w:rPr>
        <w:t xml:space="preserve">ς και να κοιτάξω να καταλάβω ποιο ακριβώς θα είναι το μέλλον. Διότι όλοι σήμερα εδώ αποφασίζουμε με την ψήφο μας για το μέλλον της Θεσσαλονίκης. </w:t>
      </w:r>
    </w:p>
    <w:p w14:paraId="3DCAD49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Σήμερα, λοιπόν, δεν απαιτώ εξηγήσεις στο γιατί τα μοναδικά εκδοτήρια εισιτηρίων στον πλανήτη που δεν δίνουν ρέ</w:t>
      </w:r>
      <w:r>
        <w:rPr>
          <w:rFonts w:eastAsia="Times New Roman" w:cs="Times New Roman"/>
          <w:szCs w:val="24"/>
        </w:rPr>
        <w:t xml:space="preserve">στα βρίσκονται στη Θεσσαλονίκη. Σήμερα απλώς ρωτάω πόσο θα κοστίζει από αύριο στον πολίτη της Θεσσαλονίκης το εισιτήριο </w:t>
      </w:r>
      <w:r>
        <w:rPr>
          <w:rFonts w:eastAsia="Times New Roman" w:cs="Times New Roman"/>
          <w:szCs w:val="24"/>
        </w:rPr>
        <w:lastRenderedPageBreak/>
        <w:t>για να κατέβει στο κέντρο της πόλης του, πόσο θα κοστίσει, κύριε Υπουργέ, το νέο σχέδιο στον Έλληνα φορολογούμενο, τι γίνεται με το γκρί</w:t>
      </w:r>
      <w:r>
        <w:rPr>
          <w:rFonts w:eastAsia="Times New Roman" w:cs="Times New Roman"/>
          <w:szCs w:val="24"/>
        </w:rPr>
        <w:t>ζο το οποίο υπάρχει μέσα στη μεταβατική περίοδο.</w:t>
      </w:r>
    </w:p>
    <w:p w14:paraId="3DCAD49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Αναγνωρίζω, κύριε Υπουργέ, πως ίσως δεν είναι η ώρα να ασχοληθούμε με τις καταγγελίες πως κόβονταν πρόστιμα σε φοιτητές και ανέργους, τα οποία σβήνονταν, αφού πρώτα είχαν εισπραχθεί από την αντισταθμιστική σ</w:t>
      </w:r>
      <w:r>
        <w:rPr>
          <w:rFonts w:eastAsia="Times New Roman" w:cs="Times New Roman"/>
          <w:szCs w:val="24"/>
        </w:rPr>
        <w:t xml:space="preserve">υμμετοχή του </w:t>
      </w:r>
      <w:r>
        <w:rPr>
          <w:rFonts w:eastAsia="Times New Roman" w:cs="Times New Roman"/>
          <w:szCs w:val="24"/>
        </w:rPr>
        <w:t>ελληνικού δημοσίου</w:t>
      </w:r>
      <w:r>
        <w:rPr>
          <w:rFonts w:eastAsia="Times New Roman" w:cs="Times New Roman"/>
          <w:szCs w:val="24"/>
        </w:rPr>
        <w:t>.</w:t>
      </w:r>
      <w:r>
        <w:rPr>
          <w:rFonts w:eastAsia="Times New Roman" w:cs="Times New Roman"/>
          <w:szCs w:val="24"/>
        </w:rPr>
        <w:t xml:space="preserve"> Τώρα είναι η ώρα να πάρουμε μια ξεκάθαρη διαβεβαίωση πως θα έχει λεωφορεία η πόλη κάθε Σεπτέμβρη από εδώ και πέρα, όταν θα ανοίγουν τα σχολεία, όταν θα γίνεται η Διεθνής Έκθεση Θεσσαλονίκης. Και ζητάμε διαβεβαιώσεις, κύριε </w:t>
      </w:r>
      <w:r>
        <w:rPr>
          <w:rFonts w:eastAsia="Times New Roman" w:cs="Times New Roman"/>
          <w:szCs w:val="24"/>
        </w:rPr>
        <w:t xml:space="preserve">Υπουργέ, και όχι υποσχέσεις. Στην πόλη της Θεσσαλονίκης η αξία των πολιτικών υποσχέσεων είναι μηδενική. </w:t>
      </w:r>
    </w:p>
    <w:p w14:paraId="3DCAD49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Μιλάμε για την πόλη στην οποία η λέξη μετρό έχει γίνει το πιο σύντομο ανέκδοτο. Πόσο θα κοστίσει το εισιτήριο; Θα αποκτήσουν αξιοπιστία τα δρομολόγια; </w:t>
      </w:r>
      <w:r>
        <w:rPr>
          <w:rFonts w:eastAsia="Times New Roman" w:cs="Times New Roman"/>
          <w:szCs w:val="24"/>
        </w:rPr>
        <w:t xml:space="preserve">Θα σταματήσουν να μολύνουν τον αέρα τα λεωφορεία, οι εξατμίσεις των γερασμένων λεωφορείων; Θα αποκτήσουν επιτέλους πρόσβαση τα ΑΜΕΑ στα λεωφορεία της Θεσσαλονίκης; Αυτά μας απασχολούν σήμερα στην </w:t>
      </w:r>
      <w:r>
        <w:rPr>
          <w:rFonts w:eastAsia="Times New Roman" w:cs="Times New Roman"/>
          <w:szCs w:val="24"/>
        </w:rPr>
        <w:lastRenderedPageBreak/>
        <w:t>πόλη. Σε αυτά απαιτούν οι πολίτες να δώσετε απαντήσεις, κύρι</w:t>
      </w:r>
      <w:r>
        <w:rPr>
          <w:rFonts w:eastAsia="Times New Roman" w:cs="Times New Roman"/>
          <w:szCs w:val="24"/>
        </w:rPr>
        <w:t xml:space="preserve">ε Υπουργέ. </w:t>
      </w:r>
    </w:p>
    <w:p w14:paraId="3DCAD49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τώρα στην παρουσίαση του σκεπτικού της Ένωσης Κεντρώων. Όπως ανέφερα και προηγουμένως σχετικά με τις καταγγελίες περί των όσων έγιναν στο παρελθόν, θα μελετήσουμε αν αξίζει να προτείνουμε ακόμα και τη σύστα</w:t>
      </w:r>
      <w:r>
        <w:rPr>
          <w:rFonts w:eastAsia="Times New Roman" w:cs="Times New Roman"/>
          <w:szCs w:val="24"/>
        </w:rPr>
        <w:t xml:space="preserve">ση </w:t>
      </w:r>
      <w:r>
        <w:rPr>
          <w:rFonts w:eastAsia="Times New Roman" w:cs="Times New Roman"/>
          <w:szCs w:val="24"/>
        </w:rPr>
        <w:t>εξεταστικής επιτροπής</w:t>
      </w:r>
      <w:r>
        <w:rPr>
          <w:rFonts w:eastAsia="Times New Roman" w:cs="Times New Roman"/>
          <w:szCs w:val="24"/>
        </w:rPr>
        <w:t>.</w:t>
      </w:r>
      <w:r>
        <w:rPr>
          <w:rFonts w:eastAsia="Times New Roman" w:cs="Times New Roman"/>
          <w:szCs w:val="24"/>
        </w:rPr>
        <w:t xml:space="preserve"> Για το μέλλον, όμως, έχουμε περισσότερα να πούμε. </w:t>
      </w:r>
    </w:p>
    <w:p w14:paraId="3DCAD4A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 xml:space="preserve">αρχάς </w:t>
      </w:r>
      <w:r>
        <w:rPr>
          <w:rFonts w:eastAsia="Times New Roman" w:cs="Times New Roman"/>
          <w:szCs w:val="24"/>
        </w:rPr>
        <w:t xml:space="preserve">η Ένωση Κεντρώων πιστεύει στις ιδιωτικοποιήσεις. Και πιστεύει εκεί γιατί έτσι θεωρεί πως εξυπηρετείται καλύτερα και αποτελεσματικότερα το περίφημο δημόσιο συμφέρον. </w:t>
      </w:r>
    </w:p>
    <w:p w14:paraId="3DCAD4A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Ει</w:t>
      </w:r>
      <w:r>
        <w:rPr>
          <w:rFonts w:eastAsia="Times New Roman" w:cs="Times New Roman"/>
          <w:szCs w:val="24"/>
        </w:rPr>
        <w:t>λικρινά πιστεύουμε πως όταν υπάρχει ένα σταθερό πλαίσιο ξεκάθαρων κανόνων που προστατεύει τόσο την επιχειρηματική δραστηριότητα όσο και τον πολίτη ως καταναλωτή, όταν υπάρχει πολιτική σταθερότητα και όχι πολεμικό κλίμα μικροκομματικής φαγωμάρας, όταν οι φό</w:t>
      </w:r>
      <w:r>
        <w:rPr>
          <w:rFonts w:eastAsia="Times New Roman" w:cs="Times New Roman"/>
          <w:szCs w:val="24"/>
        </w:rPr>
        <w:t xml:space="preserve">ροι είναι δίκαιοι και οι πολίτες κατανοούν γιατί τους πληρώνουν, όταν η δικαιοσύνη δεν αργεί να μιλήσει και όταν μιλάει δεν υποχρεώνεται από κακούς νόμους </w:t>
      </w:r>
      <w:r>
        <w:rPr>
          <w:rFonts w:eastAsia="Times New Roman" w:cs="Times New Roman"/>
          <w:szCs w:val="24"/>
        </w:rPr>
        <w:lastRenderedPageBreak/>
        <w:t>να κάνει τα στραβά μάτια, τότε και μόνο τότε η επιλογή του ιδιωτικού φορέα είναι η πλέον συμφέρουσα γ</w:t>
      </w:r>
      <w:r>
        <w:rPr>
          <w:rFonts w:eastAsia="Times New Roman" w:cs="Times New Roman"/>
          <w:szCs w:val="24"/>
        </w:rPr>
        <w:t xml:space="preserve">ια τον πολίτη και κατ’ επέκταση για τη χώρα. </w:t>
      </w:r>
    </w:p>
    <w:p w14:paraId="3DCAD4A2" w14:textId="77777777" w:rsidR="00B8452E" w:rsidRDefault="00811243">
      <w:pPr>
        <w:spacing w:line="600" w:lineRule="auto"/>
        <w:ind w:firstLine="720"/>
        <w:jc w:val="both"/>
        <w:rPr>
          <w:rFonts w:eastAsia="Times New Roman"/>
          <w:szCs w:val="24"/>
        </w:rPr>
      </w:pPr>
      <w:r>
        <w:rPr>
          <w:rFonts w:eastAsia="Times New Roman"/>
          <w:szCs w:val="24"/>
        </w:rPr>
        <w:t>Η Ένωση Κεντρώων πιστεύει, λοιπόν, στις ιδιωτικοποιήσεις, όταν αυτές γίνονται με τέτοιο τρόπο που να μην αμφισβητεί κανείς το αν τελικά συνέφερε το δημόσιο ή όχι μια τέτοια κίνηση. Είναι άλλο πράγμα το να κάνου</w:t>
      </w:r>
      <w:r>
        <w:rPr>
          <w:rFonts w:eastAsia="Times New Roman"/>
          <w:szCs w:val="24"/>
        </w:rPr>
        <w:t>με μια ιδιωτικοποίηση και άλλο πράγμα το να κάνουμε ένα ξεπούλημα.</w:t>
      </w:r>
    </w:p>
    <w:p w14:paraId="3DCAD4A3" w14:textId="77777777" w:rsidR="00B8452E" w:rsidRDefault="00811243">
      <w:pPr>
        <w:spacing w:line="600" w:lineRule="auto"/>
        <w:ind w:firstLine="720"/>
        <w:jc w:val="both"/>
        <w:rPr>
          <w:rFonts w:eastAsia="Times New Roman"/>
          <w:szCs w:val="24"/>
        </w:rPr>
      </w:pPr>
      <w:r>
        <w:rPr>
          <w:rFonts w:eastAsia="Times New Roman"/>
          <w:szCs w:val="24"/>
        </w:rPr>
        <w:t>Η Ένωση Κεντρώων δεν συμφώνησε ποτέ και δεν πρόκειται να συμπράξει ποτέ σε μια ιδιωτικοποίηση που δεν μπορεί να αποδείξει πως είναι συμφέρουσα για τους πολίτες. Οι πολιτικές μας θέσεις, λοι</w:t>
      </w:r>
      <w:r>
        <w:rPr>
          <w:rFonts w:eastAsia="Times New Roman"/>
          <w:szCs w:val="24"/>
        </w:rPr>
        <w:t xml:space="preserve">πόν, έρχονται σε ευθεία αντίθεση με την έννοια της κρατικοποίησης, με αυτό δηλαδή που προτείνει με το παρόν νομοσχέδιο ο κύριος Υπουργός. </w:t>
      </w:r>
    </w:p>
    <w:p w14:paraId="3DCAD4A4" w14:textId="77777777" w:rsidR="00B8452E" w:rsidRDefault="00811243">
      <w:pPr>
        <w:spacing w:line="600" w:lineRule="auto"/>
        <w:ind w:firstLine="720"/>
        <w:jc w:val="both"/>
        <w:rPr>
          <w:rFonts w:eastAsia="Times New Roman"/>
          <w:szCs w:val="24"/>
        </w:rPr>
      </w:pPr>
      <w:r>
        <w:rPr>
          <w:rFonts w:eastAsia="Times New Roman"/>
          <w:szCs w:val="24"/>
        </w:rPr>
        <w:t xml:space="preserve">Στη συγκεκριμένη, όμως, περίπτωση δεν μπορούμε να συζητήσουμε ούτε να ζητήσουμε να γίνει διεθνής διαγωνισμός όπως θα </w:t>
      </w:r>
      <w:r>
        <w:rPr>
          <w:rFonts w:eastAsia="Times New Roman"/>
          <w:szCs w:val="24"/>
        </w:rPr>
        <w:t xml:space="preserve">απαιτούσε μια σωστή ιδιωτικοποίηση. Δεν είναι απλά τα πράγματα, ξέρετε. Και αυτό διότι δεν μπορούμε, δεν μας το επιτρέπει ούτε η πραγματικότητα, ούτε η χρονική συγκυρία, αλλά ούτε και η συνείδησή μας και η λογική να βάλουμε την υπογραφή </w:t>
      </w:r>
      <w:r>
        <w:rPr>
          <w:rFonts w:eastAsia="Times New Roman"/>
          <w:szCs w:val="24"/>
        </w:rPr>
        <w:lastRenderedPageBreak/>
        <w:t xml:space="preserve">μας για να βρεθούν </w:t>
      </w:r>
      <w:r>
        <w:rPr>
          <w:rFonts w:eastAsia="Times New Roman"/>
          <w:szCs w:val="24"/>
        </w:rPr>
        <w:t>στο δρόμο άλλες 2.300 οικογένειες μέσα σε μια στιγμή.</w:t>
      </w:r>
    </w:p>
    <w:p w14:paraId="3DCAD4A5" w14:textId="77777777" w:rsidR="00B8452E" w:rsidRDefault="00811243">
      <w:pPr>
        <w:spacing w:line="600" w:lineRule="auto"/>
        <w:ind w:firstLine="720"/>
        <w:jc w:val="both"/>
        <w:rPr>
          <w:rFonts w:eastAsia="Times New Roman"/>
          <w:szCs w:val="24"/>
        </w:rPr>
      </w:pPr>
      <w:r>
        <w:rPr>
          <w:rFonts w:eastAsia="Times New Roman"/>
          <w:szCs w:val="24"/>
        </w:rPr>
        <w:t xml:space="preserve">Σε  μια πόλη που η οικονομική ζωή έχει μαραζώσει, που οι έμποροι με νύχια και με δόντια κρατάνε ανοιχτές τις επιχειρήσεις τους, που οι άνεργοι πλησιάζουν το 40% του πληθυσμού της πόλης, δεν μπορούμε να </w:t>
      </w:r>
      <w:r>
        <w:rPr>
          <w:rFonts w:eastAsia="Times New Roman"/>
          <w:szCs w:val="24"/>
        </w:rPr>
        <w:t xml:space="preserve">προσθέσουμε εμείς </w:t>
      </w:r>
      <w:r>
        <w:rPr>
          <w:rFonts w:eastAsia="Times New Roman"/>
          <w:szCs w:val="24"/>
        </w:rPr>
        <w:t xml:space="preserve">άλλους </w:t>
      </w:r>
      <w:r>
        <w:rPr>
          <w:rFonts w:eastAsia="Times New Roman"/>
          <w:szCs w:val="24"/>
        </w:rPr>
        <w:t xml:space="preserve">2.300 ανέργους, όπως δεν μπορούμε να κάνουμε διεθνή διαγωνισμό υποχρεώνοντας τον όποιο ενδιαφερόμενο να κρατήσει αυτούς τους εργαζομένους. </w:t>
      </w:r>
    </w:p>
    <w:p w14:paraId="3DCAD4A6" w14:textId="77777777" w:rsidR="00B8452E" w:rsidRDefault="00811243">
      <w:pPr>
        <w:spacing w:line="600" w:lineRule="auto"/>
        <w:ind w:firstLine="720"/>
        <w:jc w:val="both"/>
        <w:rPr>
          <w:rFonts w:eastAsia="Times New Roman"/>
          <w:szCs w:val="24"/>
        </w:rPr>
      </w:pPr>
      <w:r>
        <w:rPr>
          <w:rFonts w:eastAsia="Times New Roman"/>
          <w:szCs w:val="24"/>
        </w:rPr>
        <w:t>Με δεδομένο λοιπόν αυτό, δεν μπορούμε να μην βάλουμε προτεραιότητα αμέσως μετά την εξασφάλι</w:t>
      </w:r>
      <w:r>
        <w:rPr>
          <w:rFonts w:eastAsia="Times New Roman"/>
          <w:szCs w:val="24"/>
        </w:rPr>
        <w:t xml:space="preserve">ση των συγκοινωνιών που αξίζουν οι Θεσσαλονικείς, τη διασφάλιση της θέσης εργασίας τους. </w:t>
      </w:r>
    </w:p>
    <w:p w14:paraId="3DCAD4A7" w14:textId="77777777" w:rsidR="00B8452E" w:rsidRDefault="00811243">
      <w:pPr>
        <w:spacing w:line="600" w:lineRule="auto"/>
        <w:ind w:firstLine="720"/>
        <w:jc w:val="both"/>
        <w:rPr>
          <w:rFonts w:eastAsia="Times New Roman"/>
          <w:szCs w:val="24"/>
        </w:rPr>
      </w:pPr>
      <w:r>
        <w:rPr>
          <w:rFonts w:eastAsia="Times New Roman"/>
          <w:szCs w:val="24"/>
        </w:rPr>
        <w:t xml:space="preserve">Ακούστηκαν πολλά γι’ αυτούς τους ανθρώπους και μάλιστα ακούστηκαν από πολλές πλευρές και από τη μία και από την άλλη. </w:t>
      </w:r>
    </w:p>
    <w:p w14:paraId="3DCAD4A8" w14:textId="77777777" w:rsidR="00B8452E" w:rsidRDefault="00811243">
      <w:pPr>
        <w:spacing w:line="600" w:lineRule="auto"/>
        <w:ind w:firstLine="720"/>
        <w:jc w:val="both"/>
        <w:rPr>
          <w:rFonts w:eastAsia="Times New Roman"/>
          <w:szCs w:val="24"/>
        </w:rPr>
      </w:pPr>
      <w:r>
        <w:rPr>
          <w:rFonts w:eastAsia="Times New Roman"/>
          <w:szCs w:val="24"/>
        </w:rPr>
        <w:t>Οι μεν, λοιπόν, κατηγορούν τον Υπουργό πως τακτ</w:t>
      </w:r>
      <w:r>
        <w:rPr>
          <w:rFonts w:eastAsia="Times New Roman"/>
          <w:szCs w:val="24"/>
        </w:rPr>
        <w:t xml:space="preserve">οποιεί τους δικούς του μετατρέποντας τους υπαλλήλους του ΟΑΣΘ σε δημόσιους υπαλλήλους. Και από την άλλη ο Υπουργός εξηγεί </w:t>
      </w:r>
      <w:r>
        <w:rPr>
          <w:rFonts w:eastAsia="Times New Roman"/>
          <w:szCs w:val="24"/>
        </w:rPr>
        <w:lastRenderedPageBreak/>
        <w:t>πως όλοι αυτοί ήταν κομματικές προσλήψεις του ΠΑΣΟΚ και της Νέας Δημοκρατίας. Με αυτούς –ξέρετε- τους ισχυρισμούς μειώνετε προσωπικότη</w:t>
      </w:r>
      <w:r>
        <w:rPr>
          <w:rFonts w:eastAsia="Times New Roman"/>
          <w:szCs w:val="24"/>
        </w:rPr>
        <w:t>τες, προσβάλλετε χαρακτήρες, πετάτε λάσπη σε ανθρώπους που δεν μπορούν να αμυνθούν.</w:t>
      </w:r>
    </w:p>
    <w:p w14:paraId="3DCAD4A9" w14:textId="77777777" w:rsidR="00B8452E" w:rsidRDefault="00811243">
      <w:pPr>
        <w:spacing w:line="600" w:lineRule="auto"/>
        <w:ind w:firstLine="720"/>
        <w:jc w:val="both"/>
        <w:rPr>
          <w:rFonts w:eastAsia="Times New Roman"/>
          <w:szCs w:val="24"/>
        </w:rPr>
      </w:pPr>
      <w:r>
        <w:rPr>
          <w:rFonts w:eastAsia="Times New Roman"/>
          <w:szCs w:val="24"/>
        </w:rPr>
        <w:t>Ποιος φταίει στα αλήθεια, αυτός που ψάχνει για δουλειά ή αυτός που του την βρίσκει με αντάλλαγμα τη ψήφο του; Και μόνο που φτάσαμε στο σημείο να απασχολεί το συγκεκριμένο ε</w:t>
      </w:r>
      <w:r>
        <w:rPr>
          <w:rFonts w:eastAsia="Times New Roman"/>
          <w:szCs w:val="24"/>
        </w:rPr>
        <w:t xml:space="preserve">ρώτημα τον δημόσιο διάλογο, γίνεται ολοφάνερο σε όλο του το μεγαλείο το μέγεθος της αποτυχίας του εγχώριου πολιτικού συστήματος. </w:t>
      </w:r>
    </w:p>
    <w:p w14:paraId="3DCAD4AA" w14:textId="77777777" w:rsidR="00B8452E" w:rsidRDefault="00811243">
      <w:pPr>
        <w:spacing w:line="600" w:lineRule="auto"/>
        <w:ind w:firstLine="720"/>
        <w:jc w:val="both"/>
        <w:rPr>
          <w:rFonts w:eastAsia="Times New Roman"/>
          <w:szCs w:val="24"/>
        </w:rPr>
      </w:pPr>
      <w:r>
        <w:rPr>
          <w:rFonts w:eastAsia="Times New Roman"/>
          <w:szCs w:val="24"/>
        </w:rPr>
        <w:t>Κυρίες και κύριοι Βουλευτές, το σημαντικότερο πρόβλημα που προκαλεί η ανεπάρκεια του εγχώριου πολιτικού συστήματος είναι η έλλ</w:t>
      </w:r>
      <w:r>
        <w:rPr>
          <w:rFonts w:eastAsia="Times New Roman"/>
          <w:szCs w:val="24"/>
        </w:rPr>
        <w:t xml:space="preserve">ειψη </w:t>
      </w:r>
      <w:proofErr w:type="spellStart"/>
      <w:r>
        <w:rPr>
          <w:rFonts w:eastAsia="Times New Roman"/>
          <w:szCs w:val="24"/>
        </w:rPr>
        <w:t>προτεραιοποίησης</w:t>
      </w:r>
      <w:proofErr w:type="spellEnd"/>
      <w:r>
        <w:rPr>
          <w:rFonts w:eastAsia="Times New Roman"/>
          <w:szCs w:val="24"/>
        </w:rPr>
        <w:t xml:space="preserve"> και ιεράρχησης των κοινωνικών αναγκών. Το τι είναι σημαντικό και το τι μπορεί να περιμένει την επόμενη Κυβέρνηση για να το λύσει, το αποφασίζουμε με κριτήρια που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σχέση δεν έχουν με την πραγματική ζωή των πολιτών. Άλλα ταλαιπωρο</w:t>
      </w:r>
      <w:r>
        <w:rPr>
          <w:rFonts w:eastAsia="Times New Roman"/>
          <w:szCs w:val="24"/>
        </w:rPr>
        <w:t xml:space="preserve">ύν τις ζωές των πολιτών, άλλα απασχολούν το μυαλό των πολιτικών παρ’ όλο που κάποτε οι μεν και οι δε την τσέπη τους κοίταζαν. Η διαφορά είναι πως τους πολιτικούς τους έστειλε στην εξουσία ο πολίτης για να κοιτάνε την </w:t>
      </w:r>
      <w:r>
        <w:rPr>
          <w:rFonts w:eastAsia="Times New Roman"/>
          <w:szCs w:val="24"/>
        </w:rPr>
        <w:lastRenderedPageBreak/>
        <w:t>τσέπη του δημοσίου και την τσέπη των πο</w:t>
      </w:r>
      <w:r>
        <w:rPr>
          <w:rFonts w:eastAsia="Times New Roman"/>
          <w:szCs w:val="24"/>
        </w:rPr>
        <w:t>λιτών και όχι τη δική τους.</w:t>
      </w:r>
    </w:p>
    <w:p w14:paraId="3DCAD4AB" w14:textId="77777777" w:rsidR="00B8452E" w:rsidRDefault="00811243">
      <w:pPr>
        <w:spacing w:line="600" w:lineRule="auto"/>
        <w:ind w:firstLine="720"/>
        <w:jc w:val="both"/>
        <w:rPr>
          <w:rFonts w:eastAsia="Times New Roman"/>
          <w:szCs w:val="24"/>
        </w:rPr>
      </w:pPr>
      <w:r>
        <w:rPr>
          <w:rFonts w:eastAsia="Times New Roman"/>
          <w:szCs w:val="24"/>
        </w:rPr>
        <w:t>Εάν, λοιπόν, ακούγαμε τους πολίτες και τους ρωτάγαμε ποιες θεωρούν οι ίδιοι ως τις σημαντικότερες προτεραιότητες που έπρεπε η Βουλή αυτή να είχε, τότε θα έπρεπε να κάνουμε ένα και μόνο πράγμα ξεκάθαρο. Να τα βρούμε μεταξύ μας, ν</w:t>
      </w:r>
      <w:r>
        <w:rPr>
          <w:rFonts w:eastAsia="Times New Roman"/>
          <w:szCs w:val="24"/>
        </w:rPr>
        <w:t xml:space="preserve">α συνεννοηθούμε και να συναινέσουμε και να συνεργαστούμε για ένα καλύτερο αύριο. </w:t>
      </w:r>
    </w:p>
    <w:p w14:paraId="3DCAD4AC" w14:textId="77777777" w:rsidR="00B8452E" w:rsidRDefault="00811243">
      <w:pPr>
        <w:spacing w:line="600" w:lineRule="auto"/>
        <w:ind w:firstLine="720"/>
        <w:jc w:val="both"/>
        <w:rPr>
          <w:rFonts w:eastAsia="Times New Roman"/>
          <w:szCs w:val="24"/>
        </w:rPr>
      </w:pPr>
      <w:r>
        <w:rPr>
          <w:rFonts w:eastAsia="Times New Roman"/>
          <w:szCs w:val="24"/>
        </w:rPr>
        <w:t xml:space="preserve">Για να γίνει αυτό, κυρίες και κύριοι συνάδελφοι, χρειαζόμαστε έναν κοινό τόπο. Και μόνο η παραδοχή της αλήθειας –δεν θα σταματήσω να το φωνάζω όσες φορές ανεβαίνω σε αυτό το </w:t>
      </w:r>
      <w:r>
        <w:rPr>
          <w:rFonts w:eastAsia="Times New Roman"/>
          <w:szCs w:val="24"/>
        </w:rPr>
        <w:t>Βήμα- μπορεί να μας το εξασφαλίσει αυτό το πράγμα.</w:t>
      </w:r>
    </w:p>
    <w:p w14:paraId="3DCAD4AD" w14:textId="77777777" w:rsidR="00B8452E" w:rsidRDefault="00811243">
      <w:pPr>
        <w:spacing w:line="600" w:lineRule="auto"/>
        <w:ind w:firstLine="720"/>
        <w:jc w:val="both"/>
        <w:rPr>
          <w:rFonts w:eastAsia="Times New Roman"/>
          <w:szCs w:val="24"/>
        </w:rPr>
      </w:pPr>
      <w:r>
        <w:rPr>
          <w:rFonts w:eastAsia="Times New Roman"/>
          <w:szCs w:val="24"/>
        </w:rPr>
        <w:t xml:space="preserve">Πάνω σε αυτά, λοιπόν, που όλοι ανεξαιρέτως συμφωνούμε πως είναι αλήθεια, μπορούμε να ξεκινήσουμε να χτίζουμε την πολιτική σταθερότητα που τόσο ανάγκη έχει ο τόπος, κύριε Υπουργέ. </w:t>
      </w:r>
    </w:p>
    <w:p w14:paraId="3DCAD4AE" w14:textId="77777777" w:rsidR="00B8452E" w:rsidRDefault="00811243">
      <w:pPr>
        <w:spacing w:line="600" w:lineRule="auto"/>
        <w:ind w:firstLine="720"/>
        <w:jc w:val="both"/>
        <w:rPr>
          <w:rFonts w:eastAsia="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r>
        <w:rPr>
          <w:rFonts w:eastAsia="Times New Roman"/>
          <w:szCs w:val="24"/>
        </w:rPr>
        <w:t xml:space="preserve"> </w:t>
      </w:r>
    </w:p>
    <w:p w14:paraId="3DCAD4AF" w14:textId="77777777" w:rsidR="00B8452E" w:rsidRDefault="00811243">
      <w:pPr>
        <w:spacing w:line="600" w:lineRule="auto"/>
        <w:ind w:firstLine="720"/>
        <w:jc w:val="both"/>
        <w:rPr>
          <w:rFonts w:eastAsia="Times New Roman"/>
          <w:szCs w:val="24"/>
        </w:rPr>
      </w:pPr>
      <w:r>
        <w:rPr>
          <w:rFonts w:eastAsia="Times New Roman"/>
          <w:szCs w:val="24"/>
        </w:rPr>
        <w:lastRenderedPageBreak/>
        <w:t>Ποιος αμφισβητεί ότι ο ΟΑΣΘ λειτούργησε σαν βδέλλα στη Θεσσαλονίκη; Ποιος αμφισβητεί ότι οι Θεσσαλονικείς έχουν αδικηθεί; Ποιος αμφισβητεί ότι οι Θεσσαλονικείς δικαιούνται καλύτερες και αξιόπιστες</w:t>
      </w:r>
      <w:r>
        <w:rPr>
          <w:rFonts w:eastAsia="Times New Roman"/>
          <w:szCs w:val="24"/>
        </w:rPr>
        <w:t xml:space="preserve"> συγκοινωνίες; Η αλήθεια ενώνει. Την αλήθεια την ξέρουν οι πολίτες. </w:t>
      </w:r>
    </w:p>
    <w:p w14:paraId="3DCAD4B0" w14:textId="77777777" w:rsidR="00B8452E" w:rsidRDefault="00811243">
      <w:pPr>
        <w:spacing w:line="600" w:lineRule="auto"/>
        <w:ind w:firstLine="720"/>
        <w:jc w:val="both"/>
        <w:rPr>
          <w:rFonts w:eastAsia="Times New Roman"/>
          <w:szCs w:val="24"/>
        </w:rPr>
      </w:pPr>
      <w:proofErr w:type="spellStart"/>
      <w:r>
        <w:rPr>
          <w:rFonts w:eastAsia="Times New Roman"/>
          <w:szCs w:val="24"/>
        </w:rPr>
        <w:t>Παραδεχόμενοι</w:t>
      </w:r>
      <w:proofErr w:type="spellEnd"/>
      <w:r>
        <w:rPr>
          <w:rFonts w:eastAsia="Times New Roman"/>
          <w:szCs w:val="24"/>
        </w:rPr>
        <w:t>, λοιπόν, κυρίες και κύριοι συνάδελφοι, την αλήθεια, δηλώνουμε και εμείς στην Ένωση Κεντρώων ότι είμαστε παρόντες. Ψηφίζουμε «παρών» επί της αρχής, όπως το δήλωσε και ο εισηγ</w:t>
      </w:r>
      <w:r>
        <w:rPr>
          <w:rFonts w:eastAsia="Times New Roman"/>
          <w:szCs w:val="24"/>
        </w:rPr>
        <w:t xml:space="preserve">ητής μας, ο κ. Φωκάς. </w:t>
      </w:r>
    </w:p>
    <w:p w14:paraId="3DCAD4B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Και από την πρώτη στιγμή μετά από την ψήφιση του σημερινού νομοσχεδίου θα ξεκινήσουμε να ελέγχουμε το μέλλον που διαμορφώνεται για τη Θεσσαλονίκη υπό πίεση και υπό καθεστώς ανάγκης. Πρώτη προτεραιότητα για εμάς είναι και θα συνεχίσει</w:t>
      </w:r>
      <w:r>
        <w:rPr>
          <w:rFonts w:eastAsia="Times New Roman" w:cs="Times New Roman"/>
          <w:szCs w:val="24"/>
        </w:rPr>
        <w:t xml:space="preserve"> να είναι η εύρυθμη λειτουργία της πόλης της Θεσσαλονίκης.</w:t>
      </w:r>
    </w:p>
    <w:p w14:paraId="3DCAD4B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Υπουργέ, το μέλλον του λαού δεν είναι δώρο, αλλά είναι επίτευγμα που προέρχεται από τις θυσίες και τη δουλειά του λαού, επίτευγμα το οποίο προέρχεται από την άοκνη, ακούραστη, ασταμάτητη, εμπ</w:t>
      </w:r>
      <w:r>
        <w:rPr>
          <w:rFonts w:eastAsia="Times New Roman" w:cs="Times New Roman"/>
          <w:szCs w:val="24"/>
        </w:rPr>
        <w:t xml:space="preserve">νευσμένη δουλειά των πολιτικών του, αυτών που έχουν την ευθύνη για να το πετύχουν αυτό. Και την ευθύνη </w:t>
      </w:r>
      <w:r>
        <w:rPr>
          <w:rFonts w:eastAsia="Times New Roman" w:cs="Times New Roman"/>
          <w:szCs w:val="24"/>
        </w:rPr>
        <w:lastRenderedPageBreak/>
        <w:t>σήμερα για να το πετύχουμε αυτό την έχουμε εδώ μέσα εμείς όλοι σε αυτήν την Αίθουσα, εσείς από τη δική σας την πλευρά και εμείς από τη δική μας. Το μέλλο</w:t>
      </w:r>
      <w:r>
        <w:rPr>
          <w:rFonts w:eastAsia="Times New Roman" w:cs="Times New Roman"/>
          <w:szCs w:val="24"/>
        </w:rPr>
        <w:t>ν, κύριε Υπουργέ, θα κριθεί. Η Ένωση Κεντρώων θα έχει λόγο σε αυτό το μέλλον.</w:t>
      </w:r>
    </w:p>
    <w:p w14:paraId="3DCAD4B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Ευχαριστώ πολύ.</w:t>
      </w:r>
    </w:p>
    <w:p w14:paraId="3DCAD4B4"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DCAD4B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3DCAD4B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σας </w:t>
      </w:r>
      <w:r>
        <w:rPr>
          <w:rFonts w:eastAsia="Times New Roman" w:cs="Times New Roman"/>
          <w:szCs w:val="24"/>
        </w:rPr>
        <w:t>ενημερώσω</w:t>
      </w:r>
      <w:r>
        <w:rPr>
          <w:rFonts w:eastAsia="Times New Roman" w:cs="Times New Roman"/>
          <w:szCs w:val="24"/>
        </w:rPr>
        <w:t xml:space="preserve">, γιατί </w:t>
      </w:r>
      <w:r>
        <w:rPr>
          <w:rFonts w:eastAsia="Times New Roman" w:cs="Times New Roman"/>
          <w:szCs w:val="24"/>
        </w:rPr>
        <w:t xml:space="preserve">ολοκληρώνουμε σε λίγο, ότι υπάρχουν δύο συνάδελφοι, ο κ. </w:t>
      </w:r>
      <w:proofErr w:type="spellStart"/>
      <w:r>
        <w:rPr>
          <w:rFonts w:eastAsia="Times New Roman" w:cs="Times New Roman"/>
          <w:szCs w:val="24"/>
        </w:rPr>
        <w:t>Κουκούτσης</w:t>
      </w:r>
      <w:proofErr w:type="spellEnd"/>
      <w:r>
        <w:rPr>
          <w:rFonts w:eastAsia="Times New Roman" w:cs="Times New Roman"/>
          <w:szCs w:val="24"/>
        </w:rPr>
        <w:t xml:space="preserve"> και ο κ. Σταμάτης, ο Κοινοβουλευτικός Εκπρόσωπος των ΑΝΕΛ,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και θα ολοκληρωθεί η συνεδρίαση με την παρέμβαση του Υπουργού. Δεν ξέρω αν θέλει κάποιος από τους</w:t>
      </w:r>
      <w:r>
        <w:rPr>
          <w:rFonts w:eastAsia="Times New Roman" w:cs="Times New Roman"/>
          <w:szCs w:val="24"/>
        </w:rPr>
        <w:t xml:space="preserve"> ειδικούς αγορητές να κάνει παρέμβαση.</w:t>
      </w:r>
    </w:p>
    <w:p w14:paraId="3DCAD4B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εγώ για ένα λεπτό.</w:t>
      </w:r>
    </w:p>
    <w:p w14:paraId="3DCAD4B8"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Και εγώ, κύριε Πρόεδρε.</w:t>
      </w:r>
    </w:p>
    <w:p w14:paraId="3DCAD4B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Αμέσως μετά τους ομιλητές θα κάνετε μια μικρή παρέμβαση για να ακολουθήσει ο κ. </w:t>
      </w:r>
      <w:proofErr w:type="spellStart"/>
      <w:r>
        <w:rPr>
          <w:rFonts w:eastAsia="Times New Roman" w:cs="Times New Roman"/>
          <w:szCs w:val="24"/>
        </w:rPr>
        <w:t>Σπίρτζης</w:t>
      </w:r>
      <w:proofErr w:type="spellEnd"/>
      <w:r>
        <w:rPr>
          <w:rFonts w:eastAsia="Times New Roman" w:cs="Times New Roman"/>
          <w:szCs w:val="24"/>
        </w:rPr>
        <w:t>.</w:t>
      </w:r>
    </w:p>
    <w:p w14:paraId="3DCAD4B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ον λόγο έχει ο κ. </w:t>
      </w:r>
      <w:proofErr w:type="spellStart"/>
      <w:r>
        <w:rPr>
          <w:rFonts w:eastAsia="Times New Roman" w:cs="Times New Roman"/>
          <w:szCs w:val="24"/>
        </w:rPr>
        <w:t>Κουκούτσης</w:t>
      </w:r>
      <w:proofErr w:type="spellEnd"/>
      <w:r>
        <w:rPr>
          <w:rFonts w:eastAsia="Times New Roman" w:cs="Times New Roman"/>
          <w:szCs w:val="24"/>
        </w:rPr>
        <w:t>.</w:t>
      </w:r>
    </w:p>
    <w:p w14:paraId="3DCAD4BB"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Ευχαριστώ, κύριε Πρόεδρε.</w:t>
      </w:r>
    </w:p>
    <w:p w14:paraId="3DCAD4B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Δράττομαι της ευκαιρίας να ρωτήσω απευθυνόμενος στην Αριστερά εάν επιμένει στη μέχρι πρότινος άποψή της ότι αυτά που συνέβησαν προχθές στην Ερμού είναι ακτιβισμός ή παρακρατικής </w:t>
      </w:r>
      <w:r>
        <w:rPr>
          <w:rFonts w:eastAsia="Times New Roman" w:cs="Times New Roman"/>
          <w:szCs w:val="24"/>
        </w:rPr>
        <w:t>προελεύσεως. Κάποτε πρέπει να τα λέμε με το όνομά τους.</w:t>
      </w:r>
    </w:p>
    <w:p w14:paraId="3DCAD4B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Σήμερα το πρωί ερχόμενος στη Βουλή άκουσα μια συνέντευξη βαρυσήμαντη του συνηγόρου της </w:t>
      </w:r>
      <w:proofErr w:type="spellStart"/>
      <w:r>
        <w:rPr>
          <w:rFonts w:eastAsia="Times New Roman" w:cs="Times New Roman"/>
          <w:szCs w:val="24"/>
        </w:rPr>
        <w:t>Ηριάννας</w:t>
      </w:r>
      <w:proofErr w:type="spellEnd"/>
      <w:r>
        <w:rPr>
          <w:rFonts w:eastAsia="Times New Roman" w:cs="Times New Roman"/>
          <w:szCs w:val="24"/>
        </w:rPr>
        <w:t xml:space="preserve">, η οποία φυλακίστηκε. Μίλησε για αδικία, για άδικη προφυλάκιση άνευ στοιχείων, ατεκμηρίωτα. Δυστυχώς το </w:t>
      </w:r>
      <w:r>
        <w:rPr>
          <w:rFonts w:eastAsia="Times New Roman" w:cs="Times New Roman"/>
          <w:szCs w:val="24"/>
        </w:rPr>
        <w:t xml:space="preserve">έχουμε νιώσει στο πετσί μας κάποιοι εδώ μέσα στο Κοινοβούλιο το ατεκμηρίωτο και το αστοιχείωτο, αλλά τέλος πάντων εμείς δεν βάλαμε ούτε τους συγγενείς μας, ούτε τους </w:t>
      </w:r>
      <w:proofErr w:type="spellStart"/>
      <w:r>
        <w:rPr>
          <w:rFonts w:eastAsia="Times New Roman" w:cs="Times New Roman"/>
          <w:szCs w:val="24"/>
        </w:rPr>
        <w:t>μπαχαλάκιδες</w:t>
      </w:r>
      <w:proofErr w:type="spellEnd"/>
      <w:r>
        <w:rPr>
          <w:rFonts w:eastAsia="Times New Roman" w:cs="Times New Roman"/>
          <w:szCs w:val="24"/>
        </w:rPr>
        <w:t xml:space="preserve">, ούτε τους παρακρατικούς να κάνουν αυτά που έκαναν. </w:t>
      </w:r>
    </w:p>
    <w:p w14:paraId="3DCAD4B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Ιδεολογικά είμαι υπέρ το</w:t>
      </w:r>
      <w:r>
        <w:rPr>
          <w:rFonts w:eastAsia="Times New Roman" w:cs="Times New Roman"/>
          <w:szCs w:val="24"/>
        </w:rPr>
        <w:t>υ κρατικού παρεμβατισμού και δεν είναι ανάγκη να είσαι μαρξιστής για το πράξεις αυτό. Είμαι υπέρ της διαμόρφωσης ενός νομικού και θεσμικού πλαισίου μέσα στο οποίο εξασφαλίζεται η λειτουργία της οικονομίας και η ορθολογική συμπεριφορά των ατόμων, ώστε να δρ</w:t>
      </w:r>
      <w:r>
        <w:rPr>
          <w:rFonts w:eastAsia="Times New Roman" w:cs="Times New Roman"/>
          <w:szCs w:val="24"/>
        </w:rPr>
        <w:t xml:space="preserve">ουν δημιουργικά, να αποφεύγονται οι κοινωνικές συγκρούσεις και να διασφαλίζεται η κοινωνική συνοχή. Η </w:t>
      </w:r>
      <w:proofErr w:type="spellStart"/>
      <w:r>
        <w:rPr>
          <w:rFonts w:eastAsia="Times New Roman" w:cs="Times New Roman"/>
          <w:szCs w:val="24"/>
        </w:rPr>
        <w:t>παρεμβατικότητα</w:t>
      </w:r>
      <w:proofErr w:type="spellEnd"/>
      <w:r>
        <w:rPr>
          <w:rFonts w:eastAsia="Times New Roman" w:cs="Times New Roman"/>
          <w:szCs w:val="24"/>
        </w:rPr>
        <w:t xml:space="preserve"> αυτή βέβαια θα πρέπει να μην είναι απεριόριστη, αλλά να περιορίζεται στην προστασία του κράτους πρόνοιας και την ομαλή λειτουργία των αγορ</w:t>
      </w:r>
      <w:r>
        <w:rPr>
          <w:rFonts w:eastAsia="Times New Roman" w:cs="Times New Roman"/>
          <w:szCs w:val="24"/>
        </w:rPr>
        <w:t xml:space="preserve">ών. Ο δημόσιος τομέας θα πρέπει να έχει το μέγεθος εκείνο που τον καθιστά αποδοτικό, ώστε να μην παρεμποδίζεται η ορθολογική κατανομή των διαθέσιμων πόρων της οικονομίας, η οποία είναι απαραίτητη για την εξασφάλιση οικονομικής και κοινωνικής ανάπτυξης. Ως </w:t>
      </w:r>
      <w:r>
        <w:rPr>
          <w:rFonts w:eastAsia="Times New Roman" w:cs="Times New Roman"/>
          <w:szCs w:val="24"/>
        </w:rPr>
        <w:t>τώρα, λοιπόν, θα έλεγα, ιδεολογικά ορμώμενος, ότι υπάρχει ένα θετικό πρόσημο μέχρι τώρα στο παρόν νομοσχέδιο.</w:t>
      </w:r>
    </w:p>
    <w:p w14:paraId="3DCAD4B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Φέρνετε, λοιπόν, ένα νομοσχέδιο για την κρατικοποίηση των αστικών συγκοινωνιών Θεσσαλονίκης, ενώ παράλληλα έχετε εντάξει τις αστικές συγκοινωνίες </w:t>
      </w:r>
      <w:r>
        <w:rPr>
          <w:rFonts w:eastAsia="Times New Roman" w:cs="Times New Roman"/>
          <w:szCs w:val="24"/>
        </w:rPr>
        <w:t xml:space="preserve">της Αθήνας στο ΤΑΙΠΕΔ. Προτάσσετε μάλιστα το επιχείρημα του κρατικοδίαιτου φορέα </w:t>
      </w:r>
      <w:r>
        <w:rPr>
          <w:rFonts w:eastAsia="Times New Roman" w:cs="Times New Roman"/>
          <w:szCs w:val="24"/>
        </w:rPr>
        <w:lastRenderedPageBreak/>
        <w:t xml:space="preserve">που κρύβει εξήντα έτη αδιαφάνειας. Αναφέρεστε στον ΟΑΣΘ ως έναν χώρο αναπαραγωγής του παλαιοκομματισμού. </w:t>
      </w:r>
    </w:p>
    <w:p w14:paraId="3DCAD4C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χρησιμοποιεί ως επιχείρημα ότι η σύμβαση μεταξύ </w:t>
      </w:r>
      <w:r>
        <w:rPr>
          <w:rFonts w:eastAsia="Times New Roman" w:cs="Times New Roman"/>
          <w:szCs w:val="24"/>
        </w:rPr>
        <w:t>δημ</w:t>
      </w:r>
      <w:r>
        <w:rPr>
          <w:rFonts w:eastAsia="Times New Roman" w:cs="Times New Roman"/>
          <w:szCs w:val="24"/>
        </w:rPr>
        <w:t xml:space="preserve">οσίου </w:t>
      </w:r>
      <w:r>
        <w:rPr>
          <w:rFonts w:eastAsia="Times New Roman" w:cs="Times New Roman"/>
          <w:szCs w:val="24"/>
        </w:rPr>
        <w:t xml:space="preserve">και του </w:t>
      </w:r>
      <w:r>
        <w:rPr>
          <w:rFonts w:eastAsia="Times New Roman" w:cs="Times New Roman"/>
          <w:szCs w:val="24"/>
        </w:rPr>
        <w:t>οργανισμού</w:t>
      </w:r>
      <w:r>
        <w:rPr>
          <w:rFonts w:eastAsia="Times New Roman" w:cs="Times New Roman"/>
          <w:szCs w:val="24"/>
        </w:rPr>
        <w:t xml:space="preserve"> έχει λήξει στηρίζοντας τη θέση του στο άρθρο 8 του Ευρωπαϊκού Κανονισμού, όπου αναφέρεται: «Από τη δημοσίευση του παρόντος νόμου στην Εφημερίδα της Κυβερνήσεως </w:t>
      </w:r>
      <w:proofErr w:type="spellStart"/>
      <w:r>
        <w:rPr>
          <w:rFonts w:eastAsia="Times New Roman" w:cs="Times New Roman"/>
          <w:szCs w:val="24"/>
        </w:rPr>
        <w:t>λύεται</w:t>
      </w:r>
      <w:proofErr w:type="spellEnd"/>
      <w:r>
        <w:rPr>
          <w:rFonts w:eastAsia="Times New Roman" w:cs="Times New Roman"/>
          <w:szCs w:val="24"/>
        </w:rPr>
        <w:t>, λόγω παρόδου του χρονικού διαστήματος που ορίζεται στο άρθρο 8,</w:t>
      </w:r>
      <w:r>
        <w:rPr>
          <w:rFonts w:eastAsia="Times New Roman" w:cs="Times New Roman"/>
          <w:szCs w:val="24"/>
        </w:rPr>
        <w:t xml:space="preserve"> η οικονομική συμφωνία μεταξύ του ελληνικού </w:t>
      </w:r>
      <w:r>
        <w:rPr>
          <w:rFonts w:eastAsia="Times New Roman" w:cs="Times New Roman"/>
          <w:szCs w:val="24"/>
        </w:rPr>
        <w:t xml:space="preserve">δημοσίου </w:t>
      </w:r>
      <w:r>
        <w:rPr>
          <w:rFonts w:eastAsia="Times New Roman" w:cs="Times New Roman"/>
          <w:szCs w:val="24"/>
        </w:rPr>
        <w:t xml:space="preserve">και του Οργανισμού Αστικών Συγκοινωνιών Θεσσαλονίκης». </w:t>
      </w:r>
    </w:p>
    <w:p w14:paraId="3DCAD4C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περιέλαβε τη συγκεκριμένη αναφορά στο νομοσχέδιο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είχε στα χέρια του γνωμοδότηση του Γ΄ Τμήματος του Νομικού Συμβουλίου τ</w:t>
      </w:r>
      <w:r>
        <w:rPr>
          <w:rFonts w:eastAsia="Times New Roman" w:cs="Times New Roman"/>
          <w:szCs w:val="24"/>
        </w:rPr>
        <w:t xml:space="preserve">ου Κράτους, η οποία βασιζόμενη στο ίδιο άρθρο του Ευρωπαϊκού Κανονισμού αποφαίνεται ακριβώς το αντίθετο. Εν ολίγοις, ο κ. </w:t>
      </w:r>
      <w:proofErr w:type="spellStart"/>
      <w:r>
        <w:rPr>
          <w:rFonts w:eastAsia="Times New Roman" w:cs="Times New Roman"/>
          <w:szCs w:val="24"/>
        </w:rPr>
        <w:t>Σπίρτζης</w:t>
      </w:r>
      <w:proofErr w:type="spellEnd"/>
      <w:r>
        <w:rPr>
          <w:rFonts w:eastAsia="Times New Roman" w:cs="Times New Roman"/>
          <w:szCs w:val="24"/>
        </w:rPr>
        <w:t xml:space="preserve"> έχοντας στα χέρια του τη γνωμοδότηση του Νομικού Συμβουλίου του Κράτους εδώ και καιρό την παράκαμψε και προχώρησε στην καταγγ</w:t>
      </w:r>
      <w:r>
        <w:rPr>
          <w:rFonts w:eastAsia="Times New Roman" w:cs="Times New Roman"/>
          <w:szCs w:val="24"/>
        </w:rPr>
        <w:t>ελία της σύμβασης με τον ΟΑΣΘ.</w:t>
      </w:r>
    </w:p>
    <w:p w14:paraId="3DCAD4C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Ο κύριος Υπουργός ισχυρίζεται ότι 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 xml:space="preserve">δεν συστάθηκε για να ιδιωτικοποιηθεί το σύνολο της δημόσιας περιουσίας, αλλά παράλληλα για να υπάρξει και αξιοποίησή της. Ως επιχειρήματα για τον νέο φορέα τίθενται τα αρνητικά </w:t>
      </w:r>
      <w:r>
        <w:rPr>
          <w:rFonts w:eastAsia="Times New Roman" w:cs="Times New Roman"/>
          <w:szCs w:val="24"/>
        </w:rPr>
        <w:t>φαινόμενα λειτουργίας του ΟΑΣΘ, η αδυναμία καταβολής δεδουλευμένων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Στον αντίποδα όμως γεννιούνται ερωτήματα γύρω από το κόστος λειτουργίας του νέου </w:t>
      </w:r>
      <w:r>
        <w:rPr>
          <w:rFonts w:eastAsia="Times New Roman" w:cs="Times New Roman"/>
          <w:szCs w:val="24"/>
        </w:rPr>
        <w:t xml:space="preserve">οργανισμού </w:t>
      </w:r>
      <w:r>
        <w:rPr>
          <w:rFonts w:eastAsia="Times New Roman" w:cs="Times New Roman"/>
          <w:szCs w:val="24"/>
        </w:rPr>
        <w:t>και τον τρόπο χρηματοδότησής του. Σίγουρα, για να παρέχει υπηρεσίες ποιοτικού επιπέδου θα π</w:t>
      </w:r>
      <w:r>
        <w:rPr>
          <w:rFonts w:eastAsia="Times New Roman" w:cs="Times New Roman"/>
          <w:szCs w:val="24"/>
        </w:rPr>
        <w:t xml:space="preserve">ρέπει να γίνουν σημαντικότατες επενδύσεις, τις οποίες όμως προφανέστατα αυτή τη στιγμή αδυνατεί να χρηματοδοτήσει η πολιτεία. </w:t>
      </w:r>
    </w:p>
    <w:p w14:paraId="3DCAD4C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 ουσιώδες είναι τελικά ότι ο ΟΑΣΘ περιέρχεται στο ελληνικό </w:t>
      </w:r>
      <w:r>
        <w:rPr>
          <w:rFonts w:eastAsia="Times New Roman" w:cs="Times New Roman"/>
          <w:szCs w:val="24"/>
        </w:rPr>
        <w:t xml:space="preserve">δημόσιο </w:t>
      </w:r>
      <w:r>
        <w:rPr>
          <w:rFonts w:eastAsia="Times New Roman" w:cs="Times New Roman"/>
          <w:szCs w:val="24"/>
        </w:rPr>
        <w:t xml:space="preserve">μέσω της αγοράς και όχι μέσω της διαδικασίας εκκαθάρισης σε </w:t>
      </w:r>
      <w:r>
        <w:rPr>
          <w:rFonts w:eastAsia="Times New Roman" w:cs="Times New Roman"/>
          <w:szCs w:val="24"/>
        </w:rPr>
        <w:t xml:space="preserve">λειτουργία, όπως είχε προβλεφθεί αρχικά. Βέβαια, εκκαθάριση προβλέπεται αφού όμως προηγουμένως ο ΟΑΣΘ θα αποτελεί ήδη περιουσιακό στοιχείο του </w:t>
      </w:r>
      <w:r>
        <w:rPr>
          <w:rFonts w:eastAsia="Times New Roman" w:cs="Times New Roman"/>
          <w:szCs w:val="24"/>
        </w:rPr>
        <w:t>δημοσίου</w:t>
      </w:r>
      <w:r>
        <w:rPr>
          <w:rFonts w:eastAsia="Times New Roman" w:cs="Times New Roman"/>
          <w:szCs w:val="24"/>
        </w:rPr>
        <w:t>.</w:t>
      </w:r>
      <w:r>
        <w:rPr>
          <w:rFonts w:eastAsia="Times New Roman" w:cs="Times New Roman"/>
          <w:szCs w:val="24"/>
        </w:rPr>
        <w:t xml:space="preserve"> Ο μέσος πολίτης όμως, όταν ακούει για </w:t>
      </w:r>
      <w:proofErr w:type="spellStart"/>
      <w:r>
        <w:rPr>
          <w:rFonts w:eastAsia="Times New Roman" w:cs="Times New Roman"/>
          <w:szCs w:val="24"/>
        </w:rPr>
        <w:t>αποϊδιωτικοποίηση</w:t>
      </w:r>
      <w:proofErr w:type="spellEnd"/>
      <w:r>
        <w:rPr>
          <w:rFonts w:eastAsia="Times New Roman" w:cs="Times New Roman"/>
          <w:szCs w:val="24"/>
        </w:rPr>
        <w:t>, το μυαλό του πηγαίνει σε αδιαφάνεια και διορισ</w:t>
      </w:r>
      <w:r>
        <w:rPr>
          <w:rFonts w:eastAsia="Times New Roman" w:cs="Times New Roman"/>
          <w:szCs w:val="24"/>
        </w:rPr>
        <w:t>μούς και αυτό συμβαίνει γιατί έτσι τον μάθατε. Το σίγουρο είναι ότι, όπως έχει συμ</w:t>
      </w:r>
      <w:r>
        <w:rPr>
          <w:rFonts w:eastAsia="Times New Roman" w:cs="Times New Roman"/>
          <w:szCs w:val="24"/>
        </w:rPr>
        <w:lastRenderedPageBreak/>
        <w:t xml:space="preserve">βεί με το σύνολο των ελληνικών κρατικών εταιρειών, έτσι και αυτός θα οδηγηθεί πολύ γρήγορα </w:t>
      </w:r>
      <w:r>
        <w:rPr>
          <w:rFonts w:eastAsia="Times New Roman" w:cs="Times New Roman"/>
          <w:szCs w:val="24"/>
        </w:rPr>
        <w:t>στην ένταξή του</w:t>
      </w:r>
      <w:r>
        <w:rPr>
          <w:rFonts w:eastAsia="Times New Roman" w:cs="Times New Roman"/>
          <w:szCs w:val="24"/>
        </w:rPr>
        <w:t xml:space="preserve"> στο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 xml:space="preserve">και στο ξεπούλημά του. </w:t>
      </w:r>
    </w:p>
    <w:p w14:paraId="3DCAD4C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Τον πολίτη, κυρίες και κύριο</w:t>
      </w:r>
      <w:r>
        <w:rPr>
          <w:rFonts w:eastAsia="Times New Roman" w:cs="Times New Roman"/>
          <w:szCs w:val="24"/>
        </w:rPr>
        <w:t xml:space="preserve">ι, της Θεσσαλονίκης τον ενδιαφέρει πάνω από όλα η εξυπηρέτησή του, οι καλές υπηρεσίες και οι λογικές τιμές. Ποσώς τον ενδιαφέρει αν ο </w:t>
      </w:r>
      <w:proofErr w:type="spellStart"/>
      <w:r>
        <w:rPr>
          <w:rFonts w:eastAsia="Times New Roman" w:cs="Times New Roman"/>
          <w:szCs w:val="24"/>
        </w:rPr>
        <w:t>πάροχος</w:t>
      </w:r>
      <w:proofErr w:type="spellEnd"/>
      <w:r>
        <w:rPr>
          <w:rFonts w:eastAsia="Times New Roman" w:cs="Times New Roman"/>
          <w:szCs w:val="24"/>
        </w:rPr>
        <w:t xml:space="preserve"> είναι κρατικός ή ιδιωτικός. Σε μια χώρα μαστιζόμενη από την κρίση όμως ποιος μπορεί να εγγυηθεί την αξιοκρατία, τη</w:t>
      </w:r>
      <w:r>
        <w:rPr>
          <w:rFonts w:eastAsia="Times New Roman" w:cs="Times New Roman"/>
          <w:szCs w:val="24"/>
        </w:rPr>
        <w:t>ν αξιολόγηση του έργου, τη σωστή διαχείριση, την ανανέωση του στόλου με σύγχρονα οχήματα και την υψηλού επιπέδου συντήρησή του; Το ελληνικό κράτος; Δύσκολο το βλέπω την παρούσα στιγμή. Ποιοι θα εκπονήσουν κανονισμούς και οργανογράμματα; Θα υπάρξει δίκαιη τ</w:t>
      </w:r>
      <w:r>
        <w:rPr>
          <w:rFonts w:eastAsia="Times New Roman" w:cs="Times New Roman"/>
          <w:szCs w:val="24"/>
        </w:rPr>
        <w:t>ιμολογιακή πολιτική; Θα αξιοποιηθεί το υπάρχον προσωπικό όπως πρέπει; Σε τελική ανάλυση, μπορεί να εγγυηθεί η πολιτεία τις επενδύσεις που απαιτούνται για τις σύγχρονες υπηρεσίες που ευαγγελίζεται ο νέος φορέας;</w:t>
      </w:r>
    </w:p>
    <w:p w14:paraId="3DCAD4C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Παρακολουθώντας, κυρίες και κύριοι, τα δρώμεν</w:t>
      </w:r>
      <w:r>
        <w:rPr>
          <w:rFonts w:eastAsia="Times New Roman" w:cs="Times New Roman"/>
          <w:szCs w:val="24"/>
        </w:rPr>
        <w:t xml:space="preserve">α των ιδιωτικοποιήσεων από την παρούσα Κυβέρνηση, παρακολουθώντας την </w:t>
      </w:r>
      <w:proofErr w:type="spellStart"/>
      <w:r>
        <w:rPr>
          <w:rFonts w:eastAsia="Times New Roman" w:cs="Times New Roman"/>
          <w:szCs w:val="24"/>
        </w:rPr>
        <w:t>αλληθωρίζουσα</w:t>
      </w:r>
      <w:proofErr w:type="spellEnd"/>
      <w:r>
        <w:rPr>
          <w:rFonts w:eastAsia="Times New Roman" w:cs="Times New Roman"/>
          <w:szCs w:val="24"/>
        </w:rPr>
        <w:t xml:space="preserve"> πολιτική σας και το σταδιακό σβήσιμο της ιδεολογικής σας ταυτότητας, βλέποντας στα υπουργικά και </w:t>
      </w:r>
      <w:r>
        <w:rPr>
          <w:rFonts w:eastAsia="Times New Roman" w:cs="Times New Roman"/>
          <w:szCs w:val="24"/>
        </w:rPr>
        <w:lastRenderedPageBreak/>
        <w:t xml:space="preserve">βουλευτικά έδρανα τα </w:t>
      </w:r>
      <w:proofErr w:type="spellStart"/>
      <w:r>
        <w:rPr>
          <w:rFonts w:eastAsia="Times New Roman" w:cs="Times New Roman"/>
          <w:szCs w:val="24"/>
        </w:rPr>
        <w:t>πασοκογενή</w:t>
      </w:r>
      <w:proofErr w:type="spellEnd"/>
      <w:r>
        <w:rPr>
          <w:rFonts w:eastAsia="Times New Roman" w:cs="Times New Roman"/>
          <w:szCs w:val="24"/>
        </w:rPr>
        <w:t xml:space="preserve"> στελέχη σας και ενθυμούμενος το πολιτικό πα</w:t>
      </w:r>
      <w:r>
        <w:rPr>
          <w:rFonts w:eastAsia="Times New Roman" w:cs="Times New Roman"/>
          <w:szCs w:val="24"/>
        </w:rPr>
        <w:t>ρελθόν τους, δεν μπορώ να μη μπω στον πειρασμό να σας ρωτήσω: Είστε υπέρ της ιδιωτικοποίησης π.χ. του ΟΑΣΑ; «Μάλιστα», θα μου πείτε, «γιατί αυτό θα πράξουμε». Ξέρετε, δεν πρέπει να ξεχνάμε, σε αυτήν εδώ την Αίθουσα και σε αυτήν εδώ τη χώρα. Μπαίνω στον πει</w:t>
      </w:r>
      <w:r>
        <w:rPr>
          <w:rFonts w:eastAsia="Times New Roman" w:cs="Times New Roman"/>
          <w:szCs w:val="24"/>
        </w:rPr>
        <w:t xml:space="preserve">ρασμό να γυρίσω είκοσι πέντε χρόνια πίσω, το καλοκαίρι του 1992, την εποχή της μετατροπής της ΕΑΣ σε ΣΕΠ, και κυρίως στις 9 Σεπτεμβρίου του 1992, στη </w:t>
      </w:r>
      <w:proofErr w:type="spellStart"/>
      <w:r>
        <w:rPr>
          <w:rFonts w:eastAsia="Times New Roman" w:cs="Times New Roman"/>
          <w:szCs w:val="24"/>
        </w:rPr>
        <w:t>Σωκράτους</w:t>
      </w:r>
      <w:proofErr w:type="spellEnd"/>
      <w:r>
        <w:rPr>
          <w:rFonts w:eastAsia="Times New Roman" w:cs="Times New Roman"/>
          <w:szCs w:val="24"/>
        </w:rPr>
        <w:t xml:space="preserve">, στο </w:t>
      </w:r>
      <w:r>
        <w:rPr>
          <w:rFonts w:eastAsia="Times New Roman" w:cs="Times New Roman"/>
          <w:szCs w:val="24"/>
        </w:rPr>
        <w:t>εφετείο</w:t>
      </w:r>
      <w:r>
        <w:rPr>
          <w:rFonts w:eastAsia="Times New Roman" w:cs="Times New Roman"/>
          <w:szCs w:val="24"/>
        </w:rPr>
        <w:t xml:space="preserve">, όταν εργαζόμενοι της ΕΑΣ πήγαν να πάρουν το ποινικό μητρώο τους για να προσχωρήσουν στο ΣΕΠ και οι αλήστου μνήμης </w:t>
      </w:r>
      <w:proofErr w:type="spellStart"/>
      <w:r>
        <w:rPr>
          <w:rFonts w:eastAsia="Times New Roman" w:cs="Times New Roman"/>
          <w:szCs w:val="24"/>
        </w:rPr>
        <w:t>Σταμουλοκολλάδες</w:t>
      </w:r>
      <w:proofErr w:type="spellEnd"/>
      <w:r>
        <w:rPr>
          <w:rFonts w:eastAsia="Times New Roman" w:cs="Times New Roman"/>
          <w:szCs w:val="24"/>
        </w:rPr>
        <w:t xml:space="preserve"> τους «ξεβράκωσαν» -ας μου επιτραπεί η έκφραση- στο δρόμο. Για να μην ξεχνάμε. </w:t>
      </w:r>
    </w:p>
    <w:p w14:paraId="3DCAD4C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Δεν αναφέρομαι και πολύ όμως σε αυτήν εδώ την Αίθουσα, γιατί προς χάριν της συγκυβέρνησης η Κεντροδεξιά –να μην το λέμε και δυνατά, γιατί ντρέπεται η Νέα Δημοκρατία για τον όρο «Δεξιά»- τα ξεχνάνε. </w:t>
      </w:r>
    </w:p>
    <w:p w14:paraId="3DCAD4C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DCAD4C8" w14:textId="77777777" w:rsidR="00B8452E" w:rsidRDefault="00811243">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w:t>
      </w:r>
      <w:r>
        <w:rPr>
          <w:rFonts w:eastAsia="Times New Roman"/>
          <w:bCs/>
          <w:szCs w:val="24"/>
        </w:rPr>
        <w:t xml:space="preserve">ώ, κύριε συνάδελφε. </w:t>
      </w:r>
    </w:p>
    <w:p w14:paraId="3DCAD4C9" w14:textId="77777777" w:rsidR="00B8452E" w:rsidRDefault="00811243">
      <w:pPr>
        <w:spacing w:line="600" w:lineRule="auto"/>
        <w:ind w:firstLine="720"/>
        <w:jc w:val="both"/>
        <w:rPr>
          <w:rFonts w:eastAsia="Times New Roman"/>
          <w:bCs/>
          <w:szCs w:val="24"/>
        </w:rPr>
      </w:pPr>
      <w:r>
        <w:rPr>
          <w:rFonts w:eastAsia="Times New Roman"/>
          <w:bCs/>
          <w:szCs w:val="24"/>
        </w:rPr>
        <w:lastRenderedPageBreak/>
        <w:t xml:space="preserve">Ο συνάδελφος κ. Αθανάσιος </w:t>
      </w:r>
      <w:proofErr w:type="spellStart"/>
      <w:r>
        <w:rPr>
          <w:rFonts w:eastAsia="Times New Roman"/>
          <w:bCs/>
          <w:szCs w:val="24"/>
        </w:rPr>
        <w:t>Παπαχριστόπουλος</w:t>
      </w:r>
      <w:proofErr w:type="spellEnd"/>
      <w:r>
        <w:rPr>
          <w:rFonts w:eastAsia="Times New Roman"/>
          <w:bCs/>
          <w:szCs w:val="24"/>
        </w:rPr>
        <w:t xml:space="preserve">, Κοινοβουλευτικός Εκπρόσωπος των Ανεξάρτητων Ελλήνων, έχει τον λόγο για δώδεκα λεπτά. </w:t>
      </w:r>
    </w:p>
    <w:p w14:paraId="3DCAD4CA" w14:textId="77777777" w:rsidR="00B8452E" w:rsidRDefault="00811243">
      <w:pPr>
        <w:spacing w:line="600" w:lineRule="auto"/>
        <w:ind w:firstLine="720"/>
        <w:jc w:val="both"/>
        <w:rPr>
          <w:rFonts w:eastAsia="Times New Roman"/>
          <w:bCs/>
          <w:szCs w:val="24"/>
        </w:rPr>
      </w:pPr>
      <w:r>
        <w:rPr>
          <w:rFonts w:eastAsia="Times New Roman"/>
          <w:b/>
          <w:bCs/>
          <w:szCs w:val="24"/>
        </w:rPr>
        <w:t>ΑΘΑΝΑΣΙΟΣ ΠΑΠΑΧΡΙΣΤΟΠΟΥΛΟΣ:</w:t>
      </w:r>
      <w:r>
        <w:rPr>
          <w:rFonts w:eastAsia="Times New Roman"/>
          <w:bCs/>
          <w:szCs w:val="24"/>
        </w:rPr>
        <w:t xml:space="preserve"> Ευχαριστώ, κύριε Πρόεδρε. </w:t>
      </w:r>
    </w:p>
    <w:p w14:paraId="3DCAD4CB" w14:textId="77777777" w:rsidR="00B8452E" w:rsidRDefault="00811243">
      <w:pPr>
        <w:spacing w:line="600" w:lineRule="auto"/>
        <w:ind w:firstLine="720"/>
        <w:jc w:val="both"/>
        <w:rPr>
          <w:rFonts w:eastAsia="Times New Roman"/>
          <w:bCs/>
          <w:szCs w:val="24"/>
        </w:rPr>
      </w:pPr>
      <w:r>
        <w:rPr>
          <w:rFonts w:eastAsia="Times New Roman"/>
          <w:bCs/>
          <w:szCs w:val="24"/>
        </w:rPr>
        <w:t>Συμβαίνει να ζω από κοντά μια άλλη ιδιωτικοποίηση,</w:t>
      </w:r>
      <w:r>
        <w:rPr>
          <w:rFonts w:eastAsia="Times New Roman"/>
          <w:bCs/>
          <w:szCs w:val="24"/>
        </w:rPr>
        <w:t xml:space="preserve"> αντίθετα δηλαδή με αυτό που έκανε ο Υπουργός, την ιδιωτικοποίηση του </w:t>
      </w:r>
      <w:r>
        <w:rPr>
          <w:rFonts w:eastAsia="Times New Roman"/>
          <w:bCs/>
          <w:szCs w:val="24"/>
        </w:rPr>
        <w:t>«</w:t>
      </w:r>
      <w:r>
        <w:rPr>
          <w:rFonts w:eastAsia="Times New Roman"/>
          <w:bCs/>
          <w:szCs w:val="24"/>
        </w:rPr>
        <w:t>Ερρίκος Ντυνάν</w:t>
      </w:r>
      <w:r>
        <w:rPr>
          <w:rFonts w:eastAsia="Times New Roman"/>
          <w:bCs/>
          <w:szCs w:val="24"/>
        </w:rPr>
        <w:t>»</w:t>
      </w:r>
      <w:r>
        <w:rPr>
          <w:rFonts w:eastAsia="Times New Roman"/>
          <w:bCs/>
          <w:szCs w:val="24"/>
        </w:rPr>
        <w:t>.</w:t>
      </w:r>
      <w:r>
        <w:rPr>
          <w:rFonts w:eastAsia="Times New Roman"/>
          <w:bCs/>
          <w:szCs w:val="24"/>
        </w:rPr>
        <w:t xml:space="preserve"> Μάλιστα πρόσφατα ο κ. Λοβέρδος σε ένα μανιφέστο που έκανε, μας είπε να του ζητήσουμε συγγνώμη για τον τρόπο που χειρίστηκε το </w:t>
      </w:r>
      <w:r>
        <w:rPr>
          <w:rFonts w:eastAsia="Times New Roman"/>
          <w:bCs/>
          <w:szCs w:val="24"/>
        </w:rPr>
        <w:t>«</w:t>
      </w:r>
      <w:r>
        <w:rPr>
          <w:rFonts w:eastAsia="Times New Roman"/>
          <w:bCs/>
          <w:szCs w:val="24"/>
        </w:rPr>
        <w:t>Ερρίκος Ντυνάν</w:t>
      </w:r>
      <w:r w:rsidDel="00B22E11">
        <w:rPr>
          <w:rFonts w:eastAsia="Times New Roman"/>
          <w:bCs/>
          <w:szCs w:val="24"/>
        </w:rPr>
        <w:t xml:space="preserve"> </w:t>
      </w:r>
      <w:r>
        <w:rPr>
          <w:rFonts w:eastAsia="Times New Roman"/>
          <w:bCs/>
          <w:szCs w:val="24"/>
        </w:rPr>
        <w:t>»</w:t>
      </w:r>
      <w:r>
        <w:rPr>
          <w:rFonts w:eastAsia="Times New Roman"/>
          <w:bCs/>
          <w:szCs w:val="24"/>
        </w:rPr>
        <w:t xml:space="preserve"> -έχει μεγάλη σχέση με αυ</w:t>
      </w:r>
      <w:r>
        <w:rPr>
          <w:rFonts w:eastAsia="Times New Roman"/>
          <w:bCs/>
          <w:szCs w:val="24"/>
        </w:rPr>
        <w:t xml:space="preserve">τό που λέμε τώρα- όπου πέρασε μία τροπολογία που αν δεν την πέρναγε δεν μπορούσε ποτέ κανείς να βάλει χέρι στο </w:t>
      </w:r>
      <w:r>
        <w:rPr>
          <w:rFonts w:eastAsia="Times New Roman"/>
          <w:bCs/>
          <w:szCs w:val="24"/>
        </w:rPr>
        <w:t>«</w:t>
      </w:r>
      <w:r>
        <w:rPr>
          <w:rFonts w:eastAsia="Times New Roman"/>
          <w:bCs/>
          <w:szCs w:val="24"/>
        </w:rPr>
        <w:t>Ερρίκος Ντυνάν</w:t>
      </w:r>
      <w:r w:rsidDel="00B22E11">
        <w:rPr>
          <w:rFonts w:eastAsia="Times New Roman"/>
          <w:bCs/>
          <w:szCs w:val="24"/>
        </w:rPr>
        <w:t xml:space="preserve"> </w:t>
      </w:r>
      <w:r>
        <w:rPr>
          <w:rFonts w:eastAsia="Times New Roman"/>
          <w:bCs/>
          <w:szCs w:val="24"/>
        </w:rPr>
        <w:t>»</w:t>
      </w:r>
      <w:r>
        <w:rPr>
          <w:rFonts w:eastAsia="Times New Roman"/>
          <w:bCs/>
          <w:szCs w:val="24"/>
        </w:rPr>
        <w:t>.</w:t>
      </w:r>
      <w:r>
        <w:rPr>
          <w:rFonts w:eastAsia="Times New Roman"/>
          <w:bCs/>
          <w:szCs w:val="24"/>
        </w:rPr>
        <w:t xml:space="preserve"> </w:t>
      </w:r>
    </w:p>
    <w:p w14:paraId="3DCAD4C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Για όσους δεν ξέρετε, το </w:t>
      </w:r>
      <w:r>
        <w:rPr>
          <w:rFonts w:eastAsia="Times New Roman" w:cs="Times New Roman"/>
          <w:szCs w:val="24"/>
        </w:rPr>
        <w:t>«</w:t>
      </w:r>
      <w:r>
        <w:rPr>
          <w:rFonts w:eastAsia="Times New Roman"/>
          <w:bCs/>
          <w:szCs w:val="24"/>
        </w:rPr>
        <w:t>Ερρίκος Ντυνάν</w:t>
      </w:r>
      <w:r w:rsidDel="00B22E11">
        <w:rPr>
          <w:rFonts w:eastAsia="Times New Roman"/>
          <w:bCs/>
          <w:szCs w:val="24"/>
        </w:rPr>
        <w:t xml:space="preserve"> </w:t>
      </w:r>
      <w:r>
        <w:rPr>
          <w:rFonts w:eastAsia="Times New Roman" w:cs="Times New Roman"/>
          <w:szCs w:val="24"/>
        </w:rPr>
        <w:t>»</w:t>
      </w:r>
      <w:r>
        <w:rPr>
          <w:rFonts w:eastAsia="Times New Roman" w:cs="Times New Roman"/>
          <w:szCs w:val="24"/>
        </w:rPr>
        <w:t xml:space="preserve"> είναι ένα κοινωφελές Ίδρυμα με καθαρά δημόσιο χαρακτήρα, τόσο δημόσιο που ενώ το Ι</w:t>
      </w:r>
      <w:r>
        <w:rPr>
          <w:rFonts w:eastAsia="Times New Roman" w:cs="Times New Roman"/>
          <w:szCs w:val="24"/>
        </w:rPr>
        <w:t xml:space="preserve">ΚΑ ή το ΤΕΒΕ στο </w:t>
      </w:r>
      <w:r>
        <w:rPr>
          <w:rFonts w:eastAsia="Times New Roman" w:cs="Times New Roman"/>
          <w:szCs w:val="24"/>
        </w:rPr>
        <w:t>«Υγεία»</w:t>
      </w:r>
      <w:r>
        <w:rPr>
          <w:rFonts w:eastAsia="Times New Roman" w:cs="Times New Roman"/>
          <w:szCs w:val="24"/>
        </w:rPr>
        <w:t xml:space="preserve"> ή στο </w:t>
      </w:r>
      <w:r>
        <w:rPr>
          <w:rFonts w:eastAsia="Times New Roman" w:cs="Times New Roman"/>
          <w:szCs w:val="24"/>
        </w:rPr>
        <w:t>«Ιατρικό Κέντρο»</w:t>
      </w:r>
      <w:r>
        <w:rPr>
          <w:rFonts w:eastAsia="Times New Roman" w:cs="Times New Roman"/>
          <w:szCs w:val="24"/>
        </w:rPr>
        <w:t xml:space="preserve"> –τα σέβομαι, ιδιωτικά κέντρα- ορίζουν ένα 5% με 10%, δηλαδή αν μια επέμβαση κάνει 1.000 ευρώ, σου δικαιολογεί 100 ευρώ περίπου και τα υπόλοιπα τα πληρώνεις από την τσέπη σου, δηλαδή, </w:t>
      </w:r>
      <w:r>
        <w:rPr>
          <w:rFonts w:eastAsia="Times New Roman" w:cs="Times New Roman"/>
          <w:szCs w:val="24"/>
        </w:rPr>
        <w:lastRenderedPageBreak/>
        <w:t>στην ουσία πληρώνεις κανο</w:t>
      </w:r>
      <w:r>
        <w:rPr>
          <w:rFonts w:eastAsia="Times New Roman" w:cs="Times New Roman"/>
          <w:szCs w:val="24"/>
        </w:rPr>
        <w:t xml:space="preserve">νικά, το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xml:space="preserve"> αναγνώριζε 100% τις ασφάλειες όλων των Ελλήνων. Αυτό ήταν ένα κομμάτι του δημόσιου χαρακτήρα του. Επίσης, έδινε ειδικότητα, ο χρόνος ήταν προϋπηρεσία στο ΕΣΥ, δεν πλήρωνε ΦΠΑ, το Υπουργείο Υγείας διόριζε το σύνολο της </w:t>
      </w:r>
      <w:r>
        <w:rPr>
          <w:rFonts w:eastAsia="Times New Roman" w:cs="Times New Roman"/>
          <w:szCs w:val="24"/>
        </w:rPr>
        <w:t>διοίκησης</w:t>
      </w:r>
      <w:r>
        <w:rPr>
          <w:rFonts w:eastAsia="Times New Roman" w:cs="Times New Roman"/>
          <w:szCs w:val="24"/>
        </w:rPr>
        <w:t xml:space="preserve">. </w:t>
      </w:r>
    </w:p>
    <w:p w14:paraId="3DCAD4C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Αυτό το Νοσοκομείο ο μακαρίτης </w:t>
      </w:r>
      <w:proofErr w:type="spellStart"/>
      <w:r>
        <w:rPr>
          <w:rFonts w:eastAsia="Times New Roman" w:cs="Times New Roman"/>
          <w:szCs w:val="24"/>
        </w:rPr>
        <w:t>Βγενόπουλος</w:t>
      </w:r>
      <w:proofErr w:type="spellEnd"/>
      <w:r>
        <w:rPr>
          <w:rFonts w:eastAsia="Times New Roman" w:cs="Times New Roman"/>
          <w:szCs w:val="24"/>
        </w:rPr>
        <w:t xml:space="preserve"> πήγε να το στραγγαλίσει, γιατί ήταν ανταγωνιστικό –τότε είχε το </w:t>
      </w:r>
      <w:r>
        <w:rPr>
          <w:rFonts w:eastAsia="Times New Roman" w:cs="Times New Roman"/>
          <w:szCs w:val="24"/>
        </w:rPr>
        <w:t>«Μητέρα»</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proofErr w:type="spellStart"/>
      <w:r>
        <w:rPr>
          <w:rFonts w:eastAsia="Times New Roman" w:cs="Times New Roman"/>
          <w:szCs w:val="24"/>
        </w:rPr>
        <w:t>Λητώ</w:t>
      </w:r>
      <w:proofErr w:type="spellEnd"/>
      <w:r>
        <w:rPr>
          <w:rFonts w:eastAsia="Times New Roman" w:cs="Times New Roman"/>
          <w:szCs w:val="24"/>
        </w:rPr>
        <w:t>»</w:t>
      </w:r>
      <w:r>
        <w:rPr>
          <w:rFonts w:eastAsia="Times New Roman" w:cs="Times New Roman"/>
          <w:szCs w:val="24"/>
        </w:rPr>
        <w:t xml:space="preserve"> και το </w:t>
      </w:r>
      <w:r>
        <w:rPr>
          <w:rFonts w:eastAsia="Times New Roman" w:cs="Times New Roman"/>
          <w:szCs w:val="24"/>
        </w:rPr>
        <w:t>«Υγεία»</w:t>
      </w:r>
      <w:r>
        <w:rPr>
          <w:rFonts w:eastAsia="Times New Roman" w:cs="Times New Roman"/>
          <w:szCs w:val="24"/>
        </w:rPr>
        <w:t>.</w:t>
      </w:r>
      <w:r>
        <w:rPr>
          <w:rFonts w:eastAsia="Times New Roman" w:cs="Times New Roman"/>
          <w:szCs w:val="24"/>
        </w:rPr>
        <w:t xml:space="preserve"> Και όταν πήγε να κάνει μια σύμπραξη το </w:t>
      </w:r>
      <w:r>
        <w:rPr>
          <w:rFonts w:eastAsia="Times New Roman" w:cs="Times New Roman"/>
          <w:szCs w:val="24"/>
        </w:rPr>
        <w:t xml:space="preserve">«Ερρίκος Ντυνάν» </w:t>
      </w:r>
      <w:r>
        <w:rPr>
          <w:rFonts w:eastAsia="Times New Roman" w:cs="Times New Roman"/>
          <w:szCs w:val="24"/>
        </w:rPr>
        <w:t xml:space="preserve">με το </w:t>
      </w:r>
      <w:r>
        <w:rPr>
          <w:rFonts w:eastAsia="Times New Roman" w:cs="Times New Roman"/>
          <w:szCs w:val="24"/>
        </w:rPr>
        <w:t>«Ιατρικό Κέντρο»</w:t>
      </w:r>
      <w:r>
        <w:rPr>
          <w:rFonts w:eastAsia="Times New Roman" w:cs="Times New Roman"/>
          <w:szCs w:val="24"/>
        </w:rPr>
        <w:t xml:space="preserve"> </w:t>
      </w:r>
      <w:r>
        <w:rPr>
          <w:rFonts w:eastAsia="Times New Roman" w:cs="Times New Roman"/>
          <w:szCs w:val="24"/>
        </w:rPr>
        <w:t xml:space="preserve">-ανταγωνιστής- δεν λειτούργησε σαν τραπεζίτης που του χρώσταγαν λεφτά, λειτούργησε σαν επιχειρηματίας και στην κυριολεξία ξεκίνησε ο στραγγαλισμός του </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xml:space="preserve"> </w:t>
      </w:r>
    </w:p>
    <w:p w14:paraId="3DCAD4C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Αντί ο τότε Υπουργός να συμπαραταχθεί με τη </w:t>
      </w:r>
      <w:r>
        <w:rPr>
          <w:rFonts w:eastAsia="Times New Roman" w:cs="Times New Roman"/>
          <w:szCs w:val="24"/>
        </w:rPr>
        <w:t>διοίκηση</w:t>
      </w:r>
      <w:r>
        <w:rPr>
          <w:rFonts w:eastAsia="Times New Roman" w:cs="Times New Roman"/>
          <w:szCs w:val="24"/>
        </w:rPr>
        <w:t xml:space="preserve">, που μήνυσε τον </w:t>
      </w:r>
      <w:proofErr w:type="spellStart"/>
      <w:r>
        <w:rPr>
          <w:rFonts w:eastAsia="Times New Roman" w:cs="Times New Roman"/>
          <w:szCs w:val="24"/>
        </w:rPr>
        <w:t>Βγενόπουλο</w:t>
      </w:r>
      <w:proofErr w:type="spellEnd"/>
      <w:r>
        <w:rPr>
          <w:rFonts w:eastAsia="Times New Roman" w:cs="Times New Roman"/>
          <w:szCs w:val="24"/>
        </w:rPr>
        <w:t>, τον σ</w:t>
      </w:r>
      <w:r>
        <w:rPr>
          <w:rFonts w:eastAsia="Times New Roman" w:cs="Times New Roman"/>
          <w:szCs w:val="24"/>
        </w:rPr>
        <w:t xml:space="preserve">τραγγάλισε ο </w:t>
      </w:r>
      <w:r>
        <w:rPr>
          <w:rFonts w:eastAsia="Times New Roman" w:cs="Times New Roman"/>
          <w:szCs w:val="24"/>
        </w:rPr>
        <w:t>εισαγγελέας εφετών</w:t>
      </w:r>
      <w:r>
        <w:rPr>
          <w:rFonts w:eastAsia="Times New Roman" w:cs="Times New Roman"/>
          <w:szCs w:val="24"/>
        </w:rPr>
        <w:t xml:space="preserve"> -κατηγόρησε για εκβιασμό τον μακαρίτη, για μονοπώλια κλπ., ένα απίστευτο κατηγορητήριο- μια αόρατη δύναμη, γιατί δεν μπορώ να φανταστώ ποιος είναι πιο δυνατός από έναν Υπουργό εκείνη την εποχή, απέσυρε όλα τα ένδικα μέσα και</w:t>
      </w:r>
      <w:r>
        <w:rPr>
          <w:rFonts w:eastAsia="Times New Roman" w:cs="Times New Roman"/>
          <w:szCs w:val="24"/>
        </w:rPr>
        <w:t xml:space="preserve"> κατέληξε –να μην τα λέμε τώρα- το </w:t>
      </w:r>
      <w:r>
        <w:rPr>
          <w:rFonts w:eastAsia="Times New Roman" w:cs="Times New Roman"/>
          <w:szCs w:val="24"/>
        </w:rPr>
        <w:t>«Ερρίκος Ντυνάν»</w:t>
      </w:r>
      <w:r>
        <w:rPr>
          <w:rFonts w:eastAsia="Times New Roman" w:cs="Times New Roman"/>
          <w:szCs w:val="24"/>
        </w:rPr>
        <w:t xml:space="preserve"> να το πάρει μια ιδιωτική εταιρεία, η </w:t>
      </w:r>
      <w:r>
        <w:rPr>
          <w:rFonts w:eastAsia="Times New Roman" w:cs="Times New Roman"/>
          <w:szCs w:val="24"/>
        </w:rPr>
        <w:t>«</w:t>
      </w:r>
      <w:r>
        <w:rPr>
          <w:rFonts w:eastAsia="Times New Roman" w:cs="Times New Roman"/>
          <w:szCs w:val="24"/>
        </w:rPr>
        <w:t>ΗΜΙΘΕΑ</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3DCAD4C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Για όσους δεν ξέρετε, το </w:t>
      </w:r>
      <w:r>
        <w:rPr>
          <w:rFonts w:eastAsia="Times New Roman" w:cs="Times New Roman"/>
          <w:szCs w:val="24"/>
        </w:rPr>
        <w:t>«Ερρίκος Ντυνάν»</w:t>
      </w:r>
      <w:r>
        <w:rPr>
          <w:rFonts w:eastAsia="Times New Roman" w:cs="Times New Roman"/>
          <w:szCs w:val="24"/>
        </w:rPr>
        <w:t xml:space="preserve"> είχε τριάντα οκτώ κρεβάτια ΜΕΘ, όπου ο φουκαράς Έλληνας πολίτης, σε μια πολύ δύσκολη στιγμή της ζωής του, χωρίς να</w:t>
      </w:r>
      <w:r>
        <w:rPr>
          <w:rFonts w:eastAsia="Times New Roman" w:cs="Times New Roman"/>
          <w:szCs w:val="24"/>
        </w:rPr>
        <w:t xml:space="preserve"> πληρώσει ούτε μισό ευρώ -αυτό θα πει κοινωφελής και δημόσιος χαρακτήρας του </w:t>
      </w:r>
      <w:r>
        <w:rPr>
          <w:rFonts w:eastAsia="Times New Roman" w:cs="Times New Roman"/>
          <w:szCs w:val="24"/>
        </w:rPr>
        <w:t>«Ερρίκος Ντυνάν»</w:t>
      </w:r>
      <w:r>
        <w:rPr>
          <w:rFonts w:eastAsia="Times New Roman" w:cs="Times New Roman"/>
          <w:szCs w:val="24"/>
        </w:rPr>
        <w:t xml:space="preserve">- μπορούσε να σώσει τη ζωή του. </w:t>
      </w:r>
    </w:p>
    <w:p w14:paraId="3DCAD4D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Κατάφεραν, λοιπόν, ο κ. Λοβέρδος και άλλοι δύο Υπουργοί να κάνουν ιδιωτική κλινική πλέον το </w:t>
      </w:r>
      <w:r>
        <w:rPr>
          <w:rFonts w:eastAsia="Times New Roman" w:cs="Times New Roman"/>
          <w:szCs w:val="24"/>
        </w:rPr>
        <w:t>«Ερρίκος Ντυνάν»</w:t>
      </w:r>
      <w:r>
        <w:rPr>
          <w:rFonts w:eastAsia="Times New Roman" w:cs="Times New Roman"/>
          <w:szCs w:val="24"/>
        </w:rPr>
        <w:t xml:space="preserve">. Είναι κρανίου τόπος </w:t>
      </w:r>
      <w:r>
        <w:rPr>
          <w:rFonts w:eastAsia="Times New Roman" w:cs="Times New Roman"/>
          <w:szCs w:val="24"/>
        </w:rPr>
        <w:t xml:space="preserve">σήμερα αυτό το νοσοκομείο. Μπορείτε να το επισκεφθείτε και να δείτε. Ήταν μια ιδιωτικοποίηση. Το αντίθετο έγινε εδώ σήμερα. Έγκλημα καθοσιώσεως είναι να αφαιρέσεις ένα κρεβάτι </w:t>
      </w:r>
      <w:r>
        <w:rPr>
          <w:rFonts w:eastAsia="Times New Roman" w:cs="Times New Roman"/>
          <w:szCs w:val="24"/>
        </w:rPr>
        <w:t>μονάδας εντατικής θεραπείας</w:t>
      </w:r>
      <w:r>
        <w:rPr>
          <w:rFonts w:eastAsia="Times New Roman" w:cs="Times New Roman"/>
          <w:szCs w:val="24"/>
        </w:rPr>
        <w:t>, γιατί αφαιρείς μια ζωή. Αυτοί αφαίρεσαν είκοσι έξι,</w:t>
      </w:r>
      <w:r>
        <w:rPr>
          <w:rFonts w:eastAsia="Times New Roman" w:cs="Times New Roman"/>
          <w:szCs w:val="24"/>
        </w:rPr>
        <w:t xml:space="preserve"> χειρουργεία δεν υπάρχουν, έκλεισαν όροφοι, κρανίου τόπος. Και μας είπε να ζητήσουμε και συγγνώμη.</w:t>
      </w:r>
    </w:p>
    <w:p w14:paraId="3DCAD4D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Τι έκανε σήμερα ο σημερινός Υπουργός; Εγώ επειδή δεν έχω μπιλιετάκια στο χέρι για να μιλάω κομματικά, θέλω να πω ότι ο Κοινοβουλευτικός Εκπρόσωπος της Ένωσης</w:t>
      </w:r>
      <w:r>
        <w:rPr>
          <w:rFonts w:eastAsia="Times New Roman" w:cs="Times New Roman"/>
          <w:szCs w:val="24"/>
        </w:rPr>
        <w:t xml:space="preserve"> Κεντρώων για μένα είπε πολλές αλήθειες, γιατί είναι και Θεσσαλονικιός και γιατί δεν μασάει και τα λόγια του και δεν έχει και λόγο να το κάνει και μπράβο του! Είπε αυτό που πραγματικά συνέβαινε στον ΟΑΣΘ. Τι συνέβαινε; Από το 2013 –τα μέτρησε ο φίλος μου, </w:t>
      </w:r>
      <w:r>
        <w:rPr>
          <w:rFonts w:eastAsia="Times New Roman" w:cs="Times New Roman"/>
          <w:szCs w:val="24"/>
        </w:rPr>
        <w:t xml:space="preserve">ο Αλέκος ο </w:t>
      </w:r>
      <w:r>
        <w:rPr>
          <w:rFonts w:eastAsia="Times New Roman" w:cs="Times New Roman"/>
          <w:szCs w:val="24"/>
        </w:rPr>
        <w:lastRenderedPageBreak/>
        <w:t xml:space="preserve">Τριανταφυλλίδης- 1,5 εκατομμύριο ευρώ δεν το εισέπραττε η τότε Διοίκηση γιατί ήταν τα ρέστα που δεν έδινε. </w:t>
      </w:r>
    </w:p>
    <w:p w14:paraId="3DCAD4D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Αν βούταγαν έναν άνεργο, έναν φουκαρά φοιτητή -τα είπε ο κ. </w:t>
      </w:r>
      <w:proofErr w:type="spellStart"/>
      <w:r>
        <w:rPr>
          <w:rFonts w:eastAsia="Times New Roman" w:cs="Times New Roman"/>
          <w:szCs w:val="24"/>
        </w:rPr>
        <w:t>Σαρίδης</w:t>
      </w:r>
      <w:proofErr w:type="spellEnd"/>
      <w:r>
        <w:rPr>
          <w:rFonts w:eastAsia="Times New Roman" w:cs="Times New Roman"/>
          <w:szCs w:val="24"/>
        </w:rPr>
        <w:t xml:space="preserve">, τα ξαναλέω κι εγώ- και δεν είχε να πληρώσει, η </w:t>
      </w:r>
      <w:r>
        <w:rPr>
          <w:rFonts w:eastAsia="Times New Roman" w:cs="Times New Roman"/>
          <w:szCs w:val="24"/>
        </w:rPr>
        <w:t xml:space="preserve">διοίκηση </w:t>
      </w:r>
      <w:r>
        <w:rPr>
          <w:rFonts w:eastAsia="Times New Roman" w:cs="Times New Roman"/>
          <w:szCs w:val="24"/>
        </w:rPr>
        <w:t>δεν έμπαινε,</w:t>
      </w:r>
      <w:r>
        <w:rPr>
          <w:rFonts w:eastAsia="Times New Roman" w:cs="Times New Roman"/>
          <w:szCs w:val="24"/>
        </w:rPr>
        <w:t xml:space="preserve"> πλήρωνε τελικά αυτά το κράτος. Θα μπορούσα να μιλάω μέχρι αύριο για το τι ακριβώς γινόταν στον ΟΑΣΘ. Τα είπε όλα ο κ. </w:t>
      </w:r>
      <w:proofErr w:type="spellStart"/>
      <w:r>
        <w:rPr>
          <w:rFonts w:eastAsia="Times New Roman" w:cs="Times New Roman"/>
          <w:szCs w:val="24"/>
        </w:rPr>
        <w:t>Σαρίδης</w:t>
      </w:r>
      <w:proofErr w:type="spellEnd"/>
      <w:r>
        <w:rPr>
          <w:rFonts w:eastAsia="Times New Roman" w:cs="Times New Roman"/>
          <w:szCs w:val="24"/>
        </w:rPr>
        <w:t xml:space="preserve"> και μπράβο του. </w:t>
      </w:r>
    </w:p>
    <w:p w14:paraId="3DCAD4D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 χειρότερο; Υπάρχει ένας συνεταιρισμός που ονομάζεται </w:t>
      </w:r>
      <w:r>
        <w:rPr>
          <w:rFonts w:eastAsia="Times New Roman" w:cs="Times New Roman"/>
          <w:szCs w:val="24"/>
        </w:rPr>
        <w:t>«</w:t>
      </w:r>
      <w:r>
        <w:rPr>
          <w:rFonts w:eastAsia="Times New Roman" w:cs="Times New Roman"/>
          <w:szCs w:val="24"/>
        </w:rPr>
        <w:t>ΗΡΑΚΛΗΣ</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Ποιοι είχαν τον </w:t>
      </w:r>
      <w:r>
        <w:rPr>
          <w:rFonts w:eastAsia="Times New Roman" w:cs="Times New Roman"/>
          <w:szCs w:val="24"/>
        </w:rPr>
        <w:t>«</w:t>
      </w:r>
      <w:r>
        <w:rPr>
          <w:rFonts w:eastAsia="Times New Roman" w:cs="Times New Roman"/>
          <w:szCs w:val="24"/>
        </w:rPr>
        <w:t>ΗΡΑΚΛΗ</w:t>
      </w:r>
      <w:r>
        <w:rPr>
          <w:rFonts w:eastAsia="Times New Roman" w:cs="Times New Roman"/>
          <w:szCs w:val="24"/>
        </w:rPr>
        <w:t>»</w:t>
      </w:r>
      <w:r>
        <w:rPr>
          <w:rFonts w:eastAsia="Times New Roman" w:cs="Times New Roman"/>
          <w:szCs w:val="24"/>
        </w:rPr>
        <w:t xml:space="preserve"> και πού ενοικιάζοντα</w:t>
      </w:r>
      <w:r>
        <w:rPr>
          <w:rFonts w:eastAsia="Times New Roman" w:cs="Times New Roman"/>
          <w:szCs w:val="24"/>
        </w:rPr>
        <w:t xml:space="preserve">ν τα αμαξοστάσια; Τα έχει πει ο Υπουργός αρκετές φορές. Γινόταν ένα πάρτι στον ΟΑΣΘ </w:t>
      </w:r>
      <w:proofErr w:type="spellStart"/>
      <w:r>
        <w:rPr>
          <w:rFonts w:eastAsia="Times New Roman" w:cs="Times New Roman"/>
          <w:szCs w:val="24"/>
        </w:rPr>
        <w:t>κομματοκρατίας</w:t>
      </w:r>
      <w:proofErr w:type="spellEnd"/>
      <w:r>
        <w:rPr>
          <w:rFonts w:eastAsia="Times New Roman" w:cs="Times New Roman"/>
          <w:szCs w:val="24"/>
        </w:rPr>
        <w:t xml:space="preserve"> και νομίζω ότι άργησε πάρα πολύ να γίνει αυτό που έκανε ο σημερινός Υπουργός, ο κ. </w:t>
      </w:r>
      <w:proofErr w:type="spellStart"/>
      <w:r>
        <w:rPr>
          <w:rFonts w:eastAsia="Times New Roman" w:cs="Times New Roman"/>
          <w:szCs w:val="24"/>
        </w:rPr>
        <w:t>Σπίρτζης</w:t>
      </w:r>
      <w:proofErr w:type="spellEnd"/>
      <w:r>
        <w:rPr>
          <w:rFonts w:eastAsia="Times New Roman" w:cs="Times New Roman"/>
          <w:szCs w:val="24"/>
        </w:rPr>
        <w:t xml:space="preserve">, που κατά τη γνώμη μου, έκανε το αυτονόητο. </w:t>
      </w:r>
    </w:p>
    <w:p w14:paraId="3DCAD4D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Εδώ μπαίνουν μερικά </w:t>
      </w:r>
      <w:r>
        <w:rPr>
          <w:rFonts w:eastAsia="Times New Roman" w:cs="Times New Roman"/>
          <w:szCs w:val="24"/>
        </w:rPr>
        <w:t xml:space="preserve">θέματα. Συγκρούεται η φιλοσοφία του νεοφιλελευθερισμού, όλα ιδιωτικά -αυτό το νόημα είχε η αναφορά μου στο </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xml:space="preserve"> και να δούμε πόσο καλά θα τους βγει- και όχι τίποτα κρατικό. </w:t>
      </w:r>
    </w:p>
    <w:p w14:paraId="3DCAD4D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Σας πληροφορώ, λοιπόν, ότι όσοι πηγαίνετε στο Άμστερνταμ –δεν πιστεύω</w:t>
      </w:r>
      <w:r>
        <w:rPr>
          <w:rFonts w:eastAsia="Times New Roman" w:cs="Times New Roman"/>
          <w:szCs w:val="24"/>
        </w:rPr>
        <w:t xml:space="preserve"> να έχετε τη γνώμη ότι η Ολλανδία είναι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lastRenderedPageBreak/>
        <w:t xml:space="preserve">πρώην σοβιετική δημοκρατία, είναι καθαρά καπιταλιστική χώρα- στο κέντρο του Άμστερνταμ θα δείτε μόνο τραμ και ποδήλατα. Τα τραμ είναι κρατικά, δεν είναι ιδιωτικά. </w:t>
      </w:r>
    </w:p>
    <w:p w14:paraId="3DCAD4D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μπορούσα να σας αναφέρω και άλλες πολλές χ</w:t>
      </w:r>
      <w:r>
        <w:rPr>
          <w:rFonts w:eastAsia="Times New Roman" w:cs="Times New Roman"/>
          <w:szCs w:val="24"/>
        </w:rPr>
        <w:t>ώρες. Δεν είναι τυχαίο ότι ο Κανονισμός της Ευρωπαϊκής Ένωσης, εκεί που ανήκουμε και εμείς, δίνει τη δυνατότητα ή την ευχέρεια στα κράτη-μέλη για την επιλογή μοντέλου, κρατικού- ιδιωτικού. Δεν αποκλείει το ιδιωτικό, αλλά το είδαμε και το δοκιμάσαμε.</w:t>
      </w:r>
    </w:p>
    <w:p w14:paraId="3DCAD4D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Συνεπώ</w:t>
      </w:r>
      <w:r>
        <w:rPr>
          <w:rFonts w:eastAsia="Times New Roman" w:cs="Times New Roman"/>
          <w:szCs w:val="24"/>
        </w:rPr>
        <w:t>ς, δεν έχω να πω πάρα πολλά. Πιστεύω ότι ήταν μία κίνηση που θα έπρεπε να έχει γίνει εδώ και χρόνια. Και οι άνθρωποι που σήμερα έρχονται με άνεση φοβερή, ποιο μοντέλο προτείνουν; Αυτό που προτείνει ο σημερινός Πρωθυπουργός είναι στα σπάργανα, τώρα έχει δρο</w:t>
      </w:r>
      <w:r>
        <w:rPr>
          <w:rFonts w:eastAsia="Times New Roman" w:cs="Times New Roman"/>
          <w:szCs w:val="24"/>
        </w:rPr>
        <w:t xml:space="preserve">μολογηθεί. Θα το δούμε. Άκουσα πάντως όλους τους Βουλευτές της Θεσσαλονίκης. Κανείς δεν μπήκε στον κόπο να υπερασπιστεί το προηγούμενο καθεστώς. Κανείς! Ούτε ο κ. Καραμανλής και καλά έκανε. Και δεν μπορούσε να το κάνει, γιατί ξέρουν όλοι τι γινόταν. Είναι </w:t>
      </w:r>
      <w:r>
        <w:rPr>
          <w:rFonts w:eastAsia="Times New Roman" w:cs="Times New Roman"/>
          <w:szCs w:val="24"/>
        </w:rPr>
        <w:t xml:space="preserve">μια καινούργια πρόταση που εγώ θέλω να πιστεύω ότι θα τη δούμε στην πράξη. Σίγουρα πάντως αυτό το πράγμα που γινόταν, έπρεπε να </w:t>
      </w:r>
      <w:r>
        <w:rPr>
          <w:rFonts w:eastAsia="Times New Roman" w:cs="Times New Roman"/>
          <w:szCs w:val="24"/>
        </w:rPr>
        <w:lastRenderedPageBreak/>
        <w:t xml:space="preserve">σταματήσει κάποτε. Και το σταμάτησε ο σημερινός Υπουργός, ο κ. </w:t>
      </w:r>
      <w:proofErr w:type="spellStart"/>
      <w:r>
        <w:rPr>
          <w:rFonts w:eastAsia="Times New Roman" w:cs="Times New Roman"/>
          <w:szCs w:val="24"/>
        </w:rPr>
        <w:t>Σπίρτζης</w:t>
      </w:r>
      <w:proofErr w:type="spellEnd"/>
      <w:r>
        <w:rPr>
          <w:rFonts w:eastAsia="Times New Roman" w:cs="Times New Roman"/>
          <w:szCs w:val="24"/>
        </w:rPr>
        <w:t xml:space="preserve">, και κατά τη γνώμη μου έκανε πάρα πολύ καλά. </w:t>
      </w:r>
    </w:p>
    <w:p w14:paraId="3DCAD4D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Εγώ τελειώ</w:t>
      </w:r>
      <w:r>
        <w:rPr>
          <w:rFonts w:eastAsia="Times New Roman" w:cs="Times New Roman"/>
          <w:szCs w:val="24"/>
        </w:rPr>
        <w:t>νοντας –δεν θα χρειαστεί να σας φάω άλλο χρόνο, κύριε Πρόεδρε- θέλω απλά να θυμίσω ότι το μοντέλο της ιδιωτικοποίησης των πάντων, για όσους δεν το έχουν καταλάβει, έχει οδηγήσει οριστικά και αμετάκλητα σε μια κοινωνία, όχι των 2/3, όχι δεν ξέρω τι, όπου θα</w:t>
      </w:r>
      <w:r>
        <w:rPr>
          <w:rFonts w:eastAsia="Times New Roman" w:cs="Times New Roman"/>
          <w:szCs w:val="24"/>
        </w:rPr>
        <w:t xml:space="preserve"> το λέω και ας κουράζω, αλλά </w:t>
      </w:r>
      <w:r>
        <w:rPr>
          <w:rFonts w:eastAsia="Times New Roman" w:cs="Times New Roman"/>
          <w:szCs w:val="24"/>
          <w:lang w:val="en-US"/>
        </w:rPr>
        <w:t>Oxfam</w:t>
      </w:r>
      <w:r>
        <w:rPr>
          <w:rFonts w:eastAsia="Times New Roman" w:cs="Times New Roman"/>
          <w:szCs w:val="24"/>
        </w:rPr>
        <w:t>. Ελάχιστοι μεγιστάνες έχουν περιουσιακά στοιχεία. Εκεί οδηγεί ο ακραίος νεοφιλελευθερισμός. Ελάχιστοι άνθρωποι αυτή τη στιγμή κάνουν κουμάντο στον πλανήτη και αν δεν αυτοκαταστραφεί ο πλανήτης –δεν ξέρω πώς θα γίνει να μην αυτοκαταστραφεί, γιατί τις αποφά</w:t>
      </w:r>
      <w:r>
        <w:rPr>
          <w:rFonts w:eastAsia="Times New Roman" w:cs="Times New Roman"/>
          <w:szCs w:val="24"/>
        </w:rPr>
        <w:t xml:space="preserve">σεις τις παίρνουν πολύ λίγοι άνθρωποι- θα έχουν περιουσιακά στοιχεία όσο τα 3,5 φτωχότερα δισεκατομμύρια του πλανήτη. </w:t>
      </w:r>
    </w:p>
    <w:p w14:paraId="3DCAD4D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Δεν χρειάζεται να είμαι αριστερός για να λέω την αλήθεια. Αυτή είναι η πραγματικότητα και νομίζω ότι αυτό το μοντέλο έχει φθίνουσα πορεία</w:t>
      </w:r>
      <w:r>
        <w:rPr>
          <w:rFonts w:eastAsia="Times New Roman" w:cs="Times New Roman"/>
          <w:szCs w:val="24"/>
        </w:rPr>
        <w:t xml:space="preserve"> και θα πρέπει να το ξαναδούμε από την αρχή. Μπορεί κάποιος εδώ να πει ότι η Σοβιετική </w:t>
      </w:r>
      <w:r>
        <w:rPr>
          <w:rFonts w:eastAsia="Times New Roman" w:cs="Times New Roman"/>
          <w:szCs w:val="24"/>
        </w:rPr>
        <w:t xml:space="preserve">Ένωση </w:t>
      </w:r>
      <w:r>
        <w:rPr>
          <w:rFonts w:eastAsia="Times New Roman" w:cs="Times New Roman"/>
          <w:szCs w:val="24"/>
        </w:rPr>
        <w:t xml:space="preserve">κατέρρευσε σαν χάρτινος πύργος και καλώς κατέρρευσε. Εγώ δεν είπα τέτοιο πράγμα, αλλά για τα πάντα οι κανόνες της αγοράς, όχι. Αυτοί οι </w:t>
      </w:r>
      <w:r>
        <w:rPr>
          <w:rFonts w:eastAsia="Times New Roman" w:cs="Times New Roman"/>
          <w:szCs w:val="24"/>
        </w:rPr>
        <w:lastRenderedPageBreak/>
        <w:t>κανόνες οδηγούν με νομοτέλε</w:t>
      </w:r>
      <w:r>
        <w:rPr>
          <w:rFonts w:eastAsia="Times New Roman" w:cs="Times New Roman"/>
          <w:szCs w:val="24"/>
        </w:rPr>
        <w:t xml:space="preserve">ια, θα έλεγε κανείς, στην αυτοκαταστροφή του πλανήτη. Το τι γίνεται στην Ανταρκτική σήμερα μόνο ο </w:t>
      </w:r>
      <w:proofErr w:type="spellStart"/>
      <w:r>
        <w:rPr>
          <w:rFonts w:eastAsia="Times New Roman" w:cs="Times New Roman"/>
          <w:szCs w:val="24"/>
        </w:rPr>
        <w:t>Τράμπ</w:t>
      </w:r>
      <w:proofErr w:type="spellEnd"/>
      <w:r>
        <w:rPr>
          <w:rFonts w:eastAsia="Times New Roman" w:cs="Times New Roman"/>
          <w:szCs w:val="24"/>
        </w:rPr>
        <w:t xml:space="preserve"> δεν το έχει καταλάβει, όλοι οι άλλοι το έχουν καταλάβει. Επιτέλους το έχουν καταλάβει και κάπου πρέπει να σταματήσει.</w:t>
      </w:r>
    </w:p>
    <w:p w14:paraId="3DCAD4D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Συνεπώς, το λιγότερο που μπορούσε </w:t>
      </w:r>
      <w:r>
        <w:rPr>
          <w:rFonts w:eastAsia="Times New Roman" w:cs="Times New Roman"/>
          <w:szCs w:val="24"/>
        </w:rPr>
        <w:t xml:space="preserve">να κάνει αυτός ο Υπουργός ήταν αυτό που έκανε. Εδώ είμαστε –ειλικρινά σας το λέω- να δούμε αν αυτό το εγχείρημα θα πετύχει ή όχι. Εγώ θέλω να πιστεύω ότι θα πετύχει. Πραγματικά θα πετύχει και προφανώς το χαιρετίζουμε, γιατί θα έπρεπε να έχει γίνει εδώ και </w:t>
      </w:r>
      <w:r>
        <w:rPr>
          <w:rFonts w:eastAsia="Times New Roman" w:cs="Times New Roman"/>
          <w:szCs w:val="24"/>
        </w:rPr>
        <w:t xml:space="preserve">καιρό. </w:t>
      </w:r>
    </w:p>
    <w:p w14:paraId="3DCAD4DB"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DCAD4DC"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3DCAD4D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 συνάδελφος κ. Δημήτριος Σταμάτης από τη Νέα Δημοκρατία έχει τον λόγο.</w:t>
      </w:r>
    </w:p>
    <w:p w14:paraId="3DCAD4D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Ευχαριστώ, κύριε Πρόεδρε.</w:t>
      </w:r>
    </w:p>
    <w:p w14:paraId="3DCAD4D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συνάδελφοι, ο κύριος Υπουργός στην ομιλία του, στη μικρής χρονικής διάρκειας ομιλία του λόγω της επιλογής συζήτησης με τη διαδικασία του επείγοντος, θεώρησε </w:t>
      </w:r>
      <w:r>
        <w:rPr>
          <w:rFonts w:eastAsia="Times New Roman" w:cs="Times New Roman"/>
          <w:szCs w:val="24"/>
        </w:rPr>
        <w:lastRenderedPageBreak/>
        <w:t>σκόπιμο να φτάσει σχεδόν μέχρι τον Κολοκοτρώνη, αλλά να μην μιλήσει για το νομοσχέδιο. Αυτ</w:t>
      </w:r>
      <w:r>
        <w:rPr>
          <w:rFonts w:eastAsia="Times New Roman" w:cs="Times New Roman"/>
          <w:szCs w:val="24"/>
        </w:rPr>
        <w:t xml:space="preserve">ό, όμως, μας </w:t>
      </w:r>
      <w:r>
        <w:rPr>
          <w:rFonts w:eastAsia="Times New Roman" w:cs="Times New Roman"/>
          <w:szCs w:val="24"/>
        </w:rPr>
        <w:t>δίνει</w:t>
      </w:r>
      <w:r>
        <w:rPr>
          <w:rFonts w:eastAsia="Times New Roman" w:cs="Times New Roman"/>
          <w:szCs w:val="24"/>
        </w:rPr>
        <w:t xml:space="preserve"> τη δυνατότητα να κάνουμε ορισμένες παρατηρήσεις. </w:t>
      </w:r>
    </w:p>
    <w:p w14:paraId="3DCAD4E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Η πρώτη παρατήρηση είναι, κύριε Υπουργέ, η εξής. Είπατε ότι αυτή η Κυβέρνηση ανέλαβε την υποχρέωση να βγάλει τη χώρα από τα μνημόνια. Και επειδή η Κυβέρνηση αυτή και ο Πρωθυπουργός της </w:t>
      </w:r>
      <w:r>
        <w:rPr>
          <w:rFonts w:eastAsia="Times New Roman" w:cs="Times New Roman"/>
          <w:szCs w:val="24"/>
        </w:rPr>
        <w:t>είναι συνεπείς σε αυτά που λέ</w:t>
      </w:r>
      <w:r>
        <w:rPr>
          <w:rFonts w:eastAsia="Times New Roman" w:cs="Times New Roman"/>
          <w:szCs w:val="24"/>
        </w:rPr>
        <w:t>ν</w:t>
      </w:r>
      <w:r>
        <w:rPr>
          <w:rFonts w:eastAsia="Times New Roman" w:cs="Times New Roman"/>
          <w:szCs w:val="24"/>
        </w:rPr>
        <w:t>ε φρόντισ</w:t>
      </w:r>
      <w:r>
        <w:rPr>
          <w:rFonts w:eastAsia="Times New Roman" w:cs="Times New Roman"/>
          <w:szCs w:val="24"/>
        </w:rPr>
        <w:t xml:space="preserve">αν </w:t>
      </w:r>
      <w:r>
        <w:rPr>
          <w:rFonts w:eastAsia="Times New Roman" w:cs="Times New Roman"/>
          <w:szCs w:val="24"/>
        </w:rPr>
        <w:t xml:space="preserve"> να </w:t>
      </w:r>
      <w:r>
        <w:rPr>
          <w:rFonts w:eastAsia="Times New Roman" w:cs="Times New Roman"/>
          <w:szCs w:val="24"/>
        </w:rPr>
        <w:t>ψηφίσουν</w:t>
      </w:r>
      <w:r>
        <w:rPr>
          <w:rFonts w:eastAsia="Times New Roman" w:cs="Times New Roman"/>
          <w:szCs w:val="24"/>
        </w:rPr>
        <w:t xml:space="preserve"> άλλα δυο μνημόνια. Και επειδή είναι αριστερή και σοσιαλιστική όπως εσείς, κύριε Υπουργέ, φόρτωσε και επιπλέον 14,5 δισεκατομμύρια μέτρα, τα οποία καλούνται να αποπληρώσουν ποιοι; Οι συνταξιούχοι και οι</w:t>
      </w:r>
      <w:r>
        <w:rPr>
          <w:rFonts w:eastAsia="Times New Roman" w:cs="Times New Roman"/>
          <w:szCs w:val="24"/>
        </w:rPr>
        <w:t xml:space="preserve"> μισθωτοί. </w:t>
      </w:r>
    </w:p>
    <w:p w14:paraId="3DCAD4E1"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Η αριστερή συνείδηση, λοιπόν, αυτής της </w:t>
      </w:r>
      <w:r>
        <w:rPr>
          <w:rFonts w:eastAsia="Times New Roman"/>
          <w:bCs/>
          <w:shd w:val="clear" w:color="auto" w:fill="FFFFFF"/>
        </w:rPr>
        <w:t>Κυβέρνησης</w:t>
      </w:r>
      <w:r>
        <w:rPr>
          <w:rFonts w:eastAsia="Times New Roman" w:cs="Times New Roman"/>
          <w:bCs/>
          <w:shd w:val="clear" w:color="auto" w:fill="FFFFFF"/>
        </w:rPr>
        <w:t xml:space="preserve"> και του Υπουργού οδήγησε στο τρίτο και τέταρτο μνημόνιο, στο κόψιμο δύο τουλάχιστον συντάξεων, στην απώλεια ενός μισθού. Αυτή </w:t>
      </w:r>
      <w:r>
        <w:rPr>
          <w:rFonts w:eastAsia="Times New Roman"/>
          <w:bCs/>
          <w:shd w:val="clear" w:color="auto" w:fill="FFFFFF"/>
        </w:rPr>
        <w:t>είναι</w:t>
      </w:r>
      <w:r>
        <w:rPr>
          <w:rFonts w:eastAsia="Times New Roman" w:cs="Times New Roman"/>
          <w:bCs/>
          <w:shd w:val="clear" w:color="auto" w:fill="FFFFFF"/>
        </w:rPr>
        <w:t xml:space="preserve"> η επιτυχία για την οποίαν επαίρεται ο κύριος Υπουργός και η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w:t>
      </w:r>
    </w:p>
    <w:p w14:paraId="3DCAD4E2"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Το δεύτερο </w:t>
      </w:r>
      <w:r>
        <w:rPr>
          <w:rFonts w:eastAsia="Times New Roman"/>
          <w:bCs/>
          <w:shd w:val="clear" w:color="auto" w:fill="FFFFFF"/>
        </w:rPr>
        <w:t>είναι</w:t>
      </w:r>
      <w:r>
        <w:rPr>
          <w:rFonts w:eastAsia="Times New Roman" w:cs="Times New Roman"/>
          <w:bCs/>
          <w:shd w:val="clear" w:color="auto" w:fill="FFFFFF"/>
        </w:rPr>
        <w:t xml:space="preserve"> ότι μας είπε πως αυτή η </w:t>
      </w:r>
      <w:r>
        <w:rPr>
          <w:rFonts w:eastAsia="Times New Roman"/>
          <w:bCs/>
          <w:shd w:val="clear" w:color="auto" w:fill="FFFFFF"/>
        </w:rPr>
        <w:t>Κυβέρνηση</w:t>
      </w:r>
      <w:r>
        <w:rPr>
          <w:rFonts w:eastAsia="Times New Roman" w:cs="Times New Roman"/>
          <w:bCs/>
          <w:shd w:val="clear" w:color="auto" w:fill="FFFFFF"/>
        </w:rPr>
        <w:t xml:space="preserve"> ανέλαβε την υποχρέωση και τη δέσμευση, να διώξει τον παλαιοκομματισμό. Εδώ γελάει και το παρδαλό κατσίκι. Εγώ δεν το λέω με </w:t>
      </w:r>
      <w:r>
        <w:rPr>
          <w:rFonts w:eastAsia="Times New Roman" w:cs="Times New Roman"/>
          <w:bCs/>
          <w:shd w:val="clear" w:color="auto" w:fill="FFFFFF"/>
        </w:rPr>
        <w:lastRenderedPageBreak/>
        <w:t xml:space="preserve">την κακή έννοια, αλλά εσείς είστε ο εκπρόσωπος του παλαιοκομματισμού, </w:t>
      </w:r>
      <w:r>
        <w:rPr>
          <w:rFonts w:eastAsia="Times New Roman" w:cs="Times New Roman"/>
          <w:bCs/>
          <w:shd w:val="clear" w:color="auto" w:fill="FFFFFF"/>
        </w:rPr>
        <w:t xml:space="preserve">του μετακινούμενου, του ΟΦΑ παλαιοκομματισμού. Έτσι δεν </w:t>
      </w:r>
      <w:r>
        <w:rPr>
          <w:rFonts w:eastAsia="Times New Roman"/>
          <w:bCs/>
          <w:shd w:val="clear" w:color="auto" w:fill="FFFFFF"/>
        </w:rPr>
        <w:t>είναι; Για να ξέρουμε…</w:t>
      </w:r>
      <w:r>
        <w:rPr>
          <w:rFonts w:eastAsia="Times New Roman" w:cs="Times New Roman"/>
          <w:bCs/>
          <w:shd w:val="clear" w:color="auto" w:fill="FFFFFF"/>
        </w:rPr>
        <w:t xml:space="preserve"> </w:t>
      </w:r>
    </w:p>
    <w:p w14:paraId="3DCAD4E3"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ΧΡΗΣΤΟΣ ΣΠΙΡΤΖΗΣ (Υπουργός Υποδομών και Μεταφορών):</w:t>
      </w:r>
      <w:r>
        <w:rPr>
          <w:rFonts w:eastAsia="Times New Roman" w:cs="Times New Roman"/>
          <w:bCs/>
          <w:shd w:val="clear" w:color="auto" w:fill="FFFFFF"/>
        </w:rPr>
        <w:t xml:space="preserve"> Εγώ δεν ήμουν Υπουργός.</w:t>
      </w:r>
    </w:p>
    <w:p w14:paraId="3DCAD4E4"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ΔΗΜΗΤΡΙΟΣ ΣΤΑΜΑΤΗΣ:</w:t>
      </w:r>
      <w:r>
        <w:rPr>
          <w:rFonts w:eastAsia="Times New Roman" w:cs="Times New Roman"/>
          <w:bCs/>
          <w:shd w:val="clear" w:color="auto" w:fill="FFFFFF"/>
        </w:rPr>
        <w:t xml:space="preserve"> Μην επικαλείστε ότι δεν υπήρξατε Υπουργός. Υπήρξατε κραταιό στέλεχος του ΠΑΣΟΚ, </w:t>
      </w:r>
      <w:r>
        <w:rPr>
          <w:rFonts w:eastAsia="Times New Roman" w:cs="Times New Roman"/>
          <w:bCs/>
          <w:shd w:val="clear" w:color="auto" w:fill="FFFFFF"/>
        </w:rPr>
        <w:t xml:space="preserve">παρά τω </w:t>
      </w:r>
      <w:proofErr w:type="spellStart"/>
      <w:r>
        <w:rPr>
          <w:rFonts w:eastAsia="Times New Roman" w:cs="Times New Roman"/>
          <w:bCs/>
          <w:shd w:val="clear" w:color="auto" w:fill="FFFFFF"/>
        </w:rPr>
        <w:t>πλευρώ</w:t>
      </w:r>
      <w:proofErr w:type="spellEnd"/>
      <w:r>
        <w:rPr>
          <w:rFonts w:eastAsia="Times New Roman" w:cs="Times New Roman"/>
          <w:bCs/>
          <w:shd w:val="clear" w:color="auto" w:fill="FFFFFF"/>
        </w:rPr>
        <w:t xml:space="preserve"> κραταιών Υπουργών του ΠΑΣΟΚ, και όλοι γνωρίζουμε ότι μέχρι τον Γενάρη…</w:t>
      </w:r>
    </w:p>
    <w:p w14:paraId="3DCAD4E5"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ΧΡΗΣΤΟΣ ΣΠΙΡΤΖΗΣ (Υπουργός Υποδομών και Μεταφορών):</w:t>
      </w:r>
      <w:r>
        <w:rPr>
          <w:rFonts w:eastAsia="Times New Roman" w:cs="Times New Roman"/>
          <w:bCs/>
          <w:shd w:val="clear" w:color="auto" w:fill="FFFFFF"/>
        </w:rPr>
        <w:t xml:space="preserve"> Κραταιό κιόλας. Ποιος </w:t>
      </w:r>
      <w:r>
        <w:rPr>
          <w:rFonts w:eastAsia="Times New Roman"/>
          <w:bCs/>
          <w:shd w:val="clear" w:color="auto" w:fill="FFFFFF"/>
        </w:rPr>
        <w:t>είναι</w:t>
      </w:r>
      <w:r>
        <w:rPr>
          <w:rFonts w:eastAsia="Times New Roman" w:cs="Times New Roman"/>
          <w:bCs/>
          <w:shd w:val="clear" w:color="auto" w:fill="FFFFFF"/>
        </w:rPr>
        <w:t xml:space="preserve">;  </w:t>
      </w:r>
    </w:p>
    <w:p w14:paraId="3DCAD4E6"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ΔΗΜΗΤΡΙΟΣ ΣΤΑΜΑΤΗΣ:</w:t>
      </w:r>
      <w:r>
        <w:rPr>
          <w:rFonts w:eastAsia="Times New Roman" w:cs="Times New Roman"/>
          <w:bCs/>
          <w:shd w:val="clear" w:color="auto" w:fill="FFFFFF"/>
        </w:rPr>
        <w:t xml:space="preserve"> Απουσιάζει. Αν δεν θέλετε…</w:t>
      </w:r>
    </w:p>
    <w:p w14:paraId="3DCAD4E7"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ΧΡΗΣΤΟΣ ΣΠΙΡΤΖΗΣ (Υπουργός Υποδομών και </w:t>
      </w:r>
      <w:r>
        <w:rPr>
          <w:rFonts w:eastAsia="Times New Roman" w:cs="Times New Roman"/>
          <w:b/>
          <w:bCs/>
          <w:shd w:val="clear" w:color="auto" w:fill="FFFFFF"/>
        </w:rPr>
        <w:t>Μεταφορών):</w:t>
      </w:r>
      <w:r>
        <w:rPr>
          <w:rFonts w:eastAsia="Times New Roman" w:cs="Times New Roman"/>
          <w:bCs/>
          <w:shd w:val="clear" w:color="auto" w:fill="FFFFFF"/>
        </w:rPr>
        <w:t xml:space="preserve"> Ποιον λέτε;</w:t>
      </w:r>
    </w:p>
    <w:p w14:paraId="3DCAD4E8"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ΔΗΜΗΤΡΙΟΣ ΣΤΑΜΑΤΗΣ:</w:t>
      </w:r>
      <w:r>
        <w:rPr>
          <w:rFonts w:eastAsia="Times New Roman" w:cs="Times New Roman"/>
          <w:bCs/>
          <w:shd w:val="clear" w:color="auto" w:fill="FFFFFF"/>
        </w:rPr>
        <w:t xml:space="preserve"> Γιατί δεν το ξέρουν νομίζετε οι υπόλοιποι συνάδελφοί σας; </w:t>
      </w:r>
    </w:p>
    <w:p w14:paraId="3DCAD4E9"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ΧΡΗΣΤΟΣ ΣΠΙΡΤΖΗΣ (Υπουργός Υποδομών και Μεταφορών):</w:t>
      </w:r>
      <w:r>
        <w:rPr>
          <w:rFonts w:eastAsia="Times New Roman" w:cs="Times New Roman"/>
          <w:bCs/>
          <w:shd w:val="clear" w:color="auto" w:fill="FFFFFF"/>
        </w:rPr>
        <w:t xml:space="preserve"> Γιατί δεν το λέτε;</w:t>
      </w:r>
    </w:p>
    <w:p w14:paraId="3DCAD4EA"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ΔΗΜΗΤΡΙΟΣ ΣΤΑΜΑΤΗΣ:</w:t>
      </w:r>
      <w:r>
        <w:rPr>
          <w:rFonts w:eastAsia="Times New Roman" w:cs="Times New Roman"/>
          <w:bCs/>
          <w:shd w:val="clear" w:color="auto" w:fill="FFFFFF"/>
        </w:rPr>
        <w:t xml:space="preserve"> Θα σας το πω, κύριοι μετά. Θα σας το πω. Κραταιότατο! Είχατε κ</w:t>
      </w:r>
      <w:r>
        <w:rPr>
          <w:rFonts w:eastAsia="Times New Roman" w:cs="Times New Roman"/>
          <w:bCs/>
          <w:shd w:val="clear" w:color="auto" w:fill="FFFFFF"/>
        </w:rPr>
        <w:t xml:space="preserve">ιόλας παρέμβαση, που παραλίγο να τινάξει στον αέρα μια νομοθέτηση που επιχειρήσαμε εδώ ανάμεσα στα ΤΕΙ και τα ΑΕΙ. Ένας Υπουργός από τη μια μεριά με τα ΑΕΙ, εσείς από πίσω του και ένας άλλος με τα </w:t>
      </w:r>
      <w:r>
        <w:rPr>
          <w:rFonts w:eastAsia="Times New Roman" w:cs="Times New Roman"/>
          <w:bCs/>
          <w:shd w:val="clear" w:color="auto" w:fill="FFFFFF"/>
        </w:rPr>
        <w:t>Τ</w:t>
      </w:r>
      <w:r>
        <w:rPr>
          <w:rFonts w:eastAsia="Times New Roman" w:cs="Times New Roman"/>
          <w:bCs/>
          <w:shd w:val="clear" w:color="auto" w:fill="FFFFFF"/>
        </w:rPr>
        <w:t xml:space="preserve">ΕΙ. Λοιπόν, σας τα θυμίζω, για να μην νομίζετε ότι </w:t>
      </w:r>
      <w:r>
        <w:rPr>
          <w:rFonts w:eastAsia="Times New Roman"/>
          <w:bCs/>
          <w:shd w:val="clear" w:color="auto" w:fill="FFFFFF"/>
        </w:rPr>
        <w:t>έ</w:t>
      </w:r>
      <w:r>
        <w:rPr>
          <w:rFonts w:eastAsia="Times New Roman" w:cs="Times New Roman"/>
          <w:bCs/>
          <w:shd w:val="clear" w:color="auto" w:fill="FFFFFF"/>
        </w:rPr>
        <w:t xml:space="preserve">χουμε </w:t>
      </w:r>
      <w:r>
        <w:rPr>
          <w:rFonts w:eastAsia="Times New Roman" w:cs="Times New Roman"/>
          <w:bCs/>
          <w:shd w:val="clear" w:color="auto" w:fill="FFFFFF"/>
        </w:rPr>
        <w:t xml:space="preserve">ασθενή μνήμη. </w:t>
      </w:r>
    </w:p>
    <w:p w14:paraId="3DCAD4EB"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ΧΡΗΣΤΟΣ ΣΠΙΡΤΖΗΣ (Υπουργός Υποδομών και Μεταφορών):</w:t>
      </w:r>
      <w:r>
        <w:rPr>
          <w:rFonts w:eastAsia="Times New Roman" w:cs="Times New Roman"/>
          <w:bCs/>
          <w:shd w:val="clear" w:color="auto" w:fill="FFFFFF"/>
        </w:rPr>
        <w:t xml:space="preserve"> Με τον Κακλαμάνη ήμουν. </w:t>
      </w:r>
    </w:p>
    <w:p w14:paraId="3DCAD4EC"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ΔΗΜΗΤΡΙΟΣ ΣΤΑΜΑΤΗΣ:</w:t>
      </w:r>
      <w:r>
        <w:rPr>
          <w:rFonts w:eastAsia="Times New Roman" w:cs="Times New Roman"/>
          <w:bCs/>
          <w:shd w:val="clear" w:color="auto" w:fill="FFFFFF"/>
        </w:rPr>
        <w:t xml:space="preserve"> Και μας είπατε, επίσης, ότι θέλετε να φτιάξετε έναν νέο οργανισμό, υγιή και δυνατό. Μάλιστα. Σαν αυτόν δηλαδή της ΣΤΑΣΥ, την οποία σας την παραδ</w:t>
      </w:r>
      <w:r>
        <w:rPr>
          <w:rFonts w:eastAsia="Times New Roman" w:cs="Times New Roman"/>
          <w:bCs/>
          <w:shd w:val="clear" w:color="auto" w:fill="FFFFFF"/>
        </w:rPr>
        <w:t>ώσαμε το 2014 με λειτουργικό πλεόνασμα 6,7 εκατομμύρια ευρώ και εσείς το 2016 παρουσιάσατε έλλειμμα 23 εκατομμυρίων ευρώ; Σε έναν χρόνο η «επιτυχής» δική σας εποπτεία οδήγησε σε μια απώλεια, σε μια ζημιά 30 εκατομμυρίων ευρώ. Αυτόν τον πετυχημένο τρόπο θέλ</w:t>
      </w:r>
      <w:r>
        <w:rPr>
          <w:rFonts w:eastAsia="Times New Roman" w:cs="Times New Roman"/>
          <w:bCs/>
          <w:shd w:val="clear" w:color="auto" w:fill="FFFFFF"/>
        </w:rPr>
        <w:t>ετε να συνεχίσετε και στη Θεσσαλονίκη; Μπράβο, συγχαρητήρια.</w:t>
      </w:r>
    </w:p>
    <w:p w14:paraId="3DCAD4ED"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 Όμως, πέρα από αυτά, εδώ είστε υποχρεωμένος, κύριε Υπουργέ, να απαντήσετε σε δυο, τρεις ερωτήσεις, που </w:t>
      </w:r>
      <w:r>
        <w:rPr>
          <w:rFonts w:eastAsia="Times New Roman"/>
          <w:bCs/>
          <w:shd w:val="clear" w:color="auto" w:fill="FFFFFF"/>
        </w:rPr>
        <w:t>είναι</w:t>
      </w:r>
      <w:r>
        <w:rPr>
          <w:rFonts w:eastAsia="Times New Roman" w:cs="Times New Roman"/>
          <w:bCs/>
          <w:shd w:val="clear" w:color="auto" w:fill="FFFFFF"/>
        </w:rPr>
        <w:t xml:space="preserve"> κρίσιμες, για να βγάλουμε συμπέρασμα για το τι θα γίνει την επόμενη μέρα. </w:t>
      </w:r>
    </w:p>
    <w:p w14:paraId="3DCAD4EE"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Ερώτημα πρ</w:t>
      </w:r>
      <w:r>
        <w:rPr>
          <w:rFonts w:eastAsia="Times New Roman" w:cs="Times New Roman"/>
          <w:bCs/>
          <w:shd w:val="clear" w:color="auto" w:fill="FFFFFF"/>
        </w:rPr>
        <w:t xml:space="preserve">ώτο: </w:t>
      </w:r>
      <w:r>
        <w:rPr>
          <w:rFonts w:eastAsia="Times New Roman"/>
          <w:bCs/>
          <w:shd w:val="clear" w:color="auto" w:fill="FFFFFF"/>
        </w:rPr>
        <w:t>Έχει</w:t>
      </w:r>
      <w:r>
        <w:rPr>
          <w:rFonts w:eastAsia="Times New Roman" w:cs="Times New Roman"/>
          <w:bCs/>
          <w:shd w:val="clear" w:color="auto" w:fill="FFFFFF"/>
        </w:rPr>
        <w:t xml:space="preserve"> ενημερωθεί η </w:t>
      </w:r>
      <w:r>
        <w:rPr>
          <w:rFonts w:eastAsia="Times New Roman" w:cs="Times New Roman"/>
          <w:bCs/>
          <w:shd w:val="clear" w:color="auto" w:fill="FFFFFF"/>
        </w:rPr>
        <w:t>τ</w:t>
      </w:r>
      <w:r>
        <w:rPr>
          <w:rFonts w:eastAsia="Times New Roman" w:cs="Times New Roman"/>
          <w:bCs/>
          <w:shd w:val="clear" w:color="auto" w:fill="FFFFFF"/>
        </w:rPr>
        <w:t xml:space="preserve">ρόικα και τι </w:t>
      </w:r>
      <w:r>
        <w:rPr>
          <w:rFonts w:eastAsia="Times New Roman"/>
          <w:bCs/>
          <w:shd w:val="clear" w:color="auto" w:fill="FFFFFF"/>
        </w:rPr>
        <w:t>έχει</w:t>
      </w:r>
      <w:r>
        <w:rPr>
          <w:rFonts w:eastAsia="Times New Roman" w:cs="Times New Roman"/>
          <w:bCs/>
          <w:shd w:val="clear" w:color="auto" w:fill="FFFFFF"/>
        </w:rPr>
        <w:t xml:space="preserve"> πει; Δεν μπορείτε να το κρατάτε μυστικό, δεδομένου ότι έχετε δεσμευτεί απέναντι στην </w:t>
      </w:r>
      <w:r>
        <w:rPr>
          <w:rFonts w:eastAsia="Times New Roman" w:cs="Times New Roman"/>
          <w:bCs/>
          <w:shd w:val="clear" w:color="auto" w:fill="FFFFFF"/>
        </w:rPr>
        <w:t>τ</w:t>
      </w:r>
      <w:r>
        <w:rPr>
          <w:rFonts w:eastAsia="Times New Roman" w:cs="Times New Roman"/>
          <w:bCs/>
          <w:shd w:val="clear" w:color="auto" w:fill="FFFFFF"/>
        </w:rPr>
        <w:t xml:space="preserve">ρόικα και εξαιτίας της μεταφοράς προσωπικού στον δημόσιο τομέα είστε υποχρεωμένοι να ζητήσετε την έγκριση της </w:t>
      </w:r>
      <w:r>
        <w:rPr>
          <w:rFonts w:eastAsia="Times New Roman" w:cs="Times New Roman"/>
          <w:bCs/>
          <w:shd w:val="clear" w:color="auto" w:fill="FFFFFF"/>
        </w:rPr>
        <w:t>τ</w:t>
      </w:r>
      <w:r>
        <w:rPr>
          <w:rFonts w:eastAsia="Times New Roman" w:cs="Times New Roman"/>
          <w:bCs/>
          <w:shd w:val="clear" w:color="auto" w:fill="FFFFFF"/>
        </w:rPr>
        <w:t xml:space="preserve">ρόικας. </w:t>
      </w:r>
    </w:p>
    <w:p w14:paraId="3DCAD4EF" w14:textId="77777777" w:rsidR="00B8452E" w:rsidRDefault="00811243">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t>Το δεύτε</w:t>
      </w:r>
      <w:r>
        <w:rPr>
          <w:rFonts w:eastAsia="Times New Roman" w:cs="Times New Roman"/>
          <w:bCs/>
          <w:shd w:val="clear" w:color="auto" w:fill="FFFFFF"/>
        </w:rPr>
        <w:t xml:space="preserve">ρο ερώτημα: Τι γίνεται με τον </w:t>
      </w:r>
      <w:r>
        <w:rPr>
          <w:rFonts w:eastAsia="Times New Roman" w:cs="Times New Roman"/>
          <w:bCs/>
          <w:shd w:val="clear" w:color="auto" w:fill="FFFFFF"/>
        </w:rPr>
        <w:t>κ</w:t>
      </w:r>
      <w:r>
        <w:rPr>
          <w:rFonts w:eastAsia="Times New Roman" w:cs="Times New Roman"/>
          <w:bCs/>
          <w:shd w:val="clear" w:color="auto" w:fill="FFFFFF"/>
        </w:rPr>
        <w:t xml:space="preserve">ανονισμό 1370; Ο </w:t>
      </w:r>
      <w:r>
        <w:rPr>
          <w:rFonts w:eastAsia="Times New Roman" w:cs="Times New Roman"/>
          <w:bCs/>
          <w:shd w:val="clear" w:color="auto" w:fill="FFFFFF"/>
        </w:rPr>
        <w:t>κ</w:t>
      </w:r>
      <w:r>
        <w:rPr>
          <w:rFonts w:eastAsia="Times New Roman" w:cs="Times New Roman"/>
          <w:bCs/>
          <w:shd w:val="clear" w:color="auto" w:fill="FFFFFF"/>
        </w:rPr>
        <w:t xml:space="preserve">ανονισμός αυτός </w:t>
      </w:r>
      <w:r>
        <w:rPr>
          <w:rFonts w:eastAsia="Times New Roman"/>
          <w:bCs/>
          <w:shd w:val="clear" w:color="auto" w:fill="FFFFFF"/>
        </w:rPr>
        <w:t>είναι</w:t>
      </w:r>
      <w:r>
        <w:rPr>
          <w:rFonts w:eastAsia="Times New Roman" w:cs="Times New Roman"/>
          <w:bCs/>
          <w:shd w:val="clear" w:color="auto" w:fill="FFFFFF"/>
        </w:rPr>
        <w:t xml:space="preserve"> δεσμευτικός. Κύριε Υφυπουργέ</w:t>
      </w:r>
      <w:r>
        <w:rPr>
          <w:rFonts w:eastAsia="Times New Roman" w:cs="Times New Roman"/>
          <w:bCs/>
          <w:shd w:val="clear" w:color="auto" w:fill="FFFFFF"/>
        </w:rPr>
        <w:t xml:space="preserve"> Μαυραγάνη</w:t>
      </w:r>
      <w:r>
        <w:rPr>
          <w:rFonts w:eastAsia="Times New Roman" w:cs="Times New Roman"/>
          <w:bCs/>
          <w:shd w:val="clear" w:color="auto" w:fill="FFFFFF"/>
        </w:rPr>
        <w:t xml:space="preserve">, κάνετε λάθος ερμηνεία του </w:t>
      </w:r>
      <w:r>
        <w:rPr>
          <w:rFonts w:eastAsia="Times New Roman"/>
          <w:bCs/>
          <w:shd w:val="clear" w:color="auto" w:fill="FFFFFF"/>
        </w:rPr>
        <w:t>άρθρου</w:t>
      </w:r>
      <w:r>
        <w:rPr>
          <w:rFonts w:eastAsia="Times New Roman" w:cs="Times New Roman"/>
          <w:bCs/>
          <w:shd w:val="clear" w:color="auto" w:fill="FFFFFF"/>
        </w:rPr>
        <w:t xml:space="preserve"> 106 του Συντάγματος, γιατί το έχετε κρίνει σε κενό χρόνου. Έχουν μεσολαβήσει πολλά γεγονότα</w:t>
      </w:r>
      <w:r>
        <w:rPr>
          <w:rFonts w:eastAsia="Times New Roman" w:cs="Times New Roman"/>
          <w:bCs/>
          <w:shd w:val="clear" w:color="auto" w:fill="FFFFFF"/>
        </w:rPr>
        <w:t xml:space="preserve"> εν τω μεταξύ.</w:t>
      </w:r>
      <w:r>
        <w:rPr>
          <w:rFonts w:eastAsia="Times New Roman" w:cs="Times New Roman"/>
          <w:bCs/>
          <w:shd w:val="clear" w:color="auto" w:fill="FFFFFF"/>
        </w:rPr>
        <w:t xml:space="preserve"> </w:t>
      </w:r>
      <w:r>
        <w:rPr>
          <w:rFonts w:eastAsia="Times New Roman" w:cs="Times New Roman"/>
          <w:bCs/>
          <w:shd w:val="clear" w:color="auto" w:fill="FFFFFF"/>
        </w:rPr>
        <w:t xml:space="preserve">Η </w:t>
      </w:r>
      <w:r>
        <w:rPr>
          <w:rFonts w:eastAsia="Times New Roman" w:cs="Times New Roman"/>
          <w:bCs/>
          <w:shd w:val="clear" w:color="auto" w:fill="FFFFFF"/>
        </w:rPr>
        <w:t xml:space="preserve">προσχώρησή μας στην Ευρωπαϊκή Ένωση και οι υποχρεώσεις μας που απορρέουν από ευρωπαϊκούς </w:t>
      </w:r>
      <w:r>
        <w:rPr>
          <w:rFonts w:eastAsia="Times New Roman" w:cs="Times New Roman"/>
          <w:bCs/>
          <w:shd w:val="clear" w:color="auto" w:fill="FFFFFF"/>
        </w:rPr>
        <w:t>κανονισμούς</w:t>
      </w:r>
      <w:r>
        <w:rPr>
          <w:rFonts w:eastAsia="Times New Roman" w:cs="Times New Roman"/>
          <w:bCs/>
          <w:shd w:val="clear" w:color="auto" w:fill="FFFFFF"/>
        </w:rPr>
        <w:t xml:space="preserve">. Ρωτώ, κύριε Υπουργέ, θα τον γράψετε στα παλιά σας τα παπούτσια ή θα </w:t>
      </w:r>
      <w:r>
        <w:rPr>
          <w:rFonts w:eastAsia="Times New Roman"/>
          <w:bCs/>
          <w:shd w:val="clear" w:color="auto" w:fill="FFFFFF"/>
        </w:rPr>
        <w:t xml:space="preserve">αλλάξει; Οφείλετε να μας το πείτε. </w:t>
      </w:r>
    </w:p>
    <w:p w14:paraId="3DCAD4F0" w14:textId="77777777" w:rsidR="00B8452E" w:rsidRDefault="00811243">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Το τρίτο που οφείλετε να μας πείτε: Έχετε συνειδητ</w:t>
      </w:r>
      <w:r>
        <w:rPr>
          <w:rFonts w:eastAsia="Times New Roman"/>
          <w:bCs/>
          <w:shd w:val="clear" w:color="auto" w:fill="FFFFFF"/>
        </w:rPr>
        <w:t xml:space="preserve">οποιήσει τις έννομες συνέπειες που απορρέουν από τη γνωμοδότηση </w:t>
      </w:r>
      <w:r>
        <w:rPr>
          <w:rFonts w:eastAsia="Times New Roman"/>
          <w:bCs/>
          <w:shd w:val="clear" w:color="auto" w:fill="FFFFFF"/>
        </w:rPr>
        <w:lastRenderedPageBreak/>
        <w:t xml:space="preserve">του Νομικού Συμβουλίου του Κράτους, που σας λέει ότι αυτή η σύμβαση λήγει το 2019; </w:t>
      </w:r>
    </w:p>
    <w:p w14:paraId="3DCAD4F1" w14:textId="77777777" w:rsidR="00B8452E" w:rsidRDefault="00811243">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Εάν αυτά συμβούν, </w:t>
      </w:r>
      <w:r>
        <w:rPr>
          <w:rFonts w:eastAsia="Times New Roman"/>
          <w:bCs/>
          <w:shd w:val="clear" w:color="auto" w:fill="FFFFFF"/>
        </w:rPr>
        <w:t xml:space="preserve">και </w:t>
      </w:r>
      <w:r>
        <w:rPr>
          <w:rFonts w:eastAsia="Times New Roman"/>
          <w:bCs/>
          <w:shd w:val="clear" w:color="auto" w:fill="FFFFFF"/>
        </w:rPr>
        <w:t>πρέπει να μας απαντήσετε, μπορούμε και εμείς να φτάσουμε σε ένα συμπέρασμα για ποιον λ</w:t>
      </w:r>
      <w:r>
        <w:rPr>
          <w:rFonts w:eastAsia="Times New Roman"/>
          <w:bCs/>
          <w:shd w:val="clear" w:color="auto" w:fill="FFFFFF"/>
        </w:rPr>
        <w:t xml:space="preserve">όγο το κάνετε. Ακούστηκε μια άποψη εδώ -εγώ δεν συμφωνώ- ότι το κάνατε για να </w:t>
      </w:r>
      <w:proofErr w:type="spellStart"/>
      <w:r>
        <w:rPr>
          <w:rFonts w:eastAsia="Times New Roman"/>
          <w:bCs/>
          <w:shd w:val="clear" w:color="auto" w:fill="FFFFFF"/>
        </w:rPr>
        <w:t>παρηγορηθείτε</w:t>
      </w:r>
      <w:proofErr w:type="spellEnd"/>
      <w:r>
        <w:rPr>
          <w:rFonts w:eastAsia="Times New Roman"/>
          <w:bCs/>
          <w:shd w:val="clear" w:color="auto" w:fill="FFFFFF"/>
        </w:rPr>
        <w:t>. Ύστερα από τα πολλά δάκρυα</w:t>
      </w:r>
      <w:r>
        <w:rPr>
          <w:rFonts w:eastAsia="Times New Roman"/>
          <w:bCs/>
          <w:shd w:val="clear" w:color="auto" w:fill="FFFFFF"/>
        </w:rPr>
        <w:t>,</w:t>
      </w:r>
      <w:r>
        <w:rPr>
          <w:rFonts w:eastAsia="Times New Roman"/>
          <w:bCs/>
          <w:shd w:val="clear" w:color="auto" w:fill="FFFFFF"/>
        </w:rPr>
        <w:t xml:space="preserve"> που χύνατε για τα δεκατέσσερα αεροδρόμια που δεν θέλατε να δώσετε, πέσατε σε βαθιά κατάθλιψη και η </w:t>
      </w:r>
      <w:r>
        <w:rPr>
          <w:rFonts w:eastAsia="Times New Roman"/>
          <w:bCs/>
          <w:shd w:val="clear" w:color="auto" w:fill="FFFFFF"/>
        </w:rPr>
        <w:t>τ</w:t>
      </w:r>
      <w:r>
        <w:rPr>
          <w:rFonts w:eastAsia="Times New Roman"/>
          <w:bCs/>
          <w:shd w:val="clear" w:color="auto" w:fill="FFFFFF"/>
        </w:rPr>
        <w:t xml:space="preserve">ρόικα είπε, </w:t>
      </w:r>
      <w:proofErr w:type="spellStart"/>
      <w:r>
        <w:rPr>
          <w:rFonts w:eastAsia="Times New Roman"/>
          <w:bCs/>
          <w:shd w:val="clear" w:color="auto" w:fill="FFFFFF"/>
        </w:rPr>
        <w:t>δώσ</w:t>
      </w:r>
      <w:proofErr w:type="spellEnd"/>
      <w:r>
        <w:rPr>
          <w:rFonts w:eastAsia="Times New Roman"/>
          <w:bCs/>
          <w:shd w:val="clear" w:color="auto" w:fill="FFFFFF"/>
        </w:rPr>
        <w:t xml:space="preserve">’ του ρε αδερφέ και </w:t>
      </w:r>
      <w:r>
        <w:rPr>
          <w:rFonts w:eastAsia="Times New Roman"/>
          <w:bCs/>
          <w:shd w:val="clear" w:color="auto" w:fill="FFFFFF"/>
        </w:rPr>
        <w:t xml:space="preserve">ένα πράγμα να λέει ότι το </w:t>
      </w:r>
      <w:r>
        <w:rPr>
          <w:rFonts w:eastAsia="Times New Roman"/>
          <w:bCs/>
          <w:shd w:val="clear" w:color="auto" w:fill="FFFFFF"/>
        </w:rPr>
        <w:t>κρατικοποιεί</w:t>
      </w:r>
      <w:r>
        <w:rPr>
          <w:rFonts w:eastAsia="Times New Roman"/>
          <w:bCs/>
          <w:shd w:val="clear" w:color="auto" w:fill="FFFFFF"/>
        </w:rPr>
        <w:t xml:space="preserve">, να ηρεμήσει η σοσιαλιστική του συνείδηση. Εγώ δεν το πιστεύω αυτό. Είναι σκληροί οι </w:t>
      </w:r>
      <w:proofErr w:type="spellStart"/>
      <w:r>
        <w:rPr>
          <w:rFonts w:eastAsia="Times New Roman"/>
          <w:bCs/>
          <w:shd w:val="clear" w:color="auto" w:fill="FFFFFF"/>
        </w:rPr>
        <w:t>τ</w:t>
      </w:r>
      <w:r>
        <w:rPr>
          <w:rFonts w:eastAsia="Times New Roman"/>
          <w:bCs/>
          <w:shd w:val="clear" w:color="auto" w:fill="FFFFFF"/>
        </w:rPr>
        <w:t>ροϊκανοί</w:t>
      </w:r>
      <w:proofErr w:type="spellEnd"/>
      <w:r>
        <w:rPr>
          <w:rFonts w:eastAsia="Times New Roman"/>
          <w:bCs/>
          <w:shd w:val="clear" w:color="auto" w:fill="FFFFFF"/>
        </w:rPr>
        <w:t>.</w:t>
      </w:r>
    </w:p>
    <w:p w14:paraId="3DCAD4F2" w14:textId="77777777" w:rsidR="00B8452E" w:rsidRDefault="00811243">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Θα σας πω, λοιπόν, κυρίες και κύριοι συνάδελφοι, ένα σενάριο, αλλά κρατήστε το και πρέπει να απαντήσετε, κύριε Υπουργέ. Ε</w:t>
      </w:r>
      <w:r>
        <w:rPr>
          <w:rFonts w:eastAsia="Times New Roman"/>
          <w:bCs/>
          <w:shd w:val="clear" w:color="auto" w:fill="FFFFFF"/>
        </w:rPr>
        <w:t xml:space="preserve">άν δεν αλλάξει ο </w:t>
      </w:r>
      <w:r>
        <w:rPr>
          <w:rFonts w:eastAsia="Times New Roman"/>
          <w:bCs/>
          <w:shd w:val="clear" w:color="auto" w:fill="FFFFFF"/>
        </w:rPr>
        <w:t>κ</w:t>
      </w:r>
      <w:r>
        <w:rPr>
          <w:rFonts w:eastAsia="Times New Roman"/>
          <w:bCs/>
          <w:shd w:val="clear" w:color="auto" w:fill="FFFFFF"/>
        </w:rPr>
        <w:t>ανονισμός</w:t>
      </w:r>
      <w:r>
        <w:rPr>
          <w:rFonts w:eastAsia="Times New Roman"/>
          <w:bCs/>
          <w:shd w:val="clear" w:color="auto" w:fill="FFFFFF"/>
        </w:rPr>
        <w:t>,</w:t>
      </w:r>
      <w:r>
        <w:rPr>
          <w:rFonts w:eastAsia="Times New Roman"/>
          <w:bCs/>
          <w:shd w:val="clear" w:color="auto" w:fill="FFFFFF"/>
        </w:rPr>
        <w:t xml:space="preserve"> που εξαιρεί μόνο την Αθήνα από την υποχρέωση να ανατίθενται με διαγωνισμό οι συγκοινωνίες</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Εάν </w:t>
      </w:r>
      <w:r>
        <w:rPr>
          <w:rFonts w:eastAsia="Times New Roman"/>
          <w:bCs/>
          <w:shd w:val="clear" w:color="auto" w:fill="FFFFFF"/>
        </w:rPr>
        <w:t xml:space="preserve">το ελληνικό δημόσιο υποχρεωθεί, σύμφωνα με τη γνωμοδότηση του Νομικού Συμβουλίου του Κράτους σε αποζημίωση των μετόχων του ΟΑΣΘ συν </w:t>
      </w:r>
      <w:r>
        <w:rPr>
          <w:rFonts w:eastAsia="Times New Roman"/>
          <w:bCs/>
          <w:shd w:val="clear" w:color="auto" w:fill="FFFFFF"/>
        </w:rPr>
        <w:t>την αποζημίωση λόγω των εγκαταστάσεων</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Εά</w:t>
      </w:r>
      <w:r>
        <w:rPr>
          <w:rFonts w:eastAsia="Times New Roman"/>
          <w:bCs/>
          <w:shd w:val="clear" w:color="auto" w:fill="FFFFFF"/>
        </w:rPr>
        <w:t xml:space="preserve">ν δεν </w:t>
      </w:r>
      <w:r>
        <w:rPr>
          <w:rFonts w:eastAsia="Times New Roman"/>
          <w:bCs/>
          <w:shd w:val="clear" w:color="auto" w:fill="FFFFFF"/>
        </w:rPr>
        <w:t xml:space="preserve">μπορέσετε </w:t>
      </w:r>
      <w:r>
        <w:rPr>
          <w:rFonts w:eastAsia="Times New Roman"/>
          <w:bCs/>
          <w:shd w:val="clear" w:color="auto" w:fill="FFFFFF"/>
        </w:rPr>
        <w:t xml:space="preserve">λοιπόν να </w:t>
      </w:r>
      <w:r>
        <w:rPr>
          <w:rFonts w:eastAsia="Times New Roman"/>
          <w:bCs/>
          <w:shd w:val="clear" w:color="auto" w:fill="FFFFFF"/>
        </w:rPr>
        <w:t>κάνετε</w:t>
      </w:r>
      <w:r>
        <w:rPr>
          <w:rFonts w:eastAsia="Times New Roman"/>
          <w:bCs/>
          <w:shd w:val="clear" w:color="auto" w:fill="FFFFFF"/>
        </w:rPr>
        <w:t xml:space="preserve"> </w:t>
      </w:r>
      <w:r>
        <w:rPr>
          <w:rFonts w:eastAsia="Times New Roman"/>
          <w:bCs/>
          <w:shd w:val="clear" w:color="auto" w:fill="FFFFFF"/>
        </w:rPr>
        <w:t xml:space="preserve">κρατικό </w:t>
      </w:r>
      <w:r>
        <w:rPr>
          <w:rFonts w:eastAsia="Times New Roman"/>
          <w:bCs/>
          <w:shd w:val="clear" w:color="auto" w:fill="FFFFFF"/>
        </w:rPr>
        <w:lastRenderedPageBreak/>
        <w:t>τον ΟΑΣΘ.</w:t>
      </w:r>
      <w:r>
        <w:rPr>
          <w:rFonts w:eastAsia="Times New Roman"/>
          <w:bCs/>
          <w:shd w:val="clear" w:color="auto" w:fill="FFFFFF"/>
        </w:rPr>
        <w:t xml:space="preserve"> </w:t>
      </w:r>
      <w:r>
        <w:rPr>
          <w:rFonts w:eastAsia="Times New Roman"/>
          <w:bCs/>
          <w:shd w:val="clear" w:color="auto" w:fill="FFFFFF"/>
        </w:rPr>
        <w:t xml:space="preserve">Και </w:t>
      </w:r>
      <w:r>
        <w:rPr>
          <w:rFonts w:eastAsia="Times New Roman"/>
          <w:bCs/>
          <w:shd w:val="clear" w:color="auto" w:fill="FFFFFF"/>
        </w:rPr>
        <w:t>αν αυτό</w:t>
      </w:r>
      <w:r>
        <w:rPr>
          <w:rFonts w:eastAsia="Times New Roman"/>
          <w:bCs/>
          <w:shd w:val="clear" w:color="auto" w:fill="FFFFFF"/>
        </w:rPr>
        <w:t>ς</w:t>
      </w:r>
      <w:r>
        <w:rPr>
          <w:rFonts w:eastAsia="Times New Roman"/>
          <w:bCs/>
          <w:shd w:val="clear" w:color="auto" w:fill="FFFFFF"/>
        </w:rPr>
        <w:t xml:space="preserve"> πάει στο </w:t>
      </w:r>
      <w:proofErr w:type="spellStart"/>
      <w:r>
        <w:rPr>
          <w:rFonts w:eastAsia="Times New Roman"/>
          <w:bCs/>
          <w:shd w:val="clear" w:color="auto" w:fill="FFFFFF"/>
        </w:rPr>
        <w:t>υπερταμείο</w:t>
      </w:r>
      <w:proofErr w:type="spellEnd"/>
      <w:r>
        <w:rPr>
          <w:rFonts w:eastAsia="Times New Roman"/>
          <w:bCs/>
          <w:shd w:val="clear" w:color="auto" w:fill="FFFFFF"/>
        </w:rPr>
        <w:t xml:space="preserve">, να μια αιτία για την οποία δεν αντιδράει η τρόικα. </w:t>
      </w:r>
    </w:p>
    <w:p w14:paraId="3DCAD4F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Διότι θα έχει στα χέρια της το , έναν καθαρό οργανισμό χωρίς χρέη, χωρίς βάρη για να το βγάλει στο ξεπούλημα. </w:t>
      </w:r>
      <w:r>
        <w:rPr>
          <w:rFonts w:eastAsia="Times New Roman" w:cs="Times New Roman"/>
          <w:szCs w:val="24"/>
        </w:rPr>
        <w:t>Αλλά</w:t>
      </w:r>
      <w:r>
        <w:rPr>
          <w:rFonts w:eastAsia="Times New Roman" w:cs="Times New Roman"/>
          <w:szCs w:val="24"/>
        </w:rPr>
        <w:t xml:space="preserve"> ποιος θα αναλάβει τότε να διαχειριστεί το ζήτημα αυτό; Αυτή η Κυβέρνηση που τις φορτώσατε να αναλάβει να κόψει δύο συντάξεις, να κόψει ένα μι</w:t>
      </w:r>
      <w:r>
        <w:rPr>
          <w:rFonts w:eastAsia="Times New Roman" w:cs="Times New Roman"/>
          <w:szCs w:val="24"/>
        </w:rPr>
        <w:t xml:space="preserve">σθό από τους υπαλλήλους. Διότι εσείς τότε δεν θα είστε κυβέρνηση. Μεταθέτετε το βάρος αυτών των αποφάσεων σε αυτήν την κυβέρνηση, τη δική μας  Παίρνετε αποφάσεις σήμερα και καλείτε την επόμενη κυβέρνηση να τις ικανοποιήσει. </w:t>
      </w:r>
    </w:p>
    <w:p w14:paraId="3DCAD4F4"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Κύριε συνάδελφε, ολοκληρώστε. </w:t>
      </w:r>
    </w:p>
    <w:p w14:paraId="3DCAD4F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Τελειώνω σε ένα λεπτό, κύριε Πρόεδρε. </w:t>
      </w:r>
    </w:p>
    <w:p w14:paraId="3DCAD4F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Ετέθη ένα θέμα, κύριε Υπουργέ, όσον αφορά τα ΚΤΕΛ. Έχουν δίκιο. Παραδεχθήκατε κι εσείς ότι έχουν δίκιο. </w:t>
      </w:r>
    </w:p>
    <w:p w14:paraId="3DCAD4F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Εσείς το</w:t>
      </w:r>
      <w:r>
        <w:rPr>
          <w:rFonts w:eastAsia="Times New Roman" w:cs="Times New Roman"/>
          <w:szCs w:val="24"/>
        </w:rPr>
        <w:t xml:space="preserve"> κάνατε. </w:t>
      </w:r>
    </w:p>
    <w:p w14:paraId="3DCAD4F8"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 xml:space="preserve">Εμείς δεν κάναμε αυτό και αφήστε τους λαϊκισμούς. Είστε παντελώς ανίκανοι να κυβερνάτε, αλλά στον λαϊκισμό είστε ασυναγώνιστοι. </w:t>
      </w:r>
    </w:p>
    <w:p w14:paraId="3DCAD4F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Ευχαριστούμε πάρα πολύ! </w:t>
      </w:r>
    </w:p>
    <w:p w14:paraId="3DCAD4FA"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Σκοπεύετε να κρατικοποιήσετε και τα ΚΤΕΛ; </w:t>
      </w:r>
    </w:p>
    <w:p w14:paraId="3DCAD4FB"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Θα δούμε! </w:t>
      </w:r>
    </w:p>
    <w:p w14:paraId="3DCAD4FC"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Να το ακούσουν λοιπόν, να ανοίξει η ψυχή τους. Διότι αυτό είναι το μυαλό σας. Μόνο που δεν έχετε καταλάβει κάτι: Η σοσιαλιστική σα</w:t>
      </w:r>
      <w:r>
        <w:rPr>
          <w:rFonts w:eastAsia="Times New Roman" w:cs="Times New Roman"/>
          <w:szCs w:val="24"/>
        </w:rPr>
        <w:t xml:space="preserve">ς συνείδηση ξέρετε τι κάνει; Κάνει αυτά που αρνηθήκαμε να κάνουμε εμείς. Περιήλθατε σε τέτοια δυσχερή θέση και κάνετε αυτά, που όχι μόνο δεν είχαμε σκεφθεί, αλλά δεν είχαν σκεφθεί ούτε οι </w:t>
      </w:r>
      <w:proofErr w:type="spellStart"/>
      <w:r>
        <w:rPr>
          <w:rFonts w:eastAsia="Times New Roman" w:cs="Times New Roman"/>
          <w:szCs w:val="24"/>
        </w:rPr>
        <w:t>τ</w:t>
      </w:r>
      <w:r>
        <w:rPr>
          <w:rFonts w:eastAsia="Times New Roman" w:cs="Times New Roman"/>
          <w:szCs w:val="24"/>
        </w:rPr>
        <w:t>ροϊκανοί</w:t>
      </w:r>
      <w:proofErr w:type="spellEnd"/>
      <w:r>
        <w:rPr>
          <w:rFonts w:eastAsia="Times New Roman" w:cs="Times New Roman"/>
          <w:szCs w:val="24"/>
        </w:rPr>
        <w:t xml:space="preserve"> να μας ζητήσουν. Συγχαρητήρια! </w:t>
      </w:r>
    </w:p>
    <w:p w14:paraId="3DCAD4F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Επανέρχομαι στο θέμα των Κ</w:t>
      </w:r>
      <w:r>
        <w:rPr>
          <w:rFonts w:eastAsia="Times New Roman" w:cs="Times New Roman"/>
          <w:szCs w:val="24"/>
        </w:rPr>
        <w:t xml:space="preserve">ΤΕΛ. Αυτή η ρύθμιση πρέπει να έρθει γρήγορα, γιατί οι άνθρωποι έχουν δίκιο και δεν πρέπει </w:t>
      </w:r>
      <w:r>
        <w:rPr>
          <w:rFonts w:eastAsia="Times New Roman" w:cs="Times New Roman"/>
          <w:szCs w:val="24"/>
        </w:rPr>
        <w:lastRenderedPageBreak/>
        <w:t>να πληρώσουν ένα νομοθετικό κενό που προκύπτει από την ψήφιση του σημερινού νόμου. Έχετε αναλάβει μια δέσμευση</w:t>
      </w:r>
      <w:r>
        <w:rPr>
          <w:rFonts w:eastAsia="Times New Roman" w:cs="Times New Roman"/>
          <w:szCs w:val="24"/>
        </w:rPr>
        <w:t xml:space="preserve"> να το καλύψετε</w:t>
      </w:r>
      <w:r>
        <w:rPr>
          <w:rFonts w:eastAsia="Times New Roman" w:cs="Times New Roman"/>
          <w:szCs w:val="24"/>
        </w:rPr>
        <w:t xml:space="preserve"> σύντομα. Και όταν λέμε σύντομα, μην πάτε</w:t>
      </w:r>
      <w:r>
        <w:rPr>
          <w:rFonts w:eastAsia="Times New Roman" w:cs="Times New Roman"/>
          <w:szCs w:val="24"/>
        </w:rPr>
        <w:t xml:space="preserve"> στην εποχή τη δική σας, την παλιά εποχή, στην «ώρα ΠΑΣΟΚ». Διότι ο κ. </w:t>
      </w:r>
      <w:proofErr w:type="spellStart"/>
      <w:r>
        <w:rPr>
          <w:rFonts w:eastAsia="Times New Roman" w:cs="Times New Roman"/>
          <w:szCs w:val="24"/>
        </w:rPr>
        <w:t>Σπίρτζης</w:t>
      </w:r>
      <w:proofErr w:type="spellEnd"/>
      <w:r>
        <w:rPr>
          <w:rFonts w:eastAsia="Times New Roman" w:cs="Times New Roman"/>
          <w:szCs w:val="24"/>
        </w:rPr>
        <w:t xml:space="preserve"> από το ΠΑΣΟΚ έχει κληρονομήσει την αίσθηση εκείνης της ώρας, την «ώρα ΠΑΣΟΚ», που ξεκινούσε κι έλεγε δώδεκα και πήγαινε δώδεκα τα μεσάνυχτα. Να το κάνετε γρήγορα. </w:t>
      </w:r>
    </w:p>
    <w:p w14:paraId="3DCAD4F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Σπυρίδων Λυκούδης): </w:t>
      </w:r>
      <w:r>
        <w:rPr>
          <w:rFonts w:eastAsia="Times New Roman" w:cs="Times New Roman"/>
          <w:szCs w:val="24"/>
        </w:rPr>
        <w:t xml:space="preserve">Κύριε συνάδελφε, είμαστε στα εννέα λεπτά περίπου. </w:t>
      </w:r>
    </w:p>
    <w:p w14:paraId="3DCAD4FF"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Περιμένω, λοιπόν, κύριε Υπουργέ, τις απαντήσεις στα τρία ερωτήματα. </w:t>
      </w:r>
    </w:p>
    <w:p w14:paraId="3DCAD500"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AD50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w:t>
      </w:r>
      <w:r>
        <w:rPr>
          <w:rFonts w:eastAsia="Times New Roman" w:cs="Times New Roman"/>
          <w:szCs w:val="24"/>
        </w:rPr>
        <w:t xml:space="preserve"> κύριε συνάδελφε. </w:t>
      </w:r>
    </w:p>
    <w:p w14:paraId="3DCAD50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Ιωάννης </w:t>
      </w:r>
      <w:proofErr w:type="spellStart"/>
      <w:r>
        <w:rPr>
          <w:rFonts w:eastAsia="Times New Roman" w:cs="Times New Roman"/>
          <w:szCs w:val="24"/>
        </w:rPr>
        <w:t>Σαχινίδης</w:t>
      </w:r>
      <w:proofErr w:type="spellEnd"/>
      <w:r>
        <w:rPr>
          <w:rFonts w:eastAsia="Times New Roman" w:cs="Times New Roman"/>
          <w:szCs w:val="24"/>
        </w:rPr>
        <w:t xml:space="preserve">. </w:t>
      </w:r>
    </w:p>
    <w:p w14:paraId="3DCAD50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κύριε Πρόεδρε. </w:t>
      </w:r>
    </w:p>
    <w:p w14:paraId="3DCAD50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Αν και δεν είχα σκοπό να δευτερολογήσω, αισθάνομαι την υποχρέωση να διευκρινίσουμε κάποια πράγματα σχετικά με αυτά που ακούστηκαν. </w:t>
      </w:r>
    </w:p>
    <w:p w14:paraId="3DCAD50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Ακούσαμε </w:t>
      </w:r>
      <w:r>
        <w:rPr>
          <w:rFonts w:eastAsia="Times New Roman" w:cs="Times New Roman"/>
          <w:szCs w:val="24"/>
        </w:rPr>
        <w:t>από την πλειονότητα των Βουλευτών της Νέας Δημοκρατίας να αντιγράφουν φυσικά με αυτά</w:t>
      </w:r>
      <w:r>
        <w:rPr>
          <w:rFonts w:eastAsia="Times New Roman" w:cs="Times New Roman"/>
          <w:szCs w:val="24"/>
        </w:rPr>
        <w:t>,</w:t>
      </w:r>
      <w:r>
        <w:rPr>
          <w:rFonts w:eastAsia="Times New Roman" w:cs="Times New Roman"/>
          <w:szCs w:val="24"/>
        </w:rPr>
        <w:t xml:space="preserve"> που ανέφεραν όσα έχει πει η Χρυσή Αυγή, ίσως πιστεύοντας ότι στο μέλλον θα υπάρχει ένα ανοιχτό παράθυρο στη Χρυσή Αυγή για να έρθουν. Γελαστήκατε, κύριοι! Πάλι καλά που υ</w:t>
      </w:r>
      <w:r>
        <w:rPr>
          <w:rFonts w:eastAsia="Times New Roman" w:cs="Times New Roman"/>
          <w:szCs w:val="24"/>
        </w:rPr>
        <w:t xml:space="preserve">πάρχουμε εμείς, η Χρυσή Αυγή, και ακούστηκαν πράγματα σε αυτήν την Αίθουσα, στα οποία αναφέρθηκε εξ ολοκλήρου, θα έλεγα, η πλειονότητα των Βουλευτών της Νέας Δημοκρατίας. </w:t>
      </w:r>
    </w:p>
    <w:p w14:paraId="3DCAD50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Αναφέρομαι στον ευρωπαϊκό </w:t>
      </w:r>
      <w:r>
        <w:rPr>
          <w:rFonts w:eastAsia="Times New Roman" w:cs="Times New Roman"/>
          <w:szCs w:val="24"/>
        </w:rPr>
        <w:t>κ</w:t>
      </w:r>
      <w:r>
        <w:rPr>
          <w:rFonts w:eastAsia="Times New Roman" w:cs="Times New Roman"/>
          <w:szCs w:val="24"/>
        </w:rPr>
        <w:t>ανονισμό 1370 στον οποίο απέφυγε επανειλημμένα και επιμελ</w:t>
      </w:r>
      <w:r>
        <w:rPr>
          <w:rFonts w:eastAsia="Times New Roman" w:cs="Times New Roman"/>
          <w:szCs w:val="24"/>
        </w:rPr>
        <w:t xml:space="preserve">ώς, θα έλεγα, ο Υπουργός να αναφερθεί. Έκανε πράγματι αναφορά σε κανόνες δικαίου, στο άρθρο 106 του Συντάγματος, αλλά δεν απαντήθηκε αυτό που είχαμε πει από την πρώτη </w:t>
      </w:r>
      <w:r>
        <w:rPr>
          <w:rFonts w:eastAsia="Times New Roman" w:cs="Times New Roman"/>
          <w:szCs w:val="24"/>
        </w:rPr>
        <w:t>ε</w:t>
      </w:r>
      <w:r>
        <w:rPr>
          <w:rFonts w:eastAsia="Times New Roman" w:cs="Times New Roman"/>
          <w:szCs w:val="24"/>
        </w:rPr>
        <w:t xml:space="preserve">πιτροπή: Εάν πράγματι ο </w:t>
      </w:r>
      <w:r>
        <w:rPr>
          <w:rFonts w:eastAsia="Times New Roman" w:cs="Times New Roman"/>
          <w:szCs w:val="24"/>
        </w:rPr>
        <w:t>κ</w:t>
      </w:r>
      <w:r>
        <w:rPr>
          <w:rFonts w:eastAsia="Times New Roman" w:cs="Times New Roman"/>
          <w:szCs w:val="24"/>
        </w:rPr>
        <w:t xml:space="preserve">ανονισμός 1370 τους δεσμεύει ή όχι. </w:t>
      </w:r>
    </w:p>
    <w:p w14:paraId="3DCAD50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που μου έκανε τρομερή</w:t>
      </w:r>
      <w:r>
        <w:rPr>
          <w:rFonts w:eastAsia="Times New Roman" w:cs="Times New Roman"/>
          <w:szCs w:val="24"/>
        </w:rPr>
        <w:t xml:space="preserve"> εντύπωση ήταν το γεγονός ότι άκουσα από το στόμα της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Καφαντάρη -η οποία είναι και </w:t>
      </w:r>
      <w:r>
        <w:rPr>
          <w:rFonts w:eastAsia="Times New Roman" w:cs="Times New Roman"/>
          <w:szCs w:val="24"/>
        </w:rPr>
        <w:lastRenderedPageBreak/>
        <w:t>π</w:t>
      </w:r>
      <w:r>
        <w:rPr>
          <w:rFonts w:eastAsia="Times New Roman" w:cs="Times New Roman"/>
          <w:szCs w:val="24"/>
        </w:rPr>
        <w:t xml:space="preserve">ρόεδρος στην </w:t>
      </w:r>
      <w:r>
        <w:rPr>
          <w:rFonts w:eastAsia="Times New Roman" w:cs="Times New Roman"/>
          <w:szCs w:val="24"/>
        </w:rPr>
        <w:t>ε</w:t>
      </w:r>
      <w:r>
        <w:rPr>
          <w:rFonts w:eastAsia="Times New Roman" w:cs="Times New Roman"/>
          <w:szCs w:val="24"/>
        </w:rPr>
        <w:t>πιτροπή από την οποία πέρασε το παρόν σχέδιο νόμου- να λέει ότι το σχέδιο νόμου είναι φιλικό προς το περιβάλλον. Από πού προκύπτει αυτό; Έχει πάει πίσω από</w:t>
      </w:r>
      <w:r>
        <w:rPr>
          <w:rFonts w:eastAsia="Times New Roman" w:cs="Times New Roman"/>
          <w:szCs w:val="24"/>
        </w:rPr>
        <w:t xml:space="preserve"> λεωφορείο του ΟΑΣΘ στη Θεσσαλονίκη να δει τι βγάζει και μας μιλάει για νομοσχέδιο φιλικό στο περιβάλλον; Μόνη της ανέφερε ότι ο στόλος είναι πολύ γερασμένος. Άρα, αντικρούει από μόνη της αυτά που λέει. </w:t>
      </w:r>
    </w:p>
    <w:p w14:paraId="3DCAD50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Επίσης, αναφέρθηκε στην αξιοποίηση της δημόσιας περιουσίας και κατηγόρησε τους προηγούμενους ότι μέσω του ΤΑΙΠΕΔ δεν έγινε σωστή αξιοποίηση. Εάν είναι να αξιοποιήσετε και τα υπόλοιπα περιουσιακά στοιχεία της Ελλάδος με τον τρόπο που </w:t>
      </w:r>
      <w:r>
        <w:rPr>
          <w:rFonts w:eastAsia="Times New Roman" w:cs="Times New Roman"/>
          <w:szCs w:val="24"/>
        </w:rPr>
        <w:t xml:space="preserve">το </w:t>
      </w:r>
      <w:r>
        <w:rPr>
          <w:rFonts w:eastAsia="Times New Roman" w:cs="Times New Roman"/>
          <w:szCs w:val="24"/>
        </w:rPr>
        <w:t xml:space="preserve">κάνετε μέσω του </w:t>
      </w:r>
      <w:proofErr w:type="spellStart"/>
      <w:r>
        <w:rPr>
          <w:rFonts w:eastAsia="Times New Roman" w:cs="Times New Roman"/>
          <w:szCs w:val="24"/>
        </w:rPr>
        <w:t>υ</w:t>
      </w:r>
      <w:r>
        <w:rPr>
          <w:rFonts w:eastAsia="Times New Roman" w:cs="Times New Roman"/>
          <w:szCs w:val="24"/>
        </w:rPr>
        <w:t>περ</w:t>
      </w:r>
      <w:r>
        <w:rPr>
          <w:rFonts w:eastAsia="Times New Roman" w:cs="Times New Roman"/>
          <w:szCs w:val="24"/>
        </w:rPr>
        <w:t>ταμείου</w:t>
      </w:r>
      <w:proofErr w:type="spellEnd"/>
      <w:r>
        <w:rPr>
          <w:rFonts w:eastAsia="Times New Roman" w:cs="Times New Roman"/>
          <w:szCs w:val="24"/>
        </w:rPr>
        <w:t xml:space="preserve">, βρίσκεστε σε λάθος δρόμο. </w:t>
      </w:r>
    </w:p>
    <w:p w14:paraId="3DCAD50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Επίσης, έγινε και μια προσπάθεια αναφοράς –κι εδώ θα ήθελα να διευκρινίσω ότι αδικείται η πόλη της Θεσσαλονίκης- από την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Καφαντάρη στις επιδοτήσεις. </w:t>
      </w:r>
    </w:p>
    <w:p w14:paraId="3DCAD50A" w14:textId="77777777" w:rsidR="00B8452E" w:rsidRDefault="00811243">
      <w:pPr>
        <w:spacing w:line="600" w:lineRule="auto"/>
        <w:jc w:val="both"/>
        <w:rPr>
          <w:rFonts w:eastAsia="Times New Roman" w:cs="Times New Roman"/>
          <w:szCs w:val="24"/>
        </w:rPr>
      </w:pPr>
      <w:r>
        <w:rPr>
          <w:rFonts w:eastAsia="Times New Roman" w:cs="Times New Roman"/>
          <w:szCs w:val="24"/>
        </w:rPr>
        <w:t>Προς θεού, όχι ότι είμαστε υπέρ των επιδοτήσεων με αυτή τη μορφή. Α</w:t>
      </w:r>
      <w:r>
        <w:rPr>
          <w:rFonts w:eastAsia="Times New Roman" w:cs="Times New Roman"/>
          <w:szCs w:val="24"/>
        </w:rPr>
        <w:t>νέφερε όμως ότι μια πόλη του ενός εκατομμυρίου –δεν είναι ένα εκατομμύριο, είναι ενάμισι εκατομμύριο ο πληθυσμός της Θεσσαλονίκης- σε σχέση με την πρωτεύουσα</w:t>
      </w:r>
      <w:r>
        <w:rPr>
          <w:rFonts w:eastAsia="Times New Roman" w:cs="Times New Roman"/>
          <w:szCs w:val="24"/>
        </w:rPr>
        <w:t>,</w:t>
      </w:r>
      <w:r>
        <w:rPr>
          <w:rFonts w:eastAsia="Times New Roman" w:cs="Times New Roman"/>
          <w:szCs w:val="24"/>
        </w:rPr>
        <w:t xml:space="preserve"> που είναι πέντε εκατομμύρια, έχει πάρει περισσότερες επιδοτήσεις. Δεν είπε </w:t>
      </w:r>
      <w:r>
        <w:rPr>
          <w:rFonts w:eastAsia="Times New Roman" w:cs="Times New Roman"/>
          <w:szCs w:val="24"/>
        </w:rPr>
        <w:lastRenderedPageBreak/>
        <w:t>όμως αυτό που ακούστηκ</w:t>
      </w:r>
      <w:r>
        <w:rPr>
          <w:rFonts w:eastAsia="Times New Roman" w:cs="Times New Roman"/>
          <w:szCs w:val="24"/>
        </w:rPr>
        <w:t xml:space="preserve">ε από κάποιον άλλο Βουλευτή, ότι η πόλη της Αθήνας έχει άλλους τέσσερις διαφορετικούς τύπους συγκοινωνιών. Οπότε, αναλογικά αν γίνει σύγκριση, είναι πολύ λιγότερα τα χρήματα. Διευκρινίζω ξανά εδώ ότι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περίπτωση δεν είμαστε να επιδοτεί το κράτος ιδ</w:t>
      </w:r>
      <w:r>
        <w:rPr>
          <w:rFonts w:eastAsia="Times New Roman" w:cs="Times New Roman"/>
          <w:szCs w:val="24"/>
        </w:rPr>
        <w:t xml:space="preserve">ιωτικές επιχειρήσεις. </w:t>
      </w:r>
    </w:p>
    <w:p w14:paraId="3DCAD50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Αυτό, όμως, που μου έκανε τρομερή εντύπωση είναι αυτό που άκουσα από στόμα Βουλευτή της Νέας Δημοκρατίας ότι ο γέρος ο Καραμανλής αποσόβησε έναν πόλεμο με την Τουρκία. Πώς; Με το «Κύπρος είναι μακράν»; Προχθές στο άνοιγμα του φακέλου</w:t>
      </w:r>
      <w:r>
        <w:rPr>
          <w:rFonts w:eastAsia="Times New Roman" w:cs="Times New Roman"/>
          <w:szCs w:val="24"/>
        </w:rPr>
        <w:t xml:space="preserve"> της Κύπρου ο μόνος που πήγε στην </w:t>
      </w:r>
      <w:r>
        <w:rPr>
          <w:rFonts w:eastAsia="Times New Roman" w:cs="Times New Roman"/>
          <w:szCs w:val="24"/>
        </w:rPr>
        <w:t>β</w:t>
      </w:r>
      <w:r>
        <w:rPr>
          <w:rFonts w:eastAsia="Times New Roman" w:cs="Times New Roman"/>
          <w:szCs w:val="24"/>
        </w:rPr>
        <w:t xml:space="preserve">ουλή της Κύπρου και έφερε αντίρρηση ήταν ο Αρχηγός της Νέας Δημοκρατίας. </w:t>
      </w:r>
    </w:p>
    <w:p w14:paraId="3DCAD50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Αλήθεια, τι φοβούνται, αφού οι ένοχοι είχαν βρεθεί και ήταν όλοι στρατιωτικοί; Ποια ονόματα φοβούνται μήπως ακουστούν; Ξέχασε να μας πει μέσα σε όλ</w:t>
      </w:r>
      <w:r>
        <w:rPr>
          <w:rFonts w:eastAsia="Times New Roman" w:cs="Times New Roman"/>
          <w:szCs w:val="24"/>
        </w:rPr>
        <w:t xml:space="preserve">α αυτά ο Βουλευτής της Νέας Δημοκρατίας, ότι το δικό του κόμμα είναι αυτό που αναγνώρισε τους Αριστερούς και τους μπολσεβίκους και τους είχε κάνει το μακρύ χέρι του συστήματος και επί των δικών τους κυβερνήσεων. </w:t>
      </w:r>
    </w:p>
    <w:p w14:paraId="3DCAD50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Ακούστηκαν πολλές ευχές για ποιοτικές αστικ</w:t>
      </w:r>
      <w:r>
        <w:rPr>
          <w:rFonts w:eastAsia="Times New Roman" w:cs="Times New Roman"/>
          <w:szCs w:val="24"/>
        </w:rPr>
        <w:t xml:space="preserve">ές συγκοινωνίες, όπως και στις υπόλοιπες ευρωπαϊκές χώρες. Ευχές και </w:t>
      </w:r>
      <w:r>
        <w:rPr>
          <w:rFonts w:eastAsia="Times New Roman" w:cs="Times New Roman"/>
          <w:szCs w:val="24"/>
        </w:rPr>
        <w:lastRenderedPageBreak/>
        <w:t>μόνο ευχές! Εδώ βλέπουμε ότι όποιο από τα παλιά λεωφορεία, ακόμη και τα αστικά της Αθήνας, κάθε εβδομάδα, κάθε Παρασκευή βράδυ ή κάθε Σάββατο βράδυ, διανοηθεί να κάνει την διαδρομή μπροστ</w:t>
      </w:r>
      <w:r>
        <w:rPr>
          <w:rFonts w:eastAsia="Times New Roman" w:cs="Times New Roman"/>
          <w:szCs w:val="24"/>
        </w:rPr>
        <w:t xml:space="preserve">ά από τα </w:t>
      </w:r>
      <w:r>
        <w:rPr>
          <w:rFonts w:eastAsia="Times New Roman" w:cs="Times New Roman"/>
          <w:szCs w:val="24"/>
        </w:rPr>
        <w:t>π</w:t>
      </w:r>
      <w:r>
        <w:rPr>
          <w:rFonts w:eastAsia="Times New Roman" w:cs="Times New Roman"/>
          <w:szCs w:val="24"/>
        </w:rPr>
        <w:t xml:space="preserve">ροπύλαια γίνεται μπουρλότο. Έχουμε δει επανειλημμένα ότι τα περισσότερα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 xml:space="preserve">εταφοράς </w:t>
      </w:r>
      <w:proofErr w:type="spellStart"/>
      <w:r>
        <w:rPr>
          <w:rFonts w:eastAsia="Times New Roman" w:cs="Times New Roman"/>
          <w:szCs w:val="24"/>
        </w:rPr>
        <w:t>βανδαλίζονται</w:t>
      </w:r>
      <w:proofErr w:type="spellEnd"/>
      <w:r>
        <w:rPr>
          <w:rFonts w:eastAsia="Times New Roman" w:cs="Times New Roman"/>
          <w:szCs w:val="24"/>
        </w:rPr>
        <w:t>. Άρα, πριν πάμε σε αντικατάσταση οποιασδήποτε μορφής στόλου, είτε αστικών συγκοινωνιών είτε μετρό, θα πρέπει πρώτα να μπορέσει να επιβάλλ</w:t>
      </w:r>
      <w:r>
        <w:rPr>
          <w:rFonts w:eastAsia="Times New Roman" w:cs="Times New Roman"/>
          <w:szCs w:val="24"/>
        </w:rPr>
        <w:t>ει τη νομιμότητα αυτή η Κυβέρνηση.</w:t>
      </w:r>
    </w:p>
    <w:p w14:paraId="3DCAD50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Και πράγματι το πιο σύντομο ανέκδοτο -λείπει και ο κ. </w:t>
      </w:r>
      <w:proofErr w:type="spellStart"/>
      <w:r>
        <w:rPr>
          <w:rFonts w:eastAsia="Times New Roman" w:cs="Times New Roman"/>
          <w:szCs w:val="24"/>
        </w:rPr>
        <w:t>Σαρίδης</w:t>
      </w:r>
      <w:proofErr w:type="spellEnd"/>
      <w:r>
        <w:rPr>
          <w:rFonts w:eastAsia="Times New Roman" w:cs="Times New Roman"/>
          <w:szCs w:val="24"/>
        </w:rPr>
        <w:t>- δεν είναι το μετρό της Θεσσαλονίκης, αλλά η υποθαλάσσια αρτηρία της Θεσσαλονίκης, που κάποιες κυβερνήσεις είχαν το θράσος στο Μέγαρο Μουσικής της Θεσσαλονίκης</w:t>
      </w:r>
      <w:r>
        <w:rPr>
          <w:rFonts w:eastAsia="Times New Roman" w:cs="Times New Roman"/>
          <w:szCs w:val="24"/>
        </w:rPr>
        <w:t>, εκεί που είναι και το Ποσειδώνιο, στην άκρη της προβλήτας να κόψουν και κορδέλα. Ευτυχώς, δεν βρέθηκαν κάποιοι ηλίθιοι να τους πιστέψουν ότι είναι αόρατη, για να βουτήξουν να πνιγούν!</w:t>
      </w:r>
    </w:p>
    <w:p w14:paraId="3DCAD50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Ευχαριστώ.</w:t>
      </w:r>
    </w:p>
    <w:p w14:paraId="3DCAD51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και εγώ.</w:t>
      </w:r>
    </w:p>
    <w:p w14:paraId="3DCAD51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Αμ</w:t>
      </w:r>
      <w:r>
        <w:rPr>
          <w:rFonts w:eastAsia="Times New Roman" w:cs="Times New Roman"/>
          <w:szCs w:val="24"/>
        </w:rPr>
        <w:t>υρά</w:t>
      </w:r>
      <w:proofErr w:type="spellEnd"/>
      <w:r>
        <w:rPr>
          <w:rFonts w:eastAsia="Times New Roman" w:cs="Times New Roman"/>
          <w:szCs w:val="24"/>
        </w:rPr>
        <w:t>, έχετε τον λόγο.</w:t>
      </w:r>
    </w:p>
    <w:p w14:paraId="3DCAD512"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3DCAD51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είμαι σύντομος. Ούτε δύο λεπτά δεν θα χρειαστώ.</w:t>
      </w:r>
    </w:p>
    <w:p w14:paraId="3DCAD51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Θέλω να σας πω ότι το μέλλον των αστικών συγκοινωνιών της Αθήνας και της Θεσσαλονίκης είναι προδιαγεγραμμένο. Ξέρουμε ότι από το 2019 και μετά ξεκινάει η διαδικασία απελευθέρωσής τους. Όσον αφορά τώρα τι περιεχόμενο θα έχει η απελευθέρωση, φοβάμαι ότι θα τ</w:t>
      </w:r>
      <w:r>
        <w:rPr>
          <w:rFonts w:eastAsia="Times New Roman" w:cs="Times New Roman"/>
          <w:szCs w:val="24"/>
        </w:rPr>
        <w:t xml:space="preserve">ο δώσει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δεδομένου ότι πλέον και ο Οργανισμός Αστικών Συγκοινωνιών Αθήνας, αλλά και το διάδοχο σχήμα του ΟΑΣΘ θα ανήκουν στη δικαιοδοσία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w:t>
      </w:r>
    </w:p>
    <w:p w14:paraId="3DCAD51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Κι εγώ σας ερωτώ: Γιατί να σερνόμαστε πίσω από τους ξένους και να το παίζουμε αντίσταση </w:t>
      </w:r>
      <w:r>
        <w:rPr>
          <w:rFonts w:eastAsia="Times New Roman" w:cs="Times New Roman"/>
          <w:szCs w:val="24"/>
        </w:rPr>
        <w:t xml:space="preserve">δύο χρόνια, όταν ξέρουμε ότι σε δύο χρόνια οι ξένοι θα οδηγήσουν την απελευθέρωση στα δικά τους μέτρα και όχι στα μέτρα των πόλεων που θα έπρεπε να υπηρετούν; </w:t>
      </w:r>
    </w:p>
    <w:p w14:paraId="3DCAD51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Απελευθέρωση των αστικών συγκοινωνιών τώρα, και της Θεσσαλονίκης και της Αθήνας. Να </w:t>
      </w:r>
      <w:r>
        <w:rPr>
          <w:rFonts w:eastAsia="Times New Roman" w:cs="Times New Roman"/>
          <w:szCs w:val="24"/>
        </w:rPr>
        <w:t>διατηρηθεί</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ο δημόσιος χαρακτήρας τους, αλλά να δημοπρατηθούν με διεθνείς διαγωνισμούς και επί τη βάσει των ευρωπαϊκών κανόνων ομάδες δρομολογίων και όχι οι φορείς που εκτελούν το έργο. </w:t>
      </w:r>
    </w:p>
    <w:p w14:paraId="3DCAD51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Θέλω να σας πω το εξής. Εάν ακούτε ιδιώτες -και απευθύνομαι κυρίως προς την Κυβέρνηση και τους Βουλευτές του ΣΥΡΙΖΑ- στις αστικές συγκοινωνίες και τεντώνετε και δεν νιώθετε άνετα, το καταλαβαίνω. Μελετήστε και δώστε προσοχή στην ομιλία του κ. </w:t>
      </w:r>
      <w:proofErr w:type="spellStart"/>
      <w:r>
        <w:rPr>
          <w:rFonts w:eastAsia="Times New Roman" w:cs="Times New Roman"/>
          <w:szCs w:val="24"/>
        </w:rPr>
        <w:t>Ουρσουζίδη</w:t>
      </w:r>
      <w:proofErr w:type="spellEnd"/>
      <w:r>
        <w:rPr>
          <w:rFonts w:eastAsia="Times New Roman" w:cs="Times New Roman"/>
          <w:szCs w:val="24"/>
        </w:rPr>
        <w:t xml:space="preserve">. </w:t>
      </w:r>
    </w:p>
    <w:p w14:paraId="3DCAD51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Ουρσουζίδης</w:t>
      </w:r>
      <w:proofErr w:type="spellEnd"/>
      <w:r>
        <w:rPr>
          <w:rFonts w:eastAsia="Times New Roman" w:cs="Times New Roman"/>
          <w:szCs w:val="24"/>
        </w:rPr>
        <w:t xml:space="preserve"> έκανε μια εξαιρετική ομιλία και στην αρχή είπε ο καλός συνάδελφος και Βουλευτής του ΣΥΡΙΖΑ ότι ένα μεικτό σχήμα -τοπική αυτοδιοίκηση, επιμελητήρια, ιδιώτες- θα μπορούσε να κάνει την δουλειά, όπως ακριβώς αρμόζει στις ανάγκες της Αθήνας και</w:t>
      </w:r>
      <w:r>
        <w:rPr>
          <w:rFonts w:eastAsia="Times New Roman" w:cs="Times New Roman"/>
          <w:szCs w:val="24"/>
        </w:rPr>
        <w:t xml:space="preserve"> της Θεσσαλονίκης. Τώρα δεν γίνεται το ίδιο, Υπουργέ μου. Τώρα κρατικοποιείτε τον ΟΑΣΘ και από το 2019 και μετά τι; Ποια είναι τα βήματα; </w:t>
      </w:r>
    </w:p>
    <w:p w14:paraId="3DCAD51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Τελειώνω. Εμείς καταψηφίζουμε αυτό το σχέδιο νόμου. Όμως, μια και σήμερα η Κυβέρνηση έλυσε το πρόβλημα των αστικών συ</w:t>
      </w:r>
      <w:r>
        <w:rPr>
          <w:rFonts w:eastAsia="Times New Roman" w:cs="Times New Roman"/>
          <w:szCs w:val="24"/>
        </w:rPr>
        <w:t xml:space="preserve">γκοινωνιών της Θεσσαλονίκης, θα την καλούσα -και θα </w:t>
      </w:r>
      <w:r>
        <w:rPr>
          <w:rFonts w:eastAsia="Times New Roman" w:cs="Times New Roman"/>
          <w:szCs w:val="24"/>
        </w:rPr>
        <w:lastRenderedPageBreak/>
        <w:t xml:space="preserve">καλούσα και τον καθ’ ύλην αρμόδιο Υπουργό κ. </w:t>
      </w:r>
      <w:proofErr w:type="spellStart"/>
      <w:r>
        <w:rPr>
          <w:rFonts w:eastAsia="Times New Roman" w:cs="Times New Roman"/>
          <w:szCs w:val="24"/>
        </w:rPr>
        <w:t>Σπίρτζη</w:t>
      </w:r>
      <w:proofErr w:type="spellEnd"/>
      <w:r>
        <w:rPr>
          <w:rFonts w:eastAsia="Times New Roman" w:cs="Times New Roman"/>
          <w:szCs w:val="24"/>
        </w:rPr>
        <w:t xml:space="preserve">- να ασχοληθεί λίγο και με τα Ιωάννινα. </w:t>
      </w:r>
    </w:p>
    <w:p w14:paraId="3DCAD51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Ξέρετε ότι στο </w:t>
      </w:r>
      <w:r>
        <w:rPr>
          <w:rFonts w:eastAsia="Times New Roman" w:cs="Times New Roman"/>
          <w:szCs w:val="24"/>
        </w:rPr>
        <w:t>α</w:t>
      </w:r>
      <w:r>
        <w:rPr>
          <w:rFonts w:eastAsia="Times New Roman" w:cs="Times New Roman"/>
          <w:szCs w:val="24"/>
        </w:rPr>
        <w:t>εροδρόμιο των Ιωαννίνων αφαιρέθηκε ο σταθμός ανεφοδιασμού καυσίμων των αεροπλάνων. Τι θα γίνει;</w:t>
      </w:r>
      <w:r>
        <w:rPr>
          <w:rFonts w:eastAsia="Times New Roman" w:cs="Times New Roman"/>
          <w:szCs w:val="24"/>
        </w:rPr>
        <w:t xml:space="preserve"> Ξέρετε ότι ακυρώνονται τσάρτερ από το εξωτερικό, από τη </w:t>
      </w:r>
      <w:r>
        <w:rPr>
          <w:rFonts w:eastAsia="Times New Roman" w:cs="Times New Roman"/>
          <w:szCs w:val="24"/>
        </w:rPr>
        <w:t>β</w:t>
      </w:r>
      <w:r>
        <w:rPr>
          <w:rFonts w:eastAsia="Times New Roman" w:cs="Times New Roman"/>
          <w:szCs w:val="24"/>
        </w:rPr>
        <w:t>όρεια Ευρώπη προς τα Γιάννενα, διότι θέλουν να συνεχίσουν μετά τα Γιάννενα το αεροπορικό τους ταξίδι σε άλλους προορισμούς και δεν έχουν καύσιμα να ανεφοδιαστούν στα Ιωάννινα; Είναι επείγουσα η ανάγ</w:t>
      </w:r>
      <w:r>
        <w:rPr>
          <w:rFonts w:eastAsia="Times New Roman" w:cs="Times New Roman"/>
          <w:szCs w:val="24"/>
        </w:rPr>
        <w:t>κη να λύσετε αυτό το πρόβλημα. Κι εκεί εγώ θα πω…</w:t>
      </w:r>
    </w:p>
    <w:p w14:paraId="3DCAD51B" w14:textId="77777777" w:rsidR="00B8452E" w:rsidRDefault="00811243">
      <w:pPr>
        <w:tabs>
          <w:tab w:val="left" w:pos="2608"/>
        </w:tabs>
        <w:spacing w:line="600" w:lineRule="auto"/>
        <w:ind w:firstLine="720"/>
        <w:jc w:val="both"/>
        <w:rPr>
          <w:rFonts w:eastAsia="Times New Roman" w:cs="Times New Roman"/>
          <w:szCs w:val="24"/>
        </w:rPr>
      </w:pPr>
      <w:r>
        <w:rPr>
          <w:rFonts w:eastAsia="Times New Roman"/>
          <w:b/>
          <w:szCs w:val="24"/>
        </w:rPr>
        <w:t>ΧΡΗΣΤΟΣ ΣΠΙΡΤΖΗΣ (Υπουργός Υποδομών και Μεταφορών):</w:t>
      </w:r>
      <w:r>
        <w:rPr>
          <w:rFonts w:eastAsia="Times New Roman" w:cs="Times New Roman"/>
          <w:szCs w:val="24"/>
        </w:rPr>
        <w:t xml:space="preserve"> Τι λέτε; </w:t>
      </w:r>
    </w:p>
    <w:p w14:paraId="3DCAD51C" w14:textId="77777777" w:rsidR="00B8452E" w:rsidRDefault="00811243">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Πώς τι λέμε; Μισό </w:t>
      </w:r>
      <w:proofErr w:type="spellStart"/>
      <w:r>
        <w:rPr>
          <w:rFonts w:eastAsia="Times New Roman" w:cs="Times New Roman"/>
          <w:szCs w:val="24"/>
        </w:rPr>
        <w:t>λεπτάκι</w:t>
      </w:r>
      <w:proofErr w:type="spellEnd"/>
      <w:r>
        <w:rPr>
          <w:rFonts w:eastAsia="Times New Roman" w:cs="Times New Roman"/>
          <w:szCs w:val="24"/>
        </w:rPr>
        <w:t xml:space="preserve">, κύριε Υπουργέ. Ο δε Δήμος Ιωαννιτών και το </w:t>
      </w:r>
      <w:r>
        <w:rPr>
          <w:rFonts w:eastAsia="Times New Roman" w:cs="Times New Roman"/>
          <w:szCs w:val="24"/>
        </w:rPr>
        <w:t>ξ</w:t>
      </w:r>
      <w:r>
        <w:rPr>
          <w:rFonts w:eastAsia="Times New Roman" w:cs="Times New Roman"/>
          <w:szCs w:val="24"/>
        </w:rPr>
        <w:t xml:space="preserve">ενοδοχειακό </w:t>
      </w:r>
      <w:r>
        <w:rPr>
          <w:rFonts w:eastAsia="Times New Roman" w:cs="Times New Roman"/>
          <w:szCs w:val="24"/>
        </w:rPr>
        <w:t>ε</w:t>
      </w:r>
      <w:r>
        <w:rPr>
          <w:rFonts w:eastAsia="Times New Roman" w:cs="Times New Roman"/>
          <w:szCs w:val="24"/>
        </w:rPr>
        <w:t>πιμελητήριο προσφέρονται να πληρώσουν το κό</w:t>
      </w:r>
      <w:r>
        <w:rPr>
          <w:rFonts w:eastAsia="Times New Roman" w:cs="Times New Roman"/>
          <w:szCs w:val="24"/>
        </w:rPr>
        <w:t>στος για τη μεταφορά των καυσίμων.</w:t>
      </w:r>
    </w:p>
    <w:p w14:paraId="3DCAD51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Αυτή τη στιγμή που μιλάμε ένα αεροπλάνο θα πρέπει να προσγειωθεί στα Ιωάννινα με γεμάτο το ρεζερβουάρ του, για να συνεχίσει σε άλλους κλάδους τους αεροπορικούς πλόες του. Δεν </w:t>
      </w:r>
      <w:r>
        <w:rPr>
          <w:rFonts w:eastAsia="Times New Roman" w:cs="Times New Roman"/>
          <w:szCs w:val="24"/>
        </w:rPr>
        <w:lastRenderedPageBreak/>
        <w:t xml:space="preserve">είναι σωστό αυτό. Κόβουμε, δηλαδή, την Ήπειρο </w:t>
      </w:r>
      <w:r>
        <w:rPr>
          <w:rFonts w:eastAsia="Times New Roman" w:cs="Times New Roman"/>
          <w:szCs w:val="24"/>
        </w:rPr>
        <w:t xml:space="preserve">από τη διεθνή τουριστική αγορά. </w:t>
      </w:r>
    </w:p>
    <w:p w14:paraId="3DCAD51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Επίσης, δεν είστε εσείς ο καθ’ ύλην αρμόδιος, αλλά μήπως πρέπει κάποιος να ασχοληθεί και με τα Κύθηρα; Εδώ και έναν μήνα καταθέτω συνεχώς ερωτήσεις, που μένουν αναπάντητες και ξέρετε ότι τα Κύθηρα από τις 10 Ιουνίου δεν έχο</w:t>
      </w:r>
      <w:r>
        <w:rPr>
          <w:rFonts w:eastAsia="Times New Roman" w:cs="Times New Roman"/>
          <w:szCs w:val="24"/>
        </w:rPr>
        <w:t xml:space="preserve">υν σύνδεση ακτοπλοϊκή με τον Πειραιά και την Κρήτη. Πρέπει να πας με το αυτοκίνητο στη Νεάπολη και να περάσεις απέναντι. Έχουν καταστραφεί τουριστικά, οικονομικά και επιχειρηματικά. </w:t>
      </w:r>
    </w:p>
    <w:p w14:paraId="3DCAD51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Να τα μεγάλα, φλέγοντα ζητήματα. Κι εγώ λέω να μην περιμένουμε κανέναν ξέ</w:t>
      </w:r>
      <w:r>
        <w:rPr>
          <w:rFonts w:eastAsia="Times New Roman" w:cs="Times New Roman"/>
          <w:szCs w:val="24"/>
        </w:rPr>
        <w:t>νο να μας σέρνει και μετά να παραπονιέστε ως Κυβέρνηση ότι χάσαμε, κάναμε ηρωική διαπραγμάτευση, προσπαθήσαμε, αλλά δεν τα καταφέραμε. Εγώ σας λέω ότι έχουμε τον χρόνο, έχουμε τον οδικό χάρτη, έτσι όπως γίνεται αλλού. Για παράδειγμα, η Κροατία μέσα σε έναν</w:t>
      </w:r>
      <w:r>
        <w:rPr>
          <w:rFonts w:eastAsia="Times New Roman" w:cs="Times New Roman"/>
          <w:szCs w:val="24"/>
        </w:rPr>
        <w:t xml:space="preserve"> χρόνο έδωσε έντεκα άδειες για </w:t>
      </w:r>
      <w:proofErr w:type="spellStart"/>
      <w:r>
        <w:rPr>
          <w:rFonts w:eastAsia="Times New Roman" w:cs="Times New Roman"/>
          <w:szCs w:val="24"/>
        </w:rPr>
        <w:t>υδατοδρόμια</w:t>
      </w:r>
      <w:proofErr w:type="spellEnd"/>
      <w:r>
        <w:rPr>
          <w:rFonts w:eastAsia="Times New Roman" w:cs="Times New Roman"/>
          <w:szCs w:val="24"/>
        </w:rPr>
        <w:t xml:space="preserve">. Στην Ελλάδα σε τρία χρόνια δόθηκαν τρεις άδειες. Με τον αραμπά! </w:t>
      </w:r>
    </w:p>
    <w:p w14:paraId="3DCAD52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Άρα, και φέτος τα υδροπλάνα θα είναι υδροπλάνα ξηράς, στα Γιάννενα πρέπει να έχουν μία απάντηση για το αναπτυξιακό </w:t>
      </w:r>
      <w:r>
        <w:rPr>
          <w:rFonts w:eastAsia="Times New Roman" w:cs="Times New Roman"/>
          <w:szCs w:val="24"/>
        </w:rPr>
        <w:lastRenderedPageBreak/>
        <w:t>τους μέλλον και τα Κύθηρα χρειάζ</w:t>
      </w:r>
      <w:r>
        <w:rPr>
          <w:rFonts w:eastAsia="Times New Roman" w:cs="Times New Roman"/>
          <w:szCs w:val="24"/>
        </w:rPr>
        <w:t xml:space="preserve">ονται επιτέλους ένα καράβι να πιάνει Πειραιά-Κύθηρα. </w:t>
      </w:r>
    </w:p>
    <w:p w14:paraId="3DCAD52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Αυτά είχα να σας πω. </w:t>
      </w:r>
    </w:p>
    <w:p w14:paraId="3DCAD52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AD52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Πρόεδρε, έχετε τον λόγο για τη δευτερολογία σας για έξι λεπτά.</w:t>
      </w:r>
    </w:p>
    <w:p w14:paraId="3DCAD524"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Πρόεδ</w:t>
      </w:r>
      <w:r>
        <w:rPr>
          <w:rFonts w:eastAsia="Times New Roman" w:cs="Times New Roman"/>
          <w:szCs w:val="24"/>
        </w:rPr>
        <w:t xml:space="preserve">ρε, θέλω την ανοχή σας, γιατί έχω να απαντήσω σε πολλά ζητήματα. </w:t>
      </w:r>
    </w:p>
    <w:p w14:paraId="3DCAD52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Θα έχετε ανοχή, αλλά έχετε μιλήσει στην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είκοσι τέσσερα λεπτά και το σύνολο του χρόνου σας είναι δεκαοκτώ λεπτά. </w:t>
      </w:r>
    </w:p>
    <w:p w14:paraId="3DCAD52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ήθελα μόνο μία αυτοσυγκ</w:t>
      </w:r>
      <w:r>
        <w:rPr>
          <w:rFonts w:eastAsia="Times New Roman" w:cs="Times New Roman"/>
          <w:szCs w:val="24"/>
        </w:rPr>
        <w:t xml:space="preserve">ράτηση. Ανοχή θα έχετε οπωσδήποτε. </w:t>
      </w:r>
    </w:p>
    <w:p w14:paraId="3DCAD52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Ευχαριστώ. </w:t>
      </w:r>
    </w:p>
    <w:p w14:paraId="3DCAD52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Θα ήθελα να καταθέσω κάποιες τελευταίες νομοτεχνικές βελτιώσεις. Είναι κάποιες αναγκαίες βελτιώσεις σχετικά με τη διαδικασία νομιμοποίησης των εταιρειών.</w:t>
      </w:r>
    </w:p>
    <w:p w14:paraId="3DCAD52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14:paraId="3DCAD52A"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DCAD52B"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(Να μπει η σελίδα 283)</w:t>
      </w:r>
    </w:p>
    <w:p w14:paraId="3DCAD52C"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DCAD52D"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Κυρίες και κύριοι Βουλευτές για εμάς σήμερα, μετά την ψήφιση του σχεδίου νόμου, ξεκινά η προσπάθεια της δικής μας πολιτικής, μιας άλλης πολιτικής για τις αστικές συγκοινωνίες. </w:t>
      </w:r>
    </w:p>
    <w:p w14:paraId="3DCAD52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 εποπτικός φορέας, ο ΟΣΥΘ, θα σχεδιάζει και θα ελέγχει όλες τις αστικές συγκο</w:t>
      </w:r>
      <w:r>
        <w:rPr>
          <w:rFonts w:eastAsia="Times New Roman" w:cs="Times New Roman"/>
          <w:szCs w:val="24"/>
        </w:rPr>
        <w:t>ινωνίες στο μητροπολιτικό κέντρο της Θεσσαλονίκης, τα λεωφορεία, αλλά και το μετρό που θα γίνει, γιατί το έργο προχωρά. Έχουν τελειώσει τα έργα πολιτικού μηχανικού στο κυρίως έργο και έχουμε πάει στην επέκταση για Καλα</w:t>
      </w:r>
      <w:r>
        <w:rPr>
          <w:rFonts w:eastAsia="Times New Roman" w:cs="Times New Roman"/>
          <w:szCs w:val="24"/>
        </w:rPr>
        <w:lastRenderedPageBreak/>
        <w:t>μαριά και σε λίγο καιρό ξεκινάνε και ο</w:t>
      </w:r>
      <w:r>
        <w:rPr>
          <w:rFonts w:eastAsia="Times New Roman" w:cs="Times New Roman"/>
          <w:szCs w:val="24"/>
        </w:rPr>
        <w:t>ι εργασίες για τα ηλεκτρομηχανολογικά. Επομένως, δεν είναι όπως ήταν κάποτε. Και βέβαια θα σχεδιάζει και θα ελέγχει τις αστικές ακτοπλοϊκές μεταφορές.</w:t>
      </w:r>
    </w:p>
    <w:p w14:paraId="3DCAD52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Έχουμε την άλλη στιγμή που θα δημοσιευτεί το σχέδιο νόμου, τη θεσμοθέτηση –επιτέλους- της συμμετοχής της </w:t>
      </w:r>
      <w:r>
        <w:rPr>
          <w:rFonts w:eastAsia="Times New Roman" w:cs="Times New Roman"/>
          <w:szCs w:val="24"/>
        </w:rPr>
        <w:t>α</w:t>
      </w:r>
      <w:r>
        <w:rPr>
          <w:rFonts w:eastAsia="Times New Roman" w:cs="Times New Roman"/>
          <w:szCs w:val="24"/>
        </w:rPr>
        <w:t xml:space="preserve">υτοδιοίκησης πρώτου και δεύτερου βαθμού, χωρίς να βάλουν ένα ευρώ στον φορέα σχεδιασμού. </w:t>
      </w:r>
    </w:p>
    <w:p w14:paraId="3DCAD53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δεν το έχετε διαβάσει καλά. Συμμετέχουν από την πρώτη στιγμή και οι δήμοι, οι ΠΕΔ δηλαδή, ο Δήμος Θεσσαλονίκης, τα επιμελητήρια, οι κοινωνικοί φορείς τη</w:t>
      </w:r>
      <w:r>
        <w:rPr>
          <w:rFonts w:eastAsia="Times New Roman" w:cs="Times New Roman"/>
          <w:szCs w:val="24"/>
        </w:rPr>
        <w:t>ς πόλης.</w:t>
      </w:r>
    </w:p>
    <w:p w14:paraId="3DCAD53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Στα διοικητικά συμβούλια. Άλλο λέω εγώ. Να είναι μέτοχοι στα διοικητικά συμβούλια. Να το τρέχουν οι ίδιοι. </w:t>
      </w:r>
    </w:p>
    <w:p w14:paraId="3DCAD532"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Μα, στα διοικητικά συμβούλια παίρνονται οι αποφάσεις! Πού παίρνονται; Θα είναι και μέτοχοι. Προβλέπεται στον ΑΣΥΘ, εφόσον εισφέρουν αυτό που πρέπει, είτε σε περιουσία είτε σε χρήμα. </w:t>
      </w:r>
    </w:p>
    <w:p w14:paraId="3DCAD53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Έχουν δηλώσει ενδιαφέρον και οι </w:t>
      </w:r>
      <w:r>
        <w:rPr>
          <w:rFonts w:eastAsia="Times New Roman" w:cs="Times New Roman"/>
          <w:szCs w:val="24"/>
        </w:rPr>
        <w:t>δ</w:t>
      </w:r>
      <w:r>
        <w:rPr>
          <w:rFonts w:eastAsia="Times New Roman" w:cs="Times New Roman"/>
          <w:szCs w:val="24"/>
        </w:rPr>
        <w:t>ήμοι της Θεσσαλονίκης και ο Δήμος της Θ</w:t>
      </w:r>
      <w:r>
        <w:rPr>
          <w:rFonts w:eastAsia="Times New Roman" w:cs="Times New Roman"/>
          <w:szCs w:val="24"/>
        </w:rPr>
        <w:t xml:space="preserve">εσσαλονίκης. Με ένταξη, λοιπόν, στον σχεδιασμό των φορέων αυτών, και των αστικών ΚΤΕΛ και του ρόλου των ταξί, και του </w:t>
      </w:r>
      <w:proofErr w:type="spellStart"/>
      <w:r>
        <w:rPr>
          <w:rFonts w:eastAsia="Times New Roman" w:cs="Times New Roman"/>
          <w:szCs w:val="24"/>
        </w:rPr>
        <w:t>ποδηλατόδρομου</w:t>
      </w:r>
      <w:proofErr w:type="spellEnd"/>
      <w:r>
        <w:rPr>
          <w:rFonts w:eastAsia="Times New Roman" w:cs="Times New Roman"/>
          <w:szCs w:val="24"/>
        </w:rPr>
        <w:t xml:space="preserve"> και όλων των αστικών συγκοινωνιών του μητροπολιτικού κέντρου. </w:t>
      </w:r>
    </w:p>
    <w:p w14:paraId="3DCAD53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ήθελα, επειδή ακούστηκαν πολλά, να πούμε τι αντικαθιστά α</w:t>
      </w:r>
      <w:r>
        <w:rPr>
          <w:rFonts w:eastAsia="Times New Roman" w:cs="Times New Roman"/>
          <w:szCs w:val="24"/>
        </w:rPr>
        <w:t xml:space="preserve">υτός ο φορέας. Αντικαθιστά το ΣΑΣΘ, το </w:t>
      </w:r>
      <w:r>
        <w:rPr>
          <w:rFonts w:eastAsia="Times New Roman" w:cs="Times New Roman"/>
          <w:szCs w:val="24"/>
        </w:rPr>
        <w:t>σ</w:t>
      </w:r>
      <w:r>
        <w:rPr>
          <w:rFonts w:eastAsia="Times New Roman" w:cs="Times New Roman"/>
          <w:szCs w:val="24"/>
        </w:rPr>
        <w:t xml:space="preserve">υμβούλιο, ένα </w:t>
      </w:r>
      <w:r>
        <w:rPr>
          <w:rFonts w:eastAsia="Times New Roman" w:cs="Times New Roman"/>
          <w:szCs w:val="24"/>
        </w:rPr>
        <w:t>σ</w:t>
      </w:r>
      <w:r>
        <w:rPr>
          <w:rFonts w:eastAsia="Times New Roman" w:cs="Times New Roman"/>
          <w:szCs w:val="24"/>
        </w:rPr>
        <w:t xml:space="preserve">υμβούλιο, το οποίο δεν είχε πρόσβαση στο ηλεκτρονικό σύστημα, δεν είχε </w:t>
      </w:r>
      <w:r>
        <w:rPr>
          <w:rFonts w:eastAsia="Times New Roman" w:cs="Times New Roman"/>
          <w:szCs w:val="24"/>
        </w:rPr>
        <w:t>ο</w:t>
      </w:r>
      <w:r>
        <w:rPr>
          <w:rFonts w:eastAsia="Times New Roman" w:cs="Times New Roman"/>
          <w:szCs w:val="24"/>
        </w:rPr>
        <w:t>ργανισμό, είχε οκτώ μηχανικούς όλους και όλους. Τα χρήματα του ΣΑΣΘ είχαν προβλεφθεί να τα δίνει ο ΟΑΣΘ. Δηλαδή, ο ελεγχόμενος έδ</w:t>
      </w:r>
      <w:r>
        <w:rPr>
          <w:rFonts w:eastAsia="Times New Roman" w:cs="Times New Roman"/>
          <w:szCs w:val="24"/>
        </w:rPr>
        <w:t xml:space="preserve">ινε χρήματα για να πληρώσει τον ελεγκτή. </w:t>
      </w:r>
    </w:p>
    <w:p w14:paraId="3DCAD53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Αυτό, κύριοι της Νέας Δημοκρατίας και κύριε Σταμάτη, είναι πραγματικά ιδιαίτερο φροντιστήριο παλαιοκομματισμού. Είναι σαν να πληρώνει τον </w:t>
      </w:r>
      <w:r>
        <w:rPr>
          <w:rFonts w:eastAsia="Times New Roman" w:cs="Times New Roman"/>
          <w:szCs w:val="24"/>
        </w:rPr>
        <w:t>έ</w:t>
      </w:r>
      <w:r>
        <w:rPr>
          <w:rFonts w:eastAsia="Times New Roman" w:cs="Times New Roman"/>
          <w:szCs w:val="24"/>
        </w:rPr>
        <w:t xml:space="preserve">φορο ο επιχειρηματίας για να τον ελέγξει. </w:t>
      </w:r>
    </w:p>
    <w:p w14:paraId="3DCAD53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Στη Θεσσαλονίκη γενικότερα, όχι </w:t>
      </w:r>
      <w:r>
        <w:rPr>
          <w:rFonts w:eastAsia="Times New Roman" w:cs="Times New Roman"/>
          <w:szCs w:val="24"/>
        </w:rPr>
        <w:t xml:space="preserve">μόνο στο θέμα του ΟΑΣΘ, αλλά κυρίως στον ΟΑΣΘ, νομιμοποιήσατε και αυτό. Δηλαδή, αυτό που γίνεται παράτυπα σε όλη τη χώρα, εκεί το έχετε νομιμοποιήσει. </w:t>
      </w:r>
    </w:p>
    <w:p w14:paraId="3DCAD53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Το πρώτο πρόστιμο που μπήκε στον ΟΑΣΘ από τον ΣΑΣΘ ήταν πέρυσι και είναι περίπου 1000 ευρώ για το θεσμικ</w:t>
      </w:r>
      <w:r>
        <w:rPr>
          <w:rFonts w:eastAsia="Times New Roman" w:cs="Times New Roman"/>
          <w:szCs w:val="24"/>
        </w:rPr>
        <w:t xml:space="preserve">ό πλαίσιο που είχατε φτιάξει. </w:t>
      </w:r>
    </w:p>
    <w:p w14:paraId="3DCAD53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Στον φορέα υλοποίησης του συγκοινωνιακού έργου συμμετέχουν οι εργαζόμενοι. Επομένως καλύπτεται από εκεί η συμμετοχή του </w:t>
      </w:r>
      <w:r>
        <w:rPr>
          <w:rFonts w:eastAsia="Times New Roman" w:cs="Times New Roman"/>
          <w:szCs w:val="24"/>
        </w:rPr>
        <w:t>ε</w:t>
      </w:r>
      <w:r>
        <w:rPr>
          <w:rFonts w:eastAsia="Times New Roman" w:cs="Times New Roman"/>
          <w:szCs w:val="24"/>
        </w:rPr>
        <w:t xml:space="preserve">ργατικού </w:t>
      </w:r>
      <w:r>
        <w:rPr>
          <w:rFonts w:eastAsia="Times New Roman" w:cs="Times New Roman"/>
          <w:szCs w:val="24"/>
        </w:rPr>
        <w:t>κ</w:t>
      </w:r>
      <w:r>
        <w:rPr>
          <w:rFonts w:eastAsia="Times New Roman" w:cs="Times New Roman"/>
          <w:szCs w:val="24"/>
        </w:rPr>
        <w:t xml:space="preserve">έντρου που ζητάτε. </w:t>
      </w:r>
    </w:p>
    <w:p w14:paraId="3DCAD539"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Μιλάτε κάποιοι για μείωση των μισθών. </w:t>
      </w:r>
    </w:p>
    <w:p w14:paraId="3DCAD53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Κύριοι της Νέας Δημοκρατίας, οι μισ</w:t>
      </w:r>
      <w:r>
        <w:rPr>
          <w:rFonts w:eastAsia="Times New Roman" w:cs="Times New Roman"/>
          <w:szCs w:val="24"/>
        </w:rPr>
        <w:t xml:space="preserve">θοί που μειώνονται, δεν είναι των εργαζομένων, είναι των «εκλεκτών» εργαζομένων της </w:t>
      </w:r>
      <w:r>
        <w:rPr>
          <w:rFonts w:eastAsia="Times New Roman" w:cs="Times New Roman"/>
          <w:szCs w:val="24"/>
        </w:rPr>
        <w:t>δ</w:t>
      </w:r>
      <w:r>
        <w:rPr>
          <w:rFonts w:eastAsia="Times New Roman" w:cs="Times New Roman"/>
          <w:szCs w:val="24"/>
        </w:rPr>
        <w:t xml:space="preserve">ιοίκησης του ΟΑΣΘ, που προφανώς είναι και δικοί σας «εκλεκτοί», για να δίνετε τέτοια μάχη και να έχετε τέτοιο πόνο. Δεν είναι γενικά των εργαζομένων. </w:t>
      </w:r>
    </w:p>
    <w:p w14:paraId="3DCAD53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Ο στόχος μας είναι ο</w:t>
      </w:r>
      <w:r>
        <w:rPr>
          <w:rFonts w:eastAsia="Times New Roman" w:cs="Times New Roman"/>
          <w:szCs w:val="24"/>
        </w:rPr>
        <w:t>ι αστικές συγκοινωνίες της Θεσσαλονίκης να παρέχουν το κοινωνικό έργο που πρέπει να παρέχεται στους πολίτες της Θεσσαλονίκης. Να δώσουμε τη μάχη μαζί με την τοπική αυτοδιοίκηση, τους κοινωνικούς φορείς, τους εργαζόμενους. Να μετακινούνται και οι άνεργοι κα</w:t>
      </w:r>
      <w:r>
        <w:rPr>
          <w:rFonts w:eastAsia="Times New Roman" w:cs="Times New Roman"/>
          <w:szCs w:val="24"/>
        </w:rPr>
        <w:t xml:space="preserve">ι στη Θεσσαλονίκη. Να επιδοτούνται από το ελληνικό δημόσιο ιδιαίτερες κοινωνικές ομάδες. Να δίνουν ρέστα οι αυτόματοι πωλητές. Να μην υπάρχει </w:t>
      </w:r>
      <w:r>
        <w:rPr>
          <w:rFonts w:eastAsia="Times New Roman" w:cs="Times New Roman"/>
          <w:szCs w:val="24"/>
        </w:rPr>
        <w:lastRenderedPageBreak/>
        <w:t>ειδικό καθεστώς στις διαιτησίες για να χαρίζονται δισεκατομμύρια στους μετόχους του ΟΑΣΘ. Να μην υπάρχει ενοικίαση</w:t>
      </w:r>
      <w:r>
        <w:rPr>
          <w:rFonts w:eastAsia="Times New Roman" w:cs="Times New Roman"/>
          <w:szCs w:val="24"/>
        </w:rPr>
        <w:t xml:space="preserve"> ακινήτων, προμήθειες και αναθέσεις σε πολλαπλάσιες τιμές. </w:t>
      </w:r>
    </w:p>
    <w:p w14:paraId="3DCAD53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ήταν αποδεκτή η όποια κριτική σας, αν εμείς διατηρούσαμε τον ΟΑΣΘ όπως τον βρήκαμε από τη Νέα Δημοκρατία και τον παλαιοκομματισμό, αν συνεχίζαμε να δίνουμε εκατοντάδες εκατομμύρια ευρώ κάθε χρό</w:t>
      </w:r>
      <w:r>
        <w:rPr>
          <w:rFonts w:eastAsia="Times New Roman" w:cs="Times New Roman"/>
          <w:szCs w:val="24"/>
        </w:rPr>
        <w:t xml:space="preserve">νο, αν συνεχίζαμε να έχουμε το έργο του μετρό της Θεσσαλονίκης κολλημένο. </w:t>
      </w:r>
    </w:p>
    <w:p w14:paraId="3DCAD53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Το ίδιο ισχύει -σε πολύ μικρότερο βαθμό- στις αστικές συγκοινωνίες της Αθήνας. Και μόνο ότι η επιδότηση του ΟΑΣΘ είναι μεγαλύτερη από το σύνολο της επιδότησης των αστικών συγκοινωνι</w:t>
      </w:r>
      <w:r>
        <w:rPr>
          <w:rFonts w:eastAsia="Times New Roman" w:cs="Times New Roman"/>
          <w:szCs w:val="24"/>
        </w:rPr>
        <w:t xml:space="preserve">ών της Αθήνας, με πολύ μικρότερο στόλο λεωφορείων, με πολύ μικρότερο αριθμό επιβατών, αρκεί για να καταλάβει οποιοσδήποτε τι γινόταν εδώ και εξήντα χρόνια και μέχρι σήμερα. </w:t>
      </w:r>
    </w:p>
    <w:p w14:paraId="3DCAD53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Αγαπητοί συνάδελφοι, πρέπει να απαντήσουμε στα ερωτήματα της Αξιωματικής Αντιπολίτ</w:t>
      </w:r>
      <w:r>
        <w:rPr>
          <w:rFonts w:eastAsia="Times New Roman" w:cs="Times New Roman"/>
          <w:szCs w:val="24"/>
        </w:rPr>
        <w:t>ευσης.</w:t>
      </w:r>
    </w:p>
    <w:p w14:paraId="3DCAD53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Δένδιας</w:t>
      </w:r>
      <w:proofErr w:type="spellEnd"/>
      <w:r>
        <w:rPr>
          <w:rFonts w:eastAsia="Times New Roman" w:cs="Times New Roman"/>
          <w:szCs w:val="24"/>
        </w:rPr>
        <w:t xml:space="preserve"> ότι το τίμημα θα το καθορίσει η </w:t>
      </w:r>
      <w:r>
        <w:rPr>
          <w:rFonts w:eastAsia="Times New Roman" w:cs="Times New Roman"/>
          <w:szCs w:val="24"/>
        </w:rPr>
        <w:t>δ</w:t>
      </w:r>
      <w:r>
        <w:rPr>
          <w:rFonts w:eastAsia="Times New Roman" w:cs="Times New Roman"/>
          <w:szCs w:val="24"/>
        </w:rPr>
        <w:t xml:space="preserve">ικαιοσύνη. Αυτό περιγράφουμε στο σχέδιο νόμου. </w:t>
      </w:r>
    </w:p>
    <w:p w14:paraId="3DCAD54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Μας ρωτάτε γιατί συγκροτούμε δύο φορείς. Γιατί σε όλο τον κόσμο, σε όλο τον πλανήτη υπάρχουν</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δύο φορείς: ο φορέας που κάνει τον σχεδιασμ</w:t>
      </w:r>
      <w:r>
        <w:rPr>
          <w:rFonts w:eastAsia="Times New Roman" w:cs="Times New Roman"/>
          <w:szCs w:val="24"/>
        </w:rPr>
        <w:t xml:space="preserve">ό και τον έλεγχο, που έχει τον εποπτικό ρόλο, και ο φορέας που κάνει τη λειτουργία. Και λίγους συγκροτούμε. </w:t>
      </w:r>
    </w:p>
    <w:p w14:paraId="3DCAD54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Μας ρωτήσατε μήπως είναι πονηρό το μυαλό μας και θέλουμε να αποκλείσουμε κάποιους από τις επερχόμενες εκλογές στην τοπική αυτοδιοίκηση. Αν μας πείτ</w:t>
      </w:r>
      <w:r>
        <w:rPr>
          <w:rFonts w:eastAsia="Times New Roman" w:cs="Times New Roman"/>
          <w:szCs w:val="24"/>
        </w:rPr>
        <w:t xml:space="preserve">ε ότι θέλετε να κατεβάσετε τον κ. Στεφανίδη ή τη </w:t>
      </w:r>
      <w:r>
        <w:rPr>
          <w:rFonts w:eastAsia="Times New Roman" w:cs="Times New Roman"/>
          <w:szCs w:val="24"/>
        </w:rPr>
        <w:t>δ</w:t>
      </w:r>
      <w:r>
        <w:rPr>
          <w:rFonts w:eastAsia="Times New Roman" w:cs="Times New Roman"/>
          <w:szCs w:val="24"/>
        </w:rPr>
        <w:t>ιοίκηση του ΟΑΣΘ στη δημαρχία της Θεσσαλονίκης, αυτό δείχνει και πόσο θέλετε να αλλάξετε τον ΟΑΣΘ.</w:t>
      </w:r>
    </w:p>
    <w:p w14:paraId="3DCAD54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3DCAD54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Επίσης, καταλαβαίνετε ό</w:t>
      </w:r>
      <w:r>
        <w:rPr>
          <w:rFonts w:eastAsia="Times New Roman" w:cs="Times New Roman"/>
          <w:szCs w:val="24"/>
        </w:rPr>
        <w:t>τι η απόκρυψη στοιχείων από αυτόν τον οργανισμό είναι πάρα πολύ σημαντική. Μέχρι που αναλάβαμε δεν υπήρχε το μετοχολόγιο. Άργησε πολύ να έρθει. Και να είστε σίγουροι ότι το επόμενο διάστημα θα βγουν τα ονόματα των μετόχων από τη Μεταπολίτευση και μετά στον</w:t>
      </w:r>
      <w:r>
        <w:rPr>
          <w:rFonts w:eastAsia="Times New Roman" w:cs="Times New Roman"/>
          <w:szCs w:val="24"/>
        </w:rPr>
        <w:t xml:space="preserve"> ΟΑΣΘ. Μπορεί να πονάει την παράταξή σας, αλλά δεν πειράζει, θα το συνηθίσετε. Δεν είναι το μόνο.</w:t>
      </w:r>
    </w:p>
    <w:p w14:paraId="3DCAD544"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μας είπε και ο κ. Γκιουλέκας για τον κ. Καραμανλή, να πω -το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ότι εμείς σεβόμαστε και τους ηγέτες της αντίπαλης παράταξης,</w:t>
      </w:r>
      <w:r>
        <w:rPr>
          <w:rFonts w:eastAsia="Times New Roman" w:cs="Times New Roman"/>
          <w:szCs w:val="24"/>
        </w:rPr>
        <w:t xml:space="preserve"> αλλά και τους μελετάμε. Και αυτό δεν είναι προσχηματικό. </w:t>
      </w:r>
    </w:p>
    <w:p w14:paraId="3DCAD54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Στη μετακόμιση, όμως, από τη Ρηγίλλης στη Συγγρού και μετά στην Πειραιώς, ξεχάστηκαν πολλά πράγματα, κύριε Γκιουλέκα. Ξεχάστηκαν φωτογραφίες, βιβλία και μαζί και το πολιτικό στίγμα της Νέας Δημοκρα</w:t>
      </w:r>
      <w:r>
        <w:rPr>
          <w:rFonts w:eastAsia="Times New Roman" w:cs="Times New Roman"/>
          <w:szCs w:val="24"/>
        </w:rPr>
        <w:t xml:space="preserve">τίας στη Μεταπολίτευση. </w:t>
      </w:r>
    </w:p>
    <w:p w14:paraId="3DCAD54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Αν δεν το βρείτε –το έχω εδώ το βιβλίο γιατί εμείς δεν κάνουμε πλάκα όταν λέμε ότι σας μελετάμε, εδώ είναι «Η ιδεολογία της Νέας Δημοκρατίας» του κ. Καλλία- στη δική σας βιβλιοθήκη -είναι βέβαιο ότι ο κ. Μητσοτάκης δεν το έχει στη </w:t>
      </w:r>
      <w:r>
        <w:rPr>
          <w:rFonts w:eastAsia="Times New Roman" w:cs="Times New Roman"/>
          <w:szCs w:val="24"/>
        </w:rPr>
        <w:t xml:space="preserve">βιβλιοθήκη της Πειραιώς τώρα γιατί το ποτάμι σάς πηγαίνει συνέχεια προς τη θάλασσα!-, θα σας το δώσουμε εμείς, να το έχετε. Μπορεί να το βρείτε ή στη βιβλιοθήκη του κ. </w:t>
      </w:r>
      <w:proofErr w:type="spellStart"/>
      <w:r>
        <w:rPr>
          <w:rFonts w:eastAsia="Times New Roman" w:cs="Times New Roman"/>
          <w:szCs w:val="24"/>
        </w:rPr>
        <w:t>Δένδια</w:t>
      </w:r>
      <w:proofErr w:type="spellEnd"/>
      <w:r>
        <w:rPr>
          <w:rFonts w:eastAsia="Times New Roman" w:cs="Times New Roman"/>
          <w:szCs w:val="24"/>
        </w:rPr>
        <w:t xml:space="preserve"> ή του κ. Καραμανλή. Είναι βέβαιο, όμως, ότι σήμερα δεν υπάρχει εκεί.</w:t>
      </w:r>
    </w:p>
    <w:p w14:paraId="3DCAD54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Ρωτήσατε, επ</w:t>
      </w:r>
      <w:r>
        <w:rPr>
          <w:rFonts w:eastAsia="Times New Roman" w:cs="Times New Roman"/>
          <w:szCs w:val="24"/>
        </w:rPr>
        <w:t xml:space="preserve">ίσης, γιατί δεν συναντούσα τη </w:t>
      </w:r>
      <w:r>
        <w:rPr>
          <w:rFonts w:eastAsia="Times New Roman" w:cs="Times New Roman"/>
          <w:szCs w:val="24"/>
        </w:rPr>
        <w:t>δ</w:t>
      </w:r>
      <w:r>
        <w:rPr>
          <w:rFonts w:eastAsia="Times New Roman" w:cs="Times New Roman"/>
          <w:szCs w:val="24"/>
        </w:rPr>
        <w:t xml:space="preserve">ιοίκηση του ΟΑΣΘ. Τη συνάντησα στο Υπουργείο. Δεν πήγα στο γεύμα στο </w:t>
      </w:r>
      <w:r>
        <w:rPr>
          <w:rFonts w:eastAsia="Times New Roman" w:cs="Times New Roman"/>
          <w:szCs w:val="24"/>
        </w:rPr>
        <w:lastRenderedPageBreak/>
        <w:t>«</w:t>
      </w:r>
      <w:proofErr w:type="spellStart"/>
      <w:r>
        <w:rPr>
          <w:rFonts w:eastAsia="Times New Roman" w:cs="Times New Roman"/>
          <w:szCs w:val="24"/>
        </w:rPr>
        <w:t>Βελλίδειο</w:t>
      </w:r>
      <w:proofErr w:type="spellEnd"/>
      <w:r>
        <w:rPr>
          <w:rFonts w:eastAsia="Times New Roman" w:cs="Times New Roman"/>
          <w:szCs w:val="24"/>
        </w:rPr>
        <w:t>»</w:t>
      </w:r>
      <w:r>
        <w:rPr>
          <w:rFonts w:eastAsia="Times New Roman" w:cs="Times New Roman"/>
          <w:szCs w:val="24"/>
        </w:rPr>
        <w:t xml:space="preserve">, όπως έκανε ο κ. Χατζηδάκης. Συγγνώμη. Συγγνώμη που επιλέγω με ποιους θα βγω ή με ποιους θα φάω. Δεν είναι η επιλογή μου οι διοικήσεις οργανισμών, όπως ο ΟΑΣΘ. </w:t>
      </w:r>
    </w:p>
    <w:p w14:paraId="3DCAD54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Επίσης, υπάρχει μια ευρύτερη παρεξήγηση για το τι λέει ο </w:t>
      </w:r>
      <w:r>
        <w:rPr>
          <w:rFonts w:eastAsia="Times New Roman" w:cs="Times New Roman"/>
          <w:szCs w:val="24"/>
        </w:rPr>
        <w:t>κ</w:t>
      </w:r>
      <w:r>
        <w:rPr>
          <w:rFonts w:eastAsia="Times New Roman" w:cs="Times New Roman"/>
          <w:szCs w:val="24"/>
        </w:rPr>
        <w:t>ανονισμός. Δεν λέει κανένας κανονισμ</w:t>
      </w:r>
      <w:r>
        <w:rPr>
          <w:rFonts w:eastAsia="Times New Roman" w:cs="Times New Roman"/>
          <w:szCs w:val="24"/>
        </w:rPr>
        <w:t>ός ότι το 2019 σώνει και καλά θα γίνουν παντού ανοιχτές διαδικασίες, όπως ονειρεύεστε.</w:t>
      </w:r>
    </w:p>
    <w:p w14:paraId="3DCAD549" w14:textId="77777777" w:rsidR="00B8452E" w:rsidRDefault="00811243">
      <w:pPr>
        <w:spacing w:line="600" w:lineRule="auto"/>
        <w:jc w:val="both"/>
        <w:rPr>
          <w:rFonts w:eastAsia="Times New Roman" w:cs="Times New Roman"/>
          <w:szCs w:val="24"/>
        </w:rPr>
      </w:pPr>
      <w:r>
        <w:rPr>
          <w:rFonts w:eastAsia="Times New Roman" w:cs="Times New Roman"/>
          <w:szCs w:val="24"/>
        </w:rPr>
        <w:t>Αυτά είναι δικά σας. Είναι δικές σας ερμηνείες.</w:t>
      </w:r>
    </w:p>
    <w:p w14:paraId="3DCAD54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Ο ευρωπαϊκός </w:t>
      </w:r>
      <w:r>
        <w:rPr>
          <w:rFonts w:eastAsia="Times New Roman" w:cs="Times New Roman"/>
          <w:szCs w:val="24"/>
        </w:rPr>
        <w:t>κ</w:t>
      </w:r>
      <w:r>
        <w:rPr>
          <w:rFonts w:eastAsia="Times New Roman" w:cs="Times New Roman"/>
          <w:szCs w:val="24"/>
        </w:rPr>
        <w:t>ανονισμός δίνει το δικαίωμα σε κάθε χώρα να κανονίζει πώς θέλει τις αστικές της συγκοινωνίες. Δεν επιτρέπει</w:t>
      </w:r>
      <w:r>
        <w:rPr>
          <w:rFonts w:eastAsia="Times New Roman" w:cs="Times New Roman"/>
          <w:szCs w:val="24"/>
        </w:rPr>
        <w:t xml:space="preserve"> αυτό που κάνατε εσείς, δηλαδή</w:t>
      </w:r>
      <w:r>
        <w:rPr>
          <w:rFonts w:eastAsia="Times New Roman" w:cs="Times New Roman"/>
          <w:szCs w:val="24"/>
        </w:rPr>
        <w:t>,</w:t>
      </w:r>
      <w:r>
        <w:rPr>
          <w:rFonts w:eastAsia="Times New Roman" w:cs="Times New Roman"/>
          <w:szCs w:val="24"/>
        </w:rPr>
        <w:t xml:space="preserve"> να αναθέσει απευθείας σε ιδιωτικό μονοπώλιο, κρατικοδίαιτο, ό,τι ακριβώς κάνατε στη Θεσσαλονίκη, ανάθεση αστικού συγκοινωνιακού έργου. Δεν σου λέει αν θέλεις να είναι ή να μην είναι δημόσιος ο φορέας. Πού τα είδατε αυτά γραμ</w:t>
      </w:r>
      <w:r>
        <w:rPr>
          <w:rFonts w:eastAsia="Times New Roman" w:cs="Times New Roman"/>
          <w:szCs w:val="24"/>
        </w:rPr>
        <w:t>μένα; Μόνο στις επεκτάσεις που παράνομα κάνατε και δεν στέλνατε στο Ελεγκτικό Συνέδριο. Πουθενά αλλού δεν είναι γραμμένα.</w:t>
      </w:r>
    </w:p>
    <w:p w14:paraId="3DCAD54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μην κάνετε τέτοια λάθη. Εσείς τουλάχιστον διαβάζετε.</w:t>
      </w:r>
    </w:p>
    <w:p w14:paraId="3DCAD54C"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lastRenderedPageBreak/>
        <w:t>Επίσης, κύριε Σταμάτη, στη διαμάχη των ΤΕΙ-ΑΕΙ ήμουν Πρόεδρος του Τε</w:t>
      </w:r>
      <w:r>
        <w:rPr>
          <w:rFonts w:eastAsia="Times New Roman" w:cs="Times New Roman"/>
          <w:szCs w:val="24"/>
        </w:rPr>
        <w:t>χνικού Επιμελητηρίου. Δεν ξέρω εάν το ξεχνάτε. Δεν ξέρω αν έπρεπε να υπερασπίζομαι τον κ. Κακλαμάνη, που ήσασταν ιδιαίτερα φίλοι, αλλά συγγνώμη, δεν τον υπερασπιζόμουν.</w:t>
      </w:r>
    </w:p>
    <w:p w14:paraId="3DCAD54D"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Το δίκαιο!</w:t>
      </w:r>
    </w:p>
    <w:p w14:paraId="3DCAD54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Δεν </w:t>
      </w:r>
      <w:r>
        <w:rPr>
          <w:rFonts w:eastAsia="Times New Roman" w:cs="Times New Roman"/>
          <w:szCs w:val="24"/>
        </w:rPr>
        <w:t>σημαίνει κάτι αυτό.</w:t>
      </w:r>
    </w:p>
    <w:p w14:paraId="3DCAD54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Αν θυμάστε καλά, στο εκπληκτικό μεταρρυθμιστικό σχέδιο νόμου για την παιδεία της κ. Διαμαντοπούλου είχαμε συγκρουστεί πάρα πολύ, γιατί ο παλαιοκομματισμός δεν επέτρεπε να δοθεί επιτέλους μια λύση οριστική για την τριτοβάθμια εκπαίδευση </w:t>
      </w:r>
      <w:r>
        <w:rPr>
          <w:rFonts w:eastAsia="Times New Roman" w:cs="Times New Roman"/>
          <w:szCs w:val="24"/>
        </w:rPr>
        <w:t>και συντηρούσε μια δήθεν κόντρα για να τη συντηρεί και να έχει τα ίδια μετερίζια που είχε.</w:t>
      </w:r>
    </w:p>
    <w:p w14:paraId="3DCAD550"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Και έρχομαι στο Νομικό Συμβούλιο του Κράτους. Δεν λέει αυτό που επικαλείστε το Νομικό Συμβούλιο του Κράτους. Να το διαβάσετε πιο προσεκτικά. Το είπα και στις </w:t>
      </w:r>
      <w:r>
        <w:rPr>
          <w:rFonts w:eastAsia="Times New Roman" w:cs="Times New Roman"/>
          <w:szCs w:val="24"/>
        </w:rPr>
        <w:t>ε</w:t>
      </w:r>
      <w:r>
        <w:rPr>
          <w:rFonts w:eastAsia="Times New Roman" w:cs="Times New Roman"/>
          <w:szCs w:val="24"/>
        </w:rPr>
        <w:t>πιτροπ</w:t>
      </w:r>
      <w:r>
        <w:rPr>
          <w:rFonts w:eastAsia="Times New Roman" w:cs="Times New Roman"/>
          <w:szCs w:val="24"/>
        </w:rPr>
        <w:t xml:space="preserve">ές. Το Νομικό Συμβούλιο του Κράτους λέει ότι προσωρινά η παράταση ήταν παράνομη. Νομιμοποιήθηκε μέσα στη Βουλή που το φέρατε για </w:t>
      </w:r>
      <w:r>
        <w:rPr>
          <w:rFonts w:eastAsia="Times New Roman" w:cs="Times New Roman"/>
          <w:szCs w:val="24"/>
        </w:rPr>
        <w:lastRenderedPageBreak/>
        <w:t>ψήφιση άρον-άρον, γιατί ξέρατε ότι αν το πάτε στο Ελεγκτικό Συνέδριο, θα έβγαινε παράνομη η επέκταση της σύμβασης. Να μην τα ξα</w:t>
      </w:r>
      <w:r>
        <w:rPr>
          <w:rFonts w:eastAsia="Times New Roman" w:cs="Times New Roman"/>
          <w:szCs w:val="24"/>
        </w:rPr>
        <w:t>ναλέω.</w:t>
      </w:r>
    </w:p>
    <w:p w14:paraId="3DCAD551"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Εργαζόμενοι. Τι μας ζητάτε; Να πούμε ότι οι άνθρωποι δεν υπάρχουν, επειδή ο παλαιοκομματισμός πουλούσε το δικαίωμα στην εργασία; Να λειτουργήσουμε όπως λειτουργούσαν οι προηγούμενες κυβερνήσεις, ρεβανσιστικά, δηλαδή</w:t>
      </w:r>
      <w:r>
        <w:rPr>
          <w:rFonts w:eastAsia="Times New Roman" w:cs="Times New Roman"/>
          <w:szCs w:val="24"/>
        </w:rPr>
        <w:t>,</w:t>
      </w:r>
      <w:r>
        <w:rPr>
          <w:rFonts w:eastAsia="Times New Roman" w:cs="Times New Roman"/>
          <w:szCs w:val="24"/>
        </w:rPr>
        <w:t xml:space="preserve"> να πούμε «σας έβαλαν άλλοι, οπότ</w:t>
      </w:r>
      <w:r>
        <w:rPr>
          <w:rFonts w:eastAsia="Times New Roman" w:cs="Times New Roman"/>
          <w:szCs w:val="24"/>
        </w:rPr>
        <w:t>ε εμείς σας διώχνουμε»;</w:t>
      </w:r>
    </w:p>
    <w:p w14:paraId="3DCAD55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Αυτή είναι η διαφορά μας με αυτούς, κύριε </w:t>
      </w:r>
      <w:proofErr w:type="spellStart"/>
      <w:r>
        <w:rPr>
          <w:rFonts w:eastAsia="Times New Roman" w:cs="Times New Roman"/>
          <w:szCs w:val="24"/>
        </w:rPr>
        <w:t>Αμυρά</w:t>
      </w:r>
      <w:proofErr w:type="spellEnd"/>
      <w:r>
        <w:rPr>
          <w:rFonts w:eastAsia="Times New Roman" w:cs="Times New Roman"/>
          <w:szCs w:val="24"/>
        </w:rPr>
        <w:t xml:space="preserve">. Για εμάς δεν υπάρχουν «δικοί μας» εργαζόμενοι και «δικοί τους» και δεν χτίζουμε κομματικό κράτος, όπως έκανε η Νέα Δημοκρατία. Δεν θα πάει κανένας δικός μας δήμαρχος να πάρει από την </w:t>
      </w:r>
      <w:r>
        <w:rPr>
          <w:rFonts w:eastAsia="Times New Roman" w:cs="Times New Roman"/>
          <w:szCs w:val="24"/>
        </w:rPr>
        <w:t>25</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ιεύθυνση του ΓΛΚ διαβαθμισμένα έγγραφα, όπως κάνουν οι δήμαρχοι της Νέας Δημοκρατίας σήμερα, στη συζήτηση γι’ αυτό το σχέδιο νόμου που συζητούμε και εμείς.</w:t>
      </w:r>
    </w:p>
    <w:p w14:paraId="3DCAD55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Θα ήθελα να χαιρετίσω, έστω, την τοποθέτηση των κομμάτων, όπως της Ένωσης Κεντρώων και της ΔΗΣΥ</w:t>
      </w:r>
      <w:r>
        <w:rPr>
          <w:rFonts w:eastAsia="Times New Roman" w:cs="Times New Roman"/>
          <w:szCs w:val="24"/>
        </w:rPr>
        <w:t>, που, αν μη τι άλλο, εκφράζει με ένα «</w:t>
      </w:r>
      <w:r>
        <w:rPr>
          <w:rFonts w:eastAsia="Times New Roman" w:cs="Times New Roman"/>
          <w:szCs w:val="24"/>
        </w:rPr>
        <w:t>παρών</w:t>
      </w:r>
      <w:r>
        <w:rPr>
          <w:rFonts w:eastAsia="Times New Roman" w:cs="Times New Roman"/>
          <w:szCs w:val="24"/>
        </w:rPr>
        <w:t>» αυτό που λέει, την αντίθεσή της στο τι γινόταν στη Θεσσαλονίκη.</w:t>
      </w:r>
    </w:p>
    <w:p w14:paraId="3DCAD554" w14:textId="77777777" w:rsidR="00B8452E" w:rsidRDefault="00811243">
      <w:pPr>
        <w:spacing w:line="600" w:lineRule="auto"/>
        <w:ind w:firstLine="720"/>
        <w:jc w:val="both"/>
        <w:rPr>
          <w:rFonts w:eastAsia="Times New Roman"/>
          <w:bCs/>
        </w:rPr>
      </w:pPr>
      <w:r>
        <w:rPr>
          <w:rFonts w:eastAsia="Times New Roman"/>
          <w:bCs/>
        </w:rPr>
        <w:lastRenderedPageBreak/>
        <w:t>(Στο σημείο αυτό κτυπάει επαναληπτικά το κουδούνι λήξεως του χρόνου ομιλίας του κυρίου Υπουργού)</w:t>
      </w:r>
    </w:p>
    <w:p w14:paraId="3DCAD555"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Αν και η Νέα Δημοκρατία ήταν σε αυτή τη λογική, γ</w:t>
      </w:r>
      <w:r>
        <w:rPr>
          <w:rFonts w:eastAsia="Times New Roman" w:cs="Times New Roman"/>
          <w:szCs w:val="24"/>
        </w:rPr>
        <w:t>ια να έχει ένα άλλοθι τουλάχιστον, αυτό θα έκανε, αν μη τι άλλο. Όμως, προφανώς, αυτό που θέλει είναι όχι να καταψηφίσει, αλλά να δείξει ότι ήταν, είναι και θα είναι ο παλαιοκομματισμός, ήταν, είναι και θα είναι αυτό</w:t>
      </w:r>
      <w:r>
        <w:rPr>
          <w:rFonts w:eastAsia="Times New Roman" w:cs="Times New Roman"/>
          <w:szCs w:val="24"/>
        </w:rPr>
        <w:t>,</w:t>
      </w:r>
      <w:r>
        <w:rPr>
          <w:rFonts w:eastAsia="Times New Roman" w:cs="Times New Roman"/>
          <w:szCs w:val="24"/>
        </w:rPr>
        <w:t xml:space="preserve"> που τροφοδοτούσε το παρακράτος πριν τη</w:t>
      </w:r>
      <w:r>
        <w:rPr>
          <w:rFonts w:eastAsia="Times New Roman" w:cs="Times New Roman"/>
          <w:szCs w:val="24"/>
        </w:rPr>
        <w:t xml:space="preserve"> </w:t>
      </w:r>
      <w:r>
        <w:rPr>
          <w:rFonts w:eastAsia="Times New Roman" w:cs="Times New Roman"/>
          <w:szCs w:val="24"/>
        </w:rPr>
        <w:t>χ</w:t>
      </w:r>
      <w:r>
        <w:rPr>
          <w:rFonts w:eastAsia="Times New Roman" w:cs="Times New Roman"/>
          <w:szCs w:val="24"/>
        </w:rPr>
        <w:t>ούντα και τους γνωστούς παλαιοκομματικούς μηχανισμούς μετά. Υπερασπίζεστε το χθες, είστε ο παλαιοκομματισμός, είστε τα ρουσφέτια και γι’ αυτό έρχεστε και ζητάτε τώρα αυτό που κάνατε με το ΚΤΕΛ.</w:t>
      </w:r>
    </w:p>
    <w:p w14:paraId="3DCAD556"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Έχετε δίκιο, λέτε.</w:t>
      </w:r>
    </w:p>
    <w:p w14:paraId="3DCAD557"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Ποιος το έκανε αυτό, κύριε Σταμάτη, με τα</w:t>
      </w:r>
      <w:r>
        <w:rPr>
          <w:rFonts w:eastAsia="Times New Roman" w:cs="Times New Roman"/>
          <w:szCs w:val="24"/>
        </w:rPr>
        <w:t xml:space="preserve"> ΚΤΕΛ; Ποιος; Εγώ το έκανα; Εσείς δεν το κάνατε;</w:t>
      </w:r>
    </w:p>
    <w:p w14:paraId="3DCAD558"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Για να μετακινούνται από το αεροδρόμιο</w:t>
      </w:r>
      <w:r>
        <w:rPr>
          <w:rFonts w:eastAsia="Times New Roman" w:cs="Times New Roman"/>
          <w:szCs w:val="24"/>
        </w:rPr>
        <w:t xml:space="preserve"> στα </w:t>
      </w:r>
      <w:proofErr w:type="spellStart"/>
      <w:r>
        <w:rPr>
          <w:rFonts w:eastAsia="Times New Roman" w:cs="Times New Roman"/>
          <w:szCs w:val="24"/>
        </w:rPr>
        <w:t>Κουφάλια</w:t>
      </w:r>
      <w:proofErr w:type="spellEnd"/>
      <w:r>
        <w:rPr>
          <w:rFonts w:eastAsia="Times New Roman" w:cs="Times New Roman"/>
          <w:szCs w:val="24"/>
        </w:rPr>
        <w:t xml:space="preserve"> με ένα ευρώ.</w:t>
      </w:r>
    </w:p>
    <w:p w14:paraId="3DCAD55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Δεν βάλατε τους ανθρώπους και πλήρωσαν τα λεφτά </w:t>
      </w:r>
      <w:r>
        <w:rPr>
          <w:rFonts w:eastAsia="Times New Roman" w:cs="Times New Roman"/>
          <w:szCs w:val="24"/>
        </w:rPr>
        <w:lastRenderedPageBreak/>
        <w:t>τους, για να πάρουν παράνομα μετοχές του ΟΑΣΘ; Μεταβιβάζονται οι μετοχές του ΟΑΣΘ σύμφωνα με τους νόμους που έχετε φτιάξει;</w:t>
      </w:r>
    </w:p>
    <w:p w14:paraId="3DCAD55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Φτιάξατε οάσεις σπατάλης των χρημάτων του ελληνικού λαού, όταν την ίδια στιγμή διαλ</w:t>
      </w:r>
      <w:r>
        <w:rPr>
          <w:rFonts w:eastAsia="Times New Roman" w:cs="Times New Roman"/>
          <w:szCs w:val="24"/>
        </w:rPr>
        <w:t>ύατε τον ελληνικό λαό και την ελληνική κοινωνία.</w:t>
      </w:r>
    </w:p>
    <w:p w14:paraId="3DCAD55B"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ολοκληρώστε, παρακαλώ.</w:t>
      </w:r>
    </w:p>
    <w:p w14:paraId="3DCAD55C"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Ολοκληρώνω.</w:t>
      </w:r>
    </w:p>
    <w:p w14:paraId="3DCAD55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Και πού είναι τα αντισυνταγματικά θέματα που βάζετε; Είναι αντισυνταγματι</w:t>
      </w:r>
      <w:r>
        <w:rPr>
          <w:rFonts w:eastAsia="Times New Roman" w:cs="Times New Roman"/>
          <w:szCs w:val="24"/>
        </w:rPr>
        <w:t>κό το άρθρο 106 και το άρθρο 5 του Συντάγματος; Για να καταλάβουμε τι λέτε, είναι αντισυνταγματική η πρόβλεψη του Συντάγματος; Θα μας τρελάνετε τελείως;</w:t>
      </w:r>
    </w:p>
    <w:p w14:paraId="3DCAD55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Να δώσω και μια προειδοποίηση σε όσους απειλούν την Κυβέρνηση, ότι θα έχουμε δικαστικές εμπλοκές. Θα υπ</w:t>
      </w:r>
      <w:r>
        <w:rPr>
          <w:rFonts w:eastAsia="Times New Roman" w:cs="Times New Roman"/>
          <w:szCs w:val="24"/>
        </w:rPr>
        <w:t>άρχει όλο αυτό που κρέμεται στον αέρα.</w:t>
      </w:r>
    </w:p>
    <w:p w14:paraId="3DCAD55F"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Ακούστε: Εμείς αναζητάμε αυτούς που πρέπει να πάνε στα δικαστήρια.</w:t>
      </w:r>
    </w:p>
    <w:p w14:paraId="3DCAD560"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Στη Θεσσαλονίκη –επειδή κάνουμε βουτιές στο παρελθόν- δολοφονήθηκε ο Γρηγόρης Λαμπράκης, ο Γιώργος Τσαρουχάς και πολλοί άλλοι. Εκεί, όμως, δραστηριοπο</w:t>
      </w:r>
      <w:r>
        <w:rPr>
          <w:rFonts w:eastAsia="Times New Roman" w:cs="Times New Roman"/>
          <w:szCs w:val="24"/>
        </w:rPr>
        <w:t xml:space="preserve">ιήθηκε και ο Σαρτζετάκης, ξέρετε. Αυτός ο λαός έχει βγάλει και Τερτσέτη και Πολυζωίδη. Για κάθε μία προσφυγή θα υπάρχουν δεκαπέντε από εμάς. Αυτό δεν είναι απειλή. </w:t>
      </w:r>
    </w:p>
    <w:p w14:paraId="3DCAD561"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μας τρομάζουν, λοιπόν, οι μηχανισμοί σας ούτε τα δικαστήρια. Τα αναζητάμε. Με αυτήν την</w:t>
      </w:r>
      <w:r>
        <w:rPr>
          <w:rFonts w:eastAsia="Times New Roman" w:cs="Times New Roman"/>
          <w:szCs w:val="24"/>
        </w:rPr>
        <w:t xml:space="preserve"> Κυβέρνηση ΣΥΡΙΖΑ-ΑΝΕΛ, ο Πρωθυπουργός Αλέξης Τσίπρας θα βγάλει τη χώρα από την κρίση, θα κάνει την Ελλάδα μία κανονική δημοκρατική χώρα. </w:t>
      </w:r>
    </w:p>
    <w:p w14:paraId="3DCAD562" w14:textId="77777777" w:rsidR="00B8452E" w:rsidRDefault="0081124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Οι μηχανισμοί που αναπτύξατε όλα αυτά τα χρόνια στη Θεσσαλονίκη, στην πρωτεύουσα του παρακράτους της χώρας πριν τη Μεταπολίτευση, στην πρωτεύουσα του παλαιοκομματισμού μέχρι σήμερα, τελειώνουν από αυτήν την Κυβέρνηση σε όλους τους τομείς. </w:t>
      </w:r>
    </w:p>
    <w:p w14:paraId="3DCAD56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w:t>
      </w:r>
      <w:r>
        <w:rPr>
          <w:rFonts w:eastAsia="Times New Roman" w:cs="Times New Roman"/>
          <w:b/>
          <w:szCs w:val="24"/>
        </w:rPr>
        <w:t>ίδων Λυκούδης):</w:t>
      </w:r>
      <w:r>
        <w:rPr>
          <w:rFonts w:eastAsia="Times New Roman" w:cs="Times New Roman"/>
          <w:szCs w:val="24"/>
        </w:rPr>
        <w:t xml:space="preserve"> Σας παρακαλώ, κύριε Υπουργέ, ολοκληρώσατε.</w:t>
      </w:r>
    </w:p>
    <w:p w14:paraId="3DCAD564"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Τελειώνω, κύριε Πρόεδρε, με μία παράγραφο.</w:t>
      </w:r>
    </w:p>
    <w:p w14:paraId="3DCAD56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Μα, έχετε μιλήσει ήδη δεκαπέντε λεπτά.</w:t>
      </w:r>
    </w:p>
    <w:p w14:paraId="3DCAD566"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w:t>
      </w:r>
      <w:r>
        <w:rPr>
          <w:rFonts w:eastAsia="Times New Roman" w:cs="Times New Roman"/>
          <w:b/>
          <w:szCs w:val="24"/>
        </w:rPr>
        <w:t>ομών και Μεταφορών):</w:t>
      </w:r>
      <w:r>
        <w:rPr>
          <w:rFonts w:eastAsia="Times New Roman" w:cs="Times New Roman"/>
          <w:szCs w:val="24"/>
        </w:rPr>
        <w:t xml:space="preserve"> Θα φτιάξουμε μία χώρα χωρίς τα βαρίδια και τις δεσμεύσεις του παλαιοκομματισμού, μία χώρα που θα σέβεται τον κάθε πολίτη, τη δημοκρατία, το περιβάλλον, τις υγιείς παραγωγικές δυνάμεις, μία χώρα με κοινωνική δικαιοσύνη και δίκαιη ανάπτυ</w:t>
      </w:r>
      <w:r>
        <w:rPr>
          <w:rFonts w:eastAsia="Times New Roman" w:cs="Times New Roman"/>
          <w:szCs w:val="24"/>
        </w:rPr>
        <w:t>ξη.</w:t>
      </w:r>
    </w:p>
    <w:p w14:paraId="3DCAD567"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DCAD568" w14:textId="77777777" w:rsidR="00B8452E" w:rsidRDefault="00811243">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DCAD56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ευχαριστούμε πολύ.</w:t>
      </w:r>
    </w:p>
    <w:p w14:paraId="3DCAD56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Προχωρούμε με την ψήφιση…</w:t>
      </w:r>
    </w:p>
    <w:p w14:paraId="3DCAD56B"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θα ήθελα τον λόγο. Έχω δικαίωμα να δευτερολογήσω. Δεν μίλησα.</w:t>
      </w:r>
    </w:p>
    <w:p w14:paraId="3DCAD56C"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(Σπυρίδων Λυκούδης):</w:t>
      </w:r>
      <w:r>
        <w:rPr>
          <w:rFonts w:eastAsia="Times New Roman" w:cs="Times New Roman"/>
          <w:szCs w:val="24"/>
        </w:rPr>
        <w:t xml:space="preserve"> Κύριε συνάδελφε, ρώτησα και με πάρα πολύ μεγάλη επιμονή εάν υπάρχει συνάδελφος ειδικός αγορητής που θέλει να δευτερολογήσει. Μου </w:t>
      </w:r>
      <w:r>
        <w:rPr>
          <w:rFonts w:eastAsia="Times New Roman" w:cs="Times New Roman"/>
          <w:szCs w:val="24"/>
        </w:rPr>
        <w:lastRenderedPageBreak/>
        <w:t xml:space="preserve">είπε ο κ. </w:t>
      </w:r>
      <w:proofErr w:type="spellStart"/>
      <w:r>
        <w:rPr>
          <w:rFonts w:eastAsia="Times New Roman" w:cs="Times New Roman"/>
          <w:szCs w:val="24"/>
        </w:rPr>
        <w:t>Σαχινίδης</w:t>
      </w:r>
      <w:proofErr w:type="spellEnd"/>
      <w:r>
        <w:rPr>
          <w:rFonts w:eastAsia="Times New Roman" w:cs="Times New Roman"/>
          <w:szCs w:val="24"/>
        </w:rPr>
        <w:t xml:space="preserve"> και ο κ. </w:t>
      </w:r>
      <w:proofErr w:type="spellStart"/>
      <w:r>
        <w:rPr>
          <w:rFonts w:eastAsia="Times New Roman" w:cs="Times New Roman"/>
          <w:szCs w:val="24"/>
        </w:rPr>
        <w:t>Αμυράς</w:t>
      </w:r>
      <w:proofErr w:type="spellEnd"/>
      <w:r>
        <w:rPr>
          <w:rFonts w:eastAsia="Times New Roman" w:cs="Times New Roman"/>
          <w:szCs w:val="24"/>
        </w:rPr>
        <w:t xml:space="preserve"> ότι θέλουν να δευτερολογήσουν.</w:t>
      </w:r>
    </w:p>
    <w:p w14:paraId="3DCAD56D"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Εμένα, κύ</w:t>
      </w:r>
      <w:r>
        <w:rPr>
          <w:rFonts w:eastAsia="Times New Roman" w:cs="Times New Roman"/>
          <w:szCs w:val="24"/>
        </w:rPr>
        <w:t>ριε Πρόεδρε, όμως, δεν με ρωτήσατε. Για όνομα του Θεού! Δεν μπορώ να ασκήσω το δικαίωμά μου;</w:t>
      </w:r>
    </w:p>
    <w:p w14:paraId="3DCAD56E"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ακούτε, κύριε συνάδελφε; Έχει κλείσει τη διαδικασία ο κύριος Υπουργός.</w:t>
      </w:r>
    </w:p>
    <w:p w14:paraId="3DCAD56F"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Δικαίωμά μου δεν είναι να δευτερολογή</w:t>
      </w:r>
      <w:r>
        <w:rPr>
          <w:rFonts w:eastAsia="Times New Roman" w:cs="Times New Roman"/>
          <w:szCs w:val="24"/>
        </w:rPr>
        <w:t>σω, κύριε Πρόεδρε;</w:t>
      </w:r>
    </w:p>
    <w:p w14:paraId="3DCAD570"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Όταν ήταν η ώρα, δεν ήσασταν στην Αίθουσα για να ζητήσετε τον λόγο.</w:t>
      </w:r>
    </w:p>
    <w:p w14:paraId="3DCAD57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Είναι δικαίωμά μου να δευτερολογήσω, κύριε Πρόεδρε.</w:t>
      </w:r>
    </w:p>
    <w:p w14:paraId="3DCAD572"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ακούτε τι σας λέω.</w:t>
      </w:r>
    </w:p>
    <w:p w14:paraId="3DCAD573"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Λ</w:t>
      </w:r>
      <w:r>
        <w:rPr>
          <w:rFonts w:eastAsia="Times New Roman" w:cs="Times New Roman"/>
          <w:b/>
          <w:szCs w:val="24"/>
        </w:rPr>
        <w:t>ΑΖΑΡΙΔΗΣ:</w:t>
      </w:r>
      <w:r>
        <w:rPr>
          <w:rFonts w:eastAsia="Times New Roman" w:cs="Times New Roman"/>
          <w:szCs w:val="24"/>
        </w:rPr>
        <w:t xml:space="preserve"> Σας ακούω με πολλή προσοχή.</w:t>
      </w:r>
    </w:p>
    <w:p w14:paraId="3DCAD574"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Όταν τέλειωσε ο κατάλογος των ομιλητών και ήταν η ώρα των ειδικών αγορητών, ρώτησα και δεν ήσασταν παρών. </w:t>
      </w:r>
    </w:p>
    <w:p w14:paraId="3DCAD57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Μπορεί να είχα βγει για λίγο έξω, κύριε Πρόεδρε. Δεν ήλθα σ</w:t>
      </w:r>
      <w:r>
        <w:rPr>
          <w:rFonts w:eastAsia="Times New Roman" w:cs="Times New Roman"/>
          <w:szCs w:val="24"/>
        </w:rPr>
        <w:t>τη συνέχεια;</w:t>
      </w:r>
    </w:p>
    <w:p w14:paraId="3DCAD576"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παρακαλώ. Μπορείτε, αν θέλετε, λίγο πιο ευγενικά να μου πείτε κατά παρέκκλιση του Κανονισμού να σας δώσω τον λόγο και όχι να τον απαιτείτε. </w:t>
      </w:r>
    </w:p>
    <w:p w14:paraId="3DCAD57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Με πολλή ευγένεια σας ζητώ τον λόγο, κύριε Πρό</w:t>
      </w:r>
      <w:r>
        <w:rPr>
          <w:rFonts w:eastAsia="Times New Roman" w:cs="Times New Roman"/>
          <w:szCs w:val="24"/>
        </w:rPr>
        <w:t>εδρε.</w:t>
      </w:r>
    </w:p>
    <w:p w14:paraId="3DCAD578"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Ορίστε, λοιπόν, έχετε τον λόγο.</w:t>
      </w:r>
    </w:p>
    <w:p w14:paraId="3DCAD57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Δεν θα χρειαστώ παραπάνω από τρία λεπτά, κύριε Πρόεδρε. Σας ευχαριστώ πολύ.</w:t>
      </w:r>
    </w:p>
    <w:p w14:paraId="3DCAD57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μία αναφορά. Κατέθεσα μία τροπολογία όσον αφορά το ΚΤΕΛ και τα πράγματα </w:t>
      </w:r>
      <w:r>
        <w:rPr>
          <w:rFonts w:eastAsia="Times New Roman" w:cs="Times New Roman"/>
          <w:szCs w:val="24"/>
        </w:rPr>
        <w:t xml:space="preserve">τα οποία έχει δεχθεί το </w:t>
      </w:r>
      <w:r>
        <w:rPr>
          <w:rFonts w:eastAsia="Times New Roman" w:cs="Times New Roman"/>
          <w:szCs w:val="24"/>
        </w:rPr>
        <w:lastRenderedPageBreak/>
        <w:t>ΚΤΕΛ αναγκαστικά, καθώς το ΚΤΕΛ δεν ήθελε. Του πήραν δρομολόγια –και, μάλιστα, ζωτικά δρομολόγια τότε- με αποτέλεσμα να κινδυνεύει σήμερα και το ΚΤΕΛ.</w:t>
      </w:r>
    </w:p>
    <w:p w14:paraId="3DCAD57B"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Πλήρωσε κιόλας.</w:t>
      </w:r>
    </w:p>
    <w:p w14:paraId="3DCAD57C"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b/>
          <w:szCs w:val="24"/>
        </w:rPr>
        <w:t>ΓΕΩΡΓΙΟΣ ΛΑΖΑ</w:t>
      </w:r>
      <w:r>
        <w:rPr>
          <w:rFonts w:eastAsia="Times New Roman" w:cs="Times New Roman"/>
          <w:b/>
          <w:szCs w:val="24"/>
        </w:rPr>
        <w:t>ΡΙΔΗΣ:</w:t>
      </w:r>
      <w:r>
        <w:rPr>
          <w:rFonts w:eastAsia="Times New Roman" w:cs="Times New Roman"/>
          <w:szCs w:val="24"/>
        </w:rPr>
        <w:t xml:space="preserve"> Πλήρωσε κιόλας. Του έδωσαν μετοχές τις οποίες τις πλήρωσε, με αποτέλεσμα να κινδυνεύει σήμερα το ΚΤΕΛ.</w:t>
      </w:r>
    </w:p>
    <w:p w14:paraId="3DCAD57D"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Εγώ κατέθεσα αυτήν την τροπολογία και συζητώ εδώ και δύο μέρες γι’ αυτήν. Μίλησα χθες για την τροπολογία, μίλησα και σήμερα από το Βήμα της Ολομέλ</w:t>
      </w:r>
      <w:r>
        <w:rPr>
          <w:rFonts w:eastAsia="Times New Roman" w:cs="Times New Roman"/>
          <w:szCs w:val="24"/>
        </w:rPr>
        <w:t>ειας και η Νέα Δημοκρατία δεν πήρε θέση. Ούτε θετικά τοποθετήθηκε, ούτε αρνητικά.</w:t>
      </w:r>
    </w:p>
    <w:p w14:paraId="3DCAD57E"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Α</w:t>
      </w:r>
      <w:r>
        <w:rPr>
          <w:rFonts w:eastAsia="Times New Roman" w:cs="Times New Roman"/>
          <w:b/>
          <w:szCs w:val="24"/>
        </w:rPr>
        <w:t>Χ</w:t>
      </w:r>
      <w:r>
        <w:rPr>
          <w:rFonts w:eastAsia="Times New Roman" w:cs="Times New Roman"/>
          <w:b/>
          <w:szCs w:val="24"/>
        </w:rPr>
        <w:t>. ΚΑΡΑΜΑΝΛΗΣ:</w:t>
      </w:r>
      <w:r>
        <w:rPr>
          <w:rFonts w:eastAsia="Times New Roman" w:cs="Times New Roman"/>
          <w:szCs w:val="24"/>
        </w:rPr>
        <w:t xml:space="preserve"> Κύριε Πρόεδρε, πρέπει οπωσδήποτε να απαντήσω.</w:t>
      </w:r>
    </w:p>
    <w:p w14:paraId="3DCAD57F"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Μόλις είπατε, κύριε Υπουργέ, ότι τη μεν τροπολογία δεν μπορείτε να τη δεχθείτε,</w:t>
      </w:r>
      <w:r>
        <w:rPr>
          <w:rFonts w:eastAsia="Times New Roman" w:cs="Times New Roman"/>
          <w:szCs w:val="24"/>
        </w:rPr>
        <w:t xml:space="preserve"> αλλά το περιεχόμενο το δέχεσθε και θα κάτσουμε να συζητήσουμε για να δούμε πώς μπορούμε να το ρυθμίσουμε αυτό, ήλθε υποκριτικά η Νέα </w:t>
      </w:r>
      <w:r>
        <w:rPr>
          <w:rFonts w:eastAsia="Times New Roman" w:cs="Times New Roman"/>
          <w:szCs w:val="24"/>
        </w:rPr>
        <w:lastRenderedPageBreak/>
        <w:t>Δημοκρατία και πονάει τώρα για το ΚΤΕΛ. Πονάει για ένα πρόβλημα το οποίο δημιούργησε η Νέα Δημοκρατία μαζί με το ΠΑΣΟΚ, βέ</w:t>
      </w:r>
      <w:r>
        <w:rPr>
          <w:rFonts w:eastAsia="Times New Roman" w:cs="Times New Roman"/>
          <w:szCs w:val="24"/>
        </w:rPr>
        <w:t xml:space="preserve">βαια. Να μην το ξεχνάμε αυτό. </w:t>
      </w:r>
    </w:p>
    <w:p w14:paraId="3DCAD580"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Ορθώς κατηγόρησε το ΠΑΣΟΚ προηγουμένως κάποιος συνάδελφος από τη Νέα Δημοκρατία ότι ευθύνεται, γιατί κυβέρνησε περισσότερο. Όμως, το ΠΑΣΟΚ το κατέστησε συνεταίρο της η Νέα Δημοκρατία. Το ΠΑΣΟΚ ευθύνεται για τη μεγαλύτερη κατα</w:t>
      </w:r>
      <w:r>
        <w:rPr>
          <w:rFonts w:eastAsia="Times New Roman" w:cs="Times New Roman"/>
          <w:szCs w:val="24"/>
        </w:rPr>
        <w:t>στροφή.</w:t>
      </w:r>
    </w:p>
    <w:p w14:paraId="3DCAD581"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Εκείνο που θέλω εγώ από εσάς, κύριε Υπουργέ, γιατί πραγματικά στο θέμα του ΚΤΕΛ δείξατε ευαισθησία και σε συζήτηση που είχαμε μαζί, αλλά και σε συζήτηση με τους ανθρώπους του ΚΤΕΛ, είναι να δεσμευτείτε ότι από αύριο ακόμη –που λέει ο λόγος- θα κάτσ</w:t>
      </w:r>
      <w:r>
        <w:rPr>
          <w:rFonts w:eastAsia="Times New Roman" w:cs="Times New Roman"/>
          <w:szCs w:val="24"/>
        </w:rPr>
        <w:t xml:space="preserve">ουμε να συζητήσουμε με τους ανθρώπους, γιατί πραγματικά αγωνιούν. Είναι έντιμοι άνθρωποι. Είναι άνθρωποι του μόχθου και του μεροκάματου. </w:t>
      </w:r>
    </w:p>
    <w:p w14:paraId="3DCAD582"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η περιφέρεια –γιατί μιλάμε για την Περιφέρεια Θεσσαλονίκης, από όπου είμαι και εγώ- έχει ανάγκη από την </w:t>
      </w:r>
      <w:r>
        <w:rPr>
          <w:rFonts w:eastAsia="Times New Roman" w:cs="Times New Roman"/>
          <w:szCs w:val="24"/>
        </w:rPr>
        <w:t xml:space="preserve">παρουσία του ΚΤΕΛ. Ειδικά τα απομακρυσμένα χωριά, αυτό που λέμε «η άγονη γραμμή» της Β΄ Θεσσαλονίκης έχει ανάγκη από το ΚΤΕΛ. </w:t>
      </w:r>
    </w:p>
    <w:p w14:paraId="3DCAD583"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σας παρακαλώ, κύριε Υπουργέ, να δεσμευτούμε εδώ πέρα ότι θα κάτσουμε να το δούμε, για να δώσουμε μια λύση για την κοινω</w:t>
      </w:r>
      <w:r>
        <w:rPr>
          <w:rFonts w:eastAsia="Times New Roman" w:cs="Times New Roman"/>
          <w:szCs w:val="24"/>
        </w:rPr>
        <w:t>νία της Θεσσαλονίκης, για τους ανθρώπους του ΚΤΕΛ που αγωνιούν και που βγάζουν με κόπο το μεροκάματο και δεν τους στηρίζει κανείς.</w:t>
      </w:r>
    </w:p>
    <w:p w14:paraId="3DCAD584" w14:textId="77777777" w:rsidR="00B8452E" w:rsidRDefault="00811243">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Υπουργέ.</w:t>
      </w:r>
    </w:p>
    <w:p w14:paraId="3DCAD585"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Κύριε Πρόεδρε, μπορώ να έχω τον λόγο;</w:t>
      </w:r>
    </w:p>
    <w:p w14:paraId="3DCAD586"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w:t>
      </w:r>
      <w:r>
        <w:rPr>
          <w:rFonts w:eastAsia="Times New Roman" w:cs="Times New Roman"/>
          <w:b/>
          <w:szCs w:val="24"/>
        </w:rPr>
        <w:t>ς):</w:t>
      </w:r>
      <w:r>
        <w:rPr>
          <w:rFonts w:eastAsia="Times New Roman" w:cs="Times New Roman"/>
          <w:szCs w:val="24"/>
        </w:rPr>
        <w:t xml:space="preserve"> Πείτε μου τι θέλετε. </w:t>
      </w:r>
    </w:p>
    <w:p w14:paraId="3DCAD58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Θέλω να δώσω μια απάντηση για το θέμα του ΚΤΕΛ. Μισό λεπτό θα πάρει.</w:t>
      </w:r>
    </w:p>
    <w:p w14:paraId="3DCAD588"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έχετε τον λόγο για ένα λεπτό σας παρακαλώ, έτσι και αλλιώς έχει γίνει η παρέκκλι</w:t>
      </w:r>
      <w:r>
        <w:rPr>
          <w:rFonts w:eastAsia="Times New Roman" w:cs="Times New Roman"/>
          <w:szCs w:val="24"/>
        </w:rPr>
        <w:t>ση.</w:t>
      </w:r>
    </w:p>
    <w:p w14:paraId="3DCAD589"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 xml:space="preserve">Μια πολύ μικρή απάντηση θα δώσω. </w:t>
      </w:r>
    </w:p>
    <w:p w14:paraId="3DCAD58A"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Έχει ακουστεί εδώ πέρα ότι τα ΚΤΕΛ εξαναγκάστηκαν. Θα τα θέσουμε τα πράγματα στη σωστή τους βάση; Οι δήμαρχοι της </w:t>
      </w:r>
      <w:r>
        <w:rPr>
          <w:rFonts w:eastAsia="Times New Roman" w:cs="Times New Roman"/>
          <w:szCs w:val="24"/>
        </w:rPr>
        <w:lastRenderedPageBreak/>
        <w:t xml:space="preserve">Β' Περιφέρειας Θεσσαλονίκης και πολλοί δήμαρχοι την εποχή εκείνη επιδίωκαν </w:t>
      </w:r>
      <w:r>
        <w:rPr>
          <w:rFonts w:eastAsia="Times New Roman" w:cs="Times New Roman"/>
          <w:szCs w:val="24"/>
        </w:rPr>
        <w:t>την επέκταση των δρομολογίων του ΟΑΣΘ.</w:t>
      </w:r>
    </w:p>
    <w:p w14:paraId="3DCAD58B"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Κύριε Υπουργέ, αυτό το γνωρίζετε. Κύριε Λαζαρίδη, θα έπρεπε να το γνωρίζετε και εσείς, γιατί είστε Βουλευτής της Περιφέρειας.</w:t>
      </w:r>
    </w:p>
    <w:p w14:paraId="3DCAD58C"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Κύριε συνάδελφε, είπατε προηγουμένως…</w:t>
      </w:r>
    </w:p>
    <w:p w14:paraId="3DCAD58D"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 xml:space="preserve">Ένα </w:t>
      </w:r>
      <w:proofErr w:type="spellStart"/>
      <w:r>
        <w:rPr>
          <w:rFonts w:eastAsia="Times New Roman" w:cs="Times New Roman"/>
          <w:szCs w:val="24"/>
        </w:rPr>
        <w:t>λεπτάκι</w:t>
      </w:r>
      <w:proofErr w:type="spellEnd"/>
      <w:r>
        <w:rPr>
          <w:rFonts w:eastAsia="Times New Roman" w:cs="Times New Roman"/>
          <w:szCs w:val="24"/>
        </w:rPr>
        <w:t>! Δεν έκανα προσωπική αναφορά σε εσάς. Μιλάω γενικά.</w:t>
      </w:r>
    </w:p>
    <w:p w14:paraId="3DCAD58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Θα σας πω, όμως, και κάτι άλλο. Την </w:t>
      </w:r>
      <w:r>
        <w:rPr>
          <w:rFonts w:eastAsia="Times New Roman" w:cs="Times New Roman"/>
          <w:bCs/>
          <w:szCs w:val="24"/>
        </w:rPr>
        <w:t>τροπολογία</w:t>
      </w:r>
      <w:r>
        <w:rPr>
          <w:rFonts w:eastAsia="Times New Roman" w:cs="Times New Roman"/>
          <w:szCs w:val="24"/>
        </w:rPr>
        <w:t xml:space="preserve"> αυτή την καταθέσατε στην </w:t>
      </w:r>
      <w:r>
        <w:rPr>
          <w:rFonts w:eastAsia="Times New Roman" w:cs="Times New Roman"/>
          <w:szCs w:val="24"/>
        </w:rPr>
        <w:t>ε</w:t>
      </w:r>
      <w:r>
        <w:rPr>
          <w:rFonts w:eastAsia="Times New Roman" w:cs="Times New Roman"/>
          <w:szCs w:val="24"/>
        </w:rPr>
        <w:t>πιτροπή. Σωστά; Την καταθέσατε την πρώτη μέρα μάλιστα. Ο Υπουργός τη δέχθηκε. Τώρα την αποσύρει. Το ενδοκυβερνητικό σας πρό</w:t>
      </w:r>
      <w:r>
        <w:rPr>
          <w:rFonts w:eastAsia="Times New Roman" w:cs="Times New Roman"/>
          <w:szCs w:val="24"/>
        </w:rPr>
        <w:t xml:space="preserve">βλημα μην το μεταθέτετε σε εμάς. </w:t>
      </w:r>
    </w:p>
    <w:p w14:paraId="3DCAD58F" w14:textId="77777777" w:rsidR="00B8452E" w:rsidRDefault="00811243">
      <w:pPr>
        <w:spacing w:line="600" w:lineRule="auto"/>
        <w:ind w:firstLine="720"/>
        <w:jc w:val="both"/>
        <w:rPr>
          <w:rFonts w:eastAsia="Times New Roman" w:cs="Times New Roman"/>
          <w:szCs w:val="24"/>
        </w:rPr>
      </w:pPr>
      <w:r>
        <w:rPr>
          <w:rFonts w:eastAsia="Times New Roman"/>
          <w:b/>
          <w:bCs/>
          <w:color w:val="242424"/>
        </w:rPr>
        <w:t>ΧΡΗΣΤΟΣ ΣΠΙΡΤΖΗΣ (Υπουργός Υποδομών και Μεταφορών):</w:t>
      </w:r>
      <w:r>
        <w:rPr>
          <w:rFonts w:eastAsia="Times New Roman" w:cs="Times New Roman"/>
          <w:szCs w:val="24"/>
        </w:rPr>
        <w:t xml:space="preserve"> Δεν την δέχθηκα. Πότε την δέχθηκα; </w:t>
      </w:r>
    </w:p>
    <w:p w14:paraId="3DCAD590" w14:textId="77777777" w:rsidR="00B8452E" w:rsidRDefault="00811243">
      <w:pPr>
        <w:spacing w:line="600" w:lineRule="auto"/>
        <w:ind w:firstLine="720"/>
        <w:jc w:val="both"/>
        <w:rPr>
          <w:rFonts w:eastAsia="Times New Roman" w:cs="Times New Roman"/>
          <w:bCs/>
          <w:szCs w:val="24"/>
        </w:rPr>
      </w:pPr>
      <w:r>
        <w:rPr>
          <w:rFonts w:eastAsia="Times New Roman" w:cs="Times New Roman"/>
          <w:b/>
          <w:szCs w:val="24"/>
        </w:rPr>
        <w:t xml:space="preserve">ΚΩΝΣΤΑΝΤΙΝΟΣ ΑΧ. ΚΑΡΑΜΑΝΛΗΣ: </w:t>
      </w:r>
      <w:r>
        <w:rPr>
          <w:rFonts w:eastAsia="Times New Roman" w:cs="Times New Roman"/>
          <w:szCs w:val="24"/>
        </w:rPr>
        <w:t xml:space="preserve">Εμείς εξαρχής είχαμε πει να κάτσουμε να το δούμε το θέμα και να τοποθετηθούμε στην Ολομέλεια. Πώς να τοποθετηθούμε στην Ολομέλεια, όταν ακόμα δεν έχουμε συζητήσει το θέμα των </w:t>
      </w:r>
      <w:r>
        <w:rPr>
          <w:rFonts w:eastAsia="Times New Roman" w:cs="Times New Roman"/>
          <w:bCs/>
          <w:szCs w:val="24"/>
        </w:rPr>
        <w:t xml:space="preserve">τροπολογιών και όταν </w:t>
      </w:r>
      <w:r>
        <w:rPr>
          <w:rFonts w:eastAsia="Times New Roman" w:cs="Times New Roman"/>
          <w:bCs/>
          <w:szCs w:val="24"/>
        </w:rPr>
        <w:lastRenderedPageBreak/>
        <w:t>πριν από μερικές ώρες αποσύρθηκε η εν λόγω τροπολογία; Να το</w:t>
      </w:r>
      <w:r>
        <w:rPr>
          <w:rFonts w:eastAsia="Times New Roman" w:cs="Times New Roman"/>
          <w:bCs/>
          <w:szCs w:val="24"/>
        </w:rPr>
        <w:t>ποθετηθούμε εμείς επισήμως, ως κόμμα, για μια τροπολογία που βρίσκεται στον αέρα; Συγγνώμη, αλλά δεν μπορούμε να το κάνουμε αυτό.</w:t>
      </w:r>
    </w:p>
    <w:p w14:paraId="3DCAD591" w14:textId="77777777" w:rsidR="00B8452E" w:rsidRDefault="00811243">
      <w:pPr>
        <w:spacing w:line="600" w:lineRule="auto"/>
        <w:ind w:firstLine="720"/>
        <w:jc w:val="both"/>
        <w:rPr>
          <w:rFonts w:eastAsia="Times New Roman" w:cs="Times New Roman"/>
          <w:bCs/>
          <w:szCs w:val="24"/>
        </w:rPr>
      </w:pPr>
      <w:r>
        <w:rPr>
          <w:rFonts w:eastAsia="Times New Roman" w:cs="Times New Roman"/>
          <w:bCs/>
          <w:szCs w:val="24"/>
        </w:rPr>
        <w:t xml:space="preserve">Σας </w:t>
      </w:r>
      <w:r>
        <w:rPr>
          <w:rFonts w:eastAsia="Times New Roman"/>
          <w:bCs/>
          <w:szCs w:val="24"/>
        </w:rPr>
        <w:t>ευχαριστώ πολύ.</w:t>
      </w:r>
      <w:r>
        <w:rPr>
          <w:rFonts w:eastAsia="Times New Roman" w:cs="Times New Roman"/>
          <w:bCs/>
          <w:szCs w:val="24"/>
        </w:rPr>
        <w:t xml:space="preserve"> </w:t>
      </w:r>
    </w:p>
    <w:p w14:paraId="3DCAD592" w14:textId="77777777" w:rsidR="00B8452E" w:rsidRDefault="00811243">
      <w:pPr>
        <w:spacing w:line="600" w:lineRule="auto"/>
        <w:ind w:firstLine="720"/>
        <w:jc w:val="both"/>
        <w:rPr>
          <w:rFonts w:eastAsia="Times New Roman" w:cs="Times New Roman"/>
          <w:bCs/>
          <w:szCs w:val="24"/>
        </w:rPr>
      </w:pPr>
      <w:r>
        <w:rPr>
          <w:rFonts w:eastAsia="Times New Roman" w:cs="Times New Roman"/>
          <w:b/>
          <w:bCs/>
          <w:szCs w:val="24"/>
        </w:rPr>
        <w:t>ΠΡΟΕΔΡΕΥΩΝ (Σπυρίδων Λυκούδης):</w:t>
      </w:r>
      <w:r>
        <w:rPr>
          <w:rFonts w:eastAsia="Times New Roman" w:cs="Times New Roman"/>
          <w:bCs/>
          <w:szCs w:val="24"/>
        </w:rPr>
        <w:t xml:space="preserve"> Ευχαριστώ, κύριε Καραμανλή.</w:t>
      </w:r>
    </w:p>
    <w:p w14:paraId="3DCAD593" w14:textId="77777777" w:rsidR="00B8452E" w:rsidRDefault="00811243">
      <w:pPr>
        <w:spacing w:line="600" w:lineRule="auto"/>
        <w:ind w:firstLine="720"/>
        <w:jc w:val="both"/>
        <w:rPr>
          <w:rFonts w:eastAsia="Times New Roman"/>
          <w:szCs w:val="24"/>
        </w:rPr>
      </w:pPr>
      <w:r>
        <w:rPr>
          <w:rFonts w:eastAsia="Times New Roman"/>
          <w:szCs w:val="24"/>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Υποδομών και Μεταφορών: </w:t>
      </w:r>
      <w:r>
        <w:rPr>
          <w:rFonts w:eastAsia="Times New Roman" w:cs="Times New Roman"/>
          <w:szCs w:val="24"/>
        </w:rPr>
        <w:t>«Νέο ρυθμιστικό πλαίσιο για τις αστικές συγκοινωνίες στην Περιφερειακή Ενότητ</w:t>
      </w:r>
      <w:r>
        <w:rPr>
          <w:rFonts w:eastAsia="Times New Roman" w:cs="Times New Roman"/>
          <w:szCs w:val="24"/>
        </w:rPr>
        <w:t>α της Θεσσαλονίκης και άλλες διατάξεις»</w:t>
      </w:r>
      <w:r>
        <w:rPr>
          <w:rFonts w:eastAsia="Times New Roman"/>
          <w:szCs w:val="24"/>
        </w:rPr>
        <w:t>.</w:t>
      </w:r>
    </w:p>
    <w:p w14:paraId="3DCAD594"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3DCAD595"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596"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w:t>
      </w:r>
    </w:p>
    <w:p w14:paraId="3DCAD597"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598"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 </w:t>
      </w:r>
    </w:p>
    <w:p w14:paraId="3DCAD59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59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w:t>
      </w:r>
      <w:r>
        <w:rPr>
          <w:rFonts w:eastAsia="Times New Roman" w:cs="Times New Roman"/>
          <w:b/>
          <w:szCs w:val="24"/>
        </w:rPr>
        <w:t>ΑΡΙΔΗΣ:</w:t>
      </w:r>
      <w:r>
        <w:rPr>
          <w:rFonts w:eastAsia="Times New Roman" w:cs="Times New Roman"/>
          <w:szCs w:val="24"/>
        </w:rPr>
        <w:t xml:space="preserve"> Ναι.</w:t>
      </w:r>
    </w:p>
    <w:p w14:paraId="3DCAD59B"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59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59D"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σχέδιο νόμου του Υπουργείου Υποδομών και Μεταφορών: </w:t>
      </w:r>
      <w:r>
        <w:rPr>
          <w:rFonts w:eastAsia="Times New Roman" w:cs="Times New Roman"/>
          <w:szCs w:val="24"/>
        </w:rPr>
        <w:t xml:space="preserve">«Νέο ρυθμιστικό πλαίσιο για τις αστικές συγκοινωνίες στην Περιφερειακή Ενότητα της Θεσσαλονίκης και </w:t>
      </w:r>
      <w:r>
        <w:rPr>
          <w:rFonts w:eastAsia="Times New Roman" w:cs="Times New Roman"/>
          <w:szCs w:val="24"/>
        </w:rPr>
        <w:t>άλλες διατάξεις» έγινε δεκτό επί της αρχής κατά πλειοψηφία.</w:t>
      </w:r>
    </w:p>
    <w:p w14:paraId="3DCAD59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των τροπολογιών και η ψήφισή τους θα γίνει χωριστά.</w:t>
      </w:r>
    </w:p>
    <w:p w14:paraId="3DCAD59F"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3DCAD5A0"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5A1"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w:t>
      </w:r>
      <w:r>
        <w:rPr>
          <w:rFonts w:eastAsia="Times New Roman" w:cs="Times New Roman"/>
          <w:b/>
          <w:szCs w:val="24"/>
        </w:rPr>
        <w:t>ΝΛΗΣ:</w:t>
      </w:r>
      <w:r>
        <w:rPr>
          <w:rFonts w:eastAsia="Times New Roman" w:cs="Times New Roman"/>
          <w:szCs w:val="24"/>
        </w:rPr>
        <w:t xml:space="preserve"> Όχι.</w:t>
      </w:r>
    </w:p>
    <w:p w14:paraId="3DCAD5A2"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5A3"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5A4"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DCAD5A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5A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5A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5A8"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1 έγινε δεκτό ως έχει κατά πλειοψηφία. </w:t>
      </w:r>
    </w:p>
    <w:p w14:paraId="3DCAD5A9"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2, όπως τροποποιήθηκε από τον κύριο Υπουργό;</w:t>
      </w:r>
    </w:p>
    <w:p w14:paraId="3DCAD5AA"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5AB"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w:t>
      </w:r>
    </w:p>
    <w:p w14:paraId="3DCAD5AC"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5AD"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5AE"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5A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5B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5B1"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5B2" w14:textId="77777777" w:rsidR="00B8452E" w:rsidRDefault="00811243">
      <w:pPr>
        <w:spacing w:line="600" w:lineRule="auto"/>
        <w:ind w:firstLine="720"/>
        <w:jc w:val="both"/>
        <w:rPr>
          <w:rFonts w:eastAsia="Times New Roman"/>
          <w:szCs w:val="24"/>
        </w:rPr>
      </w:pPr>
      <w:r>
        <w:rPr>
          <w:rFonts w:eastAsia="Times New Roman" w:cs="Times New Roman"/>
          <w:b/>
          <w:szCs w:val="24"/>
        </w:rPr>
        <w:lastRenderedPageBreak/>
        <w:t xml:space="preserve">ΠΡΟΕΔΡΕΥΩΝ (Σπυρίδων Λυκούδης): </w:t>
      </w:r>
      <w:r>
        <w:rPr>
          <w:rFonts w:eastAsia="Times New Roman"/>
          <w:szCs w:val="24"/>
        </w:rPr>
        <w:t xml:space="preserve">Συνεπώς το άρθρο 2 έγινε δεκτό, όπως τροποποιήθηκε από τον κύριο Υπουργό, κατά πλειοψηφία. </w:t>
      </w:r>
    </w:p>
    <w:p w14:paraId="3DCAD5B3"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3 ως έχει;</w:t>
      </w:r>
    </w:p>
    <w:p w14:paraId="3DCAD5B4"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5B5"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w:t>
      </w:r>
      <w:r>
        <w:rPr>
          <w:rFonts w:eastAsia="Times New Roman" w:cs="Times New Roman"/>
          <w:b/>
          <w:szCs w:val="24"/>
        </w:rPr>
        <w:t>ΣΤΑΝΤΙΝΟΣ ΑΧ. ΚΑΡΑΜΑΝΛΗΣ:</w:t>
      </w:r>
      <w:r>
        <w:rPr>
          <w:rFonts w:eastAsia="Times New Roman" w:cs="Times New Roman"/>
          <w:szCs w:val="24"/>
        </w:rPr>
        <w:t xml:space="preserve"> Όχι.</w:t>
      </w:r>
    </w:p>
    <w:p w14:paraId="3DCAD5B6"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5B7"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5B8"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5B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5B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5BB"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5BC" w14:textId="77777777" w:rsidR="00B8452E" w:rsidRDefault="00811243">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Συνεπώς το άρθρο 3 έγινε δεκτό ως έχει κα</w:t>
      </w:r>
      <w:r>
        <w:rPr>
          <w:rFonts w:eastAsia="Times New Roman"/>
          <w:szCs w:val="24"/>
        </w:rPr>
        <w:t xml:space="preserve">τά πλειοψηφία. </w:t>
      </w:r>
    </w:p>
    <w:p w14:paraId="3DCAD5BD"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3DCAD5BE"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5BF"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ΚΩΝΣΤΑΝΤΙΝΟΣ ΑΧ. ΚΑΡΑΜΑΝΛΗΣ:</w:t>
      </w:r>
      <w:r>
        <w:rPr>
          <w:rFonts w:eastAsia="Times New Roman" w:cs="Times New Roman"/>
          <w:szCs w:val="24"/>
        </w:rPr>
        <w:t xml:space="preserve"> Όχι.</w:t>
      </w:r>
    </w:p>
    <w:p w14:paraId="3DCAD5C0"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5C1"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5C2"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5C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5C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5C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5C6" w14:textId="77777777" w:rsidR="00B8452E" w:rsidRDefault="00811243">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 xml:space="preserve">Συνεπώς το άρθρο 4 έγινε δεκτό ως έχει κατά πλειοψηφία. </w:t>
      </w:r>
    </w:p>
    <w:p w14:paraId="3DCAD5C7"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5 ως έχει;</w:t>
      </w:r>
    </w:p>
    <w:p w14:paraId="3DCAD5C8"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5C9"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w:t>
      </w:r>
    </w:p>
    <w:p w14:paraId="3DCAD5CA"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5CB"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5C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5CD"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5CE"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5C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5D0" w14:textId="77777777" w:rsidR="00B8452E" w:rsidRDefault="00811243">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 xml:space="preserve">Συνεπώς το άρθρο 5 έγινε δεκτό ως έχει κατά πλειοψηφία. </w:t>
      </w:r>
    </w:p>
    <w:p w14:paraId="3DCAD5D1"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w:t>
      </w:r>
      <w:r>
        <w:rPr>
          <w:rFonts w:eastAsia="Times New Roman"/>
          <w:szCs w:val="24"/>
        </w:rPr>
        <w:t>ρθρο 6 ως έχει;</w:t>
      </w:r>
    </w:p>
    <w:p w14:paraId="3DCAD5D2"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5D3"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w:t>
      </w:r>
    </w:p>
    <w:p w14:paraId="3DCAD5D4"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5D5"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5D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5D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5D8"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5D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5DA"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w:t>
      </w:r>
      <w:r>
        <w:rPr>
          <w:rFonts w:eastAsia="Times New Roman" w:cs="Times New Roman"/>
          <w:b/>
          <w:szCs w:val="24"/>
        </w:rPr>
        <w:t xml:space="preserve">ύδης): </w:t>
      </w:r>
      <w:r>
        <w:rPr>
          <w:rFonts w:eastAsia="Times New Roman"/>
          <w:szCs w:val="24"/>
        </w:rPr>
        <w:t xml:space="preserve">Συνεπώς το άρθρο 6 έγινε δεκτό ως έχει κατά πλειοψηφία. </w:t>
      </w:r>
    </w:p>
    <w:p w14:paraId="3DCAD5DB"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7 ως έχει;</w:t>
      </w:r>
    </w:p>
    <w:p w14:paraId="3DCAD5DC"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ΑΠΟΣΤΟΛΟΣ ΚΑΡΑΝΑΣΤΑΣΗΣ:</w:t>
      </w:r>
      <w:r>
        <w:rPr>
          <w:rFonts w:eastAsia="Times New Roman" w:cs="Times New Roman"/>
          <w:szCs w:val="24"/>
        </w:rPr>
        <w:t xml:space="preserve"> Ναι.</w:t>
      </w:r>
    </w:p>
    <w:p w14:paraId="3DCAD5DD"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w:t>
      </w:r>
    </w:p>
    <w:p w14:paraId="3DCAD5DE"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5DF"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5E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5E1"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5E2"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5E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5E4" w14:textId="77777777" w:rsidR="00B8452E" w:rsidRDefault="00811243">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 xml:space="preserve">Συνεπώς το άρθρο 7 έγινε δεκτό ως έχει κατά πλειοψηφία. </w:t>
      </w:r>
    </w:p>
    <w:p w14:paraId="3DCAD5E5"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8 ως έχει;</w:t>
      </w:r>
    </w:p>
    <w:p w14:paraId="3DCAD5E6"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5E7"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w:t>
      </w:r>
    </w:p>
    <w:p w14:paraId="3DCAD5E8"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5E9"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5E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5EB"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3DCAD5E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5ED"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5EE" w14:textId="77777777" w:rsidR="00B8452E" w:rsidRDefault="00811243">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Συνεπώς το άρθρο 8 έγινε δεκτό ως έχει</w:t>
      </w:r>
      <w:r>
        <w:rPr>
          <w:rFonts w:eastAsia="Times New Roman"/>
          <w:szCs w:val="24"/>
        </w:rPr>
        <w:t xml:space="preserve"> κατά πλειοψηφία. </w:t>
      </w:r>
    </w:p>
    <w:p w14:paraId="3DCAD5EF"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3DCAD5F0"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5F1"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w:t>
      </w:r>
    </w:p>
    <w:p w14:paraId="3DCAD5F2"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DCAD5F3"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5F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5F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5F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w:t>
      </w:r>
      <w:r>
        <w:rPr>
          <w:rFonts w:eastAsia="Times New Roman" w:cs="Times New Roman"/>
          <w:szCs w:val="24"/>
        </w:rPr>
        <w:t>ρών.</w:t>
      </w:r>
      <w:r>
        <w:rPr>
          <w:rFonts w:eastAsia="Times New Roman" w:cs="Times New Roman"/>
          <w:b/>
          <w:szCs w:val="24"/>
        </w:rPr>
        <w:t xml:space="preserve"> </w:t>
      </w:r>
    </w:p>
    <w:p w14:paraId="3DCAD5F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5F8" w14:textId="77777777" w:rsidR="00B8452E" w:rsidRDefault="00811243">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 xml:space="preserve">Συνεπώς το άρθρο 9 έγινε δεκτό ως έχει κατά πλειοψηφία. </w:t>
      </w:r>
    </w:p>
    <w:p w14:paraId="3DCAD5F9" w14:textId="77777777" w:rsidR="00B8452E" w:rsidRDefault="00811243">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10 ως έχει;</w:t>
      </w:r>
    </w:p>
    <w:p w14:paraId="3DCAD5FA"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5FB"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5FC"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5FD"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5FE"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5F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0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01"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02"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10 έγινε δεκτό ως έχει κατά πλειοψηφία. </w:t>
      </w:r>
    </w:p>
    <w:p w14:paraId="3DCAD603" w14:textId="77777777" w:rsidR="00B8452E" w:rsidRDefault="00811243">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11 ως έχει;</w:t>
      </w:r>
    </w:p>
    <w:p w14:paraId="3DCAD604"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05"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06"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07"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08"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DCAD60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0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0B"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0C"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w:t>
      </w:r>
      <w:r>
        <w:rPr>
          <w:rFonts w:eastAsia="Times New Roman" w:cs="Times New Roman"/>
          <w:b/>
          <w:szCs w:val="24"/>
        </w:rPr>
        <w:t>υκούδης):</w:t>
      </w:r>
      <w:r>
        <w:rPr>
          <w:rFonts w:eastAsia="Times New Roman"/>
          <w:szCs w:val="24"/>
        </w:rPr>
        <w:t xml:space="preserve"> Συνεπώς το άρθρο 11 έγινε δεκτό ως έχει κατά πλειοψηφία. </w:t>
      </w:r>
    </w:p>
    <w:p w14:paraId="3DCAD60D"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3DCAD60E"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0F"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10"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11"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12"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w:t>
      </w:r>
      <w:r>
        <w:rPr>
          <w:rFonts w:eastAsia="Times New Roman" w:cs="Times New Roman"/>
          <w:b/>
          <w:szCs w:val="24"/>
        </w:rPr>
        <w:t>Σ:</w:t>
      </w:r>
      <w:r>
        <w:rPr>
          <w:rFonts w:eastAsia="Times New Roman" w:cs="Times New Roman"/>
          <w:szCs w:val="24"/>
        </w:rPr>
        <w:t xml:space="preserve"> Όχι.</w:t>
      </w:r>
    </w:p>
    <w:p w14:paraId="3DCAD61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1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1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16" w14:textId="77777777" w:rsidR="00B8452E" w:rsidRDefault="00811243">
      <w:pPr>
        <w:spacing w:line="600" w:lineRule="auto"/>
        <w:ind w:firstLine="720"/>
        <w:jc w:val="both"/>
        <w:rPr>
          <w:rFonts w:eastAsia="Times New Roman"/>
          <w:szCs w:val="24"/>
        </w:rPr>
      </w:pPr>
      <w:r>
        <w:rPr>
          <w:rFonts w:eastAsia="Times New Roman" w:cs="Times New Roman"/>
          <w:b/>
          <w:szCs w:val="24"/>
        </w:rPr>
        <w:lastRenderedPageBreak/>
        <w:t>ΠΡΟΕΔΡΕΥΩΝ (Σπυρίδων Λυκούδης):</w:t>
      </w:r>
      <w:r>
        <w:rPr>
          <w:rFonts w:eastAsia="Times New Roman"/>
          <w:szCs w:val="24"/>
        </w:rPr>
        <w:t xml:space="preserve"> Συνεπώς το άρθρο 12 έγινε δεκτό ως έχει κατά πλειοψηφία. </w:t>
      </w:r>
    </w:p>
    <w:p w14:paraId="3DCAD617" w14:textId="77777777" w:rsidR="00B8452E" w:rsidRDefault="00811243">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13, όπως τροποποιήθηκε από τον κύριο </w:t>
      </w:r>
      <w:r>
        <w:rPr>
          <w:rFonts w:eastAsia="Times New Roman"/>
          <w:szCs w:val="24"/>
        </w:rPr>
        <w:t>Υπουργό;</w:t>
      </w:r>
    </w:p>
    <w:p w14:paraId="3DCAD618"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19"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1A"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1B"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1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1D"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1E"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1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20"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13 έγινε δεκτό, όπως τροποποιήθηκε από τον κύριο Υπουργό, κατά πλειοψηφία. </w:t>
      </w:r>
    </w:p>
    <w:p w14:paraId="3DCAD621"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3DCAD622"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23"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ΚΩΝΣΤΑΝΤΙΝΟΣ ΑΧ. ΚΑΡΑΜΑΝΛΗΣ:</w:t>
      </w:r>
      <w:r>
        <w:rPr>
          <w:rFonts w:eastAsia="Times New Roman" w:cs="Times New Roman"/>
          <w:szCs w:val="24"/>
        </w:rPr>
        <w:t xml:space="preserve"> Όχι. </w:t>
      </w:r>
    </w:p>
    <w:p w14:paraId="3DCAD624"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25"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w:t>
      </w:r>
      <w:r>
        <w:rPr>
          <w:rFonts w:eastAsia="Times New Roman" w:cs="Times New Roman"/>
          <w:b/>
          <w:szCs w:val="24"/>
        </w:rPr>
        <w:t>Σ:</w:t>
      </w:r>
      <w:r>
        <w:rPr>
          <w:rFonts w:eastAsia="Times New Roman" w:cs="Times New Roman"/>
          <w:szCs w:val="24"/>
        </w:rPr>
        <w:t xml:space="preserve"> Όχι. </w:t>
      </w:r>
    </w:p>
    <w:p w14:paraId="3DCAD62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2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28"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2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2A"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14 έγινε δεκτό ως έχει κατά πλειοψηφία. </w:t>
      </w:r>
    </w:p>
    <w:p w14:paraId="3DCAD62B"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3DCAD62C"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w:t>
      </w:r>
      <w:r>
        <w:rPr>
          <w:rFonts w:eastAsia="Times New Roman" w:cs="Times New Roman"/>
          <w:b/>
          <w:szCs w:val="24"/>
        </w:rPr>
        <w:t>ΛΟΣ ΚΑΡΑΝΑΣΤΑΣΗΣ:</w:t>
      </w:r>
      <w:r>
        <w:rPr>
          <w:rFonts w:eastAsia="Times New Roman" w:cs="Times New Roman"/>
          <w:szCs w:val="24"/>
        </w:rPr>
        <w:t xml:space="preserve"> Ναι.</w:t>
      </w:r>
    </w:p>
    <w:p w14:paraId="3DCAD62D"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2E"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DCAD62F"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3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31"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32"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ΑΡΙΣΤΕΙΔΗΣ ΦΩΚΑΣ:</w:t>
      </w:r>
      <w:r>
        <w:rPr>
          <w:rFonts w:eastAsia="Times New Roman" w:cs="Times New Roman"/>
          <w:szCs w:val="24"/>
        </w:rPr>
        <w:t xml:space="preserve"> Όχι.</w:t>
      </w:r>
      <w:r>
        <w:rPr>
          <w:rFonts w:eastAsia="Times New Roman" w:cs="Times New Roman"/>
          <w:b/>
          <w:szCs w:val="24"/>
        </w:rPr>
        <w:t xml:space="preserve"> </w:t>
      </w:r>
    </w:p>
    <w:p w14:paraId="3DCAD63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34"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w:t>
      </w:r>
      <w:r>
        <w:rPr>
          <w:rFonts w:eastAsia="Times New Roman"/>
          <w:szCs w:val="24"/>
        </w:rPr>
        <w:t xml:space="preserve"> το άρθρο 15 έγινε δεκτό ως έχει κατά πλειοψηφία. </w:t>
      </w:r>
    </w:p>
    <w:p w14:paraId="3DCAD635"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3DCAD636"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37"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38"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39"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3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3B" w14:textId="77777777" w:rsidR="00B8452E" w:rsidRDefault="00811243">
      <w:pPr>
        <w:spacing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w:t>
      </w:r>
    </w:p>
    <w:p w14:paraId="3DCAD63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3D"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3E"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16 έγινε δεκτό ως έχει κατά πλειοψηφία. </w:t>
      </w:r>
    </w:p>
    <w:p w14:paraId="3DCAD63F"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3DCAD640"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ΑΠΟΣΤΟΛΟΣ ΚΑΡΑΝΑΣΤΑΣΗΣ:</w:t>
      </w:r>
      <w:r>
        <w:rPr>
          <w:rFonts w:eastAsia="Times New Roman" w:cs="Times New Roman"/>
          <w:szCs w:val="24"/>
        </w:rPr>
        <w:t xml:space="preserve"> Ναι.</w:t>
      </w:r>
    </w:p>
    <w:p w14:paraId="3DCAD641"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w:t>
      </w:r>
      <w:r>
        <w:rPr>
          <w:rFonts w:eastAsia="Times New Roman" w:cs="Times New Roman"/>
          <w:b/>
          <w:szCs w:val="24"/>
        </w:rPr>
        <w:t>ΑΜΑΝΛΗΣ:</w:t>
      </w:r>
      <w:r>
        <w:rPr>
          <w:rFonts w:eastAsia="Times New Roman" w:cs="Times New Roman"/>
          <w:szCs w:val="24"/>
        </w:rPr>
        <w:t xml:space="preserve"> Όχι. </w:t>
      </w:r>
    </w:p>
    <w:p w14:paraId="3DCAD642"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43"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4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4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4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4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48"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17 έγινε δεκτό ως έχει κατά πλειοψηφία. </w:t>
      </w:r>
    </w:p>
    <w:p w14:paraId="3DCAD649"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3DCAD64A"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4B"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4C"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DCAD64D"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4E"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4F"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3DCAD65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51" w14:textId="77777777" w:rsidR="00B8452E" w:rsidRDefault="00811243">
      <w:pPr>
        <w:spacing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ΑΜΥΡΑΣ:</w:t>
      </w:r>
      <w:r>
        <w:rPr>
          <w:rFonts w:eastAsia="Times New Roman" w:cs="Times New Roman"/>
          <w:szCs w:val="24"/>
        </w:rPr>
        <w:t xml:space="preserve"> Όχι.</w:t>
      </w:r>
    </w:p>
    <w:p w14:paraId="3DCAD652"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18 έγινε δεκτό ως έχει κατά πλειοψηφία. </w:t>
      </w:r>
    </w:p>
    <w:p w14:paraId="3DCAD653"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3DCAD654"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55"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56"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DCAD657"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w:t>
      </w:r>
      <w:r>
        <w:rPr>
          <w:rFonts w:eastAsia="Times New Roman" w:cs="Times New Roman"/>
          <w:b/>
          <w:szCs w:val="24"/>
        </w:rPr>
        <w:t>ΑΧΙΝΙΔΗΣ:</w:t>
      </w:r>
      <w:r>
        <w:rPr>
          <w:rFonts w:eastAsia="Times New Roman" w:cs="Times New Roman"/>
          <w:szCs w:val="24"/>
        </w:rPr>
        <w:t xml:space="preserve"> Όχι. </w:t>
      </w:r>
    </w:p>
    <w:p w14:paraId="3DCAD658"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5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5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Όχι.</w:t>
      </w:r>
      <w:r>
        <w:rPr>
          <w:rFonts w:eastAsia="Times New Roman" w:cs="Times New Roman"/>
          <w:b/>
          <w:szCs w:val="24"/>
        </w:rPr>
        <w:t xml:space="preserve"> </w:t>
      </w:r>
    </w:p>
    <w:p w14:paraId="3DCAD65B"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5C"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19 έγινε δεκτό ως έχει κατά πλειοψηφία. </w:t>
      </w:r>
    </w:p>
    <w:p w14:paraId="3DCAD65D" w14:textId="77777777" w:rsidR="00B8452E" w:rsidRDefault="00811243">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20 ως έχει;</w:t>
      </w:r>
    </w:p>
    <w:p w14:paraId="3DCAD65E" w14:textId="77777777" w:rsidR="00B8452E" w:rsidRDefault="00811243">
      <w:pPr>
        <w:spacing w:line="600" w:lineRule="auto"/>
        <w:ind w:firstLine="720"/>
        <w:rPr>
          <w:rFonts w:eastAsia="Times New Roman" w:cs="Times New Roman"/>
          <w:szCs w:val="24"/>
        </w:rPr>
      </w:pPr>
      <w:r>
        <w:rPr>
          <w:rFonts w:eastAsia="Times New Roman" w:cs="Times New Roman"/>
          <w:b/>
          <w:szCs w:val="24"/>
        </w:rPr>
        <w:t>Α</w:t>
      </w:r>
      <w:r>
        <w:rPr>
          <w:rFonts w:eastAsia="Times New Roman" w:cs="Times New Roman"/>
          <w:b/>
          <w:szCs w:val="24"/>
        </w:rPr>
        <w:t>ΠΟΣΤΟΛΟΣ ΚΑΡΑΝΑΣΤΑΣΗΣ:</w:t>
      </w:r>
      <w:r>
        <w:rPr>
          <w:rFonts w:eastAsia="Times New Roman" w:cs="Times New Roman"/>
          <w:szCs w:val="24"/>
        </w:rPr>
        <w:t xml:space="preserve"> Ναι.</w:t>
      </w:r>
    </w:p>
    <w:p w14:paraId="3DCAD65F"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60"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61"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62"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6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6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6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66"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w:t>
      </w:r>
      <w:r>
        <w:rPr>
          <w:rFonts w:eastAsia="Times New Roman"/>
          <w:szCs w:val="24"/>
        </w:rPr>
        <w:t xml:space="preserve"> το άρθρο 20 έγινε δεκτό ως έχει κατά πλειοψηφία. </w:t>
      </w:r>
    </w:p>
    <w:p w14:paraId="3DCAD667"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21, όπως τροποποιήθηκε από τον κύριο Υπουργό;</w:t>
      </w:r>
    </w:p>
    <w:p w14:paraId="3DCAD668"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69"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6A"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6B"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 </w:t>
      </w:r>
    </w:p>
    <w:p w14:paraId="3DCAD66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6D"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6E"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6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70"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21 έγινε δεκτό, όπως τροποποιήθηκε από τον κύριο Υπουργό, κατά πλειοψηφία. </w:t>
      </w:r>
    </w:p>
    <w:p w14:paraId="3DCAD671"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w:t>
      </w:r>
      <w:r>
        <w:rPr>
          <w:rFonts w:eastAsia="Times New Roman"/>
          <w:szCs w:val="24"/>
        </w:rPr>
        <w:t>ο άρθρο 22 ως έχει;</w:t>
      </w:r>
    </w:p>
    <w:p w14:paraId="3DCAD672"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73"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74"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3DCAD675"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7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7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78"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79"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ΓΕΩΡΓΙΟΣ ΑΜΥΡΑΣ:</w:t>
      </w:r>
      <w:r>
        <w:rPr>
          <w:rFonts w:eastAsia="Times New Roman" w:cs="Times New Roman"/>
          <w:szCs w:val="24"/>
        </w:rPr>
        <w:t xml:space="preserve"> Όχι.</w:t>
      </w:r>
    </w:p>
    <w:p w14:paraId="3DCAD67A"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w:t>
      </w:r>
      <w:r>
        <w:rPr>
          <w:rFonts w:eastAsia="Times New Roman" w:cs="Times New Roman"/>
          <w:b/>
          <w:szCs w:val="24"/>
        </w:rPr>
        <w:t>υκούδης):</w:t>
      </w:r>
      <w:r>
        <w:rPr>
          <w:rFonts w:eastAsia="Times New Roman"/>
          <w:szCs w:val="24"/>
        </w:rPr>
        <w:t xml:space="preserve"> Συνεπώς το άρθρο 22 έγινε δεκτό ως έχει κατά πλειοψηφία. </w:t>
      </w:r>
    </w:p>
    <w:p w14:paraId="3DCAD67B"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23, όπως τροποποιήθηκε από τον κύριο Υπουργό;</w:t>
      </w:r>
    </w:p>
    <w:p w14:paraId="3DCAD67C"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7D"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7E"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7F" w14:textId="77777777" w:rsidR="00B8452E" w:rsidRDefault="00811243">
      <w:pPr>
        <w:spacing w:line="600" w:lineRule="auto"/>
        <w:ind w:firstLine="720"/>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ΣΑΧΙΝΙΔΗΣ:</w:t>
      </w:r>
      <w:r>
        <w:rPr>
          <w:rFonts w:eastAsia="Times New Roman" w:cs="Times New Roman"/>
          <w:szCs w:val="24"/>
        </w:rPr>
        <w:t xml:space="preserve"> Όχι. </w:t>
      </w:r>
    </w:p>
    <w:p w14:paraId="3DCAD68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81"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82"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8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84"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23 έγινε δεκτό, όπως τροποποιήθηκε από τον κύριο Υπουργό, κατά πλειοψηφία. </w:t>
      </w:r>
    </w:p>
    <w:p w14:paraId="3DCAD685" w14:textId="77777777" w:rsidR="00B8452E" w:rsidRDefault="00811243">
      <w:pPr>
        <w:spacing w:line="600" w:lineRule="auto"/>
        <w:ind w:firstLine="720"/>
        <w:jc w:val="both"/>
        <w:rPr>
          <w:rFonts w:eastAsia="Times New Roman"/>
          <w:szCs w:val="24"/>
        </w:rPr>
      </w:pPr>
      <w:r>
        <w:rPr>
          <w:rFonts w:eastAsia="Times New Roman"/>
          <w:szCs w:val="24"/>
        </w:rPr>
        <w:t>Ερωτάται το Σώμα</w:t>
      </w:r>
      <w:r>
        <w:rPr>
          <w:rFonts w:eastAsia="Times New Roman"/>
          <w:szCs w:val="24"/>
        </w:rPr>
        <w:t>: Γίνεται δεκτό το άρθρο 24 ως έχει;</w:t>
      </w:r>
    </w:p>
    <w:p w14:paraId="3DCAD686"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ΑΠΟΣΤΟΛΟΣ ΚΑΡΑΝΑΣΤΑΣΗΣ:</w:t>
      </w:r>
      <w:r>
        <w:rPr>
          <w:rFonts w:eastAsia="Times New Roman" w:cs="Times New Roman"/>
          <w:szCs w:val="24"/>
        </w:rPr>
        <w:t xml:space="preserve"> Ναι.</w:t>
      </w:r>
    </w:p>
    <w:p w14:paraId="3DCAD687"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88"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89"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8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8B"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8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8D"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8E"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24 έγινε δεκτό ως έχει κατά πλειοψηφία. </w:t>
      </w:r>
    </w:p>
    <w:p w14:paraId="3DCAD68F"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25, όπως τροποποιήθηκε από τον κύριο Υπουργό;</w:t>
      </w:r>
    </w:p>
    <w:p w14:paraId="3DCAD690"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91"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92"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w:t>
      </w:r>
      <w:r>
        <w:rPr>
          <w:rFonts w:eastAsia="Times New Roman" w:cs="Times New Roman"/>
          <w:b/>
          <w:szCs w:val="24"/>
        </w:rPr>
        <w:t>ΤΙΔΗΣ:</w:t>
      </w:r>
      <w:r>
        <w:rPr>
          <w:rFonts w:eastAsia="Times New Roman" w:cs="Times New Roman"/>
          <w:szCs w:val="24"/>
        </w:rPr>
        <w:t xml:space="preserve"> Παρών.</w:t>
      </w:r>
    </w:p>
    <w:p w14:paraId="3DCAD693"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94"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DCAD69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9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9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98"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25 έγινε δεκτό, όπως τροποποιήθηκε από τον κύριο Υπουργό, κατά πλειοψη</w:t>
      </w:r>
      <w:r>
        <w:rPr>
          <w:rFonts w:eastAsia="Times New Roman"/>
          <w:szCs w:val="24"/>
        </w:rPr>
        <w:t xml:space="preserve">φία. </w:t>
      </w:r>
    </w:p>
    <w:p w14:paraId="3DCAD699"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26, όπως τροποποιήθηκε από τον κύριο Υπουργό;</w:t>
      </w:r>
    </w:p>
    <w:p w14:paraId="3DCAD69A"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9B"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9C"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9D"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9E"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9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A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A1"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ΓΕΩΡΓΙΟΣ ΑΜΥΡΑΣ:</w:t>
      </w:r>
      <w:r>
        <w:rPr>
          <w:rFonts w:eastAsia="Times New Roman" w:cs="Times New Roman"/>
          <w:szCs w:val="24"/>
        </w:rPr>
        <w:t xml:space="preserve"> Όχι.</w:t>
      </w:r>
    </w:p>
    <w:p w14:paraId="3DCAD6A2"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26 έγινε δεκτό, όπως τροποποιήθηκε από τον κύριο Υπουργό, κατά πλειοψηφία. </w:t>
      </w:r>
    </w:p>
    <w:p w14:paraId="3DCAD6A3"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3DCAD6A4"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A5"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A6"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A7"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A8"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A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A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AB"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AC"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27 έγινε δεκτό</w:t>
      </w:r>
      <w:r>
        <w:rPr>
          <w:rFonts w:eastAsia="Times New Roman"/>
          <w:szCs w:val="24"/>
        </w:rPr>
        <w:t xml:space="preserve"> ως έχει κατά πλειοψηφία. </w:t>
      </w:r>
    </w:p>
    <w:p w14:paraId="3DCAD6AD"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3DCAD6AE"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ΑΠΟΣΤΟΛΟΣ ΚΑΡΑΝΑΣΤΑΣΗΣ:</w:t>
      </w:r>
      <w:r>
        <w:rPr>
          <w:rFonts w:eastAsia="Times New Roman" w:cs="Times New Roman"/>
          <w:szCs w:val="24"/>
        </w:rPr>
        <w:t xml:space="preserve"> Ναι.</w:t>
      </w:r>
    </w:p>
    <w:p w14:paraId="3DCAD6AF"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B0"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DCAD6B1"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B2"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B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B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w:t>
      </w:r>
      <w:r>
        <w:rPr>
          <w:rFonts w:eastAsia="Times New Roman" w:cs="Times New Roman"/>
          <w:b/>
          <w:szCs w:val="24"/>
        </w:rPr>
        <w:t xml:space="preserve"> ΦΩΚΑΣ:</w:t>
      </w:r>
      <w:r>
        <w:rPr>
          <w:rFonts w:eastAsia="Times New Roman" w:cs="Times New Roman"/>
          <w:szCs w:val="24"/>
        </w:rPr>
        <w:t xml:space="preserve"> Όχι.</w:t>
      </w:r>
      <w:r>
        <w:rPr>
          <w:rFonts w:eastAsia="Times New Roman" w:cs="Times New Roman"/>
          <w:b/>
          <w:szCs w:val="24"/>
        </w:rPr>
        <w:t xml:space="preserve"> </w:t>
      </w:r>
    </w:p>
    <w:p w14:paraId="3DCAD6B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B6"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28 έγινε δεκτό ως έχει κατά πλειοψηφία. </w:t>
      </w:r>
    </w:p>
    <w:p w14:paraId="3DCAD6B7"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3DCAD6B8"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B9"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BA" w14:textId="77777777" w:rsidR="00B8452E" w:rsidRDefault="00811243">
      <w:pPr>
        <w:spacing w:line="600" w:lineRule="auto"/>
        <w:ind w:firstLine="720"/>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ΑΡΒΑΝΙΤΙΔΗΣ:</w:t>
      </w:r>
      <w:r>
        <w:rPr>
          <w:rFonts w:eastAsia="Times New Roman" w:cs="Times New Roman"/>
          <w:szCs w:val="24"/>
        </w:rPr>
        <w:t xml:space="preserve"> Όχι.</w:t>
      </w:r>
    </w:p>
    <w:p w14:paraId="3DCAD6BB"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B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BD"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3DCAD6BE"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B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C0"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29 έγινε δεκτό ως έχει κατά πλειοψηφία. </w:t>
      </w:r>
    </w:p>
    <w:p w14:paraId="3DCAD6C1"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w:t>
      </w:r>
      <w:r>
        <w:rPr>
          <w:rFonts w:eastAsia="Times New Roman"/>
          <w:szCs w:val="24"/>
        </w:rPr>
        <w:t xml:space="preserve"> δεκτό το άρθρο 30 ως έχει;</w:t>
      </w:r>
    </w:p>
    <w:p w14:paraId="3DCAD6C2"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C3"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C4"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C5"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3DCAD6C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C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C8"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C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CA"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w:t>
      </w:r>
      <w:r>
        <w:rPr>
          <w:rFonts w:eastAsia="Times New Roman" w:cs="Times New Roman"/>
          <w:b/>
          <w:szCs w:val="24"/>
        </w:rPr>
        <w:t xml:space="preserve"> (Σπυρίδων Λυκούδης):</w:t>
      </w:r>
      <w:r>
        <w:rPr>
          <w:rFonts w:eastAsia="Times New Roman"/>
          <w:szCs w:val="24"/>
        </w:rPr>
        <w:t xml:space="preserve"> Συνεπώς το άρθρο 30 έγινε δεκτό ως έχει κατά πλειοψηφία. </w:t>
      </w:r>
    </w:p>
    <w:p w14:paraId="3DCAD6CB" w14:textId="77777777" w:rsidR="00B8452E" w:rsidRDefault="00811243">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31 ως έχει;</w:t>
      </w:r>
    </w:p>
    <w:p w14:paraId="3DCAD6CC"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CD"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CE"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CF"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D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w:t>
      </w:r>
      <w:r>
        <w:rPr>
          <w:rFonts w:eastAsia="Times New Roman" w:cs="Times New Roman"/>
          <w:b/>
          <w:szCs w:val="24"/>
        </w:rPr>
        <w:t>ΣΙΟΣ ΒΑΡΔΑΛΗΣ:</w:t>
      </w:r>
      <w:r>
        <w:rPr>
          <w:rFonts w:eastAsia="Times New Roman" w:cs="Times New Roman"/>
          <w:szCs w:val="24"/>
        </w:rPr>
        <w:t xml:space="preserve"> Όχι.</w:t>
      </w:r>
    </w:p>
    <w:p w14:paraId="3DCAD6D1"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D2"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D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D4"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31 έγινε δεκτό ως έχει κατά πλειοψηφία. </w:t>
      </w:r>
    </w:p>
    <w:p w14:paraId="3DCAD6D5"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14:paraId="3DCAD6D6" w14:textId="77777777" w:rsidR="00B8452E" w:rsidRDefault="00811243">
      <w:pPr>
        <w:spacing w:line="600" w:lineRule="auto"/>
        <w:ind w:firstLine="720"/>
        <w:rPr>
          <w:rFonts w:eastAsia="Times New Roman" w:cs="Times New Roman"/>
          <w:szCs w:val="24"/>
        </w:rPr>
      </w:pPr>
      <w:r>
        <w:rPr>
          <w:rFonts w:eastAsia="Times New Roman" w:cs="Times New Roman"/>
          <w:b/>
          <w:szCs w:val="24"/>
        </w:rPr>
        <w:t xml:space="preserve">ΑΠΟΣΤΟΛΟΣ </w:t>
      </w:r>
      <w:r>
        <w:rPr>
          <w:rFonts w:eastAsia="Times New Roman" w:cs="Times New Roman"/>
          <w:b/>
          <w:szCs w:val="24"/>
        </w:rPr>
        <w:t>ΚΑΡΑΝΑΣΤΑΣΗΣ:</w:t>
      </w:r>
      <w:r>
        <w:rPr>
          <w:rFonts w:eastAsia="Times New Roman" w:cs="Times New Roman"/>
          <w:szCs w:val="24"/>
        </w:rPr>
        <w:t xml:space="preserve"> Ναι.</w:t>
      </w:r>
    </w:p>
    <w:p w14:paraId="3DCAD6D7"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D8"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D9"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DA"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DCAD6DB"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D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DD"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DE"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w:t>
      </w:r>
      <w:r>
        <w:rPr>
          <w:rFonts w:eastAsia="Times New Roman"/>
          <w:szCs w:val="24"/>
        </w:rPr>
        <w:t xml:space="preserve"> το άρθρο 32 έγινε δεκτό ως έχει κατά πλειοψηφία. </w:t>
      </w:r>
    </w:p>
    <w:p w14:paraId="3DCAD6DF"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3DCAD6E0"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E1"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E2"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E3"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E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E5" w14:textId="77777777" w:rsidR="00B8452E" w:rsidRDefault="00811243">
      <w:pPr>
        <w:spacing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w:t>
      </w:r>
    </w:p>
    <w:p w14:paraId="3DCAD6E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E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E8" w14:textId="77777777" w:rsidR="00B8452E" w:rsidRDefault="00811243">
      <w:pPr>
        <w:spacing w:line="600" w:lineRule="auto"/>
        <w:ind w:firstLine="720"/>
        <w:jc w:val="both"/>
        <w:rPr>
          <w:rFonts w:eastAsia="Times New Roman"/>
          <w:szCs w:val="24"/>
        </w:rPr>
      </w:pPr>
      <w:r>
        <w:rPr>
          <w:rFonts w:eastAsia="Times New Roman" w:cs="Times New Roman"/>
          <w:b/>
          <w:szCs w:val="24"/>
        </w:rPr>
        <w:lastRenderedPageBreak/>
        <w:t>ΠΡΟΕΔΡΕΥΩΝ (Σπυρίδων Λυκούδης):</w:t>
      </w:r>
      <w:r>
        <w:rPr>
          <w:rFonts w:eastAsia="Times New Roman"/>
          <w:szCs w:val="24"/>
        </w:rPr>
        <w:t xml:space="preserve"> Συνεπώς το άρθρο 33 έγινε δεκτό ως έχει κατά πλειοψηφία. </w:t>
      </w:r>
    </w:p>
    <w:p w14:paraId="3DCAD6E9"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άρθρο 34 ως έχει;</w:t>
      </w:r>
    </w:p>
    <w:p w14:paraId="3DCAD6EA"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6EB"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w:t>
      </w:r>
      <w:r>
        <w:rPr>
          <w:rFonts w:eastAsia="Times New Roman" w:cs="Times New Roman"/>
          <w:b/>
          <w:szCs w:val="24"/>
        </w:rPr>
        <w:t>ΑΜΑΝΛΗΣ:</w:t>
      </w:r>
      <w:r>
        <w:rPr>
          <w:rFonts w:eastAsia="Times New Roman" w:cs="Times New Roman"/>
          <w:szCs w:val="24"/>
        </w:rPr>
        <w:t xml:space="preserve"> Όχι. </w:t>
      </w:r>
    </w:p>
    <w:p w14:paraId="3DCAD6EC"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3DCAD6ED"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3DCAD6EE"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6E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F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F1"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F2"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άρθρο 34 έγινε δεκτό ως έχει κατά πλειοψηφία. </w:t>
      </w:r>
    </w:p>
    <w:p w14:paraId="3DCAD6F3" w14:textId="77777777" w:rsidR="00B8452E" w:rsidRDefault="00811243">
      <w:pPr>
        <w:spacing w:line="600" w:lineRule="auto"/>
        <w:ind w:firstLine="720"/>
        <w:jc w:val="both"/>
        <w:rPr>
          <w:rFonts w:eastAsia="Times New Roman"/>
          <w:szCs w:val="24"/>
        </w:rPr>
      </w:pPr>
      <w:r>
        <w:rPr>
          <w:rFonts w:eastAsia="Times New Roman"/>
          <w:szCs w:val="24"/>
        </w:rPr>
        <w:t>Το άρθρο 35 διαγράφεται.</w:t>
      </w:r>
    </w:p>
    <w:p w14:paraId="3DCAD6F4"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νέο άρθρο 35, όπως τροποποιήθηκε από τον κύριο Υπουργό;</w:t>
      </w:r>
    </w:p>
    <w:p w14:paraId="3DCAD6F5"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ΑΠΟΣΤΟΛΟΣ ΚΑΡΑΝΑΣΤΑΣΗΣ:</w:t>
      </w:r>
      <w:r>
        <w:rPr>
          <w:rFonts w:eastAsia="Times New Roman" w:cs="Times New Roman"/>
          <w:szCs w:val="24"/>
        </w:rPr>
        <w:t xml:space="preserve"> Ναι.</w:t>
      </w:r>
    </w:p>
    <w:p w14:paraId="3DCAD6F6"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6F7"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6F8"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6F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w:t>
      </w:r>
      <w:r>
        <w:rPr>
          <w:rFonts w:eastAsia="Times New Roman" w:cs="Times New Roman"/>
          <w:szCs w:val="24"/>
        </w:rPr>
        <w:t>χι.</w:t>
      </w:r>
    </w:p>
    <w:p w14:paraId="3DCAD6F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6FB"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6F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6FD"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νέο άρθρο 35 έγινε δεκτό, όπως τροποποιήθηκε από τον κύριο Υπουργό, κατά πλειοψηφία. </w:t>
      </w:r>
    </w:p>
    <w:p w14:paraId="3DCAD6FE"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νέο άρθρο 36 ως</w:t>
      </w:r>
      <w:r>
        <w:rPr>
          <w:rFonts w:eastAsia="Times New Roman"/>
          <w:szCs w:val="24"/>
        </w:rPr>
        <w:t xml:space="preserve"> έχει;</w:t>
      </w:r>
    </w:p>
    <w:p w14:paraId="3DCAD6FF"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700"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701"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702"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703"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DCAD70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0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70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707"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νέο άρθρο 36 έγινε δεκτό ως έχει κατά πλειοψηφία. </w:t>
      </w:r>
    </w:p>
    <w:p w14:paraId="3DCAD708"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νέο άρθρο 37 ως έχει;</w:t>
      </w:r>
    </w:p>
    <w:p w14:paraId="3DCAD709"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70A"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70B"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3DCAD70C"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3DCAD70D" w14:textId="77777777" w:rsidR="00B8452E" w:rsidRDefault="00811243">
      <w:pPr>
        <w:spacing w:line="600" w:lineRule="auto"/>
        <w:ind w:firstLine="720"/>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ΒΑΡΔΑΛΗΣ:</w:t>
      </w:r>
      <w:r>
        <w:rPr>
          <w:rFonts w:eastAsia="Times New Roman" w:cs="Times New Roman"/>
          <w:szCs w:val="24"/>
        </w:rPr>
        <w:t xml:space="preserve"> Παρών.</w:t>
      </w:r>
    </w:p>
    <w:p w14:paraId="3DCAD70E"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0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71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3DCAD711" w14:textId="77777777" w:rsidR="00B8452E" w:rsidRDefault="00811243">
      <w:pPr>
        <w:spacing w:line="600" w:lineRule="auto"/>
        <w:ind w:firstLine="720"/>
        <w:jc w:val="both"/>
        <w:rPr>
          <w:rFonts w:eastAsia="Times New Roman"/>
          <w:szCs w:val="24"/>
        </w:rPr>
      </w:pPr>
      <w:r>
        <w:rPr>
          <w:rFonts w:eastAsia="Times New Roman" w:cs="Times New Roman"/>
          <w:b/>
          <w:szCs w:val="24"/>
        </w:rPr>
        <w:lastRenderedPageBreak/>
        <w:t>ΠΡΟΕΔΡΕΥΩΝ (Σπυρίδων Λυκούδης):</w:t>
      </w:r>
      <w:r>
        <w:rPr>
          <w:rFonts w:eastAsia="Times New Roman"/>
          <w:szCs w:val="24"/>
        </w:rPr>
        <w:t xml:space="preserve"> Συνεπώς το άρθρο 37 έγινε δεκτό ως έχει κατά πλειοψηφία. </w:t>
      </w:r>
    </w:p>
    <w:p w14:paraId="3DCAD712"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νέο άρθρο 38 ως έχει;</w:t>
      </w:r>
    </w:p>
    <w:p w14:paraId="3DCAD713"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w:t>
      </w:r>
      <w:r>
        <w:rPr>
          <w:rFonts w:eastAsia="Times New Roman" w:cs="Times New Roman"/>
          <w:b/>
          <w:szCs w:val="24"/>
        </w:rPr>
        <w:t>ΣΗΣ:</w:t>
      </w:r>
      <w:r>
        <w:rPr>
          <w:rFonts w:eastAsia="Times New Roman" w:cs="Times New Roman"/>
          <w:szCs w:val="24"/>
        </w:rPr>
        <w:t xml:space="preserve"> Ναι.</w:t>
      </w:r>
    </w:p>
    <w:p w14:paraId="3DCAD714"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715"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716"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3DCAD71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3DCAD718"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1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71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71B"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νέο άρθρο 38</w:t>
      </w:r>
      <w:r>
        <w:rPr>
          <w:rFonts w:eastAsia="Times New Roman"/>
          <w:szCs w:val="24"/>
        </w:rPr>
        <w:t xml:space="preserve"> έγινε δεκτό ως έχει κατά πλειοψηφία. </w:t>
      </w:r>
    </w:p>
    <w:p w14:paraId="3DCAD71C"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νέο άρθρο 39 ως έχει;</w:t>
      </w:r>
    </w:p>
    <w:p w14:paraId="3DCAD71D"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71E"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71F"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Παρών.</w:t>
      </w:r>
    </w:p>
    <w:p w14:paraId="3DCAD720"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721"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722" w14:textId="77777777" w:rsidR="00B8452E" w:rsidRDefault="00811243">
      <w:pPr>
        <w:spacing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w:t>
      </w:r>
    </w:p>
    <w:p w14:paraId="3DCAD72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DCAD72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725"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νέο άρθρο 39 έγινε δεκτό ως έχει κατά πλειοψηφία. </w:t>
      </w:r>
    </w:p>
    <w:p w14:paraId="3DCAD726"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νέο άρθρο 40 ως έχει;</w:t>
      </w:r>
    </w:p>
    <w:p w14:paraId="3DCAD727"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728" w14:textId="77777777" w:rsidR="00B8452E" w:rsidRDefault="00811243">
      <w:pPr>
        <w:spacing w:line="600" w:lineRule="auto"/>
        <w:ind w:firstLine="720"/>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ΑΧ. ΚΑΡΑΜΑΝΛΗΣ:</w:t>
      </w:r>
      <w:r>
        <w:rPr>
          <w:rFonts w:eastAsia="Times New Roman" w:cs="Times New Roman"/>
          <w:szCs w:val="24"/>
        </w:rPr>
        <w:t xml:space="preserve"> Όχι. </w:t>
      </w:r>
    </w:p>
    <w:p w14:paraId="3DCAD729"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72A"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72B"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72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2D"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DCAD72E"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ΓΕΩΡΓΙΟΣ ΑΜΥΡΑΣ:</w:t>
      </w:r>
      <w:r>
        <w:rPr>
          <w:rFonts w:eastAsia="Times New Roman" w:cs="Times New Roman"/>
          <w:szCs w:val="24"/>
        </w:rPr>
        <w:t xml:space="preserve"> Όχι.</w:t>
      </w:r>
    </w:p>
    <w:p w14:paraId="3DCAD72F"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νέο άρθρο 40 έγινε δεκτό ως έχει κατά πλε</w:t>
      </w:r>
      <w:r>
        <w:rPr>
          <w:rFonts w:eastAsia="Times New Roman"/>
          <w:szCs w:val="24"/>
        </w:rPr>
        <w:t xml:space="preserve">ιοψηφία. </w:t>
      </w:r>
    </w:p>
    <w:p w14:paraId="3DCAD730"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νέο άρθρο 41 ως έχει;</w:t>
      </w:r>
    </w:p>
    <w:p w14:paraId="3DCAD731"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732"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p>
    <w:p w14:paraId="3DCAD733"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w:t>
      </w:r>
      <w:r>
        <w:rPr>
          <w:rFonts w:eastAsia="Times New Roman" w:cs="Times New Roman"/>
          <w:szCs w:val="24"/>
        </w:rPr>
        <w:t>Παρών</w:t>
      </w:r>
      <w:r>
        <w:rPr>
          <w:rFonts w:eastAsia="Times New Roman" w:cs="Times New Roman"/>
          <w:szCs w:val="24"/>
        </w:rPr>
        <w:t>.</w:t>
      </w:r>
    </w:p>
    <w:p w14:paraId="3DCAD734"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73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73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37"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szCs w:val="24"/>
        </w:rPr>
        <w:t>.</w:t>
      </w:r>
      <w:r>
        <w:rPr>
          <w:rFonts w:eastAsia="Times New Roman" w:cs="Times New Roman"/>
          <w:b/>
          <w:szCs w:val="24"/>
        </w:rPr>
        <w:t xml:space="preserve"> </w:t>
      </w:r>
    </w:p>
    <w:p w14:paraId="3DCAD738"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739"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νέο άρθρο 41 έγινε δεκτό ως έχει κατά πλειοψηφία. </w:t>
      </w:r>
    </w:p>
    <w:p w14:paraId="3DCAD73A" w14:textId="77777777" w:rsidR="00B8452E" w:rsidRDefault="00811243">
      <w:pPr>
        <w:spacing w:line="600" w:lineRule="auto"/>
        <w:ind w:firstLine="720"/>
        <w:jc w:val="both"/>
        <w:rPr>
          <w:rFonts w:eastAsia="Times New Roman"/>
          <w:szCs w:val="24"/>
        </w:rPr>
      </w:pPr>
      <w:r>
        <w:rPr>
          <w:rFonts w:eastAsia="Times New Roman"/>
          <w:szCs w:val="24"/>
        </w:rPr>
        <w:t>Ερωτάται το Σώμα: Γίνεται δεκτό το νέο άρθρο 42 ως έχει;</w:t>
      </w:r>
    </w:p>
    <w:p w14:paraId="3DCAD73B"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73C"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ΚΩΝΣΤΑΝΤΙΝΟΣ ΑΧ. ΚΑΡΑΜΑΝΛΗΣ:</w:t>
      </w:r>
      <w:r>
        <w:rPr>
          <w:rFonts w:eastAsia="Times New Roman" w:cs="Times New Roman"/>
          <w:szCs w:val="24"/>
        </w:rPr>
        <w:t xml:space="preserve"> Όχι. </w:t>
      </w:r>
    </w:p>
    <w:p w14:paraId="3DCAD73D" w14:textId="77777777" w:rsidR="00B8452E" w:rsidRDefault="00811243">
      <w:pPr>
        <w:spacing w:line="600" w:lineRule="auto"/>
        <w:ind w:firstLine="720"/>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ΑΡΒΑΝΙΤΙΔΗΣ:</w:t>
      </w:r>
      <w:r>
        <w:rPr>
          <w:rFonts w:eastAsia="Times New Roman" w:cs="Times New Roman"/>
          <w:szCs w:val="24"/>
        </w:rPr>
        <w:t xml:space="preserve"> Παρών.</w:t>
      </w:r>
    </w:p>
    <w:p w14:paraId="3DCAD73E"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73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Ναι.</w:t>
      </w:r>
    </w:p>
    <w:p w14:paraId="3DCAD74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41"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DCAD742"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743"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szCs w:val="24"/>
        </w:rPr>
        <w:t xml:space="preserve"> Συνεπώς το νέο άρθρο 42 έγινε δεκτό ως έχει κατά πλειοψηφία. </w:t>
      </w:r>
    </w:p>
    <w:p w14:paraId="3DCAD744" w14:textId="77777777" w:rsidR="00B8452E" w:rsidRDefault="00811243">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νέο άρθρο 43 ως έχει;</w:t>
      </w:r>
    </w:p>
    <w:p w14:paraId="3DCAD745"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746"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747"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748"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74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74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4B" w14:textId="77777777" w:rsidR="00B8452E" w:rsidRDefault="00811243">
      <w:pPr>
        <w:spacing w:line="600" w:lineRule="auto"/>
        <w:ind w:firstLine="720"/>
        <w:rPr>
          <w:rFonts w:eastAsia="Times New Roman" w:cs="Times New Roman"/>
          <w:b/>
          <w:szCs w:val="24"/>
        </w:rPr>
      </w:pPr>
      <w:r>
        <w:rPr>
          <w:rFonts w:eastAsia="Times New Roman" w:cs="Times New Roman"/>
          <w:b/>
          <w:szCs w:val="24"/>
        </w:rPr>
        <w:lastRenderedPageBreak/>
        <w:t>ΑΡΙΣΤΕΙΔΗΣ ΦΩΚΑΣ:</w:t>
      </w:r>
      <w:r>
        <w:rPr>
          <w:rFonts w:eastAsia="Times New Roman" w:cs="Times New Roman"/>
          <w:szCs w:val="24"/>
        </w:rPr>
        <w:t xml:space="preserve"> Ναι.</w:t>
      </w:r>
      <w:r>
        <w:rPr>
          <w:rFonts w:eastAsia="Times New Roman" w:cs="Times New Roman"/>
          <w:b/>
          <w:szCs w:val="24"/>
        </w:rPr>
        <w:t xml:space="preserve"> </w:t>
      </w:r>
    </w:p>
    <w:p w14:paraId="3DCAD74C"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74D" w14:textId="77777777" w:rsidR="00B8452E" w:rsidRDefault="00811243">
      <w:pPr>
        <w:spacing w:line="600" w:lineRule="auto"/>
        <w:ind w:firstLine="720"/>
        <w:jc w:val="both"/>
        <w:rPr>
          <w:rFonts w:eastAsia="Times New Roman"/>
          <w:szCs w:val="24"/>
        </w:rPr>
      </w:pPr>
      <w:r>
        <w:rPr>
          <w:rFonts w:eastAsia="Times New Roman" w:cs="Times New Roman"/>
          <w:b/>
          <w:szCs w:val="24"/>
        </w:rPr>
        <w:t>ΠΡΟ</w:t>
      </w:r>
      <w:r>
        <w:rPr>
          <w:rFonts w:eastAsia="Times New Roman" w:cs="Times New Roman"/>
          <w:b/>
          <w:szCs w:val="24"/>
        </w:rPr>
        <w:t>ΕΔΡΕΥΩΝ (Σπυρίδων Λυκούδης):</w:t>
      </w:r>
      <w:r>
        <w:rPr>
          <w:rFonts w:eastAsia="Times New Roman"/>
          <w:szCs w:val="24"/>
        </w:rPr>
        <w:t xml:space="preserve"> Συνεπώς το νέο άρθρο 43 έγινε δεκτό ως έχει κατά πλειοψηφία. </w:t>
      </w:r>
    </w:p>
    <w:p w14:paraId="3DCAD74E" w14:textId="77777777" w:rsidR="00B8452E" w:rsidRDefault="00811243">
      <w:pPr>
        <w:spacing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1108 και ειδικό 7 ως έχει;</w:t>
      </w:r>
    </w:p>
    <w:p w14:paraId="3DCAD74F"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750"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 </w:t>
      </w:r>
    </w:p>
    <w:p w14:paraId="3DCAD751"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w:t>
      </w:r>
      <w:r>
        <w:rPr>
          <w:rFonts w:eastAsia="Times New Roman" w:cs="Times New Roman"/>
          <w:b/>
          <w:szCs w:val="24"/>
        </w:rPr>
        <w:t>ΑΝΙΤΙΔΗΣ:</w:t>
      </w:r>
      <w:r>
        <w:rPr>
          <w:rFonts w:eastAsia="Times New Roman" w:cs="Times New Roman"/>
          <w:szCs w:val="24"/>
        </w:rPr>
        <w:t xml:space="preserve"> Ναι.</w:t>
      </w:r>
    </w:p>
    <w:p w14:paraId="3DCAD752"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75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75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5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DCAD75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75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η τροπολογία με γενικό αριθμό 1108 και ειδικό </w:t>
      </w:r>
      <w:r>
        <w:rPr>
          <w:rFonts w:eastAsia="Times New Roman" w:cs="Times New Roman"/>
          <w:szCs w:val="24"/>
        </w:rPr>
        <w:t xml:space="preserve">7 έγινε δεκτή ως έχει και εντάσσεται στο νομοσχέδιο ως ίδιο άρθρο. </w:t>
      </w:r>
    </w:p>
    <w:p w14:paraId="3DCAD758" w14:textId="77777777" w:rsidR="00B8452E" w:rsidRDefault="00811243">
      <w:pPr>
        <w:spacing w:line="600" w:lineRule="auto"/>
        <w:ind w:firstLine="720"/>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1111 και ειδικό 8 ως έχει;</w:t>
      </w:r>
    </w:p>
    <w:p w14:paraId="3DCAD759"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75A"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75B"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w:t>
      </w:r>
    </w:p>
    <w:p w14:paraId="3DCAD75C" w14:textId="77777777" w:rsidR="00B8452E" w:rsidRDefault="00811243">
      <w:pPr>
        <w:spacing w:line="600" w:lineRule="auto"/>
        <w:ind w:firstLine="720"/>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ΣΑΧΙΝΙΔΗΣ:</w:t>
      </w:r>
      <w:r>
        <w:rPr>
          <w:rFonts w:eastAsia="Times New Roman" w:cs="Times New Roman"/>
          <w:szCs w:val="24"/>
        </w:rPr>
        <w:t xml:space="preserve"> Παρών. </w:t>
      </w:r>
    </w:p>
    <w:p w14:paraId="3DCAD75D"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75E"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5F"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760"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3DCAD761"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η τροπολογία με γενικό αριθμό 1111 και ειδικό </w:t>
      </w:r>
      <w:r>
        <w:rPr>
          <w:rFonts w:eastAsia="Times New Roman" w:cs="Times New Roman"/>
          <w:szCs w:val="24"/>
        </w:rPr>
        <w:t xml:space="preserve">8 έγινε δεκτή ως έχει και εντάσσεται στο νομοσχέδιο ως ίδιο άρθρο. </w:t>
      </w:r>
    </w:p>
    <w:p w14:paraId="3DCAD762"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3DCAD763"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DCAD764" w14:textId="77777777" w:rsidR="00B8452E" w:rsidRDefault="00811243">
      <w:pPr>
        <w:spacing w:line="600" w:lineRule="auto"/>
        <w:ind w:firstLine="720"/>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Ναι.</w:t>
      </w:r>
    </w:p>
    <w:p w14:paraId="3DCAD765" w14:textId="77777777" w:rsidR="00B8452E" w:rsidRDefault="00811243">
      <w:pPr>
        <w:spacing w:line="600" w:lineRule="auto"/>
        <w:ind w:firstLine="720"/>
        <w:rPr>
          <w:rFonts w:eastAsia="Times New Roman" w:cs="Times New Roman"/>
          <w:szCs w:val="24"/>
        </w:rPr>
      </w:pPr>
      <w:r>
        <w:rPr>
          <w:rFonts w:eastAsia="Times New Roman" w:cs="Times New Roman"/>
          <w:b/>
          <w:szCs w:val="24"/>
        </w:rPr>
        <w:lastRenderedPageBreak/>
        <w:t>ΚΩΝΣΤΑΝΤΙΝΟΣ ΑΧ. ΚΑΡΑΜΑΝΛΗΣ:</w:t>
      </w:r>
      <w:r>
        <w:rPr>
          <w:rFonts w:eastAsia="Times New Roman" w:cs="Times New Roman"/>
          <w:szCs w:val="24"/>
        </w:rPr>
        <w:t xml:space="preserve"> Όχι. </w:t>
      </w:r>
    </w:p>
    <w:p w14:paraId="3DCAD766"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w:t>
      </w:r>
      <w:r>
        <w:rPr>
          <w:rFonts w:eastAsia="Times New Roman" w:cs="Times New Roman"/>
          <w:b/>
          <w:szCs w:val="24"/>
        </w:rPr>
        <w:t>ΗΣ:</w:t>
      </w:r>
      <w:r>
        <w:rPr>
          <w:rFonts w:eastAsia="Times New Roman" w:cs="Times New Roman"/>
          <w:szCs w:val="24"/>
        </w:rPr>
        <w:t xml:space="preserve"> Παρών.</w:t>
      </w:r>
    </w:p>
    <w:p w14:paraId="3DCAD767"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768"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769"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6A"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76B"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76C"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ακροτελεύτιο άρθρο έγινε δεκτό κατά πλειοψηφία.</w:t>
      </w:r>
    </w:p>
    <w:p w14:paraId="3DCAD76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w:t>
      </w:r>
      <w:r>
        <w:rPr>
          <w:rFonts w:eastAsia="Times New Roman"/>
          <w:szCs w:val="24"/>
        </w:rPr>
        <w:t xml:space="preserve">Υποδομών και </w:t>
      </w:r>
      <w:r>
        <w:rPr>
          <w:rFonts w:eastAsia="Times New Roman"/>
          <w:szCs w:val="24"/>
        </w:rPr>
        <w:t xml:space="preserve">Μεταφορών: </w:t>
      </w:r>
      <w:r>
        <w:rPr>
          <w:rFonts w:eastAsia="Times New Roman" w:cs="Times New Roman"/>
          <w:szCs w:val="24"/>
        </w:rPr>
        <w:t>«Νέο ρυθμιστικό πλαίσιο για τις αστικές συγκοινωνίες στην Περιφερειακή Ενότητα της Θεσσαλονίκης και άλλες διατάξεις» έγινε δεκτό επί της αρχής</w:t>
      </w:r>
      <w:r>
        <w:rPr>
          <w:rFonts w:eastAsia="Times New Roman" w:cs="Times New Roman"/>
          <w:szCs w:val="24"/>
        </w:rPr>
        <w:t xml:space="preserve"> και επί</w:t>
      </w:r>
      <w:r>
        <w:rPr>
          <w:rFonts w:eastAsia="Times New Roman" w:cs="Times New Roman"/>
          <w:szCs w:val="24"/>
        </w:rPr>
        <w:t xml:space="preserve"> των άρθρων.</w:t>
      </w:r>
    </w:p>
    <w:p w14:paraId="3DCAD76E"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3DCAD76F" w14:textId="77777777" w:rsidR="00B8452E" w:rsidRDefault="00811243">
      <w:pPr>
        <w:spacing w:line="600" w:lineRule="auto"/>
        <w:ind w:firstLine="720"/>
        <w:rPr>
          <w:rFonts w:eastAsia="Times New Roman" w:cs="Times New Roman"/>
          <w:szCs w:val="24"/>
        </w:rPr>
      </w:pPr>
      <w:r>
        <w:rPr>
          <w:rFonts w:eastAsia="Times New Roman" w:cs="Times New Roman"/>
          <w:b/>
          <w:szCs w:val="24"/>
        </w:rPr>
        <w:t xml:space="preserve">ΑΠΟΣΤΟΛΟΣ </w:t>
      </w:r>
      <w:r>
        <w:rPr>
          <w:rFonts w:eastAsia="Times New Roman" w:cs="Times New Roman"/>
          <w:b/>
          <w:szCs w:val="24"/>
        </w:rPr>
        <w:t>ΚΑΡΑΝΑΣΤΑΣΗΣ:</w:t>
      </w:r>
      <w:r>
        <w:rPr>
          <w:rFonts w:eastAsia="Times New Roman" w:cs="Times New Roman"/>
          <w:szCs w:val="24"/>
        </w:rPr>
        <w:t xml:space="preserve"> Ναι.</w:t>
      </w:r>
    </w:p>
    <w:p w14:paraId="3DCAD770" w14:textId="77777777" w:rsidR="00B8452E" w:rsidRDefault="00811243">
      <w:pPr>
        <w:spacing w:line="600" w:lineRule="auto"/>
        <w:ind w:firstLine="720"/>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 </w:t>
      </w:r>
    </w:p>
    <w:p w14:paraId="3DCAD771" w14:textId="77777777" w:rsidR="00B8452E" w:rsidRDefault="00811243">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DCAD772" w14:textId="77777777" w:rsidR="00B8452E" w:rsidRDefault="00811243">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3DCAD773"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3DCAD774"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3DCAD775" w14:textId="77777777" w:rsidR="00B8452E" w:rsidRDefault="00811243">
      <w:pPr>
        <w:spacing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DCAD776" w14:textId="77777777" w:rsidR="00B8452E" w:rsidRDefault="00811243">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3DCAD777"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νομοσχέδιο έγιν</w:t>
      </w:r>
      <w:r>
        <w:rPr>
          <w:rFonts w:eastAsia="Times New Roman" w:cs="Times New Roman"/>
          <w:szCs w:val="24"/>
        </w:rPr>
        <w:t>ε δεκτό και στο σύνολο κατά πλειοψηφία.</w:t>
      </w:r>
    </w:p>
    <w:p w14:paraId="3DCAD778"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 xml:space="preserve">Συνεπώς το σχέδιο νόμου του </w:t>
      </w:r>
      <w:r>
        <w:rPr>
          <w:rFonts w:eastAsia="Times New Roman"/>
          <w:szCs w:val="24"/>
        </w:rPr>
        <w:t xml:space="preserve">Υπουργείου Υποδομών και Μεταφορών: </w:t>
      </w:r>
      <w:r>
        <w:rPr>
          <w:rFonts w:eastAsia="Times New Roman" w:cs="Times New Roman"/>
          <w:szCs w:val="24"/>
        </w:rPr>
        <w:t>«Νέο ρυθμιστικό πλαίσιο για τις αστικές συγκοινωνίες στην Περιφερειακή Ενότητα της Θεσσαλονίκης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w:t>
      </w:r>
      <w:r>
        <w:rPr>
          <w:rFonts w:eastAsia="Times New Roman" w:cs="Times New Roman"/>
          <w:szCs w:val="24"/>
        </w:rPr>
        <w:t xml:space="preserve">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3DCAD779" w14:textId="77777777" w:rsidR="00B8452E" w:rsidRDefault="00811243">
      <w:pPr>
        <w:spacing w:line="600" w:lineRule="auto"/>
        <w:jc w:val="center"/>
        <w:rPr>
          <w:rFonts w:eastAsia="Times New Roman"/>
          <w:b/>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w:t>
      </w:r>
      <w:r>
        <w:rPr>
          <w:rFonts w:eastAsia="Times New Roman" w:cs="Times New Roman"/>
          <w:szCs w:val="24"/>
        </w:rPr>
        <w:t>331α</w:t>
      </w:r>
      <w:r>
        <w:rPr>
          <w:rFonts w:eastAsia="Times New Roman" w:cs="Times New Roman"/>
          <w:szCs w:val="24"/>
        </w:rPr>
        <w:t>)</w:t>
      </w:r>
    </w:p>
    <w:p w14:paraId="3DCAD77A" w14:textId="77777777" w:rsidR="00B8452E" w:rsidRDefault="0081124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3DCAD77B" w14:textId="77777777" w:rsidR="00B8452E" w:rsidRDefault="00811243">
      <w:pPr>
        <w:spacing w:line="600" w:lineRule="auto"/>
        <w:ind w:firstLine="540"/>
        <w:jc w:val="both"/>
        <w:rPr>
          <w:rFonts w:eastAsia="Times New Roman"/>
          <w:szCs w:val="24"/>
        </w:rPr>
      </w:pPr>
      <w:r>
        <w:rPr>
          <w:rFonts w:eastAsia="Times New Roman"/>
          <w:b/>
          <w:bCs/>
          <w:szCs w:val="24"/>
        </w:rPr>
        <w:t xml:space="preserve">ΟΛΟΙ </w:t>
      </w:r>
      <w:r>
        <w:rPr>
          <w:rFonts w:eastAsia="Times New Roman"/>
          <w:b/>
          <w:bCs/>
          <w:szCs w:val="24"/>
        </w:rPr>
        <w:t>ΟΙ</w:t>
      </w:r>
      <w:r>
        <w:rPr>
          <w:rFonts w:eastAsia="Times New Roman"/>
          <w:b/>
          <w:bCs/>
          <w:szCs w:val="24"/>
        </w:rPr>
        <w:t xml:space="preserve"> </w:t>
      </w:r>
      <w:r>
        <w:rPr>
          <w:rFonts w:eastAsia="Times New Roman"/>
          <w:b/>
          <w:bCs/>
          <w:szCs w:val="24"/>
        </w:rPr>
        <w:t>ΒΟΥΛΕΥΤΕΣ:</w:t>
      </w:r>
      <w:r>
        <w:rPr>
          <w:rFonts w:eastAsia="Times New Roman"/>
          <w:szCs w:val="24"/>
        </w:rPr>
        <w:t xml:space="preserve"> Μάλιστα, μάλιστα.</w:t>
      </w:r>
    </w:p>
    <w:p w14:paraId="3DCAD77C" w14:textId="77777777" w:rsidR="00B8452E" w:rsidRDefault="00811243">
      <w:pPr>
        <w:spacing w:line="600" w:lineRule="auto"/>
        <w:ind w:firstLine="54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3DCAD77D" w14:textId="77777777" w:rsidR="00B8452E" w:rsidRDefault="0081124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DCAD77E" w14:textId="77777777" w:rsidR="00B8452E" w:rsidRDefault="00811243">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DCAD77F" w14:textId="77777777" w:rsidR="00B8452E" w:rsidRDefault="008112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17.56΄ </w:t>
      </w:r>
      <w:proofErr w:type="spellStart"/>
      <w:r>
        <w:rPr>
          <w:rFonts w:eastAsia="Times New Roman" w:cs="Times New Roman"/>
          <w:szCs w:val="24"/>
        </w:rPr>
        <w:t>λύεται</w:t>
      </w:r>
      <w:proofErr w:type="spellEnd"/>
      <w:r>
        <w:rPr>
          <w:rFonts w:eastAsia="Times New Roman" w:cs="Times New Roman"/>
          <w:szCs w:val="24"/>
        </w:rPr>
        <w:t xml:space="preserve"> η συν</w:t>
      </w:r>
      <w:r>
        <w:rPr>
          <w:rFonts w:eastAsia="Times New Roman" w:cs="Times New Roman"/>
          <w:szCs w:val="24"/>
        </w:rPr>
        <w:t>εδρίαση για αύριο</w:t>
      </w:r>
      <w:r>
        <w:rPr>
          <w:rFonts w:eastAsia="Times New Roman" w:cs="Times New Roman"/>
          <w:szCs w:val="24"/>
        </w:rPr>
        <w:t>,</w:t>
      </w:r>
      <w:r>
        <w:rPr>
          <w:rFonts w:eastAsia="Times New Roman" w:cs="Times New Roman"/>
          <w:szCs w:val="24"/>
        </w:rPr>
        <w:t xml:space="preserve"> ημέρα Πέμπτη 20 Ιουλίου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r>
        <w:rPr>
          <w:rFonts w:eastAsia="Times New Roman" w:cs="Times New Roman"/>
          <w:szCs w:val="24"/>
        </w:rPr>
        <w:t>.</w:t>
      </w:r>
      <w:r>
        <w:rPr>
          <w:rFonts w:eastAsia="Times New Roman" w:cs="Times New Roman"/>
          <w:szCs w:val="24"/>
        </w:rPr>
        <w:t xml:space="preserve"> </w:t>
      </w:r>
    </w:p>
    <w:p w14:paraId="3DCAD780" w14:textId="77777777" w:rsidR="00B8452E" w:rsidRDefault="00811243">
      <w:pPr>
        <w:spacing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B845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84xloU+WzxemQ4gAdYQAAukPVGA=" w:salt="J1sUGkOuV3Z1eeLhut7b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2E"/>
    <w:rsid w:val="00693D64"/>
    <w:rsid w:val="00811243"/>
    <w:rsid w:val="00B845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D0C8"/>
  <w15:docId w15:val="{BDA213C9-C639-41C4-AE34-294788A5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2A6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C2A6B"/>
    <w:rPr>
      <w:rFonts w:ascii="Segoe UI" w:hAnsi="Segoe UI" w:cs="Segoe UI"/>
      <w:sz w:val="18"/>
      <w:szCs w:val="18"/>
    </w:rPr>
  </w:style>
  <w:style w:type="paragraph" w:styleId="a4">
    <w:name w:val="Revision"/>
    <w:hidden/>
    <w:uiPriority w:val="99"/>
    <w:semiHidden/>
    <w:rsid w:val="00AF30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81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482</MetadataID>
    <Session xmlns="641f345b-441b-4b81-9152-adc2e73ba5e1">Β´</Session>
    <Date xmlns="641f345b-441b-4b81-9152-adc2e73ba5e1">2017-07-18T21:00:00+00:00</Date>
    <Status xmlns="641f345b-441b-4b81-9152-adc2e73ba5e1">
      <Url>http://srv-sp1/praktika/Lists/Incoming_Metadata/EditForm.aspx?ID=482&amp;Source=/praktika/Recordings_Library/Forms/AllItems.aspx</Url>
      <Description>Δημοσιεύτηκε</Description>
    </Status>
    <Meeting xmlns="641f345b-441b-4b81-9152-adc2e73ba5e1">ΡΝΔ´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BF5182-442C-430B-8866-B6EB2C37B5C9}">
  <ds:schemaRefs>
    <ds:schemaRef ds:uri="http://purl.org/dc/elements/1.1/"/>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infopath/2007/PartnerControls"/>
    <ds:schemaRef ds:uri="641f345b-441b-4b81-9152-adc2e73ba5e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0619F17B-8951-4164-8765-BE8327770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B95738-3375-48EA-A946-98930B7054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317</Pages>
  <Words>55419</Words>
  <Characters>299266</Characters>
  <Application>Microsoft Office Word</Application>
  <DocSecurity>0</DocSecurity>
  <Lines>2493</Lines>
  <Paragraphs>707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2017-07-25T10:22:00Z</dcterms:created>
  <dcterms:modified xsi:type="dcterms:W3CDTF">2017-07-25T10:22:00Z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