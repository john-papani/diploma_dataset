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AF48F" w14:textId="77777777" w:rsidR="009A1102" w:rsidRPr="009A1102" w:rsidRDefault="009A1102" w:rsidP="009A1102">
      <w:pPr>
        <w:spacing w:after="0" w:line="360" w:lineRule="auto"/>
        <w:rPr>
          <w:ins w:id="0" w:author="Φλούδα Χριστίνα" w:date="2018-06-05T13:14:00Z"/>
          <w:rFonts w:eastAsia="Times New Roman"/>
          <w:szCs w:val="24"/>
          <w:lang w:eastAsia="en-US"/>
        </w:rPr>
      </w:pPr>
      <w:bookmarkStart w:id="1" w:name="_GoBack"/>
      <w:bookmarkEnd w:id="1"/>
      <w:ins w:id="2" w:author="Φλούδα Χριστίνα" w:date="2018-06-05T13:14:00Z">
        <w:r w:rsidRPr="009A110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A04FE99" w14:textId="77777777" w:rsidR="009A1102" w:rsidRPr="009A1102" w:rsidRDefault="009A1102" w:rsidP="009A1102">
      <w:pPr>
        <w:spacing w:after="0" w:line="360" w:lineRule="auto"/>
        <w:rPr>
          <w:ins w:id="3" w:author="Φλούδα Χριστίνα" w:date="2018-06-05T13:14:00Z"/>
          <w:rFonts w:eastAsia="Times New Roman"/>
          <w:szCs w:val="24"/>
          <w:lang w:eastAsia="en-US"/>
        </w:rPr>
      </w:pPr>
    </w:p>
    <w:p w14:paraId="7CA7F597" w14:textId="77777777" w:rsidR="009A1102" w:rsidRPr="009A1102" w:rsidRDefault="009A1102" w:rsidP="009A1102">
      <w:pPr>
        <w:spacing w:after="0" w:line="360" w:lineRule="auto"/>
        <w:rPr>
          <w:ins w:id="4" w:author="Φλούδα Χριστίνα" w:date="2018-06-05T13:14:00Z"/>
          <w:rFonts w:eastAsia="Times New Roman"/>
          <w:szCs w:val="24"/>
          <w:lang w:eastAsia="en-US"/>
        </w:rPr>
      </w:pPr>
      <w:ins w:id="5" w:author="Φλούδα Χριστίνα" w:date="2018-06-05T13:14:00Z">
        <w:r w:rsidRPr="009A1102">
          <w:rPr>
            <w:rFonts w:eastAsia="Times New Roman"/>
            <w:szCs w:val="24"/>
            <w:lang w:eastAsia="en-US"/>
          </w:rPr>
          <w:t>ΠΙΝΑΚΑΣ ΠΕΡΙΕΧΟΜΕΝΩΝ</w:t>
        </w:r>
      </w:ins>
    </w:p>
    <w:p w14:paraId="5285A308" w14:textId="77777777" w:rsidR="009A1102" w:rsidRPr="009A1102" w:rsidRDefault="009A1102" w:rsidP="009A1102">
      <w:pPr>
        <w:spacing w:after="0" w:line="360" w:lineRule="auto"/>
        <w:rPr>
          <w:ins w:id="6" w:author="Φλούδα Χριστίνα" w:date="2018-06-05T13:14:00Z"/>
          <w:rFonts w:eastAsia="Times New Roman"/>
          <w:szCs w:val="24"/>
          <w:lang w:eastAsia="en-US"/>
        </w:rPr>
      </w:pPr>
      <w:ins w:id="7" w:author="Φλούδα Χριστίνα" w:date="2018-06-05T13:14:00Z">
        <w:r w:rsidRPr="009A1102">
          <w:rPr>
            <w:rFonts w:eastAsia="Times New Roman"/>
            <w:szCs w:val="24"/>
            <w:lang w:eastAsia="en-US"/>
          </w:rPr>
          <w:t xml:space="preserve">ΙΖ΄ ΠΕΡΙΟΔΟΣ </w:t>
        </w:r>
      </w:ins>
    </w:p>
    <w:p w14:paraId="6BCC4970" w14:textId="77777777" w:rsidR="009A1102" w:rsidRPr="009A1102" w:rsidRDefault="009A1102" w:rsidP="009A1102">
      <w:pPr>
        <w:spacing w:after="0" w:line="360" w:lineRule="auto"/>
        <w:rPr>
          <w:ins w:id="8" w:author="Φλούδα Χριστίνα" w:date="2018-06-05T13:14:00Z"/>
          <w:rFonts w:eastAsia="Times New Roman"/>
          <w:szCs w:val="24"/>
          <w:lang w:eastAsia="en-US"/>
        </w:rPr>
      </w:pPr>
      <w:ins w:id="9" w:author="Φλούδα Χριστίνα" w:date="2018-06-05T13:14:00Z">
        <w:r w:rsidRPr="009A1102">
          <w:rPr>
            <w:rFonts w:eastAsia="Times New Roman"/>
            <w:szCs w:val="24"/>
            <w:lang w:eastAsia="en-US"/>
          </w:rPr>
          <w:t>ΠΡΟΕΔΡΕΥΟΜΕΝΗΣ ΚΟΙΝΟΒΟΥΛΕΥΤΙΚΗΣ ΔΗΜΟΚΡΑΤΙΑΣ</w:t>
        </w:r>
      </w:ins>
    </w:p>
    <w:p w14:paraId="172A3E3C" w14:textId="77777777" w:rsidR="009A1102" w:rsidRPr="009A1102" w:rsidRDefault="009A1102" w:rsidP="009A1102">
      <w:pPr>
        <w:spacing w:after="0" w:line="360" w:lineRule="auto"/>
        <w:rPr>
          <w:ins w:id="10" w:author="Φλούδα Χριστίνα" w:date="2018-06-05T13:14:00Z"/>
          <w:rFonts w:eastAsia="Times New Roman"/>
          <w:szCs w:val="24"/>
          <w:lang w:eastAsia="en-US"/>
        </w:rPr>
      </w:pPr>
      <w:ins w:id="11" w:author="Φλούδα Χριστίνα" w:date="2018-06-05T13:14:00Z">
        <w:r w:rsidRPr="009A1102">
          <w:rPr>
            <w:rFonts w:eastAsia="Times New Roman"/>
            <w:szCs w:val="24"/>
            <w:lang w:eastAsia="en-US"/>
          </w:rPr>
          <w:t>ΣΥΝΟΔΟΣ Γ΄</w:t>
        </w:r>
      </w:ins>
    </w:p>
    <w:p w14:paraId="4AA230AE" w14:textId="77777777" w:rsidR="009A1102" w:rsidRPr="009A1102" w:rsidRDefault="009A1102" w:rsidP="009A1102">
      <w:pPr>
        <w:spacing w:after="0" w:line="360" w:lineRule="auto"/>
        <w:rPr>
          <w:ins w:id="12" w:author="Φλούδα Χριστίνα" w:date="2018-06-05T13:14:00Z"/>
          <w:rFonts w:eastAsia="Times New Roman"/>
          <w:szCs w:val="24"/>
          <w:lang w:eastAsia="en-US"/>
        </w:rPr>
      </w:pPr>
    </w:p>
    <w:p w14:paraId="4B32557B" w14:textId="77777777" w:rsidR="009A1102" w:rsidRPr="009A1102" w:rsidRDefault="009A1102" w:rsidP="009A1102">
      <w:pPr>
        <w:spacing w:after="0" w:line="360" w:lineRule="auto"/>
        <w:rPr>
          <w:ins w:id="13" w:author="Φλούδα Χριστίνα" w:date="2018-06-05T13:14:00Z"/>
          <w:rFonts w:eastAsia="Times New Roman"/>
          <w:szCs w:val="24"/>
          <w:lang w:eastAsia="en-US"/>
        </w:rPr>
      </w:pPr>
      <w:ins w:id="14" w:author="Φλούδα Χριστίνα" w:date="2018-06-05T13:14:00Z">
        <w:r w:rsidRPr="009A1102">
          <w:rPr>
            <w:rFonts w:eastAsia="Times New Roman"/>
            <w:szCs w:val="24"/>
            <w:lang w:eastAsia="en-US"/>
          </w:rPr>
          <w:t>ΣΥΝΕΔΡΙΑΣΗ ΡΚΖ΄</w:t>
        </w:r>
      </w:ins>
    </w:p>
    <w:p w14:paraId="65063A74" w14:textId="77777777" w:rsidR="009A1102" w:rsidRPr="009A1102" w:rsidRDefault="009A1102" w:rsidP="009A1102">
      <w:pPr>
        <w:spacing w:after="0" w:line="360" w:lineRule="auto"/>
        <w:rPr>
          <w:ins w:id="15" w:author="Φλούδα Χριστίνα" w:date="2018-06-05T13:14:00Z"/>
          <w:rFonts w:eastAsia="Times New Roman"/>
          <w:szCs w:val="24"/>
          <w:lang w:eastAsia="en-US"/>
        </w:rPr>
      </w:pPr>
      <w:ins w:id="16" w:author="Φλούδα Χριστίνα" w:date="2018-06-05T13:14:00Z">
        <w:r w:rsidRPr="009A1102">
          <w:rPr>
            <w:rFonts w:eastAsia="Times New Roman"/>
            <w:szCs w:val="24"/>
            <w:lang w:eastAsia="en-US"/>
          </w:rPr>
          <w:t>Τετάρτη  30 Μαΐου 2018</w:t>
        </w:r>
      </w:ins>
    </w:p>
    <w:p w14:paraId="3AFD6E20" w14:textId="77777777" w:rsidR="009A1102" w:rsidRPr="009A1102" w:rsidRDefault="009A1102" w:rsidP="009A1102">
      <w:pPr>
        <w:spacing w:after="0" w:line="360" w:lineRule="auto"/>
        <w:rPr>
          <w:ins w:id="17" w:author="Φλούδα Χριστίνα" w:date="2018-06-05T13:14:00Z"/>
          <w:rFonts w:eastAsia="Times New Roman"/>
          <w:szCs w:val="24"/>
          <w:lang w:eastAsia="en-US"/>
        </w:rPr>
      </w:pPr>
    </w:p>
    <w:p w14:paraId="27769060" w14:textId="77777777" w:rsidR="009A1102" w:rsidRPr="009A1102" w:rsidRDefault="009A1102" w:rsidP="009A1102">
      <w:pPr>
        <w:spacing w:after="0" w:line="360" w:lineRule="auto"/>
        <w:rPr>
          <w:ins w:id="18" w:author="Φλούδα Χριστίνα" w:date="2018-06-05T13:14:00Z"/>
          <w:rFonts w:eastAsia="Times New Roman"/>
          <w:szCs w:val="24"/>
          <w:lang w:eastAsia="en-US"/>
        </w:rPr>
      </w:pPr>
      <w:ins w:id="19" w:author="Φλούδα Χριστίνα" w:date="2018-06-05T13:14:00Z">
        <w:r w:rsidRPr="009A1102">
          <w:rPr>
            <w:rFonts w:eastAsia="Times New Roman"/>
            <w:szCs w:val="24"/>
            <w:lang w:eastAsia="en-US"/>
          </w:rPr>
          <w:t>ΘΕΜΑΤΑ</w:t>
        </w:r>
      </w:ins>
    </w:p>
    <w:p w14:paraId="0A8D890C" w14:textId="77777777" w:rsidR="009A1102" w:rsidRPr="009A1102" w:rsidRDefault="009A1102" w:rsidP="009A1102">
      <w:pPr>
        <w:spacing w:after="0" w:line="360" w:lineRule="auto"/>
        <w:rPr>
          <w:ins w:id="20" w:author="Φλούδα Χριστίνα" w:date="2018-06-05T13:14:00Z"/>
          <w:rFonts w:eastAsia="Times New Roman"/>
          <w:szCs w:val="24"/>
          <w:lang w:eastAsia="en-US"/>
        </w:rPr>
      </w:pPr>
      <w:ins w:id="21" w:author="Φλούδα Χριστίνα" w:date="2018-06-05T13:14:00Z">
        <w:r w:rsidRPr="009A1102">
          <w:rPr>
            <w:rFonts w:eastAsia="Times New Roman"/>
            <w:szCs w:val="24"/>
            <w:lang w:eastAsia="en-US"/>
          </w:rPr>
          <w:t xml:space="preserve"> </w:t>
        </w:r>
        <w:r w:rsidRPr="009A1102">
          <w:rPr>
            <w:rFonts w:eastAsia="Times New Roman"/>
            <w:szCs w:val="24"/>
            <w:lang w:eastAsia="en-US"/>
          </w:rPr>
          <w:br/>
          <w:t xml:space="preserve">Α. ΕΙΔΙΚΑ ΘΕΜΑΤΑ </w:t>
        </w:r>
        <w:r w:rsidRPr="009A1102">
          <w:rPr>
            <w:rFonts w:eastAsia="Times New Roman"/>
            <w:szCs w:val="24"/>
            <w:lang w:eastAsia="en-US"/>
          </w:rPr>
          <w:br/>
          <w:t xml:space="preserve">1. Επικύρωση Πρακτικών, σελ. </w:t>
        </w:r>
        <w:r w:rsidRPr="009A1102">
          <w:rPr>
            <w:rFonts w:eastAsia="Times New Roman"/>
            <w:szCs w:val="24"/>
            <w:lang w:eastAsia="en-US"/>
          </w:rPr>
          <w:br/>
          <w:t xml:space="preserve">2. Ανακοινώνεται ότι τη συνεδρίαση παρακολουθούν μαθητές από το 4ο Δημοτικό Σχολείο Ταύρου και από την Ομάδα Ρομποτικής Σχολείων Σάμου, σελ. </w:t>
        </w:r>
        <w:r w:rsidRPr="009A1102">
          <w:rPr>
            <w:rFonts w:eastAsia="Times New Roman"/>
            <w:szCs w:val="24"/>
            <w:lang w:eastAsia="en-US"/>
          </w:rPr>
          <w:br/>
          <w:t xml:space="preserve">3. Επί διαδικαστικού θέματος, σελ. </w:t>
        </w:r>
        <w:r w:rsidRPr="009A1102">
          <w:rPr>
            <w:rFonts w:eastAsia="Times New Roman"/>
            <w:szCs w:val="24"/>
            <w:lang w:eastAsia="en-US"/>
          </w:rPr>
          <w:br/>
          <w:t xml:space="preserve"> </w:t>
        </w:r>
        <w:r w:rsidRPr="009A1102">
          <w:rPr>
            <w:rFonts w:eastAsia="Times New Roman"/>
            <w:szCs w:val="24"/>
            <w:lang w:eastAsia="en-US"/>
          </w:rPr>
          <w:br/>
          <w:t xml:space="preserve">Β. ΚΟΙΝΟΒΟΥΛΕΥΤΙΚΟΣ ΕΛΕΓΧΟΣ </w:t>
        </w:r>
        <w:r w:rsidRPr="009A1102">
          <w:rPr>
            <w:rFonts w:eastAsia="Times New Roman"/>
            <w:szCs w:val="24"/>
            <w:lang w:eastAsia="en-US"/>
          </w:rPr>
          <w:br/>
          <w:t xml:space="preserve">Ανακοίνωση του δελτίου επικαίρων ερωτήσεων της Πέμπτης 31 Μαΐου 2018, σελ. </w:t>
        </w:r>
        <w:r w:rsidRPr="009A1102">
          <w:rPr>
            <w:rFonts w:eastAsia="Times New Roman"/>
            <w:szCs w:val="24"/>
            <w:lang w:eastAsia="en-US"/>
          </w:rPr>
          <w:br/>
          <w:t xml:space="preserve"> </w:t>
        </w:r>
        <w:r w:rsidRPr="009A1102">
          <w:rPr>
            <w:rFonts w:eastAsia="Times New Roman"/>
            <w:szCs w:val="24"/>
            <w:lang w:eastAsia="en-US"/>
          </w:rPr>
          <w:br/>
          <w:t xml:space="preserve">Γ. ΝΟΜΟΘΕΤΙΚΗ ΕΡΓΑΣΙΑ </w:t>
        </w:r>
        <w:r w:rsidRPr="009A1102">
          <w:rPr>
            <w:rFonts w:eastAsia="Times New Roman"/>
            <w:szCs w:val="24"/>
            <w:lang w:eastAsia="en-US"/>
          </w:rPr>
          <w:br/>
          <w:t xml:space="preserve">1. Συζήτηση και ψήφιση επί της αρχής των άρθρων και του συνόλου του σχεδίου νόμου του Υπουργείου Παιδείας,  Έρευνας και Θρησκευμάτων: "Κύρωση της Συμφωνίας μεταξύ του Εκπαιδευτικού, Επιστημονικού και Πολιτιστικού Οργανισμού των Ηνωμένων Εθνών (UNESCO) και της Κυβέρνησης της Ελληνικής Δημοκρατίας αναφορικά με την ίδρυση του Κέντρου Ολοκληρωμένης και Διεπιστημονικής Διαχείρισης Υδάτινων Πόρων στο Αριστοτέλειο Πανεπιστήμιο Θεσσαλονίκης ως Κέντρου Κατηγορίας 2 υπό την Αιγίδα της UNESCO, σελ. </w:t>
        </w:r>
        <w:r w:rsidRPr="009A1102">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Υγείας: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τροποποίηση της Συμφωνίας Υποδοχής μεταξύ της Κυβέρνησης της Ελληνικής Δημοκρατίας και της Παγκόσμιας Οργάνωσης Υγείας για την ίδρυση του Γραφείου Υποστήριξης για την Πρόληψη και τον  Έλεγχο των μη Μεταδιδόμενων Ασθενειών στην Αθήνα και την Ελλάδα", σελ. </w:t>
        </w:r>
      </w:ins>
    </w:p>
    <w:p w14:paraId="72CF407D" w14:textId="77777777" w:rsidR="009A1102" w:rsidRPr="009A1102" w:rsidRDefault="009A1102" w:rsidP="009A1102">
      <w:pPr>
        <w:spacing w:after="0" w:line="360" w:lineRule="auto"/>
        <w:rPr>
          <w:ins w:id="22" w:author="Φλούδα Χριστίνα" w:date="2018-06-05T13:14:00Z"/>
          <w:rFonts w:eastAsia="Times New Roman"/>
          <w:szCs w:val="24"/>
          <w:lang w:eastAsia="en-US"/>
        </w:rPr>
      </w:pPr>
    </w:p>
    <w:p w14:paraId="13E9DEEB" w14:textId="77777777" w:rsidR="009A1102" w:rsidRPr="009A1102" w:rsidRDefault="009A1102" w:rsidP="009A1102">
      <w:pPr>
        <w:spacing w:after="0" w:line="360" w:lineRule="auto"/>
        <w:rPr>
          <w:ins w:id="23" w:author="Φλούδα Χριστίνα" w:date="2018-06-05T13:14:00Z"/>
          <w:rFonts w:eastAsia="Times New Roman"/>
          <w:szCs w:val="24"/>
          <w:lang w:eastAsia="en-US"/>
        </w:rPr>
      </w:pPr>
    </w:p>
    <w:p w14:paraId="0E19993E" w14:textId="77777777" w:rsidR="009A1102" w:rsidRPr="009A1102" w:rsidRDefault="009A1102" w:rsidP="009A1102">
      <w:pPr>
        <w:spacing w:after="0" w:line="360" w:lineRule="auto"/>
        <w:rPr>
          <w:ins w:id="24" w:author="Φλούδα Χριστίνα" w:date="2018-06-05T13:14:00Z"/>
          <w:rFonts w:eastAsia="Times New Roman"/>
          <w:szCs w:val="24"/>
          <w:lang w:eastAsia="en-US"/>
        </w:rPr>
      </w:pPr>
      <w:ins w:id="25" w:author="Φλούδα Χριστίνα" w:date="2018-06-05T13:14:00Z">
        <w:r w:rsidRPr="009A1102">
          <w:rPr>
            <w:rFonts w:eastAsia="Times New Roman"/>
            <w:szCs w:val="24"/>
            <w:lang w:eastAsia="en-US"/>
          </w:rPr>
          <w:t>ΠΡΟΕΔΡΕΥΟΝΤΕΣ</w:t>
        </w:r>
      </w:ins>
    </w:p>
    <w:p w14:paraId="07189806" w14:textId="77777777" w:rsidR="009A1102" w:rsidRPr="009A1102" w:rsidRDefault="009A1102" w:rsidP="009A1102">
      <w:pPr>
        <w:spacing w:after="0" w:line="360" w:lineRule="auto"/>
        <w:rPr>
          <w:ins w:id="26" w:author="Φλούδα Χριστίνα" w:date="2018-06-05T13:14:00Z"/>
          <w:rFonts w:eastAsia="Times New Roman"/>
          <w:szCs w:val="24"/>
          <w:lang w:eastAsia="en-US"/>
        </w:rPr>
      </w:pPr>
    </w:p>
    <w:p w14:paraId="558CD002" w14:textId="77777777" w:rsidR="009A1102" w:rsidRPr="009A1102" w:rsidRDefault="009A1102" w:rsidP="009A1102">
      <w:pPr>
        <w:spacing w:after="0" w:line="360" w:lineRule="auto"/>
        <w:rPr>
          <w:ins w:id="27" w:author="Φλούδα Χριστίνα" w:date="2018-06-05T13:14:00Z"/>
          <w:rFonts w:eastAsia="Times New Roman"/>
          <w:szCs w:val="24"/>
          <w:lang w:eastAsia="en-US"/>
        </w:rPr>
      </w:pPr>
      <w:ins w:id="28" w:author="Φλούδα Χριστίνα" w:date="2018-06-05T13:14:00Z">
        <w:r w:rsidRPr="009A1102">
          <w:rPr>
            <w:rFonts w:eastAsia="Times New Roman"/>
            <w:szCs w:val="24"/>
            <w:lang w:eastAsia="en-US"/>
          </w:rPr>
          <w:t>ΓΕΩΡΓΙΑΔΗΣ Μ., σελ.</w:t>
        </w:r>
      </w:ins>
    </w:p>
    <w:p w14:paraId="1614AE8D" w14:textId="77777777" w:rsidR="009A1102" w:rsidRPr="009A1102" w:rsidRDefault="009A1102" w:rsidP="009A1102">
      <w:pPr>
        <w:spacing w:after="0" w:line="360" w:lineRule="auto"/>
        <w:rPr>
          <w:ins w:id="29" w:author="Φλούδα Χριστίνα" w:date="2018-06-05T13:14:00Z"/>
          <w:rFonts w:eastAsia="Times New Roman"/>
          <w:szCs w:val="24"/>
          <w:lang w:eastAsia="en-US"/>
        </w:rPr>
      </w:pPr>
      <w:ins w:id="30" w:author="Φλούδα Χριστίνα" w:date="2018-06-05T13:14:00Z">
        <w:r w:rsidRPr="009A1102">
          <w:rPr>
            <w:rFonts w:eastAsia="Times New Roman"/>
            <w:szCs w:val="24"/>
            <w:lang w:eastAsia="en-US"/>
          </w:rPr>
          <w:t>ΧΡΙΣΤΟΔΟΥΛΟΠΟΥΛΟΥ Α., σελ.</w:t>
        </w:r>
      </w:ins>
    </w:p>
    <w:p w14:paraId="32791830" w14:textId="77777777" w:rsidR="009A1102" w:rsidRPr="009A1102" w:rsidRDefault="009A1102" w:rsidP="009A1102">
      <w:pPr>
        <w:spacing w:after="0" w:line="360" w:lineRule="auto"/>
        <w:rPr>
          <w:ins w:id="31" w:author="Φλούδα Χριστίνα" w:date="2018-06-05T13:14:00Z"/>
          <w:rFonts w:eastAsia="Times New Roman"/>
          <w:szCs w:val="24"/>
          <w:lang w:eastAsia="en-US"/>
        </w:rPr>
      </w:pPr>
      <w:ins w:id="32" w:author="Φλούδα Χριστίνα" w:date="2018-06-05T13:14:00Z">
        <w:r w:rsidRPr="009A1102">
          <w:rPr>
            <w:rFonts w:eastAsia="Times New Roman"/>
            <w:szCs w:val="24"/>
            <w:lang w:eastAsia="en-US"/>
          </w:rPr>
          <w:br/>
        </w:r>
      </w:ins>
    </w:p>
    <w:p w14:paraId="6AA1AF6B" w14:textId="77777777" w:rsidR="009A1102" w:rsidRPr="009A1102" w:rsidRDefault="009A1102" w:rsidP="009A1102">
      <w:pPr>
        <w:spacing w:after="0" w:line="360" w:lineRule="auto"/>
        <w:rPr>
          <w:ins w:id="33" w:author="Φλούδα Χριστίνα" w:date="2018-06-05T13:14:00Z"/>
          <w:rFonts w:eastAsia="Times New Roman"/>
          <w:szCs w:val="24"/>
          <w:lang w:eastAsia="en-US"/>
        </w:rPr>
      </w:pPr>
      <w:ins w:id="34" w:author="Φλούδα Χριστίνα" w:date="2018-06-05T13:14:00Z">
        <w:r w:rsidRPr="009A1102">
          <w:rPr>
            <w:rFonts w:eastAsia="Times New Roman"/>
            <w:szCs w:val="24"/>
            <w:lang w:eastAsia="en-US"/>
          </w:rPr>
          <w:t>ΟΜΙΛΗΤΕΣ</w:t>
        </w:r>
      </w:ins>
    </w:p>
    <w:p w14:paraId="3968146F" w14:textId="57D38EBC" w:rsidR="009A1102" w:rsidRDefault="009A1102" w:rsidP="009A1102">
      <w:pPr>
        <w:spacing w:after="0" w:line="600" w:lineRule="auto"/>
        <w:ind w:firstLine="720"/>
        <w:jc w:val="center"/>
        <w:rPr>
          <w:ins w:id="35" w:author="Φλούδα Χριστίνα" w:date="2018-06-05T13:14:00Z"/>
          <w:rFonts w:eastAsia="Times New Roman"/>
          <w:szCs w:val="24"/>
        </w:rPr>
      </w:pPr>
      <w:ins w:id="36" w:author="Φλούδα Χριστίνα" w:date="2018-06-05T13:14:00Z">
        <w:r w:rsidRPr="009A1102">
          <w:rPr>
            <w:rFonts w:eastAsia="Times New Roman"/>
            <w:szCs w:val="24"/>
            <w:lang w:eastAsia="en-US"/>
          </w:rPr>
          <w:br/>
          <w:t>Α. Επί διαδικαστικού θέματος:</w:t>
        </w:r>
        <w:r w:rsidRPr="009A1102">
          <w:rPr>
            <w:rFonts w:eastAsia="Times New Roman"/>
            <w:szCs w:val="24"/>
            <w:lang w:eastAsia="en-US"/>
          </w:rPr>
          <w:br/>
          <w:t>ΓΕΩΡΓΙΑΔΗΣ Μ. , σελ.</w:t>
        </w:r>
        <w:r w:rsidRPr="009A1102">
          <w:rPr>
            <w:rFonts w:eastAsia="Times New Roman"/>
            <w:szCs w:val="24"/>
            <w:lang w:eastAsia="en-US"/>
          </w:rPr>
          <w:br/>
          <w:t>ΓΡΕΓΟΣ Α. , σελ.</w:t>
        </w:r>
        <w:r w:rsidRPr="009A1102">
          <w:rPr>
            <w:rFonts w:eastAsia="Times New Roman"/>
            <w:szCs w:val="24"/>
            <w:lang w:eastAsia="en-US"/>
          </w:rPr>
          <w:br/>
          <w:t>ΔΕΛΗΣ Ι. , σελ.</w:t>
        </w:r>
        <w:r w:rsidRPr="009A1102">
          <w:rPr>
            <w:rFonts w:eastAsia="Times New Roman"/>
            <w:szCs w:val="24"/>
            <w:lang w:eastAsia="en-US"/>
          </w:rPr>
          <w:br/>
          <w:t>ΚΕΦΑΛΟΓΙΑΝΝΗΣ Ι. , σελ.</w:t>
        </w:r>
        <w:r w:rsidRPr="009A1102">
          <w:rPr>
            <w:rFonts w:eastAsia="Times New Roman"/>
            <w:szCs w:val="24"/>
            <w:lang w:eastAsia="en-US"/>
          </w:rPr>
          <w:br/>
          <w:t>ΜΠΑΡΓΙΩΤΑΣ Κ. , σελ.</w:t>
        </w:r>
        <w:r w:rsidRPr="009A1102">
          <w:rPr>
            <w:rFonts w:eastAsia="Times New Roman"/>
            <w:szCs w:val="24"/>
            <w:lang w:eastAsia="en-US"/>
          </w:rPr>
          <w:br/>
          <w:t>ΧΡΙΣΤΟΔΟΥΛΟΠΟΥΛΟΥ Α. , σελ.</w:t>
        </w:r>
        <w:r w:rsidRPr="009A1102">
          <w:rPr>
            <w:rFonts w:eastAsia="Times New Roman"/>
            <w:szCs w:val="24"/>
            <w:lang w:eastAsia="en-US"/>
          </w:rPr>
          <w:br/>
        </w:r>
        <w:r w:rsidRPr="009A1102">
          <w:rPr>
            <w:rFonts w:eastAsia="Times New Roman"/>
            <w:szCs w:val="24"/>
            <w:lang w:eastAsia="en-US"/>
          </w:rPr>
          <w:br/>
          <w:t>Β. Επί του σχεδίου νόμου του Υπουργείου Παιδείας,  Έρευνας και Θρησκευμάτων:</w:t>
        </w:r>
        <w:r w:rsidRPr="009A1102">
          <w:rPr>
            <w:rFonts w:eastAsia="Times New Roman"/>
            <w:szCs w:val="24"/>
            <w:lang w:eastAsia="en-US"/>
          </w:rPr>
          <w:br/>
          <w:t>ΑΜΑΝΑΤΙΔΗΣ Ι. , σελ.</w:t>
        </w:r>
        <w:r w:rsidRPr="009A1102">
          <w:rPr>
            <w:rFonts w:eastAsia="Times New Roman"/>
            <w:szCs w:val="24"/>
            <w:lang w:eastAsia="en-US"/>
          </w:rPr>
          <w:br/>
          <w:t>ΓΡΕΓΟΣ Α. , σελ.</w:t>
        </w:r>
        <w:r w:rsidRPr="009A1102">
          <w:rPr>
            <w:rFonts w:eastAsia="Times New Roman"/>
            <w:szCs w:val="24"/>
            <w:lang w:eastAsia="en-US"/>
          </w:rPr>
          <w:br/>
          <w:t>ΔΕΛΗΣ Ι. , σελ.</w:t>
        </w:r>
        <w:r w:rsidRPr="009A1102">
          <w:rPr>
            <w:rFonts w:eastAsia="Times New Roman"/>
            <w:szCs w:val="24"/>
            <w:lang w:eastAsia="en-US"/>
          </w:rPr>
          <w:br/>
          <w:t>ΣΑΡΙΔΗΣ Ι. , σελ.</w:t>
        </w:r>
        <w:r w:rsidRPr="009A1102">
          <w:rPr>
            <w:rFonts w:eastAsia="Times New Roman"/>
            <w:szCs w:val="24"/>
            <w:lang w:eastAsia="en-US"/>
          </w:rPr>
          <w:br/>
          <w:t>ΦΩΤΑΚΗΣ Κ. , σελ.</w:t>
        </w:r>
        <w:r w:rsidRPr="009A1102">
          <w:rPr>
            <w:rFonts w:eastAsia="Times New Roman"/>
            <w:szCs w:val="24"/>
            <w:lang w:eastAsia="en-US"/>
          </w:rPr>
          <w:br/>
        </w:r>
        <w:r w:rsidRPr="009A1102">
          <w:rPr>
            <w:rFonts w:eastAsia="Times New Roman"/>
            <w:szCs w:val="24"/>
            <w:lang w:eastAsia="en-US"/>
          </w:rPr>
          <w:br/>
          <w:t>Γ. Επί του σχεδίου νόμου του Υπουργείου Υγείας:</w:t>
        </w:r>
        <w:r w:rsidRPr="009A1102">
          <w:rPr>
            <w:rFonts w:eastAsia="Times New Roman"/>
            <w:szCs w:val="24"/>
            <w:lang w:eastAsia="en-US"/>
          </w:rPr>
          <w:br/>
          <w:t>ΑΪΒΑΤΙΔΗΣ Ι. , σελ.</w:t>
        </w:r>
        <w:r w:rsidRPr="009A1102">
          <w:rPr>
            <w:rFonts w:eastAsia="Times New Roman"/>
            <w:szCs w:val="24"/>
            <w:lang w:eastAsia="en-US"/>
          </w:rPr>
          <w:br/>
          <w:t>ΔΕΔΕΣ Ι. , σελ.</w:t>
        </w:r>
        <w:r w:rsidRPr="009A1102">
          <w:rPr>
            <w:rFonts w:eastAsia="Times New Roman"/>
            <w:szCs w:val="24"/>
            <w:lang w:eastAsia="en-US"/>
          </w:rPr>
          <w:br/>
          <w:t>ΔΕΛΗΣ Ι. , σελ.</w:t>
        </w:r>
        <w:r w:rsidRPr="009A1102">
          <w:rPr>
            <w:rFonts w:eastAsia="Times New Roman"/>
            <w:szCs w:val="24"/>
            <w:lang w:eastAsia="en-US"/>
          </w:rPr>
          <w:br/>
          <w:t>ΚΕΦΑΛΟΓΙΑΝΝΗΣ Ι. , σελ.</w:t>
        </w:r>
        <w:r w:rsidRPr="009A1102">
          <w:rPr>
            <w:rFonts w:eastAsia="Times New Roman"/>
            <w:szCs w:val="24"/>
            <w:lang w:eastAsia="en-US"/>
          </w:rPr>
          <w:br/>
          <w:t>ΜΑΝΤΑΣ Χ. , σελ.</w:t>
        </w:r>
        <w:r w:rsidRPr="009A1102">
          <w:rPr>
            <w:rFonts w:eastAsia="Times New Roman"/>
            <w:szCs w:val="24"/>
            <w:lang w:eastAsia="en-US"/>
          </w:rPr>
          <w:br/>
          <w:t>ΜΑΥΡΩΤΑΣ Γ. , σελ.</w:t>
        </w:r>
        <w:r w:rsidRPr="009A1102">
          <w:rPr>
            <w:rFonts w:eastAsia="Times New Roman"/>
            <w:szCs w:val="24"/>
            <w:lang w:eastAsia="en-US"/>
          </w:rPr>
          <w:br/>
          <w:t>ΜΠΑΡΓΙΩΤΑΣ Κ. , σελ.</w:t>
        </w:r>
        <w:r w:rsidRPr="009A1102">
          <w:rPr>
            <w:rFonts w:eastAsia="Times New Roman"/>
            <w:szCs w:val="24"/>
            <w:lang w:eastAsia="en-US"/>
          </w:rPr>
          <w:br/>
          <w:t>ΞΑΝΘΟΣ Α. , σελ.</w:t>
        </w:r>
        <w:r w:rsidRPr="009A1102">
          <w:rPr>
            <w:rFonts w:eastAsia="Times New Roman"/>
            <w:szCs w:val="24"/>
            <w:lang w:eastAsia="en-US"/>
          </w:rPr>
          <w:br/>
          <w:t>ΠΟΛΑΚΗΣ Π. , σελ.</w:t>
        </w:r>
        <w:r w:rsidRPr="009A1102">
          <w:rPr>
            <w:rFonts w:eastAsia="Times New Roman"/>
            <w:szCs w:val="24"/>
            <w:lang w:eastAsia="en-US"/>
          </w:rPr>
          <w:br/>
          <w:t>ΣΑΡΙΔΗΣ Ι. , σελ.</w:t>
        </w:r>
        <w:r w:rsidRPr="009A1102">
          <w:rPr>
            <w:rFonts w:eastAsia="Times New Roman"/>
            <w:szCs w:val="24"/>
            <w:lang w:eastAsia="en-US"/>
          </w:rPr>
          <w:br/>
        </w:r>
      </w:ins>
    </w:p>
    <w:p w14:paraId="03E8E4C9" w14:textId="04512E41" w:rsidR="009D706A" w:rsidRDefault="009A1102">
      <w:pPr>
        <w:spacing w:after="0" w:line="600" w:lineRule="auto"/>
        <w:ind w:firstLine="720"/>
        <w:jc w:val="center"/>
        <w:rPr>
          <w:rFonts w:eastAsia="Times New Roman"/>
          <w:szCs w:val="24"/>
        </w:rPr>
      </w:pPr>
      <w:r w:rsidRPr="002B5A90">
        <w:rPr>
          <w:rFonts w:eastAsia="Times New Roman"/>
          <w:szCs w:val="24"/>
        </w:rPr>
        <w:t>ΠΡΑΚΤΙΚΑ ΒΟΥΛΗΣ</w:t>
      </w:r>
    </w:p>
    <w:p w14:paraId="03E8E4CA" w14:textId="77777777" w:rsidR="009D706A" w:rsidRDefault="009A1102">
      <w:pPr>
        <w:spacing w:after="0" w:line="600" w:lineRule="auto"/>
        <w:ind w:firstLine="720"/>
        <w:jc w:val="center"/>
        <w:rPr>
          <w:rFonts w:eastAsia="Times New Roman"/>
          <w:szCs w:val="24"/>
        </w:rPr>
      </w:pPr>
      <w:r>
        <w:rPr>
          <w:rFonts w:eastAsia="Times New Roman"/>
          <w:szCs w:val="24"/>
        </w:rPr>
        <w:t>Ι</w:t>
      </w:r>
      <w:r>
        <w:rPr>
          <w:rFonts w:eastAsia="Times New Roman"/>
          <w:szCs w:val="24"/>
        </w:rPr>
        <w:t>Ζ</w:t>
      </w:r>
      <w:r w:rsidRPr="002B5A90">
        <w:rPr>
          <w:rFonts w:eastAsia="Times New Roman"/>
          <w:szCs w:val="24"/>
        </w:rPr>
        <w:t xml:space="preserve">΄ ΠΕΡΙΟΔΟΣ </w:t>
      </w:r>
    </w:p>
    <w:p w14:paraId="03E8E4CB" w14:textId="77777777" w:rsidR="009D706A" w:rsidRDefault="009A1102">
      <w:pPr>
        <w:spacing w:after="0" w:line="600" w:lineRule="auto"/>
        <w:ind w:firstLine="720"/>
        <w:jc w:val="center"/>
        <w:rPr>
          <w:rFonts w:eastAsia="Times New Roman"/>
          <w:szCs w:val="24"/>
        </w:rPr>
      </w:pPr>
      <w:r w:rsidRPr="002B5A90">
        <w:rPr>
          <w:rFonts w:eastAsia="Times New Roman"/>
          <w:szCs w:val="24"/>
        </w:rPr>
        <w:t>ΠΡΟΕΔΡΕΥΟΜΕΝΗΣ ΚΟΙΝΟΒΟΥΛΕΥΤΙΚΗΣ ΔΗΜΟΚΡΑΤΙΑΣ</w:t>
      </w:r>
    </w:p>
    <w:p w14:paraId="03E8E4CC" w14:textId="77777777" w:rsidR="009D706A" w:rsidRDefault="009A1102">
      <w:pPr>
        <w:spacing w:after="0" w:line="600" w:lineRule="auto"/>
        <w:ind w:firstLine="720"/>
        <w:jc w:val="center"/>
        <w:rPr>
          <w:rFonts w:eastAsia="Times New Roman"/>
          <w:szCs w:val="24"/>
        </w:rPr>
      </w:pPr>
      <w:r>
        <w:rPr>
          <w:rFonts w:eastAsia="Times New Roman"/>
          <w:szCs w:val="24"/>
        </w:rPr>
        <w:t>ΣΥΝΟΔΟΣ Γ</w:t>
      </w:r>
      <w:r w:rsidRPr="002B5A90">
        <w:rPr>
          <w:rFonts w:eastAsia="Times New Roman"/>
          <w:szCs w:val="24"/>
        </w:rPr>
        <w:t>΄</w:t>
      </w:r>
    </w:p>
    <w:p w14:paraId="03E8E4CD" w14:textId="77777777" w:rsidR="009D706A" w:rsidRDefault="009A1102">
      <w:pPr>
        <w:spacing w:after="0" w:line="600" w:lineRule="auto"/>
        <w:ind w:firstLine="720"/>
        <w:jc w:val="center"/>
        <w:rPr>
          <w:rFonts w:eastAsia="Times New Roman"/>
          <w:szCs w:val="24"/>
        </w:rPr>
      </w:pPr>
      <w:r>
        <w:rPr>
          <w:rFonts w:eastAsia="Times New Roman"/>
          <w:szCs w:val="24"/>
        </w:rPr>
        <w:t>ΣΥΝΕΔΡΙΑΣΗ ΡΚΖ</w:t>
      </w:r>
      <w:r w:rsidRPr="002B5A90">
        <w:rPr>
          <w:rFonts w:eastAsia="Times New Roman"/>
          <w:szCs w:val="24"/>
        </w:rPr>
        <w:t>΄</w:t>
      </w:r>
    </w:p>
    <w:p w14:paraId="03E8E4CE" w14:textId="77777777" w:rsidR="009D706A" w:rsidRDefault="009A1102">
      <w:pPr>
        <w:spacing w:after="0" w:line="600" w:lineRule="auto"/>
        <w:ind w:firstLine="720"/>
        <w:jc w:val="center"/>
        <w:rPr>
          <w:rFonts w:eastAsia="Times New Roman"/>
          <w:szCs w:val="24"/>
        </w:rPr>
      </w:pPr>
      <w:r w:rsidRPr="002B5A90">
        <w:rPr>
          <w:rFonts w:eastAsia="Times New Roman"/>
          <w:szCs w:val="24"/>
        </w:rPr>
        <w:t xml:space="preserve">Τετάρτη </w:t>
      </w:r>
      <w:r>
        <w:rPr>
          <w:rFonts w:eastAsia="Times New Roman"/>
          <w:szCs w:val="24"/>
        </w:rPr>
        <w:t>30</w:t>
      </w:r>
      <w:r w:rsidRPr="002B5A90">
        <w:rPr>
          <w:rFonts w:eastAsia="Times New Roman"/>
          <w:szCs w:val="24"/>
        </w:rPr>
        <w:t xml:space="preserve"> </w:t>
      </w:r>
      <w:r>
        <w:rPr>
          <w:rFonts w:eastAsia="Times New Roman"/>
          <w:szCs w:val="24"/>
        </w:rPr>
        <w:t>Μαΐου 2018</w:t>
      </w:r>
    </w:p>
    <w:p w14:paraId="03E8E4CF" w14:textId="77777777" w:rsidR="009D706A" w:rsidRDefault="009A1102">
      <w:pPr>
        <w:spacing w:after="0" w:line="600" w:lineRule="auto"/>
        <w:ind w:firstLine="720"/>
        <w:jc w:val="both"/>
        <w:rPr>
          <w:rFonts w:eastAsia="Times New Roman"/>
          <w:szCs w:val="24"/>
        </w:rPr>
      </w:pPr>
      <w:r w:rsidRPr="002B5A90">
        <w:rPr>
          <w:rFonts w:eastAsia="Times New Roman"/>
          <w:szCs w:val="24"/>
        </w:rPr>
        <w:t xml:space="preserve">Αθήνα, σήμερα στις </w:t>
      </w:r>
      <w:r>
        <w:rPr>
          <w:rFonts w:eastAsia="Times New Roman"/>
          <w:szCs w:val="24"/>
        </w:rPr>
        <w:t>30 Μαΐου 2018, ημέρα Τετάρτη και ώρα 10.16</w:t>
      </w:r>
      <w:r w:rsidRPr="002B5A90">
        <w:rPr>
          <w:rFonts w:eastAsia="Times New Roman"/>
          <w:szCs w:val="24"/>
        </w:rPr>
        <w:t>΄</w:t>
      </w:r>
      <w:r w:rsidRPr="00EA61CE">
        <w:rPr>
          <w:rFonts w:eastAsia="Times New Roman"/>
          <w:szCs w:val="24"/>
        </w:rPr>
        <w:t>,</w:t>
      </w:r>
      <w:r w:rsidRPr="002B5A9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Θ</w:t>
      </w:r>
      <w:r>
        <w:rPr>
          <w:rFonts w:eastAsia="Times New Roman"/>
          <w:szCs w:val="24"/>
        </w:rPr>
        <w:t>΄</w:t>
      </w:r>
      <w:r>
        <w:rPr>
          <w:rFonts w:eastAsia="Times New Roman"/>
          <w:szCs w:val="24"/>
        </w:rPr>
        <w:t xml:space="preserve"> Αντιπροέδρου </w:t>
      </w:r>
      <w:r w:rsidRPr="002B5A90">
        <w:rPr>
          <w:rFonts w:eastAsia="Times New Roman"/>
          <w:szCs w:val="24"/>
        </w:rPr>
        <w:t xml:space="preserve">αυτής κ. </w:t>
      </w:r>
      <w:r w:rsidRPr="00CA6248">
        <w:rPr>
          <w:rFonts w:eastAsia="Times New Roman"/>
          <w:b/>
          <w:szCs w:val="24"/>
        </w:rPr>
        <w:t>ΜΑΡΙΟΥ ΓΕΩΡΓΙΑΔΗ</w:t>
      </w:r>
      <w:r w:rsidRPr="00EA61CE">
        <w:rPr>
          <w:rFonts w:eastAsia="Times New Roman"/>
          <w:szCs w:val="24"/>
        </w:rPr>
        <w:t>.</w:t>
      </w:r>
    </w:p>
    <w:p w14:paraId="03E8E4D0" w14:textId="77777777" w:rsidR="009D706A" w:rsidRDefault="009A1102">
      <w:pPr>
        <w:spacing w:after="0" w:line="600" w:lineRule="auto"/>
        <w:ind w:firstLine="720"/>
        <w:jc w:val="both"/>
        <w:rPr>
          <w:rFonts w:eastAsia="Times New Roman"/>
          <w:szCs w:val="24"/>
        </w:rPr>
      </w:pPr>
      <w:r w:rsidRPr="00FC1D3D">
        <w:rPr>
          <w:rFonts w:eastAsia="Times New Roman"/>
          <w:b/>
          <w:bCs/>
          <w:szCs w:val="24"/>
        </w:rPr>
        <w:t>ΠΡΟΕΔΡΕΥΩΝ (Μάριος Γεωργιάδης):</w:t>
      </w:r>
      <w:r>
        <w:rPr>
          <w:rFonts w:eastAsia="Times New Roman"/>
          <w:b/>
          <w:bCs/>
          <w:szCs w:val="24"/>
        </w:rPr>
        <w:t xml:space="preserve"> </w:t>
      </w:r>
      <w:r w:rsidRPr="002B5A90">
        <w:rPr>
          <w:rFonts w:eastAsia="Times New Roman"/>
          <w:szCs w:val="24"/>
        </w:rPr>
        <w:t>Κυρίες και κύριοι συνάδελφοι, αρχίζει η συνεδρίαση.</w:t>
      </w:r>
    </w:p>
    <w:p w14:paraId="03E8E4D1" w14:textId="77777777" w:rsidR="009D706A" w:rsidRDefault="009A1102">
      <w:pPr>
        <w:spacing w:after="0" w:line="600" w:lineRule="auto"/>
        <w:ind w:firstLine="720"/>
        <w:jc w:val="both"/>
        <w:rPr>
          <w:rFonts w:eastAsia="Times New Roman"/>
          <w:szCs w:val="24"/>
        </w:rPr>
      </w:pPr>
      <w:r w:rsidRPr="002B5A90">
        <w:rPr>
          <w:rFonts w:eastAsia="Times New Roman"/>
          <w:szCs w:val="24"/>
        </w:rPr>
        <w:t>(ΕΠΙΚΥΡΩΣΗ Π</w:t>
      </w:r>
      <w:r w:rsidRPr="002B5A90">
        <w:rPr>
          <w:rFonts w:eastAsia="Times New Roman"/>
          <w:szCs w:val="24"/>
        </w:rPr>
        <w:t xml:space="preserve">ΡΑΚΤΙΚΩΝ: Σύμφωνα με την από </w:t>
      </w:r>
      <w:r w:rsidRPr="00FC1D3D">
        <w:rPr>
          <w:rFonts w:eastAsia="Times New Roman"/>
          <w:szCs w:val="24"/>
        </w:rPr>
        <w:t>29-5-2018</w:t>
      </w:r>
      <w:r w:rsidRPr="002B5A90">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ΡΚΣΤ΄</w:t>
      </w:r>
      <w:r w:rsidRPr="002B5A90">
        <w:rPr>
          <w:rFonts w:eastAsia="Times New Roman"/>
          <w:szCs w:val="24"/>
        </w:rPr>
        <w:t xml:space="preserve"> συνεδριά</w:t>
      </w:r>
      <w:r w:rsidRPr="002B5A90">
        <w:rPr>
          <w:rFonts w:eastAsia="Times New Roman"/>
          <w:szCs w:val="24"/>
        </w:rPr>
        <w:lastRenderedPageBreak/>
        <w:t xml:space="preserve">σεώς του, της </w:t>
      </w:r>
      <w:r w:rsidRPr="00FC1D3D">
        <w:rPr>
          <w:rFonts w:eastAsia="Times New Roman"/>
          <w:szCs w:val="24"/>
        </w:rPr>
        <w:t xml:space="preserve">Τρίτης </w:t>
      </w:r>
      <w:r>
        <w:rPr>
          <w:rFonts w:eastAsia="Times New Roman"/>
          <w:szCs w:val="24"/>
        </w:rPr>
        <w:t>29 Μαΐου 2018</w:t>
      </w:r>
      <w:r w:rsidRPr="002B5A90">
        <w:rPr>
          <w:rFonts w:eastAsia="Times New Roman"/>
          <w:szCs w:val="24"/>
        </w:rPr>
        <w:t>, σε ό</w:t>
      </w:r>
      <w:r>
        <w:rPr>
          <w:rFonts w:eastAsia="Times New Roman"/>
          <w:szCs w:val="24"/>
        </w:rPr>
        <w:t>,τι αφορά την ψήφιση στο σύνολο του σχεδίου νόμου</w:t>
      </w:r>
      <w:r>
        <w:rPr>
          <w:rFonts w:eastAsia="Times New Roman"/>
          <w:szCs w:val="24"/>
        </w:rPr>
        <w:t>:</w:t>
      </w:r>
      <w:r w:rsidRPr="002B5A90">
        <w:rPr>
          <w:rFonts w:eastAsia="Times New Roman"/>
          <w:szCs w:val="24"/>
        </w:rPr>
        <w:t xml:space="preserve"> «</w:t>
      </w:r>
      <w:r>
        <w:rPr>
          <w:rFonts w:eastAsia="Times New Roman"/>
          <w:szCs w:val="24"/>
        </w:rPr>
        <w:t>Τροποποίηση του ν.3190/1955 περ</w:t>
      </w:r>
      <w:r>
        <w:rPr>
          <w:rFonts w:eastAsia="Times New Roman"/>
          <w:szCs w:val="24"/>
        </w:rPr>
        <w:t>ί Εταιρειών Περιορισμένης Ευθύνης και άλλες διατάξεις».</w:t>
      </w:r>
      <w:r w:rsidRPr="002B5A90">
        <w:rPr>
          <w:rFonts w:eastAsia="Times New Roman"/>
          <w:szCs w:val="24"/>
        </w:rPr>
        <w:t>)</w:t>
      </w:r>
    </w:p>
    <w:p w14:paraId="03E8E4D2" w14:textId="77777777" w:rsidR="009D706A" w:rsidRDefault="009A1102">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το δελτίο επικαίρων ερωτήσεων της Πέμπτης 31 Μαΐου 2018. </w:t>
      </w:r>
    </w:p>
    <w:p w14:paraId="03E8E4D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03E8E4D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1. Η με αριθμό 1709/29-5-2018 επίκαιρη ερώτηση του Βουλευτή Εύβοιας του Συνασπισμού Ριζοσπαστικής Αριστεράς κ. Γεωργίου Ακριώτη προς την Υπουργό Πολιτισμού και Αθλητισμού, με θέμα: «Δημοτική αγορά Χαλκίδας».</w:t>
      </w:r>
    </w:p>
    <w:p w14:paraId="03E8E4D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2. Η με αριθμό 1703/25-5-201</w:t>
      </w:r>
      <w:r>
        <w:rPr>
          <w:rFonts w:eastAsia="Times New Roman" w:cs="Times New Roman"/>
          <w:szCs w:val="24"/>
        </w:rPr>
        <w:t>8 επίκαιρη ερώτηση του Βουλευτή Β΄ Θεσσαλονίκης της Νέας Δημοκρατίας κ. Σάββα Αναστασιάδη προς τον Υπουργό Εξωτερικών, με θέμα: «Επαναλειτουργία και ανασύσταση Συμβουλίου Απόδημου Ελληνισμού».</w:t>
      </w:r>
    </w:p>
    <w:p w14:paraId="03E8E4D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3. Η με αριθμό 1698/24-5-2018 επίκαιρη ερώτηση του Ε΄ Αντιπροέδ</w:t>
      </w:r>
      <w:r>
        <w:rPr>
          <w:rFonts w:eastAsia="Times New Roman" w:cs="Times New Roman"/>
          <w:szCs w:val="24"/>
        </w:rPr>
        <w:t>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Εσωτερικών, με θέμα: «Προβλήματα λειτουργίας της ΕΛΑΣ στη Δωδεκάνησο μέσα στην τουριστική περίοδο».</w:t>
      </w:r>
    </w:p>
    <w:p w14:paraId="03E8E4D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4. Η με αριθμό 1713/29-5-2018 </w:t>
      </w:r>
      <w:r>
        <w:rPr>
          <w:rFonts w:eastAsia="Times New Roman" w:cs="Times New Roman"/>
          <w:szCs w:val="24"/>
        </w:rPr>
        <w:t>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την Υπουργό Πολιτισμού και Αθλητισμού, σχετικά με τις ανάγκες φύλαξης και καθαριότητας μουσείων και αρχαιολογικών χώρων.</w:t>
      </w:r>
    </w:p>
    <w:p w14:paraId="03E8E4D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5. Η με αριθμό 1693/23-5-2018 ε</w:t>
      </w:r>
      <w:r>
        <w:rPr>
          <w:rFonts w:eastAsia="Times New Roman" w:cs="Times New Roman"/>
          <w:szCs w:val="24"/>
        </w:rPr>
        <w:t>πίκαιρη ερώτηση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Εσωτερικών, με θέμα: «Το τελευταίο χτύπημα του </w:t>
      </w:r>
      <w:proofErr w:type="spellStart"/>
      <w:r>
        <w:rPr>
          <w:rFonts w:eastAsia="Times New Roman" w:cs="Times New Roman"/>
          <w:szCs w:val="24"/>
        </w:rPr>
        <w:t>Ρουβίκωνα</w:t>
      </w:r>
      <w:proofErr w:type="spellEnd"/>
      <w:r>
        <w:rPr>
          <w:rFonts w:eastAsia="Times New Roman" w:cs="Times New Roman"/>
          <w:szCs w:val="24"/>
        </w:rPr>
        <w:t xml:space="preserve"> – Διανομή φυλλαδίων για τη δράση του στην Αθήνα».</w:t>
      </w:r>
    </w:p>
    <w:p w14:paraId="03E8E4D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6. Η με αριθμό</w:t>
      </w:r>
      <w:r>
        <w:rPr>
          <w:rFonts w:eastAsia="Times New Roman" w:cs="Times New Roman"/>
          <w:szCs w:val="24"/>
        </w:rPr>
        <w:t xml:space="preserve"> 1714/29-5-2018 επίκαιρη ερώτηση του Βουλευτή Αττικής του Κομμουνιστικού Κόμματος Ελλάδ</w:t>
      </w:r>
      <w:r>
        <w:rPr>
          <w:rFonts w:eastAsia="Times New Roman" w:cs="Times New Roman"/>
          <w:szCs w:val="24"/>
        </w:rPr>
        <w:t>α</w:t>
      </w:r>
      <w:r>
        <w:rPr>
          <w:rFonts w:eastAsia="Times New Roman" w:cs="Times New Roman"/>
          <w:szCs w:val="24"/>
        </w:rPr>
        <w:t xml:space="preserve">ς κ. Ιωάννη Γκιόκα προς τον Υπουργό Εσωτερικών, με </w:t>
      </w:r>
      <w:r>
        <w:rPr>
          <w:rFonts w:eastAsia="Times New Roman" w:cs="Times New Roman"/>
          <w:szCs w:val="24"/>
        </w:rPr>
        <w:lastRenderedPageBreak/>
        <w:t>θέμα: «Όχι στον πανάκριβο ΧΥΤΑ Γραμματικού, καταστροφικό για την υγεία και το περιβάλλον».</w:t>
      </w:r>
    </w:p>
    <w:p w14:paraId="03E8E4D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w:t>
      </w:r>
      <w:r>
        <w:rPr>
          <w:rFonts w:eastAsia="Times New Roman" w:cs="Times New Roman"/>
          <w:szCs w:val="24"/>
        </w:rPr>
        <w:t>τερου Κύκλου (Άρθρο 130 πα</w:t>
      </w:r>
      <w:r>
        <w:rPr>
          <w:rFonts w:eastAsia="Times New Roman" w:cs="Times New Roman"/>
          <w:szCs w:val="24"/>
        </w:rPr>
        <w:t>ράγραφοι</w:t>
      </w:r>
      <w:r>
        <w:rPr>
          <w:rFonts w:eastAsia="Times New Roman" w:cs="Times New Roman"/>
          <w:szCs w:val="24"/>
        </w:rPr>
        <w:t xml:space="preserve"> 2 και 3</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03E8E4D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1. Η με αριθμό 1702/25-5-2018 επίκαιρη ερώτηση του Βουλευτή Χίου της Νέας Δημοκρατίας κ. Νότη </w:t>
      </w:r>
      <w:proofErr w:type="spellStart"/>
      <w:r>
        <w:rPr>
          <w:rFonts w:eastAsia="Times New Roman" w:cs="Times New Roman"/>
          <w:szCs w:val="24"/>
        </w:rPr>
        <w:t>Μηταράκη</w:t>
      </w:r>
      <w:proofErr w:type="spellEnd"/>
      <w:r>
        <w:rPr>
          <w:rFonts w:eastAsia="Times New Roman" w:cs="Times New Roman"/>
          <w:szCs w:val="24"/>
        </w:rPr>
        <w:t xml:space="preserve"> προς τον Υπουργό Υποδομών και Μεταφορών, με θέμα: «Προμελέτη και χρηματοδότηση έργω</w:t>
      </w:r>
      <w:r>
        <w:rPr>
          <w:rFonts w:eastAsia="Times New Roman" w:cs="Times New Roman"/>
          <w:szCs w:val="24"/>
        </w:rPr>
        <w:t>ν αεροδρομίου Χίου».</w:t>
      </w:r>
    </w:p>
    <w:p w14:paraId="03E8E4D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2. Η με αριθμό 1716/29-5-2018 επίκαιρη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«Άμεση πληρωμή του υπολοίπου της ενί</w:t>
      </w:r>
      <w:r>
        <w:rPr>
          <w:rFonts w:eastAsia="Times New Roman" w:cs="Times New Roman"/>
          <w:szCs w:val="24"/>
        </w:rPr>
        <w:t>σχυσης του προγράμματος νέων αγροτών του 2014».</w:t>
      </w:r>
    </w:p>
    <w:p w14:paraId="03E8E4D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3. Η με αριθμό 1715/29-5-2018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με θέμα: «Μέτρα πρόληψης για την αποφυγή εκδήλωσης δασ</w:t>
      </w:r>
      <w:r>
        <w:rPr>
          <w:rFonts w:eastAsia="Times New Roman" w:cs="Times New Roman"/>
          <w:szCs w:val="24"/>
        </w:rPr>
        <w:t>ικών πυρκαγιών και αντιμετώπισης των συνεπειών τους εν όψει της νέας αντιπυρικής περιόδου».</w:t>
      </w:r>
    </w:p>
    <w:p w14:paraId="03E8E4D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4. Η με αριθμό 1672/21-5-2018 </w:t>
      </w:r>
      <w:r>
        <w:rPr>
          <w:rFonts w:eastAsia="Times New Roman" w:cs="Times New Roman"/>
          <w:szCs w:val="24"/>
        </w:rPr>
        <w:t>ε</w:t>
      </w:r>
      <w:r>
        <w:rPr>
          <w:rFonts w:eastAsia="Times New Roman" w:cs="Times New Roman"/>
          <w:szCs w:val="24"/>
        </w:rPr>
        <w:t>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Κωνσταντίνου Κατσαφάδου προς τον Υπουργό Εσωτερικών, με θέμα: «Αντιπ</w:t>
      </w:r>
      <w:r>
        <w:rPr>
          <w:rFonts w:eastAsia="Times New Roman" w:cs="Times New Roman"/>
          <w:szCs w:val="24"/>
        </w:rPr>
        <w:t>υρική προετοιμασία της χώρας εν όψει της καλοκαιρινής περιόδου».</w:t>
      </w:r>
    </w:p>
    <w:p w14:paraId="03E8E4D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5. Η με αριθμό 1668/18-5-2018 επίκαιρη ερώτηση 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 «Ύποπτε</w:t>
      </w:r>
      <w:r>
        <w:rPr>
          <w:rFonts w:eastAsia="Times New Roman" w:cs="Times New Roman"/>
          <w:szCs w:val="24"/>
        </w:rPr>
        <w:t xml:space="preserve">ς “καινοτομίες” του Υπουργείου Πολιτισμού και Αθλητισμού».  </w:t>
      </w:r>
    </w:p>
    <w:p w14:paraId="03E8E4E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6. Η με αριθμό 1673/21-5-2018 επίκαιρη ερώτηση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Εσωτερικών, με θέμα: «Προβλήματα στον καταυλισμό </w:t>
      </w:r>
      <w:proofErr w:type="spellStart"/>
      <w:r>
        <w:rPr>
          <w:rFonts w:eastAsia="Times New Roman" w:cs="Times New Roman"/>
          <w:szCs w:val="24"/>
        </w:rPr>
        <w:t>Ρομά</w:t>
      </w:r>
      <w:proofErr w:type="spellEnd"/>
      <w:r>
        <w:rPr>
          <w:rFonts w:eastAsia="Times New Roman" w:cs="Times New Roman"/>
          <w:szCs w:val="24"/>
        </w:rPr>
        <w:t xml:space="preserve"> της Πάτρας».</w:t>
      </w:r>
    </w:p>
    <w:p w14:paraId="03E8E4E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7.</w:t>
      </w:r>
      <w:r>
        <w:rPr>
          <w:rFonts w:eastAsia="Times New Roman" w:cs="Times New Roman"/>
          <w:szCs w:val="24"/>
        </w:rPr>
        <w:t xml:space="preserve"> Η με αριθμό 1609/7-5-2018 επίκαιρη ερώτηση του Βουλευτή Λ</w:t>
      </w:r>
      <w:r>
        <w:rPr>
          <w:rFonts w:eastAsia="Times New Roman" w:cs="Times New Roman"/>
          <w:szCs w:val="24"/>
        </w:rPr>
        <w:t>αρίση</w:t>
      </w:r>
      <w:r>
        <w:rPr>
          <w:rFonts w:eastAsia="Times New Roman" w:cs="Times New Roman"/>
          <w:szCs w:val="24"/>
        </w:rPr>
        <w:t xml:space="preserve">ς της Νέας Δημοκρατίας κ.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τον Υπουργό Εσωτερικών, με θέμα: «Επιστολή διαμαρτυρίας και απόγνωσης κατοίκων των Εξαρχείων».</w:t>
      </w:r>
    </w:p>
    <w:p w14:paraId="03E8E4E2"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8. Η με αριθμό 1615/8-5-2018 επίκαιρη ερώτηση </w:t>
      </w:r>
      <w:r>
        <w:rPr>
          <w:rFonts w:eastAsia="Times New Roman" w:cs="Times New Roman"/>
          <w:szCs w:val="24"/>
        </w:rPr>
        <w:t>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Εύης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Εσωτερικών, με θέμα: «Μηδενική ανοχή των κατοίκων των Εξαρχείων στην ανεπάρκεια σχεδίου αντιμετώπισης της επικίνδυνης κατάστασης στην περιοχή».</w:t>
      </w:r>
    </w:p>
    <w:p w14:paraId="03E8E4E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9.</w:t>
      </w:r>
      <w:r>
        <w:rPr>
          <w:rFonts w:eastAsia="Times New Roman" w:cs="Times New Roman"/>
          <w:szCs w:val="24"/>
        </w:rPr>
        <w:t xml:space="preserve"> Η με αριθμό 1554/24-4-2018 επίκαιρη ερώτηση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Χρήστου Χατζησάββα προς τον Υπουργό Εσωτερικών, σχετικά με την «ανέγερση κτηρίου για τη στέγαση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ε</w:t>
      </w:r>
      <w:r>
        <w:rPr>
          <w:rFonts w:eastAsia="Times New Roman" w:cs="Times New Roman"/>
          <w:szCs w:val="24"/>
        </w:rPr>
        <w:t xml:space="preserve">θνικών </w:t>
      </w:r>
      <w:r>
        <w:rPr>
          <w:rFonts w:eastAsia="Times New Roman" w:cs="Times New Roman"/>
          <w:szCs w:val="24"/>
        </w:rPr>
        <w:t>ο</w:t>
      </w:r>
      <w:r>
        <w:rPr>
          <w:rFonts w:eastAsia="Times New Roman" w:cs="Times New Roman"/>
          <w:szCs w:val="24"/>
        </w:rPr>
        <w:t xml:space="preserve">δών </w:t>
      </w:r>
      <w:proofErr w:type="spellStart"/>
      <w:r>
        <w:rPr>
          <w:rFonts w:eastAsia="Times New Roman" w:cs="Times New Roman"/>
          <w:szCs w:val="24"/>
        </w:rPr>
        <w:t>Παιονίας</w:t>
      </w:r>
      <w:proofErr w:type="spellEnd"/>
      <w:r>
        <w:rPr>
          <w:rFonts w:eastAsia="Times New Roman" w:cs="Times New Roman"/>
          <w:szCs w:val="24"/>
        </w:rPr>
        <w:t>».</w:t>
      </w:r>
    </w:p>
    <w:p w14:paraId="03E8E4E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10. Η με αριθμό </w:t>
      </w:r>
      <w:r>
        <w:rPr>
          <w:rFonts w:eastAsia="Times New Roman" w:cs="Times New Roman"/>
          <w:szCs w:val="24"/>
        </w:rPr>
        <w:t>1151/26-2-2018 επίκαιρη ερώτηση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Χρήστου Χατζησάββα προς τον Υπουργό Εσωτερικών, με θέμα: «Ερωτήματα σχετικώς με την υπόθεση πράκτορα βάσει αποκαλύψεων του Π. Καμμένου».</w:t>
      </w:r>
    </w:p>
    <w:p w14:paraId="03E8E4E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11. Η με αριθμό 1628/11-5-2018</w:t>
      </w:r>
      <w:r>
        <w:rPr>
          <w:rFonts w:eastAsia="Times New Roman" w:cs="Times New Roman"/>
          <w:szCs w:val="24"/>
        </w:rPr>
        <w:t xml:space="preserve"> επίκαιρη ερώτηση του Ανεξάρτητου Βουλευτή Β΄ Αθηνών κ. Ευσταθίου (Στάθη) Παναγούλη προς τον Υπουργό Εσωτερικών, με θέμα: «Εγκληματικότητα και κάθε λογής επιθέσεις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w:t>
      </w:r>
    </w:p>
    <w:p w14:paraId="03E8E4E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12. Η με αριθμό 1648/15-5-2018 επίκα</w:t>
      </w:r>
      <w:r>
        <w:rPr>
          <w:rFonts w:eastAsia="Times New Roman" w:cs="Times New Roman"/>
          <w:szCs w:val="24"/>
        </w:rPr>
        <w:t>ιρη ερώτηση της Ανεξάρτητης Βουλευτού Β΄ Αθηνών κ</w:t>
      </w:r>
      <w:r>
        <w:rPr>
          <w:rFonts w:eastAsia="Times New Roman" w:cs="Times New Roman"/>
          <w:szCs w:val="24"/>
        </w:rPr>
        <w:t>.</w:t>
      </w:r>
      <w:r>
        <w:rPr>
          <w:rFonts w:eastAsia="Times New Roman" w:cs="Times New Roman"/>
          <w:szCs w:val="24"/>
        </w:rPr>
        <w:t xml:space="preserve"> Αικατερίνης Παπακώστα - Σιδηροπούλου προς την Υπουργό Πολιτισμού και Αθλητισμού, με θέμα: «Ίδρυση Ακαδημίας Τεχνών». </w:t>
      </w:r>
    </w:p>
    <w:p w14:paraId="03E8E4E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 </w:t>
      </w:r>
      <w:r>
        <w:rPr>
          <w:rFonts w:eastAsia="Times New Roman" w:cs="Times New Roman"/>
          <w:szCs w:val="24"/>
        </w:rPr>
        <w:t>ΕΡΩΤΗΣΕΙΣ (Άρθρο 130 παρ</w:t>
      </w:r>
      <w:r>
        <w:rPr>
          <w:rFonts w:eastAsia="Times New Roman" w:cs="Times New Roman"/>
          <w:szCs w:val="24"/>
        </w:rPr>
        <w:t>άγραφος</w:t>
      </w:r>
      <w:r>
        <w:rPr>
          <w:rFonts w:eastAsia="Times New Roman" w:cs="Times New Roman"/>
          <w:szCs w:val="24"/>
        </w:rPr>
        <w:t xml:space="preserve"> 5</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03E8E4E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1. Η με αριθμό </w:t>
      </w:r>
      <w:r>
        <w:rPr>
          <w:rFonts w:eastAsia="Times New Roman" w:cs="Times New Roman"/>
          <w:szCs w:val="24"/>
        </w:rPr>
        <w:t>129/4-10-2017 ερώτηση του Βουλευτή Ροδόπης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proofErr w:type="spellStart"/>
      <w:r>
        <w:rPr>
          <w:rFonts w:eastAsia="Times New Roman" w:cs="Times New Roman"/>
          <w:szCs w:val="24"/>
        </w:rPr>
        <w:t>Ιλχάν</w:t>
      </w:r>
      <w:proofErr w:type="spellEnd"/>
      <w:r>
        <w:rPr>
          <w:rFonts w:eastAsia="Times New Roman" w:cs="Times New Roman"/>
          <w:szCs w:val="24"/>
        </w:rPr>
        <w:t xml:space="preserve"> Αχμέτ προς τον Υπουργό Αγροτικής Ανάπτυξης και Τροφίμων, με θέμα: «Ενίσχυση καπνοκαλλιεργητών της Θράκης».</w:t>
      </w:r>
    </w:p>
    <w:p w14:paraId="03E8E4E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2. Η με αριθμό 3810/27-2-2018 ερώτηση του Βουλευτή Ηρ</w:t>
      </w:r>
      <w:r>
        <w:rPr>
          <w:rFonts w:eastAsia="Times New Roman" w:cs="Times New Roman"/>
          <w:szCs w:val="24"/>
        </w:rPr>
        <w:t>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«Να διενεργηθεί άμεσα ο σχετικός διαγωνισμός και να προχωρήσει επιτέλους η κατασκευή του κόμβου Αγ. Πελαγίας».</w:t>
      </w:r>
    </w:p>
    <w:p w14:paraId="03E8E4E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3. Η με αριθμό 519</w:t>
      </w:r>
      <w:r>
        <w:rPr>
          <w:rFonts w:eastAsia="Times New Roman" w:cs="Times New Roman"/>
          <w:szCs w:val="24"/>
        </w:rPr>
        <w:t>6/17-4-2018 ερώτηση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Ιωάννη Κουτσούκου προς τον Υπουργό Υποδομών και Μεταφορών, με θέμα: «Παρήλθε και η 12η Μαρτίου, η τελευταία προθεσμία που έθεσε ο κ. </w:t>
      </w:r>
      <w:proofErr w:type="spellStart"/>
      <w:r>
        <w:rPr>
          <w:rFonts w:eastAsia="Times New Roman" w:cs="Times New Roman"/>
          <w:szCs w:val="24"/>
        </w:rPr>
        <w:t>Σπίρτζης</w:t>
      </w:r>
      <w:proofErr w:type="spellEnd"/>
      <w:r>
        <w:rPr>
          <w:rFonts w:eastAsia="Times New Roman" w:cs="Times New Roman"/>
          <w:szCs w:val="24"/>
        </w:rPr>
        <w:t xml:space="preserve"> για την εκκίνηση των διαδικ</w:t>
      </w:r>
      <w:r>
        <w:rPr>
          <w:rFonts w:eastAsia="Times New Roman" w:cs="Times New Roman"/>
          <w:szCs w:val="24"/>
        </w:rPr>
        <w:t>ασιών έναρξης του έργου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Πύργος.</w:t>
      </w:r>
    </w:p>
    <w:p w14:paraId="03E8E4E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w:t>
      </w:r>
      <w:r>
        <w:rPr>
          <w:rFonts w:eastAsia="Times New Roman" w:cs="Times New Roman"/>
          <w:szCs w:val="24"/>
        </w:rPr>
        <w:t>όμαστε</w:t>
      </w:r>
      <w:r>
        <w:rPr>
          <w:rFonts w:eastAsia="Times New Roman" w:cs="Times New Roman"/>
          <w:szCs w:val="24"/>
        </w:rPr>
        <w:t xml:space="preserve"> στην ημερήσια διάταξης της </w:t>
      </w:r>
    </w:p>
    <w:p w14:paraId="03E8E4EC" w14:textId="77777777" w:rsidR="009D706A" w:rsidRDefault="009A1102">
      <w:pPr>
        <w:spacing w:after="0" w:line="600" w:lineRule="auto"/>
        <w:ind w:firstLine="720"/>
        <w:jc w:val="center"/>
        <w:rPr>
          <w:rFonts w:eastAsia="Times New Roman" w:cs="Times New Roman"/>
          <w:b/>
          <w:szCs w:val="24"/>
        </w:rPr>
      </w:pPr>
      <w:r w:rsidRPr="00AE4E72">
        <w:rPr>
          <w:rFonts w:eastAsia="Times New Roman" w:cs="Times New Roman"/>
          <w:b/>
          <w:szCs w:val="24"/>
        </w:rPr>
        <w:t>ΝΟΜΟΘΕΤΙΚΗΣ ΕΡΓΑΣΙΑΣ</w:t>
      </w:r>
    </w:p>
    <w:p w14:paraId="03E8E4E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Παιδείας, Έρευνας και Θρ</w:t>
      </w:r>
      <w:r>
        <w:rPr>
          <w:rFonts w:eastAsia="Times New Roman" w:cs="Times New Roman"/>
          <w:szCs w:val="24"/>
        </w:rPr>
        <w:t>ησκευμάτων: «Κύρωση της Συμφωνίας μεταξύ του Εκπαιδευτικού, Επιστημονικού και Πολιτιστικού Οργανισμού των Ηνωμένων Εθνών (UNESCO) και της Κυβέρνησης της Ελληνικής Δημοκρατίας αναφορικά με την ίδρυση του Κέντρου Ολοκληρωμένης και Διεπιστημονικής Διαχείρισης</w:t>
      </w:r>
      <w:r>
        <w:rPr>
          <w:rFonts w:eastAsia="Times New Roman" w:cs="Times New Roman"/>
          <w:szCs w:val="24"/>
        </w:rPr>
        <w:t xml:space="preserve"> Υδάτινων Πόρων στο Αριστοτέλειο Πανεπιστήμιο Θεσσαλονίκης ως Κέντρου Κατηγορίας 2 υπό την Αιγίδα της UNESCO».</w:t>
      </w:r>
    </w:p>
    <w:p w14:paraId="03E8E4EE" w14:textId="77777777" w:rsidR="009D706A" w:rsidRDefault="009A1102">
      <w:pPr>
        <w:spacing w:after="0" w:line="600" w:lineRule="auto"/>
        <w:ind w:firstLine="720"/>
        <w:jc w:val="both"/>
        <w:rPr>
          <w:rFonts w:eastAsia="Times New Roman"/>
          <w:szCs w:val="24"/>
        </w:rPr>
      </w:pPr>
      <w:r>
        <w:rPr>
          <w:rFonts w:eastAsia="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w:t>
      </w:r>
      <w:r>
        <w:rPr>
          <w:rFonts w:eastAsia="Times New Roman"/>
          <w:szCs w:val="24"/>
        </w:rPr>
        <w:t xml:space="preserve"> Βουλής, δηλαδή μπορούν να λάβουν τον λόγο όσοι έχουν αντίρρηση επί της κυρώσεως αυτής της συμφωνίας.</w:t>
      </w:r>
    </w:p>
    <w:p w14:paraId="03E8E4EF" w14:textId="77777777" w:rsidR="009D706A" w:rsidRDefault="009A1102">
      <w:pPr>
        <w:spacing w:after="0" w:line="600" w:lineRule="auto"/>
        <w:ind w:firstLine="720"/>
        <w:jc w:val="both"/>
        <w:rPr>
          <w:rFonts w:eastAsia="Times New Roman"/>
          <w:szCs w:val="24"/>
        </w:rPr>
      </w:pPr>
      <w:r>
        <w:rPr>
          <w:rFonts w:eastAsia="Times New Roman"/>
          <w:szCs w:val="24"/>
        </w:rPr>
        <w:lastRenderedPageBreak/>
        <w:t>Θα ήθελα να υπενθυμίσω τι έχουν ψηφίσει τα κόμματα. «Ναι» έχουν ψηφίσει ο ΣΥΡΙΖΑ, η Δημοκρατική Συμπαράταξη, οι Ανεξάρτητοι Έλληνες και το Ποτάμι. «Παρών»</w:t>
      </w:r>
      <w:r>
        <w:rPr>
          <w:rFonts w:eastAsia="Times New Roman"/>
          <w:szCs w:val="24"/>
        </w:rPr>
        <w:t xml:space="preserve"> έχουν ψηφίσει η Χρυσή Αυγή και το ΚΚΕ. Επιφυλάχθηκαν η Νέα Δημοκρατία και η Ένωση Κεντρώων.</w:t>
      </w:r>
    </w:p>
    <w:p w14:paraId="03E8E4F0" w14:textId="77777777" w:rsidR="009D706A" w:rsidRDefault="009A1102">
      <w:pPr>
        <w:spacing w:after="0" w:line="600" w:lineRule="auto"/>
        <w:ind w:firstLine="720"/>
        <w:jc w:val="both"/>
        <w:rPr>
          <w:rFonts w:eastAsia="Times New Roman"/>
          <w:szCs w:val="24"/>
        </w:rPr>
      </w:pPr>
      <w:r>
        <w:rPr>
          <w:rFonts w:eastAsia="Times New Roman"/>
          <w:szCs w:val="24"/>
        </w:rPr>
        <w:t xml:space="preserve">Έχει ζητήσει τον λόγο ο Αναπληρωτής Υπουργός Παιδείας, Έρευνας και Θρησκευμάτων κ. </w:t>
      </w:r>
      <w:proofErr w:type="spellStart"/>
      <w:r>
        <w:rPr>
          <w:rFonts w:eastAsia="Times New Roman"/>
          <w:szCs w:val="24"/>
        </w:rPr>
        <w:t>Φωτάκης</w:t>
      </w:r>
      <w:proofErr w:type="spellEnd"/>
      <w:r>
        <w:rPr>
          <w:rFonts w:eastAsia="Times New Roman"/>
          <w:szCs w:val="24"/>
        </w:rPr>
        <w:t xml:space="preserve"> για κάποιες διευκρινίσεις. Από εκεί και πέρα όσοι θέλετε να τοποθετηθείτ</w:t>
      </w:r>
      <w:r>
        <w:rPr>
          <w:rFonts w:eastAsia="Times New Roman"/>
          <w:szCs w:val="24"/>
        </w:rPr>
        <w:t>ε επ’ αυτών, θα σας δώσω τον λόγο.</w:t>
      </w:r>
    </w:p>
    <w:p w14:paraId="03E8E4F1" w14:textId="77777777" w:rsidR="009D706A" w:rsidRDefault="009A1102">
      <w:pPr>
        <w:spacing w:after="0" w:line="600" w:lineRule="auto"/>
        <w:ind w:firstLine="720"/>
        <w:jc w:val="both"/>
        <w:rPr>
          <w:rFonts w:eastAsia="Times New Roman"/>
          <w:szCs w:val="24"/>
        </w:rPr>
      </w:pPr>
      <w:r>
        <w:rPr>
          <w:rFonts w:eastAsia="Times New Roman"/>
          <w:szCs w:val="24"/>
        </w:rPr>
        <w:t>Κύριε Υπουργέ, έχετε τον λόγο για πέντε λεπτά.</w:t>
      </w:r>
    </w:p>
    <w:p w14:paraId="03E8E4F2" w14:textId="77777777" w:rsidR="009D706A" w:rsidRDefault="009A1102">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Κυρίες και κύριοι Βουλευτές, καλείστε σήμερα να ψηφίσετε τη συμφωνία της </w:t>
      </w:r>
      <w:r>
        <w:rPr>
          <w:rFonts w:eastAsia="Times New Roman"/>
          <w:szCs w:val="24"/>
          <w:lang w:val="en-US"/>
        </w:rPr>
        <w:t>UNESCO</w:t>
      </w:r>
      <w:r>
        <w:rPr>
          <w:rFonts w:eastAsia="Times New Roman"/>
          <w:szCs w:val="24"/>
        </w:rPr>
        <w:t xml:space="preserve"> με την Ελληνικ</w:t>
      </w:r>
      <w:r>
        <w:rPr>
          <w:rFonts w:eastAsia="Times New Roman"/>
          <w:szCs w:val="24"/>
        </w:rPr>
        <w:t xml:space="preserve">ή Δημοκρατία αναφορικά με τον ορισμό του Κέντρου Ολοκληρωμένης </w:t>
      </w:r>
      <w:r w:rsidRPr="00F46816">
        <w:rPr>
          <w:rFonts w:eastAsia="Times New Roman"/>
          <w:szCs w:val="24"/>
        </w:rPr>
        <w:t xml:space="preserve">και Διεπιστημονικής </w:t>
      </w:r>
      <w:r>
        <w:rPr>
          <w:rFonts w:eastAsia="Times New Roman"/>
          <w:szCs w:val="24"/>
        </w:rPr>
        <w:t>Δ</w:t>
      </w:r>
      <w:r w:rsidRPr="00F46816">
        <w:rPr>
          <w:rFonts w:eastAsia="Times New Roman"/>
          <w:szCs w:val="24"/>
        </w:rPr>
        <w:t>ιαχείρισης Υδάτινων Πόρων</w:t>
      </w:r>
      <w:r>
        <w:rPr>
          <w:rFonts w:eastAsia="Times New Roman"/>
          <w:szCs w:val="24"/>
        </w:rPr>
        <w:t xml:space="preserve">, του ΚΕΟΔΥ, που λειτουργεί στο Αριστοτέλειο Πανεπιστήμιο Θεσσαλονίκης, ούτως ώστε αυτό να λειτουργεί και υπό την αιγίδα της </w:t>
      </w:r>
      <w:r>
        <w:rPr>
          <w:rFonts w:eastAsia="Times New Roman"/>
          <w:szCs w:val="24"/>
          <w:lang w:val="en-US"/>
        </w:rPr>
        <w:t>UNESCO</w:t>
      </w:r>
      <w:r>
        <w:rPr>
          <w:rFonts w:eastAsia="Times New Roman"/>
          <w:szCs w:val="24"/>
        </w:rPr>
        <w:t>.</w:t>
      </w:r>
    </w:p>
    <w:p w14:paraId="03E8E4F3" w14:textId="77777777" w:rsidR="009D706A" w:rsidRDefault="009A1102">
      <w:pPr>
        <w:spacing w:after="0" w:line="600" w:lineRule="auto"/>
        <w:ind w:firstLine="720"/>
        <w:jc w:val="both"/>
        <w:rPr>
          <w:rFonts w:eastAsia="Times New Roman"/>
          <w:szCs w:val="24"/>
        </w:rPr>
      </w:pPr>
      <w:r>
        <w:rPr>
          <w:rFonts w:eastAsia="Times New Roman"/>
          <w:szCs w:val="24"/>
        </w:rPr>
        <w:lastRenderedPageBreak/>
        <w:t xml:space="preserve">Το ΚΕΟΔΥ </w:t>
      </w:r>
      <w:r>
        <w:rPr>
          <w:rFonts w:eastAsia="Times New Roman"/>
          <w:szCs w:val="24"/>
        </w:rPr>
        <w:t>ιδρύθηκε το 2011</w:t>
      </w:r>
      <w:r>
        <w:rPr>
          <w:rFonts w:eastAsia="Times New Roman"/>
          <w:szCs w:val="24"/>
        </w:rPr>
        <w:t>,</w:t>
      </w:r>
      <w:r>
        <w:rPr>
          <w:rFonts w:eastAsia="Times New Roman"/>
          <w:szCs w:val="24"/>
        </w:rPr>
        <w:t xml:space="preserve"> με απόφαση της </w:t>
      </w:r>
      <w:r>
        <w:rPr>
          <w:rFonts w:eastAsia="Times New Roman"/>
          <w:szCs w:val="24"/>
        </w:rPr>
        <w:t>σ</w:t>
      </w:r>
      <w:r>
        <w:rPr>
          <w:rFonts w:eastAsia="Times New Roman"/>
          <w:szCs w:val="24"/>
        </w:rPr>
        <w:t xml:space="preserve">υγκλήτου του </w:t>
      </w:r>
      <w:r>
        <w:rPr>
          <w:rFonts w:eastAsia="Times New Roman"/>
          <w:szCs w:val="24"/>
        </w:rPr>
        <w:t>π</w:t>
      </w:r>
      <w:r>
        <w:rPr>
          <w:rFonts w:eastAsia="Times New Roman"/>
          <w:szCs w:val="24"/>
        </w:rPr>
        <w:t xml:space="preserve">ανεπιστημίου ως δομή που λειτουργεί μέσα σε αυτό. Αντικείμενό του ήταν ο συντονισμός των ερευνητικών και εκπαιδευτικών δραστηριοτήτων του </w:t>
      </w:r>
      <w:r>
        <w:rPr>
          <w:rFonts w:eastAsia="Times New Roman"/>
          <w:szCs w:val="24"/>
        </w:rPr>
        <w:t>ι</w:t>
      </w:r>
      <w:r>
        <w:rPr>
          <w:rFonts w:eastAsia="Times New Roman"/>
          <w:szCs w:val="24"/>
        </w:rPr>
        <w:t>δρύματος στην περιοχή της ολοκληρωμένης διαχείρισης υδάτινων πόρων. Π</w:t>
      </w:r>
      <w:r>
        <w:rPr>
          <w:rFonts w:eastAsia="Times New Roman"/>
          <w:szCs w:val="24"/>
        </w:rPr>
        <w:t xml:space="preserve">ρόκειται για έναν τομέα με έντονα διεπιστημονικό χαρακτήρα, όπως άλλωστε αυτό καταδεικνύει η συμμετοχή εκπροσώπων από δεκατρία τμήματα του </w:t>
      </w:r>
      <w:r>
        <w:rPr>
          <w:rFonts w:eastAsia="Times New Roman"/>
          <w:szCs w:val="24"/>
        </w:rPr>
        <w:t>π</w:t>
      </w:r>
      <w:r>
        <w:rPr>
          <w:rFonts w:eastAsia="Times New Roman"/>
          <w:szCs w:val="24"/>
        </w:rPr>
        <w:t>ανεπιστημίου</w:t>
      </w:r>
      <w:r>
        <w:rPr>
          <w:rFonts w:eastAsia="Times New Roman"/>
          <w:szCs w:val="24"/>
        </w:rPr>
        <w:t>,</w:t>
      </w:r>
      <w:r>
        <w:rPr>
          <w:rFonts w:eastAsia="Times New Roman"/>
          <w:szCs w:val="24"/>
        </w:rPr>
        <w:t xml:space="preserve"> που δραστηριοποιούνται με τον έναν ή τον άλλον τρόπο στον τομέα αυτό. Καθηγητές του Αριστοτελείου Πανε</w:t>
      </w:r>
      <w:r>
        <w:rPr>
          <w:rFonts w:eastAsia="Times New Roman"/>
          <w:szCs w:val="24"/>
        </w:rPr>
        <w:t>πιστήμιου απετέλεσαν και το αρχικό συντονιστικό όργανο του ΚΕΟΔΥ.</w:t>
      </w:r>
    </w:p>
    <w:p w14:paraId="03E8E4F4" w14:textId="77777777" w:rsidR="009D706A" w:rsidRDefault="009A1102">
      <w:pPr>
        <w:spacing w:after="0" w:line="600" w:lineRule="auto"/>
        <w:ind w:firstLine="720"/>
        <w:jc w:val="both"/>
        <w:rPr>
          <w:rFonts w:eastAsia="Times New Roman"/>
          <w:szCs w:val="24"/>
        </w:rPr>
      </w:pPr>
      <w:r>
        <w:rPr>
          <w:rFonts w:eastAsia="Times New Roman"/>
          <w:szCs w:val="24"/>
        </w:rPr>
        <w:t xml:space="preserve">Τον Οκτώβριο του 2015 η </w:t>
      </w:r>
      <w:r>
        <w:rPr>
          <w:rFonts w:eastAsia="Times New Roman"/>
          <w:szCs w:val="24"/>
          <w:lang w:val="en-US"/>
        </w:rPr>
        <w:t>UNESCO</w:t>
      </w:r>
      <w:r>
        <w:rPr>
          <w:rFonts w:eastAsia="Times New Roman"/>
          <w:szCs w:val="24"/>
        </w:rPr>
        <w:t xml:space="preserve"> ενέκρινε πρόταση που υπέβαλε το </w:t>
      </w:r>
      <w:r>
        <w:rPr>
          <w:rFonts w:eastAsia="Times New Roman"/>
          <w:szCs w:val="24"/>
        </w:rPr>
        <w:t>π</w:t>
      </w:r>
      <w:r>
        <w:rPr>
          <w:rFonts w:eastAsia="Times New Roman"/>
          <w:szCs w:val="24"/>
        </w:rPr>
        <w:t xml:space="preserve">ανεπιστήμιο μέσω του Υπουργείου Παιδείας και με τη στήριξη του Υπουργείου Εξωτερικών ενέκρινε την αναβάθμιση του </w:t>
      </w:r>
      <w:r>
        <w:rPr>
          <w:rFonts w:eastAsia="Times New Roman"/>
          <w:szCs w:val="24"/>
        </w:rPr>
        <w:t>κ</w:t>
      </w:r>
      <w:r>
        <w:rPr>
          <w:rFonts w:eastAsia="Times New Roman"/>
          <w:szCs w:val="24"/>
        </w:rPr>
        <w:t>έντρου σε κέ</w:t>
      </w:r>
      <w:r>
        <w:rPr>
          <w:rFonts w:eastAsia="Times New Roman"/>
          <w:szCs w:val="24"/>
        </w:rPr>
        <w:t xml:space="preserve">ντρο της </w:t>
      </w:r>
      <w:r>
        <w:rPr>
          <w:rFonts w:eastAsia="Times New Roman"/>
          <w:szCs w:val="24"/>
          <w:lang w:val="en-US"/>
        </w:rPr>
        <w:t>UNESCO</w:t>
      </w:r>
      <w:r>
        <w:rPr>
          <w:rFonts w:eastAsia="Times New Roman"/>
          <w:szCs w:val="24"/>
        </w:rPr>
        <w:t xml:space="preserve"> με έδρα το </w:t>
      </w:r>
      <w:r>
        <w:rPr>
          <w:rFonts w:eastAsia="Times New Roman"/>
          <w:szCs w:val="24"/>
        </w:rPr>
        <w:t>ί</w:t>
      </w:r>
      <w:r>
        <w:rPr>
          <w:rFonts w:eastAsia="Times New Roman"/>
          <w:szCs w:val="24"/>
        </w:rPr>
        <w:t xml:space="preserve">δρυμα, αποτελώντας έτσι το πρώτο </w:t>
      </w:r>
      <w:r>
        <w:rPr>
          <w:rFonts w:eastAsia="Times New Roman"/>
          <w:szCs w:val="24"/>
        </w:rPr>
        <w:t>κ</w:t>
      </w:r>
      <w:r>
        <w:rPr>
          <w:rFonts w:eastAsia="Times New Roman"/>
          <w:szCs w:val="24"/>
        </w:rPr>
        <w:t xml:space="preserve">έντρο αυτού του τύπου στην Ελλάδα και το εικοστό Κέντρο Μελέτης Υδάτων της </w:t>
      </w:r>
      <w:r>
        <w:rPr>
          <w:rFonts w:eastAsia="Times New Roman"/>
          <w:szCs w:val="24"/>
          <w:lang w:val="en-US"/>
        </w:rPr>
        <w:t>UNESCO</w:t>
      </w:r>
      <w:r>
        <w:rPr>
          <w:rFonts w:eastAsia="Times New Roman"/>
          <w:szCs w:val="24"/>
        </w:rPr>
        <w:t xml:space="preserve"> στον κόσμο.</w:t>
      </w:r>
    </w:p>
    <w:p w14:paraId="03E8E4F5" w14:textId="77777777" w:rsidR="009D706A" w:rsidRDefault="009A1102">
      <w:pPr>
        <w:spacing w:after="0" w:line="600" w:lineRule="auto"/>
        <w:ind w:firstLine="720"/>
        <w:jc w:val="both"/>
        <w:rPr>
          <w:rFonts w:eastAsia="Times New Roman"/>
          <w:szCs w:val="24"/>
        </w:rPr>
      </w:pPr>
      <w:r>
        <w:rPr>
          <w:rFonts w:eastAsia="Times New Roman"/>
          <w:szCs w:val="24"/>
        </w:rPr>
        <w:lastRenderedPageBreak/>
        <w:t xml:space="preserve">Με βάση τη συμφωνία αυτή το ΚΕΟΔΥ θα διοικείται από </w:t>
      </w:r>
      <w:r>
        <w:rPr>
          <w:rFonts w:eastAsia="Times New Roman"/>
          <w:szCs w:val="24"/>
        </w:rPr>
        <w:t>σ</w:t>
      </w:r>
      <w:r>
        <w:rPr>
          <w:rFonts w:eastAsia="Times New Roman"/>
          <w:szCs w:val="24"/>
        </w:rPr>
        <w:t xml:space="preserve">υντονιστική </w:t>
      </w:r>
      <w:r>
        <w:rPr>
          <w:rFonts w:eastAsia="Times New Roman"/>
          <w:szCs w:val="24"/>
        </w:rPr>
        <w:t>ε</w:t>
      </w:r>
      <w:r>
        <w:rPr>
          <w:rFonts w:eastAsia="Times New Roman"/>
          <w:szCs w:val="24"/>
        </w:rPr>
        <w:t>πιτροπή, στην οποία θα μετέχουν τέ</w:t>
      </w:r>
      <w:r>
        <w:rPr>
          <w:rFonts w:eastAsia="Times New Roman"/>
          <w:szCs w:val="24"/>
        </w:rPr>
        <w:t xml:space="preserve">σσερις καθηγητές του </w:t>
      </w:r>
      <w:r>
        <w:rPr>
          <w:rFonts w:eastAsia="Times New Roman"/>
          <w:szCs w:val="24"/>
        </w:rPr>
        <w:t>π</w:t>
      </w:r>
      <w:r>
        <w:rPr>
          <w:rFonts w:eastAsia="Times New Roman"/>
          <w:szCs w:val="24"/>
        </w:rPr>
        <w:t xml:space="preserve">ανεπιστημίου, δύο ερευνητές από αντίστοιχα κέντρα της </w:t>
      </w:r>
      <w:r>
        <w:rPr>
          <w:rFonts w:eastAsia="Times New Roman"/>
          <w:szCs w:val="24"/>
          <w:lang w:val="en-US"/>
        </w:rPr>
        <w:t>UNESCO</w:t>
      </w:r>
      <w:r>
        <w:rPr>
          <w:rFonts w:eastAsia="Times New Roman"/>
          <w:szCs w:val="24"/>
        </w:rPr>
        <w:t xml:space="preserve"> και ένας εκπρόσωπος της </w:t>
      </w:r>
      <w:r>
        <w:rPr>
          <w:rFonts w:eastAsia="Times New Roman"/>
          <w:szCs w:val="24"/>
          <w:lang w:val="en-US"/>
        </w:rPr>
        <w:t>UNESCO</w:t>
      </w:r>
      <w:r>
        <w:rPr>
          <w:rFonts w:eastAsia="Times New Roman"/>
          <w:szCs w:val="24"/>
        </w:rPr>
        <w:t xml:space="preserve">.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θα εποπτεύεται από τη </w:t>
      </w:r>
      <w:r>
        <w:rPr>
          <w:rFonts w:eastAsia="Times New Roman"/>
          <w:szCs w:val="24"/>
        </w:rPr>
        <w:t>σ</w:t>
      </w:r>
      <w:r>
        <w:rPr>
          <w:rFonts w:eastAsia="Times New Roman"/>
          <w:szCs w:val="24"/>
        </w:rPr>
        <w:t>ύγκλητο του Αριστοτελείου Πανεπιστημίου.</w:t>
      </w:r>
    </w:p>
    <w:p w14:paraId="03E8E4F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 ΚΕΟΔΥ θα χρηματοδοτείται από πόρους του </w:t>
      </w:r>
      <w:r>
        <w:rPr>
          <w:rFonts w:eastAsia="Times New Roman" w:cs="Times New Roman"/>
          <w:szCs w:val="24"/>
        </w:rPr>
        <w:t>π</w:t>
      </w:r>
      <w:r>
        <w:rPr>
          <w:rFonts w:eastAsia="Times New Roman" w:cs="Times New Roman"/>
          <w:szCs w:val="24"/>
        </w:rPr>
        <w:t>ανεπιστημ</w:t>
      </w:r>
      <w:r>
        <w:rPr>
          <w:rFonts w:eastAsia="Times New Roman" w:cs="Times New Roman"/>
          <w:szCs w:val="24"/>
        </w:rPr>
        <w:t xml:space="preserve">ίου και θα λειτουργεί με προσωπικό του </w:t>
      </w:r>
      <w:r>
        <w:rPr>
          <w:rFonts w:eastAsia="Times New Roman" w:cs="Times New Roman"/>
          <w:szCs w:val="24"/>
        </w:rPr>
        <w:t>ι</w:t>
      </w:r>
      <w:r>
        <w:rPr>
          <w:rFonts w:eastAsia="Times New Roman" w:cs="Times New Roman"/>
          <w:szCs w:val="24"/>
        </w:rPr>
        <w:t xml:space="preserve">δρύματος. Υπάρχει σχετική απόφαση που έχει ληφθεί από τη </w:t>
      </w:r>
      <w:r>
        <w:rPr>
          <w:rFonts w:eastAsia="Times New Roman" w:cs="Times New Roman"/>
          <w:szCs w:val="24"/>
        </w:rPr>
        <w:t>σ</w:t>
      </w:r>
      <w:r>
        <w:rPr>
          <w:rFonts w:eastAsia="Times New Roman" w:cs="Times New Roman"/>
          <w:szCs w:val="24"/>
        </w:rPr>
        <w:t>ύγκλητο τον Ιούλιο του 2011. Θα έχει επίσης ερευνητές στα πλαίσια ερευνητικών προγραμμάτων σύμφωνα με την ιδρυτική του απόφαση.</w:t>
      </w:r>
    </w:p>
    <w:p w14:paraId="03E8E4F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Η επιλογή αυτή της </w:t>
      </w:r>
      <w:r>
        <w:rPr>
          <w:rFonts w:eastAsia="Times New Roman" w:cs="Times New Roman"/>
          <w:szCs w:val="24"/>
          <w:lang w:val="en-US"/>
        </w:rPr>
        <w:t>UNESCO</w:t>
      </w:r>
      <w:r w:rsidRPr="008D6D0C">
        <w:rPr>
          <w:rFonts w:eastAsia="Times New Roman" w:cs="Times New Roman"/>
          <w:szCs w:val="24"/>
        </w:rPr>
        <w:t xml:space="preserve"> </w:t>
      </w:r>
      <w:r>
        <w:rPr>
          <w:rFonts w:eastAsia="Times New Roman" w:cs="Times New Roman"/>
          <w:szCs w:val="24"/>
        </w:rPr>
        <w:t>κατα</w:t>
      </w:r>
      <w:r>
        <w:rPr>
          <w:rFonts w:eastAsia="Times New Roman" w:cs="Times New Roman"/>
          <w:szCs w:val="24"/>
        </w:rPr>
        <w:t xml:space="preserve">δεικνύει την υψηλή στάθμη του επιστημονικού δυναμικού στον τομέα της </w:t>
      </w:r>
      <w:r>
        <w:rPr>
          <w:rFonts w:eastAsia="Times New Roman" w:cs="Times New Roman"/>
          <w:szCs w:val="24"/>
        </w:rPr>
        <w:t>Υ</w:t>
      </w:r>
      <w:r>
        <w:rPr>
          <w:rFonts w:eastAsia="Times New Roman" w:cs="Times New Roman"/>
          <w:szCs w:val="24"/>
        </w:rPr>
        <w:t xml:space="preserve">δρολογίας και των συναφών επιστημών που υπάρχουν στο </w:t>
      </w:r>
      <w:r>
        <w:rPr>
          <w:rFonts w:eastAsia="Times New Roman" w:cs="Times New Roman"/>
          <w:szCs w:val="24"/>
        </w:rPr>
        <w:t>π</w:t>
      </w:r>
      <w:r>
        <w:rPr>
          <w:rFonts w:eastAsia="Times New Roman" w:cs="Times New Roman"/>
          <w:szCs w:val="24"/>
        </w:rPr>
        <w:t>ανεπιστήμιο αλλά όχι μόνο αυτό. Η διαχείριση των υδάτινων πόρων, η έρευνα στον τομέα αυτό</w:t>
      </w:r>
      <w:r>
        <w:rPr>
          <w:rFonts w:eastAsia="Times New Roman" w:cs="Times New Roman"/>
          <w:szCs w:val="24"/>
        </w:rPr>
        <w:t xml:space="preserve"> συγκεντρώνει σήμερα τεράστιο διεθνές ενδιαφέρον. Θέματα λειψυδρίας, βέλτιστης αξιοποίησης του υδροφόρου ορίζοντα, πρόληψης και αντιμετώπισης </w:t>
      </w:r>
      <w:r>
        <w:rPr>
          <w:rFonts w:eastAsia="Times New Roman" w:cs="Times New Roman"/>
          <w:szCs w:val="24"/>
        </w:rPr>
        <w:lastRenderedPageBreak/>
        <w:t>πλημμυρών, προστασίας των υδάτων και άλλα συναφή αποτελούν θέματα-προκλήσεις σε πολλές χώρες του κόσμου.</w:t>
      </w:r>
    </w:p>
    <w:p w14:paraId="03E8E4F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 xml:space="preserve">να αναφέρω ότι η προστασία των υδάτων γενικότερα από τη μόλυνση που επιφέρουν τα πλαστικά, έχει επιλεγεί ως μια ευρωπαϊκή εμβληματική πρωτοβουλία υπό συζήτηση, που σχεδιάζεται για το ένατο πρόγραμμα-πλαίσιο για την έρευνα της Ευρωπαϊκής Ένωσης. Όσον αφορά </w:t>
      </w:r>
      <w:r>
        <w:rPr>
          <w:rFonts w:eastAsia="Times New Roman" w:cs="Times New Roman"/>
          <w:szCs w:val="24"/>
        </w:rPr>
        <w:t xml:space="preserve">στο θέμα των πλημμυρών, όπως αυτές που αντιμετωπίζει η  χώρα μας, η σημασία της ύπαρξης ενός τέτοιου </w:t>
      </w:r>
      <w:r>
        <w:rPr>
          <w:rFonts w:eastAsia="Times New Roman" w:cs="Times New Roman"/>
          <w:szCs w:val="24"/>
        </w:rPr>
        <w:t>κ</w:t>
      </w:r>
      <w:r>
        <w:rPr>
          <w:rFonts w:eastAsia="Times New Roman" w:cs="Times New Roman"/>
          <w:szCs w:val="24"/>
        </w:rPr>
        <w:t>έντρου είναι προφανής.</w:t>
      </w:r>
    </w:p>
    <w:p w14:paraId="03E8E4F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Επιπλέον η ανάληψη σχετικών ερευνητικών δράσεων στις χώρες της Μεσογείου έχει αναγνωριστεί και αποτελεί έναν από τους δύο πόλους το</w:t>
      </w:r>
      <w:r>
        <w:rPr>
          <w:rFonts w:eastAsia="Times New Roman" w:cs="Times New Roman"/>
          <w:szCs w:val="24"/>
        </w:rPr>
        <w:t xml:space="preserve">υ προγράμματος για την </w:t>
      </w:r>
      <w:proofErr w:type="spellStart"/>
      <w:r>
        <w:rPr>
          <w:rFonts w:eastAsia="Times New Roman" w:cs="Times New Roman"/>
          <w:szCs w:val="24"/>
        </w:rPr>
        <w:t>ευρωμεσογειακή</w:t>
      </w:r>
      <w:proofErr w:type="spellEnd"/>
      <w:r>
        <w:rPr>
          <w:rFonts w:eastAsia="Times New Roman" w:cs="Times New Roman"/>
          <w:szCs w:val="24"/>
        </w:rPr>
        <w:t xml:space="preserve"> συνεργασία της Ευρωπαϊκής Ένωσης του προγράμματος </w:t>
      </w:r>
      <w:r>
        <w:rPr>
          <w:rFonts w:eastAsia="Times New Roman" w:cs="Times New Roman"/>
          <w:szCs w:val="24"/>
        </w:rPr>
        <w:t>«</w:t>
      </w:r>
      <w:r>
        <w:rPr>
          <w:rFonts w:eastAsia="Times New Roman" w:cs="Times New Roman"/>
          <w:szCs w:val="24"/>
          <w:lang w:val="en-US"/>
        </w:rPr>
        <w:t>PRIMA</w:t>
      </w:r>
      <w:r>
        <w:rPr>
          <w:rFonts w:eastAsia="Times New Roman" w:cs="Times New Roman"/>
          <w:szCs w:val="24"/>
        </w:rPr>
        <w:t>»</w:t>
      </w:r>
      <w:r>
        <w:rPr>
          <w:rFonts w:eastAsia="Times New Roman" w:cs="Times New Roman"/>
          <w:szCs w:val="24"/>
        </w:rPr>
        <w:t xml:space="preserve">, που εστιάζεται στην </w:t>
      </w:r>
      <w:proofErr w:type="spellStart"/>
      <w:r>
        <w:rPr>
          <w:rFonts w:eastAsia="Times New Roman" w:cs="Times New Roman"/>
          <w:szCs w:val="24"/>
        </w:rPr>
        <w:t>αγροδιατροφή</w:t>
      </w:r>
      <w:proofErr w:type="spellEnd"/>
      <w:r>
        <w:rPr>
          <w:rFonts w:eastAsia="Times New Roman" w:cs="Times New Roman"/>
          <w:szCs w:val="24"/>
        </w:rPr>
        <w:t xml:space="preserve"> και στους υδάτινους πόρους. Πρόσφατα έληξε η υποβολή προτάσεως στο πρόγραμμα αυτό με πενήντα οκτώ ελληνικές συμμετοχές για </w:t>
      </w:r>
      <w:r>
        <w:rPr>
          <w:rFonts w:eastAsia="Times New Roman" w:cs="Times New Roman"/>
          <w:szCs w:val="24"/>
        </w:rPr>
        <w:lastRenderedPageBreak/>
        <w:t>έρε</w:t>
      </w:r>
      <w:r>
        <w:rPr>
          <w:rFonts w:eastAsia="Times New Roman" w:cs="Times New Roman"/>
          <w:szCs w:val="24"/>
        </w:rPr>
        <w:t xml:space="preserve">υνα στον πόλο των υδάτινων πόρων και με συνολική αιτούμενη χρηματοδότηση ύψους 11 εκατομμυρίων. </w:t>
      </w:r>
    </w:p>
    <w:p w14:paraId="03E8E4F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ανεπιστήμιο, μέσω του ΚΕΟΔΥ, αναμένεται να προσελκύσει σημαντικό μέρος αυτών των πόρων και γενικότερα να πρωταγωνιστήσει στις προσπάθειες της χώρας στον το</w:t>
      </w:r>
      <w:r>
        <w:rPr>
          <w:rFonts w:eastAsia="Times New Roman" w:cs="Times New Roman"/>
          <w:szCs w:val="24"/>
        </w:rPr>
        <w:t xml:space="preserve">μέα αυτό. </w:t>
      </w:r>
    </w:p>
    <w:p w14:paraId="03E8E4F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Όμως η σημερινή κύρωση της συμφωνίας με την </w:t>
      </w:r>
      <w:r>
        <w:rPr>
          <w:rFonts w:eastAsia="Times New Roman" w:cs="Times New Roman"/>
          <w:szCs w:val="24"/>
          <w:lang w:val="en-US"/>
        </w:rPr>
        <w:t>UNESCO</w:t>
      </w:r>
      <w:r w:rsidRPr="008D6D0C">
        <w:rPr>
          <w:rFonts w:eastAsia="Times New Roman" w:cs="Times New Roman"/>
          <w:szCs w:val="24"/>
        </w:rPr>
        <w:t xml:space="preserve"> </w:t>
      </w:r>
      <w:r>
        <w:rPr>
          <w:rFonts w:eastAsia="Times New Roman" w:cs="Times New Roman"/>
          <w:szCs w:val="24"/>
        </w:rPr>
        <w:t xml:space="preserve">έχει μια ευρύτερη σημασία, αφού αναβαθμίζει τη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της Μακεδονίας, καθώς το Αριστοτέλειο Πανεπιστήμιο γίνεται κέντρο αναφοράς στην περιοχή και γενικότερα ενισχύει τη θέση της χ</w:t>
      </w:r>
      <w:r>
        <w:rPr>
          <w:rFonts w:eastAsia="Times New Roman" w:cs="Times New Roman"/>
          <w:szCs w:val="24"/>
        </w:rPr>
        <w:t xml:space="preserve">ώρας στη </w:t>
      </w:r>
      <w:r>
        <w:rPr>
          <w:rFonts w:eastAsia="Times New Roman" w:cs="Times New Roman"/>
          <w:szCs w:val="24"/>
        </w:rPr>
        <w:t>Ν</w:t>
      </w:r>
      <w:r>
        <w:rPr>
          <w:rFonts w:eastAsia="Times New Roman" w:cs="Times New Roman"/>
          <w:szCs w:val="24"/>
        </w:rPr>
        <w:t>οτιοανατολική Ευρώπη.</w:t>
      </w:r>
    </w:p>
    <w:p w14:paraId="03E8E4F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κυρίες και κύριοι Βουλευτές, σας καλώ να υπερψηφίσετε την κύρωση της συμφωνίας.</w:t>
      </w:r>
    </w:p>
    <w:p w14:paraId="03E8E4FD" w14:textId="77777777" w:rsidR="009D706A" w:rsidRDefault="009A1102">
      <w:pPr>
        <w:spacing w:after="0" w:line="600" w:lineRule="auto"/>
        <w:ind w:firstLine="720"/>
        <w:jc w:val="both"/>
        <w:rPr>
          <w:rFonts w:eastAsia="Times New Roman" w:cs="Times New Roman"/>
          <w:szCs w:val="24"/>
        </w:rPr>
      </w:pPr>
      <w:r w:rsidRPr="008D6D0C">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03E8E4F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Έχει ζητήσει τον λόγο και ο Υφυπουργός Εξωτερικών</w:t>
      </w:r>
      <w:r w:rsidRPr="00EA61CE">
        <w:rPr>
          <w:rFonts w:eastAsia="Times New Roman" w:cs="Times New Roman"/>
          <w:szCs w:val="24"/>
        </w:rPr>
        <w:t xml:space="preserve"> </w:t>
      </w:r>
      <w:r>
        <w:rPr>
          <w:rFonts w:eastAsia="Times New Roman" w:cs="Times New Roman"/>
          <w:szCs w:val="24"/>
        </w:rPr>
        <w:t>κ. Αμανατίδης. Ο</w:t>
      </w:r>
      <w:r>
        <w:rPr>
          <w:rFonts w:eastAsia="Times New Roman" w:cs="Times New Roman"/>
          <w:szCs w:val="24"/>
        </w:rPr>
        <w:t>πότε θα δώσω τον λόγο και στον Υπουργό, έτσι ώστε αν κάποιος θέλει να τοποθετηθεί επί το συνόλου, να έχει τη δυνατότητα αυτή.</w:t>
      </w:r>
    </w:p>
    <w:p w14:paraId="03E8E4F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3E8E500" w14:textId="77777777" w:rsidR="009D706A" w:rsidRDefault="009A1102">
      <w:pPr>
        <w:spacing w:after="0" w:line="600" w:lineRule="auto"/>
        <w:ind w:firstLine="720"/>
        <w:jc w:val="both"/>
        <w:rPr>
          <w:rFonts w:eastAsia="Times New Roman" w:cs="Times New Roman"/>
          <w:szCs w:val="24"/>
        </w:rPr>
      </w:pPr>
      <w:r w:rsidRPr="00EC3C31">
        <w:rPr>
          <w:rFonts w:eastAsia="Times New Roman" w:cs="Times New Roman"/>
          <w:b/>
          <w:szCs w:val="24"/>
        </w:rPr>
        <w:t>ΙΩΑΝΝΗΣ ΑΜΑΝΑΤΙΔΗΣ (Υφυπουργός Εξωτερικών):</w:t>
      </w:r>
      <w:r>
        <w:rPr>
          <w:rFonts w:eastAsia="Times New Roman" w:cs="Times New Roman"/>
          <w:szCs w:val="24"/>
        </w:rPr>
        <w:t xml:space="preserve"> Ευχαριστώ πολύ, κύριε Πρόεδρε.</w:t>
      </w:r>
    </w:p>
    <w:p w14:paraId="03E8E50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Μετά από τη γόνιμη συζήτηση η οποία έγινε στην Επιτροπή Μορφωτικών Υποθέσεων, θεωρώ ότι και με την τοποθέτηση του Υπουργού έχουν ξεκαθαριστεί τα ζητήματα που είχαν μπει όσον αφορά τη </w:t>
      </w:r>
      <w:r>
        <w:rPr>
          <w:rFonts w:eastAsia="Times New Roman" w:cs="Times New Roman"/>
          <w:szCs w:val="24"/>
        </w:rPr>
        <w:t>σ</w:t>
      </w:r>
      <w:r>
        <w:rPr>
          <w:rFonts w:eastAsia="Times New Roman" w:cs="Times New Roman"/>
          <w:szCs w:val="24"/>
        </w:rPr>
        <w:t xml:space="preserve">υντονιστική </w:t>
      </w:r>
      <w:r>
        <w:rPr>
          <w:rFonts w:eastAsia="Times New Roman" w:cs="Times New Roman"/>
          <w:szCs w:val="24"/>
        </w:rPr>
        <w:t>ε</w:t>
      </w:r>
      <w:r>
        <w:rPr>
          <w:rFonts w:eastAsia="Times New Roman" w:cs="Times New Roman"/>
          <w:szCs w:val="24"/>
        </w:rPr>
        <w:t xml:space="preserve">πιτροπή. </w:t>
      </w:r>
    </w:p>
    <w:p w14:paraId="03E8E502"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Θα ήθελα να αναφέρω δύο-τρία στοιχεία και κάποιες</w:t>
      </w:r>
      <w:r>
        <w:rPr>
          <w:rFonts w:eastAsia="Times New Roman" w:cs="Times New Roman"/>
          <w:szCs w:val="24"/>
        </w:rPr>
        <w:t xml:space="preserve"> ερωτήσεις που είχαν γίνει. Μία ερώτηση είναι αν περιλαμβάνονται μόνο τα ποτάμια ή αν περιλαμβάνονται και οι λίμνες. Περιλαμβάνονται τόσο τα ποτάμια όσο και οι λίμνες. Θα πρέπει να ξέρει η Βουλή ότι περίπου το 40% των κατοίκων της γης ζουν σε περιοχές</w:t>
      </w:r>
      <w:r>
        <w:rPr>
          <w:rFonts w:eastAsia="Times New Roman" w:cs="Times New Roman"/>
          <w:szCs w:val="24"/>
        </w:rPr>
        <w:t>,</w:t>
      </w:r>
      <w:r>
        <w:rPr>
          <w:rFonts w:eastAsia="Times New Roman" w:cs="Times New Roman"/>
          <w:szCs w:val="24"/>
        </w:rPr>
        <w:t xml:space="preserve"> όπο</w:t>
      </w:r>
      <w:r>
        <w:rPr>
          <w:rFonts w:eastAsia="Times New Roman" w:cs="Times New Roman"/>
          <w:szCs w:val="24"/>
        </w:rPr>
        <w:t xml:space="preserve">υ τα περιβαλλοντικά συστήματα και οι φυσικοί πόροι </w:t>
      </w:r>
      <w:r>
        <w:rPr>
          <w:rFonts w:eastAsia="Times New Roman" w:cs="Times New Roman"/>
          <w:szCs w:val="24"/>
        </w:rPr>
        <w:t>-</w:t>
      </w:r>
      <w:r>
        <w:rPr>
          <w:rFonts w:eastAsia="Times New Roman" w:cs="Times New Roman"/>
          <w:szCs w:val="24"/>
        </w:rPr>
        <w:t>με αιχμή του δόρατος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υδατικά </w:t>
      </w:r>
      <w:r>
        <w:rPr>
          <w:rFonts w:eastAsia="Times New Roman" w:cs="Times New Roman"/>
          <w:szCs w:val="24"/>
        </w:rPr>
        <w:lastRenderedPageBreak/>
        <w:t>αποθέματα</w:t>
      </w:r>
      <w:r>
        <w:rPr>
          <w:rFonts w:eastAsia="Times New Roman" w:cs="Times New Roman"/>
          <w:szCs w:val="24"/>
        </w:rPr>
        <w:t>-</w:t>
      </w:r>
      <w:r>
        <w:rPr>
          <w:rFonts w:eastAsia="Times New Roman" w:cs="Times New Roman"/>
          <w:szCs w:val="24"/>
        </w:rPr>
        <w:t xml:space="preserve"> είναι διακρατικά, δηλαδή</w:t>
      </w:r>
      <w:r>
        <w:rPr>
          <w:rFonts w:eastAsia="Times New Roman" w:cs="Times New Roman"/>
          <w:szCs w:val="24"/>
        </w:rPr>
        <w:t>,</w:t>
      </w:r>
      <w:r>
        <w:rPr>
          <w:rFonts w:eastAsia="Times New Roman" w:cs="Times New Roman"/>
          <w:szCs w:val="24"/>
        </w:rPr>
        <w:t xml:space="preserve"> μοιράζονται μεταξύ δύο ή και περισσοτέρων χωρών. </w:t>
      </w:r>
    </w:p>
    <w:p w14:paraId="03E8E50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Στην Ελλάδα το 25% των υδάτινων πόρων προέρχεται από τους βόρειους γείτονες </w:t>
      </w:r>
      <w:r>
        <w:rPr>
          <w:rFonts w:eastAsia="Times New Roman" w:cs="Times New Roman"/>
          <w:szCs w:val="24"/>
        </w:rPr>
        <w:t xml:space="preserve">μας, καθώς έχουμε πέντε διακρατικούς ποταμούς και τρεις λίμνες. Από τα οκτώ ποτάμια της </w:t>
      </w:r>
      <w:r>
        <w:rPr>
          <w:rFonts w:eastAsia="Times New Roman" w:cs="Times New Roman"/>
          <w:szCs w:val="24"/>
        </w:rPr>
        <w:t>β</w:t>
      </w:r>
      <w:r>
        <w:rPr>
          <w:rFonts w:eastAsia="Times New Roman" w:cs="Times New Roman"/>
          <w:szCs w:val="24"/>
        </w:rPr>
        <w:t>όρειας Ελλάδας μόνο τα τρία δεν είναι διασυνοριακά. Από τα πέντε ποτάμια που μοιραζόμαστε, στην περίπτωση του Αώου είμαστε σε πλεονεκτική θέση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ιακρατικές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και οι λίμνες Μικρή και Μεγάλη Πρέσπα και η λίμνη Δ</w:t>
      </w:r>
      <w:r w:rsidRPr="002E789B">
        <w:rPr>
          <w:rFonts w:eastAsia="Times New Roman" w:cs="Times New Roman"/>
          <w:szCs w:val="24"/>
        </w:rPr>
        <w:t>οϊράνη</w:t>
      </w:r>
      <w:r>
        <w:rPr>
          <w:rFonts w:eastAsia="Times New Roman" w:cs="Times New Roman"/>
          <w:szCs w:val="24"/>
        </w:rPr>
        <w:t xml:space="preserve">. </w:t>
      </w:r>
    </w:p>
    <w:p w14:paraId="03E8E50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Οι πόροι θα εξασφαλίζονται από το Αριστοτέλειο Πανεπιστήμιο. Δεν δημιουργείται καμμία νέα δομή. Το ΑΠΘ είναι απολύτως υπεύθυνο για τη λειτουργία και τη βιωσιμότητα του </w:t>
      </w:r>
      <w:r>
        <w:rPr>
          <w:rFonts w:eastAsia="Times New Roman" w:cs="Times New Roman"/>
          <w:szCs w:val="24"/>
        </w:rPr>
        <w:t>κ</w:t>
      </w:r>
      <w:r>
        <w:rPr>
          <w:rFonts w:eastAsia="Times New Roman" w:cs="Times New Roman"/>
          <w:szCs w:val="24"/>
        </w:rPr>
        <w:t>έντρου. Η αναβάθμιση</w:t>
      </w:r>
      <w:r>
        <w:rPr>
          <w:rFonts w:eastAsia="Times New Roman" w:cs="Times New Roman"/>
          <w:szCs w:val="24"/>
        </w:rPr>
        <w:t xml:space="preserve"> του Κέντρου Διαχείρισης Υδάτινων Πόρων είναι πολύ σημαντική για τη Θεσσαλονίκη και τη Μακεδονία συνολικά όπως είπε ο Υπουργός. Δίνει τη δυνατότητα για περαιτέρω ανάδειξη και διεθνή αναγνώριση του έργου των </w:t>
      </w:r>
      <w:r>
        <w:rPr>
          <w:rFonts w:eastAsia="Times New Roman" w:cs="Times New Roman"/>
          <w:szCs w:val="24"/>
        </w:rPr>
        <w:lastRenderedPageBreak/>
        <w:t>καθηγητών, των ερευνητών και των φοιτητών του ΑΠΘ</w:t>
      </w:r>
      <w:r>
        <w:rPr>
          <w:rFonts w:eastAsia="Times New Roman" w:cs="Times New Roman"/>
          <w:szCs w:val="24"/>
        </w:rPr>
        <w:t xml:space="preserve">, δημιουργώντας ευκαιρίες διεθνών συνεργασιών και παράλληλα συμβάλλει στην εξωστρέφεια του </w:t>
      </w:r>
      <w:r>
        <w:rPr>
          <w:rFonts w:eastAsia="Times New Roman" w:cs="Times New Roman"/>
          <w:szCs w:val="24"/>
        </w:rPr>
        <w:t>π</w:t>
      </w:r>
      <w:r>
        <w:rPr>
          <w:rFonts w:eastAsia="Times New Roman" w:cs="Times New Roman"/>
          <w:szCs w:val="24"/>
        </w:rPr>
        <w:t>ανεπιστημίου και τη διεθνή προβολή της πόλης και της χώρας.</w:t>
      </w:r>
    </w:p>
    <w:p w14:paraId="03E8E505"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Έτσι διαμέσου αυτού του </w:t>
      </w:r>
      <w:r>
        <w:rPr>
          <w:rFonts w:eastAsia="Times New Roman"/>
          <w:szCs w:val="24"/>
        </w:rPr>
        <w:t>κ</w:t>
      </w:r>
      <w:r>
        <w:rPr>
          <w:rFonts w:eastAsia="Times New Roman"/>
          <w:szCs w:val="24"/>
        </w:rPr>
        <w:t>έντρου</w:t>
      </w:r>
      <w:r w:rsidRPr="007C1DBF">
        <w:rPr>
          <w:rFonts w:eastAsia="Times New Roman"/>
          <w:szCs w:val="24"/>
        </w:rPr>
        <w:t xml:space="preserve"> </w:t>
      </w:r>
      <w:r>
        <w:rPr>
          <w:rFonts w:eastAsia="Times New Roman"/>
          <w:szCs w:val="24"/>
          <w:lang w:val="en-US"/>
        </w:rPr>
        <w:t>UNESCO</w:t>
      </w:r>
      <w:r w:rsidRPr="007C1DBF">
        <w:rPr>
          <w:rFonts w:eastAsia="Times New Roman"/>
          <w:szCs w:val="24"/>
        </w:rPr>
        <w:t xml:space="preserve"> </w:t>
      </w:r>
      <w:r>
        <w:rPr>
          <w:rFonts w:eastAsia="Times New Roman"/>
          <w:szCs w:val="24"/>
        </w:rPr>
        <w:t>το ΑΠΘ μπορεί να παίξει έναν πλέον σημαντικό ρόλο στα Βαλκάνια κα</w:t>
      </w:r>
      <w:r>
        <w:rPr>
          <w:rFonts w:eastAsia="Times New Roman"/>
          <w:szCs w:val="24"/>
        </w:rPr>
        <w:t xml:space="preserve">ι στη Μεσόγειο στον τομέα της διαχείρισης των υδάτων. </w:t>
      </w:r>
    </w:p>
    <w:p w14:paraId="03E8E506"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Με αυτά εδώ και ευχαριστώντας για τη συζήτηση </w:t>
      </w:r>
      <w:r>
        <w:rPr>
          <w:rFonts w:eastAsia="Times New Roman"/>
          <w:szCs w:val="24"/>
        </w:rPr>
        <w:t>-</w:t>
      </w:r>
      <w:r>
        <w:rPr>
          <w:rFonts w:eastAsia="Times New Roman"/>
          <w:szCs w:val="24"/>
        </w:rPr>
        <w:t>η οποία έγινε στην Επιτροπή Μορφωτικών Υποθέσεων για να δοθούν και οι αντίστοιχες διευκρινίσεις</w:t>
      </w:r>
      <w:r>
        <w:rPr>
          <w:rFonts w:eastAsia="Times New Roman"/>
          <w:szCs w:val="24"/>
        </w:rPr>
        <w:t>-</w:t>
      </w:r>
      <w:r>
        <w:rPr>
          <w:rFonts w:eastAsia="Times New Roman"/>
          <w:szCs w:val="24"/>
        </w:rPr>
        <w:t xml:space="preserve"> σας καλώ κι εγώ</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ψηφίσετε τη συγκεκριμένη κύρ</w:t>
      </w:r>
      <w:r>
        <w:rPr>
          <w:rFonts w:eastAsia="Times New Roman"/>
          <w:szCs w:val="24"/>
        </w:rPr>
        <w:t xml:space="preserve">ωση της </w:t>
      </w:r>
      <w:r>
        <w:rPr>
          <w:rFonts w:eastAsia="Times New Roman"/>
          <w:szCs w:val="24"/>
        </w:rPr>
        <w:t>σ</w:t>
      </w:r>
      <w:r>
        <w:rPr>
          <w:rFonts w:eastAsia="Times New Roman"/>
          <w:szCs w:val="24"/>
        </w:rPr>
        <w:t xml:space="preserve">υμφωνίας. Θα καταθέσουμε στη Βουλή τη </w:t>
      </w:r>
      <w:r>
        <w:rPr>
          <w:rFonts w:eastAsia="Times New Roman"/>
          <w:szCs w:val="24"/>
        </w:rPr>
        <w:t>σ</w:t>
      </w:r>
      <w:r>
        <w:rPr>
          <w:rFonts w:eastAsia="Times New Roman"/>
          <w:szCs w:val="24"/>
        </w:rPr>
        <w:t xml:space="preserve">υμφωνία η οποία υπάρχει ανάμεσα στο ΑΠΘ και την </w:t>
      </w:r>
      <w:r>
        <w:rPr>
          <w:rFonts w:eastAsia="Times New Roman"/>
          <w:szCs w:val="24"/>
          <w:lang w:val="en-US"/>
        </w:rPr>
        <w:t>UNESCO</w:t>
      </w:r>
      <w:r>
        <w:rPr>
          <w:rFonts w:eastAsia="Times New Roman"/>
          <w:szCs w:val="24"/>
        </w:rPr>
        <w:t xml:space="preserve">, όπου αναφέρεται στο άρθρο 5 της </w:t>
      </w:r>
      <w:r>
        <w:rPr>
          <w:rFonts w:eastAsia="Times New Roman"/>
          <w:szCs w:val="24"/>
        </w:rPr>
        <w:t>σ</w:t>
      </w:r>
      <w:r>
        <w:rPr>
          <w:rFonts w:eastAsia="Times New Roman"/>
          <w:szCs w:val="24"/>
        </w:rPr>
        <w:t xml:space="preserve">υμφωνίας αυτής, όπου είναι η </w:t>
      </w:r>
      <w:r>
        <w:rPr>
          <w:rFonts w:eastAsia="Times New Roman"/>
          <w:szCs w:val="24"/>
        </w:rPr>
        <w:t>σ</w:t>
      </w:r>
      <w:r>
        <w:rPr>
          <w:rFonts w:eastAsia="Times New Roman"/>
          <w:szCs w:val="24"/>
        </w:rPr>
        <w:t xml:space="preserve">υντονιστική </w:t>
      </w:r>
      <w:r>
        <w:rPr>
          <w:rFonts w:eastAsia="Times New Roman"/>
          <w:szCs w:val="24"/>
        </w:rPr>
        <w:t>ε</w:t>
      </w:r>
      <w:r>
        <w:rPr>
          <w:rFonts w:eastAsia="Times New Roman"/>
          <w:szCs w:val="24"/>
        </w:rPr>
        <w:t>πιτροπή.</w:t>
      </w:r>
    </w:p>
    <w:p w14:paraId="03E8E507" w14:textId="77777777" w:rsidR="009D706A" w:rsidRDefault="009A1102">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w:t>
      </w:r>
      <w:r w:rsidRPr="000D63A8">
        <w:rPr>
          <w:rFonts w:eastAsia="Times New Roman" w:cs="Times New Roman"/>
          <w:szCs w:val="24"/>
        </w:rPr>
        <w:t xml:space="preserve">κ. </w:t>
      </w:r>
      <w:r>
        <w:rPr>
          <w:rFonts w:eastAsia="Times New Roman" w:cs="Times New Roman"/>
          <w:szCs w:val="24"/>
        </w:rPr>
        <w:t>Ιωάννης Αμανατίδης</w:t>
      </w:r>
      <w:r w:rsidRPr="000D63A8">
        <w:rPr>
          <w:rFonts w:eastAsia="Times New Roman" w:cs="Times New Roman"/>
          <w:szCs w:val="24"/>
        </w:rPr>
        <w:t xml:space="preserve"> καταθέτει για τ</w:t>
      </w:r>
      <w:r w:rsidRPr="000D63A8">
        <w:rPr>
          <w:rFonts w:eastAsia="Times New Roman" w:cs="Times New Roman"/>
          <w:szCs w:val="24"/>
        </w:rPr>
        <w:t>α Πρακτικά τ</w:t>
      </w:r>
      <w:r>
        <w:rPr>
          <w:rFonts w:eastAsia="Times New Roman" w:cs="Times New Roman"/>
          <w:szCs w:val="24"/>
        </w:rPr>
        <w:t xml:space="preserve">ην προαναφερθείσα </w:t>
      </w:r>
      <w:r>
        <w:rPr>
          <w:rFonts w:eastAsia="Times New Roman" w:cs="Times New Roman"/>
          <w:szCs w:val="24"/>
        </w:rPr>
        <w:t>σ</w:t>
      </w:r>
      <w:r>
        <w:rPr>
          <w:rFonts w:eastAsia="Times New Roman" w:cs="Times New Roman"/>
          <w:szCs w:val="24"/>
        </w:rPr>
        <w:t>υμφωνία</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οποία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3E8E508"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Κύριε Πρόεδρε, ευχαριστώ πολύ.</w:t>
      </w:r>
    </w:p>
    <w:p w14:paraId="03E8E509"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7C1DBF">
        <w:rPr>
          <w:rFonts w:eastAsia="Times New Roman"/>
          <w:b/>
          <w:szCs w:val="24"/>
        </w:rPr>
        <w:t>ΠΡΟΕΔΡΕΥΩΝ (Μάριος Γεωργιάδης):</w:t>
      </w:r>
      <w:r>
        <w:rPr>
          <w:rFonts w:eastAsia="Times New Roman"/>
          <w:szCs w:val="24"/>
        </w:rPr>
        <w:t xml:space="preserve"> Ευχαριστούμε τον κύριο Υπουργό. </w:t>
      </w:r>
    </w:p>
    <w:p w14:paraId="03E8E50A"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Υπάρχει κάποιος συνάδελφος, ο οποίος θέλει να τοποθετηθεί, από αυτούς που έχουν δηλώσει επιφύλαξη ή «Παρών»; </w:t>
      </w:r>
    </w:p>
    <w:p w14:paraId="03E8E50B"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7C1DBF">
        <w:rPr>
          <w:rFonts w:eastAsia="Times New Roman"/>
          <w:b/>
          <w:szCs w:val="24"/>
        </w:rPr>
        <w:t>ΑΝΤΩΝΙΟΣ ΓΡΕΓΟΣ:</w:t>
      </w:r>
      <w:r>
        <w:rPr>
          <w:rFonts w:eastAsia="Times New Roman"/>
          <w:szCs w:val="24"/>
        </w:rPr>
        <w:t xml:space="preserve"> Ναι, κύριε Πρόεδρε.</w:t>
      </w:r>
    </w:p>
    <w:p w14:paraId="03E8E50C"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7C1DBF">
        <w:rPr>
          <w:rFonts w:eastAsia="Times New Roman"/>
          <w:b/>
          <w:szCs w:val="24"/>
        </w:rPr>
        <w:t>ΙΩΑΝΝΗΣ ΔΕΛΗΣ:</w:t>
      </w:r>
      <w:r>
        <w:rPr>
          <w:rFonts w:eastAsia="Times New Roman"/>
          <w:szCs w:val="24"/>
        </w:rPr>
        <w:t xml:space="preserve"> Ναι, κύριε Πρόεδρε.</w:t>
      </w:r>
    </w:p>
    <w:p w14:paraId="03E8E50D"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Ωραία. Ο κ. Γρέγος έχει τον λόγο</w:t>
      </w:r>
      <w:r w:rsidRPr="00AC7E79">
        <w:rPr>
          <w:rFonts w:eastAsia="Times New Roman"/>
          <w:szCs w:val="24"/>
        </w:rPr>
        <w:t xml:space="preserve"> </w:t>
      </w:r>
      <w:r>
        <w:rPr>
          <w:rFonts w:eastAsia="Times New Roman"/>
          <w:szCs w:val="24"/>
        </w:rPr>
        <w:t>για πέντε</w:t>
      </w:r>
      <w:r>
        <w:rPr>
          <w:rFonts w:eastAsia="Times New Roman"/>
          <w:szCs w:val="24"/>
        </w:rPr>
        <w:t xml:space="preserve"> λεπτά.</w:t>
      </w:r>
    </w:p>
    <w:p w14:paraId="03E8E50E"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Ευχαριστώ, κύριε Πρόεδρε. </w:t>
      </w:r>
    </w:p>
    <w:p w14:paraId="03E8E50F"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υμφωνία υπεγράφη τον Σεπτέμβριο του 2016 και η αλήθεια είναι πως τη φέρνετε προς κύρωση σε σύντομο χρονικό διάστημα σε αντίθεση με άλλες κυρώσεις. Είναι ευχάριστο, επίσης, το γεγονός ότι δεν έχουμε τρο</w:t>
      </w:r>
      <w:r>
        <w:rPr>
          <w:rFonts w:eastAsia="Times New Roman"/>
          <w:szCs w:val="24"/>
        </w:rPr>
        <w:t>πολογίες σε αυτό το νομοσχέδιο. Εγώ το θεωρώ σημαντικό, γιατί αναβαθμίζει το Αριστοτέλειο Πανεπιστήμιο Θεσσαλονίκης και γενικά την πόλη της Θεσσαλονίκης.</w:t>
      </w:r>
    </w:p>
    <w:p w14:paraId="03E8E510"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Προφανώς πρόκειται για μια πολύ σημαντική εξέλιξη τόσο για το Πανεπιστήμιο Θεσσαλονίκης, με την ενίσχυ</w:t>
      </w:r>
      <w:r>
        <w:rPr>
          <w:rFonts w:eastAsia="Times New Roman"/>
          <w:szCs w:val="24"/>
        </w:rPr>
        <w:t xml:space="preserve">ση της εξωστρέφειάς του και την ευκαιρία διεθνών συνεργασιών και διεθνούς προβολής του διδακτικού και ερευνητικού προσωπικού, όσο και για την πόλη, όπως είπα και προηγουμένως, με διεθνή προβολή σε ακαδημαϊκό και ερευνητικό επίπεδο. </w:t>
      </w:r>
    </w:p>
    <w:p w14:paraId="03E8E511"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Είχαμε πει και στην </w:t>
      </w:r>
      <w:r>
        <w:rPr>
          <w:rFonts w:eastAsia="Times New Roman"/>
          <w:szCs w:val="24"/>
        </w:rPr>
        <w:t>ε</w:t>
      </w:r>
      <w:r>
        <w:rPr>
          <w:rFonts w:eastAsia="Times New Roman"/>
          <w:szCs w:val="24"/>
        </w:rPr>
        <w:t>πι</w:t>
      </w:r>
      <w:r>
        <w:rPr>
          <w:rFonts w:eastAsia="Times New Roman"/>
          <w:szCs w:val="24"/>
        </w:rPr>
        <w:t>τροπή ότι θα ψηφίσουμε «</w:t>
      </w:r>
      <w:r>
        <w:rPr>
          <w:rFonts w:eastAsia="Times New Roman"/>
          <w:szCs w:val="24"/>
        </w:rPr>
        <w:t>παρών</w:t>
      </w:r>
      <w:r>
        <w:rPr>
          <w:rFonts w:eastAsia="Times New Roman"/>
          <w:szCs w:val="24"/>
        </w:rPr>
        <w:t xml:space="preserve">» και αυτό το κάνουμε διότι εμπλέκεται για μια ακόμη φορά δράση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 Ξέρουμε όλοι πολύ</w:t>
      </w:r>
      <w:r>
        <w:rPr>
          <w:rFonts w:eastAsia="Times New Roman"/>
          <w:szCs w:val="24"/>
        </w:rPr>
        <w:t xml:space="preserve"> καλά</w:t>
      </w:r>
      <w:r>
        <w:rPr>
          <w:rFonts w:eastAsia="Times New Roman"/>
          <w:szCs w:val="24"/>
        </w:rPr>
        <w:t xml:space="preserve"> ότι αυτές οι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έχουν πολύ ύποπτες δράσεις και δεν θέλουμε να υπάρχουν ούτε και εδώ. Υπά</w:t>
      </w:r>
      <w:r>
        <w:rPr>
          <w:rFonts w:eastAsia="Times New Roman"/>
          <w:szCs w:val="24"/>
        </w:rPr>
        <w:t xml:space="preserve">ρχουν αυτές οι αμφιβολίες που εκφράσαμε και στην </w:t>
      </w:r>
      <w:r>
        <w:rPr>
          <w:rFonts w:eastAsia="Times New Roman"/>
          <w:szCs w:val="24"/>
        </w:rPr>
        <w:t>ε</w:t>
      </w:r>
      <w:r>
        <w:rPr>
          <w:rFonts w:eastAsia="Times New Roman"/>
          <w:szCs w:val="24"/>
        </w:rPr>
        <w:t xml:space="preserve">πιτροπή, αφού πολλές φορές σε αυτές 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έχουν αποδειχθεί οι μη ανιδιοτελείς σκοποί τους και η καθοδήγησή τους από ξένα κέντρα εξουσίας, δεδομένου ότι έχουν τη δυνατότητα να αποτελ</w:t>
      </w:r>
      <w:r>
        <w:rPr>
          <w:rFonts w:eastAsia="Times New Roman"/>
          <w:szCs w:val="24"/>
        </w:rPr>
        <w:t xml:space="preserve">έσουν μοχλούς πίεσης και διαμόρφωσης πολιτικών δράσεων καθώς και χειραγώγησης της κοινής γνώμης. </w:t>
      </w:r>
    </w:p>
    <w:p w14:paraId="03E8E512"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Είχαμε κάποιες παρατηρήσεις πάνω σε συγκεκριμένα άρθρα, κυρίως στο 4, στο 7 και στο 8. Να πούμε κάτι πάρα πολύ βασικό: Το νερό είναι ανθρώπινο δικαίωμα, ουσιώ</w:t>
      </w:r>
      <w:r>
        <w:rPr>
          <w:rFonts w:eastAsia="Times New Roman"/>
          <w:szCs w:val="24"/>
        </w:rPr>
        <w:t xml:space="preserve">δες για την πλήρη απόλαυση της ζωής και όλων των ανθρώπινων δικαιωμάτων, όπως τονίζει και ο ΟΗΕ και δεν μπορεί και δεν πρέπει να γίνεται κερδοσκοπικό εμπόρευμα. Η αποτελεσματική διαχείριση των υδάτινων πόρων δεν πρέπει να γίνεται από ιδιώτες. </w:t>
      </w:r>
    </w:p>
    <w:p w14:paraId="03E8E513"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ελληνική Κ</w:t>
      </w:r>
      <w:r>
        <w:rPr>
          <w:rFonts w:eastAsia="Times New Roman"/>
          <w:szCs w:val="24"/>
        </w:rPr>
        <w:t xml:space="preserve">υβέρνηση, πέραν της όποιας υλικής ή οικονομικής συνδρομής προς το Κέντρο Διαχείρισης Υδάτινων Πόρων, πρέπει να ασκεί άμεση εποπτεία και να θέτει το πλαίσιο εντός του οποίου θα δρα το </w:t>
      </w:r>
      <w:r>
        <w:rPr>
          <w:rFonts w:eastAsia="Times New Roman"/>
          <w:szCs w:val="24"/>
        </w:rPr>
        <w:t>κέντρο</w:t>
      </w:r>
      <w:r>
        <w:rPr>
          <w:rFonts w:eastAsia="Times New Roman"/>
          <w:szCs w:val="24"/>
        </w:rPr>
        <w:t>, επιδιώκοντας πρωτίστως την ικανοποίηση των εθνικών μας συμφερόντω</w:t>
      </w:r>
      <w:r>
        <w:rPr>
          <w:rFonts w:eastAsia="Times New Roman"/>
          <w:szCs w:val="24"/>
        </w:rPr>
        <w:t>ν μέσω της αξιοποίησης των επιστημονικών πορισμάτων.</w:t>
      </w:r>
    </w:p>
    <w:p w14:paraId="03E8E514"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Για το άρθρο 4 είχαμε διατυπώσει κάποιες επιφυλάξεις. Έχουν γίνει κάποιες βελτιώσεις. Στο προτεινόμενο άρθρο 9 είχαμε πει ότι πρέπει να τεθεί κάποιο χρονικό όριο στην υποχρέωση ενημέρωσης των εμπλεκόμενω</w:t>
      </w:r>
      <w:r>
        <w:rPr>
          <w:rFonts w:eastAsia="Times New Roman"/>
          <w:szCs w:val="24"/>
        </w:rPr>
        <w:t xml:space="preserve">ν μερών, προκειμένου να τεθούν σε </w:t>
      </w:r>
      <w:r>
        <w:rPr>
          <w:rFonts w:eastAsia="Times New Roman"/>
          <w:szCs w:val="24"/>
        </w:rPr>
        <w:lastRenderedPageBreak/>
        <w:t xml:space="preserve">ισχύ οι διατάξεις της </w:t>
      </w:r>
      <w:r>
        <w:rPr>
          <w:rFonts w:eastAsia="Times New Roman"/>
          <w:szCs w:val="24"/>
        </w:rPr>
        <w:t>συμφωνίας</w:t>
      </w:r>
      <w:r>
        <w:rPr>
          <w:rFonts w:eastAsia="Times New Roman"/>
          <w:szCs w:val="24"/>
        </w:rPr>
        <w:t xml:space="preserve">. Έγινε και η </w:t>
      </w:r>
      <w:proofErr w:type="spellStart"/>
      <w:r w:rsidRPr="002F5E41">
        <w:rPr>
          <w:rFonts w:eastAsia="Times New Roman"/>
          <w:szCs w:val="24"/>
        </w:rPr>
        <w:t>αν</w:t>
      </w:r>
      <w:r w:rsidRPr="002F5E41">
        <w:rPr>
          <w:rFonts w:eastAsia="Times New Roman"/>
          <w:szCs w:val="24"/>
        </w:rPr>
        <w:t>αρίθμηση</w:t>
      </w:r>
      <w:proofErr w:type="spellEnd"/>
      <w:r w:rsidRPr="009C676F">
        <w:rPr>
          <w:rFonts w:eastAsia="Times New Roman"/>
          <w:szCs w:val="24"/>
        </w:rPr>
        <w:t xml:space="preserve"> </w:t>
      </w:r>
      <w:r>
        <w:rPr>
          <w:rFonts w:eastAsia="Times New Roman"/>
          <w:szCs w:val="24"/>
        </w:rPr>
        <w:t>απ’ ό,τι είδα, γιατί ήταν και αυτό ένα πρόβλημα.</w:t>
      </w:r>
    </w:p>
    <w:p w14:paraId="03E8E515"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Επαναλαμβάνω και πάλι ότι θα ψηφίσουμε «</w:t>
      </w:r>
      <w:r>
        <w:rPr>
          <w:rFonts w:eastAsia="Times New Roman"/>
          <w:szCs w:val="24"/>
        </w:rPr>
        <w:t>παρών</w:t>
      </w:r>
      <w:r>
        <w:rPr>
          <w:rFonts w:eastAsia="Times New Roman"/>
          <w:szCs w:val="24"/>
        </w:rPr>
        <w:t xml:space="preserve">» λόγω της δράσης και εδώ των </w:t>
      </w:r>
      <w:r>
        <w:rPr>
          <w:rFonts w:eastAsia="Times New Roman"/>
          <w:szCs w:val="24"/>
        </w:rPr>
        <w:t>μη κυβερνητικών οργανώσεων</w:t>
      </w:r>
      <w:r>
        <w:rPr>
          <w:rFonts w:eastAsia="Times New Roman"/>
          <w:szCs w:val="24"/>
        </w:rPr>
        <w:t xml:space="preserve">. </w:t>
      </w:r>
    </w:p>
    <w:p w14:paraId="03E8E516"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Σας </w:t>
      </w:r>
      <w:r>
        <w:rPr>
          <w:rFonts w:eastAsia="Times New Roman"/>
          <w:szCs w:val="24"/>
        </w:rPr>
        <w:t>ευχαριστώ.</w:t>
      </w:r>
    </w:p>
    <w:p w14:paraId="03E8E517"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Γρέγο.</w:t>
      </w:r>
    </w:p>
    <w:p w14:paraId="03E8E518"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Κύριε Δελή, έχετε τον λόγο για πέντε λεπτά.</w:t>
      </w:r>
    </w:p>
    <w:p w14:paraId="03E8E519"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14:paraId="03E8E51A"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Κατ’ </w:t>
      </w:r>
      <w:r>
        <w:rPr>
          <w:rFonts w:eastAsia="Times New Roman"/>
          <w:szCs w:val="24"/>
        </w:rPr>
        <w:t>αρχάς</w:t>
      </w:r>
      <w:r>
        <w:rPr>
          <w:rFonts w:eastAsia="Times New Roman"/>
          <w:szCs w:val="24"/>
        </w:rPr>
        <w:t>, πρέπει να πούμε ότι το ΚΕΟΔΥ δεν ιδρύεται τώρα. Λειτουργεί ήδη εδώ και επτά χρόνια, από τ</w:t>
      </w:r>
      <w:r>
        <w:rPr>
          <w:rFonts w:eastAsia="Times New Roman"/>
          <w:szCs w:val="24"/>
        </w:rPr>
        <w:t xml:space="preserve">ο 2011, ως μονάδα εποπτευόμενη από τη </w:t>
      </w:r>
      <w:r>
        <w:rPr>
          <w:rFonts w:eastAsia="Times New Roman"/>
          <w:szCs w:val="24"/>
        </w:rPr>
        <w:t xml:space="preserve">σύγκλητο </w:t>
      </w:r>
      <w:r>
        <w:rPr>
          <w:rFonts w:eastAsia="Times New Roman"/>
          <w:szCs w:val="24"/>
        </w:rPr>
        <w:t xml:space="preserve">του Αριστοτελείου Πανεπιστημίου. Τώρα συνδέεται με την </w:t>
      </w:r>
      <w:r>
        <w:rPr>
          <w:rFonts w:eastAsia="Times New Roman"/>
          <w:szCs w:val="24"/>
          <w:lang w:val="en-US"/>
        </w:rPr>
        <w:t>UNESCO</w:t>
      </w:r>
      <w:r>
        <w:rPr>
          <w:rFonts w:eastAsia="Times New Roman"/>
          <w:szCs w:val="24"/>
        </w:rPr>
        <w:t xml:space="preserve"> και τίθεται υπό την αιγίδα της ως κέντρο κατηγορίας 2. </w:t>
      </w:r>
    </w:p>
    <w:p w14:paraId="03E8E51B"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Εδώ πρέπει να πούμε ότι σχετικά με τη χρηματοδότηση αυτού του </w:t>
      </w:r>
      <w:r>
        <w:rPr>
          <w:rFonts w:eastAsia="Times New Roman"/>
          <w:szCs w:val="24"/>
        </w:rPr>
        <w:t>κέντρου</w:t>
      </w:r>
      <w:r>
        <w:rPr>
          <w:rFonts w:eastAsia="Times New Roman"/>
          <w:szCs w:val="24"/>
        </w:rPr>
        <w:t>, ένα ζήτημα που είναι</w:t>
      </w:r>
      <w:r>
        <w:rPr>
          <w:rFonts w:eastAsia="Times New Roman"/>
          <w:szCs w:val="24"/>
        </w:rPr>
        <w:t xml:space="preserve"> έτσι κι αλλιώς κρίσιμο για τη λειτουργία αυτή, υπάρχει μονάχα μια </w:t>
      </w:r>
      <w:r>
        <w:rPr>
          <w:rFonts w:eastAsia="Times New Roman"/>
          <w:szCs w:val="24"/>
        </w:rPr>
        <w:lastRenderedPageBreak/>
        <w:t xml:space="preserve">γενικόλογη διατύπωση στο άρθρο 8, που λέει πώς «η Κυβέρνηση θα προσπαθεί να παρακολουθεί ότι οι αναγκαίοι οικονομικοί πόροι σε είδος που χρειάζονται για τη διοίκηση και την ορθή λειτουργία </w:t>
      </w:r>
      <w:r>
        <w:rPr>
          <w:rFonts w:eastAsia="Times New Roman"/>
          <w:szCs w:val="24"/>
        </w:rPr>
        <w:t>του ΚΕΟΔΥ, έχουν διασφαλιστεί από το ΑΠΘ».</w:t>
      </w:r>
    </w:p>
    <w:p w14:paraId="03E8E51C"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Από πού, όμως, θα έχουν διασφαλιστεί και από πού θα προέρχονται αυτοί οι αναγκαίοι πόροι; Αυτό δεν αναφέρεται και δεν αναφέρεται τίποτα για τη χρηματοδότηση του </w:t>
      </w:r>
      <w:r>
        <w:rPr>
          <w:rFonts w:eastAsia="Times New Roman"/>
          <w:szCs w:val="24"/>
        </w:rPr>
        <w:t>κέντρου</w:t>
      </w:r>
      <w:r>
        <w:rPr>
          <w:rFonts w:eastAsia="Times New Roman"/>
          <w:szCs w:val="24"/>
        </w:rPr>
        <w:t>, γιατί το ζήτημα της χρηματοδότησής του έχει</w:t>
      </w:r>
      <w:r>
        <w:rPr>
          <w:rFonts w:eastAsia="Times New Roman"/>
          <w:szCs w:val="24"/>
        </w:rPr>
        <w:t xml:space="preserve"> οριστεί και διευθετηθεί με την ιδρυτική του ακόμα απόφαση από το 2011. Σύμφωνα με αυτήν, λοιπόν, την ιδρυτική απόφαση, το </w:t>
      </w:r>
      <w:r>
        <w:rPr>
          <w:rFonts w:eastAsia="Times New Roman"/>
          <w:szCs w:val="24"/>
        </w:rPr>
        <w:t xml:space="preserve">κέντρο </w:t>
      </w:r>
      <w:r>
        <w:rPr>
          <w:rFonts w:eastAsia="Times New Roman"/>
          <w:szCs w:val="24"/>
        </w:rPr>
        <w:t>δεσμεύεται σχεδόν απόλυτα και αποκλειστικά και οδηγείται στην αναζήτηση χρηματοδότησης από αυτό το ίδιο, μέσα πάντα στα αυστηρ</w:t>
      </w:r>
      <w:r>
        <w:rPr>
          <w:rFonts w:eastAsia="Times New Roman"/>
          <w:szCs w:val="24"/>
        </w:rPr>
        <w:t xml:space="preserve">ά πλαίσια της επιχειρηματικής λειτουργίας του πανεπιστημιακού και του ερευνητικού ιστού της χώρας. </w:t>
      </w:r>
    </w:p>
    <w:p w14:paraId="03E8E51D" w14:textId="77777777" w:rsidR="009D706A" w:rsidRDefault="009A1102">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lang w:eastAsia="en-US"/>
        </w:rPr>
      </w:pPr>
      <w:r>
        <w:rPr>
          <w:rFonts w:eastAsia="Times New Roman" w:cs="Times New Roman"/>
          <w:szCs w:val="24"/>
          <w:lang w:eastAsia="en-US"/>
        </w:rPr>
        <w:t>Τώρα θα μου πείτε βέβαια ότι δεν είναι και το μόνο παράδειγμα. Όλα τα νομοθετήματα της σημερινής Κυβέρνησης για την τριτοβάθμια εκπαίδευση και την έρευνα κι</w:t>
      </w:r>
      <w:r>
        <w:rPr>
          <w:rFonts w:eastAsia="Times New Roman" w:cs="Times New Roman"/>
          <w:szCs w:val="24"/>
          <w:lang w:eastAsia="en-US"/>
        </w:rPr>
        <w:lastRenderedPageBreak/>
        <w:t>νούνται προς αυτήν την κατεύθυνση και επεκτείνουν και βαθαίνουν αυτήν την επιχειρηματικότητα των πανεπιστημιακών ιδρυμάτων και των ερευνητικών κέντρων και μάλιστα περισσότερο όσο δένονται στο άρμα των αναγκών της κερδοφορίας των επιχειρηματικών ομίλων.</w:t>
      </w:r>
    </w:p>
    <w:p w14:paraId="03E8E51E"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Απλ</w:t>
      </w:r>
      <w:r>
        <w:rPr>
          <w:rFonts w:eastAsia="Times New Roman" w:cs="Times New Roman"/>
          <w:szCs w:val="24"/>
          <w:lang w:eastAsia="en-US"/>
        </w:rPr>
        <w:t>ώς και με τούτο το νομοσχέδιο -λέμε εμείς- επιβεβαιώνεται η απόλυτη νομοθετική συνέχεια όλων των κυβερνήσεων, αφού η Κυβέρνηση του ΣΥΡΙΖΑ δεν πειράζει ούτε λέξη από το ιδρυτικό κείμενο του 2011 της τότε κυβέρνησης του ΠΑΣΟΚ.</w:t>
      </w:r>
    </w:p>
    <w:p w14:paraId="03E8E51F"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Όμως, η έρευνα και οι υπόλοιπες</w:t>
      </w:r>
      <w:r>
        <w:rPr>
          <w:rFonts w:eastAsia="Times New Roman" w:cs="Times New Roman"/>
          <w:szCs w:val="24"/>
          <w:lang w:eastAsia="en-US"/>
        </w:rPr>
        <w:t xml:space="preserve"> δραστηριότητες αυτού του </w:t>
      </w:r>
      <w:r>
        <w:rPr>
          <w:rFonts w:eastAsia="Times New Roman" w:cs="Times New Roman"/>
          <w:szCs w:val="24"/>
          <w:lang w:eastAsia="en-US"/>
        </w:rPr>
        <w:t xml:space="preserve">κέντρου </w:t>
      </w:r>
      <w:r>
        <w:rPr>
          <w:rFonts w:eastAsia="Times New Roman" w:cs="Times New Roman"/>
          <w:szCs w:val="24"/>
          <w:lang w:eastAsia="en-US"/>
        </w:rPr>
        <w:t>θα μπορούσαν να έχουν μια ιδιαίτερη επιστημονική και κοινωνική σημασία, από τη σκοπιά βέβαια της εξυπηρέτησης των λαϊκών συμφερόντων και αναγκών και σε ένα πεδίο εξαιρετικής βαρύτητας, όπως είναι αυτό της διαχείρισης των υ</w:t>
      </w:r>
      <w:r>
        <w:rPr>
          <w:rFonts w:eastAsia="Times New Roman" w:cs="Times New Roman"/>
          <w:szCs w:val="24"/>
          <w:lang w:eastAsia="en-US"/>
        </w:rPr>
        <w:t xml:space="preserve">δάτινων πόρων, όταν μάλιστα είναι γνωστό ότι αυτή η διαχείριση των υδάτινων πόρων έχει αναδειχθεί τα τελευταία χρόνια </w:t>
      </w:r>
      <w:r>
        <w:rPr>
          <w:rFonts w:eastAsia="Times New Roman" w:cs="Times New Roman"/>
          <w:szCs w:val="24"/>
          <w:lang w:eastAsia="en-US"/>
        </w:rPr>
        <w:lastRenderedPageBreak/>
        <w:t>σε πεδίο εντονότατου επενδυτικού, επιχειρηματικού ενδιαφέροντος, αλλά και αυξημένης γεωοικονομικής και γεωπολιτικής σημασίας, οπότε το ζήτ</w:t>
      </w:r>
      <w:r>
        <w:rPr>
          <w:rFonts w:eastAsia="Times New Roman" w:cs="Times New Roman"/>
          <w:szCs w:val="24"/>
          <w:lang w:eastAsia="en-US"/>
        </w:rPr>
        <w:t>ημα αποκτά βέβαια μια ιδιαίτερη σημασία.</w:t>
      </w:r>
    </w:p>
    <w:p w14:paraId="03E8E520"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Με την έννοια αυτή, ως ΚΚΕ ο προβληματισμός μας είναι εντονότατος για το πλαίσιο μέσα στο οποίο θα λειτουργήσει, καθώς και το ποιοι είναι οι στόχοι που καλείται να υπηρετήσει το ΚΕΟΔΥ με βάση τη σημερινή κύρωση.</w:t>
      </w:r>
    </w:p>
    <w:p w14:paraId="03E8E521"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Δεί</w:t>
      </w:r>
      <w:r>
        <w:rPr>
          <w:rFonts w:eastAsia="Times New Roman" w:cs="Times New Roman"/>
          <w:szCs w:val="24"/>
          <w:lang w:eastAsia="en-US"/>
        </w:rPr>
        <w:t>τε, για παράδειγμα, τι λέει το άρθρο 5 της συμφωνίας που κυρώνεται σήμερα. Εκεί ρητά αναφέρεται ότι στόχος είναι η συμβολή και η παρέμβαση του ΚΕΟΔΥ για την αντιμετώπιση των προκλήσεων που σχετίζονται με το νερό, με περιφερειακή διεθνή, παγκόσμια δράση μέσ</w:t>
      </w:r>
      <w:r>
        <w:rPr>
          <w:rFonts w:eastAsia="Times New Roman" w:cs="Times New Roman"/>
          <w:szCs w:val="24"/>
          <w:lang w:eastAsia="en-US"/>
        </w:rPr>
        <w:t>ω, μεταξύ άλλων, της συνεργασίας με κυβερνητικές υπηρεσίες, ΜΚΟ, ενδιαφερόμενους και φορείς λήψης αποφάσεων, με ιδιαίτερη έμφαση στα διασυνοριακά υδάτινα συστήματα.</w:t>
      </w:r>
    </w:p>
    <w:p w14:paraId="03E8E522"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Μέσα σε </w:t>
      </w:r>
      <w:r>
        <w:rPr>
          <w:rFonts w:eastAsia="Times New Roman" w:cs="Times New Roman"/>
          <w:szCs w:val="24"/>
          <w:lang w:eastAsia="en-US"/>
        </w:rPr>
        <w:t xml:space="preserve">αυτό το </w:t>
      </w:r>
      <w:r>
        <w:rPr>
          <w:rFonts w:eastAsia="Times New Roman" w:cs="Times New Roman"/>
          <w:szCs w:val="24"/>
          <w:lang w:eastAsia="en-US"/>
        </w:rPr>
        <w:t>πλαίσιο</w:t>
      </w:r>
      <w:r>
        <w:rPr>
          <w:rFonts w:eastAsia="Times New Roman" w:cs="Times New Roman"/>
          <w:szCs w:val="24"/>
          <w:lang w:eastAsia="en-US"/>
        </w:rPr>
        <w:t>, ο συγκεκριμένος σκοπός του ΚΕΟΔΥ αναφέρεται, εκτός όλων των άλλων,</w:t>
      </w:r>
      <w:r>
        <w:rPr>
          <w:rFonts w:eastAsia="Times New Roman" w:cs="Times New Roman"/>
          <w:szCs w:val="24"/>
          <w:lang w:eastAsia="en-US"/>
        </w:rPr>
        <w:t xml:space="preserve"> στο να αναπτύξει, να προωθήσει και να μεταδώσει ορθές πολιτικές </w:t>
      </w:r>
      <w:r>
        <w:rPr>
          <w:rFonts w:eastAsia="Times New Roman" w:cs="Times New Roman"/>
          <w:szCs w:val="24"/>
          <w:lang w:eastAsia="en-US"/>
        </w:rPr>
        <w:lastRenderedPageBreak/>
        <w:t>ολοκληρωμένης διαχείρισης υδάτων γύρω από την περιοχή της Μεσογείου, της Νοτιοανατολικής Ευρώπης και αλλού και να παρέχει συμβουλευτικές υπηρεσίες σχετικά με την πολιτική εκπαίδευση και ανάπτ</w:t>
      </w:r>
      <w:r>
        <w:rPr>
          <w:rFonts w:eastAsia="Times New Roman" w:cs="Times New Roman"/>
          <w:szCs w:val="24"/>
          <w:lang w:eastAsia="en-US"/>
        </w:rPr>
        <w:t>υξη ικανοτήτων ως βάση για την ανάπτυξη και εφαρμογή νέων ολοκληρωμένων μεθόδων διαχείρισης υδάτινων πόρων στην περιοχή.</w:t>
      </w:r>
    </w:p>
    <w:p w14:paraId="03E8E523"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Με δεδομένο, όμως, κύριε Υπουργέ, ότι σήμερα οξύνεται ο άγριος ανταγωνισμός ανάμεσα σε ιμπεριαλιστικά κέντρα και διεθνείς μονοπωλιακούς</w:t>
      </w:r>
      <w:r>
        <w:rPr>
          <w:rFonts w:eastAsia="Times New Roman" w:cs="Times New Roman"/>
          <w:szCs w:val="24"/>
          <w:lang w:eastAsia="en-US"/>
        </w:rPr>
        <w:t xml:space="preserve"> ομίλους για το </w:t>
      </w:r>
      <w:proofErr w:type="spellStart"/>
      <w:r>
        <w:rPr>
          <w:rFonts w:eastAsia="Times New Roman" w:cs="Times New Roman"/>
          <w:szCs w:val="24"/>
          <w:lang w:eastAsia="en-US"/>
        </w:rPr>
        <w:t>ξαναμοίρασμα</w:t>
      </w:r>
      <w:proofErr w:type="spellEnd"/>
      <w:r>
        <w:rPr>
          <w:rFonts w:eastAsia="Times New Roman" w:cs="Times New Roman"/>
          <w:szCs w:val="24"/>
          <w:lang w:eastAsia="en-US"/>
        </w:rPr>
        <w:t xml:space="preserve"> αγορών και εδαφών με οικονομική σημασία, με δεδομένο ότι σήμερα το συνολικό πλέγμα νερό-τρόφιμα-ενέργεια, και άρα οι υδάτινοι πόροι, κατέχει ασφαλώς μια ιδιαίτερη θέση στους ιμπεριαλιστικούς σχεδιασμούς και ανταγωνισμούς, τότε </w:t>
      </w:r>
      <w:r>
        <w:rPr>
          <w:rFonts w:eastAsia="Times New Roman" w:cs="Times New Roman"/>
          <w:szCs w:val="24"/>
          <w:lang w:eastAsia="en-US"/>
        </w:rPr>
        <w:t>όλες αυτές οι αναφορές μεγαλώνουν την ανησυχία μας για τον ρόλο που πραγματικά θα έρθει να προσδώσει στο ΚΕΟΔΥ η σημερινή σύμβαση.</w:t>
      </w:r>
    </w:p>
    <w:p w14:paraId="03E8E524"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Όλο αυτό το επιβεβαίωσε και με τον τρόπο του πριν από λίγο η ίδιος ο Υπουργός με τον νέο πια ρόλο που παρουσίασε για το ΚΕΟΔΥ</w:t>
      </w:r>
      <w:r>
        <w:rPr>
          <w:rFonts w:eastAsia="Times New Roman" w:cs="Times New Roman"/>
          <w:szCs w:val="24"/>
          <w:lang w:eastAsia="en-US"/>
        </w:rPr>
        <w:t xml:space="preserve"> ως μια ακόμη βάση για να ισχυ</w:t>
      </w:r>
      <w:r>
        <w:rPr>
          <w:rFonts w:eastAsia="Times New Roman" w:cs="Times New Roman"/>
          <w:szCs w:val="24"/>
          <w:lang w:eastAsia="en-US"/>
        </w:rPr>
        <w:lastRenderedPageBreak/>
        <w:t xml:space="preserve">ροποιηθεί η θέση μας -αυτά ήταν τα λόγια του στην </w:t>
      </w:r>
      <w:r>
        <w:rPr>
          <w:rFonts w:eastAsia="Times New Roman" w:cs="Times New Roman"/>
          <w:szCs w:val="24"/>
          <w:lang w:eastAsia="en-US"/>
        </w:rPr>
        <w:t>επιτροπή</w:t>
      </w:r>
      <w:r>
        <w:rPr>
          <w:rFonts w:eastAsia="Times New Roman" w:cs="Times New Roman"/>
          <w:szCs w:val="24"/>
          <w:lang w:eastAsia="en-US"/>
        </w:rPr>
        <w:t xml:space="preserve">- </w:t>
      </w:r>
      <w:r>
        <w:rPr>
          <w:rFonts w:eastAsia="Times New Roman" w:cs="Times New Roman"/>
          <w:szCs w:val="24"/>
          <w:lang w:eastAsia="en-US"/>
        </w:rPr>
        <w:t xml:space="preserve">στο πλαίσιο </w:t>
      </w:r>
      <w:r>
        <w:rPr>
          <w:rFonts w:eastAsia="Times New Roman" w:cs="Times New Roman"/>
          <w:szCs w:val="24"/>
          <w:lang w:eastAsia="en-US"/>
        </w:rPr>
        <w:t xml:space="preserve">του </w:t>
      </w:r>
      <w:r>
        <w:rPr>
          <w:rFonts w:eastAsia="Times New Roman" w:cs="Times New Roman"/>
          <w:szCs w:val="24"/>
          <w:lang w:eastAsia="en-US"/>
        </w:rPr>
        <w:t>προγράμματος «</w:t>
      </w:r>
      <w:r>
        <w:rPr>
          <w:rFonts w:eastAsia="Times New Roman" w:cs="Times New Roman"/>
          <w:szCs w:val="24"/>
          <w:lang w:val="en-US" w:eastAsia="en-US"/>
        </w:rPr>
        <w:t>PRIMA</w:t>
      </w:r>
      <w:r>
        <w:rPr>
          <w:rFonts w:eastAsia="Times New Roman" w:cs="Times New Roman"/>
          <w:szCs w:val="24"/>
          <w:lang w:eastAsia="en-US"/>
        </w:rPr>
        <w:t>»</w:t>
      </w:r>
      <w:r>
        <w:rPr>
          <w:rFonts w:eastAsia="Times New Roman" w:cs="Times New Roman"/>
          <w:szCs w:val="24"/>
          <w:lang w:eastAsia="en-US"/>
        </w:rPr>
        <w:t>, που εντάσσεται στην Πλατφόρμα της Ευρωπαϊκής Ένωσης «</w:t>
      </w:r>
      <w:r>
        <w:rPr>
          <w:rFonts w:eastAsia="Times New Roman" w:cs="Times New Roman"/>
          <w:szCs w:val="24"/>
          <w:lang w:val="en-US" w:eastAsia="en-US"/>
        </w:rPr>
        <w:t>H</w:t>
      </w:r>
      <w:r>
        <w:rPr>
          <w:rFonts w:eastAsia="Times New Roman" w:cs="Times New Roman"/>
          <w:szCs w:val="24"/>
          <w:lang w:val="en-US" w:eastAsia="en-US"/>
        </w:rPr>
        <w:t>ORIZON</w:t>
      </w:r>
      <w:r w:rsidRPr="00EB478B">
        <w:rPr>
          <w:rFonts w:eastAsia="Times New Roman" w:cs="Times New Roman"/>
          <w:szCs w:val="24"/>
          <w:lang w:eastAsia="en-US"/>
        </w:rPr>
        <w:t xml:space="preserve"> 2020</w:t>
      </w:r>
      <w:r>
        <w:rPr>
          <w:rFonts w:eastAsia="Times New Roman" w:cs="Times New Roman"/>
          <w:szCs w:val="24"/>
          <w:lang w:eastAsia="en-US"/>
        </w:rPr>
        <w:t>»</w:t>
      </w:r>
      <w:r w:rsidRPr="00EB478B">
        <w:rPr>
          <w:rFonts w:eastAsia="Times New Roman" w:cs="Times New Roman"/>
          <w:szCs w:val="24"/>
          <w:lang w:eastAsia="en-US"/>
        </w:rPr>
        <w:t xml:space="preserve"> </w:t>
      </w:r>
      <w:r>
        <w:rPr>
          <w:rFonts w:eastAsia="Times New Roman" w:cs="Times New Roman"/>
          <w:szCs w:val="24"/>
          <w:lang w:eastAsia="en-US"/>
        </w:rPr>
        <w:t>και αφορά εννέα μέλη της Ευρωπαϊκής Ένωσης, καθώς και άλλες ε</w:t>
      </w:r>
      <w:r>
        <w:rPr>
          <w:rFonts w:eastAsia="Times New Roman" w:cs="Times New Roman"/>
          <w:szCs w:val="24"/>
          <w:lang w:eastAsia="en-US"/>
        </w:rPr>
        <w:t>πτά μεσογειακές χώρες-μη μέλη της –και η Ελλάδα συνεισφέρει σε αυτό με 10 εκατομμύρια ευρώ- και ασχολείται με τους υδάτινους πόρους και τα τρόφιμα.</w:t>
      </w:r>
    </w:p>
    <w:p w14:paraId="03E8E525"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Σε αυτό το πρόγραμμα, το </w:t>
      </w:r>
      <w:r>
        <w:rPr>
          <w:rFonts w:eastAsia="Times New Roman" w:cs="Times New Roman"/>
          <w:szCs w:val="24"/>
          <w:lang w:eastAsia="en-US"/>
        </w:rPr>
        <w:t>«</w:t>
      </w:r>
      <w:r>
        <w:rPr>
          <w:rFonts w:eastAsia="Times New Roman" w:cs="Times New Roman"/>
          <w:szCs w:val="24"/>
          <w:lang w:val="en-US" w:eastAsia="en-US"/>
        </w:rPr>
        <w:t>PRIMA</w:t>
      </w:r>
      <w:r>
        <w:rPr>
          <w:rFonts w:eastAsia="Times New Roman" w:cs="Times New Roman"/>
          <w:szCs w:val="24"/>
          <w:lang w:eastAsia="en-US"/>
        </w:rPr>
        <w:t>»</w:t>
      </w:r>
      <w:r w:rsidRPr="00715B7E">
        <w:rPr>
          <w:rFonts w:eastAsia="Times New Roman" w:cs="Times New Roman"/>
          <w:szCs w:val="24"/>
          <w:lang w:eastAsia="en-US"/>
        </w:rPr>
        <w:t xml:space="preserve">, </w:t>
      </w:r>
      <w:r>
        <w:rPr>
          <w:rFonts w:eastAsia="Times New Roman" w:cs="Times New Roman"/>
          <w:szCs w:val="24"/>
          <w:lang w:eastAsia="en-US"/>
        </w:rPr>
        <w:t>εκτός από δημόσιους φορείς εμπλέκονται και μεγάλες επιχειρήσεις, επιχειρημ</w:t>
      </w:r>
      <w:r>
        <w:rPr>
          <w:rFonts w:eastAsia="Times New Roman" w:cs="Times New Roman"/>
          <w:szCs w:val="24"/>
          <w:lang w:eastAsia="en-US"/>
        </w:rPr>
        <w:t xml:space="preserve">ατικές ενώσεις, </w:t>
      </w:r>
      <w:r>
        <w:rPr>
          <w:rFonts w:eastAsia="Times New Roman" w:cs="Times New Roman"/>
          <w:szCs w:val="24"/>
          <w:lang w:eastAsia="en-US"/>
        </w:rPr>
        <w:t>μη κυβερνητικές οργανώσεις</w:t>
      </w:r>
      <w:r>
        <w:rPr>
          <w:rFonts w:eastAsia="Times New Roman" w:cs="Times New Roman"/>
          <w:szCs w:val="24"/>
          <w:lang w:eastAsia="en-US"/>
        </w:rPr>
        <w:t xml:space="preserve">, </w:t>
      </w:r>
      <w:r>
        <w:rPr>
          <w:rFonts w:eastAsia="Times New Roman" w:cs="Times New Roman"/>
          <w:szCs w:val="24"/>
          <w:lang w:eastAsia="en-US"/>
        </w:rPr>
        <w:t>στο πλαίσιο</w:t>
      </w:r>
      <w:r>
        <w:rPr>
          <w:rFonts w:eastAsia="Times New Roman" w:cs="Times New Roman"/>
          <w:szCs w:val="24"/>
          <w:lang w:eastAsia="en-US"/>
        </w:rPr>
        <w:t xml:space="preserve"> πάντα βέβαια του στόχου της ανταγωνιστικότητας των μεγάλων ευρωπαϊκών επιχειρηματικών ομίλων.</w:t>
      </w:r>
    </w:p>
    <w:p w14:paraId="03E8E526"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Εδώ πρέπει να πούμε ότι ήδη στην αστική βιβλιογραφία χρησιμοποιούνται ήδη οι όροι του «</w:t>
      </w:r>
      <w:proofErr w:type="spellStart"/>
      <w:r>
        <w:rPr>
          <w:rFonts w:eastAsia="Times New Roman" w:cs="Times New Roman"/>
          <w:szCs w:val="24"/>
          <w:lang w:eastAsia="en-US"/>
        </w:rPr>
        <w:t>υδροιμπεριαλισμού</w:t>
      </w:r>
      <w:proofErr w:type="spellEnd"/>
      <w:r>
        <w:rPr>
          <w:rFonts w:eastAsia="Times New Roman" w:cs="Times New Roman"/>
          <w:szCs w:val="24"/>
          <w:lang w:eastAsia="en-US"/>
        </w:rPr>
        <w:t xml:space="preserve">» </w:t>
      </w:r>
      <w:r>
        <w:rPr>
          <w:rFonts w:eastAsia="Times New Roman" w:cs="Times New Roman"/>
          <w:szCs w:val="24"/>
          <w:lang w:eastAsia="en-US"/>
        </w:rPr>
        <w:t>και της γεωπολιτικής «</w:t>
      </w:r>
      <w:proofErr w:type="spellStart"/>
      <w:r>
        <w:rPr>
          <w:rFonts w:eastAsia="Times New Roman" w:cs="Times New Roman"/>
          <w:szCs w:val="24"/>
          <w:lang w:eastAsia="en-US"/>
        </w:rPr>
        <w:t>υδροηγεμονίας</w:t>
      </w:r>
      <w:proofErr w:type="spellEnd"/>
      <w:r>
        <w:rPr>
          <w:rFonts w:eastAsia="Times New Roman" w:cs="Times New Roman"/>
          <w:szCs w:val="24"/>
          <w:lang w:eastAsia="en-US"/>
        </w:rPr>
        <w:t>», όροι βεβαίως που δηλώνουν ακριβώς την ιδιαίτερη θέση των υδάτινων πόρων στους ιμπεριαλιστικούς σχεδιασμούς και ανταγωνισμούς.</w:t>
      </w:r>
    </w:p>
    <w:p w14:paraId="03E8E527"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lastRenderedPageBreak/>
        <w:t xml:space="preserve">Όμως, και μια ματιά να ρίξει </w:t>
      </w:r>
      <w:r>
        <w:rPr>
          <w:rFonts w:eastAsia="Times New Roman" w:cs="Times New Roman"/>
          <w:szCs w:val="24"/>
          <w:lang w:eastAsia="en-US"/>
        </w:rPr>
        <w:t xml:space="preserve">κάποιος </w:t>
      </w:r>
      <w:r>
        <w:rPr>
          <w:rFonts w:eastAsia="Times New Roman" w:cs="Times New Roman"/>
          <w:szCs w:val="24"/>
          <w:lang w:eastAsia="en-US"/>
        </w:rPr>
        <w:t xml:space="preserve">στην ευρύτερη περιοχή, αρκεί. Βλέπουμε ότι η κυβέρνηση </w:t>
      </w:r>
      <w:r>
        <w:rPr>
          <w:rFonts w:eastAsia="Times New Roman" w:cs="Times New Roman"/>
          <w:szCs w:val="24"/>
          <w:lang w:eastAsia="en-US"/>
        </w:rPr>
        <w:t>της Τουρκίας εφαρμόζει εδώ και αρκετό καιρό ένα άτυπο εμπάργκο νερού σε ορισμένες περιοχές που ελέγχονται από τις κουρδικές δυνάμεις, αξιοποιώντας και τα μεγάλα υδροηλεκτρικά φράγματα, όπως αυτό του Τίγρη ποταμού.</w:t>
      </w:r>
    </w:p>
    <w:p w14:paraId="03E8E528" w14:textId="77777777" w:rsidR="009D706A" w:rsidRDefault="009A110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Την ίδια ακριβώς τακτική εφαρμόζει και το </w:t>
      </w:r>
      <w:r>
        <w:rPr>
          <w:rFonts w:eastAsia="Times New Roman" w:cs="Times New Roman"/>
          <w:szCs w:val="24"/>
          <w:lang w:eastAsia="en-US"/>
        </w:rPr>
        <w:t xml:space="preserve">Ισραήλ απέναντι στους Παλαιστίνιους και τους υπόλοιπους Άραβες, οπότε αυτό δείχνει ότι και το νερό παίζει έναν σπουδαίο ρόλο στην </w:t>
      </w:r>
      <w:proofErr w:type="spellStart"/>
      <w:r>
        <w:rPr>
          <w:rFonts w:eastAsia="Times New Roman" w:cs="Times New Roman"/>
          <w:szCs w:val="24"/>
          <w:lang w:eastAsia="en-US"/>
        </w:rPr>
        <w:t>αραβοισραηλινή</w:t>
      </w:r>
      <w:proofErr w:type="spellEnd"/>
      <w:r>
        <w:rPr>
          <w:rFonts w:eastAsia="Times New Roman" w:cs="Times New Roman"/>
          <w:szCs w:val="24"/>
          <w:lang w:eastAsia="en-US"/>
        </w:rPr>
        <w:t xml:space="preserve"> διαμάχη.</w:t>
      </w:r>
    </w:p>
    <w:p w14:paraId="03E8E529" w14:textId="77777777" w:rsidR="009D706A" w:rsidRDefault="009A1102">
      <w:pPr>
        <w:spacing w:after="0" w:line="600" w:lineRule="auto"/>
        <w:ind w:firstLine="720"/>
        <w:jc w:val="both"/>
        <w:rPr>
          <w:rFonts w:eastAsia="Times New Roman"/>
          <w:szCs w:val="24"/>
        </w:rPr>
      </w:pPr>
      <w:r>
        <w:rPr>
          <w:rFonts w:eastAsia="Times New Roman"/>
          <w:szCs w:val="24"/>
        </w:rPr>
        <w:t>Και μη μας πείτε ότι</w:t>
      </w:r>
      <w:r w:rsidRPr="002C5F08">
        <w:rPr>
          <w:rFonts w:eastAsia="Times New Roman"/>
          <w:szCs w:val="24"/>
        </w:rPr>
        <w:t xml:space="preserve"> </w:t>
      </w:r>
      <w:r>
        <w:rPr>
          <w:rFonts w:eastAsia="Times New Roman"/>
          <w:szCs w:val="24"/>
        </w:rPr>
        <w:t xml:space="preserve">όλα αυτά τα ζητήματα δεν αποκτούν μια ξεχωριστή σημασία σε μια περίοδο που μεγαλώνει η πιθανότητα μεγάλων περιφερειακών συγκρούσεων, ακόμα και ενός πιο γενικευμένου ιμπεριαλιστικού πολέμου. </w:t>
      </w:r>
    </w:p>
    <w:p w14:paraId="03E8E52A" w14:textId="77777777" w:rsidR="009D706A" w:rsidRDefault="009A1102">
      <w:pPr>
        <w:spacing w:after="0" w:line="600" w:lineRule="auto"/>
        <w:ind w:firstLine="720"/>
        <w:jc w:val="both"/>
        <w:rPr>
          <w:rFonts w:eastAsia="Times New Roman"/>
          <w:szCs w:val="24"/>
        </w:rPr>
      </w:pPr>
      <w:r>
        <w:rPr>
          <w:rFonts w:eastAsia="Times New Roman"/>
          <w:szCs w:val="24"/>
        </w:rPr>
        <w:t>Παραπέρα, κλείνοντας, υπάρχουν και μια σειρά από μελέτες που συνδ</w:t>
      </w:r>
      <w:r>
        <w:rPr>
          <w:rFonts w:eastAsia="Times New Roman"/>
          <w:szCs w:val="24"/>
        </w:rPr>
        <w:t xml:space="preserve">έουν άμεσα τα ζητήματα της ύδρευσης και του πόσιμου νερού με την αύξηση παγκοσμίως των μεταναστευτικών και των προσφυγικών ροών προοπτικά με ιδιαίτερη έμφαση μάλιστα στην ευρύτερη περιοχή. </w:t>
      </w:r>
    </w:p>
    <w:p w14:paraId="03E8E52B" w14:textId="77777777" w:rsidR="009D706A" w:rsidRDefault="009A1102">
      <w:pPr>
        <w:spacing w:after="0" w:line="600" w:lineRule="auto"/>
        <w:ind w:firstLine="720"/>
        <w:jc w:val="both"/>
        <w:rPr>
          <w:rFonts w:eastAsia="Times New Roman"/>
          <w:szCs w:val="24"/>
        </w:rPr>
      </w:pPr>
      <w:r>
        <w:rPr>
          <w:rFonts w:eastAsia="Times New Roman"/>
          <w:szCs w:val="24"/>
        </w:rPr>
        <w:lastRenderedPageBreak/>
        <w:t>Φυσικά αυτό για εμάς δεν προκαλεί απολύτως καμμία έκπληξη. Απλώς α</w:t>
      </w:r>
      <w:r>
        <w:rPr>
          <w:rFonts w:eastAsia="Times New Roman"/>
          <w:szCs w:val="24"/>
        </w:rPr>
        <w:t xml:space="preserve">ποδεικνύει ότι σε παγκόσμιο επίπεδο ο καπιταλιστικός δρόμος ανάπτυξης ευθύνεται για το γεγονός ότι ένα δισεκατομμύριο και πλέον άνθρωποι δεν έχουν σήμερα πρόσβαση σε επαρκές και καθαρό νερό, ενώ εκατομμύρια παιδιά πεθαίνουν από αρρώστιες που συνδέονται με </w:t>
      </w:r>
      <w:r>
        <w:rPr>
          <w:rFonts w:eastAsia="Times New Roman"/>
          <w:szCs w:val="24"/>
        </w:rPr>
        <w:t>την έλλειψή του.</w:t>
      </w:r>
    </w:p>
    <w:p w14:paraId="03E8E52C" w14:textId="77777777" w:rsidR="009D706A" w:rsidRDefault="009A1102">
      <w:pPr>
        <w:spacing w:after="0" w:line="600" w:lineRule="auto"/>
        <w:ind w:firstLine="720"/>
        <w:jc w:val="both"/>
        <w:rPr>
          <w:rFonts w:eastAsia="Times New Roman"/>
          <w:szCs w:val="24"/>
        </w:rPr>
      </w:pPr>
      <w:r>
        <w:rPr>
          <w:rFonts w:eastAsia="Times New Roman"/>
          <w:szCs w:val="24"/>
        </w:rPr>
        <w:t xml:space="preserve">Τελικά, παρά το αναμφισβήτητο γεγονός ότι η λειτουργία αυτού του </w:t>
      </w:r>
      <w:r>
        <w:rPr>
          <w:rFonts w:eastAsia="Times New Roman"/>
          <w:szCs w:val="24"/>
        </w:rPr>
        <w:t xml:space="preserve">κέντρου </w:t>
      </w:r>
      <w:r>
        <w:rPr>
          <w:rFonts w:eastAsia="Times New Roman"/>
          <w:szCs w:val="24"/>
        </w:rPr>
        <w:t xml:space="preserve">και η συνεργασία με την </w:t>
      </w:r>
      <w:r>
        <w:rPr>
          <w:rFonts w:eastAsia="Times New Roman"/>
          <w:szCs w:val="24"/>
          <w:lang w:val="en-US"/>
        </w:rPr>
        <w:t>UNESCO</w:t>
      </w:r>
      <w:r w:rsidRPr="00960A55">
        <w:rPr>
          <w:rFonts w:eastAsia="Times New Roman"/>
          <w:szCs w:val="24"/>
        </w:rPr>
        <w:t xml:space="preserve"> </w:t>
      </w:r>
      <w:r>
        <w:rPr>
          <w:rFonts w:eastAsia="Times New Roman"/>
          <w:szCs w:val="24"/>
        </w:rPr>
        <w:t xml:space="preserve">θα μπορούσε, πράγματι, να συνεισφέρει σημαντικά στην ανάπτυξη και την προώθηση της σχετικής έρευνας για τους υδάτινους πόρους, όλοι οι </w:t>
      </w:r>
      <w:r>
        <w:rPr>
          <w:rFonts w:eastAsia="Times New Roman"/>
          <w:szCs w:val="24"/>
        </w:rPr>
        <w:t>παραπάνω λόγοι που πριν από λίγο εκθέσαμε εντείνουν τις ανησυχίες μας και μας οδηγούν να δηλώσουμε «</w:t>
      </w:r>
      <w:r>
        <w:rPr>
          <w:rFonts w:eastAsia="Times New Roman"/>
          <w:szCs w:val="24"/>
        </w:rPr>
        <w:t>παρών</w:t>
      </w:r>
      <w:r>
        <w:rPr>
          <w:rFonts w:eastAsia="Times New Roman"/>
          <w:szCs w:val="24"/>
        </w:rPr>
        <w:t>» στο σημερινό νομοσχέδιο.</w:t>
      </w:r>
    </w:p>
    <w:p w14:paraId="03E8E52D" w14:textId="77777777" w:rsidR="009D706A" w:rsidRDefault="009A1102">
      <w:pPr>
        <w:spacing w:after="0" w:line="600" w:lineRule="auto"/>
        <w:ind w:firstLine="720"/>
        <w:jc w:val="both"/>
        <w:rPr>
          <w:rFonts w:eastAsia="Times New Roman"/>
          <w:szCs w:val="24"/>
        </w:rPr>
      </w:pPr>
      <w:r>
        <w:rPr>
          <w:rFonts w:eastAsia="Times New Roman"/>
          <w:szCs w:val="24"/>
        </w:rPr>
        <w:t>Ευχαριστώ.</w:t>
      </w:r>
    </w:p>
    <w:p w14:paraId="03E8E52E" w14:textId="77777777" w:rsidR="009D706A" w:rsidRDefault="009A1102">
      <w:pPr>
        <w:spacing w:after="0" w:line="600" w:lineRule="auto"/>
        <w:ind w:firstLine="720"/>
        <w:jc w:val="both"/>
        <w:rPr>
          <w:rFonts w:eastAsia="Times New Roman"/>
          <w:szCs w:val="24"/>
        </w:rPr>
      </w:pPr>
      <w:r w:rsidRPr="00F065DF">
        <w:rPr>
          <w:rFonts w:eastAsia="Times New Roman"/>
          <w:b/>
          <w:szCs w:val="24"/>
        </w:rPr>
        <w:t>ΠΡΟΕΔΡΕΥΩΝ (Μάριος Γεωργιάδης)</w:t>
      </w:r>
      <w:r w:rsidRPr="00960A55">
        <w:rPr>
          <w:rFonts w:eastAsia="Times New Roman"/>
          <w:b/>
          <w:szCs w:val="24"/>
        </w:rPr>
        <w:t>:</w:t>
      </w:r>
      <w:r>
        <w:rPr>
          <w:rFonts w:eastAsia="Times New Roman"/>
          <w:b/>
          <w:szCs w:val="24"/>
        </w:rPr>
        <w:t xml:space="preserve"> </w:t>
      </w:r>
      <w:r w:rsidRPr="00960A55">
        <w:rPr>
          <w:rFonts w:eastAsia="Times New Roman"/>
          <w:szCs w:val="24"/>
        </w:rPr>
        <w:t>Ευχαριστούμε τον κ. Δελή.</w:t>
      </w:r>
    </w:p>
    <w:p w14:paraId="03E8E52F" w14:textId="77777777" w:rsidR="009D706A" w:rsidRDefault="009A1102">
      <w:pPr>
        <w:spacing w:after="0" w:line="600" w:lineRule="auto"/>
        <w:ind w:firstLine="720"/>
        <w:jc w:val="both"/>
        <w:rPr>
          <w:rFonts w:eastAsia="Times New Roman"/>
          <w:szCs w:val="24"/>
        </w:rPr>
      </w:pPr>
      <w:r w:rsidRPr="00960A55">
        <w:rPr>
          <w:rFonts w:eastAsia="Times New Roman"/>
          <w:szCs w:val="24"/>
        </w:rPr>
        <w:t xml:space="preserve">Τον λόγο έχει ο κ. </w:t>
      </w:r>
      <w:proofErr w:type="spellStart"/>
      <w:r w:rsidRPr="00960A55">
        <w:rPr>
          <w:rFonts w:eastAsia="Times New Roman"/>
          <w:szCs w:val="24"/>
        </w:rPr>
        <w:t>Σαρίδης</w:t>
      </w:r>
      <w:proofErr w:type="spellEnd"/>
      <w:r w:rsidRPr="00960A55">
        <w:rPr>
          <w:rFonts w:eastAsia="Times New Roman"/>
          <w:szCs w:val="24"/>
        </w:rPr>
        <w:t xml:space="preserve"> για πέντε λεπτά.</w:t>
      </w:r>
    </w:p>
    <w:p w14:paraId="03E8E530" w14:textId="77777777" w:rsidR="009D706A" w:rsidRDefault="009A1102">
      <w:pPr>
        <w:spacing w:after="0" w:line="600" w:lineRule="auto"/>
        <w:ind w:firstLine="720"/>
        <w:jc w:val="both"/>
        <w:rPr>
          <w:rFonts w:eastAsia="Times New Roman"/>
          <w:szCs w:val="24"/>
        </w:rPr>
      </w:pPr>
      <w:r w:rsidRPr="00F065DF">
        <w:rPr>
          <w:rFonts w:eastAsia="Times New Roman"/>
          <w:b/>
          <w:szCs w:val="24"/>
        </w:rPr>
        <w:t xml:space="preserve">ΙΩΑΝΝΗΣ </w:t>
      </w:r>
      <w:r w:rsidRPr="00F065DF">
        <w:rPr>
          <w:rFonts w:eastAsia="Times New Roman"/>
          <w:b/>
          <w:szCs w:val="24"/>
        </w:rPr>
        <w:t>ΣΑΡΙΔΗΣ</w:t>
      </w:r>
      <w:r w:rsidRPr="00960A55">
        <w:rPr>
          <w:rFonts w:eastAsia="Times New Roman"/>
          <w:b/>
          <w:szCs w:val="24"/>
        </w:rPr>
        <w:t>:</w:t>
      </w:r>
      <w:r>
        <w:rPr>
          <w:rFonts w:eastAsia="Times New Roman"/>
          <w:b/>
          <w:szCs w:val="24"/>
        </w:rPr>
        <w:t xml:space="preserve"> </w:t>
      </w:r>
      <w:r>
        <w:rPr>
          <w:rFonts w:eastAsia="Times New Roman"/>
          <w:szCs w:val="24"/>
        </w:rPr>
        <w:t xml:space="preserve">Ευχαριστώ πολύ, κύριε Πρόεδρε. </w:t>
      </w:r>
    </w:p>
    <w:p w14:paraId="03E8E531" w14:textId="77777777" w:rsidR="009D706A" w:rsidRDefault="009A1102">
      <w:pPr>
        <w:spacing w:after="0" w:line="600" w:lineRule="auto"/>
        <w:ind w:firstLine="720"/>
        <w:jc w:val="both"/>
        <w:rPr>
          <w:rFonts w:eastAsia="Times New Roman"/>
          <w:szCs w:val="24"/>
        </w:rPr>
      </w:pPr>
      <w:r>
        <w:rPr>
          <w:rFonts w:eastAsia="Times New Roman"/>
          <w:szCs w:val="24"/>
        </w:rPr>
        <w:lastRenderedPageBreak/>
        <w:t>Κυρίες και κύριοι συνάδελφοι, η Θεσσαλονίκη έχει ιδιαίτερη σχέση με τα ζητήματα που αφορούν το πολυτιμότερο αγαθό της φύσης. Όπως όλοι γνωρίζετε πάρα πολύ καλά, έχουμε αναπτύξει μια μεγάλη ευαισθησία στην περιοχή με</w:t>
      </w:r>
      <w:r>
        <w:rPr>
          <w:rFonts w:eastAsia="Times New Roman"/>
          <w:szCs w:val="24"/>
        </w:rPr>
        <w:t xml:space="preserve"> τα προβλήματα τα οποία αντιμετωπίζουμε. Η σπατάλη του νερού και από την άλλη πλευρά η διαχείριση ως προϊόν για το κέρδος των ιδιωτών είναι κάτι που για εμάς αποτελεί σαφώς έναν εφιάλτη.</w:t>
      </w:r>
    </w:p>
    <w:p w14:paraId="03E8E532" w14:textId="77777777" w:rsidR="009D706A" w:rsidRDefault="009A1102">
      <w:pPr>
        <w:spacing w:after="0" w:line="600" w:lineRule="auto"/>
        <w:ind w:firstLine="720"/>
        <w:jc w:val="both"/>
        <w:rPr>
          <w:rFonts w:eastAsia="Times New Roman"/>
          <w:szCs w:val="24"/>
        </w:rPr>
      </w:pPr>
      <w:r>
        <w:rPr>
          <w:rFonts w:eastAsia="Times New Roman"/>
          <w:szCs w:val="24"/>
        </w:rPr>
        <w:t xml:space="preserve">Παράλληλα, έχουμε και την ευλογία να έχουμε στην πόλη μας ένα από τα </w:t>
      </w:r>
      <w:r>
        <w:rPr>
          <w:rFonts w:eastAsia="Times New Roman"/>
          <w:szCs w:val="24"/>
        </w:rPr>
        <w:t xml:space="preserve">καλύτερα πανεπιστήμια της Ευρώπης. Μπροστά, λοιπόν, στην προοπτική του να τεθεί το ΚΕΟΔΥ, το οποίο υπάρχει σαφώς στο Αριστοτέλειο Πανεπιστήμιο από το 2011 ως </w:t>
      </w:r>
      <w:r>
        <w:rPr>
          <w:rFonts w:eastAsia="Times New Roman"/>
          <w:szCs w:val="24"/>
        </w:rPr>
        <w:t>κ</w:t>
      </w:r>
      <w:r>
        <w:rPr>
          <w:rFonts w:eastAsia="Times New Roman"/>
          <w:szCs w:val="24"/>
        </w:rPr>
        <w:t xml:space="preserve">έντρο </w:t>
      </w:r>
      <w:r>
        <w:rPr>
          <w:rFonts w:eastAsia="Times New Roman"/>
          <w:szCs w:val="24"/>
        </w:rPr>
        <w:t>κ</w:t>
      </w:r>
      <w:r>
        <w:rPr>
          <w:rFonts w:eastAsia="Times New Roman"/>
          <w:szCs w:val="24"/>
        </w:rPr>
        <w:t>ατηγορίας</w:t>
      </w:r>
      <w:r>
        <w:rPr>
          <w:rFonts w:eastAsia="Times New Roman"/>
          <w:szCs w:val="24"/>
        </w:rPr>
        <w:t xml:space="preserve"> 2 υπό την αιγίδα της </w:t>
      </w:r>
      <w:r>
        <w:rPr>
          <w:rFonts w:eastAsia="Times New Roman"/>
          <w:szCs w:val="24"/>
          <w:lang w:val="en-US"/>
        </w:rPr>
        <w:t>UNESCO</w:t>
      </w:r>
      <w:r>
        <w:rPr>
          <w:rFonts w:eastAsia="Times New Roman"/>
          <w:szCs w:val="24"/>
        </w:rPr>
        <w:t>,</w:t>
      </w:r>
      <w:r w:rsidRPr="00074B3A">
        <w:rPr>
          <w:rFonts w:eastAsia="Times New Roman"/>
          <w:szCs w:val="24"/>
        </w:rPr>
        <w:t xml:space="preserve"> </w:t>
      </w:r>
      <w:r>
        <w:rPr>
          <w:rFonts w:eastAsia="Times New Roman"/>
          <w:szCs w:val="24"/>
        </w:rPr>
        <w:t>με σκοπό την αντιμετώπιση και την πρόκληση όλων αυτ</w:t>
      </w:r>
      <w:r>
        <w:rPr>
          <w:rFonts w:eastAsia="Times New Roman"/>
          <w:szCs w:val="24"/>
        </w:rPr>
        <w:t>ών των προβλημάτων που αφορούν την διαχείριση του νερού, δεν μπορούμε, κύριε Πρόεδρε, παρά να είμαστε θετικοί και να συμφωνήσουμε πως πράγματι υπάρχουν σοβαροί λόγοι για να στηρίξουμε την συγκεκριμένη κύρωση.</w:t>
      </w:r>
    </w:p>
    <w:p w14:paraId="03E8E533" w14:textId="77777777" w:rsidR="009D706A" w:rsidRDefault="009A1102">
      <w:pPr>
        <w:spacing w:after="0" w:line="600" w:lineRule="auto"/>
        <w:ind w:firstLine="720"/>
        <w:jc w:val="both"/>
        <w:rPr>
          <w:rFonts w:eastAsia="Times New Roman"/>
          <w:szCs w:val="24"/>
        </w:rPr>
      </w:pPr>
      <w:r>
        <w:rPr>
          <w:rFonts w:eastAsia="Times New Roman"/>
          <w:szCs w:val="24"/>
        </w:rPr>
        <w:lastRenderedPageBreak/>
        <w:t xml:space="preserve">Όπως ξεκάθαρα αναφέρεται στην προς κύρωση </w:t>
      </w:r>
      <w:r>
        <w:rPr>
          <w:rFonts w:eastAsia="Times New Roman"/>
          <w:szCs w:val="24"/>
        </w:rPr>
        <w:t>συμφω</w:t>
      </w:r>
      <w:r>
        <w:rPr>
          <w:rFonts w:eastAsia="Times New Roman"/>
          <w:szCs w:val="24"/>
        </w:rPr>
        <w:t>νία</w:t>
      </w:r>
      <w:r>
        <w:rPr>
          <w:rFonts w:eastAsia="Times New Roman"/>
          <w:szCs w:val="24"/>
        </w:rPr>
        <w:t>, η βοήθεια θα είναι τεχνικής φύσεως στο πλαίσιο της εξυπηρέτησης στρατηγικών στόχων που έχει θέσει ομοφώνως η παγκόσμια κοινότητα για την προστασία των υδάτινων πόρων.</w:t>
      </w:r>
    </w:p>
    <w:p w14:paraId="03E8E534" w14:textId="77777777" w:rsidR="009D706A" w:rsidRDefault="009A1102">
      <w:pPr>
        <w:spacing w:after="0" w:line="600" w:lineRule="auto"/>
        <w:ind w:firstLine="720"/>
        <w:jc w:val="both"/>
        <w:rPr>
          <w:rFonts w:eastAsia="Times New Roman"/>
          <w:szCs w:val="24"/>
        </w:rPr>
      </w:pPr>
      <w:r>
        <w:rPr>
          <w:rFonts w:eastAsia="Times New Roman"/>
          <w:szCs w:val="24"/>
        </w:rPr>
        <w:t>Στο θέμα της διαχείρισης του νερού δεν χωράνε μικροκομματικές σκοπιμότητες, κύριε Πρ</w:t>
      </w:r>
      <w:r>
        <w:rPr>
          <w:rFonts w:eastAsia="Times New Roman"/>
          <w:szCs w:val="24"/>
        </w:rPr>
        <w:t>όεδρε. Με αυτήν την πεποίθηση μέσα μας η Ένωση Κεντρώων θα στηρίξει την συγκεκριμένη κύρωση.</w:t>
      </w:r>
    </w:p>
    <w:p w14:paraId="03E8E535" w14:textId="77777777" w:rsidR="009D706A" w:rsidRDefault="009A1102">
      <w:pPr>
        <w:spacing w:after="0" w:line="600" w:lineRule="auto"/>
        <w:ind w:firstLine="720"/>
        <w:jc w:val="both"/>
        <w:rPr>
          <w:rFonts w:eastAsia="Times New Roman"/>
          <w:szCs w:val="24"/>
        </w:rPr>
      </w:pPr>
      <w:r>
        <w:rPr>
          <w:rFonts w:eastAsia="Times New Roman"/>
          <w:szCs w:val="24"/>
        </w:rPr>
        <w:t>Ευχαριστώ πολύ.</w:t>
      </w:r>
    </w:p>
    <w:p w14:paraId="03E8E536" w14:textId="77777777" w:rsidR="009D706A" w:rsidRDefault="009A110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Σαρίδη</w:t>
      </w:r>
      <w:proofErr w:type="spellEnd"/>
      <w:r>
        <w:rPr>
          <w:rFonts w:eastAsia="Times New Roman"/>
          <w:szCs w:val="24"/>
        </w:rPr>
        <w:t>.</w:t>
      </w:r>
    </w:p>
    <w:p w14:paraId="03E8E537" w14:textId="77777777" w:rsidR="009D706A" w:rsidRDefault="009A1102">
      <w:pPr>
        <w:spacing w:after="0" w:line="600" w:lineRule="auto"/>
        <w:ind w:firstLine="720"/>
        <w:jc w:val="both"/>
        <w:rPr>
          <w:rFonts w:eastAsia="Times New Roman" w:cs="Times New Roman"/>
          <w:szCs w:val="24"/>
        </w:rPr>
      </w:pPr>
      <w:r>
        <w:rPr>
          <w:rFonts w:eastAsia="Times New Roman"/>
          <w:szCs w:val="24"/>
        </w:rPr>
        <w:t xml:space="preserve">Κηρύσσεται περαιωμένη η </w:t>
      </w:r>
      <w:r>
        <w:rPr>
          <w:rFonts w:eastAsia="Times New Roman" w:cs="Times New Roman"/>
          <w:szCs w:val="24"/>
        </w:rPr>
        <w:t>συζήτηση επί της αρχής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των άρθρων</w:t>
      </w:r>
      <w:r>
        <w:rPr>
          <w:rFonts w:eastAsia="Times New Roman" w:cs="Times New Roman"/>
          <w:szCs w:val="24"/>
        </w:rPr>
        <w:t xml:space="preserve"> και του συνόλου</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σχεδίου </w:t>
      </w:r>
      <w:r>
        <w:rPr>
          <w:rFonts w:eastAsia="Times New Roman" w:cs="Times New Roman"/>
          <w:szCs w:val="24"/>
        </w:rPr>
        <w:t>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«Κύρωση της Συμφωνίας μεταξύ του Εκπαιδευτικού, Επιστημονικού και Πολιτιστικού Οργανισμού των Ηνωμένων Εθνών (UNESCO) και της Κυβέρνησης της Ελληνικής Δημοκρα</w:t>
      </w:r>
      <w:r>
        <w:rPr>
          <w:rFonts w:eastAsia="Times New Roman" w:cs="Times New Roman"/>
          <w:szCs w:val="24"/>
        </w:rPr>
        <w:lastRenderedPageBreak/>
        <w:t xml:space="preserve">τίας αναφορικά με την ίδρυση του Κέντρου </w:t>
      </w:r>
      <w:r>
        <w:rPr>
          <w:rFonts w:eastAsia="Times New Roman" w:cs="Times New Roman"/>
          <w:szCs w:val="24"/>
        </w:rPr>
        <w:t>Ολοκληρωμένης και Διεπιστημονικής Διαχείρισης Υδάτινων Πόρων στο Αριστοτέλειο Πανεπιστήμιο Θεσσαλονίκης ως Κέντρου Κατηγορίας 2 υπό την Αιγίδα της UNESCO».</w:t>
      </w:r>
    </w:p>
    <w:p w14:paraId="03E8E53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w:t>
      </w:r>
      <w:r>
        <w:rPr>
          <w:rFonts w:eastAsia="Times New Roman" w:cs="Times New Roman"/>
          <w:szCs w:val="24"/>
        </w:rPr>
        <w:t xml:space="preserve">, </w:t>
      </w:r>
      <w:r>
        <w:rPr>
          <w:rFonts w:eastAsia="Times New Roman" w:cs="Times New Roman"/>
          <w:szCs w:val="24"/>
        </w:rPr>
        <w:t xml:space="preserve">των άρθρων </w:t>
      </w:r>
      <w:r>
        <w:rPr>
          <w:rFonts w:eastAsia="Times New Roman" w:cs="Times New Roman"/>
          <w:szCs w:val="24"/>
        </w:rPr>
        <w:t xml:space="preserve">και του συνόλου </w:t>
      </w:r>
      <w:r>
        <w:rPr>
          <w:rFonts w:eastAsia="Times New Roman" w:cs="Times New Roman"/>
          <w:szCs w:val="24"/>
        </w:rPr>
        <w:t>και η ψήφισή τους θα γίνει χωριστ</w:t>
      </w:r>
      <w:r>
        <w:rPr>
          <w:rFonts w:eastAsia="Times New Roman" w:cs="Times New Roman"/>
          <w:szCs w:val="24"/>
        </w:rPr>
        <w:t>ά.</w:t>
      </w:r>
    </w:p>
    <w:p w14:paraId="03E8E53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Παρακαλώ </w:t>
      </w:r>
      <w:r>
        <w:rPr>
          <w:rFonts w:eastAsia="Times New Roman" w:cs="Times New Roman"/>
          <w:szCs w:val="24"/>
        </w:rPr>
        <w:t xml:space="preserve">πολύ </w:t>
      </w:r>
      <w:r>
        <w:rPr>
          <w:rFonts w:eastAsia="Times New Roman" w:cs="Times New Roman"/>
          <w:szCs w:val="24"/>
        </w:rPr>
        <w:t>να ανοίξει το σύστημα της ηλεκτρονικής ψηφοφορίας.</w:t>
      </w:r>
    </w:p>
    <w:p w14:paraId="03E8E53A" w14:textId="77777777" w:rsidR="009D706A" w:rsidRDefault="009A1102">
      <w:pPr>
        <w:spacing w:after="0" w:line="600" w:lineRule="auto"/>
        <w:ind w:firstLine="720"/>
        <w:jc w:val="center"/>
        <w:rPr>
          <w:rFonts w:eastAsia="Times New Roman" w:cs="Times New Roman"/>
          <w:szCs w:val="24"/>
        </w:rPr>
      </w:pPr>
      <w:r>
        <w:rPr>
          <w:rFonts w:eastAsia="Times New Roman" w:cs="Times New Roman"/>
          <w:szCs w:val="24"/>
        </w:rPr>
        <w:t>(ΨΗΦΟΦΟΡΙΑ)</w:t>
      </w:r>
    </w:p>
    <w:p w14:paraId="03E8E53B" w14:textId="77777777" w:rsidR="009D706A" w:rsidRDefault="009A1102">
      <w:pPr>
        <w:spacing w:after="0" w:line="600" w:lineRule="auto"/>
        <w:ind w:firstLine="720"/>
        <w:jc w:val="both"/>
        <w:rPr>
          <w:rFonts w:eastAsia="SimSun" w:cs="Times New Roman"/>
          <w:szCs w:val="24"/>
          <w:lang w:eastAsia="zh-CN"/>
        </w:rPr>
      </w:pPr>
      <w:r w:rsidRPr="001F2BF6">
        <w:rPr>
          <w:rFonts w:eastAsia="SimSun" w:cs="Times New Roman"/>
          <w:b/>
          <w:bCs/>
          <w:szCs w:val="24"/>
          <w:lang w:eastAsia="zh-CN"/>
        </w:rPr>
        <w:t>ΠΡΟΕΔΡΕΥΩΝ (Μάριος Γεωργιάδης):</w:t>
      </w:r>
      <w:r w:rsidRPr="00EF3F89">
        <w:rPr>
          <w:rFonts w:eastAsia="SimSun" w:cs="Times New Roman"/>
          <w:b/>
          <w:bCs/>
          <w:szCs w:val="24"/>
          <w:lang w:eastAsia="zh-CN"/>
        </w:rPr>
        <w:t xml:space="preserve"> </w:t>
      </w:r>
      <w:r w:rsidRPr="00EF3F89">
        <w:rPr>
          <w:rFonts w:eastAsia="SimSun" w:cs="Times New Roman"/>
          <w:szCs w:val="24"/>
          <w:lang w:eastAsia="zh-CN"/>
        </w:rPr>
        <w:t>Παρακαλώ να κλείσει το σύστημα της ηλεκτρονικής ψηφοφορίας.</w:t>
      </w:r>
    </w:p>
    <w:p w14:paraId="03E8E53C" w14:textId="77777777" w:rsidR="009D706A" w:rsidRDefault="009A1102">
      <w:pPr>
        <w:tabs>
          <w:tab w:val="left" w:pos="2940"/>
        </w:tabs>
        <w:spacing w:after="0" w:line="600" w:lineRule="auto"/>
        <w:ind w:firstLine="709"/>
        <w:jc w:val="center"/>
        <w:rPr>
          <w:rFonts w:eastAsia="Times New Roman" w:cs="Times New Roman"/>
          <w:szCs w:val="24"/>
        </w:rPr>
      </w:pPr>
      <w:r w:rsidRPr="0001772E">
        <w:rPr>
          <w:rFonts w:eastAsia="Times New Roman" w:cs="Times New Roman"/>
          <w:szCs w:val="24"/>
        </w:rPr>
        <w:t>(ΗΛΕΚΤΡΟΝΙΚΗ ΚΑΤΑΜΕΤΡΗΣΗ)</w:t>
      </w:r>
    </w:p>
    <w:p w14:paraId="03E8E53D" w14:textId="77777777" w:rsidR="009D706A" w:rsidRDefault="009A1102">
      <w:pPr>
        <w:spacing w:after="0"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03E8E53E" w14:textId="77777777" w:rsidR="009D706A" w:rsidRDefault="009A1102">
      <w:pPr>
        <w:spacing w:after="0" w:line="600" w:lineRule="auto"/>
        <w:ind w:firstLine="720"/>
        <w:jc w:val="both"/>
        <w:rPr>
          <w:rFonts w:eastAsia="Times New Roman" w:cs="Times New Roman"/>
          <w:szCs w:val="24"/>
        </w:rPr>
      </w:pPr>
      <w:r w:rsidRPr="00532AE5">
        <w:rPr>
          <w:rFonts w:eastAsia="Times New Roman" w:cs="Times New Roman"/>
          <w:b/>
          <w:szCs w:val="24"/>
        </w:rPr>
        <w:t>ΠΡΟΕΔΡΕΥΩΝ (Μάριος Γεωρ</w:t>
      </w:r>
      <w:r w:rsidRPr="00532AE5">
        <w:rPr>
          <w:rFonts w:eastAsia="Times New Roman" w:cs="Times New Roman"/>
          <w:b/>
          <w:szCs w:val="24"/>
        </w:rPr>
        <w:t xml:space="preserve">γιάδης): </w:t>
      </w:r>
      <w:r>
        <w:rPr>
          <w:rFonts w:eastAsia="Times New Roman" w:cs="Times New Roman"/>
          <w:szCs w:val="24"/>
        </w:rPr>
        <w:t>Οι θέσεις των κομμάτων, όπως αποτυπώθηκαν κατά την ψήφισ</w:t>
      </w:r>
      <w:r>
        <w:rPr>
          <w:rFonts w:eastAsia="Times New Roman" w:cs="Times New Roman"/>
          <w:szCs w:val="24"/>
        </w:rPr>
        <w:t>η</w:t>
      </w:r>
      <w:r>
        <w:rPr>
          <w:rFonts w:eastAsia="Times New Roman" w:cs="Times New Roman"/>
          <w:szCs w:val="24"/>
        </w:rPr>
        <w:t xml:space="preserve"> με το ηλεκτρονικό σύστημα, καταχωρίζονται στα Πρακτικά της σημερινής συνεδρίασης και έχουν ως εξής:</w:t>
      </w:r>
    </w:p>
    <w:tbl>
      <w:tblPr>
        <w:tblW w:w="9600" w:type="dxa"/>
        <w:tblCellMar>
          <w:left w:w="10" w:type="dxa"/>
          <w:right w:w="1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9D706A" w14:paraId="03E8E549" w14:textId="77777777">
        <w:trPr>
          <w:trHeight w:val="300"/>
        </w:trPr>
        <w:tc>
          <w:tcPr>
            <w:tcW w:w="960" w:type="dxa"/>
            <w:tcBorders>
              <w:top w:val="nil"/>
              <w:left w:val="nil"/>
              <w:bottom w:val="nil"/>
              <w:right w:val="nil"/>
            </w:tcBorders>
            <w:shd w:val="clear" w:color="auto" w:fill="auto"/>
            <w:noWrap/>
            <w:vAlign w:val="bottom"/>
            <w:hideMark/>
          </w:tcPr>
          <w:p w14:paraId="03E8E53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40" w14:textId="77777777" w:rsidR="0030612F" w:rsidRPr="00C23E02" w:rsidRDefault="009A1102">
            <w:pPr>
              <w:spacing w:after="0"/>
              <w:rPr>
                <w:rFonts w:ascii="Calibri" w:eastAsia="Times New Roman" w:hAnsi="Calibri" w:cs="Calibri"/>
                <w:color w:val="000000"/>
                <w:sz w:val="22"/>
                <w:szCs w:val="22"/>
              </w:rPr>
            </w:pPr>
            <w:proofErr w:type="spellStart"/>
            <w:r w:rsidRPr="00C23E02">
              <w:rPr>
                <w:rFonts w:ascii="Calibri" w:eastAsia="Times New Roman" w:hAnsi="Calibri" w:cs="Calibri"/>
                <w:color w:val="000000"/>
                <w:sz w:val="22"/>
                <w:szCs w:val="22"/>
              </w:rPr>
              <w:t>Ημ</w:t>
            </w:r>
            <w:proofErr w:type="spellEnd"/>
            <w:r w:rsidRPr="00C23E02">
              <w:rPr>
                <w:rFonts w:ascii="Calibri" w:eastAsia="Times New Roman" w:hAnsi="Calibri" w:cs="Calibri"/>
                <w:color w:val="000000"/>
                <w:sz w:val="22"/>
                <w:szCs w:val="22"/>
              </w:rPr>
              <w:t>/</w:t>
            </w:r>
            <w:proofErr w:type="spellStart"/>
            <w:r w:rsidRPr="00C23E02">
              <w:rPr>
                <w:rFonts w:ascii="Calibri" w:eastAsia="Times New Roman" w:hAnsi="Calibri" w:cs="Calibri"/>
                <w:color w:val="000000"/>
                <w:sz w:val="22"/>
                <w:szCs w:val="22"/>
              </w:rPr>
              <w:t>νία</w:t>
            </w:r>
            <w:proofErr w:type="spellEnd"/>
            <w:r w:rsidRPr="00C23E02">
              <w:rPr>
                <w:rFonts w:ascii="Calibri" w:eastAsia="Times New Roman"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03E8E541" w14:textId="77777777" w:rsidR="0030612F" w:rsidRPr="00C23E02" w:rsidRDefault="009A1102">
            <w:pPr>
              <w:spacing w:after="0"/>
              <w:jc w:val="center"/>
              <w:rPr>
                <w:rFonts w:ascii="Calibri" w:eastAsia="Times New Roman" w:hAnsi="Calibri" w:cs="Calibri"/>
                <w:color w:val="000000"/>
                <w:sz w:val="22"/>
                <w:szCs w:val="22"/>
              </w:rPr>
            </w:pPr>
            <w:r w:rsidRPr="00C23E02">
              <w:rPr>
                <w:rFonts w:ascii="Calibri" w:eastAsia="Times New Roman"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03E8E542" w14:textId="77777777" w:rsidR="0030612F" w:rsidRPr="00C23E02" w:rsidRDefault="009A1102">
            <w:pPr>
              <w:spacing w:after="0"/>
              <w:jc w:val="cente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43"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UNESCO</w:t>
            </w:r>
          </w:p>
        </w:tc>
        <w:tc>
          <w:tcPr>
            <w:tcW w:w="960" w:type="dxa"/>
            <w:tcBorders>
              <w:top w:val="nil"/>
              <w:left w:val="nil"/>
              <w:bottom w:val="nil"/>
              <w:right w:val="nil"/>
            </w:tcBorders>
            <w:shd w:val="clear" w:color="auto" w:fill="auto"/>
            <w:noWrap/>
            <w:vAlign w:val="bottom"/>
            <w:hideMark/>
          </w:tcPr>
          <w:p w14:paraId="03E8E544"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4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4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4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48" w14:textId="77777777" w:rsidR="0030612F" w:rsidRPr="00C23E02" w:rsidRDefault="009A1102">
            <w:pPr>
              <w:spacing w:after="0"/>
              <w:rPr>
                <w:rFonts w:ascii="Times New Roman" w:eastAsia="Times New Roman" w:hAnsi="Times New Roman" w:cs="Times New Roman"/>
                <w:sz w:val="20"/>
              </w:rPr>
            </w:pPr>
          </w:p>
        </w:tc>
      </w:tr>
      <w:tr w:rsidR="009D706A" w14:paraId="03E8E554" w14:textId="77777777">
        <w:trPr>
          <w:trHeight w:val="300"/>
        </w:trPr>
        <w:tc>
          <w:tcPr>
            <w:tcW w:w="960" w:type="dxa"/>
            <w:tcBorders>
              <w:top w:val="nil"/>
              <w:left w:val="nil"/>
              <w:bottom w:val="nil"/>
              <w:right w:val="nil"/>
            </w:tcBorders>
            <w:shd w:val="clear" w:color="auto" w:fill="auto"/>
            <w:noWrap/>
            <w:vAlign w:val="bottom"/>
            <w:hideMark/>
          </w:tcPr>
          <w:p w14:paraId="03E8E54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4B"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Κωδικός:</w:t>
            </w:r>
          </w:p>
        </w:tc>
        <w:tc>
          <w:tcPr>
            <w:tcW w:w="960" w:type="dxa"/>
            <w:tcBorders>
              <w:top w:val="nil"/>
              <w:left w:val="nil"/>
              <w:bottom w:val="nil"/>
              <w:right w:val="nil"/>
            </w:tcBorders>
            <w:shd w:val="clear" w:color="auto" w:fill="auto"/>
            <w:noWrap/>
            <w:vAlign w:val="bottom"/>
            <w:hideMark/>
          </w:tcPr>
          <w:p w14:paraId="03E8E54C" w14:textId="77777777" w:rsidR="0030612F" w:rsidRPr="00C23E02" w:rsidRDefault="009A1102">
            <w:pPr>
              <w:spacing w:after="0"/>
              <w:jc w:val="right"/>
              <w:rPr>
                <w:rFonts w:ascii="Calibri" w:eastAsia="Times New Roman" w:hAnsi="Calibri" w:cs="Calibri"/>
                <w:color w:val="000000"/>
                <w:sz w:val="22"/>
                <w:szCs w:val="22"/>
              </w:rPr>
            </w:pPr>
            <w:r w:rsidRPr="00C23E02">
              <w:rPr>
                <w:rFonts w:ascii="Calibri" w:eastAsia="Times New Roman" w:hAnsi="Calibri" w:cs="Calibri"/>
                <w:color w:val="000000"/>
                <w:sz w:val="22"/>
                <w:szCs w:val="22"/>
              </w:rPr>
              <w:t>20180530</w:t>
            </w:r>
          </w:p>
        </w:tc>
        <w:tc>
          <w:tcPr>
            <w:tcW w:w="960" w:type="dxa"/>
            <w:tcBorders>
              <w:top w:val="nil"/>
              <w:left w:val="nil"/>
              <w:bottom w:val="nil"/>
              <w:right w:val="nil"/>
            </w:tcBorders>
            <w:shd w:val="clear" w:color="auto" w:fill="auto"/>
            <w:noWrap/>
            <w:vAlign w:val="bottom"/>
            <w:hideMark/>
          </w:tcPr>
          <w:p w14:paraId="03E8E54D" w14:textId="77777777" w:rsidR="0030612F" w:rsidRPr="00C23E02" w:rsidRDefault="009A1102">
            <w:pPr>
              <w:spacing w:after="0"/>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4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4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3" w14:textId="77777777" w:rsidR="0030612F" w:rsidRPr="00C23E02" w:rsidRDefault="009A1102">
            <w:pPr>
              <w:spacing w:after="0"/>
              <w:rPr>
                <w:rFonts w:ascii="Times New Roman" w:eastAsia="Times New Roman" w:hAnsi="Times New Roman" w:cs="Times New Roman"/>
                <w:sz w:val="20"/>
              </w:rPr>
            </w:pPr>
          </w:p>
        </w:tc>
      </w:tr>
      <w:tr w:rsidR="009D706A" w14:paraId="03E8E55B" w14:textId="77777777">
        <w:trPr>
          <w:trHeight w:val="300"/>
        </w:trPr>
        <w:tc>
          <w:tcPr>
            <w:tcW w:w="960" w:type="dxa"/>
            <w:tcBorders>
              <w:top w:val="nil"/>
              <w:left w:val="nil"/>
              <w:bottom w:val="nil"/>
              <w:right w:val="nil"/>
            </w:tcBorders>
            <w:shd w:val="clear" w:color="auto" w:fill="auto"/>
            <w:noWrap/>
            <w:vAlign w:val="bottom"/>
            <w:hideMark/>
          </w:tcPr>
          <w:p w14:paraId="03E8E555" w14:textId="77777777" w:rsidR="0030612F" w:rsidRPr="00C23E02" w:rsidRDefault="009A1102">
            <w:pPr>
              <w:spacing w:after="0"/>
              <w:rPr>
                <w:rFonts w:ascii="Times New Roman" w:eastAsia="Times New Roman" w:hAnsi="Times New Roman" w:cs="Times New Roman"/>
                <w:sz w:val="20"/>
              </w:rPr>
            </w:pPr>
          </w:p>
        </w:tc>
        <w:tc>
          <w:tcPr>
            <w:tcW w:w="4800" w:type="dxa"/>
            <w:gridSpan w:val="5"/>
            <w:tcBorders>
              <w:top w:val="nil"/>
              <w:left w:val="nil"/>
              <w:bottom w:val="nil"/>
              <w:right w:val="nil"/>
            </w:tcBorders>
            <w:shd w:val="clear" w:color="auto" w:fill="auto"/>
            <w:noWrap/>
            <w:vAlign w:val="bottom"/>
            <w:hideMark/>
          </w:tcPr>
          <w:p w14:paraId="03E8E556"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 xml:space="preserve">Επί του νομοσχεδίου   ΔΕΚΤΟ </w:t>
            </w:r>
            <w:r w:rsidRPr="00C23E02">
              <w:rPr>
                <w:rFonts w:ascii="Calibri" w:eastAsia="Times New Roman" w:hAnsi="Calibri" w:cs="Calibri"/>
                <w:color w:val="000000"/>
                <w:sz w:val="22"/>
                <w:szCs w:val="22"/>
              </w:rPr>
              <w:t>ΚΑΤΑ ΠΛΕΙΟΨΗΦΙΑ</w:t>
            </w:r>
          </w:p>
        </w:tc>
        <w:tc>
          <w:tcPr>
            <w:tcW w:w="960" w:type="dxa"/>
            <w:tcBorders>
              <w:top w:val="nil"/>
              <w:left w:val="nil"/>
              <w:bottom w:val="nil"/>
              <w:right w:val="nil"/>
            </w:tcBorders>
            <w:shd w:val="clear" w:color="auto" w:fill="auto"/>
            <w:noWrap/>
            <w:vAlign w:val="bottom"/>
            <w:hideMark/>
          </w:tcPr>
          <w:p w14:paraId="03E8E557"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5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A" w14:textId="77777777" w:rsidR="0030612F" w:rsidRPr="00C23E02" w:rsidRDefault="009A1102">
            <w:pPr>
              <w:spacing w:after="0"/>
              <w:rPr>
                <w:rFonts w:ascii="Times New Roman" w:eastAsia="Times New Roman" w:hAnsi="Times New Roman" w:cs="Times New Roman"/>
                <w:sz w:val="20"/>
              </w:rPr>
            </w:pPr>
          </w:p>
        </w:tc>
      </w:tr>
      <w:tr w:rsidR="009D706A" w14:paraId="03E8E566" w14:textId="77777777">
        <w:trPr>
          <w:trHeight w:val="300"/>
        </w:trPr>
        <w:tc>
          <w:tcPr>
            <w:tcW w:w="960" w:type="dxa"/>
            <w:tcBorders>
              <w:top w:val="nil"/>
              <w:left w:val="nil"/>
              <w:bottom w:val="nil"/>
              <w:right w:val="nil"/>
            </w:tcBorders>
            <w:shd w:val="clear" w:color="auto" w:fill="auto"/>
            <w:noWrap/>
            <w:vAlign w:val="bottom"/>
            <w:hideMark/>
          </w:tcPr>
          <w:p w14:paraId="03E8E55C"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3E8E55D"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5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5F"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ΝΑΙ</w:t>
            </w:r>
          </w:p>
        </w:tc>
        <w:tc>
          <w:tcPr>
            <w:tcW w:w="960" w:type="dxa"/>
            <w:tcBorders>
              <w:top w:val="nil"/>
              <w:left w:val="nil"/>
              <w:bottom w:val="nil"/>
              <w:right w:val="nil"/>
            </w:tcBorders>
            <w:shd w:val="clear" w:color="auto" w:fill="auto"/>
            <w:noWrap/>
            <w:vAlign w:val="bottom"/>
            <w:hideMark/>
          </w:tcPr>
          <w:p w14:paraId="03E8E560"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6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5" w14:textId="77777777" w:rsidR="0030612F" w:rsidRPr="00C23E02" w:rsidRDefault="009A1102">
            <w:pPr>
              <w:spacing w:after="0"/>
              <w:rPr>
                <w:rFonts w:ascii="Times New Roman" w:eastAsia="Times New Roman" w:hAnsi="Times New Roman" w:cs="Times New Roman"/>
                <w:sz w:val="20"/>
              </w:rPr>
            </w:pPr>
          </w:p>
        </w:tc>
      </w:tr>
      <w:tr w:rsidR="009D706A" w14:paraId="03E8E571" w14:textId="77777777">
        <w:trPr>
          <w:trHeight w:val="300"/>
        </w:trPr>
        <w:tc>
          <w:tcPr>
            <w:tcW w:w="960" w:type="dxa"/>
            <w:tcBorders>
              <w:top w:val="nil"/>
              <w:left w:val="nil"/>
              <w:bottom w:val="nil"/>
              <w:right w:val="nil"/>
            </w:tcBorders>
            <w:shd w:val="clear" w:color="auto" w:fill="auto"/>
            <w:noWrap/>
            <w:vAlign w:val="bottom"/>
            <w:hideMark/>
          </w:tcPr>
          <w:p w14:paraId="03E8E567"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3E8E568"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6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A"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ΝΑΙ</w:t>
            </w:r>
          </w:p>
        </w:tc>
        <w:tc>
          <w:tcPr>
            <w:tcW w:w="960" w:type="dxa"/>
            <w:tcBorders>
              <w:top w:val="nil"/>
              <w:left w:val="nil"/>
              <w:bottom w:val="nil"/>
              <w:right w:val="nil"/>
            </w:tcBorders>
            <w:shd w:val="clear" w:color="auto" w:fill="auto"/>
            <w:noWrap/>
            <w:vAlign w:val="bottom"/>
            <w:hideMark/>
          </w:tcPr>
          <w:p w14:paraId="03E8E56B"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6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6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70" w14:textId="77777777" w:rsidR="0030612F" w:rsidRPr="00C23E02" w:rsidRDefault="009A1102">
            <w:pPr>
              <w:spacing w:after="0"/>
              <w:rPr>
                <w:rFonts w:ascii="Times New Roman" w:eastAsia="Times New Roman" w:hAnsi="Times New Roman" w:cs="Times New Roman"/>
                <w:sz w:val="20"/>
              </w:rPr>
            </w:pPr>
          </w:p>
        </w:tc>
      </w:tr>
      <w:tr w:rsidR="009D706A" w14:paraId="03E8E57C" w14:textId="77777777">
        <w:trPr>
          <w:trHeight w:val="300"/>
        </w:trPr>
        <w:tc>
          <w:tcPr>
            <w:tcW w:w="960" w:type="dxa"/>
            <w:tcBorders>
              <w:top w:val="nil"/>
              <w:left w:val="nil"/>
              <w:bottom w:val="nil"/>
              <w:right w:val="nil"/>
            </w:tcBorders>
            <w:shd w:val="clear" w:color="auto" w:fill="auto"/>
            <w:noWrap/>
            <w:vAlign w:val="bottom"/>
            <w:hideMark/>
          </w:tcPr>
          <w:p w14:paraId="03E8E572"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3E8E573"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7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75"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ΝΑΙ</w:t>
            </w:r>
          </w:p>
        </w:tc>
        <w:tc>
          <w:tcPr>
            <w:tcW w:w="960" w:type="dxa"/>
            <w:tcBorders>
              <w:top w:val="nil"/>
              <w:left w:val="nil"/>
              <w:bottom w:val="nil"/>
              <w:right w:val="nil"/>
            </w:tcBorders>
            <w:shd w:val="clear" w:color="auto" w:fill="auto"/>
            <w:noWrap/>
            <w:vAlign w:val="bottom"/>
            <w:hideMark/>
          </w:tcPr>
          <w:p w14:paraId="03E8E576"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7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7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7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7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7B" w14:textId="77777777" w:rsidR="0030612F" w:rsidRPr="00C23E02" w:rsidRDefault="009A1102">
            <w:pPr>
              <w:spacing w:after="0"/>
              <w:rPr>
                <w:rFonts w:ascii="Times New Roman" w:eastAsia="Times New Roman" w:hAnsi="Times New Roman" w:cs="Times New Roman"/>
                <w:sz w:val="20"/>
              </w:rPr>
            </w:pPr>
          </w:p>
        </w:tc>
      </w:tr>
      <w:tr w:rsidR="009D706A" w14:paraId="03E8E587" w14:textId="77777777">
        <w:trPr>
          <w:trHeight w:val="300"/>
        </w:trPr>
        <w:tc>
          <w:tcPr>
            <w:tcW w:w="960" w:type="dxa"/>
            <w:tcBorders>
              <w:top w:val="nil"/>
              <w:left w:val="nil"/>
              <w:bottom w:val="nil"/>
              <w:right w:val="nil"/>
            </w:tcBorders>
            <w:shd w:val="clear" w:color="auto" w:fill="auto"/>
            <w:noWrap/>
            <w:vAlign w:val="bottom"/>
            <w:hideMark/>
          </w:tcPr>
          <w:p w14:paraId="03E8E57D"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3E8E57E"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7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0"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ΠΡΝ</w:t>
            </w:r>
          </w:p>
        </w:tc>
        <w:tc>
          <w:tcPr>
            <w:tcW w:w="960" w:type="dxa"/>
            <w:tcBorders>
              <w:top w:val="nil"/>
              <w:left w:val="nil"/>
              <w:bottom w:val="nil"/>
              <w:right w:val="nil"/>
            </w:tcBorders>
            <w:shd w:val="clear" w:color="auto" w:fill="auto"/>
            <w:noWrap/>
            <w:vAlign w:val="bottom"/>
            <w:hideMark/>
          </w:tcPr>
          <w:p w14:paraId="03E8E581"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8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6" w14:textId="77777777" w:rsidR="0030612F" w:rsidRPr="00C23E02" w:rsidRDefault="009A1102">
            <w:pPr>
              <w:spacing w:after="0"/>
              <w:rPr>
                <w:rFonts w:ascii="Times New Roman" w:eastAsia="Times New Roman" w:hAnsi="Times New Roman" w:cs="Times New Roman"/>
                <w:sz w:val="20"/>
              </w:rPr>
            </w:pPr>
          </w:p>
        </w:tc>
      </w:tr>
      <w:tr w:rsidR="009D706A" w14:paraId="03E8E592" w14:textId="77777777">
        <w:trPr>
          <w:trHeight w:val="300"/>
        </w:trPr>
        <w:tc>
          <w:tcPr>
            <w:tcW w:w="960" w:type="dxa"/>
            <w:tcBorders>
              <w:top w:val="nil"/>
              <w:left w:val="nil"/>
              <w:bottom w:val="nil"/>
              <w:right w:val="nil"/>
            </w:tcBorders>
            <w:shd w:val="clear" w:color="auto" w:fill="auto"/>
            <w:noWrap/>
            <w:vAlign w:val="bottom"/>
            <w:hideMark/>
          </w:tcPr>
          <w:p w14:paraId="03E8E588"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3E8E589"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8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B"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ΠΡΝ</w:t>
            </w:r>
          </w:p>
        </w:tc>
        <w:tc>
          <w:tcPr>
            <w:tcW w:w="960" w:type="dxa"/>
            <w:tcBorders>
              <w:top w:val="nil"/>
              <w:left w:val="nil"/>
              <w:bottom w:val="nil"/>
              <w:right w:val="nil"/>
            </w:tcBorders>
            <w:shd w:val="clear" w:color="auto" w:fill="auto"/>
            <w:noWrap/>
            <w:vAlign w:val="bottom"/>
            <w:hideMark/>
          </w:tcPr>
          <w:p w14:paraId="03E8E58C"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8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8F" w14:textId="77777777" w:rsidR="0030612F" w:rsidRPr="002178A1" w:rsidRDefault="009A1102">
            <w:pPr>
              <w:spacing w:after="0"/>
              <w:rPr>
                <w:rFonts w:ascii="Times New Roman" w:eastAsia="Times New Roman" w:hAnsi="Times New Roman" w:cs="Times New Roman"/>
                <w:sz w:val="20"/>
                <w:lang w:val="en-US"/>
              </w:rPr>
            </w:pPr>
          </w:p>
        </w:tc>
        <w:tc>
          <w:tcPr>
            <w:tcW w:w="960" w:type="dxa"/>
            <w:tcBorders>
              <w:top w:val="nil"/>
              <w:left w:val="nil"/>
              <w:bottom w:val="nil"/>
              <w:right w:val="nil"/>
            </w:tcBorders>
            <w:shd w:val="clear" w:color="auto" w:fill="auto"/>
            <w:noWrap/>
            <w:vAlign w:val="bottom"/>
            <w:hideMark/>
          </w:tcPr>
          <w:p w14:paraId="03E8E59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91" w14:textId="77777777" w:rsidR="0030612F" w:rsidRPr="00C23E02" w:rsidRDefault="009A1102">
            <w:pPr>
              <w:spacing w:after="0"/>
              <w:rPr>
                <w:rFonts w:ascii="Times New Roman" w:eastAsia="Times New Roman" w:hAnsi="Times New Roman" w:cs="Times New Roman"/>
                <w:sz w:val="20"/>
              </w:rPr>
            </w:pPr>
          </w:p>
        </w:tc>
      </w:tr>
      <w:tr w:rsidR="009D706A" w14:paraId="03E8E59D" w14:textId="77777777">
        <w:trPr>
          <w:trHeight w:val="300"/>
        </w:trPr>
        <w:tc>
          <w:tcPr>
            <w:tcW w:w="960" w:type="dxa"/>
            <w:tcBorders>
              <w:top w:val="nil"/>
              <w:left w:val="nil"/>
              <w:bottom w:val="nil"/>
              <w:right w:val="nil"/>
            </w:tcBorders>
            <w:shd w:val="clear" w:color="auto" w:fill="auto"/>
            <w:noWrap/>
            <w:vAlign w:val="bottom"/>
            <w:hideMark/>
          </w:tcPr>
          <w:p w14:paraId="03E8E593"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3E8E594"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9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96"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ΝΑΙ</w:t>
            </w:r>
          </w:p>
        </w:tc>
        <w:tc>
          <w:tcPr>
            <w:tcW w:w="960" w:type="dxa"/>
            <w:tcBorders>
              <w:top w:val="nil"/>
              <w:left w:val="nil"/>
              <w:bottom w:val="nil"/>
              <w:right w:val="nil"/>
            </w:tcBorders>
            <w:shd w:val="clear" w:color="auto" w:fill="auto"/>
            <w:noWrap/>
            <w:vAlign w:val="bottom"/>
            <w:hideMark/>
          </w:tcPr>
          <w:p w14:paraId="03E8E597"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9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9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9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9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9C" w14:textId="77777777" w:rsidR="0030612F" w:rsidRPr="00C23E02" w:rsidRDefault="009A1102">
            <w:pPr>
              <w:spacing w:after="0"/>
              <w:rPr>
                <w:rFonts w:ascii="Times New Roman" w:eastAsia="Times New Roman" w:hAnsi="Times New Roman" w:cs="Times New Roman"/>
                <w:sz w:val="20"/>
              </w:rPr>
            </w:pPr>
          </w:p>
        </w:tc>
      </w:tr>
      <w:tr w:rsidR="009D706A" w14:paraId="03E8E5A8" w14:textId="77777777">
        <w:trPr>
          <w:trHeight w:val="300"/>
        </w:trPr>
        <w:tc>
          <w:tcPr>
            <w:tcW w:w="960" w:type="dxa"/>
            <w:tcBorders>
              <w:top w:val="nil"/>
              <w:left w:val="nil"/>
              <w:bottom w:val="nil"/>
              <w:right w:val="nil"/>
            </w:tcBorders>
            <w:shd w:val="clear" w:color="auto" w:fill="auto"/>
            <w:noWrap/>
            <w:vAlign w:val="bottom"/>
            <w:hideMark/>
          </w:tcPr>
          <w:p w14:paraId="03E8E59E"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3E8E59F"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A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1"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ΝΑΙ</w:t>
            </w:r>
          </w:p>
        </w:tc>
        <w:tc>
          <w:tcPr>
            <w:tcW w:w="960" w:type="dxa"/>
            <w:tcBorders>
              <w:top w:val="nil"/>
              <w:left w:val="nil"/>
              <w:bottom w:val="nil"/>
              <w:right w:val="nil"/>
            </w:tcBorders>
            <w:shd w:val="clear" w:color="auto" w:fill="auto"/>
            <w:noWrap/>
            <w:vAlign w:val="bottom"/>
            <w:hideMark/>
          </w:tcPr>
          <w:p w14:paraId="03E8E5A2"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A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7" w14:textId="77777777" w:rsidR="0030612F" w:rsidRPr="00C23E02" w:rsidRDefault="009A1102">
            <w:pPr>
              <w:spacing w:after="0"/>
              <w:rPr>
                <w:rFonts w:ascii="Times New Roman" w:eastAsia="Times New Roman" w:hAnsi="Times New Roman" w:cs="Times New Roman"/>
                <w:sz w:val="20"/>
              </w:rPr>
            </w:pPr>
          </w:p>
        </w:tc>
      </w:tr>
      <w:tr w:rsidR="009D706A" w14:paraId="03E8E5B2" w14:textId="77777777">
        <w:trPr>
          <w:trHeight w:val="300"/>
        </w:trPr>
        <w:tc>
          <w:tcPr>
            <w:tcW w:w="1920" w:type="dxa"/>
            <w:gridSpan w:val="2"/>
            <w:tcBorders>
              <w:top w:val="nil"/>
              <w:left w:val="nil"/>
              <w:bottom w:val="nil"/>
              <w:right w:val="nil"/>
            </w:tcBorders>
            <w:shd w:val="clear" w:color="auto" w:fill="auto"/>
            <w:noWrap/>
            <w:vAlign w:val="bottom"/>
            <w:hideMark/>
          </w:tcPr>
          <w:p w14:paraId="03E8E5A9"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3E8E5AA"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AB"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ΝΑΙ</w:t>
            </w:r>
          </w:p>
        </w:tc>
        <w:tc>
          <w:tcPr>
            <w:tcW w:w="960" w:type="dxa"/>
            <w:tcBorders>
              <w:top w:val="nil"/>
              <w:left w:val="nil"/>
              <w:bottom w:val="nil"/>
              <w:right w:val="nil"/>
            </w:tcBorders>
            <w:shd w:val="clear" w:color="auto" w:fill="auto"/>
            <w:noWrap/>
            <w:vAlign w:val="bottom"/>
            <w:hideMark/>
          </w:tcPr>
          <w:p w14:paraId="03E8E5AC" w14:textId="77777777" w:rsidR="0030612F" w:rsidRPr="00C23E02" w:rsidRDefault="009A1102">
            <w:pPr>
              <w:spacing w:after="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A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A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1" w14:textId="77777777" w:rsidR="0030612F" w:rsidRPr="00C23E02" w:rsidRDefault="009A1102">
            <w:pPr>
              <w:spacing w:after="0"/>
              <w:rPr>
                <w:rFonts w:ascii="Times New Roman" w:eastAsia="Times New Roman" w:hAnsi="Times New Roman" w:cs="Times New Roman"/>
                <w:sz w:val="20"/>
              </w:rPr>
            </w:pPr>
          </w:p>
        </w:tc>
      </w:tr>
      <w:tr w:rsidR="009D706A" w14:paraId="03E8E5BD" w14:textId="77777777">
        <w:trPr>
          <w:trHeight w:val="300"/>
        </w:trPr>
        <w:tc>
          <w:tcPr>
            <w:tcW w:w="960" w:type="dxa"/>
            <w:tcBorders>
              <w:top w:val="nil"/>
              <w:left w:val="nil"/>
              <w:bottom w:val="nil"/>
              <w:right w:val="nil"/>
            </w:tcBorders>
            <w:shd w:val="clear" w:color="auto" w:fill="auto"/>
            <w:noWrap/>
            <w:vAlign w:val="bottom"/>
            <w:hideMark/>
          </w:tcPr>
          <w:p w14:paraId="03E8E5B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C" w14:textId="77777777" w:rsidR="0030612F" w:rsidRPr="00C23E02" w:rsidRDefault="009A1102">
            <w:pPr>
              <w:spacing w:after="0"/>
              <w:rPr>
                <w:rFonts w:ascii="Times New Roman" w:eastAsia="Times New Roman" w:hAnsi="Times New Roman" w:cs="Times New Roman"/>
                <w:sz w:val="20"/>
              </w:rPr>
            </w:pPr>
          </w:p>
        </w:tc>
      </w:tr>
      <w:tr w:rsidR="009D706A" w14:paraId="03E8E5C8" w14:textId="77777777">
        <w:trPr>
          <w:trHeight w:val="300"/>
        </w:trPr>
        <w:tc>
          <w:tcPr>
            <w:tcW w:w="960" w:type="dxa"/>
            <w:tcBorders>
              <w:top w:val="nil"/>
              <w:left w:val="nil"/>
              <w:bottom w:val="nil"/>
              <w:right w:val="nil"/>
            </w:tcBorders>
            <w:shd w:val="clear" w:color="auto" w:fill="auto"/>
            <w:noWrap/>
            <w:vAlign w:val="bottom"/>
            <w:hideMark/>
          </w:tcPr>
          <w:p w14:paraId="03E8E5B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B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3"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Σελ.</w:t>
            </w:r>
          </w:p>
        </w:tc>
        <w:tc>
          <w:tcPr>
            <w:tcW w:w="960" w:type="dxa"/>
            <w:tcBorders>
              <w:top w:val="nil"/>
              <w:left w:val="nil"/>
              <w:bottom w:val="nil"/>
              <w:right w:val="nil"/>
            </w:tcBorders>
            <w:shd w:val="clear" w:color="auto" w:fill="auto"/>
            <w:noWrap/>
            <w:vAlign w:val="bottom"/>
            <w:hideMark/>
          </w:tcPr>
          <w:p w14:paraId="03E8E5C4" w14:textId="77777777" w:rsidR="0030612F" w:rsidRPr="00C23E02" w:rsidRDefault="009A1102">
            <w:pPr>
              <w:spacing w:after="0"/>
              <w:jc w:val="right"/>
              <w:rPr>
                <w:rFonts w:ascii="Calibri" w:eastAsia="Times New Roman" w:hAnsi="Calibri" w:cs="Calibri"/>
                <w:color w:val="000000"/>
                <w:sz w:val="22"/>
                <w:szCs w:val="22"/>
              </w:rPr>
            </w:pPr>
            <w:r w:rsidRPr="00C23E02">
              <w:rPr>
                <w:rFonts w:ascii="Calibri" w:eastAsia="Times New Roman" w:hAnsi="Calibri" w:cs="Calibri"/>
                <w:color w:val="000000"/>
                <w:sz w:val="22"/>
                <w:szCs w:val="22"/>
              </w:rPr>
              <w:t>1-Ιαν</w:t>
            </w:r>
          </w:p>
        </w:tc>
        <w:tc>
          <w:tcPr>
            <w:tcW w:w="960" w:type="dxa"/>
            <w:tcBorders>
              <w:top w:val="nil"/>
              <w:left w:val="nil"/>
              <w:bottom w:val="nil"/>
              <w:right w:val="nil"/>
            </w:tcBorders>
            <w:shd w:val="clear" w:color="auto" w:fill="auto"/>
            <w:noWrap/>
            <w:vAlign w:val="bottom"/>
            <w:hideMark/>
          </w:tcPr>
          <w:p w14:paraId="03E8E5C5" w14:textId="77777777" w:rsidR="0030612F" w:rsidRPr="00C23E02" w:rsidRDefault="009A1102">
            <w:pPr>
              <w:spacing w:after="0"/>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E8E5C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7" w14:textId="77777777" w:rsidR="0030612F" w:rsidRPr="00C23E02" w:rsidRDefault="009A1102">
            <w:pPr>
              <w:spacing w:after="0"/>
              <w:rPr>
                <w:rFonts w:ascii="Times New Roman" w:eastAsia="Times New Roman" w:hAnsi="Times New Roman" w:cs="Times New Roman"/>
                <w:sz w:val="20"/>
              </w:rPr>
            </w:pPr>
          </w:p>
        </w:tc>
      </w:tr>
      <w:tr w:rsidR="009D706A" w14:paraId="03E8E5D3" w14:textId="77777777">
        <w:trPr>
          <w:trHeight w:val="300"/>
        </w:trPr>
        <w:tc>
          <w:tcPr>
            <w:tcW w:w="960" w:type="dxa"/>
            <w:tcBorders>
              <w:top w:val="nil"/>
              <w:left w:val="nil"/>
              <w:bottom w:val="nil"/>
              <w:right w:val="nil"/>
            </w:tcBorders>
            <w:shd w:val="clear" w:color="auto" w:fill="auto"/>
            <w:noWrap/>
            <w:vAlign w:val="bottom"/>
            <w:hideMark/>
          </w:tcPr>
          <w:p w14:paraId="03E8E5C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C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2" w14:textId="77777777" w:rsidR="0030612F" w:rsidRPr="00C23E02" w:rsidRDefault="009A1102">
            <w:pPr>
              <w:spacing w:after="0"/>
              <w:rPr>
                <w:rFonts w:ascii="Times New Roman" w:eastAsia="Times New Roman" w:hAnsi="Times New Roman" w:cs="Times New Roman"/>
                <w:sz w:val="20"/>
              </w:rPr>
            </w:pPr>
          </w:p>
        </w:tc>
      </w:tr>
      <w:tr w:rsidR="009D706A" w14:paraId="03E8E5DE" w14:textId="77777777">
        <w:trPr>
          <w:trHeight w:val="300"/>
        </w:trPr>
        <w:tc>
          <w:tcPr>
            <w:tcW w:w="960" w:type="dxa"/>
            <w:tcBorders>
              <w:top w:val="nil"/>
              <w:left w:val="nil"/>
              <w:bottom w:val="nil"/>
              <w:right w:val="nil"/>
            </w:tcBorders>
            <w:shd w:val="clear" w:color="auto" w:fill="auto"/>
            <w:noWrap/>
            <w:vAlign w:val="bottom"/>
            <w:hideMark/>
          </w:tcPr>
          <w:p w14:paraId="03E8E5D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DD" w14:textId="77777777" w:rsidR="0030612F" w:rsidRPr="00C23E02" w:rsidRDefault="009A1102">
            <w:pPr>
              <w:spacing w:after="0"/>
              <w:rPr>
                <w:rFonts w:ascii="Times New Roman" w:eastAsia="Times New Roman" w:hAnsi="Times New Roman" w:cs="Times New Roman"/>
                <w:sz w:val="20"/>
              </w:rPr>
            </w:pPr>
          </w:p>
        </w:tc>
      </w:tr>
      <w:tr w:rsidR="009D706A" w14:paraId="03E8E5E9" w14:textId="77777777">
        <w:trPr>
          <w:trHeight w:val="300"/>
        </w:trPr>
        <w:tc>
          <w:tcPr>
            <w:tcW w:w="960" w:type="dxa"/>
            <w:tcBorders>
              <w:top w:val="nil"/>
              <w:left w:val="nil"/>
              <w:bottom w:val="nil"/>
              <w:right w:val="nil"/>
            </w:tcBorders>
            <w:shd w:val="clear" w:color="auto" w:fill="auto"/>
            <w:noWrap/>
            <w:vAlign w:val="bottom"/>
            <w:hideMark/>
          </w:tcPr>
          <w:p w14:paraId="03E8E5D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8" w14:textId="77777777" w:rsidR="0030612F" w:rsidRPr="00C23E02" w:rsidRDefault="009A1102">
            <w:pPr>
              <w:spacing w:after="0"/>
              <w:rPr>
                <w:rFonts w:ascii="Times New Roman" w:eastAsia="Times New Roman" w:hAnsi="Times New Roman" w:cs="Times New Roman"/>
                <w:sz w:val="20"/>
              </w:rPr>
            </w:pPr>
          </w:p>
        </w:tc>
      </w:tr>
      <w:tr w:rsidR="009D706A" w14:paraId="03E8E5F4" w14:textId="77777777">
        <w:trPr>
          <w:trHeight w:val="300"/>
        </w:trPr>
        <w:tc>
          <w:tcPr>
            <w:tcW w:w="960" w:type="dxa"/>
            <w:tcBorders>
              <w:top w:val="nil"/>
              <w:left w:val="nil"/>
              <w:bottom w:val="nil"/>
              <w:right w:val="nil"/>
            </w:tcBorders>
            <w:shd w:val="clear" w:color="auto" w:fill="auto"/>
            <w:noWrap/>
            <w:vAlign w:val="bottom"/>
            <w:hideMark/>
          </w:tcPr>
          <w:p w14:paraId="03E8E5E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E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3" w14:textId="77777777" w:rsidR="0030612F" w:rsidRPr="00C23E02" w:rsidRDefault="009A1102">
            <w:pPr>
              <w:spacing w:after="0"/>
              <w:rPr>
                <w:rFonts w:ascii="Times New Roman" w:eastAsia="Times New Roman" w:hAnsi="Times New Roman" w:cs="Times New Roman"/>
                <w:sz w:val="20"/>
              </w:rPr>
            </w:pPr>
          </w:p>
        </w:tc>
      </w:tr>
      <w:tr w:rsidR="009D706A" w14:paraId="03E8E5FF" w14:textId="77777777">
        <w:trPr>
          <w:trHeight w:val="300"/>
        </w:trPr>
        <w:tc>
          <w:tcPr>
            <w:tcW w:w="960" w:type="dxa"/>
            <w:tcBorders>
              <w:top w:val="nil"/>
              <w:left w:val="nil"/>
              <w:bottom w:val="nil"/>
              <w:right w:val="nil"/>
            </w:tcBorders>
            <w:shd w:val="clear" w:color="auto" w:fill="auto"/>
            <w:noWrap/>
            <w:vAlign w:val="bottom"/>
            <w:hideMark/>
          </w:tcPr>
          <w:p w14:paraId="03E8E5F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5FE" w14:textId="77777777" w:rsidR="0030612F" w:rsidRPr="00C23E02" w:rsidRDefault="009A1102">
            <w:pPr>
              <w:spacing w:after="0"/>
              <w:rPr>
                <w:rFonts w:ascii="Times New Roman" w:eastAsia="Times New Roman" w:hAnsi="Times New Roman" w:cs="Times New Roman"/>
                <w:sz w:val="20"/>
              </w:rPr>
            </w:pPr>
          </w:p>
        </w:tc>
      </w:tr>
      <w:tr w:rsidR="009D706A" w14:paraId="03E8E60A" w14:textId="77777777">
        <w:trPr>
          <w:trHeight w:val="300"/>
        </w:trPr>
        <w:tc>
          <w:tcPr>
            <w:tcW w:w="960" w:type="dxa"/>
            <w:tcBorders>
              <w:top w:val="nil"/>
              <w:left w:val="nil"/>
              <w:bottom w:val="nil"/>
              <w:right w:val="nil"/>
            </w:tcBorders>
            <w:shd w:val="clear" w:color="auto" w:fill="auto"/>
            <w:noWrap/>
            <w:vAlign w:val="bottom"/>
            <w:hideMark/>
          </w:tcPr>
          <w:p w14:paraId="03E8E60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9" w14:textId="77777777" w:rsidR="0030612F" w:rsidRPr="00C23E02" w:rsidRDefault="009A1102">
            <w:pPr>
              <w:spacing w:after="0"/>
              <w:rPr>
                <w:rFonts w:ascii="Times New Roman" w:eastAsia="Times New Roman" w:hAnsi="Times New Roman" w:cs="Times New Roman"/>
                <w:sz w:val="20"/>
              </w:rPr>
            </w:pPr>
          </w:p>
        </w:tc>
      </w:tr>
      <w:tr w:rsidR="009D706A" w14:paraId="03E8E615" w14:textId="77777777">
        <w:trPr>
          <w:trHeight w:val="300"/>
        </w:trPr>
        <w:tc>
          <w:tcPr>
            <w:tcW w:w="960" w:type="dxa"/>
            <w:tcBorders>
              <w:top w:val="nil"/>
              <w:left w:val="nil"/>
              <w:bottom w:val="nil"/>
              <w:right w:val="nil"/>
            </w:tcBorders>
            <w:shd w:val="clear" w:color="auto" w:fill="auto"/>
            <w:noWrap/>
            <w:vAlign w:val="bottom"/>
            <w:hideMark/>
          </w:tcPr>
          <w:p w14:paraId="03E8E60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0F"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0"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4" w14:textId="77777777" w:rsidR="0030612F" w:rsidRPr="00C23E02" w:rsidRDefault="009A1102">
            <w:pPr>
              <w:spacing w:after="0"/>
              <w:rPr>
                <w:rFonts w:ascii="Times New Roman" w:eastAsia="Times New Roman" w:hAnsi="Times New Roman" w:cs="Times New Roman"/>
                <w:sz w:val="20"/>
              </w:rPr>
            </w:pPr>
          </w:p>
        </w:tc>
      </w:tr>
      <w:tr w:rsidR="009D706A" w14:paraId="03E8E620" w14:textId="77777777">
        <w:trPr>
          <w:trHeight w:val="300"/>
        </w:trPr>
        <w:tc>
          <w:tcPr>
            <w:tcW w:w="960" w:type="dxa"/>
            <w:tcBorders>
              <w:top w:val="nil"/>
              <w:left w:val="nil"/>
              <w:bottom w:val="nil"/>
              <w:right w:val="nil"/>
            </w:tcBorders>
            <w:shd w:val="clear" w:color="auto" w:fill="auto"/>
            <w:noWrap/>
            <w:vAlign w:val="bottom"/>
            <w:hideMark/>
          </w:tcPr>
          <w:p w14:paraId="03E8E61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A"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B"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C"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D"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E"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1F" w14:textId="77777777" w:rsidR="0030612F" w:rsidRPr="00C23E02" w:rsidRDefault="009A1102">
            <w:pPr>
              <w:spacing w:after="0"/>
              <w:rPr>
                <w:rFonts w:ascii="Times New Roman" w:eastAsia="Times New Roman" w:hAnsi="Times New Roman" w:cs="Times New Roman"/>
                <w:sz w:val="20"/>
              </w:rPr>
            </w:pPr>
          </w:p>
        </w:tc>
      </w:tr>
      <w:tr w:rsidR="009D706A" w14:paraId="03E8E62B" w14:textId="77777777">
        <w:trPr>
          <w:trHeight w:val="300"/>
        </w:trPr>
        <w:tc>
          <w:tcPr>
            <w:tcW w:w="960" w:type="dxa"/>
            <w:tcBorders>
              <w:top w:val="nil"/>
              <w:left w:val="nil"/>
              <w:bottom w:val="nil"/>
              <w:right w:val="nil"/>
            </w:tcBorders>
            <w:shd w:val="clear" w:color="auto" w:fill="auto"/>
            <w:noWrap/>
            <w:vAlign w:val="bottom"/>
            <w:hideMark/>
          </w:tcPr>
          <w:p w14:paraId="03E8E621"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2"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3"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4"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5"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6"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7"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8"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9" w14:textId="77777777" w:rsidR="0030612F" w:rsidRPr="00C23E02" w:rsidRDefault="009A1102">
            <w:pPr>
              <w:spacing w:after="0"/>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3E8E62A" w14:textId="77777777" w:rsidR="0030612F" w:rsidRPr="00C23E02" w:rsidRDefault="009A1102">
            <w:pPr>
              <w:spacing w:after="0"/>
              <w:rPr>
                <w:rFonts w:ascii="Calibri" w:eastAsia="Times New Roman" w:hAnsi="Calibri" w:cs="Calibri"/>
                <w:color w:val="000000"/>
                <w:sz w:val="22"/>
                <w:szCs w:val="22"/>
              </w:rPr>
            </w:pPr>
            <w:r w:rsidRPr="00C23E02">
              <w:rPr>
                <w:rFonts w:ascii="Calibri" w:eastAsia="Times New Roman" w:hAnsi="Calibri" w:cs="Calibri"/>
                <w:color w:val="000000"/>
                <w:sz w:val="22"/>
                <w:szCs w:val="22"/>
              </w:rPr>
              <w:t xml:space="preserve"> </w:t>
            </w:r>
          </w:p>
        </w:tc>
      </w:tr>
    </w:tbl>
    <w:p w14:paraId="03E8E62C" w14:textId="77777777" w:rsidR="009D706A" w:rsidRDefault="009A1102">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(Μάριος Γεωργιάδης): </w:t>
      </w:r>
      <w:r>
        <w:rPr>
          <w:rFonts w:eastAsia="Times New Roman" w:cs="Times New Roman"/>
          <w:szCs w:val="24"/>
        </w:rPr>
        <w:t>Συνεπώς το σχέδιο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«Κύρωση της Συμφωνίας μεταξύ του Εκπαιδευτικού, Επιστημονικού και Πολιτιστικού Οργανισμού των Ηνωμένων Εθνών (UNESCO) και της Κυβέρνησης της Ελληνικής Δημοκρατίας αναφορικά με την ίδρυση του Κέντρου Ολοκληρωμένης και Διεπιστημονικής Διαχείρισης Υδάτινων Π</w:t>
      </w:r>
      <w:r>
        <w:rPr>
          <w:rFonts w:eastAsia="Times New Roman" w:cs="Times New Roman"/>
          <w:szCs w:val="24"/>
        </w:rPr>
        <w:t xml:space="preserve">όρων στο Αριστοτέλειο Πανεπιστήμιο Θεσσαλονίκης, ως Κέντρου Κατηγορίας 2 υπό την Αιγίδα </w:t>
      </w:r>
      <w:r>
        <w:rPr>
          <w:rFonts w:eastAsia="Times New Roman" w:cs="Times New Roman"/>
          <w:szCs w:val="24"/>
        </w:rPr>
        <w:lastRenderedPageBreak/>
        <w:t>της UNESCO»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3E8E62D" w14:textId="77777777" w:rsidR="009D706A" w:rsidRDefault="009A1102">
      <w:pPr>
        <w:spacing w:after="0" w:line="600" w:lineRule="auto"/>
        <w:ind w:firstLine="720"/>
        <w:jc w:val="center"/>
        <w:rPr>
          <w:rFonts w:eastAsia="Times New Roman" w:cs="Times New Roman"/>
          <w:color w:val="FF0000"/>
          <w:szCs w:val="24"/>
        </w:rPr>
      </w:pPr>
      <w:r w:rsidRPr="000C202F">
        <w:rPr>
          <w:rFonts w:eastAsia="Times New Roman" w:cs="Times New Roman"/>
          <w:color w:val="FF0000"/>
          <w:szCs w:val="24"/>
        </w:rPr>
        <w:t>(Να καταχωριστεί το κείμενο του νομοσχεδίου</w:t>
      </w:r>
      <w:r w:rsidRPr="000C202F">
        <w:rPr>
          <w:rFonts w:eastAsia="Times New Roman" w:cs="Times New Roman"/>
          <w:color w:val="FF0000"/>
          <w:szCs w:val="24"/>
        </w:rPr>
        <w:t>, δηλα</w:t>
      </w:r>
      <w:r w:rsidRPr="000C202F">
        <w:rPr>
          <w:rFonts w:eastAsia="Times New Roman" w:cs="Times New Roman"/>
          <w:color w:val="FF0000"/>
          <w:szCs w:val="24"/>
        </w:rPr>
        <w:t>δή η σελίδα</w:t>
      </w:r>
      <w:r w:rsidRPr="000C202F">
        <w:rPr>
          <w:rFonts w:eastAsia="Times New Roman" w:cs="Times New Roman"/>
          <w:color w:val="FF0000"/>
          <w:szCs w:val="24"/>
        </w:rPr>
        <w:t xml:space="preserve"> 27α</w:t>
      </w:r>
      <w:r w:rsidRPr="000C202F">
        <w:rPr>
          <w:rFonts w:eastAsia="Times New Roman" w:cs="Times New Roman"/>
          <w:color w:val="FF0000"/>
          <w:szCs w:val="24"/>
        </w:rPr>
        <w:t>)</w:t>
      </w:r>
    </w:p>
    <w:p w14:paraId="03E8E62E" w14:textId="77777777" w:rsidR="009D706A" w:rsidRDefault="009A1102">
      <w:pPr>
        <w:autoSpaceDE w:val="0"/>
        <w:autoSpaceDN w:val="0"/>
        <w:adjustRightInd w:val="0"/>
        <w:spacing w:after="0" w:line="600" w:lineRule="auto"/>
        <w:jc w:val="both"/>
        <w:rPr>
          <w:rFonts w:eastAsia="SimSun"/>
          <w:szCs w:val="24"/>
          <w:lang w:eastAsia="zh-CN"/>
        </w:rPr>
      </w:pPr>
      <w:r>
        <w:rPr>
          <w:rFonts w:eastAsia="Times New Roman" w:cs="Times New Roman"/>
          <w:szCs w:val="24"/>
        </w:rPr>
        <w:tab/>
      </w:r>
      <w:r w:rsidRPr="00C23E02">
        <w:rPr>
          <w:rFonts w:eastAsia="SimSun"/>
          <w:b/>
          <w:szCs w:val="24"/>
          <w:lang w:eastAsia="zh-CN"/>
        </w:rPr>
        <w:t>ΠΡΟΕΔΡΕΥΩΝ (Μάριος Γεωργιάδης):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3E8E62F" w14:textId="77777777" w:rsidR="009D706A" w:rsidRDefault="009A1102">
      <w:pPr>
        <w:autoSpaceDE w:val="0"/>
        <w:autoSpaceDN w:val="0"/>
        <w:adjustRightInd w:val="0"/>
        <w:spacing w:after="0"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3E8E630" w14:textId="77777777" w:rsidR="009D706A" w:rsidRDefault="009A1102">
      <w:pPr>
        <w:autoSpaceDE w:val="0"/>
        <w:autoSpaceDN w:val="0"/>
        <w:adjustRightInd w:val="0"/>
        <w:spacing w:after="0" w:line="600" w:lineRule="auto"/>
        <w:ind w:firstLine="540"/>
        <w:jc w:val="both"/>
        <w:rPr>
          <w:rFonts w:eastAsia="SimSun"/>
          <w:szCs w:val="24"/>
          <w:lang w:eastAsia="zh-CN"/>
        </w:rPr>
      </w:pPr>
      <w:r w:rsidRPr="00C23E02">
        <w:rPr>
          <w:rFonts w:eastAsia="SimSun"/>
          <w:b/>
          <w:bCs/>
          <w:szCs w:val="24"/>
          <w:lang w:eastAsia="zh-CN"/>
        </w:rPr>
        <w:t>ΠΡΟΕΔΡΕΥΩΝ (Μάριος Γεωργιάδης):</w:t>
      </w:r>
      <w:r w:rsidRPr="00EF3F89">
        <w:rPr>
          <w:rFonts w:eastAsia="SimSun"/>
          <w:b/>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3E8E631" w14:textId="77777777" w:rsidR="009D706A" w:rsidRDefault="009A1102">
      <w:pPr>
        <w:autoSpaceDE w:val="0"/>
        <w:autoSpaceDN w:val="0"/>
        <w:adjustRightInd w:val="0"/>
        <w:spacing w:after="0" w:line="600" w:lineRule="auto"/>
        <w:ind w:firstLine="540"/>
        <w:jc w:val="both"/>
        <w:rPr>
          <w:rFonts w:eastAsia="SimSun"/>
          <w:szCs w:val="24"/>
          <w:lang w:eastAsia="zh-CN"/>
        </w:rPr>
      </w:pPr>
      <w:r>
        <w:rPr>
          <w:rFonts w:eastAsia="SimSun"/>
          <w:szCs w:val="24"/>
          <w:lang w:eastAsia="zh-CN"/>
        </w:rPr>
        <w:t xml:space="preserve">Επειδή αναμένουμε τον Υπουργό Υγείας για να εισέλθουμε στη συζήτηση του επόμενου νομοσχεδίου, θα κάνουμε μια ολιγόλεπτη διακοπή και επανερχόμαστε. </w:t>
      </w:r>
    </w:p>
    <w:p w14:paraId="03E8E632" w14:textId="77777777" w:rsidR="009D706A" w:rsidRDefault="009A1102">
      <w:pPr>
        <w:autoSpaceDE w:val="0"/>
        <w:autoSpaceDN w:val="0"/>
        <w:adjustRightInd w:val="0"/>
        <w:spacing w:after="0" w:line="600" w:lineRule="auto"/>
        <w:ind w:firstLine="540"/>
        <w:jc w:val="center"/>
        <w:rPr>
          <w:rFonts w:eastAsia="SimSun"/>
          <w:szCs w:val="24"/>
          <w:lang w:eastAsia="zh-CN"/>
        </w:rPr>
      </w:pPr>
      <w:r>
        <w:rPr>
          <w:rFonts w:eastAsia="SimSun"/>
          <w:szCs w:val="24"/>
          <w:lang w:eastAsia="zh-CN"/>
        </w:rPr>
        <w:t>(ΔΙΑΚ</w:t>
      </w:r>
      <w:r>
        <w:rPr>
          <w:rFonts w:eastAsia="SimSun"/>
          <w:szCs w:val="24"/>
          <w:lang w:eastAsia="zh-CN"/>
        </w:rPr>
        <w:t>ΟΠΗ)</w:t>
      </w:r>
    </w:p>
    <w:p w14:paraId="03E8E633" w14:textId="77777777" w:rsidR="009D706A" w:rsidRDefault="009A1102">
      <w:pPr>
        <w:spacing w:after="0" w:line="600" w:lineRule="auto"/>
        <w:ind w:firstLine="720"/>
        <w:jc w:val="center"/>
        <w:rPr>
          <w:rFonts w:eastAsia="Times New Roman"/>
          <w:szCs w:val="24"/>
        </w:rPr>
      </w:pPr>
      <w:r w:rsidRPr="00127D68">
        <w:rPr>
          <w:rFonts w:eastAsia="Times New Roman"/>
          <w:szCs w:val="24"/>
        </w:rPr>
        <w:t>(</w:t>
      </w:r>
      <w:r>
        <w:rPr>
          <w:rFonts w:eastAsia="Times New Roman"/>
          <w:szCs w:val="24"/>
        </w:rPr>
        <w:t>ΜΕΤΑ ΤΗ ΔΙΑΚΟΠΗ)</w:t>
      </w:r>
    </w:p>
    <w:p w14:paraId="03E8E634" w14:textId="77777777" w:rsidR="009D706A" w:rsidRDefault="009A1102">
      <w:pPr>
        <w:spacing w:after="0" w:line="600" w:lineRule="auto"/>
        <w:ind w:firstLine="720"/>
        <w:jc w:val="both"/>
        <w:rPr>
          <w:rFonts w:eastAsia="Times New Roman"/>
          <w:szCs w:val="24"/>
        </w:rPr>
      </w:pPr>
      <w:r w:rsidRPr="00FF495C">
        <w:rPr>
          <w:rFonts w:eastAsia="Times New Roman"/>
          <w:b/>
          <w:szCs w:val="24"/>
        </w:rPr>
        <w:lastRenderedPageBreak/>
        <w:t>ΠΡΟΕΔΡΕΥΩΝ (Μάριος Γεωργιάδης):</w:t>
      </w:r>
      <w:r>
        <w:rPr>
          <w:rFonts w:eastAsia="Times New Roman"/>
          <w:b/>
          <w:szCs w:val="24"/>
        </w:rPr>
        <w:t xml:space="preserve"> </w:t>
      </w:r>
      <w:r w:rsidRPr="00404E28">
        <w:rPr>
          <w:rFonts w:eastAsia="Times New Roman"/>
          <w:szCs w:val="24"/>
        </w:rPr>
        <w:t xml:space="preserve">Κυρίες και κύριοι συνάδελφοι, </w:t>
      </w:r>
      <w:r>
        <w:rPr>
          <w:rFonts w:eastAsia="Times New Roman"/>
          <w:szCs w:val="24"/>
        </w:rPr>
        <w:t xml:space="preserve">πριν εισέλθουμε στη συμπληρωματική ημερήσια διάταξη της νομοθετικής εργασίας, </w:t>
      </w:r>
      <w:r w:rsidRPr="00404E28">
        <w:rPr>
          <w:rFonts w:eastAsia="Times New Roman"/>
          <w:szCs w:val="24"/>
        </w:rPr>
        <w:t xml:space="preserve">έχω την τιμή να ανακοινώσω στο Σώμα ότι τη συνεδρίασή μας παρακολουθούν από τα άνω δυτικά </w:t>
      </w:r>
      <w:r w:rsidRPr="00404E28">
        <w:rPr>
          <w:rFonts w:eastAsia="Times New Roman"/>
          <w:szCs w:val="24"/>
        </w:rPr>
        <w:t>θεωρ</w:t>
      </w:r>
      <w:r>
        <w:rPr>
          <w:rFonts w:eastAsia="Times New Roman"/>
          <w:szCs w:val="24"/>
        </w:rPr>
        <w:t>ε</w:t>
      </w:r>
      <w:r w:rsidRPr="00404E28">
        <w:rPr>
          <w:rFonts w:eastAsia="Times New Roman"/>
          <w:szCs w:val="24"/>
        </w:rPr>
        <w:t xml:space="preserve">ία, αφού προηγουμένως συμμετείχαν στο εκπαιδευτικό πρόγραμμα «Εργαστήρι Δημοκρατίας» που οργανώνει το Ίδρυμα της Βουλής, </w:t>
      </w:r>
      <w:r>
        <w:rPr>
          <w:rFonts w:eastAsia="Times New Roman"/>
          <w:szCs w:val="24"/>
        </w:rPr>
        <w:t>δέκα</w:t>
      </w:r>
      <w:r w:rsidRPr="00404E28">
        <w:rPr>
          <w:rFonts w:eastAsia="Times New Roman"/>
          <w:szCs w:val="24"/>
        </w:rPr>
        <w:t xml:space="preserve"> μαθητές και μαθήτριες και </w:t>
      </w:r>
      <w:r>
        <w:rPr>
          <w:rFonts w:eastAsia="Times New Roman"/>
          <w:szCs w:val="24"/>
        </w:rPr>
        <w:t>δύο</w:t>
      </w:r>
      <w:r w:rsidRPr="00404E28">
        <w:rPr>
          <w:rFonts w:eastAsia="Times New Roman"/>
          <w:szCs w:val="24"/>
        </w:rPr>
        <w:t xml:space="preserve"> εκπαιδευτικοί συνοδοί τους από το </w:t>
      </w:r>
      <w:r>
        <w:rPr>
          <w:rFonts w:eastAsia="Times New Roman"/>
          <w:szCs w:val="24"/>
        </w:rPr>
        <w:t>4</w:t>
      </w:r>
      <w:r w:rsidRPr="00D33406">
        <w:rPr>
          <w:rFonts w:eastAsia="Times New Roman"/>
          <w:szCs w:val="24"/>
          <w:vertAlign w:val="superscript"/>
        </w:rPr>
        <w:t>ο</w:t>
      </w:r>
      <w:r>
        <w:rPr>
          <w:rFonts w:eastAsia="Times New Roman"/>
          <w:szCs w:val="24"/>
        </w:rPr>
        <w:t xml:space="preserve"> Δημοτικό </w:t>
      </w:r>
      <w:r w:rsidRPr="00404E28">
        <w:rPr>
          <w:rFonts w:eastAsia="Times New Roman"/>
          <w:szCs w:val="24"/>
        </w:rPr>
        <w:t>Σχολείο</w:t>
      </w:r>
      <w:r>
        <w:rPr>
          <w:rFonts w:eastAsia="Times New Roman"/>
          <w:szCs w:val="24"/>
        </w:rPr>
        <w:t xml:space="preserve"> Ταύρου</w:t>
      </w:r>
      <w:r w:rsidRPr="00404E28">
        <w:rPr>
          <w:rFonts w:eastAsia="Times New Roman"/>
          <w:szCs w:val="24"/>
        </w:rPr>
        <w:t>.</w:t>
      </w:r>
    </w:p>
    <w:p w14:paraId="03E8E635" w14:textId="77777777" w:rsidR="009D706A" w:rsidRDefault="009A1102">
      <w:pPr>
        <w:spacing w:after="0"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03E8E636" w14:textId="77777777" w:rsidR="009D706A" w:rsidRDefault="009A1102">
      <w:pPr>
        <w:spacing w:after="0" w:line="600" w:lineRule="auto"/>
        <w:ind w:firstLine="720"/>
        <w:jc w:val="center"/>
        <w:rPr>
          <w:rFonts w:eastAsia="Times New Roman"/>
          <w:szCs w:val="24"/>
        </w:rPr>
      </w:pPr>
      <w:r w:rsidRPr="00404E28">
        <w:rPr>
          <w:rFonts w:eastAsia="Times New Roman"/>
          <w:szCs w:val="24"/>
        </w:rPr>
        <w:t>(Χειροκρ</w:t>
      </w:r>
      <w:r w:rsidRPr="00404E28">
        <w:rPr>
          <w:rFonts w:eastAsia="Times New Roman"/>
          <w:szCs w:val="24"/>
        </w:rPr>
        <w:t>οτήματα απ’ όλες τις πτέρυγες της Βουλής)</w:t>
      </w:r>
    </w:p>
    <w:p w14:paraId="03E8E637" w14:textId="77777777" w:rsidR="009D706A" w:rsidRDefault="009A1102">
      <w:pPr>
        <w:spacing w:after="0" w:line="600" w:lineRule="auto"/>
        <w:ind w:firstLine="720"/>
        <w:jc w:val="both"/>
        <w:rPr>
          <w:rFonts w:eastAsia="Times New Roman"/>
          <w:szCs w:val="24"/>
        </w:rPr>
      </w:pPr>
      <w:r>
        <w:rPr>
          <w:rFonts w:eastAsia="Times New Roman"/>
          <w:szCs w:val="24"/>
        </w:rPr>
        <w:t>Κυρίες και κύριοι συνάδελφοι, προχωρούμε τώρα στο δεύτερο για σήμερα νομοσχέδιο.</w:t>
      </w:r>
    </w:p>
    <w:p w14:paraId="03E8E638" w14:textId="77777777" w:rsidR="009D706A" w:rsidRDefault="009A1102">
      <w:pPr>
        <w:spacing w:after="0" w:line="600" w:lineRule="auto"/>
        <w:ind w:firstLine="720"/>
        <w:jc w:val="both"/>
        <w:rPr>
          <w:rFonts w:eastAsia="Times New Roman"/>
          <w:szCs w:val="24"/>
        </w:rPr>
      </w:pPr>
      <w:r>
        <w:rPr>
          <w:rFonts w:eastAsia="Times New Roman"/>
          <w:szCs w:val="24"/>
        </w:rPr>
        <w:t>Μ</w:t>
      </w:r>
      <w:r w:rsidRPr="00714774">
        <w:rPr>
          <w:rFonts w:eastAsia="Times New Roman"/>
          <w:szCs w:val="24"/>
        </w:rPr>
        <w:t>όνη συζήτηση και ψήφιση επί της αρχής, των άρθρων και του συνόλου του σχεδίου νόμου του Υπουργείου Υγείας</w:t>
      </w:r>
      <w:r>
        <w:rPr>
          <w:rFonts w:eastAsia="Times New Roman"/>
          <w:szCs w:val="24"/>
        </w:rPr>
        <w:t>:</w:t>
      </w:r>
      <w:r w:rsidRPr="00714774">
        <w:rPr>
          <w:rFonts w:eastAsia="Times New Roman"/>
          <w:szCs w:val="24"/>
        </w:rPr>
        <w:t xml:space="preserve"> «Κύρωση της Συμφωνίας μετ</w:t>
      </w:r>
      <w:r w:rsidRPr="00714774">
        <w:rPr>
          <w:rFonts w:eastAsia="Times New Roman"/>
          <w:szCs w:val="24"/>
        </w:rPr>
        <w:t xml:space="preserve">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τροποποίηση της Συμφωνίας </w:t>
      </w:r>
      <w:r w:rsidRPr="00714774">
        <w:rPr>
          <w:rFonts w:eastAsia="Times New Roman"/>
          <w:szCs w:val="24"/>
        </w:rPr>
        <w:lastRenderedPageBreak/>
        <w:t>Υποδοχής μεταξύ της Κυβέρνησης της Ελληνικής Δημοκρατίας και της Παγκόσμιας Ο</w:t>
      </w:r>
      <w:r w:rsidRPr="00714774">
        <w:rPr>
          <w:rFonts w:eastAsia="Times New Roman"/>
          <w:szCs w:val="24"/>
        </w:rPr>
        <w:t>ργάνωσης Υγείας</w:t>
      </w:r>
      <w:r>
        <w:rPr>
          <w:rFonts w:eastAsia="Times New Roman"/>
          <w:szCs w:val="24"/>
        </w:rPr>
        <w:t>,</w:t>
      </w:r>
      <w:r>
        <w:rPr>
          <w:rFonts w:eastAsia="Times New Roman"/>
          <w:szCs w:val="24"/>
        </w:rPr>
        <w:t xml:space="preserve"> </w:t>
      </w:r>
      <w:r w:rsidRPr="00714774">
        <w:rPr>
          <w:rFonts w:eastAsia="Times New Roman"/>
          <w:szCs w:val="24"/>
        </w:rPr>
        <w:t>για την ίδρυση του Γραφείου Υποστήριξης για την Πρόληψη και τον Έλεγχο των μη Μεταδιδόμενων Ασθενειών στην Αθήνα</w:t>
      </w:r>
      <w:r>
        <w:rPr>
          <w:rFonts w:eastAsia="Times New Roman"/>
          <w:szCs w:val="24"/>
        </w:rPr>
        <w:t xml:space="preserve"> και την </w:t>
      </w:r>
      <w:r w:rsidRPr="00714774">
        <w:rPr>
          <w:rFonts w:eastAsia="Times New Roman"/>
          <w:szCs w:val="24"/>
        </w:rPr>
        <w:t>Ελλάδα».</w:t>
      </w:r>
    </w:p>
    <w:p w14:paraId="03E8E639" w14:textId="77777777" w:rsidR="009D706A" w:rsidRDefault="009A1102">
      <w:pPr>
        <w:spacing w:after="0" w:line="600" w:lineRule="auto"/>
        <w:ind w:firstLine="720"/>
        <w:jc w:val="both"/>
        <w:rPr>
          <w:rFonts w:eastAsia="Times New Roman"/>
          <w:szCs w:val="24"/>
        </w:rPr>
      </w:pPr>
      <w:r>
        <w:rPr>
          <w:rFonts w:eastAsia="Times New Roman"/>
          <w:szCs w:val="24"/>
        </w:rPr>
        <w:t xml:space="preserve">Το νομοσχέδιο ψηφίστηκε στη </w:t>
      </w:r>
      <w:r>
        <w:rPr>
          <w:rFonts w:eastAsia="Times New Roman"/>
          <w:szCs w:val="24"/>
        </w:rPr>
        <w:t>Δ</w:t>
      </w:r>
      <w:r>
        <w:rPr>
          <w:rFonts w:eastAsia="Times New Roman"/>
          <w:szCs w:val="24"/>
        </w:rPr>
        <w:t xml:space="preserve">ιαρκή </w:t>
      </w:r>
      <w:r>
        <w:rPr>
          <w:rFonts w:eastAsia="Times New Roman"/>
          <w:szCs w:val="24"/>
        </w:rPr>
        <w:t>Ε</w:t>
      </w:r>
      <w:r>
        <w:rPr>
          <w:rFonts w:eastAsia="Times New Roman"/>
          <w:szCs w:val="24"/>
        </w:rPr>
        <w:t>πιτροπή κατά πλειοψηφία.</w:t>
      </w:r>
    </w:p>
    <w:p w14:paraId="03E8E63A" w14:textId="77777777" w:rsidR="009D706A" w:rsidRDefault="009A1102">
      <w:pPr>
        <w:spacing w:after="0" w:line="600" w:lineRule="auto"/>
        <w:ind w:firstLine="720"/>
        <w:jc w:val="both"/>
        <w:rPr>
          <w:rFonts w:eastAsia="Times New Roman"/>
          <w:szCs w:val="24"/>
        </w:rPr>
      </w:pPr>
      <w:r>
        <w:rPr>
          <w:rFonts w:eastAsia="Times New Roman"/>
          <w:szCs w:val="24"/>
        </w:rPr>
        <w:t>Εισάγεται προς συζήτηση με τη διαδικασία του άρθ</w:t>
      </w:r>
      <w:r>
        <w:rPr>
          <w:rFonts w:eastAsia="Times New Roman"/>
          <w:szCs w:val="24"/>
        </w:rPr>
        <w:t xml:space="preserve">ρου 108 του Κανονισμού της Βουλής, δηλαδή μπορούν να λάβουν λόγο όσοι έχουν αντίρρηση επί της κυρώσεως αυτής της </w:t>
      </w:r>
      <w:r>
        <w:rPr>
          <w:rFonts w:eastAsia="Times New Roman"/>
          <w:szCs w:val="24"/>
        </w:rPr>
        <w:t>σ</w:t>
      </w:r>
      <w:r>
        <w:rPr>
          <w:rFonts w:eastAsia="Times New Roman"/>
          <w:szCs w:val="24"/>
        </w:rPr>
        <w:t>υμφωνίας.</w:t>
      </w:r>
    </w:p>
    <w:p w14:paraId="03E8E63B" w14:textId="77777777" w:rsidR="009D706A" w:rsidRDefault="009A1102">
      <w:pPr>
        <w:spacing w:after="0" w:line="600" w:lineRule="auto"/>
        <w:ind w:firstLine="720"/>
        <w:jc w:val="both"/>
        <w:rPr>
          <w:rFonts w:eastAsia="Times New Roman"/>
          <w:szCs w:val="24"/>
        </w:rPr>
      </w:pPr>
      <w:r>
        <w:rPr>
          <w:rFonts w:eastAsia="Times New Roman"/>
          <w:szCs w:val="24"/>
        </w:rPr>
        <w:t>Ωστόσο, επειδή έχουν κατατεθεί τρεις υπουργικές τροπολογίες και μία βουλευτική, η τροπολογία με γενικό αριθμό 1593 και ειδικό 116, η</w:t>
      </w:r>
      <w:r>
        <w:rPr>
          <w:rFonts w:eastAsia="Times New Roman"/>
          <w:szCs w:val="24"/>
        </w:rPr>
        <w:t xml:space="preserve"> τροπολογία με γενικό αριθμό 1594 και ειδικό 197 και η τροπολογία με γενικό αριθμό 1595 και ειδικό 118 –αναφέρομαι στις υπουργικές- και η βουλευτική τροπολογία με γενικό αριθμό 1590 και ειδικό 115, προτείνω αρχικά να τοποθετηθούν επί της Συμφωνίας όσοι κατ</w:t>
      </w:r>
      <w:r>
        <w:rPr>
          <w:rFonts w:eastAsia="Times New Roman"/>
          <w:szCs w:val="24"/>
        </w:rPr>
        <w:t>αψήφισαν ή εξέφρασαν επιφυλάξεις, καθώς και ο αρμόδιος Υπουργός, για πέντε λεπτά, για ορισμένες διευκρινίσεις και για την ανάπτυξη των τροπολογιών και στη συνέχεια</w:t>
      </w:r>
      <w:r>
        <w:rPr>
          <w:rFonts w:eastAsia="Times New Roman"/>
          <w:szCs w:val="24"/>
        </w:rPr>
        <w:t>,</w:t>
      </w:r>
      <w:r>
        <w:rPr>
          <w:rFonts w:eastAsia="Times New Roman"/>
          <w:szCs w:val="24"/>
        </w:rPr>
        <w:t xml:space="preserve"> όσοι το </w:t>
      </w:r>
      <w:r>
        <w:rPr>
          <w:rFonts w:eastAsia="Times New Roman"/>
          <w:szCs w:val="24"/>
        </w:rPr>
        <w:lastRenderedPageBreak/>
        <w:t>επιθυμούν</w:t>
      </w:r>
      <w:r>
        <w:rPr>
          <w:rFonts w:eastAsia="Times New Roman"/>
          <w:szCs w:val="24"/>
        </w:rPr>
        <w:t>,</w:t>
      </w:r>
      <w:r>
        <w:rPr>
          <w:rFonts w:eastAsia="Times New Roman"/>
          <w:szCs w:val="24"/>
        </w:rPr>
        <w:t xml:space="preserve"> να τοποθετηθούν επί των τροπολογιών, επίσης για πέντε λεπτά</w:t>
      </w:r>
      <w:r>
        <w:rPr>
          <w:rFonts w:eastAsia="Times New Roman"/>
          <w:szCs w:val="24"/>
        </w:rPr>
        <w:t>, για</w:t>
      </w:r>
      <w:r>
        <w:rPr>
          <w:rFonts w:eastAsia="Times New Roman"/>
          <w:szCs w:val="24"/>
        </w:rPr>
        <w:t xml:space="preserve"> το κάθε</w:t>
      </w:r>
      <w:r>
        <w:rPr>
          <w:rFonts w:eastAsia="Times New Roman"/>
          <w:szCs w:val="24"/>
        </w:rPr>
        <w:t xml:space="preserve"> κόμμα.</w:t>
      </w:r>
    </w:p>
    <w:p w14:paraId="03E8E63C" w14:textId="77777777" w:rsidR="009D706A" w:rsidRDefault="009A1102">
      <w:pPr>
        <w:spacing w:after="0" w:line="600" w:lineRule="auto"/>
        <w:ind w:firstLine="720"/>
        <w:jc w:val="both"/>
        <w:rPr>
          <w:rFonts w:eastAsia="Times New Roman" w:cs="Times New Roman"/>
          <w:szCs w:val="24"/>
        </w:rPr>
      </w:pPr>
      <w:r>
        <w:rPr>
          <w:rFonts w:eastAsia="Times New Roman"/>
          <w:szCs w:val="24"/>
        </w:rPr>
        <w:t>Το Σώμα συμφωνεί</w:t>
      </w:r>
      <w:r>
        <w:rPr>
          <w:rFonts w:eastAsia="Times New Roman" w:cs="Times New Roman"/>
          <w:szCs w:val="24"/>
        </w:rPr>
        <w:t>;</w:t>
      </w:r>
    </w:p>
    <w:p w14:paraId="03E8E63D" w14:textId="77777777" w:rsidR="009D706A" w:rsidRDefault="009A1102">
      <w:pPr>
        <w:spacing w:after="0" w:line="600" w:lineRule="auto"/>
        <w:ind w:firstLine="720"/>
        <w:jc w:val="both"/>
        <w:rPr>
          <w:rFonts w:eastAsia="Times New Roman" w:cs="Times New Roman"/>
          <w:szCs w:val="24"/>
        </w:rPr>
      </w:pPr>
      <w:r w:rsidRPr="0033375C">
        <w:rPr>
          <w:rFonts w:eastAsia="Times New Roman" w:cs="Times New Roman"/>
          <w:b/>
          <w:szCs w:val="24"/>
        </w:rPr>
        <w:t>ΟΛΟΙ ΟΙ ΒΟΥΛΕΥΤΕΣ:</w:t>
      </w:r>
      <w:r>
        <w:rPr>
          <w:rFonts w:eastAsia="Times New Roman" w:cs="Times New Roman"/>
          <w:szCs w:val="24"/>
        </w:rPr>
        <w:t xml:space="preserve"> Μάλιστα, μάλιστα.</w:t>
      </w:r>
    </w:p>
    <w:p w14:paraId="03E8E63E" w14:textId="77777777" w:rsidR="009D706A" w:rsidRDefault="009A1102">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Να υπενθυμίσω πώς έχουν τοποθετηθεί τα κόμματα: Ο ΣΥΡΙΖΑ υπέρ, η Νέα Δημοκρατία </w:t>
      </w:r>
      <w:r>
        <w:rPr>
          <w:rFonts w:eastAsia="Times New Roman"/>
          <w:bCs/>
          <w:szCs w:val="24"/>
        </w:rPr>
        <w:t>«</w:t>
      </w:r>
      <w:r>
        <w:rPr>
          <w:rFonts w:eastAsia="Times New Roman"/>
          <w:bCs/>
          <w:szCs w:val="24"/>
        </w:rPr>
        <w:t>υπέρ</w:t>
      </w:r>
      <w:r>
        <w:rPr>
          <w:rFonts w:eastAsia="Times New Roman"/>
          <w:bCs/>
          <w:szCs w:val="24"/>
        </w:rPr>
        <w:t>»</w:t>
      </w:r>
      <w:r>
        <w:rPr>
          <w:rFonts w:eastAsia="Times New Roman"/>
          <w:bCs/>
          <w:szCs w:val="24"/>
        </w:rPr>
        <w:t xml:space="preserve">, η Δημοκρατική Συμπαράταξη </w:t>
      </w:r>
      <w:r>
        <w:rPr>
          <w:rFonts w:eastAsia="Times New Roman"/>
          <w:bCs/>
          <w:szCs w:val="24"/>
        </w:rPr>
        <w:t>«</w:t>
      </w:r>
      <w:r>
        <w:rPr>
          <w:rFonts w:eastAsia="Times New Roman"/>
          <w:bCs/>
          <w:szCs w:val="24"/>
        </w:rPr>
        <w:t>υπέρ</w:t>
      </w:r>
      <w:r>
        <w:rPr>
          <w:rFonts w:eastAsia="Times New Roman"/>
          <w:bCs/>
          <w:szCs w:val="24"/>
        </w:rPr>
        <w:t>»</w:t>
      </w:r>
      <w:r>
        <w:rPr>
          <w:rFonts w:eastAsia="Times New Roman"/>
          <w:bCs/>
          <w:szCs w:val="24"/>
        </w:rPr>
        <w:t xml:space="preserve">, η Χρυσή Αυγή </w:t>
      </w:r>
      <w:r>
        <w:rPr>
          <w:rFonts w:eastAsia="Times New Roman"/>
          <w:bCs/>
          <w:szCs w:val="24"/>
        </w:rPr>
        <w:t>«</w:t>
      </w:r>
      <w:r>
        <w:rPr>
          <w:rFonts w:eastAsia="Times New Roman"/>
          <w:bCs/>
          <w:szCs w:val="24"/>
        </w:rPr>
        <w:t>με επιφύλαξη</w:t>
      </w:r>
      <w:r>
        <w:rPr>
          <w:rFonts w:eastAsia="Times New Roman"/>
          <w:bCs/>
          <w:szCs w:val="24"/>
        </w:rPr>
        <w:t>»</w:t>
      </w:r>
      <w:r>
        <w:rPr>
          <w:rFonts w:eastAsia="Times New Roman"/>
          <w:bCs/>
          <w:szCs w:val="24"/>
        </w:rPr>
        <w:t xml:space="preserve">, το ΚΚΕ </w:t>
      </w:r>
      <w:r>
        <w:rPr>
          <w:rFonts w:eastAsia="Times New Roman"/>
          <w:bCs/>
          <w:szCs w:val="24"/>
        </w:rPr>
        <w:t>«</w:t>
      </w:r>
      <w:r>
        <w:rPr>
          <w:rFonts w:eastAsia="Times New Roman"/>
          <w:bCs/>
          <w:szCs w:val="24"/>
        </w:rPr>
        <w:t>κατά</w:t>
      </w:r>
      <w:r>
        <w:rPr>
          <w:rFonts w:eastAsia="Times New Roman"/>
          <w:bCs/>
          <w:szCs w:val="24"/>
        </w:rPr>
        <w:t>»</w:t>
      </w:r>
      <w:r>
        <w:rPr>
          <w:rFonts w:eastAsia="Times New Roman"/>
          <w:bCs/>
          <w:szCs w:val="24"/>
        </w:rPr>
        <w:t xml:space="preserve">, οι Ανεξάρτητοι Έλληνες </w:t>
      </w:r>
      <w:r>
        <w:rPr>
          <w:rFonts w:eastAsia="Times New Roman"/>
          <w:bCs/>
          <w:szCs w:val="24"/>
        </w:rPr>
        <w:t>«</w:t>
      </w:r>
      <w:r>
        <w:rPr>
          <w:rFonts w:eastAsia="Times New Roman"/>
          <w:bCs/>
          <w:szCs w:val="24"/>
        </w:rPr>
        <w:t>υπέρ</w:t>
      </w:r>
      <w:r>
        <w:rPr>
          <w:rFonts w:eastAsia="Times New Roman"/>
          <w:bCs/>
          <w:szCs w:val="24"/>
        </w:rPr>
        <w:t>»</w:t>
      </w:r>
      <w:r>
        <w:rPr>
          <w:rFonts w:eastAsia="Times New Roman"/>
          <w:bCs/>
          <w:szCs w:val="24"/>
        </w:rPr>
        <w:t xml:space="preserve">, το Ποτάμι </w:t>
      </w:r>
      <w:r>
        <w:rPr>
          <w:rFonts w:eastAsia="Times New Roman"/>
          <w:bCs/>
          <w:szCs w:val="24"/>
        </w:rPr>
        <w:t>«</w:t>
      </w:r>
      <w:r>
        <w:rPr>
          <w:rFonts w:eastAsia="Times New Roman"/>
          <w:bCs/>
          <w:szCs w:val="24"/>
        </w:rPr>
        <w:t>υπέρ</w:t>
      </w:r>
      <w:r>
        <w:rPr>
          <w:rFonts w:eastAsia="Times New Roman"/>
          <w:bCs/>
          <w:szCs w:val="24"/>
        </w:rPr>
        <w:t>»</w:t>
      </w:r>
      <w:r>
        <w:rPr>
          <w:rFonts w:eastAsia="Times New Roman"/>
          <w:bCs/>
          <w:szCs w:val="24"/>
        </w:rPr>
        <w:t xml:space="preserve"> και η Ένωση Κεντρώων </w:t>
      </w:r>
      <w:r>
        <w:rPr>
          <w:rFonts w:eastAsia="Times New Roman"/>
          <w:bCs/>
          <w:szCs w:val="24"/>
        </w:rPr>
        <w:t>«</w:t>
      </w:r>
      <w:r>
        <w:rPr>
          <w:rFonts w:eastAsia="Times New Roman"/>
          <w:bCs/>
          <w:szCs w:val="24"/>
        </w:rPr>
        <w:t>με επιφύλαξη</w:t>
      </w:r>
      <w:r>
        <w:rPr>
          <w:rFonts w:eastAsia="Times New Roman"/>
          <w:bCs/>
          <w:szCs w:val="24"/>
        </w:rPr>
        <w:t>»</w:t>
      </w:r>
      <w:r>
        <w:rPr>
          <w:rFonts w:eastAsia="Times New Roman"/>
          <w:bCs/>
          <w:szCs w:val="24"/>
        </w:rPr>
        <w:t>.</w:t>
      </w:r>
    </w:p>
    <w:p w14:paraId="03E8E63F" w14:textId="77777777" w:rsidR="009D706A" w:rsidRDefault="009A1102">
      <w:pPr>
        <w:spacing w:after="0" w:line="600" w:lineRule="auto"/>
        <w:ind w:firstLine="720"/>
        <w:jc w:val="both"/>
        <w:rPr>
          <w:rFonts w:eastAsia="Times New Roman"/>
          <w:bCs/>
          <w:szCs w:val="24"/>
        </w:rPr>
      </w:pPr>
      <w:r>
        <w:rPr>
          <w:rFonts w:eastAsia="Times New Roman"/>
          <w:bCs/>
          <w:szCs w:val="24"/>
        </w:rPr>
        <w:t>Τον λόγο έχει ο κύριος Υπουργός</w:t>
      </w:r>
      <w:r>
        <w:rPr>
          <w:rFonts w:eastAsia="Times New Roman"/>
          <w:bCs/>
          <w:szCs w:val="24"/>
        </w:rPr>
        <w:t>,</w:t>
      </w:r>
      <w:r>
        <w:rPr>
          <w:rFonts w:eastAsia="Times New Roman"/>
          <w:bCs/>
          <w:szCs w:val="24"/>
        </w:rPr>
        <w:t xml:space="preserve"> για μια νομοτεχνική βελτίωση. Μετά θα μιλήσει ο κ. </w:t>
      </w:r>
      <w:proofErr w:type="spellStart"/>
      <w:r>
        <w:rPr>
          <w:rFonts w:eastAsia="Times New Roman"/>
          <w:bCs/>
          <w:szCs w:val="24"/>
        </w:rPr>
        <w:t>Αϊβατίδης</w:t>
      </w:r>
      <w:proofErr w:type="spellEnd"/>
      <w:r>
        <w:rPr>
          <w:rFonts w:eastAsia="Times New Roman"/>
          <w:bCs/>
          <w:szCs w:val="24"/>
        </w:rPr>
        <w:t xml:space="preserve"> επί της Συμφωνίας, όχι επί των τροπολογιών.</w:t>
      </w:r>
    </w:p>
    <w:p w14:paraId="03E8E640" w14:textId="77777777" w:rsidR="009D706A" w:rsidRDefault="009A1102">
      <w:pPr>
        <w:spacing w:after="0" w:line="600" w:lineRule="auto"/>
        <w:ind w:firstLine="720"/>
        <w:jc w:val="both"/>
        <w:rPr>
          <w:rFonts w:eastAsia="Times New Roman"/>
          <w:bCs/>
          <w:szCs w:val="24"/>
        </w:rPr>
      </w:pPr>
      <w:r>
        <w:rPr>
          <w:rFonts w:eastAsia="Times New Roman"/>
          <w:bCs/>
          <w:szCs w:val="24"/>
        </w:rPr>
        <w:t>Ορίστε, κύριε Υπουργέ, έχε</w:t>
      </w:r>
      <w:r>
        <w:rPr>
          <w:rFonts w:eastAsia="Times New Roman"/>
          <w:bCs/>
          <w:szCs w:val="24"/>
        </w:rPr>
        <w:t>τε τον λόγο.</w:t>
      </w:r>
    </w:p>
    <w:p w14:paraId="03E8E641" w14:textId="77777777" w:rsidR="009D706A" w:rsidRDefault="009A1102">
      <w:pPr>
        <w:spacing w:after="0" w:line="600" w:lineRule="auto"/>
        <w:ind w:firstLine="720"/>
        <w:jc w:val="both"/>
        <w:rPr>
          <w:rFonts w:eastAsia="Times New Roman" w:cs="Times New Roman"/>
          <w:szCs w:val="24"/>
        </w:rPr>
      </w:pPr>
      <w:r w:rsidRPr="0033375C">
        <w:rPr>
          <w:rFonts w:eastAsia="Times New Roman" w:cs="Times New Roman"/>
          <w:b/>
          <w:szCs w:val="24"/>
        </w:rPr>
        <w:t>ΑΝΔΡΕΑΣ ΞΑΝΘΟΣ (Υπουργός Υγείας):</w:t>
      </w:r>
      <w:r>
        <w:rPr>
          <w:rFonts w:eastAsia="Times New Roman" w:cs="Times New Roman"/>
          <w:szCs w:val="24"/>
        </w:rPr>
        <w:t xml:space="preserve"> Ευχαριστώ, κύριε Πρόεδρε.</w:t>
      </w:r>
    </w:p>
    <w:p w14:paraId="03E8E642"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Θέλουμε να κάνουμε μια νομοτεχνική βελτίωση. Στο τέλος του τίτλου του νομοσχεδίου προσθέτουμε: «…και λοιπές διατάξεις». </w:t>
      </w:r>
    </w:p>
    <w:p w14:paraId="03E8E64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Επίσης, στο ακροτελεύτιο άρθρο προσθέτουμε: «…</w:t>
      </w:r>
      <w:r>
        <w:rPr>
          <w:rFonts w:eastAsia="Times New Roman" w:cs="Times New Roman"/>
          <w:szCs w:val="24"/>
        </w:rPr>
        <w:t xml:space="preserve">εκτός εάν ορίζεται διαφορετικά στις επιμέρους διατάξεις». </w:t>
      </w:r>
    </w:p>
    <w:p w14:paraId="03E8E644" w14:textId="77777777" w:rsidR="009D706A" w:rsidRDefault="009A1102">
      <w:pPr>
        <w:spacing w:after="0" w:line="600" w:lineRule="auto"/>
        <w:ind w:firstLine="720"/>
        <w:jc w:val="both"/>
        <w:rPr>
          <w:rFonts w:eastAsia="Times New Roman" w:cs="Times New Roman"/>
          <w:szCs w:val="24"/>
        </w:rPr>
      </w:pPr>
      <w:r w:rsidRPr="00841D4B">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03E8E64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Αϊβατίδης</w:t>
      </w:r>
      <w:proofErr w:type="spellEnd"/>
      <w:r>
        <w:rPr>
          <w:rFonts w:eastAsia="Times New Roman" w:cs="Times New Roman"/>
          <w:szCs w:val="24"/>
        </w:rPr>
        <w:t xml:space="preserve"> για πέντε λεπτά.</w:t>
      </w:r>
    </w:p>
    <w:p w14:paraId="03E8E646" w14:textId="77777777" w:rsidR="009D706A" w:rsidRDefault="009A1102">
      <w:pPr>
        <w:spacing w:after="0" w:line="600" w:lineRule="auto"/>
        <w:ind w:firstLine="720"/>
        <w:jc w:val="both"/>
        <w:rPr>
          <w:rFonts w:eastAsia="Times New Roman" w:cs="Times New Roman"/>
          <w:szCs w:val="24"/>
        </w:rPr>
      </w:pPr>
      <w:r w:rsidRPr="00841D4B">
        <w:rPr>
          <w:rFonts w:eastAsia="Times New Roman" w:cs="Times New Roman"/>
          <w:b/>
          <w:szCs w:val="24"/>
        </w:rPr>
        <w:t>ΙΩΑΝΝΗΣ ΑΪΒΑΤΙΔΗΣ:</w:t>
      </w:r>
      <w:r>
        <w:rPr>
          <w:rFonts w:eastAsia="Times New Roman" w:cs="Times New Roman"/>
          <w:szCs w:val="24"/>
        </w:rPr>
        <w:t xml:space="preserve"> Ευχαριστώ, κύριε Πρόεδρε.</w:t>
      </w:r>
    </w:p>
    <w:p w14:paraId="03E8E64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 ζήτημα της εγκαθίδρυσης Γραφείου του Πα</w:t>
      </w:r>
      <w:r>
        <w:rPr>
          <w:rFonts w:eastAsia="Times New Roman" w:cs="Times New Roman"/>
          <w:szCs w:val="24"/>
        </w:rPr>
        <w:t>γκόσμιου Οργανισμού Υγείας στην Ελλάδα ανακινήθηκε -και ουσιαστικά είμαστε σήμερα εδώ για τη σχετική ψήφιση- μετά τη συνάντηση του Πρωθυπουργού στις 12 Σεπτεμβρίου 2017 με τον Γενικό Διευθυντή του ΠΟΥ το</w:t>
      </w:r>
      <w:r>
        <w:rPr>
          <w:rFonts w:eastAsia="Times New Roman" w:cs="Times New Roman"/>
          <w:szCs w:val="24"/>
        </w:rPr>
        <w:t>ν κ.</w:t>
      </w:r>
      <w:r>
        <w:rPr>
          <w:rFonts w:eastAsia="Times New Roman" w:cs="Times New Roman"/>
          <w:szCs w:val="24"/>
        </w:rPr>
        <w:t xml:space="preserve"> </w:t>
      </w:r>
      <w:proofErr w:type="spellStart"/>
      <w:r>
        <w:rPr>
          <w:rFonts w:eastAsia="Times New Roman" w:cs="Times New Roman"/>
          <w:szCs w:val="24"/>
        </w:rPr>
        <w:t>Τέντρος</w:t>
      </w:r>
      <w:proofErr w:type="spellEnd"/>
      <w:r>
        <w:rPr>
          <w:rFonts w:eastAsia="Times New Roman" w:cs="Times New Roman"/>
          <w:szCs w:val="24"/>
        </w:rPr>
        <w:t xml:space="preserve"> </w:t>
      </w:r>
      <w:proofErr w:type="spellStart"/>
      <w:r>
        <w:rPr>
          <w:rFonts w:eastAsia="Times New Roman" w:cs="Times New Roman"/>
          <w:szCs w:val="24"/>
        </w:rPr>
        <w:t>Αντάνομ</w:t>
      </w:r>
      <w:proofErr w:type="spellEnd"/>
      <w:r>
        <w:rPr>
          <w:rFonts w:eastAsia="Times New Roman" w:cs="Times New Roman"/>
          <w:szCs w:val="24"/>
        </w:rPr>
        <w:t xml:space="preserve">. </w:t>
      </w:r>
    </w:p>
    <w:p w14:paraId="03E8E64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Φρονούμε ότι ο λόγος αυτής της συνάντησης και της κλήσης του Πρωθυπουργού στη συγκεκριμένη συνεδριακή εκδήλωση ήταν το ζήτημα που έχει ανακύψει και οι </w:t>
      </w:r>
      <w:r>
        <w:rPr>
          <w:rFonts w:eastAsia="Times New Roman" w:cs="Times New Roman"/>
          <w:szCs w:val="24"/>
        </w:rPr>
        <w:t xml:space="preserve">κίνδυνοι, </w:t>
      </w:r>
      <w:r>
        <w:rPr>
          <w:rFonts w:eastAsia="Times New Roman" w:cs="Times New Roman"/>
          <w:szCs w:val="24"/>
        </w:rPr>
        <w:t>που επαπειλούνται από την ανεξέλεγκτη μετανάστευση.</w:t>
      </w:r>
    </w:p>
    <w:p w14:paraId="03E8E64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Φρονούμε ότι το συγκεκριμένο σχέδιο νόμου έ</w:t>
      </w:r>
      <w:r>
        <w:rPr>
          <w:rFonts w:eastAsia="Times New Roman" w:cs="Times New Roman"/>
          <w:szCs w:val="24"/>
        </w:rPr>
        <w:t>χει κάποια θετικά στοιχεία και ειδικότερα για εμάς</w:t>
      </w:r>
      <w:r>
        <w:rPr>
          <w:rFonts w:eastAsia="Times New Roman" w:cs="Times New Roman"/>
          <w:szCs w:val="24"/>
        </w:rPr>
        <w:t>,</w:t>
      </w:r>
      <w:r>
        <w:rPr>
          <w:rFonts w:eastAsia="Times New Roman" w:cs="Times New Roman"/>
          <w:szCs w:val="24"/>
        </w:rPr>
        <w:t xml:space="preserve"> τους Βουλευτές της Χρυσής Αυγής</w:t>
      </w:r>
      <w:r>
        <w:rPr>
          <w:rFonts w:eastAsia="Times New Roman" w:cs="Times New Roman"/>
          <w:szCs w:val="24"/>
        </w:rPr>
        <w:t>,</w:t>
      </w:r>
      <w:r>
        <w:rPr>
          <w:rFonts w:eastAsia="Times New Roman" w:cs="Times New Roman"/>
          <w:szCs w:val="24"/>
        </w:rPr>
        <w:t xml:space="preserve"> που, ενώ απευθύνουμε γραπτές </w:t>
      </w:r>
      <w:r>
        <w:rPr>
          <w:rFonts w:eastAsia="Times New Roman" w:cs="Times New Roman"/>
          <w:szCs w:val="24"/>
        </w:rPr>
        <w:lastRenderedPageBreak/>
        <w:t>ερωτήσεις στους κυρίους Υπουργούς, αυτοί</w:t>
      </w:r>
      <w:r>
        <w:rPr>
          <w:rFonts w:eastAsia="Times New Roman" w:cs="Times New Roman"/>
          <w:szCs w:val="24"/>
        </w:rPr>
        <w:t>,</w:t>
      </w:r>
      <w:r>
        <w:rPr>
          <w:rFonts w:eastAsia="Times New Roman" w:cs="Times New Roman"/>
          <w:szCs w:val="24"/>
        </w:rPr>
        <w:t xml:space="preserve"> παρανόμως και με διάφορες παιδαριώδεις προφάσεις</w:t>
      </w:r>
      <w:r>
        <w:rPr>
          <w:rFonts w:eastAsia="Times New Roman" w:cs="Times New Roman"/>
          <w:szCs w:val="24"/>
        </w:rPr>
        <w:t>,</w:t>
      </w:r>
      <w:r>
        <w:rPr>
          <w:rFonts w:eastAsia="Times New Roman" w:cs="Times New Roman"/>
          <w:szCs w:val="24"/>
        </w:rPr>
        <w:t xml:space="preserve"> δεν απαντούν. </w:t>
      </w:r>
    </w:p>
    <w:p w14:paraId="03E8E64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Για εμάς</w:t>
      </w:r>
      <w:r>
        <w:rPr>
          <w:rFonts w:eastAsia="Times New Roman" w:cs="Times New Roman"/>
          <w:szCs w:val="24"/>
        </w:rPr>
        <w:t>,</w:t>
      </w:r>
      <w:r>
        <w:rPr>
          <w:rFonts w:eastAsia="Times New Roman" w:cs="Times New Roman"/>
          <w:szCs w:val="24"/>
        </w:rPr>
        <w:t xml:space="preserve"> η εγκαθίδρυση αυτού του </w:t>
      </w:r>
      <w:r>
        <w:rPr>
          <w:rFonts w:eastAsia="Times New Roman" w:cs="Times New Roman"/>
          <w:szCs w:val="24"/>
        </w:rPr>
        <w:t>γ</w:t>
      </w:r>
      <w:r>
        <w:rPr>
          <w:rFonts w:eastAsia="Times New Roman" w:cs="Times New Roman"/>
          <w:szCs w:val="24"/>
        </w:rPr>
        <w:t xml:space="preserve">ραφείου είναι σημαντική, διότι θα κοινοποιούμε στο </w:t>
      </w:r>
      <w:r>
        <w:rPr>
          <w:rFonts w:eastAsia="Times New Roman" w:cs="Times New Roman"/>
          <w:szCs w:val="24"/>
        </w:rPr>
        <w:t>γ</w:t>
      </w:r>
      <w:r>
        <w:rPr>
          <w:rFonts w:eastAsia="Times New Roman" w:cs="Times New Roman"/>
          <w:szCs w:val="24"/>
        </w:rPr>
        <w:t>ραφείο αυτό ζητήματα</w:t>
      </w:r>
      <w:r>
        <w:rPr>
          <w:rFonts w:eastAsia="Times New Roman" w:cs="Times New Roman"/>
          <w:szCs w:val="24"/>
        </w:rPr>
        <w:t>,</w:t>
      </w:r>
      <w:r>
        <w:rPr>
          <w:rFonts w:eastAsia="Times New Roman" w:cs="Times New Roman"/>
          <w:szCs w:val="24"/>
        </w:rPr>
        <w:t xml:space="preserve"> τα οποία αφορούν στη δημόσια υγεία και ειδικότερα</w:t>
      </w:r>
      <w:r>
        <w:rPr>
          <w:rFonts w:eastAsia="Times New Roman" w:cs="Times New Roman"/>
          <w:szCs w:val="24"/>
        </w:rPr>
        <w:t>,</w:t>
      </w:r>
      <w:r>
        <w:rPr>
          <w:rFonts w:eastAsia="Times New Roman" w:cs="Times New Roman"/>
          <w:szCs w:val="24"/>
        </w:rPr>
        <w:t xml:space="preserve"> άπτονται </w:t>
      </w:r>
      <w:r>
        <w:rPr>
          <w:rFonts w:eastAsia="Times New Roman" w:cs="Times New Roman"/>
          <w:szCs w:val="24"/>
        </w:rPr>
        <w:t>του</w:t>
      </w:r>
      <w:r>
        <w:rPr>
          <w:rFonts w:eastAsia="Times New Roman" w:cs="Times New Roman"/>
          <w:szCs w:val="24"/>
        </w:rPr>
        <w:t xml:space="preserve"> πρ</w:t>
      </w:r>
      <w:r>
        <w:rPr>
          <w:rFonts w:eastAsia="Times New Roman" w:cs="Times New Roman"/>
          <w:szCs w:val="24"/>
        </w:rPr>
        <w:t>ο</w:t>
      </w:r>
      <w:r>
        <w:rPr>
          <w:rFonts w:eastAsia="Times New Roman" w:cs="Times New Roman"/>
          <w:szCs w:val="24"/>
        </w:rPr>
        <w:t>βλ</w:t>
      </w:r>
      <w:r>
        <w:rPr>
          <w:rFonts w:eastAsia="Times New Roman" w:cs="Times New Roman"/>
          <w:szCs w:val="24"/>
        </w:rPr>
        <w:t>ή</w:t>
      </w:r>
      <w:r>
        <w:rPr>
          <w:rFonts w:eastAsia="Times New Roman" w:cs="Times New Roman"/>
          <w:szCs w:val="24"/>
        </w:rPr>
        <w:t>μα</w:t>
      </w:r>
      <w:r>
        <w:rPr>
          <w:rFonts w:eastAsia="Times New Roman" w:cs="Times New Roman"/>
          <w:szCs w:val="24"/>
        </w:rPr>
        <w:t>τος</w:t>
      </w:r>
      <w:r>
        <w:rPr>
          <w:rFonts w:eastAsia="Times New Roman" w:cs="Times New Roman"/>
          <w:szCs w:val="24"/>
        </w:rPr>
        <w:t xml:space="preserve"> της παράνομης και ανεξέλεγκτης μετανάστευσης. </w:t>
      </w:r>
    </w:p>
    <w:p w14:paraId="03E8E64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Επανειλημμένως έχουμε θίξει, ως Χρυσή Αυγή, το μείζον πρόβλ</w:t>
      </w:r>
      <w:r>
        <w:rPr>
          <w:rFonts w:eastAsia="Times New Roman" w:cs="Times New Roman"/>
          <w:szCs w:val="24"/>
        </w:rPr>
        <w:t>ημα</w:t>
      </w:r>
      <w:r>
        <w:rPr>
          <w:rFonts w:eastAsia="Times New Roman" w:cs="Times New Roman"/>
          <w:szCs w:val="24"/>
        </w:rPr>
        <w:t>,</w:t>
      </w:r>
      <w:r>
        <w:rPr>
          <w:rFonts w:eastAsia="Times New Roman" w:cs="Times New Roman"/>
          <w:szCs w:val="24"/>
        </w:rPr>
        <w:t xml:space="preserve"> που αφορά στη λανθάνουσα φυματίωση. Ζητήσαμε από τους κυρίους Υπουργούς να μας πουν εάν εξετάζονται, εάν υποβάλλονται σε αντίστοιχα τεστ, δοκιμασίες οι άνθρωποι αυτού που έρχονται από διάφορες χώρες. Προσφάτως υπήρξε ένα έγγραφο από το κέντρο κράτησης</w:t>
      </w:r>
      <w:r>
        <w:rPr>
          <w:rFonts w:eastAsia="Times New Roman" w:cs="Times New Roman"/>
          <w:szCs w:val="24"/>
        </w:rPr>
        <w:t xml:space="preserve"> μεταναστών της Σάμου, όπου καταγράφονται δώδεκα άτομα από τη Λαϊκή Δημοκρατία του Κονγκό.</w:t>
      </w:r>
    </w:p>
    <w:p w14:paraId="03E8E64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Στις 8 Μαΐου</w:t>
      </w:r>
      <w:r>
        <w:rPr>
          <w:rFonts w:eastAsia="Times New Roman" w:cs="Times New Roman"/>
          <w:szCs w:val="24"/>
        </w:rPr>
        <w:t>,</w:t>
      </w:r>
      <w:r>
        <w:rPr>
          <w:rFonts w:eastAsia="Times New Roman" w:cs="Times New Roman"/>
          <w:szCs w:val="24"/>
        </w:rPr>
        <w:t xml:space="preserve"> στη συγκεκριμένη χώρα η Κυβέρνηση κοινοποίησε, γνωστοποίησε πως υπάρχει έξαρση της ιογενούς και θανατηφόρου </w:t>
      </w:r>
      <w:r>
        <w:rPr>
          <w:rFonts w:eastAsia="Times New Roman" w:cs="Times New Roman"/>
          <w:szCs w:val="24"/>
        </w:rPr>
        <w:t>ν</w:t>
      </w:r>
      <w:r>
        <w:rPr>
          <w:rFonts w:eastAsia="Times New Roman" w:cs="Times New Roman"/>
          <w:szCs w:val="24"/>
        </w:rPr>
        <w:t xml:space="preserve">όσου </w:t>
      </w:r>
      <w:proofErr w:type="spellStart"/>
      <w:r>
        <w:rPr>
          <w:rFonts w:eastAsia="Times New Roman" w:cs="Times New Roman"/>
          <w:szCs w:val="24"/>
        </w:rPr>
        <w:t>Έμπολα</w:t>
      </w:r>
      <w:proofErr w:type="spellEnd"/>
      <w:r>
        <w:rPr>
          <w:rFonts w:eastAsia="Times New Roman" w:cs="Times New Roman"/>
          <w:szCs w:val="24"/>
        </w:rPr>
        <w:t xml:space="preserve"> με είκοσι εννέα νεκρούς, με κί</w:t>
      </w:r>
      <w:r>
        <w:rPr>
          <w:rFonts w:eastAsia="Times New Roman" w:cs="Times New Roman"/>
          <w:szCs w:val="24"/>
        </w:rPr>
        <w:t>νδυνο μάλιστα</w:t>
      </w:r>
      <w:r>
        <w:rPr>
          <w:rFonts w:eastAsia="Times New Roman" w:cs="Times New Roman"/>
          <w:szCs w:val="24"/>
        </w:rPr>
        <w:t>,</w:t>
      </w:r>
      <w:r>
        <w:rPr>
          <w:rFonts w:eastAsia="Times New Roman" w:cs="Times New Roman"/>
          <w:szCs w:val="24"/>
        </w:rPr>
        <w:t xml:space="preserve"> επιδημίας. Επειδή ο χρόνος επώασης της συγκεκριμένης </w:t>
      </w:r>
      <w:r>
        <w:rPr>
          <w:rFonts w:eastAsia="Times New Roman" w:cs="Times New Roman"/>
          <w:szCs w:val="24"/>
        </w:rPr>
        <w:lastRenderedPageBreak/>
        <w:t>νόσου είναι δύο με είκοσι μία ημέρες, κάλλιστα κάποιος ο οποίος έχει μολυνθεί από τον ιό από τη Λαϊκή Δημοκρατία του Κονγκό, μπορεί εντός αυτού του χρονικού διαστήματος και χωρίς να έχει ε</w:t>
      </w:r>
      <w:r>
        <w:rPr>
          <w:rFonts w:eastAsia="Times New Roman" w:cs="Times New Roman"/>
          <w:szCs w:val="24"/>
        </w:rPr>
        <w:t>κδηλώσει τη νόσο, να βρεθεί στην Ελλάδα.</w:t>
      </w:r>
    </w:p>
    <w:p w14:paraId="03E8E64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Θα πρέπει οι κύριοι Υπουργοί να μεριμνήσουν για το συγκεκριμένο θέμα. Δεν συνιστά κινδυνολογία. Είναι τεκμηριωμένη η άποψή μας αυτή. </w:t>
      </w:r>
    </w:p>
    <w:p w14:paraId="03E8E64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Σε αντίστοιχες περιπτώσεις</w:t>
      </w:r>
      <w:r>
        <w:rPr>
          <w:rFonts w:eastAsia="Times New Roman" w:cs="Times New Roman"/>
          <w:szCs w:val="24"/>
        </w:rPr>
        <w:t>,</w:t>
      </w:r>
      <w:r>
        <w:rPr>
          <w:rFonts w:eastAsia="Times New Roman" w:cs="Times New Roman"/>
          <w:szCs w:val="24"/>
        </w:rPr>
        <w:t xml:space="preserve"> με την εγκαθίδρυση του </w:t>
      </w:r>
      <w:r>
        <w:rPr>
          <w:rFonts w:eastAsia="Times New Roman" w:cs="Times New Roman"/>
          <w:szCs w:val="24"/>
        </w:rPr>
        <w:t>γ</w:t>
      </w:r>
      <w:r>
        <w:rPr>
          <w:rFonts w:eastAsia="Times New Roman" w:cs="Times New Roman"/>
          <w:szCs w:val="24"/>
        </w:rPr>
        <w:t>ραφείου αυτού</w:t>
      </w:r>
      <w:r>
        <w:rPr>
          <w:rFonts w:eastAsia="Times New Roman" w:cs="Times New Roman"/>
          <w:szCs w:val="24"/>
        </w:rPr>
        <w:t>,</w:t>
      </w:r>
      <w:r>
        <w:rPr>
          <w:rFonts w:eastAsia="Times New Roman" w:cs="Times New Roman"/>
          <w:szCs w:val="24"/>
        </w:rPr>
        <w:t xml:space="preserve"> πιστεύουμε ότι</w:t>
      </w:r>
      <w:r>
        <w:rPr>
          <w:rFonts w:eastAsia="Times New Roman" w:cs="Times New Roman"/>
          <w:szCs w:val="24"/>
        </w:rPr>
        <w:t xml:space="preserve"> αναμφίβολα θα βοηθηθεί η δημόσια υγεία και θα περιοριστεί η ανεξέλεγκτη και ασύδοτη συμπεριφορά κάποιων αφερέγγυων μη κυβερνητικών οργανώσεων</w:t>
      </w:r>
      <w:r>
        <w:rPr>
          <w:rFonts w:eastAsia="Times New Roman" w:cs="Times New Roman"/>
          <w:szCs w:val="24"/>
        </w:rPr>
        <w:t>,</w:t>
      </w:r>
      <w:r>
        <w:rPr>
          <w:rFonts w:eastAsia="Times New Roman" w:cs="Times New Roman"/>
          <w:szCs w:val="24"/>
        </w:rPr>
        <w:t xml:space="preserve"> που εμπλέκονται στο ζήτημα της υγείας.</w:t>
      </w:r>
    </w:p>
    <w:p w14:paraId="03E8E64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Όμως, δεν θα υπερψηφίσουμε το συγκεκριμένο σχέδιο νόμου. Αυτό για τον εξή</w:t>
      </w:r>
      <w:r>
        <w:rPr>
          <w:rFonts w:eastAsia="Times New Roman" w:cs="Times New Roman"/>
          <w:szCs w:val="24"/>
        </w:rPr>
        <w:t xml:space="preserve">ς λόγο: Κατά καιρούς έχει καταγγελθεί ο Παγκόσμιος Οργανισμός Υγείας για φαινόμενα διαφθοράς. Σύμφωνα με την </w:t>
      </w:r>
      <w:r>
        <w:rPr>
          <w:rFonts w:eastAsia="Times New Roman" w:cs="Times New Roman"/>
          <w:szCs w:val="24"/>
        </w:rPr>
        <w:t>«</w:t>
      </w:r>
      <w:r>
        <w:rPr>
          <w:rFonts w:eastAsia="Times New Roman" w:cs="Times New Roman"/>
          <w:szCs w:val="24"/>
          <w:lang w:val="en-US"/>
        </w:rPr>
        <w:t>JP</w:t>
      </w:r>
      <w:r w:rsidRPr="00C84B64">
        <w:rPr>
          <w:rFonts w:eastAsia="Times New Roman" w:cs="Times New Roman"/>
          <w:szCs w:val="24"/>
        </w:rPr>
        <w:t xml:space="preserve"> </w:t>
      </w:r>
      <w:r>
        <w:rPr>
          <w:rFonts w:eastAsia="Times New Roman" w:cs="Times New Roman"/>
          <w:szCs w:val="24"/>
          <w:lang w:val="en-US"/>
        </w:rPr>
        <w:t>MORGAN</w:t>
      </w:r>
      <w:r>
        <w:rPr>
          <w:rFonts w:eastAsia="Times New Roman" w:cs="Times New Roman"/>
          <w:szCs w:val="24"/>
        </w:rPr>
        <w:t>»</w:t>
      </w:r>
      <w:r>
        <w:rPr>
          <w:rFonts w:eastAsia="Times New Roman" w:cs="Times New Roman"/>
          <w:szCs w:val="24"/>
        </w:rPr>
        <w:t>,</w:t>
      </w:r>
      <w:r w:rsidRPr="00C84B64">
        <w:rPr>
          <w:rFonts w:eastAsia="Times New Roman" w:cs="Times New Roman"/>
          <w:szCs w:val="24"/>
        </w:rPr>
        <w:t xml:space="preserve"> </w:t>
      </w:r>
      <w:r>
        <w:rPr>
          <w:rFonts w:eastAsia="Times New Roman" w:cs="Times New Roman"/>
          <w:szCs w:val="24"/>
        </w:rPr>
        <w:t>το έτος 2009 και εξαιτίας του συναγερ</w:t>
      </w:r>
      <w:r>
        <w:rPr>
          <w:rFonts w:eastAsia="Times New Roman" w:cs="Times New Roman"/>
          <w:szCs w:val="24"/>
        </w:rPr>
        <w:lastRenderedPageBreak/>
        <w:t xml:space="preserve">μού τότε για τον ιό Η1Ν1 οι φαρμακευτικοί κολοσσοί αποθησαύρισαν 7,5 με 10 δισεκατομμύρια δολάρια χάρη στην εμπλοκή του επονομαζόμενου </w:t>
      </w:r>
      <w:r>
        <w:rPr>
          <w:rFonts w:eastAsia="Times New Roman" w:cs="Times New Roman"/>
          <w:szCs w:val="24"/>
        </w:rPr>
        <w:t>«</w:t>
      </w:r>
      <w:proofErr w:type="spellStart"/>
      <w:r>
        <w:rPr>
          <w:rFonts w:eastAsia="Times New Roman" w:cs="Times New Roman"/>
          <w:szCs w:val="24"/>
          <w:lang w:val="en-US"/>
        </w:rPr>
        <w:t>Dr</w:t>
      </w:r>
      <w:proofErr w:type="spellEnd"/>
      <w:r w:rsidRPr="00211572">
        <w:rPr>
          <w:rFonts w:eastAsia="Times New Roman" w:cs="Times New Roman"/>
          <w:szCs w:val="24"/>
        </w:rPr>
        <w:t xml:space="preserve">. </w:t>
      </w:r>
      <w:r>
        <w:rPr>
          <w:rFonts w:eastAsia="Times New Roman" w:cs="Times New Roman"/>
          <w:szCs w:val="24"/>
          <w:lang w:val="en-US"/>
        </w:rPr>
        <w:t>Flu</w:t>
      </w:r>
      <w:r>
        <w:rPr>
          <w:rFonts w:eastAsia="Times New Roman" w:cs="Times New Roman"/>
          <w:szCs w:val="24"/>
        </w:rPr>
        <w:t>»</w:t>
      </w:r>
      <w:r w:rsidRPr="00211572">
        <w:rPr>
          <w:rFonts w:eastAsia="Times New Roman" w:cs="Times New Roman"/>
          <w:szCs w:val="24"/>
        </w:rPr>
        <w:t xml:space="preserve">, </w:t>
      </w:r>
      <w:r>
        <w:rPr>
          <w:rFonts w:eastAsia="Times New Roman" w:cs="Times New Roman"/>
          <w:szCs w:val="24"/>
        </w:rPr>
        <w:t xml:space="preserve">του Άλμπερτ </w:t>
      </w:r>
      <w:proofErr w:type="spellStart"/>
      <w:r>
        <w:rPr>
          <w:rFonts w:eastAsia="Times New Roman" w:cs="Times New Roman"/>
          <w:szCs w:val="24"/>
        </w:rPr>
        <w:t>Οστερχάουζ</w:t>
      </w:r>
      <w:proofErr w:type="spellEnd"/>
      <w:r>
        <w:rPr>
          <w:rFonts w:eastAsia="Times New Roman" w:cs="Times New Roman"/>
          <w:szCs w:val="24"/>
        </w:rPr>
        <w:t xml:space="preserve">, ο οποίος είχε μιλήσει για κίνδυνο πανδημίας. </w:t>
      </w:r>
    </w:p>
    <w:p w14:paraId="03E8E65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σης, το 1999 κατευθυντήριες οδηγίες από τον Παγκόσμιο Οργανισμό Υγείας για την αντιμετώπιση και θεραπεία της υπερτασικής νόσου οδήγησαν σε ανάλογα κέρδη μεγάλες φαρμακευτικές εταιρείες. Μάλιστα</w:t>
      </w:r>
      <w:r>
        <w:rPr>
          <w:rFonts w:eastAsia="Times New Roman" w:cs="Times New Roman"/>
          <w:szCs w:val="24"/>
        </w:rPr>
        <w:t>,</w:t>
      </w:r>
      <w:r>
        <w:rPr>
          <w:rFonts w:eastAsia="Times New Roman" w:cs="Times New Roman"/>
          <w:szCs w:val="24"/>
        </w:rPr>
        <w:t xml:space="preserve"> στη συγκεκριμένη μελέτη, που είχε γίνει τότε από τον Παγκόσμι</w:t>
      </w:r>
      <w:r>
        <w:rPr>
          <w:rFonts w:eastAsia="Times New Roman" w:cs="Times New Roman"/>
          <w:szCs w:val="24"/>
        </w:rPr>
        <w:t>ο Οργανισμό Υγείας, δεν αποδείχθηκε ότι τα προτεινόμενα φάρμακα έχουν καλύτερο αποτέλεσμα από τα πολύ πιο φθηνά διαθέσιμα.</w:t>
      </w:r>
    </w:p>
    <w:p w14:paraId="03E8E65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Επίσης, συνεργάτης του Παγκόσμιου Οργανισμού Υγείας είναι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Αυτό είναι γνωστό. Υπάρχει, δηλαδή, μία αγαστή συνεργασία, η </w:t>
      </w:r>
      <w:r>
        <w:rPr>
          <w:rFonts w:eastAsia="Times New Roman" w:cs="Times New Roman"/>
          <w:szCs w:val="24"/>
        </w:rPr>
        <w:t>οποία επιπροσθέτως μας κάνει να μην υπερψηφίσουμε το συγκεκριμένο σχέδιο νόμου και απλώς να δηλώσουμε «</w:t>
      </w:r>
      <w:r>
        <w:rPr>
          <w:rFonts w:eastAsia="Times New Roman" w:cs="Times New Roman"/>
          <w:szCs w:val="24"/>
        </w:rPr>
        <w:t>παρών</w:t>
      </w:r>
      <w:r>
        <w:rPr>
          <w:rFonts w:eastAsia="Times New Roman" w:cs="Times New Roman"/>
          <w:szCs w:val="24"/>
        </w:rPr>
        <w:t>».</w:t>
      </w:r>
    </w:p>
    <w:p w14:paraId="03E8E652"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Ευχαριστώ.</w:t>
      </w:r>
    </w:p>
    <w:p w14:paraId="03E8E653" w14:textId="77777777" w:rsidR="009D706A" w:rsidRDefault="009A1102">
      <w:pPr>
        <w:spacing w:after="0" w:line="600" w:lineRule="auto"/>
        <w:ind w:firstLine="720"/>
        <w:jc w:val="both"/>
        <w:rPr>
          <w:rFonts w:eastAsia="Times New Roman" w:cs="Times New Roman"/>
          <w:szCs w:val="24"/>
        </w:rPr>
      </w:pPr>
      <w:r w:rsidRPr="00D84A7B">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Αϊβατίδη</w:t>
      </w:r>
      <w:proofErr w:type="spellEnd"/>
      <w:r>
        <w:rPr>
          <w:rFonts w:eastAsia="Times New Roman" w:cs="Times New Roman"/>
          <w:szCs w:val="24"/>
        </w:rPr>
        <w:t>.</w:t>
      </w:r>
    </w:p>
    <w:p w14:paraId="03E8E65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Δελής για πέντε λεπτά επί της Συμφωνίας.</w:t>
      </w:r>
    </w:p>
    <w:p w14:paraId="03E8E655" w14:textId="77777777" w:rsidR="009D706A" w:rsidRDefault="009A1102">
      <w:pPr>
        <w:spacing w:after="0" w:line="600" w:lineRule="auto"/>
        <w:ind w:firstLine="720"/>
        <w:jc w:val="both"/>
        <w:rPr>
          <w:rFonts w:eastAsia="Times New Roman" w:cs="Times New Roman"/>
          <w:szCs w:val="24"/>
        </w:rPr>
      </w:pPr>
      <w:r w:rsidRPr="00D84A7B">
        <w:rPr>
          <w:rFonts w:eastAsia="Times New Roman" w:cs="Times New Roman"/>
          <w:b/>
          <w:szCs w:val="24"/>
        </w:rPr>
        <w:t>ΙΩΑΝΝΗΣ ΔΕΛΗ</w:t>
      </w:r>
      <w:r w:rsidRPr="00D84A7B">
        <w:rPr>
          <w:rFonts w:eastAsia="Times New Roman" w:cs="Times New Roman"/>
          <w:b/>
          <w:szCs w:val="24"/>
        </w:rPr>
        <w:t>Σ:</w:t>
      </w:r>
      <w:r>
        <w:rPr>
          <w:rFonts w:eastAsia="Times New Roman" w:cs="Times New Roman"/>
          <w:szCs w:val="24"/>
        </w:rPr>
        <w:t xml:space="preserve"> Ευχαριστώ, κύριε Πρόεδρε.</w:t>
      </w:r>
    </w:p>
    <w:p w14:paraId="03E8E65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Ασφαλώς και χρειάζεται η διεθνής συνεργασία για θέματα υγείας και είναι αυτονόητη η ανάγκη ύπαρξης στην Ελλάδα ενός </w:t>
      </w:r>
      <w:r>
        <w:rPr>
          <w:rFonts w:eastAsia="Times New Roman" w:cs="Times New Roman"/>
          <w:szCs w:val="24"/>
        </w:rPr>
        <w:t>γ</w:t>
      </w:r>
      <w:r>
        <w:rPr>
          <w:rFonts w:eastAsia="Times New Roman" w:cs="Times New Roman"/>
          <w:szCs w:val="24"/>
        </w:rPr>
        <w:t>ραφείου του ΠΟΥ, του Παγκόσμιου Οργανισμού Υγείας, που θα συντονίζει μια τέτοια προσπάθεια.</w:t>
      </w:r>
    </w:p>
    <w:p w14:paraId="03E8E65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 ζήτημα, όμως, κ</w:t>
      </w:r>
      <w:r>
        <w:rPr>
          <w:rFonts w:eastAsia="Times New Roman" w:cs="Times New Roman"/>
          <w:szCs w:val="24"/>
        </w:rPr>
        <w:t xml:space="preserve">ύριε Υπουργέ, νομίζουμε ότι είναι άλλο. Με ποιον προσανατολισμό και με ποιο περιεχόμενο θα δρα αυτό το </w:t>
      </w:r>
      <w:r>
        <w:rPr>
          <w:rFonts w:eastAsia="Times New Roman" w:cs="Times New Roman"/>
          <w:szCs w:val="24"/>
        </w:rPr>
        <w:t xml:space="preserve">γραφείο </w:t>
      </w: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με ποιο καθεστώς θα λειτουργεί στη χώρα μας; Σε αυτά τα ερωτήματα, βέβαια, έχει ήδη απαντήσει από το 2011 η αρχική </w:t>
      </w:r>
      <w:r>
        <w:rPr>
          <w:rFonts w:eastAsia="Times New Roman" w:cs="Times New Roman"/>
          <w:szCs w:val="24"/>
        </w:rPr>
        <w:t xml:space="preserve">συμφωνία, </w:t>
      </w:r>
      <w:r>
        <w:rPr>
          <w:rFonts w:eastAsia="Times New Roman" w:cs="Times New Roman"/>
          <w:szCs w:val="24"/>
        </w:rPr>
        <w:t>που σήμε</w:t>
      </w:r>
      <w:r>
        <w:rPr>
          <w:rFonts w:eastAsia="Times New Roman" w:cs="Times New Roman"/>
          <w:szCs w:val="24"/>
        </w:rPr>
        <w:t xml:space="preserve">ρα τροποποιείται. Θυμίζουμε ότι τότε, το 2011, είχαμε καταψηφίσει αυτήν τη </w:t>
      </w:r>
      <w:r>
        <w:rPr>
          <w:rFonts w:eastAsia="Times New Roman" w:cs="Times New Roman"/>
          <w:szCs w:val="24"/>
        </w:rPr>
        <w:t xml:space="preserve">συμφωνία, </w:t>
      </w:r>
      <w:r>
        <w:rPr>
          <w:rFonts w:eastAsia="Times New Roman" w:cs="Times New Roman"/>
          <w:szCs w:val="24"/>
        </w:rPr>
        <w:t>κρίνοντας αρνητικά το περιεχόμενό της.</w:t>
      </w:r>
    </w:p>
    <w:p w14:paraId="03E8E65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Η σημερινή τροποποιητική </w:t>
      </w:r>
      <w:r>
        <w:rPr>
          <w:rFonts w:eastAsia="Times New Roman" w:cs="Times New Roman"/>
          <w:szCs w:val="24"/>
        </w:rPr>
        <w:t>συμφωνία,</w:t>
      </w:r>
      <w:r>
        <w:rPr>
          <w:rFonts w:eastAsia="Times New Roman" w:cs="Times New Roman"/>
          <w:szCs w:val="24"/>
        </w:rPr>
        <w:t xml:space="preserve"> σε σχέση με αυτήν του 2011</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t>μόνο</w:t>
      </w:r>
      <w:r>
        <w:rPr>
          <w:rFonts w:eastAsia="Times New Roman" w:cs="Times New Roman"/>
          <w:szCs w:val="24"/>
        </w:rPr>
        <w:t xml:space="preserve"> διατηρεί, αλλά και ενισχύει τους δικούς μας λόγους για να τη</w:t>
      </w:r>
      <w:r>
        <w:rPr>
          <w:rFonts w:eastAsia="Times New Roman" w:cs="Times New Roman"/>
          <w:szCs w:val="24"/>
        </w:rPr>
        <w:t xml:space="preserve">ν απορρίψουμε. Διότι και το περιεχόμενο και ο προσανατολισμός, η δράση του γραφείου του ΠΟΥ, που αφορά στα </w:t>
      </w:r>
      <w:r>
        <w:rPr>
          <w:rFonts w:eastAsia="Times New Roman" w:cs="Times New Roman"/>
          <w:szCs w:val="24"/>
        </w:rPr>
        <w:lastRenderedPageBreak/>
        <w:t>μη μεταδιδόμενα νοσήματα, επεκτείνεται συνολικά και στον τομέα της υγείας και κυρίως</w:t>
      </w:r>
      <w:r>
        <w:rPr>
          <w:rFonts w:eastAsia="Times New Roman" w:cs="Times New Roman"/>
          <w:szCs w:val="24"/>
        </w:rPr>
        <w:t>,</w:t>
      </w:r>
      <w:r>
        <w:rPr>
          <w:rFonts w:eastAsia="Times New Roman" w:cs="Times New Roman"/>
          <w:szCs w:val="24"/>
        </w:rPr>
        <w:t xml:space="preserve"> της δημόσιας υγείας. Ενώ αναγνωρίζει και τη λεγόμενη πνευματική</w:t>
      </w:r>
      <w:r>
        <w:rPr>
          <w:rFonts w:eastAsia="Times New Roman" w:cs="Times New Roman"/>
          <w:szCs w:val="24"/>
        </w:rPr>
        <w:t xml:space="preserve"> ιδιοκτησία</w:t>
      </w:r>
      <w:r>
        <w:rPr>
          <w:rFonts w:eastAsia="Times New Roman" w:cs="Times New Roman"/>
          <w:szCs w:val="24"/>
        </w:rPr>
        <w:t>,</w:t>
      </w:r>
      <w:r>
        <w:rPr>
          <w:rFonts w:eastAsia="Times New Roman" w:cs="Times New Roman"/>
          <w:szCs w:val="24"/>
        </w:rPr>
        <w:t xml:space="preserve"> προβλέποντας την αξιοποίηση των αντιλαϊκών πολιτικών της Κυβέρνησης μέσω του Ελληνικού Γραφείου του ΠΟΥ και για άλλα κράτη, γεγονός, βεβαίως, που εσείς το παρουσιάζετε ως αναβάθμιση και διευρυμένο ρόλο της χώρας μας στην περιοχή. </w:t>
      </w:r>
    </w:p>
    <w:p w14:paraId="03E8E65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Για να δούμε</w:t>
      </w:r>
      <w:r>
        <w:rPr>
          <w:rFonts w:eastAsia="Times New Roman" w:cs="Times New Roman"/>
          <w:szCs w:val="24"/>
        </w:rPr>
        <w:t xml:space="preserve">, όμως, λίγο από κοντά την αποστολή και τον ρόλο αυτού του </w:t>
      </w:r>
      <w:r>
        <w:rPr>
          <w:rFonts w:eastAsia="Times New Roman" w:cs="Times New Roman"/>
          <w:szCs w:val="24"/>
        </w:rPr>
        <w:t>γ</w:t>
      </w:r>
      <w:r>
        <w:rPr>
          <w:rFonts w:eastAsia="Times New Roman" w:cs="Times New Roman"/>
          <w:szCs w:val="24"/>
        </w:rPr>
        <w:t xml:space="preserve">ραφείου του ΠΟΥ. Είναι δεδομένο ότι το </w:t>
      </w:r>
      <w:r>
        <w:rPr>
          <w:rFonts w:eastAsia="Times New Roman" w:cs="Times New Roman"/>
          <w:szCs w:val="24"/>
        </w:rPr>
        <w:t>γ</w:t>
      </w:r>
      <w:r>
        <w:rPr>
          <w:rFonts w:eastAsia="Times New Roman" w:cs="Times New Roman"/>
          <w:szCs w:val="24"/>
        </w:rPr>
        <w:t>ραφείο αυτό θα παρέχει υποστήριξη</w:t>
      </w:r>
      <w:r>
        <w:rPr>
          <w:rFonts w:eastAsia="Times New Roman" w:cs="Times New Roman"/>
          <w:szCs w:val="24"/>
        </w:rPr>
        <w:t>,</w:t>
      </w:r>
      <w:r>
        <w:rPr>
          <w:rFonts w:eastAsia="Times New Roman" w:cs="Times New Roman"/>
          <w:szCs w:val="24"/>
        </w:rPr>
        <w:t xml:space="preserve"> με βάση τη στρατηγική και τους κανόνες του ΠΟΥ και του </w:t>
      </w:r>
      <w:r>
        <w:rPr>
          <w:rFonts w:eastAsia="Times New Roman" w:cs="Times New Roman"/>
          <w:szCs w:val="24"/>
        </w:rPr>
        <w:t>π</w:t>
      </w:r>
      <w:r>
        <w:rPr>
          <w:rFonts w:eastAsia="Times New Roman" w:cs="Times New Roman"/>
          <w:szCs w:val="24"/>
        </w:rPr>
        <w:t xml:space="preserve">εριφερειακού του </w:t>
      </w:r>
      <w:r>
        <w:rPr>
          <w:rFonts w:eastAsia="Times New Roman" w:cs="Times New Roman"/>
          <w:szCs w:val="24"/>
        </w:rPr>
        <w:t>γ</w:t>
      </w:r>
      <w:r>
        <w:rPr>
          <w:rFonts w:eastAsia="Times New Roman" w:cs="Times New Roman"/>
          <w:szCs w:val="24"/>
        </w:rPr>
        <w:t xml:space="preserve">ραφείου στην Ευρώπη. Άρα, </w:t>
      </w:r>
      <w:r>
        <w:rPr>
          <w:rFonts w:eastAsia="Times New Roman" w:cs="Times New Roman"/>
          <w:szCs w:val="24"/>
        </w:rPr>
        <w:t xml:space="preserve">με βάση την ευρωπαϊκή στρατηγική για την πρόληψη και τον έλεγχο των μη μεταδιδόμενων ασθενειών που ακολουθείται από το 2006. </w:t>
      </w:r>
    </w:p>
    <w:p w14:paraId="03E8E65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Εδώ πρέπει να πούμε ότι περισσεύουν οι διαπιστώσεις για την κατάσταση της υγείας των λαών. Περισσεύουν οι διακηρύξεις για την ανάγ</w:t>
      </w:r>
      <w:r>
        <w:rPr>
          <w:rFonts w:eastAsia="Times New Roman" w:cs="Times New Roman"/>
          <w:szCs w:val="24"/>
        </w:rPr>
        <w:t>κη κοινής δράσης, για τον προσανατολισμό στην πρόληψη, για την αντιμετώπιση των ανισοτήτων στην υγεία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μεταξύ των χωρών και εντός των χωρών. Μόνο που όλα αυτά</w:t>
      </w:r>
      <w:r>
        <w:rPr>
          <w:rFonts w:eastAsia="Times New Roman" w:cs="Times New Roman"/>
          <w:szCs w:val="24"/>
        </w:rPr>
        <w:t>,</w:t>
      </w:r>
      <w:r>
        <w:rPr>
          <w:rFonts w:eastAsia="Times New Roman" w:cs="Times New Roman"/>
          <w:szCs w:val="24"/>
        </w:rPr>
        <w:t xml:space="preserve"> αποτελούν απλώς ευχολόγια, κύριε Υπουργέ, αφού οι κατευθύνσεις αυτής της στρατηγικής και του ΠΟΥ</w:t>
      </w:r>
      <w:r>
        <w:rPr>
          <w:rFonts w:eastAsia="Times New Roman" w:cs="Times New Roman"/>
          <w:szCs w:val="24"/>
        </w:rPr>
        <w:t xml:space="preserve"> και της Ευρωπαϊκής Ένωσης είναι προσαρμοσμένες απόλυτα στην κυρίαρχη πολιτική για την υγεία</w:t>
      </w:r>
      <w:r>
        <w:rPr>
          <w:rFonts w:eastAsia="Times New Roman" w:cs="Times New Roman"/>
          <w:szCs w:val="24"/>
        </w:rPr>
        <w:t>,</w:t>
      </w:r>
      <w:r>
        <w:rPr>
          <w:rFonts w:eastAsia="Times New Roman" w:cs="Times New Roman"/>
          <w:szCs w:val="24"/>
        </w:rPr>
        <w:t xml:space="preserve"> που ακολουθούν όλες οι κυβερνήσεις, και η δική </w:t>
      </w:r>
      <w:r>
        <w:rPr>
          <w:rFonts w:eastAsia="Times New Roman" w:cs="Times New Roman"/>
          <w:szCs w:val="24"/>
        </w:rPr>
        <w:t>σας,</w:t>
      </w:r>
      <w:r>
        <w:rPr>
          <w:rFonts w:eastAsia="Times New Roman" w:cs="Times New Roman"/>
          <w:szCs w:val="24"/>
        </w:rPr>
        <w:t xml:space="preserve"> όπως και οι κυβερνήσεις όλων των αποχρώσεων στην Ευρώπη.</w:t>
      </w:r>
    </w:p>
    <w:p w14:paraId="03E8E65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Ποιος είναι ο πυρήνας αυτής της στρατηγικής; Η υγεία </w:t>
      </w:r>
      <w:r>
        <w:rPr>
          <w:rFonts w:eastAsia="Times New Roman" w:cs="Times New Roman"/>
          <w:szCs w:val="24"/>
        </w:rPr>
        <w:t>είναι κόστος, σύμφωνα με αυτήν, και άρα</w:t>
      </w:r>
      <w:r>
        <w:rPr>
          <w:rFonts w:eastAsia="Times New Roman" w:cs="Times New Roman"/>
          <w:szCs w:val="24"/>
        </w:rPr>
        <w:t>,</w:t>
      </w:r>
      <w:r>
        <w:rPr>
          <w:rFonts w:eastAsia="Times New Roman" w:cs="Times New Roman"/>
          <w:szCs w:val="24"/>
        </w:rPr>
        <w:t xml:space="preserve"> οι δαπάνες πρέπει να περικόπτονται. Και μάλιστα</w:t>
      </w:r>
      <w:r>
        <w:rPr>
          <w:rFonts w:eastAsia="Times New Roman" w:cs="Times New Roman"/>
          <w:szCs w:val="24"/>
        </w:rPr>
        <w:t>,</w:t>
      </w:r>
      <w:r>
        <w:rPr>
          <w:rFonts w:eastAsia="Times New Roman" w:cs="Times New Roman"/>
          <w:szCs w:val="24"/>
        </w:rPr>
        <w:t xml:space="preserve"> όσο περισσότερο οι δαπάνες για την υγεία περικόπτονται</w:t>
      </w:r>
      <w:r>
        <w:rPr>
          <w:rFonts w:eastAsia="Times New Roman" w:cs="Times New Roman"/>
          <w:szCs w:val="24"/>
        </w:rPr>
        <w:t>,</w:t>
      </w:r>
      <w:r>
        <w:rPr>
          <w:rFonts w:eastAsia="Times New Roman" w:cs="Times New Roman"/>
          <w:szCs w:val="24"/>
        </w:rPr>
        <w:t xml:space="preserve"> τόσο περισσότερο αυτοί που τις περικόπτουν φλυαρούν για την καθολική</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πρόσβαση στην υγεία, όπως κάνει κ</w:t>
      </w:r>
      <w:r>
        <w:rPr>
          <w:rFonts w:eastAsia="Times New Roman" w:cs="Times New Roman"/>
          <w:szCs w:val="24"/>
        </w:rPr>
        <w:t xml:space="preserve">αι η δική σας Κυβέρνηση. Αυτό είναι το πνεύμα της στρατηγικής του ΠΟΥ και γι’ αυτές τις ασθένειες, όπως άλλωστε και για το σύνολο των ζητημάτων της υγείας, και με βάση αυτήν τη στρατηγική καλείται να δράσει και το </w:t>
      </w:r>
      <w:r>
        <w:rPr>
          <w:rFonts w:eastAsia="Times New Roman" w:cs="Times New Roman"/>
          <w:szCs w:val="24"/>
        </w:rPr>
        <w:t xml:space="preserve">γραφείο </w:t>
      </w:r>
      <w:r>
        <w:rPr>
          <w:rFonts w:eastAsia="Times New Roman" w:cs="Times New Roman"/>
          <w:szCs w:val="24"/>
        </w:rPr>
        <w:t>του ΠΟΥ στην Αθήνα.</w:t>
      </w:r>
    </w:p>
    <w:p w14:paraId="03E8E65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Είναι χαρακτηρ</w:t>
      </w:r>
      <w:r>
        <w:rPr>
          <w:rFonts w:eastAsia="Times New Roman" w:cs="Times New Roman"/>
          <w:szCs w:val="24"/>
        </w:rPr>
        <w:t xml:space="preserve">ιστικό ότι η πρόληψη των μη μεταδιδόμενων νοσημάτων έχει ως αφετηρία, όχι την προστασία της υγείας των εργαζομένων, αλλά αφενός τη μείωση των </w:t>
      </w:r>
      <w:r>
        <w:rPr>
          <w:rFonts w:eastAsia="Times New Roman" w:cs="Times New Roman"/>
          <w:szCs w:val="24"/>
        </w:rPr>
        <w:lastRenderedPageBreak/>
        <w:t>επιπτώσεων</w:t>
      </w:r>
      <w:r>
        <w:rPr>
          <w:rFonts w:eastAsia="Times New Roman" w:cs="Times New Roman"/>
          <w:szCs w:val="24"/>
        </w:rPr>
        <w:t>,</w:t>
      </w:r>
      <w:r>
        <w:rPr>
          <w:rFonts w:eastAsia="Times New Roman" w:cs="Times New Roman"/>
          <w:szCs w:val="24"/>
        </w:rPr>
        <w:t xml:space="preserve"> που προκαλούν αυτές οι ασθένειες στις επιχειρήσεις με την απουσία των εργαζομένων, τη μειωμένη παραγωγ</w:t>
      </w:r>
      <w:r>
        <w:rPr>
          <w:rFonts w:eastAsia="Times New Roman" w:cs="Times New Roman"/>
          <w:szCs w:val="24"/>
        </w:rPr>
        <w:t>ικότητα, τη συχνή εναλλαγή προσωπικού</w:t>
      </w:r>
      <w:r>
        <w:rPr>
          <w:rFonts w:eastAsia="Times New Roman" w:cs="Times New Roman"/>
          <w:szCs w:val="24"/>
        </w:rPr>
        <w:t>,</w:t>
      </w:r>
      <w:r>
        <w:rPr>
          <w:rFonts w:eastAsia="Times New Roman" w:cs="Times New Roman"/>
          <w:szCs w:val="24"/>
        </w:rPr>
        <w:t xml:space="preserve"> λόγω ασθένειας, ό,τι δηλαδή μπορεί να επηρεάζει τη κερδοφορία τους και αφετέρου</w:t>
      </w:r>
      <w:r>
        <w:rPr>
          <w:rFonts w:eastAsia="Times New Roman" w:cs="Times New Roman"/>
          <w:szCs w:val="24"/>
        </w:rPr>
        <w:t>,</w:t>
      </w:r>
      <w:r>
        <w:rPr>
          <w:rFonts w:eastAsia="Times New Roman" w:cs="Times New Roman"/>
          <w:szCs w:val="24"/>
        </w:rPr>
        <w:t xml:space="preserve"> τη μείωση των κρατικών δαπανών για την ιατροφαρμακευτική περίθαλψη, πρόνοια, συντάξεις, επιδόματα, που είναι πιο αυξημένα ασφαλώς</w:t>
      </w:r>
      <w:r>
        <w:rPr>
          <w:rFonts w:eastAsia="Times New Roman" w:cs="Times New Roman"/>
          <w:szCs w:val="24"/>
        </w:rPr>
        <w:t>,</w:t>
      </w:r>
      <w:r>
        <w:rPr>
          <w:rFonts w:eastAsia="Times New Roman" w:cs="Times New Roman"/>
          <w:szCs w:val="24"/>
        </w:rPr>
        <w:t xml:space="preserve"> στις </w:t>
      </w:r>
      <w:r>
        <w:rPr>
          <w:rFonts w:eastAsia="Times New Roman" w:cs="Times New Roman"/>
          <w:szCs w:val="24"/>
        </w:rPr>
        <w:t>περιπτώσεις των χρόνιων παθήσεων, όπως ο καρκίνος, ο διαβήτης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3E8E65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Κοντολογίς, είναι μια πολιτική για το πώς θα διασφαλιστεί ότι θα πληρώνουν για τα νοσήματα αυτά όσο γίνεται λιγότερο και οι εργοδότες και το κράτος τους. Στη στρατηγική αυτή</w:t>
      </w:r>
      <w:r>
        <w:rPr>
          <w:rFonts w:eastAsia="Times New Roman" w:cs="Times New Roman"/>
          <w:szCs w:val="24"/>
        </w:rPr>
        <w:t>,</w:t>
      </w:r>
      <w:r>
        <w:rPr>
          <w:rFonts w:eastAsia="Times New Roman" w:cs="Times New Roman"/>
          <w:szCs w:val="24"/>
        </w:rPr>
        <w:t xml:space="preserve"> φυσικά δεν υ</w:t>
      </w:r>
      <w:r>
        <w:rPr>
          <w:rFonts w:eastAsia="Times New Roman" w:cs="Times New Roman"/>
          <w:szCs w:val="24"/>
        </w:rPr>
        <w:t>πάρχει λέξη για δωρεάν υγεία και δωρεάν πρόληψη, για κάλυψη όλων των σύγχρονων αναγκών, δημόσιες υποδομές για την αξιοποίηση όλων των τεχνολογικών δυνατοτήτων. Αντίθετα, όλες οι κατευθύνσεις, που προτείνονται, έχουν τη λογική να είναι προσιτές οικονομικά γ</w:t>
      </w:r>
      <w:r>
        <w:rPr>
          <w:rFonts w:eastAsia="Times New Roman" w:cs="Times New Roman"/>
          <w:szCs w:val="24"/>
        </w:rPr>
        <w:t xml:space="preserve">ια τους λαούς, δηλαδή θεωρούν δεδομένο ότι θα πληρώνουν για την υγεία, ότι οι υπηρεσίες υγείας πρέπει να οργανώνονται </w:t>
      </w:r>
      <w:r>
        <w:rPr>
          <w:rFonts w:eastAsia="Times New Roman" w:cs="Times New Roman"/>
          <w:szCs w:val="24"/>
        </w:rPr>
        <w:lastRenderedPageBreak/>
        <w:t>και να λειτουργούν στη λογική του κόστους-οφέλους και ότι η πρόληψη πρέπει να περιορίζεται στο βασικό και μόνο πακέτο.</w:t>
      </w:r>
    </w:p>
    <w:p w14:paraId="03E8E65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Μόνιμη δικαιολογία </w:t>
      </w:r>
      <w:r>
        <w:rPr>
          <w:rFonts w:eastAsia="Times New Roman" w:cs="Times New Roman"/>
          <w:szCs w:val="24"/>
        </w:rPr>
        <w:t>για όλα αυτά; Η έλλειψη πόρων. Πότε, άλλωστε, υπήρχαν αυτοί οι διαθέσιμοι πόροι για την υγεία ή για την παιδεία;  Ενώ</w:t>
      </w:r>
      <w:r w:rsidRPr="003E6EE0">
        <w:rPr>
          <w:rFonts w:eastAsia="Times New Roman" w:cs="Times New Roman"/>
          <w:szCs w:val="24"/>
        </w:rPr>
        <w:t>,</w:t>
      </w:r>
      <w:r>
        <w:rPr>
          <w:rFonts w:eastAsia="Times New Roman" w:cs="Times New Roman"/>
          <w:szCs w:val="24"/>
        </w:rPr>
        <w:t xml:space="preserve"> αν είναι για το ΝΑΤΟ και για τις επιδοτήσεις των επιχειρηματικών ομίλων</w:t>
      </w:r>
      <w:r w:rsidRPr="003E6EE0">
        <w:rPr>
          <w:rFonts w:eastAsia="Times New Roman" w:cs="Times New Roman"/>
          <w:szCs w:val="24"/>
        </w:rPr>
        <w:t>,</w:t>
      </w:r>
      <w:r>
        <w:rPr>
          <w:rFonts w:eastAsia="Times New Roman" w:cs="Times New Roman"/>
          <w:szCs w:val="24"/>
        </w:rPr>
        <w:t xml:space="preserve"> βρίσκονται αμέσως. Αρκεί εδώ να έχουν οι υπηρεσίες πρόληψης</w:t>
      </w:r>
      <w:r>
        <w:rPr>
          <w:rFonts w:eastAsia="Times New Roman" w:cs="Times New Roman"/>
          <w:szCs w:val="24"/>
        </w:rPr>
        <w:t xml:space="preserve"> -</w:t>
      </w:r>
      <w:r>
        <w:rPr>
          <w:rFonts w:eastAsia="Times New Roman" w:cs="Times New Roman"/>
          <w:szCs w:val="24"/>
        </w:rPr>
        <w:t>δηλ</w:t>
      </w:r>
      <w:r>
        <w:rPr>
          <w:rFonts w:eastAsia="Times New Roman" w:cs="Times New Roman"/>
          <w:szCs w:val="24"/>
        </w:rPr>
        <w:t>αδή να εξασφαλίζουν</w:t>
      </w:r>
      <w:r>
        <w:rPr>
          <w:rFonts w:eastAsia="Times New Roman" w:cs="Times New Roman"/>
          <w:szCs w:val="24"/>
        </w:rPr>
        <w:t>-</w:t>
      </w:r>
      <w:r>
        <w:rPr>
          <w:rFonts w:eastAsia="Times New Roman" w:cs="Times New Roman"/>
          <w:szCs w:val="24"/>
        </w:rPr>
        <w:t xml:space="preserve"> τον βασικό εξοπλισμό, το πιεσόμετρο, τη ζυγαριά, το μηχανάκι για το ζάχαρο, για τη μέτρηση της αναπνευστικής λειτουργίας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 και εφόσον υπάρχουν πόροι –που ποτέ δεν υπάρχουν- να ενθαρρύνουν τότε και τον μαζικό προληπτικό έλεγχο</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ιαφορετικά</w:t>
      </w:r>
      <w:r>
        <w:rPr>
          <w:rFonts w:eastAsia="Times New Roman" w:cs="Times New Roman"/>
          <w:szCs w:val="24"/>
        </w:rPr>
        <w:t>,</w:t>
      </w:r>
      <w:r>
        <w:rPr>
          <w:rFonts w:eastAsia="Times New Roman" w:cs="Times New Roman"/>
          <w:szCs w:val="24"/>
        </w:rPr>
        <w:t xml:space="preserve"> ως συνήθως</w:t>
      </w:r>
      <w:r>
        <w:rPr>
          <w:rFonts w:eastAsia="Times New Roman" w:cs="Times New Roman"/>
          <w:szCs w:val="24"/>
        </w:rPr>
        <w:t>,</w:t>
      </w:r>
      <w:r>
        <w:rPr>
          <w:rFonts w:eastAsia="Times New Roman" w:cs="Times New Roman"/>
          <w:szCs w:val="24"/>
        </w:rPr>
        <w:t xml:space="preserve"> η πρόληψη, όπως γνωρίζουμε</w:t>
      </w:r>
      <w:r>
        <w:rPr>
          <w:rFonts w:eastAsia="Times New Roman" w:cs="Times New Roman"/>
          <w:szCs w:val="24"/>
        </w:rPr>
        <w:t>,</w:t>
      </w:r>
      <w:r>
        <w:rPr>
          <w:rFonts w:eastAsia="Times New Roman" w:cs="Times New Roman"/>
          <w:szCs w:val="24"/>
        </w:rPr>
        <w:t xml:space="preserve"> αφορά μόνο όσους είναι σε ομάδες υψηλού κινδύνου και αυτό με προσιτές τιμές. </w:t>
      </w:r>
    </w:p>
    <w:p w14:paraId="03E8E65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στρατηγική έχει και κάτι άλλο, που είναι μέγιστη υποκρισία κατά την άποψή μας, να μπουν φόροι –λέτε- σε ανθυγιεινά </w:t>
      </w:r>
      <w:r>
        <w:rPr>
          <w:rFonts w:eastAsia="Times New Roman" w:cs="Times New Roman"/>
          <w:szCs w:val="24"/>
        </w:rPr>
        <w:t>τρόφιμα, να μπουν φόροι στις ιδιωτικές μεταφορές, να προτιμούν οι εργαζόμενοι το ποδήλατο και τις αστικές συγκοινωνίες, να γίνουν κατανοητές και σαφείς οι ταμπέλες στα τρόφιμα και άλλες τέτοιες εξυπνάδες.</w:t>
      </w:r>
    </w:p>
    <w:p w14:paraId="03E8E66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Η υγεία έτσι, βεβαίως, ανάγεται σε ατομική υπόθεση,</w:t>
      </w:r>
      <w:r>
        <w:rPr>
          <w:rFonts w:eastAsia="Times New Roman" w:cs="Times New Roman"/>
          <w:szCs w:val="24"/>
        </w:rPr>
        <w:t xml:space="preserve"> σε ατομική ευθύνη και όχι σε ευθύνη των κρατών. Είναι χαρακτηριστικό ότι ο ΠΟΥ εδώ αποδίδει ευθύνες στα κράτη </w:t>
      </w:r>
      <w:r w:rsidRPr="003E6EE0">
        <w:rPr>
          <w:rFonts w:eastAsia="Times New Roman" w:cs="Times New Roman"/>
          <w:szCs w:val="24"/>
        </w:rPr>
        <w:t>και στις</w:t>
      </w:r>
      <w:r>
        <w:rPr>
          <w:rFonts w:eastAsia="Times New Roman" w:cs="Times New Roman"/>
          <w:szCs w:val="24"/>
        </w:rPr>
        <w:t xml:space="preserve"> κυβερνήσεις μόνο στο να σχεδιάζουν υγιείς δημόσιες πολιτικές και να τις ελέγχουν και όχι να εξασφαλίζουν για όλους την προστασία της δημ</w:t>
      </w:r>
      <w:r>
        <w:rPr>
          <w:rFonts w:eastAsia="Times New Roman" w:cs="Times New Roman"/>
          <w:szCs w:val="24"/>
        </w:rPr>
        <w:t>όσιας υγείας. Άλλωστε ούτε ο ΠΟΥ ούτε το ευρωπαϊκό παράρτημά του έχουν αντιδράσει ή καταδικάσει την αντιλαϊκή πολιτική στην υγεία ή πολύ περισσότερο τις ιμπεριαλιστικές επιδρομές και επιθέσεις.</w:t>
      </w:r>
    </w:p>
    <w:p w14:paraId="03E8E66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Αντίθετα, αποδέχονται την αντιλαϊκή πολιτική</w:t>
      </w:r>
      <w:r>
        <w:rPr>
          <w:rFonts w:eastAsia="Times New Roman" w:cs="Times New Roman"/>
          <w:szCs w:val="24"/>
        </w:rPr>
        <w:t>,</w:t>
      </w:r>
      <w:r>
        <w:rPr>
          <w:rFonts w:eastAsia="Times New Roman" w:cs="Times New Roman"/>
          <w:szCs w:val="24"/>
        </w:rPr>
        <w:t xml:space="preserve"> που δημιουργεί τ</w:t>
      </w:r>
      <w:r>
        <w:rPr>
          <w:rFonts w:eastAsia="Times New Roman" w:cs="Times New Roman"/>
          <w:szCs w:val="24"/>
        </w:rPr>
        <w:t>α προβλήματα και τις δίνουν ταυτόχρονα επιστημονικό άλλοθι, προτείνοντας διάφορους τρόπους για τη διαχείρισή τους.</w:t>
      </w:r>
    </w:p>
    <w:p w14:paraId="03E8E662"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σε ό,τι αφορά τις πολυεθνικές, </w:t>
      </w:r>
      <w:r>
        <w:rPr>
          <w:rFonts w:eastAsia="Times New Roman" w:cs="Times New Roman"/>
          <w:szCs w:val="24"/>
        </w:rPr>
        <w:t xml:space="preserve">νομίζω ότι </w:t>
      </w:r>
      <w:r>
        <w:rPr>
          <w:rFonts w:eastAsia="Times New Roman" w:cs="Times New Roman"/>
          <w:szCs w:val="24"/>
        </w:rPr>
        <w:t>είναι γνωστός ο ρόλος τους και φάνηκε και από τη</w:t>
      </w:r>
      <w:r>
        <w:rPr>
          <w:rFonts w:eastAsia="Times New Roman" w:cs="Times New Roman"/>
          <w:szCs w:val="24"/>
        </w:rPr>
        <w:t xml:space="preserve">ν παγκόσμια </w:t>
      </w:r>
      <w:r>
        <w:rPr>
          <w:rFonts w:eastAsia="Times New Roman" w:cs="Times New Roman"/>
          <w:szCs w:val="24"/>
        </w:rPr>
        <w:t>διαχείριση</w:t>
      </w:r>
      <w:r>
        <w:rPr>
          <w:rFonts w:eastAsia="Times New Roman" w:cs="Times New Roman"/>
          <w:szCs w:val="24"/>
        </w:rPr>
        <w:t xml:space="preserve">, </w:t>
      </w:r>
      <w:r>
        <w:rPr>
          <w:rFonts w:eastAsia="Times New Roman" w:cs="Times New Roman"/>
          <w:szCs w:val="24"/>
        </w:rPr>
        <w:t xml:space="preserve">που έγινε από όλα τα </w:t>
      </w:r>
      <w:r>
        <w:rPr>
          <w:rFonts w:eastAsia="Times New Roman" w:cs="Times New Roman"/>
          <w:szCs w:val="24"/>
        </w:rPr>
        <w:t>καπιταλιστικά κράτη στην υπόθεση της νέας γρίπης με αυτούς τους μεγάλους φαρμακευτικούς ομίλους.</w:t>
      </w:r>
    </w:p>
    <w:p w14:paraId="03E8E66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Όπως είπαμε, διαφωνούμε με την πνευματική ιδιοκτησία στον ΠΟΥ για τα αποτελέσματα των εργασιών του στην Ελλάδα, γιατί εδώ αυτό σημαίνει ότι το κράτος, ενώ παρέ</w:t>
      </w:r>
      <w:r>
        <w:rPr>
          <w:rFonts w:eastAsia="Times New Roman" w:cs="Times New Roman"/>
          <w:szCs w:val="24"/>
        </w:rPr>
        <w:t>χει χρηματοδότηση και διευκολύνσεις για τη λειτουργία του γραφείου στην Ελλάδα, για ένα μέρος τουλάχιστον των αποτελεσμάτων των εργασιών δεν θα μπορεί το ελληνικό κράτος να τα αξιοποιεί χωρίς ανταλλάγματα, αφού θα αποτελούν ιδιοκτησία του ΠΟΥ.</w:t>
      </w:r>
    </w:p>
    <w:p w14:paraId="03E8E66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Επίσης, διαφ</w:t>
      </w:r>
      <w:r>
        <w:rPr>
          <w:rFonts w:eastAsia="Times New Roman" w:cs="Times New Roman"/>
          <w:szCs w:val="24"/>
        </w:rPr>
        <w:t xml:space="preserve">ωνούμε -και δεν είναι λεπτομέρεια αυτό- για ένα ιδιότυπο καθεστώς ασυλίας, που προβλέπεται σε δικαστικές διώξεις ή για κάποια άλλα προνόμια των εμπειρογνωμόνων του εδώ γραφείου. </w:t>
      </w:r>
    </w:p>
    <w:p w14:paraId="03E8E66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Εδώ θέλουμε να πούμε ότι δεν πρόκειται φυσικά για μια διπλωματικού χαρακτήρα </w:t>
      </w:r>
      <w:r>
        <w:rPr>
          <w:rFonts w:eastAsia="Times New Roman" w:cs="Times New Roman"/>
          <w:szCs w:val="24"/>
        </w:rPr>
        <w:t xml:space="preserve">συμφωνία δυο κρατών, αλλά για τη δράση μιας διεθνούς διακρατικής οργάνωσης και </w:t>
      </w:r>
      <w:r>
        <w:rPr>
          <w:rFonts w:eastAsia="Times New Roman" w:cs="Times New Roman"/>
          <w:szCs w:val="24"/>
        </w:rPr>
        <w:lastRenderedPageBreak/>
        <w:t>δεν θεωρούμε φυσικά</w:t>
      </w:r>
      <w:r>
        <w:rPr>
          <w:rFonts w:eastAsia="Times New Roman" w:cs="Times New Roman"/>
          <w:szCs w:val="24"/>
        </w:rPr>
        <w:t>,</w:t>
      </w:r>
      <w:r>
        <w:rPr>
          <w:rFonts w:eastAsia="Times New Roman" w:cs="Times New Roman"/>
          <w:szCs w:val="24"/>
        </w:rPr>
        <w:t xml:space="preserve"> ότι πρέπει να υπάρχει λόγος να </w:t>
      </w:r>
      <w:proofErr w:type="spellStart"/>
      <w:r>
        <w:rPr>
          <w:rFonts w:eastAsia="Times New Roman" w:cs="Times New Roman"/>
          <w:szCs w:val="24"/>
        </w:rPr>
        <w:t>διέπεται</w:t>
      </w:r>
      <w:proofErr w:type="spellEnd"/>
      <w:r>
        <w:rPr>
          <w:rFonts w:eastAsia="Times New Roman" w:cs="Times New Roman"/>
          <w:szCs w:val="24"/>
        </w:rPr>
        <w:t xml:space="preserve"> από αυτό το προνομιακό καθεστώς.</w:t>
      </w:r>
    </w:p>
    <w:p w14:paraId="03E8E66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Τελικά, κύριε Υπουργέ, δεν αρκεί κανείς να περιγράφει τα προβλήματα στην υγεία. Το </w:t>
      </w:r>
      <w:r>
        <w:rPr>
          <w:rFonts w:eastAsia="Times New Roman" w:cs="Times New Roman"/>
          <w:szCs w:val="24"/>
        </w:rPr>
        <w:t>ζήτημα είναι πώς τα αντιμετωπίζει. Και εδώ</w:t>
      </w:r>
      <w:r>
        <w:rPr>
          <w:rFonts w:eastAsia="Times New Roman" w:cs="Times New Roman"/>
          <w:szCs w:val="24"/>
        </w:rPr>
        <w:t>,</w:t>
      </w:r>
      <w:r>
        <w:rPr>
          <w:rFonts w:eastAsia="Times New Roman" w:cs="Times New Roman"/>
          <w:szCs w:val="24"/>
        </w:rPr>
        <w:t xml:space="preserve"> δυο τρόποι νομίζω υπάρχουν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η αντιμετώπισή τους στριμώχνεται ανάμεσα στους αντιλαϊκούς δημοσιονομικούς στόχους και η υγεία αντιμετωπίζεται ως κόστος, που πρέπει να περικόπτεται, όπως γίνεται σε όλη την </w:t>
      </w:r>
      <w:r w:rsidRPr="008763ED">
        <w:rPr>
          <w:rFonts w:eastAsia="Times New Roman" w:cs="Times New Roman"/>
          <w:szCs w:val="24"/>
        </w:rPr>
        <w:t>Ευρωπαϊκ</w:t>
      </w:r>
      <w:r w:rsidRPr="008763ED">
        <w:rPr>
          <w:rFonts w:eastAsia="Times New Roman" w:cs="Times New Roman"/>
          <w:szCs w:val="24"/>
        </w:rPr>
        <w:t>ή Ένωση</w:t>
      </w:r>
      <w:r>
        <w:rPr>
          <w:rFonts w:eastAsia="Times New Roman" w:cs="Times New Roman"/>
          <w:szCs w:val="24"/>
        </w:rPr>
        <w:t xml:space="preserve"> και στη χώρα μας ή η υγεία και η πρόληψη με τη φροντίδα και την αποκλειστική χρηματοδότηση του κράτους αποκτά δημόσιο χαρακτήρα, γίνεται σύγχρονη και κυρίως, παρέχεται δωρεάν σε όλους, όπως προτείνει το ΚΚΕ και καλεί, βεβαίως, το λαϊκό κίνημα να αγ</w:t>
      </w:r>
      <w:r>
        <w:rPr>
          <w:rFonts w:eastAsia="Times New Roman" w:cs="Times New Roman"/>
          <w:szCs w:val="24"/>
        </w:rPr>
        <w:t>ωνιστεί γι’ αυτό.</w:t>
      </w:r>
    </w:p>
    <w:p w14:paraId="03E8E66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Εδώ, κλείνοντας, να πούμε ότι ο ΠΟΥ</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παρουσιάζεται ως ένας ουδέτερος οργανισμός, στην πραγματικότητα είναι το αντίθετο ακριβώς, γιατί αποτελεί </w:t>
      </w:r>
      <w:r>
        <w:rPr>
          <w:rFonts w:eastAsia="Times New Roman" w:cs="Times New Roman"/>
          <w:szCs w:val="24"/>
        </w:rPr>
        <w:lastRenderedPageBreak/>
        <w:t>σήμερα έναν διακρατικό οργανισμό καπιταλιστικών κρατών</w:t>
      </w:r>
      <w:r>
        <w:rPr>
          <w:rFonts w:eastAsia="Times New Roman" w:cs="Times New Roman"/>
          <w:szCs w:val="24"/>
        </w:rPr>
        <w:t>,</w:t>
      </w:r>
      <w:r>
        <w:rPr>
          <w:rFonts w:eastAsia="Times New Roman" w:cs="Times New Roman"/>
          <w:szCs w:val="24"/>
        </w:rPr>
        <w:t xml:space="preserve"> που αντιμετωπίζει την υγεία</w:t>
      </w:r>
      <w:r>
        <w:rPr>
          <w:rFonts w:eastAsia="Times New Roman" w:cs="Times New Roman"/>
          <w:szCs w:val="24"/>
        </w:rPr>
        <w:t xml:space="preserve"> σύμφωνα με τα κριτήρια της καπιταλιστικής ανάπτυξης και αξιοποιείται έτσι ως ένα παγκόσμιο εργαλείο για τη στήριξη των αντιλαϊκών πολιτικών στο χώρο της υγείας. </w:t>
      </w:r>
    </w:p>
    <w:p w14:paraId="03E8E66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Καταψηφίζουμε και αυτήν την τροποποιητική σύμβαση, όπως καταψηφίσαμε και την αρχική σύμβαση τ</w:t>
      </w:r>
      <w:r>
        <w:rPr>
          <w:rFonts w:eastAsia="Times New Roman" w:cs="Times New Roman"/>
          <w:szCs w:val="24"/>
        </w:rPr>
        <w:t xml:space="preserve">ο 2011. </w:t>
      </w:r>
    </w:p>
    <w:p w14:paraId="03E8E66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3E8E66A"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Δελή. </w:t>
      </w:r>
    </w:p>
    <w:p w14:paraId="03E8E66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w:t>
      </w:r>
    </w:p>
    <w:p w14:paraId="03E8E66C"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03E8E66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Διατηρήσαμε την επιφύλαξή μας στις συνεδριάσεις των αρμόδιων </w:t>
      </w:r>
      <w:r>
        <w:rPr>
          <w:rFonts w:eastAsia="Times New Roman" w:cs="Times New Roman"/>
          <w:szCs w:val="24"/>
        </w:rPr>
        <w:t>ε</w:t>
      </w:r>
      <w:r>
        <w:rPr>
          <w:rFonts w:eastAsia="Times New Roman" w:cs="Times New Roman"/>
          <w:szCs w:val="24"/>
        </w:rPr>
        <w:t>πιτροπών, επιδ</w:t>
      </w:r>
      <w:r>
        <w:rPr>
          <w:rFonts w:eastAsia="Times New Roman" w:cs="Times New Roman"/>
          <w:szCs w:val="24"/>
        </w:rPr>
        <w:t>ιώκοντας την αποσαφήνιση των οικονομικών στοιχείων</w:t>
      </w:r>
      <w:r>
        <w:rPr>
          <w:rFonts w:eastAsia="Times New Roman" w:cs="Times New Roman"/>
          <w:szCs w:val="24"/>
        </w:rPr>
        <w:t>,</w:t>
      </w:r>
      <w:r>
        <w:rPr>
          <w:rFonts w:eastAsia="Times New Roman" w:cs="Times New Roman"/>
          <w:szCs w:val="24"/>
        </w:rPr>
        <w:t xml:space="preserve"> που προκύπτουν από την αναθεώρηση της </w:t>
      </w:r>
      <w:r>
        <w:rPr>
          <w:rFonts w:eastAsia="Times New Roman" w:cs="Times New Roman"/>
          <w:szCs w:val="24"/>
        </w:rPr>
        <w:t>σ</w:t>
      </w:r>
      <w:r>
        <w:rPr>
          <w:rFonts w:eastAsia="Times New Roman" w:cs="Times New Roman"/>
          <w:szCs w:val="24"/>
        </w:rPr>
        <w:t>ύμβασης για τη λειτουργία των γραφείων των μη μεταδιδόμενων ασθενειών</w:t>
      </w:r>
      <w:r>
        <w:rPr>
          <w:rFonts w:eastAsia="Times New Roman" w:cs="Times New Roman"/>
          <w:szCs w:val="24"/>
        </w:rPr>
        <w:t>,</w:t>
      </w:r>
      <w:r>
        <w:rPr>
          <w:rFonts w:eastAsia="Times New Roman" w:cs="Times New Roman"/>
          <w:szCs w:val="24"/>
        </w:rPr>
        <w:t xml:space="preserve"> που έχει υπογράψει η χώρα μας με τον Παγκόσμιο Οργανισμό Υγείας από τον Οκτώβριο του 2008. </w:t>
      </w:r>
    </w:p>
    <w:p w14:paraId="03E8E66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Έπειτα από τις εξηγήσεις</w:t>
      </w:r>
      <w:r>
        <w:rPr>
          <w:rFonts w:eastAsia="Times New Roman" w:cs="Times New Roman"/>
          <w:szCs w:val="24"/>
        </w:rPr>
        <w:t>,</w:t>
      </w:r>
      <w:r>
        <w:rPr>
          <w:rFonts w:eastAsia="Times New Roman" w:cs="Times New Roman"/>
          <w:szCs w:val="24"/>
        </w:rPr>
        <w:t xml:space="preserve"> τις οποίες μας έδωσε ο Υπουργός, αλλά και από έρευνα την οποία κάναμε εμείς οι ίδιοι</w:t>
      </w:r>
      <w:r>
        <w:rPr>
          <w:rFonts w:eastAsia="Times New Roman" w:cs="Times New Roman"/>
          <w:szCs w:val="24"/>
        </w:rPr>
        <w:t>,</w:t>
      </w:r>
      <w:r>
        <w:rPr>
          <w:rFonts w:eastAsia="Times New Roman" w:cs="Times New Roman"/>
          <w:szCs w:val="24"/>
        </w:rPr>
        <w:t xml:space="preserve"> προκύπτουν δύο ερωτήματα, κύριε Πρόεδρε. Από τα δύο αυτά ερωτήματα που προκύπτουν, το ένα αφορά το παρελθόν και το άλλο αφορά το μέλλον. Με τη μ</w:t>
      </w:r>
      <w:r>
        <w:rPr>
          <w:rFonts w:eastAsia="Times New Roman" w:cs="Times New Roman"/>
          <w:szCs w:val="24"/>
        </w:rPr>
        <w:t xml:space="preserve">ία ερώτηση ζητάμε να απαντηθεί το τι γινόταν μέχρι σήμερα σε αυτό το γραφείο. Η δεύτερη ερώτηση αφορά στο ποιος είναι ο σχεδιασμός και ποιο το κόστος του συγκεκριμένου γραφείου. </w:t>
      </w:r>
    </w:p>
    <w:p w14:paraId="03E8E66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Είναι σαφές ότι τα όσα γίνονταν μέχρι σήμερα μας προβληματίζουν έντονα και υπ</w:t>
      </w:r>
      <w:r>
        <w:rPr>
          <w:rFonts w:eastAsia="Times New Roman" w:cs="Times New Roman"/>
          <w:szCs w:val="24"/>
        </w:rPr>
        <w:t xml:space="preserve">άρχει μια θολούρα γύρω από όλα αυτά τα θέματα, τα οποία το ίδιο το γραφείο επεξεργαζόταν και μας δημιουργούν πάρα πολλούς προβληματισμούς. Θα μπορούσαμε να πούμε ότι θα στηρίξουμε από τη δική μας την πλευρά την αναθεώρηση της </w:t>
      </w:r>
      <w:r>
        <w:rPr>
          <w:rFonts w:eastAsia="Times New Roman" w:cs="Times New Roman"/>
          <w:szCs w:val="24"/>
        </w:rPr>
        <w:t>σ</w:t>
      </w:r>
      <w:r>
        <w:rPr>
          <w:rFonts w:eastAsia="Times New Roman" w:cs="Times New Roman"/>
          <w:szCs w:val="24"/>
        </w:rPr>
        <w:t>ύμβασης αυτής, όμως δημιουργο</w:t>
      </w:r>
      <w:r>
        <w:rPr>
          <w:rFonts w:eastAsia="Times New Roman" w:cs="Times New Roman"/>
          <w:szCs w:val="24"/>
        </w:rPr>
        <w:t xml:space="preserve">ύνται θέματα που αφορούν τον σχεδιασμό για το μέλλον. </w:t>
      </w:r>
    </w:p>
    <w:p w14:paraId="03E8E67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Έτσι λοιπόν, η έλλειψη αυτών των στοιχείων και το γεγονός ότι υπάρχει επίσης θολό τοπίο για το μέλλον μας οδηγεί στο να ψηφίσουμε «</w:t>
      </w:r>
      <w:r>
        <w:rPr>
          <w:rFonts w:eastAsia="Times New Roman" w:cs="Times New Roman"/>
          <w:szCs w:val="24"/>
        </w:rPr>
        <w:t>π</w:t>
      </w:r>
      <w:r>
        <w:rPr>
          <w:rFonts w:eastAsia="Times New Roman" w:cs="Times New Roman"/>
          <w:szCs w:val="24"/>
        </w:rPr>
        <w:t xml:space="preserve">αρών» στη συγκεκριμένη </w:t>
      </w:r>
      <w:r>
        <w:rPr>
          <w:rFonts w:eastAsia="Times New Roman" w:cs="Times New Roman"/>
          <w:szCs w:val="24"/>
        </w:rPr>
        <w:lastRenderedPageBreak/>
        <w:t xml:space="preserve">αναθεώρηση της </w:t>
      </w:r>
      <w:r>
        <w:rPr>
          <w:rFonts w:eastAsia="Times New Roman" w:cs="Times New Roman"/>
          <w:szCs w:val="24"/>
        </w:rPr>
        <w:t>σ</w:t>
      </w:r>
      <w:r>
        <w:rPr>
          <w:rFonts w:eastAsia="Times New Roman" w:cs="Times New Roman"/>
          <w:szCs w:val="24"/>
        </w:rPr>
        <w:t>ύμβασης. Φυσικά, συμφωνούμε με</w:t>
      </w:r>
      <w:r>
        <w:rPr>
          <w:rFonts w:eastAsia="Times New Roman" w:cs="Times New Roman"/>
          <w:szCs w:val="24"/>
        </w:rPr>
        <w:t xml:space="preserve"> τη θεματική και χωρική διεύρυνση. Επίσης, συμφωνούμε με τη λογική ότι ακριβώς επειδή η χώρα μας βρίσκεται σε αυτή τη δημοσιονομική κατάσταση, θα έπρεπε να έχουμε περικοπή δαπανών. Δυστυχώς, όμως, δεν είναι σαφές το πώς θα το πετύχουμε αυτό, πέρα φυσικά κα</w:t>
      </w:r>
      <w:r>
        <w:rPr>
          <w:rFonts w:eastAsia="Times New Roman" w:cs="Times New Roman"/>
          <w:szCs w:val="24"/>
        </w:rPr>
        <w:t xml:space="preserve">ι της αποδέσμευσης των 2 εκατομμυρίων ευρώ που είμαστε υποχρεωμένοι να καταβάλλουμε. </w:t>
      </w:r>
    </w:p>
    <w:p w14:paraId="03E8E67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E8E672"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03E8E67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Τον λόγο θα δώσουμε στον Αναπληρωτή Υπουργό Υγείας τον κ. </w:t>
      </w:r>
      <w:proofErr w:type="spellStart"/>
      <w:r>
        <w:rPr>
          <w:rFonts w:eastAsia="Times New Roman" w:cs="Times New Roman"/>
          <w:szCs w:val="24"/>
        </w:rPr>
        <w:t>Πολάκη</w:t>
      </w:r>
      <w:proofErr w:type="spellEnd"/>
      <w:r>
        <w:rPr>
          <w:rFonts w:eastAsia="Times New Roman" w:cs="Times New Roman"/>
          <w:szCs w:val="24"/>
        </w:rPr>
        <w:t xml:space="preserve"> για να αναπτύξει κάποιες τρ</w:t>
      </w:r>
      <w:r>
        <w:rPr>
          <w:rFonts w:eastAsia="Times New Roman" w:cs="Times New Roman"/>
          <w:szCs w:val="24"/>
        </w:rPr>
        <w:t xml:space="preserve">οπολογίες. </w:t>
      </w:r>
    </w:p>
    <w:p w14:paraId="03E8E67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Κύριε Μαντά, αναμένουμε να κατατεθεί η δική σας τροπολογία. Καλό θα ήταν να έχετε αναπτύξει την τροπολογία σας πριν τοποθετηθούν όλοι οι συνάδελφοι, επειδή είναι τροπολογία που φέρνετε τώρα. Απ’ ό,τι γνωρίζω, θα την αποδεχθεί το Υπουργείο. Οπότ</w:t>
      </w:r>
      <w:r>
        <w:rPr>
          <w:rFonts w:eastAsia="Times New Roman" w:cs="Times New Roman"/>
          <w:szCs w:val="24"/>
        </w:rPr>
        <w:t xml:space="preserve">ε καλό είναι οι συνάδελφοι να τοποθετηθούν επί του συνόλου. </w:t>
      </w:r>
    </w:p>
    <w:p w14:paraId="03E8E67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ας μιλήσει ο Αναπληρωτής Υπουργός ο κ. </w:t>
      </w:r>
      <w:proofErr w:type="spellStart"/>
      <w:r>
        <w:rPr>
          <w:rFonts w:eastAsia="Times New Roman" w:cs="Times New Roman"/>
          <w:szCs w:val="24"/>
        </w:rPr>
        <w:t>Πολάκης</w:t>
      </w:r>
      <w:proofErr w:type="spellEnd"/>
      <w:r>
        <w:rPr>
          <w:rFonts w:eastAsia="Times New Roman" w:cs="Times New Roman"/>
          <w:szCs w:val="24"/>
        </w:rPr>
        <w:t xml:space="preserve"> και θα δούμε στη συνέχεια πώς θα το διαχειριστούμε. </w:t>
      </w:r>
    </w:p>
    <w:p w14:paraId="03E8E67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έχετε τον λόγο. </w:t>
      </w:r>
    </w:p>
    <w:p w14:paraId="03E8E677"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w:t>
      </w:r>
      <w:r>
        <w:rPr>
          <w:rFonts w:eastAsia="Times New Roman" w:cs="Times New Roman"/>
          <w:szCs w:val="24"/>
        </w:rPr>
        <w:t xml:space="preserve">ύριε Πρόεδρε. </w:t>
      </w:r>
    </w:p>
    <w:p w14:paraId="03E8E67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Θα παρουσιάσω δύο τροπολογίες που καταθέτουμε στην κύρωση της </w:t>
      </w:r>
      <w:r>
        <w:rPr>
          <w:rFonts w:eastAsia="Times New Roman" w:cs="Times New Roman"/>
          <w:szCs w:val="24"/>
        </w:rPr>
        <w:t>σ</w:t>
      </w:r>
      <w:r>
        <w:rPr>
          <w:rFonts w:eastAsia="Times New Roman" w:cs="Times New Roman"/>
          <w:szCs w:val="24"/>
        </w:rPr>
        <w:t>ύμβασης. Η πρώτη τροπολογία είναι με γενικό αριθμό 1594 και ειδικό 117. Αυτό που επιχειρούμε με αυτήν την τροπολογία είναι να τροποποιήσουμε και να απλοποιήσουμε τον τρόπο πρόσλη</w:t>
      </w:r>
      <w:r>
        <w:rPr>
          <w:rFonts w:eastAsia="Times New Roman" w:cs="Times New Roman"/>
          <w:szCs w:val="24"/>
        </w:rPr>
        <w:t xml:space="preserve">ψης του επικουρικού προσωπικού, πλην ιατρών, στα νοσοκομεία της χώρας και σε εποπτευόμενους φορείς του Υπουργείου Υγείας, όπως είναι το ΕΚΑΒ, ο ΕΟΠΥΥ, το ΕΚΕΑ, ο ΕΟΦ, το </w:t>
      </w:r>
      <w:r>
        <w:rPr>
          <w:rFonts w:eastAsia="Times New Roman" w:cs="Times New Roman"/>
          <w:szCs w:val="24"/>
        </w:rPr>
        <w:t>Ν</w:t>
      </w:r>
      <w:r>
        <w:rPr>
          <w:rFonts w:eastAsia="Times New Roman" w:cs="Times New Roman"/>
          <w:szCs w:val="24"/>
        </w:rPr>
        <w:t xml:space="preserve">οσοκομείο «Παπαγεωργίου», και το </w:t>
      </w:r>
      <w:r>
        <w:rPr>
          <w:rFonts w:eastAsia="Times New Roman" w:cs="Times New Roman"/>
          <w:szCs w:val="24"/>
        </w:rPr>
        <w:t>Ν</w:t>
      </w:r>
      <w:r>
        <w:rPr>
          <w:rFonts w:eastAsia="Times New Roman" w:cs="Times New Roman"/>
          <w:szCs w:val="24"/>
        </w:rPr>
        <w:t xml:space="preserve">οσοκομείο Σαντορίνης ΑΕΜΥ. </w:t>
      </w:r>
    </w:p>
    <w:p w14:paraId="03E8E67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Τι κάνουμε με αυτήν την</w:t>
      </w:r>
      <w:r>
        <w:rPr>
          <w:rFonts w:eastAsia="Times New Roman" w:cs="Times New Roman"/>
          <w:szCs w:val="24"/>
        </w:rPr>
        <w:t xml:space="preserve"> τροπολογία; Απλοποιούμε μια διαδικασία, πάντα στα όρια των πιστώσεων και του προϋπολογισμού που έχει κάθε νοσοκομείο από τους </w:t>
      </w:r>
      <w:r>
        <w:rPr>
          <w:rFonts w:eastAsia="Times New Roman" w:cs="Times New Roman"/>
          <w:szCs w:val="24"/>
        </w:rPr>
        <w:lastRenderedPageBreak/>
        <w:t>ίδιους του πόρους, όπως συμβαίνει και σήμερα. Διότι όπως ξέρετε, για το επικουρικό προσωπικό, είτε είναι γιατροί είτε είναι λοιπό</w:t>
      </w:r>
      <w:r>
        <w:rPr>
          <w:rFonts w:eastAsia="Times New Roman" w:cs="Times New Roman"/>
          <w:szCs w:val="24"/>
        </w:rPr>
        <w:t xml:space="preserve"> προσωπικό, προκηρύσσονται οι θέσεις και μέχρι σήμερα αμείβονται από τα ίδια έσοδα του νοσοκομείου, δηλαδή από τα νοσήλια που εισπράττει από τον ΕΟΠΥΥ ή από ίδια έσοδα που έχει από κληροδοτήματα, ενοίκια, δωρεές, απογευματινά ιατρεία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w:t>
      </w:r>
    </w:p>
    <w:p w14:paraId="03E8E67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Υπάρχει μια πολ</w:t>
      </w:r>
      <w:r>
        <w:rPr>
          <w:rFonts w:eastAsia="Times New Roman" w:cs="Times New Roman"/>
          <w:szCs w:val="24"/>
        </w:rPr>
        <w:t>ύ μεγάλη γραφειοκρατική διαδικασία, προκειμένου να προκηρυχθούν θέσεις που καλύπτουν άμεσες ανάγκες. Αυτό στους γιατρούς το έχουμε λύσει. Υπάρχει δηλαδή κατάλογος που τηρείται στις υγειονομικές περιφέρειες ανά ειδικότητα που δηλώνουν οι γιατροί ότι ενδιαφέ</w:t>
      </w:r>
      <w:r>
        <w:rPr>
          <w:rFonts w:eastAsia="Times New Roman" w:cs="Times New Roman"/>
          <w:szCs w:val="24"/>
        </w:rPr>
        <w:t>ρονται να πάνε για να καταλάβουν θέση επικουρικού προσωπικού. Κάθε νοσοκομείο που έχει χρήματα από τον προϋπολογισμό του ζητάει να προσλάβει κάποιες ειδικότητες γιατρών. Από τον κατάλογο που τηρείται με συγκεκριμένη σειρά με βάση την ημερομηνία που έκανε τ</w:t>
      </w:r>
      <w:r>
        <w:rPr>
          <w:rFonts w:eastAsia="Times New Roman" w:cs="Times New Roman"/>
          <w:szCs w:val="24"/>
        </w:rPr>
        <w:t xml:space="preserve">η δήλωση ο γιατρός γίνεται αυτή η πρόσληψη. </w:t>
      </w:r>
    </w:p>
    <w:p w14:paraId="03E8E67B"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lastRenderedPageBreak/>
        <w:t>Στο επικουρικό προσωπικό πρέπει να εκδοθεί ΠΥΣ. Πρέπει να γίνει μια ολόκληρη διαδικασία η οποία κρατάει πάρα πολύ καιρό και δυσκολεύει πολύ τα νοσοκομεία, την κάλυψη των άμεσων αναγκών. Αυτός ήταν κι ένας από τους λόγους που αναγκαστήκαμε πριν από δύο χρόν</w:t>
      </w:r>
      <w:r>
        <w:rPr>
          <w:rFonts w:eastAsia="Times New Roman"/>
          <w:szCs w:val="24"/>
        </w:rPr>
        <w:t xml:space="preserve">ια τις θέσεις των ΜΕΘ να τις προκηρύξουμε μέσω ΚΕΕΛΠΝΟ, οι οποίες τελειώνουν τώρα. Θέλουμε να καλύψουμε αυτό το κενό, γιατί παρά τις προσλήψεις οι οποίες έχουν γίνει σε μόνιμο προσωπικό, συνεχίζουν να υπάρχουν κενά. </w:t>
      </w:r>
    </w:p>
    <w:p w14:paraId="03E8E67C"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 xml:space="preserve">Τι κάνουμε, λοιπόν, τώρα; Δημιουργούμε </w:t>
      </w:r>
      <w:r>
        <w:rPr>
          <w:rFonts w:eastAsia="Times New Roman"/>
          <w:szCs w:val="24"/>
        </w:rPr>
        <w:t>σε κάθε ΥΠΕ κατάλογο προσωπικού ανά κατηγορία -νοσηλευτικό, παραϊατρικό ή άλλες ειδικότητες- και κάθε νοσοκομείο στα όρια των πιστώσεων και του προϋπολογισμού του, όπως και μέχρι τώρα, που έχει αφ</w:t>
      </w:r>
      <w:r>
        <w:rPr>
          <w:rFonts w:eastAsia="Times New Roman"/>
          <w:szCs w:val="24"/>
        </w:rPr>
        <w:t xml:space="preserve">’ </w:t>
      </w:r>
      <w:r>
        <w:rPr>
          <w:rFonts w:eastAsia="Times New Roman"/>
          <w:szCs w:val="24"/>
        </w:rPr>
        <w:t>ενός τη δυνατότητα να προσλάβει και αφ</w:t>
      </w:r>
      <w:r>
        <w:rPr>
          <w:rFonts w:eastAsia="Times New Roman"/>
          <w:szCs w:val="24"/>
        </w:rPr>
        <w:t xml:space="preserve">’ </w:t>
      </w:r>
      <w:r>
        <w:rPr>
          <w:rFonts w:eastAsia="Times New Roman"/>
          <w:szCs w:val="24"/>
        </w:rPr>
        <w:t>ετέρου την αναγκαι</w:t>
      </w:r>
      <w:r>
        <w:rPr>
          <w:rFonts w:eastAsia="Times New Roman"/>
          <w:szCs w:val="24"/>
        </w:rPr>
        <w:t xml:space="preserve">ότητα να προσλάβει επικουρικό προσωπικό σε κάποιες θέσεις, παίρνει από αυτόν τον κατάλογο. Αυτός, όμως, δεν είναι κατάλογος που φτιάχνεται με βάση την ημερομηνία της αιτήσεως, αλλά είναι κατάλογος που φτιάχνεται με </w:t>
      </w:r>
      <w:proofErr w:type="spellStart"/>
      <w:r>
        <w:rPr>
          <w:rFonts w:eastAsia="Times New Roman"/>
          <w:szCs w:val="24"/>
        </w:rPr>
        <w:t>μοριοδότηση</w:t>
      </w:r>
      <w:proofErr w:type="spellEnd"/>
      <w:r>
        <w:rPr>
          <w:rFonts w:eastAsia="Times New Roman"/>
          <w:szCs w:val="24"/>
        </w:rPr>
        <w:t xml:space="preserve"> με βάση τα κριτήρια του ΑΣΕΠ,</w:t>
      </w:r>
      <w:r>
        <w:rPr>
          <w:rFonts w:eastAsia="Times New Roman"/>
          <w:szCs w:val="24"/>
        </w:rPr>
        <w:t xml:space="preserve"> γι’ αυτό περιγράφεται και μια διαδικασία του πώς γίνεται αυτό το πράγμα. Βέβαια όλη η </w:t>
      </w:r>
      <w:r>
        <w:rPr>
          <w:rFonts w:eastAsia="Times New Roman"/>
          <w:szCs w:val="24"/>
        </w:rPr>
        <w:lastRenderedPageBreak/>
        <w:t xml:space="preserve">διαδικασία και ο έλεγχος της ορθής </w:t>
      </w:r>
      <w:proofErr w:type="spellStart"/>
      <w:r>
        <w:rPr>
          <w:rFonts w:eastAsia="Times New Roman"/>
          <w:szCs w:val="24"/>
        </w:rPr>
        <w:t>μοριοδότησης</w:t>
      </w:r>
      <w:proofErr w:type="spellEnd"/>
      <w:r>
        <w:rPr>
          <w:rFonts w:eastAsia="Times New Roman"/>
          <w:szCs w:val="24"/>
        </w:rPr>
        <w:t xml:space="preserve"> του καταλόγου γίνεται από το ΑΣΕΠ και υπάρχει η δυνατότητα ένστασης και εάν υπάρξει απόφαση του ΑΣΕΠ διαφορετική από αυτή</w:t>
      </w:r>
      <w:r>
        <w:rPr>
          <w:rFonts w:eastAsia="Times New Roman"/>
          <w:szCs w:val="24"/>
        </w:rPr>
        <w:t xml:space="preserve"> της ΥΠΕ, είναι άμεσα εκτελεστή η απόφασή του. </w:t>
      </w:r>
    </w:p>
    <w:p w14:paraId="03E8E67D"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Αυτό δίνει τη δυνατότητα να καλυφθούν πάρα πολλά πράγματα και εποχιακά και γενικότερα. Δηλαδή έχεις σε κάποια νοσοκομεία δύο νοσηλεύτριες οι οποίες παίρνουν άδεια λόγω εγκυμοσύνης ή ανατροφής τέκνου. Αυτό πρα</w:t>
      </w:r>
      <w:r>
        <w:rPr>
          <w:rFonts w:eastAsia="Times New Roman"/>
          <w:szCs w:val="24"/>
        </w:rPr>
        <w:t>κτικά μπορεί να αποδιοργανώσει τοπικά τη λειτουργία μιας κλινικής ή μιας μονάδας. Στο βαθμό που το νοσοκομείο έχει χρήματα, έχει τη δυνατότητα για το χρονικό διάστημα που θα λείπει η μόνιμη εργαζόμενη, να καλύψει το κενό αυτό από τον κατάλογο της ΥΠΕ. Αυτή</w:t>
      </w:r>
      <w:r>
        <w:rPr>
          <w:rFonts w:eastAsia="Times New Roman"/>
          <w:szCs w:val="24"/>
        </w:rPr>
        <w:t xml:space="preserve"> είναι η ουσία αυτής της τροπολογίας, που συνυπογράφεται βέβαια από όλους τους συναρμόδιους Υπουργούς.</w:t>
      </w:r>
    </w:p>
    <w:p w14:paraId="03E8E67E"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Η δεύτερη τροπολογία είναι με γενικό αριθμό 1595 και ειδικό 118. Εδώ ορίζουμε και διευκρινίζουμε κάποια πράγματα που έχουν να κάνουν με την Εθνική Κεντρι</w:t>
      </w:r>
      <w:r>
        <w:rPr>
          <w:rFonts w:eastAsia="Times New Roman"/>
          <w:szCs w:val="24"/>
        </w:rPr>
        <w:t xml:space="preserve">κή Αρχή Προμηθειών Υγείας. Να σας ενημερώσω ότι μετά από πολύ μεγάλο κόπο και </w:t>
      </w:r>
      <w:r>
        <w:rPr>
          <w:rFonts w:eastAsia="Times New Roman"/>
          <w:szCs w:val="24"/>
        </w:rPr>
        <w:lastRenderedPageBreak/>
        <w:t>προσπάθεια, γιατί παραλάβαμε ένα πράγμα εντελώς διαλυμένο σε σχέση με την Επιτροπή Προμηθειών Υγείας, ήδη είναι σε εξέλιξη τέσσερεις μεγάλοι διαγωνισμοί φαρμάκων οι οποίοι κατακυ</w:t>
      </w:r>
      <w:r>
        <w:rPr>
          <w:rFonts w:eastAsia="Times New Roman"/>
          <w:szCs w:val="24"/>
        </w:rPr>
        <w:t>ρώνονται -ήδη ο πρώτος έχει κατακυρωθεί- με πολύ μεγάλη εξοικονόμηση χρημάτων, άνω των 15 και 20 εκατομμυρίων ευρώ για τον κάθε διαγωνισμό κατ’ έτος για τα φάρμακα τα οποία συμπεριλαμβάνονται μέσα και είναι σε εξέλιξη και διαγωνισμοί για το καρδιολογικό υλ</w:t>
      </w:r>
      <w:r>
        <w:rPr>
          <w:rFonts w:eastAsia="Times New Roman"/>
          <w:szCs w:val="24"/>
        </w:rPr>
        <w:t>ικό, για το ορθοπεδικό υλικό κ</w:t>
      </w:r>
      <w:r>
        <w:rPr>
          <w:rFonts w:eastAsia="Times New Roman"/>
          <w:szCs w:val="24"/>
        </w:rPr>
        <w:t>.</w:t>
      </w:r>
      <w:r>
        <w:rPr>
          <w:rFonts w:eastAsia="Times New Roman"/>
          <w:szCs w:val="24"/>
        </w:rPr>
        <w:t>λπ..</w:t>
      </w:r>
    </w:p>
    <w:p w14:paraId="03E8E67F"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Λύνουμε κάποια πράγματα που έχουν να κάνουν πρώτον, με τη χρηματοδότηση της ΕΚΑΠΥ που προβλέπονται κάποιοι πόροι και ένα ειδικό τέλος από τους διαγωνισμούς τους οποίους θα εκτελεί. Ρυθμίζουμε οριστικά το θέμα των εγκρίσε</w:t>
      </w:r>
      <w:r>
        <w:rPr>
          <w:rFonts w:eastAsia="Times New Roman"/>
          <w:szCs w:val="24"/>
        </w:rPr>
        <w:t>ων σκοπιμότητας, όχι μόνο τα έργα προμήθειας ή μελέτης, αλλά και για τις προμήθειες υγειονομικού υλικού που κάνουν τα νοσοκομεία πλέον που δεν υπάρχει πια πρόγραμμα προμηθειών υγείας, αυτό το δυσκίνητο γραφειοκρατικό πράγμα το οποίο για να αγοράσει ένα νοσ</w:t>
      </w:r>
      <w:r>
        <w:rPr>
          <w:rFonts w:eastAsia="Times New Roman"/>
          <w:szCs w:val="24"/>
        </w:rPr>
        <w:t xml:space="preserve">οκομείο υγειονομικό υλικό αξίας 10.000 ευρώ έπρεπε να υπάρχει μια ολόκληρη </w:t>
      </w:r>
      <w:r>
        <w:rPr>
          <w:rFonts w:eastAsia="Times New Roman"/>
          <w:szCs w:val="24"/>
        </w:rPr>
        <w:lastRenderedPageBreak/>
        <w:t>διαδικασία καθυστέρησης, η οποία δεν επέτρεπε πρακτικά να κάνει στην ώρα του τον διαγωνισμό και άρα αναγκ</w:t>
      </w:r>
      <w:r>
        <w:rPr>
          <w:rFonts w:eastAsia="Times New Roman"/>
          <w:szCs w:val="24"/>
        </w:rPr>
        <w:t>άζονταν</w:t>
      </w:r>
      <w:r>
        <w:rPr>
          <w:rFonts w:eastAsia="Times New Roman"/>
          <w:szCs w:val="24"/>
        </w:rPr>
        <w:t xml:space="preserve"> να αγοράζουν </w:t>
      </w:r>
      <w:proofErr w:type="spellStart"/>
      <w:r>
        <w:rPr>
          <w:rFonts w:eastAsia="Times New Roman"/>
          <w:szCs w:val="24"/>
        </w:rPr>
        <w:t>εξωσυμβατικά</w:t>
      </w:r>
      <w:proofErr w:type="spellEnd"/>
      <w:r>
        <w:rPr>
          <w:rFonts w:eastAsia="Times New Roman"/>
          <w:szCs w:val="24"/>
        </w:rPr>
        <w:t xml:space="preserve">. </w:t>
      </w:r>
    </w:p>
    <w:p w14:paraId="03E8E680"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Το λύνουμε με τη διαδικασία που λέει: «Ε</w:t>
      </w:r>
      <w:r>
        <w:rPr>
          <w:rFonts w:eastAsia="Times New Roman"/>
          <w:szCs w:val="24"/>
        </w:rPr>
        <w:t>ιδικότερα σε ό,τι αφορά την προμήθεια υγειονομικού υλικού, αναλώσιμου υλικού και αγαθών υπηρεσιών εντός του προϋπολογισμού του εκάστοτε φορέα, η αρμοδιότητα για την έκδοση σκοπιμότητας ανεξαρτήτως ποσού ανήκει στο διοικητικό συμβούλιο υπαγόμενο στη ΔΥΠΕ</w:t>
      </w:r>
      <w:r w:rsidRPr="00847170">
        <w:rPr>
          <w:rFonts w:eastAsia="Times New Roman"/>
          <w:color w:val="C00000"/>
          <w:szCs w:val="24"/>
        </w:rPr>
        <w:t xml:space="preserve"> </w:t>
      </w:r>
      <w:r>
        <w:rPr>
          <w:rFonts w:eastAsia="Times New Roman"/>
          <w:szCs w:val="24"/>
        </w:rPr>
        <w:t>και στο διοικητή ή υποδιοικητή της αρμόδιας ΥΠΕ». Αυτή η παράγραφος είναι μια τεράστια απελευθέρωση της λειτουργικότητας των νοσοκομείων τα οποία ήταν γραφειοκρατικά πολύ δυσκίνητα μέχρι τώρα.</w:t>
      </w:r>
    </w:p>
    <w:p w14:paraId="03E8E681"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Επίσης, ορίζεται η αστική ευθύνη των μελών της ΕΚΑΠΥ, η δυνατότ</w:t>
      </w:r>
      <w:r>
        <w:rPr>
          <w:rFonts w:eastAsia="Times New Roman"/>
          <w:szCs w:val="24"/>
        </w:rPr>
        <w:t>ητα να αναθέτει μέχρι να ολοκληρωθούν και οι διαγωνισμοί για τις προσλήψεις, γιατί έχουμε φτιάξει τον οργανισμό της Εθνικής Κεντρικής Αρχής Προμηθειών, αλλά δεν έχει προχωρήσει ακόμα η προκήρυξη μόνιμων θέσεων. Αξιοποιούμε την κινητικότητα και επανδρώνουμε</w:t>
      </w:r>
      <w:r>
        <w:rPr>
          <w:rFonts w:eastAsia="Times New Roman"/>
          <w:szCs w:val="24"/>
        </w:rPr>
        <w:t xml:space="preserve"> την ΕΚΑΠΥ και χρειαζόμαστε και τη συμβολή κάποιων μέχρι τη συγκρότηση της </w:t>
      </w:r>
      <w:r>
        <w:rPr>
          <w:rFonts w:eastAsia="Times New Roman"/>
          <w:szCs w:val="24"/>
        </w:rPr>
        <w:lastRenderedPageBreak/>
        <w:t>νομικής υπηρεσίας που θα προκύπτει με βάση τον οργανισμό, να μπορεί να αναθέτει σε ιδιώτες δικηγόρους διεκπεραίωση νομικών υποθέσεων.</w:t>
      </w:r>
    </w:p>
    <w:p w14:paraId="03E8E682" w14:textId="77777777" w:rsidR="009D706A" w:rsidRDefault="009A1102">
      <w:pPr>
        <w:spacing w:after="0" w:line="600" w:lineRule="auto"/>
        <w:ind w:firstLine="720"/>
        <w:jc w:val="both"/>
        <w:rPr>
          <w:rFonts w:eastAsia="Times New Roman"/>
          <w:szCs w:val="24"/>
        </w:rPr>
      </w:pPr>
      <w:r>
        <w:rPr>
          <w:rFonts w:eastAsia="Times New Roman"/>
          <w:szCs w:val="24"/>
        </w:rPr>
        <w:t>Επίσης, δίνουμε παράταση στην παρούσα σύνθεση τ</w:t>
      </w:r>
      <w:r>
        <w:rPr>
          <w:rFonts w:eastAsia="Times New Roman"/>
          <w:szCs w:val="24"/>
        </w:rPr>
        <w:t xml:space="preserve">ου Διοικητικού Συμβουλίου της ΕΚΑΠΥ μέχρι τις 31-12-2018 και σύντομα θα υπάρξει και η ανοιχτή προκήρυξη με βάση τον νόμο Βερναρδάκη για την κάλυψη των θέσεων ευθύνης σε εποπτευόμενους οργανισμούς. </w:t>
      </w:r>
    </w:p>
    <w:p w14:paraId="03E8E683" w14:textId="77777777" w:rsidR="009D706A" w:rsidRDefault="009A1102">
      <w:pPr>
        <w:spacing w:after="0" w:line="600" w:lineRule="auto"/>
        <w:ind w:firstLine="720"/>
        <w:jc w:val="both"/>
        <w:rPr>
          <w:rFonts w:eastAsia="Times New Roman"/>
          <w:szCs w:val="24"/>
        </w:rPr>
      </w:pPr>
      <w:r>
        <w:rPr>
          <w:rFonts w:eastAsia="Times New Roman"/>
          <w:szCs w:val="24"/>
        </w:rPr>
        <w:t>Το δεύτερο άρθρο, στο οποίο θα υπάρξει και μία νομοτεχνική</w:t>
      </w:r>
      <w:r>
        <w:rPr>
          <w:rFonts w:eastAsia="Times New Roman"/>
          <w:szCs w:val="24"/>
        </w:rPr>
        <w:t xml:space="preserve"> βελτίωση, αφορά κάποιες ρυθμίσεις. Όπως ξέρετε εδώ και δύο χρόνια έχουμε θεσμοθετήσει την υποχρέωση του ΕΟΠΥΥ να χρηματοδοτεί το ΕΚΑΒ με ένα ποσοστό 0,86% των δαπανών υγείας του για τις ανάγκες </w:t>
      </w:r>
      <w:proofErr w:type="spellStart"/>
      <w:r>
        <w:rPr>
          <w:rFonts w:eastAsia="Times New Roman"/>
          <w:szCs w:val="24"/>
        </w:rPr>
        <w:t>αεροδιακομιδών</w:t>
      </w:r>
      <w:proofErr w:type="spellEnd"/>
      <w:r>
        <w:rPr>
          <w:rFonts w:eastAsia="Times New Roman"/>
          <w:szCs w:val="24"/>
        </w:rPr>
        <w:t xml:space="preserve"> και πλωτών διακομιδών των </w:t>
      </w:r>
      <w:proofErr w:type="spellStart"/>
      <w:r>
        <w:rPr>
          <w:rFonts w:eastAsia="Times New Roman"/>
          <w:szCs w:val="24"/>
        </w:rPr>
        <w:t>βαρέως</w:t>
      </w:r>
      <w:proofErr w:type="spellEnd"/>
      <w:r>
        <w:rPr>
          <w:rFonts w:eastAsia="Times New Roman"/>
          <w:szCs w:val="24"/>
        </w:rPr>
        <w:t xml:space="preserve"> πασχόντων ασθ</w:t>
      </w:r>
      <w:r>
        <w:rPr>
          <w:rFonts w:eastAsia="Times New Roman"/>
          <w:szCs w:val="24"/>
        </w:rPr>
        <w:t xml:space="preserve">ενών. Θα κατατεθεί άμεσα ως προς αυτό η νομοτεχνική βελτίωση. </w:t>
      </w:r>
    </w:p>
    <w:p w14:paraId="03E8E684" w14:textId="77777777" w:rsidR="009D706A" w:rsidRDefault="009A1102">
      <w:pPr>
        <w:spacing w:after="0" w:line="600" w:lineRule="auto"/>
        <w:ind w:firstLine="720"/>
        <w:jc w:val="both"/>
        <w:rPr>
          <w:rFonts w:eastAsia="Times New Roman"/>
          <w:szCs w:val="24"/>
        </w:rPr>
      </w:pPr>
      <w:r>
        <w:rPr>
          <w:rFonts w:eastAsia="Times New Roman"/>
          <w:szCs w:val="24"/>
        </w:rPr>
        <w:t>Εδώ ρυθμίζουμε τον τρόπο με τον οποίο γίνεται αυτό, γιατί υπήρχε ένα μπέρδεμα, με την έννοια ότι το ΕΚΑΒ χρωστάει στην Αεροπορία, πληρώνει και παίρνει τιμολόγια όταν πληρώνει και υπήρξε ένα θέμ</w:t>
      </w:r>
      <w:r>
        <w:rPr>
          <w:rFonts w:eastAsia="Times New Roman"/>
          <w:szCs w:val="24"/>
        </w:rPr>
        <w:t xml:space="preserve">α του πώς απέδιδε ο ΕΟΠΥΥ το ποσό αυτό στο </w:t>
      </w:r>
      <w:r>
        <w:rPr>
          <w:rFonts w:eastAsia="Times New Roman"/>
          <w:szCs w:val="24"/>
        </w:rPr>
        <w:lastRenderedPageBreak/>
        <w:t>ΕΚΑΒ. Μέχρι τώρα το παρακρατούσαμε από την επιχορήγηση του Γενικού Λογιστηρίου του Κράτους προς τον ΕΟΠΥΥ, ενώ τώρα θα γίνεται με υπουργική απόφαση. Θα βγαίνει το ποσό που πρέπει να δώσει κάθε χρόνο και αυτό θα εί</w:t>
      </w:r>
      <w:r>
        <w:rPr>
          <w:rFonts w:eastAsia="Times New Roman"/>
          <w:szCs w:val="24"/>
        </w:rPr>
        <w:t xml:space="preserve">ναι το μοναδικό δικαιολογητικό με το οποίο θα χρηματοδοτεί απ’ ευθείας ο ΕΟΠΥΥ το ΕΚΑΒ, χωρίς να ζητάει παραστατικά, τα οποία δεν έχει. </w:t>
      </w:r>
    </w:p>
    <w:p w14:paraId="03E8E685" w14:textId="77777777" w:rsidR="009D706A" w:rsidRDefault="009A1102">
      <w:pPr>
        <w:spacing w:after="0" w:line="600" w:lineRule="auto"/>
        <w:ind w:firstLine="720"/>
        <w:jc w:val="both"/>
        <w:rPr>
          <w:rFonts w:eastAsia="Times New Roman"/>
          <w:szCs w:val="24"/>
        </w:rPr>
      </w:pPr>
      <w:r>
        <w:rPr>
          <w:rFonts w:eastAsia="Times New Roman"/>
          <w:szCs w:val="24"/>
        </w:rPr>
        <w:t>Επίσης θα ήθελα να ξέρετε ότι ήδη έχουμε προχωρήσει σε αποπληρωμή περίπου 24 εκατομμυρίων ευρώ παλαιών χρεών του ΕΚΑΒ π</w:t>
      </w:r>
      <w:r>
        <w:rPr>
          <w:rFonts w:eastAsia="Times New Roman"/>
          <w:szCs w:val="24"/>
        </w:rPr>
        <w:t>ρος την Πολεμική Αεροπορία. Διότι παραλάβαμε 97 εκατομμύρια ευρώ χρέη του ΕΚΑΒ προς την Πολεμική Αεροπορία. Έχουμε συνεννοηθεί να υπάρξει ένα γενναίο κούρεμα των χρεών αυτών, μέχρι του ποσού των 48 εκατομμυρίων ευρώ, που η απόδοσή τους θα ολοκληρωθεί του χ</w:t>
      </w:r>
      <w:r>
        <w:rPr>
          <w:rFonts w:eastAsia="Times New Roman"/>
          <w:szCs w:val="24"/>
        </w:rPr>
        <w:t xml:space="preserve">ρόνου. </w:t>
      </w:r>
    </w:p>
    <w:p w14:paraId="03E8E686" w14:textId="77777777" w:rsidR="009D706A" w:rsidRDefault="009A1102">
      <w:pPr>
        <w:spacing w:after="0" w:line="600" w:lineRule="auto"/>
        <w:ind w:firstLine="720"/>
        <w:jc w:val="both"/>
        <w:rPr>
          <w:rFonts w:eastAsia="Times New Roman"/>
          <w:szCs w:val="24"/>
        </w:rPr>
      </w:pPr>
      <w:r>
        <w:rPr>
          <w:rFonts w:eastAsia="Times New Roman"/>
          <w:szCs w:val="24"/>
        </w:rPr>
        <w:lastRenderedPageBreak/>
        <w:t>Ως προς το τρίτο άρθρο, έχουν προκηρυχθεί οι μόνιμες θέσεις ιδιωτικού δικαίου αορίστου χρόνου, μετά τα δύο χρόνια που πέρασαν από τη λειτουργία του, για το Νοσοκομείο Σαντορίνης που ανήκει στην ΑΕΜΥ. Έχει υπογραφεί η πίστωση, έχει προκηρυχθεί ο δια</w:t>
      </w:r>
      <w:r>
        <w:rPr>
          <w:rFonts w:eastAsia="Times New Roman"/>
          <w:szCs w:val="24"/>
        </w:rPr>
        <w:t xml:space="preserve">γωνισμός, που γίνεται υπό την εποπτεία και ευθύνη του ΑΣΕΠ. </w:t>
      </w:r>
    </w:p>
    <w:p w14:paraId="03E8E687" w14:textId="77777777" w:rsidR="009D706A" w:rsidRDefault="009A1102">
      <w:pPr>
        <w:spacing w:after="0" w:line="600" w:lineRule="auto"/>
        <w:ind w:firstLine="720"/>
        <w:jc w:val="both"/>
        <w:rPr>
          <w:rFonts w:eastAsia="Times New Roman"/>
          <w:szCs w:val="24"/>
        </w:rPr>
      </w:pPr>
      <w:r>
        <w:rPr>
          <w:rFonts w:eastAsia="Times New Roman"/>
          <w:szCs w:val="24"/>
        </w:rPr>
        <w:t>Απλά, επειδή για τους πρώτους που είχαν προσληφθεί όταν ξεκίνησε τη λειτουργία του το Νοσοκομείο Σαντορίνης το καλοκαίρι του 2016 δεν θα έχει προλάβει να ολοκληρωθεί η διαδικασία μέχρι τον Ιούνιο</w:t>
      </w:r>
      <w:r>
        <w:rPr>
          <w:rFonts w:eastAsia="Times New Roman"/>
          <w:szCs w:val="24"/>
        </w:rPr>
        <w:t xml:space="preserve">, δίνουμε παράταση στους υπηρετούντες σήμερα μέχρι την ολοκλήρωση της διαγωνιστικής διαδικασίας και την πρόσληψη του οριστικά μόνιμου προσωπικού. </w:t>
      </w:r>
    </w:p>
    <w:p w14:paraId="03E8E688" w14:textId="77777777" w:rsidR="009D706A" w:rsidRDefault="009A1102">
      <w:pPr>
        <w:spacing w:after="0" w:line="600" w:lineRule="auto"/>
        <w:ind w:firstLine="720"/>
        <w:jc w:val="both"/>
        <w:rPr>
          <w:rFonts w:eastAsia="Times New Roman"/>
          <w:szCs w:val="24"/>
        </w:rPr>
      </w:pPr>
      <w:r w:rsidRPr="003C5EEC">
        <w:rPr>
          <w:rFonts w:eastAsia="Times New Roman"/>
          <w:b/>
          <w:szCs w:val="24"/>
        </w:rPr>
        <w:t>ΠΡΟΕΔΡΕΥΩΝ (Μάριος Γεωργιάδης):</w:t>
      </w:r>
      <w:r>
        <w:rPr>
          <w:rFonts w:eastAsia="Times New Roman"/>
          <w:szCs w:val="24"/>
        </w:rPr>
        <w:t xml:space="preserve"> Ευχαριστούμε τον κύριο Υπουργό.</w:t>
      </w:r>
    </w:p>
    <w:p w14:paraId="03E8E689" w14:textId="77777777" w:rsidR="009D706A" w:rsidRDefault="009A1102">
      <w:pPr>
        <w:spacing w:after="0" w:line="600" w:lineRule="auto"/>
        <w:ind w:firstLine="720"/>
        <w:jc w:val="both"/>
        <w:rPr>
          <w:rFonts w:eastAsia="Times New Roman"/>
          <w:szCs w:val="24"/>
        </w:rPr>
      </w:pPr>
      <w:r>
        <w:rPr>
          <w:rFonts w:eastAsia="Times New Roman"/>
          <w:szCs w:val="24"/>
        </w:rPr>
        <w:t>Έχει ζητήσει τον λόγο ο κ. Μαντάς για να αναπ</w:t>
      </w:r>
      <w:r>
        <w:rPr>
          <w:rFonts w:eastAsia="Times New Roman"/>
          <w:szCs w:val="24"/>
        </w:rPr>
        <w:t xml:space="preserve">τύξει μία βουλευτική τροπολογία. Στη συνέχεια θα τοποθετηθεί ο Υπουργός, κ. Ξανθός, επί του συνόλου των τροπολογιών και εάν θα την κάνει δεκτή. </w:t>
      </w:r>
    </w:p>
    <w:p w14:paraId="03E8E68A" w14:textId="77777777" w:rsidR="009D706A" w:rsidRDefault="009A1102">
      <w:pPr>
        <w:spacing w:after="0" w:line="600" w:lineRule="auto"/>
        <w:ind w:firstLine="720"/>
        <w:jc w:val="both"/>
        <w:rPr>
          <w:rFonts w:eastAsia="Times New Roman"/>
          <w:szCs w:val="24"/>
        </w:rPr>
      </w:pPr>
      <w:r>
        <w:rPr>
          <w:rFonts w:eastAsia="Times New Roman"/>
          <w:szCs w:val="24"/>
        </w:rPr>
        <w:lastRenderedPageBreak/>
        <w:t>Παρακαλώ να διανεμηθεί σε όλους τους συναδέλφους, για να μπορούν όλα τα κόμματα να τοποθετηθούν επί του συνόλου</w:t>
      </w:r>
      <w:r>
        <w:rPr>
          <w:rFonts w:eastAsia="Times New Roman"/>
          <w:szCs w:val="24"/>
        </w:rPr>
        <w:t xml:space="preserve"> των τροπολογιών που έχουν κατατεθεί και έχουν γίνει δεκτές. </w:t>
      </w:r>
    </w:p>
    <w:p w14:paraId="03E8E68B" w14:textId="77777777" w:rsidR="009D706A" w:rsidRDefault="009A1102">
      <w:pPr>
        <w:spacing w:after="0" w:line="600" w:lineRule="auto"/>
        <w:ind w:firstLine="720"/>
        <w:jc w:val="both"/>
        <w:rPr>
          <w:rFonts w:eastAsia="Times New Roman"/>
          <w:szCs w:val="24"/>
        </w:rPr>
      </w:pPr>
      <w:r>
        <w:rPr>
          <w:rFonts w:eastAsia="Times New Roman"/>
          <w:szCs w:val="24"/>
        </w:rPr>
        <w:t>Κύριε Μαντά, έχετε τον λόγο για τρία λεπτά.</w:t>
      </w:r>
    </w:p>
    <w:p w14:paraId="03E8E68C" w14:textId="77777777" w:rsidR="009D706A" w:rsidRDefault="009A1102">
      <w:pPr>
        <w:spacing w:after="0" w:line="600" w:lineRule="auto"/>
        <w:ind w:firstLine="720"/>
        <w:jc w:val="both"/>
        <w:rPr>
          <w:rFonts w:eastAsia="Times New Roman"/>
          <w:szCs w:val="24"/>
        </w:rPr>
      </w:pPr>
      <w:r w:rsidRPr="003C5EEC">
        <w:rPr>
          <w:rFonts w:eastAsia="Times New Roman"/>
          <w:b/>
          <w:szCs w:val="24"/>
        </w:rPr>
        <w:t xml:space="preserve">ΧΡΗΣΤΟΣ ΜΑΝΤΑΣ: </w:t>
      </w:r>
      <w:r w:rsidRPr="003C5EEC">
        <w:rPr>
          <w:rFonts w:eastAsia="Times New Roman"/>
          <w:szCs w:val="24"/>
        </w:rPr>
        <w:t xml:space="preserve">Θα ήθελα αρχικά να ζητήσω συγγνώμη </w:t>
      </w:r>
      <w:r>
        <w:rPr>
          <w:rFonts w:eastAsia="Times New Roman"/>
          <w:szCs w:val="24"/>
        </w:rPr>
        <w:t>από όλους τους συναδέλφους, καθώς για ένα τελείως τεχνικό δικό μου θέμα η δεύτερη τροπολογία ήρθε μ</w:t>
      </w:r>
      <w:r>
        <w:rPr>
          <w:rFonts w:eastAsia="Times New Roman"/>
          <w:szCs w:val="24"/>
        </w:rPr>
        <w:t xml:space="preserve">όλις τώρα. </w:t>
      </w:r>
    </w:p>
    <w:p w14:paraId="03E8E68D" w14:textId="77777777" w:rsidR="009D706A" w:rsidRDefault="009A1102">
      <w:pPr>
        <w:spacing w:after="0" w:line="600" w:lineRule="auto"/>
        <w:ind w:firstLine="720"/>
        <w:jc w:val="both"/>
        <w:rPr>
          <w:rFonts w:eastAsia="Times New Roman"/>
          <w:szCs w:val="24"/>
        </w:rPr>
      </w:pPr>
      <w:r>
        <w:rPr>
          <w:rFonts w:eastAsia="Times New Roman"/>
          <w:szCs w:val="24"/>
        </w:rPr>
        <w:t>Η</w:t>
      </w:r>
      <w:r w:rsidRPr="003C5EEC">
        <w:rPr>
          <w:rFonts w:eastAsia="Times New Roman"/>
          <w:szCs w:val="24"/>
        </w:rPr>
        <w:t xml:space="preserve"> πρώτη τροπολογία με γενικό αριθμό 1590 και ειδικό 115</w:t>
      </w:r>
      <w:r>
        <w:rPr>
          <w:rFonts w:eastAsia="Times New Roman"/>
          <w:szCs w:val="24"/>
        </w:rPr>
        <w:t xml:space="preserve"> είναι ουσιαστικά η άρση μίας ανισοτιμίας σε σχέση με τους γιατρούς που υπηρετούν στις τοπικές μονάδες υγείας. Δηλαδή είναι μία αλλαγή στον ν</w:t>
      </w:r>
      <w:r>
        <w:rPr>
          <w:rFonts w:eastAsia="Times New Roman"/>
          <w:szCs w:val="24"/>
        </w:rPr>
        <w:t>.</w:t>
      </w:r>
      <w:r>
        <w:rPr>
          <w:rFonts w:eastAsia="Times New Roman"/>
          <w:szCs w:val="24"/>
        </w:rPr>
        <w:t>4461/2017 στην παράγραφο 2 του άρθρου 24 να προ</w:t>
      </w:r>
      <w:r>
        <w:rPr>
          <w:rFonts w:eastAsia="Times New Roman"/>
          <w:szCs w:val="24"/>
        </w:rPr>
        <w:t xml:space="preserve">βλεφθεί και γι’ αυτούς τους γιατρούς η δυνατότητα παρακολούθησης συνεδρίων για την συνεχιζόμενη εκπαίδευσή τους και για να έχουν και αυτοί οι γιατροί αυτή τη δυνατότητα, όπως και όλοι οι άλλοι γιατροί του συστήματος υγείας. </w:t>
      </w:r>
    </w:p>
    <w:p w14:paraId="03E8E68E" w14:textId="77777777" w:rsidR="009D706A" w:rsidRDefault="009A1102">
      <w:pPr>
        <w:spacing w:after="0" w:line="600" w:lineRule="auto"/>
        <w:ind w:firstLine="720"/>
        <w:jc w:val="both"/>
        <w:rPr>
          <w:rFonts w:eastAsia="Times New Roman"/>
          <w:szCs w:val="24"/>
        </w:rPr>
      </w:pPr>
      <w:r>
        <w:rPr>
          <w:rFonts w:eastAsia="Times New Roman"/>
          <w:szCs w:val="24"/>
        </w:rPr>
        <w:lastRenderedPageBreak/>
        <w:t xml:space="preserve">Η δεύτερη </w:t>
      </w:r>
      <w:r w:rsidRPr="003C5EEC">
        <w:rPr>
          <w:rFonts w:eastAsia="Times New Roman"/>
          <w:szCs w:val="24"/>
        </w:rPr>
        <w:t xml:space="preserve">τροπολογία με γενικό </w:t>
      </w:r>
      <w:r w:rsidRPr="003C5EEC">
        <w:rPr>
          <w:rFonts w:eastAsia="Times New Roman"/>
          <w:szCs w:val="24"/>
        </w:rPr>
        <w:t>αριθμό 15</w:t>
      </w:r>
      <w:r>
        <w:rPr>
          <w:rFonts w:eastAsia="Times New Roman"/>
          <w:szCs w:val="24"/>
        </w:rPr>
        <w:t>96</w:t>
      </w:r>
      <w:r w:rsidRPr="003C5EEC">
        <w:rPr>
          <w:rFonts w:eastAsia="Times New Roman"/>
          <w:szCs w:val="24"/>
        </w:rPr>
        <w:t xml:space="preserve"> και ειδικό 11</w:t>
      </w:r>
      <w:r>
        <w:rPr>
          <w:rFonts w:eastAsia="Times New Roman"/>
          <w:szCs w:val="24"/>
        </w:rPr>
        <w:t>9 αφορά ορισμένες μικρές αλλά απολύτως αναγκαίες ρυθμίσεις στον ν</w:t>
      </w:r>
      <w:r>
        <w:rPr>
          <w:rFonts w:eastAsia="Times New Roman"/>
          <w:szCs w:val="24"/>
        </w:rPr>
        <w:t>.</w:t>
      </w:r>
      <w:r>
        <w:rPr>
          <w:rFonts w:eastAsia="Times New Roman"/>
          <w:szCs w:val="24"/>
        </w:rPr>
        <w:t xml:space="preserve">2716/1999 για την ψυχική υγεία. Θα τις αναφέρω μία-μία. </w:t>
      </w:r>
    </w:p>
    <w:p w14:paraId="03E8E68F"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πρώτη αφορά ζητήματα που προκύπτουν στις Μονάδες Ψυχικής Υγείας που είναι ΑΜΚΕ ή μη κερδοσκοπικές και σχετ</w:t>
      </w:r>
      <w:r>
        <w:rPr>
          <w:rFonts w:eastAsia="Times New Roman" w:cs="Times New Roman"/>
          <w:szCs w:val="24"/>
        </w:rPr>
        <w:t xml:space="preserve">ίζονται με προβλήματα που έχουν εντοπιστεί και έχουν υπάρξει σε σχέση με την καταχώριση των θεραπευτικών πράξεων στο πληροφοριακό σύστημα. </w:t>
      </w:r>
    </w:p>
    <w:p w14:paraId="03E8E690"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αυτή την τροπολογία δίνουμε τη δυνατότητα, όταν για κάποιο λόγο –και έχει συμβεί αυτό ορισμένες φορές- δεν μπορεί</w:t>
      </w:r>
      <w:r>
        <w:rPr>
          <w:rFonts w:eastAsia="Times New Roman" w:cs="Times New Roman"/>
          <w:szCs w:val="24"/>
        </w:rPr>
        <w:t xml:space="preserve"> να λειτουργήσει αυτό το πληροφοριακό σύστημα, να μπορούν να περάσουν αυτές οι </w:t>
      </w:r>
      <w:r>
        <w:rPr>
          <w:rFonts w:eastAsia="Times New Roman" w:cs="Times New Roman"/>
          <w:szCs w:val="24"/>
        </w:rPr>
        <w:t>μ</w:t>
      </w:r>
      <w:r>
        <w:rPr>
          <w:rFonts w:eastAsia="Times New Roman" w:cs="Times New Roman"/>
          <w:szCs w:val="24"/>
        </w:rPr>
        <w:t xml:space="preserve">ονάδες τα στοιχεία της θεραπευτικής τους δουλειάς, για να μην κολλήσει ολόκληρο το σύστημα της επιχορήγησης αυτών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ερδοσκοπικών Μονάδων Ψυχικής Υγείας. Είναι κάποια προβ</w:t>
      </w:r>
      <w:r>
        <w:rPr>
          <w:rFonts w:eastAsia="Times New Roman" w:cs="Times New Roman"/>
          <w:szCs w:val="24"/>
        </w:rPr>
        <w:t xml:space="preserve">λήματα τα οποία δεν έχουμε επιλύσει ακόμη. Αυτή η εργασία είναι ανατεθειμένη σε μία εταιρεία μέσα από </w:t>
      </w:r>
      <w:r>
        <w:rPr>
          <w:rFonts w:eastAsia="Times New Roman" w:cs="Times New Roman"/>
          <w:szCs w:val="24"/>
        </w:rPr>
        <w:lastRenderedPageBreak/>
        <w:t>τις νόμιμες διαδικασίες και έχουν παρουσιαστεί ορισμένα προβλήματα. Όμως είναι εντελώς αναγκαίο αυτό, για να υπάρξει η δυνατότητα της συνέχισης της λειτου</w:t>
      </w:r>
      <w:r>
        <w:rPr>
          <w:rFonts w:eastAsia="Times New Roman" w:cs="Times New Roman"/>
          <w:szCs w:val="24"/>
        </w:rPr>
        <w:t xml:space="preserve">ργίας αυτών των </w:t>
      </w:r>
      <w:r>
        <w:rPr>
          <w:rFonts w:eastAsia="Times New Roman" w:cs="Times New Roman"/>
          <w:szCs w:val="24"/>
        </w:rPr>
        <w:t>μ</w:t>
      </w:r>
      <w:r>
        <w:rPr>
          <w:rFonts w:eastAsia="Times New Roman" w:cs="Times New Roman"/>
          <w:szCs w:val="24"/>
        </w:rPr>
        <w:t xml:space="preserve">ονάδων σε όφελος των </w:t>
      </w:r>
      <w:proofErr w:type="spellStart"/>
      <w:r>
        <w:rPr>
          <w:rFonts w:eastAsia="Times New Roman" w:cs="Times New Roman"/>
          <w:szCs w:val="24"/>
        </w:rPr>
        <w:t>θεραπευόμενών</w:t>
      </w:r>
      <w:proofErr w:type="spellEnd"/>
      <w:r>
        <w:rPr>
          <w:rFonts w:eastAsia="Times New Roman" w:cs="Times New Roman"/>
          <w:szCs w:val="24"/>
        </w:rPr>
        <w:t xml:space="preserve"> τους. </w:t>
      </w:r>
    </w:p>
    <w:p w14:paraId="03E8E691"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δεύτερο άρθρο αφορά την εισαγωγή σε όλη την κλίμακα αυτών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ερδοσκοπικών Μονάδων Ψυχικής Υγείας του ελέγχου από ορκωτούς λογιστές. Αυτό έχει ήδη γίνει πιλοτικά σε τέσσερις ή πέντε </w:t>
      </w:r>
      <w:r>
        <w:rPr>
          <w:rFonts w:eastAsia="Times New Roman" w:cs="Times New Roman"/>
          <w:szCs w:val="24"/>
        </w:rPr>
        <w:t>μ</w:t>
      </w:r>
      <w:r>
        <w:rPr>
          <w:rFonts w:eastAsia="Times New Roman" w:cs="Times New Roman"/>
          <w:szCs w:val="24"/>
        </w:rPr>
        <w:t>ονάδες,</w:t>
      </w:r>
      <w:r>
        <w:rPr>
          <w:rFonts w:eastAsia="Times New Roman" w:cs="Times New Roman"/>
          <w:szCs w:val="24"/>
        </w:rPr>
        <w:t xml:space="preserve"> αν θυμάμαι καλά. Η πρότασή μας και αυτή η τροπολογία το γενικεύει για όλες τις Μονάδες Ψυχικής Υγείας. </w:t>
      </w:r>
    </w:p>
    <w:p w14:paraId="03E8E692"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επόμενο άρθρο, το τρίτο άρθρο αφορά το εξής: Σε κάθε Τομέα Ψυχικής Υγείας με τον παλαιότερο νόμο δίναμε τη δυνατότητα να ιδρύεται ένας </w:t>
      </w:r>
      <w:proofErr w:type="spellStart"/>
      <w:r>
        <w:rPr>
          <w:rFonts w:eastAsia="Times New Roman" w:cs="Times New Roman"/>
          <w:szCs w:val="24"/>
        </w:rPr>
        <w:t>ΚοιΣΠΕ</w:t>
      </w:r>
      <w:proofErr w:type="spellEnd"/>
      <w:r>
        <w:rPr>
          <w:rFonts w:eastAsia="Times New Roman" w:cs="Times New Roman"/>
          <w:szCs w:val="24"/>
        </w:rPr>
        <w:t>. Όμως</w:t>
      </w:r>
      <w:r>
        <w:rPr>
          <w:rFonts w:eastAsia="Times New Roman" w:cs="Times New Roman"/>
          <w:szCs w:val="24"/>
        </w:rPr>
        <w:t xml:space="preserve"> πολλές από τις Μονάδες Ψυχικής Υγείας περιλαμβάνουν παραπάνω από μία περιφερειακές ενότητες. Θα σας πω ότι υπάρχει, για παράδειγμα, η ΤΟΨΥ Κέρκυρας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Ιωαννίνων. Με αυτή την τροπολογία δίνουμε τη δυνατότητα αυτή η πολύ σημαντική παρέμβαση με τους </w:t>
      </w:r>
      <w:proofErr w:type="spellStart"/>
      <w:r>
        <w:rPr>
          <w:rFonts w:eastAsia="Times New Roman" w:cs="Times New Roman"/>
          <w:szCs w:val="24"/>
        </w:rPr>
        <w:t>ΚοιΣΠΕ</w:t>
      </w:r>
      <w:proofErr w:type="spellEnd"/>
      <w:r>
        <w:rPr>
          <w:rFonts w:eastAsia="Times New Roman" w:cs="Times New Roman"/>
          <w:szCs w:val="24"/>
        </w:rPr>
        <w:t xml:space="preserve">, τους Κοινωνικούς Συνεταιρισμούς, να γίνεται σε κάθε περιφερειακή ενότητα, να ιδρύεται δηλαδή ένας </w:t>
      </w:r>
      <w:proofErr w:type="spellStart"/>
      <w:r>
        <w:rPr>
          <w:rFonts w:eastAsia="Times New Roman" w:cs="Times New Roman"/>
          <w:szCs w:val="24"/>
        </w:rPr>
        <w:t>ΚοιΣΠΕ</w:t>
      </w:r>
      <w:proofErr w:type="spellEnd"/>
      <w:r>
        <w:rPr>
          <w:rFonts w:eastAsia="Times New Roman" w:cs="Times New Roman"/>
          <w:szCs w:val="24"/>
        </w:rPr>
        <w:t xml:space="preserve"> σε κάθε περιφερειακή ενότητα. </w:t>
      </w:r>
    </w:p>
    <w:p w14:paraId="03E8E693"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επόμενο σημεί</w:t>
      </w:r>
      <w:r>
        <w:rPr>
          <w:rFonts w:eastAsia="Times New Roman" w:cs="Times New Roman"/>
          <w:szCs w:val="24"/>
        </w:rPr>
        <w:t xml:space="preserve">ο είναι μία αυτονόητη συμπλήρωση ουσιαστικά που δεν υπήρχε και δημιουργούσε ορισμένα προβλήματα. Αυτή η συμπλήρωση αναφέρει ότι οι όροι και οι προϋποθέσεις επιχορήγησης αυτών των </w:t>
      </w:r>
      <w:r>
        <w:rPr>
          <w:rFonts w:eastAsia="Times New Roman" w:cs="Times New Roman"/>
          <w:szCs w:val="24"/>
        </w:rPr>
        <w:t>μ</w:t>
      </w:r>
      <w:r>
        <w:rPr>
          <w:rFonts w:eastAsia="Times New Roman" w:cs="Times New Roman"/>
          <w:szCs w:val="24"/>
        </w:rPr>
        <w:t>ονάδων για τις οποίες μίλησα πριν καθορίζονται με κοινή απόφαση των Υπουργών</w:t>
      </w:r>
      <w:r>
        <w:rPr>
          <w:rFonts w:eastAsia="Times New Roman" w:cs="Times New Roman"/>
          <w:szCs w:val="24"/>
        </w:rPr>
        <w:t xml:space="preserve"> Οικονομικών και Υγείας. </w:t>
      </w:r>
    </w:p>
    <w:p w14:paraId="03E8E694"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σημειώσω εδώ ότι εδώ και δύο χρόνια αυτές οι Μονάδες χρηματοδοτούνται από τον κρατικό προϋπολογισμό και για αυτό μπαίνει αυτή η ρύθμιση. Έχει πλήρη, δηλαδή, ευθύνη ο κρατικός προϋπολογισμός. </w:t>
      </w:r>
    </w:p>
    <w:p w14:paraId="03E8E695"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τελευταία –το πέμπτο σημείο- είνα</w:t>
      </w:r>
      <w:r>
        <w:rPr>
          <w:rFonts w:eastAsia="Times New Roman" w:cs="Times New Roman"/>
          <w:szCs w:val="24"/>
        </w:rPr>
        <w:t xml:space="preserve">ι μία διευκρίνιση σε ένα λάθος που είχε γίνει στο παρελθόν. Δηλαδή, διορθώνουμε το σημείο αναφορικά με την αποζημίωση που καταβάλλει ο ΕΟΠΥΥ για τη συνεδρίαση ψυχολόγου, διαγνωστικές και θεραπευτικές </w:t>
      </w:r>
      <w:proofErr w:type="spellStart"/>
      <w:r>
        <w:rPr>
          <w:rFonts w:eastAsia="Times New Roman" w:cs="Times New Roman"/>
          <w:szCs w:val="24"/>
        </w:rPr>
        <w:t>λογοθεραπείες</w:t>
      </w:r>
      <w:proofErr w:type="spellEnd"/>
      <w:r>
        <w:rPr>
          <w:rFonts w:eastAsia="Times New Roman" w:cs="Times New Roman"/>
          <w:szCs w:val="24"/>
        </w:rPr>
        <w:t xml:space="preserve">, </w:t>
      </w:r>
      <w:proofErr w:type="spellStart"/>
      <w:r>
        <w:rPr>
          <w:rFonts w:eastAsia="Times New Roman" w:cs="Times New Roman"/>
          <w:szCs w:val="24"/>
        </w:rPr>
        <w:t>εργοθεραπείες</w:t>
      </w:r>
      <w:proofErr w:type="spellEnd"/>
      <w:r>
        <w:rPr>
          <w:rFonts w:eastAsia="Times New Roman" w:cs="Times New Roman"/>
          <w:szCs w:val="24"/>
        </w:rPr>
        <w:t xml:space="preserve"> και ψυχοθεραπείες, η οποία </w:t>
      </w:r>
      <w:r>
        <w:rPr>
          <w:rFonts w:eastAsia="Times New Roman" w:cs="Times New Roman"/>
          <w:szCs w:val="24"/>
        </w:rPr>
        <w:t xml:space="preserve">πραγματοποιείται σύμφωνα με τον Ενιαίο Κανονισμό Παροχών Υγείας, ΕΚΠΥ, όπως ισχύει κάθε φορά και ορίζεται στο ποσό των 15 ευρώ. </w:t>
      </w:r>
    </w:p>
    <w:p w14:paraId="03E8E696"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Να σας εξηγήσω τι συνέβαινε: Είχαμε από παράλειψη εξαιρέσει -δεν είχε διατυπωθεί σωστά- την πρώτη δουλειά που κάνει ένας ψυχολό</w:t>
      </w:r>
      <w:r>
        <w:rPr>
          <w:rFonts w:eastAsia="Times New Roman" w:cs="Times New Roman"/>
          <w:szCs w:val="24"/>
        </w:rPr>
        <w:t>γος, τη διαγνωστική δουλειά με τα ψυχομετρικά τεστ και τα λοιπά από αυτή την αμοιβή, με αποτέλεσμα μια δουλειά που είναι επίσης πολύ σημαντική να αμείβεται με πολύ χαμηλότερο ποσό της τάξεως των 2,5 ευρώ. Οπότε, με αυτό το σημείο της τροπολογίας αποκαθιστο</w:t>
      </w:r>
      <w:r>
        <w:rPr>
          <w:rFonts w:eastAsia="Times New Roman" w:cs="Times New Roman"/>
          <w:szCs w:val="24"/>
        </w:rPr>
        <w:t xml:space="preserve">ύμε μια αυτονόητη –κατά τη γνώμη μου- διαδικασία. </w:t>
      </w:r>
    </w:p>
    <w:p w14:paraId="03E8E697"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E8E698"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Μαντά. </w:t>
      </w:r>
    </w:p>
    <w:p w14:paraId="03E8E699"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Ξανθός. </w:t>
      </w:r>
    </w:p>
    <w:p w14:paraId="03E8E69A"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μπορώ να έχω τον λόγο γ</w:t>
      </w:r>
      <w:r>
        <w:rPr>
          <w:rFonts w:eastAsia="Times New Roman" w:cs="Times New Roman"/>
          <w:szCs w:val="24"/>
        </w:rPr>
        <w:t xml:space="preserve">ια να κάνω κάποιες νομοτεχνικές βελτιώσεις; </w:t>
      </w:r>
    </w:p>
    <w:p w14:paraId="03E8E69B"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Ναι, κύριε Υπουργέ, έχετε τον λόγο για ένα λεπτό. </w:t>
      </w:r>
    </w:p>
    <w:p w14:paraId="03E8E69C"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μιλήσει ο κ. </w:t>
      </w:r>
      <w:proofErr w:type="spellStart"/>
      <w:r>
        <w:rPr>
          <w:rFonts w:eastAsia="Times New Roman" w:cs="Times New Roman"/>
          <w:szCs w:val="24"/>
        </w:rPr>
        <w:t>Πολάκης</w:t>
      </w:r>
      <w:proofErr w:type="spellEnd"/>
      <w:r>
        <w:rPr>
          <w:rFonts w:eastAsia="Times New Roman" w:cs="Times New Roman"/>
          <w:szCs w:val="24"/>
        </w:rPr>
        <w:t xml:space="preserve"> πρώτα για κάποιες νομοτεχνικές βελτιώσεις. </w:t>
      </w:r>
    </w:p>
    <w:p w14:paraId="03E8E69D"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Θα ήθελα να κά</w:t>
      </w:r>
      <w:r>
        <w:rPr>
          <w:rFonts w:eastAsia="Times New Roman" w:cs="Times New Roman"/>
          <w:szCs w:val="24"/>
        </w:rPr>
        <w:t xml:space="preserve">νω δύο νομοτεχνικές βελτιώσεις, πέρα από τις δύο νομοτεχνικές βελτιώσεις που ανέφερε ο Υπουργός κ. Ξανθός προηγουμένως. </w:t>
      </w:r>
    </w:p>
    <w:p w14:paraId="03E8E69E"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μία αφορά την περίπτωση β της παραγράφου 4 του άρθρου 10 στην τροπολογία με αριθμό 1594. Αντικαθίσταται η φράση «αποφάσεων πρόσληψης»</w:t>
      </w:r>
      <w:r>
        <w:rPr>
          <w:rFonts w:eastAsia="Times New Roman" w:cs="Times New Roman"/>
          <w:szCs w:val="24"/>
        </w:rPr>
        <w:t xml:space="preserve"> με τη φράση «πινάκων κατάταξης». </w:t>
      </w:r>
    </w:p>
    <w:p w14:paraId="03E8E69F"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δεύτερη είναι στην τροπολογία 1595, όπου υπάρχει μια αναδιατύπωση της πρώτης παραγράφου του άρθρου που αφορά την απόδοση των δαπανών από τον ΕΟΠΥΥ προς το ΕΚΑΒ για την κάλυψη των αερομεταφορών και των πλωτών διακομιδών </w:t>
      </w:r>
      <w:r>
        <w:rPr>
          <w:rFonts w:eastAsia="Times New Roman" w:cs="Times New Roman"/>
          <w:szCs w:val="24"/>
        </w:rPr>
        <w:t xml:space="preserve">των </w:t>
      </w:r>
      <w:proofErr w:type="spellStart"/>
      <w:r>
        <w:rPr>
          <w:rFonts w:eastAsia="Times New Roman" w:cs="Times New Roman"/>
          <w:szCs w:val="24"/>
        </w:rPr>
        <w:t>βαρέως</w:t>
      </w:r>
      <w:proofErr w:type="spellEnd"/>
      <w:r>
        <w:rPr>
          <w:rFonts w:eastAsia="Times New Roman" w:cs="Times New Roman"/>
          <w:szCs w:val="24"/>
        </w:rPr>
        <w:t xml:space="preserve"> πασχόντων ασθενών, που βαρύνει τον ΚΑΕ του ΕΟΠΥΥ, από τον οποίο θα γίνεται η απόδοση. Ουσιαστικά, αναδιατυπώνει λίγο την πρώτη παράγραφο με βάση τις παρατηρήσεις που έκανε το Γενικό Λογιστήριο του Κράτους. </w:t>
      </w:r>
    </w:p>
    <w:p w14:paraId="03E8E6A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w:t>
      </w:r>
      <w:r w:rsidRPr="004B2E64">
        <w:rPr>
          <w:rFonts w:eastAsia="Times New Roman" w:cs="Times New Roman"/>
          <w:szCs w:val="24"/>
        </w:rPr>
        <w:t>κ.</w:t>
      </w:r>
      <w:r>
        <w:rPr>
          <w:rFonts w:eastAsia="Times New Roman" w:cs="Times New Roman"/>
          <w:szCs w:val="24"/>
        </w:rPr>
        <w:t xml:space="preserve"> Ανδρέας</w:t>
      </w:r>
      <w:r>
        <w:rPr>
          <w:rFonts w:eastAsia="Times New Roman" w:cs="Times New Roman"/>
          <w:szCs w:val="24"/>
        </w:rPr>
        <w:t xml:space="preserve"> Ξανθός και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καταθέτουν</w:t>
      </w:r>
      <w:r w:rsidRPr="004B2E64">
        <w:rPr>
          <w:rFonts w:eastAsia="Times New Roman" w:cs="Times New Roman"/>
          <w:szCs w:val="24"/>
        </w:rPr>
        <w:t xml:space="preserve"> για τα Πρακτικά </w:t>
      </w:r>
      <w:r>
        <w:rPr>
          <w:rFonts w:eastAsia="Times New Roman" w:cs="Times New Roman"/>
          <w:szCs w:val="24"/>
        </w:rPr>
        <w:t>τις προαναφερθείσες νομοτεχνικές βελτιώσεις, οι οποίες έχουν ως εξής:</w:t>
      </w:r>
    </w:p>
    <w:p w14:paraId="03E8E6A1" w14:textId="77777777" w:rsidR="009D706A" w:rsidRDefault="009A1102">
      <w:pPr>
        <w:tabs>
          <w:tab w:val="left" w:pos="2738"/>
          <w:tab w:val="center" w:pos="4753"/>
          <w:tab w:val="left" w:pos="5723"/>
        </w:tabs>
        <w:spacing w:after="0" w:line="600" w:lineRule="auto"/>
        <w:ind w:firstLine="720"/>
        <w:jc w:val="center"/>
        <w:rPr>
          <w:rFonts w:eastAsia="Times New Roman" w:cs="Times New Roman"/>
          <w:color w:val="FF0000"/>
          <w:szCs w:val="24"/>
        </w:rPr>
      </w:pPr>
      <w:r w:rsidRPr="0096628E">
        <w:rPr>
          <w:rFonts w:eastAsia="Times New Roman" w:cs="Times New Roman"/>
          <w:color w:val="FF0000"/>
          <w:szCs w:val="24"/>
        </w:rPr>
        <w:t>(</w:t>
      </w:r>
      <w:r w:rsidRPr="0096628E">
        <w:rPr>
          <w:rFonts w:eastAsia="Times New Roman" w:cs="Times New Roman"/>
          <w:color w:val="FF0000"/>
          <w:szCs w:val="24"/>
        </w:rPr>
        <w:t>ΑΛΛΑΓΗ ΣΕΛΙΔΑΣ</w:t>
      </w:r>
      <w:r w:rsidRPr="0096628E">
        <w:rPr>
          <w:rFonts w:eastAsia="Times New Roman" w:cs="Times New Roman"/>
          <w:color w:val="FF0000"/>
          <w:szCs w:val="24"/>
        </w:rPr>
        <w:t>)</w:t>
      </w:r>
      <w:r w:rsidRPr="0096628E">
        <w:rPr>
          <w:rFonts w:eastAsia="Times New Roman" w:cs="Times New Roman"/>
          <w:color w:val="FF0000"/>
          <w:szCs w:val="24"/>
        </w:rPr>
        <w:t xml:space="preserve"> </w:t>
      </w:r>
    </w:p>
    <w:p w14:paraId="03E8E6A2" w14:textId="77777777" w:rsidR="009D706A" w:rsidRDefault="009A1102">
      <w:pPr>
        <w:tabs>
          <w:tab w:val="left" w:pos="2738"/>
          <w:tab w:val="center" w:pos="4753"/>
          <w:tab w:val="left" w:pos="5723"/>
        </w:tabs>
        <w:spacing w:after="0" w:line="600" w:lineRule="auto"/>
        <w:ind w:firstLine="720"/>
        <w:jc w:val="center"/>
        <w:rPr>
          <w:rFonts w:eastAsia="Times New Roman" w:cs="Times New Roman"/>
          <w:color w:val="FF0000"/>
          <w:szCs w:val="24"/>
        </w:rPr>
      </w:pPr>
      <w:r w:rsidRPr="0096628E">
        <w:rPr>
          <w:rFonts w:eastAsia="Times New Roman" w:cs="Times New Roman"/>
          <w:color w:val="FF0000"/>
          <w:szCs w:val="24"/>
        </w:rPr>
        <w:t>(Να μπουν οι σελίδες 57</w:t>
      </w:r>
      <w:r w:rsidRPr="0096628E">
        <w:rPr>
          <w:rFonts w:eastAsia="Times New Roman" w:cs="Times New Roman"/>
          <w:color w:val="FF0000"/>
          <w:szCs w:val="24"/>
        </w:rPr>
        <w:t>-</w:t>
      </w:r>
      <w:r w:rsidRPr="0096628E">
        <w:rPr>
          <w:rFonts w:eastAsia="Times New Roman" w:cs="Times New Roman"/>
          <w:color w:val="FF0000"/>
          <w:szCs w:val="24"/>
        </w:rPr>
        <w:t>58)</w:t>
      </w:r>
    </w:p>
    <w:p w14:paraId="03E8E6A3" w14:textId="77777777" w:rsidR="009D706A" w:rsidRPr="008C1602" w:rsidRDefault="009A1102">
      <w:pPr>
        <w:tabs>
          <w:tab w:val="left" w:pos="2738"/>
          <w:tab w:val="center" w:pos="4753"/>
          <w:tab w:val="left" w:pos="5723"/>
        </w:tabs>
        <w:spacing w:after="0" w:line="600" w:lineRule="auto"/>
        <w:ind w:firstLine="720"/>
        <w:jc w:val="center"/>
        <w:rPr>
          <w:rFonts w:eastAsia="Times New Roman" w:cs="Times New Roman"/>
          <w:color w:val="FF0000"/>
          <w:szCs w:val="24"/>
          <w:rPrChange w:id="37" w:author="Φλούδα Χριστίνα" w:date="2018-06-05T13:11:00Z">
            <w:rPr>
              <w:rFonts w:eastAsia="Times New Roman" w:cs="Times New Roman"/>
              <w:color w:val="FF0000"/>
              <w:szCs w:val="24"/>
              <w:lang w:val="en-US"/>
            </w:rPr>
          </w:rPrChange>
        </w:rPr>
      </w:pPr>
      <w:r w:rsidRPr="008C1602">
        <w:rPr>
          <w:rFonts w:eastAsia="Times New Roman" w:cs="Times New Roman"/>
          <w:color w:val="FF0000"/>
          <w:szCs w:val="24"/>
          <w:rPrChange w:id="38" w:author="Φλούδα Χριστίνα" w:date="2018-06-05T13:11:00Z">
            <w:rPr>
              <w:rFonts w:eastAsia="Times New Roman" w:cs="Times New Roman"/>
              <w:color w:val="FF0000"/>
              <w:szCs w:val="24"/>
              <w:lang w:val="en-US"/>
            </w:rPr>
          </w:rPrChange>
        </w:rPr>
        <w:t>(</w:t>
      </w:r>
      <w:r w:rsidRPr="0096628E">
        <w:rPr>
          <w:rFonts w:eastAsia="Times New Roman" w:cs="Times New Roman"/>
          <w:color w:val="FF0000"/>
          <w:szCs w:val="24"/>
        </w:rPr>
        <w:t>ΑΛΛΑΓΗ ΣΕΛΙΔΑΣ</w:t>
      </w:r>
      <w:r w:rsidRPr="008C1602">
        <w:rPr>
          <w:rFonts w:eastAsia="Times New Roman" w:cs="Times New Roman"/>
          <w:color w:val="FF0000"/>
          <w:szCs w:val="24"/>
          <w:rPrChange w:id="39" w:author="Φλούδα Χριστίνα" w:date="2018-06-05T13:11:00Z">
            <w:rPr>
              <w:rFonts w:eastAsia="Times New Roman" w:cs="Times New Roman"/>
              <w:color w:val="FF0000"/>
              <w:szCs w:val="24"/>
              <w:lang w:val="en-US"/>
            </w:rPr>
          </w:rPrChange>
        </w:rPr>
        <w:t>)</w:t>
      </w:r>
    </w:p>
    <w:p w14:paraId="03E8E6A4"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925C66">
        <w:rPr>
          <w:rFonts w:eastAsia="Times New Roman" w:cs="Times New Roman"/>
          <w:b/>
          <w:szCs w:val="24"/>
        </w:rPr>
        <w:t>:</w:t>
      </w:r>
      <w:r>
        <w:rPr>
          <w:rFonts w:eastAsia="Times New Roman" w:cs="Times New Roman"/>
          <w:szCs w:val="24"/>
        </w:rPr>
        <w:t xml:space="preserve"> Ευχαριστούμε, κύριε Υπουργέ. </w:t>
      </w:r>
    </w:p>
    <w:p w14:paraId="03E8E6A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Τον λόγο έχει ο κ. Ξανθός.</w:t>
      </w:r>
      <w:r w:rsidRPr="00946A20">
        <w:rPr>
          <w:rFonts w:eastAsia="Times New Roman" w:cs="Times New Roman"/>
          <w:szCs w:val="24"/>
        </w:rPr>
        <w:t xml:space="preserve"> </w:t>
      </w:r>
    </w:p>
    <w:p w14:paraId="03E8E6A6"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sidRPr="00925C66">
        <w:rPr>
          <w:rFonts w:eastAsia="Times New Roman" w:cs="Times New Roman"/>
          <w:b/>
          <w:szCs w:val="24"/>
        </w:rPr>
        <w:t>:</w:t>
      </w:r>
      <w:r>
        <w:rPr>
          <w:rFonts w:eastAsia="Times New Roman" w:cs="Times New Roman"/>
          <w:b/>
          <w:szCs w:val="24"/>
        </w:rPr>
        <w:t xml:space="preserve">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να αναπτύξω την τροπολογία με γενικό αριθμό 1593 και ειδικό 116. Είναι υπουργική τροπολογία, η οποία ρυθμίζει τη δυνατότητα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ημοσίου ή</w:t>
      </w:r>
      <w:r>
        <w:rPr>
          <w:rFonts w:eastAsia="Times New Roman" w:cs="Times New Roman"/>
          <w:szCs w:val="24"/>
        </w:rPr>
        <w:t xml:space="preserve">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να παραχωρούν τα ακίνητά τους, των οποίων έχουν την πλήρη κυριότητα, για την εκπλήρωση των υποχρεώσεων της λειτουργίας του </w:t>
      </w:r>
      <w:r>
        <w:rPr>
          <w:rFonts w:eastAsia="Times New Roman" w:cs="Times New Roman"/>
          <w:szCs w:val="24"/>
        </w:rPr>
        <w:t>γ</w:t>
      </w:r>
      <w:r>
        <w:rPr>
          <w:rFonts w:eastAsia="Times New Roman" w:cs="Times New Roman"/>
          <w:szCs w:val="24"/>
        </w:rPr>
        <w:t xml:space="preserve">ραφείου του Παγκόσμιου Οργανισμού Υγείας στην Ελλάδα. </w:t>
      </w:r>
    </w:p>
    <w:p w14:paraId="03E8E6A7"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sidRPr="00551EC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Υπουργέ, να αναφέρετε και ποιες βουλευτικές τροπολογίες κάνετε δεκτές. </w:t>
      </w:r>
    </w:p>
    <w:p w14:paraId="03E8E6A8"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sidRPr="00551EC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Βεβαίως. Και οι δύο βουλευτικές τροπολογίες γίνονται αποδεκτές. Νομίζω ότι έχουν παρουσιαστεί αναλυτικά. </w:t>
      </w:r>
    </w:p>
    <w:p w14:paraId="03E8E6A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αυτό καθ’ αυτό το περιεχόμενο της </w:t>
      </w:r>
      <w:r>
        <w:rPr>
          <w:rFonts w:eastAsia="Times New Roman" w:cs="Times New Roman"/>
          <w:szCs w:val="24"/>
        </w:rPr>
        <w:t>σ</w:t>
      </w:r>
      <w:r>
        <w:rPr>
          <w:rFonts w:eastAsia="Times New Roman" w:cs="Times New Roman"/>
          <w:szCs w:val="24"/>
        </w:rPr>
        <w:t xml:space="preserve">ύμβασης: Εξηγήσαμε και χθες στην </w:t>
      </w:r>
      <w:r>
        <w:rPr>
          <w:rFonts w:eastAsia="Times New Roman" w:cs="Times New Roman"/>
          <w:szCs w:val="24"/>
        </w:rPr>
        <w:t>ε</w:t>
      </w:r>
      <w:r>
        <w:rPr>
          <w:rFonts w:eastAsia="Times New Roman" w:cs="Times New Roman"/>
          <w:szCs w:val="24"/>
        </w:rPr>
        <w:t xml:space="preserve">πιτροπή, ότι αυτό το οποίο γίνεται, είναι στην ουσία μία αναθεώρηση και μία </w:t>
      </w:r>
      <w:proofErr w:type="spellStart"/>
      <w:r>
        <w:rPr>
          <w:rFonts w:eastAsia="Times New Roman" w:cs="Times New Roman"/>
          <w:szCs w:val="24"/>
        </w:rPr>
        <w:t>επικαιροποίηση</w:t>
      </w:r>
      <w:proofErr w:type="spellEnd"/>
      <w:r>
        <w:rPr>
          <w:rFonts w:eastAsia="Times New Roman" w:cs="Times New Roman"/>
          <w:szCs w:val="24"/>
        </w:rPr>
        <w:t xml:space="preserve"> μιας παλιάς σύμβασης, που είχε υπογραφεί το 2008 και είχε κυρωθεί τρία χρόνια μ</w:t>
      </w:r>
      <w:r>
        <w:rPr>
          <w:rFonts w:eastAsia="Times New Roman" w:cs="Times New Roman"/>
          <w:szCs w:val="24"/>
        </w:rPr>
        <w:t>ετά με τον ν.3933/2011.</w:t>
      </w:r>
    </w:p>
    <w:p w14:paraId="03E8E6A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Θεωρούμε πολύ σημαντικό βήμα αναβάθμισης της σχέσης της χώρας μας με τον Παγκόσμιο Οργανισμό Υγείας τη δημιουργία ενός τοπικού γραφείου του ΠΟΥ στην Ελλάδα. Επειδή, όμως, όπως έχετε δει στη </w:t>
      </w:r>
      <w:r>
        <w:rPr>
          <w:rFonts w:eastAsia="Times New Roman" w:cs="Times New Roman"/>
          <w:szCs w:val="24"/>
        </w:rPr>
        <w:t>σ</w:t>
      </w:r>
      <w:r>
        <w:rPr>
          <w:rFonts w:eastAsia="Times New Roman" w:cs="Times New Roman"/>
          <w:szCs w:val="24"/>
        </w:rPr>
        <w:t xml:space="preserve">ύμβαση, το γραφείο αυτό έχει έναν </w:t>
      </w:r>
      <w:proofErr w:type="spellStart"/>
      <w:r>
        <w:rPr>
          <w:rFonts w:eastAsia="Times New Roman" w:cs="Times New Roman"/>
          <w:szCs w:val="24"/>
        </w:rPr>
        <w:t>υπερτοπ</w:t>
      </w:r>
      <w:r>
        <w:rPr>
          <w:rFonts w:eastAsia="Times New Roman" w:cs="Times New Roman"/>
          <w:szCs w:val="24"/>
        </w:rPr>
        <w:t>ικό</w:t>
      </w:r>
      <w:proofErr w:type="spellEnd"/>
      <w:r>
        <w:rPr>
          <w:rFonts w:eastAsia="Times New Roman" w:cs="Times New Roman"/>
          <w:szCs w:val="24"/>
        </w:rPr>
        <w:t xml:space="preserve"> ρόλο</w:t>
      </w:r>
      <w:r>
        <w:rPr>
          <w:rFonts w:eastAsia="Times New Roman" w:cs="Times New Roman"/>
          <w:szCs w:val="24"/>
        </w:rPr>
        <w:t>,</w:t>
      </w:r>
      <w:r>
        <w:rPr>
          <w:rFonts w:eastAsia="Times New Roman" w:cs="Times New Roman"/>
          <w:szCs w:val="24"/>
        </w:rPr>
        <w:t xml:space="preserve"> που ξεπερνάει τα εθνικά σύνορα και γίνεται ρητή αναφορά ότι μπορεί να υποστηρίζει δράσεις περιφερειακής εμβέλειας, νομίζω ότι είναι και μια σημαντική αναβάθμιση του διεθνούς ρόλου της χώρας.</w:t>
      </w:r>
    </w:p>
    <w:p w14:paraId="03E8E6A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Άρα, έχουμε τη λειτουργία ενός γραφείου</w:t>
      </w:r>
      <w:r>
        <w:rPr>
          <w:rFonts w:eastAsia="Times New Roman" w:cs="Times New Roman"/>
          <w:szCs w:val="24"/>
        </w:rPr>
        <w:t>,</w:t>
      </w:r>
      <w:r>
        <w:rPr>
          <w:rFonts w:eastAsia="Times New Roman" w:cs="Times New Roman"/>
          <w:szCs w:val="24"/>
        </w:rPr>
        <w:t xml:space="preserve"> που έρχεται να</w:t>
      </w:r>
      <w:r>
        <w:rPr>
          <w:rFonts w:eastAsia="Times New Roman" w:cs="Times New Roman"/>
          <w:szCs w:val="24"/>
        </w:rPr>
        <w:t xml:space="preserve"> στηρίξει μία τεχνική και επιστημονική συνεργασία, που είναι ήδη σε εξέλιξη και στηρίζει πολύ κρίσιμες μεταρρυθμίσεις που γίνονται αυτή την περίοδο στο σύστημα </w:t>
      </w:r>
      <w:r>
        <w:rPr>
          <w:rFonts w:eastAsia="Times New Roman" w:cs="Times New Roman"/>
          <w:szCs w:val="24"/>
        </w:rPr>
        <w:t>υ</w:t>
      </w:r>
      <w:r>
        <w:rPr>
          <w:rFonts w:eastAsia="Times New Roman" w:cs="Times New Roman"/>
          <w:szCs w:val="24"/>
        </w:rPr>
        <w:t xml:space="preserve">γείας. </w:t>
      </w:r>
    </w:p>
    <w:p w14:paraId="03E8E6A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Ο συνάδελφος κ. Δελής ρώτησε ποιο είναι το περιεχόμενο. Την απάντηση τη δώσαμε και εχθέ</w:t>
      </w:r>
      <w:r>
        <w:rPr>
          <w:rFonts w:eastAsia="Times New Roman" w:cs="Times New Roman"/>
          <w:szCs w:val="24"/>
        </w:rPr>
        <w:t>ς, τη δίνουμε καθημερινά και τη δίνει από ιδρύσεώς του και ο Παγκόσμιος Οργανισμός Υγείας. Το περιεχόμενο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γεία για όλους». Είναι ένα </w:t>
      </w:r>
      <w:proofErr w:type="spellStart"/>
      <w:r>
        <w:rPr>
          <w:rFonts w:eastAsia="Times New Roman" w:cs="Times New Roman"/>
          <w:szCs w:val="24"/>
        </w:rPr>
        <w:t>πρόταγμα</w:t>
      </w:r>
      <w:proofErr w:type="spellEnd"/>
      <w:r>
        <w:rPr>
          <w:rFonts w:eastAsia="Times New Roman" w:cs="Times New Roman"/>
          <w:szCs w:val="24"/>
        </w:rPr>
        <w:t xml:space="preserve"> ισότητας, άρσης ανισοτήτων και καθολικής κάλυψης των αναγκών υγείας του πληθυσμού. </w:t>
      </w:r>
    </w:p>
    <w:p w14:paraId="03E8E6A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Αυτό είναι ένα προοδε</w:t>
      </w:r>
      <w:r>
        <w:rPr>
          <w:rFonts w:eastAsia="Times New Roman" w:cs="Times New Roman"/>
          <w:szCs w:val="24"/>
        </w:rPr>
        <w:t xml:space="preserve">υτικό </w:t>
      </w:r>
      <w:proofErr w:type="spellStart"/>
      <w:r>
        <w:rPr>
          <w:rFonts w:eastAsia="Times New Roman" w:cs="Times New Roman"/>
          <w:szCs w:val="24"/>
        </w:rPr>
        <w:t>πρόταγμα</w:t>
      </w:r>
      <w:proofErr w:type="spellEnd"/>
      <w:r>
        <w:rPr>
          <w:rFonts w:eastAsia="Times New Roman" w:cs="Times New Roman"/>
          <w:szCs w:val="24"/>
        </w:rPr>
        <w:t xml:space="preserve"> και θεωρώ ότι πραγματικά είναι προβληματικό να επικαλούνται συνάδελφοι το ότι διαφωνούν επί του περιεχομένου και επί του οράματος.</w:t>
      </w:r>
    </w:p>
    <w:p w14:paraId="03E8E6A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Η συνεργασία με τον Παγκόσμιο Οργανισμό Υγείας γίνεται ακριβώς σε αυτή τη βάση. Το πρόγραμμα που είναι σε εξέλ</w:t>
      </w:r>
      <w:r>
        <w:rPr>
          <w:rFonts w:eastAsia="Times New Roman" w:cs="Times New Roman"/>
          <w:szCs w:val="24"/>
        </w:rPr>
        <w:t xml:space="preserve">ιξη αυτή την περίοδο είναι το λεγόμενο </w:t>
      </w:r>
      <w:r>
        <w:rPr>
          <w:rFonts w:eastAsia="Times New Roman" w:cs="Times New Roman"/>
          <w:szCs w:val="24"/>
        </w:rPr>
        <w:lastRenderedPageBreak/>
        <w:t>«</w:t>
      </w:r>
      <w:r>
        <w:rPr>
          <w:rFonts w:eastAsia="Times New Roman" w:cs="Times New Roman"/>
          <w:szCs w:val="24"/>
          <w:lang w:val="en-US"/>
        </w:rPr>
        <w:t>SCOOP</w:t>
      </w:r>
      <w:r w:rsidRPr="00946A20">
        <w:rPr>
          <w:rFonts w:eastAsia="Times New Roman" w:cs="Times New Roman"/>
          <w:szCs w:val="24"/>
        </w:rPr>
        <w:t xml:space="preserve"> 1</w:t>
      </w:r>
      <w:r>
        <w:rPr>
          <w:rFonts w:eastAsia="Times New Roman" w:cs="Times New Roman"/>
          <w:szCs w:val="24"/>
        </w:rPr>
        <w:t xml:space="preserve"> και 2» διάρκειας τριάντα ενός μηνών, στο οποίο στηρίζονται κρίσιμες μεταρρυθμίσεις, που έχουν ως στόχο την ενδυνάμωση του συστήματος </w:t>
      </w:r>
      <w:r>
        <w:rPr>
          <w:rFonts w:eastAsia="Times New Roman" w:cs="Times New Roman"/>
          <w:szCs w:val="24"/>
        </w:rPr>
        <w:t>υ</w:t>
      </w:r>
      <w:r>
        <w:rPr>
          <w:rFonts w:eastAsia="Times New Roman" w:cs="Times New Roman"/>
          <w:szCs w:val="24"/>
        </w:rPr>
        <w:t>γείας της χώρας για να αντιμετωπίσει το θέμα της καθολικής κάλυψης.</w:t>
      </w:r>
    </w:p>
    <w:p w14:paraId="03E8E6A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επιτρέψτε μου να πω, αγαπητοί συνάδελφοι, ότι δεν υπάρχει φλυαρία για την καθολική κάλυψη. Υπάρχει πράξη σε αυτή τη χώρα. Δύο εκατομμύρια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ανασφάλιστοι πολίτες σήμερα -επειδή ακριβώς υπάρχει ισχυρή πολιτική βούληση, επειδή υπάρχει η</w:t>
      </w:r>
      <w:r>
        <w:rPr>
          <w:rFonts w:eastAsia="Times New Roman" w:cs="Times New Roman"/>
          <w:szCs w:val="24"/>
        </w:rPr>
        <w:t xml:space="preserve"> πρόνοια και η θεσμική πρόβλεψη- έχουν πρόσβαση στην ιατροφαρμακευτική περίθαλψη, δωρεάν και ισότιμα, όπως και οι υπόλοιποι ασφαλισμένοι. </w:t>
      </w:r>
    </w:p>
    <w:p w14:paraId="03E8E6B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Αυτή είναι πολύ σημαντική αλλαγή. Έχει μεταβάλλει ριζικά την καθημερινότητα εκατοντάδων χιλιάδων ανθρώπων, οι οποίοι </w:t>
      </w:r>
      <w:r>
        <w:rPr>
          <w:rFonts w:eastAsia="Times New Roman" w:cs="Times New Roman"/>
          <w:szCs w:val="24"/>
        </w:rPr>
        <w:t xml:space="preserve">σήμερα μπορούν με αξιοπρέπεια, με το ΑΜΚΑ τους, να απευθύνονται στις δημόσιες τομές, να </w:t>
      </w:r>
      <w:proofErr w:type="spellStart"/>
      <w:r>
        <w:rPr>
          <w:rFonts w:eastAsia="Times New Roman" w:cs="Times New Roman"/>
          <w:szCs w:val="24"/>
        </w:rPr>
        <w:t>συνταγογραφούν</w:t>
      </w:r>
      <w:proofErr w:type="spellEnd"/>
      <w:r>
        <w:rPr>
          <w:rFonts w:eastAsia="Times New Roman" w:cs="Times New Roman"/>
          <w:szCs w:val="24"/>
        </w:rPr>
        <w:t xml:space="preserve"> τα φάρμακά τους, να κάνουν τις εξετάσεις τους, να νοσηλεύονται χωρίς το άγχος του αποκλεισμού και των εμποδίων πρόσβασης.</w:t>
      </w:r>
    </w:p>
    <w:p w14:paraId="03E8E6B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Αυτόν τον στόχο υπηρετούν οι με</w:t>
      </w:r>
      <w:r>
        <w:rPr>
          <w:rFonts w:eastAsia="Times New Roman" w:cs="Times New Roman"/>
          <w:szCs w:val="24"/>
        </w:rPr>
        <w:t>ταρρυθμίσεις τις οποίες προωθούμε αυτήν την περίοδο, με κορυφαία τη μεταρρύθμιση στην πρωτοβάθμια φροντίδα, που ακριβώς και από τον ΠΟΥ θεωρείται ότι είναι ένα κλειδί για την καθολική πρόσβαση σε ισότιμη και αποτελεσματική φροντίδα υγείας.</w:t>
      </w:r>
    </w:p>
    <w:p w14:paraId="03E8E6B2"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Είναι σημαντικό,</w:t>
      </w:r>
      <w:r>
        <w:rPr>
          <w:rFonts w:eastAsia="Times New Roman" w:cs="Times New Roman"/>
          <w:szCs w:val="24"/>
        </w:rPr>
        <w:t xml:space="preserve"> επίσης, ότι διευρύνεται θεματικά η λειτουργία του γραφείου του ΠΟΥ. Ενώ, δηλαδή, στην αρχή το περιεχόμενο της </w:t>
      </w:r>
      <w:r>
        <w:rPr>
          <w:rFonts w:eastAsia="Times New Roman" w:cs="Times New Roman"/>
          <w:szCs w:val="24"/>
        </w:rPr>
        <w:t>σ</w:t>
      </w:r>
      <w:r>
        <w:rPr>
          <w:rFonts w:eastAsia="Times New Roman" w:cs="Times New Roman"/>
          <w:szCs w:val="24"/>
        </w:rPr>
        <w:t xml:space="preserve">υμφωνίας περιοριζόταν μόνο στα μη μεταδιδόμενα νοσήματα, τώρα υπάρχει μια ευρύτερη προσέγγιση, που αφορά όλες τις πτυχές της πολιτικής για την </w:t>
      </w:r>
      <w:r>
        <w:rPr>
          <w:rFonts w:eastAsia="Times New Roman" w:cs="Times New Roman"/>
          <w:szCs w:val="24"/>
        </w:rPr>
        <w:t>υ</w:t>
      </w:r>
      <w:r>
        <w:rPr>
          <w:rFonts w:eastAsia="Times New Roman" w:cs="Times New Roman"/>
          <w:szCs w:val="24"/>
        </w:rPr>
        <w:t>γεία. Νομίζω ότι αυτό είναι επίσης μια σημαντική αλλαγή.</w:t>
      </w:r>
    </w:p>
    <w:p w14:paraId="03E8E6B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Βεβαίως, πολύ σημαντική αλλαγή είναι ότι άρθηκαν οι δημοσιονομικές επιβαρύνσεις που προβλέπονταν την προηγούμενη περίοδο. Αυτά τα 2 εκατομμύρια ευρώ ως ετήσια εισφορά, η οποία, μάλιστα, ανά διετία θα</w:t>
      </w:r>
      <w:r>
        <w:rPr>
          <w:rFonts w:eastAsia="Times New Roman" w:cs="Times New Roman"/>
          <w:szCs w:val="24"/>
        </w:rPr>
        <w:t xml:space="preserve"> αναπροσαρμοζόταν προς τα πάνω, νομίζω ότι είναι μια πολύ σημαντική εξέλιξη, που παίρνει υπόψιν της τα πραγματικά δημοσιονομικά δεδομένα της χώρας. </w:t>
      </w:r>
    </w:p>
    <w:p w14:paraId="03E8E6B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αυτό ακριβώς έγινε αντιληπτό από την πλευρά του Παγκόσμιου Οργανισμού Υγείας και συναίνεσε σε μί</w:t>
      </w:r>
      <w:r>
        <w:rPr>
          <w:rFonts w:eastAsia="Times New Roman" w:cs="Times New Roman"/>
          <w:szCs w:val="24"/>
        </w:rPr>
        <w:t>α λειτουργία όπου απλώς εμείς θα επιβαρυνόμαστε το καθημερινό λειτουργικό κόστος. Όμως, επειδή ακριβώς θα γίνει και παραχώρηση ακινήτων, τα οποία είναι στην ιδιοκτησία εποπτευόμενων φορέων του Υπουργείου, θα είναι πολύ μικρό το τίμημα και το κόστος αυτής τ</w:t>
      </w:r>
      <w:r>
        <w:rPr>
          <w:rFonts w:eastAsia="Times New Roman" w:cs="Times New Roman"/>
          <w:szCs w:val="24"/>
        </w:rPr>
        <w:t>ης υποστήριξης.</w:t>
      </w:r>
    </w:p>
    <w:p w14:paraId="03E8E6B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να πω ότι πραγματικά δεν μπορώ να αντιληφθώ τις ενστάσεις της Ένωσης Κεντρώων, που επικαλείται ακόμα -μετά από αυτές τις εξελίξεις και τις αλλαγές- απροσδιόριστο και δυσβάσταχτο, ενδεχομένως, κόστος από αυτήν τη συμφωνία. </w:t>
      </w:r>
    </w:p>
    <w:p w14:paraId="03E8E6B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εωρώ, λοιπόν, ότι είναι ένα βήμα πολύ σημαντικό. </w:t>
      </w:r>
    </w:p>
    <w:p w14:paraId="03E8E6B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Ήδη έχουμε αρκετούς άξονες συνεργασίας. Έχουμε την πρωτοβάθμια φροντίδα, την ανάπτυξη του περιεχομένου στη συνεχιζόμενη εκπαίδευση στην οικογενειακή ιατρική. Υπάρχει ένα πιλοτικό πρόγραμμα ολοκληρωμένης υγε</w:t>
      </w:r>
      <w:r>
        <w:rPr>
          <w:rFonts w:eastAsia="Times New Roman" w:cs="Times New Roman"/>
          <w:szCs w:val="24"/>
        </w:rPr>
        <w:t xml:space="preserve">ιονομικής </w:t>
      </w:r>
      <w:r w:rsidRPr="00CE69DD">
        <w:rPr>
          <w:rFonts w:eastAsia="Times New Roman" w:cs="Times New Roman"/>
          <w:szCs w:val="24"/>
        </w:rPr>
        <w:t>και κοινοτικής</w:t>
      </w:r>
      <w:r>
        <w:rPr>
          <w:rFonts w:eastAsia="Times New Roman" w:cs="Times New Roman"/>
          <w:szCs w:val="24"/>
        </w:rPr>
        <w:t xml:space="preserve"> φροντίδας, το οποίο, με την εποπτεία του ΠΟΥ, λειτουργεί ήδη πιλοτικά στα Γιάννενα. </w:t>
      </w:r>
      <w:r>
        <w:rPr>
          <w:rFonts w:eastAsia="Times New Roman" w:cs="Times New Roman"/>
          <w:szCs w:val="24"/>
        </w:rPr>
        <w:lastRenderedPageBreak/>
        <w:t>Υπάρχουν θεραπευτικά πρωτόκολλα, τα οποία εκπονούνται, ειδικά για την πρωτοβάθμια φροντίδα, με την τεχνική υποστήριξη του ΠΟΥ. Υπάρχει το Εθνικό Σχ</w:t>
      </w:r>
      <w:r>
        <w:rPr>
          <w:rFonts w:eastAsia="Times New Roman" w:cs="Times New Roman"/>
          <w:szCs w:val="24"/>
        </w:rPr>
        <w:t xml:space="preserve">έδιο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υ</w:t>
      </w:r>
      <w:r>
        <w:rPr>
          <w:rFonts w:eastAsia="Times New Roman" w:cs="Times New Roman"/>
          <w:szCs w:val="24"/>
        </w:rPr>
        <w:t xml:space="preserve">γεία, για την αναδιοργάνωση των υπηρεσιών δημόσιας υγείας. Έγινε σχετική ημερίδα γι’ αυτό με τη συνεργασία του ΠΟΥ και του Υπουργείου Υγείας. Επίσης, έχει </w:t>
      </w:r>
      <w:r>
        <w:rPr>
          <w:rFonts w:eastAsia="Times New Roman" w:cs="Times New Roman"/>
          <w:szCs w:val="24"/>
        </w:rPr>
        <w:t xml:space="preserve">γίνει μια αντίστοιχη ημερίδα με την παρουσία πολλών εμπειρογνωμόνων από την Ευρώπη και για τη μεταρρύθμιση στην πρωτοβάθμια φροντίδα υγείας. </w:t>
      </w:r>
    </w:p>
    <w:p w14:paraId="03E8E6B8"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 θέμα το πολιτικό για τη δημόσια υγεία απαντάει στην κριτική που ήρθε από την πλευρά του ΚΚΕ, ότι γίνεται προσέγ</w:t>
      </w:r>
      <w:r>
        <w:rPr>
          <w:rFonts w:eastAsia="Times New Roman" w:cs="Times New Roman"/>
          <w:szCs w:val="24"/>
        </w:rPr>
        <w:t xml:space="preserve">γιση της υγείας ως ατομικής υπόθεσης. Ίσα ίσα. Η λογική της δημόσιας υγείας είναι ότι ακριβώς χρειάζεται </w:t>
      </w:r>
      <w:proofErr w:type="spellStart"/>
      <w:r>
        <w:rPr>
          <w:rFonts w:eastAsia="Times New Roman" w:cs="Times New Roman"/>
          <w:szCs w:val="24"/>
        </w:rPr>
        <w:t>στοχευμένη</w:t>
      </w:r>
      <w:proofErr w:type="spellEnd"/>
      <w:r>
        <w:rPr>
          <w:rFonts w:eastAsia="Times New Roman" w:cs="Times New Roman"/>
          <w:szCs w:val="24"/>
        </w:rPr>
        <w:t xml:space="preserve"> παρέμβαση, με τη μέριμνα της πολιτείας, στους κοινωνικούς προσδιοριστές της αρρώστιας, που είναι </w:t>
      </w:r>
      <w:proofErr w:type="spellStart"/>
      <w:r>
        <w:rPr>
          <w:rFonts w:eastAsia="Times New Roman" w:cs="Times New Roman"/>
          <w:szCs w:val="24"/>
        </w:rPr>
        <w:t>πολυεπίπεδοι</w:t>
      </w:r>
      <w:proofErr w:type="spellEnd"/>
      <w:r>
        <w:rPr>
          <w:rFonts w:eastAsia="Times New Roman" w:cs="Times New Roman"/>
          <w:szCs w:val="24"/>
        </w:rPr>
        <w:t>, και πως προφανώς αυτό δεν μπο</w:t>
      </w:r>
      <w:r>
        <w:rPr>
          <w:rFonts w:eastAsia="Times New Roman" w:cs="Times New Roman"/>
          <w:szCs w:val="24"/>
        </w:rPr>
        <w:t>ρεί να είναι μόνο ζήτημα ατομικής προστασίας, αλλά χρειάζεται συνολική και συλλογική προστασία της δημόσιας υγείας και άρα και της ατομικής υγείας των ανθρώπων.</w:t>
      </w:r>
    </w:p>
    <w:p w14:paraId="03E8E6B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σημαντική προτεραιότητα είναι η υποστήριξη των μεταρρυθμίσεων στον χώρο του φαρμάκου. Ο </w:t>
      </w:r>
      <w:r>
        <w:rPr>
          <w:rFonts w:eastAsia="Times New Roman" w:cs="Times New Roman"/>
          <w:szCs w:val="24"/>
        </w:rPr>
        <w:t xml:space="preserve">Οργανισμός </w:t>
      </w:r>
      <w:r>
        <w:rPr>
          <w:rFonts w:eastAsia="Times New Roman" w:cs="Times New Roman"/>
          <w:szCs w:val="24"/>
          <w:lang w:val="en-US"/>
        </w:rPr>
        <w:t>HTA</w:t>
      </w:r>
      <w:r w:rsidRPr="00A60BB2">
        <w:rPr>
          <w:rFonts w:eastAsia="Times New Roman" w:cs="Times New Roman"/>
          <w:szCs w:val="24"/>
        </w:rPr>
        <w:t xml:space="preserve"> </w:t>
      </w:r>
      <w:r>
        <w:rPr>
          <w:rFonts w:eastAsia="Times New Roman" w:cs="Times New Roman"/>
          <w:szCs w:val="24"/>
        </w:rPr>
        <w:t>που ετοιμάζουμε, τα επιστημονικά κριτήρια με τα οποία θα αξιολογεί η Επιτροπή Αξιολόγησης της Φαρμακευτικής Καινοτομίας, που τώρα συγκροτείται, η σύνδεσή της με την Επιτροπή Διαπραγμάτευσης, όλα αυτά έχουν γίνει με την τεχνική υποστήριξη του</w:t>
      </w:r>
      <w:r>
        <w:rPr>
          <w:rFonts w:eastAsia="Times New Roman" w:cs="Times New Roman"/>
          <w:szCs w:val="24"/>
        </w:rPr>
        <w:t xml:space="preserve"> ΠΟΥ. Υπάρχουν </w:t>
      </w:r>
      <w:r>
        <w:rPr>
          <w:rFonts w:eastAsia="Times New Roman" w:cs="Times New Roman"/>
          <w:szCs w:val="24"/>
          <w:lang w:val="en-US"/>
        </w:rPr>
        <w:t>reports</w:t>
      </w:r>
      <w:r>
        <w:rPr>
          <w:rFonts w:eastAsia="Times New Roman" w:cs="Times New Roman"/>
          <w:szCs w:val="24"/>
        </w:rPr>
        <w:t xml:space="preserve">, αναφορές και μελέτες για τις άτυπες πληρωμές και τις καταστροφικές ίδιες δαπάνες, τις </w:t>
      </w:r>
      <w:r>
        <w:rPr>
          <w:rFonts w:eastAsia="Times New Roman" w:cs="Times New Roman"/>
          <w:szCs w:val="24"/>
          <w:lang w:val="en-US"/>
        </w:rPr>
        <w:t>out</w:t>
      </w:r>
      <w:r w:rsidRPr="00A60BB2">
        <w:rPr>
          <w:rFonts w:eastAsia="Times New Roman" w:cs="Times New Roman"/>
          <w:szCs w:val="24"/>
        </w:rPr>
        <w:t xml:space="preserve"> </w:t>
      </w:r>
      <w:r>
        <w:rPr>
          <w:rFonts w:eastAsia="Times New Roman" w:cs="Times New Roman"/>
          <w:szCs w:val="24"/>
          <w:lang w:val="en-US"/>
        </w:rPr>
        <w:t>of</w:t>
      </w:r>
      <w:r w:rsidRPr="00A60BB2">
        <w:rPr>
          <w:rFonts w:eastAsia="Times New Roman" w:cs="Times New Roman"/>
          <w:szCs w:val="24"/>
        </w:rPr>
        <w:t xml:space="preserve"> </w:t>
      </w:r>
      <w:r>
        <w:rPr>
          <w:rFonts w:eastAsia="Times New Roman" w:cs="Times New Roman"/>
          <w:szCs w:val="24"/>
          <w:lang w:val="en-US"/>
        </w:rPr>
        <w:t>pocket</w:t>
      </w:r>
      <w:r>
        <w:rPr>
          <w:rFonts w:eastAsia="Times New Roman" w:cs="Times New Roman"/>
          <w:szCs w:val="24"/>
        </w:rPr>
        <w:t xml:space="preserve"> πληρωμές, των πολιτών στη χώρα μας, που έχουν αυξηθεί πάρα πολύ στην περίοδο της κρίσης, για την αναβάθμιση της επείγουσας ιατρικής </w:t>
      </w:r>
      <w:r>
        <w:rPr>
          <w:rFonts w:eastAsia="Times New Roman" w:cs="Times New Roman"/>
          <w:szCs w:val="24"/>
        </w:rPr>
        <w:t>και την αναδιοργάνωση των ΤΕΠ, για τη διαχείριση του ανθρώπινου δυναμικού του συστήματος και τις προκλήσεις της κάλυψης των αναγκών στις δημόσιες μονάδες.</w:t>
      </w:r>
    </w:p>
    <w:p w14:paraId="03E8E6BA"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Υπάρχει μια διαδικασία αξιολόγησης των μεταρρυθμίσεων και των αλλαγών που έχουν γίνει την τελευταία π</w:t>
      </w:r>
      <w:r>
        <w:rPr>
          <w:rFonts w:eastAsia="Times New Roman" w:cs="Times New Roman"/>
          <w:szCs w:val="24"/>
        </w:rPr>
        <w:t>ενταετία στη χώρα. Θα έχουμε ένα πολύ καλό</w:t>
      </w:r>
      <w:r w:rsidRPr="005B3567">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μέσα στο καλοκαίρι, που θα μας βοηθήσει πραγματικά όλους μας να κάνουμε μια σοβαρή </w:t>
      </w:r>
      <w:r>
        <w:rPr>
          <w:rFonts w:eastAsia="Times New Roman" w:cs="Times New Roman"/>
          <w:szCs w:val="24"/>
        </w:rPr>
        <w:lastRenderedPageBreak/>
        <w:t xml:space="preserve">αποτίμηση των παρεμβάσεων που έγιναν την </w:t>
      </w:r>
      <w:proofErr w:type="spellStart"/>
      <w:r>
        <w:rPr>
          <w:rFonts w:eastAsia="Times New Roman" w:cs="Times New Roman"/>
          <w:szCs w:val="24"/>
        </w:rPr>
        <w:t>μνημονιακή</w:t>
      </w:r>
      <w:proofErr w:type="spellEnd"/>
      <w:r>
        <w:rPr>
          <w:rFonts w:eastAsia="Times New Roman" w:cs="Times New Roman"/>
          <w:szCs w:val="24"/>
        </w:rPr>
        <w:t xml:space="preserve"> περίοδο, να δούμε τις στρεβλώσεις και τις παρενέργειες που δημιούργησαν</w:t>
      </w:r>
      <w:r>
        <w:rPr>
          <w:rFonts w:eastAsia="Times New Roman" w:cs="Times New Roman"/>
          <w:szCs w:val="24"/>
        </w:rPr>
        <w:t xml:space="preserve"> και, άρα, να πάρουμε τα κατάλληλα μέτρα. </w:t>
      </w:r>
    </w:p>
    <w:p w14:paraId="03E8E6BB"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Νομίζω, λοιπόν, ότι αυτή η συνεργασία υπηρετεί αυτό το κεντρικό πολιτικό σχέδιο της Κυβέρνησης που μιλά για καθολική κάλυψη μέσα από την ενίσχυση του δημόσιου συστήματος υγείας και την αναδιοργάνωσή του με επίκεντ</w:t>
      </w:r>
      <w:r>
        <w:rPr>
          <w:rFonts w:eastAsia="Times New Roman" w:cs="Times New Roman"/>
          <w:szCs w:val="24"/>
        </w:rPr>
        <w:t xml:space="preserve">ρο την πρωτοβάθμια φροντίδα, με μια προσέγγιση ανθρωποκεντρική, με σεβασμό στα δικαιώματα των ασθενών, με διαφάνεια, με μηχανισμούς ελέγχου και μηχανισμούς αξιολόγησης της ποιότητας. </w:t>
      </w:r>
    </w:p>
    <w:p w14:paraId="03E8E6BC"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το νέο </w:t>
      </w:r>
      <w:proofErr w:type="spellStart"/>
      <w:r>
        <w:rPr>
          <w:rFonts w:eastAsia="Times New Roman" w:cs="Times New Roman"/>
          <w:szCs w:val="24"/>
        </w:rPr>
        <w:t>πρόταγμα</w:t>
      </w:r>
      <w:proofErr w:type="spellEnd"/>
      <w:r>
        <w:rPr>
          <w:rFonts w:eastAsia="Times New Roman" w:cs="Times New Roman"/>
          <w:szCs w:val="24"/>
        </w:rPr>
        <w:t xml:space="preserve"> για τη δημόσια περίθαλψη στη χώρα μας. Νομίζω</w:t>
      </w:r>
      <w:r>
        <w:rPr>
          <w:rFonts w:eastAsia="Times New Roman" w:cs="Times New Roman"/>
          <w:szCs w:val="24"/>
        </w:rPr>
        <w:t xml:space="preserve"> ότι με τη βοήθεια του Παγκόσμιου Οργανισμού Υγείας η χώρα ενδυναμώνει το δημόσιο σύστημα υγείας της, γίνεται υγειονομικά ασφαλής, αντιμετωπίζει τις αναδυόμενες απειλές υγείας που προκύπτουν από τη μετακίνηση των πληθυσμών και από τα μεγάλα </w:t>
      </w:r>
      <w:r>
        <w:rPr>
          <w:rFonts w:eastAsia="Times New Roman" w:cs="Times New Roman"/>
          <w:szCs w:val="24"/>
        </w:rPr>
        <w:lastRenderedPageBreak/>
        <w:t xml:space="preserve">προσφυγικά και </w:t>
      </w:r>
      <w:r>
        <w:rPr>
          <w:rFonts w:eastAsia="Times New Roman" w:cs="Times New Roman"/>
          <w:szCs w:val="24"/>
        </w:rPr>
        <w:t xml:space="preserve">μεταναστευτικά ρεύματα. Σ’ αυτό ακολουθούμε επακριβώς τις κατευθυντήριες οδηγίες του ΠΟΥ και έχουμε αποτρέψει, όπως έχουμε πει πολλές φορές, το να υπάρξει πρόβλημα δημόσιας υγείας στη χώρα λόγω του προσφυγικού. </w:t>
      </w:r>
    </w:p>
    <w:p w14:paraId="03E8E6BD"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Η χώρα, λοιπόν, με επιστέγασμα πλέον αυτή τη</w:t>
      </w:r>
      <w:r>
        <w:rPr>
          <w:rFonts w:eastAsia="Times New Roman" w:cs="Times New Roman"/>
          <w:szCs w:val="24"/>
        </w:rPr>
        <w:t xml:space="preserve"> συνεργασία, αποδεικνύει ότι παρακολουθεί τις εξελίξεις σε όλη την Ευρώπη και σε όλον τον κόσμο και έχει αναβαθμισμένο διεθνή ρόλο. </w:t>
      </w:r>
      <w:proofErr w:type="spellStart"/>
      <w:r>
        <w:rPr>
          <w:rFonts w:eastAsia="Times New Roman" w:cs="Times New Roman"/>
          <w:szCs w:val="24"/>
        </w:rPr>
        <w:t>Οικοδομεί</w:t>
      </w:r>
      <w:proofErr w:type="spellEnd"/>
      <w:r>
        <w:rPr>
          <w:rFonts w:eastAsia="Times New Roman" w:cs="Times New Roman"/>
          <w:szCs w:val="24"/>
        </w:rPr>
        <w:t xml:space="preserve"> ένα σύγχρονο σύστημα υγείας με επίκεντρο την πρωτοβάθμια φροντίδα, όπως κάνουν όλες οι σοβαρές ανεπτυγμένες χώρες.</w:t>
      </w:r>
      <w:r>
        <w:rPr>
          <w:rFonts w:eastAsia="Times New Roman" w:cs="Times New Roman"/>
          <w:szCs w:val="24"/>
        </w:rPr>
        <w:t xml:space="preserve"> </w:t>
      </w:r>
    </w:p>
    <w:p w14:paraId="03E8E6BE"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Θεωρώ, πραγματικά, ότι με την υπερψήφιση αυτής της </w:t>
      </w:r>
      <w:r>
        <w:rPr>
          <w:rFonts w:eastAsia="Times New Roman" w:cs="Times New Roman"/>
          <w:szCs w:val="24"/>
        </w:rPr>
        <w:t>σ</w:t>
      </w:r>
      <w:r>
        <w:rPr>
          <w:rFonts w:eastAsia="Times New Roman" w:cs="Times New Roman"/>
          <w:szCs w:val="24"/>
        </w:rPr>
        <w:t xml:space="preserve">υμφωνίας ολοκληρώνεται θεσμικά αυτή η παρέμβαση. Στις 20 Ιουνίου θα έρθουν στην Ελλάδα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του ΠΟΥ και η </w:t>
      </w:r>
      <w:r>
        <w:rPr>
          <w:rFonts w:eastAsia="Times New Roman" w:cs="Times New Roman"/>
          <w:szCs w:val="24"/>
        </w:rPr>
        <w:t>δ</w:t>
      </w:r>
      <w:r>
        <w:rPr>
          <w:rFonts w:eastAsia="Times New Roman" w:cs="Times New Roman"/>
          <w:szCs w:val="24"/>
        </w:rPr>
        <w:t xml:space="preserve">ιευθύντρια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γ</w:t>
      </w:r>
      <w:r>
        <w:rPr>
          <w:rFonts w:eastAsia="Times New Roman" w:cs="Times New Roman"/>
          <w:szCs w:val="24"/>
        </w:rPr>
        <w:t xml:space="preserve">ραφείου του ΠΟΥ στην Ελλάδα, για να γίνει η επίσημη </w:t>
      </w:r>
      <w:r>
        <w:rPr>
          <w:rFonts w:eastAsia="Times New Roman" w:cs="Times New Roman"/>
          <w:szCs w:val="24"/>
        </w:rPr>
        <w:t xml:space="preserve">υπογραφή και ανάληψη-παραλαβή του νέου γραφείου. Νομίζω ότι αυτό είναι ένα μεγάλο βήμα. Θα προσκληθούν, φυσικά, και οι θεσμικοί παράγοντες του τόπου και οι πολιτικές δυνάμεις. </w:t>
      </w:r>
    </w:p>
    <w:p w14:paraId="03E8E6BF"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σε εξέλιξη διάφορες δράσεις αυτήν την περίοδο. Στα μέσα Ιουνίου θ</w:t>
      </w:r>
      <w:r>
        <w:rPr>
          <w:rFonts w:eastAsia="Times New Roman" w:cs="Times New Roman"/>
          <w:szCs w:val="24"/>
        </w:rPr>
        <w:t xml:space="preserve">α γίνει και ένα πολύ καλό σεμινάριο για τα νοσήματα που μεταδίδονται μέσω διαβιβαστών. </w:t>
      </w:r>
    </w:p>
    <w:p w14:paraId="03E8E6C0"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Ακόμη, πάλι στα μέσα Ιουνίου θα υπάρξει μια κοινή </w:t>
      </w:r>
      <w:proofErr w:type="spellStart"/>
      <w:r>
        <w:rPr>
          <w:rFonts w:eastAsia="Times New Roman" w:cs="Times New Roman"/>
          <w:szCs w:val="24"/>
        </w:rPr>
        <w:t>συνδιοργάνωση</w:t>
      </w:r>
      <w:proofErr w:type="spellEnd"/>
      <w:r>
        <w:rPr>
          <w:rFonts w:eastAsia="Times New Roman" w:cs="Times New Roman"/>
          <w:szCs w:val="24"/>
        </w:rPr>
        <w:t xml:space="preserve"> με τον Παγκόσμιο Οργανισμό Υγείας της «Παγκόσμιας Ημέρας Εθελοντή Αιμοδότη» -για πρώτη φορά η χώρα μας έ</w:t>
      </w:r>
      <w:r>
        <w:rPr>
          <w:rFonts w:eastAsia="Times New Roman" w:cs="Times New Roman"/>
          <w:szCs w:val="24"/>
        </w:rPr>
        <w:t xml:space="preserve">χει την τιμή να αναλάβει τη διοργάνωσή της- με σύνθημα «Να είσαι εκεί για τον άλλον», δίνοντας ένα σήμα ότι η εθελοντική αιμοδοσία είναι μια σημαντική πράξη κοινωνικής αλληλεγγύης. Και νομίζω ότι αυτό το μήνυμα το χρειαζόμαστε ειδικά αυτήν την περίοδο της </w:t>
      </w:r>
      <w:r>
        <w:rPr>
          <w:rFonts w:eastAsia="Times New Roman" w:cs="Times New Roman"/>
          <w:szCs w:val="24"/>
        </w:rPr>
        <w:t xml:space="preserve">κρίσης. </w:t>
      </w:r>
    </w:p>
    <w:p w14:paraId="03E8E6C1"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3E8E6C2" w14:textId="77777777" w:rsidR="009D706A" w:rsidRDefault="009A110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E8E6C3"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03E8E6C4"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με τους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w:t>
      </w:r>
    </w:p>
    <w:p w14:paraId="03E8E6C5"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δώσω τον λόγο στον κ. Κεφαλογιάννη που τον έχει ζητήσει πρώτος. Μετά θα μιλήσουν επί των τροπολογιών, με τη σειρά των κομμάτων, όσοι </w:t>
      </w:r>
      <w:r>
        <w:rPr>
          <w:rFonts w:eastAsia="Times New Roman" w:cs="Times New Roman"/>
          <w:szCs w:val="24"/>
        </w:rPr>
        <w:t>Κ</w:t>
      </w:r>
      <w:r>
        <w:rPr>
          <w:rFonts w:eastAsia="Times New Roman" w:cs="Times New Roman"/>
          <w:szCs w:val="24"/>
        </w:rPr>
        <w:t xml:space="preserve">οινοβουλευτικοί ή οι εισηγητές το επιθυμούν. </w:t>
      </w:r>
    </w:p>
    <w:p w14:paraId="03E8E6C6"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Κεφαλογιάννη, έχετε τον λόγο. </w:t>
      </w:r>
    </w:p>
    <w:p w14:paraId="03E8E6C7"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w:t>
      </w:r>
      <w:r>
        <w:rPr>
          <w:rFonts w:eastAsia="Times New Roman" w:cs="Times New Roman"/>
          <w:szCs w:val="24"/>
        </w:rPr>
        <w:t xml:space="preserve">ιστώ, κύριε Πρόεδρε. </w:t>
      </w:r>
    </w:p>
    <w:p w14:paraId="03E8E6C8"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φαίνεται ότι δυστυχώς η Κυβέρνηση πάσχει από έναν κοινοβουλευτικό μιθριδατισμό. Και αυτό το λέω, διότι κάθε φορά ερχόμαστε σε μια διαδικασία τυπική, όπως είναι η κύρωση και της παρούσας </w:t>
      </w:r>
      <w:r>
        <w:rPr>
          <w:rFonts w:eastAsia="Times New Roman" w:cs="Times New Roman"/>
          <w:szCs w:val="24"/>
        </w:rPr>
        <w:t>σ</w:t>
      </w:r>
      <w:r>
        <w:rPr>
          <w:rFonts w:eastAsia="Times New Roman" w:cs="Times New Roman"/>
          <w:szCs w:val="24"/>
        </w:rPr>
        <w:t xml:space="preserve">ύμβασης, για την οποία κατά βάση οι πολιτικές δυνάμεις είναι θετικές και βλέπουμε να έρχονται σωρηδόν τροπολογίες. Και όλες, βέβαια, είναι εκπρόθεσμες. Το χειρότερο απ’ όλα είναι μια τροπολογία η οποία κατετέθη μόλις δέκα λεπτά πριν από την ολοκλήρωση της </w:t>
      </w:r>
      <w:r>
        <w:rPr>
          <w:rFonts w:eastAsia="Times New Roman" w:cs="Times New Roman"/>
          <w:szCs w:val="24"/>
        </w:rPr>
        <w:t xml:space="preserve">διαδικασίας. Για την ακρίβεια -και είναι αυτή την οποία ανέπτυξε ο κ. Μαντάς- κατατέθηκε στις 11.20΄, δηλαδή πριν από ένα τέταρτο. </w:t>
      </w:r>
    </w:p>
    <w:p w14:paraId="03E8E6C9"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Καταλαβαίνετε, λοιπόν, κυρίες και κύριοι συνάδελφοι, ότι μια τροπολογία η οποία αναφέρεται σε μια πληθώρα υπουργικών αποφάσε</w:t>
      </w:r>
      <w:r>
        <w:rPr>
          <w:rFonts w:eastAsia="Times New Roman" w:cs="Times New Roman"/>
          <w:szCs w:val="24"/>
        </w:rPr>
        <w:t xml:space="preserve">ων και σε μια πληθώρα προηγούμενων νόμων, είναι αδύνατον να διαβαστεί. </w:t>
      </w:r>
    </w:p>
    <w:p w14:paraId="03E8E6CA"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Πραγματικά, εμένα μου δημιουργούνται πολλές εύλογες απορίες για ποιο λόγο πρέπει να υπάρχει επίσπευση αυτής της τροπολογίας ή οποιασδήποτε τροπολογίας, κυριολεκτικά στο παρά πέντε. Είν</w:t>
      </w:r>
      <w:r>
        <w:rPr>
          <w:rFonts w:eastAsia="Times New Roman" w:cs="Times New Roman"/>
          <w:szCs w:val="24"/>
        </w:rPr>
        <w:t>αι μια τροπολογία δε, η οποία, όπως ανέπτυξε και ο κύριος συνάδελφος προηγουμένως, αυξάνει από 2,5 ευρώ σε 15 ευρώ την αποζημίωση την οποία έχουν οι συγκεκριμένες κατηγορίες, μεταξύ των οποίων και οι ψυχίατροι, οι ψυχολόγοι και οι λογοθεραπευτές. Άρα, προκ</w:t>
      </w:r>
      <w:r>
        <w:rPr>
          <w:rFonts w:eastAsia="Times New Roman" w:cs="Times New Roman"/>
          <w:szCs w:val="24"/>
        </w:rPr>
        <w:t xml:space="preserve">αλείται μια δαπάνη στον </w:t>
      </w:r>
      <w:r>
        <w:rPr>
          <w:rFonts w:eastAsia="Times New Roman" w:cs="Times New Roman"/>
          <w:szCs w:val="24"/>
        </w:rPr>
        <w:t>π</w:t>
      </w:r>
      <w:r>
        <w:rPr>
          <w:rFonts w:eastAsia="Times New Roman" w:cs="Times New Roman"/>
          <w:szCs w:val="24"/>
        </w:rPr>
        <w:t>ροϋπολογισμό, χωρίς να υπάρχει έκθεση του Γενικού Λογιστηρίου του Κράτους.</w:t>
      </w:r>
    </w:p>
    <w:p w14:paraId="03E8E6CB" w14:textId="77777777" w:rsidR="009D706A" w:rsidRDefault="009A1102">
      <w:pPr>
        <w:tabs>
          <w:tab w:val="left" w:pos="3873"/>
        </w:tabs>
        <w:spacing w:after="0" w:line="600" w:lineRule="auto"/>
        <w:ind w:firstLine="720"/>
        <w:jc w:val="both"/>
        <w:rPr>
          <w:rFonts w:eastAsia="Times New Roman" w:cs="Times New Roman"/>
          <w:szCs w:val="24"/>
        </w:rPr>
      </w:pPr>
      <w:r w:rsidRPr="001878DA">
        <w:rPr>
          <w:rFonts w:eastAsia="Times New Roman" w:cs="Times New Roman"/>
          <w:szCs w:val="24"/>
        </w:rPr>
        <w:t>Νομίζω ότι</w:t>
      </w:r>
      <w:r>
        <w:rPr>
          <w:rFonts w:eastAsia="Times New Roman" w:cs="Times New Roman"/>
          <w:szCs w:val="24"/>
        </w:rPr>
        <w:t xml:space="preserve"> γενικά δημιουργούνται εύλογες απορίες πώς, με τόσο μεγάλη ζέση, η </w:t>
      </w:r>
      <w:r w:rsidRPr="001850F1">
        <w:rPr>
          <w:rFonts w:eastAsia="Times New Roman" w:cs="Times New Roman"/>
          <w:szCs w:val="24"/>
        </w:rPr>
        <w:t>Κυβέρνηση</w:t>
      </w:r>
      <w:r>
        <w:rPr>
          <w:rFonts w:eastAsia="Times New Roman" w:cs="Times New Roman"/>
          <w:szCs w:val="24"/>
        </w:rPr>
        <w:t xml:space="preserve">, διά των αρμοδίων Υπουργών, καλείται να υιοθετήσει αυτές τις </w:t>
      </w:r>
      <w:r w:rsidRPr="005631E0">
        <w:rPr>
          <w:rFonts w:eastAsia="Times New Roman" w:cs="Times New Roman"/>
          <w:bCs/>
          <w:szCs w:val="24"/>
        </w:rPr>
        <w:t>τροπολογ</w:t>
      </w:r>
      <w:r w:rsidRPr="005631E0">
        <w:rPr>
          <w:rFonts w:eastAsia="Times New Roman" w:cs="Times New Roman"/>
          <w:bCs/>
          <w:szCs w:val="24"/>
        </w:rPr>
        <w:t>ί</w:t>
      </w:r>
      <w:r>
        <w:rPr>
          <w:rFonts w:eastAsia="Times New Roman" w:cs="Times New Roman"/>
          <w:bCs/>
          <w:szCs w:val="24"/>
        </w:rPr>
        <w:t>ες -εκτός, βεβαίως, αν υπάρχει μια προηγούμενη συνεννόηση- χωρίς καν να έχουν μελετηθεί σε βάθος.</w:t>
      </w:r>
      <w:r>
        <w:rPr>
          <w:rFonts w:eastAsia="Times New Roman" w:cs="Times New Roman"/>
          <w:szCs w:val="24"/>
        </w:rPr>
        <w:t xml:space="preserve"> </w:t>
      </w:r>
    </w:p>
    <w:p w14:paraId="03E8E6CC" w14:textId="77777777" w:rsidR="009D706A" w:rsidRDefault="009A110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το καταγγέλλουμε, </w:t>
      </w:r>
      <w:r w:rsidRPr="002170BF">
        <w:rPr>
          <w:rFonts w:eastAsia="Times New Roman" w:cs="Times New Roman"/>
          <w:szCs w:val="24"/>
        </w:rPr>
        <w:t>κυρίες και κύριοι</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για άλλη μια φορά. Δεν γίνεται σε μια τυπική διαδικασία να φέρνετε συνεχώς </w:t>
      </w:r>
      <w:r w:rsidRPr="005631E0">
        <w:rPr>
          <w:rFonts w:eastAsia="Times New Roman" w:cs="Times New Roman"/>
          <w:bCs/>
          <w:szCs w:val="24"/>
        </w:rPr>
        <w:t>τροπολογί</w:t>
      </w:r>
      <w:r>
        <w:rPr>
          <w:rFonts w:eastAsia="Times New Roman" w:cs="Times New Roman"/>
          <w:bCs/>
          <w:szCs w:val="24"/>
        </w:rPr>
        <w:t>ες.</w:t>
      </w:r>
      <w:r>
        <w:rPr>
          <w:rFonts w:eastAsia="Times New Roman" w:cs="Times New Roman"/>
          <w:szCs w:val="24"/>
        </w:rPr>
        <w:t xml:space="preserve"> </w:t>
      </w:r>
    </w:p>
    <w:p w14:paraId="03E8E6CD" w14:textId="77777777" w:rsidR="009D706A" w:rsidRDefault="009A1102">
      <w:pPr>
        <w:tabs>
          <w:tab w:val="left" w:pos="3873"/>
        </w:tabs>
        <w:spacing w:after="0" w:line="600" w:lineRule="auto"/>
        <w:ind w:firstLine="720"/>
        <w:jc w:val="both"/>
        <w:rPr>
          <w:rFonts w:eastAsia="Times New Roman" w:cs="Times New Roman"/>
          <w:szCs w:val="24"/>
        </w:rPr>
      </w:pPr>
      <w:r>
        <w:rPr>
          <w:rFonts w:eastAsia="Times New Roman" w:cs="Times New Roman"/>
          <w:szCs w:val="24"/>
        </w:rPr>
        <w:t>Προηγουμέ</w:t>
      </w:r>
      <w:r>
        <w:rPr>
          <w:rFonts w:eastAsia="Times New Roman" w:cs="Times New Roman"/>
          <w:szCs w:val="24"/>
        </w:rPr>
        <w:t xml:space="preserve">νως μίλησα για μιθριδατισμό, διότι κάθε φορά τα καταγγέλλουμε εδώ στο Κοινοβούλιο. Εσείς οι ίδιοι ήσασταν όταν ως </w:t>
      </w:r>
      <w:r w:rsidRPr="005C7DB8">
        <w:rPr>
          <w:rFonts w:eastAsia="Times New Roman" w:cs="Times New Roman"/>
          <w:szCs w:val="24"/>
        </w:rPr>
        <w:t>Αντιπολίτευση</w:t>
      </w:r>
      <w:r>
        <w:rPr>
          <w:rFonts w:eastAsia="Times New Roman" w:cs="Times New Roman"/>
          <w:szCs w:val="24"/>
        </w:rPr>
        <w:t xml:space="preserve"> καταγγέλλατε αυτές τις πρακτικές. Και, δυστυχώς, όταν ήρθατε στην </w:t>
      </w:r>
      <w:r w:rsidRPr="001850F1">
        <w:rPr>
          <w:rFonts w:eastAsia="Times New Roman" w:cs="Times New Roman"/>
          <w:szCs w:val="24"/>
        </w:rPr>
        <w:t>Κυβέρνηση</w:t>
      </w:r>
      <w:r>
        <w:rPr>
          <w:rFonts w:eastAsia="Times New Roman" w:cs="Times New Roman"/>
          <w:szCs w:val="24"/>
        </w:rPr>
        <w:t>, όχι μόνο τις συνεχίσατε, αλλά τις επιτείνατε. Και φ</w:t>
      </w:r>
      <w:r>
        <w:rPr>
          <w:rFonts w:eastAsia="Times New Roman" w:cs="Times New Roman"/>
          <w:szCs w:val="24"/>
        </w:rPr>
        <w:t xml:space="preserve">τάσαμε σε ένα σημείο αυτή τη στιγμή να μιλάμε για μια συνεχή παραβίαση του Κανονισμού. Και φαίνεται ότι ενώ συζητάμε όλοι στην Αίθουσα αυτή και λέμε ότι είναι μια πρακτική η οποία δεν </w:t>
      </w:r>
      <w:r w:rsidRPr="00E57B5A">
        <w:rPr>
          <w:rFonts w:eastAsia="Times New Roman" w:cs="Times New Roman"/>
          <w:szCs w:val="24"/>
        </w:rPr>
        <w:t>πρέπει να</w:t>
      </w:r>
      <w:r>
        <w:rPr>
          <w:rFonts w:eastAsia="Times New Roman" w:cs="Times New Roman"/>
          <w:szCs w:val="24"/>
        </w:rPr>
        <w:t xml:space="preserve"> συνεχιστεί, συνεχίζεται και, μάλιστα, με τον χειρότερο τρόπο.</w:t>
      </w:r>
    </w:p>
    <w:p w14:paraId="03E8E6CE"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szCs w:val="24"/>
        </w:rPr>
        <w:t xml:space="preserve">Εγώ, </w:t>
      </w:r>
      <w:r w:rsidRPr="00A341B8">
        <w:rPr>
          <w:rFonts w:eastAsia="Times New Roman" w:cs="Times New Roman"/>
          <w:szCs w:val="24"/>
        </w:rPr>
        <w:t>κύριε Πρόεδρε,</w:t>
      </w:r>
      <w:r>
        <w:rPr>
          <w:rFonts w:eastAsia="Times New Roman" w:cs="Times New Roman"/>
          <w:szCs w:val="24"/>
        </w:rPr>
        <w:t xml:space="preserve"> θα κάνω και μια έκκληση στο Προεδρείο -και προφανώς αναφέρομαι στον θεσμό και όχι στο πρόσωπο- ότι κάποια στιγμή τέτοιου είδους </w:t>
      </w:r>
      <w:r w:rsidRPr="005631E0">
        <w:rPr>
          <w:rFonts w:eastAsia="Times New Roman" w:cs="Times New Roman"/>
          <w:bCs/>
          <w:szCs w:val="24"/>
        </w:rPr>
        <w:t>τροπολογί</w:t>
      </w:r>
      <w:r>
        <w:rPr>
          <w:rFonts w:eastAsia="Times New Roman" w:cs="Times New Roman"/>
          <w:bCs/>
          <w:szCs w:val="24"/>
        </w:rPr>
        <w:t xml:space="preserve">ες δεν θα </w:t>
      </w:r>
      <w:r w:rsidRPr="00E26B09">
        <w:rPr>
          <w:rFonts w:eastAsia="Times New Roman" w:cs="Times New Roman"/>
          <w:bCs/>
          <w:szCs w:val="24"/>
        </w:rPr>
        <w:t>πρέπει να</w:t>
      </w:r>
      <w:r>
        <w:rPr>
          <w:rFonts w:eastAsia="Times New Roman" w:cs="Times New Roman"/>
          <w:bCs/>
          <w:szCs w:val="24"/>
        </w:rPr>
        <w:t xml:space="preserve"> γίνονται δεκτές. Δεν θα </w:t>
      </w:r>
      <w:r w:rsidRPr="00E26B09">
        <w:rPr>
          <w:rFonts w:eastAsia="Times New Roman" w:cs="Times New Roman"/>
          <w:bCs/>
          <w:szCs w:val="24"/>
        </w:rPr>
        <w:t>πρέπει να</w:t>
      </w:r>
      <w:r>
        <w:rPr>
          <w:rFonts w:eastAsia="Times New Roman" w:cs="Times New Roman"/>
          <w:bCs/>
          <w:szCs w:val="24"/>
        </w:rPr>
        <w:t xml:space="preserve"> γίνονται δεκτές </w:t>
      </w:r>
      <w:r w:rsidRPr="00E26B09">
        <w:rPr>
          <w:rFonts w:eastAsia="Times New Roman" w:cs="Times New Roman"/>
          <w:bCs/>
          <w:szCs w:val="24"/>
        </w:rPr>
        <w:t>τροπολογί</w:t>
      </w:r>
      <w:r>
        <w:rPr>
          <w:rFonts w:eastAsia="Times New Roman" w:cs="Times New Roman"/>
          <w:bCs/>
          <w:szCs w:val="24"/>
        </w:rPr>
        <w:t xml:space="preserve">ες </w:t>
      </w:r>
      <w:r w:rsidRPr="00E26B09">
        <w:rPr>
          <w:rFonts w:eastAsia="Times New Roman"/>
          <w:bCs/>
          <w:szCs w:val="24"/>
        </w:rPr>
        <w:t>οι οποίες</w:t>
      </w:r>
      <w:r>
        <w:rPr>
          <w:rFonts w:eastAsia="Times New Roman" w:cs="Times New Roman"/>
          <w:bCs/>
          <w:szCs w:val="24"/>
        </w:rPr>
        <w:t xml:space="preserve"> έρχοντα</w:t>
      </w:r>
      <w:r>
        <w:rPr>
          <w:rFonts w:eastAsia="Times New Roman" w:cs="Times New Roman"/>
          <w:bCs/>
          <w:szCs w:val="24"/>
        </w:rPr>
        <w:t xml:space="preserve">ι κυριολεκτικά στο παρά πέντε, πέντε λεπτά πριν από το τέλος </w:t>
      </w:r>
      <w:r>
        <w:rPr>
          <w:rFonts w:eastAsia="Times New Roman" w:cs="Times New Roman"/>
          <w:bCs/>
          <w:szCs w:val="24"/>
        </w:rPr>
        <w:lastRenderedPageBreak/>
        <w:t>της συνεδρίασης. Και ν</w:t>
      </w:r>
      <w:r w:rsidRPr="00E26B09">
        <w:rPr>
          <w:rFonts w:eastAsia="Times New Roman" w:cs="Times New Roman"/>
          <w:bCs/>
          <w:szCs w:val="24"/>
        </w:rPr>
        <w:t>ομίζω ότι</w:t>
      </w:r>
      <w:r>
        <w:rPr>
          <w:rFonts w:eastAsia="Times New Roman" w:cs="Times New Roman"/>
          <w:bCs/>
          <w:szCs w:val="24"/>
        </w:rPr>
        <w:t xml:space="preserve"> κανείς από τους συναδέλφους εδώ πέρα δεν έχει διαβάσει την ουσία.</w:t>
      </w:r>
    </w:p>
    <w:p w14:paraId="03E8E6CF"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Εμείς, λοιπόν, και μόνο για τον λόγο αυτόν την </w:t>
      </w:r>
      <w:r w:rsidRPr="00FC2D21">
        <w:rPr>
          <w:rFonts w:eastAsia="Times New Roman" w:cs="Times New Roman"/>
          <w:bCs/>
          <w:szCs w:val="24"/>
        </w:rPr>
        <w:t>τροπολογία</w:t>
      </w:r>
      <w:r>
        <w:rPr>
          <w:rFonts w:eastAsia="Times New Roman" w:cs="Times New Roman"/>
          <w:bCs/>
          <w:szCs w:val="24"/>
        </w:rPr>
        <w:t xml:space="preserve"> με γενικό αριθμό 1596 και ειδικό 119 την καταψηφίζουμε. Όμως, κάποια στιγμή στην πορεία θα δούμε και την ουσία της υπόθεσης, γιατί </w:t>
      </w:r>
      <w:r w:rsidRPr="00E26B09">
        <w:rPr>
          <w:rFonts w:eastAsia="Times New Roman" w:cs="Times New Roman"/>
          <w:bCs/>
          <w:szCs w:val="24"/>
        </w:rPr>
        <w:t>νομίζω ότι</w:t>
      </w:r>
      <w:r>
        <w:rPr>
          <w:rFonts w:eastAsia="Times New Roman" w:cs="Times New Roman"/>
          <w:bCs/>
          <w:szCs w:val="24"/>
        </w:rPr>
        <w:t xml:space="preserve"> είναι πολύ ενδιαφέρουσα.</w:t>
      </w:r>
    </w:p>
    <w:p w14:paraId="03E8E6D0"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Πάμε στα επόμενα. </w:t>
      </w:r>
    </w:p>
    <w:p w14:paraId="03E8E6D1"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Η </w:t>
      </w:r>
      <w:r w:rsidRPr="00FC2D21">
        <w:rPr>
          <w:rFonts w:eastAsia="Times New Roman" w:cs="Times New Roman"/>
          <w:bCs/>
          <w:szCs w:val="24"/>
        </w:rPr>
        <w:t>τροπολογία</w:t>
      </w:r>
      <w:r>
        <w:rPr>
          <w:rFonts w:eastAsia="Times New Roman" w:cs="Times New Roman"/>
          <w:bCs/>
          <w:szCs w:val="24"/>
        </w:rPr>
        <w:t xml:space="preserve"> με γενικό αριθμό 1590 και ειδικό 115 είναι επίσης βουλευ</w:t>
      </w:r>
      <w:r>
        <w:rPr>
          <w:rFonts w:eastAsia="Times New Roman" w:cs="Times New Roman"/>
          <w:bCs/>
          <w:szCs w:val="24"/>
        </w:rPr>
        <w:t>τική. Εμείς θα ψηφίσουμε «</w:t>
      </w:r>
      <w:r>
        <w:rPr>
          <w:rFonts w:eastAsia="Times New Roman" w:cs="Times New Roman"/>
          <w:bCs/>
          <w:szCs w:val="24"/>
        </w:rPr>
        <w:t>π</w:t>
      </w:r>
      <w:r>
        <w:rPr>
          <w:rFonts w:eastAsia="Times New Roman" w:cs="Times New Roman"/>
          <w:bCs/>
          <w:szCs w:val="24"/>
        </w:rPr>
        <w:t xml:space="preserve">αρών» στη συγκεκριμένη τροπολογία. </w:t>
      </w:r>
    </w:p>
    <w:p w14:paraId="03E8E6D2" w14:textId="77777777" w:rsidR="009D706A" w:rsidRDefault="009A1102">
      <w:pPr>
        <w:tabs>
          <w:tab w:val="left" w:pos="3873"/>
        </w:tabs>
        <w:spacing w:after="0" w:line="600" w:lineRule="auto"/>
        <w:ind w:firstLine="720"/>
        <w:jc w:val="both"/>
        <w:rPr>
          <w:rFonts w:eastAsia="Times New Roman" w:cs="Times New Roman"/>
          <w:bCs/>
          <w:szCs w:val="24"/>
        </w:rPr>
      </w:pPr>
      <w:r w:rsidRPr="00E26B09">
        <w:rPr>
          <w:rFonts w:eastAsia="Times New Roman" w:cs="Times New Roman"/>
          <w:bCs/>
          <w:szCs w:val="24"/>
        </w:rPr>
        <w:t>Όμως</w:t>
      </w:r>
      <w:r>
        <w:rPr>
          <w:rFonts w:eastAsia="Times New Roman" w:cs="Times New Roman"/>
          <w:bCs/>
          <w:szCs w:val="24"/>
        </w:rPr>
        <w:t xml:space="preserve">, πραγματικά μας δημιουργούνται και εδώ πέρα, κύριοι Υπουργοί, κάποιες εύλογες απορίες. Δίνονται δεκαπέντε ημέρες τον χρόνο άδεια με αποδοχές, </w:t>
      </w:r>
      <w:r w:rsidRPr="00E26B09">
        <w:rPr>
          <w:rFonts w:eastAsia="Times New Roman"/>
          <w:bCs/>
        </w:rPr>
        <w:t>προκειμένου να</w:t>
      </w:r>
      <w:r>
        <w:rPr>
          <w:rFonts w:eastAsia="Times New Roman" w:cs="Times New Roman"/>
          <w:bCs/>
          <w:szCs w:val="24"/>
        </w:rPr>
        <w:t xml:space="preserve"> γίνει παρακολούθηση επιστημονικ</w:t>
      </w:r>
      <w:r>
        <w:rPr>
          <w:rFonts w:eastAsia="Times New Roman" w:cs="Times New Roman"/>
          <w:bCs/>
          <w:szCs w:val="24"/>
        </w:rPr>
        <w:t xml:space="preserve">ών συνεδρίων. Τουλάχιστον από όσο ξέρω από την ιατρική πρακτική, τα συνέδρια γίνονται τα Σαββατοκύριακα. Αυτό σημαίνει ότι εδώ πέρα έρχεστε και μας λέτε ότι πέρα από τις είκοσι ημέρες κανονικής άδειας μετ’ αποδοχών, τις οποίες δικαιούνται οι άνθρωποι </w:t>
      </w:r>
      <w:r w:rsidRPr="009203BD">
        <w:rPr>
          <w:rFonts w:eastAsia="Times New Roman"/>
          <w:bCs/>
          <w:szCs w:val="24"/>
        </w:rPr>
        <w:t>οι οπ</w:t>
      </w:r>
      <w:r w:rsidRPr="009203BD">
        <w:rPr>
          <w:rFonts w:eastAsia="Times New Roman"/>
          <w:bCs/>
          <w:szCs w:val="24"/>
        </w:rPr>
        <w:t>οίοι</w:t>
      </w:r>
      <w:r>
        <w:rPr>
          <w:rFonts w:eastAsia="Times New Roman" w:cs="Times New Roman"/>
          <w:bCs/>
          <w:szCs w:val="24"/>
        </w:rPr>
        <w:t xml:space="preserve"> στελεχώνουν τις ΤΟΜΥ -έναν </w:t>
      </w:r>
      <w:r>
        <w:rPr>
          <w:rFonts w:eastAsia="Times New Roman" w:cs="Times New Roman"/>
          <w:bCs/>
          <w:szCs w:val="24"/>
        </w:rPr>
        <w:lastRenderedPageBreak/>
        <w:t xml:space="preserve">θεσμό </w:t>
      </w:r>
      <w:r w:rsidRPr="009203BD">
        <w:rPr>
          <w:rFonts w:eastAsia="Times New Roman" w:cs="Times New Roman"/>
          <w:bCs/>
          <w:szCs w:val="24"/>
        </w:rPr>
        <w:t>ο οποίος</w:t>
      </w:r>
      <w:r>
        <w:rPr>
          <w:rFonts w:eastAsia="Times New Roman" w:cs="Times New Roman"/>
          <w:bCs/>
          <w:szCs w:val="24"/>
        </w:rPr>
        <w:t xml:space="preserve"> απεδείχθη αποτυχημένος στην πράξη, αλλά ας πούμε ότι συνεχίζουμε να αναφερόμαστε, όσον αφορά τη λειτουργία των συγκεκριμένων μονάδων- τους δίνετε άλλες δεκαπέντε ημέρες μετ’ αποδοχών για να συμμετέχουν σε ιατρ</w:t>
      </w:r>
      <w:r>
        <w:rPr>
          <w:rFonts w:eastAsia="Times New Roman" w:cs="Times New Roman"/>
          <w:bCs/>
          <w:szCs w:val="24"/>
        </w:rPr>
        <w:t>ικά συνέδρια. Αφήνω, βέβαια, στην άκρη κάποιες καταγγελίες</w:t>
      </w:r>
      <w:r>
        <w:rPr>
          <w:rFonts w:eastAsia="Times New Roman" w:cs="Times New Roman"/>
          <w:bCs/>
          <w:szCs w:val="24"/>
        </w:rPr>
        <w:t>,</w:t>
      </w:r>
      <w:r>
        <w:rPr>
          <w:rFonts w:eastAsia="Times New Roman" w:cs="Times New Roman"/>
          <w:bCs/>
          <w:szCs w:val="24"/>
        </w:rPr>
        <w:t xml:space="preserve"> που έχουν γίνει από την ηγεσία του Υπουργείου Υγείας περί φαρμακευτικών εταιρειών, περί συνεδρίων κ.λπ.</w:t>
      </w:r>
      <w:r>
        <w:rPr>
          <w:rFonts w:eastAsia="Times New Roman" w:cs="Times New Roman"/>
          <w:bCs/>
          <w:szCs w:val="24"/>
        </w:rPr>
        <w:t>.</w:t>
      </w:r>
      <w:r>
        <w:rPr>
          <w:rFonts w:eastAsia="Times New Roman" w:cs="Times New Roman"/>
          <w:bCs/>
          <w:szCs w:val="24"/>
        </w:rPr>
        <w:t xml:space="preserve"> </w:t>
      </w:r>
    </w:p>
    <w:p w14:paraId="03E8E6D3"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Όμως, ας πάμε στην ουσία της υπόθεσης. Στην ουσία λέτε ότι ένας γιατρός </w:t>
      </w:r>
      <w:r w:rsidRPr="009203BD">
        <w:rPr>
          <w:rFonts w:eastAsia="Times New Roman" w:cs="Times New Roman"/>
          <w:bCs/>
          <w:szCs w:val="24"/>
        </w:rPr>
        <w:t>ο οποίος</w:t>
      </w:r>
      <w:r>
        <w:rPr>
          <w:rFonts w:eastAsia="Times New Roman" w:cs="Times New Roman"/>
          <w:bCs/>
          <w:szCs w:val="24"/>
        </w:rPr>
        <w:t xml:space="preserve"> έχει σύμβ</w:t>
      </w:r>
      <w:r>
        <w:rPr>
          <w:rFonts w:eastAsia="Times New Roman" w:cs="Times New Roman"/>
          <w:bCs/>
          <w:szCs w:val="24"/>
        </w:rPr>
        <w:t xml:space="preserve">αση ενός έτους, μαζί με τις είκοσι ημέρες, συν τις δεκαπέντε, θα δουλεύει τους έντεκα μήνες και θα αμείβετε για τους δώδεκα. </w:t>
      </w:r>
    </w:p>
    <w:p w14:paraId="03E8E6D4"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Παρ</w:t>
      </w:r>
      <w:r>
        <w:rPr>
          <w:rFonts w:eastAsia="Times New Roman" w:cs="Times New Roman"/>
          <w:bCs/>
          <w:szCs w:val="24"/>
        </w:rPr>
        <w:t xml:space="preserve">’ </w:t>
      </w:r>
      <w:r>
        <w:rPr>
          <w:rFonts w:eastAsia="Times New Roman" w:cs="Times New Roman"/>
          <w:bCs/>
          <w:szCs w:val="24"/>
        </w:rPr>
        <w:t>όλα αυτά εμείς θα πούμε «</w:t>
      </w:r>
      <w:r>
        <w:rPr>
          <w:rFonts w:eastAsia="Times New Roman" w:cs="Times New Roman"/>
          <w:bCs/>
          <w:szCs w:val="24"/>
        </w:rPr>
        <w:t>π</w:t>
      </w:r>
      <w:r>
        <w:rPr>
          <w:rFonts w:eastAsia="Times New Roman" w:cs="Times New Roman"/>
          <w:bCs/>
          <w:szCs w:val="24"/>
        </w:rPr>
        <w:t xml:space="preserve">αρών». Θεωρούμε ότι είναι λογικό να υπάρχει μια συμμετοχή στα συνέδρια αυτά. Αυτό </w:t>
      </w:r>
      <w:r w:rsidRPr="009203BD">
        <w:rPr>
          <w:rFonts w:eastAsia="Times New Roman" w:cs="Times New Roman"/>
          <w:bCs/>
          <w:szCs w:val="24"/>
        </w:rPr>
        <w:t>το οποίο</w:t>
      </w:r>
      <w:r>
        <w:rPr>
          <w:rFonts w:eastAsia="Times New Roman" w:cs="Times New Roman"/>
          <w:bCs/>
          <w:szCs w:val="24"/>
        </w:rPr>
        <w:t>, όμως, δ</w:t>
      </w:r>
      <w:r>
        <w:rPr>
          <w:rFonts w:eastAsia="Times New Roman" w:cs="Times New Roman"/>
          <w:bCs/>
          <w:szCs w:val="24"/>
        </w:rPr>
        <w:t xml:space="preserve">εν καταλαβαίνουμε είναι πώς </w:t>
      </w:r>
      <w:r w:rsidRPr="009203BD">
        <w:rPr>
          <w:rFonts w:eastAsia="Times New Roman" w:cs="Times New Roman"/>
          <w:bCs/>
          <w:szCs w:val="24"/>
        </w:rPr>
        <w:t xml:space="preserve">μπορεί </w:t>
      </w:r>
      <w:r>
        <w:rPr>
          <w:rFonts w:eastAsia="Times New Roman" w:cs="Times New Roman"/>
          <w:bCs/>
          <w:szCs w:val="24"/>
        </w:rPr>
        <w:t xml:space="preserve">κάποιος </w:t>
      </w:r>
      <w:r w:rsidRPr="009203BD">
        <w:rPr>
          <w:rFonts w:eastAsia="Times New Roman" w:cs="Times New Roman"/>
          <w:bCs/>
          <w:szCs w:val="24"/>
        </w:rPr>
        <w:t>να</w:t>
      </w:r>
      <w:r>
        <w:rPr>
          <w:rFonts w:eastAsia="Times New Roman" w:cs="Times New Roman"/>
          <w:bCs/>
          <w:szCs w:val="24"/>
        </w:rPr>
        <w:t xml:space="preserve"> συμμετέχει σε δεκαπέντε ημέρες εργάσιμες, πέρα των Σαββατοκύριακων, όπου κατά την πρακτική τουλάχιστον γίνονται τα συνέδρια, και παρ</w:t>
      </w:r>
      <w:r>
        <w:rPr>
          <w:rFonts w:eastAsia="Times New Roman" w:cs="Times New Roman"/>
          <w:bCs/>
          <w:szCs w:val="24"/>
        </w:rPr>
        <w:t xml:space="preserve">’ </w:t>
      </w:r>
      <w:r>
        <w:rPr>
          <w:rFonts w:eastAsia="Times New Roman" w:cs="Times New Roman"/>
          <w:bCs/>
          <w:szCs w:val="24"/>
        </w:rPr>
        <w:t>όλα αυτά έρχεται το Υπουργείο και τον επιβραβεύει.</w:t>
      </w:r>
    </w:p>
    <w:p w14:paraId="03E8E6D5" w14:textId="77777777" w:rsidR="009D706A" w:rsidRDefault="009A1102">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Στη </w:t>
      </w:r>
      <w:r w:rsidRPr="00FC2D21">
        <w:rPr>
          <w:rFonts w:eastAsia="Times New Roman" w:cs="Times New Roman"/>
          <w:bCs/>
          <w:szCs w:val="24"/>
        </w:rPr>
        <w:t>τροπολογία</w:t>
      </w:r>
      <w:r>
        <w:rPr>
          <w:rFonts w:eastAsia="Times New Roman" w:cs="Times New Roman"/>
          <w:bCs/>
          <w:szCs w:val="24"/>
        </w:rPr>
        <w:t xml:space="preserve"> με γενικό </w:t>
      </w:r>
      <w:r>
        <w:rPr>
          <w:rFonts w:eastAsia="Times New Roman" w:cs="Times New Roman"/>
          <w:bCs/>
          <w:szCs w:val="24"/>
        </w:rPr>
        <w:t xml:space="preserve">αριθμό 1593 και με ειδικό 116, που αφορά τη δυνατότητα των </w:t>
      </w:r>
      <w:r>
        <w:rPr>
          <w:rFonts w:eastAsia="Times New Roman" w:cs="Times New Roman"/>
          <w:bCs/>
          <w:szCs w:val="24"/>
        </w:rPr>
        <w:t>ν</w:t>
      </w:r>
      <w:r>
        <w:rPr>
          <w:rFonts w:eastAsia="Times New Roman" w:cs="Times New Roman"/>
          <w:bCs/>
          <w:szCs w:val="24"/>
        </w:rPr>
        <w:t>ομικών</w:t>
      </w:r>
      <w:r w:rsidRPr="009203BD">
        <w:rPr>
          <w:rFonts w:eastAsia="Times New Roman" w:cs="Times New Roman"/>
          <w:bCs/>
          <w:szCs w:val="24"/>
        </w:rPr>
        <w:t xml:space="preserve"> </w:t>
      </w:r>
      <w:r>
        <w:rPr>
          <w:rFonts w:eastAsia="Times New Roman" w:cs="Times New Roman"/>
          <w:bCs/>
          <w:szCs w:val="24"/>
        </w:rPr>
        <w:t>π</w:t>
      </w:r>
      <w:r w:rsidRPr="009203BD">
        <w:rPr>
          <w:rFonts w:eastAsia="Times New Roman" w:cs="Times New Roman"/>
          <w:bCs/>
          <w:szCs w:val="24"/>
        </w:rPr>
        <w:t>ρ</w:t>
      </w:r>
      <w:r>
        <w:rPr>
          <w:rFonts w:eastAsia="Times New Roman" w:cs="Times New Roman"/>
          <w:bCs/>
          <w:szCs w:val="24"/>
        </w:rPr>
        <w:t xml:space="preserve">οσώπων </w:t>
      </w:r>
      <w:r>
        <w:rPr>
          <w:rFonts w:eastAsia="Times New Roman" w:cs="Times New Roman"/>
          <w:bCs/>
          <w:szCs w:val="24"/>
        </w:rPr>
        <w:t>ι</w:t>
      </w:r>
      <w:r w:rsidRPr="009203BD">
        <w:rPr>
          <w:rFonts w:eastAsia="Times New Roman" w:cs="Times New Roman"/>
          <w:bCs/>
          <w:szCs w:val="24"/>
        </w:rPr>
        <w:t xml:space="preserve">διωτικού </w:t>
      </w:r>
      <w:r>
        <w:rPr>
          <w:rFonts w:eastAsia="Times New Roman" w:cs="Times New Roman"/>
          <w:bCs/>
          <w:szCs w:val="24"/>
        </w:rPr>
        <w:t>δ</w:t>
      </w:r>
      <w:r>
        <w:rPr>
          <w:rFonts w:eastAsia="Times New Roman" w:cs="Times New Roman"/>
          <w:bCs/>
          <w:szCs w:val="24"/>
        </w:rPr>
        <w:t xml:space="preserve">ικαίου να παραχωρούν ακίνητα, που συμμετέχουν </w:t>
      </w:r>
      <w:r w:rsidRPr="009203BD">
        <w:rPr>
          <w:rFonts w:eastAsia="Times New Roman" w:cs="Times New Roman"/>
          <w:bCs/>
          <w:szCs w:val="24"/>
        </w:rPr>
        <w:t xml:space="preserve">κατά </w:t>
      </w:r>
      <w:r>
        <w:rPr>
          <w:rFonts w:eastAsia="Times New Roman" w:cs="Times New Roman"/>
          <w:bCs/>
          <w:szCs w:val="24"/>
        </w:rPr>
        <w:t>πλήρη</w:t>
      </w:r>
      <w:r w:rsidRPr="009203BD">
        <w:rPr>
          <w:rFonts w:eastAsia="Times New Roman" w:cs="Times New Roman"/>
          <w:bCs/>
          <w:szCs w:val="24"/>
        </w:rPr>
        <w:t xml:space="preserve"> κυριότητα </w:t>
      </w:r>
      <w:r>
        <w:rPr>
          <w:rFonts w:eastAsia="Times New Roman" w:cs="Times New Roman"/>
          <w:bCs/>
          <w:szCs w:val="24"/>
        </w:rPr>
        <w:t xml:space="preserve">ή κατά </w:t>
      </w:r>
      <w:r w:rsidRPr="009203BD">
        <w:rPr>
          <w:rFonts w:eastAsia="Times New Roman" w:cs="Times New Roman"/>
          <w:bCs/>
          <w:szCs w:val="24"/>
        </w:rPr>
        <w:t xml:space="preserve">51% </w:t>
      </w:r>
      <w:r>
        <w:rPr>
          <w:rFonts w:eastAsia="Times New Roman" w:cs="Times New Roman"/>
          <w:bCs/>
          <w:szCs w:val="24"/>
        </w:rPr>
        <w:t xml:space="preserve">και άνω, </w:t>
      </w:r>
      <w:r w:rsidRPr="009203BD">
        <w:rPr>
          <w:rFonts w:eastAsia="Times New Roman"/>
          <w:bCs/>
        </w:rPr>
        <w:t>προκειμένου να</w:t>
      </w:r>
      <w:r>
        <w:rPr>
          <w:rFonts w:eastAsia="Times New Roman" w:cs="Times New Roman"/>
          <w:bCs/>
          <w:szCs w:val="24"/>
        </w:rPr>
        <w:t xml:space="preserve"> στεγαστούν γραφεία του Παγκοσμίου Οργανισμού Υγείας, θα ψηφίσουμε και πάλι «</w:t>
      </w:r>
      <w:r>
        <w:rPr>
          <w:rFonts w:eastAsia="Times New Roman" w:cs="Times New Roman"/>
          <w:bCs/>
          <w:szCs w:val="24"/>
        </w:rPr>
        <w:t>π</w:t>
      </w:r>
      <w:r>
        <w:rPr>
          <w:rFonts w:eastAsia="Times New Roman" w:cs="Times New Roman"/>
          <w:bCs/>
          <w:szCs w:val="24"/>
        </w:rPr>
        <w:t xml:space="preserve">αρών», κύριοι Υπουργοί. </w:t>
      </w:r>
    </w:p>
    <w:p w14:paraId="03E8E6D6" w14:textId="77777777" w:rsidR="009D706A" w:rsidRDefault="009A1102">
      <w:pPr>
        <w:tabs>
          <w:tab w:val="left" w:pos="3873"/>
        </w:tabs>
        <w:spacing w:after="0" w:line="600" w:lineRule="auto"/>
        <w:ind w:firstLine="720"/>
        <w:jc w:val="both"/>
        <w:rPr>
          <w:rFonts w:eastAsia="Times New Roman" w:cs="Times New Roman"/>
          <w:szCs w:val="24"/>
        </w:rPr>
      </w:pPr>
      <w:r>
        <w:rPr>
          <w:rFonts w:eastAsia="Times New Roman" w:cs="Times New Roman"/>
          <w:bCs/>
          <w:szCs w:val="24"/>
        </w:rPr>
        <w:t>Βεβαίως, υπάρχει μια εύλογη ανησυχία για το τι θα γίνει σε σχέση με τους ιδιώτες, γιατί λέτε «άνευ ανταλλάγματος»</w:t>
      </w:r>
      <w:r>
        <w:rPr>
          <w:rFonts w:eastAsia="Times New Roman" w:cs="Times New Roman"/>
          <w:szCs w:val="24"/>
        </w:rPr>
        <w:t>. Δηλαδή τι θα γίνει στην περίπτωση όπου</w:t>
      </w:r>
      <w:r>
        <w:rPr>
          <w:rFonts w:eastAsia="Times New Roman" w:cs="Times New Roman"/>
          <w:szCs w:val="24"/>
        </w:rPr>
        <w:t xml:space="preserve"> υπάρχει μια συγκυριότητα σε ένα ακίνητο, όπως λέτε εδώ πέρα στην </w:t>
      </w:r>
      <w:r w:rsidRPr="005631E0">
        <w:rPr>
          <w:rFonts w:eastAsia="Times New Roman" w:cs="Times New Roman"/>
          <w:bCs/>
          <w:szCs w:val="24"/>
        </w:rPr>
        <w:t>τροπολογία</w:t>
      </w:r>
      <w:r>
        <w:rPr>
          <w:rFonts w:eastAsia="Times New Roman" w:cs="Times New Roman"/>
          <w:bCs/>
          <w:szCs w:val="24"/>
        </w:rPr>
        <w:t>; Τ</w:t>
      </w:r>
      <w:r>
        <w:rPr>
          <w:rFonts w:eastAsia="Times New Roman" w:cs="Times New Roman"/>
          <w:szCs w:val="24"/>
        </w:rPr>
        <w:t>ι θα κάνει ο ιδιώτης; Του παίρνετε το ακίνητο και του λέτε ότι επειδή θ</w:t>
      </w:r>
      <w:r w:rsidRPr="00E57B5A">
        <w:rPr>
          <w:rFonts w:eastAsia="Times New Roman" w:cs="Times New Roman"/>
          <w:szCs w:val="24"/>
        </w:rPr>
        <w:t>α</w:t>
      </w:r>
      <w:r>
        <w:rPr>
          <w:rFonts w:eastAsia="Times New Roman" w:cs="Times New Roman"/>
          <w:szCs w:val="24"/>
        </w:rPr>
        <w:t xml:space="preserve"> στεγαστεί ο Παγκόσμιος Οργανισμός Υγείας, στην ουσία σου κάνω μια αναγκαστική απαλλοτρίωση χωρίς να σε α</w:t>
      </w:r>
      <w:r>
        <w:rPr>
          <w:rFonts w:eastAsia="Times New Roman" w:cs="Times New Roman"/>
          <w:szCs w:val="24"/>
        </w:rPr>
        <w:t xml:space="preserve">ποζημιώνω; Είναι κάτι </w:t>
      </w:r>
      <w:r w:rsidRPr="002F7918">
        <w:rPr>
          <w:rFonts w:eastAsia="Times New Roman" w:cs="Times New Roman"/>
          <w:szCs w:val="24"/>
        </w:rPr>
        <w:t>το οποίο</w:t>
      </w:r>
      <w:r>
        <w:rPr>
          <w:rFonts w:eastAsia="Times New Roman" w:cs="Times New Roman"/>
          <w:szCs w:val="24"/>
        </w:rPr>
        <w:t xml:space="preserve"> δεν προβλέπεται. Ν</w:t>
      </w:r>
      <w:r w:rsidRPr="001878DA">
        <w:rPr>
          <w:rFonts w:eastAsia="Times New Roman" w:cs="Times New Roman"/>
          <w:szCs w:val="24"/>
        </w:rPr>
        <w:t>ομίζω ότι</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το δείτε και εσείς.</w:t>
      </w:r>
    </w:p>
    <w:p w14:paraId="03E8E6D7" w14:textId="77777777" w:rsidR="009D706A" w:rsidRDefault="009A110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Επίσης, υπάρχει πρόβλεψη των κληροδοτημάτων τα οποία έχουν συγκεκριμένο σκοπό. Τι γίνεται σε αυτές τις περιπτώσεις; Ξέρετε πολύ καλά ότι στα κληροδοτήματα </w:t>
      </w:r>
      <w:r>
        <w:rPr>
          <w:rFonts w:eastAsia="Times New Roman" w:cs="Times New Roman"/>
          <w:szCs w:val="24"/>
        </w:rPr>
        <w:lastRenderedPageBreak/>
        <w:t>είναι δεσ</w:t>
      </w:r>
      <w:r>
        <w:rPr>
          <w:rFonts w:eastAsia="Times New Roman" w:cs="Times New Roman"/>
          <w:szCs w:val="24"/>
        </w:rPr>
        <w:t xml:space="preserve">μευτικό, όσον αφορά τον σκοπό του, και σε καμμία περίπτωση δεν μπορείτε να παρεκκλίνετε σε αυτό. Ούτε αυτό το αναφέρει η </w:t>
      </w:r>
      <w:r w:rsidRPr="005631E0">
        <w:rPr>
          <w:rFonts w:eastAsia="Times New Roman" w:cs="Times New Roman"/>
          <w:bCs/>
          <w:szCs w:val="24"/>
        </w:rPr>
        <w:t>τροπολογία</w:t>
      </w:r>
      <w:r>
        <w:rPr>
          <w:rFonts w:eastAsia="Times New Roman" w:cs="Times New Roman"/>
          <w:szCs w:val="24"/>
        </w:rPr>
        <w:t xml:space="preserve">. </w:t>
      </w:r>
    </w:p>
    <w:p w14:paraId="03E8E6D8" w14:textId="77777777" w:rsidR="009D706A" w:rsidRDefault="009A110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Στην </w:t>
      </w:r>
      <w:r w:rsidRPr="005631E0">
        <w:rPr>
          <w:rFonts w:eastAsia="Times New Roman" w:cs="Times New Roman"/>
          <w:bCs/>
          <w:szCs w:val="24"/>
        </w:rPr>
        <w:t>τροπολογία</w:t>
      </w:r>
      <w:r>
        <w:rPr>
          <w:rFonts w:eastAsia="Times New Roman" w:cs="Times New Roman"/>
          <w:szCs w:val="24"/>
        </w:rPr>
        <w:t xml:space="preserve"> με γενικό αριθμό 1594 και με ειδικό 117 θα ψηφίσουμε επίσης «</w:t>
      </w:r>
      <w:r>
        <w:rPr>
          <w:rFonts w:eastAsia="Times New Roman" w:cs="Times New Roman"/>
          <w:szCs w:val="24"/>
        </w:rPr>
        <w:t>π</w:t>
      </w:r>
      <w:r>
        <w:rPr>
          <w:rFonts w:eastAsia="Times New Roman" w:cs="Times New Roman"/>
          <w:szCs w:val="24"/>
        </w:rPr>
        <w:t>αρών». Θεωρούμε, βεβαίως, ότι ο έλεγχος νομι</w:t>
      </w:r>
      <w:r>
        <w:rPr>
          <w:rFonts w:eastAsia="Times New Roman" w:cs="Times New Roman"/>
          <w:szCs w:val="24"/>
        </w:rPr>
        <w:t xml:space="preserve">μότητας του ΑΣΕΠ </w:t>
      </w:r>
      <w:r w:rsidRPr="00E57B5A">
        <w:rPr>
          <w:rFonts w:eastAsia="Times New Roman" w:cs="Times New Roman"/>
          <w:szCs w:val="24"/>
        </w:rPr>
        <w:t>πρέπει να</w:t>
      </w:r>
      <w:r>
        <w:rPr>
          <w:rFonts w:eastAsia="Times New Roman" w:cs="Times New Roman"/>
          <w:szCs w:val="24"/>
        </w:rPr>
        <w:t xml:space="preserve"> είναι υποχρεωτικός. Άκουσα τον κύριο Υπουργό, τον κ. </w:t>
      </w:r>
      <w:proofErr w:type="spellStart"/>
      <w:r>
        <w:rPr>
          <w:rFonts w:eastAsia="Times New Roman" w:cs="Times New Roman"/>
          <w:szCs w:val="24"/>
        </w:rPr>
        <w:t>Πολάκη</w:t>
      </w:r>
      <w:proofErr w:type="spellEnd"/>
      <w:r>
        <w:rPr>
          <w:rFonts w:eastAsia="Times New Roman" w:cs="Times New Roman"/>
          <w:szCs w:val="24"/>
        </w:rPr>
        <w:t xml:space="preserve">, να αναπτύσσει μια επιχειρηματολογία, αλλά καταλαβαίνετε ότι αυτό μας δημιουργεί και εύλογες απορίες. Θα μου πείτε, βέβαια, ότι αυτό ενδεχομένως είναι οι καθυστερήσεις, </w:t>
      </w:r>
      <w:r>
        <w:rPr>
          <w:rFonts w:eastAsia="Times New Roman" w:cs="Times New Roman"/>
          <w:szCs w:val="24"/>
        </w:rPr>
        <w:t xml:space="preserve">ότι υπάρχουν έκτακτες ανάγκες κ.λπ.. </w:t>
      </w:r>
      <w:r w:rsidRPr="00AC526C">
        <w:rPr>
          <w:rFonts w:eastAsia="Times New Roman" w:cs="Times New Roman"/>
          <w:szCs w:val="24"/>
        </w:rPr>
        <w:t>Όμως</w:t>
      </w:r>
      <w:r>
        <w:rPr>
          <w:rFonts w:eastAsia="Times New Roman" w:cs="Times New Roman"/>
          <w:szCs w:val="24"/>
        </w:rPr>
        <w:t>, καταλαβαίνετε ότι αυτό αφήνει και τεράστιο περιθώριο πολλές φορές σε κάποιες παρεκκλίσεις όταν γίνονται κακές πρακτικές.</w:t>
      </w:r>
    </w:p>
    <w:p w14:paraId="03E8E6D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1595 και ειδικό 118 λέμε «</w:t>
      </w:r>
      <w:r>
        <w:rPr>
          <w:rFonts w:eastAsia="Times New Roman" w:cs="Times New Roman"/>
          <w:szCs w:val="24"/>
        </w:rPr>
        <w:t>ό</w:t>
      </w:r>
      <w:r>
        <w:rPr>
          <w:rFonts w:eastAsia="Times New Roman" w:cs="Times New Roman"/>
          <w:szCs w:val="24"/>
        </w:rPr>
        <w:t xml:space="preserve">χι», εφόσον παραμείνει με αυτή </w:t>
      </w:r>
      <w:r>
        <w:rPr>
          <w:rFonts w:eastAsia="Times New Roman" w:cs="Times New Roman"/>
          <w:szCs w:val="24"/>
        </w:rPr>
        <w:t>τη μορφή και δεν σπάσει.</w:t>
      </w:r>
    </w:p>
    <w:p w14:paraId="03E8E6D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Εμείς κάνουμε πρόταση να σπάσει, κύριε Υπουργέ, γιατί είναι διάφορα άρθρα. Για παράδειγμα, στο άρθρο που αναφέρεται στο </w:t>
      </w:r>
      <w:r>
        <w:rPr>
          <w:rFonts w:eastAsia="Times New Roman" w:cs="Times New Roman"/>
          <w:szCs w:val="24"/>
        </w:rPr>
        <w:t>«</w:t>
      </w:r>
      <w:r>
        <w:rPr>
          <w:rFonts w:eastAsia="Times New Roman" w:cs="Times New Roman"/>
          <w:szCs w:val="24"/>
        </w:rPr>
        <w:t>Γενικό Νοσοκομείο Θήρας</w:t>
      </w:r>
      <w:r>
        <w:rPr>
          <w:rFonts w:eastAsia="Times New Roman" w:cs="Times New Roman"/>
          <w:szCs w:val="24"/>
        </w:rPr>
        <w:t>»</w:t>
      </w:r>
      <w:r>
        <w:rPr>
          <w:rFonts w:eastAsia="Times New Roman" w:cs="Times New Roman"/>
          <w:szCs w:val="24"/>
        </w:rPr>
        <w:t>, εμείς θα ήμασταν θετικοί, εφόσον σπάσετε τη συγκεκριμένη τροπολογία.</w:t>
      </w:r>
    </w:p>
    <w:p w14:paraId="03E8E6D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Στο άρθρο που α</w:t>
      </w:r>
      <w:r>
        <w:rPr>
          <w:rFonts w:eastAsia="Times New Roman" w:cs="Times New Roman"/>
          <w:szCs w:val="24"/>
        </w:rPr>
        <w:t>φορά τον ΕΟΠΥΥ και το ΕΚΑΒ, αλλά και το προηγούμενο άρθρο, είμαστε αρνητικοί. Φαίνεται για άλλη μια φορά ότι υπάρχει μια προχειρότητα από πλευράς Κυβέρνησης, γιατί, αν δείτε μια σειρά από τροποποιήσεις που επιφέρει η συγκεκριμένη τροπολογία, στην ουσία τρο</w:t>
      </w:r>
      <w:r>
        <w:rPr>
          <w:rFonts w:eastAsia="Times New Roman" w:cs="Times New Roman"/>
          <w:szCs w:val="24"/>
        </w:rPr>
        <w:t>ποποιείτε νόμους της δικής σας Κυβέρνησης, δηλαδή τον ν.4472/2017, καθώς και έναν άλλο νόμο του 2016, τον ν.4430.</w:t>
      </w:r>
    </w:p>
    <w:p w14:paraId="03E8E6D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Άρα, έρχεστε εδώ πέρα και στην ουσία λέτε ότι μετά από μερικούς μήνες όπου νομοθετήσατε σε αυτή την Αίθουσα κάποιους νόμους, βλέπετε ότι κάνατ</w:t>
      </w:r>
      <w:r>
        <w:rPr>
          <w:rFonts w:eastAsia="Times New Roman" w:cs="Times New Roman"/>
          <w:szCs w:val="24"/>
        </w:rPr>
        <w:t>ε λάθος και τροποποιείτε μια σειρά από διατάξεις. Διότι μιλάμε για δέκα παραγράφους συν άλλα τρία άρθρα. Στην ουσία, δηλαδή, θα μπορούσε να είναι και ένα αυτοτελές νομοθέτημα.</w:t>
      </w:r>
    </w:p>
    <w:p w14:paraId="03E8E6D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Όσον αφορά στο Νοσοκομείο της Θήρας, κύριε Υπουργέ, σας επαναλαμβάνω ότι θα είμα</w:t>
      </w:r>
      <w:r>
        <w:rPr>
          <w:rFonts w:eastAsia="Times New Roman" w:cs="Times New Roman"/>
          <w:szCs w:val="24"/>
        </w:rPr>
        <w:t xml:space="preserve">στε θετικοί, εφόσον σπάσει η τροπολογία. Βεβαίως, αυτό αποδεικνύει, για άλλη μια φορά, τη μεγάλη απόσταση η οποία υπάρχει από την πραγματικότητα. Πριν από μερικούς μήνες σας είχαμε ακούσει να διαφημίζετε το Νοσοκομείο της Θήρας ως κάτι καινούργιο, ως κάτι </w:t>
      </w:r>
      <w:r>
        <w:rPr>
          <w:rFonts w:eastAsia="Times New Roman" w:cs="Times New Roman"/>
          <w:szCs w:val="24"/>
        </w:rPr>
        <w:t xml:space="preserve">το οποίο θα λειτουργήσει από εδώ και πέρα χωρίς προβλήματα </w:t>
      </w:r>
      <w:r>
        <w:rPr>
          <w:rFonts w:eastAsia="Times New Roman" w:cs="Times New Roman"/>
          <w:szCs w:val="24"/>
        </w:rPr>
        <w:lastRenderedPageBreak/>
        <w:t xml:space="preserve">και έρχεστε εδώ πέρα και στην ουσία ομολογείτε ότι παρά την τότε διαφήμιση, παρά τα τότε λεγόμενά σας ότι είναι ένα </w:t>
      </w:r>
      <w:r>
        <w:rPr>
          <w:rFonts w:eastAsia="Times New Roman" w:cs="Times New Roman"/>
          <w:szCs w:val="24"/>
        </w:rPr>
        <w:t>ν</w:t>
      </w:r>
      <w:r>
        <w:rPr>
          <w:rFonts w:eastAsia="Times New Roman" w:cs="Times New Roman"/>
          <w:szCs w:val="24"/>
        </w:rPr>
        <w:t xml:space="preserve">οσοκομείο το οποίο θα λειτουργήσει </w:t>
      </w:r>
      <w:proofErr w:type="spellStart"/>
      <w:r>
        <w:rPr>
          <w:rFonts w:eastAsia="Times New Roman" w:cs="Times New Roman"/>
          <w:szCs w:val="24"/>
        </w:rPr>
        <w:t>αρτίως</w:t>
      </w:r>
      <w:proofErr w:type="spellEnd"/>
      <w:r>
        <w:rPr>
          <w:rFonts w:eastAsia="Times New Roman" w:cs="Times New Roman"/>
          <w:szCs w:val="24"/>
        </w:rPr>
        <w:t xml:space="preserve">, στην ουσία χρειάζεται πάλι άλλη μια </w:t>
      </w:r>
      <w:r>
        <w:rPr>
          <w:rFonts w:eastAsia="Times New Roman" w:cs="Times New Roman"/>
          <w:szCs w:val="24"/>
        </w:rPr>
        <w:t>τροπολογία προκειμένου να συνεχιστεί κανονικά η λειτουργία του.</w:t>
      </w:r>
    </w:p>
    <w:p w14:paraId="03E8E6D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Επαναλαμβάνω ότι, εφόσον τη σπάσετε, θα είμαστε θετικοί σε αυτό το άρθρο, αρνητικοί στα υπόλοιπα. Αν παραμείνει με αυτή τη μορφή η τροπολογία, θα είμαστε αρνητικοί.</w:t>
      </w:r>
    </w:p>
    <w:p w14:paraId="03E8E6D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3E8E6E0" w14:textId="77777777" w:rsidR="009D706A" w:rsidRDefault="009A1102">
      <w:pPr>
        <w:spacing w:after="0" w:line="600" w:lineRule="auto"/>
        <w:ind w:firstLine="720"/>
        <w:jc w:val="both"/>
        <w:rPr>
          <w:rFonts w:eastAsia="Times New Roman" w:cs="Times New Roman"/>
          <w:szCs w:val="24"/>
        </w:rPr>
      </w:pPr>
      <w:r w:rsidRPr="00C35510">
        <w:rPr>
          <w:rFonts w:eastAsia="Times New Roman" w:cs="Times New Roman"/>
          <w:b/>
          <w:szCs w:val="24"/>
        </w:rPr>
        <w:t xml:space="preserve">ΠΡΟΕΔΡΕΥΩΝ </w:t>
      </w:r>
      <w:r w:rsidRPr="00C35510">
        <w:rPr>
          <w:rFonts w:eastAsia="Times New Roman" w:cs="Times New Roman"/>
          <w:b/>
          <w:szCs w:val="24"/>
        </w:rPr>
        <w:t>(Μάριος Γεωργιάδης):</w:t>
      </w:r>
      <w:r w:rsidRPr="00C35510">
        <w:rPr>
          <w:rFonts w:eastAsia="Times New Roman" w:cs="Times New Roman"/>
          <w:szCs w:val="24"/>
        </w:rPr>
        <w:t xml:space="preserve"> </w:t>
      </w:r>
      <w:r>
        <w:rPr>
          <w:rFonts w:eastAsia="Times New Roman" w:cs="Times New Roman"/>
          <w:szCs w:val="24"/>
        </w:rPr>
        <w:t>Ευχαριστούμε τον κ. Κεφαλογιάννη.</w:t>
      </w:r>
    </w:p>
    <w:p w14:paraId="03E8E6E1" w14:textId="77777777" w:rsidR="009D706A" w:rsidRDefault="009A1102">
      <w:pPr>
        <w:spacing w:after="0" w:line="600" w:lineRule="auto"/>
        <w:ind w:firstLine="720"/>
        <w:jc w:val="both"/>
        <w:rPr>
          <w:rFonts w:eastAsia="Times New Roman" w:cs="Times New Roman"/>
          <w:szCs w:val="24"/>
        </w:rPr>
      </w:pPr>
      <w:r w:rsidRPr="0065492F">
        <w:rPr>
          <w:rFonts w:eastAsia="Times New Roman" w:cs="Times New Roman"/>
          <w:b/>
          <w:szCs w:val="24"/>
        </w:rPr>
        <w:t>ΠΑΥΛΟΣ ΠΟΛΑΚΗΣ (Αναπληρωτής Υπουργός Υγείας):</w:t>
      </w:r>
      <w:r w:rsidRPr="0065492F">
        <w:rPr>
          <w:rFonts w:eastAsia="Times New Roman" w:cs="Times New Roman"/>
          <w:szCs w:val="24"/>
        </w:rPr>
        <w:t xml:space="preserve"> </w:t>
      </w:r>
      <w:r>
        <w:rPr>
          <w:rFonts w:eastAsia="Times New Roman" w:cs="Times New Roman"/>
          <w:szCs w:val="24"/>
        </w:rPr>
        <w:t>Κύριε Πρόεδρε, μπορώ να δώσω μια διευκρίνιση;</w:t>
      </w:r>
    </w:p>
    <w:p w14:paraId="03E8E6E2" w14:textId="77777777" w:rsidR="009D706A" w:rsidRDefault="009A1102">
      <w:pPr>
        <w:spacing w:after="0" w:line="600" w:lineRule="auto"/>
        <w:ind w:firstLine="720"/>
        <w:jc w:val="both"/>
        <w:rPr>
          <w:rFonts w:eastAsia="Times New Roman" w:cs="Times New Roman"/>
          <w:szCs w:val="24"/>
        </w:rPr>
      </w:pPr>
      <w:r w:rsidRPr="00C35510">
        <w:rPr>
          <w:rFonts w:eastAsia="Times New Roman" w:cs="Times New Roman"/>
          <w:b/>
          <w:szCs w:val="24"/>
        </w:rPr>
        <w:t>ΠΡΟΕΔΡΕΥΩΝ (Μάριος Γεωργιάδης):</w:t>
      </w:r>
      <w:r w:rsidRPr="00C35510">
        <w:rPr>
          <w:rFonts w:eastAsia="Times New Roman" w:cs="Times New Roman"/>
          <w:szCs w:val="24"/>
        </w:rPr>
        <w:t xml:space="preserve"> </w:t>
      </w:r>
      <w:r>
        <w:rPr>
          <w:rFonts w:eastAsia="Times New Roman" w:cs="Times New Roman"/>
          <w:szCs w:val="24"/>
        </w:rPr>
        <w:t>Ορίστε, κύριε Υπουργέ, έχετε τον λόγο.</w:t>
      </w:r>
    </w:p>
    <w:p w14:paraId="03E8E6E3" w14:textId="77777777" w:rsidR="009D706A" w:rsidRDefault="009A1102">
      <w:pPr>
        <w:spacing w:after="0" w:line="600" w:lineRule="auto"/>
        <w:ind w:firstLine="720"/>
        <w:jc w:val="both"/>
        <w:rPr>
          <w:rFonts w:eastAsia="Times New Roman" w:cs="Times New Roman"/>
          <w:szCs w:val="24"/>
        </w:rPr>
      </w:pPr>
      <w:r w:rsidRPr="0065492F">
        <w:rPr>
          <w:rFonts w:eastAsia="Times New Roman" w:cs="Times New Roman"/>
          <w:b/>
          <w:szCs w:val="24"/>
        </w:rPr>
        <w:t>ΠΑΥΛΟΣ ΠΟΛΑΚΗΣ (Αναπληρωτής Υπουργός Υ</w:t>
      </w:r>
      <w:r w:rsidRPr="0065492F">
        <w:rPr>
          <w:rFonts w:eastAsia="Times New Roman" w:cs="Times New Roman"/>
          <w:b/>
          <w:szCs w:val="24"/>
        </w:rPr>
        <w:t>γείας):</w:t>
      </w:r>
      <w:r w:rsidRPr="0065492F">
        <w:rPr>
          <w:rFonts w:eastAsia="Times New Roman" w:cs="Times New Roman"/>
          <w:szCs w:val="24"/>
        </w:rPr>
        <w:t xml:space="preserve"> </w:t>
      </w:r>
      <w:r>
        <w:rPr>
          <w:rFonts w:eastAsia="Times New Roman" w:cs="Times New Roman"/>
          <w:szCs w:val="24"/>
        </w:rPr>
        <w:t xml:space="preserve">Ευχαριστώ. </w:t>
      </w:r>
    </w:p>
    <w:p w14:paraId="03E8E6E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Συνάδελφε Κεφαλογιάννη, το </w:t>
      </w:r>
      <w:r>
        <w:rPr>
          <w:rFonts w:eastAsia="Times New Roman" w:cs="Times New Roman"/>
          <w:szCs w:val="24"/>
        </w:rPr>
        <w:t>ν</w:t>
      </w:r>
      <w:r>
        <w:rPr>
          <w:rFonts w:eastAsia="Times New Roman" w:cs="Times New Roman"/>
          <w:szCs w:val="24"/>
        </w:rPr>
        <w:t xml:space="preserve">οσοκομείο λειτουργεί μια χαρά με </w:t>
      </w:r>
      <w:proofErr w:type="spellStart"/>
      <w:r>
        <w:rPr>
          <w:rFonts w:eastAsia="Times New Roman" w:cs="Times New Roman"/>
          <w:szCs w:val="24"/>
        </w:rPr>
        <w:t>εκατόν</w:t>
      </w:r>
      <w:proofErr w:type="spellEnd"/>
      <w:r>
        <w:rPr>
          <w:rFonts w:eastAsia="Times New Roman" w:cs="Times New Roman"/>
          <w:szCs w:val="24"/>
        </w:rPr>
        <w:t xml:space="preserve"> πενήντα άτομα προσωπικό. Είχαν προσληφθεί τον πρώτο χρόνο με σύμβαση ορισμένου χρόνου. Παρατάθηκε για άλλον ένα χρόνο, γιατί υπήρξε τροποποίηση του </w:t>
      </w:r>
      <w:r>
        <w:rPr>
          <w:rFonts w:eastAsia="Times New Roman" w:cs="Times New Roman"/>
          <w:szCs w:val="24"/>
        </w:rPr>
        <w:t>ο</w:t>
      </w:r>
      <w:r>
        <w:rPr>
          <w:rFonts w:eastAsia="Times New Roman" w:cs="Times New Roman"/>
          <w:szCs w:val="24"/>
        </w:rPr>
        <w:t xml:space="preserve">ργανισμού του </w:t>
      </w:r>
      <w:r>
        <w:rPr>
          <w:rFonts w:eastAsia="Times New Roman" w:cs="Times New Roman"/>
          <w:szCs w:val="24"/>
        </w:rPr>
        <w:t>ν</w:t>
      </w:r>
      <w:r>
        <w:rPr>
          <w:rFonts w:eastAsia="Times New Roman" w:cs="Times New Roman"/>
          <w:szCs w:val="24"/>
        </w:rPr>
        <w:t>οσοκ</w:t>
      </w:r>
      <w:r>
        <w:rPr>
          <w:rFonts w:eastAsia="Times New Roman" w:cs="Times New Roman"/>
          <w:szCs w:val="24"/>
        </w:rPr>
        <w:t>ομείου, που λέγεται ΚΕΟΛ γιατί αφορά την ΑΕΜΥ. Λειτουργεί τώρα και κάνουμε την προκήρυξη -γιατί αυτό προβλέπει το νομικό καθεστώς, ότι μέχρι δύο χρόνια μπορεί να έχεις με ορισμένου χρόνου τους υπαλλήλους- όπου θα γίνουν ιδιωτικού δικαίου αορίστου χρόνου. Τ</w:t>
      </w:r>
      <w:r>
        <w:rPr>
          <w:rFonts w:eastAsia="Times New Roman" w:cs="Times New Roman"/>
          <w:szCs w:val="24"/>
        </w:rPr>
        <w:t>ι σχέση έχει αυτό που λέτε με τη λειτουργία;</w:t>
      </w:r>
    </w:p>
    <w:p w14:paraId="03E8E6E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Λέμε ότι δεν θα έχει προλάβει να ολοκληρωθεί η διαδικασία της μόνιμης πρόσληψης. Μπορεί να είναι οι ίδιοι άνθρωποι, γιατί </w:t>
      </w:r>
      <w:proofErr w:type="spellStart"/>
      <w:r>
        <w:rPr>
          <w:rFonts w:eastAsia="Times New Roman" w:cs="Times New Roman"/>
          <w:szCs w:val="24"/>
        </w:rPr>
        <w:t>μοριοδοτείται</w:t>
      </w:r>
      <w:proofErr w:type="spellEnd"/>
      <w:r>
        <w:rPr>
          <w:rFonts w:eastAsia="Times New Roman" w:cs="Times New Roman"/>
          <w:szCs w:val="24"/>
        </w:rPr>
        <w:t xml:space="preserve"> η προϋπηρεσία. Τι θα κάνουμε, δηλαδή; Αν τον Ιούνιο δεν έχει για κάποιες θέ</w:t>
      </w:r>
      <w:r>
        <w:rPr>
          <w:rFonts w:eastAsia="Times New Roman" w:cs="Times New Roman"/>
          <w:szCs w:val="24"/>
        </w:rPr>
        <w:t xml:space="preserve">σεις ολοκληρωθεί η διαδικασία των προσλήψεων, θα τους απολύσουμε μέχρι να έρθουν οι καινούργιοι και να σταματήσει το </w:t>
      </w:r>
      <w:r>
        <w:rPr>
          <w:rFonts w:eastAsia="Times New Roman" w:cs="Times New Roman"/>
          <w:szCs w:val="24"/>
        </w:rPr>
        <w:t>ν</w:t>
      </w:r>
      <w:r>
        <w:rPr>
          <w:rFonts w:eastAsia="Times New Roman" w:cs="Times New Roman"/>
          <w:szCs w:val="24"/>
        </w:rPr>
        <w:t>οσοκομείο; Αυτό το πρόβλημα λύνει η συγκεκριμένη τροπολογία.</w:t>
      </w:r>
    </w:p>
    <w:p w14:paraId="03E8E6E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κάνετε πολύ παρέα με τον </w:t>
      </w:r>
      <w:proofErr w:type="spellStart"/>
      <w:r>
        <w:rPr>
          <w:rFonts w:eastAsia="Times New Roman" w:cs="Times New Roman"/>
          <w:szCs w:val="24"/>
        </w:rPr>
        <w:t>Γιαννακό</w:t>
      </w:r>
      <w:proofErr w:type="spellEnd"/>
      <w:r>
        <w:rPr>
          <w:rFonts w:eastAsia="Times New Roman" w:cs="Times New Roman"/>
          <w:szCs w:val="24"/>
        </w:rPr>
        <w:t xml:space="preserve"> τώρα τελευταία εκεί στη Νέα Δημοκ</w:t>
      </w:r>
      <w:r>
        <w:rPr>
          <w:rFonts w:eastAsia="Times New Roman" w:cs="Times New Roman"/>
          <w:szCs w:val="24"/>
        </w:rPr>
        <w:t xml:space="preserve">ρατία και ό,τι βγάζει, πρέπει να το επαναλαμβάνετε. Μια χαρά λειτουργεί το </w:t>
      </w:r>
      <w:r>
        <w:rPr>
          <w:rFonts w:eastAsia="Times New Roman" w:cs="Times New Roman"/>
          <w:szCs w:val="24"/>
        </w:rPr>
        <w:t>ν</w:t>
      </w:r>
      <w:r>
        <w:rPr>
          <w:rFonts w:eastAsia="Times New Roman" w:cs="Times New Roman"/>
          <w:szCs w:val="24"/>
        </w:rPr>
        <w:t xml:space="preserve">οσοκομείο. Σας παραπέμπω στα στοιχεία της κίνησής του και φέτος, το 2018, για να δείτε την τεράστια αύξηση της </w:t>
      </w:r>
      <w:proofErr w:type="spellStart"/>
      <w:r>
        <w:rPr>
          <w:rFonts w:eastAsia="Times New Roman" w:cs="Times New Roman"/>
          <w:szCs w:val="24"/>
        </w:rPr>
        <w:t>επισκεψιμότητας</w:t>
      </w:r>
      <w:proofErr w:type="spellEnd"/>
      <w:r>
        <w:rPr>
          <w:rFonts w:eastAsia="Times New Roman" w:cs="Times New Roman"/>
          <w:szCs w:val="24"/>
        </w:rPr>
        <w:t xml:space="preserve"> που έχει και σε σχέση με τον αντίστοιχο χειμώνα του 2</w:t>
      </w:r>
      <w:r>
        <w:rPr>
          <w:rFonts w:eastAsia="Times New Roman" w:cs="Times New Roman"/>
          <w:szCs w:val="24"/>
        </w:rPr>
        <w:t xml:space="preserve">017 και για να καταλάβετε ότι το </w:t>
      </w:r>
      <w:r>
        <w:rPr>
          <w:rFonts w:eastAsia="Times New Roman" w:cs="Times New Roman"/>
          <w:szCs w:val="24"/>
        </w:rPr>
        <w:t>ν</w:t>
      </w:r>
      <w:r>
        <w:rPr>
          <w:rFonts w:eastAsia="Times New Roman" w:cs="Times New Roman"/>
          <w:szCs w:val="24"/>
        </w:rPr>
        <w:t>οσοκομείο πάει μια χαρά. Ουσιαστικά δεν θέλουμε να διακινδυνεύσουμε τη λειτουργία του αν δεν έχει ολοκληρωθεί ο διαγωνισμός της πρόσληψης του μόνιμου προσωπικού, του αορίστου χρόνου και αρχίσουν να αποχωρούν αυτοί που είνα</w:t>
      </w:r>
      <w:r>
        <w:rPr>
          <w:rFonts w:eastAsia="Times New Roman" w:cs="Times New Roman"/>
          <w:szCs w:val="24"/>
        </w:rPr>
        <w:t>ι ορισμένου χρόνου. Δηλαδή, να κάνουμε κριτική, αλλά να ξέρουμε και τι λέμε!</w:t>
      </w:r>
    </w:p>
    <w:p w14:paraId="03E8E6E7" w14:textId="77777777" w:rsidR="009D706A" w:rsidRDefault="009A1102">
      <w:pPr>
        <w:spacing w:after="0" w:line="600" w:lineRule="auto"/>
        <w:ind w:firstLine="720"/>
        <w:jc w:val="both"/>
        <w:rPr>
          <w:rFonts w:eastAsia="Times New Roman" w:cs="Times New Roman"/>
          <w:szCs w:val="24"/>
        </w:rPr>
      </w:pPr>
      <w:r w:rsidRPr="00C35510">
        <w:rPr>
          <w:rFonts w:eastAsia="Times New Roman" w:cs="Times New Roman"/>
          <w:b/>
          <w:szCs w:val="24"/>
        </w:rPr>
        <w:t>ΠΡΟΕΔΡΕΥΩΝ (Μάριος Γεωργιάδης):</w:t>
      </w:r>
      <w:r w:rsidRPr="00C35510">
        <w:rPr>
          <w:rFonts w:eastAsia="Times New Roman" w:cs="Times New Roman"/>
          <w:szCs w:val="24"/>
        </w:rPr>
        <w:t xml:space="preserve"> </w:t>
      </w:r>
      <w:r>
        <w:rPr>
          <w:rFonts w:eastAsia="Times New Roman" w:cs="Times New Roman"/>
          <w:szCs w:val="24"/>
        </w:rPr>
        <w:t>Ευχαριστούμε τον κύριο Υπουργό.</w:t>
      </w:r>
    </w:p>
    <w:p w14:paraId="03E8E6E8" w14:textId="77777777" w:rsidR="009D706A" w:rsidRDefault="009A1102">
      <w:pPr>
        <w:spacing w:after="0" w:line="600" w:lineRule="auto"/>
        <w:ind w:firstLine="720"/>
        <w:jc w:val="both"/>
        <w:rPr>
          <w:rFonts w:eastAsia="Times New Roman" w:cs="Times New Roman"/>
          <w:b/>
          <w:szCs w:val="24"/>
        </w:rPr>
      </w:pP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έχει τον λόγο.</w:t>
      </w:r>
    </w:p>
    <w:p w14:paraId="03E8E6E9"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03E8E6E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Μια και αρχίσαμε με τη Σαντορίνη </w:t>
      </w:r>
      <w:r>
        <w:rPr>
          <w:rFonts w:eastAsia="Times New Roman" w:cs="Times New Roman"/>
          <w:szCs w:val="24"/>
        </w:rPr>
        <w:t xml:space="preserve">-είχα σκοπό να κλείσω με αυτή- κύριε Υπουργέ, είχαμε ψηφίσει, όπως θυμάστε όλοι, την έναρξη λειτουργίας ως «Ανώνυμη Εταιρεία </w:t>
      </w:r>
      <w:r>
        <w:rPr>
          <w:rFonts w:eastAsia="Times New Roman" w:cs="Times New Roman"/>
          <w:szCs w:val="24"/>
        </w:rPr>
        <w:lastRenderedPageBreak/>
        <w:t>του Δημοσίου». Εσείς ήσασταν αυτοί που λέγατε παπάδες πριν το 2015 για το συγκεκριμένο νομικό καθεστώς. Εμείς είχαμε από την αρχή ά</w:t>
      </w:r>
      <w:r>
        <w:rPr>
          <w:rFonts w:eastAsia="Times New Roman" w:cs="Times New Roman"/>
          <w:szCs w:val="24"/>
        </w:rPr>
        <w:t>ποψη για αυτό. Καλά είναι, λοιπόν, να αναγνωρίζετε, έστω εκ των υστέρων, ότι οι ανώνυμες εταιρείες του δημοσίου μέχρι και χρήσιμες μπορεί να είναι.</w:t>
      </w:r>
    </w:p>
    <w:p w14:paraId="03E8E6E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Όσον αφορά στο νομικό καθεστώς των προσλήψεων, ο τρόπος με τον οποίο παραβιάσατε το καταστατικό της ΑΕΜΥ εκε</w:t>
      </w:r>
      <w:r>
        <w:rPr>
          <w:rFonts w:eastAsia="Times New Roman" w:cs="Times New Roman"/>
          <w:szCs w:val="24"/>
        </w:rPr>
        <w:t>ίνη την εποχή στο θέμα ελέγχου του προσωπικού, δημιουργεί αυτά τα προβλήματα. Θα μπορούσε να είναι πιο ελαστικές, πολύ πιο εύκολες οι προσλήψεις και οι παρατάσεις των προσλήψεων στη Σαντορίνη και σε άλλες ανώνυμες εταιρείες του δημοσίου.</w:t>
      </w:r>
    </w:p>
    <w:p w14:paraId="03E8E6E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Έκτοτε, λοιπόν, σα</w:t>
      </w:r>
      <w:r>
        <w:rPr>
          <w:rFonts w:eastAsia="Times New Roman" w:cs="Times New Roman"/>
          <w:szCs w:val="24"/>
        </w:rPr>
        <w:t xml:space="preserve">ς καλώ να ξαναδείτε το θέμα του καταστατικού της ΑΕΜΥ και τον τρόπο με τον οποίο γίνονται οι προσλήψεις προς τη λογική της πιο γρήγορης, πιο εύκολης και πιο ελαστικής διαδικασίας. Διότι, αν έχει ένα πρόβλημα το </w:t>
      </w:r>
      <w:r>
        <w:rPr>
          <w:rFonts w:eastAsia="Times New Roman" w:cs="Times New Roman"/>
          <w:szCs w:val="24"/>
        </w:rPr>
        <w:t>ν</w:t>
      </w:r>
      <w:r>
        <w:rPr>
          <w:rFonts w:eastAsia="Times New Roman" w:cs="Times New Roman"/>
          <w:szCs w:val="24"/>
        </w:rPr>
        <w:t>οσοκομείο και για λόγους που έχουν να κάνουν</w:t>
      </w:r>
      <w:r>
        <w:rPr>
          <w:rFonts w:eastAsia="Times New Roman" w:cs="Times New Roman"/>
          <w:szCs w:val="24"/>
        </w:rPr>
        <w:t xml:space="preserve"> με την τοποθεσία, τον τουρισμό κ.λπ., είναι η εξεύρεση και η προσέλκυση προσωπικού. Αυτό ως πρώτη παρατήρηση.</w:t>
      </w:r>
    </w:p>
    <w:p w14:paraId="03E8E6ED" w14:textId="77777777" w:rsidR="009D706A" w:rsidRDefault="009A110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Θέλω να πω από του Βήματος αυτού ότι εχθές κάναμε μια εξαιρετική συζήτηση στο Υπουργείο -αισθάνομαι την υποχρέωση να το πω- και είχαμε μια ενημέρ</w:t>
      </w:r>
      <w:r>
        <w:rPr>
          <w:rFonts w:eastAsia="Times New Roman" w:cs="Times New Roman"/>
          <w:szCs w:val="24"/>
        </w:rPr>
        <w:t>ωση από τους υπηρεσιακούς παράγοντες του Υπουργείου και από τον Υπουργό κ. Ξανθό για το θέμα του φαρμάκου ως πρώτο βήμα στη διαδικασία δημιουργίας μιας Διακομματικής Επιτροπής της Βουλής υπό τον Πρόεδρο της Βουλής για τη συζήτηση της εθνικής στρατηγικής γι</w:t>
      </w:r>
      <w:r>
        <w:rPr>
          <w:rFonts w:eastAsia="Times New Roman" w:cs="Times New Roman"/>
          <w:szCs w:val="24"/>
        </w:rPr>
        <w:t>α το φάρμακο. Φύγαμε όλοι -και νομίζω ότι μιλώ και εξ ονόματος της Νέας Δημοκρατίας, παίρνω την πρωτοβουλία- με θετική εντύπωση για τη διαδικασία, για τη διάθεση, πράγμα το οποίο άρχισε σήμερα, δυστυχώς, να θαμπώνει, παρ’ όλη την τοποθέτηση του κυρίου Υπου</w:t>
      </w:r>
      <w:r>
        <w:rPr>
          <w:rFonts w:eastAsia="Times New Roman" w:cs="Times New Roman"/>
          <w:szCs w:val="24"/>
        </w:rPr>
        <w:t>ργού, γιατί η περίφημη ηθικοποίηση του συστήματος υγείας πάει περίπατο λίγο με τις τροπολογίες που κατατίθενται και αυτό έχει να κάνει και με τη διαδικασία, η οποία είναι απαράδεκτη. Η τροπολογία για τις προσλήψεις των επικουρικών είναι βαρύτατα προβληματι</w:t>
      </w:r>
      <w:r>
        <w:rPr>
          <w:rFonts w:eastAsia="Times New Roman" w:cs="Times New Roman"/>
          <w:szCs w:val="24"/>
        </w:rPr>
        <w:t xml:space="preserve">κή και ήρθε την τελευταία στιγμή. Οι τροπολογίες για το ΕΚΑΠΥ είναι πολύ σημαντικές -και θα πω μετά γιατί- και ήρθαν την τελευταία στιγμή. </w:t>
      </w:r>
    </w:p>
    <w:p w14:paraId="03E8E6EE" w14:textId="77777777" w:rsidR="009D706A" w:rsidRDefault="009A110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Κύριε Μαντά, αυτή η τροπολογία είναι ιδιαίτερα προβληματική. Δεν ξέρω εάν προεκτείνει, δεν είμαι σε θέση να δω ποιον</w:t>
      </w:r>
      <w:r>
        <w:rPr>
          <w:rFonts w:eastAsia="Times New Roman" w:cs="Times New Roman"/>
          <w:szCs w:val="24"/>
        </w:rPr>
        <w:t xml:space="preserve"> «ξεπλένει» η παράγραφος 2 –εάν «ξεπλένει» κάποιον, δεν θέλω να πω τίποτα- η οποία λέει ότι η </w:t>
      </w:r>
      <w:proofErr w:type="spellStart"/>
      <w:r>
        <w:rPr>
          <w:rFonts w:eastAsia="Times New Roman" w:cs="Times New Roman"/>
          <w:szCs w:val="24"/>
        </w:rPr>
        <w:t>επιλεξιμότητα</w:t>
      </w:r>
      <w:proofErr w:type="spellEnd"/>
      <w:r>
        <w:rPr>
          <w:rFonts w:eastAsia="Times New Roman" w:cs="Times New Roman"/>
          <w:szCs w:val="24"/>
        </w:rPr>
        <w:t xml:space="preserve"> των δαπανών από το 2013 μέχρι το 2018 υπόκειται αναδρομικά στην απόφαση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σιδηρόδρομο, που δεν έχω τη δυνατότητα να τη δω και να τη διαβάσω καν στον</w:t>
      </w:r>
      <w:r>
        <w:rPr>
          <w:rFonts w:eastAsia="Times New Roman" w:cs="Times New Roman"/>
          <w:szCs w:val="24"/>
        </w:rPr>
        <w:t xml:space="preserve"> χρόνο αυτό. Είναι μια διαδικασία, η οποία ακόμα και αν δεν έχει σκιές, δημιουργεί υπόνοιες και θα ήταν καλό να αποφευχθεί. Θα το ψάξω και θα σας πω. Όμως, δεν είναι δυνατό να τοποθετηθεί κανείς σε αυτού του τύπου τις τροπολογίες, οι οποίες έχουν διαχειρισ</w:t>
      </w:r>
      <w:r>
        <w:rPr>
          <w:rFonts w:eastAsia="Times New Roman" w:cs="Times New Roman"/>
          <w:szCs w:val="24"/>
        </w:rPr>
        <w:t>τικά προβλήματα σε φορείς, μη κερδοσκοπικούς οργανισμούς ψυχικής υγείας, οι οποίοι δεν είναι διάσημοι ούτε για τη διαφάνειά τους, ούτε για την ορθή τους διαχείριση την τελευταία τουλάχιστον δεκαετία και εδώ πάμε πίσω στο 2013. Είναι εξαιρετικά προβληματική</w:t>
      </w:r>
      <w:r>
        <w:rPr>
          <w:rFonts w:eastAsia="Times New Roman" w:cs="Times New Roman"/>
          <w:szCs w:val="24"/>
        </w:rPr>
        <w:t>.</w:t>
      </w:r>
    </w:p>
    <w:p w14:paraId="03E8E6EF" w14:textId="77777777" w:rsidR="009D706A" w:rsidRDefault="009A110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μιλήσω πολύ περιληπτικά, γιατί δεν έχω πολύ χρόνο, για την τροπολογία για τις προσλήψεις επικουρικού προσωπικού και να πω γιατί είναι βαρύτατα προβλη</w:t>
      </w:r>
      <w:r>
        <w:rPr>
          <w:rFonts w:eastAsia="Times New Roman" w:cs="Times New Roman"/>
          <w:szCs w:val="24"/>
        </w:rPr>
        <w:lastRenderedPageBreak/>
        <w:t>ματική. Η διαδικασία, η «φάμπρικα» στήθηκε στην προκήρυξη για τους ΟΤΑ και φαίνεται ότι σιγά-σιγά</w:t>
      </w:r>
      <w:r>
        <w:rPr>
          <w:rFonts w:eastAsia="Times New Roman" w:cs="Times New Roman"/>
          <w:szCs w:val="24"/>
        </w:rPr>
        <w:t xml:space="preserve"> πηγαίνει παντού, σε όλο το δημόσιο. Η «φάμπρικα» είναι διορισμοί από το «παράθυρο», χωρίς προσόντα όσον αφορά τις ετήσιες συμβάσεις. </w:t>
      </w:r>
    </w:p>
    <w:p w14:paraId="03E8E6F0" w14:textId="77777777" w:rsidR="009D706A" w:rsidRDefault="009A110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Εξηγώ. Τι λέει ο νόμος; «Αφαιρεί τον έλεγχο νομιμότητας των δικαιολογητικών». Ο προηγούμενος νόμος είχε μια τριμελή επιτρ</w:t>
      </w:r>
      <w:r>
        <w:rPr>
          <w:rFonts w:eastAsia="Times New Roman" w:cs="Times New Roman"/>
          <w:szCs w:val="24"/>
        </w:rPr>
        <w:t>οπή της ΔΥΠΕ. Ήταν προβληματικός, κατά τη γνώμη μου, ο τρόπος που ήταν στημένη, αλλά υπήρχε. Το πρώτο βήμα, λοιπόν, για τη συγκρότηση των καταλόγων ήταν ο έλεγχος της νομιμότητας των δικαιολογητικών. Καταργείται. Φεύγει. «Οι ΔΥΠΕ», λέει ο νόμος, «γενικώς κ</w:t>
      </w:r>
      <w:r>
        <w:rPr>
          <w:rFonts w:eastAsia="Times New Roman" w:cs="Times New Roman"/>
          <w:szCs w:val="24"/>
        </w:rPr>
        <w:t>αι αορίστως καταρτίζουν τους καταλόγους.» Ούτε ποιος, ούτε με ποιανού ευθύνη στη ΔΥΠΕ, ούτε τίποτα. «Καταρτίζουν τους καταλόγους». Και τι λέει μετά; «Ελέγχει ο ΑΣΕΠ σε περίπτωση ένστασης». Και τι γίνεται μετά από οκτώ, εννιά, δέκα μήνες μετά τον διορισμό τ</w:t>
      </w:r>
      <w:r>
        <w:rPr>
          <w:rFonts w:eastAsia="Times New Roman" w:cs="Times New Roman"/>
          <w:szCs w:val="24"/>
        </w:rPr>
        <w:t xml:space="preserve">ων επιτυχόντων συμβασιούχων επικουρικών, που θα τελειώσει ο ΑΣΕΠ τον έλεγχο, εάν τον τελειώσει σε πραγματικό χρόνο; Απολύεται. Αυτός που είτε από πλαστογραφία είτε από λαθροχειρία είτε με βάση τις πελατειακές του λογικές -οι οποίες εμφιλοχωρούν </w:t>
      </w:r>
      <w:r>
        <w:rPr>
          <w:rFonts w:eastAsia="Times New Roman" w:cs="Times New Roman"/>
          <w:szCs w:val="24"/>
        </w:rPr>
        <w:lastRenderedPageBreak/>
        <w:t>στο ελληνικ</w:t>
      </w:r>
      <w:r>
        <w:rPr>
          <w:rFonts w:eastAsia="Times New Roman" w:cs="Times New Roman"/>
          <w:szCs w:val="24"/>
        </w:rPr>
        <w:t xml:space="preserve">ό δημόσιο τώρα όλο και περισσότερο- απολύεται αμειβόμενος, χωρίς να έχει καμμία συνέπεια, δηλαδή τον παίρνουμε, ενώ έχει καταθέσει πλαστά πιστοποιητικά, τον διορίζουμε, τον πληρώνουμε για εννιά μήνες, για δέκα μήνες, για έναν χρόνο από την ετήσια σύμβαση, </w:t>
      </w:r>
      <w:r>
        <w:rPr>
          <w:rFonts w:eastAsia="Times New Roman" w:cs="Times New Roman"/>
          <w:szCs w:val="24"/>
        </w:rPr>
        <w:t xml:space="preserve">τον απολύουμε χωρίς καμμία συνέπεια γι’ αυτό που έκανε ή γι’ αυτό που έκαναν άλλοι για λογαριασμό του και προσλαμβάνουμε τον ενιστάμενο για άλλους δώδεκα μήνες. Όλοι ικανοποιημένοι. Μια χαρά! </w:t>
      </w:r>
    </w:p>
    <w:p w14:paraId="03E8E6F1" w14:textId="77777777" w:rsidR="009D706A" w:rsidRDefault="009A110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είναι ηθικοποίηση του συστήματος. Προσλήψεις «από το παράθ</w:t>
      </w:r>
      <w:r>
        <w:rPr>
          <w:rFonts w:eastAsia="Times New Roman" w:cs="Times New Roman"/>
          <w:szCs w:val="24"/>
        </w:rPr>
        <w:t>υρο» με τον χειρότερο τρόπο από την Αριστερά. Είναι ντροπή πραγματική. Αυτό εδώ είναι πραγματική ντροπή. Έγινε μία φορά στους ΟΤΑ. Εκεί υπάρχουν οι προσωρινοί κατάλογοι, με τους οποίους γίνονται οι προσλήψεις και η αναμονή των οριστικών, οι οποίες αναμένον</w:t>
      </w:r>
      <w:r>
        <w:rPr>
          <w:rFonts w:eastAsia="Times New Roman" w:cs="Times New Roman"/>
          <w:szCs w:val="24"/>
        </w:rPr>
        <w:t xml:space="preserve">ται μετά τη λήξη του έτους της ετήσιας σύμβασης, γιατί αυτή είναι η πραγματικότητα. Το ίδιο γίνεται και εδώ. Είναι πραγματικά ντροπή. </w:t>
      </w:r>
    </w:p>
    <w:p w14:paraId="03E8E6F2" w14:textId="77777777" w:rsidR="009D706A" w:rsidRDefault="009A110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 ΕΚΑΠΥ, αυτό που έχω να πω είναι ότι εάν έβαζα μία επικεφαλίδα στη συγκεκριμένη τροπολογία, θα ήταν: «Επάνοδος στην εποχή του Αβραμόπουλου». </w:t>
      </w:r>
      <w:r>
        <w:rPr>
          <w:rFonts w:eastAsia="Times New Roman" w:cs="Times New Roman"/>
          <w:szCs w:val="24"/>
        </w:rPr>
        <w:lastRenderedPageBreak/>
        <w:t>Αφού ρίξαμε λευκή πετσέτα στο παρκέ εδώ και ένα μήνα ψηφίζοντας τη δυνατότητα να κάνουν προδιαγραφές α</w:t>
      </w:r>
      <w:r>
        <w:rPr>
          <w:rFonts w:eastAsia="Times New Roman" w:cs="Times New Roman"/>
          <w:szCs w:val="24"/>
        </w:rPr>
        <w:t>υτοί που κάνουν τις προκηρύξεις –ουσιαστικά αυτό είναι το κουμπί στις προκηρύξεις, οι προδιαγραφές, τις δώσαμε ξανά σε αυτόν που την κάνει, στο νοσοκομείο, στο κέντρο υγείας, στην ΥΠΕ- τώρα ερχόμαστε και λέμε τι; Ότι ο έλεγχος σκοπιμότητας πάσης φύσεως δαπ</w:t>
      </w:r>
      <w:r>
        <w:rPr>
          <w:rFonts w:eastAsia="Times New Roman" w:cs="Times New Roman"/>
          <w:szCs w:val="24"/>
        </w:rPr>
        <w:t xml:space="preserve">ανών, ανεξαρτήτως της πηγής χρηματοδότησης, γυρίζει μέχρι 15.000 στο διοικητή, μέχρι 45.000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και μέχρι 240.000 στις ΥΠΕ. </w:t>
      </w:r>
    </w:p>
    <w:p w14:paraId="03E8E6F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Τα δυο πρώτα, τα περίφημα </w:t>
      </w:r>
      <w:proofErr w:type="spellStart"/>
      <w:r>
        <w:rPr>
          <w:rFonts w:eastAsia="Times New Roman" w:cs="Times New Roman"/>
          <w:szCs w:val="24"/>
        </w:rPr>
        <w:t>σαρανταπεντάρια</w:t>
      </w:r>
      <w:proofErr w:type="spellEnd"/>
      <w:r>
        <w:rPr>
          <w:rFonts w:eastAsia="Times New Roman" w:cs="Times New Roman"/>
          <w:szCs w:val="24"/>
        </w:rPr>
        <w:t xml:space="preserve"> που τα ξέρουμε όλοι όσοι ήμασταν μέσα στο σύστημα υγείας την εποχή τ</w:t>
      </w:r>
      <w:r>
        <w:rPr>
          <w:rFonts w:eastAsia="Times New Roman" w:cs="Times New Roman"/>
          <w:szCs w:val="24"/>
        </w:rPr>
        <w:t>ου Αβραμόπουλου, τίναξαν το σύστημα στον αέρα και ήταν η δεύτερη σημαντικότερη πηγή δημιουργίας ελλειμμάτων στα νοσοκομεία μετά τις κακές πρακτικές των γιατρών ενδεχομένως. Όμως, ήταν μια κατάσταση η οποία εκείνο τον καιρό –το ξέρουμε όλοι όσοι είμαστε για</w:t>
      </w:r>
      <w:r>
        <w:rPr>
          <w:rFonts w:eastAsia="Times New Roman" w:cs="Times New Roman"/>
          <w:szCs w:val="24"/>
        </w:rPr>
        <w:t xml:space="preserve">τροί και είμαστε στο σύστημα υγείας και είμαστε πολλοί στη Βουλή- τίναξε τα πράγματα στον αέρα. Κανένας έλεγχος, κανένα </w:t>
      </w:r>
      <w:r>
        <w:rPr>
          <w:rFonts w:eastAsia="Times New Roman" w:cs="Times New Roman"/>
          <w:szCs w:val="24"/>
          <w:lang w:val="en-US"/>
        </w:rPr>
        <w:t>business</w:t>
      </w:r>
      <w:r w:rsidRPr="00B06292">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ο καθένας κάνει ό,τι νομίζει σκόπιμο χωρίς κανέναν </w:t>
      </w:r>
      <w:r>
        <w:rPr>
          <w:rFonts w:eastAsia="Times New Roman" w:cs="Times New Roman"/>
          <w:szCs w:val="24"/>
        </w:rPr>
        <w:lastRenderedPageBreak/>
        <w:t xml:space="preserve">έλεγχο, έστω και εκ των υστέρων. Αυτό θα τινάξει τους προϋπολογισμούς </w:t>
      </w:r>
      <w:r>
        <w:rPr>
          <w:rFonts w:eastAsia="Times New Roman" w:cs="Times New Roman"/>
          <w:szCs w:val="24"/>
        </w:rPr>
        <w:t>ορισμένων νοσοκομείων στον αέρα. Το καλό είναι ότι δεν μπορεί να δημιουργήσει ελλείματα χάρη στις μεταρρυθμίσεις που έγιναν από το 2009 μέχρι το 2012 από τις κυβερνήσεις Παπανδρέου. Δεν μπορούν να δημιουργούν ελλείμματα, δεν μπορούν να κάνουν έργα χωρίς να</w:t>
      </w:r>
      <w:r>
        <w:rPr>
          <w:rFonts w:eastAsia="Times New Roman" w:cs="Times New Roman"/>
          <w:szCs w:val="24"/>
        </w:rPr>
        <w:t xml:space="preserve"> έχουν λεφτά. Όμως, μπορούν να πάρουν χρήματα από τους προϋπολογισμούς των νοσοκομείων για έργα, τα οποία θα είναι αμφιβόλου </w:t>
      </w:r>
      <w:proofErr w:type="spellStart"/>
      <w:r>
        <w:rPr>
          <w:rFonts w:eastAsia="Times New Roman" w:cs="Times New Roman"/>
          <w:szCs w:val="24"/>
        </w:rPr>
        <w:t>ποιότητος</w:t>
      </w:r>
      <w:proofErr w:type="spellEnd"/>
      <w:r>
        <w:rPr>
          <w:rFonts w:eastAsia="Times New Roman" w:cs="Times New Roman"/>
          <w:szCs w:val="24"/>
        </w:rPr>
        <w:t xml:space="preserve"> ή αμφιβόλου </w:t>
      </w:r>
      <w:proofErr w:type="spellStart"/>
      <w:r>
        <w:rPr>
          <w:rFonts w:eastAsia="Times New Roman" w:cs="Times New Roman"/>
          <w:szCs w:val="24"/>
        </w:rPr>
        <w:t>σκοπιμότητος</w:t>
      </w:r>
      <w:proofErr w:type="spellEnd"/>
      <w:r>
        <w:rPr>
          <w:rFonts w:eastAsia="Times New Roman" w:cs="Times New Roman"/>
          <w:szCs w:val="24"/>
        </w:rPr>
        <w:t>. Είναι πάρα πολύ προβληματική κα</w:t>
      </w:r>
      <w:r w:rsidRPr="00E977DE">
        <w:rPr>
          <w:rFonts w:eastAsia="Times New Roman" w:cs="Times New Roman"/>
          <w:szCs w:val="24"/>
        </w:rPr>
        <w:t>ι άλλη ηθικοποίηση</w:t>
      </w:r>
      <w:r w:rsidRPr="006558F9">
        <w:rPr>
          <w:rFonts w:eastAsia="Times New Roman" w:cs="Times New Roman"/>
          <w:b/>
          <w:szCs w:val="24"/>
        </w:rPr>
        <w:t xml:space="preserve"> </w:t>
      </w:r>
      <w:r>
        <w:rPr>
          <w:rFonts w:eastAsia="Times New Roman" w:cs="Times New Roman"/>
          <w:szCs w:val="24"/>
        </w:rPr>
        <w:t xml:space="preserve">του συστήματος. </w:t>
      </w:r>
    </w:p>
    <w:p w14:paraId="03E8E6F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Δεν θα ψηφίσουμε καμμία τροπ</w:t>
      </w:r>
      <w:r>
        <w:rPr>
          <w:rFonts w:eastAsia="Times New Roman" w:cs="Times New Roman"/>
          <w:szCs w:val="24"/>
        </w:rPr>
        <w:t xml:space="preserve">ολογία εκτός από την πρώτη, η οποία είναι οργανικό κομμάτι της συμφωνίας και θα θεωρήσω καλή τη </w:t>
      </w:r>
      <w:proofErr w:type="spellStart"/>
      <w:r>
        <w:rPr>
          <w:rFonts w:eastAsia="Times New Roman" w:cs="Times New Roman"/>
          <w:szCs w:val="24"/>
        </w:rPr>
        <w:t>πίστει</w:t>
      </w:r>
      <w:proofErr w:type="spellEnd"/>
      <w:r>
        <w:rPr>
          <w:rFonts w:eastAsia="Times New Roman" w:cs="Times New Roman"/>
          <w:szCs w:val="24"/>
        </w:rPr>
        <w:t xml:space="preserve"> ότι ήταν παράλειψη που δεν περιλαμβανόταν στο κύριο σώμα της συμφωνίας, την οποία κυρώνουμε σήμερα. Δεν θα ψηφίσουμε καμμία άλλη, παρ’ όλο που μία ή δύο </w:t>
      </w:r>
      <w:r>
        <w:rPr>
          <w:rFonts w:eastAsia="Times New Roman" w:cs="Times New Roman"/>
          <w:szCs w:val="24"/>
        </w:rPr>
        <w:t xml:space="preserve">από αυτές, όπως είναι τα εργασιακά δικαιώματα των επικουρικών γιατρών στις ΤΟΜΥ, είναι λογικότατες, επειδή καμμία από αυτές δεν δικαιολογεί τον τρόπο με τον οποίον γίνεται η μεθόδευση, η οποία επιλέχθηκε, να κατατεθούν το ίδιο πρωί, την προηγούμενη βραδιά </w:t>
      </w:r>
      <w:r>
        <w:rPr>
          <w:rFonts w:eastAsia="Times New Roman" w:cs="Times New Roman"/>
          <w:szCs w:val="24"/>
        </w:rPr>
        <w:t xml:space="preserve">ουσιαστικά </w:t>
      </w:r>
      <w:r>
        <w:rPr>
          <w:rFonts w:eastAsia="Times New Roman" w:cs="Times New Roman"/>
          <w:szCs w:val="24"/>
        </w:rPr>
        <w:lastRenderedPageBreak/>
        <w:t xml:space="preserve">σε μια συμφωνία, στην οποία δεν προβλέπεται κανονικά η τοποθέτηση των τροπολογιών. </w:t>
      </w:r>
    </w:p>
    <w:p w14:paraId="03E8E6F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όμως, ότι πραγματικά είναι απογοητευτική η λογική με την οποία προσπαθούν να χειραγωγηθούν οι προσλήψεις επικουρικού προσωπικού στα νοσοκομεία για </w:t>
      </w:r>
      <w:r>
        <w:rPr>
          <w:rFonts w:eastAsia="Times New Roman" w:cs="Times New Roman"/>
          <w:szCs w:val="24"/>
        </w:rPr>
        <w:t>σαφείς πελατειακούς λόγους. Είναι πραγματικά ντροπή.</w:t>
      </w:r>
    </w:p>
    <w:p w14:paraId="03E8E6F6" w14:textId="77777777" w:rsidR="009D706A" w:rsidRDefault="009A1102">
      <w:pPr>
        <w:spacing w:after="0"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Μπαργιώτα</w:t>
      </w:r>
      <w:proofErr w:type="spellEnd"/>
      <w:r>
        <w:rPr>
          <w:rFonts w:eastAsia="Times New Roman" w:cs="Times New Roman"/>
          <w:szCs w:val="24"/>
        </w:rPr>
        <w:t>.</w:t>
      </w:r>
    </w:p>
    <w:p w14:paraId="03E8E6F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Αϊβατιδη</w:t>
      </w:r>
      <w:proofErr w:type="spellEnd"/>
      <w:r>
        <w:rPr>
          <w:rFonts w:eastAsia="Times New Roman" w:cs="Times New Roman"/>
          <w:szCs w:val="24"/>
        </w:rPr>
        <w:t>, έχετε τον λόγο.</w:t>
      </w:r>
    </w:p>
    <w:p w14:paraId="03E8E6F8"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όσον αφορά στην πρώτη τροπολογία για την παραχώρηση ακινήτων νομικών προσώ</w:t>
      </w:r>
      <w:r>
        <w:rPr>
          <w:rFonts w:eastAsia="Times New Roman" w:cs="Times New Roman"/>
          <w:szCs w:val="24"/>
        </w:rPr>
        <w:t>πων ιδιωτικού ή δημοσίου δικαίου για τις ανάγκες του γραφείου της Παγκόσμιας Οργάνωσης Υγείας, προδήλως είναι μια κίνηση καλής θέλησης και μια μορφή, θα έλεγα, φιλοξενίας, έκφρασης φιλοξενίας. Ως εκ τούτου, δεν θα την υπερψηφίσουμε, όμως θα δηλώσουμε «παρώ</w:t>
      </w:r>
      <w:r>
        <w:rPr>
          <w:rFonts w:eastAsia="Times New Roman" w:cs="Times New Roman"/>
          <w:szCs w:val="24"/>
        </w:rPr>
        <w:t xml:space="preserve">ν». </w:t>
      </w:r>
    </w:p>
    <w:p w14:paraId="03E8E6F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Σχετικώς με την τροπολογία για το επικουρικό προσωπικό, θα την καταψηφίσουμε. Θεωρούμε ότι θα ακολουθηθούν αδιαφανείς διαδικασίες με μια συνιστώσα εκλογικής, πελατειακής συμπεριφοράς και γενικά θεωρούμε ότι ο θεσμός αυτός των επικουρικών είναι ένα μέσ</w:t>
      </w:r>
      <w:r>
        <w:rPr>
          <w:rFonts w:eastAsia="Times New Roman" w:cs="Times New Roman"/>
          <w:szCs w:val="24"/>
        </w:rPr>
        <w:t>ο εκλογικής ομηρίας κοινωνικών ομάδων.</w:t>
      </w:r>
    </w:p>
    <w:p w14:paraId="03E8E6F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 ίδιο ισχύει για την εκπρόθεσμη τροπολογία που κατατέθηκε και αφορά τους κοινωνικούς συνεταιρισμούς περιορισμένης ευθύνης. Φρονούμε ότι μέσω αυτής της τροπολογίας ευνοούνται οι «ημέτεροι», εννοώ οι φίλα προσκείμενοι</w:t>
      </w:r>
      <w:r>
        <w:rPr>
          <w:rFonts w:eastAsia="Times New Roman" w:cs="Times New Roman"/>
          <w:szCs w:val="24"/>
        </w:rPr>
        <w:t xml:space="preserve"> στην κυβερνώσα παράταξη του ΣΥΡΙΖΑ.</w:t>
      </w:r>
    </w:p>
    <w:p w14:paraId="03E8E6F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Σχετικώς με την τροπολογία για τη χορήγηση δεκαπενθήμερης αδείας με αποδοχές για παρακολούθηση επιστημονικών συνεδρίων σε επικουρικούς γιατρούς ή γιατρούς ΤΟΜΥ, θεωρούμε ότι είναι μια υπερβολική παροχή, ειδικά όταν μιλά</w:t>
      </w:r>
      <w:r>
        <w:rPr>
          <w:rFonts w:eastAsia="Times New Roman" w:cs="Times New Roman"/>
          <w:szCs w:val="24"/>
        </w:rPr>
        <w:t xml:space="preserve">με για δεκαπέντε επιπλέον μέρες άδεια σε έναν ουσιαστικά θεσμό –μιλώ για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ο</w:t>
      </w:r>
      <w:r>
        <w:rPr>
          <w:rFonts w:eastAsia="Times New Roman" w:cs="Times New Roman"/>
          <w:szCs w:val="24"/>
        </w:rPr>
        <w:t xml:space="preserve">μάδες </w:t>
      </w:r>
      <w:r>
        <w:rPr>
          <w:rFonts w:eastAsia="Times New Roman" w:cs="Times New Roman"/>
          <w:szCs w:val="24"/>
        </w:rPr>
        <w:t>υ</w:t>
      </w:r>
      <w:r>
        <w:rPr>
          <w:rFonts w:eastAsia="Times New Roman" w:cs="Times New Roman"/>
          <w:szCs w:val="24"/>
        </w:rPr>
        <w:t>γείας- που δεν έχει μέχρι τώρα αποδώσει τα αναμενόμενα. Θεωρούμε, λοιπόν, ότι είναι υπερβολική αυτή η παροχή και θα καταψηφίσουμε την εν λόγω τροπολογία.</w:t>
      </w:r>
    </w:p>
    <w:p w14:paraId="03E8E6FC" w14:textId="77777777" w:rsidR="009D706A" w:rsidRDefault="009A1102">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Σχετικώς </w:t>
      </w:r>
      <w:r>
        <w:rPr>
          <w:rFonts w:eastAsia="Times New Roman" w:cs="Times New Roman"/>
          <w:szCs w:val="24"/>
        </w:rPr>
        <w:t xml:space="preserve">με την τροπολογία που αφορά στην Εθνική Κεντρική Αρχή Προμηθειών, παρατηρούμε ότι στην παράγραφο 5 χορηγείται ουσιαστικά μια μορφή ασυλίας, ένα ακαταδίωκτο όσον αφορά στην αστική ευθύνη των μελών του ΔΣ. Φυσικά θα την καταψηφίσουμε. </w:t>
      </w:r>
    </w:p>
    <w:p w14:paraId="03E8E6FD"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Επίσης, είναι αρκετά ε</w:t>
      </w:r>
      <w:r>
        <w:rPr>
          <w:rFonts w:eastAsia="Times New Roman" w:cs="Times New Roman"/>
          <w:szCs w:val="24"/>
        </w:rPr>
        <w:t xml:space="preserve">νδιαφέρουσα -και φυσικά ένας επιπλέον λόγος για την καταψήφιση της εν λόγω τροπολογίας- η παράγραφος 6 που με απόφαση του </w:t>
      </w:r>
      <w:r>
        <w:rPr>
          <w:rFonts w:eastAsia="Times New Roman" w:cs="Times New Roman"/>
          <w:szCs w:val="24"/>
        </w:rPr>
        <w:t>π</w:t>
      </w:r>
      <w:r>
        <w:rPr>
          <w:rFonts w:eastAsia="Times New Roman" w:cs="Times New Roman"/>
          <w:szCs w:val="24"/>
        </w:rPr>
        <w:t xml:space="preserve">ροέδρου και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μπορεί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της Εθνικής Κεντρικής </w:t>
      </w:r>
      <w:r>
        <w:rPr>
          <w:rFonts w:eastAsia="Times New Roman" w:cs="Times New Roman"/>
          <w:szCs w:val="24"/>
        </w:rPr>
        <w:t xml:space="preserve">Αρχής Προμηθειών να αναθέτει δικαστικές υποθέσεις σε ιδιώτες δικηγόρους και μάλιστα κατά το δοκούν ύψος αμοιβής. Το καταψηφίζουμε βεβαίως. </w:t>
      </w:r>
    </w:p>
    <w:p w14:paraId="03E8E6FE"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Θα κλείσω, κύριε Πρόεδρε, με μια πολύ σύντομη αναφορά σε μια ερώτηση που κατέθεσε ο συνάδελφος και συναγωνιστής μου </w:t>
      </w:r>
      <w:r>
        <w:rPr>
          <w:rFonts w:eastAsia="Times New Roman" w:cs="Times New Roman"/>
          <w:szCs w:val="24"/>
        </w:rPr>
        <w:t xml:space="preserve">Βουλευτής Α΄ Θεσσαλονίκης, ο κ. Αντώνιος Γρέγος προς τον κύριο Υπουργό Εξωτερικών και αφορά στην προγραμματισμένη προεκλογική ομιλία του </w:t>
      </w:r>
      <w:proofErr w:type="spellStart"/>
      <w:r>
        <w:rPr>
          <w:rFonts w:eastAsia="Times New Roman" w:cs="Times New Roman"/>
          <w:szCs w:val="24"/>
        </w:rPr>
        <w:t>Μουχαρέμ</w:t>
      </w:r>
      <w:proofErr w:type="spellEnd"/>
      <w:r>
        <w:rPr>
          <w:rFonts w:eastAsia="Times New Roman" w:cs="Times New Roman"/>
          <w:szCs w:val="24"/>
        </w:rPr>
        <w:t xml:space="preserve"> </w:t>
      </w:r>
      <w:proofErr w:type="spellStart"/>
      <w:r>
        <w:rPr>
          <w:rFonts w:eastAsia="Times New Roman" w:cs="Times New Roman"/>
          <w:szCs w:val="24"/>
        </w:rPr>
        <w:t>Ιντζέ</w:t>
      </w:r>
      <w:proofErr w:type="spellEnd"/>
      <w:r>
        <w:rPr>
          <w:rFonts w:eastAsia="Times New Roman" w:cs="Times New Roman"/>
          <w:szCs w:val="24"/>
        </w:rPr>
        <w:t xml:space="preserve">, του επικεφαλής υποψηφίου για τις τουρκικές προεδρικές εκλογές του κόμματος της αντιπολίτευσης. </w:t>
      </w:r>
    </w:p>
    <w:p w14:paraId="03E8E6F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Το κόμμ</w:t>
      </w:r>
      <w:r>
        <w:rPr>
          <w:rFonts w:eastAsia="Times New Roman" w:cs="Times New Roman"/>
          <w:szCs w:val="24"/>
        </w:rPr>
        <w:t>α αυτό είναι γνωστό για τις…</w:t>
      </w:r>
    </w:p>
    <w:p w14:paraId="03E8E700"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γνωρίζετε ότι αυτό είναι εκτός διαδικασίας και αφορά κοινοβουλευτικό έλεγχο. Παρακαλώ να είστε πολύ σύντομος στην αναφορά σας όσον αφορά το θέμα αυτό, γιατί δεν θα ήθελα να σας δ</w:t>
      </w:r>
      <w:r>
        <w:rPr>
          <w:rFonts w:eastAsia="Times New Roman" w:cs="Times New Roman"/>
          <w:szCs w:val="24"/>
        </w:rPr>
        <w:t xml:space="preserve">ιακόψω. </w:t>
      </w:r>
    </w:p>
    <w:p w14:paraId="03E8E701"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Επιτρέψτε μου. Μη με διακόπτετε. Δεν θα καθυστερήσω. </w:t>
      </w:r>
    </w:p>
    <w:p w14:paraId="03E8E702"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Οφείλω να το διευκρινίσω. </w:t>
      </w:r>
    </w:p>
    <w:p w14:paraId="03E8E703"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Ως ειδικός αγορητής έχω τη δυνατότητα, κύριε Πρόεδρε, να αναφερθώ. </w:t>
      </w:r>
    </w:p>
    <w:p w14:paraId="03E8E704"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w:t>
      </w:r>
      <w:r>
        <w:rPr>
          <w:rFonts w:eastAsia="Times New Roman" w:cs="Times New Roman"/>
          <w:b/>
          <w:szCs w:val="24"/>
        </w:rPr>
        <w:t xml:space="preserve">ς): </w:t>
      </w:r>
      <w:r>
        <w:rPr>
          <w:rFonts w:eastAsia="Times New Roman" w:cs="Times New Roman"/>
          <w:szCs w:val="24"/>
        </w:rPr>
        <w:t xml:space="preserve">Αν ήσασταν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σαφέστατα. Επειδή, όμως, λείπει ο </w:t>
      </w:r>
      <w:r>
        <w:rPr>
          <w:rFonts w:eastAsia="Times New Roman" w:cs="Times New Roman"/>
          <w:szCs w:val="24"/>
        </w:rPr>
        <w:t>Κ</w:t>
      </w:r>
      <w:r>
        <w:rPr>
          <w:rFonts w:eastAsia="Times New Roman" w:cs="Times New Roman"/>
          <w:szCs w:val="24"/>
        </w:rPr>
        <w:t xml:space="preserve">οινοβουλευτικός σας </w:t>
      </w:r>
      <w:r>
        <w:rPr>
          <w:rFonts w:eastAsia="Times New Roman" w:cs="Times New Roman"/>
          <w:szCs w:val="24"/>
        </w:rPr>
        <w:t>Ε</w:t>
      </w:r>
      <w:r>
        <w:rPr>
          <w:rFonts w:eastAsia="Times New Roman" w:cs="Times New Roman"/>
          <w:szCs w:val="24"/>
        </w:rPr>
        <w:t xml:space="preserve">κπρόσωπος, έχω αυτή την ανοχή αυτή τη στιγμή. Αν ήταν ο </w:t>
      </w:r>
      <w:r>
        <w:rPr>
          <w:rFonts w:eastAsia="Times New Roman" w:cs="Times New Roman"/>
          <w:szCs w:val="24"/>
        </w:rPr>
        <w:t>Κ</w:t>
      </w:r>
      <w:r>
        <w:rPr>
          <w:rFonts w:eastAsia="Times New Roman" w:cs="Times New Roman"/>
          <w:szCs w:val="24"/>
        </w:rPr>
        <w:t xml:space="preserve">οινοβουλευτικός σας </w:t>
      </w:r>
      <w:r>
        <w:rPr>
          <w:rFonts w:eastAsia="Times New Roman" w:cs="Times New Roman"/>
          <w:szCs w:val="24"/>
        </w:rPr>
        <w:t>Ε</w:t>
      </w:r>
      <w:r>
        <w:rPr>
          <w:rFonts w:eastAsia="Times New Roman" w:cs="Times New Roman"/>
          <w:szCs w:val="24"/>
        </w:rPr>
        <w:t xml:space="preserve">κπρόσωπος εδώ, θα έπρεπε εκείνος να αναφερθεί στο θέμα. </w:t>
      </w:r>
    </w:p>
    <w:p w14:paraId="03E8E705"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Ορ</w:t>
      </w:r>
      <w:r>
        <w:rPr>
          <w:rFonts w:eastAsia="Times New Roman" w:cs="Times New Roman"/>
          <w:szCs w:val="24"/>
        </w:rPr>
        <w:t xml:space="preserve">θώς πράττετε. Ευχαριστώ. </w:t>
      </w:r>
    </w:p>
    <w:p w14:paraId="03E8E70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Καταγγέλλουμε, λοιπόν, αυτή την εθελόδουλη ενδοτικότητα της Κυβέρνησης</w:t>
      </w:r>
      <w:r>
        <w:rPr>
          <w:rFonts w:eastAsia="Times New Roman" w:cs="Times New Roman"/>
          <w:szCs w:val="24"/>
        </w:rPr>
        <w:t>,</w:t>
      </w:r>
      <w:r>
        <w:rPr>
          <w:rFonts w:eastAsia="Times New Roman" w:cs="Times New Roman"/>
          <w:szCs w:val="24"/>
        </w:rPr>
        <w:t xml:space="preserve"> που αφορά στην ανοχή που επιδεικνύει σε αυτή την προεκλογική ομιλία που θα κάνει ο κ. </w:t>
      </w:r>
      <w:proofErr w:type="spellStart"/>
      <w:r>
        <w:rPr>
          <w:rFonts w:eastAsia="Times New Roman" w:cs="Times New Roman"/>
          <w:szCs w:val="24"/>
        </w:rPr>
        <w:t>Ιντζέ</w:t>
      </w:r>
      <w:proofErr w:type="spellEnd"/>
      <w:r>
        <w:rPr>
          <w:rFonts w:eastAsia="Times New Roman" w:cs="Times New Roman"/>
          <w:szCs w:val="24"/>
        </w:rPr>
        <w:t xml:space="preserve">, όταν μάλιστα συμπληρώνονται σήμερα ενενήντα ημέρες που παρανόμως </w:t>
      </w:r>
      <w:r>
        <w:rPr>
          <w:rFonts w:eastAsia="Times New Roman" w:cs="Times New Roman"/>
          <w:szCs w:val="24"/>
        </w:rPr>
        <w:t>κρατούνται ως αιχμάλωτοι, ως όμηροι</w:t>
      </w:r>
      <w:r>
        <w:rPr>
          <w:rFonts w:eastAsia="Times New Roman" w:cs="Times New Roman"/>
          <w:szCs w:val="24"/>
        </w:rPr>
        <w:t>,</w:t>
      </w:r>
      <w:r>
        <w:rPr>
          <w:rFonts w:eastAsia="Times New Roman" w:cs="Times New Roman"/>
          <w:szCs w:val="24"/>
        </w:rPr>
        <w:t xml:space="preserve"> ο Άγγελος </w:t>
      </w:r>
      <w:proofErr w:type="spellStart"/>
      <w:r>
        <w:rPr>
          <w:rFonts w:eastAsia="Times New Roman" w:cs="Times New Roman"/>
          <w:szCs w:val="24"/>
        </w:rPr>
        <w:t>Μητρετώδης</w:t>
      </w:r>
      <w:proofErr w:type="spellEnd"/>
      <w:r>
        <w:rPr>
          <w:rFonts w:eastAsia="Times New Roman" w:cs="Times New Roman"/>
          <w:szCs w:val="24"/>
        </w:rPr>
        <w:t xml:space="preserve"> και ο Δημήτριος </w:t>
      </w:r>
      <w:proofErr w:type="spellStart"/>
      <w:r>
        <w:rPr>
          <w:rFonts w:eastAsia="Times New Roman" w:cs="Times New Roman"/>
          <w:szCs w:val="24"/>
        </w:rPr>
        <w:t>Κούκλατζης</w:t>
      </w:r>
      <w:proofErr w:type="spellEnd"/>
      <w:r>
        <w:rPr>
          <w:rFonts w:eastAsia="Times New Roman" w:cs="Times New Roman"/>
          <w:szCs w:val="24"/>
        </w:rPr>
        <w:t xml:space="preserve"> στις φυλακές της </w:t>
      </w:r>
      <w:proofErr w:type="spellStart"/>
      <w:r>
        <w:rPr>
          <w:rFonts w:eastAsia="Times New Roman" w:cs="Times New Roman"/>
          <w:szCs w:val="24"/>
        </w:rPr>
        <w:t>Αδριανούπολης</w:t>
      </w:r>
      <w:proofErr w:type="spellEnd"/>
      <w:r>
        <w:rPr>
          <w:rFonts w:eastAsia="Times New Roman" w:cs="Times New Roman"/>
          <w:szCs w:val="24"/>
        </w:rPr>
        <w:t xml:space="preserve">. </w:t>
      </w:r>
    </w:p>
    <w:p w14:paraId="03E8E70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3E8E708"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Αϊβατίδη</w:t>
      </w:r>
      <w:proofErr w:type="spellEnd"/>
      <w:r>
        <w:rPr>
          <w:rFonts w:eastAsia="Times New Roman" w:cs="Times New Roman"/>
          <w:szCs w:val="24"/>
        </w:rPr>
        <w:t xml:space="preserve">. </w:t>
      </w:r>
    </w:p>
    <w:p w14:paraId="03E8E70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Τον λόγο έχει ο κ. Δελής από το Κομμουνιστικό Κόμμα Ελλάδ</w:t>
      </w:r>
      <w:r>
        <w:rPr>
          <w:rFonts w:eastAsia="Times New Roman" w:cs="Times New Roman"/>
          <w:szCs w:val="24"/>
        </w:rPr>
        <w:t>α</w:t>
      </w:r>
      <w:r>
        <w:rPr>
          <w:rFonts w:eastAsia="Times New Roman" w:cs="Times New Roman"/>
          <w:szCs w:val="24"/>
        </w:rPr>
        <w:t xml:space="preserve">ς. </w:t>
      </w:r>
    </w:p>
    <w:p w14:paraId="03E8E70A"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ΔΕΛΗΣ: </w:t>
      </w:r>
      <w:r>
        <w:rPr>
          <w:rFonts w:eastAsia="Times New Roman" w:cs="Times New Roman"/>
          <w:szCs w:val="24"/>
        </w:rPr>
        <w:t>Οι τροπολογίες, κύριε Πρόεδρε, πέντε τον αριθμό, οι οποίες φτάνουν σε ένα νομοσχέδιο που κυρώνει και τροποποιεί μια σύμβαση, προσθέτουν ένα ακόμα μίνι</w:t>
      </w:r>
      <w:r>
        <w:rPr>
          <w:rFonts w:eastAsia="Times New Roman" w:cs="Times New Roman"/>
          <w:szCs w:val="24"/>
        </w:rPr>
        <w:t xml:space="preserve"> </w:t>
      </w:r>
      <w:r>
        <w:rPr>
          <w:rFonts w:eastAsia="Times New Roman" w:cs="Times New Roman"/>
          <w:szCs w:val="24"/>
        </w:rPr>
        <w:t>νομοσχέδιο στην ουσία, χωρίς βεβαίως να υπάρχει ο απαραίτητος χρόνος για να τις μελετήσει κ</w:t>
      </w:r>
      <w:r>
        <w:rPr>
          <w:rFonts w:eastAsia="Times New Roman" w:cs="Times New Roman"/>
          <w:szCs w:val="24"/>
        </w:rPr>
        <w:t xml:space="preserve">ανείς και να συζητηθούν πλατιά. Μάλιστα, δυο-τρεις από αυτές τις τροπολογίες είναι ιδιαίτερα εκτενείς και αναφέρονται σε πάρα πολλά ζητήματα. </w:t>
      </w:r>
    </w:p>
    <w:p w14:paraId="03E8E70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ξεκινήσω, όμως, από την τελευταία, η οποία κατά τη γνώμη μας πρέπει τώρα να παρθεί πίσω και να έρθει σε ένα άλλο νομοσχέδιο, να συζητηθεί. Πρόκειται για μια απαράδεκτη τακτική την οποία συνεχίζει ο ΣΥΡΙΖΑ με τις τροπολογίες της τελευταίας στιγμής. Φέρνε</w:t>
      </w:r>
      <w:r>
        <w:rPr>
          <w:rFonts w:eastAsia="Times New Roman" w:cs="Times New Roman"/>
          <w:szCs w:val="24"/>
        </w:rPr>
        <w:t>ι μια τροπολογία πέντε παραγράφων, απ’ ό,τι είδα, τριών νόμων και δεν ξέρω και πόσων υπουργικών αποφάσεων. Δεν είναι δυνατόν για κανέναν να τη μελετήσει και να τοποθετηθεί. Δεν ξέρω τι αποκαλύπτει αυτό. Είναι μια πειρατική αντίληψη για τη νομοθεσία αυτό, έ</w:t>
      </w:r>
      <w:r>
        <w:rPr>
          <w:rFonts w:eastAsia="Times New Roman" w:cs="Times New Roman"/>
          <w:szCs w:val="24"/>
        </w:rPr>
        <w:t>τσι όπως έρχεται. Νομίζω ότι πρέπει να την πάρετε πίσω και να τη φέρετε να συζητηθεί με μια κανονική διαδικασία</w:t>
      </w:r>
      <w:r>
        <w:rPr>
          <w:rFonts w:eastAsia="Times New Roman" w:cs="Times New Roman"/>
          <w:szCs w:val="24"/>
        </w:rPr>
        <w:t>,</w:t>
      </w:r>
      <w:r>
        <w:rPr>
          <w:rFonts w:eastAsia="Times New Roman" w:cs="Times New Roman"/>
          <w:szCs w:val="24"/>
        </w:rPr>
        <w:t xml:space="preserve"> επιτέλους. </w:t>
      </w:r>
    </w:p>
    <w:p w14:paraId="03E8E70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Για τις άλλες τέσσερις τροπολογίες</w:t>
      </w:r>
      <w:r>
        <w:rPr>
          <w:rFonts w:eastAsia="Times New Roman" w:cs="Times New Roman"/>
          <w:szCs w:val="24"/>
        </w:rPr>
        <w:t>,</w:t>
      </w:r>
      <w:r>
        <w:rPr>
          <w:rFonts w:eastAsia="Times New Roman" w:cs="Times New Roman"/>
          <w:szCs w:val="24"/>
        </w:rPr>
        <w:t xml:space="preserve"> που είχαμε μια σχετική άνεση χρόνου…</w:t>
      </w:r>
    </w:p>
    <w:p w14:paraId="03E8E70D"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Σε ποια αναφέρεστε, κύριε συνάδελφε; </w:t>
      </w:r>
    </w:p>
    <w:p w14:paraId="03E8E70E"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Στην τελευταία τροπολογία του κ. Μαντά</w:t>
      </w:r>
      <w:r>
        <w:rPr>
          <w:rFonts w:eastAsia="Times New Roman" w:cs="Times New Roman"/>
          <w:szCs w:val="24"/>
        </w:rPr>
        <w:t>,</w:t>
      </w:r>
      <w:r>
        <w:rPr>
          <w:rFonts w:eastAsia="Times New Roman" w:cs="Times New Roman"/>
          <w:szCs w:val="24"/>
        </w:rPr>
        <w:t xml:space="preserve"> με γενικό αριθμό 1596 και ειδικό 119. Δεν μπαίνουμε επί της ουσίας. Ζητάμε να την πάρετε πίσω και να έρθει με μια κανονική διαδικασία. </w:t>
      </w:r>
    </w:p>
    <w:p w14:paraId="03E8E70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άλλες τροπολ</w:t>
      </w:r>
      <w:r>
        <w:rPr>
          <w:rFonts w:eastAsia="Times New Roman" w:cs="Times New Roman"/>
          <w:szCs w:val="24"/>
        </w:rPr>
        <w:t>ογίες -ξεκινώ με τη σειρά που κατατέθηκαν- είχαμε έστω κάποιον χρόνο για να τις δούμε καλύτερα. Ξεκινώ με την τροπολογία με γενικό αριθμό 1590 και ειδικό 115</w:t>
      </w:r>
      <w:r>
        <w:rPr>
          <w:rFonts w:eastAsia="Times New Roman" w:cs="Times New Roman"/>
          <w:szCs w:val="24"/>
        </w:rPr>
        <w:t>,</w:t>
      </w:r>
      <w:r>
        <w:rPr>
          <w:rFonts w:eastAsia="Times New Roman" w:cs="Times New Roman"/>
          <w:szCs w:val="24"/>
        </w:rPr>
        <w:t xml:space="preserve"> που προβλέπει δεκαπενθήμερη άδεια στους συμβασιούχους γιατρούς των ΤΟΜΥ. Αυτή η τροπολογία αποκαλ</w:t>
      </w:r>
      <w:r>
        <w:rPr>
          <w:rFonts w:eastAsia="Times New Roman" w:cs="Times New Roman"/>
          <w:szCs w:val="24"/>
        </w:rPr>
        <w:t xml:space="preserve">ύπτει, εκτός των άλλων, την αντιφατικότητα της πολιτικής σας. Θα ψηφίσουμε την τροπολογία. Βεβαίως, να πάρουν άδεια οι γιατροί για να παρακολουθούν τα σεμινάρια. Με δεδομένη, όμως, την </w:t>
      </w:r>
      <w:proofErr w:type="spellStart"/>
      <w:r>
        <w:rPr>
          <w:rFonts w:eastAsia="Times New Roman" w:cs="Times New Roman"/>
          <w:szCs w:val="24"/>
        </w:rPr>
        <w:t>υποστελέχωση</w:t>
      </w:r>
      <w:proofErr w:type="spellEnd"/>
      <w:r>
        <w:rPr>
          <w:rFonts w:eastAsia="Times New Roman" w:cs="Times New Roman"/>
          <w:szCs w:val="24"/>
        </w:rPr>
        <w:t xml:space="preserve"> των ΤΟΜΥ, φανταστείτε τι θα επιφέρει η απουσία του γιατρού</w:t>
      </w:r>
      <w:r>
        <w:rPr>
          <w:rFonts w:eastAsia="Times New Roman" w:cs="Times New Roman"/>
          <w:szCs w:val="24"/>
        </w:rPr>
        <w:t xml:space="preserve">, όταν θα πάει να παρακολουθήσει αυτά τα επιστημονικά συνέδρια. Στην ουσία ένας πληθυσμός, τον οποίο έχει στην αρμοδιότητά του αυτός ο γιατρός, θα μείνει χωρίς γιατρό για τις μέρες της απουσίας του. </w:t>
      </w:r>
    </w:p>
    <w:p w14:paraId="03E8E710"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Και βεβαίως να πούμε ότι αυτή η παρακολούθηση των επιστη</w:t>
      </w:r>
      <w:r>
        <w:rPr>
          <w:rFonts w:eastAsia="Times New Roman"/>
          <w:szCs w:val="24"/>
        </w:rPr>
        <w:t>μονικών συνεδρίων σημαίνει και μια επιπλέον οικονομική επιβάρυνση γι’ αυτόν τον γιατρό που τα παρακολουθεί. Αυτό που θέλουμε να σας πούμε είναι ότι θα πρέπει να στελεχωθούν επαρκώς αυτές οι υπηρεσίες υγείας και βεβαίως να επιχορηγείται από το κράτος και να</w:t>
      </w:r>
      <w:r>
        <w:rPr>
          <w:rFonts w:eastAsia="Times New Roman"/>
          <w:szCs w:val="24"/>
        </w:rPr>
        <w:t xml:space="preserve"> </w:t>
      </w:r>
      <w:r>
        <w:rPr>
          <w:rFonts w:eastAsia="Times New Roman"/>
          <w:szCs w:val="24"/>
        </w:rPr>
        <w:lastRenderedPageBreak/>
        <w:t>υποστηρίζεται η δυνατότητά τους να παρακολουθούν τα ιατρικά επιστημονικά συνέδρια</w:t>
      </w:r>
      <w:r w:rsidRPr="005F325B">
        <w:rPr>
          <w:rFonts w:eastAsia="Times New Roman"/>
          <w:szCs w:val="24"/>
        </w:rPr>
        <w:t>,</w:t>
      </w:r>
      <w:r>
        <w:rPr>
          <w:rFonts w:eastAsia="Times New Roman"/>
          <w:szCs w:val="24"/>
        </w:rPr>
        <w:t xml:space="preserve"> τα οποία έχουν οπωσδήποτε ανάγκη. </w:t>
      </w:r>
    </w:p>
    <w:p w14:paraId="03E8E711"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Θα ψηφίσουμε «</w:t>
      </w:r>
      <w:r>
        <w:rPr>
          <w:rFonts w:eastAsia="Times New Roman"/>
          <w:szCs w:val="24"/>
        </w:rPr>
        <w:t>π</w:t>
      </w:r>
      <w:r>
        <w:rPr>
          <w:rFonts w:eastAsia="Times New Roman"/>
          <w:szCs w:val="24"/>
        </w:rPr>
        <w:t>αρών» στην τροπολογία 1593 με ειδικό 116, που είναι στην ουσία ένα συμπληρωματικό τμήμα της αρχικής σύμβασης με τον Παγκόσ</w:t>
      </w:r>
      <w:r>
        <w:rPr>
          <w:rFonts w:eastAsia="Times New Roman"/>
          <w:szCs w:val="24"/>
        </w:rPr>
        <w:t xml:space="preserve">μιο Οργανισμό Υγείας. </w:t>
      </w:r>
    </w:p>
    <w:p w14:paraId="03E8E712"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Έρχομαι στην τροπολογία 1594 με ειδικό 117</w:t>
      </w:r>
      <w:r w:rsidRPr="005F325B">
        <w:rPr>
          <w:rFonts w:eastAsia="Times New Roman"/>
          <w:szCs w:val="24"/>
        </w:rPr>
        <w:t>,</w:t>
      </w:r>
      <w:r>
        <w:rPr>
          <w:rFonts w:eastAsia="Times New Roman"/>
          <w:szCs w:val="24"/>
        </w:rPr>
        <w:t xml:space="preserve"> που αναφέρεται στις προσλήψεις του επικουρικού προσωπικού. Κοιτάξτε, αυτό που θέλουμε να πούμε γι’ αυτό είναι ότι δεν πρόκειται για κάποιες προσλήψεις οι οποίες θα γίνουν, αλλά πρόκειται γι</w:t>
      </w:r>
      <w:r>
        <w:rPr>
          <w:rFonts w:eastAsia="Times New Roman"/>
          <w:szCs w:val="24"/>
        </w:rPr>
        <w:t>α επέμβαση, παρέμβαση, για ένα «ρετουσάρισμα» του θεσμικού πλαισίου της ελαστικής και μερικής απασχόλησης, γιατί στην ουσία παγιώνει και επεκτείνει την ευελιξία των εργασιακών σχέσεων στις υγειονομικές μονάδες και μάλιστα όχι μόνο για το ιατρικό προσωπικό,</w:t>
      </w:r>
      <w:r>
        <w:rPr>
          <w:rFonts w:eastAsia="Times New Roman"/>
          <w:szCs w:val="24"/>
        </w:rPr>
        <w:t xml:space="preserve"> αλλά για όλο το προσωπικό -και το τεχνικό και το βοηθητικό- αυτών των υγειονομικών μονάδων. </w:t>
      </w:r>
    </w:p>
    <w:p w14:paraId="03E8E713"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lastRenderedPageBreak/>
        <w:t>Θυμίζουμε ότι όλοι αυτοί, το επικουρικό προσωπικό, πληρώνονται από τους ίδιους πόρους, δηλαδή από τους αυτοχρηματοδοτούμενους οργανισμούς υγείας, από τα ίδια τα ν</w:t>
      </w:r>
      <w:r>
        <w:rPr>
          <w:rFonts w:eastAsia="Times New Roman"/>
          <w:szCs w:val="24"/>
        </w:rPr>
        <w:t xml:space="preserve">οσοκομεία. Σε μια αποστροφή του λόγου του προηγουμένως ο κ. </w:t>
      </w:r>
      <w:proofErr w:type="spellStart"/>
      <w:r>
        <w:rPr>
          <w:rFonts w:eastAsia="Times New Roman"/>
          <w:szCs w:val="24"/>
        </w:rPr>
        <w:t>Πολάκης</w:t>
      </w:r>
      <w:proofErr w:type="spellEnd"/>
      <w:r>
        <w:rPr>
          <w:rFonts w:eastAsia="Times New Roman"/>
          <w:szCs w:val="24"/>
        </w:rPr>
        <w:t xml:space="preserve"> είπε ότι</w:t>
      </w:r>
      <w:r>
        <w:rPr>
          <w:rFonts w:eastAsia="Times New Roman"/>
          <w:szCs w:val="24"/>
        </w:rPr>
        <w:t>,</w:t>
      </w:r>
      <w:r>
        <w:rPr>
          <w:rFonts w:eastAsia="Times New Roman"/>
          <w:szCs w:val="24"/>
        </w:rPr>
        <w:t xml:space="preserve"> αν τυχόν υπάρχουν δύο </w:t>
      </w:r>
      <w:proofErr w:type="spellStart"/>
      <w:r>
        <w:rPr>
          <w:rFonts w:eastAsia="Times New Roman"/>
          <w:szCs w:val="24"/>
        </w:rPr>
        <w:t>έγκυες</w:t>
      </w:r>
      <w:proofErr w:type="spellEnd"/>
      <w:r>
        <w:rPr>
          <w:rFonts w:eastAsia="Times New Roman"/>
          <w:szCs w:val="24"/>
        </w:rPr>
        <w:t xml:space="preserve"> νοσηλεύτριες σε ένα νοσοκομείο, σε μια μονάδα υγείας και πάρουν άδεια, όπως δικαιούνται φυσικά, τότε το νοσοκομείο θα προσλάβει επικουρικό προσωπικό,</w:t>
      </w:r>
      <w:r>
        <w:rPr>
          <w:rFonts w:eastAsia="Times New Roman"/>
          <w:szCs w:val="24"/>
        </w:rPr>
        <w:t xml:space="preserve"> αν έχει λεφτά, όπως είπατε. Αν δεν έχει; Τι θα γίνει τότε;</w:t>
      </w:r>
    </w:p>
    <w:p w14:paraId="03E8E714" w14:textId="77777777" w:rsidR="009D706A" w:rsidRDefault="009A1102">
      <w:pPr>
        <w:tabs>
          <w:tab w:val="left" w:pos="2608"/>
        </w:tabs>
        <w:spacing w:after="0" w:line="600" w:lineRule="auto"/>
        <w:ind w:firstLine="720"/>
        <w:jc w:val="both"/>
        <w:rPr>
          <w:rFonts w:eastAsia="Times New Roman"/>
          <w:szCs w:val="24"/>
        </w:rPr>
      </w:pPr>
      <w:r w:rsidRPr="006376BC">
        <w:rPr>
          <w:rFonts w:eastAsia="Times New Roman"/>
          <w:b/>
          <w:szCs w:val="24"/>
        </w:rPr>
        <w:t>ΠΑΥΛΟΣ ΠΟΛΑΚΗΣ (Αναπληρωτής Υπουργός Υγείας):</w:t>
      </w:r>
      <w:r>
        <w:rPr>
          <w:rFonts w:eastAsia="Times New Roman"/>
          <w:szCs w:val="24"/>
        </w:rPr>
        <w:t xml:space="preserve"> Θα φροντίσουμε να έχει.</w:t>
      </w:r>
    </w:p>
    <w:p w14:paraId="03E8E715" w14:textId="77777777" w:rsidR="009D706A" w:rsidRDefault="009A1102">
      <w:pPr>
        <w:tabs>
          <w:tab w:val="left" w:pos="2608"/>
        </w:tabs>
        <w:spacing w:after="0" w:line="600" w:lineRule="auto"/>
        <w:ind w:firstLine="720"/>
        <w:jc w:val="both"/>
        <w:rPr>
          <w:rFonts w:eastAsia="Times New Roman"/>
          <w:szCs w:val="24"/>
        </w:rPr>
      </w:pPr>
      <w:r w:rsidRPr="006376BC">
        <w:rPr>
          <w:rFonts w:eastAsia="Times New Roman"/>
          <w:b/>
          <w:szCs w:val="24"/>
        </w:rPr>
        <w:t>ΙΩΑΝΝΗΣ ΔΕΛΗΣ:</w:t>
      </w:r>
      <w:r>
        <w:rPr>
          <w:rFonts w:eastAsia="Times New Roman"/>
          <w:szCs w:val="24"/>
        </w:rPr>
        <w:t xml:space="preserve"> Με τα λεφτά που δεν δίνετε στα νοσοκομεία θα φροντίσετε να έχει; Τέλος πάντων. </w:t>
      </w:r>
    </w:p>
    <w:p w14:paraId="03E8E716"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Κοιτάξτε, είναι τόσο πολύ μεγάλ</w:t>
      </w:r>
      <w:r>
        <w:rPr>
          <w:rFonts w:eastAsia="Times New Roman"/>
          <w:szCs w:val="24"/>
        </w:rPr>
        <w:t>ες οι ανάγκες για το προσωπικό</w:t>
      </w:r>
      <w:r>
        <w:rPr>
          <w:rFonts w:eastAsia="Times New Roman"/>
          <w:szCs w:val="24"/>
        </w:rPr>
        <w:t>,</w:t>
      </w:r>
      <w:r>
        <w:rPr>
          <w:rFonts w:eastAsia="Times New Roman"/>
          <w:szCs w:val="24"/>
        </w:rPr>
        <w:t xml:space="preserve"> που τα «μπαλώματα» του επικουρικού προσωπικού στα νοσοκομεία σίγουρα δεν καλύπτουν τις ανάγκες που υπάρχουν. </w:t>
      </w:r>
    </w:p>
    <w:p w14:paraId="03E8E717"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lastRenderedPageBreak/>
        <w:t>Πάω στην τελευταία τροπολογία 1595 με ειδικό 118. Εδώ για την ΕΚΑΠΥ το ζήτημα δεν είναι οι ρυθμίσεις που γίνονται.</w:t>
      </w:r>
      <w:r>
        <w:rPr>
          <w:rFonts w:eastAsia="Times New Roman"/>
          <w:szCs w:val="24"/>
        </w:rPr>
        <w:t xml:space="preserve"> Το ζήτημα είναι ο προϋπολογισμός –και μιλώ για τον κρατικό προϋπολογισμό- με βάση τον οποίο τελικά γίνονται όλες αυτές οι προμήθειες. Είναι ένας προϋπολογισμός για την υγεία, ο οποίος είναι περικομμένος και περικόπτεται όλο και περισσότερο. </w:t>
      </w:r>
    </w:p>
    <w:p w14:paraId="03E8E718"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 xml:space="preserve">Θα ψηφίσουμε </w:t>
      </w:r>
      <w:r>
        <w:rPr>
          <w:rFonts w:eastAsia="Times New Roman"/>
          <w:szCs w:val="24"/>
        </w:rPr>
        <w:t>«</w:t>
      </w:r>
      <w:r>
        <w:rPr>
          <w:rFonts w:eastAsia="Times New Roman"/>
          <w:szCs w:val="24"/>
        </w:rPr>
        <w:t>π</w:t>
      </w:r>
      <w:r>
        <w:rPr>
          <w:rFonts w:eastAsia="Times New Roman"/>
          <w:szCs w:val="24"/>
        </w:rPr>
        <w:t xml:space="preserve">αρών» σε αυτή την τροπολογία, αλλά θέλουμε να κάνουμε κι ένα μικρό σχόλιο για το προσωπικό του </w:t>
      </w:r>
      <w:r>
        <w:rPr>
          <w:rFonts w:eastAsia="Times New Roman"/>
          <w:szCs w:val="24"/>
        </w:rPr>
        <w:t>«</w:t>
      </w:r>
      <w:r>
        <w:rPr>
          <w:rFonts w:eastAsia="Times New Roman"/>
          <w:szCs w:val="24"/>
        </w:rPr>
        <w:t>Γενικού Νοσοκομείου Θήρας</w:t>
      </w:r>
      <w:r>
        <w:rPr>
          <w:rFonts w:eastAsia="Times New Roman"/>
          <w:szCs w:val="24"/>
        </w:rPr>
        <w:t>»</w:t>
      </w:r>
      <w:r>
        <w:rPr>
          <w:rFonts w:eastAsia="Times New Roman"/>
          <w:szCs w:val="24"/>
        </w:rPr>
        <w:t xml:space="preserve"> -στην ίδια τροπολογία είναι-</w:t>
      </w:r>
      <w:r>
        <w:rPr>
          <w:rFonts w:eastAsia="Times New Roman"/>
          <w:szCs w:val="24"/>
        </w:rPr>
        <w:t>,</w:t>
      </w:r>
      <w:r>
        <w:rPr>
          <w:rFonts w:eastAsia="Times New Roman"/>
          <w:szCs w:val="24"/>
        </w:rPr>
        <w:t xml:space="preserve"> του περίφημου </w:t>
      </w:r>
      <w:r>
        <w:rPr>
          <w:rFonts w:eastAsia="Times New Roman"/>
          <w:szCs w:val="24"/>
        </w:rPr>
        <w:t>Ν</w:t>
      </w:r>
      <w:r>
        <w:rPr>
          <w:rFonts w:eastAsia="Times New Roman"/>
          <w:szCs w:val="24"/>
        </w:rPr>
        <w:t>οσοκομείου της Σαντορίνης, στο οποίο οδηγείτε σε παράταση τη θητεία του ήδη υπηρετούντ</w:t>
      </w:r>
      <w:r>
        <w:rPr>
          <w:rFonts w:eastAsia="Times New Roman"/>
          <w:szCs w:val="24"/>
        </w:rPr>
        <w:t xml:space="preserve">ος προσωπικού, όπως γράφετε. Εμείς λέμε ότι θα πρέπει να μονιμοποιηθεί τώρα αυτό το προσωπικό, κύριοι Υπουργοί, και όχι μόνο να μονιμοποιηθεί αυτό το προσωπικό, αλλά και να προσληφθεί κι άλλο προσωπικό, το οποίο έχει ανάγκη αυτό το </w:t>
      </w:r>
      <w:r>
        <w:rPr>
          <w:rFonts w:eastAsia="Times New Roman"/>
          <w:szCs w:val="24"/>
        </w:rPr>
        <w:t>ν</w:t>
      </w:r>
      <w:r>
        <w:rPr>
          <w:rFonts w:eastAsia="Times New Roman"/>
          <w:szCs w:val="24"/>
        </w:rPr>
        <w:t xml:space="preserve">οσοκομείο. </w:t>
      </w:r>
    </w:p>
    <w:p w14:paraId="03E8E719"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t>Ψηφίζουμε «</w:t>
      </w:r>
      <w:r>
        <w:rPr>
          <w:rFonts w:eastAsia="Times New Roman"/>
          <w:szCs w:val="24"/>
        </w:rPr>
        <w:t>π</w:t>
      </w:r>
      <w:r>
        <w:rPr>
          <w:rFonts w:eastAsia="Times New Roman"/>
          <w:szCs w:val="24"/>
        </w:rPr>
        <w:t>αρών» συνολικά στην τροπολογία, αλλά τη συγκεκριμένη διάταξη για το Νοσοκομείο Σαντορίνης την υπερψηφίζουμε. Είμαστε θετικοί.</w:t>
      </w:r>
    </w:p>
    <w:p w14:paraId="03E8E71A" w14:textId="77777777" w:rsidR="009D706A" w:rsidRDefault="009A1102">
      <w:pPr>
        <w:tabs>
          <w:tab w:val="left" w:pos="2608"/>
        </w:tabs>
        <w:spacing w:after="0" w:line="600" w:lineRule="auto"/>
        <w:ind w:firstLine="720"/>
        <w:jc w:val="both"/>
        <w:rPr>
          <w:rFonts w:eastAsia="Times New Roman"/>
          <w:szCs w:val="24"/>
        </w:rPr>
      </w:pPr>
      <w:r>
        <w:rPr>
          <w:rFonts w:eastAsia="Times New Roman"/>
          <w:szCs w:val="24"/>
        </w:rPr>
        <w:lastRenderedPageBreak/>
        <w:t>Ευχαριστώ.</w:t>
      </w:r>
    </w:p>
    <w:p w14:paraId="03E8E71B" w14:textId="77777777" w:rsidR="009D706A" w:rsidRDefault="009A1102">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 Δελή.</w:t>
      </w:r>
    </w:p>
    <w:p w14:paraId="03E8E71C" w14:textId="77777777" w:rsidR="009D706A" w:rsidRDefault="009A1102">
      <w:pPr>
        <w:tabs>
          <w:tab w:val="left" w:pos="2820"/>
        </w:tabs>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Μαυρωτάς</w:t>
      </w:r>
      <w:proofErr w:type="spellEnd"/>
      <w:r>
        <w:rPr>
          <w:rFonts w:eastAsia="Times New Roman"/>
          <w:szCs w:val="24"/>
        </w:rPr>
        <w:t>.</w:t>
      </w:r>
    </w:p>
    <w:p w14:paraId="03E8E71D" w14:textId="77777777" w:rsidR="009D706A" w:rsidRDefault="009A1102">
      <w:pPr>
        <w:tabs>
          <w:tab w:val="left" w:pos="2820"/>
        </w:tabs>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κ</w:t>
      </w:r>
      <w:r>
        <w:rPr>
          <w:rFonts w:eastAsia="Times New Roman"/>
          <w:szCs w:val="24"/>
        </w:rPr>
        <w:t xml:space="preserve">ύριε Πρόεδρε. </w:t>
      </w:r>
    </w:p>
    <w:p w14:paraId="03E8E71E" w14:textId="77777777" w:rsidR="009D706A" w:rsidRDefault="009A1102">
      <w:pPr>
        <w:tabs>
          <w:tab w:val="left" w:pos="2820"/>
        </w:tabs>
        <w:spacing w:after="0" w:line="600" w:lineRule="auto"/>
        <w:ind w:firstLine="720"/>
        <w:jc w:val="both"/>
        <w:rPr>
          <w:rFonts w:eastAsia="Times New Roman"/>
          <w:szCs w:val="24"/>
        </w:rPr>
      </w:pPr>
      <w:r>
        <w:rPr>
          <w:rFonts w:eastAsia="Times New Roman"/>
          <w:szCs w:val="24"/>
        </w:rPr>
        <w:t xml:space="preserve">Θα πω μια κουβέντα για την κύρωση πρώτα και μετά θα μιλήσω για τις τροπολογίες. </w:t>
      </w:r>
    </w:p>
    <w:p w14:paraId="03E8E71F" w14:textId="77777777" w:rsidR="009D706A" w:rsidRDefault="009A1102">
      <w:pPr>
        <w:tabs>
          <w:tab w:val="left" w:pos="2820"/>
        </w:tabs>
        <w:spacing w:after="0" w:line="600" w:lineRule="auto"/>
        <w:ind w:firstLine="720"/>
        <w:jc w:val="both"/>
        <w:rPr>
          <w:rFonts w:eastAsia="Times New Roman"/>
          <w:szCs w:val="24"/>
        </w:rPr>
      </w:pPr>
      <w:r>
        <w:rPr>
          <w:rFonts w:eastAsia="Times New Roman"/>
          <w:szCs w:val="24"/>
        </w:rPr>
        <w:t xml:space="preserve">Είμαστε θετικοί στην τροποποίηση της </w:t>
      </w:r>
      <w:r>
        <w:rPr>
          <w:rFonts w:eastAsia="Times New Roman"/>
          <w:szCs w:val="24"/>
        </w:rPr>
        <w:t>σ</w:t>
      </w:r>
      <w:r>
        <w:rPr>
          <w:rFonts w:eastAsia="Times New Roman"/>
          <w:szCs w:val="24"/>
        </w:rPr>
        <w:t>υμβάσης που επεκτείνει χωρικά και θεματικά τις αρμοδιότητες του Γραφείου της Παγκόσμιας Οργάνωσης Υγείας στην Ελλάδα. Το ε</w:t>
      </w:r>
      <w:r>
        <w:rPr>
          <w:rFonts w:eastAsia="Times New Roman"/>
          <w:szCs w:val="24"/>
        </w:rPr>
        <w:t xml:space="preserve">ίπαμε και στην </w:t>
      </w:r>
      <w:r>
        <w:rPr>
          <w:rFonts w:eastAsia="Times New Roman"/>
          <w:szCs w:val="24"/>
        </w:rPr>
        <w:t>ε</w:t>
      </w:r>
      <w:r>
        <w:rPr>
          <w:rFonts w:eastAsia="Times New Roman"/>
          <w:szCs w:val="24"/>
        </w:rPr>
        <w:t>πιτροπή. Εγώ έχω κι έναν ακόμη λόγο, μήπως και γίνει κάτι με την εφαρμογή του αντικαπνιστικού νόμου, έχοντας εδώ πέρα το Γραφείο της Παγκόσμιας Οργάνωσης Υγείας. Αύριο έχουμε και την παγκόσμια ημέρα κατά του καπνίσματος, κύριε Υπουργέ.</w:t>
      </w:r>
    </w:p>
    <w:p w14:paraId="03E8E720" w14:textId="77777777" w:rsidR="009D706A" w:rsidRDefault="009A1102">
      <w:pPr>
        <w:tabs>
          <w:tab w:val="left" w:pos="2820"/>
        </w:tabs>
        <w:spacing w:after="0" w:line="600" w:lineRule="auto"/>
        <w:ind w:firstLine="720"/>
        <w:jc w:val="both"/>
        <w:rPr>
          <w:rFonts w:eastAsia="Times New Roman"/>
          <w:szCs w:val="24"/>
        </w:rPr>
      </w:pPr>
      <w:r>
        <w:rPr>
          <w:rFonts w:eastAsia="Times New Roman"/>
          <w:szCs w:val="24"/>
        </w:rPr>
        <w:t>Επίσ</w:t>
      </w:r>
      <w:r>
        <w:rPr>
          <w:rFonts w:eastAsia="Times New Roman"/>
          <w:szCs w:val="24"/>
        </w:rPr>
        <w:t xml:space="preserve">ης, είχα πει στις </w:t>
      </w:r>
      <w:r>
        <w:rPr>
          <w:rFonts w:eastAsia="Times New Roman"/>
          <w:szCs w:val="24"/>
        </w:rPr>
        <w:t>ε</w:t>
      </w:r>
      <w:r>
        <w:rPr>
          <w:rFonts w:eastAsia="Times New Roman"/>
          <w:szCs w:val="24"/>
        </w:rPr>
        <w:t xml:space="preserve">πιτροπές ότι υπάρχει ένα λάθος στην αναφορά, το οποίο δεν διορθώθηκε με νομοτεχνική βελτίωση, δηλαδή το ΦΕΚ 51/2011, κανονικά είναι </w:t>
      </w:r>
      <w:r>
        <w:rPr>
          <w:rFonts w:eastAsia="Times New Roman"/>
          <w:szCs w:val="24"/>
        </w:rPr>
        <w:lastRenderedPageBreak/>
        <w:t>ΦΕΚ 52/2011. Για τον ν.3933 έχετε χρόνο ακόμα να κάνετε τη νομοτεχνική βελτίωση. Εξάλλου</w:t>
      </w:r>
      <w:r>
        <w:rPr>
          <w:rFonts w:eastAsia="Times New Roman"/>
          <w:szCs w:val="24"/>
        </w:rPr>
        <w:t>,</w:t>
      </w:r>
      <w:r>
        <w:rPr>
          <w:rFonts w:eastAsia="Times New Roman"/>
          <w:szCs w:val="24"/>
        </w:rPr>
        <w:t xml:space="preserve"> έρχονται τροπολ</w:t>
      </w:r>
      <w:r>
        <w:rPr>
          <w:rFonts w:eastAsia="Times New Roman"/>
          <w:szCs w:val="24"/>
        </w:rPr>
        <w:t>ογίες την τελευταία στιγμή, οπότε μια νομοτεχνική βελτίωση δεν είναι πρόβλημα.</w:t>
      </w:r>
    </w:p>
    <w:p w14:paraId="03E8E721" w14:textId="77777777" w:rsidR="009D706A" w:rsidRDefault="009A1102">
      <w:pPr>
        <w:tabs>
          <w:tab w:val="left" w:pos="2820"/>
        </w:tabs>
        <w:spacing w:after="0" w:line="600" w:lineRule="auto"/>
        <w:ind w:firstLine="720"/>
        <w:jc w:val="both"/>
        <w:rPr>
          <w:rFonts w:eastAsia="Times New Roman"/>
          <w:szCs w:val="24"/>
        </w:rPr>
      </w:pPr>
      <w:r>
        <w:rPr>
          <w:rFonts w:eastAsia="Times New Roman"/>
          <w:szCs w:val="24"/>
        </w:rPr>
        <w:t>Θετική είναι η απαλοιφή της δαπάνης των 2 εκατομμυρίων ευρώ, αρνητική όμως η αδυναμία του Γενικού Λογιστηρίου του Κράτους να παρ</w:t>
      </w:r>
      <w:r>
        <w:rPr>
          <w:rFonts w:eastAsia="Times New Roman"/>
          <w:szCs w:val="24"/>
        </w:rPr>
        <w:t>αγάγ</w:t>
      </w:r>
      <w:r>
        <w:rPr>
          <w:rFonts w:eastAsia="Times New Roman"/>
          <w:szCs w:val="24"/>
        </w:rPr>
        <w:t>ει έστω και μία εκτίμηση για το τι γίνεται σχ</w:t>
      </w:r>
      <w:r>
        <w:rPr>
          <w:rFonts w:eastAsia="Times New Roman"/>
          <w:szCs w:val="24"/>
        </w:rPr>
        <w:t>ετικά με τα κόστη, έστω και μία τάξη μεγέθους.</w:t>
      </w:r>
    </w:p>
    <w:p w14:paraId="03E8E722" w14:textId="77777777" w:rsidR="009D706A" w:rsidRDefault="009A1102">
      <w:pPr>
        <w:spacing w:after="0" w:line="600" w:lineRule="auto"/>
        <w:ind w:firstLine="720"/>
        <w:jc w:val="both"/>
        <w:rPr>
          <w:rFonts w:eastAsia="Times New Roman"/>
          <w:szCs w:val="24"/>
        </w:rPr>
      </w:pPr>
      <w:r>
        <w:rPr>
          <w:rFonts w:eastAsia="Times New Roman"/>
          <w:szCs w:val="24"/>
        </w:rPr>
        <w:t>Κατά τη διαδικασία λειτουργίας του γραφείου θα θέλαμε να δούμε στη στελέχωσή του ανοι</w:t>
      </w:r>
      <w:r>
        <w:rPr>
          <w:rFonts w:eastAsia="Times New Roman"/>
          <w:szCs w:val="24"/>
        </w:rPr>
        <w:t>κ</w:t>
      </w:r>
      <w:r>
        <w:rPr>
          <w:rFonts w:eastAsia="Times New Roman"/>
          <w:szCs w:val="24"/>
        </w:rPr>
        <w:t xml:space="preserve">τές προκηρύξεις για τις θέσεις αυτές, να μη γίνουν δηλαδή «στο </w:t>
      </w:r>
      <w:proofErr w:type="spellStart"/>
      <w:r>
        <w:rPr>
          <w:rFonts w:eastAsia="Times New Roman"/>
          <w:szCs w:val="24"/>
        </w:rPr>
        <w:t>μιλητό</w:t>
      </w:r>
      <w:proofErr w:type="spellEnd"/>
      <w:r>
        <w:rPr>
          <w:rFonts w:eastAsia="Times New Roman"/>
          <w:szCs w:val="24"/>
        </w:rPr>
        <w:t xml:space="preserve">». Να υπάρχει αξιολόγηση των υποψηφίων, αξιοκρατική </w:t>
      </w:r>
      <w:r>
        <w:rPr>
          <w:rFonts w:eastAsia="Times New Roman"/>
          <w:szCs w:val="24"/>
        </w:rPr>
        <w:t>επιλογή, διαφάνεια και λογοδοσία, που είναι το αντίδοτο σε κάθε ψίθυρο και κριτική, που είμαι σίγουρος ότι θα θέλει να αποκρούσει η Κυβέρνηση του «ηθικού πλεονεκτήματος». Και να μην υπάρχουν οι κουτοπονηριές του τύπου που είδαμε στις προκηρύξεις των διοικη</w:t>
      </w:r>
      <w:r>
        <w:rPr>
          <w:rFonts w:eastAsia="Times New Roman"/>
          <w:szCs w:val="24"/>
        </w:rPr>
        <w:t>τικών γραμματέων των Υπουργείων, που ήταν προκηρύξεις-«</w:t>
      </w:r>
      <w:r>
        <w:rPr>
          <w:rFonts w:eastAsia="Times New Roman"/>
          <w:szCs w:val="24"/>
          <w:lang w:val="en-US"/>
        </w:rPr>
        <w:t>selfies</w:t>
      </w:r>
      <w:r>
        <w:rPr>
          <w:rFonts w:eastAsia="Times New Roman"/>
          <w:szCs w:val="24"/>
        </w:rPr>
        <w:t xml:space="preserve">», που προσάρμοζαν τα προσόντα των αρεστών και «ημετέρων» σε κάθε προκήρυξη. </w:t>
      </w:r>
    </w:p>
    <w:p w14:paraId="03E8E723" w14:textId="77777777" w:rsidR="009D706A" w:rsidRDefault="009A1102">
      <w:pPr>
        <w:spacing w:after="0" w:line="600" w:lineRule="auto"/>
        <w:ind w:firstLine="720"/>
        <w:jc w:val="both"/>
        <w:rPr>
          <w:rFonts w:eastAsia="Times New Roman"/>
          <w:szCs w:val="24"/>
        </w:rPr>
      </w:pPr>
      <w:r>
        <w:rPr>
          <w:rFonts w:eastAsia="Times New Roman"/>
          <w:szCs w:val="24"/>
        </w:rPr>
        <w:lastRenderedPageBreak/>
        <w:t>Είναι θετική, λοιπόν, η τροποποίηση της συμφωνίας της Παγκόσμιας Οργάνωσης Υγείας και η επέκτασή της χωρικά και θεμα</w:t>
      </w:r>
      <w:r>
        <w:rPr>
          <w:rFonts w:eastAsia="Times New Roman"/>
          <w:szCs w:val="24"/>
        </w:rPr>
        <w:t xml:space="preserve">τικά. </w:t>
      </w:r>
    </w:p>
    <w:p w14:paraId="03E8E724" w14:textId="77777777" w:rsidR="009D706A" w:rsidRDefault="009A1102">
      <w:pPr>
        <w:spacing w:after="0" w:line="600" w:lineRule="auto"/>
        <w:ind w:firstLine="720"/>
        <w:jc w:val="both"/>
        <w:rPr>
          <w:rFonts w:eastAsia="Times New Roman"/>
          <w:szCs w:val="24"/>
        </w:rPr>
      </w:pPr>
      <w:r>
        <w:rPr>
          <w:rFonts w:eastAsia="Times New Roman"/>
          <w:szCs w:val="24"/>
        </w:rPr>
        <w:t>Όμως, στις τροπολογίες βλέπουμε να ακολουθείται η ίδια γνωστή τακτική, η απαράδεκτη διαδικασία</w:t>
      </w:r>
      <w:r>
        <w:rPr>
          <w:rFonts w:eastAsia="Times New Roman"/>
          <w:szCs w:val="24"/>
        </w:rPr>
        <w:t>,</w:t>
      </w:r>
      <w:r>
        <w:rPr>
          <w:rFonts w:eastAsia="Times New Roman"/>
          <w:szCs w:val="24"/>
        </w:rPr>
        <w:t xml:space="preserve"> ακόμα και στις κυρώσεις</w:t>
      </w:r>
      <w:r>
        <w:rPr>
          <w:rFonts w:eastAsia="Times New Roman"/>
          <w:szCs w:val="24"/>
        </w:rPr>
        <w:t>,</w:t>
      </w:r>
      <w:r>
        <w:rPr>
          <w:rFonts w:eastAsia="Times New Roman"/>
          <w:szCs w:val="24"/>
        </w:rPr>
        <w:t xml:space="preserve"> να έρχονται υπουργικές και βουλευτικές τροπολογίες και μάλιστα την τελευταία στιγμή, είκοσι λεπτά πριν από τη λήξη, σαν να έχετε</w:t>
      </w:r>
      <w:r>
        <w:rPr>
          <w:rFonts w:eastAsia="Times New Roman"/>
          <w:szCs w:val="24"/>
        </w:rPr>
        <w:t xml:space="preserve"> γίνει ολυμπιονίκες σε αυτό το άθλημα, δηλαδή στην κατάθεση τροπολογιών την τελευταία στιγμή. </w:t>
      </w:r>
    </w:p>
    <w:p w14:paraId="03E8E725" w14:textId="77777777" w:rsidR="009D706A" w:rsidRDefault="009A1102">
      <w:pPr>
        <w:spacing w:after="0" w:line="600" w:lineRule="auto"/>
        <w:ind w:firstLine="720"/>
        <w:jc w:val="both"/>
        <w:rPr>
          <w:rFonts w:eastAsia="Times New Roman"/>
          <w:szCs w:val="24"/>
        </w:rPr>
      </w:pPr>
      <w:r>
        <w:rPr>
          <w:rFonts w:eastAsia="Times New Roman"/>
          <w:szCs w:val="24"/>
        </w:rPr>
        <w:t xml:space="preserve">Θα μείνω ιδιαίτερα στην τροπολογία, στην οποία αναφέρθηκε ο κ. </w:t>
      </w:r>
      <w:proofErr w:type="spellStart"/>
      <w:r>
        <w:rPr>
          <w:rFonts w:eastAsia="Times New Roman"/>
          <w:szCs w:val="24"/>
        </w:rPr>
        <w:t>Μπαργιώτας</w:t>
      </w:r>
      <w:proofErr w:type="spellEnd"/>
      <w:r>
        <w:rPr>
          <w:rFonts w:eastAsia="Times New Roman"/>
          <w:szCs w:val="24"/>
        </w:rPr>
        <w:t>, στην υπ’ αριθμόν 1594/117 για την πρόσληψη του επικουρικού προσωπικού. Το δικαιολόγησε</w:t>
      </w:r>
      <w:r>
        <w:rPr>
          <w:rFonts w:eastAsia="Times New Roman"/>
          <w:szCs w:val="24"/>
        </w:rPr>
        <w:t xml:space="preserve"> ο κ. </w:t>
      </w:r>
      <w:proofErr w:type="spellStart"/>
      <w:r>
        <w:rPr>
          <w:rFonts w:eastAsia="Times New Roman"/>
          <w:szCs w:val="24"/>
        </w:rPr>
        <w:t>Πολάκης</w:t>
      </w:r>
      <w:proofErr w:type="spellEnd"/>
      <w:r>
        <w:rPr>
          <w:rFonts w:eastAsia="Times New Roman"/>
          <w:szCs w:val="24"/>
        </w:rPr>
        <w:t>,</w:t>
      </w:r>
      <w:r>
        <w:rPr>
          <w:rFonts w:eastAsia="Times New Roman"/>
          <w:szCs w:val="24"/>
        </w:rPr>
        <w:t xml:space="preserve"> λέγοντας ότι πρέπει να επιταχύνουμε τις διαδικασίες. Όμως, η διαδικασία, έτσι όπως γίνεται και όπως περιγράφεται, νομίζουμε ότι γενικά «μπάζει». Επειδή είμαστε λίγο καχύποπτοι στο πώς γίνονται από εδώ και πέρα οι διαδικασίες, τώρα που πλησιά</w:t>
      </w:r>
      <w:r>
        <w:rPr>
          <w:rFonts w:eastAsia="Times New Roman"/>
          <w:szCs w:val="24"/>
        </w:rPr>
        <w:t xml:space="preserve">ζουμε σε ένα προεκλογικό έτος, θεωρούμε ότι θα πρέπει να υπάρχουν περισσότερα εχέγγυα στην όλη διαδικασία. </w:t>
      </w:r>
    </w:p>
    <w:p w14:paraId="03E8E726" w14:textId="77777777" w:rsidR="009D706A" w:rsidRDefault="009A1102">
      <w:pPr>
        <w:spacing w:after="0" w:line="600" w:lineRule="auto"/>
        <w:ind w:firstLine="720"/>
        <w:jc w:val="both"/>
        <w:rPr>
          <w:rFonts w:eastAsia="Times New Roman"/>
          <w:szCs w:val="24"/>
        </w:rPr>
      </w:pPr>
      <w:r>
        <w:rPr>
          <w:rFonts w:eastAsia="Times New Roman"/>
          <w:szCs w:val="24"/>
        </w:rPr>
        <w:lastRenderedPageBreak/>
        <w:t>Δηλαδή, ενώ στην παράγραφο 3 λέει ότι «ο ενεργούμενος</w:t>
      </w:r>
      <w:r w:rsidRPr="005940E5">
        <w:rPr>
          <w:rFonts w:eastAsia="Times New Roman"/>
          <w:szCs w:val="24"/>
        </w:rPr>
        <w:t xml:space="preserve"> </w:t>
      </w:r>
      <w:r>
        <w:rPr>
          <w:rFonts w:eastAsia="Times New Roman"/>
          <w:szCs w:val="24"/>
        </w:rPr>
        <w:t xml:space="preserve">στα προηγούμενα εδάφια έλεγχος του ΑΣΕΠ δεν αναστέλλει την απασχόληση του προσωπικού που έχει </w:t>
      </w:r>
      <w:r>
        <w:rPr>
          <w:rFonts w:eastAsia="Times New Roman"/>
          <w:szCs w:val="24"/>
        </w:rPr>
        <w:t xml:space="preserve">προσληφθεί», μπορεί να διαρκεί αυτή η διαδικασία ελέγχου των ενστάσεων από το ΑΣΕΠ έξι με επτά μήνες και κάποιος να έχει υποβάλει πλαστά δικαιολογητικά και να μην έχει γίνει αντιληπτός ή σκόπιμα μπορεί να έχει περάσει από μία τελείως ασαφή </w:t>
      </w:r>
      <w:r>
        <w:rPr>
          <w:rFonts w:eastAsia="Times New Roman"/>
          <w:szCs w:val="24"/>
        </w:rPr>
        <w:t>ε</w:t>
      </w:r>
      <w:r>
        <w:rPr>
          <w:rFonts w:eastAsia="Times New Roman"/>
          <w:szCs w:val="24"/>
        </w:rPr>
        <w:t>πιτροπή. Δεν πρ</w:t>
      </w:r>
      <w:r>
        <w:rPr>
          <w:rFonts w:eastAsia="Times New Roman"/>
          <w:szCs w:val="24"/>
        </w:rPr>
        <w:t xml:space="preserve">οκύπτει το ποιοι θα είναι στην </w:t>
      </w:r>
      <w:r>
        <w:rPr>
          <w:rFonts w:eastAsia="Times New Roman"/>
          <w:szCs w:val="24"/>
        </w:rPr>
        <w:t>ε</w:t>
      </w:r>
      <w:r>
        <w:rPr>
          <w:rFonts w:eastAsia="Times New Roman"/>
          <w:szCs w:val="24"/>
        </w:rPr>
        <w:t xml:space="preserve">πιτροπή που θα καταρτίζει τους πίνακες και θα κάνει και τη </w:t>
      </w:r>
      <w:proofErr w:type="spellStart"/>
      <w:r>
        <w:rPr>
          <w:rFonts w:eastAsia="Times New Roman"/>
          <w:szCs w:val="24"/>
        </w:rPr>
        <w:t>μοριοδότηση</w:t>
      </w:r>
      <w:proofErr w:type="spellEnd"/>
      <w:r>
        <w:rPr>
          <w:rFonts w:eastAsia="Times New Roman"/>
          <w:szCs w:val="24"/>
        </w:rPr>
        <w:t xml:space="preserve">. Λέει απλώς ότι αρμόδιοι θα είναι οι ΔΥΠΕ. </w:t>
      </w:r>
    </w:p>
    <w:p w14:paraId="03E8E727" w14:textId="77777777" w:rsidR="009D706A" w:rsidRDefault="009A1102">
      <w:pPr>
        <w:spacing w:after="0" w:line="600" w:lineRule="auto"/>
        <w:ind w:firstLine="720"/>
        <w:jc w:val="both"/>
        <w:rPr>
          <w:rFonts w:eastAsia="Times New Roman"/>
          <w:szCs w:val="24"/>
        </w:rPr>
      </w:pPr>
      <w:r>
        <w:rPr>
          <w:rFonts w:eastAsia="Times New Roman"/>
          <w:szCs w:val="24"/>
        </w:rPr>
        <w:t>Κάποιος, λοιπόν, που είναι εκεί μέσα θα μπορεί να εργάζεται για έξι, επτά, οκτώ ή εννέα μήνες με κάποια πλαστ</w:t>
      </w:r>
      <w:r>
        <w:rPr>
          <w:rFonts w:eastAsia="Times New Roman"/>
          <w:szCs w:val="24"/>
        </w:rPr>
        <w:t xml:space="preserve">ά δικαιολογητικά και μετά θα απολύεται. Μάλιστα, λέει ότι δεν θα παίρνει πια αποζημίωση απόλυσης. Αυτό θα ήταν το άκρον άωτον να παίρνει και αποζημίωση απόλυσης κάποιος που έχει ουσιαστικά προσληφθεί με πλαστά δικαιολογητικά! </w:t>
      </w:r>
    </w:p>
    <w:p w14:paraId="03E8E728" w14:textId="77777777" w:rsidR="009D706A" w:rsidRDefault="009A1102">
      <w:pPr>
        <w:spacing w:after="0" w:line="600" w:lineRule="auto"/>
        <w:ind w:firstLine="720"/>
        <w:jc w:val="both"/>
        <w:rPr>
          <w:rFonts w:eastAsia="Times New Roman"/>
          <w:szCs w:val="24"/>
        </w:rPr>
      </w:pPr>
      <w:r>
        <w:rPr>
          <w:rFonts w:eastAsia="Times New Roman"/>
          <w:szCs w:val="24"/>
        </w:rPr>
        <w:t>Θα θέλαμε να μπουν κάποιες ασ</w:t>
      </w:r>
      <w:r>
        <w:rPr>
          <w:rFonts w:eastAsia="Times New Roman"/>
          <w:szCs w:val="24"/>
        </w:rPr>
        <w:t xml:space="preserve">φαλιστικές δικλίδες. Προτείνω, λοιπόν, κύριε Υπουργέ, να συμμετέχει υποχρεωτικά και μέλος του ΑΣΕΠ όχι μόνο στη διαδικασία των </w:t>
      </w:r>
      <w:r>
        <w:rPr>
          <w:rFonts w:eastAsia="Times New Roman"/>
          <w:szCs w:val="24"/>
        </w:rPr>
        <w:lastRenderedPageBreak/>
        <w:t>ενστάσεων</w:t>
      </w:r>
      <w:r>
        <w:rPr>
          <w:rFonts w:eastAsia="Times New Roman"/>
          <w:szCs w:val="24"/>
        </w:rPr>
        <w:t>,</w:t>
      </w:r>
      <w:r>
        <w:rPr>
          <w:rFonts w:eastAsia="Times New Roman"/>
          <w:szCs w:val="24"/>
        </w:rPr>
        <w:t xml:space="preserve"> αλλά και στη διαδικασία της </w:t>
      </w:r>
      <w:proofErr w:type="spellStart"/>
      <w:r>
        <w:rPr>
          <w:rFonts w:eastAsia="Times New Roman"/>
          <w:szCs w:val="24"/>
        </w:rPr>
        <w:t>μοριοδότησης</w:t>
      </w:r>
      <w:proofErr w:type="spellEnd"/>
      <w:r>
        <w:rPr>
          <w:rFonts w:eastAsia="Times New Roman"/>
          <w:szCs w:val="24"/>
        </w:rPr>
        <w:t xml:space="preserve"> και της σύνταξης των πινάκων, να μην είναι δηλαδή μόνο υπόθεση κάποιων γνωστώ</w:t>
      </w:r>
      <w:r>
        <w:rPr>
          <w:rFonts w:eastAsia="Times New Roman"/>
          <w:szCs w:val="24"/>
        </w:rPr>
        <w:t xml:space="preserve">ν στις ΔΥΠΕ το ποιοι θα κάνουν τη </w:t>
      </w:r>
      <w:proofErr w:type="spellStart"/>
      <w:r>
        <w:rPr>
          <w:rFonts w:eastAsia="Times New Roman"/>
          <w:szCs w:val="24"/>
        </w:rPr>
        <w:t>μοριοδότηση</w:t>
      </w:r>
      <w:proofErr w:type="spellEnd"/>
      <w:r>
        <w:rPr>
          <w:rFonts w:eastAsia="Times New Roman"/>
          <w:szCs w:val="24"/>
        </w:rPr>
        <w:t xml:space="preserve">. </w:t>
      </w:r>
    </w:p>
    <w:p w14:paraId="03E8E729" w14:textId="77777777" w:rsidR="009D706A" w:rsidRDefault="009A1102">
      <w:pPr>
        <w:spacing w:after="0" w:line="600" w:lineRule="auto"/>
        <w:ind w:firstLine="720"/>
        <w:jc w:val="both"/>
        <w:rPr>
          <w:rFonts w:eastAsia="Times New Roman"/>
          <w:szCs w:val="24"/>
        </w:rPr>
      </w:pPr>
      <w:r>
        <w:rPr>
          <w:rFonts w:eastAsia="Times New Roman"/>
          <w:szCs w:val="24"/>
        </w:rPr>
        <w:t xml:space="preserve">Επίσης, να βάλουμε ένα όριο στη διαδικασία εκδίκασης των ενστάσεων έναν ή δύο μήνες, όχι όμως να το αφήνουμε και να πηγαίνει μέχρι οκτώ ή εννέα μήνες και μετά να επαναπροσλαμβάνεται κάποιος για δώδεκα μήνες κ.λπ., όπως είπε ο κ. </w:t>
      </w:r>
      <w:proofErr w:type="spellStart"/>
      <w:r>
        <w:rPr>
          <w:rFonts w:eastAsia="Times New Roman"/>
          <w:szCs w:val="24"/>
        </w:rPr>
        <w:t>Μπαργιώτας</w:t>
      </w:r>
      <w:proofErr w:type="spellEnd"/>
      <w:r>
        <w:rPr>
          <w:rFonts w:eastAsia="Times New Roman"/>
          <w:szCs w:val="24"/>
        </w:rPr>
        <w:t>, και να δημιουργ</w:t>
      </w:r>
      <w:r>
        <w:rPr>
          <w:rFonts w:eastAsia="Times New Roman"/>
          <w:szCs w:val="24"/>
        </w:rPr>
        <w:t xml:space="preserve">ούμε έτσι ουσιαστικά στρατιές συμβασιούχων, οι οποίοι θα μπαίνουν και θα βγαίνουν με αυτές τις διαδικασίες. </w:t>
      </w:r>
    </w:p>
    <w:p w14:paraId="03E8E72A" w14:textId="77777777" w:rsidR="009D706A" w:rsidRDefault="009A1102">
      <w:pPr>
        <w:spacing w:after="0" w:line="600" w:lineRule="auto"/>
        <w:ind w:firstLine="720"/>
        <w:jc w:val="both"/>
        <w:rPr>
          <w:rFonts w:eastAsia="Times New Roman"/>
          <w:szCs w:val="24"/>
        </w:rPr>
      </w:pPr>
      <w:r>
        <w:rPr>
          <w:rFonts w:eastAsia="Times New Roman"/>
          <w:szCs w:val="24"/>
        </w:rPr>
        <w:t>Τις άλλες τροπολογίες και εμείς, λόγω της διαδικασίας περισσότερο, δεν θα τις ψηφίσουμε, εκτός από την πρώτη</w:t>
      </w:r>
      <w:r>
        <w:rPr>
          <w:rFonts w:eastAsia="Times New Roman"/>
          <w:szCs w:val="24"/>
        </w:rPr>
        <w:t>,</w:t>
      </w:r>
      <w:r>
        <w:rPr>
          <w:rFonts w:eastAsia="Times New Roman"/>
          <w:szCs w:val="24"/>
        </w:rPr>
        <w:t xml:space="preserve"> που αναφέρεται στο σχετικό νομοσχέδιο</w:t>
      </w:r>
      <w:r>
        <w:rPr>
          <w:rFonts w:eastAsia="Times New Roman"/>
          <w:szCs w:val="24"/>
        </w:rPr>
        <w:t xml:space="preserve">, δηλαδή αυτή που αφορά τους χώρους που θα διατεθούν στην Παγκόσμια Οργάνωση Υγείας. </w:t>
      </w:r>
    </w:p>
    <w:p w14:paraId="03E8E72B" w14:textId="77777777" w:rsidR="009D706A" w:rsidRDefault="009A1102">
      <w:pPr>
        <w:spacing w:after="0" w:line="600" w:lineRule="auto"/>
        <w:ind w:firstLine="720"/>
        <w:jc w:val="both"/>
        <w:rPr>
          <w:rFonts w:eastAsia="Times New Roman"/>
          <w:szCs w:val="24"/>
        </w:rPr>
      </w:pPr>
      <w:r>
        <w:rPr>
          <w:rFonts w:eastAsia="Times New Roman"/>
          <w:szCs w:val="24"/>
        </w:rPr>
        <w:t>Ευχαριστώ πολύ.</w:t>
      </w:r>
    </w:p>
    <w:p w14:paraId="03E8E72C" w14:textId="77777777" w:rsidR="009D706A" w:rsidRDefault="009A1102">
      <w:pPr>
        <w:spacing w:after="0" w:line="600" w:lineRule="auto"/>
        <w:ind w:firstLine="720"/>
        <w:jc w:val="both"/>
        <w:rPr>
          <w:rFonts w:eastAsia="Times New Roman"/>
          <w:szCs w:val="24"/>
        </w:rPr>
      </w:pPr>
      <w:r w:rsidRPr="003A2E55">
        <w:rPr>
          <w:rFonts w:eastAsia="Times New Roman"/>
          <w:b/>
          <w:szCs w:val="24"/>
        </w:rPr>
        <w:t>ΠΡΟΕΔΡΕΥΩΝ (Μάριος Γεωργιάδης):</w:t>
      </w:r>
      <w:r>
        <w:rPr>
          <w:rFonts w:eastAsia="Times New Roman"/>
          <w:szCs w:val="24"/>
        </w:rPr>
        <w:t xml:space="preserve"> Κι εμείς ευχαριστούμε, κύριε </w:t>
      </w:r>
      <w:proofErr w:type="spellStart"/>
      <w:r>
        <w:rPr>
          <w:rFonts w:eastAsia="Times New Roman"/>
          <w:szCs w:val="24"/>
        </w:rPr>
        <w:t>Μαυρωτά</w:t>
      </w:r>
      <w:proofErr w:type="spellEnd"/>
      <w:r>
        <w:rPr>
          <w:rFonts w:eastAsia="Times New Roman"/>
          <w:szCs w:val="24"/>
        </w:rPr>
        <w:t xml:space="preserve">. </w:t>
      </w:r>
    </w:p>
    <w:p w14:paraId="03E8E72D" w14:textId="77777777" w:rsidR="009D706A" w:rsidRDefault="009A1102">
      <w:pPr>
        <w:spacing w:after="0" w:line="600" w:lineRule="auto"/>
        <w:ind w:firstLine="720"/>
        <w:jc w:val="both"/>
        <w:rPr>
          <w:rFonts w:eastAsia="Times New Roman"/>
          <w:szCs w:val="24"/>
        </w:rPr>
      </w:pPr>
      <w:r w:rsidRPr="003A2E55">
        <w:rPr>
          <w:rFonts w:eastAsia="Times New Roman"/>
          <w:b/>
          <w:szCs w:val="24"/>
        </w:rPr>
        <w:t>ΙΩΑΝΝΗΣ ΔΕΛΗΣ:</w:t>
      </w:r>
      <w:r>
        <w:rPr>
          <w:rFonts w:eastAsia="Times New Roman"/>
          <w:szCs w:val="24"/>
        </w:rPr>
        <w:t xml:space="preserve"> Κύριε Πρόεδρε, θα ήθελα να κάνω μία πολύ σύντομη δήλωση. </w:t>
      </w:r>
    </w:p>
    <w:p w14:paraId="03E8E72E" w14:textId="77777777" w:rsidR="009D706A" w:rsidRDefault="009A1102">
      <w:pPr>
        <w:spacing w:after="0" w:line="600" w:lineRule="auto"/>
        <w:ind w:firstLine="720"/>
        <w:jc w:val="both"/>
        <w:rPr>
          <w:rFonts w:eastAsia="Times New Roman"/>
          <w:szCs w:val="24"/>
        </w:rPr>
      </w:pPr>
      <w:r w:rsidRPr="003A2E55">
        <w:rPr>
          <w:rFonts w:eastAsia="Times New Roman"/>
          <w:b/>
          <w:szCs w:val="24"/>
        </w:rPr>
        <w:lastRenderedPageBreak/>
        <w:t>ΠΡΟΕΔΡΕΥΩΝ</w:t>
      </w:r>
      <w:r w:rsidRPr="003A2E55">
        <w:rPr>
          <w:rFonts w:eastAsia="Times New Roman"/>
          <w:b/>
          <w:szCs w:val="24"/>
        </w:rPr>
        <w:t xml:space="preserve"> (Μάριος Γεωργιάδης):</w:t>
      </w:r>
      <w:r>
        <w:rPr>
          <w:rFonts w:eastAsia="Times New Roman"/>
          <w:szCs w:val="24"/>
        </w:rPr>
        <w:t xml:space="preserve"> Να ολοκληρώσουμε πρώτα με τον κ. </w:t>
      </w:r>
      <w:proofErr w:type="spellStart"/>
      <w:r>
        <w:rPr>
          <w:rFonts w:eastAsia="Times New Roman"/>
          <w:szCs w:val="24"/>
        </w:rPr>
        <w:t>Σαρίδη</w:t>
      </w:r>
      <w:proofErr w:type="spellEnd"/>
      <w:r>
        <w:rPr>
          <w:rFonts w:eastAsia="Times New Roman"/>
          <w:szCs w:val="24"/>
        </w:rPr>
        <w:t xml:space="preserve">. </w:t>
      </w:r>
    </w:p>
    <w:p w14:paraId="03E8E72F" w14:textId="77777777" w:rsidR="009D706A" w:rsidRDefault="009A1102">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xml:space="preserve">, έχετε τον λόγο. </w:t>
      </w:r>
    </w:p>
    <w:p w14:paraId="03E8E730" w14:textId="77777777" w:rsidR="009D706A" w:rsidRDefault="009A1102">
      <w:pPr>
        <w:spacing w:after="0" w:line="600" w:lineRule="auto"/>
        <w:ind w:firstLine="720"/>
        <w:jc w:val="both"/>
        <w:rPr>
          <w:rFonts w:eastAsia="Times New Roman"/>
          <w:szCs w:val="24"/>
        </w:rPr>
      </w:pPr>
      <w:r w:rsidRPr="003A2E55">
        <w:rPr>
          <w:rFonts w:eastAsia="Times New Roman"/>
          <w:b/>
          <w:szCs w:val="24"/>
        </w:rPr>
        <w:t>ΙΩΑΝΝΗΣ ΣΑΡΙΔΗΣ:</w:t>
      </w:r>
      <w:r>
        <w:rPr>
          <w:rFonts w:eastAsia="Times New Roman"/>
          <w:szCs w:val="24"/>
        </w:rPr>
        <w:t xml:space="preserve"> Ευχαριστώ πολύ, κύριε Πρόεδρε. </w:t>
      </w:r>
    </w:p>
    <w:p w14:paraId="03E8E731" w14:textId="77777777" w:rsidR="009D706A" w:rsidRDefault="009A1102">
      <w:pPr>
        <w:spacing w:after="0" w:line="600" w:lineRule="auto"/>
        <w:ind w:firstLine="720"/>
        <w:jc w:val="both"/>
        <w:rPr>
          <w:rFonts w:eastAsia="Times New Roman"/>
          <w:szCs w:val="24"/>
        </w:rPr>
      </w:pPr>
      <w:r>
        <w:rPr>
          <w:rFonts w:eastAsia="Times New Roman"/>
          <w:szCs w:val="24"/>
        </w:rPr>
        <w:t>Η πρακτική της κακής νομοθέτησης συνεχίζεται για άλλη μία φορά από την πλευρά της Κυβέρνησης. Έχουμε πάρα πολλές</w:t>
      </w:r>
      <w:r>
        <w:rPr>
          <w:rFonts w:eastAsia="Times New Roman"/>
          <w:szCs w:val="24"/>
        </w:rPr>
        <w:t xml:space="preserve"> τροπολογίες, οι οποίες έρχονται τελευταία στιγμή και δεν προλαβαίνουμε να τις επεξεργαστούμε ούτε να τις αξιολογήσουμε κατάλληλα. </w:t>
      </w:r>
    </w:p>
    <w:p w14:paraId="03E8E732" w14:textId="77777777" w:rsidR="009D706A" w:rsidRDefault="009A1102">
      <w:pPr>
        <w:spacing w:after="0" w:line="600" w:lineRule="auto"/>
        <w:ind w:firstLine="720"/>
        <w:jc w:val="both"/>
        <w:rPr>
          <w:rFonts w:eastAsia="Times New Roman"/>
          <w:szCs w:val="24"/>
        </w:rPr>
      </w:pPr>
      <w:r>
        <w:rPr>
          <w:rFonts w:eastAsia="Times New Roman"/>
          <w:szCs w:val="24"/>
        </w:rPr>
        <w:t>Θα μείνω στην τελευταία τροπολογία</w:t>
      </w:r>
      <w:r>
        <w:rPr>
          <w:rFonts w:eastAsia="Times New Roman"/>
          <w:szCs w:val="24"/>
        </w:rPr>
        <w:t>,</w:t>
      </w:r>
      <w:r>
        <w:rPr>
          <w:rFonts w:eastAsia="Times New Roman"/>
          <w:szCs w:val="24"/>
        </w:rPr>
        <w:t xml:space="preserve"> του κ. Μαντά, τον οποίο σέβομαι και εκτιμώ σαν κοινοβουλευτικό. Παρ’ όλα αυτά, νομίζω ότ</w:t>
      </w:r>
      <w:r>
        <w:rPr>
          <w:rFonts w:eastAsia="Times New Roman"/>
          <w:szCs w:val="24"/>
        </w:rPr>
        <w:t>ι εμπαίζει τη νοημοσύνη αυτή τη στιγμή το να μπορέσουμε να αποδεχθούμε ότι έρχεται μία βουλευτική τροπολογία, την οποία την κάνει αποδεκτή ο Υπουργός, που μιλάει για πράγματα τα οποία δεν μπορούμε να αξιολογήσουμε εμείς αυτή τη στιγμή και να τοποθετηθούμε.</w:t>
      </w:r>
      <w:r>
        <w:rPr>
          <w:rFonts w:eastAsia="Times New Roman"/>
          <w:szCs w:val="24"/>
        </w:rPr>
        <w:t xml:space="preserve"> </w:t>
      </w:r>
    </w:p>
    <w:p w14:paraId="03E8E733" w14:textId="77777777" w:rsidR="009D706A" w:rsidRDefault="009A1102">
      <w:pPr>
        <w:spacing w:after="0" w:line="600" w:lineRule="auto"/>
        <w:ind w:firstLine="720"/>
        <w:jc w:val="both"/>
        <w:rPr>
          <w:rFonts w:eastAsia="Times New Roman"/>
          <w:szCs w:val="24"/>
        </w:rPr>
      </w:pPr>
      <w:r>
        <w:rPr>
          <w:rFonts w:eastAsia="Times New Roman"/>
          <w:szCs w:val="24"/>
        </w:rPr>
        <w:lastRenderedPageBreak/>
        <w:t xml:space="preserve">Εμείς θα καταψηφίσουμε τη συγκεκριμένη τροπολογία, γιατί αφήνει πάρα πολλές ασάφειες και δημιουργεί και πονηρές σκέψεις από τη μία πλευρά. </w:t>
      </w:r>
    </w:p>
    <w:p w14:paraId="03E8E734" w14:textId="77777777" w:rsidR="009D706A" w:rsidRDefault="009A1102">
      <w:pPr>
        <w:spacing w:after="0" w:line="600" w:lineRule="auto"/>
        <w:ind w:firstLine="720"/>
        <w:jc w:val="both"/>
        <w:rPr>
          <w:rFonts w:eastAsia="Times New Roman"/>
          <w:szCs w:val="24"/>
        </w:rPr>
      </w:pPr>
      <w:r>
        <w:rPr>
          <w:rFonts w:eastAsia="Times New Roman"/>
          <w:szCs w:val="24"/>
        </w:rPr>
        <w:t>Σχετικά με την υπ’ αριθμόν 1590 τροπολογία</w:t>
      </w:r>
      <w:r>
        <w:rPr>
          <w:rFonts w:eastAsia="Times New Roman"/>
          <w:szCs w:val="24"/>
        </w:rPr>
        <w:t>,</w:t>
      </w:r>
      <w:r>
        <w:rPr>
          <w:rFonts w:eastAsia="Times New Roman"/>
          <w:szCs w:val="24"/>
        </w:rPr>
        <w:t xml:space="preserve"> που έφερε ο κ. Μαντάς, εμείς παρ</w:t>
      </w:r>
      <w:r>
        <w:rPr>
          <w:rFonts w:eastAsia="Times New Roman"/>
          <w:szCs w:val="24"/>
        </w:rPr>
        <w:t xml:space="preserve">’ </w:t>
      </w:r>
      <w:r>
        <w:rPr>
          <w:rFonts w:eastAsia="Times New Roman"/>
          <w:szCs w:val="24"/>
        </w:rPr>
        <w:t>όλο που ψηφίσαμε «</w:t>
      </w:r>
      <w:r>
        <w:rPr>
          <w:rFonts w:eastAsia="Times New Roman"/>
          <w:szCs w:val="24"/>
        </w:rPr>
        <w:t>π</w:t>
      </w:r>
      <w:r>
        <w:rPr>
          <w:rFonts w:eastAsia="Times New Roman"/>
          <w:szCs w:val="24"/>
        </w:rPr>
        <w:t>αρών» στο συγκεκρ</w:t>
      </w:r>
      <w:r>
        <w:rPr>
          <w:rFonts w:eastAsia="Times New Roman"/>
          <w:szCs w:val="24"/>
        </w:rPr>
        <w:t>ιμένο νομοσχέδιο, την είχαμε στηρίξει, ότι έπρεπε ουσιαστικά να θεσμοθετηθεί και ήταν ένα θετικό βήμα, έτσι όπως το βλέπαμε εμείς στην Ένωση Κεντρώων.</w:t>
      </w:r>
    </w:p>
    <w:p w14:paraId="03E8E735"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την άλλη πλευρά, δεν μπορούμε να καταλάβουμε τις δεκαπέντε μέρες άδεια μετ’ αποδοχών την οποία μπορεί</w:t>
      </w:r>
      <w:r>
        <w:rPr>
          <w:rFonts w:eastAsia="Times New Roman" w:cs="Times New Roman"/>
          <w:szCs w:val="24"/>
        </w:rPr>
        <w:t xml:space="preserve"> να πάρει ένας συμβασιούχος. Για να παρακολουθήσει επιστημονικά σεμινάρια, δεκαπέντε ολόκληρες ημερολογιακές ημέρες; Δεκαπέντε μέρες άδεια μετ’ αποδοχών! </w:t>
      </w:r>
    </w:p>
    <w:p w14:paraId="03E8E736"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δεν μπορούμε να το δεχθούμε εύκολα, κύριε Πρόεδρε, καθόσον, όπως αντιλαμβάνεστε, τα σεμινάρια ως</w:t>
      </w:r>
      <w:r>
        <w:rPr>
          <w:rFonts w:eastAsia="Times New Roman" w:cs="Times New Roman"/>
          <w:szCs w:val="24"/>
        </w:rPr>
        <w:t xml:space="preserve"> επί το </w:t>
      </w:r>
      <w:proofErr w:type="spellStart"/>
      <w:r>
        <w:rPr>
          <w:rFonts w:eastAsia="Times New Roman" w:cs="Times New Roman"/>
          <w:szCs w:val="24"/>
        </w:rPr>
        <w:t>πλείστον</w:t>
      </w:r>
      <w:proofErr w:type="spellEnd"/>
      <w:r>
        <w:rPr>
          <w:rFonts w:eastAsia="Times New Roman" w:cs="Times New Roman"/>
          <w:szCs w:val="24"/>
        </w:rPr>
        <w:t xml:space="preserve"> γίνονται το Σαββατοκύριακο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και κάποιες άλλες καθημερινές. Όμως, σε πόσα σεμινάρια μέσα σε έναν </w:t>
      </w:r>
      <w:r>
        <w:rPr>
          <w:rFonts w:eastAsia="Times New Roman" w:cs="Times New Roman"/>
          <w:szCs w:val="24"/>
        </w:rPr>
        <w:lastRenderedPageBreak/>
        <w:t>χρόνο θα κληθεί να παρευρεθεί ο συγκεκριμένος συμβασιούχος; Δεν μπορούμε ούτε και αυτή την τροπολογία να την κάνουμε απ</w:t>
      </w:r>
      <w:r>
        <w:rPr>
          <w:rFonts w:eastAsia="Times New Roman" w:cs="Times New Roman"/>
          <w:szCs w:val="24"/>
        </w:rPr>
        <w:t xml:space="preserve">οδεκτή. </w:t>
      </w:r>
    </w:p>
    <w:p w14:paraId="03E8E737"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κύριος Υπουργός –και θα μιλήσω για την τροπολογία με αριθμό 1590- όταν τοποθετηθήκαμε όσον αφορά τη θέση μας, που ήταν «</w:t>
      </w:r>
      <w:r>
        <w:rPr>
          <w:rFonts w:eastAsia="Times New Roman" w:cs="Times New Roman"/>
          <w:szCs w:val="24"/>
        </w:rPr>
        <w:t>παρών</w:t>
      </w:r>
      <w:r>
        <w:rPr>
          <w:rFonts w:eastAsia="Times New Roman" w:cs="Times New Roman"/>
          <w:szCs w:val="24"/>
        </w:rPr>
        <w:t xml:space="preserve">» στο νομοσχέδιο, γύρισε και μας είπε –μίλησε για την Ένωση Κεντρώων- ότι κακώς πήραμε αυτή τη θέση. Διότι μιλήσαμε για </w:t>
      </w:r>
      <w:r>
        <w:rPr>
          <w:rFonts w:eastAsia="Times New Roman" w:cs="Times New Roman"/>
          <w:szCs w:val="24"/>
        </w:rPr>
        <w:t xml:space="preserve">τα μελλοντικά στοιχεία, ότι δεν μας δίνει μελλοντικά στοιχεία για το πώς θα κινηθεί το Υπουργείο και για τον σχεδιασμό του. </w:t>
      </w:r>
    </w:p>
    <w:p w14:paraId="03E8E738"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έρχεται με την τροπολογία με αριθμό 1593 -την οποία δεν συζητήσαμε καν μέσα στη χθεσινή </w:t>
      </w:r>
      <w:r>
        <w:rPr>
          <w:rFonts w:eastAsia="Times New Roman" w:cs="Times New Roman"/>
          <w:szCs w:val="24"/>
        </w:rPr>
        <w:t>ε</w:t>
      </w:r>
      <w:r>
        <w:rPr>
          <w:rFonts w:eastAsia="Times New Roman" w:cs="Times New Roman"/>
          <w:szCs w:val="24"/>
        </w:rPr>
        <w:t>πιτροπή, η συγκεκριμένη τροπολογία κατ</w:t>
      </w:r>
      <w:r>
        <w:rPr>
          <w:rFonts w:eastAsia="Times New Roman" w:cs="Times New Roman"/>
          <w:szCs w:val="24"/>
        </w:rPr>
        <w:t xml:space="preserve">ατέθηκε μετά τη λήξη της </w:t>
      </w:r>
      <w:r>
        <w:rPr>
          <w:rFonts w:eastAsia="Times New Roman" w:cs="Times New Roman"/>
          <w:szCs w:val="24"/>
        </w:rPr>
        <w:t>ε</w:t>
      </w:r>
      <w:r>
        <w:rPr>
          <w:rFonts w:eastAsia="Times New Roman" w:cs="Times New Roman"/>
          <w:szCs w:val="24"/>
        </w:rPr>
        <w:t xml:space="preserve">πιτροπής- να μας επιβεβαιώσει ότι δεν υπάρχει ένας σχεδιασμός αυτή τη στιγμή. Θα μπορούσε η συγκεκριμένη τροπολογία να συζητηθεί στην </w:t>
      </w:r>
      <w:r>
        <w:rPr>
          <w:rFonts w:eastAsia="Times New Roman" w:cs="Times New Roman"/>
          <w:szCs w:val="24"/>
        </w:rPr>
        <w:t>ε</w:t>
      </w:r>
      <w:r>
        <w:rPr>
          <w:rFonts w:eastAsia="Times New Roman" w:cs="Times New Roman"/>
          <w:szCs w:val="24"/>
        </w:rPr>
        <w:t xml:space="preserve">πιτροπή. </w:t>
      </w:r>
    </w:p>
    <w:p w14:paraId="03E8E739"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ψηφίσαμε «</w:t>
      </w:r>
      <w:r>
        <w:rPr>
          <w:rFonts w:eastAsia="Times New Roman" w:cs="Times New Roman"/>
          <w:szCs w:val="24"/>
        </w:rPr>
        <w:t>παρών</w:t>
      </w:r>
      <w:r>
        <w:rPr>
          <w:rFonts w:eastAsia="Times New Roman" w:cs="Times New Roman"/>
          <w:szCs w:val="24"/>
        </w:rPr>
        <w:t>» στο νομοσχέδιο, «</w:t>
      </w:r>
      <w:r>
        <w:rPr>
          <w:rFonts w:eastAsia="Times New Roman" w:cs="Times New Roman"/>
          <w:szCs w:val="24"/>
        </w:rPr>
        <w:t>παρών</w:t>
      </w:r>
      <w:r>
        <w:rPr>
          <w:rFonts w:eastAsia="Times New Roman" w:cs="Times New Roman"/>
          <w:szCs w:val="24"/>
        </w:rPr>
        <w:t>» θα ψηφίσουμε και στην τροπολογία με αρ</w:t>
      </w:r>
      <w:r>
        <w:rPr>
          <w:rFonts w:eastAsia="Times New Roman" w:cs="Times New Roman"/>
          <w:szCs w:val="24"/>
        </w:rPr>
        <w:t>ιθμό 1593</w:t>
      </w:r>
      <w:r>
        <w:rPr>
          <w:rFonts w:eastAsia="Times New Roman" w:cs="Times New Roman"/>
          <w:szCs w:val="24"/>
        </w:rPr>
        <w:t>,</w:t>
      </w:r>
      <w:r>
        <w:rPr>
          <w:rFonts w:eastAsia="Times New Roman" w:cs="Times New Roman"/>
          <w:szCs w:val="24"/>
        </w:rPr>
        <w:t xml:space="preserve"> που αφορά ουσιαστικά και τη χωρική επέκταση των τοπικών </w:t>
      </w:r>
      <w:r>
        <w:rPr>
          <w:rFonts w:eastAsia="Times New Roman" w:cs="Times New Roman"/>
          <w:szCs w:val="24"/>
        </w:rPr>
        <w:lastRenderedPageBreak/>
        <w:t>γ</w:t>
      </w:r>
      <w:r>
        <w:rPr>
          <w:rFonts w:eastAsia="Times New Roman" w:cs="Times New Roman"/>
          <w:szCs w:val="24"/>
        </w:rPr>
        <w:t xml:space="preserve">ραφείων. Στη συγκεκριμένη βάση, όπως τη θέτει, δεν θα μπορούσαμε να διαφωνήσουμε. Παρ’ όλα αυτά, όμως, όσον αφορά τη στελέχωση αυτών των </w:t>
      </w:r>
      <w:r>
        <w:rPr>
          <w:rFonts w:eastAsia="Times New Roman" w:cs="Times New Roman"/>
          <w:szCs w:val="24"/>
        </w:rPr>
        <w:t>γ</w:t>
      </w:r>
      <w:r>
        <w:rPr>
          <w:rFonts w:eastAsia="Times New Roman" w:cs="Times New Roman"/>
          <w:szCs w:val="24"/>
        </w:rPr>
        <w:t>ραφείων, έχουμε μία ένσταση, από πού θα προέλθει α</w:t>
      </w:r>
      <w:r>
        <w:rPr>
          <w:rFonts w:eastAsia="Times New Roman" w:cs="Times New Roman"/>
          <w:szCs w:val="24"/>
        </w:rPr>
        <w:t xml:space="preserve">υτή η στελέχωση. </w:t>
      </w:r>
    </w:p>
    <w:p w14:paraId="03E8E73A"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την τροπολογία με αριθμό 1595 τι να πω; Θα μπορούσαμε να πούμε ότι αποτελεί από μόνη της δύο ή τρεις ξεχωριστές τροπολογίες. Δεν θα τη στηρίξουμε, παρ</w:t>
      </w:r>
      <w:r>
        <w:rPr>
          <w:rFonts w:eastAsia="Times New Roman" w:cs="Times New Roman"/>
          <w:szCs w:val="24"/>
        </w:rPr>
        <w:t xml:space="preserve">’ </w:t>
      </w:r>
      <w:r>
        <w:rPr>
          <w:rFonts w:eastAsia="Times New Roman" w:cs="Times New Roman"/>
          <w:szCs w:val="24"/>
        </w:rPr>
        <w:t xml:space="preserve">όλο που συμφωνούμε με τη λογική της. Νομίζω ότι η συγκεκριμένη τροπολογία αφορά και την παράταση –αν δεν κάνω λάθος- για το προσωπικό του Νοσοκομείου της Σαντορίνης. </w:t>
      </w:r>
    </w:p>
    <w:p w14:paraId="03E8E73B"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μπορούμε να τα βάλουμε όλα μέσα στον ίδιο κουβά, κύριε Υπουργέ. Θα έπρεπε να μας </w:t>
      </w:r>
      <w:r>
        <w:rPr>
          <w:rFonts w:eastAsia="Times New Roman" w:cs="Times New Roman"/>
          <w:szCs w:val="24"/>
        </w:rPr>
        <w:t>διευκολύνετε και εμάς. Δεν είναι αυτός ένας σωστός τρόπος νομοθέτησης. Ψηφίζουμε «</w:t>
      </w:r>
      <w:r>
        <w:rPr>
          <w:rFonts w:eastAsia="Times New Roman" w:cs="Times New Roman"/>
          <w:szCs w:val="24"/>
        </w:rPr>
        <w:t>παρών</w:t>
      </w:r>
      <w:r>
        <w:rPr>
          <w:rFonts w:eastAsia="Times New Roman" w:cs="Times New Roman"/>
          <w:szCs w:val="24"/>
        </w:rPr>
        <w:t>» στη συγκεκριμένη τροπολογία, «</w:t>
      </w:r>
      <w:r>
        <w:rPr>
          <w:rFonts w:eastAsia="Times New Roman" w:cs="Times New Roman"/>
          <w:szCs w:val="24"/>
        </w:rPr>
        <w:t>παρών</w:t>
      </w:r>
      <w:r>
        <w:rPr>
          <w:rFonts w:eastAsia="Times New Roman" w:cs="Times New Roman"/>
          <w:szCs w:val="24"/>
        </w:rPr>
        <w:t xml:space="preserve">» και στην τροπολογία με αριθμό 1594, καθόσον ναι μεν συμφωνούμε στο να επιταχυνθούν οι διαδικασίες πρόσληψης, αλλά οι ασάφειες που </w:t>
      </w:r>
      <w:r>
        <w:rPr>
          <w:rFonts w:eastAsia="Times New Roman" w:cs="Times New Roman"/>
          <w:szCs w:val="24"/>
        </w:rPr>
        <w:t xml:space="preserve">αφήνει αυτή η τροπολογία δεν μας αφήνουν να τη στηρίξουμε. </w:t>
      </w:r>
    </w:p>
    <w:p w14:paraId="03E8E73C"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3E8E73D"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03E8E73E"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Κύριε Πρόεδρε, μπορώ να έχω τον λόγο;</w:t>
      </w:r>
    </w:p>
    <w:p w14:paraId="03E8E73F"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Ορίστε, κύριε Δελή, έχετε τον λόγ</w:t>
      </w:r>
      <w:r>
        <w:rPr>
          <w:rFonts w:eastAsia="Times New Roman" w:cs="Times New Roman"/>
          <w:szCs w:val="24"/>
        </w:rPr>
        <w:t xml:space="preserve">ο. </w:t>
      </w:r>
    </w:p>
    <w:p w14:paraId="03E8E740"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Ζητήσαμε την απόσυρση της τροπολογίας με αριθμό 1596. Δεν ξέρω αν η Κυβέρνηση επιμένει να παραμείνει η τροπολογία. Εφόσον επιμείνει, εμείς δεν θα συμμετ</w:t>
      </w:r>
      <w:r>
        <w:rPr>
          <w:rFonts w:eastAsia="Times New Roman" w:cs="Times New Roman"/>
          <w:szCs w:val="24"/>
        </w:rPr>
        <w:t>άσ</w:t>
      </w:r>
      <w:r>
        <w:rPr>
          <w:rFonts w:eastAsia="Times New Roman" w:cs="Times New Roman"/>
          <w:szCs w:val="24"/>
        </w:rPr>
        <w:t>χουμε στη διαδικασία της ψηφοφορίας γι</w:t>
      </w:r>
      <w:r w:rsidRPr="004B0409">
        <w:rPr>
          <w:rFonts w:eastAsia="Times New Roman" w:cs="Times New Roman"/>
          <w:szCs w:val="24"/>
        </w:rPr>
        <w:t xml:space="preserve">’ </w:t>
      </w:r>
      <w:r>
        <w:rPr>
          <w:rFonts w:eastAsia="Times New Roman" w:cs="Times New Roman"/>
          <w:szCs w:val="24"/>
        </w:rPr>
        <w:t xml:space="preserve">αυτή την τροπολογία. </w:t>
      </w:r>
    </w:p>
    <w:p w14:paraId="03E8E741"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w:t>
      </w:r>
      <w:r w:rsidRPr="000828F7">
        <w:rPr>
          <w:rFonts w:eastAsia="Times New Roman" w:cs="Times New Roman"/>
          <w:b/>
          <w:szCs w:val="24"/>
        </w:rPr>
        <w:t>ωργιάδης):</w:t>
      </w:r>
      <w:r>
        <w:rPr>
          <w:rFonts w:eastAsia="Times New Roman" w:cs="Times New Roman"/>
          <w:b/>
          <w:szCs w:val="24"/>
        </w:rPr>
        <w:t xml:space="preserve"> </w:t>
      </w:r>
      <w:r>
        <w:rPr>
          <w:rFonts w:eastAsia="Times New Roman" w:cs="Times New Roman"/>
          <w:szCs w:val="24"/>
        </w:rPr>
        <w:t xml:space="preserve">Ευχαριστούμε τον κ. Δελή. </w:t>
      </w:r>
    </w:p>
    <w:p w14:paraId="03E8E742"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Δέδες</w:t>
      </w:r>
      <w:proofErr w:type="spellEnd"/>
      <w:r>
        <w:rPr>
          <w:rFonts w:eastAsia="Times New Roman" w:cs="Times New Roman"/>
          <w:szCs w:val="24"/>
        </w:rPr>
        <w:t xml:space="preserve"> και μετά θα κλείσουν, έχουν ζητήσει τον λόγο και θα μιλήσουν για τρία λεπτά ο καθένας</w:t>
      </w:r>
      <w:r w:rsidRPr="004B0409">
        <w:rPr>
          <w:rFonts w:eastAsia="Times New Roman" w:cs="Times New Roman"/>
          <w:szCs w:val="24"/>
        </w:rPr>
        <w:t>,</w:t>
      </w:r>
      <w:r>
        <w:rPr>
          <w:rFonts w:eastAsia="Times New Roman" w:cs="Times New Roman"/>
          <w:szCs w:val="24"/>
        </w:rPr>
        <w:t xml:space="preserve"> οι Υπουργοί κ. Ξανθός και κ. </w:t>
      </w:r>
      <w:proofErr w:type="spellStart"/>
      <w:r>
        <w:rPr>
          <w:rFonts w:eastAsia="Times New Roman" w:cs="Times New Roman"/>
          <w:szCs w:val="24"/>
        </w:rPr>
        <w:t>Πολάκης</w:t>
      </w:r>
      <w:proofErr w:type="spellEnd"/>
      <w:r>
        <w:rPr>
          <w:rFonts w:eastAsia="Times New Roman" w:cs="Times New Roman"/>
          <w:szCs w:val="24"/>
        </w:rPr>
        <w:t xml:space="preserve">. </w:t>
      </w:r>
    </w:p>
    <w:p w14:paraId="03E8E743"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Δέδε</w:t>
      </w:r>
      <w:proofErr w:type="spellEnd"/>
      <w:r>
        <w:rPr>
          <w:rFonts w:eastAsia="Times New Roman" w:cs="Times New Roman"/>
          <w:szCs w:val="24"/>
        </w:rPr>
        <w:t xml:space="preserve">, έχετε τον λόγο. </w:t>
      </w:r>
    </w:p>
    <w:p w14:paraId="03E8E744"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Ευχαριστώ, κύρι</w:t>
      </w:r>
      <w:r>
        <w:rPr>
          <w:rFonts w:eastAsia="Times New Roman" w:cs="Times New Roman"/>
          <w:szCs w:val="24"/>
        </w:rPr>
        <w:t xml:space="preserve">ε Πρόεδρε. </w:t>
      </w:r>
    </w:p>
    <w:p w14:paraId="03E8E745"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Μέσα στη λαίλαπα της οκταετίας των μνημονίων και τη δημοσιονομική ασφυξία που υπέστη η χώρα</w:t>
      </w:r>
      <w:r w:rsidRPr="004B0409">
        <w:rPr>
          <w:rFonts w:eastAsia="Times New Roman" w:cs="Times New Roman"/>
          <w:szCs w:val="24"/>
        </w:rPr>
        <w:t>,</w:t>
      </w:r>
      <w:r>
        <w:rPr>
          <w:rFonts w:eastAsia="Times New Roman" w:cs="Times New Roman"/>
          <w:szCs w:val="24"/>
        </w:rPr>
        <w:t xml:space="preserve"> η Κυβέρνησή μας έβαλε στόχο και σχεδιασμό -και όχι από ιδεοληψίες και τα λοιπά, όπως μας κατηγορούν- να ανατάξουμε κυρίως το κράτος της πρόνοιας, εκείν</w:t>
      </w:r>
      <w:r>
        <w:rPr>
          <w:rFonts w:eastAsia="Times New Roman" w:cs="Times New Roman"/>
          <w:szCs w:val="24"/>
        </w:rPr>
        <w:t xml:space="preserve">ο το κράτος το οποίο στα πρώτα βήματα των μνημονίων συρρικνώθηκε. Και συρρικνώθηκε σε πάρα πολύ γρήγορο και κακό βαθμό, έτσι ώστε πάρα πολλοί συμπολίτες μας –περίπου δυόμισι εκατομμύρια- έμειναν ανασφάλιστοι, παιδιά έμειναν </w:t>
      </w:r>
      <w:proofErr w:type="spellStart"/>
      <w:r>
        <w:rPr>
          <w:rFonts w:eastAsia="Times New Roman" w:cs="Times New Roman"/>
          <w:szCs w:val="24"/>
        </w:rPr>
        <w:t>ανεμβολίαστα</w:t>
      </w:r>
      <w:proofErr w:type="spellEnd"/>
      <w:r>
        <w:rPr>
          <w:rFonts w:eastAsia="Times New Roman" w:cs="Times New Roman"/>
          <w:szCs w:val="24"/>
        </w:rPr>
        <w:t xml:space="preserve">. Είναι μια λαίλαπα </w:t>
      </w:r>
      <w:r>
        <w:rPr>
          <w:rFonts w:eastAsia="Times New Roman" w:cs="Times New Roman"/>
          <w:szCs w:val="24"/>
        </w:rPr>
        <w:t xml:space="preserve">η οποία δεν είναι δυνατόν να </w:t>
      </w:r>
      <w:proofErr w:type="spellStart"/>
      <w:r>
        <w:rPr>
          <w:rFonts w:eastAsia="Times New Roman" w:cs="Times New Roman"/>
          <w:szCs w:val="24"/>
        </w:rPr>
        <w:t>περιγραφεί</w:t>
      </w:r>
      <w:proofErr w:type="spellEnd"/>
      <w:r>
        <w:rPr>
          <w:rFonts w:eastAsia="Times New Roman" w:cs="Times New Roman"/>
          <w:szCs w:val="24"/>
        </w:rPr>
        <w:t xml:space="preserve"> και μάλιστα στα θέματα της υγείας. </w:t>
      </w:r>
    </w:p>
    <w:p w14:paraId="03E8E746"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Κυβέρνηση, λοιπόν, προσπαθεί με σχεδιασμό, με σοβαρά βήματα και με επιλεγμένες κινήσεις να ανατάξει αυτό το Εθνικό Σύστημα Υγείας. Όλες οι δράσεις που υλοποιεί επιφέρουν θετικά α</w:t>
      </w:r>
      <w:r>
        <w:rPr>
          <w:rFonts w:eastAsia="Times New Roman" w:cs="Times New Roman"/>
          <w:szCs w:val="24"/>
        </w:rPr>
        <w:t>ποτελέσματα</w:t>
      </w:r>
      <w:r>
        <w:rPr>
          <w:rFonts w:eastAsia="Times New Roman" w:cs="Times New Roman"/>
          <w:szCs w:val="24"/>
        </w:rPr>
        <w:t>,</w:t>
      </w:r>
      <w:r>
        <w:rPr>
          <w:rFonts w:eastAsia="Times New Roman" w:cs="Times New Roman"/>
          <w:szCs w:val="24"/>
        </w:rPr>
        <w:t xml:space="preserve"> κυρίως στον πληθυσμό μας, στους Έλληνες, αλλά αυτός ο αντίκτυπος φαίνεται και στο εξωτερικό</w:t>
      </w:r>
      <w:r>
        <w:rPr>
          <w:rFonts w:eastAsia="Times New Roman" w:cs="Times New Roman"/>
          <w:szCs w:val="24"/>
        </w:rPr>
        <w:t>,</w:t>
      </w:r>
      <w:r>
        <w:rPr>
          <w:rFonts w:eastAsia="Times New Roman" w:cs="Times New Roman"/>
          <w:szCs w:val="24"/>
        </w:rPr>
        <w:t xml:space="preserve"> παγκοσμίως. </w:t>
      </w:r>
    </w:p>
    <w:p w14:paraId="03E8E747" w14:textId="77777777" w:rsidR="009D706A" w:rsidRDefault="009A110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είγμα αυτής της ενέργειας της Κυβέρνησης επί τα </w:t>
      </w:r>
      <w:proofErr w:type="spellStart"/>
      <w:r>
        <w:rPr>
          <w:rFonts w:eastAsia="Times New Roman" w:cs="Times New Roman"/>
          <w:szCs w:val="24"/>
        </w:rPr>
        <w:t>βελτίω</w:t>
      </w:r>
      <w:proofErr w:type="spellEnd"/>
      <w:r>
        <w:rPr>
          <w:rFonts w:eastAsia="Times New Roman" w:cs="Times New Roman"/>
          <w:szCs w:val="24"/>
        </w:rPr>
        <w:t xml:space="preserve"> είναι ότι επελέγη η χώρα μας από τον Παγκόσμιο Οργανισμό Υγείας να ιδρύσει </w:t>
      </w:r>
      <w:r>
        <w:rPr>
          <w:rFonts w:eastAsia="Times New Roman" w:cs="Times New Roman"/>
          <w:szCs w:val="24"/>
        </w:rPr>
        <w:t>γ</w:t>
      </w:r>
      <w:r>
        <w:rPr>
          <w:rFonts w:eastAsia="Times New Roman" w:cs="Times New Roman"/>
          <w:szCs w:val="24"/>
        </w:rPr>
        <w:t>ραφεί</w:t>
      </w:r>
      <w:r>
        <w:rPr>
          <w:rFonts w:eastAsia="Times New Roman" w:cs="Times New Roman"/>
          <w:szCs w:val="24"/>
        </w:rPr>
        <w:t xml:space="preserve">ο εδώ πέρα. </w:t>
      </w:r>
    </w:p>
    <w:p w14:paraId="03E8E748"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Βέβαια</w:t>
      </w:r>
      <w:r w:rsidRPr="00DF4EAF">
        <w:rPr>
          <w:rFonts w:eastAsia="Times New Roman" w:cs="Times New Roman"/>
          <w:szCs w:val="24"/>
        </w:rPr>
        <w:t>,</w:t>
      </w:r>
      <w:r>
        <w:rPr>
          <w:rFonts w:eastAsia="Times New Roman" w:cs="Times New Roman"/>
          <w:szCs w:val="24"/>
        </w:rPr>
        <w:t xml:space="preserve"> αυτό έγινε βάσει μιας παλαιότερης συμφωνίας υπογραφείσας το 2008</w:t>
      </w:r>
      <w:r w:rsidRPr="00DF4EAF">
        <w:rPr>
          <w:rFonts w:eastAsia="Times New Roman" w:cs="Times New Roman"/>
          <w:szCs w:val="24"/>
        </w:rPr>
        <w:t>,</w:t>
      </w:r>
      <w:r>
        <w:rPr>
          <w:rFonts w:eastAsia="Times New Roman" w:cs="Times New Roman"/>
          <w:szCs w:val="24"/>
        </w:rPr>
        <w:t xml:space="preserve"> που πέρασε με νόμο του 2011, ώστε να αναπροσαρμοστεί η συμφωνία και μάλιστα επί τα </w:t>
      </w:r>
      <w:proofErr w:type="spellStart"/>
      <w:r>
        <w:rPr>
          <w:rFonts w:eastAsia="Times New Roman" w:cs="Times New Roman"/>
          <w:szCs w:val="24"/>
        </w:rPr>
        <w:t>βελτίω</w:t>
      </w:r>
      <w:proofErr w:type="spellEnd"/>
      <w:r>
        <w:rPr>
          <w:rFonts w:eastAsia="Times New Roman" w:cs="Times New Roman"/>
          <w:szCs w:val="24"/>
        </w:rPr>
        <w:t>. Στη συμφωνία επιλέγεται μια μέριμνα για να έχουμε εξοικονόμηση των δημοσιονομι</w:t>
      </w:r>
      <w:r>
        <w:rPr>
          <w:rFonts w:eastAsia="Times New Roman" w:cs="Times New Roman"/>
          <w:szCs w:val="24"/>
        </w:rPr>
        <w:t>κών υποχρεώσεων, καταργούμενης της ετήσιας τακτικής επιχορήγησης που έπρεπε να δίνει το κράτος μας για δέκα χρόνια περίπου, δύο εκατομμύρια</w:t>
      </w:r>
      <w:r w:rsidRPr="004C42ED">
        <w:rPr>
          <w:rFonts w:eastAsia="Times New Roman" w:cs="Times New Roman"/>
          <w:szCs w:val="24"/>
        </w:rPr>
        <w:t xml:space="preserve"> </w:t>
      </w:r>
      <w:r>
        <w:rPr>
          <w:rFonts w:eastAsia="Times New Roman" w:cs="Times New Roman"/>
          <w:szCs w:val="24"/>
        </w:rPr>
        <w:t xml:space="preserve">ανά έτος. Αυτό θα ήταν δυσβάσταχτο αυτή την εποχή. Φαίνεται ότι το Υπουργείο έχει βρει και κτήριο για να εγκαθιδρύσει το </w:t>
      </w:r>
      <w:r>
        <w:rPr>
          <w:rFonts w:eastAsia="Times New Roman" w:cs="Times New Roman"/>
          <w:szCs w:val="24"/>
        </w:rPr>
        <w:t>γ</w:t>
      </w:r>
      <w:r>
        <w:rPr>
          <w:rFonts w:eastAsia="Times New Roman" w:cs="Times New Roman"/>
          <w:szCs w:val="24"/>
        </w:rPr>
        <w:t xml:space="preserve">ραφείο της ΠΟΥ εδώ στην Ελλάδα και νομίζω ότι αυτό είναι ένα τεράστιο θετικό βήμα. </w:t>
      </w:r>
    </w:p>
    <w:p w14:paraId="03E8E749"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η</w:t>
      </w:r>
      <w:r>
        <w:rPr>
          <w:rFonts w:eastAsia="Times New Roman" w:cs="Times New Roman"/>
          <w:szCs w:val="24"/>
        </w:rPr>
        <w:t xml:space="preserve"> Γ΄ Αντιπρόεδρος της Βουλής κ. </w:t>
      </w:r>
      <w:r w:rsidRPr="00E974B0">
        <w:rPr>
          <w:rFonts w:eastAsia="Times New Roman" w:cs="Times New Roman"/>
          <w:b/>
          <w:szCs w:val="24"/>
        </w:rPr>
        <w:t>ΑΝΑΣΤΑΣΙΑ ΧΡΙΣΤΟΔΟΥΛΟΠΟΥΛΟΥ</w:t>
      </w:r>
      <w:r>
        <w:rPr>
          <w:rFonts w:eastAsia="Times New Roman" w:cs="Times New Roman"/>
          <w:szCs w:val="24"/>
        </w:rPr>
        <w:t>)</w:t>
      </w:r>
    </w:p>
    <w:p w14:paraId="03E8E74A"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Ο Υπουργός κ. Ξανθός, πριν από λίγο στην ομιλία του, μας εξέθεσε και τον προγραμματισμό του Υπουργείου, δηλαδή τα επόμενα βήματα για το επόμενο χρονικό διάστημα. Νομίζω ότι το Υπουργείο Υγείας είν</w:t>
      </w:r>
      <w:r>
        <w:rPr>
          <w:rFonts w:eastAsia="Times New Roman" w:cs="Times New Roman"/>
          <w:szCs w:val="24"/>
        </w:rPr>
        <w:t xml:space="preserve">αι ένα από τα Υπουργεία που έχουν βάλει </w:t>
      </w:r>
      <w:r>
        <w:rPr>
          <w:rFonts w:eastAsia="Times New Roman" w:cs="Times New Roman"/>
          <w:szCs w:val="24"/>
        </w:rPr>
        <w:lastRenderedPageBreak/>
        <w:t xml:space="preserve">τα δυνατά τους μέσα σε αυτή τη λαίλαπα, όπως είπαμε, των μνημονίων να φέρει εις πέρας την ολοκλήρωση του Εθνικού Συστήματος Υγείας και τη στήριξή του. </w:t>
      </w:r>
    </w:p>
    <w:p w14:paraId="03E8E74B"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Εθνικό Σύστημα Υγείας συμπληρώθηκε με τον πρόσφατο νόμο, που </w:t>
      </w:r>
      <w:r>
        <w:rPr>
          <w:rFonts w:eastAsia="Times New Roman" w:cs="Times New Roman"/>
          <w:szCs w:val="24"/>
        </w:rPr>
        <w:t xml:space="preserve">ψηφίσαμε τον Αύγουστο του 2017, για την πρωτοβάθμια περίθαλψη υγείας ως προς τη μέριμνα που ουσιαστικά δεν περιλαμβανόταν στον αρχικό νόμο, τον ν.1397 «περί ΕΣΥ». </w:t>
      </w:r>
    </w:p>
    <w:p w14:paraId="03E8E74C"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Θα ήθελα να κλείσω με αυτά τα λόγια, υποστηρίζοντας προσωπικά και τις υπουργικές και τις βου</w:t>
      </w:r>
      <w:r>
        <w:rPr>
          <w:rFonts w:eastAsia="Times New Roman" w:cs="Times New Roman"/>
          <w:szCs w:val="24"/>
        </w:rPr>
        <w:t xml:space="preserve">λευτικές τροπολογίες, αγαπητή κυρία Πρόεδρε. Ψηφίζοντας θετικά σε αυτές τις τροπολογίες διευκολύνουμε το έργο του Υπουργείου για πιο γρήγορη και πιο σωστή λειτουργία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και του ΕΚΑΒ και γενικότερα τη λειτουργία των δομών υγείας. </w:t>
      </w:r>
    </w:p>
    <w:p w14:paraId="03E8E74D"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του Υπουργού και των συναδέλφων Βουλευτών στην άδεια -για την οποία μεριμνά η τροπολογία- των δ</w:t>
      </w:r>
      <w:r>
        <w:rPr>
          <w:rFonts w:eastAsia="Times New Roman" w:cs="Times New Roman"/>
          <w:szCs w:val="24"/>
        </w:rPr>
        <w:t>ε</w:t>
      </w:r>
      <w:r>
        <w:rPr>
          <w:rFonts w:eastAsia="Times New Roman" w:cs="Times New Roman"/>
          <w:szCs w:val="24"/>
        </w:rPr>
        <w:t>καπέντε ημερών για παρακολούθηση σεμιναρίων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Αναφέρεται σε αυτό το άρθρο ότι δικαιούνται δεκαπενθήμερη επιστημονική άδεια. Δ</w:t>
      </w:r>
      <w:r>
        <w:rPr>
          <w:rFonts w:eastAsia="Times New Roman" w:cs="Times New Roman"/>
          <w:szCs w:val="24"/>
        </w:rPr>
        <w:t xml:space="preserve">εν είναι βέβαια υποχρεωτικό να την πάρουν. Θα </w:t>
      </w:r>
      <w:r>
        <w:rPr>
          <w:rFonts w:eastAsia="Times New Roman" w:cs="Times New Roman"/>
          <w:szCs w:val="24"/>
        </w:rPr>
        <w:lastRenderedPageBreak/>
        <w:t>έλεγα ότι αυτό το δικαίωμα της δεκαπενθημέρου εκπαιδευτικής άδειας θα πρέπει να επεκταθεί και στους υπόλοιπους υπαλλήλους, όχι μόνο στους γιατρούς αλλά και σε νοσηλεύτριες ή κοινωνικούς λειτουργούς κ.λπ., για ν</w:t>
      </w:r>
      <w:r>
        <w:rPr>
          <w:rFonts w:eastAsia="Times New Roman" w:cs="Times New Roman"/>
          <w:szCs w:val="24"/>
        </w:rPr>
        <w:t xml:space="preserve">α παρακολουθήσουν σεμινάρια. </w:t>
      </w:r>
    </w:p>
    <w:p w14:paraId="03E8E74E"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3E8E74F"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εμείς ευχαριστούμε. </w:t>
      </w:r>
    </w:p>
    <w:p w14:paraId="03E8E750"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Κυρία Πρόεδρε, θα ήθελα τον λόγο. </w:t>
      </w:r>
    </w:p>
    <w:p w14:paraId="03E8E751"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Μαντά, βλέπω ότι έχετε υπερβεί τον χρόν</w:t>
      </w:r>
      <w:r>
        <w:rPr>
          <w:rFonts w:eastAsia="Times New Roman" w:cs="Times New Roman"/>
          <w:szCs w:val="24"/>
        </w:rPr>
        <w:t xml:space="preserve">ο σας. </w:t>
      </w:r>
    </w:p>
    <w:p w14:paraId="03E8E752"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Ένα λεπτό, κυρία Πρόεδρε, με την άδειά σας. </w:t>
      </w:r>
    </w:p>
    <w:p w14:paraId="03E8E753"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Μαντά, έχετε τον λόγο.</w:t>
      </w:r>
    </w:p>
    <w:p w14:paraId="03E8E754"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Ήταν η πέτρα του σκανδάλου! </w:t>
      </w:r>
    </w:p>
    <w:p w14:paraId="03E8E755"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Όπως λέει και ο κ. Δελής, ήμουν η πέτρα του σκανδάλου. Δεν το συνηθίζω και ζητώ για άλλη μια φορά συγγνώμη. </w:t>
      </w:r>
    </w:p>
    <w:p w14:paraId="03E8E756"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Θέλω να διευκρινίσω τα εξής: Πρώτον, στην τροπολογία που αφορά τις άδειες με αποδοχές στους γιατρούς των τοπικών μονάδων υγείας για παρακολούθηση ε</w:t>
      </w:r>
      <w:r>
        <w:rPr>
          <w:rFonts w:eastAsia="Times New Roman" w:cs="Times New Roman"/>
          <w:szCs w:val="24"/>
        </w:rPr>
        <w:t>πιστημονικών συνεδρίων, εκεί που λέει «δικαιούται δ</w:t>
      </w:r>
      <w:r>
        <w:rPr>
          <w:rFonts w:eastAsia="Times New Roman" w:cs="Times New Roman"/>
          <w:szCs w:val="24"/>
        </w:rPr>
        <w:t>ε</w:t>
      </w:r>
      <w:r>
        <w:rPr>
          <w:rFonts w:eastAsia="Times New Roman" w:cs="Times New Roman"/>
          <w:szCs w:val="24"/>
        </w:rPr>
        <w:t>καπέντε μέρες τον χρόνο άδεια», θα πρέπει να προστεθεί η λέξη «έως», κατ’ αναλογία με τους επικουρικούς γιατρούς και τους άλλους γιατρούς του συστήματος. Αυτή είναι η σωστή διατύπωση και δίνει αυτή τη δυν</w:t>
      </w:r>
      <w:r>
        <w:rPr>
          <w:rFonts w:eastAsia="Times New Roman" w:cs="Times New Roman"/>
          <w:szCs w:val="24"/>
        </w:rPr>
        <w:t>ατότητα, έως δ</w:t>
      </w:r>
      <w:r>
        <w:rPr>
          <w:rFonts w:eastAsia="Times New Roman" w:cs="Times New Roman"/>
          <w:szCs w:val="24"/>
        </w:rPr>
        <w:t>ε</w:t>
      </w:r>
      <w:r>
        <w:rPr>
          <w:rFonts w:eastAsia="Times New Roman" w:cs="Times New Roman"/>
          <w:szCs w:val="24"/>
        </w:rPr>
        <w:t xml:space="preserve">καπέντε μέρες. </w:t>
      </w:r>
    </w:p>
    <w:p w14:paraId="03E8E757"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Ως προς την τροπολογία με γενικό αριθμό 1596 και ειδικό 119 αποσύρω την τελευταία παράγραφο, την παράγραφο 5 που αφορά την αποζημίωση ως προς τις συνεδρίες των ψυχολόγων. Αυτό είναι απολύτως ένα θέμα διευκρίνισης. Να το διευκ</w:t>
      </w:r>
      <w:r>
        <w:rPr>
          <w:rFonts w:eastAsia="Times New Roman" w:cs="Times New Roman"/>
          <w:szCs w:val="24"/>
        </w:rPr>
        <w:t>ρινίσω για άλλη μ</w:t>
      </w:r>
      <w:r>
        <w:rPr>
          <w:rFonts w:eastAsia="Times New Roman" w:cs="Times New Roman"/>
          <w:szCs w:val="24"/>
        </w:rPr>
        <w:t>ί</w:t>
      </w:r>
      <w:r>
        <w:rPr>
          <w:rFonts w:eastAsia="Times New Roman" w:cs="Times New Roman"/>
          <w:szCs w:val="24"/>
        </w:rPr>
        <w:t xml:space="preserve">α φορά. </w:t>
      </w:r>
    </w:p>
    <w:p w14:paraId="03E8E758" w14:textId="77777777" w:rsidR="009D706A" w:rsidRDefault="009A1102">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παρερμηνεία στις διαδικασίες των ψυχολογικών συνεδριών, που οι πρώτες δύο συνεδρίες γίνονται για τη διάγνωση –είναι διαγνωστικές συνεδρίες- έχουμε βάλει σε αυτές τις συνεδρίες διαφορετική αποζημίωση σε σχέση με όλες τις άλλες. Έχουμε </w:t>
      </w:r>
      <w:r>
        <w:rPr>
          <w:rFonts w:eastAsia="Times New Roman" w:cs="Times New Roman"/>
          <w:szCs w:val="24"/>
        </w:rPr>
        <w:lastRenderedPageBreak/>
        <w:t>δηλαδή μια διαγνωσ</w:t>
      </w:r>
      <w:r>
        <w:rPr>
          <w:rFonts w:eastAsia="Times New Roman" w:cs="Times New Roman"/>
          <w:szCs w:val="24"/>
        </w:rPr>
        <w:t xml:space="preserve">τική διαδικασία, </w:t>
      </w:r>
      <w:r>
        <w:rPr>
          <w:rFonts w:eastAsia="Times New Roman" w:cs="Times New Roman"/>
          <w:szCs w:val="24"/>
        </w:rPr>
        <w:t xml:space="preserve">κατά την οποία </w:t>
      </w:r>
      <w:r>
        <w:rPr>
          <w:rFonts w:eastAsia="Times New Roman" w:cs="Times New Roman"/>
          <w:szCs w:val="24"/>
        </w:rPr>
        <w:t xml:space="preserve">γίνονται και τα ψυχομετρικά τεστ, και στη συνέχεια αμείβεται με διαφορετικό τρόπο στη διαδικασία της ψυχοθεραπείας. </w:t>
      </w:r>
    </w:p>
    <w:p w14:paraId="03E8E759"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Αυτό δεν στέκει. Είναι απολύτως λογικό ότι ζητούν όλες οι ενώσεις των ψυχολόγων να το διορθώσουμε και πρέπε</w:t>
      </w:r>
      <w:r>
        <w:rPr>
          <w:rFonts w:eastAsia="Times New Roman" w:cs="Times New Roman"/>
          <w:szCs w:val="24"/>
        </w:rPr>
        <w:t>ι να το διορθώσουμε. Ωστόσο, επειδή έχει δημοσιονομική δαπάνη και πράγματι πρέπει να το δούμε, την αποσύρω.</w:t>
      </w:r>
    </w:p>
    <w:p w14:paraId="03E8E75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εξηγήσω -και ολοκληρώνω με αυτό- είναι </w:t>
      </w:r>
      <w:r>
        <w:rPr>
          <w:rFonts w:eastAsia="Times New Roman" w:cs="Times New Roman"/>
          <w:szCs w:val="24"/>
        </w:rPr>
        <w:t xml:space="preserve">ότι το </w:t>
      </w:r>
      <w:r>
        <w:rPr>
          <w:rFonts w:eastAsia="Times New Roman" w:cs="Times New Roman"/>
          <w:szCs w:val="24"/>
        </w:rPr>
        <w:t xml:space="preserve">άρθρο για το οποίο έγινε κριτική -αν θυμάμαι καλά από τον κ. </w:t>
      </w:r>
      <w:proofErr w:type="spellStart"/>
      <w:r>
        <w:rPr>
          <w:rFonts w:eastAsia="Times New Roman" w:cs="Times New Roman"/>
          <w:szCs w:val="24"/>
        </w:rPr>
        <w:t>Μπαργιώτα</w:t>
      </w:r>
      <w:proofErr w:type="spellEnd"/>
      <w:r>
        <w:rPr>
          <w:rFonts w:eastAsia="Times New Roman" w:cs="Times New Roman"/>
          <w:szCs w:val="24"/>
        </w:rPr>
        <w:t xml:space="preserve">- θα </w:t>
      </w:r>
      <w:r>
        <w:rPr>
          <w:rFonts w:eastAsia="Times New Roman" w:cs="Times New Roman"/>
          <w:szCs w:val="24"/>
        </w:rPr>
        <w:t xml:space="preserve">έλεγα ότι ίσα ίσα το αντίθετο επιδιώκει. Επιδιώκει να μπουν ορκωτοί λογιστές σε όλες τις μη κερδοσκοπικές οργανώσεις της ψυχικής υγείας, προκειμένου να έχουμε πλήρη διαφάνεια, </w:t>
      </w:r>
      <w:r>
        <w:rPr>
          <w:rFonts w:eastAsia="Times New Roman" w:cs="Times New Roman"/>
          <w:szCs w:val="24"/>
        </w:rPr>
        <w:t xml:space="preserve">την οποία </w:t>
      </w:r>
      <w:r>
        <w:rPr>
          <w:rFonts w:eastAsia="Times New Roman" w:cs="Times New Roman"/>
          <w:szCs w:val="24"/>
        </w:rPr>
        <w:t>δεν την είχαμε. Και βεβαίως, όπου έχουμε προβλήματα, να δούμε πώς θα δ</w:t>
      </w:r>
      <w:r>
        <w:rPr>
          <w:rFonts w:eastAsia="Times New Roman" w:cs="Times New Roman"/>
          <w:szCs w:val="24"/>
        </w:rPr>
        <w:t>ιορθωθούν με τις ανάλογες διαδικασίες.</w:t>
      </w:r>
    </w:p>
    <w:p w14:paraId="03E8E75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3E8E75C" w14:textId="77777777" w:rsidR="009D706A" w:rsidRDefault="009A1102">
      <w:pPr>
        <w:spacing w:after="0" w:line="600" w:lineRule="auto"/>
        <w:ind w:firstLine="720"/>
        <w:jc w:val="both"/>
        <w:rPr>
          <w:rFonts w:eastAsia="Times New Roman" w:cs="Times New Roman"/>
          <w:szCs w:val="24"/>
        </w:rPr>
      </w:pPr>
      <w:r w:rsidRPr="00E0621D">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Ευχαριστούμε.</w:t>
      </w:r>
    </w:p>
    <w:p w14:paraId="03E8E75D" w14:textId="77777777" w:rsidR="009D706A" w:rsidRDefault="009A1102">
      <w:pPr>
        <w:spacing w:after="0" w:line="600" w:lineRule="auto"/>
        <w:ind w:firstLine="720"/>
        <w:jc w:val="both"/>
        <w:rPr>
          <w:rFonts w:eastAsia="Times New Roman" w:cs="Times New Roman"/>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w:t>
      </w:r>
      <w:r>
        <w:rPr>
          <w:rFonts w:eastAsia="Times New Roman" w:cs="Times New Roman"/>
        </w:rPr>
        <w:t xml:space="preserve">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τέσσερις μαθητές και μαθήτριες και δύο εκπαιδευτικοί συνοδοί τους από την </w:t>
      </w:r>
      <w:r>
        <w:rPr>
          <w:rFonts w:eastAsia="Times New Roman" w:cs="Times New Roman"/>
        </w:rPr>
        <w:t>ο</w:t>
      </w:r>
      <w:r>
        <w:rPr>
          <w:rFonts w:eastAsia="Times New Roman" w:cs="Times New Roman"/>
        </w:rPr>
        <w:t xml:space="preserve">μάδα </w:t>
      </w:r>
      <w:r>
        <w:rPr>
          <w:rFonts w:eastAsia="Times New Roman" w:cs="Times New Roman"/>
        </w:rPr>
        <w:t>ρ</w:t>
      </w:r>
      <w:r>
        <w:rPr>
          <w:rFonts w:eastAsia="Times New Roman" w:cs="Times New Roman"/>
        </w:rPr>
        <w:t xml:space="preserve">ομποτικής </w:t>
      </w:r>
      <w:r>
        <w:rPr>
          <w:rFonts w:eastAsia="Times New Roman" w:cs="Times New Roman"/>
        </w:rPr>
        <w:t>σ</w:t>
      </w:r>
      <w:r>
        <w:rPr>
          <w:rFonts w:eastAsia="Times New Roman" w:cs="Times New Roman"/>
        </w:rPr>
        <w:t>χολ</w:t>
      </w:r>
      <w:r>
        <w:rPr>
          <w:rFonts w:eastAsia="Times New Roman" w:cs="Times New Roman"/>
        </w:rPr>
        <w:t xml:space="preserve">είων Σάμου. </w:t>
      </w:r>
    </w:p>
    <w:p w14:paraId="03E8E75E" w14:textId="77777777" w:rsidR="009D706A" w:rsidRDefault="009A1102">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3E8E75F" w14:textId="77777777" w:rsidR="009D706A" w:rsidRDefault="009A1102">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3E8E76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Τον λόγο θα δώσω τώρα στους Υπουργούς για τρία λεπτά μόνον ο καθένας, όπως έχει συμφωνηθεί.</w:t>
      </w:r>
    </w:p>
    <w:p w14:paraId="03E8E76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Πολάκης</w:t>
      </w:r>
      <w:proofErr w:type="spellEnd"/>
      <w:r>
        <w:rPr>
          <w:rFonts w:eastAsia="Times New Roman" w:cs="Times New Roman"/>
          <w:szCs w:val="24"/>
        </w:rPr>
        <w:t>.</w:t>
      </w:r>
    </w:p>
    <w:p w14:paraId="03E8E762" w14:textId="77777777" w:rsidR="009D706A" w:rsidRDefault="009A1102">
      <w:pPr>
        <w:spacing w:after="0" w:line="600" w:lineRule="auto"/>
        <w:ind w:firstLine="720"/>
        <w:jc w:val="both"/>
        <w:rPr>
          <w:rFonts w:eastAsia="Times New Roman" w:cs="Times New Roman"/>
          <w:szCs w:val="24"/>
        </w:rPr>
      </w:pPr>
      <w:r w:rsidRPr="00E0621D">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Θα δώσω μια, δυο απαντήσεις σε κάποιες κριτικές που ακούστηκαν για τις τροπολογίες.</w:t>
      </w:r>
    </w:p>
    <w:p w14:paraId="03E8E763"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Συνάδελφε </w:t>
      </w:r>
      <w:proofErr w:type="spellStart"/>
      <w:r>
        <w:rPr>
          <w:rFonts w:eastAsia="Times New Roman" w:cs="Times New Roman"/>
          <w:szCs w:val="24"/>
        </w:rPr>
        <w:t>Μαυρωτά</w:t>
      </w:r>
      <w:proofErr w:type="spellEnd"/>
      <w:r>
        <w:rPr>
          <w:rFonts w:eastAsia="Times New Roman" w:cs="Times New Roman"/>
          <w:szCs w:val="24"/>
        </w:rPr>
        <w:t xml:space="preserve">, κατ’ αρχάς, να κάνω μία γενική παρατήρηση. Από τον Οκτώβριο του 2015 μέχρι σήμερα έχουν αναλάβει υπηρεσία περισσότεροι από </w:t>
      </w:r>
      <w:proofErr w:type="spellStart"/>
      <w:r>
        <w:rPr>
          <w:rFonts w:eastAsia="Times New Roman" w:cs="Times New Roman"/>
          <w:szCs w:val="24"/>
        </w:rPr>
        <w:t>δεκαπεντέμισι</w:t>
      </w:r>
      <w:proofErr w:type="spellEnd"/>
      <w:r>
        <w:rPr>
          <w:rFonts w:eastAsia="Times New Roman" w:cs="Times New Roman"/>
          <w:szCs w:val="24"/>
        </w:rPr>
        <w:t xml:space="preserve"> χιλιάδες άνθρωπο</w:t>
      </w:r>
      <w:r>
        <w:rPr>
          <w:rFonts w:eastAsia="Times New Roman" w:cs="Times New Roman"/>
          <w:szCs w:val="24"/>
        </w:rPr>
        <w:t xml:space="preserve">ι -μπορεί να είναι και δεκαέξι χιλιάδες, γιατί τα στοιχεία αυτά είναι πριν από έναν μήνα- στο σύστημα υγείας. Απομένουν άλλες τρεισήμισι χιλιάδες, που είναι στη διαδικασία. Από τις δεκαεννιά χιλιάδες, που ήταν ο συνολικός σχεδιασμός, </w:t>
      </w:r>
      <w:proofErr w:type="spellStart"/>
      <w:r>
        <w:rPr>
          <w:rFonts w:eastAsia="Times New Roman" w:cs="Times New Roman"/>
          <w:szCs w:val="24"/>
        </w:rPr>
        <w:t>οκτώμισι</w:t>
      </w:r>
      <w:proofErr w:type="spellEnd"/>
      <w:r>
        <w:rPr>
          <w:rFonts w:eastAsia="Times New Roman" w:cs="Times New Roman"/>
          <w:szCs w:val="24"/>
        </w:rPr>
        <w:t xml:space="preserve"> χιλιάδες είνα</w:t>
      </w:r>
      <w:r>
        <w:rPr>
          <w:rFonts w:eastAsia="Times New Roman" w:cs="Times New Roman"/>
          <w:szCs w:val="24"/>
        </w:rPr>
        <w:t>ι μόνιμοι, οι υπόλοιποι είναι με διαφόρων ειδών συμβάσεις: τέσσερις χιλιάδες από τον ΟΑΕΔ, δύο χιλιάδες τριακόσιοι επικουρικοί γιατροί, πεντακόσιοι ογδόντα πέντε λοιπό επικουρικό προσωπικό,</w:t>
      </w:r>
      <w:r w:rsidRPr="00B4391B">
        <w:rPr>
          <w:rFonts w:eastAsia="Times New Roman" w:cs="Times New Roman"/>
          <w:szCs w:val="24"/>
        </w:rPr>
        <w:t xml:space="preserve"> </w:t>
      </w:r>
      <w:r>
        <w:rPr>
          <w:rFonts w:eastAsia="Times New Roman" w:cs="Times New Roman"/>
          <w:szCs w:val="24"/>
        </w:rPr>
        <w:t xml:space="preserve">περίπου τετρακόσιοι μέσω του ΚΕΕΛΠΝΟ για τις μονάδες, προγράμματα </w:t>
      </w:r>
      <w:r>
        <w:rPr>
          <w:rFonts w:eastAsia="Times New Roman" w:cs="Times New Roman"/>
          <w:szCs w:val="24"/>
        </w:rPr>
        <w:t>για το Ανατολικό Αιγαίο ή το πρόγραμμα «</w:t>
      </w:r>
      <w:r>
        <w:rPr>
          <w:rFonts w:eastAsia="Times New Roman" w:cs="Times New Roman"/>
          <w:szCs w:val="24"/>
          <w:lang w:val="en-US"/>
        </w:rPr>
        <w:t>PHILOS</w:t>
      </w:r>
      <w:r>
        <w:rPr>
          <w:rFonts w:eastAsia="Times New Roman" w:cs="Times New Roman"/>
          <w:szCs w:val="24"/>
        </w:rPr>
        <w:t>» κ.λπ.</w:t>
      </w:r>
      <w:r>
        <w:rPr>
          <w:rFonts w:eastAsia="Times New Roman" w:cs="Times New Roman"/>
          <w:szCs w:val="24"/>
        </w:rPr>
        <w:t>.</w:t>
      </w:r>
    </w:p>
    <w:p w14:paraId="03E8E76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Εάν, με τον πόλεμο που μας κάνετε –όχι εσείς, το σύστημα συνολικά και ειδικά η Αξιωματική Αντιπολίτευση-, είχαμε κάνει μαζικές ρουσφετολογικές προσλήψεις, δεν θα είχατε κρεμάσει τα άντερά μας στα περίπ</w:t>
      </w:r>
      <w:r>
        <w:rPr>
          <w:rFonts w:eastAsia="Times New Roman" w:cs="Times New Roman"/>
          <w:szCs w:val="24"/>
        </w:rPr>
        <w:t xml:space="preserve">τερα; Δείξτε μου μερικές περιπτώσεις από </w:t>
      </w:r>
      <w:r>
        <w:rPr>
          <w:rFonts w:eastAsia="Times New Roman" w:cs="Times New Roman"/>
          <w:szCs w:val="24"/>
        </w:rPr>
        <w:lastRenderedPageBreak/>
        <w:t>αυτές τις χιλιάδες των ανθρώπων που διορίστηκαν οι οποίοι προσλήφθηκαν με ρουσφετολογικά κριτήρια</w:t>
      </w:r>
      <w:r>
        <w:rPr>
          <w:rFonts w:eastAsia="Times New Roman" w:cs="Times New Roman"/>
          <w:szCs w:val="24"/>
        </w:rPr>
        <w:t>.</w:t>
      </w:r>
      <w:r>
        <w:rPr>
          <w:rFonts w:eastAsia="Times New Roman" w:cs="Times New Roman"/>
          <w:szCs w:val="24"/>
        </w:rPr>
        <w:t xml:space="preserve"> Πείτε </w:t>
      </w:r>
      <w:r>
        <w:rPr>
          <w:rFonts w:eastAsia="Times New Roman" w:cs="Times New Roman"/>
          <w:szCs w:val="24"/>
        </w:rPr>
        <w:t>μας!</w:t>
      </w:r>
      <w:r>
        <w:rPr>
          <w:rFonts w:eastAsia="Times New Roman" w:cs="Times New Roman"/>
          <w:szCs w:val="24"/>
        </w:rPr>
        <w:t xml:space="preserve"> Δεν θα έλεγαν «διόρισε διακόσιους ο Ξανθός, διακόσιους ο </w:t>
      </w:r>
      <w:proofErr w:type="spellStart"/>
      <w:r>
        <w:rPr>
          <w:rFonts w:eastAsia="Times New Roman" w:cs="Times New Roman"/>
          <w:szCs w:val="24"/>
        </w:rPr>
        <w:t>Πολάκης</w:t>
      </w:r>
      <w:proofErr w:type="spellEnd"/>
      <w:r>
        <w:rPr>
          <w:rFonts w:eastAsia="Times New Roman" w:cs="Times New Roman"/>
          <w:szCs w:val="24"/>
        </w:rPr>
        <w:t>, εκατό ο Μαντάς» κ.λπ., όπως το έκαναν τ</w:t>
      </w:r>
      <w:r>
        <w:rPr>
          <w:rFonts w:eastAsia="Times New Roman" w:cs="Times New Roman"/>
          <w:szCs w:val="24"/>
        </w:rPr>
        <w:t xml:space="preserve">ούτοι εδώ στο παρελθόν. Έτσι διόριζαν και έτσι έβγαιναν, με κουμπάρους, </w:t>
      </w:r>
      <w:proofErr w:type="spellStart"/>
      <w:r>
        <w:rPr>
          <w:rFonts w:eastAsia="Times New Roman" w:cs="Times New Roman"/>
          <w:szCs w:val="24"/>
        </w:rPr>
        <w:t>συντέκνους</w:t>
      </w:r>
      <w:proofErr w:type="spellEnd"/>
      <w:r>
        <w:rPr>
          <w:rFonts w:eastAsia="Times New Roman" w:cs="Times New Roman"/>
          <w:szCs w:val="24"/>
        </w:rPr>
        <w:t>, παιδιά, σκυλιά, γατιά κ.λπ.</w:t>
      </w:r>
      <w:r>
        <w:rPr>
          <w:rFonts w:eastAsia="Times New Roman" w:cs="Times New Roman"/>
          <w:szCs w:val="24"/>
        </w:rPr>
        <w:t>.</w:t>
      </w:r>
      <w:r>
        <w:rPr>
          <w:rFonts w:eastAsia="Times New Roman" w:cs="Times New Roman"/>
          <w:szCs w:val="24"/>
        </w:rPr>
        <w:t xml:space="preserve"> Πείτε μου</w:t>
      </w:r>
      <w:r>
        <w:rPr>
          <w:rFonts w:eastAsia="Times New Roman" w:cs="Times New Roman"/>
          <w:szCs w:val="24"/>
        </w:rPr>
        <w:t>!</w:t>
      </w:r>
      <w:r>
        <w:rPr>
          <w:rFonts w:eastAsia="Times New Roman" w:cs="Times New Roman"/>
          <w:szCs w:val="24"/>
        </w:rPr>
        <w:t xml:space="preserve"> Είδατε πουθενά να υπάρχει μία πρόσληψη στις χιλιάδες αυτές, που να πουν «να, έτσι διορίστηκε ο τάδε, χωρίς τη σειρά» κ.λπ.</w:t>
      </w:r>
      <w:r>
        <w:rPr>
          <w:rFonts w:eastAsia="Times New Roman" w:cs="Times New Roman"/>
          <w:szCs w:val="24"/>
        </w:rPr>
        <w:t>.</w:t>
      </w:r>
      <w:r>
        <w:rPr>
          <w:rFonts w:eastAsia="Times New Roman" w:cs="Times New Roman"/>
          <w:szCs w:val="24"/>
        </w:rPr>
        <w:t xml:space="preserve"> Πείτε μου</w:t>
      </w:r>
      <w:r>
        <w:rPr>
          <w:rFonts w:eastAsia="Times New Roman" w:cs="Times New Roman"/>
          <w:szCs w:val="24"/>
        </w:rPr>
        <w:t>!</w:t>
      </w:r>
    </w:p>
    <w:p w14:paraId="03E8E76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Ακούστε τώρα. Αυτό το κράτος που παραλάβαμε είναι και αργό και δυσκίνητο και σάπιο. Θα αλλάξει. Και αλλάζει και μέσα από τέτοιες ρυθμίσεις. Ρωτάω, λοιπόν, εσάς, που είστε και οπαδοί -και λέω και για τον διπλανό σας- της αποκέντρωσης κ.λπ., γιατ</w:t>
      </w:r>
      <w:r>
        <w:rPr>
          <w:rFonts w:eastAsia="Times New Roman" w:cs="Times New Roman"/>
          <w:szCs w:val="24"/>
        </w:rPr>
        <w:t xml:space="preserve">ί δεν μπορεί οι υπάλληλοι της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π</w:t>
      </w:r>
      <w:r>
        <w:rPr>
          <w:rFonts w:eastAsia="Times New Roman" w:cs="Times New Roman"/>
          <w:szCs w:val="24"/>
        </w:rPr>
        <w:t xml:space="preserve">εριφέρειας -γιατί αυτοί το έκαναν και στα ΤΟΜΥ, αυτοί θα το κάνουν και τώρα- να </w:t>
      </w:r>
      <w:proofErr w:type="spellStart"/>
      <w:r>
        <w:rPr>
          <w:rFonts w:eastAsia="Times New Roman" w:cs="Times New Roman"/>
          <w:szCs w:val="24"/>
        </w:rPr>
        <w:t>μοριοδοτήσουν</w:t>
      </w:r>
      <w:proofErr w:type="spellEnd"/>
      <w:r>
        <w:rPr>
          <w:rFonts w:eastAsia="Times New Roman" w:cs="Times New Roman"/>
          <w:szCs w:val="24"/>
        </w:rPr>
        <w:t xml:space="preserve"> όπως πρέπει, με βάση αυτά που θα περιγράφει η κοινή υπουργική απόφαση.</w:t>
      </w:r>
    </w:p>
    <w:p w14:paraId="03E8E766" w14:textId="77777777" w:rsidR="009D706A" w:rsidRDefault="009A1102">
      <w:pPr>
        <w:spacing w:after="0" w:line="600" w:lineRule="auto"/>
        <w:ind w:firstLine="720"/>
        <w:jc w:val="both"/>
        <w:rPr>
          <w:rFonts w:eastAsia="Times New Roman" w:cs="Times New Roman"/>
          <w:szCs w:val="24"/>
        </w:rPr>
      </w:pPr>
      <w:r w:rsidRPr="000A1CBC">
        <w:rPr>
          <w:rFonts w:eastAsia="Times New Roman" w:cs="Times New Roman"/>
          <w:b/>
          <w:szCs w:val="24"/>
        </w:rPr>
        <w:t>ΚΩΝΣΤΑΝΤΙΝΟΣ ΜΠΑΡΓΙΩΤΑΣ:</w:t>
      </w:r>
      <w:r>
        <w:rPr>
          <w:rFonts w:eastAsia="Times New Roman" w:cs="Times New Roman"/>
          <w:szCs w:val="24"/>
        </w:rPr>
        <w:t xml:space="preserve"> Αν δεν γίνει, όμως, μέ</w:t>
      </w:r>
      <w:r>
        <w:rPr>
          <w:rFonts w:eastAsia="Times New Roman" w:cs="Times New Roman"/>
          <w:szCs w:val="24"/>
        </w:rPr>
        <w:t>σω ΑΣΕΠ;</w:t>
      </w:r>
    </w:p>
    <w:p w14:paraId="03E8E767" w14:textId="77777777" w:rsidR="009D706A" w:rsidRDefault="009A1102">
      <w:pPr>
        <w:spacing w:after="0" w:line="600" w:lineRule="auto"/>
        <w:ind w:firstLine="720"/>
        <w:jc w:val="both"/>
        <w:rPr>
          <w:rFonts w:eastAsia="Times New Roman" w:cs="Times New Roman"/>
          <w:szCs w:val="24"/>
        </w:rPr>
      </w:pPr>
      <w:r w:rsidRPr="000A1CBC">
        <w:rPr>
          <w:rFonts w:eastAsia="Times New Roman" w:cs="Times New Roman"/>
          <w:b/>
          <w:szCs w:val="24"/>
        </w:rPr>
        <w:lastRenderedPageBreak/>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Γι’ αυτό βάζω τη δικλίδα του ΑΣΕΠ. </w:t>
      </w:r>
    </w:p>
    <w:p w14:paraId="03E8E768"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Αν δεν γίνει, όμως, μέσω ΑΣΕΠ;</w:t>
      </w:r>
    </w:p>
    <w:p w14:paraId="03E8E769"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ηρεμήστε, κύριε </w:t>
      </w:r>
      <w:proofErr w:type="spellStart"/>
      <w:r>
        <w:rPr>
          <w:rFonts w:eastAsia="Times New Roman" w:cs="Times New Roman"/>
          <w:szCs w:val="24"/>
        </w:rPr>
        <w:t>Μπαργιώτα</w:t>
      </w:r>
      <w:proofErr w:type="spellEnd"/>
      <w:r>
        <w:rPr>
          <w:rFonts w:eastAsia="Times New Roman" w:cs="Times New Roman"/>
          <w:szCs w:val="24"/>
        </w:rPr>
        <w:t>. Ξέρετε μέχρι κεραίας ότι</w:t>
      </w:r>
      <w:r>
        <w:rPr>
          <w:rFonts w:eastAsia="Times New Roman" w:cs="Times New Roman"/>
          <w:szCs w:val="24"/>
        </w:rPr>
        <w:t xml:space="preserve"> έχω δίκιο, αλλά πρέπει να πείτε το κατιτί σας. </w:t>
      </w:r>
    </w:p>
    <w:p w14:paraId="03E8E76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Ακούστε με, λοιπόν, τώρα. Αυτή τη στιγμή</w:t>
      </w:r>
      <w:r>
        <w:rPr>
          <w:rFonts w:eastAsia="Times New Roman" w:cs="Times New Roman"/>
          <w:szCs w:val="24"/>
        </w:rPr>
        <w:t xml:space="preserve"> </w:t>
      </w:r>
      <w:r>
        <w:rPr>
          <w:rFonts w:eastAsia="Times New Roman" w:cs="Times New Roman"/>
          <w:szCs w:val="24"/>
        </w:rPr>
        <w:t>θα υπάρξουν διάφορα. Αύριο</w:t>
      </w:r>
      <w:r w:rsidRPr="008E420A">
        <w:rPr>
          <w:rFonts w:eastAsia="Times New Roman" w:cs="Times New Roman"/>
          <w:szCs w:val="24"/>
        </w:rPr>
        <w:t>,</w:t>
      </w:r>
      <w:r>
        <w:rPr>
          <w:rFonts w:eastAsia="Times New Roman" w:cs="Times New Roman"/>
          <w:szCs w:val="24"/>
        </w:rPr>
        <w:t xml:space="preserve"> ας πούμε, τελειώνουν οι νοσηλευτές και οι νοσηλεύτριες που υπηρετούν μέσω ΚΕΕΛΠΝΟ στις ΜΕΘ. Έχουμε δώσει εντολή από την τελευταία προκήρυξη στα νοσοκομεία που υπηρετούν να πηγαίνουν οι μόνιμ</w:t>
      </w:r>
      <w:r>
        <w:rPr>
          <w:rFonts w:eastAsia="Times New Roman" w:cs="Times New Roman"/>
          <w:szCs w:val="24"/>
        </w:rPr>
        <w:t>οι</w:t>
      </w:r>
      <w:r>
        <w:rPr>
          <w:rFonts w:eastAsia="Times New Roman" w:cs="Times New Roman"/>
          <w:szCs w:val="24"/>
        </w:rPr>
        <w:t xml:space="preserve"> που προσλαμβάνονται τώρα να καλύψουν αυτές τις θέσεις. Δεν θα </w:t>
      </w:r>
      <w:r>
        <w:rPr>
          <w:rFonts w:eastAsia="Times New Roman" w:cs="Times New Roman"/>
          <w:szCs w:val="24"/>
        </w:rPr>
        <w:t xml:space="preserve">φτάσουν. Θα πάμε να κλείσουμε τα κρεβάτια; Όχι, δεν θα κλείσουμε τα κρεβάτια. Θα πάρουμε νοσηλευτικό προσωπικό με αυτόν τον τρόπο και πρέπει να γίνει και γρήγορα. Και τίμια και γρήγορα. Και θα γίνει. </w:t>
      </w:r>
    </w:p>
    <w:p w14:paraId="03E8E76B"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Κοιτάξτε τώρα κάτι άλλο. Μη νομίζετε ότι το ΑΣΕΠ είναι </w:t>
      </w:r>
      <w:r>
        <w:rPr>
          <w:rFonts w:eastAsia="Times New Roman" w:cs="Times New Roman"/>
          <w:szCs w:val="24"/>
        </w:rPr>
        <w:t>το «άγιο δισκοπότηρο» της ταχύτητας, διότι έχετε ακούσει και άλλες φορές εδώ στη Βουλή, όπως για παράδειγμα για την 7Κ, η οποία προκηρύχθηκε στις 30-12-2016, έβγαλαν προσωρινά αποτελέσματα για κάποιες κατηγορίες τον Απρίλη-Μάη. Είπα «μπράβο, τρέξαμε». Ορισ</w:t>
      </w:r>
      <w:r>
        <w:rPr>
          <w:rFonts w:eastAsia="Times New Roman" w:cs="Times New Roman"/>
          <w:szCs w:val="24"/>
        </w:rPr>
        <w:t>τικά αποτελέσματα άρχισαν να βγάζουν από τον Νοέμβριο του 2017 μέχρι πριν από έναν μήνα. Δεν φάγαμε έναν χρόνο τσάμπα και βερεσέ; Τσάμπα και βερεσέ τον φάγαμε τον χρόνο!</w:t>
      </w:r>
    </w:p>
    <w:p w14:paraId="03E8E76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Εμείς λέγαμε «να, χίλιες εξακόσιες εξήντα έξι» και δεν το τελείωναν. Και δεν έγινε τυχ</w:t>
      </w:r>
      <w:r>
        <w:rPr>
          <w:rFonts w:eastAsia="Times New Roman" w:cs="Times New Roman"/>
          <w:szCs w:val="24"/>
        </w:rPr>
        <w:t xml:space="preserve">αία και σας το υπογράφω αυτό. Δηλαδή, τώρα τι μου λέτε; Να κάνει ένσταση νομιμότητας στον πίνακα </w:t>
      </w:r>
      <w:proofErr w:type="spellStart"/>
      <w:r>
        <w:rPr>
          <w:rFonts w:eastAsia="Times New Roman" w:cs="Times New Roman"/>
          <w:szCs w:val="24"/>
        </w:rPr>
        <w:t>μοριοδότησης</w:t>
      </w:r>
      <w:proofErr w:type="spellEnd"/>
      <w:r>
        <w:rPr>
          <w:rFonts w:eastAsia="Times New Roman" w:cs="Times New Roman"/>
          <w:szCs w:val="24"/>
        </w:rPr>
        <w:t xml:space="preserve"> κάποιος και μέχρι να δεηθεί το ΑΣΕΠ να απαντήσει, το κενό να μην καλύπτεται. Όχι, να καλύπτεται το κενό!</w:t>
      </w:r>
    </w:p>
    <w:p w14:paraId="03E8E76D"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 δεν εννοώ α</w:t>
      </w:r>
      <w:r>
        <w:rPr>
          <w:rFonts w:eastAsia="Times New Roman" w:cs="Times New Roman"/>
          <w:szCs w:val="24"/>
        </w:rPr>
        <w:t>υτό. Εσείς το λέτε αυτό.</w:t>
      </w:r>
    </w:p>
    <w:p w14:paraId="03E8E76E" w14:textId="77777777" w:rsidR="009D706A" w:rsidRDefault="009A1102">
      <w:pPr>
        <w:spacing w:after="0" w:line="600" w:lineRule="auto"/>
        <w:ind w:firstLine="720"/>
        <w:jc w:val="both"/>
        <w:rPr>
          <w:rFonts w:eastAsia="Times New Roman" w:cs="Times New Roman"/>
          <w:szCs w:val="24"/>
        </w:rPr>
      </w:pPr>
      <w:r w:rsidRPr="0065492F">
        <w:rPr>
          <w:rFonts w:eastAsia="Times New Roman" w:cs="Times New Roman"/>
          <w:b/>
          <w:szCs w:val="24"/>
        </w:rPr>
        <w:lastRenderedPageBreak/>
        <w:t>ΠΑΥΛΟΣ ΠΟΛΑΚΗΣ (Αναπληρωτής Υπουργός Υγείας):</w:t>
      </w:r>
      <w:r w:rsidRPr="0065492F">
        <w:rPr>
          <w:rFonts w:eastAsia="Times New Roman" w:cs="Times New Roman"/>
          <w:szCs w:val="24"/>
        </w:rPr>
        <w:t xml:space="preserve"> </w:t>
      </w:r>
      <w:r>
        <w:rPr>
          <w:rFonts w:eastAsia="Times New Roman" w:cs="Times New Roman"/>
          <w:szCs w:val="24"/>
        </w:rPr>
        <w:t>Και μάλιστα, λέμε ότι, αν βγάλει απόφαση το ΑΣΕΠ, είναι άμεσα εκτελεστή. Αυτός που είχε προσληφθεί λάθος, παίρνει τους μισθούς των μηνών και τίποτα άλλο και ο άλλος διορίζεται για το σύ</w:t>
      </w:r>
      <w:r>
        <w:rPr>
          <w:rFonts w:eastAsia="Times New Roman" w:cs="Times New Roman"/>
          <w:szCs w:val="24"/>
        </w:rPr>
        <w:t>νολο του διαστήματος που έπρεπε να διορισθεί αρχικά. Αυτό λέμε.</w:t>
      </w:r>
    </w:p>
    <w:p w14:paraId="03E8E76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Επίσης, αυτό που είπατε πριν, να πάει μέλος του ΑΣΕΠ, πού να πρωτοπάνε; Αυτά που έχουν να χειρισθούν οι ίδιοι δεν πρόκειται να τελειώσουν στην ώρα τους. Θα τους αποκεντρώσουμε κιόλας και σε όλ</w:t>
      </w:r>
      <w:r>
        <w:rPr>
          <w:rFonts w:eastAsia="Times New Roman" w:cs="Times New Roman"/>
          <w:szCs w:val="24"/>
        </w:rPr>
        <w:t>ες τις περιφέρειες; Να πάνε και στους τριακόσιους δήμους τότε να μην προχωρήσει τίποτα ποτέ!</w:t>
      </w:r>
    </w:p>
    <w:p w14:paraId="03E8E770"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Αυτή είναι η απάντηση</w:t>
      </w:r>
      <w:r w:rsidRPr="00222576">
        <w:rPr>
          <w:rFonts w:eastAsia="Times New Roman" w:cs="Times New Roman"/>
          <w:szCs w:val="24"/>
        </w:rPr>
        <w:t xml:space="preserve"> </w:t>
      </w:r>
      <w:r>
        <w:rPr>
          <w:rFonts w:eastAsia="Times New Roman" w:cs="Times New Roman"/>
          <w:szCs w:val="24"/>
        </w:rPr>
        <w:t>επί της ουσίας. Εδώ θα είμαστε.</w:t>
      </w:r>
    </w:p>
    <w:p w14:paraId="03E8E771"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Εμείς δεν προγραμματίζουμε, κύριε </w:t>
      </w:r>
      <w:proofErr w:type="spellStart"/>
      <w:r>
        <w:rPr>
          <w:rFonts w:eastAsia="Times New Roman" w:cs="Times New Roman"/>
          <w:szCs w:val="24"/>
        </w:rPr>
        <w:t>Μαυρωτά</w:t>
      </w:r>
      <w:proofErr w:type="spellEnd"/>
      <w:r>
        <w:rPr>
          <w:rFonts w:eastAsia="Times New Roman" w:cs="Times New Roman"/>
          <w:szCs w:val="24"/>
        </w:rPr>
        <w:t>, το πολιτικό μας μέλλον με βάση διορισμούς συγγενών και φίλων.</w:t>
      </w:r>
    </w:p>
    <w:p w14:paraId="03E8E772"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ΤΑΝΤΙΝΟΣ ΜΠΑΡΓΙΩΤΑΣ:</w:t>
      </w:r>
      <w:r>
        <w:rPr>
          <w:rFonts w:eastAsia="Times New Roman" w:cs="Times New Roman"/>
          <w:szCs w:val="24"/>
        </w:rPr>
        <w:t xml:space="preserve"> Χα, χα, χα!</w:t>
      </w:r>
    </w:p>
    <w:p w14:paraId="03E8E773" w14:textId="77777777" w:rsidR="009D706A" w:rsidRDefault="009A1102">
      <w:pPr>
        <w:spacing w:after="0" w:line="600" w:lineRule="auto"/>
        <w:ind w:firstLine="720"/>
        <w:jc w:val="both"/>
        <w:rPr>
          <w:rFonts w:eastAsia="Times New Roman" w:cs="Times New Roman"/>
          <w:szCs w:val="24"/>
        </w:rPr>
      </w:pPr>
      <w:r w:rsidRPr="0065492F">
        <w:rPr>
          <w:rFonts w:eastAsia="Times New Roman" w:cs="Times New Roman"/>
          <w:b/>
          <w:szCs w:val="24"/>
        </w:rPr>
        <w:t>ΠΑΥΛΟΣ ΠΟΛΑΚΗΣ (Αναπληρωτής Υπουργός Υγείας):</w:t>
      </w:r>
      <w:r w:rsidRPr="0065492F">
        <w:rPr>
          <w:rFonts w:eastAsia="Times New Roman" w:cs="Times New Roman"/>
          <w:szCs w:val="24"/>
        </w:rPr>
        <w:t xml:space="preserve"> </w:t>
      </w:r>
      <w:r>
        <w:rPr>
          <w:rFonts w:eastAsia="Times New Roman" w:cs="Times New Roman"/>
          <w:szCs w:val="24"/>
        </w:rPr>
        <w:t xml:space="preserve">Εμείς το προγραμματίζουμε με βάση την αλλαγή της κατάστασης που κάνουμε σε ένα σύστημα υγείας που </w:t>
      </w:r>
      <w:r>
        <w:rPr>
          <w:rFonts w:eastAsia="Times New Roman" w:cs="Times New Roman"/>
          <w:szCs w:val="24"/>
        </w:rPr>
        <w:lastRenderedPageBreak/>
        <w:t>το παραλάβαμε στα τάρταρα και τουλάχιστον μέχρι στιγμής το ισορροπήσαμε και έχο</w:t>
      </w:r>
      <w:r>
        <w:rPr>
          <w:rFonts w:eastAsia="Times New Roman" w:cs="Times New Roman"/>
          <w:szCs w:val="24"/>
        </w:rPr>
        <w:t>υμε βάλει πολλά πετραδάκια για να βελτιωθεί. Αυτό είναι το ζουμί της ιστορίας. Αυτό για την τροπολογία.</w:t>
      </w:r>
    </w:p>
    <w:p w14:paraId="03E8E774"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Για τα άλλα, κύριε </w:t>
      </w:r>
      <w:proofErr w:type="spellStart"/>
      <w:r>
        <w:rPr>
          <w:rFonts w:eastAsia="Times New Roman" w:cs="Times New Roman"/>
          <w:szCs w:val="24"/>
        </w:rPr>
        <w:t>Μπαργιώτα</w:t>
      </w:r>
      <w:proofErr w:type="spellEnd"/>
      <w:r>
        <w:rPr>
          <w:rFonts w:eastAsia="Times New Roman" w:cs="Times New Roman"/>
          <w:szCs w:val="24"/>
        </w:rPr>
        <w:t>, μάλλον δεν έχετε διαβάσει καλά την τροπολογία. Διαβάστε την καλά. Αυτό που κάνουμε είναι ένα τεράστιο ξεμπλοκάρισμα. Προσέ</w:t>
      </w:r>
      <w:r>
        <w:rPr>
          <w:rFonts w:eastAsia="Times New Roman" w:cs="Times New Roman"/>
          <w:szCs w:val="24"/>
        </w:rPr>
        <w:t>ξτε. Αλλάζουμε επιτέλους και ξέρετε κάτι; Δεν τα ξέραμε και από την κοιλιά της μάνας μας. Μαθαίνουμε, γιατί είναι τόσα τα γραφειοκρατικά εμπόδια, οι σκόρπιες διατάξεις σε διάφορους νόμους που νομοθετείς κάτι και σου βγαίνει ένα «φιστίκι» σε κάποιον άλλο νό</w:t>
      </w:r>
      <w:r>
        <w:rPr>
          <w:rFonts w:eastAsia="Times New Roman" w:cs="Times New Roman"/>
          <w:szCs w:val="24"/>
        </w:rPr>
        <w:t>μο που είχαν βάλει για να μπλοκάρει την ιστορία.</w:t>
      </w:r>
    </w:p>
    <w:p w14:paraId="03E8E775"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Για να κάνει ένα νοσοκομείο διαγωνισμό που να του κοστίζει τον χρόνο ένα υλικό 10.000 ευρώ, να πάρει ένα είδος από σύριγγες με 10.000, ξέρετε τι διαδικασία πρέπει να περάσει έτσι όπως το είχατε φτιάξει οι με</w:t>
      </w:r>
      <w:r>
        <w:rPr>
          <w:rFonts w:eastAsia="Times New Roman" w:cs="Times New Roman"/>
          <w:szCs w:val="24"/>
        </w:rPr>
        <w:t>γάλοι επαναστάτες, αναμορφωτές του συστήματος με τον κ. Λοβέρδο, που καθόσασταν πριν μαζί; Έτσι όπως το είχατε φτιάξει με το Πρόγραμμα Προμηθειών Υγείας, ξέρετε πόσον καιρό ήθελε αυτό; Σχεδόν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lastRenderedPageBreak/>
        <w:t xml:space="preserve">χρόνια. Διότι έπρεπε να πάρουμε απ’ όλα τα νοσοκομεία της </w:t>
      </w:r>
      <w:r>
        <w:rPr>
          <w:rFonts w:eastAsia="Times New Roman" w:cs="Times New Roman"/>
          <w:szCs w:val="24"/>
        </w:rPr>
        <w:t xml:space="preserve">χώρας, να φτιαχτούν αποφάσεις, να πάνε στην ΕΠΥ, να εισηγηθεί η ΕΠΥ, να υπογράψει ο Ξανθός, να υπογράψω εγώ, να υπογράψει ο </w:t>
      </w:r>
      <w:proofErr w:type="spellStart"/>
      <w:r>
        <w:rPr>
          <w:rFonts w:eastAsia="Times New Roman" w:cs="Times New Roman"/>
          <w:szCs w:val="24"/>
        </w:rPr>
        <w:t>Χουλιαράκης</w:t>
      </w:r>
      <w:proofErr w:type="spellEnd"/>
      <w:r>
        <w:rPr>
          <w:rFonts w:eastAsia="Times New Roman" w:cs="Times New Roman"/>
          <w:szCs w:val="24"/>
        </w:rPr>
        <w:t xml:space="preserve">, να υπογράψει ο </w:t>
      </w:r>
      <w:proofErr w:type="spellStart"/>
      <w:r>
        <w:rPr>
          <w:rFonts w:eastAsia="Times New Roman" w:cs="Times New Roman"/>
          <w:szCs w:val="24"/>
        </w:rPr>
        <w:t>Τσακαλώτος</w:t>
      </w:r>
      <w:proofErr w:type="spellEnd"/>
      <w:r>
        <w:rPr>
          <w:rFonts w:eastAsia="Times New Roman" w:cs="Times New Roman"/>
          <w:szCs w:val="24"/>
        </w:rPr>
        <w:t xml:space="preserve"> ένα σχέδιο για τα επόμενα χρόνια που είχε από τα 10.000 μέχρι τα 30.000.000 στο ίδιο πακέτο.</w:t>
      </w:r>
    </w:p>
    <w:p w14:paraId="03E8E776"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Αφού τελειώσει αυτό, που έκανε ενάμιση χρόνο να βγει -γιατί τόσο έκανε με αυτή τη σαπίλα που έχουμε και αντιμετωπίζουμε- αυτόν τον ενάμιση χρόνο τι γινόταν, κύριε </w:t>
      </w:r>
      <w:proofErr w:type="spellStart"/>
      <w:r>
        <w:rPr>
          <w:rFonts w:eastAsia="Times New Roman" w:cs="Times New Roman"/>
          <w:szCs w:val="24"/>
        </w:rPr>
        <w:t>Μπαργιώτα</w:t>
      </w:r>
      <w:proofErr w:type="spellEnd"/>
      <w:r>
        <w:rPr>
          <w:rFonts w:eastAsia="Times New Roman" w:cs="Times New Roman"/>
          <w:szCs w:val="24"/>
        </w:rPr>
        <w:t>;</w:t>
      </w:r>
    </w:p>
    <w:p w14:paraId="03E8E777"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Τότε γινόταν αυτό που λέγατε. Δεν μπορούσαν τα νοσοκομεία να περιμένουν ενάμιση χρ</w:t>
      </w:r>
      <w:r>
        <w:rPr>
          <w:rFonts w:eastAsia="Times New Roman" w:cs="Times New Roman"/>
          <w:szCs w:val="24"/>
        </w:rPr>
        <w:t xml:space="preserve">όνο να ολοκληρωθεί το Πρόγραμμα Προμηθειών Υγείας –και </w:t>
      </w:r>
      <w:proofErr w:type="spellStart"/>
      <w:r>
        <w:rPr>
          <w:rFonts w:eastAsia="Times New Roman" w:cs="Times New Roman"/>
          <w:szCs w:val="24"/>
        </w:rPr>
        <w:t>μάντολες</w:t>
      </w:r>
      <w:proofErr w:type="spellEnd"/>
      <w:r>
        <w:rPr>
          <w:rFonts w:eastAsia="Times New Roman" w:cs="Times New Roman"/>
          <w:szCs w:val="24"/>
        </w:rPr>
        <w:t>, για να μην πω τίποτα άλλο- για να κάνουν έναν διαγωνισμό για δέκα χιλιάρικα. Όλο αυτό το διάστημα, λοιπόν, που δεν είχε δημοσιευτεί το Πρόγραμμα Προμηθειών Υγείας, τότε έκαναν ό,τι γούσταραν,</w:t>
      </w:r>
      <w:r>
        <w:rPr>
          <w:rFonts w:eastAsia="Times New Roman" w:cs="Times New Roman"/>
          <w:szCs w:val="24"/>
        </w:rPr>
        <w:t xml:space="preserve"> δηλαδή «πάρτε σαραντάρια, πάρτε δεκάρια, πάρτε εικοσάρια».</w:t>
      </w:r>
    </w:p>
    <w:p w14:paraId="03E8E778" w14:textId="77777777" w:rsidR="009D706A" w:rsidRDefault="009A1102">
      <w:pPr>
        <w:spacing w:after="0" w:line="600" w:lineRule="auto"/>
        <w:ind w:firstLine="720"/>
        <w:jc w:val="both"/>
        <w:rPr>
          <w:rFonts w:eastAsia="Times New Roman" w:cs="Times New Roman"/>
          <w:szCs w:val="24"/>
        </w:rPr>
      </w:pPr>
      <w:r w:rsidRPr="004E3444">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Κύριε Υπουργέ, σας παρακαλώ, συντομεύετε.</w:t>
      </w:r>
    </w:p>
    <w:p w14:paraId="03E8E779"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Τώρα, μ</w:t>
      </w:r>
      <w:r>
        <w:rPr>
          <w:rFonts w:eastAsia="Times New Roman" w:cs="Times New Roman"/>
          <w:szCs w:val="24"/>
        </w:rPr>
        <w:t>ε</w:t>
      </w:r>
      <w:r>
        <w:rPr>
          <w:rFonts w:eastAsia="Times New Roman" w:cs="Times New Roman"/>
          <w:szCs w:val="24"/>
        </w:rPr>
        <w:t xml:space="preserve"> αυτό που κάνουμε απελευθερώνουμε τις διοικήσεις να κάνο</w:t>
      </w:r>
      <w:r>
        <w:rPr>
          <w:rFonts w:eastAsia="Times New Roman" w:cs="Times New Roman"/>
          <w:szCs w:val="24"/>
        </w:rPr>
        <w:t xml:space="preserve">υν διαγωνισμό γι’ αυτό. Δεν το διαβάσατε καλά. Έχει τη σκοπιμότητα, γιατί εκτός απ’ αυτά που είπα πριν, με τον τρόπο που το είχατε φτιάξει –και τολμάτε να μας κάνετε κριτική- αφού έβγαινε και το Πρόγραμμα Προμηθειών Υγείας, έπρεπε κάποιος άλλος και όχι το </w:t>
      </w:r>
      <w:r>
        <w:rPr>
          <w:rFonts w:eastAsia="Times New Roman" w:cs="Times New Roman"/>
          <w:szCs w:val="24"/>
        </w:rPr>
        <w:t>νοσοκομείο, να δώσει έγκριση σκοπιμότητας για να γίνει ο διαγωνισμός. Άλλο ένα εξάμηνο καθυστέρηση κι αυτό!</w:t>
      </w:r>
    </w:p>
    <w:p w14:paraId="03E8E77A"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 xml:space="preserve">Τώρα, εμείς τι λέμε; Έχετε τους προϋπολογισμούς. Έχουμε ορίσει το όριο δαπανών στο σύνολο του συστήματος, δηλαδή το όριο δαπανών για τον </w:t>
      </w:r>
    </w:p>
    <w:p w14:paraId="03E8E77B" w14:textId="77777777" w:rsidR="009D706A" w:rsidRDefault="009A1102">
      <w:pPr>
        <w:spacing w:after="0" w:line="600" w:lineRule="auto"/>
        <w:jc w:val="both"/>
        <w:rPr>
          <w:rFonts w:eastAsia="Times New Roman" w:cs="Times New Roman"/>
          <w:szCs w:val="24"/>
        </w:rPr>
      </w:pPr>
      <w:r>
        <w:rPr>
          <w:rFonts w:eastAsia="Times New Roman" w:cs="Times New Roman"/>
          <w:szCs w:val="24"/>
        </w:rPr>
        <w:t>«Ευαγγελισ</w:t>
      </w:r>
      <w:r>
        <w:rPr>
          <w:rFonts w:eastAsia="Times New Roman" w:cs="Times New Roman"/>
          <w:szCs w:val="24"/>
        </w:rPr>
        <w:t>μό»</w:t>
      </w:r>
      <w:r>
        <w:rPr>
          <w:rFonts w:eastAsia="Times New Roman" w:cs="Times New Roman"/>
          <w:szCs w:val="24"/>
        </w:rPr>
        <w:t xml:space="preserve">, το όριο δαπανών για το </w:t>
      </w:r>
      <w:r>
        <w:rPr>
          <w:rFonts w:eastAsia="Times New Roman" w:cs="Times New Roman"/>
          <w:szCs w:val="24"/>
        </w:rPr>
        <w:t>«Γεννηματάς»</w:t>
      </w:r>
      <w:r>
        <w:rPr>
          <w:rFonts w:eastAsia="Times New Roman" w:cs="Times New Roman"/>
          <w:szCs w:val="24"/>
        </w:rPr>
        <w:t xml:space="preserve">, το όριο δαπανών για την Κάρυστο. Μέσα σ’ αυτό υπάρχει το υγειονομικό υλικό, δηλαδή «τόσο ο </w:t>
      </w:r>
      <w:r>
        <w:rPr>
          <w:rFonts w:eastAsia="Times New Roman" w:cs="Times New Roman"/>
          <w:szCs w:val="24"/>
        </w:rPr>
        <w:t>Ευαγγελισμός</w:t>
      </w:r>
      <w:r>
        <w:rPr>
          <w:rFonts w:eastAsia="Times New Roman" w:cs="Times New Roman"/>
          <w:szCs w:val="24"/>
        </w:rPr>
        <w:t xml:space="preserve">», «τόσο η Κάρυστος», «τόσο το </w:t>
      </w:r>
      <w:r>
        <w:rPr>
          <w:rFonts w:eastAsia="Times New Roman" w:cs="Times New Roman"/>
          <w:szCs w:val="24"/>
        </w:rPr>
        <w:t>Γεννηματάς</w:t>
      </w:r>
      <w:r>
        <w:rPr>
          <w:rFonts w:eastAsia="Times New Roman" w:cs="Times New Roman"/>
          <w:szCs w:val="24"/>
        </w:rPr>
        <w:t>». Μέσα σ</w:t>
      </w:r>
      <w:r>
        <w:rPr>
          <w:rFonts w:eastAsia="Times New Roman" w:cs="Times New Roman"/>
          <w:szCs w:val="24"/>
        </w:rPr>
        <w:t>ε</w:t>
      </w:r>
      <w:r>
        <w:rPr>
          <w:rFonts w:eastAsia="Times New Roman" w:cs="Times New Roman"/>
          <w:szCs w:val="24"/>
        </w:rPr>
        <w:t xml:space="preserve"> αυτό υπάρχουν δεκάδες υλικά. </w:t>
      </w:r>
      <w:proofErr w:type="spellStart"/>
      <w:r>
        <w:rPr>
          <w:rFonts w:eastAsia="Times New Roman" w:cs="Times New Roman"/>
          <w:szCs w:val="24"/>
        </w:rPr>
        <w:t>Ομογενοποιούνται</w:t>
      </w:r>
      <w:proofErr w:type="spellEnd"/>
      <w:r>
        <w:rPr>
          <w:rFonts w:eastAsia="Times New Roman" w:cs="Times New Roman"/>
          <w:szCs w:val="24"/>
        </w:rPr>
        <w:t xml:space="preserve"> σε κατηγορία.</w:t>
      </w:r>
      <w:r>
        <w:rPr>
          <w:rFonts w:eastAsia="Times New Roman" w:cs="Times New Roman"/>
          <w:szCs w:val="24"/>
        </w:rPr>
        <w:t xml:space="preserve"> Αναφορικά με τον </w:t>
      </w:r>
      <w:r>
        <w:rPr>
          <w:rFonts w:eastAsia="Times New Roman" w:cs="Times New Roman"/>
          <w:szCs w:val="24"/>
        </w:rPr>
        <w:t>«Ευαγγελισμό»</w:t>
      </w:r>
      <w:r>
        <w:rPr>
          <w:rFonts w:eastAsia="Times New Roman" w:cs="Times New Roman"/>
          <w:szCs w:val="24"/>
        </w:rPr>
        <w:t xml:space="preserve">, για μία κατηγορία </w:t>
      </w:r>
      <w:r>
        <w:rPr>
          <w:rFonts w:eastAsia="Times New Roman" w:cs="Times New Roman"/>
          <w:szCs w:val="24"/>
        </w:rPr>
        <w:lastRenderedPageBreak/>
        <w:t xml:space="preserve">καρδιολογικού υλικού, για παράδειγμα, ξοδεύει τον χρόνο 2 εκατομμύρια ευρώ. Αναφορικά με το υγειονομικό υλικό είναι μέσα στο όριο δαπανών. Την απόφαση για τη σκοπιμότητα της προμήθειας δεν την υπογράφει ο </w:t>
      </w:r>
      <w:r>
        <w:rPr>
          <w:rFonts w:eastAsia="Times New Roman" w:cs="Times New Roman"/>
          <w:szCs w:val="24"/>
        </w:rPr>
        <w:t xml:space="preserve">Υπουργός. Την παίρνει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στα όρια των δαπανών του και προκηρύσσει τον διαγωνισμό. </w:t>
      </w:r>
    </w:p>
    <w:p w14:paraId="03E8E77C"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Γι’ αυτό δεν γίνονταν διαγωνισμοί, γι’ αυτή τη «σαπίλα» που είχατε φτιαγμένη! Διότι ενώ είχαν τα λεφτά, έπρεπε πρώτα να βγει το Πρόγραμμα Προμηθειών Υγε</w:t>
      </w:r>
      <w:r>
        <w:rPr>
          <w:rFonts w:eastAsia="Times New Roman" w:cs="Times New Roman"/>
          <w:szCs w:val="24"/>
        </w:rPr>
        <w:t>ίας –δηλαδή, ενάμισι και δύο χρόνια- και αφού έβγαινε, υπήρχε καθυστέρηση έξι ή επτά μηνών για έγκριση σκοπιμότητας του κάθε διαγωνισμού! Και δεν γινόταν ποτέ! Και γινόταν το πάρτ</w:t>
      </w:r>
      <w:r>
        <w:rPr>
          <w:rFonts w:eastAsia="Times New Roman" w:cs="Times New Roman"/>
          <w:szCs w:val="24"/>
        </w:rPr>
        <w:t>ι</w:t>
      </w:r>
      <w:r>
        <w:rPr>
          <w:rFonts w:eastAsia="Times New Roman" w:cs="Times New Roman"/>
          <w:szCs w:val="24"/>
        </w:rPr>
        <w:t xml:space="preserve"> της μαϊμούς μ</w:t>
      </w:r>
      <w:r>
        <w:rPr>
          <w:rFonts w:eastAsia="Times New Roman" w:cs="Times New Roman"/>
          <w:szCs w:val="24"/>
        </w:rPr>
        <w:t>ε</w:t>
      </w:r>
      <w:r>
        <w:rPr>
          <w:rFonts w:eastAsia="Times New Roman" w:cs="Times New Roman"/>
          <w:szCs w:val="24"/>
        </w:rPr>
        <w:t xml:space="preserve"> αυτόν τον τρόπο! </w:t>
      </w:r>
    </w:p>
    <w:p w14:paraId="03E8E77D"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Κύριε Υπουργέ, σας παρακαλώ, έχετε υπερβεί τα δέκα λεπτά.</w:t>
      </w:r>
    </w:p>
    <w:p w14:paraId="03E8E77E"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Τα νοσοκομεία δεν μπορούν να περιμένουν να ολοκληρωθούν αυτά. Έχουν ασθενείς μέσα, έχουν ανάγκες. Πρέπει να αγοράσουν. Και πώς αγόραζαν; Με τον τρόπο </w:t>
      </w:r>
      <w:r>
        <w:rPr>
          <w:rFonts w:eastAsia="Times New Roman" w:cs="Times New Roman"/>
          <w:szCs w:val="24"/>
        </w:rPr>
        <w:t>που ήξεραν! Έτσι συσσωρεύσατε 85 δισεκατομμύρια ευρώ! Αυτό διορθώνουμε.</w:t>
      </w:r>
    </w:p>
    <w:p w14:paraId="03E8E77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3E8E780"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03E8E781"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Κυρία Πρόεδρε, θα ήθελα τον λόγο.</w:t>
      </w:r>
    </w:p>
    <w:p w14:paraId="03E8E782"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Επί </w:t>
      </w:r>
      <w:proofErr w:type="spellStart"/>
      <w:r>
        <w:rPr>
          <w:rFonts w:eastAsia="Times New Roman" w:cs="Times New Roman"/>
          <w:szCs w:val="24"/>
        </w:rPr>
        <w:t>ποί</w:t>
      </w:r>
      <w:r>
        <w:rPr>
          <w:rFonts w:eastAsia="Times New Roman" w:cs="Times New Roman"/>
          <w:szCs w:val="24"/>
        </w:rPr>
        <w:t>ου</w:t>
      </w:r>
      <w:proofErr w:type="spellEnd"/>
      <w:r>
        <w:rPr>
          <w:rFonts w:eastAsia="Times New Roman" w:cs="Times New Roman"/>
          <w:szCs w:val="24"/>
        </w:rPr>
        <w:t xml:space="preserve"> θέματος τώρα; Έχετε κάτι συγκεκριμένο;</w:t>
      </w:r>
    </w:p>
    <w:p w14:paraId="03E8E783"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Θα ήθελα τον λόγο για ένα λεπτό, κυρία Πρόεδρε, γιατί αναφέρθηκε σε μένα.</w:t>
      </w:r>
    </w:p>
    <w:p w14:paraId="03E8E784"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κάνουμε τώρα διάλογο έτσι.</w:t>
      </w:r>
    </w:p>
    <w:p w14:paraId="03E8E785"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Αυτό λέω, γιατί μετά θα σας απαντήσει και δεν θα φύγουμε.</w:t>
      </w:r>
    </w:p>
    <w:p w14:paraId="03E8E786"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 κύριος Υπουργός κάνει κρίσεις….</w:t>
      </w:r>
    </w:p>
    <w:p w14:paraId="03E8E787" w14:textId="77777777" w:rsidR="009D706A" w:rsidRDefault="009A1102">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Κοιτάξτε, όσο μιλούσε, μιλούσατε κι εσείς.</w:t>
      </w:r>
      <w:r w:rsidRPr="00751C63">
        <w:rPr>
          <w:rFonts w:eastAsia="Times New Roman" w:cs="Times New Roman"/>
          <w:b/>
          <w:szCs w:val="24"/>
        </w:rPr>
        <w:t xml:space="preserve"> </w:t>
      </w:r>
    </w:p>
    <w:p w14:paraId="03E8E788"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 κύριος Υπουργός κάνει ηθικές κρίσεις, γιατί ξέρει ότι δεν υπάρχει αντίλογος. Δεν έχει το δικαίωμα. Υπάρχει θέμα ηθικό και προσωπικό…</w:t>
      </w:r>
    </w:p>
    <w:p w14:paraId="03E8E789"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σας δώσω τον λόγο για ένα λεπτό.</w:t>
      </w:r>
    </w:p>
    <w:p w14:paraId="03E8E78A"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ΚΩΝΣΤΑΝΤΙΝΟΣ ΜΠΑ</w:t>
      </w:r>
      <w:r>
        <w:rPr>
          <w:rFonts w:eastAsia="Times New Roman" w:cs="Times New Roman"/>
          <w:b/>
          <w:szCs w:val="24"/>
        </w:rPr>
        <w:t xml:space="preserve">ΡΓΙΩΤΑΣ: </w:t>
      </w:r>
      <w:r>
        <w:rPr>
          <w:rFonts w:eastAsia="Times New Roman" w:cs="Times New Roman"/>
          <w:szCs w:val="24"/>
        </w:rPr>
        <w:t>Κύριε Υπουργέ, εγώ συμφωνώ μ</w:t>
      </w:r>
      <w:r>
        <w:rPr>
          <w:rFonts w:eastAsia="Times New Roman" w:cs="Times New Roman"/>
          <w:szCs w:val="24"/>
        </w:rPr>
        <w:t>ε</w:t>
      </w:r>
      <w:r>
        <w:rPr>
          <w:rFonts w:eastAsia="Times New Roman" w:cs="Times New Roman"/>
          <w:szCs w:val="24"/>
        </w:rPr>
        <w:t xml:space="preserve"> αυτό που λέτε, μόνο που τον νόμο τον ψηφίσατε εσείς στο ΕΚΑΠΥ. Την υποχρέωση να υπογράφει ο Υπουργός για την αγορά χαρτιού υγείας στο Κέντρο Διδυμοτείχου εσείς τη νομοθετήσατε. Δεν τη νομοθέτησα εγώ.</w:t>
      </w:r>
    </w:p>
    <w:p w14:paraId="03E8E78B"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w:t>
      </w:r>
      <w:r>
        <w:rPr>
          <w:rFonts w:eastAsia="Times New Roman" w:cs="Times New Roman"/>
          <w:b/>
          <w:szCs w:val="24"/>
        </w:rPr>
        <w:t xml:space="preserve">ναπληρωτής Υπουργός Υγείας): </w:t>
      </w:r>
      <w:r>
        <w:rPr>
          <w:rFonts w:eastAsia="Times New Roman" w:cs="Times New Roman"/>
          <w:szCs w:val="24"/>
        </w:rPr>
        <w:t xml:space="preserve">Πάλι μπερδεύεσαι. Άλλο το ένα, άλλο το άλλο. </w:t>
      </w:r>
    </w:p>
    <w:p w14:paraId="03E8E78C"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Δεν μπερδεύομαι καθόλου. Τα είχαμε πει τότε.</w:t>
      </w:r>
    </w:p>
    <w:p w14:paraId="03E8E78D"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αφήστε τον να μιλήσει. </w:t>
      </w:r>
    </w:p>
    <w:p w14:paraId="03E8E78E" w14:textId="77777777" w:rsidR="009D706A" w:rsidRDefault="009A1102">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 xml:space="preserve">Ένα </w:t>
      </w:r>
      <w:r>
        <w:rPr>
          <w:rFonts w:eastAsia="Times New Roman" w:cs="Times New Roman"/>
          <w:szCs w:val="24"/>
        </w:rPr>
        <w:t>λεπτό είπαμε ότι θα μιλήσω. Εσείς μιλούσατε για δεκαπέντε λεπτά.</w:t>
      </w:r>
      <w:r>
        <w:rPr>
          <w:rFonts w:eastAsia="Times New Roman" w:cs="Times New Roman"/>
          <w:b/>
          <w:szCs w:val="24"/>
        </w:rPr>
        <w:t xml:space="preserve"> </w:t>
      </w:r>
    </w:p>
    <w:p w14:paraId="03E8E78F" w14:textId="77777777" w:rsidR="009D706A" w:rsidRDefault="009A1102">
      <w:pPr>
        <w:spacing w:after="0" w:line="600" w:lineRule="auto"/>
        <w:ind w:firstLine="720"/>
        <w:jc w:val="both"/>
        <w:rPr>
          <w:rFonts w:eastAsia="Times New Roman" w:cs="Times New Roman"/>
          <w:szCs w:val="24"/>
        </w:rPr>
      </w:pPr>
      <w:r>
        <w:rPr>
          <w:rFonts w:eastAsia="Times New Roman" w:cs="Times New Roman"/>
          <w:szCs w:val="24"/>
        </w:rPr>
        <w:t>Ο νόμος που τροποποιείτε…</w:t>
      </w:r>
    </w:p>
    <w:p w14:paraId="03E8E790"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sidRPr="00D93C1C">
        <w:rPr>
          <w:rFonts w:eastAsia="Times New Roman" w:cs="Times New Roman"/>
          <w:szCs w:val="24"/>
        </w:rPr>
        <w:t xml:space="preserve"> </w:t>
      </w:r>
      <w:r>
        <w:rPr>
          <w:rFonts w:eastAsia="Times New Roman" w:cs="Times New Roman"/>
          <w:szCs w:val="24"/>
        </w:rPr>
        <w:t>Άλλο έργο η προμήθεια αξονικού τομογράφου και άλλο η προμήθεια αναλώσιμων υλικών.</w:t>
      </w:r>
    </w:p>
    <w:p w14:paraId="03E8E791"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w:t>
      </w:r>
      <w:r>
        <w:rPr>
          <w:rFonts w:eastAsia="Times New Roman" w:cs="Times New Roman"/>
          <w:b/>
          <w:szCs w:val="24"/>
        </w:rPr>
        <w:t xml:space="preserve">ούλου): </w:t>
      </w:r>
      <w:r>
        <w:rPr>
          <w:rFonts w:eastAsia="Times New Roman" w:cs="Times New Roman"/>
          <w:szCs w:val="24"/>
        </w:rPr>
        <w:t xml:space="preserve">Σας παρακαλώ, κύριε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εν ακούγεστε. </w:t>
      </w:r>
    </w:p>
    <w:p w14:paraId="03E8E792"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Θα περιμένω να τελειώσει.</w:t>
      </w:r>
    </w:p>
    <w:p w14:paraId="03E8E793" w14:textId="77777777" w:rsidR="009D706A" w:rsidRDefault="009A1102">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Εγώ σας το είπα, κύριε </w:t>
      </w:r>
      <w:proofErr w:type="spellStart"/>
      <w:r>
        <w:rPr>
          <w:rFonts w:eastAsia="Times New Roman" w:cs="Times New Roman"/>
          <w:szCs w:val="24"/>
        </w:rPr>
        <w:t>Μπαργιώτα</w:t>
      </w:r>
      <w:proofErr w:type="spellEnd"/>
      <w:r>
        <w:rPr>
          <w:rFonts w:eastAsia="Times New Roman" w:cs="Times New Roman"/>
          <w:szCs w:val="24"/>
        </w:rPr>
        <w:t>. Επιμένετε να δώσετε εξήγηση.</w:t>
      </w:r>
      <w:r w:rsidRPr="00E97CD5">
        <w:rPr>
          <w:rFonts w:eastAsia="Times New Roman" w:cs="Times New Roman"/>
          <w:b/>
          <w:szCs w:val="24"/>
        </w:rPr>
        <w:t xml:space="preserve"> </w:t>
      </w:r>
    </w:p>
    <w:p w14:paraId="03E8E794" w14:textId="77777777" w:rsidR="009D706A" w:rsidRDefault="009A110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Μα, πώς </w:t>
      </w:r>
      <w:r>
        <w:rPr>
          <w:rFonts w:eastAsia="Times New Roman" w:cs="Times New Roman"/>
          <w:szCs w:val="24"/>
        </w:rPr>
        <w:t>θα γίνει; Δεν μπορεί να μιλά μόνος του στη Βουλή. Δεν είναι το χωράφι του παππού του!</w:t>
      </w:r>
    </w:p>
    <w:p w14:paraId="03E8E795" w14:textId="77777777" w:rsidR="009D706A" w:rsidRDefault="009A1102">
      <w:pPr>
        <w:spacing w:after="0" w:line="600" w:lineRule="auto"/>
        <w:ind w:firstLine="720"/>
        <w:jc w:val="both"/>
        <w:rPr>
          <w:rFonts w:eastAsia="Times New Roman" w:cs="Times New Roman"/>
          <w:color w:val="000000" w:themeColor="text1"/>
          <w:szCs w:val="24"/>
        </w:rPr>
      </w:pPr>
      <w:r w:rsidRPr="00D64491">
        <w:rPr>
          <w:rFonts w:eastAsia="Times New Roman" w:cs="Times New Roman"/>
          <w:color w:val="000000" w:themeColor="text1"/>
          <w:szCs w:val="24"/>
        </w:rPr>
        <w:t>Τον νόμο που τροποποιείτε, εσείς τον ψηφίσατε. Ως προς τον νόμο για τις προμήθειες, το ΕΚΑΠΥ</w:t>
      </w:r>
      <w:r w:rsidRPr="00D64491">
        <w:rPr>
          <w:rFonts w:eastAsia="Times New Roman" w:cs="Times New Roman"/>
          <w:color w:val="000000" w:themeColor="text1"/>
          <w:szCs w:val="24"/>
        </w:rPr>
        <w:t>… Του</w:t>
      </w:r>
      <w:r w:rsidRPr="00D64491">
        <w:rPr>
          <w:rFonts w:eastAsia="Times New Roman" w:cs="Times New Roman"/>
          <w:color w:val="000000" w:themeColor="text1"/>
          <w:szCs w:val="24"/>
        </w:rPr>
        <w:t xml:space="preserve"> άλλαξες και το όνομα. Από «Εθνική Επιτροπή Προμηθειών», το έκανες «ΕΚΑΠΥ». Εσείς τον ψηφίσατε. Είχαμε πει και τότε ότι η «</w:t>
      </w:r>
      <w:proofErr w:type="spellStart"/>
      <w:r w:rsidRPr="00D64491">
        <w:rPr>
          <w:rFonts w:eastAsia="Times New Roman" w:cs="Times New Roman"/>
          <w:color w:val="000000" w:themeColor="text1"/>
          <w:szCs w:val="24"/>
        </w:rPr>
        <w:t>κεντρικοποίηση</w:t>
      </w:r>
      <w:proofErr w:type="spellEnd"/>
      <w:r w:rsidRPr="00D64491">
        <w:rPr>
          <w:rFonts w:eastAsia="Times New Roman" w:cs="Times New Roman"/>
          <w:color w:val="000000" w:themeColor="text1"/>
          <w:szCs w:val="24"/>
        </w:rPr>
        <w:t>»,</w:t>
      </w:r>
      <w:r w:rsidRPr="00D64491">
        <w:rPr>
          <w:rFonts w:eastAsia="Times New Roman" w:cs="Times New Roman"/>
          <w:color w:val="000000" w:themeColor="text1"/>
          <w:szCs w:val="24"/>
        </w:rPr>
        <w:t xml:space="preserve"> με τον τρόπο που την αντιλαμβάνεστε, δεν δουλεύει. Υπάρχουν, όμως, εργαλεία πληροφορικής, υπάρχουν σύγχρονα εργαλεία</w:t>
      </w:r>
      <w:r w:rsidRPr="00D64491">
        <w:rPr>
          <w:rFonts w:eastAsia="Times New Roman" w:cs="Times New Roman"/>
          <w:color w:val="000000" w:themeColor="text1"/>
          <w:szCs w:val="24"/>
        </w:rPr>
        <w:t xml:space="preserve"> για τις αγορές και τις προμήθειες</w:t>
      </w:r>
      <w:r w:rsidRPr="00D64491">
        <w:rPr>
          <w:rFonts w:eastAsia="Times New Roman" w:cs="Times New Roman"/>
          <w:color w:val="000000" w:themeColor="text1"/>
          <w:szCs w:val="24"/>
        </w:rPr>
        <w:t>,</w:t>
      </w:r>
      <w:r w:rsidRPr="00D64491">
        <w:rPr>
          <w:rFonts w:eastAsia="Times New Roman" w:cs="Times New Roman"/>
          <w:color w:val="000000" w:themeColor="text1"/>
          <w:szCs w:val="24"/>
        </w:rPr>
        <w:t xml:space="preserve"> τα οποία δουλεύουν. Δείτε</w:t>
      </w:r>
      <w:r w:rsidRPr="00D64491">
        <w:rPr>
          <w:rFonts w:eastAsia="Times New Roman" w:cs="Times New Roman"/>
          <w:color w:val="000000" w:themeColor="text1"/>
          <w:szCs w:val="24"/>
          <w:lang w:val="en-US"/>
        </w:rPr>
        <w:t xml:space="preserve"> </w:t>
      </w:r>
      <w:r w:rsidRPr="00D64491">
        <w:rPr>
          <w:rFonts w:eastAsia="Times New Roman" w:cs="Times New Roman"/>
          <w:color w:val="000000" w:themeColor="text1"/>
          <w:szCs w:val="24"/>
        </w:rPr>
        <w:t>πώς</w:t>
      </w:r>
      <w:r w:rsidRPr="00D64491">
        <w:rPr>
          <w:rFonts w:eastAsia="Times New Roman" w:cs="Times New Roman"/>
          <w:color w:val="000000" w:themeColor="text1"/>
          <w:szCs w:val="24"/>
          <w:lang w:val="en-US"/>
        </w:rPr>
        <w:t xml:space="preserve"> </w:t>
      </w:r>
      <w:r w:rsidRPr="00D64491">
        <w:rPr>
          <w:rFonts w:eastAsia="Times New Roman" w:cs="Times New Roman"/>
          <w:color w:val="000000" w:themeColor="text1"/>
          <w:szCs w:val="24"/>
        </w:rPr>
        <w:t>δουλεύει</w:t>
      </w:r>
      <w:r w:rsidRPr="00D64491">
        <w:rPr>
          <w:rFonts w:eastAsia="Times New Roman" w:cs="Times New Roman"/>
          <w:color w:val="000000" w:themeColor="text1"/>
          <w:szCs w:val="24"/>
          <w:lang w:val="en-US"/>
        </w:rPr>
        <w:t xml:space="preserve"> </w:t>
      </w:r>
      <w:r w:rsidRPr="00D64491">
        <w:rPr>
          <w:rFonts w:eastAsia="Times New Roman" w:cs="Times New Roman"/>
          <w:color w:val="000000" w:themeColor="text1"/>
          <w:szCs w:val="24"/>
        </w:rPr>
        <w:t>το</w:t>
      </w:r>
      <w:r w:rsidRPr="00D64491">
        <w:rPr>
          <w:rFonts w:eastAsia="Times New Roman" w:cs="Times New Roman"/>
          <w:color w:val="000000" w:themeColor="text1"/>
          <w:szCs w:val="24"/>
          <w:lang w:val="en-US"/>
        </w:rPr>
        <w:t xml:space="preserve"> «centralization» </w:t>
      </w:r>
      <w:r w:rsidRPr="00D64491">
        <w:rPr>
          <w:rFonts w:eastAsia="Times New Roman" w:cs="Times New Roman"/>
          <w:color w:val="000000" w:themeColor="text1"/>
          <w:szCs w:val="24"/>
        </w:rPr>
        <w:t>στο</w:t>
      </w:r>
      <w:r w:rsidRPr="00D64491">
        <w:rPr>
          <w:rFonts w:eastAsia="Times New Roman" w:cs="Times New Roman"/>
          <w:color w:val="000000" w:themeColor="text1"/>
          <w:szCs w:val="24"/>
          <w:lang w:val="en-US"/>
        </w:rPr>
        <w:t xml:space="preserve"> «metropolitan area of London». </w:t>
      </w:r>
      <w:r w:rsidRPr="00D64491">
        <w:rPr>
          <w:rFonts w:eastAsia="Times New Roman" w:cs="Times New Roman"/>
          <w:color w:val="000000" w:themeColor="text1"/>
          <w:szCs w:val="24"/>
        </w:rPr>
        <w:t>Είναι ένα εξαιρετικό παράδειγμα του πώς μπαίνει η ψηφιακή τεχνολογία παντού.</w:t>
      </w:r>
    </w:p>
    <w:p w14:paraId="03E8E796"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color w:val="000000" w:themeColor="text1"/>
          <w:szCs w:val="24"/>
        </w:rPr>
        <w:t xml:space="preserve">Η οπισθοδρόμηση στον νόμο του Αβραμόπουλου, στα </w:t>
      </w:r>
      <w:proofErr w:type="spellStart"/>
      <w:r w:rsidRPr="00D64491">
        <w:rPr>
          <w:rFonts w:eastAsia="Times New Roman" w:cs="Times New Roman"/>
          <w:szCs w:val="24"/>
        </w:rPr>
        <w:t>σ</w:t>
      </w:r>
      <w:r w:rsidRPr="00D64491">
        <w:rPr>
          <w:rFonts w:eastAsia="Times New Roman" w:cs="Times New Roman"/>
          <w:szCs w:val="24"/>
        </w:rPr>
        <w:t>αρανταπεντάρια</w:t>
      </w:r>
      <w:proofErr w:type="spellEnd"/>
      <w:r w:rsidRPr="00D64491">
        <w:rPr>
          <w:rFonts w:eastAsia="Times New Roman" w:cs="Times New Roman"/>
          <w:szCs w:val="24"/>
        </w:rPr>
        <w:t xml:space="preserve">, ανεξάρτητα από την πηγή χρηματοδότησης και ανεξάρτητα από το αν είναι έργο, αν είναι </w:t>
      </w:r>
      <w:r w:rsidRPr="00D64491">
        <w:rPr>
          <w:rFonts w:eastAsia="Times New Roman" w:cs="Times New Roman"/>
          <w:szCs w:val="24"/>
        </w:rPr>
        <w:lastRenderedPageBreak/>
        <w:t xml:space="preserve">αγορά, αν είναι επένδυση, είναι συγκεκριμένο πρόβλημα. Και είναι οπισθοδρόμηση αυτό. </w:t>
      </w:r>
    </w:p>
    <w:p w14:paraId="03E8E797"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szCs w:val="24"/>
        </w:rPr>
        <w:t>Όπως οπισθοδρόμηση σε εποχές απίστευτου «</w:t>
      </w:r>
      <w:proofErr w:type="spellStart"/>
      <w:r w:rsidRPr="00D64491">
        <w:rPr>
          <w:rFonts w:eastAsia="Times New Roman" w:cs="Times New Roman"/>
          <w:szCs w:val="24"/>
        </w:rPr>
        <w:t>Δεληγιαννισμού</w:t>
      </w:r>
      <w:proofErr w:type="spellEnd"/>
      <w:r w:rsidRPr="00D64491">
        <w:rPr>
          <w:rFonts w:eastAsia="Times New Roman" w:cs="Times New Roman"/>
          <w:szCs w:val="24"/>
        </w:rPr>
        <w:t>» είναι η προκ</w:t>
      </w:r>
      <w:r w:rsidRPr="00D64491">
        <w:rPr>
          <w:rFonts w:eastAsia="Times New Roman" w:cs="Times New Roman"/>
          <w:szCs w:val="24"/>
        </w:rPr>
        <w:t xml:space="preserve">ήρυξη για τους επικουρικούς. Καταργείται κάθε είδους έλεγχος και οποιαδήποτε επίπτωση για τους </w:t>
      </w:r>
      <w:proofErr w:type="spellStart"/>
      <w:r w:rsidRPr="00D64491">
        <w:rPr>
          <w:rFonts w:eastAsia="Times New Roman" w:cs="Times New Roman"/>
          <w:szCs w:val="24"/>
        </w:rPr>
        <w:t>παρανομούντες</w:t>
      </w:r>
      <w:proofErr w:type="spellEnd"/>
      <w:r w:rsidRPr="00D64491">
        <w:rPr>
          <w:rFonts w:eastAsia="Times New Roman" w:cs="Times New Roman"/>
          <w:szCs w:val="24"/>
        </w:rPr>
        <w:t>, είτε είναι δημόσιοι λειτουργοί είτε είναι οι αιτούντες. Αυτή είναι η αλήθεια. Πώς λειτουργεί αυτό στην πραγματική ζωή; Θα πάω να κάνω μια «</w:t>
      </w:r>
      <w:proofErr w:type="spellStart"/>
      <w:r w:rsidRPr="00D64491">
        <w:rPr>
          <w:rFonts w:eastAsia="Times New Roman" w:cs="Times New Roman"/>
          <w:szCs w:val="24"/>
        </w:rPr>
        <w:t>δηλωσού</w:t>
      </w:r>
      <w:r w:rsidRPr="00D64491">
        <w:rPr>
          <w:rFonts w:eastAsia="Times New Roman" w:cs="Times New Roman"/>
          <w:szCs w:val="24"/>
        </w:rPr>
        <w:t>λα</w:t>
      </w:r>
      <w:proofErr w:type="spellEnd"/>
      <w:r w:rsidRPr="00D64491">
        <w:rPr>
          <w:rFonts w:eastAsia="Times New Roman" w:cs="Times New Roman"/>
          <w:szCs w:val="24"/>
        </w:rPr>
        <w:t xml:space="preserve">» ψεύτικη, επειδή θα μου πει ο δικός μου στο κόμμα να την κάνω, θα με πάρουν, θα με πληρώσουν για εννιά από τους δώδεκα μήνες -στη χειρότερη, αν είμαι άτυχος- και μετά θα πάρουν άλλον. Αυτό νομοθετείτε. </w:t>
      </w:r>
    </w:p>
    <w:p w14:paraId="03E8E798"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szCs w:val="24"/>
        </w:rPr>
        <w:t>Θα κάνω ένα τελευταίο σχόλιο για να σεβαστώ τον χρ</w:t>
      </w:r>
      <w:r w:rsidRPr="00D64491">
        <w:rPr>
          <w:rFonts w:eastAsia="Times New Roman" w:cs="Times New Roman"/>
          <w:szCs w:val="24"/>
        </w:rPr>
        <w:t>όνο. Για τους αριθμούς, σας έχω προκαλέσει επανειλημμένως να καταθέσετε αριθμούς για τους διορισμούς. Τη μία είναι δεκαπέντε, την άλλη είναι δεκαεπτά, την άλλη είναι τριάντα δύο.</w:t>
      </w:r>
    </w:p>
    <w:p w14:paraId="03E8E799"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b/>
          <w:szCs w:val="24"/>
        </w:rPr>
        <w:t>ΠΡΟΕΔΡΕΥΟΥΣΑ (Αναστασία Χριστοδουλοπούλου):</w:t>
      </w:r>
      <w:r w:rsidRPr="00D64491">
        <w:rPr>
          <w:rFonts w:eastAsia="Times New Roman" w:cs="Times New Roman"/>
          <w:szCs w:val="24"/>
        </w:rPr>
        <w:t xml:space="preserve"> Κύριε </w:t>
      </w:r>
      <w:proofErr w:type="spellStart"/>
      <w:r w:rsidRPr="00D64491">
        <w:rPr>
          <w:rFonts w:eastAsia="Times New Roman" w:cs="Times New Roman"/>
          <w:szCs w:val="24"/>
        </w:rPr>
        <w:t>Μπαργιώτα</w:t>
      </w:r>
      <w:proofErr w:type="spellEnd"/>
      <w:r w:rsidRPr="00D64491">
        <w:rPr>
          <w:rFonts w:eastAsia="Times New Roman" w:cs="Times New Roman"/>
          <w:szCs w:val="24"/>
        </w:rPr>
        <w:t>, ολοκληρώστε.</w:t>
      </w:r>
    </w:p>
    <w:p w14:paraId="03E8E79A"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b/>
          <w:szCs w:val="24"/>
        </w:rPr>
        <w:lastRenderedPageBreak/>
        <w:t>ΚΩΝ</w:t>
      </w:r>
      <w:r w:rsidRPr="00D64491">
        <w:rPr>
          <w:rFonts w:eastAsia="Times New Roman" w:cs="Times New Roman"/>
          <w:b/>
          <w:szCs w:val="24"/>
        </w:rPr>
        <w:t xml:space="preserve">ΣΤΑΝΤΙΝΟΣ ΜΠΑΡΓΙΩΤΑΣ: </w:t>
      </w:r>
      <w:r w:rsidRPr="00D64491">
        <w:rPr>
          <w:rFonts w:eastAsia="Times New Roman" w:cs="Times New Roman"/>
          <w:szCs w:val="24"/>
        </w:rPr>
        <w:t xml:space="preserve">Μετά το </w:t>
      </w:r>
      <w:proofErr w:type="spellStart"/>
      <w:r w:rsidRPr="00D64491">
        <w:rPr>
          <w:rFonts w:eastAsia="Times New Roman" w:cs="Times New Roman"/>
          <w:szCs w:val="24"/>
        </w:rPr>
        <w:t>βατερλό</w:t>
      </w:r>
      <w:proofErr w:type="spellEnd"/>
      <w:r w:rsidRPr="00D64491">
        <w:rPr>
          <w:rFonts w:eastAsia="Times New Roman" w:cs="Times New Roman"/>
          <w:szCs w:val="24"/>
        </w:rPr>
        <w:t xml:space="preserve"> με το λαθάκι στο ΚΕΕΛΠΝΟ, πάλι δεν βάζετε μυαλό. Καταθέστε νούμερα. Το έχω πει επανειλημμένα. Τα νούμερα που καταθέτετε δεν διασταυρώνονται, δεν είναι πραγματικά. Αν θέλετε να διατηρήσετε ίχνη αξιοπιστίας, καταθέστε νο</w:t>
      </w:r>
      <w:r w:rsidRPr="00D64491">
        <w:rPr>
          <w:rFonts w:eastAsia="Times New Roman" w:cs="Times New Roman"/>
          <w:szCs w:val="24"/>
        </w:rPr>
        <w:t>ύμερα αποδεδειγμένα, τόσοι προσλήφθηκαν από την 5Κ, τόσοι είναι στα νοσοκομεία από την 7Κ. Δεν το έχουμε δει πουθενά. Καταθέστε το και μη λέτε τζάμπα νούμερα, κόφτε το αυτό.</w:t>
      </w:r>
    </w:p>
    <w:p w14:paraId="03E8E79B"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b/>
          <w:szCs w:val="24"/>
        </w:rPr>
        <w:t>ΠΡΟΕΔΡΕΥΟΥΣΑ (Αναστασία Χριστοδουλοπούλου):</w:t>
      </w:r>
      <w:r w:rsidRPr="00D64491">
        <w:rPr>
          <w:rFonts w:eastAsia="Times New Roman" w:cs="Times New Roman"/>
          <w:szCs w:val="24"/>
        </w:rPr>
        <w:t xml:space="preserve"> Ο κ. </w:t>
      </w:r>
      <w:proofErr w:type="spellStart"/>
      <w:r w:rsidRPr="00D64491">
        <w:rPr>
          <w:rFonts w:eastAsia="Times New Roman" w:cs="Times New Roman"/>
          <w:szCs w:val="24"/>
        </w:rPr>
        <w:t>Μαυρωτάς</w:t>
      </w:r>
      <w:proofErr w:type="spellEnd"/>
      <w:r w:rsidRPr="00D64491">
        <w:rPr>
          <w:rFonts w:eastAsia="Times New Roman" w:cs="Times New Roman"/>
          <w:szCs w:val="24"/>
        </w:rPr>
        <w:t xml:space="preserve"> έχει τον λόγο.</w:t>
      </w:r>
    </w:p>
    <w:p w14:paraId="03E8E79C"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b/>
          <w:szCs w:val="24"/>
        </w:rPr>
        <w:t xml:space="preserve">ΓΕΩΡΓΙΟΣ </w:t>
      </w:r>
      <w:r w:rsidRPr="00D64491">
        <w:rPr>
          <w:rFonts w:eastAsia="Times New Roman" w:cs="Times New Roman"/>
          <w:b/>
          <w:szCs w:val="24"/>
        </w:rPr>
        <w:t xml:space="preserve">ΜΑΥΡΩΤΑΣ: </w:t>
      </w:r>
      <w:r w:rsidRPr="00D64491">
        <w:rPr>
          <w:rFonts w:eastAsia="Times New Roman" w:cs="Times New Roman"/>
          <w:szCs w:val="24"/>
        </w:rPr>
        <w:t>Μόνο ένα λεπτό θα χρειαστώ, κυρία Πρόεδρε.</w:t>
      </w:r>
    </w:p>
    <w:p w14:paraId="03E8E79D"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szCs w:val="24"/>
        </w:rPr>
        <w:t>Πάντως, κύριε Υπουργέ, δεν θα πρέπει να εξανίσταστε όταν προτείνουμε κάποιες ασφαλιστικές δικλίδες, ώστε να υπάρχει το δυνατόν μεγαλύτερη διαφάνεια, το δυνατόν μεγαλύτερη αξιοκρατία, να μην υπάρχουν «παρ</w:t>
      </w:r>
      <w:r w:rsidRPr="00D64491">
        <w:rPr>
          <w:rFonts w:eastAsia="Times New Roman" w:cs="Times New Roman"/>
          <w:szCs w:val="24"/>
        </w:rPr>
        <w:t xml:space="preserve">αθυράκια». Αναφέρθηκε ο κ. </w:t>
      </w:r>
      <w:proofErr w:type="spellStart"/>
      <w:r w:rsidRPr="00D64491">
        <w:rPr>
          <w:rFonts w:eastAsia="Times New Roman" w:cs="Times New Roman"/>
          <w:szCs w:val="24"/>
        </w:rPr>
        <w:t>Μπαργιώτας</w:t>
      </w:r>
      <w:proofErr w:type="spellEnd"/>
      <w:r w:rsidRPr="00D64491">
        <w:rPr>
          <w:rFonts w:eastAsia="Times New Roman" w:cs="Times New Roman"/>
          <w:szCs w:val="24"/>
        </w:rPr>
        <w:t xml:space="preserve"> σε μερικά. Επιτρέψτε μας να είμαστε καχύποπτοι γενικά με την Κυβέρνηση σε αυτά τα θέματα. </w:t>
      </w:r>
    </w:p>
    <w:p w14:paraId="03E8E79E"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szCs w:val="24"/>
        </w:rPr>
        <w:lastRenderedPageBreak/>
        <w:t xml:space="preserve">Όταν γίνονται προκηρύξεις για τους διοικητικούς γραμματείς και οι προκηρύξεις αυτές είναι φωτογραφικές για κάποιους </w:t>
      </w:r>
      <w:r w:rsidRPr="00D64491">
        <w:rPr>
          <w:rFonts w:eastAsia="Times New Roman"/>
          <w:szCs w:val="24"/>
        </w:rPr>
        <w:t>οι οποίοι</w:t>
      </w:r>
      <w:r w:rsidRPr="00D64491">
        <w:rPr>
          <w:rFonts w:eastAsia="Times New Roman" w:cs="Times New Roman"/>
          <w:szCs w:val="24"/>
        </w:rPr>
        <w:t xml:space="preserve"> είναι αρεστοί σε κάποιους Υπουργούς ή Υφυπουργούς και τα λοιπά -και μάλιστα τώρα γινόμαστε ρεζίλι, γιατί πρέπει να ξαναγίνουν όλα τα πράγματα, επειδή προφανώς αποδείχθηκαν, πλην κάποιων Υπουργείων, όλα φωτογραφικά- επιτρέψτε μας σε αυτά τα θέματα να θέλου</w:t>
      </w:r>
      <w:r w:rsidRPr="00D64491">
        <w:rPr>
          <w:rFonts w:eastAsia="Times New Roman" w:cs="Times New Roman"/>
          <w:szCs w:val="24"/>
        </w:rPr>
        <w:t xml:space="preserve">με να υπάρχουν ασφαλιστικές δικλίδες. </w:t>
      </w:r>
    </w:p>
    <w:p w14:paraId="03E8E79F" w14:textId="77777777" w:rsidR="009D706A" w:rsidRDefault="009A1102">
      <w:pPr>
        <w:tabs>
          <w:tab w:val="left" w:pos="3873"/>
        </w:tabs>
        <w:spacing w:after="0" w:line="600" w:lineRule="auto"/>
        <w:ind w:firstLine="720"/>
        <w:jc w:val="both"/>
        <w:rPr>
          <w:rFonts w:eastAsia="Times New Roman"/>
          <w:bCs/>
        </w:rPr>
      </w:pPr>
      <w:r w:rsidRPr="00D64491">
        <w:rPr>
          <w:rFonts w:eastAsia="Times New Roman" w:cs="Times New Roman"/>
          <w:szCs w:val="24"/>
        </w:rPr>
        <w:t xml:space="preserve">Στην </w:t>
      </w:r>
      <w:r w:rsidRPr="00D64491">
        <w:rPr>
          <w:rFonts w:eastAsia="Times New Roman"/>
          <w:bCs/>
        </w:rPr>
        <w:t>προκειμένη περίπτωση μια πολύ καλή ασφαλιστική δικλίδα θα ήταν να λέγαμε ότι το ΑΣΕΠ αποφαίνεται για τις ενστάσεις μέσα σε έναν μήνα. Αν το βάζαμε αυτό στον νόμο, δεν θα υπήρχε κανένα πρόβλημα.</w:t>
      </w:r>
    </w:p>
    <w:p w14:paraId="03E8E7A0" w14:textId="77777777" w:rsidR="009D706A" w:rsidRDefault="009A1102">
      <w:pPr>
        <w:tabs>
          <w:tab w:val="left" w:pos="3873"/>
        </w:tabs>
        <w:spacing w:after="0" w:line="600" w:lineRule="auto"/>
        <w:ind w:firstLine="720"/>
        <w:jc w:val="both"/>
        <w:rPr>
          <w:rFonts w:eastAsia="Times New Roman"/>
          <w:bCs/>
        </w:rPr>
      </w:pPr>
      <w:r w:rsidRPr="00D64491">
        <w:rPr>
          <w:rFonts w:eastAsia="Times New Roman"/>
          <w:bCs/>
        </w:rPr>
        <w:t>Ευχαριστώ.</w:t>
      </w:r>
    </w:p>
    <w:p w14:paraId="03E8E7A1" w14:textId="77777777" w:rsidR="009D706A" w:rsidRDefault="009A1102">
      <w:pPr>
        <w:tabs>
          <w:tab w:val="left" w:pos="3873"/>
        </w:tabs>
        <w:spacing w:after="0" w:line="600" w:lineRule="auto"/>
        <w:ind w:firstLine="720"/>
        <w:jc w:val="both"/>
        <w:rPr>
          <w:rFonts w:eastAsia="Times New Roman"/>
          <w:bCs/>
        </w:rPr>
      </w:pPr>
      <w:r w:rsidRPr="00D64491">
        <w:rPr>
          <w:rFonts w:eastAsia="Times New Roman"/>
          <w:b/>
          <w:bCs/>
        </w:rPr>
        <w:t>ΠΡΟΕΔΡΕ</w:t>
      </w:r>
      <w:r w:rsidRPr="00D64491">
        <w:rPr>
          <w:rFonts w:eastAsia="Times New Roman"/>
          <w:b/>
          <w:bCs/>
        </w:rPr>
        <w:t>ΥΟΥΣΑ (Αναστασία Χριστοδουλοπούλου):</w:t>
      </w:r>
      <w:r w:rsidRPr="00D64491">
        <w:rPr>
          <w:rFonts w:eastAsia="Times New Roman"/>
          <w:bCs/>
        </w:rPr>
        <w:t xml:space="preserve"> Τον λόγο έχει ο κ. Ξανθός.</w:t>
      </w:r>
    </w:p>
    <w:p w14:paraId="03E8E7A2"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b/>
          <w:szCs w:val="24"/>
        </w:rPr>
        <w:lastRenderedPageBreak/>
        <w:t xml:space="preserve">ΑΝΔΡΕΑΣ ΞΑΝΘΟΣ (Υπουργός Υγείας): </w:t>
      </w:r>
      <w:r w:rsidRPr="00D64491">
        <w:rPr>
          <w:rFonts w:eastAsia="Times New Roman" w:cs="Times New Roman"/>
          <w:szCs w:val="24"/>
        </w:rPr>
        <w:t>Δεν αποφύγαμε τελικά το να κλείσει μια συζήτηση που αφορά την κύρωση μιας συμφωνίας, στην οποία οι πολιτικές δυνάμεις πλειοψηφικά συμφωνούν και την εγκρίνουν,</w:t>
      </w:r>
      <w:r w:rsidRPr="00D64491">
        <w:rPr>
          <w:rFonts w:eastAsia="Times New Roman" w:cs="Times New Roman"/>
          <w:szCs w:val="24"/>
        </w:rPr>
        <w:t xml:space="preserve"> με ένταση.</w:t>
      </w:r>
    </w:p>
    <w:p w14:paraId="03E8E7A3" w14:textId="77777777" w:rsidR="009D706A" w:rsidRDefault="009A1102">
      <w:pPr>
        <w:tabs>
          <w:tab w:val="left" w:pos="3873"/>
        </w:tabs>
        <w:spacing w:after="0" w:line="600" w:lineRule="auto"/>
        <w:ind w:firstLine="720"/>
        <w:jc w:val="both"/>
        <w:rPr>
          <w:rFonts w:eastAsia="Times New Roman" w:cs="Times New Roman"/>
          <w:bCs/>
          <w:szCs w:val="24"/>
        </w:rPr>
      </w:pPr>
      <w:r w:rsidRPr="00D64491">
        <w:rPr>
          <w:rFonts w:eastAsia="Times New Roman" w:cs="Times New Roman"/>
          <w:szCs w:val="24"/>
        </w:rPr>
        <w:t xml:space="preserve">Εγώ αποδέχομαι τον πυρήνα της κριτικής ότι όντως χρειάζεται επαρκής χρόνος διαλόγου και διευκρίνισης για ορισμένες </w:t>
      </w:r>
      <w:r w:rsidRPr="00D64491">
        <w:rPr>
          <w:rFonts w:eastAsia="Times New Roman" w:cs="Times New Roman"/>
          <w:bCs/>
          <w:szCs w:val="24"/>
        </w:rPr>
        <w:t xml:space="preserve">τροπολογίες, για να αποφεύγουμε τέτοιου τύπου αντιπαραθέσεις που νομίζω ότι μας αδικούν, γιατί προφανέστατα -απάντησε ήδη ο κ. </w:t>
      </w:r>
      <w:proofErr w:type="spellStart"/>
      <w:r w:rsidRPr="00D64491">
        <w:rPr>
          <w:rFonts w:eastAsia="Times New Roman" w:cs="Times New Roman"/>
          <w:bCs/>
          <w:szCs w:val="24"/>
        </w:rPr>
        <w:t>Πολάκης</w:t>
      </w:r>
      <w:proofErr w:type="spellEnd"/>
      <w:r w:rsidRPr="00D64491">
        <w:rPr>
          <w:rFonts w:eastAsia="Times New Roman" w:cs="Times New Roman"/>
          <w:bCs/>
          <w:szCs w:val="24"/>
        </w:rPr>
        <w:t>, θα πω και εγώ δύο λόγια- δεν είναι αυτός ο στόχος τον οποίο εσείς προσπαθείτε να αναδείξετε.</w:t>
      </w:r>
    </w:p>
    <w:p w14:paraId="03E8E7A4" w14:textId="77777777" w:rsidR="009D706A" w:rsidRDefault="009A1102">
      <w:pPr>
        <w:tabs>
          <w:tab w:val="left" w:pos="3873"/>
        </w:tabs>
        <w:spacing w:after="0" w:line="600" w:lineRule="auto"/>
        <w:ind w:firstLine="720"/>
        <w:jc w:val="both"/>
        <w:rPr>
          <w:rFonts w:eastAsia="Times New Roman" w:cs="Times New Roman"/>
          <w:bCs/>
          <w:szCs w:val="24"/>
        </w:rPr>
      </w:pPr>
      <w:r w:rsidRPr="00D64491">
        <w:rPr>
          <w:rFonts w:eastAsia="Times New Roman" w:cs="Times New Roman"/>
          <w:bCs/>
          <w:szCs w:val="24"/>
        </w:rPr>
        <w:t>Κατ’ αρχάς θα μιλήσω για τις τροπολογίες που παρουσίασε ο κ. Μαντάς. Στην τροπολογία που αφορά τη δυνατότητα εκπαιδευτικής άδειας στους γιατρούς των τοπικ</w:t>
      </w:r>
      <w:r w:rsidRPr="00D64491">
        <w:rPr>
          <w:rFonts w:eastAsia="Times New Roman" w:cs="Times New Roman"/>
          <w:bCs/>
          <w:szCs w:val="24"/>
        </w:rPr>
        <w:t xml:space="preserve">ών μονάδων υγείας προστίθεται η φράση «έως δεκαπέντε ημέρες». Αυτό είναι συμβατό με ό,τι ισχύει σήμερα για τους υπόλοιπους γιατρούς του δημόσιου συστήματος υγείας. Απορώ πώς υπήρξε και σκεπτικισμός για το αν πρέπει να υπάρξει μια τέτοια </w:t>
      </w:r>
      <w:r w:rsidRPr="00D64491">
        <w:rPr>
          <w:rFonts w:eastAsia="Times New Roman" w:cs="Times New Roman"/>
          <w:bCs/>
          <w:szCs w:val="24"/>
        </w:rPr>
        <w:lastRenderedPageBreak/>
        <w:t xml:space="preserve">ρύθμιση. Θεωρώ ότι </w:t>
      </w:r>
      <w:r w:rsidRPr="00D64491">
        <w:rPr>
          <w:rFonts w:eastAsia="Times New Roman" w:cs="Times New Roman"/>
          <w:bCs/>
          <w:szCs w:val="24"/>
        </w:rPr>
        <w:t xml:space="preserve">είναι απολύτως εύλογο. Δεν είχε ρυθμιστεί παλιά για τους επικουρικούς γιατρούς. Εμείς το ρυθμίσαμε. </w:t>
      </w:r>
    </w:p>
    <w:p w14:paraId="03E8E7A5" w14:textId="77777777" w:rsidR="009D706A" w:rsidRDefault="009A1102">
      <w:pPr>
        <w:tabs>
          <w:tab w:val="left" w:pos="3873"/>
        </w:tabs>
        <w:spacing w:after="0" w:line="600" w:lineRule="auto"/>
        <w:ind w:firstLine="720"/>
        <w:jc w:val="both"/>
        <w:rPr>
          <w:rFonts w:eastAsia="Times New Roman" w:cs="Times New Roman"/>
          <w:szCs w:val="24"/>
        </w:rPr>
      </w:pPr>
      <w:r w:rsidRPr="00D64491">
        <w:rPr>
          <w:rFonts w:eastAsia="Times New Roman" w:cs="Times New Roman"/>
          <w:bCs/>
          <w:szCs w:val="24"/>
        </w:rPr>
        <w:t>Όταν με συνειδητή μας επιλογή καλύψαμε ένα πολύ μεγάλο μέρος των κενών του δημόσιου συστήματος υγείας με επικουρικούς γιατρούς, διαπιστώσαμε ότι υπήρχε αυτ</w:t>
      </w:r>
      <w:r w:rsidRPr="00D64491">
        <w:rPr>
          <w:rFonts w:eastAsia="Times New Roman" w:cs="Times New Roman"/>
          <w:bCs/>
          <w:szCs w:val="24"/>
        </w:rPr>
        <w:t>ό το κενό νόμου και το αντιμετωπίσαμε, γιατί προφανώς είναι γιατροί που δουλεύουν σήμερα στα δημόσια νοσοκομεία, καλύπτουν ζωτικές ανάγκες και φυσικά, όπως και οι υπόλοιποι γιατροί του ΕΣΥ, έχουν και αυτοί ανάγκες συνεχιζόμενης εκπαίδευσης και ανανέωσης τω</w:t>
      </w:r>
      <w:r w:rsidRPr="00D64491">
        <w:rPr>
          <w:rFonts w:eastAsia="Times New Roman" w:cs="Times New Roman"/>
          <w:bCs/>
          <w:szCs w:val="24"/>
        </w:rPr>
        <w:t xml:space="preserve">ν </w:t>
      </w:r>
      <w:proofErr w:type="spellStart"/>
      <w:r w:rsidRPr="00D64491">
        <w:rPr>
          <w:rFonts w:eastAsia="Times New Roman" w:cs="Times New Roman"/>
          <w:bCs/>
          <w:szCs w:val="24"/>
        </w:rPr>
        <w:t>γνώσεών</w:t>
      </w:r>
      <w:proofErr w:type="spellEnd"/>
      <w:r w:rsidRPr="00D64491">
        <w:rPr>
          <w:rFonts w:eastAsia="Times New Roman" w:cs="Times New Roman"/>
          <w:bCs/>
          <w:szCs w:val="24"/>
        </w:rPr>
        <w:t xml:space="preserve"> τους. Αυτό προβλέπουμε τώρα και για τους γιατρούς των ΤΟΜΥ. Είναι, αν θέλετε, και ένα κίνητρο προσέλκυσης γι’ αυτούς τους γιατρούς. Ετοιμαζόμαστε τώρα να κάνουμε </w:t>
      </w:r>
      <w:proofErr w:type="spellStart"/>
      <w:r w:rsidRPr="00D64491">
        <w:rPr>
          <w:rFonts w:eastAsia="Times New Roman" w:cs="Times New Roman"/>
          <w:bCs/>
          <w:szCs w:val="24"/>
        </w:rPr>
        <w:t>επαναπροκήρυξη</w:t>
      </w:r>
      <w:proofErr w:type="spellEnd"/>
      <w:r w:rsidRPr="00D64491">
        <w:rPr>
          <w:rFonts w:eastAsia="Times New Roman" w:cs="Times New Roman"/>
          <w:bCs/>
          <w:szCs w:val="24"/>
        </w:rPr>
        <w:t xml:space="preserve"> των κενών θέσεων που έχουν υπάρξει. </w:t>
      </w:r>
    </w:p>
    <w:p w14:paraId="03E8E7A6"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Ήδη έχουμε πάνω από εβδομήντα το</w:t>
      </w:r>
      <w:r w:rsidRPr="00D64491">
        <w:rPr>
          <w:rFonts w:eastAsia="Times New Roman" w:cs="Times New Roman"/>
          <w:szCs w:val="24"/>
        </w:rPr>
        <w:t>πικές μονάδες υγείας σε λειτουργία. Τα πρώτα βήματα είναι πάρα πολύ ενθαρρυντικά. Το ξέρουν πολύ καλά αυτό οι τοπικές κοινωνίες. Γίνεται μια πολύ συστηματική προσπάθεια να αναδιοργανωθεί ένα τοπίο, το οποίο είχε διαλυθεί με συγκεκριμένες πολιτικές επιλογές</w:t>
      </w:r>
      <w:r w:rsidRPr="00D64491">
        <w:rPr>
          <w:rFonts w:eastAsia="Times New Roman" w:cs="Times New Roman"/>
          <w:szCs w:val="24"/>
        </w:rPr>
        <w:t xml:space="preserve"> το 2014 και να υπάρξουν </w:t>
      </w:r>
      <w:r w:rsidRPr="00D64491">
        <w:rPr>
          <w:rFonts w:eastAsia="Times New Roman" w:cs="Times New Roman"/>
          <w:szCs w:val="24"/>
        </w:rPr>
        <w:lastRenderedPageBreak/>
        <w:t>δομές, οικογενειακοί γιατροί, ομάδες υγείας από άλλους επαγγελματίες, που να προσφέρουν αξιόπιστες υπηρεσίες και, μάλιστα, να συνεισφέρουν σε μια νέα κουλτούρα στο σύστημα υγείας με έμφαση στην πρόληψη, στην αγωγή υγείας, στην κοιν</w:t>
      </w:r>
      <w:r w:rsidRPr="00D64491">
        <w:rPr>
          <w:rFonts w:eastAsia="Times New Roman" w:cs="Times New Roman"/>
          <w:szCs w:val="24"/>
        </w:rPr>
        <w:t xml:space="preserve">οτική φροντίδα κ.λπ.. </w:t>
      </w:r>
    </w:p>
    <w:p w14:paraId="03E8E7A7"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Στη δεύτερη τροπολογία, που παρουσίασε με μια διορθωτική αλλαγή ο κ. Μαντάς, αποδεχόμαστε, επίσης, την εξάλειψη της παραγράφου 5, που έχει μια μικρή προφανώς δημοσιονομική επίπτωση, που είναι σωστό και δεοντολογικά πρέπον να αποτιμηθ</w:t>
      </w:r>
      <w:r w:rsidRPr="00D64491">
        <w:rPr>
          <w:rFonts w:eastAsia="Times New Roman" w:cs="Times New Roman"/>
          <w:szCs w:val="24"/>
        </w:rPr>
        <w:t xml:space="preserve">εί από το ΓΛΚ. </w:t>
      </w:r>
    </w:p>
    <w:p w14:paraId="03E8E7A8"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 xml:space="preserve">Επιτρέψτε μου κι εμένα να κάνω ένα τελευταίο σχόλιο γι’ αυτή τη συζήτηση που προηγήθηκε. Εγώ θεωρώ ότι αυτή η παρέμβαση, που κάνουμε για την αλλαγή του τρόπου πρόσληψης του λοιπού επικουρικού προσωπικού, είναι μια πολύ κομβική παρέμβαση. </w:t>
      </w:r>
    </w:p>
    <w:p w14:paraId="03E8E7A9"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Τ</w:t>
      </w:r>
      <w:r w:rsidRPr="00D64491">
        <w:rPr>
          <w:rFonts w:eastAsia="Times New Roman" w:cs="Times New Roman"/>
          <w:szCs w:val="24"/>
        </w:rPr>
        <w:t xml:space="preserve">ο ερώτημα, αγαπητοί συνάδελφοι, είναι πάρα πολύ απλό. Θέλουμε έναν μηχανισμό διαφανή, βεβαίως, με ηλεκτρονική πλατφόρμα, αγαπητοί μου συνάδελφοι, με </w:t>
      </w:r>
      <w:r w:rsidRPr="00D64491">
        <w:rPr>
          <w:rFonts w:eastAsia="Times New Roman" w:cs="Times New Roman"/>
          <w:szCs w:val="24"/>
        </w:rPr>
        <w:lastRenderedPageBreak/>
        <w:t xml:space="preserve">την έγκριση του ΑΣΕΠ, έναν μηχανισμό έγκαιρης κάλυψης των κενών του δημόσιου συστήματος υγείας, ναι ή όχι; </w:t>
      </w:r>
      <w:r w:rsidRPr="00D64491">
        <w:rPr>
          <w:rFonts w:eastAsia="Times New Roman" w:cs="Times New Roman"/>
          <w:szCs w:val="24"/>
        </w:rPr>
        <w:t xml:space="preserve">Αυτό είναι το ερώτημα. Στους γιατρούς αυτό το έχουμε απαντήσει, τη δυνατότητα να υπάρχουν λίστες ανά ειδικότητα σε κάθε υγειονομική περιφέρεια αυτή η Κυβέρνηση την έφερε. </w:t>
      </w:r>
    </w:p>
    <w:p w14:paraId="03E8E7AA"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Θυμίζω –το ξέρουν πάρα πολύ καλά οι συνάδελφοι- πώς ήταν η διαδικασία παλιά. Προκηρυ</w:t>
      </w:r>
      <w:r w:rsidRPr="00D64491">
        <w:rPr>
          <w:rFonts w:eastAsia="Times New Roman" w:cs="Times New Roman"/>
          <w:szCs w:val="24"/>
        </w:rPr>
        <w:t>σσόταν η θέση για επικουρικό γιατρό και ήθελε έξι με επτά μήνες να ολοκληρωθεί η διαδικασία. Εμείς, λοιπόν, το αλλάξαμε το 2015, με το που αναλάβαμε, γιατί καταλάβαμε ότι αυτός είναι ο μόνος τρόπος για να μην επιτρέψουμε να καταρρεύσει το δημόσιο σύστημα υ</w:t>
      </w:r>
      <w:r w:rsidRPr="00D64491">
        <w:rPr>
          <w:rFonts w:eastAsia="Times New Roman" w:cs="Times New Roman"/>
          <w:szCs w:val="24"/>
        </w:rPr>
        <w:t>γείας και να καλύψουμε με προσλήψεις επικουρικών γιατρών, που μάλιστα αυξήσαμε και τη διάρκειά τους. Κάναμε διετείς σε όλες τις μονάδες των νομαρχιακών νοσοκομείων και τριετείς σε πάρα πολλές ειδικότητες, αυξήσαμε τη διάρκειά τους. Φτιάξαμε λίστα ανά ειδικ</w:t>
      </w:r>
      <w:r w:rsidRPr="00D64491">
        <w:rPr>
          <w:rFonts w:eastAsia="Times New Roman" w:cs="Times New Roman"/>
          <w:szCs w:val="24"/>
        </w:rPr>
        <w:t xml:space="preserve">ότητα και ανά υγειονομική περιφέρεια. Έχουν προσληφθεί δύο χιλιάδες άνθρωποι με αυτόν τον τρόπο και δεν έχει πει κανείς κουβέντα. Αυτό πάμε να κάνουμε και τώρα. </w:t>
      </w:r>
    </w:p>
    <w:p w14:paraId="03E8E7AB"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lastRenderedPageBreak/>
        <w:t>Κατ’ αναλογία, λοιπόν, της ρύθμισης, που έγινε για τους επικουρικούς γιατρούς, αλλάζουμε το σύ</w:t>
      </w:r>
      <w:r w:rsidRPr="00D64491">
        <w:rPr>
          <w:rFonts w:eastAsia="Times New Roman" w:cs="Times New Roman"/>
          <w:szCs w:val="24"/>
        </w:rPr>
        <w:t>στημα και για το λοιπό επικουρικό προσωπικό, που για να καλυφθούν κάποιες ανάγκες, που δημιουργούνται συνεχώς λόγω συνταξιοδοτήσεων, λόγω ασθενειών κ.λπ., έπρεπε να πάρουμε πράξη υπουργικού συμβουλίου, να γίνει η προκήρυξη και να περάσουν έξι με οκτώ μήνες</w:t>
      </w:r>
      <w:r w:rsidRPr="00D64491">
        <w:rPr>
          <w:rFonts w:eastAsia="Times New Roman" w:cs="Times New Roman"/>
          <w:szCs w:val="24"/>
        </w:rPr>
        <w:t xml:space="preserve"> για να καλυφθεί το κενό. Αυτό δεν λέγεται κάλυψη ανάγκης με επικουρικό προσωπικό. </w:t>
      </w:r>
    </w:p>
    <w:p w14:paraId="03E8E7AC"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Επίσης, δίνουμε τη δυνατότητα μέχρι και δύο χρόνια να έχουν θητεία αυτοί οι εργαζόμενοι. Είναι σημαντική παρέμβαση ευστάθειας του συστήματος υγείας. Με αυτόν τον τρόπο θα κ</w:t>
      </w:r>
      <w:r w:rsidRPr="00D64491">
        <w:rPr>
          <w:rFonts w:eastAsia="Times New Roman" w:cs="Times New Roman"/>
          <w:szCs w:val="24"/>
        </w:rPr>
        <w:t>αλύψουμε και την ολοκλήρωση των συμβάσεων, που θα προκύψουν τώρα για τις ΜΕΘ μέσω του ΚΕΕΛΠΝΟ, που πραγματικά πρέπει να τελειώσουν, με την αξιοποίηση αυτού του φορέα για να καλύπτει πάγιες και διαρκείς ανάγκες του συστήματος και να επικεντρωθεί στον πραγμα</w:t>
      </w:r>
      <w:r w:rsidRPr="00D64491">
        <w:rPr>
          <w:rFonts w:eastAsia="Times New Roman" w:cs="Times New Roman"/>
          <w:szCs w:val="24"/>
        </w:rPr>
        <w:t xml:space="preserve">τικό του ρόλο, που θα γίνει και μια θεσμική αναδιοργάνωση, που είναι η προστασία της δημόσιας υγείας. </w:t>
      </w:r>
    </w:p>
    <w:p w14:paraId="03E8E7AD"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lastRenderedPageBreak/>
        <w:t>Γίνεται, λοιπόν, μια πολύ σημαντική παρέμβαση. Αποκεντρώνουμε τη διαδικασία. Βεβαίως, είναι υπό τον έλεγχο του ΑΣΕΠ. Βεβαίως, πρέπει να υπάρχουν δικλίδες</w:t>
      </w:r>
      <w:r w:rsidRPr="00D64491">
        <w:rPr>
          <w:rFonts w:eastAsia="Times New Roman" w:cs="Times New Roman"/>
          <w:szCs w:val="24"/>
        </w:rPr>
        <w:t xml:space="preserve"> ασφαλείας, αλλά να ακούμε τώρα κριτική ότι αυτό αναιρεί το αφήγημα της ηθικοποίησης και ότι αυτό είναι ντροπή, ε, κατά την άποψή μου προσβάλλει τη νοημοσύνη μας. </w:t>
      </w:r>
    </w:p>
    <w:p w14:paraId="03E8E7AE" w14:textId="77777777" w:rsidR="009D706A" w:rsidRDefault="009A1102">
      <w:pPr>
        <w:spacing w:after="0" w:line="600" w:lineRule="auto"/>
        <w:ind w:firstLine="720"/>
        <w:contextualSpacing/>
        <w:jc w:val="both"/>
        <w:rPr>
          <w:rFonts w:eastAsia="Times New Roman" w:cs="Times New Roman"/>
          <w:szCs w:val="24"/>
        </w:rPr>
      </w:pPr>
      <w:r w:rsidRPr="00D64491">
        <w:rPr>
          <w:rFonts w:eastAsia="Times New Roman"/>
          <w:b/>
          <w:bCs/>
        </w:rPr>
        <w:t xml:space="preserve">ΠΡΟΕΔΡΕΥΟΥΣΑ (Αναστασία Χριστοδουλοπούλου): </w:t>
      </w:r>
      <w:r w:rsidRPr="00D64491">
        <w:rPr>
          <w:rFonts w:eastAsia="Times New Roman"/>
          <w:bCs/>
          <w:shd w:val="clear" w:color="auto" w:fill="FFFFFF"/>
        </w:rPr>
        <w:t>Ευχαριστώ πολύ.</w:t>
      </w:r>
    </w:p>
    <w:p w14:paraId="03E8E7AF" w14:textId="77777777" w:rsidR="009D706A" w:rsidRDefault="009A1102">
      <w:pPr>
        <w:spacing w:after="0" w:line="600" w:lineRule="auto"/>
        <w:ind w:firstLine="720"/>
        <w:contextualSpacing/>
        <w:jc w:val="both"/>
        <w:rPr>
          <w:rFonts w:eastAsia="Times New Roman" w:cs="Times New Roman"/>
          <w:szCs w:val="24"/>
        </w:rPr>
      </w:pPr>
      <w:r w:rsidRPr="00D64491">
        <w:rPr>
          <w:rFonts w:eastAsia="Times New Roman" w:cs="Times New Roman"/>
          <w:szCs w:val="24"/>
        </w:rPr>
        <w:t>Κυρίες και κύριοι συνάδελφοι, κη</w:t>
      </w:r>
      <w:r w:rsidRPr="00D64491">
        <w:rPr>
          <w:rFonts w:eastAsia="Times New Roman" w:cs="Times New Roman"/>
          <w:szCs w:val="24"/>
        </w:rPr>
        <w:t>ρύσσεται περαιωμένη η συζήτηση επί της αρχής, των άρθρων και του συνόλου του σχεδίου νόμου του Υπουργείου Υγείας: «Κύρωση της Συμφωνίας μεταξύ της Κυβέρνησης της Ελληνικής Δημοκρατίας και της Παγκόσμιας Οργάνωσης Υγείας, ενεργώντας μέσω του Περιφερειακού Γ</w:t>
      </w:r>
      <w:r w:rsidRPr="00D64491">
        <w:rPr>
          <w:rFonts w:eastAsia="Times New Roman" w:cs="Times New Roman"/>
          <w:szCs w:val="24"/>
        </w:rPr>
        <w:t>ραφείου της για την Ευρώπη, για την τροποποίηση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Υποστήριξ</w:t>
      </w:r>
      <w:r w:rsidRPr="00D64491">
        <w:rPr>
          <w:rFonts w:eastAsia="Times New Roman" w:cs="Times New Roman"/>
          <w:szCs w:val="24"/>
        </w:rPr>
        <w:t xml:space="preserve">ης για την Πρόληψη και τον Έλεγχο των μη Μεταδιδόμενων Ασθενειών στην Αθήνα, Ελλάδα </w:t>
      </w:r>
      <w:r w:rsidRPr="00D64491">
        <w:rPr>
          <w:rFonts w:eastAsia="Times New Roman"/>
          <w:bCs/>
        </w:rPr>
        <w:t>και</w:t>
      </w:r>
      <w:r w:rsidRPr="00D64491">
        <w:rPr>
          <w:rFonts w:eastAsia="Times New Roman" w:cs="Times New Roman"/>
          <w:szCs w:val="24"/>
        </w:rPr>
        <w:t xml:space="preserve"> άλλες </w:t>
      </w:r>
      <w:r w:rsidRPr="00D64491">
        <w:rPr>
          <w:rFonts w:eastAsia="Times New Roman" w:cs="Times New Roman"/>
        </w:rPr>
        <w:t>διατάξεις</w:t>
      </w:r>
      <w:r w:rsidRPr="00D64491">
        <w:rPr>
          <w:rFonts w:eastAsia="Times New Roman" w:cs="Times New Roman"/>
          <w:szCs w:val="24"/>
        </w:rPr>
        <w:t>».</w:t>
      </w:r>
    </w:p>
    <w:p w14:paraId="03E8E7B0"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lastRenderedPageBreak/>
        <w:t>Προχωρούμε στην ψήφιση επί της αρχής, των άρθρων, των τροπολογιών και του συνόλου και η ψήφισή τους θα γίνει χωριστά.</w:t>
      </w:r>
    </w:p>
    <w:p w14:paraId="03E8E7B1" w14:textId="77777777" w:rsidR="009D706A" w:rsidRDefault="009A1102">
      <w:pPr>
        <w:spacing w:after="0" w:line="600" w:lineRule="auto"/>
        <w:ind w:firstLine="720"/>
        <w:jc w:val="both"/>
        <w:rPr>
          <w:rFonts w:eastAsia="Times New Roman" w:cs="Times New Roman"/>
          <w:szCs w:val="24"/>
        </w:rPr>
      </w:pPr>
      <w:r w:rsidRPr="00D64491">
        <w:rPr>
          <w:rFonts w:eastAsia="Times New Roman" w:cs="Times New Roman"/>
          <w:szCs w:val="24"/>
        </w:rPr>
        <w:t>Παρακαλώ να ανοίξει το σύστημα τ</w:t>
      </w:r>
      <w:r w:rsidRPr="00D64491">
        <w:rPr>
          <w:rFonts w:eastAsia="Times New Roman" w:cs="Times New Roman"/>
          <w:szCs w:val="24"/>
        </w:rPr>
        <w:t>ης ηλεκτρονικής ψηφοφορίας.</w:t>
      </w:r>
    </w:p>
    <w:p w14:paraId="03E8E7B2" w14:textId="77777777" w:rsidR="009D706A" w:rsidRDefault="009A1102">
      <w:pPr>
        <w:spacing w:after="0" w:line="600" w:lineRule="auto"/>
        <w:ind w:firstLine="720"/>
        <w:jc w:val="center"/>
        <w:rPr>
          <w:rFonts w:eastAsia="Times New Roman" w:cs="Times New Roman"/>
          <w:szCs w:val="24"/>
        </w:rPr>
      </w:pPr>
      <w:r w:rsidRPr="00D64491">
        <w:rPr>
          <w:rFonts w:eastAsia="Times New Roman" w:cs="Times New Roman"/>
          <w:szCs w:val="24"/>
        </w:rPr>
        <w:t>(ΨΗΦΟΦΟΡΙΑ)</w:t>
      </w:r>
    </w:p>
    <w:p w14:paraId="03E8E7B3" w14:textId="77777777" w:rsidR="009D706A" w:rsidRDefault="009A1102">
      <w:pPr>
        <w:spacing w:after="0" w:line="600" w:lineRule="auto"/>
        <w:ind w:firstLine="720"/>
        <w:jc w:val="both"/>
        <w:rPr>
          <w:rFonts w:eastAsia="SimSun"/>
          <w:szCs w:val="24"/>
          <w:lang w:eastAsia="zh-CN"/>
        </w:rPr>
      </w:pPr>
      <w:r w:rsidRPr="00D64491">
        <w:rPr>
          <w:rFonts w:eastAsia="Times New Roman" w:cs="Times New Roman"/>
          <w:b/>
          <w:szCs w:val="24"/>
        </w:rPr>
        <w:t>ΠΡΟΕΔΡΕΥΟΥΣΑ (Αναστασία Χριστοδουλοπούλου):</w:t>
      </w:r>
      <w:r w:rsidRPr="00D64491">
        <w:rPr>
          <w:rFonts w:eastAsia="Times New Roman" w:cs="Times New Roman"/>
          <w:szCs w:val="24"/>
        </w:rPr>
        <w:t xml:space="preserve"> </w:t>
      </w:r>
      <w:r w:rsidRPr="00D64491">
        <w:rPr>
          <w:rFonts w:eastAsia="SimSun"/>
          <w:szCs w:val="24"/>
          <w:lang w:eastAsia="zh-CN"/>
        </w:rPr>
        <w:t>Παρακαλώ να κλείσει το σύστημα της ηλεκτρονικής ψηφοφορίας.</w:t>
      </w:r>
    </w:p>
    <w:p w14:paraId="03E8E7B4" w14:textId="77777777" w:rsidR="009D706A" w:rsidRDefault="009A1102">
      <w:pPr>
        <w:tabs>
          <w:tab w:val="left" w:pos="2940"/>
        </w:tabs>
        <w:spacing w:after="0" w:line="600" w:lineRule="auto"/>
        <w:ind w:firstLine="709"/>
        <w:jc w:val="center"/>
        <w:rPr>
          <w:rFonts w:eastAsia="Times New Roman"/>
          <w:szCs w:val="24"/>
        </w:rPr>
      </w:pPr>
      <w:r w:rsidRPr="00D64491">
        <w:rPr>
          <w:rFonts w:eastAsia="Times New Roman"/>
          <w:szCs w:val="24"/>
        </w:rPr>
        <w:t>(ΗΛΕΚΤΡΟΝΙΚΗ ΚΑΤΑΜΕΤΡΗΣΗ)</w:t>
      </w:r>
    </w:p>
    <w:p w14:paraId="03E8E7B5" w14:textId="77777777" w:rsidR="009D706A" w:rsidRDefault="009A1102">
      <w:pPr>
        <w:spacing w:after="0" w:line="600" w:lineRule="auto"/>
        <w:ind w:firstLine="709"/>
        <w:jc w:val="center"/>
        <w:rPr>
          <w:rFonts w:eastAsia="Times New Roman" w:cs="Times New Roman"/>
          <w:szCs w:val="24"/>
        </w:rPr>
      </w:pPr>
      <w:r w:rsidRPr="00D64491">
        <w:rPr>
          <w:rFonts w:eastAsia="Times New Roman" w:cs="Times New Roman"/>
          <w:szCs w:val="24"/>
        </w:rPr>
        <w:t>(ΜΕΤΑ ΤΗΝ ΗΛΕΚΤΡΟΝΙΚΗ ΚΑΤΑΜΕΤΡΗΣΗ)</w:t>
      </w:r>
    </w:p>
    <w:p w14:paraId="03E8E7B6" w14:textId="77777777" w:rsidR="009D706A" w:rsidRDefault="009A1102">
      <w:pPr>
        <w:spacing w:after="0" w:line="600" w:lineRule="auto"/>
        <w:ind w:firstLine="709"/>
        <w:contextualSpacing/>
        <w:jc w:val="both"/>
        <w:rPr>
          <w:rFonts w:eastAsia="Times New Roman" w:cs="Times New Roman"/>
          <w:color w:val="00B0F0"/>
          <w:szCs w:val="24"/>
        </w:rPr>
      </w:pPr>
      <w:r w:rsidRPr="00D64491">
        <w:rPr>
          <w:rFonts w:eastAsia="Times New Roman" w:cs="Times New Roman"/>
          <w:b/>
          <w:szCs w:val="24"/>
        </w:rPr>
        <w:t>ΠΡΟΕΔΡΕΥΟΥΣΑ (Αναστασία Χριστοδουλοπούλου):</w:t>
      </w:r>
      <w:r w:rsidRPr="00D64491">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8218" w:type="dxa"/>
        <w:tblCellMar>
          <w:left w:w="10" w:type="dxa"/>
          <w:right w:w="10" w:type="dxa"/>
        </w:tblCellMar>
        <w:tblLook w:val="04A0" w:firstRow="1" w:lastRow="0" w:firstColumn="1" w:lastColumn="0" w:noHBand="0" w:noVBand="1"/>
      </w:tblPr>
      <w:tblGrid>
        <w:gridCol w:w="1036"/>
        <w:gridCol w:w="1197"/>
        <w:gridCol w:w="1197"/>
        <w:gridCol w:w="1197"/>
        <w:gridCol w:w="1197"/>
        <w:gridCol w:w="1197"/>
        <w:gridCol w:w="1197"/>
      </w:tblGrid>
      <w:tr w:rsidR="009D706A" w14:paraId="03E8E7BA" w14:textId="77777777">
        <w:trPr>
          <w:trHeight w:val="300"/>
        </w:trPr>
        <w:tc>
          <w:tcPr>
            <w:tcW w:w="1036" w:type="dxa"/>
            <w:tcBorders>
              <w:top w:val="nil"/>
              <w:left w:val="nil"/>
              <w:bottom w:val="nil"/>
              <w:right w:val="nil"/>
            </w:tcBorders>
            <w:shd w:val="clear" w:color="auto" w:fill="auto"/>
            <w:noWrap/>
            <w:vAlign w:val="bottom"/>
            <w:hideMark/>
          </w:tcPr>
          <w:p w14:paraId="03E8E7B7" w14:textId="77777777" w:rsidR="0030612F" w:rsidRPr="009E162B" w:rsidRDefault="009A1102">
            <w:pPr>
              <w:spacing w:after="0"/>
              <w:rPr>
                <w:rFonts w:ascii="Times New Roman" w:eastAsia="Times New Roman" w:hAnsi="Times New Roman" w:cs="Times New Roman"/>
                <w:sz w:val="20"/>
              </w:rPr>
            </w:pPr>
          </w:p>
        </w:tc>
        <w:tc>
          <w:tcPr>
            <w:tcW w:w="5985" w:type="dxa"/>
            <w:gridSpan w:val="5"/>
            <w:tcBorders>
              <w:top w:val="nil"/>
              <w:left w:val="nil"/>
              <w:bottom w:val="nil"/>
              <w:right w:val="nil"/>
            </w:tcBorders>
            <w:shd w:val="clear" w:color="auto" w:fill="auto"/>
            <w:noWrap/>
            <w:vAlign w:val="bottom"/>
            <w:hideMark/>
          </w:tcPr>
          <w:p w14:paraId="03E8E7B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Επί της αρχής   ΔΕΚΤΟ ΚΑΤΑ ΠΛΕΙΟΨΗΦΙΑ</w:t>
            </w:r>
          </w:p>
        </w:tc>
        <w:tc>
          <w:tcPr>
            <w:tcW w:w="1197" w:type="dxa"/>
            <w:tcBorders>
              <w:top w:val="nil"/>
              <w:left w:val="nil"/>
              <w:bottom w:val="nil"/>
              <w:right w:val="nil"/>
            </w:tcBorders>
            <w:shd w:val="clear" w:color="auto" w:fill="auto"/>
            <w:noWrap/>
            <w:vAlign w:val="bottom"/>
            <w:hideMark/>
          </w:tcPr>
          <w:p w14:paraId="03E8E7B9" w14:textId="77777777" w:rsidR="0030612F" w:rsidRPr="009E162B" w:rsidRDefault="009A1102">
            <w:pPr>
              <w:spacing w:after="0"/>
              <w:rPr>
                <w:rFonts w:ascii="Calibri" w:eastAsia="Times New Roman" w:hAnsi="Calibri" w:cs="Calibri"/>
                <w:color w:val="000000"/>
                <w:sz w:val="22"/>
                <w:szCs w:val="22"/>
              </w:rPr>
            </w:pPr>
          </w:p>
        </w:tc>
      </w:tr>
      <w:tr w:rsidR="009D706A" w14:paraId="03E8E7C2" w14:textId="77777777">
        <w:trPr>
          <w:trHeight w:val="300"/>
        </w:trPr>
        <w:tc>
          <w:tcPr>
            <w:tcW w:w="1036" w:type="dxa"/>
            <w:tcBorders>
              <w:top w:val="nil"/>
              <w:left w:val="nil"/>
              <w:bottom w:val="nil"/>
              <w:right w:val="nil"/>
            </w:tcBorders>
            <w:shd w:val="clear" w:color="auto" w:fill="auto"/>
            <w:noWrap/>
            <w:vAlign w:val="bottom"/>
            <w:hideMark/>
          </w:tcPr>
          <w:p w14:paraId="03E8E7B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7B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B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B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7B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C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C1" w14:textId="77777777" w:rsidR="0030612F" w:rsidRPr="009E162B" w:rsidRDefault="009A1102">
            <w:pPr>
              <w:spacing w:after="0"/>
              <w:rPr>
                <w:rFonts w:ascii="Times New Roman" w:eastAsia="Times New Roman" w:hAnsi="Times New Roman" w:cs="Times New Roman"/>
                <w:sz w:val="20"/>
              </w:rPr>
            </w:pPr>
          </w:p>
        </w:tc>
      </w:tr>
      <w:tr w:rsidR="009D706A" w14:paraId="03E8E7CA" w14:textId="77777777">
        <w:trPr>
          <w:trHeight w:val="300"/>
        </w:trPr>
        <w:tc>
          <w:tcPr>
            <w:tcW w:w="1036" w:type="dxa"/>
            <w:tcBorders>
              <w:top w:val="nil"/>
              <w:left w:val="nil"/>
              <w:bottom w:val="nil"/>
              <w:right w:val="nil"/>
            </w:tcBorders>
            <w:shd w:val="clear" w:color="auto" w:fill="auto"/>
            <w:noWrap/>
            <w:vAlign w:val="bottom"/>
            <w:hideMark/>
          </w:tcPr>
          <w:p w14:paraId="03E8E7C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7C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C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C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7C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C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C9" w14:textId="77777777" w:rsidR="0030612F" w:rsidRPr="009E162B" w:rsidRDefault="009A1102">
            <w:pPr>
              <w:spacing w:after="0"/>
              <w:rPr>
                <w:rFonts w:ascii="Times New Roman" w:eastAsia="Times New Roman" w:hAnsi="Times New Roman" w:cs="Times New Roman"/>
                <w:sz w:val="20"/>
              </w:rPr>
            </w:pPr>
          </w:p>
        </w:tc>
      </w:tr>
      <w:tr w:rsidR="009D706A" w14:paraId="03E8E7D2" w14:textId="77777777">
        <w:trPr>
          <w:trHeight w:val="300"/>
        </w:trPr>
        <w:tc>
          <w:tcPr>
            <w:tcW w:w="1036" w:type="dxa"/>
            <w:tcBorders>
              <w:top w:val="nil"/>
              <w:left w:val="nil"/>
              <w:bottom w:val="nil"/>
              <w:right w:val="nil"/>
            </w:tcBorders>
            <w:shd w:val="clear" w:color="auto" w:fill="auto"/>
            <w:noWrap/>
            <w:vAlign w:val="bottom"/>
            <w:hideMark/>
          </w:tcPr>
          <w:p w14:paraId="03E8E7C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7C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C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C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7C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D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D1" w14:textId="77777777" w:rsidR="0030612F" w:rsidRPr="009E162B" w:rsidRDefault="009A1102">
            <w:pPr>
              <w:spacing w:after="0"/>
              <w:rPr>
                <w:rFonts w:ascii="Times New Roman" w:eastAsia="Times New Roman" w:hAnsi="Times New Roman" w:cs="Times New Roman"/>
                <w:sz w:val="20"/>
              </w:rPr>
            </w:pPr>
          </w:p>
        </w:tc>
      </w:tr>
      <w:tr w:rsidR="009D706A" w14:paraId="03E8E7DA" w14:textId="77777777">
        <w:trPr>
          <w:trHeight w:val="300"/>
        </w:trPr>
        <w:tc>
          <w:tcPr>
            <w:tcW w:w="1036" w:type="dxa"/>
            <w:tcBorders>
              <w:top w:val="nil"/>
              <w:left w:val="nil"/>
              <w:bottom w:val="nil"/>
              <w:right w:val="nil"/>
            </w:tcBorders>
            <w:shd w:val="clear" w:color="auto" w:fill="auto"/>
            <w:noWrap/>
            <w:vAlign w:val="bottom"/>
            <w:hideMark/>
          </w:tcPr>
          <w:p w14:paraId="03E8E7D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7D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D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D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7D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D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D9" w14:textId="77777777" w:rsidR="0030612F" w:rsidRPr="009E162B" w:rsidRDefault="009A1102">
            <w:pPr>
              <w:spacing w:after="0"/>
              <w:rPr>
                <w:rFonts w:ascii="Times New Roman" w:eastAsia="Times New Roman" w:hAnsi="Times New Roman" w:cs="Times New Roman"/>
                <w:sz w:val="20"/>
              </w:rPr>
            </w:pPr>
          </w:p>
        </w:tc>
      </w:tr>
      <w:tr w:rsidR="009D706A" w14:paraId="03E8E7E2" w14:textId="77777777">
        <w:trPr>
          <w:trHeight w:val="300"/>
        </w:trPr>
        <w:tc>
          <w:tcPr>
            <w:tcW w:w="1036" w:type="dxa"/>
            <w:tcBorders>
              <w:top w:val="nil"/>
              <w:left w:val="nil"/>
              <w:bottom w:val="nil"/>
              <w:right w:val="nil"/>
            </w:tcBorders>
            <w:shd w:val="clear" w:color="auto" w:fill="auto"/>
            <w:noWrap/>
            <w:vAlign w:val="bottom"/>
            <w:hideMark/>
          </w:tcPr>
          <w:p w14:paraId="03E8E7D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7D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D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D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7D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E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E1" w14:textId="77777777" w:rsidR="0030612F" w:rsidRPr="009E162B" w:rsidRDefault="009A1102">
            <w:pPr>
              <w:spacing w:after="0"/>
              <w:rPr>
                <w:rFonts w:ascii="Times New Roman" w:eastAsia="Times New Roman" w:hAnsi="Times New Roman" w:cs="Times New Roman"/>
                <w:sz w:val="20"/>
              </w:rPr>
            </w:pPr>
          </w:p>
        </w:tc>
      </w:tr>
      <w:tr w:rsidR="009D706A" w14:paraId="03E8E7EA" w14:textId="77777777">
        <w:trPr>
          <w:trHeight w:val="300"/>
        </w:trPr>
        <w:tc>
          <w:tcPr>
            <w:tcW w:w="1036" w:type="dxa"/>
            <w:tcBorders>
              <w:top w:val="nil"/>
              <w:left w:val="nil"/>
              <w:bottom w:val="nil"/>
              <w:right w:val="nil"/>
            </w:tcBorders>
            <w:shd w:val="clear" w:color="auto" w:fill="auto"/>
            <w:noWrap/>
            <w:vAlign w:val="bottom"/>
            <w:hideMark/>
          </w:tcPr>
          <w:p w14:paraId="03E8E7E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7E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E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E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7E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E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E9" w14:textId="77777777" w:rsidR="0030612F" w:rsidRPr="009E162B" w:rsidRDefault="009A1102">
            <w:pPr>
              <w:spacing w:after="0"/>
              <w:rPr>
                <w:rFonts w:ascii="Times New Roman" w:eastAsia="Times New Roman" w:hAnsi="Times New Roman" w:cs="Times New Roman"/>
                <w:sz w:val="20"/>
              </w:rPr>
            </w:pPr>
          </w:p>
        </w:tc>
      </w:tr>
      <w:tr w:rsidR="009D706A" w14:paraId="03E8E7F2" w14:textId="77777777">
        <w:trPr>
          <w:trHeight w:val="300"/>
        </w:trPr>
        <w:tc>
          <w:tcPr>
            <w:tcW w:w="1036" w:type="dxa"/>
            <w:tcBorders>
              <w:top w:val="nil"/>
              <w:left w:val="nil"/>
              <w:bottom w:val="nil"/>
              <w:right w:val="nil"/>
            </w:tcBorders>
            <w:shd w:val="clear" w:color="auto" w:fill="auto"/>
            <w:noWrap/>
            <w:vAlign w:val="bottom"/>
            <w:hideMark/>
          </w:tcPr>
          <w:p w14:paraId="03E8E7E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7E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E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E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7E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F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1" w14:textId="77777777" w:rsidR="0030612F" w:rsidRPr="009E162B" w:rsidRDefault="009A1102">
            <w:pPr>
              <w:spacing w:after="0"/>
              <w:rPr>
                <w:rFonts w:ascii="Times New Roman" w:eastAsia="Times New Roman" w:hAnsi="Times New Roman" w:cs="Times New Roman"/>
                <w:sz w:val="20"/>
              </w:rPr>
            </w:pPr>
          </w:p>
        </w:tc>
      </w:tr>
      <w:tr w:rsidR="009D706A" w14:paraId="03E8E7F9" w14:textId="77777777">
        <w:trPr>
          <w:trHeight w:val="300"/>
        </w:trPr>
        <w:tc>
          <w:tcPr>
            <w:tcW w:w="2233" w:type="dxa"/>
            <w:gridSpan w:val="2"/>
            <w:tcBorders>
              <w:top w:val="nil"/>
              <w:left w:val="nil"/>
              <w:bottom w:val="nil"/>
              <w:right w:val="nil"/>
            </w:tcBorders>
            <w:shd w:val="clear" w:color="auto" w:fill="auto"/>
            <w:noWrap/>
            <w:vAlign w:val="bottom"/>
            <w:hideMark/>
          </w:tcPr>
          <w:p w14:paraId="03E8E7F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lastRenderedPageBreak/>
              <w:t>ΕΝ. ΚΕΝΤΡΩΩΝ:</w:t>
            </w:r>
          </w:p>
        </w:tc>
        <w:tc>
          <w:tcPr>
            <w:tcW w:w="1197" w:type="dxa"/>
            <w:tcBorders>
              <w:top w:val="nil"/>
              <w:left w:val="nil"/>
              <w:bottom w:val="nil"/>
              <w:right w:val="nil"/>
            </w:tcBorders>
            <w:shd w:val="clear" w:color="auto" w:fill="auto"/>
            <w:noWrap/>
            <w:vAlign w:val="bottom"/>
            <w:hideMark/>
          </w:tcPr>
          <w:p w14:paraId="03E8E7F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F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7F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7F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8" w14:textId="77777777" w:rsidR="0030612F" w:rsidRPr="009E162B" w:rsidRDefault="009A1102">
            <w:pPr>
              <w:spacing w:after="0"/>
              <w:rPr>
                <w:rFonts w:ascii="Times New Roman" w:eastAsia="Times New Roman" w:hAnsi="Times New Roman" w:cs="Times New Roman"/>
                <w:sz w:val="20"/>
              </w:rPr>
            </w:pPr>
          </w:p>
        </w:tc>
      </w:tr>
      <w:tr w:rsidR="009D706A" w14:paraId="03E8E801" w14:textId="77777777">
        <w:trPr>
          <w:trHeight w:val="300"/>
        </w:trPr>
        <w:tc>
          <w:tcPr>
            <w:tcW w:w="1036" w:type="dxa"/>
            <w:tcBorders>
              <w:top w:val="nil"/>
              <w:left w:val="nil"/>
              <w:bottom w:val="nil"/>
              <w:right w:val="nil"/>
            </w:tcBorders>
            <w:shd w:val="clear" w:color="auto" w:fill="auto"/>
            <w:noWrap/>
            <w:vAlign w:val="bottom"/>
            <w:hideMark/>
          </w:tcPr>
          <w:p w14:paraId="03E8E7F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7F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00" w14:textId="77777777" w:rsidR="0030612F" w:rsidRPr="009E162B" w:rsidRDefault="009A1102">
            <w:pPr>
              <w:spacing w:after="0"/>
              <w:rPr>
                <w:rFonts w:ascii="Times New Roman" w:eastAsia="Times New Roman" w:hAnsi="Times New Roman" w:cs="Times New Roman"/>
                <w:sz w:val="20"/>
              </w:rPr>
            </w:pPr>
          </w:p>
        </w:tc>
      </w:tr>
      <w:tr w:rsidR="009D706A" w14:paraId="03E8E805" w14:textId="77777777">
        <w:trPr>
          <w:trHeight w:val="300"/>
        </w:trPr>
        <w:tc>
          <w:tcPr>
            <w:tcW w:w="1036" w:type="dxa"/>
            <w:tcBorders>
              <w:top w:val="nil"/>
              <w:left w:val="nil"/>
              <w:bottom w:val="nil"/>
              <w:right w:val="nil"/>
            </w:tcBorders>
            <w:shd w:val="clear" w:color="auto" w:fill="auto"/>
            <w:noWrap/>
            <w:vAlign w:val="bottom"/>
            <w:hideMark/>
          </w:tcPr>
          <w:p w14:paraId="03E8E802" w14:textId="77777777" w:rsidR="0030612F" w:rsidRPr="009E162B" w:rsidRDefault="009A1102">
            <w:pPr>
              <w:spacing w:after="0"/>
              <w:rPr>
                <w:rFonts w:ascii="Times New Roman" w:eastAsia="Times New Roman" w:hAnsi="Times New Roman" w:cs="Times New Roman"/>
                <w:sz w:val="20"/>
              </w:rPr>
            </w:pPr>
          </w:p>
        </w:tc>
        <w:tc>
          <w:tcPr>
            <w:tcW w:w="5985" w:type="dxa"/>
            <w:gridSpan w:val="5"/>
            <w:tcBorders>
              <w:top w:val="nil"/>
              <w:left w:val="nil"/>
              <w:bottom w:val="nil"/>
              <w:right w:val="nil"/>
            </w:tcBorders>
            <w:shd w:val="clear" w:color="auto" w:fill="auto"/>
            <w:noWrap/>
            <w:vAlign w:val="bottom"/>
            <w:hideMark/>
          </w:tcPr>
          <w:p w14:paraId="03E8E80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Άρθρο πρώτο   ΔΕΚΤΟ ΚΑΤΑ ΠΛΕΙΟΨΗΦΙΑ</w:t>
            </w:r>
          </w:p>
        </w:tc>
        <w:tc>
          <w:tcPr>
            <w:tcW w:w="1197" w:type="dxa"/>
            <w:tcBorders>
              <w:top w:val="nil"/>
              <w:left w:val="nil"/>
              <w:bottom w:val="nil"/>
              <w:right w:val="nil"/>
            </w:tcBorders>
            <w:shd w:val="clear" w:color="auto" w:fill="auto"/>
            <w:noWrap/>
            <w:vAlign w:val="bottom"/>
            <w:hideMark/>
          </w:tcPr>
          <w:p w14:paraId="03E8E804" w14:textId="77777777" w:rsidR="0030612F" w:rsidRPr="009E162B" w:rsidRDefault="009A1102">
            <w:pPr>
              <w:spacing w:after="0"/>
              <w:rPr>
                <w:rFonts w:ascii="Calibri" w:eastAsia="Times New Roman" w:hAnsi="Calibri" w:cs="Calibri"/>
                <w:color w:val="000000"/>
                <w:sz w:val="22"/>
                <w:szCs w:val="22"/>
              </w:rPr>
            </w:pPr>
          </w:p>
        </w:tc>
      </w:tr>
      <w:tr w:rsidR="009D706A" w14:paraId="03E8E80D" w14:textId="77777777">
        <w:trPr>
          <w:trHeight w:val="300"/>
        </w:trPr>
        <w:tc>
          <w:tcPr>
            <w:tcW w:w="1036" w:type="dxa"/>
            <w:tcBorders>
              <w:top w:val="nil"/>
              <w:left w:val="nil"/>
              <w:bottom w:val="nil"/>
              <w:right w:val="nil"/>
            </w:tcBorders>
            <w:shd w:val="clear" w:color="auto" w:fill="auto"/>
            <w:noWrap/>
            <w:vAlign w:val="bottom"/>
            <w:hideMark/>
          </w:tcPr>
          <w:p w14:paraId="03E8E80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80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0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0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0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0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0C" w14:textId="77777777" w:rsidR="0030612F" w:rsidRPr="009E162B" w:rsidRDefault="009A1102">
            <w:pPr>
              <w:spacing w:after="0"/>
              <w:rPr>
                <w:rFonts w:ascii="Times New Roman" w:eastAsia="Times New Roman" w:hAnsi="Times New Roman" w:cs="Times New Roman"/>
                <w:sz w:val="20"/>
              </w:rPr>
            </w:pPr>
          </w:p>
        </w:tc>
      </w:tr>
      <w:tr w:rsidR="009D706A" w14:paraId="03E8E815" w14:textId="77777777">
        <w:trPr>
          <w:trHeight w:val="300"/>
        </w:trPr>
        <w:tc>
          <w:tcPr>
            <w:tcW w:w="1036" w:type="dxa"/>
            <w:tcBorders>
              <w:top w:val="nil"/>
              <w:left w:val="nil"/>
              <w:bottom w:val="nil"/>
              <w:right w:val="nil"/>
            </w:tcBorders>
            <w:shd w:val="clear" w:color="auto" w:fill="auto"/>
            <w:noWrap/>
            <w:vAlign w:val="bottom"/>
            <w:hideMark/>
          </w:tcPr>
          <w:p w14:paraId="03E8E80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80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1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1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1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1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14" w14:textId="77777777" w:rsidR="0030612F" w:rsidRPr="009E162B" w:rsidRDefault="009A1102">
            <w:pPr>
              <w:spacing w:after="0"/>
              <w:rPr>
                <w:rFonts w:ascii="Times New Roman" w:eastAsia="Times New Roman" w:hAnsi="Times New Roman" w:cs="Times New Roman"/>
                <w:sz w:val="20"/>
              </w:rPr>
            </w:pPr>
          </w:p>
        </w:tc>
      </w:tr>
      <w:tr w:rsidR="009D706A" w14:paraId="03E8E81D" w14:textId="77777777">
        <w:trPr>
          <w:trHeight w:val="300"/>
        </w:trPr>
        <w:tc>
          <w:tcPr>
            <w:tcW w:w="1036" w:type="dxa"/>
            <w:tcBorders>
              <w:top w:val="nil"/>
              <w:left w:val="nil"/>
              <w:bottom w:val="nil"/>
              <w:right w:val="nil"/>
            </w:tcBorders>
            <w:shd w:val="clear" w:color="auto" w:fill="auto"/>
            <w:noWrap/>
            <w:vAlign w:val="bottom"/>
            <w:hideMark/>
          </w:tcPr>
          <w:p w14:paraId="03E8E81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81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1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1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1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1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1C" w14:textId="77777777" w:rsidR="0030612F" w:rsidRPr="009E162B" w:rsidRDefault="009A1102">
            <w:pPr>
              <w:spacing w:after="0"/>
              <w:rPr>
                <w:rFonts w:ascii="Times New Roman" w:eastAsia="Times New Roman" w:hAnsi="Times New Roman" w:cs="Times New Roman"/>
                <w:sz w:val="20"/>
              </w:rPr>
            </w:pPr>
          </w:p>
        </w:tc>
      </w:tr>
      <w:tr w:rsidR="009D706A" w14:paraId="03E8E825" w14:textId="77777777">
        <w:trPr>
          <w:trHeight w:val="300"/>
        </w:trPr>
        <w:tc>
          <w:tcPr>
            <w:tcW w:w="1036" w:type="dxa"/>
            <w:tcBorders>
              <w:top w:val="nil"/>
              <w:left w:val="nil"/>
              <w:bottom w:val="nil"/>
              <w:right w:val="nil"/>
            </w:tcBorders>
            <w:shd w:val="clear" w:color="auto" w:fill="auto"/>
            <w:noWrap/>
            <w:vAlign w:val="bottom"/>
            <w:hideMark/>
          </w:tcPr>
          <w:p w14:paraId="03E8E81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81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2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2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2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2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24" w14:textId="77777777" w:rsidR="0030612F" w:rsidRPr="009E162B" w:rsidRDefault="009A1102">
            <w:pPr>
              <w:spacing w:after="0"/>
              <w:rPr>
                <w:rFonts w:ascii="Times New Roman" w:eastAsia="Times New Roman" w:hAnsi="Times New Roman" w:cs="Times New Roman"/>
                <w:sz w:val="20"/>
              </w:rPr>
            </w:pPr>
          </w:p>
        </w:tc>
      </w:tr>
      <w:tr w:rsidR="009D706A" w14:paraId="03E8E82D" w14:textId="77777777">
        <w:trPr>
          <w:trHeight w:val="300"/>
        </w:trPr>
        <w:tc>
          <w:tcPr>
            <w:tcW w:w="1036" w:type="dxa"/>
            <w:tcBorders>
              <w:top w:val="nil"/>
              <w:left w:val="nil"/>
              <w:bottom w:val="nil"/>
              <w:right w:val="nil"/>
            </w:tcBorders>
            <w:shd w:val="clear" w:color="auto" w:fill="auto"/>
            <w:noWrap/>
            <w:vAlign w:val="bottom"/>
            <w:hideMark/>
          </w:tcPr>
          <w:p w14:paraId="03E8E82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82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2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2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2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2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2C" w14:textId="77777777" w:rsidR="0030612F" w:rsidRPr="009E162B" w:rsidRDefault="009A1102">
            <w:pPr>
              <w:spacing w:after="0"/>
              <w:rPr>
                <w:rFonts w:ascii="Times New Roman" w:eastAsia="Times New Roman" w:hAnsi="Times New Roman" w:cs="Times New Roman"/>
                <w:sz w:val="20"/>
              </w:rPr>
            </w:pPr>
          </w:p>
        </w:tc>
      </w:tr>
      <w:tr w:rsidR="009D706A" w14:paraId="03E8E835" w14:textId="77777777">
        <w:trPr>
          <w:trHeight w:val="300"/>
        </w:trPr>
        <w:tc>
          <w:tcPr>
            <w:tcW w:w="1036" w:type="dxa"/>
            <w:tcBorders>
              <w:top w:val="nil"/>
              <w:left w:val="nil"/>
              <w:bottom w:val="nil"/>
              <w:right w:val="nil"/>
            </w:tcBorders>
            <w:shd w:val="clear" w:color="auto" w:fill="auto"/>
            <w:noWrap/>
            <w:vAlign w:val="bottom"/>
            <w:hideMark/>
          </w:tcPr>
          <w:p w14:paraId="03E8E82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82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3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3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3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3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34" w14:textId="77777777" w:rsidR="0030612F" w:rsidRPr="009E162B" w:rsidRDefault="009A1102">
            <w:pPr>
              <w:spacing w:after="0"/>
              <w:rPr>
                <w:rFonts w:ascii="Times New Roman" w:eastAsia="Times New Roman" w:hAnsi="Times New Roman" w:cs="Times New Roman"/>
                <w:sz w:val="20"/>
              </w:rPr>
            </w:pPr>
          </w:p>
        </w:tc>
      </w:tr>
      <w:tr w:rsidR="009D706A" w14:paraId="03E8E83D" w14:textId="77777777">
        <w:trPr>
          <w:trHeight w:val="300"/>
        </w:trPr>
        <w:tc>
          <w:tcPr>
            <w:tcW w:w="1036" w:type="dxa"/>
            <w:tcBorders>
              <w:top w:val="nil"/>
              <w:left w:val="nil"/>
              <w:bottom w:val="nil"/>
              <w:right w:val="nil"/>
            </w:tcBorders>
            <w:shd w:val="clear" w:color="auto" w:fill="auto"/>
            <w:noWrap/>
            <w:vAlign w:val="bottom"/>
            <w:hideMark/>
          </w:tcPr>
          <w:p w14:paraId="03E8E83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83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3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3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3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3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3C" w14:textId="77777777" w:rsidR="0030612F" w:rsidRPr="009E162B" w:rsidRDefault="009A1102">
            <w:pPr>
              <w:spacing w:after="0"/>
              <w:rPr>
                <w:rFonts w:ascii="Times New Roman" w:eastAsia="Times New Roman" w:hAnsi="Times New Roman" w:cs="Times New Roman"/>
                <w:sz w:val="20"/>
              </w:rPr>
            </w:pPr>
          </w:p>
        </w:tc>
      </w:tr>
      <w:tr w:rsidR="009D706A" w14:paraId="03E8E844" w14:textId="77777777">
        <w:trPr>
          <w:trHeight w:val="300"/>
        </w:trPr>
        <w:tc>
          <w:tcPr>
            <w:tcW w:w="2233" w:type="dxa"/>
            <w:gridSpan w:val="2"/>
            <w:tcBorders>
              <w:top w:val="nil"/>
              <w:left w:val="nil"/>
              <w:bottom w:val="nil"/>
              <w:right w:val="nil"/>
            </w:tcBorders>
            <w:shd w:val="clear" w:color="auto" w:fill="auto"/>
            <w:noWrap/>
            <w:vAlign w:val="bottom"/>
            <w:hideMark/>
          </w:tcPr>
          <w:p w14:paraId="03E8E83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 xml:space="preserve">ΕΝ. </w:t>
            </w:r>
            <w:r w:rsidRPr="009E162B">
              <w:rPr>
                <w:rFonts w:ascii="Calibri" w:eastAsia="Times New Roman" w:hAnsi="Calibri" w:cs="Calibri"/>
                <w:color w:val="000000"/>
                <w:sz w:val="22"/>
                <w:szCs w:val="22"/>
              </w:rPr>
              <w:t>ΚΕΝΤΡΩΩΝ:</w:t>
            </w:r>
          </w:p>
        </w:tc>
        <w:tc>
          <w:tcPr>
            <w:tcW w:w="1197" w:type="dxa"/>
            <w:tcBorders>
              <w:top w:val="nil"/>
              <w:left w:val="nil"/>
              <w:bottom w:val="nil"/>
              <w:right w:val="nil"/>
            </w:tcBorders>
            <w:shd w:val="clear" w:color="auto" w:fill="auto"/>
            <w:noWrap/>
            <w:vAlign w:val="bottom"/>
            <w:hideMark/>
          </w:tcPr>
          <w:p w14:paraId="03E8E83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4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4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4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3" w14:textId="77777777" w:rsidR="0030612F" w:rsidRPr="009E162B" w:rsidRDefault="009A1102">
            <w:pPr>
              <w:spacing w:after="0"/>
              <w:rPr>
                <w:rFonts w:ascii="Times New Roman" w:eastAsia="Times New Roman" w:hAnsi="Times New Roman" w:cs="Times New Roman"/>
                <w:sz w:val="20"/>
              </w:rPr>
            </w:pPr>
          </w:p>
        </w:tc>
      </w:tr>
      <w:tr w:rsidR="009D706A" w14:paraId="03E8E84C" w14:textId="77777777">
        <w:trPr>
          <w:trHeight w:val="300"/>
        </w:trPr>
        <w:tc>
          <w:tcPr>
            <w:tcW w:w="1036" w:type="dxa"/>
            <w:tcBorders>
              <w:top w:val="nil"/>
              <w:left w:val="nil"/>
              <w:bottom w:val="nil"/>
              <w:right w:val="nil"/>
            </w:tcBorders>
            <w:shd w:val="clear" w:color="auto" w:fill="auto"/>
            <w:noWrap/>
            <w:vAlign w:val="bottom"/>
            <w:hideMark/>
          </w:tcPr>
          <w:p w14:paraId="03E8E84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4B" w14:textId="77777777" w:rsidR="0030612F" w:rsidRPr="009E162B" w:rsidRDefault="009A1102">
            <w:pPr>
              <w:spacing w:after="0"/>
              <w:rPr>
                <w:rFonts w:ascii="Times New Roman" w:eastAsia="Times New Roman" w:hAnsi="Times New Roman" w:cs="Times New Roman"/>
                <w:sz w:val="20"/>
              </w:rPr>
            </w:pPr>
          </w:p>
        </w:tc>
      </w:tr>
      <w:tr w:rsidR="009D706A" w14:paraId="03E8E84F" w14:textId="77777777">
        <w:trPr>
          <w:trHeight w:val="300"/>
        </w:trPr>
        <w:tc>
          <w:tcPr>
            <w:tcW w:w="1036" w:type="dxa"/>
            <w:tcBorders>
              <w:top w:val="nil"/>
              <w:left w:val="nil"/>
              <w:bottom w:val="nil"/>
              <w:right w:val="nil"/>
            </w:tcBorders>
            <w:shd w:val="clear" w:color="auto" w:fill="auto"/>
            <w:noWrap/>
            <w:vAlign w:val="bottom"/>
            <w:hideMark/>
          </w:tcPr>
          <w:p w14:paraId="03E8E84D" w14:textId="77777777" w:rsidR="0030612F" w:rsidRPr="009E162B" w:rsidRDefault="009A1102">
            <w:pPr>
              <w:spacing w:after="0"/>
              <w:rPr>
                <w:rFonts w:ascii="Times New Roman" w:eastAsia="Times New Roman" w:hAnsi="Times New Roman" w:cs="Times New Roman"/>
                <w:sz w:val="20"/>
              </w:rPr>
            </w:pPr>
          </w:p>
        </w:tc>
        <w:tc>
          <w:tcPr>
            <w:tcW w:w="7182" w:type="dxa"/>
            <w:gridSpan w:val="6"/>
            <w:tcBorders>
              <w:top w:val="nil"/>
              <w:left w:val="nil"/>
              <w:bottom w:val="nil"/>
              <w:right w:val="nil"/>
            </w:tcBorders>
            <w:shd w:val="clear" w:color="auto" w:fill="auto"/>
            <w:noWrap/>
            <w:vAlign w:val="bottom"/>
            <w:hideMark/>
          </w:tcPr>
          <w:p w14:paraId="03E8E84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Τροπ. 1593/116 (Άρθρο δεύτερο)   ΔΕΚΤΟ ΚΑΤΑ ΠΛΕΙΟΨΗΦΙΑ</w:t>
            </w:r>
          </w:p>
        </w:tc>
      </w:tr>
      <w:tr w:rsidR="009D706A" w14:paraId="03E8E857" w14:textId="77777777">
        <w:trPr>
          <w:trHeight w:val="300"/>
        </w:trPr>
        <w:tc>
          <w:tcPr>
            <w:tcW w:w="1036" w:type="dxa"/>
            <w:tcBorders>
              <w:top w:val="nil"/>
              <w:left w:val="nil"/>
              <w:bottom w:val="nil"/>
              <w:right w:val="nil"/>
            </w:tcBorders>
            <w:shd w:val="clear" w:color="auto" w:fill="auto"/>
            <w:noWrap/>
            <w:vAlign w:val="bottom"/>
            <w:hideMark/>
          </w:tcPr>
          <w:p w14:paraId="03E8E85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85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5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5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5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5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56" w14:textId="77777777" w:rsidR="0030612F" w:rsidRPr="009E162B" w:rsidRDefault="009A1102">
            <w:pPr>
              <w:spacing w:after="0"/>
              <w:rPr>
                <w:rFonts w:ascii="Times New Roman" w:eastAsia="Times New Roman" w:hAnsi="Times New Roman" w:cs="Times New Roman"/>
                <w:sz w:val="20"/>
              </w:rPr>
            </w:pPr>
          </w:p>
        </w:tc>
      </w:tr>
      <w:tr w:rsidR="009D706A" w14:paraId="03E8E85F" w14:textId="77777777">
        <w:trPr>
          <w:trHeight w:val="300"/>
        </w:trPr>
        <w:tc>
          <w:tcPr>
            <w:tcW w:w="1036" w:type="dxa"/>
            <w:tcBorders>
              <w:top w:val="nil"/>
              <w:left w:val="nil"/>
              <w:bottom w:val="nil"/>
              <w:right w:val="nil"/>
            </w:tcBorders>
            <w:shd w:val="clear" w:color="auto" w:fill="auto"/>
            <w:noWrap/>
            <w:vAlign w:val="bottom"/>
            <w:hideMark/>
          </w:tcPr>
          <w:p w14:paraId="03E8E85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85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5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5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5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5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5E" w14:textId="77777777" w:rsidR="0030612F" w:rsidRPr="009E162B" w:rsidRDefault="009A1102">
            <w:pPr>
              <w:spacing w:after="0"/>
              <w:rPr>
                <w:rFonts w:ascii="Times New Roman" w:eastAsia="Times New Roman" w:hAnsi="Times New Roman" w:cs="Times New Roman"/>
                <w:sz w:val="20"/>
              </w:rPr>
            </w:pPr>
          </w:p>
        </w:tc>
      </w:tr>
      <w:tr w:rsidR="009D706A" w14:paraId="03E8E867" w14:textId="77777777">
        <w:trPr>
          <w:trHeight w:val="300"/>
        </w:trPr>
        <w:tc>
          <w:tcPr>
            <w:tcW w:w="1036" w:type="dxa"/>
            <w:tcBorders>
              <w:top w:val="nil"/>
              <w:left w:val="nil"/>
              <w:bottom w:val="nil"/>
              <w:right w:val="nil"/>
            </w:tcBorders>
            <w:shd w:val="clear" w:color="auto" w:fill="auto"/>
            <w:noWrap/>
            <w:vAlign w:val="bottom"/>
            <w:hideMark/>
          </w:tcPr>
          <w:p w14:paraId="03E8E86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86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6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6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6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6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66" w14:textId="77777777" w:rsidR="0030612F" w:rsidRPr="009E162B" w:rsidRDefault="009A1102">
            <w:pPr>
              <w:spacing w:after="0"/>
              <w:rPr>
                <w:rFonts w:ascii="Times New Roman" w:eastAsia="Times New Roman" w:hAnsi="Times New Roman" w:cs="Times New Roman"/>
                <w:sz w:val="20"/>
              </w:rPr>
            </w:pPr>
          </w:p>
        </w:tc>
      </w:tr>
      <w:tr w:rsidR="009D706A" w14:paraId="03E8E86F" w14:textId="77777777">
        <w:trPr>
          <w:trHeight w:val="300"/>
        </w:trPr>
        <w:tc>
          <w:tcPr>
            <w:tcW w:w="1036" w:type="dxa"/>
            <w:tcBorders>
              <w:top w:val="nil"/>
              <w:left w:val="nil"/>
              <w:bottom w:val="nil"/>
              <w:right w:val="nil"/>
            </w:tcBorders>
            <w:shd w:val="clear" w:color="auto" w:fill="auto"/>
            <w:noWrap/>
            <w:vAlign w:val="bottom"/>
            <w:hideMark/>
          </w:tcPr>
          <w:p w14:paraId="03E8E86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86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6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6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6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6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6E" w14:textId="77777777" w:rsidR="0030612F" w:rsidRPr="009E162B" w:rsidRDefault="009A1102">
            <w:pPr>
              <w:spacing w:after="0"/>
              <w:rPr>
                <w:rFonts w:ascii="Times New Roman" w:eastAsia="Times New Roman" w:hAnsi="Times New Roman" w:cs="Times New Roman"/>
                <w:sz w:val="20"/>
              </w:rPr>
            </w:pPr>
          </w:p>
        </w:tc>
      </w:tr>
      <w:tr w:rsidR="009D706A" w14:paraId="03E8E877" w14:textId="77777777">
        <w:trPr>
          <w:trHeight w:val="300"/>
        </w:trPr>
        <w:tc>
          <w:tcPr>
            <w:tcW w:w="1036" w:type="dxa"/>
            <w:tcBorders>
              <w:top w:val="nil"/>
              <w:left w:val="nil"/>
              <w:bottom w:val="nil"/>
              <w:right w:val="nil"/>
            </w:tcBorders>
            <w:shd w:val="clear" w:color="auto" w:fill="auto"/>
            <w:noWrap/>
            <w:vAlign w:val="bottom"/>
            <w:hideMark/>
          </w:tcPr>
          <w:p w14:paraId="03E8E87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87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7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7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7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7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76" w14:textId="77777777" w:rsidR="0030612F" w:rsidRPr="009E162B" w:rsidRDefault="009A1102">
            <w:pPr>
              <w:spacing w:after="0"/>
              <w:rPr>
                <w:rFonts w:ascii="Times New Roman" w:eastAsia="Times New Roman" w:hAnsi="Times New Roman" w:cs="Times New Roman"/>
                <w:sz w:val="20"/>
              </w:rPr>
            </w:pPr>
          </w:p>
        </w:tc>
      </w:tr>
      <w:tr w:rsidR="009D706A" w14:paraId="03E8E87F" w14:textId="77777777">
        <w:trPr>
          <w:trHeight w:val="300"/>
        </w:trPr>
        <w:tc>
          <w:tcPr>
            <w:tcW w:w="1036" w:type="dxa"/>
            <w:tcBorders>
              <w:top w:val="nil"/>
              <w:left w:val="nil"/>
              <w:bottom w:val="nil"/>
              <w:right w:val="nil"/>
            </w:tcBorders>
            <w:shd w:val="clear" w:color="auto" w:fill="auto"/>
            <w:noWrap/>
            <w:vAlign w:val="bottom"/>
            <w:hideMark/>
          </w:tcPr>
          <w:p w14:paraId="03E8E87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87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7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7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7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7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7E" w14:textId="77777777" w:rsidR="0030612F" w:rsidRPr="009E162B" w:rsidRDefault="009A1102">
            <w:pPr>
              <w:spacing w:after="0"/>
              <w:rPr>
                <w:rFonts w:ascii="Times New Roman" w:eastAsia="Times New Roman" w:hAnsi="Times New Roman" w:cs="Times New Roman"/>
                <w:sz w:val="20"/>
              </w:rPr>
            </w:pPr>
          </w:p>
        </w:tc>
      </w:tr>
      <w:tr w:rsidR="009D706A" w14:paraId="03E8E887" w14:textId="77777777">
        <w:trPr>
          <w:trHeight w:val="300"/>
        </w:trPr>
        <w:tc>
          <w:tcPr>
            <w:tcW w:w="1036" w:type="dxa"/>
            <w:tcBorders>
              <w:top w:val="nil"/>
              <w:left w:val="nil"/>
              <w:bottom w:val="nil"/>
              <w:right w:val="nil"/>
            </w:tcBorders>
            <w:shd w:val="clear" w:color="auto" w:fill="auto"/>
            <w:noWrap/>
            <w:vAlign w:val="bottom"/>
            <w:hideMark/>
          </w:tcPr>
          <w:p w14:paraId="03E8E88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88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8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8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8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8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86" w14:textId="77777777" w:rsidR="0030612F" w:rsidRPr="009E162B" w:rsidRDefault="009A1102">
            <w:pPr>
              <w:spacing w:after="0"/>
              <w:rPr>
                <w:rFonts w:ascii="Times New Roman" w:eastAsia="Times New Roman" w:hAnsi="Times New Roman" w:cs="Times New Roman"/>
                <w:sz w:val="20"/>
              </w:rPr>
            </w:pPr>
          </w:p>
        </w:tc>
      </w:tr>
      <w:tr w:rsidR="009D706A" w14:paraId="03E8E88E" w14:textId="77777777">
        <w:trPr>
          <w:trHeight w:val="300"/>
        </w:trPr>
        <w:tc>
          <w:tcPr>
            <w:tcW w:w="2233" w:type="dxa"/>
            <w:gridSpan w:val="2"/>
            <w:tcBorders>
              <w:top w:val="nil"/>
              <w:left w:val="nil"/>
              <w:bottom w:val="nil"/>
              <w:right w:val="nil"/>
            </w:tcBorders>
            <w:shd w:val="clear" w:color="auto" w:fill="auto"/>
            <w:noWrap/>
            <w:vAlign w:val="bottom"/>
            <w:hideMark/>
          </w:tcPr>
          <w:p w14:paraId="03E8E88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88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8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8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8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8D" w14:textId="77777777" w:rsidR="0030612F" w:rsidRPr="009E162B" w:rsidRDefault="009A1102">
            <w:pPr>
              <w:spacing w:after="0"/>
              <w:rPr>
                <w:rFonts w:ascii="Times New Roman" w:eastAsia="Times New Roman" w:hAnsi="Times New Roman" w:cs="Times New Roman"/>
                <w:sz w:val="20"/>
              </w:rPr>
            </w:pPr>
          </w:p>
        </w:tc>
      </w:tr>
      <w:tr w:rsidR="009D706A" w14:paraId="03E8E896" w14:textId="77777777">
        <w:trPr>
          <w:trHeight w:val="300"/>
        </w:trPr>
        <w:tc>
          <w:tcPr>
            <w:tcW w:w="1036" w:type="dxa"/>
            <w:tcBorders>
              <w:top w:val="nil"/>
              <w:left w:val="nil"/>
              <w:bottom w:val="nil"/>
              <w:right w:val="nil"/>
            </w:tcBorders>
            <w:shd w:val="clear" w:color="auto" w:fill="auto"/>
            <w:noWrap/>
            <w:vAlign w:val="bottom"/>
            <w:hideMark/>
          </w:tcPr>
          <w:p w14:paraId="03E8E88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5" w14:textId="77777777" w:rsidR="0030612F" w:rsidRPr="009E162B" w:rsidRDefault="009A1102">
            <w:pPr>
              <w:spacing w:after="0"/>
              <w:rPr>
                <w:rFonts w:ascii="Times New Roman" w:eastAsia="Times New Roman" w:hAnsi="Times New Roman" w:cs="Times New Roman"/>
                <w:sz w:val="20"/>
              </w:rPr>
            </w:pPr>
          </w:p>
        </w:tc>
      </w:tr>
      <w:tr w:rsidR="009D706A" w14:paraId="03E8E899" w14:textId="77777777">
        <w:trPr>
          <w:trHeight w:val="300"/>
        </w:trPr>
        <w:tc>
          <w:tcPr>
            <w:tcW w:w="1036" w:type="dxa"/>
            <w:tcBorders>
              <w:top w:val="nil"/>
              <w:left w:val="nil"/>
              <w:bottom w:val="nil"/>
              <w:right w:val="nil"/>
            </w:tcBorders>
            <w:shd w:val="clear" w:color="auto" w:fill="auto"/>
            <w:noWrap/>
            <w:vAlign w:val="bottom"/>
            <w:hideMark/>
          </w:tcPr>
          <w:p w14:paraId="03E8E897" w14:textId="77777777" w:rsidR="0030612F" w:rsidRPr="009E162B" w:rsidRDefault="009A1102">
            <w:pPr>
              <w:spacing w:after="0"/>
              <w:rPr>
                <w:rFonts w:ascii="Times New Roman" w:eastAsia="Times New Roman" w:hAnsi="Times New Roman" w:cs="Times New Roman"/>
                <w:sz w:val="20"/>
              </w:rPr>
            </w:pPr>
          </w:p>
        </w:tc>
        <w:tc>
          <w:tcPr>
            <w:tcW w:w="7182" w:type="dxa"/>
            <w:gridSpan w:val="6"/>
            <w:tcBorders>
              <w:top w:val="nil"/>
              <w:left w:val="nil"/>
              <w:bottom w:val="nil"/>
              <w:right w:val="nil"/>
            </w:tcBorders>
            <w:shd w:val="clear" w:color="auto" w:fill="auto"/>
            <w:noWrap/>
            <w:vAlign w:val="bottom"/>
            <w:hideMark/>
          </w:tcPr>
          <w:p w14:paraId="03E8E89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 xml:space="preserve">Τροπ. 1594/117 (Άρθρο </w:t>
            </w:r>
            <w:r w:rsidRPr="009E162B">
              <w:rPr>
                <w:rFonts w:ascii="Calibri" w:eastAsia="Times New Roman" w:hAnsi="Calibri" w:cs="Calibri"/>
                <w:color w:val="000000"/>
                <w:sz w:val="22"/>
                <w:szCs w:val="22"/>
              </w:rPr>
              <w:t>τρίτο) όπως τροπ.   ΔΕΚΤΟ ΚΑΤΑ ΠΛΕΙΟΨΗΦΙΑ</w:t>
            </w:r>
          </w:p>
        </w:tc>
      </w:tr>
      <w:tr w:rsidR="009D706A" w14:paraId="03E8E8A1" w14:textId="77777777">
        <w:trPr>
          <w:trHeight w:val="300"/>
        </w:trPr>
        <w:tc>
          <w:tcPr>
            <w:tcW w:w="1036" w:type="dxa"/>
            <w:tcBorders>
              <w:top w:val="nil"/>
              <w:left w:val="nil"/>
              <w:bottom w:val="nil"/>
              <w:right w:val="nil"/>
            </w:tcBorders>
            <w:shd w:val="clear" w:color="auto" w:fill="auto"/>
            <w:noWrap/>
            <w:vAlign w:val="bottom"/>
            <w:hideMark/>
          </w:tcPr>
          <w:p w14:paraId="03E8E89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89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9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9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9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9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A0" w14:textId="77777777" w:rsidR="0030612F" w:rsidRPr="009E162B" w:rsidRDefault="009A1102">
            <w:pPr>
              <w:spacing w:after="0"/>
              <w:rPr>
                <w:rFonts w:ascii="Times New Roman" w:eastAsia="Times New Roman" w:hAnsi="Times New Roman" w:cs="Times New Roman"/>
                <w:sz w:val="20"/>
              </w:rPr>
            </w:pPr>
          </w:p>
        </w:tc>
      </w:tr>
      <w:tr w:rsidR="009D706A" w14:paraId="03E8E8A9" w14:textId="77777777">
        <w:trPr>
          <w:trHeight w:val="300"/>
        </w:trPr>
        <w:tc>
          <w:tcPr>
            <w:tcW w:w="1036" w:type="dxa"/>
            <w:tcBorders>
              <w:top w:val="nil"/>
              <w:left w:val="nil"/>
              <w:bottom w:val="nil"/>
              <w:right w:val="nil"/>
            </w:tcBorders>
            <w:shd w:val="clear" w:color="auto" w:fill="auto"/>
            <w:noWrap/>
            <w:vAlign w:val="bottom"/>
            <w:hideMark/>
          </w:tcPr>
          <w:p w14:paraId="03E8E8A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8A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A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A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A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A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A8" w14:textId="77777777" w:rsidR="0030612F" w:rsidRPr="009E162B" w:rsidRDefault="009A1102">
            <w:pPr>
              <w:spacing w:after="0"/>
              <w:rPr>
                <w:rFonts w:ascii="Times New Roman" w:eastAsia="Times New Roman" w:hAnsi="Times New Roman" w:cs="Times New Roman"/>
                <w:sz w:val="20"/>
              </w:rPr>
            </w:pPr>
          </w:p>
        </w:tc>
      </w:tr>
      <w:tr w:rsidR="009D706A" w14:paraId="03E8E8B1" w14:textId="77777777">
        <w:trPr>
          <w:trHeight w:val="300"/>
        </w:trPr>
        <w:tc>
          <w:tcPr>
            <w:tcW w:w="1036" w:type="dxa"/>
            <w:tcBorders>
              <w:top w:val="nil"/>
              <w:left w:val="nil"/>
              <w:bottom w:val="nil"/>
              <w:right w:val="nil"/>
            </w:tcBorders>
            <w:shd w:val="clear" w:color="auto" w:fill="auto"/>
            <w:noWrap/>
            <w:vAlign w:val="bottom"/>
            <w:hideMark/>
          </w:tcPr>
          <w:p w14:paraId="03E8E8A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8A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A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A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A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A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B0" w14:textId="77777777" w:rsidR="0030612F" w:rsidRPr="009E162B" w:rsidRDefault="009A1102">
            <w:pPr>
              <w:spacing w:after="0"/>
              <w:rPr>
                <w:rFonts w:ascii="Times New Roman" w:eastAsia="Times New Roman" w:hAnsi="Times New Roman" w:cs="Times New Roman"/>
                <w:sz w:val="20"/>
              </w:rPr>
            </w:pPr>
          </w:p>
        </w:tc>
      </w:tr>
      <w:tr w:rsidR="009D706A" w14:paraId="03E8E8B9" w14:textId="77777777">
        <w:trPr>
          <w:trHeight w:val="300"/>
        </w:trPr>
        <w:tc>
          <w:tcPr>
            <w:tcW w:w="1036" w:type="dxa"/>
            <w:tcBorders>
              <w:top w:val="nil"/>
              <w:left w:val="nil"/>
              <w:bottom w:val="nil"/>
              <w:right w:val="nil"/>
            </w:tcBorders>
            <w:shd w:val="clear" w:color="auto" w:fill="auto"/>
            <w:noWrap/>
            <w:vAlign w:val="bottom"/>
            <w:hideMark/>
          </w:tcPr>
          <w:p w14:paraId="03E8E8B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8B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B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B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B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B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B8" w14:textId="77777777" w:rsidR="0030612F" w:rsidRPr="009E162B" w:rsidRDefault="009A1102">
            <w:pPr>
              <w:spacing w:after="0"/>
              <w:rPr>
                <w:rFonts w:ascii="Times New Roman" w:eastAsia="Times New Roman" w:hAnsi="Times New Roman" w:cs="Times New Roman"/>
                <w:sz w:val="20"/>
              </w:rPr>
            </w:pPr>
          </w:p>
        </w:tc>
      </w:tr>
      <w:tr w:rsidR="009D706A" w14:paraId="03E8E8C1" w14:textId="77777777">
        <w:trPr>
          <w:trHeight w:val="300"/>
        </w:trPr>
        <w:tc>
          <w:tcPr>
            <w:tcW w:w="1036" w:type="dxa"/>
            <w:tcBorders>
              <w:top w:val="nil"/>
              <w:left w:val="nil"/>
              <w:bottom w:val="nil"/>
              <w:right w:val="nil"/>
            </w:tcBorders>
            <w:shd w:val="clear" w:color="auto" w:fill="auto"/>
            <w:noWrap/>
            <w:vAlign w:val="bottom"/>
            <w:hideMark/>
          </w:tcPr>
          <w:p w14:paraId="03E8E8B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8B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B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B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B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B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C0" w14:textId="77777777" w:rsidR="0030612F" w:rsidRPr="009E162B" w:rsidRDefault="009A1102">
            <w:pPr>
              <w:spacing w:after="0"/>
              <w:rPr>
                <w:rFonts w:ascii="Times New Roman" w:eastAsia="Times New Roman" w:hAnsi="Times New Roman" w:cs="Times New Roman"/>
                <w:sz w:val="20"/>
              </w:rPr>
            </w:pPr>
          </w:p>
        </w:tc>
      </w:tr>
      <w:tr w:rsidR="009D706A" w14:paraId="03E8E8C9" w14:textId="77777777">
        <w:trPr>
          <w:trHeight w:val="300"/>
        </w:trPr>
        <w:tc>
          <w:tcPr>
            <w:tcW w:w="1036" w:type="dxa"/>
            <w:tcBorders>
              <w:top w:val="nil"/>
              <w:left w:val="nil"/>
              <w:bottom w:val="nil"/>
              <w:right w:val="nil"/>
            </w:tcBorders>
            <w:shd w:val="clear" w:color="auto" w:fill="auto"/>
            <w:noWrap/>
            <w:vAlign w:val="bottom"/>
            <w:hideMark/>
          </w:tcPr>
          <w:p w14:paraId="03E8E8C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8C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C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C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C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C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C8" w14:textId="77777777" w:rsidR="0030612F" w:rsidRPr="009E162B" w:rsidRDefault="009A1102">
            <w:pPr>
              <w:spacing w:after="0"/>
              <w:rPr>
                <w:rFonts w:ascii="Times New Roman" w:eastAsia="Times New Roman" w:hAnsi="Times New Roman" w:cs="Times New Roman"/>
                <w:sz w:val="20"/>
              </w:rPr>
            </w:pPr>
          </w:p>
        </w:tc>
      </w:tr>
      <w:tr w:rsidR="009D706A" w14:paraId="03E8E8D1" w14:textId="77777777">
        <w:trPr>
          <w:trHeight w:val="300"/>
        </w:trPr>
        <w:tc>
          <w:tcPr>
            <w:tcW w:w="1036" w:type="dxa"/>
            <w:tcBorders>
              <w:top w:val="nil"/>
              <w:left w:val="nil"/>
              <w:bottom w:val="nil"/>
              <w:right w:val="nil"/>
            </w:tcBorders>
            <w:shd w:val="clear" w:color="auto" w:fill="auto"/>
            <w:noWrap/>
            <w:vAlign w:val="bottom"/>
            <w:hideMark/>
          </w:tcPr>
          <w:p w14:paraId="03E8E8C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8C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C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C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C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C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0" w14:textId="77777777" w:rsidR="0030612F" w:rsidRPr="009E162B" w:rsidRDefault="009A1102">
            <w:pPr>
              <w:spacing w:after="0"/>
              <w:rPr>
                <w:rFonts w:ascii="Times New Roman" w:eastAsia="Times New Roman" w:hAnsi="Times New Roman" w:cs="Times New Roman"/>
                <w:sz w:val="20"/>
              </w:rPr>
            </w:pPr>
          </w:p>
        </w:tc>
      </w:tr>
      <w:tr w:rsidR="009D706A" w14:paraId="03E8E8D8" w14:textId="77777777">
        <w:trPr>
          <w:trHeight w:val="300"/>
        </w:trPr>
        <w:tc>
          <w:tcPr>
            <w:tcW w:w="2233" w:type="dxa"/>
            <w:gridSpan w:val="2"/>
            <w:tcBorders>
              <w:top w:val="nil"/>
              <w:left w:val="nil"/>
              <w:bottom w:val="nil"/>
              <w:right w:val="nil"/>
            </w:tcBorders>
            <w:shd w:val="clear" w:color="auto" w:fill="auto"/>
            <w:noWrap/>
            <w:vAlign w:val="bottom"/>
            <w:hideMark/>
          </w:tcPr>
          <w:p w14:paraId="03E8E8D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8D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D4"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8D5"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D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7" w14:textId="77777777" w:rsidR="0030612F" w:rsidRPr="009E162B" w:rsidRDefault="009A1102">
            <w:pPr>
              <w:spacing w:after="0"/>
              <w:rPr>
                <w:rFonts w:ascii="Times New Roman" w:eastAsia="Times New Roman" w:hAnsi="Times New Roman" w:cs="Times New Roman"/>
                <w:sz w:val="20"/>
              </w:rPr>
            </w:pPr>
          </w:p>
        </w:tc>
      </w:tr>
      <w:tr w:rsidR="009D706A" w14:paraId="03E8E8E0" w14:textId="77777777">
        <w:trPr>
          <w:trHeight w:val="300"/>
        </w:trPr>
        <w:tc>
          <w:tcPr>
            <w:tcW w:w="1036" w:type="dxa"/>
            <w:tcBorders>
              <w:top w:val="nil"/>
              <w:left w:val="nil"/>
              <w:bottom w:val="nil"/>
              <w:right w:val="nil"/>
            </w:tcBorders>
            <w:shd w:val="clear" w:color="auto" w:fill="auto"/>
            <w:noWrap/>
            <w:vAlign w:val="bottom"/>
            <w:hideMark/>
          </w:tcPr>
          <w:p w14:paraId="03E8E8D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DF" w14:textId="77777777" w:rsidR="0030612F" w:rsidRPr="009E162B" w:rsidRDefault="009A1102">
            <w:pPr>
              <w:spacing w:after="0"/>
              <w:rPr>
                <w:rFonts w:ascii="Times New Roman" w:eastAsia="Times New Roman" w:hAnsi="Times New Roman" w:cs="Times New Roman"/>
                <w:sz w:val="20"/>
              </w:rPr>
            </w:pPr>
          </w:p>
        </w:tc>
      </w:tr>
      <w:tr w:rsidR="009D706A" w14:paraId="03E8E8E3" w14:textId="77777777">
        <w:trPr>
          <w:trHeight w:val="300"/>
        </w:trPr>
        <w:tc>
          <w:tcPr>
            <w:tcW w:w="1036" w:type="dxa"/>
            <w:tcBorders>
              <w:top w:val="nil"/>
              <w:left w:val="nil"/>
              <w:bottom w:val="nil"/>
              <w:right w:val="nil"/>
            </w:tcBorders>
            <w:shd w:val="clear" w:color="auto" w:fill="auto"/>
            <w:noWrap/>
            <w:vAlign w:val="bottom"/>
            <w:hideMark/>
          </w:tcPr>
          <w:p w14:paraId="03E8E8E1" w14:textId="77777777" w:rsidR="0030612F" w:rsidRPr="009E162B" w:rsidRDefault="009A1102">
            <w:pPr>
              <w:spacing w:after="0"/>
              <w:rPr>
                <w:rFonts w:ascii="Times New Roman" w:eastAsia="Times New Roman" w:hAnsi="Times New Roman" w:cs="Times New Roman"/>
                <w:sz w:val="20"/>
              </w:rPr>
            </w:pPr>
          </w:p>
        </w:tc>
        <w:tc>
          <w:tcPr>
            <w:tcW w:w="7182" w:type="dxa"/>
            <w:gridSpan w:val="6"/>
            <w:tcBorders>
              <w:top w:val="nil"/>
              <w:left w:val="nil"/>
              <w:bottom w:val="nil"/>
              <w:right w:val="nil"/>
            </w:tcBorders>
            <w:shd w:val="clear" w:color="auto" w:fill="auto"/>
            <w:noWrap/>
            <w:vAlign w:val="bottom"/>
            <w:hideMark/>
          </w:tcPr>
          <w:p w14:paraId="03E8E8E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 xml:space="preserve">Τροπ. 1595/118 (Άρθρα τέταρτο - έκτο) όπως τροπ.   ΔΕΚΤΟ ΚΑΤΑ </w:t>
            </w:r>
            <w:r w:rsidRPr="009E162B">
              <w:rPr>
                <w:rFonts w:ascii="Calibri" w:eastAsia="Times New Roman" w:hAnsi="Calibri" w:cs="Calibri"/>
                <w:color w:val="000000"/>
                <w:sz w:val="22"/>
                <w:szCs w:val="22"/>
              </w:rPr>
              <w:t>ΠΛΕΙΟΨΗΦΙΑ</w:t>
            </w:r>
          </w:p>
        </w:tc>
      </w:tr>
      <w:tr w:rsidR="009D706A" w14:paraId="03E8E8EB" w14:textId="77777777">
        <w:trPr>
          <w:trHeight w:val="300"/>
        </w:trPr>
        <w:tc>
          <w:tcPr>
            <w:tcW w:w="1036" w:type="dxa"/>
            <w:tcBorders>
              <w:top w:val="nil"/>
              <w:left w:val="nil"/>
              <w:bottom w:val="nil"/>
              <w:right w:val="nil"/>
            </w:tcBorders>
            <w:shd w:val="clear" w:color="auto" w:fill="auto"/>
            <w:noWrap/>
            <w:vAlign w:val="bottom"/>
            <w:hideMark/>
          </w:tcPr>
          <w:p w14:paraId="03E8E8E4"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8E5"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E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E7"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8E8"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E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EA" w14:textId="77777777" w:rsidR="0030612F" w:rsidRPr="009E162B" w:rsidRDefault="009A1102">
            <w:pPr>
              <w:spacing w:after="0"/>
              <w:rPr>
                <w:rFonts w:ascii="Times New Roman" w:eastAsia="Times New Roman" w:hAnsi="Times New Roman" w:cs="Times New Roman"/>
                <w:sz w:val="20"/>
              </w:rPr>
            </w:pPr>
          </w:p>
        </w:tc>
      </w:tr>
      <w:tr w:rsidR="009D706A" w14:paraId="03E8E8F3" w14:textId="77777777">
        <w:trPr>
          <w:trHeight w:val="300"/>
        </w:trPr>
        <w:tc>
          <w:tcPr>
            <w:tcW w:w="1036" w:type="dxa"/>
            <w:tcBorders>
              <w:top w:val="nil"/>
              <w:left w:val="nil"/>
              <w:bottom w:val="nil"/>
              <w:right w:val="nil"/>
            </w:tcBorders>
            <w:shd w:val="clear" w:color="auto" w:fill="auto"/>
            <w:noWrap/>
            <w:vAlign w:val="bottom"/>
            <w:hideMark/>
          </w:tcPr>
          <w:p w14:paraId="03E8E8EC"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8ED"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E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EF"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F0"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F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F2" w14:textId="77777777" w:rsidR="0030612F" w:rsidRPr="009E162B" w:rsidRDefault="009A1102">
            <w:pPr>
              <w:spacing w:after="0"/>
              <w:rPr>
                <w:rFonts w:ascii="Times New Roman" w:eastAsia="Times New Roman" w:hAnsi="Times New Roman" w:cs="Times New Roman"/>
                <w:sz w:val="20"/>
              </w:rPr>
            </w:pPr>
          </w:p>
        </w:tc>
      </w:tr>
      <w:tr w:rsidR="009D706A" w14:paraId="03E8E8FB" w14:textId="77777777">
        <w:trPr>
          <w:trHeight w:val="300"/>
        </w:trPr>
        <w:tc>
          <w:tcPr>
            <w:tcW w:w="1036" w:type="dxa"/>
            <w:tcBorders>
              <w:top w:val="nil"/>
              <w:left w:val="nil"/>
              <w:bottom w:val="nil"/>
              <w:right w:val="nil"/>
            </w:tcBorders>
            <w:shd w:val="clear" w:color="auto" w:fill="auto"/>
            <w:noWrap/>
            <w:vAlign w:val="bottom"/>
            <w:hideMark/>
          </w:tcPr>
          <w:p w14:paraId="03E8E8F4"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8F5"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F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F7"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8F8"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F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FA" w14:textId="77777777" w:rsidR="0030612F" w:rsidRPr="009E162B" w:rsidRDefault="009A1102">
            <w:pPr>
              <w:spacing w:after="0"/>
              <w:rPr>
                <w:rFonts w:ascii="Times New Roman" w:eastAsia="Times New Roman" w:hAnsi="Times New Roman" w:cs="Times New Roman"/>
                <w:sz w:val="20"/>
              </w:rPr>
            </w:pPr>
          </w:p>
        </w:tc>
      </w:tr>
      <w:tr w:rsidR="009D706A" w14:paraId="03E8E903" w14:textId="77777777">
        <w:trPr>
          <w:trHeight w:val="300"/>
        </w:trPr>
        <w:tc>
          <w:tcPr>
            <w:tcW w:w="1036" w:type="dxa"/>
            <w:tcBorders>
              <w:top w:val="nil"/>
              <w:left w:val="nil"/>
              <w:bottom w:val="nil"/>
              <w:right w:val="nil"/>
            </w:tcBorders>
            <w:shd w:val="clear" w:color="auto" w:fill="auto"/>
            <w:noWrap/>
            <w:vAlign w:val="bottom"/>
            <w:hideMark/>
          </w:tcPr>
          <w:p w14:paraId="03E8E8FC"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8FD"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8F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8FF"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00"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0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02" w14:textId="77777777" w:rsidR="0030612F" w:rsidRPr="009E162B" w:rsidRDefault="009A1102">
            <w:pPr>
              <w:spacing w:after="0"/>
              <w:rPr>
                <w:rFonts w:ascii="Times New Roman" w:eastAsia="Times New Roman" w:hAnsi="Times New Roman" w:cs="Times New Roman"/>
                <w:sz w:val="20"/>
              </w:rPr>
            </w:pPr>
          </w:p>
        </w:tc>
      </w:tr>
      <w:tr w:rsidR="009D706A" w14:paraId="03E8E90B" w14:textId="77777777">
        <w:trPr>
          <w:trHeight w:val="300"/>
        </w:trPr>
        <w:tc>
          <w:tcPr>
            <w:tcW w:w="1036" w:type="dxa"/>
            <w:tcBorders>
              <w:top w:val="nil"/>
              <w:left w:val="nil"/>
              <w:bottom w:val="nil"/>
              <w:right w:val="nil"/>
            </w:tcBorders>
            <w:shd w:val="clear" w:color="auto" w:fill="auto"/>
            <w:noWrap/>
            <w:vAlign w:val="bottom"/>
            <w:hideMark/>
          </w:tcPr>
          <w:p w14:paraId="03E8E904"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905"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0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07"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908"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0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0A" w14:textId="77777777" w:rsidR="0030612F" w:rsidRPr="009E162B" w:rsidRDefault="009A1102">
            <w:pPr>
              <w:spacing w:after="0"/>
              <w:rPr>
                <w:rFonts w:ascii="Times New Roman" w:eastAsia="Times New Roman" w:hAnsi="Times New Roman" w:cs="Times New Roman"/>
                <w:sz w:val="20"/>
              </w:rPr>
            </w:pPr>
          </w:p>
        </w:tc>
      </w:tr>
      <w:tr w:rsidR="009D706A" w14:paraId="03E8E913" w14:textId="77777777">
        <w:trPr>
          <w:trHeight w:val="300"/>
        </w:trPr>
        <w:tc>
          <w:tcPr>
            <w:tcW w:w="1036" w:type="dxa"/>
            <w:tcBorders>
              <w:top w:val="nil"/>
              <w:left w:val="nil"/>
              <w:bottom w:val="nil"/>
              <w:right w:val="nil"/>
            </w:tcBorders>
            <w:shd w:val="clear" w:color="auto" w:fill="auto"/>
            <w:noWrap/>
            <w:vAlign w:val="bottom"/>
            <w:hideMark/>
          </w:tcPr>
          <w:p w14:paraId="03E8E90C"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90D"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0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0F"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10"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1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12" w14:textId="77777777" w:rsidR="0030612F" w:rsidRPr="009E162B" w:rsidRDefault="009A1102">
            <w:pPr>
              <w:spacing w:after="0"/>
              <w:rPr>
                <w:rFonts w:ascii="Times New Roman" w:eastAsia="Times New Roman" w:hAnsi="Times New Roman" w:cs="Times New Roman"/>
                <w:sz w:val="20"/>
              </w:rPr>
            </w:pPr>
          </w:p>
        </w:tc>
      </w:tr>
      <w:tr w:rsidR="009D706A" w14:paraId="03E8E91B" w14:textId="77777777">
        <w:trPr>
          <w:trHeight w:val="300"/>
        </w:trPr>
        <w:tc>
          <w:tcPr>
            <w:tcW w:w="1036" w:type="dxa"/>
            <w:tcBorders>
              <w:top w:val="nil"/>
              <w:left w:val="nil"/>
              <w:bottom w:val="nil"/>
              <w:right w:val="nil"/>
            </w:tcBorders>
            <w:shd w:val="clear" w:color="auto" w:fill="auto"/>
            <w:noWrap/>
            <w:vAlign w:val="bottom"/>
            <w:hideMark/>
          </w:tcPr>
          <w:p w14:paraId="03E8E914"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915"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1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17"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18"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1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1A" w14:textId="77777777" w:rsidR="0030612F" w:rsidRPr="009E162B" w:rsidRDefault="009A1102">
            <w:pPr>
              <w:spacing w:after="0"/>
              <w:rPr>
                <w:rFonts w:ascii="Times New Roman" w:eastAsia="Times New Roman" w:hAnsi="Times New Roman" w:cs="Times New Roman"/>
                <w:sz w:val="20"/>
              </w:rPr>
            </w:pPr>
          </w:p>
        </w:tc>
      </w:tr>
      <w:tr w:rsidR="009D706A" w14:paraId="03E8E922" w14:textId="77777777">
        <w:trPr>
          <w:trHeight w:val="300"/>
        </w:trPr>
        <w:tc>
          <w:tcPr>
            <w:tcW w:w="2233" w:type="dxa"/>
            <w:gridSpan w:val="2"/>
            <w:tcBorders>
              <w:top w:val="nil"/>
              <w:left w:val="nil"/>
              <w:bottom w:val="nil"/>
              <w:right w:val="nil"/>
            </w:tcBorders>
            <w:shd w:val="clear" w:color="auto" w:fill="auto"/>
            <w:noWrap/>
            <w:vAlign w:val="bottom"/>
            <w:hideMark/>
          </w:tcPr>
          <w:p w14:paraId="03E8E91C"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91D"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1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1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2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1" w14:textId="77777777" w:rsidR="0030612F" w:rsidRPr="009E162B" w:rsidRDefault="009A1102">
            <w:pPr>
              <w:spacing w:after="0"/>
              <w:rPr>
                <w:rFonts w:ascii="Times New Roman" w:eastAsia="Times New Roman" w:hAnsi="Times New Roman" w:cs="Times New Roman"/>
                <w:sz w:val="20"/>
              </w:rPr>
            </w:pPr>
          </w:p>
        </w:tc>
      </w:tr>
      <w:tr w:rsidR="009D706A" w14:paraId="03E8E92A" w14:textId="77777777">
        <w:trPr>
          <w:trHeight w:val="300"/>
        </w:trPr>
        <w:tc>
          <w:tcPr>
            <w:tcW w:w="1036" w:type="dxa"/>
            <w:tcBorders>
              <w:top w:val="nil"/>
              <w:left w:val="nil"/>
              <w:bottom w:val="nil"/>
              <w:right w:val="nil"/>
            </w:tcBorders>
            <w:shd w:val="clear" w:color="auto" w:fill="auto"/>
            <w:noWrap/>
            <w:vAlign w:val="bottom"/>
            <w:hideMark/>
          </w:tcPr>
          <w:p w14:paraId="03E8E92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29" w14:textId="77777777" w:rsidR="0030612F" w:rsidRPr="009E162B" w:rsidRDefault="009A1102">
            <w:pPr>
              <w:spacing w:after="0"/>
              <w:rPr>
                <w:rFonts w:ascii="Times New Roman" w:eastAsia="Times New Roman" w:hAnsi="Times New Roman" w:cs="Times New Roman"/>
                <w:sz w:val="20"/>
              </w:rPr>
            </w:pPr>
          </w:p>
        </w:tc>
      </w:tr>
      <w:tr w:rsidR="009D706A" w14:paraId="03E8E92D" w14:textId="77777777">
        <w:trPr>
          <w:trHeight w:val="300"/>
        </w:trPr>
        <w:tc>
          <w:tcPr>
            <w:tcW w:w="1036" w:type="dxa"/>
            <w:tcBorders>
              <w:top w:val="nil"/>
              <w:left w:val="nil"/>
              <w:bottom w:val="nil"/>
              <w:right w:val="nil"/>
            </w:tcBorders>
            <w:shd w:val="clear" w:color="auto" w:fill="auto"/>
            <w:noWrap/>
            <w:vAlign w:val="bottom"/>
            <w:hideMark/>
          </w:tcPr>
          <w:p w14:paraId="03E8E92B" w14:textId="77777777" w:rsidR="0030612F" w:rsidRPr="009E162B" w:rsidRDefault="009A1102">
            <w:pPr>
              <w:spacing w:after="0"/>
              <w:rPr>
                <w:rFonts w:ascii="Times New Roman" w:eastAsia="Times New Roman" w:hAnsi="Times New Roman" w:cs="Times New Roman"/>
                <w:sz w:val="20"/>
              </w:rPr>
            </w:pPr>
          </w:p>
        </w:tc>
        <w:tc>
          <w:tcPr>
            <w:tcW w:w="7182" w:type="dxa"/>
            <w:gridSpan w:val="6"/>
            <w:tcBorders>
              <w:top w:val="nil"/>
              <w:left w:val="nil"/>
              <w:bottom w:val="nil"/>
              <w:right w:val="nil"/>
            </w:tcBorders>
            <w:shd w:val="clear" w:color="auto" w:fill="auto"/>
            <w:noWrap/>
            <w:vAlign w:val="bottom"/>
            <w:hideMark/>
          </w:tcPr>
          <w:p w14:paraId="03E8E92C"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Τροπ. 1590/115 (Άρθρο έβδομο) όπως τροπ.   ΔΕΚΤΟ ΚΑΤΑ ΠΛΕΙΟΨΗΦΙΑ</w:t>
            </w:r>
          </w:p>
        </w:tc>
      </w:tr>
      <w:tr w:rsidR="009D706A" w14:paraId="03E8E935" w14:textId="77777777">
        <w:trPr>
          <w:trHeight w:val="300"/>
        </w:trPr>
        <w:tc>
          <w:tcPr>
            <w:tcW w:w="1036" w:type="dxa"/>
            <w:tcBorders>
              <w:top w:val="nil"/>
              <w:left w:val="nil"/>
              <w:bottom w:val="nil"/>
              <w:right w:val="nil"/>
            </w:tcBorders>
            <w:shd w:val="clear" w:color="auto" w:fill="auto"/>
            <w:noWrap/>
            <w:vAlign w:val="bottom"/>
            <w:hideMark/>
          </w:tcPr>
          <w:p w14:paraId="03E8E92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92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3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3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3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3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34" w14:textId="77777777" w:rsidR="0030612F" w:rsidRPr="009E162B" w:rsidRDefault="009A1102">
            <w:pPr>
              <w:spacing w:after="0"/>
              <w:rPr>
                <w:rFonts w:ascii="Times New Roman" w:eastAsia="Times New Roman" w:hAnsi="Times New Roman" w:cs="Times New Roman"/>
                <w:sz w:val="20"/>
              </w:rPr>
            </w:pPr>
          </w:p>
        </w:tc>
      </w:tr>
      <w:tr w:rsidR="009D706A" w14:paraId="03E8E93D" w14:textId="77777777">
        <w:trPr>
          <w:trHeight w:val="300"/>
        </w:trPr>
        <w:tc>
          <w:tcPr>
            <w:tcW w:w="1036" w:type="dxa"/>
            <w:tcBorders>
              <w:top w:val="nil"/>
              <w:left w:val="nil"/>
              <w:bottom w:val="nil"/>
              <w:right w:val="nil"/>
            </w:tcBorders>
            <w:shd w:val="clear" w:color="auto" w:fill="auto"/>
            <w:noWrap/>
            <w:vAlign w:val="bottom"/>
            <w:hideMark/>
          </w:tcPr>
          <w:p w14:paraId="03E8E93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lastRenderedPageBreak/>
              <w:t>Ν.Δ:</w:t>
            </w:r>
          </w:p>
        </w:tc>
        <w:tc>
          <w:tcPr>
            <w:tcW w:w="1197" w:type="dxa"/>
            <w:tcBorders>
              <w:top w:val="nil"/>
              <w:left w:val="nil"/>
              <w:bottom w:val="nil"/>
              <w:right w:val="nil"/>
            </w:tcBorders>
            <w:shd w:val="clear" w:color="auto" w:fill="auto"/>
            <w:noWrap/>
            <w:vAlign w:val="bottom"/>
            <w:hideMark/>
          </w:tcPr>
          <w:p w14:paraId="03E8E93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3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3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93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3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3C" w14:textId="77777777" w:rsidR="0030612F" w:rsidRPr="009E162B" w:rsidRDefault="009A1102">
            <w:pPr>
              <w:spacing w:after="0"/>
              <w:rPr>
                <w:rFonts w:ascii="Times New Roman" w:eastAsia="Times New Roman" w:hAnsi="Times New Roman" w:cs="Times New Roman"/>
                <w:sz w:val="20"/>
              </w:rPr>
            </w:pPr>
          </w:p>
        </w:tc>
      </w:tr>
      <w:tr w:rsidR="009D706A" w14:paraId="03E8E945" w14:textId="77777777">
        <w:trPr>
          <w:trHeight w:val="300"/>
        </w:trPr>
        <w:tc>
          <w:tcPr>
            <w:tcW w:w="1036" w:type="dxa"/>
            <w:tcBorders>
              <w:top w:val="nil"/>
              <w:left w:val="nil"/>
              <w:bottom w:val="nil"/>
              <w:right w:val="nil"/>
            </w:tcBorders>
            <w:shd w:val="clear" w:color="auto" w:fill="auto"/>
            <w:noWrap/>
            <w:vAlign w:val="bottom"/>
            <w:hideMark/>
          </w:tcPr>
          <w:p w14:paraId="03E8E93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93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4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4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94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4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44" w14:textId="77777777" w:rsidR="0030612F" w:rsidRPr="009E162B" w:rsidRDefault="009A1102">
            <w:pPr>
              <w:spacing w:after="0"/>
              <w:rPr>
                <w:rFonts w:ascii="Times New Roman" w:eastAsia="Times New Roman" w:hAnsi="Times New Roman" w:cs="Times New Roman"/>
                <w:sz w:val="20"/>
              </w:rPr>
            </w:pPr>
          </w:p>
        </w:tc>
      </w:tr>
      <w:tr w:rsidR="009D706A" w14:paraId="03E8E94D" w14:textId="77777777">
        <w:trPr>
          <w:trHeight w:val="300"/>
        </w:trPr>
        <w:tc>
          <w:tcPr>
            <w:tcW w:w="1036" w:type="dxa"/>
            <w:tcBorders>
              <w:top w:val="nil"/>
              <w:left w:val="nil"/>
              <w:bottom w:val="nil"/>
              <w:right w:val="nil"/>
            </w:tcBorders>
            <w:shd w:val="clear" w:color="auto" w:fill="auto"/>
            <w:noWrap/>
            <w:vAlign w:val="bottom"/>
            <w:hideMark/>
          </w:tcPr>
          <w:p w14:paraId="03E8E94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94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4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4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4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4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4C" w14:textId="77777777" w:rsidR="0030612F" w:rsidRPr="009E162B" w:rsidRDefault="009A1102">
            <w:pPr>
              <w:spacing w:after="0"/>
              <w:rPr>
                <w:rFonts w:ascii="Times New Roman" w:eastAsia="Times New Roman" w:hAnsi="Times New Roman" w:cs="Times New Roman"/>
                <w:sz w:val="20"/>
              </w:rPr>
            </w:pPr>
          </w:p>
        </w:tc>
      </w:tr>
      <w:tr w:rsidR="009D706A" w14:paraId="03E8E955" w14:textId="77777777">
        <w:trPr>
          <w:trHeight w:val="300"/>
        </w:trPr>
        <w:tc>
          <w:tcPr>
            <w:tcW w:w="1036" w:type="dxa"/>
            <w:tcBorders>
              <w:top w:val="nil"/>
              <w:left w:val="nil"/>
              <w:bottom w:val="nil"/>
              <w:right w:val="nil"/>
            </w:tcBorders>
            <w:shd w:val="clear" w:color="auto" w:fill="auto"/>
            <w:noWrap/>
            <w:vAlign w:val="bottom"/>
            <w:hideMark/>
          </w:tcPr>
          <w:p w14:paraId="03E8E94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94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5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5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5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5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54" w14:textId="77777777" w:rsidR="0030612F" w:rsidRPr="009E162B" w:rsidRDefault="009A1102">
            <w:pPr>
              <w:spacing w:after="0"/>
              <w:rPr>
                <w:rFonts w:ascii="Times New Roman" w:eastAsia="Times New Roman" w:hAnsi="Times New Roman" w:cs="Times New Roman"/>
                <w:sz w:val="20"/>
              </w:rPr>
            </w:pPr>
          </w:p>
        </w:tc>
      </w:tr>
      <w:tr w:rsidR="009D706A" w14:paraId="03E8E95D" w14:textId="77777777">
        <w:trPr>
          <w:trHeight w:val="300"/>
        </w:trPr>
        <w:tc>
          <w:tcPr>
            <w:tcW w:w="1036" w:type="dxa"/>
            <w:tcBorders>
              <w:top w:val="nil"/>
              <w:left w:val="nil"/>
              <w:bottom w:val="nil"/>
              <w:right w:val="nil"/>
            </w:tcBorders>
            <w:shd w:val="clear" w:color="auto" w:fill="auto"/>
            <w:noWrap/>
            <w:vAlign w:val="bottom"/>
            <w:hideMark/>
          </w:tcPr>
          <w:p w14:paraId="03E8E95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95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5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59"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5A"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5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5C" w14:textId="77777777" w:rsidR="0030612F" w:rsidRPr="009E162B" w:rsidRDefault="009A1102">
            <w:pPr>
              <w:spacing w:after="0"/>
              <w:rPr>
                <w:rFonts w:ascii="Times New Roman" w:eastAsia="Times New Roman" w:hAnsi="Times New Roman" w:cs="Times New Roman"/>
                <w:sz w:val="20"/>
              </w:rPr>
            </w:pPr>
          </w:p>
        </w:tc>
      </w:tr>
      <w:tr w:rsidR="009D706A" w14:paraId="03E8E965" w14:textId="77777777">
        <w:trPr>
          <w:trHeight w:val="300"/>
        </w:trPr>
        <w:tc>
          <w:tcPr>
            <w:tcW w:w="1036" w:type="dxa"/>
            <w:tcBorders>
              <w:top w:val="nil"/>
              <w:left w:val="nil"/>
              <w:bottom w:val="nil"/>
              <w:right w:val="nil"/>
            </w:tcBorders>
            <w:shd w:val="clear" w:color="auto" w:fill="auto"/>
            <w:noWrap/>
            <w:vAlign w:val="bottom"/>
            <w:hideMark/>
          </w:tcPr>
          <w:p w14:paraId="03E8E95E"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95F"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6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61"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962"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6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64" w14:textId="77777777" w:rsidR="0030612F" w:rsidRPr="009E162B" w:rsidRDefault="009A1102">
            <w:pPr>
              <w:spacing w:after="0"/>
              <w:rPr>
                <w:rFonts w:ascii="Times New Roman" w:eastAsia="Times New Roman" w:hAnsi="Times New Roman" w:cs="Times New Roman"/>
                <w:sz w:val="20"/>
              </w:rPr>
            </w:pPr>
          </w:p>
        </w:tc>
      </w:tr>
      <w:tr w:rsidR="009D706A" w14:paraId="03E8E96C" w14:textId="77777777">
        <w:trPr>
          <w:trHeight w:val="300"/>
        </w:trPr>
        <w:tc>
          <w:tcPr>
            <w:tcW w:w="2233" w:type="dxa"/>
            <w:gridSpan w:val="2"/>
            <w:tcBorders>
              <w:top w:val="nil"/>
              <w:left w:val="nil"/>
              <w:bottom w:val="nil"/>
              <w:right w:val="nil"/>
            </w:tcBorders>
            <w:shd w:val="clear" w:color="auto" w:fill="auto"/>
            <w:noWrap/>
            <w:vAlign w:val="bottom"/>
            <w:hideMark/>
          </w:tcPr>
          <w:p w14:paraId="03E8E96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967"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6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6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6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6B" w14:textId="77777777" w:rsidR="0030612F" w:rsidRPr="009E162B" w:rsidRDefault="009A1102">
            <w:pPr>
              <w:spacing w:after="0"/>
              <w:rPr>
                <w:rFonts w:ascii="Times New Roman" w:eastAsia="Times New Roman" w:hAnsi="Times New Roman" w:cs="Times New Roman"/>
                <w:sz w:val="20"/>
              </w:rPr>
            </w:pPr>
          </w:p>
        </w:tc>
      </w:tr>
      <w:tr w:rsidR="009D706A" w14:paraId="03E8E974" w14:textId="77777777">
        <w:trPr>
          <w:trHeight w:val="300"/>
        </w:trPr>
        <w:tc>
          <w:tcPr>
            <w:tcW w:w="1036" w:type="dxa"/>
            <w:tcBorders>
              <w:top w:val="nil"/>
              <w:left w:val="nil"/>
              <w:bottom w:val="nil"/>
              <w:right w:val="nil"/>
            </w:tcBorders>
            <w:shd w:val="clear" w:color="auto" w:fill="auto"/>
            <w:noWrap/>
            <w:vAlign w:val="bottom"/>
            <w:hideMark/>
          </w:tcPr>
          <w:p w14:paraId="03E8E96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6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6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7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7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7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73" w14:textId="77777777" w:rsidR="0030612F" w:rsidRPr="009E162B" w:rsidRDefault="009A1102">
            <w:pPr>
              <w:spacing w:after="0"/>
              <w:rPr>
                <w:rFonts w:ascii="Times New Roman" w:eastAsia="Times New Roman" w:hAnsi="Times New Roman" w:cs="Times New Roman"/>
                <w:sz w:val="20"/>
              </w:rPr>
            </w:pPr>
          </w:p>
        </w:tc>
      </w:tr>
      <w:tr w:rsidR="009D706A" w14:paraId="03E8E977" w14:textId="77777777">
        <w:trPr>
          <w:trHeight w:val="300"/>
        </w:trPr>
        <w:tc>
          <w:tcPr>
            <w:tcW w:w="1036" w:type="dxa"/>
            <w:tcBorders>
              <w:top w:val="nil"/>
              <w:left w:val="nil"/>
              <w:bottom w:val="nil"/>
              <w:right w:val="nil"/>
            </w:tcBorders>
            <w:shd w:val="clear" w:color="auto" w:fill="auto"/>
            <w:noWrap/>
            <w:vAlign w:val="bottom"/>
            <w:hideMark/>
          </w:tcPr>
          <w:p w14:paraId="03E8E975" w14:textId="77777777" w:rsidR="0030612F" w:rsidRPr="009E162B" w:rsidRDefault="009A1102">
            <w:pPr>
              <w:spacing w:after="0"/>
              <w:rPr>
                <w:rFonts w:ascii="Times New Roman" w:eastAsia="Times New Roman" w:hAnsi="Times New Roman" w:cs="Times New Roman"/>
                <w:sz w:val="20"/>
              </w:rPr>
            </w:pPr>
          </w:p>
        </w:tc>
        <w:tc>
          <w:tcPr>
            <w:tcW w:w="7182" w:type="dxa"/>
            <w:gridSpan w:val="6"/>
            <w:tcBorders>
              <w:top w:val="nil"/>
              <w:left w:val="nil"/>
              <w:bottom w:val="nil"/>
              <w:right w:val="nil"/>
            </w:tcBorders>
            <w:shd w:val="clear" w:color="auto" w:fill="auto"/>
            <w:noWrap/>
            <w:vAlign w:val="bottom"/>
            <w:hideMark/>
          </w:tcPr>
          <w:p w14:paraId="03E8E976"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Τροπ. 1596/119 (Άρθρο όγδοο) όπως τροπ.   ΔΕΚΤΟ ΚΑΤΑ ΠΛΕΙΟΨΗΦΙΑ</w:t>
            </w:r>
          </w:p>
        </w:tc>
      </w:tr>
      <w:tr w:rsidR="009D706A" w14:paraId="03E8E97F" w14:textId="77777777">
        <w:trPr>
          <w:trHeight w:val="300"/>
        </w:trPr>
        <w:tc>
          <w:tcPr>
            <w:tcW w:w="1036" w:type="dxa"/>
            <w:tcBorders>
              <w:top w:val="nil"/>
              <w:left w:val="nil"/>
              <w:bottom w:val="nil"/>
              <w:right w:val="nil"/>
            </w:tcBorders>
            <w:shd w:val="clear" w:color="auto" w:fill="auto"/>
            <w:noWrap/>
            <w:vAlign w:val="bottom"/>
            <w:hideMark/>
          </w:tcPr>
          <w:p w14:paraId="03E8E97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97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7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7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7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7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7E" w14:textId="77777777" w:rsidR="0030612F" w:rsidRPr="009E162B" w:rsidRDefault="009A1102">
            <w:pPr>
              <w:spacing w:after="0"/>
              <w:rPr>
                <w:rFonts w:ascii="Times New Roman" w:eastAsia="Times New Roman" w:hAnsi="Times New Roman" w:cs="Times New Roman"/>
                <w:sz w:val="20"/>
              </w:rPr>
            </w:pPr>
          </w:p>
        </w:tc>
      </w:tr>
      <w:tr w:rsidR="009D706A" w14:paraId="03E8E987" w14:textId="77777777">
        <w:trPr>
          <w:trHeight w:val="300"/>
        </w:trPr>
        <w:tc>
          <w:tcPr>
            <w:tcW w:w="1036" w:type="dxa"/>
            <w:tcBorders>
              <w:top w:val="nil"/>
              <w:left w:val="nil"/>
              <w:bottom w:val="nil"/>
              <w:right w:val="nil"/>
            </w:tcBorders>
            <w:shd w:val="clear" w:color="auto" w:fill="auto"/>
            <w:noWrap/>
            <w:vAlign w:val="bottom"/>
            <w:hideMark/>
          </w:tcPr>
          <w:p w14:paraId="03E8E98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98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8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8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8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8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86" w14:textId="77777777" w:rsidR="0030612F" w:rsidRPr="009E162B" w:rsidRDefault="009A1102">
            <w:pPr>
              <w:spacing w:after="0"/>
              <w:rPr>
                <w:rFonts w:ascii="Times New Roman" w:eastAsia="Times New Roman" w:hAnsi="Times New Roman" w:cs="Times New Roman"/>
                <w:sz w:val="20"/>
              </w:rPr>
            </w:pPr>
          </w:p>
        </w:tc>
      </w:tr>
      <w:tr w:rsidR="009D706A" w14:paraId="03E8E98F" w14:textId="77777777">
        <w:trPr>
          <w:trHeight w:val="300"/>
        </w:trPr>
        <w:tc>
          <w:tcPr>
            <w:tcW w:w="1036" w:type="dxa"/>
            <w:tcBorders>
              <w:top w:val="nil"/>
              <w:left w:val="nil"/>
              <w:bottom w:val="nil"/>
              <w:right w:val="nil"/>
            </w:tcBorders>
            <w:shd w:val="clear" w:color="auto" w:fill="auto"/>
            <w:noWrap/>
            <w:vAlign w:val="bottom"/>
            <w:hideMark/>
          </w:tcPr>
          <w:p w14:paraId="03E8E98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98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8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8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8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8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8E" w14:textId="77777777" w:rsidR="0030612F" w:rsidRPr="009E162B" w:rsidRDefault="009A1102">
            <w:pPr>
              <w:spacing w:after="0"/>
              <w:rPr>
                <w:rFonts w:ascii="Times New Roman" w:eastAsia="Times New Roman" w:hAnsi="Times New Roman" w:cs="Times New Roman"/>
                <w:sz w:val="20"/>
              </w:rPr>
            </w:pPr>
          </w:p>
        </w:tc>
      </w:tr>
      <w:tr w:rsidR="009D706A" w14:paraId="03E8E997" w14:textId="77777777">
        <w:trPr>
          <w:trHeight w:val="300"/>
        </w:trPr>
        <w:tc>
          <w:tcPr>
            <w:tcW w:w="1036" w:type="dxa"/>
            <w:tcBorders>
              <w:top w:val="nil"/>
              <w:left w:val="nil"/>
              <w:bottom w:val="nil"/>
              <w:right w:val="nil"/>
            </w:tcBorders>
            <w:shd w:val="clear" w:color="auto" w:fill="auto"/>
            <w:noWrap/>
            <w:vAlign w:val="bottom"/>
            <w:hideMark/>
          </w:tcPr>
          <w:p w14:paraId="03E8E99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99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9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9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9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9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96" w14:textId="77777777" w:rsidR="0030612F" w:rsidRPr="009E162B" w:rsidRDefault="009A1102">
            <w:pPr>
              <w:spacing w:after="0"/>
              <w:rPr>
                <w:rFonts w:ascii="Times New Roman" w:eastAsia="Times New Roman" w:hAnsi="Times New Roman" w:cs="Times New Roman"/>
                <w:sz w:val="20"/>
              </w:rPr>
            </w:pPr>
          </w:p>
        </w:tc>
      </w:tr>
      <w:tr w:rsidR="009D706A" w14:paraId="03E8E99F" w14:textId="77777777">
        <w:trPr>
          <w:trHeight w:val="300"/>
        </w:trPr>
        <w:tc>
          <w:tcPr>
            <w:tcW w:w="1036" w:type="dxa"/>
            <w:tcBorders>
              <w:top w:val="nil"/>
              <w:left w:val="nil"/>
              <w:bottom w:val="nil"/>
              <w:right w:val="nil"/>
            </w:tcBorders>
            <w:shd w:val="clear" w:color="auto" w:fill="auto"/>
            <w:noWrap/>
            <w:vAlign w:val="bottom"/>
            <w:hideMark/>
          </w:tcPr>
          <w:p w14:paraId="03E8E99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99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9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9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w:t>
            </w:r>
          </w:p>
        </w:tc>
        <w:tc>
          <w:tcPr>
            <w:tcW w:w="1197" w:type="dxa"/>
            <w:tcBorders>
              <w:top w:val="nil"/>
              <w:left w:val="nil"/>
              <w:bottom w:val="nil"/>
              <w:right w:val="nil"/>
            </w:tcBorders>
            <w:shd w:val="clear" w:color="auto" w:fill="auto"/>
            <w:noWrap/>
            <w:vAlign w:val="bottom"/>
            <w:hideMark/>
          </w:tcPr>
          <w:p w14:paraId="03E8E99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9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9E" w14:textId="77777777" w:rsidR="0030612F" w:rsidRPr="009E162B" w:rsidRDefault="009A1102">
            <w:pPr>
              <w:spacing w:after="0"/>
              <w:rPr>
                <w:rFonts w:ascii="Times New Roman" w:eastAsia="Times New Roman" w:hAnsi="Times New Roman" w:cs="Times New Roman"/>
                <w:sz w:val="20"/>
              </w:rPr>
            </w:pPr>
          </w:p>
        </w:tc>
      </w:tr>
      <w:tr w:rsidR="009D706A" w14:paraId="03E8E9A7" w14:textId="77777777">
        <w:trPr>
          <w:trHeight w:val="300"/>
        </w:trPr>
        <w:tc>
          <w:tcPr>
            <w:tcW w:w="1036" w:type="dxa"/>
            <w:tcBorders>
              <w:top w:val="nil"/>
              <w:left w:val="nil"/>
              <w:bottom w:val="nil"/>
              <w:right w:val="nil"/>
            </w:tcBorders>
            <w:shd w:val="clear" w:color="auto" w:fill="auto"/>
            <w:noWrap/>
            <w:vAlign w:val="bottom"/>
            <w:hideMark/>
          </w:tcPr>
          <w:p w14:paraId="03E8E9A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9A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A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A3"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A4"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A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A6" w14:textId="77777777" w:rsidR="0030612F" w:rsidRPr="009E162B" w:rsidRDefault="009A1102">
            <w:pPr>
              <w:spacing w:after="0"/>
              <w:rPr>
                <w:rFonts w:ascii="Times New Roman" w:eastAsia="Times New Roman" w:hAnsi="Times New Roman" w:cs="Times New Roman"/>
                <w:sz w:val="20"/>
              </w:rPr>
            </w:pPr>
          </w:p>
        </w:tc>
      </w:tr>
      <w:tr w:rsidR="009D706A" w14:paraId="03E8E9AF" w14:textId="77777777">
        <w:trPr>
          <w:trHeight w:val="300"/>
        </w:trPr>
        <w:tc>
          <w:tcPr>
            <w:tcW w:w="1036" w:type="dxa"/>
            <w:tcBorders>
              <w:top w:val="nil"/>
              <w:left w:val="nil"/>
              <w:bottom w:val="nil"/>
              <w:right w:val="nil"/>
            </w:tcBorders>
            <w:shd w:val="clear" w:color="auto" w:fill="auto"/>
            <w:noWrap/>
            <w:vAlign w:val="bottom"/>
            <w:hideMark/>
          </w:tcPr>
          <w:p w14:paraId="03E8E9A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9A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A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AB"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AC"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A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AE" w14:textId="77777777" w:rsidR="0030612F" w:rsidRPr="009E162B" w:rsidRDefault="009A1102">
            <w:pPr>
              <w:spacing w:after="0"/>
              <w:rPr>
                <w:rFonts w:ascii="Times New Roman" w:eastAsia="Times New Roman" w:hAnsi="Times New Roman" w:cs="Times New Roman"/>
                <w:sz w:val="20"/>
              </w:rPr>
            </w:pPr>
          </w:p>
        </w:tc>
      </w:tr>
      <w:tr w:rsidR="009D706A" w14:paraId="03E8E9B6" w14:textId="77777777">
        <w:trPr>
          <w:trHeight w:val="300"/>
        </w:trPr>
        <w:tc>
          <w:tcPr>
            <w:tcW w:w="2233" w:type="dxa"/>
            <w:gridSpan w:val="2"/>
            <w:tcBorders>
              <w:top w:val="nil"/>
              <w:left w:val="nil"/>
              <w:bottom w:val="nil"/>
              <w:right w:val="nil"/>
            </w:tcBorders>
            <w:shd w:val="clear" w:color="auto" w:fill="auto"/>
            <w:noWrap/>
            <w:vAlign w:val="bottom"/>
            <w:hideMark/>
          </w:tcPr>
          <w:p w14:paraId="03E8E9B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9B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B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B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B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5" w14:textId="77777777" w:rsidR="0030612F" w:rsidRPr="009E162B" w:rsidRDefault="009A1102">
            <w:pPr>
              <w:spacing w:after="0"/>
              <w:rPr>
                <w:rFonts w:ascii="Times New Roman" w:eastAsia="Times New Roman" w:hAnsi="Times New Roman" w:cs="Times New Roman"/>
                <w:sz w:val="20"/>
              </w:rPr>
            </w:pPr>
          </w:p>
        </w:tc>
      </w:tr>
      <w:tr w:rsidR="009D706A" w14:paraId="03E8E9BE" w14:textId="77777777">
        <w:trPr>
          <w:trHeight w:val="300"/>
        </w:trPr>
        <w:tc>
          <w:tcPr>
            <w:tcW w:w="1036" w:type="dxa"/>
            <w:tcBorders>
              <w:top w:val="nil"/>
              <w:left w:val="nil"/>
              <w:bottom w:val="nil"/>
              <w:right w:val="nil"/>
            </w:tcBorders>
            <w:shd w:val="clear" w:color="auto" w:fill="auto"/>
            <w:noWrap/>
            <w:vAlign w:val="bottom"/>
            <w:hideMark/>
          </w:tcPr>
          <w:p w14:paraId="03E8E9B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B"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BD" w14:textId="77777777" w:rsidR="0030612F" w:rsidRPr="009E162B" w:rsidRDefault="009A1102">
            <w:pPr>
              <w:spacing w:after="0"/>
              <w:rPr>
                <w:rFonts w:ascii="Times New Roman" w:eastAsia="Times New Roman" w:hAnsi="Times New Roman" w:cs="Times New Roman"/>
                <w:sz w:val="20"/>
              </w:rPr>
            </w:pPr>
          </w:p>
        </w:tc>
      </w:tr>
      <w:tr w:rsidR="009D706A" w14:paraId="03E8E9C1" w14:textId="77777777">
        <w:trPr>
          <w:trHeight w:val="300"/>
        </w:trPr>
        <w:tc>
          <w:tcPr>
            <w:tcW w:w="1036" w:type="dxa"/>
            <w:tcBorders>
              <w:top w:val="nil"/>
              <w:left w:val="nil"/>
              <w:bottom w:val="nil"/>
              <w:right w:val="nil"/>
            </w:tcBorders>
            <w:shd w:val="clear" w:color="auto" w:fill="auto"/>
            <w:noWrap/>
            <w:vAlign w:val="bottom"/>
            <w:hideMark/>
          </w:tcPr>
          <w:p w14:paraId="03E8E9BF" w14:textId="77777777" w:rsidR="0030612F" w:rsidRPr="009E162B" w:rsidRDefault="009A1102">
            <w:pPr>
              <w:spacing w:after="0"/>
              <w:rPr>
                <w:rFonts w:ascii="Times New Roman" w:eastAsia="Times New Roman" w:hAnsi="Times New Roman" w:cs="Times New Roman"/>
                <w:sz w:val="20"/>
              </w:rPr>
            </w:pPr>
          </w:p>
        </w:tc>
        <w:tc>
          <w:tcPr>
            <w:tcW w:w="7182" w:type="dxa"/>
            <w:gridSpan w:val="6"/>
            <w:tcBorders>
              <w:top w:val="nil"/>
              <w:left w:val="nil"/>
              <w:bottom w:val="nil"/>
              <w:right w:val="nil"/>
            </w:tcBorders>
            <w:shd w:val="clear" w:color="auto" w:fill="auto"/>
            <w:noWrap/>
            <w:vAlign w:val="bottom"/>
            <w:hideMark/>
          </w:tcPr>
          <w:p w14:paraId="03E8E9C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Ακροτελεύτιο όπως τροπ.   ΔΕΚΤΟ ΚΑΤΑ ΠΛΕΙΟΨΗΦΙΑ</w:t>
            </w:r>
          </w:p>
        </w:tc>
      </w:tr>
      <w:tr w:rsidR="009D706A" w14:paraId="03E8E9C9" w14:textId="77777777">
        <w:trPr>
          <w:trHeight w:val="300"/>
        </w:trPr>
        <w:tc>
          <w:tcPr>
            <w:tcW w:w="1036" w:type="dxa"/>
            <w:tcBorders>
              <w:top w:val="nil"/>
              <w:left w:val="nil"/>
              <w:bottom w:val="nil"/>
              <w:right w:val="nil"/>
            </w:tcBorders>
            <w:shd w:val="clear" w:color="auto" w:fill="auto"/>
            <w:noWrap/>
            <w:vAlign w:val="bottom"/>
            <w:hideMark/>
          </w:tcPr>
          <w:p w14:paraId="03E8E9C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9C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C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C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C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C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C8" w14:textId="77777777" w:rsidR="0030612F" w:rsidRPr="009E162B" w:rsidRDefault="009A1102">
            <w:pPr>
              <w:spacing w:after="0"/>
              <w:rPr>
                <w:rFonts w:ascii="Times New Roman" w:eastAsia="Times New Roman" w:hAnsi="Times New Roman" w:cs="Times New Roman"/>
                <w:sz w:val="20"/>
              </w:rPr>
            </w:pPr>
          </w:p>
        </w:tc>
      </w:tr>
      <w:tr w:rsidR="009D706A" w14:paraId="03E8E9D1" w14:textId="77777777">
        <w:trPr>
          <w:trHeight w:val="300"/>
        </w:trPr>
        <w:tc>
          <w:tcPr>
            <w:tcW w:w="1036" w:type="dxa"/>
            <w:tcBorders>
              <w:top w:val="nil"/>
              <w:left w:val="nil"/>
              <w:bottom w:val="nil"/>
              <w:right w:val="nil"/>
            </w:tcBorders>
            <w:shd w:val="clear" w:color="auto" w:fill="auto"/>
            <w:noWrap/>
            <w:vAlign w:val="bottom"/>
            <w:hideMark/>
          </w:tcPr>
          <w:p w14:paraId="03E8E9C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9C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C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C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C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C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D0" w14:textId="77777777" w:rsidR="0030612F" w:rsidRPr="009E162B" w:rsidRDefault="009A1102">
            <w:pPr>
              <w:spacing w:after="0"/>
              <w:rPr>
                <w:rFonts w:ascii="Times New Roman" w:eastAsia="Times New Roman" w:hAnsi="Times New Roman" w:cs="Times New Roman"/>
                <w:sz w:val="20"/>
              </w:rPr>
            </w:pPr>
          </w:p>
        </w:tc>
      </w:tr>
      <w:tr w:rsidR="009D706A" w14:paraId="03E8E9D9" w14:textId="77777777">
        <w:trPr>
          <w:trHeight w:val="300"/>
        </w:trPr>
        <w:tc>
          <w:tcPr>
            <w:tcW w:w="1036" w:type="dxa"/>
            <w:tcBorders>
              <w:top w:val="nil"/>
              <w:left w:val="nil"/>
              <w:bottom w:val="nil"/>
              <w:right w:val="nil"/>
            </w:tcBorders>
            <w:shd w:val="clear" w:color="auto" w:fill="auto"/>
            <w:noWrap/>
            <w:vAlign w:val="bottom"/>
            <w:hideMark/>
          </w:tcPr>
          <w:p w14:paraId="03E8E9D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9D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D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D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D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D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D8" w14:textId="77777777" w:rsidR="0030612F" w:rsidRPr="009E162B" w:rsidRDefault="009A1102">
            <w:pPr>
              <w:spacing w:after="0"/>
              <w:rPr>
                <w:rFonts w:ascii="Times New Roman" w:eastAsia="Times New Roman" w:hAnsi="Times New Roman" w:cs="Times New Roman"/>
                <w:sz w:val="20"/>
              </w:rPr>
            </w:pPr>
          </w:p>
        </w:tc>
      </w:tr>
      <w:tr w:rsidR="009D706A" w14:paraId="03E8E9E1" w14:textId="77777777">
        <w:trPr>
          <w:trHeight w:val="300"/>
        </w:trPr>
        <w:tc>
          <w:tcPr>
            <w:tcW w:w="1036" w:type="dxa"/>
            <w:tcBorders>
              <w:top w:val="nil"/>
              <w:left w:val="nil"/>
              <w:bottom w:val="nil"/>
              <w:right w:val="nil"/>
            </w:tcBorders>
            <w:shd w:val="clear" w:color="auto" w:fill="auto"/>
            <w:noWrap/>
            <w:vAlign w:val="bottom"/>
            <w:hideMark/>
          </w:tcPr>
          <w:p w14:paraId="03E8E9D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9D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D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D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9D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D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E0" w14:textId="77777777" w:rsidR="0030612F" w:rsidRPr="009E162B" w:rsidRDefault="009A1102">
            <w:pPr>
              <w:spacing w:after="0"/>
              <w:rPr>
                <w:rFonts w:ascii="Times New Roman" w:eastAsia="Times New Roman" w:hAnsi="Times New Roman" w:cs="Times New Roman"/>
                <w:sz w:val="20"/>
              </w:rPr>
            </w:pPr>
          </w:p>
        </w:tc>
      </w:tr>
      <w:tr w:rsidR="009D706A" w14:paraId="03E8E9E9" w14:textId="77777777">
        <w:trPr>
          <w:trHeight w:val="300"/>
        </w:trPr>
        <w:tc>
          <w:tcPr>
            <w:tcW w:w="1036" w:type="dxa"/>
            <w:tcBorders>
              <w:top w:val="nil"/>
              <w:left w:val="nil"/>
              <w:bottom w:val="nil"/>
              <w:right w:val="nil"/>
            </w:tcBorders>
            <w:shd w:val="clear" w:color="auto" w:fill="auto"/>
            <w:noWrap/>
            <w:vAlign w:val="bottom"/>
            <w:hideMark/>
          </w:tcPr>
          <w:p w14:paraId="03E8E9E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9E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E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E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9E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E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E8" w14:textId="77777777" w:rsidR="0030612F" w:rsidRPr="009E162B" w:rsidRDefault="009A1102">
            <w:pPr>
              <w:spacing w:after="0"/>
              <w:rPr>
                <w:rFonts w:ascii="Times New Roman" w:eastAsia="Times New Roman" w:hAnsi="Times New Roman" w:cs="Times New Roman"/>
                <w:sz w:val="20"/>
              </w:rPr>
            </w:pPr>
          </w:p>
        </w:tc>
      </w:tr>
      <w:tr w:rsidR="009D706A" w14:paraId="03E8E9F1" w14:textId="77777777">
        <w:trPr>
          <w:trHeight w:val="300"/>
        </w:trPr>
        <w:tc>
          <w:tcPr>
            <w:tcW w:w="1036" w:type="dxa"/>
            <w:tcBorders>
              <w:top w:val="nil"/>
              <w:left w:val="nil"/>
              <w:bottom w:val="nil"/>
              <w:right w:val="nil"/>
            </w:tcBorders>
            <w:shd w:val="clear" w:color="auto" w:fill="auto"/>
            <w:noWrap/>
            <w:vAlign w:val="bottom"/>
            <w:hideMark/>
          </w:tcPr>
          <w:p w14:paraId="03E8E9E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9E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E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E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E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E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F0" w14:textId="77777777" w:rsidR="0030612F" w:rsidRPr="009E162B" w:rsidRDefault="009A1102">
            <w:pPr>
              <w:spacing w:after="0"/>
              <w:rPr>
                <w:rFonts w:ascii="Times New Roman" w:eastAsia="Times New Roman" w:hAnsi="Times New Roman" w:cs="Times New Roman"/>
                <w:sz w:val="20"/>
              </w:rPr>
            </w:pPr>
          </w:p>
        </w:tc>
      </w:tr>
      <w:tr w:rsidR="009D706A" w14:paraId="03E8E9F9" w14:textId="77777777">
        <w:trPr>
          <w:trHeight w:val="300"/>
        </w:trPr>
        <w:tc>
          <w:tcPr>
            <w:tcW w:w="1036" w:type="dxa"/>
            <w:tcBorders>
              <w:top w:val="nil"/>
              <w:left w:val="nil"/>
              <w:bottom w:val="nil"/>
              <w:right w:val="nil"/>
            </w:tcBorders>
            <w:shd w:val="clear" w:color="auto" w:fill="auto"/>
            <w:noWrap/>
            <w:vAlign w:val="bottom"/>
            <w:hideMark/>
          </w:tcPr>
          <w:p w14:paraId="03E8E9F2"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9F3"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F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F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9F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F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F8" w14:textId="77777777" w:rsidR="0030612F" w:rsidRPr="009E162B" w:rsidRDefault="009A1102">
            <w:pPr>
              <w:spacing w:after="0"/>
              <w:rPr>
                <w:rFonts w:ascii="Times New Roman" w:eastAsia="Times New Roman" w:hAnsi="Times New Roman" w:cs="Times New Roman"/>
                <w:sz w:val="20"/>
              </w:rPr>
            </w:pPr>
          </w:p>
        </w:tc>
      </w:tr>
      <w:tr w:rsidR="009D706A" w14:paraId="03E8EA00" w14:textId="77777777">
        <w:trPr>
          <w:trHeight w:val="300"/>
        </w:trPr>
        <w:tc>
          <w:tcPr>
            <w:tcW w:w="2233" w:type="dxa"/>
            <w:gridSpan w:val="2"/>
            <w:tcBorders>
              <w:top w:val="nil"/>
              <w:left w:val="nil"/>
              <w:bottom w:val="nil"/>
              <w:right w:val="nil"/>
            </w:tcBorders>
            <w:shd w:val="clear" w:color="auto" w:fill="auto"/>
            <w:noWrap/>
            <w:vAlign w:val="bottom"/>
            <w:hideMark/>
          </w:tcPr>
          <w:p w14:paraId="03E8E9F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9FB"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FC"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9FD"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9F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9FF" w14:textId="77777777" w:rsidR="0030612F" w:rsidRPr="009E162B" w:rsidRDefault="009A1102">
            <w:pPr>
              <w:spacing w:after="0"/>
              <w:rPr>
                <w:rFonts w:ascii="Times New Roman" w:eastAsia="Times New Roman" w:hAnsi="Times New Roman" w:cs="Times New Roman"/>
                <w:sz w:val="20"/>
              </w:rPr>
            </w:pPr>
          </w:p>
        </w:tc>
      </w:tr>
      <w:tr w:rsidR="009D706A" w14:paraId="03E8EA08" w14:textId="77777777">
        <w:trPr>
          <w:trHeight w:val="300"/>
        </w:trPr>
        <w:tc>
          <w:tcPr>
            <w:tcW w:w="1036" w:type="dxa"/>
            <w:tcBorders>
              <w:top w:val="nil"/>
              <w:left w:val="nil"/>
              <w:bottom w:val="nil"/>
              <w:right w:val="nil"/>
            </w:tcBorders>
            <w:shd w:val="clear" w:color="auto" w:fill="auto"/>
            <w:noWrap/>
            <w:vAlign w:val="bottom"/>
            <w:hideMark/>
          </w:tcPr>
          <w:p w14:paraId="03E8EA0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0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03"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0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0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0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07" w14:textId="77777777" w:rsidR="0030612F" w:rsidRPr="009E162B" w:rsidRDefault="009A1102">
            <w:pPr>
              <w:spacing w:after="0"/>
              <w:rPr>
                <w:rFonts w:ascii="Times New Roman" w:eastAsia="Times New Roman" w:hAnsi="Times New Roman" w:cs="Times New Roman"/>
                <w:sz w:val="20"/>
              </w:rPr>
            </w:pPr>
          </w:p>
        </w:tc>
      </w:tr>
      <w:tr w:rsidR="009D706A" w14:paraId="03E8EA0C" w14:textId="77777777">
        <w:trPr>
          <w:trHeight w:val="300"/>
        </w:trPr>
        <w:tc>
          <w:tcPr>
            <w:tcW w:w="1036" w:type="dxa"/>
            <w:tcBorders>
              <w:top w:val="nil"/>
              <w:left w:val="nil"/>
              <w:bottom w:val="nil"/>
              <w:right w:val="nil"/>
            </w:tcBorders>
            <w:shd w:val="clear" w:color="auto" w:fill="auto"/>
            <w:noWrap/>
            <w:vAlign w:val="bottom"/>
            <w:hideMark/>
          </w:tcPr>
          <w:p w14:paraId="03E8EA09" w14:textId="77777777" w:rsidR="0030612F" w:rsidRPr="009E162B" w:rsidRDefault="009A1102">
            <w:pPr>
              <w:spacing w:after="0"/>
              <w:rPr>
                <w:rFonts w:ascii="Times New Roman" w:eastAsia="Times New Roman" w:hAnsi="Times New Roman" w:cs="Times New Roman"/>
                <w:sz w:val="20"/>
              </w:rPr>
            </w:pPr>
          </w:p>
        </w:tc>
        <w:tc>
          <w:tcPr>
            <w:tcW w:w="5985" w:type="dxa"/>
            <w:gridSpan w:val="5"/>
            <w:tcBorders>
              <w:top w:val="nil"/>
              <w:left w:val="nil"/>
              <w:bottom w:val="nil"/>
              <w:right w:val="nil"/>
            </w:tcBorders>
            <w:shd w:val="clear" w:color="auto" w:fill="auto"/>
            <w:noWrap/>
            <w:vAlign w:val="bottom"/>
            <w:hideMark/>
          </w:tcPr>
          <w:p w14:paraId="03E8EA0A"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Επί του Συνόλου   ΔΕΚΤΟ ΚΑΤΑ ΠΛΕΙΟΨΗΦΙΑ</w:t>
            </w:r>
          </w:p>
        </w:tc>
        <w:tc>
          <w:tcPr>
            <w:tcW w:w="1197" w:type="dxa"/>
            <w:tcBorders>
              <w:top w:val="nil"/>
              <w:left w:val="nil"/>
              <w:bottom w:val="nil"/>
              <w:right w:val="nil"/>
            </w:tcBorders>
            <w:shd w:val="clear" w:color="auto" w:fill="auto"/>
            <w:noWrap/>
            <w:vAlign w:val="bottom"/>
            <w:hideMark/>
          </w:tcPr>
          <w:p w14:paraId="03E8EA0B" w14:textId="77777777" w:rsidR="0030612F" w:rsidRPr="009E162B" w:rsidRDefault="009A1102">
            <w:pPr>
              <w:spacing w:after="0"/>
              <w:rPr>
                <w:rFonts w:ascii="Calibri" w:eastAsia="Times New Roman" w:hAnsi="Calibri" w:cs="Calibri"/>
                <w:color w:val="000000"/>
                <w:sz w:val="22"/>
                <w:szCs w:val="22"/>
              </w:rPr>
            </w:pPr>
          </w:p>
        </w:tc>
      </w:tr>
      <w:tr w:rsidR="009D706A" w14:paraId="03E8EA14" w14:textId="77777777">
        <w:trPr>
          <w:trHeight w:val="300"/>
        </w:trPr>
        <w:tc>
          <w:tcPr>
            <w:tcW w:w="1036" w:type="dxa"/>
            <w:tcBorders>
              <w:top w:val="nil"/>
              <w:left w:val="nil"/>
              <w:bottom w:val="nil"/>
              <w:right w:val="nil"/>
            </w:tcBorders>
            <w:shd w:val="clear" w:color="auto" w:fill="auto"/>
            <w:noWrap/>
            <w:vAlign w:val="bottom"/>
            <w:hideMark/>
          </w:tcPr>
          <w:p w14:paraId="03E8EA0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ΣΥΡΙΖΑ:</w:t>
            </w:r>
          </w:p>
        </w:tc>
        <w:tc>
          <w:tcPr>
            <w:tcW w:w="1197" w:type="dxa"/>
            <w:tcBorders>
              <w:top w:val="nil"/>
              <w:left w:val="nil"/>
              <w:bottom w:val="nil"/>
              <w:right w:val="nil"/>
            </w:tcBorders>
            <w:shd w:val="clear" w:color="auto" w:fill="auto"/>
            <w:noWrap/>
            <w:vAlign w:val="bottom"/>
            <w:hideMark/>
          </w:tcPr>
          <w:p w14:paraId="03E8EA0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0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1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A1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1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13" w14:textId="77777777" w:rsidR="0030612F" w:rsidRPr="009E162B" w:rsidRDefault="009A1102">
            <w:pPr>
              <w:spacing w:after="0"/>
              <w:rPr>
                <w:rFonts w:ascii="Times New Roman" w:eastAsia="Times New Roman" w:hAnsi="Times New Roman" w:cs="Times New Roman"/>
                <w:sz w:val="20"/>
              </w:rPr>
            </w:pPr>
          </w:p>
        </w:tc>
      </w:tr>
      <w:tr w:rsidR="009D706A" w14:paraId="03E8EA1C" w14:textId="77777777">
        <w:trPr>
          <w:trHeight w:val="300"/>
        </w:trPr>
        <w:tc>
          <w:tcPr>
            <w:tcW w:w="1036" w:type="dxa"/>
            <w:tcBorders>
              <w:top w:val="nil"/>
              <w:left w:val="nil"/>
              <w:bottom w:val="nil"/>
              <w:right w:val="nil"/>
            </w:tcBorders>
            <w:shd w:val="clear" w:color="auto" w:fill="auto"/>
            <w:noWrap/>
            <w:vAlign w:val="bottom"/>
            <w:hideMark/>
          </w:tcPr>
          <w:p w14:paraId="03E8EA1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Ν.Δ:</w:t>
            </w:r>
          </w:p>
        </w:tc>
        <w:tc>
          <w:tcPr>
            <w:tcW w:w="1197" w:type="dxa"/>
            <w:tcBorders>
              <w:top w:val="nil"/>
              <w:left w:val="nil"/>
              <w:bottom w:val="nil"/>
              <w:right w:val="nil"/>
            </w:tcBorders>
            <w:shd w:val="clear" w:color="auto" w:fill="auto"/>
            <w:noWrap/>
            <w:vAlign w:val="bottom"/>
            <w:hideMark/>
          </w:tcPr>
          <w:p w14:paraId="03E8EA1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1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1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A1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1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1B" w14:textId="77777777" w:rsidR="0030612F" w:rsidRPr="009E162B" w:rsidRDefault="009A1102">
            <w:pPr>
              <w:spacing w:after="0"/>
              <w:rPr>
                <w:rFonts w:ascii="Times New Roman" w:eastAsia="Times New Roman" w:hAnsi="Times New Roman" w:cs="Times New Roman"/>
                <w:sz w:val="20"/>
              </w:rPr>
            </w:pPr>
          </w:p>
        </w:tc>
      </w:tr>
      <w:tr w:rsidR="009D706A" w14:paraId="03E8EA24" w14:textId="77777777">
        <w:trPr>
          <w:trHeight w:val="300"/>
        </w:trPr>
        <w:tc>
          <w:tcPr>
            <w:tcW w:w="1036" w:type="dxa"/>
            <w:tcBorders>
              <w:top w:val="nil"/>
              <w:left w:val="nil"/>
              <w:bottom w:val="nil"/>
              <w:right w:val="nil"/>
            </w:tcBorders>
            <w:shd w:val="clear" w:color="auto" w:fill="auto"/>
            <w:noWrap/>
            <w:vAlign w:val="bottom"/>
            <w:hideMark/>
          </w:tcPr>
          <w:p w14:paraId="03E8EA1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ΔΗ.ΣΥ:</w:t>
            </w:r>
          </w:p>
        </w:tc>
        <w:tc>
          <w:tcPr>
            <w:tcW w:w="1197" w:type="dxa"/>
            <w:tcBorders>
              <w:top w:val="nil"/>
              <w:left w:val="nil"/>
              <w:bottom w:val="nil"/>
              <w:right w:val="nil"/>
            </w:tcBorders>
            <w:shd w:val="clear" w:color="auto" w:fill="auto"/>
            <w:noWrap/>
            <w:vAlign w:val="bottom"/>
            <w:hideMark/>
          </w:tcPr>
          <w:p w14:paraId="03E8EA1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1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2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A2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2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23" w14:textId="77777777" w:rsidR="0030612F" w:rsidRPr="009E162B" w:rsidRDefault="009A1102">
            <w:pPr>
              <w:spacing w:after="0"/>
              <w:rPr>
                <w:rFonts w:ascii="Times New Roman" w:eastAsia="Times New Roman" w:hAnsi="Times New Roman" w:cs="Times New Roman"/>
                <w:sz w:val="20"/>
              </w:rPr>
            </w:pPr>
          </w:p>
        </w:tc>
      </w:tr>
      <w:tr w:rsidR="009D706A" w14:paraId="03E8EA2C" w14:textId="77777777">
        <w:trPr>
          <w:trHeight w:val="300"/>
        </w:trPr>
        <w:tc>
          <w:tcPr>
            <w:tcW w:w="1036" w:type="dxa"/>
            <w:tcBorders>
              <w:top w:val="nil"/>
              <w:left w:val="nil"/>
              <w:bottom w:val="nil"/>
              <w:right w:val="nil"/>
            </w:tcBorders>
            <w:shd w:val="clear" w:color="auto" w:fill="auto"/>
            <w:noWrap/>
            <w:vAlign w:val="bottom"/>
            <w:hideMark/>
          </w:tcPr>
          <w:p w14:paraId="03E8EA2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Χ.Α:</w:t>
            </w:r>
          </w:p>
        </w:tc>
        <w:tc>
          <w:tcPr>
            <w:tcW w:w="1197" w:type="dxa"/>
            <w:tcBorders>
              <w:top w:val="nil"/>
              <w:left w:val="nil"/>
              <w:bottom w:val="nil"/>
              <w:right w:val="nil"/>
            </w:tcBorders>
            <w:shd w:val="clear" w:color="auto" w:fill="auto"/>
            <w:noWrap/>
            <w:vAlign w:val="bottom"/>
            <w:hideMark/>
          </w:tcPr>
          <w:p w14:paraId="03E8EA2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2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2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A2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2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2B" w14:textId="77777777" w:rsidR="0030612F" w:rsidRPr="009E162B" w:rsidRDefault="009A1102">
            <w:pPr>
              <w:spacing w:after="0"/>
              <w:rPr>
                <w:rFonts w:ascii="Times New Roman" w:eastAsia="Times New Roman" w:hAnsi="Times New Roman" w:cs="Times New Roman"/>
                <w:sz w:val="20"/>
              </w:rPr>
            </w:pPr>
          </w:p>
        </w:tc>
      </w:tr>
      <w:tr w:rsidR="009D706A" w14:paraId="03E8EA34" w14:textId="77777777">
        <w:trPr>
          <w:trHeight w:val="300"/>
        </w:trPr>
        <w:tc>
          <w:tcPr>
            <w:tcW w:w="1036" w:type="dxa"/>
            <w:tcBorders>
              <w:top w:val="nil"/>
              <w:left w:val="nil"/>
              <w:bottom w:val="nil"/>
              <w:right w:val="nil"/>
            </w:tcBorders>
            <w:shd w:val="clear" w:color="auto" w:fill="auto"/>
            <w:noWrap/>
            <w:vAlign w:val="bottom"/>
            <w:hideMark/>
          </w:tcPr>
          <w:p w14:paraId="03E8EA2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Κ.Κ.Ε:</w:t>
            </w:r>
          </w:p>
        </w:tc>
        <w:tc>
          <w:tcPr>
            <w:tcW w:w="1197" w:type="dxa"/>
            <w:tcBorders>
              <w:top w:val="nil"/>
              <w:left w:val="nil"/>
              <w:bottom w:val="nil"/>
              <w:right w:val="nil"/>
            </w:tcBorders>
            <w:shd w:val="clear" w:color="auto" w:fill="auto"/>
            <w:noWrap/>
            <w:vAlign w:val="bottom"/>
            <w:hideMark/>
          </w:tcPr>
          <w:p w14:paraId="03E8EA2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2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3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OXI</w:t>
            </w:r>
          </w:p>
        </w:tc>
        <w:tc>
          <w:tcPr>
            <w:tcW w:w="1197" w:type="dxa"/>
            <w:tcBorders>
              <w:top w:val="nil"/>
              <w:left w:val="nil"/>
              <w:bottom w:val="nil"/>
              <w:right w:val="nil"/>
            </w:tcBorders>
            <w:shd w:val="clear" w:color="auto" w:fill="auto"/>
            <w:noWrap/>
            <w:vAlign w:val="bottom"/>
            <w:hideMark/>
          </w:tcPr>
          <w:p w14:paraId="03E8EA3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3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33" w14:textId="77777777" w:rsidR="0030612F" w:rsidRPr="009E162B" w:rsidRDefault="009A1102">
            <w:pPr>
              <w:spacing w:after="0"/>
              <w:rPr>
                <w:rFonts w:ascii="Times New Roman" w:eastAsia="Times New Roman" w:hAnsi="Times New Roman" w:cs="Times New Roman"/>
                <w:sz w:val="20"/>
              </w:rPr>
            </w:pPr>
          </w:p>
        </w:tc>
      </w:tr>
      <w:tr w:rsidR="009D706A" w14:paraId="03E8EA3C" w14:textId="77777777">
        <w:trPr>
          <w:trHeight w:val="300"/>
        </w:trPr>
        <w:tc>
          <w:tcPr>
            <w:tcW w:w="1036" w:type="dxa"/>
            <w:tcBorders>
              <w:top w:val="nil"/>
              <w:left w:val="nil"/>
              <w:bottom w:val="nil"/>
              <w:right w:val="nil"/>
            </w:tcBorders>
            <w:shd w:val="clear" w:color="auto" w:fill="auto"/>
            <w:noWrap/>
            <w:vAlign w:val="bottom"/>
            <w:hideMark/>
          </w:tcPr>
          <w:p w14:paraId="03E8EA3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ΑΝ.ΕΛ:</w:t>
            </w:r>
          </w:p>
        </w:tc>
        <w:tc>
          <w:tcPr>
            <w:tcW w:w="1197" w:type="dxa"/>
            <w:tcBorders>
              <w:top w:val="nil"/>
              <w:left w:val="nil"/>
              <w:bottom w:val="nil"/>
              <w:right w:val="nil"/>
            </w:tcBorders>
            <w:shd w:val="clear" w:color="auto" w:fill="auto"/>
            <w:noWrap/>
            <w:vAlign w:val="bottom"/>
            <w:hideMark/>
          </w:tcPr>
          <w:p w14:paraId="03E8EA3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3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38"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A3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3A"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3B" w14:textId="77777777" w:rsidR="0030612F" w:rsidRPr="009E162B" w:rsidRDefault="009A1102">
            <w:pPr>
              <w:spacing w:after="0"/>
              <w:rPr>
                <w:rFonts w:ascii="Times New Roman" w:eastAsia="Times New Roman" w:hAnsi="Times New Roman" w:cs="Times New Roman"/>
                <w:sz w:val="20"/>
              </w:rPr>
            </w:pPr>
          </w:p>
        </w:tc>
      </w:tr>
      <w:tr w:rsidR="009D706A" w14:paraId="03E8EA44" w14:textId="77777777">
        <w:trPr>
          <w:trHeight w:val="300"/>
        </w:trPr>
        <w:tc>
          <w:tcPr>
            <w:tcW w:w="1036" w:type="dxa"/>
            <w:tcBorders>
              <w:top w:val="nil"/>
              <w:left w:val="nil"/>
              <w:bottom w:val="nil"/>
              <w:right w:val="nil"/>
            </w:tcBorders>
            <w:shd w:val="clear" w:color="auto" w:fill="auto"/>
            <w:noWrap/>
            <w:vAlign w:val="bottom"/>
            <w:hideMark/>
          </w:tcPr>
          <w:p w14:paraId="03E8EA3D"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ΠΟΤΑΜΙ:</w:t>
            </w:r>
          </w:p>
        </w:tc>
        <w:tc>
          <w:tcPr>
            <w:tcW w:w="1197" w:type="dxa"/>
            <w:tcBorders>
              <w:top w:val="nil"/>
              <w:left w:val="nil"/>
              <w:bottom w:val="nil"/>
              <w:right w:val="nil"/>
            </w:tcBorders>
            <w:shd w:val="clear" w:color="auto" w:fill="auto"/>
            <w:noWrap/>
            <w:vAlign w:val="bottom"/>
            <w:hideMark/>
          </w:tcPr>
          <w:p w14:paraId="03E8EA3E"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3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40"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ΝΑΙ</w:t>
            </w:r>
          </w:p>
        </w:tc>
        <w:tc>
          <w:tcPr>
            <w:tcW w:w="1197" w:type="dxa"/>
            <w:tcBorders>
              <w:top w:val="nil"/>
              <w:left w:val="nil"/>
              <w:bottom w:val="nil"/>
              <w:right w:val="nil"/>
            </w:tcBorders>
            <w:shd w:val="clear" w:color="auto" w:fill="auto"/>
            <w:noWrap/>
            <w:vAlign w:val="bottom"/>
            <w:hideMark/>
          </w:tcPr>
          <w:p w14:paraId="03E8EA41"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42"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43" w14:textId="77777777" w:rsidR="0030612F" w:rsidRPr="009E162B" w:rsidRDefault="009A1102">
            <w:pPr>
              <w:spacing w:after="0"/>
              <w:rPr>
                <w:rFonts w:ascii="Times New Roman" w:eastAsia="Times New Roman" w:hAnsi="Times New Roman" w:cs="Times New Roman"/>
                <w:sz w:val="20"/>
              </w:rPr>
            </w:pPr>
          </w:p>
        </w:tc>
      </w:tr>
      <w:tr w:rsidR="009D706A" w14:paraId="03E8EA4B" w14:textId="77777777">
        <w:trPr>
          <w:trHeight w:val="300"/>
        </w:trPr>
        <w:tc>
          <w:tcPr>
            <w:tcW w:w="2233" w:type="dxa"/>
            <w:gridSpan w:val="2"/>
            <w:tcBorders>
              <w:top w:val="nil"/>
              <w:left w:val="nil"/>
              <w:bottom w:val="nil"/>
              <w:right w:val="nil"/>
            </w:tcBorders>
            <w:shd w:val="clear" w:color="auto" w:fill="auto"/>
            <w:noWrap/>
            <w:vAlign w:val="bottom"/>
            <w:hideMark/>
          </w:tcPr>
          <w:p w14:paraId="03E8EA45"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ΕΝ. ΚΕΝΤΡΩΩΝ:</w:t>
            </w:r>
          </w:p>
        </w:tc>
        <w:tc>
          <w:tcPr>
            <w:tcW w:w="1197" w:type="dxa"/>
            <w:tcBorders>
              <w:top w:val="nil"/>
              <w:left w:val="nil"/>
              <w:bottom w:val="nil"/>
              <w:right w:val="nil"/>
            </w:tcBorders>
            <w:shd w:val="clear" w:color="auto" w:fill="auto"/>
            <w:noWrap/>
            <w:vAlign w:val="bottom"/>
            <w:hideMark/>
          </w:tcPr>
          <w:p w14:paraId="03E8EA46"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47" w14:textId="77777777" w:rsidR="0030612F" w:rsidRPr="009E162B" w:rsidRDefault="009A1102">
            <w:pPr>
              <w:spacing w:after="0"/>
              <w:rPr>
                <w:rFonts w:ascii="Calibri" w:eastAsia="Times New Roman" w:hAnsi="Calibri" w:cs="Calibri"/>
                <w:color w:val="000000"/>
                <w:sz w:val="22"/>
                <w:szCs w:val="22"/>
              </w:rPr>
            </w:pPr>
            <w:r w:rsidRPr="009E162B">
              <w:rPr>
                <w:rFonts w:ascii="Calibri" w:eastAsia="Times New Roman" w:hAnsi="Calibri" w:cs="Calibri"/>
                <w:color w:val="000000"/>
                <w:sz w:val="22"/>
                <w:szCs w:val="22"/>
              </w:rPr>
              <w:t>ΠΡΝ</w:t>
            </w:r>
          </w:p>
        </w:tc>
        <w:tc>
          <w:tcPr>
            <w:tcW w:w="1197" w:type="dxa"/>
            <w:tcBorders>
              <w:top w:val="nil"/>
              <w:left w:val="nil"/>
              <w:bottom w:val="nil"/>
              <w:right w:val="nil"/>
            </w:tcBorders>
            <w:shd w:val="clear" w:color="auto" w:fill="auto"/>
            <w:noWrap/>
            <w:vAlign w:val="bottom"/>
            <w:hideMark/>
          </w:tcPr>
          <w:p w14:paraId="03E8EA48"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03E8EA49"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4A" w14:textId="77777777" w:rsidR="0030612F" w:rsidRPr="009E162B" w:rsidRDefault="009A1102">
            <w:pPr>
              <w:spacing w:after="0"/>
              <w:rPr>
                <w:rFonts w:ascii="Times New Roman" w:eastAsia="Times New Roman" w:hAnsi="Times New Roman" w:cs="Times New Roman"/>
                <w:sz w:val="20"/>
              </w:rPr>
            </w:pPr>
          </w:p>
        </w:tc>
      </w:tr>
      <w:tr w:rsidR="009D706A" w14:paraId="03E8EA53" w14:textId="77777777">
        <w:trPr>
          <w:trHeight w:val="300"/>
        </w:trPr>
        <w:tc>
          <w:tcPr>
            <w:tcW w:w="1036" w:type="dxa"/>
            <w:tcBorders>
              <w:top w:val="nil"/>
              <w:left w:val="nil"/>
              <w:bottom w:val="nil"/>
              <w:right w:val="nil"/>
            </w:tcBorders>
            <w:shd w:val="clear" w:color="auto" w:fill="auto"/>
            <w:noWrap/>
            <w:vAlign w:val="bottom"/>
            <w:hideMark/>
          </w:tcPr>
          <w:p w14:paraId="03E8EA4C"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4D"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4E"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4F"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0"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1"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2" w14:textId="77777777" w:rsidR="0030612F" w:rsidRPr="009E162B" w:rsidRDefault="009A1102">
            <w:pPr>
              <w:spacing w:after="0"/>
              <w:rPr>
                <w:rFonts w:ascii="Times New Roman" w:eastAsia="Times New Roman" w:hAnsi="Times New Roman" w:cs="Times New Roman"/>
                <w:sz w:val="20"/>
              </w:rPr>
            </w:pPr>
          </w:p>
        </w:tc>
      </w:tr>
      <w:tr w:rsidR="009D706A" w14:paraId="03E8EA5B" w14:textId="77777777">
        <w:trPr>
          <w:trHeight w:val="300"/>
        </w:trPr>
        <w:tc>
          <w:tcPr>
            <w:tcW w:w="1036" w:type="dxa"/>
            <w:tcBorders>
              <w:top w:val="nil"/>
              <w:left w:val="nil"/>
              <w:bottom w:val="nil"/>
              <w:right w:val="nil"/>
            </w:tcBorders>
            <w:shd w:val="clear" w:color="auto" w:fill="auto"/>
            <w:noWrap/>
            <w:vAlign w:val="bottom"/>
            <w:hideMark/>
          </w:tcPr>
          <w:p w14:paraId="03E8EA54"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5"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6"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7"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hideMark/>
          </w:tcPr>
          <w:p w14:paraId="03E8EA58" w14:textId="77777777" w:rsidR="0030612F" w:rsidRPr="009E162B" w:rsidRDefault="009A1102">
            <w:pPr>
              <w:spacing w:after="0"/>
              <w:rPr>
                <w:rFonts w:ascii="Times New Roman" w:eastAsia="Times New Roman" w:hAnsi="Times New Roman" w:cs="Times New Roman"/>
                <w:sz w:val="20"/>
              </w:rPr>
            </w:pPr>
          </w:p>
        </w:tc>
        <w:tc>
          <w:tcPr>
            <w:tcW w:w="1197" w:type="dxa"/>
            <w:tcBorders>
              <w:top w:val="nil"/>
              <w:left w:val="nil"/>
              <w:bottom w:val="nil"/>
              <w:right w:val="nil"/>
            </w:tcBorders>
            <w:shd w:val="clear" w:color="auto" w:fill="auto"/>
            <w:noWrap/>
            <w:vAlign w:val="bottom"/>
          </w:tcPr>
          <w:p w14:paraId="03E8EA59" w14:textId="77777777" w:rsidR="0030612F" w:rsidRPr="009E162B" w:rsidRDefault="009A1102">
            <w:pPr>
              <w:spacing w:after="0"/>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tcPr>
          <w:p w14:paraId="03E8EA5A" w14:textId="77777777" w:rsidR="0030612F" w:rsidRPr="009E162B" w:rsidRDefault="009A1102">
            <w:pPr>
              <w:spacing w:after="0"/>
              <w:jc w:val="right"/>
              <w:rPr>
                <w:rFonts w:ascii="Calibri" w:eastAsia="Times New Roman" w:hAnsi="Calibri" w:cs="Calibri"/>
                <w:color w:val="000000"/>
                <w:sz w:val="22"/>
                <w:szCs w:val="22"/>
              </w:rPr>
            </w:pPr>
          </w:p>
        </w:tc>
      </w:tr>
    </w:tbl>
    <w:p w14:paraId="03E8EA5C" w14:textId="77777777" w:rsidR="009D706A" w:rsidRDefault="009A1102">
      <w:pPr>
        <w:spacing w:after="0" w:line="600" w:lineRule="auto"/>
        <w:ind w:firstLine="709"/>
        <w:contextualSpacing/>
        <w:jc w:val="both"/>
        <w:rPr>
          <w:rFonts w:eastAsia="Times New Roman" w:cs="Times New Roman"/>
          <w:szCs w:val="24"/>
        </w:rPr>
      </w:pPr>
      <w:r w:rsidRPr="00C37F4A">
        <w:rPr>
          <w:rFonts w:eastAsia="SimSun"/>
          <w:b/>
          <w:szCs w:val="24"/>
          <w:lang w:eastAsia="zh-CN"/>
        </w:rPr>
        <w:t xml:space="preserve">ΠΡΟΕΔΡΕΥΟΥΣΑ (Αναστασία Χριστοδουλοπούλου): </w:t>
      </w:r>
      <w:r w:rsidRPr="00C37F4A">
        <w:rPr>
          <w:rFonts w:eastAsia="Times New Roman" w:cs="Times New Roman"/>
          <w:szCs w:val="24"/>
        </w:rPr>
        <w:t xml:space="preserve">Συνεπώς το σχέδιο νόμου </w:t>
      </w:r>
      <w:r w:rsidRPr="00C37F4A">
        <w:rPr>
          <w:rFonts w:eastAsia="SimSun"/>
          <w:szCs w:val="24"/>
          <w:lang w:eastAsia="zh-CN"/>
        </w:rPr>
        <w:t>του Υπουργείου Υγείας: «</w:t>
      </w:r>
      <w:r w:rsidRPr="00C37F4A">
        <w:rPr>
          <w:rFonts w:eastAsia="Times New Roman" w:cs="Times New Roman"/>
          <w:szCs w:val="24"/>
        </w:rPr>
        <w:t xml:space="preserve">Κύρωση της Συμφωνίας μεταξύ της Κυβέρνησης της </w:t>
      </w:r>
      <w:r w:rsidRPr="00C37F4A">
        <w:rPr>
          <w:rFonts w:eastAsia="Times New Roman" w:cs="Times New Roman"/>
          <w:szCs w:val="24"/>
        </w:rPr>
        <w:lastRenderedPageBreak/>
        <w:t>Ελληνικής Δημοκρατίας και της Παγκόσμιας Οργάνωσης Υγείας, ενεργώντας μέσω του Περιφερειακού Γραφείου της για την Ευρ</w:t>
      </w:r>
      <w:r w:rsidRPr="00C37F4A">
        <w:rPr>
          <w:rFonts w:eastAsia="Times New Roman" w:cs="Times New Roman"/>
          <w:szCs w:val="24"/>
        </w:rPr>
        <w:t xml:space="preserve">ώπη, για την τροποποίηση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Υποστήριξης για την Πρόληψη και </w:t>
      </w:r>
      <w:r w:rsidRPr="00C37F4A">
        <w:rPr>
          <w:rFonts w:eastAsia="Times New Roman" w:cs="Times New Roman"/>
          <w:szCs w:val="24"/>
        </w:rPr>
        <w:t>τον Έλεγχο των μη Μεταδιδόμενων Ασθενειών στην Αθήνα, Ελλάδα και άλλες διατάξεις» έγινε δεκτό κατά πλειοψηφία, σε μόνη συζήτηση, επί της αρχής, των άρθρων και του συνόλου και έχει ως εξής:</w:t>
      </w:r>
    </w:p>
    <w:p w14:paraId="03E8EA5D" w14:textId="77777777" w:rsidR="009D706A" w:rsidRDefault="009A1102">
      <w:pPr>
        <w:autoSpaceDE w:val="0"/>
        <w:autoSpaceDN w:val="0"/>
        <w:adjustRightInd w:val="0"/>
        <w:spacing w:after="0" w:line="600" w:lineRule="auto"/>
        <w:ind w:firstLine="720"/>
        <w:jc w:val="center"/>
        <w:rPr>
          <w:rFonts w:eastAsia="Times New Roman" w:cs="Times New Roman"/>
          <w:szCs w:val="24"/>
        </w:rPr>
      </w:pPr>
      <w:r w:rsidRPr="00C37F4A">
        <w:rPr>
          <w:rFonts w:eastAsia="Times New Roman" w:cs="Times New Roman"/>
          <w:color w:val="FF0000"/>
          <w:szCs w:val="24"/>
        </w:rPr>
        <w:t>(Να μπει το νομοσχέδιο, σελίδα 127α)</w:t>
      </w:r>
    </w:p>
    <w:p w14:paraId="03E8EA5E" w14:textId="77777777" w:rsidR="009D706A" w:rsidRDefault="009A1102">
      <w:pPr>
        <w:autoSpaceDE w:val="0"/>
        <w:autoSpaceDN w:val="0"/>
        <w:adjustRightInd w:val="0"/>
        <w:spacing w:after="0" w:line="600" w:lineRule="auto"/>
        <w:ind w:firstLine="720"/>
        <w:jc w:val="both"/>
        <w:rPr>
          <w:rFonts w:eastAsia="SimSun"/>
          <w:szCs w:val="24"/>
          <w:lang w:eastAsia="zh-CN"/>
        </w:rPr>
      </w:pPr>
      <w:r w:rsidRPr="00C37F4A">
        <w:rPr>
          <w:rFonts w:eastAsia="SimSun"/>
          <w:b/>
          <w:szCs w:val="24"/>
          <w:lang w:eastAsia="zh-CN"/>
        </w:rPr>
        <w:t xml:space="preserve">ΠΡΟΕΔΡΕΥΟΥΣΑ (Αναστασία Χριστοδουλοπούλου): </w:t>
      </w:r>
      <w:r w:rsidRPr="00C37F4A">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3E8EA5F" w14:textId="77777777" w:rsidR="009D706A" w:rsidRDefault="009A1102">
      <w:pPr>
        <w:autoSpaceDE w:val="0"/>
        <w:autoSpaceDN w:val="0"/>
        <w:adjustRightInd w:val="0"/>
        <w:spacing w:after="0" w:line="600" w:lineRule="auto"/>
        <w:ind w:firstLine="540"/>
        <w:jc w:val="both"/>
        <w:rPr>
          <w:rFonts w:eastAsia="SimSun"/>
          <w:szCs w:val="24"/>
          <w:lang w:eastAsia="zh-CN"/>
        </w:rPr>
      </w:pPr>
      <w:r w:rsidRPr="00C37F4A">
        <w:rPr>
          <w:rFonts w:eastAsia="SimSun"/>
          <w:b/>
          <w:bCs/>
          <w:szCs w:val="24"/>
          <w:lang w:eastAsia="zh-CN"/>
        </w:rPr>
        <w:t>ΟΛΟΙ ΟΙ ΒΟΥΛΕΥΤΕΣ:</w:t>
      </w:r>
      <w:r w:rsidRPr="00C37F4A">
        <w:rPr>
          <w:rFonts w:eastAsia="SimSun"/>
          <w:szCs w:val="24"/>
          <w:lang w:eastAsia="zh-CN"/>
        </w:rPr>
        <w:t xml:space="preserve"> Μάλιστα, μά</w:t>
      </w:r>
      <w:r w:rsidRPr="00C37F4A">
        <w:rPr>
          <w:rFonts w:eastAsia="SimSun"/>
          <w:szCs w:val="24"/>
          <w:lang w:eastAsia="zh-CN"/>
        </w:rPr>
        <w:t>λιστα.</w:t>
      </w:r>
    </w:p>
    <w:p w14:paraId="03E8EA60" w14:textId="77777777" w:rsidR="009D706A" w:rsidRDefault="009A1102">
      <w:pPr>
        <w:autoSpaceDE w:val="0"/>
        <w:autoSpaceDN w:val="0"/>
        <w:adjustRightInd w:val="0"/>
        <w:spacing w:after="0" w:line="600" w:lineRule="auto"/>
        <w:ind w:firstLine="540"/>
        <w:jc w:val="both"/>
        <w:rPr>
          <w:rFonts w:eastAsia="Times New Roman" w:cs="Times New Roman"/>
          <w:szCs w:val="24"/>
        </w:rPr>
      </w:pPr>
      <w:r w:rsidRPr="00C37F4A">
        <w:rPr>
          <w:rFonts w:eastAsia="SimSun"/>
          <w:b/>
          <w:szCs w:val="24"/>
          <w:lang w:eastAsia="zh-CN"/>
        </w:rPr>
        <w:lastRenderedPageBreak/>
        <w:t xml:space="preserve">ΠΡΟΕΔΡΕΥΟΥΣΑ (Αναστασία Χριστοδουλοπούλου): </w:t>
      </w:r>
      <w:r>
        <w:rPr>
          <w:rFonts w:eastAsia="SimSun"/>
          <w:szCs w:val="24"/>
          <w:lang w:eastAsia="zh-CN"/>
        </w:rPr>
        <w:t>Συνεπώς τ</w:t>
      </w:r>
      <w:r w:rsidRPr="00C37F4A">
        <w:rPr>
          <w:rFonts w:eastAsia="SimSun"/>
          <w:szCs w:val="24"/>
          <w:lang w:eastAsia="zh-CN"/>
        </w:rPr>
        <w:t>ο Σώμα παρέσχε τη ζητηθείσα</w:t>
      </w:r>
      <w:r w:rsidRPr="00C37F4A">
        <w:rPr>
          <w:rFonts w:eastAsia="SimSun"/>
          <w:b/>
          <w:bCs/>
          <w:szCs w:val="24"/>
          <w:lang w:eastAsia="zh-CN"/>
        </w:rPr>
        <w:t xml:space="preserve"> </w:t>
      </w:r>
      <w:r w:rsidRPr="00C37F4A">
        <w:rPr>
          <w:rFonts w:eastAsia="SimSun"/>
          <w:szCs w:val="24"/>
          <w:lang w:eastAsia="zh-CN"/>
        </w:rPr>
        <w:t>εξουσιοδότηση.</w:t>
      </w:r>
    </w:p>
    <w:p w14:paraId="03E8EA61" w14:textId="77777777" w:rsidR="009D706A" w:rsidRDefault="009A1102">
      <w:pPr>
        <w:spacing w:after="0" w:line="600" w:lineRule="auto"/>
        <w:ind w:firstLine="720"/>
        <w:jc w:val="both"/>
        <w:rPr>
          <w:rFonts w:eastAsia="Times New Roman" w:cs="Times New Roman"/>
          <w:szCs w:val="24"/>
        </w:rPr>
      </w:pPr>
      <w:r w:rsidRPr="00C37F4A">
        <w:rPr>
          <w:rFonts w:eastAsia="Times New Roman" w:cs="Times New Roman"/>
          <w:szCs w:val="24"/>
        </w:rPr>
        <w:t>Κ</w:t>
      </w:r>
      <w:r>
        <w:rPr>
          <w:rFonts w:eastAsia="Times New Roman" w:cs="Times New Roman"/>
          <w:szCs w:val="24"/>
        </w:rPr>
        <w:t>υρίες και κ</w:t>
      </w:r>
      <w:r w:rsidRPr="00C37F4A">
        <w:rPr>
          <w:rFonts w:eastAsia="Times New Roman" w:cs="Times New Roman"/>
          <w:szCs w:val="24"/>
        </w:rPr>
        <w:t>ύριοι συνάδελφοι, δέχεστε στο σημείο αυτό να λύσουμε τη συνεδρίαση;</w:t>
      </w:r>
    </w:p>
    <w:p w14:paraId="03E8EA62" w14:textId="77777777" w:rsidR="009D706A" w:rsidRDefault="009A1102">
      <w:pPr>
        <w:spacing w:after="0" w:line="600" w:lineRule="auto"/>
        <w:ind w:firstLine="720"/>
        <w:jc w:val="both"/>
        <w:rPr>
          <w:rFonts w:eastAsia="Times New Roman" w:cs="Times New Roman"/>
          <w:szCs w:val="24"/>
        </w:rPr>
      </w:pPr>
      <w:r w:rsidRPr="00C37F4A">
        <w:rPr>
          <w:rFonts w:eastAsia="Times New Roman" w:cs="Times New Roman"/>
          <w:b/>
          <w:bCs/>
          <w:szCs w:val="24"/>
        </w:rPr>
        <w:t xml:space="preserve">ΟΛΟΙ ΟΙ ΒΟΥΛΕΥΤΕΣ: </w:t>
      </w:r>
      <w:r w:rsidRPr="00C37F4A">
        <w:rPr>
          <w:rFonts w:eastAsia="Times New Roman" w:cs="Times New Roman"/>
          <w:szCs w:val="24"/>
        </w:rPr>
        <w:t>Μάλιστα, μάλιστα.</w:t>
      </w:r>
    </w:p>
    <w:p w14:paraId="03E8EA63" w14:textId="77777777" w:rsidR="009D706A" w:rsidRDefault="009A1102">
      <w:pPr>
        <w:spacing w:after="0" w:line="600" w:lineRule="auto"/>
        <w:ind w:firstLine="720"/>
        <w:jc w:val="both"/>
        <w:rPr>
          <w:rFonts w:eastAsia="Times New Roman" w:cs="Times New Roman"/>
          <w:szCs w:val="24"/>
        </w:rPr>
      </w:pPr>
      <w:r w:rsidRPr="00C37F4A">
        <w:rPr>
          <w:rFonts w:eastAsia="SimSun"/>
          <w:b/>
          <w:szCs w:val="24"/>
          <w:lang w:eastAsia="zh-CN"/>
        </w:rPr>
        <w:t xml:space="preserve">ΠΡΟΕΔΡΕΥΟΥΣΑ (Αναστασία Χριστοδουλοπούλου): </w:t>
      </w:r>
      <w:r w:rsidRPr="00C37F4A">
        <w:rPr>
          <w:rFonts w:eastAsia="Times New Roman" w:cs="Times New Roman"/>
          <w:szCs w:val="24"/>
        </w:rPr>
        <w:t xml:space="preserve">Με τη συναίνεση του Σώματος και ώρα 13.13΄ </w:t>
      </w:r>
      <w:proofErr w:type="spellStart"/>
      <w:r w:rsidRPr="00C37F4A">
        <w:rPr>
          <w:rFonts w:eastAsia="Times New Roman" w:cs="Times New Roman"/>
          <w:szCs w:val="24"/>
        </w:rPr>
        <w:t>λύεται</w:t>
      </w:r>
      <w:proofErr w:type="spellEnd"/>
      <w:r w:rsidRPr="00C37F4A">
        <w:rPr>
          <w:rFonts w:eastAsia="Times New Roman" w:cs="Times New Roman"/>
          <w:szCs w:val="24"/>
        </w:rPr>
        <w:t xml:space="preserve"> η συνεδρίαση για αύριο, ημέρα Πέμπτη 31 Μαΐου 2018 και ώρα 9.30΄, με αντικείμενο εργασιών του Σώματος: κοινοβουλευτικό έλεγχο, συζήτηση επικαίρων ερωτήσεων. </w:t>
      </w:r>
    </w:p>
    <w:p w14:paraId="03E8EA64" w14:textId="77777777" w:rsidR="009D706A" w:rsidRDefault="009A1102">
      <w:pPr>
        <w:spacing w:after="0" w:line="600" w:lineRule="auto"/>
        <w:jc w:val="both"/>
        <w:rPr>
          <w:rFonts w:eastAsia="Times New Roman" w:cs="Times New Roman"/>
          <w:szCs w:val="24"/>
        </w:rPr>
      </w:pPr>
      <w:r w:rsidRPr="00C37F4A">
        <w:rPr>
          <w:rFonts w:eastAsia="Times New Roman" w:cs="Times New Roman"/>
          <w:b/>
          <w:bCs/>
          <w:szCs w:val="24"/>
        </w:rPr>
        <w:t>Ο ΠΡ</w:t>
      </w:r>
      <w:r w:rsidRPr="00C37F4A">
        <w:rPr>
          <w:rFonts w:eastAsia="Times New Roman" w:cs="Times New Roman"/>
          <w:b/>
          <w:bCs/>
          <w:szCs w:val="24"/>
        </w:rPr>
        <w:t>ΟΕΔΡΟΣ                                                                         ΟΙ ΓΡΑΜΜΑΤΕΙΣ</w:t>
      </w:r>
      <w:r w:rsidRPr="00C37F4A">
        <w:rPr>
          <w:rFonts w:eastAsia="Times New Roman" w:cs="Times New Roman"/>
          <w:szCs w:val="24"/>
        </w:rPr>
        <w:t xml:space="preserve">  </w:t>
      </w:r>
    </w:p>
    <w:p w14:paraId="03E8EA65" w14:textId="77777777" w:rsidR="009D706A" w:rsidRDefault="009D706A">
      <w:pPr>
        <w:spacing w:after="0" w:line="600" w:lineRule="auto"/>
        <w:ind w:firstLine="709"/>
        <w:contextualSpacing/>
        <w:jc w:val="both"/>
        <w:rPr>
          <w:rFonts w:eastAsia="Times New Roman" w:cs="Times New Roman"/>
          <w:szCs w:val="24"/>
        </w:rPr>
      </w:pPr>
    </w:p>
    <w:sectPr w:rsidR="009D70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vei+8WiTh9dG87MOvkKF9C7hbZA=" w:salt="07LcZATKf0YhBzWOnEmr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A"/>
    <w:rsid w:val="008C1602"/>
    <w:rsid w:val="009A1102"/>
    <w:rsid w:val="009D70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E4C9"/>
  <w15:docId w15:val="{84F1EF84-DD60-44E0-A464-F9F918A1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612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06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642</MetadataID>
    <Session xmlns="641f345b-441b-4b81-9152-adc2e73ba5e1">Γ´</Session>
    <Date xmlns="641f345b-441b-4b81-9152-adc2e73ba5e1">2018-05-29T21:00:00+00:00</Date>
    <Status xmlns="641f345b-441b-4b81-9152-adc2e73ba5e1">
      <Url>http://srv-sp1/praktika/Lists/Incoming_Metadata/EditForm.aspx?ID=642&amp;Source=/praktika/Recordings_Library/Forms/AllItems.aspx</Url>
      <Description>Δημοσιεύτηκε</Description>
    </Status>
    <Meeting xmlns="641f345b-441b-4b81-9152-adc2e73ba5e1">ΡΚΖ´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B972C-6205-4EE8-8044-0C53F163EE0B}">
  <ds:schemaRefs>
    <ds:schemaRef ds:uri="http://schemas.microsoft.com/sharepoint/v3/contenttype/forms"/>
  </ds:schemaRefs>
</ds:datastoreItem>
</file>

<file path=customXml/itemProps2.xml><?xml version="1.0" encoding="utf-8"?>
<ds:datastoreItem xmlns:ds="http://schemas.openxmlformats.org/officeDocument/2006/customXml" ds:itemID="{B2972B66-D905-48E4-A159-C12A18C1F63F}">
  <ds:schemaRefs>
    <ds:schemaRef ds:uri="http://schemas.microsoft.com/office/infopath/2007/PartnerControls"/>
    <ds:schemaRef ds:uri="http://purl.org/dc/term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B0D7EEF-DD0F-4A28-B77F-6DC350CD9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21490</Words>
  <Characters>116051</Characters>
  <Application>Microsoft Office Word</Application>
  <DocSecurity>0</DocSecurity>
  <Lines>967</Lines>
  <Paragraphs>274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2018-06-05T10:14:00Z</dcterms:created>
  <dcterms:modified xsi:type="dcterms:W3CDTF">2018-06-05T10:14:00Z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