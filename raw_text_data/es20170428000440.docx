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C345F" w14:textId="77777777" w:rsidR="00994D10" w:rsidRPr="00994D10" w:rsidRDefault="00994D10" w:rsidP="00994D10">
      <w:pPr>
        <w:spacing w:after="0" w:line="360" w:lineRule="auto"/>
        <w:rPr>
          <w:ins w:id="0" w:author="Φλούδα Χριστίνα" w:date="2017-05-05T15:04:00Z"/>
          <w:rFonts w:eastAsia="Times New Roman"/>
          <w:szCs w:val="24"/>
          <w:lang w:eastAsia="en-US"/>
        </w:rPr>
      </w:pPr>
      <w:ins w:id="1" w:author="Φλούδα Χριστίνα" w:date="2017-05-05T15:04:00Z">
        <w:r w:rsidRPr="00994D1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D61E2D2" w14:textId="77777777" w:rsidR="00994D10" w:rsidRPr="00994D10" w:rsidRDefault="00994D10" w:rsidP="00994D10">
      <w:pPr>
        <w:spacing w:after="0" w:line="360" w:lineRule="auto"/>
        <w:rPr>
          <w:ins w:id="2" w:author="Φλούδα Χριστίνα" w:date="2017-05-05T15:04:00Z"/>
          <w:rFonts w:eastAsia="Times New Roman"/>
          <w:szCs w:val="24"/>
          <w:lang w:eastAsia="en-US"/>
        </w:rPr>
      </w:pPr>
    </w:p>
    <w:p w14:paraId="2F4788FA" w14:textId="77777777" w:rsidR="00994D10" w:rsidRPr="00994D10" w:rsidRDefault="00994D10" w:rsidP="00994D10">
      <w:pPr>
        <w:spacing w:after="0" w:line="360" w:lineRule="auto"/>
        <w:rPr>
          <w:ins w:id="3" w:author="Φλούδα Χριστίνα" w:date="2017-05-05T15:04:00Z"/>
          <w:rFonts w:eastAsia="Times New Roman"/>
          <w:szCs w:val="24"/>
          <w:lang w:eastAsia="en-US"/>
        </w:rPr>
      </w:pPr>
      <w:ins w:id="4" w:author="Φλούδα Χριστίνα" w:date="2017-05-05T15:04:00Z">
        <w:r w:rsidRPr="00994D10">
          <w:rPr>
            <w:rFonts w:eastAsia="Times New Roman"/>
            <w:szCs w:val="24"/>
            <w:lang w:eastAsia="en-US"/>
          </w:rPr>
          <w:t>ΠΙΝΑΚΑΣ ΠΕΡΙΕΧΟΜΕΝΩΝ</w:t>
        </w:r>
      </w:ins>
    </w:p>
    <w:p w14:paraId="665EADDE" w14:textId="77777777" w:rsidR="00994D10" w:rsidRPr="00994D10" w:rsidRDefault="00994D10" w:rsidP="00994D10">
      <w:pPr>
        <w:spacing w:after="0" w:line="360" w:lineRule="auto"/>
        <w:rPr>
          <w:ins w:id="5" w:author="Φλούδα Χριστίνα" w:date="2017-05-05T15:04:00Z"/>
          <w:rFonts w:eastAsia="Times New Roman"/>
          <w:szCs w:val="24"/>
          <w:lang w:eastAsia="en-US"/>
        </w:rPr>
      </w:pPr>
      <w:ins w:id="6" w:author="Φλούδα Χριστίνα" w:date="2017-05-05T15:04:00Z">
        <w:r w:rsidRPr="00994D10">
          <w:rPr>
            <w:rFonts w:eastAsia="Times New Roman"/>
            <w:szCs w:val="24"/>
            <w:lang w:eastAsia="en-US"/>
          </w:rPr>
          <w:t xml:space="preserve">ΙΖ΄ ΠΕΡΙΟΔΟΣ </w:t>
        </w:r>
      </w:ins>
    </w:p>
    <w:p w14:paraId="59410FB0" w14:textId="77777777" w:rsidR="00994D10" w:rsidRPr="00994D10" w:rsidRDefault="00994D10" w:rsidP="00994D10">
      <w:pPr>
        <w:spacing w:after="0" w:line="360" w:lineRule="auto"/>
        <w:rPr>
          <w:ins w:id="7" w:author="Φλούδα Χριστίνα" w:date="2017-05-05T15:04:00Z"/>
          <w:rFonts w:eastAsia="Times New Roman"/>
          <w:szCs w:val="24"/>
          <w:lang w:eastAsia="en-US"/>
        </w:rPr>
      </w:pPr>
      <w:ins w:id="8" w:author="Φλούδα Χριστίνα" w:date="2017-05-05T15:04:00Z">
        <w:r w:rsidRPr="00994D10">
          <w:rPr>
            <w:rFonts w:eastAsia="Times New Roman"/>
            <w:szCs w:val="24"/>
            <w:lang w:eastAsia="en-US"/>
          </w:rPr>
          <w:t>ΠΡΟΕΔΡΕΥΟΜΕΝΗΣ ΚΟΙΝΟΒΟΥΛΕΥΤΙΚΗΣ ΔΗΜΟΚΡΑΤΙΑΣ</w:t>
        </w:r>
      </w:ins>
    </w:p>
    <w:p w14:paraId="3003BE50" w14:textId="77777777" w:rsidR="00994D10" w:rsidRPr="00994D10" w:rsidRDefault="00994D10" w:rsidP="00994D10">
      <w:pPr>
        <w:spacing w:after="0" w:line="360" w:lineRule="auto"/>
        <w:rPr>
          <w:ins w:id="9" w:author="Φλούδα Χριστίνα" w:date="2017-05-05T15:04:00Z"/>
          <w:rFonts w:eastAsia="Times New Roman"/>
          <w:szCs w:val="24"/>
          <w:lang w:eastAsia="en-US"/>
        </w:rPr>
      </w:pPr>
      <w:ins w:id="10" w:author="Φλούδα Χριστίνα" w:date="2017-05-05T15:04:00Z">
        <w:r w:rsidRPr="00994D10">
          <w:rPr>
            <w:rFonts w:eastAsia="Times New Roman"/>
            <w:szCs w:val="24"/>
            <w:lang w:eastAsia="en-US"/>
          </w:rPr>
          <w:t>ΣΥΝΟΔΟΣ Β΄</w:t>
        </w:r>
      </w:ins>
    </w:p>
    <w:p w14:paraId="1AA8C1B5" w14:textId="77777777" w:rsidR="00994D10" w:rsidRPr="00994D10" w:rsidRDefault="00994D10" w:rsidP="00994D10">
      <w:pPr>
        <w:spacing w:after="0" w:line="360" w:lineRule="auto"/>
        <w:rPr>
          <w:ins w:id="11" w:author="Φλούδα Χριστίνα" w:date="2017-05-05T15:04:00Z"/>
          <w:rFonts w:eastAsia="Times New Roman"/>
          <w:szCs w:val="24"/>
          <w:lang w:eastAsia="en-US"/>
        </w:rPr>
      </w:pPr>
    </w:p>
    <w:p w14:paraId="571BEA89" w14:textId="77777777" w:rsidR="00994D10" w:rsidRPr="00994D10" w:rsidRDefault="00994D10" w:rsidP="00994D10">
      <w:pPr>
        <w:spacing w:after="0" w:line="360" w:lineRule="auto"/>
        <w:rPr>
          <w:ins w:id="12" w:author="Φλούδα Χριστίνα" w:date="2017-05-05T15:04:00Z"/>
          <w:rFonts w:eastAsia="Times New Roman"/>
          <w:szCs w:val="24"/>
          <w:lang w:eastAsia="en-US"/>
        </w:rPr>
      </w:pPr>
      <w:ins w:id="13" w:author="Φλούδα Χριστίνα" w:date="2017-05-05T15:04:00Z">
        <w:r w:rsidRPr="00994D10">
          <w:rPr>
            <w:rFonts w:eastAsia="Times New Roman"/>
            <w:szCs w:val="24"/>
            <w:lang w:eastAsia="en-US"/>
          </w:rPr>
          <w:t>ΣΥΝΕΔΡΙΑΣΗ ΡΙΓ΄</w:t>
        </w:r>
      </w:ins>
    </w:p>
    <w:p w14:paraId="650162EF" w14:textId="77777777" w:rsidR="00994D10" w:rsidRPr="00994D10" w:rsidRDefault="00994D10" w:rsidP="00994D10">
      <w:pPr>
        <w:spacing w:after="0" w:line="360" w:lineRule="auto"/>
        <w:rPr>
          <w:ins w:id="14" w:author="Φλούδα Χριστίνα" w:date="2017-05-05T15:04:00Z"/>
          <w:rFonts w:eastAsia="Times New Roman"/>
          <w:szCs w:val="24"/>
          <w:lang w:eastAsia="en-US"/>
        </w:rPr>
      </w:pPr>
      <w:ins w:id="15" w:author="Φλούδα Χριστίνα" w:date="2017-05-05T15:04:00Z">
        <w:r w:rsidRPr="00994D10">
          <w:rPr>
            <w:rFonts w:eastAsia="Times New Roman"/>
            <w:szCs w:val="24"/>
            <w:lang w:eastAsia="en-US"/>
          </w:rPr>
          <w:t>Παρασκευή  28 Απριλίου 2017</w:t>
        </w:r>
      </w:ins>
    </w:p>
    <w:p w14:paraId="013D4A83" w14:textId="77777777" w:rsidR="00994D10" w:rsidRPr="00994D10" w:rsidRDefault="00994D10" w:rsidP="00994D10">
      <w:pPr>
        <w:spacing w:after="0" w:line="360" w:lineRule="auto"/>
        <w:rPr>
          <w:ins w:id="16" w:author="Φλούδα Χριστίνα" w:date="2017-05-05T15:04:00Z"/>
          <w:rFonts w:eastAsia="Times New Roman"/>
          <w:szCs w:val="24"/>
          <w:lang w:eastAsia="en-US"/>
        </w:rPr>
      </w:pPr>
    </w:p>
    <w:p w14:paraId="27603558" w14:textId="77777777" w:rsidR="00994D10" w:rsidRPr="00994D10" w:rsidRDefault="00994D10" w:rsidP="00994D10">
      <w:pPr>
        <w:spacing w:after="0" w:line="360" w:lineRule="auto"/>
        <w:rPr>
          <w:ins w:id="17" w:author="Φλούδα Χριστίνα" w:date="2017-05-05T15:04:00Z"/>
          <w:rFonts w:eastAsia="Times New Roman"/>
          <w:szCs w:val="24"/>
          <w:lang w:eastAsia="en-US"/>
        </w:rPr>
      </w:pPr>
      <w:ins w:id="18" w:author="Φλούδα Χριστίνα" w:date="2017-05-05T15:04:00Z">
        <w:r w:rsidRPr="00994D10">
          <w:rPr>
            <w:rFonts w:eastAsia="Times New Roman"/>
            <w:szCs w:val="24"/>
            <w:lang w:eastAsia="en-US"/>
          </w:rPr>
          <w:t>ΘΕΜΑΤΑ</w:t>
        </w:r>
      </w:ins>
    </w:p>
    <w:p w14:paraId="30EB3BD3" w14:textId="77777777" w:rsidR="00994D10" w:rsidRPr="00994D10" w:rsidRDefault="00994D10" w:rsidP="00994D10">
      <w:pPr>
        <w:spacing w:after="0" w:line="360" w:lineRule="auto"/>
        <w:rPr>
          <w:ins w:id="19" w:author="Φλούδα Χριστίνα" w:date="2017-05-05T15:04:00Z"/>
          <w:rFonts w:eastAsia="Times New Roman"/>
          <w:szCs w:val="24"/>
          <w:lang w:eastAsia="en-US"/>
        </w:rPr>
      </w:pPr>
      <w:ins w:id="20" w:author="Φλούδα Χριστίνα" w:date="2017-05-05T15:04:00Z">
        <w:r w:rsidRPr="00994D10">
          <w:rPr>
            <w:rFonts w:eastAsia="Times New Roman"/>
            <w:szCs w:val="24"/>
            <w:lang w:eastAsia="en-US"/>
          </w:rPr>
          <w:t xml:space="preserve"> </w:t>
        </w:r>
        <w:r w:rsidRPr="00994D10">
          <w:rPr>
            <w:rFonts w:eastAsia="Times New Roman"/>
            <w:szCs w:val="24"/>
            <w:lang w:eastAsia="en-US"/>
          </w:rPr>
          <w:br/>
          <w:t xml:space="preserve">Α. ΕΙΔΙΚΑ ΘΕΜΑΤΑ </w:t>
        </w:r>
        <w:r w:rsidRPr="00994D10">
          <w:rPr>
            <w:rFonts w:eastAsia="Times New Roman"/>
            <w:szCs w:val="24"/>
            <w:lang w:eastAsia="en-US"/>
          </w:rPr>
          <w:br/>
          <w:t xml:space="preserve">1. Επικύρωση Πρακτικών, σελ. </w:t>
        </w:r>
        <w:r w:rsidRPr="00994D10">
          <w:rPr>
            <w:rFonts w:eastAsia="Times New Roman"/>
            <w:szCs w:val="24"/>
            <w:lang w:eastAsia="en-US"/>
          </w:rPr>
          <w:br/>
          <w:t xml:space="preserve">2. Ανακοινώνεται ότι τη συνεδρίαση παρακολουθούν μαθητές από τη Σερβία φιλοξενούμενοι από το Αμερικάνικο Κολλέγιο </w:t>
        </w:r>
        <w:proofErr w:type="spellStart"/>
        <w:r w:rsidRPr="00994D10">
          <w:rPr>
            <w:rFonts w:eastAsia="Times New Roman"/>
            <w:szCs w:val="24"/>
            <w:lang w:eastAsia="en-US"/>
          </w:rPr>
          <w:t>Pirce</w:t>
        </w:r>
        <w:proofErr w:type="spellEnd"/>
        <w:r w:rsidRPr="00994D10">
          <w:rPr>
            <w:rFonts w:eastAsia="Times New Roman"/>
            <w:szCs w:val="24"/>
            <w:lang w:eastAsia="en-US"/>
          </w:rPr>
          <w:t xml:space="preserve">, το 3ο Δημοτικό Σχολείο Παλαιού Φαλήρου και το 14ο Δημοτικό Σχολείο Σταυρούπολης Θεσσαλονίκης, σελ. </w:t>
        </w:r>
        <w:r w:rsidRPr="00994D10">
          <w:rPr>
            <w:rFonts w:eastAsia="Times New Roman"/>
            <w:szCs w:val="24"/>
            <w:lang w:eastAsia="en-US"/>
          </w:rPr>
          <w:br/>
          <w:t xml:space="preserve">3. Επί διαδικαστικού θέματος, σελ. </w:t>
        </w:r>
        <w:r w:rsidRPr="00994D10">
          <w:rPr>
            <w:rFonts w:eastAsia="Times New Roman"/>
            <w:szCs w:val="24"/>
            <w:lang w:eastAsia="en-US"/>
          </w:rPr>
          <w:br/>
          <w:t xml:space="preserve"> </w:t>
        </w:r>
        <w:r w:rsidRPr="00994D10">
          <w:rPr>
            <w:rFonts w:eastAsia="Times New Roman"/>
            <w:szCs w:val="24"/>
            <w:lang w:eastAsia="en-US"/>
          </w:rPr>
          <w:br/>
          <w:t xml:space="preserve">Β. ΚΟΙΝΟΒΟΥΛΕΥΤΙΚΟΣ ΕΛΕΓΧΟΣ </w:t>
        </w:r>
        <w:r w:rsidRPr="00994D10">
          <w:rPr>
            <w:rFonts w:eastAsia="Times New Roman"/>
            <w:szCs w:val="24"/>
            <w:lang w:eastAsia="en-US"/>
          </w:rPr>
          <w:br/>
          <w:t xml:space="preserve">1. Κατάθεση αναφορών, σελ. </w:t>
        </w:r>
        <w:r w:rsidRPr="00994D10">
          <w:rPr>
            <w:rFonts w:eastAsia="Times New Roman"/>
            <w:szCs w:val="24"/>
            <w:lang w:eastAsia="en-US"/>
          </w:rPr>
          <w:br/>
          <w:t>2. Συζήτηση επικαίρων ερωτήσεων:</w:t>
        </w:r>
        <w:r w:rsidRPr="00994D10">
          <w:rPr>
            <w:rFonts w:eastAsia="Times New Roman"/>
            <w:szCs w:val="24"/>
            <w:lang w:eastAsia="en-US"/>
          </w:rPr>
          <w:br/>
          <w:t xml:space="preserve">    α) Προς την Υπουργό Εργασίας, Κοινωνικής Ασφάλισης και Κοινωνικής Αλληλεγγύης:</w:t>
        </w:r>
        <w:r w:rsidRPr="00994D10">
          <w:rPr>
            <w:rFonts w:eastAsia="Times New Roman"/>
            <w:szCs w:val="24"/>
            <w:lang w:eastAsia="en-US"/>
          </w:rPr>
          <w:br/>
          <w:t xml:space="preserve">        i. σχετικά με την απόδοση συντάξεων χηρείας για συζύγους πεσόντων στρατιωτικών εν ώρα υπηρεσίας, σελ. </w:t>
        </w:r>
        <w:r w:rsidRPr="00994D10">
          <w:rPr>
            <w:rFonts w:eastAsia="Times New Roman"/>
            <w:szCs w:val="24"/>
            <w:lang w:eastAsia="en-US"/>
          </w:rPr>
          <w:br/>
          <w:t xml:space="preserve">        </w:t>
        </w:r>
        <w:proofErr w:type="spellStart"/>
        <w:r w:rsidRPr="00994D10">
          <w:rPr>
            <w:rFonts w:eastAsia="Times New Roman"/>
            <w:szCs w:val="24"/>
            <w:lang w:eastAsia="en-US"/>
          </w:rPr>
          <w:t>ii</w:t>
        </w:r>
        <w:proofErr w:type="spellEnd"/>
        <w:r w:rsidRPr="00994D10">
          <w:rPr>
            <w:rFonts w:eastAsia="Times New Roman"/>
            <w:szCs w:val="24"/>
            <w:lang w:eastAsia="en-US"/>
          </w:rPr>
          <w:t xml:space="preserve">. σχετικά με την άμεση έκδοση εγκυκλίου για την μη περικοπή των συντάξεων (ανεξαρτήτως ταμείου) λόγω αγροτικής δραστηριότητας ή επιδότησης που προϋπήρχε της 12ης Μαΐου του 2016, σελ. </w:t>
        </w:r>
        <w:r w:rsidRPr="00994D10">
          <w:rPr>
            <w:rFonts w:eastAsia="Times New Roman"/>
            <w:szCs w:val="24"/>
            <w:lang w:eastAsia="en-US"/>
          </w:rPr>
          <w:br/>
          <w:t xml:space="preserve">    β) Προς την Υπουργό Πολιτισμού και Αθλητισμού:</w:t>
        </w:r>
        <w:r w:rsidRPr="00994D10">
          <w:rPr>
            <w:rFonts w:eastAsia="Times New Roman"/>
            <w:szCs w:val="24"/>
            <w:lang w:eastAsia="en-US"/>
          </w:rPr>
          <w:br/>
          <w:t xml:space="preserve">        i. σχετικά με το Α΄ Αρχαίο Θέατρο της Λάρισας και την επ’ αυτού στρατηγική του Υπουργείου Πολιτισμού και Αθλητισμού, σελ. </w:t>
        </w:r>
        <w:r w:rsidRPr="00994D10">
          <w:rPr>
            <w:rFonts w:eastAsia="Times New Roman"/>
            <w:szCs w:val="24"/>
            <w:lang w:eastAsia="en-US"/>
          </w:rPr>
          <w:br/>
          <w:t xml:space="preserve">         </w:t>
        </w:r>
        <w:proofErr w:type="spellStart"/>
        <w:r w:rsidRPr="00994D10">
          <w:rPr>
            <w:rFonts w:eastAsia="Times New Roman"/>
            <w:szCs w:val="24"/>
            <w:lang w:eastAsia="en-US"/>
          </w:rPr>
          <w:t>ii</w:t>
        </w:r>
        <w:proofErr w:type="spellEnd"/>
        <w:r w:rsidRPr="00994D10">
          <w:rPr>
            <w:rFonts w:eastAsia="Times New Roman"/>
            <w:szCs w:val="24"/>
            <w:lang w:eastAsia="en-US"/>
          </w:rPr>
          <w:t xml:space="preserve">. σχετικά με την άμεση αποκατάσταση των ζημιών στο Τέμενος Βαγιαζήτ στο Διδυμότειχο, ύστερα από την καταστροφική πυρκαγιά της 22ης Απριλίου, σελ. </w:t>
        </w:r>
        <w:r w:rsidRPr="00994D10">
          <w:rPr>
            <w:rFonts w:eastAsia="Times New Roman"/>
            <w:szCs w:val="24"/>
            <w:lang w:eastAsia="en-US"/>
          </w:rPr>
          <w:br/>
          <w:t xml:space="preserve">         </w:t>
        </w:r>
        <w:proofErr w:type="spellStart"/>
        <w:r w:rsidRPr="00994D10">
          <w:rPr>
            <w:rFonts w:eastAsia="Times New Roman"/>
            <w:szCs w:val="24"/>
            <w:lang w:eastAsia="en-US"/>
          </w:rPr>
          <w:t>iii</w:t>
        </w:r>
        <w:proofErr w:type="spellEnd"/>
        <w:r w:rsidRPr="00994D10">
          <w:rPr>
            <w:rFonts w:eastAsia="Times New Roman"/>
            <w:szCs w:val="24"/>
            <w:lang w:eastAsia="en-US"/>
          </w:rPr>
          <w:t xml:space="preserve">. με θέμα «αδικαιολόγητη καθυστέρηση του Υπουργείου στο αίτημα του Δήμου Κιλκίς για την ανάληψη του έργου «Συντήρηση και Αναβάθμιση του Εθνικού Σταδίου Κιλκίς»», σελ. </w:t>
        </w:r>
        <w:r w:rsidRPr="00994D10">
          <w:rPr>
            <w:rFonts w:eastAsia="Times New Roman"/>
            <w:szCs w:val="24"/>
            <w:lang w:eastAsia="en-US"/>
          </w:rPr>
          <w:br/>
          <w:t xml:space="preserve"> </w:t>
        </w:r>
        <w:r w:rsidRPr="00994D10">
          <w:rPr>
            <w:rFonts w:eastAsia="Times New Roman"/>
            <w:szCs w:val="24"/>
            <w:lang w:eastAsia="en-US"/>
          </w:rPr>
          <w:br/>
          <w:t xml:space="preserve">Γ. ΝΟΜΟΘΕΤΙΚΗ ΕΡΓΑΣΙΑ </w:t>
        </w:r>
        <w:r w:rsidRPr="00994D10">
          <w:rPr>
            <w:rFonts w:eastAsia="Times New Roman"/>
            <w:szCs w:val="24"/>
            <w:lang w:eastAsia="en-US"/>
          </w:rPr>
          <w:br/>
          <w:t xml:space="preserve">1. Ψήφιση επί της αρχής, των άρθρων, των τροπολογιών και του συνόλου του σχεδίου νόμου του Υπουργείου Οικονομίας και Ανάπτυξης: «Εξωδικαστικός μηχανισμός ρύθμισης οφειλών επιχειρήσεων και άλλες διατάξεις», σελ. </w:t>
        </w:r>
        <w:r w:rsidRPr="00994D10">
          <w:rPr>
            <w:rFonts w:eastAsia="Times New Roman"/>
            <w:szCs w:val="24"/>
            <w:lang w:eastAsia="en-US"/>
          </w:rPr>
          <w:br/>
          <w:t xml:space="preserve">2. Συζήτηση επί της κατάθεσης της τροπολογίας 1027/15, σελ. </w:t>
        </w:r>
        <w:r w:rsidRPr="00994D10">
          <w:rPr>
            <w:rFonts w:eastAsia="Times New Roman"/>
            <w:szCs w:val="24"/>
            <w:lang w:eastAsia="en-US"/>
          </w:rPr>
          <w:br/>
          <w:t xml:space="preserve">3. Αιτήσεις ονομαστικής ψηφοφορίας επί του σχεδίου νόμου του Υπουργείου Οικονομίας και Ανάπτυξης: </w:t>
        </w:r>
        <w:r w:rsidRPr="00994D10">
          <w:rPr>
            <w:rFonts w:eastAsia="Times New Roman"/>
            <w:szCs w:val="24"/>
            <w:lang w:eastAsia="en-US"/>
          </w:rPr>
          <w:br/>
          <w:t xml:space="preserve">    α) Βουλευτών του Συνασπισμού Ριζοσπαστικής Αριστεράς επί της αρχής, των άρθρων και των τροπολογιών του σχεδίου νόμου, σελ. </w:t>
        </w:r>
        <w:r w:rsidRPr="00994D10">
          <w:rPr>
            <w:rFonts w:eastAsia="Times New Roman"/>
            <w:szCs w:val="24"/>
            <w:lang w:eastAsia="en-US"/>
          </w:rPr>
          <w:br/>
          <w:t xml:space="preserve">    β) Βουλευτών της Νέας Δημοκρατίας επί της τροπολογίας 1027/15, σελ. </w:t>
        </w:r>
        <w:r w:rsidRPr="00994D10">
          <w:rPr>
            <w:rFonts w:eastAsia="Times New Roman"/>
            <w:szCs w:val="24"/>
            <w:lang w:eastAsia="en-US"/>
          </w:rPr>
          <w:br/>
          <w:t xml:space="preserve">    γ) Βουλευτών της Δημοκρατικής Συμπαράταξης ΠΑΣΟΚ-ΔΗΜΑΡ καθώς και από τους Ανεξάρτητους Βουλευτές κ.κ. Γ. Καρρά και Θ. Θεοχάρη επί της τροπολογίας 1027/15, σελ. </w:t>
        </w:r>
        <w:r w:rsidRPr="00994D10">
          <w:rPr>
            <w:rFonts w:eastAsia="Times New Roman"/>
            <w:szCs w:val="24"/>
            <w:lang w:eastAsia="en-US"/>
          </w:rPr>
          <w:br/>
          <w:t xml:space="preserve">4. Ονομαστική ψηφοφορία επί της αρχής, των άρθρων και των τροπολογιών του σχεδίου νόμου του Υπουργείου Οικονομίας και Ανάπτυξης: «Εξωδικαστικός μηχανισμός ρύθμισης οφειλών επιχειρήσεων και άλλες διατάξεις» από Βουλευτές του Συνασπισμού Ριζοσπαστικής Αριστεράς, σελ. </w:t>
        </w:r>
        <w:r w:rsidRPr="00994D10">
          <w:rPr>
            <w:rFonts w:eastAsia="Times New Roman"/>
            <w:szCs w:val="24"/>
            <w:lang w:eastAsia="en-US"/>
          </w:rPr>
          <w:br/>
          <w:t xml:space="preserve">5. Επιστολικές ψήφοι επί της ονομαστικής ψηφοφορίας, σελ. </w:t>
        </w:r>
        <w:r w:rsidRPr="00994D10">
          <w:rPr>
            <w:rFonts w:eastAsia="Times New Roman"/>
            <w:szCs w:val="24"/>
            <w:lang w:eastAsia="en-US"/>
          </w:rPr>
          <w:br/>
        </w:r>
      </w:ins>
    </w:p>
    <w:p w14:paraId="4B62DE3D" w14:textId="77777777" w:rsidR="00994D10" w:rsidRPr="00994D10" w:rsidRDefault="00994D10" w:rsidP="00994D10">
      <w:pPr>
        <w:spacing w:after="0" w:line="360" w:lineRule="auto"/>
        <w:rPr>
          <w:ins w:id="21" w:author="Φλούδα Χριστίνα" w:date="2017-05-05T15:04:00Z"/>
          <w:rFonts w:eastAsia="Times New Roman"/>
          <w:szCs w:val="24"/>
          <w:lang w:eastAsia="en-US"/>
        </w:rPr>
      </w:pPr>
      <w:ins w:id="22" w:author="Φλούδα Χριστίνα" w:date="2017-05-05T15:04:00Z">
        <w:r w:rsidRPr="00994D10">
          <w:rPr>
            <w:rFonts w:eastAsia="Times New Roman"/>
            <w:szCs w:val="24"/>
            <w:lang w:eastAsia="en-US"/>
          </w:rPr>
          <w:t>ΠΡΟΕΔΡΟΣ</w:t>
        </w:r>
      </w:ins>
    </w:p>
    <w:p w14:paraId="2AF49E6B" w14:textId="77777777" w:rsidR="00994D10" w:rsidRPr="00994D10" w:rsidRDefault="00994D10" w:rsidP="00994D10">
      <w:pPr>
        <w:spacing w:after="0" w:line="360" w:lineRule="auto"/>
        <w:rPr>
          <w:ins w:id="23" w:author="Φλούδα Χριστίνα" w:date="2017-05-05T15:04:00Z"/>
          <w:rFonts w:eastAsia="Times New Roman"/>
          <w:szCs w:val="24"/>
          <w:lang w:eastAsia="en-US"/>
        </w:rPr>
      </w:pPr>
      <w:ins w:id="24" w:author="Φλούδα Χριστίνα" w:date="2017-05-05T15:04:00Z">
        <w:r w:rsidRPr="00994D10">
          <w:rPr>
            <w:rFonts w:eastAsia="Times New Roman"/>
            <w:szCs w:val="24"/>
            <w:lang w:eastAsia="en-US"/>
          </w:rPr>
          <w:t>ΒΟΥΤΣΗΣ Ν. , σελ.</w:t>
        </w:r>
        <w:r w:rsidRPr="00994D10">
          <w:rPr>
            <w:rFonts w:eastAsia="Times New Roman"/>
            <w:szCs w:val="24"/>
            <w:lang w:eastAsia="en-US"/>
          </w:rPr>
          <w:br/>
        </w:r>
      </w:ins>
    </w:p>
    <w:p w14:paraId="056E3F59" w14:textId="77777777" w:rsidR="00994D10" w:rsidRPr="00994D10" w:rsidRDefault="00994D10" w:rsidP="00994D10">
      <w:pPr>
        <w:spacing w:after="0" w:line="360" w:lineRule="auto"/>
        <w:rPr>
          <w:ins w:id="25" w:author="Φλούδα Χριστίνα" w:date="2017-05-05T15:04:00Z"/>
          <w:rFonts w:eastAsia="Times New Roman"/>
          <w:szCs w:val="24"/>
          <w:lang w:eastAsia="en-US"/>
        </w:rPr>
      </w:pPr>
      <w:ins w:id="26" w:author="Φλούδα Χριστίνα" w:date="2017-05-05T15:04:00Z">
        <w:r w:rsidRPr="00994D10">
          <w:rPr>
            <w:rFonts w:eastAsia="Times New Roman"/>
            <w:szCs w:val="24"/>
            <w:lang w:eastAsia="en-US"/>
          </w:rPr>
          <w:t>ΠΡΟΕΔΡΕΥΟΝΤΕΣ</w:t>
        </w:r>
      </w:ins>
    </w:p>
    <w:p w14:paraId="7180EFF4" w14:textId="77777777" w:rsidR="00994D10" w:rsidRPr="00994D10" w:rsidRDefault="00994D10" w:rsidP="00994D10">
      <w:pPr>
        <w:spacing w:after="0" w:line="360" w:lineRule="auto"/>
        <w:rPr>
          <w:ins w:id="27" w:author="Φλούδα Χριστίνα" w:date="2017-05-05T15:04:00Z"/>
          <w:rFonts w:eastAsia="Times New Roman"/>
          <w:szCs w:val="24"/>
          <w:lang w:eastAsia="en-US"/>
        </w:rPr>
      </w:pPr>
      <w:ins w:id="28" w:author="Φλούδα Χριστίνα" w:date="2017-05-05T15:04:00Z">
        <w:r w:rsidRPr="00994D10">
          <w:rPr>
            <w:rFonts w:eastAsia="Times New Roman"/>
            <w:szCs w:val="24"/>
            <w:lang w:eastAsia="en-US"/>
          </w:rPr>
          <w:t>ΛΥΚΟΥΔΗΣ Σ. , σελ.</w:t>
        </w:r>
      </w:ins>
    </w:p>
    <w:p w14:paraId="7A824D70" w14:textId="77777777" w:rsidR="00994D10" w:rsidRPr="00994D10" w:rsidRDefault="00994D10" w:rsidP="00994D10">
      <w:pPr>
        <w:spacing w:after="0" w:line="360" w:lineRule="auto"/>
        <w:rPr>
          <w:ins w:id="29" w:author="Φλούδα Χριστίνα" w:date="2017-05-05T15:04:00Z"/>
          <w:rFonts w:eastAsia="Times New Roman"/>
          <w:szCs w:val="24"/>
          <w:lang w:eastAsia="en-US"/>
        </w:rPr>
      </w:pPr>
      <w:ins w:id="30" w:author="Φλούδα Χριστίνα" w:date="2017-05-05T15:04:00Z">
        <w:r w:rsidRPr="00994D10">
          <w:rPr>
            <w:rFonts w:eastAsia="Times New Roman"/>
            <w:szCs w:val="24"/>
            <w:lang w:eastAsia="en-US"/>
          </w:rPr>
          <w:t>ΧΡΙΣΤΟΔΟΥΛΟΠΟΥΛΟΥ Α. , σελ.</w:t>
        </w:r>
      </w:ins>
    </w:p>
    <w:p w14:paraId="73E1ADCE" w14:textId="77777777" w:rsidR="00994D10" w:rsidRPr="00994D10" w:rsidRDefault="00994D10" w:rsidP="00994D10">
      <w:pPr>
        <w:spacing w:after="0" w:line="360" w:lineRule="auto"/>
        <w:rPr>
          <w:ins w:id="31" w:author="Φλούδα Χριστίνα" w:date="2017-05-05T15:04:00Z"/>
          <w:rFonts w:eastAsia="Times New Roman"/>
          <w:szCs w:val="24"/>
          <w:lang w:eastAsia="en-US"/>
        </w:rPr>
      </w:pPr>
    </w:p>
    <w:p w14:paraId="33D5BC3C" w14:textId="77777777" w:rsidR="00994D10" w:rsidRPr="00994D10" w:rsidRDefault="00994D10" w:rsidP="00994D10">
      <w:pPr>
        <w:spacing w:after="0" w:line="360" w:lineRule="auto"/>
        <w:rPr>
          <w:ins w:id="32" w:author="Φλούδα Χριστίνα" w:date="2017-05-05T15:04:00Z"/>
          <w:rFonts w:eastAsia="Times New Roman"/>
          <w:szCs w:val="24"/>
          <w:lang w:eastAsia="en-US"/>
        </w:rPr>
      </w:pPr>
    </w:p>
    <w:p w14:paraId="29A32224" w14:textId="77777777" w:rsidR="00994D10" w:rsidRPr="00994D10" w:rsidRDefault="00994D10" w:rsidP="00994D10">
      <w:pPr>
        <w:spacing w:after="0" w:line="360" w:lineRule="auto"/>
        <w:rPr>
          <w:ins w:id="33" w:author="Φλούδα Χριστίνα" w:date="2017-05-05T15:04:00Z"/>
          <w:rFonts w:eastAsia="Times New Roman"/>
          <w:szCs w:val="24"/>
          <w:lang w:eastAsia="en-US"/>
        </w:rPr>
      </w:pPr>
      <w:ins w:id="34" w:author="Φλούδα Χριστίνα" w:date="2017-05-05T15:04:00Z">
        <w:r w:rsidRPr="00994D10">
          <w:rPr>
            <w:rFonts w:eastAsia="Times New Roman"/>
            <w:szCs w:val="24"/>
            <w:lang w:eastAsia="en-US"/>
          </w:rPr>
          <w:t>ΟΜΙΛΗΤΕΣ</w:t>
        </w:r>
      </w:ins>
    </w:p>
    <w:p w14:paraId="479B1CC9" w14:textId="72617878" w:rsidR="00994D10" w:rsidRDefault="00994D10" w:rsidP="00994D10">
      <w:pPr>
        <w:spacing w:line="600" w:lineRule="auto"/>
        <w:ind w:firstLine="720"/>
        <w:jc w:val="both"/>
        <w:rPr>
          <w:ins w:id="35" w:author="Φλούδα Χριστίνα" w:date="2017-05-05T15:04:00Z"/>
          <w:rFonts w:eastAsia="Times New Roman"/>
          <w:szCs w:val="24"/>
        </w:rPr>
        <w:pPrChange w:id="36" w:author="Φλούδα Χριστίνα" w:date="2017-05-05T15:04:00Z">
          <w:pPr>
            <w:spacing w:line="600" w:lineRule="auto"/>
            <w:ind w:firstLine="720"/>
            <w:jc w:val="center"/>
          </w:pPr>
        </w:pPrChange>
      </w:pPr>
      <w:ins w:id="37" w:author="Φλούδα Χριστίνα" w:date="2017-05-05T15:04:00Z">
        <w:r w:rsidRPr="00994D10">
          <w:rPr>
            <w:rFonts w:eastAsia="Times New Roman"/>
            <w:szCs w:val="24"/>
            <w:lang w:eastAsia="en-US"/>
          </w:rPr>
          <w:br/>
          <w:t>Α. Επί διαδικαστικού θέματος:</w:t>
        </w:r>
        <w:r w:rsidRPr="00994D10">
          <w:rPr>
            <w:rFonts w:eastAsia="Times New Roman"/>
            <w:szCs w:val="24"/>
            <w:lang w:eastAsia="en-US"/>
          </w:rPr>
          <w:br/>
          <w:t>ΑΜΥΡΑΣ Γ. , σελ.</w:t>
        </w:r>
        <w:r w:rsidRPr="00994D10">
          <w:rPr>
            <w:rFonts w:eastAsia="Times New Roman"/>
            <w:szCs w:val="24"/>
            <w:lang w:eastAsia="en-US"/>
          </w:rPr>
          <w:br/>
          <w:t>ΒΟΥΤΣΗΣ Ν. , σελ.</w:t>
        </w:r>
        <w:r w:rsidRPr="00994D10">
          <w:rPr>
            <w:rFonts w:eastAsia="Times New Roman"/>
            <w:szCs w:val="24"/>
            <w:lang w:eastAsia="en-US"/>
          </w:rPr>
          <w:br/>
          <w:t>ΔΕΝΔΙΑΣ Ν. , σελ.</w:t>
        </w:r>
        <w:r w:rsidRPr="00994D10">
          <w:rPr>
            <w:rFonts w:eastAsia="Times New Roman"/>
            <w:szCs w:val="24"/>
            <w:lang w:eastAsia="en-US"/>
          </w:rPr>
          <w:br/>
          <w:t>ΚΑΝΕΛΛΗ Γ. , σελ.</w:t>
        </w:r>
        <w:r w:rsidRPr="00994D10">
          <w:rPr>
            <w:rFonts w:eastAsia="Times New Roman"/>
            <w:szCs w:val="24"/>
            <w:lang w:eastAsia="en-US"/>
          </w:rPr>
          <w:br/>
          <w:t>ΛΟΒΕΡΔΟΣ Α. , σελ.</w:t>
        </w:r>
        <w:r w:rsidRPr="00994D10">
          <w:rPr>
            <w:rFonts w:eastAsia="Times New Roman"/>
            <w:szCs w:val="24"/>
            <w:lang w:eastAsia="en-US"/>
          </w:rPr>
          <w:br/>
          <w:t>ΜΗΤΣΟΤΑΚΗΣ Κ. , σελ.</w:t>
        </w:r>
        <w:r w:rsidRPr="00994D10">
          <w:rPr>
            <w:rFonts w:eastAsia="Times New Roman"/>
            <w:szCs w:val="24"/>
            <w:lang w:eastAsia="en-US"/>
          </w:rPr>
          <w:br/>
          <w:t>ΜΠΟΥΡΑΣ Α. , σελ.</w:t>
        </w:r>
        <w:r w:rsidRPr="00994D10">
          <w:rPr>
            <w:rFonts w:eastAsia="Times New Roman"/>
            <w:szCs w:val="24"/>
            <w:lang w:eastAsia="en-US"/>
          </w:rPr>
          <w:br/>
          <w:t>ΤΣΙΠΡΑΣ Α. , σελ.</w:t>
        </w:r>
        <w:r w:rsidRPr="00994D10">
          <w:rPr>
            <w:rFonts w:eastAsia="Times New Roman"/>
            <w:szCs w:val="24"/>
            <w:lang w:eastAsia="en-US"/>
          </w:rPr>
          <w:br/>
          <w:t>ΧΡΙΣΤΟΔΟΥΛΟΠΟΥΛΟΥ Α. , σελ.</w:t>
        </w:r>
        <w:r w:rsidRPr="00994D10">
          <w:rPr>
            <w:rFonts w:eastAsia="Times New Roman"/>
            <w:szCs w:val="24"/>
            <w:lang w:eastAsia="en-US"/>
          </w:rPr>
          <w:br/>
        </w:r>
        <w:r w:rsidRPr="00994D10">
          <w:rPr>
            <w:rFonts w:eastAsia="Times New Roman"/>
            <w:szCs w:val="24"/>
            <w:lang w:eastAsia="en-US"/>
          </w:rPr>
          <w:br/>
          <w:t>Β. Επί των επικαίρων ερωτήσεων:</w:t>
        </w:r>
        <w:r w:rsidRPr="00994D10">
          <w:rPr>
            <w:rFonts w:eastAsia="Times New Roman"/>
            <w:szCs w:val="24"/>
            <w:lang w:eastAsia="en-US"/>
          </w:rPr>
          <w:br/>
          <w:t>ΒΑΓΕΝΑ  Ά. , σελ.</w:t>
        </w:r>
        <w:r w:rsidRPr="00994D10">
          <w:rPr>
            <w:rFonts w:eastAsia="Times New Roman"/>
            <w:szCs w:val="24"/>
            <w:lang w:eastAsia="en-US"/>
          </w:rPr>
          <w:br/>
          <w:t>ΒΑΣΙΛΕΙΑΔΗΣ Γ. , σελ.</w:t>
        </w:r>
        <w:r w:rsidRPr="00994D10">
          <w:rPr>
            <w:rFonts w:eastAsia="Times New Roman"/>
            <w:szCs w:val="24"/>
            <w:lang w:eastAsia="en-US"/>
          </w:rPr>
          <w:br/>
          <w:t>ΓΕΩΡΓΑΝΤΑΣ Γ. , σελ.</w:t>
        </w:r>
        <w:r w:rsidRPr="00994D10">
          <w:rPr>
            <w:rFonts w:eastAsia="Times New Roman"/>
            <w:szCs w:val="24"/>
            <w:lang w:eastAsia="en-US"/>
          </w:rPr>
          <w:br/>
          <w:t>ΓΙΑΚΟΥΜΑΤΟΣ Γ. , σελ.</w:t>
        </w:r>
        <w:r w:rsidRPr="00994D10">
          <w:rPr>
            <w:rFonts w:eastAsia="Times New Roman"/>
            <w:szCs w:val="24"/>
            <w:lang w:eastAsia="en-US"/>
          </w:rPr>
          <w:br/>
          <w:t>ΔΗΜΟΣΧΑΚΗΣ Α. , σελ.</w:t>
        </w:r>
        <w:r w:rsidRPr="00994D10">
          <w:rPr>
            <w:rFonts w:eastAsia="Times New Roman"/>
            <w:szCs w:val="24"/>
            <w:lang w:eastAsia="en-US"/>
          </w:rPr>
          <w:br/>
          <w:t>ΚΕΓΚΕΡΟΓΛΟΥ Β. , σελ.</w:t>
        </w:r>
        <w:r w:rsidRPr="00994D10">
          <w:rPr>
            <w:rFonts w:eastAsia="Times New Roman"/>
            <w:szCs w:val="24"/>
            <w:lang w:eastAsia="en-US"/>
          </w:rPr>
          <w:br/>
          <w:t>ΚΟΝΙΟΡΔΟΥ Λ. , σελ.</w:t>
        </w:r>
        <w:r w:rsidRPr="00994D10">
          <w:rPr>
            <w:rFonts w:eastAsia="Times New Roman"/>
            <w:szCs w:val="24"/>
            <w:lang w:eastAsia="en-US"/>
          </w:rPr>
          <w:br/>
          <w:t>ΠΕΤΡΟΠΟΥΛΟΣ Α. , σελ.</w:t>
        </w:r>
        <w:r w:rsidRPr="00994D10">
          <w:rPr>
            <w:rFonts w:eastAsia="Times New Roman"/>
            <w:szCs w:val="24"/>
            <w:lang w:eastAsia="en-US"/>
          </w:rPr>
          <w:br/>
        </w:r>
        <w:r w:rsidRPr="00994D10">
          <w:rPr>
            <w:rFonts w:eastAsia="Times New Roman"/>
            <w:szCs w:val="24"/>
            <w:lang w:eastAsia="en-US"/>
          </w:rPr>
          <w:br/>
          <w:t>Γ. Επί της κατάθεσης της τροπολογίας 1027/15:</w:t>
        </w:r>
        <w:r w:rsidRPr="00994D10">
          <w:rPr>
            <w:rFonts w:eastAsia="Times New Roman"/>
            <w:szCs w:val="24"/>
            <w:lang w:eastAsia="en-US"/>
          </w:rPr>
          <w:br/>
          <w:t>ΑΜΥΡΑΣ Γ. , σελ.</w:t>
        </w:r>
        <w:r w:rsidRPr="00994D10">
          <w:rPr>
            <w:rFonts w:eastAsia="Times New Roman"/>
            <w:szCs w:val="24"/>
            <w:lang w:eastAsia="en-US"/>
          </w:rPr>
          <w:br/>
          <w:t>ΔΕΝΔΙΑΣ Ν. , σελ.</w:t>
        </w:r>
        <w:r w:rsidRPr="00994D10">
          <w:rPr>
            <w:rFonts w:eastAsia="Times New Roman"/>
            <w:szCs w:val="24"/>
            <w:lang w:eastAsia="en-US"/>
          </w:rPr>
          <w:br/>
          <w:t>ΖΑΡΟΥΛΙΑ Ε. , σελ.</w:t>
        </w:r>
        <w:r w:rsidRPr="00994D10">
          <w:rPr>
            <w:rFonts w:eastAsia="Times New Roman"/>
            <w:szCs w:val="24"/>
            <w:lang w:eastAsia="en-US"/>
          </w:rPr>
          <w:br/>
          <w:t>ΚΑΜΜΕΝΟΣ Π. , σελ.</w:t>
        </w:r>
        <w:r w:rsidRPr="00994D10">
          <w:rPr>
            <w:rFonts w:eastAsia="Times New Roman"/>
            <w:szCs w:val="24"/>
            <w:lang w:eastAsia="en-US"/>
          </w:rPr>
          <w:br/>
          <w:t>ΚΑΡΑΘΑΝΑΣΟΠΟΥΛΟΣ Ν. , σελ.</w:t>
        </w:r>
        <w:r w:rsidRPr="00994D10">
          <w:rPr>
            <w:rFonts w:eastAsia="Times New Roman"/>
            <w:szCs w:val="24"/>
            <w:lang w:eastAsia="en-US"/>
          </w:rPr>
          <w:br/>
          <w:t>ΛΕΒΕΝΤΗΣ Β. , σελ.</w:t>
        </w:r>
        <w:r w:rsidRPr="00994D10">
          <w:rPr>
            <w:rFonts w:eastAsia="Times New Roman"/>
            <w:szCs w:val="24"/>
            <w:lang w:eastAsia="en-US"/>
          </w:rPr>
          <w:br/>
          <w:t>ΛΟΒΕΡΔΟΣ Α. , σελ.</w:t>
        </w:r>
        <w:r w:rsidRPr="00994D10">
          <w:rPr>
            <w:rFonts w:eastAsia="Times New Roman"/>
            <w:szCs w:val="24"/>
            <w:lang w:eastAsia="en-US"/>
          </w:rPr>
          <w:br/>
          <w:t>ΜΗΤΣΟΤΑΚΗΣ Κ. , σελ.</w:t>
        </w:r>
        <w:r w:rsidRPr="00994D10">
          <w:rPr>
            <w:rFonts w:eastAsia="Times New Roman"/>
            <w:szCs w:val="24"/>
            <w:lang w:eastAsia="en-US"/>
          </w:rPr>
          <w:br/>
          <w:t>ΤΣΙΠΡΑΣ Α. , σελ.</w:t>
        </w:r>
        <w:bookmarkStart w:id="38" w:name="_GoBack"/>
        <w:bookmarkEnd w:id="38"/>
      </w:ins>
    </w:p>
    <w:p w14:paraId="021D3601" w14:textId="77777777" w:rsidR="00AC582E" w:rsidRDefault="00994D10">
      <w:pPr>
        <w:spacing w:line="600" w:lineRule="auto"/>
        <w:ind w:firstLine="720"/>
        <w:jc w:val="center"/>
        <w:rPr>
          <w:rFonts w:eastAsia="Times New Roman"/>
          <w:szCs w:val="24"/>
        </w:rPr>
      </w:pPr>
      <w:r>
        <w:rPr>
          <w:rFonts w:eastAsia="Times New Roman"/>
          <w:szCs w:val="24"/>
        </w:rPr>
        <w:t>ΠΡΑΚΤΙΚΑ ΒΟΥΛΗΣ</w:t>
      </w:r>
    </w:p>
    <w:p w14:paraId="021D3602" w14:textId="77777777" w:rsidR="00AC582E" w:rsidRDefault="00994D10">
      <w:pPr>
        <w:spacing w:line="600" w:lineRule="auto"/>
        <w:ind w:firstLine="720"/>
        <w:jc w:val="center"/>
        <w:rPr>
          <w:rFonts w:eastAsia="Times New Roman"/>
          <w:szCs w:val="24"/>
        </w:rPr>
      </w:pPr>
      <w:r>
        <w:rPr>
          <w:rFonts w:eastAsia="Times New Roman"/>
          <w:szCs w:val="24"/>
        </w:rPr>
        <w:t xml:space="preserve">ΙΖ΄ ΠΕΡΙΟΔΟΣ </w:t>
      </w:r>
    </w:p>
    <w:p w14:paraId="021D3603" w14:textId="77777777" w:rsidR="00AC582E" w:rsidRDefault="00994D1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1D3604" w14:textId="77777777" w:rsidR="00AC582E" w:rsidRDefault="00994D10">
      <w:pPr>
        <w:spacing w:line="600" w:lineRule="auto"/>
        <w:ind w:firstLine="720"/>
        <w:jc w:val="center"/>
        <w:rPr>
          <w:rFonts w:eastAsia="Times New Roman"/>
          <w:szCs w:val="24"/>
        </w:rPr>
      </w:pPr>
      <w:r>
        <w:rPr>
          <w:rFonts w:eastAsia="Times New Roman"/>
          <w:szCs w:val="24"/>
        </w:rPr>
        <w:t>ΣΥΝΟΔΟΣ Β΄</w:t>
      </w:r>
    </w:p>
    <w:p w14:paraId="021D3605" w14:textId="77777777" w:rsidR="00AC582E" w:rsidRDefault="00994D10">
      <w:pPr>
        <w:spacing w:line="600" w:lineRule="auto"/>
        <w:ind w:firstLine="720"/>
        <w:jc w:val="center"/>
        <w:rPr>
          <w:rFonts w:eastAsia="Times New Roman"/>
          <w:szCs w:val="24"/>
        </w:rPr>
      </w:pPr>
      <w:r>
        <w:rPr>
          <w:rFonts w:eastAsia="Times New Roman"/>
          <w:szCs w:val="24"/>
        </w:rPr>
        <w:t>ΣΥΝΕΔΡΙΑΣΗ ΡΙΓ΄</w:t>
      </w:r>
    </w:p>
    <w:p w14:paraId="021D3606" w14:textId="77777777" w:rsidR="00AC582E" w:rsidRDefault="00994D10">
      <w:pPr>
        <w:spacing w:line="600" w:lineRule="auto"/>
        <w:ind w:firstLine="720"/>
        <w:jc w:val="center"/>
        <w:rPr>
          <w:rFonts w:eastAsia="Times New Roman"/>
          <w:szCs w:val="24"/>
        </w:rPr>
      </w:pPr>
      <w:r>
        <w:rPr>
          <w:rFonts w:eastAsia="Times New Roman"/>
          <w:szCs w:val="24"/>
        </w:rPr>
        <w:t>Παρασκευή 28 Απριλίου 2017</w:t>
      </w:r>
    </w:p>
    <w:p w14:paraId="021D3607" w14:textId="5631CC12" w:rsidR="00AC582E" w:rsidRDefault="00994D10">
      <w:pPr>
        <w:spacing w:line="600" w:lineRule="auto"/>
        <w:ind w:firstLine="720"/>
        <w:jc w:val="both"/>
        <w:rPr>
          <w:rFonts w:eastAsia="Times New Roman"/>
          <w:szCs w:val="24"/>
        </w:rPr>
      </w:pPr>
      <w:r>
        <w:rPr>
          <w:rFonts w:eastAsia="Times New Roman"/>
          <w:szCs w:val="24"/>
        </w:rPr>
        <w:t>Αθήνα, σήμερα στις 28 Απριλίου 2017, ημέρα Παρασκευή και ώρα 10.25΄</w:t>
      </w:r>
      <w:ins w:id="39" w:author="Φλούδα Χριστίνα" w:date="2017-05-05T15:02:00Z">
        <w:r w:rsidR="00E56172">
          <w:rPr>
            <w:rFonts w:eastAsia="Times New Roman"/>
            <w:szCs w:val="24"/>
          </w:rPr>
          <w:t>,</w:t>
        </w:r>
      </w:ins>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666A5F">
        <w:rPr>
          <w:rFonts w:eastAsia="Times New Roman"/>
          <w:b/>
          <w:szCs w:val="24"/>
        </w:rPr>
        <w:t>ΝΙΚΟΛΑΟΥ ΒΟΥΤΣΗ</w:t>
      </w:r>
      <w:r>
        <w:rPr>
          <w:rFonts w:eastAsia="Times New Roman"/>
          <w:szCs w:val="24"/>
        </w:rPr>
        <w:t>.</w:t>
      </w:r>
    </w:p>
    <w:p w14:paraId="021D3608"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w:t>
      </w:r>
      <w:r>
        <w:rPr>
          <w:rFonts w:eastAsia="Times New Roman"/>
          <w:szCs w:val="24"/>
        </w:rPr>
        <w:t xml:space="preserve">αι κύριοι συνάδελφοι, αρχίζει η συνεδρίαση. </w:t>
      </w:r>
    </w:p>
    <w:p w14:paraId="021D3609" w14:textId="77777777" w:rsidR="00AC582E" w:rsidRDefault="00994D10">
      <w:pPr>
        <w:spacing w:line="600" w:lineRule="auto"/>
        <w:ind w:firstLine="720"/>
        <w:jc w:val="both"/>
        <w:rPr>
          <w:rFonts w:eastAsia="Times New Roman"/>
          <w:szCs w:val="24"/>
        </w:rPr>
      </w:pPr>
      <w:r>
        <w:rPr>
          <w:rFonts w:eastAsia="Times New Roman"/>
          <w:szCs w:val="24"/>
        </w:rPr>
        <w:t>Εισερχόμαστε στη</w:t>
      </w:r>
      <w:r>
        <w:rPr>
          <w:rFonts w:eastAsia="Times New Roman"/>
          <w:szCs w:val="24"/>
        </w:rPr>
        <w:t>ν</w:t>
      </w:r>
      <w:r>
        <w:rPr>
          <w:rFonts w:eastAsia="Times New Roman"/>
          <w:szCs w:val="24"/>
        </w:rPr>
        <w:t xml:space="preserve"> ημερήσια διάταξη </w:t>
      </w:r>
      <w:r>
        <w:rPr>
          <w:rFonts w:eastAsia="Times New Roman"/>
          <w:szCs w:val="24"/>
        </w:rPr>
        <w:t>της</w:t>
      </w:r>
    </w:p>
    <w:p w14:paraId="021D360A" w14:textId="77777777" w:rsidR="00AC582E" w:rsidRDefault="00994D10">
      <w:pPr>
        <w:spacing w:line="600" w:lineRule="auto"/>
        <w:ind w:firstLine="720"/>
        <w:jc w:val="center"/>
        <w:rPr>
          <w:rFonts w:eastAsia="Times New Roman"/>
          <w:b/>
          <w:szCs w:val="24"/>
        </w:rPr>
      </w:pPr>
      <w:r>
        <w:rPr>
          <w:rFonts w:eastAsia="Times New Roman"/>
          <w:b/>
          <w:szCs w:val="24"/>
        </w:rPr>
        <w:t>ΝΟΜΟΘΕΤΙΚΗΣ ΕΡΓΑΣΙΑΣ</w:t>
      </w:r>
    </w:p>
    <w:p w14:paraId="021D360B" w14:textId="77777777" w:rsidR="00AC582E" w:rsidRDefault="00994D10">
      <w:pPr>
        <w:spacing w:line="600" w:lineRule="auto"/>
        <w:ind w:firstLine="720"/>
        <w:jc w:val="both"/>
        <w:rPr>
          <w:rFonts w:eastAsia="Times New Roman"/>
          <w:szCs w:val="24"/>
        </w:rPr>
      </w:pPr>
      <w:r>
        <w:rPr>
          <w:rFonts w:eastAsia="Times New Roman"/>
          <w:szCs w:val="24"/>
        </w:rPr>
        <w:t>Ψήφιση επί της αρχής, των άρθρων και του συνόλου του σχεδίου νόμου του Υπουργείου Οικονομίας και Ανάπτυξης</w:t>
      </w:r>
      <w:r>
        <w:rPr>
          <w:rFonts w:eastAsia="Times New Roman"/>
          <w:szCs w:val="24"/>
        </w:rPr>
        <w:t>:</w:t>
      </w:r>
      <w:r>
        <w:rPr>
          <w:rFonts w:eastAsia="Times New Roman"/>
          <w:szCs w:val="24"/>
        </w:rPr>
        <w:t xml:space="preserve"> «Εξωδικαστικός μηχανισμός </w:t>
      </w:r>
      <w:r>
        <w:rPr>
          <w:rFonts w:eastAsia="Times New Roman"/>
          <w:szCs w:val="24"/>
        </w:rPr>
        <w:t>ρύθμι</w:t>
      </w:r>
      <w:r>
        <w:rPr>
          <w:rFonts w:eastAsia="Times New Roman"/>
          <w:szCs w:val="24"/>
        </w:rPr>
        <w:t>σης</w:t>
      </w:r>
      <w:r>
        <w:rPr>
          <w:rFonts w:eastAsia="Times New Roman"/>
          <w:szCs w:val="24"/>
        </w:rPr>
        <w:t xml:space="preserve"> οφειλών </w:t>
      </w:r>
      <w:r>
        <w:rPr>
          <w:rFonts w:eastAsia="Times New Roman"/>
          <w:szCs w:val="24"/>
        </w:rPr>
        <w:t>επιχειρήσεων».</w:t>
      </w:r>
    </w:p>
    <w:p w14:paraId="021D360C" w14:textId="77777777" w:rsidR="00AC582E" w:rsidRDefault="00994D10">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ΚΥΡΙΑΚΟΣ ΜΗΤΣΟΤΑΚΗΣ (Πρόεδρος της Νέας Δημοκρατίας):</w:t>
      </w:r>
      <w:r>
        <w:rPr>
          <w:rFonts w:eastAsia="Times New Roman"/>
          <w:color w:val="000000" w:themeColor="text1"/>
          <w:szCs w:val="24"/>
        </w:rPr>
        <w:t xml:space="preserve"> Κύριε Πρόεδρε, θα ήθελα τον λόγο.</w:t>
      </w:r>
    </w:p>
    <w:p w14:paraId="021D360D"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 συνεδρίαση είναι μόνο για την ψηφοφορία, αλλά ο Πρόεδρος της Αξιωματικής Αντιπολίτευσης ζητάει τον λόγο.</w:t>
      </w:r>
    </w:p>
    <w:p w14:paraId="021D360E" w14:textId="77777777" w:rsidR="00AC582E" w:rsidRDefault="00994D10">
      <w:pPr>
        <w:spacing w:line="600" w:lineRule="auto"/>
        <w:ind w:firstLine="720"/>
        <w:jc w:val="both"/>
        <w:rPr>
          <w:rFonts w:eastAsia="Times New Roman"/>
          <w:szCs w:val="24"/>
        </w:rPr>
      </w:pPr>
      <w:r>
        <w:rPr>
          <w:rFonts w:eastAsia="Times New Roman"/>
          <w:szCs w:val="24"/>
        </w:rPr>
        <w:t>Παρακαλώ πολύ, πεί</w:t>
      </w:r>
      <w:r>
        <w:rPr>
          <w:rFonts w:eastAsia="Times New Roman"/>
          <w:szCs w:val="24"/>
        </w:rPr>
        <w:t>τε κάτι και ενδεχομένως θα πω κι εγώ…</w:t>
      </w:r>
    </w:p>
    <w:p w14:paraId="021D360F"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θέλω κι εγώ να πάρω τον λόγο.</w:t>
      </w:r>
    </w:p>
    <w:p w14:paraId="021D3610" w14:textId="77777777" w:rsidR="00AC582E" w:rsidRDefault="00994D10">
      <w:pPr>
        <w:spacing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Όχι, όχι…</w:t>
      </w:r>
    </w:p>
    <w:p w14:paraId="021D3611"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υπάρχει «όχι». Αφήστε τα αυτά. Χθες το βράδυ έγιναν απαράδεκτα πράγματα εδώ!</w:t>
      </w:r>
    </w:p>
    <w:p w14:paraId="021D3612" w14:textId="77777777" w:rsidR="00AC582E" w:rsidRDefault="00994D10">
      <w:pPr>
        <w:spacing w:line="600" w:lineRule="auto"/>
        <w:ind w:firstLine="720"/>
        <w:jc w:val="both"/>
        <w:rPr>
          <w:rFonts w:eastAsia="Times New Roman"/>
          <w:szCs w:val="24"/>
        </w:rPr>
      </w:pPr>
      <w:r>
        <w:rPr>
          <w:rFonts w:eastAsia="Times New Roman"/>
          <w:b/>
          <w:szCs w:val="24"/>
        </w:rPr>
        <w:t>ΠΡΟΕΔΡΟΣ (Νικόλαο</w:t>
      </w:r>
      <w:r>
        <w:rPr>
          <w:rFonts w:eastAsia="Times New Roman"/>
          <w:b/>
          <w:szCs w:val="24"/>
        </w:rPr>
        <w:t xml:space="preserve">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πολύ, κύριε Λοβέρδο…</w:t>
      </w:r>
    </w:p>
    <w:p w14:paraId="021D3613" w14:textId="77777777" w:rsidR="00AC582E" w:rsidRDefault="00994D10">
      <w:pPr>
        <w:spacing w:line="600" w:lineRule="auto"/>
        <w:ind w:firstLine="720"/>
        <w:jc w:val="center"/>
        <w:rPr>
          <w:rFonts w:eastAsia="Times New Roman"/>
          <w:szCs w:val="24"/>
        </w:rPr>
      </w:pPr>
      <w:r>
        <w:rPr>
          <w:rFonts w:eastAsia="Times New Roman"/>
          <w:szCs w:val="24"/>
        </w:rPr>
        <w:t>(Θόρυβος στην Αίθουσα)</w:t>
      </w:r>
    </w:p>
    <w:p w14:paraId="021D3614"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Αυτά που έγιναν χθες το βράδυ ήταν απαράδεκτα.</w:t>
      </w:r>
    </w:p>
    <w:p w14:paraId="021D3615" w14:textId="77777777" w:rsidR="00AC582E" w:rsidRDefault="00994D10">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Λοβέρδο, χθες το βράδυ τέλειωσε αυτό. Καταλάβατε, κύριε Λοβέρδο;</w:t>
      </w:r>
    </w:p>
    <w:p w14:paraId="021D3616" w14:textId="77777777" w:rsidR="00AC582E" w:rsidRDefault="00994D10">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Όχι, δεν έχει τελειώσει. Πάρτε τα Πρακτικά.</w:t>
      </w:r>
    </w:p>
    <w:p w14:paraId="021D3617"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πολύ, δεν έχετε τον λόγο και δεν θα πάρετε τον λόγο.</w:t>
      </w:r>
    </w:p>
    <w:p w14:paraId="021D3618"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πάρω τον λόγο, γιατί δικαιούμαι να πάρω τον λόγο.</w:t>
      </w:r>
    </w:p>
    <w:p w14:paraId="021D3619"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Δεν δικαιούστε να</w:t>
      </w:r>
      <w:r>
        <w:rPr>
          <w:rFonts w:eastAsia="Times New Roman"/>
          <w:szCs w:val="24"/>
        </w:rPr>
        <w:t xml:space="preserve"> πάρετε τον λόγο. Σήμερα θα γίνει μόνο ψηφοφορία. </w:t>
      </w:r>
    </w:p>
    <w:p w14:paraId="021D361A"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Δικαιούμαι να πάρω τον λόγο.</w:t>
      </w:r>
    </w:p>
    <w:p w14:paraId="021D361B"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 γνωρίζετε ότι δεν δικαιούστε. Επίσης, γνωρίζετε ότι δεν μπορεί η Αίθουσα του Κοινοβουλίου να είναι συνεχώς σε μία κατάσταση τέτοιας έντασης.</w:t>
      </w:r>
    </w:p>
    <w:p w14:paraId="021D361C" w14:textId="77777777" w:rsidR="00AC582E" w:rsidRDefault="00994D1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μπορείτε να κλείνετε τα μικρόφωνα όταν μιλάνε οι Βουλευτές.</w:t>
      </w:r>
    </w:p>
    <w:p w14:paraId="021D361D"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r>
        <w:rPr>
          <w:rFonts w:eastAsia="Times New Roman"/>
          <w:szCs w:val="24"/>
        </w:rPr>
        <w:t xml:space="preserve">Παρακαλώ, κύριε Λοβέρδο. </w:t>
      </w:r>
    </w:p>
    <w:p w14:paraId="021D361E" w14:textId="77777777" w:rsidR="00AC582E" w:rsidRDefault="00994D10">
      <w:pPr>
        <w:spacing w:line="600" w:lineRule="auto"/>
        <w:ind w:firstLine="720"/>
        <w:jc w:val="both"/>
        <w:rPr>
          <w:rFonts w:eastAsia="Times New Roman"/>
          <w:szCs w:val="24"/>
        </w:rPr>
      </w:pPr>
      <w:r>
        <w:rPr>
          <w:rFonts w:eastAsia="Times New Roman"/>
          <w:szCs w:val="24"/>
        </w:rPr>
        <w:lastRenderedPageBreak/>
        <w:t>Κύριε Μητσοτάκη, έχετε τον λόγο.</w:t>
      </w:r>
    </w:p>
    <w:p w14:paraId="021D361F" w14:textId="77777777" w:rsidR="00AC582E" w:rsidRDefault="00994D10">
      <w:pPr>
        <w:spacing w:line="600" w:lineRule="auto"/>
        <w:ind w:firstLine="720"/>
        <w:jc w:val="both"/>
        <w:rPr>
          <w:rFonts w:eastAsia="Times New Roman"/>
          <w:color w:val="000000" w:themeColor="text1"/>
          <w:szCs w:val="24"/>
        </w:rPr>
      </w:pPr>
      <w:r>
        <w:rPr>
          <w:rFonts w:eastAsia="Times New Roman"/>
          <w:b/>
          <w:color w:val="000000" w:themeColor="text1"/>
          <w:szCs w:val="24"/>
        </w:rPr>
        <w:t>ΚΥΡΙΑΚΟΣ ΜΗΤΣΟΤΑΚΗΣ (Πρόεδρος της Νέας Δημοκρατίας):</w:t>
      </w:r>
      <w:r>
        <w:rPr>
          <w:rFonts w:eastAsia="Times New Roman"/>
          <w:color w:val="000000" w:themeColor="text1"/>
          <w:szCs w:val="24"/>
        </w:rPr>
        <w:t xml:space="preserve"> Κύριε Πρόεδρε, χθες στις 10</w:t>
      </w:r>
      <w:r>
        <w:rPr>
          <w:rFonts w:eastAsia="Times New Roman"/>
          <w:color w:val="000000" w:themeColor="text1"/>
          <w:szCs w:val="24"/>
        </w:rPr>
        <w:t>.00΄</w:t>
      </w:r>
      <w:r>
        <w:rPr>
          <w:rFonts w:eastAsia="Times New Roman"/>
          <w:color w:val="000000" w:themeColor="text1"/>
          <w:szCs w:val="24"/>
        </w:rPr>
        <w:t xml:space="preserve"> η ώρα σας επισκέφθηκα και σας παρέδωσα μ</w:t>
      </w:r>
      <w:r>
        <w:rPr>
          <w:rFonts w:eastAsia="Times New Roman"/>
          <w:color w:val="000000" w:themeColor="text1"/>
          <w:szCs w:val="24"/>
        </w:rPr>
        <w:t>ί</w:t>
      </w:r>
      <w:r>
        <w:rPr>
          <w:rFonts w:eastAsia="Times New Roman"/>
          <w:color w:val="000000" w:themeColor="text1"/>
          <w:szCs w:val="24"/>
        </w:rPr>
        <w:t>α εξασέλιδη επιστολή με την οποία παρουσιάζω αναλυτικά τον προβληματικό</w:t>
      </w:r>
      <w:r>
        <w:rPr>
          <w:rFonts w:eastAsia="Times New Roman"/>
          <w:color w:val="000000" w:themeColor="text1"/>
          <w:szCs w:val="24"/>
        </w:rPr>
        <w:t xml:space="preserve"> τρόπο με τον οποίο νομοθετεί το ελληνικό Κοινοβούλιο.</w:t>
      </w:r>
    </w:p>
    <w:p w14:paraId="021D3620" w14:textId="77777777" w:rsidR="00AC582E" w:rsidRDefault="00994D10">
      <w:pPr>
        <w:spacing w:line="600" w:lineRule="auto"/>
        <w:ind w:firstLine="720"/>
        <w:jc w:val="both"/>
        <w:rPr>
          <w:rFonts w:eastAsia="Times New Roman"/>
          <w:color w:val="000000" w:themeColor="text1"/>
          <w:szCs w:val="24"/>
        </w:rPr>
      </w:pPr>
      <w:r>
        <w:rPr>
          <w:rFonts w:eastAsia="Times New Roman"/>
          <w:color w:val="000000" w:themeColor="text1"/>
          <w:szCs w:val="24"/>
        </w:rPr>
        <w:t>Στάθηκα ιδιαίτερα στο ζήτημα της κατάθεσης εκπρόθεσμων τροπολογιών, είτε βουλευτικών είτε υπουργικών, χωρίς καμμία έγκριση από το Γενικό Λογιστήριο του Κράτους, οι οποίες γίνονται αποδεκτές, χωρίς καμμ</w:t>
      </w:r>
      <w:r>
        <w:rPr>
          <w:rFonts w:eastAsia="Times New Roman"/>
          <w:color w:val="000000" w:themeColor="text1"/>
          <w:szCs w:val="24"/>
        </w:rPr>
        <w:t>ία απολύτως εξήγηση, από τους αρμόδιους Υπουργούς.</w:t>
      </w:r>
    </w:p>
    <w:p w14:paraId="021D3621" w14:textId="77777777" w:rsidR="00AC582E" w:rsidRDefault="00994D10">
      <w:pPr>
        <w:spacing w:line="600" w:lineRule="auto"/>
        <w:ind w:firstLine="720"/>
        <w:jc w:val="both"/>
        <w:rPr>
          <w:rFonts w:eastAsia="Times New Roman"/>
          <w:color w:val="000000" w:themeColor="text1"/>
          <w:szCs w:val="24"/>
        </w:rPr>
      </w:pPr>
      <w:r>
        <w:rPr>
          <w:rFonts w:eastAsia="Times New Roman"/>
          <w:color w:val="000000" w:themeColor="text1"/>
          <w:szCs w:val="24"/>
        </w:rPr>
        <w:t>Μισή ώρα μετά πήγατε προσωπικά στους κοινοβουλευτικούς συντάκτες και συμφωνήσατε ότι πράγματι υπάρχει ζήτημα με την κατάθεση των εκπρόθεσμων τροπολογιών. Μία ώρα μετά Βουλευτής του ΣΥΡΙΖΑ καταθέτει την ίδι</w:t>
      </w:r>
      <w:r>
        <w:rPr>
          <w:rFonts w:eastAsia="Times New Roman"/>
          <w:color w:val="000000" w:themeColor="text1"/>
          <w:szCs w:val="24"/>
        </w:rPr>
        <w:t>α τροπολογία η οποία είχε κατατεθεί πριν από έναν χρόνο, η οποία γίνεται αποδεκτή μισή ώρα μετά από την αρμόδια Υφυπουργό και το βράδυ από τον αρμόδιο Υπουργό, χωρίς καμμία απολύτως εξήγηση.</w:t>
      </w:r>
    </w:p>
    <w:p w14:paraId="021D3622" w14:textId="77777777" w:rsidR="00AC582E" w:rsidRDefault="00994D1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Δεν θα σταθώ στο περιεχόμενο της τροπολογίας, αν και προφανώς εγε</w:t>
      </w:r>
      <w:r>
        <w:rPr>
          <w:rFonts w:eastAsia="Times New Roman"/>
          <w:color w:val="000000" w:themeColor="text1"/>
          <w:szCs w:val="24"/>
        </w:rPr>
        <w:t xml:space="preserve">ίρει πολλά ερωτηματικά γιατί αυτήν τη στιγμή διαγράφονται </w:t>
      </w:r>
      <w:proofErr w:type="spellStart"/>
      <w:r>
        <w:rPr>
          <w:rFonts w:eastAsia="Times New Roman"/>
          <w:color w:val="000000" w:themeColor="text1"/>
          <w:szCs w:val="24"/>
        </w:rPr>
        <w:t>προστίματα</w:t>
      </w:r>
      <w:proofErr w:type="spellEnd"/>
      <w:r>
        <w:rPr>
          <w:rFonts w:eastAsia="Times New Roman"/>
          <w:color w:val="000000" w:themeColor="text1"/>
          <w:szCs w:val="24"/>
        </w:rPr>
        <w:t xml:space="preserve"> </w:t>
      </w:r>
      <w:r>
        <w:rPr>
          <w:rFonts w:eastAsia="Times New Roman"/>
          <w:color w:val="000000" w:themeColor="text1"/>
          <w:szCs w:val="24"/>
        </w:rPr>
        <w:t>από λαθρεμπόριο, ποια είναι η επιβάρυνση για το Γενικό Λογιστήριο του Κράτους…</w:t>
      </w:r>
    </w:p>
    <w:p w14:paraId="021D3623" w14:textId="77777777" w:rsidR="00AC582E" w:rsidRDefault="00994D10">
      <w:pPr>
        <w:spacing w:line="600" w:lineRule="auto"/>
        <w:ind w:firstLine="720"/>
        <w:jc w:val="center"/>
        <w:rPr>
          <w:rFonts w:eastAsia="Times New Roman"/>
          <w:color w:val="000000" w:themeColor="text1"/>
          <w:szCs w:val="24"/>
        </w:rPr>
      </w:pPr>
      <w:r>
        <w:rPr>
          <w:rFonts w:eastAsia="Times New Roman"/>
          <w:szCs w:val="24"/>
        </w:rPr>
        <w:t>(Θόρυβος από τις πτέρυγες του ΣΥΡΙΖΑ και των ΑΝΕΛ)</w:t>
      </w:r>
    </w:p>
    <w:p w14:paraId="021D3624"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κάντε ησυχία.</w:t>
      </w:r>
    </w:p>
    <w:p w14:paraId="021D3625" w14:textId="77777777" w:rsidR="00AC582E" w:rsidRDefault="00994D10">
      <w:pPr>
        <w:spacing w:line="600" w:lineRule="auto"/>
        <w:ind w:firstLine="720"/>
        <w:jc w:val="both"/>
        <w:rPr>
          <w:rFonts w:eastAsia="Times New Roman"/>
          <w:color w:val="000000" w:themeColor="text1"/>
          <w:szCs w:val="24"/>
        </w:rPr>
      </w:pPr>
      <w:r>
        <w:rPr>
          <w:rFonts w:eastAsia="Times New Roman"/>
          <w:b/>
          <w:color w:val="000000" w:themeColor="text1"/>
          <w:szCs w:val="24"/>
        </w:rPr>
        <w:t>ΚΥΡΙ</w:t>
      </w:r>
      <w:r>
        <w:rPr>
          <w:rFonts w:eastAsia="Times New Roman"/>
          <w:b/>
          <w:color w:val="000000" w:themeColor="text1"/>
          <w:szCs w:val="24"/>
        </w:rPr>
        <w:t xml:space="preserve">ΑΚΟΣ ΜΗΤΣΟΤΑΚΗΣ (Πρόεδρος της Νέας Δημοκρατίας): </w:t>
      </w:r>
      <w:r>
        <w:rPr>
          <w:rFonts w:eastAsia="Times New Roman"/>
          <w:szCs w:val="24"/>
        </w:rPr>
        <w:t>…γ</w:t>
      </w:r>
      <w:r>
        <w:rPr>
          <w:rFonts w:eastAsia="Times New Roman"/>
          <w:color w:val="000000" w:themeColor="text1"/>
          <w:szCs w:val="24"/>
        </w:rPr>
        <w:t xml:space="preserve">ιατί, 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αυτή η τροπολογία…</w:t>
      </w:r>
    </w:p>
    <w:p w14:paraId="021D3626" w14:textId="77777777" w:rsidR="00AC582E" w:rsidRDefault="00994D10">
      <w:pPr>
        <w:spacing w:line="600" w:lineRule="auto"/>
        <w:ind w:firstLine="720"/>
        <w:jc w:val="center"/>
        <w:rPr>
          <w:rFonts w:eastAsia="Times New Roman"/>
          <w:szCs w:val="24"/>
        </w:rPr>
      </w:pPr>
      <w:r>
        <w:rPr>
          <w:rFonts w:eastAsia="Times New Roman"/>
          <w:szCs w:val="24"/>
        </w:rPr>
        <w:t>(Θόρυβος στην Αίθουσα)</w:t>
      </w:r>
    </w:p>
    <w:p w14:paraId="021D3627"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Ένα λεπτό, κύριε Μητσοτάκη.</w:t>
      </w:r>
    </w:p>
    <w:p w14:paraId="021D3628" w14:textId="77777777" w:rsidR="00AC582E" w:rsidRDefault="00994D10">
      <w:pPr>
        <w:spacing w:line="600" w:lineRule="auto"/>
        <w:ind w:firstLine="720"/>
        <w:jc w:val="both"/>
        <w:rPr>
          <w:rFonts w:eastAsia="Times New Roman"/>
          <w:szCs w:val="24"/>
        </w:rPr>
      </w:pPr>
      <w:r>
        <w:rPr>
          <w:rFonts w:eastAsia="Times New Roman"/>
          <w:szCs w:val="24"/>
        </w:rPr>
        <w:t xml:space="preserve">Παρακαλώ καθίστε κάτω. Κύριε </w:t>
      </w:r>
      <w:proofErr w:type="spellStart"/>
      <w:r>
        <w:rPr>
          <w:rFonts w:eastAsia="Times New Roman"/>
          <w:szCs w:val="24"/>
        </w:rPr>
        <w:t>Γαβρόγλου</w:t>
      </w:r>
      <w:proofErr w:type="spellEnd"/>
      <w:r>
        <w:rPr>
          <w:rFonts w:eastAsia="Times New Roman"/>
          <w:szCs w:val="24"/>
        </w:rPr>
        <w:t>, κύριε Παπαδόπουλε, καθίστε κάτω σας παρα</w:t>
      </w:r>
      <w:r>
        <w:rPr>
          <w:rFonts w:eastAsia="Times New Roman"/>
          <w:szCs w:val="24"/>
        </w:rPr>
        <w:t>καλώ. Γίνεται διαδικασία. Καθίστε κάτω και κάντε ησυχία όλοι.</w:t>
      </w:r>
    </w:p>
    <w:p w14:paraId="021D3629" w14:textId="77777777" w:rsidR="00AC582E" w:rsidRDefault="00994D10">
      <w:pPr>
        <w:spacing w:line="600" w:lineRule="auto"/>
        <w:ind w:firstLine="720"/>
        <w:jc w:val="both"/>
        <w:rPr>
          <w:rFonts w:eastAsia="Times New Roman"/>
          <w:color w:val="000000" w:themeColor="text1"/>
          <w:szCs w:val="24"/>
        </w:rPr>
      </w:pPr>
      <w:r>
        <w:rPr>
          <w:rFonts w:eastAsia="Times New Roman"/>
          <w:szCs w:val="24"/>
        </w:rPr>
        <w:t>Συνεχίστε, κύριε Μητσοτάκη.</w:t>
      </w:r>
    </w:p>
    <w:p w14:paraId="021D362A" w14:textId="77777777" w:rsidR="00AC582E" w:rsidRDefault="00994D10">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Εγείρονται, λοιπόν, πολλά ερωτήματα γιατί αυτή η </w:t>
      </w:r>
      <w:r>
        <w:rPr>
          <w:rFonts w:eastAsia="Times New Roman"/>
          <w:szCs w:val="24"/>
        </w:rPr>
        <w:lastRenderedPageBreak/>
        <w:t>τροπολογία γίνεται αποδεκτή, χωρίς να δοθεί καμμία απολύτως εξήγ</w:t>
      </w:r>
      <w:r>
        <w:rPr>
          <w:rFonts w:eastAsia="Times New Roman"/>
          <w:szCs w:val="24"/>
        </w:rPr>
        <w:t>ηση από την Κυβέρνηση.</w:t>
      </w:r>
    </w:p>
    <w:p w14:paraId="021D362B" w14:textId="77777777" w:rsidR="00AC582E" w:rsidRDefault="00994D10">
      <w:pPr>
        <w:spacing w:line="600" w:lineRule="auto"/>
        <w:ind w:firstLine="720"/>
        <w:jc w:val="both"/>
        <w:rPr>
          <w:rFonts w:eastAsia="Times New Roman"/>
          <w:szCs w:val="24"/>
        </w:rPr>
      </w:pPr>
      <w:r>
        <w:rPr>
          <w:rFonts w:eastAsia="Times New Roman"/>
          <w:szCs w:val="24"/>
        </w:rPr>
        <w:t>Κύριε Πρόεδρε, προσωπικά σας καλώ να προστατέψετε το κύρος του Κοινοβουλίου. Σας καλώ να ζητήσετε από την Κυβέρνηση, αφού ο ίδιος ο Πρωθυπουργός δεν παίρνει την πρωτοβουλία να αποσύρει την τροπολογία, να το κάνει με δική σας παρότρυν</w:t>
      </w:r>
      <w:r>
        <w:rPr>
          <w:rFonts w:eastAsia="Times New Roman"/>
          <w:szCs w:val="24"/>
        </w:rPr>
        <w:t xml:space="preserve">ση. Δεν είναι δυνατόν να συνεχίζεται άλλο αυτή η κατάσταση, κυρίες και κύριοι συνάδελφοι. Είναι απαράδεκτο αυτό το οποίο συμβαίνει σήμερα στη Βουλή. </w:t>
      </w:r>
    </w:p>
    <w:p w14:paraId="021D362C" w14:textId="77777777" w:rsidR="00AC582E" w:rsidRDefault="00994D10">
      <w:pPr>
        <w:spacing w:line="600" w:lineRule="auto"/>
        <w:ind w:firstLine="720"/>
        <w:jc w:val="center"/>
        <w:rPr>
          <w:rFonts w:eastAsia="Times New Roman"/>
          <w:szCs w:val="24"/>
        </w:rPr>
      </w:pPr>
      <w:r>
        <w:rPr>
          <w:rFonts w:eastAsia="Times New Roman"/>
          <w:szCs w:val="24"/>
        </w:rPr>
        <w:t>(Θόρυβος από τις πτέρυγες του ΣΥΡΙΖΑ και των ΑΝΕΛ)</w:t>
      </w:r>
    </w:p>
    <w:p w14:paraId="021D362D"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Κάντε ησυχία, σας </w:t>
      </w:r>
      <w:r>
        <w:rPr>
          <w:rFonts w:eastAsia="Times New Roman"/>
          <w:szCs w:val="24"/>
        </w:rPr>
        <w:t>παρακαλώ.</w:t>
      </w:r>
    </w:p>
    <w:p w14:paraId="021D362E" w14:textId="77777777" w:rsidR="00AC582E" w:rsidRDefault="00994D10">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w:t>
      </w:r>
      <w:r>
        <w:rPr>
          <w:rFonts w:eastAsia="Times New Roman"/>
          <w:szCs w:val="24"/>
        </w:rPr>
        <w:t>Α</w:t>
      </w:r>
      <w:r>
        <w:rPr>
          <w:rFonts w:eastAsia="Times New Roman"/>
          <w:szCs w:val="24"/>
        </w:rPr>
        <w:t>ν δεν μπορείτε να συμπεριφερθείτε με αίσθημα καθήκοντος, τουλάχιστον μην κρύβετε τον αυταρχισμό εκείνων που επείγονται να γίνουν καθεστώς.</w:t>
      </w:r>
    </w:p>
    <w:p w14:paraId="021D362F" w14:textId="77777777" w:rsidR="00AC582E" w:rsidRDefault="00994D10">
      <w:pPr>
        <w:spacing w:line="600" w:lineRule="auto"/>
        <w:ind w:firstLine="720"/>
        <w:jc w:val="both"/>
        <w:rPr>
          <w:rFonts w:eastAsia="Times New Roman"/>
          <w:szCs w:val="24"/>
        </w:rPr>
      </w:pPr>
      <w:r>
        <w:rPr>
          <w:rFonts w:eastAsia="Times New Roman"/>
          <w:szCs w:val="24"/>
        </w:rPr>
        <w:t>Κύριε Πρόεδρε, προστατέψτε το κύρος του Κοινοβουλίου.</w:t>
      </w:r>
      <w:r>
        <w:rPr>
          <w:rFonts w:eastAsia="Times New Roman"/>
          <w:szCs w:val="24"/>
        </w:rPr>
        <w:t xml:space="preserve"> Θα σας παρακαλούσα να τοποθετηθείτε εδώ πέρα σήμερα, στην Αίθουσα, για όλα αυτά τα οποία κατήγγειλα χθες. </w:t>
      </w:r>
      <w:r>
        <w:rPr>
          <w:rFonts w:eastAsia="Times New Roman"/>
          <w:szCs w:val="24"/>
        </w:rPr>
        <w:t>Ε</w:t>
      </w:r>
      <w:r>
        <w:rPr>
          <w:rFonts w:eastAsia="Times New Roman"/>
          <w:szCs w:val="24"/>
        </w:rPr>
        <w:t xml:space="preserve">πιτέλους, </w:t>
      </w:r>
      <w:r>
        <w:rPr>
          <w:rFonts w:eastAsia="Times New Roman"/>
          <w:szCs w:val="24"/>
        </w:rPr>
        <w:lastRenderedPageBreak/>
        <w:t>καλώ την Κυβέρνηση και τον Πρωθυπουργό προσωπικά, είτε να αποσύρει την τροπολογία είτε να δώσει επαρκείς εξηγήσεις σε ποιον αφορά η συγκεκ</w:t>
      </w:r>
      <w:r>
        <w:rPr>
          <w:rFonts w:eastAsia="Times New Roman"/>
          <w:szCs w:val="24"/>
        </w:rPr>
        <w:t>ριμένη διάταξη.</w:t>
      </w:r>
    </w:p>
    <w:p w14:paraId="021D3630" w14:textId="77777777" w:rsidR="00AC582E" w:rsidRDefault="00994D10">
      <w:pPr>
        <w:spacing w:line="600" w:lineRule="auto"/>
        <w:ind w:firstLine="720"/>
        <w:jc w:val="both"/>
        <w:rPr>
          <w:rFonts w:eastAsia="Times New Roman"/>
          <w:szCs w:val="24"/>
        </w:rPr>
      </w:pPr>
      <w:r>
        <w:rPr>
          <w:rFonts w:eastAsia="Times New Roman"/>
          <w:szCs w:val="24"/>
        </w:rPr>
        <w:t>Ευχαριστώ.</w:t>
      </w:r>
    </w:p>
    <w:p w14:paraId="021D3631" w14:textId="77777777" w:rsidR="00AC582E" w:rsidRDefault="00994D1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1D3632"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Θέλω να σας πω ευθέως ότι χθες ο αρμόδιος Υπουργός έδωσε σαφείς εξηγήσεις για το τι κατά τη γνώμη του ισχύει απολύτως σε σχέση με αυτήν την τροπολ</w:t>
      </w:r>
      <w:r>
        <w:rPr>
          <w:rFonts w:eastAsia="Times New Roman"/>
          <w:szCs w:val="24"/>
        </w:rPr>
        <w:t>ογία και με βάση ποιο σκεπτικό την αποδέχεται. Αυτά είναι καταγεγραμμένα στα Πρακτικά, όπως επίσης καταγεγραμμένη στα Πρακτικά είναι όλη η χθεσινοβραδινή διαδικασία, που δεν ήταν η καλύτερη δυνατή από πλευράς κλίματος. Η συνεδρίαση έκλεισε χθες το βράδυ. Έ</w:t>
      </w:r>
      <w:r>
        <w:rPr>
          <w:rFonts w:eastAsia="Times New Roman"/>
          <w:szCs w:val="24"/>
        </w:rPr>
        <w:t xml:space="preserve">κλεισε και με δήλωση του </w:t>
      </w:r>
      <w:proofErr w:type="spellStart"/>
      <w:r>
        <w:rPr>
          <w:rFonts w:eastAsia="Times New Roman"/>
          <w:szCs w:val="24"/>
        </w:rPr>
        <w:t>Προεδρεύοντος</w:t>
      </w:r>
      <w:proofErr w:type="spellEnd"/>
      <w:r>
        <w:rPr>
          <w:rFonts w:eastAsia="Times New Roman"/>
          <w:szCs w:val="24"/>
        </w:rPr>
        <w:t xml:space="preserve">, του κ. </w:t>
      </w:r>
      <w:proofErr w:type="spellStart"/>
      <w:r>
        <w:rPr>
          <w:rFonts w:eastAsia="Times New Roman"/>
          <w:szCs w:val="24"/>
        </w:rPr>
        <w:t>Κρεμαστινού</w:t>
      </w:r>
      <w:proofErr w:type="spellEnd"/>
      <w:r>
        <w:rPr>
          <w:rFonts w:eastAsia="Times New Roman"/>
          <w:szCs w:val="24"/>
        </w:rPr>
        <w:t xml:space="preserve">, ο οποίος έκανε άψογα τη διαδικασία. Ο κ. Κρεμαστινός έκανε στη συνέχεια  δήλωση, επειδή υπήρχε παρερμηνεία για το «έκλεισε - δεν έκλεισε» από Βουλευτές που είχαν πάει στους δημοσιογράφους. </w:t>
      </w:r>
    </w:p>
    <w:p w14:paraId="021D3633" w14:textId="77777777" w:rsidR="00AC582E" w:rsidRDefault="00994D10">
      <w:pPr>
        <w:spacing w:line="600" w:lineRule="auto"/>
        <w:ind w:firstLine="720"/>
        <w:jc w:val="both"/>
        <w:rPr>
          <w:rFonts w:eastAsia="Times New Roman"/>
          <w:szCs w:val="24"/>
        </w:rPr>
      </w:pPr>
      <w:r>
        <w:rPr>
          <w:rFonts w:eastAsia="Times New Roman"/>
          <w:szCs w:val="24"/>
        </w:rPr>
        <w:lastRenderedPageBreak/>
        <w:t>Τυπικά</w:t>
      </w:r>
      <w:r>
        <w:rPr>
          <w:rFonts w:eastAsia="Times New Roman"/>
          <w:szCs w:val="24"/>
        </w:rPr>
        <w:t>, λοιπόν, και σωστά η διαδικασία αυτή έχει περαιωθεί. Προφανώς, επειδή πρόκειται περί πολιτικού ζητήματος, το οποίο θέτει ο Αρχηγός της Αξιωματικής Αντιπολίτευσης, τον λόγο έχει ο Πρωθυπουργός ως πολιτικό ζήτημα και όχι ως διαδικαστικό ζήτημα να το αντιμετ</w:t>
      </w:r>
      <w:r>
        <w:rPr>
          <w:rFonts w:eastAsia="Times New Roman"/>
          <w:szCs w:val="24"/>
        </w:rPr>
        <w:t>ωπίσουμε.</w:t>
      </w:r>
    </w:p>
    <w:p w14:paraId="021D3634" w14:textId="77777777" w:rsidR="00AC582E" w:rsidRDefault="00994D10">
      <w:pPr>
        <w:spacing w:line="600" w:lineRule="auto"/>
        <w:ind w:firstLine="720"/>
        <w:jc w:val="both"/>
        <w:rPr>
          <w:rFonts w:eastAsia="Times New Roman"/>
          <w:szCs w:val="24"/>
        </w:rPr>
      </w:pPr>
      <w:r>
        <w:rPr>
          <w:rFonts w:eastAsia="Times New Roman"/>
          <w:szCs w:val="24"/>
        </w:rPr>
        <w:t>Κύριε Πρωθυπουργέ, έχετε τον λόγο.</w:t>
      </w:r>
    </w:p>
    <w:p w14:paraId="021D3635" w14:textId="77777777" w:rsidR="00AC582E" w:rsidRDefault="00994D10">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Και διαδικαστικό ζήτημα, κύριε Πρόεδρε.</w:t>
      </w:r>
    </w:p>
    <w:p w14:paraId="021D3636"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Ως προς το διαδικαστικό…</w:t>
      </w:r>
    </w:p>
    <w:p w14:paraId="021D3637" w14:textId="77777777" w:rsidR="00AC582E" w:rsidRDefault="00994D10">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Δεν ήταν διαδικαστικό. Έλεος!</w:t>
      </w:r>
    </w:p>
    <w:p w14:paraId="021D3638"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κύριε </w:t>
      </w:r>
      <w:proofErr w:type="spellStart"/>
      <w:r>
        <w:rPr>
          <w:rFonts w:eastAsia="Times New Roman"/>
          <w:szCs w:val="24"/>
        </w:rPr>
        <w:t>Ξυδάκη</w:t>
      </w:r>
      <w:proofErr w:type="spellEnd"/>
      <w:r>
        <w:rPr>
          <w:rFonts w:eastAsia="Times New Roman"/>
          <w:szCs w:val="24"/>
        </w:rPr>
        <w:t>, δεν έχετε τον λόγο.</w:t>
      </w:r>
    </w:p>
    <w:p w14:paraId="021D3639" w14:textId="77777777" w:rsidR="00AC582E" w:rsidRDefault="00994D10">
      <w:pPr>
        <w:spacing w:line="600" w:lineRule="auto"/>
        <w:ind w:firstLine="720"/>
        <w:jc w:val="both"/>
        <w:rPr>
          <w:rFonts w:eastAsia="Times New Roman"/>
          <w:szCs w:val="24"/>
        </w:rPr>
      </w:pPr>
      <w:r>
        <w:rPr>
          <w:rFonts w:eastAsia="Times New Roman"/>
          <w:szCs w:val="24"/>
        </w:rPr>
        <w:t>Κύριε Πρόεδρε, ως προς τη διαδικασία, η ευθύνη είναι του Προεδρείου του Σώματος. Την αναλαμβάνουμε. Την αναλαμβάνω κι εγώ προσωπικά. Οι ενστάσεις σας κατεγράφησαν, καθώς και η κριτική</w:t>
      </w:r>
      <w:r>
        <w:rPr>
          <w:rFonts w:eastAsia="Times New Roman"/>
          <w:szCs w:val="24"/>
        </w:rPr>
        <w:t xml:space="preserve"> σας. Την λαμβάνω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Σας ευχαριστώ.</w:t>
      </w:r>
    </w:p>
    <w:p w14:paraId="021D363A" w14:textId="77777777" w:rsidR="00AC582E" w:rsidRDefault="00994D10">
      <w:pPr>
        <w:spacing w:line="600" w:lineRule="auto"/>
        <w:ind w:firstLine="720"/>
        <w:jc w:val="both"/>
        <w:rPr>
          <w:rFonts w:eastAsia="Times New Roman"/>
          <w:szCs w:val="24"/>
        </w:rPr>
      </w:pPr>
      <w:r>
        <w:rPr>
          <w:rFonts w:eastAsia="Times New Roman"/>
          <w:szCs w:val="24"/>
        </w:rPr>
        <w:lastRenderedPageBreak/>
        <w:t>Κύριε Πρωθυπουργέ, έχετε τον λόγο.</w:t>
      </w:r>
    </w:p>
    <w:p w14:paraId="021D363B" w14:textId="77777777" w:rsidR="00AC582E" w:rsidRDefault="00994D10">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Κύριε Πρόεδρε, θα λάβω τον λόγο για να απαντήσω όχι τόσο σε όσα είπε πριν από λίγο ο κ. Μητσοτάκης -και σε αυτά βεβαίως-, αλλά σε όσ</w:t>
      </w:r>
      <w:r>
        <w:rPr>
          <w:rFonts w:eastAsia="Times New Roman"/>
          <w:szCs w:val="24"/>
        </w:rPr>
        <w:t>α από χθες έχει δημοσίως, με την επίσκεψή του σε εσάς, αναφέρει σε σχέση με τη λειτουργία την κοινοβουλευτική.</w:t>
      </w:r>
    </w:p>
    <w:p w14:paraId="021D363C" w14:textId="77777777" w:rsidR="00AC582E" w:rsidRDefault="00994D10">
      <w:pPr>
        <w:spacing w:line="600" w:lineRule="auto"/>
        <w:ind w:firstLine="720"/>
        <w:jc w:val="both"/>
        <w:rPr>
          <w:rFonts w:eastAsia="Times New Roman"/>
          <w:szCs w:val="24"/>
        </w:rPr>
      </w:pPr>
      <w:r>
        <w:rPr>
          <w:rFonts w:eastAsia="Times New Roman"/>
          <w:szCs w:val="24"/>
        </w:rPr>
        <w:t>Βεβαίως, δεν είμαι περισσότερα χρόνια από εσάς, κύριε Μητσοτάκη, σε αυτήν τη Βουλή, όμως ζήσαμε μαζί, από αυτά εδώ τα έδρανα, την κοινοβουλευτική</w:t>
      </w:r>
      <w:r>
        <w:rPr>
          <w:rFonts w:eastAsia="Times New Roman"/>
          <w:szCs w:val="24"/>
        </w:rPr>
        <w:t xml:space="preserve"> διαδικασία από το 2009 και μετά. Έχουμε εμπειρία και γνωρίζουμε. Κυρίως, ζήσαμε μαζί τη διακυβέρνηση του κ. Σαμαρά, που ως Πρωθυπουργός δεν είχε έλθει στη Βουλή να απαντήσει ούτε σε μ</w:t>
      </w:r>
      <w:r>
        <w:rPr>
          <w:rFonts w:eastAsia="Times New Roman"/>
          <w:szCs w:val="24"/>
        </w:rPr>
        <w:t>ί</w:t>
      </w:r>
      <w:r>
        <w:rPr>
          <w:rFonts w:eastAsia="Times New Roman"/>
          <w:szCs w:val="24"/>
        </w:rPr>
        <w:t>α ερώτηση. Σε κανέναν! Σε κανέναν, όχι μόνο στον Αρχηγό της Αντιπολίτευ</w:t>
      </w:r>
      <w:r>
        <w:rPr>
          <w:rFonts w:eastAsia="Times New Roman"/>
          <w:szCs w:val="24"/>
        </w:rPr>
        <w:t>σης. Ήταν μ</w:t>
      </w:r>
      <w:r>
        <w:rPr>
          <w:rFonts w:eastAsia="Times New Roman"/>
          <w:szCs w:val="24"/>
        </w:rPr>
        <w:t>ί</w:t>
      </w:r>
      <w:r>
        <w:rPr>
          <w:rFonts w:eastAsia="Times New Roman"/>
          <w:szCs w:val="24"/>
        </w:rPr>
        <w:t xml:space="preserve">α διαδικασία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ψεκάστε, σκουπίστε, τελειώσατε, με δεκάδες πράξεις νομοθετικού περιεχομένου. Δεν τα ξεχνάμε αυτά. Ήταν δεκάδες οι πράξεις νομοθετικού περιεχομένου. Είχατε σπάσει όλα τα ρεκόρ! Μιλάτε, λοιπόν, εσείς τώρα για τροπολογίες;</w:t>
      </w:r>
      <w:r>
        <w:rPr>
          <w:rFonts w:eastAsia="Times New Roman"/>
          <w:szCs w:val="24"/>
        </w:rPr>
        <w:t xml:space="preserve"> Ξεχνάει αυτό το Σώμα και ο ελληνικός λαός τις νυχτερινές τροπολογίες με τις οποίες δίνατε ασυλία στους τραπεζίτες που αποφάσιζαν τα θαλασσοδάνεια σας; Ξεχνάει ο ελληνικός λαός και το </w:t>
      </w:r>
      <w:r>
        <w:rPr>
          <w:rFonts w:eastAsia="Times New Roman"/>
          <w:szCs w:val="24"/>
        </w:rPr>
        <w:lastRenderedPageBreak/>
        <w:t>Σώμα τις τροπολογίες εκείνες με τις οποίες σβήνατε χρέη επιχειρηματιών α</w:t>
      </w:r>
      <w:r>
        <w:rPr>
          <w:rFonts w:eastAsia="Times New Roman"/>
          <w:szCs w:val="24"/>
        </w:rPr>
        <w:t>πό πρόστιμα; Τα ξεχνάμε αυτά; Τα ξεχνάμε;</w:t>
      </w:r>
    </w:p>
    <w:p w14:paraId="021D363D" w14:textId="77777777" w:rsidR="00AC582E" w:rsidRDefault="00994D10">
      <w:pPr>
        <w:spacing w:line="600" w:lineRule="auto"/>
        <w:ind w:firstLine="720"/>
        <w:jc w:val="center"/>
        <w:rPr>
          <w:rFonts w:eastAsia="Times New Roman"/>
          <w:szCs w:val="24"/>
        </w:rPr>
      </w:pPr>
      <w:r>
        <w:rPr>
          <w:rFonts w:eastAsia="Times New Roman"/>
          <w:szCs w:val="24"/>
        </w:rPr>
        <w:t>(Γέλωτες και χειροκροτήματα στην Αίθουσα)</w:t>
      </w:r>
    </w:p>
    <w:p w14:paraId="021D363E" w14:textId="77777777" w:rsidR="00AC582E" w:rsidRDefault="00994D10">
      <w:pPr>
        <w:spacing w:line="600" w:lineRule="auto"/>
        <w:ind w:firstLine="720"/>
        <w:jc w:val="both"/>
        <w:rPr>
          <w:rFonts w:eastAsia="Times New Roman"/>
          <w:szCs w:val="24"/>
        </w:rPr>
      </w:pPr>
      <w:proofErr w:type="spellStart"/>
      <w:r>
        <w:rPr>
          <w:rFonts w:eastAsia="Times New Roman"/>
          <w:szCs w:val="24"/>
        </w:rPr>
        <w:t>Χειροκροτάτε</w:t>
      </w:r>
      <w:proofErr w:type="spellEnd"/>
      <w:r>
        <w:rPr>
          <w:rFonts w:eastAsia="Times New Roman"/>
          <w:szCs w:val="24"/>
        </w:rPr>
        <w:t xml:space="preserve">! </w:t>
      </w:r>
      <w:proofErr w:type="spellStart"/>
      <w:r>
        <w:rPr>
          <w:rFonts w:eastAsia="Times New Roman"/>
          <w:szCs w:val="24"/>
        </w:rPr>
        <w:t>Χειροκροτάτε</w:t>
      </w:r>
      <w:proofErr w:type="spellEnd"/>
      <w:r>
        <w:rPr>
          <w:rFonts w:eastAsia="Times New Roman"/>
          <w:szCs w:val="24"/>
        </w:rPr>
        <w:t>!</w:t>
      </w:r>
    </w:p>
    <w:p w14:paraId="021D363F" w14:textId="77777777" w:rsidR="00AC582E" w:rsidRDefault="00994D10">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21D3640"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Κάντε λίγο ησυχία. Κύριε Γεωργιάδη!</w:t>
      </w:r>
    </w:p>
    <w:p w14:paraId="021D3641" w14:textId="77777777" w:rsidR="00AC582E" w:rsidRDefault="00994D10">
      <w:pPr>
        <w:spacing w:line="600" w:lineRule="auto"/>
        <w:ind w:firstLine="720"/>
        <w:jc w:val="center"/>
        <w:rPr>
          <w:rFonts w:eastAsia="Times New Roman"/>
          <w:szCs w:val="24"/>
        </w:rPr>
      </w:pPr>
      <w:r>
        <w:rPr>
          <w:rFonts w:eastAsia="Times New Roman"/>
          <w:szCs w:val="24"/>
        </w:rPr>
        <w:t>(Θόρυβος από την πτέρυγα της Νέα</w:t>
      </w:r>
      <w:r>
        <w:rPr>
          <w:rFonts w:eastAsia="Times New Roman"/>
          <w:szCs w:val="24"/>
        </w:rPr>
        <w:t>ς Δημοκρατίας)</w:t>
      </w:r>
    </w:p>
    <w:p w14:paraId="021D3642" w14:textId="77777777" w:rsidR="00AC582E" w:rsidRDefault="00994D10">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Κύριε Γεωργιάδη, καθίστε κάτω.</w:t>
      </w:r>
    </w:p>
    <w:p w14:paraId="021D3643" w14:textId="77777777" w:rsidR="00AC582E" w:rsidRDefault="00994D10">
      <w:pPr>
        <w:spacing w:line="600" w:lineRule="auto"/>
        <w:ind w:firstLine="720"/>
        <w:jc w:val="center"/>
        <w:rPr>
          <w:rFonts w:eastAsia="Times New Roman"/>
          <w:szCs w:val="24"/>
        </w:rPr>
      </w:pPr>
      <w:r>
        <w:rPr>
          <w:rFonts w:eastAsia="Times New Roman"/>
          <w:szCs w:val="24"/>
        </w:rPr>
        <w:t>(Θόρυβος από τις πτέρυγες του ΣΥΡΙΖΑ και των ΑΝΕΛ)</w:t>
      </w:r>
    </w:p>
    <w:p w14:paraId="021D3644" w14:textId="77777777" w:rsidR="00AC582E" w:rsidRDefault="00994D10">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21D364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Γεωργιάδη! Κύριε Γεωργιάδη!</w:t>
      </w:r>
    </w:p>
    <w:p w14:paraId="021D364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Γεωργιάδη, εδώ δεν είναι στούντιο για </w:t>
      </w:r>
      <w:proofErr w:type="spellStart"/>
      <w:r>
        <w:rPr>
          <w:rFonts w:eastAsia="Times New Roman" w:cs="Times New Roman"/>
          <w:szCs w:val="24"/>
        </w:rPr>
        <w:t>τηλεπωλήσεις</w:t>
      </w:r>
      <w:proofErr w:type="spellEnd"/>
      <w:r>
        <w:rPr>
          <w:rFonts w:eastAsia="Times New Roman" w:cs="Times New Roman"/>
          <w:szCs w:val="24"/>
        </w:rPr>
        <w:t xml:space="preserve">. Εδώ είναι η Βουλή. Εδώ έχει κανόνες! </w:t>
      </w:r>
    </w:p>
    <w:p w14:paraId="021D3647"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021D364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Εδώ έχει κανόνες, κύριε Γεωργιάδη! Δεν είναι στούντιο </w:t>
      </w:r>
      <w:proofErr w:type="spellStart"/>
      <w:r>
        <w:rPr>
          <w:rFonts w:eastAsia="Times New Roman" w:cs="Times New Roman"/>
          <w:szCs w:val="24"/>
        </w:rPr>
        <w:t>τηλεπωλήσεων</w:t>
      </w:r>
      <w:proofErr w:type="spellEnd"/>
      <w:r>
        <w:rPr>
          <w:rFonts w:eastAsia="Times New Roman" w:cs="Times New Roman"/>
          <w:szCs w:val="24"/>
        </w:rPr>
        <w:t>!</w:t>
      </w:r>
    </w:p>
    <w:p w14:paraId="021D364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Πρωθυπουργέ. </w:t>
      </w:r>
    </w:p>
    <w:p w14:paraId="021D364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Γεωργιάδη, πρώτον δεν γράφεται τίποτα στα Πρακτικά. Δεύτερον, σας έχω επισημάνει και προσωπικά ότι δεν μιλάμε εδώ μέσα διαφορετικά από ό,τι επιβάλει η συζήτηση. Και καταλαβαίνετε τι εννοώ: </w:t>
      </w:r>
      <w:r>
        <w:rPr>
          <w:rFonts w:eastAsia="Times New Roman" w:cs="Times New Roman"/>
          <w:szCs w:val="24"/>
        </w:rPr>
        <w:t xml:space="preserve">τον ενικό και αυτό το ύφος. Μην το επαναλάβετε, σας παρακαλώ πάρα πολύ. Προσωπικά σας το λέω. Δεν σας αξίζει. </w:t>
      </w:r>
    </w:p>
    <w:p w14:paraId="021D364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έχετε τον λόγο. </w:t>
      </w:r>
    </w:p>
    <w:p w14:paraId="021D364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Έρχομαι τώρα στο θέμα που έθεσε ο κ. Μητσοτάκης. </w:t>
      </w:r>
    </w:p>
    <w:p w14:paraId="021D364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 να κλείσω, λο</w:t>
      </w:r>
      <w:r>
        <w:rPr>
          <w:rFonts w:eastAsia="Times New Roman" w:cs="Times New Roman"/>
          <w:szCs w:val="24"/>
        </w:rPr>
        <w:t xml:space="preserve">ιπόν, αυτήν τη συζήτηση, η κοινοβουλευτική λειτουργία κανείς δεν λέει ότι είναι πάντοτε ανέφελη, κανείς δεν λέει ότι δεν πρέπει όλοι να προσπαθήσουμε να τη βελτιώσουμε. </w:t>
      </w:r>
      <w:r>
        <w:rPr>
          <w:rFonts w:eastAsia="Times New Roman" w:cs="Times New Roman"/>
          <w:szCs w:val="24"/>
        </w:rPr>
        <w:t>Ε</w:t>
      </w:r>
      <w:r>
        <w:rPr>
          <w:rFonts w:eastAsia="Times New Roman" w:cs="Times New Roman"/>
          <w:szCs w:val="24"/>
        </w:rPr>
        <w:t xml:space="preserve">γώ προσωπικά θα ήθελα οι Υπουργοί να είναι πάντα εδώ για να απαντούν στις ερωτήσεις. </w:t>
      </w:r>
      <w:r>
        <w:rPr>
          <w:rFonts w:eastAsia="Times New Roman" w:cs="Times New Roman"/>
          <w:szCs w:val="24"/>
        </w:rPr>
        <w:t>Ε</w:t>
      </w:r>
      <w:r>
        <w:rPr>
          <w:rFonts w:eastAsia="Times New Roman" w:cs="Times New Roman"/>
          <w:szCs w:val="24"/>
        </w:rPr>
        <w:t xml:space="preserve">γώ προσωπικά, όποτε </w:t>
      </w:r>
      <w:r>
        <w:rPr>
          <w:rFonts w:eastAsia="Times New Roman" w:cs="Times New Roman"/>
          <w:szCs w:val="24"/>
        </w:rPr>
        <w:lastRenderedPageBreak/>
        <w:t xml:space="preserve">μπορώ και όποτε δεν είμαι εκτός, βρίσκομαι σε ερωτήσεις όλων των Αρχηγών. Δεν μου έχει θέσει ποτέ ερώτηση Αρχηγός κόμματος και να μην έρθω εδώ να απαντήσω, κύριε Μητσοτάκη. </w:t>
      </w:r>
      <w:r>
        <w:rPr>
          <w:rFonts w:eastAsia="Times New Roman" w:cs="Times New Roman"/>
          <w:szCs w:val="24"/>
        </w:rPr>
        <w:t>Μ</w:t>
      </w:r>
      <w:r>
        <w:rPr>
          <w:rFonts w:eastAsia="Times New Roman" w:cs="Times New Roman"/>
          <w:szCs w:val="24"/>
        </w:rPr>
        <w:t>πορείτε να λάβετε ενημέρωση και από το Προεδρείο της Βουλής κα</w:t>
      </w:r>
      <w:r>
        <w:rPr>
          <w:rFonts w:eastAsia="Times New Roman" w:cs="Times New Roman"/>
          <w:szCs w:val="24"/>
        </w:rPr>
        <w:t xml:space="preserve">ι από τις διαδικασίες έτσι όπως έχουν εξελιχθεί όλα αυτά τα δύο χρόνια. </w:t>
      </w:r>
    </w:p>
    <w:p w14:paraId="021D364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Θέλω, όμως, να πω, κύριε Μητσοτάκη, ότι όταν υπάρχει ένα θέμα ουσίας, δεν υπάρχει λόγος να βάζετε ζητήματα διαδικασίας. Χθες κατά τη διάρκεια της συζήτησης για τον νόμο που αφορά τον </w:t>
      </w:r>
      <w:r>
        <w:rPr>
          <w:rFonts w:eastAsia="Times New Roman" w:cs="Times New Roman"/>
          <w:szCs w:val="24"/>
        </w:rPr>
        <w:t>εξωδικαστικό συμβιβασμό, έναν πολύ κρίσιμο νόμο που νομίζω ότι θα μπορούσε να γίνει και μια πολύ ουσιαστική συζήτηση ακόμα και για βελτιώσεις, υπήρξε μ</w:t>
      </w:r>
      <w:r>
        <w:rPr>
          <w:rFonts w:eastAsia="Times New Roman" w:cs="Times New Roman"/>
          <w:szCs w:val="24"/>
        </w:rPr>
        <w:t>ί</w:t>
      </w:r>
      <w:r>
        <w:rPr>
          <w:rFonts w:eastAsia="Times New Roman" w:cs="Times New Roman"/>
          <w:szCs w:val="24"/>
        </w:rPr>
        <w:t>α βουλευτική τροπολογία, η οποία έγινε δεκτή από τον Υπουργό. Τι λέει αυτή η βουλευτική τροπολογία, η οπ</w:t>
      </w:r>
      <w:r>
        <w:rPr>
          <w:rFonts w:eastAsia="Times New Roman" w:cs="Times New Roman"/>
          <w:szCs w:val="24"/>
        </w:rPr>
        <w:t>οία έγινε δεκτή από τον Υπουργό; Λέει κάτι το οποίο θα έπρεπε πρώτοι εσείς να είχατε επικροτήσει, διότι εσείς υποτίθεται ότι κόπτεστε για την επιχειρηματικότητα, για τις επενδύσεις και θέλετε να έρχονται να επενδύουν επενδυτές στην Ελλάδα για να υπάρχουν θ</w:t>
      </w:r>
      <w:r>
        <w:rPr>
          <w:rFonts w:eastAsia="Times New Roman" w:cs="Times New Roman"/>
          <w:szCs w:val="24"/>
        </w:rPr>
        <w:t xml:space="preserve">έσεις εργασίας. </w:t>
      </w:r>
    </w:p>
    <w:p w14:paraId="021D364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Γιατί, λοιπόν, σήμερα παίρνετε τον λόγο κατά παράβαση του Κανονισμού; Διότι όταν υπάρχει διαδικασία -όπως πολύ </w:t>
      </w:r>
      <w:r>
        <w:rPr>
          <w:rFonts w:eastAsia="Times New Roman" w:cs="Times New Roman"/>
          <w:szCs w:val="24"/>
        </w:rPr>
        <w:lastRenderedPageBreak/>
        <w:t xml:space="preserve">καλά γνωρίζετε- ονομαστικής ψηφοφορίας, δεν έχετε το δικαίωμα να πάρετε τον λόγο. Όμως, καλά έκανε ο Πρόεδρος της Βουλής και έδωσε τον λόγο. </w:t>
      </w:r>
    </w:p>
    <w:p w14:paraId="021D365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 λοιπόν, αρνείστε να συζητηθεί η ουσία; Σας προκαλώ, λοιπόν, εδώ να συζητηθεί η ουσία και όχι η διαδικασία. Εάν έχετε το θάρρος, να συζητήσετε την ουσία και όχι τη διαδικασία.</w:t>
      </w:r>
    </w:p>
    <w:p w14:paraId="021D3651"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τις πτέρυγες του ΣΥΡΙΖΑ και των ΑΝΕΛ)</w:t>
      </w:r>
    </w:p>
    <w:p w14:paraId="021D3652"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από την πτ</w:t>
      </w:r>
      <w:r>
        <w:rPr>
          <w:rFonts w:eastAsia="Times New Roman" w:cs="Times New Roman"/>
          <w:szCs w:val="24"/>
        </w:rPr>
        <w:t>έρυγα της Νέας Δημοκρατίας)</w:t>
      </w:r>
    </w:p>
    <w:p w14:paraId="021D365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Εσείς να μας πείτε ποια είναι η ουσία. Να μας πει ο κύριος Υπουργός ποια είναι η ουσία. </w:t>
      </w:r>
    </w:p>
    <w:p w14:paraId="021D3654"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Κλείνω, κύριε Πρόεδρε, με το εξής: Είναι προ</w:t>
      </w:r>
      <w:r>
        <w:rPr>
          <w:rFonts w:eastAsia="Times New Roman" w:cs="Times New Roman"/>
          <w:szCs w:val="24"/>
        </w:rPr>
        <w:t xml:space="preserve">φανές ότι ο κ. Μητσοτάκης και η παράταξή του βρίσκονται σε ένα διαρκές </w:t>
      </w:r>
      <w:proofErr w:type="spellStart"/>
      <w:r>
        <w:rPr>
          <w:rFonts w:eastAsia="Times New Roman" w:cs="Times New Roman"/>
          <w:szCs w:val="24"/>
        </w:rPr>
        <w:t>βέρτιγκο</w:t>
      </w:r>
      <w:proofErr w:type="spellEnd"/>
      <w:r>
        <w:rPr>
          <w:rFonts w:eastAsia="Times New Roman" w:cs="Times New Roman"/>
          <w:szCs w:val="24"/>
        </w:rPr>
        <w:t xml:space="preserve"> από της 7 Απριλίου, όταν, παρ’ ελπίδα τους, έκλεισε η πολιτική συμφωνία. Τώρα κλείνει και η τεχνική συμφωνία και η χώρα βγαί</w:t>
      </w:r>
      <w:r>
        <w:rPr>
          <w:rFonts w:eastAsia="Times New Roman" w:cs="Times New Roman"/>
          <w:szCs w:val="24"/>
        </w:rPr>
        <w:lastRenderedPageBreak/>
        <w:t>νει από αυτήν τη θύελλα και από αυτόν τον κυκεώνα τη</w:t>
      </w:r>
      <w:r>
        <w:rPr>
          <w:rFonts w:eastAsia="Times New Roman" w:cs="Times New Roman"/>
          <w:szCs w:val="24"/>
        </w:rPr>
        <w:t xml:space="preserve">ς χρεοκοπίας που εσείς την οδηγήσατε όλα τα τελευταία χρόνια με τη λεηλασία του εθνικού πλούτου. </w:t>
      </w:r>
    </w:p>
    <w:p w14:paraId="021D3655"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1D365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αμηχανία σας και η αγωνία σας είναι έκδηλη. </w:t>
      </w:r>
      <w:r>
        <w:rPr>
          <w:rFonts w:eastAsia="Times New Roman" w:cs="Times New Roman"/>
          <w:szCs w:val="24"/>
        </w:rPr>
        <w:t>Μ</w:t>
      </w:r>
      <w:r>
        <w:rPr>
          <w:rFonts w:eastAsia="Times New Roman" w:cs="Times New Roman"/>
          <w:szCs w:val="24"/>
        </w:rPr>
        <w:t>η έχοντας τι άλλο να κάνετε, μη έχοντας τι άλλο να πε</w:t>
      </w:r>
      <w:r>
        <w:rPr>
          <w:rFonts w:eastAsia="Times New Roman" w:cs="Times New Roman"/>
          <w:szCs w:val="24"/>
        </w:rPr>
        <w:t xml:space="preserve">ίτε, έρχεστε εδώ και δημιουργείτε επί της διαδικασίας ζητήματα, αποφεύγοντας, όμως, να μιλήσετε επί της ουσίας. </w:t>
      </w:r>
    </w:p>
    <w:p w14:paraId="021D365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Είχα πει πολλές φορές σε αυτήν την Αίθουσα πως όταν θα κλείσει η δεύτερη αξιολόγηση και θα σταματήσει η δυνατότητα της </w:t>
      </w:r>
      <w:proofErr w:type="spellStart"/>
      <w:r>
        <w:rPr>
          <w:rFonts w:eastAsia="Times New Roman" w:cs="Times New Roman"/>
          <w:szCs w:val="24"/>
        </w:rPr>
        <w:t>τρομολαγνείας</w:t>
      </w:r>
      <w:proofErr w:type="spellEnd"/>
      <w:r>
        <w:rPr>
          <w:rFonts w:eastAsia="Times New Roman" w:cs="Times New Roman"/>
          <w:szCs w:val="24"/>
        </w:rPr>
        <w:t>, θα σταματ</w:t>
      </w:r>
      <w:r>
        <w:rPr>
          <w:rFonts w:eastAsia="Times New Roman" w:cs="Times New Roman"/>
          <w:szCs w:val="24"/>
        </w:rPr>
        <w:t xml:space="preserve">ήσει η δυνατότητα να λέτε ότι έρχεται η καταστροφή και η καταστροφολογία θα γίνει πια γραφική, τότε και εσείς που διαρκώς θα ζητάτε εκλογές, θα είστε γραφικός. </w:t>
      </w:r>
    </w:p>
    <w:p w14:paraId="021D365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Σήμερα αποδεικνύεται ότι είστε και γραφικός μέσα στην κοινοβουλευτική διαδικασία, κωλυσιεργώντα</w:t>
      </w:r>
      <w:r>
        <w:rPr>
          <w:rFonts w:eastAsia="Times New Roman" w:cs="Times New Roman"/>
          <w:szCs w:val="24"/>
        </w:rPr>
        <w:t xml:space="preserve">ς επί της διαδικασίας και όχι επί της ουσίας. Σας προκαλώ, λοιπόν, να μιλήσετε επί της ουσίας. </w:t>
      </w:r>
    </w:p>
    <w:p w14:paraId="021D3659"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021D365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παρακαλώ τον λόγο.</w:t>
      </w:r>
    </w:p>
    <w:p w14:paraId="021D365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ΠΡΟΕΔΡΟΣ (Νικόλ</w:t>
      </w:r>
      <w:r>
        <w:rPr>
          <w:rFonts w:eastAsia="Times New Roman" w:cs="Times New Roman"/>
          <w:b/>
          <w:szCs w:val="24"/>
        </w:rPr>
        <w:t xml:space="preserve">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έχετε τον λόγο. </w:t>
      </w:r>
    </w:p>
    <w:p w14:paraId="021D365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Πρώτον, κύριε Πρόεδρε της Κυβέρνησης, ο τρόπος λειτουργίας του Κοινοβουλίου δεν είναι ζήτημα διαδικασίας. Τα δε στοιχεία τα οποία έχω καταθέσει, είναι απολύτ</w:t>
      </w:r>
      <w:r>
        <w:rPr>
          <w:rFonts w:eastAsia="Times New Roman" w:cs="Times New Roman"/>
          <w:szCs w:val="24"/>
        </w:rPr>
        <w:t xml:space="preserve">ως καταλυτικά. Κανείς δεν ισχυριζόταν ότι και σε προηγούμενες </w:t>
      </w:r>
      <w:r>
        <w:rPr>
          <w:rFonts w:eastAsia="Times New Roman" w:cs="Times New Roman"/>
          <w:szCs w:val="24"/>
        </w:rPr>
        <w:t>κ</w:t>
      </w:r>
      <w:r>
        <w:rPr>
          <w:rFonts w:eastAsia="Times New Roman" w:cs="Times New Roman"/>
          <w:szCs w:val="24"/>
        </w:rPr>
        <w:t xml:space="preserve">υβερνήσεις ο τρόπος λειτουργίας της Βουλής ήταν υποδειγματικός. Όμως, έχετε ξεπεράσει κάθε όριο και τα στοιχεία αυτά δεν αμφισβητούνται. Και αυτό αφορά και εσάς και τον Πρόεδρο της Βουλής. </w:t>
      </w:r>
    </w:p>
    <w:p w14:paraId="021D365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Ερχ</w:t>
      </w:r>
      <w:r>
        <w:rPr>
          <w:rFonts w:eastAsia="Times New Roman" w:cs="Times New Roman"/>
          <w:szCs w:val="24"/>
        </w:rPr>
        <w:t xml:space="preserve">όμαστε, λοιπόν, τώρα στην ουσία της τροπολογίας. Μα, δεν μιλήσατε, κύριε Τσίπρα, για την ουσία της τροπολογίας. Εάν πραγματικά αυτή η τροπολογία είχε σκοπό να προστατεύσει </w:t>
      </w:r>
      <w:r>
        <w:rPr>
          <w:rFonts w:eastAsia="Times New Roman" w:cs="Times New Roman"/>
          <w:szCs w:val="24"/>
        </w:rPr>
        <w:lastRenderedPageBreak/>
        <w:t xml:space="preserve">επενδυτές, οι οποίοι αποκτούν περιουσιακά στοιχεία του ελληνικού </w:t>
      </w:r>
      <w:r>
        <w:rPr>
          <w:rFonts w:eastAsia="Times New Roman" w:cs="Times New Roman"/>
          <w:szCs w:val="24"/>
        </w:rPr>
        <w:t>δ</w:t>
      </w:r>
      <w:r>
        <w:rPr>
          <w:rFonts w:eastAsia="Times New Roman" w:cs="Times New Roman"/>
          <w:szCs w:val="24"/>
        </w:rPr>
        <w:t xml:space="preserve">ημοσίου, γιατί έρχεται ως βουλευτική τροπολογία ενός Βουλευτή Κοζάνης; Γιατί δεν τη φέρνει ο ίδιος ο Υπουργός; </w:t>
      </w:r>
    </w:p>
    <w:p w14:paraId="021D365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D365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γιατί η ίδια τροπολογία…</w:t>
      </w:r>
    </w:p>
    <w:p w14:paraId="021D3660"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1D366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w:t>
      </w:r>
      <w:r>
        <w:rPr>
          <w:rFonts w:eastAsia="Times New Roman" w:cs="Times New Roman"/>
          <w:szCs w:val="24"/>
        </w:rPr>
        <w:t>χία, παρακαλώ!</w:t>
      </w:r>
    </w:p>
    <w:p w14:paraId="021D366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Τι σημασία έχει αυτό; </w:t>
      </w:r>
    </w:p>
    <w:p w14:paraId="021D3663"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1D366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κάντε ησυχία!</w:t>
      </w:r>
    </w:p>
    <w:p w14:paraId="021D366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Σας προτείνω, λοιπόν, κύριε Τσίπρα μια συμβ</w:t>
      </w:r>
      <w:r>
        <w:rPr>
          <w:rFonts w:eastAsia="Times New Roman" w:cs="Times New Roman"/>
          <w:szCs w:val="24"/>
        </w:rPr>
        <w:t xml:space="preserve">ιβαστική λύση, η οποία φαντάζομαι ότι θα ικανοποιήσει και τους Βουλευτές της Συμπολίτευσης. Θα αποσύρετε την τροπολογία. </w:t>
      </w:r>
      <w:r>
        <w:rPr>
          <w:rFonts w:eastAsia="Times New Roman" w:cs="Times New Roman"/>
          <w:szCs w:val="24"/>
        </w:rPr>
        <w:lastRenderedPageBreak/>
        <w:t>Εξάλλου, δεν είναι κατεπείγουσα. Αυτό φαντάζομαι ότι το πιστοποιεί και ο Υπουργός σας. Έτσι δεν είναι; Είναι μια εκκρεμότητα η οποία πη</w:t>
      </w:r>
      <w:r>
        <w:rPr>
          <w:rFonts w:eastAsia="Times New Roman" w:cs="Times New Roman"/>
          <w:szCs w:val="24"/>
        </w:rPr>
        <w:t>γαίνει πίσω πολλά χρόνια. Θα την καταθέσετε ξανά ως υπουργική τροπολογία με Έκθεση του Γενικού Λογιστηρίου του Κράτους, όπως επιβάλλει το Σύνταγμα!</w:t>
      </w:r>
    </w:p>
    <w:p w14:paraId="021D3666"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D366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θα προσέλθουμε να συζητήσουμε για την ουσία. Θα μα</w:t>
      </w:r>
      <w:r>
        <w:rPr>
          <w:rFonts w:eastAsia="Times New Roman" w:cs="Times New Roman"/>
          <w:szCs w:val="24"/>
        </w:rPr>
        <w:t>ς εξηγήσετε, μιας και θέλετε να μιλήσουμε για την ουσία, εάν αυτή η τροπολογία αφορά συγκεκριμένη επένδυση η οποία έχει γίνει. Και αν κρίνουμε πραγματικά ότι με αυτόν τον τρόπο πρέπει να προστατεύσουμε τα συμφέροντα του επενδυτή και υπάρχει η απαραίτητη δι</w:t>
      </w:r>
      <w:r>
        <w:rPr>
          <w:rFonts w:eastAsia="Times New Roman" w:cs="Times New Roman"/>
          <w:szCs w:val="24"/>
        </w:rPr>
        <w:t xml:space="preserve">αφάνεια, εδώ πέρα είμαστε για να τα συζητήσουμε όλα. </w:t>
      </w:r>
    </w:p>
    <w:p w14:paraId="021D366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Εάν δεν το κάνετε αυτό, κύριε Τσίπρα, και υπονομεύετε τον τρόπο λειτουργίας του Κοινοβουλίου, αλλά εγείρονται και αυτονόητα ερωτηματικά για το ποιοι κρύβονται πίσω από τη συγκεκριμένη τροπολογία.</w:t>
      </w:r>
    </w:p>
    <w:p w14:paraId="021D366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D366A"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1D366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κύριος Πρωθυπουργός έχει τον λόγο.</w:t>
      </w:r>
    </w:p>
    <w:p w14:paraId="021D366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Κύριε Πρόεδρε, είχα μια απορία, αλλά τώρα κατάλαβα. Η αγωνία του κ. Μητσοτάκη </w:t>
      </w:r>
      <w:r>
        <w:rPr>
          <w:rFonts w:eastAsia="Times New Roman" w:cs="Times New Roman"/>
          <w:szCs w:val="24"/>
        </w:rPr>
        <w:t>είναι ότι η τροπολογία αυτή κατατέθηκε από Βουλευτή και όχι από Υπουργό. Και δεν ξέρω αν το πρόβλημά του είναι ότι ο Βουλευτής είναι από την Κοζάνη. Μάλλον, όμως, το πρόβλημά του είναι η υποτίμηση του ρόλου του Βουλευτή και της κοινοβουλευτικής διαδικασίας</w:t>
      </w:r>
      <w:r>
        <w:rPr>
          <w:rFonts w:eastAsia="Times New Roman" w:cs="Times New Roman"/>
          <w:szCs w:val="24"/>
        </w:rPr>
        <w:t xml:space="preserve">, πιστεύοντας ότι οι Βουλευτές δεν έχουν ρόλο σε αυτό το Κοινοβούλιο και δεν πρέπει να καταθέτουν τροπολογίες. </w:t>
      </w:r>
    </w:p>
    <w:p w14:paraId="021D366D"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1D366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1D366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w:t>
      </w:r>
      <w:r>
        <w:rPr>
          <w:rFonts w:eastAsia="Times New Roman" w:cs="Times New Roman"/>
          <w:szCs w:val="24"/>
        </w:rPr>
        <w:t>ία, παρακαλώ!</w:t>
      </w:r>
    </w:p>
    <w:p w14:paraId="021D367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Το δεύτερο που κατάλαβα, κύριε Πρόεδρε, είναι ότι ο κ. Μητσοτάκης έχει μετανιώσει και θέλει να υπερψηφίσει την τροπολογία, διότι κατανοεί ότι καλό είναι το κοινοβουλευτικό </w:t>
      </w:r>
      <w:proofErr w:type="spellStart"/>
      <w:r>
        <w:rPr>
          <w:rFonts w:eastAsia="Times New Roman" w:cs="Times New Roman"/>
          <w:szCs w:val="24"/>
        </w:rPr>
        <w:t>παιχνιδάκι</w:t>
      </w:r>
      <w:proofErr w:type="spellEnd"/>
      <w:r>
        <w:rPr>
          <w:rFonts w:eastAsia="Times New Roman" w:cs="Times New Roman"/>
          <w:szCs w:val="24"/>
        </w:rPr>
        <w:t xml:space="preserve"> για τις εντυπώσει</w:t>
      </w:r>
      <w:r>
        <w:rPr>
          <w:rFonts w:eastAsia="Times New Roman" w:cs="Times New Roman"/>
          <w:szCs w:val="24"/>
        </w:rPr>
        <w:t>ς, αλλά αύριο θα βγει και έξω από την Αίθουσα και όταν θα πάει να συναντήσει τους εργαζόμενους που κινδυνεύουν να απολυθούν, επειδή κάποιοι…</w:t>
      </w:r>
    </w:p>
    <w:p w14:paraId="021D367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Ποιοι είναι αυτοί; Πείτε μας, ποιοι είναι; </w:t>
      </w:r>
    </w:p>
    <w:p w14:paraId="021D367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ΑΛΕΞΗΣ ΤΣΙΠΡΑΣ (Πρ</w:t>
      </w:r>
      <w:r>
        <w:rPr>
          <w:rFonts w:eastAsia="Times New Roman" w:cs="Times New Roman"/>
          <w:b/>
          <w:szCs w:val="24"/>
        </w:rPr>
        <w:t>όεδρος της Κυβέρνησης):</w:t>
      </w:r>
      <w:r>
        <w:rPr>
          <w:rFonts w:eastAsia="Times New Roman" w:cs="Times New Roman"/>
          <w:szCs w:val="24"/>
        </w:rPr>
        <w:t xml:space="preserve"> Σε πολλές επιχειρήσεις. </w:t>
      </w:r>
    </w:p>
    <w:p w14:paraId="021D3673"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1D367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w:t>
      </w:r>
    </w:p>
    <w:p w14:paraId="021D367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Όταν θα πάει να συναντήσει τους ίδιους τους Βουλευτές του, οι οποίοι κατ</w:t>
      </w:r>
      <w:r>
        <w:rPr>
          <w:rFonts w:eastAsia="Times New Roman" w:cs="Times New Roman"/>
          <w:szCs w:val="24"/>
        </w:rPr>
        <w:t xml:space="preserve">ανοούν ότι δεν μπορεί σε αυτήν τη χώρα να μην υπάρχουν νόμοι και κανόνες και δεν μπορεί σε αυτήν τη χώρα να γίνονται διαγωνισμοί και να έρχονται επενδυτές και να χρεώνονται πρόστιμα -και όχι </w:t>
      </w:r>
      <w:proofErr w:type="spellStart"/>
      <w:r>
        <w:rPr>
          <w:rFonts w:eastAsia="Times New Roman" w:cs="Times New Roman"/>
          <w:szCs w:val="24"/>
        </w:rPr>
        <w:t>προστίματα</w:t>
      </w:r>
      <w:proofErr w:type="spellEnd"/>
      <w:r>
        <w:rPr>
          <w:rFonts w:eastAsia="Times New Roman" w:cs="Times New Roman"/>
          <w:szCs w:val="24"/>
        </w:rPr>
        <w:t>- τα οποία αφορούν…</w:t>
      </w:r>
    </w:p>
    <w:p w14:paraId="021D3676"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w:t>
      </w:r>
      <w:r>
        <w:rPr>
          <w:rFonts w:eastAsia="Times New Roman" w:cs="Times New Roman"/>
          <w:szCs w:val="24"/>
        </w:rPr>
        <w:t>ημοκρατίας)</w:t>
      </w:r>
    </w:p>
    <w:p w14:paraId="021D367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…διαχείριση των προηγούμενων διοικήσεων -διότι αυτό δεν συμβαίνει σε καμμία ευνομούμενη χώρα της Ευρωπαϊκής Ένωσης- τότε θα βρεθεί στη δυσκολία να μην μπορεί να υπερασπιστεί τη στάση του μέσα στη Βουλή.</w:t>
      </w:r>
    </w:p>
    <w:p w14:paraId="021D367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Λυπάμαι πάρα πολύ, αλλά σήμερα αποδεικνύε</w:t>
      </w:r>
      <w:r>
        <w:rPr>
          <w:rFonts w:eastAsia="Times New Roman" w:cs="Times New Roman"/>
          <w:szCs w:val="24"/>
        </w:rPr>
        <w:t>ται αυτό που έχω ξαναπεί: Η Νέα Δημοκρατία, μία παράταξη η οποία κυβέρνησε για πολλά χρόνια τον τόπο, μετατρέπεται σταδιακά σε ένα κόμμα διαμαρτυρίας που το μόνο που έχει να κάνει είναι να λέει «εκλογές, εκλογές, εκλογές για να έρθουμε στην εξουσία εμείς π</w:t>
      </w:r>
      <w:r>
        <w:rPr>
          <w:rFonts w:eastAsia="Times New Roman" w:cs="Times New Roman"/>
          <w:szCs w:val="24"/>
        </w:rPr>
        <w:t xml:space="preserve">ου λεηλατήσαμε και χρεοκοπήσαμε τον τόπο», χωρίς πρόταση εναλλακτική, χωρίς θέση, χωρίς στάση, χωρίς ευθύνη για το μέλλον της χώρας. </w:t>
      </w:r>
    </w:p>
    <w:p w14:paraId="021D367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βεβαίως, αυτό μπορεί να είναι θεμιτό για μία παράταξη η οποία θέλει να προσελκύει τη δυσαρέσκεια, θέλει να προσελκύει</w:t>
      </w:r>
      <w:r>
        <w:rPr>
          <w:rFonts w:eastAsia="Times New Roman" w:cs="Times New Roman"/>
          <w:szCs w:val="24"/>
        </w:rPr>
        <w:t xml:space="preserve"> και να ψαρεύει στα θολά νερά της ακροδεξιάς με ακροδεξιά εξαπτέρυγα και φερέφωνα, δεν μπορεί, όμως, να είναι ούτε για τον τόπο ωφέλιμο ούτε για μια παράταξη που θέλει να είναι κυβερνώσα. Μπορεί για κόμματα του 3% και του 5% να είναι κάτι </w:t>
      </w:r>
      <w:r>
        <w:rPr>
          <w:rFonts w:eastAsia="Times New Roman" w:cs="Times New Roman"/>
          <w:szCs w:val="24"/>
        </w:rPr>
        <w:lastRenderedPageBreak/>
        <w:t>θεμιτό, όχι για σ</w:t>
      </w:r>
      <w:r>
        <w:rPr>
          <w:rFonts w:eastAsia="Times New Roman" w:cs="Times New Roman"/>
          <w:szCs w:val="24"/>
        </w:rPr>
        <w:t xml:space="preserve">ας, κύριε Μητσοτάκη. </w:t>
      </w:r>
      <w:r>
        <w:rPr>
          <w:rFonts w:eastAsia="Times New Roman"/>
          <w:szCs w:val="24"/>
        </w:rPr>
        <w:t>Λυπάμαι, λοιπόν, για τη συμπεριφορά σας!</w:t>
      </w:r>
    </w:p>
    <w:p w14:paraId="021D367A" w14:textId="77777777" w:rsidR="00AC582E" w:rsidRDefault="00994D10">
      <w:pPr>
        <w:spacing w:line="600" w:lineRule="auto"/>
        <w:ind w:firstLine="720"/>
        <w:jc w:val="both"/>
        <w:rPr>
          <w:rFonts w:eastAsia="Times New Roman"/>
          <w:szCs w:val="24"/>
        </w:rPr>
      </w:pPr>
      <w:r>
        <w:rPr>
          <w:rFonts w:eastAsia="Times New Roman"/>
          <w:szCs w:val="24"/>
        </w:rPr>
        <w:t>Ζητώ, κύριε Πρόεδρε, να γίνει κανονικά η διαδικασία και να πάρουν όλοι τις ευθύνες τους, όλα τα κόμματα και όλοι οι Βουλευτές.</w:t>
      </w:r>
    </w:p>
    <w:p w14:paraId="021D367B" w14:textId="77777777" w:rsidR="00AC582E" w:rsidRDefault="00994D10">
      <w:pPr>
        <w:spacing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021D367C" w14:textId="77777777" w:rsidR="00AC582E" w:rsidRDefault="00994D10">
      <w:pPr>
        <w:spacing w:line="600" w:lineRule="auto"/>
        <w:ind w:firstLine="720"/>
        <w:jc w:val="both"/>
        <w:rPr>
          <w:rFonts w:eastAsia="Times New Roman"/>
          <w:szCs w:val="24"/>
        </w:rPr>
      </w:pPr>
      <w:r>
        <w:rPr>
          <w:rFonts w:eastAsia="Times New Roman"/>
          <w:szCs w:val="24"/>
        </w:rPr>
        <w:t>Και μπορε</w:t>
      </w:r>
      <w:r>
        <w:rPr>
          <w:rFonts w:eastAsia="Times New Roman"/>
          <w:szCs w:val="24"/>
        </w:rPr>
        <w:t>ί κάποιοι Βουλευτές της Νέας Δημοκρατίας να μην ψηφίσουν, αλλά τι να κάνουμε, κύριε Μητσοτάκη, έτσι έχει η κοινοβουλευτική διαδικασία!</w:t>
      </w:r>
    </w:p>
    <w:p w14:paraId="021D367D" w14:textId="77777777" w:rsidR="00AC582E" w:rsidRDefault="00994D10">
      <w:pPr>
        <w:spacing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021D367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 xml:space="preserve"> (Θόρυβος στην Αίθουσα)</w:t>
      </w:r>
    </w:p>
    <w:p w14:paraId="021D367F"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Σταματήστε</w:t>
      </w:r>
      <w:r>
        <w:rPr>
          <w:rFonts w:eastAsia="Times New Roman" w:cs="Times New Roman"/>
          <w:szCs w:val="24"/>
        </w:rPr>
        <w:t xml:space="preserve"> ένα λεπτό.</w:t>
      </w:r>
    </w:p>
    <w:p w14:paraId="021D3680" w14:textId="77777777" w:rsidR="00AC582E" w:rsidRDefault="00994D10">
      <w:pPr>
        <w:spacing w:line="600" w:lineRule="auto"/>
        <w:ind w:firstLine="720"/>
        <w:jc w:val="both"/>
        <w:rPr>
          <w:rFonts w:eastAsia="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r>
        <w:rPr>
          <w:rFonts w:eastAsia="Times New Roman"/>
          <w:szCs w:val="24"/>
        </w:rPr>
        <w:t>Κύριε Πρόεδρε, θα ήθελα τον λόγο.</w:t>
      </w:r>
    </w:p>
    <w:p w14:paraId="021D3681" w14:textId="77777777" w:rsidR="00AC582E" w:rsidRDefault="00994D10">
      <w:pPr>
        <w:spacing w:line="600" w:lineRule="auto"/>
        <w:ind w:firstLine="720"/>
        <w:jc w:val="both"/>
        <w:rPr>
          <w:rFonts w:eastAsia="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Μητσοτάκη,</w:t>
      </w:r>
      <w:r>
        <w:rPr>
          <w:rFonts w:eastAsia="Times New Roman" w:cs="Times New Roman"/>
          <w:b/>
          <w:szCs w:val="24"/>
        </w:rPr>
        <w:t xml:space="preserve"> </w:t>
      </w:r>
      <w:r>
        <w:rPr>
          <w:rFonts w:eastAsia="Times New Roman" w:cs="Times New Roman"/>
          <w:szCs w:val="24"/>
        </w:rPr>
        <w:t>σας παρακαλώ, επειδή θ</w:t>
      </w:r>
      <w:r>
        <w:rPr>
          <w:rFonts w:eastAsia="Times New Roman"/>
          <w:szCs w:val="24"/>
        </w:rPr>
        <w:t>έλουν να μιλήσουν και άλλοι επικεφαλής των κομμάτων...</w:t>
      </w:r>
    </w:p>
    <w:p w14:paraId="021D368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szCs w:val="24"/>
        </w:rPr>
        <w:t>Νέας Δημοκρατίας):</w:t>
      </w:r>
      <w:r>
        <w:rPr>
          <w:rFonts w:eastAsia="Times New Roman" w:cs="Times New Roman"/>
          <w:szCs w:val="24"/>
        </w:rPr>
        <w:t xml:space="preserve"> Για ένα λεπτό, κύριε Πρόεδρε.</w:t>
      </w:r>
    </w:p>
    <w:p w14:paraId="021D3683" w14:textId="77777777" w:rsidR="00AC582E" w:rsidRDefault="00994D10">
      <w:pPr>
        <w:spacing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Ξεκινήστε εσείς με ένα λεπτό. Ύστερα θα πάρουν τον λόγο ο Πρόεδρος των Ανεξαρτήτων Ελλήνων</w:t>
      </w:r>
      <w:r>
        <w:rPr>
          <w:rFonts w:eastAsia="Times New Roman"/>
          <w:szCs w:val="24"/>
        </w:rPr>
        <w:t xml:space="preserve"> κ. Καμμένος, ο κ. Λοβέρδος, ο κ. </w:t>
      </w:r>
      <w:proofErr w:type="spellStart"/>
      <w:r>
        <w:rPr>
          <w:rFonts w:eastAsia="Times New Roman"/>
          <w:szCs w:val="24"/>
        </w:rPr>
        <w:t>Αμυράς</w:t>
      </w:r>
      <w:proofErr w:type="spellEnd"/>
      <w:r>
        <w:rPr>
          <w:rFonts w:eastAsia="Times New Roman"/>
          <w:szCs w:val="24"/>
        </w:rPr>
        <w:t xml:space="preserve"> και ο κ. </w:t>
      </w:r>
      <w:proofErr w:type="spellStart"/>
      <w:r>
        <w:rPr>
          <w:rFonts w:eastAsia="Times New Roman"/>
          <w:szCs w:val="24"/>
        </w:rPr>
        <w:t>Καραθανασόπουλος</w:t>
      </w:r>
      <w:proofErr w:type="spellEnd"/>
      <w:r>
        <w:rPr>
          <w:rFonts w:eastAsia="Times New Roman"/>
          <w:szCs w:val="24"/>
        </w:rPr>
        <w:t xml:space="preserve"> και αμέσως μετά θα πάμε για ψηφοφορία.</w:t>
      </w:r>
    </w:p>
    <w:p w14:paraId="021D3684" w14:textId="77777777" w:rsidR="00AC582E" w:rsidRDefault="00994D10">
      <w:pPr>
        <w:spacing w:line="600" w:lineRule="auto"/>
        <w:ind w:firstLine="720"/>
        <w:jc w:val="both"/>
        <w:rPr>
          <w:rFonts w:eastAsia="Times New Roman"/>
          <w:szCs w:val="24"/>
        </w:rPr>
      </w:pPr>
      <w:r>
        <w:rPr>
          <w:rFonts w:eastAsia="Times New Roman"/>
          <w:szCs w:val="24"/>
        </w:rPr>
        <w:t>Ορίστε, κύριε Μητσοτάκη, έχετε τον λόγο.</w:t>
      </w:r>
    </w:p>
    <w:p w14:paraId="021D3685" w14:textId="77777777" w:rsidR="00AC582E" w:rsidRDefault="00994D10">
      <w:pPr>
        <w:spacing w:line="600" w:lineRule="auto"/>
        <w:ind w:firstLine="720"/>
        <w:jc w:val="both"/>
        <w:rPr>
          <w:rFonts w:eastAsia="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r>
        <w:rPr>
          <w:rFonts w:eastAsia="Times New Roman"/>
          <w:szCs w:val="24"/>
        </w:rPr>
        <w:t>Όταν, κύριε Τσίπρα, μιλήσατε για πρώτη φορά ως Πρωθυπουρ</w:t>
      </w:r>
      <w:r>
        <w:rPr>
          <w:rFonts w:eastAsia="Times New Roman"/>
          <w:szCs w:val="24"/>
        </w:rPr>
        <w:t>γός από αυτό το Βήμα, κλείσατε την ομιλία σας συγκινημένος, λέγοντας ότι είστε κάθε λέξη του Συντάγματος. Ορίζει ή δεν ορίζει το Σύνταγμα, κύριε Τσίπρα, ότι δεν μπορεί να γίνει δεκτή τροπολογία χωρίς Έκθεση του Γενικού Λογιστηρίου του Κράτους, ναι ή όχι; Α</w:t>
      </w:r>
      <w:r>
        <w:rPr>
          <w:rFonts w:eastAsia="Times New Roman"/>
          <w:szCs w:val="24"/>
        </w:rPr>
        <w:t>παντήστε τώρα! Τώρα απαντήστε εάν το Σύνταγμα και ο Κανονισμός της Βουλής το ορίζουν. Απαντήστε αντί να κρύβεστε!</w:t>
      </w:r>
    </w:p>
    <w:p w14:paraId="021D3686"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1D368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Απαντήστε αντί να κρύβεστε με αυτόν τον απαράδεκτο τρόπο!</w:t>
      </w:r>
    </w:p>
    <w:p w14:paraId="021D368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πείτε </w:t>
      </w:r>
      <w:r>
        <w:rPr>
          <w:rFonts w:eastAsia="Times New Roman" w:cs="Times New Roman"/>
          <w:szCs w:val="24"/>
        </w:rPr>
        <w:t>μας…</w:t>
      </w:r>
    </w:p>
    <w:p w14:paraId="021D3689"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τις πτέρυγες του ΣΥΡΙΖΑ και των ΑΝΕΛ)</w:t>
      </w:r>
    </w:p>
    <w:p w14:paraId="021D368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σας παρακαλώ. </w:t>
      </w:r>
    </w:p>
    <w:p w14:paraId="021D368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κύριε Υπουργέ, σας παρακαλώ!</w:t>
      </w:r>
    </w:p>
    <w:p w14:paraId="021D368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Εντάξει.</w:t>
      </w:r>
    </w:p>
    <w:p w14:paraId="021D368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επειδή ήταν ξεκάθαρ</w:t>
      </w:r>
      <w:r>
        <w:rPr>
          <w:rFonts w:eastAsia="Times New Roman" w:cs="Times New Roman"/>
          <w:szCs w:val="24"/>
        </w:rPr>
        <w:t>ο -το είπατε εν τη ρύμη του λόγου σας- ότι αυτή η ρύθμιση αφορά συγκεκριμένη επιχείρηση, γιατί δεν την λέτε; Ποια είναι; Ποια είναι η επιχείρηση η συγκεκριμένη την οποία αφορά αυτή η ρύθμιση; Γιατί παίζετε κρυφτούλι; Είναι στην Κοζάνη η επιχείρηση αυτή; Σα</w:t>
      </w:r>
      <w:r>
        <w:rPr>
          <w:rFonts w:eastAsia="Times New Roman" w:cs="Times New Roman"/>
          <w:szCs w:val="24"/>
        </w:rPr>
        <w:t xml:space="preserve">ς ρωτώ. Είναι στην Κοζάνη; </w:t>
      </w:r>
      <w:r>
        <w:rPr>
          <w:rFonts w:eastAsia="Times New Roman" w:cs="Times New Roman"/>
          <w:szCs w:val="24"/>
        </w:rPr>
        <w:lastRenderedPageBreak/>
        <w:t xml:space="preserve">Ούτε καν ο Βουλευτής στου οποίου την εκλογική περιφέρεια είναι η επιχείρηση δεν είχε το κουράγιο να καταθέσει την τροπολογία. </w:t>
      </w:r>
    </w:p>
    <w:p w14:paraId="021D368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1D368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w:t>
      </w:r>
    </w:p>
    <w:p w14:paraId="021D369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w:t>
      </w:r>
      <w:r>
        <w:rPr>
          <w:rFonts w:eastAsia="Times New Roman" w:cs="Times New Roman"/>
          <w:b/>
          <w:szCs w:val="24"/>
        </w:rPr>
        <w:t xml:space="preserve">ημοκρατίας): </w:t>
      </w:r>
      <w:r>
        <w:rPr>
          <w:rFonts w:eastAsia="Times New Roman" w:cs="Times New Roman"/>
          <w:szCs w:val="24"/>
        </w:rPr>
        <w:t xml:space="preserve">Σας ζητώ, λοιπόν, για άλλη μια φορά -και ζητώ και από τα κόμματα της </w:t>
      </w:r>
      <w:r>
        <w:rPr>
          <w:rFonts w:eastAsia="Times New Roman" w:cs="Times New Roman"/>
          <w:szCs w:val="24"/>
        </w:rPr>
        <w:t>Α</w:t>
      </w:r>
      <w:r>
        <w:rPr>
          <w:rFonts w:eastAsia="Times New Roman" w:cs="Times New Roman"/>
          <w:szCs w:val="24"/>
        </w:rPr>
        <w:t>ντιπολίτευσης να συναινέσουν στην πρόταση αυτή- το εξής: Εάν θέλουμε πραγματικά, κύριε Πρόεδρε, να κάνουμε μια πρόοδο στο επίπεδο του κοινοβουλευτικού διαλόγου, δεν έχετε πα</w:t>
      </w:r>
      <w:r>
        <w:rPr>
          <w:rFonts w:eastAsia="Times New Roman" w:cs="Times New Roman"/>
          <w:szCs w:val="24"/>
        </w:rPr>
        <w:t xml:space="preserve">ρά να αποσύρετε την τροπολογία, να την </w:t>
      </w:r>
      <w:proofErr w:type="spellStart"/>
      <w:r>
        <w:rPr>
          <w:rFonts w:eastAsia="Times New Roman" w:cs="Times New Roman"/>
          <w:szCs w:val="24"/>
        </w:rPr>
        <w:t>επανακαταθέσετε</w:t>
      </w:r>
      <w:proofErr w:type="spellEnd"/>
      <w:r>
        <w:rPr>
          <w:rFonts w:eastAsia="Times New Roman" w:cs="Times New Roman"/>
          <w:szCs w:val="24"/>
        </w:rPr>
        <w:t xml:space="preserve"> με Έκθεση του Γενικού Λογιστηρίου και να έρθει ο Υπουργός εδώ πέρα να εξηγήσει με λόγια σταράτα ποιους αφορά αυτή η τροπολογία. Διότι αλλιώς λυπάμαι, κύριε Τσίπρα, αλλά είστε υπόλογος διπλά. Είστε υπόλ</w:t>
      </w:r>
      <w:r>
        <w:rPr>
          <w:rFonts w:eastAsia="Times New Roman" w:cs="Times New Roman"/>
          <w:szCs w:val="24"/>
        </w:rPr>
        <w:t>ογος διότι αφ</w:t>
      </w:r>
      <w:r>
        <w:rPr>
          <w:rFonts w:eastAsia="Times New Roman" w:cs="Times New Roman"/>
          <w:szCs w:val="24"/>
        </w:rPr>
        <w:t xml:space="preserve">’ </w:t>
      </w:r>
      <w:r>
        <w:rPr>
          <w:rFonts w:eastAsia="Times New Roman" w:cs="Times New Roman"/>
          <w:szCs w:val="24"/>
        </w:rPr>
        <w:t>ενός υπονομεύετε με προσωπική σας ευθύνη την κοινοβουλευτική διαδικασία και είστε υπόλογος διότι αφήνετε να κρέμονται σκιές για χαριστικές ρυθμίσεις και για διαγραφές χρεών από λαθρεμπόρια που εγείρουν πολύ εύλογα ερωτήματα.</w:t>
      </w:r>
    </w:p>
    <w:p w14:paraId="021D369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λύ.</w:t>
      </w:r>
    </w:p>
    <w:p w14:paraId="021D3692" w14:textId="77777777" w:rsidR="00AC582E" w:rsidRDefault="00994D10">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p>
    <w:p w14:paraId="021D3693" w14:textId="77777777" w:rsidR="00AC582E" w:rsidRDefault="00994D10">
      <w:pPr>
        <w:spacing w:line="600" w:lineRule="auto"/>
        <w:ind w:left="720"/>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021D3694" w14:textId="77777777" w:rsidR="00AC582E" w:rsidRDefault="00994D10">
      <w:pPr>
        <w:spacing w:line="600" w:lineRule="auto"/>
        <w:ind w:left="720"/>
        <w:rPr>
          <w:rFonts w:eastAsia="Times New Roman" w:cs="Times New Roman"/>
          <w:szCs w:val="24"/>
        </w:rPr>
      </w:pPr>
      <w:r>
        <w:rPr>
          <w:rFonts w:eastAsia="Times New Roman" w:cs="Times New Roman"/>
          <w:szCs w:val="24"/>
        </w:rPr>
        <w:t xml:space="preserve">Κύριε Καμμένο, έχετε τον λόγο για δύο λεπτά. </w:t>
      </w:r>
    </w:p>
    <w:p w14:paraId="021D369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δεν θα έπαιρνα το</w:t>
      </w:r>
      <w:r>
        <w:rPr>
          <w:rFonts w:eastAsia="Times New Roman" w:cs="Times New Roman"/>
          <w:szCs w:val="24"/>
        </w:rPr>
        <w:t xml:space="preserve">ν λόγο, αλλά εκπλήσσομαι πραγματικά από τη θέση της Αξιωματικής Αντιπολιτεύσεως. Και επειδή είναι μικρός ο κόσμος, εγώ θα έλεγα στον κύριο Αρχηγό της Αξιωματικής Αντιπολιτεύσεως να ρωτήσει τους Βουλευτές της Νέας Δημοκρατίας, οι οποίοι εκλιπαρούσαν τον κ. </w:t>
      </w:r>
      <w:r>
        <w:rPr>
          <w:rFonts w:eastAsia="Times New Roman" w:cs="Times New Roman"/>
          <w:szCs w:val="24"/>
        </w:rPr>
        <w:t>Σαββίδη το 2013 να πάρει τις ΕΚΚΑ...</w:t>
      </w:r>
    </w:p>
    <w:p w14:paraId="021D3696"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021D369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Γιατί δεν ρωτάτε τον κ. </w:t>
      </w:r>
      <w:proofErr w:type="spellStart"/>
      <w:r>
        <w:rPr>
          <w:rFonts w:eastAsia="Times New Roman" w:cs="Times New Roman"/>
          <w:szCs w:val="24"/>
        </w:rPr>
        <w:t>Κεδίκογλου</w:t>
      </w:r>
      <w:proofErr w:type="spellEnd"/>
      <w:r>
        <w:rPr>
          <w:rFonts w:eastAsia="Times New Roman" w:cs="Times New Roman"/>
          <w:szCs w:val="24"/>
        </w:rPr>
        <w:t>, ο οποίος παρακαλούσε τότε και υποσχόταν...</w:t>
      </w:r>
    </w:p>
    <w:p w14:paraId="021D369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όχι επιφωνήματα!</w:t>
      </w:r>
    </w:p>
    <w:p w14:paraId="021D369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w:t>
      </w:r>
      <w:r>
        <w:rPr>
          <w:rFonts w:eastAsia="Times New Roman" w:cs="Times New Roman"/>
          <w:b/>
          <w:szCs w:val="24"/>
        </w:rPr>
        <w:t>(Υπουργός Εθνικής Άμυνας - Πρόεδρος των Ανεξαρτήτων Ελλήνων):</w:t>
      </w:r>
      <w:r>
        <w:rPr>
          <w:rFonts w:eastAsia="Times New Roman" w:cs="Times New Roman"/>
          <w:szCs w:val="24"/>
        </w:rPr>
        <w:t xml:space="preserve"> Γιατί, δεν ρωτάτε τους Βουλευτές της Νέας Δημοκρατίας της Μακεδονίας και της Θράκης, οι οποίοι παρακαλούσαν τον κ. Σαββίδη να μπει και να κάνει επένδυση σε κάποια να μην κλείσει; </w:t>
      </w:r>
    </w:p>
    <w:p w14:paraId="021D369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Γιατί δεν ρωτά</w:t>
      </w:r>
      <w:r>
        <w:rPr>
          <w:rFonts w:eastAsia="Times New Roman" w:cs="Times New Roman"/>
          <w:szCs w:val="24"/>
        </w:rPr>
        <w:t>τε τι είχε υποσχεθεί τότε η κυβέρνηση και η Νέα Δημοκρατία;</w:t>
      </w:r>
    </w:p>
    <w:p w14:paraId="021D369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Θα σας το πω εγώ, γιατί το θυμάμαι. Είχε υποσχεθεί όχι απλώς τη διαγραφή των παλαιών προστίμων της παλαιάς διοικήσεως -και πολύ σωστά- αλλά είχε υποσχεθεί κιόλας ότι τα μηχανήματα του νέου εξοπλισ</w:t>
      </w:r>
      <w:r>
        <w:rPr>
          <w:rFonts w:eastAsia="Times New Roman" w:cs="Times New Roman"/>
          <w:szCs w:val="24"/>
        </w:rPr>
        <w:t>μού, τα οποία είχαν μπλοκάρει στα τελωνεία, θα έβγαιναν χωρίς καμμία υποχρέωση καταβολής προστίμου. Και τους εξαπάτησαν. Και έρχεται τώρα να καταθέσει ονομαστική ψηφοφορία για αυτά τα οποία δεν έπραξε όταν ήταν στην κυβέρνηση.</w:t>
      </w:r>
    </w:p>
    <w:p w14:paraId="021D369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ποιο είναι το αποτέλεσμα;</w:t>
      </w:r>
      <w:r>
        <w:rPr>
          <w:rFonts w:eastAsia="Times New Roman" w:cs="Times New Roman"/>
          <w:szCs w:val="24"/>
        </w:rPr>
        <w:t xml:space="preserve"> Από τότε μέχρι τώρα έγιναν τριάντα πέντε εκατομμύρια επενδύσεις. Το ελληνικό δημόσιο εισέπραξε 309.000.000 ευρώ σε φόρους, 89.000.000 το 2015.</w:t>
      </w:r>
    </w:p>
    <w:p w14:paraId="021D369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Και αυτό που εμείς λέμε ακόμα παραπάνω σαν Ανεξάρτητοι Έλληνες είναι το εξής: Θα φέρουμε τροπολογία όπου για νέε</w:t>
      </w:r>
      <w:r>
        <w:rPr>
          <w:rFonts w:eastAsia="Times New Roman" w:cs="Times New Roman"/>
          <w:szCs w:val="24"/>
        </w:rPr>
        <w:t>ς επενδύσεις και νέους επενδυτές που μπαίνουν σε εταιρείες οι οποίες κλείνουν ή πάνε προς το κλείσιμο και πάνε να χάσουν οι άνθρωποι τις δουλειές τους, επενδύουν χρήματα όπως αυτά που μπήκαν, 24 εκατομμύρια αύξηση μετοχικού κεφαλαίου μόνο, πέραν των επενδύ</w:t>
      </w:r>
      <w:r>
        <w:rPr>
          <w:rFonts w:eastAsia="Times New Roman" w:cs="Times New Roman"/>
          <w:szCs w:val="24"/>
        </w:rPr>
        <w:t xml:space="preserve">σεων, με απόδοση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βεβαίως και πρέπει να είναι θεσμοθετημένη η διαγραφή των προστίμων των παλαιότερων διοικήσεων. Περιμένουμε να φέρουμε επενδύσεις εδώ, όταν όποιος επενδύσει θα πρέπει να πληρώνει τις παλιές αμαρτίες τις παλαιάς διοικήσ</w:t>
      </w:r>
      <w:r>
        <w:rPr>
          <w:rFonts w:eastAsia="Times New Roman" w:cs="Times New Roman"/>
          <w:szCs w:val="24"/>
        </w:rPr>
        <w:t xml:space="preserve">εως; Έτσι θα μπουν λεφτά στην Ελλάδα; </w:t>
      </w:r>
    </w:p>
    <w:p w14:paraId="021D369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Λυπάμαι που το λέω και κλείνω με το εξής: Φοβάμαι πολύ ότι όπως είναι η στάση -δυστυχώς- κάποιων Ευρωβουλευτών, που προσπαθούν να μπλοκάρουν τη διαδικασία της λήξης αξιολόγησης μέσα στη Ευρωβουλή, πράττοντας αντεθνικά</w:t>
      </w:r>
      <w:r>
        <w:rPr>
          <w:rFonts w:eastAsia="Times New Roman" w:cs="Times New Roman"/>
          <w:szCs w:val="24"/>
        </w:rPr>
        <w:t xml:space="preserve">, το ίδιο κάνετε εδώ, προσπαθώντας να πλήξετε οποιαδήποτε επένδυση, ακόμα και τη μοναδική, την οποία εσείς φέρατε, φιλώντας κατουρημένες ποδιές τότε στον επενδυτή, τον κ. Σαββίδη. Ας ανοίξουν τα στόματα και ας μιλήσουν λοιπόν. </w:t>
      </w:r>
    </w:p>
    <w:p w14:paraId="021D369F"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w:t>
      </w:r>
      <w:r>
        <w:rPr>
          <w:rFonts w:eastAsia="Times New Roman" w:cs="Times New Roman"/>
          <w:szCs w:val="24"/>
        </w:rPr>
        <w:t>υγες του ΣΥΡΙΖΑ και των ΑΝΕΛ)</w:t>
      </w:r>
    </w:p>
    <w:p w14:paraId="021D36A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021D36A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Τρίτο ημίχρονο ΠΑΟ-ΠΑΟΚ το κάνατε! Σοβαρή διαδικασία!</w:t>
      </w:r>
    </w:p>
    <w:p w14:paraId="021D36A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Κυρία Κανέλλη, παρακαλώ πολύ! Κάντε ησυχία. Κυρία Κανέλλη, δυστυχώς, χθες δεν χρειάσ</w:t>
      </w:r>
      <w:r>
        <w:rPr>
          <w:rFonts w:eastAsia="Times New Roman" w:cs="Times New Roman"/>
          <w:szCs w:val="24"/>
        </w:rPr>
        <w:t xml:space="preserve">τηκε τρίτο ημίχρονο ούτε παράταση. Δυστυχώς, σας το λέω. </w:t>
      </w:r>
    </w:p>
    <w:p w14:paraId="021D36A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Υποβοηθούμενη αυτοκτονία δεν υπάρχει. </w:t>
      </w:r>
    </w:p>
    <w:p w14:paraId="021D36A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Λοβέρδο, έχετε τον λόγο. Παρακαλώ πολύ να τοποθετηθείτε επί της ουσίας εκ μέρους της παράταξής σας και μην εγ</w:t>
      </w:r>
      <w:r>
        <w:rPr>
          <w:rFonts w:eastAsia="Times New Roman" w:cs="Times New Roman"/>
          <w:szCs w:val="24"/>
        </w:rPr>
        <w:t xml:space="preserve">είρετε επιπλέον θέματα. </w:t>
      </w:r>
    </w:p>
    <w:p w14:paraId="021D36A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καλή είναι η συζήτηση για τη λειτουργία της Βουλής και την εφαρμογή του Κανονισμού και αναγκαία και απαραίτητη, αλλά δεν είναι αυτό το ειδικό </w:t>
      </w:r>
      <w:r>
        <w:rPr>
          <w:rFonts w:eastAsia="Times New Roman" w:cs="Times New Roman"/>
          <w:szCs w:val="24"/>
        </w:rPr>
        <w:lastRenderedPageBreak/>
        <w:t xml:space="preserve">μας θέμα σήμερα. Σήμερα ήρθαμε εδώ με άλλο ειδικό θέμα, </w:t>
      </w:r>
      <w:r>
        <w:rPr>
          <w:rFonts w:eastAsia="Times New Roman" w:cs="Times New Roman"/>
          <w:szCs w:val="24"/>
        </w:rPr>
        <w:t xml:space="preserve">πολύ ειδικότερο και πολύ σοβαρό. </w:t>
      </w:r>
    </w:p>
    <w:p w14:paraId="021D36A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 πρώτο θέμα, το ειδικό, το οποίο αντιμετωπίσαμε χθες όλη την ημέρα, είναι ότι είχαμε μια συζήτηση έντονη, εντονότατη για μια «</w:t>
      </w:r>
      <w:proofErr w:type="spellStart"/>
      <w:r>
        <w:rPr>
          <w:rFonts w:eastAsia="Times New Roman" w:cs="Times New Roman"/>
          <w:szCs w:val="24"/>
        </w:rPr>
        <w:t>ντροπολογία</w:t>
      </w:r>
      <w:proofErr w:type="spellEnd"/>
      <w:r>
        <w:rPr>
          <w:rFonts w:eastAsia="Times New Roman" w:cs="Times New Roman"/>
          <w:szCs w:val="24"/>
        </w:rPr>
        <w:t>», μια τροπολογία της ντροπής, χαριστική, που η Βουλή έξω στους διαδρόμους έλεγε πο</w:t>
      </w:r>
      <w:r>
        <w:rPr>
          <w:rFonts w:eastAsia="Times New Roman" w:cs="Times New Roman"/>
          <w:szCs w:val="24"/>
        </w:rPr>
        <w:t xml:space="preserve">ιον αφορά, που η συζήτηση για την ίδια τροπολογία πριν </w:t>
      </w:r>
      <w:r>
        <w:rPr>
          <w:rFonts w:eastAsia="Times New Roman" w:cs="Times New Roman"/>
          <w:szCs w:val="24"/>
        </w:rPr>
        <w:t xml:space="preserve">από </w:t>
      </w:r>
      <w:r>
        <w:rPr>
          <w:rFonts w:eastAsia="Times New Roman" w:cs="Times New Roman"/>
          <w:szCs w:val="24"/>
        </w:rPr>
        <w:t xml:space="preserve">έναν χρόνο εδώ, πάλι είχε κάνει κατανοητό ποιον αφορά. Ο αρμόδιος Υπουργός χθες, ο κ. Παπαδημητρίου, αλλά και ο </w:t>
      </w:r>
      <w:proofErr w:type="spellStart"/>
      <w:r>
        <w:rPr>
          <w:rFonts w:eastAsia="Times New Roman" w:cs="Times New Roman"/>
          <w:szCs w:val="24"/>
        </w:rPr>
        <w:t>προτείνων</w:t>
      </w:r>
      <w:proofErr w:type="spellEnd"/>
      <w:r>
        <w:rPr>
          <w:rFonts w:eastAsia="Times New Roman" w:cs="Times New Roman"/>
          <w:szCs w:val="24"/>
        </w:rPr>
        <w:t xml:space="preserve"> Βουλευτής έκαναν ότι δεν ήξεραν. </w:t>
      </w:r>
    </w:p>
    <w:p w14:paraId="021D36A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Έρχεται σήμερα ο Πρωθυπουργός να μιλήσει </w:t>
      </w:r>
      <w:r>
        <w:rPr>
          <w:rFonts w:eastAsia="Times New Roman" w:cs="Times New Roman"/>
          <w:szCs w:val="24"/>
        </w:rPr>
        <w:t>για κίνδυνο απόλυσης συγκεκριμένων υπαλλήλων -ξέρει ο Πρωθυπουργός- και να πάρει και την ευθύνη ο ίδιος για τη ρύθμιση αυτή</w:t>
      </w:r>
      <w:r>
        <w:rPr>
          <w:rFonts w:eastAsia="Times New Roman" w:cs="Times New Roman"/>
          <w:szCs w:val="24"/>
        </w:rPr>
        <w:t>,</w:t>
      </w:r>
      <w:r>
        <w:rPr>
          <w:rFonts w:eastAsia="Times New Roman" w:cs="Times New Roman"/>
          <w:szCs w:val="24"/>
        </w:rPr>
        <w:t xml:space="preserve"> που έβαλαν Βουλευτή της να τη φέρει και τάχα η Κυβέρνηση να την αποδεχθεί. </w:t>
      </w:r>
      <w:r>
        <w:rPr>
          <w:rFonts w:eastAsia="Times New Roman" w:cs="Times New Roman"/>
          <w:szCs w:val="24"/>
        </w:rPr>
        <w:t>Ο</w:t>
      </w:r>
      <w:r>
        <w:rPr>
          <w:rFonts w:eastAsia="Times New Roman" w:cs="Times New Roman"/>
          <w:szCs w:val="24"/>
        </w:rPr>
        <w:t xml:space="preserve"> κ. Καμμένος –ειλικρινέστερος- είπε ότι πρόκειται για τ</w:t>
      </w:r>
      <w:r>
        <w:rPr>
          <w:rFonts w:eastAsia="Times New Roman" w:cs="Times New Roman"/>
          <w:szCs w:val="24"/>
        </w:rPr>
        <w:t xml:space="preserve">η </w:t>
      </w:r>
      <w:r>
        <w:rPr>
          <w:rFonts w:eastAsia="Times New Roman" w:cs="Times New Roman"/>
          <w:szCs w:val="24"/>
        </w:rPr>
        <w:t>«</w:t>
      </w:r>
      <w:r>
        <w:rPr>
          <w:rFonts w:eastAsia="Times New Roman" w:cs="Times New Roman"/>
          <w:szCs w:val="24"/>
        </w:rPr>
        <w:t>ΣΕΚΑΠ</w:t>
      </w:r>
      <w:r>
        <w:rPr>
          <w:rFonts w:eastAsia="Times New Roman" w:cs="Times New Roman"/>
          <w:szCs w:val="24"/>
        </w:rPr>
        <w:t>»</w:t>
      </w:r>
      <w:r>
        <w:rPr>
          <w:rFonts w:eastAsia="Times New Roman" w:cs="Times New Roman"/>
          <w:szCs w:val="24"/>
        </w:rPr>
        <w:t xml:space="preserve"> και τη συγκεκριμένη επένδυση. Δηλαδή, είπε ο Πρωθυπουργός και ο Αρχηγός του δεύτερου κυβερνώντος κόμματος ότι η τροπολογία είναι φωτογραφία. Συγχαρητήρια! </w:t>
      </w:r>
    </w:p>
    <w:p w14:paraId="021D36A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Αυτό, όμως, εγείρει πολύ σοβαρό θέμα</w:t>
      </w:r>
      <w:r>
        <w:rPr>
          <w:rFonts w:eastAsia="Times New Roman" w:cs="Times New Roman"/>
          <w:szCs w:val="24"/>
        </w:rPr>
        <w:t>,</w:t>
      </w:r>
      <w:r>
        <w:rPr>
          <w:rFonts w:eastAsia="Times New Roman" w:cs="Times New Roman"/>
          <w:szCs w:val="24"/>
        </w:rPr>
        <w:t xml:space="preserve"> που έχει να κάνει και με τη συνταγματικότητα της συγ</w:t>
      </w:r>
      <w:r>
        <w:rPr>
          <w:rFonts w:eastAsia="Times New Roman" w:cs="Times New Roman"/>
          <w:szCs w:val="24"/>
        </w:rPr>
        <w:t xml:space="preserve">κεκριμένης ρύθμισης αλλά και </w:t>
      </w:r>
      <w:r>
        <w:rPr>
          <w:rFonts w:eastAsia="Times New Roman" w:cs="Times New Roman"/>
          <w:szCs w:val="24"/>
        </w:rPr>
        <w:lastRenderedPageBreak/>
        <w:t xml:space="preserve">με τον τρόπο που σκέφτεται η Κυβέρνηση και δημιουργεί υποψίες διαφθοράς, δηλαδή ευνοϊκούς όρους για κάποιες επενδύσεις που έχουν σχέση και με τα </w:t>
      </w:r>
      <w:r>
        <w:rPr>
          <w:rFonts w:eastAsia="Times New Roman" w:cs="Times New Roman"/>
          <w:szCs w:val="24"/>
          <w:lang w:val="en-US"/>
        </w:rPr>
        <w:t>media</w:t>
      </w:r>
      <w:r>
        <w:rPr>
          <w:rFonts w:eastAsia="Times New Roman" w:cs="Times New Roman"/>
          <w:szCs w:val="24"/>
        </w:rPr>
        <w:t>, που έχουν σχέση και με πολλά, κύριε Πρόεδρε, που θα συμβούν τις επόμενες εβ</w:t>
      </w:r>
      <w:r>
        <w:rPr>
          <w:rFonts w:eastAsia="Times New Roman" w:cs="Times New Roman"/>
          <w:szCs w:val="24"/>
        </w:rPr>
        <w:t xml:space="preserve">δομάδες. </w:t>
      </w:r>
    </w:p>
    <w:p w14:paraId="021D36A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ενώ η συζήτηση επ’ αυτών φάνηκε χθες ότι θα μπορούσε να κλείσει, δημιουργήθηκε κι ένα ακόμα θέμα, για το οποίο, κύριε Πρόεδρε, πρέπει να πάρετε εσείς πρωτοβουλίες. Ενώ η συνεδρίαση πήγαινε να κλείσει και ο </w:t>
      </w:r>
      <w:proofErr w:type="spellStart"/>
      <w:r>
        <w:rPr>
          <w:rFonts w:eastAsia="Times New Roman" w:cs="Times New Roman"/>
          <w:szCs w:val="24"/>
        </w:rPr>
        <w:t>Προεδρεύων</w:t>
      </w:r>
      <w:proofErr w:type="spellEnd"/>
      <w:r>
        <w:rPr>
          <w:rFonts w:eastAsia="Times New Roman" w:cs="Times New Roman"/>
          <w:szCs w:val="24"/>
        </w:rPr>
        <w:t xml:space="preserve"> τότε ξεκίνησε να λέει </w:t>
      </w:r>
      <w:r>
        <w:rPr>
          <w:rFonts w:eastAsia="Times New Roman" w:cs="Times New Roman"/>
          <w:szCs w:val="24"/>
        </w:rPr>
        <w:t>ότι η συνεδρίαση έκλεισε, μου έδωσε στη συνέχεια τον λόγο</w:t>
      </w:r>
      <w:r>
        <w:rPr>
          <w:rFonts w:eastAsia="Times New Roman" w:cs="Times New Roman"/>
          <w:szCs w:val="24"/>
        </w:rPr>
        <w:t>,</w:t>
      </w:r>
      <w:r>
        <w:rPr>
          <w:rFonts w:eastAsia="Times New Roman" w:cs="Times New Roman"/>
          <w:szCs w:val="24"/>
        </w:rPr>
        <w:t xml:space="preserve"> γιατί του είπα ότι ήθελα κάτι πριν κλείσει η συνεδρίαση</w:t>
      </w:r>
      <w:r>
        <w:rPr>
          <w:rFonts w:eastAsia="Times New Roman" w:cs="Times New Roman"/>
          <w:szCs w:val="24"/>
        </w:rPr>
        <w:t xml:space="preserve"> και,</w:t>
      </w:r>
      <w:r>
        <w:rPr>
          <w:rFonts w:eastAsia="Times New Roman" w:cs="Times New Roman"/>
          <w:szCs w:val="24"/>
        </w:rPr>
        <w:t xml:space="preserve">  υπάλληλ</w:t>
      </w:r>
      <w:r>
        <w:rPr>
          <w:rFonts w:eastAsia="Times New Roman" w:cs="Times New Roman"/>
          <w:szCs w:val="24"/>
        </w:rPr>
        <w:t>ό</w:t>
      </w:r>
      <w:r>
        <w:rPr>
          <w:rFonts w:eastAsia="Times New Roman" w:cs="Times New Roman"/>
          <w:szCs w:val="24"/>
        </w:rPr>
        <w:t>ς σας, αξιωματούχος της Βουλής, με δική σας επιλογή, Ειδικός Γραμματέας της Βουλής, και με κοινοβουλευτικά ανοίκειο τρόπο διέπρ</w:t>
      </w:r>
      <w:r>
        <w:rPr>
          <w:rFonts w:eastAsia="Times New Roman" w:cs="Times New Roman"/>
          <w:szCs w:val="24"/>
        </w:rPr>
        <w:t>αξε μια σειρά παραβάσεις που αφορούν τη λειτουργία της Βουλής, αλλά, δυστυχώς, για τον ίδιο και μια σειρά παραβάσεις που αφορούν συγκεκριμένες πτυχές του Ποινικού Κώδικα, όπως διατάραξη συνεδρίασης κοινοβουλευτικού κόμματος της Ολομέλειας της Βουλής, κλείν</w:t>
      </w:r>
      <w:r>
        <w:rPr>
          <w:rFonts w:eastAsia="Times New Roman" w:cs="Times New Roman"/>
          <w:szCs w:val="24"/>
        </w:rPr>
        <w:t xml:space="preserve">οντας τα μικρόφωνα. </w:t>
      </w:r>
    </w:p>
    <w:p w14:paraId="021D36A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Πρόεδρε, αυτά είναι πρωτοφανή. Αν θέλετε μεθόδους </w:t>
      </w:r>
      <w:proofErr w:type="spellStart"/>
      <w:r>
        <w:rPr>
          <w:rFonts w:eastAsia="Times New Roman" w:cs="Times New Roman"/>
          <w:szCs w:val="24"/>
        </w:rPr>
        <w:t>Μαδούρο</w:t>
      </w:r>
      <w:proofErr w:type="spellEnd"/>
      <w:r>
        <w:rPr>
          <w:rFonts w:eastAsia="Times New Roman" w:cs="Times New Roman"/>
          <w:szCs w:val="24"/>
        </w:rPr>
        <w:t xml:space="preserve"> να πάτε στη Βενεζουέλα. </w:t>
      </w:r>
    </w:p>
    <w:p w14:paraId="021D36A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21D36AC"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021D36A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 όμως, είστε υποχρεωμένος -και με αυτό κλείνω- είστε υποχρεωμένος απέναντι σε αυτόν τον άνθρωπο που διορίσατε Ειδικό Γραμματέα της Βουλής να πάρετε όλες εκείνες τις θεσμικές πρωτοβουλίες που σχετίζονται με τη λειτουργία της Ολομέλειας, με τη λειτουργία τη</w:t>
      </w:r>
      <w:r>
        <w:rPr>
          <w:rFonts w:eastAsia="Times New Roman" w:cs="Times New Roman"/>
          <w:szCs w:val="24"/>
        </w:rPr>
        <w:t xml:space="preserve">ς Βουλής γενικότερα, με τον </w:t>
      </w:r>
      <w:r>
        <w:rPr>
          <w:rFonts w:eastAsia="Times New Roman" w:cs="Times New Roman"/>
          <w:szCs w:val="24"/>
        </w:rPr>
        <w:t>ο</w:t>
      </w:r>
      <w:r>
        <w:rPr>
          <w:rFonts w:eastAsia="Times New Roman" w:cs="Times New Roman"/>
          <w:szCs w:val="24"/>
        </w:rPr>
        <w:t xml:space="preserve">ργανισμό των υπαλλήλων της Βουλής και με τον Ποινικό Κώδικα. </w:t>
      </w:r>
    </w:p>
    <w:p w14:paraId="021D36A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Αν δεν το κάνετε αυτό, είστε συνυπεύθυνος για την ασχημία που έγινε χθες το βράδυ. </w:t>
      </w:r>
    </w:p>
    <w:p w14:paraId="021D36A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21D36B0"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Λεβέντη, πριν πάρετε τον λόγο, θα ήθελα να πω κάτι, γιατί έχει κάποια σημασία κάποια πράγματα να απαντώνται επί της ουσίας. </w:t>
      </w:r>
    </w:p>
    <w:p w14:paraId="021D36B1"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Κύριε Λοβέρδο, παρακολούθησα όλη τη χθεσινή συνεδρίαση σε όλες της τις λεπτομέρειες, από την αρχή μέ</w:t>
      </w:r>
      <w:r>
        <w:rPr>
          <w:rFonts w:eastAsia="Times New Roman" w:cs="Times New Roman"/>
          <w:szCs w:val="24"/>
        </w:rPr>
        <w:t xml:space="preserve">χρι το τέλος. </w:t>
      </w:r>
      <w:r>
        <w:rPr>
          <w:rFonts w:eastAsia="Times New Roman" w:cs="Times New Roman"/>
          <w:szCs w:val="24"/>
        </w:rPr>
        <w:lastRenderedPageBreak/>
        <w:t xml:space="preserve">Είμαι σε γνώση και των Πρακτικών και των δηλώσεων που έκανε ύστερα ο </w:t>
      </w:r>
      <w:proofErr w:type="spellStart"/>
      <w:r>
        <w:rPr>
          <w:rFonts w:eastAsia="Times New Roman" w:cs="Times New Roman"/>
          <w:szCs w:val="24"/>
        </w:rPr>
        <w:t>Προεδρεύων</w:t>
      </w:r>
      <w:proofErr w:type="spellEnd"/>
      <w:r>
        <w:rPr>
          <w:rFonts w:eastAsia="Times New Roman" w:cs="Times New Roman"/>
          <w:szCs w:val="24"/>
        </w:rPr>
        <w:t xml:space="preserve">, ο οποίος άψογα τήρησε τη διαδικασία, όπως και ο κ. Βαρεμένος και ύστερα ο κ. Κρεμαστινός. </w:t>
      </w:r>
    </w:p>
    <w:p w14:paraId="021D36B2"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Η συνεδρίαση είχε λήξει -δύο φορές το είχε πει ο </w:t>
      </w:r>
      <w:proofErr w:type="spellStart"/>
      <w:r>
        <w:rPr>
          <w:rFonts w:eastAsia="Times New Roman" w:cs="Times New Roman"/>
          <w:szCs w:val="24"/>
        </w:rPr>
        <w:t>Προεδρεύων</w:t>
      </w:r>
      <w:proofErr w:type="spellEnd"/>
      <w:r>
        <w:rPr>
          <w:rFonts w:eastAsia="Times New Roman" w:cs="Times New Roman"/>
          <w:szCs w:val="24"/>
        </w:rPr>
        <w:t>- και</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λήγει η συνεδρίαση, κατά τον Κανονισμό, και τα μικρόφωνα κλείνουν και το </w:t>
      </w:r>
      <w:r>
        <w:rPr>
          <w:rFonts w:eastAsia="Times New Roman" w:cs="Times New Roman"/>
          <w:szCs w:val="24"/>
        </w:rPr>
        <w:t>κ</w:t>
      </w:r>
      <w:r>
        <w:rPr>
          <w:rFonts w:eastAsia="Times New Roman" w:cs="Times New Roman"/>
          <w:szCs w:val="24"/>
        </w:rPr>
        <w:t xml:space="preserve">ανάλι κλείνει και όλοι κρατάμε τις ενστάσεις μας, ενδεχομένως για την επόμενη φορά. </w:t>
      </w:r>
    </w:p>
    <w:p w14:paraId="021D36B3"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Όχι απλώς δεν δέχομαι αυτό το οποίο λέτε ως αιτίαση για τον Ειδικό Γραμματέα της Βουλής, αλλά σα</w:t>
      </w:r>
      <w:r>
        <w:rPr>
          <w:rFonts w:eastAsia="Times New Roman" w:cs="Times New Roman"/>
          <w:szCs w:val="24"/>
        </w:rPr>
        <w:t xml:space="preserve">ς επαναλαμβάνω ότι είμαι απολύτως υπεύθυνος προσωπικά για το σύνολο της διαδικασίας, έτσι όπως περαιώθηκε χθες το βράδυ. Να το γνωρίζετε. Εξηγηθήκαμε δημοσίως. Σωστά θέσατε τις ενστάσεις σας και σας απαντώ εκ μέρους μου με απόλυτο τρόπο. </w:t>
      </w:r>
    </w:p>
    <w:p w14:paraId="021D36B4"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Κύριε Πρόεδρε, κύ</w:t>
      </w:r>
      <w:r>
        <w:rPr>
          <w:rFonts w:eastAsia="Times New Roman" w:cs="Times New Roman"/>
          <w:szCs w:val="24"/>
        </w:rPr>
        <w:t xml:space="preserve">ριε Λεβέντη, έχετε για τρία λεπτά τον λόγο. </w:t>
      </w:r>
    </w:p>
    <w:p w14:paraId="021D36B5"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Κύριε Πρόεδρε, κύριε Πρόεδρε της Κυβέρνησης, κύριοι Υπουργοί, κυρίες και κύριοι Βουλευτές, μετά λύπης μου </w:t>
      </w:r>
      <w:r>
        <w:rPr>
          <w:rFonts w:eastAsia="Times New Roman" w:cs="Times New Roman"/>
          <w:szCs w:val="24"/>
        </w:rPr>
        <w:lastRenderedPageBreak/>
        <w:t xml:space="preserve">βλέπω ότι σε μια εποχή που χρειαζόταν μετριοπάθεια και συναίνεση αναπτύσσεται όξυνση και η όξυνση αυτή μεταδίδεται και στην κοινωνία. </w:t>
      </w:r>
    </w:p>
    <w:p w14:paraId="021D36B6"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Σε λίγες ημέρες</w:t>
      </w:r>
      <w:r>
        <w:rPr>
          <w:rFonts w:eastAsia="Times New Roman" w:cs="Times New Roman"/>
          <w:szCs w:val="24"/>
        </w:rPr>
        <w:t xml:space="preserve"> θα καλέσουμε την κοινωνία να δεχθεί κάποια μέτρα. Πώς θα την καλέσουμε; Με αυτή τη διαιρεμένη Βουλή; Με το να βρίζει η μισή την άλλη μισή και να αφήνει υπονοούμενα; </w:t>
      </w:r>
    </w:p>
    <w:p w14:paraId="021D36B7"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Εν τω μεταξύ, έρχεται χθες μία τροπολογία, η οποία έχει μια λογική. Ποια λογική; Ότι ένας</w:t>
      </w:r>
      <w:r>
        <w:rPr>
          <w:rFonts w:eastAsia="Times New Roman" w:cs="Times New Roman"/>
          <w:szCs w:val="24"/>
        </w:rPr>
        <w:t xml:space="preserve"> που πήρε κάποια επιχείρηση και δεν ήξερε κάποια χρέη, πώς θα επιβαρυνθεί με πρόστιμα; Έχει μια λογική. Ποιος θα αποφασίζει ποια επιχείρηση στη λογική αυτή, στον ευεργετικό αυτόν νόμο; Ποιος θα αποφασίζει; Πρέπει να εξηγηθείτε. Διότι, αλλιώς, εις την Αίθου</w:t>
      </w:r>
      <w:r>
        <w:rPr>
          <w:rFonts w:eastAsia="Times New Roman" w:cs="Times New Roman"/>
          <w:szCs w:val="24"/>
        </w:rPr>
        <w:t xml:space="preserve">σα αιωρούνται υποψίες και περισσότερο -αφήστε την Αίθουσα- εις την κοινωνία. </w:t>
      </w:r>
    </w:p>
    <w:p w14:paraId="021D36B8"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Είναι ασαφής ο νόμος, όπως τον ανέγνωσα. Λέει ότι ένας, αν δεν γνωρίζει κάποια χρέη, να απαλλάσσεται των χρεών. Ποιος θα τον απαλλάσσει; Δικαστήριο; Υπουργός; Πρωθυπουργός; Η Βου</w:t>
      </w:r>
      <w:r>
        <w:rPr>
          <w:rFonts w:eastAsia="Times New Roman" w:cs="Times New Roman"/>
          <w:szCs w:val="24"/>
        </w:rPr>
        <w:t xml:space="preserve">λή; Ποιος θα τον απαλλάσσει; Ανοίγουμε ένα παράθυρο, ένα πολύ κακό παράθυρο, εις τη Βουλή αυτή. </w:t>
      </w:r>
    </w:p>
    <w:p w14:paraId="021D36B9" w14:textId="77777777" w:rsidR="00AC582E" w:rsidRDefault="00994D10">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021D36BA"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Επιπλέον, το σημαντικότερο που φοβάμαι είναι ότι σε δέκα ημέρες θα μας καλέσετε να ψηφίσουμε μέτρα που υπο</w:t>
      </w:r>
      <w:r>
        <w:rPr>
          <w:rFonts w:eastAsia="Times New Roman" w:cs="Times New Roman"/>
          <w:szCs w:val="24"/>
        </w:rPr>
        <w:t xml:space="preserve">θηκεύουν την Ελλάδα, που αφορούν και τα εγγόνια μας ακόμη. </w:t>
      </w:r>
    </w:p>
    <w:p w14:paraId="021D36BB"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Με αυτή τη ρήξη, με αυτόν τον διχασμό θα ψηφίσουμε τα μέτρα αυτά, κύριε Πρωθυπουργέ και κύριε Μητσοτάκη; Αυτά είχα να πω.</w:t>
      </w:r>
    </w:p>
    <w:p w14:paraId="021D36BC" w14:textId="77777777" w:rsidR="00AC582E" w:rsidRDefault="00994D10">
      <w:pPr>
        <w:spacing w:after="0" w:line="600" w:lineRule="auto"/>
        <w:ind w:firstLine="709"/>
        <w:jc w:val="center"/>
        <w:rPr>
          <w:rFonts w:eastAsia="Times New Roman" w:cs="Times New Roman"/>
          <w:szCs w:val="24"/>
        </w:rPr>
      </w:pPr>
      <w:r>
        <w:rPr>
          <w:rFonts w:eastAsia="Times New Roman" w:cs="Times New Roman"/>
          <w:szCs w:val="24"/>
        </w:rPr>
        <w:t xml:space="preserve"> (Χειροκροτήματα από την πτέρυγα της Ένωσης Κεντρώων)</w:t>
      </w:r>
    </w:p>
    <w:p w14:paraId="021D36BD" w14:textId="77777777" w:rsidR="00AC582E" w:rsidRDefault="00994D10">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 xml:space="preserve">): </w:t>
      </w:r>
      <w:r>
        <w:rPr>
          <w:rFonts w:eastAsia="Times New Roman" w:cs="Times New Roman"/>
          <w:szCs w:val="24"/>
        </w:rPr>
        <w:t>Ευχαριστώ πολύ.</w:t>
      </w:r>
      <w:r>
        <w:rPr>
          <w:rFonts w:eastAsia="Times New Roman" w:cs="Times New Roman"/>
          <w:b/>
          <w:szCs w:val="24"/>
        </w:rPr>
        <w:t xml:space="preserve"> </w:t>
      </w:r>
    </w:p>
    <w:p w14:paraId="021D36BE" w14:textId="77777777" w:rsidR="00AC582E" w:rsidRDefault="00994D1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τριάντα έξι μαθητές και μαθήτριες και τέσσερις εκπαιδευτικοί συνοδοί τους από τη Σερβία, φιλοξενούμενοι από το Αμερικάνικο Κολλέγιο </w:t>
      </w:r>
      <w:r>
        <w:rPr>
          <w:rFonts w:eastAsia="Times New Roman" w:cs="Times New Roman"/>
          <w:lang w:val="en-US"/>
        </w:rPr>
        <w:t>Pierce</w:t>
      </w:r>
      <w:r>
        <w:rPr>
          <w:rFonts w:eastAsia="Times New Roman" w:cs="Times New Roman"/>
        </w:rPr>
        <w:t xml:space="preserve">. </w:t>
      </w:r>
    </w:p>
    <w:p w14:paraId="021D36BF" w14:textId="77777777" w:rsidR="00AC582E" w:rsidRDefault="00994D1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21D36C0" w14:textId="77777777" w:rsidR="00AC582E" w:rsidRDefault="00994D10">
      <w:pPr>
        <w:spacing w:after="0" w:line="600" w:lineRule="auto"/>
        <w:ind w:firstLine="709"/>
        <w:jc w:val="center"/>
        <w:rPr>
          <w:rFonts w:eastAsia="Times New Roman" w:cs="Times New Roman"/>
        </w:rPr>
      </w:pPr>
      <w:r>
        <w:rPr>
          <w:rFonts w:eastAsia="Times New Roman" w:cs="Times New Roman"/>
        </w:rPr>
        <w:lastRenderedPageBreak/>
        <w:t>(Χειροκροτήματα απ’ όλες τις πτέρυγες τη</w:t>
      </w:r>
      <w:r>
        <w:rPr>
          <w:rFonts w:eastAsia="Times New Roman" w:cs="Times New Roman"/>
        </w:rPr>
        <w:t>ς Βουλής)</w:t>
      </w:r>
    </w:p>
    <w:p w14:paraId="021D36C1"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Κύριε Κοινοβουλευτικέ Εκπρόσωπε του ΚΚΕ, έχετε τον λόγο. </w:t>
      </w:r>
    </w:p>
    <w:p w14:paraId="021D36C2"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021D36C3"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Παρακολουθήσαμε μια πολύ αποκαλυπτική συζήτηση και ανταλλαγή απόψεων ανάμεσα στον Πρωθυπουργό και τον Πρόεδρο της Αξιωματικής Αντιπολίτ</w:t>
      </w:r>
      <w:r>
        <w:rPr>
          <w:rFonts w:eastAsia="Times New Roman" w:cs="Times New Roman"/>
          <w:szCs w:val="24"/>
        </w:rPr>
        <w:t xml:space="preserve">ευσης. </w:t>
      </w:r>
    </w:p>
    <w:p w14:paraId="021D36C4"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Τσακώνεστε για τα συμφέροντα των επιχειρηματιών, για το ποιος τα υπηρετεί καλύτερα, τη στιγμή που και η Νέα Δημοκρατία ως κυβέρνηση και ο ΣΥΡΙΖΑ σήμερα ως Κυβέρνηση τσακίζετε τους εργαζόμενους και τα δικαιώματά τους. </w:t>
      </w:r>
    </w:p>
    <w:p w14:paraId="021D36C5"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Με, δε, την ομιλία του Προέδρο</w:t>
      </w:r>
      <w:r>
        <w:rPr>
          <w:rFonts w:eastAsia="Times New Roman" w:cs="Times New Roman"/>
          <w:szCs w:val="24"/>
        </w:rPr>
        <w:t>υ των ΑΝΕΛ ανοίγετε το</w:t>
      </w:r>
      <w:r>
        <w:rPr>
          <w:rFonts w:eastAsia="Times New Roman" w:cs="Times New Roman"/>
          <w:szCs w:val="24"/>
        </w:rPr>
        <w:t>ν</w:t>
      </w:r>
      <w:r>
        <w:rPr>
          <w:rFonts w:eastAsia="Times New Roman" w:cs="Times New Roman"/>
          <w:szCs w:val="24"/>
        </w:rPr>
        <w:t xml:space="preserve"> ασκ</w:t>
      </w:r>
      <w:r>
        <w:rPr>
          <w:rFonts w:eastAsia="Times New Roman" w:cs="Times New Roman"/>
          <w:szCs w:val="24"/>
        </w:rPr>
        <w:t>ό</w:t>
      </w:r>
      <w:r>
        <w:rPr>
          <w:rFonts w:eastAsia="Times New Roman" w:cs="Times New Roman"/>
          <w:szCs w:val="24"/>
        </w:rPr>
        <w:t xml:space="preserve"> του Αιόλου και σας προειδοποιούμε γι’ αυτό. Έχετε την ίδια πολιτική, έχετε την ίδια πρακτική, ακολουθείτε την ίδια κοινοβουλευτική διαδικασία: </w:t>
      </w:r>
      <w:r>
        <w:rPr>
          <w:rFonts w:eastAsia="Times New Roman" w:cs="Times New Roman"/>
          <w:szCs w:val="24"/>
        </w:rPr>
        <w:t>μ</w:t>
      </w:r>
      <w:r>
        <w:rPr>
          <w:rFonts w:eastAsia="Times New Roman" w:cs="Times New Roman"/>
          <w:szCs w:val="24"/>
        </w:rPr>
        <w:t>ε κατεπείγοντα νομοσχέδια, με πράξεις νομοθετικού περιεχομένου, με τροπολογίες σκαν</w:t>
      </w:r>
      <w:r>
        <w:rPr>
          <w:rFonts w:eastAsia="Times New Roman" w:cs="Times New Roman"/>
          <w:szCs w:val="24"/>
        </w:rPr>
        <w:t>δαλώδεις και φωτογραφικές. Πόσο πολύ μοιάζετε!</w:t>
      </w:r>
    </w:p>
    <w:p w14:paraId="021D36C6"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lastRenderedPageBreak/>
        <w:t>Γι’ αυτό, το μόνο που έχουμε να πούμε είναι ότι οι εργαζόμενοι, τα λαϊκά στρώματα, πρέπει να βγάλουν πολύ γρήγορα τα συμπεράσματά τους.</w:t>
      </w:r>
    </w:p>
    <w:p w14:paraId="021D36C7" w14:textId="77777777" w:rsidR="00AC582E" w:rsidRDefault="00AC582E">
      <w:pPr>
        <w:spacing w:after="0" w:line="240" w:lineRule="auto"/>
        <w:rPr>
          <w:rFonts w:eastAsia="Times New Roman" w:cs="Times New Roman"/>
          <w:szCs w:val="24"/>
        </w:rPr>
      </w:pPr>
    </w:p>
    <w:p w14:paraId="021D36C8" w14:textId="77777777" w:rsidR="00AC582E" w:rsidRDefault="00994D10">
      <w:pPr>
        <w:spacing w:line="600" w:lineRule="auto"/>
        <w:ind w:firstLine="709"/>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w:t>
      </w:r>
    </w:p>
    <w:p w14:paraId="021D36C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w:t>
      </w:r>
      <w:r>
        <w:rPr>
          <w:rFonts w:eastAsia="Times New Roman" w:cs="Times New Roman"/>
          <w:szCs w:val="24"/>
        </w:rPr>
        <w:t xml:space="preserve">Κοινοβουλευτικός Εκπρόσωπος του Ποταμιού, και μετά θα κλείσουμε με την πλευρά της Κυβέρνησης.  </w:t>
      </w:r>
    </w:p>
    <w:p w14:paraId="021D36C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κι εγώ θέλω τον λόγο. </w:t>
      </w:r>
    </w:p>
    <w:p w14:paraId="021D36CB"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πάρα πολύ, δεν έγινε κύκλος συζήτησης. </w:t>
      </w:r>
    </w:p>
    <w:p w14:paraId="021D36C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Δεν </w:t>
      </w:r>
      <w:r>
        <w:rPr>
          <w:rFonts w:eastAsia="Times New Roman" w:cs="Times New Roman"/>
          <w:szCs w:val="24"/>
        </w:rPr>
        <w:t>μπορεί να μη μου δώσετε τον λόγο.</w:t>
      </w:r>
      <w:r>
        <w:rPr>
          <w:rFonts w:eastAsia="Times New Roman" w:cs="Times New Roman"/>
          <w:b/>
          <w:szCs w:val="24"/>
        </w:rPr>
        <w:t xml:space="preserve"> </w:t>
      </w:r>
      <w:r>
        <w:rPr>
          <w:rFonts w:eastAsia="Times New Roman" w:cs="Times New Roman"/>
          <w:szCs w:val="24"/>
        </w:rPr>
        <w:t xml:space="preserve">Δημιουργήθηκε διαδικαστικό θέμα και δεν γίνεται να μη μου δώσετε τον λόγο. </w:t>
      </w:r>
    </w:p>
    <w:p w14:paraId="021D36CD"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σας παρακαλώ πάρα πολύ. Είναι παρόντες οι  Πρόεδροι. Ο Πρόεδρος της Νέας Δημοκρατίας μίλησε τρεις φορές</w:t>
      </w:r>
      <w:r>
        <w:rPr>
          <w:rFonts w:eastAsia="Times New Roman" w:cs="Times New Roman"/>
          <w:szCs w:val="24"/>
        </w:rPr>
        <w:t xml:space="preserve">, μίλησε ο κ. Λεβέντης, μίλησε ο κ. Καμμένος. </w:t>
      </w:r>
    </w:p>
    <w:p w14:paraId="021D36C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021D36C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Είναι διαδικαστικό, κύριε Πρόεδρε.  Είναι δικαίωμα του κάθε Βουλευτή. Θα μου δώσετε ένα λεπτό να το αναπτύξω.</w:t>
      </w:r>
    </w:p>
    <w:p w14:paraId="021D36D0"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Επιτρ</w:t>
      </w:r>
      <w:r>
        <w:rPr>
          <w:rFonts w:eastAsia="Times New Roman" w:cs="Times New Roman"/>
          <w:szCs w:val="24"/>
        </w:rPr>
        <w:t xml:space="preserve">έψτε μου να σας πω ότι διαδικαστικό ζήτημα υπάρχει ως προς το εξής και μόνο. Το ότι έδωσα το δικαίωμα -ως όφειλα, κατά τη γνώμη μου, διότι ο διάλογος και η ουσία παίζει τον ρόλο- ενώ έχει κλείσει με κάθε έννοια η συνεδρίαση. Καταλάβατε;  </w:t>
      </w:r>
    </w:p>
    <w:p w14:paraId="021D36D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b/>
          <w:szCs w:val="24"/>
        </w:rPr>
        <w:t xml:space="preserve"> </w:t>
      </w:r>
      <w:r>
        <w:rPr>
          <w:rFonts w:eastAsia="Times New Roman" w:cs="Times New Roman"/>
          <w:szCs w:val="24"/>
        </w:rPr>
        <w:t xml:space="preserve">Καλώς το κάνατε. Τώρα έγινε. </w:t>
      </w:r>
    </w:p>
    <w:p w14:paraId="021D36D2"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Έγινε.</w:t>
      </w:r>
    </w:p>
    <w:p w14:paraId="021D36D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Καλώς έγινε, κατά τη γνώμη μου. Δεν μπορείτε να επανέλθετε και να πείτε ότι δεν συζητάμε. </w:t>
      </w:r>
    </w:p>
    <w:p w14:paraId="021D36D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όλα μπορούμε να τα πούμε, αρκεί να εί</w:t>
      </w:r>
      <w:r>
        <w:rPr>
          <w:rFonts w:eastAsia="Times New Roman" w:cs="Times New Roman"/>
          <w:szCs w:val="24"/>
        </w:rPr>
        <w:t xml:space="preserve">ναι </w:t>
      </w:r>
      <w:proofErr w:type="spellStart"/>
      <w:r>
        <w:rPr>
          <w:rFonts w:eastAsia="Times New Roman" w:cs="Times New Roman"/>
          <w:szCs w:val="24"/>
        </w:rPr>
        <w:t>επιχειρηματολογημένα</w:t>
      </w:r>
      <w:proofErr w:type="spellEnd"/>
      <w:r>
        <w:rPr>
          <w:rFonts w:eastAsia="Times New Roman" w:cs="Times New Roman"/>
          <w:szCs w:val="24"/>
        </w:rPr>
        <w:t>. Όταν τα λέμε, λοιπόν, με επιχειρήματα, μπορούμε να τα πούμε όλα. Αλίμονο!</w:t>
      </w:r>
      <w:r>
        <w:rPr>
          <w:rFonts w:eastAsia="Times New Roman" w:cs="Times New Roman"/>
          <w:b/>
          <w:szCs w:val="24"/>
        </w:rPr>
        <w:t xml:space="preserve"> </w:t>
      </w:r>
      <w:r>
        <w:rPr>
          <w:rFonts w:eastAsia="Times New Roman" w:cs="Times New Roman"/>
          <w:szCs w:val="24"/>
        </w:rPr>
        <w:t xml:space="preserve">Και μην ανεβάζετε τους τόνους. </w:t>
      </w:r>
    </w:p>
    <w:p w14:paraId="021D36D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Δεν τους ανεβάζω, δεν έχω μικρόφωνο. </w:t>
      </w:r>
    </w:p>
    <w:p w14:paraId="021D36D6"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δεν πειράζει. </w:t>
      </w:r>
      <w:r>
        <w:rPr>
          <w:rFonts w:eastAsia="Times New Roman" w:cs="Times New Roman"/>
          <w:b/>
          <w:szCs w:val="24"/>
        </w:rPr>
        <w:t xml:space="preserve"> </w:t>
      </w:r>
    </w:p>
    <w:p w14:paraId="021D36D7"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ΝΙΚΟΛΑΟΣ ΔΕΝΔΙΑΣ: </w:t>
      </w:r>
      <w:r>
        <w:rPr>
          <w:rFonts w:eastAsia="Times New Roman" w:cs="Times New Roman"/>
          <w:szCs w:val="24"/>
        </w:rPr>
        <w:t xml:space="preserve">Απλά, την ακοή σας υπηρετώ. </w:t>
      </w:r>
    </w:p>
    <w:p w14:paraId="021D36D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w:t>
      </w:r>
    </w:p>
    <w:p w14:paraId="021D36D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021D36D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κυρίες και κύριοι συνάδελφοι, η ουσία αναδείχθηκε από μία ερώτηση που έκανε ο κύριος Πρωθυπουργός. Είπ</w:t>
      </w:r>
      <w:r>
        <w:rPr>
          <w:rFonts w:eastAsia="Times New Roman" w:cs="Times New Roman"/>
          <w:szCs w:val="24"/>
        </w:rPr>
        <w:t>ε: «Ξεχάσατε τις νυχτερινές τροπολογίες</w:t>
      </w:r>
      <w:r>
        <w:rPr>
          <w:rFonts w:eastAsia="Times New Roman" w:cs="Times New Roman"/>
          <w:szCs w:val="24"/>
        </w:rPr>
        <w:t>,</w:t>
      </w:r>
      <w:r>
        <w:rPr>
          <w:rFonts w:eastAsia="Times New Roman" w:cs="Times New Roman"/>
          <w:szCs w:val="24"/>
        </w:rPr>
        <w:t xml:space="preserve"> με τις οποίες διαγράφονταν πρόστιμα από λαθρεμπόριο;». </w:t>
      </w:r>
    </w:p>
    <w:p w14:paraId="021D36D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Δεν το ξεχάσαμε, κύριε Πρωθυπουργέ. Αυτό ακριβώς κάνατε κι εσείς χθες, εννοώ την κυβερνητική σας </w:t>
      </w:r>
      <w:r>
        <w:rPr>
          <w:rFonts w:eastAsia="Times New Roman" w:cs="Times New Roman"/>
          <w:szCs w:val="24"/>
        </w:rPr>
        <w:t>π</w:t>
      </w:r>
      <w:r>
        <w:rPr>
          <w:rFonts w:eastAsia="Times New Roman" w:cs="Times New Roman"/>
          <w:szCs w:val="24"/>
        </w:rPr>
        <w:t>λειοψηφία. Διότι φέρατε μία βουλευτική τροπολογία με την οποί</w:t>
      </w:r>
      <w:r>
        <w:rPr>
          <w:rFonts w:eastAsia="Times New Roman" w:cs="Times New Roman"/>
          <w:szCs w:val="24"/>
        </w:rPr>
        <w:t>α διαγράφονται πρόστιμα από λαθρεμπόριο σε μία εταιρεία.</w:t>
      </w:r>
    </w:p>
    <w:p w14:paraId="021D36DC"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 xml:space="preserve"> (Θόρυβος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021D36D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021D36DE"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Κανένα πρόστιμο δεν διαγράφεται. Λέτε ψέματα! </w:t>
      </w:r>
    </w:p>
    <w:p w14:paraId="021D36D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ΑΜΥΡΑΣ: </w:t>
      </w:r>
      <w:r>
        <w:rPr>
          <w:rFonts w:eastAsia="Times New Roman" w:cs="Times New Roman"/>
          <w:szCs w:val="24"/>
        </w:rPr>
        <w:t xml:space="preserve">Το πρόβλημα είναι ότι ο κ. Καμμένος ήταν αποκαλυπτικός. Μας είπε και για ποια εταιρεία πρόκειται και για ποιον επιχειρηματία. </w:t>
      </w:r>
    </w:p>
    <w:p w14:paraId="021D36E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Δεν μας είπατε, όμως, δυο πράγματα, κύριε Καμμένο. Πρώτον, για τι ποσό μιλάμε; Διότι κάποιοι Βουλευτές του ΣΥΡΙΖΑ έξ</w:t>
      </w:r>
      <w:r>
        <w:rPr>
          <w:rFonts w:eastAsia="Times New Roman" w:cs="Times New Roman"/>
          <w:szCs w:val="24"/>
        </w:rPr>
        <w:t>ω στον διάδρομο χθες το βράδυ μ</w:t>
      </w:r>
      <w:r>
        <w:rPr>
          <w:rFonts w:eastAsia="Times New Roman" w:cs="Times New Roman"/>
          <w:szCs w:val="24"/>
        </w:rPr>
        <w:t>ά</w:t>
      </w:r>
      <w:r>
        <w:rPr>
          <w:rFonts w:eastAsia="Times New Roman" w:cs="Times New Roman"/>
          <w:szCs w:val="24"/>
        </w:rPr>
        <w:t xml:space="preserve">ς μίλησαν για πρόστιμα που διαγράφονται αξίας 38 εκατομμυρίων ευρώ. </w:t>
      </w:r>
    </w:p>
    <w:p w14:paraId="021D36E1" w14:textId="77777777" w:rsidR="00AC582E" w:rsidRDefault="00994D10">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021D36E2" w14:textId="77777777" w:rsidR="00AC582E" w:rsidRDefault="00994D10">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Ονόματα πείτε μας. Ονόματα ξέρετε να πείτε;</w:t>
      </w:r>
    </w:p>
    <w:p w14:paraId="021D36E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w:t>
      </w:r>
      <w:r>
        <w:rPr>
          <w:rFonts w:eastAsia="Times New Roman" w:cs="Times New Roman"/>
          <w:szCs w:val="24"/>
        </w:rPr>
        <w:t xml:space="preserve">καλώ, σταματήστε. Θέλετε να σας ανακαλέσω στην τάξη; </w:t>
      </w:r>
    </w:p>
    <w:p w14:paraId="021D36E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συνεχίστε.</w:t>
      </w:r>
    </w:p>
    <w:p w14:paraId="021D36E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Το ένα ζήτημα, λοιπόν, είναι αυτό. Αυτά για τα οποία κατηγορείτε τους άλλους τα κάνετε με τον ίδιο και χειρότερο τρόπο. </w:t>
      </w:r>
    </w:p>
    <w:p w14:paraId="021D36E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λοιπόν, ζήτημα είναι η διαδικασία. Χθες το βράδυ, κατά τη διάρκεια της συζήτησης γι’ αυτό το επίμαχο θέμα της τροπολογίας, κλείσανε τα μικρόφωνα του Κοινοβουλίου από τον υπάλληλο της Βουλής και αυτομάτως κόπηκε και η ζωντανή σύνδεση στο </w:t>
      </w:r>
      <w:r>
        <w:rPr>
          <w:rFonts w:eastAsia="Times New Roman" w:cs="Times New Roman"/>
          <w:szCs w:val="24"/>
        </w:rPr>
        <w:t>κ</w:t>
      </w:r>
      <w:r>
        <w:rPr>
          <w:rFonts w:eastAsia="Times New Roman" w:cs="Times New Roman"/>
          <w:szCs w:val="24"/>
        </w:rPr>
        <w:t xml:space="preserve">ανάλι </w:t>
      </w:r>
      <w:r>
        <w:rPr>
          <w:rFonts w:eastAsia="Times New Roman" w:cs="Times New Roman"/>
          <w:szCs w:val="24"/>
        </w:rPr>
        <w:t xml:space="preserve">της Βουλής. Όπως συμβαίνει και τώρα, η ΕΡΤ έχει κόψει τη μετάδοση.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εμένα δεν με αφορά τόσο αυτό.    </w:t>
      </w:r>
    </w:p>
    <w:p w14:paraId="021D36E7" w14:textId="77777777" w:rsidR="00AC582E" w:rsidRDefault="00994D10">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021D36E8" w14:textId="77777777" w:rsidR="00AC582E" w:rsidRDefault="00994D10">
      <w:pPr>
        <w:spacing w:line="600" w:lineRule="auto"/>
        <w:ind w:firstLine="720"/>
        <w:jc w:val="both"/>
        <w:rPr>
          <w:rFonts w:eastAsia="Times New Roman"/>
          <w:szCs w:val="24"/>
        </w:rPr>
      </w:pPr>
      <w:r>
        <w:rPr>
          <w:rFonts w:eastAsia="Times New Roman"/>
          <w:szCs w:val="24"/>
        </w:rPr>
        <w:t xml:space="preserve">Μα, αφήστε με να μιλήσω. Κύριε Πρόεδρε, σας παρακαλώ. </w:t>
      </w:r>
    </w:p>
    <w:p w14:paraId="021D36E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Κύριοι συνάδελφοι, σταματήστε. </w:t>
      </w:r>
    </w:p>
    <w:p w14:paraId="021D36E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Καταλήγω με το εξής. Εάν θέλουμε από </w:t>
      </w:r>
      <w:proofErr w:type="spellStart"/>
      <w:r>
        <w:rPr>
          <w:rFonts w:eastAsia="Times New Roman" w:cs="Times New Roman"/>
          <w:szCs w:val="24"/>
        </w:rPr>
        <w:t>Πανελευσινιακός</w:t>
      </w:r>
      <w:proofErr w:type="spellEnd"/>
      <w:r>
        <w:rPr>
          <w:rFonts w:eastAsia="Times New Roman" w:cs="Times New Roman"/>
          <w:szCs w:val="24"/>
        </w:rPr>
        <w:t xml:space="preserve"> να γίνουμε Μπαρτσελόνα, πρέπει να αλλάξετε τρόπο αντιμετώπισης και προσέγγισης των κοινοβουλευτικών διαδικασιών. </w:t>
      </w:r>
    </w:p>
    <w:p w14:paraId="021D36E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021D36EC" w14:textId="77777777" w:rsidR="00AC582E" w:rsidRDefault="00994D10">
      <w:pPr>
        <w:spacing w:line="600" w:lineRule="auto"/>
        <w:ind w:firstLine="720"/>
        <w:jc w:val="both"/>
        <w:rPr>
          <w:rFonts w:eastAsia="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w:t>
      </w:r>
      <w:r>
        <w:rPr>
          <w:rFonts w:eastAsia="Times New Roman"/>
          <w:szCs w:val="24"/>
        </w:rPr>
        <w:t>νει το Ίδρυμα της Βουλής, δεκαοκτώ μαθητές και μαθήτριες και δύο εκπαιδευτικοί συνοδοί τους από το 3</w:t>
      </w:r>
      <w:r>
        <w:rPr>
          <w:rFonts w:eastAsia="Times New Roman"/>
          <w:szCs w:val="24"/>
          <w:vertAlign w:val="superscript"/>
        </w:rPr>
        <w:t>ο</w:t>
      </w:r>
      <w:r>
        <w:rPr>
          <w:rFonts w:eastAsia="Times New Roman"/>
          <w:szCs w:val="24"/>
        </w:rPr>
        <w:t xml:space="preserve"> Δημοτικό Σχολείο Παλαιού Φαλήρου.</w:t>
      </w:r>
    </w:p>
    <w:p w14:paraId="021D36ED" w14:textId="77777777" w:rsidR="00AC582E" w:rsidRDefault="00994D10">
      <w:pPr>
        <w:spacing w:line="600" w:lineRule="auto"/>
        <w:ind w:firstLine="720"/>
        <w:rPr>
          <w:rFonts w:eastAsia="Times New Roman"/>
          <w:szCs w:val="24"/>
        </w:rPr>
      </w:pPr>
      <w:r>
        <w:rPr>
          <w:rFonts w:eastAsia="Times New Roman"/>
          <w:szCs w:val="24"/>
        </w:rPr>
        <w:t>Η Βουλή τούς καλωσορίζει.</w:t>
      </w:r>
    </w:p>
    <w:p w14:paraId="021D36EE" w14:textId="77777777" w:rsidR="00AC582E" w:rsidRDefault="00994D10">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21D36EF" w14:textId="77777777" w:rsidR="00AC582E" w:rsidRDefault="00994D10">
      <w:pPr>
        <w:spacing w:line="600" w:lineRule="auto"/>
        <w:ind w:firstLine="720"/>
        <w:jc w:val="both"/>
        <w:rPr>
          <w:rFonts w:eastAsia="Times New Roman"/>
          <w:szCs w:val="24"/>
        </w:rPr>
      </w:pPr>
      <w:r>
        <w:rPr>
          <w:rFonts w:eastAsia="Times New Roman"/>
          <w:szCs w:val="24"/>
        </w:rPr>
        <w:t xml:space="preserve">Τον λόγο </w:t>
      </w:r>
      <w:r w:rsidRPr="00644F8D">
        <w:rPr>
          <w:rFonts w:eastAsia="Times New Roman"/>
          <w:szCs w:val="24"/>
        </w:rPr>
        <w:t xml:space="preserve">έχει ο κ. </w:t>
      </w:r>
      <w:proofErr w:type="spellStart"/>
      <w:r w:rsidRPr="00644F8D">
        <w:rPr>
          <w:rFonts w:eastAsia="Times New Roman"/>
          <w:szCs w:val="24"/>
        </w:rPr>
        <w:t>Δένδιας</w:t>
      </w:r>
      <w:proofErr w:type="spellEnd"/>
      <w:r w:rsidRPr="00644F8D">
        <w:rPr>
          <w:rFonts w:eastAsia="Times New Roman"/>
          <w:szCs w:val="24"/>
        </w:rPr>
        <w:t xml:space="preserve"> για ένα λεπτό</w:t>
      </w:r>
      <w:r w:rsidRPr="00644F8D">
        <w:rPr>
          <w:rFonts w:eastAsia="Times New Roman"/>
          <w:szCs w:val="24"/>
        </w:rPr>
        <w:t>,</w:t>
      </w:r>
      <w:r w:rsidRPr="00644F8D">
        <w:rPr>
          <w:rFonts w:eastAsia="Times New Roman"/>
          <w:szCs w:val="24"/>
        </w:rPr>
        <w:t xml:space="preserve"> πα</w:t>
      </w:r>
      <w:r w:rsidRPr="00644F8D">
        <w:rPr>
          <w:rFonts w:eastAsia="Times New Roman"/>
          <w:szCs w:val="24"/>
        </w:rPr>
        <w:t>ρακαλώ.</w:t>
      </w:r>
    </w:p>
    <w:p w14:paraId="021D36F0" w14:textId="77777777" w:rsidR="00AC582E" w:rsidRDefault="00994D10">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Σας ευχαριστώ θερμά, κύριε Πρόεδρε.</w:t>
      </w:r>
    </w:p>
    <w:p w14:paraId="021D36F1" w14:textId="77777777" w:rsidR="00AC582E" w:rsidRDefault="00994D10">
      <w:pPr>
        <w:spacing w:line="600" w:lineRule="auto"/>
        <w:ind w:firstLine="720"/>
        <w:jc w:val="both"/>
        <w:rPr>
          <w:rFonts w:eastAsia="Times New Roman"/>
          <w:szCs w:val="24"/>
        </w:rPr>
      </w:pPr>
      <w:r>
        <w:rPr>
          <w:rFonts w:eastAsia="Times New Roman"/>
          <w:szCs w:val="24"/>
        </w:rPr>
        <w:t>Υπάρχει το εξής ζήτημα</w:t>
      </w:r>
      <w:r>
        <w:rPr>
          <w:rFonts w:eastAsia="Times New Roman"/>
          <w:szCs w:val="24"/>
        </w:rPr>
        <w:t>,</w:t>
      </w:r>
      <w:r>
        <w:rPr>
          <w:rFonts w:eastAsia="Times New Roman"/>
          <w:szCs w:val="24"/>
        </w:rPr>
        <w:t xml:space="preserve"> το οποίο ανέκυψε από την τοποθέτηση του αξιότιμου Προέδρου των Ανεξαρτήτων Ελλήνων. </w:t>
      </w:r>
    </w:p>
    <w:p w14:paraId="021D36F2" w14:textId="77777777" w:rsidR="00AC582E" w:rsidRDefault="00994D10">
      <w:pPr>
        <w:spacing w:line="600" w:lineRule="auto"/>
        <w:ind w:firstLine="720"/>
        <w:jc w:val="both"/>
        <w:rPr>
          <w:rFonts w:eastAsia="Times New Roman"/>
          <w:szCs w:val="24"/>
        </w:rPr>
      </w:pPr>
      <w:r>
        <w:rPr>
          <w:rFonts w:eastAsia="Times New Roman"/>
          <w:szCs w:val="24"/>
        </w:rPr>
        <w:t xml:space="preserve">Κύριε Πρόεδρε, είναι πάγια αρχή του </w:t>
      </w:r>
      <w:r>
        <w:rPr>
          <w:rFonts w:eastAsia="Times New Roman"/>
          <w:szCs w:val="24"/>
        </w:rPr>
        <w:t>Σ</w:t>
      </w:r>
      <w:r>
        <w:rPr>
          <w:rFonts w:eastAsia="Times New Roman"/>
          <w:szCs w:val="24"/>
        </w:rPr>
        <w:t xml:space="preserve">υνταγματικού </w:t>
      </w:r>
      <w:r>
        <w:rPr>
          <w:rFonts w:eastAsia="Times New Roman"/>
          <w:szCs w:val="24"/>
        </w:rPr>
        <w:t>Δ</w:t>
      </w:r>
      <w:r>
        <w:rPr>
          <w:rFonts w:eastAsia="Times New Roman"/>
          <w:szCs w:val="24"/>
        </w:rPr>
        <w:t>ικαίου αυτής της χώρας, αλλά και κ</w:t>
      </w:r>
      <w:r>
        <w:rPr>
          <w:rFonts w:eastAsia="Times New Roman"/>
          <w:szCs w:val="24"/>
        </w:rPr>
        <w:t xml:space="preserve">άθε προηγμένης χώρας σε αυτόν τον πλανήτη, πιθανόν με την εξαίρεση των χωρών της Κεντρικής Αφρικής –προς την οποία τείνουμε ως προς την παραγωγή </w:t>
      </w:r>
      <w:r>
        <w:rPr>
          <w:rFonts w:eastAsia="Times New Roman"/>
          <w:szCs w:val="24"/>
        </w:rPr>
        <w:lastRenderedPageBreak/>
        <w:t>νομοθετικού έργου- να μην θεωρούνται συνταγματικές οι διατάξεις οι οποίες είναι φωτογραφικές, δηλαδή αφορούν μί</w:t>
      </w:r>
      <w:r>
        <w:rPr>
          <w:rFonts w:eastAsia="Times New Roman"/>
          <w:szCs w:val="24"/>
        </w:rPr>
        <w:t>α περίπτωση.</w:t>
      </w:r>
    </w:p>
    <w:p w14:paraId="021D36F3" w14:textId="77777777" w:rsidR="00AC582E" w:rsidRDefault="00994D10">
      <w:pPr>
        <w:spacing w:line="600" w:lineRule="auto"/>
        <w:ind w:firstLine="720"/>
        <w:jc w:val="both"/>
        <w:rPr>
          <w:rFonts w:eastAsia="Times New Roman"/>
          <w:szCs w:val="24"/>
        </w:rPr>
      </w:pPr>
      <w:r>
        <w:rPr>
          <w:rFonts w:eastAsia="Times New Roman"/>
          <w:szCs w:val="24"/>
        </w:rPr>
        <w:t xml:space="preserve">Επιμείναμε χθες και ζητήσαμε και από την αρμόδια Υφυπουργό και τον αρμόδιο Υπουργό να μας εξηγήσει τι αφορά η παρούσα διάταξη. Και οι δύο Υπουργοί και ο κύριος Πρωθυπουργός σήμερα δεν έδωσαν </w:t>
      </w:r>
      <w:r>
        <w:rPr>
          <w:rFonts w:eastAsia="Times New Roman"/>
          <w:szCs w:val="24"/>
        </w:rPr>
        <w:t xml:space="preserve">καμμία </w:t>
      </w:r>
      <w:r>
        <w:rPr>
          <w:rFonts w:eastAsia="Times New Roman"/>
          <w:szCs w:val="24"/>
        </w:rPr>
        <w:t xml:space="preserve">εξήγηση </w:t>
      </w:r>
      <w:r>
        <w:rPr>
          <w:rFonts w:eastAsia="Times New Roman"/>
          <w:szCs w:val="24"/>
        </w:rPr>
        <w:t xml:space="preserve">σχετικά με το τι </w:t>
      </w:r>
      <w:r>
        <w:rPr>
          <w:rFonts w:eastAsia="Times New Roman"/>
          <w:szCs w:val="24"/>
        </w:rPr>
        <w:t>αφορά η παρούσα διάτ</w:t>
      </w:r>
      <w:r>
        <w:rPr>
          <w:rFonts w:eastAsia="Times New Roman"/>
          <w:szCs w:val="24"/>
        </w:rPr>
        <w:t xml:space="preserve">αξη. Χρειάστηκε η ειλικρινής παρέμβαση του κ. Πάνου Καμμένου για να ομολογηθεί ενώπιον της Βουλής των Ελλήνων ότι η χαριστική αυτή διάταξη αφορά μία περίπτωση, μία εταιρεία και έναν επενδυτή. Καθίσταται κατά τούτο η διάταξη αυτή απολύτως φωτογραφική. Αυτή </w:t>
      </w:r>
      <w:r>
        <w:rPr>
          <w:rFonts w:eastAsia="Times New Roman"/>
          <w:szCs w:val="24"/>
        </w:rPr>
        <w:t>είναι η πρώτη αντισυνταγματικότητα.</w:t>
      </w:r>
    </w:p>
    <w:p w14:paraId="021D36F4" w14:textId="77777777" w:rsidR="00AC582E" w:rsidRDefault="00994D10">
      <w:pPr>
        <w:spacing w:line="600" w:lineRule="auto"/>
        <w:ind w:firstLine="720"/>
        <w:jc w:val="both"/>
        <w:rPr>
          <w:rFonts w:eastAsia="Times New Roman"/>
          <w:szCs w:val="24"/>
        </w:rPr>
      </w:pPr>
      <w:r>
        <w:rPr>
          <w:rFonts w:eastAsia="Times New Roman"/>
          <w:szCs w:val="24"/>
        </w:rPr>
        <w:t>Δεύτερη αντισυνταγματικότητα: Το άρθρο 75 του Συντάγματος σαφώς ορίζει ότι δεν είναι δυνατόν να υπάρξει πρόταση νόμου ή πρόταση και από Βουλευτή</w:t>
      </w:r>
      <w:r>
        <w:rPr>
          <w:rFonts w:eastAsia="Times New Roman"/>
          <w:szCs w:val="24"/>
        </w:rPr>
        <w:t>,</w:t>
      </w:r>
      <w:r>
        <w:rPr>
          <w:rFonts w:eastAsia="Times New Roman"/>
          <w:szCs w:val="24"/>
        </w:rPr>
        <w:t xml:space="preserve"> η οποία δημιουργεί επιβάρυνση του προϋπολογισμού ή απώλεια εσόδων από νομι</w:t>
      </w:r>
      <w:r>
        <w:rPr>
          <w:rFonts w:eastAsia="Times New Roman"/>
          <w:szCs w:val="24"/>
        </w:rPr>
        <w:t xml:space="preserve">κό πρόσωπο </w:t>
      </w:r>
      <w:proofErr w:type="spellStart"/>
      <w:r>
        <w:rPr>
          <w:rFonts w:eastAsia="Times New Roman"/>
          <w:szCs w:val="24"/>
        </w:rPr>
        <w:t>κ.λπ</w:t>
      </w:r>
      <w:proofErr w:type="spellEnd"/>
      <w:r>
        <w:rPr>
          <w:rFonts w:eastAsia="Times New Roman"/>
          <w:szCs w:val="24"/>
        </w:rPr>
        <w:t>, εφόσον δεν συνοδεύεται -παρακαλώ διαβάστε τα- από έκθεση του Γενικού Λογιστηρίου του Κράτους.</w:t>
      </w:r>
    </w:p>
    <w:p w14:paraId="021D36F5" w14:textId="77777777" w:rsidR="00AC582E" w:rsidRDefault="00994D10">
      <w:pPr>
        <w:spacing w:line="600" w:lineRule="auto"/>
        <w:ind w:firstLine="720"/>
        <w:jc w:val="both"/>
        <w:rPr>
          <w:rFonts w:eastAsia="Times New Roman"/>
          <w:szCs w:val="24"/>
        </w:rPr>
      </w:pPr>
      <w:r>
        <w:rPr>
          <w:rFonts w:eastAsia="Times New Roman"/>
          <w:szCs w:val="24"/>
        </w:rPr>
        <w:lastRenderedPageBreak/>
        <w:t xml:space="preserve">Κατά συνέπεια για δύο λόγους, του πρώτου </w:t>
      </w:r>
      <w:proofErr w:type="spellStart"/>
      <w:r>
        <w:rPr>
          <w:rFonts w:eastAsia="Times New Roman"/>
          <w:szCs w:val="24"/>
        </w:rPr>
        <w:t>προεξάρχοντος</w:t>
      </w:r>
      <w:proofErr w:type="spellEnd"/>
      <w:r>
        <w:rPr>
          <w:rFonts w:eastAsia="Times New Roman"/>
          <w:szCs w:val="24"/>
        </w:rPr>
        <w:t>, και του δεύτερου επαρκούς, η παρούσα πρόταση είναι απολύτως αντισυνταγματική. Κατά συνέπε</w:t>
      </w:r>
      <w:r>
        <w:rPr>
          <w:rFonts w:eastAsia="Times New Roman"/>
          <w:szCs w:val="24"/>
        </w:rPr>
        <w:t>ια θέτω, κύριε Πρόεδρε, ζήτημα αντισυνταγματικότητας και ζητώ να εφαρμοστεί το συγκεκριμένο άρθρο του Κανονισμού.</w:t>
      </w:r>
    </w:p>
    <w:p w14:paraId="021D36F6"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D36F7" w14:textId="77777777" w:rsidR="00AC582E" w:rsidRDefault="00994D10">
      <w:pPr>
        <w:spacing w:line="600" w:lineRule="auto"/>
        <w:ind w:firstLine="720"/>
        <w:jc w:val="both"/>
        <w:rPr>
          <w:rFonts w:eastAsia="Times New Roman"/>
          <w:szCs w:val="24"/>
        </w:rPr>
      </w:pPr>
      <w:r>
        <w:rPr>
          <w:rFonts w:eastAsia="Times New Roman"/>
          <w:b/>
          <w:szCs w:val="24"/>
        </w:rPr>
        <w:t>ΠΑΝ</w:t>
      </w:r>
      <w:r>
        <w:rPr>
          <w:rFonts w:eastAsia="Times New Roman"/>
          <w:b/>
          <w:szCs w:val="24"/>
        </w:rPr>
        <w:t xml:space="preserve">ΟΣ </w:t>
      </w:r>
      <w:r>
        <w:rPr>
          <w:rFonts w:eastAsia="Times New Roman"/>
          <w:b/>
          <w:szCs w:val="24"/>
        </w:rPr>
        <w:t>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Κύριε Πρόεδρε, τον λόγο.</w:t>
      </w:r>
    </w:p>
    <w:p w14:paraId="021D36F8"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Πρόεδρε, κύριε </w:t>
      </w:r>
      <w:proofErr w:type="spellStart"/>
      <w:r>
        <w:rPr>
          <w:rFonts w:eastAsia="Times New Roman"/>
          <w:szCs w:val="24"/>
        </w:rPr>
        <w:t>Καμμένε</w:t>
      </w:r>
      <w:proofErr w:type="spellEnd"/>
      <w:r>
        <w:rPr>
          <w:rFonts w:eastAsia="Times New Roman"/>
          <w:szCs w:val="24"/>
        </w:rPr>
        <w:t>, θέλετε να δώσετε μια διευκρίνιση.</w:t>
      </w:r>
    </w:p>
    <w:p w14:paraId="021D36F9" w14:textId="77777777" w:rsidR="00AC582E" w:rsidRDefault="00994D10">
      <w:pPr>
        <w:spacing w:line="600" w:lineRule="auto"/>
        <w:ind w:firstLine="720"/>
        <w:jc w:val="both"/>
        <w:rPr>
          <w:rFonts w:eastAsia="Times New Roman"/>
          <w:szCs w:val="24"/>
        </w:rPr>
      </w:pPr>
      <w:r>
        <w:rPr>
          <w:rFonts w:eastAsia="Times New Roman"/>
          <w:szCs w:val="24"/>
        </w:rPr>
        <w:t>Ορίστε, έχετε τον λόγο.</w:t>
      </w:r>
    </w:p>
    <w:p w14:paraId="021D36FA" w14:textId="77777777" w:rsidR="00AC582E" w:rsidRDefault="00994D10">
      <w:pPr>
        <w:spacing w:line="600" w:lineRule="auto"/>
        <w:ind w:firstLine="720"/>
        <w:jc w:val="both"/>
        <w:rPr>
          <w:rFonts w:eastAsia="Times New Roman"/>
          <w:szCs w:val="24"/>
        </w:rPr>
      </w:pPr>
      <w:r>
        <w:rPr>
          <w:rFonts w:eastAsia="Times New Roman"/>
          <w:b/>
          <w:szCs w:val="24"/>
        </w:rPr>
        <w:t>ΠΑΝ</w:t>
      </w:r>
      <w:r>
        <w:rPr>
          <w:rFonts w:eastAsia="Times New Roman"/>
          <w:b/>
          <w:szCs w:val="24"/>
        </w:rPr>
        <w:t>ΟΣ</w:t>
      </w:r>
      <w:r>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Ο κ. </w:t>
      </w:r>
      <w:proofErr w:type="spellStart"/>
      <w:r>
        <w:rPr>
          <w:rFonts w:eastAsia="Times New Roman"/>
          <w:szCs w:val="24"/>
        </w:rPr>
        <w:t>Δένδιας</w:t>
      </w:r>
      <w:proofErr w:type="spellEnd"/>
      <w:r>
        <w:rPr>
          <w:rFonts w:eastAsia="Times New Roman"/>
          <w:szCs w:val="24"/>
        </w:rPr>
        <w:t xml:space="preserve"> μάλλον έχει μπερδευτεί.</w:t>
      </w:r>
      <w:r>
        <w:rPr>
          <w:rFonts w:eastAsia="Times New Roman"/>
          <w:szCs w:val="24"/>
        </w:rPr>
        <w:t xml:space="preserve"> Εγώ είπα ότι μία επένδυση έγινε από τη δική σας κυβέρνηση. Δεν είπα ότι αφορά μία επιχείρηση η συγκεκριμένη τροπολογία.</w:t>
      </w:r>
    </w:p>
    <w:p w14:paraId="021D36FB" w14:textId="77777777" w:rsidR="00AC582E" w:rsidRDefault="00994D10">
      <w:pPr>
        <w:spacing w:line="600" w:lineRule="auto"/>
        <w:ind w:firstLine="720"/>
        <w:jc w:val="center"/>
        <w:rPr>
          <w:rFonts w:eastAsia="Times New Roman"/>
          <w:szCs w:val="24"/>
        </w:rPr>
      </w:pPr>
      <w:r>
        <w:rPr>
          <w:rFonts w:eastAsia="Times New Roman"/>
          <w:szCs w:val="24"/>
        </w:rPr>
        <w:lastRenderedPageBreak/>
        <w:t>(Γέλωτες</w:t>
      </w:r>
      <w:r>
        <w:rPr>
          <w:rFonts w:eastAsia="Times New Roman"/>
          <w:szCs w:val="24"/>
        </w:rPr>
        <w:t xml:space="preserve"> </w:t>
      </w:r>
      <w:r>
        <w:rPr>
          <w:rFonts w:eastAsia="Times New Roman"/>
          <w:szCs w:val="24"/>
        </w:rPr>
        <w:t>-</w:t>
      </w:r>
      <w:r>
        <w:rPr>
          <w:rFonts w:eastAsia="Times New Roman"/>
          <w:szCs w:val="24"/>
        </w:rPr>
        <w:t xml:space="preserve"> θ</w:t>
      </w:r>
      <w:r>
        <w:rPr>
          <w:rFonts w:eastAsia="Times New Roman"/>
          <w:szCs w:val="24"/>
        </w:rPr>
        <w:t>όρυβος από την πτέρυγα της Νέας Δημοκρατίας)</w:t>
      </w:r>
    </w:p>
    <w:p w14:paraId="021D36FC"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πολύ, ησυχία!</w:t>
      </w:r>
    </w:p>
    <w:p w14:paraId="021D36FD" w14:textId="77777777" w:rsidR="00AC582E" w:rsidRDefault="00994D10">
      <w:pPr>
        <w:spacing w:line="600" w:lineRule="auto"/>
        <w:ind w:firstLine="720"/>
        <w:jc w:val="both"/>
        <w:rPr>
          <w:rFonts w:eastAsia="Times New Roman"/>
          <w:szCs w:val="24"/>
        </w:rPr>
      </w:pPr>
      <w:r>
        <w:rPr>
          <w:rFonts w:eastAsia="Times New Roman"/>
          <w:b/>
          <w:szCs w:val="24"/>
        </w:rPr>
        <w:t>ΠΑΝ</w:t>
      </w:r>
      <w:r>
        <w:rPr>
          <w:rFonts w:eastAsia="Times New Roman"/>
          <w:b/>
          <w:szCs w:val="24"/>
        </w:rPr>
        <w:t xml:space="preserve">ΟΣ </w:t>
      </w:r>
      <w:r>
        <w:rPr>
          <w:rFonts w:eastAsia="Times New Roman"/>
          <w:b/>
          <w:szCs w:val="24"/>
        </w:rPr>
        <w:t xml:space="preserve"> ΚΑΜΜΕΝΟΣ (Υπουργός </w:t>
      </w:r>
      <w:r>
        <w:rPr>
          <w:rFonts w:eastAsia="Times New Roman"/>
          <w:b/>
          <w:szCs w:val="24"/>
        </w:rPr>
        <w:t>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Και ρωτάω: Εάν αύριο πουληθεί το Νεώριο –που κόπτεστε οι Βουλευτ</w:t>
      </w:r>
      <w:r>
        <w:rPr>
          <w:rFonts w:eastAsia="Times New Roman"/>
          <w:szCs w:val="24"/>
        </w:rPr>
        <w:t>ές</w:t>
      </w:r>
      <w:r>
        <w:rPr>
          <w:rFonts w:eastAsia="Times New Roman"/>
          <w:szCs w:val="24"/>
        </w:rPr>
        <w:t xml:space="preserve"> Κυκλάδων- δεν θα πρέπει ο νέος επενδυτής να μην επωμιστεί τα πρόστιμα του σημερινού ιδιοκτήτη; Πώς περιμένετε να γίνουν επενδύσεις;</w:t>
      </w:r>
    </w:p>
    <w:p w14:paraId="021D36FE" w14:textId="77777777" w:rsidR="00AC582E" w:rsidRDefault="00994D10">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δεύτερον</w:t>
      </w:r>
      <w:r>
        <w:rPr>
          <w:rFonts w:eastAsia="Times New Roman"/>
          <w:szCs w:val="24"/>
        </w:rPr>
        <w:t>,</w:t>
      </w:r>
      <w:r>
        <w:rPr>
          <w:rFonts w:eastAsia="Times New Roman"/>
          <w:szCs w:val="24"/>
        </w:rPr>
        <w:t xml:space="preserve"> υπάρχει μια μεγάλη διαφορά. Δεν αφορά διαγραφή, όπως γινόταν νύ</w:t>
      </w:r>
      <w:r>
        <w:rPr>
          <w:rFonts w:eastAsia="Times New Roman"/>
          <w:szCs w:val="24"/>
        </w:rPr>
        <w:t>χ</w:t>
      </w:r>
      <w:r>
        <w:rPr>
          <w:rFonts w:eastAsia="Times New Roman"/>
          <w:szCs w:val="24"/>
        </w:rPr>
        <w:t>τα με δικές σας τροπολογίες. Τα συγκεκριμένα πρόστιμα αφορούν εκείνον τον ιδιοκτήτη</w:t>
      </w:r>
      <w:r>
        <w:rPr>
          <w:rFonts w:eastAsia="Times New Roman"/>
          <w:szCs w:val="24"/>
        </w:rPr>
        <w:t>,</w:t>
      </w:r>
      <w:r>
        <w:rPr>
          <w:rFonts w:eastAsia="Times New Roman"/>
          <w:szCs w:val="24"/>
        </w:rPr>
        <w:t xml:space="preserve"> ο οποίος διέπραξε το αδίκημα της λαθρεμπορίας. Και ούτε το ποινικό διαγράφεται ούτε το αστικό δια</w:t>
      </w:r>
      <w:r>
        <w:rPr>
          <w:rFonts w:eastAsia="Times New Roman"/>
          <w:szCs w:val="24"/>
        </w:rPr>
        <w:t>γράφεται! Διαγραφές δεν γίνονται τώρα. Επί άλλων εποχών γινόντουσαν!</w:t>
      </w:r>
    </w:p>
    <w:p w14:paraId="021D36FF" w14:textId="77777777" w:rsidR="00AC582E" w:rsidRDefault="00994D10">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1D3700" w14:textId="77777777" w:rsidR="00AC582E" w:rsidRDefault="00994D10">
      <w:pPr>
        <w:spacing w:line="600" w:lineRule="auto"/>
        <w:ind w:firstLine="720"/>
        <w:jc w:val="both"/>
        <w:rPr>
          <w:rFonts w:eastAsia="Times New Roman"/>
          <w:szCs w:val="24"/>
        </w:rPr>
      </w:pPr>
      <w:r>
        <w:rPr>
          <w:rFonts w:eastAsia="Times New Roman"/>
          <w:szCs w:val="24"/>
        </w:rPr>
        <w:t>Και βεβαίως αφορά όλες τις επενδύσεις από εδώ και πέρα.</w:t>
      </w:r>
    </w:p>
    <w:p w14:paraId="021D3701" w14:textId="77777777" w:rsidR="00AC582E" w:rsidRDefault="00994D10">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w:t>
      </w:r>
    </w:p>
    <w:p w14:paraId="021D3702" w14:textId="77777777" w:rsidR="00AC582E" w:rsidRDefault="00994D10">
      <w:pPr>
        <w:spacing w:line="600" w:lineRule="auto"/>
        <w:ind w:firstLine="720"/>
        <w:jc w:val="both"/>
        <w:rPr>
          <w:rFonts w:eastAsia="Times New Roman"/>
          <w:szCs w:val="24"/>
        </w:rPr>
      </w:pPr>
      <w:r>
        <w:rPr>
          <w:rFonts w:eastAsia="Times New Roman"/>
          <w:szCs w:val="24"/>
        </w:rPr>
        <w:t>Επειδή η συζήτηση στη Βουλή εί</w:t>
      </w:r>
      <w:r>
        <w:rPr>
          <w:rFonts w:eastAsia="Times New Roman"/>
          <w:szCs w:val="24"/>
        </w:rPr>
        <w:t>ναι πάντοτε χρήσιμη, όταν μάλιστα διεξάγεται στο ανώτατο επίπεδο, είναι σαφές ότι έχουν διευκρινιστεί επί της ουσίας όλα τα ζητήματα που αφορούν σε αυτή την τροπολογία. Όπως επίσης έχει διευκρινιστεί το ιδιαίτερο ζήτημα που ετέθη από τον Αρχηγό της Αξιωματ</w:t>
      </w:r>
      <w:r>
        <w:rPr>
          <w:rFonts w:eastAsia="Times New Roman"/>
          <w:szCs w:val="24"/>
        </w:rPr>
        <w:t>ικής Αντιπολίτευσης, ότι δηλαδή, η πατρότητα –επιτρέψτε μου την έκφραση- αυτής της τροπολογίας που ανήκει σε έναν Βουλευτή του ΣΥΡΙΖΑ, εκφράζει απολύτως και απηχεί την άποψη της Κυβέρνησης διά του ιδίου του Πρωθυπουργού, αφού χθες και ο Υπουργός αιτιολογημ</w:t>
      </w:r>
      <w:r>
        <w:rPr>
          <w:rFonts w:eastAsia="Times New Roman"/>
          <w:szCs w:val="24"/>
        </w:rPr>
        <w:t xml:space="preserve">ένα είχε κάνει δεκτή αυτή την τροπολογία. </w:t>
      </w:r>
    </w:p>
    <w:p w14:paraId="021D3703" w14:textId="77777777" w:rsidR="00AC582E" w:rsidRDefault="00994D10">
      <w:pPr>
        <w:spacing w:line="600" w:lineRule="auto"/>
        <w:ind w:firstLine="720"/>
        <w:jc w:val="both"/>
        <w:rPr>
          <w:rFonts w:eastAsia="Times New Roman"/>
          <w:szCs w:val="24"/>
        </w:rPr>
      </w:pPr>
      <w:r>
        <w:rPr>
          <w:rFonts w:eastAsia="Times New Roman"/>
          <w:szCs w:val="24"/>
        </w:rPr>
        <w:t xml:space="preserve">Η συζήτηση θα κλείσει με την παρέμβαση του Πρωθυπουργού επ’ αυτού του ζητήματος. </w:t>
      </w:r>
    </w:p>
    <w:p w14:paraId="021D3704" w14:textId="77777777" w:rsidR="00AC582E" w:rsidRDefault="00994D10">
      <w:pPr>
        <w:spacing w:line="600" w:lineRule="auto"/>
        <w:ind w:firstLine="720"/>
        <w:jc w:val="both"/>
        <w:rPr>
          <w:rFonts w:eastAsia="Times New Roman"/>
          <w:szCs w:val="24"/>
        </w:rPr>
      </w:pPr>
      <w:r>
        <w:rPr>
          <w:rFonts w:eastAsia="Times New Roman"/>
          <w:szCs w:val="24"/>
        </w:rPr>
        <w:t xml:space="preserve">Για δε το ζήτημα της αντισυνταγματικότητας, κύριε </w:t>
      </w:r>
      <w:proofErr w:type="spellStart"/>
      <w:r>
        <w:rPr>
          <w:rFonts w:eastAsia="Times New Roman"/>
          <w:szCs w:val="24"/>
        </w:rPr>
        <w:t>Δένδια</w:t>
      </w:r>
      <w:proofErr w:type="spellEnd"/>
      <w:r>
        <w:rPr>
          <w:rFonts w:eastAsia="Times New Roman"/>
          <w:szCs w:val="24"/>
        </w:rPr>
        <w:t>, γνωρίζετε καλύτερα από εμένα ότι με τον παρόντα Κανονισμό –διότι, γνωρίζε</w:t>
      </w:r>
      <w:r>
        <w:rPr>
          <w:rFonts w:eastAsia="Times New Roman"/>
          <w:szCs w:val="24"/>
        </w:rPr>
        <w:t>τε πολύ καλά, ότι είναι ένα από τα ζητήματα που συζητάμε για να αλλάξουν τον προσεχή μήνα- οι αιτήσεις αντισυνταγματικότητας επί του συνόλου της ύλης ενός νομοσχεδίου τίθενται στην αρχή της συνεδρίασης, της συζήτησης. Το γνωρίζετε.</w:t>
      </w:r>
    </w:p>
    <w:p w14:paraId="021D3705" w14:textId="77777777" w:rsidR="00AC582E" w:rsidRDefault="00994D10">
      <w:pPr>
        <w:spacing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Για τη</w:t>
      </w:r>
      <w:r>
        <w:rPr>
          <w:rFonts w:eastAsia="Times New Roman"/>
          <w:szCs w:val="24"/>
        </w:rPr>
        <w:t>ν τροπολογία, κύριε Πρόεδρε.</w:t>
      </w:r>
    </w:p>
    <w:p w14:paraId="021D3706"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 ξέρω. Έχει γίνει ειδική συζήτηση επί της συνταγματικότητας για τις τροπολογίες.</w:t>
      </w:r>
    </w:p>
    <w:p w14:paraId="021D3707" w14:textId="77777777" w:rsidR="00AC582E" w:rsidRDefault="00994D10">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Είναι τροπολογία εισαχθείσα στο τέλος. Τι να κάνουμε;</w:t>
      </w:r>
    </w:p>
    <w:p w14:paraId="021D370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υπάρχει επ’ αυτού του ζητήματος ολόκληρη συζήτηση που έχει εξελιχθεί και μέσα στη Βουλή. Ο κ. Βενιζέλος, ο οποίος είναι παρών, έχει θέσει αυτά τα ζητήματα -και από άλλες πλευρές έχουν τεθεί. Υπάρχει ένα κενό ως προς αυτό το ζήτημα, το αντιμε</w:t>
      </w:r>
      <w:r>
        <w:rPr>
          <w:rFonts w:eastAsia="Times New Roman" w:cs="Times New Roman"/>
          <w:szCs w:val="24"/>
        </w:rPr>
        <w:t>τωπίζουμε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αλλαγής του Κανονισμού και θα το συζητήσουμε εδώ τις προσεχείς ημέρες.</w:t>
      </w:r>
    </w:p>
    <w:p w14:paraId="021D370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Παρακαλώ, μην επιμείνετε διότι γνωρίζετε ότι δεν υπάρχει παρελθόν, έτσι ώστε επ’ αυτής της τροπολογίας και μάλιστα όταν έχει κλείσει η συζήτηση, να μπει αίτημα</w:t>
      </w:r>
      <w:r>
        <w:rPr>
          <w:rFonts w:eastAsia="Times New Roman" w:cs="Times New Roman"/>
          <w:szCs w:val="24"/>
        </w:rPr>
        <w:t xml:space="preserve"> αντισυνταγματικότητας. </w:t>
      </w:r>
    </w:p>
    <w:p w14:paraId="021D370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είναι έτσι. Μου επιτρέπετε;</w:t>
      </w:r>
    </w:p>
    <w:p w14:paraId="021D370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πάρα πολύ! Κρατήστε την άποψή μου, κρατήστε και τη δική σας και να προχωρήσουμε στο κλείσιμο της συνεδρίασης. Δεν γίνεται διαφορετικά.</w:t>
      </w:r>
    </w:p>
    <w:p w14:paraId="021D370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ΔΕΝΔΙΑΣ: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για ένα λεπτό;</w:t>
      </w:r>
    </w:p>
    <w:p w14:paraId="021D370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συγχωρώ για μισό λεπτό. Έχετε τον λόγο.</w:t>
      </w:r>
    </w:p>
    <w:p w14:paraId="021D370E"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Έχετε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δίκιο, διότι πράγματι το άρθρο 100 λέει «στο στάδιο της καταρχήν συζήτησης», αλλά αναφέρεται τ</w:t>
      </w:r>
      <w:r>
        <w:rPr>
          <w:rFonts w:eastAsia="Times New Roman" w:cs="Times New Roman"/>
          <w:szCs w:val="24"/>
        </w:rPr>
        <w:t>ο άρθρο στον νόμο. Η τροπολογία αυτή κατετέθη με τον τρόπο που περιέγραψε ο Αρχηγός της Αξιωματικής Αντιπολίτευσης και έγινε δεκτή από τον κύριο Υπουργό ένα τέταρτο με είκοσι λεπτά χθες το βράδυ πριν λήξει η συζήτηση. Και μετά παραιτήθηκαν οι δύο τελευταίο</w:t>
      </w:r>
      <w:r>
        <w:rPr>
          <w:rFonts w:eastAsia="Times New Roman" w:cs="Times New Roman"/>
          <w:szCs w:val="24"/>
        </w:rPr>
        <w:t>ι κυβερνητικοί ομιλητές για να προλάβει η Κυβέρνηση, πριν να γίνει αντιληπτό από εμάς, να ψηφιστεί. Δεν υπήρχε χρονικό στάδιο στο οποίο να μπορούσε, μέσα στο πλαίσιο της λογικής, να τεθεί το ζήτημα της αντισυνταγματικότητας. Αυτό είναι το ένα.</w:t>
      </w:r>
    </w:p>
    <w:p w14:paraId="021D370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w:t>
      </w:r>
      <w:r>
        <w:rPr>
          <w:rFonts w:eastAsia="Times New Roman" w:cs="Times New Roman"/>
          <w:szCs w:val="24"/>
        </w:rPr>
        <w:t>αντισυνταγματικότητα ως προς το 50% και πλέον και κατά 100% ως προς την αρχή, προέκυψε μετά από την ειλικρινή –το επαναλαμβάνω, έστω και αν προσπάθησε στη δευτερολογία του να το αλλάξει- τοποθέτηση του κ. Καμμένου. Διότι ο κ. Καμμένος μάς είπε εδώ ότι αυτό</w:t>
      </w:r>
      <w:r>
        <w:rPr>
          <w:rFonts w:eastAsia="Times New Roman" w:cs="Times New Roman"/>
          <w:szCs w:val="24"/>
        </w:rPr>
        <w:t xml:space="preserve"> αφορά μία επένδυση, έναν επενδυτή και μία επιχείρηση. Ο κύριος Πρωθυπουργός και οι κύριοι Υπουργοί δεν είπαν κάτι τέτοιο. Πονηρότεροι όντες και λιγότερο ειλικρινείς από τον κ. Καμμένο απέκρυψαν από το εθνικό Κοινοβούλιο τα παραγωγικά αίτια αυτής της τροπο</w:t>
      </w:r>
      <w:r>
        <w:rPr>
          <w:rFonts w:eastAsia="Times New Roman" w:cs="Times New Roman"/>
          <w:szCs w:val="24"/>
        </w:rPr>
        <w:t xml:space="preserve">λογίας. </w:t>
      </w:r>
    </w:p>
    <w:p w14:paraId="021D371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Άρα, κύριε Πρόεδρε, τώρα έγινε προφανής η αντισυνταγματικότητα και δεν μπορείτε να στερήσετε από το Κοινοβούλιο τη δυνατότητα να αποφανθεί επί πρόδηλης φωτογραφικής διάταξης. Αυτό, συγχωρείστε να σας το πω, θα είναι απολύτως σκανδαλώδες. Δεν υπάρχ</w:t>
      </w:r>
      <w:r>
        <w:rPr>
          <w:rFonts w:eastAsia="Times New Roman" w:cs="Times New Roman"/>
          <w:szCs w:val="24"/>
        </w:rPr>
        <w:t>ει κανένας λόγος να το κάνετε. Είναι αντισυνταγματικό, είναι καραμπινάτο, θα διδάσκεται στα πανεπιστήμια της χώρας ως υπόδειγμα φωτογραφικής διάταξης και πρέπει να αποφασίσουμε για αυτό.</w:t>
      </w:r>
    </w:p>
    <w:p w14:paraId="021D3711"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D371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ΠΡΟΕΔΡΟΣ (Νικόλ</w:t>
      </w:r>
      <w:r>
        <w:rPr>
          <w:rFonts w:eastAsia="Times New Roman" w:cs="Times New Roman"/>
          <w:b/>
          <w:szCs w:val="24"/>
        </w:rPr>
        <w:t xml:space="preserve">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021D371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κυρία </w:t>
      </w:r>
      <w:proofErr w:type="spellStart"/>
      <w:r>
        <w:rPr>
          <w:rFonts w:eastAsia="Times New Roman" w:cs="Times New Roman"/>
          <w:szCs w:val="24"/>
        </w:rPr>
        <w:t>Ζαρούλια</w:t>
      </w:r>
      <w:proofErr w:type="spellEnd"/>
      <w:r>
        <w:rPr>
          <w:rFonts w:eastAsia="Times New Roman" w:cs="Times New Roman"/>
          <w:szCs w:val="24"/>
        </w:rPr>
        <w:t xml:space="preserve"> για ένα σχόλιο που θέλει να κάνει. Ύστερα θα κλείσει η συζήτηση με τον Πρωθυπουργό.</w:t>
      </w:r>
    </w:p>
    <w:p w14:paraId="021D371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Η Χρυσή Αυγή καταγγέλλει την υποκρισία της Αξιωματικής Αντιπολιτεύσεως εις ό,τι αφορά τους φωτογρ</w:t>
      </w:r>
      <w:r>
        <w:rPr>
          <w:rFonts w:eastAsia="Times New Roman" w:cs="Times New Roman"/>
          <w:szCs w:val="24"/>
        </w:rPr>
        <w:t>αφικούς νόμους, που τώρα καταγγέλλει ότι είναι αντισυνταγματικοί. Όχι μόνο δεν είδαμε την ίδια ευαισθησία σε ό,τι αφορά τη Χρυσή Αυγή, αλλά έφεραν και ψήφισαν φωτογραφικό αντισυνταγματικό νόμο εις ό,τι αφορά τη χρηματοδότηση της Χρυσής Αυγής. Όμως, όπως εί</w:t>
      </w:r>
      <w:r>
        <w:rPr>
          <w:rFonts w:eastAsia="Times New Roman" w:cs="Times New Roman"/>
          <w:szCs w:val="24"/>
        </w:rPr>
        <w:t>δατε, η Χρυσή Αυγή μπορεί και λειτουργεί χωρίς τα βρώμικα χρήματά σας.</w:t>
      </w:r>
    </w:p>
    <w:p w14:paraId="021D3715"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21D371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021D3717"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να διευκρινίσω κάτι πάνω σε αυτά που είπε ο κ. </w:t>
      </w:r>
      <w:proofErr w:type="spellStart"/>
      <w:r>
        <w:rPr>
          <w:rFonts w:eastAsia="Times New Roman" w:cs="Times New Roman"/>
          <w:szCs w:val="24"/>
        </w:rPr>
        <w:t>Δένδιας</w:t>
      </w:r>
      <w:proofErr w:type="spellEnd"/>
      <w:r>
        <w:rPr>
          <w:rFonts w:eastAsia="Times New Roman" w:cs="Times New Roman"/>
          <w:szCs w:val="24"/>
        </w:rPr>
        <w:t>.</w:t>
      </w:r>
    </w:p>
    <w:p w14:paraId="021D371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xml:space="preserve">, το ότι τα είπε ο κ. </w:t>
      </w:r>
      <w:proofErr w:type="spellStart"/>
      <w:r>
        <w:rPr>
          <w:rFonts w:eastAsia="Times New Roman" w:cs="Times New Roman"/>
          <w:szCs w:val="24"/>
        </w:rPr>
        <w:t>Δένδιας</w:t>
      </w:r>
      <w:proofErr w:type="spellEnd"/>
      <w:r>
        <w:rPr>
          <w:rFonts w:eastAsia="Times New Roman" w:cs="Times New Roman"/>
          <w:szCs w:val="24"/>
        </w:rPr>
        <w:t xml:space="preserve"> δεν θα πει ότι είναι </w:t>
      </w:r>
      <w:r>
        <w:rPr>
          <w:rFonts w:eastAsia="Times New Roman" w:cs="Times New Roman"/>
          <w:szCs w:val="24"/>
          <w:lang w:val="en-US"/>
        </w:rPr>
        <w:t>factum</w:t>
      </w:r>
      <w:r>
        <w:rPr>
          <w:rFonts w:eastAsia="Times New Roman" w:cs="Times New Roman"/>
          <w:szCs w:val="24"/>
        </w:rPr>
        <w:t xml:space="preserve">. Είναι η εντύπωση του κ. </w:t>
      </w:r>
      <w:proofErr w:type="spellStart"/>
      <w:r>
        <w:rPr>
          <w:rFonts w:eastAsia="Times New Roman" w:cs="Times New Roman"/>
          <w:szCs w:val="24"/>
        </w:rPr>
        <w:t>Δένδια</w:t>
      </w:r>
      <w:proofErr w:type="spellEnd"/>
      <w:r>
        <w:rPr>
          <w:rFonts w:eastAsia="Times New Roman" w:cs="Times New Roman"/>
          <w:szCs w:val="24"/>
        </w:rPr>
        <w:t xml:space="preserve"> για τη χθεσινή διαδικασία. </w:t>
      </w:r>
    </w:p>
    <w:p w14:paraId="021D371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Είναι λανθασμένες εντυπώσεις.</w:t>
      </w:r>
    </w:p>
    <w:p w14:paraId="021D371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Εντάξει, είναι λανθασμένες εντυπώσεις. Καθίστε, εντάξει, ακούστηκε. Εδώ ήσασταν και οι δύο. Εγώ δεν ήμουν, αλλά σας έβλεπα. </w:t>
      </w:r>
    </w:p>
    <w:p w14:paraId="021D371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Τον λόγο θα έχει ο κύριος Πρωθυπουργός. Αμέσως μετά θα προχωρήσουμε στην ονομαστική ψηφοφορία, αφού πω τον κατάλογο των δύο κομμάτ</w:t>
      </w:r>
      <w:r>
        <w:rPr>
          <w:rFonts w:eastAsia="Times New Roman" w:cs="Times New Roman"/>
          <w:szCs w:val="24"/>
        </w:rPr>
        <w:t xml:space="preserve">ων, δηλαδή της Νέας Δημοκρατίας και του ΣΥΡΙΖΑ, διότι χθες είχε κλείσει αυτό το θέμα σε σχέση με τη Δημοκρατική Συμπαράταξη, είχε αναγγελθεί ο κατάλογος και δεν θα επαναλάβουμε. </w:t>
      </w:r>
    </w:p>
    <w:p w14:paraId="021D371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Ορίστε, κύριε Πρωθυπουργέ, έχετε τον λόγο.</w:t>
      </w:r>
    </w:p>
    <w:p w14:paraId="021D371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w:t>
      </w:r>
      <w:r>
        <w:rPr>
          <w:rFonts w:eastAsia="Times New Roman" w:cs="Times New Roman"/>
          <w:b/>
          <w:szCs w:val="24"/>
        </w:rPr>
        <w:t>Κυβέρνησης):</w:t>
      </w:r>
      <w:r>
        <w:rPr>
          <w:rFonts w:eastAsia="Times New Roman" w:cs="Times New Roman"/>
          <w:szCs w:val="24"/>
        </w:rPr>
        <w:t xml:space="preserve"> Θα δώσω σύντομα δύο απαντήσεις, κύριε Πρόεδρε, και θα μπούμε στη διαδικασία.</w:t>
      </w:r>
    </w:p>
    <w:p w14:paraId="021D371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πρώτη απάντηση είναι διαδικαστική, σε σχέση με το ερώτημα του κ. Μητσοτάκη για το αν απαιτείται ή δεν απαιτείται έκθεση του Γενικού Λογιστηρίου του Κράτους και η δε</w:t>
      </w:r>
      <w:r>
        <w:rPr>
          <w:rFonts w:eastAsia="Times New Roman" w:cs="Times New Roman"/>
          <w:szCs w:val="24"/>
        </w:rPr>
        <w:t>ύτερη είναι ουσίας.</w:t>
      </w:r>
    </w:p>
    <w:p w14:paraId="021D371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της Αντιπολίτευσης και κυρίες και κύριοι συνάδελφοι, κατά πάγια κοινοβουλευτική πρακτική, στις βουλευτικές τροπολογίες δεν απαιτείται έκθεση του Γενικού Λογιστηρίου του Κράτους. Και για του λόγου το αληθές θα σας προκαλούσ</w:t>
      </w:r>
      <w:r>
        <w:rPr>
          <w:rFonts w:eastAsia="Times New Roman" w:cs="Times New Roman"/>
          <w:szCs w:val="24"/>
        </w:rPr>
        <w:t>α να μου θυμίσετε μία μόνο βουλευτική τροπολογία, η οποία έχει γίνει δεκτή από τις προηγούμενες κυβερνήσεις, τις δικές σας κυβερνήσεις, η οποία να είχε έκθεση του Γενικού Λογιστηρίου του Κράτους. Μία!</w:t>
      </w:r>
    </w:p>
    <w:p w14:paraId="021D372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Φέρτε μου μία εδώ και μετά να μου κουνάτε το Σύνταγμα κ</w:t>
      </w:r>
      <w:r>
        <w:rPr>
          <w:rFonts w:eastAsia="Times New Roman" w:cs="Times New Roman"/>
          <w:szCs w:val="24"/>
        </w:rPr>
        <w:t xml:space="preserve">αι να μου λέτε αν είμαστε ή δεν είμαστε με το γράμμα του Συντάγματος. </w:t>
      </w:r>
    </w:p>
    <w:p w14:paraId="021D3721" w14:textId="77777777" w:rsidR="00AC582E" w:rsidRDefault="00994D10">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1D3722" w14:textId="77777777" w:rsidR="00AC582E" w:rsidRDefault="00994D10">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Σας παρακαλώ! Έχει εξελιχθεί η συζήτηση. Ήρεμα!</w:t>
      </w:r>
    </w:p>
    <w:p w14:paraId="021D3723" w14:textId="77777777" w:rsidR="00AC582E" w:rsidRDefault="00994D10">
      <w:pPr>
        <w:spacing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bCs/>
          <w:szCs w:val="24"/>
        </w:rPr>
        <w:t xml:space="preserve"> </w:t>
      </w:r>
      <w:r>
        <w:rPr>
          <w:rFonts w:eastAsia="Times New Roman" w:cs="Times New Roman"/>
          <w:szCs w:val="24"/>
        </w:rPr>
        <w:t>Παρακαλώ, δεν υπάρχ</w:t>
      </w:r>
      <w:r>
        <w:rPr>
          <w:rFonts w:eastAsia="Times New Roman" w:cs="Times New Roman"/>
          <w:szCs w:val="24"/>
        </w:rPr>
        <w:t xml:space="preserve">ει λόγος να με διακόπτετε και όπως βλέπετε, προσπαθώ να δώσω απαντήσεις επί της ουσίας. </w:t>
      </w:r>
    </w:p>
    <w:p w14:paraId="021D372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Δεύτερον, ακόμη και υπουργικές τροπολογίες, όπως καλά φαντάζομαι γνωρίζετε όσοι έχετε εμπειρία χρόνων στην κοινοβουλευτική διαδικασία, αν εντός δεκαπέντε ημερών από τη</w:t>
      </w:r>
      <w:r>
        <w:rPr>
          <w:rFonts w:eastAsia="Times New Roman" w:cs="Times New Roman"/>
          <w:szCs w:val="24"/>
        </w:rPr>
        <w:t>ν παράδοσή τους το Γενικό Λογιστήριο του Κράτους δεν συντάξει έκθεση κατατίθενται χωρίς έκθεση, με βάση το άρθρο 85 του Κανονισμού. Σε ό,τι δε αφορά το δημοσιονομικό σκέλος, η βουλευτική αυτή τροπολογία, πριν γίνει δεκτή από τον κ. Παπαδημητρίου</w:t>
      </w:r>
      <w:r>
        <w:rPr>
          <w:rFonts w:eastAsia="Times New Roman" w:cs="Times New Roman"/>
          <w:szCs w:val="24"/>
        </w:rPr>
        <w:t>,</w:t>
      </w:r>
      <w:r>
        <w:rPr>
          <w:rFonts w:eastAsia="Times New Roman" w:cs="Times New Roman"/>
          <w:szCs w:val="24"/>
        </w:rPr>
        <w:t xml:space="preserve"> το νομοσχ</w:t>
      </w:r>
      <w:r>
        <w:rPr>
          <w:rFonts w:eastAsia="Times New Roman" w:cs="Times New Roman"/>
          <w:szCs w:val="24"/>
        </w:rPr>
        <w:t>έδιο του οποίου συζητάγαμε χθες -και προφανώς με όλη αυτή τη φασαρία αποσκοπείτε και στο να σβηστεί από τη μνήμη και από την εντύπωση της κοινής γνώμης ότι σήμερα εδώ περνάει ένα πολύ θετικό νομοσχέδιο για τον εξωδικαστικό συμβιβασμό, το οποίο το καταψηφίζ</w:t>
      </w:r>
      <w:r>
        <w:rPr>
          <w:rFonts w:eastAsia="Times New Roman" w:cs="Times New Roman"/>
          <w:szCs w:val="24"/>
        </w:rPr>
        <w:t xml:space="preserve">ετε- η κ. </w:t>
      </w:r>
      <w:proofErr w:type="spellStart"/>
      <w:r>
        <w:rPr>
          <w:rFonts w:eastAsia="Times New Roman" w:cs="Times New Roman"/>
          <w:szCs w:val="24"/>
        </w:rPr>
        <w:t>Παπανάτσιου</w:t>
      </w:r>
      <w:proofErr w:type="spellEnd"/>
      <w:r>
        <w:rPr>
          <w:rFonts w:eastAsia="Times New Roman" w:cs="Times New Roman"/>
          <w:szCs w:val="24"/>
        </w:rPr>
        <w:t xml:space="preserve"> από το Υπουργείο Οικονομικών χθες, όσον αφορά το δημοσιονομικό σκέλος, πήρε την πολιτική ευθύνη και το έκανε αποδεκτό. </w:t>
      </w:r>
    </w:p>
    <w:p w14:paraId="021D3725"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021D372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Πάμε παρακάτω, πάμε σε ό,τι αφορά το θέμα της ουσίας. Ξέ</w:t>
      </w:r>
      <w:r>
        <w:rPr>
          <w:rFonts w:eastAsia="Times New Roman" w:cs="Times New Roman"/>
          <w:szCs w:val="24"/>
        </w:rPr>
        <w:t xml:space="preserve">ρετε, υπάρχει μια παροιμία που λέει «Εκεί που μας χρωστάγανε, μας παίρνουν και το βόδι». Και θέλω να γίνω πάρα πολύ </w:t>
      </w:r>
      <w:r>
        <w:rPr>
          <w:rFonts w:eastAsia="Times New Roman" w:cs="Times New Roman"/>
          <w:szCs w:val="24"/>
        </w:rPr>
        <w:lastRenderedPageBreak/>
        <w:t>σαφής. Η τροπολογία αυτή είναι οριζόντια. Αφορά κάθε επιχείρηση από εδώ και στο εξής, κάθε επιχείρηση. Αφορά βεβαίως και τη ΣΕΚΑΠ, κανείς δε</w:t>
      </w:r>
      <w:r>
        <w:rPr>
          <w:rFonts w:eastAsia="Times New Roman" w:cs="Times New Roman"/>
          <w:szCs w:val="24"/>
        </w:rPr>
        <w:t>ν το κρύβει αυτό. Όμως δεν αφορά μόνο τη ΣΕΚΑΠ, αλλά κάθε επιχείρηση. Σας προκαλώ, λοιπόν, κύριε Μητσοτάκη, να πάμε μαζί στην Ξάνθη και να μιλήσουμε εκεί με την τοπική κοινωνία, να μιλήσουμε με τους εργαζομένους.</w:t>
      </w:r>
    </w:p>
    <w:p w14:paraId="021D3727"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w:t>
      </w:r>
      <w:r>
        <w:rPr>
          <w:rFonts w:eastAsia="Times New Roman" w:cs="Times New Roman"/>
          <w:szCs w:val="24"/>
        </w:rPr>
        <w:t xml:space="preserve"> και των </w:t>
      </w:r>
      <w:r>
        <w:rPr>
          <w:rFonts w:eastAsia="Times New Roman" w:cs="Times New Roman"/>
          <w:szCs w:val="24"/>
        </w:rPr>
        <w:t>ΑΝΕΛ</w:t>
      </w:r>
      <w:r>
        <w:rPr>
          <w:rFonts w:eastAsia="Times New Roman" w:cs="Times New Roman"/>
          <w:szCs w:val="24"/>
        </w:rPr>
        <w:t>)</w:t>
      </w:r>
    </w:p>
    <w:p w14:paraId="021D372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Αλλά γιατί λέω ότι εκεί που μας χρωστάγατε, μας παίρνετε και το βόδι; Γιατί το λέω αυτό; Το λέω αυτό, διότι τη ΣΕΚΑΠ και την ευθύνη της λαθρεμπορίας και της χρεοκοπίας την έχουν κάποιοι λίγο πιο πριν, επί </w:t>
      </w:r>
      <w:proofErr w:type="spellStart"/>
      <w:r>
        <w:rPr>
          <w:rFonts w:eastAsia="Times New Roman" w:cs="Times New Roman"/>
          <w:szCs w:val="24"/>
        </w:rPr>
        <w:t>κυβερνήσεών</w:t>
      </w:r>
      <w:proofErr w:type="spellEnd"/>
      <w:r>
        <w:rPr>
          <w:rFonts w:eastAsia="Times New Roman" w:cs="Times New Roman"/>
          <w:szCs w:val="24"/>
        </w:rPr>
        <w:t xml:space="preserve"> σας, οι οποίοι τη διοικο</w:t>
      </w:r>
      <w:r>
        <w:rPr>
          <w:rFonts w:eastAsia="Times New Roman" w:cs="Times New Roman"/>
          <w:szCs w:val="24"/>
        </w:rPr>
        <w:t xml:space="preserve">ύσαν και τη χρεοκόπησαν και έκαναν και λαθρεμπόριο κάτω από τα μάτια των </w:t>
      </w:r>
      <w:proofErr w:type="spellStart"/>
      <w:r>
        <w:rPr>
          <w:rFonts w:eastAsia="Times New Roman" w:cs="Times New Roman"/>
          <w:szCs w:val="24"/>
        </w:rPr>
        <w:t>κυβερνήσεών</w:t>
      </w:r>
      <w:proofErr w:type="spellEnd"/>
      <w:r>
        <w:rPr>
          <w:rFonts w:eastAsia="Times New Roman" w:cs="Times New Roman"/>
          <w:szCs w:val="24"/>
        </w:rPr>
        <w:t xml:space="preserve"> σας! </w:t>
      </w:r>
    </w:p>
    <w:p w14:paraId="021D3729"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021D372A" w14:textId="77777777" w:rsidR="00AC582E" w:rsidRDefault="00994D10">
      <w:pPr>
        <w:spacing w:line="600" w:lineRule="auto"/>
        <w:ind w:firstLine="720"/>
        <w:jc w:val="both"/>
        <w:rPr>
          <w:rFonts w:eastAsia="Times New Roman" w:cs="Times New Roman"/>
          <w:szCs w:val="24"/>
        </w:rPr>
      </w:pPr>
      <w:r w:rsidRPr="00405DF0">
        <w:rPr>
          <w:rFonts w:eastAsia="Times New Roman" w:cs="Times New Roman"/>
          <w:color w:val="000000" w:themeColor="text1"/>
          <w:szCs w:val="24"/>
        </w:rPr>
        <w:t>Ποιοι είναι αυτοί; Ποιοι είναι αυτοί; Εγώ πρέπει να σας ρωτάω να μου πείτε ποιοι είναι αυτοί! Ποιοι είναι α</w:t>
      </w:r>
      <w:r w:rsidRPr="00405DF0">
        <w:rPr>
          <w:rFonts w:eastAsia="Times New Roman" w:cs="Times New Roman"/>
          <w:color w:val="000000" w:themeColor="text1"/>
          <w:szCs w:val="24"/>
        </w:rPr>
        <w:t xml:space="preserve">υτοί που ήταν </w:t>
      </w:r>
      <w:r w:rsidRPr="00405DF0">
        <w:rPr>
          <w:rFonts w:eastAsia="Times New Roman" w:cs="Times New Roman"/>
          <w:color w:val="000000" w:themeColor="text1"/>
          <w:szCs w:val="24"/>
        </w:rPr>
        <w:lastRenderedPageBreak/>
        <w:t xml:space="preserve">λαθρέμποροι; Ποιοι ήταν οι λαθρέμποροι; Με ποιανών τις ευθύνες λειτουργούσαν οι λαθρέμποροι όλα αυτά </w:t>
      </w:r>
      <w:r>
        <w:rPr>
          <w:rFonts w:eastAsia="Times New Roman" w:cs="Times New Roman"/>
          <w:szCs w:val="24"/>
        </w:rPr>
        <w:t>τα χρόνια; Σε ποιο πλαίσιο ανομίας λειτουργούσαν, καταχρέωναν επιχειρήσεις, τις έκλειναν και έβγαζαν τα λεφτά έξω;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ποιοι τους έ</w:t>
      </w:r>
      <w:r>
        <w:rPr>
          <w:rFonts w:eastAsia="Times New Roman" w:cs="Times New Roman"/>
          <w:szCs w:val="24"/>
        </w:rPr>
        <w:t xml:space="preserve">καναν πλάτες; Βεβαίως, το ποινικό μέρος εξετάστηκε. </w:t>
      </w:r>
    </w:p>
    <w:p w14:paraId="021D372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τροπολογία αυτή, κυρίες και κύριοι συνάδελφοι, δεν διαγράφει κανένα πρόστιμο. Και σταματήστε τα ψέματα! Μια ζωή με το ψέμα!</w:t>
      </w:r>
    </w:p>
    <w:p w14:paraId="021D372C"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21D372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Δεν διαγράφει κανέν</w:t>
      </w:r>
      <w:r>
        <w:rPr>
          <w:rFonts w:eastAsia="Times New Roman" w:cs="Times New Roman"/>
          <w:szCs w:val="24"/>
        </w:rPr>
        <w:t>α πρόστιμο. Πρόστιμα διαγράφατε εσείς και ο κ. Στουρνάρας ως Υπουργός των Οικονομικών σε μεγάλες επιχειρήσεις μέσα σε μια νύχτα, τα πετρέλαια και το λαθρεμπόριο! Και αφήστε τα αυτά, ότι διαγράφουμε εμείς πρόστιμα! Είναι ντροπή!</w:t>
      </w:r>
    </w:p>
    <w:p w14:paraId="021D372E"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 Α</w:t>
      </w:r>
      <w:r>
        <w:rPr>
          <w:rFonts w:eastAsia="Times New Roman" w:cs="Times New Roman"/>
          <w:szCs w:val="24"/>
        </w:rPr>
        <w:t>ΝΕΛ</w:t>
      </w:r>
      <w:r>
        <w:rPr>
          <w:rFonts w:eastAsia="Times New Roman" w:cs="Times New Roman"/>
          <w:szCs w:val="24"/>
        </w:rPr>
        <w:t>)</w:t>
      </w:r>
    </w:p>
    <w:p w14:paraId="021D372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Και έρχονται οι δικογραφίες στη Βουλή! Δεν διαγράφεται κανένα πρόστιμο. Οι καταλογισμοί για τις τελωνειακές παραβάσεις ισχύουν και</w:t>
      </w:r>
      <w:r>
        <w:rPr>
          <w:rFonts w:eastAsia="Times New Roman" w:cs="Times New Roman"/>
          <w:szCs w:val="24"/>
        </w:rPr>
        <w:t xml:space="preserve">, μάλιστα,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που τις διέπραξαν, για τους προηγούμενους διοικούντες</w:t>
      </w:r>
      <w:r>
        <w:rPr>
          <w:rFonts w:eastAsia="Times New Roman" w:cs="Times New Roman"/>
          <w:szCs w:val="24"/>
        </w:rPr>
        <w:t xml:space="preserve"> και ούτε σβήνεται ούτε προκαλείται κα</w:t>
      </w:r>
      <w:r>
        <w:rPr>
          <w:rFonts w:eastAsia="Times New Roman" w:cs="Times New Roman"/>
          <w:szCs w:val="24"/>
        </w:rPr>
        <w:t>μ</w:t>
      </w:r>
      <w:r>
        <w:rPr>
          <w:rFonts w:eastAsia="Times New Roman" w:cs="Times New Roman"/>
          <w:szCs w:val="24"/>
        </w:rPr>
        <w:t>μία δημοσιονομική επιβάρυνση. Τι γίνεται; Δίνεται η δυνατότητα σε μία υγιή επιχείρηση να μπορεί να λειτουργεί και να έχει τους εργαζομένους. Και αυτό εσείς το ονομάζετε «φωτογραφική διάταξη»! Ξέρετε τι είναι «φωτογραφ</w:t>
      </w:r>
      <w:r>
        <w:rPr>
          <w:rFonts w:eastAsia="Times New Roman" w:cs="Times New Roman"/>
          <w:szCs w:val="24"/>
        </w:rPr>
        <w:t>ικό»; Το μένος σας απέναντι σε κάθε υγιή επενδυτή που δεν θέλει να σας παραδοθεί, που δεν θέλει να παραδοθεί στη δική σας διαπλοκή, που είναι ακόμα και σήμερα παρούσα! Αυτή είναι η πραγματικότητα!</w:t>
      </w:r>
    </w:p>
    <w:p w14:paraId="021D3730"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21D3731"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Θόρυβος από την πτέρυγα της Νέας Δημοκρατίας)</w:t>
      </w:r>
    </w:p>
    <w:p w14:paraId="021D373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αυτά τα αρκούντως αποκαλυπτικά για τη στάση της Αξιωματικής Αντιπολίτευσης, που σήμερα ήρθε εδώ να δημιουργήσει επεισόδιο, προκειμένου να μη συζητάμε τον εξωδικαστικό </w:t>
      </w:r>
      <w:r>
        <w:rPr>
          <w:rFonts w:eastAsia="Times New Roman" w:cs="Times New Roman"/>
          <w:szCs w:val="24"/>
        </w:rPr>
        <w:t>συμβιβασμό</w:t>
      </w:r>
      <w:r>
        <w:rPr>
          <w:rFonts w:eastAsia="Times New Roman" w:cs="Times New Roman"/>
          <w:szCs w:val="24"/>
        </w:rPr>
        <w:t>,</w:t>
      </w:r>
      <w:r>
        <w:rPr>
          <w:rFonts w:eastAsia="Times New Roman" w:cs="Times New Roman"/>
          <w:szCs w:val="24"/>
        </w:rPr>
        <w:t xml:space="preserve"> που θα δώσει ανάσα σε δεκάδες χιλιάδες επιχειρήσεις και καταψηφίζει, προκειμένου να δημιουργήσει σύννεφο εντυπώσεων -γι’ αυτόν </w:t>
      </w:r>
      <w:r>
        <w:rPr>
          <w:rFonts w:eastAsia="Times New Roman" w:cs="Times New Roman"/>
          <w:szCs w:val="24"/>
        </w:rPr>
        <w:lastRenderedPageBreak/>
        <w:t>τον λόγο συζητάμε σήμερα εδώ και κατά παράβαση της διαδικασίας έγινε αυτή η συζήτηση που διήρκεσε μιάμιση ώρα- καλώ τ</w:t>
      </w:r>
      <w:r>
        <w:rPr>
          <w:rFonts w:eastAsia="Times New Roman" w:cs="Times New Roman"/>
          <w:szCs w:val="24"/>
        </w:rPr>
        <w:t xml:space="preserve">ον Πρόεδρο της Βουλής να λάβει την ευθύνη να προχωρήσουμε στη διαδικασία. </w:t>
      </w:r>
    </w:p>
    <w:p w14:paraId="021D373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Και αν κάποιοι Βουλευτές σας δεν ψηφίσουν, δεν φταίω εγώ, κύριε Μητσοτάκη. Ας προσέχατε!</w:t>
      </w:r>
    </w:p>
    <w:p w14:paraId="021D3734"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D373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Κυρίες και κύριοι σ</w:t>
      </w:r>
      <w:r>
        <w:rPr>
          <w:rFonts w:eastAsia="Times New Roman" w:cs="Times New Roman"/>
          <w:szCs w:val="24"/>
        </w:rPr>
        <w:t xml:space="preserve">υνάδελφοι, με ευθύνη του Προεδρείου διεξήχθη μια, κατά τη γνώμη μου, πολύ ουσιαστική συζήτηση επί ενός θέματος που έχει ανακύψει. Πιστεύω πως χρειάζεται πραγματικά με ηρεμία και ψυχραιμία να περαιώνουμε αυτές τις συζητήσεις. </w:t>
      </w:r>
    </w:p>
    <w:p w14:paraId="021D373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υποβληθεί αίτηση διεξαγωγ</w:t>
      </w:r>
      <w:r>
        <w:rPr>
          <w:rFonts w:eastAsia="Times New Roman" w:cs="Times New Roman"/>
          <w:szCs w:val="24"/>
        </w:rPr>
        <w:t>ής ονομαστικής ψηφοφορίας επί της αρχής, των άρθρων και των τροπολογιών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«Εξωδικαστικός μηχανισμός </w:t>
      </w:r>
      <w:r>
        <w:rPr>
          <w:rFonts w:eastAsia="Times New Roman" w:cs="Times New Roman"/>
          <w:szCs w:val="24"/>
        </w:rPr>
        <w:t xml:space="preserve">ρύθμισης </w:t>
      </w:r>
      <w:r>
        <w:rPr>
          <w:rFonts w:eastAsia="Times New Roman" w:cs="Times New Roman"/>
          <w:szCs w:val="24"/>
        </w:rPr>
        <w:t>οφειλών επιχειρήσεων και άλλες διατάξεις» από Βουλευτές του Συνασπισμού Ριζοσπαστικής Αρισ</w:t>
      </w:r>
      <w:r>
        <w:rPr>
          <w:rFonts w:eastAsia="Times New Roman" w:cs="Times New Roman"/>
          <w:szCs w:val="24"/>
        </w:rPr>
        <w:t>τεράς</w:t>
      </w:r>
      <w:r>
        <w:rPr>
          <w:rFonts w:eastAsia="Times New Roman" w:cs="Times New Roman"/>
          <w:szCs w:val="24"/>
        </w:rPr>
        <w:t>, της οποίας το κείμενο έχει ως εξής:</w:t>
      </w:r>
    </w:p>
    <w:p w14:paraId="021D3737" w14:textId="77777777" w:rsidR="00AC582E" w:rsidRDefault="00994D10">
      <w:pPr>
        <w:spacing w:line="600" w:lineRule="auto"/>
        <w:ind w:firstLine="720"/>
        <w:jc w:val="center"/>
        <w:rPr>
          <w:rFonts w:eastAsia="Times New Roman" w:cs="Times New Roman"/>
          <w:color w:val="000000" w:themeColor="text1"/>
          <w:szCs w:val="24"/>
        </w:rPr>
      </w:pPr>
      <w:r w:rsidRPr="00576FE2">
        <w:rPr>
          <w:rFonts w:eastAsia="Times New Roman" w:cs="Times New Roman"/>
          <w:color w:val="FF0000"/>
          <w:szCs w:val="24"/>
        </w:rPr>
        <w:t>ΑΛΛΑΓΗ ΣΕΛΙΔΑΣ</w:t>
      </w:r>
    </w:p>
    <w:p w14:paraId="021D3738" w14:textId="77777777" w:rsidR="00AC582E" w:rsidRDefault="00994D10">
      <w:pPr>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lastRenderedPageBreak/>
        <w:t>(Να μπει η σελ. 47α</w:t>
      </w:r>
      <w:r w:rsidRPr="00576FE2">
        <w:rPr>
          <w:rFonts w:eastAsia="Times New Roman" w:cs="Times New Roman"/>
          <w:color w:val="000000" w:themeColor="text1"/>
          <w:szCs w:val="24"/>
        </w:rPr>
        <w:t>)</w:t>
      </w:r>
    </w:p>
    <w:p w14:paraId="021D3739" w14:textId="77777777" w:rsidR="00AC582E" w:rsidRDefault="00994D10">
      <w:pPr>
        <w:spacing w:line="600" w:lineRule="auto"/>
        <w:ind w:firstLine="720"/>
        <w:jc w:val="center"/>
        <w:rPr>
          <w:rFonts w:eastAsia="Times New Roman" w:cs="Times New Roman"/>
          <w:color w:val="FF0000"/>
          <w:szCs w:val="24"/>
        </w:rPr>
      </w:pPr>
      <w:r w:rsidRPr="00576FE2">
        <w:rPr>
          <w:rFonts w:eastAsia="Times New Roman" w:cs="Times New Roman"/>
          <w:color w:val="FF0000"/>
          <w:szCs w:val="24"/>
        </w:rPr>
        <w:t>ΑΛΛΑΓΗ ΣΕΛΙΔΑΣ</w:t>
      </w:r>
    </w:p>
    <w:p w14:paraId="021D373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της ονομαστικής ψηφοφορίας</w:t>
      </w:r>
      <w:r>
        <w:rPr>
          <w:rFonts w:eastAsia="Times New Roman" w:cs="Times New Roman"/>
          <w:szCs w:val="24"/>
        </w:rPr>
        <w:t xml:space="preserve">, για να διαπιστωθεί αν υπάρχει ο απαιτούμενος από τον Κανονισμό αριθμός για την υποβολή της. </w:t>
      </w:r>
    </w:p>
    <w:p w14:paraId="021D373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 κ. Αντωνίου Χρήστος. Παρών.</w:t>
      </w:r>
    </w:p>
    <w:p w14:paraId="021D373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Αυλωνίτου</w:t>
      </w:r>
      <w:proofErr w:type="spellEnd"/>
      <w:r>
        <w:rPr>
          <w:rFonts w:eastAsia="Times New Roman" w:cs="Times New Roman"/>
          <w:szCs w:val="24"/>
        </w:rPr>
        <w:t xml:space="preserve"> Ελένη. Παρούσα.</w:t>
      </w:r>
    </w:p>
    <w:p w14:paraId="021D373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Βαγιωνάκη</w:t>
      </w:r>
      <w:proofErr w:type="spellEnd"/>
      <w:r>
        <w:rPr>
          <w:rFonts w:eastAsia="Times New Roman" w:cs="Times New Roman"/>
          <w:szCs w:val="24"/>
        </w:rPr>
        <w:t xml:space="preserve"> Ευαγγελία. Παρούσα.</w:t>
      </w:r>
    </w:p>
    <w:p w14:paraId="021D373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Δημητριάδης Δημήτριος. Παρών. </w:t>
      </w:r>
    </w:p>
    <w:p w14:paraId="021D373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Θελερίτη</w:t>
      </w:r>
      <w:proofErr w:type="spellEnd"/>
      <w:r>
        <w:rPr>
          <w:rFonts w:eastAsia="Times New Roman" w:cs="Times New Roman"/>
          <w:szCs w:val="24"/>
        </w:rPr>
        <w:t xml:space="preserve"> Μαρία. Παρούσα.</w:t>
      </w:r>
    </w:p>
    <w:p w14:paraId="021D374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Χρυσούλα. Παρούσα.</w:t>
      </w:r>
    </w:p>
    <w:p w14:paraId="021D374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κ. Καφαντάρη Χαρούλα. Παρούσα.</w:t>
      </w:r>
    </w:p>
    <w:p w14:paraId="021D374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Λιβανίου</w:t>
      </w:r>
      <w:proofErr w:type="spellEnd"/>
      <w:r>
        <w:rPr>
          <w:rFonts w:eastAsia="Times New Roman" w:cs="Times New Roman"/>
          <w:szCs w:val="24"/>
        </w:rPr>
        <w:t xml:space="preserve"> Ζωή. Παρούσα.</w:t>
      </w:r>
    </w:p>
    <w:p w14:paraId="021D374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Μπγιάλας</w:t>
      </w:r>
      <w:proofErr w:type="spellEnd"/>
      <w:r>
        <w:rPr>
          <w:rFonts w:eastAsia="Times New Roman" w:cs="Times New Roman"/>
          <w:szCs w:val="24"/>
        </w:rPr>
        <w:t xml:space="preserve"> Χρήστος. Παρών.</w:t>
      </w:r>
    </w:p>
    <w:p w14:paraId="021D374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Νικόλαος. Παρών. </w:t>
      </w:r>
    </w:p>
    <w:p w14:paraId="021D374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Σαρακιώτης</w:t>
      </w:r>
      <w:proofErr w:type="spellEnd"/>
      <w:r>
        <w:rPr>
          <w:rFonts w:eastAsia="Times New Roman" w:cs="Times New Roman"/>
          <w:szCs w:val="24"/>
        </w:rPr>
        <w:t xml:space="preserve"> Ιωάννης. Παρών. </w:t>
      </w:r>
    </w:p>
    <w:p w14:paraId="021D374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Σπαρτινός</w:t>
      </w:r>
      <w:proofErr w:type="spellEnd"/>
      <w:r>
        <w:rPr>
          <w:rFonts w:eastAsia="Times New Roman" w:cs="Times New Roman"/>
          <w:szCs w:val="24"/>
        </w:rPr>
        <w:t xml:space="preserve"> Κωνσταντίνος. Παρών.</w:t>
      </w:r>
    </w:p>
    <w:p w14:paraId="021D374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Ουρσουζίδης</w:t>
      </w:r>
      <w:proofErr w:type="spellEnd"/>
      <w:r>
        <w:rPr>
          <w:rFonts w:eastAsia="Times New Roman" w:cs="Times New Roman"/>
          <w:szCs w:val="24"/>
        </w:rPr>
        <w:t xml:space="preserve"> Γεώργιος. Παρών.</w:t>
      </w:r>
    </w:p>
    <w:p w14:paraId="021D374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Τζάκρη</w:t>
      </w:r>
      <w:proofErr w:type="spellEnd"/>
      <w:r>
        <w:rPr>
          <w:rFonts w:eastAsia="Times New Roman" w:cs="Times New Roman"/>
          <w:szCs w:val="24"/>
        </w:rPr>
        <w:t xml:space="preserve"> Θεοδώρα. Παρούσα.</w:t>
      </w:r>
    </w:p>
    <w:p w14:paraId="021D374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Ριζούλης</w:t>
      </w:r>
      <w:proofErr w:type="spellEnd"/>
      <w:r>
        <w:rPr>
          <w:rFonts w:eastAsia="Times New Roman" w:cs="Times New Roman"/>
          <w:szCs w:val="24"/>
        </w:rPr>
        <w:t xml:space="preserve"> Ανδρέας. Παρών.</w:t>
      </w:r>
    </w:p>
    <w:p w14:paraId="021D374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αριθμός υπογραφόντων την αίτηση ονομαστικής ψηφοφορίας Βουλευτών του Συνασπισμού Ριζοσπαστικής Αριστεράς. </w:t>
      </w:r>
    </w:p>
    <w:p w14:paraId="021D374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Επίσης, έ</w:t>
      </w:r>
      <w:r>
        <w:rPr>
          <w:rFonts w:eastAsia="Times New Roman" w:cs="Times New Roman"/>
          <w:szCs w:val="24"/>
        </w:rPr>
        <w:t xml:space="preserve">χει υποβληθεί αίτηση διεξαγωγής ονομαστικής ψηφοφορίας επί της τροπολογίας </w:t>
      </w:r>
      <w:r>
        <w:rPr>
          <w:rFonts w:eastAsia="Times New Roman" w:cs="Times New Roman"/>
          <w:szCs w:val="24"/>
        </w:rPr>
        <w:t xml:space="preserve">με αριθμό </w:t>
      </w:r>
      <w:r>
        <w:rPr>
          <w:rFonts w:eastAsia="Times New Roman" w:cs="Times New Roman"/>
          <w:szCs w:val="24"/>
        </w:rPr>
        <w:t>1027/15 από Βουλευτές της Νέας Δημοκρατίας</w:t>
      </w:r>
      <w:r>
        <w:rPr>
          <w:rFonts w:eastAsia="Times New Roman" w:cs="Times New Roman"/>
          <w:szCs w:val="24"/>
        </w:rPr>
        <w:t>, της οποίας το κείμενο έχει ως εξής:</w:t>
      </w:r>
    </w:p>
    <w:p w14:paraId="021D374C" w14:textId="77777777" w:rsidR="00AC582E" w:rsidRDefault="00994D10">
      <w:pPr>
        <w:spacing w:line="600" w:lineRule="auto"/>
        <w:ind w:firstLine="720"/>
        <w:jc w:val="center"/>
        <w:rPr>
          <w:rFonts w:eastAsia="Times New Roman" w:cs="Times New Roman"/>
          <w:color w:val="000000" w:themeColor="text1"/>
          <w:szCs w:val="24"/>
        </w:rPr>
      </w:pPr>
      <w:r w:rsidRPr="00576FE2">
        <w:rPr>
          <w:rFonts w:eastAsia="Times New Roman" w:cs="Times New Roman"/>
          <w:color w:val="FF0000"/>
          <w:szCs w:val="24"/>
        </w:rPr>
        <w:t>ΑΛΛΑΓΗ ΣΕΛΙΔΑΣ</w:t>
      </w:r>
    </w:p>
    <w:p w14:paraId="021D374D" w14:textId="77777777" w:rsidR="00AC582E" w:rsidRDefault="00994D10">
      <w:pPr>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μπει η σελ. 48α</w:t>
      </w:r>
      <w:r w:rsidRPr="00576FE2">
        <w:rPr>
          <w:rFonts w:eastAsia="Times New Roman" w:cs="Times New Roman"/>
          <w:color w:val="000000" w:themeColor="text1"/>
          <w:szCs w:val="24"/>
        </w:rPr>
        <w:t>)</w:t>
      </w:r>
    </w:p>
    <w:p w14:paraId="021D374E" w14:textId="77777777" w:rsidR="00AC582E" w:rsidRDefault="00994D10">
      <w:pPr>
        <w:spacing w:line="600" w:lineRule="auto"/>
        <w:ind w:firstLine="720"/>
        <w:jc w:val="center"/>
        <w:rPr>
          <w:rFonts w:eastAsia="Times New Roman" w:cs="Times New Roman"/>
          <w:szCs w:val="24"/>
        </w:rPr>
      </w:pPr>
      <w:r w:rsidRPr="00576FE2">
        <w:rPr>
          <w:rFonts w:eastAsia="Times New Roman" w:cs="Times New Roman"/>
          <w:color w:val="FF0000"/>
          <w:szCs w:val="24"/>
        </w:rPr>
        <w:t>ΑΛΛΑΓΗ ΣΕΛΙΔΑΣ</w:t>
      </w:r>
    </w:p>
    <w:p w14:paraId="021D374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ονομαστικής ψηφοφορίας</w:t>
      </w:r>
      <w:r>
        <w:rPr>
          <w:rFonts w:eastAsia="Times New Roman" w:cs="Times New Roman"/>
          <w:szCs w:val="24"/>
        </w:rPr>
        <w:t>,</w:t>
      </w:r>
      <w:r>
        <w:rPr>
          <w:rFonts w:eastAsia="Times New Roman" w:cs="Times New Roman"/>
          <w:szCs w:val="24"/>
        </w:rPr>
        <w:t xml:space="preserve"> για να διαπιστωθεί αν υπάρχει ο απαιτούμενος από τον Κανονισμό αριθμός για την υποβολή της. </w:t>
      </w:r>
    </w:p>
    <w:p w14:paraId="021D375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Νικόλαος. Παρών.</w:t>
      </w:r>
    </w:p>
    <w:p w14:paraId="021D375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Ανδρέας. Παρών.</w:t>
      </w:r>
    </w:p>
    <w:p w14:paraId="021D375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xml:space="preserve"> Αθανά</w:t>
      </w:r>
      <w:r>
        <w:rPr>
          <w:rFonts w:eastAsia="Times New Roman" w:cs="Times New Roman"/>
          <w:szCs w:val="24"/>
        </w:rPr>
        <w:t>σιος. Παρών.</w:t>
      </w:r>
    </w:p>
    <w:p w14:paraId="021D375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 κ. Αντωνιάδης Ιωάννης. Παρών.</w:t>
      </w:r>
    </w:p>
    <w:p w14:paraId="021D375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Κέλλας</w:t>
      </w:r>
      <w:proofErr w:type="spellEnd"/>
      <w:r>
        <w:rPr>
          <w:rFonts w:eastAsia="Times New Roman" w:cs="Times New Roman"/>
          <w:szCs w:val="24"/>
        </w:rPr>
        <w:t xml:space="preserve"> Χρήστος. Παρών.</w:t>
      </w:r>
    </w:p>
    <w:p w14:paraId="021D375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Παναγιώτης. Παρών.</w:t>
      </w:r>
    </w:p>
    <w:p w14:paraId="021D375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Εμμανουήλ. Παρών.</w:t>
      </w:r>
    </w:p>
    <w:p w14:paraId="021D375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Γεώργιος. Παρών.</w:t>
      </w:r>
    </w:p>
    <w:p w14:paraId="021D375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 κ. Χατζηδάκης Κωνσταντίνος. Παρών.</w:t>
      </w:r>
    </w:p>
    <w:p w14:paraId="021D375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 κ. Δήμας Χρίστος. Παρών.</w:t>
      </w:r>
    </w:p>
    <w:p w14:paraId="021D375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κ. Καραμανλή Άννα. Πα</w:t>
      </w:r>
      <w:r>
        <w:rPr>
          <w:rFonts w:eastAsia="Times New Roman" w:cs="Times New Roman"/>
          <w:szCs w:val="24"/>
        </w:rPr>
        <w:t>ρούσα.</w:t>
      </w:r>
    </w:p>
    <w:p w14:paraId="021D375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 κ. Μπούρας Αθανάσιος. Παρών.</w:t>
      </w:r>
    </w:p>
    <w:p w14:paraId="021D375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xml:space="preserve"> Χρήστος. Παρών.</w:t>
      </w:r>
    </w:p>
    <w:p w14:paraId="021D375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Ο κ. Γεωργιάδης Σπυρίδων-Άδωνις. Παρών.</w:t>
      </w:r>
    </w:p>
    <w:p w14:paraId="021D375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κ. Αντωνίου Μαρία. Παρούσα.</w:t>
      </w:r>
    </w:p>
    <w:p w14:paraId="021D375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Ελευθέριος. Παρών.</w:t>
      </w:r>
    </w:p>
    <w:p w14:paraId="021D376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Κανονισμό αριθμός υπογ</w:t>
      </w:r>
      <w:r>
        <w:rPr>
          <w:rFonts w:eastAsia="Times New Roman" w:cs="Times New Roman"/>
          <w:szCs w:val="24"/>
        </w:rPr>
        <w:t xml:space="preserve">ραφόντων την αίτηση ονομαστικής ψηφοφορίας Βουλευτών της Νέας Δημοκρατίας. </w:t>
      </w:r>
    </w:p>
    <w:p w14:paraId="021D376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Να σας υπενθυμίσω ότι έ</w:t>
      </w:r>
      <w:r>
        <w:rPr>
          <w:rFonts w:eastAsia="Times New Roman" w:cs="Times New Roman"/>
          <w:szCs w:val="24"/>
        </w:rPr>
        <w:t xml:space="preserve">χει υποβληθεί και αίτηση διεξαγωγής ονομαστικής ψηφοφορίας επί της τροπολογίας </w:t>
      </w:r>
      <w:r>
        <w:rPr>
          <w:rFonts w:eastAsia="Times New Roman" w:cs="Times New Roman"/>
          <w:szCs w:val="24"/>
        </w:rPr>
        <w:t xml:space="preserve">με αριθμό </w:t>
      </w:r>
      <w:r>
        <w:rPr>
          <w:rFonts w:eastAsia="Times New Roman" w:cs="Times New Roman"/>
          <w:szCs w:val="24"/>
        </w:rPr>
        <w:t>1027/15 από Βουλευτές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αθώς και από τους Ανεξάρτητους Βουλευτές κ</w:t>
      </w:r>
      <w:r>
        <w:rPr>
          <w:rFonts w:eastAsia="Times New Roman" w:cs="Times New Roman"/>
          <w:szCs w:val="24"/>
        </w:rPr>
        <w:t>υρίους</w:t>
      </w:r>
      <w:r>
        <w:rPr>
          <w:rFonts w:eastAsia="Times New Roman" w:cs="Times New Roman"/>
          <w:szCs w:val="24"/>
        </w:rPr>
        <w:t xml:space="preserve">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 Καρρά και Θεοχάρη </w:t>
      </w:r>
      <w:proofErr w:type="spellStart"/>
      <w:r>
        <w:rPr>
          <w:rFonts w:eastAsia="Times New Roman" w:cs="Times New Roman"/>
          <w:szCs w:val="24"/>
        </w:rPr>
        <w:t>Θεοχάρη</w:t>
      </w:r>
      <w:proofErr w:type="spellEnd"/>
      <w:r>
        <w:rPr>
          <w:rFonts w:eastAsia="Times New Roman" w:cs="Times New Roman"/>
          <w:szCs w:val="24"/>
        </w:rPr>
        <w:t>.</w:t>
      </w:r>
    </w:p>
    <w:p w14:paraId="021D376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ανάγνωση του καταλόγου </w:t>
      </w:r>
      <w:r>
        <w:rPr>
          <w:rFonts w:eastAsia="Times New Roman" w:cs="Times New Roman"/>
          <w:szCs w:val="24"/>
        </w:rPr>
        <w:t>της εν λόγω αίτησης διεξαγωγής ονομαστικής ψηφοφορίας</w:t>
      </w:r>
      <w:r>
        <w:rPr>
          <w:rFonts w:eastAsia="Times New Roman" w:cs="Times New Roman"/>
          <w:szCs w:val="24"/>
        </w:rPr>
        <w:t xml:space="preserve"> </w:t>
      </w:r>
      <w:r>
        <w:rPr>
          <w:rFonts w:eastAsia="Times New Roman" w:cs="Times New Roman"/>
          <w:szCs w:val="24"/>
        </w:rPr>
        <w:t xml:space="preserve">είχε γίνει χθες το βράδυ </w:t>
      </w:r>
      <w:r>
        <w:rPr>
          <w:rFonts w:eastAsia="Times New Roman" w:cs="Times New Roman"/>
          <w:szCs w:val="24"/>
        </w:rPr>
        <w:t xml:space="preserve">και είχε βρεθεί </w:t>
      </w:r>
      <w:r>
        <w:rPr>
          <w:rFonts w:eastAsia="Times New Roman" w:cs="Times New Roman"/>
          <w:szCs w:val="24"/>
        </w:rPr>
        <w:t>ότι υπάρχει ο απαιτούμενος από τον Κανονι</w:t>
      </w:r>
      <w:r>
        <w:rPr>
          <w:rFonts w:eastAsia="Times New Roman" w:cs="Times New Roman"/>
          <w:szCs w:val="24"/>
        </w:rPr>
        <w:t xml:space="preserve">σμό αριθμός υπογραφόντων την αίτηση </w:t>
      </w:r>
      <w:r>
        <w:rPr>
          <w:rFonts w:eastAsia="Times New Roman" w:cs="Times New Roman"/>
          <w:szCs w:val="24"/>
        </w:rPr>
        <w:t>από</w:t>
      </w:r>
      <w:r>
        <w:rPr>
          <w:rFonts w:eastAsia="Times New Roman" w:cs="Times New Roman"/>
          <w:szCs w:val="24"/>
        </w:rPr>
        <w:t xml:space="preserve"> τους συναδέλφους της Δημοκρατικής Συμπαράταξης και τους Ανεξάρτητους Βουλευτές.</w:t>
      </w:r>
    </w:p>
    <w:p w14:paraId="021D376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την </w:t>
      </w:r>
      <w:r>
        <w:rPr>
          <w:rFonts w:eastAsia="Times New Roman" w:cs="Times New Roman"/>
          <w:szCs w:val="24"/>
        </w:rPr>
        <w:t>Αντιπ</w:t>
      </w:r>
      <w:r>
        <w:rPr>
          <w:rFonts w:eastAsia="Times New Roman" w:cs="Times New Roman"/>
          <w:szCs w:val="24"/>
        </w:rPr>
        <w:t>ρόεδρο</w:t>
      </w:r>
      <w:r>
        <w:rPr>
          <w:rFonts w:eastAsia="Times New Roman" w:cs="Times New Roman"/>
          <w:szCs w:val="24"/>
        </w:rPr>
        <w:t xml:space="preserve"> </w:t>
      </w:r>
      <w:r>
        <w:rPr>
          <w:rFonts w:eastAsia="Times New Roman" w:cs="Times New Roman"/>
          <w:szCs w:val="24"/>
        </w:rPr>
        <w:t xml:space="preserve">κ. Χριστοδουλοπούλου να αναλάβει τη διαδικασία. </w:t>
      </w:r>
    </w:p>
    <w:p w14:paraId="021D376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w:t>
      </w:r>
    </w:p>
    <w:p w14:paraId="021D376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w:t>
      </w:r>
      <w:r>
        <w:rPr>
          <w:rFonts w:eastAsia="Times New Roman" w:cs="Times New Roman"/>
          <w:szCs w:val="24"/>
        </w:rPr>
        <w:t xml:space="preserve">Γ΄ Αντιπρόεδρος της Βουλής κ. </w:t>
      </w:r>
      <w:r w:rsidRPr="00A0416B">
        <w:rPr>
          <w:rFonts w:eastAsia="Times New Roman" w:cs="Times New Roman"/>
          <w:b/>
          <w:szCs w:val="24"/>
        </w:rPr>
        <w:t>ΑΝΑΣΤΑΣΙΑ ΧΡΙΣΤΟΔΟΥΛΟΠΟΥΛΟΥ</w:t>
      </w:r>
      <w:r>
        <w:rPr>
          <w:rFonts w:eastAsia="Times New Roman" w:cs="Times New Roman"/>
          <w:szCs w:val="24"/>
        </w:rPr>
        <w:t>)</w:t>
      </w:r>
    </w:p>
    <w:p w14:paraId="021D376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δέχεστε να συμπτύξουμε τις κατατεθείσες ονομαστικές ψηφοφορίες σε μία; </w:t>
      </w:r>
    </w:p>
    <w:p w14:paraId="021D3767"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21D376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021D376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ιακόπτουμε τη συνεδρίαση για δέκα (10</w:t>
      </w:r>
      <w:r>
        <w:rPr>
          <w:rFonts w:eastAsia="Times New Roman" w:cs="Times New Roman"/>
          <w:szCs w:val="24"/>
        </w:rPr>
        <w:t>΄</w:t>
      </w:r>
      <w:r>
        <w:rPr>
          <w:rFonts w:eastAsia="Times New Roman" w:cs="Times New Roman"/>
          <w:szCs w:val="24"/>
        </w:rPr>
        <w:t xml:space="preserve">) λεπτά, σύμφωνα με τον Κανονισμό. </w:t>
      </w:r>
    </w:p>
    <w:p w14:paraId="021D376A"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(ΔΙΑΚΟΠΗ)</w:t>
      </w:r>
    </w:p>
    <w:p w14:paraId="021D376B" w14:textId="77777777" w:rsidR="00AC582E" w:rsidRDefault="00994D10">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21D376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336E22">
        <w:rPr>
          <w:rFonts w:eastAsia="Times New Roman"/>
          <w:szCs w:val="24"/>
        </w:rPr>
        <w:t>Κυρίες και κύριοι συνάδελφο</w:t>
      </w:r>
      <w:r w:rsidRPr="00336E22">
        <w:rPr>
          <w:rFonts w:eastAsia="Times New Roman"/>
          <w:szCs w:val="24"/>
        </w:rPr>
        <w:t>ι,</w:t>
      </w:r>
      <w:r w:rsidRPr="00336E22">
        <w:rPr>
          <w:rFonts w:eastAsia="Times New Roman" w:cs="Times New Roman"/>
          <w:szCs w:val="24"/>
        </w:rPr>
        <w:t xml:space="preserve"> συνεχίζεται η συνεδρίαση.</w:t>
      </w:r>
    </w:p>
    <w:p w14:paraId="021D376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διεξαχθεί ονομαστική ψηφοφορία επί της αρχής, των άρθρων και των τροπολογιών του σχεδίου νόμου του Υπουργείου Οικονομίας και Ανάπτυξης: «Εξωδικαστικός μηχανισμός </w:t>
      </w:r>
      <w:r>
        <w:rPr>
          <w:rFonts w:eastAsia="Times New Roman" w:cs="Times New Roman"/>
          <w:szCs w:val="24"/>
        </w:rPr>
        <w:t>ρύθμισης</w:t>
      </w:r>
      <w:r>
        <w:rPr>
          <w:rFonts w:eastAsia="Times New Roman" w:cs="Times New Roman"/>
          <w:szCs w:val="24"/>
        </w:rPr>
        <w:t xml:space="preserve"> οφειλών επιχειρήσεων και άλλες διατάξεις». </w:t>
      </w:r>
    </w:p>
    <w:p w14:paraId="021D376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Οι αποδεχ</w:t>
      </w:r>
      <w:r>
        <w:rPr>
          <w:rFonts w:eastAsia="Times New Roman" w:cs="Times New Roman"/>
          <w:szCs w:val="24"/>
        </w:rPr>
        <w:t>όμενοι την αρχή, τα άρθρα και τις τροπολογίες του νομοσχεδίου λέγουν «ΝΑΙ».</w:t>
      </w:r>
    </w:p>
    <w:p w14:paraId="021D376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Οι μη αποδεχόμενοι λέγουν «ΟΧΙ».</w:t>
      </w:r>
    </w:p>
    <w:p w14:paraId="021D377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Οι αρνούμενοι ψήφο λέγουν «ΠΑΡΩΝ».</w:t>
      </w:r>
      <w:r w:rsidRPr="00627A87">
        <w:rPr>
          <w:rFonts w:eastAsia="Times New Roman" w:cs="Times New Roman"/>
          <w:szCs w:val="24"/>
        </w:rPr>
        <w:t xml:space="preserve"> </w:t>
      </w:r>
    </w:p>
    <w:p w14:paraId="021D377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w:t>
      </w:r>
      <w:r>
        <w:rPr>
          <w:rFonts w:eastAsia="Times New Roman" w:cs="Times New Roman"/>
          <w:szCs w:val="24"/>
        </w:rPr>
        <w:t>Δημοκρατία.</w:t>
      </w:r>
    </w:p>
    <w:p w14:paraId="021D377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Σας ενημερώνω, επίσης, ότι έχουν έρθει στο Προεδρείο τηλεομοιοτυπίες (</w:t>
      </w:r>
      <w:r>
        <w:rPr>
          <w:rFonts w:eastAsia="Times New Roman" w:cs="Times New Roman"/>
          <w:szCs w:val="24"/>
          <w:lang w:val="en-US"/>
        </w:rPr>
        <w:t>FAX</w:t>
      </w:r>
      <w:r>
        <w:rPr>
          <w:rFonts w:eastAsia="Times New Roman" w:cs="Times New Roman"/>
          <w:szCs w:val="24"/>
        </w:rPr>
        <w:t>) συναδέλφων, σύμφωνα με το άρθρο 70Α του Κανονισμού της Βουλής, με τις οποίες γνωστοποιούν την ψήφο τους επί της αρχής, των άρθρων και των τροπολογιών του νομοσχεδίου. Οι</w:t>
      </w:r>
      <w:r>
        <w:rPr>
          <w:rFonts w:eastAsia="Times New Roman" w:cs="Times New Roman"/>
          <w:szCs w:val="24"/>
        </w:rPr>
        <w:t xml:space="preserve">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 </w:t>
      </w:r>
    </w:p>
    <w:p w14:paraId="021D377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021D3774" w14:textId="77777777" w:rsidR="00AC582E" w:rsidRDefault="00994D10">
      <w:pPr>
        <w:spacing w:line="600" w:lineRule="auto"/>
        <w:ind w:firstLine="720"/>
        <w:jc w:val="center"/>
        <w:rPr>
          <w:rFonts w:eastAsia="Times New Roman" w:cs="Times New Roman"/>
          <w:szCs w:val="24"/>
        </w:rPr>
      </w:pPr>
      <w:r w:rsidRPr="002F5BBF">
        <w:rPr>
          <w:rFonts w:eastAsia="Times New Roman" w:cs="Times New Roman"/>
          <w:szCs w:val="24"/>
        </w:rPr>
        <w:t>(</w:t>
      </w:r>
      <w:r>
        <w:rPr>
          <w:rFonts w:eastAsia="Times New Roman" w:cs="Times New Roman"/>
          <w:szCs w:val="24"/>
        </w:rPr>
        <w:t>ΨΗΦΟΦΟΡΙΑ)</w:t>
      </w:r>
    </w:p>
    <w:p w14:paraId="021D3775" w14:textId="77777777" w:rsidR="00AC582E" w:rsidRDefault="00994D10">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έχω την τιμή να ανακοινώσω στ</w:t>
      </w:r>
      <w:r>
        <w:rPr>
          <w:rFonts w:eastAsia="Times New Roman"/>
          <w:szCs w:val="24"/>
        </w:rPr>
        <w:t>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w:t>
      </w:r>
      <w:r>
        <w:rPr>
          <w:rFonts w:eastAsia="Times New Roman"/>
          <w:szCs w:val="24"/>
        </w:rPr>
        <w:t>σερις μαθήτριες και μαθητές και έξι εκπαιδευτικοί συνοδοί τους από το 3</w:t>
      </w:r>
      <w:r>
        <w:rPr>
          <w:rFonts w:eastAsia="Times New Roman"/>
          <w:szCs w:val="24"/>
          <w:vertAlign w:val="superscript"/>
        </w:rPr>
        <w:t>ο</w:t>
      </w:r>
      <w:r>
        <w:rPr>
          <w:rFonts w:eastAsia="Times New Roman"/>
          <w:szCs w:val="24"/>
        </w:rPr>
        <w:t xml:space="preserve"> Δημοτικό Σχολείο Γιαννούλης Λάρισας.</w:t>
      </w:r>
    </w:p>
    <w:p w14:paraId="021D3776" w14:textId="77777777" w:rsidR="00AC582E" w:rsidRDefault="00994D10">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στη Βουλή.</w:t>
      </w:r>
    </w:p>
    <w:p w14:paraId="021D3777" w14:textId="77777777" w:rsidR="00AC582E" w:rsidRDefault="00994D10">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21D3778" w14:textId="77777777" w:rsidR="00AC582E" w:rsidRDefault="00994D10">
      <w:pPr>
        <w:spacing w:line="600" w:lineRule="auto"/>
        <w:ind w:firstLine="720"/>
        <w:jc w:val="both"/>
        <w:rPr>
          <w:rFonts w:eastAsia="Times New Roman"/>
          <w:szCs w:val="24"/>
        </w:rPr>
      </w:pPr>
      <w:r>
        <w:rPr>
          <w:rFonts w:eastAsia="Times New Roman"/>
          <w:szCs w:val="24"/>
        </w:rPr>
        <w:t>(</w:t>
      </w:r>
      <w:r>
        <w:rPr>
          <w:rFonts w:eastAsia="Times New Roman"/>
          <w:szCs w:val="24"/>
        </w:rPr>
        <w:t xml:space="preserve">Κατά τη διάρκεια </w:t>
      </w:r>
      <w:r>
        <w:rPr>
          <w:rFonts w:eastAsia="Times New Roman"/>
          <w:szCs w:val="24"/>
        </w:rPr>
        <w:t xml:space="preserve">της ψηφοφορίας την Προεδρική Έδρα καταλαμβάνει ο </w:t>
      </w:r>
      <w:r>
        <w:rPr>
          <w:rFonts w:eastAsia="Times New Roman"/>
          <w:szCs w:val="24"/>
        </w:rPr>
        <w:t xml:space="preserve">Ζ΄ Αντιπρόεδρος της Βουλής κ. </w:t>
      </w:r>
      <w:r w:rsidRPr="006130EF">
        <w:rPr>
          <w:rFonts w:eastAsia="Times New Roman"/>
          <w:b/>
          <w:szCs w:val="24"/>
        </w:rPr>
        <w:t>ΣΠΥΡΙΔΩΝ ΛΥΚΟΥΔΗΣ</w:t>
      </w:r>
      <w:r>
        <w:rPr>
          <w:rFonts w:eastAsia="Times New Roman"/>
          <w:szCs w:val="24"/>
        </w:rPr>
        <w:t>)</w:t>
      </w:r>
    </w:p>
    <w:p w14:paraId="021D3779" w14:textId="77777777" w:rsidR="00AC582E" w:rsidRDefault="00994D10">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021D377A"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Υπάρχει συνάδελφος</w:t>
      </w:r>
      <w:r>
        <w:rPr>
          <w:rFonts w:eastAsia="Times New Roman"/>
          <w:szCs w:val="24"/>
        </w:rPr>
        <w:t>,</w:t>
      </w:r>
      <w:r>
        <w:rPr>
          <w:rFonts w:eastAsia="Times New Roman"/>
          <w:szCs w:val="24"/>
        </w:rPr>
        <w:t xml:space="preserve"> </w:t>
      </w:r>
      <w:r>
        <w:rPr>
          <w:rFonts w:eastAsia="Times New Roman"/>
          <w:szCs w:val="24"/>
        </w:rPr>
        <w:t xml:space="preserve">ο οποίος </w:t>
      </w:r>
      <w:r>
        <w:rPr>
          <w:rFonts w:eastAsia="Times New Roman"/>
          <w:szCs w:val="24"/>
        </w:rPr>
        <w:t xml:space="preserve">δεν άκουσε το όνομά του; Κανείς. </w:t>
      </w:r>
    </w:p>
    <w:p w14:paraId="021D377B" w14:textId="77777777" w:rsidR="00AC582E" w:rsidRDefault="00994D10">
      <w:pPr>
        <w:spacing w:line="600" w:lineRule="auto"/>
        <w:ind w:firstLine="720"/>
        <w:jc w:val="both"/>
        <w:rPr>
          <w:rFonts w:eastAsia="Times New Roman"/>
          <w:szCs w:val="24"/>
        </w:rPr>
      </w:pPr>
      <w:r>
        <w:rPr>
          <w:rFonts w:eastAsia="Times New Roman"/>
          <w:szCs w:val="24"/>
        </w:rPr>
        <w:lastRenderedPageBreak/>
        <w:t>Οι επιστολές, οι οποίες απεστάλησαν στο Προεδρείο από τους συναδέλφ</w:t>
      </w:r>
      <w:r>
        <w:rPr>
          <w:rFonts w:eastAsia="Times New Roman"/>
          <w:szCs w:val="24"/>
        </w:rPr>
        <w:t>ους, σύμφωνα με το άρθρο 70Α του Κανονισμού της Βουλής, καταχωρίζονται στα Πρακτικά.</w:t>
      </w:r>
    </w:p>
    <w:p w14:paraId="021D377C" w14:textId="77777777" w:rsidR="00AC582E" w:rsidRDefault="00994D10">
      <w:pPr>
        <w:spacing w:line="600" w:lineRule="auto"/>
        <w:ind w:firstLine="720"/>
        <w:jc w:val="both"/>
        <w:rPr>
          <w:rFonts w:eastAsia="Times New Roman"/>
          <w:szCs w:val="24"/>
        </w:rPr>
      </w:pPr>
      <w:r w:rsidRPr="00995080">
        <w:rPr>
          <w:rFonts w:eastAsia="Times New Roman"/>
          <w:szCs w:val="24"/>
        </w:rPr>
        <w:t xml:space="preserve">(Οι προαναφερθείσες επιστολές καταχωρίζονται στα Πρακτικά και έχουν ως εξής: </w:t>
      </w:r>
    </w:p>
    <w:p w14:paraId="021D377D" w14:textId="77777777" w:rsidR="00AC582E" w:rsidRDefault="00994D10">
      <w:pPr>
        <w:spacing w:line="600" w:lineRule="auto"/>
        <w:jc w:val="center"/>
        <w:rPr>
          <w:rFonts w:eastAsia="Times New Roman"/>
          <w:color w:val="FF0000"/>
          <w:szCs w:val="24"/>
        </w:rPr>
      </w:pPr>
      <w:r w:rsidRPr="00995080">
        <w:rPr>
          <w:rFonts w:eastAsia="Times New Roman"/>
          <w:color w:val="FF0000"/>
          <w:szCs w:val="24"/>
        </w:rPr>
        <w:t>ΑΛΛΑΓΗ ΣΕΛΙΔΑΣ</w:t>
      </w:r>
    </w:p>
    <w:p w14:paraId="021D377E" w14:textId="77777777" w:rsidR="00AC582E" w:rsidRDefault="00994D10">
      <w:pPr>
        <w:spacing w:line="600" w:lineRule="auto"/>
        <w:jc w:val="center"/>
        <w:rPr>
          <w:rFonts w:eastAsia="Times New Roman"/>
          <w:color w:val="000000" w:themeColor="text1"/>
          <w:szCs w:val="24"/>
        </w:rPr>
      </w:pPr>
      <w:r w:rsidRPr="00995080">
        <w:rPr>
          <w:rFonts w:eastAsia="Times New Roman"/>
          <w:color w:val="000000" w:themeColor="text1"/>
          <w:szCs w:val="24"/>
        </w:rPr>
        <w:t xml:space="preserve">(Να μπουν οι σελ. </w:t>
      </w:r>
      <w:r>
        <w:rPr>
          <w:rFonts w:eastAsia="Times New Roman"/>
          <w:color w:val="000000" w:themeColor="text1"/>
          <w:szCs w:val="24"/>
        </w:rPr>
        <w:t>54</w:t>
      </w:r>
      <w:r>
        <w:rPr>
          <w:rFonts w:eastAsia="Times New Roman"/>
          <w:color w:val="000000" w:themeColor="text1"/>
          <w:szCs w:val="24"/>
        </w:rPr>
        <w:t>-</w:t>
      </w:r>
      <w:r>
        <w:rPr>
          <w:rFonts w:eastAsia="Times New Roman"/>
          <w:color w:val="000000" w:themeColor="text1"/>
          <w:szCs w:val="24"/>
        </w:rPr>
        <w:t>60</w:t>
      </w:r>
      <w:r w:rsidRPr="00995080">
        <w:rPr>
          <w:rFonts w:eastAsia="Times New Roman"/>
          <w:color w:val="000000" w:themeColor="text1"/>
          <w:szCs w:val="24"/>
        </w:rPr>
        <w:t>)</w:t>
      </w:r>
    </w:p>
    <w:p w14:paraId="021D377F" w14:textId="77777777" w:rsidR="00AC582E" w:rsidRDefault="00994D10">
      <w:pPr>
        <w:spacing w:line="600" w:lineRule="auto"/>
        <w:jc w:val="center"/>
        <w:rPr>
          <w:rFonts w:eastAsia="Times New Roman"/>
          <w:b/>
          <w:szCs w:val="24"/>
        </w:rPr>
      </w:pPr>
      <w:r w:rsidRPr="00995080">
        <w:rPr>
          <w:rFonts w:eastAsia="Times New Roman"/>
          <w:color w:val="FF0000"/>
          <w:szCs w:val="24"/>
        </w:rPr>
        <w:t>(ΑΛΛΑΓΗ ΣΕΛΙΔΑΣ</w:t>
      </w:r>
      <w:r>
        <w:rPr>
          <w:rFonts w:eastAsia="Times New Roman"/>
          <w:color w:val="FF0000"/>
          <w:szCs w:val="24"/>
        </w:rPr>
        <w:t>)</w:t>
      </w:r>
    </w:p>
    <w:p w14:paraId="021D3780"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σας ενημερώνω ότι έχουν έρθει στο Προεδρείο επιστολές των συναδέλφων κ. Ιωάννη Θεοφύλακτου, κ. Χουσεΐν </w:t>
      </w:r>
      <w:proofErr w:type="spellStart"/>
      <w:r>
        <w:rPr>
          <w:rFonts w:eastAsia="Times New Roman"/>
          <w:szCs w:val="24"/>
        </w:rPr>
        <w:t>Ζεϊμπέκ</w:t>
      </w:r>
      <w:proofErr w:type="spellEnd"/>
      <w:r>
        <w:rPr>
          <w:rFonts w:eastAsia="Times New Roman"/>
          <w:szCs w:val="24"/>
        </w:rPr>
        <w:t xml:space="preserve">, κ. Μιχαήλ Τζελέπη, κ. Θεόδωρου Παραστατίδη, κ. Γεώργιου </w:t>
      </w:r>
      <w:proofErr w:type="spellStart"/>
      <w:r>
        <w:rPr>
          <w:rFonts w:eastAsia="Times New Roman"/>
          <w:szCs w:val="24"/>
        </w:rPr>
        <w:t>Κατσιαντώνη</w:t>
      </w:r>
      <w:proofErr w:type="spellEnd"/>
      <w:r>
        <w:rPr>
          <w:rFonts w:eastAsia="Times New Roman"/>
          <w:szCs w:val="24"/>
        </w:rPr>
        <w:t xml:space="preserve">, κ. Χρήστου </w:t>
      </w:r>
      <w:proofErr w:type="spellStart"/>
      <w:r>
        <w:rPr>
          <w:rFonts w:eastAsia="Times New Roman"/>
          <w:szCs w:val="24"/>
        </w:rPr>
        <w:t>Σταϊκούρα</w:t>
      </w:r>
      <w:proofErr w:type="spellEnd"/>
      <w:r>
        <w:rPr>
          <w:rFonts w:eastAsia="Times New Roman"/>
          <w:szCs w:val="24"/>
        </w:rPr>
        <w:t xml:space="preserve">, κ. Ευάγγελου-Βασίλειου </w:t>
      </w:r>
      <w:proofErr w:type="spellStart"/>
      <w:r>
        <w:rPr>
          <w:rFonts w:eastAsia="Times New Roman"/>
          <w:szCs w:val="24"/>
        </w:rPr>
        <w:t>Μεϊμαράκη</w:t>
      </w:r>
      <w:proofErr w:type="spellEnd"/>
      <w:r>
        <w:rPr>
          <w:rFonts w:eastAsia="Times New Roman"/>
          <w:szCs w:val="24"/>
        </w:rPr>
        <w:t xml:space="preserve">, κ. Γεώργιου Κασαπίδη, κ. Θεόδωρου Καράογλου, κ. Γεώργιου </w:t>
      </w:r>
      <w:proofErr w:type="spellStart"/>
      <w:r>
        <w:rPr>
          <w:rFonts w:eastAsia="Times New Roman"/>
          <w:szCs w:val="24"/>
        </w:rPr>
        <w:t>Καρασμάνη</w:t>
      </w:r>
      <w:proofErr w:type="spellEnd"/>
      <w:r>
        <w:rPr>
          <w:rFonts w:eastAsia="Times New Roman"/>
          <w:szCs w:val="24"/>
        </w:rPr>
        <w:t xml:space="preserve">, κ. Σταύρου Καλαφάτη, κ. Σάββα Αναστασιάδη, κ. Απόστολου </w:t>
      </w:r>
      <w:proofErr w:type="spellStart"/>
      <w:r>
        <w:rPr>
          <w:rFonts w:eastAsia="Times New Roman"/>
          <w:szCs w:val="24"/>
        </w:rPr>
        <w:t>Βεσυρόπουλου</w:t>
      </w:r>
      <w:proofErr w:type="spellEnd"/>
      <w:r>
        <w:rPr>
          <w:rFonts w:eastAsia="Times New Roman"/>
          <w:szCs w:val="24"/>
        </w:rPr>
        <w:t xml:space="preserve">, κ. Θεοδώρας Μπακογιάννη, κ. Ηλία </w:t>
      </w:r>
      <w:proofErr w:type="spellStart"/>
      <w:r>
        <w:rPr>
          <w:rFonts w:eastAsia="Times New Roman"/>
          <w:szCs w:val="24"/>
        </w:rPr>
        <w:t>Παναγιώταρου</w:t>
      </w:r>
      <w:proofErr w:type="spellEnd"/>
      <w:r>
        <w:rPr>
          <w:rFonts w:eastAsia="Times New Roman"/>
          <w:szCs w:val="24"/>
        </w:rPr>
        <w:t xml:space="preserve">, κ. Χρήστου Παππά, κ. Χαράς </w:t>
      </w:r>
      <w:proofErr w:type="spellStart"/>
      <w:r>
        <w:rPr>
          <w:rFonts w:eastAsia="Times New Roman"/>
          <w:szCs w:val="24"/>
        </w:rPr>
        <w:lastRenderedPageBreak/>
        <w:t>Κεφαλίδου</w:t>
      </w:r>
      <w:proofErr w:type="spellEnd"/>
      <w:r>
        <w:rPr>
          <w:rFonts w:eastAsia="Times New Roman"/>
          <w:szCs w:val="24"/>
        </w:rPr>
        <w:t xml:space="preserve">, κ. Αχμέτ </w:t>
      </w:r>
      <w:proofErr w:type="spellStart"/>
      <w:r>
        <w:rPr>
          <w:rFonts w:eastAsia="Times New Roman"/>
          <w:szCs w:val="24"/>
        </w:rPr>
        <w:t>Ιλχάν</w:t>
      </w:r>
      <w:proofErr w:type="spellEnd"/>
      <w:r>
        <w:rPr>
          <w:rFonts w:eastAsia="Times New Roman"/>
          <w:szCs w:val="24"/>
        </w:rPr>
        <w:t>, κ. Δημ</w:t>
      </w:r>
      <w:r>
        <w:rPr>
          <w:rFonts w:eastAsia="Times New Roman"/>
          <w:szCs w:val="24"/>
        </w:rPr>
        <w:t xml:space="preserve">ήτριου </w:t>
      </w:r>
      <w:proofErr w:type="spellStart"/>
      <w:r>
        <w:rPr>
          <w:rFonts w:eastAsia="Times New Roman"/>
          <w:szCs w:val="24"/>
        </w:rPr>
        <w:t>Κρεμαστινού</w:t>
      </w:r>
      <w:proofErr w:type="spellEnd"/>
      <w:r>
        <w:rPr>
          <w:rFonts w:eastAsia="Times New Roman"/>
          <w:szCs w:val="24"/>
        </w:rPr>
        <w:t xml:space="preserve"> και κ. Κωνσταντίνου </w:t>
      </w:r>
      <w:proofErr w:type="spellStart"/>
      <w:r>
        <w:rPr>
          <w:rFonts w:eastAsia="Times New Roman"/>
          <w:szCs w:val="24"/>
        </w:rPr>
        <w:t>Μπαργιώτα</w:t>
      </w:r>
      <w:proofErr w:type="spellEnd"/>
      <w:r>
        <w:rPr>
          <w:rFonts w:eastAsia="Times New Roman"/>
          <w:szCs w:val="24"/>
        </w:rPr>
        <w:t xml:space="preserve">, με τις οποίες μας γνωστοποιούν την ψήφο τους. </w:t>
      </w:r>
    </w:p>
    <w:p w14:paraId="021D3781" w14:textId="77777777" w:rsidR="00AC582E" w:rsidRDefault="00994D10">
      <w:pPr>
        <w:spacing w:line="600" w:lineRule="auto"/>
        <w:ind w:firstLine="720"/>
        <w:jc w:val="both"/>
        <w:rPr>
          <w:rFonts w:eastAsia="Times New Roman"/>
          <w:szCs w:val="24"/>
        </w:rPr>
      </w:pPr>
      <w:r>
        <w:rPr>
          <w:rFonts w:eastAsia="Times New Roman"/>
          <w:szCs w:val="24"/>
        </w:rPr>
        <w:t>Οι επιστολές αυτές εκφράζουν πρόθεση ψήφου, θα καταχωριστούν στα Πρακτικά της σημερινής συνεδρίασης, αλλά δεν συνυπολογίζονται στην καταμέτρηση των ψήφων.</w:t>
      </w:r>
    </w:p>
    <w:p w14:paraId="021D3782" w14:textId="77777777" w:rsidR="00AC582E" w:rsidRDefault="00994D10">
      <w:pPr>
        <w:spacing w:line="600" w:lineRule="auto"/>
        <w:ind w:firstLine="720"/>
        <w:jc w:val="both"/>
        <w:rPr>
          <w:rFonts w:eastAsia="Times New Roman"/>
          <w:szCs w:val="24"/>
        </w:rPr>
      </w:pPr>
      <w:r w:rsidRPr="00512567">
        <w:rPr>
          <w:rFonts w:eastAsia="Times New Roman"/>
          <w:szCs w:val="24"/>
        </w:rPr>
        <w:t xml:space="preserve">(Οι </w:t>
      </w:r>
      <w:r w:rsidRPr="00512567">
        <w:rPr>
          <w:rFonts w:eastAsia="Times New Roman"/>
          <w:szCs w:val="24"/>
        </w:rPr>
        <w:t xml:space="preserve">προαναφερθείσες επιστολές καταχωρίζονται στα Πρακτικά και έχουν ως εξής: </w:t>
      </w:r>
    </w:p>
    <w:p w14:paraId="021D3783" w14:textId="77777777" w:rsidR="00AC582E" w:rsidRDefault="00994D10">
      <w:pPr>
        <w:spacing w:line="600" w:lineRule="auto"/>
        <w:jc w:val="center"/>
        <w:rPr>
          <w:rFonts w:eastAsia="Times New Roman"/>
          <w:color w:val="FF0000"/>
          <w:szCs w:val="24"/>
        </w:rPr>
      </w:pPr>
      <w:r w:rsidRPr="00512567">
        <w:rPr>
          <w:rFonts w:eastAsia="Times New Roman"/>
          <w:color w:val="FF0000"/>
          <w:szCs w:val="24"/>
        </w:rPr>
        <w:t>ΑΛΛΑΓΗ ΣΕΛΙΔΑΣ</w:t>
      </w:r>
    </w:p>
    <w:p w14:paraId="021D3784" w14:textId="77777777" w:rsidR="00AC582E" w:rsidRDefault="00994D10">
      <w:pPr>
        <w:spacing w:line="600" w:lineRule="auto"/>
        <w:jc w:val="center"/>
        <w:rPr>
          <w:rFonts w:eastAsia="Times New Roman"/>
          <w:color w:val="000000" w:themeColor="text1"/>
          <w:szCs w:val="24"/>
        </w:rPr>
      </w:pPr>
      <w:r>
        <w:rPr>
          <w:rFonts w:eastAsia="Times New Roman"/>
          <w:color w:val="000000" w:themeColor="text1"/>
          <w:szCs w:val="24"/>
        </w:rPr>
        <w:t>(Να μπουν οι σελ. 62</w:t>
      </w:r>
      <w:r>
        <w:rPr>
          <w:rFonts w:eastAsia="Times New Roman"/>
          <w:color w:val="000000" w:themeColor="text1"/>
          <w:szCs w:val="24"/>
        </w:rPr>
        <w:t>-81</w:t>
      </w:r>
      <w:r w:rsidRPr="00512567">
        <w:rPr>
          <w:rFonts w:eastAsia="Times New Roman"/>
          <w:color w:val="000000" w:themeColor="text1"/>
          <w:szCs w:val="24"/>
        </w:rPr>
        <w:t>)</w:t>
      </w:r>
    </w:p>
    <w:p w14:paraId="021D3785" w14:textId="77777777" w:rsidR="00AC582E" w:rsidRDefault="00994D10">
      <w:pPr>
        <w:spacing w:line="600" w:lineRule="auto"/>
        <w:jc w:val="center"/>
        <w:rPr>
          <w:rFonts w:eastAsia="Times New Roman"/>
          <w:szCs w:val="24"/>
        </w:rPr>
      </w:pPr>
      <w:r w:rsidRPr="00512567">
        <w:rPr>
          <w:rFonts w:eastAsia="Times New Roman"/>
          <w:color w:val="FF0000"/>
          <w:szCs w:val="24"/>
        </w:rPr>
        <w:t>(ΑΛΛΑΓΗ ΣΕΛΙΔΑΣ)</w:t>
      </w:r>
    </w:p>
    <w:p w14:paraId="021D3786" w14:textId="77777777" w:rsidR="00AC582E" w:rsidRDefault="00994D10">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Κηρύσσεται περαιωμένη η ψηφοφορία και παρακαλώ τους κυρίους ψηφολέκτες να προβούν στην καταμέ</w:t>
      </w:r>
      <w:r>
        <w:rPr>
          <w:rFonts w:eastAsia="Times New Roman"/>
          <w:szCs w:val="24"/>
        </w:rPr>
        <w:t xml:space="preserve">τρηση των ψήφων και την εξαγωγή του αποτελέσματος. </w:t>
      </w:r>
    </w:p>
    <w:p w14:paraId="021D3787" w14:textId="77777777" w:rsidR="00AC582E" w:rsidRDefault="00994D10">
      <w:pPr>
        <w:spacing w:line="600" w:lineRule="auto"/>
        <w:ind w:firstLine="720"/>
        <w:jc w:val="center"/>
        <w:rPr>
          <w:rFonts w:eastAsia="Times New Roman"/>
          <w:szCs w:val="24"/>
        </w:rPr>
      </w:pPr>
      <w:r>
        <w:rPr>
          <w:rFonts w:eastAsia="Times New Roman"/>
          <w:szCs w:val="24"/>
        </w:rPr>
        <w:t>(ΚΑΤΑΜΕΤΡΗΣΗ)</w:t>
      </w:r>
    </w:p>
    <w:p w14:paraId="021D3788" w14:textId="77777777" w:rsidR="00AC582E" w:rsidRDefault="00994D10">
      <w:pPr>
        <w:spacing w:line="600" w:lineRule="auto"/>
        <w:ind w:firstLine="720"/>
        <w:jc w:val="both"/>
        <w:rPr>
          <w:rFonts w:eastAsia="Times New Roman"/>
          <w:color w:val="000000" w:themeColor="text1"/>
          <w:szCs w:val="24"/>
        </w:rPr>
      </w:pPr>
      <w:r w:rsidRPr="00405DF0">
        <w:rPr>
          <w:rFonts w:eastAsia="Times New Roman"/>
          <w:color w:val="000000" w:themeColor="text1"/>
          <w:szCs w:val="24"/>
        </w:rPr>
        <w:t xml:space="preserve">Μέχρις ότου εξαχθεί το αποτέλεσμα της διεξαχθείσης ονομαστικής ψηφοφορίας θα προχωρήσουμε στην ανάγνωση των </w:t>
      </w:r>
      <w:r w:rsidRPr="00405DF0">
        <w:rPr>
          <w:rFonts w:eastAsia="Times New Roman"/>
          <w:color w:val="000000" w:themeColor="text1"/>
          <w:szCs w:val="24"/>
        </w:rPr>
        <w:lastRenderedPageBreak/>
        <w:t xml:space="preserve">αναφορών και στη συνέχεια στη συζήτηση των επικαίρων ερωτήσεων και ενδιαμέσως θα </w:t>
      </w:r>
      <w:r w:rsidRPr="00405DF0">
        <w:rPr>
          <w:rFonts w:eastAsia="Times New Roman"/>
          <w:color w:val="000000" w:themeColor="text1"/>
          <w:szCs w:val="24"/>
        </w:rPr>
        <w:t>ανακοινώσουμε και το αποτέλεσμα.</w:t>
      </w:r>
    </w:p>
    <w:p w14:paraId="021D3789" w14:textId="77777777" w:rsidR="00AC582E" w:rsidRDefault="00994D10">
      <w:pPr>
        <w:spacing w:line="600" w:lineRule="auto"/>
        <w:ind w:firstLine="720"/>
        <w:jc w:val="both"/>
        <w:rPr>
          <w:rFonts w:eastAsia="Times New Roman"/>
          <w:szCs w:val="24"/>
        </w:rPr>
      </w:pPr>
      <w:r w:rsidRPr="00C5770D">
        <w:rPr>
          <w:rFonts w:eastAsia="Times New Roman"/>
          <w:szCs w:val="24"/>
        </w:rPr>
        <w:t>Παρακαλείται ο κύριος Γραμματέας να ανακοινώσει τις αναφορές προς το Σώμα.</w:t>
      </w:r>
    </w:p>
    <w:p w14:paraId="021D378A" w14:textId="77777777" w:rsidR="00AC582E" w:rsidRDefault="00994D10">
      <w:pPr>
        <w:spacing w:line="600" w:lineRule="auto"/>
        <w:ind w:firstLine="720"/>
        <w:jc w:val="both"/>
        <w:rPr>
          <w:rFonts w:eastAsia="Times New Roman"/>
          <w:szCs w:val="24"/>
        </w:rPr>
      </w:pPr>
      <w:r w:rsidRPr="00C5770D">
        <w:rPr>
          <w:rFonts w:eastAsia="Times New Roman"/>
          <w:szCs w:val="24"/>
        </w:rPr>
        <w:t xml:space="preserve">(Ανακοινώνονται προς το Σώμα από τον Γραμματέα της Βουλής κ. Μάριο </w:t>
      </w:r>
      <w:proofErr w:type="spellStart"/>
      <w:r w:rsidRPr="00C5770D">
        <w:rPr>
          <w:rFonts w:eastAsia="Times New Roman"/>
          <w:szCs w:val="24"/>
        </w:rPr>
        <w:t>Κάτση</w:t>
      </w:r>
      <w:proofErr w:type="spellEnd"/>
      <w:r w:rsidRPr="00C5770D">
        <w:rPr>
          <w:rFonts w:eastAsia="Times New Roman"/>
          <w:szCs w:val="24"/>
        </w:rPr>
        <w:t>, Βουλευτή Νομού Θεσπρωτίας του ΣΥΡΙΖΑ, τα ακόλουθα:</w:t>
      </w:r>
    </w:p>
    <w:p w14:paraId="021D378B" w14:textId="77777777" w:rsidR="00AC582E" w:rsidRDefault="00994D10">
      <w:pPr>
        <w:spacing w:line="600" w:lineRule="auto"/>
        <w:ind w:firstLine="720"/>
        <w:jc w:val="both"/>
        <w:rPr>
          <w:rFonts w:eastAsia="Times New Roman"/>
          <w:color w:val="000000" w:themeColor="text1"/>
          <w:szCs w:val="24"/>
        </w:rPr>
      </w:pPr>
      <w:r w:rsidRPr="00047D71">
        <w:rPr>
          <w:rFonts w:eastAsia="Times New Roman"/>
          <w:color w:val="000000" w:themeColor="text1"/>
          <w:szCs w:val="24"/>
        </w:rPr>
        <w:t>Α. ΚΑΤΑΘΕΣΗ ΑΝΑΦΟΡΩΝ</w:t>
      </w:r>
    </w:p>
    <w:p w14:paraId="021D378C" w14:textId="77777777" w:rsidR="00AC582E" w:rsidRDefault="00994D10">
      <w:pPr>
        <w:spacing w:line="600" w:lineRule="auto"/>
        <w:ind w:firstLine="720"/>
        <w:jc w:val="center"/>
        <w:rPr>
          <w:rFonts w:eastAsia="Times New Roman"/>
          <w:szCs w:val="24"/>
        </w:rPr>
      </w:pPr>
      <w:r w:rsidRPr="00765AA4">
        <w:rPr>
          <w:rFonts w:eastAsia="Times New Roman"/>
          <w:szCs w:val="24"/>
        </w:rPr>
        <w:t>(</w:t>
      </w:r>
      <w:r>
        <w:rPr>
          <w:rFonts w:eastAsia="Times New Roman"/>
          <w:color w:val="FF0000"/>
          <w:szCs w:val="24"/>
        </w:rPr>
        <w:t>Ν</w:t>
      </w:r>
      <w:r>
        <w:rPr>
          <w:rFonts w:eastAsia="Times New Roman"/>
          <w:color w:val="FF0000"/>
          <w:szCs w:val="24"/>
        </w:rPr>
        <w:t xml:space="preserve">α μπει η σελίδα </w:t>
      </w:r>
      <w:r w:rsidRPr="00765AA4">
        <w:rPr>
          <w:rFonts w:eastAsia="Times New Roman"/>
          <w:color w:val="FF0000"/>
          <w:szCs w:val="24"/>
        </w:rPr>
        <w:t>83</w:t>
      </w:r>
      <w:r w:rsidRPr="00765AA4">
        <w:rPr>
          <w:rFonts w:eastAsia="Times New Roman"/>
          <w:color w:val="FF0000"/>
          <w:szCs w:val="24"/>
        </w:rPr>
        <w:t>α</w:t>
      </w:r>
      <w:r w:rsidRPr="00765AA4">
        <w:rPr>
          <w:rFonts w:eastAsia="Times New Roman"/>
          <w:szCs w:val="24"/>
        </w:rPr>
        <w:t>)</w:t>
      </w:r>
    </w:p>
    <w:p w14:paraId="021D378D" w14:textId="77777777" w:rsidR="00AC582E" w:rsidRDefault="00994D10">
      <w:pPr>
        <w:spacing w:line="600" w:lineRule="auto"/>
        <w:ind w:firstLine="720"/>
        <w:jc w:val="both"/>
        <w:rPr>
          <w:rFonts w:eastAsia="Times New Roman"/>
          <w:color w:val="000000" w:themeColor="text1"/>
          <w:szCs w:val="24"/>
        </w:rPr>
      </w:pPr>
      <w:r w:rsidRPr="00047D71">
        <w:rPr>
          <w:rFonts w:eastAsia="Times New Roman"/>
          <w:color w:val="000000" w:themeColor="text1"/>
          <w:szCs w:val="24"/>
        </w:rPr>
        <w:t>Β. ΑΠΑΝΤΗΣΕΙΣ ΥΠΟΥΡΓΩΝ ΣΕ ΕΡΩΤΗΣΕΙΣ ΒΟΥΛΕΥΤΩΝ</w:t>
      </w:r>
    </w:p>
    <w:p w14:paraId="021D378E" w14:textId="77777777" w:rsidR="00AC582E" w:rsidRDefault="00994D10">
      <w:pPr>
        <w:spacing w:line="600" w:lineRule="auto"/>
        <w:ind w:firstLine="720"/>
        <w:jc w:val="center"/>
        <w:rPr>
          <w:rFonts w:eastAsia="Times New Roman"/>
          <w:color w:val="FF0000"/>
          <w:szCs w:val="24"/>
        </w:rPr>
      </w:pPr>
      <w:r>
        <w:rPr>
          <w:rFonts w:eastAsia="Times New Roman"/>
          <w:color w:val="FF0000"/>
          <w:szCs w:val="24"/>
        </w:rPr>
        <w:t xml:space="preserve">(Να μπει η σελίδα 83 </w:t>
      </w:r>
      <w:r>
        <w:rPr>
          <w:rFonts w:eastAsia="Times New Roman"/>
          <w:color w:val="FF0000"/>
          <w:szCs w:val="24"/>
        </w:rPr>
        <w:t>β</w:t>
      </w:r>
      <w:r>
        <w:rPr>
          <w:rFonts w:eastAsia="Times New Roman"/>
          <w:color w:val="FF0000"/>
          <w:szCs w:val="24"/>
        </w:rPr>
        <w:t>)</w:t>
      </w:r>
    </w:p>
    <w:p w14:paraId="021D378F" w14:textId="77777777" w:rsidR="00AC582E" w:rsidRDefault="00994D10">
      <w:pPr>
        <w:spacing w:line="600" w:lineRule="auto"/>
        <w:ind w:firstLine="720"/>
        <w:jc w:val="center"/>
        <w:rPr>
          <w:rFonts w:eastAsia="Times New Roman"/>
          <w:color w:val="FF0000"/>
          <w:szCs w:val="24"/>
        </w:rPr>
      </w:pPr>
      <w:r w:rsidRPr="009D0CBD">
        <w:rPr>
          <w:rFonts w:eastAsia="Times New Roman"/>
          <w:color w:val="FF0000"/>
          <w:szCs w:val="24"/>
        </w:rPr>
        <w:t>(ΑΛΛΑΓΗ ΣΕΛΙΔΑΣ ΛΟΓΩ ΑΛΛΑΓΗΣ ΘΕΜΑΤΟΣ)</w:t>
      </w:r>
    </w:p>
    <w:p w14:paraId="021D3790" w14:textId="77777777" w:rsidR="00AC582E" w:rsidRDefault="00994D10">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εισερχόμαστε στη συζήτηση των </w:t>
      </w:r>
    </w:p>
    <w:p w14:paraId="021D3791" w14:textId="77777777" w:rsidR="00AC582E" w:rsidRDefault="00994D10">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21D379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Αρχίζουμε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δεύτερη με αριθμό 749/24-4-2017 επίκαιρη ερώτηση πρώτου κύκλου του Βουλευτή Β΄ Αθηνών της </w:t>
      </w:r>
      <w:r>
        <w:rPr>
          <w:rFonts w:eastAsia="Times New Roman" w:cs="Times New Roman"/>
          <w:szCs w:val="24"/>
        </w:rPr>
        <w:lastRenderedPageBreak/>
        <w:t>Νέας Δημοκρατίας κ.</w:t>
      </w:r>
      <w:r>
        <w:rPr>
          <w:rFonts w:eastAsia="Times New Roman" w:cs="Times New Roman"/>
          <w:szCs w:val="24"/>
        </w:rPr>
        <w:t xml:space="preserve"> </w:t>
      </w:r>
      <w:r>
        <w:rPr>
          <w:rFonts w:eastAsia="Times New Roman" w:cs="Times New Roman"/>
          <w:szCs w:val="24"/>
        </w:rPr>
        <w:t xml:space="preserve">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την απόδοση συντάξεων χηρείας για σ</w:t>
      </w:r>
      <w:r>
        <w:rPr>
          <w:rFonts w:eastAsia="Times New Roman" w:cs="Times New Roman"/>
          <w:szCs w:val="24"/>
        </w:rPr>
        <w:t xml:space="preserve">υζύγους πεσόντων στρατιωτικών εν ώρα υπηρεσίας. </w:t>
      </w:r>
    </w:p>
    <w:p w14:paraId="021D379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Κοινωνικής Ασφάλισης και Κοινωνικής Αλληλεγγύης κ. Αναστάσιος Πετρόπουλος. </w:t>
      </w:r>
    </w:p>
    <w:p w14:paraId="021D379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Γιακουμάτο</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021D379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Κύριε Πρόεδρε,</w:t>
      </w:r>
      <w:r>
        <w:rPr>
          <w:rFonts w:eastAsia="Times New Roman" w:cs="Times New Roman"/>
          <w:szCs w:val="24"/>
        </w:rPr>
        <w:t xml:space="preserve"> δεν υπάρχει ένας Έλληνας, μια Ελληνίδα</w:t>
      </w:r>
      <w:r>
        <w:rPr>
          <w:rFonts w:eastAsia="Times New Roman" w:cs="Times New Roman"/>
          <w:szCs w:val="24"/>
        </w:rPr>
        <w:t>,</w:t>
      </w:r>
      <w:r>
        <w:rPr>
          <w:rFonts w:eastAsia="Times New Roman" w:cs="Times New Roman"/>
          <w:szCs w:val="24"/>
        </w:rPr>
        <w:t xml:space="preserve"> που να μη βλέπει ότι ο ένστολος, ο στρατιωτικός μπορεί να σκοτωθεί εν ώρα διατεταγμένης υπηρεσίας. Κάθε μέρα βλέπουμε με τον </w:t>
      </w:r>
      <w:proofErr w:type="spellStart"/>
      <w:r>
        <w:rPr>
          <w:rFonts w:eastAsia="Times New Roman" w:cs="Times New Roman"/>
          <w:szCs w:val="24"/>
        </w:rPr>
        <w:t>ψευτο</w:t>
      </w:r>
      <w:r>
        <w:rPr>
          <w:rFonts w:eastAsia="Times New Roman" w:cs="Times New Roman"/>
          <w:szCs w:val="24"/>
        </w:rPr>
        <w:t>χ</w:t>
      </w:r>
      <w:r>
        <w:rPr>
          <w:rFonts w:eastAsia="Times New Roman" w:cs="Times New Roman"/>
          <w:szCs w:val="24"/>
        </w:rPr>
        <w:t>ότζα</w:t>
      </w:r>
      <w:proofErr w:type="spellEnd"/>
      <w:r>
        <w:rPr>
          <w:rFonts w:eastAsia="Times New Roman" w:cs="Times New Roman"/>
          <w:szCs w:val="24"/>
        </w:rPr>
        <w:t xml:space="preserve"> τον </w:t>
      </w:r>
      <w:proofErr w:type="spellStart"/>
      <w:r>
        <w:rPr>
          <w:rFonts w:eastAsia="Times New Roman" w:cs="Times New Roman"/>
          <w:szCs w:val="24"/>
        </w:rPr>
        <w:t>Ερντογάν</w:t>
      </w:r>
      <w:proofErr w:type="spellEnd"/>
      <w:r>
        <w:rPr>
          <w:rFonts w:eastAsia="Times New Roman" w:cs="Times New Roman"/>
          <w:szCs w:val="24"/>
        </w:rPr>
        <w:t>,</w:t>
      </w:r>
      <w:r>
        <w:rPr>
          <w:rFonts w:eastAsia="Times New Roman" w:cs="Times New Roman"/>
          <w:szCs w:val="24"/>
        </w:rPr>
        <w:t xml:space="preserve"> να έχουμε συνέχεια αναχαιτίσεις από τα δικά μας αεροπλάνα. Είναι </w:t>
      </w:r>
      <w:r>
        <w:rPr>
          <w:rFonts w:eastAsia="Times New Roman" w:cs="Times New Roman"/>
          <w:szCs w:val="24"/>
        </w:rPr>
        <w:t>μια δουλειά, ένα καθήκον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τρομερό. Σκοτώνονται, όπως έγινε πρόσφατα με το τραγικό ατύχημα με την πτώση του ελικοπτέρου. </w:t>
      </w:r>
    </w:p>
    <w:p w14:paraId="021D379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Οι άντρες του </w:t>
      </w:r>
      <w:r>
        <w:rPr>
          <w:rFonts w:eastAsia="Times New Roman" w:cs="Times New Roman"/>
          <w:szCs w:val="24"/>
        </w:rPr>
        <w:t>Ε</w:t>
      </w:r>
      <w:r>
        <w:rPr>
          <w:rFonts w:eastAsia="Times New Roman" w:cs="Times New Roman"/>
          <w:szCs w:val="24"/>
        </w:rPr>
        <w:t>λληνικού Στρατού δεν ενδιαφέρονται για την αμοιβή. Θυσιάζονται για την πατρίδα. Δεν τους ενδιαφέρε</w:t>
      </w:r>
      <w:r>
        <w:rPr>
          <w:rFonts w:eastAsia="Times New Roman" w:cs="Times New Roman"/>
          <w:szCs w:val="24"/>
        </w:rPr>
        <w:t xml:space="preserve">ι ο εαυτός τους. Τους ενδιαφέρει, όμως, η οικογένεια. Ο θανών έχει </w:t>
      </w:r>
      <w:r>
        <w:rPr>
          <w:rFonts w:eastAsia="Times New Roman" w:cs="Times New Roman"/>
          <w:szCs w:val="24"/>
        </w:rPr>
        <w:lastRenderedPageBreak/>
        <w:t xml:space="preserve">δύο χρονών και επτά χρονών κοριτσάκια. Δεν πρέπει να υπάρχει πρόνοια για αυτό από την </w:t>
      </w:r>
      <w:r>
        <w:rPr>
          <w:rFonts w:eastAsia="Times New Roman" w:cs="Times New Roman"/>
          <w:szCs w:val="24"/>
        </w:rPr>
        <w:t>π</w:t>
      </w:r>
      <w:r>
        <w:rPr>
          <w:rFonts w:eastAsia="Times New Roman" w:cs="Times New Roman"/>
          <w:szCs w:val="24"/>
        </w:rPr>
        <w:t xml:space="preserve">ολιτεία, από ένα συντεταγμένο κράτος, να τους βοηθήσει; </w:t>
      </w:r>
    </w:p>
    <w:p w14:paraId="021D379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 τον Υπουργό</w:t>
      </w:r>
      <w:r>
        <w:rPr>
          <w:rFonts w:eastAsia="Times New Roman" w:cs="Times New Roman"/>
          <w:szCs w:val="24"/>
        </w:rPr>
        <w:t>.</w:t>
      </w:r>
      <w:r>
        <w:rPr>
          <w:rFonts w:eastAsia="Times New Roman" w:cs="Times New Roman"/>
          <w:szCs w:val="24"/>
        </w:rPr>
        <w:t xml:space="preserve"> Είναι δυνατόν ο ν.4387/201</w:t>
      </w:r>
      <w:r>
        <w:rPr>
          <w:rFonts w:eastAsia="Times New Roman" w:cs="Times New Roman"/>
          <w:szCs w:val="24"/>
        </w:rPr>
        <w:t>6 και ειδικά το άρθρο 12</w:t>
      </w:r>
      <w:r>
        <w:rPr>
          <w:rFonts w:eastAsia="Times New Roman" w:cs="Times New Roman"/>
          <w:szCs w:val="24"/>
        </w:rPr>
        <w:t>,</w:t>
      </w:r>
      <w:r>
        <w:rPr>
          <w:rFonts w:eastAsia="Times New Roman" w:cs="Times New Roman"/>
          <w:szCs w:val="24"/>
        </w:rPr>
        <w:t xml:space="preserve"> να μη δίνει προνόμια που έδινε παλιά ο νόμος; Το άρθρο 4, που θα απαντήσει ο Υπουργός, λέει ξεκάθαρα ότι ακολουθούν το συνταξιοδοτικό καθεστώς των ισχυουσών διατάξεων του </w:t>
      </w:r>
      <w:r>
        <w:rPr>
          <w:rFonts w:eastAsia="Times New Roman" w:cs="Times New Roman"/>
          <w:szCs w:val="24"/>
        </w:rPr>
        <w:t>δ</w:t>
      </w:r>
      <w:r>
        <w:rPr>
          <w:rFonts w:eastAsia="Times New Roman" w:cs="Times New Roman"/>
          <w:szCs w:val="24"/>
        </w:rPr>
        <w:t xml:space="preserve">ημοσίου, το οποίο έχει αυστηρές διατάξεις για να μπορέσει </w:t>
      </w:r>
      <w:r>
        <w:rPr>
          <w:rFonts w:eastAsia="Times New Roman" w:cs="Times New Roman"/>
          <w:szCs w:val="24"/>
        </w:rPr>
        <w:t xml:space="preserve">να πάρει τη σύνταξη. </w:t>
      </w:r>
    </w:p>
    <w:p w14:paraId="021D379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Είναι δυνατόν να μην ισχύσει ο ν</w:t>
      </w:r>
      <w:r>
        <w:rPr>
          <w:rFonts w:eastAsia="Times New Roman" w:cs="Times New Roman"/>
          <w:szCs w:val="24"/>
        </w:rPr>
        <w:t>.</w:t>
      </w:r>
      <w:r>
        <w:rPr>
          <w:rFonts w:eastAsia="Times New Roman" w:cs="Times New Roman"/>
          <w:szCs w:val="24"/>
        </w:rPr>
        <w:t>2109/1992</w:t>
      </w:r>
      <w:r>
        <w:rPr>
          <w:rFonts w:eastAsia="Times New Roman" w:cs="Times New Roman"/>
          <w:szCs w:val="24"/>
        </w:rPr>
        <w:t>,</w:t>
      </w:r>
      <w:r>
        <w:rPr>
          <w:rFonts w:eastAsia="Times New Roman" w:cs="Times New Roman"/>
          <w:szCs w:val="24"/>
        </w:rPr>
        <w:t xml:space="preserve"> που έδινε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στους συζύγους, άνδρες και γυναίκες ή σε ένα τέκνο μονίμων αξιωματικών</w:t>
      </w:r>
      <w:r>
        <w:rPr>
          <w:rFonts w:eastAsia="Times New Roman" w:cs="Times New Roman"/>
          <w:szCs w:val="24"/>
        </w:rPr>
        <w:t>,</w:t>
      </w:r>
      <w:r>
        <w:rPr>
          <w:rFonts w:eastAsia="Times New Roman" w:cs="Times New Roman"/>
          <w:szCs w:val="24"/>
        </w:rPr>
        <w:t xml:space="preserve"> τη δυνατότατα να διοριστούν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χωρίς τις διατάξεις των κωλυμάτων που έχει το </w:t>
      </w:r>
      <w:r>
        <w:rPr>
          <w:rFonts w:eastAsia="Times New Roman" w:cs="Times New Roman"/>
          <w:szCs w:val="24"/>
        </w:rPr>
        <w:t>π.δ.</w:t>
      </w:r>
      <w:r>
        <w:rPr>
          <w:rFonts w:eastAsia="Times New Roman" w:cs="Times New Roman"/>
          <w:szCs w:val="24"/>
        </w:rPr>
        <w:t>611 το</w:t>
      </w:r>
      <w:r>
        <w:rPr>
          <w:rFonts w:eastAsia="Times New Roman" w:cs="Times New Roman"/>
          <w:szCs w:val="24"/>
        </w:rPr>
        <w:t xml:space="preserve">υ Υπαλληλικού Κώδικα, κατ’ εξαίρεση των ισχυουσών διατάξεων; Είναι το ελάχιστο η σύνταξη και ένας διορισμός στη χήρα ή στο παιδί να μπορεί να ζήσει. </w:t>
      </w:r>
    </w:p>
    <w:p w14:paraId="021D379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Διότι αυτό, κύριε Πρόεδρε, στέλνει ένα μήνυμα. Στέλνει ένα μήνυμα στους άνδρες του </w:t>
      </w:r>
      <w:r>
        <w:rPr>
          <w:rFonts w:eastAsia="Times New Roman" w:cs="Times New Roman"/>
          <w:szCs w:val="24"/>
        </w:rPr>
        <w:t>Ε</w:t>
      </w:r>
      <w:r>
        <w:rPr>
          <w:rFonts w:eastAsia="Times New Roman" w:cs="Times New Roman"/>
          <w:szCs w:val="24"/>
        </w:rPr>
        <w:t xml:space="preserve">λληνικού Στρατού, που </w:t>
      </w:r>
      <w:r>
        <w:rPr>
          <w:rFonts w:eastAsia="Times New Roman" w:cs="Times New Roman"/>
          <w:szCs w:val="24"/>
        </w:rPr>
        <w:t>το έχουμε τόσο ανάγκη σήμερα. Εάν κάτι έχει ανάγκη σήμερα η Ελλάδα</w:t>
      </w:r>
      <w:r>
        <w:rPr>
          <w:rFonts w:eastAsia="Times New Roman" w:cs="Times New Roman"/>
          <w:szCs w:val="24"/>
        </w:rPr>
        <w:t>,</w:t>
      </w:r>
      <w:r>
        <w:rPr>
          <w:rFonts w:eastAsia="Times New Roman" w:cs="Times New Roman"/>
          <w:szCs w:val="24"/>
        </w:rPr>
        <w:t xml:space="preserve"> εί</w:t>
      </w:r>
      <w:r>
        <w:rPr>
          <w:rFonts w:eastAsia="Times New Roman" w:cs="Times New Roman"/>
          <w:szCs w:val="24"/>
        </w:rPr>
        <w:lastRenderedPageBreak/>
        <w:t xml:space="preserve">ναι ο </w:t>
      </w:r>
      <w:r>
        <w:rPr>
          <w:rFonts w:eastAsia="Times New Roman" w:cs="Times New Roman"/>
          <w:szCs w:val="24"/>
        </w:rPr>
        <w:t>Ε</w:t>
      </w:r>
      <w:r>
        <w:rPr>
          <w:rFonts w:eastAsia="Times New Roman" w:cs="Times New Roman"/>
          <w:szCs w:val="24"/>
        </w:rPr>
        <w:t>λληνικός Στρατός. Αυτός δίνει και θα δίνει τη ζωή του, χωρίς ανταλλάγματα. Αλλά είναι και η οικογένεια. Έχουμε παιδιά, κύριε Πρόεδρε. Έχουμε τις γυναίκες μας. Θα τις αφήσουμε να ζ</w:t>
      </w:r>
      <w:r>
        <w:rPr>
          <w:rFonts w:eastAsia="Times New Roman" w:cs="Times New Roman"/>
          <w:szCs w:val="24"/>
        </w:rPr>
        <w:t>ητιανεύουν</w:t>
      </w:r>
      <w:r>
        <w:rPr>
          <w:rFonts w:eastAsia="Times New Roman" w:cs="Times New Roman"/>
          <w:szCs w:val="24"/>
        </w:rPr>
        <w:t>,</w:t>
      </w:r>
      <w:r>
        <w:rPr>
          <w:rFonts w:eastAsia="Times New Roman" w:cs="Times New Roman"/>
          <w:szCs w:val="24"/>
        </w:rPr>
        <w:t xml:space="preserve"> όταν δώσουμε τη ζωή μας για την πατρίδα; </w:t>
      </w:r>
    </w:p>
    <w:p w14:paraId="021D379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 αυτό καλώ τον Υπουργό να μου ξεκαθαρίσει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ευεργετικές διατάξεις του διορισμού που υπήρχαν, ισχύουν σήμερα; Εάν ισχύουν, να μου πείτε, κύριε Υπουργέ, με ποια διάταξη. Αυτό ζητάω, κύριε Πρόεδρε. </w:t>
      </w:r>
    </w:p>
    <w:p w14:paraId="021D379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21D379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21D379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021D379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Ήδη έχω στείλει σχετικό έγγραφο στην αρμό</w:t>
      </w:r>
      <w:r>
        <w:rPr>
          <w:rFonts w:eastAsia="Times New Roman" w:cs="Times New Roman"/>
          <w:szCs w:val="24"/>
        </w:rPr>
        <w:t xml:space="preserve">δια Διεύθυνση Οικονομικών του Υπουργείου Άμυνας για το θέμα αυτό, για να μην υπάρχουν αμφιβολίες ως προς τη διάταξη του άρθρου 4 του ν.4387/2016, το οποίο ρητά εξαιρεί τις περιπτώσεις εκείνες </w:t>
      </w:r>
      <w:r>
        <w:rPr>
          <w:rFonts w:eastAsia="Times New Roman" w:cs="Times New Roman"/>
          <w:szCs w:val="24"/>
        </w:rPr>
        <w:lastRenderedPageBreak/>
        <w:t>οι οποίες εμπίπτουν στον θάνατο εξαιτίας της εκτέλεσης καθήκοντο</w:t>
      </w:r>
      <w:r>
        <w:rPr>
          <w:rFonts w:eastAsia="Times New Roman" w:cs="Times New Roman"/>
          <w:szCs w:val="24"/>
        </w:rPr>
        <w:t xml:space="preserve">ς των στελεχών των Ενόπλων Δυνάμεων γενικά. </w:t>
      </w:r>
    </w:p>
    <w:p w14:paraId="021D379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Συγκεκριμένα το άρθρο 4 αναφέρει ότι εξαιρούνται των διατάξεων του νόμου και επομένως και από τις διατάξεις του άρθρου 12, που αναφέρονται στη σύνταξη λόγω θανάτου, πρόσωπα που δικαιούνται σύνταξη λόγω ανικανότη</w:t>
      </w:r>
      <w:r>
        <w:rPr>
          <w:rFonts w:eastAsia="Times New Roman" w:cs="Times New Roman"/>
          <w:szCs w:val="24"/>
        </w:rPr>
        <w:t>τας ή λόγω θανάτου</w:t>
      </w:r>
      <w:r>
        <w:rPr>
          <w:rFonts w:eastAsia="Times New Roman" w:cs="Times New Roman"/>
          <w:szCs w:val="24"/>
        </w:rPr>
        <w:t>,</w:t>
      </w:r>
      <w:r>
        <w:rPr>
          <w:rFonts w:eastAsia="Times New Roman" w:cs="Times New Roman"/>
          <w:szCs w:val="24"/>
        </w:rPr>
        <w:t xml:space="preserve"> που προήλθε πρόδηλα και αναμφισβήτητα εξαιτίας της υπηρεσίας και ένεκα ταύτης, σύμφωνα με τις διατάξεις των </w:t>
      </w:r>
      <w:r>
        <w:rPr>
          <w:rFonts w:eastAsia="Times New Roman" w:cs="Times New Roman"/>
          <w:szCs w:val="24"/>
        </w:rPr>
        <w:t>π. δ.</w:t>
      </w:r>
      <w:r>
        <w:rPr>
          <w:rFonts w:eastAsia="Times New Roman" w:cs="Times New Roman"/>
          <w:szCs w:val="24"/>
        </w:rPr>
        <w:t>168 και 169 του 2007.</w:t>
      </w:r>
    </w:p>
    <w:p w14:paraId="021D37A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Δεν ισχύει τίποτα από τον ν.4387 γι’ αυτές τις περιπτώσεις. Απολύτως τίποτα. Εξακολουθούν να ισχύουν </w:t>
      </w:r>
      <w:r>
        <w:rPr>
          <w:rFonts w:eastAsia="Times New Roman" w:cs="Times New Roman"/>
          <w:szCs w:val="24"/>
        </w:rPr>
        <w:t>οι προβλέψεις του 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169 και δεν τίθεται κανένας περιορισμός ή μείωση συντάξεων ατόμων που δικαιούνται να έχουν αυτή την πρόνοια του π</w:t>
      </w:r>
      <w:r>
        <w:rPr>
          <w:rFonts w:eastAsia="Times New Roman" w:cs="Times New Roman"/>
          <w:szCs w:val="24"/>
        </w:rPr>
        <w:t>.</w:t>
      </w:r>
      <w:r>
        <w:rPr>
          <w:rFonts w:eastAsia="Times New Roman" w:cs="Times New Roman"/>
          <w:szCs w:val="24"/>
        </w:rPr>
        <w:t xml:space="preserve"> δ</w:t>
      </w:r>
      <w:r>
        <w:rPr>
          <w:rFonts w:eastAsia="Times New Roman" w:cs="Times New Roman"/>
          <w:szCs w:val="24"/>
        </w:rPr>
        <w:t>.</w:t>
      </w:r>
      <w:r>
        <w:rPr>
          <w:rFonts w:eastAsia="Times New Roman" w:cs="Times New Roman"/>
          <w:szCs w:val="24"/>
        </w:rPr>
        <w:t xml:space="preserve">169. Είναι ακριβώς η περίπτωση που απασχόλησε και το πανελλήνιο με την απώλεια των ανθρώπων από τις Ένοπλες Δυνάμεις </w:t>
      </w:r>
      <w:r>
        <w:rPr>
          <w:rFonts w:eastAsia="Times New Roman" w:cs="Times New Roman"/>
          <w:szCs w:val="24"/>
        </w:rPr>
        <w:t xml:space="preserve">μετά την πτώση του ελικοπτέρου στην περιοχή των Γρεβενών. </w:t>
      </w:r>
    </w:p>
    <w:p w14:paraId="021D37A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Γιακουμάτ</w:t>
      </w:r>
      <w:r>
        <w:rPr>
          <w:rFonts w:eastAsia="Times New Roman" w:cs="Times New Roman"/>
          <w:szCs w:val="24"/>
        </w:rPr>
        <w:t>ο</w:t>
      </w:r>
      <w:proofErr w:type="spellEnd"/>
      <w:r>
        <w:rPr>
          <w:rFonts w:eastAsia="Times New Roman" w:cs="Times New Roman"/>
          <w:szCs w:val="24"/>
        </w:rPr>
        <w:t>, δεν υπάρχει άλλος λόγος να ανησυχούμε για το θέμα αυτό ως προς την εφαρμογή του νό</w:t>
      </w:r>
      <w:r>
        <w:rPr>
          <w:rFonts w:eastAsia="Times New Roman" w:cs="Times New Roman"/>
          <w:szCs w:val="24"/>
        </w:rPr>
        <w:lastRenderedPageBreak/>
        <w:t xml:space="preserve">μου. Είναι το 169. Εξακολουθούν να καταβάλλονται. Δεν υπάγεται εδώ πέρα καμμία διάταξη </w:t>
      </w:r>
      <w:r>
        <w:rPr>
          <w:rFonts w:eastAsia="Times New Roman" w:cs="Times New Roman"/>
          <w:szCs w:val="24"/>
        </w:rPr>
        <w:t xml:space="preserve">που αφορά τους δημοσίους υπαλλήλους σε πεδίο ερμηνείας και συνδυασμού ερμηνευτικού ως προς τη διάταξη αυτή. Εξαιρεί εντελώς από τις υπόλοιπες προβλέψεις για τις συντάξεις του </w:t>
      </w:r>
      <w:r>
        <w:rPr>
          <w:rFonts w:eastAsia="Times New Roman" w:cs="Times New Roman"/>
          <w:szCs w:val="24"/>
        </w:rPr>
        <w:t>δ</w:t>
      </w:r>
      <w:r>
        <w:rPr>
          <w:rFonts w:eastAsia="Times New Roman" w:cs="Times New Roman"/>
          <w:szCs w:val="24"/>
        </w:rPr>
        <w:t>ημοσίου όσο αναφέρονται αυτές μέσα στον ν.4387.</w:t>
      </w:r>
    </w:p>
    <w:p w14:paraId="021D37A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w:t>
      </w:r>
    </w:p>
    <w:p w14:paraId="021D37A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Ευχαριστώ, κύριε Υπουργέ.</w:t>
      </w:r>
    </w:p>
    <w:p w14:paraId="021D37A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Γιακουμάτ</w:t>
      </w:r>
      <w:r>
        <w:rPr>
          <w:rFonts w:eastAsia="Times New Roman" w:cs="Times New Roman"/>
          <w:szCs w:val="24"/>
        </w:rPr>
        <w:t>ο</w:t>
      </w:r>
      <w:proofErr w:type="spellEnd"/>
      <w:r>
        <w:rPr>
          <w:rFonts w:eastAsia="Times New Roman" w:cs="Times New Roman"/>
          <w:szCs w:val="24"/>
        </w:rPr>
        <w:t>, έχετε τον λόγο.</w:t>
      </w:r>
    </w:p>
    <w:p w14:paraId="021D37A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Όπως ξέρετε καλύτερα από μένα, το Γενικό Λογιστήριο του Κράτους δεν θέλει εγκύκλιο. Αυτό που χρειάζεται και θα σας παρακαλέσω να καταθέσετε στα Πρακτικά, είναι το</w:t>
      </w:r>
      <w:r>
        <w:rPr>
          <w:rFonts w:eastAsia="Times New Roman" w:cs="Times New Roman"/>
          <w:szCs w:val="24"/>
        </w:rPr>
        <w:t xml:space="preserve"> χαρτί που στείλατε στο Υπουργείο Εθνικής Άμυνας</w:t>
      </w:r>
      <w:r>
        <w:rPr>
          <w:rFonts w:eastAsia="Times New Roman" w:cs="Times New Roman"/>
          <w:szCs w:val="24"/>
        </w:rPr>
        <w:t>,</w:t>
      </w:r>
      <w:r>
        <w:rPr>
          <w:rFonts w:eastAsia="Times New Roman" w:cs="Times New Roman"/>
          <w:szCs w:val="24"/>
        </w:rPr>
        <w:t xml:space="preserve"> που λέτε ότι ισχύει αυτή η ερμηνευτική εγκύκλιος. Την έχετε μαζί </w:t>
      </w:r>
      <w:r>
        <w:rPr>
          <w:rFonts w:eastAsia="Times New Roman" w:cs="Times New Roman"/>
          <w:szCs w:val="24"/>
        </w:rPr>
        <w:t>σας,</w:t>
      </w:r>
      <w:r>
        <w:rPr>
          <w:rFonts w:eastAsia="Times New Roman" w:cs="Times New Roman"/>
          <w:szCs w:val="24"/>
        </w:rPr>
        <w:t xml:space="preserve"> να την καταθέσετε στα Πρακτικά; </w:t>
      </w:r>
    </w:p>
    <w:p w14:paraId="021D37A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Όχι, δεν</w:t>
      </w:r>
      <w:r>
        <w:rPr>
          <w:rFonts w:eastAsia="Times New Roman" w:cs="Times New Roman"/>
          <w:szCs w:val="24"/>
        </w:rPr>
        <w:t xml:space="preserve"> την έχω.</w:t>
      </w:r>
    </w:p>
    <w:p w14:paraId="021D37A7"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ΓΕΡΑΣΙΜΟΣ ΓΙΑΚΟΥΜΑΤΟΣ:</w:t>
      </w:r>
      <w:r>
        <w:rPr>
          <w:rFonts w:eastAsia="Times New Roman" w:cs="Times New Roman"/>
          <w:szCs w:val="24"/>
        </w:rPr>
        <w:t xml:space="preserve"> Να μας τη στείλετε. Αφού ήλθατε για το θέμα αυτό. Πήγατε στον πόλεμο δίχως όπλο. Φέρτε την για να μας πείτε «ορίστε». Πώς αλλιώς να το πιστέψω;</w:t>
      </w:r>
    </w:p>
    <w:p w14:paraId="021D37A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Δεύτερον, το άρθρο 4, κύριε Υπουργέ, δεν είναι θέμα εντυπώσεων, είναι θέμα ουσί</w:t>
      </w:r>
      <w:r>
        <w:rPr>
          <w:rFonts w:eastAsia="Times New Roman" w:cs="Times New Roman"/>
          <w:szCs w:val="24"/>
        </w:rPr>
        <w:t xml:space="preserve">ας, να μη δώσουμε τη δυνατότητα σε </w:t>
      </w:r>
      <w:r>
        <w:rPr>
          <w:rFonts w:eastAsia="Times New Roman" w:cs="Times New Roman"/>
          <w:szCs w:val="24"/>
        </w:rPr>
        <w:t>άλλους,</w:t>
      </w:r>
      <w:r>
        <w:rPr>
          <w:rFonts w:eastAsia="Times New Roman" w:cs="Times New Roman"/>
          <w:szCs w:val="24"/>
        </w:rPr>
        <w:t xml:space="preserve"> να έχουν άλλη αντιμετώπιση και άλλη διαχείριση του θέματος. Θέλει διευκρίνιση.</w:t>
      </w:r>
    </w:p>
    <w:p w14:paraId="021D37A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Λέει το άρθρο 4, επί λέξει, κύριε Πρόεδρε, «λόγω θανάτου που προήλθε κ.λπ., τα ανωτέρω πρόσωπα που σκοτώθηκαν εν ώρα υπηρεσίας</w:t>
      </w:r>
      <w:r>
        <w:rPr>
          <w:rFonts w:eastAsia="Times New Roman" w:cs="Times New Roman"/>
          <w:szCs w:val="24"/>
        </w:rPr>
        <w:t>,</w:t>
      </w:r>
      <w:r>
        <w:rPr>
          <w:rFonts w:eastAsia="Times New Roman" w:cs="Times New Roman"/>
          <w:szCs w:val="24"/>
        </w:rPr>
        <w:t xml:space="preserve"> εξακολ</w:t>
      </w:r>
      <w:r>
        <w:rPr>
          <w:rFonts w:eastAsia="Times New Roman" w:cs="Times New Roman"/>
          <w:szCs w:val="24"/>
        </w:rPr>
        <w:t xml:space="preserve">ουθούν να υπάγονται στο ασφαλιστικό-συνταξιοδοτικό καθεστώς του </w:t>
      </w:r>
      <w:r>
        <w:rPr>
          <w:rFonts w:eastAsia="Times New Roman" w:cs="Times New Roman"/>
          <w:szCs w:val="24"/>
        </w:rPr>
        <w:t>δ</w:t>
      </w:r>
      <w:r>
        <w:rPr>
          <w:rFonts w:eastAsia="Times New Roman" w:cs="Times New Roman"/>
          <w:szCs w:val="24"/>
        </w:rPr>
        <w:t xml:space="preserve">ημόσιου», δηλαδή νόμος </w:t>
      </w:r>
      <w:proofErr w:type="spellStart"/>
      <w:r>
        <w:rPr>
          <w:rFonts w:eastAsia="Times New Roman" w:cs="Times New Roman"/>
          <w:szCs w:val="24"/>
        </w:rPr>
        <w:t>Κατρούγκαλου</w:t>
      </w:r>
      <w:proofErr w:type="spellEnd"/>
      <w:r>
        <w:rPr>
          <w:rFonts w:eastAsia="Times New Roman" w:cs="Times New Roman"/>
          <w:szCs w:val="24"/>
        </w:rPr>
        <w:t>. Αυτό λέει το άρθρο 4</w:t>
      </w:r>
      <w:r>
        <w:rPr>
          <w:rFonts w:eastAsia="Times New Roman" w:cs="Times New Roman"/>
          <w:szCs w:val="24"/>
        </w:rPr>
        <w:t>,</w:t>
      </w:r>
      <w:r>
        <w:rPr>
          <w:rFonts w:eastAsia="Times New Roman" w:cs="Times New Roman"/>
          <w:szCs w:val="24"/>
        </w:rPr>
        <w:t xml:space="preserve"> που επικαλείστε. Δώστε μου, λοιπόν, τα στοιχεία. Θα πάμε στο Γενικό Λογιστήριο να βγάλουμε τη σύνταξη στη χήρα με την εγκύκλιό σας; </w:t>
      </w:r>
      <w:r>
        <w:rPr>
          <w:rFonts w:eastAsia="Times New Roman" w:cs="Times New Roman"/>
          <w:szCs w:val="24"/>
        </w:rPr>
        <w:t xml:space="preserve">Βάσει ποιων διατάξεων θα γίνει ο διορισμός; Ποιων; </w:t>
      </w:r>
    </w:p>
    <w:p w14:paraId="021D37A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Αυτό σας ζήτησα, κύριε Υπουργέ, να μου φέρετε. Να μου πείτε ότι υπάρχει η τάδε διάταξη</w:t>
      </w:r>
      <w:r>
        <w:rPr>
          <w:rFonts w:eastAsia="Times New Roman" w:cs="Times New Roman"/>
          <w:szCs w:val="24"/>
        </w:rPr>
        <w:t>,</w:t>
      </w:r>
      <w:r>
        <w:rPr>
          <w:rFonts w:eastAsia="Times New Roman" w:cs="Times New Roman"/>
          <w:szCs w:val="24"/>
        </w:rPr>
        <w:t xml:space="preserve"> για να πάω κι εγώ στο ταμείο μου να πάρω τη σύνταξη. Να υπάρχει η τάδε διάταξη που να επιτρέπει, εκτός από τον </w:t>
      </w:r>
      <w:r>
        <w:rPr>
          <w:rFonts w:eastAsia="Times New Roman" w:cs="Times New Roman"/>
          <w:szCs w:val="24"/>
        </w:rPr>
        <w:t>κ</w:t>
      </w:r>
      <w:r>
        <w:rPr>
          <w:rFonts w:eastAsia="Times New Roman" w:cs="Times New Roman"/>
          <w:szCs w:val="24"/>
        </w:rPr>
        <w:t>ανον</w:t>
      </w:r>
      <w:r>
        <w:rPr>
          <w:rFonts w:eastAsia="Times New Roman" w:cs="Times New Roman"/>
          <w:szCs w:val="24"/>
        </w:rPr>
        <w:t xml:space="preserve">ισμό του </w:t>
      </w:r>
      <w:r>
        <w:rPr>
          <w:rFonts w:eastAsia="Times New Roman" w:cs="Times New Roman"/>
          <w:szCs w:val="24"/>
        </w:rPr>
        <w:t>Δ</w:t>
      </w:r>
      <w:r>
        <w:rPr>
          <w:rFonts w:eastAsia="Times New Roman" w:cs="Times New Roman"/>
          <w:szCs w:val="24"/>
        </w:rPr>
        <w:t xml:space="preserve">ημοσιοϋπαλληλικού </w:t>
      </w:r>
      <w:r>
        <w:rPr>
          <w:rFonts w:eastAsia="Times New Roman" w:cs="Times New Roman"/>
          <w:szCs w:val="24"/>
        </w:rPr>
        <w:t>Κ</w:t>
      </w:r>
      <w:r>
        <w:rPr>
          <w:rFonts w:eastAsia="Times New Roman" w:cs="Times New Roman"/>
          <w:szCs w:val="24"/>
        </w:rPr>
        <w:t xml:space="preserve">ώδικα, να διοριστεί η χήρα. Αυτά ζητάμε. </w:t>
      </w:r>
    </w:p>
    <w:p w14:paraId="021D37A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παρακαλέσω να καταθέσετε στη Βουλή ή να στείλετε αυτό το χαρτί να το δούμε και δεύτερον, αν είναι σε ισχύ ή χρειάζεται ισχύ νόμου, μια τροπολογία, για παράδειγμα. Τις φέρνετε συν</w:t>
      </w:r>
      <w:r>
        <w:rPr>
          <w:rFonts w:eastAsia="Times New Roman" w:cs="Times New Roman"/>
          <w:szCs w:val="24"/>
        </w:rPr>
        <w:t xml:space="preserve">έχεια, ούτως ή άλλως. Θα συμψηφίσει και η Νέα Δημοκρατία και δεν θα υπάρχει Έλληνας που να είναι απέναντι σε αυτήν την τροπολογία που να ξεκαθαρίζει το καθεστώς της σύνταξης, χωρίς τους περιοριστικούς όρους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του </w:t>
      </w:r>
      <w:r>
        <w:rPr>
          <w:rFonts w:eastAsia="Times New Roman" w:cs="Times New Roman"/>
          <w:szCs w:val="24"/>
        </w:rPr>
        <w:t>ν.</w:t>
      </w:r>
      <w:r>
        <w:rPr>
          <w:rFonts w:eastAsia="Times New Roman" w:cs="Times New Roman"/>
          <w:szCs w:val="24"/>
        </w:rPr>
        <w:t xml:space="preserve">4387 και να ξέρει ότι ο διορισμός θα γίνει παρά τον </w:t>
      </w:r>
      <w:r>
        <w:rPr>
          <w:rFonts w:eastAsia="Times New Roman" w:cs="Times New Roman"/>
          <w:szCs w:val="24"/>
        </w:rPr>
        <w:t>Υπαλληλικό Κώδικα</w:t>
      </w:r>
      <w:r>
        <w:rPr>
          <w:rFonts w:eastAsia="Times New Roman" w:cs="Times New Roman"/>
          <w:szCs w:val="24"/>
        </w:rPr>
        <w:t xml:space="preserve">. Απλά πράγματα. Ένα κι ένα κάνει δύο. Δεν είναι να κάνεις εδώ πολιτική με τους νεκρούς ήρωες, ούτε με τα ορφανά και τις χήρες. </w:t>
      </w:r>
    </w:p>
    <w:p w14:paraId="021D37A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Αυτό ζητάω από σας, κύριε Υπουργέ, ξεκάθαρη δήλωση και νόμ</w:t>
      </w:r>
      <w:r>
        <w:rPr>
          <w:rFonts w:eastAsia="Times New Roman" w:cs="Times New Roman"/>
          <w:szCs w:val="24"/>
        </w:rPr>
        <w:t>ο.</w:t>
      </w:r>
    </w:p>
    <w:p w14:paraId="021D37A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21D37A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21D37A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Αυτό λέω κι εγώ, να μην κάνουμε πολιτική με αφορμή τις χήρες. </w:t>
      </w:r>
      <w:r>
        <w:rPr>
          <w:rFonts w:eastAsia="Times New Roman" w:cs="Times New Roman"/>
          <w:szCs w:val="24"/>
        </w:rPr>
        <w:lastRenderedPageBreak/>
        <w:t>Ν</w:t>
      </w:r>
      <w:r>
        <w:rPr>
          <w:rFonts w:eastAsia="Times New Roman" w:cs="Times New Roman"/>
          <w:szCs w:val="24"/>
        </w:rPr>
        <w:t xml:space="preserve">α μην κάνουμε πολιτική για τέτοια τραγικά γεγονότα, κύριε </w:t>
      </w:r>
      <w:proofErr w:type="spellStart"/>
      <w:r>
        <w:rPr>
          <w:rFonts w:eastAsia="Times New Roman" w:cs="Times New Roman"/>
          <w:szCs w:val="24"/>
        </w:rPr>
        <w:t>Γιακουμάτε</w:t>
      </w:r>
      <w:proofErr w:type="spellEnd"/>
      <w:r>
        <w:rPr>
          <w:rFonts w:eastAsia="Times New Roman" w:cs="Times New Roman"/>
          <w:szCs w:val="24"/>
        </w:rPr>
        <w:t>, γιατί αυτό κάνετε όταν λέτε να νομοθετήσουμε τώρα. Έχουμε νομοθετήσει. Η διάταξη είναι σαφής. Έχω απαντήσει και στον συνάδελφό σας, Βουλευτή της Νέας Δημοκρατίας στη Λακωνία παρά πολύ συ</w:t>
      </w:r>
      <w:r>
        <w:rPr>
          <w:rFonts w:eastAsia="Times New Roman" w:cs="Times New Roman"/>
          <w:szCs w:val="24"/>
        </w:rPr>
        <w:t xml:space="preserve">γκεκριμένα πολύ πριν συμβεί το γεγονός αυτό, πολύ πριν συμβεί αυτό το ατύχημα. </w:t>
      </w:r>
    </w:p>
    <w:p w14:paraId="021D37B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 το άρθρο 4. Δεν το λέει αυτό. Να το ξαναδιαβάσω. </w:t>
      </w:r>
    </w:p>
    <w:p w14:paraId="021D37B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Αφού </w:t>
      </w:r>
      <w:r>
        <w:rPr>
          <w:rFonts w:eastAsia="Times New Roman" w:cs="Times New Roman"/>
          <w:szCs w:val="24"/>
        </w:rPr>
        <w:t>σας αρέσει να διευκρινίζετε τα πράγματα. Δεν το διαβάσατε καλά και δεν το διαβάσατε με πληρότητα. Τώρα θα το διαβάσω καλά εγώ. Εγώ θα το διαβάσω. Είναι η διάταξη που λέγατε. «Τα ανωτέρω πρόσωπα εξακολουθούν να υπάγονται στο ασφαλιστικό-συνταξιοδοτικό καθεσ</w:t>
      </w:r>
      <w:r>
        <w:rPr>
          <w:rFonts w:eastAsia="Times New Roman" w:cs="Times New Roman"/>
          <w:szCs w:val="24"/>
        </w:rPr>
        <w:t xml:space="preserve">τώς του </w:t>
      </w:r>
      <w:r>
        <w:rPr>
          <w:rFonts w:eastAsia="Times New Roman" w:cs="Times New Roman"/>
          <w:szCs w:val="24"/>
        </w:rPr>
        <w:t>δημοσίου</w:t>
      </w:r>
      <w:r>
        <w:rPr>
          <w:rFonts w:eastAsia="Times New Roman" w:cs="Times New Roman"/>
          <w:szCs w:val="24"/>
        </w:rPr>
        <w:t>». Σταματήσατε εκεί. Δεν είπατε το παρακάτω. Παρακάτω λέει «και οι συντάξεις τους κανονίζονται με βάση τις ισχύουσες κατά την έναρξη ισχύος του παρόντος νόμου». Δηλαδή…</w:t>
      </w:r>
    </w:p>
    <w:p w14:paraId="021D37B2"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Πήγαινε στο άρθρο 12.</w:t>
      </w:r>
    </w:p>
    <w:p w14:paraId="021D37B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w:t>
      </w:r>
      <w:r>
        <w:rPr>
          <w:rFonts w:eastAsia="Times New Roman" w:cs="Times New Roman"/>
          <w:b/>
          <w:szCs w:val="24"/>
        </w:rPr>
        <w:t>υπουργός Εργασίας, Κοινωνικής Ασφάλισης και Κοινωνικής Αλληλεγγύης):</w:t>
      </w:r>
      <w:r>
        <w:rPr>
          <w:rFonts w:eastAsia="Times New Roman" w:cs="Times New Roman"/>
          <w:szCs w:val="24"/>
        </w:rPr>
        <w:t xml:space="preserve"> Θα σας πω. Περιμένετε, κύριε </w:t>
      </w:r>
      <w:proofErr w:type="spellStart"/>
      <w:r>
        <w:rPr>
          <w:rFonts w:eastAsia="Times New Roman" w:cs="Times New Roman"/>
          <w:szCs w:val="24"/>
        </w:rPr>
        <w:t>Γιακουμάτ</w:t>
      </w:r>
      <w:r>
        <w:rPr>
          <w:rFonts w:eastAsia="Times New Roman" w:cs="Times New Roman"/>
          <w:szCs w:val="24"/>
        </w:rPr>
        <w:t>ο</w:t>
      </w:r>
      <w:proofErr w:type="spellEnd"/>
      <w:r>
        <w:rPr>
          <w:rFonts w:eastAsia="Times New Roman" w:cs="Times New Roman"/>
          <w:szCs w:val="24"/>
        </w:rPr>
        <w:t xml:space="preserve">. Αυτό που μόλις λέω δεν το είπατε: «και εξακολουθούν να κανονίζονται με βάση τις ισχύουσες κατά την έναρξη του νόμου, δηλαδή με βάση τις διατάξεις </w:t>
      </w:r>
      <w:r>
        <w:rPr>
          <w:rFonts w:eastAsia="Times New Roman" w:cs="Times New Roman"/>
          <w:szCs w:val="24"/>
        </w:rPr>
        <w:t xml:space="preserve">του άρθρου 169, όπως ... </w:t>
      </w:r>
    </w:p>
    <w:p w14:paraId="021D37B4" w14:textId="77777777" w:rsidR="00AC582E" w:rsidRDefault="00994D10">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Στο 12 σε πάει.</w:t>
      </w:r>
    </w:p>
    <w:p w14:paraId="021D37B5"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Κύριε </w:t>
      </w:r>
      <w:proofErr w:type="spellStart"/>
      <w:r>
        <w:rPr>
          <w:rFonts w:eastAsia="Times New Roman"/>
          <w:szCs w:val="24"/>
        </w:rPr>
        <w:t>Γιακουμάτ</w:t>
      </w:r>
      <w:r>
        <w:rPr>
          <w:rFonts w:eastAsia="Times New Roman"/>
          <w:szCs w:val="24"/>
        </w:rPr>
        <w:t>ο</w:t>
      </w:r>
      <w:proofErr w:type="spellEnd"/>
      <w:r>
        <w:rPr>
          <w:rFonts w:eastAsia="Times New Roman"/>
          <w:szCs w:val="24"/>
        </w:rPr>
        <w:t>, δεν επιδέχεται άλλη ερμηνεία.</w:t>
      </w:r>
    </w:p>
    <w:p w14:paraId="021D37B6"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Μην κάνετε </w:t>
      </w:r>
      <w:r>
        <w:rPr>
          <w:rFonts w:eastAsia="Times New Roman"/>
          <w:szCs w:val="24"/>
        </w:rPr>
        <w:t>διάλογο, να καταλάβουμε και εμείς. Και εμάς μας ενδιαφέρει το θέμα.</w:t>
      </w:r>
    </w:p>
    <w:p w14:paraId="021D37B7" w14:textId="77777777" w:rsidR="00AC582E" w:rsidRDefault="00994D10">
      <w:pPr>
        <w:spacing w:line="600" w:lineRule="auto"/>
        <w:ind w:firstLine="720"/>
        <w:jc w:val="both"/>
        <w:rPr>
          <w:rFonts w:eastAsia="Times New Roman"/>
          <w:szCs w:val="24"/>
        </w:rPr>
      </w:pPr>
      <w:r>
        <w:rPr>
          <w:rFonts w:eastAsia="Times New Roman"/>
          <w:szCs w:val="24"/>
        </w:rPr>
        <w:t>Κύριε Υπουργέ, συνεχίστε.</w:t>
      </w:r>
    </w:p>
    <w:p w14:paraId="021D37B8"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Λέει, κύριε Πρόεδρε, η διάταξη αυτή ότι οι συντάξεις κανονίζονται μ</w:t>
      </w:r>
      <w:r>
        <w:rPr>
          <w:rFonts w:eastAsia="Times New Roman"/>
          <w:szCs w:val="24"/>
        </w:rPr>
        <w:t xml:space="preserve">ε βάση τις ισχύουσες κατά την έναρξη της ισχύος του παρόντος νόμου, δηλαδή όσες ίσχυαν μέχρι εκείνη τη στιγμή για το </w:t>
      </w:r>
      <w:r>
        <w:rPr>
          <w:rFonts w:eastAsia="Times New Roman"/>
          <w:szCs w:val="24"/>
        </w:rPr>
        <w:t>δημόσιο</w:t>
      </w:r>
      <w:r>
        <w:rPr>
          <w:rFonts w:eastAsia="Times New Roman"/>
          <w:szCs w:val="24"/>
        </w:rPr>
        <w:t xml:space="preserve">. </w:t>
      </w:r>
    </w:p>
    <w:p w14:paraId="021D37B9" w14:textId="77777777" w:rsidR="00AC582E" w:rsidRDefault="00994D10">
      <w:pPr>
        <w:spacing w:line="600" w:lineRule="auto"/>
        <w:ind w:firstLine="720"/>
        <w:jc w:val="both"/>
        <w:rPr>
          <w:rFonts w:eastAsia="Times New Roman"/>
          <w:szCs w:val="24"/>
        </w:rPr>
      </w:pPr>
      <w:r>
        <w:rPr>
          <w:rFonts w:eastAsia="Times New Roman"/>
          <w:szCs w:val="24"/>
        </w:rPr>
        <w:lastRenderedPageBreak/>
        <w:t xml:space="preserve">Στις συντάξεις για το </w:t>
      </w:r>
      <w:r>
        <w:rPr>
          <w:rFonts w:eastAsia="Times New Roman"/>
          <w:szCs w:val="24"/>
        </w:rPr>
        <w:t xml:space="preserve">δημόσιο </w:t>
      </w:r>
      <w:r>
        <w:rPr>
          <w:rFonts w:eastAsia="Times New Roman"/>
          <w:szCs w:val="24"/>
        </w:rPr>
        <w:t xml:space="preserve">παρέπεμπε το </w:t>
      </w:r>
      <w:r>
        <w:rPr>
          <w:rFonts w:eastAsia="Times New Roman"/>
          <w:szCs w:val="24"/>
        </w:rPr>
        <w:t>π</w:t>
      </w:r>
      <w:r>
        <w:rPr>
          <w:rFonts w:eastAsia="Times New Roman"/>
          <w:szCs w:val="24"/>
        </w:rPr>
        <w:t>.</w:t>
      </w:r>
      <w:r>
        <w:rPr>
          <w:rFonts w:eastAsia="Times New Roman"/>
          <w:szCs w:val="24"/>
        </w:rPr>
        <w:t>δ</w:t>
      </w:r>
      <w:r>
        <w:rPr>
          <w:rFonts w:eastAsia="Times New Roman"/>
          <w:szCs w:val="24"/>
        </w:rPr>
        <w:t>.</w:t>
      </w:r>
      <w:r>
        <w:rPr>
          <w:rFonts w:eastAsia="Times New Roman"/>
          <w:szCs w:val="24"/>
        </w:rPr>
        <w:t xml:space="preserve">169 που αναφερόταν σε θανάτους στελεχών που έπεφταν κατά την ώρα της υπηρεσίας. Επομένως, δεν επιδέχεται καμμία άλλη ερμηνεία. </w:t>
      </w:r>
    </w:p>
    <w:p w14:paraId="021D37BA" w14:textId="77777777" w:rsidR="00AC582E" w:rsidRDefault="00994D10">
      <w:pPr>
        <w:spacing w:line="600" w:lineRule="auto"/>
        <w:ind w:firstLine="720"/>
        <w:jc w:val="both"/>
        <w:rPr>
          <w:rFonts w:eastAsia="Times New Roman"/>
          <w:szCs w:val="24"/>
        </w:rPr>
      </w:pPr>
      <w:r>
        <w:rPr>
          <w:rFonts w:eastAsia="Times New Roman"/>
          <w:szCs w:val="24"/>
        </w:rPr>
        <w:t xml:space="preserve">Είναι σαφής η διάταξη ότι δηλαδή περιπτώσεις τέτοιες σαν αυτές του θλιβερού πρόσφατου γεγονότος καλύπτονται από τις </w:t>
      </w:r>
      <w:proofErr w:type="spellStart"/>
      <w:r>
        <w:rPr>
          <w:rFonts w:eastAsia="Times New Roman" w:cs="Times New Roman"/>
          <w:bCs/>
          <w:szCs w:val="24"/>
        </w:rPr>
        <w:t>προϊσχύουσες</w:t>
      </w:r>
      <w:proofErr w:type="spellEnd"/>
      <w:r>
        <w:rPr>
          <w:rFonts w:eastAsia="Times New Roman"/>
          <w:szCs w:val="24"/>
        </w:rPr>
        <w:t xml:space="preserve"> διατάξεις του </w:t>
      </w:r>
      <w:r>
        <w:rPr>
          <w:rFonts w:eastAsia="Times New Roman"/>
          <w:szCs w:val="24"/>
        </w:rPr>
        <w:t>π.δ.</w:t>
      </w:r>
      <w:r>
        <w:rPr>
          <w:rFonts w:eastAsia="Times New Roman"/>
          <w:szCs w:val="24"/>
        </w:rPr>
        <w:t>169 και δεν ισχύει το άρθρο 12, διότι εξαιρείται με το άρθρο 4 η περίπτωση αυτή.</w:t>
      </w:r>
    </w:p>
    <w:p w14:paraId="021D37BB" w14:textId="77777777" w:rsidR="00AC582E" w:rsidRDefault="00994D10">
      <w:pPr>
        <w:spacing w:line="600" w:lineRule="auto"/>
        <w:ind w:firstLine="720"/>
        <w:jc w:val="both"/>
        <w:rPr>
          <w:rFonts w:eastAsia="Times New Roman"/>
          <w:szCs w:val="24"/>
        </w:rPr>
      </w:pPr>
      <w:r>
        <w:rPr>
          <w:rFonts w:eastAsia="Times New Roman"/>
          <w:szCs w:val="24"/>
        </w:rPr>
        <w:t>Αυτή είναι η ρητή δήλωση του συντάκτη του νόμου και επομένως ας αρκεστούμε σε αυτό.</w:t>
      </w:r>
    </w:p>
    <w:p w14:paraId="021D37BC" w14:textId="77777777" w:rsidR="00AC582E" w:rsidRDefault="00994D10">
      <w:pPr>
        <w:spacing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Μια διευκρίνιση θα ήθελα. Οι ισχύουσες διατάξεις </w:t>
      </w:r>
      <w:r>
        <w:rPr>
          <w:rFonts w:eastAsia="Times New Roman"/>
          <w:szCs w:val="24"/>
        </w:rPr>
        <w:t>παραπέμπουν στις παλαιές διατάξεις;</w:t>
      </w:r>
    </w:p>
    <w:p w14:paraId="021D37BD"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Αυτό λέει. Με βάση τις ισχύουσες κατά την έναρξη της ισχύος του παρόντος. Τις ισχύουσες μέχρι εκείνη την στιγμή, τις προγενέσ</w:t>
      </w:r>
      <w:r>
        <w:rPr>
          <w:rFonts w:eastAsia="Times New Roman"/>
          <w:szCs w:val="24"/>
        </w:rPr>
        <w:t>τερες.</w:t>
      </w:r>
    </w:p>
    <w:p w14:paraId="021D37BE" w14:textId="77777777" w:rsidR="00AC582E" w:rsidRDefault="00994D10">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 xml:space="preserve">Ο νόμος </w:t>
      </w:r>
      <w:proofErr w:type="spellStart"/>
      <w:r>
        <w:rPr>
          <w:rFonts w:eastAsia="Times New Roman"/>
          <w:szCs w:val="24"/>
        </w:rPr>
        <w:t>Κατρούγκαλου</w:t>
      </w:r>
      <w:proofErr w:type="spellEnd"/>
      <w:r>
        <w:rPr>
          <w:rFonts w:eastAsia="Times New Roman"/>
          <w:szCs w:val="24"/>
        </w:rPr>
        <w:t>.</w:t>
      </w:r>
    </w:p>
    <w:p w14:paraId="021D37BF" w14:textId="77777777" w:rsidR="00AC582E" w:rsidRDefault="00994D10">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Γιακουμάτ</w:t>
      </w:r>
      <w:r>
        <w:rPr>
          <w:rFonts w:eastAsia="Times New Roman"/>
          <w:szCs w:val="24"/>
        </w:rPr>
        <w:t>ο</w:t>
      </w:r>
      <w:proofErr w:type="spellEnd"/>
      <w:r>
        <w:rPr>
          <w:rFonts w:eastAsia="Times New Roman"/>
          <w:szCs w:val="24"/>
        </w:rPr>
        <w:t>, δόθηκαν οι εξηγήσεις. Τώρα αν είναι πειστικές ή όχι...</w:t>
      </w:r>
    </w:p>
    <w:p w14:paraId="021D37C0" w14:textId="77777777" w:rsidR="00AC582E" w:rsidRDefault="00994D10">
      <w:pPr>
        <w:spacing w:line="600" w:lineRule="auto"/>
        <w:ind w:firstLine="720"/>
        <w:jc w:val="both"/>
        <w:rPr>
          <w:rFonts w:eastAsia="Times New Roman"/>
          <w:b/>
          <w:szCs w:val="24"/>
        </w:rPr>
      </w:pPr>
      <w:r>
        <w:rPr>
          <w:rFonts w:eastAsia="Times New Roman"/>
          <w:b/>
          <w:szCs w:val="24"/>
        </w:rPr>
        <w:lastRenderedPageBreak/>
        <w:t xml:space="preserve">ΓΕΡΑΣΙΜΟΣ ΓΙΑΚΟΥΜΑΤΟΣ: </w:t>
      </w:r>
      <w:r>
        <w:rPr>
          <w:rFonts w:eastAsia="Times New Roman"/>
          <w:szCs w:val="24"/>
        </w:rPr>
        <w:t>Εσείς το καταλάβατε;</w:t>
      </w:r>
    </w:p>
    <w:p w14:paraId="021D37C1" w14:textId="77777777" w:rsidR="00AC582E" w:rsidRDefault="00994D10">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Κατάλαβα και εσείς τι λ</w:t>
      </w:r>
      <w:r>
        <w:rPr>
          <w:rFonts w:eastAsia="Times New Roman"/>
          <w:szCs w:val="24"/>
        </w:rPr>
        <w:t>έτε. Κατάλαβα, όμως, τι λέει και ο Υπουργός.</w:t>
      </w:r>
    </w:p>
    <w:p w14:paraId="021D37C2"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Εσείς μιλάτε ως γιατρός. Κύριε </w:t>
      </w:r>
      <w:proofErr w:type="spellStart"/>
      <w:r>
        <w:rPr>
          <w:rFonts w:eastAsia="Times New Roman"/>
          <w:szCs w:val="24"/>
        </w:rPr>
        <w:t>Γιακουμάτ</w:t>
      </w:r>
      <w:r>
        <w:rPr>
          <w:rFonts w:eastAsia="Times New Roman"/>
          <w:szCs w:val="24"/>
        </w:rPr>
        <w:t>ο</w:t>
      </w:r>
      <w:proofErr w:type="spellEnd"/>
      <w:r>
        <w:rPr>
          <w:rFonts w:eastAsia="Times New Roman"/>
          <w:szCs w:val="24"/>
        </w:rPr>
        <w:t>, μιλάτε ως γιατρός. Ως μαιευτήρας γιατρός;</w:t>
      </w:r>
    </w:p>
    <w:p w14:paraId="021D37C3" w14:textId="77777777" w:rsidR="00AC582E" w:rsidRDefault="00994D10">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Παθολόγο</w:t>
      </w:r>
      <w:r>
        <w:rPr>
          <w:rFonts w:eastAsia="Times New Roman"/>
          <w:szCs w:val="24"/>
        </w:rPr>
        <w:t>ς είμαι.</w:t>
      </w:r>
    </w:p>
    <w:p w14:paraId="021D37C4"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Ωραία. Σε αυτό έκανα λάθος. Εγώ μιλάω ως νομικός και είμαι ακριβολόγος και η διάταξη είναι πολύ σαφής. Μιλούσε για τις διατάξεις που ίσχυαν μέχρι εκείνη</w:t>
      </w:r>
      <w:r>
        <w:rPr>
          <w:rFonts w:eastAsia="Times New Roman"/>
          <w:szCs w:val="24"/>
        </w:rPr>
        <w:t xml:space="preserve"> τη στιγμή.</w:t>
      </w:r>
    </w:p>
    <w:p w14:paraId="021D37C5" w14:textId="77777777" w:rsidR="00AC582E" w:rsidRDefault="00994D10">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Βρες μου τις διατάξεις.</w:t>
      </w:r>
      <w:r>
        <w:rPr>
          <w:rFonts w:eastAsia="Times New Roman"/>
          <w:b/>
          <w:szCs w:val="24"/>
        </w:rPr>
        <w:t xml:space="preserve"> </w:t>
      </w:r>
    </w:p>
    <w:p w14:paraId="021D37C6" w14:textId="77777777" w:rsidR="00AC582E" w:rsidRDefault="00994D10">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Ευχαριστώ και τους δυο σας.</w:t>
      </w:r>
    </w:p>
    <w:p w14:paraId="021D37C7" w14:textId="77777777" w:rsidR="00AC582E" w:rsidRDefault="00994D10">
      <w:pPr>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Ισχύουν οι παλιές διατάξεις -αυτό ρωτάω- ή ο νόμος </w:t>
      </w:r>
      <w:proofErr w:type="spellStart"/>
      <w:r>
        <w:rPr>
          <w:rFonts w:eastAsia="Times New Roman"/>
          <w:szCs w:val="24"/>
        </w:rPr>
        <w:t>Κατρούγκαλου</w:t>
      </w:r>
      <w:proofErr w:type="spellEnd"/>
      <w:r>
        <w:rPr>
          <w:rFonts w:eastAsia="Times New Roman"/>
          <w:szCs w:val="24"/>
        </w:rPr>
        <w:t>;</w:t>
      </w:r>
    </w:p>
    <w:p w14:paraId="021D37C8" w14:textId="77777777" w:rsidR="00AC582E" w:rsidRDefault="00994D10">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Μέχρι και στις ε</w:t>
      </w:r>
      <w:r>
        <w:rPr>
          <w:rFonts w:eastAsia="Times New Roman"/>
          <w:szCs w:val="24"/>
        </w:rPr>
        <w:t xml:space="preserve">ιδικότητες αναφερθήκαμε, κύριε </w:t>
      </w:r>
      <w:proofErr w:type="spellStart"/>
      <w:r>
        <w:rPr>
          <w:rFonts w:eastAsia="Times New Roman"/>
          <w:szCs w:val="24"/>
        </w:rPr>
        <w:t>Γιακουμάτε</w:t>
      </w:r>
      <w:proofErr w:type="spellEnd"/>
      <w:r>
        <w:rPr>
          <w:rFonts w:eastAsia="Times New Roman"/>
          <w:szCs w:val="24"/>
        </w:rPr>
        <w:t>.</w:t>
      </w:r>
    </w:p>
    <w:p w14:paraId="021D37C9" w14:textId="77777777" w:rsidR="00AC582E" w:rsidRDefault="00994D10">
      <w:pPr>
        <w:spacing w:line="600" w:lineRule="auto"/>
        <w:ind w:firstLine="720"/>
        <w:jc w:val="both"/>
        <w:rPr>
          <w:rFonts w:eastAsia="Times New Roman"/>
          <w:szCs w:val="24"/>
        </w:rPr>
      </w:pPr>
      <w:r>
        <w:rPr>
          <w:rFonts w:eastAsia="Times New Roman"/>
          <w:szCs w:val="24"/>
        </w:rPr>
        <w:t>Ευχαριστώ πάρα πολύ, να είστε καλά.</w:t>
      </w:r>
    </w:p>
    <w:p w14:paraId="021D37C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Ακολουθεί η τρίτη με αριθμό 768/25-4-2017 επίκαιρη ερώτηση πρώτου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w:t>
      </w:r>
      <w:r>
        <w:rPr>
          <w:rFonts w:eastAsia="Times New Roman" w:cs="Times New Roman"/>
          <w:szCs w:val="24"/>
        </w:rPr>
        <w:t xml:space="preserve">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άμεση έκδοση εγκυκλίου για την μη περικοπή των συντάξεων (ανεξαρτήτως ταμείου) λόγω αγροτικής δραστηριότητας ή επιδότησης που προϋπήρχε της 12</w:t>
      </w:r>
      <w:r>
        <w:rPr>
          <w:rFonts w:eastAsia="Times New Roman" w:cs="Times New Roman"/>
          <w:szCs w:val="24"/>
          <w:vertAlign w:val="superscript"/>
        </w:rPr>
        <w:t>ης</w:t>
      </w:r>
      <w:r>
        <w:rPr>
          <w:rFonts w:eastAsia="Times New Roman" w:cs="Times New Roman"/>
          <w:szCs w:val="24"/>
        </w:rPr>
        <w:t xml:space="preserve"> Μαΐου του 2016. </w:t>
      </w:r>
    </w:p>
    <w:p w14:paraId="021D37C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Θα απαντήσει ο </w:t>
      </w:r>
      <w:r>
        <w:rPr>
          <w:rFonts w:eastAsia="Times New Roman"/>
          <w:szCs w:val="24"/>
        </w:rPr>
        <w:t>Υφυπουργός Εργασίας, Κοινωνικής Ασφάλισης και Κοινωνικής Αλληλεγγύης, κ.</w:t>
      </w:r>
      <w:r>
        <w:rPr>
          <w:rFonts w:eastAsia="Times New Roman"/>
          <w:b/>
          <w:szCs w:val="24"/>
        </w:rPr>
        <w:t xml:space="preserve"> </w:t>
      </w:r>
      <w:r>
        <w:rPr>
          <w:rFonts w:eastAsia="Times New Roman" w:cs="Times New Roman"/>
          <w:szCs w:val="24"/>
        </w:rPr>
        <w:t>Πετρόπουλος.</w:t>
      </w:r>
    </w:p>
    <w:p w14:paraId="021D37CC" w14:textId="77777777" w:rsidR="00AC582E" w:rsidRDefault="00994D10">
      <w:pPr>
        <w:spacing w:line="600" w:lineRule="auto"/>
        <w:ind w:firstLine="720"/>
        <w:jc w:val="both"/>
        <w:rPr>
          <w:rFonts w:eastAsia="Times New Roman"/>
          <w:b/>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w:t>
      </w:r>
    </w:p>
    <w:p w14:paraId="021D37CD" w14:textId="77777777" w:rsidR="00AC582E" w:rsidRDefault="00994D10">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021D37CE" w14:textId="77777777" w:rsidR="00AC582E" w:rsidRDefault="00994D10">
      <w:pPr>
        <w:spacing w:line="600" w:lineRule="auto"/>
        <w:ind w:firstLine="720"/>
        <w:jc w:val="both"/>
        <w:rPr>
          <w:rFonts w:eastAsia="Times New Roman"/>
          <w:szCs w:val="24"/>
        </w:rPr>
      </w:pPr>
      <w:r>
        <w:rPr>
          <w:rFonts w:eastAsia="Times New Roman"/>
          <w:szCs w:val="24"/>
        </w:rPr>
        <w:t>Κύριε Υπουργέ, χρειάζεται πολλή δουλειά ακόμα γ</w:t>
      </w:r>
      <w:r>
        <w:rPr>
          <w:rFonts w:eastAsia="Times New Roman"/>
          <w:szCs w:val="24"/>
        </w:rPr>
        <w:t xml:space="preserve">ια να ξεκαθαρίσουμε τα ζητήματα που ο </w:t>
      </w:r>
      <w:r>
        <w:rPr>
          <w:rFonts w:eastAsia="Times New Roman"/>
          <w:szCs w:val="24"/>
        </w:rPr>
        <w:t>ν.</w:t>
      </w:r>
      <w:r>
        <w:rPr>
          <w:rFonts w:eastAsia="Times New Roman"/>
          <w:szCs w:val="24"/>
        </w:rPr>
        <w:t xml:space="preserve">4387 για το ασφαλιστικό </w:t>
      </w:r>
      <w:r>
        <w:rPr>
          <w:rFonts w:eastAsia="Times New Roman"/>
          <w:szCs w:val="24"/>
        </w:rPr>
        <w:lastRenderedPageBreak/>
        <w:t>προκάλεσε ως ερωτηματικά, ως προβλήματα που αντιμετωπίζουν οι συνταξιούχοι. Είτε αυτοί είναι παλαιότεροι είτε αυτοί είναι νέοι συνταξιούχοι, θέλουν να γνωρίζουν το τι ισχύει, όχι εκ των υστέρω</w:t>
      </w:r>
      <w:r>
        <w:rPr>
          <w:rFonts w:eastAsia="Times New Roman"/>
          <w:szCs w:val="24"/>
        </w:rPr>
        <w:t>ν.</w:t>
      </w:r>
    </w:p>
    <w:p w14:paraId="021D37CF" w14:textId="77777777" w:rsidR="00AC582E" w:rsidRDefault="00994D10">
      <w:pPr>
        <w:spacing w:line="600" w:lineRule="auto"/>
        <w:ind w:firstLine="720"/>
        <w:jc w:val="both"/>
        <w:rPr>
          <w:rFonts w:eastAsia="Times New Roman"/>
          <w:szCs w:val="24"/>
        </w:rPr>
      </w:pPr>
      <w:r>
        <w:rPr>
          <w:rFonts w:eastAsia="Times New Roman"/>
          <w:szCs w:val="24"/>
        </w:rPr>
        <w:t>Για αυτό θα σας παρακαλούσα αυτό που έχουμε συζητήσει κατ’ επανάληψη και φαίνεται ότι έχει ξεκαθαρίσει το τοπίο εν πολλοίς και για τους συνταξιούχους αγρότες για τους οποίους έχει βγει η εγκύκλιος της 20</w:t>
      </w:r>
      <w:r>
        <w:rPr>
          <w:rFonts w:eastAsia="Times New Roman"/>
          <w:szCs w:val="24"/>
          <w:vertAlign w:val="superscript"/>
        </w:rPr>
        <w:t>ης</w:t>
      </w:r>
      <w:r>
        <w:rPr>
          <w:rFonts w:eastAsia="Times New Roman"/>
          <w:szCs w:val="24"/>
        </w:rPr>
        <w:t xml:space="preserve"> Απριλίου, αλλά και για τους υπόλοιπους συνταξιο</w:t>
      </w:r>
      <w:r>
        <w:rPr>
          <w:rFonts w:eastAsia="Times New Roman"/>
          <w:szCs w:val="24"/>
        </w:rPr>
        <w:t xml:space="preserve">ύχους άλλων </w:t>
      </w:r>
      <w:r>
        <w:rPr>
          <w:rFonts w:eastAsia="Times New Roman"/>
          <w:szCs w:val="24"/>
        </w:rPr>
        <w:t xml:space="preserve">ταμείων </w:t>
      </w:r>
      <w:r>
        <w:rPr>
          <w:rFonts w:eastAsia="Times New Roman"/>
          <w:szCs w:val="24"/>
        </w:rPr>
        <w:t>για τους οποίους μας ενημερώσατε ότι και μετά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2017,</w:t>
      </w:r>
      <w:r>
        <w:rPr>
          <w:rFonts w:eastAsia="Times New Roman"/>
          <w:szCs w:val="24"/>
          <w:vertAlign w:val="superscript"/>
        </w:rPr>
        <w:t xml:space="preserve"> </w:t>
      </w:r>
      <w:r>
        <w:rPr>
          <w:rFonts w:eastAsia="Times New Roman"/>
          <w:szCs w:val="24"/>
        </w:rPr>
        <w:t xml:space="preserve">εφόσον συνταξιοδοτούνται, αλλά εάν είχαν την δραστηριότητα την αγροτική και τις ενισχύσεις πριν την ψήφιση του νόμου, τότε δεν υπόκεινται στην περικοπή του 60%. </w:t>
      </w:r>
    </w:p>
    <w:p w14:paraId="021D37D0" w14:textId="77777777" w:rsidR="00AC582E" w:rsidRDefault="00994D10">
      <w:pPr>
        <w:spacing w:line="600" w:lineRule="auto"/>
        <w:ind w:firstLine="720"/>
        <w:jc w:val="both"/>
        <w:rPr>
          <w:rFonts w:eastAsia="Times New Roman"/>
          <w:szCs w:val="24"/>
        </w:rPr>
      </w:pPr>
      <w:r>
        <w:rPr>
          <w:rFonts w:eastAsia="Times New Roman"/>
          <w:szCs w:val="24"/>
        </w:rPr>
        <w:t>Νομίζω ότι όλα</w:t>
      </w:r>
      <w:r>
        <w:rPr>
          <w:rFonts w:eastAsia="Times New Roman"/>
          <w:szCs w:val="24"/>
        </w:rPr>
        <w:t xml:space="preserve"> αυτά ακούστηκαν και αναθάρρησαν τους ανθρώπους που είχαν προβληματισμό σε σχέση με μικρό εισόδημα από τα αγροτικά που διαθέτουν και το ερώτημα παραμένει: Θα εκδώσετε κάποια εγκύκλιο για αυτές τις περιπτώσεις, όπως ακριβώς έγινε με τους συνταξιούχους αγρότ</w:t>
      </w:r>
      <w:r>
        <w:rPr>
          <w:rFonts w:eastAsia="Times New Roman"/>
          <w:szCs w:val="24"/>
        </w:rPr>
        <w:t>ες ή θα είναι στον αέρα;</w:t>
      </w:r>
    </w:p>
    <w:p w14:paraId="021D37D1" w14:textId="77777777" w:rsidR="00AC582E" w:rsidRDefault="00994D10">
      <w:pPr>
        <w:spacing w:line="600" w:lineRule="auto"/>
        <w:ind w:firstLine="720"/>
        <w:jc w:val="both"/>
        <w:rPr>
          <w:rFonts w:eastAsia="Times New Roman"/>
          <w:szCs w:val="24"/>
        </w:rPr>
      </w:pPr>
      <w:r>
        <w:rPr>
          <w:rFonts w:eastAsia="Times New Roman"/>
          <w:szCs w:val="24"/>
        </w:rPr>
        <w:lastRenderedPageBreak/>
        <w:t>Η απαίτηση για την έκδοση εγκυκλίου ή άλλης πράξης δεν είναι θεωρητική, δεν είναι δηλαδή επειδή θέλουμε να ξέρουμε τι ισχύει, αλλά επειδή ακριβώς υπάρχουν ζητήματα που πρέπει να τα γνωρίζουν και οι ίδιοι οι λογιστές, αλλά και οι άν</w:t>
      </w:r>
      <w:r>
        <w:rPr>
          <w:rFonts w:eastAsia="Times New Roman"/>
          <w:szCs w:val="24"/>
        </w:rPr>
        <w:t xml:space="preserve">θρωποι οι οποίοι ασχολούνται με το σύστημα των επιδοτήσεων. </w:t>
      </w:r>
    </w:p>
    <w:p w14:paraId="021D37D2" w14:textId="77777777" w:rsidR="00AC582E" w:rsidRDefault="00994D10">
      <w:pPr>
        <w:spacing w:line="600" w:lineRule="auto"/>
        <w:ind w:firstLine="720"/>
        <w:jc w:val="both"/>
        <w:rPr>
          <w:rFonts w:eastAsia="Times New Roman"/>
          <w:szCs w:val="24"/>
        </w:rPr>
      </w:pPr>
      <w:r>
        <w:rPr>
          <w:rFonts w:eastAsia="Times New Roman"/>
          <w:szCs w:val="24"/>
        </w:rPr>
        <w:t>Για αυτό θα σας παρακαλούσα να ορίσετε, εάν δεν το έχετε πράξει μέχρι τώρα, ημερομηνία έκδοσης αυτής της εγκυκλίου. Είναι δεσμευτικές οι προθεσμίες για τη μεταβίβαση δικαιωμάτων ενιαίας ενίσχυσης</w:t>
      </w:r>
      <w:r>
        <w:rPr>
          <w:rFonts w:eastAsia="Times New Roman"/>
          <w:szCs w:val="24"/>
        </w:rPr>
        <w:t xml:space="preserve"> που προκύπτουν από την Κοινή Αγροτική Πολιτική και αυτό εκ των πραγμάτων έχει σχέση με την ανάγκη να εκδοθεί κάποια εγκύκλιος από την πλευρά σας.</w:t>
      </w:r>
    </w:p>
    <w:p w14:paraId="021D37D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21D37D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Κοινωνικ</w:t>
      </w:r>
      <w:r>
        <w:rPr>
          <w:rFonts w:eastAsia="Times New Roman" w:cs="Times New Roman"/>
          <w:szCs w:val="24"/>
        </w:rPr>
        <w:t xml:space="preserve">ής Ασφάλισης και Κοινωνικής Αλληλεγγύης κ. Αναστάσιος Πετρόπουλος. </w:t>
      </w:r>
    </w:p>
    <w:p w14:paraId="021D37D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021D37D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Αν άφησα χώρο για παρανόηση θα το εξηγήσω και οφείλω να το εξηγήσω</w:t>
      </w:r>
      <w:r>
        <w:rPr>
          <w:rFonts w:eastAsia="Times New Roman" w:cs="Times New Roman"/>
          <w:szCs w:val="24"/>
        </w:rPr>
        <w:t xml:space="preserve"> με σαφήνεια, κύριε </w:t>
      </w:r>
      <w:proofErr w:type="spellStart"/>
      <w:r>
        <w:rPr>
          <w:rFonts w:eastAsia="Times New Roman" w:cs="Times New Roman"/>
          <w:szCs w:val="24"/>
        </w:rPr>
        <w:t>Κεγκέρογλου</w:t>
      </w:r>
      <w:proofErr w:type="spellEnd"/>
      <w:r>
        <w:rPr>
          <w:rFonts w:eastAsia="Times New Roman" w:cs="Times New Roman"/>
          <w:szCs w:val="24"/>
        </w:rPr>
        <w:t>, διότι πάντα έλεγα ότι ο χώρος της αγροτικής και της κτηνοτροφικής παραγωγής δεν πρέπει να δίνει τη δυνατότητα για αθέμιτη λειτουργία κάποιων οι οποίοι δεν θα είναι στις ίδιες επιβαρύνσεις με εκείνους που έχουν κατ’ εξοχήν κ</w:t>
      </w:r>
      <w:r>
        <w:rPr>
          <w:rFonts w:eastAsia="Times New Roman" w:cs="Times New Roman"/>
          <w:szCs w:val="24"/>
        </w:rPr>
        <w:t xml:space="preserve">αι κυρίως ή μόνο αγροτική ή κτηνοτροφική δραστηριότητα, διότι είναι πάρα πολλοί που κάνουν άλλα επαγγέλματα και ήταν ασφαλισμένοι σε άλλα ταμεία, οι οποίοι έχουν αναπτύξει δραστηριότητες τέτοιες και πολύ μεγάλες μάλιστα σε ορισμένες περιπτώσεις. </w:t>
      </w:r>
    </w:p>
    <w:p w14:paraId="021D37D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Δεν θα πρ</w:t>
      </w:r>
      <w:r>
        <w:rPr>
          <w:rFonts w:eastAsia="Times New Roman" w:cs="Times New Roman"/>
          <w:szCs w:val="24"/>
        </w:rPr>
        <w:t>έπει, συνεπώς, να δημιουργείται ένα προβάδισμα αθέμιτο έναντι των αγροτών οι οποίοι σύμφωνα με τον νόμο υπόκεινται στους περιορισμούς μετά το 2025. Και επειδή οι διατάξεις που ίσχυαν πριν δεν έχουν καταργηθεί για την διακοπή της συνταξιοδότησης ή της μείωσ</w:t>
      </w:r>
      <w:r>
        <w:rPr>
          <w:rFonts w:eastAsia="Times New Roman" w:cs="Times New Roman"/>
          <w:szCs w:val="24"/>
        </w:rPr>
        <w:t xml:space="preserve">ης της συνταξιοδότησης και όποιες περιπτώσεις προέβλεπαν οι προηγούμενοι για τα επιμέρους ταμεία, αυτό που πρέπει να ξεκαθαρίσω εδώ είναι ότι δεν θα υπάρχει κανένα πρόβλημα –και το έχω πει, αλλά αν </w:t>
      </w:r>
      <w:proofErr w:type="spellStart"/>
      <w:r>
        <w:rPr>
          <w:rFonts w:eastAsia="Times New Roman" w:cs="Times New Roman"/>
          <w:szCs w:val="24"/>
        </w:rPr>
        <w:t>παρανοήθηκε</w:t>
      </w:r>
      <w:proofErr w:type="spellEnd"/>
      <w:r>
        <w:rPr>
          <w:rFonts w:eastAsia="Times New Roman" w:cs="Times New Roman"/>
          <w:szCs w:val="24"/>
        </w:rPr>
        <w:t xml:space="preserve"> θα το εξηγήσω- σε όσους είχαν συνταξιοδοτηθεί </w:t>
      </w:r>
      <w:r>
        <w:rPr>
          <w:rFonts w:eastAsia="Times New Roman" w:cs="Times New Roman"/>
          <w:szCs w:val="24"/>
        </w:rPr>
        <w:t xml:space="preserve">και διατηρούν τη δραστηριότητα από άλλα ταμεία πριν την εφαρμογή του νόμου, </w:t>
      </w:r>
      <w:r>
        <w:rPr>
          <w:rFonts w:eastAsia="Times New Roman" w:cs="Times New Roman"/>
          <w:szCs w:val="24"/>
        </w:rPr>
        <w:lastRenderedPageBreak/>
        <w:t>πριν την έναρξη ισχύος του νόμου. Συνεπώς, για εκείνους που έχουν αγροτική έκταση, αλλά δεν έχουν εισοδήματα -αυτό είναι το σαφές που θέλω να πω- δεν θα έχουν σε καμμιά περίπτωση α</w:t>
      </w:r>
      <w:r>
        <w:rPr>
          <w:rFonts w:eastAsia="Times New Roman" w:cs="Times New Roman"/>
          <w:szCs w:val="24"/>
        </w:rPr>
        <w:t xml:space="preserve">υτή τη συνέπεια της μείωσης της σύνταξης που προβλέπεται κατά τις διατάξεις του νόμου. </w:t>
      </w:r>
    </w:p>
    <w:p w14:paraId="021D37D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Αυτή είναι η διαφοροποίηση ως προς τους αγρότες. Οι αγρότες μέχρι την 1</w:t>
      </w:r>
      <w:r>
        <w:rPr>
          <w:rFonts w:eastAsia="Times New Roman" w:cs="Times New Roman"/>
          <w:szCs w:val="24"/>
          <w:vertAlign w:val="superscript"/>
        </w:rPr>
        <w:t>η</w:t>
      </w:r>
      <w:r>
        <w:rPr>
          <w:rFonts w:eastAsia="Times New Roman" w:cs="Times New Roman"/>
          <w:szCs w:val="24"/>
        </w:rPr>
        <w:t xml:space="preserve"> Ιανουαρίου του 2025 θα έχουν τη δυνατότητα να καλλιεργούν και να βγαίνουν και στη σύνταξη και ν</w:t>
      </w:r>
      <w:r>
        <w:rPr>
          <w:rFonts w:eastAsia="Times New Roman" w:cs="Times New Roman"/>
          <w:szCs w:val="24"/>
        </w:rPr>
        <w:t>α μην υφίστανται καμμιά συνέπεια εκ του νόμου. Αυτό σημαίνει ότι όσοι μέχρι εκείνη τη στιγμή έχουν βγει στη σύνταξη, θα διατηρούν αυτήν τη μεταχείριση και στη συνέχεια. Είναι άλλο πράγμα, όμως, απ’ αυτούς που έχουν άλλη δραστηριότητα, δεν είναι αγρότες, έχ</w:t>
      </w:r>
      <w:r>
        <w:rPr>
          <w:rFonts w:eastAsia="Times New Roman" w:cs="Times New Roman"/>
          <w:szCs w:val="24"/>
        </w:rPr>
        <w:t xml:space="preserve">ουν διαμορφώσει διαφορετικό ύψος συντάξεων. Δεν χρειάζεται να κάνουμε την ίδια πρόνοια και γι’ αυτούς. Αυτή είναι η δική μας θέση και αυτή είναι η σωστή ερμηνεία από τον νόμο. </w:t>
      </w:r>
    </w:p>
    <w:p w14:paraId="021D37D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021D37D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έχετε τον λόγο για τη δευτερολογία σας.</w:t>
      </w:r>
    </w:p>
    <w:p w14:paraId="021D37D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ευχαριστώ. </w:t>
      </w:r>
    </w:p>
    <w:p w14:paraId="021D37D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Αλλάζει άρδην η εικόνα η οποία είχε διαμορφωθεί με βάση τη συζήτηση που είχαμε σε τέσσερις προηγούμενες επίκαιρες ερωτήσεις, κύριε Υπουργέ. </w:t>
      </w:r>
    </w:p>
    <w:p w14:paraId="021D37D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Με σαφήνεια μπορούμε να </w:t>
      </w:r>
      <w:r>
        <w:rPr>
          <w:rFonts w:eastAsia="Times New Roman" w:cs="Times New Roman"/>
          <w:szCs w:val="24"/>
        </w:rPr>
        <w:t>μιλήσουμε; Μας είχατε πει ότι οι συνταξιούχοι άλλων ταμείων, εκτός του ΟΓΑ, που συνταξιοδοτήθηκαν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2016 -σήμερα μας λέτε μέχρι την ψήφιση του νόμου και αυτό πρέπει να διευκρινιστεί- εφόσον είναι παλιοί συνταξιούχοι κι εφόσον είχαν το αγροτικό ει</w:t>
      </w:r>
      <w:r>
        <w:rPr>
          <w:rFonts w:eastAsia="Times New Roman" w:cs="Times New Roman"/>
          <w:szCs w:val="24"/>
        </w:rPr>
        <w:t xml:space="preserve">σόδημα και την επιδότηση πριν την ψήφιση του </w:t>
      </w:r>
      <w:r>
        <w:rPr>
          <w:rFonts w:eastAsia="Times New Roman" w:cs="Times New Roman"/>
          <w:szCs w:val="24"/>
        </w:rPr>
        <w:t>ν.</w:t>
      </w:r>
      <w:r>
        <w:rPr>
          <w:rFonts w:eastAsia="Times New Roman" w:cs="Times New Roman"/>
          <w:szCs w:val="24"/>
        </w:rPr>
        <w:t>4387, δεν έχουν επίπτωση στη σύνταξή τους γιατί προστατεύονται από τους προηγούμενους ισχύοντες νόμους που τους διατηρεί το άρθρο 20, για τους παλιούς συνταξιούχους που είχαν επιδότηση πριν την ψήφιση του νόμο</w:t>
      </w:r>
      <w:r>
        <w:rPr>
          <w:rFonts w:eastAsia="Times New Roman" w:cs="Times New Roman"/>
          <w:szCs w:val="24"/>
        </w:rPr>
        <w:t xml:space="preserve">υ για τους οποίους δεν επέρχεται καμμιά μεταβολή. </w:t>
      </w:r>
    </w:p>
    <w:p w14:paraId="021D37D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Σε επόμενη επίκαιρη μάς είπατε ότι το ίδιο ισχύει και για νέους συνταξιούχους, αλλά που το αγροτικό εισόδημά τους και η επιδότησή τους ήταν πριν την ψήφιση του νόμου. Φαίνεται από την </w:t>
      </w:r>
      <w:r>
        <w:rPr>
          <w:rFonts w:eastAsia="Times New Roman" w:cs="Times New Roman"/>
          <w:szCs w:val="24"/>
        </w:rPr>
        <w:t xml:space="preserve">απάντησή </w:t>
      </w:r>
      <w:r>
        <w:rPr>
          <w:rFonts w:eastAsia="Times New Roman" w:cs="Times New Roman"/>
          <w:szCs w:val="24"/>
        </w:rPr>
        <w:t>σας ότι το δ</w:t>
      </w:r>
      <w:r>
        <w:rPr>
          <w:rFonts w:eastAsia="Times New Roman" w:cs="Times New Roman"/>
          <w:szCs w:val="24"/>
        </w:rPr>
        <w:t xml:space="preserve">εύτερο αλλάζει. Ξεκαθαρίστε μας τι ισχύει. </w:t>
      </w:r>
    </w:p>
    <w:p w14:paraId="021D37D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Οι συνταξιούχοι των άλλων ταμείων, οι παλιοί με επιδότηση πριν την ψήφιση του νόμου, απαλλάσσονται από την περικοπή του 60%, εξαιρούνται; Οι νέοι συνταξιούχοι είτε μετά τον Μάιο είτε μετά την 1</w:t>
      </w:r>
      <w:r>
        <w:rPr>
          <w:rFonts w:eastAsia="Times New Roman" w:cs="Times New Roman"/>
          <w:szCs w:val="24"/>
          <w:vertAlign w:val="superscript"/>
        </w:rPr>
        <w:t>η</w:t>
      </w:r>
      <w:r>
        <w:rPr>
          <w:rFonts w:eastAsia="Times New Roman" w:cs="Times New Roman"/>
          <w:szCs w:val="24"/>
        </w:rPr>
        <w:t xml:space="preserve"> Ιανουαρίου; Ξεκαθ</w:t>
      </w:r>
      <w:r>
        <w:rPr>
          <w:rFonts w:eastAsia="Times New Roman" w:cs="Times New Roman"/>
          <w:szCs w:val="24"/>
        </w:rPr>
        <w:t xml:space="preserve">αρίστε μας. Των άλλων ταμείων πάλι –δεν αφορά τον ΟΓΑ- που έχουν αγροτικό εισόδημα ή ενίσχυση πριν την ψήφιση του νόμου </w:t>
      </w:r>
      <w:proofErr w:type="spellStart"/>
      <w:r>
        <w:rPr>
          <w:rFonts w:eastAsia="Times New Roman" w:cs="Times New Roman"/>
          <w:szCs w:val="24"/>
        </w:rPr>
        <w:t>Κατρούγκαλου</w:t>
      </w:r>
      <w:proofErr w:type="spellEnd"/>
      <w:r>
        <w:rPr>
          <w:rFonts w:eastAsia="Times New Roman" w:cs="Times New Roman"/>
          <w:szCs w:val="24"/>
        </w:rPr>
        <w:t>, συνεχίζουν να εξαιρούνται από την περικοπή ή θα υποστούν την περικοπή; Είναι δυο συγκεκριμένα πράγματα που πρέπει να μας τ</w:t>
      </w:r>
      <w:r>
        <w:rPr>
          <w:rFonts w:eastAsia="Times New Roman" w:cs="Times New Roman"/>
          <w:szCs w:val="24"/>
        </w:rPr>
        <w:t>α πείτε καθαρά. Δεν γίνεται να υπάρχει αυτή η θολούρα και να έρθει το Ελεγκτικό Συνέδριο να ζητάει πίσω συντάξεις και μάλιστα να επιβάλλει και ποινή γιατί δεν δήλωσαν ότι είχαν άλλο εισόδημα.</w:t>
      </w:r>
    </w:p>
    <w:p w14:paraId="021D37E0"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Πρέπει να ξεκαθαριστεί το τι ισχύει τώρα που είναι νωρίς και μάλ</w:t>
      </w:r>
      <w:r>
        <w:rPr>
          <w:rFonts w:eastAsia="Times New Roman" w:cs="Times New Roman"/>
          <w:szCs w:val="24"/>
        </w:rPr>
        <w:t xml:space="preserve">ιστα πριν τη λήξη της προθεσμίας που γίνεται η μεταβίβαση των δικαιωμάτων τις επόμενες ημέρες, ούτως ώστε να προστατευτούν αυτοί οι άνθρωποι. Τόσο δύσκολο είναι; Νομίζω ότι μπορείτε να το κάνετε. Περιμένω σήμερα να έχουμε σαφή απάντηση. </w:t>
      </w:r>
    </w:p>
    <w:p w14:paraId="021D37E1"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 xml:space="preserve">Ευχαριστούμε, κύριε συνάδελφε. </w:t>
      </w:r>
    </w:p>
    <w:p w14:paraId="021D37E2"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w:t>
      </w:r>
      <w:r>
        <w:rPr>
          <w:rFonts w:eastAsia="Times New Roman" w:cs="Times New Roman"/>
          <w:szCs w:val="24"/>
        </w:rPr>
        <w:t>ν</w:t>
      </w:r>
      <w:r>
        <w:rPr>
          <w:rFonts w:eastAsia="Times New Roman" w:cs="Times New Roman"/>
          <w:szCs w:val="24"/>
        </w:rPr>
        <w:t xml:space="preserve"> λόγο. </w:t>
      </w:r>
    </w:p>
    <w:p w14:paraId="021D37E3"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Εξηγώ και πάλι ότι για τους αγρότες οι οποίοι είναι αγρότες κατά την αντίληψη όλων </w:t>
      </w:r>
      <w:r>
        <w:rPr>
          <w:rFonts w:eastAsia="Times New Roman" w:cs="Times New Roman"/>
          <w:szCs w:val="24"/>
        </w:rPr>
        <w:t>και υπάγονται στις διατάξεις ΟΓΑ με τις προβλέψεις που έχει ο νόμος εκείνος, τώρα στον ΕΦΚΑ πια, δεν υπάρχει κα</w:t>
      </w:r>
      <w:r>
        <w:rPr>
          <w:rFonts w:eastAsia="Times New Roman" w:cs="Times New Roman"/>
          <w:szCs w:val="24"/>
        </w:rPr>
        <w:t>μ</w:t>
      </w:r>
      <w:r>
        <w:rPr>
          <w:rFonts w:eastAsia="Times New Roman" w:cs="Times New Roman"/>
          <w:szCs w:val="24"/>
        </w:rPr>
        <w:t>μία επίδραση στις συντάξεις για όσους θα συνταξιοδοτούνται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2024. Φυσικά και για όσους είχαν συνταξιοδοτηθεί πριν το ίδιο ισχύει. </w:t>
      </w:r>
    </w:p>
    <w:p w14:paraId="021D37E4"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Σχ</w:t>
      </w:r>
      <w:r>
        <w:rPr>
          <w:rFonts w:eastAsia="Times New Roman" w:cs="Times New Roman"/>
          <w:szCs w:val="24"/>
        </w:rPr>
        <w:t xml:space="preserve">ετικά, όμως, με όσους είναι ασφαλισμένοι –γιατί είχαν άλλες δραστηριότητες- σε άλλα ταμεία και έχουν καλλιέργειες και εισοδήματα και από εκεί και επειδή, όπως θα γνωρίζετε κι εσείς, υπάρχουν σημαντικές δραστηριότητες και καλλιέργειες </w:t>
      </w:r>
      <w:proofErr w:type="spellStart"/>
      <w:r>
        <w:rPr>
          <w:rFonts w:eastAsia="Times New Roman" w:cs="Times New Roman"/>
          <w:szCs w:val="24"/>
        </w:rPr>
        <w:t>αγροτοκτηνοτροφικές</w:t>
      </w:r>
      <w:proofErr w:type="spellEnd"/>
      <w:r>
        <w:rPr>
          <w:rFonts w:eastAsia="Times New Roman" w:cs="Times New Roman"/>
          <w:szCs w:val="24"/>
        </w:rPr>
        <w:t xml:space="preserve"> ή </w:t>
      </w:r>
      <w:r>
        <w:rPr>
          <w:rFonts w:eastAsia="Times New Roman" w:cs="Times New Roman"/>
          <w:szCs w:val="24"/>
        </w:rPr>
        <w:t>αλιευτικές και από τέτοιους επαγγελματίες, θα ήταν αθέμιτο οι μεν αγρότες και κτηνοτρόφοι να έχουν συνέπεια έστω και μετά το 2024, και οι άλλοι να μην έχουν κα</w:t>
      </w:r>
      <w:r>
        <w:rPr>
          <w:rFonts w:eastAsia="Times New Roman" w:cs="Times New Roman"/>
          <w:szCs w:val="24"/>
        </w:rPr>
        <w:t>μ</w:t>
      </w:r>
      <w:r>
        <w:rPr>
          <w:rFonts w:eastAsia="Times New Roman" w:cs="Times New Roman"/>
          <w:szCs w:val="24"/>
        </w:rPr>
        <w:t xml:space="preserve">μία συνέπεια. Πότε θα διατηρείται αυτό; </w:t>
      </w:r>
    </w:p>
    <w:p w14:paraId="021D37E5"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Γι’ αυτό το λόγο είπαμε -αυτό προβλέπει και ο νόμος- πω</w:t>
      </w:r>
      <w:r>
        <w:rPr>
          <w:rFonts w:eastAsia="Times New Roman" w:cs="Times New Roman"/>
          <w:szCs w:val="24"/>
        </w:rPr>
        <w:t xml:space="preserve">ς αν εμφανίζεις εισόδημα, τότε μόνο έχεις δραστηριότητα. Μπορεί </w:t>
      </w:r>
      <w:r>
        <w:rPr>
          <w:rFonts w:eastAsia="Times New Roman" w:cs="Times New Roman"/>
          <w:szCs w:val="24"/>
        </w:rPr>
        <w:lastRenderedPageBreak/>
        <w:t>να έχεις ένα χωράφι που κάθεται, θα πληρώνεις ΕΝΦΙΑ προφανώς γι’ αυτό, αλλά δεν θα εντάσσεσαι στη διαδικασία της οικονομικής δραστηριότητας, αν δεν έχεις οικονομική δραστηριότητα. Και δεν θα έ</w:t>
      </w:r>
      <w:r>
        <w:rPr>
          <w:rFonts w:eastAsia="Times New Roman" w:cs="Times New Roman"/>
          <w:szCs w:val="24"/>
        </w:rPr>
        <w:t>χεις οικονομική δραστηριότητα</w:t>
      </w:r>
      <w:r>
        <w:rPr>
          <w:rFonts w:eastAsia="Times New Roman" w:cs="Times New Roman"/>
          <w:szCs w:val="24"/>
        </w:rPr>
        <w:t>,</w:t>
      </w:r>
      <w:r>
        <w:rPr>
          <w:rFonts w:eastAsia="Times New Roman" w:cs="Times New Roman"/>
          <w:szCs w:val="24"/>
        </w:rPr>
        <w:t xml:space="preserve"> αν δεν έχεις εισόδημα. Αφού δεν θα δηλώνει εισόδημα, φορολογητέο φυσικά, στο Ε1, που είναι η δήλωση των εισοδημάτων, προφανώς δεν θα υπάγεται κάποιος στη διαδικασία της περικοπής της σύνταξης, επειδή συμβαίνει να έχει τέτοιες</w:t>
      </w:r>
      <w:r>
        <w:rPr>
          <w:rFonts w:eastAsia="Times New Roman" w:cs="Times New Roman"/>
          <w:szCs w:val="24"/>
        </w:rPr>
        <w:t xml:space="preserve"> δραστηριότητες. </w:t>
      </w:r>
    </w:p>
    <w:p w14:paraId="021D37E6"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Συνεπώς, το κριτήριο είναι αν θα έχει εισόδημα. Κατά τα άλλα, δεν υπάρχει καμμία επίδραση. </w:t>
      </w:r>
    </w:p>
    <w:p w14:paraId="021D37E7"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Οι παλιοί συνταξιούχοι; </w:t>
      </w:r>
    </w:p>
    <w:p w14:paraId="021D37E8"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 Ασφάλισης και Κοινωνικής Αλληλεγγύης): </w:t>
      </w:r>
      <w:r>
        <w:rPr>
          <w:rFonts w:eastAsia="Times New Roman" w:cs="Times New Roman"/>
          <w:szCs w:val="24"/>
        </w:rPr>
        <w:t xml:space="preserve">Και </w:t>
      </w:r>
      <w:r>
        <w:rPr>
          <w:rFonts w:eastAsia="Times New Roman" w:cs="Times New Roman"/>
          <w:szCs w:val="24"/>
        </w:rPr>
        <w:t>για τους παλιούς έχω πει. Όσοι</w:t>
      </w:r>
      <w:r>
        <w:rPr>
          <w:rFonts w:eastAsia="Times New Roman" w:cs="Times New Roman"/>
          <w:szCs w:val="24"/>
        </w:rPr>
        <w:t>,</w:t>
      </w:r>
      <w:r>
        <w:rPr>
          <w:rFonts w:eastAsia="Times New Roman" w:cs="Times New Roman"/>
          <w:szCs w:val="24"/>
        </w:rPr>
        <w:t xml:space="preserve"> μέχρι την έναρξη του νόμου είχαν δραστηριότητα και εισόδημα</w:t>
      </w:r>
      <w:r>
        <w:rPr>
          <w:rFonts w:eastAsia="Times New Roman" w:cs="Times New Roman"/>
          <w:szCs w:val="24"/>
        </w:rPr>
        <w:t>,</w:t>
      </w:r>
      <w:r>
        <w:rPr>
          <w:rFonts w:eastAsia="Times New Roman" w:cs="Times New Roman"/>
          <w:szCs w:val="24"/>
        </w:rPr>
        <w:t xml:space="preserve"> μπορούν να συνεχίσουν να έχουν δραστηριότητα και εισόδημα. Για τους προ της εφαρμογής του νόμου μίλησα. </w:t>
      </w:r>
    </w:p>
    <w:p w14:paraId="021D37E9"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1D37EA"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Κι εμείς ευχαριστούμε. </w:t>
      </w:r>
    </w:p>
    <w:p w14:paraId="021D37EB"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lastRenderedPageBreak/>
        <w:t>Προχωράμε στην πρώτη με αριθμό 751/25-4-2017 επίκαιρη ερώτηση πρώτου κύκλου της Βουλευτού Λάρισας του Συνασπισμού Ριζοσπαστικής Αριστεράς κ. Άννας Βαγενά προς την Υπουργό Πολιτισμού και Αθλητισμού, σχετικά με το Α΄ Αρχαίο Θέατρο της</w:t>
      </w:r>
      <w:r>
        <w:rPr>
          <w:rFonts w:eastAsia="Times New Roman" w:cs="Times New Roman"/>
          <w:szCs w:val="24"/>
        </w:rPr>
        <w:t xml:space="preserve"> Λάρισας και την επ’ αυτού στρατηγική του Υπουργείου Πολιτισμού και Αθλητισμού. </w:t>
      </w:r>
    </w:p>
    <w:p w14:paraId="021D37EC"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Υπουργός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021D37ED"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έχετε το λόγο για δύο λεπτά. </w:t>
      </w:r>
    </w:p>
    <w:p w14:paraId="021D37EE" w14:textId="77777777" w:rsidR="00AC582E" w:rsidRDefault="00994D10">
      <w:pPr>
        <w:spacing w:after="0"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Το σημαντικότερο ίσως έργο συντήρησης και αποκατάστασης αρχαιολογικού χώρου στην ευρύτερη περιοχή της Λάρισας είναι εκείνο που αφορά το Α΄ Αρχαίο Θέατρο. Πρόκειται για ένα μνημείο πολιτιστικής κληρονομιάς με τεράστια ακτινοβολία, το οποίο βρίσκεται στις νό</w:t>
      </w:r>
      <w:r>
        <w:rPr>
          <w:rFonts w:eastAsia="Times New Roman" w:cs="Times New Roman"/>
          <w:szCs w:val="24"/>
        </w:rPr>
        <w:t xml:space="preserve">τιες υπώρειες του λόφου του Φρουρίου, δηλαδή στην καρδιά της παλιάς πόλης της Λάρισας. </w:t>
      </w:r>
    </w:p>
    <w:p w14:paraId="021D37EF"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Στην παρούσα περίοδο</w:t>
      </w:r>
      <w:r>
        <w:rPr>
          <w:rFonts w:eastAsia="Times New Roman" w:cs="Times New Roman"/>
          <w:szCs w:val="24"/>
        </w:rPr>
        <w:t>,</w:t>
      </w:r>
      <w:r>
        <w:rPr>
          <w:rFonts w:eastAsia="Times New Roman" w:cs="Times New Roman"/>
          <w:szCs w:val="24"/>
        </w:rPr>
        <w:t xml:space="preserve"> ο άξονας βασικών εργασιών διακόπηκε στα τέλη Δεκεμβρίου του 2015, οπότε έληξε και η χρηματοδότηση του έργου από το αναπτυξιακό πρόγραμμα ΕΣΠΑ 2007</w:t>
      </w:r>
      <w:r>
        <w:rPr>
          <w:rFonts w:eastAsia="Times New Roman" w:cs="Times New Roman"/>
          <w:szCs w:val="24"/>
        </w:rPr>
        <w:t xml:space="preserve">-2013. </w:t>
      </w:r>
    </w:p>
    <w:p w14:paraId="021D37F0"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lastRenderedPageBreak/>
        <w:t>Έκτοτε, και παρά την αρχική πρόθεση να μη διακοπούν οι ενδιάμεσες εργασίες ούτε μια ημέρα, ώστε όταν θα ξεκινούσε εκ νέου η χρηματοδότηση του έργου αναστήλωσης να μην έχει χαθεί στο μεσοδιάστημα πολύτιμος χρόνος, οι εργασίες αναστήλωσης</w:t>
      </w:r>
      <w:r>
        <w:rPr>
          <w:rFonts w:eastAsia="Times New Roman" w:cs="Times New Roman"/>
          <w:szCs w:val="24"/>
        </w:rPr>
        <w:t>,</w:t>
      </w:r>
      <w:r>
        <w:rPr>
          <w:rFonts w:eastAsia="Times New Roman" w:cs="Times New Roman"/>
          <w:szCs w:val="24"/>
        </w:rPr>
        <w:t xml:space="preserve"> όχι μόνο δ</w:t>
      </w:r>
      <w:r>
        <w:rPr>
          <w:rFonts w:eastAsia="Times New Roman" w:cs="Times New Roman"/>
          <w:szCs w:val="24"/>
        </w:rPr>
        <w:t xml:space="preserve">εν συνεχίστηκαν, αλλά παραμένει άδηλο </w:t>
      </w:r>
      <w:r>
        <w:rPr>
          <w:rFonts w:eastAsia="Times New Roman" w:cs="Times New Roman"/>
          <w:szCs w:val="24"/>
        </w:rPr>
        <w:t xml:space="preserve">το </w:t>
      </w:r>
      <w:r>
        <w:rPr>
          <w:rFonts w:eastAsia="Times New Roman" w:cs="Times New Roman"/>
          <w:szCs w:val="24"/>
        </w:rPr>
        <w:t xml:space="preserve">πότε θα ξεκινήσουν πάλι. </w:t>
      </w:r>
    </w:p>
    <w:p w14:paraId="021D37F1"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Την ίδια στιγμή, το σύνολο των πόρων, αλλά και του διατιθέμενου δυναμικού αφιερώνεται στη σύνταξη μελέτης -ακόμα μιας μελέτη</w:t>
      </w:r>
      <w:r>
        <w:rPr>
          <w:rFonts w:eastAsia="Times New Roman" w:cs="Times New Roman"/>
          <w:szCs w:val="24"/>
        </w:rPr>
        <w:t>ς</w:t>
      </w:r>
      <w:r>
        <w:rPr>
          <w:rFonts w:eastAsia="Times New Roman" w:cs="Times New Roman"/>
          <w:szCs w:val="24"/>
        </w:rPr>
        <w:t>, υπάρχουν πάρα πολλές για το μνημείο- υπό την επιμέλεια του Σωμ</w:t>
      </w:r>
      <w:r>
        <w:rPr>
          <w:rFonts w:eastAsia="Times New Roman" w:cs="Times New Roman"/>
          <w:szCs w:val="24"/>
        </w:rPr>
        <w:t xml:space="preserve">ατείου «Διάζωμα». Αυτή η εξέλιξη καθιστά όλο και πιο ρευστό το χρονικό πλαίσιο αποπεράτωσης του έργου. </w:t>
      </w:r>
    </w:p>
    <w:p w14:paraId="021D37F2"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 xml:space="preserve">Με δεδομένο ότι το Αρχαίο Θέατρο της Λάρισας πρέπει να λειτουργήσει το ταχύτερο ως θέατρο, φιλοξενώντας θεατρικές παραστάσεις αρχαίου δράματος, με τους </w:t>
      </w:r>
      <w:r>
        <w:rPr>
          <w:rFonts w:eastAsia="Times New Roman" w:cs="Times New Roman"/>
          <w:szCs w:val="24"/>
        </w:rPr>
        <w:t>θεατές στο κοίλον –το τονίζω αυτό- καθώς είναι ένα τεράστιας σημασίας μνημείο για την περιοχή, αλλά και για τη χώρα ολόκληρη, που πρόκειται να προσελκύσει πλήθος κόσμου, φέρνοντας μεγάλο όφελος στην τοπική οικονομία και δημιουργώντας πολλές θέσεις εργασίας</w:t>
      </w:r>
      <w:r>
        <w:rPr>
          <w:rFonts w:eastAsia="Times New Roman" w:cs="Times New Roman"/>
          <w:szCs w:val="24"/>
        </w:rPr>
        <w:t xml:space="preserve">, λαμβανομένου δε υπόψη ότι η παρούσα ηγεσία του ΥΠΟΑ έχει λαμπρύνει με την παρουσία της το αρχαίο δράμα και παρουσιάζει ισχυρούς </w:t>
      </w:r>
      <w:r>
        <w:rPr>
          <w:rFonts w:eastAsia="Times New Roman" w:cs="Times New Roman"/>
          <w:szCs w:val="24"/>
        </w:rPr>
        <w:lastRenderedPageBreak/>
        <w:t>δεσμούς με την θεατρική-καλλιτεχνική δημιουργία της περιοχής, ενώ είναι γνωστή η ευαισθησία της για τους αρχαιολογικούς χώρους</w:t>
      </w:r>
      <w:r>
        <w:rPr>
          <w:rFonts w:eastAsia="Times New Roman" w:cs="Times New Roman"/>
          <w:szCs w:val="24"/>
        </w:rPr>
        <w:t xml:space="preserve"> με υψηλό πολιτισμικό φόρτο, ερωτάται η κυρία Υπουργός: </w:t>
      </w:r>
    </w:p>
    <w:p w14:paraId="021D37F3" w14:textId="77777777" w:rsidR="00AC582E" w:rsidRDefault="00994D10">
      <w:pPr>
        <w:spacing w:after="0" w:line="600" w:lineRule="auto"/>
        <w:ind w:firstLine="720"/>
        <w:jc w:val="both"/>
        <w:rPr>
          <w:rFonts w:eastAsia="Times New Roman" w:cs="Times New Roman"/>
          <w:szCs w:val="24"/>
        </w:rPr>
      </w:pPr>
      <w:r>
        <w:rPr>
          <w:rFonts w:eastAsia="Times New Roman" w:cs="Times New Roman"/>
          <w:szCs w:val="24"/>
        </w:rPr>
        <w:t>Ποιες είναι οι συγκεκριμένες και θετικές ενέργειες που συνθέτουν την πολιτική του ΥΠΟΑ</w:t>
      </w:r>
      <w:r>
        <w:rPr>
          <w:rFonts w:eastAsia="Times New Roman" w:cs="Times New Roman"/>
          <w:szCs w:val="24"/>
        </w:rPr>
        <w:t>,</w:t>
      </w:r>
      <w:r>
        <w:rPr>
          <w:rFonts w:eastAsia="Times New Roman" w:cs="Times New Roman"/>
          <w:szCs w:val="24"/>
        </w:rPr>
        <w:t xml:space="preserve"> έναντι του αρχαίου θεάτρου της Λάρισας; Σε ποιο στάδιο βρίσκεται σήμερα η υλοποίηση αυτής της πολιτικής και ποι</w:t>
      </w:r>
      <w:r>
        <w:rPr>
          <w:rFonts w:eastAsia="Times New Roman" w:cs="Times New Roman"/>
          <w:szCs w:val="24"/>
        </w:rPr>
        <w:t xml:space="preserve">α στρατηγική προτίθεται να εφαρμόσει, με σκοπό το </w:t>
      </w:r>
      <w:r>
        <w:rPr>
          <w:rFonts w:eastAsia="Times New Roman" w:cs="Times New Roman"/>
          <w:szCs w:val="24"/>
        </w:rPr>
        <w:t>θ</w:t>
      </w:r>
      <w:r>
        <w:rPr>
          <w:rFonts w:eastAsia="Times New Roman" w:cs="Times New Roman"/>
          <w:szCs w:val="24"/>
        </w:rPr>
        <w:t>έατρο να παραδοθεί όσο το δυνατόν συντομότερα στο κοινό, λειτουργώντας ως ορόσημο αναβάθμισης του συνολικού πολιτιστικού επιπέδου της περιοχής;</w:t>
      </w:r>
    </w:p>
    <w:p w14:paraId="021D37F4"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Βαγενά.</w:t>
      </w:r>
    </w:p>
    <w:p w14:paraId="021D37F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α Υπουργέ, έχετε τον λόγο. </w:t>
      </w:r>
    </w:p>
    <w:p w14:paraId="021D37F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Σας ευχαριστώ για την επίκαιρη ερώτηση, γιατί είναι ένα θέμα που πραγματικά όλους μας απασχολεί. </w:t>
      </w:r>
    </w:p>
    <w:p w14:paraId="021D37F7" w14:textId="77777777" w:rsidR="00AC582E" w:rsidRDefault="00994D10">
      <w:pPr>
        <w:spacing w:line="600" w:lineRule="auto"/>
        <w:ind w:firstLine="720"/>
        <w:jc w:val="both"/>
        <w:rPr>
          <w:rFonts w:eastAsia="Times New Roman" w:cs="Times New Roman"/>
          <w:b/>
          <w:szCs w:val="24"/>
        </w:rPr>
      </w:pPr>
      <w:r>
        <w:rPr>
          <w:rFonts w:eastAsia="Times New Roman" w:cs="Times New Roman"/>
          <w:szCs w:val="24"/>
        </w:rPr>
        <w:t>Όπως ξέρετε, είναι μεγάλη η λαχτάρα να παίζει κανείς μέσα στα αρχαία θέατρα.</w:t>
      </w:r>
      <w:r>
        <w:rPr>
          <w:rFonts w:eastAsia="Times New Roman" w:cs="Times New Roman"/>
          <w:szCs w:val="24"/>
        </w:rPr>
        <w:t xml:space="preserve"> Από την άλλη πλευρά, όμως, αυτή η διαδικασία χρειάζεται μεγάλη προσοχή και είναι χρονοβόρα, για </w:t>
      </w:r>
      <w:r>
        <w:rPr>
          <w:rFonts w:eastAsia="Times New Roman" w:cs="Times New Roman"/>
          <w:szCs w:val="24"/>
        </w:rPr>
        <w:lastRenderedPageBreak/>
        <w:t>να μπορέσουν να αποδοθούν σωστά τα αρχαία μνημεία και όχι βιαστικά. Είναι γεγονός ότι το μνημείο αυτό, το θέατρο αυτό, είναι από τα σημαντικότερα και ειδικά γι</w:t>
      </w:r>
      <w:r>
        <w:rPr>
          <w:rFonts w:eastAsia="Times New Roman" w:cs="Times New Roman"/>
          <w:szCs w:val="24"/>
        </w:rPr>
        <w:t>α το</w:t>
      </w:r>
      <w:r>
        <w:rPr>
          <w:rFonts w:eastAsia="Times New Roman" w:cs="Times New Roman"/>
          <w:szCs w:val="24"/>
        </w:rPr>
        <w:t xml:space="preserve"> Ν</w:t>
      </w:r>
      <w:r>
        <w:rPr>
          <w:rFonts w:eastAsia="Times New Roman" w:cs="Times New Roman"/>
          <w:szCs w:val="24"/>
        </w:rPr>
        <w:t xml:space="preserve">ομό Λάρισας είναι πραγματικά μεγάλης ακτινοβολίας. </w:t>
      </w:r>
      <w:r>
        <w:rPr>
          <w:rFonts w:eastAsia="Times New Roman" w:cs="Times New Roman"/>
          <w:b/>
          <w:szCs w:val="24"/>
        </w:rPr>
        <w:t xml:space="preserve"> </w:t>
      </w:r>
    </w:p>
    <w:p w14:paraId="021D37F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Οι υπηρεσίες του Υπουργείου Πολιτισμού και Αθλητισμού έχουν διενεργήσει σειρά σωστικών εργασιών και εργασιών συντήρησης για την ανάδειξη και του περιβάλλοντος χώρου. Η ανάδειξη του έργου σε όλες τι</w:t>
      </w:r>
      <w:r>
        <w:rPr>
          <w:rFonts w:eastAsia="Times New Roman" w:cs="Times New Roman"/>
          <w:szCs w:val="24"/>
        </w:rPr>
        <w:t>ς προηγούμενες προγραμματικές περιόδους, του 1999, του 2006, του 2007 και του 2013, όπως αναφέρατε, αποδεικνύει το μεγάλο ενδιαφέρον του Υπουργείου γι’ αυτό το σημαντικό μνημείο. Μετά τη λήξη του τελευταίου έργου</w:t>
      </w:r>
      <w:r>
        <w:rPr>
          <w:rFonts w:eastAsia="Times New Roman" w:cs="Times New Roman"/>
          <w:szCs w:val="24"/>
        </w:rPr>
        <w:t>,</w:t>
      </w:r>
      <w:r>
        <w:rPr>
          <w:rFonts w:eastAsia="Times New Roman" w:cs="Times New Roman"/>
          <w:szCs w:val="24"/>
        </w:rPr>
        <w:t xml:space="preserve"> δεν υπήρξε ώριμη μελέτη για τη χρηματοδότη</w:t>
      </w:r>
      <w:r>
        <w:rPr>
          <w:rFonts w:eastAsia="Times New Roman" w:cs="Times New Roman"/>
          <w:szCs w:val="24"/>
        </w:rPr>
        <w:t xml:space="preserve">ση, για τη συνέχιση των εργασιών. Είναι σήμερα, λοιπόν, σε εξέλιξη η εκπόνηση των σχετικών μελετών. Για να μπορέσουν να γίνουν εργασίες, πρέπει να γίνουν μελέτες για το τελευταίο στάδιο, με τη συμμετοχή και την επίβλεψη της αρμόδιας Εφορείας Αρχαιοτήτων. </w:t>
      </w:r>
    </w:p>
    <w:p w14:paraId="021D37F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χρηματοδότηση των μελετών, όπως αναφέρατε, δεν υποστηρίζεται μόνο από το Ίδρυμα «Διάζωμα», αλλά με 100.000 από τη χορηγία του Ιδρύματος «Κανελλοπούλου» και με πολύ σοβαρή συμμετοχή του Δήμου Λαρισαίων με 175.000</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lastRenderedPageBreak/>
        <w:t>προσφερθούν γι’ αυτόν τον σκοπό</w:t>
      </w:r>
      <w:r>
        <w:rPr>
          <w:rFonts w:eastAsia="Times New Roman" w:cs="Times New Roman"/>
          <w:szCs w:val="24"/>
        </w:rPr>
        <w:t>,</w:t>
      </w:r>
      <w:r>
        <w:rPr>
          <w:rFonts w:eastAsia="Times New Roman" w:cs="Times New Roman"/>
          <w:szCs w:val="24"/>
        </w:rPr>
        <w:t xml:space="preserve"> σ</w:t>
      </w:r>
      <w:r>
        <w:rPr>
          <w:rFonts w:eastAsia="Times New Roman" w:cs="Times New Roman"/>
          <w:szCs w:val="24"/>
        </w:rPr>
        <w:t>υν 50.000 από το Σωματείο «Διάζωμα». Είναι ένα σημαντικό ποσό</w:t>
      </w:r>
      <w:r>
        <w:rPr>
          <w:rFonts w:eastAsia="Times New Roman" w:cs="Times New Roman"/>
          <w:szCs w:val="24"/>
        </w:rPr>
        <w:t>,</w:t>
      </w:r>
      <w:r>
        <w:rPr>
          <w:rFonts w:eastAsia="Times New Roman" w:cs="Times New Roman"/>
          <w:szCs w:val="24"/>
        </w:rPr>
        <w:t xml:space="preserve"> το οποίο προβλέπεται να συγκεντρωθεί, έχει ήδη συγκεντρωθεί, για να μπορέσουν να προχωρήσουν οι μελέτες </w:t>
      </w:r>
      <w:r>
        <w:rPr>
          <w:rFonts w:eastAsia="Times New Roman" w:cs="Times New Roman"/>
          <w:szCs w:val="24"/>
        </w:rPr>
        <w:t xml:space="preserve">που </w:t>
      </w:r>
      <w:r>
        <w:rPr>
          <w:rFonts w:eastAsia="Times New Roman" w:cs="Times New Roman"/>
          <w:szCs w:val="24"/>
        </w:rPr>
        <w:t>περιλαμβάνουν την πλήρη αποτύπωση και κατάθεση πρότασης αποκατάστασης όλων των τμημάτ</w:t>
      </w:r>
      <w:r>
        <w:rPr>
          <w:rFonts w:eastAsia="Times New Roman" w:cs="Times New Roman"/>
          <w:szCs w:val="24"/>
        </w:rPr>
        <w:t xml:space="preserve">ων του μνημείου, κοίλον, διάζωμα, </w:t>
      </w:r>
      <w:proofErr w:type="spellStart"/>
      <w:r>
        <w:rPr>
          <w:rFonts w:eastAsia="Times New Roman" w:cs="Times New Roman"/>
          <w:szCs w:val="24"/>
        </w:rPr>
        <w:t>επιθέατρο</w:t>
      </w:r>
      <w:proofErr w:type="spellEnd"/>
      <w:r>
        <w:rPr>
          <w:rFonts w:eastAsia="Times New Roman" w:cs="Times New Roman"/>
          <w:szCs w:val="24"/>
        </w:rPr>
        <w:t>, σκηνή, πάροδοι, τη σχεδίαση των διάσπαρτων αρχιτεκτονικών μελών, την αποτύπωση των κτηρίων του περιβάλλοντος χώρου, κυρίως των παλιών αρτοποιείων, εγκαταστάσεις</w:t>
      </w:r>
      <w:r>
        <w:rPr>
          <w:rFonts w:eastAsia="Times New Roman" w:cs="Times New Roman"/>
          <w:szCs w:val="24"/>
        </w:rPr>
        <w:t>,</w:t>
      </w:r>
      <w:r>
        <w:rPr>
          <w:rFonts w:eastAsia="Times New Roman" w:cs="Times New Roman"/>
          <w:szCs w:val="24"/>
        </w:rPr>
        <w:t xml:space="preserve"> που σχεδιάζεται να ενταχθούν στην ανάδειξη και στ</w:t>
      </w:r>
      <w:r>
        <w:rPr>
          <w:rFonts w:eastAsia="Times New Roman" w:cs="Times New Roman"/>
          <w:szCs w:val="24"/>
        </w:rPr>
        <w:t xml:space="preserve">η λειτουργία του αρχαίου θεάτρου, τη σύνταξη γεωτεχνικής μελέτης, την αποτύπωση των αρχαιολογικών χώρων της ευρύτερης περιοχής, ώστε να συνδεθούν σε μία ενιαία διαδρομή με το αρχαίο θέατρο, καθώς και εργασίες προβολής του μνημείου.  </w:t>
      </w:r>
    </w:p>
    <w:p w14:paraId="021D37F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Όταν ολοκληρωθούν οι μ</w:t>
      </w:r>
      <w:r>
        <w:rPr>
          <w:rFonts w:eastAsia="Times New Roman" w:cs="Times New Roman"/>
          <w:szCs w:val="24"/>
        </w:rPr>
        <w:t>ελέτες, κατ’ εκτίμηση εντός του καλοκαιριού του τρέχοντος έτους, θα υποβληθούν</w:t>
      </w:r>
      <w:r>
        <w:rPr>
          <w:rFonts w:eastAsia="Times New Roman" w:cs="Times New Roman"/>
          <w:szCs w:val="24"/>
        </w:rPr>
        <w:t>,</w:t>
      </w:r>
      <w:r>
        <w:rPr>
          <w:rFonts w:eastAsia="Times New Roman" w:cs="Times New Roman"/>
          <w:szCs w:val="24"/>
        </w:rPr>
        <w:t xml:space="preserve"> μέσω των αρμοδίων υπηρεσιών του Υπουργείου προς έγκριση</w:t>
      </w:r>
      <w:r>
        <w:rPr>
          <w:rFonts w:eastAsia="Times New Roman" w:cs="Times New Roman"/>
          <w:szCs w:val="24"/>
        </w:rPr>
        <w:t>,</w:t>
      </w:r>
      <w:r>
        <w:rPr>
          <w:rFonts w:eastAsia="Times New Roman" w:cs="Times New Roman"/>
          <w:szCs w:val="24"/>
        </w:rPr>
        <w:t xml:space="preserve"> μαζί με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απαιτούμενων ενεργειών για την ανάδειξη ολόκληρου του χώρου, προκειμένου να είναι δυνατόν να υποβληθούν προτάσεις για τη χρηματοδότηση των εργασιών. </w:t>
      </w:r>
    </w:p>
    <w:p w14:paraId="021D37F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ανέφερα και πιο πάνω, τονίζω ότι οι συνέργειες και η συμβολή της τοπικής κοινωνίας είναι το </w:t>
      </w:r>
      <w:r>
        <w:rPr>
          <w:rFonts w:eastAsia="Times New Roman" w:cs="Times New Roman"/>
          <w:szCs w:val="24"/>
        </w:rPr>
        <w:t>ζητούμενο και ο στόχος κάθε φορά. Ο Δήμος Λαρισαίων προχωράει στην απαλλοτρίωση του οικοδομικού τετραγώνου στην πρόσοψη του μνημείου, ενώ παράλληλα διαμόρφωσε δίκτυο πεζοδρόμων γύρω από το μνημείο, γεγονός που κατέστησε τον ευρύτερο χώρο ελκυστικό και σημε</w:t>
      </w:r>
      <w:r>
        <w:rPr>
          <w:rFonts w:eastAsia="Times New Roman" w:cs="Times New Roman"/>
          <w:szCs w:val="24"/>
        </w:rPr>
        <w:t xml:space="preserve">ίο αναφοράς για τους Λαρισαίους και τους επισκέπτες. </w:t>
      </w:r>
    </w:p>
    <w:p w14:paraId="021D37F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Σήμερα, λοιπόν, το μνημείο διαθέτει σχεδόν το σύνολο του υλικού του κατά </w:t>
      </w:r>
      <w:proofErr w:type="spellStart"/>
      <w:r>
        <w:rPr>
          <w:rFonts w:eastAsia="Times New Roman" w:cs="Times New Roman"/>
          <w:szCs w:val="24"/>
        </w:rPr>
        <w:t>χώραν</w:t>
      </w:r>
      <w:proofErr w:type="spellEnd"/>
      <w:r>
        <w:rPr>
          <w:rFonts w:eastAsia="Times New Roman" w:cs="Times New Roman"/>
          <w:szCs w:val="24"/>
        </w:rPr>
        <w:t xml:space="preserve">, καθώς και μερική προσβασιμότητα για τους επισκέπτες και κυρίως στον χώρο της ορχήστρας. </w:t>
      </w:r>
    </w:p>
    <w:p w14:paraId="021D37F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Επομένως δεν μπορούμε να πούμε ότ</w:t>
      </w:r>
      <w:r>
        <w:rPr>
          <w:rFonts w:eastAsia="Times New Roman" w:cs="Times New Roman"/>
          <w:szCs w:val="24"/>
        </w:rPr>
        <w:t>ι μπορεί άμεσα να παραδοθεί το μνημείο</w:t>
      </w:r>
      <w:r>
        <w:rPr>
          <w:rFonts w:eastAsia="Times New Roman" w:cs="Times New Roman"/>
          <w:szCs w:val="24"/>
        </w:rPr>
        <w:t>,</w:t>
      </w:r>
      <w:r>
        <w:rPr>
          <w:rFonts w:eastAsia="Times New Roman" w:cs="Times New Roman"/>
          <w:szCs w:val="24"/>
        </w:rPr>
        <w:t xml:space="preserve"> αν δεν γίνουν όλες αυτές οι εργασίες, έτσι ώστε να μπορεί αν φιλοξενήσει κοινό. Δεν έχει νόημα να κάθεται ο κόσμος μέσα στην ορχήστρα, αφού μόνο εκεί επιτρέπεται αυτή τη στιγμή η προσβασιμότητα. </w:t>
      </w:r>
    </w:p>
    <w:p w14:paraId="021D37F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1D37F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(Σπυρίδων Λυκούδης): </w:t>
      </w:r>
      <w:r>
        <w:rPr>
          <w:rFonts w:eastAsia="Times New Roman" w:cs="Times New Roman"/>
          <w:szCs w:val="24"/>
        </w:rPr>
        <w:t xml:space="preserve">Κυρία συνάδελφε, έχετε τον λόγο για τη δευτερολογία σας. </w:t>
      </w:r>
    </w:p>
    <w:p w14:paraId="021D380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 ΒΑΓΕΝΑ: </w:t>
      </w:r>
      <w:r>
        <w:rPr>
          <w:rFonts w:eastAsia="Times New Roman" w:cs="Times New Roman"/>
          <w:szCs w:val="24"/>
        </w:rPr>
        <w:t>Σχετικά με τις μελέτες, θέλω να ρωτήσω αν διενεργούνται από το «Διάζωμα»</w:t>
      </w:r>
      <w:r>
        <w:rPr>
          <w:rFonts w:eastAsia="Times New Roman" w:cs="Times New Roman"/>
          <w:szCs w:val="24"/>
        </w:rPr>
        <w:t>. Γ</w:t>
      </w:r>
      <w:r>
        <w:rPr>
          <w:rFonts w:eastAsia="Times New Roman" w:cs="Times New Roman"/>
          <w:szCs w:val="24"/>
        </w:rPr>
        <w:t xml:space="preserve">ιατί το «Διάζωμα» έχει πάρει τα χρήματα αυτά και τις 175.000 ευρώ από τον </w:t>
      </w:r>
      <w:r>
        <w:rPr>
          <w:rFonts w:eastAsia="Times New Roman" w:cs="Times New Roman"/>
          <w:szCs w:val="24"/>
        </w:rPr>
        <w:t>δ</w:t>
      </w:r>
      <w:r>
        <w:rPr>
          <w:rFonts w:eastAsia="Times New Roman" w:cs="Times New Roman"/>
          <w:szCs w:val="24"/>
        </w:rPr>
        <w:t>ήμο και –ν</w:t>
      </w:r>
      <w:r>
        <w:rPr>
          <w:rFonts w:eastAsia="Times New Roman" w:cs="Times New Roman"/>
          <w:szCs w:val="24"/>
        </w:rPr>
        <w:t xml:space="preserve">ομίζω- 180.000 ευρώ από το Ίδρυμα «Κανελλόπουλου». Κάνει το «Διάζωμα» τη μελέτη και γιατί την κάνει αυτός ο φορέας και δεν την κάνει το Υπουργείο; </w:t>
      </w:r>
    </w:p>
    <w:p w14:paraId="021D3801" w14:textId="77777777" w:rsidR="00AC582E" w:rsidRDefault="00994D10">
      <w:pPr>
        <w:spacing w:line="600" w:lineRule="auto"/>
        <w:ind w:firstLine="720"/>
        <w:jc w:val="both"/>
        <w:rPr>
          <w:rFonts w:eastAsia="Times New Roman"/>
          <w:szCs w:val="24"/>
        </w:rPr>
      </w:pPr>
      <w:r>
        <w:rPr>
          <w:rFonts w:eastAsia="Times New Roman"/>
          <w:szCs w:val="24"/>
        </w:rPr>
        <w:t xml:space="preserve">Θέλω να πω ότι χρειαζόταν ένας ενδιάμεσος φορέας να κάνει τη μελέτη, μία επιπλέον μελέτη από τις πολλές που </w:t>
      </w:r>
      <w:r>
        <w:rPr>
          <w:rFonts w:eastAsia="Times New Roman"/>
          <w:szCs w:val="24"/>
        </w:rPr>
        <w:t>έχουν γίνει; Φοβάμαι ότι μένουμε πολύ στις μελέτες.</w:t>
      </w:r>
    </w:p>
    <w:p w14:paraId="021D3802" w14:textId="77777777" w:rsidR="00AC582E" w:rsidRDefault="00994D10">
      <w:pPr>
        <w:spacing w:line="600" w:lineRule="auto"/>
        <w:ind w:firstLine="720"/>
        <w:jc w:val="both"/>
        <w:rPr>
          <w:rFonts w:eastAsia="Times New Roman"/>
          <w:szCs w:val="24"/>
        </w:rPr>
      </w:pPr>
      <w:r>
        <w:rPr>
          <w:rFonts w:eastAsia="Times New Roman"/>
          <w:szCs w:val="24"/>
        </w:rPr>
        <w:t>Γνωρίζω πάρα πολύ καλά ότι οι μελέτες είναι προϋπόθεση. Αυτό το θέατρο έχει προχωρήσει όλα αυτά τα χρόνια με τους αρχαιολόγους της Λάρισας και την Εφορεία Αρχαιοτήτων Λαρίσης. Έχει γίνει το μεγαλύτερο μέρ</w:t>
      </w:r>
      <w:r>
        <w:rPr>
          <w:rFonts w:eastAsia="Times New Roman"/>
          <w:szCs w:val="24"/>
        </w:rPr>
        <w:t>ος της εργασίας και ήταν έτοιμο να δεχθεί τουλάχιστον δύο χιλιάδες κόσμο με τις ενδιάμεσες κλίμακες που έχει. Το ξέρω πάρα πολύ καλά το έργο, το παρακολουθώ μέρα με τη μέρα. Είναι ένα πολύ σημαντικό πράγμα για τους παλιούς Λαρισαίους. Εμείς έχουμε μεγαλώσε</w:t>
      </w:r>
      <w:r>
        <w:rPr>
          <w:rFonts w:eastAsia="Times New Roman"/>
          <w:szCs w:val="24"/>
        </w:rPr>
        <w:t>ι σε αυτά τα χώματα, έχουμε περπατήσει εκεί, όταν δεν υπήρχε αρχαίο θέατρο και υπήρχαν μαγαζιά και δρόμοι. Είναι η γειτονιά μας και το ξέρουμε πολύ καλά. Φοβάμαι, λοιπόν, ότι χάνουμε χρόνο.</w:t>
      </w:r>
    </w:p>
    <w:p w14:paraId="021D3803" w14:textId="77777777" w:rsidR="00AC582E" w:rsidRDefault="00994D10">
      <w:pPr>
        <w:spacing w:line="600" w:lineRule="auto"/>
        <w:ind w:firstLine="720"/>
        <w:jc w:val="both"/>
        <w:rPr>
          <w:rFonts w:eastAsia="Times New Roman"/>
          <w:szCs w:val="24"/>
        </w:rPr>
      </w:pPr>
      <w:r>
        <w:rPr>
          <w:rFonts w:eastAsia="Times New Roman"/>
          <w:szCs w:val="24"/>
        </w:rPr>
        <w:lastRenderedPageBreak/>
        <w:t xml:space="preserve">Βεβαίως, οι θεατές πρέπει να πάνε στο κοίλον. Αυτό εννοώ. Υπάρχει </w:t>
      </w:r>
      <w:r>
        <w:rPr>
          <w:rFonts w:eastAsia="Times New Roman"/>
          <w:szCs w:val="24"/>
        </w:rPr>
        <w:t>η δυνατότητα</w:t>
      </w:r>
      <w:r>
        <w:rPr>
          <w:rFonts w:eastAsia="Times New Roman"/>
          <w:szCs w:val="24"/>
        </w:rPr>
        <w:t xml:space="preserve"> και </w:t>
      </w:r>
      <w:r>
        <w:rPr>
          <w:rFonts w:eastAsia="Times New Roman"/>
          <w:szCs w:val="24"/>
        </w:rPr>
        <w:t xml:space="preserve">όπως μας διαβεβαιώνουν οι αρχαιολόγοι, για δύο χιλιάδες θεατές θα μπορούσε να λειτουργήσει άμεσα. Και πιστεύω ότι εάν δεν το κάνετε </w:t>
      </w:r>
      <w:r>
        <w:rPr>
          <w:rFonts w:eastAsia="Times New Roman"/>
          <w:szCs w:val="24"/>
        </w:rPr>
        <w:t>εσείς,</w:t>
      </w:r>
      <w:r>
        <w:rPr>
          <w:rFonts w:eastAsia="Times New Roman"/>
          <w:szCs w:val="24"/>
        </w:rPr>
        <w:t xml:space="preserve"> στη δική σας θητεία, ως Υπουργός Πολιτισμού, τότε αυτό δεν θα ενδιαφερθεί να το κάνει κανείς. Εσείς </w:t>
      </w:r>
      <w:r>
        <w:rPr>
          <w:rFonts w:eastAsia="Times New Roman"/>
          <w:szCs w:val="24"/>
        </w:rPr>
        <w:t>έχετε όλους τους λόγους.</w:t>
      </w:r>
      <w:r>
        <w:rPr>
          <w:rFonts w:eastAsia="Times New Roman"/>
          <w:szCs w:val="24"/>
        </w:rPr>
        <w:t xml:space="preserve"> </w:t>
      </w:r>
      <w:r>
        <w:rPr>
          <w:rFonts w:eastAsia="Times New Roman"/>
          <w:szCs w:val="24"/>
        </w:rPr>
        <w:t xml:space="preserve">Ξέρω πολύ καλά την αγάπη σας για την πόλη, για το αρχαίο θέατρο. Εκεί ξεκινήσατε την λαμπρή καριέρα σας, ως τραγωδός. Και εσείς πρέπει να το πάρετε προσωπικά, κυρία Υπουργέ. </w:t>
      </w:r>
    </w:p>
    <w:p w14:paraId="021D3804" w14:textId="77777777" w:rsidR="00AC582E" w:rsidRDefault="00994D10">
      <w:pPr>
        <w:spacing w:line="600" w:lineRule="auto"/>
        <w:ind w:firstLine="720"/>
        <w:jc w:val="both"/>
        <w:rPr>
          <w:rFonts w:eastAsia="Times New Roman"/>
          <w:szCs w:val="24"/>
        </w:rPr>
      </w:pPr>
      <w:r>
        <w:rPr>
          <w:rFonts w:eastAsia="Times New Roman"/>
          <w:szCs w:val="24"/>
        </w:rPr>
        <w:t>Τα ξέρω αυτά που λέτε, τα καταλαβαίνω. Μην μείνουμε, όμω</w:t>
      </w:r>
      <w:r>
        <w:rPr>
          <w:rFonts w:eastAsia="Times New Roman"/>
          <w:szCs w:val="24"/>
        </w:rPr>
        <w:t>ς, στις μελέτες. Γιατί εάν το Θεσσαλικό Θέατρο</w:t>
      </w:r>
      <w:r>
        <w:rPr>
          <w:rFonts w:eastAsia="Times New Roman"/>
          <w:szCs w:val="24"/>
        </w:rPr>
        <w:t>,</w:t>
      </w:r>
      <w:r>
        <w:rPr>
          <w:rFonts w:eastAsia="Times New Roman"/>
          <w:szCs w:val="24"/>
        </w:rPr>
        <w:t xml:space="preserve"> που δημιουργήσαμε το 1975</w:t>
      </w:r>
      <w:r>
        <w:rPr>
          <w:rFonts w:eastAsia="Times New Roman"/>
          <w:szCs w:val="24"/>
        </w:rPr>
        <w:t>,</w:t>
      </w:r>
      <w:r>
        <w:rPr>
          <w:rFonts w:eastAsia="Times New Roman"/>
          <w:szCs w:val="24"/>
        </w:rPr>
        <w:t xml:space="preserve"> είχε ασχοληθεί με το να κάνει μελέτες πριν κάνει πράξη τη θεατρική αποκέντρωση, ακόμη θα ήμασταν στις μελέτες.</w:t>
      </w:r>
    </w:p>
    <w:p w14:paraId="021D3805" w14:textId="77777777" w:rsidR="00AC582E" w:rsidRDefault="00994D10">
      <w:pPr>
        <w:spacing w:line="600" w:lineRule="auto"/>
        <w:ind w:firstLine="720"/>
        <w:jc w:val="both"/>
        <w:rPr>
          <w:rFonts w:eastAsia="Times New Roman"/>
          <w:szCs w:val="24"/>
        </w:rPr>
      </w:pPr>
      <w:r>
        <w:rPr>
          <w:rFonts w:eastAsia="Times New Roman"/>
          <w:szCs w:val="24"/>
        </w:rPr>
        <w:t>Θέλω να καταθέσω στα Πρακτικά ένα φυλλάδιο από το αρχαίο θέατρο της πό</w:t>
      </w:r>
      <w:r>
        <w:rPr>
          <w:rFonts w:eastAsia="Times New Roman"/>
          <w:szCs w:val="24"/>
        </w:rPr>
        <w:t>λης μας, γιατί δεν είναι γνωστός αυτός ο θησαυρός</w:t>
      </w:r>
      <w:r>
        <w:rPr>
          <w:rFonts w:eastAsia="Times New Roman"/>
          <w:szCs w:val="24"/>
        </w:rPr>
        <w:t>,</w:t>
      </w:r>
      <w:r>
        <w:rPr>
          <w:rFonts w:eastAsia="Times New Roman"/>
          <w:szCs w:val="24"/>
        </w:rPr>
        <w:t xml:space="preserve"> που υπάρχει στο κέντρο της Λάρισας. </w:t>
      </w:r>
      <w:r>
        <w:rPr>
          <w:rFonts w:eastAsia="Times New Roman"/>
          <w:szCs w:val="24"/>
        </w:rPr>
        <w:t>Π</w:t>
      </w:r>
      <w:r>
        <w:rPr>
          <w:rFonts w:eastAsia="Times New Roman"/>
          <w:szCs w:val="24"/>
        </w:rPr>
        <w:t>ραγματικά</w:t>
      </w:r>
      <w:r>
        <w:rPr>
          <w:rFonts w:eastAsia="Times New Roman"/>
          <w:szCs w:val="24"/>
        </w:rPr>
        <w:t>,</w:t>
      </w:r>
      <w:r>
        <w:rPr>
          <w:rFonts w:eastAsia="Times New Roman"/>
          <w:szCs w:val="24"/>
        </w:rPr>
        <w:t xml:space="preserve"> χαίρομαι που ήρθατε να μιλήσουμε γι’ αυτό εδώ, για να ακουστεί και να μάθει και ο κόσμος σε όλη την Ελλάδα την ύπαρξη αυτού του σπουδαίου μνημείου.</w:t>
      </w:r>
    </w:p>
    <w:p w14:paraId="021D3806" w14:textId="77777777" w:rsidR="00AC582E" w:rsidRDefault="00994D10">
      <w:pPr>
        <w:spacing w:line="600" w:lineRule="auto"/>
        <w:ind w:firstLine="720"/>
        <w:jc w:val="both"/>
        <w:rPr>
          <w:rFonts w:eastAsia="Times New Roman"/>
          <w:szCs w:val="24"/>
        </w:rPr>
      </w:pPr>
      <w:r>
        <w:rPr>
          <w:rFonts w:eastAsia="Times New Roman"/>
          <w:szCs w:val="24"/>
        </w:rPr>
        <w:lastRenderedPageBreak/>
        <w:t xml:space="preserve">Σας </w:t>
      </w:r>
      <w:r>
        <w:rPr>
          <w:rFonts w:eastAsia="Times New Roman"/>
          <w:szCs w:val="24"/>
        </w:rPr>
        <w:t>ευχαριστώ.</w:t>
      </w:r>
    </w:p>
    <w:p w14:paraId="021D3807" w14:textId="77777777" w:rsidR="00AC582E" w:rsidRDefault="00994D10">
      <w:pPr>
        <w:spacing w:line="600" w:lineRule="auto"/>
        <w:ind w:firstLine="720"/>
        <w:jc w:val="both"/>
        <w:rPr>
          <w:rFonts w:eastAsia="Times New Roman"/>
          <w:szCs w:val="24"/>
        </w:rPr>
      </w:pPr>
      <w:r>
        <w:rPr>
          <w:rFonts w:eastAsia="Times New Roman" w:cs="Times New Roman"/>
          <w:szCs w:val="24"/>
        </w:rPr>
        <w:t>(Στο σημείο αυτό η Βουλευτής κ. Άννα Βαγενά καταθέτει για τα Πρακτικά το προαναφερθέν φυλλάδιο, το οποίο βρίσκεται στο αρχείο του Τμήματος Γραμματείας της Διεύθυνσης Στενογραφίας και Πρακτικών της Βουλής)</w:t>
      </w:r>
    </w:p>
    <w:p w14:paraId="021D3808" w14:textId="77777777" w:rsidR="00AC582E" w:rsidRDefault="00994D10">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w:t>
      </w:r>
      <w:r>
        <w:rPr>
          <w:rFonts w:eastAsia="Times New Roman" w:cs="Times New Roman"/>
          <w:szCs w:val="24"/>
        </w:rPr>
        <w:t>ώ, κυρία συνάδελφε.</w:t>
      </w:r>
    </w:p>
    <w:p w14:paraId="021D3809" w14:textId="77777777" w:rsidR="00AC582E" w:rsidRDefault="00994D10">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021D380A" w14:textId="77777777" w:rsidR="00AC582E" w:rsidRDefault="00994D10">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Όπως σας ανέφερα στο πρώτο μέρος, οι μελέτες που γίνονται</w:t>
      </w:r>
      <w:r>
        <w:rPr>
          <w:rFonts w:eastAsia="Times New Roman"/>
          <w:szCs w:val="24"/>
        </w:rPr>
        <w:t>,</w:t>
      </w:r>
      <w:r>
        <w:rPr>
          <w:rFonts w:eastAsia="Times New Roman"/>
          <w:szCs w:val="24"/>
        </w:rPr>
        <w:t xml:space="preserve"> είναι πάντα σε συνάρτηση με την </w:t>
      </w:r>
      <w:r>
        <w:rPr>
          <w:rFonts w:eastAsia="Times New Roman"/>
          <w:szCs w:val="24"/>
        </w:rPr>
        <w:t>Ε</w:t>
      </w:r>
      <w:r>
        <w:rPr>
          <w:rFonts w:eastAsia="Times New Roman"/>
          <w:szCs w:val="24"/>
        </w:rPr>
        <w:t xml:space="preserve">φορεία </w:t>
      </w:r>
      <w:r>
        <w:rPr>
          <w:rFonts w:eastAsia="Times New Roman"/>
          <w:szCs w:val="24"/>
        </w:rPr>
        <w:t>Α</w:t>
      </w:r>
      <w:r>
        <w:rPr>
          <w:rFonts w:eastAsia="Times New Roman"/>
          <w:szCs w:val="24"/>
        </w:rPr>
        <w:t>ρχαιοτήτων της περιοχής</w:t>
      </w:r>
      <w:r>
        <w:rPr>
          <w:rFonts w:eastAsia="Times New Roman"/>
          <w:szCs w:val="24"/>
        </w:rPr>
        <w:t>,</w:t>
      </w:r>
      <w:r>
        <w:rPr>
          <w:rFonts w:eastAsia="Times New Roman"/>
          <w:szCs w:val="24"/>
        </w:rPr>
        <w:t xml:space="preserve"> που επιβλέπει τις μελέτες και δίνει τη σύμφωνη γνώμη της. Δεν γίνονται ερήμην της.</w:t>
      </w:r>
    </w:p>
    <w:p w14:paraId="021D380B" w14:textId="77777777" w:rsidR="00AC582E" w:rsidRDefault="00994D10">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Από ποιον φορέα γίνονται αυτά;</w:t>
      </w:r>
    </w:p>
    <w:p w14:paraId="021D380C" w14:textId="77777777" w:rsidR="00AC582E" w:rsidRDefault="00994D10">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 xml:space="preserve">Γίνονται πάντα σε συνεργασία και με την επίβλεψη της εφορείας. </w:t>
      </w:r>
    </w:p>
    <w:p w14:paraId="021D380D" w14:textId="77777777" w:rsidR="00AC582E" w:rsidRDefault="00994D10">
      <w:pPr>
        <w:spacing w:line="600" w:lineRule="auto"/>
        <w:ind w:firstLine="720"/>
        <w:jc w:val="both"/>
        <w:rPr>
          <w:rFonts w:eastAsia="Times New Roman"/>
          <w:szCs w:val="24"/>
        </w:rPr>
      </w:pPr>
      <w:r>
        <w:rPr>
          <w:rFonts w:eastAsia="Times New Roman"/>
          <w:szCs w:val="24"/>
        </w:rPr>
        <w:lastRenderedPageBreak/>
        <w:t>Επίσης, οι</w:t>
      </w:r>
      <w:r>
        <w:rPr>
          <w:rFonts w:eastAsia="Times New Roman"/>
          <w:szCs w:val="24"/>
        </w:rPr>
        <w:t xml:space="preserve"> υπηρεσίες του Υπουργείου βρίσκονται σε συνεργασία με την ειδική υπηρεσία διαχείρισης του ΠΕΠ Θεσσαλίας για ενδεχόμενη ανακοίνωση-πρόσκληση για την υποβολή και χρηματοδότηση έργων</w:t>
      </w:r>
      <w:r>
        <w:rPr>
          <w:rFonts w:eastAsia="Times New Roman"/>
          <w:szCs w:val="24"/>
        </w:rPr>
        <w:t>,</w:t>
      </w:r>
      <w:r>
        <w:rPr>
          <w:rFonts w:eastAsia="Times New Roman"/>
          <w:szCs w:val="24"/>
        </w:rPr>
        <w:t xml:space="preserve"> που αποτελούν προτεραιότητα του Υπουργείου Πολιτισμού. Μία απ’ αυτές τις πρ</w:t>
      </w:r>
      <w:r>
        <w:rPr>
          <w:rFonts w:eastAsia="Times New Roman"/>
          <w:szCs w:val="24"/>
        </w:rPr>
        <w:t>οτεραιότητες είναι το Αρχαίο Θέατρο της Λάρισας.</w:t>
      </w:r>
    </w:p>
    <w:p w14:paraId="021D380E" w14:textId="77777777" w:rsidR="00AC582E" w:rsidRDefault="00994D10">
      <w:pPr>
        <w:spacing w:line="600" w:lineRule="auto"/>
        <w:ind w:firstLine="720"/>
        <w:jc w:val="both"/>
        <w:rPr>
          <w:rFonts w:eastAsia="Times New Roman"/>
          <w:szCs w:val="24"/>
        </w:rPr>
      </w:pPr>
      <w:r>
        <w:rPr>
          <w:rFonts w:eastAsia="Times New Roman"/>
          <w:szCs w:val="24"/>
        </w:rPr>
        <w:t xml:space="preserve">Επίσης, να προσθέσω ότι το Κεντρικό Αρχαιολογικό Συμβούλιο πρόσφατα γνωμοδότησε υπέρ της έγκρισης απαλλοτρίωσης και απευθείας εξαγοράς τριών καταστημάτων της οδού Βενιζέλου, για να απελευθερωθεί η ανατολική </w:t>
      </w:r>
      <w:r>
        <w:rPr>
          <w:rFonts w:eastAsia="Times New Roman"/>
          <w:szCs w:val="24"/>
        </w:rPr>
        <w:t xml:space="preserve">πάροδος του αρχαίου θεάτρου. Δεν μπορεί να λειτουργήσει ένα θέατρο, όπως πολύ καλά γνωρίζετε, μόνο με την ορχήστρα και κάποιες κερκίδες. Πρέπει να έχει προσβασιμότητα, πρέπει ο περιβάλλον χώρος να είναι κατάλληλα διαμορφωμένος. Δεν έχει νόημα να μπούμε σε </w:t>
      </w:r>
      <w:r>
        <w:rPr>
          <w:rFonts w:eastAsia="Times New Roman"/>
          <w:szCs w:val="24"/>
        </w:rPr>
        <w:t>ένα θέατρο έτσι</w:t>
      </w:r>
      <w:r>
        <w:rPr>
          <w:rFonts w:eastAsia="Times New Roman"/>
          <w:szCs w:val="24"/>
        </w:rPr>
        <w:t>,</w:t>
      </w:r>
      <w:r>
        <w:rPr>
          <w:rFonts w:eastAsia="Times New Roman"/>
          <w:szCs w:val="24"/>
        </w:rPr>
        <w:t xml:space="preserve"> για να πούμε ότι μπήκαμε. </w:t>
      </w:r>
    </w:p>
    <w:p w14:paraId="021D380F" w14:textId="77777777" w:rsidR="00AC582E" w:rsidRDefault="00994D10">
      <w:pPr>
        <w:spacing w:line="600" w:lineRule="auto"/>
        <w:ind w:firstLine="720"/>
        <w:jc w:val="both"/>
        <w:rPr>
          <w:rFonts w:eastAsia="Times New Roman"/>
          <w:szCs w:val="24"/>
        </w:rPr>
      </w:pPr>
      <w:r>
        <w:rPr>
          <w:rFonts w:eastAsia="Times New Roman"/>
          <w:szCs w:val="24"/>
        </w:rPr>
        <w:t>Είναι σημαντικό να καταλαβαίνουμε ότι, ναι, όλοι θέλουμε να αξιοποιηθούν αυτοί οι χώροι και να ζωντανέψουν ξανά. Η δουλειά, όμως, που γίνεται σε αυτούς τους χώρους</w:t>
      </w:r>
      <w:r>
        <w:rPr>
          <w:rFonts w:eastAsia="Times New Roman"/>
          <w:szCs w:val="24"/>
        </w:rPr>
        <w:t>,</w:t>
      </w:r>
      <w:r>
        <w:rPr>
          <w:rFonts w:eastAsia="Times New Roman"/>
          <w:szCs w:val="24"/>
        </w:rPr>
        <w:t xml:space="preserve"> γίνεται για όλες τις επόμενες γενιές. Δεν γίνετ</w:t>
      </w:r>
      <w:r>
        <w:rPr>
          <w:rFonts w:eastAsia="Times New Roman"/>
          <w:szCs w:val="24"/>
        </w:rPr>
        <w:t xml:space="preserve">αι μόνο για τη δική μας πραγματικότητα και τις δικές μας άμεσες επιθυμίες. Επομένως, πρέπει να </w:t>
      </w:r>
      <w:r>
        <w:rPr>
          <w:rFonts w:eastAsia="Times New Roman"/>
          <w:szCs w:val="24"/>
        </w:rPr>
        <w:lastRenderedPageBreak/>
        <w:t>γίνουν με προσεκτικά βήματα, έτσι ώστε να μην υποστεί τέτοιες βλάβες το μνημείο και επιπλέον</w:t>
      </w:r>
      <w:r>
        <w:rPr>
          <w:rFonts w:eastAsia="Times New Roman"/>
          <w:szCs w:val="24"/>
        </w:rPr>
        <w:t>,</w:t>
      </w:r>
      <w:r>
        <w:rPr>
          <w:rFonts w:eastAsia="Times New Roman"/>
          <w:szCs w:val="24"/>
        </w:rPr>
        <w:t xml:space="preserve"> να υπάρχει σωστή προσβασιμότητα.</w:t>
      </w:r>
    </w:p>
    <w:p w14:paraId="021D3810" w14:textId="77777777" w:rsidR="00AC582E" w:rsidRDefault="00994D10">
      <w:pPr>
        <w:spacing w:line="600" w:lineRule="auto"/>
        <w:ind w:firstLine="720"/>
        <w:jc w:val="both"/>
        <w:rPr>
          <w:rFonts w:eastAsia="Times New Roman"/>
          <w:szCs w:val="24"/>
        </w:rPr>
      </w:pPr>
      <w:r>
        <w:rPr>
          <w:rFonts w:eastAsia="Times New Roman"/>
          <w:szCs w:val="24"/>
        </w:rPr>
        <w:t xml:space="preserve">Επίσης, η φροντίδα του Υπουργείου </w:t>
      </w:r>
      <w:r>
        <w:rPr>
          <w:rFonts w:eastAsia="Times New Roman"/>
          <w:szCs w:val="24"/>
        </w:rPr>
        <w:t>Πολιτισμού για το μνημείο φαίνεται ότι</w:t>
      </w:r>
      <w:r>
        <w:rPr>
          <w:rFonts w:eastAsia="Times New Roman"/>
          <w:szCs w:val="24"/>
        </w:rPr>
        <w:t>,</w:t>
      </w:r>
      <w:r>
        <w:rPr>
          <w:rFonts w:eastAsia="Times New Roman"/>
          <w:szCs w:val="24"/>
        </w:rPr>
        <w:t xml:space="preserve"> μαζί με άλλα θέατρα του ελλαδικού χώρου</w:t>
      </w:r>
      <w:r>
        <w:rPr>
          <w:rFonts w:eastAsia="Times New Roman"/>
          <w:szCs w:val="24"/>
        </w:rPr>
        <w:t>,</w:t>
      </w:r>
      <w:r>
        <w:rPr>
          <w:rFonts w:eastAsia="Times New Roman"/>
          <w:szCs w:val="24"/>
        </w:rPr>
        <w:t xml:space="preserve"> έχει ενταχθεί στον κατάλογο μνημείων παγκόσμιας πολιτιστικής κληρονομιάς της χώρας μας. </w:t>
      </w:r>
    </w:p>
    <w:p w14:paraId="021D3811" w14:textId="77777777" w:rsidR="00AC582E" w:rsidRDefault="00994D10">
      <w:pPr>
        <w:spacing w:line="600" w:lineRule="auto"/>
        <w:ind w:firstLine="720"/>
        <w:jc w:val="both"/>
        <w:rPr>
          <w:rFonts w:eastAsia="Times New Roman"/>
          <w:szCs w:val="24"/>
        </w:rPr>
      </w:pPr>
      <w:r>
        <w:rPr>
          <w:rFonts w:eastAsia="Times New Roman"/>
          <w:szCs w:val="24"/>
        </w:rPr>
        <w:t>Και ας μην ξεχνάμε –εσείς το ξέρετε καλύτερα από εμένα, αλλά και εγώ από το 1978 που π</w:t>
      </w:r>
      <w:r>
        <w:rPr>
          <w:rFonts w:eastAsia="Times New Roman"/>
          <w:szCs w:val="24"/>
        </w:rPr>
        <w:t>αίξαμε στο μικρό θεατράκι της Λάρισας, αυτό το πολύ όμορφο «δαχτυλίδι», που είναι δίπλα και πιο πέρα από το μεγάλο αρχαίο θέατρο- ότι το Αρχαίο Θέατρο της Λάρισας ήταν όλα αυτά τα χρόνια κάτω απ’ αυτήν την αγορά, όπως είπατε, από μνημεία, από κτήρια, από μ</w:t>
      </w:r>
      <w:r>
        <w:rPr>
          <w:rFonts w:eastAsia="Times New Roman"/>
          <w:szCs w:val="24"/>
        </w:rPr>
        <w:t xml:space="preserve">αγαζιά. Σιγά, σιγά αποκαλύφθηκε. Και ήταν έργο ζωής του κ. </w:t>
      </w:r>
      <w:proofErr w:type="spellStart"/>
      <w:r>
        <w:rPr>
          <w:rFonts w:eastAsia="Times New Roman"/>
          <w:szCs w:val="24"/>
        </w:rPr>
        <w:t>Τζαφάλια</w:t>
      </w:r>
      <w:proofErr w:type="spellEnd"/>
      <w:r>
        <w:rPr>
          <w:rFonts w:eastAsia="Times New Roman"/>
          <w:szCs w:val="24"/>
        </w:rPr>
        <w:t>, του σπουδαίου αυτού αρχαιολόγου</w:t>
      </w:r>
      <w:r>
        <w:rPr>
          <w:rFonts w:eastAsia="Times New Roman"/>
          <w:szCs w:val="24"/>
        </w:rPr>
        <w:t>,</w:t>
      </w:r>
      <w:r>
        <w:rPr>
          <w:rFonts w:eastAsia="Times New Roman"/>
          <w:szCs w:val="24"/>
        </w:rPr>
        <w:t xml:space="preserve"> που είχε εργαστεί στην περιοχή, για να παραδοθεί το μνημείο αυτό.</w:t>
      </w:r>
    </w:p>
    <w:p w14:paraId="021D381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Επομένως, λίγη υπομονή ακόμα, για να το βοηθήσουμε να λειτουργήσει έτσι όπως πρέπει, λαμ</w:t>
      </w:r>
      <w:r>
        <w:rPr>
          <w:rFonts w:eastAsia="Times New Roman" w:cs="Times New Roman"/>
          <w:szCs w:val="24"/>
        </w:rPr>
        <w:t>πρό και πλήρως έτοιμο, νομίζω ότι αξίζει τον κόπο.</w:t>
      </w:r>
    </w:p>
    <w:p w14:paraId="021D381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ΑΝΝΑ ΒΑΓΕΝΑ:</w:t>
      </w:r>
      <w:r>
        <w:rPr>
          <w:rFonts w:eastAsia="Times New Roman" w:cs="Times New Roman"/>
          <w:szCs w:val="24"/>
        </w:rPr>
        <w:t xml:space="preserve"> Ελπίζω να γίνει στη θητεία σας αυτό.</w:t>
      </w:r>
    </w:p>
    <w:p w14:paraId="021D381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w:t>
      </w:r>
    </w:p>
    <w:p w14:paraId="021D381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Ας γίνει και δεν πειράζει.</w:t>
      </w:r>
    </w:p>
    <w:p w14:paraId="021D3816"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021D381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Ακολο</w:t>
      </w:r>
      <w:r>
        <w:rPr>
          <w:rFonts w:eastAsia="Times New Roman" w:cs="Times New Roman"/>
          <w:szCs w:val="24"/>
        </w:rPr>
        <w:t xml:space="preserve">υθεί η πρώτη με αριθμό 750/24-4-2017 επίκαιρη ερώτηση δεύτερου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την άμεση αποκατάσταση των ζημιών στο Τέμενος </w:t>
      </w:r>
      <w:r>
        <w:rPr>
          <w:rFonts w:eastAsia="Times New Roman" w:cs="Times New Roman"/>
          <w:szCs w:val="24"/>
        </w:rPr>
        <w:t>«</w:t>
      </w:r>
      <w:r>
        <w:rPr>
          <w:rFonts w:eastAsia="Times New Roman" w:cs="Times New Roman"/>
          <w:szCs w:val="24"/>
        </w:rPr>
        <w:t>Βαγιαζήτ</w:t>
      </w:r>
      <w:r>
        <w:rPr>
          <w:rFonts w:eastAsia="Times New Roman" w:cs="Times New Roman"/>
          <w:szCs w:val="24"/>
        </w:rPr>
        <w:t>»</w:t>
      </w:r>
      <w:r>
        <w:rPr>
          <w:rFonts w:eastAsia="Times New Roman" w:cs="Times New Roman"/>
          <w:szCs w:val="24"/>
        </w:rPr>
        <w:t xml:space="preserve"> στο Διδυμότειχο, ύστερα από την καταστροφική πυρκαγιά της 22</w:t>
      </w:r>
      <w:r>
        <w:rPr>
          <w:rFonts w:eastAsia="Times New Roman" w:cs="Times New Roman"/>
          <w:szCs w:val="24"/>
          <w:vertAlign w:val="superscript"/>
        </w:rPr>
        <w:t>ης</w:t>
      </w:r>
      <w:r>
        <w:rPr>
          <w:rFonts w:eastAsia="Times New Roman" w:cs="Times New Roman"/>
          <w:szCs w:val="24"/>
        </w:rPr>
        <w:t xml:space="preserve"> Απριλίου.</w:t>
      </w:r>
    </w:p>
    <w:p w14:paraId="021D381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w:t>
      </w:r>
    </w:p>
    <w:p w14:paraId="021D381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w:t>
      </w:r>
    </w:p>
    <w:p w14:paraId="021D381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Κυρία Υπουργέ, η 22</w:t>
      </w:r>
      <w:r>
        <w:rPr>
          <w:rFonts w:eastAsia="Times New Roman" w:cs="Times New Roman"/>
          <w:szCs w:val="24"/>
          <w:vertAlign w:val="superscript"/>
        </w:rPr>
        <w:t>η</w:t>
      </w:r>
      <w:r>
        <w:rPr>
          <w:rFonts w:eastAsia="Times New Roman" w:cs="Times New Roman"/>
          <w:szCs w:val="24"/>
        </w:rPr>
        <w:t xml:space="preserve"> Μαρτίου ήταν μαύρη ημέρα για το Διδυμότειχο και τον Έβρο. Το Τέμενος Βαγι</w:t>
      </w:r>
      <w:r>
        <w:rPr>
          <w:rFonts w:eastAsia="Times New Roman" w:cs="Times New Roman"/>
          <w:szCs w:val="24"/>
        </w:rPr>
        <w:t xml:space="preserve">αζήτ, το σημαντικότερο ισλαμικό μνημείο στην Ευρώπη, μεγάλης πολιτισμικής και </w:t>
      </w:r>
      <w:r>
        <w:rPr>
          <w:rFonts w:eastAsia="Times New Roman" w:cs="Times New Roman"/>
          <w:szCs w:val="24"/>
        </w:rPr>
        <w:lastRenderedPageBreak/>
        <w:t>ιστορικής αξίας, το οποίο είναι ταυτισμένο με την ιστορία της πόλης, υπέστη σοβαρές ζημιές</w:t>
      </w:r>
      <w:r>
        <w:rPr>
          <w:rFonts w:eastAsia="Times New Roman" w:cs="Times New Roman"/>
          <w:szCs w:val="24"/>
        </w:rPr>
        <w:t>,</w:t>
      </w:r>
      <w:r>
        <w:rPr>
          <w:rFonts w:eastAsia="Times New Roman" w:cs="Times New Roman"/>
          <w:szCs w:val="24"/>
        </w:rPr>
        <w:t xml:space="preserve"> εξαιτίας πυρκαγιάς. Το αποτέλεσμα ήταν να καταστραφεί εντελώς η απεριορίστου αρχιτεκτο</w:t>
      </w:r>
      <w:r>
        <w:rPr>
          <w:rFonts w:eastAsia="Times New Roman" w:cs="Times New Roman"/>
          <w:szCs w:val="24"/>
        </w:rPr>
        <w:t xml:space="preserve">νικού κάλλους και πρωτοτυπίας ξύλινη στέγη του τεμένους, στο οποίο γίνονταν έργα ανακαίνισης και αναστύλωσής του. </w:t>
      </w:r>
    </w:p>
    <w:p w14:paraId="021D381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Δυστυχώς, δεν λάβατε τα απαραίτητα μέτρα για την προστασία του μνημείου, με αποτέλεσμα να έχουμε αυτό το ατυχές περιστατικό της φωτιάς που ξέ</w:t>
      </w:r>
      <w:r>
        <w:rPr>
          <w:rFonts w:eastAsia="Times New Roman" w:cs="Times New Roman"/>
          <w:szCs w:val="24"/>
        </w:rPr>
        <w:t>σπασε. Βέβαια, είναι και τραγικές οι καθυστερήσεις παράλληλα στην επανεκκίνηση των έργων αναστήλωσης του μνημείου, σύμφωνα με το πρόγραμμα ΕΣΠΑ 2014-2020. Αυτό που προέχει τη δεδομένη στιγμή είναι να προχωρήσουν άμεσα τα έργα αποκατάστασης, για να εξαφανισ</w:t>
      </w:r>
      <w:r>
        <w:rPr>
          <w:rFonts w:eastAsia="Times New Roman" w:cs="Times New Roman"/>
          <w:szCs w:val="24"/>
        </w:rPr>
        <w:t>τούν τα σύννεφα κατάθλιψης και μελαγχολίας που έχουν καταλάβει το Διδυμότειχο, αλλά και τους κατοίκους του.</w:t>
      </w:r>
    </w:p>
    <w:p w14:paraId="021D381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Κυρία Υπουργέ, επισκεφθήκατε το Διδυμότειχο και δεσμευτήκατε δημόσια ότι θα κάνετε τις απαιτούμενες ενέργειες για την αναστήλωση του μνημείου. Δυστυ</w:t>
      </w:r>
      <w:r>
        <w:rPr>
          <w:rFonts w:eastAsia="Times New Roman" w:cs="Times New Roman"/>
          <w:szCs w:val="24"/>
        </w:rPr>
        <w:t xml:space="preserve">χώς, όμως, βλέπουμε σήμερα ότι έχουν αποσυρθεί τα </w:t>
      </w:r>
      <w:proofErr w:type="spellStart"/>
      <w:r>
        <w:rPr>
          <w:rFonts w:eastAsia="Times New Roman" w:cs="Times New Roman"/>
          <w:szCs w:val="24"/>
        </w:rPr>
        <w:t>βαρέα</w:t>
      </w:r>
      <w:proofErr w:type="spellEnd"/>
      <w:r>
        <w:rPr>
          <w:rFonts w:eastAsia="Times New Roman" w:cs="Times New Roman"/>
          <w:szCs w:val="24"/>
        </w:rPr>
        <w:t xml:space="preserve"> οχήματα, έχετε αφήσει πίσω τα αποκαΐδια και τα κατεστραμμένα μεγάλα μεταλλικά και δομικά υλικά και αντικείμενα στέλνοντας το μήνυμα της εγκατάλειψης του </w:t>
      </w:r>
      <w:r>
        <w:rPr>
          <w:rFonts w:eastAsia="Times New Roman" w:cs="Times New Roman"/>
          <w:szCs w:val="24"/>
        </w:rPr>
        <w:lastRenderedPageBreak/>
        <w:t>μνημείου στην τύχη του. Δεν φαίνεται να έχετε έ</w:t>
      </w:r>
      <w:r>
        <w:rPr>
          <w:rFonts w:eastAsia="Times New Roman" w:cs="Times New Roman"/>
          <w:szCs w:val="24"/>
        </w:rPr>
        <w:t xml:space="preserve">να πλάνο άμεσης αποκατάστασης των ζημιών, με αποτέλεσμα το τέμενος να είναι εκτεθειμένο στις βροχές –είχαμε πρόσφατα- ενώ έρχεται προσεχώς και ο χειμώνας, που στην περιοχή μας, ως γνωστόν, είναι ιδιαίτερα βαρύς. </w:t>
      </w:r>
    </w:p>
    <w:p w14:paraId="021D381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Επειδή δεν θα θέλαμε να παρατηρηθούν και οι</w:t>
      </w:r>
      <w:r>
        <w:rPr>
          <w:rFonts w:eastAsia="Times New Roman" w:cs="Times New Roman"/>
          <w:szCs w:val="24"/>
        </w:rPr>
        <w:t xml:space="preserve"> καθυστερήσεις και οι ολιγωρίες του παρελθόντος, θα θέλαμε να μας πείτε αναλυτικά ποιο είναι το χρονοδιάγραμμα για την αποκατάσταση των ζημιών του μνημείου. Γνωρίζω ότι η καταστροφή του μνημείου δεν προήλθε από έκνομη ενέργεια ή από οργανωμένη εγκληματική </w:t>
      </w:r>
      <w:r>
        <w:rPr>
          <w:rFonts w:eastAsia="Times New Roman" w:cs="Times New Roman"/>
          <w:szCs w:val="24"/>
        </w:rPr>
        <w:t xml:space="preserve">πράξη και γι’ αυτό μάλιστα πήρα και το ρίσκο να δηλώσω, αμέσως μόλις έφθασα στο σημείο ότι δεν είναι έκνομη ενέργεια. </w:t>
      </w:r>
    </w:p>
    <w:p w14:paraId="021D381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Θέλουμε, όμως, να μας ενημερώσετε ποιος ευθύνεται για το ατυχές περιστατικό, σε ποιο σημείο βρίσκονται οι έρευνες, αν έχουν ασκηθεί ποινι</w:t>
      </w:r>
      <w:r>
        <w:rPr>
          <w:rFonts w:eastAsia="Times New Roman" w:cs="Times New Roman"/>
          <w:szCs w:val="24"/>
        </w:rPr>
        <w:t>κές διώξεις, αν έχουν επιβληθεί κυρώσεις ή αν αναμένεται να επιβληθούν.</w:t>
      </w:r>
    </w:p>
    <w:p w14:paraId="021D381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Γνωρίζοντας ότι η οικονομική κατάσταση της χώρας είναι δύσκολη και δεν είναι η καλύτερη δυνατή σήμερα, μπορείτε να μας πείτε με ποιους τρόπους και με ποια χρηματοδοτικά εργαλεία </w:t>
      </w:r>
      <w:r>
        <w:rPr>
          <w:rFonts w:eastAsia="Times New Roman" w:cs="Times New Roman"/>
          <w:szCs w:val="24"/>
        </w:rPr>
        <w:lastRenderedPageBreak/>
        <w:t>θα προ</w:t>
      </w:r>
      <w:r>
        <w:rPr>
          <w:rFonts w:eastAsia="Times New Roman" w:cs="Times New Roman"/>
          <w:szCs w:val="24"/>
        </w:rPr>
        <w:t>χωρήσετε στην αναστήλωση του μνημείου και γενικότερα στην ανάδειξη της πολιτιστικής μας κληρονομιάς;</w:t>
      </w:r>
    </w:p>
    <w:p w14:paraId="021D382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21D3821"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021D382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021D3823"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w:t>
      </w:r>
      <w:r>
        <w:rPr>
          <w:rFonts w:eastAsia="Times New Roman" w:cs="Times New Roman"/>
          <w:b/>
          <w:szCs w:val="24"/>
        </w:rPr>
        <w:t>και Αθλητισμού):</w:t>
      </w:r>
      <w:r>
        <w:rPr>
          <w:rFonts w:eastAsia="Times New Roman" w:cs="Times New Roman"/>
          <w:szCs w:val="24"/>
        </w:rPr>
        <w:t xml:space="preserve"> Σας ευχαριστώ, κύριε Πρόεδρε.</w:t>
      </w:r>
    </w:p>
    <w:p w14:paraId="021D382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Το τέμενος αυτό έχει κηρυχθεί ως διατηρητέο μνημείο ήδη από το 1946. Η υλοποίηση της συνολικής αποκατάστασης του </w:t>
      </w:r>
      <w:r>
        <w:rPr>
          <w:rFonts w:eastAsia="Times New Roman" w:cs="Times New Roman"/>
          <w:szCs w:val="24"/>
        </w:rPr>
        <w:t>τ</w:t>
      </w:r>
      <w:r>
        <w:rPr>
          <w:rFonts w:eastAsia="Times New Roman" w:cs="Times New Roman"/>
          <w:szCs w:val="24"/>
        </w:rPr>
        <w:t xml:space="preserve">εμένους Βαγιαζήτ είχε ενταχθεί πρόσφατα, το 2011, στο πλαίσιο του Εθνικού Στρατηγικού Πλαισίου </w:t>
      </w:r>
      <w:r>
        <w:rPr>
          <w:rFonts w:eastAsia="Times New Roman" w:cs="Times New Roman"/>
          <w:szCs w:val="24"/>
        </w:rPr>
        <w:t xml:space="preserve">Αναφοράς. </w:t>
      </w:r>
    </w:p>
    <w:p w14:paraId="021D382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Τα ξημερώματα, όπως είπατε, της 22</w:t>
      </w:r>
      <w:r>
        <w:rPr>
          <w:rFonts w:eastAsia="Times New Roman" w:cs="Times New Roman"/>
          <w:szCs w:val="24"/>
          <w:vertAlign w:val="superscript"/>
        </w:rPr>
        <w:t>ης</w:t>
      </w:r>
      <w:r>
        <w:rPr>
          <w:rFonts w:eastAsia="Times New Roman" w:cs="Times New Roman"/>
          <w:szCs w:val="24"/>
        </w:rPr>
        <w:t xml:space="preserve"> Μαρτίου 2017 η πυρκαγιά που εκδηλώθηκε κατέστρεψε τη δρύινη πυραμοειδή στέγη του μνημείου. Το πρωί της ίδιας ημέρας η Γενική Γραμματέας του Υπουργείου Πολιτισμού και Αθλητισμού μετέβη με κλιμάκιο από τις αρμό</w:t>
      </w:r>
      <w:r>
        <w:rPr>
          <w:rFonts w:eastAsia="Times New Roman" w:cs="Times New Roman"/>
          <w:szCs w:val="24"/>
        </w:rPr>
        <w:t xml:space="preserve">διες υπηρεσίες του Υπουργείου, προκειμένου </w:t>
      </w:r>
      <w:r>
        <w:rPr>
          <w:rFonts w:eastAsia="Times New Roman" w:cs="Times New Roman"/>
          <w:szCs w:val="24"/>
        </w:rPr>
        <w:lastRenderedPageBreak/>
        <w:t xml:space="preserve">να εκτιμηθεί η κατάσταση και να μελετηθούν οι επόμενες ενέργειες. </w:t>
      </w:r>
      <w:r>
        <w:rPr>
          <w:rFonts w:eastAsia="Times New Roman" w:cs="Times New Roman"/>
          <w:szCs w:val="24"/>
        </w:rPr>
        <w:t xml:space="preserve">Ταυτόχρονα, δόθηκε εντολή άμεσα να διερευνηθεί η περίπτωση αυτή, αυτό το συμβάν, και να αποδοθούν οι ευθύνες. </w:t>
      </w:r>
    </w:p>
    <w:p w14:paraId="021D382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Στις 23-3-2017, όπως αναφέρατε, επισ</w:t>
      </w:r>
      <w:r>
        <w:rPr>
          <w:rFonts w:eastAsia="Times New Roman" w:cs="Times New Roman"/>
          <w:szCs w:val="24"/>
        </w:rPr>
        <w:t>κέφθηκα κι εγώ με την κυρία Γενική Γραμματέα το Διδυμότειχο και υπήρξε συνάντηση με τους τοπικούς παράγοντες και, όπως με έκπληξη πληροφορήθηκα, ήταν η πρώτη φορά που Υπουργός Πολιτισμού επισκέφθηκε την περιοχή, όλα αυτά τα χρόνια. Αναφέρομαι λίγο στο παρε</w:t>
      </w:r>
      <w:r>
        <w:rPr>
          <w:rFonts w:eastAsia="Times New Roman" w:cs="Times New Roman"/>
          <w:szCs w:val="24"/>
        </w:rPr>
        <w:t>λθόν, για το οποίο μιλήσατε. Επομένως είναι σαφής η εκδήλωση του ενδιαφέροντος του Υπουργείου γι’ αυτό το μοναδικό μνημείο και η σύμπραξή του με τη μεγάλη, όπως είπατε, θλίψη των κατοίκων της περιοχής για την αποκατάσταση του μνημείου.</w:t>
      </w:r>
    </w:p>
    <w:p w14:paraId="021D382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Άμεσα μπήκαν οι γερα</w:t>
      </w:r>
      <w:r>
        <w:rPr>
          <w:rFonts w:eastAsia="Times New Roman" w:cs="Times New Roman"/>
          <w:szCs w:val="24"/>
        </w:rPr>
        <w:t xml:space="preserve">νοί και αφαίρεσαν όλα τα κομμάτια που προεξείχαν από τη στέγη και δημιουργούσαν επικίνδυνη κατάσταση σε όλο τον περιβάλλοντα χώρο γύρω από το μνημείο. </w:t>
      </w:r>
    </w:p>
    <w:p w14:paraId="021D382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Άμεσα έγιναν οι καθαιρέσεις, η απόρριψη των </w:t>
      </w:r>
      <w:proofErr w:type="spellStart"/>
      <w:r>
        <w:rPr>
          <w:rFonts w:eastAsia="Times New Roman" w:cs="Times New Roman"/>
          <w:szCs w:val="24"/>
        </w:rPr>
        <w:t>επικρεμάμενων</w:t>
      </w:r>
      <w:proofErr w:type="spellEnd"/>
      <w:r>
        <w:rPr>
          <w:rFonts w:eastAsia="Times New Roman" w:cs="Times New Roman"/>
          <w:szCs w:val="24"/>
        </w:rPr>
        <w:t xml:space="preserve"> μεταλλικών στοιχείων. Ανατέθηκαν οι σχετικές ε</w:t>
      </w:r>
      <w:r>
        <w:rPr>
          <w:rFonts w:eastAsia="Times New Roman" w:cs="Times New Roman"/>
          <w:szCs w:val="24"/>
        </w:rPr>
        <w:t xml:space="preserve">ργασίες άμεσα, με τη διαδικασία του κατεπείγοντος, οι οποίες ολοκληρώθηκαν στις 11-4-2017. Παράλληλα, επιδιορθώθηκε η περίφραξη </w:t>
      </w:r>
      <w:r>
        <w:rPr>
          <w:rFonts w:eastAsia="Times New Roman" w:cs="Times New Roman"/>
          <w:szCs w:val="24"/>
        </w:rPr>
        <w:lastRenderedPageBreak/>
        <w:t xml:space="preserve">του μνημείου, κατασκευάστηκαν οι προσωρινές σιδερένιες θύρες στη θέση αυτών που κάηκαν και αποδόθηκε ο </w:t>
      </w:r>
      <w:proofErr w:type="spellStart"/>
      <w:r>
        <w:rPr>
          <w:rFonts w:eastAsia="Times New Roman" w:cs="Times New Roman"/>
          <w:szCs w:val="24"/>
        </w:rPr>
        <w:t>περιβάλλων</w:t>
      </w:r>
      <w:proofErr w:type="spellEnd"/>
      <w:r>
        <w:rPr>
          <w:rFonts w:eastAsia="Times New Roman" w:cs="Times New Roman"/>
          <w:szCs w:val="24"/>
        </w:rPr>
        <w:t xml:space="preserve"> χώρος του μνημ</w:t>
      </w:r>
      <w:r>
        <w:rPr>
          <w:rFonts w:eastAsia="Times New Roman" w:cs="Times New Roman"/>
          <w:szCs w:val="24"/>
        </w:rPr>
        <w:t xml:space="preserve">είου στην απρόσκοπτη και ασφαλή διέλευση πεζών και οχημάτων. </w:t>
      </w:r>
    </w:p>
    <w:p w14:paraId="021D382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 να γίνει το συντομότερο δυνατό η αποκατάσταση του μνημείου, έχει ήδη δρομολογηθεί η μελέτη τεχνικών προδιαγραφών για την ανάθεση δύο ερευνητικών προγραμμάτων, που θα εκπονηθούν από ομάδα ειδ</w:t>
      </w:r>
      <w:r>
        <w:rPr>
          <w:rFonts w:eastAsia="Times New Roman" w:cs="Times New Roman"/>
          <w:szCs w:val="24"/>
        </w:rPr>
        <w:t xml:space="preserve">ικών επιστημόνων του Εθνικού Μετσόβιου Πολυτεχνείου, με φυσικό αντικείμενο, πρώτον, την ανακατασκευή του ξύλινου φορέα και της επιστέγασης της στέγης και, δεύτερον, τη στερέωση και αποκατάσταση του κελύφους του </w:t>
      </w:r>
      <w:r>
        <w:rPr>
          <w:rFonts w:eastAsia="Times New Roman" w:cs="Times New Roman"/>
          <w:szCs w:val="24"/>
        </w:rPr>
        <w:t>τ</w:t>
      </w:r>
      <w:r>
        <w:rPr>
          <w:rFonts w:eastAsia="Times New Roman" w:cs="Times New Roman"/>
          <w:szCs w:val="24"/>
        </w:rPr>
        <w:t xml:space="preserve">εμένους. </w:t>
      </w:r>
    </w:p>
    <w:p w14:paraId="021D382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Επομένως αυτό στο οποίο αναφερθήκα</w:t>
      </w:r>
      <w:r>
        <w:rPr>
          <w:rFonts w:eastAsia="Times New Roman" w:cs="Times New Roman"/>
          <w:szCs w:val="24"/>
        </w:rPr>
        <w:t xml:space="preserve">τε, ότι έχουν παύσει οι εργασίες και ότι δεν γίνεται απολύτως τίποτα, δεν ισχύει. Είμαστε έτοιμοι να μπούμε στο επόμενο στάδιο μέσα στον Μάιο, οπότε θα αφαιρεθούν και τα κομμάτια που βρίσκονται στο κομμάτι μέσα από τους τοίχους του </w:t>
      </w:r>
      <w:r>
        <w:rPr>
          <w:rFonts w:eastAsia="Times New Roman" w:cs="Times New Roman"/>
          <w:szCs w:val="24"/>
        </w:rPr>
        <w:t>τ</w:t>
      </w:r>
      <w:r>
        <w:rPr>
          <w:rFonts w:eastAsia="Times New Roman" w:cs="Times New Roman"/>
          <w:szCs w:val="24"/>
        </w:rPr>
        <w:t>εμένους, και θα γίνει ο</w:t>
      </w:r>
      <w:r>
        <w:rPr>
          <w:rFonts w:eastAsia="Times New Roman" w:cs="Times New Roman"/>
          <w:szCs w:val="24"/>
        </w:rPr>
        <w:t xml:space="preserve"> καθαρισμός και η προετοιμασία του μνημείου, για να είναι έτοιμο για τις επόμενες φάσεις της αποκατάστασης. </w:t>
      </w:r>
    </w:p>
    <w:p w14:paraId="021D382B" w14:textId="77777777" w:rsidR="00AC582E" w:rsidRDefault="00994D10">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(Σπυρίδων Λυκούδης): </w:t>
      </w:r>
      <w:r>
        <w:rPr>
          <w:rFonts w:eastAsia="Times New Roman"/>
          <w:bCs/>
          <w:szCs w:val="24"/>
        </w:rPr>
        <w:t>Ε</w:t>
      </w:r>
      <w:r>
        <w:rPr>
          <w:rFonts w:eastAsia="Times New Roman" w:cs="Times New Roman"/>
          <w:szCs w:val="24"/>
        </w:rPr>
        <w:t xml:space="preserve">υχαριστώ, κυρία Υπουργέ. </w:t>
      </w:r>
    </w:p>
    <w:p w14:paraId="021D382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για τη δευτερολογία του.</w:t>
      </w:r>
    </w:p>
    <w:p w14:paraId="021D382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Κυρία Υπουργέ, δεν απαντήσατε στα ερωτήματά μου. Καταγράψατε, πράγματι, μία υπηρεσιακή διαδρομή από την ώρα που εκδηλώθηκε η πυρκαγιά μέχρι πρόσφατα. </w:t>
      </w:r>
    </w:p>
    <w:p w14:paraId="021D382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Θέλω, όμως, να υπογραμμίσω ότι η ιστορία της πόλης του Διδυμοτείχου είναι ξεχωριστή και αποτελεί κινητήρι</w:t>
      </w:r>
      <w:r>
        <w:rPr>
          <w:rFonts w:eastAsia="Times New Roman" w:cs="Times New Roman"/>
          <w:szCs w:val="24"/>
        </w:rPr>
        <w:t xml:space="preserve">ο μοχλό της τοπικής κοινωνίας, δίνοντας ανάσα στους ντόπιους επαγγελματίες αλλά και στους κατοίκους. Ένα από τα μνημεία που προσέλκυε το ενδιαφέρον των επισκεπτών ήταν αυτό το </w:t>
      </w:r>
      <w:r>
        <w:rPr>
          <w:rFonts w:eastAsia="Times New Roman" w:cs="Times New Roman"/>
          <w:szCs w:val="24"/>
        </w:rPr>
        <w:t>τ</w:t>
      </w:r>
      <w:r>
        <w:rPr>
          <w:rFonts w:eastAsia="Times New Roman" w:cs="Times New Roman"/>
          <w:szCs w:val="24"/>
        </w:rPr>
        <w:t xml:space="preserve">έμενος. Οφείλετε, λοιπόν, να μας πείτε αναλυτικά ποια βήματα θα κάνετε για την </w:t>
      </w:r>
      <w:r>
        <w:rPr>
          <w:rFonts w:eastAsia="Times New Roman" w:cs="Times New Roman"/>
          <w:szCs w:val="24"/>
        </w:rPr>
        <w:t xml:space="preserve">αποκατάστασή του και το χρονοδιάγραμμα, να μας δώσετε συγκεκριμένο πρόγραμμα για το πώς θα πορευτεί πλέον το Υπουργείο σε ό,τι αφορά το </w:t>
      </w:r>
      <w:r>
        <w:rPr>
          <w:rFonts w:eastAsia="Times New Roman" w:cs="Times New Roman"/>
          <w:szCs w:val="24"/>
        </w:rPr>
        <w:t>τ</w:t>
      </w:r>
      <w:r>
        <w:rPr>
          <w:rFonts w:eastAsia="Times New Roman" w:cs="Times New Roman"/>
          <w:szCs w:val="24"/>
        </w:rPr>
        <w:t>έμενος αυτό.</w:t>
      </w:r>
    </w:p>
    <w:p w14:paraId="021D382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Θα ήθελα να γνωρίζετε –και το γνωρίζετε καλά- ότι δεν έχετε διορίσει ως Κυβέρνηση, όχι ως Υπουργός, την Έφ</w:t>
      </w:r>
      <w:r>
        <w:rPr>
          <w:rFonts w:eastAsia="Times New Roman" w:cs="Times New Roman"/>
          <w:szCs w:val="24"/>
        </w:rPr>
        <w:t>ορο Αρ</w:t>
      </w:r>
      <w:r>
        <w:rPr>
          <w:rFonts w:eastAsia="Times New Roman" w:cs="Times New Roman"/>
          <w:szCs w:val="24"/>
        </w:rPr>
        <w:lastRenderedPageBreak/>
        <w:t>χαιοτήτων του Νομού Έβρου. Και η κ</w:t>
      </w:r>
      <w:r>
        <w:rPr>
          <w:rFonts w:eastAsia="Times New Roman" w:cs="Times New Roman"/>
          <w:szCs w:val="24"/>
        </w:rPr>
        <w:t>.</w:t>
      </w:r>
      <w:r>
        <w:rPr>
          <w:rFonts w:eastAsia="Times New Roman" w:cs="Times New Roman"/>
          <w:szCs w:val="24"/>
        </w:rPr>
        <w:t xml:space="preserve"> Καραδήμα, Έφορος Αρχαιοτήτων του Νομού Ροδόπης, καταβάλλει φιλότιμες προσπάθειες να αντιμετωπίσει, πρώτον, τα δικά της προβλήματα στην περιφέρειά της, όπου έχει και τα υψηλά καθήκοντα, και βέβαια και του Νομού Έβρο</w:t>
      </w:r>
      <w:r>
        <w:rPr>
          <w:rFonts w:eastAsia="Times New Roman" w:cs="Times New Roman"/>
          <w:szCs w:val="24"/>
        </w:rPr>
        <w:t xml:space="preserve">υ, ο οποίος, ως γνωστόν, κουβαλάει ένα πολύ μεγάλο ποσοστό της βυζαντινής ιστορίας και όχι μόνο. </w:t>
      </w:r>
    </w:p>
    <w:p w14:paraId="021D383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Ελπίζω, όμως, ότι θα πάρετε τις αποφάσεις σας, γιατί χάρη στο </w:t>
      </w:r>
      <w:r>
        <w:rPr>
          <w:rFonts w:eastAsia="Times New Roman" w:cs="Times New Roman"/>
          <w:szCs w:val="24"/>
        </w:rPr>
        <w:t>τ</w:t>
      </w:r>
      <w:r>
        <w:rPr>
          <w:rFonts w:eastAsia="Times New Roman" w:cs="Times New Roman"/>
          <w:szCs w:val="24"/>
        </w:rPr>
        <w:t>έμενος Βαγιαζήτ, στο οποίο πρέπει να στρέψετε την προσοχή σας, το Διδυμότειχο μπορεί να εξελιχθ</w:t>
      </w:r>
      <w:r>
        <w:rPr>
          <w:rFonts w:eastAsia="Times New Roman" w:cs="Times New Roman"/>
          <w:szCs w:val="24"/>
        </w:rPr>
        <w:t>εί και να μετεξελιχθεί και σε πολιτιστική πρωτεύουσα της Ανατολικής Μακεδονίας και Θράκης. Έχουμε μνημεία αρχαιοελληνικά, ρωμαϊκά, βυζαντινά, χριστιανικά, μεταβυζαντινά, μεγάλης ιστορικής και πολιτισμικής αξίας.</w:t>
      </w:r>
    </w:p>
    <w:p w14:paraId="021D383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Τώρα, λοιπόν, που η περιοχή μας πραγματικά ν</w:t>
      </w:r>
      <w:r>
        <w:rPr>
          <w:rFonts w:eastAsia="Times New Roman" w:cs="Times New Roman"/>
          <w:szCs w:val="24"/>
        </w:rPr>
        <w:t>ιώθει φτωχότερη σε σχέση με την προηγούμενη περίοδο, αλλά και οι κάτοικοί της έχουν καταληφθεί –και αυτό που σας λέω το εννοώ- από μελαγχολία και κατάθλιψη, θα πρέπει να διασκεδάσετε όλη αυτή την κατάσταση που έχει επικρατήσει αυτή τη στιγμή στην περιοχή τ</w:t>
      </w:r>
      <w:r>
        <w:rPr>
          <w:rFonts w:eastAsia="Times New Roman" w:cs="Times New Roman"/>
          <w:szCs w:val="24"/>
        </w:rPr>
        <w:t xml:space="preserve">ου Διδυμότειχου και σε όλο τον Έβρο. Θα πρέπει να αναδείξετε </w:t>
      </w:r>
      <w:r>
        <w:rPr>
          <w:rFonts w:eastAsia="Times New Roman" w:cs="Times New Roman"/>
          <w:szCs w:val="24"/>
        </w:rPr>
        <w:lastRenderedPageBreak/>
        <w:t xml:space="preserve">όλα αυτά τα ιστορικά μνημεία, για τα οποία δυστυχώς έχει σχεδιαστεί, αλλά δεν υλοποιείται η ανακαίνιση και η αναστήλωσή τους. </w:t>
      </w:r>
    </w:p>
    <w:p w14:paraId="021D383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Νομίζω ότι είναι στο χέρι σας να προχωρήσετε σε βήματα γοργά, για να</w:t>
      </w:r>
      <w:r>
        <w:rPr>
          <w:rFonts w:eastAsia="Times New Roman" w:cs="Times New Roman"/>
          <w:szCs w:val="24"/>
        </w:rPr>
        <w:t xml:space="preserve"> μπορέσετε να στείλετε ένα μήνυμα στην τοπική κοινωνία ότι η Αθήνα είναι παρούσα στο Διδυμότειχο, είναι παρούσα στον Έβρο. Πραγματικά αυτό επιδιώκουμε και αυτό πραγματικά οφείλετε να πράξετε. </w:t>
      </w:r>
    </w:p>
    <w:p w14:paraId="021D383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Θα ήθελα να σας ενημερώσω -και το γνωρίζετε καλώς- ότι στον Λόφ</w:t>
      </w:r>
      <w:r>
        <w:rPr>
          <w:rFonts w:eastAsia="Times New Roman" w:cs="Times New Roman"/>
          <w:szCs w:val="24"/>
        </w:rPr>
        <w:t xml:space="preserve">ο του Καλέ στο Διδυμότειχο ιδρύθηκε μία από τις σπουδαιότερες πόλεις του Βυζαντίου. Η οχύρωσή της έγινε από τον Ιουστινιανό. Από τότε δεν έχει γίνει καμμία προσπάθεια αποκατάστασης των </w:t>
      </w:r>
      <w:r>
        <w:rPr>
          <w:rFonts w:eastAsia="Times New Roman" w:cs="Times New Roman"/>
          <w:szCs w:val="24"/>
        </w:rPr>
        <w:t>τ</w:t>
      </w:r>
      <w:r>
        <w:rPr>
          <w:rFonts w:eastAsia="Times New Roman" w:cs="Times New Roman"/>
          <w:szCs w:val="24"/>
        </w:rPr>
        <w:t>ειχών της. Η σημερινή κατάσταση του μνημείου είναι αρκετά καλή. Έχει σ</w:t>
      </w:r>
      <w:r>
        <w:rPr>
          <w:rFonts w:eastAsia="Times New Roman" w:cs="Times New Roman"/>
          <w:szCs w:val="24"/>
        </w:rPr>
        <w:t xml:space="preserve">ωθεί ένα μεγάλο τμήμα της, όπως η Πύλη της Αγοράς, η Πύλη της Γέφυρας, καθώς και σημαντικοί πύργοι. Η αποκατάσταση των </w:t>
      </w:r>
      <w:r>
        <w:rPr>
          <w:rFonts w:eastAsia="Times New Roman" w:cs="Times New Roman"/>
          <w:szCs w:val="24"/>
        </w:rPr>
        <w:t>τ</w:t>
      </w:r>
      <w:r>
        <w:rPr>
          <w:rFonts w:eastAsia="Times New Roman" w:cs="Times New Roman"/>
          <w:szCs w:val="24"/>
        </w:rPr>
        <w:t xml:space="preserve">ειχών θα αναδείκνυε τη μεγαλοπρέπειά τους και θα φώτιζε τη βυζαντινή ιστορία στην περιοχή μας και στην πόλη. </w:t>
      </w:r>
    </w:p>
    <w:p w14:paraId="021D383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Στον ευρωπαϊκό χώρο υπάρχο</w:t>
      </w:r>
      <w:r>
        <w:rPr>
          <w:rFonts w:eastAsia="Times New Roman" w:cs="Times New Roman"/>
          <w:szCs w:val="24"/>
        </w:rPr>
        <w:t>υν λίγες οχυρωμένες μεσαιωνικές πόλεις. Μία εξ αυτών είναι η πόλη Καρκασόν της Γαλλίας. Μπορείτε, με τους εξαίρετους επιστήμονες που έχει το Υπουργείο σας, να επισκεφθείτε αυτή την πόλη, να δείτε πώς οργανώθηκε, πώς αποκαταστάθηκε ένα σοβαρό μνημείο της Γα</w:t>
      </w:r>
      <w:r>
        <w:rPr>
          <w:rFonts w:eastAsia="Times New Roman" w:cs="Times New Roman"/>
          <w:szCs w:val="24"/>
        </w:rPr>
        <w:t xml:space="preserve">λλίας και τι μοχλός ανάπτυξης κατέστη στη συνέχεια για όλη την περιοχή της </w:t>
      </w:r>
      <w:r>
        <w:rPr>
          <w:rFonts w:eastAsia="Times New Roman" w:cs="Times New Roman"/>
          <w:szCs w:val="24"/>
        </w:rPr>
        <w:t>Π</w:t>
      </w:r>
      <w:r>
        <w:rPr>
          <w:rFonts w:eastAsia="Times New Roman" w:cs="Times New Roman"/>
          <w:szCs w:val="24"/>
        </w:rPr>
        <w:t xml:space="preserve">εριφέρειας του Καρκασόν. </w:t>
      </w:r>
    </w:p>
    <w:p w14:paraId="021D383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Νομίζω ότι έχετε βήματα να κάνετε για τον πολιτισμό, τον οποίο προβάλλει, τον οποίο αναδεικνύει η πόλη του Διδυμότειχου. Είναι οι μεταβυζαντινές εκκλησίες</w:t>
      </w:r>
      <w:r>
        <w:rPr>
          <w:rFonts w:eastAsia="Times New Roman" w:cs="Times New Roman"/>
          <w:szCs w:val="24"/>
        </w:rPr>
        <w:t xml:space="preserve">, είναι η </w:t>
      </w:r>
      <w:proofErr w:type="spellStart"/>
      <w:r>
        <w:rPr>
          <w:rFonts w:eastAsia="Times New Roman" w:cs="Times New Roman"/>
          <w:szCs w:val="24"/>
        </w:rPr>
        <w:t>Πλωτινούπολη</w:t>
      </w:r>
      <w:proofErr w:type="spellEnd"/>
      <w:r>
        <w:rPr>
          <w:rFonts w:eastAsia="Times New Roman" w:cs="Times New Roman"/>
          <w:szCs w:val="24"/>
        </w:rPr>
        <w:t>. Το ελληνικό κράτος έχει φτιάξει ένα βυζαντινό μουσείο, το οποίο λειτούργησε για ένα πεντάμηνο με ρυθμούς χελώνας και, δυστυχώς, το κλείσατε. Δεν γίνεται να δημιουργούνται τόσα έξοδα στο ελληνικό κράτος για την ανάδειξη της πολιτιστι</w:t>
      </w:r>
      <w:r>
        <w:rPr>
          <w:rFonts w:eastAsia="Times New Roman" w:cs="Times New Roman"/>
          <w:szCs w:val="24"/>
        </w:rPr>
        <w:t xml:space="preserve">κής μας κληρονομιάς και ένα βυζαντινό μουσείο, το οποίο πραγματικά πιστεύαμε ότι θα δώσει μια άλλη πνοή και έναν άλλο ρυθμό στην πόλη, να είναι κλειστό. </w:t>
      </w:r>
    </w:p>
    <w:p w14:paraId="021D383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Θα σας παρακαλέσω πολύ να δείτε με ενδιαφέρον και το θέμα αυτό, γιατί πραγματικά το έχει ανάγκη η πόλη</w:t>
      </w:r>
      <w:r>
        <w:rPr>
          <w:rFonts w:eastAsia="Times New Roman" w:cs="Times New Roman"/>
          <w:szCs w:val="24"/>
        </w:rPr>
        <w:t>.</w:t>
      </w:r>
    </w:p>
    <w:p w14:paraId="021D383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14:paraId="021D3838"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συνάδελφε.</w:t>
      </w:r>
    </w:p>
    <w:p w14:paraId="021D383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021D383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κύριε Πρόεδρε.</w:t>
      </w:r>
    </w:p>
    <w:p w14:paraId="021D383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 Διδυμότειχο υπήρξε πρ</w:t>
      </w:r>
      <w:r>
        <w:rPr>
          <w:rFonts w:eastAsia="Times New Roman" w:cs="Times New Roman"/>
          <w:szCs w:val="24"/>
        </w:rPr>
        <w:t xml:space="preserve">αγματικά ένας τόπος σειράς αυτοκρατόρων της ύστερης βυζαντινής και πρώιμης οθωμανικής περιόδου, αλλά και τόπος εξορίας σημαντικών προσώπων και των αυλών τους. Παρουσιάζει μια μνημειακή  τοπογραφία στον Λόφο του Κάστρου του, στο </w:t>
      </w:r>
      <w:proofErr w:type="spellStart"/>
      <w:r>
        <w:rPr>
          <w:rFonts w:eastAsia="Times New Roman" w:cs="Times New Roman"/>
          <w:szCs w:val="24"/>
        </w:rPr>
        <w:t>Βαρόσι</w:t>
      </w:r>
      <w:proofErr w:type="spellEnd"/>
      <w:r>
        <w:rPr>
          <w:rFonts w:eastAsia="Times New Roman" w:cs="Times New Roman"/>
          <w:szCs w:val="24"/>
        </w:rPr>
        <w:t>, αλλά και στον Λόφο τ</w:t>
      </w:r>
      <w:r>
        <w:rPr>
          <w:rFonts w:eastAsia="Times New Roman" w:cs="Times New Roman"/>
          <w:szCs w:val="24"/>
        </w:rPr>
        <w:t xml:space="preserve">ης Αγίας Πέτρας, όπου γίνονται οι ανασκαφές στα ερείπια της </w:t>
      </w:r>
      <w:proofErr w:type="spellStart"/>
      <w:r>
        <w:rPr>
          <w:rFonts w:eastAsia="Times New Roman" w:cs="Times New Roman"/>
          <w:szCs w:val="24"/>
        </w:rPr>
        <w:t>Πλωτινούπολης</w:t>
      </w:r>
      <w:proofErr w:type="spellEnd"/>
      <w:r>
        <w:rPr>
          <w:rFonts w:eastAsia="Times New Roman" w:cs="Times New Roman"/>
          <w:szCs w:val="24"/>
        </w:rPr>
        <w:t>.</w:t>
      </w:r>
    </w:p>
    <w:p w14:paraId="021D383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Όσον αφορά την προστασία και ανάδειξη των μνημείων του Νομού Έβρου και ειδικότερα της περιοχής του Διδυμότειχου, μπορώ να σας πω ότι σχεδιάστηκε η υποβολή από την Εφορεία Έβρου </w:t>
      </w:r>
      <w:r>
        <w:rPr>
          <w:rFonts w:eastAsia="Times New Roman" w:cs="Times New Roman"/>
          <w:szCs w:val="24"/>
        </w:rPr>
        <w:t>συνολικής πρότασης με τίτλο</w:t>
      </w:r>
      <w:r>
        <w:rPr>
          <w:rFonts w:eastAsia="Times New Roman" w:cs="Times New Roman"/>
          <w:szCs w:val="24"/>
        </w:rPr>
        <w:t>:</w:t>
      </w:r>
      <w:r>
        <w:rPr>
          <w:rFonts w:eastAsia="Times New Roman" w:cs="Times New Roman"/>
          <w:szCs w:val="24"/>
        </w:rPr>
        <w:t xml:space="preserve"> «Προστασία και ανάδειξη αρχαιολογικών χώρων Διδυμοτείχου», προϋπολογισμού 800.000 ευρώ, η οποία περιλαμβάνει οχυρωματικό περίβολο της βυζαντινής πόλης με προϋπολογισμό 150.000 ευρώ, κατασκευή </w:t>
      </w:r>
      <w:r>
        <w:rPr>
          <w:rFonts w:eastAsia="Times New Roman" w:cs="Times New Roman"/>
          <w:szCs w:val="24"/>
        </w:rPr>
        <w:lastRenderedPageBreak/>
        <w:t xml:space="preserve">στεγάστρου στην </w:t>
      </w:r>
      <w:proofErr w:type="spellStart"/>
      <w:r>
        <w:rPr>
          <w:rFonts w:eastAsia="Times New Roman" w:cs="Times New Roman"/>
          <w:szCs w:val="24"/>
        </w:rPr>
        <w:t>Πλωτινούπολη</w:t>
      </w:r>
      <w:proofErr w:type="spellEnd"/>
      <w:r>
        <w:rPr>
          <w:rFonts w:eastAsia="Times New Roman" w:cs="Times New Roman"/>
          <w:szCs w:val="24"/>
        </w:rPr>
        <w:t xml:space="preserve"> με προ</w:t>
      </w:r>
      <w:r>
        <w:rPr>
          <w:rFonts w:eastAsia="Times New Roman" w:cs="Times New Roman"/>
          <w:szCs w:val="24"/>
        </w:rPr>
        <w:t>ϋπολογισμό 550.000 ευρώ. Ο σχεδιασμός έγινε στο πλαίσιο της πρόσκλησης με τίτλο</w:t>
      </w:r>
      <w:r>
        <w:rPr>
          <w:rFonts w:eastAsia="Times New Roman" w:cs="Times New Roman"/>
          <w:szCs w:val="24"/>
        </w:rPr>
        <w:t>:</w:t>
      </w:r>
      <w:r>
        <w:rPr>
          <w:rFonts w:eastAsia="Times New Roman" w:cs="Times New Roman"/>
          <w:szCs w:val="24"/>
        </w:rPr>
        <w:t xml:space="preserve"> «Ολοκληρωμένη χωρική επένδυση πολιτιστικής διαδρομής Εγνατίας Οδού» της Περιφέρειας Ανατολικής Μακεδονίας-Θράκης. </w:t>
      </w:r>
    </w:p>
    <w:p w14:paraId="021D383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ανάδειξη του οθωμανικού λουτρού </w:t>
      </w:r>
      <w:proofErr w:type="spellStart"/>
      <w:r>
        <w:rPr>
          <w:rFonts w:eastAsia="Times New Roman" w:cs="Times New Roman"/>
          <w:szCs w:val="24"/>
        </w:rPr>
        <w:t>Ορούτς</w:t>
      </w:r>
      <w:proofErr w:type="spellEnd"/>
      <w:r>
        <w:rPr>
          <w:rFonts w:eastAsia="Times New Roman" w:cs="Times New Roman"/>
          <w:szCs w:val="24"/>
        </w:rPr>
        <w:t xml:space="preserve"> Πασά, «Λουτρού των </w:t>
      </w:r>
      <w:r>
        <w:rPr>
          <w:rFonts w:eastAsia="Times New Roman" w:cs="Times New Roman"/>
          <w:szCs w:val="24"/>
        </w:rPr>
        <w:t xml:space="preserve">Ψιθύρων», είχε ενταχθεί στο Πρόγραμμα Εδαφικής Συνεργασίας Ελλάδας-Βουλγαρίας 2007-2013, με δικαιούχο τον Δήμο Διδυμότειχου. Έχουν εκπονηθεί μελέτες. Υπεγράφη το 2015 και εγκρίθηκε η προσωρινή υποστύλωση του μνημείου. Οι μελέτες, το έργο αποκατάστασης του </w:t>
      </w:r>
      <w:r>
        <w:rPr>
          <w:rFonts w:eastAsia="Times New Roman" w:cs="Times New Roman"/>
          <w:szCs w:val="24"/>
        </w:rPr>
        <w:t xml:space="preserve">Λουτρού, κατ’ εκτίμηση και σύμφωνα με την ενημέρωση από τις υπηρεσίες, θα ξεκινήσει έως το τέλος του τρέχοντος έτους, καθώς και το έργο για το Κάστρο του Πυθίου, για το οποίο οι μελέτες έχουν ήδη εκπονηθεί. </w:t>
      </w:r>
    </w:p>
    <w:p w14:paraId="021D383E" w14:textId="77777777" w:rsidR="00AC582E" w:rsidRDefault="00994D10">
      <w:pPr>
        <w:spacing w:line="600" w:lineRule="auto"/>
        <w:ind w:firstLine="720"/>
        <w:jc w:val="both"/>
        <w:rPr>
          <w:rFonts w:eastAsia="Times New Roman"/>
          <w:szCs w:val="24"/>
        </w:rPr>
      </w:pPr>
      <w:r>
        <w:rPr>
          <w:rFonts w:eastAsia="Times New Roman"/>
          <w:szCs w:val="24"/>
        </w:rPr>
        <w:t>Οι μελέτες για τη συντήρηση, αποκατάσταση και πρ</w:t>
      </w:r>
      <w:r>
        <w:rPr>
          <w:rFonts w:eastAsia="Times New Roman"/>
          <w:szCs w:val="24"/>
        </w:rPr>
        <w:t xml:space="preserve">οστασία για τρεις μεταβυζαντινούς ναούς στην ευρύτερη περιοχή του Διδυμοτείχου, Άγιο Αθανάσιο Μεταξάδων, Αγία Παρασκευή και Άγιο Παντελεήμονα Παλιουριού και Άγιο Αθανάσιο </w:t>
      </w:r>
      <w:proofErr w:type="spellStart"/>
      <w:r>
        <w:rPr>
          <w:rFonts w:eastAsia="Times New Roman"/>
          <w:szCs w:val="24"/>
        </w:rPr>
        <w:t>Αλεποχωρίου</w:t>
      </w:r>
      <w:proofErr w:type="spellEnd"/>
      <w:r>
        <w:rPr>
          <w:rFonts w:eastAsia="Times New Roman"/>
          <w:szCs w:val="24"/>
        </w:rPr>
        <w:t>, αναπροσαρμόζονται μετά από τις παρατηρήσεις των αρμόδιων διευθύνσεων. Ότ</w:t>
      </w:r>
      <w:r>
        <w:rPr>
          <w:rFonts w:eastAsia="Times New Roman"/>
          <w:szCs w:val="24"/>
        </w:rPr>
        <w:t xml:space="preserve">αν ολοκληρωθεί η διαδικασία έγκρισης </w:t>
      </w:r>
      <w:r>
        <w:rPr>
          <w:rFonts w:eastAsia="Times New Roman"/>
          <w:szCs w:val="24"/>
        </w:rPr>
        <w:lastRenderedPageBreak/>
        <w:t>των μελετών από το ΚΑΣ, θα ενταχθούν στον επόμενο σχεδιασμό του προγράμματος δράσης με πρόταση χρηματοδότησης των εργασιών.</w:t>
      </w:r>
    </w:p>
    <w:p w14:paraId="021D383F" w14:textId="77777777" w:rsidR="00AC582E" w:rsidRDefault="00994D10">
      <w:pPr>
        <w:spacing w:line="600" w:lineRule="auto"/>
        <w:ind w:firstLine="720"/>
        <w:jc w:val="both"/>
        <w:rPr>
          <w:rFonts w:eastAsia="Times New Roman"/>
          <w:szCs w:val="24"/>
        </w:rPr>
      </w:pPr>
      <w:r>
        <w:rPr>
          <w:rFonts w:eastAsia="Times New Roman"/>
          <w:szCs w:val="24"/>
        </w:rPr>
        <w:t xml:space="preserve">Επίσης, το Βυζαντινό Μουσείο θα ανοίξει. Δεν θα είναι κλειστό. Ήδη όταν πήγα εκεί, γνώρισα και </w:t>
      </w:r>
      <w:r>
        <w:rPr>
          <w:rFonts w:eastAsia="Times New Roman"/>
          <w:szCs w:val="24"/>
        </w:rPr>
        <w:t>τη φύλακα που θα αναλάβει αυτήν την ευθύνη. Επίσης, σχεδιάζεται εκπαιδευτικό υλικό στο Βυζαντινό Μουσείο, μέσω του οποίου τα σχολεία της ευρύτερης περιοχής αλλά και της Θράκης ολόκληρης θα μπορούν να έχουν μια πρώτη εμπεριστατωμένη επαφή με τον μνημειακό π</w:t>
      </w:r>
      <w:r>
        <w:rPr>
          <w:rFonts w:eastAsia="Times New Roman"/>
          <w:szCs w:val="24"/>
        </w:rPr>
        <w:t>λούτο της περιοχής, έργο πολύ σημαντικό. Η πρόθεσή μας δεν είναι να παραμείνει κλειστό το Μουσείο. Αντιθέτως, πρόθεσή μας είναι να γίνουν και τα επίσημα εγκαίνια.</w:t>
      </w:r>
    </w:p>
    <w:p w14:paraId="021D3840" w14:textId="77777777" w:rsidR="00AC582E" w:rsidRDefault="00994D10">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Πότε;</w:t>
      </w:r>
    </w:p>
    <w:p w14:paraId="021D3841" w14:textId="77777777" w:rsidR="00AC582E" w:rsidRDefault="00994D10">
      <w:pPr>
        <w:spacing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Ήδ</w:t>
      </w:r>
      <w:r>
        <w:rPr>
          <w:rFonts w:eastAsia="Times New Roman"/>
          <w:szCs w:val="24"/>
        </w:rPr>
        <w:t>η σας είπα, με τους εποχικούς που προσλαμβάνονται, θα λειτουργήσει άμεσα.</w:t>
      </w:r>
    </w:p>
    <w:p w14:paraId="021D3842" w14:textId="77777777" w:rsidR="00AC582E" w:rsidRDefault="00994D10">
      <w:pPr>
        <w:spacing w:line="600" w:lineRule="auto"/>
        <w:ind w:firstLine="720"/>
        <w:jc w:val="center"/>
        <w:rPr>
          <w:rFonts w:eastAsia="Times New Roman"/>
          <w:szCs w:val="24"/>
        </w:rPr>
      </w:pPr>
      <w:r>
        <w:rPr>
          <w:rFonts w:eastAsia="Times New Roman"/>
          <w:szCs w:val="24"/>
        </w:rPr>
        <w:t>(ΜΕΤΑ ΤΗΝ ΚΑΤΑΜΕΤΡΗΣΗ)</w:t>
      </w:r>
    </w:p>
    <w:p w14:paraId="021D3843"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Υπουργέ.</w:t>
      </w:r>
    </w:p>
    <w:p w14:paraId="021D3844" w14:textId="77777777" w:rsidR="00AC582E" w:rsidRDefault="00994D10">
      <w:pPr>
        <w:spacing w:line="600" w:lineRule="auto"/>
        <w:ind w:firstLine="720"/>
        <w:jc w:val="both"/>
        <w:rPr>
          <w:rFonts w:eastAsia="Times New Roman"/>
          <w:szCs w:val="24"/>
        </w:rPr>
      </w:pPr>
      <w:r>
        <w:rPr>
          <w:rFonts w:eastAsia="Times New Roman"/>
          <w:szCs w:val="24"/>
        </w:rPr>
        <w:lastRenderedPageBreak/>
        <w:t>Κυρίες και κύριοι συνάδελφοι, μένει μία ακόμα επίκαιρη ερώτηση. Κύριε Βασιλειάδη</w:t>
      </w:r>
      <w:r>
        <w:rPr>
          <w:rFonts w:eastAsia="Times New Roman"/>
          <w:szCs w:val="24"/>
        </w:rPr>
        <w:t>,</w:t>
      </w:r>
      <w:r>
        <w:rPr>
          <w:rFonts w:eastAsia="Times New Roman"/>
          <w:szCs w:val="24"/>
        </w:rPr>
        <w:t xml:space="preserve"> είναι για εσάς. </w:t>
      </w:r>
      <w:r>
        <w:rPr>
          <w:rFonts w:eastAsia="Times New Roman"/>
          <w:szCs w:val="24"/>
        </w:rPr>
        <w:t>Όμως, στο σημείο αυτό θ</w:t>
      </w:r>
      <w:r>
        <w:rPr>
          <w:rFonts w:eastAsia="Times New Roman"/>
          <w:szCs w:val="24"/>
        </w:rPr>
        <w:t>α διακόψ</w:t>
      </w:r>
      <w:r>
        <w:rPr>
          <w:rFonts w:eastAsia="Times New Roman"/>
          <w:szCs w:val="24"/>
        </w:rPr>
        <w:t>ουμε</w:t>
      </w:r>
      <w:r>
        <w:rPr>
          <w:rFonts w:eastAsia="Times New Roman"/>
          <w:szCs w:val="24"/>
        </w:rPr>
        <w:t xml:space="preserve">, για να </w:t>
      </w:r>
      <w:r>
        <w:rPr>
          <w:rFonts w:eastAsia="Times New Roman"/>
          <w:szCs w:val="24"/>
        </w:rPr>
        <w:t>ανακοινώσ</w:t>
      </w:r>
      <w:r>
        <w:rPr>
          <w:rFonts w:eastAsia="Times New Roman"/>
          <w:szCs w:val="24"/>
        </w:rPr>
        <w:t xml:space="preserve">ουμε τα αποτελέσματα της ονομαστικής ψηφοφορίας. Σε πέντε-δέκα λεπτά θα έχουμε τελειώσει με τα αποτελέσματα και θα </w:t>
      </w:r>
      <w:r>
        <w:rPr>
          <w:rFonts w:eastAsia="Times New Roman"/>
          <w:szCs w:val="24"/>
        </w:rPr>
        <w:t xml:space="preserve">συνεχίσουμε με </w:t>
      </w:r>
      <w:r>
        <w:rPr>
          <w:rFonts w:eastAsia="Times New Roman"/>
          <w:szCs w:val="24"/>
        </w:rPr>
        <w:t>την</w:t>
      </w:r>
      <w:r>
        <w:rPr>
          <w:rFonts w:eastAsia="Times New Roman"/>
          <w:szCs w:val="24"/>
        </w:rPr>
        <w:t xml:space="preserve"> επίκαιρη</w:t>
      </w:r>
      <w:r>
        <w:rPr>
          <w:rFonts w:eastAsia="Times New Roman"/>
          <w:szCs w:val="24"/>
        </w:rPr>
        <w:t xml:space="preserve"> ερώτηση.</w:t>
      </w:r>
    </w:p>
    <w:p w14:paraId="021D3845" w14:textId="77777777" w:rsidR="00AC582E" w:rsidRDefault="00994D10">
      <w:pPr>
        <w:spacing w:line="600" w:lineRule="auto"/>
        <w:ind w:firstLine="720"/>
        <w:jc w:val="both"/>
        <w:rPr>
          <w:rFonts w:eastAsia="Times New Roman"/>
          <w:szCs w:val="24"/>
        </w:rPr>
      </w:pPr>
      <w:r>
        <w:rPr>
          <w:rFonts w:eastAsia="Times New Roman"/>
          <w:szCs w:val="24"/>
        </w:rPr>
        <w:t>Κυρίες και κύριοι συνάδελφοι, έχω την τιμή να σας α</w:t>
      </w:r>
      <w:r>
        <w:rPr>
          <w:rFonts w:eastAsia="Times New Roman"/>
          <w:szCs w:val="24"/>
        </w:rPr>
        <w:t xml:space="preserve">νακοινώσω το αποτέλεσμα της διεξαχθείσης ονομαστικής ψηφοφορίας. </w:t>
      </w:r>
    </w:p>
    <w:p w14:paraId="021D3846" w14:textId="77777777" w:rsidR="00AC582E" w:rsidRDefault="00994D10">
      <w:pPr>
        <w:spacing w:line="600" w:lineRule="auto"/>
        <w:ind w:firstLine="720"/>
        <w:jc w:val="both"/>
        <w:rPr>
          <w:rFonts w:eastAsia="Times New Roman"/>
          <w:szCs w:val="24"/>
        </w:rPr>
      </w:pPr>
      <w:r>
        <w:rPr>
          <w:rFonts w:eastAsia="Times New Roman"/>
          <w:szCs w:val="24"/>
        </w:rPr>
        <w:t>Ψήφισαν συνολικά 255 Βουλευτές.</w:t>
      </w:r>
    </w:p>
    <w:p w14:paraId="021D3847" w14:textId="77777777" w:rsidR="00AC582E" w:rsidRDefault="00994D10">
      <w:pPr>
        <w:spacing w:line="600" w:lineRule="auto"/>
        <w:ind w:firstLine="720"/>
        <w:jc w:val="both"/>
        <w:rPr>
          <w:rFonts w:eastAsia="Times New Roman"/>
          <w:szCs w:val="24"/>
        </w:rPr>
      </w:pPr>
      <w:r>
        <w:rPr>
          <w:rFonts w:eastAsia="Times New Roman"/>
          <w:szCs w:val="24"/>
        </w:rPr>
        <w:t>Υπέρ της αρχής του σχεδίου νόμου, δηλαδή «ΝΑΙ», ψήφισαν 151 Βουλευτές.</w:t>
      </w:r>
    </w:p>
    <w:p w14:paraId="021D3848" w14:textId="77777777" w:rsidR="00AC582E" w:rsidRDefault="00994D10">
      <w:pPr>
        <w:spacing w:line="600" w:lineRule="auto"/>
        <w:ind w:firstLine="720"/>
        <w:jc w:val="both"/>
        <w:rPr>
          <w:rFonts w:eastAsia="Times New Roman"/>
          <w:szCs w:val="24"/>
        </w:rPr>
      </w:pPr>
      <w:r>
        <w:rPr>
          <w:rFonts w:eastAsia="Times New Roman"/>
          <w:szCs w:val="24"/>
        </w:rPr>
        <w:t xml:space="preserve">Κατά της αρχής του σχεδίου νόμου, δηλαδή «ΟΧΙ», ψήφισαν 88 Βουλευτές. </w:t>
      </w:r>
    </w:p>
    <w:p w14:paraId="021D3849" w14:textId="77777777" w:rsidR="00AC582E" w:rsidRDefault="00994D10">
      <w:pPr>
        <w:spacing w:line="600" w:lineRule="auto"/>
        <w:ind w:firstLine="720"/>
        <w:jc w:val="both"/>
        <w:rPr>
          <w:rFonts w:eastAsia="Times New Roman"/>
          <w:szCs w:val="24"/>
        </w:rPr>
      </w:pPr>
      <w:r>
        <w:rPr>
          <w:rFonts w:eastAsia="Times New Roman"/>
          <w:szCs w:val="24"/>
        </w:rPr>
        <w:t xml:space="preserve">Ψήφισαν «ΠΑΡΩΝ» </w:t>
      </w:r>
      <w:r>
        <w:rPr>
          <w:rFonts w:eastAsia="Times New Roman"/>
          <w:szCs w:val="24"/>
        </w:rPr>
        <w:t>16 Βουλευτές.</w:t>
      </w:r>
    </w:p>
    <w:p w14:paraId="021D384A" w14:textId="77777777" w:rsidR="00AC582E" w:rsidRDefault="00994D10">
      <w:pPr>
        <w:spacing w:line="600" w:lineRule="auto"/>
        <w:ind w:firstLine="720"/>
        <w:jc w:val="both"/>
        <w:rPr>
          <w:rFonts w:eastAsia="Times New Roman"/>
          <w:szCs w:val="24"/>
        </w:rPr>
      </w:pPr>
      <w:r>
        <w:rPr>
          <w:rFonts w:eastAsia="Times New Roman"/>
          <w:szCs w:val="24"/>
        </w:rPr>
        <w:t>Συνεπώς το νομοσχέδιο του Υπουργείου Οικονομίας και Ανάπτυξης</w:t>
      </w:r>
      <w:r>
        <w:rPr>
          <w:rFonts w:eastAsia="Times New Roman"/>
          <w:szCs w:val="24"/>
        </w:rPr>
        <w:t>:</w:t>
      </w:r>
      <w:r>
        <w:rPr>
          <w:rFonts w:eastAsia="Times New Roman"/>
          <w:szCs w:val="24"/>
        </w:rPr>
        <w:t xml:space="preserve"> «Εξωδικαστικός μηχανισμός </w:t>
      </w:r>
      <w:r>
        <w:rPr>
          <w:rFonts w:eastAsia="Times New Roman"/>
          <w:szCs w:val="24"/>
        </w:rPr>
        <w:t>ρύθμισης</w:t>
      </w:r>
      <w:r>
        <w:rPr>
          <w:rFonts w:eastAsia="Times New Roman"/>
          <w:szCs w:val="24"/>
        </w:rPr>
        <w:t xml:space="preserve"> οφειλών επιχειρήσεων</w:t>
      </w:r>
      <w:r>
        <w:rPr>
          <w:rFonts w:eastAsia="Times New Roman"/>
          <w:szCs w:val="24"/>
        </w:rPr>
        <w:t xml:space="preserve"> και άλλες διατάξεις</w:t>
      </w:r>
      <w:r>
        <w:rPr>
          <w:rFonts w:eastAsia="Times New Roman"/>
          <w:szCs w:val="24"/>
        </w:rPr>
        <w:t>» έγινε δεκτό επί της αρχής κατά πλειοψηφία.</w:t>
      </w:r>
    </w:p>
    <w:p w14:paraId="021D384B" w14:textId="77777777" w:rsidR="00AC582E" w:rsidRDefault="00994D10">
      <w:pPr>
        <w:spacing w:line="600" w:lineRule="auto"/>
        <w:ind w:firstLine="720"/>
        <w:jc w:val="both"/>
        <w:rPr>
          <w:rFonts w:eastAsia="Times New Roman"/>
          <w:szCs w:val="24"/>
        </w:rPr>
      </w:pPr>
      <w:r>
        <w:rPr>
          <w:rFonts w:eastAsia="Times New Roman"/>
          <w:szCs w:val="24"/>
        </w:rPr>
        <w:lastRenderedPageBreak/>
        <w:t>Επί του άρθρου 1 του σχεδίου νόμου:</w:t>
      </w:r>
    </w:p>
    <w:p w14:paraId="021D384C"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w:t>
      </w:r>
      <w:r>
        <w:rPr>
          <w:rFonts w:eastAsia="Times New Roman"/>
          <w:szCs w:val="24"/>
        </w:rPr>
        <w:t xml:space="preserve"> «ΝΑΙ», ψήφισαν 151 Βουλευτές.</w:t>
      </w:r>
    </w:p>
    <w:p w14:paraId="021D384D" w14:textId="77777777" w:rsidR="00AC582E" w:rsidRDefault="00994D10">
      <w:pPr>
        <w:spacing w:line="600" w:lineRule="auto"/>
        <w:ind w:firstLine="720"/>
        <w:jc w:val="both"/>
        <w:rPr>
          <w:rFonts w:eastAsia="Times New Roman"/>
          <w:szCs w:val="24"/>
        </w:rPr>
      </w:pPr>
      <w:r>
        <w:rPr>
          <w:rFonts w:eastAsia="Times New Roman"/>
          <w:szCs w:val="24"/>
        </w:rPr>
        <w:t>Κατά άρθρου, δηλαδή «ΟΧΙ», ψήφισαν 103 Βουλευτές.</w:t>
      </w:r>
    </w:p>
    <w:p w14:paraId="021D384E" w14:textId="77777777" w:rsidR="00AC582E" w:rsidRDefault="00994D10">
      <w:pPr>
        <w:spacing w:line="600" w:lineRule="auto"/>
        <w:ind w:firstLine="720"/>
        <w:jc w:val="both"/>
        <w:rPr>
          <w:rFonts w:eastAsia="Times New Roman"/>
          <w:szCs w:val="24"/>
        </w:rPr>
      </w:pPr>
      <w:r>
        <w:rPr>
          <w:rFonts w:eastAsia="Times New Roman"/>
          <w:szCs w:val="24"/>
        </w:rPr>
        <w:t>Ψήφισε «ΠΑΡΩΝ» 1 Βουλευτής.</w:t>
      </w:r>
    </w:p>
    <w:p w14:paraId="021D384F" w14:textId="77777777" w:rsidR="00AC582E" w:rsidRDefault="00994D10">
      <w:pPr>
        <w:spacing w:line="600" w:lineRule="auto"/>
        <w:ind w:firstLine="720"/>
        <w:jc w:val="both"/>
        <w:rPr>
          <w:rFonts w:eastAsia="Times New Roman"/>
          <w:szCs w:val="24"/>
        </w:rPr>
      </w:pPr>
      <w:r>
        <w:rPr>
          <w:rFonts w:eastAsia="Times New Roman"/>
          <w:szCs w:val="24"/>
        </w:rPr>
        <w:t>Συνεπώς το άρθρο 1 έγινε δεκτό ως έχει κατά πλειοψηφία.</w:t>
      </w:r>
    </w:p>
    <w:p w14:paraId="021D3850" w14:textId="77777777" w:rsidR="00AC582E" w:rsidRDefault="00994D10">
      <w:pPr>
        <w:spacing w:line="600" w:lineRule="auto"/>
        <w:ind w:firstLine="720"/>
        <w:jc w:val="both"/>
        <w:rPr>
          <w:rFonts w:eastAsia="Times New Roman"/>
          <w:szCs w:val="24"/>
        </w:rPr>
      </w:pPr>
      <w:r>
        <w:rPr>
          <w:rFonts w:eastAsia="Times New Roman"/>
          <w:szCs w:val="24"/>
        </w:rPr>
        <w:t>Επί του άρθρου 2 του σχεδίου νόμου:</w:t>
      </w:r>
    </w:p>
    <w:p w14:paraId="021D3851"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152 Βουλευτές.</w:t>
      </w:r>
    </w:p>
    <w:p w14:paraId="021D3852" w14:textId="77777777" w:rsidR="00AC582E" w:rsidRDefault="00994D10">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ατά </w:t>
      </w:r>
      <w:r>
        <w:rPr>
          <w:rFonts w:eastAsia="Times New Roman"/>
          <w:szCs w:val="24"/>
        </w:rPr>
        <w:t xml:space="preserve">του </w:t>
      </w:r>
      <w:r>
        <w:rPr>
          <w:rFonts w:eastAsia="Times New Roman"/>
          <w:szCs w:val="24"/>
        </w:rPr>
        <w:t>άρθρου, δηλαδή «ΟΧΙ», ψήφισαν 102 Βουλευτές.</w:t>
      </w:r>
    </w:p>
    <w:p w14:paraId="021D3853" w14:textId="77777777" w:rsidR="00AC582E" w:rsidRDefault="00994D10">
      <w:pPr>
        <w:spacing w:line="600" w:lineRule="auto"/>
        <w:ind w:firstLine="720"/>
        <w:jc w:val="both"/>
        <w:rPr>
          <w:rFonts w:eastAsia="Times New Roman"/>
          <w:szCs w:val="24"/>
        </w:rPr>
      </w:pPr>
      <w:r>
        <w:rPr>
          <w:rFonts w:eastAsia="Times New Roman"/>
          <w:szCs w:val="24"/>
        </w:rPr>
        <w:t>Ψήφισε «ΠΑΡΩΝ» 1 Βουλευτής.</w:t>
      </w:r>
    </w:p>
    <w:p w14:paraId="021D3854" w14:textId="77777777" w:rsidR="00AC582E" w:rsidRDefault="00994D10">
      <w:pPr>
        <w:spacing w:line="600" w:lineRule="auto"/>
        <w:ind w:firstLine="720"/>
        <w:jc w:val="both"/>
        <w:rPr>
          <w:rFonts w:eastAsia="Times New Roman"/>
          <w:szCs w:val="24"/>
        </w:rPr>
      </w:pPr>
      <w:r>
        <w:rPr>
          <w:rFonts w:eastAsia="Times New Roman"/>
          <w:szCs w:val="24"/>
        </w:rPr>
        <w:t>Συνεπώς το άρθρο 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55" w14:textId="77777777" w:rsidR="00AC582E" w:rsidRDefault="00994D10">
      <w:pPr>
        <w:spacing w:line="600" w:lineRule="auto"/>
        <w:ind w:firstLine="720"/>
        <w:jc w:val="both"/>
        <w:rPr>
          <w:rFonts w:eastAsia="Times New Roman"/>
          <w:szCs w:val="24"/>
        </w:rPr>
      </w:pPr>
      <w:r>
        <w:rPr>
          <w:rFonts w:eastAsia="Times New Roman"/>
          <w:szCs w:val="24"/>
        </w:rPr>
        <w:t>Επί του άρθρου 3 του σχεδίου νόμου:</w:t>
      </w:r>
    </w:p>
    <w:p w14:paraId="021D3856" w14:textId="77777777" w:rsidR="00AC582E" w:rsidRDefault="00994D10">
      <w:pPr>
        <w:spacing w:line="600" w:lineRule="auto"/>
        <w:ind w:firstLine="720"/>
        <w:jc w:val="both"/>
        <w:rPr>
          <w:rFonts w:eastAsia="Times New Roman"/>
          <w:szCs w:val="24"/>
        </w:rPr>
      </w:pPr>
      <w:r>
        <w:rPr>
          <w:rFonts w:eastAsia="Times New Roman"/>
          <w:szCs w:val="24"/>
        </w:rPr>
        <w:t xml:space="preserve">Υπέρ του άρθρου, δηλαδή «ΝΑΙ», ψήφισαν 151 </w:t>
      </w:r>
      <w:r>
        <w:rPr>
          <w:rFonts w:eastAsia="Times New Roman"/>
          <w:szCs w:val="24"/>
        </w:rPr>
        <w:t>Βουλευτές.</w:t>
      </w:r>
    </w:p>
    <w:p w14:paraId="021D3857" w14:textId="77777777" w:rsidR="00AC582E" w:rsidRDefault="00994D10">
      <w:pPr>
        <w:spacing w:line="600" w:lineRule="auto"/>
        <w:ind w:firstLine="720"/>
        <w:jc w:val="both"/>
        <w:rPr>
          <w:rFonts w:eastAsia="Times New Roman"/>
          <w:szCs w:val="24"/>
        </w:rPr>
      </w:pPr>
      <w:r>
        <w:rPr>
          <w:rFonts w:eastAsia="Times New Roman"/>
          <w:szCs w:val="24"/>
        </w:rPr>
        <w:lastRenderedPageBreak/>
        <w:t xml:space="preserve">Κατά </w:t>
      </w:r>
      <w:r>
        <w:rPr>
          <w:rFonts w:eastAsia="Times New Roman"/>
          <w:szCs w:val="24"/>
        </w:rPr>
        <w:t xml:space="preserve">του </w:t>
      </w:r>
      <w:r>
        <w:rPr>
          <w:rFonts w:eastAsia="Times New Roman"/>
          <w:szCs w:val="24"/>
        </w:rPr>
        <w:t>άρθρου, δηλαδή «ΟΧΙ», ψήφισαν 102 Βουλευτές.</w:t>
      </w:r>
    </w:p>
    <w:p w14:paraId="021D3858" w14:textId="77777777" w:rsidR="00AC582E" w:rsidRDefault="00994D10">
      <w:pPr>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«ΠΑΡΩΝ» 2 Βουλευτές.</w:t>
      </w:r>
    </w:p>
    <w:p w14:paraId="021D3859" w14:textId="77777777" w:rsidR="00AC582E" w:rsidRDefault="00994D10">
      <w:pPr>
        <w:spacing w:line="600" w:lineRule="auto"/>
        <w:ind w:firstLine="720"/>
        <w:jc w:val="both"/>
        <w:rPr>
          <w:rFonts w:eastAsia="Times New Roman"/>
          <w:szCs w:val="24"/>
        </w:rPr>
      </w:pPr>
      <w:r>
        <w:rPr>
          <w:rFonts w:eastAsia="Times New Roman"/>
          <w:szCs w:val="24"/>
        </w:rPr>
        <w:t>Συνεπώς το άρθρο 3 έγινε δεκτό ως έχει κατά πλειοψηφία.</w:t>
      </w:r>
    </w:p>
    <w:p w14:paraId="021D385A" w14:textId="77777777" w:rsidR="00AC582E" w:rsidRDefault="00994D10">
      <w:pPr>
        <w:spacing w:line="600" w:lineRule="auto"/>
        <w:ind w:firstLine="720"/>
        <w:jc w:val="both"/>
        <w:rPr>
          <w:rFonts w:eastAsia="Times New Roman"/>
          <w:szCs w:val="24"/>
        </w:rPr>
      </w:pPr>
      <w:r>
        <w:rPr>
          <w:rFonts w:eastAsia="Times New Roman"/>
          <w:szCs w:val="24"/>
        </w:rPr>
        <w:t>Επί του άρθρου 4 του σχεδίου νόμου:</w:t>
      </w:r>
    </w:p>
    <w:p w14:paraId="021D385B"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151 Βουλευτές.</w:t>
      </w:r>
    </w:p>
    <w:p w14:paraId="021D385C"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w:t>
      </w:r>
      <w:r>
        <w:rPr>
          <w:rFonts w:eastAsia="Times New Roman"/>
          <w:szCs w:val="24"/>
        </w:rPr>
        <w:t xml:space="preserve"> δηλαδή «ΟΧΙ», ψήφισαν 70 Βουλευτές.</w:t>
      </w:r>
    </w:p>
    <w:p w14:paraId="021D385D" w14:textId="77777777" w:rsidR="00AC582E" w:rsidRDefault="00994D10">
      <w:pPr>
        <w:spacing w:line="600" w:lineRule="auto"/>
        <w:ind w:firstLine="720"/>
        <w:jc w:val="both"/>
        <w:rPr>
          <w:rFonts w:eastAsia="Times New Roman"/>
          <w:szCs w:val="24"/>
        </w:rPr>
      </w:pPr>
      <w:r>
        <w:rPr>
          <w:rFonts w:eastAsia="Times New Roman"/>
          <w:szCs w:val="24"/>
        </w:rPr>
        <w:t>Ψήφισαν «ΠΑΡΩΝ» 34 Βουλευτές.</w:t>
      </w:r>
    </w:p>
    <w:p w14:paraId="021D385E" w14:textId="77777777" w:rsidR="00AC582E" w:rsidRDefault="00994D10">
      <w:pPr>
        <w:spacing w:line="600" w:lineRule="auto"/>
        <w:ind w:firstLine="720"/>
        <w:jc w:val="both"/>
        <w:rPr>
          <w:rFonts w:eastAsia="Times New Roman"/>
          <w:szCs w:val="24"/>
        </w:rPr>
      </w:pPr>
      <w:r>
        <w:rPr>
          <w:rFonts w:eastAsia="Times New Roman"/>
          <w:szCs w:val="24"/>
        </w:rPr>
        <w:t>Συνεπώς το άρθρο 4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5F" w14:textId="77777777" w:rsidR="00AC582E" w:rsidRDefault="00994D10">
      <w:pPr>
        <w:spacing w:line="600" w:lineRule="auto"/>
        <w:ind w:firstLine="720"/>
        <w:jc w:val="both"/>
        <w:rPr>
          <w:rFonts w:eastAsia="Times New Roman"/>
          <w:szCs w:val="24"/>
        </w:rPr>
      </w:pPr>
      <w:r>
        <w:rPr>
          <w:rFonts w:eastAsia="Times New Roman"/>
          <w:szCs w:val="24"/>
        </w:rPr>
        <w:t>Επί του άρθρου 5 του σχεδίου νόμου:</w:t>
      </w:r>
    </w:p>
    <w:p w14:paraId="021D3860"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14:paraId="021D3861"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του</w:t>
      </w:r>
      <w:r>
        <w:rPr>
          <w:rFonts w:eastAsia="Times New Roman"/>
          <w:szCs w:val="24"/>
        </w:rPr>
        <w:t xml:space="preserve"> </w:t>
      </w:r>
      <w:r>
        <w:rPr>
          <w:rFonts w:eastAsia="Times New Roman"/>
          <w:szCs w:val="24"/>
        </w:rPr>
        <w:t>άρθρου, δηλαδή «ΟΧΙ», ψήφισαν 70 Βουλευτές.</w:t>
      </w:r>
    </w:p>
    <w:p w14:paraId="021D3862" w14:textId="77777777" w:rsidR="00AC582E" w:rsidRDefault="00994D10">
      <w:pPr>
        <w:spacing w:line="600" w:lineRule="auto"/>
        <w:ind w:firstLine="720"/>
        <w:jc w:val="both"/>
        <w:rPr>
          <w:rFonts w:eastAsia="Times New Roman"/>
          <w:szCs w:val="24"/>
        </w:rPr>
      </w:pPr>
      <w:r>
        <w:rPr>
          <w:rFonts w:eastAsia="Times New Roman"/>
          <w:szCs w:val="24"/>
        </w:rPr>
        <w:t>Ψήφισαν «ΠΑΡΩΝ» 28 Βουλευτές.</w:t>
      </w:r>
    </w:p>
    <w:p w14:paraId="021D3863" w14:textId="77777777" w:rsidR="00AC582E" w:rsidRDefault="00994D10">
      <w:pPr>
        <w:spacing w:line="600" w:lineRule="auto"/>
        <w:ind w:firstLine="720"/>
        <w:jc w:val="both"/>
        <w:rPr>
          <w:rFonts w:eastAsia="Times New Roman"/>
          <w:szCs w:val="24"/>
        </w:rPr>
      </w:pPr>
      <w:r>
        <w:rPr>
          <w:rFonts w:eastAsia="Times New Roman"/>
          <w:szCs w:val="24"/>
        </w:rPr>
        <w:t>Συνεπώς το άρθρο 5 έγινε δεκτό ως έχει κατά πλειοψηφία.</w:t>
      </w:r>
    </w:p>
    <w:p w14:paraId="021D3864" w14:textId="77777777" w:rsidR="00AC582E" w:rsidRDefault="00994D10">
      <w:pPr>
        <w:spacing w:line="600" w:lineRule="auto"/>
        <w:ind w:firstLine="720"/>
        <w:jc w:val="both"/>
        <w:rPr>
          <w:rFonts w:eastAsia="Times New Roman"/>
          <w:szCs w:val="24"/>
        </w:rPr>
      </w:pPr>
      <w:r>
        <w:rPr>
          <w:rFonts w:eastAsia="Times New Roman"/>
          <w:szCs w:val="24"/>
        </w:rPr>
        <w:lastRenderedPageBreak/>
        <w:t>Επί του άρθρου 6 του σχεδίου νόμου:</w:t>
      </w:r>
    </w:p>
    <w:p w14:paraId="021D3865"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151 Βουλευτές.</w:t>
      </w:r>
    </w:p>
    <w:p w14:paraId="021D3866"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w:t>
      </w:r>
      <w:r>
        <w:rPr>
          <w:rFonts w:eastAsia="Times New Roman"/>
          <w:szCs w:val="24"/>
        </w:rPr>
        <w:t>σαν 89 Βουλευτές.</w:t>
      </w:r>
    </w:p>
    <w:p w14:paraId="021D3867" w14:textId="77777777" w:rsidR="00AC582E" w:rsidRDefault="00994D10">
      <w:pPr>
        <w:spacing w:line="600" w:lineRule="auto"/>
        <w:ind w:firstLine="720"/>
        <w:jc w:val="both"/>
        <w:rPr>
          <w:rFonts w:eastAsia="Times New Roman"/>
          <w:szCs w:val="24"/>
        </w:rPr>
      </w:pPr>
      <w:r>
        <w:rPr>
          <w:rFonts w:eastAsia="Times New Roman"/>
          <w:szCs w:val="24"/>
        </w:rPr>
        <w:t>Ψήφισαν «ΠΑΡΩΝ» 15 Βουλευτές.</w:t>
      </w:r>
    </w:p>
    <w:p w14:paraId="021D3868" w14:textId="77777777" w:rsidR="00AC582E" w:rsidRDefault="00994D10">
      <w:pPr>
        <w:spacing w:line="600" w:lineRule="auto"/>
        <w:ind w:firstLine="720"/>
        <w:jc w:val="both"/>
        <w:rPr>
          <w:rFonts w:eastAsia="Times New Roman"/>
          <w:szCs w:val="24"/>
        </w:rPr>
      </w:pPr>
      <w:r>
        <w:rPr>
          <w:rFonts w:eastAsia="Times New Roman"/>
          <w:szCs w:val="24"/>
        </w:rPr>
        <w:t>Συνεπώς το άρθρο 6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69" w14:textId="77777777" w:rsidR="00AC582E" w:rsidRDefault="00994D10">
      <w:pPr>
        <w:spacing w:line="600" w:lineRule="auto"/>
        <w:ind w:firstLine="720"/>
        <w:jc w:val="both"/>
        <w:rPr>
          <w:rFonts w:eastAsia="Times New Roman"/>
          <w:szCs w:val="24"/>
        </w:rPr>
      </w:pPr>
      <w:r>
        <w:rPr>
          <w:rFonts w:eastAsia="Times New Roman"/>
          <w:szCs w:val="24"/>
        </w:rPr>
        <w:t>Επί του άρθρου 7 του σχεδίου νόμου:</w:t>
      </w:r>
    </w:p>
    <w:p w14:paraId="021D386A"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14:paraId="021D386B"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w:t>
      </w:r>
      <w:r>
        <w:rPr>
          <w:rFonts w:eastAsia="Times New Roman"/>
          <w:szCs w:val="24"/>
        </w:rPr>
        <w:t>Ι», ψήφισαν 70 Βουλευτές.</w:t>
      </w:r>
    </w:p>
    <w:p w14:paraId="021D386C" w14:textId="77777777" w:rsidR="00AC582E" w:rsidRDefault="00994D10">
      <w:pPr>
        <w:spacing w:line="600" w:lineRule="auto"/>
        <w:ind w:firstLine="720"/>
        <w:jc w:val="both"/>
        <w:rPr>
          <w:rFonts w:eastAsia="Times New Roman"/>
          <w:szCs w:val="24"/>
        </w:rPr>
      </w:pPr>
      <w:r>
        <w:rPr>
          <w:rFonts w:eastAsia="Times New Roman"/>
          <w:szCs w:val="24"/>
        </w:rPr>
        <w:t>Ψήφισαν «ΠΑΡΩΝ» 28 Βουλευτές.</w:t>
      </w:r>
    </w:p>
    <w:p w14:paraId="021D386D" w14:textId="77777777" w:rsidR="00AC582E" w:rsidRDefault="00994D10">
      <w:pPr>
        <w:spacing w:line="600" w:lineRule="auto"/>
        <w:ind w:firstLine="720"/>
        <w:jc w:val="both"/>
        <w:rPr>
          <w:rFonts w:eastAsia="Times New Roman"/>
          <w:szCs w:val="24"/>
        </w:rPr>
      </w:pPr>
      <w:r>
        <w:rPr>
          <w:rFonts w:eastAsia="Times New Roman"/>
          <w:szCs w:val="24"/>
        </w:rPr>
        <w:t>Συνεπώς το άρθρο 7 έγινε δεκτό ως έχει κατά πλειοψηφία.</w:t>
      </w:r>
    </w:p>
    <w:p w14:paraId="021D386E" w14:textId="77777777" w:rsidR="00AC582E" w:rsidRDefault="00994D10">
      <w:pPr>
        <w:spacing w:line="600" w:lineRule="auto"/>
        <w:ind w:firstLine="720"/>
        <w:jc w:val="both"/>
        <w:rPr>
          <w:rFonts w:eastAsia="Times New Roman"/>
          <w:szCs w:val="24"/>
        </w:rPr>
      </w:pPr>
      <w:r>
        <w:rPr>
          <w:rFonts w:eastAsia="Times New Roman"/>
          <w:szCs w:val="24"/>
        </w:rPr>
        <w:t>Επί του άρθρου 8 του σχεδίου νόμου:</w:t>
      </w:r>
    </w:p>
    <w:p w14:paraId="021D386F"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151 Βουλευτές.</w:t>
      </w:r>
    </w:p>
    <w:p w14:paraId="021D3870"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71 Βουλευτές.</w:t>
      </w:r>
    </w:p>
    <w:p w14:paraId="021D3871" w14:textId="77777777" w:rsidR="00AC582E" w:rsidRDefault="00994D10">
      <w:pPr>
        <w:spacing w:line="600" w:lineRule="auto"/>
        <w:ind w:firstLine="720"/>
        <w:jc w:val="both"/>
        <w:rPr>
          <w:rFonts w:eastAsia="Times New Roman"/>
          <w:szCs w:val="24"/>
        </w:rPr>
      </w:pPr>
      <w:r>
        <w:rPr>
          <w:rFonts w:eastAsia="Times New Roman"/>
          <w:szCs w:val="24"/>
        </w:rPr>
        <w:lastRenderedPageBreak/>
        <w:t>Ψ</w:t>
      </w:r>
      <w:r>
        <w:rPr>
          <w:rFonts w:eastAsia="Times New Roman"/>
          <w:szCs w:val="24"/>
        </w:rPr>
        <w:t>ήφισαν «ΠΑΡΩΝ» 33 Βουλευτές.</w:t>
      </w:r>
    </w:p>
    <w:p w14:paraId="021D3872" w14:textId="77777777" w:rsidR="00AC582E" w:rsidRDefault="00994D10">
      <w:pPr>
        <w:spacing w:line="600" w:lineRule="auto"/>
        <w:ind w:firstLine="720"/>
        <w:jc w:val="both"/>
        <w:rPr>
          <w:rFonts w:eastAsia="Times New Roman"/>
          <w:szCs w:val="24"/>
        </w:rPr>
      </w:pPr>
      <w:r>
        <w:rPr>
          <w:rFonts w:eastAsia="Times New Roman"/>
          <w:szCs w:val="24"/>
        </w:rPr>
        <w:t>Συνεπώς το άρθρο 8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73" w14:textId="77777777" w:rsidR="00AC582E" w:rsidRDefault="00994D10">
      <w:pPr>
        <w:spacing w:line="600" w:lineRule="auto"/>
        <w:ind w:firstLine="720"/>
        <w:jc w:val="both"/>
        <w:rPr>
          <w:rFonts w:eastAsia="Times New Roman"/>
          <w:szCs w:val="24"/>
        </w:rPr>
      </w:pPr>
      <w:r>
        <w:rPr>
          <w:rFonts w:eastAsia="Times New Roman"/>
          <w:szCs w:val="24"/>
        </w:rPr>
        <w:t>Επί του άρθρου 9 του σχεδίου νόμου:</w:t>
      </w:r>
    </w:p>
    <w:p w14:paraId="021D3874"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14:paraId="021D3875"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 xml:space="preserve">άρθρου, δηλαδή «ΟΧΙ», ψήφισαν 83 </w:t>
      </w:r>
      <w:r>
        <w:rPr>
          <w:rFonts w:eastAsia="Times New Roman"/>
          <w:szCs w:val="24"/>
        </w:rPr>
        <w:t>Βουλευτές.</w:t>
      </w:r>
    </w:p>
    <w:p w14:paraId="021D3876" w14:textId="77777777" w:rsidR="00AC582E" w:rsidRDefault="00994D10">
      <w:pPr>
        <w:spacing w:line="600" w:lineRule="auto"/>
        <w:ind w:firstLine="720"/>
        <w:jc w:val="both"/>
        <w:rPr>
          <w:rFonts w:eastAsia="Times New Roman"/>
          <w:szCs w:val="24"/>
        </w:rPr>
      </w:pPr>
      <w:r>
        <w:rPr>
          <w:rFonts w:eastAsia="Times New Roman"/>
          <w:szCs w:val="24"/>
        </w:rPr>
        <w:t>Ψήφισαν «ΠΑΡΩΝ» 15 Βουλευτές.</w:t>
      </w:r>
    </w:p>
    <w:p w14:paraId="021D3877" w14:textId="77777777" w:rsidR="00AC582E" w:rsidRDefault="00994D10">
      <w:pPr>
        <w:spacing w:line="600" w:lineRule="auto"/>
        <w:ind w:firstLine="720"/>
        <w:jc w:val="both"/>
        <w:rPr>
          <w:rFonts w:eastAsia="Times New Roman"/>
          <w:szCs w:val="24"/>
        </w:rPr>
      </w:pPr>
      <w:r>
        <w:rPr>
          <w:rFonts w:eastAsia="Times New Roman"/>
          <w:szCs w:val="24"/>
        </w:rPr>
        <w:t>Συνεπώς το άρθρο 9 έγινε δεκτό ως έχει κατά πλειοψηφία.</w:t>
      </w:r>
    </w:p>
    <w:p w14:paraId="021D3878" w14:textId="77777777" w:rsidR="00AC582E" w:rsidRDefault="00994D10">
      <w:pPr>
        <w:spacing w:line="600" w:lineRule="auto"/>
        <w:ind w:firstLine="720"/>
        <w:jc w:val="both"/>
        <w:rPr>
          <w:rFonts w:eastAsia="Times New Roman"/>
          <w:szCs w:val="24"/>
        </w:rPr>
      </w:pPr>
      <w:r>
        <w:rPr>
          <w:rFonts w:eastAsia="Times New Roman"/>
          <w:szCs w:val="24"/>
        </w:rPr>
        <w:t>Επί του άρθρου 10 του σχεδίου νόμου:</w:t>
      </w:r>
    </w:p>
    <w:p w14:paraId="021D3879"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149 Βουλευτές.</w:t>
      </w:r>
    </w:p>
    <w:p w14:paraId="021D387A"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89 Βουλευτές.</w:t>
      </w:r>
    </w:p>
    <w:p w14:paraId="021D387B" w14:textId="77777777" w:rsidR="00AC582E" w:rsidRDefault="00994D10">
      <w:pPr>
        <w:spacing w:line="600" w:lineRule="auto"/>
        <w:ind w:firstLine="720"/>
        <w:jc w:val="both"/>
        <w:rPr>
          <w:rFonts w:eastAsia="Times New Roman"/>
          <w:szCs w:val="24"/>
        </w:rPr>
      </w:pPr>
      <w:r>
        <w:rPr>
          <w:rFonts w:eastAsia="Times New Roman"/>
          <w:szCs w:val="24"/>
        </w:rPr>
        <w:t>Ψήφισαν «ΠΑΡΩΝ»</w:t>
      </w:r>
      <w:r>
        <w:rPr>
          <w:rFonts w:eastAsia="Times New Roman"/>
          <w:szCs w:val="24"/>
        </w:rPr>
        <w:t xml:space="preserve"> 17 Βουλευτές.</w:t>
      </w:r>
    </w:p>
    <w:p w14:paraId="021D387C" w14:textId="77777777" w:rsidR="00AC582E" w:rsidRDefault="00994D10">
      <w:pPr>
        <w:spacing w:line="600" w:lineRule="auto"/>
        <w:ind w:firstLine="720"/>
        <w:jc w:val="both"/>
        <w:rPr>
          <w:rFonts w:eastAsia="Times New Roman"/>
          <w:szCs w:val="24"/>
        </w:rPr>
      </w:pPr>
      <w:r>
        <w:rPr>
          <w:rFonts w:eastAsia="Times New Roman"/>
          <w:szCs w:val="24"/>
        </w:rPr>
        <w:t>Συνεπώς το άρθρο 10 έγινε δεκτό ως έχει κατά πλειοψηφία.</w:t>
      </w:r>
    </w:p>
    <w:p w14:paraId="021D387D" w14:textId="77777777" w:rsidR="00AC582E" w:rsidRDefault="00994D10">
      <w:pPr>
        <w:spacing w:line="600" w:lineRule="auto"/>
        <w:ind w:firstLine="720"/>
        <w:jc w:val="both"/>
        <w:rPr>
          <w:rFonts w:eastAsia="Times New Roman"/>
          <w:szCs w:val="24"/>
        </w:rPr>
      </w:pPr>
      <w:r>
        <w:rPr>
          <w:rFonts w:eastAsia="Times New Roman"/>
          <w:szCs w:val="24"/>
        </w:rPr>
        <w:t>Επί του άρθρου 11 του σχεδίου νόμου:</w:t>
      </w:r>
    </w:p>
    <w:p w14:paraId="021D387E" w14:textId="77777777" w:rsidR="00AC582E" w:rsidRDefault="00994D10">
      <w:pPr>
        <w:spacing w:line="600" w:lineRule="auto"/>
        <w:ind w:firstLine="720"/>
        <w:jc w:val="both"/>
        <w:rPr>
          <w:rFonts w:eastAsia="Times New Roman"/>
          <w:szCs w:val="24"/>
        </w:rPr>
      </w:pPr>
      <w:r>
        <w:rPr>
          <w:rFonts w:eastAsia="Times New Roman"/>
          <w:szCs w:val="24"/>
        </w:rPr>
        <w:lastRenderedPageBreak/>
        <w:t>Υπέρ του άρθρου, δηλαδή «ΝΑΙ», ψήφισαν 151 Βουλευτές.</w:t>
      </w:r>
    </w:p>
    <w:p w14:paraId="021D387F"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70 Βουλευτές.</w:t>
      </w:r>
    </w:p>
    <w:p w14:paraId="021D3880" w14:textId="77777777" w:rsidR="00AC582E" w:rsidRDefault="00994D10">
      <w:pPr>
        <w:spacing w:line="600" w:lineRule="auto"/>
        <w:ind w:firstLine="720"/>
        <w:jc w:val="both"/>
        <w:rPr>
          <w:rFonts w:eastAsia="Times New Roman"/>
          <w:szCs w:val="24"/>
        </w:rPr>
      </w:pPr>
      <w:r>
        <w:rPr>
          <w:rFonts w:eastAsia="Times New Roman"/>
          <w:szCs w:val="24"/>
        </w:rPr>
        <w:t>Ψήφισαν «ΠΑΡΩΝ» 34 Βουλευτές.</w:t>
      </w:r>
    </w:p>
    <w:p w14:paraId="021D3881" w14:textId="77777777" w:rsidR="00AC582E" w:rsidRDefault="00994D10">
      <w:pPr>
        <w:spacing w:line="600" w:lineRule="auto"/>
        <w:ind w:firstLine="720"/>
        <w:jc w:val="both"/>
        <w:rPr>
          <w:rFonts w:eastAsia="Times New Roman"/>
          <w:szCs w:val="24"/>
        </w:rPr>
      </w:pPr>
      <w:r>
        <w:rPr>
          <w:rFonts w:eastAsia="Times New Roman"/>
          <w:szCs w:val="24"/>
        </w:rPr>
        <w:t>Συνεπώς το</w:t>
      </w:r>
      <w:r>
        <w:rPr>
          <w:rFonts w:eastAsia="Times New Roman"/>
          <w:szCs w:val="24"/>
        </w:rPr>
        <w:t xml:space="preserve"> άρθρο 11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82" w14:textId="77777777" w:rsidR="00AC582E" w:rsidRDefault="00994D10">
      <w:pPr>
        <w:spacing w:line="600" w:lineRule="auto"/>
        <w:ind w:firstLine="720"/>
        <w:jc w:val="both"/>
        <w:rPr>
          <w:rFonts w:eastAsia="Times New Roman"/>
          <w:szCs w:val="24"/>
        </w:rPr>
      </w:pPr>
      <w:r>
        <w:rPr>
          <w:rFonts w:eastAsia="Times New Roman"/>
          <w:szCs w:val="24"/>
        </w:rPr>
        <w:t>Επί του άρθρου 12 του σχεδίου νόμου:</w:t>
      </w:r>
    </w:p>
    <w:p w14:paraId="021D3883"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149 Βουλευτές.</w:t>
      </w:r>
    </w:p>
    <w:p w14:paraId="021D3884"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104 Βουλευτές.</w:t>
      </w:r>
    </w:p>
    <w:p w14:paraId="021D3885" w14:textId="77777777" w:rsidR="00AC582E" w:rsidRDefault="00994D10">
      <w:pPr>
        <w:spacing w:line="600" w:lineRule="auto"/>
        <w:ind w:firstLine="720"/>
        <w:jc w:val="both"/>
        <w:rPr>
          <w:rFonts w:eastAsia="Times New Roman"/>
          <w:szCs w:val="24"/>
        </w:rPr>
      </w:pPr>
      <w:r>
        <w:rPr>
          <w:rFonts w:eastAsia="Times New Roman"/>
          <w:szCs w:val="24"/>
        </w:rPr>
        <w:t>Ψήφισαν «ΠΑΡΩΝ» 2 Βουλευτές.</w:t>
      </w:r>
    </w:p>
    <w:p w14:paraId="021D3886" w14:textId="77777777" w:rsidR="00AC582E" w:rsidRDefault="00994D10">
      <w:pPr>
        <w:spacing w:line="600" w:lineRule="auto"/>
        <w:ind w:firstLine="720"/>
        <w:jc w:val="both"/>
        <w:rPr>
          <w:rFonts w:eastAsia="Times New Roman"/>
          <w:szCs w:val="24"/>
        </w:rPr>
      </w:pPr>
      <w:r>
        <w:rPr>
          <w:rFonts w:eastAsia="Times New Roman"/>
          <w:szCs w:val="24"/>
        </w:rPr>
        <w:t>Συνεπώς το άρθρο 12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87" w14:textId="77777777" w:rsidR="00AC582E" w:rsidRDefault="00994D10">
      <w:pPr>
        <w:spacing w:line="600" w:lineRule="auto"/>
        <w:ind w:firstLine="720"/>
        <w:jc w:val="both"/>
        <w:rPr>
          <w:rFonts w:eastAsia="Times New Roman"/>
          <w:szCs w:val="24"/>
        </w:rPr>
      </w:pPr>
      <w:r>
        <w:rPr>
          <w:rFonts w:eastAsia="Times New Roman"/>
          <w:szCs w:val="24"/>
        </w:rPr>
        <w:t>Επί του άρθρου 13 του σχεδίου νόμου:</w:t>
      </w:r>
    </w:p>
    <w:p w14:paraId="021D3888"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14:paraId="021D3889"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70 Βουλευτές.</w:t>
      </w:r>
    </w:p>
    <w:p w14:paraId="021D388A" w14:textId="77777777" w:rsidR="00AC582E" w:rsidRDefault="00994D10">
      <w:pPr>
        <w:spacing w:line="600" w:lineRule="auto"/>
        <w:ind w:firstLine="720"/>
        <w:jc w:val="both"/>
        <w:rPr>
          <w:rFonts w:eastAsia="Times New Roman"/>
          <w:szCs w:val="24"/>
        </w:rPr>
      </w:pPr>
      <w:r>
        <w:rPr>
          <w:rFonts w:eastAsia="Times New Roman"/>
          <w:szCs w:val="24"/>
        </w:rPr>
        <w:lastRenderedPageBreak/>
        <w:t>Ψήφισαν «ΠΑΡΩΝ» 28 Β</w:t>
      </w:r>
      <w:r>
        <w:rPr>
          <w:rFonts w:eastAsia="Times New Roman"/>
          <w:szCs w:val="24"/>
        </w:rPr>
        <w:t>ουλευτές.</w:t>
      </w:r>
    </w:p>
    <w:p w14:paraId="021D388B" w14:textId="77777777" w:rsidR="00AC582E" w:rsidRDefault="00994D10">
      <w:pPr>
        <w:spacing w:line="600" w:lineRule="auto"/>
        <w:ind w:firstLine="720"/>
        <w:jc w:val="both"/>
        <w:rPr>
          <w:rFonts w:eastAsia="Times New Roman"/>
          <w:color w:val="000000" w:themeColor="text1"/>
          <w:szCs w:val="24"/>
        </w:rPr>
      </w:pPr>
      <w:r>
        <w:rPr>
          <w:rFonts w:eastAsia="Times New Roman"/>
          <w:szCs w:val="24"/>
        </w:rPr>
        <w:t>Συνεπώς το άρθρο 13 έγινε δεκτό ως έχει κατά πλειοψηφία.</w:t>
      </w:r>
    </w:p>
    <w:p w14:paraId="021D388C" w14:textId="77777777" w:rsidR="00AC582E" w:rsidRDefault="00994D10">
      <w:pPr>
        <w:spacing w:line="600" w:lineRule="auto"/>
        <w:ind w:firstLine="720"/>
        <w:jc w:val="both"/>
        <w:rPr>
          <w:rFonts w:eastAsia="Times New Roman"/>
          <w:szCs w:val="24"/>
        </w:rPr>
      </w:pPr>
      <w:r>
        <w:rPr>
          <w:rFonts w:eastAsia="Times New Roman"/>
          <w:szCs w:val="24"/>
        </w:rPr>
        <w:t>Επί του άρθρου 14 του σχεδίου νόμου:</w:t>
      </w:r>
    </w:p>
    <w:p w14:paraId="021D388D"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151 Βουλευτές.</w:t>
      </w:r>
    </w:p>
    <w:p w14:paraId="021D388E"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77 Βουλευτές.</w:t>
      </w:r>
    </w:p>
    <w:p w14:paraId="021D388F" w14:textId="77777777" w:rsidR="00AC582E" w:rsidRDefault="00994D10">
      <w:pPr>
        <w:spacing w:line="600" w:lineRule="auto"/>
        <w:ind w:firstLine="720"/>
        <w:jc w:val="both"/>
        <w:rPr>
          <w:rFonts w:eastAsia="Times New Roman"/>
          <w:szCs w:val="24"/>
        </w:rPr>
      </w:pPr>
      <w:r>
        <w:rPr>
          <w:rFonts w:eastAsia="Times New Roman"/>
          <w:szCs w:val="24"/>
        </w:rPr>
        <w:t>Ψήφισαν «ΠΑΡΩΝ» 27 Βουλευτές.</w:t>
      </w:r>
    </w:p>
    <w:p w14:paraId="021D3890" w14:textId="77777777" w:rsidR="00AC582E" w:rsidRDefault="00994D10">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14 έγινε δεκτό ως έχει κατά πλειοψηφία.</w:t>
      </w:r>
    </w:p>
    <w:p w14:paraId="021D3891" w14:textId="77777777" w:rsidR="00AC582E" w:rsidRDefault="00994D10">
      <w:pPr>
        <w:spacing w:line="600" w:lineRule="auto"/>
        <w:ind w:firstLine="720"/>
        <w:jc w:val="both"/>
        <w:rPr>
          <w:rFonts w:eastAsia="Times New Roman"/>
          <w:szCs w:val="24"/>
        </w:rPr>
      </w:pPr>
      <w:r>
        <w:rPr>
          <w:rFonts w:eastAsia="Times New Roman"/>
          <w:szCs w:val="24"/>
        </w:rPr>
        <w:t>Επί του άρθρου 15 του σχεδίου νόμου:</w:t>
      </w:r>
    </w:p>
    <w:p w14:paraId="021D3892"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150 Βουλευτές.</w:t>
      </w:r>
    </w:p>
    <w:p w14:paraId="021D3893"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70 Βουλευτές.</w:t>
      </w:r>
    </w:p>
    <w:p w14:paraId="021D3894" w14:textId="77777777" w:rsidR="00AC582E" w:rsidRDefault="00994D10">
      <w:pPr>
        <w:spacing w:line="600" w:lineRule="auto"/>
        <w:ind w:firstLine="720"/>
        <w:jc w:val="both"/>
        <w:rPr>
          <w:rFonts w:eastAsia="Times New Roman"/>
          <w:szCs w:val="24"/>
        </w:rPr>
      </w:pPr>
      <w:r>
        <w:rPr>
          <w:rFonts w:eastAsia="Times New Roman"/>
          <w:szCs w:val="24"/>
        </w:rPr>
        <w:t>Ψήφισαν «ΠΑΡΩΝ» 35 Βουλευτές.</w:t>
      </w:r>
    </w:p>
    <w:p w14:paraId="021D3895" w14:textId="77777777" w:rsidR="00AC582E" w:rsidRDefault="00994D10">
      <w:pPr>
        <w:spacing w:line="600" w:lineRule="auto"/>
        <w:ind w:firstLine="720"/>
        <w:jc w:val="both"/>
        <w:rPr>
          <w:rFonts w:eastAsia="Times New Roman"/>
          <w:szCs w:val="24"/>
        </w:rPr>
      </w:pPr>
      <w:r>
        <w:rPr>
          <w:rFonts w:eastAsia="Times New Roman"/>
          <w:szCs w:val="24"/>
        </w:rPr>
        <w:t>Συνεπώς το άρθρο 15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021D3896" w14:textId="77777777" w:rsidR="00AC582E" w:rsidRDefault="00994D10">
      <w:pPr>
        <w:spacing w:line="600" w:lineRule="auto"/>
        <w:ind w:firstLine="720"/>
        <w:jc w:val="both"/>
        <w:rPr>
          <w:rFonts w:eastAsia="Times New Roman"/>
          <w:szCs w:val="24"/>
        </w:rPr>
      </w:pPr>
      <w:r>
        <w:rPr>
          <w:rFonts w:eastAsia="Times New Roman"/>
          <w:szCs w:val="24"/>
        </w:rPr>
        <w:lastRenderedPageBreak/>
        <w:t>Επί του άρθρου 16 του σχεδίου νόμου:</w:t>
      </w:r>
    </w:p>
    <w:p w14:paraId="021D3897"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151 Βουλευτές.</w:t>
      </w:r>
    </w:p>
    <w:p w14:paraId="021D3898"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70 Βουλευτές.</w:t>
      </w:r>
    </w:p>
    <w:p w14:paraId="021D3899" w14:textId="77777777" w:rsidR="00AC582E" w:rsidRDefault="00994D10">
      <w:pPr>
        <w:spacing w:line="600" w:lineRule="auto"/>
        <w:ind w:firstLine="720"/>
        <w:jc w:val="both"/>
        <w:rPr>
          <w:rFonts w:eastAsia="Times New Roman"/>
          <w:szCs w:val="24"/>
        </w:rPr>
      </w:pPr>
      <w:r>
        <w:rPr>
          <w:rFonts w:eastAsia="Times New Roman"/>
          <w:szCs w:val="24"/>
        </w:rPr>
        <w:t>Ψήφισαν «ΠΑΡΩΝ» 34 Βουλευτές.</w:t>
      </w:r>
    </w:p>
    <w:p w14:paraId="021D389A" w14:textId="77777777" w:rsidR="00AC582E" w:rsidRDefault="00994D10">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16 έγινε δεκτό ως έχει κατά πλειοψηφία.</w:t>
      </w:r>
    </w:p>
    <w:p w14:paraId="021D389B" w14:textId="77777777" w:rsidR="00AC582E" w:rsidRDefault="00994D10">
      <w:pPr>
        <w:spacing w:line="600" w:lineRule="auto"/>
        <w:ind w:firstLine="720"/>
        <w:jc w:val="both"/>
        <w:rPr>
          <w:rFonts w:eastAsia="Times New Roman"/>
          <w:szCs w:val="24"/>
        </w:rPr>
      </w:pPr>
      <w:r>
        <w:rPr>
          <w:rFonts w:eastAsia="Times New Roman"/>
          <w:szCs w:val="24"/>
        </w:rPr>
        <w:t>Επί του άρθρου 17 του σχεδίου νόμου:</w:t>
      </w:r>
    </w:p>
    <w:p w14:paraId="021D389C" w14:textId="77777777" w:rsidR="00AC582E" w:rsidRDefault="00994D10">
      <w:pPr>
        <w:spacing w:line="600" w:lineRule="auto"/>
        <w:ind w:firstLine="720"/>
        <w:jc w:val="both"/>
        <w:rPr>
          <w:rFonts w:eastAsia="Times New Roman"/>
          <w:szCs w:val="24"/>
        </w:rPr>
      </w:pPr>
      <w:r>
        <w:rPr>
          <w:rFonts w:eastAsia="Times New Roman"/>
          <w:szCs w:val="24"/>
        </w:rPr>
        <w:t>Υπέρ του άρθρου, δηλαδή «ΝΑΙ», ψήφισαν 170 Βουλευτές.</w:t>
      </w:r>
    </w:p>
    <w:p w14:paraId="021D389D" w14:textId="77777777" w:rsidR="00AC582E" w:rsidRDefault="00994D10">
      <w:pPr>
        <w:spacing w:line="600" w:lineRule="auto"/>
        <w:ind w:firstLine="720"/>
        <w:jc w:val="both"/>
        <w:rPr>
          <w:rFonts w:eastAsia="Times New Roman"/>
          <w:szCs w:val="24"/>
        </w:rPr>
      </w:pPr>
      <w:r>
        <w:rPr>
          <w:rFonts w:eastAsia="Times New Roman"/>
          <w:szCs w:val="24"/>
        </w:rPr>
        <w:t xml:space="preserve">Κατά </w:t>
      </w:r>
      <w:r>
        <w:rPr>
          <w:rFonts w:eastAsia="Times New Roman"/>
          <w:szCs w:val="24"/>
        </w:rPr>
        <w:t xml:space="preserve">του </w:t>
      </w:r>
      <w:r>
        <w:rPr>
          <w:rFonts w:eastAsia="Times New Roman"/>
          <w:szCs w:val="24"/>
        </w:rPr>
        <w:t>άρθρου, δηλαδή «ΟΧΙ», ψήφισαν 83 Βουλευτές.</w:t>
      </w:r>
    </w:p>
    <w:p w14:paraId="021D389E" w14:textId="77777777" w:rsidR="00AC582E" w:rsidRDefault="00994D10">
      <w:pPr>
        <w:spacing w:line="600" w:lineRule="auto"/>
        <w:ind w:firstLine="720"/>
        <w:jc w:val="both"/>
        <w:rPr>
          <w:rFonts w:eastAsia="Times New Roman"/>
          <w:szCs w:val="24"/>
        </w:rPr>
      </w:pPr>
      <w:r>
        <w:rPr>
          <w:rFonts w:eastAsia="Times New Roman"/>
          <w:szCs w:val="24"/>
        </w:rPr>
        <w:t>Ψήφισαν «ΠΑΡΩΝ» 2 Βουλευτές.</w:t>
      </w:r>
    </w:p>
    <w:p w14:paraId="021D389F" w14:textId="77777777" w:rsidR="00AC582E" w:rsidRDefault="00994D10">
      <w:pPr>
        <w:spacing w:line="600" w:lineRule="auto"/>
        <w:ind w:firstLine="720"/>
        <w:jc w:val="both"/>
        <w:rPr>
          <w:rFonts w:eastAsia="Times New Roman"/>
          <w:szCs w:val="24"/>
        </w:rPr>
      </w:pPr>
      <w:r>
        <w:rPr>
          <w:rFonts w:eastAsia="Times New Roman"/>
          <w:szCs w:val="24"/>
        </w:rPr>
        <w:t>Συνεπώς το άρθρο 17 έγινε δεκτό ω</w:t>
      </w:r>
      <w:r>
        <w:rPr>
          <w:rFonts w:eastAsia="Times New Roman"/>
          <w:szCs w:val="24"/>
        </w:rPr>
        <w:t>ς έχει κατά πλειοψηφία.</w:t>
      </w:r>
    </w:p>
    <w:p w14:paraId="021D38A0" w14:textId="77777777" w:rsidR="00AC582E" w:rsidRDefault="00994D10">
      <w:pPr>
        <w:spacing w:line="600" w:lineRule="auto"/>
        <w:ind w:firstLine="720"/>
        <w:jc w:val="both"/>
        <w:rPr>
          <w:rFonts w:eastAsia="Times New Roman"/>
          <w:szCs w:val="24"/>
        </w:rPr>
      </w:pPr>
      <w:r>
        <w:rPr>
          <w:rFonts w:eastAsia="Times New Roman"/>
          <w:szCs w:val="24"/>
        </w:rPr>
        <w:t>Επί της τροπολογίας</w:t>
      </w:r>
      <w:r>
        <w:rPr>
          <w:rFonts w:eastAsia="Times New Roman"/>
          <w:szCs w:val="24"/>
        </w:rPr>
        <w:t xml:space="preserve"> με αριθμό</w:t>
      </w:r>
      <w:r>
        <w:rPr>
          <w:rFonts w:eastAsia="Times New Roman"/>
          <w:szCs w:val="24"/>
        </w:rPr>
        <w:t xml:space="preserve"> 1025/13 του σχεδίου νόμου:</w:t>
      </w:r>
    </w:p>
    <w:p w14:paraId="021D38A1" w14:textId="77777777" w:rsidR="00AC582E" w:rsidRDefault="00994D10">
      <w:pPr>
        <w:spacing w:line="600" w:lineRule="auto"/>
        <w:ind w:firstLine="720"/>
        <w:jc w:val="both"/>
        <w:rPr>
          <w:rFonts w:eastAsia="Times New Roman"/>
          <w:szCs w:val="24"/>
        </w:rPr>
      </w:pPr>
      <w:r>
        <w:rPr>
          <w:rFonts w:eastAsia="Times New Roman"/>
          <w:szCs w:val="24"/>
        </w:rPr>
        <w:t>Υπέρ της τροπολογίας, δηλαδή «ΝΑΙ», ψήφισαν 230 Βουλευτές.</w:t>
      </w:r>
    </w:p>
    <w:p w14:paraId="021D38A2" w14:textId="77777777" w:rsidR="00AC582E" w:rsidRDefault="00994D10">
      <w:pPr>
        <w:spacing w:line="600" w:lineRule="auto"/>
        <w:ind w:firstLine="720"/>
        <w:jc w:val="both"/>
        <w:rPr>
          <w:rFonts w:eastAsia="Times New Roman"/>
          <w:szCs w:val="24"/>
        </w:rPr>
      </w:pPr>
      <w:r>
        <w:rPr>
          <w:rFonts w:eastAsia="Times New Roman"/>
          <w:szCs w:val="24"/>
        </w:rPr>
        <w:lastRenderedPageBreak/>
        <w:t>Κατά της τροπολογίας, δηλαδή «ΟΧΙ», ψήφισαν 15 Βουλευτές.</w:t>
      </w:r>
    </w:p>
    <w:p w14:paraId="021D38A3" w14:textId="77777777" w:rsidR="00AC582E" w:rsidRDefault="00994D10">
      <w:pPr>
        <w:spacing w:line="600" w:lineRule="auto"/>
        <w:ind w:firstLine="720"/>
        <w:jc w:val="both"/>
        <w:rPr>
          <w:rFonts w:eastAsia="Times New Roman"/>
          <w:szCs w:val="24"/>
        </w:rPr>
      </w:pPr>
      <w:r>
        <w:rPr>
          <w:rFonts w:eastAsia="Times New Roman"/>
          <w:szCs w:val="24"/>
        </w:rPr>
        <w:t>Ψήφισαν «ΠΑΡΩΝ» 10 Βουλευτές.</w:t>
      </w:r>
    </w:p>
    <w:p w14:paraId="021D38A4" w14:textId="77777777" w:rsidR="00AC582E" w:rsidRDefault="00994D10">
      <w:pPr>
        <w:spacing w:line="600" w:lineRule="auto"/>
        <w:ind w:firstLine="720"/>
        <w:jc w:val="both"/>
        <w:rPr>
          <w:rFonts w:eastAsia="Times New Roman"/>
          <w:szCs w:val="24"/>
        </w:rPr>
      </w:pPr>
      <w:r>
        <w:rPr>
          <w:rFonts w:eastAsia="Times New Roman"/>
          <w:szCs w:val="24"/>
        </w:rPr>
        <w:t>Συνεπώς η τροπολογία</w:t>
      </w:r>
      <w:r>
        <w:rPr>
          <w:rFonts w:eastAsia="Times New Roman"/>
          <w:szCs w:val="24"/>
        </w:rPr>
        <w:t xml:space="preserve"> με αριθ</w:t>
      </w:r>
      <w:r>
        <w:rPr>
          <w:rFonts w:eastAsia="Times New Roman"/>
          <w:szCs w:val="24"/>
        </w:rPr>
        <w:t>μό</w:t>
      </w:r>
      <w:r>
        <w:rPr>
          <w:rFonts w:eastAsia="Times New Roman"/>
          <w:szCs w:val="24"/>
        </w:rPr>
        <w:t xml:space="preserve"> 1025/13 έγινε δεκτή ως έχει κατά πλειοψηφία και εντάσσεται στο νομοσχέδιο ως ίδιο άρθρο.</w:t>
      </w:r>
    </w:p>
    <w:p w14:paraId="021D38A5" w14:textId="77777777" w:rsidR="00AC582E" w:rsidRDefault="00994D10">
      <w:pPr>
        <w:spacing w:line="600" w:lineRule="auto"/>
        <w:ind w:firstLine="720"/>
        <w:jc w:val="both"/>
        <w:rPr>
          <w:rFonts w:eastAsia="Times New Roman"/>
          <w:szCs w:val="24"/>
        </w:rPr>
      </w:pPr>
      <w:r>
        <w:rPr>
          <w:rFonts w:eastAsia="Times New Roman"/>
          <w:szCs w:val="24"/>
        </w:rPr>
        <w:t>Επί της τροπολογίας</w:t>
      </w:r>
      <w:r>
        <w:rPr>
          <w:rFonts w:eastAsia="Times New Roman"/>
          <w:szCs w:val="24"/>
        </w:rPr>
        <w:t xml:space="preserve"> με αριθμό</w:t>
      </w:r>
      <w:r>
        <w:rPr>
          <w:rFonts w:eastAsia="Times New Roman"/>
          <w:szCs w:val="24"/>
        </w:rPr>
        <w:t xml:space="preserve"> 1026/14 του σχεδίου νόμου:</w:t>
      </w:r>
    </w:p>
    <w:p w14:paraId="021D38A6" w14:textId="77777777" w:rsidR="00AC582E" w:rsidRDefault="00994D10">
      <w:pPr>
        <w:spacing w:line="600" w:lineRule="auto"/>
        <w:ind w:firstLine="720"/>
        <w:jc w:val="both"/>
        <w:rPr>
          <w:rFonts w:eastAsia="Times New Roman"/>
          <w:szCs w:val="24"/>
        </w:rPr>
      </w:pPr>
      <w:r>
        <w:rPr>
          <w:rFonts w:eastAsia="Times New Roman"/>
          <w:szCs w:val="24"/>
        </w:rPr>
        <w:t>Υπέρ της τροπολογίας, δηλαδή «ΝΑΙ», ψήφισαν 161 Βουλευτές.</w:t>
      </w:r>
    </w:p>
    <w:p w14:paraId="021D38A7" w14:textId="77777777" w:rsidR="00AC582E" w:rsidRDefault="00994D10">
      <w:pPr>
        <w:spacing w:line="600" w:lineRule="auto"/>
        <w:ind w:firstLine="720"/>
        <w:jc w:val="both"/>
        <w:rPr>
          <w:rFonts w:eastAsia="Times New Roman"/>
          <w:szCs w:val="24"/>
        </w:rPr>
      </w:pPr>
      <w:r>
        <w:rPr>
          <w:rFonts w:eastAsia="Times New Roman"/>
          <w:szCs w:val="24"/>
        </w:rPr>
        <w:t>Κατά της τροπολογίας, δηλαδή «ΟΧΙ», ψήφισαν 77 Β</w:t>
      </w:r>
      <w:r>
        <w:rPr>
          <w:rFonts w:eastAsia="Times New Roman"/>
          <w:szCs w:val="24"/>
        </w:rPr>
        <w:t>ουλευτές.</w:t>
      </w:r>
    </w:p>
    <w:p w14:paraId="021D38A8" w14:textId="77777777" w:rsidR="00AC582E" w:rsidRDefault="00994D10">
      <w:pPr>
        <w:spacing w:line="600" w:lineRule="auto"/>
        <w:ind w:firstLine="720"/>
        <w:jc w:val="both"/>
        <w:rPr>
          <w:rFonts w:eastAsia="Times New Roman"/>
          <w:szCs w:val="24"/>
        </w:rPr>
      </w:pPr>
      <w:r>
        <w:rPr>
          <w:rFonts w:eastAsia="Times New Roman"/>
          <w:szCs w:val="24"/>
        </w:rPr>
        <w:t>Ψήφισαν «ΠΑΡΩΝ» 17 Βουλευτές.</w:t>
      </w:r>
    </w:p>
    <w:p w14:paraId="021D38A9" w14:textId="77777777" w:rsidR="00AC582E" w:rsidRDefault="00994D10">
      <w:pPr>
        <w:spacing w:line="600" w:lineRule="auto"/>
        <w:ind w:firstLine="720"/>
        <w:jc w:val="both"/>
        <w:rPr>
          <w:rFonts w:eastAsia="Times New Roman"/>
          <w:szCs w:val="24"/>
        </w:rPr>
      </w:pPr>
      <w:r>
        <w:rPr>
          <w:rFonts w:eastAsia="Times New Roman"/>
          <w:szCs w:val="24"/>
        </w:rPr>
        <w:t>Συνεπώς η τροπολογία</w:t>
      </w:r>
      <w:r>
        <w:rPr>
          <w:rFonts w:eastAsia="Times New Roman"/>
          <w:szCs w:val="24"/>
        </w:rPr>
        <w:t xml:space="preserve"> με αριθμό</w:t>
      </w:r>
      <w:r>
        <w:rPr>
          <w:rFonts w:eastAsia="Times New Roman"/>
          <w:szCs w:val="24"/>
        </w:rPr>
        <w:t xml:space="preserve"> 1026/14 έγινε δεκτή</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και εντάσσεται στο νομοσχέδιο ως </w:t>
      </w:r>
      <w:r>
        <w:rPr>
          <w:rFonts w:eastAsia="Times New Roman"/>
          <w:szCs w:val="24"/>
        </w:rPr>
        <w:t>ίδια άρθρα</w:t>
      </w:r>
      <w:r>
        <w:rPr>
          <w:rFonts w:eastAsia="Times New Roman"/>
          <w:szCs w:val="24"/>
        </w:rPr>
        <w:t>.</w:t>
      </w:r>
    </w:p>
    <w:p w14:paraId="021D38AA" w14:textId="77777777" w:rsidR="00AC582E" w:rsidRDefault="00994D10">
      <w:pPr>
        <w:spacing w:line="600" w:lineRule="auto"/>
        <w:ind w:firstLine="720"/>
        <w:jc w:val="both"/>
        <w:rPr>
          <w:rFonts w:eastAsia="Times New Roman"/>
          <w:szCs w:val="24"/>
        </w:rPr>
      </w:pPr>
      <w:r>
        <w:rPr>
          <w:rFonts w:eastAsia="Times New Roman"/>
          <w:szCs w:val="24"/>
        </w:rPr>
        <w:t>Επί της τροπολογίας</w:t>
      </w:r>
      <w:r>
        <w:rPr>
          <w:rFonts w:eastAsia="Times New Roman"/>
          <w:szCs w:val="24"/>
        </w:rPr>
        <w:t xml:space="preserve"> με αριθμό</w:t>
      </w:r>
      <w:r>
        <w:rPr>
          <w:rFonts w:eastAsia="Times New Roman"/>
          <w:szCs w:val="24"/>
        </w:rPr>
        <w:t xml:space="preserve"> 1027/15 του σχεδίου νόμου:</w:t>
      </w:r>
    </w:p>
    <w:p w14:paraId="021D38AB" w14:textId="77777777" w:rsidR="00AC582E" w:rsidRDefault="00994D10">
      <w:pPr>
        <w:spacing w:line="600" w:lineRule="auto"/>
        <w:ind w:firstLine="720"/>
        <w:jc w:val="both"/>
        <w:rPr>
          <w:rFonts w:eastAsia="Times New Roman"/>
          <w:szCs w:val="24"/>
        </w:rPr>
      </w:pPr>
      <w:r>
        <w:rPr>
          <w:rFonts w:eastAsia="Times New Roman"/>
          <w:szCs w:val="24"/>
        </w:rPr>
        <w:lastRenderedPageBreak/>
        <w:t>Υπέρ</w:t>
      </w:r>
      <w:r>
        <w:rPr>
          <w:rFonts w:eastAsia="Times New Roman"/>
          <w:szCs w:val="24"/>
        </w:rPr>
        <w:t xml:space="preserve"> της τροπολογίας, δηλαδή «ΝΑΙ», ψήφισαν 149 Βουλευτές.</w:t>
      </w:r>
    </w:p>
    <w:p w14:paraId="021D38AC" w14:textId="77777777" w:rsidR="00AC582E" w:rsidRDefault="00994D10">
      <w:pPr>
        <w:spacing w:line="600" w:lineRule="auto"/>
        <w:ind w:firstLine="720"/>
        <w:jc w:val="both"/>
        <w:rPr>
          <w:rFonts w:eastAsia="Times New Roman"/>
          <w:szCs w:val="24"/>
        </w:rPr>
      </w:pPr>
      <w:r>
        <w:rPr>
          <w:rFonts w:eastAsia="Times New Roman"/>
          <w:szCs w:val="24"/>
        </w:rPr>
        <w:t>Κατά της τροπολογίας, δηλαδή «ΟΧΙ», ψήφισαν 106 Βουλευτές.</w:t>
      </w:r>
    </w:p>
    <w:p w14:paraId="021D38AD" w14:textId="77777777" w:rsidR="00AC582E" w:rsidRDefault="00994D10">
      <w:pPr>
        <w:spacing w:line="600" w:lineRule="auto"/>
        <w:ind w:firstLine="720"/>
        <w:jc w:val="both"/>
        <w:rPr>
          <w:rFonts w:eastAsia="Times New Roman"/>
          <w:szCs w:val="24"/>
        </w:rPr>
      </w:pPr>
      <w:r>
        <w:rPr>
          <w:rFonts w:eastAsia="Times New Roman"/>
          <w:szCs w:val="24"/>
        </w:rPr>
        <w:t>Συνεπώς η τροπολογία</w:t>
      </w:r>
      <w:r>
        <w:rPr>
          <w:rFonts w:eastAsia="Times New Roman"/>
          <w:szCs w:val="24"/>
        </w:rPr>
        <w:t xml:space="preserve"> με αριθμό</w:t>
      </w:r>
      <w:r>
        <w:rPr>
          <w:rFonts w:eastAsia="Times New Roman"/>
          <w:szCs w:val="24"/>
        </w:rPr>
        <w:t xml:space="preserve"> 1027/15 έγινε δεκτή ως έχει κατά πλειοψηφία και εντάσσεται στο νομοσχέδιο ως ίδιο άρθρο.</w:t>
      </w:r>
    </w:p>
    <w:p w14:paraId="021D38AE" w14:textId="77777777" w:rsidR="00AC582E" w:rsidRDefault="00994D10">
      <w:pPr>
        <w:spacing w:line="600" w:lineRule="auto"/>
        <w:ind w:firstLine="720"/>
        <w:jc w:val="both"/>
        <w:rPr>
          <w:rFonts w:eastAsia="Times New Roman"/>
          <w:szCs w:val="24"/>
        </w:rPr>
      </w:pPr>
      <w:r>
        <w:rPr>
          <w:rFonts w:eastAsia="Times New Roman"/>
          <w:szCs w:val="24"/>
        </w:rPr>
        <w:t xml:space="preserve">Επί του ακροτελεύτιου </w:t>
      </w:r>
      <w:r>
        <w:rPr>
          <w:rFonts w:eastAsia="Times New Roman"/>
          <w:szCs w:val="24"/>
        </w:rPr>
        <w:t xml:space="preserve">άρθρου του σχεδίου νόμου: </w:t>
      </w:r>
    </w:p>
    <w:p w14:paraId="021D38AF" w14:textId="77777777" w:rsidR="00AC582E" w:rsidRDefault="00994D10">
      <w:pPr>
        <w:spacing w:line="600" w:lineRule="auto"/>
        <w:ind w:firstLine="720"/>
        <w:jc w:val="both"/>
        <w:rPr>
          <w:rFonts w:eastAsia="Times New Roman"/>
          <w:szCs w:val="24"/>
        </w:rPr>
      </w:pPr>
      <w:r>
        <w:rPr>
          <w:rFonts w:eastAsia="Times New Roman"/>
          <w:szCs w:val="24"/>
        </w:rPr>
        <w:t>Υπέρ του ακροτελεύτιου άρθρου, δηλαδή «ΝΑΙ», ψήφισαν 151 Βουλευτές.</w:t>
      </w:r>
    </w:p>
    <w:p w14:paraId="021D38B0" w14:textId="77777777" w:rsidR="00AC582E" w:rsidRDefault="00994D10">
      <w:pPr>
        <w:spacing w:line="600" w:lineRule="auto"/>
        <w:ind w:firstLine="720"/>
        <w:jc w:val="both"/>
        <w:rPr>
          <w:rFonts w:eastAsia="Times New Roman"/>
          <w:szCs w:val="24"/>
        </w:rPr>
      </w:pPr>
      <w:r>
        <w:rPr>
          <w:rFonts w:eastAsia="Times New Roman"/>
          <w:szCs w:val="24"/>
        </w:rPr>
        <w:t>Κατά του ακροτελεύτιου άρθρου, δηλαδή «ΟΧΙ», ψήφισαν 89 Βουλευτές.</w:t>
      </w:r>
    </w:p>
    <w:p w14:paraId="021D38B1" w14:textId="77777777" w:rsidR="00AC582E" w:rsidRDefault="00994D10">
      <w:pPr>
        <w:spacing w:line="600" w:lineRule="auto"/>
        <w:ind w:firstLine="720"/>
        <w:jc w:val="both"/>
        <w:rPr>
          <w:rFonts w:eastAsia="Times New Roman"/>
          <w:szCs w:val="24"/>
        </w:rPr>
      </w:pPr>
      <w:r>
        <w:rPr>
          <w:rFonts w:eastAsia="Times New Roman"/>
          <w:szCs w:val="24"/>
        </w:rPr>
        <w:t>Ψήφισαν «ΠΑΡΩΝ» 15 Βουλευτές.</w:t>
      </w:r>
    </w:p>
    <w:p w14:paraId="021D38B2" w14:textId="77777777" w:rsidR="00AC582E" w:rsidRDefault="00994D10">
      <w:pPr>
        <w:spacing w:line="600" w:lineRule="auto"/>
        <w:ind w:firstLine="720"/>
        <w:jc w:val="both"/>
        <w:rPr>
          <w:rFonts w:eastAsia="Times New Roman"/>
          <w:szCs w:val="24"/>
        </w:rPr>
      </w:pPr>
      <w:r>
        <w:rPr>
          <w:rFonts w:eastAsia="Times New Roman"/>
          <w:szCs w:val="24"/>
        </w:rPr>
        <w:t>Συνεπώς τ</w:t>
      </w:r>
      <w:r>
        <w:rPr>
          <w:rFonts w:eastAsia="Times New Roman"/>
          <w:szCs w:val="24"/>
        </w:rPr>
        <w:t>ο ακροτελεύτιο άρθρο έγινε δεκτό</w:t>
      </w:r>
      <w:r>
        <w:rPr>
          <w:rFonts w:eastAsia="Times New Roman"/>
          <w:szCs w:val="24"/>
        </w:rPr>
        <w:t>,</w:t>
      </w:r>
      <w:r>
        <w:rPr>
          <w:rFonts w:eastAsia="Times New Roman"/>
          <w:szCs w:val="24"/>
        </w:rPr>
        <w:t xml:space="preserve"> όπως τροποποιήθηκε απ</w:t>
      </w:r>
      <w:r>
        <w:rPr>
          <w:rFonts w:eastAsia="Times New Roman"/>
          <w:szCs w:val="24"/>
        </w:rPr>
        <w:t>ό τον κύριο Υπουργό</w:t>
      </w:r>
      <w:r>
        <w:rPr>
          <w:rFonts w:eastAsia="Times New Roman"/>
          <w:szCs w:val="24"/>
        </w:rPr>
        <w:t>,</w:t>
      </w:r>
      <w:r>
        <w:rPr>
          <w:rFonts w:eastAsia="Times New Roman"/>
          <w:szCs w:val="24"/>
        </w:rPr>
        <w:t xml:space="preserve"> κατά πλειοψηφία</w:t>
      </w:r>
      <w:r>
        <w:rPr>
          <w:rFonts w:eastAsia="Times New Roman"/>
          <w:szCs w:val="24"/>
        </w:rPr>
        <w:t xml:space="preserve">, σύμφωνα με το </w:t>
      </w:r>
      <w:r>
        <w:rPr>
          <w:rFonts w:eastAsia="Times New Roman"/>
          <w:szCs w:val="24"/>
        </w:rPr>
        <w:t>παρακάτω πρωτόκολλο ονομαστικής ψηφοφορίας.</w:t>
      </w:r>
    </w:p>
    <w:p w14:paraId="021D38B3" w14:textId="77777777" w:rsidR="00AC582E" w:rsidRDefault="00994D10">
      <w:pPr>
        <w:spacing w:line="600" w:lineRule="auto"/>
        <w:ind w:firstLine="720"/>
        <w:jc w:val="both"/>
        <w:rPr>
          <w:rFonts w:eastAsia="Times New Roman"/>
          <w:szCs w:val="24"/>
        </w:rPr>
      </w:pPr>
      <w:r>
        <w:rPr>
          <w:rFonts w:eastAsia="Times New Roman"/>
          <w:szCs w:val="24"/>
        </w:rPr>
        <w:t>(Το πρωτόκολλο της διεξαχθείσης ονομαστικής ψηφοφορίας καταχωρίζεται στα Πρακτικά και έχει ως εξής:</w:t>
      </w:r>
    </w:p>
    <w:p w14:paraId="021D38B4" w14:textId="77777777" w:rsidR="00AC582E" w:rsidRDefault="00994D10">
      <w:pPr>
        <w:spacing w:line="600" w:lineRule="auto"/>
        <w:ind w:firstLine="720"/>
        <w:jc w:val="center"/>
        <w:rPr>
          <w:rFonts w:eastAsia="Times New Roman"/>
          <w:color w:val="FF0000"/>
          <w:szCs w:val="24"/>
        </w:rPr>
      </w:pPr>
      <w:r w:rsidRPr="000A008D">
        <w:rPr>
          <w:rFonts w:eastAsia="Times New Roman"/>
          <w:color w:val="FF0000"/>
          <w:szCs w:val="24"/>
        </w:rPr>
        <w:lastRenderedPageBreak/>
        <w:t>ΑΛΛΑΓΗ ΣΕΛΙΔΑΣ</w:t>
      </w:r>
    </w:p>
    <w:p w14:paraId="021D38B5" w14:textId="77777777" w:rsidR="00AC582E" w:rsidRDefault="00994D10">
      <w:pPr>
        <w:spacing w:line="600" w:lineRule="auto"/>
        <w:ind w:firstLine="720"/>
        <w:jc w:val="center"/>
        <w:rPr>
          <w:rFonts w:eastAsia="Times New Roman"/>
          <w:color w:val="000000" w:themeColor="text1"/>
          <w:szCs w:val="24"/>
        </w:rPr>
      </w:pPr>
      <w:r w:rsidRPr="000A008D">
        <w:rPr>
          <w:rFonts w:eastAsia="Times New Roman"/>
          <w:color w:val="000000" w:themeColor="text1"/>
          <w:szCs w:val="24"/>
        </w:rPr>
        <w:t xml:space="preserve">(Να μπει η σελίδα </w:t>
      </w:r>
      <w:r>
        <w:rPr>
          <w:rFonts w:eastAsia="Times New Roman"/>
          <w:color w:val="000000" w:themeColor="text1"/>
          <w:szCs w:val="24"/>
        </w:rPr>
        <w:t>137</w:t>
      </w:r>
      <w:r w:rsidRPr="000A008D">
        <w:rPr>
          <w:rFonts w:eastAsia="Times New Roman"/>
          <w:color w:val="000000" w:themeColor="text1"/>
          <w:szCs w:val="24"/>
        </w:rPr>
        <w:t>α</w:t>
      </w:r>
      <w:r w:rsidRPr="000A008D">
        <w:rPr>
          <w:rFonts w:eastAsia="Times New Roman"/>
          <w:color w:val="000000" w:themeColor="text1"/>
          <w:szCs w:val="24"/>
        </w:rPr>
        <w:t>)</w:t>
      </w:r>
    </w:p>
    <w:p w14:paraId="021D38B6" w14:textId="77777777" w:rsidR="00AC582E" w:rsidRDefault="00994D10">
      <w:pPr>
        <w:spacing w:line="600" w:lineRule="auto"/>
        <w:ind w:firstLine="720"/>
        <w:jc w:val="center"/>
        <w:rPr>
          <w:rFonts w:eastAsia="Times New Roman"/>
          <w:color w:val="FF0000"/>
          <w:szCs w:val="24"/>
        </w:rPr>
      </w:pPr>
      <w:r w:rsidRPr="000A008D">
        <w:rPr>
          <w:rFonts w:eastAsia="Times New Roman"/>
          <w:color w:val="FF0000"/>
          <w:szCs w:val="24"/>
        </w:rPr>
        <w:t>ΑΛΛΑΓΗ ΣΕΛΙΔΑΣ</w:t>
      </w:r>
    </w:p>
    <w:p w14:paraId="021D38B7"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Οικονομίας και Ανάπτυξης</w:t>
      </w:r>
      <w:r>
        <w:rPr>
          <w:rFonts w:eastAsia="Times New Roman"/>
          <w:szCs w:val="24"/>
        </w:rPr>
        <w:t>:</w:t>
      </w:r>
      <w:r>
        <w:rPr>
          <w:rFonts w:eastAsia="Times New Roman"/>
          <w:szCs w:val="24"/>
        </w:rPr>
        <w:t xml:space="preserve"> «Εξωδικαστικός μηχανισμός </w:t>
      </w:r>
      <w:r>
        <w:rPr>
          <w:rFonts w:eastAsia="Times New Roman"/>
          <w:szCs w:val="24"/>
        </w:rPr>
        <w:t xml:space="preserve">ρύθμισης </w:t>
      </w:r>
      <w:r>
        <w:rPr>
          <w:rFonts w:eastAsia="Times New Roman"/>
          <w:szCs w:val="24"/>
        </w:rPr>
        <w:t>οφειλών επιχειρήσεων και άλλες διατάξεις» έγινε δεκτό επί της αρχής και επί των άρθρων</w:t>
      </w:r>
      <w:r>
        <w:rPr>
          <w:rFonts w:eastAsia="Times New Roman"/>
          <w:szCs w:val="24"/>
        </w:rPr>
        <w:t>.</w:t>
      </w:r>
      <w:r>
        <w:rPr>
          <w:rFonts w:eastAsia="Times New Roman"/>
          <w:szCs w:val="24"/>
        </w:rPr>
        <w:t xml:space="preserve"> </w:t>
      </w:r>
    </w:p>
    <w:p w14:paraId="021D38B8" w14:textId="77777777" w:rsidR="00AC582E" w:rsidRDefault="00994D10">
      <w:pPr>
        <w:spacing w:line="600" w:lineRule="auto"/>
        <w:ind w:firstLine="720"/>
        <w:jc w:val="both"/>
        <w:rPr>
          <w:rFonts w:eastAsia="Times New Roman"/>
          <w:szCs w:val="24"/>
        </w:rPr>
      </w:pPr>
      <w:r>
        <w:rPr>
          <w:rFonts w:eastAsia="Times New Roman"/>
          <w:szCs w:val="24"/>
        </w:rPr>
        <w:t>Ερωτάται το Σώμα: Γίνεται δεκτό το νο</w:t>
      </w:r>
      <w:r>
        <w:rPr>
          <w:rFonts w:eastAsia="Times New Roman"/>
          <w:szCs w:val="24"/>
        </w:rPr>
        <w:t>μοσχέδιο και στο σύνολ</w:t>
      </w:r>
      <w:r>
        <w:rPr>
          <w:rFonts w:eastAsia="Times New Roman"/>
          <w:szCs w:val="24"/>
        </w:rPr>
        <w:t>ο</w:t>
      </w:r>
      <w:r>
        <w:rPr>
          <w:rFonts w:eastAsia="Times New Roman"/>
          <w:szCs w:val="24"/>
        </w:rPr>
        <w:t>;</w:t>
      </w:r>
    </w:p>
    <w:p w14:paraId="021D38B9" w14:textId="77777777" w:rsidR="00AC582E" w:rsidRDefault="00994D10">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Ναι.</w:t>
      </w:r>
    </w:p>
    <w:p w14:paraId="021D38BA" w14:textId="77777777" w:rsidR="00AC582E" w:rsidRDefault="00994D10">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Όχι.</w:t>
      </w:r>
    </w:p>
    <w:p w14:paraId="021D38BB" w14:textId="77777777" w:rsidR="00AC582E" w:rsidRDefault="00994D10">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Παρών.</w:t>
      </w:r>
    </w:p>
    <w:p w14:paraId="021D38BC" w14:textId="77777777" w:rsidR="00AC582E" w:rsidRDefault="00994D10">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021D38BD" w14:textId="77777777" w:rsidR="00AC582E" w:rsidRDefault="00994D10">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21D38BE" w14:textId="77777777" w:rsidR="00AC582E" w:rsidRDefault="00994D10">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021D38BF" w14:textId="77777777" w:rsidR="00AC582E" w:rsidRDefault="00994D10">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21D38C0" w14:textId="77777777" w:rsidR="00AC582E" w:rsidRDefault="00994D10">
      <w:pPr>
        <w:spacing w:line="600" w:lineRule="auto"/>
        <w:ind w:firstLine="720"/>
        <w:jc w:val="both"/>
        <w:rPr>
          <w:rFonts w:eastAsia="Times New Roman"/>
          <w:szCs w:val="24"/>
        </w:rPr>
      </w:pPr>
      <w:r>
        <w:rPr>
          <w:rFonts w:eastAsia="Times New Roman"/>
          <w:szCs w:val="24"/>
        </w:rPr>
        <w:lastRenderedPageBreak/>
        <w:t>Το νομοσχέδιο έγινε δεκτό και στο σύνολο κατά πλειοψηφία.</w:t>
      </w:r>
    </w:p>
    <w:p w14:paraId="021D38C1" w14:textId="77777777" w:rsidR="00AC582E" w:rsidRDefault="00994D10">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νομοσχέδιο του Υπουργείου Οικονομίας και Ανάπτυξης «Εξωδικαστικός μηχανισμός </w:t>
      </w:r>
      <w:r>
        <w:rPr>
          <w:rFonts w:eastAsia="Times New Roman"/>
          <w:szCs w:val="24"/>
        </w:rPr>
        <w:t xml:space="preserve">ρύθμισης </w:t>
      </w:r>
      <w:r>
        <w:rPr>
          <w:rFonts w:eastAsia="Times New Roman"/>
          <w:szCs w:val="24"/>
        </w:rPr>
        <w:t>οφειλών επιχειρήσεων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021D38C2" w14:textId="77777777" w:rsidR="00AC582E" w:rsidRDefault="00994D10">
      <w:pPr>
        <w:spacing w:line="600" w:lineRule="auto"/>
        <w:ind w:firstLine="720"/>
        <w:jc w:val="center"/>
        <w:rPr>
          <w:rFonts w:eastAsia="Times New Roman"/>
          <w:szCs w:val="24"/>
        </w:rPr>
      </w:pPr>
      <w:r>
        <w:rPr>
          <w:rFonts w:eastAsia="Times New Roman"/>
          <w:szCs w:val="24"/>
        </w:rPr>
        <w:t>(Να καταχωριστεί</w:t>
      </w:r>
      <w:r>
        <w:rPr>
          <w:rFonts w:eastAsia="Times New Roman"/>
          <w:szCs w:val="24"/>
        </w:rPr>
        <w:t xml:space="preserve"> το κείμενο του νομοσχεδίου</w:t>
      </w:r>
      <w:r>
        <w:rPr>
          <w:rFonts w:eastAsia="Times New Roman"/>
          <w:szCs w:val="24"/>
        </w:rPr>
        <w:t xml:space="preserve"> 138α</w:t>
      </w:r>
      <w:r>
        <w:rPr>
          <w:rFonts w:eastAsia="Times New Roman"/>
          <w:szCs w:val="24"/>
        </w:rPr>
        <w:t>)</w:t>
      </w:r>
    </w:p>
    <w:p w14:paraId="021D38C3" w14:textId="77777777" w:rsidR="00AC582E" w:rsidRDefault="00994D10">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21D38C4" w14:textId="77777777" w:rsidR="00AC582E" w:rsidRDefault="00994D10">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021D38C5" w14:textId="77777777" w:rsidR="00AC582E" w:rsidRDefault="00994D10">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w:t>
      </w:r>
      <w:r>
        <w:rPr>
          <w:rFonts w:eastAsia="Times New Roman"/>
          <w:szCs w:val="24"/>
        </w:rPr>
        <w:t>ο Σώμα παρέσχε τη ζητηθείσα εξουσιοδότηση.</w:t>
      </w:r>
    </w:p>
    <w:p w14:paraId="021D38C6" w14:textId="77777777" w:rsidR="00AC582E" w:rsidRDefault="00994D10">
      <w:pPr>
        <w:spacing w:line="600" w:lineRule="auto"/>
        <w:ind w:firstLine="720"/>
        <w:jc w:val="both"/>
        <w:rPr>
          <w:rFonts w:eastAsia="Times New Roman"/>
          <w:szCs w:val="24"/>
        </w:rPr>
      </w:pPr>
      <w:r>
        <w:rPr>
          <w:rFonts w:eastAsia="Times New Roman"/>
          <w:szCs w:val="24"/>
        </w:rPr>
        <w:t>Κυρίες και κύριοι συνάδελφοι, επανερχόμαστε στις επίκαιρες ερωτήσεις και προχωρούμε στη συζήτηση</w:t>
      </w:r>
      <w:r>
        <w:rPr>
          <w:rFonts w:eastAsia="Times New Roman"/>
          <w:szCs w:val="24"/>
        </w:rPr>
        <w:t xml:space="preserve"> τη</w:t>
      </w:r>
      <w:r>
        <w:rPr>
          <w:rFonts w:eastAsia="Times New Roman"/>
          <w:szCs w:val="24"/>
        </w:rPr>
        <w:t>ς</w:t>
      </w:r>
      <w:r>
        <w:rPr>
          <w:rFonts w:eastAsia="Times New Roman"/>
          <w:szCs w:val="24"/>
        </w:rPr>
        <w:t xml:space="preserve"> τέταρτη</w:t>
      </w:r>
      <w:r>
        <w:rPr>
          <w:rFonts w:eastAsia="Times New Roman"/>
          <w:szCs w:val="24"/>
        </w:rPr>
        <w:t>ς</w:t>
      </w:r>
      <w:r>
        <w:rPr>
          <w:rFonts w:eastAsia="Times New Roman"/>
          <w:szCs w:val="24"/>
        </w:rPr>
        <w:t xml:space="preserve"> με αριθμό 712/10-4-2017</w:t>
      </w:r>
      <w:r>
        <w:rPr>
          <w:rFonts w:eastAsia="Times New Roman"/>
          <w:szCs w:val="24"/>
        </w:rPr>
        <w:t xml:space="preserve"> </w:t>
      </w:r>
      <w:r>
        <w:rPr>
          <w:rFonts w:eastAsia="Times New Roman"/>
          <w:szCs w:val="24"/>
        </w:rPr>
        <w:t>επίκαιρη</w:t>
      </w:r>
      <w:r>
        <w:rPr>
          <w:rFonts w:eastAsia="Times New Roman"/>
          <w:szCs w:val="24"/>
        </w:rPr>
        <w:t>ς</w:t>
      </w:r>
      <w:r>
        <w:rPr>
          <w:rFonts w:eastAsia="Times New Roman"/>
          <w:szCs w:val="24"/>
        </w:rPr>
        <w:t xml:space="preserve"> ερώτηση</w:t>
      </w:r>
      <w:r>
        <w:rPr>
          <w:rFonts w:eastAsia="Times New Roman"/>
          <w:szCs w:val="24"/>
        </w:rPr>
        <w:t>ς</w:t>
      </w:r>
      <w:r>
        <w:rPr>
          <w:rFonts w:eastAsia="Times New Roman"/>
          <w:szCs w:val="24"/>
        </w:rPr>
        <w:t xml:space="preserve"> δεύτερου κύκλου του Βουλευτή Κιλκίς της Νέας Δημοκρατίας κ. </w:t>
      </w:r>
      <w:r>
        <w:rPr>
          <w:rFonts w:eastAsia="Times New Roman"/>
          <w:bCs/>
          <w:szCs w:val="24"/>
        </w:rPr>
        <w:t>Γεωργίου Γεωργαντά</w:t>
      </w:r>
      <w:r>
        <w:rPr>
          <w:rFonts w:eastAsia="Times New Roman"/>
          <w:szCs w:val="24"/>
        </w:rPr>
        <w:t xml:space="preserve"> </w:t>
      </w:r>
      <w:r>
        <w:rPr>
          <w:rFonts w:eastAsia="Times New Roman"/>
          <w:szCs w:val="24"/>
        </w:rPr>
        <w:lastRenderedPageBreak/>
        <w:t xml:space="preserve">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 xml:space="preserve">με θέμα «αδικαιολόγητη καθυστέρηση του Υπουργείου στο αίτημα του Δήμου Κιλκίς για την ανάληψη του έργου </w:t>
      </w:r>
      <w:r>
        <w:rPr>
          <w:rFonts w:eastAsia="Times New Roman"/>
          <w:szCs w:val="24"/>
        </w:rPr>
        <w:t>"</w:t>
      </w:r>
      <w:r>
        <w:rPr>
          <w:rFonts w:eastAsia="Times New Roman"/>
          <w:szCs w:val="24"/>
        </w:rPr>
        <w:t>Συντήρηση και Αναβ</w:t>
      </w:r>
      <w:r>
        <w:rPr>
          <w:rFonts w:eastAsia="Times New Roman"/>
          <w:szCs w:val="24"/>
        </w:rPr>
        <w:t xml:space="preserve">άθμιση του Εθνικού Σταδίου Κιλκίς”». </w:t>
      </w:r>
    </w:p>
    <w:p w14:paraId="021D38C7" w14:textId="77777777" w:rsidR="00AC582E" w:rsidRDefault="00994D10">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του κ. Γεωργαντά θα απαντήσει ο Υφυπουργός κ. Γεώργιος Βασιλειάδης.</w:t>
      </w:r>
    </w:p>
    <w:p w14:paraId="021D38C8" w14:textId="77777777" w:rsidR="00AC582E" w:rsidRDefault="00994D10">
      <w:pPr>
        <w:spacing w:line="600" w:lineRule="auto"/>
        <w:ind w:firstLine="720"/>
        <w:jc w:val="both"/>
        <w:rPr>
          <w:rFonts w:eastAsia="Times New Roman"/>
          <w:szCs w:val="24"/>
        </w:rPr>
      </w:pPr>
      <w:r>
        <w:rPr>
          <w:rFonts w:eastAsia="Times New Roman"/>
          <w:szCs w:val="24"/>
        </w:rPr>
        <w:t>Κύριε Γεωργαντά, έχετε τον λόγο για δύο λεπτά.</w:t>
      </w:r>
    </w:p>
    <w:p w14:paraId="021D38C9" w14:textId="77777777" w:rsidR="00AC582E" w:rsidRDefault="00994D10">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021D38CA" w14:textId="77777777" w:rsidR="00AC582E" w:rsidRDefault="00994D10">
      <w:pPr>
        <w:spacing w:line="600" w:lineRule="auto"/>
        <w:ind w:firstLine="720"/>
        <w:jc w:val="both"/>
        <w:rPr>
          <w:rFonts w:eastAsia="Times New Roman"/>
          <w:szCs w:val="24"/>
        </w:rPr>
      </w:pPr>
      <w:r>
        <w:rPr>
          <w:rFonts w:eastAsia="Times New Roman"/>
          <w:szCs w:val="24"/>
        </w:rPr>
        <w:t>Η αλήθεια είναι ότι το περιεχόμενο</w:t>
      </w:r>
      <w:r>
        <w:rPr>
          <w:rFonts w:eastAsia="Times New Roman"/>
          <w:szCs w:val="24"/>
        </w:rPr>
        <w:t xml:space="preserve"> της επίκαιρης ερώτησής μου σήμερα είναι ασυνήθιστο. Είναι ασυνήθιστο γιατί -όπως είπατε από το θέμα του, κύριε Πρόεδρε-, ζητάμε εξηγήσεις από την πλευρά του Υπουργείου για την καθυστέρηση στο αίτημα του Δήμου Κιλκίς να αναλάβει και να κάνει ο ίδιος, με δι</w:t>
      </w:r>
      <w:r>
        <w:rPr>
          <w:rFonts w:eastAsia="Times New Roman"/>
          <w:szCs w:val="24"/>
        </w:rPr>
        <w:t>κές του δαπάνες, τη συντήρηση και την αναβάθμιση του Δημοτικού Σταδίου στο Κιλκίς. Πρόκειται για ένα έργο το οποίο είχε αναλάβει να κάνει η Γενική Γραμματεία Θεσμού και το αρμόδιο, φυσικά, Υπουργείο, πλην όμως, στις 4 Δεκεμβρίου του 2015, τελείως αναιτιολό</w:t>
      </w:r>
      <w:r>
        <w:rPr>
          <w:rFonts w:eastAsia="Times New Roman"/>
          <w:szCs w:val="24"/>
        </w:rPr>
        <w:t>γητα -</w:t>
      </w:r>
      <w:r>
        <w:rPr>
          <w:rFonts w:eastAsia="Times New Roman"/>
          <w:szCs w:val="24"/>
        </w:rPr>
        <w:lastRenderedPageBreak/>
        <w:t>δεν θα αναφερθώ, όμως, αυτήν τη στιγμή σε αυτό-, ο προηγούμενος Υπουργός, ο κ. Κοντονής, αποφάσισε τη διακοπή των εργασιών.</w:t>
      </w:r>
    </w:p>
    <w:p w14:paraId="021D38C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Το παράδοξο, κύριε Πρόεδρε, σε αυτήν την υπόθεση είναι το εξής: Στις 18 Ιανουαρίου του 2016 ο Δήμος Κιλκίς έκανε επίσημο αίτημ</w:t>
      </w:r>
      <w:r>
        <w:rPr>
          <w:rFonts w:eastAsia="Times New Roman" w:cs="Times New Roman"/>
          <w:szCs w:val="24"/>
        </w:rPr>
        <w:t>α, από την στιγμή που υπάρχει αδυναμία ή άρνηση ή απροθυμία -όπως θέλει το εκλαμβάνει κανείς- από την πλευρά της κεντρικής διοίκησης να ολοκληρώσει ένα έργο, το οποίο είχε υποχρέωση να το κάνει και του οποίου οι εργασίες διακόπηκαν αναιτιολόγητα, και ζήτησ</w:t>
      </w:r>
      <w:r>
        <w:rPr>
          <w:rFonts w:eastAsia="Times New Roman" w:cs="Times New Roman"/>
          <w:szCs w:val="24"/>
        </w:rPr>
        <w:t xml:space="preserve">ε τον φάκελο για να ολοκληρώσει το έργο ο Δήμος Κιλκίς. Πέρασαν δεκαέξι μήνες και ο φάκελος του έργου δεν έχει έρθει στον Δήμο Κιλκίς για να μπορέσει ο </w:t>
      </w:r>
      <w:r>
        <w:rPr>
          <w:rFonts w:eastAsia="Times New Roman" w:cs="Times New Roman"/>
          <w:szCs w:val="24"/>
        </w:rPr>
        <w:t>δήμος</w:t>
      </w:r>
      <w:r>
        <w:rPr>
          <w:rFonts w:eastAsia="Times New Roman" w:cs="Times New Roman"/>
          <w:szCs w:val="24"/>
        </w:rPr>
        <w:t>, με δικές του δαπάνες, να ολοκληρώσει το έργο και να το αποδώσει στους νέους του Κιλκίς, ώστε να μπορέσουν όλοι όσοι αθλούνται, όλοι όσοι γυμνάζονται, όλοι όσοι έχουν ομάδες -και μπορούν και γίνονται επίσημα παιχνίδια σε αυτό το στάδιο- να χαρούν ένα τέτο</w:t>
      </w:r>
      <w:r>
        <w:rPr>
          <w:rFonts w:eastAsia="Times New Roman" w:cs="Times New Roman"/>
          <w:szCs w:val="24"/>
        </w:rPr>
        <w:t xml:space="preserve">ιο στάδιο. </w:t>
      </w:r>
    </w:p>
    <w:p w14:paraId="021D38CC"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Αυτό το απαράδεκτο, το οποίο το κληρονόμησε ο Υπουργός ο οποίος θα απαντήσει σήμερα, είναι ένα ζήτημα το οποίο πραγματικά ξεφεύγει από κάθε δεοντολογία και από κάθε λογική. </w:t>
      </w:r>
      <w:r>
        <w:rPr>
          <w:rFonts w:eastAsia="Times New Roman" w:cs="Times New Roman"/>
          <w:szCs w:val="24"/>
        </w:rPr>
        <w:lastRenderedPageBreak/>
        <w:t>Και πραγματικά αναμένω με ενδιαφέρον την απάντηση, καθώς η επίσημη αλλη</w:t>
      </w:r>
      <w:r>
        <w:rPr>
          <w:rFonts w:eastAsia="Times New Roman" w:cs="Times New Roman"/>
          <w:szCs w:val="24"/>
        </w:rPr>
        <w:t xml:space="preserve">λογραφία του Δήμου Κιλκίς προς το Υπουργείο για αυτό το αίτημα είναι, βεβαίως, στη διάθεση του Υπουργείου και σε γνώση όλων των </w:t>
      </w:r>
      <w:proofErr w:type="spellStart"/>
      <w:r>
        <w:rPr>
          <w:rFonts w:eastAsia="Times New Roman" w:cs="Times New Roman"/>
          <w:szCs w:val="24"/>
        </w:rPr>
        <w:t>Κιλκισιωτών</w:t>
      </w:r>
      <w:proofErr w:type="spellEnd"/>
      <w:r>
        <w:rPr>
          <w:rFonts w:eastAsia="Times New Roman" w:cs="Times New Roman"/>
          <w:szCs w:val="24"/>
        </w:rPr>
        <w:t xml:space="preserve">. </w:t>
      </w:r>
    </w:p>
    <w:p w14:paraId="021D38C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21D38CE"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21D38C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Κύριε Υπουργέ, έχετε τον λ</w:t>
      </w:r>
      <w:r>
        <w:rPr>
          <w:rFonts w:eastAsia="Times New Roman" w:cs="Times New Roman"/>
          <w:szCs w:val="24"/>
        </w:rPr>
        <w:t>όγο για τρία λεπτά.</w:t>
      </w:r>
    </w:p>
    <w:p w14:paraId="021D38D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Ευχαριστώ πολύ, κύριε Πρόεδρε. </w:t>
      </w:r>
    </w:p>
    <w:p w14:paraId="021D38D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Πραγματικά, στην υπόθεση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ταδίου Κιλκίς έχουμε να κάνουμε με μια πονεμένη ιστορία που επί της ουσίας δείχνει το πώς γίνονται τα π</w:t>
      </w:r>
      <w:r>
        <w:rPr>
          <w:rFonts w:eastAsia="Times New Roman" w:cs="Times New Roman"/>
          <w:szCs w:val="24"/>
        </w:rPr>
        <w:t xml:space="preserve">ράγματα στη χώρα όλα αυτά τα χρόνια και το τι καλούμαστε να αντιμετωπίσουμε τώρα. </w:t>
      </w:r>
    </w:p>
    <w:p w14:paraId="021D38D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Ενδεχομένως να είχε νόημα να δούμε το πώς ξεκινήσαμε και πώς καταλήξαμε, γιατί αυτό το έργο, κύριε Πρόεδρε, είναι ένα έργο που εντάχθηκε και ξεκίνησε να φτιάχνεται το 2003 μ</w:t>
      </w:r>
      <w:r>
        <w:rPr>
          <w:rFonts w:eastAsia="Times New Roman" w:cs="Times New Roman"/>
          <w:szCs w:val="24"/>
        </w:rPr>
        <w:t xml:space="preserve">ε προγραμματισμό να ολοκληρωθεί σε τριακόσιες εξήντα ημέρες. Είχε, </w:t>
      </w:r>
      <w:r>
        <w:rPr>
          <w:rFonts w:eastAsia="Times New Roman" w:cs="Times New Roman"/>
          <w:szCs w:val="24"/>
        </w:rPr>
        <w:lastRenderedPageBreak/>
        <w:t xml:space="preserve">δε, αρχικό προϋπολογισμό 1,5 εκατομμύριο ευρώ και έφτασε τα 2,5 εκατομμύρια ευρώ χωρίς να έχει ολοκληρωθεί. </w:t>
      </w:r>
    </w:p>
    <w:p w14:paraId="021D38D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Από εκεί και μετά, υπήρξε απόφαση από την Γενική Γραμματεία Αθλητισμού και από τ</w:t>
      </w:r>
      <w:r>
        <w:rPr>
          <w:rFonts w:eastAsia="Times New Roman" w:cs="Times New Roman"/>
          <w:szCs w:val="24"/>
        </w:rPr>
        <w:t>ον προκάτοχό μου να υπάρξει μια διακοπή των εργασιών λόγω της πολυπλοκότητας της ιστορίας των συμβάσεων με τις διαδοχικές παρατάσεις -εάν θέλετε μπορούμε να αναφερθούμε στη συνέχεια στο ιστορικό- να γίνει η εκκαθάριση και εν συνεχεία, αφού είχε συζητηθεί μ</w:t>
      </w:r>
      <w:r>
        <w:rPr>
          <w:rFonts w:eastAsia="Times New Roman" w:cs="Times New Roman"/>
          <w:szCs w:val="24"/>
        </w:rPr>
        <w:t xml:space="preserve">ε τον Δήμο Κιλκίς, να αποδοθεί στον </w:t>
      </w:r>
      <w:r>
        <w:rPr>
          <w:rFonts w:eastAsia="Times New Roman" w:cs="Times New Roman"/>
          <w:szCs w:val="24"/>
        </w:rPr>
        <w:t xml:space="preserve">δήμο </w:t>
      </w:r>
      <w:r>
        <w:rPr>
          <w:rFonts w:eastAsia="Times New Roman" w:cs="Times New Roman"/>
          <w:szCs w:val="24"/>
        </w:rPr>
        <w:t xml:space="preserve">για να μπορέσει το έργο να ολοκληρωθεί, χωρίς, την ίδια στιγμή, να αφήσουμε τον Νομό Κιλκίς έξω από τον σχεδιασμό. </w:t>
      </w:r>
    </w:p>
    <w:p w14:paraId="021D38D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Για τον λόγο αυτόν και επειδή το έργο ξεκίνησε με τις τότε μεθόδους -τις γνωστές μεθόδους</w:t>
      </w:r>
      <w:r>
        <w:rPr>
          <w:rFonts w:eastAsia="Times New Roman" w:cs="Times New Roman"/>
          <w:szCs w:val="24"/>
        </w:rPr>
        <w:t>,</w:t>
      </w:r>
      <w:r>
        <w:rPr>
          <w:rFonts w:eastAsia="Times New Roman" w:cs="Times New Roman"/>
          <w:szCs w:val="24"/>
        </w:rPr>
        <w:t xml:space="preserve"> που μας </w:t>
      </w:r>
      <w:r>
        <w:rPr>
          <w:rFonts w:eastAsia="Times New Roman" w:cs="Times New Roman"/>
          <w:szCs w:val="24"/>
        </w:rPr>
        <w:t xml:space="preserve">οδήγησαν εδώ που μας οδήγησαν- είχε ενταχθεί ως μία μονάδα μαζί με κάποιες άλλες αθλητικές εγκαταστάσεις του </w:t>
      </w:r>
      <w:r>
        <w:rPr>
          <w:rFonts w:eastAsia="Times New Roman" w:cs="Times New Roman"/>
          <w:szCs w:val="24"/>
        </w:rPr>
        <w:t>ν</w:t>
      </w:r>
      <w:r>
        <w:rPr>
          <w:rFonts w:eastAsia="Times New Roman" w:cs="Times New Roman"/>
          <w:szCs w:val="24"/>
        </w:rPr>
        <w:t>ομού. Ξεκίνησαν οι αποψιλωμένες τεχνικές υπηρεσίες Γενικής Γραμματείας Αθλητισμού -που και αυτό μπορούμε εάν θέλετε να το συζητήσουμε, το πώς φτάσ</w:t>
      </w:r>
      <w:r>
        <w:rPr>
          <w:rFonts w:eastAsia="Times New Roman" w:cs="Times New Roman"/>
          <w:szCs w:val="24"/>
        </w:rPr>
        <w:t>αμε εδώ πέρα- να βγάλουν μια άκρη με τους πίνακες, με τις επι</w:t>
      </w:r>
      <w:r>
        <w:rPr>
          <w:rFonts w:eastAsia="Times New Roman" w:cs="Times New Roman"/>
          <w:szCs w:val="24"/>
        </w:rPr>
        <w:lastRenderedPageBreak/>
        <w:t xml:space="preserve">μετρήσεις, με την πορεία, για να μπορέσει να γίνει οικονομική εκκαθάριση για να γίνει παράδοση και παραλαβή και να αποδοθεί στον </w:t>
      </w:r>
      <w:r>
        <w:rPr>
          <w:rFonts w:eastAsia="Times New Roman" w:cs="Times New Roman"/>
          <w:szCs w:val="24"/>
        </w:rPr>
        <w:t>δ</w:t>
      </w:r>
      <w:r>
        <w:rPr>
          <w:rFonts w:eastAsia="Times New Roman" w:cs="Times New Roman"/>
          <w:szCs w:val="24"/>
        </w:rPr>
        <w:t xml:space="preserve">ήμο. </w:t>
      </w:r>
    </w:p>
    <w:p w14:paraId="021D38D5"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Από την πλευρά της αναδόχου εταιρείας, στις 24 Μαρτίου 2017</w:t>
      </w:r>
      <w:r>
        <w:rPr>
          <w:rFonts w:eastAsia="Times New Roman" w:cs="Times New Roman"/>
          <w:szCs w:val="24"/>
        </w:rPr>
        <w:t xml:space="preserve"> μας απεστάλη ο τέταρτος ανακεφαλαιωτικός πίνακας ούτως ώστε να μπορέσουμε να προχωρήσουμε το έργο. Ακολουθήθηκαν οι διαδικασίες</w:t>
      </w:r>
      <w:r>
        <w:rPr>
          <w:rFonts w:eastAsia="Times New Roman" w:cs="Times New Roman"/>
          <w:szCs w:val="24"/>
        </w:rPr>
        <w:t>,</w:t>
      </w:r>
      <w:r>
        <w:rPr>
          <w:rFonts w:eastAsia="Times New Roman" w:cs="Times New Roman"/>
          <w:szCs w:val="24"/>
        </w:rPr>
        <w:t xml:space="preserve"> που προβλέπονται στον νόμο. Πριν από μια εβδομάδα έγινε το </w:t>
      </w:r>
      <w:r>
        <w:rPr>
          <w:rFonts w:eastAsia="Times New Roman" w:cs="Times New Roman"/>
          <w:szCs w:val="24"/>
        </w:rPr>
        <w:t>υ</w:t>
      </w:r>
      <w:r>
        <w:rPr>
          <w:rFonts w:eastAsia="Times New Roman" w:cs="Times New Roman"/>
          <w:szCs w:val="24"/>
        </w:rPr>
        <w:t xml:space="preserve">πηρεσιακό </w:t>
      </w:r>
      <w:r>
        <w:rPr>
          <w:rFonts w:eastAsia="Times New Roman" w:cs="Times New Roman"/>
          <w:szCs w:val="24"/>
        </w:rPr>
        <w:t>σ</w:t>
      </w:r>
      <w:r>
        <w:rPr>
          <w:rFonts w:eastAsia="Times New Roman" w:cs="Times New Roman"/>
          <w:szCs w:val="24"/>
        </w:rPr>
        <w:t>υμβούλιο, στο οποίο έρχεται η εισήγηση προς εμένα για τ</w:t>
      </w:r>
      <w:r>
        <w:rPr>
          <w:rFonts w:eastAsia="Times New Roman" w:cs="Times New Roman"/>
          <w:szCs w:val="24"/>
        </w:rPr>
        <w:t>η διακοπή των εργασιών. Και υπολογίζουμε, με βάση τις διαδικασίες</w:t>
      </w:r>
      <w:r>
        <w:rPr>
          <w:rFonts w:eastAsia="Times New Roman" w:cs="Times New Roman"/>
          <w:szCs w:val="24"/>
        </w:rPr>
        <w:t>,</w:t>
      </w:r>
      <w:r>
        <w:rPr>
          <w:rFonts w:eastAsia="Times New Roman" w:cs="Times New Roman"/>
          <w:szCs w:val="24"/>
        </w:rPr>
        <w:t xml:space="preserve"> που προβλέπει ο νόμος, ότι σε περίπου τρεις μήνες από σήμερα το έργο θα μπορέσει να παραληφθεί και να αποδοθεί στον </w:t>
      </w:r>
      <w:r>
        <w:rPr>
          <w:rFonts w:eastAsia="Times New Roman" w:cs="Times New Roman"/>
          <w:szCs w:val="24"/>
        </w:rPr>
        <w:t>δ</w:t>
      </w:r>
      <w:r>
        <w:rPr>
          <w:rFonts w:eastAsia="Times New Roman" w:cs="Times New Roman"/>
          <w:szCs w:val="24"/>
        </w:rPr>
        <w:t>ήμο για να συνεχίσουν -εφόσον το επιθυμεί-, να τελειώσουν οι λεπτομέρειε</w:t>
      </w:r>
      <w:r>
        <w:rPr>
          <w:rFonts w:eastAsia="Times New Roman" w:cs="Times New Roman"/>
          <w:szCs w:val="24"/>
        </w:rPr>
        <w:t>ς του γηπέδου</w:t>
      </w:r>
      <w:r>
        <w:rPr>
          <w:rFonts w:eastAsia="Times New Roman" w:cs="Times New Roman"/>
          <w:szCs w:val="24"/>
        </w:rPr>
        <w:t>,</w:t>
      </w:r>
      <w:r>
        <w:rPr>
          <w:rFonts w:eastAsia="Times New Roman" w:cs="Times New Roman"/>
          <w:szCs w:val="24"/>
        </w:rPr>
        <w:t xml:space="preserve"> που δεν επηρεάζουν αυτήν τη στιγμή την άθληση των πολιτών στο στάδιο. Μιλάμε για εργασίες στις κερκίδες. Το εργοτάξιο αυτήν τη στιγμή είναι κάτω από τις κερκίδες. </w:t>
      </w:r>
    </w:p>
    <w:p w14:paraId="021D38D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Επομένως, υπάρχει μια προβληματική κατάσταση. Υπάρχει μια κατάσταση</w:t>
      </w:r>
      <w:r>
        <w:rPr>
          <w:rFonts w:eastAsia="Times New Roman" w:cs="Times New Roman"/>
          <w:szCs w:val="24"/>
        </w:rPr>
        <w:t>,</w:t>
      </w:r>
      <w:r>
        <w:rPr>
          <w:rFonts w:eastAsia="Times New Roman" w:cs="Times New Roman"/>
          <w:szCs w:val="24"/>
        </w:rPr>
        <w:t xml:space="preserve"> που δημι</w:t>
      </w:r>
      <w:r>
        <w:rPr>
          <w:rFonts w:eastAsia="Times New Roman" w:cs="Times New Roman"/>
          <w:szCs w:val="24"/>
        </w:rPr>
        <w:t xml:space="preserve">ουργήθηκε από το 2003 μέχρι το 2016. Οι υπηρεσίες προσπάθησαν να βγάλουν άκρη για να μπορέσουμε να μην χαλάσουμε άλλο δημόσιο χρήμα. Προτάσσουμε </w:t>
      </w:r>
      <w:r>
        <w:rPr>
          <w:rFonts w:eastAsia="Times New Roman" w:cs="Times New Roman"/>
          <w:szCs w:val="24"/>
        </w:rPr>
        <w:lastRenderedPageBreak/>
        <w:t xml:space="preserve">το δημόσιο συμφέρον και το δημόσιο χρήμα, τη διασφάλιση του δημόσιου χρήματος. </w:t>
      </w:r>
    </w:p>
    <w:p w14:paraId="021D38D7"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Επομένως, έχουμε καθαρές διαδικ</w:t>
      </w:r>
      <w:r>
        <w:rPr>
          <w:rFonts w:eastAsia="Times New Roman" w:cs="Times New Roman"/>
          <w:szCs w:val="24"/>
        </w:rPr>
        <w:t xml:space="preserve">ασίες, χωρίς απαραίτητη ευθύνη των υπηρεσιών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γ</w:t>
      </w:r>
      <w:r>
        <w:rPr>
          <w:rFonts w:eastAsia="Times New Roman" w:cs="Times New Roman"/>
          <w:szCs w:val="24"/>
        </w:rPr>
        <w:t xml:space="preserve">ραμματείας για τις όποιες καθυστερήσεις. Σας ξαναλέω ότι είχαμε δώδεκα αναθεωρήσεις της αρχικής σύμβασης, κύριε Πρόεδρε. </w:t>
      </w:r>
    </w:p>
    <w:p w14:paraId="021D38D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Εάν θέλετε να μπούμε σε λεπτομέρειες για το πώς</w:t>
      </w:r>
      <w:r>
        <w:rPr>
          <w:rFonts w:eastAsia="Times New Roman" w:cs="Times New Roman"/>
          <w:szCs w:val="24"/>
        </w:rPr>
        <w:t xml:space="preserve"> φτάσαμε ως εδώ, μπορούμε να το κάνουμε. Νομίζω, όμως, ότι δεν έχει σημασία. Ο κόσμος γνωρίζει.</w:t>
      </w:r>
    </w:p>
    <w:p w14:paraId="021D38D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D38D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021D38DB"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 για τη δευτερολογία σας.</w:t>
      </w:r>
    </w:p>
    <w:p w14:paraId="021D38D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ΓΕΩΡΓΑΝΤΑΣ:</w:t>
      </w:r>
      <w:r>
        <w:rPr>
          <w:rFonts w:eastAsia="Times New Roman" w:cs="Times New Roman"/>
          <w:szCs w:val="24"/>
        </w:rPr>
        <w:t xml:space="preserve"> Κύριε Πρόεδρε, πραγματικά</w:t>
      </w:r>
      <w:r>
        <w:rPr>
          <w:rFonts w:eastAsia="Times New Roman" w:cs="Times New Roman"/>
          <w:szCs w:val="24"/>
        </w:rPr>
        <w:t>,</w:t>
      </w:r>
      <w:r>
        <w:rPr>
          <w:rFonts w:eastAsia="Times New Roman" w:cs="Times New Roman"/>
          <w:szCs w:val="24"/>
        </w:rPr>
        <w:t xml:space="preserve"> μου κάνει εντύπωση το εξής: Εγώ πάντα την </w:t>
      </w:r>
      <w:proofErr w:type="spellStart"/>
      <w:r>
        <w:rPr>
          <w:rFonts w:eastAsia="Times New Roman" w:cs="Times New Roman"/>
          <w:szCs w:val="24"/>
        </w:rPr>
        <w:t>πρωτολογία</w:t>
      </w:r>
      <w:proofErr w:type="spellEnd"/>
      <w:r>
        <w:rPr>
          <w:rFonts w:eastAsia="Times New Roman" w:cs="Times New Roman"/>
          <w:szCs w:val="24"/>
        </w:rPr>
        <w:t xml:space="preserve"> μου την ξεκινάω σε ένα πλαίσιο μέσα στο οποίο να υπάρξει μια ουσιαστική κουβέντα και μια συνεννόηση. Τώρα, ακούω εδώ από την πλευρά του Υπουργού -και απογοητεύομ</w:t>
      </w:r>
      <w:r>
        <w:rPr>
          <w:rFonts w:eastAsia="Times New Roman" w:cs="Times New Roman"/>
          <w:szCs w:val="24"/>
        </w:rPr>
        <w:t xml:space="preserve">αι πραγματικά, γιατί δεν </w:t>
      </w:r>
      <w:r>
        <w:rPr>
          <w:rFonts w:eastAsia="Times New Roman" w:cs="Times New Roman"/>
          <w:szCs w:val="24"/>
        </w:rPr>
        <w:lastRenderedPageBreak/>
        <w:t xml:space="preserve">έδωσα ευθύνες στον συγκεκριμένο Υπουργό για το ότι δεκαπέντε μήνες τώρα δεν μπορούμε να παραλάβουμε ένα έργο- αιχμές ότι το έργο δεν έγινε με καθαρό τρόπο, πως υπήρχαν αυτές οι διαδοχικές συμβάσεις και παρατάσεις. </w:t>
      </w:r>
    </w:p>
    <w:p w14:paraId="021D38DD"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Κύριε Υπουργέ, π</w:t>
      </w:r>
      <w:r>
        <w:rPr>
          <w:rFonts w:eastAsia="Times New Roman" w:cs="Times New Roman"/>
          <w:szCs w:val="24"/>
        </w:rPr>
        <w:t>ηγαίν</w:t>
      </w:r>
      <w:r>
        <w:rPr>
          <w:rFonts w:eastAsia="Times New Roman" w:cs="Times New Roman"/>
          <w:szCs w:val="24"/>
        </w:rPr>
        <w:t>ε</w:t>
      </w:r>
      <w:r>
        <w:rPr>
          <w:rFonts w:eastAsia="Times New Roman" w:cs="Times New Roman"/>
          <w:szCs w:val="24"/>
        </w:rPr>
        <w:t xml:space="preserve">τε στον εισαγγελέα. Θέλετε να πείτε, δηλαδή, ότι οι προκάτοχοί σας στο Υπουργείο, η </w:t>
      </w:r>
      <w:r>
        <w:rPr>
          <w:rFonts w:eastAsia="Times New Roman" w:cs="Times New Roman"/>
          <w:szCs w:val="24"/>
        </w:rPr>
        <w:t>γ</w:t>
      </w:r>
      <w:r>
        <w:rPr>
          <w:rFonts w:eastAsia="Times New Roman" w:cs="Times New Roman"/>
          <w:szCs w:val="24"/>
        </w:rPr>
        <w:t xml:space="preserve">ραμματεία, η </w:t>
      </w:r>
      <w:r>
        <w:rPr>
          <w:rFonts w:eastAsia="Times New Roman" w:cs="Times New Roman"/>
          <w:szCs w:val="24"/>
        </w:rPr>
        <w:t>δ</w:t>
      </w:r>
      <w:r>
        <w:rPr>
          <w:rFonts w:eastAsia="Times New Roman" w:cs="Times New Roman"/>
          <w:szCs w:val="24"/>
        </w:rPr>
        <w:t xml:space="preserve">ιεύθυνση, οι επιβλέποντες μηχανικοί, δεν επιτέλεσαν σωστά το καθήκον τους; Για να λυθεί αυτό έχετε έναν και μοναδικό τρόπο -όχι ως δυνατότητα, αλλά ως υποχρέωσή σας- να πάτε στον εισαγγελέα. </w:t>
      </w:r>
    </w:p>
    <w:p w14:paraId="021D38DE"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Εγώ διαβάζω εδώ πέρα την απόφαση του κ. Κοντονή που λέει, «Η υπη</w:t>
      </w:r>
      <w:r>
        <w:rPr>
          <w:rFonts w:eastAsia="Times New Roman" w:cs="Times New Roman"/>
          <w:szCs w:val="24"/>
        </w:rPr>
        <w:t xml:space="preserve">ρεσία μας δεν έχει τη δυνατότητα να χρηματοδοτήσει το έργο». Γι’ αυτό σταμάτησε αυτό το έργο, που είχε μείνει ένα υπόλοιπο 600.000 ευρώ. Λοιπόν, ή είχε απροθυμία ή δεν είχε τη δυνατότητα. </w:t>
      </w:r>
    </w:p>
    <w:p w14:paraId="021D38DF"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Θα πω, όμως, και κάτι άλλο, που δεν ήθελα να το πω: Στις 8 Σεπτεμβρ</w:t>
      </w:r>
      <w:r>
        <w:rPr>
          <w:rFonts w:eastAsia="Times New Roman" w:cs="Times New Roman"/>
          <w:szCs w:val="24"/>
        </w:rPr>
        <w:t xml:space="preserve">ίου του 2015, από το Πρόγραμμα Δημοσίων Επενδύσεων, υπήρχε πίστωση 300.000 ευρώ. Και επειδή εγώ στις συναντήσεις με τον κ. Κοντονή ήμουν παρών και στις δύο, ποτέ δεν του είπε ο </w:t>
      </w:r>
      <w:r>
        <w:rPr>
          <w:rFonts w:eastAsia="Times New Roman" w:cs="Times New Roman"/>
          <w:szCs w:val="24"/>
        </w:rPr>
        <w:t>δ</w:t>
      </w:r>
      <w:r>
        <w:rPr>
          <w:rFonts w:eastAsia="Times New Roman" w:cs="Times New Roman"/>
          <w:szCs w:val="24"/>
        </w:rPr>
        <w:t xml:space="preserve">ήμαρχος Κιλκίς ότι θέλει να κάνει το έργο αυτός. Του </w:t>
      </w:r>
      <w:r>
        <w:rPr>
          <w:rFonts w:eastAsia="Times New Roman" w:cs="Times New Roman"/>
          <w:szCs w:val="24"/>
        </w:rPr>
        <w:lastRenderedPageBreak/>
        <w:t>είπε</w:t>
      </w:r>
      <w:r>
        <w:rPr>
          <w:rFonts w:eastAsia="Times New Roman" w:cs="Times New Roman"/>
          <w:szCs w:val="24"/>
        </w:rPr>
        <w:t>:</w:t>
      </w:r>
      <w:r>
        <w:rPr>
          <w:rFonts w:eastAsia="Times New Roman" w:cs="Times New Roman"/>
          <w:szCs w:val="24"/>
        </w:rPr>
        <w:t xml:space="preserve"> «Να εξαντληθούν οι </w:t>
      </w:r>
      <w:r>
        <w:rPr>
          <w:rFonts w:eastAsia="Times New Roman" w:cs="Times New Roman"/>
          <w:szCs w:val="24"/>
        </w:rPr>
        <w:t xml:space="preserve">300.000 που είναι ήδη μέσα και αν δεν μπορείτε, επιτέλους, να το φτιάξετε, το υπόλοιπο να το φτιάξω εγώ». Ο κ. Κοντονής, τελείως ανακριβώς, δήλωσε ότι από την αρχή το ζήτησε αυτό ο </w:t>
      </w:r>
      <w:r>
        <w:rPr>
          <w:rFonts w:eastAsia="Times New Roman" w:cs="Times New Roman"/>
          <w:szCs w:val="24"/>
        </w:rPr>
        <w:t>δ</w:t>
      </w:r>
      <w:r>
        <w:rPr>
          <w:rFonts w:eastAsia="Times New Roman" w:cs="Times New Roman"/>
          <w:szCs w:val="24"/>
        </w:rPr>
        <w:t xml:space="preserve">ήμαρχος. Επειδή, όμως, ήμουν παρών, δεν το ζήτησε ποτέ ο </w:t>
      </w:r>
      <w:r>
        <w:rPr>
          <w:rFonts w:eastAsia="Times New Roman" w:cs="Times New Roman"/>
          <w:szCs w:val="24"/>
        </w:rPr>
        <w:t>δ</w:t>
      </w:r>
      <w:r>
        <w:rPr>
          <w:rFonts w:eastAsia="Times New Roman" w:cs="Times New Roman"/>
          <w:szCs w:val="24"/>
        </w:rPr>
        <w:t xml:space="preserve">ήμαρχος αυτό. Ο </w:t>
      </w:r>
      <w:r>
        <w:rPr>
          <w:rFonts w:eastAsia="Times New Roman" w:cs="Times New Roman"/>
          <w:szCs w:val="24"/>
        </w:rPr>
        <w:t>δ</w:t>
      </w:r>
      <w:r>
        <w:rPr>
          <w:rFonts w:eastAsia="Times New Roman" w:cs="Times New Roman"/>
          <w:szCs w:val="24"/>
        </w:rPr>
        <w:t xml:space="preserve">ήμαρχος είπε να αναλάβει το υπόλοιπο ποσό, πέραν των 300.000 ευρώ. </w:t>
      </w:r>
    </w:p>
    <w:p w14:paraId="021D38E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διέκοψε τις εργασίες. Και αυτήν τη στιγμή, είκοσι μήνες μετά, οι </w:t>
      </w:r>
      <w:proofErr w:type="spellStart"/>
      <w:r>
        <w:rPr>
          <w:rFonts w:eastAsia="Times New Roman" w:cs="Times New Roman"/>
          <w:szCs w:val="24"/>
        </w:rPr>
        <w:t>Κιλκισιώτες</w:t>
      </w:r>
      <w:proofErr w:type="spellEnd"/>
      <w:r>
        <w:rPr>
          <w:rFonts w:eastAsia="Times New Roman" w:cs="Times New Roman"/>
          <w:szCs w:val="24"/>
        </w:rPr>
        <w:t xml:space="preserve">, σε ένα ημιτελές έργο που ξέρουν ότι ο </w:t>
      </w:r>
      <w:r>
        <w:rPr>
          <w:rFonts w:eastAsia="Times New Roman" w:cs="Times New Roman"/>
          <w:szCs w:val="24"/>
        </w:rPr>
        <w:t>δ</w:t>
      </w:r>
      <w:r>
        <w:rPr>
          <w:rFonts w:eastAsia="Times New Roman" w:cs="Times New Roman"/>
          <w:szCs w:val="24"/>
        </w:rPr>
        <w:t xml:space="preserve">ήμος θέλει να το πράξει, ρωτούν εύλογα: Μα, γιατί δεν έρχεται ο φάκελος για να το φτιάξει αυτό το έργο ο </w:t>
      </w:r>
      <w:r>
        <w:rPr>
          <w:rFonts w:eastAsia="Times New Roman" w:cs="Times New Roman"/>
          <w:szCs w:val="24"/>
        </w:rPr>
        <w:t>δ</w:t>
      </w:r>
      <w:r>
        <w:rPr>
          <w:rFonts w:eastAsia="Times New Roman" w:cs="Times New Roman"/>
          <w:szCs w:val="24"/>
        </w:rPr>
        <w:t xml:space="preserve">ήμος με δικές του δαπάνες, για να μην έχουμε να κάνουμε με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δ</w:t>
      </w:r>
      <w:r>
        <w:rPr>
          <w:rFonts w:eastAsia="Times New Roman" w:cs="Times New Roman"/>
          <w:szCs w:val="24"/>
        </w:rPr>
        <w:t>ιοίκηση; Αυτό που βλέπουμε είναι ότι δεν μπορεί μια υπηρεσία και πως θέλει πε</w:t>
      </w:r>
      <w:r>
        <w:rPr>
          <w:rFonts w:eastAsia="Times New Roman" w:cs="Times New Roman"/>
          <w:szCs w:val="24"/>
        </w:rPr>
        <w:t xml:space="preserve">ρίπου είκοσι μήνες για να κλείσει ένας φάκελος και να παραχωρηθεί ένα έργο στο </w:t>
      </w:r>
      <w:r>
        <w:rPr>
          <w:rFonts w:eastAsia="Times New Roman" w:cs="Times New Roman"/>
          <w:szCs w:val="24"/>
        </w:rPr>
        <w:t>δ</w:t>
      </w:r>
      <w:r>
        <w:rPr>
          <w:rFonts w:eastAsia="Times New Roman" w:cs="Times New Roman"/>
          <w:szCs w:val="24"/>
        </w:rPr>
        <w:t xml:space="preserve">ήμο για να φτιαχτεί με λεφτά των δημοτών. </w:t>
      </w:r>
    </w:p>
    <w:p w14:paraId="021D38E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Αν αυτός είναι χρόνος εύλογος -αν τηρηθεί, εγώ κρατάω τις επιφυλάξεις μου- για να έχουμε διακοπή εργασιών κάπου και στη συνέχεια να α</w:t>
      </w:r>
      <w:r>
        <w:rPr>
          <w:rFonts w:eastAsia="Times New Roman" w:cs="Times New Roman"/>
          <w:szCs w:val="24"/>
        </w:rPr>
        <w:t xml:space="preserve">ναλάβουν οι ίδιοι οι δημότες να κάνουν ένα έργο, ανησυχώ πάρα πολύ για τον τρόπο με τον οποίο μπορεί να </w:t>
      </w:r>
      <w:r>
        <w:rPr>
          <w:rFonts w:eastAsia="Times New Roman" w:cs="Times New Roman"/>
          <w:szCs w:val="24"/>
        </w:rPr>
        <w:lastRenderedPageBreak/>
        <w:t xml:space="preserve">είναι αποτελεσματική η διαχείριση των πραγμάτων από το συγκεκριμένο Υπουργείο. </w:t>
      </w:r>
    </w:p>
    <w:p w14:paraId="021D38E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Υπάρχουν ζητήματα πολιτικά και ηθικά για ποιον λόγο διακόπηκαν αυτές οι </w:t>
      </w:r>
      <w:r>
        <w:rPr>
          <w:rFonts w:eastAsia="Times New Roman" w:cs="Times New Roman"/>
          <w:szCs w:val="24"/>
        </w:rPr>
        <w:t>εργασίες. Το επίσημο έγγραφό μου, μου λέει γιατί δεν μπορεί να το χρηματοδοτήσει. Να μην δω πού έδωσε χρήματα εκείνη την περίοδο ο Υπουργός. Δεν θέλω να το ψάξω. Ένα πράγμα με ενδιαφέρει, για να μην ασχολούμαστε άλλο: Στείλτε τον φάκελο στο Κιλκίς για να φ</w:t>
      </w:r>
      <w:r>
        <w:rPr>
          <w:rFonts w:eastAsia="Times New Roman" w:cs="Times New Roman"/>
          <w:szCs w:val="24"/>
        </w:rPr>
        <w:t xml:space="preserve">τιάξει το έργο ο Δήμος Κιλκίς. Τι πιο απλό; Τι πιο καθαρό; </w:t>
      </w:r>
    </w:p>
    <w:p w14:paraId="021D38E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Σε αυτό, δυστυχώς, εγώ συγκεκριμένη απάντηση πάλι δεν παίρνω. Μιλάτε για τρεις μήνες μετά. </w:t>
      </w:r>
    </w:p>
    <w:p w14:paraId="021D38E4"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Να σας πω, όμως, και κάτι για να μην μένουν υπόνοιες: Εάν επαναλάβετε αυτό το οποίο είπατε, τότε έχετε υ</w:t>
      </w:r>
      <w:r>
        <w:rPr>
          <w:rFonts w:eastAsia="Times New Roman" w:cs="Times New Roman"/>
          <w:szCs w:val="24"/>
        </w:rPr>
        <w:t xml:space="preserve">ποχρέωση τον φάκελο για όλα τα προηγούμενα χρόνια να τον στείλετε εκεί που πρέπει να τον στείλετε. Τόσο απλά και καθαρά, για να καταλαβαινόμαστε εδώ μέσα. </w:t>
      </w:r>
    </w:p>
    <w:p w14:paraId="021D38E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21D38E6"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21D38E7"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w:t>
      </w:r>
      <w:r>
        <w:rPr>
          <w:rFonts w:eastAsia="Times New Roman" w:cs="Times New Roman"/>
          <w:b/>
          <w:szCs w:val="24"/>
        </w:rPr>
        <w:t>ΒΑΣΙΛΕΙΑΔΗΣ (Υφυπουργός Πολιτισμού και Αθλητισμού):</w:t>
      </w:r>
      <w:r>
        <w:rPr>
          <w:rFonts w:eastAsia="Times New Roman" w:cs="Times New Roman"/>
          <w:szCs w:val="24"/>
        </w:rPr>
        <w:t xml:space="preserve"> Ευχαριστώ, κύριε Πρόεδρε.</w:t>
      </w:r>
    </w:p>
    <w:p w14:paraId="021D38E8"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Νομίζω, κύριε Γεωργαντά, πως κάνετε ότι δεν καταλαβαίνετε. Σας ξαναλέω λοιπόν, το εξής: Μετά την απόφαση για διακοπή -και θα πούμε και το πώς φτάσαμε στην απόφαση για διακοπή- γί</w:t>
      </w:r>
      <w:r>
        <w:rPr>
          <w:rFonts w:eastAsia="Times New Roman" w:cs="Times New Roman"/>
          <w:szCs w:val="24"/>
        </w:rPr>
        <w:t>νεται η εκκαθάριση για να μπορέσει να γίνει η παράδοση και η παραλαβή. Η επιτροπή, λοιπόν, κοιτάζει αν εκτελέστηκαν τα έργα</w:t>
      </w:r>
      <w:r>
        <w:rPr>
          <w:rFonts w:eastAsia="Times New Roman" w:cs="Times New Roman"/>
          <w:szCs w:val="24"/>
        </w:rPr>
        <w:t>,</w:t>
      </w:r>
      <w:r>
        <w:rPr>
          <w:rFonts w:eastAsia="Times New Roman" w:cs="Times New Roman"/>
          <w:szCs w:val="24"/>
        </w:rPr>
        <w:t xml:space="preserve"> που προβλέπονταν στις συνεχείς αναθεωρήσεις των συμβάσεων, αν πληρωθήκανε σωστά και το τι συνέβη. Δεν ξέρω αν θα φτάσει ενώπιον εισ</w:t>
      </w:r>
      <w:r>
        <w:rPr>
          <w:rFonts w:eastAsia="Times New Roman" w:cs="Times New Roman"/>
          <w:szCs w:val="24"/>
        </w:rPr>
        <w:t>αγγελέα. Ελπίζουμε όλοι να μην φτάσει. Όμως, το να μην καταλαβαίνετε ότι μια σύμβαση</w:t>
      </w:r>
      <w:r>
        <w:rPr>
          <w:rFonts w:eastAsia="Times New Roman" w:cs="Times New Roman"/>
          <w:szCs w:val="24"/>
        </w:rPr>
        <w:t>,</w:t>
      </w:r>
      <w:r>
        <w:rPr>
          <w:rFonts w:eastAsia="Times New Roman" w:cs="Times New Roman"/>
          <w:szCs w:val="24"/>
        </w:rPr>
        <w:t xml:space="preserve"> που ξεκίνησε στις 29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2003, που αναπροσαρμόστηκε το 2005, αναθεωρήθηκε το 2007 και αναπροσαρμόστηκε ο προϋπολογισμός, αναθεωρήθηκε το 2008, αναθεωρήθηκε ξανά το 2009, ακ</w:t>
      </w:r>
      <w:r>
        <w:rPr>
          <w:rFonts w:eastAsia="Times New Roman" w:cs="Times New Roman"/>
          <w:szCs w:val="24"/>
        </w:rPr>
        <w:t>ολούθησαν αλλεπάλληλες παρατάσεις μέχρι το 2012, οκτακόσιες ενενήντα τρεις μέρες το έργο είχε σταματήσει…</w:t>
      </w:r>
    </w:p>
    <w:p w14:paraId="021D38E9"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Έχετε να πληρώσετε λεφτά στον εργολάβο;</w:t>
      </w:r>
    </w:p>
    <w:p w14:paraId="021D38EA"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lastRenderedPageBreak/>
        <w:t>ΓΕΩΡΓΙΟΣ ΒΑΣΙΛΕΙΑΔΗΣ (Υφυπουργός Πολιτισμού και Αθλητισμού):</w:t>
      </w:r>
      <w:r>
        <w:rPr>
          <w:rFonts w:eastAsia="Times New Roman" w:cs="Times New Roman"/>
          <w:szCs w:val="24"/>
        </w:rPr>
        <w:t xml:space="preserve"> …και ο εργολάβος δεν πληρωνό</w:t>
      </w:r>
      <w:r>
        <w:rPr>
          <w:rFonts w:eastAsia="Times New Roman" w:cs="Times New Roman"/>
          <w:szCs w:val="24"/>
        </w:rPr>
        <w:t>τανε. Δεν θα τσακωθούμε γι’ αυτό.</w:t>
      </w:r>
    </w:p>
    <w:p w14:paraId="021D38EB"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Τι λεφτά σας ζήτησε ο εργολάβος; Σας ζήτησε; Πείτε μας, για να ξέρουν οι </w:t>
      </w:r>
      <w:proofErr w:type="spellStart"/>
      <w:r>
        <w:rPr>
          <w:rFonts w:eastAsia="Times New Roman" w:cs="Times New Roman"/>
          <w:szCs w:val="24"/>
        </w:rPr>
        <w:t>Κιλκισιώτες</w:t>
      </w:r>
      <w:proofErr w:type="spellEnd"/>
      <w:r>
        <w:rPr>
          <w:rFonts w:eastAsia="Times New Roman" w:cs="Times New Roman"/>
          <w:szCs w:val="24"/>
        </w:rPr>
        <w:t xml:space="preserve">. </w:t>
      </w:r>
    </w:p>
    <w:p w14:paraId="021D38EC"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Τώρα γίνεται η εκκαθάριση, κύριε Γεωργαντά. </w:t>
      </w:r>
    </w:p>
    <w:p w14:paraId="021D38ED"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ΓΕΩΡΓΑΝΤΑΣ:</w:t>
      </w:r>
      <w:r>
        <w:rPr>
          <w:rFonts w:eastAsia="Times New Roman" w:cs="Times New Roman"/>
          <w:szCs w:val="24"/>
        </w:rPr>
        <w:t xml:space="preserve"> Ο εργολάβος τι λέει ότι θέλει να πάρει;</w:t>
      </w:r>
    </w:p>
    <w:p w14:paraId="021D38EE"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Θα έρθει και η ταμπακιέρα. Μη βιάζεστε. </w:t>
      </w:r>
    </w:p>
    <w:p w14:paraId="021D38EF"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Πώς να μη βιάζομαι; Βιάζομαι.</w:t>
      </w:r>
    </w:p>
    <w:p w14:paraId="021D38F0"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w:t>
      </w:r>
      <w:r>
        <w:rPr>
          <w:rFonts w:eastAsia="Times New Roman" w:cs="Times New Roman"/>
          <w:b/>
          <w:szCs w:val="24"/>
        </w:rPr>
        <w:t>λητισμού):</w:t>
      </w:r>
      <w:r>
        <w:rPr>
          <w:rFonts w:eastAsia="Times New Roman" w:cs="Times New Roman"/>
          <w:szCs w:val="24"/>
        </w:rPr>
        <w:t xml:space="preserve"> Θα γίνει ανακεφαλαιωτικός πίνακας και δεν θα χαθεί ούτε ένα ευρώ του δημοσίου χρήματος. </w:t>
      </w:r>
    </w:p>
    <w:p w14:paraId="021D38F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lastRenderedPageBreak/>
        <w:t>Κύριε Γεωργαντά, ας μην ανοίξουμε αυτήν την κουβέντα. Τα έργα αυτά έτσι γίνονταν, με αυτόν τον τρόπο. Έτσι φτάσαμε εδώ.</w:t>
      </w:r>
    </w:p>
    <w:p w14:paraId="021D38F2" w14:textId="77777777" w:rsidR="00AC582E" w:rsidRDefault="00994D10">
      <w:pPr>
        <w:spacing w:line="600" w:lineRule="auto"/>
        <w:ind w:firstLine="720"/>
        <w:jc w:val="both"/>
        <w:rPr>
          <w:rFonts w:eastAsia="Times New Roman"/>
          <w:szCs w:val="24"/>
        </w:rPr>
      </w:pPr>
      <w:r>
        <w:rPr>
          <w:rFonts w:eastAsia="Times New Roman"/>
          <w:szCs w:val="24"/>
        </w:rPr>
        <w:t xml:space="preserve">Λοιπόν, εμείς τώρα προσπαθούμε να </w:t>
      </w:r>
      <w:r>
        <w:rPr>
          <w:rFonts w:eastAsia="Times New Roman"/>
          <w:szCs w:val="24"/>
        </w:rPr>
        <w:t>κάνουμε την εκκαθάριση, να δούμε τι εργασίες γίνανε. Το 2003 το νομικό πλαίσιο που υπήρχε -μπορούμε να το σχολιάσουμε αυτό, ηθελημένα ή αθέλητα- έτσι προέβλεπε και έτσι γινόντουσαν οι διαγωνισμοί. Και έτσι γιγαντωνόντουσαν και τα χρήματα που έδινε το Δημόσ</w:t>
      </w:r>
      <w:r>
        <w:rPr>
          <w:rFonts w:eastAsia="Times New Roman"/>
          <w:szCs w:val="24"/>
        </w:rPr>
        <w:t>ιο.</w:t>
      </w:r>
    </w:p>
    <w:p w14:paraId="021D38F3" w14:textId="77777777" w:rsidR="00AC582E" w:rsidRDefault="00994D10">
      <w:pPr>
        <w:spacing w:line="600" w:lineRule="auto"/>
        <w:ind w:firstLine="720"/>
        <w:jc w:val="both"/>
        <w:rPr>
          <w:rFonts w:eastAsia="Times New Roman"/>
          <w:b/>
          <w:szCs w:val="24"/>
        </w:rPr>
      </w:pPr>
      <w:r>
        <w:rPr>
          <w:rFonts w:eastAsia="Times New Roman"/>
          <w:b/>
          <w:szCs w:val="24"/>
        </w:rPr>
        <w:t xml:space="preserve">ΓΕΩΡΓΙΟΣ ΓΕΩΡΓΑΝΤΑΣ: </w:t>
      </w:r>
      <w:r>
        <w:rPr>
          <w:rFonts w:eastAsia="Times New Roman"/>
          <w:szCs w:val="24"/>
        </w:rPr>
        <w:t>Έχετε διαφορά με τον εργολάβο; Γιατί δεν μας το λέτε; Σας ζητάει λεφτά ο εργολάβος;</w:t>
      </w:r>
    </w:p>
    <w:p w14:paraId="021D38F4" w14:textId="77777777" w:rsidR="00AC582E" w:rsidRDefault="00994D10">
      <w:pPr>
        <w:spacing w:line="600" w:lineRule="auto"/>
        <w:ind w:firstLine="720"/>
        <w:jc w:val="both"/>
        <w:rPr>
          <w:rFonts w:eastAsia="Times New Roman"/>
          <w:szCs w:val="24"/>
        </w:rPr>
      </w:pPr>
      <w:r>
        <w:rPr>
          <w:rFonts w:eastAsia="Times New Roman"/>
          <w:b/>
          <w:szCs w:val="24"/>
        </w:rPr>
        <w:t xml:space="preserve">ΓΕΩΡΓΙΟΣ ΒΑΣΙΛΕΙΑΔΗΣ (Υφυπουργός Πολιτισμού και Αθλητισμού): </w:t>
      </w:r>
      <w:r>
        <w:rPr>
          <w:rFonts w:eastAsia="Times New Roman"/>
          <w:szCs w:val="24"/>
        </w:rPr>
        <w:t>Γίνεται η εκκαθάριση, κύριε Γεωργαντά, και εκεί πέρα θα τα βρούμε όλα.</w:t>
      </w:r>
    </w:p>
    <w:p w14:paraId="021D38F5" w14:textId="77777777" w:rsidR="00AC582E" w:rsidRDefault="00994D10">
      <w:pPr>
        <w:spacing w:line="600" w:lineRule="auto"/>
        <w:ind w:firstLine="720"/>
        <w:jc w:val="both"/>
        <w:rPr>
          <w:rFonts w:eastAsia="Times New Roman"/>
          <w:szCs w:val="24"/>
        </w:rPr>
      </w:pPr>
      <w:r>
        <w:rPr>
          <w:rFonts w:eastAsia="Times New Roman"/>
          <w:szCs w:val="24"/>
        </w:rPr>
        <w:t>Από εκεί και με</w:t>
      </w:r>
      <w:r>
        <w:rPr>
          <w:rFonts w:eastAsia="Times New Roman"/>
          <w:szCs w:val="24"/>
        </w:rPr>
        <w:t xml:space="preserve">τά, όταν τελειώσει η διαδικασία, που υπολογίζουν οι υπηρεσίες μου σε τρεις μήνες από τώρα, θα μπορέσει να παραληφθεί το έργο και να συνεχίσει ο </w:t>
      </w:r>
      <w:r>
        <w:rPr>
          <w:rFonts w:eastAsia="Times New Roman"/>
          <w:szCs w:val="24"/>
        </w:rPr>
        <w:t>δ</w:t>
      </w:r>
      <w:r>
        <w:rPr>
          <w:rFonts w:eastAsia="Times New Roman"/>
          <w:szCs w:val="24"/>
        </w:rPr>
        <w:t>ήμος. Παρ</w:t>
      </w:r>
      <w:r>
        <w:rPr>
          <w:rFonts w:eastAsia="Times New Roman"/>
          <w:szCs w:val="24"/>
        </w:rPr>
        <w:t xml:space="preserve">’ </w:t>
      </w:r>
      <w:r>
        <w:rPr>
          <w:rFonts w:eastAsia="Times New Roman"/>
          <w:szCs w:val="24"/>
        </w:rPr>
        <w:t>όλα αυτά, το στάδιο χρησιμοποιείται. Με προβλήματα, αλλά χρησιμοποιείται, κύριε Γεωργαντά. Δεν επιβα</w:t>
      </w:r>
      <w:r>
        <w:rPr>
          <w:rFonts w:eastAsia="Times New Roman"/>
          <w:szCs w:val="24"/>
        </w:rPr>
        <w:t>ρύνεται η αθλητική κοινωνία του Κιλκίς.</w:t>
      </w:r>
    </w:p>
    <w:p w14:paraId="021D38F6" w14:textId="77777777" w:rsidR="00AC582E" w:rsidRDefault="00994D10">
      <w:pPr>
        <w:spacing w:line="600" w:lineRule="auto"/>
        <w:ind w:firstLine="720"/>
        <w:jc w:val="both"/>
        <w:rPr>
          <w:rFonts w:eastAsia="Times New Roman"/>
          <w:szCs w:val="24"/>
        </w:rPr>
      </w:pPr>
      <w:r>
        <w:rPr>
          <w:rFonts w:eastAsia="Times New Roman"/>
          <w:szCs w:val="24"/>
        </w:rPr>
        <w:lastRenderedPageBreak/>
        <w:t>Ταυτόχρονα, στο σύνολο του Νομού Κιλκίς θα εντάξουμε το επόμενο διάστημα στο ΠΔΕ του 2017</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δύο έργα: Στο Δήμο </w:t>
      </w:r>
      <w:proofErr w:type="spellStart"/>
      <w:r>
        <w:rPr>
          <w:rFonts w:eastAsia="Times New Roman"/>
          <w:szCs w:val="24"/>
        </w:rPr>
        <w:t>Παιονίας</w:t>
      </w:r>
      <w:proofErr w:type="spellEnd"/>
      <w:r>
        <w:rPr>
          <w:rFonts w:eastAsia="Times New Roman"/>
          <w:szCs w:val="24"/>
        </w:rPr>
        <w:t xml:space="preserve">, στην </w:t>
      </w:r>
      <w:proofErr w:type="spellStart"/>
      <w:r>
        <w:rPr>
          <w:rFonts w:eastAsia="Times New Roman"/>
          <w:szCs w:val="24"/>
        </w:rPr>
        <w:t>Αξιούπολη</w:t>
      </w:r>
      <w:proofErr w:type="spellEnd"/>
      <w:r>
        <w:rPr>
          <w:rFonts w:eastAsia="Times New Roman"/>
          <w:szCs w:val="24"/>
        </w:rPr>
        <w:t xml:space="preserve"> την κατασκευή γηπέδου αντισφαίρισης και στον Άγιο Πέτρο θα γίνει η α</w:t>
      </w:r>
      <w:r>
        <w:rPr>
          <w:rFonts w:eastAsia="Times New Roman"/>
          <w:szCs w:val="24"/>
        </w:rPr>
        <w:t xml:space="preserve">ποπεράτωση του κλειστού γυμναστηρίου. Και σε συνεργασία με το </w:t>
      </w:r>
      <w:r>
        <w:rPr>
          <w:rFonts w:eastAsia="Times New Roman"/>
          <w:szCs w:val="24"/>
        </w:rPr>
        <w:t>δ</w:t>
      </w:r>
      <w:r>
        <w:rPr>
          <w:rFonts w:eastAsia="Times New Roman"/>
          <w:szCs w:val="24"/>
        </w:rPr>
        <w:t>ήμο, που προσπαθούμε να έχουμε καλή συνεργασία και καλή συνεννόηση, θα δούμε τι άλλες ανάγκες υπάρχουν στα πλαίσια της νέας φιλοσοφίας που έχει η Γενική Γραμματεία Αθλητισμού για τα έργα, για ν</w:t>
      </w:r>
      <w:r>
        <w:rPr>
          <w:rFonts w:eastAsia="Times New Roman"/>
          <w:szCs w:val="24"/>
        </w:rPr>
        <w:t xml:space="preserve">α μπορέσουμε να καλύψουμε τις ανάγκες του </w:t>
      </w:r>
      <w:r>
        <w:rPr>
          <w:rFonts w:eastAsia="Times New Roman"/>
          <w:szCs w:val="24"/>
        </w:rPr>
        <w:t>ν</w:t>
      </w:r>
      <w:r>
        <w:rPr>
          <w:rFonts w:eastAsia="Times New Roman"/>
          <w:szCs w:val="24"/>
        </w:rPr>
        <w:t>ομού.</w:t>
      </w:r>
    </w:p>
    <w:p w14:paraId="021D38F7" w14:textId="77777777" w:rsidR="00AC582E" w:rsidRDefault="00994D10">
      <w:pPr>
        <w:spacing w:line="600" w:lineRule="auto"/>
        <w:ind w:firstLine="720"/>
        <w:jc w:val="both"/>
        <w:rPr>
          <w:rFonts w:eastAsia="Times New Roman"/>
          <w:b/>
          <w:szCs w:val="24"/>
        </w:rPr>
      </w:pPr>
      <w:r>
        <w:rPr>
          <w:rFonts w:eastAsia="Times New Roman"/>
          <w:szCs w:val="24"/>
        </w:rPr>
        <w:t>Σας ευχαριστώ πολύ, κύριε Πρόεδρε.</w:t>
      </w:r>
    </w:p>
    <w:p w14:paraId="021D38F8" w14:textId="77777777" w:rsidR="00AC582E" w:rsidRDefault="00994D10">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Ευχαριστώ και εγώ, κύριε Υπουργέ.</w:t>
      </w:r>
    </w:p>
    <w:p w14:paraId="021D38F9"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μας έχει έρθει η ενημέρωση από την </w:t>
      </w:r>
      <w:r>
        <w:rPr>
          <w:rFonts w:eastAsia="Times New Roman" w:cs="Times New Roman"/>
          <w:szCs w:val="24"/>
        </w:rPr>
        <w:t>γ</w:t>
      </w:r>
      <w:r>
        <w:rPr>
          <w:rFonts w:eastAsia="Times New Roman" w:cs="Times New Roman"/>
          <w:szCs w:val="24"/>
        </w:rPr>
        <w:t xml:space="preserve">ραμματεία για το ποιες ερωτήσεις δεν θα </w:t>
      </w:r>
      <w:r>
        <w:rPr>
          <w:rFonts w:eastAsia="Times New Roman" w:cs="Times New Roman"/>
          <w:szCs w:val="24"/>
        </w:rPr>
        <w:t>συζητηθούν, τις οποίες και εκφωνώ.</w:t>
      </w:r>
    </w:p>
    <w:p w14:paraId="021D38FA"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με αριθμό 3849/2-3-2017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αροχή διευκρινήσεων ώστε να αρκεί η ασφαλιστική και </w:t>
      </w:r>
      <w:r>
        <w:rPr>
          <w:rFonts w:eastAsia="Times New Roman" w:cs="Times New Roman"/>
          <w:szCs w:val="24"/>
        </w:rPr>
        <w:lastRenderedPageBreak/>
        <w:t>φο</w:t>
      </w:r>
      <w:r>
        <w:rPr>
          <w:rFonts w:eastAsia="Times New Roman" w:cs="Times New Roman"/>
          <w:szCs w:val="24"/>
        </w:rPr>
        <w:t xml:space="preserve">ρολογική ενημερότητα μιας εταιρείας, στις περιπτώσεις κεφαλαιουχικών εταιρειών, προκειμένου αυτές να εισπράξουν χρήματα από </w:t>
      </w:r>
      <w:r>
        <w:rPr>
          <w:rFonts w:eastAsia="Times New Roman" w:cs="Times New Roman"/>
          <w:szCs w:val="24"/>
        </w:rPr>
        <w:t>δ</w:t>
      </w:r>
      <w:r>
        <w:rPr>
          <w:rFonts w:eastAsia="Times New Roman" w:cs="Times New Roman"/>
          <w:szCs w:val="24"/>
        </w:rPr>
        <w:t xml:space="preserve">ημόσιο, ΝΠΔΔ, ΟΤΑ ή άλλους φορείς», </w:t>
      </w:r>
      <w:r>
        <w:rPr>
          <w:rFonts w:eastAsia="Times New Roman" w:cs="Times New Roman"/>
        </w:rPr>
        <w:t xml:space="preserve">δεν θα συζητηθεί </w:t>
      </w:r>
      <w:r>
        <w:rPr>
          <w:rFonts w:eastAsia="Times New Roman" w:cs="Times New Roman"/>
          <w:szCs w:val="24"/>
        </w:rPr>
        <w:t>μετά από συνεννόηση της Υφυπουργού Οικονομικών με τον Βουλευτή.</w:t>
      </w:r>
    </w:p>
    <w:p w14:paraId="021D38FB" w14:textId="77777777" w:rsidR="00AC582E" w:rsidRDefault="00994D10">
      <w:pPr>
        <w:spacing w:line="600" w:lineRule="auto"/>
        <w:ind w:firstLine="720"/>
        <w:jc w:val="both"/>
        <w:rPr>
          <w:rFonts w:eastAsia="Times New Roman" w:cs="Times New Roman"/>
          <w:szCs w:val="24"/>
        </w:rPr>
      </w:pPr>
      <w:r>
        <w:rPr>
          <w:rFonts w:eastAsia="Times New Roman" w:cs="Times New Roman"/>
        </w:rPr>
        <w:t>Πριν συνεχίσω,</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w:t>
      </w:r>
      <w:r>
        <w:rPr>
          <w:rFonts w:eastAsia="Times New Roman" w:cs="Times New Roman"/>
        </w:rPr>
        <w:t xml:space="preserve"> τον τρόπο οργάνωσης και λειτουργίας της Βουλής, τριάντα έξι μαθητές και μαθήτριες και έξι εκπαιδευτικοί συνοδοί τους από το 14</w:t>
      </w:r>
      <w:r>
        <w:rPr>
          <w:rFonts w:eastAsia="Times New Roman" w:cs="Times New Roman"/>
          <w:vertAlign w:val="superscript"/>
        </w:rPr>
        <w:t>ο</w:t>
      </w:r>
      <w:r>
        <w:rPr>
          <w:rFonts w:eastAsia="Times New Roman" w:cs="Times New Roman"/>
        </w:rPr>
        <w:t xml:space="preserve"> Δημοτικό Σχολείο Σταυρούπολης Θεσσαλονίκης. </w:t>
      </w:r>
    </w:p>
    <w:p w14:paraId="021D38FC" w14:textId="77777777" w:rsidR="00AC582E" w:rsidRDefault="00994D10">
      <w:pPr>
        <w:spacing w:line="600" w:lineRule="auto"/>
        <w:ind w:firstLine="720"/>
        <w:jc w:val="both"/>
        <w:rPr>
          <w:rFonts w:eastAsia="Times New Roman" w:cs="Times New Roman"/>
        </w:rPr>
      </w:pPr>
      <w:r>
        <w:rPr>
          <w:rFonts w:eastAsia="Times New Roman" w:cs="Times New Roman"/>
        </w:rPr>
        <w:t>Σ</w:t>
      </w:r>
      <w:r>
        <w:rPr>
          <w:rFonts w:eastAsia="Times New Roman" w:cs="Times New Roman"/>
        </w:rPr>
        <w:t>ά</w:t>
      </w:r>
      <w:r>
        <w:rPr>
          <w:rFonts w:eastAsia="Times New Roman" w:cs="Times New Roman"/>
        </w:rPr>
        <w:t>ς καλωσορίζουμε στο ελληνικό Κοινοβούλιο.</w:t>
      </w:r>
    </w:p>
    <w:p w14:paraId="021D38FD" w14:textId="77777777" w:rsidR="00AC582E" w:rsidRDefault="00994D10">
      <w:pPr>
        <w:spacing w:line="600" w:lineRule="auto"/>
        <w:ind w:firstLine="720"/>
        <w:jc w:val="both"/>
        <w:rPr>
          <w:rFonts w:eastAsia="Times New Roman" w:cs="Times New Roman"/>
        </w:rPr>
      </w:pPr>
      <w:r>
        <w:rPr>
          <w:rFonts w:eastAsia="Times New Roman" w:cs="Times New Roman"/>
        </w:rPr>
        <w:t xml:space="preserve">Είχατε την ατυχία να έρθετε την ώρα </w:t>
      </w:r>
      <w:r>
        <w:rPr>
          <w:rFonts w:eastAsia="Times New Roman" w:cs="Times New Roman"/>
        </w:rPr>
        <w:t>που τελειώνει η σημερινή συνεδρίαση, γι’ αυτό βλέπετε και άδεια την Αίθουσα. Εγώ απλώς εκφωνώ αυτή την ώρα ποια διαδικασία δεν θα γίνει, γιατί δεν θα απαντηθούν οι επόμενες ερωτήσεις. Δεν πειράζει, όμως, γνωρίσατε και την Αίθουσα του Κοινοβουλίου.</w:t>
      </w:r>
    </w:p>
    <w:p w14:paraId="021D38FE" w14:textId="77777777" w:rsidR="00AC582E" w:rsidRDefault="00994D10">
      <w:pPr>
        <w:spacing w:line="600" w:lineRule="auto"/>
        <w:ind w:firstLine="720"/>
        <w:jc w:val="both"/>
        <w:rPr>
          <w:rFonts w:eastAsia="Times New Roman" w:cs="Times New Roman"/>
        </w:rPr>
      </w:pPr>
      <w:r>
        <w:rPr>
          <w:rFonts w:eastAsia="Times New Roman" w:cs="Times New Roman"/>
        </w:rPr>
        <w:lastRenderedPageBreak/>
        <w:t>Συνεχίζω</w:t>
      </w:r>
      <w:r>
        <w:rPr>
          <w:rFonts w:eastAsia="Times New Roman" w:cs="Times New Roman"/>
        </w:rPr>
        <w:t>: Η τέταρτη με αριθμό 752/25-4-2017 επίκαιρη ερώτηση πρώτου κύκλου της Βουλευτού Α΄ Αθηνών του Κομμουνιστικού Κόμματος Ελλάδ</w:t>
      </w:r>
      <w:r>
        <w:rPr>
          <w:rFonts w:eastAsia="Times New Roman" w:cs="Times New Roman"/>
        </w:rPr>
        <w:t>α</w:t>
      </w:r>
      <w:r>
        <w:rPr>
          <w:rFonts w:eastAsia="Times New Roman" w:cs="Times New Roman"/>
        </w:rPr>
        <w:t>ς κ. Λιάνας Κανέλλη προς τον Υπουργό Περιβάλλοντος και Ενέργειας, σχετικά με τη μονάδα επεξεργασίας υποπροϊόντων κρέατος στους Αγίο</w:t>
      </w:r>
      <w:r>
        <w:rPr>
          <w:rFonts w:eastAsia="Times New Roman" w:cs="Times New Roman"/>
        </w:rPr>
        <w:t xml:space="preserve">υς </w:t>
      </w:r>
      <w:proofErr w:type="spellStart"/>
      <w:r>
        <w:rPr>
          <w:rFonts w:eastAsia="Times New Roman" w:cs="Times New Roman"/>
        </w:rPr>
        <w:t>Θεοδώρους</w:t>
      </w:r>
      <w:proofErr w:type="spellEnd"/>
      <w:r>
        <w:rPr>
          <w:rFonts w:eastAsia="Times New Roman" w:cs="Times New Roman"/>
        </w:rPr>
        <w:t xml:space="preserve"> Λεχαινών Ηλείας, δεν θα συζητηθεί λόγω κωλύματος του Αναπληρωτή Υπουργού Περιβάλλοντος και Ενέργειας κ. Σωκράτη </w:t>
      </w:r>
      <w:proofErr w:type="spellStart"/>
      <w:r>
        <w:rPr>
          <w:rFonts w:eastAsia="Times New Roman" w:cs="Times New Roman"/>
        </w:rPr>
        <w:t>Φάμελλου</w:t>
      </w:r>
      <w:proofErr w:type="spellEnd"/>
      <w:r>
        <w:rPr>
          <w:rFonts w:eastAsia="Times New Roman" w:cs="Times New Roman"/>
        </w:rPr>
        <w:t>.  </w:t>
      </w:r>
    </w:p>
    <w:p w14:paraId="021D38FF" w14:textId="77777777" w:rsidR="00AC582E" w:rsidRDefault="00994D10">
      <w:pPr>
        <w:spacing w:line="600" w:lineRule="auto"/>
        <w:ind w:firstLine="720"/>
        <w:jc w:val="both"/>
        <w:rPr>
          <w:rFonts w:eastAsia="Times New Roman" w:cs="Times New Roman"/>
        </w:rPr>
      </w:pPr>
      <w:r>
        <w:rPr>
          <w:rFonts w:eastAsia="Times New Roman" w:cs="Times New Roman"/>
          <w:szCs w:val="24"/>
        </w:rPr>
        <w:t xml:space="preserve">Η τρίτη με αριθμό 761/25-4-2017 επίκαιρη ερώτηση δεύτερου κύκλου του Ανεξάρτητου Βουλευτή Αχαΐας κ. </w:t>
      </w:r>
      <w:r>
        <w:rPr>
          <w:rFonts w:eastAsia="Times New Roman" w:cs="Times New Roman"/>
          <w:bCs/>
          <w:szCs w:val="24"/>
        </w:rPr>
        <w:t>Νικολάου Νικολόπουλ</w:t>
      </w:r>
      <w:r>
        <w:rPr>
          <w:rFonts w:eastAsia="Times New Roman" w:cs="Times New Roman"/>
          <w:bCs/>
          <w:szCs w:val="24"/>
        </w:rPr>
        <w:t>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Θ</w:t>
      </w:r>
      <w:r>
        <w:rPr>
          <w:rFonts w:eastAsia="Times New Roman" w:cs="Times New Roman"/>
          <w:szCs w:val="24"/>
        </w:rPr>
        <w:t>α κατατεθεί επίσημη υποψηφιότητα της Πάτρας για τη μετεγκατάσταση της Ευρωπαϊκής Υπηρεσίας Φαρμάκων;»,</w:t>
      </w:r>
      <w:r>
        <w:rPr>
          <w:rFonts w:eastAsia="Times New Roman" w:cs="Times New Roman"/>
        </w:rPr>
        <w:t xml:space="preserve"> δεν θα συζητηθεί λόγω κωλύματος του Υπουργού Υγείας κ. Ανδρέα Ξανθού.</w:t>
      </w:r>
    </w:p>
    <w:p w14:paraId="021D3900"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Η δεύτερη με αριθμό 753/25-4-2017 επίκαιρη ε</w:t>
      </w:r>
      <w:r>
        <w:rPr>
          <w:rFonts w:eastAsia="Times New Roman" w:cs="Times New Roman"/>
          <w:szCs w:val="24"/>
        </w:rPr>
        <w:t xml:space="preserve">ρώτηση </w:t>
      </w:r>
      <w:r>
        <w:rPr>
          <w:rFonts w:eastAsia="Times New Roman" w:cs="Times New Roman"/>
          <w:szCs w:val="24"/>
        </w:rPr>
        <w:t xml:space="preserve">δεύτερου κύκλου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κατάργηση ή την αναστολή λειτουργίας του 12</w:t>
      </w:r>
      <w:r w:rsidRPr="00B91C55">
        <w:rPr>
          <w:rFonts w:eastAsia="Times New Roman" w:cs="Times New Roman"/>
          <w:szCs w:val="24"/>
          <w:vertAlign w:val="superscript"/>
        </w:rPr>
        <w:t>ου</w:t>
      </w:r>
      <w:r>
        <w:rPr>
          <w:rFonts w:eastAsia="Times New Roman" w:cs="Times New Roman"/>
          <w:szCs w:val="24"/>
        </w:rPr>
        <w:t xml:space="preserve"> Δημοτικού Σχολείου του Δήμου Θεσσαλονίκ</w:t>
      </w:r>
      <w:r>
        <w:rPr>
          <w:rFonts w:eastAsia="Times New Roman" w:cs="Times New Roman"/>
          <w:szCs w:val="24"/>
        </w:rPr>
        <w:t xml:space="preserve">ης, δεν θα συζητηθεί λόγω κωλύματος </w:t>
      </w:r>
      <w:r>
        <w:rPr>
          <w:rFonts w:eastAsia="Times New Roman" w:cs="Times New Roman"/>
          <w:szCs w:val="24"/>
        </w:rPr>
        <w:lastRenderedPageBreak/>
        <w:t xml:space="preserve">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021D3901"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 xml:space="preserve">Η με αριθμό 2795/23-1-2017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Δικαι</w:t>
      </w:r>
      <w:r>
        <w:rPr>
          <w:rFonts w:eastAsia="Times New Roman" w:cs="Times New Roman"/>
          <w:bCs/>
          <w:szCs w:val="24"/>
        </w:rPr>
        <w:t>οσύνης, Διαφάνειας και Ανθρωπίνων Δικαιωμάτων,</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«Υπεξαίρεση στην οικονομική διαχείριση του Θεραπευτηρίου Χρόνιων Παθήσεων Δράμας», δεν θα συζητηθεί διότι ο Βουλευτής ικανοποιήθηκε από τη γραπτή απάντηση που πήρε από τον Υπουργό. </w:t>
      </w:r>
    </w:p>
    <w:p w14:paraId="021D3902"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w:t>
      </w:r>
      <w:r>
        <w:rPr>
          <w:rFonts w:eastAsia="Times New Roman" w:cs="Times New Roman"/>
          <w:szCs w:val="24"/>
        </w:rPr>
        <w:t xml:space="preserve">ήτηση των επικαίρων ερωτήσεων. </w:t>
      </w:r>
    </w:p>
    <w:p w14:paraId="021D3903" w14:textId="77777777" w:rsidR="00AC582E" w:rsidRDefault="00994D1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021D3904" w14:textId="77777777" w:rsidR="00AC582E" w:rsidRDefault="00994D1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21D3905" w14:textId="77777777" w:rsidR="00AC582E" w:rsidRDefault="00994D1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13.51</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b/>
          <w:szCs w:val="24"/>
        </w:rPr>
        <w:t xml:space="preserve"> </w:t>
      </w:r>
      <w:r>
        <w:rPr>
          <w:rFonts w:eastAsia="Times New Roman" w:cs="Times New Roman"/>
          <w:szCs w:val="24"/>
        </w:rPr>
        <w:t>Τετάρτη, 3 Μαΐου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021D3906" w14:textId="77777777" w:rsidR="00AC582E" w:rsidRDefault="00994D10">
      <w:pPr>
        <w:spacing w:line="600" w:lineRule="auto"/>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AC58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YBPzcj+Z84V3q4sGccdl27W03c=" w:salt="zUS/kwMEBxYy+IadJPV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2E"/>
    <w:rsid w:val="00994D10"/>
    <w:rsid w:val="00AC582E"/>
    <w:rsid w:val="00E561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3601"/>
  <w15:docId w15:val="{6FFEBF7B-0CB5-4160-918B-70A67F8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5B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F5BBF"/>
    <w:rPr>
      <w:rFonts w:ascii="Segoe UI" w:hAnsi="Segoe UI" w:cs="Segoe UI"/>
      <w:sz w:val="18"/>
      <w:szCs w:val="18"/>
    </w:rPr>
  </w:style>
  <w:style w:type="paragraph" w:styleId="a4">
    <w:name w:val="Revision"/>
    <w:hidden/>
    <w:uiPriority w:val="99"/>
    <w:semiHidden/>
    <w:rsid w:val="00C04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440</MetadataID>
    <Session xmlns="641f345b-441b-4b81-9152-adc2e73ba5e1">Β´</Session>
    <Date xmlns="641f345b-441b-4b81-9152-adc2e73ba5e1">2017-04-27T21:00:00+00:00</Date>
    <Status xmlns="641f345b-441b-4b81-9152-adc2e73ba5e1">
      <Url>http://srv-sp1/praktika/Lists/Incoming_Metadata/EditForm.aspx?ID=440&amp;Source=/praktika/Recordings_Library/Forms/AllItems.aspx</Url>
      <Description>Δημοσιεύτηκε</Description>
    </Status>
    <Meeting xmlns="641f345b-441b-4b81-9152-adc2e73ba5e1">ΡΙΓ´</Meeting>
  </documentManagement>
</p:properties>
</file>

<file path=customXml/itemProps1.xml><?xml version="1.0" encoding="utf-8"?>
<ds:datastoreItem xmlns:ds="http://schemas.openxmlformats.org/officeDocument/2006/customXml" ds:itemID="{ED044657-52C6-4978-88DE-3A1CE863C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E6DB91-91A5-4132-AFE6-C024CF012886}">
  <ds:schemaRefs>
    <ds:schemaRef ds:uri="http://schemas.microsoft.com/sharepoint/v3/contenttype/forms"/>
  </ds:schemaRefs>
</ds:datastoreItem>
</file>

<file path=customXml/itemProps3.xml><?xml version="1.0" encoding="utf-8"?>
<ds:datastoreItem xmlns:ds="http://schemas.openxmlformats.org/officeDocument/2006/customXml" ds:itemID="{262B21D1-8E55-4430-9DDB-DE44DE2C5B66}">
  <ds:schemaRefs>
    <ds:schemaRef ds:uri="http://purl.org/dc/dcmitype/"/>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2006/metadata/properties"/>
    <ds:schemaRef ds:uri="641f345b-441b-4b81-9152-adc2e73ba5e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119</Pages>
  <Words>19945</Words>
  <Characters>107705</Characters>
  <Application>Microsoft Office Word</Application>
  <DocSecurity>0</DocSecurity>
  <Lines>897</Lines>
  <Paragraphs>254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2017-05-05T12:05:00Z</dcterms:created>
  <dcterms:modified xsi:type="dcterms:W3CDTF">2017-05-05T12:05:00Z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