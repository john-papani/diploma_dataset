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A26B5" w14:textId="77777777" w:rsidR="00A85BE1" w:rsidRPr="00A85BE1" w:rsidRDefault="00A85BE1" w:rsidP="00A85BE1">
      <w:pPr>
        <w:spacing w:after="0" w:line="360" w:lineRule="auto"/>
        <w:rPr>
          <w:ins w:id="0" w:author="Φλούδα Χριστίνα" w:date="2016-12-19T11:41:00Z"/>
          <w:rFonts w:eastAsia="Times New Roman"/>
          <w:szCs w:val="24"/>
          <w:lang w:eastAsia="en-US"/>
        </w:rPr>
      </w:pPr>
      <w:bookmarkStart w:id="1" w:name="_GoBack"/>
      <w:bookmarkEnd w:id="1"/>
      <w:ins w:id="2" w:author="Φλούδα Χριστίνα" w:date="2016-12-19T11:41:00Z">
        <w:r w:rsidRPr="00A85BE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05BB28A" w14:textId="77777777" w:rsidR="00A85BE1" w:rsidRPr="00A85BE1" w:rsidRDefault="00A85BE1" w:rsidP="00A85BE1">
      <w:pPr>
        <w:spacing w:after="0" w:line="360" w:lineRule="auto"/>
        <w:rPr>
          <w:ins w:id="3" w:author="Φλούδα Χριστίνα" w:date="2016-12-19T11:41:00Z"/>
          <w:rFonts w:eastAsia="Times New Roman"/>
          <w:szCs w:val="24"/>
          <w:lang w:eastAsia="en-US"/>
        </w:rPr>
      </w:pPr>
    </w:p>
    <w:p w14:paraId="48DD283B" w14:textId="77777777" w:rsidR="00A85BE1" w:rsidRPr="00A85BE1" w:rsidRDefault="00A85BE1" w:rsidP="00A85BE1">
      <w:pPr>
        <w:spacing w:after="0" w:line="360" w:lineRule="auto"/>
        <w:rPr>
          <w:ins w:id="4" w:author="Φλούδα Χριστίνα" w:date="2016-12-19T11:41:00Z"/>
          <w:rFonts w:eastAsia="Times New Roman"/>
          <w:szCs w:val="24"/>
          <w:lang w:eastAsia="en-US"/>
        </w:rPr>
      </w:pPr>
      <w:ins w:id="5" w:author="Φλούδα Χριστίνα" w:date="2016-12-19T11:41:00Z">
        <w:r w:rsidRPr="00A85BE1">
          <w:rPr>
            <w:rFonts w:eastAsia="Times New Roman"/>
            <w:szCs w:val="24"/>
            <w:lang w:eastAsia="en-US"/>
          </w:rPr>
          <w:t>ΠΙΝΑΚΑΣ ΠΕΡΙΕΧΟΜΕΝΩΝ</w:t>
        </w:r>
      </w:ins>
    </w:p>
    <w:p w14:paraId="675D3FF0" w14:textId="77777777" w:rsidR="00A85BE1" w:rsidRPr="00A85BE1" w:rsidRDefault="00A85BE1" w:rsidP="00A85BE1">
      <w:pPr>
        <w:spacing w:after="0" w:line="360" w:lineRule="auto"/>
        <w:rPr>
          <w:ins w:id="6" w:author="Φλούδα Χριστίνα" w:date="2016-12-19T11:41:00Z"/>
          <w:rFonts w:eastAsia="Times New Roman"/>
          <w:szCs w:val="24"/>
          <w:lang w:eastAsia="en-US"/>
        </w:rPr>
      </w:pPr>
      <w:ins w:id="7" w:author="Φλούδα Χριστίνα" w:date="2016-12-19T11:41:00Z">
        <w:r w:rsidRPr="00A85BE1">
          <w:rPr>
            <w:rFonts w:eastAsia="Times New Roman"/>
            <w:szCs w:val="24"/>
            <w:lang w:eastAsia="en-US"/>
          </w:rPr>
          <w:t xml:space="preserve">ΙΖ΄ ΠΕΡΙΟΔΟΣ </w:t>
        </w:r>
      </w:ins>
    </w:p>
    <w:p w14:paraId="7F6AD897" w14:textId="77777777" w:rsidR="00A85BE1" w:rsidRPr="00A85BE1" w:rsidRDefault="00A85BE1" w:rsidP="00A85BE1">
      <w:pPr>
        <w:spacing w:after="0" w:line="360" w:lineRule="auto"/>
        <w:rPr>
          <w:ins w:id="8" w:author="Φλούδα Χριστίνα" w:date="2016-12-19T11:41:00Z"/>
          <w:rFonts w:eastAsia="Times New Roman"/>
          <w:szCs w:val="24"/>
          <w:lang w:eastAsia="en-US"/>
        </w:rPr>
      </w:pPr>
      <w:ins w:id="9" w:author="Φλούδα Χριστίνα" w:date="2016-12-19T11:41:00Z">
        <w:r w:rsidRPr="00A85BE1">
          <w:rPr>
            <w:rFonts w:eastAsia="Times New Roman"/>
            <w:szCs w:val="24"/>
            <w:lang w:eastAsia="en-US"/>
          </w:rPr>
          <w:t>ΠΡΟΕΔΡΕΥΟΜΕΝΗΣ ΚΟΙΝΟΒΟΥΛΕΥΤΙΚΗΣ ΔΗΜΟΚΡΑΤΙΑΣ</w:t>
        </w:r>
      </w:ins>
    </w:p>
    <w:p w14:paraId="4104031B" w14:textId="77777777" w:rsidR="00A85BE1" w:rsidRPr="00A85BE1" w:rsidRDefault="00A85BE1" w:rsidP="00A85BE1">
      <w:pPr>
        <w:spacing w:after="0" w:line="360" w:lineRule="auto"/>
        <w:rPr>
          <w:ins w:id="10" w:author="Φλούδα Χριστίνα" w:date="2016-12-19T11:41:00Z"/>
          <w:rFonts w:eastAsia="Times New Roman"/>
          <w:szCs w:val="24"/>
          <w:lang w:eastAsia="en-US"/>
        </w:rPr>
      </w:pPr>
      <w:ins w:id="11" w:author="Φλούδα Χριστίνα" w:date="2016-12-19T11:41:00Z">
        <w:r w:rsidRPr="00A85BE1">
          <w:rPr>
            <w:rFonts w:eastAsia="Times New Roman"/>
            <w:szCs w:val="24"/>
            <w:lang w:eastAsia="en-US"/>
          </w:rPr>
          <w:t>ΣΥΝΟΔΟΣ Β΄</w:t>
        </w:r>
      </w:ins>
    </w:p>
    <w:p w14:paraId="51F7EC2A" w14:textId="77777777" w:rsidR="00A85BE1" w:rsidRPr="00A85BE1" w:rsidRDefault="00A85BE1" w:rsidP="00A85BE1">
      <w:pPr>
        <w:spacing w:after="0" w:line="360" w:lineRule="auto"/>
        <w:rPr>
          <w:ins w:id="12" w:author="Φλούδα Χριστίνα" w:date="2016-12-19T11:41:00Z"/>
          <w:rFonts w:eastAsia="Times New Roman"/>
          <w:szCs w:val="24"/>
          <w:lang w:eastAsia="en-US"/>
        </w:rPr>
      </w:pPr>
    </w:p>
    <w:p w14:paraId="2F2BDA6E" w14:textId="77777777" w:rsidR="00A85BE1" w:rsidRPr="00A85BE1" w:rsidRDefault="00A85BE1" w:rsidP="00A85BE1">
      <w:pPr>
        <w:spacing w:after="0" w:line="360" w:lineRule="auto"/>
        <w:rPr>
          <w:ins w:id="13" w:author="Φλούδα Χριστίνα" w:date="2016-12-19T11:41:00Z"/>
          <w:rFonts w:eastAsia="Times New Roman"/>
          <w:szCs w:val="24"/>
          <w:lang w:eastAsia="en-US"/>
        </w:rPr>
      </w:pPr>
      <w:ins w:id="14" w:author="Φλούδα Χριστίνα" w:date="2016-12-19T11:41:00Z">
        <w:r w:rsidRPr="00A85BE1">
          <w:rPr>
            <w:rFonts w:eastAsia="Times New Roman"/>
            <w:szCs w:val="24"/>
            <w:lang w:eastAsia="en-US"/>
          </w:rPr>
          <w:t>ΣΥΝΕΔΡΙΑΣΗ ΜΕ΄</w:t>
        </w:r>
      </w:ins>
    </w:p>
    <w:p w14:paraId="40677944" w14:textId="77777777" w:rsidR="00A85BE1" w:rsidRPr="00A85BE1" w:rsidRDefault="00A85BE1" w:rsidP="00A85BE1">
      <w:pPr>
        <w:spacing w:after="0" w:line="360" w:lineRule="auto"/>
        <w:rPr>
          <w:ins w:id="15" w:author="Φλούδα Χριστίνα" w:date="2016-12-19T11:41:00Z"/>
          <w:rFonts w:eastAsia="Times New Roman"/>
          <w:szCs w:val="24"/>
          <w:lang w:eastAsia="en-US"/>
        </w:rPr>
      </w:pPr>
      <w:ins w:id="16" w:author="Φλούδα Χριστίνα" w:date="2016-12-19T11:41:00Z">
        <w:r w:rsidRPr="00A85BE1">
          <w:rPr>
            <w:rFonts w:eastAsia="Times New Roman"/>
            <w:szCs w:val="24"/>
            <w:lang w:eastAsia="en-US"/>
          </w:rPr>
          <w:t>Σάββατο  10 Δεκεμβρίου 2016</w:t>
        </w:r>
      </w:ins>
    </w:p>
    <w:p w14:paraId="5CA3EE3B" w14:textId="77777777" w:rsidR="00A85BE1" w:rsidRPr="00A85BE1" w:rsidRDefault="00A85BE1" w:rsidP="00A85BE1">
      <w:pPr>
        <w:spacing w:after="0" w:line="360" w:lineRule="auto"/>
        <w:rPr>
          <w:ins w:id="17" w:author="Φλούδα Χριστίνα" w:date="2016-12-19T11:41:00Z"/>
          <w:rFonts w:eastAsia="Times New Roman"/>
          <w:szCs w:val="24"/>
          <w:lang w:eastAsia="en-US"/>
        </w:rPr>
      </w:pPr>
    </w:p>
    <w:p w14:paraId="17F7470C" w14:textId="77777777" w:rsidR="00A85BE1" w:rsidRPr="00A85BE1" w:rsidRDefault="00A85BE1" w:rsidP="00A85BE1">
      <w:pPr>
        <w:spacing w:after="0" w:line="360" w:lineRule="auto"/>
        <w:rPr>
          <w:ins w:id="18" w:author="Φλούδα Χριστίνα" w:date="2016-12-19T11:41:00Z"/>
          <w:rFonts w:eastAsia="Times New Roman"/>
          <w:szCs w:val="24"/>
          <w:lang w:eastAsia="en-US"/>
        </w:rPr>
      </w:pPr>
      <w:ins w:id="19" w:author="Φλούδα Χριστίνα" w:date="2016-12-19T11:41:00Z">
        <w:r w:rsidRPr="00A85BE1">
          <w:rPr>
            <w:rFonts w:eastAsia="Times New Roman"/>
            <w:szCs w:val="24"/>
            <w:lang w:eastAsia="en-US"/>
          </w:rPr>
          <w:t>ΘΕΜΑΤΑ</w:t>
        </w:r>
      </w:ins>
    </w:p>
    <w:p w14:paraId="046D4345" w14:textId="77777777" w:rsidR="00A85BE1" w:rsidRPr="00A85BE1" w:rsidRDefault="00A85BE1" w:rsidP="00A85BE1">
      <w:pPr>
        <w:spacing w:after="0" w:line="360" w:lineRule="auto"/>
        <w:rPr>
          <w:ins w:id="20" w:author="Φλούδα Χριστίνα" w:date="2016-12-19T11:41:00Z"/>
          <w:rFonts w:eastAsia="Times New Roman"/>
          <w:szCs w:val="24"/>
          <w:lang w:eastAsia="en-US"/>
        </w:rPr>
      </w:pPr>
      <w:ins w:id="21" w:author="Φλούδα Χριστίνα" w:date="2016-12-19T11:41:00Z">
        <w:r w:rsidRPr="00A85BE1">
          <w:rPr>
            <w:rFonts w:eastAsia="Times New Roman"/>
            <w:szCs w:val="24"/>
            <w:lang w:eastAsia="en-US"/>
          </w:rPr>
          <w:t xml:space="preserve"> </w:t>
        </w:r>
        <w:r w:rsidRPr="00A85BE1">
          <w:rPr>
            <w:rFonts w:eastAsia="Times New Roman"/>
            <w:szCs w:val="24"/>
            <w:lang w:eastAsia="en-US"/>
          </w:rPr>
          <w:br/>
          <w:t xml:space="preserve">Α. ΕΙΔΙΚΑ ΘΕΜΑΤΑ </w:t>
        </w:r>
        <w:r w:rsidRPr="00A85BE1">
          <w:rPr>
            <w:rFonts w:eastAsia="Times New Roman"/>
            <w:szCs w:val="24"/>
            <w:lang w:eastAsia="en-US"/>
          </w:rPr>
          <w:br/>
          <w:t xml:space="preserve">1. Επικύρωση Πρακτικών, σελ. </w:t>
        </w:r>
        <w:r w:rsidRPr="00A85BE1">
          <w:rPr>
            <w:rFonts w:eastAsia="Times New Roman"/>
            <w:szCs w:val="24"/>
            <w:lang w:eastAsia="en-US"/>
          </w:rPr>
          <w:br/>
          <w:t xml:space="preserve">2. Ανακοινώνεται ότι τη συνεδρίαση παρακολουθούν μαθητές από το 1ο Γενικό Λύκειο Γιαννιτσών, το 9ο Γυμνάσιο Καλαμαριάς Θεσσαλονίκης και το 1ο Γενικό Λύκειο Καβάλας, σελ. </w:t>
        </w:r>
        <w:r w:rsidRPr="00A85BE1">
          <w:rPr>
            <w:rFonts w:eastAsia="Times New Roman"/>
            <w:szCs w:val="24"/>
            <w:lang w:eastAsia="en-US"/>
          </w:rPr>
          <w:br/>
          <w:t xml:space="preserve">3. Ανακοίνωση του Προέδρου τη Βουλής κ. Νικολάου </w:t>
        </w:r>
        <w:proofErr w:type="spellStart"/>
        <w:r w:rsidRPr="00A85BE1">
          <w:rPr>
            <w:rFonts w:eastAsia="Times New Roman"/>
            <w:szCs w:val="24"/>
            <w:lang w:eastAsia="en-US"/>
          </w:rPr>
          <w:t>Βούτση</w:t>
        </w:r>
        <w:proofErr w:type="spellEnd"/>
        <w:r w:rsidRPr="00A85BE1">
          <w:rPr>
            <w:rFonts w:eastAsia="Times New Roman"/>
            <w:szCs w:val="24"/>
            <w:lang w:eastAsia="en-US"/>
          </w:rPr>
          <w:t xml:space="preserve">, σχετικά με την απόδοση 5 εκατομμυρίων ευρώ για την αντιμετώπιση της προσφυγικής κρίσης, σελ. </w:t>
        </w:r>
        <w:r w:rsidRPr="00A85BE1">
          <w:rPr>
            <w:rFonts w:eastAsia="Times New Roman"/>
            <w:szCs w:val="24"/>
            <w:lang w:eastAsia="en-US"/>
          </w:rPr>
          <w:br/>
          <w:t xml:space="preserve">4. Επί διαδικαστικού θέματος, σελ. </w:t>
        </w:r>
        <w:r w:rsidRPr="00A85BE1">
          <w:rPr>
            <w:rFonts w:eastAsia="Times New Roman"/>
            <w:szCs w:val="24"/>
            <w:lang w:eastAsia="en-US"/>
          </w:rPr>
          <w:br/>
          <w:t xml:space="preserve">5. Επί προσωπικού θέματος, σελ. </w:t>
        </w:r>
        <w:r w:rsidRPr="00A85BE1">
          <w:rPr>
            <w:rFonts w:eastAsia="Times New Roman"/>
            <w:szCs w:val="24"/>
            <w:lang w:eastAsia="en-US"/>
          </w:rPr>
          <w:br/>
          <w:t xml:space="preserve"> </w:t>
        </w:r>
        <w:r w:rsidRPr="00A85BE1">
          <w:rPr>
            <w:rFonts w:eastAsia="Times New Roman"/>
            <w:szCs w:val="24"/>
            <w:lang w:eastAsia="en-US"/>
          </w:rPr>
          <w:br/>
          <w:t xml:space="preserve">Β. ΝΟΜΟΘΕΤΙΚΗ ΕΡΓΑΣΙΑ </w:t>
        </w:r>
        <w:r w:rsidRPr="00A85BE1">
          <w:rPr>
            <w:rFonts w:eastAsia="Times New Roman"/>
            <w:szCs w:val="24"/>
            <w:lang w:eastAsia="en-US"/>
          </w:rPr>
          <w:br/>
          <w:t xml:space="preserve">1. Συζήτηση και ψήφιση του σχεδίου νόμου του Υπουργείου Οικονομικών: "Κύρωση του Κρατικού Προϋπολογισμού οικονομικού έτους 2017", σελ. </w:t>
        </w:r>
        <w:r w:rsidRPr="00A85BE1">
          <w:rPr>
            <w:rFonts w:eastAsia="Times New Roman"/>
            <w:szCs w:val="24"/>
            <w:lang w:eastAsia="en-US"/>
          </w:rPr>
          <w:br/>
          <w:t xml:space="preserve">2. Ονομαστική ψηφοφορία για την έγκριση του κρατικού Προϋπολογισμού του οικονομικού έτους 2017, σελ. </w:t>
        </w:r>
        <w:r w:rsidRPr="00A85BE1">
          <w:rPr>
            <w:rFonts w:eastAsia="Times New Roman"/>
            <w:szCs w:val="24"/>
            <w:lang w:eastAsia="en-US"/>
          </w:rPr>
          <w:br/>
          <w:t xml:space="preserve">3. Ψηφοφορία με έγερση: </w:t>
        </w:r>
      </w:ins>
    </w:p>
    <w:p w14:paraId="6EBA7279" w14:textId="77777777" w:rsidR="00A85BE1" w:rsidRPr="00A85BE1" w:rsidRDefault="00A85BE1" w:rsidP="00A85BE1">
      <w:pPr>
        <w:spacing w:after="0" w:line="360" w:lineRule="auto"/>
        <w:rPr>
          <w:ins w:id="22" w:author="Φλούδα Χριστίνα" w:date="2016-12-19T11:41:00Z"/>
          <w:rFonts w:eastAsia="Times New Roman"/>
          <w:szCs w:val="24"/>
          <w:lang w:eastAsia="en-US"/>
        </w:rPr>
      </w:pPr>
      <w:ins w:id="23" w:author="Φλούδα Χριστίνα" w:date="2016-12-19T11:41:00Z">
        <w:r w:rsidRPr="00A85BE1">
          <w:rPr>
            <w:rFonts w:eastAsia="Times New Roman"/>
            <w:szCs w:val="24"/>
            <w:lang w:eastAsia="en-US"/>
          </w:rPr>
          <w:t xml:space="preserve">α) Επί του προϋπολογισμού των δημοσίων επενδύσεων και προσαρτημένων προϋπολογισμών και β) επί των προϋπολογισμών των αποκεντρωμένων διοικήσεων και των περιφερειακών υπηρεσιών υπουργείων, σελ. </w:t>
        </w:r>
        <w:r w:rsidRPr="00A85BE1">
          <w:rPr>
            <w:rFonts w:eastAsia="Times New Roman"/>
            <w:szCs w:val="24"/>
            <w:lang w:eastAsia="en-US"/>
          </w:rPr>
          <w:br/>
          <w:t xml:space="preserve">4. Επιστολικές ψήφοι επί της ονομαστικής ψηφοφορίας, σελ. </w:t>
        </w:r>
      </w:ins>
    </w:p>
    <w:p w14:paraId="01C685F2" w14:textId="77777777" w:rsidR="00A85BE1" w:rsidRPr="00A85BE1" w:rsidRDefault="00A85BE1" w:rsidP="00A85BE1">
      <w:pPr>
        <w:spacing w:after="0" w:line="360" w:lineRule="auto"/>
        <w:rPr>
          <w:ins w:id="24" w:author="Φλούδα Χριστίνα" w:date="2016-12-19T11:41:00Z"/>
          <w:rFonts w:eastAsia="Times New Roman"/>
          <w:szCs w:val="24"/>
          <w:lang w:eastAsia="en-US"/>
        </w:rPr>
      </w:pPr>
      <w:ins w:id="25" w:author="Φλούδα Χριστίνα" w:date="2016-12-19T11:41:00Z">
        <w:r w:rsidRPr="00A85BE1">
          <w:rPr>
            <w:rFonts w:eastAsia="Times New Roman"/>
            <w:szCs w:val="24"/>
            <w:lang w:eastAsia="en-US"/>
          </w:rPr>
          <w:br/>
          <w:t>ΠΡΟΕΔΡΟΣ</w:t>
        </w:r>
      </w:ins>
    </w:p>
    <w:p w14:paraId="380D3D4D" w14:textId="77777777" w:rsidR="00A85BE1" w:rsidRPr="00A85BE1" w:rsidRDefault="00A85BE1" w:rsidP="00A85BE1">
      <w:pPr>
        <w:spacing w:after="0" w:line="360" w:lineRule="auto"/>
        <w:rPr>
          <w:ins w:id="26" w:author="Φλούδα Χριστίνα" w:date="2016-12-19T11:41:00Z"/>
          <w:rFonts w:eastAsia="Times New Roman"/>
          <w:szCs w:val="24"/>
          <w:lang w:eastAsia="en-US"/>
        </w:rPr>
      </w:pPr>
      <w:ins w:id="27" w:author="Φλούδα Χριστίνα" w:date="2016-12-19T11:41:00Z">
        <w:r w:rsidRPr="00A85BE1">
          <w:rPr>
            <w:rFonts w:eastAsia="Times New Roman"/>
            <w:szCs w:val="24"/>
            <w:lang w:eastAsia="en-US"/>
          </w:rPr>
          <w:t xml:space="preserve">ΒΟΥΤΣΗΣ Ν. , σελ.  </w:t>
        </w:r>
      </w:ins>
    </w:p>
    <w:p w14:paraId="6EF58924" w14:textId="77777777" w:rsidR="00A85BE1" w:rsidRPr="00A85BE1" w:rsidRDefault="00A85BE1" w:rsidP="00A85BE1">
      <w:pPr>
        <w:spacing w:after="0" w:line="360" w:lineRule="auto"/>
        <w:rPr>
          <w:ins w:id="28" w:author="Φλούδα Χριστίνα" w:date="2016-12-19T11:41:00Z"/>
          <w:rFonts w:eastAsia="Times New Roman"/>
          <w:szCs w:val="24"/>
          <w:lang w:eastAsia="en-US"/>
        </w:rPr>
      </w:pPr>
      <w:ins w:id="29" w:author="Φλούδα Χριστίνα" w:date="2016-12-19T11:41:00Z">
        <w:r w:rsidRPr="00A85BE1">
          <w:rPr>
            <w:rFonts w:eastAsia="Times New Roman"/>
            <w:szCs w:val="24"/>
            <w:lang w:eastAsia="en-US"/>
          </w:rPr>
          <w:br/>
          <w:t>ΠΡΟΕΔΡΕΥΟΝΤΕΣ</w:t>
        </w:r>
      </w:ins>
    </w:p>
    <w:p w14:paraId="5C9B1693" w14:textId="77777777" w:rsidR="00A85BE1" w:rsidRPr="00A85BE1" w:rsidRDefault="00A85BE1" w:rsidP="00A85BE1">
      <w:pPr>
        <w:spacing w:after="0" w:line="360" w:lineRule="auto"/>
        <w:rPr>
          <w:ins w:id="30" w:author="Φλούδα Χριστίνα" w:date="2016-12-19T11:41:00Z"/>
          <w:rFonts w:eastAsia="Times New Roman"/>
          <w:szCs w:val="24"/>
          <w:lang w:eastAsia="en-US"/>
        </w:rPr>
      </w:pPr>
      <w:ins w:id="31" w:author="Φλούδα Χριστίνα" w:date="2016-12-19T11:41:00Z">
        <w:r w:rsidRPr="00A85BE1">
          <w:rPr>
            <w:rFonts w:eastAsia="Times New Roman"/>
            <w:szCs w:val="24"/>
            <w:lang w:eastAsia="en-US"/>
          </w:rPr>
          <w:t>ΚΡΕΜΑΣΤΙΝΟΣ Δ. , σελ.</w:t>
        </w:r>
        <w:r w:rsidRPr="00A85BE1">
          <w:rPr>
            <w:rFonts w:eastAsia="Times New Roman"/>
            <w:szCs w:val="24"/>
            <w:lang w:eastAsia="en-US"/>
          </w:rPr>
          <w:br/>
          <w:t xml:space="preserve">ΚΟΥΡΑΚΗΣ Α. , σελ. </w:t>
        </w:r>
      </w:ins>
    </w:p>
    <w:p w14:paraId="44BDDFD7" w14:textId="77777777" w:rsidR="00A85BE1" w:rsidRPr="00A85BE1" w:rsidRDefault="00A85BE1" w:rsidP="00A85BE1">
      <w:pPr>
        <w:spacing w:after="0" w:line="360" w:lineRule="auto"/>
        <w:rPr>
          <w:ins w:id="32" w:author="Φλούδα Χριστίνα" w:date="2016-12-19T11:41:00Z"/>
          <w:rFonts w:eastAsia="Times New Roman"/>
          <w:szCs w:val="24"/>
          <w:lang w:eastAsia="en-US"/>
        </w:rPr>
      </w:pPr>
      <w:ins w:id="33" w:author="Φλούδα Χριστίνα" w:date="2016-12-19T11:41:00Z">
        <w:r w:rsidRPr="00A85BE1">
          <w:rPr>
            <w:rFonts w:eastAsia="Times New Roman"/>
            <w:szCs w:val="24"/>
            <w:lang w:eastAsia="en-US"/>
          </w:rPr>
          <w:t>ΛΥΚΟΥΔΗΣ Σ. , σελ.</w:t>
        </w:r>
      </w:ins>
    </w:p>
    <w:p w14:paraId="43411E29" w14:textId="77777777" w:rsidR="00A85BE1" w:rsidRPr="00A85BE1" w:rsidRDefault="00A85BE1" w:rsidP="00A85BE1">
      <w:pPr>
        <w:spacing w:after="0" w:line="360" w:lineRule="auto"/>
        <w:rPr>
          <w:ins w:id="34" w:author="Φλούδα Χριστίνα" w:date="2016-12-19T11:41:00Z"/>
          <w:rFonts w:eastAsia="Times New Roman"/>
          <w:szCs w:val="24"/>
          <w:lang w:eastAsia="en-US"/>
        </w:rPr>
      </w:pPr>
      <w:ins w:id="35" w:author="Φλούδα Χριστίνα" w:date="2016-12-19T11:41:00Z">
        <w:r w:rsidRPr="00A85BE1">
          <w:rPr>
            <w:rFonts w:eastAsia="Times New Roman"/>
            <w:szCs w:val="24"/>
            <w:lang w:eastAsia="en-US"/>
          </w:rPr>
          <w:t>ΧΡΙΣΤΟΔΟΥΛΟΠΟΥΛΟΥ Α. , σελ.</w:t>
        </w:r>
        <w:r w:rsidRPr="00A85BE1">
          <w:rPr>
            <w:rFonts w:eastAsia="Times New Roman"/>
            <w:szCs w:val="24"/>
            <w:lang w:eastAsia="en-US"/>
          </w:rPr>
          <w:br/>
          <w:t xml:space="preserve"> </w:t>
        </w:r>
        <w:r w:rsidRPr="00A85BE1">
          <w:rPr>
            <w:rFonts w:eastAsia="Times New Roman"/>
            <w:szCs w:val="24"/>
            <w:lang w:eastAsia="en-US"/>
          </w:rPr>
          <w:br/>
        </w:r>
      </w:ins>
    </w:p>
    <w:p w14:paraId="342EE9AE" w14:textId="77777777" w:rsidR="00A85BE1" w:rsidRPr="00A85BE1" w:rsidRDefault="00A85BE1" w:rsidP="00A85BE1">
      <w:pPr>
        <w:spacing w:after="0" w:line="360" w:lineRule="auto"/>
        <w:rPr>
          <w:ins w:id="36" w:author="Φλούδα Χριστίνα" w:date="2016-12-19T11:41:00Z"/>
          <w:rFonts w:eastAsia="Times New Roman"/>
          <w:szCs w:val="24"/>
          <w:lang w:eastAsia="en-US"/>
        </w:rPr>
      </w:pPr>
      <w:ins w:id="37" w:author="Φλούδα Χριστίνα" w:date="2016-12-19T11:41:00Z">
        <w:r w:rsidRPr="00A85BE1">
          <w:rPr>
            <w:rFonts w:eastAsia="Times New Roman"/>
            <w:szCs w:val="24"/>
            <w:lang w:eastAsia="en-US"/>
          </w:rPr>
          <w:t>ΟΜΙΛΗΤΕΣ</w:t>
        </w:r>
      </w:ins>
    </w:p>
    <w:p w14:paraId="3B9655E6" w14:textId="06C78970" w:rsidR="00A85BE1" w:rsidRDefault="00A85BE1" w:rsidP="00A85BE1">
      <w:pPr>
        <w:spacing w:line="600" w:lineRule="auto"/>
        <w:ind w:firstLine="720"/>
        <w:jc w:val="both"/>
        <w:rPr>
          <w:ins w:id="38" w:author="Φλούδα Χριστίνα" w:date="2016-12-19T11:41:00Z"/>
          <w:rFonts w:eastAsia="Times New Roman"/>
          <w:szCs w:val="24"/>
        </w:rPr>
        <w:pPrChange w:id="39" w:author="Φλούδα Χριστίνα" w:date="2016-12-19T11:41:00Z">
          <w:pPr>
            <w:spacing w:line="600" w:lineRule="auto"/>
            <w:ind w:firstLine="720"/>
            <w:jc w:val="center"/>
          </w:pPr>
        </w:pPrChange>
      </w:pPr>
      <w:ins w:id="40" w:author="Φλούδα Χριστίνα" w:date="2016-12-19T11:41:00Z">
        <w:r w:rsidRPr="00A85BE1">
          <w:rPr>
            <w:rFonts w:eastAsia="Times New Roman"/>
            <w:szCs w:val="24"/>
            <w:lang w:eastAsia="en-US"/>
          </w:rPr>
          <w:br/>
          <w:t>Α. Επί διαδικαστικού θέματος:</w:t>
        </w:r>
        <w:r w:rsidRPr="00A85BE1">
          <w:rPr>
            <w:rFonts w:eastAsia="Times New Roman"/>
            <w:szCs w:val="24"/>
            <w:lang w:eastAsia="en-US"/>
          </w:rPr>
          <w:br/>
          <w:t>ΒΕΝΙΖΕΛΟΣ Ε. , σελ.</w:t>
        </w:r>
        <w:r w:rsidRPr="00A85BE1">
          <w:rPr>
            <w:rFonts w:eastAsia="Times New Roman"/>
            <w:szCs w:val="24"/>
            <w:lang w:eastAsia="en-US"/>
          </w:rPr>
          <w:br/>
          <w:t>ΒΕΣΥΡΟΠΟΥΛΟΣ Α. , σελ.</w:t>
        </w:r>
        <w:r w:rsidRPr="00A85BE1">
          <w:rPr>
            <w:rFonts w:eastAsia="Times New Roman"/>
            <w:szCs w:val="24"/>
            <w:lang w:eastAsia="en-US"/>
          </w:rPr>
          <w:br/>
          <w:t>ΒΟΥΤΣΗΣ Ν. , σελ.</w:t>
        </w:r>
        <w:r w:rsidRPr="00A85BE1">
          <w:rPr>
            <w:rFonts w:eastAsia="Times New Roman"/>
            <w:szCs w:val="24"/>
            <w:lang w:eastAsia="en-US"/>
          </w:rPr>
          <w:br/>
          <w:t>ΔΕΝΔΙΑΣ Ν. , σελ.</w:t>
        </w:r>
        <w:r w:rsidRPr="00A85BE1">
          <w:rPr>
            <w:rFonts w:eastAsia="Times New Roman"/>
            <w:szCs w:val="24"/>
            <w:lang w:eastAsia="en-US"/>
          </w:rPr>
          <w:br/>
          <w:t>ΚΡΕΜΑΣΤΙΝΟΣ Δ. , σελ.</w:t>
        </w:r>
        <w:r w:rsidRPr="00A85BE1">
          <w:rPr>
            <w:rFonts w:eastAsia="Times New Roman"/>
            <w:szCs w:val="24"/>
            <w:lang w:eastAsia="en-US"/>
          </w:rPr>
          <w:br/>
          <w:t>ΚΥΡΙΑΖΙΔΗΣ Δ. , σελ.</w:t>
        </w:r>
        <w:r w:rsidRPr="00A85BE1">
          <w:rPr>
            <w:rFonts w:eastAsia="Times New Roman"/>
            <w:szCs w:val="24"/>
            <w:lang w:eastAsia="en-US"/>
          </w:rPr>
          <w:br/>
          <w:t>ΛΥΚΟΥΔΗΣ Σ. , σελ.</w:t>
        </w:r>
        <w:r w:rsidRPr="00A85BE1">
          <w:rPr>
            <w:rFonts w:eastAsia="Times New Roman"/>
            <w:szCs w:val="24"/>
            <w:lang w:eastAsia="en-US"/>
          </w:rPr>
          <w:br/>
          <w:t>ΤΣΑΚΑΛΩΤΟΣ Ε. , σελ.</w:t>
        </w:r>
        <w:r w:rsidRPr="00A85BE1">
          <w:rPr>
            <w:rFonts w:eastAsia="Times New Roman"/>
            <w:szCs w:val="24"/>
            <w:lang w:eastAsia="en-US"/>
          </w:rPr>
          <w:br/>
        </w:r>
        <w:r w:rsidRPr="00A85BE1">
          <w:rPr>
            <w:rFonts w:eastAsia="Times New Roman"/>
            <w:szCs w:val="24"/>
            <w:lang w:eastAsia="en-US"/>
          </w:rPr>
          <w:br/>
          <w:t>Β. Επί προσωπικού θέματος:</w:t>
        </w:r>
        <w:r w:rsidRPr="00A85BE1">
          <w:rPr>
            <w:rFonts w:eastAsia="Times New Roman"/>
            <w:szCs w:val="24"/>
            <w:lang w:eastAsia="en-US"/>
          </w:rPr>
          <w:br/>
          <w:t>ΔΟΥΖΙΝΑΣ Κ. , σελ.</w:t>
        </w:r>
        <w:r w:rsidRPr="00A85BE1">
          <w:rPr>
            <w:rFonts w:eastAsia="Times New Roman"/>
            <w:szCs w:val="24"/>
            <w:lang w:eastAsia="en-US"/>
          </w:rPr>
          <w:br/>
          <w:t>ΚΟΥΤΣΟΥΚΟΣ Γ. , σελ.</w:t>
        </w:r>
        <w:r w:rsidRPr="00A85BE1">
          <w:rPr>
            <w:rFonts w:eastAsia="Times New Roman"/>
            <w:szCs w:val="24"/>
            <w:lang w:eastAsia="en-US"/>
          </w:rPr>
          <w:br/>
          <w:t>ΚΡΕΜΑΣΤΙΝΟΣ Δ. , σελ.</w:t>
        </w:r>
        <w:r w:rsidRPr="00A85BE1">
          <w:rPr>
            <w:rFonts w:eastAsia="Times New Roman"/>
            <w:szCs w:val="24"/>
            <w:lang w:eastAsia="en-US"/>
          </w:rPr>
          <w:br/>
          <w:t>ΤΖΑΒΑΡΑΣ Κ. , σελ.</w:t>
        </w:r>
        <w:r w:rsidRPr="00A85BE1">
          <w:rPr>
            <w:rFonts w:eastAsia="Times New Roman"/>
            <w:szCs w:val="24"/>
            <w:lang w:eastAsia="en-US"/>
          </w:rPr>
          <w:br/>
        </w:r>
        <w:r w:rsidRPr="00A85BE1">
          <w:rPr>
            <w:rFonts w:eastAsia="Times New Roman"/>
            <w:szCs w:val="24"/>
            <w:lang w:eastAsia="en-US"/>
          </w:rPr>
          <w:br/>
          <w:t xml:space="preserve">Γ. Επί του σχεδίου νόμου του Υπουργείου Οικονομικών: </w:t>
        </w:r>
        <w:r w:rsidRPr="00A85BE1">
          <w:rPr>
            <w:rFonts w:eastAsia="Times New Roman"/>
            <w:szCs w:val="24"/>
            <w:lang w:eastAsia="en-US"/>
          </w:rPr>
          <w:br/>
          <w:t>ΑΥΓΕΝΑΚΗΣ Ε. , σελ.</w:t>
        </w:r>
        <w:r w:rsidRPr="00A85BE1">
          <w:rPr>
            <w:rFonts w:eastAsia="Times New Roman"/>
            <w:szCs w:val="24"/>
            <w:lang w:eastAsia="en-US"/>
          </w:rPr>
          <w:br/>
          <w:t>ΓΕΝΝΗΜΑΤΑ Φ. , σελ.</w:t>
        </w:r>
        <w:r w:rsidRPr="00A85BE1">
          <w:rPr>
            <w:rFonts w:eastAsia="Times New Roman"/>
            <w:szCs w:val="24"/>
            <w:lang w:eastAsia="en-US"/>
          </w:rPr>
          <w:br/>
          <w:t>ΔΕΝΔΙΑΣ Ν. , σελ.</w:t>
        </w:r>
        <w:r w:rsidRPr="00A85BE1">
          <w:rPr>
            <w:rFonts w:eastAsia="Times New Roman"/>
            <w:szCs w:val="24"/>
            <w:lang w:eastAsia="en-US"/>
          </w:rPr>
          <w:br/>
          <w:t>ΔΡΑΓΑΣΑΚΗΣ Ι. , σελ.</w:t>
        </w:r>
        <w:r w:rsidRPr="00A85BE1">
          <w:rPr>
            <w:rFonts w:eastAsia="Times New Roman"/>
            <w:szCs w:val="24"/>
            <w:lang w:eastAsia="en-US"/>
          </w:rPr>
          <w:br/>
          <w:t>ΘΕΟΔΩΡΑΚΗΣ Σ. , σελ.</w:t>
        </w:r>
        <w:r w:rsidRPr="00A85BE1">
          <w:rPr>
            <w:rFonts w:eastAsia="Times New Roman"/>
            <w:szCs w:val="24"/>
            <w:lang w:eastAsia="en-US"/>
          </w:rPr>
          <w:br/>
          <w:t>ΚΑΜΜΕΝΟΣ Π. , σελ.</w:t>
        </w:r>
        <w:r w:rsidRPr="00A85BE1">
          <w:rPr>
            <w:rFonts w:eastAsia="Times New Roman"/>
            <w:szCs w:val="24"/>
            <w:lang w:eastAsia="en-US"/>
          </w:rPr>
          <w:br/>
          <w:t>ΚΟΝΤΟΝΗΣ Χ. , σελ.</w:t>
        </w:r>
        <w:r w:rsidRPr="00A85BE1">
          <w:rPr>
            <w:rFonts w:eastAsia="Times New Roman"/>
            <w:szCs w:val="24"/>
            <w:lang w:eastAsia="en-US"/>
          </w:rPr>
          <w:br/>
          <w:t>ΚΟΥΤΣΟΥΜΠΑΣ Δ. , σελ.</w:t>
        </w:r>
        <w:r w:rsidRPr="00A85BE1">
          <w:rPr>
            <w:rFonts w:eastAsia="Times New Roman"/>
            <w:szCs w:val="24"/>
            <w:lang w:eastAsia="en-US"/>
          </w:rPr>
          <w:br/>
          <w:t>ΛΕΒΕΝΤΗΣ Β. , σελ.</w:t>
        </w:r>
        <w:r w:rsidRPr="00A85BE1">
          <w:rPr>
            <w:rFonts w:eastAsia="Times New Roman"/>
            <w:szCs w:val="24"/>
            <w:lang w:eastAsia="en-US"/>
          </w:rPr>
          <w:br/>
          <w:t>ΜΗΤΣΟΤΑΚΗΣ Κ. , σελ.</w:t>
        </w:r>
        <w:r w:rsidRPr="00A85BE1">
          <w:rPr>
            <w:rFonts w:eastAsia="Times New Roman"/>
            <w:szCs w:val="24"/>
            <w:lang w:eastAsia="en-US"/>
          </w:rPr>
          <w:br/>
          <w:t>ΜΙΧΑΛΟΛΙΑΚΟΣ Ν. , σελ.</w:t>
        </w:r>
        <w:r w:rsidRPr="00A85BE1">
          <w:rPr>
            <w:rFonts w:eastAsia="Times New Roman"/>
            <w:szCs w:val="24"/>
            <w:lang w:eastAsia="en-US"/>
          </w:rPr>
          <w:br/>
          <w:t>ΠΑΠΠΑΣ Ν. , σελ.</w:t>
        </w:r>
        <w:r w:rsidRPr="00A85BE1">
          <w:rPr>
            <w:rFonts w:eastAsia="Times New Roman"/>
            <w:szCs w:val="24"/>
            <w:lang w:eastAsia="en-US"/>
          </w:rPr>
          <w:br/>
          <w:t>ΣΚΟΥΡΛΕΤΗΣ Π. , σελ.</w:t>
        </w:r>
        <w:r w:rsidRPr="00A85BE1">
          <w:rPr>
            <w:rFonts w:eastAsia="Times New Roman"/>
            <w:szCs w:val="24"/>
            <w:lang w:eastAsia="en-US"/>
          </w:rPr>
          <w:br/>
          <w:t>ΣΤΑΪΚΟΥΡΑΣ Χ. , σελ.</w:t>
        </w:r>
        <w:r w:rsidRPr="00A85BE1">
          <w:rPr>
            <w:rFonts w:eastAsia="Times New Roman"/>
            <w:szCs w:val="24"/>
            <w:lang w:eastAsia="en-US"/>
          </w:rPr>
          <w:br/>
          <w:t>ΤΖΑΒΑΡΑΣ Κ. , σελ.</w:t>
        </w:r>
        <w:r w:rsidRPr="00A85BE1">
          <w:rPr>
            <w:rFonts w:eastAsia="Times New Roman"/>
            <w:szCs w:val="24"/>
            <w:lang w:eastAsia="en-US"/>
          </w:rPr>
          <w:br/>
          <w:t>ΤΖΑΝΑΚΟΠΟΥΛΟΣ Δ. , σελ.</w:t>
        </w:r>
        <w:r w:rsidRPr="00A85BE1">
          <w:rPr>
            <w:rFonts w:eastAsia="Times New Roman"/>
            <w:szCs w:val="24"/>
            <w:lang w:eastAsia="en-US"/>
          </w:rPr>
          <w:br/>
          <w:t>ΤΣΑΚΑΛΩΤΟΣ Ε. , σελ.</w:t>
        </w:r>
        <w:r w:rsidRPr="00A85BE1">
          <w:rPr>
            <w:rFonts w:eastAsia="Times New Roman"/>
            <w:szCs w:val="24"/>
            <w:lang w:eastAsia="en-US"/>
          </w:rPr>
          <w:br/>
        </w:r>
        <w:r w:rsidRPr="00A85BE1">
          <w:rPr>
            <w:rFonts w:eastAsia="Times New Roman"/>
            <w:szCs w:val="24"/>
            <w:lang w:eastAsia="en-US"/>
          </w:rPr>
          <w:br/>
          <w:t>ΠΑΡΕΜΒΑΣΕΙΣ:</w:t>
        </w:r>
        <w:r w:rsidRPr="00A85BE1">
          <w:rPr>
            <w:rFonts w:eastAsia="Times New Roman"/>
            <w:szCs w:val="24"/>
            <w:lang w:eastAsia="en-US"/>
          </w:rPr>
          <w:br/>
          <w:t>ΑΝΤΩΝΙΟΥ Χ. , σελ.</w:t>
        </w:r>
        <w:r w:rsidRPr="00A85BE1">
          <w:rPr>
            <w:rFonts w:eastAsia="Times New Roman"/>
            <w:szCs w:val="24"/>
            <w:lang w:eastAsia="en-US"/>
          </w:rPr>
          <w:br/>
          <w:t>ΒΑΚΗ Φ. , σελ.</w:t>
        </w:r>
        <w:r w:rsidRPr="00A85BE1">
          <w:rPr>
            <w:rFonts w:eastAsia="Times New Roman"/>
            <w:szCs w:val="24"/>
            <w:lang w:eastAsia="en-US"/>
          </w:rPr>
          <w:br/>
          <w:t>ΔΗΜΑΣ Χ. , σελ.</w:t>
        </w:r>
        <w:r w:rsidRPr="00A85BE1">
          <w:rPr>
            <w:rFonts w:eastAsia="Times New Roman"/>
            <w:szCs w:val="24"/>
            <w:lang w:eastAsia="en-US"/>
          </w:rPr>
          <w:br/>
          <w:t>ΔΗΜΗΤΡΙΑΔΗΣ Δ. , σελ.</w:t>
        </w:r>
        <w:r w:rsidRPr="00A85BE1">
          <w:rPr>
            <w:rFonts w:eastAsia="Times New Roman"/>
            <w:szCs w:val="24"/>
            <w:lang w:eastAsia="en-US"/>
          </w:rPr>
          <w:br/>
          <w:t>ΚΟΥΙΚ Τ. , σελ.</w:t>
        </w:r>
        <w:r w:rsidRPr="00A85BE1">
          <w:rPr>
            <w:rFonts w:eastAsia="Times New Roman"/>
            <w:szCs w:val="24"/>
            <w:lang w:eastAsia="en-US"/>
          </w:rPr>
          <w:br/>
          <w:t>ΛΟΒΕΡΔΟΣ Α. , σελ.</w:t>
        </w:r>
        <w:r w:rsidRPr="00A85BE1">
          <w:rPr>
            <w:rFonts w:eastAsia="Times New Roman"/>
            <w:szCs w:val="24"/>
            <w:lang w:eastAsia="en-US"/>
          </w:rPr>
          <w:br/>
          <w:t>ΜΑΝΤΑΣ Χ. , σελ.</w:t>
        </w:r>
        <w:r w:rsidRPr="00A85BE1">
          <w:rPr>
            <w:rFonts w:eastAsia="Times New Roman"/>
            <w:szCs w:val="24"/>
            <w:lang w:eastAsia="en-US"/>
          </w:rPr>
          <w:br/>
          <w:t>ΜΙΧΕΛΗΣ Α. , σελ.</w:t>
        </w:r>
        <w:r w:rsidRPr="00A85BE1">
          <w:rPr>
            <w:rFonts w:eastAsia="Times New Roman"/>
            <w:szCs w:val="24"/>
            <w:lang w:eastAsia="en-US"/>
          </w:rPr>
          <w:br/>
          <w:t>ΜΠΑΛΑΟΥΡΑΣ Γ. , σελ.</w:t>
        </w:r>
        <w:r w:rsidRPr="00A85BE1">
          <w:rPr>
            <w:rFonts w:eastAsia="Times New Roman"/>
            <w:szCs w:val="24"/>
            <w:lang w:eastAsia="en-US"/>
          </w:rPr>
          <w:br/>
          <w:t>ΜΠΟΥΡΑΣ Α. , σελ.</w:t>
        </w:r>
        <w:r w:rsidRPr="00A85BE1">
          <w:rPr>
            <w:rFonts w:eastAsia="Times New Roman"/>
            <w:szCs w:val="24"/>
            <w:lang w:eastAsia="en-US"/>
          </w:rPr>
          <w:br/>
          <w:t>ΞΥΔΑΚΗΣ Ν. , σελ.</w:t>
        </w:r>
        <w:r w:rsidRPr="00A85BE1">
          <w:rPr>
            <w:rFonts w:eastAsia="Times New Roman"/>
            <w:szCs w:val="24"/>
            <w:lang w:eastAsia="en-US"/>
          </w:rPr>
          <w:br/>
          <w:t>ΠΑΝΤΖΑΣ Γ. , σελ.</w:t>
        </w:r>
        <w:r w:rsidRPr="00A85BE1">
          <w:rPr>
            <w:rFonts w:eastAsia="Times New Roman"/>
            <w:szCs w:val="24"/>
            <w:lang w:eastAsia="en-US"/>
          </w:rPr>
          <w:br/>
          <w:t>ΠΑΠΑΔΟΠΟΥΛΟΣ Ν. , σελ.</w:t>
        </w:r>
        <w:r w:rsidRPr="00A85BE1">
          <w:rPr>
            <w:rFonts w:eastAsia="Times New Roman"/>
            <w:szCs w:val="24"/>
            <w:lang w:eastAsia="en-US"/>
          </w:rPr>
          <w:br/>
          <w:t>ΠΑΦΙΛΗΣ Α. , σελ.</w:t>
        </w:r>
        <w:r w:rsidRPr="00A85BE1">
          <w:rPr>
            <w:rFonts w:eastAsia="Times New Roman"/>
            <w:szCs w:val="24"/>
            <w:lang w:eastAsia="en-US"/>
          </w:rPr>
          <w:br/>
          <w:t>ΣΚΟΥΡΟΛΙΑΚΟΣ Π. , σελ.</w:t>
        </w:r>
        <w:r w:rsidRPr="00A85BE1">
          <w:rPr>
            <w:rFonts w:eastAsia="Times New Roman"/>
            <w:szCs w:val="24"/>
            <w:lang w:eastAsia="en-US"/>
          </w:rPr>
          <w:br/>
          <w:t>ΦΩΤΗΛΑΣ Ι. , σελ.</w:t>
        </w:r>
      </w:ins>
    </w:p>
    <w:p w14:paraId="225E54A2" w14:textId="77777777" w:rsidR="00E140DF" w:rsidRDefault="00A85BE1">
      <w:pPr>
        <w:spacing w:line="600" w:lineRule="auto"/>
        <w:ind w:firstLine="720"/>
        <w:jc w:val="center"/>
        <w:rPr>
          <w:rFonts w:eastAsia="Times New Roman"/>
          <w:szCs w:val="24"/>
        </w:rPr>
      </w:pPr>
      <w:r>
        <w:rPr>
          <w:rFonts w:eastAsia="Times New Roman"/>
          <w:szCs w:val="24"/>
        </w:rPr>
        <w:t>ΠΡΑΚΤΙΚΑ ΒΟΥΛΗΣ</w:t>
      </w:r>
    </w:p>
    <w:p w14:paraId="225E54A3" w14:textId="77777777" w:rsidR="00E140DF" w:rsidRDefault="00A85BE1">
      <w:pPr>
        <w:spacing w:line="600" w:lineRule="auto"/>
        <w:ind w:firstLine="720"/>
        <w:jc w:val="center"/>
        <w:rPr>
          <w:rFonts w:eastAsia="Times New Roman"/>
          <w:szCs w:val="24"/>
        </w:rPr>
      </w:pPr>
      <w:r>
        <w:rPr>
          <w:rFonts w:eastAsia="Times New Roman"/>
          <w:szCs w:val="24"/>
        </w:rPr>
        <w:t xml:space="preserve">ΙΖ΄ ΠΕΡΙΟΔΟΣ </w:t>
      </w:r>
    </w:p>
    <w:p w14:paraId="225E54A4" w14:textId="77777777" w:rsidR="00E140DF" w:rsidRDefault="00A85BE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25E54A5" w14:textId="77777777" w:rsidR="00E140DF" w:rsidRDefault="00A85BE1">
      <w:pPr>
        <w:spacing w:line="600" w:lineRule="auto"/>
        <w:ind w:firstLine="720"/>
        <w:jc w:val="center"/>
        <w:rPr>
          <w:rFonts w:eastAsia="Times New Roman"/>
          <w:szCs w:val="24"/>
        </w:rPr>
      </w:pPr>
      <w:r>
        <w:rPr>
          <w:rFonts w:eastAsia="Times New Roman"/>
          <w:szCs w:val="24"/>
        </w:rPr>
        <w:t>ΣΥΝΟΔΟΣ Β΄</w:t>
      </w:r>
    </w:p>
    <w:p w14:paraId="225E54A6" w14:textId="77777777" w:rsidR="00E140DF" w:rsidRDefault="00A85BE1">
      <w:pPr>
        <w:spacing w:line="600" w:lineRule="auto"/>
        <w:ind w:firstLine="720"/>
        <w:jc w:val="center"/>
        <w:rPr>
          <w:rFonts w:eastAsia="Times New Roman"/>
          <w:szCs w:val="24"/>
        </w:rPr>
      </w:pPr>
      <w:r>
        <w:rPr>
          <w:rFonts w:eastAsia="Times New Roman"/>
          <w:szCs w:val="24"/>
        </w:rPr>
        <w:t>ΣΥΝΕΔΡΙΑΣΗ ΜΕ΄</w:t>
      </w:r>
    </w:p>
    <w:p w14:paraId="225E54A7" w14:textId="77777777" w:rsidR="00E140DF" w:rsidRDefault="00A85BE1">
      <w:pPr>
        <w:spacing w:line="600" w:lineRule="auto"/>
        <w:ind w:firstLine="720"/>
        <w:jc w:val="center"/>
        <w:rPr>
          <w:rFonts w:eastAsia="Times New Roman"/>
          <w:szCs w:val="24"/>
        </w:rPr>
      </w:pPr>
      <w:r>
        <w:rPr>
          <w:rFonts w:eastAsia="Times New Roman"/>
          <w:szCs w:val="24"/>
        </w:rPr>
        <w:t>Σάββατο 10 Δεκεμβρίου 201</w:t>
      </w:r>
      <w:r w:rsidRPr="00AB6A26">
        <w:rPr>
          <w:rFonts w:eastAsia="Times New Roman"/>
          <w:szCs w:val="24"/>
        </w:rPr>
        <w:t>6</w:t>
      </w:r>
    </w:p>
    <w:p w14:paraId="225E54A8" w14:textId="77777777" w:rsidR="00E140DF" w:rsidRDefault="00A85BE1">
      <w:pPr>
        <w:spacing w:line="600" w:lineRule="auto"/>
        <w:ind w:firstLine="720"/>
        <w:jc w:val="both"/>
        <w:rPr>
          <w:rFonts w:eastAsia="Times New Roman"/>
          <w:szCs w:val="24"/>
        </w:rPr>
      </w:pPr>
      <w:r>
        <w:rPr>
          <w:rFonts w:eastAsia="Times New Roman"/>
          <w:szCs w:val="24"/>
        </w:rPr>
        <w:t xml:space="preserve">Αθήνα, σήμερα στις 10 Δεκεμβρίου 2016, ημέρα Σάββατο και ώρα 14.07΄, συνήλθε στην Αίθουσα των συνεδριάσεων του Βουλευτηρίου η Βουλή σε ολομέλεια για να συνεδριάσει υπό την προεδρία του Ε΄ Αντιπροέδρου αυτής κ. </w:t>
      </w:r>
      <w:r w:rsidRPr="00D54B09">
        <w:rPr>
          <w:rFonts w:eastAsia="Times New Roman"/>
          <w:b/>
          <w:szCs w:val="24"/>
        </w:rPr>
        <w:t>ΔΗΜΗΤΡΙΟΥ ΚΡΕΜΑΣΤΙΝΟΥ</w:t>
      </w:r>
      <w:r>
        <w:rPr>
          <w:rFonts w:eastAsia="Times New Roman"/>
          <w:szCs w:val="24"/>
        </w:rPr>
        <w:t xml:space="preserve">. </w:t>
      </w:r>
    </w:p>
    <w:p w14:paraId="225E54A9"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 xml:space="preserve">Κρεμαστινός): </w:t>
      </w:r>
      <w:r>
        <w:rPr>
          <w:rFonts w:eastAsia="Times New Roman"/>
          <w:szCs w:val="24"/>
        </w:rPr>
        <w:t>Κυρίες και κύριοι συνάδελφοι, αρχίζει η συνεδρίαση.</w:t>
      </w:r>
    </w:p>
    <w:p w14:paraId="225E54AA" w14:textId="77777777" w:rsidR="00E140DF" w:rsidRDefault="00A85BE1">
      <w:pPr>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στην ημερήσια διάταξη της </w:t>
      </w:r>
    </w:p>
    <w:p w14:paraId="225E54AB" w14:textId="77777777" w:rsidR="00E140DF" w:rsidRDefault="00A85BE1">
      <w:pPr>
        <w:spacing w:line="600" w:lineRule="auto"/>
        <w:ind w:firstLine="720"/>
        <w:jc w:val="center"/>
        <w:rPr>
          <w:rFonts w:eastAsia="Times New Roman"/>
          <w:b/>
          <w:szCs w:val="24"/>
        </w:rPr>
      </w:pPr>
      <w:r>
        <w:rPr>
          <w:rFonts w:eastAsia="Times New Roman"/>
          <w:b/>
          <w:szCs w:val="24"/>
        </w:rPr>
        <w:lastRenderedPageBreak/>
        <w:t>ΝΟΜΟΘΕΤΙΚΗΣ ΕΡΓΑΣΙΑΣ</w:t>
      </w:r>
    </w:p>
    <w:p w14:paraId="225E54AC" w14:textId="77777777" w:rsidR="00E140DF" w:rsidRDefault="00A85BE1">
      <w:pPr>
        <w:spacing w:line="600" w:lineRule="auto"/>
        <w:ind w:firstLine="720"/>
        <w:jc w:val="both"/>
        <w:rPr>
          <w:rFonts w:eastAsia="Times New Roman"/>
          <w:szCs w:val="24"/>
        </w:rPr>
      </w:pPr>
      <w:r>
        <w:rPr>
          <w:rFonts w:eastAsia="Times New Roman"/>
          <w:szCs w:val="24"/>
        </w:rPr>
        <w:t xml:space="preserve">Συνέχιση της συζήτησης </w:t>
      </w:r>
      <w:r>
        <w:rPr>
          <w:rFonts w:eastAsia="Times New Roman"/>
          <w:szCs w:val="24"/>
        </w:rPr>
        <w:t xml:space="preserve">και ψήφιση </w:t>
      </w:r>
      <w:r>
        <w:rPr>
          <w:rFonts w:eastAsia="Times New Roman"/>
          <w:szCs w:val="24"/>
        </w:rPr>
        <w:t>επί του σχεδίου νόμου του Υπουργείου Οικονομικών: «Κύρωση του Κρατικού Προϋπολογισμού οικονομικ</w:t>
      </w:r>
      <w:r>
        <w:rPr>
          <w:rFonts w:eastAsia="Times New Roman"/>
          <w:szCs w:val="24"/>
        </w:rPr>
        <w:t xml:space="preserve">ού έτους 2017». </w:t>
      </w:r>
    </w:p>
    <w:p w14:paraId="225E54AD" w14:textId="77777777" w:rsidR="00E140DF" w:rsidRDefault="00A85BE1">
      <w:pPr>
        <w:spacing w:line="600" w:lineRule="auto"/>
        <w:ind w:firstLine="720"/>
        <w:jc w:val="both"/>
        <w:rPr>
          <w:rFonts w:eastAsia="Times New Roman"/>
          <w:szCs w:val="24"/>
        </w:rPr>
      </w:pPr>
      <w:r>
        <w:rPr>
          <w:rFonts w:eastAsia="Times New Roman"/>
          <w:szCs w:val="24"/>
        </w:rPr>
        <w:t xml:space="preserve">Τον λόγο έχει ο κ. Χρήστος </w:t>
      </w:r>
      <w:proofErr w:type="spellStart"/>
      <w:r>
        <w:rPr>
          <w:rFonts w:eastAsia="Times New Roman"/>
          <w:szCs w:val="24"/>
        </w:rPr>
        <w:t>Σταϊκούρας</w:t>
      </w:r>
      <w:proofErr w:type="spellEnd"/>
      <w:r>
        <w:rPr>
          <w:rFonts w:eastAsia="Times New Roman"/>
          <w:szCs w:val="24"/>
        </w:rPr>
        <w:t xml:space="preserve">. </w:t>
      </w:r>
    </w:p>
    <w:p w14:paraId="225E54AE" w14:textId="77777777" w:rsidR="00E140DF" w:rsidRDefault="00A85BE1">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Κυρίες και κύριοι συνάδελφοι, το περιεχόμενο του </w:t>
      </w:r>
      <w:r>
        <w:rPr>
          <w:rFonts w:eastAsia="Times New Roman"/>
          <w:szCs w:val="24"/>
        </w:rPr>
        <w:t>π</w:t>
      </w:r>
      <w:r>
        <w:rPr>
          <w:rFonts w:eastAsia="Times New Roman"/>
          <w:szCs w:val="24"/>
        </w:rPr>
        <w:t>ροϋπολογισμού αποκαλύπτει ότι η Κυβέρνηση συνεχίζει να υιοθετεί μη ρεαλιστικές υποθέσεις, συνεχίζει να ξοδεύει πολύτιμο χρόνο, συ</w:t>
      </w:r>
      <w:r>
        <w:rPr>
          <w:rFonts w:eastAsia="Times New Roman"/>
          <w:szCs w:val="24"/>
        </w:rPr>
        <w:t xml:space="preserve">νεχίζει να εστιάζει </w:t>
      </w:r>
      <w:proofErr w:type="spellStart"/>
      <w:r>
        <w:rPr>
          <w:rFonts w:eastAsia="Times New Roman"/>
          <w:szCs w:val="24"/>
        </w:rPr>
        <w:t>εμμονικά</w:t>
      </w:r>
      <w:proofErr w:type="spellEnd"/>
      <w:r>
        <w:rPr>
          <w:rFonts w:eastAsia="Times New Roman"/>
          <w:szCs w:val="24"/>
        </w:rPr>
        <w:t xml:space="preserve"> στην </w:t>
      </w:r>
      <w:proofErr w:type="spellStart"/>
      <w:r>
        <w:rPr>
          <w:rFonts w:eastAsia="Times New Roman"/>
          <w:szCs w:val="24"/>
        </w:rPr>
        <w:t>υπερφορολόγηση</w:t>
      </w:r>
      <w:proofErr w:type="spellEnd"/>
      <w:r>
        <w:rPr>
          <w:rFonts w:eastAsia="Times New Roman"/>
          <w:szCs w:val="24"/>
        </w:rPr>
        <w:t xml:space="preserve"> της εμφανούς οικονομίας, συνεχίζει αμήχανα να παλινδρομεί ως προς τις μεταρρυθμίσεις. Δεν θέλει –ούτε μπορεί- να εκσυγχρονίσει το </w:t>
      </w:r>
      <w:proofErr w:type="spellStart"/>
      <w:r>
        <w:rPr>
          <w:rFonts w:eastAsia="Times New Roman"/>
          <w:szCs w:val="24"/>
        </w:rPr>
        <w:t>αξιακό</w:t>
      </w:r>
      <w:proofErr w:type="spellEnd"/>
      <w:r>
        <w:rPr>
          <w:rFonts w:eastAsia="Times New Roman"/>
          <w:szCs w:val="24"/>
        </w:rPr>
        <w:t xml:space="preserve"> σύστημα, να βελτιώσει την ανταγωνιστικότητα, να προωθήσει την εξωστρέφ</w:t>
      </w:r>
      <w:r>
        <w:rPr>
          <w:rFonts w:eastAsia="Times New Roman"/>
          <w:szCs w:val="24"/>
        </w:rPr>
        <w:t xml:space="preserve">εια της οικονομίας, η οποία βρίσκεται σε παρατεταμένη χαμηλή και με ισχυρές αναταράξεις πτήση. </w:t>
      </w:r>
    </w:p>
    <w:p w14:paraId="225E54AF" w14:textId="77777777" w:rsidR="00E140DF" w:rsidRDefault="00A85BE1">
      <w:pPr>
        <w:spacing w:line="600" w:lineRule="auto"/>
        <w:ind w:firstLine="720"/>
        <w:jc w:val="both"/>
        <w:rPr>
          <w:rFonts w:eastAsia="Times New Roman"/>
          <w:szCs w:val="24"/>
        </w:rPr>
      </w:pPr>
      <w:r>
        <w:rPr>
          <w:rFonts w:eastAsia="Times New Roman"/>
          <w:szCs w:val="24"/>
        </w:rPr>
        <w:lastRenderedPageBreak/>
        <w:t>Γίνομαι συγκεκριμένος: Πρώτον, σήμερα η οικονομία βρίσκεται σε χαμηλότερο σημείο και με ασθενέστερη δυναμική σε σχέση με αυτή που παρέλαβε η Κυβέρνηση τον Ιανου</w:t>
      </w:r>
      <w:r>
        <w:rPr>
          <w:rFonts w:eastAsia="Times New Roman"/>
          <w:szCs w:val="24"/>
        </w:rPr>
        <w:t xml:space="preserve">άριο του 2015. Δύο χρόνια χάθηκαν, δυνητικός πλούτος εξανεμίστηκε. Πόσος; Σύμφωνα με την Ευρωπαϊκή Επιτροπή, 21 δισεκατομμύρια ευρώ. Νέα μέτρα επιβλήθηκαν. Πόσα; Σύμφωνα με το </w:t>
      </w:r>
      <w:proofErr w:type="spellStart"/>
      <w:r>
        <w:rPr>
          <w:rFonts w:eastAsia="Times New Roman"/>
          <w:szCs w:val="24"/>
        </w:rPr>
        <w:t>επικαιροποιημένο</w:t>
      </w:r>
      <w:proofErr w:type="spellEnd"/>
      <w:r>
        <w:rPr>
          <w:rFonts w:eastAsia="Times New Roman"/>
          <w:szCs w:val="24"/>
        </w:rPr>
        <w:t xml:space="preserve"> μνημόνιο, 9 δισεκατομμύρια ευρώ. Το διαθέσιμο εισόδημα συρρικνώ</w:t>
      </w:r>
      <w:r>
        <w:rPr>
          <w:rFonts w:eastAsia="Times New Roman"/>
          <w:szCs w:val="24"/>
        </w:rPr>
        <w:t xml:space="preserve">θηκε. Πόσο; Σύμφωνα με την ΕΛΣΤΑΤ, κατά 5,5 δισεκατομμύρια ευρώ. </w:t>
      </w:r>
    </w:p>
    <w:p w14:paraId="225E54B0" w14:textId="77777777" w:rsidR="00E140DF" w:rsidRDefault="00A85BE1">
      <w:pPr>
        <w:spacing w:line="600" w:lineRule="auto"/>
        <w:ind w:firstLine="720"/>
        <w:jc w:val="both"/>
        <w:rPr>
          <w:rFonts w:eastAsia="Times New Roman"/>
          <w:szCs w:val="24"/>
        </w:rPr>
      </w:pPr>
      <w:r>
        <w:rPr>
          <w:rFonts w:eastAsia="Times New Roman"/>
          <w:szCs w:val="24"/>
        </w:rPr>
        <w:t>Σ</w:t>
      </w:r>
      <w:r>
        <w:rPr>
          <w:rFonts w:eastAsia="Times New Roman"/>
          <w:szCs w:val="24"/>
        </w:rPr>
        <w:t xml:space="preserve">ήμερα η Κυβέρνηση τρέχει άρον άρον και εκτός του περιεχομένου του υπό συζήτηση </w:t>
      </w:r>
      <w:r>
        <w:rPr>
          <w:rFonts w:eastAsia="Times New Roman"/>
          <w:szCs w:val="24"/>
        </w:rPr>
        <w:t>π</w:t>
      </w:r>
      <w:r>
        <w:rPr>
          <w:rFonts w:eastAsia="Times New Roman"/>
          <w:szCs w:val="24"/>
        </w:rPr>
        <w:t>ροϋπολογισμού να δώσει πίσω εφάπαξ ένα μικρό μέρος αυτής της μόνιμης απώλειας. Αφού επέβαλε τη μόνιμη περικοπ</w:t>
      </w:r>
      <w:r>
        <w:rPr>
          <w:rFonts w:eastAsia="Times New Roman"/>
          <w:szCs w:val="24"/>
        </w:rPr>
        <w:t xml:space="preserve">ή κύριων και επικουρικών συντάξεων, τη μόνιμη κατάργηση κοινωνικών επιδομάτων, τη μόνιμη αύξηση των ασφαλιστικών εισφορών, σήμερα προχωράει στη χορήγηση εφάπαξ υποπολλαπλάσιου βοηθήματος. </w:t>
      </w:r>
    </w:p>
    <w:p w14:paraId="225E54B1" w14:textId="77777777" w:rsidR="00E140DF" w:rsidRDefault="00A85BE1">
      <w:pPr>
        <w:spacing w:line="600" w:lineRule="auto"/>
        <w:ind w:firstLine="720"/>
        <w:jc w:val="both"/>
        <w:rPr>
          <w:rFonts w:eastAsia="Times New Roman"/>
          <w:szCs w:val="24"/>
        </w:rPr>
      </w:pPr>
      <w:r>
        <w:rPr>
          <w:rFonts w:eastAsia="Times New Roman"/>
          <w:szCs w:val="24"/>
        </w:rPr>
        <w:lastRenderedPageBreak/>
        <w:t>Ό</w:t>
      </w:r>
      <w:r>
        <w:rPr>
          <w:rFonts w:eastAsia="Times New Roman"/>
          <w:szCs w:val="24"/>
        </w:rPr>
        <w:t>λα αυτά, την ίδια στιγμή που στερεί πόρους από την πραγματική οικο</w:t>
      </w:r>
      <w:r>
        <w:rPr>
          <w:rFonts w:eastAsia="Times New Roman"/>
          <w:szCs w:val="24"/>
        </w:rPr>
        <w:t>νομία με τη στάση πληρωμών που έχει κηρύξει, την ίδια στιγμή που επιβάλλει φόρους, νέους φόρους, τετραπλάσιους φόρους για το 2017, όσο ένας επιπλέον ΕΝΦΙΑ -και κυρίως, μάλιστα, έμμεσους φόρους οι οποίοι πλήττουν ιδιαίτερα τα ασθενέστερα εισοδηματικά στρώμα</w:t>
      </w:r>
      <w:r>
        <w:rPr>
          <w:rFonts w:eastAsia="Times New Roman"/>
          <w:szCs w:val="24"/>
        </w:rPr>
        <w:t xml:space="preserve">τα- και την ίδια στιγμή που αναλαμβάνει δεσμεύσεις για πρόσθετα μέτρα λιτότητας για το 2018, αλλά και για τα επόμενα αρκετά χρόνια που θα πλήξουν όλους τους πολίτες. «Να σε κάψω Γιάννη, να σε αλείψω λάδι». </w:t>
      </w:r>
    </w:p>
    <w:p w14:paraId="225E54B2" w14:textId="77777777" w:rsidR="00E140DF" w:rsidRDefault="00A85BE1">
      <w:pPr>
        <w:spacing w:line="600" w:lineRule="auto"/>
        <w:ind w:firstLine="720"/>
        <w:jc w:val="both"/>
        <w:rPr>
          <w:rFonts w:eastAsia="Times New Roman"/>
          <w:szCs w:val="24"/>
        </w:rPr>
      </w:pPr>
      <w:r>
        <w:rPr>
          <w:rFonts w:eastAsia="Times New Roman"/>
          <w:szCs w:val="24"/>
        </w:rPr>
        <w:t xml:space="preserve">Δεύτερον, η πρόβλεψη της Κυβέρνησης για ανάπτυξη </w:t>
      </w:r>
      <w:r>
        <w:rPr>
          <w:rFonts w:eastAsia="Times New Roman"/>
          <w:szCs w:val="24"/>
        </w:rPr>
        <w:t xml:space="preserve">2,7% το 2017, αν και ευχόμαστε να πραγματοποιηθεί, δεν είναι ρεαλιστική. Η Κυβέρνηση προβλέπει σημαντική αύξηση της ιδιωτικής κατανάλωσης. Από πού; Πόσο ρεαλιστικό είναι αυτό, όταν θα επιβληθούν νέοι φόροι ύψους 2,6 δισεκατομμυρίων ευρώ το 2017; </w:t>
      </w:r>
    </w:p>
    <w:p w14:paraId="225E54B3" w14:textId="77777777" w:rsidR="00E140DF" w:rsidRDefault="00A85BE1">
      <w:pPr>
        <w:spacing w:line="600" w:lineRule="auto"/>
        <w:ind w:firstLine="720"/>
        <w:jc w:val="both"/>
        <w:rPr>
          <w:rFonts w:eastAsia="Times New Roman"/>
          <w:szCs w:val="24"/>
        </w:rPr>
      </w:pPr>
      <w:r>
        <w:rPr>
          <w:rFonts w:eastAsia="Times New Roman"/>
          <w:szCs w:val="24"/>
        </w:rPr>
        <w:lastRenderedPageBreak/>
        <w:t>Η Κυβέρνη</w:t>
      </w:r>
      <w:r>
        <w:rPr>
          <w:rFonts w:eastAsia="Times New Roman"/>
          <w:szCs w:val="24"/>
        </w:rPr>
        <w:t xml:space="preserve">ση προβλέπει μεγάλη αύξηση των επενδύσεων. Πόσο ρεαλιστικό είναι αυτό, όταν η Κυβέρνηση συνεχίζει την </w:t>
      </w:r>
      <w:proofErr w:type="spellStart"/>
      <w:r>
        <w:rPr>
          <w:rFonts w:eastAsia="Times New Roman"/>
          <w:szCs w:val="24"/>
        </w:rPr>
        <w:t>υπερφορολόγηση</w:t>
      </w:r>
      <w:proofErr w:type="spellEnd"/>
      <w:r>
        <w:rPr>
          <w:rFonts w:eastAsia="Times New Roman"/>
          <w:szCs w:val="24"/>
        </w:rPr>
        <w:t xml:space="preserve">, συνεχίζει και διογκώνει την εσωτερική στάση πληρωμών και επιδεικνύει αναβλητικότητα στην υλοποίηση διαρθρωτικών αλλαγών; </w:t>
      </w:r>
    </w:p>
    <w:p w14:paraId="225E54B4" w14:textId="77777777" w:rsidR="00E140DF" w:rsidRDefault="00A85BE1">
      <w:pPr>
        <w:spacing w:line="600" w:lineRule="auto"/>
        <w:ind w:firstLine="720"/>
        <w:jc w:val="both"/>
        <w:rPr>
          <w:rFonts w:eastAsia="Times New Roman"/>
          <w:szCs w:val="24"/>
        </w:rPr>
      </w:pPr>
      <w:r>
        <w:rPr>
          <w:rFonts w:eastAsia="Times New Roman"/>
          <w:szCs w:val="24"/>
        </w:rPr>
        <w:t>Το έχω πει και τ</w:t>
      </w:r>
      <w:r>
        <w:rPr>
          <w:rFonts w:eastAsia="Times New Roman"/>
          <w:szCs w:val="24"/>
        </w:rPr>
        <w:t xml:space="preserve">ο επαναλαμβάνω: Η Κυβέρνηση παρέλαβε την οικονομία στον πρώτο όροφο, την έριξε στο υπόγειο και σήμερα πανηγυρίζει που προσπαθεί να την ανεβάσει τουλάχιστον στο ισόγειο. </w:t>
      </w:r>
    </w:p>
    <w:p w14:paraId="225E54B5" w14:textId="77777777" w:rsidR="00E140DF" w:rsidRDefault="00A85BE1">
      <w:pPr>
        <w:spacing w:line="600" w:lineRule="auto"/>
        <w:ind w:firstLine="720"/>
        <w:jc w:val="both"/>
        <w:rPr>
          <w:rFonts w:eastAsia="Times New Roman" w:cs="Times New Roman"/>
          <w:szCs w:val="24"/>
        </w:rPr>
      </w:pPr>
      <w:r>
        <w:rPr>
          <w:rFonts w:eastAsia="Times New Roman"/>
          <w:szCs w:val="24"/>
        </w:rPr>
        <w:t>Τρίτη παρατήρηση: Η δημοσιονομική πολιτική της Κυβέρνησης καθοδηγείται από ιδεοληπτική</w:t>
      </w:r>
      <w:r>
        <w:rPr>
          <w:rFonts w:eastAsia="Times New Roman"/>
          <w:szCs w:val="24"/>
        </w:rPr>
        <w:t xml:space="preserve"> εμμονή στη </w:t>
      </w:r>
      <w:proofErr w:type="spellStart"/>
      <w:r>
        <w:rPr>
          <w:rFonts w:eastAsia="Times New Roman"/>
          <w:szCs w:val="24"/>
        </w:rPr>
        <w:t>φοροκεντρική</w:t>
      </w:r>
      <w:proofErr w:type="spellEnd"/>
      <w:r>
        <w:rPr>
          <w:rFonts w:eastAsia="Times New Roman"/>
          <w:szCs w:val="24"/>
        </w:rPr>
        <w:t xml:space="preserve"> λιτότητα, η οποία δεν θα αποφέρει τα προσδοκώμενα αποτελέσματα. Οι απολογισμοί των </w:t>
      </w:r>
      <w:proofErr w:type="spellStart"/>
      <w:r>
        <w:rPr>
          <w:rFonts w:eastAsia="Times New Roman"/>
          <w:szCs w:val="24"/>
        </w:rPr>
        <w:t>μνημονιακών</w:t>
      </w:r>
      <w:proofErr w:type="spellEnd"/>
      <w:r>
        <w:rPr>
          <w:rFonts w:eastAsia="Times New Roman"/>
          <w:szCs w:val="24"/>
        </w:rPr>
        <w:t xml:space="preserve"> προϋπολογισμών το επιβεβαιώνουν. Μάλιστα, το 2015 τα φορολογικά έσοδα ήταν τα χαμηλότερα της τελευταίας δεκαετίας, παρά την επιβολή φόρω</w:t>
      </w:r>
      <w:r>
        <w:rPr>
          <w:rFonts w:eastAsia="Times New Roman"/>
          <w:szCs w:val="24"/>
        </w:rPr>
        <w:t xml:space="preserve">ν από τη σημερινή Κυβέρνηση. </w:t>
      </w:r>
    </w:p>
    <w:p w14:paraId="225E54B6" w14:textId="77777777" w:rsidR="00E140DF" w:rsidRDefault="00A85BE1">
      <w:pPr>
        <w:spacing w:line="600" w:lineRule="auto"/>
        <w:ind w:firstLine="720"/>
        <w:jc w:val="both"/>
        <w:rPr>
          <w:rFonts w:eastAsia="Times New Roman"/>
          <w:szCs w:val="24"/>
        </w:rPr>
      </w:pPr>
      <w:r>
        <w:rPr>
          <w:rFonts w:eastAsia="Times New Roman"/>
          <w:szCs w:val="24"/>
        </w:rPr>
        <w:lastRenderedPageBreak/>
        <w:t>Τ</w:t>
      </w:r>
      <w:r>
        <w:rPr>
          <w:rFonts w:eastAsia="Times New Roman"/>
          <w:szCs w:val="24"/>
        </w:rPr>
        <w:t xml:space="preserve">ο πρωτογενές πλεόνασμα, όμως, το 2015 ήταν χαμηλότερο από το 2014, παρά την επιβολή νέων μέτρων. </w:t>
      </w:r>
    </w:p>
    <w:p w14:paraId="225E54B7" w14:textId="77777777" w:rsidR="00E140DF" w:rsidRDefault="00A85BE1">
      <w:pPr>
        <w:spacing w:line="600" w:lineRule="auto"/>
        <w:ind w:firstLine="720"/>
        <w:jc w:val="both"/>
        <w:rPr>
          <w:rFonts w:eastAsia="Times New Roman"/>
          <w:szCs w:val="24"/>
        </w:rPr>
      </w:pPr>
      <w:r>
        <w:rPr>
          <w:rFonts w:eastAsia="Times New Roman"/>
          <w:szCs w:val="24"/>
        </w:rPr>
        <w:t>Η μοναδική χρονιά, η μία και μοναδική χρονιά κατά την οποία παρατηρήθηκε σταθεροποίηση των φορολογικών εσόδων, ήταν το 2014. Θυ</w:t>
      </w:r>
      <w:r>
        <w:rPr>
          <w:rFonts w:eastAsia="Times New Roman"/>
          <w:szCs w:val="24"/>
        </w:rPr>
        <w:t xml:space="preserve">μίζουμε ότι εκείνο το έτος η οικονομία επέτυχε θετικό ρυθμό οικονομικής μεγέθυνσης και η τότε κυβέρνηση προχώρησε σε </w:t>
      </w:r>
      <w:proofErr w:type="spellStart"/>
      <w:r>
        <w:rPr>
          <w:rFonts w:eastAsia="Times New Roman"/>
          <w:szCs w:val="24"/>
        </w:rPr>
        <w:t>στοχευμένες</w:t>
      </w:r>
      <w:proofErr w:type="spellEnd"/>
      <w:r>
        <w:rPr>
          <w:rFonts w:eastAsia="Times New Roman"/>
          <w:szCs w:val="24"/>
        </w:rPr>
        <w:t xml:space="preserve"> μειώσεις φορολογικών συντελεστών.</w:t>
      </w:r>
    </w:p>
    <w:p w14:paraId="225E54B8" w14:textId="77777777" w:rsidR="00E140DF" w:rsidRDefault="00A85BE1">
      <w:pPr>
        <w:spacing w:line="600" w:lineRule="auto"/>
        <w:ind w:firstLine="720"/>
        <w:jc w:val="both"/>
        <w:rPr>
          <w:rFonts w:eastAsia="Times New Roman"/>
          <w:szCs w:val="24"/>
        </w:rPr>
      </w:pPr>
      <w:r>
        <w:rPr>
          <w:rFonts w:eastAsia="Times New Roman"/>
          <w:szCs w:val="24"/>
        </w:rPr>
        <w:t>Τέταρτη παρατήρηση: Παρά την αγωνιώδη προσπάθεια της Κυβέρνησης να εξωραΐσει την κατάσταση, σ</w:t>
      </w:r>
      <w:r>
        <w:rPr>
          <w:rFonts w:eastAsia="Times New Roman"/>
          <w:szCs w:val="24"/>
        </w:rPr>
        <w:t>τα θεμέλια της ελληνικής οικονομίας υφίστανται ωρολογιακές βόμβες, όπως ενδεικτικά είναι η αύξηση των ληξιπρόθεσμων οφειλών των ιδιωτών προς το δημόσιο, οφειλές που ξεπερνούν πλέον το 50% του ΑΕΠ, αυξημένες φέτος κατά 10 δισεκατομμύρια ευρώ. Με αυτήν την ε</w:t>
      </w:r>
      <w:r>
        <w:rPr>
          <w:rFonts w:eastAsia="Times New Roman"/>
          <w:szCs w:val="24"/>
        </w:rPr>
        <w:t>ικόνα μπορεί κανείς να πανηγυρίζει για την υπέρβαση των στόχων στα έσοδα;</w:t>
      </w:r>
    </w:p>
    <w:p w14:paraId="225E54B9" w14:textId="77777777" w:rsidR="00E140DF" w:rsidRDefault="00A85BE1">
      <w:pPr>
        <w:spacing w:line="600" w:lineRule="auto"/>
        <w:ind w:firstLine="720"/>
        <w:jc w:val="both"/>
        <w:rPr>
          <w:rFonts w:eastAsia="Times New Roman"/>
          <w:szCs w:val="24"/>
        </w:rPr>
      </w:pPr>
      <w:r>
        <w:rPr>
          <w:rFonts w:eastAsia="Times New Roman"/>
          <w:szCs w:val="24"/>
        </w:rPr>
        <w:lastRenderedPageBreak/>
        <w:t xml:space="preserve">Πέμπτη παρατήρηση: Η Κυβέρνηση πανηγυρίζει, όμως, και για την τελευταία απόφαση του </w:t>
      </w:r>
      <w:proofErr w:type="spellStart"/>
      <w:r>
        <w:rPr>
          <w:rFonts w:eastAsia="Times New Roman"/>
          <w:szCs w:val="24"/>
          <w:lang w:val="en-US"/>
        </w:rPr>
        <w:t>Eurogroup</w:t>
      </w:r>
      <w:proofErr w:type="spellEnd"/>
      <w:r>
        <w:rPr>
          <w:rFonts w:eastAsia="Times New Roman"/>
          <w:szCs w:val="24"/>
        </w:rPr>
        <w:t xml:space="preserve">. Όπου ακούς, όμως, πολλά κεράσια, κράτα μικρό καλάθι, λέει ο λαός μας. </w:t>
      </w:r>
      <w:r>
        <w:rPr>
          <w:rFonts w:eastAsia="Times New Roman"/>
          <w:szCs w:val="24"/>
        </w:rPr>
        <w:t>Σ</w:t>
      </w:r>
      <w:r>
        <w:rPr>
          <w:rFonts w:eastAsia="Times New Roman"/>
          <w:szCs w:val="24"/>
        </w:rPr>
        <w:t xml:space="preserve">ωστά το λέει. </w:t>
      </w:r>
    </w:p>
    <w:p w14:paraId="225E54BA" w14:textId="77777777" w:rsidR="00E140DF" w:rsidRDefault="00A85BE1">
      <w:pPr>
        <w:spacing w:line="600" w:lineRule="auto"/>
        <w:ind w:firstLine="720"/>
        <w:jc w:val="both"/>
        <w:rPr>
          <w:rFonts w:eastAsia="Times New Roman"/>
          <w:szCs w:val="24"/>
        </w:rPr>
      </w:pPr>
      <w:r>
        <w:rPr>
          <w:rFonts w:eastAsia="Times New Roman"/>
          <w:szCs w:val="24"/>
        </w:rPr>
        <w:t>Σύμφωνα με την απόφαση, την οποία, επαναλαμβάνω, την έχει υπογράψει ο Υπουργός Οικονομικών, άρα έχει συμφωνήσει ο Υπουργός Οικονομικών επί του περιεχομένου της, η δεύτερη αξιολόγηση δεν έκλεισε, παρά τις περί του αντιθέτου διαβεβαιώσεις της Κυβέρνησης. Έτσ</w:t>
      </w:r>
      <w:r>
        <w:rPr>
          <w:rFonts w:eastAsia="Times New Roman"/>
          <w:szCs w:val="24"/>
        </w:rPr>
        <w:t>ι, η αβεβαιότητα διατηρείται, η αποπληρωμή των ληξιπρόθεσμων οφειλών του δημοσίου αναβάλλεται, η ένταξη στο πρόγραμμα ποσοτικής χαλάρωσης, που θα έπρεπε να έχει γίνει από τον Μάρτιο του 2015, μετατίθεται.</w:t>
      </w:r>
    </w:p>
    <w:p w14:paraId="225E54BB" w14:textId="77777777" w:rsidR="00E140DF" w:rsidRDefault="00A85BE1">
      <w:pPr>
        <w:spacing w:line="600" w:lineRule="auto"/>
        <w:ind w:firstLine="720"/>
        <w:jc w:val="both"/>
        <w:rPr>
          <w:rFonts w:eastAsia="Times New Roman"/>
          <w:szCs w:val="24"/>
        </w:rPr>
      </w:pPr>
      <w:r>
        <w:rPr>
          <w:rFonts w:eastAsia="Times New Roman"/>
          <w:szCs w:val="24"/>
        </w:rPr>
        <w:t>Επιπλέον, η Κυβέρνηση προσυπέγραψε και αποδέχεται ό</w:t>
      </w:r>
      <w:r>
        <w:rPr>
          <w:rFonts w:eastAsia="Times New Roman"/>
          <w:szCs w:val="24"/>
        </w:rPr>
        <w:t xml:space="preserve">τι υπάρχει δημοσιονομικό κενό το 2018, το οποίο θα πρέπει να καλυφθεί με πρόσθετα μέτρα λιτότητας, ενώ η Κυβέρνηση προσυπέγραψε και αποδέχεται ότι και </w:t>
      </w:r>
      <w:r>
        <w:rPr>
          <w:rFonts w:eastAsia="Times New Roman"/>
          <w:szCs w:val="24"/>
        </w:rPr>
        <w:lastRenderedPageBreak/>
        <w:t>οι δημοσιονομικοί στόχοι θα παραμείνουν υψηλοί και για τα επόμενα χρόνια, μετά το 2018. Μάλιστα δεσμεύτηκ</w:t>
      </w:r>
      <w:r>
        <w:rPr>
          <w:rFonts w:eastAsia="Times New Roman"/>
          <w:szCs w:val="24"/>
        </w:rPr>
        <w:t>ε στην επίτευξη αυτών των στόχων με την εφαρμογή νέων μέτρων και τη μονιμοποίηση του κόφτη. Δεσμεύτηκε, δηλαδή, σε μόνιμους μηχανισμούς επιτροπείας της χώρας.</w:t>
      </w:r>
    </w:p>
    <w:p w14:paraId="225E54BC" w14:textId="77777777" w:rsidR="00E140DF" w:rsidRDefault="00A85BE1">
      <w:pPr>
        <w:spacing w:line="600" w:lineRule="auto"/>
        <w:ind w:firstLine="720"/>
        <w:jc w:val="both"/>
        <w:rPr>
          <w:rFonts w:eastAsia="Times New Roman"/>
          <w:szCs w:val="24"/>
        </w:rPr>
      </w:pPr>
      <w:r>
        <w:rPr>
          <w:rFonts w:eastAsia="Times New Roman"/>
          <w:szCs w:val="24"/>
        </w:rPr>
        <w:t>Αλήθεια, πού πήγαν οι δήθεν κόκκινες γραμμές;</w:t>
      </w:r>
    </w:p>
    <w:p w14:paraId="225E54BD" w14:textId="77777777" w:rsidR="00E140DF" w:rsidRDefault="00A85BE1">
      <w:pPr>
        <w:spacing w:line="600" w:lineRule="auto"/>
        <w:ind w:firstLine="720"/>
        <w:jc w:val="both"/>
        <w:rPr>
          <w:rFonts w:eastAsia="Times New Roman"/>
          <w:szCs w:val="24"/>
        </w:rPr>
      </w:pPr>
      <w:r>
        <w:rPr>
          <w:rFonts w:eastAsia="Times New Roman"/>
          <w:szCs w:val="24"/>
        </w:rPr>
        <w:t xml:space="preserve">Σε ό,τι αφορά το χρέος, τα άμεσα μέτρα που </w:t>
      </w:r>
      <w:r>
        <w:rPr>
          <w:rFonts w:eastAsia="Times New Roman"/>
          <w:szCs w:val="24"/>
        </w:rPr>
        <w:t xml:space="preserve">αποφασίστηκαν, έρχονται να καλύψουν ένα μικρό μέρος, μόλις το 12% της επιβάρυνσης που επέφεραν οι ανερμάτιστοι χειρισμοί της σημερινής Κυβέρνησης ως προς το χρέος. </w:t>
      </w:r>
      <w:r>
        <w:rPr>
          <w:rFonts w:eastAsia="Times New Roman"/>
          <w:szCs w:val="24"/>
        </w:rPr>
        <w:t>Π</w:t>
      </w:r>
      <w:r>
        <w:rPr>
          <w:rFonts w:eastAsia="Times New Roman"/>
          <w:szCs w:val="24"/>
        </w:rPr>
        <w:t>ότε; Το 2060. Αν και κινούνται στη σωστή κατεύθυνση είναι λίγα. Θα έχουν θετική συνέπεια σε</w:t>
      </w:r>
      <w:r>
        <w:rPr>
          <w:rFonts w:eastAsia="Times New Roman"/>
          <w:szCs w:val="24"/>
        </w:rPr>
        <w:t xml:space="preserve"> βάθος χρόνου, το επαναλαμβάνω γιατί είναι 12%. Αρκεί να συγκρίνει κανείς τις εκθέσεις του ΔΝΤ το 2015 και το 2016. Δεν συνδυάζονται με μείωση των πρωτογενών πλεονασμάτων, αλλά αντιθέτως συνοδεύονται με βαρύ τίμημα για τους πολίτες, ενώ τα </w:t>
      </w:r>
      <w:r>
        <w:rPr>
          <w:rFonts w:eastAsia="Times New Roman"/>
          <w:szCs w:val="24"/>
        </w:rPr>
        <w:lastRenderedPageBreak/>
        <w:t xml:space="preserve">αναγκαία </w:t>
      </w:r>
      <w:proofErr w:type="spellStart"/>
      <w:r>
        <w:rPr>
          <w:rFonts w:eastAsia="Times New Roman"/>
          <w:szCs w:val="24"/>
        </w:rPr>
        <w:t>μεσο</w:t>
      </w:r>
      <w:proofErr w:type="spellEnd"/>
      <w:r>
        <w:rPr>
          <w:rFonts w:eastAsia="Times New Roman"/>
          <w:szCs w:val="24"/>
        </w:rPr>
        <w:t>-μα</w:t>
      </w:r>
      <w:r>
        <w:rPr>
          <w:rFonts w:eastAsia="Times New Roman"/>
          <w:szCs w:val="24"/>
        </w:rPr>
        <w:t xml:space="preserve">κροπρόθεσμα μέτρα παραπέμπονται για το 2018, μετά την ολοκλήρωση του τρέχοντος προγράμματος. </w:t>
      </w:r>
    </w:p>
    <w:p w14:paraId="225E54BE" w14:textId="77777777" w:rsidR="00E140DF" w:rsidRDefault="00A85BE1">
      <w:pPr>
        <w:spacing w:line="600" w:lineRule="auto"/>
        <w:ind w:firstLine="720"/>
        <w:jc w:val="both"/>
        <w:rPr>
          <w:rFonts w:eastAsia="Times New Roman"/>
          <w:szCs w:val="24"/>
        </w:rPr>
      </w:pPr>
      <w:r>
        <w:rPr>
          <w:rFonts w:eastAsia="Times New Roman"/>
          <w:szCs w:val="24"/>
        </w:rPr>
        <w:t>Αυτές οι παρεμβάσεις δεν έχουν κα</w:t>
      </w:r>
      <w:r>
        <w:rPr>
          <w:rFonts w:eastAsia="Times New Roman"/>
          <w:szCs w:val="24"/>
        </w:rPr>
        <w:t>μ</w:t>
      </w:r>
      <w:r>
        <w:rPr>
          <w:rFonts w:eastAsia="Times New Roman"/>
          <w:szCs w:val="24"/>
        </w:rPr>
        <w:t xml:space="preserve">μία σχέση με τη διπλή αναδιάρθρωση του 2012, που οδήγησε σε σημαντική </w:t>
      </w:r>
      <w:proofErr w:type="spellStart"/>
      <w:r>
        <w:rPr>
          <w:rFonts w:eastAsia="Times New Roman"/>
          <w:szCs w:val="24"/>
        </w:rPr>
        <w:t>απομείωση</w:t>
      </w:r>
      <w:proofErr w:type="spellEnd"/>
      <w:r>
        <w:rPr>
          <w:rFonts w:eastAsia="Times New Roman"/>
          <w:szCs w:val="24"/>
        </w:rPr>
        <w:t xml:space="preserve"> του ύψους του χρέους και σε βελτίωση του προφίλ </w:t>
      </w:r>
      <w:r>
        <w:rPr>
          <w:rFonts w:eastAsia="Times New Roman"/>
          <w:szCs w:val="24"/>
        </w:rPr>
        <w:t xml:space="preserve">του χρέους, με αποτέλεσμα σήμερα, όπως καταγράφει και ο </w:t>
      </w:r>
      <w:r>
        <w:rPr>
          <w:rFonts w:eastAsia="Times New Roman"/>
          <w:szCs w:val="24"/>
        </w:rPr>
        <w:t>π</w:t>
      </w:r>
      <w:r>
        <w:rPr>
          <w:rFonts w:eastAsia="Times New Roman"/>
          <w:szCs w:val="24"/>
        </w:rPr>
        <w:t xml:space="preserve">ροϋπολογισμός σας, οι δαπάνες για τόκους να είναι οι μισές αυτών που ήταν το 2011. </w:t>
      </w:r>
    </w:p>
    <w:p w14:paraId="225E54BF" w14:textId="77777777" w:rsidR="00E140DF" w:rsidRDefault="00A85BE1">
      <w:pPr>
        <w:spacing w:line="600" w:lineRule="auto"/>
        <w:ind w:firstLine="720"/>
        <w:jc w:val="both"/>
        <w:rPr>
          <w:rFonts w:eastAsia="Times New Roman"/>
          <w:szCs w:val="24"/>
        </w:rPr>
      </w:pPr>
      <w:r>
        <w:rPr>
          <w:rFonts w:eastAsia="Times New Roman"/>
          <w:szCs w:val="24"/>
        </w:rPr>
        <w:t>Συμπερασματικά, η Κυβέρνηση για ακόμη μία φορά έβαλε τον πήχη ψηλά και πέρασε από κάτω. Αυτό είναι το οδυνηρό αποτέ</w:t>
      </w:r>
      <w:r>
        <w:rPr>
          <w:rFonts w:eastAsia="Times New Roman"/>
          <w:szCs w:val="24"/>
        </w:rPr>
        <w:t xml:space="preserve">λεσμα της αναξιοπιστίας και της ανεπάρκειάς της. </w:t>
      </w:r>
      <w:r>
        <w:rPr>
          <w:rFonts w:eastAsia="Times New Roman"/>
          <w:szCs w:val="24"/>
        </w:rPr>
        <w:t>Π</w:t>
      </w:r>
      <w:r>
        <w:rPr>
          <w:rFonts w:eastAsia="Times New Roman"/>
          <w:szCs w:val="24"/>
        </w:rPr>
        <w:t>λέον δεν μιλάμε για αυταπάτες.</w:t>
      </w:r>
    </w:p>
    <w:p w14:paraId="225E54C0"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συνάδελφοι, κλείνοντας τονίζω ότι ο </w:t>
      </w:r>
      <w:proofErr w:type="spellStart"/>
      <w:r>
        <w:rPr>
          <w:rFonts w:eastAsia="Times New Roman"/>
          <w:szCs w:val="24"/>
        </w:rPr>
        <w:t>φοροκεντρικός</w:t>
      </w:r>
      <w:proofErr w:type="spellEnd"/>
      <w:r>
        <w:rPr>
          <w:rFonts w:eastAsia="Times New Roman"/>
          <w:szCs w:val="24"/>
        </w:rPr>
        <w:t xml:space="preserve"> προϋπολογισμός δεν σηματοδοτεί ένα ορθολογικό μείγμα οικονομικής αποτελεσματικότητας και κοινωνικής δικαιοσ</w:t>
      </w:r>
      <w:r>
        <w:rPr>
          <w:rFonts w:eastAsia="Times New Roman"/>
          <w:szCs w:val="24"/>
        </w:rPr>
        <w:t>ύνης.</w:t>
      </w:r>
    </w:p>
    <w:p w14:paraId="225E54C1" w14:textId="77777777" w:rsidR="00E140DF" w:rsidRDefault="00A85BE1">
      <w:pPr>
        <w:spacing w:line="600" w:lineRule="auto"/>
        <w:ind w:firstLine="720"/>
        <w:jc w:val="both"/>
        <w:rPr>
          <w:rFonts w:eastAsia="Times New Roman"/>
          <w:szCs w:val="24"/>
        </w:rPr>
      </w:pPr>
      <w:r>
        <w:rPr>
          <w:rFonts w:eastAsia="Times New Roman"/>
          <w:szCs w:val="24"/>
        </w:rPr>
        <w:lastRenderedPageBreak/>
        <w:t>Ενώ όλοι αναγνωρίζουμε ότι η δημοσιονομική ευστάθεια, αν και αναγκαία, δεν είναι από μόνη της ικανή για τη δυναμική μεγέθυνση της οικονομίας, η Κυβέρνηση δεν έχει σχέδιο αύξησης της ποσότητας, βελτίωσης της ποιότητας όλων των συντελεστών παραγωγής κα</w:t>
      </w:r>
      <w:r>
        <w:rPr>
          <w:rFonts w:eastAsia="Times New Roman"/>
          <w:szCs w:val="24"/>
        </w:rPr>
        <w:t xml:space="preserve">ι προώθησης του τεχνολογικού εξοπλισμού τους και εκσυγχρονισμού της χώρας. </w:t>
      </w:r>
    </w:p>
    <w:p w14:paraId="225E54C2" w14:textId="77777777" w:rsidR="00E140DF" w:rsidRDefault="00A85BE1">
      <w:pPr>
        <w:spacing w:line="600" w:lineRule="auto"/>
        <w:ind w:firstLine="720"/>
        <w:jc w:val="both"/>
        <w:rPr>
          <w:rFonts w:eastAsia="Times New Roman"/>
          <w:szCs w:val="24"/>
        </w:rPr>
      </w:pPr>
      <w:r>
        <w:rPr>
          <w:rFonts w:eastAsia="Times New Roman"/>
          <w:szCs w:val="24"/>
        </w:rPr>
        <w:t xml:space="preserve">Η αλλαγή οικονομικής πολιτικής έχει καταστεί επιβεβλημένη, με την </w:t>
      </w:r>
      <w:proofErr w:type="spellStart"/>
      <w:r>
        <w:rPr>
          <w:rFonts w:eastAsia="Times New Roman"/>
          <w:szCs w:val="24"/>
        </w:rPr>
        <w:t>εμπροσθοβαρή</w:t>
      </w:r>
      <w:proofErr w:type="spellEnd"/>
      <w:r>
        <w:rPr>
          <w:rFonts w:eastAsia="Times New Roman"/>
          <w:szCs w:val="24"/>
        </w:rPr>
        <w:t xml:space="preserve"> υλοποίηση διαρθρωτικών αλλαγών, με την αλλαγή της δημοσιονομικής πολιτικής στην κατεύθυνση σταδιακής </w:t>
      </w:r>
      <w:r>
        <w:rPr>
          <w:rFonts w:eastAsia="Times New Roman"/>
          <w:szCs w:val="24"/>
        </w:rPr>
        <w:t>μείωσης των φορολογικών συντελεστών, και με την υιοθέτηση ενός στρατηγικού σχεδίου παραγωγικής ανασυγκρότησης της χώρας που θα στοχεύει σε μ</w:t>
      </w:r>
      <w:r>
        <w:rPr>
          <w:rFonts w:eastAsia="Times New Roman"/>
          <w:szCs w:val="24"/>
        </w:rPr>
        <w:t>ί</w:t>
      </w:r>
      <w:r>
        <w:rPr>
          <w:rFonts w:eastAsia="Times New Roman"/>
          <w:szCs w:val="24"/>
        </w:rPr>
        <w:t>α ανταγωνιστική, σε μία εξωστρεφή οικονομία.</w:t>
      </w:r>
    </w:p>
    <w:p w14:paraId="225E54C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Αυτά, όμως, προϋποθέτουν πολιτική αλλαγή ώστε να σπάσει το καταστροφικ</w:t>
      </w:r>
      <w:r>
        <w:rPr>
          <w:rFonts w:eastAsia="Times New Roman" w:cs="Times New Roman"/>
          <w:szCs w:val="24"/>
        </w:rPr>
        <w:t>ό καθοδικό «σπιράλ», που οδηγεί όλο και βαθύτερα στο οικονομικό τέλμα και την κοινωνική μιζέρια.</w:t>
      </w:r>
    </w:p>
    <w:p w14:paraId="225E54C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225E54C5"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5E54C6"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κύριε </w:t>
      </w:r>
      <w:proofErr w:type="spellStart"/>
      <w:r>
        <w:rPr>
          <w:rFonts w:eastAsia="Times New Roman" w:cs="Times New Roman"/>
          <w:szCs w:val="24"/>
        </w:rPr>
        <w:t>Σταϊκούρα</w:t>
      </w:r>
      <w:proofErr w:type="spellEnd"/>
      <w:r>
        <w:rPr>
          <w:rFonts w:eastAsia="Times New Roman" w:cs="Times New Roman"/>
          <w:szCs w:val="24"/>
        </w:rPr>
        <w:t>.</w:t>
      </w:r>
    </w:p>
    <w:p w14:paraId="225E54C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Πέραν του Προε</w:t>
      </w:r>
      <w:r>
        <w:rPr>
          <w:rFonts w:eastAsia="Times New Roman" w:cs="Times New Roman"/>
          <w:szCs w:val="24"/>
        </w:rPr>
        <w:t>δρείου, είναι διακομματική παράκληση να τηρηθούν οι χρόνοι και αυτό θα παρακαλέσω και τους κυρίους Υπουργούς, διότι υπάρχουν κοινοβουλευτικές υποχρεώσεις και πρέπει οι Βουλευτές να φύγουν για να προλάβουν τις πτήσεις τους. Έτσι πρέπει να τελειώσουμε πριν α</w:t>
      </w:r>
      <w:r>
        <w:rPr>
          <w:rFonts w:eastAsia="Times New Roman" w:cs="Times New Roman"/>
          <w:szCs w:val="24"/>
        </w:rPr>
        <w:t>πό τις 21.30΄, για να γίνει η ψηφοφορία.</w:t>
      </w:r>
    </w:p>
    <w:p w14:paraId="225E54C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Πού να πάμε;</w:t>
      </w:r>
    </w:p>
    <w:p w14:paraId="225E54C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Εμείς Δευτέρα εδώ θα είμαστε.</w:t>
      </w:r>
    </w:p>
    <w:p w14:paraId="225E54C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Είπα και για τους Υπουργούς.</w:t>
      </w:r>
    </w:p>
    <w:p w14:paraId="225E54C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Ο Υπουργός Ψηφιακής Πολιτικής, Τηλεπικοινωνιών και Ενημέρωσης</w:t>
      </w:r>
      <w:r>
        <w:rPr>
          <w:rFonts w:eastAsia="Times New Roman" w:cs="Times New Roman"/>
          <w:szCs w:val="24"/>
        </w:rPr>
        <w:t xml:space="preserve"> κ. Παππάς έχει τον λόγο.</w:t>
      </w:r>
    </w:p>
    <w:p w14:paraId="225E54C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κύριε Πρόεδρε.</w:t>
      </w:r>
    </w:p>
    <w:p w14:paraId="225E54C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Προξενεί πραγματικά εντύπωση το να ακούς τους Βουλευτές της Αξιωματικής Αντιπολίτευσης να μιλούν για </w:t>
      </w:r>
      <w:proofErr w:type="spellStart"/>
      <w:r>
        <w:rPr>
          <w:rFonts w:eastAsia="Times New Roman" w:cs="Times New Roman"/>
          <w:szCs w:val="24"/>
        </w:rPr>
        <w:t>υπερφορολόγηση</w:t>
      </w:r>
      <w:proofErr w:type="spellEnd"/>
      <w:r>
        <w:rPr>
          <w:rFonts w:eastAsia="Times New Roman" w:cs="Times New Roman"/>
          <w:szCs w:val="24"/>
        </w:rPr>
        <w:t>, τους Βου</w:t>
      </w:r>
      <w:r>
        <w:rPr>
          <w:rFonts w:eastAsia="Times New Roman" w:cs="Times New Roman"/>
          <w:szCs w:val="24"/>
        </w:rPr>
        <w:t>λευτές του κόμματος που είχαν δεσμεύσει το 2014 τη χώρα σε μ</w:t>
      </w:r>
      <w:r>
        <w:rPr>
          <w:rFonts w:eastAsia="Times New Roman" w:cs="Times New Roman"/>
          <w:szCs w:val="24"/>
        </w:rPr>
        <w:t>ί</w:t>
      </w:r>
      <w:r>
        <w:rPr>
          <w:rFonts w:eastAsia="Times New Roman" w:cs="Times New Roman"/>
          <w:szCs w:val="24"/>
        </w:rPr>
        <w:t>α συμφωνία, η οποία προέβλεπε 20 δισεκατομμύρια ευρώ παραπάνω επιβάρυνση μέχρι το 2018 από αυτή που προβλέπει η συμφωνία την οποία έφερε η δική μας Κυβέρνηση.</w:t>
      </w:r>
    </w:p>
    <w:p w14:paraId="225E54C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Προξενεί, επίσης, εντύπωση το γεγονό</w:t>
      </w:r>
      <w:r>
        <w:rPr>
          <w:rFonts w:eastAsia="Times New Roman" w:cs="Times New Roman"/>
          <w:szCs w:val="24"/>
        </w:rPr>
        <w:t xml:space="preserve">ς ότι μιλούν για μη ρεαλιστικούς στόχους. Ποιοι στόχοι είναι μη ρεαλιστικοί; Ο στόχος του 3,5% το 2018. </w:t>
      </w:r>
      <w:r>
        <w:rPr>
          <w:rFonts w:eastAsia="Times New Roman" w:cs="Times New Roman"/>
          <w:szCs w:val="24"/>
        </w:rPr>
        <w:t>Ή</w:t>
      </w:r>
      <w:r>
        <w:rPr>
          <w:rFonts w:eastAsia="Times New Roman" w:cs="Times New Roman"/>
          <w:szCs w:val="24"/>
        </w:rPr>
        <w:t>ταν ρεαλιστικοί οι στόχοι διατήρησης του πλεονάσματος στο 4,5% για πολλά χρόνια, όπως είχαν υπογράψει –επαναλαμβάνω- το 2014!</w:t>
      </w:r>
    </w:p>
    <w:p w14:paraId="225E54C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Έχω την αίσθηση, κυρίες κ</w:t>
      </w:r>
      <w:r>
        <w:rPr>
          <w:rFonts w:eastAsia="Times New Roman" w:cs="Times New Roman"/>
          <w:szCs w:val="24"/>
        </w:rPr>
        <w:t xml:space="preserve">αι κύριοι Βουλευτές, ότι η </w:t>
      </w:r>
      <w:r>
        <w:rPr>
          <w:rFonts w:eastAsia="Times New Roman" w:cs="Times New Roman"/>
          <w:szCs w:val="24"/>
        </w:rPr>
        <w:t>Α</w:t>
      </w:r>
      <w:r>
        <w:rPr>
          <w:rFonts w:eastAsia="Times New Roman" w:cs="Times New Roman"/>
          <w:szCs w:val="24"/>
        </w:rPr>
        <w:t>ντιπολίτευση και κυρίως, η Αξιωματική, ζει έναν χρόνο πίσω. Αυτή τη στιγμή τελειώνει μ</w:t>
      </w:r>
      <w:r>
        <w:rPr>
          <w:rFonts w:eastAsia="Times New Roman" w:cs="Times New Roman"/>
          <w:szCs w:val="24"/>
        </w:rPr>
        <w:t>ί</w:t>
      </w:r>
      <w:r>
        <w:rPr>
          <w:rFonts w:eastAsia="Times New Roman" w:cs="Times New Roman"/>
          <w:szCs w:val="24"/>
        </w:rPr>
        <w:t>α χρονιά που έχει πολύ συγκεκριμένα οικονομικά αποτελέσματα. Η οικονομία έχει επιστρέψει στην ανάπτυξη από τη μέση του χρόνου και μετά και το</w:t>
      </w:r>
      <w:r>
        <w:rPr>
          <w:rFonts w:eastAsia="Times New Roman" w:cs="Times New Roman"/>
          <w:szCs w:val="24"/>
        </w:rPr>
        <w:t xml:space="preserve"> τελευταίο τρίμηνο ανέβηκε στο 1,8% του ΑΕΠ. Η ανεργία έχει πέσει στο 23,1%, οι εξαγωγές αυξήθηκαν κατά 10%, οι επενδύσεις παγίων κεφαλαίων κατά 12,6%, η βιομηχανική παραγωγή τον Οκτώβρη κατά 7%, ο τουρισμός κατά 11%.</w:t>
      </w:r>
    </w:p>
    <w:p w14:paraId="225E54D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πόψε συζητάμε έναν προϋπολογισμό που </w:t>
      </w:r>
      <w:r>
        <w:rPr>
          <w:rFonts w:eastAsia="Times New Roman" w:cs="Times New Roman"/>
          <w:szCs w:val="24"/>
        </w:rPr>
        <w:t>έχει και αυτός πάρα πολύ συγκεκριμένα χαρακτηριστικά. Είναι προϋπολογισμός ανάπτυξης και όχι απλώς επειδή προβλέπεται -όχι από την ελληνική πλευρά, αλλά και από τους θεσμούς- ότι το 2017 θα είναι μ</w:t>
      </w:r>
      <w:r>
        <w:rPr>
          <w:rFonts w:eastAsia="Times New Roman" w:cs="Times New Roman"/>
          <w:szCs w:val="24"/>
        </w:rPr>
        <w:t>ί</w:t>
      </w:r>
      <w:r>
        <w:rPr>
          <w:rFonts w:eastAsia="Times New Roman" w:cs="Times New Roman"/>
          <w:szCs w:val="24"/>
        </w:rPr>
        <w:t>α πολύ καλή χρονιά για την οικονομία, αλλά γιατί, εκτός τω</w:t>
      </w:r>
      <w:r>
        <w:rPr>
          <w:rFonts w:eastAsia="Times New Roman" w:cs="Times New Roman"/>
          <w:szCs w:val="24"/>
        </w:rPr>
        <w:t xml:space="preserve">ν άλλων, αυτός ο προϋπολογισμός προβλέπει την πλήρη επέκταση του κοινωνικού εισοδήματος αλληλεγγύης με </w:t>
      </w:r>
      <w:r>
        <w:rPr>
          <w:rFonts w:eastAsia="Times New Roman" w:cs="Times New Roman"/>
          <w:szCs w:val="24"/>
        </w:rPr>
        <w:lastRenderedPageBreak/>
        <w:t>760 εκατομμύρια ευρώ, την αύξηση του προγράμματος δημοσίων επενδύσεων κατά 250 εκατομμύρια ευρώ, την αυξημένη χρηματοδότηση κατά 400 εκατομμύρια ευρώ για</w:t>
      </w:r>
      <w:r>
        <w:rPr>
          <w:rFonts w:eastAsia="Times New Roman" w:cs="Times New Roman"/>
          <w:szCs w:val="24"/>
        </w:rPr>
        <w:t xml:space="preserve"> την ενίσχυση της υγείας, της κοινωνικής προστασίας και της παιδείας. Αυτή είναι η πραγματικότητα.</w:t>
      </w:r>
    </w:p>
    <w:p w14:paraId="225E54D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υστυχώς, η Αξιωματική Αντιπολίτευση πολιτεύεται σαν να μην έχουν συμβεί όλα αυτά και μιλάει αυτάρεσκα για καταστροφές και τέλματα. Αυτό που ζούμε τώρα είναι</w:t>
      </w:r>
      <w:r>
        <w:rPr>
          <w:rFonts w:eastAsia="Times New Roman" w:cs="Times New Roman"/>
          <w:szCs w:val="24"/>
        </w:rPr>
        <w:t xml:space="preserve"> τέλμα! </w:t>
      </w:r>
      <w:r>
        <w:rPr>
          <w:rFonts w:eastAsia="Times New Roman" w:cs="Times New Roman"/>
          <w:szCs w:val="24"/>
        </w:rPr>
        <w:t>Α</w:t>
      </w:r>
      <w:r>
        <w:rPr>
          <w:rFonts w:eastAsia="Times New Roman" w:cs="Times New Roman"/>
          <w:szCs w:val="24"/>
        </w:rPr>
        <w:t xml:space="preserve">υτά που ζήσαμε τα προηγούμενα πέντε τελευταία χρόνια, τι ήταν άραγε; </w:t>
      </w:r>
    </w:p>
    <w:p w14:paraId="225E54D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Από κοντά ακούμε και ακρότητες, οι οποίες είναι απαραίτητες για να στηρίξουν το αλλοπρόσαλλο αφήγημα της </w:t>
      </w:r>
      <w:r>
        <w:rPr>
          <w:rFonts w:eastAsia="Times New Roman" w:cs="Times New Roman"/>
          <w:szCs w:val="24"/>
        </w:rPr>
        <w:t>Α</w:t>
      </w:r>
      <w:r>
        <w:rPr>
          <w:rFonts w:eastAsia="Times New Roman" w:cs="Times New Roman"/>
          <w:szCs w:val="24"/>
        </w:rPr>
        <w:t>ντιπολίτευσης, ότι η δική μας διαπραγμάτευση στοίχισε στον ελληνικό λαό</w:t>
      </w:r>
      <w:r>
        <w:rPr>
          <w:rFonts w:eastAsia="Times New Roman" w:cs="Times New Roman"/>
          <w:szCs w:val="24"/>
        </w:rPr>
        <w:t xml:space="preserve"> 100, 200, 300 δισεκατομμύρια </w:t>
      </w:r>
      <w:r>
        <w:rPr>
          <w:rFonts w:eastAsia="Times New Roman" w:cs="Times New Roman"/>
          <w:szCs w:val="24"/>
        </w:rPr>
        <w:t>ευρώ</w:t>
      </w:r>
      <w:r>
        <w:rPr>
          <w:rFonts w:eastAsia="Times New Roman" w:cs="Times New Roman"/>
          <w:szCs w:val="24"/>
        </w:rPr>
        <w:t xml:space="preserve"> –ή δεν ξέρω πόσα- και η αναδιάρθρωση του χρέους με το </w:t>
      </w:r>
      <w:r>
        <w:rPr>
          <w:rFonts w:eastAsia="Times New Roman" w:cs="Times New Roman"/>
          <w:szCs w:val="24"/>
          <w:lang w:val="en-US"/>
        </w:rPr>
        <w:t>PSI</w:t>
      </w:r>
      <w:r>
        <w:rPr>
          <w:rFonts w:eastAsia="Times New Roman" w:cs="Times New Roman"/>
          <w:szCs w:val="24"/>
        </w:rPr>
        <w:t xml:space="preserve"> τον γλίτωσε από περίπου 600 δισεκατομμύρια</w:t>
      </w:r>
      <w:r>
        <w:rPr>
          <w:rFonts w:eastAsia="Times New Roman" w:cs="Times New Roman"/>
          <w:szCs w:val="24"/>
        </w:rPr>
        <w:t xml:space="preserve"> ευρώ</w:t>
      </w:r>
      <w:r>
        <w:rPr>
          <w:rFonts w:eastAsia="Times New Roman" w:cs="Times New Roman"/>
          <w:szCs w:val="24"/>
        </w:rPr>
        <w:t>. Μέχρι και αυτό ακούσαμε!</w:t>
      </w:r>
    </w:p>
    <w:p w14:paraId="225E54D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βέβαια, βρίσκεται στον αντίποδα. </w:t>
      </w:r>
      <w:r>
        <w:rPr>
          <w:rFonts w:eastAsia="Times New Roman" w:cs="Times New Roman"/>
          <w:szCs w:val="24"/>
        </w:rPr>
        <w:t>Ν</w:t>
      </w:r>
      <w:r>
        <w:rPr>
          <w:rFonts w:eastAsia="Times New Roman" w:cs="Times New Roman"/>
          <w:szCs w:val="24"/>
        </w:rPr>
        <w:t>ομίζουμε, κυρίες και κύριοι Βουλευτές, ότι ε</w:t>
      </w:r>
      <w:r>
        <w:rPr>
          <w:rFonts w:eastAsia="Times New Roman" w:cs="Times New Roman"/>
          <w:szCs w:val="24"/>
        </w:rPr>
        <w:t>ίναι μ</w:t>
      </w:r>
      <w:r>
        <w:rPr>
          <w:rFonts w:eastAsia="Times New Roman" w:cs="Times New Roman"/>
          <w:szCs w:val="24"/>
        </w:rPr>
        <w:t>ί</w:t>
      </w:r>
      <w:r>
        <w:rPr>
          <w:rFonts w:eastAsia="Times New Roman" w:cs="Times New Roman"/>
          <w:szCs w:val="24"/>
        </w:rPr>
        <w:t>α πάρα πολύ καλή στιγμή ο ελληνικός λαός να σκεφτεί με ψυχραιμία ποια θα ήταν η πραγματικότητα εάν δεν είχε επισυμβεί η πολιτική αλλαγή που έγινε τον Γενάρη του 2015 και επισφραγίστηκε τον Σεπτέμβρη του 2015.</w:t>
      </w:r>
    </w:p>
    <w:p w14:paraId="225E54D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Ας αναρωτηθούν, λοιπόν, οι Έλληνες και ο</w:t>
      </w:r>
      <w:r>
        <w:rPr>
          <w:rFonts w:eastAsia="Times New Roman" w:cs="Times New Roman"/>
          <w:szCs w:val="24"/>
        </w:rPr>
        <w:t xml:space="preserve">ι Ελληνίδες τώρα που σταθεροποιείται η οικονομία. Θα είχαμε αυτή την απόφαση του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σε σχέση με το σκέλος που αφορά το δημόσιο χρέος, αν δεν είχε γίνει αυτή η πολιτική αλλαγή; Προφανώς και όχι. Διότι η επίσημη ελληνική θέση τότε ήταν ότι το χρέος εί</w:t>
      </w:r>
      <w:r>
        <w:rPr>
          <w:rFonts w:eastAsia="Times New Roman" w:cs="Times New Roman"/>
          <w:szCs w:val="24"/>
        </w:rPr>
        <w:t xml:space="preserve">ναι βιώσιμο και αυτό που χρειάζεται είναι μόνο ένα πιστοποιητικό βιωσιμότητας. </w:t>
      </w:r>
    </w:p>
    <w:p w14:paraId="225E54D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Πρέπει βέβαια να πούμε ότι το αποτέλεσμα αυτό δεν ήταν αποτέλεσμα μόνο της σκληρής διαπραγμάτευσης στα κλειστά δωμάτια των τεχνι</w:t>
      </w:r>
      <w:r>
        <w:rPr>
          <w:rFonts w:eastAsia="Times New Roman" w:cs="Times New Roman"/>
          <w:szCs w:val="24"/>
        </w:rPr>
        <w:lastRenderedPageBreak/>
        <w:t>κών κλιμακίων. Ήταν αποτέλεσμα μίας πάρα πολύ με</w:t>
      </w:r>
      <w:r>
        <w:rPr>
          <w:rFonts w:eastAsia="Times New Roman" w:cs="Times New Roman"/>
          <w:szCs w:val="24"/>
        </w:rPr>
        <w:t>θοδικά οργανωμένης διπλωματίας, την οποία η ελληνική Κυβέρνηση ανέπτυξε σε όλα τα επίπεδα. Από τον ίδιο τον Πρωθυπουργό, τον Υπουργό Οικονομικών, την Υπουργό Εργασίας και άλλους Υπουργούς, σε όλα τα επίπεδα εκτός σχεδιασμού και πολιτικής μεθοδολογίας τρόικ</w:t>
      </w:r>
      <w:r>
        <w:rPr>
          <w:rFonts w:eastAsia="Times New Roman" w:cs="Times New Roman"/>
          <w:szCs w:val="24"/>
        </w:rPr>
        <w:t xml:space="preserve">ας, διεκδικήσαμε και καταφέραμε να πείσουμε τους εταίρους μας. </w:t>
      </w:r>
    </w:p>
    <w:p w14:paraId="225E54D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Τι θα είχε γίνει με τις συντάξεις; Θα υπήρχε η εγγύηση της εθνικής σύνταξης, ακόμη και για τους αγρότες ή μήπως θα είχε εφαρμοστεί η ρήτρα μηδενικού ελλείμματος την οποία φανατικά επαναφέρει η Νέα Δημοκρατία; Πόσο μάλλον, να αναρωτηθεί ο κόσμος εάν η εφάπα</w:t>
      </w:r>
      <w:r>
        <w:rPr>
          <w:rFonts w:eastAsia="Times New Roman" w:cs="Times New Roman"/>
          <w:szCs w:val="24"/>
        </w:rPr>
        <w:t xml:space="preserve">ξ δέκατη τρίτη σύνταξη, που θα καταβληθεί στις 22 Δεκεμβρίου, θα καταβαλλόταν και αν υπήρχε προοπτική ανάκαμψης των εισοδημάτων των χαμηλοσυνταξιούχων που έχουν πληγεί. </w:t>
      </w:r>
    </w:p>
    <w:p w14:paraId="225E54D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Θα υπήρχε μήπως πρόγραμμα που πετυχαίνει να βγάλει την οικονομία σε ανάπτυξη; Προφανώς</w:t>
      </w:r>
      <w:r>
        <w:rPr>
          <w:rFonts w:eastAsia="Times New Roman" w:cs="Times New Roman"/>
          <w:szCs w:val="24"/>
        </w:rPr>
        <w:t xml:space="preserve"> και όχι διότι τα μεγάλα πλεονάσματα που είχε υπογράψει η Νέα Δημοκρατία δεν έβγαιναν και αυτό δεν το λέμε εμείς, τώρα το λέτε και εσείς. Το είπε εγκαίρως για το παλιό σας πρόγραμμα αυτός που είχε αναλάβει την ευθύνη να το εκτελέσει, ο κ. </w:t>
      </w:r>
      <w:proofErr w:type="spellStart"/>
      <w:r>
        <w:rPr>
          <w:rFonts w:eastAsia="Times New Roman" w:cs="Times New Roman"/>
          <w:szCs w:val="24"/>
        </w:rPr>
        <w:t>Χαρδούβελης</w:t>
      </w:r>
      <w:proofErr w:type="spellEnd"/>
      <w:r>
        <w:rPr>
          <w:rFonts w:eastAsia="Times New Roman" w:cs="Times New Roman"/>
          <w:szCs w:val="24"/>
        </w:rPr>
        <w:t>. Αυτό</w:t>
      </w:r>
      <w:r>
        <w:rPr>
          <w:rFonts w:eastAsia="Times New Roman" w:cs="Times New Roman"/>
          <w:szCs w:val="24"/>
        </w:rPr>
        <w:t xml:space="preserve"> κάνετε ότι το ξεχνάτε. Μιλάτε για κάποιο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το οποίο δεν είχε κα</w:t>
      </w:r>
      <w:r>
        <w:rPr>
          <w:rFonts w:eastAsia="Times New Roman" w:cs="Times New Roman"/>
          <w:szCs w:val="24"/>
        </w:rPr>
        <w:t>μ</w:t>
      </w:r>
      <w:r>
        <w:rPr>
          <w:rFonts w:eastAsia="Times New Roman" w:cs="Times New Roman"/>
          <w:szCs w:val="24"/>
        </w:rPr>
        <w:t xml:space="preserve">μία ουσιαστική αξία. Ήταν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εστάλη κάποια στιγμή, μήπως και ξεκινήσει η συζήτηση, με την τρόικα τότε.</w:t>
      </w:r>
    </w:p>
    <w:p w14:paraId="225E54D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ουσία όμως αυτής της τοποθέτησης είναι και η παραδοχή ότι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έχτισε η Νέα Δημοκρατία, βρίσκεται πάνω σε σαθρά θεμέλια και δεν έχει κα</w:t>
      </w:r>
      <w:r>
        <w:rPr>
          <w:rFonts w:eastAsia="Times New Roman" w:cs="Times New Roman"/>
          <w:szCs w:val="24"/>
        </w:rPr>
        <w:t>μ</w:t>
      </w:r>
      <w:r>
        <w:rPr>
          <w:rFonts w:eastAsia="Times New Roman" w:cs="Times New Roman"/>
          <w:szCs w:val="24"/>
        </w:rPr>
        <w:t>μία απολύτως βάση και καλό θα ήταν νομίζω να εγκαταλειφθεί.</w:t>
      </w:r>
    </w:p>
    <w:p w14:paraId="225E54D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επιτρέψτε μου δύο λόγια για θέματα που αφορούν το Υπουργείο Ψηφιακής Πολιτικής, Τηλ</w:t>
      </w:r>
      <w:r>
        <w:rPr>
          <w:rFonts w:eastAsia="Times New Roman" w:cs="Times New Roman"/>
          <w:szCs w:val="24"/>
        </w:rPr>
        <w:t>επικοινωνιών και Ενημέρωσης. Σε σχέση με την ψηφιακή πολιτική η χώρα δεν είχε για χρόνια ψηφιακή στρατηγική, κα</w:t>
      </w:r>
      <w:r>
        <w:rPr>
          <w:rFonts w:eastAsia="Times New Roman" w:cs="Times New Roman"/>
          <w:szCs w:val="24"/>
        </w:rPr>
        <w:t>μ</w:t>
      </w:r>
      <w:r>
        <w:rPr>
          <w:rFonts w:eastAsia="Times New Roman" w:cs="Times New Roman"/>
          <w:szCs w:val="24"/>
        </w:rPr>
        <w:t>μία μέριμνα από την πολιτεία. Το αποτέλεσμα είναι ότι είμαστε εικοστοί έκτοι στους είκοσι οκτώ στην ενσωμάτωση τεχνολογιών, πληροφορικής και επι</w:t>
      </w:r>
      <w:r>
        <w:rPr>
          <w:rFonts w:eastAsia="Times New Roman" w:cs="Times New Roman"/>
          <w:szCs w:val="24"/>
        </w:rPr>
        <w:t xml:space="preserve">κοινωνιών. </w:t>
      </w:r>
    </w:p>
    <w:p w14:paraId="225E54D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Δεν υπήρχε καν Γραμματεία Ψηφιακής Πολιτικής, ενώ τώρα έχει συγκροτηθεί το Υπουργείο Ψηφιακής Πολιτικής, Τηλεπικοινωνιών και Ενημέρωσης. Η Γραμματεία Ψηφιακής Πολιτικής ήταν μία υποχρέωση που είχε αναλάβει η χώρα από το 2014 και βεβαίως δεν τελ</w:t>
      </w:r>
      <w:r>
        <w:rPr>
          <w:rFonts w:eastAsia="Times New Roman" w:cs="Times New Roman"/>
          <w:szCs w:val="24"/>
        </w:rPr>
        <w:t xml:space="preserve">εσφόρησε. </w:t>
      </w:r>
    </w:p>
    <w:p w14:paraId="225E54D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Είμαστε πολύ χαμηλά στο ποσοστό επιχειρήσεων που χρησιμοποιούν την ηλεκτρονική τιμολόγηση για να προωθούν τα προϊόντα τους και τις συναλλαγές τους, πολύ χαμηλά στην απασχόληση, στις τεχνολογίες </w:t>
      </w:r>
      <w:r>
        <w:rPr>
          <w:rFonts w:eastAsia="Times New Roman" w:cs="Times New Roman"/>
          <w:szCs w:val="24"/>
        </w:rPr>
        <w:lastRenderedPageBreak/>
        <w:t>πληροφοριών και επικοινωνίας. Αυτό ήταν μία στατιστική που ότα</w:t>
      </w:r>
      <w:r>
        <w:rPr>
          <w:rFonts w:eastAsia="Times New Roman" w:cs="Times New Roman"/>
          <w:szCs w:val="24"/>
        </w:rPr>
        <w:t xml:space="preserve">ν την είδα και εγώ προσωπικά εξεπλάγην. </w:t>
      </w:r>
    </w:p>
    <w:p w14:paraId="225E54D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Είμαστε σχεδόν στο 1/3 του μέσου όρου απασχόλησης εξειδικευμένου ανθρώπινου εργατικού δυναμικού στις τεχνολογίες πληροφορικής και τεχνολογιών. </w:t>
      </w:r>
      <w:r>
        <w:rPr>
          <w:rFonts w:eastAsia="Times New Roman" w:cs="Times New Roman"/>
          <w:szCs w:val="24"/>
        </w:rPr>
        <w:t>Α</w:t>
      </w:r>
      <w:r>
        <w:rPr>
          <w:rFonts w:eastAsia="Times New Roman" w:cs="Times New Roman"/>
          <w:szCs w:val="24"/>
        </w:rPr>
        <w:t>υτό βεβαίως είναι το αποτέλεσμα της δραματικής ύφεσης και του συνεπακόλ</w:t>
      </w:r>
      <w:r>
        <w:rPr>
          <w:rFonts w:eastAsia="Times New Roman" w:cs="Times New Roman"/>
          <w:szCs w:val="24"/>
        </w:rPr>
        <w:t>ουθου γεγονότος ότι οι νέοι εκπαιδευμένοι άνθρωποι αναζήτησαν τα χρόνια που πέρασαν, να βρουν εργασία στο εξωτερικό, διότι εδώ, παρόλη την υψηλή τους εξειδίκευση, αυτό δεν ήταν δυνατόν. Είμαστε βεβαίως χαμηλά και στην ανάπτυξη των δικτύων υψηλής ταχύτητας.</w:t>
      </w:r>
      <w:r>
        <w:rPr>
          <w:rFonts w:eastAsia="Times New Roman" w:cs="Times New Roman"/>
          <w:szCs w:val="24"/>
        </w:rPr>
        <w:t xml:space="preserve"> </w:t>
      </w:r>
    </w:p>
    <w:p w14:paraId="225E54D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Εμείς αμέσως συγκροτήσαμε και υποβάλλαμε τη νέα εθνική ψηφιακή στρατηγική στην Ευρωπαϊκή Ένωση, μετά από διαβούλευση που </w:t>
      </w:r>
      <w:proofErr w:type="spellStart"/>
      <w:r>
        <w:rPr>
          <w:rFonts w:eastAsia="Times New Roman" w:cs="Times New Roman"/>
          <w:szCs w:val="24"/>
        </w:rPr>
        <w:t>συνετελέσθη</w:t>
      </w:r>
      <w:proofErr w:type="spellEnd"/>
      <w:r>
        <w:rPr>
          <w:rFonts w:eastAsia="Times New Roman" w:cs="Times New Roman"/>
          <w:szCs w:val="24"/>
        </w:rPr>
        <w:t>. Ήταν μία υποχρέωση που, όπως είπα, έπρεπε να είχε ολοκληρωθεί. Αξιοποιούμε λοιπόν τις νέες τεχνολογίες για να φτάσουμε σ</w:t>
      </w:r>
      <w:r>
        <w:rPr>
          <w:rFonts w:eastAsia="Times New Roman" w:cs="Times New Roman"/>
          <w:szCs w:val="24"/>
        </w:rPr>
        <w:t xml:space="preserve">το σημείο </w:t>
      </w:r>
      <w:r>
        <w:rPr>
          <w:rFonts w:eastAsia="Times New Roman" w:cs="Times New Roman"/>
          <w:szCs w:val="24"/>
        </w:rPr>
        <w:lastRenderedPageBreak/>
        <w:t xml:space="preserve">να παρέχουμε ολοκληρωμένες υπηρεσίες και προς τους πολίτες και προς τις επιχειρήσεις. Μπορεί ο δημόσιος τομέας να γίνει πιο αποτελεσματικός. </w:t>
      </w:r>
    </w:p>
    <w:p w14:paraId="225E54D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Ενισχύουμε και ενθαρρύνουμε τις επιχειρήσεις να αναπτύξουν ψηφιακές υπηρεσίες, υπηρεσίες από επιχείρηση </w:t>
      </w:r>
      <w:r>
        <w:rPr>
          <w:rFonts w:eastAsia="Times New Roman" w:cs="Times New Roman"/>
          <w:szCs w:val="24"/>
        </w:rPr>
        <w:t xml:space="preserve">σε επιχείρηση. Στοχεύουμε στη συγκράτηση για τον επαναπατρισμό του ανθρώπινου δυναμικού υψηλής εξειδίκευσης. Ενισχύουμε τις ψηφιακές δεξιότητες του πληθυσμού. </w:t>
      </w:r>
    </w:p>
    <w:p w14:paraId="225E54D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Αλλάζουμε ριζικά και εκσυγχρονίζουμε τον τρόπο σχεδιασμού και προμήθειας των έργων τεχνολογίας, </w:t>
      </w:r>
      <w:r>
        <w:rPr>
          <w:rFonts w:eastAsia="Times New Roman" w:cs="Times New Roman"/>
          <w:szCs w:val="24"/>
        </w:rPr>
        <w:t>πληροφορικής και επικοινωνιών, ενώ παράλληλα πρέπει –και είναι πολύ σημαντικό, γιατί είχαμε το φαινόμενο πολλά έργα να προκηρύσσονται, να ξεκινούν να εκτελούνται και στη διάρκεια της εκτέλεσης και πριν την ολοκλήρωσή τους να θεωρούνται ξεπερασμένα- να εισά</w:t>
      </w:r>
      <w:r>
        <w:rPr>
          <w:rFonts w:eastAsia="Times New Roman" w:cs="Times New Roman"/>
          <w:szCs w:val="24"/>
        </w:rPr>
        <w:t xml:space="preserve">γουμε ευέλικτες μορφές υλοποίησης των έργων. </w:t>
      </w:r>
    </w:p>
    <w:p w14:paraId="225E54E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Στις τηλεπικοινωνίες έχουμε πολύ υψηλή στόχευση, διότι πιστεύουμε ότι αυτός ο τομέας μπορεί να γίνει η ατμομηχανή της νέας ανάπτυξης για </w:t>
      </w:r>
      <w:r>
        <w:rPr>
          <w:rFonts w:eastAsia="Times New Roman" w:cs="Times New Roman"/>
          <w:szCs w:val="24"/>
        </w:rPr>
        <w:lastRenderedPageBreak/>
        <w:t xml:space="preserve">την Ελλάδα στα χρόνια που έρχονται. Υπήρξε δυστυχώς και εδώ αδράνεια που </w:t>
      </w:r>
      <w:r>
        <w:rPr>
          <w:rFonts w:eastAsia="Times New Roman" w:cs="Times New Roman"/>
          <w:szCs w:val="24"/>
        </w:rPr>
        <w:t xml:space="preserve">μας οδήγησε, όπως είπα, στον πάτο της κατάταξης στην Ευρωπαϊκή Ένωση. </w:t>
      </w:r>
    </w:p>
    <w:p w14:paraId="225E54E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στόχος μας είναι ένας στόχος φιλόδοξος, αλλά καθ’ όλα εφικτός, να εγκαταστήσουμε οπτικές ίνες για όλη την Ελλάδα, έτσι ώστε οι τηλεπικοινωνίες να μπορούν να σηκώσουν το βάρος της νέας</w:t>
      </w:r>
      <w:r>
        <w:rPr>
          <w:rFonts w:eastAsia="Times New Roman" w:cs="Times New Roman"/>
          <w:szCs w:val="24"/>
        </w:rPr>
        <w:t xml:space="preserve"> ψηφιακής οικονομίας.</w:t>
      </w:r>
    </w:p>
    <w:p w14:paraId="225E54E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Για εμάς, κυρίες και κύριοι Βουλευτές, οι τηλεπικοινωνίες δεν είναι μόνο ότι έχουν το θετικό πρόσημο και ότι είναι αναγκαία προϋπόθεση για να </w:t>
      </w:r>
      <w:proofErr w:type="spellStart"/>
      <w:r>
        <w:rPr>
          <w:rFonts w:eastAsia="Times New Roman" w:cs="Times New Roman"/>
          <w:szCs w:val="24"/>
        </w:rPr>
        <w:t>επανεκκινηθεί</w:t>
      </w:r>
      <w:proofErr w:type="spellEnd"/>
      <w:r>
        <w:rPr>
          <w:rFonts w:eastAsia="Times New Roman" w:cs="Times New Roman"/>
          <w:szCs w:val="24"/>
        </w:rPr>
        <w:t xml:space="preserve"> η ανάπτυξη ως διατηρήσιμη στην ελληνικής οικονομίας. Οι τηλεπικοινωνίες μπορού</w:t>
      </w:r>
      <w:r>
        <w:rPr>
          <w:rFonts w:eastAsia="Times New Roman" w:cs="Times New Roman"/>
          <w:szCs w:val="24"/>
        </w:rPr>
        <w:t xml:space="preserve">ν να αποτελέσουν και όχημα υλοποίησης πολλών κοινωνικών δράσεων. Ήδη δρομολογήσαμε και εφαρμόζουμε την πρώτη δράση, τη δωρεάν δορυφορική τηλεόραση στη Θράκη, αλλά και τρεις ακόμα πάρα πολύ σημαντικές δράσεις, οι οποίες δρομολογούνται </w:t>
      </w:r>
      <w:r>
        <w:rPr>
          <w:rFonts w:eastAsia="Times New Roman" w:cs="Times New Roman"/>
          <w:szCs w:val="24"/>
        </w:rPr>
        <w:lastRenderedPageBreak/>
        <w:t xml:space="preserve">και θα υλοποιηθούν το </w:t>
      </w:r>
      <w:r>
        <w:rPr>
          <w:rFonts w:eastAsia="Times New Roman" w:cs="Times New Roman"/>
          <w:szCs w:val="24"/>
        </w:rPr>
        <w:t>αμέσως επόμενο χρονικό διάστημα: δωρεάν ίντερνετ για πρωτοετείς φοιτητές, ειδικά κοινωνικά τιμολόγια για ειδικές κατηγορίες ατόμων με ειδικές ανάγκες και δωρεάν ίντερνετ στα παραμεθόρια νησιά.</w:t>
      </w:r>
    </w:p>
    <w:p w14:paraId="225E54E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 πυρήνας της δικής μας αντίληψης είναι ότι η πολιτεία οφείλει </w:t>
      </w:r>
      <w:r>
        <w:rPr>
          <w:rFonts w:eastAsia="Times New Roman" w:cs="Times New Roman"/>
          <w:szCs w:val="24"/>
        </w:rPr>
        <w:t xml:space="preserve">να λάβει όλα τα μέτρα, ώστε η χώρα να περάσει γρήγορα και συντεταγμένα στη νέα γενιά τεχνολογίας πληροφορικής και επικοινωνιών, αλλά χωρίς να μείνει κανένας πίσω. Είναι ζήτημα δημοκρατίας, είναι ζήτημα ισότητας, είναι ζήτημα δικαιοσύνης, είναι στον πυρήνα </w:t>
      </w:r>
      <w:r>
        <w:rPr>
          <w:rFonts w:eastAsia="Times New Roman" w:cs="Times New Roman"/>
          <w:szCs w:val="24"/>
        </w:rPr>
        <w:t>της αντίληψης που έχει αυτή η Κυβέρνηση για τη δίκαιη ανάπτυξη.</w:t>
      </w:r>
    </w:p>
    <w:p w14:paraId="225E54E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Εδώ, βεβαίως, στον αντίποδα των νεοφιλελεύθερων επιλογών, βρίσκεται ο ισχυρός ρόλος που καλείται να παίξει και το δημόσιο και η Κυβέρνηση, αλλά και οι αντίστοιχες ρυθμιστικές αρχές.</w:t>
      </w:r>
    </w:p>
    <w:p w14:paraId="225E54E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Σε σχέση μ</w:t>
      </w:r>
      <w:r>
        <w:rPr>
          <w:rFonts w:eastAsia="Times New Roman" w:cs="Times New Roman"/>
          <w:szCs w:val="24"/>
        </w:rPr>
        <w:t>ε τα μέσα ενημέρωσης, γνωρίζετε όλοι ότι έχει συγκροτηθεί το Εθνικό Συμβούλιο Ραδιοτηλεόρασης. Ξεκινάμε άμεσα έναν κύκλο επαφών για να στηρίξουμε σε υποδομή, σε ανθρώπινο δυναμικό και ό,τι άλλο χρειαστεί το Εθνικό Συμβούλιο Ραδιοτηλεόρασης, για να υλοποιηθ</w:t>
      </w:r>
      <w:r>
        <w:rPr>
          <w:rFonts w:eastAsia="Times New Roman" w:cs="Times New Roman"/>
          <w:szCs w:val="24"/>
        </w:rPr>
        <w:t xml:space="preserve">εί τάχιστα η διαδικασία </w:t>
      </w:r>
      <w:proofErr w:type="spellStart"/>
      <w:r>
        <w:rPr>
          <w:rFonts w:eastAsia="Times New Roman" w:cs="Times New Roman"/>
          <w:szCs w:val="24"/>
        </w:rPr>
        <w:t>αδειοδότησης</w:t>
      </w:r>
      <w:proofErr w:type="spellEnd"/>
      <w:r>
        <w:rPr>
          <w:rFonts w:eastAsia="Times New Roman" w:cs="Times New Roman"/>
          <w:szCs w:val="24"/>
        </w:rPr>
        <w:t>. Δεν ξεκινάει από το μηδέν η πολιτεία. Έχει συσσωρεύσει γνώση και εμπειρία και πρέπει γρήγορα να προχωρήσουμε.</w:t>
      </w:r>
    </w:p>
    <w:p w14:paraId="225E54E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Κλείνω με το εξής, κυρίες και κύριοι Βουλευτές. Είμαστε στην τελευταία φάση της διαπραγμάτευσης και δύο είνα</w:t>
      </w:r>
      <w:r>
        <w:rPr>
          <w:rFonts w:eastAsia="Times New Roman" w:cs="Times New Roman"/>
          <w:szCs w:val="24"/>
        </w:rPr>
        <w:t>ι τα ανοικτά ζητήματα. Είναι δύο ζητήματα τα οποία φαίνεται ότι θα κρίνουν και την παραμονή του Διεθνούς Νομισματικού Ταμείου στο ελληνικό πρόγραμμα ή όχι, τα εργασιακά και το ζήτημα των πλεονασμάτων.</w:t>
      </w:r>
    </w:p>
    <w:p w14:paraId="225E54E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Στα εργασιακά η Νέα Δημοκρατία έχει μ</w:t>
      </w:r>
      <w:r>
        <w:rPr>
          <w:rFonts w:eastAsia="Times New Roman" w:cs="Times New Roman"/>
          <w:szCs w:val="24"/>
        </w:rPr>
        <w:t>ί</w:t>
      </w:r>
      <w:r>
        <w:rPr>
          <w:rFonts w:eastAsia="Times New Roman" w:cs="Times New Roman"/>
          <w:szCs w:val="24"/>
        </w:rPr>
        <w:t xml:space="preserve">α ανήσυχη σιωπή. </w:t>
      </w:r>
      <w:r>
        <w:rPr>
          <w:rFonts w:eastAsia="Times New Roman" w:cs="Times New Roman"/>
          <w:szCs w:val="24"/>
        </w:rPr>
        <w:t xml:space="preserve">Το ΠΑΣΟΚ δεν το αναφέρω, διότι ειλικρινά θα ευχόμουν να συνταυτιστεί με τη </w:t>
      </w:r>
      <w:r>
        <w:rPr>
          <w:rFonts w:eastAsia="Times New Roman" w:cs="Times New Roman"/>
          <w:szCs w:val="24"/>
        </w:rPr>
        <w:lastRenderedPageBreak/>
        <w:t>θέση που εξέφρασε το Ευρωπαϊκό Σοσιαλιστικό Κόμμα, το οποίο ευθαρσώς τοποθετήθηκε υπέρ της επαναφοράς των συλλογικών διαπραγματεύσεων στην Ελλάδα.</w:t>
      </w:r>
    </w:p>
    <w:p w14:paraId="225E54E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η Νέα Δημοκρατία είναι σαφές</w:t>
      </w:r>
      <w:r>
        <w:rPr>
          <w:rFonts w:eastAsia="Times New Roman" w:cs="Times New Roman"/>
          <w:szCs w:val="24"/>
        </w:rPr>
        <w:t xml:space="preserve"> ότι ανησυχεί, διότι, αν αυτό το ζήτημα κερδηθεί, θα φανεί στα μάτια του κάθε εργαζόμενου ότι η κατάργηση των συλλογικών συμβάσεων στην Ελλάδα συνέβη όχι επειδή ήταν απαίτηση των δανειστών, αλλά επειδή ήταν στον πυρήνα του σκληρού νεοφιλελεύθερου προγράμμα</w:t>
      </w:r>
      <w:r>
        <w:rPr>
          <w:rFonts w:eastAsia="Times New Roman" w:cs="Times New Roman"/>
          <w:szCs w:val="24"/>
        </w:rPr>
        <w:t>τος της Νέας Δημοκρατίας, στο οποίο αμετανόητα επιμένει.</w:t>
      </w:r>
    </w:p>
    <w:p w14:paraId="225E54E9" w14:textId="77777777" w:rsidR="00E140DF" w:rsidRDefault="00A85BE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225E54E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τελευταία κουβέντα, αν επιτρέπετε, κύριε Πρόεδρε, για το θέμα των πλεονασμάτων. Λέει η Νέα Δημοκρατία να μειωθο</w:t>
      </w:r>
      <w:r>
        <w:rPr>
          <w:rFonts w:eastAsia="Times New Roman" w:cs="Times New Roman"/>
          <w:szCs w:val="24"/>
        </w:rPr>
        <w:t>ύν τα πλεονάσματα. Μάλιστα.</w:t>
      </w:r>
    </w:p>
    <w:p w14:paraId="225E54E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Δύο παρατηρήσεις θέλω να κάνω. Πρώτον, όταν λες ότι τα πλεονάσματα πρέπει να είναι κάτω του 3,5%, επειδή δεν βγαίνουν, φανταζόμαστε όλοι ότι το ίδιο ισχύει και για τα πλεονάσματα του 4,5%, τα οποία είχε η Νέα Δημοκρατία υπογράψε</w:t>
      </w:r>
      <w:r>
        <w:rPr>
          <w:rFonts w:eastAsia="Times New Roman" w:cs="Times New Roman"/>
          <w:szCs w:val="24"/>
        </w:rPr>
        <w:t>ι το 2014.</w:t>
      </w:r>
    </w:p>
    <w:p w14:paraId="225E54E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Με τη θέση της, λοιπόν, περί μείωσης των πλεονασμάτων το πρώτο πράγμα που κάνει είναι να υπονομεύει θεμελιακά όλο το αφήγημα ότι η Ελλάδα ήταν έτοιμη να απογειωθεί το 2014 και ξαφνικά, ήρθε η δική μας η Κυβέρνηση και τα γκρέμισε όλα.</w:t>
      </w:r>
    </w:p>
    <w:p w14:paraId="225E54E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Δεν θα απογ</w:t>
      </w:r>
      <w:r>
        <w:rPr>
          <w:rFonts w:eastAsia="Times New Roman" w:cs="Times New Roman"/>
          <w:szCs w:val="24"/>
        </w:rPr>
        <w:t>ειωνόταν η Ελλάδα, διότι είχε πέσει η υπογραφή για πλεονάσματα τα οποία δεν ήταν εφικτά. Δεν θα απογειωνόταν η Ελλάδα, διότι είχε κυβέρνηση η οποία δεν είχε καμμία μέριμνα για τους κοινωνικά αδύναμους, διότι δεν είχε μια Κυβέρνηση η οποία δεν αντιλαμβανότα</w:t>
      </w:r>
      <w:r>
        <w:rPr>
          <w:rFonts w:eastAsia="Times New Roman" w:cs="Times New Roman"/>
          <w:szCs w:val="24"/>
        </w:rPr>
        <w:t xml:space="preserve">ν το μέγιστο κοινωνικό ζήτημα στην Ελλάδα από την εφαρμογή των δύο πρώτων </w:t>
      </w:r>
      <w:r>
        <w:rPr>
          <w:rFonts w:eastAsia="Times New Roman" w:cs="Times New Roman"/>
          <w:szCs w:val="24"/>
        </w:rPr>
        <w:lastRenderedPageBreak/>
        <w:t>μνημονίων, που ήταν το ζήτημα των ανισοτήτων. Η Ελλάδα θα είχε πισωγύρισμα, το οποίο και αποφύγαμε.</w:t>
      </w:r>
    </w:p>
    <w:p w14:paraId="225E54E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-και κλείνω- είναι η εξής. Προσέξτε: Λέει η Νέα Δημοκρατία ότι </w:t>
      </w:r>
      <w:r>
        <w:rPr>
          <w:rFonts w:eastAsia="Times New Roman" w:cs="Times New Roman"/>
          <w:szCs w:val="24"/>
        </w:rPr>
        <w:t>τα χαμηλότερα πλεονάσματα δεν πρέπει να επισυμβούν, δεν πρέπει να έρθουν, επειδή η Ελλάδα τα δικαιούται, επειδή αυτό είναι το οικονομικά θεμιτό και λογικό. Όχι. Θα έρθουν ως αντάλλαγμα βαθιών -λέει- μεταρρυθμίσεων.</w:t>
      </w:r>
    </w:p>
    <w:p w14:paraId="225E54E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Νομίζω ότι είναι πάρα πολύ καλή ευκαιρία </w:t>
      </w:r>
      <w:r>
        <w:rPr>
          <w:rFonts w:eastAsia="Times New Roman" w:cs="Times New Roman"/>
          <w:szCs w:val="24"/>
        </w:rPr>
        <w:t>να μας εξηγήσει η Νέα Δημοκρατία ποιες μεταρρυθμίσεις εννοεί. Διότι είναι σαφές ότι δεν εννοεί τη μεταρρύθμιση του δημοσίου τομέα, την οποία εμείς φέραμε και η Νέα Δημοκρατία καταψήφισε. Είναι σαφές αυτό. Εννοεί μ</w:t>
      </w:r>
      <w:r>
        <w:rPr>
          <w:rFonts w:eastAsia="Times New Roman" w:cs="Times New Roman"/>
          <w:szCs w:val="24"/>
        </w:rPr>
        <w:t>ί</w:t>
      </w:r>
      <w:r>
        <w:rPr>
          <w:rFonts w:eastAsia="Times New Roman" w:cs="Times New Roman"/>
          <w:szCs w:val="24"/>
        </w:rPr>
        <w:t>α μεταρρύθμιση στο ασφαλιστικό μήπως; Μήπω</w:t>
      </w:r>
      <w:r>
        <w:rPr>
          <w:rFonts w:eastAsia="Times New Roman" w:cs="Times New Roman"/>
          <w:szCs w:val="24"/>
        </w:rPr>
        <w:t>ς τη ρήτρα μηδενικού ελλείμματος, την οποία γλυτώσαμε από την πλάτη του ελληνικού λαού και εσείς επιθυμείτε να επαναφέρετε; Ποιες είναι, λοιπόν, αυτές οι μεταρρυθμίσεις;</w:t>
      </w:r>
    </w:p>
    <w:p w14:paraId="225E54F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Θα ήθελα να τελειώσω με το εξής: Είναι προφανές ότι η Νέα Δημοκρατία διαφωνεί με την τ</w:t>
      </w:r>
      <w:r>
        <w:rPr>
          <w:rFonts w:eastAsia="Times New Roman" w:cs="Times New Roman"/>
          <w:szCs w:val="24"/>
        </w:rPr>
        <w:t>ελευταία μας απόφαση να δοθεί δέκατη τρίτη σύνταξη στους χαμηλοσυνταξιούχους και να απαλλάξουμε τα νησιά μας που υποφέρουν και από το προσφυγικό, από το βάρος του υψηλού συντελεστή του ΦΠΑ.</w:t>
      </w:r>
    </w:p>
    <w:p w14:paraId="225E54F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Νομίζω ότι θα πρέπει αυτή η αλήθεια να είναι πάρα πολύ σαφής και ν</w:t>
      </w:r>
      <w:r>
        <w:rPr>
          <w:rFonts w:eastAsia="Times New Roman" w:cs="Times New Roman"/>
          <w:szCs w:val="24"/>
        </w:rPr>
        <w:t>α τη διατυπώσει και ο Αρχηγός της Νέας Δημοκρατίας, να μας πει δηλαδή τι θα ήθελε να κάνουμε. Δεν ξέρω, αναρωτιέμαι πραγματικά μήπως χρειάζεται κάποια έκτακτη επιχορήγηση στα κόμματα για να εξοφληθεί το δάνειο της Νέας Δημοκρατίας ή να αναιρέσουμε τους φόρ</w:t>
      </w:r>
      <w:r>
        <w:rPr>
          <w:rFonts w:eastAsia="Times New Roman" w:cs="Times New Roman"/>
          <w:szCs w:val="24"/>
        </w:rPr>
        <w:t xml:space="preserve">ους που έχουμε βάλει στους </w:t>
      </w:r>
      <w:proofErr w:type="spellStart"/>
      <w:r>
        <w:rPr>
          <w:rFonts w:eastAsia="Times New Roman" w:cs="Times New Roman"/>
          <w:szCs w:val="24"/>
        </w:rPr>
        <w:t>καναλάρχες</w:t>
      </w:r>
      <w:proofErr w:type="spellEnd"/>
      <w:r>
        <w:rPr>
          <w:rFonts w:eastAsia="Times New Roman" w:cs="Times New Roman"/>
          <w:szCs w:val="24"/>
        </w:rPr>
        <w:t xml:space="preserve">. Δεν ξέρω, είμαστε έτοιμοι να ακούσουμε και ιδέες. </w:t>
      </w:r>
    </w:p>
    <w:p w14:paraId="225E54F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εάν διαφωνούν, θα πρέπει με ευθύνη της Αξιωματικής Αντιπολίτευσης να διατυπώσουν εδώ πρόταση και να μας εξηγήσουν εάν αυτό </w:t>
      </w:r>
      <w:r>
        <w:rPr>
          <w:rFonts w:eastAsia="Times New Roman" w:cs="Times New Roman"/>
          <w:szCs w:val="24"/>
        </w:rPr>
        <w:lastRenderedPageBreak/>
        <w:t xml:space="preserve">που είπε χθες ο Αντιπρόεδρός τους σε </w:t>
      </w:r>
      <w:r>
        <w:rPr>
          <w:rFonts w:eastAsia="Times New Roman" w:cs="Times New Roman"/>
          <w:szCs w:val="24"/>
        </w:rPr>
        <w:t>μ</w:t>
      </w:r>
      <w:r>
        <w:rPr>
          <w:rFonts w:eastAsia="Times New Roman" w:cs="Times New Roman"/>
          <w:szCs w:val="24"/>
        </w:rPr>
        <w:t>ί</w:t>
      </w:r>
      <w:r>
        <w:rPr>
          <w:rFonts w:eastAsia="Times New Roman" w:cs="Times New Roman"/>
          <w:szCs w:val="24"/>
        </w:rPr>
        <w:t>α ραδιοφωνική εκπομπή είναι και επίσημη θέση της Νέας Δημοκρατίας που λέει</w:t>
      </w:r>
      <w:r>
        <w:rPr>
          <w:rFonts w:eastAsia="Times New Roman" w:cs="Times New Roman"/>
          <w:szCs w:val="24"/>
        </w:rPr>
        <w:t>:</w:t>
      </w:r>
      <w:r>
        <w:rPr>
          <w:rFonts w:eastAsia="Times New Roman" w:cs="Times New Roman"/>
          <w:szCs w:val="24"/>
        </w:rPr>
        <w:t xml:space="preserve"> «Εμείς θα κάνουμε ό,τι ζητήσει ο Σόιμπλε και άλλα τόσα».</w:t>
      </w:r>
    </w:p>
    <w:p w14:paraId="225E54F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Περιμένουμε να σας ακούσουμε.</w:t>
      </w:r>
    </w:p>
    <w:p w14:paraId="225E54F4"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4F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225E54F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Παρακαλώ, κύριε Τζαβάρα, έχετε τον λόγο. </w:t>
      </w:r>
    </w:p>
    <w:p w14:paraId="225E54F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θα ήθελα να σας παρακαλέσω να τηρηθεί ο χρόνος για τον ίδιο λόγο που ανέφερα προηγουμένως. </w:t>
      </w:r>
    </w:p>
    <w:p w14:paraId="225E54F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Ευχαριστώ πολύ, κύριε Πρόεδρε.</w:t>
      </w:r>
    </w:p>
    <w:p w14:paraId="225E54F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κατορθώσατε με την ομιλία σας να διαψεύσετε ακόμα και αυτούς που εδώ και χιλιάδες χρόνια λένε ότι κανένας δεν μπορεί </w:t>
      </w:r>
      <w:r>
        <w:rPr>
          <w:rFonts w:eastAsia="Times New Roman" w:cs="Times New Roman"/>
          <w:szCs w:val="24"/>
        </w:rPr>
        <w:lastRenderedPageBreak/>
        <w:t>να είναι ακροατής του λόγου του. Εσείς, πράγματι, πετύχατε να λέτε πράγματα τα οποία τα απευθύνετε στον εαυτό σας και σε όλο</w:t>
      </w:r>
      <w:r>
        <w:rPr>
          <w:rFonts w:eastAsia="Times New Roman" w:cs="Times New Roman"/>
          <w:szCs w:val="24"/>
        </w:rPr>
        <w:t xml:space="preserve">υς όσοι ταυτίζονται μαζί σας. </w:t>
      </w:r>
    </w:p>
    <w:p w14:paraId="225E54F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Πράγματι, αυτό μπορεί να ακούγεται σαν μια παραδοξολογία, αλλά είναι πολύ ενδιαφέρον να το συνδέσουμε με αυτά που έλεγε χθες ο εκλεκτός Καθηγητής της Φιλοσοφίας του Δικαίου και ένας από τους πιο αξιόλογους Βουλευτές που υπάρχ</w:t>
      </w:r>
      <w:r>
        <w:rPr>
          <w:rFonts w:eastAsia="Times New Roman" w:cs="Times New Roman"/>
          <w:szCs w:val="24"/>
        </w:rPr>
        <w:t xml:space="preserve">ουν σε αυτήν την Αίθουσα, ο κ. Κωνσταντίνος </w:t>
      </w:r>
      <w:proofErr w:type="spellStart"/>
      <w:r>
        <w:rPr>
          <w:rFonts w:eastAsia="Times New Roman" w:cs="Times New Roman"/>
          <w:szCs w:val="24"/>
        </w:rPr>
        <w:t>Δουζίνας</w:t>
      </w:r>
      <w:proofErr w:type="spellEnd"/>
      <w:r>
        <w:rPr>
          <w:rFonts w:eastAsia="Times New Roman" w:cs="Times New Roman"/>
          <w:szCs w:val="24"/>
        </w:rPr>
        <w:t xml:space="preserve">. </w:t>
      </w:r>
    </w:p>
    <w:p w14:paraId="225E54F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Έτσι, λοιπόν, είναι πολύ εντυπωσιακό να ακούμε, τον τελευταίο καιρό ιδίως, το αφήγημα που είχατε μέχρι τότε που αρχίσατε να κυβερνάτε αυτόν τον τόπο στα χείλη ενός εκάστου εξ ημών να γίνεται διήγημα, γ</w:t>
      </w:r>
      <w:r>
        <w:rPr>
          <w:rFonts w:eastAsia="Times New Roman" w:cs="Times New Roman"/>
          <w:szCs w:val="24"/>
        </w:rPr>
        <w:t xml:space="preserve">ιατί πράγματι κάθε ένας από εσάς είτε έρχεται στο Βήμα και διαβάζει έναν προκατασκευασμένο λόγο είτε έρχεται εδώ και απευθύνει στο Σώμα έναν λόγο που τον κατασκευάζει τη στιγμή που τον εκφωνεί. Δεν κάνει τίποτα άλλο </w:t>
      </w:r>
      <w:r>
        <w:rPr>
          <w:rFonts w:eastAsia="Times New Roman" w:cs="Times New Roman"/>
          <w:szCs w:val="24"/>
        </w:rPr>
        <w:lastRenderedPageBreak/>
        <w:t xml:space="preserve">από το να διηγείται το πώς περνάει μέσα </w:t>
      </w:r>
      <w:r>
        <w:rPr>
          <w:rFonts w:eastAsia="Times New Roman" w:cs="Times New Roman"/>
          <w:szCs w:val="24"/>
        </w:rPr>
        <w:t>από την ψυχή του, μέσα από την γλώσσα του και μέσα από το μυαλό του αυτή η συναρπαστική εμπειρία που ως βίωμα τη γλεντάτε, θα έλεγα. Είναι αυτή η σχέση με την εξουσία, την εξουσία ως αυτοσκοπό που τη ζείτε σε όλες της τις εκφάνσεις και σε όλες της τις αναφ</w:t>
      </w:r>
      <w:r>
        <w:rPr>
          <w:rFonts w:eastAsia="Times New Roman" w:cs="Times New Roman"/>
          <w:szCs w:val="24"/>
        </w:rPr>
        <w:t xml:space="preserve">ορές. Γι’ αυτό, λοιπόν, σας αξίζουν συγχαρητήρια! </w:t>
      </w:r>
    </w:p>
    <w:p w14:paraId="225E54F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ο ελληνικός λαός λυπάται και δυστυχεί, γιατί ακόμα και αυτό που πριν από δύο μέρες απηύθυνε στους δεινά δοκιμαζόμενους συνταξιούχους της χώρας ως δέκατη τρίτη σύνταξη –και που κάνατε και εσείς το λάθ</w:t>
      </w:r>
      <w:r>
        <w:rPr>
          <w:rFonts w:eastAsia="Times New Roman" w:cs="Times New Roman"/>
          <w:szCs w:val="24"/>
        </w:rPr>
        <w:t>ος να το επαναλάβετε από του Βήματος αυτού προηγουμένως- δεν είναι τίποτα άλλο παρά μια πολύ μεγάλη απάτη, γιατί ξέρετε πολύ καλά ότι δεν πρόκειται για δέκατη τρίτη σύνταξη και κυρίως δεν πρόκειται για την υπόσχεση που δώσατε στον ελληνικό λαό ότι θα επανα</w:t>
      </w:r>
      <w:r>
        <w:rPr>
          <w:rFonts w:eastAsia="Times New Roman" w:cs="Times New Roman"/>
          <w:szCs w:val="24"/>
        </w:rPr>
        <w:t xml:space="preserve">φέρετε ως τακτική αποδοχή κάθε συνταξιούχου κάτω από τα 850 ευρώ –ή τα 1200 ευρώ λέγατε, αν δεν </w:t>
      </w:r>
      <w:proofErr w:type="spellStart"/>
      <w:r>
        <w:rPr>
          <w:rFonts w:eastAsia="Times New Roman" w:cs="Times New Roman"/>
          <w:szCs w:val="24"/>
        </w:rPr>
        <w:t>απατώμαι</w:t>
      </w:r>
      <w:proofErr w:type="spellEnd"/>
      <w:r>
        <w:rPr>
          <w:rFonts w:eastAsia="Times New Roman" w:cs="Times New Roman"/>
          <w:szCs w:val="24"/>
        </w:rPr>
        <w:t xml:space="preserve">- τη δέκατη τρίτη σύνταξη. </w:t>
      </w:r>
    </w:p>
    <w:p w14:paraId="225E54F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Πρόκειται, λοιπόν, για ένα βοήθημα. Άκουσα χθες κάποιον άλλον ομιλητή, ο οποίος διηγούμενος αυτήν την όμορφη εμπειρία της πα</w:t>
      </w:r>
      <w:r>
        <w:rPr>
          <w:rFonts w:eastAsia="Times New Roman" w:cs="Times New Roman"/>
          <w:szCs w:val="24"/>
        </w:rPr>
        <w:t xml:space="preserve">ροχής στον λαό, τη συνέδεσε με τα Χριστούγεννα. Αλήθεια, πιστεύετε και στα Χριστούγεννα; Αυτό θα είναι πολύ ενδιαφέρον. Μπράβο σας! </w:t>
      </w:r>
    </w:p>
    <w:p w14:paraId="225E54FE"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225E54F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Αυτό σημαίνει ότι μέσω της εξουσίας, ακόμα και ως αυτοσκοπό βιωμένης, έχετε γίνει καλύτεροι άνθρωποι</w:t>
      </w:r>
      <w:r>
        <w:rPr>
          <w:rFonts w:eastAsia="Times New Roman" w:cs="Times New Roman"/>
          <w:szCs w:val="24"/>
        </w:rPr>
        <w:t xml:space="preserve">. </w:t>
      </w:r>
    </w:p>
    <w:p w14:paraId="225E5500"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5E5501"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Καλά Χριστούγεννα!</w:t>
      </w:r>
    </w:p>
    <w:p w14:paraId="225E5502"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Επίσης! Και βοήθειά σας! </w:t>
      </w:r>
    </w:p>
    <w:p w14:paraId="225E5503" w14:textId="77777777" w:rsidR="00E140DF" w:rsidRDefault="00A85BE1">
      <w:pPr>
        <w:spacing w:line="600" w:lineRule="auto"/>
        <w:jc w:val="both"/>
        <w:rPr>
          <w:rFonts w:eastAsia="Times New Roman" w:cs="Times New Roman"/>
          <w:szCs w:val="24"/>
        </w:rPr>
      </w:pPr>
      <w:r>
        <w:rPr>
          <w:rFonts w:eastAsia="Times New Roman" w:cs="Times New Roman"/>
          <w:szCs w:val="24"/>
        </w:rPr>
        <w:t>Όμως, υπάρχει και κάτι πολύ πιο ενδιαφέρον, το οποίο θα ήθελα να το αφιερώσω σε όσους εξ υμών έχουν την ψευδαίσθ</w:t>
      </w:r>
      <w:r>
        <w:rPr>
          <w:rFonts w:eastAsia="Times New Roman" w:cs="Times New Roman"/>
          <w:szCs w:val="24"/>
        </w:rPr>
        <w:t xml:space="preserve">ηση ότι σ’ αυτήν την </w:t>
      </w:r>
      <w:r>
        <w:rPr>
          <w:rFonts w:eastAsia="Times New Roman" w:cs="Times New Roman"/>
          <w:szCs w:val="24"/>
        </w:rPr>
        <w:lastRenderedPageBreak/>
        <w:t>περιπέτεια που ζουν να είναι αριστεροί άνθρωποι και άνθρωποι της εξουσίας ταυτόχρονα, έχουν την αφέλεια να πιστεύουν ότι ο λαός τούς ξεχωρίζει για ένα βασικό χαρακτηριστικό τους, για το ηθικό πλεονέκτημα της Αριστεράς.</w:t>
      </w:r>
      <w:r>
        <w:rPr>
          <w:rFonts w:eastAsia="Times New Roman" w:cs="Times New Roman"/>
          <w:szCs w:val="24"/>
        </w:rPr>
        <w:t xml:space="preserve"> Α</w:t>
      </w:r>
      <w:r>
        <w:rPr>
          <w:rFonts w:eastAsia="Times New Roman" w:cs="Times New Roman"/>
          <w:szCs w:val="24"/>
        </w:rPr>
        <w:t>λήθεια, από πότ</w:t>
      </w:r>
      <w:r>
        <w:rPr>
          <w:rFonts w:eastAsia="Times New Roman" w:cs="Times New Roman"/>
          <w:szCs w:val="24"/>
        </w:rPr>
        <w:t xml:space="preserve">ε γίνατε ηθικολόγοι εσείς οι αριστεροί; </w:t>
      </w:r>
    </w:p>
    <w:p w14:paraId="225E5504" w14:textId="77777777" w:rsidR="00E140DF" w:rsidRDefault="00A85B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225E550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Είναι πολύ ενδιαφέρον αυτό που θα πω. Ακούστε με, σας παρακαλώ, γιατί αυτά που θα ακούσετε τουλάχιστον θα είναι αφορμή να προβληματιστείτε και λίγο, γιατί λέτε πολύ «ποίημα» εδώ </w:t>
      </w:r>
      <w:r>
        <w:rPr>
          <w:rFonts w:eastAsia="Times New Roman" w:cs="Times New Roman"/>
          <w:szCs w:val="24"/>
        </w:rPr>
        <w:t>κάθε φορά. Μάλιστα, οι περισσότεροι από εσάς το διαβάζουν χωρίς και να το πιστεύουν, και αυτό φαίνεται, είναι έκδηλο στον τρόπο με τον οποίο απευθύνονται στο Σώμα και κυρίως στον τρόπο με τον οποίο οι λέξεις που διαβάζουν -</w:t>
      </w:r>
      <w:r>
        <w:rPr>
          <w:rFonts w:eastAsia="Times New Roman"/>
          <w:szCs w:val="24"/>
        </w:rPr>
        <w:t>οι οποίες είναι ξένες- προσπαθούν</w:t>
      </w:r>
      <w:r>
        <w:rPr>
          <w:rFonts w:eastAsia="Times New Roman"/>
          <w:szCs w:val="24"/>
        </w:rPr>
        <w:t xml:space="preserve"> να συνδεθούν με τη ψυχή τους που, κατά βάση και κατά βάθος, πρέπει να υποφέρει. </w:t>
      </w:r>
      <w:r>
        <w:rPr>
          <w:rFonts w:eastAsia="Times New Roman" w:cs="Times New Roman"/>
          <w:szCs w:val="24"/>
        </w:rPr>
        <w:t xml:space="preserve">Υποφέρει, βέβαια, γιατί αυτό που </w:t>
      </w:r>
      <w:r>
        <w:rPr>
          <w:rFonts w:eastAsia="Times New Roman" w:cs="Times New Roman"/>
          <w:szCs w:val="24"/>
        </w:rPr>
        <w:lastRenderedPageBreak/>
        <w:t xml:space="preserve">λέτε «ηθική» άρχισε να απασχολεί την Αριστερά από τότε που κατέρρευσε ο επαναστατικός μαρξισμός. Το λένε και τα βιβλία. Δεν το λέω εγώ αυτό. </w:t>
      </w:r>
    </w:p>
    <w:p w14:paraId="225E550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Κυρίως αυτό που επίσης είναι πολύ σημαντικό και πρέπει κάποτε κάποιος να σας το πει, είναι ότι για να μπορέσει να ανταποκριθεί η Αριστερά σε αυτό που λεγόταν και λέγεται «ηθική», είτε με τη καντιανή της εκδοχή, είτε με την εκδοχή ενός πολύ αξιόλογου φιλόσο</w:t>
      </w:r>
      <w:r>
        <w:rPr>
          <w:rFonts w:eastAsia="Times New Roman" w:cs="Times New Roman"/>
          <w:szCs w:val="24"/>
        </w:rPr>
        <w:t xml:space="preserve">φου, του </w:t>
      </w:r>
      <w:r>
        <w:rPr>
          <w:rFonts w:eastAsia="Times New Roman" w:cs="Times New Roman"/>
          <w:szCs w:val="24"/>
        </w:rPr>
        <w:t>Άλεν</w:t>
      </w:r>
      <w:r>
        <w:rPr>
          <w:rFonts w:eastAsia="Times New Roman" w:cs="Times New Roman"/>
          <w:szCs w:val="24"/>
        </w:rPr>
        <w:t xml:space="preserve"> </w:t>
      </w:r>
      <w:proofErr w:type="spellStart"/>
      <w:r>
        <w:rPr>
          <w:rFonts w:eastAsia="Times New Roman" w:cs="Times New Roman"/>
          <w:szCs w:val="24"/>
        </w:rPr>
        <w:t>Μπαντίου</w:t>
      </w:r>
      <w:proofErr w:type="spellEnd"/>
      <w:r>
        <w:rPr>
          <w:rFonts w:eastAsia="Times New Roman" w:cs="Times New Roman"/>
          <w:szCs w:val="24"/>
        </w:rPr>
        <w:t xml:space="preserve"> -που είναι αριστερός και δεν είναι φιλελεύθερος-, έφτασε στο σημείο να υιοθετεί την ηθική των ανθρωπίνων δικαιωμάτων.</w:t>
      </w:r>
    </w:p>
    <w:p w14:paraId="225E550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Χθες, λοιπόν, περίμενα από τον κ. </w:t>
      </w:r>
      <w:proofErr w:type="spellStart"/>
      <w:r>
        <w:rPr>
          <w:rFonts w:eastAsia="Times New Roman" w:cs="Times New Roman"/>
          <w:szCs w:val="24"/>
        </w:rPr>
        <w:t>Δουζίνα</w:t>
      </w:r>
      <w:proofErr w:type="spellEnd"/>
      <w:r>
        <w:rPr>
          <w:rFonts w:eastAsia="Times New Roman" w:cs="Times New Roman"/>
          <w:szCs w:val="24"/>
        </w:rPr>
        <w:t xml:space="preserve"> να μιλήσει για αυτήν την ηθική, αλλά, δυστυχώς, αυτό που άκουσα από το στ</w:t>
      </w:r>
      <w:r>
        <w:rPr>
          <w:rFonts w:eastAsia="Times New Roman" w:cs="Times New Roman"/>
          <w:szCs w:val="24"/>
        </w:rPr>
        <w:t xml:space="preserve">όμα του είναι να ομιλεί περί της ηθικής των </w:t>
      </w:r>
      <w:proofErr w:type="spellStart"/>
      <w:r>
        <w:rPr>
          <w:rFonts w:eastAsia="Times New Roman" w:cs="Times New Roman"/>
          <w:szCs w:val="24"/>
        </w:rPr>
        <w:t>αυτοανθρωπίνων</w:t>
      </w:r>
      <w:proofErr w:type="spellEnd"/>
      <w:r>
        <w:rPr>
          <w:rFonts w:eastAsia="Times New Roman" w:cs="Times New Roman"/>
          <w:szCs w:val="24"/>
        </w:rPr>
        <w:t xml:space="preserve"> αριστερών δικαιωμάτων. Ουσιαστικά ξεχώρισε την κοινωνία στους αριστερούς που έχουν ηθική και αυτή η ηθική, όπως είπε, συνδέεται με την ενσωμάτωση της ζωής τους και της ψυχής τους και της γλώσσας το</w:t>
      </w:r>
      <w:r>
        <w:rPr>
          <w:rFonts w:eastAsia="Times New Roman" w:cs="Times New Roman"/>
          <w:szCs w:val="24"/>
        </w:rPr>
        <w:t xml:space="preserve">υς σε ένα σύνολο αρχών και αξιών, σαν </w:t>
      </w:r>
      <w:r>
        <w:rPr>
          <w:rFonts w:eastAsia="Times New Roman" w:cs="Times New Roman"/>
          <w:szCs w:val="24"/>
        </w:rPr>
        <w:lastRenderedPageBreak/>
        <w:t xml:space="preserve">και αυτό που υπηρετούν οι Υπουργοί, όπως είπε, </w:t>
      </w:r>
      <w:r>
        <w:rPr>
          <w:rFonts w:eastAsia="Times New Roman"/>
          <w:szCs w:val="24"/>
        </w:rPr>
        <w:t>οι οποίοι</w:t>
      </w:r>
      <w:r>
        <w:rPr>
          <w:rFonts w:eastAsia="Times New Roman" w:cs="Times New Roman"/>
          <w:szCs w:val="24"/>
        </w:rPr>
        <w:t xml:space="preserve"> δεν είναι ταυτισμένοι με τις καρέκλες τους. Φανταστείτε να μας ακούν δηλαδή και να το επεξεργάζονται και με τις παραστάσεις που καθημερινά παίρνουν από τον τρόπο</w:t>
      </w:r>
      <w:r>
        <w:rPr>
          <w:rFonts w:eastAsia="Times New Roman" w:cs="Times New Roman"/>
          <w:szCs w:val="24"/>
        </w:rPr>
        <w:t xml:space="preserve"> που ασκείτε την εξουσία, να προσπαθούν να βγάλουν συμπεράσματα. Εκεί είναι η απόλυτη σχιζοφρένεια. Δεν πειράζει όμως. </w:t>
      </w:r>
    </w:p>
    <w:p w14:paraId="225E550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25E550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Εγώ θεωρώ ότι ο κ. </w:t>
      </w:r>
      <w:proofErr w:type="spellStart"/>
      <w:r>
        <w:rPr>
          <w:rFonts w:eastAsia="Times New Roman" w:cs="Times New Roman"/>
          <w:szCs w:val="24"/>
        </w:rPr>
        <w:t>Δουζίνας</w:t>
      </w:r>
      <w:proofErr w:type="spellEnd"/>
      <w:r>
        <w:rPr>
          <w:rFonts w:eastAsia="Times New Roman" w:cs="Times New Roman"/>
          <w:szCs w:val="24"/>
        </w:rPr>
        <w:t xml:space="preserve">, επειδή είναι ένας πολύ </w:t>
      </w:r>
      <w:r>
        <w:rPr>
          <w:rFonts w:eastAsia="Times New Roman" w:cs="Times New Roman"/>
          <w:szCs w:val="24"/>
        </w:rPr>
        <w:t>σοβαρός διανοούμενος -έχω μάλιστα με ενδιαφέρον διαβάσει τα περισσότερα βιβλία του- δεν πρέπει να ξεχνά ότι μέσα από αυτή τη θεωρία του ηθικού πλεονεκτήματος αυτό που πετυχαίνετε είναι να φτιάχνετε μ</w:t>
      </w:r>
      <w:r>
        <w:rPr>
          <w:rFonts w:eastAsia="Times New Roman" w:cs="Times New Roman"/>
          <w:szCs w:val="24"/>
        </w:rPr>
        <w:t>ί</w:t>
      </w:r>
      <w:r>
        <w:rPr>
          <w:rFonts w:eastAsia="Times New Roman" w:cs="Times New Roman"/>
          <w:szCs w:val="24"/>
        </w:rPr>
        <w:t>α παράσταση για τον εαυτό σας, που δίνει στην αφεντιά σα</w:t>
      </w:r>
      <w:r>
        <w:rPr>
          <w:rFonts w:eastAsia="Times New Roman" w:cs="Times New Roman"/>
          <w:szCs w:val="24"/>
        </w:rPr>
        <w:t xml:space="preserve">ς ή στη συλλογικότητά σας ένα προνόμιο ή ένα χάρισμα ιστορικό. Δηλαδή σιγά σιγά παίρνετε αποστάσεις από την ιδέα του νοήματος της </w:t>
      </w:r>
      <w:r>
        <w:rPr>
          <w:rFonts w:eastAsia="Times New Roman" w:cs="Times New Roman"/>
          <w:szCs w:val="24"/>
        </w:rPr>
        <w:t>ι</w:t>
      </w:r>
      <w:r>
        <w:rPr>
          <w:rFonts w:eastAsia="Times New Roman" w:cs="Times New Roman"/>
          <w:szCs w:val="24"/>
        </w:rPr>
        <w:t xml:space="preserve">στορίας και ενσωματώνετε στην </w:t>
      </w:r>
      <w:r>
        <w:rPr>
          <w:rFonts w:eastAsia="Times New Roman" w:cs="Times New Roman"/>
          <w:szCs w:val="24"/>
        </w:rPr>
        <w:t>ι</w:t>
      </w:r>
      <w:r>
        <w:rPr>
          <w:rFonts w:eastAsia="Times New Roman" w:cs="Times New Roman"/>
          <w:szCs w:val="24"/>
        </w:rPr>
        <w:t xml:space="preserve">στορία </w:t>
      </w:r>
      <w:r>
        <w:rPr>
          <w:rFonts w:eastAsia="Times New Roman" w:cs="Times New Roman"/>
          <w:szCs w:val="24"/>
        </w:rPr>
        <w:lastRenderedPageBreak/>
        <w:t xml:space="preserve">το προνόμιο που έχετε να είστε ηθικοί άνθρωποι. Αυτά δεν είναι πράγματα που ταιριάζουν </w:t>
      </w:r>
      <w:r>
        <w:rPr>
          <w:rFonts w:eastAsia="Times New Roman" w:cs="Times New Roman"/>
          <w:szCs w:val="24"/>
        </w:rPr>
        <w:t>με την Αριστερά.</w:t>
      </w:r>
    </w:p>
    <w:p w14:paraId="225E550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Αυτό που, επίσης, εντυπωσιάζει, μετά από όλα αυτά, είναι ότι πολλοί από εσάς ανεβαίνουν στο Βήμα και λένε πράγματα που δεν πιστεύουν. Αυτά, παραδείγματος χάρη, που έλεγε προηγουμένως ο κύριος Υπουργός. Όμως, το χειρότερο είναι ότι υπάρχουν</w:t>
      </w:r>
      <w:r>
        <w:rPr>
          <w:rFonts w:eastAsia="Times New Roman" w:cs="Times New Roman"/>
          <w:szCs w:val="24"/>
        </w:rPr>
        <w:t xml:space="preserve"> άνθρωποι </w:t>
      </w:r>
      <w:r>
        <w:rPr>
          <w:rFonts w:eastAsia="Times New Roman"/>
          <w:szCs w:val="24"/>
        </w:rPr>
        <w:t>οι οποίοι</w:t>
      </w:r>
      <w:r>
        <w:rPr>
          <w:rFonts w:eastAsia="Times New Roman" w:cs="Times New Roman"/>
          <w:szCs w:val="24"/>
        </w:rPr>
        <w:t xml:space="preserve"> ανεβαίνουν στο Βήμα και εμφανίζονται να πιστεύουν πράγματα που δεν ταιριάζουν στην Αριστερά. Πρέπει να το ξεκαθαρίσετε αυτό το θέμα.</w:t>
      </w:r>
    </w:p>
    <w:p w14:paraId="225E550B" w14:textId="77777777" w:rsidR="00E140DF" w:rsidRDefault="00A85BE1">
      <w:pPr>
        <w:spacing w:line="600" w:lineRule="auto"/>
        <w:ind w:firstLine="720"/>
        <w:jc w:val="center"/>
        <w:rPr>
          <w:rFonts w:eastAsia="Times New Roman"/>
          <w:bCs/>
        </w:rPr>
      </w:pPr>
      <w:r>
        <w:rPr>
          <w:rFonts w:eastAsia="Times New Roman"/>
          <w:bCs/>
        </w:rPr>
        <w:t xml:space="preserve">(Χειροκροτήματα από τον Ανεξάρτητο Βουλευτή κ. </w:t>
      </w:r>
      <w:proofErr w:type="spellStart"/>
      <w:r>
        <w:rPr>
          <w:rFonts w:eastAsia="Times New Roman"/>
          <w:bCs/>
        </w:rPr>
        <w:t>Ιάσονα</w:t>
      </w:r>
      <w:proofErr w:type="spellEnd"/>
      <w:r>
        <w:rPr>
          <w:rFonts w:eastAsia="Times New Roman"/>
          <w:bCs/>
        </w:rPr>
        <w:t xml:space="preserve"> Φωτήλα)</w:t>
      </w:r>
    </w:p>
    <w:p w14:paraId="225E550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Τέλος, κύριε Πρόεδρε, το πιο σοβαρό είναι</w:t>
      </w:r>
      <w:r>
        <w:rPr>
          <w:rFonts w:eastAsia="Times New Roman" w:cs="Times New Roman"/>
          <w:szCs w:val="24"/>
        </w:rPr>
        <w:t xml:space="preserve"> ότι εχθές έκανε και ένα άλλο ολίσθημα ο κ. </w:t>
      </w:r>
      <w:proofErr w:type="spellStart"/>
      <w:r>
        <w:rPr>
          <w:rFonts w:eastAsia="Times New Roman" w:cs="Times New Roman"/>
          <w:szCs w:val="24"/>
        </w:rPr>
        <w:t>Δουζίνας</w:t>
      </w:r>
      <w:proofErr w:type="spellEnd"/>
      <w:r>
        <w:rPr>
          <w:rFonts w:eastAsia="Times New Roman" w:cs="Times New Roman"/>
          <w:szCs w:val="24"/>
        </w:rPr>
        <w:t>.</w:t>
      </w:r>
    </w:p>
    <w:p w14:paraId="225E550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Ακούστε λίγο!</w:t>
      </w:r>
    </w:p>
    <w:p w14:paraId="225E550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Ακούω πάντα...</w:t>
      </w:r>
    </w:p>
    <w:p w14:paraId="225E550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Απευθύνομαι στους συναδέλφους του ΣΥΡΙΖΑ, όχι σε εσάς.</w:t>
      </w:r>
    </w:p>
    <w:p w14:paraId="225E5510" w14:textId="77777777" w:rsidR="00E140DF" w:rsidRDefault="00A85B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225E5511"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b/>
          <w:szCs w:val="24"/>
        </w:rPr>
        <w:t xml:space="preserve"> </w:t>
      </w:r>
      <w:r>
        <w:rPr>
          <w:rFonts w:eastAsia="Times New Roman" w:cs="Times New Roman"/>
          <w:szCs w:val="24"/>
        </w:rPr>
        <w:t>…και ακούω και αυτούς προς τους οποίους απευθύνομαι.</w:t>
      </w:r>
    </w:p>
    <w:p w14:paraId="225E5512" w14:textId="77777777" w:rsidR="00E140DF" w:rsidRDefault="00A85BE1">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Το «ολίσθημα» του κ. </w:t>
      </w:r>
      <w:proofErr w:type="spellStart"/>
      <w:r>
        <w:rPr>
          <w:rFonts w:eastAsia="Times New Roman"/>
          <w:szCs w:val="24"/>
        </w:rPr>
        <w:t>Δουζίνα</w:t>
      </w:r>
      <w:proofErr w:type="spellEnd"/>
      <w:r>
        <w:rPr>
          <w:rFonts w:eastAsia="Times New Roman"/>
          <w:szCs w:val="24"/>
        </w:rPr>
        <w:t xml:space="preserve"> θέλουμε να ακούσουμε.</w:t>
      </w:r>
    </w:p>
    <w:p w14:paraId="225E5513" w14:textId="77777777" w:rsidR="00E140DF" w:rsidRDefault="00A85BE1">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κάντε ησυχία.</w:t>
      </w:r>
    </w:p>
    <w:p w14:paraId="225E5514"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μπορώ να έχω ένα λεπτό ακόμη;</w:t>
      </w:r>
    </w:p>
    <w:p w14:paraId="225E5515" w14:textId="77777777" w:rsidR="00E140DF" w:rsidRDefault="00A85BE1">
      <w:pPr>
        <w:spacing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Τζαβάρα, σας έδωσα το λεπτό.</w:t>
      </w:r>
    </w:p>
    <w:p w14:paraId="225E5516"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Ευχαριστώ.</w:t>
      </w:r>
    </w:p>
    <w:p w14:paraId="225E551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Αυτό, βεβαίως, για το οποίο χθες ο κ. </w:t>
      </w:r>
      <w:proofErr w:type="spellStart"/>
      <w:r>
        <w:rPr>
          <w:rFonts w:eastAsia="Times New Roman" w:cs="Times New Roman"/>
          <w:szCs w:val="24"/>
        </w:rPr>
        <w:t>Δουζίνας</w:t>
      </w:r>
      <w:proofErr w:type="spellEnd"/>
      <w:r>
        <w:rPr>
          <w:rFonts w:eastAsia="Times New Roman" w:cs="Times New Roman"/>
          <w:szCs w:val="24"/>
        </w:rPr>
        <w:t xml:space="preserve"> νομίζω ότι βρήκε την ευκαιρία να μας μιλήσει, περί αληθείας, είναι ότι βρήκε την ευκαιρία να συνδέσει την αλήθεια </w:t>
      </w:r>
      <w:r>
        <w:rPr>
          <w:rFonts w:eastAsia="Times New Roman" w:cs="Times New Roman"/>
          <w:szCs w:val="24"/>
        </w:rPr>
        <w:t xml:space="preserve">με το νόημα που βγαίνει αν χωρίσουμε το «α» το στερητικό από τη λήθη. Όμως, η λέξη «λήθη» προέρχεται από το ρήμα λανθάνω, που σημαίνει </w:t>
      </w:r>
      <w:proofErr w:type="spellStart"/>
      <w:r>
        <w:rPr>
          <w:rFonts w:eastAsia="Times New Roman" w:cs="Times New Roman"/>
          <w:szCs w:val="24"/>
        </w:rPr>
        <w:t>κρύπτομαι</w:t>
      </w:r>
      <w:proofErr w:type="spellEnd"/>
      <w:r>
        <w:rPr>
          <w:rFonts w:eastAsia="Times New Roman" w:cs="Times New Roman"/>
          <w:szCs w:val="24"/>
        </w:rPr>
        <w:t>.</w:t>
      </w:r>
    </w:p>
    <w:p w14:paraId="225E551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Αυτό, λοιπόν, που έκανε χθες ήταν να σας εξαπατήσει ακόμα μ</w:t>
      </w:r>
      <w:r>
        <w:rPr>
          <w:rFonts w:eastAsia="Times New Roman" w:cs="Times New Roman"/>
          <w:szCs w:val="24"/>
        </w:rPr>
        <w:t>ί</w:t>
      </w:r>
      <w:r>
        <w:rPr>
          <w:rFonts w:eastAsia="Times New Roman" w:cs="Times New Roman"/>
          <w:szCs w:val="24"/>
        </w:rPr>
        <w:t>α φορά -και αυτός μαζί με τους Υπουργούς και τον Π</w:t>
      </w:r>
      <w:r>
        <w:rPr>
          <w:rFonts w:eastAsia="Times New Roman" w:cs="Times New Roman"/>
          <w:szCs w:val="24"/>
        </w:rPr>
        <w:t>ρωθυπουργό-, προσπαθώντας να παρουσιάσει ότι αυτό που η Νέα Δημοκρατία το εμφανίζει σαν την πολιτική απόφαση που έχει και ηθικό χαρακτήρα, να λέει την αλήθεια ανεξάρτητα από το πόσο είναι το κόστος που συνεπάγεται η εφαρμογή μιας τέτοιας αλήθειας, αυτό ακρ</w:t>
      </w:r>
      <w:r>
        <w:rPr>
          <w:rFonts w:eastAsia="Times New Roman" w:cs="Times New Roman"/>
          <w:szCs w:val="24"/>
        </w:rPr>
        <w:t xml:space="preserve">ιβώς για πρώτη φορά στην πολιτική </w:t>
      </w:r>
      <w:r>
        <w:rPr>
          <w:rFonts w:eastAsia="Times New Roman" w:cs="Times New Roman"/>
          <w:szCs w:val="24"/>
        </w:rPr>
        <w:lastRenderedPageBreak/>
        <w:t>ιστορία των ιδεών της Μεταπολίτευσης γίνεται σύνθημα κομματικής δράσης, και αυτό σας ενοχλεί. Όταν και εσείς φτάσετε σε ένα ίδιο σημείο, τότε μπορεί να μιλήσει ο λαός μαζί μας.</w:t>
      </w:r>
    </w:p>
    <w:p w14:paraId="225E551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Ευχαριστώ.</w:t>
      </w:r>
    </w:p>
    <w:p w14:paraId="225E551A" w14:textId="77777777" w:rsidR="00E140DF" w:rsidRDefault="00A85BE1">
      <w:pPr>
        <w:spacing w:line="600" w:lineRule="auto"/>
        <w:ind w:firstLine="720"/>
        <w:jc w:val="center"/>
        <w:rPr>
          <w:rFonts w:eastAsia="Times New Roman"/>
          <w:bCs/>
        </w:rPr>
      </w:pPr>
      <w:r>
        <w:rPr>
          <w:rFonts w:eastAsia="Times New Roman"/>
          <w:bCs/>
        </w:rPr>
        <w:t>(Χειροκροτήματα από την πτέρυγα τη</w:t>
      </w:r>
      <w:r>
        <w:rPr>
          <w:rFonts w:eastAsia="Times New Roman"/>
          <w:bCs/>
        </w:rPr>
        <w:t>ς Νέας Δημοκρατίας)</w:t>
      </w:r>
    </w:p>
    <w:p w14:paraId="225E551B" w14:textId="77777777" w:rsidR="00E140DF" w:rsidRDefault="00A85BE1">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 xml:space="preserve">Ευχαριστούμε, κύριε Τζαβάρα. </w:t>
      </w:r>
    </w:p>
    <w:p w14:paraId="225E551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κ. Σταύρος Κοντονής.</w:t>
      </w:r>
      <w:r>
        <w:rPr>
          <w:rFonts w:eastAsia="Times New Roman" w:cs="Times New Roman"/>
          <w:b/>
          <w:szCs w:val="24"/>
        </w:rPr>
        <w:t xml:space="preserve"> </w:t>
      </w:r>
    </w:p>
    <w:p w14:paraId="225E551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w:t>
      </w:r>
      <w:r>
        <w:rPr>
          <w:rFonts w:eastAsia="Times New Roman" w:cs="Times New Roman"/>
          <w:b/>
          <w:szCs w:val="24"/>
        </w:rPr>
        <w:t>μάτων):</w:t>
      </w:r>
      <w:r>
        <w:rPr>
          <w:rFonts w:eastAsia="Times New Roman" w:cs="Times New Roman"/>
          <w:szCs w:val="24"/>
        </w:rPr>
        <w:t xml:space="preserve"> Κυρίες και κύριοι συνάδελφοι,</w:t>
      </w:r>
      <w:r>
        <w:rPr>
          <w:rFonts w:eastAsia="Times New Roman" w:cs="Times New Roman"/>
          <w:b/>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και η συζήτηση </w:t>
      </w:r>
      <w:r>
        <w:rPr>
          <w:rFonts w:eastAsia="Times New Roman" w:cs="Times New Roman"/>
          <w:szCs w:val="24"/>
        </w:rPr>
        <w:t>αφορά</w:t>
      </w:r>
      <w:r>
        <w:rPr>
          <w:rFonts w:eastAsia="Times New Roman" w:cs="Times New Roman"/>
          <w:szCs w:val="24"/>
        </w:rPr>
        <w:t xml:space="preserve"> αλήθει</w:t>
      </w:r>
      <w:r>
        <w:rPr>
          <w:rFonts w:eastAsia="Times New Roman" w:cs="Times New Roman"/>
          <w:szCs w:val="24"/>
        </w:rPr>
        <w:t>ες</w:t>
      </w:r>
      <w:r>
        <w:rPr>
          <w:rFonts w:eastAsia="Times New Roman" w:cs="Times New Roman"/>
          <w:szCs w:val="24"/>
        </w:rPr>
        <w:t xml:space="preserve"> και ψέματα και προσπάθειες εξαπάτησης, όπως αναφέρθηκαν από τον προηγούμενο ομιλητή, εδώ τίθενται ερωτήματα. Είναι αλήθεια ή ψέματα ότι η προηγούμενη συγκυβέρνηση </w:t>
      </w:r>
      <w:r>
        <w:rPr>
          <w:rFonts w:eastAsia="Times New Roman"/>
          <w:szCs w:val="24"/>
        </w:rPr>
        <w:t>ΠΑΣΟΚ</w:t>
      </w:r>
      <w:r>
        <w:rPr>
          <w:rFonts w:eastAsia="Times New Roman" w:cs="Times New Roman"/>
          <w:szCs w:val="24"/>
        </w:rPr>
        <w:t xml:space="preserve">-Νέας </w:t>
      </w:r>
      <w:r>
        <w:rPr>
          <w:rFonts w:eastAsia="Times New Roman" w:cs="Times New Roman"/>
          <w:szCs w:val="24"/>
        </w:rPr>
        <w:lastRenderedPageBreak/>
        <w:t xml:space="preserve">Δημοκρατίας είχε συμφωνήσει πλεονάσματα 4,5% και μάλιστα όχι για το 2018, αλλά για πολύ νωρίτερα; Αλήθεια! </w:t>
      </w:r>
    </w:p>
    <w:p w14:paraId="225E551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Εμείς πετύχαμε τα πλεονάσματα που γνωρίζετε και ήδη δίνουμε έναν αγώνα για τη μείωση του ποσοστού πλεονάσματος για το 2018. Αυτό είναι αλήθεια</w:t>
      </w:r>
      <w:r>
        <w:rPr>
          <w:rFonts w:eastAsia="Times New Roman" w:cs="Times New Roman"/>
          <w:szCs w:val="24"/>
        </w:rPr>
        <w:t xml:space="preserve"> ή ψέματα; </w:t>
      </w:r>
      <w:r>
        <w:rPr>
          <w:rFonts w:eastAsia="Times New Roman" w:cs="Times New Roman"/>
          <w:szCs w:val="24"/>
        </w:rPr>
        <w:t>Τ</w:t>
      </w:r>
      <w:r>
        <w:rPr>
          <w:rFonts w:eastAsia="Times New Roman" w:cs="Times New Roman"/>
          <w:szCs w:val="24"/>
        </w:rPr>
        <w:t>ελικά αυτό που πετύχαμε εμείς είναι μικρότερο σε κάθε περίπτωση από αυτό που είχε πετύχει η Νέα Δημοκρατία; Νομίζω ότι δεν χρειάζεται να είναι κανείς μαθηματική διάνοια για να καταλάβει ότι το 3,5% είναι μικρότερο του 4,5%. Αυτή είναι η αλήθεια</w:t>
      </w:r>
      <w:r>
        <w:rPr>
          <w:rFonts w:eastAsia="Times New Roman" w:cs="Times New Roman"/>
          <w:szCs w:val="24"/>
        </w:rPr>
        <w:t xml:space="preserve">, λοιπόν. </w:t>
      </w:r>
    </w:p>
    <w:p w14:paraId="225E551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Δεύτερον, μας λέτε ότι καταργήσαμε το ΕΚΑΣ. Το είχατε κάνει σημαία επί έναν χρόνο τώρα και καθ’ ην στιγμή παρέχεται αυτό το επίδομα</w:t>
      </w:r>
      <w:r>
        <w:rPr>
          <w:rFonts w:eastAsia="Times New Roman" w:cs="Times New Roman"/>
          <w:szCs w:val="24"/>
        </w:rPr>
        <w:t xml:space="preserve"> που είναι</w:t>
      </w:r>
      <w:r>
        <w:rPr>
          <w:rFonts w:eastAsia="Times New Roman" w:cs="Times New Roman"/>
          <w:szCs w:val="24"/>
        </w:rPr>
        <w:t xml:space="preserve"> 4,7% παραπάνω απ’ αυτό που καταργήθηκε, έρχεστε εδώ να μας πείτε ότι ούτε αυτό είναι αλήθεια. Τι δεν εί</w:t>
      </w:r>
      <w:r>
        <w:rPr>
          <w:rFonts w:eastAsia="Times New Roman" w:cs="Times New Roman"/>
          <w:szCs w:val="24"/>
        </w:rPr>
        <w:t xml:space="preserve">ναι αλήθεια; Ότι είναι παραπάνω κατά 4,7% αυτό που δίνεται σήμερα από αυτό που καταργήθηκε χθες; Δεν νομίζω ότι και αυτό χρειάζεται καμιά ιδιαίτερη φιλοσοφία και σκέψη. </w:t>
      </w:r>
    </w:p>
    <w:p w14:paraId="225E552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ρχομαι στο τελευταίο. Μειώθηκε το χρέος και μπαίνουμε σε μ</w:t>
      </w:r>
      <w:r>
        <w:rPr>
          <w:rFonts w:eastAsia="Times New Roman" w:cs="Times New Roman"/>
          <w:szCs w:val="24"/>
        </w:rPr>
        <w:t>ί</w:t>
      </w:r>
      <w:r>
        <w:rPr>
          <w:rFonts w:eastAsia="Times New Roman" w:cs="Times New Roman"/>
          <w:szCs w:val="24"/>
        </w:rPr>
        <w:t>α διαδικασία μείωσης του χ</w:t>
      </w:r>
      <w:r>
        <w:rPr>
          <w:rFonts w:eastAsia="Times New Roman" w:cs="Times New Roman"/>
          <w:szCs w:val="24"/>
        </w:rPr>
        <w:t xml:space="preserve">ρέους με τα βραχυπρόθεσμα μέτρα και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Δεν υπάρχει κανένας να το αμφισβητεί. Εσείς τι περιμένατε; Περιμένατε πιστοποιητικό βιωσιμότητας του χρέους. </w:t>
      </w:r>
    </w:p>
    <w:p w14:paraId="225E552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Κυβέρνηση του ΣΥΡΙΖΑ και η Κυβέρνηση Συνεργασίας μειώνει το χρέος κατά 22% του ΑΕ</w:t>
      </w:r>
      <w:r>
        <w:rPr>
          <w:rFonts w:eastAsia="Times New Roman" w:cs="Times New Roman"/>
          <w:szCs w:val="24"/>
        </w:rPr>
        <w:t xml:space="preserve">Π και εσείς περιμένατε πιστοποιητικό βιωσιμότητας από τον κ. Σόιμπλε! Αυτή είναι η πραγματικότητα. </w:t>
      </w:r>
      <w:r>
        <w:rPr>
          <w:rFonts w:eastAsia="Times New Roman" w:cs="Times New Roman"/>
          <w:szCs w:val="24"/>
        </w:rPr>
        <w:t>Α</w:t>
      </w:r>
      <w:r>
        <w:rPr>
          <w:rFonts w:eastAsia="Times New Roman" w:cs="Times New Roman"/>
          <w:szCs w:val="24"/>
        </w:rPr>
        <w:t xml:space="preserve">φού αυτή είναι η πραγματικότητα, ας μην επεκταθούμε περαιτέρω σε αλήθειες και ψέματα, διότι ο κατάλογος είναι μακρύς. </w:t>
      </w:r>
    </w:p>
    <w:p w14:paraId="225E552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όσον αφ</w:t>
      </w:r>
      <w:r>
        <w:rPr>
          <w:rFonts w:eastAsia="Times New Roman" w:cs="Times New Roman"/>
          <w:szCs w:val="24"/>
        </w:rPr>
        <w:t xml:space="preserve">ορά το Υπουργείο Δικαιοσύνης, Διαφάνειας και Ανθρωπίνων Δικαιωμάτων, θέλω να σας πω ότι ένας από τους τομείς που έπληξε η πολιτική της λιτότητας και της φτωχοποίησης τα προηγούμενα χρόνια ήταν ο τομέας της Δικαιοσύνης και ο σωφρονιστικός τομέας. </w:t>
      </w:r>
    </w:p>
    <w:p w14:paraId="225E552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υτό, βεβ</w:t>
      </w:r>
      <w:r>
        <w:rPr>
          <w:rFonts w:eastAsia="Times New Roman" w:cs="Times New Roman"/>
          <w:szCs w:val="24"/>
        </w:rPr>
        <w:t>αίως, έγινε διότι επί είκοσι ή τριάντα χρόνια αυτοί που μας κάνουν σήμερα κριτική ακολούθησαν μ</w:t>
      </w:r>
      <w:r>
        <w:rPr>
          <w:rFonts w:eastAsia="Times New Roman" w:cs="Times New Roman"/>
          <w:szCs w:val="24"/>
        </w:rPr>
        <w:t>ί</w:t>
      </w:r>
      <w:r>
        <w:rPr>
          <w:rFonts w:eastAsia="Times New Roman" w:cs="Times New Roman"/>
          <w:szCs w:val="24"/>
        </w:rPr>
        <w:t>α πολιτική καταστροφής, χρεοκοπίας και αντιλαϊκών μέτρων. Επί είκοσι και τριάντα χρόνια ο ένας εναλλασσόταν στην εξουσία έναντι του άλλου με το ίδιο πρόγραμμα κ</w:t>
      </w:r>
      <w:r>
        <w:rPr>
          <w:rFonts w:eastAsia="Times New Roman" w:cs="Times New Roman"/>
          <w:szCs w:val="24"/>
        </w:rPr>
        <w:t xml:space="preserve">αι τις ίδιες πρακτικές, μέχρι που έφθασαν να συγκυβερνούν, για να καταλάβουμε όλοι και τι εννοούσαν και τι έπρατταν και τι επιδίωκαν. Αυτοί, λοιπόν, έρχονται να κάνουν κριτική στην Κυβέρνηση για τον </w:t>
      </w:r>
      <w:r>
        <w:rPr>
          <w:rFonts w:eastAsia="Times New Roman" w:cs="Times New Roman"/>
          <w:szCs w:val="24"/>
        </w:rPr>
        <w:t>π</w:t>
      </w:r>
      <w:r>
        <w:rPr>
          <w:rFonts w:eastAsia="Times New Roman" w:cs="Times New Roman"/>
          <w:szCs w:val="24"/>
        </w:rPr>
        <w:t xml:space="preserve">ροϋπολογισμό. </w:t>
      </w:r>
    </w:p>
    <w:p w14:paraId="225E5524" w14:textId="77777777" w:rsidR="00E140DF" w:rsidRDefault="00A85BE1">
      <w:pPr>
        <w:spacing w:line="600" w:lineRule="auto"/>
        <w:ind w:firstLine="720"/>
        <w:jc w:val="both"/>
        <w:rPr>
          <w:rFonts w:eastAsia="Times New Roman" w:cs="Times New Roman"/>
          <w:b/>
          <w:szCs w:val="24"/>
        </w:rPr>
      </w:pPr>
      <w:r>
        <w:rPr>
          <w:rFonts w:eastAsia="Times New Roman" w:cs="Times New Roman"/>
          <w:szCs w:val="24"/>
        </w:rPr>
        <w:t>Το τι επιδίωκαν και το τι έπρατταν νομίζω</w:t>
      </w:r>
      <w:r>
        <w:rPr>
          <w:rFonts w:eastAsia="Times New Roman" w:cs="Times New Roman"/>
          <w:szCs w:val="24"/>
        </w:rPr>
        <w:t xml:space="preserve"> ότι το ξέρει ο καθένας. Ήταν να συνεχίσει το καθεστώς των «φίλων» του κ. </w:t>
      </w:r>
      <w:proofErr w:type="spellStart"/>
      <w:r>
        <w:rPr>
          <w:rFonts w:eastAsia="Times New Roman" w:cs="Times New Roman"/>
          <w:szCs w:val="24"/>
        </w:rPr>
        <w:t>Χριστοφοράκου</w:t>
      </w:r>
      <w:proofErr w:type="spellEnd"/>
      <w:r>
        <w:rPr>
          <w:rFonts w:eastAsia="Times New Roman" w:cs="Times New Roman"/>
          <w:szCs w:val="24"/>
        </w:rPr>
        <w:t xml:space="preserve"> και της </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 xml:space="preserve"> να κυβερνά αυτόν τον τόπο μέσω της εναλλαγής στη νομή της εξουσίας. </w:t>
      </w:r>
      <w:r>
        <w:rPr>
          <w:rFonts w:eastAsia="Times New Roman" w:cs="Times New Roman"/>
          <w:szCs w:val="24"/>
        </w:rPr>
        <w:t>Δ</w:t>
      </w:r>
      <w:r>
        <w:rPr>
          <w:rFonts w:eastAsia="Times New Roman" w:cs="Times New Roman"/>
          <w:szCs w:val="24"/>
        </w:rPr>
        <w:t>εν τους φθάνει μόνο αυτό, αλλά έρχονται σήμερα τα ίδια κέντρα -και άκουσα σήμερα κα</w:t>
      </w:r>
      <w:r>
        <w:rPr>
          <w:rFonts w:eastAsia="Times New Roman" w:cs="Times New Roman"/>
          <w:szCs w:val="24"/>
        </w:rPr>
        <w:t xml:space="preserve">ι τον Αρχηγό της Αξιωματικής Αντιπολίτευσης- να κάνουν προτάσεις και για τα ζητήματα δικαιοσύνης. </w:t>
      </w:r>
      <w:r>
        <w:rPr>
          <w:rFonts w:eastAsia="Times New Roman" w:cs="Times New Roman"/>
          <w:szCs w:val="24"/>
        </w:rPr>
        <w:t>Ε</w:t>
      </w:r>
      <w:r>
        <w:rPr>
          <w:rFonts w:eastAsia="Times New Roman" w:cs="Times New Roman"/>
          <w:szCs w:val="24"/>
        </w:rPr>
        <w:t xml:space="preserve">ρωτώ και τη Νέα </w:t>
      </w:r>
      <w:r>
        <w:rPr>
          <w:rFonts w:eastAsia="Times New Roman" w:cs="Times New Roman"/>
          <w:szCs w:val="24"/>
        </w:rPr>
        <w:lastRenderedPageBreak/>
        <w:t xml:space="preserve">Δημοκρατία και το ΠΑΣΟΚ: Όλα αυτά τα οποία προβάλλουν σήμερα, μήπως είναι αυτά τα οποία προέβαλαν και κατά το παρελθόν, όταν ήταν στην </w:t>
      </w:r>
      <w:r>
        <w:rPr>
          <w:rFonts w:eastAsia="Times New Roman" w:cs="Times New Roman"/>
          <w:szCs w:val="24"/>
        </w:rPr>
        <w:t>Κυβέρν</w:t>
      </w:r>
      <w:r>
        <w:rPr>
          <w:rFonts w:eastAsia="Times New Roman" w:cs="Times New Roman"/>
          <w:szCs w:val="24"/>
        </w:rPr>
        <w:t>ηση</w:t>
      </w:r>
      <w:r>
        <w:rPr>
          <w:rFonts w:eastAsia="Times New Roman" w:cs="Times New Roman"/>
          <w:szCs w:val="24"/>
        </w:rPr>
        <w:t xml:space="preserve">; </w:t>
      </w:r>
    </w:p>
    <w:p w14:paraId="225E552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φού τα έχουν προβάλει τόσες φορές γιατί δεν τα υλοποιούσαν; Ποιος τους εμπόδισε; Αυτοδύναμες κυβερνήσεις είχαν, μαζί συμπορεύτηκαν επί τρία χρόνια μέχρι το 2015. Ποιος τους εμπόδισε; Κανένας, κύριοι συνάδελφοι.</w:t>
      </w:r>
    </w:p>
    <w:p w14:paraId="225E552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Εκείνο που κάνει εντύπωση είναι, όμως, ότι το ίδιο πολιτικό προσωπικό, που σήμερα μας κάνει μαθήματα, ήταν αυτό που πέρασε από εδώ με τις τελευταίες κυβερνήσεις. Τι είχε πράξει για όλα αυτά τα ζητήματα ο Αρχηγός της Αξιωματικής Αντιπολίτευσης όταν ήταν Υπο</w:t>
      </w:r>
      <w:r>
        <w:rPr>
          <w:rFonts w:eastAsia="Times New Roman" w:cs="Times New Roman"/>
          <w:szCs w:val="24"/>
        </w:rPr>
        <w:t xml:space="preserve">υργός των τελευταίων κυβερνήσεων ή η Πρόεδρος του ΠΑΣΟΚ όταν και αυτή ήταν Αναπληρώτρια Υπουργός του κ. Σαμαρά; </w:t>
      </w:r>
    </w:p>
    <w:p w14:paraId="225E552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χι μόνο αυτό, όχι μόνο θέλουν να μας κάνουν μαθήματα για θέματα δικαιοσύνης, αλλά παραπληροφορούν και την κοινή γνώμη. Μας λένε ότι επανήλθαν </w:t>
      </w:r>
      <w:r>
        <w:rPr>
          <w:rFonts w:eastAsia="Times New Roman" w:cs="Times New Roman"/>
          <w:szCs w:val="24"/>
        </w:rPr>
        <w:t xml:space="preserve">οι επίορκοι δημόσιοι λειτουργοί στις θέσεις τους και ότι έχουν σταματήσει οι έλεγχοι φακέλων στο </w:t>
      </w:r>
      <w:r>
        <w:rPr>
          <w:rFonts w:eastAsia="Times New Roman" w:cs="Times New Roman"/>
          <w:szCs w:val="24"/>
        </w:rPr>
        <w:t>δ</w:t>
      </w:r>
      <w:r>
        <w:rPr>
          <w:rFonts w:eastAsia="Times New Roman" w:cs="Times New Roman"/>
          <w:szCs w:val="24"/>
        </w:rPr>
        <w:t xml:space="preserve">ημόσιο. Αλήθεια; </w:t>
      </w:r>
    </w:p>
    <w:p w14:paraId="225E552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Εγώ στο Υπουργείο Πολιτισμού και Αθλητισμού, στον τομέα του αθλητισμού, που ήμουν μέχρι πρότινος, ξέρω ότι από το 2002 είχε να γίνει οικονομ</w:t>
      </w:r>
      <w:r>
        <w:rPr>
          <w:rFonts w:eastAsia="Times New Roman" w:cs="Times New Roman"/>
          <w:szCs w:val="24"/>
        </w:rPr>
        <w:t xml:space="preserve">ικός έλεγχος στις αθλητικές ομοσπονδίες. </w:t>
      </w:r>
      <w:proofErr w:type="spellStart"/>
      <w:r>
        <w:rPr>
          <w:rFonts w:eastAsia="Times New Roman" w:cs="Times New Roman"/>
          <w:szCs w:val="24"/>
        </w:rPr>
        <w:t>Ε</w:t>
      </w:r>
      <w:r>
        <w:rPr>
          <w:rFonts w:eastAsia="Times New Roman" w:cs="Times New Roman"/>
          <w:szCs w:val="24"/>
        </w:rPr>
        <w:t>πανασυστήσαμε</w:t>
      </w:r>
      <w:proofErr w:type="spellEnd"/>
      <w:r>
        <w:rPr>
          <w:rFonts w:eastAsia="Times New Roman" w:cs="Times New Roman"/>
          <w:szCs w:val="24"/>
        </w:rPr>
        <w:t xml:space="preserve"> εμείς το συμβούλιο ελέγχου, για να μάθουμε, επιτέλους, πού πήγαν τα λεφτά του ελληνικού λαού δεκατέσσερα χρόνια, που κανένας δεν ήλεγχε και τίποτα δεν γινόταν. Αυτή είναι η διαφορά μας. Εμείς </w:t>
      </w:r>
      <w:r>
        <w:rPr>
          <w:rFonts w:eastAsia="Times New Roman" w:cs="Times New Roman"/>
          <w:szCs w:val="24"/>
        </w:rPr>
        <w:t>υλοποιούμε ένα σχέδιο ελέγχου σε όλους τους τομείς της δημόσιας ζωής ενώ εσείς συνεχίζατε μέχρι την τελευταία ώρα να καλύπτετε αυτές τις καταστάσεις.</w:t>
      </w:r>
    </w:p>
    <w:p w14:paraId="225E552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Μιλάνε, όμως, και για παρεμβάσεις στη </w:t>
      </w:r>
      <w:r>
        <w:rPr>
          <w:rFonts w:eastAsia="Times New Roman" w:cs="Times New Roman"/>
          <w:szCs w:val="24"/>
        </w:rPr>
        <w:t>δ</w:t>
      </w:r>
      <w:r>
        <w:rPr>
          <w:rFonts w:eastAsia="Times New Roman" w:cs="Times New Roman"/>
          <w:szCs w:val="24"/>
        </w:rPr>
        <w:t>ικαιοσύνη αυτοί που ερχόντουσαν εδώ με τροπολογίες και αμνήστευαν τ</w:t>
      </w:r>
      <w:r>
        <w:rPr>
          <w:rFonts w:eastAsia="Times New Roman" w:cs="Times New Roman"/>
          <w:szCs w:val="24"/>
        </w:rPr>
        <w:t xml:space="preserve">ην απιστία των τραπεζιτών, </w:t>
      </w:r>
      <w:r>
        <w:rPr>
          <w:rFonts w:eastAsia="Times New Roman" w:cs="Times New Roman"/>
          <w:szCs w:val="24"/>
        </w:rPr>
        <w:lastRenderedPageBreak/>
        <w:t>που άλλαζαν για δεκαπέντε ημέρες τον Ποινικό Κώδικα, για να βγουν έξω οι υπόδικοι για τις μίζες των εξοπλιστικών, αυτοί που μετά από τρεις προσπάθειες –γιατί τρεις φορές είχε έρθει η συγκεκριμένη τροπολογία- αμνήστευαν όσους έδιν</w:t>
      </w:r>
      <w:r>
        <w:rPr>
          <w:rFonts w:eastAsia="Times New Roman" w:cs="Times New Roman"/>
          <w:szCs w:val="24"/>
        </w:rPr>
        <w:t xml:space="preserve">αν απόρρητες πληροφορίες σε υποψήφιους επενδυτές. Αυτοί μας κάνουν μαθήματα! </w:t>
      </w:r>
    </w:p>
    <w:p w14:paraId="225E552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Κυβέρνηση, λοιπόν, θέλει για άλλη μ</w:t>
      </w:r>
      <w:r>
        <w:rPr>
          <w:rFonts w:eastAsia="Times New Roman" w:cs="Times New Roman"/>
          <w:szCs w:val="24"/>
        </w:rPr>
        <w:t>ί</w:t>
      </w:r>
      <w:r>
        <w:rPr>
          <w:rFonts w:eastAsia="Times New Roman" w:cs="Times New Roman"/>
          <w:szCs w:val="24"/>
        </w:rPr>
        <w:t>α φορά να τονίσει ότι όχι μόνο θα υπερασπιστεί τον παρεμπίπτοντα έλεγχο της συνταγματικότητας των νόμων από τα ελληνικά δικαστήρια, αλλά και</w:t>
      </w:r>
      <w:r>
        <w:rPr>
          <w:rFonts w:eastAsia="Times New Roman" w:cs="Times New Roman"/>
          <w:szCs w:val="24"/>
        </w:rPr>
        <w:t xml:space="preserve"> θα σεβαστεί απολύτως τις αποφάσεις που εκδίδονται επ’ αυτών των ζητημάτων, είτε συμφωνεί είτε διαφωνεί. </w:t>
      </w:r>
    </w:p>
    <w:p w14:paraId="225E552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θέλω να πω κάτι το οποίο πρέπει να το ακούσουμε με προσοχή. Δέχθηκε η Κυβερνητική Εκπρόσωπος μία αήθη επίθεση μετά τη δημοσιοποίηση του αποτελέσμα</w:t>
      </w:r>
      <w:r>
        <w:rPr>
          <w:rFonts w:eastAsia="Times New Roman" w:cs="Times New Roman"/>
          <w:szCs w:val="24"/>
        </w:rPr>
        <w:t>τος της ψηφοφορίας στο Συμβούλιο της Επικρα</w:t>
      </w:r>
      <w:r>
        <w:rPr>
          <w:rFonts w:eastAsia="Times New Roman" w:cs="Times New Roman"/>
          <w:szCs w:val="24"/>
        </w:rPr>
        <w:lastRenderedPageBreak/>
        <w:t xml:space="preserve">τείας. Παρεμπιπτόντως ακόμα περιμένουμε την απόφαση. Δηλαδή, η Κυβέρνηση δεν έχει τη δυνατότητα έκφρασης γνώμης; Διότι αν φτάσουμε σε τέτοια σημεία, τότε καταλαβαίνετε πολύ καλά για τι περιορισμούς μιλάμε. </w:t>
      </w:r>
    </w:p>
    <w:p w14:paraId="225E552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Όπως, </w:t>
      </w:r>
      <w:r>
        <w:rPr>
          <w:rFonts w:eastAsia="Times New Roman" w:cs="Times New Roman"/>
          <w:szCs w:val="24"/>
        </w:rPr>
        <w:t xml:space="preserve">λοιπόν, έχουν το δικαίωμα οι δικαστικές ενώσεις και τα κόμματα να κρίνουν αυτά που είπε η Κυβερνητική Εκπρόσωπος άλλο τόσο έχει και η Κυβέρνηση τη δυνατότητα και το δικαίωμα να εκφράζει την άποψή της. Αυτό, όμως, δεν είναι παρέμβαση. Παρέμβαση στη </w:t>
      </w:r>
      <w:r>
        <w:rPr>
          <w:rFonts w:eastAsia="Times New Roman" w:cs="Times New Roman"/>
          <w:szCs w:val="24"/>
        </w:rPr>
        <w:t>δ</w:t>
      </w:r>
      <w:r>
        <w:rPr>
          <w:rFonts w:eastAsia="Times New Roman" w:cs="Times New Roman"/>
          <w:szCs w:val="24"/>
        </w:rPr>
        <w:t>ικαιοσύ</w:t>
      </w:r>
      <w:r>
        <w:rPr>
          <w:rFonts w:eastAsia="Times New Roman" w:cs="Times New Roman"/>
          <w:szCs w:val="24"/>
        </w:rPr>
        <w:t>νη είναι όταν με πλάγια και δόλια μέσα επιχειρείται ο επηρεασμός των Ελλήνων δικαστών και εισαγγελέων. Αυτό ουδέποτε η ελληνική Κυβέρνηση το έκανε από τον Ιανουάριο του 2015 μέχρι σήμερα. Ας κοιτάξουν αλλού ορισμένοι.</w:t>
      </w:r>
    </w:p>
    <w:p w14:paraId="225E552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όσον αφο</w:t>
      </w:r>
      <w:r>
        <w:rPr>
          <w:rFonts w:eastAsia="Times New Roman" w:cs="Times New Roman"/>
          <w:szCs w:val="24"/>
        </w:rPr>
        <w:t xml:space="preserve">ρά τον προϋπολογισμό του Υπουργείου Δικαιοσύνης θέλω να πω ότι ο προϋπολογισμός αυτός είναι </w:t>
      </w:r>
      <w:r>
        <w:rPr>
          <w:rFonts w:eastAsia="Times New Roman" w:cs="Times New Roman"/>
          <w:szCs w:val="24"/>
        </w:rPr>
        <w:lastRenderedPageBreak/>
        <w:t xml:space="preserve">αυξημένος κατά 3 εκατομμύρια και μάλιστα έχει μπει ένα τέλος στην περιστολή των δαπανών για τη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Ό</w:t>
      </w:r>
      <w:r>
        <w:rPr>
          <w:rFonts w:eastAsia="Times New Roman" w:cs="Times New Roman"/>
          <w:szCs w:val="24"/>
        </w:rPr>
        <w:t>χι μόνο έχει μπει ένα τέλος και ένας φραγμός, αλλά έχουμ</w:t>
      </w:r>
      <w:r>
        <w:rPr>
          <w:rFonts w:eastAsia="Times New Roman" w:cs="Times New Roman"/>
          <w:szCs w:val="24"/>
        </w:rPr>
        <w:t>ε και αύξηση.</w:t>
      </w:r>
    </w:p>
    <w:p w14:paraId="225E552E" w14:textId="77777777" w:rsidR="00E140DF" w:rsidRDefault="00A85BE1">
      <w:pPr>
        <w:spacing w:line="600" w:lineRule="auto"/>
        <w:ind w:firstLine="851"/>
        <w:jc w:val="both"/>
        <w:rPr>
          <w:rFonts w:eastAsia="Times New Roman" w:cs="Times New Roman"/>
        </w:rPr>
      </w:pPr>
      <w:r>
        <w:rPr>
          <w:rFonts w:eastAsia="Times New Roman" w:cs="Times New Roman"/>
        </w:rPr>
        <w:t xml:space="preserve">Αυτή, μάλιστα, την αύξηση θα τη διοχετεύσουμε στα σωφρονιστικά ιδρύματα. Διότι πρέπει να βελτιωθεί ακόμη περισσότερο η κατάσταση των κρατουμένων στις φυλακές, για να </w:t>
      </w:r>
      <w:r>
        <w:rPr>
          <w:rFonts w:eastAsia="Times New Roman"/>
          <w:bCs/>
        </w:rPr>
        <w:t>έχει</w:t>
      </w:r>
      <w:r>
        <w:rPr>
          <w:rFonts w:eastAsia="Times New Roman" w:cs="Times New Roman"/>
        </w:rPr>
        <w:t xml:space="preserve"> αποτέλεσμα ο σωφρονισμός και για την κοινωνία και για αυτούς τους ανθρώ</w:t>
      </w:r>
      <w:r>
        <w:rPr>
          <w:rFonts w:eastAsia="Times New Roman" w:cs="Times New Roman"/>
        </w:rPr>
        <w:t xml:space="preserve">πους οι οποίοι βρίσκονται στη φυλακή επειδή υπέπεσαν σε αδικήματα και τιμωρήθηκαν. Πρέπει να </w:t>
      </w:r>
      <w:r>
        <w:rPr>
          <w:rFonts w:eastAsia="Times New Roman"/>
          <w:bCs/>
        </w:rPr>
        <w:t>έχει</w:t>
      </w:r>
      <w:r>
        <w:rPr>
          <w:rFonts w:eastAsia="Times New Roman" w:cs="Times New Roman"/>
        </w:rPr>
        <w:t xml:space="preserve"> ένα αποτέλεσμα και για αυτούς η </w:t>
      </w:r>
      <w:r>
        <w:rPr>
          <w:rFonts w:eastAsia="Times New Roman"/>
        </w:rPr>
        <w:t>διαδικασία</w:t>
      </w:r>
      <w:r>
        <w:rPr>
          <w:rFonts w:eastAsia="Times New Roman" w:cs="Times New Roman"/>
        </w:rPr>
        <w:t xml:space="preserve"> την οποίαν υφίστανται και κοστίζει στον ελληνικό λαό. </w:t>
      </w:r>
    </w:p>
    <w:p w14:paraId="225E552F" w14:textId="77777777" w:rsidR="00E140DF" w:rsidRDefault="00A85BE1">
      <w:pPr>
        <w:spacing w:line="600" w:lineRule="auto"/>
        <w:ind w:firstLine="851"/>
        <w:jc w:val="both"/>
        <w:rPr>
          <w:rFonts w:eastAsia="Times New Roman" w:cs="Times New Roman"/>
        </w:rPr>
      </w:pPr>
      <w:r>
        <w:rPr>
          <w:rFonts w:eastAsia="Times New Roman" w:cs="Times New Roman"/>
        </w:rPr>
        <w:t xml:space="preserve">Μου έκανε εντύπωση, σήμερα, </w:t>
      </w:r>
      <w:r>
        <w:rPr>
          <w:rFonts w:eastAsia="Times New Roman"/>
        </w:rPr>
        <w:t>κυρίες και κύριοι συνάδελφοι</w:t>
      </w:r>
      <w:r>
        <w:rPr>
          <w:rFonts w:eastAsia="Times New Roman" w:cs="Times New Roman"/>
        </w:rPr>
        <w:t xml:space="preserve">, ο </w:t>
      </w:r>
      <w:r>
        <w:rPr>
          <w:rFonts w:eastAsia="Times New Roman" w:cs="Times New Roman"/>
        </w:rPr>
        <w:t xml:space="preserve">πανικός στον οποίο βρίσκεται η Νέα Δημοκρατία. Ούτε λίγο ούτε πολύ, ο </w:t>
      </w:r>
      <w:r>
        <w:rPr>
          <w:rFonts w:eastAsia="Times New Roman"/>
          <w:bCs/>
        </w:rPr>
        <w:t>Αρχηγός της Αξιωματικής Αντιπολίτευσης</w:t>
      </w:r>
      <w:r>
        <w:rPr>
          <w:rFonts w:eastAsia="Times New Roman" w:cs="Times New Roman"/>
        </w:rPr>
        <w:t xml:space="preserve"> στην ομιλία του στην Ένωση Δικαστών και Εισαγγελέων, στην ετήσια συνέλευσή της, ανέφερε ότι επί </w:t>
      </w:r>
      <w:r>
        <w:rPr>
          <w:rFonts w:eastAsia="Times New Roman" w:cs="Times New Roman"/>
        </w:rPr>
        <w:lastRenderedPageBreak/>
        <w:t xml:space="preserve">των ημερών του ΣΥΡΙΖΑ έχουν απολυθεί </w:t>
      </w:r>
      <w:proofErr w:type="spellStart"/>
      <w:r>
        <w:rPr>
          <w:rFonts w:eastAsia="Times New Roman" w:cs="Times New Roman"/>
        </w:rPr>
        <w:t>εννιάμισι</w:t>
      </w:r>
      <w:proofErr w:type="spellEnd"/>
      <w:r>
        <w:rPr>
          <w:rFonts w:eastAsia="Times New Roman" w:cs="Times New Roman"/>
        </w:rPr>
        <w:t xml:space="preserve"> χιλι</w:t>
      </w:r>
      <w:r>
        <w:rPr>
          <w:rFonts w:eastAsia="Times New Roman" w:cs="Times New Roman"/>
        </w:rPr>
        <w:t xml:space="preserve">άδες κρατούμενοι. </w:t>
      </w:r>
      <w:r>
        <w:rPr>
          <w:rFonts w:eastAsia="Times New Roman"/>
          <w:bCs/>
        </w:rPr>
        <w:t>Είναι</w:t>
      </w:r>
      <w:r>
        <w:rPr>
          <w:rFonts w:eastAsia="Times New Roman" w:cs="Times New Roman"/>
        </w:rPr>
        <w:t xml:space="preserve"> εξωφρενικά πράγματα αυτά, διότι εδώ φαίνεται ότι οι άνθρωποι δεν έχουν καμμία εικόνα της πραγματικότητας.</w:t>
      </w:r>
    </w:p>
    <w:p w14:paraId="225E5530" w14:textId="77777777" w:rsidR="00E140DF" w:rsidRDefault="00A85BE1">
      <w:pPr>
        <w:spacing w:line="600" w:lineRule="auto"/>
        <w:ind w:firstLine="851"/>
        <w:jc w:val="both"/>
        <w:rPr>
          <w:rFonts w:eastAsia="Times New Roman" w:cs="Times New Roman"/>
        </w:rPr>
      </w:pPr>
      <w:r>
        <w:rPr>
          <w:rFonts w:eastAsia="Times New Roman" w:cs="Times New Roman"/>
        </w:rPr>
        <w:t>Παραλάβαμε μ</w:t>
      </w:r>
      <w:r>
        <w:rPr>
          <w:rFonts w:eastAsia="Times New Roman" w:cs="Times New Roman"/>
        </w:rPr>
        <w:t>ί</w:t>
      </w:r>
      <w:r>
        <w:rPr>
          <w:rFonts w:eastAsia="Times New Roman" w:cs="Times New Roman"/>
        </w:rPr>
        <w:t xml:space="preserve">α κατάσταση περίπου δώδεκα χιλιάδων κρατουμένων και σήμερα κρατάμε σταθερά τον αριθμό στις </w:t>
      </w:r>
      <w:proofErr w:type="spellStart"/>
      <w:r>
        <w:rPr>
          <w:rFonts w:eastAsia="Times New Roman" w:cs="Times New Roman"/>
        </w:rPr>
        <w:t>εννιάμισι</w:t>
      </w:r>
      <w:proofErr w:type="spellEnd"/>
      <w:r>
        <w:rPr>
          <w:rFonts w:eastAsia="Times New Roman" w:cs="Times New Roman"/>
        </w:rPr>
        <w:t xml:space="preserve"> χιλιάδες κρα</w:t>
      </w:r>
      <w:r>
        <w:rPr>
          <w:rFonts w:eastAsia="Times New Roman" w:cs="Times New Roman"/>
        </w:rPr>
        <w:t xml:space="preserve">τούμενους. Δηλαδή, τι θέλουν να μας πουν; Ότι ήταν δεκαοκτώ ή είκοσι χιλιάδες οι κρατούμενοι; Πόσοι ήταν; Αυτός δε ο αριθμός, με την επιχορήγηση η οποία δίδεται και με τα μέτρα και τα προγράμματα τα οποία υλοποιούμε στις φυλακές, </w:t>
      </w:r>
      <w:r>
        <w:rPr>
          <w:rFonts w:eastAsia="Times New Roman"/>
          <w:bCs/>
        </w:rPr>
        <w:t>είναι</w:t>
      </w:r>
      <w:r>
        <w:rPr>
          <w:rFonts w:eastAsia="Times New Roman" w:cs="Times New Roman"/>
        </w:rPr>
        <w:t xml:space="preserve"> ένας αριθμός ο οποίο</w:t>
      </w:r>
      <w:r>
        <w:rPr>
          <w:rFonts w:eastAsia="Times New Roman" w:cs="Times New Roman"/>
        </w:rPr>
        <w:t xml:space="preserve">ς </w:t>
      </w:r>
      <w:r>
        <w:rPr>
          <w:rFonts w:eastAsia="Times New Roman"/>
          <w:bCs/>
        </w:rPr>
        <w:t>είναι</w:t>
      </w:r>
      <w:r>
        <w:rPr>
          <w:rFonts w:eastAsia="Times New Roman" w:cs="Times New Roman"/>
        </w:rPr>
        <w:t xml:space="preserve"> </w:t>
      </w:r>
      <w:proofErr w:type="spellStart"/>
      <w:r>
        <w:rPr>
          <w:rFonts w:eastAsia="Times New Roman" w:cs="Times New Roman"/>
        </w:rPr>
        <w:t>διαχειρίσιμος</w:t>
      </w:r>
      <w:proofErr w:type="spellEnd"/>
      <w:r>
        <w:rPr>
          <w:rFonts w:eastAsia="Times New Roman" w:cs="Times New Roman"/>
        </w:rPr>
        <w:t xml:space="preserve">. </w:t>
      </w:r>
    </w:p>
    <w:p w14:paraId="225E5531" w14:textId="77777777" w:rsidR="00E140DF" w:rsidRDefault="00A85BE1">
      <w:pPr>
        <w:spacing w:line="600" w:lineRule="auto"/>
        <w:ind w:firstLine="851"/>
        <w:jc w:val="both"/>
        <w:rPr>
          <w:rFonts w:eastAsia="Times New Roman" w:cs="Times New Roman"/>
        </w:rPr>
      </w:pPr>
      <w:r>
        <w:rPr>
          <w:rFonts w:eastAsia="Times New Roman" w:cs="Times New Roman"/>
        </w:rPr>
        <w:t xml:space="preserve">Όσον αφορά τα θέματα της στελέχωσης των δικαστικών Υπηρεσιών, θέλω να αναφέρω τα εξής. Επί των ημερών της </w:t>
      </w:r>
      <w:r>
        <w:rPr>
          <w:rFonts w:eastAsia="Times New Roman"/>
          <w:bCs/>
        </w:rPr>
        <w:t>Κυβέρνησής μας,</w:t>
      </w:r>
      <w:r>
        <w:rPr>
          <w:rFonts w:eastAsia="Times New Roman" w:cs="Times New Roman"/>
        </w:rPr>
        <w:t xml:space="preserve"> έχουν διοριστεί το 2015 στο </w:t>
      </w:r>
      <w:r>
        <w:rPr>
          <w:rFonts w:eastAsia="Times New Roman" w:cs="Times New Roman"/>
          <w:bCs/>
          <w:shd w:val="clear" w:color="auto" w:fill="FFFFFF"/>
        </w:rPr>
        <w:t>Συμβούλιο της Επικρατείας</w:t>
      </w:r>
      <w:r>
        <w:rPr>
          <w:rFonts w:eastAsia="Times New Roman" w:cs="Times New Roman"/>
        </w:rPr>
        <w:t xml:space="preserve"> και στα Διοικητικά Δικαστήρια </w:t>
      </w:r>
      <w:proofErr w:type="spellStart"/>
      <w:r>
        <w:rPr>
          <w:rFonts w:eastAsia="Times New Roman" w:cs="Times New Roman"/>
        </w:rPr>
        <w:t>εκατόν</w:t>
      </w:r>
      <w:proofErr w:type="spellEnd"/>
      <w:r>
        <w:rPr>
          <w:rFonts w:eastAsia="Times New Roman" w:cs="Times New Roman"/>
        </w:rPr>
        <w:t xml:space="preserve"> οκτώ </w:t>
      </w:r>
      <w:r>
        <w:rPr>
          <w:rFonts w:eastAsia="Times New Roman" w:cs="Times New Roman"/>
        </w:rPr>
        <w:t>δ</w:t>
      </w:r>
      <w:r>
        <w:rPr>
          <w:rFonts w:eastAsia="Times New Roman" w:cs="Times New Roman"/>
        </w:rPr>
        <w:t>ικαστές και τ</w:t>
      </w:r>
      <w:r>
        <w:rPr>
          <w:rFonts w:eastAsia="Times New Roman" w:cs="Times New Roman"/>
        </w:rPr>
        <w:t xml:space="preserve">ο 2016 δεκαοκτώ. </w:t>
      </w:r>
      <w:r>
        <w:rPr>
          <w:rFonts w:eastAsia="Times New Roman" w:cs="Times New Roman"/>
          <w:bCs/>
          <w:shd w:val="clear" w:color="auto" w:fill="FFFFFF"/>
        </w:rPr>
        <w:t xml:space="preserve">Επίσης, </w:t>
      </w:r>
      <w:r>
        <w:rPr>
          <w:rFonts w:eastAsia="Times New Roman" w:cs="Times New Roman"/>
        </w:rPr>
        <w:t xml:space="preserve">έχουν διοριστεί το 2016 εξήντα πέντε δικαστικοί υπάλληλοι </w:t>
      </w:r>
      <w:r>
        <w:rPr>
          <w:rFonts w:eastAsia="Times New Roman"/>
        </w:rPr>
        <w:t>–</w:t>
      </w:r>
      <w:r>
        <w:rPr>
          <w:rFonts w:eastAsia="Times New Roman" w:cs="Times New Roman"/>
        </w:rPr>
        <w:t xml:space="preserve">και πάλι βάζοντας </w:t>
      </w:r>
      <w:r>
        <w:rPr>
          <w:rFonts w:eastAsia="Times New Roman" w:cs="Times New Roman"/>
        </w:rPr>
        <w:lastRenderedPageBreak/>
        <w:t xml:space="preserve">φραγμό σε αυτή την κατάσταση </w:t>
      </w:r>
      <w:proofErr w:type="spellStart"/>
      <w:r>
        <w:rPr>
          <w:rFonts w:eastAsia="Times New Roman" w:cs="Times New Roman"/>
        </w:rPr>
        <w:t>αποστελέχωσης</w:t>
      </w:r>
      <w:proofErr w:type="spellEnd"/>
      <w:r>
        <w:rPr>
          <w:rFonts w:eastAsia="Times New Roman" w:cs="Times New Roman"/>
        </w:rPr>
        <w:t xml:space="preserve"> των δικαστηρίων της χώρας. </w:t>
      </w:r>
    </w:p>
    <w:p w14:paraId="225E5532" w14:textId="77777777" w:rsidR="00E140DF" w:rsidRDefault="00A85BE1">
      <w:pPr>
        <w:spacing w:line="600" w:lineRule="auto"/>
        <w:ind w:firstLine="851"/>
        <w:jc w:val="both"/>
        <w:rPr>
          <w:rFonts w:eastAsia="Times New Roman" w:cs="Times New Roman"/>
        </w:rPr>
      </w:pPr>
      <w:r>
        <w:rPr>
          <w:rFonts w:eastAsia="Times New Roman" w:cs="Times New Roman"/>
        </w:rPr>
        <w:t xml:space="preserve">Περαιτέρω, το 2015, έχουν διοριστεί στο σύνολο στα Πολιτικά και Ποινικά Δικαστήρια </w:t>
      </w:r>
      <w:r>
        <w:rPr>
          <w:rFonts w:eastAsia="Times New Roman" w:cs="Times New Roman"/>
        </w:rPr>
        <w:t xml:space="preserve">ενενήντα τρεις </w:t>
      </w:r>
      <w:r>
        <w:rPr>
          <w:rFonts w:eastAsia="Times New Roman" w:cs="Times New Roman"/>
        </w:rPr>
        <w:t>δ</w:t>
      </w:r>
      <w:r>
        <w:rPr>
          <w:rFonts w:eastAsia="Times New Roman" w:cs="Times New Roman"/>
        </w:rPr>
        <w:t xml:space="preserve">ικαστές, δεκατρείς </w:t>
      </w:r>
      <w:r>
        <w:rPr>
          <w:rFonts w:eastAsia="Times New Roman" w:cs="Times New Roman"/>
        </w:rPr>
        <w:t>ε</w:t>
      </w:r>
      <w:r>
        <w:rPr>
          <w:rFonts w:eastAsia="Times New Roman" w:cs="Times New Roman"/>
        </w:rPr>
        <w:t xml:space="preserve">ισαγγελείς, τέσσερις </w:t>
      </w:r>
      <w:r>
        <w:rPr>
          <w:rFonts w:eastAsia="Times New Roman" w:cs="Times New Roman"/>
        </w:rPr>
        <w:t>α</w:t>
      </w:r>
      <w:r>
        <w:rPr>
          <w:rFonts w:eastAsia="Times New Roman" w:cs="Times New Roman"/>
        </w:rPr>
        <w:t xml:space="preserve">ρεοπαγίτες. Αυξήσαμε τις θέσεις μόλις το περασμένο δεκαπενθήμερο, με </w:t>
      </w:r>
      <w:r>
        <w:rPr>
          <w:rFonts w:eastAsia="Times New Roman"/>
          <w:bCs/>
          <w:shd w:val="clear" w:color="auto" w:fill="FFFFFF"/>
        </w:rPr>
        <w:t>διάταξη</w:t>
      </w:r>
      <w:r>
        <w:rPr>
          <w:rFonts w:eastAsia="Times New Roman" w:cs="Times New Roman"/>
        </w:rPr>
        <w:t xml:space="preserve"> την οποία δεν ψήφισε η Νέα Δημοκρατία,  και αυξήσαμε και κατά επτά τις θέσεις των υποψήφιων Εισαγγελέων στη Σχολή Δικαστών. Επιπροσθέτως, για το 2017, έχουν προγραμματιστεί οι προσλήψεις χιλίων τριακοσίων σαράντα επτά δικαστικών υπαλλήλων. Αυτή </w:t>
      </w:r>
      <w:r>
        <w:rPr>
          <w:rFonts w:eastAsia="Times New Roman"/>
          <w:bCs/>
        </w:rPr>
        <w:t>είναι</w:t>
      </w:r>
      <w:r>
        <w:rPr>
          <w:rFonts w:eastAsia="Times New Roman" w:cs="Times New Roman"/>
        </w:rPr>
        <w:t xml:space="preserve"> η έμ</w:t>
      </w:r>
      <w:r>
        <w:rPr>
          <w:rFonts w:eastAsia="Times New Roman" w:cs="Times New Roman"/>
        </w:rPr>
        <w:t xml:space="preserve">πρακτη απόδειξη ότι η </w:t>
      </w:r>
      <w:r>
        <w:rPr>
          <w:rFonts w:eastAsia="Times New Roman"/>
          <w:bCs/>
        </w:rPr>
        <w:t>Κυβέρνηση</w:t>
      </w:r>
      <w:r>
        <w:rPr>
          <w:rFonts w:eastAsia="Times New Roman" w:cs="Times New Roman"/>
        </w:rPr>
        <w:t xml:space="preserve"> εργάζεται σταθερά και μόνιμα για να μπορέσει να αλλάξει το τοπίο το οποίο παρέλαβε. </w:t>
      </w:r>
    </w:p>
    <w:p w14:paraId="225E5533" w14:textId="77777777" w:rsidR="00E140DF" w:rsidRDefault="00A85BE1">
      <w:pPr>
        <w:spacing w:line="600" w:lineRule="auto"/>
        <w:ind w:firstLine="851"/>
        <w:jc w:val="both"/>
        <w:rPr>
          <w:rFonts w:eastAsia="Times New Roman"/>
          <w:bCs/>
        </w:rPr>
      </w:pPr>
      <w:r>
        <w:rPr>
          <w:rFonts w:eastAsia="Times New Roman" w:cs="Times New Roman"/>
        </w:rPr>
        <w:t xml:space="preserve">Θέλω, </w:t>
      </w:r>
      <w:r>
        <w:rPr>
          <w:rFonts w:eastAsia="Times New Roman" w:cs="Times New Roman"/>
          <w:bCs/>
          <w:shd w:val="clear" w:color="auto" w:fill="FFFFFF"/>
        </w:rPr>
        <w:t>όμως,</w:t>
      </w:r>
      <w:r>
        <w:rPr>
          <w:rFonts w:eastAsia="Times New Roman" w:cs="Times New Roman"/>
        </w:rPr>
        <w:t xml:space="preserve"> να πω και κάτι τελευταίο σήμερα στη </w:t>
      </w:r>
      <w:r>
        <w:rPr>
          <w:rFonts w:eastAsia="Times New Roman"/>
          <w:bCs/>
        </w:rPr>
        <w:t>Βουλή</w:t>
      </w:r>
      <w:r>
        <w:rPr>
          <w:rFonts w:eastAsia="Times New Roman" w:cs="Times New Roman"/>
        </w:rPr>
        <w:t>. Το εξήγγειλα πριν μερικές ώρες στην ετήσια γενική συνέλευση της Ένωσης Δικα</w:t>
      </w:r>
      <w:r>
        <w:rPr>
          <w:rFonts w:eastAsia="Times New Roman" w:cs="Times New Roman"/>
        </w:rPr>
        <w:lastRenderedPageBreak/>
        <w:t xml:space="preserve">στών και </w:t>
      </w:r>
      <w:r>
        <w:rPr>
          <w:rFonts w:eastAsia="Times New Roman" w:cs="Times New Roman"/>
        </w:rPr>
        <w:t xml:space="preserve">Εισαγγελέων. Πέρα από τα μέτρα επιτάχυνσης της έκδοσης δικαστικών αποφάσεων, τα οποία έχουν δρομολογηθεί και τα γνωρίζετε </w:t>
      </w:r>
      <w:r>
        <w:rPr>
          <w:rFonts w:eastAsia="Times New Roman"/>
        </w:rPr>
        <w:t>–</w:t>
      </w:r>
      <w:r>
        <w:rPr>
          <w:rFonts w:eastAsia="Times New Roman" w:cs="Times New Roman"/>
        </w:rPr>
        <w:t>τα έχουμε ήδη ανακοινώσει</w:t>
      </w:r>
      <w:r>
        <w:rPr>
          <w:rFonts w:eastAsia="Times New Roman"/>
        </w:rPr>
        <w:t>–</w:t>
      </w:r>
      <w:r>
        <w:rPr>
          <w:rFonts w:eastAsia="Times New Roman" w:cs="Times New Roman"/>
        </w:rPr>
        <w:t xml:space="preserve"> η </w:t>
      </w:r>
      <w:r>
        <w:rPr>
          <w:rFonts w:eastAsia="Times New Roman"/>
          <w:bCs/>
        </w:rPr>
        <w:t>Κυβέρνηση</w:t>
      </w:r>
      <w:r>
        <w:rPr>
          <w:rFonts w:eastAsia="Times New Roman" w:cs="Times New Roman"/>
        </w:rPr>
        <w:t xml:space="preserve"> δεσμεύεται ότι μέχρι το πέρας των θερινών διακοπών θα </w:t>
      </w:r>
      <w:r>
        <w:rPr>
          <w:rFonts w:eastAsia="Times New Roman"/>
          <w:bCs/>
        </w:rPr>
        <w:t>έχει ολοκληρώσει τις νομοθετικές πρωτοβο</w:t>
      </w:r>
      <w:r>
        <w:rPr>
          <w:rFonts w:eastAsia="Times New Roman"/>
          <w:bCs/>
        </w:rPr>
        <w:t xml:space="preserve">υλίες σχετικά με τη σύσταση της Δικαστικής Αστυνομίας. </w:t>
      </w:r>
    </w:p>
    <w:p w14:paraId="225E5534" w14:textId="77777777" w:rsidR="00E140DF" w:rsidRDefault="00A85BE1">
      <w:pPr>
        <w:spacing w:line="600" w:lineRule="auto"/>
        <w:ind w:firstLine="851"/>
        <w:jc w:val="both"/>
        <w:rPr>
          <w:rFonts w:eastAsia="Times New Roman" w:cs="Times New Roman"/>
        </w:rPr>
      </w:pPr>
      <w:r>
        <w:rPr>
          <w:rFonts w:eastAsia="Times New Roman"/>
          <w:bCs/>
        </w:rPr>
        <w:t>Τ</w:t>
      </w:r>
      <w:r>
        <w:rPr>
          <w:rFonts w:eastAsia="Times New Roman"/>
          <w:bCs/>
        </w:rPr>
        <w:t>ούτο, κυρίες και κύριοι Βουλευτές, διότι πιστεύο</w:t>
      </w:r>
      <w:r>
        <w:rPr>
          <w:rFonts w:eastAsia="Times New Roman"/>
          <w:bCs/>
        </w:rPr>
        <w:t>υ</w:t>
      </w:r>
      <w:r>
        <w:rPr>
          <w:rFonts w:eastAsia="Times New Roman"/>
          <w:bCs/>
        </w:rPr>
        <w:t>με ακράδαντα ότι η συνέργεια ειδικών επιστημόνων και καταρτισμένων ανθρώπων, ως συνεργάτες, θα βοηθήσει στο έργο της απονομής δικαιοσύνης και θα μεταφ</w:t>
      </w:r>
      <w:r>
        <w:rPr>
          <w:rFonts w:eastAsia="Times New Roman"/>
          <w:bCs/>
        </w:rPr>
        <w:t xml:space="preserve">έρει έναν όγκο δουλειάς από τους </w:t>
      </w:r>
      <w:r>
        <w:rPr>
          <w:rFonts w:eastAsia="Times New Roman"/>
          <w:bCs/>
        </w:rPr>
        <w:t>δ</w:t>
      </w:r>
      <w:r>
        <w:rPr>
          <w:rFonts w:eastAsia="Times New Roman"/>
          <w:bCs/>
        </w:rPr>
        <w:t xml:space="preserve">ικαστές και </w:t>
      </w:r>
      <w:r>
        <w:rPr>
          <w:rFonts w:eastAsia="Times New Roman"/>
          <w:bCs/>
        </w:rPr>
        <w:t>ε</w:t>
      </w:r>
      <w:r>
        <w:rPr>
          <w:rFonts w:eastAsia="Times New Roman"/>
          <w:bCs/>
        </w:rPr>
        <w:t>ισαγγελείς, οι οποίοι δεν έχουν οι άνθρωποι και τις τεχνικές γνώσεις σε πάρα πολλές περιπτώσεις να ανταποκριθούν, στους συνεργάτες τους.</w:t>
      </w:r>
    </w:p>
    <w:p w14:paraId="225E553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Είναι ένας θεσμός ο οποίος καρκινοβατεί ενώπιον της Βουλής των Ελλήνων π</w:t>
      </w:r>
      <w:r>
        <w:rPr>
          <w:rFonts w:eastAsia="Times New Roman" w:cs="Times New Roman"/>
          <w:szCs w:val="24"/>
        </w:rPr>
        <w:t xml:space="preserve">αραπάνω από δεκαπέντε χρόνια, όπως πολλά άλλα εκσυγχρονιστικά και εξυγιαντικά του δημόσιου βίου. Όμως και αυτό το μέτρο θα το </w:t>
      </w:r>
      <w:r>
        <w:rPr>
          <w:rFonts w:eastAsia="Times New Roman" w:cs="Times New Roman"/>
          <w:szCs w:val="24"/>
        </w:rPr>
        <w:lastRenderedPageBreak/>
        <w:t>υλοποιήσει η Κυβέρνηση της Αριστεράς, η Κυβέρνηση Συνεργασίας. Επαναλαμβάνω ότι είναι μια έμπρακτη απόδειξη πως εμείς δεν καθόμαστ</w:t>
      </w:r>
      <w:r>
        <w:rPr>
          <w:rFonts w:eastAsia="Times New Roman" w:cs="Times New Roman"/>
          <w:szCs w:val="24"/>
        </w:rPr>
        <w:t xml:space="preserve">ε με σταυρωμένα τα χέρια απέναντι στη διαφθορά και τη διαπλοκή. Την πολεμάμε με συγκεκριμένα νομοθετικά μέτρα, τα οποία στηρίζουμε σε κάθε περίπτωση, κάθε στιγμή της άσκησης της κυβερνητικής πολιτικής. </w:t>
      </w:r>
    </w:p>
    <w:p w14:paraId="225E553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25E5537"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225E553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Κύριε Πρόεδρε, θα ήθελα τον λόγο επί προσωπικού. </w:t>
      </w:r>
    </w:p>
    <w:p w14:paraId="225E553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Επί προσωπικού; Τι προσωπικό, κύριε </w:t>
      </w:r>
      <w:proofErr w:type="spellStart"/>
      <w:r>
        <w:rPr>
          <w:rFonts w:eastAsia="Times New Roman" w:cs="Times New Roman"/>
          <w:szCs w:val="24"/>
        </w:rPr>
        <w:t>Δουζίνα</w:t>
      </w:r>
      <w:proofErr w:type="spellEnd"/>
      <w:r>
        <w:rPr>
          <w:rFonts w:eastAsia="Times New Roman" w:cs="Times New Roman"/>
          <w:szCs w:val="24"/>
        </w:rPr>
        <w:t xml:space="preserve">; Ποιο είναι το προσωπικό; Πείτε ποιο είναι το προσωπικό. </w:t>
      </w:r>
    </w:p>
    <w:p w14:paraId="225E553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Ο κ. Τζαβά</w:t>
      </w:r>
      <w:r>
        <w:rPr>
          <w:rFonts w:eastAsia="Times New Roman" w:cs="Times New Roman"/>
          <w:szCs w:val="24"/>
        </w:rPr>
        <w:t xml:space="preserve">ρας επανειλημμένα αναφέρθηκε στο πρόσωπό μου και θα ήθελα ένα λεπτό για να απαντήσω. </w:t>
      </w:r>
    </w:p>
    <w:p w14:paraId="225E553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Δεν είπε τίποτα κακό. </w:t>
      </w:r>
    </w:p>
    <w:p w14:paraId="225E553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Αντίθετα, θέλω να πω ότι αυτό είναι ένα προσωπικό που δεν είναι οι συνηθισμένες αντεγκλή</w:t>
      </w:r>
      <w:r>
        <w:rPr>
          <w:rFonts w:eastAsia="Times New Roman" w:cs="Times New Roman"/>
          <w:szCs w:val="24"/>
        </w:rPr>
        <w:t xml:space="preserve">σεις. Πήρα τον λόγο για να ευχαριστήσω τον κ. Τζαβάρα, ο οποίος είναι ένας από τους λίγους ανθρώπους στη Νέα Δημοκρατία που διαβάζει και σκέφτεται. </w:t>
      </w:r>
    </w:p>
    <w:p w14:paraId="225E553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Θα ήθελα, όμως, να πω μια κουβέντα για το ήθος και την ηθική, το ήθος της Αριστεράς. Η ελληνική γλώσσα και </w:t>
      </w:r>
      <w:r>
        <w:rPr>
          <w:rFonts w:eastAsia="Times New Roman" w:cs="Times New Roman"/>
          <w:szCs w:val="24"/>
        </w:rPr>
        <w:t>ο ελληνικός πολιτισμός έχει μια μεγάλη σοφία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ρησιμοποιεί τη λέξη «ήθος» σε σχέση με δύο έννοιες που στις λατινογενείς χώρες είναι </w:t>
      </w:r>
      <w:proofErr w:type="spellStart"/>
      <w:r>
        <w:rPr>
          <w:rFonts w:eastAsia="Times New Roman" w:cs="Times New Roman"/>
          <w:szCs w:val="24"/>
          <w:lang w:val="en-US"/>
        </w:rPr>
        <w:t>moralite</w:t>
      </w:r>
      <w:proofErr w:type="spellEnd"/>
      <w:r>
        <w:rPr>
          <w:rFonts w:eastAsia="Times New Roman" w:cs="Times New Roman"/>
          <w:szCs w:val="24"/>
        </w:rPr>
        <w:t xml:space="preserve">, </w:t>
      </w:r>
      <w:proofErr w:type="spellStart"/>
      <w:r>
        <w:rPr>
          <w:rFonts w:eastAsia="Times New Roman" w:cs="Times New Roman"/>
          <w:szCs w:val="24"/>
          <w:lang w:val="en-US"/>
        </w:rPr>
        <w:t>moralitat</w:t>
      </w:r>
      <w:proofErr w:type="spellEnd"/>
      <w:r>
        <w:rPr>
          <w:rFonts w:eastAsia="Times New Roman" w:cs="Times New Roman"/>
          <w:szCs w:val="24"/>
        </w:rPr>
        <w:t>(</w:t>
      </w:r>
      <w:r>
        <w:rPr>
          <w:rFonts w:eastAsia="Times New Roman" w:cs="Times New Roman"/>
          <w:szCs w:val="24"/>
        </w:rPr>
        <w:t xml:space="preserve"> ήθος, ηθική.</w:t>
      </w:r>
      <w:r>
        <w:rPr>
          <w:rFonts w:eastAsia="Times New Roman" w:cs="Times New Roman"/>
          <w:szCs w:val="24"/>
        </w:rPr>
        <w:t>)</w:t>
      </w:r>
      <w:r>
        <w:rPr>
          <w:rFonts w:eastAsia="Times New Roman" w:cs="Times New Roman"/>
          <w:szCs w:val="24"/>
        </w:rPr>
        <w:t xml:space="preserve"> Για εμάς και τα δύο είναι μαζί. Για εμάς, επομένως, το ήθος και </w:t>
      </w:r>
      <w:r>
        <w:rPr>
          <w:rFonts w:eastAsia="Times New Roman" w:cs="Times New Roman"/>
          <w:szCs w:val="24"/>
        </w:rPr>
        <w:t xml:space="preserve">συγκεκριμένα, </w:t>
      </w:r>
      <w:r>
        <w:rPr>
          <w:rFonts w:eastAsia="Times New Roman" w:cs="Times New Roman"/>
          <w:szCs w:val="24"/>
        </w:rPr>
        <w:t>το αριστερό ήθος δεν είναι απλώς οι γενικοί κανόνες είτε θρησκευτικής είτε καντιανής μορφής, αλλά ένας βασικός χαρακτήρας, ένα ήθος και ένα ύφος μέσα στο οποίο συλλογικά λειτουργούμε στην κοινωνία.</w:t>
      </w:r>
    </w:p>
    <w:p w14:paraId="225E553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Είδαμε –</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 xml:space="preserve">- ένα πάρα πολύ καλό παράδειγμα αυτού του </w:t>
      </w:r>
      <w:r>
        <w:rPr>
          <w:rFonts w:eastAsia="Times New Roman" w:cs="Times New Roman"/>
          <w:szCs w:val="24"/>
        </w:rPr>
        <w:t xml:space="preserve">ήθους χθες όταν από τη μια πλευρά η Κυβέρνηση ανακοίνωσε ότι έδωσε αυτά τα λεφτά στους χαμηλοσυνταξιούχους και στα νησιά και από την άλλη είχαμε μια λιτανεία, μια σειρά δηλώσεων από την Αντιπολίτευση που προσπαθούσαν να είναι ο μεγαλύτερος </w:t>
      </w:r>
      <w:proofErr w:type="spellStart"/>
      <w:r>
        <w:rPr>
          <w:rFonts w:eastAsia="Times New Roman" w:cs="Times New Roman"/>
          <w:szCs w:val="24"/>
        </w:rPr>
        <w:t>Σκρουτζ</w:t>
      </w:r>
      <w:proofErr w:type="spellEnd"/>
      <w:r>
        <w:rPr>
          <w:rFonts w:eastAsia="Times New Roman" w:cs="Times New Roman"/>
          <w:szCs w:val="24"/>
        </w:rPr>
        <w:t>, να κατα</w:t>
      </w:r>
      <w:r>
        <w:rPr>
          <w:rFonts w:eastAsia="Times New Roman" w:cs="Times New Roman"/>
          <w:szCs w:val="24"/>
        </w:rPr>
        <w:t xml:space="preserve">ργήσουν τα Χριστούγεννα για αυτόν τον κόσμο. </w:t>
      </w:r>
    </w:p>
    <w:p w14:paraId="225E553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w:t>
      </w:r>
      <w:proofErr w:type="spellStart"/>
      <w:r>
        <w:rPr>
          <w:rFonts w:eastAsia="Times New Roman" w:cs="Times New Roman"/>
          <w:szCs w:val="24"/>
        </w:rPr>
        <w:t>εκφεύγουμε</w:t>
      </w:r>
      <w:proofErr w:type="spellEnd"/>
      <w:r>
        <w:rPr>
          <w:rFonts w:eastAsia="Times New Roman" w:cs="Times New Roman"/>
          <w:szCs w:val="24"/>
        </w:rPr>
        <w:t xml:space="preserve"> από το προσωπικό, κύριε </w:t>
      </w:r>
      <w:proofErr w:type="spellStart"/>
      <w:r>
        <w:rPr>
          <w:rFonts w:eastAsia="Times New Roman" w:cs="Times New Roman"/>
          <w:szCs w:val="24"/>
        </w:rPr>
        <w:t>Δουζίνα</w:t>
      </w:r>
      <w:proofErr w:type="spellEnd"/>
      <w:r>
        <w:rPr>
          <w:rFonts w:eastAsia="Times New Roman" w:cs="Times New Roman"/>
          <w:szCs w:val="24"/>
        </w:rPr>
        <w:t xml:space="preserve">. </w:t>
      </w:r>
    </w:p>
    <w:p w14:paraId="225E5540"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Ποιος είναι ο μεγαλύτερος </w:t>
      </w:r>
      <w:proofErr w:type="spellStart"/>
      <w:r>
        <w:rPr>
          <w:rFonts w:eastAsia="Times New Roman" w:cs="Times New Roman"/>
          <w:szCs w:val="24"/>
        </w:rPr>
        <w:t>Σκρουτζ</w:t>
      </w:r>
      <w:proofErr w:type="spellEnd"/>
      <w:r>
        <w:rPr>
          <w:rFonts w:eastAsia="Times New Roman" w:cs="Times New Roman"/>
          <w:szCs w:val="24"/>
        </w:rPr>
        <w:t xml:space="preserve"> θα το μάθουμε αργότερα σήμερα! </w:t>
      </w:r>
    </w:p>
    <w:p w14:paraId="225E554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25E5542"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543"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θα ήθελα τον λόγο επί προσωπικού. </w:t>
      </w:r>
    </w:p>
    <w:p w14:paraId="225E5544"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Τζαβάρα, δεν θα κάνουμε διαλογική συζήτηση. Σας παρακαλώ. Ποιο είναι το προσωπικό το δικό σας;</w:t>
      </w:r>
    </w:p>
    <w:p w14:paraId="225E554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ΤΖΑΒΑΡΑΣ: </w:t>
      </w:r>
      <w:r>
        <w:rPr>
          <w:rFonts w:eastAsia="Times New Roman" w:cs="Times New Roman"/>
          <w:szCs w:val="24"/>
        </w:rPr>
        <w:t xml:space="preserve">Είναι ένα ξεχωριστό προσωπικό, έτσι όπως το έθεσε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και εσείς το δεχτήκατε, κύριε Πρόεδρε. </w:t>
      </w:r>
    </w:p>
    <w:p w14:paraId="225E5546"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το δέχτηκα. Το άκουσα. </w:t>
      </w:r>
    </w:p>
    <w:p w14:paraId="225E5547"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Τον αφήσατε, ανέπτυ</w:t>
      </w:r>
      <w:r>
        <w:rPr>
          <w:rFonts w:eastAsia="Times New Roman" w:cs="Times New Roman"/>
          <w:szCs w:val="24"/>
        </w:rPr>
        <w:t xml:space="preserve">ξε τις απόψεις του σχετικά με ένα προσωπικό που είπε ότι είναι διαφορετικό από αυτό για το οποίο παίρνουν τον λόγο οι συνάδελφοι. Άρα, δικαιωματικά ζητώ και εγώ τον λόγο. </w:t>
      </w:r>
    </w:p>
    <w:p w14:paraId="225E554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να πείτε τι όμως;</w:t>
      </w:r>
    </w:p>
    <w:p w14:paraId="225E554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Εν</w:t>
      </w:r>
      <w:r>
        <w:rPr>
          <w:rFonts w:eastAsia="Times New Roman" w:cs="Times New Roman"/>
          <w:szCs w:val="24"/>
        </w:rPr>
        <w:t xml:space="preserve"> πάση </w:t>
      </w:r>
      <w:proofErr w:type="spellStart"/>
      <w:r>
        <w:rPr>
          <w:rFonts w:eastAsia="Times New Roman" w:cs="Times New Roman"/>
          <w:szCs w:val="24"/>
        </w:rPr>
        <w:t>περιπτώσει</w:t>
      </w:r>
      <w:proofErr w:type="spellEnd"/>
      <w:r>
        <w:rPr>
          <w:rFonts w:eastAsia="Times New Roman" w:cs="Times New Roman"/>
          <w:szCs w:val="24"/>
        </w:rPr>
        <w:t xml:space="preserve">, εάν επιμένετε δεν θα μιλήσω. </w:t>
      </w:r>
    </w:p>
    <w:p w14:paraId="225E554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θέλω να μιλήσετε γιατί θα ξαναζητήσει τον λόγο ο κ. </w:t>
      </w:r>
      <w:proofErr w:type="spellStart"/>
      <w:r>
        <w:rPr>
          <w:rFonts w:eastAsia="Times New Roman" w:cs="Times New Roman"/>
          <w:szCs w:val="24"/>
        </w:rPr>
        <w:t>Δουζίνας</w:t>
      </w:r>
      <w:proofErr w:type="spellEnd"/>
      <w:r>
        <w:rPr>
          <w:rFonts w:eastAsia="Times New Roman" w:cs="Times New Roman"/>
          <w:szCs w:val="24"/>
        </w:rPr>
        <w:t xml:space="preserve">. </w:t>
      </w:r>
    </w:p>
    <w:p w14:paraId="225E554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Εγώ, λοιπόν, αναγνωρίζω ότι για πρώτη φορά ο Χέγκελ έκανε αυτήν τη διάκριση στη </w:t>
      </w:r>
      <w:r>
        <w:rPr>
          <w:rFonts w:eastAsia="Times New Roman" w:cs="Times New Roman"/>
          <w:szCs w:val="24"/>
        </w:rPr>
        <w:t>«</w:t>
      </w:r>
      <w:r>
        <w:rPr>
          <w:rFonts w:eastAsia="Times New Roman" w:cs="Times New Roman"/>
          <w:szCs w:val="24"/>
        </w:rPr>
        <w:t>Φ</w:t>
      </w:r>
      <w:r>
        <w:rPr>
          <w:rFonts w:eastAsia="Times New Roman" w:cs="Times New Roman"/>
          <w:szCs w:val="24"/>
        </w:rPr>
        <w:t>αινομενολογία του Πνεύματος</w:t>
      </w:r>
      <w:r>
        <w:rPr>
          <w:rFonts w:eastAsia="Times New Roman" w:cs="Times New Roman"/>
          <w:szCs w:val="24"/>
        </w:rPr>
        <w:t>»</w:t>
      </w:r>
      <w:r>
        <w:rPr>
          <w:rFonts w:eastAsia="Times New Roman" w:cs="Times New Roman"/>
          <w:szCs w:val="24"/>
        </w:rPr>
        <w:t xml:space="preserve">, αλλά δεν το έκανε για τον ΣΥΡΙΖΑ. </w:t>
      </w:r>
    </w:p>
    <w:p w14:paraId="225E554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Τζαβάρα και κύριε </w:t>
      </w:r>
      <w:proofErr w:type="spellStart"/>
      <w:r>
        <w:rPr>
          <w:rFonts w:eastAsia="Times New Roman" w:cs="Times New Roman"/>
          <w:szCs w:val="24"/>
        </w:rPr>
        <w:t>Δουζίνα</w:t>
      </w:r>
      <w:proofErr w:type="spellEnd"/>
      <w:r>
        <w:rPr>
          <w:rFonts w:eastAsia="Times New Roman" w:cs="Times New Roman"/>
          <w:szCs w:val="24"/>
        </w:rPr>
        <w:t xml:space="preserve">, ξεφύγατε από το πνεύμα του προσωπικού. </w:t>
      </w:r>
    </w:p>
    <w:p w14:paraId="225E554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Ειδικά, όμως, για τα θέματα της ηθικής –</w:t>
      </w:r>
      <w:r>
        <w:rPr>
          <w:rFonts w:eastAsia="Times New Roman" w:cs="Times New Roman"/>
          <w:szCs w:val="24"/>
        </w:rPr>
        <w:t xml:space="preserve"> </w:t>
      </w:r>
      <w:r>
        <w:rPr>
          <w:rFonts w:eastAsia="Times New Roman" w:cs="Times New Roman"/>
          <w:szCs w:val="24"/>
        </w:rPr>
        <w:t>και τελειώνω</w:t>
      </w:r>
      <w:r>
        <w:rPr>
          <w:rFonts w:eastAsia="Times New Roman" w:cs="Times New Roman"/>
          <w:szCs w:val="24"/>
        </w:rPr>
        <w:t xml:space="preserve"> </w:t>
      </w:r>
      <w:r>
        <w:rPr>
          <w:rFonts w:eastAsia="Times New Roman" w:cs="Times New Roman"/>
          <w:szCs w:val="24"/>
        </w:rPr>
        <w:t>- ο κ</w:t>
      </w:r>
      <w:r>
        <w:rPr>
          <w:rFonts w:eastAsia="Times New Roman" w:cs="Times New Roman"/>
          <w:szCs w:val="24"/>
        </w:rPr>
        <w:t>ύριος συνάδελφος θα μου επιτρέψει τα Χριστούγεννα να του χαρίσω ένα βιβλίο, την «Ηθική» του</w:t>
      </w:r>
      <w:r>
        <w:rPr>
          <w:rFonts w:eastAsia="Times New Roman" w:cs="Times New Roman"/>
          <w:szCs w:val="24"/>
        </w:rPr>
        <w:t xml:space="preserve"> </w:t>
      </w:r>
      <w:proofErr w:type="spellStart"/>
      <w:r>
        <w:rPr>
          <w:rFonts w:eastAsia="Times New Roman" w:cs="Times New Roman"/>
          <w:szCs w:val="24"/>
        </w:rPr>
        <w:t>Αλαίν</w:t>
      </w:r>
      <w:proofErr w:type="spellEnd"/>
      <w:r>
        <w:rPr>
          <w:rFonts w:eastAsia="Times New Roman" w:cs="Times New Roman"/>
          <w:szCs w:val="24"/>
        </w:rPr>
        <w:t xml:space="preserve"> </w:t>
      </w:r>
      <w:proofErr w:type="spellStart"/>
      <w:r>
        <w:rPr>
          <w:rFonts w:eastAsia="Times New Roman" w:cs="Times New Roman"/>
          <w:szCs w:val="24"/>
        </w:rPr>
        <w:t>Μπαντιού</w:t>
      </w:r>
      <w:proofErr w:type="spellEnd"/>
      <w:r>
        <w:rPr>
          <w:rFonts w:eastAsia="Times New Roman" w:cs="Times New Roman"/>
          <w:szCs w:val="24"/>
        </w:rPr>
        <w:t xml:space="preserve">, που λέει όλα αυτά που είπατε και ακόμα χειρότερα για τον ΣΥΡΙΖΑ. </w:t>
      </w:r>
    </w:p>
    <w:p w14:paraId="225E554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ΔΟΥΖΙΝΑΣ: </w:t>
      </w:r>
      <w:r>
        <w:rPr>
          <w:rFonts w:eastAsia="Times New Roman" w:cs="Times New Roman"/>
          <w:szCs w:val="24"/>
        </w:rPr>
        <w:t>Τον προσκαλώ σε μια δημόσια συζήτηση και είμαι διατεθειμένο</w:t>
      </w:r>
      <w:r>
        <w:rPr>
          <w:rFonts w:eastAsia="Times New Roman" w:cs="Times New Roman"/>
          <w:szCs w:val="24"/>
        </w:rPr>
        <w:t xml:space="preserve">ς να το διοργανώσει η Νέα Δημοκρατία! </w:t>
      </w:r>
    </w:p>
    <w:p w14:paraId="225E554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τα πείτε τα Χριστούγεννα! </w:t>
      </w:r>
    </w:p>
    <w:p w14:paraId="225E555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Βουλευτής της Νέας Δημοκρατίας, έχει τον λόγο για επτά λεπτά. </w:t>
      </w:r>
    </w:p>
    <w:p w14:paraId="225E5551" w14:textId="77777777" w:rsidR="00E140DF" w:rsidRDefault="00A85BE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Κυρίες και κύριοι συνάδελφοι, κύριοι Υπουργοί, θα </w:t>
      </w:r>
      <w:r>
        <w:rPr>
          <w:rFonts w:eastAsia="Times New Roman" w:cs="Times New Roman"/>
          <w:szCs w:val="24"/>
        </w:rPr>
        <w:t xml:space="preserve">ξεκινήσω την εισήγησή μου για τον </w:t>
      </w:r>
      <w:r>
        <w:rPr>
          <w:rFonts w:eastAsia="Times New Roman" w:cs="Times New Roman"/>
          <w:szCs w:val="24"/>
        </w:rPr>
        <w:t>π</w:t>
      </w:r>
      <w:r>
        <w:rPr>
          <w:rFonts w:eastAsia="Times New Roman" w:cs="Times New Roman"/>
          <w:szCs w:val="24"/>
        </w:rPr>
        <w:t xml:space="preserve">ροϋπολογισμό της Κυβέρνησης για το 2017 χωρίς να μπω στον πειρασμό να μιλήσω για το «αριστερό ήθος», που το ακούσαμε και αυτό πρωί πρωί. Το ηθικό πλεονέκτημα της Αριστεράς μαζί με την Κυβέρνηση της Αριστεράς με δεκανίκι </w:t>
      </w:r>
      <w:r>
        <w:rPr>
          <w:rFonts w:eastAsia="Times New Roman" w:cs="Times New Roman"/>
          <w:szCs w:val="24"/>
        </w:rPr>
        <w:t>Α</w:t>
      </w:r>
      <w:r>
        <w:rPr>
          <w:rFonts w:eastAsia="Times New Roman" w:cs="Times New Roman"/>
          <w:szCs w:val="24"/>
        </w:rPr>
        <w:t xml:space="preserve">κροδεξιάς τελειώνει, όπως τελείωσε και το πλεονέκτημά σας! </w:t>
      </w:r>
    </w:p>
    <w:p w14:paraId="225E5552" w14:textId="77777777" w:rsidR="00E140DF" w:rsidRDefault="00A85B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της Κυβέρνησης, οι υπερβολές, οι δογματικές ακρότητες, τα ψέματα, ευτυχώς εκδικούνται. Δυστυχώς για όλους τους Έλληνες που είναι έρμαιο των δικών σας ιδεοληψιών. </w:t>
      </w:r>
    </w:p>
    <w:p w14:paraId="225E5553" w14:textId="77777777" w:rsidR="00E140DF" w:rsidRDefault="00A85BE1">
      <w:pPr>
        <w:spacing w:line="600" w:lineRule="auto"/>
        <w:ind w:firstLine="720"/>
        <w:jc w:val="both"/>
        <w:rPr>
          <w:rFonts w:eastAsia="Times New Roman"/>
          <w:szCs w:val="24"/>
        </w:rPr>
      </w:pPr>
      <w:r>
        <w:rPr>
          <w:rFonts w:eastAsia="Times New Roman"/>
          <w:szCs w:val="24"/>
        </w:rPr>
        <w:t xml:space="preserve">Σε ό,τι αφορά, </w:t>
      </w:r>
      <w:r>
        <w:rPr>
          <w:rFonts w:eastAsia="Times New Roman"/>
          <w:szCs w:val="24"/>
        </w:rPr>
        <w:t xml:space="preserve">όμως, τον </w:t>
      </w:r>
      <w:r>
        <w:rPr>
          <w:rFonts w:eastAsia="Times New Roman"/>
          <w:szCs w:val="24"/>
        </w:rPr>
        <w:t>π</w:t>
      </w:r>
      <w:r>
        <w:rPr>
          <w:rFonts w:eastAsia="Times New Roman"/>
          <w:szCs w:val="24"/>
        </w:rPr>
        <w:t xml:space="preserve">ροϋπολογισμό είδαμε προχθές τον κ. Τσίπρα σε διάγγελμά του εν μέσω </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 xml:space="preserve">- της συζήτησης για τον </w:t>
      </w:r>
      <w:r>
        <w:rPr>
          <w:rFonts w:eastAsia="Times New Roman"/>
          <w:szCs w:val="24"/>
        </w:rPr>
        <w:t>π</w:t>
      </w:r>
      <w:r>
        <w:rPr>
          <w:rFonts w:eastAsia="Times New Roman"/>
          <w:szCs w:val="24"/>
        </w:rPr>
        <w:t>ροϋπολογισμό και εν μέσω των διαπραγματεύσεων για την ολοκλήρωση της αξιολόγησης να εμφανίζεται πανικόβλητος και να επιδίδεται σε μια προεκλογ</w:t>
      </w:r>
      <w:r>
        <w:rPr>
          <w:rFonts w:eastAsia="Times New Roman"/>
          <w:szCs w:val="24"/>
        </w:rPr>
        <w:t>ική δωροδοκία ξεχνώντας, αλήθεια, ότι εκείνος ήταν που έκοψε το ΕΚΑΣ και επέβαλε περισσότερους και μεγαλύτερους φόρους, ξεχνώντας τη νέα μείωση των συντάξεων που συμφώνησε ήδη με τους πιστωτές και τελικά ξεχνώντας ότι έκοψε τις άλλες δώδεκα συντάξεις για ν</w:t>
      </w:r>
      <w:r>
        <w:rPr>
          <w:rFonts w:eastAsia="Times New Roman"/>
          <w:szCs w:val="24"/>
        </w:rPr>
        <w:t xml:space="preserve">α δώσει τάχα τη δέκατη τρίτη σύνταξη. Φοβισμένος από την κοινωνική κατακραυγή προσπαθεί να κοροϊδέψει για άλλη μια φορά. </w:t>
      </w:r>
    </w:p>
    <w:p w14:paraId="225E5554" w14:textId="77777777" w:rsidR="00E140DF" w:rsidRDefault="00A85BE1">
      <w:pPr>
        <w:spacing w:line="600" w:lineRule="auto"/>
        <w:ind w:firstLine="720"/>
        <w:jc w:val="both"/>
        <w:rPr>
          <w:rFonts w:eastAsia="Times New Roman"/>
          <w:szCs w:val="24"/>
        </w:rPr>
      </w:pPr>
      <w:r>
        <w:rPr>
          <w:rFonts w:eastAsia="Times New Roman"/>
          <w:szCs w:val="24"/>
        </w:rPr>
        <w:lastRenderedPageBreak/>
        <w:t xml:space="preserve">Μόνο που τώρα κανείς πια δεν τον πιστεύει. Κανείς δεν σας πιστεύει, κύριοι συνάδελφοι του ΣΥΡΙΖΑ. Και είναι περίεργο ότι ένας </w:t>
      </w:r>
      <w:r>
        <w:rPr>
          <w:rFonts w:eastAsia="Times New Roman"/>
          <w:szCs w:val="24"/>
        </w:rPr>
        <w:t>π</w:t>
      </w:r>
      <w:r>
        <w:rPr>
          <w:rFonts w:eastAsia="Times New Roman"/>
          <w:szCs w:val="24"/>
        </w:rPr>
        <w:t>ρωθυπου</w:t>
      </w:r>
      <w:r>
        <w:rPr>
          <w:rFonts w:eastAsia="Times New Roman"/>
          <w:szCs w:val="24"/>
        </w:rPr>
        <w:t>ργός δεν αντιλαμβάνεται ότι έχει καταντήσει αντικείμενο ανοικτής ειρωνείας και συχνά χλευασμού για τις παιδαριώδεις συμπεριφορές του, για τα ταξιδάκια στην Αβάνα, για τις παιδαριώδεις γκριμάτσες του σε μεγάλες συναντήσεις και τέλος πάντων για τη συνολική ε</w:t>
      </w:r>
      <w:r>
        <w:rPr>
          <w:rFonts w:eastAsia="Times New Roman"/>
          <w:szCs w:val="24"/>
        </w:rPr>
        <w:t>ικόνα του που ούτε την προσωπική του σοβαρότητα υπηρετεί, πολύ σοβαρότερο μας ενοχλεί, προσβάλ</w:t>
      </w:r>
      <w:r>
        <w:rPr>
          <w:rFonts w:eastAsia="Times New Roman"/>
          <w:szCs w:val="24"/>
        </w:rPr>
        <w:t>λ</w:t>
      </w:r>
      <w:r>
        <w:rPr>
          <w:rFonts w:eastAsia="Times New Roman"/>
          <w:szCs w:val="24"/>
        </w:rPr>
        <w:t>ει τους Έλληνες πολίτες.</w:t>
      </w:r>
    </w:p>
    <w:p w14:paraId="225E5555" w14:textId="77777777" w:rsidR="00E140DF" w:rsidRDefault="00A85BE1">
      <w:pPr>
        <w:spacing w:line="600" w:lineRule="auto"/>
        <w:ind w:firstLine="720"/>
        <w:jc w:val="both"/>
        <w:rPr>
          <w:rFonts w:eastAsia="Times New Roman"/>
          <w:szCs w:val="24"/>
        </w:rPr>
      </w:pPr>
      <w:r>
        <w:rPr>
          <w:rFonts w:eastAsia="Times New Roman"/>
          <w:szCs w:val="24"/>
        </w:rPr>
        <w:t>Κυρίες και κύριοι συνάδελφοι, η Κυβέρνηση ΣΥΡΙΖΑ-ΑΝΕΛ αφού κατέστρεψε την οικονομία της χώρας, αφού γκρέμισε ό,τι με κόπο και θυσίες ο ε</w:t>
      </w:r>
      <w:r>
        <w:rPr>
          <w:rFonts w:eastAsia="Times New Roman"/>
          <w:szCs w:val="24"/>
        </w:rPr>
        <w:t xml:space="preserve">λληνικός λαός κατάφερε να χτίσει τα χρόνια της κρίσης, αφού εκτροχίασε την οικονομία επιβαρύνοντας το χρέος και δημιουργώντας ελλείμματα εκατομμυρίων φέρνει τώρα προς ψήφιση έναν </w:t>
      </w:r>
      <w:r>
        <w:rPr>
          <w:rFonts w:eastAsia="Times New Roman"/>
          <w:szCs w:val="24"/>
        </w:rPr>
        <w:t>π</w:t>
      </w:r>
      <w:r>
        <w:rPr>
          <w:rFonts w:eastAsia="Times New Roman"/>
          <w:szCs w:val="24"/>
        </w:rPr>
        <w:t xml:space="preserve">ροϋπολογισμό που μας </w:t>
      </w:r>
      <w:r>
        <w:rPr>
          <w:rFonts w:eastAsia="Times New Roman"/>
          <w:szCs w:val="24"/>
        </w:rPr>
        <w:lastRenderedPageBreak/>
        <w:t xml:space="preserve">πάει χρόνια πίσω, έναν </w:t>
      </w:r>
      <w:r>
        <w:rPr>
          <w:rFonts w:eastAsia="Times New Roman"/>
          <w:szCs w:val="24"/>
        </w:rPr>
        <w:t>π</w:t>
      </w:r>
      <w:r>
        <w:rPr>
          <w:rFonts w:eastAsia="Times New Roman"/>
          <w:szCs w:val="24"/>
        </w:rPr>
        <w:t>ροϋπολογισμό που καταργεί το κο</w:t>
      </w:r>
      <w:r>
        <w:rPr>
          <w:rFonts w:eastAsia="Times New Roman"/>
          <w:szCs w:val="24"/>
        </w:rPr>
        <w:t xml:space="preserve">ινωνικό κράτος και το κράτος πρόνοιας, έναν </w:t>
      </w:r>
      <w:r>
        <w:rPr>
          <w:rFonts w:eastAsia="Times New Roman"/>
          <w:szCs w:val="24"/>
        </w:rPr>
        <w:t>π</w:t>
      </w:r>
      <w:r>
        <w:rPr>
          <w:rFonts w:eastAsia="Times New Roman"/>
          <w:szCs w:val="24"/>
        </w:rPr>
        <w:t>ροϋπολογισμό που αυξάνει την φορολογία, επιβαρύνει τους συνταξιούχους, στραγγαλίζει τους αγρότες, καταστρέφει τους ελεύθερους επαγγελματίες και την ιδιωτική οικονομία, που δεν σας ενδιαφέρει, καταργεί πλήθος κοι</w:t>
      </w:r>
      <w:r>
        <w:rPr>
          <w:rFonts w:eastAsia="Times New Roman"/>
          <w:szCs w:val="24"/>
        </w:rPr>
        <w:t xml:space="preserve">νωνικών δαπανών, αυξάνει δυστυχώς τα ληξιπρόθεσμα χρέη του </w:t>
      </w:r>
      <w:r>
        <w:rPr>
          <w:rFonts w:eastAsia="Times New Roman"/>
          <w:szCs w:val="24"/>
        </w:rPr>
        <w:t>δ</w:t>
      </w:r>
      <w:r>
        <w:rPr>
          <w:rFonts w:eastAsia="Times New Roman"/>
          <w:szCs w:val="24"/>
        </w:rPr>
        <w:t>ημοσίου δημιουργώντας σημαντικά προβλήματα ιδίως στην παροχή υπηρεσιών υγείας.</w:t>
      </w:r>
    </w:p>
    <w:p w14:paraId="225E5556" w14:textId="77777777" w:rsidR="00E140DF" w:rsidRDefault="00A85BE1">
      <w:pPr>
        <w:spacing w:line="600" w:lineRule="auto"/>
        <w:ind w:firstLine="720"/>
        <w:jc w:val="both"/>
        <w:rPr>
          <w:rFonts w:eastAsia="Times New Roman"/>
          <w:szCs w:val="24"/>
        </w:rPr>
      </w:pPr>
      <w:r>
        <w:rPr>
          <w:rFonts w:eastAsia="Times New Roman"/>
          <w:szCs w:val="24"/>
        </w:rPr>
        <w:t>Κυρίες και κύριοι συνάδελφοι του ΣΥΡΙΖΑ και των ΑΝΕΛ, εσείς μπορεί να είστε ικανοποιημένοι, αλλά η χώρα είναι πολύ πι</w:t>
      </w:r>
      <w:r>
        <w:rPr>
          <w:rFonts w:eastAsia="Times New Roman"/>
          <w:szCs w:val="24"/>
        </w:rPr>
        <w:t xml:space="preserve">ο πίσω από το 2014. Το 2014 που αποφασίσατε να ρίξετε την προηγούμενη «τρισκατάρατη» κυβέρνηση, όπως λέγατε τότε, η χώρα είχε λειτουργικό τραπεζικό σύστημα. Σήμερα έχει ένα καθεστώς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τα οποία επιβλήθηκαν μετά την ηρωική διαπραγμάτευση και </w:t>
      </w:r>
      <w:r>
        <w:rPr>
          <w:rFonts w:eastAsia="Times New Roman"/>
          <w:szCs w:val="24"/>
        </w:rPr>
        <w:t xml:space="preserve">το </w:t>
      </w:r>
      <w:r>
        <w:rPr>
          <w:rFonts w:eastAsia="Times New Roman"/>
          <w:szCs w:val="24"/>
        </w:rPr>
        <w:t>δ</w:t>
      </w:r>
      <w:r>
        <w:rPr>
          <w:rFonts w:eastAsia="Times New Roman"/>
          <w:szCs w:val="24"/>
        </w:rPr>
        <w:t xml:space="preserve">ημοψήφισμα. Το θυμάστε φαντάζομαι. </w:t>
      </w:r>
    </w:p>
    <w:p w14:paraId="225E5557" w14:textId="77777777" w:rsidR="00E140DF" w:rsidRDefault="00A85BE1">
      <w:pPr>
        <w:spacing w:line="600" w:lineRule="auto"/>
        <w:ind w:firstLine="720"/>
        <w:jc w:val="both"/>
        <w:rPr>
          <w:rFonts w:eastAsia="Times New Roman"/>
          <w:szCs w:val="24"/>
        </w:rPr>
      </w:pPr>
      <w:r>
        <w:rPr>
          <w:rFonts w:eastAsia="Times New Roman"/>
          <w:szCs w:val="24"/>
        </w:rPr>
        <w:lastRenderedPageBreak/>
        <w:t xml:space="preserve">Το 2014 οι καταθέσεις στις ελληνικές τράπεζες ήταν 173 δισεκατομμύρια ευρώ. Σήμερα είναι μόνο 133 δισεκατομμύρια ευρώ. </w:t>
      </w:r>
    </w:p>
    <w:p w14:paraId="225E5558" w14:textId="77777777" w:rsidR="00E140DF" w:rsidRDefault="00A85BE1">
      <w:pPr>
        <w:spacing w:line="600" w:lineRule="auto"/>
        <w:ind w:firstLine="720"/>
        <w:jc w:val="both"/>
        <w:rPr>
          <w:rFonts w:eastAsia="Times New Roman"/>
          <w:szCs w:val="24"/>
        </w:rPr>
      </w:pPr>
      <w:r>
        <w:rPr>
          <w:rFonts w:eastAsia="Times New Roman"/>
          <w:szCs w:val="24"/>
        </w:rPr>
        <w:t xml:space="preserve">Το 2014 η χώρα είχε ανάπτυξη 0,8% και οι προβλέψεις της Κομισιόν έκαναν λόγο για ανάπτυξη 2,9% το 2015 και 3,7% το 2016. Αντ’ αυτού είχαμε ύφεση μείον 0,2% το 2015 και μείον 0,3% το 2016. </w:t>
      </w:r>
    </w:p>
    <w:p w14:paraId="225E5559" w14:textId="77777777" w:rsidR="00E140DF" w:rsidRDefault="00A85BE1">
      <w:pPr>
        <w:spacing w:line="600" w:lineRule="auto"/>
        <w:ind w:firstLine="720"/>
        <w:jc w:val="both"/>
        <w:rPr>
          <w:rFonts w:eastAsia="Times New Roman"/>
          <w:szCs w:val="24"/>
        </w:rPr>
      </w:pPr>
      <w:r>
        <w:rPr>
          <w:rFonts w:eastAsia="Times New Roman"/>
          <w:szCs w:val="24"/>
        </w:rPr>
        <w:t>Σήμερα, αλήθεια, τι επιδιώκετε; Να ξαναγυρίσει η χώρα σε ρυθμούς αν</w:t>
      </w:r>
      <w:r>
        <w:rPr>
          <w:rFonts w:eastAsia="Times New Roman"/>
          <w:szCs w:val="24"/>
        </w:rPr>
        <w:t>άπτυξης, δηλαδή εκεί που ήταν το 2014 και να βγει με τις «πατερίτσες» της ποσοτικής χαλάρωσης -</w:t>
      </w:r>
      <w:r>
        <w:rPr>
          <w:rFonts w:eastAsia="Times New Roman"/>
          <w:szCs w:val="24"/>
        </w:rPr>
        <w:t xml:space="preserve"> </w:t>
      </w:r>
      <w:r>
        <w:rPr>
          <w:rFonts w:eastAsia="Times New Roman"/>
          <w:szCs w:val="24"/>
        </w:rPr>
        <w:t>και μακάρι να τα καταφέρετε, η αλήθεια να λέγεται</w:t>
      </w:r>
      <w:r>
        <w:rPr>
          <w:rFonts w:eastAsia="Times New Roman"/>
          <w:szCs w:val="24"/>
        </w:rPr>
        <w:t xml:space="preserve"> </w:t>
      </w:r>
      <w:r>
        <w:rPr>
          <w:rFonts w:eastAsia="Times New Roman"/>
          <w:szCs w:val="24"/>
        </w:rPr>
        <w:t xml:space="preserve">- δοκιμαστικά, βεβαίως, στις αγορές, δηλαδή εκεί που ήταν το 2014. </w:t>
      </w:r>
    </w:p>
    <w:p w14:paraId="225E555A" w14:textId="77777777" w:rsidR="00E140DF" w:rsidRDefault="00A85BE1">
      <w:pPr>
        <w:spacing w:line="600" w:lineRule="auto"/>
        <w:ind w:firstLine="720"/>
        <w:jc w:val="both"/>
        <w:rPr>
          <w:rFonts w:eastAsia="Times New Roman"/>
          <w:szCs w:val="24"/>
        </w:rPr>
      </w:pPr>
      <w:r>
        <w:rPr>
          <w:rFonts w:eastAsia="Times New Roman"/>
          <w:szCs w:val="24"/>
        </w:rPr>
        <w:t>Ξέρετε, όμως, τι συμβαίνει, φίλες και φίλο</w:t>
      </w:r>
      <w:r>
        <w:rPr>
          <w:rFonts w:eastAsia="Times New Roman"/>
          <w:szCs w:val="24"/>
        </w:rPr>
        <w:t xml:space="preserve">ι, αγαπητοί συνάδελφοι; Εσείς είστε οι πιο φανατικοί τελικά οπαδοί του κ. Σαμαρά και της κυβέρνησής μας, διότι επιδιώκετε να μας γυρίσετε εκεί που μας είχαν πάει πριν τρία χρόνια και δεν βλέπω μάλιστα να το καταφέρνετε ούτε αυτό. </w:t>
      </w:r>
    </w:p>
    <w:p w14:paraId="225E555B" w14:textId="77777777" w:rsidR="00E140DF" w:rsidRDefault="00A85BE1">
      <w:pPr>
        <w:spacing w:line="600" w:lineRule="auto"/>
        <w:ind w:firstLine="720"/>
        <w:jc w:val="both"/>
        <w:rPr>
          <w:rFonts w:eastAsia="Times New Roman"/>
          <w:szCs w:val="24"/>
        </w:rPr>
      </w:pPr>
      <w:r>
        <w:rPr>
          <w:rFonts w:eastAsia="Times New Roman"/>
          <w:szCs w:val="24"/>
        </w:rPr>
        <w:lastRenderedPageBreak/>
        <w:t>Τώρα έχουμε νέους κυβερνη</w:t>
      </w:r>
      <w:r>
        <w:rPr>
          <w:rFonts w:eastAsia="Times New Roman"/>
          <w:szCs w:val="24"/>
        </w:rPr>
        <w:t xml:space="preserve">τικούς πανηγυρισμούς σε σχέση με τα βραχυπρόθεσμα μέτρα για το χρέος. Τα μέτρα αυτά δεν οδηγούν σε καμμία περίπτωση σε ονομαστική μείωση του χρέους. Σας ζητούμε να σοβαρευτείτε και να μετράτε τους πανηγυρισμούς σας και φυσικά τα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που διανέμετε. Όσ</w:t>
      </w:r>
      <w:r>
        <w:rPr>
          <w:rFonts w:eastAsia="Times New Roman"/>
          <w:szCs w:val="24"/>
        </w:rPr>
        <w:t>α οφείλαμε αυτά θα εξακολουθήσουμε να οφείλουμε. Πρόκειται απλώς για μια τροποποίηση του σεναρίου του ΔΝΤ για την εξυπηρέτηση του χρέους μέχρι το 2060. Τόσο απλά, τόσο καθαρά!</w:t>
      </w:r>
    </w:p>
    <w:p w14:paraId="225E555C" w14:textId="77777777" w:rsidR="00E140DF" w:rsidRDefault="00A85BE1">
      <w:pPr>
        <w:spacing w:line="600" w:lineRule="auto"/>
        <w:ind w:firstLine="720"/>
        <w:jc w:val="both"/>
        <w:rPr>
          <w:rFonts w:eastAsia="Times New Roman"/>
          <w:szCs w:val="24"/>
        </w:rPr>
      </w:pPr>
      <w:r>
        <w:rPr>
          <w:rFonts w:eastAsia="Times New Roman"/>
          <w:szCs w:val="24"/>
        </w:rPr>
        <w:t xml:space="preserve">Σε αντιστάθμισμα για αυτό η Κυβέρνηση δεσμεύτηκε στο </w:t>
      </w:r>
      <w:proofErr w:type="spellStart"/>
      <w:r>
        <w:rPr>
          <w:rFonts w:eastAsia="Times New Roman"/>
          <w:szCs w:val="24"/>
          <w:lang w:val="en-US"/>
        </w:rPr>
        <w:t>Eurogroup</w:t>
      </w:r>
      <w:proofErr w:type="spellEnd"/>
      <w:r>
        <w:rPr>
          <w:rFonts w:eastAsia="Times New Roman"/>
          <w:szCs w:val="24"/>
        </w:rPr>
        <w:t xml:space="preserve"> να διατηρήσει τον</w:t>
      </w:r>
      <w:r>
        <w:rPr>
          <w:rFonts w:eastAsia="Times New Roman"/>
          <w:szCs w:val="24"/>
        </w:rPr>
        <w:t xml:space="preserve"> στόχο για το πρωτογενές πλεόνασμα, όχι στο 2% όπως έλεγε, αλλά στο 3,5% του ΑΕΠ και μάλιστα μεσοπρόθεσμα. </w:t>
      </w:r>
    </w:p>
    <w:p w14:paraId="225E555D" w14:textId="77777777" w:rsidR="00E140DF" w:rsidRDefault="00A85BE1">
      <w:pPr>
        <w:spacing w:line="600" w:lineRule="auto"/>
        <w:ind w:firstLine="720"/>
        <w:jc w:val="both"/>
        <w:rPr>
          <w:rFonts w:eastAsia="Times New Roman"/>
          <w:szCs w:val="24"/>
        </w:rPr>
      </w:pPr>
      <w:r>
        <w:rPr>
          <w:rFonts w:eastAsia="Times New Roman"/>
          <w:szCs w:val="24"/>
        </w:rPr>
        <w:t>Τι σημαίνει αυτό, για όσους μας παρακολουθούν; Σημαίνει σχεδόν 3 δισεκατομμύρια παραπάνω μέτρα κάθε χρόνο. Επιδιώκατε ελάφρυνση του χρέους χωρίς μνη</w:t>
      </w:r>
      <w:r>
        <w:rPr>
          <w:rFonts w:eastAsia="Times New Roman"/>
          <w:szCs w:val="24"/>
        </w:rPr>
        <w:t xml:space="preserve">μόνια και πήρατε μνημόνιο χωρίς ουσιαστική ελάφρυνση. </w:t>
      </w:r>
    </w:p>
    <w:p w14:paraId="225E555E" w14:textId="77777777" w:rsidR="00E140DF" w:rsidRDefault="00A85BE1">
      <w:pPr>
        <w:spacing w:line="600" w:lineRule="auto"/>
        <w:ind w:firstLine="720"/>
        <w:jc w:val="both"/>
        <w:rPr>
          <w:rFonts w:eastAsia="Times New Roman"/>
          <w:szCs w:val="24"/>
        </w:rPr>
      </w:pPr>
      <w:r>
        <w:rPr>
          <w:rFonts w:eastAsia="Times New Roman"/>
          <w:szCs w:val="24"/>
        </w:rPr>
        <w:lastRenderedPageBreak/>
        <w:t xml:space="preserve">Σε ό,τι αφορά τις προβλέψεις του </w:t>
      </w:r>
      <w:r>
        <w:rPr>
          <w:rFonts w:eastAsia="Times New Roman"/>
          <w:szCs w:val="24"/>
        </w:rPr>
        <w:t>π</w:t>
      </w:r>
      <w:r>
        <w:rPr>
          <w:rFonts w:eastAsia="Times New Roman"/>
          <w:szCs w:val="24"/>
        </w:rPr>
        <w:t xml:space="preserve">ροϋπολογισμού, εκεί τα πράγματα δεν είναι απλά αισιόδοξα, είναι εκτός τόπου και χρόνου. Δηλώνουμε ξεκάθαρα: Μακάρι οι προβλέψεις του </w:t>
      </w:r>
      <w:r>
        <w:rPr>
          <w:rFonts w:eastAsia="Times New Roman"/>
          <w:szCs w:val="24"/>
        </w:rPr>
        <w:t>π</w:t>
      </w:r>
      <w:r>
        <w:rPr>
          <w:rFonts w:eastAsia="Times New Roman"/>
          <w:szCs w:val="24"/>
        </w:rPr>
        <w:t xml:space="preserve">ροϋπολογισμού να πετύχουν. Όλες, </w:t>
      </w:r>
      <w:r>
        <w:rPr>
          <w:rFonts w:eastAsia="Times New Roman"/>
          <w:szCs w:val="24"/>
        </w:rPr>
        <w:t>όμως, οι προβλέψεις είναι συνδεδεμένες με την πραγματοποίηση μεταρρυθμίσεων -</w:t>
      </w:r>
      <w:r>
        <w:rPr>
          <w:rFonts w:eastAsia="Times New Roman"/>
          <w:szCs w:val="24"/>
        </w:rPr>
        <w:t xml:space="preserve"> </w:t>
      </w:r>
      <w:r>
        <w:rPr>
          <w:rFonts w:eastAsia="Times New Roman"/>
          <w:szCs w:val="24"/>
        </w:rPr>
        <w:t>σας διαφεύγει φαντάζομαι</w:t>
      </w:r>
      <w:r>
        <w:rPr>
          <w:rFonts w:eastAsia="Times New Roman"/>
          <w:szCs w:val="24"/>
        </w:rPr>
        <w:t xml:space="preserve"> </w:t>
      </w:r>
      <w:r>
        <w:rPr>
          <w:rFonts w:eastAsia="Times New Roman"/>
          <w:szCs w:val="24"/>
        </w:rPr>
        <w:t xml:space="preserve">- και είναι γνωστό ότι έχετε αλλεργία στις μεταρρυθμίσεις. </w:t>
      </w:r>
    </w:p>
    <w:p w14:paraId="225E555F" w14:textId="77777777" w:rsidR="00E140DF" w:rsidRDefault="00A85BE1">
      <w:pPr>
        <w:spacing w:line="600" w:lineRule="auto"/>
        <w:ind w:firstLine="720"/>
        <w:jc w:val="both"/>
        <w:rPr>
          <w:rFonts w:eastAsia="Times New Roman"/>
          <w:szCs w:val="24"/>
        </w:rPr>
      </w:pPr>
      <w:r>
        <w:rPr>
          <w:rFonts w:eastAsia="Times New Roman"/>
          <w:szCs w:val="24"/>
        </w:rPr>
        <w:t xml:space="preserve">Οι ίδιοι άλλωστε διακηρύσσετε συνεχώς ότι δεν πιστεύετε στο </w:t>
      </w:r>
      <w:r>
        <w:rPr>
          <w:rFonts w:eastAsia="Times New Roman"/>
          <w:szCs w:val="24"/>
        </w:rPr>
        <w:t>π</w:t>
      </w:r>
      <w:r>
        <w:rPr>
          <w:rFonts w:eastAsia="Times New Roman"/>
          <w:szCs w:val="24"/>
        </w:rPr>
        <w:t xml:space="preserve">ρόγραμμα, συνδέετε την πρόβλεψή </w:t>
      </w:r>
      <w:r>
        <w:rPr>
          <w:rFonts w:eastAsia="Times New Roman"/>
          <w:szCs w:val="24"/>
        </w:rPr>
        <w:t>σας για ανάπτυξη 2,7% με την πρόβλεψη για αύξηση της ιδιωτικής κατανάλωσης και των επενδύσεων.</w:t>
      </w:r>
    </w:p>
    <w:p w14:paraId="225E5560" w14:textId="77777777" w:rsidR="00E140DF" w:rsidRDefault="00A85BE1">
      <w:pPr>
        <w:spacing w:line="600" w:lineRule="auto"/>
        <w:ind w:firstLine="720"/>
        <w:jc w:val="both"/>
        <w:rPr>
          <w:rFonts w:eastAsia="Times New Roman"/>
          <w:szCs w:val="24"/>
        </w:rPr>
      </w:pPr>
      <w:r>
        <w:rPr>
          <w:rFonts w:eastAsia="Times New Roman"/>
          <w:szCs w:val="24"/>
        </w:rPr>
        <w:t xml:space="preserve">Λέτε ότι θα αυξηθεί κατά 1,8% η ιδιωτική κατανάλωση, τη στιγμή που φορτώνετε με τόσα φορολογικά βάρη τους πολίτες. Από τα 9 δισεκατομμύρια ευρώ μέτρα, που έχετε </w:t>
      </w:r>
      <w:r>
        <w:rPr>
          <w:rFonts w:eastAsia="Times New Roman"/>
          <w:szCs w:val="24"/>
        </w:rPr>
        <w:t>πάρει για την περίοδο 2015-2018, σχεδόν τα 7,5 δισεκατομμύρια είναι αυξήσεις φόρων και εισφορών.</w:t>
      </w:r>
    </w:p>
    <w:p w14:paraId="225E5561" w14:textId="77777777" w:rsidR="00E140DF" w:rsidRDefault="00A85BE1">
      <w:pPr>
        <w:spacing w:line="600" w:lineRule="auto"/>
        <w:ind w:firstLine="720"/>
        <w:jc w:val="both"/>
        <w:rPr>
          <w:rFonts w:eastAsia="Times New Roman"/>
          <w:szCs w:val="24"/>
        </w:rPr>
      </w:pPr>
      <w:r>
        <w:rPr>
          <w:rFonts w:eastAsia="Times New Roman"/>
          <w:szCs w:val="24"/>
        </w:rPr>
        <w:lastRenderedPageBreak/>
        <w:t xml:space="preserve">Η 9,1% αύξηση στις επενδύσεις από πού θα έλθει, αλήθεια; Από τη γνωστή </w:t>
      </w:r>
      <w:proofErr w:type="spellStart"/>
      <w:r>
        <w:rPr>
          <w:rFonts w:eastAsia="Times New Roman"/>
          <w:szCs w:val="24"/>
        </w:rPr>
        <w:t>φιλοεπενδυτική</w:t>
      </w:r>
      <w:proofErr w:type="spellEnd"/>
      <w:r>
        <w:rPr>
          <w:rFonts w:eastAsia="Times New Roman"/>
          <w:szCs w:val="24"/>
        </w:rPr>
        <w:t xml:space="preserve"> σας στάση, που είδαμε και πρόσφατα με τη ΔΕΣΦΑ; </w:t>
      </w:r>
    </w:p>
    <w:p w14:paraId="225E5562" w14:textId="77777777" w:rsidR="00E140DF" w:rsidRDefault="00A85BE1">
      <w:pPr>
        <w:spacing w:line="600" w:lineRule="auto"/>
        <w:ind w:firstLine="720"/>
        <w:jc w:val="both"/>
        <w:rPr>
          <w:rFonts w:eastAsia="Times New Roman"/>
          <w:szCs w:val="24"/>
        </w:rPr>
      </w:pPr>
      <w:r>
        <w:rPr>
          <w:rFonts w:eastAsia="Times New Roman"/>
          <w:szCs w:val="24"/>
        </w:rPr>
        <w:t xml:space="preserve">Ακόμα κι εσείς οι ίδιοι </w:t>
      </w:r>
      <w:r>
        <w:rPr>
          <w:rFonts w:eastAsia="Times New Roman"/>
          <w:szCs w:val="24"/>
        </w:rPr>
        <w:t>στην εισηγητική έκθεση, στη σελίδα 18, γράφετε: «Για σημαντικούς παράγοντες κινδύνου, που μπορούν να επηρεάσουν τις προβλέψεις», όπως -</w:t>
      </w:r>
      <w:r>
        <w:rPr>
          <w:rFonts w:eastAsia="Times New Roman"/>
          <w:szCs w:val="24"/>
        </w:rPr>
        <w:t xml:space="preserve"> </w:t>
      </w:r>
      <w:r>
        <w:rPr>
          <w:rFonts w:eastAsia="Times New Roman"/>
          <w:szCs w:val="24"/>
        </w:rPr>
        <w:t>σας θυμίζω</w:t>
      </w:r>
      <w:r>
        <w:rPr>
          <w:rFonts w:eastAsia="Times New Roman"/>
          <w:szCs w:val="24"/>
        </w:rPr>
        <w:t xml:space="preserve"> </w:t>
      </w:r>
      <w:r>
        <w:rPr>
          <w:rFonts w:eastAsia="Times New Roman"/>
          <w:szCs w:val="24"/>
        </w:rPr>
        <w:t>- είναι, παραδείγματος χάριν, η μη αντιμετώπιση των κόκκινων δανείων, η πλημμελής υλοποίηση μεταρρυθμίσεων, η</w:t>
      </w:r>
      <w:r>
        <w:rPr>
          <w:rFonts w:eastAsia="Times New Roman"/>
          <w:szCs w:val="24"/>
        </w:rPr>
        <w:t xml:space="preserve"> περιορισμένη απορρόφηση ευρωπαϊκών πόρων και μια σειρά άλλων προϋποθέσεων.</w:t>
      </w:r>
    </w:p>
    <w:p w14:paraId="225E5563" w14:textId="77777777" w:rsidR="00E140DF" w:rsidRDefault="00A85BE1">
      <w:pPr>
        <w:spacing w:line="600" w:lineRule="auto"/>
        <w:ind w:firstLine="720"/>
        <w:jc w:val="both"/>
        <w:rPr>
          <w:rFonts w:eastAsia="Times New Roman"/>
          <w:szCs w:val="24"/>
        </w:rPr>
      </w:pPr>
      <w:r>
        <w:rPr>
          <w:rFonts w:eastAsia="Times New Roman"/>
          <w:szCs w:val="24"/>
        </w:rPr>
        <w:t>Κυρίες και κύριοι συνάδελφοι της Κυβέρνησης, σας κληροδοτήσαμε ισοσκελισμένους προϋπολογισμούς, που δημιουργούσαν πρωτογενές πλεόνασμα κι εσείς, κύριοι της Κυβέρνησης, με την πολιτ</w:t>
      </w:r>
      <w:r>
        <w:rPr>
          <w:rFonts w:eastAsia="Times New Roman"/>
          <w:szCs w:val="24"/>
        </w:rPr>
        <w:t>ική της υπερήφανης διαπραγμάτευσης και της κοντόφθαλμης και ιδεοληπτικής πολιτι</w:t>
      </w:r>
      <w:r>
        <w:rPr>
          <w:rFonts w:eastAsia="Times New Roman"/>
          <w:szCs w:val="24"/>
        </w:rPr>
        <w:lastRenderedPageBreak/>
        <w:t>κής, μας οδηγήσατε στην ύφεση, σε πρωτογενή δημοσιονομικά ελλείμματα, στην αύξηση του δημοσίου χρέους, σε τρίτο μνημόνιο και πολύ φοβόμαστε ότι μας οδηγείτε και στο τέταρτο μνημ</w:t>
      </w:r>
      <w:r>
        <w:rPr>
          <w:rFonts w:eastAsia="Times New Roman"/>
          <w:szCs w:val="24"/>
        </w:rPr>
        <w:t>όνιο.</w:t>
      </w:r>
    </w:p>
    <w:p w14:paraId="225E5564"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συνάδελφοι, με δυο λόγια έχουμε την ολοκληρωτική διάψευση της </w:t>
      </w:r>
      <w:proofErr w:type="spellStart"/>
      <w:r>
        <w:rPr>
          <w:rFonts w:eastAsia="Times New Roman"/>
          <w:szCs w:val="24"/>
        </w:rPr>
        <w:t>αντιμνημονιακής</w:t>
      </w:r>
      <w:proofErr w:type="spellEnd"/>
      <w:r>
        <w:rPr>
          <w:rFonts w:eastAsia="Times New Roman"/>
          <w:szCs w:val="24"/>
        </w:rPr>
        <w:t xml:space="preserve"> ρητορείας σας. Όλα αυτά που συμβαίνουν σήμερα σας τα λέγαμε. Τα θυμάστε. Σας κρούαμε τον κώδωνα του κινδύνου. Και αντ’ αυτού, εισπράττουμε, δυστυχώς, </w:t>
      </w:r>
      <w:proofErr w:type="spellStart"/>
      <w:r>
        <w:rPr>
          <w:rFonts w:eastAsia="Times New Roman"/>
          <w:szCs w:val="24"/>
        </w:rPr>
        <w:t>απαξ</w:t>
      </w:r>
      <w:r>
        <w:rPr>
          <w:rFonts w:eastAsia="Times New Roman"/>
          <w:szCs w:val="24"/>
        </w:rPr>
        <w:t>ιωτικές</w:t>
      </w:r>
      <w:proofErr w:type="spellEnd"/>
      <w:r>
        <w:rPr>
          <w:rFonts w:eastAsia="Times New Roman"/>
          <w:szCs w:val="24"/>
        </w:rPr>
        <w:t xml:space="preserve"> και συκοφαντικές απαντήσεις.</w:t>
      </w:r>
    </w:p>
    <w:p w14:paraId="225E5565" w14:textId="77777777" w:rsidR="00E140DF" w:rsidRDefault="00A85BE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25E5566" w14:textId="77777777" w:rsidR="00E140DF" w:rsidRDefault="00A85BE1">
      <w:pPr>
        <w:spacing w:line="600" w:lineRule="auto"/>
        <w:ind w:firstLine="720"/>
        <w:jc w:val="both"/>
        <w:rPr>
          <w:rFonts w:eastAsia="Times New Roman"/>
          <w:szCs w:val="24"/>
        </w:rPr>
      </w:pPr>
      <w:r>
        <w:rPr>
          <w:rFonts w:eastAsia="Times New Roman"/>
          <w:szCs w:val="24"/>
        </w:rPr>
        <w:t>Μισό λεπτό ακόμα θα χρειαστώ, κύριε Πρόεδρε.</w:t>
      </w:r>
    </w:p>
    <w:p w14:paraId="225E5567" w14:textId="77777777" w:rsidR="00E140DF" w:rsidRDefault="00A85BE1">
      <w:pPr>
        <w:spacing w:line="600" w:lineRule="auto"/>
        <w:ind w:firstLine="720"/>
        <w:jc w:val="both"/>
        <w:rPr>
          <w:rFonts w:eastAsia="Times New Roman"/>
          <w:szCs w:val="24"/>
        </w:rPr>
      </w:pPr>
      <w:r>
        <w:rPr>
          <w:rFonts w:eastAsia="Times New Roman"/>
          <w:szCs w:val="24"/>
        </w:rPr>
        <w:t xml:space="preserve">Δυστυχώς, για όλα όσα κατηγορούμασταν ως Κυβέρνηση, τα εφαρμόζετε, αλλά, δυστυχώς, με τον </w:t>
      </w:r>
      <w:r>
        <w:rPr>
          <w:rFonts w:eastAsia="Times New Roman"/>
          <w:szCs w:val="24"/>
        </w:rPr>
        <w:t xml:space="preserve">χειρότερο δυνατό τρόπο και με καθυστέρηση δύο και τριών ετών. Υποτάσσεστε άνευ όρων στις απαιτήσεις των </w:t>
      </w:r>
      <w:r>
        <w:rPr>
          <w:rFonts w:eastAsia="Times New Roman"/>
          <w:szCs w:val="24"/>
        </w:rPr>
        <w:lastRenderedPageBreak/>
        <w:t>θεσμών, δεν έχετε κανέναν προσανατολισμό, κανέναν προγραμματισμό, κανένα σχέδιο και, παράλληλα, διατηρείτε με περίσσιο θράσος μια διπολική ρητορεία.</w:t>
      </w:r>
    </w:p>
    <w:p w14:paraId="225E5568" w14:textId="77777777" w:rsidR="00E140DF" w:rsidRDefault="00A85BE1">
      <w:pPr>
        <w:spacing w:line="600" w:lineRule="auto"/>
        <w:ind w:firstLine="720"/>
        <w:jc w:val="both"/>
        <w:rPr>
          <w:rFonts w:eastAsia="Times New Roman"/>
          <w:szCs w:val="24"/>
        </w:rPr>
      </w:pPr>
      <w:r>
        <w:rPr>
          <w:rFonts w:eastAsia="Times New Roman"/>
          <w:szCs w:val="24"/>
        </w:rPr>
        <w:t>Η σ</w:t>
      </w:r>
      <w:r>
        <w:rPr>
          <w:rFonts w:eastAsia="Times New Roman"/>
          <w:szCs w:val="24"/>
        </w:rPr>
        <w:t xml:space="preserve">υνολική σας παρουσία ως Κυβέρνηση είναι ότι είστε ό,τι πιο τοξικό έχει περάσει από τη χώρα. Καταψηφίζουμε τον </w:t>
      </w:r>
      <w:r>
        <w:rPr>
          <w:rFonts w:eastAsia="Times New Roman"/>
          <w:szCs w:val="24"/>
        </w:rPr>
        <w:t>π</w:t>
      </w:r>
      <w:r>
        <w:rPr>
          <w:rFonts w:eastAsia="Times New Roman"/>
          <w:szCs w:val="24"/>
        </w:rPr>
        <w:t>ροϋπολογισμό για όλους τους παραπάνω λόγους, αλλά να θυμάστε ότι δύο χρόνια πριν τα πράγματα ήταν πολύ διαφορετικά και σαφώς πολύ καλύτερα. Ακόμη</w:t>
      </w:r>
      <w:r>
        <w:rPr>
          <w:rFonts w:eastAsia="Times New Roman"/>
          <w:szCs w:val="24"/>
        </w:rPr>
        <w:t xml:space="preserve"> και σήμερα ο κ. Τσίπρας μπορεί να προσφέρει θετική υπηρεσία στην πατρίδα, αν φύγει άμεσα. Να φύγετε άμεσα και μαζί σας να πάρετε τη μιζέρια που φέρατε στους Έλληνες πολίτες και στις οικογένειές τους.</w:t>
      </w:r>
    </w:p>
    <w:p w14:paraId="225E5569" w14:textId="77777777" w:rsidR="00E140DF" w:rsidRDefault="00A85BE1">
      <w:pPr>
        <w:spacing w:line="600" w:lineRule="auto"/>
        <w:ind w:firstLine="720"/>
        <w:jc w:val="both"/>
        <w:rPr>
          <w:rFonts w:eastAsia="Times New Roman"/>
          <w:szCs w:val="24"/>
        </w:rPr>
      </w:pPr>
      <w:r>
        <w:rPr>
          <w:rFonts w:eastAsia="Times New Roman"/>
          <w:szCs w:val="24"/>
        </w:rPr>
        <w:t>Σας ευχαριστώ πολύ.</w:t>
      </w:r>
    </w:p>
    <w:p w14:paraId="225E556A"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την πτέρυγα της</w:t>
      </w:r>
      <w:r>
        <w:rPr>
          <w:rFonts w:eastAsia="Times New Roman"/>
          <w:szCs w:val="24"/>
        </w:rPr>
        <w:t xml:space="preserve"> Νέας Δημοκρατίας)</w:t>
      </w:r>
    </w:p>
    <w:p w14:paraId="225E556B" w14:textId="77777777" w:rsidR="00E140DF" w:rsidRDefault="00A85BE1">
      <w:pPr>
        <w:spacing w:line="600" w:lineRule="auto"/>
        <w:ind w:firstLine="720"/>
        <w:jc w:val="both"/>
        <w:rPr>
          <w:rFonts w:ascii="Times New Roman" w:eastAsia="Times New Roman" w:hAnsi="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w:t>
      </w:r>
      <w:r>
        <w:rPr>
          <w:rFonts w:eastAsia="Times New Roman" w:cs="Times New Roman"/>
          <w:szCs w:val="24"/>
        </w:rPr>
        <w:lastRenderedPageBreak/>
        <w:t>παρακολουθούν από τα άνω δυτικά θεωρεία, αφού ξεναγήθηκαν στην έκθεση της Αίθουσας «ΕΛΕΥΘΕΡΙΟΣ ΒΕΝΙΖΕΛΟΣ» και ενη</w:t>
      </w:r>
      <w:r>
        <w:rPr>
          <w:rFonts w:eastAsia="Times New Roman" w:cs="Times New Roman"/>
          <w:szCs w:val="24"/>
        </w:rPr>
        <w:t>μερώθηκαν για την ιστορία του κτηρίου και τον τρόπο οργάνωσης και λειτουργίας της Βουλής, τριάντα εννιά μαθητές και μαθήτριες και τρεις εκπαιδευτικοί συνοδοί από το 1</w:t>
      </w:r>
      <w:r w:rsidRPr="00A93EEF">
        <w:rPr>
          <w:rFonts w:eastAsia="Times New Roman" w:cs="Times New Roman"/>
          <w:szCs w:val="24"/>
          <w:vertAlign w:val="superscript"/>
        </w:rPr>
        <w:t>ο</w:t>
      </w:r>
      <w:r>
        <w:rPr>
          <w:rFonts w:eastAsia="Times New Roman" w:cs="Times New Roman"/>
          <w:szCs w:val="24"/>
        </w:rPr>
        <w:t xml:space="preserve"> Γενικό Λύκειο Γιαννιτσών. </w:t>
      </w:r>
    </w:p>
    <w:p w14:paraId="225E556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25E556D"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w:t>
      </w:r>
      <w:r>
        <w:rPr>
          <w:rFonts w:eastAsia="Times New Roman" w:cs="Times New Roman"/>
          <w:szCs w:val="24"/>
        </w:rPr>
        <w:t>ες της Βουλής)</w:t>
      </w:r>
    </w:p>
    <w:p w14:paraId="225E556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Τζανακόπουλος</w:t>
      </w:r>
      <w:proofErr w:type="spellEnd"/>
      <w:r>
        <w:rPr>
          <w:rFonts w:eastAsia="Times New Roman" w:cs="Times New Roman"/>
          <w:szCs w:val="24"/>
        </w:rPr>
        <w:t>, ο Υπουργός Επικρατείας, έχει τον λόγο για δώδεκα λεπτά.</w:t>
      </w:r>
    </w:p>
    <w:p w14:paraId="225E556F" w14:textId="77777777" w:rsidR="00E140DF" w:rsidRDefault="00A85BE1">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w:t>
      </w:r>
      <w:r>
        <w:rPr>
          <w:rFonts w:eastAsia="Times New Roman"/>
          <w:b/>
          <w:szCs w:val="24"/>
        </w:rPr>
        <w:t xml:space="preserve">(Υπουργός Επικρατείας): </w:t>
      </w:r>
      <w:r>
        <w:rPr>
          <w:rFonts w:eastAsia="Times New Roman"/>
          <w:szCs w:val="24"/>
        </w:rPr>
        <w:t xml:space="preserve">Ευχαριστώ πολύ, κύριε Πρόεδρε. </w:t>
      </w:r>
    </w:p>
    <w:p w14:paraId="225E5570" w14:textId="77777777" w:rsidR="00E140DF" w:rsidRDefault="00A85BE1">
      <w:pPr>
        <w:spacing w:line="600" w:lineRule="auto"/>
        <w:ind w:firstLine="720"/>
        <w:jc w:val="both"/>
        <w:rPr>
          <w:rFonts w:eastAsia="Times New Roman"/>
          <w:szCs w:val="24"/>
        </w:rPr>
      </w:pPr>
      <w:r>
        <w:rPr>
          <w:rFonts w:eastAsia="Times New Roman"/>
          <w:szCs w:val="24"/>
        </w:rPr>
        <w:t>Είναι η πρώτη φορά που μου δίνεται η δυνατότητα να μιλήσω από αυτό εδώ το Βήμα.</w:t>
      </w:r>
    </w:p>
    <w:p w14:paraId="225E5571" w14:textId="77777777" w:rsidR="00E140DF" w:rsidRDefault="00A85BE1">
      <w:pPr>
        <w:spacing w:line="600" w:lineRule="auto"/>
        <w:ind w:firstLine="720"/>
        <w:jc w:val="both"/>
        <w:rPr>
          <w:rFonts w:eastAsia="Times New Roman"/>
          <w:szCs w:val="24"/>
        </w:rPr>
      </w:pPr>
      <w:r>
        <w:rPr>
          <w:rFonts w:eastAsia="Times New Roman"/>
          <w:szCs w:val="24"/>
        </w:rPr>
        <w:lastRenderedPageBreak/>
        <w:t xml:space="preserve">Χαίρομαι πάρα πολύ που ο κ. Τζαβάρας, προσπαθώντας να απαντήσει σ’ έναν πραγματικό φιλόσοφο, αναγνώρισε, πιθανόν χωρίς να το θέλει, την υπεροχή της Αριστεράς επί της Δεξιάς </w:t>
      </w:r>
      <w:proofErr w:type="spellStart"/>
      <w:r>
        <w:rPr>
          <w:rFonts w:eastAsia="Times New Roman"/>
          <w:szCs w:val="24"/>
        </w:rPr>
        <w:t>αξιακά</w:t>
      </w:r>
      <w:proofErr w:type="spellEnd"/>
      <w:r>
        <w:rPr>
          <w:rFonts w:eastAsia="Times New Roman"/>
          <w:szCs w:val="24"/>
        </w:rPr>
        <w:t>, θεωρητικά, πολιτικά.</w:t>
      </w:r>
    </w:p>
    <w:p w14:paraId="225E5572" w14:textId="77777777" w:rsidR="00E140DF" w:rsidRDefault="00A85BE1">
      <w:pPr>
        <w:spacing w:line="600" w:lineRule="auto"/>
        <w:ind w:firstLine="720"/>
        <w:jc w:val="both"/>
        <w:rPr>
          <w:rFonts w:eastAsia="Times New Roman"/>
          <w:szCs w:val="24"/>
        </w:rPr>
      </w:pPr>
      <w:r>
        <w:rPr>
          <w:rFonts w:eastAsia="Times New Roman"/>
          <w:szCs w:val="24"/>
        </w:rPr>
        <w:t xml:space="preserve">Αυτή η υπεροχή είναι εξάλλου αυταπόδεικτη, αν κάποιος </w:t>
      </w:r>
      <w:r>
        <w:rPr>
          <w:rFonts w:eastAsia="Times New Roman"/>
          <w:szCs w:val="24"/>
        </w:rPr>
        <w:t>θα είχε την όρεξη να ακούσει την ομιλία που προηγήθηκε, την ομιλία του κ</w:t>
      </w:r>
      <w:r>
        <w:rPr>
          <w:rFonts w:eastAsia="Times New Roman"/>
          <w:szCs w:val="24"/>
        </w:rPr>
        <w:t>.</w:t>
      </w:r>
      <w:r>
        <w:rPr>
          <w:rFonts w:eastAsia="Times New Roman"/>
          <w:szCs w:val="24"/>
        </w:rPr>
        <w:t xml:space="preserve"> </w:t>
      </w:r>
      <w:proofErr w:type="spellStart"/>
      <w:r>
        <w:rPr>
          <w:rFonts w:eastAsia="Times New Roman"/>
          <w:szCs w:val="24"/>
        </w:rPr>
        <w:t>Αυγενάκη</w:t>
      </w:r>
      <w:proofErr w:type="spellEnd"/>
      <w:r>
        <w:rPr>
          <w:rFonts w:eastAsia="Times New Roman"/>
          <w:szCs w:val="24"/>
        </w:rPr>
        <w:t xml:space="preserve">, κι αν άκουγε τις χυδαίες </w:t>
      </w:r>
      <w:r>
        <w:rPr>
          <w:rFonts w:eastAsia="Times New Roman"/>
          <w:szCs w:val="24"/>
          <w:lang w:val="en-US"/>
        </w:rPr>
        <w:t>ad</w:t>
      </w:r>
      <w:r>
        <w:rPr>
          <w:rFonts w:eastAsia="Times New Roman"/>
          <w:szCs w:val="24"/>
        </w:rPr>
        <w:t xml:space="preserve"> </w:t>
      </w:r>
      <w:r>
        <w:rPr>
          <w:rFonts w:eastAsia="Times New Roman"/>
          <w:szCs w:val="24"/>
          <w:lang w:val="en-US"/>
        </w:rPr>
        <w:t>hominem</w:t>
      </w:r>
      <w:r>
        <w:rPr>
          <w:rFonts w:eastAsia="Times New Roman"/>
          <w:szCs w:val="24"/>
        </w:rPr>
        <w:t xml:space="preserve"> επιθέσεις που εξαπέλυσε ο κ. </w:t>
      </w:r>
      <w:proofErr w:type="spellStart"/>
      <w:r>
        <w:rPr>
          <w:rFonts w:eastAsia="Times New Roman"/>
          <w:szCs w:val="24"/>
        </w:rPr>
        <w:t>Αυγενάκης</w:t>
      </w:r>
      <w:proofErr w:type="spellEnd"/>
      <w:r>
        <w:rPr>
          <w:rFonts w:eastAsia="Times New Roman"/>
          <w:szCs w:val="24"/>
        </w:rPr>
        <w:t xml:space="preserve"> στον Πρωθυπουργό, αναπαράγοντας από αυτό εδώ το Βήμα, το Βήμα της Βουλής, τους γνωστούς λιβέλους της πιο σκοτεινής πλευράς του διαδικτύου.</w:t>
      </w:r>
    </w:p>
    <w:p w14:paraId="225E5573" w14:textId="77777777" w:rsidR="00E140DF" w:rsidRDefault="00A85BE1">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αφού ο κ. </w:t>
      </w:r>
      <w:proofErr w:type="spellStart"/>
      <w:r>
        <w:rPr>
          <w:rFonts w:eastAsia="Times New Roman"/>
          <w:szCs w:val="24"/>
        </w:rPr>
        <w:t>Αυγενάκης</w:t>
      </w:r>
      <w:proofErr w:type="spellEnd"/>
      <w:r>
        <w:rPr>
          <w:rFonts w:eastAsia="Times New Roman"/>
          <w:szCs w:val="24"/>
        </w:rPr>
        <w:t xml:space="preserve"> ενθουσιάστηκε, ακούγοντας τον εαυτό τ</w:t>
      </w:r>
      <w:r>
        <w:rPr>
          <w:rFonts w:eastAsia="Times New Roman"/>
          <w:szCs w:val="24"/>
        </w:rPr>
        <w:t xml:space="preserve">ου να μιλάει, όπως θα έλεγε και ο </w:t>
      </w:r>
      <w:proofErr w:type="spellStart"/>
      <w:r>
        <w:rPr>
          <w:rFonts w:eastAsia="Times New Roman"/>
          <w:szCs w:val="24"/>
        </w:rPr>
        <w:t>Ντεριντά</w:t>
      </w:r>
      <w:proofErr w:type="spellEnd"/>
      <w:r>
        <w:rPr>
          <w:rFonts w:eastAsia="Times New Roman"/>
          <w:szCs w:val="24"/>
        </w:rPr>
        <w:t>, κύριε Τζαβάρα, μπορούμε όλοι μαζί να αφήσουμε όσα είπε στη λήθη ανεξαρτήτως της ετυμολογίας της.</w:t>
      </w:r>
    </w:p>
    <w:p w14:paraId="225E5574" w14:textId="77777777" w:rsidR="00E140DF" w:rsidRDefault="00A85BE1">
      <w:pPr>
        <w:spacing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Αυτό </w:t>
      </w:r>
      <w:proofErr w:type="spellStart"/>
      <w:r>
        <w:rPr>
          <w:rFonts w:eastAsia="Times New Roman"/>
          <w:szCs w:val="24"/>
        </w:rPr>
        <w:t>συμπτωματικά</w:t>
      </w:r>
      <w:proofErr w:type="spellEnd"/>
      <w:r>
        <w:rPr>
          <w:rFonts w:eastAsia="Times New Roman"/>
          <w:szCs w:val="24"/>
        </w:rPr>
        <w:t xml:space="preserve"> το είπε ο</w:t>
      </w:r>
      <w:r>
        <w:rPr>
          <w:rFonts w:eastAsia="Times New Roman"/>
          <w:szCs w:val="24"/>
        </w:rPr>
        <w:t xml:space="preserve"> Χάιντεγκερ</w:t>
      </w:r>
      <w:r>
        <w:rPr>
          <w:rFonts w:eastAsia="Times New Roman"/>
          <w:szCs w:val="24"/>
        </w:rPr>
        <w:t>.</w:t>
      </w:r>
    </w:p>
    <w:p w14:paraId="225E5575" w14:textId="77777777" w:rsidR="00E140DF" w:rsidRDefault="00A85BE1">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w:t>
      </w:r>
      <w:r>
        <w:rPr>
          <w:rFonts w:eastAsia="Times New Roman"/>
          <w:b/>
          <w:szCs w:val="24"/>
        </w:rPr>
        <w:t xml:space="preserve">(Υπουργός Επικρατείας): </w:t>
      </w:r>
      <w:r>
        <w:rPr>
          <w:rFonts w:eastAsia="Times New Roman"/>
          <w:szCs w:val="24"/>
        </w:rPr>
        <w:t>Κυρί</w:t>
      </w:r>
      <w:r>
        <w:rPr>
          <w:rFonts w:eastAsia="Times New Roman"/>
          <w:szCs w:val="24"/>
        </w:rPr>
        <w:t xml:space="preserve">ες και κύριοι Βουλευτές, η συνεδρίαση για τον </w:t>
      </w:r>
      <w:r>
        <w:rPr>
          <w:rFonts w:eastAsia="Times New Roman"/>
          <w:szCs w:val="24"/>
        </w:rPr>
        <w:t>π</w:t>
      </w:r>
      <w:r>
        <w:rPr>
          <w:rFonts w:eastAsia="Times New Roman"/>
          <w:szCs w:val="24"/>
        </w:rPr>
        <w:t>ροϋπολογισμό μας δίνει τη δυνατότητα πάντα για μια συζήτηση εφ’ όλης της ύλης, που αφορά την οικονομία, την κοινωνία, τις δέουσες προτεραιότητες της κυβερνητικής πολιτικής, αλλά και τα ανταγωνιστικά πολιτικά σ</w:t>
      </w:r>
      <w:r>
        <w:rPr>
          <w:rFonts w:eastAsia="Times New Roman"/>
          <w:szCs w:val="24"/>
        </w:rPr>
        <w:t xml:space="preserve">χέδια, την έκθεσή τους και τη σύγκρισή τους. Δεν αφορά, δηλαδή, μόνο την κοινοβουλευτική </w:t>
      </w:r>
      <w:proofErr w:type="spellStart"/>
      <w:r>
        <w:rPr>
          <w:rFonts w:eastAsia="Times New Roman"/>
          <w:szCs w:val="24"/>
        </w:rPr>
        <w:t>επανα</w:t>
      </w:r>
      <w:proofErr w:type="spellEnd"/>
      <w:r>
        <w:rPr>
          <w:rFonts w:eastAsia="Times New Roman"/>
          <w:szCs w:val="24"/>
        </w:rPr>
        <w:t>-επιβεβαίωση συσχετισμών, δεδομένων, αλλά πρωτίστως αφορά τους πολίτες που ακούν και συγκρίνουν.</w:t>
      </w:r>
    </w:p>
    <w:p w14:paraId="225E557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Σε αυτή τη συζήτηση έχουν εκτεθεί στην πραγματικότητα δύο σχέδια: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της σημερινής Κυβέρνησης και αυτό της Αξιωματικής Αντιπολίτευσης. Αυτά τα σχέδια είναι πραγματικά ανταγωνιστικά. Αντικατοπτρίζουν </w:t>
      </w:r>
      <w:r>
        <w:rPr>
          <w:rFonts w:eastAsia="Times New Roman" w:cs="Times New Roman"/>
          <w:szCs w:val="24"/>
        </w:rPr>
        <w:lastRenderedPageBreak/>
        <w:t>διαφορετικές πολιτικές καταγωγές, διαφορετικό πολιτικό ήθος, διαφορετικές προτεραιότητες και σε τελευταία ανάλυση και πά</w:t>
      </w:r>
      <w:r>
        <w:rPr>
          <w:rFonts w:eastAsia="Times New Roman" w:cs="Times New Roman"/>
          <w:szCs w:val="24"/>
        </w:rPr>
        <w:t xml:space="preserve">νω από όλα αντικατοπτρίζουν διαφορετικές κοινωνικές εκπροσωπήσεις. </w:t>
      </w:r>
    </w:p>
    <w:p w14:paraId="225E557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Αντανακλούν τις ανάγκες δύο διαφορετικών κόσμων που συγκρούονται και θα συνεχίσουν να συγκρούονται. Από τη μια μεριά τις ανάγκες του κόσμου της εργασίας, των ανέργων, όλων όσων έχουν πληγε</w:t>
      </w:r>
      <w:r>
        <w:rPr>
          <w:rFonts w:eastAsia="Times New Roman" w:cs="Times New Roman"/>
          <w:szCs w:val="24"/>
        </w:rPr>
        <w:t>ί βαρύτατα από την οικονομική κρίση και τη διαχείρισή της κατά την καταστροφική πενταετία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τις ανάγκες δηλαδή της κοινωνικής πλειοψηφίας. Από την άλλη μεριά, αντανακλούν τις ανάγκες του χρε</w:t>
      </w:r>
      <w:r>
        <w:rPr>
          <w:rFonts w:eastAsia="Times New Roman" w:cs="Times New Roman"/>
          <w:szCs w:val="24"/>
        </w:rPr>
        <w:t>ο</w:t>
      </w:r>
      <w:r>
        <w:rPr>
          <w:rFonts w:eastAsia="Times New Roman" w:cs="Times New Roman"/>
          <w:szCs w:val="24"/>
        </w:rPr>
        <w:t>κοπημένου πολιτικού συστήματος και της οικονομικής ολι</w:t>
      </w:r>
      <w:r>
        <w:rPr>
          <w:rFonts w:eastAsia="Times New Roman" w:cs="Times New Roman"/>
          <w:szCs w:val="24"/>
        </w:rPr>
        <w:t xml:space="preserve">γαρχίας. </w:t>
      </w:r>
    </w:p>
    <w:p w14:paraId="225E557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Όλες αυτές τις ημέρες της συζήτησης, αλλά και πριν από αυτήν, έχουν διαφανεί οι διαχωριστικές γραμμές, έχουν γίνει περισσότερο σαφείς από ποτέ, τουλάχιστον κοινοβουλευτικά. Διότι το σχέδιο και ο ορίζοντας </w:t>
      </w:r>
      <w:r>
        <w:rPr>
          <w:rFonts w:eastAsia="Times New Roman" w:cs="Times New Roman"/>
          <w:szCs w:val="24"/>
        </w:rPr>
        <w:lastRenderedPageBreak/>
        <w:t xml:space="preserve">αυτής της Κυβέρνησης, παρά τους γνωστούς </w:t>
      </w:r>
      <w:r>
        <w:rPr>
          <w:rFonts w:eastAsia="Times New Roman" w:cs="Times New Roman"/>
          <w:szCs w:val="24"/>
        </w:rPr>
        <w:t xml:space="preserve">δημοσιονομικούς περιορισμούς και παρά τις δυσκολίες που προκαλεί η επιτροπεία, για πρώτη φορά εδώ και δεκαετίες θέτει ως μέγιστη προτεραιότητα την αντιστροφή μιας καταστροφικής πορείας για την κοινωνική πλειοψηφία. </w:t>
      </w:r>
    </w:p>
    <w:p w14:paraId="225E557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Διότι, ξέρετε πολύ καλά ότι σε μια οικον</w:t>
      </w:r>
      <w:r>
        <w:rPr>
          <w:rFonts w:eastAsia="Times New Roman" w:cs="Times New Roman"/>
          <w:szCs w:val="24"/>
        </w:rPr>
        <w:t>ομία, η οποία έχει υποστεί μια πρωτοφανή διαδικασία εκκαθάρισης επί οκτώ συναπτά έτη, έχει έρθει η στιγμή της ανάκαμψης. Το πραγματικό ερώτημα, το μεγάλο κοινωνικό ζήτημα που βρίσκεται στον πυρήνα της πολιτικής σύγκρουσης είναι ποιος θα ωφεληθεί από αυτή τ</w:t>
      </w:r>
      <w:r>
        <w:rPr>
          <w:rFonts w:eastAsia="Times New Roman" w:cs="Times New Roman"/>
          <w:szCs w:val="24"/>
        </w:rPr>
        <w:t xml:space="preserve">ην ανάκαμψη. </w:t>
      </w:r>
    </w:p>
    <w:p w14:paraId="225E557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 αυτόν τον λόγο είναι κρίσιμη η παραμονή αυτής της Κυβέρνησης, ώστε η ανάπτυξη να λάβει αναδιανεμητικά χαρακτηριστικά, να ωφεληθούν από τον νέο πλούτο οι εργαζόμενοι και όχι η ολιγαρχία. Και είναι ακριβώς σε αυτό το σημείο που οι διαχωριστ</w:t>
      </w:r>
      <w:r>
        <w:rPr>
          <w:rFonts w:eastAsia="Times New Roman" w:cs="Times New Roman"/>
          <w:szCs w:val="24"/>
        </w:rPr>
        <w:t xml:space="preserve">ικές γραμμές χαράσσονται με τη μεγαλύτερη δυνατή σαφήνεια. </w:t>
      </w:r>
    </w:p>
    <w:p w14:paraId="225E557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Χαράσσονται όταν η Αξιωματική Αντιπολίτευση, με περισσή αλαζονεία αλλά και περιφρόνηση για τον κόσμο της εργασίας, ονομάζει τις ελεύθερες συλλογικές διαπραγματεύσεις «ιδεοληπτική εμμονή της Αριστε</w:t>
      </w:r>
      <w:r>
        <w:rPr>
          <w:rFonts w:eastAsia="Times New Roman" w:cs="Times New Roman"/>
          <w:szCs w:val="24"/>
        </w:rPr>
        <w:t xml:space="preserve">ράς», ενώ κατά τη γνώμη τους δεν είναι ιδεοληπτική εμμονή η προσήλωση σε ένα σχέδιο που θέλει την Ελλάδα ειδική οικονομική ζώνη, με πλήρως </w:t>
      </w:r>
      <w:proofErr w:type="spellStart"/>
      <w:r>
        <w:rPr>
          <w:rFonts w:eastAsia="Times New Roman" w:cs="Times New Roman"/>
          <w:szCs w:val="24"/>
        </w:rPr>
        <w:t>απορρυθμισμένη</w:t>
      </w:r>
      <w:proofErr w:type="spellEnd"/>
      <w:r>
        <w:rPr>
          <w:rFonts w:eastAsia="Times New Roman" w:cs="Times New Roman"/>
          <w:szCs w:val="24"/>
        </w:rPr>
        <w:t xml:space="preserve"> αγορά εργασίας, χωρίς εργατικά δικαιώματα, χωρίς καμ</w:t>
      </w:r>
      <w:r>
        <w:rPr>
          <w:rFonts w:eastAsia="Times New Roman" w:cs="Times New Roman"/>
          <w:szCs w:val="24"/>
        </w:rPr>
        <w:t>μ</w:t>
      </w:r>
      <w:r>
        <w:rPr>
          <w:rFonts w:eastAsia="Times New Roman" w:cs="Times New Roman"/>
          <w:szCs w:val="24"/>
        </w:rPr>
        <w:t xml:space="preserve">ία εγγύηση προστασίας. </w:t>
      </w:r>
    </w:p>
    <w:p w14:paraId="225E557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Στα χρόνια της καταστροφι</w:t>
      </w:r>
      <w:r>
        <w:rPr>
          <w:rFonts w:eastAsia="Times New Roman" w:cs="Times New Roman"/>
          <w:szCs w:val="24"/>
        </w:rPr>
        <w:t xml:space="preserve">κής πενταετίας, ακριβώς αυτό το σχέδιο υλοποιήθηκε. Αυτό που προσπάθησαν και η Νέα Δημοκρατία αλλά και το ΠΑΣΟΚ ήταν να ενισχύσουν και να επιταχύνουν μια αυθόρμητη κίνηση της καπιταλιστικής οικονομίας σε κρίση. Υλοποίησαν ένα σχέδιο, το οποίο στόχευε στην </w:t>
      </w:r>
      <w:r>
        <w:rPr>
          <w:rFonts w:eastAsia="Times New Roman" w:cs="Times New Roman"/>
          <w:szCs w:val="24"/>
        </w:rPr>
        <w:t>ταχύτατη εκκαθάριση όλων των μη ανταγωνιστικών επιχειρήσεων και βεβαίως στη δημιουργία πόρων για την εντατικότερη εκμετάλλευση της εργασίας.</w:t>
      </w:r>
    </w:p>
    <w:p w14:paraId="225E557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Στόχος τους ήταν η ανάκτηση της ανταγωνιστικότητας της ελληνικής οικονομίας, με τη μείωση του μεριδίου των μισθών σ</w:t>
      </w:r>
      <w:r>
        <w:rPr>
          <w:rFonts w:eastAsia="Times New Roman" w:cs="Times New Roman"/>
          <w:szCs w:val="24"/>
        </w:rPr>
        <w:t xml:space="preserve">το συνολικό ΑΕΠ, με τη δημιουργία ενός νέου καθεστώτος κεφαλαιακής συσσώρευσης, ενός καθεστώτος ασύδοτου, χωρίς περιορισμούς, χωρίς όρια, χωρίς κανόνες. </w:t>
      </w:r>
    </w:p>
    <w:p w14:paraId="225E557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Δεν είναι τυχαίο ότι η μερική απασχόληση στα χρόνια του ΠΑΣΟΚ και της Νέας Δημοκρατίας έγινε καθεστώς.</w:t>
      </w:r>
      <w:r>
        <w:rPr>
          <w:rFonts w:eastAsia="Times New Roman" w:cs="Times New Roman"/>
          <w:szCs w:val="24"/>
        </w:rPr>
        <w:t xml:space="preserve"> Από το 38% που βρισκόταν περίπου το 2010 μέσα σε μια διετία το ποσοστό της μερικής απασχόλησης εκτινάχθηκε  στο 59% στο τέλος της διακυβέρνησης των κυρίων Σαμαρά και Βενιζέλου. </w:t>
      </w:r>
    </w:p>
    <w:p w14:paraId="225E557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Στόχος δικός μας δεν είναι μόνο ο περιορισμός αυτής της αυξητικής τάσης και π</w:t>
      </w:r>
      <w:r>
        <w:rPr>
          <w:rFonts w:eastAsia="Times New Roman" w:cs="Times New Roman"/>
          <w:szCs w:val="24"/>
        </w:rPr>
        <w:t xml:space="preserve">ορείας, αλλά η συνολική αντιστροφή της. Γι’ αυτό είναι κρισιμότατη η έκβαση της μάχης για τις συλλογικές διαπραγματεύσεις. </w:t>
      </w:r>
    </w:p>
    <w:p w14:paraId="225E558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Ξέρουμε ότι θα έχουμε τη Νέα Δημοκρατία απέναντι. Το έχει δηλώσει ο ίδιος της ο Πρόεδρος. Ξέρουμε, όμως, ότι είναι αναγκαία και η απ</w:t>
      </w:r>
      <w:r>
        <w:rPr>
          <w:rFonts w:eastAsia="Times New Roman" w:cs="Times New Roman"/>
          <w:szCs w:val="24"/>
        </w:rPr>
        <w:t xml:space="preserve">οκατάσταση των συλλογικών διαπραγματεύσεων, όχι για λόγους </w:t>
      </w:r>
      <w:proofErr w:type="spellStart"/>
      <w:r>
        <w:rPr>
          <w:rFonts w:eastAsia="Times New Roman" w:cs="Times New Roman"/>
          <w:szCs w:val="24"/>
        </w:rPr>
        <w:t>ταυτοτικούς</w:t>
      </w:r>
      <w:proofErr w:type="spellEnd"/>
      <w:r>
        <w:rPr>
          <w:rFonts w:eastAsia="Times New Roman" w:cs="Times New Roman"/>
          <w:szCs w:val="24"/>
        </w:rPr>
        <w:t xml:space="preserve"> ή δικαίωσης της Αριστεράς, αλλά για λόγους επιβίωσης των ίδιων των εργαζομένων. Η κατάσταση εξαίρεσης που έχετε επιβάλει στην ελληνική αγορά εργασίας πρέπει να τελειώνει και θα κάνουμε </w:t>
      </w:r>
      <w:r>
        <w:rPr>
          <w:rFonts w:eastAsia="Times New Roman" w:cs="Times New Roman"/>
          <w:szCs w:val="24"/>
        </w:rPr>
        <w:t xml:space="preserve">το παν για να τελειώσει. </w:t>
      </w:r>
    </w:p>
    <w:p w14:paraId="225E558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ο προϋπολογισμός αυτός αναδεικνύει και μια άλλη προτεραιότητα που σας εξοργίζει, εξοργίζει τη Νέα Δημοκρατία, εξοργίζει το ΠΑΣΟΚ: </w:t>
      </w:r>
      <w:r>
        <w:rPr>
          <w:rFonts w:eastAsia="Times New Roman" w:cs="Times New Roman"/>
          <w:szCs w:val="24"/>
        </w:rPr>
        <w:t>Τ</w:t>
      </w:r>
      <w:r>
        <w:rPr>
          <w:rFonts w:eastAsia="Times New Roman" w:cs="Times New Roman"/>
          <w:szCs w:val="24"/>
        </w:rPr>
        <w:t xml:space="preserve">η στήριξη του κοινωνικού κράτους. Για πρώτη φορά μέσα στα χρόνια της κρίσης </w:t>
      </w:r>
      <w:r>
        <w:rPr>
          <w:rFonts w:eastAsia="Times New Roman" w:cs="Times New Roman"/>
          <w:szCs w:val="24"/>
        </w:rPr>
        <w:t xml:space="preserve">ο κοινωνικός προϋπολογισμός έχει αυξημένες πιστώσεις. </w:t>
      </w:r>
    </w:p>
    <w:p w14:paraId="225E558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Αναφέρθηκαν συγκεκριμένα στοιχεία από τους αρμόδιους Υπουργούς, από τον Υπουργό Υγείας, από τον Υπουργό Παιδείας, από τον Αναπληρωτή Υπουργό Έρευνας, από την Υπουργό Εργασίας. Θα τα σταχυολογήσω: Επιπλ</w:t>
      </w:r>
      <w:r>
        <w:rPr>
          <w:rFonts w:eastAsia="Times New Roman" w:cs="Times New Roman"/>
          <w:szCs w:val="24"/>
        </w:rPr>
        <w:t xml:space="preserve">έον 300 εκατομμύρια για τη στήριξη της </w:t>
      </w:r>
      <w:r>
        <w:rPr>
          <w:rFonts w:eastAsia="Times New Roman" w:cs="Times New Roman"/>
          <w:szCs w:val="24"/>
        </w:rPr>
        <w:t>υ</w:t>
      </w:r>
      <w:r>
        <w:rPr>
          <w:rFonts w:eastAsia="Times New Roman" w:cs="Times New Roman"/>
          <w:szCs w:val="24"/>
        </w:rPr>
        <w:t xml:space="preserve">γείας και της </w:t>
      </w:r>
      <w:r>
        <w:rPr>
          <w:rFonts w:eastAsia="Times New Roman" w:cs="Times New Roman"/>
          <w:szCs w:val="24"/>
        </w:rPr>
        <w:t>ε</w:t>
      </w:r>
      <w:r>
        <w:rPr>
          <w:rFonts w:eastAsia="Times New Roman" w:cs="Times New Roman"/>
          <w:szCs w:val="24"/>
        </w:rPr>
        <w:t>κπαίδευσης, 760 εκατομμύρια για την εφαρμογή του Κοινωνικού Εισοδήματος Αλληλεγγύης σε όλη τη χώρα, 100 εκατομμύρια για τη διευθέτηση στεγαστικών δανείων σε πολύ φτωχούς οφειλέτες, που δεν μπορούν να ε</w:t>
      </w:r>
      <w:r>
        <w:rPr>
          <w:rFonts w:eastAsia="Times New Roman" w:cs="Times New Roman"/>
          <w:szCs w:val="24"/>
        </w:rPr>
        <w:t xml:space="preserve">ξυπηρετήσουν τα δάνειά τους, καθώς και 250 εκατομμύρια για την αύξηση των δημόσιων επενδύσεων και τη χρηματοδότηση της έρευνας και προγραμμάτων για τον επαναπατρισμό νέων ερευνητών. </w:t>
      </w:r>
    </w:p>
    <w:p w14:paraId="225E5583"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αυτά αρκετά; Θα ρωτούσε κανείς. Η απάντηση είναι, φυσικά, «όχι». Όμ</w:t>
      </w:r>
      <w:r>
        <w:rPr>
          <w:rFonts w:eastAsia="Times New Roman" w:cs="Times New Roman"/>
          <w:szCs w:val="24"/>
        </w:rPr>
        <w:t xml:space="preserve">ως, είναι αυτό που μπορούμε να κάνουμε με δεδομένους τους δημοσιονομικούς περιορισμούς που μας επιβάλλει η συμφωνία του Ιουλίου-Αυγούστου του 2015. </w:t>
      </w:r>
    </w:p>
    <w:p w14:paraId="225E5584"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Αυτό που οφείλουν, όμως, να αναρωτηθούν οι πολίτες είναι τι θα συνέβαινε αν δεν είχε προηγηθεί η διαπραγμάτ</w:t>
      </w:r>
      <w:r>
        <w:rPr>
          <w:rFonts w:eastAsia="Times New Roman" w:cs="Times New Roman"/>
          <w:szCs w:val="24"/>
        </w:rPr>
        <w:t xml:space="preserve">ευση που τόσο πολύ αρέσκεται να λοιδορεί η Νέα Δημοκρατία, αλλά και το ΠΑΣΟΚ. Γιατί τόσο πολύ ενοχλεί η διαπραγμάτευση του 2015; Διότι απλούστατα εσείς δεν διαπραγματευτήκατε ποτέ, διότι ανέδειξε τη δική σας εθελούσια υποταγή στις βουλήσεις των δανειστών. </w:t>
      </w:r>
    </w:p>
    <w:p w14:paraId="225E5585"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θα συνέβαινε, πρέπει να αναρωτηθούμε, αν σήμερα για το 2016, αλλά και του χρόνου για το 2017 ίσχυε η συμφωνία που με πανηγυρισμούς υπογράφηκε το 2012; Ποιοι θα ήταν οι αντίστοιχοι δημοσιονομικοί περιορισμοί; Πρωτογενή πλεονάσματα 4,5%! Και τώρα ενοχλεί</w:t>
      </w:r>
      <w:r>
        <w:rPr>
          <w:rFonts w:eastAsia="Times New Roman" w:cs="Times New Roman"/>
          <w:szCs w:val="24"/>
        </w:rPr>
        <w:t>ται η Νέα Δημοκρατία και το ΠΑΣΟΚ από το 0,5% και το 1,75%. Εσείς που σήμερα εμφανίζεστε λάβροι κατά του 3,5% για το 2018 πρέπει να μας πείτε για πόσα χρόνια θα ίσχυε το 4,5%.</w:t>
      </w:r>
    </w:p>
    <w:p w14:paraId="225E5586"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Ουδείς ισχυρίζεται ότι οι στόχοι είναι χαμηλοί, αλλά οι μόνοι που δεν δικαιούσθε</w:t>
      </w:r>
      <w:r>
        <w:rPr>
          <w:rFonts w:eastAsia="Times New Roman" w:cs="Times New Roman"/>
          <w:szCs w:val="24"/>
        </w:rPr>
        <w:t xml:space="preserve"> να μιλάτε για αυτόν τον στόχο είστε εσείς που είχατε δεσμεύσει τη χώρα με το 4,5% μέχρι το 2031. </w:t>
      </w:r>
    </w:p>
    <w:p w14:paraId="225E5587"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λοιπόν, εσείς που μιλάτε για προϋπολογισμό λιτότητας και </w:t>
      </w:r>
      <w:proofErr w:type="spellStart"/>
      <w:r>
        <w:rPr>
          <w:rFonts w:eastAsia="Times New Roman" w:cs="Times New Roman"/>
          <w:szCs w:val="24"/>
        </w:rPr>
        <w:t>υπερφορολόγησης</w:t>
      </w:r>
      <w:proofErr w:type="spellEnd"/>
      <w:r>
        <w:rPr>
          <w:rFonts w:eastAsia="Times New Roman" w:cs="Times New Roman"/>
          <w:szCs w:val="24"/>
        </w:rPr>
        <w:t xml:space="preserve"> τι θα λέγατε στον ελληνικό λαό, αν έπρεπε να ψηφίσετε προϋπολογισμό με στόχο</w:t>
      </w:r>
      <w:r>
        <w:rPr>
          <w:rFonts w:eastAsia="Times New Roman" w:cs="Times New Roman"/>
          <w:szCs w:val="24"/>
        </w:rPr>
        <w:t xml:space="preserve"> πλεόνασμα 8 δισεκατομμυρίων ευρώ, όπως είχατε υπογράψει; </w:t>
      </w:r>
    </w:p>
    <w:p w14:paraId="225E5588"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μην επαναλάβετε τα περί ανάπτυξης του 3,5%. Ακόμη και ένα παιδί γνωρίζει ότι όλα αυτά είχαν γραφτεί στα χαρτιά για να βγαίνει η μελέτη βιωσιμότητας του χρέους, για να </w:t>
      </w:r>
      <w:proofErr w:type="spellStart"/>
      <w:r>
        <w:rPr>
          <w:rFonts w:eastAsia="Times New Roman" w:cs="Times New Roman"/>
          <w:szCs w:val="24"/>
        </w:rPr>
        <w:t>παρακαλάτε</w:t>
      </w:r>
      <w:proofErr w:type="spellEnd"/>
      <w:r>
        <w:rPr>
          <w:rFonts w:eastAsia="Times New Roman" w:cs="Times New Roman"/>
          <w:szCs w:val="24"/>
        </w:rPr>
        <w:t xml:space="preserve"> μετά για πιστοπ</w:t>
      </w:r>
      <w:r>
        <w:rPr>
          <w:rFonts w:eastAsia="Times New Roman" w:cs="Times New Roman"/>
          <w:szCs w:val="24"/>
        </w:rPr>
        <w:t xml:space="preserve">οιητικά βιωσιμότητας. Είχατε πέσει έξω σε όλους τους στόχους και σε όλες σας τις προβλέψεις καθ’ όλη τη διάρκεια των προγραμμάτων. Και θα πέφτατε ξανά έξω, γιατί ξέρετε πάρα πολύ καλά, όσο και αν τώρα κάνετε ότι το </w:t>
      </w:r>
      <w:r>
        <w:rPr>
          <w:rFonts w:eastAsia="Times New Roman" w:cs="Times New Roman"/>
          <w:szCs w:val="24"/>
        </w:rPr>
        <w:lastRenderedPageBreak/>
        <w:t>ξεχνάτε, ότι πλεονάσματα 4,5% και ανάπτυξ</w:t>
      </w:r>
      <w:r>
        <w:rPr>
          <w:rFonts w:eastAsia="Times New Roman" w:cs="Times New Roman"/>
          <w:szCs w:val="24"/>
        </w:rPr>
        <w:t xml:space="preserve">η 3,7% δεν πηγαίνουν μαζί, αλληλοαναιρούνται. </w:t>
      </w:r>
    </w:p>
    <w:p w14:paraId="225E5589"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Μη συνεχίζετε, λοιπόν, τη φαντασιοπληξία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Και μην εκβιάζετε –</w:t>
      </w:r>
      <w:r>
        <w:rPr>
          <w:rFonts w:eastAsia="Times New Roman" w:cs="Times New Roman"/>
          <w:szCs w:val="24"/>
        </w:rPr>
        <w:t xml:space="preserve"> </w:t>
      </w:r>
      <w:r>
        <w:rPr>
          <w:rFonts w:eastAsia="Times New Roman" w:cs="Times New Roman"/>
          <w:szCs w:val="24"/>
        </w:rPr>
        <w:t>κάποιοι από εσάς με νηπιακό πείσμα</w:t>
      </w:r>
      <w:r>
        <w:rPr>
          <w:rFonts w:eastAsia="Times New Roman" w:cs="Times New Roman"/>
          <w:szCs w:val="24"/>
        </w:rPr>
        <w:t xml:space="preserve"> </w:t>
      </w:r>
      <w:r>
        <w:rPr>
          <w:rFonts w:eastAsia="Times New Roman" w:cs="Times New Roman"/>
          <w:szCs w:val="24"/>
        </w:rPr>
        <w:t>- μια αδύνατη και κωμικοτραγική ιστορική δικαίωση, που θα προκαλούσε απορία, αν δεν προκαλούσε</w:t>
      </w:r>
      <w:r>
        <w:rPr>
          <w:rFonts w:eastAsia="Times New Roman" w:cs="Times New Roman"/>
          <w:szCs w:val="24"/>
        </w:rPr>
        <w:t xml:space="preserve"> απλώς τη θυμηδία. Σταματήστε να πανηγυρίζετε μόνοι εσείς για το καταγεγραμμένο πια στη συλλογική μνήμη ως εγκληματικό </w:t>
      </w:r>
      <w:r>
        <w:rPr>
          <w:rFonts w:eastAsia="Times New Roman" w:cs="Times New Roman"/>
          <w:szCs w:val="24"/>
          <w:lang w:val="en-US"/>
        </w:rPr>
        <w:t>PSI</w:t>
      </w:r>
      <w:r>
        <w:rPr>
          <w:rFonts w:eastAsia="Times New Roman" w:cs="Times New Roman"/>
          <w:szCs w:val="24"/>
        </w:rPr>
        <w:t>, διότι 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επιχειρηματολογική</w:t>
      </w:r>
      <w:proofErr w:type="spellEnd"/>
      <w:r>
        <w:rPr>
          <w:rFonts w:eastAsia="Times New Roman" w:cs="Times New Roman"/>
          <w:szCs w:val="24"/>
        </w:rPr>
        <w:t xml:space="preserve"> ακροβασία, κανένας διεστραμμένος αλγόριθμος δεν μπορεί να διαγράψει ή να δικαιολογήσει τη λεηλασία τ</w:t>
      </w:r>
      <w:r>
        <w:rPr>
          <w:rFonts w:eastAsia="Times New Roman" w:cs="Times New Roman"/>
          <w:szCs w:val="24"/>
        </w:rPr>
        <w:t xml:space="preserve">ων ασφαλιστικών ταμείων, την καταστροφή των </w:t>
      </w:r>
      <w:proofErr w:type="spellStart"/>
      <w:r>
        <w:rPr>
          <w:rFonts w:eastAsia="Times New Roman" w:cs="Times New Roman"/>
          <w:szCs w:val="24"/>
        </w:rPr>
        <w:t>μικροομολογιούχων</w:t>
      </w:r>
      <w:proofErr w:type="spellEnd"/>
      <w:r>
        <w:rPr>
          <w:rFonts w:eastAsia="Times New Roman" w:cs="Times New Roman"/>
          <w:szCs w:val="24"/>
        </w:rPr>
        <w:t xml:space="preserve">, την εξαφάνιση των αποθεματικών των νοσοκομείων, την υποθήκευση των ελληνικών τραπεζών. </w:t>
      </w:r>
    </w:p>
    <w:p w14:paraId="225E558A"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μόνο που κάνουν αυτές οι αφηγήσεις είναι να υποτιμούν την πολιτική συζήτηση και να τη μετατρέπουν σε έ</w:t>
      </w:r>
      <w:r>
        <w:rPr>
          <w:rFonts w:eastAsia="Times New Roman" w:cs="Times New Roman"/>
          <w:szCs w:val="24"/>
        </w:rPr>
        <w:t xml:space="preserve">ναν </w:t>
      </w:r>
      <w:proofErr w:type="spellStart"/>
      <w:r>
        <w:rPr>
          <w:rFonts w:eastAsia="Times New Roman" w:cs="Times New Roman"/>
          <w:szCs w:val="24"/>
        </w:rPr>
        <w:t>παραδοξολογικό</w:t>
      </w:r>
      <w:proofErr w:type="spellEnd"/>
      <w:r>
        <w:rPr>
          <w:rFonts w:eastAsia="Times New Roman" w:cs="Times New Roman"/>
          <w:szCs w:val="24"/>
        </w:rPr>
        <w:t xml:space="preserve"> μονόλογο. </w:t>
      </w:r>
    </w:p>
    <w:p w14:paraId="225E558B"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μπορούσε κανείς να πει πολλά ακόμα, αλλά ο χρόνος είναι μονότροπος και δυστυχώς, αν προσπαθεί να τα πει κανείς όλα μαζί, γίνεται θόρυβος. </w:t>
      </w:r>
    </w:p>
    <w:p w14:paraId="225E558C"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Επιτρέψτε μου, λοιπόν, να κλείσω με ένα σχόλιο για τις </w:t>
      </w:r>
      <w:r>
        <w:rPr>
          <w:rFonts w:eastAsia="Times New Roman" w:cs="Times New Roman"/>
          <w:szCs w:val="24"/>
        </w:rPr>
        <w:t>προχθεσινές ανακοινώσεις του Πρωθυπουργού. Πολλοί βιάστηκαν να τις χαρακτηρίσουν προεκλογικές και η απάντηση –</w:t>
      </w:r>
      <w:r>
        <w:rPr>
          <w:rFonts w:eastAsia="Times New Roman" w:cs="Times New Roman"/>
          <w:szCs w:val="24"/>
        </w:rPr>
        <w:t xml:space="preserve"> </w:t>
      </w:r>
      <w:r>
        <w:rPr>
          <w:rFonts w:eastAsia="Times New Roman" w:cs="Times New Roman"/>
          <w:szCs w:val="24"/>
        </w:rPr>
        <w:t>αν και είναι κλισέ</w:t>
      </w:r>
      <w:r>
        <w:rPr>
          <w:rFonts w:eastAsia="Times New Roman" w:cs="Times New Roman"/>
          <w:szCs w:val="24"/>
        </w:rPr>
        <w:t xml:space="preserve"> </w:t>
      </w:r>
      <w:r>
        <w:rPr>
          <w:rFonts w:eastAsia="Times New Roman" w:cs="Times New Roman"/>
          <w:szCs w:val="24"/>
        </w:rPr>
        <w:t xml:space="preserve">- είναι τουλάχιστον προφανής: Κρίνουν εξ ιδίων τα αλλότρια. Οι ανακοινώσεις αυτές δεν ήταν ούτε προεκλογικού χαρακτήρα παροχή </w:t>
      </w:r>
      <w:r>
        <w:rPr>
          <w:rFonts w:eastAsia="Times New Roman" w:cs="Times New Roman"/>
          <w:szCs w:val="24"/>
        </w:rPr>
        <w:t xml:space="preserve">ούτε και δώρο. Ήταν η ελάχιστη ένδειξη υποστήριξης, αλλά και πράξη καθήκοντος απέναντι στους ανθρώπους εκείνους που σηκώνουν στις πλάτες τους το βάρος πολλαπλών κρίσεων, όχι μόνο της οικονομικής κρίσης, αλλά και του προσφυγικού. </w:t>
      </w:r>
    </w:p>
    <w:p w14:paraId="225E558D"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είναι σημαντικό να τον</w:t>
      </w:r>
      <w:r>
        <w:rPr>
          <w:rFonts w:eastAsia="Times New Roman" w:cs="Times New Roman"/>
          <w:szCs w:val="24"/>
        </w:rPr>
        <w:t>ίσουμε τη διαφορά μεταξύ της εξαγγελίας αυτής και της καθόλου αντίστοιχης κίνησης που εγκαινίασε την απονενοημένη προεκλογική εκστρατεία του κ. Σαμαρά το 2014, διότι τότε κανένα πλεόνασμα δεν μοιράστηκε, όπως ψευδώς ισχυρίζεται η Νέα Δημοκρατία. Έγινε, αντ</w:t>
      </w:r>
      <w:r>
        <w:rPr>
          <w:rFonts w:eastAsia="Times New Roman" w:cs="Times New Roman"/>
          <w:szCs w:val="24"/>
        </w:rPr>
        <w:t xml:space="preserve">ίθετα, η πολιτική επιλογή εκτροχιασμού του τότε προγράμματος μπροστά στην προδιαγεγραμμένη πολιτική ήττα, διότι η δαπάνη των 450 εκατομμυρίων ευρώ να σας θυμίσω ότι έγινε με έντοκο γραμμάτιο, εγγράφηκε στον προϋπολογισμό του 2014 και οδήγησε στην αποτυχία </w:t>
      </w:r>
      <w:r>
        <w:rPr>
          <w:rFonts w:eastAsia="Times New Roman" w:cs="Times New Roman"/>
          <w:szCs w:val="24"/>
        </w:rPr>
        <w:t xml:space="preserve">του να πιαστεί ο στόχος για το 1,5% του πρωτογενούς πλεονάσματος. Να σας θυμίσω, επίσης, ότι ο λογαριασμός έγραψε 0,4% για το 2015, αφήνοντας ένα δημοσιονομικό κενό της τάξεως των 2 δισεκατομμυρίων ευρώ. </w:t>
      </w:r>
    </w:p>
    <w:p w14:paraId="225E558E" w14:textId="77777777" w:rsidR="00E140DF" w:rsidRDefault="00A85BE1">
      <w:pPr>
        <w:spacing w:line="600" w:lineRule="auto"/>
        <w:ind w:firstLine="720"/>
        <w:jc w:val="both"/>
        <w:rPr>
          <w:rFonts w:eastAsia="Times New Roman"/>
          <w:szCs w:val="24"/>
        </w:rPr>
      </w:pPr>
      <w:r>
        <w:rPr>
          <w:rFonts w:eastAsia="Times New Roman"/>
          <w:szCs w:val="24"/>
        </w:rPr>
        <w:t>Ποιος, όμως, ενδιαφερόταν;</w:t>
      </w:r>
    </w:p>
    <w:p w14:paraId="225E558F" w14:textId="77777777" w:rsidR="00E140DF" w:rsidRDefault="00A85BE1">
      <w:pPr>
        <w:spacing w:line="600" w:lineRule="auto"/>
        <w:ind w:firstLine="720"/>
        <w:jc w:val="both"/>
        <w:rPr>
          <w:rFonts w:eastAsia="Times New Roman"/>
          <w:szCs w:val="24"/>
        </w:rPr>
      </w:pPr>
      <w:r>
        <w:rPr>
          <w:rFonts w:eastAsia="Times New Roman"/>
          <w:szCs w:val="24"/>
        </w:rPr>
        <w:lastRenderedPageBreak/>
        <w:t>Το ζήτημα ήταν να ναρκοθ</w:t>
      </w:r>
      <w:r>
        <w:rPr>
          <w:rFonts w:eastAsia="Times New Roman"/>
          <w:szCs w:val="24"/>
        </w:rPr>
        <w:t xml:space="preserve">ετηθεί ο δρόμος για την Κυβέρνηση του ΣΥΡΙΖΑ, να εξαφανιστούν τα ταμειακά διαθέσιμα και να στηθεί το σκηνικό για την «αριστερή παρένθεση». </w:t>
      </w:r>
    </w:p>
    <w:p w14:paraId="225E5590" w14:textId="77777777" w:rsidR="00E140DF" w:rsidRDefault="00A85BE1">
      <w:pPr>
        <w:spacing w:line="600" w:lineRule="auto"/>
        <w:ind w:firstLine="720"/>
        <w:jc w:val="both"/>
        <w:rPr>
          <w:rFonts w:eastAsia="Times New Roman"/>
          <w:szCs w:val="24"/>
        </w:rPr>
      </w:pPr>
      <w:r>
        <w:rPr>
          <w:rFonts w:eastAsia="Times New Roman"/>
          <w:szCs w:val="24"/>
        </w:rPr>
        <w:t xml:space="preserve"> (Στο σημείο αυτό κτυπάει το κουδούνι λήξεως του χρόνου ομιλίας του κυρίου </w:t>
      </w:r>
      <w:r>
        <w:rPr>
          <w:rFonts w:eastAsia="Times New Roman"/>
          <w:szCs w:val="24"/>
        </w:rPr>
        <w:t>Υπουργού</w:t>
      </w:r>
      <w:r>
        <w:rPr>
          <w:rFonts w:eastAsia="Times New Roman"/>
          <w:szCs w:val="24"/>
        </w:rPr>
        <w:t>)</w:t>
      </w:r>
    </w:p>
    <w:p w14:paraId="225E5591" w14:textId="77777777" w:rsidR="00E140DF" w:rsidRDefault="00A85BE1">
      <w:pPr>
        <w:spacing w:line="600" w:lineRule="auto"/>
        <w:ind w:firstLine="720"/>
        <w:jc w:val="both"/>
        <w:rPr>
          <w:rFonts w:eastAsia="Times New Roman"/>
          <w:szCs w:val="24"/>
        </w:rPr>
      </w:pPr>
      <w:r>
        <w:rPr>
          <w:rFonts w:eastAsia="Times New Roman"/>
          <w:szCs w:val="24"/>
        </w:rPr>
        <w:t xml:space="preserve">Ένα λεπτό, κύριε Πρόεδρε. </w:t>
      </w:r>
    </w:p>
    <w:p w14:paraId="225E5592" w14:textId="77777777" w:rsidR="00E140DF" w:rsidRDefault="00A85BE1">
      <w:pPr>
        <w:spacing w:line="600" w:lineRule="auto"/>
        <w:ind w:firstLine="720"/>
        <w:jc w:val="both"/>
        <w:rPr>
          <w:rFonts w:eastAsia="Times New Roman"/>
          <w:szCs w:val="24"/>
        </w:rPr>
      </w:pPr>
      <w:r>
        <w:rPr>
          <w:rFonts w:eastAsia="Times New Roman"/>
          <w:szCs w:val="24"/>
        </w:rPr>
        <w:t xml:space="preserve">Δεν </w:t>
      </w:r>
      <w:r>
        <w:rPr>
          <w:rFonts w:eastAsia="Times New Roman"/>
          <w:szCs w:val="24"/>
        </w:rPr>
        <w:t xml:space="preserve">σας πέρασε, όμως, και δεν θα σας περάσει ούτε σήμερα, γιατί σήμερα δεν διανέμονται ανύπαρκτοι πόροι, αλλά η </w:t>
      </w:r>
      <w:proofErr w:type="spellStart"/>
      <w:r>
        <w:rPr>
          <w:rFonts w:eastAsia="Times New Roman"/>
          <w:szCs w:val="24"/>
        </w:rPr>
        <w:t>υπεραπόδοση</w:t>
      </w:r>
      <w:proofErr w:type="spellEnd"/>
      <w:r>
        <w:rPr>
          <w:rFonts w:eastAsia="Times New Roman"/>
          <w:szCs w:val="24"/>
        </w:rPr>
        <w:t xml:space="preserve"> των εσόδων και δεν τίθεται σε κίνδυνο ο στόχος για το 2016. </w:t>
      </w:r>
    </w:p>
    <w:p w14:paraId="225E5593" w14:textId="77777777" w:rsidR="00E140DF" w:rsidRDefault="00A85BE1">
      <w:pPr>
        <w:spacing w:line="600" w:lineRule="auto"/>
        <w:ind w:firstLine="720"/>
        <w:jc w:val="both"/>
        <w:rPr>
          <w:rFonts w:eastAsia="Times New Roman"/>
          <w:szCs w:val="24"/>
        </w:rPr>
      </w:pPr>
      <w:r>
        <w:rPr>
          <w:rFonts w:eastAsia="Times New Roman"/>
          <w:szCs w:val="24"/>
        </w:rPr>
        <w:t>Όσο και αν η Νέα Δημοκρατία επιθυμεί τον εκτροχιασμό, για να μπορέσει να δι</w:t>
      </w:r>
      <w:r>
        <w:rPr>
          <w:rFonts w:eastAsia="Times New Roman"/>
          <w:szCs w:val="24"/>
        </w:rPr>
        <w:t xml:space="preserve">καιολογήσει τον σχεδιασμό της για το τέταρτο μνημόνιο, για ένα σκληρό πρόγραμμα λιτότητας, φορτώνοντάς το στον ΣΥΡΙΖΑ, δεν θα δικαιωθεί. Η δεύτερη αξιολόγηση θα κλείσει χωρίς νομοθέτηση μέτρων και </w:t>
      </w:r>
      <w:r>
        <w:rPr>
          <w:rFonts w:eastAsia="Times New Roman"/>
          <w:szCs w:val="24"/>
        </w:rPr>
        <w:lastRenderedPageBreak/>
        <w:t>με αποκατάσταση των συλλογικών διαπραγματεύσεων. Η μεγάλη π</w:t>
      </w:r>
      <w:r>
        <w:rPr>
          <w:rFonts w:eastAsia="Times New Roman"/>
          <w:szCs w:val="24"/>
        </w:rPr>
        <w:t xml:space="preserve">ροσπάθεια για την αντιστροφή πορείας που ακολουθήθηκε τις τελευταίες δεκαετίες θα συνεχιστεί. </w:t>
      </w:r>
    </w:p>
    <w:p w14:paraId="225E5594" w14:textId="77777777" w:rsidR="00E140DF" w:rsidRDefault="00A85BE1">
      <w:pPr>
        <w:spacing w:line="600" w:lineRule="auto"/>
        <w:ind w:firstLine="720"/>
        <w:jc w:val="both"/>
        <w:rPr>
          <w:rFonts w:eastAsia="Times New Roman"/>
          <w:szCs w:val="24"/>
        </w:rPr>
      </w:pPr>
      <w:r>
        <w:rPr>
          <w:rFonts w:eastAsia="Times New Roman"/>
          <w:szCs w:val="24"/>
        </w:rPr>
        <w:t>Οι δυσκολίες είναι γνωστές. Τα εμπόδια είναι υπαρκτά και οι κοινωνικές αντοχές είναι περιορισμένες. Δεν πετάμε στα σύννεφα. Δεν πανηγυρίζουμε. Δεν θριαμβολογούμε</w:t>
      </w:r>
      <w:r>
        <w:rPr>
          <w:rFonts w:eastAsia="Times New Roman"/>
          <w:szCs w:val="24"/>
        </w:rPr>
        <w:t>. Με συνέπεια, ευθύτητα και ειλικρίνεια κοιτάμε τον ελληνικό λαό στα μάτια και του λέμε ότι θα κάνουμε το καλύτερο δυνατό. Στο τέλος, θα κριθούμε όχι μόνο από τις προθέσεις, αλλά και από το αποτέλεσμα.</w:t>
      </w:r>
    </w:p>
    <w:p w14:paraId="225E5595" w14:textId="77777777" w:rsidR="00E140DF" w:rsidRDefault="00A85BE1">
      <w:pPr>
        <w:spacing w:line="600" w:lineRule="auto"/>
        <w:ind w:firstLine="720"/>
        <w:jc w:val="both"/>
        <w:rPr>
          <w:rFonts w:eastAsia="Times New Roman"/>
          <w:szCs w:val="24"/>
        </w:rPr>
      </w:pPr>
      <w:r>
        <w:rPr>
          <w:rFonts w:eastAsia="Times New Roman"/>
          <w:szCs w:val="24"/>
        </w:rPr>
        <w:t>Σας ευχαριστώ πολύ.</w:t>
      </w:r>
    </w:p>
    <w:p w14:paraId="225E5596"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την πτέρυγα το</w:t>
      </w:r>
      <w:r>
        <w:rPr>
          <w:rFonts w:eastAsia="Times New Roman"/>
          <w:szCs w:val="24"/>
        </w:rPr>
        <w:t>υ ΣΥΡΙΖΑ)</w:t>
      </w:r>
    </w:p>
    <w:p w14:paraId="225E5597"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225E5598" w14:textId="77777777" w:rsidR="00E140DF" w:rsidRDefault="00A85BE1">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Πρόεδρε, θα ήθελα τον λόγο επί προσωπικού.</w:t>
      </w:r>
    </w:p>
    <w:p w14:paraId="225E5599" w14:textId="77777777" w:rsidR="00E140DF" w:rsidRDefault="00A85BE1">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Σε τι συνίσταται το προσωπικό, κύριε Κουτσούκο;</w:t>
      </w:r>
    </w:p>
    <w:p w14:paraId="225E559A" w14:textId="77777777" w:rsidR="00E140DF" w:rsidRDefault="00A85BE1">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Πρόεδρε, από τα Πρακ</w:t>
      </w:r>
      <w:r>
        <w:rPr>
          <w:rFonts w:eastAsia="Times New Roman"/>
          <w:szCs w:val="24"/>
        </w:rPr>
        <w:t>τικά της Βουλής προκύπτει ότι κατά τη χθεσινή αγόρευσή της η κ. Φωτίου μού απέδωσε χαρακτηρισμό περί απατεώνων, στον οποίο εγώ δεν αναφέρθηκα. Και θα ήθελα σας παρακαλώ και τους συναδέλφους που αδημονούν ένα λεπτό να εξηγήσω τι ακριβώς είπα.</w:t>
      </w:r>
    </w:p>
    <w:p w14:paraId="225E559B" w14:textId="77777777" w:rsidR="00E140DF" w:rsidRDefault="00A85BE1">
      <w:pPr>
        <w:spacing w:line="600" w:lineRule="auto"/>
        <w:ind w:firstLine="720"/>
        <w:jc w:val="both"/>
        <w:rPr>
          <w:rFonts w:eastAsia="Times New Roman"/>
          <w:szCs w:val="24"/>
        </w:rPr>
      </w:pPr>
      <w:r>
        <w:rPr>
          <w:rFonts w:eastAsia="Times New Roman"/>
          <w:b/>
          <w:szCs w:val="24"/>
        </w:rPr>
        <w:t>ΠΡΟΕΔΡΕΥΩΝ (Δη</w:t>
      </w:r>
      <w:r>
        <w:rPr>
          <w:rFonts w:eastAsia="Times New Roman"/>
          <w:b/>
          <w:szCs w:val="24"/>
        </w:rPr>
        <w:t xml:space="preserve">μήτριος Κρεμαστινός): </w:t>
      </w:r>
      <w:r>
        <w:rPr>
          <w:rFonts w:eastAsia="Times New Roman"/>
          <w:szCs w:val="24"/>
        </w:rPr>
        <w:t>Έχετε τον λόγο.</w:t>
      </w:r>
    </w:p>
    <w:p w14:paraId="225E559C" w14:textId="77777777" w:rsidR="00E140DF" w:rsidRDefault="00A85BE1">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Ευχαριστώ, κύριε Πρόεδρε.</w:t>
      </w:r>
    </w:p>
    <w:p w14:paraId="225E559D" w14:textId="77777777" w:rsidR="00E140DF" w:rsidRDefault="00A85BE1">
      <w:pPr>
        <w:spacing w:line="600" w:lineRule="auto"/>
        <w:ind w:firstLine="720"/>
        <w:jc w:val="both"/>
        <w:rPr>
          <w:rFonts w:eastAsia="Times New Roman"/>
          <w:szCs w:val="24"/>
        </w:rPr>
      </w:pPr>
      <w:r>
        <w:rPr>
          <w:rFonts w:eastAsia="Times New Roman"/>
          <w:szCs w:val="24"/>
        </w:rPr>
        <w:t>Κύριε Πρόεδρε, ως εισηγητής της Δημοκρατικής Συμπαράταξης ανέλυσα τους πίνακες 123 και 124 της εισηγητικής έκθεσης του προϋπολογισμού, στους οποίους περιλαμβάνονται τα μέτρ</w:t>
      </w:r>
      <w:r>
        <w:rPr>
          <w:rFonts w:eastAsia="Times New Roman"/>
          <w:szCs w:val="24"/>
        </w:rPr>
        <w:t xml:space="preserve">α δημοσιονομικής προσαρμογής και είπα ότι οι περικοπές είναι 1,8 δισεκατομμύρια και οι φόροι 3 </w:t>
      </w:r>
      <w:r>
        <w:rPr>
          <w:rFonts w:eastAsia="Times New Roman"/>
          <w:szCs w:val="24"/>
        </w:rPr>
        <w:lastRenderedPageBreak/>
        <w:t xml:space="preserve">δισεκατομμύρια. Αυτό μας κάνει 4,8 δισεκατομμύρια. Έναντι αυτού λέει η Κυβέρνηση ότι θα μοιράσει το 20%, περίπου, σε κοινωνική πολιτική. </w:t>
      </w:r>
    </w:p>
    <w:p w14:paraId="225E559E" w14:textId="77777777" w:rsidR="00E140DF" w:rsidRDefault="00A85BE1">
      <w:pPr>
        <w:spacing w:line="600" w:lineRule="auto"/>
        <w:ind w:firstLine="720"/>
        <w:jc w:val="both"/>
        <w:rPr>
          <w:rFonts w:eastAsia="Times New Roman"/>
          <w:szCs w:val="24"/>
        </w:rPr>
      </w:pPr>
      <w:r>
        <w:rPr>
          <w:rFonts w:eastAsia="Times New Roman"/>
          <w:szCs w:val="24"/>
        </w:rPr>
        <w:t>Είπα ότι αυτό είναι μία</w:t>
      </w:r>
      <w:r>
        <w:rPr>
          <w:rFonts w:eastAsia="Times New Roman"/>
          <w:szCs w:val="24"/>
        </w:rPr>
        <w:t xml:space="preserve"> ταχυδακτυλουργία που έχει στόχο να εξαπατήσει τους πολίτες από τους οποίους η Κυβέρνηση με το μακρύ χέρι αφαίρεσε εισοδήματα και ότι έτσι </w:t>
      </w:r>
      <w:proofErr w:type="spellStart"/>
      <w:r>
        <w:rPr>
          <w:rFonts w:eastAsia="Times New Roman"/>
          <w:szCs w:val="24"/>
        </w:rPr>
        <w:t>απαντιέται</w:t>
      </w:r>
      <w:proofErr w:type="spellEnd"/>
      <w:r>
        <w:rPr>
          <w:rFonts w:eastAsia="Times New Roman"/>
          <w:szCs w:val="24"/>
        </w:rPr>
        <w:t xml:space="preserve"> ρητορικά το ερώτημα της κ. Φωτίου -</w:t>
      </w:r>
      <w:r>
        <w:rPr>
          <w:rFonts w:eastAsia="Times New Roman"/>
          <w:szCs w:val="24"/>
        </w:rPr>
        <w:t xml:space="preserve"> </w:t>
      </w:r>
      <w:r>
        <w:rPr>
          <w:rFonts w:eastAsia="Times New Roman"/>
          <w:szCs w:val="24"/>
        </w:rPr>
        <w:t>που αναπαράγει ως σλόγκαν μία σατιρική εκπομπή</w:t>
      </w:r>
      <w:r>
        <w:rPr>
          <w:rFonts w:eastAsia="Times New Roman"/>
          <w:szCs w:val="24"/>
        </w:rPr>
        <w:t xml:space="preserve"> </w:t>
      </w:r>
      <w:r>
        <w:rPr>
          <w:rFonts w:eastAsia="Times New Roman"/>
          <w:szCs w:val="24"/>
        </w:rPr>
        <w:t>- «απατεώνες είμαστε;».</w:t>
      </w:r>
      <w:r>
        <w:rPr>
          <w:rFonts w:eastAsia="Times New Roman"/>
          <w:szCs w:val="24"/>
        </w:rPr>
        <w:t xml:space="preserve"> Η κ. Φωτίου είχε ρωτήσει και εγώ απάντησα ρητορικά. Και αν παρεξηγήθηκε η κ. Φωτίου –</w:t>
      </w:r>
      <w:r>
        <w:rPr>
          <w:rFonts w:eastAsia="Times New Roman"/>
          <w:szCs w:val="24"/>
        </w:rPr>
        <w:t xml:space="preserve"> </w:t>
      </w:r>
      <w:r>
        <w:rPr>
          <w:rFonts w:eastAsia="Times New Roman"/>
          <w:szCs w:val="24"/>
        </w:rPr>
        <w:t>και τελειώνω με αυτό</w:t>
      </w:r>
      <w:r>
        <w:rPr>
          <w:rFonts w:eastAsia="Times New Roman"/>
          <w:szCs w:val="24"/>
        </w:rPr>
        <w:t xml:space="preserve"> </w:t>
      </w:r>
      <w:r>
        <w:rPr>
          <w:rFonts w:eastAsia="Times New Roman"/>
          <w:szCs w:val="24"/>
        </w:rPr>
        <w:t>-, την παραπέμπω στα όσα είπε ο κ. Τσίπρας όταν μίλησε στα Γιάννενα, όταν χαρακτήρισε πολιτική απάτη την ανακοίνωση του κ. Σαμαρά για το κοινωνικό μ</w:t>
      </w:r>
      <w:r>
        <w:rPr>
          <w:rFonts w:eastAsia="Times New Roman"/>
          <w:szCs w:val="24"/>
        </w:rPr>
        <w:t>έρισμα.</w:t>
      </w:r>
    </w:p>
    <w:p w14:paraId="225E559F" w14:textId="77777777" w:rsidR="00E140DF" w:rsidRDefault="00A85BE1">
      <w:pPr>
        <w:spacing w:line="600" w:lineRule="auto"/>
        <w:ind w:firstLine="720"/>
        <w:jc w:val="both"/>
        <w:rPr>
          <w:rFonts w:eastAsia="Times New Roman"/>
          <w:szCs w:val="24"/>
        </w:rPr>
      </w:pPr>
      <w:r>
        <w:rPr>
          <w:rFonts w:eastAsia="Times New Roman"/>
          <w:szCs w:val="24"/>
        </w:rPr>
        <w:t>Αυτά, κύριε Πρόεδρε, και σας ευχαριστώ για τη δυνατότητα να διευκρινίσω.</w:t>
      </w:r>
    </w:p>
    <w:p w14:paraId="225E55A0"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225E55A1" w14:textId="77777777" w:rsidR="00E140DF" w:rsidRDefault="00A85BE1">
      <w:pPr>
        <w:spacing w:line="600" w:lineRule="auto"/>
        <w:ind w:firstLine="720"/>
        <w:jc w:val="both"/>
        <w:rPr>
          <w:rFonts w:eastAsia="Times New Roman"/>
          <w:szCs w:val="24"/>
        </w:rPr>
      </w:pPr>
      <w:r>
        <w:rPr>
          <w:rFonts w:eastAsia="Times New Roman"/>
          <w:szCs w:val="24"/>
        </w:rPr>
        <w:lastRenderedPageBreak/>
        <w:t>Ο Υπουργός Εσωτερικών κ. Σκουρλέτης έχει τον λόγο για δώδεκα λεπτά.</w:t>
      </w:r>
    </w:p>
    <w:p w14:paraId="225E55A2" w14:textId="77777777" w:rsidR="00E140DF" w:rsidRDefault="00A85BE1">
      <w:pPr>
        <w:spacing w:line="600" w:lineRule="auto"/>
        <w:ind w:firstLine="720"/>
        <w:jc w:val="both"/>
        <w:rPr>
          <w:rFonts w:eastAsia="Times New Roman"/>
          <w:szCs w:val="24"/>
        </w:rPr>
      </w:pPr>
      <w:r>
        <w:rPr>
          <w:rFonts w:eastAsia="Times New Roman"/>
          <w:b/>
          <w:szCs w:val="24"/>
        </w:rPr>
        <w:t xml:space="preserve">ΠΑΝΑΓΙΩΤΗΣ ΣΚΟΥΡΛΕΤΗΣ (Υπουργός Εσωτερικών): </w:t>
      </w:r>
      <w:r>
        <w:rPr>
          <w:rFonts w:eastAsia="Times New Roman"/>
          <w:szCs w:val="24"/>
        </w:rPr>
        <w:t>Ευχαριστώ, κύρι</w:t>
      </w:r>
      <w:r>
        <w:rPr>
          <w:rFonts w:eastAsia="Times New Roman"/>
          <w:szCs w:val="24"/>
        </w:rPr>
        <w:t>ε Πρόεδρε.</w:t>
      </w:r>
    </w:p>
    <w:p w14:paraId="225E55A3"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συνάδελφοι, διαδέχομαι στο Βήμα έναν νέο Υπουργό, τον </w:t>
      </w:r>
      <w:r>
        <w:rPr>
          <w:rFonts w:eastAsia="Times New Roman"/>
          <w:szCs w:val="24"/>
        </w:rPr>
        <w:t>Κ</w:t>
      </w:r>
      <w:r>
        <w:rPr>
          <w:rFonts w:eastAsia="Times New Roman"/>
          <w:szCs w:val="24"/>
        </w:rPr>
        <w:t xml:space="preserve">υβερνητικό μας </w:t>
      </w:r>
      <w:r>
        <w:rPr>
          <w:rFonts w:eastAsia="Times New Roman"/>
          <w:szCs w:val="24"/>
        </w:rPr>
        <w:t>Ε</w:t>
      </w:r>
      <w:r>
        <w:rPr>
          <w:rFonts w:eastAsia="Times New Roman"/>
          <w:szCs w:val="24"/>
        </w:rPr>
        <w:t>κπρόσωπο, ο οποίος με εμπεριστατωμένο τρόπο παρουσίασε πολλά από τα χαρακτηριστικά του  προϋπολογισμού που συζητάμε σήμερα και έτσι με διευκολύνει και εμένα</w:t>
      </w:r>
      <w:r>
        <w:rPr>
          <w:rFonts w:eastAsia="Times New Roman"/>
          <w:szCs w:val="24"/>
        </w:rPr>
        <w:t xml:space="preserve"> να μην επαναλάβω κάποια πράγματα.</w:t>
      </w:r>
    </w:p>
    <w:p w14:paraId="225E55A4" w14:textId="77777777" w:rsidR="00E140DF" w:rsidRDefault="00A85BE1">
      <w:pPr>
        <w:spacing w:line="600" w:lineRule="auto"/>
        <w:ind w:firstLine="720"/>
        <w:jc w:val="both"/>
        <w:rPr>
          <w:rFonts w:eastAsia="Times New Roman"/>
          <w:szCs w:val="24"/>
        </w:rPr>
      </w:pPr>
      <w:r>
        <w:rPr>
          <w:rFonts w:eastAsia="Times New Roman"/>
          <w:szCs w:val="24"/>
        </w:rPr>
        <w:t>Ο προϋπολογισμός που έχουμε μπροστά μας, που σε λίγες ώρες θα είναι νόμος του κράτους, έρχεται μετά από δύο τρίμηνα θετικής πορείας της οικονομίας. Με βάση τις εκτιμήσεις του ίδιου του προϋπολογισμού, αλλά κυρίως παραγόντ</w:t>
      </w:r>
      <w:r>
        <w:rPr>
          <w:rFonts w:eastAsia="Times New Roman"/>
          <w:szCs w:val="24"/>
        </w:rPr>
        <w:t xml:space="preserve">ων έξω από τη χώρα, το 2017 θα είναι η πρώτη χρονιά, μετά από πάρα πολλά χρόνια, που η Ελλάδα θα είναι σε τροχιά </w:t>
      </w:r>
      <w:r>
        <w:rPr>
          <w:rFonts w:eastAsia="Times New Roman"/>
          <w:szCs w:val="24"/>
        </w:rPr>
        <w:lastRenderedPageBreak/>
        <w:t>ανάπτυξης. Βεβαίως το στοίχημα είναι αυτή η τροχιά ανάπτυξης να σταθεροποιηθεί, να είναι βιώσιμη αυτή η επίτευξη των αριθμών και των μεγεθών. Υ</w:t>
      </w:r>
      <w:r>
        <w:rPr>
          <w:rFonts w:eastAsia="Times New Roman"/>
          <w:szCs w:val="24"/>
        </w:rPr>
        <w:t>πάρχουν όλες οι προϋποθέσεις για να γίνει κάτι τέτοιο.</w:t>
      </w:r>
    </w:p>
    <w:p w14:paraId="225E55A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ερώτημα που τίθεται, είναι το εξής: Υπάρχουν δυνάμεις σήμερα στην Ευρώπη και έξω από την Ευρώπη που να θέλουν να ανακόψουν αυτή την πορεία; Υπάρχουν δυνάμεις που ενοχλούνται με την κυβερνητική πολιτ</w:t>
      </w:r>
      <w:r>
        <w:rPr>
          <w:rFonts w:eastAsia="Times New Roman" w:cs="Times New Roman"/>
          <w:szCs w:val="24"/>
        </w:rPr>
        <w:t xml:space="preserve">ική, η οποία δεν ενδίδει σε μια πολιτική ανακύκλωσης της λιτότητας, η οποία δεν υιοθετεί τη λογική των μνημονίων, αλλά προσπαθεί κάθε στιγμή να δημιουργήσει τους όρους απεμπλοκής από αυτές; Απαντάω ευθέως. Ναι, υπάρχουν. </w:t>
      </w:r>
    </w:p>
    <w:p w14:paraId="225E55A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διάλογος που γίνεται αυτή τη στι</w:t>
      </w:r>
      <w:r>
        <w:rPr>
          <w:rFonts w:eastAsia="Times New Roman" w:cs="Times New Roman"/>
          <w:szCs w:val="24"/>
        </w:rPr>
        <w:t xml:space="preserve">γμή, στο πλαίσιο της ολοκλήρωσης της </w:t>
      </w:r>
      <w:r>
        <w:rPr>
          <w:rFonts w:eastAsia="Times New Roman" w:cs="Times New Roman"/>
          <w:szCs w:val="24"/>
        </w:rPr>
        <w:t>δεύτερης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ξιολόγησης, επιβεβαιώνει μια τέτοια εκτίμηση. Οι απόψεις του Διεθνούς Νομισματικού Ταμείου και του κ. Σόιμπλε είναι εκείνες οι οποίες πραγματικά αποτελούν εμπόδιο, όχι η Ελλάδα να μην τηρήσει τις </w:t>
      </w:r>
      <w:r>
        <w:rPr>
          <w:rFonts w:eastAsia="Times New Roman" w:cs="Times New Roman"/>
          <w:szCs w:val="24"/>
        </w:rPr>
        <w:lastRenderedPageBreak/>
        <w:t>υποσχέσεις τη</w:t>
      </w:r>
      <w:r>
        <w:rPr>
          <w:rFonts w:eastAsia="Times New Roman" w:cs="Times New Roman"/>
          <w:szCs w:val="24"/>
        </w:rPr>
        <w:t>ς με βάση τη συμφωνία του καλοκαιριού του 2015, αλλά είναι απόψεις οι οποίες διευρύνουν αυτή τη συμφωνία κατά το δοκούν. Θέτουν ζητήματα γιατί αποσκοπούν όχι απλώς να είμαστε συνεπείς με τους δημοσιονομικούς στόχους απέναντι στους οποίους έχουμε δεσμευτεί,</w:t>
      </w:r>
      <w:r>
        <w:rPr>
          <w:rFonts w:eastAsia="Times New Roman" w:cs="Times New Roman"/>
          <w:szCs w:val="24"/>
        </w:rPr>
        <w:t xml:space="preserve"> αλλά να εμπεδωθεί ένα καθεστώς μνημονίου σήμερα στη χώρα μας.</w:t>
      </w:r>
    </w:p>
    <w:p w14:paraId="225E55A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το Διεθνές Νομισματικό Ταμείο, που ήρθε στην Ευρώπη μέσω της Ελλάδας, δεν ήρθε για να φύγει ούτε από τη χώρα ούτε από την Ευρώπη. Είναι ο στυλοβάτης των πιο ακραίων νεοφιλελε</w:t>
      </w:r>
      <w:r>
        <w:rPr>
          <w:rFonts w:eastAsia="Times New Roman" w:cs="Times New Roman"/>
          <w:szCs w:val="24"/>
        </w:rPr>
        <w:t xml:space="preserve">ύθερων απόψεων. Και γι’ αυτό αυτή τη στιγμή υπάρχει μια ιδιόμορφη συμμαχία, παρά τη φαινομενική διαφωνία σε σχέση με την αντιμετώπιση του ελληνικού χρέους ανάμεσα στον κ. Σόιμπλε και το Διεθνές Νομισματικό Ταμείο. </w:t>
      </w:r>
    </w:p>
    <w:p w14:paraId="225E55A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Είναι αυτές οι απόψεις που θέλουν μια νέα</w:t>
      </w:r>
      <w:r>
        <w:rPr>
          <w:rFonts w:eastAsia="Times New Roman" w:cs="Times New Roman"/>
          <w:szCs w:val="24"/>
        </w:rPr>
        <w:t xml:space="preserve"> Ευρώπη </w:t>
      </w:r>
      <w:proofErr w:type="spellStart"/>
      <w:r>
        <w:rPr>
          <w:rFonts w:eastAsia="Times New Roman" w:cs="Times New Roman"/>
          <w:szCs w:val="24"/>
        </w:rPr>
        <w:t>γερμανοκεντρική</w:t>
      </w:r>
      <w:proofErr w:type="spellEnd"/>
      <w:r>
        <w:rPr>
          <w:rFonts w:eastAsia="Times New Roman" w:cs="Times New Roman"/>
          <w:szCs w:val="24"/>
        </w:rPr>
        <w:t>, μια Ευρώπη διαρκούς λιτότητας, μια Ευρώπη λιγότερο δημοκρα</w:t>
      </w:r>
      <w:r>
        <w:rPr>
          <w:rFonts w:eastAsia="Times New Roman" w:cs="Times New Roman"/>
          <w:szCs w:val="24"/>
        </w:rPr>
        <w:lastRenderedPageBreak/>
        <w:t xml:space="preserve">τική, παραβλέποντας όμως ότι αυτός ο δρόμος είναι ο δρόμος που </w:t>
      </w:r>
      <w:proofErr w:type="spellStart"/>
      <w:r>
        <w:rPr>
          <w:rFonts w:eastAsia="Times New Roman" w:cs="Times New Roman"/>
          <w:szCs w:val="24"/>
        </w:rPr>
        <w:t>αποδομεί</w:t>
      </w:r>
      <w:proofErr w:type="spellEnd"/>
      <w:r>
        <w:rPr>
          <w:rFonts w:eastAsia="Times New Roman" w:cs="Times New Roman"/>
          <w:szCs w:val="24"/>
        </w:rPr>
        <w:t xml:space="preserve"> τη σημερινή Ευρώπη, </w:t>
      </w:r>
      <w:proofErr w:type="spellStart"/>
      <w:r>
        <w:rPr>
          <w:rFonts w:eastAsia="Times New Roman" w:cs="Times New Roman"/>
          <w:szCs w:val="24"/>
        </w:rPr>
        <w:t>αποδομεί</w:t>
      </w:r>
      <w:proofErr w:type="spellEnd"/>
      <w:r>
        <w:rPr>
          <w:rFonts w:eastAsia="Times New Roman" w:cs="Times New Roman"/>
          <w:szCs w:val="24"/>
        </w:rPr>
        <w:t xml:space="preserve"> τη συνοχή της, είναι έξω από τις παραδόσεις της και ενισχύει την ακροδεξ</w:t>
      </w:r>
      <w:r>
        <w:rPr>
          <w:rFonts w:eastAsia="Times New Roman" w:cs="Times New Roman"/>
          <w:szCs w:val="24"/>
        </w:rPr>
        <w:t>ιά. Είναι αυτές οι απόψεις που θα δοκιμάσουν τα επόμενα χρόνια την ευρωπαϊκή πορεία και συνοχή.</w:t>
      </w:r>
    </w:p>
    <w:p w14:paraId="225E55A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Βεβαίως, η στόχευση αυτών των δυνάμεων είναι γνωστή και η στάση τους είναι αποκαλυπτική. Το ερώτημα είναι οι εγχώριες δυνάμεις τι λένε απέναντι σ’ αυτό. Τι λέει</w:t>
      </w:r>
      <w:r>
        <w:rPr>
          <w:rFonts w:eastAsia="Times New Roman" w:cs="Times New Roman"/>
          <w:szCs w:val="24"/>
        </w:rPr>
        <w:t xml:space="preserve"> η </w:t>
      </w:r>
      <w:r>
        <w:rPr>
          <w:rFonts w:eastAsia="Times New Roman" w:cs="Times New Roman"/>
        </w:rPr>
        <w:t>Νέα Δημοκρατία</w:t>
      </w:r>
      <w:r>
        <w:rPr>
          <w:rFonts w:eastAsia="Times New Roman" w:cs="Times New Roman"/>
          <w:szCs w:val="24"/>
        </w:rPr>
        <w:t xml:space="preserve">, τι λέει το </w:t>
      </w:r>
      <w:r>
        <w:rPr>
          <w:rFonts w:eastAsia="Times New Roman" w:cs="Times New Roman"/>
        </w:rPr>
        <w:t>ΠΑΣΟΚ</w:t>
      </w:r>
      <w:r>
        <w:rPr>
          <w:rFonts w:eastAsia="Times New Roman" w:cs="Times New Roman"/>
          <w:szCs w:val="24"/>
        </w:rPr>
        <w:t xml:space="preserve"> απέναντι σε αυτές τις δεδομένες στοχεύσεις εκ μέρους των συγκεκριμένων δυνάμεων; </w:t>
      </w:r>
    </w:p>
    <w:p w14:paraId="225E55A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στάση σας, κύριοι της </w:t>
      </w:r>
      <w:r>
        <w:rPr>
          <w:rFonts w:eastAsia="Times New Roman" w:cs="Times New Roman"/>
        </w:rPr>
        <w:t>Νέας Δημοκρατίας,</w:t>
      </w:r>
      <w:r>
        <w:rPr>
          <w:rFonts w:eastAsia="Times New Roman" w:cs="Times New Roman"/>
          <w:szCs w:val="24"/>
        </w:rPr>
        <w:t xml:space="preserve"> είναι αποκαλυπτική. Συμπαρατάσσεστε στα ζητήματα των εργασιακών με το Διεθνές Νομισματικό Ταμείο</w:t>
      </w:r>
      <w:r>
        <w:rPr>
          <w:rFonts w:eastAsia="Times New Roman" w:cs="Times New Roman"/>
          <w:szCs w:val="24"/>
        </w:rPr>
        <w:t xml:space="preserve">. Δεν αισθάνεστε την ανάγκη να κάνετε την παραμικρή αυτοκριτική για τις δεσμεύσεις των </w:t>
      </w:r>
      <w:proofErr w:type="spellStart"/>
      <w:r>
        <w:rPr>
          <w:rFonts w:eastAsia="Times New Roman" w:cs="Times New Roman"/>
          <w:szCs w:val="24"/>
        </w:rPr>
        <w:t>κυβερνήσεών</w:t>
      </w:r>
      <w:proofErr w:type="spellEnd"/>
      <w:r>
        <w:rPr>
          <w:rFonts w:eastAsia="Times New Roman" w:cs="Times New Roman"/>
          <w:szCs w:val="24"/>
        </w:rPr>
        <w:t xml:space="preserve"> σας για 4,5% πρωτογενή πλεονάσματα. Τώρα το έχετε αλλάξει, αλλά αυτή είναι η ευκολία που σας δίνει η αντιπολίτευση. </w:t>
      </w:r>
    </w:p>
    <w:p w14:paraId="225E55A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w:t>
      </w:r>
      <w:r>
        <w:rPr>
          <w:rFonts w:eastAsia="Times New Roman" w:cs="Times New Roman"/>
          <w:szCs w:val="24"/>
        </w:rPr>
        <w:t xml:space="preserve">λαμβάνει ο Ζ’ Αντιπρόεδρος της Βουλής κ. </w:t>
      </w:r>
      <w:r w:rsidRPr="00EA28F8">
        <w:rPr>
          <w:rFonts w:eastAsia="Times New Roman" w:cs="Times New Roman"/>
          <w:b/>
          <w:szCs w:val="24"/>
        </w:rPr>
        <w:t>ΣΠΥΡΙΔΩΝ ΛΥΚΟΥΔΗΣ</w:t>
      </w:r>
      <w:r>
        <w:rPr>
          <w:rFonts w:eastAsia="Times New Roman" w:cs="Times New Roman"/>
          <w:szCs w:val="24"/>
        </w:rPr>
        <w:t>)</w:t>
      </w:r>
    </w:p>
    <w:p w14:paraId="225E55A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Τα έργα σας όμως ακόμα τα πληρώνουμε. Τη δική σας χρεοκοπία, κοινωνική και οικονομική, διαχειριζόμαστε αυτή τη στιγμή. Δεν αισθάνεστε την ανάγκη να πείτε «ναι, σφάλαμε». Αντίθετα επικοινωνείτε ιδε</w:t>
      </w:r>
      <w:r>
        <w:rPr>
          <w:rFonts w:eastAsia="Times New Roman" w:cs="Times New Roman"/>
          <w:szCs w:val="24"/>
        </w:rPr>
        <w:t xml:space="preserve">ολογικά, πολιτικά και προγραμματικά με τον κ. Σόιμπλε και το Διεθνές Νομισματικό Ταμείο. Αυτά ο κόσμος τα γνωρίζει. Δεν απευθύνεστε σε αμνήμονες. </w:t>
      </w:r>
    </w:p>
    <w:p w14:paraId="225E55AD" w14:textId="77777777" w:rsidR="00E140DF" w:rsidRDefault="00A85BE1">
      <w:pPr>
        <w:spacing w:line="600" w:lineRule="auto"/>
        <w:ind w:firstLine="720"/>
        <w:jc w:val="both"/>
        <w:rPr>
          <w:rFonts w:eastAsia="Times New Roman" w:cs="Times New Roman"/>
          <w:szCs w:val="24"/>
        </w:rPr>
      </w:pPr>
      <w:r>
        <w:rPr>
          <w:rFonts w:eastAsia="Times New Roman" w:cs="Times New Roman"/>
        </w:rPr>
        <w:t>Κυρίες και κύριοι συνάδελφοι,</w:t>
      </w:r>
      <w:r>
        <w:rPr>
          <w:rFonts w:eastAsia="Times New Roman" w:cs="Times New Roman"/>
          <w:szCs w:val="24"/>
        </w:rPr>
        <w:t xml:space="preserve"> προχθές ο </w:t>
      </w:r>
      <w:r>
        <w:rPr>
          <w:rFonts w:eastAsia="Times New Roman" w:cs="Times New Roman"/>
        </w:rPr>
        <w:t>Πρωθυπουργός</w:t>
      </w:r>
      <w:r>
        <w:rPr>
          <w:rFonts w:eastAsia="Times New Roman" w:cs="Times New Roman"/>
          <w:szCs w:val="24"/>
        </w:rPr>
        <w:t xml:space="preserve"> εξήγγειλε μια σειρά μέτρων. Αυτά αποτελούν μια έμπρακτη </w:t>
      </w:r>
      <w:r>
        <w:rPr>
          <w:rFonts w:eastAsia="Times New Roman" w:cs="Times New Roman"/>
          <w:szCs w:val="24"/>
        </w:rPr>
        <w:t xml:space="preserve">επιβεβαίωση της κοινωνικής ευαισθησίας της Κυβέρνησης, της πρόθεσής της κάθε φορά που θα επιτυγχάνει τους στόχους της, κατά προτεραιότητα να απευθύνεται σε αυτούς που έχουν μεγαλύτερη ανάγκη. </w:t>
      </w:r>
    </w:p>
    <w:p w14:paraId="225E55A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Είναι ένα δείγμα γραφής που θα επαναληφθεί και στο τέλος του 20</w:t>
      </w:r>
      <w:r>
        <w:rPr>
          <w:rFonts w:eastAsia="Times New Roman" w:cs="Times New Roman"/>
          <w:szCs w:val="24"/>
        </w:rPr>
        <w:t xml:space="preserve">17, αν μας δοθεί η δυνατότητα. Είναι ένας προσανατολισμός κοινωνικής ευαισθησίας, είναι ένα διαφορετικό δείγμα γραφής από αυτούς που επιδιώκουν τελικά να γίνουν τα μνημόνια καθεστώς στη χώρα μας. </w:t>
      </w:r>
    </w:p>
    <w:p w14:paraId="225E55A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Ακούσατε πριν και από τον κ. </w:t>
      </w:r>
      <w:proofErr w:type="spellStart"/>
      <w:r>
        <w:rPr>
          <w:rFonts w:eastAsia="Times New Roman" w:cs="Times New Roman"/>
          <w:szCs w:val="24"/>
        </w:rPr>
        <w:t>Τζανακόπουλο</w:t>
      </w:r>
      <w:proofErr w:type="spellEnd"/>
      <w:r>
        <w:rPr>
          <w:rFonts w:eastAsia="Times New Roman" w:cs="Times New Roman"/>
          <w:szCs w:val="24"/>
        </w:rPr>
        <w:t xml:space="preserve"> πως ακριβώς προσπ</w:t>
      </w:r>
      <w:r>
        <w:rPr>
          <w:rFonts w:eastAsia="Times New Roman" w:cs="Times New Roman"/>
          <w:szCs w:val="24"/>
        </w:rPr>
        <w:t xml:space="preserve">αθήσατε να διασκεδάσατε το μέτρο αυτό και το συγκρίνατε με τη δική σας πολιτική του 2014. Μάλιστα, άκουσα και έναν Βουλευτή εκ μέρους της </w:t>
      </w:r>
      <w:r>
        <w:rPr>
          <w:rFonts w:eastAsia="Times New Roman" w:cs="Times New Roman"/>
        </w:rPr>
        <w:t>Νέας Δημοκρατίας</w:t>
      </w:r>
      <w:r>
        <w:rPr>
          <w:rFonts w:eastAsia="Times New Roman" w:cs="Times New Roman"/>
          <w:szCs w:val="24"/>
        </w:rPr>
        <w:t xml:space="preserve">. Προφανώς δεν αντελήφθη και έλεγε «ο προϋπολογισμός που συζητάμε ήδη έχει ανατραπεί, διότι ο </w:t>
      </w:r>
      <w:r>
        <w:rPr>
          <w:rFonts w:eastAsia="Times New Roman" w:cs="Times New Roman"/>
        </w:rPr>
        <w:t>Πρωθυπου</w:t>
      </w:r>
      <w:r>
        <w:rPr>
          <w:rFonts w:eastAsia="Times New Roman" w:cs="Times New Roman"/>
        </w:rPr>
        <w:t>ργός</w:t>
      </w:r>
      <w:r>
        <w:rPr>
          <w:rFonts w:eastAsia="Times New Roman" w:cs="Times New Roman"/>
          <w:szCs w:val="24"/>
        </w:rPr>
        <w:t xml:space="preserve"> ανακοίνωσε μέτρα». Σας υπενθυμίζω ότι αφορούν μεγέθη του έτους που έκλεισε, του 2016, και δεν είναι δαπάνες που αφορούν το 2017, όπως κάνατε εσείς. </w:t>
      </w:r>
    </w:p>
    <w:p w14:paraId="225E55B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Προφανώς ο </w:t>
      </w:r>
      <w:r>
        <w:rPr>
          <w:rFonts w:eastAsia="Times New Roman" w:cs="Times New Roman"/>
        </w:rPr>
        <w:t>Βουλευτής</w:t>
      </w:r>
      <w:r>
        <w:rPr>
          <w:rFonts w:eastAsia="Times New Roman" w:cs="Times New Roman"/>
          <w:szCs w:val="24"/>
        </w:rPr>
        <w:t xml:space="preserve"> σας, αν δεν κάνω λάθος ήταν ο κ. Γκιουλέκας, πήρε μαθήματα από τη δική σας πρακτική, τότε που το 2014 εγγρά</w:t>
      </w:r>
      <w:r>
        <w:rPr>
          <w:rFonts w:eastAsia="Times New Roman" w:cs="Times New Roman"/>
          <w:szCs w:val="24"/>
        </w:rPr>
        <w:lastRenderedPageBreak/>
        <w:t xml:space="preserve">ψατε το δήθεν κοινωνικό μέρισμα, που </w:t>
      </w:r>
      <w:proofErr w:type="spellStart"/>
      <w:r>
        <w:rPr>
          <w:rFonts w:eastAsia="Times New Roman" w:cs="Times New Roman"/>
          <w:szCs w:val="24"/>
        </w:rPr>
        <w:t>προέκυπτε</w:t>
      </w:r>
      <w:proofErr w:type="spellEnd"/>
      <w:r>
        <w:rPr>
          <w:rFonts w:eastAsia="Times New Roman" w:cs="Times New Roman"/>
          <w:szCs w:val="24"/>
        </w:rPr>
        <w:t xml:space="preserve"> από το δήθεν τότε πλεόνασμα, ως δαπάνη του τρέχοντος έτους, τινάζοντας στον αέρα τότε τον στόχο για π</w:t>
      </w:r>
      <w:r>
        <w:rPr>
          <w:rFonts w:eastAsia="Times New Roman" w:cs="Times New Roman"/>
          <w:szCs w:val="24"/>
        </w:rPr>
        <w:t>ρωτογενές πλεόνασμα. Γιατί; Γιατί ακολουθούσατε το δρόμο της μεγάλης φυγής και της απόδρασης, βλέποντας ότι έρχεται ο ΣΥΡΙΖΑ στην εξουσία.</w:t>
      </w:r>
    </w:p>
    <w:p w14:paraId="225E55B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Αυτό το κάνατε σε όλα τα πεδία, σε όλα τα Υπουργεία. Είναι αυτά τα οποία μένουν ανεξίτηλα στη συνείδηση του κόσμου κα</w:t>
      </w:r>
      <w:r>
        <w:rPr>
          <w:rFonts w:eastAsia="Times New Roman" w:cs="Times New Roman"/>
          <w:szCs w:val="24"/>
        </w:rPr>
        <w:t>ι σας αξιολογεί κάθε φορά που σας ακούει να μιλάτε.</w:t>
      </w:r>
    </w:p>
    <w:p w14:paraId="225E55B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δεν είμαστε πρόθυμοι να παίξουμε αυτό τον ρόλο που εσείς μας προτείνετε. Άκουσα από τον </w:t>
      </w:r>
      <w:r>
        <w:rPr>
          <w:rFonts w:eastAsia="Times New Roman" w:cs="Times New Roman"/>
          <w:szCs w:val="24"/>
        </w:rPr>
        <w:t>Α</w:t>
      </w:r>
      <w:r>
        <w:rPr>
          <w:rFonts w:eastAsia="Times New Roman" w:cs="Times New Roman"/>
          <w:szCs w:val="24"/>
        </w:rPr>
        <w:t>ντιπρόεδρο του κόμματός σας –</w:t>
      </w:r>
      <w:r>
        <w:rPr>
          <w:rFonts w:eastAsia="Times New Roman" w:cs="Times New Roman"/>
          <w:szCs w:val="24"/>
        </w:rPr>
        <w:t xml:space="preserve"> </w:t>
      </w:r>
      <w:r>
        <w:rPr>
          <w:rFonts w:eastAsia="Times New Roman" w:cs="Times New Roman"/>
          <w:szCs w:val="24"/>
        </w:rPr>
        <w:t xml:space="preserve">όχι κάποιο άλλο στέλεχος, αλλά από τον </w:t>
      </w:r>
      <w:r>
        <w:rPr>
          <w:rFonts w:eastAsia="Times New Roman" w:cs="Times New Roman"/>
          <w:szCs w:val="24"/>
        </w:rPr>
        <w:t>Α</w:t>
      </w:r>
      <w:r>
        <w:rPr>
          <w:rFonts w:eastAsia="Times New Roman" w:cs="Times New Roman"/>
          <w:szCs w:val="24"/>
        </w:rPr>
        <w:t>ντιπρόεδρ</w:t>
      </w:r>
      <w:r>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 ο οποίος προσπαθεί πάντοτε να είναι επικοινωνιακά στον αφρό, τον κ. Γεωργιάδη, να λέει: «Μα, πώς τόλμησαν και έκαναν αυτή τη </w:t>
      </w:r>
      <w:r>
        <w:rPr>
          <w:rFonts w:eastAsia="Times New Roman" w:cs="Times New Roman"/>
          <w:szCs w:val="24"/>
        </w:rPr>
        <w:lastRenderedPageBreak/>
        <w:t xml:space="preserve">διανομή 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στόχων, όταν δεν είχαν συνεννοηθεί με τους δανειστές;».</w:t>
      </w:r>
    </w:p>
    <w:p w14:paraId="225E55B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σας ερωτώ: Υπάρχει θέμα βαθμών ελευ</w:t>
      </w:r>
      <w:r>
        <w:rPr>
          <w:rFonts w:eastAsia="Times New Roman" w:cs="Times New Roman"/>
          <w:szCs w:val="24"/>
        </w:rPr>
        <w:t xml:space="preserve">θερίας για εσάς που πρέπει να έχει η εκάστοτε δημοκρατικά εκλεγμένη κυβέρνηση; Δεν υπάρχει τέτοιο ζήτημα; Πώς τελικά βλέπετε τον ρόλο της ελληνικής Κυβέρνησης; </w:t>
      </w:r>
    </w:p>
    <w:p w14:paraId="225E55B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Προσέξτε, αν θέλετε να μετατρέψετε τη δημοκρατικά εκλεγμένη Κυβέρνηση της Ελλάδας σε πρακτορείο</w:t>
      </w:r>
      <w:r>
        <w:rPr>
          <w:rFonts w:eastAsia="Times New Roman" w:cs="Times New Roman"/>
          <w:szCs w:val="24"/>
        </w:rPr>
        <w:t xml:space="preserve"> ή παράρτημα ή υποκατάστημα του κ. Σόιμπλε και τους Διεθνούς Νομισματικού Ταμείου, αυτό τον ρόλο σας τον χαρίζουμε. Εμείς δεν είμαστε πρόθυμοι για κάτι τέτοιο.</w:t>
      </w:r>
    </w:p>
    <w:p w14:paraId="225E55B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Την προηγούμενη εβδομάδα, κυρίες και κύριοι, βρέθηκα στο συνέδριο της ΚΕΔΕ και είχα εκεί τη δυνα</w:t>
      </w:r>
      <w:r>
        <w:rPr>
          <w:rFonts w:eastAsia="Times New Roman" w:cs="Times New Roman"/>
          <w:szCs w:val="24"/>
        </w:rPr>
        <w:t xml:space="preserve">τότητα να ακούσω τον </w:t>
      </w:r>
      <w:r>
        <w:rPr>
          <w:rFonts w:eastAsia="Times New Roman" w:cs="Times New Roman"/>
          <w:szCs w:val="24"/>
        </w:rPr>
        <w:t>Α</w:t>
      </w:r>
      <w:r>
        <w:rPr>
          <w:rFonts w:eastAsia="Times New Roman" w:cs="Times New Roman"/>
          <w:szCs w:val="24"/>
        </w:rPr>
        <w:t xml:space="preserve">ρχηγό της Αξιωματικής Αντιπολίτευσης, απευθυνόμενος με ένα έκδηλα αμήχανο τόνο και τρόπο προς τους εκλεγμένους δημάρχους, να μιλά για ελλείψεις στον χώρο της τοπικής αυτοδιοίκησης. Βεβαίως, η ζωή κάνει παιχνίδια. </w:t>
      </w:r>
    </w:p>
    <w:p w14:paraId="225E55B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Ποιος μιλάει για ελλ</w:t>
      </w:r>
      <w:r>
        <w:rPr>
          <w:rFonts w:eastAsia="Times New Roman" w:cs="Times New Roman"/>
          <w:szCs w:val="24"/>
        </w:rPr>
        <w:t>είψεις προσωπικού στην αυτοδιοίκηση; Αυτός ο οποίος συνέδεσε το όνομά του με τη δημοτική αστυνομία, τους σχολικούς φύλακες, τους καθηγητές στα τεχνικά λύκεια και με όλους εκείνους που ένα καλοκαίρι είδαν να χάνουν τη δουλειά τους μέσα από την τηλεόραση. Αυ</w:t>
      </w:r>
      <w:r>
        <w:rPr>
          <w:rFonts w:eastAsia="Times New Roman" w:cs="Times New Roman"/>
          <w:szCs w:val="24"/>
        </w:rPr>
        <w:t xml:space="preserve">τός ο οποίος ταυτίστηκε με τη διαθεσιμότητα και τις απολύσεις. </w:t>
      </w:r>
    </w:p>
    <w:p w14:paraId="225E55B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Αυτή είναι η πρότασή σας για το δημόσιο, σε μια στιγμή μεγάλης κοινωνικής και ανθρωπιστικής κρίσης που θα πρέπει το ελληνικό δημόσιο να συντρέχει απέναντι σε αυτούς που πλήττονται, και βεβαίως</w:t>
      </w:r>
      <w:r>
        <w:rPr>
          <w:rFonts w:eastAsia="Times New Roman" w:cs="Times New Roman"/>
          <w:szCs w:val="24"/>
        </w:rPr>
        <w:t xml:space="preserve"> επλήγησαν από τις δικές σας πολιτικές, επί των ημερών σας.</w:t>
      </w:r>
    </w:p>
    <w:p w14:paraId="225E55B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άκουσα και τον </w:t>
      </w:r>
      <w:r>
        <w:rPr>
          <w:rFonts w:eastAsia="Times New Roman" w:cs="Times New Roman"/>
          <w:szCs w:val="24"/>
        </w:rPr>
        <w:t>«</w:t>
      </w:r>
      <w:r>
        <w:rPr>
          <w:rFonts w:eastAsia="Times New Roman" w:cs="Times New Roman"/>
          <w:szCs w:val="24"/>
        </w:rPr>
        <w:t>σκιώδη Υπουργό Εσωτερικών</w:t>
      </w:r>
      <w:r>
        <w:rPr>
          <w:rFonts w:eastAsia="Times New Roman" w:cs="Times New Roman"/>
          <w:szCs w:val="24"/>
        </w:rPr>
        <w:t>»</w:t>
      </w:r>
      <w:r>
        <w:rPr>
          <w:rFonts w:eastAsia="Times New Roman" w:cs="Times New Roman"/>
          <w:szCs w:val="24"/>
        </w:rPr>
        <w:t xml:space="preserve"> κ. Βορίδη στην παρέμβασή του τις προηγούμενες ημέρες να ρωτάει γιατί δεν είναι εγγεγραμμένα τα 214 εκατομμύρια των </w:t>
      </w:r>
      <w:proofErr w:type="spellStart"/>
      <w:r>
        <w:rPr>
          <w:rFonts w:eastAsia="Times New Roman" w:cs="Times New Roman"/>
          <w:szCs w:val="24"/>
        </w:rPr>
        <w:t>παρακρατηθέντων</w:t>
      </w:r>
      <w:proofErr w:type="spellEnd"/>
      <w:r>
        <w:rPr>
          <w:rFonts w:eastAsia="Times New Roman" w:cs="Times New Roman"/>
          <w:szCs w:val="24"/>
        </w:rPr>
        <w:t xml:space="preserve"> πόρ</w:t>
      </w:r>
      <w:r>
        <w:rPr>
          <w:rFonts w:eastAsia="Times New Roman" w:cs="Times New Roman"/>
          <w:szCs w:val="24"/>
        </w:rPr>
        <w:t xml:space="preserve">ων προς την τοπική αυτοδιοίκηση για το 2017. Και απαντώ: Διότι ήταν γνωστό εκ των προτέρων από απόφαση του 2009 ότι φθάσαμε στην τελευταία </w:t>
      </w:r>
      <w:r>
        <w:rPr>
          <w:rFonts w:eastAsia="Times New Roman" w:cs="Times New Roman"/>
          <w:szCs w:val="24"/>
        </w:rPr>
        <w:lastRenderedPageBreak/>
        <w:t>όγδοη δόση αυτής της συμφωνίας. Κατά συνέπεια, ήταν κάτι το οποίο γνωρίζαμε. Δεν πρόκειται, λοιπόν, για κάτι το οποίο</w:t>
      </w:r>
      <w:r>
        <w:rPr>
          <w:rFonts w:eastAsia="Times New Roman" w:cs="Times New Roman"/>
          <w:szCs w:val="24"/>
        </w:rPr>
        <w:t xml:space="preserve"> δεν ήταν γνωστό.</w:t>
      </w:r>
    </w:p>
    <w:p w14:paraId="225E55B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κυρίως, θα έλεγα ότι δεν μπορείτε εσείς να κάνετε μια τέτοιου είδους κριτική. Διότι επί των ημερών των </w:t>
      </w:r>
      <w:proofErr w:type="spellStart"/>
      <w:r>
        <w:rPr>
          <w:rFonts w:eastAsia="Times New Roman" w:cs="Times New Roman"/>
          <w:szCs w:val="24"/>
        </w:rPr>
        <w:t>κυβερνήσεών</w:t>
      </w:r>
      <w:proofErr w:type="spellEnd"/>
      <w:r>
        <w:rPr>
          <w:rFonts w:eastAsia="Times New Roman" w:cs="Times New Roman"/>
          <w:szCs w:val="24"/>
        </w:rPr>
        <w:t xml:space="preserve"> σας και των συγκυβερνήσεών σας, η τοπική αυτοδιοίκηση έχασε πάνω από το 50% των πόρων της. Εμείς απευθυνόμενοι στο συνέ</w:t>
      </w:r>
      <w:r>
        <w:rPr>
          <w:rFonts w:eastAsia="Times New Roman" w:cs="Times New Roman"/>
          <w:szCs w:val="24"/>
        </w:rPr>
        <w:t>δριο της ΚΕΔΕ, είπαμε ότι, βεβαίως, υπάρχει ένα ζήτημα αύξησης των πόρων προς την τοπική αυτοδιοίκηση. Και καλέσαμε σε έναν πραγματικά ειλικρινή διάλογο από την επόμενη μέχρι τώρα, τις αρχές του 2017, ώστε να δούμε πώς το 2017 θα είναι η αφετηρία μιας σταδ</w:t>
      </w:r>
      <w:r>
        <w:rPr>
          <w:rFonts w:eastAsia="Times New Roman" w:cs="Times New Roman"/>
          <w:szCs w:val="24"/>
        </w:rPr>
        <w:t xml:space="preserve">ιακής αύξησης των πόρων προς την τοπική αυτοδιοίκηση. </w:t>
      </w:r>
    </w:p>
    <w:p w14:paraId="225E55B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αύξηση αυτή, όμως, δεν μπορεί να μεταφράζεται μόνο σε μια οικονομική ενίσχυση. Πρέπει να δούμε, με βάση την πορεία εφαρμογής του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τι χρειάζεται να αλλάξουμε. Και σήμερα είναι ώριμο να </w:t>
      </w:r>
      <w:r>
        <w:rPr>
          <w:rFonts w:eastAsia="Times New Roman" w:cs="Times New Roman"/>
          <w:szCs w:val="24"/>
        </w:rPr>
        <w:lastRenderedPageBreak/>
        <w:t>πά</w:t>
      </w:r>
      <w:r>
        <w:rPr>
          <w:rFonts w:eastAsia="Times New Roman" w:cs="Times New Roman"/>
          <w:szCs w:val="24"/>
        </w:rPr>
        <w:t>με σε μια νέα μεταρρύθμιση του θεσμικού πλαισίου της αυτοδιοίκησης, η οποία θα αποσαφηνίζει τις σχέσεις με το κεντρικό κράτος με τους άλλους βαθμούς αυτοδιοίκησης, μια μεταρρύθμιση η οποία θα έχει το στοιχείο της αναπτυξιακής διάστασης, μια μεταρρύθμιση πο</w:t>
      </w:r>
      <w:r>
        <w:rPr>
          <w:rFonts w:eastAsia="Times New Roman" w:cs="Times New Roman"/>
          <w:szCs w:val="24"/>
        </w:rPr>
        <w:t xml:space="preserve">υ θα ενθαρρύνει τις τοπικές κοινωνίες να εμπλέκονται στη διακυβέρνηση των τοπικών δήμων. Και αυτό μπορεί να γίνει μέσα από την καθιέρωση της απλής αναλογικής, δηλαδή μέσα από αυτό το οποίο εχθρεύεστε. </w:t>
      </w:r>
    </w:p>
    <w:p w14:paraId="225E55B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ρωτ</w:t>
      </w:r>
      <w:r>
        <w:rPr>
          <w:rFonts w:eastAsia="Times New Roman" w:cs="Times New Roman"/>
          <w:szCs w:val="24"/>
        </w:rPr>
        <w:t>ώ:</w:t>
      </w:r>
      <w:r>
        <w:rPr>
          <w:rFonts w:eastAsia="Times New Roman" w:cs="Times New Roman"/>
          <w:szCs w:val="24"/>
        </w:rPr>
        <w:t xml:space="preserve"> Αν η </w:t>
      </w:r>
      <w:proofErr w:type="spellStart"/>
      <w:r>
        <w:rPr>
          <w:rFonts w:eastAsia="Times New Roman" w:cs="Times New Roman"/>
          <w:szCs w:val="24"/>
        </w:rPr>
        <w:t>τοπικότητα</w:t>
      </w:r>
      <w:proofErr w:type="spellEnd"/>
      <w:r>
        <w:rPr>
          <w:rFonts w:eastAsia="Times New Roman" w:cs="Times New Roman"/>
          <w:szCs w:val="24"/>
        </w:rPr>
        <w:t xml:space="preserve">, έτσι όπως ορίζεται μέσα σε </w:t>
      </w:r>
      <w:r>
        <w:rPr>
          <w:rFonts w:eastAsia="Times New Roman" w:cs="Times New Roman"/>
          <w:szCs w:val="24"/>
        </w:rPr>
        <w:t>έναν δήμο, και ταυτόχρονα, η γνώση των πολύ συγκεκριμένων προβλημάτων τα οποία γνωρίζουν οι ίδιοι οι κάτοικοι στους δήμους, αποτελεί το πραγματικό έδαφος, έτσι ώστε όσοι θέλουν να ασχοληθούν με αυθεντικό τρόπο να εκφράζονται μέσα από ένα γνήσια δημοκρατικό</w:t>
      </w:r>
      <w:r>
        <w:rPr>
          <w:rFonts w:eastAsia="Times New Roman" w:cs="Times New Roman"/>
          <w:szCs w:val="24"/>
        </w:rPr>
        <w:t xml:space="preserve"> εκλογικό σύστημα, αν ο χώρος λοιπόν της τοπικής αυτοδιοίκησης δεν είναι για την εφαρμογή μιας </w:t>
      </w:r>
      <w:r>
        <w:rPr>
          <w:rFonts w:eastAsia="Times New Roman" w:cs="Times New Roman"/>
          <w:szCs w:val="24"/>
        </w:rPr>
        <w:lastRenderedPageBreak/>
        <w:t>πιο δημοκρατικής εκπροσώπησης των ανθρώπων, ποιος άλλος χώρος είναι;</w:t>
      </w:r>
    </w:p>
    <w:p w14:paraId="225E55B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Γιατί, λοιπόν, το εχθρεύεστε; Ξέρετε γιατί; Διότι για σας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είναι κατ’ ε</w:t>
      </w:r>
      <w:r>
        <w:rPr>
          <w:rFonts w:eastAsia="Times New Roman" w:cs="Times New Roman"/>
          <w:szCs w:val="24"/>
        </w:rPr>
        <w:t>ικόνα και ομοίωση της κεντρικής πολιτικής σκηνής. Όμως, αυτό είναι που διώχνει σήμερα τον κόσμο από τη συμμετοχή στα τοπικά προβλήματα, διώχνει τους ίδιους τους νέους.</w:t>
      </w:r>
    </w:p>
    <w:p w14:paraId="225E55B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 το προηγούμενο διάστημα από το καλοκαίρι υπήρξε μία συ</w:t>
      </w:r>
      <w:r>
        <w:rPr>
          <w:rFonts w:eastAsia="Times New Roman" w:cs="Times New Roman"/>
          <w:szCs w:val="24"/>
        </w:rPr>
        <w:t xml:space="preserve">στηματική προσπάθεια, μία επιχείρηση </w:t>
      </w:r>
      <w:proofErr w:type="spellStart"/>
      <w:r>
        <w:rPr>
          <w:rFonts w:eastAsia="Times New Roman" w:cs="Times New Roman"/>
          <w:szCs w:val="24"/>
        </w:rPr>
        <w:t>μιντιακής</w:t>
      </w:r>
      <w:proofErr w:type="spellEnd"/>
      <w:r>
        <w:rPr>
          <w:rFonts w:eastAsia="Times New Roman" w:cs="Times New Roman"/>
          <w:szCs w:val="24"/>
        </w:rPr>
        <w:t xml:space="preserve"> παραπληροφόρησης γύρω από ένα θέμα που χειρίστηκα επί μήνες, αυτό του ΔΕΣΦΑ. Γύρω απ’ αυτό φτιάχτηκε μία ολόκληρη ιστορία για το θέμα των ιδιωτικοποιήσεων και των επενδύσεων.</w:t>
      </w:r>
    </w:p>
    <w:p w14:paraId="225E55B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Εδώ, λοιπόν, σήμερα μας δίνεται η </w:t>
      </w:r>
      <w:r>
        <w:rPr>
          <w:rFonts w:eastAsia="Times New Roman" w:cs="Times New Roman"/>
          <w:szCs w:val="24"/>
        </w:rPr>
        <w:t xml:space="preserve">ευκαιρία να αποκαταστήσουμε ορισμένα πράγματα και να μάθει κυρίως ο κόσμος. Αυτός ο διαγωνισμός </w:t>
      </w:r>
      <w:r>
        <w:rPr>
          <w:rFonts w:eastAsia="Times New Roman" w:cs="Times New Roman"/>
          <w:szCs w:val="24"/>
        </w:rPr>
        <w:lastRenderedPageBreak/>
        <w:t xml:space="preserve">ολοκληρώθηκε το 2013 και τον είχατε κάνει εσείς, κύριοι της Νέας Δημοκρατίας. Προηγουμένως, για να ικανοποιήσετε τους υποψήφιους </w:t>
      </w:r>
      <w:proofErr w:type="spellStart"/>
      <w:r>
        <w:rPr>
          <w:rFonts w:eastAsia="Times New Roman" w:cs="Times New Roman"/>
          <w:szCs w:val="24"/>
        </w:rPr>
        <w:t>Αζέρους</w:t>
      </w:r>
      <w:proofErr w:type="spellEnd"/>
      <w:r>
        <w:rPr>
          <w:rFonts w:eastAsia="Times New Roman" w:cs="Times New Roman"/>
          <w:szCs w:val="24"/>
        </w:rPr>
        <w:t xml:space="preserve"> αγοραστές –</w:t>
      </w:r>
      <w:r>
        <w:rPr>
          <w:rFonts w:eastAsia="Times New Roman" w:cs="Times New Roman"/>
          <w:szCs w:val="24"/>
        </w:rPr>
        <w:t xml:space="preserve"> </w:t>
      </w:r>
      <w:r>
        <w:rPr>
          <w:rFonts w:eastAsia="Times New Roman" w:cs="Times New Roman"/>
          <w:szCs w:val="24"/>
        </w:rPr>
        <w:t xml:space="preserve">που, </w:t>
      </w:r>
      <w:proofErr w:type="spellStart"/>
      <w:r>
        <w:rPr>
          <w:rFonts w:eastAsia="Times New Roman" w:cs="Times New Roman"/>
          <w:szCs w:val="24"/>
        </w:rPr>
        <w:t>σημειω</w:t>
      </w:r>
      <w:r>
        <w:rPr>
          <w:rFonts w:eastAsia="Times New Roman" w:cs="Times New Roman"/>
          <w:szCs w:val="24"/>
        </w:rPr>
        <w:t>τέον</w:t>
      </w:r>
      <w:proofErr w:type="spellEnd"/>
      <w:r>
        <w:rPr>
          <w:rFonts w:eastAsia="Times New Roman" w:cs="Times New Roman"/>
          <w:szCs w:val="24"/>
        </w:rPr>
        <w:t>, είναι ένα φυσικό μονοπώλιο, δεν υπάρχει ανταγωνιστική αγορά σ’ αυτόν που διαχειρίζεται τα δίκτυα, είναι μόνος του κάποιος- κατά παράνομο τρόπο στην περιουσιακή βάση αυτής της εταιρείας ενσωματώσατε κρατικές και ευρωπαϊκές ενισχύσεις κατά παράβαση της</w:t>
      </w:r>
      <w:r>
        <w:rPr>
          <w:rFonts w:eastAsia="Times New Roman" w:cs="Times New Roman"/>
          <w:szCs w:val="24"/>
        </w:rPr>
        <w:t xml:space="preserve"> ευρωπαϊκής νομοθεσίας. </w:t>
      </w:r>
    </w:p>
    <w:p w14:paraId="225E55B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κάνατε; Το κάνατε! Όμως, ενώ γνωρίζατε ότι στη </w:t>
      </w:r>
      <w:r>
        <w:rPr>
          <w:rFonts w:eastAsia="Times New Roman" w:cs="Times New Roman"/>
          <w:szCs w:val="24"/>
        </w:rPr>
        <w:t>«</w:t>
      </w:r>
      <w:r>
        <w:rPr>
          <w:rFonts w:eastAsia="Times New Roman" w:cs="Times New Roman"/>
          <w:szCs w:val="24"/>
          <w:lang w:val="en-US"/>
        </w:rPr>
        <w:t>SOCAR</w:t>
      </w:r>
      <w:r>
        <w:rPr>
          <w:rFonts w:eastAsia="Times New Roman" w:cs="Times New Roman"/>
          <w:szCs w:val="24"/>
        </w:rPr>
        <w:t>»</w:t>
      </w:r>
      <w:r>
        <w:rPr>
          <w:rFonts w:eastAsia="Times New Roman" w:cs="Times New Roman"/>
          <w:szCs w:val="24"/>
        </w:rPr>
        <w:t>, επειδή είναι εταιρεία παραγωγός φυσικού αερίου, δεν δίνεται ταυτόχρονα το δικαίωμα να διαχειρίζεται και δίκτυα φυσικού αερίου –</w:t>
      </w:r>
      <w:r>
        <w:rPr>
          <w:rFonts w:eastAsia="Times New Roman" w:cs="Times New Roman"/>
          <w:szCs w:val="24"/>
        </w:rPr>
        <w:t xml:space="preserve"> </w:t>
      </w:r>
      <w:r>
        <w:rPr>
          <w:rFonts w:eastAsia="Times New Roman" w:cs="Times New Roman"/>
          <w:szCs w:val="24"/>
        </w:rPr>
        <w:t xml:space="preserve">βάση πάντοτε το </w:t>
      </w:r>
      <w:proofErr w:type="spellStart"/>
      <w:r>
        <w:rPr>
          <w:rFonts w:eastAsia="Times New Roman" w:cs="Times New Roman"/>
          <w:szCs w:val="24"/>
        </w:rPr>
        <w:t>ενωσιακό</w:t>
      </w:r>
      <w:proofErr w:type="spellEnd"/>
      <w:r>
        <w:rPr>
          <w:rFonts w:eastAsia="Times New Roman" w:cs="Times New Roman"/>
          <w:szCs w:val="24"/>
        </w:rPr>
        <w:t xml:space="preserve"> δίκαιο</w:t>
      </w:r>
      <w:r>
        <w:rPr>
          <w:rFonts w:eastAsia="Times New Roman" w:cs="Times New Roman"/>
          <w:szCs w:val="24"/>
        </w:rPr>
        <w:t xml:space="preserve"> </w:t>
      </w:r>
      <w:r>
        <w:rPr>
          <w:rFonts w:eastAsia="Times New Roman" w:cs="Times New Roman"/>
          <w:szCs w:val="24"/>
        </w:rPr>
        <w:t xml:space="preserve">- παρ’ όλα αυτά προχωρήσατε στον διαγωνισμό. </w:t>
      </w:r>
    </w:p>
    <w:p w14:paraId="225E55C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Έκτοτε, ο διαγωνισμός και τα αποτελέσματά του καταταλαιπωρήθηκαν. Εμείς ήρθαμε να διορθώσουμε αυτό που εσείς σκόπιμα είχατε κάνει προς όφελος της </w:t>
      </w:r>
      <w:proofErr w:type="spellStart"/>
      <w:r>
        <w:rPr>
          <w:rFonts w:eastAsia="Times New Roman" w:cs="Times New Roman"/>
          <w:szCs w:val="24"/>
        </w:rPr>
        <w:t>αζέρικης</w:t>
      </w:r>
      <w:proofErr w:type="spellEnd"/>
      <w:r>
        <w:rPr>
          <w:rFonts w:eastAsia="Times New Roman" w:cs="Times New Roman"/>
          <w:szCs w:val="24"/>
        </w:rPr>
        <w:t xml:space="preserve"> εταιρείας, δηλαδή να πάρουμε μία νομοθετική </w:t>
      </w:r>
      <w:r>
        <w:rPr>
          <w:rFonts w:eastAsia="Times New Roman" w:cs="Times New Roman"/>
          <w:szCs w:val="24"/>
        </w:rPr>
        <w:lastRenderedPageBreak/>
        <w:t>πρωτοβουλία</w:t>
      </w:r>
      <w:r>
        <w:rPr>
          <w:rFonts w:eastAsia="Times New Roman" w:cs="Times New Roman"/>
          <w:szCs w:val="24"/>
        </w:rPr>
        <w:t xml:space="preserve"> που να απαγορεύει να υπάρξουν αυξήσεις της τάξης του 68% για τις ελληνικές επιχειρήσεις και για τα ελληνικά νοικοκυριά.</w:t>
      </w:r>
    </w:p>
    <w:p w14:paraId="225E55C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Τι λέτε, στις δεδομένες συνθήκες αντέχουν οι ελληνικές βιομηχανίες που χρησιμοποιούν φυσικό αέριο να επιβαρύνονται με 68% παραπάνω στα </w:t>
      </w:r>
      <w:r>
        <w:rPr>
          <w:rFonts w:eastAsia="Times New Roman" w:cs="Times New Roman"/>
          <w:szCs w:val="24"/>
        </w:rPr>
        <w:t xml:space="preserve">τέλη χρήσης φυσικού αερίου; Το αντέχουν; Προστατεύονται έτσι οι θέσεις εργασίας ή οι επενδύσεις, για τις οποίες κόπτεστε; Ποια συμφέροντα, λοιπόν, συνδέουν στελέχη σας με τους </w:t>
      </w:r>
      <w:proofErr w:type="spellStart"/>
      <w:r>
        <w:rPr>
          <w:rFonts w:eastAsia="Times New Roman" w:cs="Times New Roman"/>
          <w:szCs w:val="24"/>
        </w:rPr>
        <w:t>Αζέρους</w:t>
      </w:r>
      <w:proofErr w:type="spellEnd"/>
      <w:r>
        <w:rPr>
          <w:rFonts w:eastAsia="Times New Roman" w:cs="Times New Roman"/>
          <w:szCs w:val="24"/>
        </w:rPr>
        <w:t xml:space="preserve">, με την </w:t>
      </w:r>
      <w:proofErr w:type="spellStart"/>
      <w:r>
        <w:rPr>
          <w:rFonts w:eastAsia="Times New Roman" w:cs="Times New Roman"/>
          <w:szCs w:val="24"/>
        </w:rPr>
        <w:t>αζέρικη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SOCAR</w:t>
      </w:r>
      <w:r>
        <w:rPr>
          <w:rFonts w:eastAsia="Times New Roman" w:cs="Times New Roman"/>
          <w:szCs w:val="24"/>
        </w:rPr>
        <w:t>»</w:t>
      </w:r>
      <w:r>
        <w:rPr>
          <w:rFonts w:eastAsia="Times New Roman" w:cs="Times New Roman"/>
          <w:szCs w:val="24"/>
        </w:rPr>
        <w:t xml:space="preserve">; Κοιταχτείτε μεταξύ σας και αναρωτηθείτε, διότι </w:t>
      </w:r>
      <w:r>
        <w:rPr>
          <w:rFonts w:eastAsia="Times New Roman" w:cs="Times New Roman"/>
          <w:szCs w:val="24"/>
        </w:rPr>
        <w:t xml:space="preserve">προφανώς κανείς δεν μπορεί να ισχυριστεί ότι αυτή η πολιτική εξυπηρετεί την επένδυση, την απασχόληση στην Ελλάδα και τις ελληνικές επιχειρήσεις. </w:t>
      </w:r>
    </w:p>
    <w:p w14:paraId="225E55C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Εάν το είχαμε κάνει εμείς εξαρχής, θα το είχαμε κάνει διαφορετικά –</w:t>
      </w:r>
      <w:r>
        <w:rPr>
          <w:rFonts w:eastAsia="Times New Roman" w:cs="Times New Roman"/>
          <w:szCs w:val="24"/>
        </w:rPr>
        <w:t xml:space="preserve"> </w:t>
      </w:r>
      <w:r>
        <w:rPr>
          <w:rFonts w:eastAsia="Times New Roman" w:cs="Times New Roman"/>
          <w:szCs w:val="24"/>
        </w:rPr>
        <w:t>το δείξαμε αυτό σε ένα άλλο μοντέλο διαχεί</w:t>
      </w:r>
      <w:r>
        <w:rPr>
          <w:rFonts w:eastAsia="Times New Roman" w:cs="Times New Roman"/>
          <w:szCs w:val="24"/>
        </w:rPr>
        <w:t>ρισης των δημόσιων δικτύων, στον ΑΔΜΗΕ</w:t>
      </w:r>
      <w:r>
        <w:rPr>
          <w:rFonts w:eastAsia="Times New Roman" w:cs="Times New Roman"/>
          <w:szCs w:val="24"/>
        </w:rPr>
        <w:t xml:space="preserve"> </w:t>
      </w:r>
      <w:r>
        <w:rPr>
          <w:rFonts w:eastAsia="Times New Roman" w:cs="Times New Roman"/>
          <w:szCs w:val="24"/>
        </w:rPr>
        <w:t xml:space="preserve">- διότι αυτήν τη στιγμή η άποψη που κερδίζει χώρο στην </w:t>
      </w:r>
      <w:r>
        <w:rPr>
          <w:rFonts w:eastAsia="Times New Roman" w:cs="Times New Roman"/>
          <w:szCs w:val="24"/>
        </w:rPr>
        <w:lastRenderedPageBreak/>
        <w:t xml:space="preserve">Ευρώπη, η άποψη που ενισχύεται, είναι ότι όπου υπάρχουν δίκτυα, πρέπει αυτά να ελέγχονται από το </w:t>
      </w:r>
      <w:r>
        <w:rPr>
          <w:rFonts w:eastAsia="Times New Roman" w:cs="Times New Roman"/>
          <w:szCs w:val="24"/>
        </w:rPr>
        <w:t>δ</w:t>
      </w:r>
      <w:r>
        <w:rPr>
          <w:rFonts w:eastAsia="Times New Roman" w:cs="Times New Roman"/>
          <w:szCs w:val="24"/>
        </w:rPr>
        <w:t>ημόσιο. Μ’ αυτόν τον τρόπο -</w:t>
      </w:r>
      <w:r>
        <w:rPr>
          <w:rFonts w:eastAsia="Times New Roman" w:cs="Times New Roman"/>
          <w:szCs w:val="24"/>
        </w:rPr>
        <w:t xml:space="preserve"> </w:t>
      </w:r>
      <w:r>
        <w:rPr>
          <w:rFonts w:eastAsia="Times New Roman" w:cs="Times New Roman"/>
          <w:szCs w:val="24"/>
        </w:rPr>
        <w:t xml:space="preserve">κάτι που μας είπε και η Ευρωπαϊκή </w:t>
      </w:r>
      <w:r>
        <w:rPr>
          <w:rFonts w:eastAsia="Times New Roman" w:cs="Times New Roman"/>
          <w:szCs w:val="24"/>
        </w:rPr>
        <w:t>Τράπεζα Επενδύσεων</w:t>
      </w:r>
      <w:r>
        <w:rPr>
          <w:rFonts w:eastAsia="Times New Roman" w:cs="Times New Roman"/>
          <w:szCs w:val="24"/>
        </w:rPr>
        <w:t xml:space="preserve"> </w:t>
      </w:r>
      <w:r>
        <w:rPr>
          <w:rFonts w:eastAsia="Times New Roman" w:cs="Times New Roman"/>
          <w:szCs w:val="24"/>
        </w:rPr>
        <w:t xml:space="preserve">- όταν υπάρχει το </w:t>
      </w:r>
      <w:r>
        <w:rPr>
          <w:rFonts w:eastAsia="Times New Roman" w:cs="Times New Roman"/>
          <w:szCs w:val="24"/>
        </w:rPr>
        <w:t>δ</w:t>
      </w:r>
      <w:r>
        <w:rPr>
          <w:rFonts w:eastAsia="Times New Roman" w:cs="Times New Roman"/>
          <w:szCs w:val="24"/>
        </w:rPr>
        <w:t>ημόσιο κατά 50% συν 1%, εξασφαλίζεται και χαμηλή χρηματοδότηση.</w:t>
      </w:r>
    </w:p>
    <w:p w14:paraId="225E55C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Όλα τα άλλα, λοιπόν, που λέτε, ότι δηλαδή επειδή ναυάγησε ο ΔΕΣΦΑ χάθηκαν επενδύσεις και θέσεις εργασίας, είναι απόλυτα ψεύδη σαν αυτά που λέτε και σε δεκ</w:t>
      </w:r>
      <w:r>
        <w:rPr>
          <w:rFonts w:eastAsia="Times New Roman" w:cs="Times New Roman"/>
          <w:szCs w:val="24"/>
        </w:rPr>
        <w:t xml:space="preserve">άδες άλλες περιπτώσεις. </w:t>
      </w:r>
    </w:p>
    <w:p w14:paraId="225E55C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δυσκολίες είναι πολλές και δεδομένες. Δεν ήμασταν αυτοί οι οποίοι προσπαθήσαμε να μιλήσουμε με μία γλώσσα ωραιοποίησης. Θα διαπιστώσετε ότι αυτό που έκανε ο Πρωθυπουργός προχθές δεν είναι μία προεκλ</w:t>
      </w:r>
      <w:r>
        <w:rPr>
          <w:rFonts w:eastAsia="Times New Roman" w:cs="Times New Roman"/>
          <w:szCs w:val="24"/>
        </w:rPr>
        <w:t xml:space="preserve">ογική κίνηση, διότι δεν είναι στους σχεδιασμούς μας να πάμε για εκλογές. Δεν έχει ανάγκη ο τόπος τις εκλογές. Δεν αντέχει η οικονομία τις εκλογές. </w:t>
      </w:r>
    </w:p>
    <w:p w14:paraId="225E55C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Αυτό το ομολογούν που και που και τα δικά σας στελέχη, κύριοι της Νέας Δημοκρατίας. Απλά και μόνο η ρητορική</w:t>
      </w:r>
      <w:r>
        <w:rPr>
          <w:rFonts w:eastAsia="Times New Roman" w:cs="Times New Roman"/>
          <w:szCs w:val="24"/>
        </w:rPr>
        <w:t xml:space="preserve"> αντιπολιτευτική σας σας κάνει να τα λέτε αυτά. Βεβαίως, φωνάζετε για εκλογές για να καλύψετε την ουσία και το στίγμα των προτάσεών σας, που είναι αυτές του ΔΝΤ και του κ. Σόιμπλε. Αυτό προσπαθείτε να καλύψετε, ότι δηλαδή δεν έχετε τίποτα καινούργιο να παρ</w:t>
      </w:r>
      <w:r>
        <w:rPr>
          <w:rFonts w:eastAsia="Times New Roman" w:cs="Times New Roman"/>
          <w:szCs w:val="24"/>
        </w:rPr>
        <w:t xml:space="preserve">ουσιάσετε σήμερα στην ελληνική κοινωνία, τίποτα διαφορετικό από αυτά που έγιναν τα χρόνια που ήσασταν στη διακυβέρνηση και οδήγησαν στα σημερινά αδιέξοδα. </w:t>
      </w:r>
    </w:p>
    <w:p w14:paraId="225E55C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Εμείς θα συνεχίσουμε στον ίδιο δρόμο μ’ αυτήν την αποφασιστικότητα που χαρακτηρίζει τους ανθρώπους π</w:t>
      </w:r>
      <w:r>
        <w:rPr>
          <w:rFonts w:eastAsia="Times New Roman" w:cs="Times New Roman"/>
          <w:szCs w:val="24"/>
        </w:rPr>
        <w:t>ου έρχονται από την Αριστερά, δίνοντας καθημερινά μικρές και μεγάλες μάχες για να υπερασπιστούμε το μεγαλύτερο κομμάτι του ελληνικού λαού.</w:t>
      </w:r>
    </w:p>
    <w:p w14:paraId="225E55C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Σας ευχαριστώ.</w:t>
      </w:r>
    </w:p>
    <w:p w14:paraId="225E55C8"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5C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w:t>
      </w:r>
      <w:r>
        <w:rPr>
          <w:rFonts w:eastAsia="Times New Roman" w:cs="Times New Roman"/>
          <w:szCs w:val="24"/>
        </w:rPr>
        <w:t>γέ.</w:t>
      </w:r>
    </w:p>
    <w:p w14:paraId="225E55C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Νικόλαος </w:t>
      </w:r>
      <w:proofErr w:type="spellStart"/>
      <w:r>
        <w:rPr>
          <w:rFonts w:eastAsia="Times New Roman" w:cs="Times New Roman"/>
          <w:szCs w:val="24"/>
        </w:rPr>
        <w:t>Δένδιας</w:t>
      </w:r>
      <w:proofErr w:type="spellEnd"/>
      <w:r>
        <w:rPr>
          <w:rFonts w:eastAsia="Times New Roman" w:cs="Times New Roman"/>
          <w:szCs w:val="24"/>
        </w:rPr>
        <w:t xml:space="preserve">. </w:t>
      </w:r>
    </w:p>
    <w:p w14:paraId="225E55C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Κυρίες και κύριοι συνάδελφοι, ενώ θα ήταν εύκολος ο ρόλος του Κοινοβουλευτικού Εκπροσώπου της Αντιπολίτευσης στη συζήτηση για τον προϋπολογισμό καθ</w:t>
      </w:r>
      <w:r>
        <w:rPr>
          <w:rFonts w:eastAsia="Times New Roman" w:cs="Times New Roman"/>
          <w:szCs w:val="24"/>
        </w:rPr>
        <w:t xml:space="preserve">ίσταται δύσκολος. Καθίσταται δύσκολος, γιατί οι περισσότεροι Υπουργοί οι οποίοι εισηγούνται τον προϋπολογισμό και τα κεφάλαια που αφορούν το Υπουργείο τους, κατανέμουν τον χρόνο κατά 90% για να σχολιάσουν τα προ ετών πεπραγμένα ή μη πεπραγμένα της </w:t>
      </w:r>
      <w:r>
        <w:rPr>
          <w:rFonts w:eastAsia="Times New Roman" w:cs="Times New Roman"/>
          <w:szCs w:val="24"/>
        </w:rPr>
        <w:t>κ</w:t>
      </w:r>
      <w:r>
        <w:rPr>
          <w:rFonts w:eastAsia="Times New Roman" w:cs="Times New Roman"/>
          <w:szCs w:val="24"/>
        </w:rPr>
        <w:t>υβέρνησ</w:t>
      </w:r>
      <w:r>
        <w:rPr>
          <w:rFonts w:eastAsia="Times New Roman" w:cs="Times New Roman"/>
          <w:szCs w:val="24"/>
        </w:rPr>
        <w:t>ης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και κατά το ένα δέκατο μόνο στο να εισηγηθούν αυτό το οποίο είναι το κύριο αντικείμενο της συζήτησης, δηλαδή τη διάθεση των κονδυλίων και την εξήγηση των προτεραιοτήτων που έχουν στον χώρο του Υπουργείου τους.</w:t>
      </w:r>
    </w:p>
    <w:p w14:paraId="225E55C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Θα έχετε παρατηρήσει, κατ’ αρχά</w:t>
      </w:r>
      <w:r>
        <w:rPr>
          <w:rFonts w:eastAsia="Times New Roman" w:cs="Times New Roman"/>
          <w:szCs w:val="24"/>
        </w:rPr>
        <w:t>ς, ότι ο Αρχηγός της Αξιωματικής Αντιπολίτευσης, ο κ. Μητσοτάκης, καίτοι απών, έχει την τιμητική του. Δεν υπάρχει ένας Υπουργός που να μη σχολιάσει δική του άποψη. Βεβαίως, θα μου πείτε ότι είναι η πίεση των δημοσκοπήσεων, ότι οι δεκαπέντε και παραπάνω μον</w:t>
      </w:r>
      <w:r>
        <w:rPr>
          <w:rFonts w:eastAsia="Times New Roman" w:cs="Times New Roman"/>
          <w:szCs w:val="24"/>
        </w:rPr>
        <w:t>άδες διαφοράς είναι πάρα πολλές, ότι είναι ανάγκη.</w:t>
      </w:r>
    </w:p>
    <w:p w14:paraId="225E55C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είναι αναγκαίο -</w:t>
      </w:r>
      <w:r>
        <w:rPr>
          <w:rFonts w:eastAsia="Times New Roman" w:cs="Times New Roman"/>
          <w:szCs w:val="24"/>
        </w:rPr>
        <w:t xml:space="preserve"> </w:t>
      </w:r>
      <w:r>
        <w:rPr>
          <w:rFonts w:eastAsia="Times New Roman" w:cs="Times New Roman"/>
          <w:szCs w:val="24"/>
        </w:rPr>
        <w:t xml:space="preserve">και θα ήθελα να αναφερθώ ιδιαίτερα στον κύριο Υπουργό Δικαιοσύνης, γιατί νομίζω ότι τον ενδιαφέρει να το ακούσει- όταν </w:t>
      </w:r>
      <w:r>
        <w:rPr>
          <w:rFonts w:eastAsia="Times New Roman" w:cs="Times New Roman"/>
          <w:szCs w:val="24"/>
        </w:rPr>
        <w:t>γίνεται</w:t>
      </w:r>
      <w:r>
        <w:rPr>
          <w:rFonts w:eastAsia="Times New Roman" w:cs="Times New Roman"/>
          <w:szCs w:val="24"/>
        </w:rPr>
        <w:t xml:space="preserve"> σχόλιο για τον Αρχηγό της Αντιπολίτ</w:t>
      </w:r>
      <w:r>
        <w:rPr>
          <w:rFonts w:eastAsia="Times New Roman" w:cs="Times New Roman"/>
          <w:szCs w:val="24"/>
        </w:rPr>
        <w:t>ευσης, καλό θα ήταν να υπάρχει δεδομένη αντίληψη ότι πιθανότατα ξέρει τι λέει.</w:t>
      </w:r>
    </w:p>
    <w:p w14:paraId="225E55C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Προηγουμένως ο κύριος Υπουργός της Δικαιοσύνης -δικαιολογημένος, κατά τα άλλα, γιατί είναι νέος στο Υπουργείο- σχολίασε με δηκτικό τρόπο την αναφορά του Προέδρου της Νέας Δημοκρ</w:t>
      </w:r>
      <w:r>
        <w:rPr>
          <w:rFonts w:eastAsia="Times New Roman" w:cs="Times New Roman"/>
          <w:szCs w:val="24"/>
        </w:rPr>
        <w:t xml:space="preserve">ατίας σήμερα το πρωί στην Ένωση Δικαστών και Εισαγγελέων περί απόλυσης εννέα χιλιάδων </w:t>
      </w:r>
      <w:r>
        <w:rPr>
          <w:rFonts w:eastAsia="Times New Roman" w:cs="Times New Roman"/>
          <w:szCs w:val="24"/>
        </w:rPr>
        <w:lastRenderedPageBreak/>
        <w:t>κρατουμένων. Μάλιστα, έκανε και αθροίσεις. Είπε: «Πώς έχουμε εννέα χιλιάδες και εννέα χιλιάδες που αφήσαμε, είχαμε δεκαοκτώ χιλιάδες;». Θεώρησε ο κύριος Υπουργός και η Κυ</w:t>
      </w:r>
      <w:r>
        <w:rPr>
          <w:rFonts w:eastAsia="Times New Roman" w:cs="Times New Roman"/>
          <w:szCs w:val="24"/>
        </w:rPr>
        <w:t>βέρνηση ότι έτσι εξουδετερώθηκε το επιχείρημα του Προέδρου της Νέας Δημοκρατίας.</w:t>
      </w:r>
    </w:p>
    <w:p w14:paraId="225E55C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Κύριε Υπουργέ, έχω στα χέρια μου απάντηση του Υπουργείου στο οποίο προΐστασθε και βεβαίως έχετε δίκιο. Ο αριθμός δεν είναι εννέα χιλιάδες. Είναι εννέα χιλιάδες διακόσιοι σαράν</w:t>
      </w:r>
      <w:r>
        <w:rPr>
          <w:rFonts w:eastAsia="Times New Roman" w:cs="Times New Roman"/>
          <w:szCs w:val="24"/>
        </w:rPr>
        <w:t xml:space="preserve">τα εννέα </w:t>
      </w:r>
      <w:proofErr w:type="spellStart"/>
      <w:r>
        <w:rPr>
          <w:rFonts w:eastAsia="Times New Roman" w:cs="Times New Roman"/>
          <w:szCs w:val="24"/>
        </w:rPr>
        <w:t>απολυθέντες</w:t>
      </w:r>
      <w:proofErr w:type="spellEnd"/>
      <w:r>
        <w:rPr>
          <w:rFonts w:eastAsia="Times New Roman" w:cs="Times New Roman"/>
          <w:szCs w:val="24"/>
        </w:rPr>
        <w:t>,</w:t>
      </w:r>
      <w:r>
        <w:rPr>
          <w:rFonts w:eastAsia="Times New Roman" w:cs="Times New Roman"/>
          <w:szCs w:val="24"/>
        </w:rPr>
        <w:t xml:space="preserve"> επτά χιλιάδες εξακόσιοι εβδομήντα τέσσερις με τον ν.4322/201</w:t>
      </w:r>
      <w:r w:rsidRPr="00E208FD">
        <w:rPr>
          <w:rFonts w:eastAsia="Times New Roman" w:cs="Times New Roman"/>
          <w:szCs w:val="24"/>
        </w:rPr>
        <w:t>5</w:t>
      </w:r>
      <w:r>
        <w:rPr>
          <w:rFonts w:eastAsia="Times New Roman" w:cs="Times New Roman"/>
          <w:szCs w:val="24"/>
        </w:rPr>
        <w:t xml:space="preserve"> και άλλοι χίλιοι πεντακόσιοι εβδομήντα πέντε με τον ν.4411/2016. </w:t>
      </w:r>
    </w:p>
    <w:p w14:paraId="225E55D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καταθέτω στα Πρακτικά για την ενημέρωσή σας.</w:t>
      </w:r>
    </w:p>
    <w:p w14:paraId="225E55D1" w14:textId="77777777" w:rsidR="00E140DF" w:rsidRDefault="00A85BE1">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w:t>
      </w:r>
      <w:r>
        <w:rPr>
          <w:rFonts w:eastAsia="Times New Roman" w:cs="Times New Roman"/>
        </w:rPr>
        <w:t xml:space="preserve">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5E55D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Απλώς, θα παρακαλούσα και τους υπολοίπους κυρίους Υπουργούς να θεωρούν ότι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εν αντιθέσει με την Κυβέρνηση, συνήθως η Αντιπολίτευση είναι προσεκτική και κάνει σωστά τη δουλειά της.</w:t>
      </w:r>
    </w:p>
    <w:p w14:paraId="225E55D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Πάμε τώρα στα όσα άλλα ενδιαφέροντα ακούσαμε. Μας </w:t>
      </w:r>
      <w:proofErr w:type="spellStart"/>
      <w:r>
        <w:rPr>
          <w:rFonts w:eastAsia="Times New Roman" w:cs="Times New Roman"/>
          <w:szCs w:val="24"/>
        </w:rPr>
        <w:t>ελέχθη</w:t>
      </w:r>
      <w:proofErr w:type="spellEnd"/>
      <w:r>
        <w:rPr>
          <w:rFonts w:eastAsia="Times New Roman" w:cs="Times New Roman"/>
          <w:szCs w:val="24"/>
        </w:rPr>
        <w:t xml:space="preserve"> υπό μορφή πρόκλησης εδώ, πρόκλησης-απάντησης, στο σχόλιο και του Αρχηγού τ</w:t>
      </w:r>
      <w:r>
        <w:rPr>
          <w:rFonts w:eastAsia="Times New Roman" w:cs="Times New Roman"/>
          <w:szCs w:val="24"/>
        </w:rPr>
        <w:t xml:space="preserve">ης Νέας Δημοκρατίας και πολλών συναδέλφων Βουλευτών, ότι το 3,5% πρωτογενές πλεόνασμα για διάρκεια μακρότατη είναι πάρα πολύ υψηλό και δεν αντέχεται. Μας </w:t>
      </w:r>
      <w:proofErr w:type="spellStart"/>
      <w:r>
        <w:rPr>
          <w:rFonts w:eastAsia="Times New Roman" w:cs="Times New Roman"/>
          <w:szCs w:val="24"/>
        </w:rPr>
        <w:t>ελέχθη</w:t>
      </w:r>
      <w:proofErr w:type="spellEnd"/>
      <w:r>
        <w:rPr>
          <w:rFonts w:eastAsia="Times New Roman" w:cs="Times New Roman"/>
          <w:szCs w:val="24"/>
        </w:rPr>
        <w:t>, λοιπόν, ως επιχείρημα καταλυτικό</w:t>
      </w:r>
      <w:r>
        <w:rPr>
          <w:rFonts w:eastAsia="Times New Roman" w:cs="Times New Roman"/>
          <w:szCs w:val="24"/>
        </w:rPr>
        <w:t>,</w:t>
      </w:r>
      <w:r>
        <w:rPr>
          <w:rFonts w:eastAsia="Times New Roman" w:cs="Times New Roman"/>
          <w:szCs w:val="24"/>
        </w:rPr>
        <w:t xml:space="preserve"> για να μας διαλύσει</w:t>
      </w:r>
      <w:r>
        <w:rPr>
          <w:rFonts w:eastAsia="Times New Roman" w:cs="Times New Roman"/>
          <w:szCs w:val="24"/>
        </w:rPr>
        <w:t>.</w:t>
      </w:r>
      <w:r>
        <w:rPr>
          <w:rFonts w:eastAsia="Times New Roman" w:cs="Times New Roman"/>
          <w:szCs w:val="24"/>
        </w:rPr>
        <w:t xml:space="preserve"> Το 3,5% είναι μεγαλύτερο από το 4,5%;</w:t>
      </w:r>
    </w:p>
    <w:p w14:paraId="225E55D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άλιστα, κυρίες και κύριοι συνάδελφοι. Το 3,5% είναι μεγαλύτερο από το 4,5%, γιατί το 4,5% στεκόταν πάνω σε ανάπτυξη 3,7% και</w:t>
      </w:r>
      <w:r>
        <w:rPr>
          <w:rFonts w:eastAsia="Times New Roman" w:cs="Times New Roman"/>
          <w:szCs w:val="24"/>
        </w:rPr>
        <w:t>,</w:t>
      </w:r>
      <w:r>
        <w:rPr>
          <w:rFonts w:eastAsia="Times New Roman" w:cs="Times New Roman"/>
          <w:szCs w:val="24"/>
        </w:rPr>
        <w:t xml:space="preserve"> επίσης, το 4,5% αφορούσε έναν χρόνο, το 2018. Το 3,5% αφορά πέραν της δεκαετίας και πέραν του προγράμματος.</w:t>
      </w:r>
    </w:p>
    <w:p w14:paraId="225E55D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Όσο, λοιπόν</w:t>
      </w:r>
      <w:r>
        <w:rPr>
          <w:rFonts w:eastAsia="Times New Roman" w:cs="Times New Roman"/>
          <w:szCs w:val="24"/>
        </w:rPr>
        <w:t>,</w:t>
      </w:r>
      <w:r>
        <w:rPr>
          <w:rFonts w:eastAsia="Times New Roman" w:cs="Times New Roman"/>
          <w:szCs w:val="24"/>
        </w:rPr>
        <w:t xml:space="preserve"> και αν ακ</w:t>
      </w:r>
      <w:r>
        <w:rPr>
          <w:rFonts w:eastAsia="Times New Roman" w:cs="Times New Roman"/>
          <w:szCs w:val="24"/>
        </w:rPr>
        <w:t>ούγεται περίεργο, ακούγεται περίεργο μέχρι τη Β</w:t>
      </w:r>
      <w:r>
        <w:rPr>
          <w:rFonts w:eastAsia="Times New Roman" w:cs="Times New Roman"/>
          <w:szCs w:val="24"/>
        </w:rPr>
        <w:t>΄</w:t>
      </w:r>
      <w:r>
        <w:rPr>
          <w:rFonts w:eastAsia="Times New Roman" w:cs="Times New Roman"/>
          <w:szCs w:val="24"/>
        </w:rPr>
        <w:t xml:space="preserve"> δημοτικού. Μετά τη Β</w:t>
      </w:r>
      <w:r>
        <w:rPr>
          <w:rFonts w:eastAsia="Times New Roman" w:cs="Times New Roman"/>
          <w:szCs w:val="24"/>
        </w:rPr>
        <w:t>΄</w:t>
      </w:r>
      <w:r>
        <w:rPr>
          <w:rFonts w:eastAsia="Times New Roman" w:cs="Times New Roman"/>
          <w:szCs w:val="24"/>
        </w:rPr>
        <w:t xml:space="preserve"> δημοτικού, όταν κανείς μπορεί να αναγνώσει τους αριθμούς και πέραν του ενός, δηλαδή μπορεί να συνδυάσει πέραν των δυο στοιχείων, ακούγεται κατανοητό.</w:t>
      </w:r>
    </w:p>
    <w:p w14:paraId="225E55D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Ναι, κυρίες και κύριοι συνάδελφοι, </w:t>
      </w:r>
      <w:r>
        <w:rPr>
          <w:rFonts w:eastAsia="Times New Roman" w:cs="Times New Roman"/>
          <w:szCs w:val="24"/>
        </w:rPr>
        <w:t xml:space="preserve">το δικό σας 3,5% είναι πολύ μεγαλύτερο από το δικό μας 4,5% του ενός χρόνου. Να είμαστε </w:t>
      </w:r>
      <w:proofErr w:type="spellStart"/>
      <w:r>
        <w:rPr>
          <w:rFonts w:eastAsia="Times New Roman" w:cs="Times New Roman"/>
          <w:szCs w:val="24"/>
        </w:rPr>
        <w:t>συνεννοημένοι</w:t>
      </w:r>
      <w:proofErr w:type="spellEnd"/>
      <w:r>
        <w:rPr>
          <w:rFonts w:eastAsia="Times New Roman" w:cs="Times New Roman"/>
          <w:szCs w:val="24"/>
        </w:rPr>
        <w:t>. Το να εξαπατούμε την ελληνική κοινωνία δεν βοηθάει σε κάτι.</w:t>
      </w:r>
    </w:p>
    <w:p w14:paraId="225E55D7"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Εσείς ξέρετε τη συμφωνία;</w:t>
      </w:r>
    </w:p>
    <w:p w14:paraId="225E55D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Επίσης, για να είμαστε σαφείς για</w:t>
      </w:r>
      <w:r>
        <w:rPr>
          <w:rFonts w:eastAsia="Times New Roman" w:cs="Times New Roman"/>
          <w:szCs w:val="24"/>
        </w:rPr>
        <w:t xml:space="preserve"> το τι συζητάμε, τι έχει συμβεί όλα αυτά τα χρόνια εδώ; Διότι μας παρουσιάστηκε μια κατάσταση ωσάν η Ελλάς το 2014 επί της κυβέρνησης συνεργασίας βρισκόταν προ του χείλους της αβύσσου και αιφνιδίως </w:t>
      </w:r>
      <w:proofErr w:type="spellStart"/>
      <w:r>
        <w:rPr>
          <w:rFonts w:eastAsia="Times New Roman" w:cs="Times New Roman"/>
          <w:szCs w:val="24"/>
        </w:rPr>
        <w:t>εξεγέρθη</w:t>
      </w:r>
      <w:proofErr w:type="spellEnd"/>
      <w:r>
        <w:rPr>
          <w:rFonts w:eastAsia="Times New Roman" w:cs="Times New Roman"/>
          <w:szCs w:val="24"/>
        </w:rPr>
        <w:t xml:space="preserve">, αποτίναξε τον ζυγό εκείνης της κυβέρνησης, ήρθε </w:t>
      </w:r>
      <w:r>
        <w:rPr>
          <w:rFonts w:eastAsia="Times New Roman" w:cs="Times New Roman"/>
          <w:szCs w:val="24"/>
        </w:rPr>
        <w:t>η λαοπρόβλητη δική σας Κυβέρνηση, της λαϊκής συνεργασίας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όλα βαίνουν καλώς, με </w:t>
      </w:r>
      <w:r>
        <w:rPr>
          <w:rFonts w:eastAsia="Times New Roman" w:cs="Times New Roman"/>
          <w:szCs w:val="24"/>
        </w:rPr>
        <w:lastRenderedPageBreak/>
        <w:t>δυσκολίες, με μάχες, με αντιπαραθέσεις κατά των κακών. Οι κακοί αλλάζουν ρόλο. Είναι οι ίδιοι, αλλά</w:t>
      </w:r>
      <w:r>
        <w:rPr>
          <w:rFonts w:eastAsia="Times New Roman" w:cs="Times New Roman"/>
          <w:szCs w:val="24"/>
        </w:rPr>
        <w:t>,</w:t>
      </w:r>
      <w:r>
        <w:rPr>
          <w:rFonts w:eastAsia="Times New Roman" w:cs="Times New Roman"/>
          <w:szCs w:val="24"/>
        </w:rPr>
        <w:t xml:space="preserve"> όταν σας βολεύει στον λόγο σας, είναι οι κακοί, όταν δεν σ</w:t>
      </w:r>
      <w:r>
        <w:rPr>
          <w:rFonts w:eastAsia="Times New Roman" w:cs="Times New Roman"/>
          <w:szCs w:val="24"/>
        </w:rPr>
        <w:t xml:space="preserve">ας βολεύει, είναι καλοί. Ό,τι θέλετε. Εν πάση </w:t>
      </w:r>
      <w:proofErr w:type="spellStart"/>
      <w:r>
        <w:rPr>
          <w:rFonts w:eastAsia="Times New Roman" w:cs="Times New Roman"/>
          <w:szCs w:val="24"/>
        </w:rPr>
        <w:t>περιπτώσει</w:t>
      </w:r>
      <w:proofErr w:type="spellEnd"/>
      <w:r>
        <w:rPr>
          <w:rFonts w:eastAsia="Times New Roman" w:cs="Times New Roman"/>
          <w:szCs w:val="24"/>
        </w:rPr>
        <w:t>, όμως, τα καταφέρατε όλα.</w:t>
      </w:r>
    </w:p>
    <w:p w14:paraId="225E55D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πάμε στα λίγα βασικά πριν πάμε στα περαιτέρω; </w:t>
      </w:r>
    </w:p>
    <w:p w14:paraId="225E55D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ΑΕΠ φέτος που συζητούμε, το 2016, είναι 20 δισεκατομμύρια λιγότερο από ό,τι θα ήταν, αν </w:t>
      </w:r>
      <w:r>
        <w:rPr>
          <w:rFonts w:eastAsia="Times New Roman" w:cs="Times New Roman"/>
          <w:szCs w:val="24"/>
        </w:rPr>
        <w:t>είχε συνεχίσει η κυβέρνηση συνεργασίας. Θα σας καταθέσω τις στατιστικές της Ευρωπαϊκής Επιτροπής. Είναι οι ίδιες τις οποίες επικαλείστε κι εσείς, είναι η ίδια πηγή που επικαλείται για του χρόνου την ανάπτυξη.</w:t>
      </w:r>
    </w:p>
    <w:p w14:paraId="225E55D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Μας έχετε κοστίσει -όχι συνολικά- μόνο στο ΑΕΠ </w:t>
      </w:r>
      <w:r>
        <w:rPr>
          <w:rFonts w:eastAsia="Times New Roman" w:cs="Times New Roman"/>
          <w:szCs w:val="24"/>
        </w:rPr>
        <w:t>20 δισεκατομμύρια. Αυτό είναι το δεύτερο κατατεθέν για τα Πρακτικά.</w:t>
      </w:r>
    </w:p>
    <w:p w14:paraId="225E55D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Σας τις καταθέτω για τα Πρακτικά. </w:t>
      </w:r>
    </w:p>
    <w:p w14:paraId="225E55DD" w14:textId="77777777" w:rsidR="00E140DF" w:rsidRDefault="00A85BE1">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w:t>
      </w:r>
      <w:r>
        <w:rPr>
          <w:rFonts w:eastAsia="Times New Roman" w:cs="Times New Roman"/>
        </w:rPr>
        <w:t>ς της Διεύθυνσης Στενογραφίας και Πρακτικών της Βουλής)</w:t>
      </w:r>
    </w:p>
    <w:p w14:paraId="225E55D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Πάμε στα μη αμφισβητούμενα. Οι καταθέσεις έχουν μειωθεί κατά 40 δισεκατομμύρια ευρώ -</w:t>
      </w:r>
      <w:r>
        <w:rPr>
          <w:rFonts w:eastAsia="Times New Roman" w:cs="Times New Roman"/>
          <w:szCs w:val="24"/>
        </w:rPr>
        <w:t xml:space="preserve"> </w:t>
      </w:r>
      <w:r>
        <w:rPr>
          <w:rFonts w:eastAsia="Times New Roman" w:cs="Times New Roman"/>
          <w:szCs w:val="24"/>
        </w:rPr>
        <w:t>κάτι που δεν αμφισβητείται</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 xml:space="preserve"> 133 δισεκατομμύρια ευρώ τώρα και 173 δισεκατομμύρια ευρώ τον Δεκέμβρη του 2014. </w:t>
      </w:r>
    </w:p>
    <w:p w14:paraId="225E55D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 xml:space="preserve">κόκκινα δάνεια έχουν ανέβει στα 110 δισεκατομμύρια ευρώ. Ήταν λιγότερα από 70 εκατομμύρια ευρώ. Ήταν 39,9% τότε, άνω του </w:t>
      </w:r>
      <w:r w:rsidRPr="00E208FD">
        <w:rPr>
          <w:rFonts w:eastAsia="Times New Roman" w:cs="Times New Roman"/>
          <w:szCs w:val="24"/>
        </w:rPr>
        <w:t>45</w:t>
      </w:r>
      <w:r>
        <w:rPr>
          <w:rFonts w:eastAsia="Times New Roman" w:cs="Times New Roman"/>
          <w:szCs w:val="24"/>
        </w:rPr>
        <w:t>% είναι τώρα.</w:t>
      </w:r>
    </w:p>
    <w:p w14:paraId="225E55E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Μήπως αμφισβητούμε ότι οι δύο συστημικές τράπεζες από τις τέσσερις σε στιγμή οικονομικής κρίσης στερούνται διοικήσεως ε</w:t>
      </w:r>
      <w:r>
        <w:rPr>
          <w:rFonts w:eastAsia="Times New Roman" w:cs="Times New Roman"/>
          <w:szCs w:val="24"/>
        </w:rPr>
        <w:t xml:space="preserve">πί έξι μήνες περίπου; Μήπως το </w:t>
      </w:r>
      <w:r>
        <w:rPr>
          <w:rFonts w:eastAsia="Times New Roman" w:cs="Times New Roman"/>
          <w:szCs w:val="24"/>
        </w:rPr>
        <w:t>δ</w:t>
      </w:r>
      <w:r>
        <w:rPr>
          <w:rFonts w:eastAsia="Times New Roman" w:cs="Times New Roman"/>
          <w:szCs w:val="24"/>
        </w:rPr>
        <w:t xml:space="preserve">ημόσιο στις ληξιπρόθεσμες οφειλές του έχει φτάσει </w:t>
      </w:r>
      <w:r>
        <w:rPr>
          <w:rFonts w:eastAsia="Times New Roman" w:cs="Times New Roman"/>
          <w:szCs w:val="24"/>
        </w:rPr>
        <w:lastRenderedPageBreak/>
        <w:t xml:space="preserve">να χρωστάει στον ιδιωτικό τομέα </w:t>
      </w:r>
      <w:r w:rsidRPr="00E208FD">
        <w:rPr>
          <w:rFonts w:eastAsia="Times New Roman" w:cs="Times New Roman"/>
          <w:szCs w:val="24"/>
        </w:rPr>
        <w:t>6</w:t>
      </w:r>
      <w:r>
        <w:rPr>
          <w:rFonts w:eastAsia="Times New Roman" w:cs="Times New Roman"/>
          <w:szCs w:val="24"/>
        </w:rPr>
        <w:t>,2 δισεκατομμύρια ευρώ, όταν χρώσταγε μόνο 3,8 δισεκατομμύρια ευρώ το 2014; Έχετε φεσώσει δηλαδή</w:t>
      </w:r>
      <w:r>
        <w:rPr>
          <w:rFonts w:eastAsia="Times New Roman" w:cs="Times New Roman"/>
          <w:szCs w:val="24"/>
        </w:rPr>
        <w:t xml:space="preserve">, </w:t>
      </w:r>
      <w:r>
        <w:rPr>
          <w:rFonts w:eastAsia="Times New Roman" w:cs="Times New Roman"/>
          <w:szCs w:val="24"/>
        </w:rPr>
        <w:t>για να τα λέμε λαϊκά</w:t>
      </w:r>
      <w:r>
        <w:rPr>
          <w:rFonts w:eastAsia="Times New Roman" w:cs="Times New Roman"/>
          <w:szCs w:val="24"/>
        </w:rPr>
        <w:t>,</w:t>
      </w:r>
      <w:r>
        <w:rPr>
          <w:rFonts w:eastAsia="Times New Roman" w:cs="Times New Roman"/>
          <w:szCs w:val="24"/>
        </w:rPr>
        <w:t xml:space="preserve"> τον ιδιωτικό τομέα με περίπου 3 δισεκατομμύρια ευρώ ακόμα.</w:t>
      </w:r>
    </w:p>
    <w:p w14:paraId="225E55E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Μήπως η απορρόφηση του ΕΣΠΑ είναι 2,33% στα </w:t>
      </w:r>
      <w:r>
        <w:rPr>
          <w:rFonts w:eastAsia="Times New Roman" w:cs="Times New Roman"/>
          <w:szCs w:val="24"/>
        </w:rPr>
        <w:t>τομε</w:t>
      </w:r>
      <w:r>
        <w:rPr>
          <w:rFonts w:eastAsia="Times New Roman" w:cs="Times New Roman"/>
          <w:szCs w:val="24"/>
        </w:rPr>
        <w:t xml:space="preserve">ακά και 2,53% στα </w:t>
      </w:r>
      <w:r>
        <w:rPr>
          <w:rFonts w:eastAsia="Times New Roman" w:cs="Times New Roman"/>
          <w:szCs w:val="24"/>
        </w:rPr>
        <w:t>περιφερεια</w:t>
      </w:r>
      <w:r>
        <w:rPr>
          <w:rFonts w:eastAsia="Times New Roman" w:cs="Times New Roman"/>
          <w:szCs w:val="24"/>
        </w:rPr>
        <w:t xml:space="preserve">κά μόνο, όταν υπάρχει ανάγκη επενδύσεων στην αγορά; Μήπως έχουμε </w:t>
      </w:r>
      <w:proofErr w:type="spellStart"/>
      <w:r>
        <w:rPr>
          <w:rFonts w:eastAsia="Times New Roman" w:cs="Times New Roman"/>
          <w:szCs w:val="24"/>
        </w:rPr>
        <w:t>αποεπένδυση</w:t>
      </w:r>
      <w:proofErr w:type="spellEnd"/>
      <w:r>
        <w:rPr>
          <w:rFonts w:eastAsia="Times New Roman" w:cs="Times New Roman"/>
          <w:szCs w:val="24"/>
        </w:rPr>
        <w:t>; Μήπως δηλαδή οι επενδύσεις το 2015 ήταν με</w:t>
      </w:r>
      <w:r>
        <w:rPr>
          <w:rFonts w:eastAsia="Times New Roman" w:cs="Times New Roman"/>
          <w:szCs w:val="24"/>
        </w:rPr>
        <w:t xml:space="preserve">ίον 261 εκατομμύρια ευρώ; </w:t>
      </w:r>
    </w:p>
    <w:p w14:paraId="225E55E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Θα μου πείτε: «Το 2014 τι κάνατε;». Θα σας απαντήσω. Είχαμε </w:t>
      </w:r>
      <w:r>
        <w:rPr>
          <w:rFonts w:eastAsia="Times New Roman" w:cs="Times New Roman"/>
          <w:szCs w:val="24"/>
        </w:rPr>
        <w:t>1,</w:t>
      </w:r>
      <w:r>
        <w:rPr>
          <w:rFonts w:eastAsia="Times New Roman" w:cs="Times New Roman"/>
          <w:szCs w:val="24"/>
        </w:rPr>
        <w:t>26 δισεκατομμύρι</w:t>
      </w:r>
      <w:r>
        <w:rPr>
          <w:rFonts w:eastAsia="Times New Roman" w:cs="Times New Roman"/>
          <w:szCs w:val="24"/>
        </w:rPr>
        <w:t>ο</w:t>
      </w:r>
      <w:r>
        <w:rPr>
          <w:rFonts w:eastAsia="Times New Roman" w:cs="Times New Roman"/>
          <w:szCs w:val="24"/>
        </w:rPr>
        <w:t xml:space="preserve"> ευρώ θετικό. Το 2015 γυρνάμε σε </w:t>
      </w:r>
      <w:proofErr w:type="spellStart"/>
      <w:r>
        <w:rPr>
          <w:rFonts w:eastAsia="Times New Roman" w:cs="Times New Roman"/>
          <w:szCs w:val="24"/>
        </w:rPr>
        <w:t>αποεπένδυση</w:t>
      </w:r>
      <w:proofErr w:type="spellEnd"/>
      <w:r>
        <w:rPr>
          <w:rFonts w:eastAsia="Times New Roman" w:cs="Times New Roman"/>
          <w:szCs w:val="24"/>
        </w:rPr>
        <w:t xml:space="preserve">. </w:t>
      </w:r>
    </w:p>
    <w:p w14:paraId="225E55E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μόνος αριθμός ο οποίος έχει μια έννοια και πρέπει να τον κοιτάξει κανείς είναι αυτό που είπε ο κ. Παπ</w:t>
      </w:r>
      <w:r>
        <w:rPr>
          <w:rFonts w:eastAsia="Times New Roman" w:cs="Times New Roman"/>
          <w:szCs w:val="24"/>
        </w:rPr>
        <w:t>πάς προηγουμένως. Είπε: «Ναι, καλά είναι αυτά που λέτε, αλλά έχουμε γυρίσει στην ανάπτυξη</w:t>
      </w:r>
      <w:r>
        <w:rPr>
          <w:rFonts w:eastAsia="Times New Roman" w:cs="Times New Roman"/>
          <w:szCs w:val="24"/>
        </w:rPr>
        <w:t>.</w:t>
      </w:r>
      <w:r>
        <w:rPr>
          <w:rFonts w:eastAsia="Times New Roman" w:cs="Times New Roman"/>
          <w:szCs w:val="24"/>
        </w:rPr>
        <w:t xml:space="preserve">». </w:t>
      </w:r>
    </w:p>
    <w:p w14:paraId="225E55E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Τι επικαλείται ο κ. Παππάς; Επικαλείται ότι το ΑΕΠ το τρίτο τρίμηνο του 2016 ανέβηκε κατά 1,8%. Είναι σωστό, είναι αληθές. Πού είναι το ψεύδος; Ξέρετε σε τι βασίζ</w:t>
      </w:r>
      <w:r>
        <w:rPr>
          <w:rFonts w:eastAsia="Times New Roman" w:cs="Times New Roman"/>
          <w:szCs w:val="24"/>
        </w:rPr>
        <w:t>εται; Βασίζεται στα τρίμηνα. Τα τρίμηνα -αυτό ίσως είναι τεχνικό και δεν το γνωρίζουμε όλοι- συγκρίνονται με το ίδιο τρίμηνο του προηγούμενου χρόνου. Το ίδιο τρίμηνο του προηγούμενου χρόνου, του 2015</w:t>
      </w:r>
      <w:r>
        <w:rPr>
          <w:rFonts w:eastAsia="Times New Roman" w:cs="Times New Roman"/>
          <w:szCs w:val="24"/>
        </w:rPr>
        <w:t>,</w:t>
      </w:r>
      <w:r>
        <w:rPr>
          <w:rFonts w:eastAsia="Times New Roman" w:cs="Times New Roman"/>
          <w:szCs w:val="24"/>
        </w:rPr>
        <w:t xml:space="preserve"> δηλαδή, ήταν ένα από τα χειρότερα τρίμηνα στην ελληνική</w:t>
      </w:r>
      <w:r>
        <w:rPr>
          <w:rFonts w:eastAsia="Times New Roman" w:cs="Times New Roman"/>
          <w:szCs w:val="24"/>
        </w:rPr>
        <w:t xml:space="preserve"> οικονομική ιστορία οποτεδήποτε. Ξέρετε γιατί; Διότι ήταν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Ξαφνικά η χώρα παρέλυσε, </w:t>
      </w:r>
      <w:proofErr w:type="spellStart"/>
      <w:r>
        <w:rPr>
          <w:rFonts w:eastAsia="Times New Roman" w:cs="Times New Roman"/>
          <w:szCs w:val="24"/>
        </w:rPr>
        <w:t>εστερήθη</w:t>
      </w:r>
      <w:proofErr w:type="spellEnd"/>
      <w:r>
        <w:rPr>
          <w:rFonts w:eastAsia="Times New Roman" w:cs="Times New Roman"/>
          <w:szCs w:val="24"/>
        </w:rPr>
        <w:t xml:space="preserve"> τραπεζικού συστήματος. </w:t>
      </w:r>
    </w:p>
    <w:p w14:paraId="225E55E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Έρχεται, λοιπόν, η Κυβέρνηση τώρα και βασίζει το σκεπτικό της ανάκαμψης πάνω στην αύξηση εκείνου του τριμήνου, του τριμ</w:t>
      </w:r>
      <w:r>
        <w:rPr>
          <w:rFonts w:eastAsia="Times New Roman" w:cs="Times New Roman"/>
          <w:szCs w:val="24"/>
        </w:rPr>
        <w:t xml:space="preserve">ήνου που δεν υπήρξε τίποτα απολύτως, δεν </w:t>
      </w:r>
      <w:proofErr w:type="spellStart"/>
      <w:r>
        <w:rPr>
          <w:rFonts w:eastAsia="Times New Roman" w:cs="Times New Roman"/>
          <w:szCs w:val="24"/>
        </w:rPr>
        <w:t>εκινείτο</w:t>
      </w:r>
      <w:proofErr w:type="spellEnd"/>
      <w:r>
        <w:rPr>
          <w:rFonts w:eastAsia="Times New Roman" w:cs="Times New Roman"/>
          <w:szCs w:val="24"/>
        </w:rPr>
        <w:t xml:space="preserve"> τίποτα. </w:t>
      </w:r>
    </w:p>
    <w:p w14:paraId="225E55E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Καταθέτω τον πίνακα στα Πρακτικά, συγκριτικά, για να ξέρετε τι νούμερα μ</w:t>
      </w:r>
      <w:r>
        <w:rPr>
          <w:rFonts w:eastAsia="Times New Roman" w:cs="Times New Roman"/>
          <w:szCs w:val="24"/>
        </w:rPr>
        <w:t>α</w:t>
      </w:r>
      <w:r>
        <w:rPr>
          <w:rFonts w:eastAsia="Times New Roman" w:cs="Times New Roman"/>
          <w:szCs w:val="24"/>
        </w:rPr>
        <w:t>ς λένε σε αυτή την Αίθουσα.</w:t>
      </w:r>
    </w:p>
    <w:p w14:paraId="225E55E7" w14:textId="77777777" w:rsidR="00E140DF" w:rsidRDefault="00A85BE1">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w:t>
      </w:r>
      <w:r>
        <w:rPr>
          <w:rFonts w:eastAsia="Times New Roman" w:cs="Times New Roman"/>
        </w:rPr>
        <w:t xml:space="preserve"> </w:t>
      </w:r>
      <w:r>
        <w:rPr>
          <w:rFonts w:eastAsia="Times New Roman" w:cs="Times New Roman"/>
        </w:rPr>
        <w:t>έγγρα</w:t>
      </w:r>
      <w:r>
        <w:rPr>
          <w:rFonts w:eastAsia="Times New Roman" w:cs="Times New Roman"/>
        </w:rPr>
        <w:t>φο</w:t>
      </w:r>
      <w:r>
        <w:rPr>
          <w:rFonts w:eastAsia="Times New Roman" w:cs="Times New Roman"/>
        </w:rPr>
        <w:t>,</w:t>
      </w:r>
      <w:r>
        <w:rPr>
          <w:rFonts w:eastAsia="Times New Roman" w:cs="Times New Roman"/>
        </w:rPr>
        <w:t xml:space="preserve"> το οποίο βρίσκεται στο αρχείο του Τμήματος Γραμματείας της Διεύθυνσης Στενογραφίας και  Πρακτικών της Βουλής)</w:t>
      </w:r>
    </w:p>
    <w:p w14:paraId="225E55E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Άρα, κυρίες και κύριοι συνάδελφοι, στο θέμα της οικονομικής σας επιτυχίας νομίζω ότι απαντήσαμε επαρκώς. </w:t>
      </w:r>
    </w:p>
    <w:p w14:paraId="225E55E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του σεναρίου της </w:t>
      </w:r>
      <w:r>
        <w:rPr>
          <w:rFonts w:eastAsia="Times New Roman" w:cs="Times New Roman"/>
          <w:szCs w:val="24"/>
        </w:rPr>
        <w:t xml:space="preserve">αναδιανομής, διότι ο κ. </w:t>
      </w:r>
      <w:proofErr w:type="spellStart"/>
      <w:r>
        <w:rPr>
          <w:rFonts w:eastAsia="Times New Roman" w:cs="Times New Roman"/>
          <w:szCs w:val="24"/>
        </w:rPr>
        <w:t>Τζανακόπουλος</w:t>
      </w:r>
      <w:proofErr w:type="spellEnd"/>
      <w:r>
        <w:rPr>
          <w:rFonts w:eastAsia="Times New Roman" w:cs="Times New Roman"/>
          <w:szCs w:val="24"/>
        </w:rPr>
        <w:t xml:space="preserve"> προηγουμένως -</w:t>
      </w:r>
      <w:r>
        <w:rPr>
          <w:rFonts w:eastAsia="Times New Roman" w:cs="Times New Roman"/>
          <w:szCs w:val="24"/>
        </w:rPr>
        <w:t xml:space="preserve"> </w:t>
      </w:r>
      <w:r>
        <w:rPr>
          <w:rFonts w:eastAsia="Times New Roman" w:cs="Times New Roman"/>
          <w:szCs w:val="24"/>
        </w:rPr>
        <w:t>στον οποίο εύχομαι καλή επιτυχία, είναι νέος Υπουργός, σιδεροκέφαλος, να είναι καλά</w:t>
      </w:r>
      <w:r>
        <w:rPr>
          <w:rFonts w:eastAsia="Times New Roman" w:cs="Times New Roman"/>
          <w:szCs w:val="24"/>
        </w:rPr>
        <w:t xml:space="preserve"> </w:t>
      </w:r>
      <w:r>
        <w:rPr>
          <w:rFonts w:eastAsia="Times New Roman" w:cs="Times New Roman"/>
          <w:szCs w:val="24"/>
        </w:rPr>
        <w:t xml:space="preserve">- μας είπε ότι η ανάπτυξη είναι δεδομένη. </w:t>
      </w:r>
    </w:p>
    <w:p w14:paraId="225E55E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Μακάρι, κύριε Υπουργέ. Φοβάμαι ότι είναι απλώς αναζητούμενη. Όμως, είναι στη</w:t>
      </w:r>
      <w:r>
        <w:rPr>
          <w:rFonts w:eastAsia="Times New Roman" w:cs="Times New Roman"/>
          <w:szCs w:val="24"/>
        </w:rPr>
        <w:t xml:space="preserve"> δική σας λογική.</w:t>
      </w:r>
    </w:p>
    <w:p w14:paraId="225E55E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Πώς θα αναδιανείμουμε</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Τζανακόπουλος</w:t>
      </w:r>
      <w:proofErr w:type="spellEnd"/>
      <w:r>
        <w:rPr>
          <w:rFonts w:eastAsia="Times New Roman" w:cs="Times New Roman"/>
          <w:szCs w:val="24"/>
        </w:rPr>
        <w:t>. Κατ’ αρχ</w:t>
      </w:r>
      <w:r>
        <w:rPr>
          <w:rFonts w:eastAsia="Times New Roman" w:cs="Times New Roman"/>
          <w:szCs w:val="24"/>
        </w:rPr>
        <w:t>άς</w:t>
      </w:r>
      <w:r>
        <w:rPr>
          <w:rFonts w:eastAsia="Times New Roman" w:cs="Times New Roman"/>
          <w:szCs w:val="24"/>
        </w:rPr>
        <w:t>, ποιος είναι ο εχθρός; Είναι η επιχειρηματικότητα. Κακοί άνθρωποι αυτοί που θέλουν το κέρδος. Κανείς δεν πρέπει να κερδίζει σε αυτή τη χώρα. Να πάνε στη Βουλγαρία να κερδίσουν, ν</w:t>
      </w:r>
      <w:r>
        <w:rPr>
          <w:rFonts w:eastAsia="Times New Roman" w:cs="Times New Roman"/>
          <w:szCs w:val="24"/>
        </w:rPr>
        <w:t xml:space="preserve">α πάνε στην Κύπρο να κερδίσουν. Η Ελλάδα δεν χρειάζεται επιχειρήσεις. Μας ενδιαφέρει μόνο η αναδιανομή. Η δημιουργία πλούτου δεν μας ενδιαφέρει, την έχουμε </w:t>
      </w:r>
      <w:proofErr w:type="spellStart"/>
      <w:r>
        <w:rPr>
          <w:rFonts w:eastAsia="Times New Roman" w:cs="Times New Roman"/>
          <w:szCs w:val="24"/>
        </w:rPr>
        <w:t>λελυμένη</w:t>
      </w:r>
      <w:proofErr w:type="spellEnd"/>
      <w:r>
        <w:rPr>
          <w:rFonts w:eastAsia="Times New Roman" w:cs="Times New Roman"/>
          <w:szCs w:val="24"/>
        </w:rPr>
        <w:t>, θα έρθει αυτόματα.</w:t>
      </w:r>
    </w:p>
    <w:p w14:paraId="225E55E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σας διαβάσω κάτι ενός πολιτικού του δι</w:t>
      </w:r>
      <w:r>
        <w:rPr>
          <w:rFonts w:eastAsia="Times New Roman" w:cs="Times New Roman"/>
          <w:szCs w:val="24"/>
        </w:rPr>
        <w:t>κού σας χώρου. Δεν είναι Έλληνας. Μεταφράζω πρόχειρα: «Η Γαλλία έχει ανάγκη από τις επιχειρήσεις της, από όλες τις επιχειρήσεις της. Διότι είναι οι επιχειρήσεις της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με την καινοτομία, με το ρίσκο του κεφαλαίου τους, με το ρίσκο των μετόχων τους, με </w:t>
      </w:r>
      <w:r>
        <w:rPr>
          <w:rFonts w:eastAsia="Times New Roman" w:cs="Times New Roman"/>
          <w:szCs w:val="24"/>
        </w:rPr>
        <w:t>την κινητοποίηση των υπαλλήλων τους απαντούν στις ανάγκες των πελατών τ</w:t>
      </w:r>
      <w:r>
        <w:rPr>
          <w:rFonts w:eastAsia="Times New Roman" w:cs="Times New Roman"/>
          <w:szCs w:val="24"/>
        </w:rPr>
        <w:t>ου</w:t>
      </w:r>
      <w:r>
        <w:rPr>
          <w:rFonts w:eastAsia="Times New Roman" w:cs="Times New Roman"/>
          <w:szCs w:val="24"/>
        </w:rPr>
        <w:t>ς, δημιουργούν την αξία, γεννούν τον πλούτο, ο οποίος μας ωφελεί όλους</w:t>
      </w:r>
      <w:r>
        <w:rPr>
          <w:rFonts w:eastAsia="Times New Roman" w:cs="Times New Roman"/>
          <w:szCs w:val="24"/>
        </w:rPr>
        <w:t>.</w:t>
      </w:r>
      <w:r>
        <w:rPr>
          <w:rFonts w:eastAsia="Times New Roman" w:cs="Times New Roman"/>
          <w:szCs w:val="24"/>
        </w:rPr>
        <w:t xml:space="preserve">». Συνεχίζει στα </w:t>
      </w:r>
      <w:r>
        <w:rPr>
          <w:rFonts w:eastAsia="Times New Roman" w:cs="Times New Roman"/>
          <w:szCs w:val="24"/>
        </w:rPr>
        <w:lastRenderedPageBreak/>
        <w:t>γαλλικά: «</w:t>
      </w:r>
      <w:r>
        <w:rPr>
          <w:rFonts w:eastAsia="Times New Roman" w:cs="Times New Roman"/>
          <w:szCs w:val="24"/>
          <w:lang w:val="en-US"/>
        </w:rPr>
        <w:t>Et</w:t>
      </w:r>
      <w:r>
        <w:rPr>
          <w:rFonts w:eastAsia="Times New Roman" w:cs="Times New Roman"/>
          <w:szCs w:val="24"/>
        </w:rPr>
        <w:t xml:space="preserve"> </w:t>
      </w:r>
      <w:proofErr w:type="spellStart"/>
      <w:r>
        <w:rPr>
          <w:rFonts w:eastAsia="Times New Roman" w:cs="Times New Roman"/>
          <w:szCs w:val="24"/>
          <w:lang w:val="en-US"/>
        </w:rPr>
        <w:t>moi</w:t>
      </w:r>
      <w:proofErr w:type="spellEnd"/>
      <w:r>
        <w:rPr>
          <w:rFonts w:eastAsia="Times New Roman" w:cs="Times New Roman"/>
          <w:szCs w:val="24"/>
        </w:rPr>
        <w:t xml:space="preserve">, </w:t>
      </w:r>
      <w:r>
        <w:rPr>
          <w:rFonts w:eastAsia="Times New Roman" w:cs="Times New Roman"/>
          <w:szCs w:val="24"/>
          <w:lang w:val="en-US"/>
        </w:rPr>
        <w:t>j</w:t>
      </w:r>
      <w:r>
        <w:rPr>
          <w:rFonts w:eastAsia="Times New Roman" w:cs="Times New Roman"/>
          <w:szCs w:val="24"/>
        </w:rPr>
        <w:t xml:space="preserve">’ </w:t>
      </w:r>
      <w:proofErr w:type="spellStart"/>
      <w:r>
        <w:rPr>
          <w:rFonts w:eastAsia="Times New Roman" w:cs="Times New Roman"/>
          <w:szCs w:val="24"/>
          <w:lang w:val="en-US"/>
        </w:rPr>
        <w:t>aime</w:t>
      </w:r>
      <w:proofErr w:type="spellEnd"/>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rPr>
        <w:t xml:space="preserve">’ </w:t>
      </w:r>
      <w:r>
        <w:rPr>
          <w:rFonts w:eastAsia="Times New Roman" w:cs="Times New Roman"/>
          <w:szCs w:val="24"/>
          <w:lang w:val="en-US"/>
        </w:rPr>
        <w:t>enterprise</w:t>
      </w:r>
      <w:r>
        <w:rPr>
          <w:rFonts w:eastAsia="Times New Roman" w:cs="Times New Roman"/>
          <w:szCs w:val="24"/>
        </w:rPr>
        <w:t>». Αυτός, κυρίες και κύριοι συνάδελφοι, είναι ο υποψήφιο</w:t>
      </w:r>
      <w:r>
        <w:rPr>
          <w:rFonts w:eastAsia="Times New Roman" w:cs="Times New Roman"/>
          <w:szCs w:val="24"/>
        </w:rPr>
        <w:t xml:space="preserve">ς πρόεδρος της Γαλλίας, </w:t>
      </w:r>
      <w:r>
        <w:rPr>
          <w:rFonts w:eastAsia="Times New Roman" w:cs="Times New Roman"/>
          <w:szCs w:val="24"/>
          <w:lang w:val="en-US"/>
        </w:rPr>
        <w:t>o</w:t>
      </w:r>
      <w:r>
        <w:rPr>
          <w:rFonts w:eastAsia="Times New Roman" w:cs="Times New Roman"/>
          <w:szCs w:val="24"/>
        </w:rPr>
        <w:t xml:space="preserve"> κ. </w:t>
      </w:r>
      <w:proofErr w:type="spellStart"/>
      <w:r>
        <w:rPr>
          <w:rFonts w:eastAsia="Times New Roman" w:cs="Times New Roman"/>
          <w:szCs w:val="24"/>
        </w:rPr>
        <w:t>Μανουέλ</w:t>
      </w:r>
      <w:proofErr w:type="spellEnd"/>
      <w:r>
        <w:rPr>
          <w:rFonts w:eastAsia="Times New Roman" w:cs="Times New Roman"/>
          <w:szCs w:val="24"/>
        </w:rPr>
        <w:t xml:space="preserve"> Βαλς. Εσείς έχετε κάτι εναντίον των επιχειρήσεων προφανώς.</w:t>
      </w:r>
    </w:p>
    <w:p w14:paraId="225E55E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225E55EE" w14:textId="77777777" w:rsidR="00E140DF" w:rsidRDefault="00A85BE1">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w:t>
      </w:r>
      <w:r>
        <w:rPr>
          <w:rFonts w:eastAsia="Times New Roman" w:cs="Times New Roman"/>
        </w:rPr>
        <w:t>Τμήματος Γραμματείας της Διεύθυνσης Στενογραφίας και  Πρακτικών της Βουλής)</w:t>
      </w:r>
    </w:p>
    <w:p w14:paraId="225E55E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πάμε τώρα στην αναδιανομή. Εσείς, κυρίες και κύριοι συνάδελφοι,  </w:t>
      </w:r>
      <w:r>
        <w:rPr>
          <w:rFonts w:eastAsia="Times New Roman"/>
          <w:szCs w:val="24"/>
        </w:rPr>
        <w:t>οι οποίοι</w:t>
      </w:r>
      <w:r>
        <w:rPr>
          <w:rFonts w:eastAsia="Times New Roman" w:cs="Times New Roman"/>
          <w:szCs w:val="24"/>
        </w:rPr>
        <w:t xml:space="preserve"> υποτίθεται ότι κήδεσθε των φτωχών, πείτε μου, επιβάλλετε φόρους 2,5 με 2,6 δισεκατομμύρια ευρώ -είν</w:t>
      </w:r>
      <w:r>
        <w:rPr>
          <w:rFonts w:eastAsia="Times New Roman" w:cs="Times New Roman"/>
          <w:szCs w:val="24"/>
        </w:rPr>
        <w:t>αι 1,1 δισεκατομμύρι</w:t>
      </w:r>
      <w:r>
        <w:rPr>
          <w:rFonts w:eastAsia="Times New Roman" w:cs="Times New Roman"/>
          <w:szCs w:val="24"/>
        </w:rPr>
        <w:t>ο</w:t>
      </w:r>
      <w:r>
        <w:rPr>
          <w:rFonts w:eastAsia="Times New Roman" w:cs="Times New Roman"/>
          <w:szCs w:val="24"/>
        </w:rPr>
        <w:t xml:space="preserve"> άμεσους φόρους και το υπόλοιπο έμμεσους φόρους- αλλάζετε τη γενική αρχή της </w:t>
      </w:r>
      <w:r>
        <w:rPr>
          <w:rFonts w:eastAsia="Times New Roman" w:cs="Times New Roman"/>
          <w:szCs w:val="24"/>
        </w:rPr>
        <w:t>Κ</w:t>
      </w:r>
      <w:r>
        <w:rPr>
          <w:rFonts w:eastAsia="Times New Roman" w:cs="Times New Roman"/>
          <w:szCs w:val="24"/>
        </w:rPr>
        <w:t>εντροαριστεράς ότι οι έμμεσοι φόροι είναι άδικοι; Το αλλάζετε αυτό.</w:t>
      </w:r>
    </w:p>
    <w:p w14:paraId="225E55F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οι έμμεσοι φόροι που επιβάλλετε είναι 437 εκατομμύρια ευρώ ΦΠΑ. Ποιον βλάπτει; </w:t>
      </w:r>
      <w:r>
        <w:rPr>
          <w:rFonts w:eastAsia="Times New Roman" w:cs="Times New Roman"/>
          <w:szCs w:val="24"/>
        </w:rPr>
        <w:t xml:space="preserve">Βλάπτει τους πλουσίους ή βλάπτει τους φτωχούς; </w:t>
      </w:r>
    </w:p>
    <w:p w14:paraId="225E55F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Τα 266 εκατομμύρια ευρώ φορολόγησης στη</w:t>
      </w:r>
      <w:r>
        <w:rPr>
          <w:rFonts w:eastAsia="Times New Roman" w:cs="Times New Roman"/>
          <w:szCs w:val="24"/>
        </w:rPr>
        <w:t>ν</w:t>
      </w:r>
      <w:r>
        <w:rPr>
          <w:rFonts w:eastAsia="Times New Roman" w:cs="Times New Roman"/>
          <w:szCs w:val="24"/>
        </w:rPr>
        <w:t xml:space="preserve"> μπ</w:t>
      </w:r>
      <w:r>
        <w:rPr>
          <w:rFonts w:eastAsia="Times New Roman" w:cs="Times New Roman"/>
          <w:szCs w:val="24"/>
        </w:rPr>
        <w:t>ί</w:t>
      </w:r>
      <w:r>
        <w:rPr>
          <w:rFonts w:eastAsia="Times New Roman" w:cs="Times New Roman"/>
          <w:szCs w:val="24"/>
        </w:rPr>
        <w:t xml:space="preserve">ρα, τον καφέ και τα τσιγάρα, κατ’ </w:t>
      </w:r>
      <w:proofErr w:type="spellStart"/>
      <w:r>
        <w:rPr>
          <w:rFonts w:eastAsia="Times New Roman" w:cs="Times New Roman"/>
          <w:szCs w:val="24"/>
        </w:rPr>
        <w:t>ουσίαν</w:t>
      </w:r>
      <w:proofErr w:type="spellEnd"/>
      <w:r>
        <w:rPr>
          <w:rFonts w:eastAsia="Times New Roman" w:cs="Times New Roman"/>
          <w:szCs w:val="24"/>
        </w:rPr>
        <w:t xml:space="preserve">, κυρίες και κύριοι συνάδελφοι, ποιον βλάπτουν; Θέλετε να μας πείτε; </w:t>
      </w:r>
      <w:proofErr w:type="spellStart"/>
      <w:r>
        <w:rPr>
          <w:rFonts w:eastAsia="Times New Roman" w:cs="Times New Roman"/>
          <w:szCs w:val="24"/>
        </w:rPr>
        <w:t>Μπ</w:t>
      </w:r>
      <w:r>
        <w:rPr>
          <w:rFonts w:eastAsia="Times New Roman" w:cs="Times New Roman"/>
          <w:szCs w:val="24"/>
        </w:rPr>
        <w:t>ι</w:t>
      </w:r>
      <w:r>
        <w:rPr>
          <w:rFonts w:eastAsia="Times New Roman" w:cs="Times New Roman"/>
          <w:szCs w:val="24"/>
        </w:rPr>
        <w:t>ρίτσες</w:t>
      </w:r>
      <w:proofErr w:type="spellEnd"/>
      <w:r>
        <w:rPr>
          <w:rFonts w:eastAsia="Times New Roman" w:cs="Times New Roman"/>
          <w:szCs w:val="24"/>
        </w:rPr>
        <w:t xml:space="preserve"> πίνουν οι πλούσιοι στην Ελλάδα, οι φτωχοί δεν</w:t>
      </w:r>
      <w:r>
        <w:rPr>
          <w:rFonts w:eastAsia="Times New Roman" w:cs="Times New Roman"/>
          <w:szCs w:val="24"/>
        </w:rPr>
        <w:t xml:space="preserve"> πίνουν; Επίσης, θυμάστε και το κρασί που το είχατε φορολογήσει, μαζί με το τσίπουρο, σε προηγούμενη εκδοχή σας; Η κινητή τηλεφωνία, η τηλεόραση, όλα αυτά ποιον αφορούν; Αφορούν τους πλουσίους και τους </w:t>
      </w:r>
      <w:proofErr w:type="spellStart"/>
      <w:r>
        <w:rPr>
          <w:rFonts w:eastAsia="Times New Roman" w:cs="Times New Roman"/>
          <w:szCs w:val="24"/>
        </w:rPr>
        <w:t>υπερπλουσίους</w:t>
      </w:r>
      <w:proofErr w:type="spellEnd"/>
      <w:r>
        <w:rPr>
          <w:rFonts w:eastAsia="Times New Roman" w:cs="Times New Roman"/>
          <w:szCs w:val="24"/>
        </w:rPr>
        <w:t>; Σας ρωτάω</w:t>
      </w:r>
      <w:r>
        <w:rPr>
          <w:rFonts w:eastAsia="Times New Roman" w:cs="Times New Roman"/>
          <w:szCs w:val="24"/>
        </w:rPr>
        <w:t>,</w:t>
      </w:r>
      <w:r>
        <w:rPr>
          <w:rFonts w:eastAsia="Times New Roman" w:cs="Times New Roman"/>
          <w:szCs w:val="24"/>
        </w:rPr>
        <w:t xml:space="preserve"> για να ξέρουμε ποιον φορολογ</w:t>
      </w:r>
      <w:r>
        <w:rPr>
          <w:rFonts w:eastAsia="Times New Roman" w:cs="Times New Roman"/>
          <w:szCs w:val="24"/>
        </w:rPr>
        <w:t>είτε</w:t>
      </w:r>
      <w:r>
        <w:rPr>
          <w:rFonts w:eastAsia="Times New Roman" w:cs="Times New Roman"/>
          <w:szCs w:val="24"/>
        </w:rPr>
        <w:t>,</w:t>
      </w:r>
      <w:r>
        <w:rPr>
          <w:rFonts w:eastAsia="Times New Roman" w:cs="Times New Roman"/>
          <w:szCs w:val="24"/>
        </w:rPr>
        <w:t xml:space="preserve"> δηλαδή.                                        </w:t>
      </w:r>
    </w:p>
    <w:p w14:paraId="225E55F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είναι προφανές ότι στρέφεστε κατά πάντων, πλουσίων και φτωχών, </w:t>
      </w:r>
      <w:proofErr w:type="spellStart"/>
      <w:r>
        <w:rPr>
          <w:rFonts w:eastAsia="Times New Roman" w:cs="Times New Roman"/>
          <w:szCs w:val="24"/>
        </w:rPr>
        <w:t>πενήτων</w:t>
      </w:r>
      <w:proofErr w:type="spellEnd"/>
      <w:r>
        <w:rPr>
          <w:rFonts w:eastAsia="Times New Roman" w:cs="Times New Roman"/>
          <w:szCs w:val="24"/>
        </w:rPr>
        <w:t xml:space="preserve"> και μη </w:t>
      </w:r>
      <w:proofErr w:type="spellStart"/>
      <w:r>
        <w:rPr>
          <w:rFonts w:eastAsia="Times New Roman" w:cs="Times New Roman"/>
          <w:szCs w:val="24"/>
        </w:rPr>
        <w:t>πενήτων</w:t>
      </w:r>
      <w:proofErr w:type="spellEnd"/>
      <w:r>
        <w:rPr>
          <w:rFonts w:eastAsia="Times New Roman" w:cs="Times New Roman"/>
          <w:szCs w:val="24"/>
        </w:rPr>
        <w:t>. Οποιοσδήποτε αναπνέει σε αυτή τη χώρα πρέπει να φορολογηθεί έως θανάτου. Αυτή είναι η δικ</w:t>
      </w:r>
      <w:r>
        <w:rPr>
          <w:rFonts w:eastAsia="Times New Roman" w:cs="Times New Roman"/>
          <w:szCs w:val="24"/>
        </w:rPr>
        <w:t xml:space="preserve">ή σας αντίληψη των πραγμάτων. </w:t>
      </w:r>
    </w:p>
    <w:p w14:paraId="225E55F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Όμως, αν έχετε την καλοσύνη, μπορείτε να μου πείτε κάτι, σχετικά με την ανεργία; Διότι καυχηθήκατε εδώ για τη μείωση της ανεργίας. Πράγματι η ανεργία είναι περίπου στο 23%. Πάντα τα οικονομικά μεγέθη έχουν αναλύσεις που χρειά</w:t>
      </w:r>
      <w:r>
        <w:rPr>
          <w:rFonts w:eastAsia="Times New Roman" w:cs="Times New Roman"/>
          <w:szCs w:val="24"/>
        </w:rPr>
        <w:t xml:space="preserve">ζονται και ένα «ξύσιμο». Πρέπει να διαβάζεις λίγο παραπάνω. Έχετε δει καθόλου πού έχει καταντήσει η μακροχρόνια ανεργία στην Ελλάδα; Μόνο το 8,6%  αυτών που ήταν άνεργοι το </w:t>
      </w:r>
      <w:r>
        <w:rPr>
          <w:rFonts w:eastAsia="Times New Roman" w:cs="Times New Roman"/>
          <w:szCs w:val="24"/>
        </w:rPr>
        <w:t>πρώτο</w:t>
      </w:r>
      <w:r>
        <w:rPr>
          <w:rFonts w:eastAsia="Times New Roman" w:cs="Times New Roman"/>
          <w:szCs w:val="24"/>
        </w:rPr>
        <w:t xml:space="preserve"> τρίμηνο βρήκαν δουλειά στην Ελλάδα το </w:t>
      </w:r>
      <w:r>
        <w:rPr>
          <w:rFonts w:eastAsia="Times New Roman" w:cs="Times New Roman"/>
          <w:szCs w:val="24"/>
        </w:rPr>
        <w:t>δεύτερ</w:t>
      </w:r>
      <w:r>
        <w:rPr>
          <w:rFonts w:eastAsia="Times New Roman" w:cs="Times New Roman"/>
          <w:szCs w:val="24"/>
        </w:rPr>
        <w:t>ο τρίμηνο. Είναι ο χειρότερος αρι</w:t>
      </w:r>
      <w:r>
        <w:rPr>
          <w:rFonts w:eastAsia="Times New Roman" w:cs="Times New Roman"/>
          <w:szCs w:val="24"/>
        </w:rPr>
        <w:t xml:space="preserve">θμός στην Ευρωπαϊκή Ένωση. Ο χειρότερος! Είμαστε εικοστοί όγδοοι! Η μακροχρόνια ανεργία, η οποία αποτελεί βόμβα στα θεμέλια αυτής της χώρας, την τσακίζει. Και η μακροχρόνια ανεργία αυξάνεται, δεν μειώνεται! Αυτή είναι η αλήθεια. </w:t>
      </w:r>
    </w:p>
    <w:p w14:paraId="225E55F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κυρίες και κύριοι συ</w:t>
      </w:r>
      <w:r>
        <w:rPr>
          <w:rFonts w:eastAsia="Times New Roman" w:cs="Times New Roman"/>
          <w:szCs w:val="24"/>
        </w:rPr>
        <w:t>νάδελφοι, εδώ υπάρχουν και μερικά άλλα πράγματα</w:t>
      </w:r>
      <w:r>
        <w:rPr>
          <w:rFonts w:eastAsia="Times New Roman" w:cs="Times New Roman"/>
          <w:szCs w:val="24"/>
        </w:rPr>
        <w:t>,</w:t>
      </w:r>
      <w:r>
        <w:rPr>
          <w:rFonts w:eastAsia="Times New Roman" w:cs="Times New Roman"/>
          <w:szCs w:val="24"/>
        </w:rPr>
        <w:t xml:space="preserve"> τα οποία θα πρέπει να μας απαντηθούν προς το τέλος. Παρα</w:t>
      </w:r>
      <w:r>
        <w:rPr>
          <w:rFonts w:eastAsia="Times New Roman" w:cs="Times New Roman"/>
          <w:szCs w:val="24"/>
        </w:rPr>
        <w:lastRenderedPageBreak/>
        <w:t xml:space="preserve">κολουθήσαμε δύο ομιλίες. Η μία ήταν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ο οποίος μας είπε στην παρέμβασή του –θα έχει τον λόγο αργότερα- ότι έχει π</w:t>
      </w:r>
      <w:r>
        <w:rPr>
          <w:rFonts w:eastAsia="Times New Roman" w:cs="Times New Roman"/>
          <w:szCs w:val="24"/>
        </w:rPr>
        <w:t>ερίπου συμφωνηθεί η αξιολόγηση ως προς τον έναν χρόνο –η διαφορά, η οποία και θα καλυφθεί, είναι μόλις 20 εκατομμύρια ευρώ- και μένουν στην κακή εκδοχή, όπως μου είπατε, κύριε Υπουργέ, λιγότερα από 200 εκατομμύρια για τον επόμενο χρόνο.</w:t>
      </w:r>
    </w:p>
    <w:p w14:paraId="225E55F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Μέχρι εκεί, οφείλω να σας πω -δεν μου άρεσαν τα σχεδόν 200 εκατομμύρια- ότι έφυγα με κάποια γαλήνη. Όμως, την επόμενη ημέρα ήταν εδώ ο συνάδελφός σας κ. </w:t>
      </w:r>
      <w:proofErr w:type="spellStart"/>
      <w:r>
        <w:rPr>
          <w:rFonts w:eastAsia="Times New Roman" w:cs="Times New Roman"/>
          <w:szCs w:val="24"/>
        </w:rPr>
        <w:t>Χουλιαράκης</w:t>
      </w:r>
      <w:proofErr w:type="spellEnd"/>
      <w:r>
        <w:rPr>
          <w:rFonts w:eastAsia="Times New Roman" w:cs="Times New Roman"/>
          <w:szCs w:val="24"/>
        </w:rPr>
        <w:t xml:space="preserve">. </w:t>
      </w:r>
    </w:p>
    <w:p w14:paraId="225E55F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Χουλιαράκης</w:t>
      </w:r>
      <w:proofErr w:type="spellEnd"/>
      <w:r>
        <w:rPr>
          <w:rFonts w:eastAsia="Times New Roman" w:cs="Times New Roman"/>
          <w:szCs w:val="24"/>
        </w:rPr>
        <w:t>,</w:t>
      </w:r>
      <w:r>
        <w:rPr>
          <w:rFonts w:eastAsia="Times New Roman" w:cs="Times New Roman"/>
          <w:szCs w:val="24"/>
        </w:rPr>
        <w:t xml:space="preserve"> λοιπόν, μας είπε και κάτι άλλο, το οποίο και ξέρετε. Μας είπε ότι το Διεθνές Νομισματικό Ταμείο ζητάει 4,5 δισεκατομμύρια μέτρα για το 2019. </w:t>
      </w:r>
      <w:r>
        <w:rPr>
          <w:rFonts w:eastAsia="Times New Roman" w:cs="Times New Roman"/>
          <w:szCs w:val="24"/>
        </w:rPr>
        <w:t>Π</w:t>
      </w:r>
      <w:r>
        <w:rPr>
          <w:rFonts w:eastAsia="Times New Roman" w:cs="Times New Roman"/>
          <w:szCs w:val="24"/>
        </w:rPr>
        <w:t>ρέπει να σας πω ότι αυτό</w:t>
      </w:r>
      <w:r>
        <w:rPr>
          <w:rFonts w:eastAsia="Times New Roman" w:cs="Times New Roman"/>
          <w:szCs w:val="24"/>
        </w:rPr>
        <w:t>,</w:t>
      </w:r>
      <w:r>
        <w:rPr>
          <w:rFonts w:eastAsia="Times New Roman" w:cs="Times New Roman"/>
          <w:szCs w:val="24"/>
        </w:rPr>
        <w:t xml:space="preserve"> που αποτελεί τη σημαντικότερη τοποθέτηση οιουδήποτε Υπουργού εδώ</w:t>
      </w:r>
      <w:r>
        <w:rPr>
          <w:rFonts w:eastAsia="Times New Roman" w:cs="Times New Roman"/>
          <w:szCs w:val="24"/>
        </w:rPr>
        <w:t>,</w:t>
      </w:r>
      <w:r>
        <w:rPr>
          <w:rFonts w:eastAsia="Times New Roman" w:cs="Times New Roman"/>
          <w:szCs w:val="24"/>
        </w:rPr>
        <w:t xml:space="preserve"> είναι κάτι το οποίο ο</w:t>
      </w:r>
      <w:r>
        <w:rPr>
          <w:rFonts w:eastAsia="Times New Roman" w:cs="Times New Roman"/>
          <w:szCs w:val="24"/>
        </w:rPr>
        <w:t xml:space="preserve">φείλει </w:t>
      </w:r>
      <w:r>
        <w:rPr>
          <w:rFonts w:eastAsia="Times New Roman" w:cs="Times New Roman"/>
          <w:szCs w:val="24"/>
        </w:rPr>
        <w:lastRenderedPageBreak/>
        <w:t>να εξηγηθεί. Μάλιστα, σας παρακαλώ και αμέσως από εσάς, για να μπορούμε να το απαντήσουμε. Διότι οτιδήποτε υπάρχει, εμείς σας το λέμε ξεκάθαρα. Εμείς σας είπαμε -και σας το ξαναλέω- ότι θέλουμε να τελειώσει η αξιολόγηση με τον καλύτερο δυνατό τρόπο.</w:t>
      </w:r>
      <w:r>
        <w:rPr>
          <w:rFonts w:eastAsia="Times New Roman" w:cs="Times New Roman"/>
          <w:szCs w:val="24"/>
        </w:rPr>
        <w:t xml:space="preserve"> Αυτό είναι το συμφέρον της χώρας. </w:t>
      </w:r>
    </w:p>
    <w:p w14:paraId="225E55F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25E55F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Κύριε Πρόεδρε, τελειώνω σε δύο λεπτά.</w:t>
      </w:r>
    </w:p>
    <w:p w14:paraId="225E55F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αν χρειαζόμαστε 4,5 δισεκατομμύρια μέτρα για να κλείσει η αξιολόγηση ως προς το ΔΝΤ, τότε πο</w:t>
      </w:r>
      <w:r>
        <w:rPr>
          <w:rFonts w:eastAsia="Times New Roman" w:cs="Times New Roman"/>
          <w:szCs w:val="24"/>
        </w:rPr>
        <w:t xml:space="preserve">λύ φοβάμαι ότι τα πράγματα είναι σχεδόν στα όρια του δραματικού. </w:t>
      </w:r>
      <w:r>
        <w:rPr>
          <w:rFonts w:eastAsia="Times New Roman" w:cs="Times New Roman"/>
          <w:szCs w:val="24"/>
        </w:rPr>
        <w:t>Π</w:t>
      </w:r>
      <w:r>
        <w:rPr>
          <w:rFonts w:eastAsia="Times New Roman" w:cs="Times New Roman"/>
          <w:szCs w:val="24"/>
        </w:rPr>
        <w:t xml:space="preserve">αρακαλώ για τις εξηγήσεις σας. </w:t>
      </w:r>
    </w:p>
    <w:p w14:paraId="225E55F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Θα εκμεταλλευτώ ένα λεπτό ακόμη από τον χρόνο μου για να σας πω, κυρίες και κύριοι συνάδελφοι, το εξής: Πέρα από τα οικονομικά, τον </w:t>
      </w:r>
      <w:r>
        <w:rPr>
          <w:rFonts w:eastAsia="Times New Roman" w:cs="Times New Roman"/>
          <w:szCs w:val="24"/>
        </w:rPr>
        <w:lastRenderedPageBreak/>
        <w:t>π</w:t>
      </w:r>
      <w:r>
        <w:rPr>
          <w:rFonts w:eastAsia="Times New Roman" w:cs="Times New Roman"/>
          <w:szCs w:val="24"/>
        </w:rPr>
        <w:t>ροϋπολογισμό, τις προβλέψ</w:t>
      </w:r>
      <w:r>
        <w:rPr>
          <w:rFonts w:eastAsia="Times New Roman" w:cs="Times New Roman"/>
          <w:szCs w:val="24"/>
        </w:rPr>
        <w:t>εις, τις διαφωνίες, υπάρχουν ευρύτερα θέματα</w:t>
      </w:r>
      <w:r>
        <w:rPr>
          <w:rFonts w:eastAsia="Times New Roman" w:cs="Times New Roman"/>
          <w:szCs w:val="24"/>
        </w:rPr>
        <w:t>,</w:t>
      </w:r>
      <w:r>
        <w:rPr>
          <w:rFonts w:eastAsia="Times New Roman" w:cs="Times New Roman"/>
          <w:szCs w:val="24"/>
        </w:rPr>
        <w:t xml:space="preserve"> εκτός </w:t>
      </w:r>
      <w:r>
        <w:rPr>
          <w:rFonts w:eastAsia="Times New Roman" w:cs="Times New Roman"/>
          <w:szCs w:val="24"/>
        </w:rPr>
        <w:t>π</w:t>
      </w:r>
      <w:r>
        <w:rPr>
          <w:rFonts w:eastAsia="Times New Roman" w:cs="Times New Roman"/>
          <w:szCs w:val="24"/>
        </w:rPr>
        <w:t xml:space="preserve">ροϋπολογισμού, τουλάχιστον σε δεύτερη ανάγνωση, τα οποία δεν πηγαίνουν καλά. </w:t>
      </w:r>
    </w:p>
    <w:p w14:paraId="225E55F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Πρώτον, αναφέρομαι στο μεταναστευτικό. Η διαχείριση την οποία κάνετε στο μεταναστευτικό είναι τραγική </w:t>
      </w:r>
      <w:r>
        <w:rPr>
          <w:rFonts w:eastAsia="Times New Roman" w:cs="Times New Roman"/>
          <w:szCs w:val="24"/>
        </w:rPr>
        <w:t>κ</w:t>
      </w:r>
      <w:r>
        <w:rPr>
          <w:rFonts w:eastAsia="Times New Roman" w:cs="Times New Roman"/>
          <w:szCs w:val="24"/>
        </w:rPr>
        <w:t xml:space="preserve">αι πάνω σ’ αυτό δένει </w:t>
      </w:r>
      <w:r>
        <w:rPr>
          <w:rFonts w:eastAsia="Times New Roman" w:cs="Times New Roman"/>
          <w:szCs w:val="24"/>
        </w:rPr>
        <w:t>ο εκβιασμός, απ’ ό,τι αντιλαμβάνομαι, του Τούρκου Προέδρου και της τουρκικής κυβέρνησης. Η αύξηση των εισροών χθες δεν μπορεί να είναι κάτι τυχαίο. Αφ</w:t>
      </w:r>
      <w:r>
        <w:rPr>
          <w:rFonts w:eastAsia="Times New Roman" w:cs="Times New Roman"/>
          <w:szCs w:val="24"/>
        </w:rPr>
        <w:t xml:space="preserve">’ </w:t>
      </w:r>
      <w:r>
        <w:rPr>
          <w:rFonts w:eastAsia="Times New Roman" w:cs="Times New Roman"/>
          <w:szCs w:val="24"/>
        </w:rPr>
        <w:t>ενός, λοιπόν, φοβάμαι ότι ο Υπουργός Μεταναστευτικής Πολιτικής πλέον όχι απλώς δεν κάνει καλά τη δουλειά</w:t>
      </w:r>
      <w:r>
        <w:rPr>
          <w:rFonts w:eastAsia="Times New Roman" w:cs="Times New Roman"/>
          <w:szCs w:val="24"/>
        </w:rPr>
        <w:t xml:space="preserve"> του, αλλά δεν έχει και αίσθηση ότι δεν την κάνει καλά και αφ</w:t>
      </w:r>
      <w:r>
        <w:rPr>
          <w:rFonts w:eastAsia="Times New Roman" w:cs="Times New Roman"/>
          <w:szCs w:val="24"/>
        </w:rPr>
        <w:t xml:space="preserve">’ </w:t>
      </w:r>
      <w:r>
        <w:rPr>
          <w:rFonts w:eastAsia="Times New Roman" w:cs="Times New Roman"/>
          <w:szCs w:val="24"/>
        </w:rPr>
        <w:t>ετέρου η χώρα αντιμετωπίζει μείζον πρόβλημα, για το οποίο θα πρέπει να μας εξηγήσετε εάν έχετε να κάνετε κάτι παραπάνω. Διότι αυτά που κάνετε δεν επαρκούν.</w:t>
      </w:r>
    </w:p>
    <w:p w14:paraId="225E55F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Στις εξωτερικές σχέσεις, επίσης, η κα</w:t>
      </w:r>
      <w:r>
        <w:rPr>
          <w:rFonts w:eastAsia="Times New Roman" w:cs="Times New Roman"/>
          <w:szCs w:val="24"/>
        </w:rPr>
        <w:t xml:space="preserve">τάσταση δεν είναι καθόλου καλή. Οι πάντες –οι πάντες!- έχουν σηκώσει ανάστημα εναντίον της πατρίδας μας, είτε αυτοί είναι ισχυροί είτε ανίσχυροι είτε έχουν διαφορές είτε δεν έχουν. Θεωρούν ότι ήρθε η ώρα να λογαριαστούν με την Ελλάδα ή,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να καταγράψουν διεκδικήσεις εναντίον της Ελλάδος. Και εκεί οφείλουμε να είμαστε σοβαροί. </w:t>
      </w:r>
      <w:r>
        <w:rPr>
          <w:rFonts w:eastAsia="Times New Roman" w:cs="Times New Roman"/>
          <w:szCs w:val="24"/>
        </w:rPr>
        <w:t>Π</w:t>
      </w:r>
      <w:r>
        <w:rPr>
          <w:rFonts w:eastAsia="Times New Roman" w:cs="Times New Roman"/>
          <w:szCs w:val="24"/>
        </w:rPr>
        <w:t>ρέπει να σας πω…</w:t>
      </w:r>
    </w:p>
    <w:p w14:paraId="225E55F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Ποιοι είναι οι πάντες; </w:t>
      </w:r>
    </w:p>
    <w:p w14:paraId="225E55F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Οι γείτονές μας! Δεν γνωρίζετε ότι οι γείτονές μας έχουν υψώσει διεκδικήσεις εναντίον της </w:t>
      </w:r>
      <w:r>
        <w:rPr>
          <w:rFonts w:eastAsia="Times New Roman" w:cs="Times New Roman"/>
          <w:szCs w:val="24"/>
        </w:rPr>
        <w:t>χώρας; Εγώ σας το λέω; Διότι</w:t>
      </w:r>
      <w:r>
        <w:rPr>
          <w:rFonts w:eastAsia="Times New Roman" w:cs="Times New Roman"/>
          <w:szCs w:val="24"/>
        </w:rPr>
        <w:t>,</w:t>
      </w:r>
      <w:r>
        <w:rPr>
          <w:rFonts w:eastAsia="Times New Roman" w:cs="Times New Roman"/>
          <w:szCs w:val="24"/>
        </w:rPr>
        <w:t xml:space="preserve"> αν σας το λέω εγώ, κύριε συνάδελφε, τότε το πράγμα είναι λίγο επικίνδυνο.</w:t>
      </w:r>
    </w:p>
    <w:p w14:paraId="225E55F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Δύο είναι. </w:t>
      </w:r>
    </w:p>
    <w:p w14:paraId="225E5600"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Α, το ότι είναι δύο σάς ικανοποιεί! </w:t>
      </w:r>
    </w:p>
    <w:p w14:paraId="225E5601"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Όχι. </w:t>
      </w:r>
    </w:p>
    <w:p w14:paraId="225E5602"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Α, εντάξει. </w:t>
      </w:r>
    </w:p>
    <w:p w14:paraId="225E560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Αν μου επιτρέπετ</w:t>
      </w:r>
      <w:r>
        <w:rPr>
          <w:rFonts w:eastAsia="Times New Roman" w:cs="Times New Roman"/>
          <w:szCs w:val="24"/>
        </w:rPr>
        <w:t>ε, κυρίες και κύριοι της Κυβέρνησης, θέλω να καταλάβω κάτι. Διότι προηγουμένως ο κ. Σκουρλέτης</w:t>
      </w:r>
      <w:r>
        <w:rPr>
          <w:rFonts w:eastAsia="Times New Roman" w:cs="Times New Roman"/>
          <w:szCs w:val="24"/>
        </w:rPr>
        <w:t>,</w:t>
      </w:r>
      <w:r>
        <w:rPr>
          <w:rFonts w:eastAsia="Times New Roman" w:cs="Times New Roman"/>
          <w:szCs w:val="24"/>
        </w:rPr>
        <w:t xml:space="preserve"> εν τη ρύμη του λόγου</w:t>
      </w:r>
      <w:r>
        <w:rPr>
          <w:rFonts w:eastAsia="Times New Roman" w:cs="Times New Roman"/>
          <w:szCs w:val="24"/>
        </w:rPr>
        <w:t>,</w:t>
      </w:r>
      <w:r>
        <w:rPr>
          <w:rFonts w:eastAsia="Times New Roman" w:cs="Times New Roman"/>
          <w:szCs w:val="24"/>
        </w:rPr>
        <w:t xml:space="preserve"> του είπε ότι το 90%, κύριε Υπουργέ, ήταν εναντίον της Νέας Δημοκρατίας. Όμως, γενικά</w:t>
      </w:r>
      <w:r>
        <w:rPr>
          <w:rFonts w:eastAsia="Times New Roman" w:cs="Times New Roman"/>
          <w:szCs w:val="24"/>
        </w:rPr>
        <w:t>,</w:t>
      </w:r>
      <w:r>
        <w:rPr>
          <w:rFonts w:eastAsia="Times New Roman" w:cs="Times New Roman"/>
          <w:szCs w:val="24"/>
        </w:rPr>
        <w:t xml:space="preserve"> όταν αναφερθήκατε στις ευρύτερες πολιτικές, είπατε ό</w:t>
      </w:r>
      <w:r>
        <w:rPr>
          <w:rFonts w:eastAsia="Times New Roman" w:cs="Times New Roman"/>
          <w:szCs w:val="24"/>
        </w:rPr>
        <w:t xml:space="preserve">τι αυτές οι πολιτικές ενισχύουν την </w:t>
      </w:r>
      <w:r>
        <w:rPr>
          <w:rFonts w:eastAsia="Times New Roman" w:cs="Times New Roman"/>
          <w:szCs w:val="24"/>
        </w:rPr>
        <w:t>α</w:t>
      </w:r>
      <w:r>
        <w:rPr>
          <w:rFonts w:eastAsia="Times New Roman" w:cs="Times New Roman"/>
          <w:szCs w:val="24"/>
        </w:rPr>
        <w:t xml:space="preserve">κροδεξιά. </w:t>
      </w:r>
    </w:p>
    <w:p w14:paraId="225E560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Για να σας ρωτήσω, λοιπόν: Η επίσκεψη στο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xml:space="preserve"> ενισχύει ή δεν ενισχύει την </w:t>
      </w:r>
      <w:r>
        <w:rPr>
          <w:rFonts w:eastAsia="Times New Roman" w:cs="Times New Roman"/>
          <w:szCs w:val="24"/>
        </w:rPr>
        <w:t>α</w:t>
      </w:r>
      <w:r>
        <w:rPr>
          <w:rFonts w:eastAsia="Times New Roman" w:cs="Times New Roman"/>
          <w:szCs w:val="24"/>
        </w:rPr>
        <w:t xml:space="preserve">κροδεξιά; Η παράταξη των Βουλευτών σας μόνο δίπλα στους Βουλευτές της Χρυσής Αυγής ενισχύει ή δεν ενισχύει την </w:t>
      </w:r>
      <w:r>
        <w:rPr>
          <w:rFonts w:eastAsia="Times New Roman" w:cs="Times New Roman"/>
          <w:szCs w:val="24"/>
        </w:rPr>
        <w:t>α</w:t>
      </w:r>
      <w:r>
        <w:rPr>
          <w:rFonts w:eastAsia="Times New Roman" w:cs="Times New Roman"/>
          <w:szCs w:val="24"/>
        </w:rPr>
        <w:t xml:space="preserve">κροδεξιά; </w:t>
      </w:r>
    </w:p>
    <w:p w14:paraId="225E560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σείς, κυρίες και 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αλλά είστε πολύ περήφανοι γι’ αυτό; Για να ξέρω! Δηλαδή</w:t>
      </w:r>
      <w:r>
        <w:rPr>
          <w:rFonts w:eastAsia="Times New Roman" w:cs="Times New Roman"/>
          <w:szCs w:val="24"/>
        </w:rPr>
        <w:t>,</w:t>
      </w:r>
      <w:r>
        <w:rPr>
          <w:rFonts w:eastAsia="Times New Roman" w:cs="Times New Roman"/>
          <w:szCs w:val="24"/>
        </w:rPr>
        <w:t xml:space="preserve"> αυτό το πράγμα είναι αυτό που θέλετε για τον τόπο; Την κοινή μας τοποθέτηση απέναντι του οιο</w:t>
      </w:r>
      <w:r>
        <w:rPr>
          <w:rFonts w:eastAsia="Times New Roman" w:cs="Times New Roman"/>
          <w:szCs w:val="24"/>
        </w:rPr>
        <w:t>υ</w:t>
      </w:r>
      <w:r>
        <w:rPr>
          <w:rFonts w:eastAsia="Times New Roman" w:cs="Times New Roman"/>
          <w:szCs w:val="24"/>
        </w:rPr>
        <w:t>δήποτε εγείρει διεκδίκηση εναντίον της Ελλάδος, με αυτό</w:t>
      </w:r>
      <w:r>
        <w:rPr>
          <w:rFonts w:eastAsia="Times New Roman" w:cs="Times New Roman"/>
          <w:szCs w:val="24"/>
        </w:rPr>
        <w:t xml:space="preserve">ν τον τρόπο θα την απαντήσετε; Με την παράταξη με τους Βουλευτές της Χρυσής Αυγής; Πολύ </w:t>
      </w:r>
      <w:r>
        <w:rPr>
          <w:rFonts w:eastAsia="Times New Roman" w:cs="Times New Roman"/>
          <w:szCs w:val="24"/>
        </w:rPr>
        <w:lastRenderedPageBreak/>
        <w:t>φοβάμαι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πολλοί από εσάς αισθάνονται πολύ χειρότερα από εμάς που σας είδαμε. </w:t>
      </w:r>
    </w:p>
    <w:p w14:paraId="225E560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Πέραν αυτού</w:t>
      </w:r>
      <w:r>
        <w:rPr>
          <w:rFonts w:eastAsia="Times New Roman" w:cs="Times New Roman"/>
          <w:szCs w:val="24"/>
        </w:rPr>
        <w:t>,</w:t>
      </w:r>
      <w:r>
        <w:rPr>
          <w:rFonts w:eastAsia="Times New Roman" w:cs="Times New Roman"/>
          <w:szCs w:val="24"/>
        </w:rPr>
        <w:t xml:space="preserve"> λοιπόν, έρχομαι στα σαράντα χρόνια, γιατί ακούγεται συχνά. «Εσείς</w:t>
      </w:r>
      <w:r>
        <w:rPr>
          <w:rFonts w:eastAsia="Times New Roman" w:cs="Times New Roman"/>
          <w:szCs w:val="24"/>
        </w:rPr>
        <w:t xml:space="preserve"> τα σαράντα χρόνια» και ξανά «τα σαράντα χρόνια» και </w:t>
      </w:r>
      <w:proofErr w:type="spellStart"/>
      <w:r>
        <w:rPr>
          <w:rFonts w:eastAsia="Times New Roman" w:cs="Times New Roman"/>
          <w:szCs w:val="24"/>
        </w:rPr>
        <w:t>δώσ</w:t>
      </w:r>
      <w:proofErr w:type="spellEnd"/>
      <w:r>
        <w:rPr>
          <w:rFonts w:eastAsia="Times New Roman" w:cs="Times New Roman"/>
          <w:szCs w:val="24"/>
        </w:rPr>
        <w:t xml:space="preserve">’ </w:t>
      </w:r>
      <w:r>
        <w:rPr>
          <w:rFonts w:eastAsia="Times New Roman" w:cs="Times New Roman"/>
          <w:szCs w:val="24"/>
        </w:rPr>
        <w:t>του «τα σαράντα χρόνια» και «όλοι τα σαράντα χρόνια» και «εξομοίωση τα σαράντα χρόνια»!</w:t>
      </w:r>
    </w:p>
    <w:p w14:paraId="225E560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δεχόμουν να συζητήσω αυτό το επιχείρημα</w:t>
      </w:r>
      <w:r>
        <w:rPr>
          <w:rFonts w:eastAsia="Times New Roman" w:cs="Times New Roman"/>
          <w:szCs w:val="24"/>
        </w:rPr>
        <w:t>,</w:t>
      </w:r>
      <w:r>
        <w:rPr>
          <w:rFonts w:eastAsia="Times New Roman" w:cs="Times New Roman"/>
          <w:szCs w:val="24"/>
        </w:rPr>
        <w:t xml:space="preserve"> εάν δεν υπήρχε μια βασική παράμετρος</w:t>
      </w:r>
      <w:r>
        <w:rPr>
          <w:rFonts w:eastAsia="Times New Roman" w:cs="Times New Roman"/>
          <w:szCs w:val="24"/>
        </w:rPr>
        <w:t xml:space="preserve"> που το διαφοροποιεί, ότι εσείς κατ’ αρχ</w:t>
      </w:r>
      <w:r>
        <w:rPr>
          <w:rFonts w:eastAsia="Times New Roman" w:cs="Times New Roman"/>
          <w:szCs w:val="24"/>
        </w:rPr>
        <w:t>άς</w:t>
      </w:r>
      <w:r>
        <w:rPr>
          <w:rFonts w:eastAsia="Times New Roman" w:cs="Times New Roman"/>
          <w:szCs w:val="24"/>
        </w:rPr>
        <w:t xml:space="preserve"> δεν κυβερνάτε μόνοι, κυβερνάτε σε συνασπισμό με ένα κόμμα του οποίου ο </w:t>
      </w:r>
      <w:r>
        <w:rPr>
          <w:rFonts w:eastAsia="Times New Roman" w:cs="Times New Roman"/>
          <w:szCs w:val="24"/>
        </w:rPr>
        <w:t>Α</w:t>
      </w:r>
      <w:r>
        <w:rPr>
          <w:rFonts w:eastAsia="Times New Roman" w:cs="Times New Roman"/>
          <w:szCs w:val="24"/>
        </w:rPr>
        <w:t xml:space="preserve">ρχηγός υπήρξε Βουλευτής της Νέας Δημοκρατίας για το μεγαλύτερο διάστημα από τα χρόνια για τα οποία κατηγορείτε τη Νέα Δημοκρατία. </w:t>
      </w:r>
    </w:p>
    <w:p w14:paraId="225E560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Σαν να μην</w:t>
      </w:r>
      <w:r>
        <w:rPr>
          <w:rFonts w:eastAsia="Times New Roman" w:cs="Times New Roman"/>
          <w:szCs w:val="24"/>
        </w:rPr>
        <w:t xml:space="preserve"> έφτανε αυτό, όμως, το μεγαλύτερο κομμάτι των στελεχών σας -όχι των κοινοβουλευτικών</w:t>
      </w:r>
      <w:r>
        <w:rPr>
          <w:rFonts w:eastAsia="Times New Roman" w:cs="Times New Roman"/>
          <w:szCs w:val="24"/>
        </w:rPr>
        <w:t>,</w:t>
      </w:r>
      <w:r>
        <w:rPr>
          <w:rFonts w:eastAsia="Times New Roman" w:cs="Times New Roman"/>
          <w:szCs w:val="24"/>
        </w:rPr>
        <w:t xml:space="preserve"> αν και είναι αρκετά, αλλά των ευρύτερων </w:t>
      </w:r>
      <w:r>
        <w:rPr>
          <w:rFonts w:eastAsia="Times New Roman" w:cs="Times New Roman"/>
          <w:szCs w:val="24"/>
        </w:rPr>
        <w:lastRenderedPageBreak/>
        <w:t>στελεχών σας- ή αν θέλετε ένας τεράστιος αριθμός, προέρχονται από το ΠΑΣΟΚ και μάλιστα οφείλω να πω όχι από το καλύτερο κομμάτι το</w:t>
      </w:r>
      <w:r>
        <w:rPr>
          <w:rFonts w:eastAsia="Times New Roman" w:cs="Times New Roman"/>
          <w:szCs w:val="24"/>
        </w:rPr>
        <w:t xml:space="preserve">υ ΠΑΣΟΚ. </w:t>
      </w:r>
    </w:p>
    <w:p w14:paraId="225E560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Κανονίστε, λοιπόν, και αποφασίστε. Αυτά τα σαράντα χρόνια αν θέλετε να τα καταδικάσετε συνολικά, μπράβο, αλλά διαγράψτε αύριο το πρωί από τον ΣΥΡΙΖΑ οποιοδήποτε στέλεχος είχε παρουσία στο ΠΑΣΟΚ και</w:t>
      </w:r>
      <w:r>
        <w:rPr>
          <w:rFonts w:eastAsia="Times New Roman" w:cs="Times New Roman"/>
          <w:szCs w:val="24"/>
        </w:rPr>
        <w:t>,</w:t>
      </w:r>
      <w:r>
        <w:rPr>
          <w:rFonts w:eastAsia="Times New Roman" w:cs="Times New Roman"/>
          <w:szCs w:val="24"/>
        </w:rPr>
        <w:t xml:space="preserve"> εκτός αυτού, αν θέλετε, διαλύστε τον συνασπισμό</w:t>
      </w:r>
      <w:r>
        <w:rPr>
          <w:rFonts w:eastAsia="Times New Roman" w:cs="Times New Roman"/>
          <w:szCs w:val="24"/>
        </w:rPr>
        <w:t xml:space="preserve"> με τους Ανεξάρτητους Έλληνες και τελειώστε με αυτή την ιστορία. Ή αλλιώς σταματήστε την ιστορία των σαράντα ετών. Δεν μπορεί να έχετε και τις δύο όψεις του νομίσματος μαζί σας.</w:t>
      </w:r>
    </w:p>
    <w:p w14:paraId="225E560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Καταλήγω λέγοντας ότι τα πράγματα δεν είναι καθόλου καλά. Εγώ δεν νομίζω ότι τ</w:t>
      </w:r>
      <w:r>
        <w:rPr>
          <w:rFonts w:eastAsia="Times New Roman" w:cs="Times New Roman"/>
          <w:szCs w:val="24"/>
        </w:rPr>
        <w:t xml:space="preserve">ου κ. </w:t>
      </w:r>
      <w:proofErr w:type="spellStart"/>
      <w:r>
        <w:rPr>
          <w:rFonts w:eastAsia="Times New Roman" w:cs="Times New Roman"/>
          <w:szCs w:val="24"/>
        </w:rPr>
        <w:t>Χουλιαράκη</w:t>
      </w:r>
      <w:proofErr w:type="spellEnd"/>
      <w:r>
        <w:rPr>
          <w:rFonts w:eastAsia="Times New Roman" w:cs="Times New Roman"/>
          <w:szCs w:val="24"/>
        </w:rPr>
        <w:t xml:space="preserve"> το</w:t>
      </w:r>
      <w:r>
        <w:rPr>
          <w:rFonts w:eastAsia="Times New Roman" w:cs="Times New Roman"/>
          <w:szCs w:val="24"/>
        </w:rPr>
        <w:t>ύ</w:t>
      </w:r>
      <w:r>
        <w:rPr>
          <w:rFonts w:eastAsia="Times New Roman" w:cs="Times New Roman"/>
          <w:szCs w:val="24"/>
        </w:rPr>
        <w:t xml:space="preserve"> διέφυγε και μίλησε για 4,5 δισεκατομμύρια. Θα μας δώσει απάντηση, βεβαίως, ο κ. </w:t>
      </w:r>
      <w:proofErr w:type="spellStart"/>
      <w:r>
        <w:rPr>
          <w:rFonts w:eastAsia="Times New Roman" w:cs="Times New Roman"/>
          <w:szCs w:val="24"/>
        </w:rPr>
        <w:t>Τσακαλώτος</w:t>
      </w:r>
      <w:proofErr w:type="spellEnd"/>
      <w:r>
        <w:rPr>
          <w:rFonts w:eastAsia="Times New Roman" w:cs="Times New Roman"/>
          <w:szCs w:val="24"/>
        </w:rPr>
        <w:t xml:space="preserve"> κι ελπίζω αμέσως. </w:t>
      </w:r>
    </w:p>
    <w:p w14:paraId="225E560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Αλλά, ούτως ή άλλως, κυρίες και κύριοι συνάδελφοι, έχετε κοστίσει πάρα πολύ ακριβά στην ελληνική κοινωνία, έχετε κοστίσει παν</w:t>
      </w:r>
      <w:r>
        <w:rPr>
          <w:rFonts w:eastAsia="Times New Roman" w:cs="Times New Roman"/>
          <w:szCs w:val="24"/>
        </w:rPr>
        <w:t>άκριβα στη χώρα και στον τόπο. Είναι φανερό –σας το λέω πάντοτε και σας το λέω χωρίς να θέλω ούτε να σας υβρίσω ούτε να σας προκαλέσω- ότι απέρχεστε. Το πόσο καιρό θα παραμείνετε στην εξουσία -αν είναι λίγες εβδομάδες, ελάχιστοι μήνες, λίγος καιρός- αυτό δ</w:t>
      </w:r>
      <w:r>
        <w:rPr>
          <w:rFonts w:eastAsia="Times New Roman" w:cs="Times New Roman"/>
          <w:szCs w:val="24"/>
        </w:rPr>
        <w:t>εν είναι σημαντικό. Αυτό το οποίο είναι σημαντικό</w:t>
      </w:r>
      <w:r>
        <w:rPr>
          <w:rFonts w:eastAsia="Times New Roman" w:cs="Times New Roman"/>
          <w:szCs w:val="24"/>
        </w:rPr>
        <w:t>,</w:t>
      </w:r>
      <w:r>
        <w:rPr>
          <w:rFonts w:eastAsia="Times New Roman" w:cs="Times New Roman"/>
          <w:szCs w:val="24"/>
        </w:rPr>
        <w:t xml:space="preserve"> και θα είναι σημαντικό και για σας στο μέλλον, είναι να μη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προκαλέ</w:t>
      </w:r>
      <w:r>
        <w:rPr>
          <w:rFonts w:eastAsia="Times New Roman" w:cs="Times New Roman"/>
          <w:szCs w:val="24"/>
        </w:rPr>
        <w:t>σετε περισσότερη ζημιά στον τόπο. Αυτό, λοιπόν, μπορείτε να το κάνετε καταψηφίζοντας τον παρόντα προϋπολογισμό.</w:t>
      </w:r>
    </w:p>
    <w:p w14:paraId="225E560C"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225E560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w:t>
      </w:r>
      <w:proofErr w:type="spellStart"/>
      <w:r>
        <w:rPr>
          <w:rFonts w:eastAsia="Times New Roman" w:cs="Times New Roman"/>
          <w:szCs w:val="24"/>
        </w:rPr>
        <w:t>Δένδια</w:t>
      </w:r>
      <w:proofErr w:type="spellEnd"/>
      <w:r>
        <w:rPr>
          <w:rFonts w:eastAsia="Times New Roman" w:cs="Times New Roman"/>
          <w:szCs w:val="24"/>
        </w:rPr>
        <w:t>.</w:t>
      </w:r>
    </w:p>
    <w:p w14:paraId="225E560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lastRenderedPageBreak/>
        <w:t>προηγουμένως ξεναγήθηκαν στην έκθε</w:t>
      </w:r>
      <w:r>
        <w:rPr>
          <w:rFonts w:eastAsia="Times New Roman" w:cs="Times New Roman"/>
          <w:szCs w:val="24"/>
        </w:rPr>
        <w:t>ση της αίθουσας «ΕΛΕΥΘΕΡΙΟΣ ΒΕΝΙΖΕΛΟΣ» και ενημερώθηκαν για την ιστορία του κτηρίου και τρόπο οργάνωσης και λειτουργίας της Βουλής, σαράντα ένας μαθητές και μαθήτριες και δύο εκπαιδευτικοί συνοδοί τους από το 9</w:t>
      </w:r>
      <w:r>
        <w:rPr>
          <w:rFonts w:eastAsia="Times New Roman" w:cs="Times New Roman"/>
          <w:szCs w:val="24"/>
          <w:vertAlign w:val="superscript"/>
        </w:rPr>
        <w:t>ο</w:t>
      </w:r>
      <w:r>
        <w:rPr>
          <w:rFonts w:eastAsia="Times New Roman" w:cs="Times New Roman"/>
          <w:szCs w:val="24"/>
        </w:rPr>
        <w:t xml:space="preserve"> Γυμνάσιο Καλαμαριάς Θεσσαλονίκης.</w:t>
      </w:r>
    </w:p>
    <w:p w14:paraId="225E560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τούς καλωσορίζει.</w:t>
      </w:r>
    </w:p>
    <w:p w14:paraId="225E5610"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25E5611"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ζητώ τον λόγο για ένα λεπτό.</w:t>
      </w:r>
    </w:p>
    <w:p w14:paraId="225E5612"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Υπάρχει αναφορά στον κ. Κοντονή. Προφανώς μπορεί να χρειαστεί μία α</w:t>
      </w:r>
      <w:r>
        <w:rPr>
          <w:rFonts w:eastAsia="Times New Roman" w:cs="Times New Roman"/>
          <w:szCs w:val="24"/>
        </w:rPr>
        <w:t xml:space="preserve">πάντηση από τον κ. Κοντονή. Έχουν ενδιαφέρον οι </w:t>
      </w:r>
      <w:proofErr w:type="spellStart"/>
      <w:r>
        <w:rPr>
          <w:rFonts w:eastAsia="Times New Roman" w:cs="Times New Roman"/>
          <w:szCs w:val="24"/>
        </w:rPr>
        <w:t>επιχειρηματολογημένοι</w:t>
      </w:r>
      <w:proofErr w:type="spellEnd"/>
      <w:r>
        <w:rPr>
          <w:rFonts w:eastAsia="Times New Roman" w:cs="Times New Roman"/>
          <w:szCs w:val="24"/>
        </w:rPr>
        <w:t xml:space="preserve"> διαξιφισμοί -το Προεδρείο δεν διαφωνεί-</w:t>
      </w:r>
      <w:r>
        <w:rPr>
          <w:rFonts w:eastAsia="Times New Roman" w:cs="Times New Roman"/>
          <w:szCs w:val="24"/>
        </w:rPr>
        <w:t>,</w:t>
      </w:r>
      <w:r>
        <w:rPr>
          <w:rFonts w:eastAsia="Times New Roman" w:cs="Times New Roman"/>
          <w:szCs w:val="24"/>
        </w:rPr>
        <w:t xml:space="preserve"> ζωντανεύουν τη συζήτηση. Αλλά για εσάς, κύριε </w:t>
      </w:r>
      <w:proofErr w:type="spellStart"/>
      <w:r>
        <w:rPr>
          <w:rFonts w:eastAsia="Times New Roman" w:cs="Times New Roman"/>
          <w:szCs w:val="24"/>
        </w:rPr>
        <w:t>Τσακαλώτε</w:t>
      </w:r>
      <w:proofErr w:type="spellEnd"/>
      <w:r>
        <w:rPr>
          <w:rFonts w:eastAsia="Times New Roman" w:cs="Times New Roman"/>
          <w:szCs w:val="24"/>
        </w:rPr>
        <w:t xml:space="preserve">, τι ακριβώς </w:t>
      </w:r>
      <w:proofErr w:type="spellStart"/>
      <w:r>
        <w:rPr>
          <w:rFonts w:eastAsia="Times New Roman" w:cs="Times New Roman"/>
          <w:szCs w:val="24"/>
        </w:rPr>
        <w:t>ελέχθη</w:t>
      </w:r>
      <w:proofErr w:type="spellEnd"/>
      <w:r>
        <w:rPr>
          <w:rFonts w:eastAsia="Times New Roman" w:cs="Times New Roman"/>
          <w:szCs w:val="24"/>
        </w:rPr>
        <w:t>;</w:t>
      </w:r>
    </w:p>
    <w:p w14:paraId="225E5613"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Αν ήθελε για ένα λεπτό να του εξηγήσω.</w:t>
      </w:r>
    </w:p>
    <w:p w14:paraId="225E5614"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Έχει δίκιο ο Υπουργός. Του απηύθυνα τον λόγο και είναι σοβαρό.</w:t>
      </w:r>
    </w:p>
    <w:p w14:paraId="225E561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μετά.</w:t>
      </w:r>
    </w:p>
    <w:p w14:paraId="225E561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Κύριε Κοντονή, έχετε τον λόγο για δύο λεπτά.</w:t>
      </w:r>
    </w:p>
    <w:p w14:paraId="225E5617"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w:t>
      </w:r>
      <w:r>
        <w:rPr>
          <w:rFonts w:eastAsia="Times New Roman" w:cs="Times New Roman"/>
          <w:b/>
          <w:szCs w:val="24"/>
        </w:rPr>
        <w:t>φάνειας και Ανθρωπίνων Δικαιωμάτων):</w:t>
      </w:r>
      <w:r>
        <w:rPr>
          <w:rFonts w:eastAsia="Times New Roman" w:cs="Times New Roman"/>
          <w:szCs w:val="24"/>
        </w:rPr>
        <w:t xml:space="preserve"> Ευχαριστώ, κύριε Πρόεδρε.</w:t>
      </w:r>
    </w:p>
    <w:p w14:paraId="225E561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αξιότιμος εκπρόσωπος της Νέας Δημοκρατίας προέβη σε μία δήλωση προηγουμένως, καταθέτοντας και στα Πρακτικά την απάντηση του Υπουργείου Δικαιοσύνης</w:t>
      </w:r>
      <w:r>
        <w:rPr>
          <w:rFonts w:eastAsia="Times New Roman" w:cs="Times New Roman"/>
          <w:szCs w:val="24"/>
        </w:rPr>
        <w:t>,</w:t>
      </w:r>
      <w:r>
        <w:rPr>
          <w:rFonts w:eastAsia="Times New Roman" w:cs="Times New Roman"/>
          <w:szCs w:val="24"/>
        </w:rPr>
        <w:t xml:space="preserve"> σχετικά με τους πολίτες οι οποίοι ήταν κρατ</w:t>
      </w:r>
      <w:r>
        <w:rPr>
          <w:rFonts w:eastAsia="Times New Roman" w:cs="Times New Roman"/>
          <w:szCs w:val="24"/>
        </w:rPr>
        <w:t>ούμενοι και αποφυλακίστηκαν.</w:t>
      </w:r>
    </w:p>
    <w:p w14:paraId="225E561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η απάντηση διαλαμβάνει το εξής: «Επισημαίνουμε για πρώτη φορά μείωση του πληθυσμού των κρατουμένων χιλίων πεντακοσίων ατόμων του Καταστήματος Κράτησης Κορυδαλλού αφ</w:t>
      </w:r>
      <w:r>
        <w:rPr>
          <w:rFonts w:eastAsia="Times New Roman" w:cs="Times New Roman"/>
          <w:szCs w:val="24"/>
        </w:rPr>
        <w:t xml:space="preserve">’ </w:t>
      </w:r>
      <w:r>
        <w:rPr>
          <w:rFonts w:eastAsia="Times New Roman" w:cs="Times New Roman"/>
          <w:szCs w:val="24"/>
        </w:rPr>
        <w:t>ενός μετά την εφαρμογή των διατάξεων του ν.432</w:t>
      </w:r>
      <w:r>
        <w:rPr>
          <w:rFonts w:eastAsia="Times New Roman" w:cs="Times New Roman"/>
          <w:szCs w:val="24"/>
        </w:rPr>
        <w:t>2</w:t>
      </w:r>
      <w:r>
        <w:rPr>
          <w:rFonts w:eastAsia="Times New Roman" w:cs="Times New Roman"/>
          <w:szCs w:val="24"/>
        </w:rPr>
        <w:t>,</w:t>
      </w:r>
      <w:r>
        <w:rPr>
          <w:rFonts w:eastAsia="Times New Roman" w:cs="Times New Roman"/>
          <w:szCs w:val="24"/>
        </w:rPr>
        <w:t xml:space="preserve"> που απέφεραν σημαντική εκτόνωση στο σωφρονιστικό σύστημα</w:t>
      </w:r>
      <w:r>
        <w:rPr>
          <w:rFonts w:eastAsia="Times New Roman" w:cs="Times New Roman"/>
          <w:szCs w:val="24"/>
        </w:rPr>
        <w:t>,</w:t>
      </w:r>
      <w:r>
        <w:rPr>
          <w:rFonts w:eastAsia="Times New Roman" w:cs="Times New Roman"/>
          <w:szCs w:val="24"/>
        </w:rPr>
        <w:t xml:space="preserve"> με μείωση του μέσου όρου πληθυσμού των καταστημάτων κράτησης κατά 18,3%, μείωση του μέσου όρου από </w:t>
      </w:r>
      <w:r>
        <w:rPr>
          <w:rFonts w:eastAsia="Times New Roman" w:cs="Times New Roman"/>
          <w:szCs w:val="24"/>
        </w:rPr>
        <w:t>δώδεκα χιλιάδες σαράντα επτά</w:t>
      </w:r>
      <w:r>
        <w:rPr>
          <w:rFonts w:eastAsia="Times New Roman" w:cs="Times New Roman"/>
          <w:szCs w:val="24"/>
        </w:rPr>
        <w:t xml:space="preserve"> σε </w:t>
      </w:r>
      <w:r>
        <w:rPr>
          <w:rFonts w:eastAsia="Times New Roman" w:cs="Times New Roman"/>
          <w:szCs w:val="24"/>
        </w:rPr>
        <w:t>εννέα χιλιάδες οκτακόσιους σαράντα</w:t>
      </w:r>
      <w:r>
        <w:rPr>
          <w:rFonts w:eastAsia="Times New Roman" w:cs="Times New Roman"/>
          <w:szCs w:val="24"/>
        </w:rPr>
        <w:t xml:space="preserve">». </w:t>
      </w:r>
    </w:p>
    <w:p w14:paraId="225E561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Αυτό σας είπα, κύριε </w:t>
      </w:r>
      <w:proofErr w:type="spellStart"/>
      <w:r>
        <w:rPr>
          <w:rFonts w:eastAsia="Times New Roman" w:cs="Times New Roman"/>
          <w:szCs w:val="24"/>
        </w:rPr>
        <w:t>Δένδι</w:t>
      </w:r>
      <w:r>
        <w:rPr>
          <w:rFonts w:eastAsia="Times New Roman" w:cs="Times New Roman"/>
          <w:szCs w:val="24"/>
        </w:rPr>
        <w:t>α</w:t>
      </w:r>
      <w:proofErr w:type="spellEnd"/>
      <w:r>
        <w:rPr>
          <w:rFonts w:eastAsia="Times New Roman" w:cs="Times New Roman"/>
          <w:szCs w:val="24"/>
        </w:rPr>
        <w:t xml:space="preserve">. </w:t>
      </w:r>
    </w:p>
    <w:p w14:paraId="225E561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Τι λέτε;</w:t>
      </w:r>
    </w:p>
    <w:p w14:paraId="225E561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Αυτό που λέω, κύριε </w:t>
      </w:r>
      <w:proofErr w:type="spellStart"/>
      <w:r>
        <w:rPr>
          <w:rFonts w:eastAsia="Times New Roman" w:cs="Times New Roman"/>
          <w:szCs w:val="24"/>
        </w:rPr>
        <w:t>Δένδια</w:t>
      </w:r>
      <w:proofErr w:type="spellEnd"/>
      <w:r>
        <w:rPr>
          <w:rFonts w:eastAsia="Times New Roman" w:cs="Times New Roman"/>
          <w:szCs w:val="24"/>
        </w:rPr>
        <w:t xml:space="preserve">. Και να μην πλαστογραφείτε εκ του Βήματος της Βουλής αποφάσεις και απαντήσεις. </w:t>
      </w:r>
    </w:p>
    <w:p w14:paraId="225E561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Βαριές κουβέντε</w:t>
      </w:r>
      <w:r>
        <w:rPr>
          <w:rFonts w:eastAsia="Times New Roman" w:cs="Times New Roman"/>
          <w:szCs w:val="24"/>
        </w:rPr>
        <w:t>ς!</w:t>
      </w:r>
    </w:p>
    <w:p w14:paraId="225E561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Μη μου λέτε, λοιπόν, τι λέω. Σας απαντώ. </w:t>
      </w:r>
    </w:p>
    <w:p w14:paraId="225E561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χι μόνο αυτό, αλλά διαβάζετε στον πίνακα τις αποφυλακίσεις με τις μεταβατικές διατάξεις για ενήλικες, οι οποίες ούτως ή άλλως</w:t>
      </w:r>
      <w:r>
        <w:rPr>
          <w:rFonts w:eastAsia="Times New Roman" w:cs="Times New Roman"/>
          <w:szCs w:val="24"/>
        </w:rPr>
        <w:t>,</w:t>
      </w:r>
      <w:r>
        <w:rPr>
          <w:rFonts w:eastAsia="Times New Roman" w:cs="Times New Roman"/>
          <w:szCs w:val="24"/>
        </w:rPr>
        <w:t xml:space="preserve"> ίσχ</w:t>
      </w:r>
      <w:r>
        <w:rPr>
          <w:rFonts w:eastAsia="Times New Roman" w:cs="Times New Roman"/>
          <w:szCs w:val="24"/>
        </w:rPr>
        <w:t xml:space="preserve">υαν και είναι του ύψους </w:t>
      </w:r>
      <w:r>
        <w:rPr>
          <w:rFonts w:eastAsia="Times New Roman" w:cs="Times New Roman"/>
          <w:szCs w:val="24"/>
        </w:rPr>
        <w:t>των έξι χιλιάδων πεντακοσίων πενήντα τριών</w:t>
      </w:r>
      <w:r>
        <w:rPr>
          <w:rFonts w:eastAsia="Times New Roman" w:cs="Times New Roman"/>
          <w:szCs w:val="24"/>
        </w:rPr>
        <w:t xml:space="preserve">, ενώ οι αποφυλακίσεις με βάση τον νόμο που είχε ψηφίσει η Κυβέρνηση ήταν </w:t>
      </w:r>
      <w:proofErr w:type="spellStart"/>
      <w:r>
        <w:rPr>
          <w:rFonts w:eastAsia="Times New Roman" w:cs="Times New Roman"/>
          <w:szCs w:val="24"/>
        </w:rPr>
        <w:t>εκατόν</w:t>
      </w:r>
      <w:proofErr w:type="spellEnd"/>
      <w:r>
        <w:rPr>
          <w:rFonts w:eastAsia="Times New Roman" w:cs="Times New Roman"/>
          <w:szCs w:val="24"/>
        </w:rPr>
        <w:t xml:space="preserve"> τριάντα τρεις</w:t>
      </w:r>
      <w:r>
        <w:rPr>
          <w:rFonts w:eastAsia="Times New Roman" w:cs="Times New Roman"/>
          <w:szCs w:val="24"/>
        </w:rPr>
        <w:t xml:space="preserve">. </w:t>
      </w:r>
    </w:p>
    <w:p w14:paraId="225E562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Θέλω, λοιπόν, να σας πω, ότι εσείς αθροίζετε σε αυτόν τον αριθμό ακόμη και αυτούς που επρόκει</w:t>
      </w:r>
      <w:r>
        <w:rPr>
          <w:rFonts w:eastAsia="Times New Roman" w:cs="Times New Roman"/>
          <w:szCs w:val="24"/>
        </w:rPr>
        <w:t xml:space="preserve">το να αποφυλακιστούν υπό κανονικές συνθήκες. Τι θέλατε, να τους κρατήσουμε στη φυλακή; Βλέπετε, λοιπόν, ότι εδώ </w:t>
      </w:r>
      <w:r>
        <w:rPr>
          <w:rFonts w:eastAsia="Times New Roman" w:cs="Times New Roman"/>
          <w:szCs w:val="24"/>
        </w:rPr>
        <w:t>πιθανώς</w:t>
      </w:r>
      <w:r>
        <w:rPr>
          <w:rFonts w:eastAsia="Times New Roman" w:cs="Times New Roman"/>
          <w:szCs w:val="24"/>
        </w:rPr>
        <w:t xml:space="preserve"> έχει γίνει μια παρανόηση και είμαι στη διάθεσή σας ανά πάσα ώρα και στιγμή να σας εξηγήσω ή διαβάζετε λάθος τον πίνακα αυτόν.</w:t>
      </w:r>
    </w:p>
    <w:p w14:paraId="225E5621" w14:textId="77777777" w:rsidR="00E140DF" w:rsidRDefault="00A85BE1">
      <w:pPr>
        <w:spacing w:line="600" w:lineRule="auto"/>
        <w:ind w:firstLine="851"/>
        <w:jc w:val="both"/>
        <w:rPr>
          <w:rFonts w:eastAsia="Times New Roman" w:cs="Times New Roman"/>
        </w:rPr>
      </w:pPr>
      <w:r>
        <w:rPr>
          <w:rFonts w:eastAsia="Times New Roman" w:cs="Times New Roman"/>
        </w:rPr>
        <w:lastRenderedPageBreak/>
        <w:t>Σε κάθε πε</w:t>
      </w:r>
      <w:r>
        <w:rPr>
          <w:rFonts w:eastAsia="Times New Roman" w:cs="Times New Roman"/>
        </w:rPr>
        <w:t xml:space="preserve">ρίπτωση, </w:t>
      </w:r>
      <w:r>
        <w:rPr>
          <w:rFonts w:eastAsia="Times New Roman" w:cs="Times New Roman"/>
          <w:bCs/>
          <w:shd w:val="clear" w:color="auto" w:fill="FFFFFF"/>
        </w:rPr>
        <w:t>όμως</w:t>
      </w:r>
      <w:r>
        <w:rPr>
          <w:rFonts w:eastAsia="Times New Roman" w:cs="Times New Roman"/>
        </w:rPr>
        <w:t>, το έγγραφο του Υπουργείου Δικαιοσύνης σ</w:t>
      </w:r>
      <w:r>
        <w:rPr>
          <w:rFonts w:eastAsia="Times New Roman" w:cs="Times New Roman"/>
        </w:rPr>
        <w:t>ά</w:t>
      </w:r>
      <w:r>
        <w:rPr>
          <w:rFonts w:eastAsia="Times New Roman" w:cs="Times New Roman"/>
        </w:rPr>
        <w:t xml:space="preserve">ς λέει ότι είχαμε δώδεκα χιλιάδες σαράντα επτά κρατουμένους και φτάσαμε στις εννέα χιλιάδες οκτακόσιους σαράντα </w:t>
      </w:r>
      <w:r>
        <w:rPr>
          <w:rFonts w:eastAsia="Times New Roman"/>
        </w:rPr>
        <w:t>–</w:t>
      </w:r>
      <w:r>
        <w:rPr>
          <w:rFonts w:eastAsia="Times New Roman" w:cs="Times New Roman"/>
        </w:rPr>
        <w:t>αυτό που σας είπα εγώ σήμερα. Δεν ήταν δυνατόν ποτέ να φτάσουμε σε απόλυση αυτού του μεγ</w:t>
      </w:r>
      <w:r>
        <w:rPr>
          <w:rFonts w:eastAsia="Times New Roman" w:cs="Times New Roman"/>
        </w:rPr>
        <w:t xml:space="preserve">έθους που αναφέρατε, το οποίο ανέφερε και ο </w:t>
      </w:r>
      <w:r>
        <w:rPr>
          <w:rFonts w:eastAsia="Times New Roman"/>
          <w:bCs/>
        </w:rPr>
        <w:t>Αρχηγός της Αξιωματικής Αντιπολίτευσης</w:t>
      </w:r>
      <w:r>
        <w:rPr>
          <w:rFonts w:eastAsia="Times New Roman" w:cs="Times New Roman"/>
        </w:rPr>
        <w:t xml:space="preserve">. </w:t>
      </w:r>
    </w:p>
    <w:p w14:paraId="225E5622" w14:textId="77777777" w:rsidR="00E140DF" w:rsidRDefault="00A85BE1">
      <w:pPr>
        <w:spacing w:line="600" w:lineRule="auto"/>
        <w:ind w:firstLine="851"/>
        <w:jc w:val="both"/>
        <w:rPr>
          <w:rFonts w:eastAsia="Times New Roman" w:cs="Times New Roman"/>
        </w:rPr>
      </w:pPr>
      <w:r>
        <w:rPr>
          <w:rFonts w:eastAsia="Times New Roman" w:cs="Times New Roman"/>
        </w:rPr>
        <w:t>Αν θέλετε, να το καταλάβετε. Αν δεν θέλετε, τι να σας πω; Εγώ μπορώ να σας αναλύσω έτι περ</w:t>
      </w:r>
      <w:r>
        <w:rPr>
          <w:rFonts w:eastAsia="Times New Roman" w:cs="Times New Roman"/>
        </w:rPr>
        <w:t>αι</w:t>
      </w:r>
      <w:r>
        <w:rPr>
          <w:rFonts w:eastAsia="Times New Roman" w:cs="Times New Roman"/>
        </w:rPr>
        <w:t>τ</w:t>
      </w:r>
      <w:r>
        <w:rPr>
          <w:rFonts w:eastAsia="Times New Roman" w:cs="Times New Roman"/>
        </w:rPr>
        <w:t>έ</w:t>
      </w:r>
      <w:r>
        <w:rPr>
          <w:rFonts w:eastAsia="Times New Roman" w:cs="Times New Roman"/>
        </w:rPr>
        <w:t xml:space="preserve">ρω αυτόν τον πίνακα, τον οποίο διαβάζετε. </w:t>
      </w:r>
      <w:r>
        <w:rPr>
          <w:rFonts w:eastAsia="Times New Roman" w:cs="Times New Roman"/>
        </w:rPr>
        <w:t>Σ</w:t>
      </w:r>
      <w:r>
        <w:rPr>
          <w:rFonts w:eastAsia="Times New Roman" w:cs="Times New Roman"/>
        </w:rPr>
        <w:t xml:space="preserve">ας ξαναλέω ότι αθροίζετε </w:t>
      </w:r>
      <w:r>
        <w:rPr>
          <w:rFonts w:eastAsia="Times New Roman" w:cs="Times New Roman"/>
        </w:rPr>
        <w:t xml:space="preserve">κρατούμενους που αποφυλακίστηκαν, οι οποίοι θα είχαν αποφυλακιστεί σε κάθε περίπτωση. </w:t>
      </w:r>
    </w:p>
    <w:p w14:paraId="225E5623"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Κύριε Υπουργέ, είναι κατανοητό. Ευχαριστώ πολύ. </w:t>
      </w:r>
    </w:p>
    <w:p w14:paraId="225E5624"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t xml:space="preserve">Κύριε </w:t>
      </w:r>
      <w:proofErr w:type="spellStart"/>
      <w:r>
        <w:rPr>
          <w:rFonts w:eastAsia="Times New Roman"/>
          <w:bCs/>
          <w:shd w:val="clear" w:color="auto" w:fill="FFFFFF"/>
        </w:rPr>
        <w:t>Δένδια</w:t>
      </w:r>
      <w:proofErr w:type="spellEnd"/>
      <w:r>
        <w:rPr>
          <w:rFonts w:eastAsia="Times New Roman"/>
          <w:bCs/>
          <w:shd w:val="clear" w:color="auto" w:fill="FFFFFF"/>
        </w:rPr>
        <w:t>, έχετε τον λόγο για ένα λεπτό.</w:t>
      </w:r>
    </w:p>
    <w:p w14:paraId="225E5625"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ΝΙΚΟΛΑΟΣ ΔΕΝΔΙΑΣ:</w:t>
      </w:r>
      <w:r>
        <w:rPr>
          <w:rFonts w:eastAsia="Times New Roman"/>
          <w:bCs/>
          <w:shd w:val="clear" w:color="auto" w:fill="FFFFFF"/>
        </w:rPr>
        <w:t xml:space="preserve"> Μου αρκεί, κύριε Πρόεδρε.</w:t>
      </w:r>
    </w:p>
    <w:p w14:paraId="225E5626"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lastRenderedPageBreak/>
        <w:t xml:space="preserve">Κυρίες και κύριοι συνάδελφοι, ουδέποτε έχω φέρει συνάδελφο σε δύσκολη θέση σε αυτή την Αίθουσα και προσπάθησα και στην τοποθέτησή μου για τον Υπουργό Δικαιοσύνης να είμαι κομψός. Απλώς, χρειάστηκε να το κάνω, επειδή </w:t>
      </w:r>
      <w:proofErr w:type="spellStart"/>
      <w:r>
        <w:rPr>
          <w:rFonts w:eastAsia="Times New Roman"/>
          <w:bCs/>
          <w:shd w:val="clear" w:color="auto" w:fill="FFFFFF"/>
        </w:rPr>
        <w:t>ανεφέρθη</w:t>
      </w:r>
      <w:proofErr w:type="spellEnd"/>
      <w:r>
        <w:rPr>
          <w:rFonts w:eastAsia="Times New Roman"/>
          <w:bCs/>
          <w:shd w:val="clear" w:color="auto" w:fill="FFFFFF"/>
        </w:rPr>
        <w:t xml:space="preserve"> στον κύριο Πρόεδρο της Αξιωματι</w:t>
      </w:r>
      <w:r>
        <w:rPr>
          <w:rFonts w:eastAsia="Times New Roman"/>
          <w:bCs/>
          <w:shd w:val="clear" w:color="auto" w:fill="FFFFFF"/>
        </w:rPr>
        <w:t xml:space="preserve">κής Αντιπολίτευσης και αυτό είναι το κοινοβουλευτικό μου καθήκον. </w:t>
      </w:r>
    </w:p>
    <w:p w14:paraId="225E5627"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t>Επαναλαμβάνω, σαφώς, χωρίς να θέλω να σχολιάσω τα όσα είπε περί πλαστογραφία</w:t>
      </w:r>
      <w:r>
        <w:rPr>
          <w:rFonts w:eastAsia="Times New Roman"/>
          <w:bCs/>
          <w:shd w:val="clear" w:color="auto" w:fill="FFFFFF"/>
        </w:rPr>
        <w:t>ς</w:t>
      </w:r>
      <w:r>
        <w:rPr>
          <w:rFonts w:eastAsia="Times New Roman"/>
          <w:bCs/>
          <w:shd w:val="clear" w:color="auto" w:fill="FFFFFF"/>
        </w:rPr>
        <w:t xml:space="preserve"> κ.λπ., τα οποία δεν τον τιμούν, ότι η απάντηση του Υπουργείου λέει τα εξής: Με τον ν.4322/201</w:t>
      </w:r>
      <w:r>
        <w:rPr>
          <w:rFonts w:eastAsia="Times New Roman"/>
          <w:bCs/>
          <w:shd w:val="clear" w:color="auto" w:fill="FFFFFF"/>
        </w:rPr>
        <w:t>5</w:t>
      </w:r>
      <w:r>
        <w:rPr>
          <w:rFonts w:eastAsia="Times New Roman"/>
          <w:bCs/>
          <w:shd w:val="clear" w:color="auto" w:fill="FFFFFF"/>
        </w:rPr>
        <w:t xml:space="preserve"> οι αποφυλακίσεις</w:t>
      </w:r>
      <w:r>
        <w:rPr>
          <w:rFonts w:eastAsia="Times New Roman"/>
          <w:bCs/>
          <w:shd w:val="clear" w:color="auto" w:fill="FFFFFF"/>
        </w:rPr>
        <w:t xml:space="preserve"> ήταν επτά χιλιάδες εξακόσιες εβδομήντα τέσσερις. Με τον ν.4411/2016 οι αποφυλακίσεις ήταν χίλιες πεντακόσιες εβδομήντα πέντε. Αυτό είναι το έγγραφο. Δεν τίθεται θέμα εξήγησης, κύριε Υπουργέ</w:t>
      </w:r>
      <w:r>
        <w:rPr>
          <w:rFonts w:eastAsia="Times New Roman"/>
          <w:bCs/>
          <w:shd w:val="clear" w:color="auto" w:fill="FFFFFF"/>
        </w:rPr>
        <w:t>,</w:t>
      </w:r>
      <w:r>
        <w:rPr>
          <w:rFonts w:eastAsia="Times New Roman"/>
          <w:bCs/>
          <w:shd w:val="clear" w:color="auto" w:fill="FFFFFF"/>
        </w:rPr>
        <w:t xml:space="preserve"> τίθεται θέμα ανάγνωσης. </w:t>
      </w:r>
      <w:r>
        <w:rPr>
          <w:rFonts w:eastAsia="Times New Roman"/>
          <w:bCs/>
          <w:shd w:val="clear" w:color="auto" w:fill="FFFFFF"/>
        </w:rPr>
        <w:t>Σ</w:t>
      </w:r>
      <w:r>
        <w:rPr>
          <w:rFonts w:eastAsia="Times New Roman"/>
          <w:bCs/>
          <w:shd w:val="clear" w:color="auto" w:fill="FFFFFF"/>
        </w:rPr>
        <w:t>ας παρακαλώ, μην επιμείνετε. Δεν υπάρχε</w:t>
      </w:r>
      <w:r>
        <w:rPr>
          <w:rFonts w:eastAsia="Times New Roman"/>
          <w:bCs/>
          <w:shd w:val="clear" w:color="auto" w:fill="FFFFFF"/>
        </w:rPr>
        <w:t xml:space="preserve">ι κανένας λόγος. </w:t>
      </w:r>
    </w:p>
    <w:p w14:paraId="225E5628"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ΣΤΑΥΡΟΣ ΚΟΝΤΟΝΗΣ (Υπουργός Δικαιοσύνης, Διαφάνειας και Ανθρωπίνων Δικαιωμάτων):</w:t>
      </w:r>
      <w:r>
        <w:rPr>
          <w:rFonts w:eastAsia="Times New Roman"/>
          <w:bCs/>
          <w:shd w:val="clear" w:color="auto" w:fill="FFFFFF"/>
        </w:rPr>
        <w:t xml:space="preserve"> Επιμένω, κύριε </w:t>
      </w:r>
      <w:proofErr w:type="spellStart"/>
      <w:r>
        <w:rPr>
          <w:rFonts w:eastAsia="Times New Roman"/>
          <w:bCs/>
          <w:shd w:val="clear" w:color="auto" w:fill="FFFFFF"/>
        </w:rPr>
        <w:t>Δένδια</w:t>
      </w:r>
      <w:proofErr w:type="spellEnd"/>
      <w:r>
        <w:rPr>
          <w:rFonts w:eastAsia="Times New Roman"/>
          <w:bCs/>
          <w:shd w:val="clear" w:color="auto" w:fill="FFFFFF"/>
        </w:rPr>
        <w:t>.</w:t>
      </w:r>
    </w:p>
    <w:p w14:paraId="225E5629"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lastRenderedPageBreak/>
        <w:t xml:space="preserve">ΝΙΚΟΛΑΟΣ ΔΕΝΔΙΑΣ: </w:t>
      </w:r>
      <w:r>
        <w:rPr>
          <w:rFonts w:eastAsia="Times New Roman"/>
          <w:bCs/>
          <w:shd w:val="clear" w:color="auto" w:fill="FFFFFF"/>
        </w:rPr>
        <w:t xml:space="preserve">Καλά, μπορεί να επιμείνετε εσαεί. </w:t>
      </w:r>
    </w:p>
    <w:p w14:paraId="225E562A"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Κάνετε λάθος.</w:t>
      </w:r>
    </w:p>
    <w:p w14:paraId="225E562B"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ΝΙΚΟΛΑΟΣ ΔΕΝΔΙΑΣ:</w:t>
      </w:r>
      <w:r>
        <w:rPr>
          <w:rFonts w:eastAsia="Times New Roman"/>
          <w:bCs/>
          <w:shd w:val="clear" w:color="auto" w:fill="FFFFFF"/>
        </w:rPr>
        <w:t xml:space="preserve"> Σε αυτή την περίπτωση, όμως, το θέμα είναι διδαχής αναγνώσεως και όχι γνώσεως Υπουργείου.</w:t>
      </w:r>
    </w:p>
    <w:p w14:paraId="225E562C"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Λοιπόν, κύριε </w:t>
      </w:r>
      <w:proofErr w:type="spellStart"/>
      <w:r>
        <w:rPr>
          <w:rFonts w:eastAsia="Times New Roman"/>
          <w:bCs/>
          <w:shd w:val="clear" w:color="auto" w:fill="FFFFFF"/>
        </w:rPr>
        <w:t>Τσακαλώτο</w:t>
      </w:r>
      <w:proofErr w:type="spellEnd"/>
      <w:r>
        <w:rPr>
          <w:rFonts w:eastAsia="Times New Roman"/>
          <w:bCs/>
          <w:shd w:val="clear" w:color="auto" w:fill="FFFFFF"/>
        </w:rPr>
        <w:t>…</w:t>
      </w:r>
    </w:p>
    <w:p w14:paraId="225E562D"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ΣΤΑΥΡΟΣ ΚΟΝΤΟΝΗΣ (Υπουργός Δικαιοσύνης, Διαφάνειας και Ανθρωπίνων Δικαιωμάτων</w:t>
      </w:r>
      <w:r>
        <w:rPr>
          <w:rFonts w:eastAsia="Times New Roman"/>
          <w:b/>
          <w:bCs/>
          <w:shd w:val="clear" w:color="auto" w:fill="FFFFFF"/>
        </w:rPr>
        <w:t xml:space="preserve">): </w:t>
      </w:r>
      <w:r>
        <w:rPr>
          <w:rFonts w:eastAsia="Times New Roman"/>
          <w:bCs/>
          <w:shd w:val="clear" w:color="auto" w:fill="FFFFFF"/>
        </w:rPr>
        <w:t xml:space="preserve">Αν μου επιτρέπετε, κύριε Πρόεδρε. </w:t>
      </w:r>
    </w:p>
    <w:p w14:paraId="225E562E"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Μα</w:t>
      </w:r>
      <w:r>
        <w:rPr>
          <w:rFonts w:eastAsia="Times New Roman"/>
          <w:bCs/>
          <w:shd w:val="clear" w:color="auto" w:fill="FFFFFF"/>
        </w:rPr>
        <w:t>,</w:t>
      </w:r>
      <w:r>
        <w:rPr>
          <w:rFonts w:eastAsia="Times New Roman"/>
          <w:bCs/>
          <w:shd w:val="clear" w:color="auto" w:fill="FFFFFF"/>
        </w:rPr>
        <w:t xml:space="preserve"> κύριε Κοντονή, έχει διευκρινιστεί το θέμα. Τι άλλο θα πείτε; Θα πείτε κάτι και θα σας ξαναπεί κάτι άλλο. </w:t>
      </w:r>
    </w:p>
    <w:p w14:paraId="225E562F"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lastRenderedPageBreak/>
        <w:t>ΣΤΑΥΡΟΣ ΚΟΝΤΟΝΗΣ (Υπουργός Δικαιοσύνης, Διαφάνειας και Ανθρωπίνων Δικαιωμάτω</w:t>
      </w:r>
      <w:r>
        <w:rPr>
          <w:rFonts w:eastAsia="Times New Roman"/>
          <w:b/>
          <w:bCs/>
          <w:shd w:val="clear" w:color="auto" w:fill="FFFFFF"/>
        </w:rPr>
        <w:t xml:space="preserve">ν): </w:t>
      </w:r>
      <w:r>
        <w:rPr>
          <w:rFonts w:eastAsia="Times New Roman"/>
          <w:bCs/>
          <w:shd w:val="clear" w:color="auto" w:fill="FFFFFF"/>
        </w:rPr>
        <w:t>Θέλω μόνο τριάντα δευτερόλεπτα.</w:t>
      </w:r>
    </w:p>
    <w:p w14:paraId="225E5630"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Παρακαλώ. </w:t>
      </w:r>
    </w:p>
    <w:p w14:paraId="225E5631"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 xml:space="preserve">Απευθύνομαι σε σας, κύριε </w:t>
      </w:r>
      <w:proofErr w:type="spellStart"/>
      <w:r>
        <w:rPr>
          <w:rFonts w:eastAsia="Times New Roman"/>
          <w:bCs/>
          <w:shd w:val="clear" w:color="auto" w:fill="FFFFFF"/>
        </w:rPr>
        <w:t>Δένδια</w:t>
      </w:r>
      <w:proofErr w:type="spellEnd"/>
      <w:r>
        <w:rPr>
          <w:rFonts w:eastAsia="Times New Roman"/>
          <w:bCs/>
          <w:shd w:val="clear" w:color="auto" w:fill="FFFFFF"/>
        </w:rPr>
        <w:t xml:space="preserve">. Ξέρω ότι είστε άνθρωπος καλής πίστεως. </w:t>
      </w:r>
    </w:p>
    <w:p w14:paraId="225E5632"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ΚΩΝΣΤΑΝΤΙΝΟΣ ΤΖΑΒΑΡΑΣ:</w:t>
      </w:r>
      <w:r>
        <w:rPr>
          <w:rFonts w:eastAsia="Times New Roman"/>
          <w:bCs/>
          <w:shd w:val="clear" w:color="auto" w:fill="FFFFFF"/>
        </w:rPr>
        <w:t xml:space="preserve"> Το λέει το έγγραφο, κύριε Υπουργέ. </w:t>
      </w:r>
    </w:p>
    <w:p w14:paraId="225E5633"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ΝΙΚΟΛΑΟΣ ΔΕΝΔΙΑΣ: </w:t>
      </w:r>
      <w:r>
        <w:rPr>
          <w:rFonts w:eastAsia="Times New Roman"/>
          <w:bCs/>
          <w:shd w:val="clear" w:color="auto" w:fill="FFFFFF"/>
        </w:rPr>
        <w:t xml:space="preserve">Στείλτε μου άλλη απάντηση. </w:t>
      </w:r>
    </w:p>
    <w:p w14:paraId="225E5634"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Όχι, όχι. Προσέξτε. Σας ξαναλέω και πάλι, ότι η τροπολογία η οποία είχε ψηφιστεί από τη Βουλή</w:t>
      </w:r>
      <w:r>
        <w:rPr>
          <w:rFonts w:eastAsia="Times New Roman"/>
          <w:bCs/>
          <w:shd w:val="clear" w:color="auto" w:fill="FFFFFF"/>
        </w:rPr>
        <w:t xml:space="preserve"> αναφέρεται σε όλο το άρθρο του συγκεκριμένου νόμου, σε όλο. Για αυτή την κατηγορία των </w:t>
      </w:r>
      <w:r>
        <w:rPr>
          <w:rFonts w:eastAsia="Times New Roman"/>
          <w:bCs/>
          <w:shd w:val="clear" w:color="auto" w:fill="FFFFFF"/>
        </w:rPr>
        <w:lastRenderedPageBreak/>
        <w:t xml:space="preserve">ειδικών κρατουμένων, οι οποίοι αποφυλακίστηκαν, το έγγραφο σας το λέει στον πίνακα καθαρά. Είναι </w:t>
      </w:r>
      <w:proofErr w:type="spellStart"/>
      <w:r>
        <w:rPr>
          <w:rFonts w:eastAsia="Times New Roman"/>
          <w:bCs/>
          <w:shd w:val="clear" w:color="auto" w:fill="FFFFFF"/>
        </w:rPr>
        <w:t>εκατόν</w:t>
      </w:r>
      <w:proofErr w:type="spellEnd"/>
      <w:r>
        <w:rPr>
          <w:rFonts w:eastAsia="Times New Roman"/>
          <w:bCs/>
          <w:shd w:val="clear" w:color="auto" w:fill="FFFFFF"/>
        </w:rPr>
        <w:t xml:space="preserve"> τριάντα τρεις. </w:t>
      </w:r>
    </w:p>
    <w:p w14:paraId="225E5635"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Κύριε Υπουργέ, ε</w:t>
      </w:r>
      <w:r>
        <w:rPr>
          <w:rFonts w:eastAsia="Times New Roman"/>
          <w:bCs/>
          <w:shd w:val="clear" w:color="auto" w:fill="FFFFFF"/>
        </w:rPr>
        <w:t xml:space="preserve">υχαριστούμε. </w:t>
      </w:r>
    </w:p>
    <w:p w14:paraId="225E5636"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 xml:space="preserve">Οι υπόλοιποι θα είχαν απολυθεί σε κάθε περίπτωση, είτε είχε ψηφιστεί ο νόμος για την αναπηρία είτε δεν είχε ψηφιστεί. Πώς αλλιώς να σας το πω; </w:t>
      </w:r>
    </w:p>
    <w:p w14:paraId="225E5637"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ΠΡΟΕΔΡΕΥΩΝ (Σπυρίδ</w:t>
      </w:r>
      <w:r>
        <w:rPr>
          <w:rFonts w:eastAsia="Times New Roman"/>
          <w:b/>
          <w:bCs/>
          <w:shd w:val="clear" w:color="auto" w:fill="FFFFFF"/>
        </w:rPr>
        <w:t xml:space="preserve">ων Λυκούδης): </w:t>
      </w:r>
      <w:r>
        <w:rPr>
          <w:rFonts w:eastAsia="Times New Roman"/>
          <w:bCs/>
          <w:shd w:val="clear" w:color="auto" w:fill="FFFFFF"/>
        </w:rPr>
        <w:t>Ωραία, κύριε Υπουργέ, έχουν ειδοποιηθεί οι Αρχηγοί να είναι στην ώρα τους για να μιλήσουν. Παρακαλώ, να σεβαστούμε τη διαδικασία που έχει προκαθοριστεί. Έτσι όπως πάμε, μπορεί να είναι ενδιαφέρουσα η συζήτηση, αλλά θα βγούμε εκτός χρονικών ορ</w:t>
      </w:r>
      <w:r>
        <w:rPr>
          <w:rFonts w:eastAsia="Times New Roman"/>
          <w:bCs/>
          <w:shd w:val="clear" w:color="auto" w:fill="FFFFFF"/>
        </w:rPr>
        <w:t xml:space="preserve">ίων. </w:t>
      </w:r>
    </w:p>
    <w:p w14:paraId="225E5638"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t xml:space="preserve">Κύριε </w:t>
      </w:r>
      <w:proofErr w:type="spellStart"/>
      <w:r>
        <w:rPr>
          <w:rFonts w:eastAsia="Times New Roman"/>
          <w:bCs/>
          <w:shd w:val="clear" w:color="auto" w:fill="FFFFFF"/>
        </w:rPr>
        <w:t>Τσακαλώτο</w:t>
      </w:r>
      <w:proofErr w:type="spellEnd"/>
      <w:r>
        <w:rPr>
          <w:rFonts w:eastAsia="Times New Roman"/>
          <w:bCs/>
          <w:shd w:val="clear" w:color="auto" w:fill="FFFFFF"/>
        </w:rPr>
        <w:t xml:space="preserve">, θέλετε τον λόγο; </w:t>
      </w:r>
    </w:p>
    <w:p w14:paraId="225E5639"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lastRenderedPageBreak/>
        <w:t>ΕΥΚΛΕΙΔΗΣ ΤΣΑΚΑΛΩΤΟΣ (Υπουργός Οικονομικών):</w:t>
      </w:r>
      <w:r>
        <w:rPr>
          <w:rFonts w:eastAsia="Times New Roman"/>
          <w:bCs/>
          <w:shd w:val="clear" w:color="auto" w:fill="FFFFFF"/>
        </w:rPr>
        <w:t xml:space="preserve"> Ναι, για να απαντήσω, κύριε Πρόεδρε. </w:t>
      </w:r>
    </w:p>
    <w:p w14:paraId="225E563A"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Για ένα μόνο λεπτό, σας παρακαλώ. </w:t>
      </w:r>
    </w:p>
    <w:p w14:paraId="225E563B"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ΕΥΚΛΕΙΔΗΣ ΤΣΑΚΑΛΩΤΟΣ (Υπουργός Οικονομικών): </w:t>
      </w:r>
      <w:r>
        <w:rPr>
          <w:rFonts w:eastAsia="Times New Roman"/>
          <w:bCs/>
          <w:shd w:val="clear" w:color="auto" w:fill="FFFFFF"/>
        </w:rPr>
        <w:t>Νομίζω ότι ο πιο εύκ</w:t>
      </w:r>
      <w:r>
        <w:rPr>
          <w:rFonts w:eastAsia="Times New Roman"/>
          <w:bCs/>
          <w:shd w:val="clear" w:color="auto" w:fill="FFFFFF"/>
        </w:rPr>
        <w:t xml:space="preserve">ολος τρόπος για να σας εξηγήσω αυτό που ρωτήσατε, είναι ξεκινώντας από το γιατί ψηφίσαμε τον κόφτη τον Μάη. Γιατί; Διότι υπάρχει μια διαφορά όσον αφορά τη μακροοικονομική βάση στην οποία είμαστε και την απόδοση των μέτρων ανάμεσα σε εμάς συν τους </w:t>
      </w:r>
      <w:r>
        <w:rPr>
          <w:rFonts w:eastAsia="Times New Roman"/>
          <w:bCs/>
          <w:shd w:val="clear" w:color="auto" w:fill="FFFFFF"/>
        </w:rPr>
        <w:t>ε</w:t>
      </w:r>
      <w:r>
        <w:rPr>
          <w:rFonts w:eastAsia="Times New Roman"/>
          <w:bCs/>
          <w:shd w:val="clear" w:color="auto" w:fill="FFFFFF"/>
        </w:rPr>
        <w:t>υρωπαϊκο</w:t>
      </w:r>
      <w:r>
        <w:rPr>
          <w:rFonts w:eastAsia="Times New Roman"/>
          <w:bCs/>
          <w:shd w:val="clear" w:color="auto" w:fill="FFFFFF"/>
        </w:rPr>
        <w:t xml:space="preserve">ύς </w:t>
      </w:r>
      <w:r>
        <w:rPr>
          <w:rFonts w:eastAsia="Times New Roman"/>
          <w:bCs/>
          <w:shd w:val="clear" w:color="auto" w:fill="FFFFFF"/>
        </w:rPr>
        <w:t>θ</w:t>
      </w:r>
      <w:r>
        <w:rPr>
          <w:rFonts w:eastAsia="Times New Roman"/>
          <w:bCs/>
          <w:shd w:val="clear" w:color="auto" w:fill="FFFFFF"/>
        </w:rPr>
        <w:t xml:space="preserve">εσμούς και το Διεθνές Νομισματικό Ταμείο. </w:t>
      </w:r>
    </w:p>
    <w:p w14:paraId="225E563C"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t xml:space="preserve">Δηλαδή, λόγω διαφορετικών εκτιμήσεων, το ΔΝΤ λέει, εδώ που είμαστε, με τα μέτρα που πήραμε, το 2018 θα φτάσουμε στο 1,5% πρωτογενές πλεόνασμα, ενώ εμείς και οι Ευρωπαίοι λέμε ότι θα φτάσουμε στο </w:t>
      </w:r>
      <w:r>
        <w:rPr>
          <w:rFonts w:eastAsia="Times New Roman"/>
          <w:bCs/>
          <w:shd w:val="clear" w:color="auto" w:fill="FFFFFF"/>
        </w:rPr>
        <w:lastRenderedPageBreak/>
        <w:t>3,5% πλεόνασμα</w:t>
      </w:r>
      <w:r>
        <w:rPr>
          <w:rFonts w:eastAsia="Times New Roman"/>
          <w:bCs/>
          <w:shd w:val="clear" w:color="auto" w:fill="FFFFFF"/>
        </w:rPr>
        <w:t>. Γι’ αυτό οι Ευρωπαίοι έλεγαν ότι εμείς δεν θέλουμε κόφτη και ότι</w:t>
      </w:r>
      <w:r>
        <w:rPr>
          <w:rFonts w:eastAsia="Times New Roman"/>
          <w:bCs/>
          <w:shd w:val="clear" w:color="auto" w:fill="FFFFFF"/>
        </w:rPr>
        <w:t>,</w:t>
      </w:r>
      <w:r>
        <w:rPr>
          <w:rFonts w:eastAsia="Times New Roman"/>
          <w:bCs/>
          <w:shd w:val="clear" w:color="auto" w:fill="FFFFFF"/>
        </w:rPr>
        <w:t xml:space="preserve"> με αυτά τα μέτρα που πήραν οι Έλληνες, πιστεύουμε ότι θα φτάσουν το 3,5%. Το ΔΝΤ έλεγε, όμως, ότι εγώ δεν το πιστεύω και θέλω άλλα μέτρα. </w:t>
      </w:r>
    </w:p>
    <w:p w14:paraId="225E563D"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t>Άρα, όταν λέω τώρα ότι υπάρχει λίγο μεγαλύτερη δι</w:t>
      </w:r>
      <w:r>
        <w:rPr>
          <w:rFonts w:eastAsia="Times New Roman"/>
          <w:bCs/>
          <w:shd w:val="clear" w:color="auto" w:fill="FFFFFF"/>
        </w:rPr>
        <w:t>αφορά με το ΔΝΤ, εννοώ ότι αυτοί θεωρούν ότι χρειάζονται όχι 200, αλλά 300 εκατομμύρια ευρώ, για να φτάσουμε το 1,5%. Ποτέ δεν έχει αλλάξει το ΔΝΤ τη θέση του. Για την περίοδο μετά το 2018, δηλαδή το 2019 και το 2020, σου λέει ότι με αυτά τα μέτρα και έτσι</w:t>
      </w:r>
      <w:r>
        <w:rPr>
          <w:rFonts w:eastAsia="Times New Roman"/>
          <w:bCs/>
          <w:shd w:val="clear" w:color="auto" w:fill="FFFFFF"/>
        </w:rPr>
        <w:t xml:space="preserve"> όπως είναι η Ελλάδα θα φτάσει στο 1,5%. </w:t>
      </w:r>
    </w:p>
    <w:p w14:paraId="225E563E"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t xml:space="preserve">Ο καβγάς για τον κόφτη </w:t>
      </w:r>
      <w:r>
        <w:rPr>
          <w:rFonts w:eastAsia="Times New Roman"/>
          <w:bCs/>
          <w:shd w:val="clear" w:color="auto" w:fill="FFFFFF"/>
        </w:rPr>
        <w:t>–</w:t>
      </w:r>
      <w:r>
        <w:rPr>
          <w:rFonts w:eastAsia="Times New Roman"/>
          <w:bCs/>
          <w:shd w:val="clear" w:color="auto" w:fill="FFFFFF"/>
        </w:rPr>
        <w:t>για το αν θα πρέπει να πάρουμε άλλα μέτρα, αν πρέπει να τα νομοθετήσουμε, αν υπάρχει ένας άλλος μηχανισμός</w:t>
      </w:r>
      <w:r>
        <w:rPr>
          <w:rFonts w:eastAsia="Times New Roman"/>
          <w:bCs/>
          <w:shd w:val="clear" w:color="auto" w:fill="FFFFFF"/>
        </w:rPr>
        <w:t>–</w:t>
      </w:r>
      <w:r>
        <w:rPr>
          <w:rFonts w:eastAsia="Times New Roman"/>
          <w:bCs/>
          <w:shd w:val="clear" w:color="auto" w:fill="FFFFFF"/>
        </w:rPr>
        <w:t xml:space="preserve"> είναι γιατί υπάρχει αυτή η μεγάλη διαφωνία μεταξύ του ΔΝΤ και των </w:t>
      </w:r>
      <w:r>
        <w:rPr>
          <w:rFonts w:eastAsia="Times New Roman"/>
          <w:bCs/>
          <w:shd w:val="clear" w:color="auto" w:fill="FFFFFF"/>
        </w:rPr>
        <w:t>ε</w:t>
      </w:r>
      <w:r>
        <w:rPr>
          <w:rFonts w:eastAsia="Times New Roman"/>
          <w:bCs/>
          <w:shd w:val="clear" w:color="auto" w:fill="FFFFFF"/>
        </w:rPr>
        <w:t xml:space="preserve">υρωπαϊκών </w:t>
      </w:r>
      <w:r>
        <w:rPr>
          <w:rFonts w:eastAsia="Times New Roman"/>
          <w:bCs/>
          <w:shd w:val="clear" w:color="auto" w:fill="FFFFFF"/>
        </w:rPr>
        <w:t>θ</w:t>
      </w:r>
      <w:r>
        <w:rPr>
          <w:rFonts w:eastAsia="Times New Roman"/>
          <w:bCs/>
          <w:shd w:val="clear" w:color="auto" w:fill="FFFFFF"/>
        </w:rPr>
        <w:t>εσμώ</w:t>
      </w:r>
      <w:r>
        <w:rPr>
          <w:rFonts w:eastAsia="Times New Roman"/>
          <w:bCs/>
          <w:shd w:val="clear" w:color="auto" w:fill="FFFFFF"/>
        </w:rPr>
        <w:t xml:space="preserve">ν και ημών, της ελληνικής Κυβέρνησης, γι’ αυτά τα πράγματα. </w:t>
      </w:r>
    </w:p>
    <w:p w14:paraId="225E563F" w14:textId="77777777" w:rsidR="00E140DF" w:rsidRDefault="00A85BE1">
      <w:pPr>
        <w:spacing w:line="600" w:lineRule="auto"/>
        <w:ind w:firstLine="851"/>
        <w:jc w:val="both"/>
        <w:rPr>
          <w:rFonts w:eastAsia="Times New Roman"/>
          <w:bCs/>
          <w:shd w:val="clear" w:color="auto" w:fill="FFFFFF"/>
        </w:rPr>
      </w:pPr>
      <w:r>
        <w:rPr>
          <w:rFonts w:eastAsia="Times New Roman"/>
          <w:bCs/>
          <w:shd w:val="clear" w:color="auto" w:fill="FFFFFF"/>
        </w:rPr>
        <w:lastRenderedPageBreak/>
        <w:t xml:space="preserve">Άρα ο κ. </w:t>
      </w:r>
      <w:proofErr w:type="spellStart"/>
      <w:r>
        <w:rPr>
          <w:rFonts w:eastAsia="Times New Roman"/>
          <w:bCs/>
          <w:shd w:val="clear" w:color="auto" w:fill="FFFFFF"/>
        </w:rPr>
        <w:t>Χουλιαράκης</w:t>
      </w:r>
      <w:proofErr w:type="spellEnd"/>
      <w:r>
        <w:rPr>
          <w:rFonts w:eastAsia="Times New Roman"/>
          <w:bCs/>
          <w:shd w:val="clear" w:color="auto" w:fill="FFFFFF"/>
        </w:rPr>
        <w:t xml:space="preserve"> αναφερόταν στο πώς πας από το 1,5% στο 3,5%, ενώ εγώ έλεγα ότι το ΔΝΤ, για να κλείσει το 2018, που νομίζει ότι θα φτάσει στο 1,5%, ζητάει 300 εκατομμύρια ευρώ, ενώ οι </w:t>
      </w:r>
      <w:r>
        <w:rPr>
          <w:rFonts w:eastAsia="Times New Roman"/>
          <w:bCs/>
          <w:shd w:val="clear" w:color="auto" w:fill="FFFFFF"/>
        </w:rPr>
        <w:t>ε</w:t>
      </w:r>
      <w:r>
        <w:rPr>
          <w:rFonts w:eastAsia="Times New Roman"/>
          <w:bCs/>
          <w:shd w:val="clear" w:color="auto" w:fill="FFFFFF"/>
        </w:rPr>
        <w:t>υρωπαϊ</w:t>
      </w:r>
      <w:r>
        <w:rPr>
          <w:rFonts w:eastAsia="Times New Roman"/>
          <w:bCs/>
          <w:shd w:val="clear" w:color="auto" w:fill="FFFFFF"/>
        </w:rPr>
        <w:t xml:space="preserve">κοί </w:t>
      </w:r>
      <w:r>
        <w:rPr>
          <w:rFonts w:eastAsia="Times New Roman"/>
          <w:bCs/>
          <w:shd w:val="clear" w:color="auto" w:fill="FFFFFF"/>
        </w:rPr>
        <w:t>θ</w:t>
      </w:r>
      <w:r>
        <w:rPr>
          <w:rFonts w:eastAsia="Times New Roman"/>
          <w:bCs/>
          <w:shd w:val="clear" w:color="auto" w:fill="FFFFFF"/>
        </w:rPr>
        <w:t xml:space="preserve">εσμοί 200 εκατομμύρια ευρώ. Νομίζω το εξήγησα. </w:t>
      </w:r>
    </w:p>
    <w:p w14:paraId="225E5640"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ΝΙΚΟΛΑΟΣ ΔΕΝΔΙΑΣ: </w:t>
      </w:r>
      <w:r>
        <w:rPr>
          <w:rFonts w:eastAsia="Times New Roman"/>
          <w:bCs/>
          <w:shd w:val="clear" w:color="auto" w:fill="FFFFFF"/>
        </w:rPr>
        <w:t xml:space="preserve">Μάλιστα. Και μετά; </w:t>
      </w:r>
    </w:p>
    <w:p w14:paraId="225E5641" w14:textId="77777777" w:rsidR="00E140DF" w:rsidRDefault="00A85BE1">
      <w:pPr>
        <w:spacing w:line="600" w:lineRule="auto"/>
        <w:ind w:firstLine="851"/>
        <w:jc w:val="both"/>
        <w:rPr>
          <w:rFonts w:eastAsia="Times New Roman"/>
          <w:bCs/>
          <w:shd w:val="clear" w:color="auto" w:fill="FFFFFF"/>
        </w:rPr>
      </w:pPr>
      <w:r>
        <w:rPr>
          <w:rFonts w:eastAsia="Times New Roman"/>
          <w:b/>
          <w:bCs/>
          <w:shd w:val="clear" w:color="auto" w:fill="FFFFFF"/>
        </w:rPr>
        <w:t xml:space="preserve">ΕΥΚΛΕΙΔΗΣ ΤΣΑΚΑΛΩΤΟΣ (Υπουργός Οικονομικών): </w:t>
      </w:r>
      <w:r>
        <w:rPr>
          <w:rFonts w:eastAsia="Times New Roman"/>
          <w:bCs/>
          <w:shd w:val="clear" w:color="auto" w:fill="FFFFFF"/>
        </w:rPr>
        <w:t xml:space="preserve">Το ίδιο. </w:t>
      </w:r>
    </w:p>
    <w:p w14:paraId="225E5642" w14:textId="77777777" w:rsidR="00E140DF" w:rsidRDefault="00A85BE1">
      <w:pPr>
        <w:spacing w:line="600" w:lineRule="auto"/>
        <w:ind w:firstLine="851"/>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bCs/>
          <w:shd w:val="clear" w:color="auto" w:fill="FFFFFF"/>
        </w:rPr>
        <w:t>Κυρίες και κύριοι συνάδελφοι, τον λόγο έχει ο Πρόεδρος της Κοινοβουλευτικής Ομ</w:t>
      </w:r>
      <w:r>
        <w:rPr>
          <w:rFonts w:eastAsia="Times New Roman"/>
          <w:bCs/>
          <w:shd w:val="clear" w:color="auto" w:fill="FFFFFF"/>
        </w:rPr>
        <w:t>άδα</w:t>
      </w:r>
      <w:r>
        <w:rPr>
          <w:rFonts w:eastAsia="Times New Roman"/>
          <w:bCs/>
          <w:shd w:val="clear" w:color="auto" w:fill="FFFFFF"/>
        </w:rPr>
        <w:t>ς</w:t>
      </w:r>
      <w:r>
        <w:rPr>
          <w:rFonts w:eastAsia="Times New Roman"/>
          <w:bCs/>
          <w:shd w:val="clear" w:color="auto" w:fill="FFFFFF"/>
        </w:rPr>
        <w:t xml:space="preserve"> της Ένωσης Κεντρώων  κ. Βασίλειος Λεβέντης.                                        </w:t>
      </w:r>
    </w:p>
    <w:p w14:paraId="225E5643"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Κυρίες και κύριοι Βουλευτές, βλέπω ότι γίνονται κοκορομαχίες για το τίποτε και διερωτώμαι εάν υπάρχει σεβασμός προς τον κόσμο ο οποίος υποφέρει. Διότι, εδώ η Νέα Δημοκρατία, όπου παρίσταμαι σε συζητήσεις, λέει ότι τώρα θα τα κάνει όλα τέλεια. Όμως δεν είνα</w:t>
      </w:r>
      <w:r>
        <w:rPr>
          <w:rFonts w:eastAsia="Times New Roman" w:cs="Times New Roman"/>
          <w:szCs w:val="24"/>
        </w:rPr>
        <w:t xml:space="preserve">ι καινούργιο κόμμα η Νέα </w:t>
      </w:r>
      <w:r>
        <w:rPr>
          <w:rFonts w:eastAsia="Times New Roman" w:cs="Times New Roman"/>
          <w:szCs w:val="24"/>
        </w:rPr>
        <w:lastRenderedPageBreak/>
        <w:t xml:space="preserve">Δημοκρατία. Προ δύο ετών είχε την εξουσία. Γιατί δεν τα έκανε τότε; </w:t>
      </w:r>
      <w:r>
        <w:rPr>
          <w:rFonts w:eastAsia="Times New Roman" w:cs="Times New Roman"/>
          <w:szCs w:val="24"/>
        </w:rPr>
        <w:t>Δ</w:t>
      </w:r>
      <w:r>
        <w:rPr>
          <w:rFonts w:eastAsia="Times New Roman" w:cs="Times New Roman"/>
          <w:szCs w:val="24"/>
        </w:rPr>
        <w:t>εν νομίζω ότι είναι άλλη η Νέα Δημοκρατία. Είναι η παλιά Νέα Δημοκρατία, η ίδια, απλά αλλάξανε τον επικεφαλής. Είναι πιο έξυπνος ο κ. Μητσοτάκης από τον κ. Σαμαρά</w:t>
      </w:r>
      <w:r>
        <w:rPr>
          <w:rFonts w:eastAsia="Times New Roman" w:cs="Times New Roman"/>
          <w:szCs w:val="24"/>
        </w:rPr>
        <w:t>; Δεν νομίζω. Να βασιστούμε, δηλαδή, σε αυτό, ότι είναι εξυπνότερος ο κ. Μητσοτάκης</w:t>
      </w:r>
      <w:r>
        <w:rPr>
          <w:rFonts w:eastAsia="Times New Roman" w:cs="Times New Roman"/>
          <w:szCs w:val="24"/>
        </w:rPr>
        <w:t>,</w:t>
      </w:r>
      <w:r>
        <w:rPr>
          <w:rFonts w:eastAsia="Times New Roman" w:cs="Times New Roman"/>
          <w:szCs w:val="24"/>
        </w:rPr>
        <w:t xml:space="preserve"> ενώ ο κ. Σαμαράς ήταν βλάκας; Με το ίδιο υλικό, με την ίδια νοοτροπία υπόσχονται ότι θα τα σώσουν όλα, ότι θα τα λύσουν όλα. Τέλος πάντων, αυτό είναι θέμα πια νοημοσύνης τ</w:t>
      </w:r>
      <w:r>
        <w:rPr>
          <w:rFonts w:eastAsia="Times New Roman" w:cs="Times New Roman"/>
          <w:szCs w:val="24"/>
        </w:rPr>
        <w:t>ου κόσμου.</w:t>
      </w:r>
    </w:p>
    <w:p w14:paraId="225E564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Προ ημερών, μιλώντας σε </w:t>
      </w:r>
      <w:r>
        <w:rPr>
          <w:rFonts w:eastAsia="Times New Roman" w:cs="Times New Roman"/>
          <w:szCs w:val="24"/>
        </w:rPr>
        <w:t>έναν τηλεοπτικό σταθμό</w:t>
      </w:r>
      <w:r>
        <w:rPr>
          <w:rFonts w:eastAsia="Times New Roman" w:cs="Times New Roman"/>
          <w:szCs w:val="24"/>
        </w:rPr>
        <w:t xml:space="preserve"> ανέφερα ότι για την άμυνα της χώρας αξίζει να δώσουμε όλοι 200 ευρώ από τη σύνταξή μας και τον μισθό μας. Το είπα τελείως αυθόρμητα, γιατί βλέπω ότι κάθε μέρα απειλούν οι Τούρκοι. </w:t>
      </w:r>
      <w:r>
        <w:rPr>
          <w:rFonts w:eastAsia="Times New Roman" w:cs="Times New Roman"/>
          <w:szCs w:val="24"/>
        </w:rPr>
        <w:t>Ε</w:t>
      </w:r>
      <w:r>
        <w:rPr>
          <w:rFonts w:eastAsia="Times New Roman" w:cs="Times New Roman"/>
          <w:szCs w:val="24"/>
        </w:rPr>
        <w:t xml:space="preserve">μείς τι κάνουμε; </w:t>
      </w:r>
      <w:r>
        <w:rPr>
          <w:rFonts w:eastAsia="Times New Roman" w:cs="Times New Roman"/>
          <w:szCs w:val="24"/>
        </w:rPr>
        <w:t xml:space="preserve">Βγαίνει ο Πρόεδρος της Δημοκρατίας και απλώς απαντάει ότι δεν δίνουμε τίποτα, δεν παραχωρούμε τίποτα. Πού θα πάει, όμως, αυτό το πράγμα; Αυτοί να απειλούν ότι θα μας στείλουν τις σημαίες με </w:t>
      </w:r>
      <w:proofErr w:type="spellStart"/>
      <w:r>
        <w:rPr>
          <w:rFonts w:eastAsia="Times New Roman" w:cs="Times New Roman"/>
          <w:szCs w:val="24"/>
        </w:rPr>
        <w:t>κούριερ</w:t>
      </w:r>
      <w:proofErr w:type="spellEnd"/>
      <w:r>
        <w:rPr>
          <w:rFonts w:eastAsia="Times New Roman" w:cs="Times New Roman"/>
          <w:szCs w:val="24"/>
        </w:rPr>
        <w:t xml:space="preserve"> και εμείς να βάζουμε τον Πρόεδρο να </w:t>
      </w:r>
      <w:r>
        <w:rPr>
          <w:rFonts w:eastAsia="Times New Roman" w:cs="Times New Roman"/>
          <w:szCs w:val="24"/>
        </w:rPr>
        <w:lastRenderedPageBreak/>
        <w:t>απαντάει; Γίνεται ανάλ</w:t>
      </w:r>
      <w:r>
        <w:rPr>
          <w:rFonts w:eastAsia="Times New Roman" w:cs="Times New Roman"/>
          <w:szCs w:val="24"/>
        </w:rPr>
        <w:t xml:space="preserve">ωση του Προέδρου. Ο Πρόεδρος πρέπει να έχει έναν σεβασμό και προς τον εαυτό του και προς το έθνος. </w:t>
      </w:r>
      <w:r>
        <w:rPr>
          <w:rFonts w:eastAsia="Times New Roman" w:cs="Times New Roman"/>
          <w:szCs w:val="24"/>
        </w:rPr>
        <w:t>Ε</w:t>
      </w:r>
      <w:r>
        <w:rPr>
          <w:rFonts w:eastAsia="Times New Roman" w:cs="Times New Roman"/>
          <w:szCs w:val="24"/>
        </w:rPr>
        <w:t>άν αναλίσκεται να απαντάει σημαίνει ότι μπαίνει στο παιχνίδι των τρελών. Γιατί από εκεί έχουμε παρανοϊκούς ανθρώπους,  που δεν σέβονται τις διεθνείς συμβάσε</w:t>
      </w:r>
      <w:r>
        <w:rPr>
          <w:rFonts w:eastAsia="Times New Roman" w:cs="Times New Roman"/>
          <w:szCs w:val="24"/>
        </w:rPr>
        <w:t xml:space="preserve">ις, που δεν σέβονται τίποτα και που κάθε μέρα ό,τι θυμούνται χαίρονται. </w:t>
      </w:r>
    </w:p>
    <w:p w14:paraId="225E564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Άρχισαν, λοιπόν, τα κανάλια να με βρίζουν και να λένε ότι ο Λεβέντης θέλει να μειώσει 200 ευρώ τις συντάξεις του κόσμου, ενώ είναι γνωστές οι θέσεις της Ένωσης Κεντρώων, ότι αυτό το ζ</w:t>
      </w:r>
      <w:r>
        <w:rPr>
          <w:rFonts w:eastAsia="Times New Roman" w:cs="Times New Roman"/>
          <w:szCs w:val="24"/>
        </w:rPr>
        <w:t xml:space="preserve">ητώ για πάνω από 1.500 ευρώ. Επιπλέον, ζητώ οι τριακόσιες τριάντα χιλιάδες τριπλές συντάξεις να συγχωνευθούν σε μία και να μην είναι καμμία πάνω από 1.500 ευρώ. Ζητώ το ένα εκατομμύριο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διπλές συντάξεις να συγχωνευθούν και εκείνες σε</w:t>
      </w:r>
      <w:r>
        <w:rPr>
          <w:rFonts w:eastAsia="Times New Roman" w:cs="Times New Roman"/>
          <w:szCs w:val="24"/>
        </w:rPr>
        <w:t xml:space="preserve"> μία και να μην είναι καμμία πάνω από 1.500 ευρώ και ζητώ να καταργηθούν και οι ογδόντα χιλιάδες συντάξεις των πλουσίων. </w:t>
      </w:r>
    </w:p>
    <w:p w14:paraId="225E564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μάρτυρας ο κ. </w:t>
      </w:r>
      <w:proofErr w:type="spellStart"/>
      <w:r>
        <w:rPr>
          <w:rFonts w:eastAsia="Times New Roman" w:cs="Times New Roman"/>
          <w:szCs w:val="24"/>
        </w:rPr>
        <w:t>Κατρούγκαλος</w:t>
      </w:r>
      <w:proofErr w:type="spellEnd"/>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όταν με επισκέφθηκε, του το ζήτησα αυτό, αλλά μου έδωσε μια περίεργη απάντηση. Είπε ότι δεν συμ</w:t>
      </w:r>
      <w:r>
        <w:rPr>
          <w:rFonts w:eastAsia="Times New Roman" w:cs="Times New Roman"/>
          <w:szCs w:val="24"/>
        </w:rPr>
        <w:t>φωνεί ο Πρόεδρος της Δημοκρατίας. Όταν τον ρώτησα «γιατί δεν κόβετε από τους πλουσίους τις συντάξεις, που έχουν από ενοίκια ή από τόκους καταθέσεων, από μερίσματα εταιρειών ή από άλλες πηγές πάνω από 3.000 ευρώ μηνιαίως;»</w:t>
      </w:r>
      <w:r>
        <w:rPr>
          <w:rFonts w:eastAsia="Times New Roman" w:cs="Times New Roman"/>
          <w:szCs w:val="24"/>
        </w:rPr>
        <w:t>,</w:t>
      </w:r>
      <w:r>
        <w:rPr>
          <w:rFonts w:eastAsia="Times New Roman" w:cs="Times New Roman"/>
          <w:szCs w:val="24"/>
        </w:rPr>
        <w:t xml:space="preserve"> μου είπε ότι το έχει συζητήσει με</w:t>
      </w:r>
      <w:r>
        <w:rPr>
          <w:rFonts w:eastAsia="Times New Roman" w:cs="Times New Roman"/>
          <w:szCs w:val="24"/>
        </w:rPr>
        <w:t xml:space="preserve"> τον Πρόεδρο της Δημοκρατίας και ότι είναι αντισυνταγματικό. </w:t>
      </w:r>
    </w:p>
    <w:p w14:paraId="225E5647" w14:textId="77777777" w:rsidR="00E140DF" w:rsidRDefault="00A85BE1">
      <w:pPr>
        <w:spacing w:line="600" w:lineRule="auto"/>
        <w:ind w:firstLine="709"/>
        <w:jc w:val="both"/>
        <w:rPr>
          <w:rFonts w:eastAsia="Times New Roman"/>
          <w:szCs w:val="24"/>
        </w:rPr>
      </w:pPr>
      <w:r>
        <w:rPr>
          <w:rFonts w:eastAsia="Times New Roman" w:cs="Times New Roman"/>
          <w:szCs w:val="24"/>
        </w:rPr>
        <w:t xml:space="preserve">Νομίζω ότι είναι ώρα να κάνουμε γενναία πράγματα για την πατρίδα. Όμως,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δεν είδα καμμία πτέρυγα της Βουλής να λέει ότι χρειάζεται να εξοπλίσουμε τη χώρα. Η χώρα είναι εξοπλισ</w:t>
      </w:r>
      <w:r>
        <w:rPr>
          <w:rFonts w:eastAsia="Times New Roman" w:cs="Times New Roman"/>
          <w:szCs w:val="24"/>
        </w:rPr>
        <w:t>μένη; Φρόντισα να πληροφορηθώ</w:t>
      </w:r>
      <w:r>
        <w:rPr>
          <w:rFonts w:eastAsia="Times New Roman" w:cs="Times New Roman"/>
          <w:szCs w:val="24"/>
        </w:rPr>
        <w:t xml:space="preserve"> κ</w:t>
      </w:r>
      <w:r>
        <w:rPr>
          <w:rFonts w:eastAsia="Times New Roman"/>
          <w:szCs w:val="24"/>
        </w:rPr>
        <w:t xml:space="preserve">αι μου είπαν ότι τα </w:t>
      </w:r>
      <w:r>
        <w:rPr>
          <w:rFonts w:eastAsia="Times New Roman"/>
          <w:szCs w:val="24"/>
          <w:lang w:val="en-US"/>
        </w:rPr>
        <w:t>F</w:t>
      </w:r>
      <w:r>
        <w:rPr>
          <w:rFonts w:eastAsia="Times New Roman"/>
          <w:szCs w:val="24"/>
        </w:rPr>
        <w:t>-35 νέας γενιάς, πέμπτης γενιάς, πρέπει να τα παραγγείλουμε οπωσδήποτε</w:t>
      </w:r>
      <w:r>
        <w:rPr>
          <w:rFonts w:eastAsia="Times New Roman"/>
          <w:szCs w:val="24"/>
        </w:rPr>
        <w:t>,</w:t>
      </w:r>
      <w:r>
        <w:rPr>
          <w:rFonts w:eastAsia="Times New Roman"/>
          <w:szCs w:val="24"/>
        </w:rPr>
        <w:t xml:space="preserve"> αν θέλουμε ισορροπία στο Αιγαίο. Εκτός αν θέλουμε περιπάτους τούρκικους και εμάς να βγαίνει </w:t>
      </w:r>
      <w:r>
        <w:rPr>
          <w:rFonts w:eastAsia="Times New Roman"/>
          <w:szCs w:val="24"/>
        </w:rPr>
        <w:lastRenderedPageBreak/>
        <w:t>ο Πρόεδρος να απαντάει, οπότε κάποια στι</w:t>
      </w:r>
      <w:r>
        <w:rPr>
          <w:rFonts w:eastAsia="Times New Roman"/>
          <w:szCs w:val="24"/>
        </w:rPr>
        <w:t>γμή θα καταλήξουμε σε θερμό επεισόδιο, μην έχετε καμμία αμφιβολία.</w:t>
      </w:r>
    </w:p>
    <w:p w14:paraId="225E5648" w14:textId="77777777" w:rsidR="00E140DF" w:rsidRDefault="00A85BE1">
      <w:pPr>
        <w:spacing w:line="600" w:lineRule="auto"/>
        <w:ind w:firstLine="720"/>
        <w:jc w:val="both"/>
        <w:rPr>
          <w:rFonts w:eastAsia="Times New Roman"/>
          <w:szCs w:val="24"/>
        </w:rPr>
      </w:pPr>
      <w:r>
        <w:rPr>
          <w:rFonts w:eastAsia="Times New Roman"/>
          <w:szCs w:val="24"/>
        </w:rPr>
        <w:t xml:space="preserve">Αγαπάτε πολύ τον κόσμο. Περισσότερο από εμένα αγαπάτε τον κόσμο και η πατρίδα ας </w:t>
      </w:r>
      <w:proofErr w:type="spellStart"/>
      <w:r>
        <w:rPr>
          <w:rFonts w:eastAsia="Times New Roman"/>
          <w:szCs w:val="24"/>
        </w:rPr>
        <w:t>όψεται</w:t>
      </w:r>
      <w:proofErr w:type="spellEnd"/>
      <w:r>
        <w:rPr>
          <w:rFonts w:eastAsia="Times New Roman"/>
          <w:szCs w:val="24"/>
        </w:rPr>
        <w:t xml:space="preserve">! Έτσι το αισθάνομαι. </w:t>
      </w:r>
    </w:p>
    <w:p w14:paraId="225E5649" w14:textId="77777777" w:rsidR="00E140DF" w:rsidRDefault="00A85BE1">
      <w:pPr>
        <w:spacing w:line="600" w:lineRule="auto"/>
        <w:ind w:firstLine="720"/>
        <w:jc w:val="both"/>
        <w:rPr>
          <w:rFonts w:eastAsia="Times New Roman"/>
          <w:szCs w:val="24"/>
        </w:rPr>
      </w:pPr>
      <w:r>
        <w:rPr>
          <w:rFonts w:eastAsia="Times New Roman"/>
          <w:szCs w:val="24"/>
        </w:rPr>
        <w:t>Έκανα, λοιπόν, επιστολή στον Πρόεδρο της Δημοκρατίας και τον παρακάλεσα να συνέ</w:t>
      </w:r>
      <w:r>
        <w:rPr>
          <w:rFonts w:eastAsia="Times New Roman"/>
          <w:szCs w:val="24"/>
        </w:rPr>
        <w:t>λθει η Σύνοδος Αρχηγών, να καλέσουμε τους Αρχηγούς των τριών Όπλων</w:t>
      </w:r>
      <w:r>
        <w:rPr>
          <w:rFonts w:eastAsia="Times New Roman"/>
          <w:szCs w:val="24"/>
        </w:rPr>
        <w:t>,</w:t>
      </w:r>
      <w:r>
        <w:rPr>
          <w:rFonts w:eastAsia="Times New Roman"/>
          <w:szCs w:val="24"/>
        </w:rPr>
        <w:t xml:space="preserve"> να μας πουν την ακριβή εικόνα της χώρας. Ο Πρόεδρος της Δημοκρατίας μάς πήρε τηλέφωνο και είπε ότι ο Πρωθυπουργός</w:t>
      </w:r>
      <w:r>
        <w:rPr>
          <w:rFonts w:eastAsia="Times New Roman"/>
          <w:szCs w:val="24"/>
        </w:rPr>
        <w:t>,</w:t>
      </w:r>
      <w:r>
        <w:rPr>
          <w:rFonts w:eastAsia="Times New Roman"/>
          <w:szCs w:val="24"/>
        </w:rPr>
        <w:t xml:space="preserve"> βάσει του νέου Συντάγματος</w:t>
      </w:r>
      <w:r>
        <w:rPr>
          <w:rFonts w:eastAsia="Times New Roman"/>
          <w:szCs w:val="24"/>
        </w:rPr>
        <w:t>,</w:t>
      </w:r>
      <w:r>
        <w:rPr>
          <w:rFonts w:eastAsia="Times New Roman"/>
          <w:szCs w:val="24"/>
        </w:rPr>
        <w:t xml:space="preserve"> εισηγείται Συμβούλιο Αρχηγών. Έστειλα αμέσως </w:t>
      </w:r>
      <w:r>
        <w:rPr>
          <w:rFonts w:eastAsia="Times New Roman"/>
          <w:szCs w:val="24"/>
        </w:rPr>
        <w:t>την ίδια επιστολή και στον κ. Τσίπρα. Έχουν περάσει επτά μέρες. Ο κ. Τσίπρας είχε άλλες δουλειές, ήταν στην Κούβα, είχε σοβαρότερες δουλειές, είχαμε να θάψουμε τον Κάστρο!</w:t>
      </w:r>
    </w:p>
    <w:p w14:paraId="225E564A" w14:textId="77777777" w:rsidR="00E140DF" w:rsidRDefault="00A85BE1">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στην Αίθουσα αυτή κανείς δεν έχει ενδιαφέρον για την άμυνα της χ</w:t>
      </w:r>
      <w:r>
        <w:rPr>
          <w:rFonts w:eastAsia="Times New Roman"/>
          <w:szCs w:val="24"/>
        </w:rPr>
        <w:t xml:space="preserve">ώρας; Είπαμε: από όσους παίρνουν πάνω από 1.500 </w:t>
      </w:r>
      <w:r>
        <w:rPr>
          <w:rFonts w:eastAsia="Times New Roman"/>
          <w:szCs w:val="24"/>
        </w:rPr>
        <w:lastRenderedPageBreak/>
        <w:t>ευρώ. Δίνω την εξήγηση. Επιπλέον, η Αίθουσα αυτή να κάνει και μια παραχώρηση. Τρεις μισθούς κάθε χρόνο οι Βουλευτές να διαθέσουν για την άμυνα της χώρας. Τρεις μισθούς, το ακούσατε; Θα το κάνουμε επίσημη πρότ</w:t>
      </w:r>
      <w:r>
        <w:rPr>
          <w:rFonts w:eastAsia="Times New Roman"/>
          <w:szCs w:val="24"/>
        </w:rPr>
        <w:t>αση στο πρώτο νομοσχέδιο. Τρεις μισθούς. Θέλω να δω τον βαθμό πατριωτισμού εκάστου. Για την άμυνα της χώρας να διαθέσουν τρεις μισθούς οι Βουλευτές. Τι θέλετε</w:t>
      </w:r>
      <w:r>
        <w:rPr>
          <w:rFonts w:eastAsia="Times New Roman"/>
          <w:szCs w:val="24"/>
        </w:rPr>
        <w:t>,</w:t>
      </w:r>
      <w:r>
        <w:rPr>
          <w:rFonts w:eastAsia="Times New Roman"/>
          <w:szCs w:val="24"/>
        </w:rPr>
        <w:t xml:space="preserve"> δηλαδή; Γιατί έξω λένε: «Δώστε εσείς». Αμέσως αρχίσανε τα σχόλια. </w:t>
      </w:r>
    </w:p>
    <w:p w14:paraId="225E564B" w14:textId="77777777" w:rsidR="00E140DF" w:rsidRDefault="00A85BE1">
      <w:pPr>
        <w:spacing w:line="600" w:lineRule="auto"/>
        <w:ind w:firstLine="720"/>
        <w:jc w:val="both"/>
        <w:rPr>
          <w:rFonts w:eastAsia="Times New Roman"/>
          <w:szCs w:val="24"/>
        </w:rPr>
      </w:pPr>
      <w:r>
        <w:rPr>
          <w:rFonts w:eastAsia="Times New Roman"/>
          <w:szCs w:val="24"/>
        </w:rPr>
        <w:t>Έ</w:t>
      </w:r>
      <w:r>
        <w:rPr>
          <w:rFonts w:eastAsia="Times New Roman"/>
          <w:szCs w:val="24"/>
        </w:rPr>
        <w:t>βγαιναν σε ένα κανάλι και με</w:t>
      </w:r>
      <w:r>
        <w:rPr>
          <w:rFonts w:eastAsia="Times New Roman"/>
          <w:szCs w:val="24"/>
        </w:rPr>
        <w:t xml:space="preserve"> λοιδορούσαν ότι θέλω να κόψω συντάξεις. Η Ένωση Κεντρώων αντιμετωπίζει έναν ρατσισμό ενημέρωσης, δηλαδή δεν λένε την ανακοίνωσή μας ολόκληρη, λένε ό,τι θέλουν, κόβουν μια σειρά και μετά αρχίζουν τα δυσμενή σχόλια. </w:t>
      </w:r>
    </w:p>
    <w:p w14:paraId="225E564C" w14:textId="77777777" w:rsidR="00E140DF" w:rsidRDefault="00A85BE1">
      <w:pPr>
        <w:spacing w:line="600" w:lineRule="auto"/>
        <w:ind w:firstLine="720"/>
        <w:jc w:val="both"/>
        <w:rPr>
          <w:rFonts w:eastAsia="Times New Roman"/>
          <w:szCs w:val="24"/>
        </w:rPr>
      </w:pPr>
      <w:r>
        <w:rPr>
          <w:rFonts w:eastAsia="Times New Roman"/>
          <w:szCs w:val="24"/>
        </w:rPr>
        <w:t>Δεν ξέρω τι κάνει ο Υπουργός Τύπου, ο κ.</w:t>
      </w:r>
      <w:r>
        <w:rPr>
          <w:rFonts w:eastAsia="Times New Roman"/>
          <w:szCs w:val="24"/>
        </w:rPr>
        <w:t xml:space="preserve"> Παππάς, πώς το αντιλαμβάνεται. Έχουν βάλει στην ΕΡΤ κάθε απόγευμα να μιλάνε μεταξύ τους </w:t>
      </w:r>
      <w:r>
        <w:rPr>
          <w:rFonts w:eastAsia="Times New Roman"/>
          <w:szCs w:val="24"/>
        </w:rPr>
        <w:lastRenderedPageBreak/>
        <w:t>κάποιοι δημοσιογράφοι. Κάποιοι δημοσιογράφοι μιλάνε μεταξύ τους, άλλος είναι του ΠΑΣΟΚ κραγμένος, άλλος της Νέας Δημοκρατίας, άλλος του ΣΥΡΙΖΑ. Αυτοί οι άνθρωποι μιλάν</w:t>
      </w:r>
      <w:r>
        <w:rPr>
          <w:rFonts w:eastAsia="Times New Roman"/>
          <w:szCs w:val="24"/>
        </w:rPr>
        <w:t xml:space="preserve">ε μεταξύ τους και κοινοβουλευτικό κόμμα δεν βλέπει την ανακοίνωσή του </w:t>
      </w:r>
      <w:r>
        <w:rPr>
          <w:rFonts w:eastAsia="Times New Roman"/>
          <w:szCs w:val="24"/>
        </w:rPr>
        <w:t xml:space="preserve">να </w:t>
      </w:r>
      <w:r>
        <w:rPr>
          <w:rFonts w:eastAsia="Times New Roman"/>
          <w:szCs w:val="24"/>
        </w:rPr>
        <w:t>δημοσιεύεται, κόβουν μια λέξη μόνο</w:t>
      </w:r>
      <w:r>
        <w:rPr>
          <w:rFonts w:eastAsia="Times New Roman"/>
          <w:szCs w:val="24"/>
        </w:rPr>
        <w:t>,</w:t>
      </w:r>
      <w:r>
        <w:rPr>
          <w:rFonts w:eastAsia="Times New Roman"/>
          <w:szCs w:val="24"/>
        </w:rPr>
        <w:t xml:space="preserve"> που δεν αποδίδει το νόημα. </w:t>
      </w:r>
      <w:r>
        <w:rPr>
          <w:rFonts w:eastAsia="Times New Roman"/>
          <w:szCs w:val="24"/>
        </w:rPr>
        <w:t>Τ</w:t>
      </w:r>
      <w:r>
        <w:rPr>
          <w:rFonts w:eastAsia="Times New Roman"/>
          <w:szCs w:val="24"/>
        </w:rPr>
        <w:t>α κανάλια μεταδώσανε ότι ζητάω να κοπούν 200 ευρώ από όλο τον κόσμο. Αυτό μεταδώσανε! Ως πότε θα ανεχθούμε αυτόν τον ρα</w:t>
      </w:r>
      <w:r>
        <w:rPr>
          <w:rFonts w:eastAsia="Times New Roman"/>
          <w:szCs w:val="24"/>
        </w:rPr>
        <w:t>τσισμό</w:t>
      </w:r>
      <w:r>
        <w:rPr>
          <w:rFonts w:eastAsia="Times New Roman"/>
          <w:szCs w:val="24"/>
        </w:rPr>
        <w:t>,</w:t>
      </w:r>
      <w:r>
        <w:rPr>
          <w:rFonts w:eastAsia="Times New Roman"/>
          <w:szCs w:val="24"/>
        </w:rPr>
        <w:t xml:space="preserve"> να μην μπορεί κοινοβουλευτικό κόμμα να μιλήσει στον λαό;</w:t>
      </w:r>
    </w:p>
    <w:p w14:paraId="225E564D" w14:textId="77777777" w:rsidR="00E140DF" w:rsidRDefault="00A85BE1">
      <w:pPr>
        <w:spacing w:line="600" w:lineRule="auto"/>
        <w:ind w:firstLine="720"/>
        <w:jc w:val="both"/>
        <w:rPr>
          <w:rFonts w:eastAsia="Times New Roman"/>
          <w:szCs w:val="24"/>
        </w:rPr>
      </w:pPr>
      <w:r>
        <w:rPr>
          <w:rFonts w:eastAsia="Times New Roman"/>
          <w:szCs w:val="24"/>
        </w:rPr>
        <w:t xml:space="preserve">Θα σας πω και κάτι για τις συντάξεις, γιατί οι </w:t>
      </w:r>
      <w:r>
        <w:rPr>
          <w:rFonts w:eastAsia="Times New Roman"/>
          <w:szCs w:val="24"/>
        </w:rPr>
        <w:t>θ</w:t>
      </w:r>
      <w:r>
        <w:rPr>
          <w:rFonts w:eastAsia="Times New Roman"/>
          <w:szCs w:val="24"/>
        </w:rPr>
        <w:t xml:space="preserve">εσμοί ήρθαν και είπαν κάτι άλλο, το οποίο φαίνεται ότι δεν το παρακολουθήσατε ορισμένοι ούτε της Πλειοψηφίας. Η θέση η δική μου είναι να προστατεύσουμε τις συντάξεις των 1.500 ευρώ πάση θυσία. Οι </w:t>
      </w:r>
      <w:r>
        <w:rPr>
          <w:rFonts w:eastAsia="Times New Roman"/>
          <w:szCs w:val="24"/>
        </w:rPr>
        <w:t>θ</w:t>
      </w:r>
      <w:r>
        <w:rPr>
          <w:rFonts w:eastAsia="Times New Roman"/>
          <w:szCs w:val="24"/>
        </w:rPr>
        <w:t>εσμοί είπαν 1.200 ευρώ μεικτά να είναι η μεγίστη σύνταξη. Ε</w:t>
      </w:r>
      <w:r>
        <w:rPr>
          <w:rFonts w:eastAsia="Times New Roman"/>
          <w:szCs w:val="24"/>
        </w:rPr>
        <w:t xml:space="preserve">κεί θα καταλήξουμε. </w:t>
      </w:r>
    </w:p>
    <w:p w14:paraId="225E564E" w14:textId="77777777" w:rsidR="00E140DF" w:rsidRDefault="00A85BE1">
      <w:pPr>
        <w:spacing w:line="600" w:lineRule="auto"/>
        <w:ind w:firstLine="720"/>
        <w:jc w:val="both"/>
        <w:rPr>
          <w:rFonts w:eastAsia="Times New Roman"/>
          <w:szCs w:val="24"/>
        </w:rPr>
      </w:pPr>
      <w:r>
        <w:rPr>
          <w:rFonts w:eastAsia="Times New Roman"/>
          <w:szCs w:val="24"/>
        </w:rPr>
        <w:lastRenderedPageBreak/>
        <w:t xml:space="preserve">Σας προειδοποιώ ότι πάμε για μισθούς και συντάξεις Βουλγαρίας, αν δεν παίρνουμε μέτρα. </w:t>
      </w:r>
      <w:r>
        <w:rPr>
          <w:rFonts w:eastAsia="Times New Roman"/>
          <w:szCs w:val="24"/>
        </w:rPr>
        <w:t>Θ</w:t>
      </w:r>
      <w:r>
        <w:rPr>
          <w:rFonts w:eastAsia="Times New Roman"/>
          <w:szCs w:val="24"/>
        </w:rPr>
        <w:t>έλω να γραφτεί στα Πρακτικά αυτό, να κρατηθεί και η κασέτα. Εάν υπάρχει ατολμία από την Αίθουσα λήψης μέτρων, θα γίνουμε Βουλγαρία, γιατί στο μεταξ</w:t>
      </w:r>
      <w:r>
        <w:rPr>
          <w:rFonts w:eastAsia="Times New Roman"/>
          <w:szCs w:val="24"/>
        </w:rPr>
        <w:t xml:space="preserve">ύ δεν έρχεται καμμία επένδυση. Βλέπετε να έρχεται τίποτα; Κάνουν φιλότιμες προσπάθειες, από ό,τι φαίνεται εδώ, οι αρμόδιοι Υπουργοί Οικονομικών. Βλέπουν μπροστά τους αυτοί καμμία επένδυση; </w:t>
      </w:r>
    </w:p>
    <w:p w14:paraId="225E564F" w14:textId="77777777" w:rsidR="00E140DF" w:rsidRDefault="00A85BE1">
      <w:pPr>
        <w:spacing w:line="600" w:lineRule="auto"/>
        <w:ind w:firstLine="720"/>
        <w:jc w:val="both"/>
        <w:rPr>
          <w:rFonts w:eastAsia="Times New Roman"/>
          <w:szCs w:val="24"/>
        </w:rPr>
      </w:pPr>
      <w:r>
        <w:rPr>
          <w:rFonts w:eastAsia="Times New Roman"/>
          <w:szCs w:val="24"/>
        </w:rPr>
        <w:t xml:space="preserve">Ξέρετε, όταν σε μια χώρα προσπαθούμε να βάζουμε ΦΠΑ στα νησιά, να </w:t>
      </w:r>
      <w:r>
        <w:rPr>
          <w:rFonts w:eastAsia="Times New Roman"/>
          <w:szCs w:val="24"/>
        </w:rPr>
        <w:t>βάζουμε φόρους στην κινητή τηλεφωνία, στον καφέ, στη συνδρομητική τηλεόραση, να βάζουμε παντού φόρους και δι’ αυτού του τρόπου να πιστεύουμε ότι θα λυθεί το οικονομικό πρόβλημα της χώρας, τότε είμαστε ανόητοι. Πρέπει να μπει ανάπτυξη, νέο αίμα στην οικονομ</w:t>
      </w:r>
      <w:r>
        <w:rPr>
          <w:rFonts w:eastAsia="Times New Roman"/>
          <w:szCs w:val="24"/>
        </w:rPr>
        <w:t xml:space="preserve">ία. Υπάρχει περίπτωση να μπει έτσι όπως πάμε, με </w:t>
      </w:r>
      <w:proofErr w:type="spellStart"/>
      <w:r>
        <w:rPr>
          <w:rFonts w:eastAsia="Times New Roman"/>
          <w:szCs w:val="24"/>
        </w:rPr>
        <w:t>εκατόν</w:t>
      </w:r>
      <w:proofErr w:type="spellEnd"/>
      <w:r>
        <w:rPr>
          <w:rFonts w:eastAsia="Times New Roman"/>
          <w:szCs w:val="24"/>
        </w:rPr>
        <w:t xml:space="preserve"> πενήντα τρεις Βουλευτές και με τον κ. Καμμένο να λέει στον </w:t>
      </w:r>
      <w:proofErr w:type="spellStart"/>
      <w:r>
        <w:rPr>
          <w:rFonts w:eastAsia="Times New Roman"/>
          <w:szCs w:val="24"/>
        </w:rPr>
        <w:t>Μακαριώτατο</w:t>
      </w:r>
      <w:proofErr w:type="spellEnd"/>
      <w:r>
        <w:rPr>
          <w:rFonts w:eastAsia="Times New Roman"/>
          <w:szCs w:val="24"/>
        </w:rPr>
        <w:t xml:space="preserve"> Ιερώνυμο «ό,τι ώρα μο</w:t>
      </w:r>
      <w:r>
        <w:rPr>
          <w:rFonts w:eastAsia="Times New Roman"/>
          <w:szCs w:val="24"/>
        </w:rPr>
        <w:t>ύ</w:t>
      </w:r>
      <w:r>
        <w:rPr>
          <w:rFonts w:eastAsia="Times New Roman"/>
          <w:szCs w:val="24"/>
        </w:rPr>
        <w:t xml:space="preserve"> πεις </w:t>
      </w:r>
      <w:r>
        <w:rPr>
          <w:rFonts w:eastAsia="Times New Roman"/>
          <w:szCs w:val="24"/>
        </w:rPr>
        <w:lastRenderedPageBreak/>
        <w:t xml:space="preserve">ρίχνω την Κυβέρνηση»; Θα έρθει εδώ επενδυτής; Εν πάση </w:t>
      </w:r>
      <w:proofErr w:type="spellStart"/>
      <w:r>
        <w:rPr>
          <w:rFonts w:eastAsia="Times New Roman"/>
          <w:szCs w:val="24"/>
        </w:rPr>
        <w:t>περιπτώσει</w:t>
      </w:r>
      <w:proofErr w:type="spellEnd"/>
      <w:r>
        <w:rPr>
          <w:rFonts w:eastAsia="Times New Roman"/>
          <w:szCs w:val="24"/>
        </w:rPr>
        <w:t>, μια Κυβέρνηση που δεν έχει καταφέρε</w:t>
      </w:r>
      <w:r>
        <w:rPr>
          <w:rFonts w:eastAsia="Times New Roman"/>
          <w:szCs w:val="24"/>
        </w:rPr>
        <w:t>ι δύο χρόνια να φέρει επενδυτή θα το καταφέρει στον τρίτο χρόνο; Μακάρι. Μακάρι να είστε θαυματοποιοί!</w:t>
      </w:r>
    </w:p>
    <w:p w14:paraId="225E5650" w14:textId="77777777" w:rsidR="00E140DF" w:rsidRDefault="00A85BE1">
      <w:pPr>
        <w:spacing w:line="600" w:lineRule="auto"/>
        <w:ind w:firstLine="720"/>
        <w:jc w:val="both"/>
        <w:rPr>
          <w:rFonts w:eastAsia="Times New Roman"/>
          <w:szCs w:val="24"/>
        </w:rPr>
      </w:pPr>
      <w:r>
        <w:rPr>
          <w:rFonts w:eastAsia="Times New Roman"/>
          <w:szCs w:val="24"/>
        </w:rPr>
        <w:t xml:space="preserve">Νομίζω ότι ένα κοινοβουλευτικό κόμμα, την Ένωση Κεντρώων, που  βασίζεται στην κοινή λογική και λέει πράγματα απλά, όπως να σώσουμε ό,τι μπορούμε σ’ αυτή </w:t>
      </w:r>
      <w:r>
        <w:rPr>
          <w:rFonts w:eastAsia="Times New Roman"/>
          <w:szCs w:val="24"/>
        </w:rPr>
        <w:t xml:space="preserve">την </w:t>
      </w:r>
      <w:proofErr w:type="spellStart"/>
      <w:r>
        <w:rPr>
          <w:rFonts w:eastAsia="Times New Roman"/>
          <w:szCs w:val="24"/>
        </w:rPr>
        <w:t>γκρεμιζόμενη</w:t>
      </w:r>
      <w:proofErr w:type="spellEnd"/>
      <w:r>
        <w:rPr>
          <w:rFonts w:eastAsia="Times New Roman"/>
          <w:szCs w:val="24"/>
        </w:rPr>
        <w:t xml:space="preserve"> χώρα, δεν το αφήνετε να επικοινωνήσει με τον κόσμο, να μάθει ο κόσμος τις απόψεις του. Αυτό είναι ευθύνη του Υπουργού Τύπου να το κάνει, κατά τη γνώμη μου. Δεν μπορεί και η ΕΡΤ, ας πούμε, από μια δήλωση έξι σειρών να παίρνει μόνο μια σειρά</w:t>
      </w:r>
      <w:r>
        <w:rPr>
          <w:rFonts w:eastAsia="Times New Roman"/>
          <w:szCs w:val="24"/>
        </w:rPr>
        <w:t xml:space="preserve"> και να είναι αυτή η ανακοίνωση της Ένωσης Κεντρώων. Πρέπει να τη μεταδώσει όλη. Μεταδίδει κουτσομπολιά, μεταδίδει άλλα πράγματα και δεν μεταδίδει την επίσημη ανακοίνωση των </w:t>
      </w:r>
      <w:r>
        <w:rPr>
          <w:rFonts w:eastAsia="Times New Roman"/>
          <w:szCs w:val="24"/>
        </w:rPr>
        <w:t>κ</w:t>
      </w:r>
      <w:r>
        <w:rPr>
          <w:rFonts w:eastAsia="Times New Roman"/>
          <w:szCs w:val="24"/>
        </w:rPr>
        <w:t>ομμάτων. Αυτά θυμίζουν άλλες εποχές, όχι εποχές δημοκρατούμενες, κυριαρχούμενες α</w:t>
      </w:r>
      <w:r>
        <w:rPr>
          <w:rFonts w:eastAsia="Times New Roman"/>
          <w:szCs w:val="24"/>
        </w:rPr>
        <w:t>πό δημοκρατική αντίληψη.</w:t>
      </w:r>
    </w:p>
    <w:p w14:paraId="225E5651" w14:textId="77777777" w:rsidR="00E140DF" w:rsidRDefault="00A85BE1">
      <w:pPr>
        <w:spacing w:line="600" w:lineRule="auto"/>
        <w:ind w:firstLine="720"/>
        <w:jc w:val="both"/>
        <w:rPr>
          <w:rFonts w:eastAsia="Times New Roman"/>
          <w:szCs w:val="24"/>
        </w:rPr>
      </w:pPr>
      <w:r>
        <w:rPr>
          <w:rFonts w:eastAsia="Times New Roman"/>
          <w:szCs w:val="24"/>
        </w:rPr>
        <w:lastRenderedPageBreak/>
        <w:t>Δώσατε 640, 620 εκατομμύρια –δεν παρακολούθησα τα νούμερα-για τη λεγόμενη δέκατη τρίτη σύνταξη. Τελικά, δεν είναι βέβαια δέκατη τρίτη σύνταξη, καθώς δεν αναφέρεται σε όλους, αλλά αναφέρεται σ’ αυτούς που παίρνουν μέχρι 800 τόσα ευρ</w:t>
      </w:r>
      <w:r>
        <w:rPr>
          <w:rFonts w:eastAsia="Times New Roman"/>
          <w:szCs w:val="24"/>
        </w:rPr>
        <w:t xml:space="preserve">ώ. Αυτό δεν το κατακρίνω. Εγώ κατακρίνω το ότι δεν συνεννοηθήκατε. </w:t>
      </w:r>
    </w:p>
    <w:p w14:paraId="225E5652" w14:textId="77777777" w:rsidR="00E140DF" w:rsidRDefault="00A85BE1">
      <w:pPr>
        <w:spacing w:line="600" w:lineRule="auto"/>
        <w:ind w:firstLine="720"/>
        <w:jc w:val="both"/>
        <w:rPr>
          <w:rFonts w:eastAsia="Times New Roman"/>
          <w:szCs w:val="24"/>
        </w:rPr>
      </w:pPr>
      <w:r>
        <w:rPr>
          <w:rFonts w:eastAsia="Times New Roman"/>
          <w:szCs w:val="24"/>
        </w:rPr>
        <w:t>Πρέπει η Ελλάδα να μην αυθαιρετεί. Γιατί διαλέγουμε δρόμους σύγκρουσης με την Ευρώπη και δεν διαλέγουμε δρόμους συνεννόησης; Αν έλεγε ο κ. Τσίπρας «συνεννοήθηκα και το υφιστάμενο περίσσευμ</w:t>
      </w:r>
      <w:r>
        <w:rPr>
          <w:rFonts w:eastAsia="Times New Roman"/>
          <w:szCs w:val="24"/>
        </w:rPr>
        <w:t>α συμφωνούν όλοι να διατεθεί στους φτωχούς», θα λέγαμε όλοι «μπράβο». Οι ξένοι εξέφρασαν την έκπληξή τους.</w:t>
      </w:r>
    </w:p>
    <w:p w14:paraId="225E5653" w14:textId="77777777" w:rsidR="00E140DF" w:rsidRDefault="00A85B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225E5654" w14:textId="77777777" w:rsidR="00E140DF" w:rsidRDefault="00A85BE1">
      <w:pPr>
        <w:spacing w:line="600" w:lineRule="auto"/>
        <w:ind w:firstLine="720"/>
        <w:jc w:val="both"/>
        <w:rPr>
          <w:rFonts w:eastAsia="Times New Roman"/>
          <w:szCs w:val="24"/>
        </w:rPr>
      </w:pPr>
      <w:r>
        <w:rPr>
          <w:rFonts w:eastAsia="Times New Roman"/>
          <w:szCs w:val="24"/>
        </w:rPr>
        <w:t>Δεν σας νοιάζει; Διαλέγετε δρόμο σύγκρουσης με την Ευρώπη; Θέλω να ξέρω: Τι απλούστερο από το να συνεννοηθεί μια</w:t>
      </w:r>
      <w:r>
        <w:rPr>
          <w:rFonts w:eastAsia="Times New Roman"/>
          <w:szCs w:val="24"/>
        </w:rPr>
        <w:t xml:space="preserve"> Κυβέρνηση με τους </w:t>
      </w:r>
      <w:r>
        <w:rPr>
          <w:rFonts w:eastAsia="Times New Roman"/>
          <w:szCs w:val="24"/>
        </w:rPr>
        <w:lastRenderedPageBreak/>
        <w:t>ξένους επί του θέματος αυτού; Δεν έπρεπε; Αφού συνεννοείστε για τόσα άλλα.</w:t>
      </w:r>
    </w:p>
    <w:p w14:paraId="225E5655" w14:textId="77777777" w:rsidR="00E140DF" w:rsidRDefault="00A85BE1">
      <w:pPr>
        <w:spacing w:line="600" w:lineRule="auto"/>
        <w:ind w:firstLine="720"/>
        <w:jc w:val="both"/>
        <w:rPr>
          <w:rFonts w:eastAsia="Times New Roman"/>
          <w:szCs w:val="24"/>
        </w:rPr>
      </w:pPr>
      <w:r>
        <w:rPr>
          <w:rFonts w:eastAsia="Times New Roman"/>
          <w:szCs w:val="24"/>
        </w:rPr>
        <w:t>Αυτό δεν είπα να μην το κάνετε, επαναλαμβάνω. Να το κάνετε. Όμως, να συνεννοηθείτε. Δίνετε στις Βρυξέλλες εικόνα σύγκρουσης. Σας το λέω αυτό επισήμως ότι το δίνετ</w:t>
      </w:r>
      <w:r>
        <w:rPr>
          <w:rFonts w:eastAsia="Times New Roman"/>
          <w:szCs w:val="24"/>
        </w:rPr>
        <w:t xml:space="preserve">ε και ότι ετοιμάζεστε για σύγκρουση. Θυμόσαστε τον παλιό εαυτό σας, τον </w:t>
      </w:r>
      <w:proofErr w:type="spellStart"/>
      <w:r>
        <w:rPr>
          <w:rFonts w:eastAsia="Times New Roman"/>
          <w:szCs w:val="24"/>
        </w:rPr>
        <w:t>αντιμνημονιακό</w:t>
      </w:r>
      <w:proofErr w:type="spellEnd"/>
      <w:r>
        <w:rPr>
          <w:rFonts w:eastAsia="Times New Roman"/>
          <w:szCs w:val="24"/>
        </w:rPr>
        <w:t xml:space="preserve"> εαυτό σας, τον εαυτό της δραχμής. Αυτό προετοιμάζετε, δηλαδή πάτε να οδηγηθείτε σε μια κατάσταση ότι με την Ευρώπη </w:t>
      </w:r>
      <w:proofErr w:type="spellStart"/>
      <w:r>
        <w:rPr>
          <w:rFonts w:eastAsia="Times New Roman"/>
          <w:szCs w:val="24"/>
        </w:rPr>
        <w:t>συγκρουόμεθα</w:t>
      </w:r>
      <w:proofErr w:type="spellEnd"/>
      <w:r>
        <w:rPr>
          <w:rFonts w:eastAsia="Times New Roman"/>
          <w:szCs w:val="24"/>
        </w:rPr>
        <w:t>, αφού η Ευρώπη δεν μας τα δίνει.</w:t>
      </w:r>
    </w:p>
    <w:p w14:paraId="225E5656" w14:textId="77777777" w:rsidR="00E140DF" w:rsidRDefault="00A85BE1">
      <w:pPr>
        <w:spacing w:line="600" w:lineRule="auto"/>
        <w:ind w:firstLine="720"/>
        <w:jc w:val="both"/>
        <w:rPr>
          <w:rFonts w:eastAsia="Times New Roman"/>
          <w:szCs w:val="24"/>
        </w:rPr>
      </w:pPr>
      <w:r>
        <w:rPr>
          <w:rFonts w:eastAsia="Times New Roman"/>
          <w:szCs w:val="24"/>
        </w:rPr>
        <w:t>Λέγατε ό</w:t>
      </w:r>
      <w:r>
        <w:rPr>
          <w:rFonts w:eastAsia="Times New Roman"/>
          <w:szCs w:val="24"/>
        </w:rPr>
        <w:t xml:space="preserve">τι θα πάρετε κούρεμα για το χρέος </w:t>
      </w:r>
      <w:r>
        <w:rPr>
          <w:rFonts w:eastAsia="Times New Roman"/>
          <w:szCs w:val="24"/>
        </w:rPr>
        <w:t>και</w:t>
      </w:r>
      <w:r>
        <w:rPr>
          <w:rFonts w:eastAsia="Times New Roman"/>
          <w:szCs w:val="24"/>
        </w:rPr>
        <w:t xml:space="preserve"> είχα εδώ, απ’ αυτή την Αίθουσα προειδοποιήσει τον Τσίπρα ότι δεν θα πάρει τίποτα. </w:t>
      </w:r>
    </w:p>
    <w:p w14:paraId="225E5657" w14:textId="77777777" w:rsidR="00E140DF" w:rsidRDefault="00A85BE1">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Γιατί, δεν πήραμε;</w:t>
      </w:r>
    </w:p>
    <w:p w14:paraId="225E5658" w14:textId="77777777" w:rsidR="00E140DF" w:rsidRDefault="00A85BE1">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Ναι, πήρατε! Μη σας πω τι πήρατε!</w:t>
      </w:r>
    </w:p>
    <w:p w14:paraId="225E5659" w14:textId="77777777" w:rsidR="00E140DF" w:rsidRDefault="00A85BE1">
      <w:pPr>
        <w:spacing w:line="600" w:lineRule="auto"/>
        <w:ind w:firstLine="720"/>
        <w:jc w:val="center"/>
        <w:rPr>
          <w:rFonts w:eastAsia="Times New Roman"/>
          <w:szCs w:val="24"/>
        </w:rPr>
      </w:pPr>
      <w:r>
        <w:rPr>
          <w:rFonts w:eastAsia="Times New Roman"/>
          <w:szCs w:val="24"/>
        </w:rPr>
        <w:lastRenderedPageBreak/>
        <w:t>(Γέλωτες στην Α</w:t>
      </w:r>
      <w:r>
        <w:rPr>
          <w:rFonts w:eastAsia="Times New Roman"/>
          <w:szCs w:val="24"/>
        </w:rPr>
        <w:t>ίθουσα)</w:t>
      </w:r>
    </w:p>
    <w:p w14:paraId="225E565A" w14:textId="77777777" w:rsidR="00E140DF" w:rsidRDefault="00A85BE1">
      <w:pPr>
        <w:spacing w:line="600" w:lineRule="auto"/>
        <w:ind w:firstLine="720"/>
        <w:jc w:val="both"/>
        <w:rPr>
          <w:rFonts w:eastAsia="Times New Roman"/>
          <w:szCs w:val="24"/>
        </w:rPr>
      </w:pPr>
      <w:r>
        <w:rPr>
          <w:rFonts w:eastAsia="Times New Roman"/>
          <w:szCs w:val="24"/>
        </w:rPr>
        <w:t xml:space="preserve">Έτσι; Πήρατε; Πρέπει να ντρέπεστε, γιατί εννοούσατε κούρεμα χρέους. Αυτό εννοούσατε  κι αφήστε τώρα τα υπόλοιπα. </w:t>
      </w:r>
      <w:r>
        <w:rPr>
          <w:rFonts w:eastAsia="Times New Roman"/>
          <w:szCs w:val="24"/>
        </w:rPr>
        <w:t>Ό</w:t>
      </w:r>
      <w:r>
        <w:rPr>
          <w:rFonts w:eastAsia="Times New Roman"/>
          <w:szCs w:val="24"/>
        </w:rPr>
        <w:t xml:space="preserve">λοι εσείς που βγαίνατε στα κανάλια εννοούσατε κούρεμα χρέους. Δεν εννοούσατε επιμηκύνσεις και χαλαρώσεις και τέτοια πράγματα. Να </w:t>
      </w:r>
      <w:proofErr w:type="spellStart"/>
      <w:r>
        <w:rPr>
          <w:rFonts w:eastAsia="Times New Roman"/>
          <w:szCs w:val="24"/>
        </w:rPr>
        <w:t>εξηγο</w:t>
      </w:r>
      <w:r>
        <w:rPr>
          <w:rFonts w:eastAsia="Times New Roman"/>
          <w:szCs w:val="24"/>
        </w:rPr>
        <w:t>ύμεθα</w:t>
      </w:r>
      <w:proofErr w:type="spellEnd"/>
      <w:r>
        <w:rPr>
          <w:rFonts w:eastAsia="Times New Roman"/>
          <w:szCs w:val="24"/>
        </w:rPr>
        <w:t>.</w:t>
      </w:r>
    </w:p>
    <w:p w14:paraId="225E565B" w14:textId="77777777" w:rsidR="00E140DF" w:rsidRDefault="00A85BE1">
      <w:pPr>
        <w:spacing w:line="600" w:lineRule="auto"/>
        <w:ind w:firstLine="720"/>
        <w:jc w:val="both"/>
        <w:rPr>
          <w:rFonts w:eastAsia="Times New Roman"/>
          <w:szCs w:val="24"/>
        </w:rPr>
      </w:pPr>
      <w:r>
        <w:rPr>
          <w:rFonts w:eastAsia="Times New Roman"/>
          <w:szCs w:val="24"/>
        </w:rPr>
        <w:t xml:space="preserve">Τίποτα, λοιπόν, δεν πήρατε. </w:t>
      </w:r>
      <w:r>
        <w:rPr>
          <w:rFonts w:eastAsia="Times New Roman"/>
          <w:szCs w:val="24"/>
        </w:rPr>
        <w:t>Ο</w:t>
      </w:r>
      <w:r>
        <w:rPr>
          <w:rFonts w:eastAsia="Times New Roman"/>
          <w:szCs w:val="24"/>
        </w:rPr>
        <w:t xml:space="preserve"> ίδιος ο Πρωθυπουργός βγήκε και απείλησε για εκλογές. Εντάξει, η Νέα Δημοκρατία έχει τη δική της άποψη περί εκλογών. Όμως, ο ίδιος ο Πρωθυπουργός δεν απείλησε με εκλογές;</w:t>
      </w:r>
    </w:p>
    <w:p w14:paraId="225E565C" w14:textId="77777777" w:rsidR="00E140DF" w:rsidRDefault="00A85B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225E565D" w14:textId="77777777" w:rsidR="00E140DF" w:rsidRDefault="00A85BE1">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ΠΑΝΤΖΑΣ:</w:t>
      </w:r>
      <w:r>
        <w:rPr>
          <w:rFonts w:eastAsia="Times New Roman"/>
          <w:szCs w:val="24"/>
        </w:rPr>
        <w:t xml:space="preserve"> Πότε;</w:t>
      </w:r>
    </w:p>
    <w:p w14:paraId="225E565E" w14:textId="77777777" w:rsidR="00E140DF" w:rsidRDefault="00A85BE1">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Όχι; Τότε δεν γνωρίζετε ελληνικά. </w:t>
      </w:r>
    </w:p>
    <w:p w14:paraId="225E565F" w14:textId="77777777" w:rsidR="00E140DF" w:rsidRDefault="00A85BE1">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Κυρίες και κύριοι συνάδελφοι,  ρητορικές ερωτήσεις κάνει ο κύριος Πρόεδρος. Δεν σας ρωτάει για να απαντάτε. Σας παρακαλώ!</w:t>
      </w:r>
    </w:p>
    <w:p w14:paraId="225E5660" w14:textId="77777777" w:rsidR="00E140DF" w:rsidRDefault="00A85BE1">
      <w:pPr>
        <w:spacing w:line="600" w:lineRule="auto"/>
        <w:ind w:firstLine="720"/>
        <w:jc w:val="both"/>
        <w:rPr>
          <w:rFonts w:eastAsia="Times New Roman"/>
          <w:szCs w:val="24"/>
        </w:rPr>
      </w:pPr>
      <w:r>
        <w:rPr>
          <w:rFonts w:eastAsia="Times New Roman"/>
          <w:b/>
          <w:szCs w:val="24"/>
        </w:rPr>
        <w:t>ΒΑΣ</w:t>
      </w:r>
      <w:r>
        <w:rPr>
          <w:rFonts w:eastAsia="Times New Roman"/>
          <w:b/>
          <w:szCs w:val="24"/>
        </w:rPr>
        <w:t xml:space="preserve">ΙΛΗΣ ΛΕΒΕΝΤΗΣ (Πρόεδρος της Ένωσης Κεντρώων): </w:t>
      </w:r>
      <w:r>
        <w:rPr>
          <w:rFonts w:eastAsia="Times New Roman"/>
          <w:szCs w:val="24"/>
        </w:rPr>
        <w:t>Η κουβέντα του κ</w:t>
      </w:r>
      <w:r>
        <w:rPr>
          <w:rFonts w:eastAsia="Times New Roman"/>
          <w:szCs w:val="24"/>
        </w:rPr>
        <w:t>.</w:t>
      </w:r>
      <w:r>
        <w:rPr>
          <w:rFonts w:eastAsia="Times New Roman"/>
          <w:szCs w:val="24"/>
        </w:rPr>
        <w:t xml:space="preserve"> Τσίπρα μεταφράστηκε ως </w:t>
      </w:r>
      <w:proofErr w:type="spellStart"/>
      <w:r>
        <w:rPr>
          <w:rFonts w:eastAsia="Times New Roman"/>
          <w:szCs w:val="24"/>
        </w:rPr>
        <w:t>πρόκριμα</w:t>
      </w:r>
      <w:proofErr w:type="spellEnd"/>
      <w:r>
        <w:rPr>
          <w:rFonts w:eastAsia="Times New Roman"/>
          <w:szCs w:val="24"/>
        </w:rPr>
        <w:t xml:space="preserve"> εκλογών, εάν η Ευρώπη δεν συναινέσει, έτσι όπως το εννοείτε. Γι’ αυτό λέω ότι επανέρχεστε στη σύγκρουση και διαλέγετε δρόμο σύγκρουσης κι είστε επικίνδυνοι. Για</w:t>
      </w:r>
      <w:r>
        <w:rPr>
          <w:rFonts w:eastAsia="Times New Roman"/>
          <w:szCs w:val="24"/>
        </w:rPr>
        <w:t>τί η Ελλάδα αυτή τη στιγμή θέλει μια κυβέρνηση να συνεννοηθεί με την Ευρώπη και όχι μια κυβέρνηση να έλθει σε σύγκρουση με την Ευρώπη. Αν έχετε κάτι τέτοιο στον νου σας, στο βάθος του μυαλού σας, παρακαλώ να φύγετε το γρηγορότερο, διότι λέω ότι όποιος πρωθ</w:t>
      </w:r>
      <w:r>
        <w:rPr>
          <w:rFonts w:eastAsia="Times New Roman"/>
          <w:szCs w:val="24"/>
        </w:rPr>
        <w:t xml:space="preserve">υπουργός βγάλει την Ελλάδα από το ευρώ, θα πάει και φυλακή. Το είχα πει και παλιά. </w:t>
      </w:r>
      <w:r>
        <w:rPr>
          <w:rFonts w:eastAsia="Times New Roman"/>
          <w:szCs w:val="24"/>
        </w:rPr>
        <w:t>Ε</w:t>
      </w:r>
      <w:r>
        <w:rPr>
          <w:rFonts w:eastAsia="Times New Roman"/>
          <w:szCs w:val="24"/>
        </w:rPr>
        <w:t xml:space="preserve">υτυχώς ο Τσίπρας έσωσε τον εαυτό του. Το είχα </w:t>
      </w:r>
      <w:r>
        <w:rPr>
          <w:rFonts w:eastAsia="Times New Roman"/>
          <w:szCs w:val="24"/>
        </w:rPr>
        <w:t xml:space="preserve">πει </w:t>
      </w:r>
      <w:r>
        <w:rPr>
          <w:rFonts w:eastAsia="Times New Roman"/>
          <w:szCs w:val="24"/>
        </w:rPr>
        <w:t xml:space="preserve">πολύ πριν πάει να τα υπογράψει όλα τον Ιούνιο του 2015 </w:t>
      </w:r>
      <w:r>
        <w:rPr>
          <w:rFonts w:eastAsia="Times New Roman"/>
          <w:szCs w:val="24"/>
        </w:rPr>
        <w:t>κ</w:t>
      </w:r>
      <w:r>
        <w:rPr>
          <w:rFonts w:eastAsia="Times New Roman"/>
          <w:szCs w:val="24"/>
        </w:rPr>
        <w:t xml:space="preserve">αι μου λέγατε «υπερβολή». Όμως, είδατε </w:t>
      </w:r>
      <w:r>
        <w:rPr>
          <w:rFonts w:eastAsia="Times New Roman"/>
          <w:szCs w:val="24"/>
        </w:rPr>
        <w:lastRenderedPageBreak/>
        <w:t>τι ωραία; Ενώ έσκιζε μνημόν</w:t>
      </w:r>
      <w:r>
        <w:rPr>
          <w:rFonts w:eastAsia="Times New Roman"/>
          <w:szCs w:val="24"/>
        </w:rPr>
        <w:t xml:space="preserve">ια, ενώ μούντζωνε, ενώ ένωνε </w:t>
      </w:r>
      <w:r>
        <w:rPr>
          <w:rFonts w:eastAsia="Times New Roman"/>
          <w:szCs w:val="24"/>
        </w:rPr>
        <w:t>«</w:t>
      </w:r>
      <w:proofErr w:type="spellStart"/>
      <w:r>
        <w:rPr>
          <w:rFonts w:eastAsia="Times New Roman"/>
          <w:szCs w:val="24"/>
        </w:rPr>
        <w:t>Ν</w:t>
      </w:r>
      <w:r>
        <w:rPr>
          <w:rFonts w:eastAsia="Times New Roman"/>
          <w:szCs w:val="24"/>
        </w:rPr>
        <w:t>ότους</w:t>
      </w:r>
      <w:proofErr w:type="spellEnd"/>
      <w:r>
        <w:rPr>
          <w:rFonts w:eastAsia="Times New Roman"/>
          <w:szCs w:val="24"/>
        </w:rPr>
        <w:t>»</w:t>
      </w:r>
      <w:r>
        <w:rPr>
          <w:rFonts w:eastAsia="Times New Roman"/>
          <w:szCs w:val="24"/>
        </w:rPr>
        <w:t xml:space="preserve"> κατά του </w:t>
      </w:r>
      <w:r>
        <w:rPr>
          <w:rFonts w:eastAsia="Times New Roman"/>
          <w:szCs w:val="24"/>
        </w:rPr>
        <w:t>Β</w:t>
      </w:r>
      <w:r>
        <w:rPr>
          <w:rFonts w:eastAsia="Times New Roman"/>
          <w:szCs w:val="24"/>
        </w:rPr>
        <w:t>ορρά, είδατε πώς ξεβρακώθηκε κοινώς; Ή δεν σας αρέσει η λέξη;</w:t>
      </w:r>
    </w:p>
    <w:p w14:paraId="225E5661" w14:textId="77777777" w:rsidR="00E140DF" w:rsidRDefault="00A85BE1">
      <w:pPr>
        <w:spacing w:line="600" w:lineRule="auto"/>
        <w:ind w:firstLine="720"/>
        <w:jc w:val="center"/>
        <w:rPr>
          <w:rFonts w:eastAsia="Times New Roman"/>
          <w:szCs w:val="24"/>
        </w:rPr>
      </w:pPr>
      <w:r>
        <w:rPr>
          <w:rFonts w:eastAsia="Times New Roman"/>
          <w:szCs w:val="24"/>
        </w:rPr>
        <w:t>(Θόρυβος  από την πτέρυγα του ΣΥΡΙΖΑ)</w:t>
      </w:r>
    </w:p>
    <w:p w14:paraId="225E5662" w14:textId="77777777" w:rsidR="00E140DF" w:rsidRDefault="00A85BE1">
      <w:pPr>
        <w:spacing w:line="600" w:lineRule="auto"/>
        <w:ind w:firstLine="720"/>
        <w:jc w:val="both"/>
        <w:rPr>
          <w:rFonts w:eastAsia="Times New Roman"/>
          <w:szCs w:val="24"/>
        </w:rPr>
      </w:pPr>
      <w:r>
        <w:rPr>
          <w:rFonts w:eastAsia="Times New Roman"/>
          <w:szCs w:val="24"/>
        </w:rPr>
        <w:t>Τι νομίζετε ότι έκανε ένα βράδυ του Ιουνίου ο Τσίπρας έξω; Συμφωνία; Συμφωνία έκανε; Τέλος πάντων.</w:t>
      </w:r>
    </w:p>
    <w:p w14:paraId="225E566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πω δύο λόγια και για την Κύπρο, γιατί ο Αναστασιάδης εμφανίζεται ότι θέλει να κάνει συμφωνία και λέει ότι η διαφορά τους ήταν ότι</w:t>
      </w:r>
      <w:r>
        <w:rPr>
          <w:rFonts w:eastAsia="Times New Roman" w:cs="Times New Roman"/>
          <w:szCs w:val="24"/>
        </w:rPr>
        <w:t>,</w:t>
      </w:r>
      <w:r>
        <w:rPr>
          <w:rFonts w:eastAsia="Times New Roman" w:cs="Times New Roman"/>
          <w:szCs w:val="24"/>
        </w:rPr>
        <w:t xml:space="preserve"> ενώ δέχονταν πενήντα χιλιάδες οι Τούρκοι, θέλει εξήντα επτά χιλιάδες η ελληνοκυπριακή πλευρά να επιστρέψουν στα Κατεχόμενα. </w:t>
      </w:r>
    </w:p>
    <w:p w14:paraId="225E566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Εγώ προειδοποίησα τον Αναστασιάδη</w:t>
      </w:r>
      <w:r>
        <w:rPr>
          <w:rFonts w:eastAsia="Times New Roman" w:cs="Times New Roman"/>
          <w:szCs w:val="24"/>
        </w:rPr>
        <w:t>,</w:t>
      </w:r>
      <w:r>
        <w:rPr>
          <w:rFonts w:eastAsia="Times New Roman" w:cs="Times New Roman"/>
          <w:szCs w:val="24"/>
        </w:rPr>
        <w:t xml:space="preserve"> εάν δεν φύγουν οι έποικοι και τα στρατεύματα κατοχής της Κύπρου, να μη βάλει την υπογραφή του, γιατί θα είναι προδοτική. Τον προειδοποίησα και </w:t>
      </w:r>
      <w:proofErr w:type="spellStart"/>
      <w:r>
        <w:rPr>
          <w:rFonts w:eastAsia="Times New Roman" w:cs="Times New Roman"/>
          <w:szCs w:val="24"/>
        </w:rPr>
        <w:t>αμαρτίαν</w:t>
      </w:r>
      <w:proofErr w:type="spellEnd"/>
      <w:r>
        <w:rPr>
          <w:rFonts w:eastAsia="Times New Roman" w:cs="Times New Roman"/>
          <w:szCs w:val="24"/>
        </w:rPr>
        <w:t xml:space="preserve"> ουκ έχω! Από εκεί και πέρα, ας κάνετε ό,τι θέλετε. Και ο Καραμανλής κ</w:t>
      </w:r>
      <w:r>
        <w:rPr>
          <w:rFonts w:eastAsia="Times New Roman" w:cs="Times New Roman"/>
          <w:szCs w:val="24"/>
        </w:rPr>
        <w:t xml:space="preserve">άποτε, με τη </w:t>
      </w:r>
      <w:r>
        <w:rPr>
          <w:rFonts w:eastAsia="Times New Roman" w:cs="Times New Roman"/>
          <w:szCs w:val="24"/>
        </w:rPr>
        <w:t>Σ</w:t>
      </w:r>
      <w:r>
        <w:rPr>
          <w:rFonts w:eastAsia="Times New Roman" w:cs="Times New Roman"/>
          <w:szCs w:val="24"/>
        </w:rPr>
        <w:t xml:space="preserve">υμφωνία της Ζυρίχης και του Λονδίνου, έβαλε τους Τούρκους ως εγγυήτρια δύναμη </w:t>
      </w:r>
      <w:r>
        <w:rPr>
          <w:rFonts w:eastAsia="Times New Roman" w:cs="Times New Roman"/>
          <w:szCs w:val="24"/>
        </w:rPr>
        <w:lastRenderedPageBreak/>
        <w:t>και μετά οι Τούρκοι έκαναν απόβαση. Και μετά ήρθε η δικτατορία, η χούντα, η τραγωδία της Κύπρου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225E566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Επίσης, θα ήθελα να αναφερθώ στο θέμα των Σκοπίων. Μίλησ</w:t>
      </w:r>
      <w:r>
        <w:rPr>
          <w:rFonts w:eastAsia="Times New Roman" w:cs="Times New Roman"/>
          <w:szCs w:val="24"/>
        </w:rPr>
        <w:t>α χθες σε ένα συνέδριο του ΝΑΤΟ και το ΝΑΤΟ έκανε ότι θα προστατεύσει τις ακτές στο Αιγαίο από τους πρόσφυγες, ότι κάνει περιπολίες κ</w:t>
      </w:r>
      <w:r>
        <w:rPr>
          <w:rFonts w:eastAsia="Times New Roman" w:cs="Times New Roman"/>
          <w:szCs w:val="24"/>
        </w:rPr>
        <w:t>αι λοιπά</w:t>
      </w:r>
      <w:r>
        <w:rPr>
          <w:rFonts w:eastAsia="Times New Roman" w:cs="Times New Roman"/>
          <w:szCs w:val="24"/>
        </w:rPr>
        <w:t>. Είπα, λοιπόν, όταν έγινε απόβαση της Τουρκίας στην Κύπρο το 1974, το ΝΑΤΟ τι έκανε; Ουδετερότητα!</w:t>
      </w:r>
    </w:p>
    <w:p w14:paraId="225E566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Τώρα, εάν επιτε</w:t>
      </w:r>
      <w:r>
        <w:rPr>
          <w:rFonts w:eastAsia="Times New Roman" w:cs="Times New Roman"/>
          <w:szCs w:val="24"/>
        </w:rPr>
        <w:t xml:space="preserve">θεί η Τουρκία σε ένα νησί, έχετε την πεποίθηση ότι θα πάει το ΝΑΤΟ να μας προστατεύσει; Γιατί νομίζετε ότι θέλω την παραγγελία των αεροσκαφών; Γιατί στο Αιγαίο υπάρχει η ισορροπία του τρόμου. Δεν θα έρθει κανένα ΝΑΤΟ, καμμία </w:t>
      </w:r>
      <w:proofErr w:type="spellStart"/>
      <w:r>
        <w:rPr>
          <w:rFonts w:eastAsia="Times New Roman" w:cs="Times New Roman"/>
          <w:szCs w:val="24"/>
        </w:rPr>
        <w:t>Μέρκελ</w:t>
      </w:r>
      <w:proofErr w:type="spellEnd"/>
      <w:r>
        <w:rPr>
          <w:rFonts w:eastAsia="Times New Roman" w:cs="Times New Roman"/>
          <w:szCs w:val="24"/>
        </w:rPr>
        <w:t xml:space="preserve"> και κανένας Ευρωπαίος να</w:t>
      </w:r>
      <w:r>
        <w:rPr>
          <w:rFonts w:eastAsia="Times New Roman" w:cs="Times New Roman"/>
          <w:szCs w:val="24"/>
        </w:rPr>
        <w:t xml:space="preserve"> πολεμήσει δίπλα μας. </w:t>
      </w:r>
    </w:p>
    <w:p w14:paraId="225E566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έχω ξαναπεί στην Αίθουσα, αλλά αξίζει να το πω άλλη μια φορά</w:t>
      </w:r>
      <w:r>
        <w:rPr>
          <w:rFonts w:eastAsia="Times New Roman" w:cs="Times New Roman"/>
          <w:szCs w:val="24"/>
        </w:rPr>
        <w:t>,</w:t>
      </w:r>
      <w:r>
        <w:rPr>
          <w:rFonts w:eastAsia="Times New Roman" w:cs="Times New Roman"/>
          <w:szCs w:val="24"/>
        </w:rPr>
        <w:t xml:space="preserve"> ότι μου είπε ένας πρεσβευτής ότι ο Καραμανλής, ο Τσίπρας, ο Σημίτης, ο </w:t>
      </w:r>
      <w:r>
        <w:rPr>
          <w:rFonts w:eastAsia="Times New Roman" w:cs="Times New Roman"/>
          <w:szCs w:val="24"/>
        </w:rPr>
        <w:lastRenderedPageBreak/>
        <w:t>Μητσοτάκης έχουν συμφωνήσει στο «</w:t>
      </w:r>
      <w:r>
        <w:rPr>
          <w:rFonts w:eastAsia="Times New Roman" w:cs="Times New Roman"/>
          <w:szCs w:val="24"/>
          <w:lang w:val="en-US"/>
        </w:rPr>
        <w:t>Nova</w:t>
      </w:r>
      <w:r>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Εσείς, μου είπε, κύριε Λεβέντη, διαφωνείτε; </w:t>
      </w:r>
      <w:r>
        <w:rPr>
          <w:rFonts w:eastAsia="Times New Roman" w:cs="Times New Roman"/>
          <w:szCs w:val="24"/>
        </w:rPr>
        <w:t>Α</w:t>
      </w:r>
      <w:r>
        <w:rPr>
          <w:rFonts w:eastAsia="Times New Roman" w:cs="Times New Roman"/>
          <w:szCs w:val="24"/>
        </w:rPr>
        <w:t>πά</w:t>
      </w:r>
      <w:r>
        <w:rPr>
          <w:rFonts w:eastAsia="Times New Roman" w:cs="Times New Roman"/>
          <w:szCs w:val="24"/>
        </w:rPr>
        <w:t xml:space="preserve">ντησα: </w:t>
      </w:r>
      <w:r>
        <w:rPr>
          <w:rFonts w:eastAsia="Times New Roman" w:cs="Times New Roman"/>
          <w:szCs w:val="24"/>
        </w:rPr>
        <w:t>«</w:t>
      </w:r>
      <w:r>
        <w:rPr>
          <w:rFonts w:eastAsia="Times New Roman" w:cs="Times New Roman"/>
          <w:szCs w:val="24"/>
        </w:rPr>
        <w:t>Αυτοί συμφώνησαν. Την κοινωνία τη ρώτησαν;</w:t>
      </w:r>
      <w:r>
        <w:rPr>
          <w:rFonts w:eastAsia="Times New Roman" w:cs="Times New Roman"/>
          <w:szCs w:val="24"/>
        </w:rPr>
        <w:t>».</w:t>
      </w:r>
      <w:r>
        <w:rPr>
          <w:rFonts w:eastAsia="Times New Roman" w:cs="Times New Roman"/>
          <w:szCs w:val="24"/>
        </w:rPr>
        <w:t xml:space="preserve"> Συμφωνεί ο λαός να δοθεί η λέξη «Μακεδονία»; Όλοι εσείς εδώ συμφωνείτε; Εάν συμφωνείτε, μπράβο σας! Να πάρετε όλοι βραβείο. </w:t>
      </w:r>
    </w:p>
    <w:p w14:paraId="225E566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Εσείς τι λέτε; Πείτε μας τη γνώμη σας!</w:t>
      </w:r>
    </w:p>
    <w:p w14:paraId="225E566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ΠΑΝΑΓΙΩΤΗΣ (ΠΑΝΟ</w:t>
      </w:r>
      <w:r>
        <w:rPr>
          <w:rFonts w:eastAsia="Times New Roman" w:cs="Times New Roman"/>
          <w:b/>
          <w:szCs w:val="24"/>
        </w:rPr>
        <w:t>Σ) ΣΚΟΥΡΟΛΙΑΚΟΣ:</w:t>
      </w:r>
      <w:r>
        <w:rPr>
          <w:rFonts w:eastAsia="Times New Roman" w:cs="Times New Roman"/>
          <w:szCs w:val="24"/>
        </w:rPr>
        <w:t xml:space="preserve"> Ο πρεσβευτής έχει σχέση με τα αεροπλάνα;</w:t>
      </w:r>
    </w:p>
    <w:p w14:paraId="225E566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Εντάξει! Αφήστε ποιος ήταν ο πρεσβευτής. Εσείς είστε οι καλύτεροι πρεσβευτές τού να δοθεί το όνομα!</w:t>
      </w:r>
    </w:p>
    <w:p w14:paraId="225E566B"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25E566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Κυρίες και κ</w:t>
      </w:r>
      <w:r>
        <w:rPr>
          <w:rFonts w:eastAsia="Times New Roman" w:cs="Times New Roman"/>
          <w:szCs w:val="24"/>
        </w:rPr>
        <w:t xml:space="preserve">ύριοι, μίλησα σήμερα στους εισαγγελείς και στους δικαστές, οι οποίοι έχουν ένα </w:t>
      </w:r>
      <w:proofErr w:type="spellStart"/>
      <w:r>
        <w:rPr>
          <w:rFonts w:eastAsia="Times New Roman" w:cs="Times New Roman"/>
          <w:szCs w:val="24"/>
        </w:rPr>
        <w:t>μισθοδικείο</w:t>
      </w:r>
      <w:proofErr w:type="spellEnd"/>
      <w:r>
        <w:rPr>
          <w:rFonts w:eastAsia="Times New Roman" w:cs="Times New Roman"/>
          <w:szCs w:val="24"/>
        </w:rPr>
        <w:t>, βάσει του Συντάγματος και πληρώνονται και καθορίζεται η αμοιβή τους και τους είπα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ίστε η μόνη τάξη που καθορίζετε εσείς την αμοιβή σας. Αυτό δεν είναι προς τιμήν</w:t>
      </w:r>
      <w:r>
        <w:rPr>
          <w:rFonts w:eastAsia="Times New Roman" w:cs="Times New Roman"/>
          <w:szCs w:val="24"/>
        </w:rPr>
        <w:t xml:space="preserve"> σας, γιατί και οι άλλοι άνθρωποι είναι και έχουν στομάχι και οι εργάτες και οι άνεργοι και οι λιμενικοί και οι στρατιωτικοί</w:t>
      </w:r>
      <w:r>
        <w:rPr>
          <w:rFonts w:eastAsia="Times New Roman" w:cs="Times New Roman"/>
          <w:szCs w:val="24"/>
        </w:rPr>
        <w:t>.</w:t>
      </w:r>
      <w:r>
        <w:rPr>
          <w:rFonts w:eastAsia="Times New Roman" w:cs="Times New Roman"/>
          <w:szCs w:val="24"/>
        </w:rPr>
        <w:t>».</w:t>
      </w:r>
    </w:p>
    <w:p w14:paraId="225E566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εκείνοι δεν έχουν </w:t>
      </w:r>
      <w:proofErr w:type="spellStart"/>
      <w:r>
        <w:rPr>
          <w:rFonts w:eastAsia="Times New Roman" w:cs="Times New Roman"/>
          <w:szCs w:val="24"/>
        </w:rPr>
        <w:t>μισθοδικείο</w:t>
      </w:r>
      <w:proofErr w:type="spellEnd"/>
      <w:r>
        <w:rPr>
          <w:rFonts w:eastAsia="Times New Roman" w:cs="Times New Roman"/>
          <w:szCs w:val="24"/>
        </w:rPr>
        <w:t xml:space="preserve"> να κάνουν ό,τι θέλουν. Μόνο οι δικαστικοί. Τιμώ τους δικαστές, αλλά δεν είναι ωραίο σε ένα Σ</w:t>
      </w:r>
      <w:r>
        <w:rPr>
          <w:rFonts w:eastAsia="Times New Roman" w:cs="Times New Roman"/>
          <w:szCs w:val="24"/>
        </w:rPr>
        <w:t xml:space="preserve">ύνταγμα μια κοινωνική τάξη να ορίζει αυτή τον μισθό της. </w:t>
      </w:r>
    </w:p>
    <w:p w14:paraId="225E566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Επίσης, τους είπα και κάτι άλλο, γιατί ο Γεώργιος Παπανδρέου, ο Γέρος της Δημοκρατίας, είχε μιλήσει κάποτε για «κράτος δικαστών»</w:t>
      </w:r>
      <w:r>
        <w:rPr>
          <w:rFonts w:eastAsia="Times New Roman" w:cs="Times New Roman"/>
          <w:szCs w:val="24"/>
        </w:rPr>
        <w:t>.</w:t>
      </w:r>
      <w:r>
        <w:rPr>
          <w:rFonts w:eastAsia="Times New Roman" w:cs="Times New Roman"/>
          <w:szCs w:val="24"/>
        </w:rPr>
        <w:t xml:space="preserve"> Όταν η </w:t>
      </w:r>
      <w:r>
        <w:rPr>
          <w:rFonts w:eastAsia="Times New Roman" w:cs="Times New Roman"/>
          <w:szCs w:val="24"/>
        </w:rPr>
        <w:t>δ</w:t>
      </w:r>
      <w:r>
        <w:rPr>
          <w:rFonts w:eastAsia="Times New Roman" w:cs="Times New Roman"/>
          <w:szCs w:val="24"/>
        </w:rPr>
        <w:t xml:space="preserve">ικαιοσύνη βγάζει αποφάσεις που έχουν δημοσιονομικό </w:t>
      </w:r>
      <w:r>
        <w:rPr>
          <w:rFonts w:eastAsia="Times New Roman" w:cs="Times New Roman"/>
          <w:szCs w:val="24"/>
        </w:rPr>
        <w:t>αποτέλεσμα, δηλαδή</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προσφεύγει ένας κλάδος που του έκοψαν τη σύνταξη από το 2009 και ζητάει πίσω τις περικοπές και κρίνουν οι δικαστές </w:t>
      </w:r>
      <w:r>
        <w:rPr>
          <w:rFonts w:eastAsia="Times New Roman" w:cs="Times New Roman"/>
          <w:szCs w:val="24"/>
        </w:rPr>
        <w:lastRenderedPageBreak/>
        <w:t xml:space="preserve">ότι ορθά το ζητεί και ότι πρέπει να επιστραφούν 500 εκατομμύρια, από πού θα τα γυρίσουμε; </w:t>
      </w:r>
    </w:p>
    <w:p w14:paraId="225E566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δικαστές δε</w:t>
      </w:r>
      <w:r>
        <w:rPr>
          <w:rFonts w:eastAsia="Times New Roman" w:cs="Times New Roman"/>
          <w:szCs w:val="24"/>
        </w:rPr>
        <w:t>ν πρέπει να βγάζουν αποφάσεις με δημοσιονομικό και οικονομικό αποτέλεσμα, διότι δεν γνωρίζουν την κατάσταση των οικονομικών του κράτους. Δεν έχουν αυτό το δικαίωμα και δημιουργούν διχασμό στην κοινωνία. Οι δικαστές πρέπει να κοιτάνε τη νομιμότητα και τη συ</w:t>
      </w:r>
      <w:r>
        <w:rPr>
          <w:rFonts w:eastAsia="Times New Roman" w:cs="Times New Roman"/>
          <w:szCs w:val="24"/>
        </w:rPr>
        <w:t>νταγματικότητα κάθε απόφασης της διοίκησης, γιατί αλλιώς πάμε σε συγκρούσεις εξουσιών. Όπως οφείλει η κυβέρνηση να σέβεται τις δικαστικές αποφάσεις, έτσι και αυτοί δεν πρέπει να μπαίνουν στα χωράφια της εκτελεστικής εξουσίας, κυρίες και κύριοι.</w:t>
      </w:r>
    </w:p>
    <w:p w14:paraId="225E567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Στη Σύρο υπ</w:t>
      </w:r>
      <w:r>
        <w:rPr>
          <w:rFonts w:eastAsia="Times New Roman" w:cs="Times New Roman"/>
          <w:szCs w:val="24"/>
        </w:rPr>
        <w:t xml:space="preserve">άρχει ένα ναυπηγείο, το «Νεώριο», το οποίο αργοπεθαίνει. Πήγε η Κυβέρνηση και έδωσε μια δεξαμενή του Πολεμικού Ναυτικού, για να πάρουμε 4 εκατομμύρια. Σε αυτούς τους εργαζομένους οφείλονται </w:t>
      </w:r>
      <w:r>
        <w:rPr>
          <w:rFonts w:eastAsia="Times New Roman" w:cs="Times New Roman"/>
          <w:szCs w:val="24"/>
        </w:rPr>
        <w:lastRenderedPageBreak/>
        <w:t>δεκαεννέα</w:t>
      </w:r>
      <w:r>
        <w:rPr>
          <w:rFonts w:eastAsia="Times New Roman" w:cs="Times New Roman"/>
          <w:szCs w:val="24"/>
        </w:rPr>
        <w:t xml:space="preserve"> μισθοί. Με τα 4,5 εκατομμύρια που έδωσε η Κυβέρνηση θα π</w:t>
      </w:r>
      <w:r>
        <w:rPr>
          <w:rFonts w:eastAsia="Times New Roman" w:cs="Times New Roman"/>
          <w:szCs w:val="24"/>
        </w:rPr>
        <w:t xml:space="preserve">άρουν έναν ή ενάμιση μισθό. </w:t>
      </w:r>
    </w:p>
    <w:p w14:paraId="225E5671" w14:textId="77777777" w:rsidR="00E140DF" w:rsidRDefault="00A85BE1">
      <w:pPr>
        <w:tabs>
          <w:tab w:val="left" w:pos="2738"/>
          <w:tab w:val="center" w:pos="4753"/>
          <w:tab w:val="left" w:pos="5723"/>
        </w:tabs>
        <w:spacing w:line="600" w:lineRule="auto"/>
        <w:ind w:firstLine="709"/>
        <w:jc w:val="both"/>
        <w:rPr>
          <w:rFonts w:eastAsia="Times New Roman" w:cs="Times New Roman"/>
          <w:szCs w:val="24"/>
        </w:rPr>
      </w:pPr>
      <w:r>
        <w:rPr>
          <w:rFonts w:eastAsia="Times New Roman" w:cs="Times New Roman"/>
          <w:szCs w:val="24"/>
        </w:rPr>
        <w:t xml:space="preserve">Τι θα γίνει με τους ανθρώπους αυτούς; </w:t>
      </w:r>
    </w:p>
    <w:p w14:paraId="225E5672"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Όλους τους μισθούς θα τους πάρουν. </w:t>
      </w:r>
    </w:p>
    <w:p w14:paraId="225E5673"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Νομίζω ότι είναι χρέος της ελληνικής Κυβέρνησης να αναθέτει δουλειές του Πολεμικού Ναυτικού εκεί. Είναι μια ευκαιρία. Γιατί να τις αναθέτουμε σε ιδιωτικά ναυπηγεία; Είναι ένα χρέος, είναι μια ιστορική εταιρεία. </w:t>
      </w:r>
      <w:r>
        <w:rPr>
          <w:rFonts w:eastAsia="Times New Roman" w:cs="Times New Roman"/>
          <w:szCs w:val="24"/>
        </w:rPr>
        <w:t>Γ</w:t>
      </w:r>
      <w:r>
        <w:rPr>
          <w:rFonts w:eastAsia="Times New Roman" w:cs="Times New Roman"/>
          <w:szCs w:val="24"/>
        </w:rPr>
        <w:t>ίνεται αποβιομηχάνιση της χώρας, εάν αυτό το</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αυπηγείο κλείσει. </w:t>
      </w:r>
    </w:p>
    <w:p w14:paraId="225E5674"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Εφιστώ λίγο την προσοχή της Κυβέρνησης, διότι αργοπεθαίνουν. Τους κόβουν και το ρεύμα. </w:t>
      </w:r>
    </w:p>
    <w:p w14:paraId="225E5675"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στον «9,84» ένα σκάνδαλο 37 εκατομμυρίων ευρώ. </w:t>
      </w:r>
      <w:r>
        <w:rPr>
          <w:rFonts w:eastAsia="Times New Roman" w:cs="Times New Roman"/>
          <w:szCs w:val="24"/>
        </w:rPr>
        <w:t>Ο</w:t>
      </w:r>
      <w:r>
        <w:rPr>
          <w:rFonts w:eastAsia="Times New Roman" w:cs="Times New Roman"/>
          <w:szCs w:val="24"/>
        </w:rPr>
        <w:t>ι άνθρωποι που μετέχουν εκεί είναι του ΠΑΣΟΚ, του ΣΥΡΙΖΑ, της Νέας Δημοκρατίας, οι οποίοι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απολογούμενοι δήλωσαν ότι ο </w:t>
      </w:r>
      <w:r>
        <w:rPr>
          <w:rFonts w:eastAsia="Times New Roman" w:cs="Times New Roman"/>
          <w:szCs w:val="24"/>
        </w:rPr>
        <w:t>δ</w:t>
      </w:r>
      <w:r>
        <w:rPr>
          <w:rFonts w:eastAsia="Times New Roman" w:cs="Times New Roman"/>
          <w:szCs w:val="24"/>
        </w:rPr>
        <w:t>ήμαρχος το</w:t>
      </w:r>
      <w:r>
        <w:rPr>
          <w:rFonts w:eastAsia="Times New Roman" w:cs="Times New Roman"/>
          <w:szCs w:val="24"/>
        </w:rPr>
        <w:t>υ</w:t>
      </w:r>
      <w:r>
        <w:rPr>
          <w:rFonts w:eastAsia="Times New Roman" w:cs="Times New Roman"/>
          <w:szCs w:val="24"/>
        </w:rPr>
        <w:t xml:space="preserve">ς έλεγε να τα ξοδεύουν. </w:t>
      </w:r>
      <w:r>
        <w:rPr>
          <w:rFonts w:eastAsia="Times New Roman" w:cs="Times New Roman"/>
          <w:szCs w:val="24"/>
        </w:rPr>
        <w:t>Β</w:t>
      </w:r>
      <w:r>
        <w:rPr>
          <w:rFonts w:eastAsia="Times New Roman" w:cs="Times New Roman"/>
          <w:szCs w:val="24"/>
        </w:rPr>
        <w:t xml:space="preserve">λέπουμε έξοδα σε μανικετόκουμπα, λουλούδια, ό,τι θέλεις. </w:t>
      </w:r>
    </w:p>
    <w:p w14:paraId="225E5676"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 γιατί δεν μιλάτε; Λέτε ότι κυνηγάτε τη διαφθορά και τη διαπλοκή. Πώς την κυνηγάτε; Συγκαταλέγεται στις τάξεις σας άνθρωπος ο οπ</w:t>
      </w:r>
      <w:r>
        <w:rPr>
          <w:rFonts w:eastAsia="Times New Roman" w:cs="Times New Roman"/>
          <w:szCs w:val="24"/>
        </w:rPr>
        <w:t xml:space="preserve">οίος δήλωσε απλό μέλος </w:t>
      </w:r>
      <w:r>
        <w:rPr>
          <w:rFonts w:eastAsia="Times New Roman" w:cs="Times New Roman"/>
          <w:szCs w:val="24"/>
        </w:rPr>
        <w:t>διοικητικού συμβουλίου</w:t>
      </w:r>
      <w:r>
        <w:rPr>
          <w:rFonts w:eastAsia="Times New Roman" w:cs="Times New Roman"/>
          <w:szCs w:val="24"/>
        </w:rPr>
        <w:t xml:space="preserve">. Δηλαδή, συγγνώμη, το απλό μέλος ΔΣ δεν γνώριζε τι γίνεται εκεί; Είσαι μέλος του ΔΣ και υπογράφεις, για να ξοδεύονται λεφτά του Δήμου Αθηναίων; Αυτά τα λεφτά δεν είναι λεφτά; </w:t>
      </w:r>
    </w:p>
    <w:p w14:paraId="225E5677"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σας βλέπω πολύ ήρεμους. Δηλαδή</w:t>
      </w:r>
      <w:r>
        <w:rPr>
          <w:rFonts w:eastAsia="Times New Roman" w:cs="Times New Roman"/>
          <w:szCs w:val="24"/>
        </w:rPr>
        <w:t>, πόσα έπρεπε να είναι, 37 δισεκατομμύρια, για να ασχοληθούμε; Διερωτώμαι, κύριοι, γιατί δεν μιλάτε. Βλέπω την Αίθουσα…</w:t>
      </w:r>
    </w:p>
    <w:p w14:paraId="225E5678" w14:textId="77777777" w:rsidR="00E140DF" w:rsidRDefault="00A85BE1">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25E5679"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ΣΚΟΥΡΟΛΙΑΚΟΣ: </w:t>
      </w:r>
      <w:r>
        <w:rPr>
          <w:rFonts w:eastAsia="Times New Roman" w:cs="Times New Roman"/>
          <w:szCs w:val="24"/>
        </w:rPr>
        <w:t xml:space="preserve">Ο </w:t>
      </w:r>
      <w:r>
        <w:rPr>
          <w:rFonts w:eastAsia="Times New Roman" w:cs="Times New Roman"/>
          <w:szCs w:val="24"/>
        </w:rPr>
        <w:t>δ</w:t>
      </w:r>
      <w:r>
        <w:rPr>
          <w:rFonts w:eastAsia="Times New Roman" w:cs="Times New Roman"/>
          <w:szCs w:val="24"/>
        </w:rPr>
        <w:t xml:space="preserve">ήμαρχος έχει ευθύνη; </w:t>
      </w:r>
    </w:p>
    <w:p w14:paraId="225E567A"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w:t>
      </w:r>
      <w:r>
        <w:rPr>
          <w:rFonts w:eastAsia="Times New Roman" w:cs="Times New Roman"/>
          <w:b/>
          <w:szCs w:val="24"/>
        </w:rPr>
        <w:t xml:space="preserve">τρώων): </w:t>
      </w:r>
      <w:r>
        <w:rPr>
          <w:rFonts w:eastAsia="Times New Roman" w:cs="Times New Roman"/>
          <w:szCs w:val="24"/>
        </w:rPr>
        <w:t xml:space="preserve">Όλοι έχουν ευθύνη. </w:t>
      </w:r>
    </w:p>
    <w:p w14:paraId="225E567B"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Ο </w:t>
      </w:r>
      <w:r>
        <w:rPr>
          <w:rFonts w:eastAsia="Times New Roman" w:cs="Times New Roman"/>
          <w:szCs w:val="24"/>
        </w:rPr>
        <w:t>δ</w:t>
      </w:r>
      <w:r>
        <w:rPr>
          <w:rFonts w:eastAsia="Times New Roman" w:cs="Times New Roman"/>
          <w:szCs w:val="24"/>
        </w:rPr>
        <w:t>ήμαρχος έχει ευθύνη; Πείτε μας!</w:t>
      </w:r>
    </w:p>
    <w:p w14:paraId="225E567C"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Έχει. Ακούστε, όμως. </w:t>
      </w:r>
    </w:p>
    <w:p w14:paraId="225E567D"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Αυτός έχει την πρώτη. </w:t>
      </w:r>
    </w:p>
    <w:p w14:paraId="225E567E"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w:t>
      </w:r>
      <w:r>
        <w:rPr>
          <w:rFonts w:eastAsia="Times New Roman" w:cs="Times New Roman"/>
          <w:b/>
          <w:szCs w:val="24"/>
        </w:rPr>
        <w:t xml:space="preserve">ωσης Κεντρώων): </w:t>
      </w:r>
      <w:r>
        <w:rPr>
          <w:rFonts w:eastAsia="Times New Roman" w:cs="Times New Roman"/>
          <w:szCs w:val="24"/>
        </w:rPr>
        <w:t xml:space="preserve">Πείτε ότι είστε δήμαρχος και διορίζετε ένα </w:t>
      </w:r>
      <w:r>
        <w:rPr>
          <w:rFonts w:eastAsia="Times New Roman" w:cs="Times New Roman"/>
          <w:szCs w:val="24"/>
        </w:rPr>
        <w:t>διοικητικό συμβούλιο</w:t>
      </w:r>
      <w:r>
        <w:rPr>
          <w:rFonts w:eastAsia="Times New Roman" w:cs="Times New Roman"/>
          <w:szCs w:val="24"/>
        </w:rPr>
        <w:t xml:space="preserve">. Ποιος ξοδεύει τα λεφτά, ο δήμαρχος ή το </w:t>
      </w:r>
      <w:r>
        <w:rPr>
          <w:rFonts w:eastAsia="Times New Roman" w:cs="Times New Roman"/>
          <w:szCs w:val="24"/>
        </w:rPr>
        <w:t>διοικητικό συμβούλιο</w:t>
      </w:r>
      <w:r>
        <w:rPr>
          <w:rFonts w:eastAsia="Times New Roman" w:cs="Times New Roman"/>
          <w:szCs w:val="24"/>
        </w:rPr>
        <w:t>;</w:t>
      </w:r>
    </w:p>
    <w:p w14:paraId="225E567F"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Ναι, ποιος τα δίνει; </w:t>
      </w:r>
    </w:p>
    <w:p w14:paraId="225E5680"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 xml:space="preserve">Το ΔΣ δεν έχει ευθύνη; Συγγνώμη, εδώ εισάγετε πρωτάκουστους κανόνες. Το ΔΣ δεν έχει ευθύνη; Αυτό μας λέτε; Ο δήμαρχος έχει ευθύνη, βεβαίως. </w:t>
      </w:r>
    </w:p>
    <w:p w14:paraId="225E5681"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Δήμαρχος είναι. </w:t>
      </w:r>
    </w:p>
    <w:p w14:paraId="225E5682"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Γι’ αυτό είπα Νέ</w:t>
      </w:r>
      <w:r>
        <w:rPr>
          <w:rFonts w:eastAsia="Times New Roman" w:cs="Times New Roman"/>
          <w:szCs w:val="24"/>
        </w:rPr>
        <w:t>α Δημοκρατία…</w:t>
      </w:r>
    </w:p>
    <w:p w14:paraId="225E5683"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Έχει σχέση με τον ΣΥΡΙΖΑ το ΔΣ του «9,84»;</w:t>
      </w:r>
    </w:p>
    <w:p w14:paraId="225E5684"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Πρόεδρε, δεν κάνετε διάλογο τώρα, για να ενημερώσετε αν είναι στον ΣΥΡΙΖΑ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Προχωρήστε. </w:t>
      </w:r>
    </w:p>
    <w:p w14:paraId="225E5685"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w:t>
      </w:r>
      <w:r>
        <w:rPr>
          <w:rFonts w:eastAsia="Times New Roman" w:cs="Times New Roman"/>
          <w:b/>
          <w:szCs w:val="24"/>
        </w:rPr>
        <w:t xml:space="preserve"> της Ένωσης Κεντρώων): </w:t>
      </w:r>
      <w:r>
        <w:rPr>
          <w:rFonts w:eastAsia="Times New Roman" w:cs="Times New Roman"/>
          <w:szCs w:val="24"/>
        </w:rPr>
        <w:t>Νομίζω ότι μεταξύ των κατηγορουμένων συγκαταλέγεται Βουλευτής σας. Εάν σφάλλω…</w:t>
      </w:r>
    </w:p>
    <w:p w14:paraId="225E5686"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Αν βρήκατε κάτι, πείτε το και σε εμάς. Τι είναι αυτά που λέτε; </w:t>
      </w:r>
    </w:p>
    <w:p w14:paraId="225E5687"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τι θέλετε εσείς τώ</w:t>
      </w:r>
      <w:r>
        <w:rPr>
          <w:rFonts w:eastAsia="Times New Roman" w:cs="Times New Roman"/>
          <w:szCs w:val="24"/>
        </w:rPr>
        <w:t xml:space="preserve">ρα; Να σας ενημερώσει για τη σύνθεση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Μα, είναι δυνατόν; </w:t>
      </w:r>
    </w:p>
    <w:p w14:paraId="225E5688"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Μπορεί να σφάλλω. Ρωτώ τους Υπουργούς. Υπάρχουν Υπουργοί εδώ που ασχολούνται με τη διαφθορά. Μα, δεν καταγγέλλω εγώ κάτι, </w:t>
      </w:r>
      <w:r>
        <w:rPr>
          <w:rFonts w:eastAsia="Times New Roman" w:cs="Times New Roman"/>
          <w:szCs w:val="24"/>
        </w:rPr>
        <w:t xml:space="preserve">αναπαράγω είδηση, η οποία δημοσιεύτηκε σε όλον τον Τύπο. Δεν νομίζω ότι από εμένα το ακούτε, κύριοι συνάδελφοι. Για όνομα της Παναγίας! </w:t>
      </w:r>
    </w:p>
    <w:p w14:paraId="225E5689"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Έχουμε τις εταιρείες δημοσκοπήσεων. Σας είπα την άλλη φορά ότι ήμουν στην Αμερική και στη μια δημοσκόπηση…</w:t>
      </w:r>
    </w:p>
    <w:p w14:paraId="225E568A"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Είπα κανένα </w:t>
      </w:r>
      <w:r>
        <w:rPr>
          <w:rFonts w:eastAsia="Times New Roman" w:cs="Times New Roman"/>
          <w:szCs w:val="24"/>
        </w:rPr>
        <w:t xml:space="preserve">ψέμα; Δηλαδή, δεν υπάρχει Βουλευτής σας στο ΔΣ του «9,84» την εποχή που </w:t>
      </w:r>
      <w:proofErr w:type="spellStart"/>
      <w:r>
        <w:rPr>
          <w:rFonts w:eastAsia="Times New Roman" w:cs="Times New Roman"/>
          <w:szCs w:val="24"/>
        </w:rPr>
        <w:t>ετρώγοντο</w:t>
      </w:r>
      <w:proofErr w:type="spellEnd"/>
      <w:r>
        <w:rPr>
          <w:rFonts w:eastAsia="Times New Roman" w:cs="Times New Roman"/>
          <w:szCs w:val="24"/>
        </w:rPr>
        <w:t xml:space="preserve"> λεφτά;</w:t>
      </w:r>
    </w:p>
    <w:p w14:paraId="225E568B"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Το ΔΣ δεν έχει καμμία σχέση με τον ΣΥΡΙΖΑ!</w:t>
      </w:r>
    </w:p>
    <w:p w14:paraId="225E568C" w14:textId="77777777" w:rsidR="00E140DF" w:rsidRDefault="00A85BE1">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25E568D"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Ύπαγε οπίσω </w:t>
      </w:r>
      <w:r>
        <w:rPr>
          <w:rFonts w:eastAsia="Times New Roman" w:cs="Times New Roman"/>
          <w:szCs w:val="24"/>
        </w:rPr>
        <w:t>μου, Σατανά! Όταν διοικείται ένας οργανισμός</w:t>
      </w:r>
      <w:r>
        <w:rPr>
          <w:rFonts w:eastAsia="Times New Roman" w:cs="Times New Roman"/>
          <w:szCs w:val="24"/>
        </w:rPr>
        <w:t>,</w:t>
      </w:r>
      <w:r>
        <w:rPr>
          <w:rFonts w:eastAsia="Times New Roman" w:cs="Times New Roman"/>
          <w:szCs w:val="24"/>
        </w:rPr>
        <w:t xml:space="preserve"> από το ΔΣ δεν διοικείται; Από ποιον διοικείται; </w:t>
      </w:r>
    </w:p>
    <w:p w14:paraId="225E568E"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Βεβαίως!</w:t>
      </w:r>
    </w:p>
    <w:p w14:paraId="225E568F"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Από τον γάιδαρο της γειτονιάς; </w:t>
      </w:r>
    </w:p>
    <w:p w14:paraId="225E5690"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 xml:space="preserve">Δεν έχει καμμία σχέση με </w:t>
      </w:r>
      <w:r>
        <w:rPr>
          <w:rFonts w:eastAsia="Times New Roman" w:cs="Times New Roman"/>
          <w:szCs w:val="24"/>
        </w:rPr>
        <w:t>τον ΣΥΡΙΖΑ!</w:t>
      </w:r>
    </w:p>
    <w:p w14:paraId="225E5691"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Σας παρακαλώ, κύριοι! Ανεχθήκαμε πολλά, κύριοι!</w:t>
      </w:r>
    </w:p>
    <w:p w14:paraId="225E5692" w14:textId="77777777" w:rsidR="00E140DF" w:rsidRDefault="00A85BE1">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25E5693"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Μπράβο, αφού τα στηρίζετε όλα! Το ίδιο έκαναν και στο ΠΑΣΟΚ και στη Νέα Δημοκρατία. </w:t>
      </w:r>
    </w:p>
    <w:p w14:paraId="225E5694"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Μα</w:t>
      </w:r>
      <w:r>
        <w:rPr>
          <w:rFonts w:eastAsia="Times New Roman" w:cs="Times New Roman"/>
          <w:szCs w:val="24"/>
        </w:rPr>
        <w:t xml:space="preserve">, δεν έχει καμμία σχέση με τον ΣΥΡΙΖΑ, κύριε! Δεν έχουμε σχέση! Πώς το λένε; </w:t>
      </w:r>
    </w:p>
    <w:p w14:paraId="225E5695"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Εσείς τώρα τι όρεξη είναι αυτή που έχετε, κύριε συνάδελφε; Τι σας έχει πιάσει ξαφνικά; </w:t>
      </w:r>
    </w:p>
    <w:p w14:paraId="225E5696"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Δηλαδή, ό</w:t>
      </w:r>
      <w:r>
        <w:rPr>
          <w:rFonts w:eastAsia="Times New Roman" w:cs="Times New Roman"/>
          <w:szCs w:val="24"/>
        </w:rPr>
        <w:t xml:space="preserve">λα αυτά που αναγράφει ο Τύπος είναι όλα ψευδή και εσείς είστε οι άγιοι; </w:t>
      </w:r>
    </w:p>
    <w:p w14:paraId="225E5697"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Δεν έχουμε σχέση, κύριε!</w:t>
      </w:r>
    </w:p>
    <w:p w14:paraId="225E5698"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Δεν υπάρχει Βουλευτής σας που μετείχε στο ΔΣ;</w:t>
      </w:r>
    </w:p>
    <w:p w14:paraId="225E5699"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Δεν έχουμε σχέση,</w:t>
      </w:r>
      <w:r>
        <w:rPr>
          <w:rFonts w:eastAsia="Times New Roman" w:cs="Times New Roman"/>
          <w:szCs w:val="24"/>
        </w:rPr>
        <w:t xml:space="preserve"> κύριε!</w:t>
      </w:r>
    </w:p>
    <w:p w14:paraId="225E569A"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 ακούσαμε, κύριε συνάδελφε, ενημερωθήκαμε ότι δεν έχετε σχέση. Μην επιμένετε!</w:t>
      </w:r>
    </w:p>
    <w:p w14:paraId="225E569B"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Δεν έχετε σχέση. Αν δεν έχετε σχέση, ζητώ συγγνώμη. Αν έχετε, όμως, σχέση, όπως θεωρώ, </w:t>
      </w:r>
      <w:r>
        <w:rPr>
          <w:rFonts w:eastAsia="Times New Roman" w:cs="Times New Roman"/>
          <w:szCs w:val="24"/>
        </w:rPr>
        <w:t xml:space="preserve">και προσπαθείτε να τα συγκαλύψετε, δεν πράττετε σωστά. Παρακολουθεί ο κόσμος. Νομίζω ότι εγράφησαν εις τον Τύπο ποιοι είναι </w:t>
      </w:r>
      <w:r>
        <w:rPr>
          <w:rFonts w:eastAsia="Times New Roman" w:cs="Times New Roman"/>
          <w:szCs w:val="24"/>
        </w:rPr>
        <w:lastRenderedPageBreak/>
        <w:t>οι υπόδικοι. Έτσι δεν είναι; Και ότι θα έρθει και εδώ η δικογραφία προς άρση ασυλίας, έτσι εγράφη. Μπορεί να σφάλλω. Δεν ξέρω, μπορε</w:t>
      </w:r>
      <w:r>
        <w:rPr>
          <w:rFonts w:eastAsia="Times New Roman" w:cs="Times New Roman"/>
          <w:szCs w:val="24"/>
        </w:rPr>
        <w:t xml:space="preserve">ί να σφάλλω. Θα το δούμε. </w:t>
      </w:r>
    </w:p>
    <w:p w14:paraId="225E569C"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Στις δημοσκοπήσεις, λοιπόν, στην Αμερική μια δημοσκόπηση είχε 5,5% μπροστά τον Τσίπρα και άλλη μία 12,5% μπροστά τον Μητσοτάκη. Και γέλασε ένας γερουσιαστής και μου λέει «τι γίνεται;».  </w:t>
      </w:r>
    </w:p>
    <w:p w14:paraId="225E569D" w14:textId="77777777" w:rsidR="00E140DF" w:rsidRDefault="00A85BE1">
      <w:pPr>
        <w:spacing w:line="600" w:lineRule="auto"/>
        <w:ind w:firstLine="720"/>
        <w:jc w:val="both"/>
        <w:rPr>
          <w:rFonts w:eastAsia="Times New Roman"/>
          <w:szCs w:val="24"/>
        </w:rPr>
      </w:pPr>
      <w:r>
        <w:rPr>
          <w:rFonts w:eastAsia="Times New Roman"/>
          <w:szCs w:val="24"/>
        </w:rPr>
        <w:t>Εζήτησα να γίνει μία ανεξάρτητη αρχή, ώστε</w:t>
      </w:r>
      <w:r>
        <w:rPr>
          <w:rFonts w:eastAsia="Times New Roman"/>
          <w:szCs w:val="24"/>
        </w:rPr>
        <w:t xml:space="preserve"> κάθε εταιρεία που κάνει δημοσκόπηση, να καταθέτει εκεί όλα τα στοιχεία, να εγκρίνονται -ει δυνατόν αυθημερόν- και μετά να ανακοινώνονται. Εδώ έχει γίνει το «όποιος θέλει, γράφει ό,τι θέλει» στην πρώτη σελίδα. </w:t>
      </w:r>
    </w:p>
    <w:p w14:paraId="225E569E" w14:textId="77777777" w:rsidR="00E140DF" w:rsidRDefault="00A85BE1">
      <w:pPr>
        <w:spacing w:line="600" w:lineRule="auto"/>
        <w:ind w:firstLine="720"/>
        <w:jc w:val="both"/>
        <w:rPr>
          <w:rFonts w:eastAsia="Times New Roman"/>
          <w:szCs w:val="24"/>
        </w:rPr>
      </w:pPr>
      <w:r>
        <w:rPr>
          <w:rFonts w:eastAsia="Times New Roman"/>
          <w:szCs w:val="24"/>
        </w:rPr>
        <w:t>Δεν κάνετε κα</w:t>
      </w:r>
      <w:r>
        <w:rPr>
          <w:rFonts w:eastAsia="Times New Roman"/>
          <w:szCs w:val="24"/>
        </w:rPr>
        <w:t>μ</w:t>
      </w:r>
      <w:r>
        <w:rPr>
          <w:rFonts w:eastAsia="Times New Roman"/>
          <w:szCs w:val="24"/>
        </w:rPr>
        <w:t>μία κίνηση. Φαίνεται ότι το χάο</w:t>
      </w:r>
      <w:r>
        <w:rPr>
          <w:rFonts w:eastAsia="Times New Roman"/>
          <w:szCs w:val="24"/>
        </w:rPr>
        <w:t xml:space="preserve">ς εξυπηρετεί. Τώρα μπορεί να μην εξυπηρετεί εσάς, όμως δεν σκέπτεσθε μόνο το σήμερα. Ξέρετε, πολλές φορές η Αντιπολίτευση, όταν κουκουλώνει ένα σκάνδαλο που τη ζημιώνει, το κουκουλώνει διότι σου λέει: «Θα ξανάρθω κάποια </w:t>
      </w:r>
      <w:r>
        <w:rPr>
          <w:rFonts w:eastAsia="Times New Roman"/>
          <w:szCs w:val="24"/>
        </w:rPr>
        <w:lastRenderedPageBreak/>
        <w:t xml:space="preserve">στιγμή, γιατί να χάσω τα όπλα με τα </w:t>
      </w:r>
      <w:r>
        <w:rPr>
          <w:rFonts w:eastAsia="Times New Roman"/>
          <w:szCs w:val="24"/>
        </w:rPr>
        <w:t xml:space="preserve">οποία ταΐζω κουτόχορτο τον κόσμο;». Τα όπλα αυτά ήταν χρήσιμα επί δεκαετίες και στο ΠΑΣΟΚ και στη Νέα Δημοκρατία, που έκαναν το παιχνίδι του δικομματισμού. </w:t>
      </w:r>
    </w:p>
    <w:p w14:paraId="225E569F" w14:textId="77777777" w:rsidR="00E140DF" w:rsidRDefault="00A85BE1">
      <w:pPr>
        <w:spacing w:line="600" w:lineRule="auto"/>
        <w:ind w:firstLine="720"/>
        <w:jc w:val="both"/>
        <w:rPr>
          <w:rFonts w:eastAsia="Times New Roman"/>
          <w:szCs w:val="24"/>
        </w:rPr>
      </w:pPr>
      <w:r>
        <w:rPr>
          <w:rFonts w:eastAsia="Times New Roman"/>
          <w:szCs w:val="24"/>
        </w:rPr>
        <w:t>Εάν, λοιπόν, δεν δημιουργηθεί μία αντικειμενική αρχή ελέγχου των δημοσκοπήσεων θα έχουμε εδώ τη μια</w:t>
      </w:r>
      <w:r>
        <w:rPr>
          <w:rFonts w:eastAsia="Times New Roman"/>
          <w:szCs w:val="24"/>
        </w:rPr>
        <w:t xml:space="preserve"> μέρα να προηγείται ο ένας και την άλλη να προηγείται ο άλλος και θα γελάει και ο κόσμος μαζί μας. </w:t>
      </w:r>
    </w:p>
    <w:p w14:paraId="225E56A0" w14:textId="77777777" w:rsidR="00E140DF" w:rsidRDefault="00A85BE1">
      <w:pPr>
        <w:spacing w:line="600" w:lineRule="auto"/>
        <w:ind w:firstLine="720"/>
        <w:jc w:val="both"/>
        <w:rPr>
          <w:rFonts w:eastAsia="Times New Roman"/>
          <w:szCs w:val="24"/>
        </w:rPr>
      </w:pPr>
      <w:r>
        <w:rPr>
          <w:rFonts w:eastAsia="Times New Roman"/>
          <w:szCs w:val="24"/>
        </w:rPr>
        <w:t>Ο κ. Μητσοτάκης</w:t>
      </w:r>
      <w:r>
        <w:rPr>
          <w:rFonts w:eastAsia="Times New Roman"/>
          <w:szCs w:val="24"/>
        </w:rPr>
        <w:t>,</w:t>
      </w:r>
      <w:r>
        <w:rPr>
          <w:rFonts w:eastAsia="Times New Roman"/>
          <w:szCs w:val="24"/>
        </w:rPr>
        <w:t xml:space="preserve"> που μιλάει και σήμερα που τον άκουσα στον Άρειο Πάγο είπε ότι εκείνος θα δώσει το ένα, εκείνος το άλλο, εκείνος όλα. Αυτό το θεωρώ αυθάδεια</w:t>
      </w:r>
      <w:r>
        <w:rPr>
          <w:rFonts w:eastAsia="Times New Roman"/>
          <w:szCs w:val="24"/>
        </w:rPr>
        <w:t xml:space="preserve">. </w:t>
      </w:r>
    </w:p>
    <w:p w14:paraId="225E56A1" w14:textId="77777777" w:rsidR="00E140DF" w:rsidRDefault="00A85BE1">
      <w:pPr>
        <w:spacing w:line="600" w:lineRule="auto"/>
        <w:ind w:firstLine="720"/>
        <w:jc w:val="both"/>
        <w:rPr>
          <w:rFonts w:eastAsia="Times New Roman"/>
          <w:szCs w:val="24"/>
        </w:rPr>
      </w:pPr>
      <w:r>
        <w:rPr>
          <w:rFonts w:eastAsia="Times New Roman"/>
          <w:szCs w:val="24"/>
        </w:rPr>
        <w:t>Εγώ πιστεύω ότι έχει έρθει η ώρα των συμμαχικών κυβερνήσεων και δεν πρέπει να βγαίνουν ως μεσσίες ή υποψήφιοι μεσσίες κάποιοι να εξαγγέλλουν ότι θα κυβερνούν. Είναι θράσος. Το να λες σε έναν λαό ότι θα τον κυβερνήσεις είναι μέγιστο θράσος, κατά την ταπε</w:t>
      </w:r>
      <w:r>
        <w:rPr>
          <w:rFonts w:eastAsia="Times New Roman"/>
          <w:szCs w:val="24"/>
        </w:rPr>
        <w:t xml:space="preserve">ινή μου γνώμη. </w:t>
      </w:r>
    </w:p>
    <w:p w14:paraId="225E56A2" w14:textId="77777777" w:rsidR="00E140DF" w:rsidRDefault="00A85BE1">
      <w:pPr>
        <w:spacing w:line="600" w:lineRule="auto"/>
        <w:ind w:firstLine="720"/>
        <w:jc w:val="both"/>
        <w:rPr>
          <w:rFonts w:eastAsia="Times New Roman"/>
          <w:szCs w:val="24"/>
        </w:rPr>
      </w:pPr>
      <w:r>
        <w:rPr>
          <w:rFonts w:eastAsia="Times New Roman"/>
          <w:szCs w:val="24"/>
        </w:rPr>
        <w:lastRenderedPageBreak/>
        <w:t>Αυτό θέλησα να αλλάξω</w:t>
      </w:r>
      <w:r>
        <w:rPr>
          <w:rFonts w:eastAsia="Times New Roman"/>
          <w:szCs w:val="24"/>
        </w:rPr>
        <w:t>,</w:t>
      </w:r>
      <w:r>
        <w:rPr>
          <w:rFonts w:eastAsia="Times New Roman"/>
          <w:szCs w:val="24"/>
        </w:rPr>
        <w:t xml:space="preserve"> ψηφίζοντας την απλή αναλογική και άρχισαν και έγραφαν ότι πάω με τον ΣΥΡΙΖΑ, ενώ και ο ίδιος ο Τσίπρας ήξερε από την πρώτη μέρα ότι εγώ δεν θυσιάζω πορεία σαράντα ετών για να πάω μαζί του και με κανέναν, ούτε με τον Θεό τον ίδιο. Επί σαράντα χρόνια πολέμη</w:t>
      </w:r>
      <w:r>
        <w:rPr>
          <w:rFonts w:eastAsia="Times New Roman"/>
          <w:szCs w:val="24"/>
        </w:rPr>
        <w:t xml:space="preserve">σα το δικομματικό σύστημα και δεν θα αλλάξω τώρα. Ό,τι πει ο λαός. Αφήνω την τύχη μου στον λαό και μου είναι αρκετό. </w:t>
      </w:r>
    </w:p>
    <w:p w14:paraId="225E56A3" w14:textId="77777777" w:rsidR="00E140DF" w:rsidRDefault="00A85BE1">
      <w:pPr>
        <w:spacing w:line="600" w:lineRule="auto"/>
        <w:ind w:firstLine="720"/>
        <w:jc w:val="both"/>
        <w:rPr>
          <w:rFonts w:eastAsia="Times New Roman"/>
          <w:szCs w:val="24"/>
        </w:rPr>
      </w:pPr>
      <w:r>
        <w:rPr>
          <w:rFonts w:eastAsia="Times New Roman"/>
          <w:szCs w:val="24"/>
        </w:rPr>
        <w:t>Εγώ, ξέρετε, πάντα είχα προσωπική επαφή με τον απλό ψηφοφόρο. Είμαι ο άνθρωπος που συνομιλώ με τον περιπτερά, συνομιλώ με τον απλό άνθρωπο</w:t>
      </w:r>
      <w:r>
        <w:rPr>
          <w:rFonts w:eastAsia="Times New Roman"/>
          <w:szCs w:val="24"/>
        </w:rPr>
        <w:t>. Και μου λένε μάλιστα πολλοί: Γιατί κάθεσαι και μιλάς στον δρόμο με τους τάδε; Μα είναι το κεφάλαιό μου. Είναι η δύναμή μου. Γι’ αυτό δεν φοβάμαι και αν φεύγουν Βουλευτές. Δεν φοβάμαι γιατί έναν μου παίρνουν, πέντε θα δώσει ο λαός. Δεν φοβάμαι. Να το ξέρο</w:t>
      </w:r>
      <w:r>
        <w:rPr>
          <w:rFonts w:eastAsia="Times New Roman"/>
          <w:szCs w:val="24"/>
        </w:rPr>
        <w:t xml:space="preserve">υν όλοι. Έχω προσωπική σχέση με την κοινωνία. Μην το ξεχάσετε αυτό και εσείς και όλοι των εταιρειών δημοσκοπήσεων και οι πάντες. Να μην το ξεχνούν. </w:t>
      </w:r>
    </w:p>
    <w:p w14:paraId="225E56A4" w14:textId="77777777" w:rsidR="00E140DF" w:rsidRDefault="00A85BE1">
      <w:pPr>
        <w:spacing w:line="600" w:lineRule="auto"/>
        <w:ind w:firstLine="720"/>
        <w:jc w:val="both"/>
        <w:rPr>
          <w:rFonts w:eastAsia="Times New Roman"/>
          <w:szCs w:val="24"/>
        </w:rPr>
      </w:pPr>
      <w:r>
        <w:rPr>
          <w:rFonts w:eastAsia="Times New Roman"/>
          <w:szCs w:val="24"/>
        </w:rPr>
        <w:lastRenderedPageBreak/>
        <w:t>Ο κ. Μητσοτάκης, λοιπόν, λέει ότι έρχεται ως μεσσίας και θα είναι καλύτερος μεσσίας από τον Τσίπρα. Θα είνα</w:t>
      </w:r>
      <w:r>
        <w:rPr>
          <w:rFonts w:eastAsia="Times New Roman"/>
          <w:szCs w:val="24"/>
        </w:rPr>
        <w:t xml:space="preserve">ι πιο καλός μεσσίας. Εγώ θα αγωνιστώ να αποδείξω ότι η εποχή του </w:t>
      </w:r>
      <w:r>
        <w:rPr>
          <w:rFonts w:eastAsia="Times New Roman"/>
          <w:szCs w:val="24"/>
        </w:rPr>
        <w:t>«</w:t>
      </w:r>
      <w:r>
        <w:rPr>
          <w:rFonts w:eastAsia="Times New Roman"/>
          <w:szCs w:val="24"/>
        </w:rPr>
        <w:t>μεσσιανισμού</w:t>
      </w:r>
      <w:r>
        <w:rPr>
          <w:rFonts w:eastAsia="Times New Roman"/>
          <w:szCs w:val="24"/>
        </w:rPr>
        <w:t>»</w:t>
      </w:r>
      <w:r>
        <w:rPr>
          <w:rFonts w:eastAsia="Times New Roman"/>
          <w:szCs w:val="24"/>
        </w:rPr>
        <w:t xml:space="preserve"> τελείωσε και πρέπει να γυρίσουμε σελίδα.</w:t>
      </w:r>
    </w:p>
    <w:p w14:paraId="225E56A5" w14:textId="77777777" w:rsidR="00E140DF" w:rsidRDefault="00A85BE1">
      <w:pPr>
        <w:spacing w:line="600" w:lineRule="auto"/>
        <w:ind w:firstLine="720"/>
        <w:jc w:val="both"/>
        <w:rPr>
          <w:rFonts w:eastAsia="Times New Roman"/>
          <w:szCs w:val="24"/>
        </w:rPr>
      </w:pPr>
      <w:r>
        <w:rPr>
          <w:rFonts w:eastAsia="Times New Roman"/>
          <w:szCs w:val="24"/>
        </w:rPr>
        <w:t>Και αν πτώχευσε η χώρα από τις αυτοδύναμες κυβερνήσεις πτώχευσε. Δεν πτώχευσε από τις κυβερνήσεις συνεργασίας και συμμαχίας. Πτώχευσε α</w:t>
      </w:r>
      <w:r>
        <w:rPr>
          <w:rFonts w:eastAsia="Times New Roman"/>
          <w:szCs w:val="24"/>
        </w:rPr>
        <w:t xml:space="preserve">πό τον καθέναν που κυβερνούσε και που στον βωμό της παραμονής του έκανε ρουσφέτια, έκανε σκάνδαλα, για να παραμείνει στην εξουσία. </w:t>
      </w:r>
    </w:p>
    <w:p w14:paraId="225E56A6" w14:textId="77777777" w:rsidR="00E140DF" w:rsidRDefault="00A85BE1">
      <w:pPr>
        <w:spacing w:line="600" w:lineRule="auto"/>
        <w:ind w:firstLine="720"/>
        <w:jc w:val="both"/>
        <w:rPr>
          <w:rFonts w:eastAsia="Times New Roman"/>
          <w:szCs w:val="24"/>
        </w:rPr>
      </w:pPr>
      <w:r>
        <w:rPr>
          <w:rFonts w:eastAsia="Times New Roman"/>
          <w:szCs w:val="24"/>
        </w:rPr>
        <w:t>Και αν κατηγορώ την κ. Γεννηματά, την οποία κατά τα άλλα συμπαθώ, είναι γιατί αν κάνει γύρο θριάμβου ο Μητσοτάκης θα το οφεί</w:t>
      </w:r>
      <w:r>
        <w:rPr>
          <w:rFonts w:eastAsia="Times New Roman"/>
          <w:szCs w:val="24"/>
        </w:rPr>
        <w:t xml:space="preserve">λει σε αυτήν. Το ΠΑΣΟΚ είναι ένα κόμμα που είχε πάντα την απλή αναλογική στα κιτάπια του και δεν έπρεπε να το κάνει αυτό. Αν έχει πενήντα έδρες </w:t>
      </w:r>
      <w:r>
        <w:rPr>
          <w:rFonts w:eastAsia="Times New Roman"/>
          <w:szCs w:val="24"/>
        </w:rPr>
        <w:lastRenderedPageBreak/>
        <w:t>στο τσεπάκι του ο κ. Μητσοτάκης και ζητάει εκλογές, το οφείλει στην κ. Γεννηματά. Αυτό ο λαός θα το τιμωρήσει. Κ</w:t>
      </w:r>
      <w:r>
        <w:rPr>
          <w:rFonts w:eastAsia="Times New Roman"/>
          <w:szCs w:val="24"/>
        </w:rPr>
        <w:t xml:space="preserve">αι δεν το λέω αυτό με μίσος. </w:t>
      </w:r>
    </w:p>
    <w:p w14:paraId="225E56A7" w14:textId="77777777" w:rsidR="00E140DF" w:rsidRDefault="00A85BE1">
      <w:pPr>
        <w:spacing w:line="600" w:lineRule="auto"/>
        <w:ind w:firstLine="720"/>
        <w:jc w:val="both"/>
        <w:rPr>
          <w:rFonts w:eastAsia="Times New Roman"/>
          <w:szCs w:val="24"/>
        </w:rPr>
      </w:pPr>
      <w:r>
        <w:rPr>
          <w:rFonts w:eastAsia="Times New Roman"/>
          <w:szCs w:val="24"/>
        </w:rPr>
        <w:t xml:space="preserve">Η κ. Γεννηματά θεωρεί ότι εγώ το λέω για να την κυνηγήσω, να την επιτιμήσω. Εγώ την εκτιμώ και ο πατέρας της ήταν ο μόνος από το ΠΑΣΟΚ με τον οποίο είχα συνομιλία. Εν </w:t>
      </w:r>
      <w:proofErr w:type="spellStart"/>
      <w:r>
        <w:rPr>
          <w:rFonts w:eastAsia="Times New Roman"/>
          <w:szCs w:val="24"/>
        </w:rPr>
        <w:t>έτει</w:t>
      </w:r>
      <w:proofErr w:type="spellEnd"/>
      <w:r>
        <w:rPr>
          <w:rFonts w:eastAsia="Times New Roman"/>
          <w:szCs w:val="24"/>
        </w:rPr>
        <w:t>, όμως, 2016 πάει και δίνει πενήντα έδρες σε έναν Μητσο</w:t>
      </w:r>
      <w:r>
        <w:rPr>
          <w:rFonts w:eastAsia="Times New Roman"/>
          <w:szCs w:val="24"/>
        </w:rPr>
        <w:t>τάκη, που ξέρει ποιος είναι, ότι πρόδωσε τον Γεώργιο Παπανδρέου, ότι είναι ο αρχιμάγειρας της αποστασίας. Πάει και του δίνει αυτές τις πενήντα έδρες.</w:t>
      </w:r>
    </w:p>
    <w:p w14:paraId="225E56A8" w14:textId="77777777" w:rsidR="00E140DF" w:rsidRDefault="00A85BE1">
      <w:pPr>
        <w:spacing w:line="600" w:lineRule="auto"/>
        <w:ind w:firstLine="720"/>
        <w:jc w:val="both"/>
        <w:rPr>
          <w:rFonts w:eastAsia="Times New Roman"/>
          <w:szCs w:val="24"/>
        </w:rPr>
      </w:pPr>
      <w:r>
        <w:rPr>
          <w:rFonts w:eastAsia="Times New Roman"/>
          <w:szCs w:val="24"/>
        </w:rPr>
        <w:t xml:space="preserve"> Ποιος λαός θα συγχωρήσει τέτοιο έγκλημα; Ποια κοινωνία θα συγχωρήσει αυτό το έγκλημα; Είναι μέγα έγκλημα </w:t>
      </w:r>
      <w:r>
        <w:rPr>
          <w:rFonts w:eastAsia="Times New Roman"/>
          <w:szCs w:val="24"/>
        </w:rPr>
        <w:t xml:space="preserve">και θα το δούμε, θα το αντιληφθούμε </w:t>
      </w:r>
      <w:proofErr w:type="spellStart"/>
      <w:r>
        <w:rPr>
          <w:rFonts w:eastAsia="Times New Roman"/>
          <w:szCs w:val="24"/>
        </w:rPr>
        <w:t>φανερούμενο</w:t>
      </w:r>
      <w:proofErr w:type="spellEnd"/>
      <w:r>
        <w:rPr>
          <w:rFonts w:eastAsia="Times New Roman"/>
          <w:szCs w:val="24"/>
        </w:rPr>
        <w:t xml:space="preserve"> </w:t>
      </w:r>
      <w:proofErr w:type="spellStart"/>
      <w:r>
        <w:rPr>
          <w:rFonts w:eastAsia="Times New Roman"/>
          <w:szCs w:val="24"/>
        </w:rPr>
        <w:t>ενώπιόν</w:t>
      </w:r>
      <w:proofErr w:type="spellEnd"/>
      <w:r>
        <w:rPr>
          <w:rFonts w:eastAsia="Times New Roman"/>
          <w:szCs w:val="24"/>
        </w:rPr>
        <w:t xml:space="preserve"> μας την ημέρα των εκλογών, ενώ</w:t>
      </w:r>
      <w:r>
        <w:rPr>
          <w:rFonts w:eastAsia="Times New Roman"/>
          <w:szCs w:val="24"/>
        </w:rPr>
        <w:t>,</w:t>
      </w:r>
      <w:r>
        <w:rPr>
          <w:rFonts w:eastAsia="Times New Roman"/>
          <w:szCs w:val="24"/>
        </w:rPr>
        <w:t xml:space="preserve"> αν ήξερε ο κ. Μητσοτάκης ότι δεν είχε το μπόνους των πενήντα εδρών, θα έπαιρνε τις </w:t>
      </w:r>
      <w:proofErr w:type="spellStart"/>
      <w:r>
        <w:rPr>
          <w:rFonts w:eastAsia="Times New Roman"/>
          <w:szCs w:val="24"/>
        </w:rPr>
        <w:t>εκατόν</w:t>
      </w:r>
      <w:proofErr w:type="spellEnd"/>
      <w:r>
        <w:rPr>
          <w:rFonts w:eastAsia="Times New Roman"/>
          <w:szCs w:val="24"/>
        </w:rPr>
        <w:t xml:space="preserve"> πέντε </w:t>
      </w:r>
      <w:proofErr w:type="spellStart"/>
      <w:r>
        <w:rPr>
          <w:rFonts w:eastAsia="Times New Roman"/>
          <w:szCs w:val="24"/>
        </w:rPr>
        <w:t>εδρούλες</w:t>
      </w:r>
      <w:proofErr w:type="spellEnd"/>
      <w:r>
        <w:rPr>
          <w:rFonts w:eastAsia="Times New Roman"/>
          <w:szCs w:val="24"/>
        </w:rPr>
        <w:t xml:space="preserve"> του και θα συνεργαζόταν από τώρα για να γίνει οικουμενική κυβέρ</w:t>
      </w:r>
      <w:r>
        <w:rPr>
          <w:rFonts w:eastAsia="Times New Roman"/>
          <w:szCs w:val="24"/>
        </w:rPr>
        <w:t xml:space="preserve">νηση. </w:t>
      </w:r>
    </w:p>
    <w:p w14:paraId="225E56A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την οικουμενική, κυρίες και κύριοι, δεν τη ζητώ από καπρίτσιο. Αισθάνεστε όλοι ότι αυτό χρειάζεται και αυτό θα είναι η τελική λύση. Θα σας πω, γιατί ζητώ την οικουμενική. Γιατί όπου συζητώ με τον έξω κόσμο, μου λένε ότι απαράβατη προϋπόθεση για </w:t>
      </w:r>
      <w:r>
        <w:rPr>
          <w:rFonts w:eastAsia="Times New Roman" w:cs="Times New Roman"/>
          <w:szCs w:val="24"/>
        </w:rPr>
        <w:t xml:space="preserve">να έρθουν επενδύσεις, είναι να γίνει μία μεγάλη κυβέρνηση. </w:t>
      </w:r>
    </w:p>
    <w:p w14:paraId="225E56A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αισχρό με τις εταιρείες δημοσκοπήσεων είναι το εξής: Μέχρις ότου βγει ο Μητσοτάκης Αρχηγός της Νέας Δημοκρατίας έβαζαν το ερώτημα περί οικουμενικής. Από την ημέρα που βγήκε ο Μητσοτάκης, έπαψαν</w:t>
      </w:r>
      <w:r>
        <w:rPr>
          <w:rFonts w:eastAsia="Times New Roman" w:cs="Times New Roman"/>
          <w:szCs w:val="24"/>
        </w:rPr>
        <w:t xml:space="preserve"> να το λένε και στις δημοσκοπήσεις. Δεν βάζουν το ερώτημα, εάν ο λαός θέλει μία μεγάλη κυβέρνηση. </w:t>
      </w:r>
    </w:p>
    <w:p w14:paraId="225E56A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Έπαψαν να το βάζουν και σίγουρα έχει βάλει το χεράκι του ο κ. Μητσοτάκης να μην υπάρχει ούτε ως ερώτημα το ενδεχόμενο αυτό. Γιατί ξέρει καλά και εστιάζει ότι</w:t>
      </w:r>
      <w:r>
        <w:rPr>
          <w:rFonts w:eastAsia="Times New Roman" w:cs="Times New Roman"/>
          <w:szCs w:val="24"/>
        </w:rPr>
        <w:t xml:space="preserve"> η επιστροφή του στην εξουσία περνάει μέσα από την </w:t>
      </w:r>
      <w:r>
        <w:rPr>
          <w:rFonts w:eastAsia="Times New Roman" w:cs="Times New Roman"/>
          <w:szCs w:val="24"/>
        </w:rPr>
        <w:lastRenderedPageBreak/>
        <w:t xml:space="preserve">ενισχυμένη και μέσα απ’ αυτά που έγιναν σε αυτήν εδώ την Αίθουσα προ τριμήνου. </w:t>
      </w:r>
    </w:p>
    <w:p w14:paraId="225E56AC" w14:textId="77777777" w:rsidR="00E140DF" w:rsidRDefault="00A85BE1">
      <w:pPr>
        <w:spacing w:line="600" w:lineRule="auto"/>
        <w:ind w:firstLine="720"/>
        <w:jc w:val="both"/>
        <w:rPr>
          <w:rFonts w:eastAsia="Times New Roman"/>
          <w:bCs/>
        </w:rPr>
      </w:pPr>
      <w:r>
        <w:rPr>
          <w:rFonts w:eastAsia="Times New Roman"/>
          <w:b/>
          <w:bCs/>
        </w:rPr>
        <w:t>ΠΡΟΕΔΡΕΥΩΝ (Σπυρίδων Λυκούδης):</w:t>
      </w:r>
      <w:r>
        <w:rPr>
          <w:rFonts w:eastAsia="Times New Roman"/>
          <w:bCs/>
        </w:rPr>
        <w:t xml:space="preserve"> Κύριε Πρόεδρε, να ολοκληρώνουμε. </w:t>
      </w:r>
    </w:p>
    <w:p w14:paraId="225E56A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Εν πάση </w:t>
      </w:r>
      <w:proofErr w:type="spellStart"/>
      <w:r>
        <w:rPr>
          <w:rFonts w:eastAsia="Times New Roman" w:cs="Times New Roman"/>
          <w:szCs w:val="24"/>
        </w:rPr>
        <w:t>πε</w:t>
      </w:r>
      <w:r>
        <w:rPr>
          <w:rFonts w:eastAsia="Times New Roman" w:cs="Times New Roman"/>
          <w:szCs w:val="24"/>
        </w:rPr>
        <w:t>ριπτώσει</w:t>
      </w:r>
      <w:proofErr w:type="spellEnd"/>
      <w:r>
        <w:rPr>
          <w:rFonts w:eastAsia="Times New Roman" w:cs="Times New Roman"/>
          <w:szCs w:val="24"/>
        </w:rPr>
        <w:t>, αυτό να το προσέξετε. Είχα ζητήσει από τον κ. Χατζηνικολάου σε μία συνάντησή μας, να κάνει δημοσκόπηση και να βάλει το ερώτημα πόσοι θέλουν οικουμενική, γιατί είχε πει ότι το 70% του λαού θέλει οικουμενική. Από τη στιγμή που έγινε ο κ. Μητσοτάκης</w:t>
      </w:r>
      <w:r>
        <w:rPr>
          <w:rFonts w:eastAsia="Times New Roman" w:cs="Times New Roman"/>
          <w:szCs w:val="24"/>
        </w:rPr>
        <w:t xml:space="preserve"> Αρχηγός της Νέας Δημοκρατίας έπαψε να είναι ερώτημα στις δημοσκοπήσεις.</w:t>
      </w:r>
    </w:p>
    <w:p w14:paraId="225E56A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θέμα των δημοσκοπήσεων, αν φύγει ο ΣΥΡΙΖΑ και δεν το έχετε διορθώσει και το παραδώσετε στη Νέα Δημοκρατία, ώστε ο καθένας να κάνει ό,τι θέλει με τις δημοσκοπήσεις, θα έχετε κάν</w:t>
      </w:r>
      <w:r>
        <w:rPr>
          <w:rFonts w:eastAsia="Times New Roman" w:cs="Times New Roman"/>
          <w:szCs w:val="24"/>
        </w:rPr>
        <w:t>ει το μέγιστο των εγκλη</w:t>
      </w:r>
      <w:r>
        <w:rPr>
          <w:rFonts w:eastAsia="Times New Roman" w:cs="Times New Roman"/>
          <w:szCs w:val="24"/>
        </w:rPr>
        <w:lastRenderedPageBreak/>
        <w:t>μάτων εσείς του ΣΥΡΙΖΑ, δηλαδή αν παραδώσετε τη νομοθεσία όπως είναι σήμερα, που μπορεί ο ένας να πει «τριάντα μονάδες μπροστά ο ΣΥΡΙΖΑ» και ο άλλος να λέει «πενήντα μονάδες μπροστά η Νέα Δημοκρατία».</w:t>
      </w:r>
    </w:p>
    <w:p w14:paraId="225E56A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δεν θέλω να α</w:t>
      </w:r>
      <w:r>
        <w:rPr>
          <w:rFonts w:eastAsia="Times New Roman" w:cs="Times New Roman"/>
          <w:szCs w:val="24"/>
        </w:rPr>
        <w:t xml:space="preserve">πασχολήσω άλλο την Αίθουσα αυτή. Προφανώς, υπό τις συνθήκες που υπάρχουν, το κόμμα μας, η Ένωση Κεντρώων, δεν θα ψηφίσει τον </w:t>
      </w:r>
      <w:r>
        <w:rPr>
          <w:rFonts w:eastAsia="Times New Roman" w:cs="Times New Roman"/>
          <w:szCs w:val="24"/>
        </w:rPr>
        <w:t>π</w:t>
      </w:r>
      <w:r>
        <w:rPr>
          <w:rFonts w:eastAsia="Times New Roman" w:cs="Times New Roman"/>
          <w:szCs w:val="24"/>
        </w:rPr>
        <w:t>ροϋπολογισμό, γιατί τον θεωρεί αντιλαϊκό, φορομπηχτικό και θεωρεί ότι δεν έχει αναπτυξιακό περιεχόμενο.</w:t>
      </w:r>
    </w:p>
    <w:p w14:paraId="225E56B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Πιστεύω πως, επειδή η λύση</w:t>
      </w:r>
      <w:r>
        <w:rPr>
          <w:rFonts w:eastAsia="Times New Roman" w:cs="Times New Roman"/>
          <w:szCs w:val="24"/>
        </w:rPr>
        <w:t xml:space="preserve"> του προβλήματος της χώρας είναι μέσω της ανάπτυξης, όσους φόρους και εάν βάζουμε, σε όποιες κοινωνικές τάξεις και εάν τους βάζουμε, εάν κόβουμε το</w:t>
      </w:r>
      <w:r>
        <w:rPr>
          <w:rFonts w:eastAsia="Times New Roman" w:cs="Times New Roman"/>
          <w:szCs w:val="24"/>
        </w:rPr>
        <w:t>ν</w:t>
      </w:r>
      <w:r>
        <w:rPr>
          <w:rFonts w:eastAsia="Times New Roman" w:cs="Times New Roman"/>
          <w:szCs w:val="24"/>
        </w:rPr>
        <w:t xml:space="preserve"> ΦΠΑ λίγο από τρία νησιά και το βάζουμε σε πέντε άλλους ελεύθερους επαγγελματίες, αυτός είναι ένας δρόμος πρ</w:t>
      </w:r>
      <w:r>
        <w:rPr>
          <w:rFonts w:eastAsia="Times New Roman" w:cs="Times New Roman"/>
          <w:szCs w:val="24"/>
        </w:rPr>
        <w:t xml:space="preserve">ος το γκρεμό. </w:t>
      </w:r>
    </w:p>
    <w:p w14:paraId="225E56B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ότι θα έχουμε σύντομα εκλογές. Γιατί το πιστεύω; Γιατί πόσο μπορεί να κρατήσει μία κυβέρνηση, </w:t>
      </w:r>
      <w:proofErr w:type="spellStart"/>
      <w:r>
        <w:rPr>
          <w:rFonts w:eastAsia="Times New Roman" w:cs="Times New Roman"/>
          <w:szCs w:val="24"/>
        </w:rPr>
        <w:t>βάζουσα</w:t>
      </w:r>
      <w:proofErr w:type="spellEnd"/>
      <w:r>
        <w:rPr>
          <w:rFonts w:eastAsia="Times New Roman" w:cs="Times New Roman"/>
          <w:szCs w:val="24"/>
        </w:rPr>
        <w:t xml:space="preserve"> φόρους και </w:t>
      </w:r>
      <w:proofErr w:type="spellStart"/>
      <w:r>
        <w:rPr>
          <w:rFonts w:eastAsia="Times New Roman" w:cs="Times New Roman"/>
          <w:szCs w:val="24"/>
        </w:rPr>
        <w:t>κόβουσα</w:t>
      </w:r>
      <w:proofErr w:type="spellEnd"/>
      <w:r>
        <w:rPr>
          <w:rFonts w:eastAsia="Times New Roman" w:cs="Times New Roman"/>
          <w:szCs w:val="24"/>
        </w:rPr>
        <w:t xml:space="preserve"> μισθούς και συντάξεις; Πόσο; Πείτε μου. Τέσσερα χρόνια; Ξέρετε, όμως, πώς θα είναι η Ελλάδα σε τέσσερα χρόνια; </w:t>
      </w:r>
    </w:p>
    <w:p w14:paraId="225E56B2" w14:textId="77777777" w:rsidR="00E140DF" w:rsidRDefault="00A85BE1">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Κύριε Πρόεδρε, σας παρακαλώ ολοκληρώστε.</w:t>
      </w:r>
    </w:p>
    <w:p w14:paraId="225E56B3"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Και ένα τελευταίο. Είμαι ο μόνος, φαντάζομαι, στην Αίθουσα που μιλάω από ψυχής. </w:t>
      </w:r>
    </w:p>
    <w:p w14:paraId="225E56B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Στις 21 Δεκεμβρίου θα μιλήσω εδώ στο Σύνταγμα, σε ένα</w:t>
      </w:r>
      <w:r>
        <w:rPr>
          <w:rFonts w:eastAsia="Times New Roman" w:cs="Times New Roman"/>
          <w:szCs w:val="24"/>
        </w:rPr>
        <w:t xml:space="preserve"> ξενοδοχείο…</w:t>
      </w:r>
    </w:p>
    <w:p w14:paraId="225E56B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Καλείτε και εμάς, κύριε Πρόεδρε; </w:t>
      </w:r>
    </w:p>
    <w:p w14:paraId="225E56B6"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 xml:space="preserve">Εσάς δεν νομίζω. Εσάς από το ένα αυτί μπαίνει και από το άλλο βγαίνει. </w:t>
      </w:r>
    </w:p>
    <w:p w14:paraId="225E56B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Ευχαριστώ πολύ.</w:t>
      </w:r>
    </w:p>
    <w:p w14:paraId="225E56B8"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w:t>
      </w:r>
      <w:r>
        <w:rPr>
          <w:rFonts w:eastAsia="Times New Roman" w:cs="Times New Roman"/>
          <w:szCs w:val="24"/>
        </w:rPr>
        <w:t xml:space="preserve"> Κεντρώων)</w:t>
      </w:r>
    </w:p>
    <w:p w14:paraId="225E56B9" w14:textId="77777777" w:rsidR="00E140DF" w:rsidRDefault="00A85BE1">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Τον λόγο έχει ο Πρόεδρος της Κοινοβουλευτικής Ομάδας των Ανεξαρτήτων Ελλήνων Πάνος Καμμένος.</w:t>
      </w:r>
    </w:p>
    <w:p w14:paraId="225E56BA" w14:textId="77777777" w:rsidR="00E140DF" w:rsidRDefault="00A85BE1">
      <w:pPr>
        <w:spacing w:line="600" w:lineRule="auto"/>
        <w:ind w:firstLine="720"/>
        <w:jc w:val="both"/>
        <w:rPr>
          <w:rFonts w:eastAsia="Times New Roman" w:cs="Times New Roman"/>
          <w:szCs w:val="24"/>
        </w:rPr>
      </w:pPr>
      <w:r>
        <w:rPr>
          <w:rFonts w:eastAsia="Times New Roman"/>
          <w:b/>
          <w:bCs/>
        </w:rPr>
        <w:t>ΠΑΝΟΣ ΚΑΜΜΕΝΟΣ (Υπουργός Εθνικής Άμυνας</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Πρόεδρος των Ανεξαρτήτων Ελλήνων):</w:t>
      </w:r>
      <w:r>
        <w:rPr>
          <w:rFonts w:eastAsia="Times New Roman"/>
          <w:bCs/>
        </w:rPr>
        <w:t xml:space="preserve"> </w:t>
      </w:r>
      <w:r>
        <w:rPr>
          <w:rFonts w:eastAsia="Times New Roman" w:cs="Times New Roman"/>
          <w:szCs w:val="24"/>
        </w:rPr>
        <w:t>Κύριε Πρόεδρε, κυρίες και κύριοι συνάδελφοι</w:t>
      </w:r>
      <w:r>
        <w:rPr>
          <w:rFonts w:eastAsia="Times New Roman" w:cs="Times New Roman"/>
          <w:szCs w:val="24"/>
        </w:rPr>
        <w:t xml:space="preserve">, συζητούμε τον </w:t>
      </w:r>
      <w:r>
        <w:rPr>
          <w:rFonts w:eastAsia="Times New Roman" w:cs="Times New Roman"/>
          <w:szCs w:val="24"/>
        </w:rPr>
        <w:t>π</w:t>
      </w:r>
      <w:r>
        <w:rPr>
          <w:rFonts w:eastAsia="Times New Roman" w:cs="Times New Roman"/>
          <w:szCs w:val="24"/>
        </w:rPr>
        <w:t>ροϋπολογισμό και είναι, πράγματι, μία ιδιαίτερη μέρα σήμερα. Από το 1993 που βρίσκομαι στην Αίθουσα αυτή, συζητώντας προϋπολογισμούς, είναι η πρώτη φορά που η Αντιπολίτευση είναι απούσα. Τρεις Βουλευτές της Αντιπολιτεύσεως κατά τη συζήτηση</w:t>
      </w:r>
      <w:r>
        <w:rPr>
          <w:rFonts w:eastAsia="Times New Roman" w:cs="Times New Roman"/>
          <w:szCs w:val="24"/>
        </w:rPr>
        <w:t xml:space="preserve">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βρίσκονται στην Αίθουσα. </w:t>
      </w:r>
    </w:p>
    <w:p w14:paraId="225E56B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 Είναι ξεκάθαρο πια ότι σε αυτή τη συζήτηση του προϋπολογισμού η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προτιμά να είναι απούσα. </w:t>
      </w:r>
    </w:p>
    <w:p w14:paraId="225E56B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Η </w:t>
      </w:r>
      <w:r>
        <w:rPr>
          <w:rFonts w:eastAsia="Times New Roman" w:cs="Times New Roman"/>
          <w:szCs w:val="24"/>
        </w:rPr>
        <w:t>Α</w:t>
      </w:r>
      <w:r>
        <w:rPr>
          <w:rFonts w:eastAsia="Times New Roman" w:cs="Times New Roman"/>
          <w:szCs w:val="24"/>
        </w:rPr>
        <w:t>ξιωματική!</w:t>
      </w:r>
    </w:p>
    <w:p w14:paraId="225E56B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w:t>
      </w:r>
      <w:r>
        <w:rPr>
          <w:rFonts w:eastAsia="Times New Roman" w:cs="Times New Roman"/>
          <w:b/>
          <w:szCs w:val="24"/>
        </w:rPr>
        <w:t>των Ανεξαρτήτων Ελλήνων):</w:t>
      </w:r>
      <w:r>
        <w:rPr>
          <w:rFonts w:eastAsia="Times New Roman" w:cs="Times New Roman"/>
          <w:szCs w:val="24"/>
        </w:rPr>
        <w:t xml:space="preserve"> Ναι, από το ΠΑΣΟΚ είστε εσείς. Έχετε δίκιο. Και ο κ. </w:t>
      </w:r>
      <w:proofErr w:type="spellStart"/>
      <w:r>
        <w:rPr>
          <w:rFonts w:eastAsia="Times New Roman" w:cs="Times New Roman"/>
          <w:szCs w:val="24"/>
        </w:rPr>
        <w:t>Αμυράς</w:t>
      </w:r>
      <w:proofErr w:type="spellEnd"/>
      <w:r>
        <w:rPr>
          <w:rFonts w:eastAsia="Times New Roman" w:cs="Times New Roman"/>
          <w:szCs w:val="24"/>
        </w:rPr>
        <w:t xml:space="preserve"> από το Ποτάμι. Αντιλαμβάνομαι κι εγώ ότι αν ήμουν </w:t>
      </w:r>
      <w:r>
        <w:rPr>
          <w:rFonts w:eastAsia="Times New Roman" w:cs="Times New Roman"/>
          <w:szCs w:val="24"/>
        </w:rPr>
        <w:t>Α</w:t>
      </w:r>
      <w:r>
        <w:rPr>
          <w:rFonts w:eastAsia="Times New Roman" w:cs="Times New Roman"/>
          <w:szCs w:val="24"/>
        </w:rPr>
        <w:t xml:space="preserve">ντιπολίτευση στη θέση σας, θα προτιμούσα να είμαι απών. </w:t>
      </w:r>
    </w:p>
    <w:p w14:paraId="225E56B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Διότι στη συζήτηση του προϋπολογισμού φέτος, ως είθισται, θα π</w:t>
      </w:r>
      <w:r>
        <w:rPr>
          <w:rFonts w:eastAsia="Times New Roman" w:cs="Times New Roman"/>
          <w:szCs w:val="24"/>
        </w:rPr>
        <w:t xml:space="preserve">ρέπει να γίνεται σύγκριση με την περσινή συζήτηση του προϋπολογισμού, γι’ αυτά που έλεγε η </w:t>
      </w:r>
      <w:r>
        <w:rPr>
          <w:rFonts w:eastAsia="Times New Roman" w:cs="Times New Roman"/>
          <w:szCs w:val="24"/>
        </w:rPr>
        <w:t>Α</w:t>
      </w:r>
      <w:r>
        <w:rPr>
          <w:rFonts w:eastAsia="Times New Roman" w:cs="Times New Roman"/>
          <w:szCs w:val="24"/>
        </w:rPr>
        <w:t xml:space="preserve">ντιπολίτευση για το τι θα γίνει φέτος, γι’ αυτά που έχουν επιτευχθεί από το κυβερνητικό έργο και γι’ αυτά τα οποία θα έρθουν την επόμενη χρονιά στον προϋπολογισμό </w:t>
      </w:r>
      <w:r>
        <w:rPr>
          <w:rFonts w:eastAsia="Times New Roman" w:cs="Times New Roman"/>
          <w:szCs w:val="24"/>
        </w:rPr>
        <w:t>που η Κυβέρνηση κατέθεσε και τους στόχους που έχουμε βάλει.</w:t>
      </w:r>
    </w:p>
    <w:p w14:paraId="225E56B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Εγώ θα ζητήσω σήμερα, στο πρώτο μέρος της ομιλίας μου, από τον ελληνικό λαό που παρακολουθεί με ιδιαίτερη αγωνία αυτή τη συζήτηση -</w:t>
      </w:r>
      <w:r>
        <w:rPr>
          <w:rFonts w:eastAsia="Times New Roman" w:cs="Times New Roman"/>
          <w:szCs w:val="24"/>
        </w:rPr>
        <w:t>α</w:t>
      </w:r>
      <w:r>
        <w:rPr>
          <w:rFonts w:eastAsia="Times New Roman" w:cs="Times New Roman"/>
          <w:szCs w:val="24"/>
        </w:rPr>
        <w:t xml:space="preserve">σχέτως αν η </w:t>
      </w:r>
      <w:r>
        <w:rPr>
          <w:rFonts w:eastAsia="Times New Roman" w:cs="Times New Roman"/>
          <w:szCs w:val="24"/>
        </w:rPr>
        <w:t>Α</w:t>
      </w:r>
      <w:r>
        <w:rPr>
          <w:rFonts w:eastAsia="Times New Roman" w:cs="Times New Roman"/>
          <w:szCs w:val="24"/>
        </w:rPr>
        <w:t>ντιπολίτευση αγνοεί τη συζήτηση αυτή- να σκεφτεί πο</w:t>
      </w:r>
      <w:r>
        <w:rPr>
          <w:rFonts w:eastAsia="Times New Roman" w:cs="Times New Roman"/>
          <w:szCs w:val="24"/>
        </w:rPr>
        <w:t xml:space="preserve">ιος θα ήταν ο προϋπολογισμός, εάν δεν ήταν η σημερινή κυβέρνηση του Αλέξη Τσίπρα, του ΣΥΡΙΖΑ και των Ανεξαρτήτων Ελλήνων, και αν ο ελληνικός λαός είχε επιλέξει να είναι </w:t>
      </w:r>
      <w:r>
        <w:rPr>
          <w:rFonts w:eastAsia="Times New Roman" w:cs="Times New Roman"/>
          <w:szCs w:val="24"/>
        </w:rPr>
        <w:t>κ</w:t>
      </w:r>
      <w:r>
        <w:rPr>
          <w:rFonts w:eastAsia="Times New Roman" w:cs="Times New Roman"/>
          <w:szCs w:val="24"/>
        </w:rPr>
        <w:t xml:space="preserve">υβέρνηση η Νέα Δημοκρατία, με Πρωθυπουργό τον Κυριάκο Μητσοτάκη. Να δούμε, δηλαδή, τι </w:t>
      </w:r>
      <w:r>
        <w:rPr>
          <w:rFonts w:eastAsia="Times New Roman" w:cs="Times New Roman"/>
          <w:szCs w:val="24"/>
        </w:rPr>
        <w:t xml:space="preserve">θα είχε προαναγγελθεί για τον ελληνικό λαό  και την οικονομία της χώρας για το 2017. </w:t>
      </w:r>
    </w:p>
    <w:p w14:paraId="225E56C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 Όλα ξεκινούν με μια συνέντευξη πραγματικά από καρδιάς που έδωσε ο Αντιπρόεδρος της Νέας Δημοκρατίας πριν από λίγες ημέρες, στον ραδιοφωνικό σταθμό </w:t>
      </w:r>
      <w:r>
        <w:rPr>
          <w:rFonts w:eastAsia="Times New Roman" w:cs="Times New Roman"/>
          <w:szCs w:val="24"/>
        </w:rPr>
        <w:t>«</w:t>
      </w:r>
      <w:r>
        <w:rPr>
          <w:rFonts w:eastAsia="Times New Roman" w:cs="Times New Roman"/>
          <w:szCs w:val="24"/>
        </w:rPr>
        <w:t>ΣΚΑΪ</w:t>
      </w:r>
      <w:r>
        <w:rPr>
          <w:rFonts w:eastAsia="Times New Roman" w:cs="Times New Roman"/>
          <w:szCs w:val="24"/>
        </w:rPr>
        <w:t xml:space="preserve">» </w:t>
      </w:r>
      <w:r>
        <w:rPr>
          <w:rFonts w:eastAsia="Times New Roman" w:cs="Times New Roman"/>
          <w:szCs w:val="24"/>
        </w:rPr>
        <w:t>και τον δημοσιο</w:t>
      </w:r>
      <w:r>
        <w:rPr>
          <w:rFonts w:eastAsia="Times New Roman" w:cs="Times New Roman"/>
          <w:szCs w:val="24"/>
        </w:rPr>
        <w:t xml:space="preserve">γράφο Άρη </w:t>
      </w:r>
      <w:proofErr w:type="spellStart"/>
      <w:r>
        <w:rPr>
          <w:rFonts w:eastAsia="Times New Roman" w:cs="Times New Roman"/>
          <w:szCs w:val="24"/>
        </w:rPr>
        <w:t>Πορτοσάλτε</w:t>
      </w:r>
      <w:proofErr w:type="spellEnd"/>
      <w:r>
        <w:rPr>
          <w:rFonts w:eastAsia="Times New Roman" w:cs="Times New Roman"/>
          <w:szCs w:val="24"/>
        </w:rPr>
        <w:t xml:space="preserve">, όταν είπε ότι εμείς θα δεχόμασταν κατά 100% αυτά τα οποία ζητεί ο Υπουργός Οικονομικών της Γερμανίας κ. Βόλφγκανγκ Σόιμπλε και οι δανειστές. Και όχι μόνο αυτά, αλλά και ακόμα παραπάνω. </w:t>
      </w:r>
    </w:p>
    <w:p w14:paraId="225E56C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αυτά, λοιπόν, και τα ακόμα παραπάνω; </w:t>
      </w:r>
      <w:r>
        <w:rPr>
          <w:rFonts w:eastAsia="Times New Roman" w:cs="Times New Roman"/>
          <w:szCs w:val="24"/>
        </w:rPr>
        <w:t xml:space="preserve">Να τα βάλουμε λίγο και να δούμε τι σημαίνουν για τη ζωή του μέσου Έλληνα πολίτη; Να δούμε, δηλαδή, τι θα σήμαινε για τον ελληνικό λαό για το 2017, αν η πολιτική του επιλογή δεν ήταν αυτή η Κυβέρνηση, αλλά μια άλλη </w:t>
      </w:r>
      <w:r>
        <w:rPr>
          <w:rFonts w:eastAsia="Times New Roman" w:cs="Times New Roman"/>
          <w:szCs w:val="24"/>
        </w:rPr>
        <w:t>κ</w:t>
      </w:r>
      <w:r>
        <w:rPr>
          <w:rFonts w:eastAsia="Times New Roman" w:cs="Times New Roman"/>
          <w:szCs w:val="24"/>
        </w:rPr>
        <w:t xml:space="preserve">υβέρνηση; </w:t>
      </w:r>
    </w:p>
    <w:p w14:paraId="225E56C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Αν, λοιπόν, </w:t>
      </w:r>
      <w:r>
        <w:rPr>
          <w:rFonts w:eastAsia="Times New Roman" w:cs="Times New Roman"/>
          <w:szCs w:val="24"/>
        </w:rPr>
        <w:t>κ</w:t>
      </w:r>
      <w:r>
        <w:rPr>
          <w:rFonts w:eastAsia="Times New Roman" w:cs="Times New Roman"/>
          <w:szCs w:val="24"/>
        </w:rPr>
        <w:t>υβέρνηση ήταν μια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Νέας Δημοκρατίας και ΠΑΣΟΚ –γιατί έτσι μαζί πλέον είναι στα πάντα- θα ψήφιζαν μέτρα στον φετινό προϋπολογισμό ύψους πάνω από 8,8 δισεκατομμύρια ευρώ, βασισμένα στο 4,5% πλεόνασμα του ΑΕΠ, για το οποίο είχαν δεσμευτεί για τρία χρόνια, το 2017, το</w:t>
      </w:r>
      <w:r>
        <w:rPr>
          <w:rFonts w:eastAsia="Times New Roman" w:cs="Times New Roman"/>
          <w:szCs w:val="24"/>
        </w:rPr>
        <w:t xml:space="preserve"> 2018 και το 2019. Αυτά είχε υπογράψει ο κ. Σαμαράς με τον κ. Βενιζέλο.</w:t>
      </w:r>
    </w:p>
    <w:p w14:paraId="225E56C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επικουρικές συντάξεις θα είχαν εκμηδενιστεί. Θα ήταν μηδέν! Οι συνταξιούχοι θα έβλεπαν στο ΑΤΜ μείωση στο εισόδημά τους πάνω από 50%. Αυτοί ήταν η προαναγγελία της Αξιωματικής Αντιπ</w:t>
      </w:r>
      <w:r>
        <w:rPr>
          <w:rFonts w:eastAsia="Times New Roman" w:cs="Times New Roman"/>
          <w:szCs w:val="24"/>
        </w:rPr>
        <w:t xml:space="preserve">ολίτευσης και του </w:t>
      </w:r>
      <w:r>
        <w:rPr>
          <w:rFonts w:eastAsia="Times New Roman" w:cs="Times New Roman"/>
          <w:szCs w:val="24"/>
        </w:rPr>
        <w:lastRenderedPageBreak/>
        <w:t xml:space="preserve">ΠΑΣΟΚ στην προηγούμενη </w:t>
      </w:r>
      <w:r>
        <w:rPr>
          <w:rFonts w:eastAsia="Times New Roman" w:cs="Times New Roman"/>
          <w:szCs w:val="24"/>
        </w:rPr>
        <w:t>κ</w:t>
      </w:r>
      <w:r>
        <w:rPr>
          <w:rFonts w:eastAsia="Times New Roman" w:cs="Times New Roman"/>
          <w:szCs w:val="24"/>
        </w:rPr>
        <w:t xml:space="preserve">υβέρνηση, βάσει αυτών που είχαν δεσμευτεί με τους δανειστές το 2017. </w:t>
      </w:r>
    </w:p>
    <w:p w14:paraId="225E56C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συνταξιούχοι δεν θα απολάμβαναν του προνομίου της ελάχιστης εγγυημένης σύνταξης. Και βεβαίως, ο προϋπολογισμός αυτός θα είχε τιναχτεί στον αέ</w:t>
      </w:r>
      <w:r>
        <w:rPr>
          <w:rFonts w:eastAsia="Times New Roman" w:cs="Times New Roman"/>
          <w:szCs w:val="24"/>
        </w:rPr>
        <w:t>ρα. Οι ίδιοι, δηλαδή, συνταξιούχοι που σήμερα προστατεύτηκαν, με όλες τις προσπάθειες που έκανε αυτή εδώ η Κυβέρνηση για να προστατέψει την ελάχιστη εγγυημένη σύνταξη, θα είχαν απωλέσει στο σύνολό τους τη σύνταξή τους.</w:t>
      </w:r>
    </w:p>
    <w:p w14:paraId="225E56C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ανεργία, βάσει των προϋπολογισμών κ</w:t>
      </w:r>
      <w:r>
        <w:rPr>
          <w:rFonts w:eastAsia="Times New Roman" w:cs="Times New Roman"/>
          <w:szCs w:val="24"/>
        </w:rPr>
        <w:t>αι των υπογραφών που είχαν μπει, θα είχε μείνει σταθερή στο 26% ή και θα αυξανόταν ακόμη περισσότερο, εφόσον ο κ. Μητσοτάκης έκανε τον λόγο του έργο και απέλυε δεκαπέντε χιλιάδες υπαλλήλους.</w:t>
      </w:r>
    </w:p>
    <w:p w14:paraId="225E56C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έχει σκεφτεί κανείς από τους δημοσίους υπαλλήλους τι </w:t>
      </w:r>
      <w:r>
        <w:rPr>
          <w:rFonts w:eastAsia="Times New Roman" w:cs="Times New Roman"/>
          <w:szCs w:val="24"/>
        </w:rPr>
        <w:t>θα συνέβαινε, αν δεν ήταν στην Κυβέρνηση Πρωθυπουργός ο Αλέξης Τσίπρας και αν αυτή η Κυβέρνηση δεν είχε παλέψει, όπως πάλεψε, για την παραμονή των εργαζομένων στις θέσεις τους και είχε επικρατήσει η άποψη ότι απολύουμε δημοσίους υπαλλήλους για να ικανοποιή</w:t>
      </w:r>
      <w:r>
        <w:rPr>
          <w:rFonts w:eastAsia="Times New Roman" w:cs="Times New Roman"/>
          <w:szCs w:val="24"/>
        </w:rPr>
        <w:t xml:space="preserve">σουμε το πρόγραμμα που αυτοί είχαν υπογράψει; </w:t>
      </w:r>
    </w:p>
    <w:p w14:paraId="225E56C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Είχαν μιλήσει για τα κόκκινα δάνεια. Θέλω να πω ότι αν ακολουθούσαν την άποψη του κ. Βόλφγκανγκ Σόιμπλε, όπως είπε ο Αντιπρόεδρος της Νέας Δημοκρατίας ότι θα εφάρμοζε ή θα εφαρμόσει εάν, ο μη γένοιτο, δοθεί λα</w:t>
      </w:r>
      <w:r>
        <w:rPr>
          <w:rFonts w:eastAsia="Times New Roman" w:cs="Times New Roman"/>
          <w:szCs w:val="24"/>
        </w:rPr>
        <w:t xml:space="preserve">ϊκή εντολή, σημαίνει ότι όπως τον Δεκέμβριο του 2014 μας παρέδωσαν 80 δισεκατομμύρια ευρώ κόκκινα δάνεια, ενώ παρέλαβαν 22 δισεκατομμύρια ευρώ κόκκινα δάνεια από την κυβέρνηση του Κώστα Καραμανλή, θα </w:t>
      </w:r>
      <w:proofErr w:type="spellStart"/>
      <w:r>
        <w:rPr>
          <w:rFonts w:eastAsia="Times New Roman" w:cs="Times New Roman"/>
          <w:szCs w:val="24"/>
        </w:rPr>
        <w:t>επέρχετο</w:t>
      </w:r>
      <w:proofErr w:type="spellEnd"/>
      <w:r>
        <w:rPr>
          <w:rFonts w:eastAsia="Times New Roman" w:cs="Times New Roman"/>
          <w:szCs w:val="24"/>
        </w:rPr>
        <w:t xml:space="preserve"> η πλήρης καταστροφή της αγοράς και των τραπεζών</w:t>
      </w:r>
      <w:r>
        <w:rPr>
          <w:rFonts w:eastAsia="Times New Roman" w:cs="Times New Roman"/>
          <w:szCs w:val="24"/>
        </w:rPr>
        <w:t xml:space="preserve">, </w:t>
      </w:r>
      <w:r>
        <w:rPr>
          <w:rFonts w:eastAsia="Times New Roman" w:cs="Times New Roman"/>
          <w:szCs w:val="24"/>
        </w:rPr>
        <w:lastRenderedPageBreak/>
        <w:t xml:space="preserve">οι οποίες θα ήθελαν και νέα κεφαλαιοποίηση το 2017, ακριβώς ό,τι συμβαίνει σήμερα στην Ιταλία. Η Ελλάδα θα είχε μετατραπεί σε μια βίλα οργίων, με τον κ. </w:t>
      </w:r>
      <w:proofErr w:type="spellStart"/>
      <w:r>
        <w:rPr>
          <w:rFonts w:eastAsia="Times New Roman" w:cs="Times New Roman"/>
          <w:szCs w:val="24"/>
        </w:rPr>
        <w:t>Φούχτελ</w:t>
      </w:r>
      <w:proofErr w:type="spellEnd"/>
      <w:r>
        <w:rPr>
          <w:rFonts w:eastAsia="Times New Roman" w:cs="Times New Roman"/>
          <w:szCs w:val="24"/>
        </w:rPr>
        <w:t xml:space="preserve"> να βρίσκεται εδώ και τα κοράκια να έχουν υφαρπάξει την πρώτη κατοικία. </w:t>
      </w:r>
    </w:p>
    <w:p w14:paraId="225E56C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Αυτή εδώ η Κυβέρνηση </w:t>
      </w:r>
      <w:r>
        <w:rPr>
          <w:rFonts w:eastAsia="Times New Roman" w:cs="Times New Roman"/>
          <w:szCs w:val="24"/>
        </w:rPr>
        <w:t>προστάτεψε την πρώτη κατοικία. Θα είχαν ξεπουλήσει νύχτα, ως συνηθίζουν, τα κόκκινα δάνεια. «Ναι σε όλα», αυτή είναι η προαγγελία</w:t>
      </w:r>
      <w:r>
        <w:rPr>
          <w:rFonts w:eastAsia="Times New Roman" w:cs="Times New Roman"/>
          <w:szCs w:val="24"/>
        </w:rPr>
        <w:t>,</w:t>
      </w:r>
      <w:r>
        <w:rPr>
          <w:rFonts w:eastAsia="Times New Roman" w:cs="Times New Roman"/>
          <w:szCs w:val="24"/>
        </w:rPr>
        <w:t xml:space="preserve"> την οποία κάνει ο Αντιπρόεδρος της Αξιωματικής Αντιπολιτεύσεως στο ραδιόφωνο λίγες ώρες πριν αρχίσει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ς. Βεβαίως μάλιστα…</w:t>
      </w:r>
    </w:p>
    <w:p w14:paraId="225E56C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Τι λέει;</w:t>
      </w:r>
    </w:p>
    <w:p w14:paraId="225E56C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Εγώ τι λέω; </w:t>
      </w:r>
    </w:p>
    <w:p w14:paraId="225E56C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υπήρχε δι</w:t>
      </w:r>
      <w:r>
        <w:rPr>
          <w:rFonts w:eastAsia="Times New Roman" w:cs="Times New Roman"/>
          <w:szCs w:val="24"/>
        </w:rPr>
        <w:t>ά</w:t>
      </w:r>
      <w:r>
        <w:rPr>
          <w:rFonts w:eastAsia="Times New Roman" w:cs="Times New Roman"/>
          <w:szCs w:val="24"/>
        </w:rPr>
        <w:t xml:space="preserve"> νόμου. Τώρα απλά δεν πηγαίνουν οι συμβολαιογράφοι. Αυτή είναι η διαφορά</w:t>
      </w:r>
      <w:r>
        <w:rPr>
          <w:rFonts w:eastAsia="Times New Roman" w:cs="Times New Roman"/>
          <w:szCs w:val="24"/>
        </w:rPr>
        <w:t xml:space="preserve">. </w:t>
      </w:r>
    </w:p>
    <w:p w14:paraId="225E56C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Κύριε Μπούρα, να σας ρωτήσω κάτι; Ακούσατε την συνέντευξη του Αντιπροέδρου του κόμματός σας; </w:t>
      </w:r>
    </w:p>
    <w:p w14:paraId="225E56C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Συνεχίστε την ομιλία σας.</w:t>
      </w:r>
    </w:p>
    <w:p w14:paraId="225E56C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w:t>
      </w:r>
      <w:r>
        <w:rPr>
          <w:rFonts w:eastAsia="Times New Roman" w:cs="Times New Roman"/>
          <w:b/>
          <w:szCs w:val="24"/>
        </w:rPr>
        <w:t>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Είπε ότι θα ακολουθήσει όλες τις υποδείξεις που έλεγε ο Υπουργός Οικονομικών της Γερμανίας κ. Σόιμπλε, ναι ή όχι; Το ακούσατε; </w:t>
      </w:r>
    </w:p>
    <w:p w14:paraId="225E56C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Τι λέτε τώρα; </w:t>
      </w:r>
    </w:p>
    <w:p w14:paraId="225E56D0"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w:t>
      </w:r>
      <w:r>
        <w:rPr>
          <w:rFonts w:eastAsia="Times New Roman" w:cs="Times New Roman"/>
          <w:b/>
          <w:szCs w:val="24"/>
        </w:rPr>
        <w:t xml:space="preserve">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Αυτό ακριβώς έλεγε. Εκτός εάν πια υπάρχουν Βουλευτές της Νέας Δημοκρατίας που δεν συμφωνούν με την επίσημη γραμμή της Νέας Δημοκρατίας. Όμως, αυτό οφείλουν να το εκφράσουν με τη σημερινή τους ψήφο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Εάν </w:t>
      </w:r>
      <w:r>
        <w:rPr>
          <w:rFonts w:eastAsia="Times New Roman" w:cs="Times New Roman"/>
          <w:szCs w:val="24"/>
        </w:rPr>
        <w:t xml:space="preserve">συμφωνείτε, </w:t>
      </w:r>
      <w:r>
        <w:rPr>
          <w:rFonts w:eastAsia="Times New Roman" w:cs="Times New Roman"/>
          <w:szCs w:val="24"/>
        </w:rPr>
        <w:lastRenderedPageBreak/>
        <w:t xml:space="preserve">σημαίνει ότι όλα αυτά τα οποία σας περιγράφω, θα </w:t>
      </w:r>
      <w:proofErr w:type="spellStart"/>
      <w:r>
        <w:rPr>
          <w:rFonts w:eastAsia="Times New Roman" w:cs="Times New Roman"/>
          <w:szCs w:val="24"/>
        </w:rPr>
        <w:t>συνέβαιναν</w:t>
      </w:r>
      <w:proofErr w:type="spellEnd"/>
      <w:r>
        <w:rPr>
          <w:rFonts w:eastAsia="Times New Roman" w:cs="Times New Roman"/>
          <w:szCs w:val="24"/>
        </w:rPr>
        <w:t xml:space="preserve"> ή ακόμα θα συμβούν αν έρθετε στην εξουσία, μετά βέβαια το 2019 που θα γίνουν οι εκλογές.</w:t>
      </w:r>
    </w:p>
    <w:p w14:paraId="225E56D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και το παρελθόν, τι συνέβη με το </w:t>
      </w:r>
      <w:r>
        <w:rPr>
          <w:rFonts w:eastAsia="Times New Roman" w:cs="Times New Roman"/>
          <w:szCs w:val="24"/>
          <w:lang w:val="en-US"/>
        </w:rPr>
        <w:t>PSI</w:t>
      </w:r>
      <w:r>
        <w:rPr>
          <w:rFonts w:eastAsia="Times New Roman" w:cs="Times New Roman"/>
          <w:szCs w:val="24"/>
        </w:rPr>
        <w:t>. Κουρέψατε 140 δισεκατομμύρια ευρώ ομ</w:t>
      </w:r>
      <w:r>
        <w:rPr>
          <w:rFonts w:eastAsia="Times New Roman" w:cs="Times New Roman"/>
          <w:szCs w:val="24"/>
        </w:rPr>
        <w:t xml:space="preserve">όλογα. Η αλήθεια είναι ότι είναι 106 δισεκατομμύρια ευρώ. Ταυτόχρονα, γι’ αυτό το εγκληματικό </w:t>
      </w:r>
      <w:r>
        <w:rPr>
          <w:rFonts w:eastAsia="Times New Roman" w:cs="Times New Roman"/>
          <w:szCs w:val="24"/>
          <w:lang w:val="en-US"/>
        </w:rPr>
        <w:t>PSI</w:t>
      </w:r>
      <w:r>
        <w:rPr>
          <w:rFonts w:eastAsia="Times New Roman" w:cs="Times New Roman"/>
          <w:szCs w:val="24"/>
        </w:rPr>
        <w:t xml:space="preserve"> δανειστήκατε 30 δισεκατομμύρια ευρώ, προκειμένου να «λαδώσετε» αυτούς που συμμετέχουν, 5,5 δισεκατομμύρια ευρώ για τόκους και 48 δισεκατομμύρια ευρώ για την </w:t>
      </w:r>
      <w:proofErr w:type="spellStart"/>
      <w:r>
        <w:rPr>
          <w:rFonts w:eastAsia="Times New Roman" w:cs="Times New Roman"/>
          <w:szCs w:val="24"/>
        </w:rPr>
        <w:t>α</w:t>
      </w:r>
      <w:r>
        <w:rPr>
          <w:rFonts w:eastAsia="Times New Roman" w:cs="Times New Roman"/>
          <w:szCs w:val="24"/>
        </w:rPr>
        <w:t>νακεφαλαιοποίηση</w:t>
      </w:r>
      <w:proofErr w:type="spellEnd"/>
      <w:r>
        <w:rPr>
          <w:rFonts w:eastAsia="Times New Roman" w:cs="Times New Roman"/>
          <w:szCs w:val="24"/>
        </w:rPr>
        <w:t xml:space="preserve"> των τραπεζών, αφού κουρέψατε τα πανεπιστήμια, τα νοσοκομεία, τα μετοχικά ταμεία, δηλαδή αφού κουρέψατε ουσιαστικά τον πλούτο του ελληνικού λαού.</w:t>
      </w:r>
    </w:p>
    <w:p w14:paraId="225E56D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Είναι βέβαιο ότι ο σημερινός </w:t>
      </w:r>
      <w:r>
        <w:rPr>
          <w:rFonts w:eastAsia="Times New Roman" w:cs="Times New Roman"/>
          <w:szCs w:val="24"/>
        </w:rPr>
        <w:t>π</w:t>
      </w:r>
      <w:r>
        <w:rPr>
          <w:rFonts w:eastAsia="Times New Roman" w:cs="Times New Roman"/>
          <w:szCs w:val="24"/>
        </w:rPr>
        <w:t>ροϋπολογισμός, εάν συζητείτο με τα πολιτικά δεδομένα τα οποία εσ</w:t>
      </w:r>
      <w:r>
        <w:rPr>
          <w:rFonts w:eastAsia="Times New Roman" w:cs="Times New Roman"/>
          <w:szCs w:val="24"/>
        </w:rPr>
        <w:t>είς ανακοινώνετε, σήμερα θα ήταν πολύ διαφορετικός και θα είχε ως θύματα το σύνολο του ελληνικού λαού.</w:t>
      </w:r>
    </w:p>
    <w:p w14:paraId="225E56D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Ακούω τώρα φωνές οι οποίες αντιδρούν στην απόφαση της Κυβέρνησης να μοιράσει ένα μέρος από αυτό το πλεόνασμα που με το αίμα του πλήρωσε ο ελληνικός λαός.</w:t>
      </w:r>
      <w:r>
        <w:rPr>
          <w:rFonts w:eastAsia="Times New Roman" w:cs="Times New Roman"/>
          <w:szCs w:val="24"/>
        </w:rPr>
        <w:t xml:space="preserve"> </w:t>
      </w:r>
    </w:p>
    <w:p w14:paraId="225E56D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Σας ερωτώ ευθέως: Έχετε αντίρρηση για την παραμονή του  ΦΠΑ στα ίδια επίπεδα στα νησιά μας που δέχθηκαν όλες αυτές τις μεταναστευτικές ροές; Πιστεύω ότι έχετε αντίθεση. </w:t>
      </w:r>
    </w:p>
    <w:p w14:paraId="225E56D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Εσείς το αυξήσατε. Τώρα απλώς αναστέλλεται. Δεν καταργείται. </w:t>
      </w:r>
    </w:p>
    <w:p w14:paraId="225E56D6"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Συμφωνείτε; </w:t>
      </w:r>
    </w:p>
    <w:p w14:paraId="225E56D7"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Εσείς το αυξήσατε.</w:t>
      </w:r>
    </w:p>
    <w:p w14:paraId="225E56D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Εμείς το αυξήσαμε; Να σας θυμίσω ότι εσείς </w:t>
      </w:r>
      <w:r>
        <w:rPr>
          <w:rFonts w:eastAsia="Times New Roman" w:cs="Times New Roman"/>
          <w:szCs w:val="24"/>
        </w:rPr>
        <w:lastRenderedPageBreak/>
        <w:t>το υπογράψατε. Και όχι απλώς το υπογράψατε, αλλά τότε, όταν γίνονταν οι συνομιλίες, λέγατε ότι δεν υπάρχει ουσιαστικά και υποχρέωση της χώρας να διατηρήσει τα νησιά κάτω των δυο χιλιάδων κατοίκων. Λέγατε ότι είναι</w:t>
      </w:r>
      <w:r>
        <w:rPr>
          <w:rFonts w:eastAsia="Times New Roman" w:cs="Times New Roman"/>
          <w:szCs w:val="24"/>
        </w:rPr>
        <w:t xml:space="preserve"> ζημιογόνα αυτά τα νησιά. </w:t>
      </w:r>
    </w:p>
    <w:p w14:paraId="225E56D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Εσείς φέρατε τους μετανάστες…</w:t>
      </w:r>
    </w:p>
    <w:p w14:paraId="225E56D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Έχετε αντίρρηση στο να δοθεί αυτή η δέκατη τρίτη σύνταξη στους συνταξιούχους κάτω των 850 ευρώ; </w:t>
      </w:r>
    </w:p>
    <w:p w14:paraId="225E56D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ΜΠΟΥΡΑΣ: </w:t>
      </w:r>
      <w:r>
        <w:rPr>
          <w:rFonts w:eastAsia="Times New Roman" w:cs="Times New Roman"/>
          <w:szCs w:val="24"/>
        </w:rPr>
        <w:t xml:space="preserve">Σύνταξη είναι; Δεν καταλαβαίνω. </w:t>
      </w:r>
    </w:p>
    <w:p w14:paraId="225E56D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Να την κόψουμε; </w:t>
      </w:r>
    </w:p>
    <w:p w14:paraId="225E56DD" w14:textId="77777777" w:rsidR="00E140DF" w:rsidRDefault="00A85BE1">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Αν υπάρχει πλεόνασμα…</w:t>
      </w:r>
      <w:r>
        <w:rPr>
          <w:rFonts w:eastAsia="Times New Roman" w:cs="Times New Roman"/>
          <w:b/>
          <w:szCs w:val="24"/>
        </w:rPr>
        <w:t xml:space="preserve"> </w:t>
      </w:r>
    </w:p>
    <w:p w14:paraId="225E56D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Συμφω</w:t>
      </w:r>
      <w:r>
        <w:rPr>
          <w:rFonts w:eastAsia="Times New Roman" w:cs="Times New Roman"/>
          <w:szCs w:val="24"/>
        </w:rPr>
        <w:t xml:space="preserve">νείτε ή διαφωνείτε; </w:t>
      </w:r>
    </w:p>
    <w:p w14:paraId="225E56D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κάνετε ομιλία, δεν κάνετε διάλογο. </w:t>
      </w:r>
    </w:p>
    <w:p w14:paraId="225E56E0"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Κύριε Πρόεδρε, είστε πολύ νεότερος στη Βουλή για να μου πείτε αν κάνω διάλο</w:t>
      </w:r>
      <w:r>
        <w:rPr>
          <w:rFonts w:eastAsia="Times New Roman" w:cs="Times New Roman"/>
          <w:szCs w:val="24"/>
        </w:rPr>
        <w:t xml:space="preserve">γο ή όχι. Η Βουλή είναι ο ιερός τόπος διαλόγου της δημοκρατίας. </w:t>
      </w:r>
    </w:p>
    <w:p w14:paraId="225E56E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Απευθύνομαι προς την Αντιπολίτευση…</w:t>
      </w:r>
    </w:p>
    <w:p w14:paraId="225E56E2"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Διαλόγου αλλά όχι με αυτόν τον τρόπο. Ακολουθεί ο Πρωθυπουργός, ακολουθούν στελέχη…</w:t>
      </w:r>
    </w:p>
    <w:p w14:paraId="225E56E3"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lastRenderedPageBreak/>
        <w:t>ΤΕΡΕΝΣ</w:t>
      </w:r>
      <w:r>
        <w:rPr>
          <w:rFonts w:eastAsia="Times New Roman" w:cs="Times New Roman"/>
          <w:b/>
          <w:szCs w:val="24"/>
        </w:rPr>
        <w:t xml:space="preserve"> – </w:t>
      </w:r>
      <w:r>
        <w:rPr>
          <w:rFonts w:eastAsia="Times New Roman" w:cs="Times New Roman"/>
          <w:b/>
          <w:szCs w:val="24"/>
        </w:rPr>
        <w:t>ΣΠΕΝΣΕΡ</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ΝΙΚΟΛΑΟΣ ΚΟΥ</w:t>
      </w:r>
      <w:r>
        <w:rPr>
          <w:rFonts w:eastAsia="Times New Roman" w:cs="Times New Roman"/>
          <w:b/>
          <w:szCs w:val="24"/>
        </w:rPr>
        <w:t>Ι</w:t>
      </w:r>
      <w:r>
        <w:rPr>
          <w:rFonts w:eastAsia="Times New Roman" w:cs="Times New Roman"/>
          <w:b/>
          <w:szCs w:val="24"/>
        </w:rPr>
        <w:t xml:space="preserve">Κ (Υφυπουργός Εξωτερικών): </w:t>
      </w:r>
      <w:r>
        <w:rPr>
          <w:rFonts w:eastAsia="Times New Roman" w:cs="Times New Roman"/>
          <w:szCs w:val="24"/>
        </w:rPr>
        <w:t>Επί της ουσίας συμφωνείτε, κύριε Μπούρα; Σοβαρευτείτε. Δεν είστε με τον Μητσοτάκη.</w:t>
      </w:r>
    </w:p>
    <w:p w14:paraId="225E56E4"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Εσύ να σοβαρευτείς. Εσύ έχεις φύγει από τη σοβαρότητα. Εγώ παραμένω σοβαρός.</w:t>
      </w:r>
    </w:p>
    <w:p w14:paraId="225E56E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w:t>
      </w:r>
      <w:r>
        <w:rPr>
          <w:rFonts w:eastAsia="Times New Roman" w:cs="Times New Roman"/>
          <w:b/>
          <w:szCs w:val="24"/>
        </w:rPr>
        <w:t xml:space="preserve">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Θέλετε να σταματήσω, κύριε Πρόεδρε; </w:t>
      </w:r>
    </w:p>
    <w:p w14:paraId="225E56E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Θέτω ερωτήματα των οποίων την απάντηση τη δίνει ο ίδιος ο ελληνικός λαός. </w:t>
      </w:r>
    </w:p>
    <w:p w14:paraId="225E56E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απάντηση, λοιπόν, κυρίες και κύριοι συνάδελφοι, είναι ότι ουσιαστικά αυτό το οποίο η Κυβέρνηση βάσει της πολιτικής </w:t>
      </w:r>
      <w:r>
        <w:rPr>
          <w:rFonts w:eastAsia="Times New Roman" w:cs="Times New Roman"/>
          <w:szCs w:val="24"/>
        </w:rPr>
        <w:t xml:space="preserve">της κατάφερε μέσω του πλεονάσματος να το μοιράσει στους φτωχότερους είναι αυτό που ενοχλεί την Αξιωματική Αντιπολίτευση και ολόκληρη την Αντιπολίτευση.    </w:t>
      </w:r>
    </w:p>
    <w:p w14:paraId="225E56E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Αυτό γίνεται για έναν απλό λόγο, διότι η Αξιωματική Αντιπολίτευση και η Αντιπολίτευση έχουν ως πολιτ</w:t>
      </w:r>
      <w:r>
        <w:rPr>
          <w:rFonts w:eastAsia="Times New Roman" w:cs="Times New Roman"/>
          <w:szCs w:val="24"/>
        </w:rPr>
        <w:t>ική τους την εφαρμογή όχι της πολιτικής που χαράσσουν οι ίδιοι, αλλά της πολιτικής -όπως ομολόγησε ο Αντιπρόεδρος της Αξιωματικής Αντιπολιτεύσεως- που χαράσσουν οι δανειστές. «Θα κάνουμε», λέει, «περισσότερα για να αποδείξουμε ότι οι μεταρρυθμίσεις έγιναν»</w:t>
      </w:r>
      <w:r>
        <w:rPr>
          <w:rFonts w:eastAsia="Times New Roman" w:cs="Times New Roman"/>
          <w:szCs w:val="24"/>
        </w:rPr>
        <w:t>. Με θύματα ποιους; Με θύματα τον ελληνικό λαό.</w:t>
      </w:r>
    </w:p>
    <w:p w14:paraId="225E56E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το Υπουργείο Εθνικής Άμυνας, που έχω την πολιτική ευθύνη, θέλω να σας πω ότι αυτά τα χρόνια, παρ</w:t>
      </w:r>
      <w:r>
        <w:rPr>
          <w:rFonts w:eastAsia="Times New Roman" w:cs="Times New Roman"/>
          <w:szCs w:val="24"/>
        </w:rPr>
        <w:t xml:space="preserve">’ </w:t>
      </w:r>
      <w:r>
        <w:rPr>
          <w:rFonts w:eastAsia="Times New Roman" w:cs="Times New Roman"/>
          <w:szCs w:val="24"/>
        </w:rPr>
        <w:t>ότι ο προϋπολογισμός μειώθηκε, όπως εσείς είχατε συμφωνήσει, έγιναν πολύ περ</w:t>
      </w:r>
      <w:r>
        <w:rPr>
          <w:rFonts w:eastAsia="Times New Roman" w:cs="Times New Roman"/>
          <w:szCs w:val="24"/>
        </w:rPr>
        <w:t xml:space="preserve">ισσότερα πράγματα από ό,τι στο παρελθόν. Ο αριθμός των </w:t>
      </w:r>
      <w:proofErr w:type="spellStart"/>
      <w:r>
        <w:rPr>
          <w:rFonts w:eastAsia="Times New Roman" w:cs="Times New Roman"/>
          <w:szCs w:val="24"/>
        </w:rPr>
        <w:t>νοσηλευθέντων</w:t>
      </w:r>
      <w:proofErr w:type="spellEnd"/>
      <w:r>
        <w:rPr>
          <w:rFonts w:eastAsia="Times New Roman" w:cs="Times New Roman"/>
          <w:szCs w:val="24"/>
        </w:rPr>
        <w:t xml:space="preserve"> στα στρατιωτικά νοσοκομεία έφτασε τις τριακόσιες πενήντα χιλιάδες πολίτες, στρατιωτικούς και μη. Ο αριθμός των </w:t>
      </w:r>
      <w:proofErr w:type="spellStart"/>
      <w:r>
        <w:rPr>
          <w:rFonts w:eastAsia="Times New Roman" w:cs="Times New Roman"/>
          <w:szCs w:val="24"/>
        </w:rPr>
        <w:t>συσσιτιούχων</w:t>
      </w:r>
      <w:proofErr w:type="spellEnd"/>
      <w:r>
        <w:rPr>
          <w:rFonts w:eastAsia="Times New Roman" w:cs="Times New Roman"/>
          <w:szCs w:val="24"/>
        </w:rPr>
        <w:t xml:space="preserve"> στις </w:t>
      </w:r>
      <w:r>
        <w:rPr>
          <w:rFonts w:eastAsia="Times New Roman" w:cs="Times New Roman"/>
          <w:szCs w:val="24"/>
        </w:rPr>
        <w:lastRenderedPageBreak/>
        <w:t>στρατιωτικές λέσχες από τέσσερις χιλιάδες εξήντα επτά το έ</w:t>
      </w:r>
      <w:r>
        <w:rPr>
          <w:rFonts w:eastAsia="Times New Roman" w:cs="Times New Roman"/>
          <w:szCs w:val="24"/>
        </w:rPr>
        <w:t>τος 2012, τέσσερις χιλιάδες εβδομήντα οκτώ το 2013, έφτασε τις οκτώ χιλιάδες επτακόσιες εβδομήντα δύο.</w:t>
      </w:r>
    </w:p>
    <w:p w14:paraId="225E56E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Οι Ένοπλες Δυνάμεις προσέφεραν στο κοινωνικό σύνολο. Δεν μιλώ για τη διάθεση τμημάτων σε απόδοση τιμών. Μιλώ για τις </w:t>
      </w:r>
      <w:proofErr w:type="spellStart"/>
      <w:r>
        <w:rPr>
          <w:rFonts w:eastAsia="Times New Roman" w:cs="Times New Roman"/>
          <w:szCs w:val="24"/>
        </w:rPr>
        <w:t>αεροδιακομιδές</w:t>
      </w:r>
      <w:proofErr w:type="spellEnd"/>
      <w:r>
        <w:rPr>
          <w:rFonts w:eastAsia="Times New Roman" w:cs="Times New Roman"/>
          <w:szCs w:val="24"/>
        </w:rPr>
        <w:t xml:space="preserve">. Από το έτος 2013 με </w:t>
      </w:r>
      <w:r>
        <w:rPr>
          <w:rFonts w:eastAsia="Times New Roman" w:cs="Times New Roman"/>
          <w:szCs w:val="24"/>
        </w:rPr>
        <w:t xml:space="preserve">δεκατέσσερις ώρες πτήσεως, με ενενήντα δύο ώρες το 2014, με </w:t>
      </w:r>
      <w:proofErr w:type="spellStart"/>
      <w:r>
        <w:rPr>
          <w:rFonts w:eastAsia="Times New Roman" w:cs="Times New Roman"/>
          <w:szCs w:val="24"/>
        </w:rPr>
        <w:t>εκατόν</w:t>
      </w:r>
      <w:proofErr w:type="spellEnd"/>
      <w:r>
        <w:rPr>
          <w:rFonts w:eastAsia="Times New Roman" w:cs="Times New Roman"/>
          <w:szCs w:val="24"/>
        </w:rPr>
        <w:t xml:space="preserve"> σαράντα οκτώ το 2015, φτάσαμε οι Ένοπλες Δυνάμεις να προσφέρουν σε </w:t>
      </w:r>
      <w:proofErr w:type="spellStart"/>
      <w:r>
        <w:rPr>
          <w:rFonts w:eastAsia="Times New Roman" w:cs="Times New Roman"/>
          <w:szCs w:val="24"/>
        </w:rPr>
        <w:t>αεροδιακομιδές</w:t>
      </w:r>
      <w:proofErr w:type="spellEnd"/>
      <w:r>
        <w:rPr>
          <w:rFonts w:eastAsia="Times New Roman" w:cs="Times New Roman"/>
          <w:szCs w:val="24"/>
        </w:rPr>
        <w:t xml:space="preserve"> με μόνιμο ελικόπτερο που βρίσκεται στη Σύρο διακόσιες πενήντα πέντε ώρες. Έχουμε καταφέρει να αντιμετωπίσου</w:t>
      </w:r>
      <w:r>
        <w:rPr>
          <w:rFonts w:eastAsia="Times New Roman" w:cs="Times New Roman"/>
          <w:szCs w:val="24"/>
        </w:rPr>
        <w:t>με περιστατικά που μέχρι σήμερα κατέληγαν θανατηφόρα για τα νησιά του Αιγαίου.</w:t>
      </w:r>
    </w:p>
    <w:p w14:paraId="225E56E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διάθεση των πτητικών μέσων στη δασοπυρόσβεση μόνο από τον στρατό από δώδεκα ώρες και δέκα λεπτά το 2012 με τα </w:t>
      </w:r>
      <w:proofErr w:type="spellStart"/>
      <w:r>
        <w:rPr>
          <w:rFonts w:eastAsia="Times New Roman" w:cs="Times New Roman"/>
          <w:szCs w:val="24"/>
        </w:rPr>
        <w:t>Σινούκ</w:t>
      </w:r>
      <w:proofErr w:type="spellEnd"/>
      <w:r>
        <w:rPr>
          <w:rFonts w:eastAsia="Times New Roman" w:cs="Times New Roman"/>
          <w:szCs w:val="24"/>
        </w:rPr>
        <w:t xml:space="preserve"> έφτασε τις τριακόσιες εξήντα οκτώ ώρες. Ήταν η πρώτη χρονι</w:t>
      </w:r>
      <w:r>
        <w:rPr>
          <w:rFonts w:eastAsia="Times New Roman" w:cs="Times New Roman"/>
          <w:szCs w:val="24"/>
        </w:rPr>
        <w:t xml:space="preserve">ά που δεν θρηνήσαμε </w:t>
      </w:r>
      <w:r>
        <w:rPr>
          <w:rFonts w:eastAsia="Times New Roman" w:cs="Times New Roman"/>
          <w:szCs w:val="24"/>
        </w:rPr>
        <w:lastRenderedPageBreak/>
        <w:t xml:space="preserve">θύματα. Οι διαθεσιμότητες των οπλικών συστημάτων με σκληρή μείωση του προϋπολογισμού, έφτασαν στα άρματα μάχης από το 88% στο 94%, στα ελικόπτερα στο 49% από το 40%, στα πυροβόλα μάχης το 91% από το 82%, στα αντιαεροπορικά πολυβόλα από </w:t>
      </w:r>
      <w:r>
        <w:rPr>
          <w:rFonts w:eastAsia="Times New Roman" w:cs="Times New Roman"/>
          <w:szCs w:val="24"/>
        </w:rPr>
        <w:t xml:space="preserve">68% το 2014 στο 90%, στα μηχανήματα του μηχανικού στο 86% από το 70%, στα μη επανδρωμένα </w:t>
      </w:r>
      <w:proofErr w:type="spellStart"/>
      <w:r>
        <w:rPr>
          <w:rFonts w:eastAsia="Times New Roman" w:cs="Times New Roman"/>
          <w:szCs w:val="24"/>
        </w:rPr>
        <w:t>αεροχήματα</w:t>
      </w:r>
      <w:proofErr w:type="spellEnd"/>
      <w:r>
        <w:rPr>
          <w:rFonts w:eastAsia="Times New Roman" w:cs="Times New Roman"/>
          <w:szCs w:val="24"/>
        </w:rPr>
        <w:t xml:space="preserve"> από το 51% στο 57%.</w:t>
      </w:r>
    </w:p>
    <w:p w14:paraId="225E56E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Καταφέραμε με τον προϋπολογισμό και τις οικονομίες, τις οποίες θα επεξηγήσω επακριβώς πού έγιναν, να φτάσουμε στο να φτιάξουμε σπίτια γι</w:t>
      </w:r>
      <w:r>
        <w:rPr>
          <w:rFonts w:eastAsia="Times New Roman" w:cs="Times New Roman"/>
          <w:szCs w:val="24"/>
        </w:rPr>
        <w:t>α το προσωπικό, για αξιωματικούς, υπαξιωματικούς και ΕΠΟΠ, από δεκατρία σπίτια που έγιναν το 2014 σε ενενήντα εννιά μέχρι σήμερα, θα περάσουμε τα εκατό μέχρι το τέλος του χρόνου και του χρόνου σε διακόσια σπίτια για τα στελέχη των Ενόπλων Δυνάμεων.</w:t>
      </w:r>
    </w:p>
    <w:p w14:paraId="225E56E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 xml:space="preserve">έτος 2017 έχει εξασφαλιστεί η χρηματοδότηση </w:t>
      </w:r>
      <w:proofErr w:type="spellStart"/>
      <w:r>
        <w:rPr>
          <w:rFonts w:eastAsia="Times New Roman" w:cs="Times New Roman"/>
          <w:szCs w:val="24"/>
        </w:rPr>
        <w:t>εκατόν</w:t>
      </w:r>
      <w:proofErr w:type="spellEnd"/>
      <w:r>
        <w:rPr>
          <w:rFonts w:eastAsia="Times New Roman" w:cs="Times New Roman"/>
          <w:szCs w:val="24"/>
        </w:rPr>
        <w:t xml:space="preserve"> σαράντα επτά διαμερισμάτων και υπάρχουν θετικές ενδείξεις για την εξασφάλιση </w:t>
      </w:r>
      <w:r>
        <w:rPr>
          <w:rFonts w:eastAsia="Times New Roman" w:cs="Times New Roman"/>
          <w:szCs w:val="24"/>
        </w:rPr>
        <w:lastRenderedPageBreak/>
        <w:t xml:space="preserve">επιπλέον πιστώσεων από το Πρόγραμμα Δημοσίων Επενδύσεων, αλλά και την εκποίηση </w:t>
      </w:r>
      <w:proofErr w:type="spellStart"/>
      <w:r>
        <w:rPr>
          <w:rFonts w:eastAsia="Times New Roman" w:cs="Times New Roman"/>
          <w:szCs w:val="24"/>
        </w:rPr>
        <w:t>ευχρήστου</w:t>
      </w:r>
      <w:proofErr w:type="spellEnd"/>
      <w:r>
        <w:rPr>
          <w:rFonts w:eastAsia="Times New Roman" w:cs="Times New Roman"/>
          <w:szCs w:val="24"/>
        </w:rPr>
        <w:t>, αλλά μη επιχειρησιακά αναγκαίου στρατι</w:t>
      </w:r>
      <w:r>
        <w:rPr>
          <w:rFonts w:eastAsia="Times New Roman" w:cs="Times New Roman"/>
          <w:szCs w:val="24"/>
        </w:rPr>
        <w:t>ωτικού εξοπλισμού, που πρόκειται να καλύψει μέχρι το τέλος της τετραετίας το 100% των αναγκών του προσωπικού των στελεχών των Ενόπλων Δυνάμεων.</w:t>
      </w:r>
    </w:p>
    <w:p w14:paraId="225E56E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Προχωρήσαμε σε κατάργηση των ρουσφετιών στους στρατεύσιμους, με αποτέλεσμα να έχουμε διπλασιάσει την ετοιμότητα </w:t>
      </w:r>
      <w:r>
        <w:rPr>
          <w:rFonts w:eastAsia="Times New Roman" w:cs="Times New Roman"/>
          <w:szCs w:val="24"/>
        </w:rPr>
        <w:t>σε όλες τις μονάδες της παραμεθορίου, στον Έβρο και στα νησιά και βεβαίως, με παροχές προς τους στρατευσίμους. Μόνο και μόνο η κάλυψη των φυλακίων σε διαδίκτυο, σε ίντερνετ από 0% το 2012, το 2013 και το 2014 έχει φτάσει στο 50% το 2016 και το 2017 στο 100</w:t>
      </w:r>
      <w:r>
        <w:rPr>
          <w:rFonts w:eastAsia="Times New Roman" w:cs="Times New Roman"/>
          <w:szCs w:val="24"/>
        </w:rPr>
        <w:t xml:space="preserve">%. Οι στελεχώσεις όλων των μονάδων ξεπερνούν το 60%. Είχαμε τη δυνατότητα με τις οικονομίες οι οποίες έγιναν στον προϋπολογισμό του Υπουργείου Άμυνας, να δώσουμε επιτέλους τους αριθμούς ημερών εκτός έδρας από δύο μήνες το 2014, </w:t>
      </w:r>
      <w:r>
        <w:rPr>
          <w:rFonts w:eastAsia="Times New Roman" w:cs="Times New Roman"/>
          <w:szCs w:val="24"/>
        </w:rPr>
        <w:lastRenderedPageBreak/>
        <w:t>από έναν μήνα το 2013, σε οκ</w:t>
      </w:r>
      <w:r>
        <w:rPr>
          <w:rFonts w:eastAsia="Times New Roman" w:cs="Times New Roman"/>
          <w:szCs w:val="24"/>
        </w:rPr>
        <w:t>τώ μήνες το 2015 και το 2016 να έχουμε ξεπεράσει τους έξι μήνες.</w:t>
      </w:r>
    </w:p>
    <w:p w14:paraId="225E56E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Προχωρήσαμε σε αύξηση των διακλαδικών ασκήσεων, οι οποίες από μία άσκηση το 2012 έφτασαν τις έξι το 2016.</w:t>
      </w:r>
    </w:p>
    <w:p w14:paraId="225E56F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Βεβαίως, οι τακτικές μεταθέσεις του στρατιωτικού προσωπικού ολοκληρώθηκαν όλες στις α</w:t>
      </w:r>
      <w:r>
        <w:rPr>
          <w:rFonts w:eastAsia="Times New Roman" w:cs="Times New Roman"/>
          <w:szCs w:val="24"/>
        </w:rPr>
        <w:t>ρχές του Ιουνίου, ενώ μέχρι το 2014 ξεπερνούσαν την 15</w:t>
      </w:r>
      <w:r>
        <w:rPr>
          <w:rFonts w:eastAsia="Times New Roman" w:cs="Times New Roman"/>
          <w:szCs w:val="24"/>
          <w:vertAlign w:val="superscript"/>
        </w:rPr>
        <w:t>η</w:t>
      </w:r>
      <w:r>
        <w:rPr>
          <w:rFonts w:eastAsia="Times New Roman" w:cs="Times New Roman"/>
          <w:szCs w:val="24"/>
        </w:rPr>
        <w:t xml:space="preserve"> Αυγούστου.</w:t>
      </w:r>
    </w:p>
    <w:p w14:paraId="225E56F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της κατάργησης των ρουσφετιών και της λειτουργίας των Ενόπλων Δυνάμεων βάσει των αποφάσεων της στρατιωτικής ηγεσίας, είναι ότι ο αριθμός των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w:t>
      </w:r>
      <w:r>
        <w:rPr>
          <w:rFonts w:eastAsia="Times New Roman" w:cs="Times New Roman"/>
          <w:szCs w:val="24"/>
        </w:rPr>
        <w:t xml:space="preserve">που υποβλήθηκαν από τα στελέχη –το χαμηλό ποσοστό των προσφυγών κρίνεται με βάση τη δίκαιη αντιμετώπιση των στελεχών- το 2016 βρίσκεται στο 2,89%. Το έτος 2012 είχαμε 35,51% </w:t>
      </w:r>
      <w:proofErr w:type="spellStart"/>
      <w:r>
        <w:rPr>
          <w:rFonts w:eastAsia="Times New Roman" w:cs="Times New Roman"/>
          <w:szCs w:val="24"/>
        </w:rPr>
        <w:t>ενδικοφανείς</w:t>
      </w:r>
      <w:proofErr w:type="spellEnd"/>
      <w:r>
        <w:rPr>
          <w:rFonts w:eastAsia="Times New Roman" w:cs="Times New Roman"/>
          <w:szCs w:val="24"/>
        </w:rPr>
        <w:t xml:space="preserve"> προσφυγές. Το 2013 </w:t>
      </w:r>
      <w:r>
        <w:rPr>
          <w:rFonts w:eastAsia="Times New Roman" w:cs="Times New Roman"/>
          <w:szCs w:val="24"/>
        </w:rPr>
        <w:lastRenderedPageBreak/>
        <w:t xml:space="preserve">είχαμε </w:t>
      </w:r>
      <w:r>
        <w:rPr>
          <w:rFonts w:eastAsia="Times New Roman" w:cs="Times New Roman"/>
          <w:szCs w:val="24"/>
        </w:rPr>
        <w:t>είκοσι πέντε</w:t>
      </w:r>
      <w:r>
        <w:rPr>
          <w:rFonts w:eastAsia="Times New Roman" w:cs="Times New Roman"/>
          <w:szCs w:val="24"/>
        </w:rPr>
        <w:t xml:space="preserve">. Το 2014 είχαμε </w:t>
      </w:r>
      <w:r>
        <w:rPr>
          <w:rFonts w:eastAsia="Times New Roman" w:cs="Times New Roman"/>
          <w:szCs w:val="24"/>
        </w:rPr>
        <w:t>τριάντα μία</w:t>
      </w:r>
      <w:r>
        <w:rPr>
          <w:rFonts w:eastAsia="Times New Roman" w:cs="Times New Roman"/>
          <w:szCs w:val="24"/>
        </w:rPr>
        <w:t>. Δ</w:t>
      </w:r>
      <w:r>
        <w:rPr>
          <w:rFonts w:eastAsia="Times New Roman" w:cs="Times New Roman"/>
          <w:szCs w:val="24"/>
        </w:rPr>
        <w:t xml:space="preserve">εν γίνονται δεκτές </w:t>
      </w:r>
      <w:proofErr w:type="spellStart"/>
      <w:r>
        <w:rPr>
          <w:rFonts w:eastAsia="Times New Roman" w:cs="Times New Roman"/>
          <w:szCs w:val="24"/>
        </w:rPr>
        <w:t>ενδικοφανείς</w:t>
      </w:r>
      <w:proofErr w:type="spellEnd"/>
      <w:r>
        <w:rPr>
          <w:rFonts w:eastAsia="Times New Roman" w:cs="Times New Roman"/>
          <w:szCs w:val="24"/>
        </w:rPr>
        <w:t xml:space="preserve"> προσφυγές διότι δεν κατατίθενται, λόγω του ότι υπάρχει ένα δίκαιο σύστημα στις Ένοπλες Δυνάμεις.</w:t>
      </w:r>
    </w:p>
    <w:p w14:paraId="225E56F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Κατασκευάσαμε την ΜΟΜΑ με νομοθετική ρύθμιση. Προχωρήσαμε ουσιαστικά στην κοινωνική παροχή εκ μέρους των Ενόπλων Δυνάμεων και τ</w:t>
      </w:r>
      <w:r>
        <w:rPr>
          <w:rFonts w:eastAsia="Times New Roman" w:cs="Times New Roman"/>
          <w:szCs w:val="24"/>
        </w:rPr>
        <w:t xml:space="preserve">ου μηχανικού σε διακόσια είκοσι πέντε έργα το 2016, από είκοσι επτά έργα το 2013. Βεβαίως, οι διαθέσιμες πιστώσεις για την αμυντική οργάνωση παραμένουν στα ίδια επίπεδα. </w:t>
      </w:r>
    </w:p>
    <w:p w14:paraId="225E56F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συνοπτικά η μείωση του </w:t>
      </w:r>
      <w:r>
        <w:rPr>
          <w:rFonts w:eastAsia="Times New Roman" w:cs="Times New Roman"/>
          <w:szCs w:val="24"/>
        </w:rPr>
        <w:t>π</w:t>
      </w:r>
      <w:r>
        <w:rPr>
          <w:rFonts w:eastAsia="Times New Roman" w:cs="Times New Roman"/>
          <w:szCs w:val="24"/>
        </w:rPr>
        <w:t>ροϋπολογισμού του Υπουργείου Εθ</w:t>
      </w:r>
      <w:r>
        <w:rPr>
          <w:rFonts w:eastAsia="Times New Roman" w:cs="Times New Roman"/>
          <w:szCs w:val="24"/>
        </w:rPr>
        <w:t>νικής Άμυνας για την περίοδο 2009-2016 υπερβαίνει το 52% και σε απόλυτες τιμές το 3,4 ευρώ, καθιστώντας, μεταξύ άλλων, το Υπουργείο Εθνικής Άμυνας τον πρωταγωνιστή στις περικοπές.</w:t>
      </w:r>
    </w:p>
    <w:p w14:paraId="225E56F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Αναφορικά, όμως, με τον </w:t>
      </w:r>
      <w:r>
        <w:rPr>
          <w:rFonts w:eastAsia="Times New Roman" w:cs="Times New Roman"/>
          <w:szCs w:val="24"/>
        </w:rPr>
        <w:t>π</w:t>
      </w:r>
      <w:r>
        <w:rPr>
          <w:rFonts w:eastAsia="Times New Roman" w:cs="Times New Roman"/>
          <w:szCs w:val="24"/>
        </w:rPr>
        <w:t xml:space="preserve">ροϋπολογισμό του 2017, ο οποίος έχει κατατεθεί για ψήφιση, οι πιστώσεις για αποδοχές παρουσιάζουν αύξηση </w:t>
      </w:r>
      <w:r>
        <w:rPr>
          <w:rFonts w:eastAsia="Times New Roman" w:cs="Times New Roman"/>
          <w:szCs w:val="24"/>
        </w:rPr>
        <w:lastRenderedPageBreak/>
        <w:t xml:space="preserve">κατά 4%, σε σχέση με αυτές του περασμένου έτους, με αναπροσαρμογή των ασφαλιστικών εισφορών υπέρ του ΕΦΚΑ και στο πλαίσιο εφαρμογής του ν. 4387/2016. </w:t>
      </w:r>
    </w:p>
    <w:p w14:paraId="225E56F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Τα σχετικά κονδύλια για τις λειτουργικές δαπάνες παρουσιάζουν μείωση της τάξης του 4%, η οποία προέρχεται από σχεδιασμένες και πλήρως κοστολογημένες δράσεις των Γενικών Επιτελείων και όχι ως αποτέλεσμα μιας άναρχης περικοπής.</w:t>
      </w:r>
    </w:p>
    <w:p w14:paraId="225E56F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δε πιστώσεις για τα εξοπλισ</w:t>
      </w:r>
      <w:r>
        <w:rPr>
          <w:rFonts w:eastAsia="Times New Roman" w:cs="Times New Roman"/>
          <w:szCs w:val="24"/>
        </w:rPr>
        <w:t>τικά παρουσιάζουν μείωση κατά 20% ή 123 εκατομμύρια ευρώ, ωστόσο παρουσιάζονται αυξημένες κατά 17,5 εκατομμύρια ευρώ, σε σχέση με τα ανώτατα όρια πιστώσεων, όπως αυτά αποτυπώθηκαν στο μεσοπρόθεσμο πλαίσιο δημοσιονομικής στρατηγικής.</w:t>
      </w:r>
    </w:p>
    <w:p w14:paraId="225E56F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Επί αυτών των στοιχείων</w:t>
      </w:r>
      <w:r>
        <w:rPr>
          <w:rFonts w:eastAsia="Times New Roman" w:cs="Times New Roman"/>
          <w:szCs w:val="24"/>
        </w:rPr>
        <w:t xml:space="preserve"> είναι κρίσιμο να επισημανθεί ότι η συνολική μείωση των πιστώσεων του </w:t>
      </w:r>
      <w:r>
        <w:rPr>
          <w:rFonts w:eastAsia="Times New Roman" w:cs="Times New Roman"/>
          <w:szCs w:val="24"/>
        </w:rPr>
        <w:t>π</w:t>
      </w:r>
      <w:r>
        <w:rPr>
          <w:rFonts w:eastAsia="Times New Roman" w:cs="Times New Roman"/>
          <w:szCs w:val="24"/>
        </w:rPr>
        <w:t>ροϋπολογισμού του Υπουργείου Εθνικής Άμυνας δεν ξεπερνά το 2%, σε σχέση με το 2016, συνεκτιμημένων πάντοτε των περικοπών που είχε υποστεί τα προηγούμενα χρόνια της τάξης του 50%.</w:t>
      </w:r>
    </w:p>
    <w:p w14:paraId="225E56F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Κατόπιν συνεργασίας των οικονομικών υπηρεσιών του Υπουργείου Εθνικής Άμυνας με τις αντίστοιχες υπηρεσίες του Υπουργείου Οικονομικών, υποβλήθηκε προς τη Βουλή των Ελλήνων προς ψήφιση το σχέδιο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του 2017, επί του οποίου τα ανώτατα όρι</w:t>
      </w:r>
      <w:r>
        <w:rPr>
          <w:rFonts w:eastAsia="Times New Roman" w:cs="Times New Roman"/>
          <w:szCs w:val="24"/>
        </w:rPr>
        <w:t xml:space="preserve">α πιστώσεων που αφορούν τον </w:t>
      </w:r>
      <w:r>
        <w:rPr>
          <w:rFonts w:eastAsia="Times New Roman" w:cs="Times New Roman"/>
          <w:szCs w:val="24"/>
        </w:rPr>
        <w:t>π</w:t>
      </w:r>
      <w:r>
        <w:rPr>
          <w:rFonts w:eastAsia="Times New Roman" w:cs="Times New Roman"/>
          <w:szCs w:val="24"/>
        </w:rPr>
        <w:t>ροϋπολογισμό του Υπουργείου Εθνικής Άμυνας του 2017 είναι αυξημένα κατά 80 εκατομμύρια ευρώ περίπου, σε σύγκριση με αυτά που υποβλήθηκαν από το ΥΠΕΘΑ στο Υπουργείο Οικονομικών και αφορά σε πιστώσεις αποδοχών.</w:t>
      </w:r>
    </w:p>
    <w:p w14:paraId="225E56F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Παρά τις περιορισμ</w:t>
      </w:r>
      <w:r>
        <w:rPr>
          <w:rFonts w:eastAsia="Times New Roman" w:cs="Times New Roman"/>
          <w:szCs w:val="24"/>
        </w:rPr>
        <w:t xml:space="preserve">ένες πιστώσεις και τις περικοπές των προηγούμενων  ετών, υλοποιήθηκε εντός του έτους 2016 η καταβολή των προβλεπόμενων από το </w:t>
      </w:r>
      <w:r>
        <w:rPr>
          <w:rFonts w:eastAsia="Times New Roman" w:cs="Times New Roman"/>
          <w:szCs w:val="24"/>
        </w:rPr>
        <w:t>π.δ.</w:t>
      </w:r>
      <w:r>
        <w:rPr>
          <w:rFonts w:eastAsia="Times New Roman" w:cs="Times New Roman"/>
          <w:szCs w:val="24"/>
        </w:rPr>
        <w:t xml:space="preserve">293, ημερών εκτός έδρας, το επίδομα παραμεθορίου. Η υπ’ </w:t>
      </w:r>
      <w:proofErr w:type="spellStart"/>
      <w:r>
        <w:rPr>
          <w:rFonts w:eastAsia="Times New Roman" w:cs="Times New Roman"/>
          <w:szCs w:val="24"/>
        </w:rPr>
        <w:t>όψιν</w:t>
      </w:r>
      <w:proofErr w:type="spellEnd"/>
      <w:r>
        <w:rPr>
          <w:rFonts w:eastAsia="Times New Roman" w:cs="Times New Roman"/>
          <w:szCs w:val="24"/>
        </w:rPr>
        <w:t xml:space="preserve"> δαπάνη δε, αντιμετωπίσθηκε εντός των ορίων για τον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 xml:space="preserve">των οικείων Γενικών Επιτελείων, για να καταβληθεί στην προσπάθεια συνέχισης για το επόμενο έτος. Για το 2013 και 2014 δεν είχε καταβληθεί ούτε 1 ευρώ. </w:t>
      </w:r>
    </w:p>
    <w:p w14:paraId="225E56F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Στην κατηγορία δε των εξοπλιστικών προγραμμάτων και διαβλέποντας εγκαίρως το πρόβλημα της περικοπής πιστ</w:t>
      </w:r>
      <w:r>
        <w:rPr>
          <w:rFonts w:eastAsia="Times New Roman" w:cs="Times New Roman"/>
          <w:szCs w:val="24"/>
        </w:rPr>
        <w:t xml:space="preserve">ώσεων για το επόμενο έτος, με τη στενή συνεργασία του Υπουργείου Εθνικής Άμυνας, της ΓΔΟΣΥ, με τις υπηρεσίες του Υπουργείου Οικονομικών και του Ελεγκτικού Συνεδρίου, εξασφαλίστηκαν οι αναγκαίες προμήθειες οπλικών συστημάτων, κυρίως τα </w:t>
      </w:r>
      <w:proofErr w:type="spellStart"/>
      <w:r>
        <w:rPr>
          <w:rFonts w:eastAsia="Times New Roman" w:cs="Times New Roman"/>
          <w:szCs w:val="24"/>
        </w:rPr>
        <w:t>follow</w:t>
      </w:r>
      <w:proofErr w:type="spellEnd"/>
      <w:r>
        <w:rPr>
          <w:rFonts w:eastAsia="Times New Roman" w:cs="Times New Roman"/>
          <w:szCs w:val="24"/>
        </w:rPr>
        <w:t xml:space="preserve"> on </w:t>
      </w:r>
      <w:proofErr w:type="spellStart"/>
      <w:r>
        <w:rPr>
          <w:rFonts w:eastAsia="Times New Roman" w:cs="Times New Roman"/>
          <w:szCs w:val="24"/>
        </w:rPr>
        <w:t>support</w:t>
      </w:r>
      <w:proofErr w:type="spellEnd"/>
      <w:r>
        <w:rPr>
          <w:rFonts w:eastAsia="Times New Roman" w:cs="Times New Roman"/>
          <w:szCs w:val="24"/>
        </w:rPr>
        <w:t>, δη</w:t>
      </w:r>
      <w:r>
        <w:rPr>
          <w:rFonts w:eastAsia="Times New Roman" w:cs="Times New Roman"/>
          <w:szCs w:val="24"/>
        </w:rPr>
        <w:t>λαδή οι συντηρήσεις.</w:t>
      </w:r>
    </w:p>
    <w:p w14:paraId="225E56F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πως τα προηγούμενα έτη η απορρόφηση των σχετικών πιστώσεων κυμαινόταν σε επίπεδα της τάξης του 22% το 2011 και του 59% το 2014. Το 2015 και το 2016 έφτασαν σε ποσοστά άνω του 95%.</w:t>
      </w:r>
    </w:p>
    <w:p w14:paraId="225E56F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Αυτά τα λέω διότι ουσιαστικά με οικ</w:t>
      </w:r>
      <w:r>
        <w:rPr>
          <w:rFonts w:eastAsia="Times New Roman" w:cs="Times New Roman"/>
          <w:szCs w:val="24"/>
        </w:rPr>
        <w:t>ονομίες που έγιναν στο Υπουργείο Εθνικής Άμυνας, όχι μόνο εξυπηρετήσαμε τις ανάγκες των στελεχών, αλλά και παράλληλα εξοπλίσαμε την εθνική μας άμυνα</w:t>
      </w:r>
      <w:r>
        <w:rPr>
          <w:rFonts w:eastAsia="Times New Roman" w:cs="Times New Roman"/>
          <w:szCs w:val="24"/>
        </w:rPr>
        <w:t xml:space="preserve"> </w:t>
      </w:r>
      <w:r>
        <w:rPr>
          <w:rFonts w:eastAsia="Times New Roman" w:cs="Times New Roman"/>
          <w:szCs w:val="24"/>
        </w:rPr>
        <w:t>με τα απαιτούμενα έργα.</w:t>
      </w:r>
    </w:p>
    <w:p w14:paraId="225E56F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Προχωρήσαμε σε νομοθεσίες, όπως η εκποίηση του υλικού, του επιχειρησιακού μεν, αλλά</w:t>
      </w:r>
      <w:r>
        <w:rPr>
          <w:rFonts w:eastAsia="Times New Roman" w:cs="Times New Roman"/>
          <w:szCs w:val="24"/>
        </w:rPr>
        <w:t xml:space="preserve"> μη αναγκαίου. </w:t>
      </w:r>
      <w:proofErr w:type="spellStart"/>
      <w:r>
        <w:rPr>
          <w:rFonts w:eastAsia="Times New Roman" w:cs="Times New Roman"/>
          <w:szCs w:val="24"/>
        </w:rPr>
        <w:t>Πυρομαχικά</w:t>
      </w:r>
      <w:proofErr w:type="spellEnd"/>
      <w:r>
        <w:rPr>
          <w:rFonts w:eastAsia="Times New Roman" w:cs="Times New Roman"/>
          <w:szCs w:val="24"/>
        </w:rPr>
        <w:t xml:space="preserve"> τα οποία δεν χρησιμοποιούνται, πωλούνται. Και τα έσοδα αυτών των εξοπλιστικών συστημάτων δίνονται προς όφελος του προσωπικού και για αντικατάσταση των </w:t>
      </w:r>
      <w:proofErr w:type="spellStart"/>
      <w:r>
        <w:rPr>
          <w:rFonts w:eastAsia="Times New Roman" w:cs="Times New Roman"/>
          <w:szCs w:val="24"/>
        </w:rPr>
        <w:t>πυρομαχικών</w:t>
      </w:r>
      <w:proofErr w:type="spellEnd"/>
      <w:r>
        <w:rPr>
          <w:rFonts w:eastAsia="Times New Roman" w:cs="Times New Roman"/>
          <w:szCs w:val="24"/>
        </w:rPr>
        <w:t xml:space="preserve"> όπλων μας.</w:t>
      </w:r>
    </w:p>
    <w:p w14:paraId="225E56F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Προχωράμε στη χρήση της περιουσίας των </w:t>
      </w:r>
      <w:r>
        <w:rPr>
          <w:rFonts w:eastAsia="Times New Roman" w:cs="Times New Roman"/>
          <w:szCs w:val="24"/>
        </w:rPr>
        <w:t>τ</w:t>
      </w:r>
      <w:r>
        <w:rPr>
          <w:rFonts w:eastAsia="Times New Roman" w:cs="Times New Roman"/>
          <w:szCs w:val="24"/>
        </w:rPr>
        <w:t>αμείων του Υπουρ</w:t>
      </w:r>
      <w:r>
        <w:rPr>
          <w:rFonts w:eastAsia="Times New Roman" w:cs="Times New Roman"/>
          <w:szCs w:val="24"/>
        </w:rPr>
        <w:t xml:space="preserve">γείου Εθνικής Άμυνας. Αυτά τα οποία καθόντουσαν ανεκμετάλλευτα επί ολόκληρη εικοσαετία ήταν 34 δισεκατομμύρια ευρώ. Αυτά τα ακίνητα του Υπουργείου Εθνικής Άμυνας δίνονται προς εκμετάλλευση, προς ενοικίαση για εκατό χρόνια, με αποτέλεσμα να έχουμε έσοδα το </w:t>
      </w:r>
      <w:r>
        <w:rPr>
          <w:rFonts w:eastAsia="Times New Roman" w:cs="Times New Roman"/>
          <w:szCs w:val="24"/>
        </w:rPr>
        <w:t xml:space="preserve">2017 με τους μικρότερους υπολογισμούς γύρω στα 300 εκατομμύρια ευρώ τον χρόνο! Ελπίζω ότι μετά από τρία ή τέσσερα χρόνια θα φτάσουμε στα 500 και στα 600 εκατομμύρια, που αναλογούν στο 1/3 ουσιαστικά των δαπανών του Υπουργείου Εθνικής Άμυνας. </w:t>
      </w:r>
    </w:p>
    <w:p w14:paraId="225E56F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Όσον αφορά το</w:t>
      </w:r>
      <w:r>
        <w:rPr>
          <w:rFonts w:eastAsia="Times New Roman" w:cs="Times New Roman"/>
          <w:szCs w:val="24"/>
        </w:rPr>
        <w:t xml:space="preserve"> προσφυγικό ζήτημα, η συμμετοχή των Ενόπλων Δυνάμεων ήταν ουσιώδης. Τόσο για τη συμμετοχή στην επιχείρηση του ΝΑΤΟ, </w:t>
      </w:r>
      <w:r>
        <w:rPr>
          <w:rFonts w:eastAsia="Times New Roman" w:cs="Times New Roman"/>
          <w:szCs w:val="24"/>
          <w:lang w:val="en-US"/>
        </w:rPr>
        <w:t>SNMG</w:t>
      </w:r>
      <w:r>
        <w:rPr>
          <w:rFonts w:eastAsia="Times New Roman" w:cs="Times New Roman"/>
          <w:szCs w:val="24"/>
        </w:rPr>
        <w:t xml:space="preserve">2, όσο και για τη συνδρομή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και τις ανοι</w:t>
      </w:r>
      <w:r>
        <w:rPr>
          <w:rFonts w:eastAsia="Times New Roman" w:cs="Times New Roman"/>
          <w:szCs w:val="24"/>
        </w:rPr>
        <w:t>κ</w:t>
      </w:r>
      <w:r>
        <w:rPr>
          <w:rFonts w:eastAsia="Times New Roman" w:cs="Times New Roman"/>
          <w:szCs w:val="24"/>
        </w:rPr>
        <w:t xml:space="preserve">τές δομές φιλοξενίας, το Υπουργείο Εθνικής Άμυνας επιβάρυνε τον κρατικό </w:t>
      </w:r>
      <w:r>
        <w:rPr>
          <w:rFonts w:eastAsia="Times New Roman" w:cs="Times New Roman"/>
          <w:szCs w:val="24"/>
        </w:rPr>
        <w:t>π</w:t>
      </w:r>
      <w:r>
        <w:rPr>
          <w:rFonts w:eastAsia="Times New Roman" w:cs="Times New Roman"/>
          <w:szCs w:val="24"/>
        </w:rPr>
        <w:t>ροϋπολ</w:t>
      </w:r>
      <w:r>
        <w:rPr>
          <w:rFonts w:eastAsia="Times New Roman" w:cs="Times New Roman"/>
          <w:szCs w:val="24"/>
        </w:rPr>
        <w:t xml:space="preserve">ογισμό με τις δαπάνες των προσφυγικών ροών, με δεδομένο ότι </w:t>
      </w:r>
      <w:r>
        <w:rPr>
          <w:rFonts w:eastAsia="Times New Roman" w:cs="Times New Roman"/>
          <w:szCs w:val="24"/>
        </w:rPr>
        <w:lastRenderedPageBreak/>
        <w:t xml:space="preserve">αιτήθηκε και έλαβε χρηματοδότηση μόνο από την Ευρωπαϊκή Ένωση. Από τα </w:t>
      </w:r>
      <w:r>
        <w:rPr>
          <w:rFonts w:eastAsia="Times New Roman" w:cs="Times New Roman"/>
          <w:szCs w:val="24"/>
          <w:lang w:val="en-US"/>
        </w:rPr>
        <w:t>emergency</w:t>
      </w:r>
      <w:r>
        <w:rPr>
          <w:rFonts w:eastAsia="Times New Roman" w:cs="Times New Roman"/>
          <w:szCs w:val="24"/>
        </w:rPr>
        <w:t xml:space="preserve"> </w:t>
      </w:r>
      <w:r>
        <w:rPr>
          <w:rFonts w:eastAsia="Times New Roman" w:cs="Times New Roman"/>
          <w:szCs w:val="24"/>
          <w:lang w:val="en-US"/>
        </w:rPr>
        <w:t>assistant</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της Ευρωπαϊκής Ένωσης πήραμε 88,8 εκατομμύρια ευρώ</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πίσης, από τα Ταμεία Ασύλου Μετανάστευσης κ</w:t>
      </w:r>
      <w:r>
        <w:rPr>
          <w:rFonts w:eastAsia="Times New Roman" w:cs="Times New Roman"/>
          <w:szCs w:val="24"/>
        </w:rPr>
        <w:t xml:space="preserve">αι Ένταξης και από το Ταμείο Εσωτερικής Ασφάλειας των Συνόρων. Παρά το γεγονός ότι υπήρχε </w:t>
      </w:r>
      <w:r>
        <w:rPr>
          <w:rFonts w:eastAsia="Times New Roman"/>
          <w:szCs w:val="24"/>
        </w:rPr>
        <w:t xml:space="preserve">δυνατότητα </w:t>
      </w:r>
      <w:r>
        <w:rPr>
          <w:rFonts w:eastAsia="Times New Roman" w:cs="Times New Roman"/>
          <w:szCs w:val="24"/>
        </w:rPr>
        <w:t>να αιτηθεί χρηματοδότηση από τα αποθεματικά του Υπουργείου Οικονομικών, δεν πήραμε ούτε ένα ευρώ! Όλα τα χρήματα βγήκαν από επιδοτήσεις της Ευρωπαϊκής Ένωσ</w:t>
      </w:r>
      <w:r>
        <w:rPr>
          <w:rFonts w:eastAsia="Times New Roman" w:cs="Times New Roman"/>
          <w:szCs w:val="24"/>
        </w:rPr>
        <w:t xml:space="preserve">ης και η Ελλάδα βγήκε ασπροπρόσωπη για το θέμα της μετανάστευσης και του προσφυγικού. </w:t>
      </w:r>
    </w:p>
    <w:p w14:paraId="225E570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απορρόφηση των ευρωπαϊκών κονδυλίων τα οποία αφορούν τη διαχείριση των μεταναστευτικών και προσφυγικών ροών χρηματοδοτουμένων από την Ευρωπαϊκή Ένωση αναμένεται να ανέ</w:t>
      </w:r>
      <w:r>
        <w:rPr>
          <w:rFonts w:eastAsia="Times New Roman" w:cs="Times New Roman"/>
          <w:szCs w:val="24"/>
        </w:rPr>
        <w:t xml:space="preserve">λθει στο υψηλότερο ποσοστό απορρόφησης μέχρι σήμερα. </w:t>
      </w:r>
    </w:p>
    <w:p w14:paraId="225E570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Όσον αφορά το ασφαλιστικό και το συνταξιοδοτικό εν ενεργεία στελεχών, σημειώνεται ότι προτάθηκαν νομοθετικές βελτιώσεις αναφορικά με τα όρια ηλικίας και τις συνθήκες συνταξιοδότησης που ίσχυαν με τις δι</w:t>
      </w:r>
      <w:r>
        <w:rPr>
          <w:rFonts w:eastAsia="Times New Roman" w:cs="Times New Roman"/>
          <w:szCs w:val="24"/>
        </w:rPr>
        <w:t xml:space="preserve">ατάξεις του ν.3865/2010 και βελτιώθηκαν με τις κατηγορίες των στρατιωτικών στον ν.4407/2016. </w:t>
      </w:r>
    </w:p>
    <w:p w14:paraId="225E570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Δόθηκε μεταβατική περίοδος για τους στρατιωτικούς των διατάξεων 4387/2016 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καλύπτοντας περιπτώσεις αποστρατειών και αυτεπάγγελτης αποστρατείας. </w:t>
      </w:r>
    </w:p>
    <w:p w14:paraId="225E570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συντονισμένες ενέργειες υλοποιήθηκε απεμπλοκή των μετοχικών ταμείων του Υπουργείου Εργασίας και παράλληλα τροποποιήθηκε ο τρόπος υπολογισμού του εφάπαξ των στρατιωτικών με το άρθρο 35 του ν.4387/2016 που κατήργησε τη ρήτρα του αξιόμαχου που ίσχυε με τον ν</w:t>
      </w:r>
      <w:r>
        <w:rPr>
          <w:rFonts w:eastAsia="Times New Roman" w:cs="Times New Roman"/>
          <w:szCs w:val="24"/>
        </w:rPr>
        <w:t xml:space="preserve">όμο του 2014. Και αυτό δεν έγινε αυθαίρετα, αλλά επαναφέροντας τις </w:t>
      </w:r>
      <w:r>
        <w:rPr>
          <w:rFonts w:eastAsia="Times New Roman" w:cs="Times New Roman"/>
          <w:szCs w:val="24"/>
        </w:rPr>
        <w:lastRenderedPageBreak/>
        <w:t>οικείες καταστατικές διατάξεις των ειδικών λογαριασμών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w:t>
      </w:r>
    </w:p>
    <w:p w14:paraId="225E570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εν λόγω πρόταση βασίστηκε σε μελέτες και διαβεβαιώσεις των διοικήσεων των ταμείων ότι είναι βιώσιμα</w:t>
      </w:r>
      <w:r>
        <w:rPr>
          <w:rFonts w:eastAsia="Times New Roman" w:cs="Times New Roman"/>
          <w:szCs w:val="24"/>
        </w:rPr>
        <w:t>,</w:t>
      </w:r>
      <w:r>
        <w:rPr>
          <w:rFonts w:eastAsia="Times New Roman" w:cs="Times New Roman"/>
          <w:szCs w:val="24"/>
        </w:rPr>
        <w:t xml:space="preserve"> διασφαλίζοντας τα ίσα δικαιώματα για τις μελλοντικές γενιές. Και αυτά έγιναν πλήρως αποδεκτά από όλους. </w:t>
      </w:r>
    </w:p>
    <w:p w14:paraId="225E570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Επιπροσθέτως προχωρήσαμε σε συντονισμένες ενέργειες για τον τομέα της αμυντικής βιομηχανίας. Ήδη έχουμε προχωρήσει σε σύναψη διεθνών συμφωνιών που θα </w:t>
      </w:r>
      <w:r>
        <w:rPr>
          <w:rFonts w:eastAsia="Times New Roman" w:cs="Times New Roman"/>
          <w:szCs w:val="24"/>
        </w:rPr>
        <w:t>δώσουν ζωή στην αμυντική μας βιομηχανία στη δημόσια, την κρατική, αλλά και την ιδιωτική. Υπέγραψαν εταιρείες με την Αίγυπτο, την Ινδονησία, με την Ινδία, με τρίτες χώρες και στην πολιτική ανοίγματος των αμυντικών συμφωνιών πέραν του ΝΑΤΟ και της Ευρωπαϊκής</w:t>
      </w:r>
      <w:r>
        <w:rPr>
          <w:rFonts w:eastAsia="Times New Roman" w:cs="Times New Roman"/>
          <w:szCs w:val="24"/>
        </w:rPr>
        <w:t xml:space="preserve"> Ένωσης, με χώρες της Μέσης Ανατολής, της Βόρειας Αφρικής, αλλά και περιοχών εκτός του ΝΑΤΟ. </w:t>
      </w:r>
    </w:p>
    <w:p w14:paraId="225E570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225E570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Έχουμε προχωρήσει σε ενίσχυση της αμυντικής μας βιομηχανίας και μάλιστα αυτές </w:t>
      </w:r>
      <w:r>
        <w:rPr>
          <w:rFonts w:eastAsia="Times New Roman" w:cs="Times New Roman"/>
          <w:szCs w:val="24"/>
        </w:rPr>
        <w:t xml:space="preserve">οι συμφωνίες φέρνουν επενδύσεις σε κλειστά εργοστάσια, όπως αυτό της ΕΛΒΟ. </w:t>
      </w:r>
    </w:p>
    <w:p w14:paraId="225E570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Προχωρήσαμε για την έρευνα και την τεχνολογία με την αξιοποίηση όλου του δυναμικού μας, ακόμα και των στρατευσίμων. Και όπως προανέφερα, θα αποτελέσει ισχυρό πολλαπλασιαστή ισχύος </w:t>
      </w:r>
      <w:r>
        <w:rPr>
          <w:rFonts w:eastAsia="Times New Roman" w:cs="Times New Roman"/>
          <w:szCs w:val="24"/>
        </w:rPr>
        <w:t>στη χώρα. Και καταβά</w:t>
      </w:r>
      <w:r>
        <w:rPr>
          <w:rFonts w:eastAsia="Times New Roman" w:cs="Times New Roman"/>
          <w:szCs w:val="24"/>
        </w:rPr>
        <w:t>λ</w:t>
      </w:r>
      <w:r>
        <w:rPr>
          <w:rFonts w:eastAsia="Times New Roman" w:cs="Times New Roman"/>
          <w:szCs w:val="24"/>
        </w:rPr>
        <w:t xml:space="preserve">λουμε διαρκή προσπάθεια απορρόφησης και αξιοποίησης των σχετικών κονδυλίων. Έχει δημιουργηθεί ειδική ομάδα στο Υπουργείο Εθνικής Άμυνας, που είναι πλέον σε θέση με τη διαχειριστική αρχή να προχωρήσει σε απορρόφηση προγραμμάτων περίπου </w:t>
      </w:r>
      <w:r>
        <w:rPr>
          <w:rFonts w:eastAsia="Times New Roman" w:cs="Times New Roman"/>
          <w:szCs w:val="24"/>
        </w:rPr>
        <w:t>στο 85%, το μεγαλύτερο ποσοστό που έχει επιτευχθεί μέχρι σήμερα!</w:t>
      </w:r>
    </w:p>
    <w:p w14:paraId="225E570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αλήθεια ότι ζούμε σε μια εποχή όπου η πολιτική αντιπαράθεση είναι πολύ οξεία. Όμως, εγώ θα ήθελα να ζητήσω από όλες τις </w:t>
      </w:r>
      <w:proofErr w:type="spellStart"/>
      <w:r>
        <w:rPr>
          <w:rFonts w:eastAsia="Times New Roman" w:cs="Times New Roman"/>
          <w:szCs w:val="24"/>
        </w:rPr>
        <w:t>συναδέλφισσες</w:t>
      </w:r>
      <w:proofErr w:type="spellEnd"/>
      <w:r>
        <w:rPr>
          <w:rFonts w:eastAsia="Times New Roman" w:cs="Times New Roman"/>
          <w:szCs w:val="24"/>
        </w:rPr>
        <w:t xml:space="preserve"> και τους συναδέλφους </w:t>
      </w:r>
      <w:r>
        <w:rPr>
          <w:rFonts w:eastAsia="Times New Roman" w:cs="Times New Roman"/>
          <w:szCs w:val="24"/>
        </w:rPr>
        <w:t xml:space="preserve">για το θέμα του Υπουργείου Εθνικής Άμυνας να γυρίσουμε πίσω στην εποχή που η Βουλή των Ελλήνων κατά τη συζήτηση του </w:t>
      </w:r>
      <w:r>
        <w:rPr>
          <w:rFonts w:eastAsia="Times New Roman"/>
          <w:szCs w:val="24"/>
        </w:rPr>
        <w:t>π</w:t>
      </w:r>
      <w:r>
        <w:rPr>
          <w:rFonts w:eastAsia="Times New Roman"/>
          <w:szCs w:val="24"/>
        </w:rPr>
        <w:t>ροϋπολογισμού</w:t>
      </w:r>
      <w:r>
        <w:rPr>
          <w:rFonts w:eastAsia="Times New Roman" w:cs="Times New Roman"/>
          <w:szCs w:val="24"/>
        </w:rPr>
        <w:t xml:space="preserve"> ψήφιζε ομόφωνα υπέρ του </w:t>
      </w:r>
      <w:r>
        <w:rPr>
          <w:rFonts w:eastAsia="Times New Roman"/>
          <w:szCs w:val="24"/>
        </w:rPr>
        <w:t>π</w:t>
      </w:r>
      <w:r>
        <w:rPr>
          <w:rFonts w:eastAsia="Times New Roman"/>
          <w:szCs w:val="24"/>
        </w:rPr>
        <w:t>ροϋπολογισμού</w:t>
      </w:r>
      <w:r>
        <w:rPr>
          <w:rFonts w:eastAsia="Times New Roman" w:cs="Times New Roman"/>
          <w:szCs w:val="24"/>
        </w:rPr>
        <w:t xml:space="preserve"> στον τομέα της Εθνικής Άμυνας. </w:t>
      </w:r>
    </w:p>
    <w:p w14:paraId="225E570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εθνική άμυνα δεν είναι αντικείμενο αντιπαραθέσεων εί</w:t>
      </w:r>
      <w:r>
        <w:rPr>
          <w:rFonts w:eastAsia="Times New Roman" w:cs="Times New Roman"/>
          <w:szCs w:val="24"/>
        </w:rPr>
        <w:t xml:space="preserve">ναι αντικείμενο χάραξης μιας εθνικής πολιτικής. </w:t>
      </w:r>
    </w:p>
    <w:p w14:paraId="225E570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Σας διαβεβαιώ όλους, και την Κυβέρνηση και τα κυβερνώντα κόμματα, αλλά και την </w:t>
      </w:r>
      <w:r>
        <w:rPr>
          <w:rFonts w:eastAsia="Times New Roman" w:cs="Times New Roman"/>
          <w:szCs w:val="24"/>
        </w:rPr>
        <w:t>Α</w:t>
      </w:r>
      <w:r>
        <w:rPr>
          <w:rFonts w:eastAsia="Times New Roman" w:cs="Times New Roman"/>
          <w:szCs w:val="24"/>
        </w:rPr>
        <w:t>ντιπολίτευση, ότι η βούληση του Υπουργείου Εθνικής Άμυνας είναι αυτή η πολιτική να χαραχθεί από κοινού. Κάναμε δεκτές σχεδόν όλ</w:t>
      </w:r>
      <w:r>
        <w:rPr>
          <w:rFonts w:eastAsia="Times New Roman" w:cs="Times New Roman"/>
          <w:szCs w:val="24"/>
        </w:rPr>
        <w:t xml:space="preserve">ες τις τροπολογίες που </w:t>
      </w:r>
      <w:proofErr w:type="spellStart"/>
      <w:r>
        <w:rPr>
          <w:rFonts w:eastAsia="Times New Roman" w:cs="Times New Roman"/>
          <w:szCs w:val="24"/>
        </w:rPr>
        <w:t>κατατέθησαν</w:t>
      </w:r>
      <w:proofErr w:type="spellEnd"/>
      <w:r>
        <w:rPr>
          <w:rFonts w:eastAsia="Times New Roman" w:cs="Times New Roman"/>
          <w:szCs w:val="24"/>
        </w:rPr>
        <w:t xml:space="preserve"> από την </w:t>
      </w:r>
      <w:r>
        <w:rPr>
          <w:rFonts w:eastAsia="Times New Roman" w:cs="Times New Roman"/>
          <w:szCs w:val="24"/>
        </w:rPr>
        <w:t>Α</w:t>
      </w:r>
      <w:r>
        <w:rPr>
          <w:rFonts w:eastAsia="Times New Roman" w:cs="Times New Roman"/>
          <w:szCs w:val="24"/>
        </w:rPr>
        <w:t xml:space="preserve">ντιπολίτευση κατά τη συζήτηση των νομοσχεδίων. Αυτή είναι η γραμμή την οποία θα ακολουθήσουμε και στο μέλλον. </w:t>
      </w:r>
    </w:p>
    <w:p w14:paraId="225E570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lastRenderedPageBreak/>
        <w:t>Είναι ώρα, λοιπόν, όλοι μαζί να στείλουμε ένα μήνυμα από τη Βουλή των Ελλήνων και σήμερα στη συζήτηση</w:t>
      </w:r>
      <w:r>
        <w:rPr>
          <w:rFonts w:eastAsia="Times New Roman" w:cs="Times New Roman"/>
          <w:szCs w:val="24"/>
        </w:rPr>
        <w:t xml:space="preserve"> του κρατικού προϋπολογισμού ότι μπορεί να έχουμε πολιτικές αντιπαραθέσεις οξείες, αλλά η εθνική άμυνα αποτελεί έναν χώρο συνεννόησης όλων μας.</w:t>
      </w:r>
    </w:p>
    <w:p w14:paraId="225E570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Βλέπω τις τελευταίες ημέρες να υπάρχει μια σκληρή κριτική, μια κριτική η οποία έχει να κάνει με την επίσκεψη την</w:t>
      </w:r>
      <w:r>
        <w:rPr>
          <w:rFonts w:eastAsia="Times New Roman" w:cs="Times New Roman"/>
          <w:szCs w:val="24"/>
        </w:rPr>
        <w:t xml:space="preserve"> οποία προγραμματίσαμε και συμφωνήσαμε όλοι στην Επιτροπή Εξωτερικών και Άμυνας στη Βουλή για τη συνεδρίαση στο Καστελόριζο. Θέλω να διευκρινίσω δύο πράγματα γιατί δεν πρέπει να υπάρχουν τέτοιου είδους παρεξηγήσεις για το θέμα της άμυνας. </w:t>
      </w:r>
    </w:p>
    <w:p w14:paraId="225E570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ίδιος επικοινώ</w:t>
      </w:r>
      <w:r>
        <w:rPr>
          <w:rFonts w:eastAsia="Times New Roman" w:cs="Times New Roman"/>
          <w:szCs w:val="24"/>
        </w:rPr>
        <w:t xml:space="preserve">νησα με τον Αρχηγό της Αξιωματικής Αντιπολίτευσης και τον παρακάλεσα για την επίσκεψη αυτή να συμμετέχει η Αξιωματική Αντιπολίτευση. Προς τιμήν του ο Πρόεδρος της Νέας Δημοκρατίας μού είπε ότι αν δεν είναι επίσημη συνεδρίαση θα εξετάσει την περίπτωση </w:t>
      </w:r>
      <w:r>
        <w:rPr>
          <w:rFonts w:eastAsia="Times New Roman" w:cs="Times New Roman"/>
          <w:szCs w:val="24"/>
        </w:rPr>
        <w:lastRenderedPageBreak/>
        <w:t>συμμε</w:t>
      </w:r>
      <w:r>
        <w:rPr>
          <w:rFonts w:eastAsia="Times New Roman" w:cs="Times New Roman"/>
          <w:szCs w:val="24"/>
        </w:rPr>
        <w:t xml:space="preserve">τοχής Βουλευτών της Νέας Δημοκρατίας. Γι’ αυτόν τον λόγο η αποστολή αυτή οργανώθηκε, ανακοινώθηκε και ουσιαστικά πραγματοποιήθηκε. </w:t>
      </w:r>
    </w:p>
    <w:p w14:paraId="225E570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Με μεγάλη μου λύπη την προηγούμενη ημέρα ενημερώθηκα από τον Τομεάρχη Εξωτερικών της Νέας Δημοκρατίας, τον κ. Κουμουτσάκο, ό</w:t>
      </w:r>
      <w:r>
        <w:rPr>
          <w:rFonts w:eastAsia="Times New Roman" w:cs="Times New Roman"/>
          <w:szCs w:val="24"/>
        </w:rPr>
        <w:t>τι τελικά η Αξιωματική Αντιπολίτευση δεν θα συμμετέχει. Αυτό μου το ανακοίνωσε στην εορτή της Αγίας Βαρβάρας, δηλαδή, την προηγούμενη ημέρα της αποστολής. Ο λόγος ήταν ότι δεν συνεδρίασε η Εθνική Επιτροπή Εξωτερικών του Υπουργείου Εξωτερικών. Του εξήγησα ό</w:t>
      </w:r>
      <w:r>
        <w:rPr>
          <w:rFonts w:eastAsia="Times New Roman" w:cs="Times New Roman"/>
          <w:szCs w:val="24"/>
        </w:rPr>
        <w:t xml:space="preserve">τι αυτό δεν έχει να κάνει με το Υπουργείο Εξωτερικών. Το Υπουργείο Εθνικής Άμυνας, όποτε ζητήθηκε από την Αξιωματική Αντιπολίτευση και όποτε ζητηθεί, θα κάνει πλήρη ενημέρωση σε όλα τα στελέχη της Βουλής των Ελλήνων. </w:t>
      </w:r>
    </w:p>
    <w:p w14:paraId="225E571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Έτσι, λοιπόν, οδηγηθήκαμε σε αυτή</w:t>
      </w:r>
      <w:r>
        <w:rPr>
          <w:rFonts w:eastAsia="Times New Roman" w:cs="Times New Roman"/>
          <w:szCs w:val="24"/>
        </w:rPr>
        <w:t xml:space="preserve"> την αποστολή που δεν μπορούσε να ακυρωθεί, διότι ήταν μία αποστολή, που αν ακυρωνόταν θα είχε άλλου </w:t>
      </w:r>
      <w:r>
        <w:rPr>
          <w:rFonts w:eastAsia="Times New Roman" w:cs="Times New Roman"/>
          <w:szCs w:val="24"/>
        </w:rPr>
        <w:lastRenderedPageBreak/>
        <w:t xml:space="preserve">είδους εθνικές συνέπειες και βεβαίως με ένα τεχνητό πολιτικό </w:t>
      </w:r>
      <w:r>
        <w:rPr>
          <w:rFonts w:eastAsia="Times New Roman" w:cs="Times New Roman"/>
          <w:szCs w:val="24"/>
          <w:lang w:val="en-US"/>
        </w:rPr>
        <w:t>offside</w:t>
      </w:r>
      <w:r>
        <w:rPr>
          <w:rFonts w:eastAsia="Times New Roman" w:cs="Times New Roman"/>
          <w:szCs w:val="24"/>
        </w:rPr>
        <w:t>, κάποιοι επέλεξαν να βάλουν μπροστά τους συμμετέχοντες και όχι την αποστολή.</w:t>
      </w:r>
    </w:p>
    <w:p w14:paraId="225E571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Θέλω να σ</w:t>
      </w:r>
      <w:r>
        <w:rPr>
          <w:rFonts w:eastAsia="Times New Roman" w:cs="Times New Roman"/>
          <w:szCs w:val="24"/>
        </w:rPr>
        <w:t>ας διαβεβαιώσω –και εσάς, κύριε Πρόεδρε της Αξιωματικής Αντιπολιτεύσεως- ότι δεν υπάρχει καμ</w:t>
      </w:r>
      <w:r>
        <w:rPr>
          <w:rFonts w:eastAsia="Times New Roman" w:cs="Times New Roman"/>
          <w:szCs w:val="24"/>
        </w:rPr>
        <w:t>μ</w:t>
      </w:r>
      <w:r>
        <w:rPr>
          <w:rFonts w:eastAsia="Times New Roman" w:cs="Times New Roman"/>
          <w:szCs w:val="24"/>
        </w:rPr>
        <w:t>ία πρόθεση το Υπουργείο Εθνικής Άμυνας να κάνει παράτες ή εκδηλώσεις εντυπωσιασμού. Έχουμε κάθε πολιτική βούληση να υπάρξει μία εθνική γραμμή στην εθνική άμυνα. Θα</w:t>
      </w:r>
      <w:r>
        <w:rPr>
          <w:rFonts w:eastAsia="Times New Roman" w:cs="Times New Roman"/>
          <w:szCs w:val="24"/>
        </w:rPr>
        <w:t xml:space="preserve"> το πράξουμε με όλες μας τις δυνάμεις και, αν θέλετε, μία κακή στιγμή που δεν συνυπήρχαμε σε αυτή την αποστολή, μπορούμε να τη διορθώσουμε με μελλοντικές ενέργειες.</w:t>
      </w:r>
    </w:p>
    <w:p w14:paraId="225E571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Όσον αφορά τις ανακοινώσεις για τις οποίες έχω από τη μεριά της </w:t>
      </w:r>
      <w:r>
        <w:rPr>
          <w:rFonts w:eastAsia="Times New Roman" w:cs="Times New Roman"/>
          <w:szCs w:val="24"/>
        </w:rPr>
        <w:t>Α</w:t>
      </w:r>
      <w:r>
        <w:rPr>
          <w:rFonts w:eastAsia="Times New Roman" w:cs="Times New Roman"/>
          <w:szCs w:val="24"/>
        </w:rPr>
        <w:t>ντιπολίτευσης κριθεί τις τ</w:t>
      </w:r>
      <w:r>
        <w:rPr>
          <w:rFonts w:eastAsia="Times New Roman" w:cs="Times New Roman"/>
          <w:szCs w:val="24"/>
        </w:rPr>
        <w:t>ελευταίες ημέρες θέλω να σας θυμίσω ότι αυτές οι ανακοινώσεις</w:t>
      </w:r>
      <w:r>
        <w:rPr>
          <w:rFonts w:eastAsia="Times New Roman" w:cs="Times New Roman"/>
          <w:szCs w:val="24"/>
        </w:rPr>
        <w:t>,</w:t>
      </w:r>
      <w:r>
        <w:rPr>
          <w:rFonts w:eastAsia="Times New Roman" w:cs="Times New Roman"/>
          <w:szCs w:val="24"/>
        </w:rPr>
        <w:t xml:space="preserve"> οι οποίες έγιναν και οι απαντήσεις προς την Τουρκία δεν είναι ανακοινώσεις που έχουν να κάνουν με εμπλοκή στην εξωτερική πολιτική. Έχουν να κάνουν με την προκλητικότητα της Τουρκίας. Όταν αμφισ</w:t>
      </w:r>
      <w:r>
        <w:rPr>
          <w:rFonts w:eastAsia="Times New Roman" w:cs="Times New Roman"/>
          <w:szCs w:val="24"/>
        </w:rPr>
        <w:t xml:space="preserve">βητούνται δεκαέξι ελληνικά νησιά, όταν βγαίνουν Βουλευτές του κυβερνώντος κόμματος της Τουρκίας και λένε ότι θα κατεβάσουν τις ελληνικές σημαίες από τα ελληνικά νησιά, όταν μιλάει ο Πρωθυπουργός της Τουρκίας για κατάργηση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δεν πρέπε</w:t>
      </w:r>
      <w:r>
        <w:rPr>
          <w:rFonts w:eastAsia="Times New Roman" w:cs="Times New Roman"/>
          <w:szCs w:val="24"/>
        </w:rPr>
        <w:t xml:space="preserve">ι να υπάρχει μια απάντηση; Δεν πρέπει να υπάρχει μια απάντηση, η οποία να είναι ξεκάθαρη; </w:t>
      </w:r>
    </w:p>
    <w:p w14:paraId="225E571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απευθύνομαι στους συναδέλφους του ΠΑΣΟΚ. Τι θα έκανε ο Ανδρέας Παπανδρέου</w:t>
      </w:r>
      <w:r>
        <w:rPr>
          <w:rFonts w:eastAsia="Times New Roman" w:cs="Times New Roman"/>
          <w:szCs w:val="24"/>
        </w:rPr>
        <w:t>,</w:t>
      </w:r>
      <w:r>
        <w:rPr>
          <w:rFonts w:eastAsia="Times New Roman" w:cs="Times New Roman"/>
          <w:szCs w:val="24"/>
        </w:rPr>
        <w:t xml:space="preserve"> εάν ήταν αυτή η προκλητική στάση της Τουρκίας;</w:t>
      </w:r>
    </w:p>
    <w:p w14:paraId="225E5714"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Ήταν Πρωθυπουργός.</w:t>
      </w:r>
    </w:p>
    <w:p w14:paraId="225E571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ΠΑΝΟΣ </w:t>
      </w:r>
      <w:r>
        <w:rPr>
          <w:rFonts w:eastAsia="Times New Roman" w:cs="Times New Roman"/>
          <w:b/>
          <w:szCs w:val="24"/>
        </w:rPr>
        <w:t>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Θα σας θυμίσω ότι πριν πει το περίφημο αυτό «Βυθίσατε το Χόρα» και ο Γεράσιμος Αρσένης και ο μακαρίτης ο Γιάννης </w:t>
      </w:r>
      <w:proofErr w:type="spellStart"/>
      <w:r>
        <w:rPr>
          <w:rFonts w:eastAsia="Times New Roman" w:cs="Times New Roman"/>
          <w:szCs w:val="24"/>
        </w:rPr>
        <w:t>Χαραλαμπόπουλος</w:t>
      </w:r>
      <w:proofErr w:type="spellEnd"/>
      <w:r>
        <w:rPr>
          <w:rFonts w:eastAsia="Times New Roman" w:cs="Times New Roman"/>
          <w:szCs w:val="24"/>
        </w:rPr>
        <w:t xml:space="preserve"> τέτοιου είδους κινήσεις είχαν κάνει. Υπήρχε τότε ε</w:t>
      </w:r>
      <w:r>
        <w:rPr>
          <w:rFonts w:eastAsia="Times New Roman" w:cs="Times New Roman"/>
          <w:szCs w:val="24"/>
        </w:rPr>
        <w:t xml:space="preserve">πίσκεψη στο Καστελόριζο της Επιτροπής Εθνικής Άμυνας, που πρωτοστάτησε το ίδιο το ΠΑΣΟΚ. </w:t>
      </w:r>
    </w:p>
    <w:p w14:paraId="225E571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Άρα, λοιπόν, αφήστε το πεδίο της Εθνικής Άμυνας και μιλάω ειλικρινά, κύριε Λοβέρδο. Νομίζω ότι μπορούμε να βρούμε άλλους χώρους </w:t>
      </w:r>
      <w:r>
        <w:rPr>
          <w:rFonts w:eastAsia="Times New Roman" w:cs="Times New Roman"/>
          <w:szCs w:val="24"/>
        </w:rPr>
        <w:t>σ</w:t>
      </w:r>
      <w:r>
        <w:rPr>
          <w:rFonts w:eastAsia="Times New Roman" w:cs="Times New Roman"/>
          <w:szCs w:val="24"/>
        </w:rPr>
        <w:t>τους οποίους μπορούμε να έχουμε αντιπ</w:t>
      </w:r>
      <w:r>
        <w:rPr>
          <w:rFonts w:eastAsia="Times New Roman" w:cs="Times New Roman"/>
          <w:szCs w:val="24"/>
        </w:rPr>
        <w:t>αράθεση. Θέλω να σας καταθέσω την ειλικρινή βούληση του Υπουργείου Εθνικής Άμυνας να υπάρχει μια εθνική γραμμή. Σε αυτό μπορείτε να συμβάλετε όλοι σας. Ας αφήσουμε απ’ έξω την εθνική άμυνα.</w:t>
      </w:r>
    </w:p>
    <w:p w14:paraId="225E571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Όσον αφορά άλλα κόμματα της Αντιπολίτευσης που βγαίνουν και κάνουν</w:t>
      </w:r>
      <w:r>
        <w:rPr>
          <w:rFonts w:eastAsia="Times New Roman" w:cs="Times New Roman"/>
          <w:szCs w:val="24"/>
        </w:rPr>
        <w:t xml:space="preserve"> δηλώσεις, το καλύτερο που θα μπορούσαν να κάνουν είναι να έρθουν να απαντήσουν στα δικαστήρια, όταν τους κάνουμε αγωγές, επειδή τα όργανά τους αναφέρουν τα ίδια που λένε οι ίδιοι, και να μη φεύγουν, τρέχοντας από τα δικαστήρια και να επαναλαμβάνουν τέτοιο</w:t>
      </w:r>
      <w:r>
        <w:rPr>
          <w:rFonts w:eastAsia="Times New Roman" w:cs="Times New Roman"/>
          <w:szCs w:val="24"/>
        </w:rPr>
        <w:t xml:space="preserve">υ είδους δηλώσεις. Εμείς, πάντως, δηλώνουμε ότι την παράδοση του κ. Γιάννου Παπαντωνίου, τον οποίο υπηρετήσατε, δεν πρόκειται να την ακολουθήσουμε. </w:t>
      </w:r>
    </w:p>
    <w:p w14:paraId="225E5718" w14:textId="77777777" w:rsidR="00E140DF" w:rsidRDefault="00A85BE1">
      <w:pPr>
        <w:spacing w:line="600" w:lineRule="auto"/>
        <w:ind w:firstLine="709"/>
        <w:jc w:val="center"/>
        <w:rPr>
          <w:rFonts w:eastAsia="Times New Roman" w:cs="Times New Roman"/>
        </w:rPr>
      </w:pPr>
      <w:r>
        <w:rPr>
          <w:rFonts w:eastAsia="Times New Roman" w:cs="Times New Roman"/>
        </w:rPr>
        <w:t xml:space="preserve">(Χειροκροτήματα από τις πτέρυγες του ΣΥΡΙΖΑ και των </w:t>
      </w:r>
      <w:r>
        <w:rPr>
          <w:rFonts w:eastAsia="Times New Roman" w:cs="Times New Roman"/>
        </w:rPr>
        <w:t>ΑΝΕΛ</w:t>
      </w:r>
      <w:r>
        <w:rPr>
          <w:rFonts w:eastAsia="Times New Roman" w:cs="Times New Roman"/>
        </w:rPr>
        <w:t>)</w:t>
      </w:r>
    </w:p>
    <w:p w14:paraId="225E571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w:t>
      </w:r>
      <w:r>
        <w:rPr>
          <w:rFonts w:eastAsia="Times New Roman" w:cs="Times New Roman"/>
          <w:szCs w:val="24"/>
        </w:rPr>
        <w:t xml:space="preserve">ιε Πρόεδρε. </w:t>
      </w:r>
    </w:p>
    <w:p w14:paraId="225E571A" w14:textId="77777777" w:rsidR="00E140DF" w:rsidRDefault="00A85BE1">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w:t>
      </w:r>
      <w:r>
        <w:rPr>
          <w:rFonts w:eastAsia="Times New Roman" w:cs="Times New Roman"/>
        </w:rPr>
        <w:t xml:space="preserve"> κτηρίου και τον τρόπο οργάνωσης και λειτουργίας της Βουλής, σαράντα μαθητές και μαθήτριες και δύο εκπαιδευτικοί συνοδοί τους από το </w:t>
      </w:r>
      <w:r>
        <w:rPr>
          <w:rFonts w:eastAsia="Times New Roman" w:cs="Times New Roman"/>
          <w:szCs w:val="24"/>
        </w:rPr>
        <w:t>1</w:t>
      </w:r>
      <w:r>
        <w:rPr>
          <w:rFonts w:eastAsia="Times New Roman" w:cs="Times New Roman"/>
          <w:szCs w:val="24"/>
          <w:vertAlign w:val="superscript"/>
        </w:rPr>
        <w:t>ο</w:t>
      </w:r>
      <w:r>
        <w:rPr>
          <w:rFonts w:eastAsia="Times New Roman" w:cs="Times New Roman"/>
          <w:szCs w:val="24"/>
        </w:rPr>
        <w:t xml:space="preserve"> Γενικό Λύκειο Καβάλας. </w:t>
      </w:r>
    </w:p>
    <w:p w14:paraId="225E571B" w14:textId="77777777" w:rsidR="00E140DF" w:rsidRDefault="00A85BE1">
      <w:pPr>
        <w:spacing w:line="600" w:lineRule="auto"/>
        <w:ind w:firstLine="720"/>
        <w:jc w:val="both"/>
        <w:rPr>
          <w:rFonts w:eastAsia="Times New Roman" w:cs="Times New Roman"/>
        </w:rPr>
      </w:pPr>
      <w:r>
        <w:rPr>
          <w:rFonts w:eastAsia="Times New Roman" w:cs="Times New Roman"/>
        </w:rPr>
        <w:t>Καλώς ήρθατε στο ελληνικό Κοινοβούλιο, αγαπητοί φίλοι.</w:t>
      </w:r>
    </w:p>
    <w:p w14:paraId="225E571C" w14:textId="77777777" w:rsidR="00E140DF" w:rsidRDefault="00A85BE1">
      <w:pPr>
        <w:spacing w:line="600" w:lineRule="auto"/>
        <w:ind w:firstLine="720"/>
        <w:jc w:val="center"/>
        <w:rPr>
          <w:rFonts w:eastAsia="Times New Roman" w:cs="Times New Roman"/>
        </w:rPr>
      </w:pPr>
      <w:r>
        <w:rPr>
          <w:rFonts w:eastAsia="Times New Roman" w:cs="Times New Roman"/>
        </w:rPr>
        <w:t>(Χειροκροτήματα απ’ όλες τις πτέρυγες της</w:t>
      </w:r>
      <w:r>
        <w:rPr>
          <w:rFonts w:eastAsia="Times New Roman" w:cs="Times New Roman"/>
        </w:rPr>
        <w:t xml:space="preserve"> Βουλής)</w:t>
      </w:r>
    </w:p>
    <w:p w14:paraId="225E571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 Τον λόγο έχει ο Πρόεδρος της Κοινοβουλευτικής Ομάδας του Ποταμιού  κ. Σταύρος Θεοδωράκης.</w:t>
      </w:r>
    </w:p>
    <w:p w14:paraId="225E571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w:t>
      </w:r>
      <w:r>
        <w:rPr>
          <w:rFonts w:eastAsia="Times New Roman" w:cs="Times New Roman"/>
          <w:b/>
          <w:szCs w:val="24"/>
        </w:rPr>
        <w:t>κ</w:t>
      </w:r>
      <w:r>
        <w:rPr>
          <w:rFonts w:eastAsia="Times New Roman" w:cs="Times New Roman"/>
          <w:b/>
          <w:szCs w:val="24"/>
        </w:rPr>
        <w:t xml:space="preserve">όμματος Το Ποτάμι): </w:t>
      </w:r>
      <w:r>
        <w:rPr>
          <w:rFonts w:eastAsia="Times New Roman"/>
          <w:szCs w:val="24"/>
        </w:rPr>
        <w:t>Κυρίες και κύριοι συνάδελφοι</w:t>
      </w:r>
      <w:r>
        <w:rPr>
          <w:rFonts w:eastAsia="Times New Roman" w:cs="Times New Roman"/>
          <w:szCs w:val="24"/>
        </w:rPr>
        <w:t>, η προκλητικότητα ορισμένων απαιτεί κάποιες απαντήσεις. Για να είμαι ειλι</w:t>
      </w:r>
      <w:r>
        <w:rPr>
          <w:rFonts w:eastAsia="Times New Roman" w:cs="Times New Roman"/>
          <w:szCs w:val="24"/>
        </w:rPr>
        <w:t xml:space="preserve">κρινής, περίμενα ο κ. Καμμένος σήμερα να λουφάξει και να μην αναφέρει τίποτε γι’ αυτό το ταξίδι στο Καστελόριζο και στη Ρω, να μην αναφέρει τίποτα για την εκδρομή των </w:t>
      </w:r>
      <w:proofErr w:type="spellStart"/>
      <w:r>
        <w:rPr>
          <w:rFonts w:eastAsia="Times New Roman" w:cs="Times New Roman"/>
          <w:szCs w:val="24"/>
        </w:rPr>
        <w:t>Χρυσαυγιτών</w:t>
      </w:r>
      <w:proofErr w:type="spellEnd"/>
      <w:r>
        <w:rPr>
          <w:rFonts w:eastAsia="Times New Roman" w:cs="Times New Roman"/>
          <w:szCs w:val="24"/>
        </w:rPr>
        <w:t xml:space="preserve"> παρέα με τους ΑΝΕΛ και τους Βουλευτές του ΣΥΡΙΖΑ </w:t>
      </w:r>
      <w:r>
        <w:rPr>
          <w:rFonts w:eastAsia="Times New Roman"/>
          <w:szCs w:val="24"/>
        </w:rPr>
        <w:t>–</w:t>
      </w:r>
      <w:r>
        <w:rPr>
          <w:rFonts w:eastAsia="Times New Roman" w:cs="Times New Roman"/>
          <w:szCs w:val="24"/>
        </w:rPr>
        <w:t>μία σελίδα που θα πρέπει να</w:t>
      </w:r>
      <w:r>
        <w:rPr>
          <w:rFonts w:eastAsia="Times New Roman" w:cs="Times New Roman"/>
          <w:szCs w:val="24"/>
        </w:rPr>
        <w:t xml:space="preserve"> ξεχάσουμε. </w:t>
      </w:r>
    </w:p>
    <w:p w14:paraId="225E571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Αντί, λοιπόν, να λουφάξει, αντί με κάποιον τρόπο να καταλάβει το Σώμα ότι έχει μετανιώσει γι’ αυτή την κίνηση, επιμένει να υπερηφανεύεται για την εκδρομή –επαναλαμβάνω</w:t>
      </w:r>
      <w:r>
        <w:rPr>
          <w:rFonts w:eastAsia="Times New Roman"/>
          <w:szCs w:val="24"/>
        </w:rPr>
        <w:t>–</w:t>
      </w:r>
      <w:r>
        <w:rPr>
          <w:rFonts w:eastAsia="Times New Roman" w:cs="Times New Roman"/>
          <w:szCs w:val="24"/>
        </w:rPr>
        <w:t xml:space="preserve"> και για τις φωτογραφίες, που βγήκαν στο Καστελόριζο με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xml:space="preserve"> Βουλευτ</w:t>
      </w:r>
      <w:r>
        <w:rPr>
          <w:rFonts w:eastAsia="Times New Roman" w:cs="Times New Roman"/>
          <w:szCs w:val="24"/>
        </w:rPr>
        <w:t>ές, με Βουλευτές του ΣΥΡΙΖΑ και των ΑΝΕΛ. Ακόμη και τα σχόλια των στελεχών του ΣΥΡΙΖΑ δεν τον έκαναν να καταλάβει το μεγάλο του λάθος.</w:t>
      </w:r>
    </w:p>
    <w:p w14:paraId="225E572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 Εμείς, λοιπόν, λέμε ότι υπάρχει περιθώριο για μία εθνική γραμμή, για μία πατριωτική γραμμή. Η πρότασή μας είναι μία: Να </w:t>
      </w:r>
      <w:r>
        <w:rPr>
          <w:rFonts w:eastAsia="Times New Roman" w:cs="Times New Roman"/>
          <w:szCs w:val="24"/>
        </w:rPr>
        <w:t xml:space="preserve">υπάρχει σύσταση Εθνικού Συμβουλίου Ασφαλείας, όπως υπάρχει σε όλες σχεδόν τις κανονικές χώρες. Και εκεί, με πρωτοβουλία του Πρωθυπουργού, βέβαια, οι Αρχηγοί των Κομμάτων, οι πρώην Πρωθυπουργοί, οι Υπουργοί Εξωτερικών και Άμυνας, η ηγεσία του στρατεύματος, </w:t>
      </w:r>
      <w:r>
        <w:rPr>
          <w:rFonts w:eastAsia="Times New Roman" w:cs="Times New Roman"/>
          <w:szCs w:val="24"/>
        </w:rPr>
        <w:t xml:space="preserve">η ηγεσία των Υπηρεσιών Ασφαλείας να συζητά τα εθνικά θέματα. </w:t>
      </w:r>
    </w:p>
    <w:p w14:paraId="225E572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προτείναμε, υπάρχει ένα μεγάλο μέρος της </w:t>
      </w:r>
      <w:r>
        <w:rPr>
          <w:rFonts w:eastAsia="Times New Roman" w:cs="Times New Roman"/>
          <w:szCs w:val="24"/>
        </w:rPr>
        <w:t>Α</w:t>
      </w:r>
      <w:r>
        <w:rPr>
          <w:rFonts w:eastAsia="Times New Roman" w:cs="Times New Roman"/>
          <w:szCs w:val="24"/>
        </w:rPr>
        <w:t xml:space="preserve">ντιπολίτευσης που το δέχεται και νομίζω ότι αυτή τη στιγμή που έχουμε αυτούς τους κινδύνους στα εθνικά θέματα θα πρέπει η κυβερνητική </w:t>
      </w:r>
      <w:r>
        <w:rPr>
          <w:rFonts w:eastAsia="Times New Roman" w:cs="Times New Roman"/>
          <w:szCs w:val="24"/>
        </w:rPr>
        <w:t>π</w:t>
      </w:r>
      <w:r>
        <w:rPr>
          <w:rFonts w:eastAsia="Times New Roman" w:cs="Times New Roman"/>
          <w:szCs w:val="24"/>
        </w:rPr>
        <w:t>λειοψηφία να φ</w:t>
      </w:r>
      <w:r>
        <w:rPr>
          <w:rFonts w:eastAsia="Times New Roman" w:cs="Times New Roman"/>
          <w:szCs w:val="24"/>
        </w:rPr>
        <w:t xml:space="preserve">ύγει από τη γραμμή την οποία λαθεμένα χάραξε το προηγούμενο διάστημα και να πάει σε μία γραμμή πατριωτική, όπως είναι το Εθνικό Συμβούλιο Ασφαλείας. </w:t>
      </w:r>
    </w:p>
    <w:p w14:paraId="225E572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Ας πάω, όμως, σε αυτά που είναι προγραμματισμένα να συζητήσουμε, τα του </w:t>
      </w:r>
      <w:r>
        <w:rPr>
          <w:rFonts w:eastAsia="Times New Roman" w:cs="Times New Roman"/>
          <w:szCs w:val="24"/>
        </w:rPr>
        <w:t>π</w:t>
      </w:r>
      <w:r>
        <w:rPr>
          <w:rFonts w:eastAsia="Times New Roman" w:cs="Times New Roman"/>
          <w:szCs w:val="24"/>
        </w:rPr>
        <w:t xml:space="preserve">ροϋπολογισμού. Να ξεκινήσω με το ημιτελές χριστουγεννιάτικο παραμύθι της κυβερνητικής </w:t>
      </w:r>
      <w:r>
        <w:rPr>
          <w:rFonts w:eastAsia="Times New Roman" w:cs="Times New Roman"/>
          <w:szCs w:val="24"/>
        </w:rPr>
        <w:t>π</w:t>
      </w:r>
      <w:r>
        <w:rPr>
          <w:rFonts w:eastAsia="Times New Roman" w:cs="Times New Roman"/>
          <w:szCs w:val="24"/>
        </w:rPr>
        <w:t>λειοψηφίας. Η οικονομία πάει καλά, λεφτά περισσεύουν και μπορούν να μπουν στην ουρά οι συνταξιούχοι να αρχίσουν να τα εισπράττουν. Και βέβαια μετά τις γιορτές τούς τα ξα</w:t>
      </w:r>
      <w:r>
        <w:rPr>
          <w:rFonts w:eastAsia="Times New Roman" w:cs="Times New Roman"/>
          <w:szCs w:val="24"/>
        </w:rPr>
        <w:t xml:space="preserve">ναπαίρνουμε πίσω. </w:t>
      </w:r>
    </w:p>
    <w:p w14:paraId="225E572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Νομίζω, κύριοι της Κυβέρνησης, ότι θα πρέπει να ξεφύγετε από την αντίληψη ότι οι πολιτικοί είναι κάτι σαν τον Αϊ Βασίλη. Ο τόπος χρειάζεται σχέδιο και προτεραιότητες. Και ρωτώ: Με ποια κριτήρια μοιράζετε αυτά τα χρήματα; Αν το κριτήριό σ</w:t>
      </w:r>
      <w:r>
        <w:rPr>
          <w:rFonts w:eastAsia="Times New Roman" w:cs="Times New Roman"/>
          <w:szCs w:val="24"/>
        </w:rPr>
        <w:t>ας είναι ο πόνος και η φτώχ</w:t>
      </w:r>
      <w:r>
        <w:rPr>
          <w:rFonts w:eastAsia="Times New Roman" w:cs="Times New Roman"/>
          <w:szCs w:val="24"/>
        </w:rPr>
        <w:t>ε</w:t>
      </w:r>
      <w:r>
        <w:rPr>
          <w:rFonts w:eastAsia="Times New Roman" w:cs="Times New Roman"/>
          <w:szCs w:val="24"/>
        </w:rPr>
        <w:t>ια, λεφτά χρωστάτε και στους ανέργους του ιδιωτικού τομέα, στους κατεστραμμένους του ιδιωτικού τομέα, στους μακροχρόνια άνεργους, που δεν έχουν κα</w:t>
      </w:r>
      <w:r>
        <w:rPr>
          <w:rFonts w:eastAsia="Times New Roman" w:cs="Times New Roman"/>
          <w:szCs w:val="24"/>
        </w:rPr>
        <w:t>μ</w:t>
      </w:r>
      <w:r>
        <w:rPr>
          <w:rFonts w:eastAsia="Times New Roman" w:cs="Times New Roman"/>
          <w:szCs w:val="24"/>
        </w:rPr>
        <w:t>μία απολύτως κοινωνική προστασία και θα κάνουν Χριστούγεννα χωρίς να μπει ούτε έν</w:t>
      </w:r>
      <w:r>
        <w:rPr>
          <w:rFonts w:eastAsia="Times New Roman" w:cs="Times New Roman"/>
          <w:szCs w:val="24"/>
        </w:rPr>
        <w:t xml:space="preserve">α ευρώ στο σπίτι, αυτούς που δεν γυρνάτε να κοιτάξετε, κύριοι της </w:t>
      </w:r>
      <w:r>
        <w:rPr>
          <w:rFonts w:eastAsia="Times New Roman" w:cs="Times New Roman"/>
          <w:szCs w:val="24"/>
        </w:rPr>
        <w:t>Σ</w:t>
      </w:r>
      <w:r>
        <w:rPr>
          <w:rFonts w:eastAsia="Times New Roman" w:cs="Times New Roman"/>
          <w:szCs w:val="24"/>
        </w:rPr>
        <w:t xml:space="preserve">υμπολίτευσης. </w:t>
      </w:r>
    </w:p>
    <w:p w14:paraId="225E572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Πού πάνε, όμως, τα λεφτά από τους φόρους; Είναι ένα αιώνιο ερώτημα σε αυτή τη χώρα. Διαβάζουμε τον </w:t>
      </w:r>
      <w:r>
        <w:rPr>
          <w:rFonts w:eastAsia="Times New Roman" w:cs="Times New Roman"/>
          <w:szCs w:val="24"/>
        </w:rPr>
        <w:t>π</w:t>
      </w:r>
      <w:r>
        <w:rPr>
          <w:rFonts w:eastAsia="Times New Roman" w:cs="Times New Roman"/>
          <w:szCs w:val="24"/>
        </w:rPr>
        <w:t>ροϋπολογισμό σας και διαπιστώνουμε ότι τα λεφτά δεν πάνε στους ανέργους, τ</w:t>
      </w:r>
      <w:r>
        <w:rPr>
          <w:rFonts w:eastAsia="Times New Roman" w:cs="Times New Roman"/>
          <w:szCs w:val="24"/>
        </w:rPr>
        <w:t xml:space="preserve">α λεφτά δεν πάνε στους φτωχούς.  </w:t>
      </w:r>
    </w:p>
    <w:p w14:paraId="225E572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Ελλάδα έχει με διαφορά την υψηλότερη ανεργία στην Ευρώπη, αλλά δίνει τα λιγότερα ποσά για τους άνεργους και την υποστήριξη της απασχόλησης. Έχουμε το υψηλότερο ποσοστό ανθρώπων της Ευρώπης που ζουν ή κινούνται στα όρια τ</w:t>
      </w:r>
      <w:r>
        <w:rPr>
          <w:rFonts w:eastAsia="Times New Roman" w:cs="Times New Roman"/>
          <w:szCs w:val="24"/>
        </w:rPr>
        <w:t xml:space="preserve">ης φτώχειας, δηλαδή 36%. Θεσπίσαμε τελευταίοι –πιλοτικά- το ελάχιστο εγγυημένο εισόδημα το 2014. Η πρώτη Κυβέρνηση Τσίπρα το κατάργησε. </w:t>
      </w:r>
    </w:p>
    <w:p w14:paraId="225E572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Είμαστε τελευταίοι και στις δαπάνες υγείας. Η κατάσταση στα νοσοκομεία είναι απελπιστική, αλλά εμείς συνεχίζουμε να δαπ</w:t>
      </w:r>
      <w:r>
        <w:rPr>
          <w:rFonts w:eastAsia="Times New Roman" w:cs="Times New Roman"/>
          <w:szCs w:val="24"/>
        </w:rPr>
        <w:t xml:space="preserve">ανούμε τα λιγότερα λεφτά στην Ευρωζώνη για την υγεία. </w:t>
      </w:r>
    </w:p>
    <w:p w14:paraId="225E572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Τα λεφτά δεν πάνε και στη στήριξη της οικογένειας, τη στήριξη των νέων ζευγαριών, τη στήριξη των οικογενειών, τη στήριξη των πολύτεκνων οικογενειών. Το 2008 είχαμε </w:t>
      </w:r>
      <w:proofErr w:type="spellStart"/>
      <w:r>
        <w:rPr>
          <w:rFonts w:eastAsia="Times New Roman" w:cs="Times New Roman"/>
          <w:szCs w:val="24"/>
        </w:rPr>
        <w:t>εκατόν</w:t>
      </w:r>
      <w:proofErr w:type="spellEnd"/>
      <w:r>
        <w:rPr>
          <w:rFonts w:eastAsia="Times New Roman" w:cs="Times New Roman"/>
          <w:szCs w:val="24"/>
        </w:rPr>
        <w:t xml:space="preserve"> δέκα οκτώ χιλιάδες γεννήσεις κ</w:t>
      </w:r>
      <w:r>
        <w:rPr>
          <w:rFonts w:eastAsia="Times New Roman" w:cs="Times New Roman"/>
          <w:szCs w:val="24"/>
        </w:rPr>
        <w:t>αι το 2014 μόνο ενενήντα δύο χιλιάδες γεννήσεις, δηλαδή είμαστε η πιο γερασμένη κοινωνία, προτελευταίοι σε γεννήσεις στην Ευρωπαϊκή Ένωση. Παράλληλα, είμαστε προτελευταίοι στις δαπάνες για τη στήριξη της οικογένειας. Τα λεφτά δεν πάνε ούτε στη νέα γενιά. Τ</w:t>
      </w:r>
      <w:r>
        <w:rPr>
          <w:rFonts w:eastAsia="Times New Roman" w:cs="Times New Roman"/>
          <w:szCs w:val="24"/>
        </w:rPr>
        <w:t xml:space="preserve">α λεφτά πάνε κυρίως –και το ξέρουμε- στο πελατειακό κράτος. Έτσι γινόταν, έτσι γίνεται. </w:t>
      </w:r>
    </w:p>
    <w:p w14:paraId="225E572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Οι δαπάνες για γενικές υπηρεσίες στην Ελλάδα είναι υπερδιπλάσιες από το μέσο όρο της Ευρώπης. Διπλασιάσατε τις γραμματείες στα Υπουργεία και τώρα έχουμε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μία γραμματείες, γενικές, ειδικές, τομεακές, αναπληρωματικές. </w:t>
      </w:r>
      <w:proofErr w:type="spellStart"/>
      <w:r>
        <w:rPr>
          <w:rFonts w:eastAsia="Times New Roman" w:cs="Times New Roman"/>
          <w:szCs w:val="24"/>
        </w:rPr>
        <w:t>Εκατόν</w:t>
      </w:r>
      <w:proofErr w:type="spellEnd"/>
      <w:r>
        <w:rPr>
          <w:rFonts w:eastAsia="Times New Roman" w:cs="Times New Roman"/>
          <w:szCs w:val="24"/>
        </w:rPr>
        <w:t xml:space="preserve"> πενήντα μία! Η έκθεση του Γενικού Λογιστηρίου του Κράτους που συνόδευε το νομοσχέδιο –αυτό με τον κόφτη- και προέβλεπε να κάνουμε άλλες εβδομήντα πέντε γραμματείες δεν έδινε κόστος. Κάνο</w:t>
      </w:r>
      <w:r>
        <w:rPr>
          <w:rFonts w:eastAsia="Times New Roman" w:cs="Times New Roman"/>
          <w:szCs w:val="24"/>
        </w:rPr>
        <w:t xml:space="preserve">ντας, όμως, μια απλή μαθηματική πράξη, έναν πολλαπλασιασμό, με τον μισθό του γραμματέα που είναι περίπου 4.000 ευρώ ακαθάριστα, προκύπτει ότι θα έχουμε ένα πρόσθετο κόστος μόνο για τα πρόσωπα που θα μπουν στις γραμματείες 3,5 εκατομμύρια ευρώ τον χρόνο. </w:t>
      </w:r>
    </w:p>
    <w:p w14:paraId="225E572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Φτιάξατε και Γραφείο Πρωθυπουργού στη Θεσσαλονίκη. Γιατί όχι στο Ηράκλειο; Γιατί όχι στην Καλαμάτα; Ο προϊστάμενος θα μισθοδοτείται με 2.500 ευρώ τον μήνα, συν άλλοι τέσσερις μετακλητοί, συν είκοσι τρεις αστυνομικοί που θα φύγουν από τη φύλαξη της Θεσσαλον</w:t>
      </w:r>
      <w:r>
        <w:rPr>
          <w:rFonts w:eastAsia="Times New Roman" w:cs="Times New Roman"/>
          <w:szCs w:val="24"/>
        </w:rPr>
        <w:t xml:space="preserve">ίκης και θα πάνε να φυλάνε ένα άδειο γραφείο, συν 1.000.000 ευρώ δηλαδή. Είναι αυτό που λένε «φασούλι το φασούλι φουσκώνουν οι σπατάλες». </w:t>
      </w:r>
    </w:p>
    <w:p w14:paraId="225E572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Υπουργείο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τι θα κάνει;  Παρεμπιπτόντως αναζήτησα τη δράση του Υπουργείου στην επίσημη ιστοσελί</w:t>
      </w:r>
      <w:r>
        <w:rPr>
          <w:rFonts w:eastAsia="Times New Roman" w:cs="Times New Roman"/>
          <w:szCs w:val="24"/>
        </w:rPr>
        <w:t>δα. Η τελευταία αναπτυξιακή πρωτοβουλία του Υπουργείου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Θράκης ήταν το 2007. </w:t>
      </w:r>
    </w:p>
    <w:p w14:paraId="225E572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βέβαια έχουμε τις προσλήψεις των μετακλητών υπαλλήλων, που σπάνε το ένα ρεκόρ μετά το άλλο. Μόνο οι μετακλητοί του Μεγάρου Μαξίμου στοιχίζουν 2.000.000 ευρώ. </w:t>
      </w:r>
    </w:p>
    <w:p w14:paraId="225E572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εάν μειωθεί η κρατική σπατάλη κατά 3%, δηλαδή εάν τα έξοδα από 49% υποχωρούσαν στο 46%, δεν θα χρειαζόταν καμμία αύξηση της φορολογίας. Από το 2009, όμως, οι φόροι συνεχώς αυξάνονται, παρ’ ότι η οικονομία είναι σε ύφεση και οι πολίτες δεν έ</w:t>
      </w:r>
      <w:r>
        <w:rPr>
          <w:rFonts w:eastAsia="Times New Roman" w:cs="Times New Roman"/>
          <w:szCs w:val="24"/>
        </w:rPr>
        <w:t xml:space="preserve">χουν να πληρώσουν. </w:t>
      </w:r>
    </w:p>
    <w:p w14:paraId="225E572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Είμαστε πρωταθλητές και στους εταιρικούς φόρους. Η Ελλάδα είναι η μόνη χώρα του ΟΟΣΑ που αύξησε τους συντελεστές φορολογίας επιχειρήσεων και το 2015. Έχουμε υψηλό κόστος ασφαλιστικών εισφορών, γραφειοκρατία και βέβαια ακριβό χρήμα και σ</w:t>
      </w:r>
      <w:r>
        <w:rPr>
          <w:rFonts w:eastAsia="Times New Roman" w:cs="Times New Roman"/>
          <w:szCs w:val="24"/>
        </w:rPr>
        <w:t xml:space="preserve">πάνιο χρήμα από τις τράπεζες. </w:t>
      </w:r>
    </w:p>
    <w:p w14:paraId="225E572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Στα χρόνια της κρίσης ο ΦΠΑ έφτασε από το 18% στο 24% και είναι ο μεγαλύτερος πλέον ΦΠΑ στην Ευρωζώνη. Βέβαια βάζουμε φόρους και σε ό,τι κινείται, με αποτέλεσμα να είμαστε οι πρώτοι στην Ευρωζώνη και στους έμμεσους φόρους. Ελ</w:t>
      </w:r>
      <w:r>
        <w:rPr>
          <w:rFonts w:eastAsia="Times New Roman" w:cs="Times New Roman"/>
          <w:szCs w:val="24"/>
        </w:rPr>
        <w:t xml:space="preserve">πίζω να καταγράφεται τις πρωτιές. </w:t>
      </w:r>
    </w:p>
    <w:p w14:paraId="225E572F" w14:textId="77777777" w:rsidR="00E140DF" w:rsidRDefault="00A85BE1">
      <w:pPr>
        <w:spacing w:line="600" w:lineRule="auto"/>
        <w:ind w:firstLine="720"/>
        <w:jc w:val="both"/>
        <w:rPr>
          <w:rFonts w:eastAsia="Times New Roman"/>
          <w:szCs w:val="24"/>
        </w:rPr>
      </w:pPr>
      <w:r>
        <w:rPr>
          <w:rFonts w:eastAsia="Times New Roman"/>
          <w:szCs w:val="24"/>
        </w:rPr>
        <w:t>Ο λογαριασμός της πρώτης αξιολόγησης είναι 3,6 δισεκατομμύρια αύξηση φόρων και εισφορών και μόλις 400 εκατομμύρια μείωση δαπανών. Μόνο το 2016 ο ΣΥΡΙΖΑ αύξησε τις δαπάνες του κράτους κατά 1,7% και τώρα στέλνει τον λογαρια</w:t>
      </w:r>
      <w:r>
        <w:rPr>
          <w:rFonts w:eastAsia="Times New Roman"/>
          <w:szCs w:val="24"/>
        </w:rPr>
        <w:t xml:space="preserve">σμό στον ιδιωτικό τομέα. Σύμφωνα με τον </w:t>
      </w:r>
      <w:r>
        <w:rPr>
          <w:rFonts w:eastAsia="Times New Roman"/>
          <w:szCs w:val="24"/>
        </w:rPr>
        <w:t>π</w:t>
      </w:r>
      <w:r>
        <w:rPr>
          <w:rFonts w:eastAsia="Times New Roman"/>
          <w:szCs w:val="24"/>
        </w:rPr>
        <w:t>ροϋπολογισμό σας το κράτος θα εισπράξει ή θα προσπαθήσει να εισπράξει συν 2,6 δισεκατομμύρια περισσότερους φόρους το 2017.</w:t>
      </w:r>
    </w:p>
    <w:p w14:paraId="225E5730" w14:textId="77777777" w:rsidR="00E140DF" w:rsidRDefault="00A85BE1">
      <w:pPr>
        <w:spacing w:line="600" w:lineRule="auto"/>
        <w:ind w:firstLine="720"/>
        <w:jc w:val="both"/>
        <w:rPr>
          <w:rFonts w:eastAsia="Times New Roman"/>
          <w:szCs w:val="24"/>
        </w:rPr>
      </w:pPr>
      <w:r>
        <w:rPr>
          <w:rFonts w:eastAsia="Times New Roman"/>
          <w:szCs w:val="24"/>
        </w:rPr>
        <w:t xml:space="preserve">Προσέξτε. Συστήσατε </w:t>
      </w:r>
      <w:proofErr w:type="spellStart"/>
      <w:r>
        <w:rPr>
          <w:rFonts w:eastAsia="Times New Roman"/>
          <w:szCs w:val="24"/>
        </w:rPr>
        <w:t>εκατόν</w:t>
      </w:r>
      <w:proofErr w:type="spellEnd"/>
      <w:r>
        <w:rPr>
          <w:rFonts w:eastAsia="Times New Roman"/>
          <w:szCs w:val="24"/>
        </w:rPr>
        <w:t xml:space="preserve"> είκοσι μία νέες δομές σύμφωνα με τους τελευταίους είκοσι τέσσερις</w:t>
      </w:r>
      <w:r>
        <w:rPr>
          <w:rFonts w:eastAsia="Times New Roman"/>
          <w:szCs w:val="24"/>
        </w:rPr>
        <w:t xml:space="preserve"> νόμους. Σε ογδόντα έξι από αυτές τις </w:t>
      </w:r>
      <w:proofErr w:type="spellStart"/>
      <w:r>
        <w:rPr>
          <w:rFonts w:eastAsia="Times New Roman"/>
          <w:szCs w:val="24"/>
        </w:rPr>
        <w:t>εκατόν</w:t>
      </w:r>
      <w:proofErr w:type="spellEnd"/>
      <w:r>
        <w:rPr>
          <w:rFonts w:eastAsia="Times New Roman"/>
          <w:szCs w:val="24"/>
        </w:rPr>
        <w:t xml:space="preserve"> είκοσι μία δομές δεν προβλέπετε ούτε καν ακριβή αριθμό προσωπικού, προφανώς για να μπορεί η Κυβέρνηση να προσλαμβάνει κατά το δοκούν. Δημιουργείτε, δηλαδή, προϋποθέσεις για νέα ελλείμματα γιγαντώνοντας το πελατε</w:t>
      </w:r>
      <w:r>
        <w:rPr>
          <w:rFonts w:eastAsia="Times New Roman"/>
          <w:szCs w:val="24"/>
        </w:rPr>
        <w:t>ιακό κράτος.</w:t>
      </w:r>
    </w:p>
    <w:p w14:paraId="225E5731" w14:textId="77777777" w:rsidR="00E140DF" w:rsidRDefault="00A85BE1">
      <w:pPr>
        <w:spacing w:line="600" w:lineRule="auto"/>
        <w:ind w:firstLine="720"/>
        <w:jc w:val="both"/>
        <w:rPr>
          <w:rFonts w:eastAsia="Times New Roman"/>
          <w:szCs w:val="24"/>
        </w:rPr>
      </w:pPr>
      <w:r>
        <w:rPr>
          <w:rFonts w:eastAsia="Times New Roman"/>
          <w:szCs w:val="24"/>
        </w:rPr>
        <w:t>Τελευταίο παράδειγμα που αποκαλύφθηκε. Η εταιρεία «ΚΤΙΡΙΑΚΕΣ ΥΠΟΔΟΜΕΣ Α</w:t>
      </w:r>
      <w:r>
        <w:rPr>
          <w:rFonts w:eastAsia="Times New Roman"/>
          <w:szCs w:val="24"/>
        </w:rPr>
        <w:t>.</w:t>
      </w:r>
      <w:r>
        <w:rPr>
          <w:rFonts w:eastAsia="Times New Roman"/>
          <w:szCs w:val="24"/>
        </w:rPr>
        <w:t>Ε</w:t>
      </w:r>
      <w:r>
        <w:rPr>
          <w:rFonts w:eastAsia="Times New Roman"/>
          <w:szCs w:val="24"/>
        </w:rPr>
        <w:t>.</w:t>
      </w:r>
      <w:r>
        <w:rPr>
          <w:rFonts w:eastAsia="Times New Roman"/>
          <w:szCs w:val="24"/>
        </w:rPr>
        <w:t>», ΚΤΥΠ όπως την ξέρουν οι περισσότεροι, προσέλαβε διακόσιους είκοσι υπαλλήλους εν μέσω κρίσης για να τους προσθέσει ήδη στους τριακόσιους τριάντα, δηλαδή, αύξηση προσωπ</w:t>
      </w:r>
      <w:r>
        <w:rPr>
          <w:rFonts w:eastAsia="Times New Roman"/>
          <w:szCs w:val="24"/>
        </w:rPr>
        <w:t xml:space="preserve">ικού περίπου 66%. Προσέξτε, όμως. Το 2016 η ΚΤΥΠ προκήρυξε δύο μόνο διαγωνισμούς, για αυτό ίσως χρειάζεται και διπλασιασμό των υπαλλήλων. Είμαστε τυχεροί δηλαδή που δεν έκανε τρεις διαγωνισμούς, γιατί τότε θα έπρεπε να είχαμε τριπλάσιο προσωπικό. </w:t>
      </w:r>
    </w:p>
    <w:p w14:paraId="225E5732" w14:textId="77777777" w:rsidR="00E140DF" w:rsidRDefault="00A85BE1">
      <w:pPr>
        <w:spacing w:line="600" w:lineRule="auto"/>
        <w:ind w:firstLine="720"/>
        <w:jc w:val="both"/>
        <w:rPr>
          <w:rFonts w:eastAsia="Times New Roman"/>
          <w:color w:val="000000" w:themeColor="text1"/>
          <w:szCs w:val="24"/>
        </w:rPr>
      </w:pPr>
      <w:r w:rsidRPr="00C971AF">
        <w:rPr>
          <w:rFonts w:eastAsia="Times New Roman"/>
          <w:color w:val="000000" w:themeColor="text1"/>
          <w:szCs w:val="24"/>
        </w:rPr>
        <w:t>Μόνο πεν</w:t>
      </w:r>
      <w:r w:rsidRPr="00C971AF">
        <w:rPr>
          <w:rFonts w:eastAsia="Times New Roman"/>
          <w:color w:val="000000" w:themeColor="text1"/>
          <w:szCs w:val="24"/>
        </w:rPr>
        <w:t xml:space="preserve">ήντα πέντε από τους </w:t>
      </w:r>
      <w:proofErr w:type="spellStart"/>
      <w:r w:rsidRPr="00C971AF">
        <w:rPr>
          <w:rFonts w:eastAsia="Times New Roman"/>
          <w:color w:val="000000" w:themeColor="text1"/>
          <w:szCs w:val="24"/>
        </w:rPr>
        <w:t>εκατόν</w:t>
      </w:r>
      <w:proofErr w:type="spellEnd"/>
      <w:r w:rsidRPr="00C971AF">
        <w:rPr>
          <w:rFonts w:eastAsia="Times New Roman"/>
          <w:color w:val="000000" w:themeColor="text1"/>
          <w:szCs w:val="24"/>
        </w:rPr>
        <w:t xml:space="preserve"> δεκαοκτώ νόμους</w:t>
      </w:r>
      <w:r w:rsidRPr="00C971AF">
        <w:rPr>
          <w:rFonts w:eastAsia="Times New Roman"/>
          <w:color w:val="000000" w:themeColor="text1"/>
          <w:szCs w:val="24"/>
        </w:rPr>
        <w:t>,</w:t>
      </w:r>
      <w:r w:rsidRPr="00C971AF">
        <w:rPr>
          <w:rFonts w:eastAsia="Times New Roman"/>
          <w:color w:val="000000" w:themeColor="text1"/>
          <w:szCs w:val="24"/>
        </w:rPr>
        <w:t xml:space="preserve"> που έχετε ψηφίσει</w:t>
      </w:r>
      <w:r w:rsidRPr="00C971AF">
        <w:rPr>
          <w:rFonts w:eastAsia="Times New Roman"/>
          <w:color w:val="000000" w:themeColor="text1"/>
          <w:szCs w:val="24"/>
        </w:rPr>
        <w:t>,</w:t>
      </w:r>
      <w:r w:rsidRPr="00C971AF">
        <w:rPr>
          <w:rFonts w:eastAsia="Times New Roman"/>
          <w:color w:val="000000" w:themeColor="text1"/>
          <w:szCs w:val="24"/>
        </w:rPr>
        <w:t xml:space="preserve"> συνοδεύονται από εκτίμηση του κόστους από το Γενικό Λογιστήριο του Κράτους. Στις περισσότερες, δηλαδή, περιπτώσεις το Γενικό Λογιστήριο του Κράτους αρκείται απλώς να διαπιστώσει ότι υπάρχει κόστος, το οποίο όμως δεν μπορεί να υπολογιστεί.</w:t>
      </w:r>
    </w:p>
    <w:p w14:paraId="225E5733" w14:textId="77777777" w:rsidR="00E140DF" w:rsidRDefault="00A85BE1">
      <w:pPr>
        <w:spacing w:line="600" w:lineRule="auto"/>
        <w:ind w:firstLine="720"/>
        <w:jc w:val="both"/>
        <w:rPr>
          <w:rFonts w:eastAsia="Times New Roman"/>
          <w:szCs w:val="24"/>
        </w:rPr>
      </w:pPr>
      <w:r>
        <w:rPr>
          <w:rFonts w:eastAsia="Times New Roman"/>
          <w:szCs w:val="24"/>
        </w:rPr>
        <w:t>Κυρίες και κύριο</w:t>
      </w:r>
      <w:r>
        <w:rPr>
          <w:rFonts w:eastAsia="Times New Roman"/>
          <w:szCs w:val="24"/>
        </w:rPr>
        <w:t xml:space="preserve">ι, αποτελεί πρόκληση για την επιστήμη ο </w:t>
      </w:r>
      <w:r>
        <w:rPr>
          <w:rFonts w:eastAsia="Times New Roman"/>
          <w:szCs w:val="24"/>
        </w:rPr>
        <w:t>π</w:t>
      </w:r>
      <w:r>
        <w:rPr>
          <w:rFonts w:eastAsia="Times New Roman"/>
          <w:szCs w:val="24"/>
        </w:rPr>
        <w:t>ροϋπολογισμός της Κυβέρνησης, γιατί προσδοκάτε αύξηση των φορολογικών εσόδων κατά 2,6 δισεκατομμύρια ευρώ, όπως είπαμε, και ταυτοχρόνως προβλέπετε ότι η οικονομία θα αναπτυχθεί 2,7</w:t>
      </w:r>
      <w:r>
        <w:rPr>
          <w:rFonts w:eastAsia="Times New Roman"/>
          <w:szCs w:val="24"/>
        </w:rPr>
        <w:t>%</w:t>
      </w:r>
      <w:r>
        <w:rPr>
          <w:rFonts w:eastAsia="Times New Roman"/>
          <w:szCs w:val="24"/>
        </w:rPr>
        <w:t>, δηλαδή αυξάνετε την φορολογία κα</w:t>
      </w:r>
      <w:r>
        <w:rPr>
          <w:rFonts w:eastAsia="Times New Roman"/>
          <w:szCs w:val="24"/>
        </w:rPr>
        <w:t>ι θεωρείτε ότι η ανάπτυξη θα συνεχίσει ανενόχλητη. Και αυτό είναι όντως άξιο επιστημονικής μελέτης.</w:t>
      </w:r>
    </w:p>
    <w:p w14:paraId="225E5734" w14:textId="77777777" w:rsidR="00E140DF" w:rsidRDefault="00A85BE1">
      <w:pPr>
        <w:spacing w:line="600" w:lineRule="auto"/>
        <w:ind w:firstLine="720"/>
        <w:jc w:val="both"/>
        <w:rPr>
          <w:rFonts w:eastAsia="Times New Roman"/>
          <w:szCs w:val="24"/>
        </w:rPr>
      </w:pPr>
      <w:r>
        <w:rPr>
          <w:rFonts w:eastAsia="Times New Roman"/>
          <w:szCs w:val="24"/>
        </w:rPr>
        <w:t>Τι θα έπρεπε να κάνουμε κατά τη δική μας εκτίμηση και νομίζω κατά την εκτίμηση ενός μεγάλου μέρους της παραγωγικής, δημιουργικής Ελλάδας; Θα έπρεπε να μειώσ</w:t>
      </w:r>
      <w:r>
        <w:rPr>
          <w:rFonts w:eastAsia="Times New Roman"/>
          <w:szCs w:val="24"/>
        </w:rPr>
        <w:t xml:space="preserve">ουμε σε αυτόν τον </w:t>
      </w:r>
      <w:r>
        <w:rPr>
          <w:rFonts w:eastAsia="Times New Roman"/>
          <w:szCs w:val="24"/>
        </w:rPr>
        <w:t>π</w:t>
      </w:r>
      <w:r>
        <w:rPr>
          <w:rFonts w:eastAsia="Times New Roman"/>
          <w:szCs w:val="24"/>
        </w:rPr>
        <w:t>ροϋπολογισμό τους φόρους, έστω και συμβολικά, έτσι ώστε να σηματοδοτήσουμε τη στροφή της πολιτείας υπέρ της επιχειρηματικότητας, υπέρ των επενδύσεων. Θα έπρεπε να ενισχύσουμε τους πολίτες που είναι θύματα της κρίσης, τους ήρωες</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w:t>
      </w:r>
      <w:r>
        <w:rPr>
          <w:rFonts w:eastAsia="Times New Roman"/>
          <w:szCs w:val="24"/>
        </w:rPr>
        <w:t xml:space="preserve">του ιδιωτικού τομέα, οι οποίοι αντιμετωπίζονται τα τελευταία χρόνια ως παιδιά ενός κατώτερου </w:t>
      </w:r>
      <w:r>
        <w:rPr>
          <w:rFonts w:eastAsia="Times New Roman"/>
          <w:szCs w:val="24"/>
        </w:rPr>
        <w:t>θ</w:t>
      </w:r>
      <w:r>
        <w:rPr>
          <w:rFonts w:eastAsia="Times New Roman"/>
          <w:szCs w:val="24"/>
        </w:rPr>
        <w:t xml:space="preserve">εού. Και ως τρίτη προτεραιότητα </w:t>
      </w:r>
      <w:r>
        <w:rPr>
          <w:rFonts w:eastAsia="Times New Roman"/>
          <w:szCs w:val="24"/>
        </w:rPr>
        <w:t xml:space="preserve">αυτού του Προϋπολογισμού </w:t>
      </w:r>
      <w:r>
        <w:rPr>
          <w:rFonts w:eastAsia="Times New Roman"/>
          <w:szCs w:val="24"/>
        </w:rPr>
        <w:t>θα έπρεπε να ήταν η ενίσχυση των επενδυτικών δαπανών.</w:t>
      </w:r>
    </w:p>
    <w:p w14:paraId="225E5735" w14:textId="77777777" w:rsidR="00E140DF" w:rsidRDefault="00A85BE1">
      <w:pPr>
        <w:spacing w:line="600" w:lineRule="auto"/>
        <w:ind w:firstLine="720"/>
        <w:jc w:val="both"/>
        <w:rPr>
          <w:rFonts w:eastAsia="Times New Roman"/>
          <w:szCs w:val="24"/>
        </w:rPr>
      </w:pPr>
      <w:r>
        <w:rPr>
          <w:rFonts w:eastAsia="Times New Roman"/>
          <w:szCs w:val="24"/>
        </w:rPr>
        <w:t>Ο αναπτυξιακός νόμος προβλέπει, όμως, μόνο 430 εκατ</w:t>
      </w:r>
      <w:r>
        <w:rPr>
          <w:rFonts w:eastAsia="Times New Roman"/>
          <w:szCs w:val="24"/>
        </w:rPr>
        <w:t>ομμύρια για όλη την πενταετία, χρήματα που φτάνουν δεν φτάνουν για μία μεγάλη σοβαρή επένδυση. Και δεν ξέρω αν το έχετε προσέξει, αλλά με τον νέο νόμο, τον ν.4412, έναν νόμο που καθορίζει εκ νέου την ανάθεση έργων και τις προμήθειες αγαθών και περιουσιών α</w:t>
      </w:r>
      <w:r>
        <w:rPr>
          <w:rFonts w:eastAsia="Times New Roman"/>
          <w:szCs w:val="24"/>
        </w:rPr>
        <w:t xml:space="preserve">πό το </w:t>
      </w:r>
      <w:r>
        <w:rPr>
          <w:rFonts w:eastAsia="Times New Roman"/>
          <w:szCs w:val="24"/>
        </w:rPr>
        <w:t>δημόσιο</w:t>
      </w:r>
      <w:r>
        <w:rPr>
          <w:rFonts w:eastAsia="Times New Roman"/>
          <w:szCs w:val="24"/>
        </w:rPr>
        <w:t>, έναν νόμο που προετοιμαζόταν έναν χρόνο, έναν νόμο που ψηφίστηκε τον Αύγουστο, σήμερα, τέσσερις μήνες μετά, τίποτα δεν έχει υλοποιηθεί, δεν γίνεται καμμία προκήρυξη έργου και τα αποτελέσματα είναι να κινδυνεύουμε πλέον να χάσουμε τα ποσά από</w:t>
      </w:r>
      <w:r>
        <w:rPr>
          <w:rFonts w:eastAsia="Times New Roman"/>
          <w:szCs w:val="24"/>
        </w:rPr>
        <w:t xml:space="preserve"> το τρέχον ΕΣΠΑ.</w:t>
      </w:r>
    </w:p>
    <w:p w14:paraId="225E5736"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το έχουμε πει πολλές φορές στη Βουλή και το λέμε συνεχώς ότι πρέπει να μειώσουμε το κομματικό πελατειακό κράτος. Πρέπει να δυσκολέψουμε τη ζωή -και νομίζω ότι εδώ θα συμφωνήσουμε όλοι- των φοροφυγάδων και των </w:t>
      </w:r>
      <w:proofErr w:type="spellStart"/>
      <w:r>
        <w:rPr>
          <w:rFonts w:eastAsia="Times New Roman"/>
          <w:szCs w:val="24"/>
        </w:rPr>
        <w:t>φοροφαγάδων</w:t>
      </w:r>
      <w:proofErr w:type="spellEnd"/>
      <w:r>
        <w:rPr>
          <w:rFonts w:eastAsia="Times New Roman"/>
          <w:szCs w:val="24"/>
        </w:rPr>
        <w:t>, να βάλουμε εμπόδια στην απάτη.</w:t>
      </w:r>
    </w:p>
    <w:p w14:paraId="225E5737" w14:textId="77777777" w:rsidR="00E140DF" w:rsidRDefault="00A85BE1">
      <w:pPr>
        <w:spacing w:line="600" w:lineRule="auto"/>
        <w:ind w:firstLine="720"/>
        <w:jc w:val="both"/>
        <w:rPr>
          <w:rFonts w:eastAsia="Times New Roman"/>
          <w:szCs w:val="24"/>
        </w:rPr>
      </w:pPr>
      <w:r>
        <w:rPr>
          <w:rFonts w:eastAsia="Times New Roman"/>
          <w:szCs w:val="24"/>
        </w:rPr>
        <w:t>Σήμερα στην ελληνική κοινωνία υπάρχει ένας πόλεμος ανάμεσα σ’ αυτούς που πληρώνουν και ανάμεσα σ’ αυτούς που δεν πληρώνουν. Υπάρχουν κάποιοι -τα κορόιδα- που πληρώνουν φόρους, δάνεια, εισφορές και κάποιοι που φοροδιαφεύγουν</w:t>
      </w:r>
      <w:r>
        <w:rPr>
          <w:rFonts w:eastAsia="Times New Roman"/>
          <w:szCs w:val="24"/>
        </w:rPr>
        <w:t>, δεν πληρώνουν τα δάνειά τους ή απαιτούν όλο και περισσότερο ευνοϊκές διατάξεις. Και αυτά ασχέτως της οικογενειακής τους περιουσίας. Θα εξηγήσω τι εννοώ στη συνέχεια.</w:t>
      </w:r>
    </w:p>
    <w:p w14:paraId="225E5738" w14:textId="77777777" w:rsidR="00E140DF" w:rsidRDefault="00A85BE1">
      <w:pPr>
        <w:spacing w:line="600" w:lineRule="auto"/>
        <w:ind w:firstLine="720"/>
        <w:jc w:val="both"/>
        <w:rPr>
          <w:rFonts w:eastAsia="Times New Roman"/>
          <w:szCs w:val="24"/>
        </w:rPr>
      </w:pPr>
      <w:r>
        <w:rPr>
          <w:rFonts w:eastAsia="Times New Roman"/>
          <w:szCs w:val="24"/>
        </w:rPr>
        <w:t>Αν δεν υπάρξουν καθαροί κανόνες ταυτόχρονα μ</w:t>
      </w:r>
      <w:r>
        <w:rPr>
          <w:rFonts w:eastAsia="Times New Roman"/>
          <w:szCs w:val="24"/>
        </w:rPr>
        <w:t>ε</w:t>
      </w:r>
      <w:r>
        <w:rPr>
          <w:rFonts w:eastAsia="Times New Roman"/>
          <w:szCs w:val="24"/>
        </w:rPr>
        <w:t xml:space="preserve"> έναν πατριωτισμό, νομίζω ότι δεν έχουμε μέ</w:t>
      </w:r>
      <w:r>
        <w:rPr>
          <w:rFonts w:eastAsia="Times New Roman"/>
          <w:szCs w:val="24"/>
        </w:rPr>
        <w:t xml:space="preserve">λλον </w:t>
      </w:r>
      <w:r>
        <w:rPr>
          <w:rFonts w:eastAsia="Times New Roman"/>
          <w:szCs w:val="24"/>
        </w:rPr>
        <w:t>ως</w:t>
      </w:r>
      <w:r>
        <w:rPr>
          <w:rFonts w:eastAsia="Times New Roman"/>
          <w:szCs w:val="24"/>
        </w:rPr>
        <w:t xml:space="preserve"> χώρα.</w:t>
      </w:r>
    </w:p>
    <w:p w14:paraId="225E5739" w14:textId="77777777" w:rsidR="00E140DF" w:rsidRDefault="00A85BE1">
      <w:pPr>
        <w:spacing w:line="600" w:lineRule="auto"/>
        <w:ind w:firstLine="720"/>
        <w:jc w:val="both"/>
        <w:rPr>
          <w:rFonts w:eastAsia="Times New Roman"/>
          <w:szCs w:val="24"/>
        </w:rPr>
      </w:pPr>
      <w:r>
        <w:rPr>
          <w:rFonts w:eastAsia="Times New Roman"/>
          <w:szCs w:val="24"/>
        </w:rPr>
        <w:t>Αυτό αφορά και κάποιες επιχειρήσεις, αυτές κυρίως που έχουν βασιστεί στις παροχές από το δημόσιο, από το κομματικό κράτος δηλαδή και τη διαφθορά, και κάποιες άλλες επιχειρήσεις, που έχουν ασπαστεί το δόγμα: «Τα κέρδη έξω και δικά μας και τα χ</w:t>
      </w:r>
      <w:r>
        <w:rPr>
          <w:rFonts w:eastAsia="Times New Roman"/>
          <w:szCs w:val="24"/>
        </w:rPr>
        <w:t>ρέη μέσα και δικά σας»</w:t>
      </w:r>
      <w:r>
        <w:rPr>
          <w:rFonts w:eastAsia="Times New Roman"/>
          <w:szCs w:val="24"/>
        </w:rPr>
        <w:t>!</w:t>
      </w:r>
    </w:p>
    <w:p w14:paraId="225E573A" w14:textId="77777777" w:rsidR="00E140DF" w:rsidRDefault="00A85BE1">
      <w:pPr>
        <w:spacing w:line="600" w:lineRule="auto"/>
        <w:ind w:firstLine="720"/>
        <w:jc w:val="both"/>
        <w:rPr>
          <w:rFonts w:eastAsia="Times New Roman"/>
          <w:szCs w:val="24"/>
        </w:rPr>
      </w:pPr>
      <w:r>
        <w:rPr>
          <w:rFonts w:eastAsia="Times New Roman"/>
          <w:szCs w:val="24"/>
        </w:rPr>
        <w:t xml:space="preserve">Εάν δεν αλλάξει αυτή η αντίληψη, πολύ φοβάμαι ότι σύντομα η χώρα θα καταντήσει μια </w:t>
      </w:r>
      <w:r>
        <w:rPr>
          <w:rFonts w:eastAsia="Times New Roman"/>
          <w:szCs w:val="24"/>
        </w:rPr>
        <w:t>«</w:t>
      </w:r>
      <w:proofErr w:type="spellStart"/>
      <w:r>
        <w:rPr>
          <w:rFonts w:eastAsia="Times New Roman"/>
          <w:szCs w:val="24"/>
        </w:rPr>
        <w:t>αποεπενδυμένη</w:t>
      </w:r>
      <w:proofErr w:type="spellEnd"/>
      <w:r>
        <w:rPr>
          <w:rFonts w:eastAsia="Times New Roman"/>
          <w:szCs w:val="24"/>
        </w:rPr>
        <w:t>»</w:t>
      </w:r>
      <w:r>
        <w:rPr>
          <w:rFonts w:eastAsia="Times New Roman"/>
          <w:szCs w:val="24"/>
        </w:rPr>
        <w:t xml:space="preserve"> χώρα, γιατί κανείς ξένος δεν πάει σ’ ένα κράτος, που οι ντόπιοι επενδυτές φεύγουν.</w:t>
      </w:r>
    </w:p>
    <w:p w14:paraId="225E573B"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θα πρέπει να θεσπιστεί -και θα </w:t>
      </w:r>
      <w:r>
        <w:rPr>
          <w:rFonts w:eastAsia="Times New Roman"/>
          <w:szCs w:val="24"/>
        </w:rPr>
        <w:t>καταθέσουμε συγκεκριμένη πρόταση το επόμενο διάστημα- ένας μοναδικός ατομικός κωδικός δικαιούχου από το δημόσιο. Ακόμα και σήμερα πολλές απολαβές του δημοσίου –μισθοί, επιδόματα, αποζημιώσεις –έρχονται από διαφορετικά κανάλια με αποτέλεσμα να εμποδίζεται ο</w:t>
      </w:r>
      <w:r>
        <w:rPr>
          <w:rFonts w:eastAsia="Times New Roman"/>
          <w:szCs w:val="24"/>
        </w:rPr>
        <w:t xml:space="preserve"> έλεγχος. Ταυτόχρονα, πρέπει να γίνεται οικογενειακή διασταύρωση απολαβών, για να μην έχουμε ατομικά φτωχούς, που εισπράττουν επιδόματα ή έχουν ελαφρύνσεις, ενώ έχουν μια πλούσια οικογένεια δίπλα τους.</w:t>
      </w:r>
    </w:p>
    <w:p w14:paraId="225E573C" w14:textId="77777777" w:rsidR="00E140DF" w:rsidRDefault="00A85BE1">
      <w:pPr>
        <w:spacing w:line="600" w:lineRule="auto"/>
        <w:ind w:firstLine="720"/>
        <w:jc w:val="both"/>
        <w:rPr>
          <w:rFonts w:eastAsia="Times New Roman"/>
          <w:szCs w:val="24"/>
        </w:rPr>
      </w:pPr>
      <w:r>
        <w:rPr>
          <w:rFonts w:eastAsia="Times New Roman"/>
          <w:szCs w:val="24"/>
        </w:rPr>
        <w:t>Αναφέρω χαρακτηριστικά τα κόκκινα δάνεια. Η τεχνολογία</w:t>
      </w:r>
      <w:r>
        <w:rPr>
          <w:rFonts w:eastAsia="Times New Roman"/>
          <w:szCs w:val="24"/>
        </w:rPr>
        <w:t xml:space="preserve"> απάτης έχει επεκταθεί τόσο πολύ που εμφανίζονται μέλη πλούσιων οικογενειών ως ατομικοί δανειολήπτες, προκειμένου να τύχουν ευεργετικών διατάξεων.</w:t>
      </w:r>
    </w:p>
    <w:p w14:paraId="225E573D" w14:textId="77777777" w:rsidR="00E140DF" w:rsidRDefault="00A85BE1">
      <w:pPr>
        <w:spacing w:line="600" w:lineRule="auto"/>
        <w:ind w:firstLine="720"/>
        <w:jc w:val="both"/>
        <w:rPr>
          <w:rFonts w:eastAsia="Times New Roman"/>
          <w:szCs w:val="24"/>
        </w:rPr>
      </w:pPr>
      <w:r>
        <w:rPr>
          <w:rFonts w:eastAsia="Times New Roman"/>
          <w:szCs w:val="24"/>
        </w:rPr>
        <w:t>Να θεσπιστεί, λοιπόν, οικογενειακός κωδικός, που θα επιτρέπει, εκτός όλων των άλλων -για να πάω και σε μερικά</w:t>
      </w:r>
      <w:r>
        <w:rPr>
          <w:rFonts w:eastAsia="Times New Roman"/>
          <w:szCs w:val="24"/>
        </w:rPr>
        <w:t xml:space="preserve"> επίκαιρα γεγονότα- όταν κάποιος πιάνεται να καταστρέφει δημόσια περιουσία, ο λογαριασμός να πηγαίνει στην οικογένειά του -είναι νομοθέτημα που έχει γίνει στην Αγγλία του </w:t>
      </w:r>
      <w:proofErr w:type="spellStart"/>
      <w:r>
        <w:rPr>
          <w:rFonts w:eastAsia="Times New Roman"/>
          <w:szCs w:val="24"/>
        </w:rPr>
        <w:t>Κάμερον</w:t>
      </w:r>
      <w:proofErr w:type="spellEnd"/>
      <w:r>
        <w:rPr>
          <w:rFonts w:eastAsia="Times New Roman"/>
          <w:szCs w:val="24"/>
        </w:rPr>
        <w:t xml:space="preserve"> το 2012- γιατί νομίζω ότι ο χουλιγκανισμός στα γήπεδα, στις γειτονιές και στα</w:t>
      </w:r>
      <w:r>
        <w:rPr>
          <w:rFonts w:eastAsia="Times New Roman"/>
          <w:szCs w:val="24"/>
        </w:rPr>
        <w:t xml:space="preserve"> πανεπιστήμια πρέπει να τελειώσει. </w:t>
      </w:r>
    </w:p>
    <w:p w14:paraId="225E573E" w14:textId="77777777" w:rsidR="00E140DF" w:rsidRDefault="00A85BE1">
      <w:pPr>
        <w:spacing w:line="600" w:lineRule="auto"/>
        <w:ind w:firstLine="720"/>
        <w:jc w:val="both"/>
        <w:rPr>
          <w:rFonts w:eastAsia="Times New Roman"/>
          <w:szCs w:val="24"/>
        </w:rPr>
      </w:pPr>
      <w:r>
        <w:rPr>
          <w:rFonts w:eastAsia="Times New Roman"/>
          <w:szCs w:val="24"/>
        </w:rPr>
        <w:t>Αυτοί που καταστρέφουν -και δεν ξέρω αν βλέπετε τα στοιχεία που δίνονται κατά καιρούς από την Αστυνομία- είναι παιδιά πολλές φορές των βορείων και των νοτίων προαστίων και όχι των δυτικών. Τους τρώει η ανία στο σπίτι και</w:t>
      </w:r>
      <w:r>
        <w:rPr>
          <w:rFonts w:eastAsia="Times New Roman"/>
          <w:szCs w:val="24"/>
        </w:rPr>
        <w:t xml:space="preserve"> κάτι πρέπει να κάνουν στην πόλη ή στο γήπεδο ή στις γειτονιές. Αυτοί, λοιπόν, θα πρέπει να ξέρουν ότι θα κληθούν να πληρώσουν τον λογαριασμό.</w:t>
      </w:r>
    </w:p>
    <w:p w14:paraId="225E573F" w14:textId="77777777" w:rsidR="00E140DF" w:rsidRDefault="00A85BE1">
      <w:pPr>
        <w:spacing w:line="600" w:lineRule="auto"/>
        <w:ind w:firstLine="720"/>
        <w:jc w:val="both"/>
        <w:rPr>
          <w:rFonts w:eastAsia="Times New Roman"/>
          <w:szCs w:val="24"/>
        </w:rPr>
      </w:pPr>
      <w:r>
        <w:rPr>
          <w:rFonts w:eastAsia="Times New Roman"/>
          <w:szCs w:val="24"/>
        </w:rPr>
        <w:t>Δεν καταλαβαίνω, πραγματικά, γιατί στην Ελλάδα της κρίσης, στην Ελλάδα της πτώσης, το καμένο τρόλεϊ να το πληρώνε</w:t>
      </w:r>
      <w:r>
        <w:rPr>
          <w:rFonts w:eastAsia="Times New Roman"/>
          <w:szCs w:val="24"/>
        </w:rPr>
        <w:t xml:space="preserve">ι το γκαρσόνι, η πωλήτρια, αυτοί που δουλεύουν, δηλαδή, στον ιδιωτικό τομέα και όχι </w:t>
      </w:r>
      <w:r>
        <w:rPr>
          <w:rFonts w:eastAsia="Times New Roman"/>
          <w:szCs w:val="24"/>
        </w:rPr>
        <w:t>η</w:t>
      </w:r>
      <w:r>
        <w:rPr>
          <w:rFonts w:eastAsia="Times New Roman"/>
          <w:szCs w:val="24"/>
        </w:rPr>
        <w:t xml:space="preserve"> οικογένε</w:t>
      </w:r>
      <w:r>
        <w:rPr>
          <w:rFonts w:eastAsia="Times New Roman"/>
          <w:szCs w:val="24"/>
        </w:rPr>
        <w:t>ια</w:t>
      </w:r>
      <w:r>
        <w:rPr>
          <w:rFonts w:eastAsia="Times New Roman"/>
          <w:szCs w:val="24"/>
        </w:rPr>
        <w:t xml:space="preserve"> αυτού που το έκαψε.</w:t>
      </w:r>
    </w:p>
    <w:p w14:paraId="225E5740" w14:textId="77777777" w:rsidR="00E140DF" w:rsidRDefault="00A85BE1">
      <w:pPr>
        <w:spacing w:line="600" w:lineRule="auto"/>
        <w:ind w:firstLine="720"/>
        <w:jc w:val="both"/>
        <w:rPr>
          <w:rFonts w:eastAsia="Times New Roman"/>
          <w:szCs w:val="24"/>
        </w:rPr>
      </w:pPr>
      <w:r>
        <w:rPr>
          <w:rFonts w:eastAsia="Times New Roman"/>
          <w:szCs w:val="24"/>
        </w:rPr>
        <w:t xml:space="preserve">Μιλάγαμε, όμως για τον </w:t>
      </w:r>
      <w:r>
        <w:rPr>
          <w:rFonts w:eastAsia="Times New Roman"/>
          <w:szCs w:val="24"/>
        </w:rPr>
        <w:t>π</w:t>
      </w:r>
      <w:r>
        <w:rPr>
          <w:rFonts w:eastAsia="Times New Roman"/>
          <w:szCs w:val="24"/>
        </w:rPr>
        <w:t>ροϋπολογισμό. Να πάω ξανά στη μεγάλη εικόνα. Πρέπει να καταργηθούν -και το προτείνουμε- τα μυστικά κονδύλια του Υπο</w:t>
      </w:r>
      <w:r>
        <w:rPr>
          <w:rFonts w:eastAsia="Times New Roman"/>
          <w:szCs w:val="24"/>
        </w:rPr>
        <w:t xml:space="preserve">υργείου Εξωτερικών, τα μυστικά κονδύλια του Υπουργείου Εθνικής Αμύνης, και, βέβαια, ο </w:t>
      </w:r>
      <w:r>
        <w:rPr>
          <w:rFonts w:eastAsia="Times New Roman"/>
          <w:szCs w:val="24"/>
        </w:rPr>
        <w:t>π</w:t>
      </w:r>
      <w:r>
        <w:rPr>
          <w:rFonts w:eastAsia="Times New Roman"/>
          <w:szCs w:val="24"/>
        </w:rPr>
        <w:t>ροϋπολογισμός της Βουλής να περάσει στον έλεγχο του Υπουργείου Οικονομικών, όπως γίνεται για όλα τα Υπουργεία. Και η αυτοδιοίκηση θα πρέπει να γίνει -και αυτό θα ήταν μι</w:t>
      </w:r>
      <w:r>
        <w:rPr>
          <w:rFonts w:eastAsia="Times New Roman"/>
          <w:szCs w:val="24"/>
        </w:rPr>
        <w:t>α τολμηρή αλλαγή- δημοσιονομικά αυτοτελής, να έχει τους φόρους της, να έχει και να ελέγχει τις δαπάνες της.</w:t>
      </w:r>
    </w:p>
    <w:p w14:paraId="225E5741" w14:textId="77777777" w:rsidR="00E140DF" w:rsidRDefault="00A85BE1">
      <w:pPr>
        <w:spacing w:line="600" w:lineRule="auto"/>
        <w:ind w:firstLine="720"/>
        <w:jc w:val="both"/>
        <w:rPr>
          <w:rFonts w:eastAsia="Times New Roman"/>
          <w:szCs w:val="24"/>
        </w:rPr>
      </w:pPr>
      <w:r>
        <w:rPr>
          <w:rFonts w:eastAsia="Times New Roman"/>
          <w:szCs w:val="24"/>
        </w:rPr>
        <w:t xml:space="preserve">Το πρόβλημα της χώρας, κυρίες και κύριοι, είναι σήμερα η μεγάλη </w:t>
      </w:r>
      <w:proofErr w:type="spellStart"/>
      <w:r>
        <w:rPr>
          <w:rFonts w:eastAsia="Times New Roman"/>
          <w:szCs w:val="24"/>
        </w:rPr>
        <w:t>αποεπένδυση</w:t>
      </w:r>
      <w:proofErr w:type="spellEnd"/>
      <w:r>
        <w:rPr>
          <w:rFonts w:eastAsia="Times New Roman"/>
          <w:szCs w:val="24"/>
        </w:rPr>
        <w:t>. Αυτό έχει ρημάξει τη χώρα. Περίπου από +10% του ΑΕΠ, που είχαμε πραγματ</w:t>
      </w:r>
      <w:r>
        <w:rPr>
          <w:rFonts w:eastAsia="Times New Roman"/>
          <w:szCs w:val="24"/>
        </w:rPr>
        <w:t xml:space="preserve">ικές νέες επενδύσεις στο παρελθόν, σήμερα έχουμε πάει στο    -7% του ΑΕΠ. </w:t>
      </w:r>
    </w:p>
    <w:p w14:paraId="225E574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Εάν δεν επανέλθουμε, λοιπόν, σε μια εποχή επενδυτικής πρωτοβουλίας, όλα τα υπόλοιπα που συζητάμε δεν θα έχουν κανένα αποτέλεσμα. Για τους επενδυτές το πρόβλημα είναι προφανώς η </w:t>
      </w:r>
      <w:r>
        <w:rPr>
          <w:rFonts w:eastAsia="Times New Roman" w:cs="Times New Roman"/>
          <w:szCs w:val="24"/>
        </w:rPr>
        <w:t>φορολογία και οι ασφαλιστικές εισφορές. Αλλά, νομίζω ότι ένα πρόσθετο στοιχείο</w:t>
      </w:r>
      <w:r>
        <w:rPr>
          <w:rFonts w:eastAsia="Times New Roman" w:cs="Times New Roman"/>
          <w:szCs w:val="24"/>
        </w:rPr>
        <w:t>,</w:t>
      </w:r>
      <w:r>
        <w:rPr>
          <w:rFonts w:eastAsia="Times New Roman" w:cs="Times New Roman"/>
          <w:szCs w:val="24"/>
        </w:rPr>
        <w:t xml:space="preserve"> που αποτρέπει τις επενδύσεις και είναι εύκολο</w:t>
      </w:r>
      <w:r>
        <w:rPr>
          <w:rFonts w:eastAsia="Times New Roman" w:cs="Times New Roman"/>
          <w:szCs w:val="24"/>
        </w:rPr>
        <w:t>,</w:t>
      </w:r>
      <w:r>
        <w:rPr>
          <w:rFonts w:eastAsia="Times New Roman" w:cs="Times New Roman"/>
          <w:szCs w:val="24"/>
        </w:rPr>
        <w:t xml:space="preserve"> σχετικά</w:t>
      </w:r>
      <w:r>
        <w:rPr>
          <w:rFonts w:eastAsia="Times New Roman" w:cs="Times New Roman"/>
          <w:szCs w:val="24"/>
        </w:rPr>
        <w:t>,</w:t>
      </w:r>
      <w:r>
        <w:rPr>
          <w:rFonts w:eastAsia="Times New Roman" w:cs="Times New Roman"/>
          <w:szCs w:val="24"/>
        </w:rPr>
        <w:t xml:space="preserve"> να αντιμετωπιστεί</w:t>
      </w:r>
      <w:r>
        <w:rPr>
          <w:rFonts w:eastAsia="Times New Roman" w:cs="Times New Roman"/>
          <w:szCs w:val="24"/>
        </w:rPr>
        <w:t>,</w:t>
      </w:r>
      <w:r>
        <w:rPr>
          <w:rFonts w:eastAsia="Times New Roman" w:cs="Times New Roman"/>
          <w:szCs w:val="24"/>
        </w:rPr>
        <w:t xml:space="preserve"> είναι η μεγάλη ευκολία με την οποία αλλάζουμε τους κανόνες του παιχνιδιού στην Ελλάδα. </w:t>
      </w:r>
    </w:p>
    <w:p w14:paraId="225E574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 xml:space="preserve">υτό την Προεδρική Έδρα καταλαμβάνει ο Πρόεδρος της Βουλής κ. </w:t>
      </w:r>
      <w:r w:rsidRPr="0068230D">
        <w:rPr>
          <w:rFonts w:eastAsia="Times New Roman" w:cs="Times New Roman"/>
          <w:b/>
          <w:szCs w:val="24"/>
        </w:rPr>
        <w:t>ΝΙΚΟΛΑΟΣ ΒΟΥΤΣΗΣ</w:t>
      </w:r>
      <w:r>
        <w:rPr>
          <w:rFonts w:eastAsia="Times New Roman" w:cs="Times New Roman"/>
          <w:szCs w:val="24"/>
        </w:rPr>
        <w:t>)</w:t>
      </w:r>
    </w:p>
    <w:p w14:paraId="225E574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Με μια βραδινή τροπολογία, την οποία κανείς δεν μπορεί να καταλάβει, τα πάντα μπορεί να αλλάξουν. Επίσης, με μια υπουργική απόφαση που κανείς δεν πρόσεξε, μπορεί να αλλάξουν οι </w:t>
      </w:r>
      <w:r>
        <w:rPr>
          <w:rFonts w:eastAsia="Times New Roman" w:cs="Times New Roman"/>
          <w:szCs w:val="24"/>
        </w:rPr>
        <w:t xml:space="preserve">όροι του παιχνιδιού. Είναι, λοιπόν, πολύ σημαντικό να μπούμε σε ένα καθεστώς σταθερότητας, εάν θέλουμε να έχουμε επενδύσεις. </w:t>
      </w:r>
    </w:p>
    <w:p w14:paraId="225E574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τα στοιχεία λένε ότι η μαύρη εργασία σε αυτή τη χώρα αυξάνεται συνεχώς και για πρώτη φορά αυτό το καλοκαίρι οι εργαζόμενοι μερικής απασχόλησης ξεπέρασαν σε αριθμό τους εργαζομένους πλήρους απασχόλησης. </w:t>
      </w:r>
    </w:p>
    <w:p w14:paraId="225E574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προϋπολογισμός της Κυβέρνησης πρ</w:t>
      </w:r>
      <w:r>
        <w:rPr>
          <w:rFonts w:eastAsia="Times New Roman" w:cs="Times New Roman"/>
          <w:szCs w:val="24"/>
        </w:rPr>
        <w:t>οβλέπει φορολογικά έσοδα από τις επιχειρήσεις μειωμένα κατά 7%, παρ’ ότι αυξάνονται οι φορολογικοί συντελεστές. Τι σημαίνει αυτό; Είναι μια παραδοχή ότι οι επιχειρήσεις θα συνεχίσουν να κλείνουν, θα συνεχίσουν να μειώνουν τα κέρδη τους, θα συνεχίσουν να εί</w:t>
      </w:r>
      <w:r>
        <w:rPr>
          <w:rFonts w:eastAsia="Times New Roman" w:cs="Times New Roman"/>
          <w:szCs w:val="24"/>
        </w:rPr>
        <w:t xml:space="preserve">ναι ζημιογόνες. Η ελληνική οικονομία είναι στον αναπνευστήρα και νομίζω ότι με τις επικοινωνιακές καθυστερήσεις των διαπραγματεύσεων δεν έχετε εξασφαλίσει ούτε τη σταθερή τροφοδοσία με οξυγόνο της ελληνικής οικονομίας. </w:t>
      </w:r>
    </w:p>
    <w:p w14:paraId="225E574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Γραφείο Προϋπολογισμού της Βουλής</w:t>
      </w:r>
      <w:r>
        <w:rPr>
          <w:rFonts w:eastAsia="Times New Roman" w:cs="Times New Roman"/>
          <w:szCs w:val="24"/>
        </w:rPr>
        <w:t xml:space="preserve"> λέει για τις δαπάνες του προϋπολογισμού: «Οι δαπάνες, ως ποσοστό του ΑΕΠ, κατατάσσονται στις υψηλότερες στην Ευρωζώνη. Μόνο σε Φινλανδία και Γαλλία το ποσοστό είναι υψηλότερο».</w:t>
      </w:r>
    </w:p>
    <w:p w14:paraId="225E574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Ας θέσω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ξανά το ερώτημα, που είναι το μεγάλο ερώτημα, το οποίο θα πρέ</w:t>
      </w:r>
      <w:r>
        <w:rPr>
          <w:rFonts w:eastAsia="Times New Roman" w:cs="Times New Roman"/>
          <w:szCs w:val="24"/>
        </w:rPr>
        <w:t>πει να απαντήσει όχι μόνο η Βουλή αλλά η χώρα και οι πολίτες: Θα συνεχίσουμε να συντηρούμε οργανισμούς-φαντάσματα, αντιπαραγωγικές ΔΕΚΟ, στρατιές μετακλητών και συμβούλων, ενοίκια για γραφεία, όταν η περιουσία του δημοσίου ρημάζει ή θα μειώσουμε τους φόρου</w:t>
      </w:r>
      <w:r>
        <w:rPr>
          <w:rFonts w:eastAsia="Times New Roman" w:cs="Times New Roman"/>
          <w:szCs w:val="24"/>
        </w:rPr>
        <w:t xml:space="preserve">ς; Αυτό είναι το δίλημμα. Τρίτος δρόμος δεν υπάρχει, δεν έχει εφευρεθεί. </w:t>
      </w:r>
    </w:p>
    <w:p w14:paraId="225E574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προϋπολογισμός μιας χώρας, κυρίες και κύριοι συνάδελφοι, πρέπει να είναι ισορροπημένος ανάμεσα στα χρέη του χθες, στις ανάγκες του σήμερα και στην προοπτική του αύριο. Πρέπει να αλ</w:t>
      </w:r>
      <w:r>
        <w:rPr>
          <w:rFonts w:eastAsia="Times New Roman" w:cs="Times New Roman"/>
          <w:szCs w:val="24"/>
        </w:rPr>
        <w:t>λάξουμε προτεραιότητες. Θα το πούμε για άλλη μια φορά ότι πρέπει να μειώσουμε την κρατική σπατάλη, να χτυπήσουμε τη διαφθορά και τη φοροδιαφυγή και να δώσουμε λεφτά και για το αύριο και όχι για το κομματικό και πελατειακό κράτος, όχι για τους κομματικούς σ</w:t>
      </w:r>
      <w:r>
        <w:rPr>
          <w:rFonts w:eastAsia="Times New Roman" w:cs="Times New Roman"/>
          <w:szCs w:val="24"/>
        </w:rPr>
        <w:t xml:space="preserve">τρατούς και τις συντεχνίες. </w:t>
      </w:r>
    </w:p>
    <w:p w14:paraId="225E574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Δυστυχώς, όπως αποδεικνύεται από τα έργα και της ημέρες αυτής της Κυβέρνησης, δεν βλέπω πολλούς πρόθυμους σε αυτή την Αίθουσα γι’ αυτή τη μεγάλη στροφή. Εμείς, πάντως, θα επιμείνουμε, γιατί νομίζω ότι μπορούμε να τα αλλάξουμε ό</w:t>
      </w:r>
      <w:r>
        <w:rPr>
          <w:rFonts w:eastAsia="Times New Roman" w:cs="Times New Roman"/>
          <w:szCs w:val="24"/>
        </w:rPr>
        <w:t xml:space="preserve">λα, χωρίς να γκρεμίσουμε τη χώρα. </w:t>
      </w:r>
    </w:p>
    <w:p w14:paraId="225E574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25E574C"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25E574D" w14:textId="77777777" w:rsidR="00E140DF" w:rsidRDefault="00A85BE1">
      <w:pPr>
        <w:spacing w:line="600" w:lineRule="auto"/>
        <w:ind w:firstLine="720"/>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τον Πρόεδρο του Ποταμιού κ. Θεοδωράκη. </w:t>
      </w:r>
    </w:p>
    <w:p w14:paraId="225E574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w:t>
      </w:r>
      <w:proofErr w:type="spellStart"/>
      <w:r>
        <w:rPr>
          <w:rFonts w:eastAsia="Times New Roman" w:cs="Times New Roman"/>
          <w:szCs w:val="24"/>
        </w:rPr>
        <w:t>Κουτσούμπας</w:t>
      </w:r>
      <w:proofErr w:type="spellEnd"/>
      <w:r>
        <w:rPr>
          <w:rFonts w:eastAsia="Times New Roman" w:cs="Times New Roman"/>
          <w:szCs w:val="24"/>
        </w:rPr>
        <w:t xml:space="preserve">, Πρόεδρος </w:t>
      </w:r>
      <w:r>
        <w:rPr>
          <w:rFonts w:eastAsia="Times New Roman" w:cs="Times New Roman"/>
          <w:szCs w:val="24"/>
        </w:rPr>
        <w:t>της Κ</w:t>
      </w:r>
      <w:r>
        <w:rPr>
          <w:rFonts w:eastAsia="Times New Roman" w:cs="Times New Roman"/>
          <w:szCs w:val="24"/>
        </w:rPr>
        <w:t>οινοβουλευτικής Ομά</w:t>
      </w:r>
      <w:r>
        <w:rPr>
          <w:rFonts w:eastAsia="Times New Roman" w:cs="Times New Roman"/>
          <w:szCs w:val="24"/>
        </w:rPr>
        <w:t>δας και Γενικός Γραμματέας του Κομμουνιστικού Κόμματος Ελλάδ</w:t>
      </w:r>
      <w:r>
        <w:rPr>
          <w:rFonts w:eastAsia="Times New Roman" w:cs="Times New Roman"/>
          <w:szCs w:val="24"/>
        </w:rPr>
        <w:t>α</w:t>
      </w:r>
      <w:r>
        <w:rPr>
          <w:rFonts w:eastAsia="Times New Roman" w:cs="Times New Roman"/>
          <w:szCs w:val="24"/>
        </w:rPr>
        <w:t xml:space="preserve">ς. </w:t>
      </w:r>
    </w:p>
    <w:p w14:paraId="225E574F"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Κυρίες και κύριοι της Κυβέρνησης, έχετε πάρει μεγάλη κατρακύλα! Δεν σας σταματάει τίποτ</w:t>
      </w:r>
      <w:r>
        <w:rPr>
          <w:rFonts w:eastAsia="Times New Roman" w:cs="Times New Roman"/>
          <w:szCs w:val="24"/>
        </w:rPr>
        <w:t xml:space="preserve">α ούτε και σας σώζει τίποτα, ούτε ο Κάστρο ούτε ο Πανάγιος Τάφος ούτε τα «πάρε, δώσε» με τους Αμερικάνους, τον Ομπάμα και τον </w:t>
      </w:r>
      <w:proofErr w:type="spellStart"/>
      <w:r>
        <w:rPr>
          <w:rFonts w:eastAsia="Times New Roman" w:cs="Times New Roman"/>
          <w:szCs w:val="24"/>
        </w:rPr>
        <w:t>Νετανιάχου</w:t>
      </w:r>
      <w:proofErr w:type="spellEnd"/>
      <w:r>
        <w:rPr>
          <w:rFonts w:eastAsia="Times New Roman" w:cs="Times New Roman"/>
          <w:szCs w:val="24"/>
        </w:rPr>
        <w:t xml:space="preserve">, τους Ισραηλινούς τώρα πρόσφατα. Σας τέλειωσε τώρα και ο Νότος, οι ηγέτες του Νότου, ο </w:t>
      </w:r>
      <w:proofErr w:type="spellStart"/>
      <w:r>
        <w:rPr>
          <w:rFonts w:eastAsia="Times New Roman" w:cs="Times New Roman"/>
          <w:szCs w:val="24"/>
        </w:rPr>
        <w:t>Ρέντσι</w:t>
      </w:r>
      <w:proofErr w:type="spellEnd"/>
      <w:r>
        <w:rPr>
          <w:rFonts w:eastAsia="Times New Roman" w:cs="Times New Roman"/>
          <w:szCs w:val="24"/>
        </w:rPr>
        <w:t xml:space="preserve">, ο Ολάντ. Δεν σας σώζουν </w:t>
      </w:r>
      <w:r>
        <w:rPr>
          <w:rFonts w:eastAsia="Times New Roman" w:cs="Times New Roman"/>
          <w:szCs w:val="24"/>
        </w:rPr>
        <w:t xml:space="preserve">ούτε τα νυχτερινά διαγγέλματα, για να δώσετε κάποια ψίχουλα από τα «ματωμένα» πλεονάσματα που έχει δημιουργήσει ο λαός μας με την πολιτική σας, εκτός και αν θεωρείτε ότι θα σας διασώσουν τα ταξιδάκια με τους ΑΝΕΛ και τους </w:t>
      </w:r>
      <w:proofErr w:type="spellStart"/>
      <w:r>
        <w:rPr>
          <w:rFonts w:eastAsia="Times New Roman" w:cs="Times New Roman"/>
          <w:szCs w:val="24"/>
        </w:rPr>
        <w:t>χρυσαυγίτες</w:t>
      </w:r>
      <w:proofErr w:type="spellEnd"/>
      <w:r>
        <w:rPr>
          <w:rFonts w:eastAsia="Times New Roman" w:cs="Times New Roman"/>
          <w:szCs w:val="24"/>
        </w:rPr>
        <w:t xml:space="preserve"> –παρέα όλοι μαζί- στο </w:t>
      </w:r>
      <w:r>
        <w:rPr>
          <w:rFonts w:eastAsia="Times New Roman" w:cs="Times New Roman"/>
          <w:szCs w:val="24"/>
        </w:rPr>
        <w:t xml:space="preserve">Καστελόριζο. </w:t>
      </w:r>
    </w:p>
    <w:p w14:paraId="225E5750"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υπάρχουν πλέον λέξεις για να εκφράσουμε το αίσχος αυτής της πολιτικής. Είπαμε από εδώ, από αυτό το Βήμα και άλλες φορές ότι γίνατε καλύτεροι από τους δασκάλους σας στην εξαπάτηση του ελληνικού λαού, αλλά δεν φανταζόμασταν ποτέ ότι μέσα σε</w:t>
      </w:r>
      <w:r>
        <w:rPr>
          <w:rFonts w:eastAsia="Times New Roman" w:cs="Times New Roman"/>
          <w:szCs w:val="24"/>
        </w:rPr>
        <w:t xml:space="preserve"> λιγότερο από δ</w:t>
      </w:r>
      <w:r>
        <w:rPr>
          <w:rFonts w:eastAsia="Times New Roman" w:cs="Times New Roman"/>
          <w:szCs w:val="24"/>
        </w:rPr>
        <w:t>ύ</w:t>
      </w:r>
      <w:r>
        <w:rPr>
          <w:rFonts w:eastAsia="Times New Roman" w:cs="Times New Roman"/>
          <w:szCs w:val="24"/>
        </w:rPr>
        <w:t>ο χρόνια θα παίρνατε και πτυχίο</w:t>
      </w:r>
      <w:r>
        <w:rPr>
          <w:rFonts w:eastAsia="Times New Roman" w:cs="Times New Roman"/>
          <w:szCs w:val="24"/>
        </w:rPr>
        <w:t>!</w:t>
      </w:r>
    </w:p>
    <w:p w14:paraId="225E5751"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τόσο η κατάθεση του φετινού </w:t>
      </w:r>
      <w:r>
        <w:rPr>
          <w:rFonts w:eastAsia="Times New Roman" w:cs="Times New Roman"/>
          <w:szCs w:val="24"/>
        </w:rPr>
        <w:t>π</w:t>
      </w:r>
      <w:r>
        <w:rPr>
          <w:rFonts w:eastAsia="Times New Roman" w:cs="Times New Roman"/>
          <w:szCs w:val="24"/>
        </w:rPr>
        <w:t xml:space="preserve">ροϋπολογισμού όσο και η πολιτική της Κυβέρνησης τα προηγούμενα χρόνια, καθώς και η πρόσφατη συμφωνία στο </w:t>
      </w:r>
      <w:proofErr w:type="spellStart"/>
      <w:r>
        <w:rPr>
          <w:rFonts w:eastAsia="Times New Roman" w:cs="Times New Roman"/>
          <w:szCs w:val="24"/>
          <w:lang w:val="en-US"/>
        </w:rPr>
        <w:t>Eurogroup</w:t>
      </w:r>
      <w:proofErr w:type="spellEnd"/>
      <w:r>
        <w:rPr>
          <w:rFonts w:eastAsia="Times New Roman" w:cs="Times New Roman"/>
          <w:szCs w:val="24"/>
        </w:rPr>
        <w:t>,</w:t>
      </w:r>
      <w:r>
        <w:rPr>
          <w:rFonts w:eastAsia="Times New Roman" w:cs="Times New Roman"/>
          <w:szCs w:val="24"/>
        </w:rPr>
        <w:t xml:space="preserve"> δεν αφήνουν κανένα περιθώριο για αυταπάτες </w:t>
      </w:r>
      <w:r>
        <w:rPr>
          <w:rFonts w:eastAsia="Times New Roman" w:cs="Times New Roman"/>
          <w:szCs w:val="24"/>
        </w:rPr>
        <w:t xml:space="preserve">ότι θα ανοίξει κάποιος δρόμος για ανακούφιση και ανάκτηση των απωλειών του λαού μας στο προσεχές μέλλον. </w:t>
      </w:r>
    </w:p>
    <w:p w14:paraId="225E5752"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Κυβέρνηση προωθεί αποφασιστικά απανωτά νέα πλήγματα στο εισόδημα και στα δικαιώματα του λαού, για να ανακάμψουν τα κέρδη του κεφαλαίου. Και η </w:t>
      </w:r>
      <w:r>
        <w:rPr>
          <w:rFonts w:eastAsia="Times New Roman" w:cs="Times New Roman"/>
          <w:szCs w:val="24"/>
        </w:rPr>
        <w:t>Αξιωματική Αντιπολίτευση τ</w:t>
      </w:r>
      <w:r>
        <w:rPr>
          <w:rFonts w:eastAsia="Times New Roman" w:cs="Times New Roman"/>
          <w:szCs w:val="24"/>
        </w:rPr>
        <w:t>η</w:t>
      </w:r>
      <w:r>
        <w:rPr>
          <w:rFonts w:eastAsia="Times New Roman" w:cs="Times New Roman"/>
          <w:szCs w:val="24"/>
        </w:rPr>
        <w:t>ς ζητά</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να επιταχύνει στην ίδια αντιλαϊκή κατεύθυνση. </w:t>
      </w:r>
    </w:p>
    <w:p w14:paraId="225E5753"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τη σκληρή πραγματικότητα δεν θα καταφέρει τελικά να την κρύψει καμμιά προπαγανδιστική προσπάθεια της Κυβέρνησης, του συστήματος, όσο ευρηματική και αν είναι </w:t>
      </w:r>
      <w:r>
        <w:rPr>
          <w:rFonts w:eastAsia="Times New Roman" w:cs="Times New Roman"/>
          <w:szCs w:val="24"/>
        </w:rPr>
        <w:t xml:space="preserve">αυτή. </w:t>
      </w:r>
    </w:p>
    <w:p w14:paraId="225E5754"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Καλούμε και από αυτό το Βήμα τους μισθωτούς, τους εργαζόμενους, τον λαό να μη συμβιβαστεί με αυτή την πορεία που τον οδηγεί σε μόνιμη ανασφάλεια, σε σκληρή εκμετάλλευση, στην εξαθλίωση, να μη συμβιβαστεί με τους μισθούς πείνας, με τη μόνιμη ανεργία </w:t>
      </w:r>
      <w:r>
        <w:rPr>
          <w:rFonts w:eastAsia="Times New Roman" w:cs="Times New Roman"/>
          <w:szCs w:val="24"/>
        </w:rPr>
        <w:t>των νέων, με τον εξευτελισμό των συνταξιούχων, με την οδύσσεια</w:t>
      </w:r>
      <w:r>
        <w:rPr>
          <w:rFonts w:eastAsia="Times New Roman" w:cs="Times New Roman"/>
          <w:szCs w:val="24"/>
        </w:rPr>
        <w:t xml:space="preserve"> </w:t>
      </w:r>
      <w:r>
        <w:rPr>
          <w:rFonts w:eastAsia="Times New Roman" w:cs="Times New Roman"/>
          <w:szCs w:val="24"/>
        </w:rPr>
        <w:t xml:space="preserve">των αυτοαπασχολουμένων επαγγελματιών, να σηκώσει το ανάστημά του και να οργανώσει την αντεπίθεσή του, να απαιτήσει να ζήσει με αξιοπρέπεια, να απαιτήσει να ικανοποιηθούν οι ανάγκες του και όχι </w:t>
      </w:r>
      <w:r>
        <w:rPr>
          <w:rFonts w:eastAsia="Times New Roman" w:cs="Times New Roman"/>
          <w:szCs w:val="24"/>
        </w:rPr>
        <w:t xml:space="preserve">απλά να επιβιώνει. </w:t>
      </w:r>
    </w:p>
    <w:p w14:paraId="225E5755" w14:textId="77777777" w:rsidR="00E140DF" w:rsidRDefault="00A85BE1">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Ασφαλώς, η Κυβέρνηση θα συνεχίσει την προσπάθειά της να εμφανίζει το μαύρο άσπρο, να συγκαλύπτει την κλιμάκωση της επίθεσης ενάντια στον λαό. Σε αυτόν τον τομέα είναι πραγματικά ακούραστη. Όσο ήταν αντιπολίτευση, ακούγαμε για τα νταούλι</w:t>
      </w:r>
      <w:r>
        <w:rPr>
          <w:rFonts w:eastAsia="Times New Roman" w:cs="Times New Roman"/>
          <w:szCs w:val="24"/>
        </w:rPr>
        <w:t xml:space="preserve">α που θα χτυπά και θα χορεύουν στον ρυθμό τους οι αγορές. Μετά παρουσίασαν εκείνο το ουτοπικό σχέδιο φιλολαϊκής αλλαγής εντός της </w:t>
      </w:r>
      <w:r>
        <w:rPr>
          <w:rFonts w:eastAsia="Times New Roman"/>
          <w:szCs w:val="24"/>
        </w:rPr>
        <w:t xml:space="preserve">Ευρωπαϊκής Ένωσης, που θα προωθούσαν τάχα μαζί με τις σοσιαλδημοκρατικές κυβερνήσεις του </w:t>
      </w:r>
      <w:proofErr w:type="spellStart"/>
      <w:r>
        <w:rPr>
          <w:rFonts w:eastAsia="Times New Roman"/>
          <w:szCs w:val="24"/>
        </w:rPr>
        <w:t>Ρέντσι</w:t>
      </w:r>
      <w:proofErr w:type="spellEnd"/>
      <w:r>
        <w:rPr>
          <w:rFonts w:eastAsia="Times New Roman"/>
          <w:szCs w:val="24"/>
        </w:rPr>
        <w:t xml:space="preserve"> στην Ιταλία, του Ολάντ στη Γαλ</w:t>
      </w:r>
      <w:r>
        <w:rPr>
          <w:rFonts w:eastAsia="Times New Roman"/>
          <w:szCs w:val="24"/>
        </w:rPr>
        <w:t>λία</w:t>
      </w:r>
      <w:r>
        <w:rPr>
          <w:rFonts w:eastAsia="Times New Roman"/>
          <w:szCs w:val="24"/>
        </w:rPr>
        <w:t>,</w:t>
      </w:r>
      <w:r>
        <w:rPr>
          <w:rFonts w:eastAsia="Times New Roman"/>
          <w:szCs w:val="24"/>
        </w:rPr>
        <w:t xml:space="preserve"> με τη στήριξη των Ηνωμένων Πολιτειών. </w:t>
      </w:r>
    </w:p>
    <w:p w14:paraId="225E5756"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t>Τώρα που οι πολιτικοί τους φίλοι στην Ευρωπαϊκή Ένωση υποχρεώνονται ο ένας μετά τον άλλο να παραιτηθούν, αφού «μάτωσαν» και τους δικούς τους λαούς, ο Πρωθυπουργός συνεχίζει το παραμύθι της επερχόμενης δίκαιης ανά</w:t>
      </w:r>
      <w:r>
        <w:rPr>
          <w:rFonts w:eastAsia="Times New Roman"/>
          <w:szCs w:val="24"/>
        </w:rPr>
        <w:t>πτυξης. Μας καλεί να αποδεχθούμε ως περασμένα</w:t>
      </w:r>
      <w:r>
        <w:rPr>
          <w:rFonts w:eastAsia="Times New Roman"/>
          <w:szCs w:val="24"/>
        </w:rPr>
        <w:t>-</w:t>
      </w:r>
      <w:r>
        <w:rPr>
          <w:rFonts w:eastAsia="Times New Roman"/>
          <w:szCs w:val="24"/>
        </w:rPr>
        <w:t xml:space="preserve">ξεχασμένα όσα χάσαμε, </w:t>
      </w:r>
      <w:r>
        <w:rPr>
          <w:rFonts w:eastAsia="Times New Roman" w:cs="Times New Roman"/>
          <w:szCs w:val="24"/>
        </w:rPr>
        <w:t>να κάνουμε νέες προσωρινές θυσίες και να αναμένουμε μελλοντικά οφέλη από την ανάκαμψη των κερδών των μονοπωλιακών ομίλων και από την επαναδιαπραγμάτευση των όρων αποπληρωμής του κρατικού χ</w:t>
      </w:r>
      <w:r>
        <w:rPr>
          <w:rFonts w:eastAsia="Times New Roman" w:cs="Times New Roman"/>
          <w:szCs w:val="24"/>
        </w:rPr>
        <w:t>ρέους. Δεν υπάρχει μεγαλύτερο ψέμα. Η ανάκαμψη των κερδών του κεφαλαίου απαιτεί να αυξηθεί ο βαθμός εκμετάλλευσης, να επεκταθεί και να αυξηθεί το ξεζούμισμα των εργαζομένων, να μεγαλώνει η ψαλίδα ανάμεσα στο επίπεδο της παραγωγικότητας και των μισθών.</w:t>
      </w:r>
    </w:p>
    <w:p w14:paraId="225E5757" w14:textId="77777777" w:rsidR="00E140DF" w:rsidRDefault="00A85BE1">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 xml:space="preserve">Γι’ </w:t>
      </w:r>
      <w:r>
        <w:rPr>
          <w:rFonts w:eastAsia="Times New Roman" w:cs="Times New Roman"/>
          <w:szCs w:val="24"/>
        </w:rPr>
        <w:t xml:space="preserve">αυτό, παρά τις διαφορές </w:t>
      </w:r>
      <w:r>
        <w:rPr>
          <w:rFonts w:eastAsia="Times New Roman" w:cs="Times New Roman"/>
          <w:szCs w:val="24"/>
        </w:rPr>
        <w:t>τους,</w:t>
      </w:r>
      <w:r>
        <w:rPr>
          <w:rFonts w:eastAsia="Times New Roman" w:cs="Times New Roman"/>
          <w:szCs w:val="24"/>
        </w:rPr>
        <w:t xml:space="preserve"> η </w:t>
      </w:r>
      <w:r>
        <w:rPr>
          <w:rFonts w:eastAsia="Times New Roman"/>
          <w:szCs w:val="24"/>
        </w:rPr>
        <w:t>Ευρωπαϊκή Ένωση, το Διεθνές Νομισματικό Ταμείο, η άρχουσα τάξη στη χώρα μας, ο ΣΕΒ, η Κυβέρνηση, τα άλλα αστικά κόμματα</w:t>
      </w:r>
      <w:r>
        <w:rPr>
          <w:rFonts w:eastAsia="Times New Roman"/>
          <w:szCs w:val="24"/>
        </w:rPr>
        <w:t>,</w:t>
      </w:r>
      <w:r>
        <w:rPr>
          <w:rFonts w:eastAsia="Times New Roman"/>
          <w:szCs w:val="24"/>
        </w:rPr>
        <w:t xml:space="preserve"> συγκροτούν ενιαίο μπλοκ, σε τελευταία ανάλυση, για να περάσουν αυτές οι αντιλαϊκές αναδιαρθρώσεις και τ</w:t>
      </w:r>
      <w:r>
        <w:rPr>
          <w:rFonts w:eastAsia="Times New Roman"/>
          <w:szCs w:val="24"/>
        </w:rPr>
        <w:t xml:space="preserve">α μέτρα που ισοπεδώνουν πραγματικά δικαιώματα. </w:t>
      </w:r>
    </w:p>
    <w:p w14:paraId="225E5758"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t>Γι’ αυτό και ο πραγματικός αντίπαλος</w:t>
      </w:r>
      <w:r>
        <w:rPr>
          <w:rFonts w:eastAsia="Times New Roman" w:cs="Times New Roman"/>
          <w:szCs w:val="24"/>
        </w:rPr>
        <w:t xml:space="preserve"> του λαού μας δεν είναι μόνο το κουαρτέτο των δανειστών, αλλά και η αστική τάξη της χώρας, την οποία υπηρετ</w:t>
      </w:r>
      <w:r>
        <w:rPr>
          <w:rFonts w:eastAsia="Times New Roman" w:cs="Times New Roman"/>
          <w:szCs w:val="24"/>
        </w:rPr>
        <w:t>ούν</w:t>
      </w:r>
      <w:r>
        <w:rPr>
          <w:rFonts w:eastAsia="Times New Roman" w:cs="Times New Roman"/>
          <w:szCs w:val="24"/>
        </w:rPr>
        <w:t xml:space="preserve"> τόσο η Κυβέρνηση ΣΥΡΙΖΑ όσο και η Αξιωματική Αντιπολίτευση.</w:t>
      </w:r>
    </w:p>
    <w:p w14:paraId="225E5759" w14:textId="77777777" w:rsidR="00E140DF" w:rsidRDefault="00A85BE1">
      <w:pPr>
        <w:spacing w:line="600" w:lineRule="auto"/>
        <w:jc w:val="both"/>
        <w:rPr>
          <w:rFonts w:eastAsia="Times New Roman"/>
          <w:szCs w:val="24"/>
        </w:rPr>
      </w:pPr>
      <w:r>
        <w:rPr>
          <w:rFonts w:eastAsia="Times New Roman"/>
          <w:szCs w:val="24"/>
        </w:rPr>
        <w:t>Γ</w:t>
      </w:r>
      <w:r>
        <w:rPr>
          <w:rFonts w:eastAsia="Times New Roman"/>
          <w:szCs w:val="24"/>
        </w:rPr>
        <w:t>ι’ αυτό και δεν χωρά κα</w:t>
      </w:r>
      <w:r>
        <w:rPr>
          <w:rFonts w:eastAsia="Times New Roman"/>
          <w:szCs w:val="24"/>
        </w:rPr>
        <w:t>μ</w:t>
      </w:r>
      <w:r>
        <w:rPr>
          <w:rFonts w:eastAsia="Times New Roman"/>
          <w:szCs w:val="24"/>
        </w:rPr>
        <w:t xml:space="preserve">μία αναμονή ούτε ανοχή απέναντι στη συγκεκριμένη πολιτική της Κυβέρνησης Τσίπρα – Καμμένου. </w:t>
      </w:r>
    </w:p>
    <w:p w14:paraId="225E575A" w14:textId="77777777" w:rsidR="00E140DF" w:rsidRDefault="00A85BE1">
      <w:pPr>
        <w:spacing w:line="600" w:lineRule="auto"/>
        <w:ind w:firstLine="720"/>
        <w:jc w:val="both"/>
        <w:rPr>
          <w:rFonts w:eastAsia="Times New Roman"/>
          <w:szCs w:val="24"/>
        </w:rPr>
      </w:pPr>
      <w:r>
        <w:rPr>
          <w:rFonts w:eastAsia="Times New Roman"/>
          <w:szCs w:val="24"/>
        </w:rPr>
        <w:t>Η επίθεση του κεφαλαίου δεν πρόκειται φυσικά να σταματήσει με την πιθανή προσωρινή, αναιμική έξοδο από τη φάση αυτή της καπιταλιστικής κρίσ</w:t>
      </w:r>
      <w:r>
        <w:rPr>
          <w:rFonts w:eastAsia="Times New Roman"/>
          <w:szCs w:val="24"/>
        </w:rPr>
        <w:t xml:space="preserve">ης. Η επίθεση του κεφαλαίου θα συνεχιστεί, τα αστικά επιτελεία βάζουν όλο και περισσότερο τους λαούς στο στόχαστρο, καθώς η διεθνής καπιταλιστική οικονομία βρίσκεται σε πορεία επιβράδυνσης και κανένα ιμπεριαλιστικό κέντρο δεν μπορεί σήμερα να λειτουργήσει </w:t>
      </w:r>
      <w:r>
        <w:rPr>
          <w:rFonts w:eastAsia="Times New Roman"/>
          <w:szCs w:val="24"/>
        </w:rPr>
        <w:t xml:space="preserve">ως η ατμομηχανή αύξησης του ρυθμού ανάπτυξής της. </w:t>
      </w:r>
    </w:p>
    <w:p w14:paraId="225E575B" w14:textId="77777777" w:rsidR="00E140DF" w:rsidRDefault="00A85BE1">
      <w:pPr>
        <w:spacing w:line="600" w:lineRule="auto"/>
        <w:ind w:firstLine="720"/>
        <w:jc w:val="both"/>
        <w:rPr>
          <w:rFonts w:eastAsia="Times New Roman"/>
          <w:szCs w:val="24"/>
        </w:rPr>
      </w:pPr>
      <w:r>
        <w:rPr>
          <w:rFonts w:eastAsia="Times New Roman"/>
          <w:szCs w:val="24"/>
        </w:rPr>
        <w:t xml:space="preserve">Τα πολλά κεφάλαια που δεν μπορούν να επενδυθούν με ικανοποιητικό ποσοστό κέρδους αποτελούν τον μεγάλο πονοκέφαλό τους. Η δυσκολία μιας ελεγχόμενης απαξίωσης αυτού του </w:t>
      </w:r>
      <w:proofErr w:type="spellStart"/>
      <w:r>
        <w:rPr>
          <w:rFonts w:eastAsia="Times New Roman"/>
          <w:szCs w:val="24"/>
        </w:rPr>
        <w:t>υπερσυσσωρευμένου</w:t>
      </w:r>
      <w:proofErr w:type="spellEnd"/>
      <w:r>
        <w:rPr>
          <w:rFonts w:eastAsia="Times New Roman"/>
          <w:szCs w:val="24"/>
        </w:rPr>
        <w:t xml:space="preserve"> κεφαλαίου βασανίζει </w:t>
      </w:r>
      <w:r>
        <w:rPr>
          <w:rFonts w:eastAsia="Times New Roman"/>
          <w:szCs w:val="24"/>
        </w:rPr>
        <w:t xml:space="preserve">το πολιτικό σύστημα στα διάφορα καπιταλιστικά κράτη. Δεν είναι απλή και εύκολη υπόθεση, για παράδειγμα, να χρεοκοπήσουν κράτη και διεθνείς όμιλοι τραπεζών. Χωρίς, όμως, αυτή την απαξίωση, την καταστροφή </w:t>
      </w:r>
      <w:proofErr w:type="spellStart"/>
      <w:r>
        <w:rPr>
          <w:rFonts w:eastAsia="Times New Roman"/>
          <w:szCs w:val="24"/>
        </w:rPr>
        <w:t>υπερσυσσωρευμένου</w:t>
      </w:r>
      <w:proofErr w:type="spellEnd"/>
      <w:r>
        <w:rPr>
          <w:rFonts w:eastAsia="Times New Roman"/>
          <w:szCs w:val="24"/>
        </w:rPr>
        <w:t xml:space="preserve"> κεφαλαίου</w:t>
      </w:r>
      <w:r>
        <w:rPr>
          <w:rFonts w:eastAsia="Times New Roman"/>
          <w:szCs w:val="24"/>
        </w:rPr>
        <w:t>,</w:t>
      </w:r>
      <w:r>
        <w:rPr>
          <w:rFonts w:eastAsia="Times New Roman"/>
          <w:szCs w:val="24"/>
        </w:rPr>
        <w:t xml:space="preserve"> δεν διαμορφώνονται και π</w:t>
      </w:r>
      <w:r>
        <w:rPr>
          <w:rFonts w:eastAsia="Times New Roman"/>
          <w:szCs w:val="24"/>
        </w:rPr>
        <w:t>ροϋποθέσεις για μ</w:t>
      </w:r>
      <w:r>
        <w:rPr>
          <w:rFonts w:eastAsia="Times New Roman"/>
          <w:szCs w:val="24"/>
        </w:rPr>
        <w:t>ί</w:t>
      </w:r>
      <w:r>
        <w:rPr>
          <w:rFonts w:eastAsia="Times New Roman"/>
          <w:szCs w:val="24"/>
        </w:rPr>
        <w:t>α</w:t>
      </w:r>
      <w:r>
        <w:rPr>
          <w:rFonts w:eastAsia="Times New Roman"/>
          <w:szCs w:val="24"/>
        </w:rPr>
        <w:t>,</w:t>
      </w:r>
      <w:r>
        <w:rPr>
          <w:rFonts w:eastAsia="Times New Roman"/>
          <w:szCs w:val="24"/>
        </w:rPr>
        <w:t xml:space="preserve"> μεσοπρόθεσμη έστω</w:t>
      </w:r>
      <w:r>
        <w:rPr>
          <w:rFonts w:eastAsia="Times New Roman"/>
          <w:szCs w:val="24"/>
        </w:rPr>
        <w:t>,</w:t>
      </w:r>
      <w:r>
        <w:rPr>
          <w:rFonts w:eastAsia="Times New Roman"/>
          <w:szCs w:val="24"/>
        </w:rPr>
        <w:t xml:space="preserve"> σταθερή ανάπτυξη. Κάτι τέτοιο δεν μπορεί να γίνει εύκολα</w:t>
      </w:r>
      <w:r>
        <w:rPr>
          <w:rFonts w:eastAsia="Times New Roman"/>
          <w:szCs w:val="24"/>
        </w:rPr>
        <w:t>,</w:t>
      </w:r>
      <w:r>
        <w:rPr>
          <w:rFonts w:eastAsia="Times New Roman"/>
          <w:szCs w:val="24"/>
        </w:rPr>
        <w:t xml:space="preserve"> αυθόρμητα μέσω της λειτουργίας απλά της καπιταλιστικής αγοράς. </w:t>
      </w:r>
    </w:p>
    <w:p w14:paraId="225E575C" w14:textId="77777777" w:rsidR="00E140DF" w:rsidRDefault="00A85BE1">
      <w:pPr>
        <w:spacing w:line="600" w:lineRule="auto"/>
        <w:ind w:firstLine="720"/>
        <w:jc w:val="both"/>
        <w:rPr>
          <w:rFonts w:eastAsia="Times New Roman"/>
          <w:szCs w:val="24"/>
        </w:rPr>
      </w:pPr>
      <w:r>
        <w:rPr>
          <w:rFonts w:eastAsia="Times New Roman"/>
          <w:szCs w:val="24"/>
        </w:rPr>
        <w:t>Ο ανταγωνισμός των επιμέρους κεφαλαίων, των διαφορετικών κρατών, των διαφορετικών ιμπεριαλιστι</w:t>
      </w:r>
      <w:r>
        <w:rPr>
          <w:rFonts w:eastAsia="Times New Roman"/>
          <w:szCs w:val="24"/>
        </w:rPr>
        <w:t>κών συμμαχιών δεν επιτρέπει να βρεθεί μια κοινά αποδεκτή λύση. Γι’ αυτό τους βλέπουμε να τσακώνονται σαν τα σκυλιά και ακόμα χειρότερα. Έτσι, οξύνονται αυτές οι αντιθέσεις ανάμεσα στα διάφορα ιμπεριαλιστικά κέντρα και αυξάνει ο κίνδυνος γενικευμένων πολεμι</w:t>
      </w:r>
      <w:r>
        <w:rPr>
          <w:rFonts w:eastAsia="Times New Roman"/>
          <w:szCs w:val="24"/>
        </w:rPr>
        <w:t xml:space="preserve">κών συγκρούσεων, κάτι που επανειλημμένα έχουμε πει ως κόμμα από αυτό εδώ το Βήμα της Βουλής και δημόσια σε άλλες περιπτώσεις. </w:t>
      </w:r>
    </w:p>
    <w:p w14:paraId="225E575D" w14:textId="77777777" w:rsidR="00E140DF" w:rsidRDefault="00A85BE1">
      <w:pPr>
        <w:spacing w:line="600" w:lineRule="auto"/>
        <w:ind w:firstLine="720"/>
        <w:jc w:val="both"/>
        <w:rPr>
          <w:rFonts w:eastAsia="Times New Roman"/>
          <w:szCs w:val="24"/>
        </w:rPr>
      </w:pPr>
      <w:r>
        <w:rPr>
          <w:rFonts w:eastAsia="Times New Roman"/>
          <w:szCs w:val="24"/>
        </w:rPr>
        <w:t>Ανησυχούμε ιδιαίτερα για τις εξελίξεις στη γειτονιά μας, με τους σχεδιασμούς, με τους ανταγωνισμούς των ισχυρών να δυναμώνουν και</w:t>
      </w:r>
      <w:r>
        <w:rPr>
          <w:rFonts w:eastAsia="Times New Roman"/>
          <w:szCs w:val="24"/>
        </w:rPr>
        <w:t xml:space="preserve"> να φέρνουν πιο κοντά τον κίνδυνο ακόμη και μιας γενικότερης πολεμικής ανάφλεξης.</w:t>
      </w:r>
    </w:p>
    <w:p w14:paraId="225E575E" w14:textId="77777777" w:rsidR="00E140DF" w:rsidRDefault="00A85BE1">
      <w:pPr>
        <w:spacing w:line="600" w:lineRule="auto"/>
        <w:ind w:firstLine="720"/>
        <w:jc w:val="both"/>
        <w:rPr>
          <w:rFonts w:eastAsia="Times New Roman"/>
          <w:szCs w:val="24"/>
        </w:rPr>
      </w:pPr>
      <w:r>
        <w:rPr>
          <w:rFonts w:eastAsia="Times New Roman"/>
          <w:szCs w:val="24"/>
        </w:rPr>
        <w:t>Η Κυβέρνηση έχει βαριές ευθύνες γιατί εγκλωβίζει τη χώρα μας ακόμα πιο βαθιά σε επικίνδυνους τυχοδιωκτισμούς, σε σχεδιασμούς του ΝΑΤΟ, των Ηνωμένων Πολιτειών της Αμερικής, τη</w:t>
      </w:r>
      <w:r>
        <w:rPr>
          <w:rFonts w:eastAsia="Times New Roman"/>
          <w:szCs w:val="24"/>
        </w:rPr>
        <w:t xml:space="preserve">ς Ευρωπαϊκής Ένωσης, που ευθύνονται και για τους πολέμους και για τους ξεριζωμένους, τους πρόσφυγες και για την </w:t>
      </w:r>
      <w:proofErr w:type="spellStart"/>
      <w:r>
        <w:rPr>
          <w:rFonts w:eastAsia="Times New Roman"/>
          <w:szCs w:val="24"/>
        </w:rPr>
        <w:t>επαναχάραξη</w:t>
      </w:r>
      <w:proofErr w:type="spellEnd"/>
      <w:r>
        <w:rPr>
          <w:rFonts w:eastAsia="Times New Roman"/>
          <w:szCs w:val="24"/>
        </w:rPr>
        <w:t xml:space="preserve"> συνόρων, αλλά και την υπόθαλψη της προκλητικότητας, της επιθετικότητας της Τουρκίας, που έφτασε να δηλώνει ωμά ότι δεν αναγνωρίζει τ</w:t>
      </w:r>
      <w:r>
        <w:rPr>
          <w:rFonts w:eastAsia="Times New Roman"/>
          <w:szCs w:val="24"/>
        </w:rPr>
        <w:t xml:space="preserve">ην ελληνικότητα, λέει, δεκαοκτώ νησιών του Αιγαίου, να αμφισβητεί τη διεθνή Συνθήκη της </w:t>
      </w:r>
      <w:proofErr w:type="spellStart"/>
      <w:r>
        <w:rPr>
          <w:rFonts w:eastAsia="Times New Roman"/>
          <w:szCs w:val="24"/>
        </w:rPr>
        <w:t>Λωζάνης</w:t>
      </w:r>
      <w:proofErr w:type="spellEnd"/>
      <w:r>
        <w:rPr>
          <w:rFonts w:eastAsia="Times New Roman"/>
          <w:szCs w:val="24"/>
        </w:rPr>
        <w:t xml:space="preserve">, να μιλάει ανοιχτά για </w:t>
      </w:r>
      <w:r>
        <w:rPr>
          <w:rFonts w:eastAsia="Times New Roman"/>
          <w:szCs w:val="24"/>
        </w:rPr>
        <w:t>«</w:t>
      </w:r>
      <w:r>
        <w:rPr>
          <w:rFonts w:eastAsia="Times New Roman"/>
          <w:szCs w:val="24"/>
        </w:rPr>
        <w:t>Τούρκικη Δημοκρατία της Βόρειας Κύπρου</w:t>
      </w:r>
      <w:r>
        <w:rPr>
          <w:rFonts w:eastAsia="Times New Roman"/>
          <w:szCs w:val="24"/>
        </w:rPr>
        <w:t>»</w:t>
      </w:r>
      <w:r>
        <w:rPr>
          <w:rFonts w:eastAsia="Times New Roman"/>
          <w:szCs w:val="24"/>
        </w:rPr>
        <w:t>, την ίδια στιγμή που προωθείται με γοργούς ρυθμούς και ισχυρές πιέσεις ένα νέο διχοτομικό σχέδιο</w:t>
      </w:r>
      <w:r>
        <w:rPr>
          <w:rFonts w:eastAsia="Times New Roman"/>
          <w:szCs w:val="24"/>
        </w:rPr>
        <w:t xml:space="preserve"> για το Κυπριακό, το οποίο αλλάζει ριζικά την ουσία του προβλήματος ως προβλήματος εισβολής και κατοχής.</w:t>
      </w:r>
    </w:p>
    <w:p w14:paraId="225E575F" w14:textId="77777777" w:rsidR="00E140DF" w:rsidRDefault="00A85BE1">
      <w:pPr>
        <w:spacing w:line="600" w:lineRule="auto"/>
        <w:ind w:firstLine="720"/>
        <w:jc w:val="both"/>
        <w:rPr>
          <w:rFonts w:eastAsia="Times New Roman"/>
          <w:szCs w:val="24"/>
        </w:rPr>
      </w:pPr>
      <w:r>
        <w:rPr>
          <w:rFonts w:eastAsia="Times New Roman"/>
          <w:szCs w:val="24"/>
        </w:rPr>
        <w:t>Κυρίες και κύριοι, κάτω από το βάρος αυτών των αντιθέσεων, των αδιεξόδων του συστήματος της εκμετάλλευσης, που όλα τα άλλα κόμματα υπερασπίζεστε με νύχ</w:t>
      </w:r>
      <w:r>
        <w:rPr>
          <w:rFonts w:eastAsia="Times New Roman"/>
          <w:szCs w:val="24"/>
        </w:rPr>
        <w:t>ια και με δόντια, δυναμώνει και το αστικό εθνικιστικό ρεύμα, που προβάλλει τον προστατευτισμό στην οικονομία, την επανεξέταση διεθνών συμφωνιών, τόσο στις Ηνωμένες Πολιτείες της Αμερικής όσο και στη Γαλλία, στην Ιταλία, σε άλλα ευρωπαϊκά κράτη.</w:t>
      </w:r>
    </w:p>
    <w:p w14:paraId="225E5760" w14:textId="77777777" w:rsidR="00E140DF" w:rsidRDefault="00A85BE1">
      <w:pPr>
        <w:spacing w:line="600" w:lineRule="auto"/>
        <w:ind w:firstLine="720"/>
        <w:jc w:val="both"/>
        <w:rPr>
          <w:rFonts w:eastAsia="Times New Roman"/>
          <w:szCs w:val="24"/>
        </w:rPr>
      </w:pPr>
      <w:r>
        <w:rPr>
          <w:rFonts w:eastAsia="Times New Roman"/>
          <w:szCs w:val="24"/>
        </w:rPr>
        <w:t>Δεν πρόκειτ</w:t>
      </w:r>
      <w:r>
        <w:rPr>
          <w:rFonts w:eastAsia="Times New Roman"/>
          <w:szCs w:val="24"/>
        </w:rPr>
        <w:t xml:space="preserve">αι για φιλολαϊκές, για </w:t>
      </w:r>
      <w:proofErr w:type="spellStart"/>
      <w:r>
        <w:rPr>
          <w:rFonts w:eastAsia="Times New Roman"/>
          <w:szCs w:val="24"/>
        </w:rPr>
        <w:t>αντισυστημικές</w:t>
      </w:r>
      <w:proofErr w:type="spellEnd"/>
      <w:r>
        <w:rPr>
          <w:rFonts w:eastAsia="Times New Roman"/>
          <w:szCs w:val="24"/>
        </w:rPr>
        <w:t xml:space="preserve"> δυνάμεις, αλλά για πολιτικούς που προσπαθούν να θωρακίσουν το κεφάλαιο στη χώρα τους, στον σκληρό διεθνή ανταγωνισμό, που οξύνεται έτσι κι αλλιώς. Υπηρετούν, όπως οι φιλελεύθεροι κοσμοπολίτες πολιτικοί, τον ίδιο θεό, τ</w:t>
      </w:r>
      <w:r>
        <w:rPr>
          <w:rFonts w:eastAsia="Times New Roman"/>
          <w:szCs w:val="24"/>
        </w:rPr>
        <w:t xml:space="preserve">ην εξουσία του κεφαλαίου, αλλά με διαφορετικό τρόπο. </w:t>
      </w:r>
    </w:p>
    <w:p w14:paraId="225E5761" w14:textId="77777777" w:rsidR="00E140DF" w:rsidRDefault="00A85BE1">
      <w:pPr>
        <w:spacing w:line="600" w:lineRule="auto"/>
        <w:ind w:firstLine="720"/>
        <w:jc w:val="both"/>
        <w:rPr>
          <w:rFonts w:eastAsia="Times New Roman"/>
          <w:szCs w:val="24"/>
        </w:rPr>
      </w:pPr>
      <w:r>
        <w:rPr>
          <w:rFonts w:eastAsia="Times New Roman"/>
          <w:szCs w:val="24"/>
        </w:rPr>
        <w:t>Οι λαοί δεν πρέπει να εγκλωβιστούν στη διαπάλη αυτών των δύο ρευμάτων, που αφορά μόνο το συμφέρον του στρατοπέδου των μονοπωλιακών ομίλων. Η πολιτική των σημερινών σοσιαλδημοκρατικών και φιλελεύθερων κυ</w:t>
      </w:r>
      <w:r>
        <w:rPr>
          <w:rFonts w:eastAsia="Times New Roman"/>
          <w:szCs w:val="24"/>
        </w:rPr>
        <w:t xml:space="preserve">βερνήσεων όχι μόνο δεν ανακόπτει, αλλά στην ουσία βοηθά να δυναμώσει το εθνικιστικό, το φασιστικό ρεύμα σε ολόκληρη την Ευρώπη. </w:t>
      </w:r>
    </w:p>
    <w:p w14:paraId="225E5762" w14:textId="77777777" w:rsidR="00E140DF" w:rsidRDefault="00A85BE1">
      <w:pPr>
        <w:spacing w:line="600" w:lineRule="auto"/>
        <w:ind w:firstLine="720"/>
        <w:jc w:val="both"/>
        <w:rPr>
          <w:rFonts w:eastAsia="Times New Roman"/>
          <w:szCs w:val="24"/>
        </w:rPr>
      </w:pPr>
      <w:r>
        <w:rPr>
          <w:rFonts w:eastAsia="Times New Roman"/>
          <w:szCs w:val="24"/>
        </w:rPr>
        <w:t>Σε κάθε περίπτωση, οι μονοπωλιακοί όμιλοι δεν πρόκειται ποτέ να καλέσουν τους εργαζόμενους</w:t>
      </w:r>
      <w:r>
        <w:rPr>
          <w:rFonts w:eastAsia="Times New Roman"/>
          <w:szCs w:val="24"/>
        </w:rPr>
        <w:t>,</w:t>
      </w:r>
      <w:r>
        <w:rPr>
          <w:rFonts w:eastAsia="Times New Roman"/>
          <w:szCs w:val="24"/>
        </w:rPr>
        <w:t xml:space="preserve"> για να τους επιστρέψουν τις απώλειέ</w:t>
      </w:r>
      <w:r>
        <w:rPr>
          <w:rFonts w:eastAsia="Times New Roman"/>
          <w:szCs w:val="24"/>
        </w:rPr>
        <w:t>ς τους, μόλις ανακάμψουν τα κέρδη τους. Θα συνεχίσουν σταθερά να απαιτούν και νέες θυσίες</w:t>
      </w:r>
      <w:r>
        <w:rPr>
          <w:rFonts w:eastAsia="Times New Roman"/>
          <w:szCs w:val="24"/>
        </w:rPr>
        <w:t>,</w:t>
      </w:r>
      <w:r>
        <w:rPr>
          <w:rFonts w:eastAsia="Times New Roman"/>
          <w:szCs w:val="24"/>
        </w:rPr>
        <w:t xml:space="preserve"> για να αναβαθμίζουν την ανταγωνιστικότητά τους.</w:t>
      </w:r>
    </w:p>
    <w:p w14:paraId="225E5763"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Οι διακηρύξεις της Κυβέρνησης για την ανάγκη να μπει ένα τέλος στη λιτότητα, όπως λέει, δεν αφορούν κάποια ουσιαστική</w:t>
      </w:r>
      <w:r>
        <w:rPr>
          <w:rFonts w:eastAsia="Times New Roman" w:cs="Times New Roman"/>
          <w:szCs w:val="24"/>
        </w:rPr>
        <w:t xml:space="preserve"> ανακούφιση των εργαζομένων, αλλά αφορούν άμεσα και έμμεσα την κρατική ενίσχυση της κερδοφορίας του κεφαλαίου. Ακόμα κι αν μειωθούν οι υπερβολικές απαιτήσεις για ετήσια πρωτογενή πλεονάσματα, από το 3,5% στο 2%, η αντιλαϊκή επίθεση θα συνεχισθεί, με την επ</w:t>
      </w:r>
      <w:r>
        <w:rPr>
          <w:rFonts w:eastAsia="Times New Roman" w:cs="Times New Roman"/>
          <w:szCs w:val="24"/>
        </w:rPr>
        <w:t>ιτάχυνση των προγραμμάτων</w:t>
      </w:r>
      <w:r>
        <w:rPr>
          <w:rFonts w:eastAsia="Times New Roman" w:cs="Times New Roman"/>
          <w:szCs w:val="24"/>
        </w:rPr>
        <w:t>,</w:t>
      </w:r>
      <w:r>
        <w:rPr>
          <w:rFonts w:eastAsia="Times New Roman" w:cs="Times New Roman"/>
          <w:szCs w:val="24"/>
        </w:rPr>
        <w:t xml:space="preserve"> που εδραιώνουν το καθεστώς της εργασιακής ζούγκλας</w:t>
      </w:r>
      <w:r>
        <w:rPr>
          <w:rFonts w:eastAsia="Times New Roman" w:cs="Times New Roman"/>
          <w:szCs w:val="24"/>
        </w:rPr>
        <w:t>,</w:t>
      </w:r>
      <w:r>
        <w:rPr>
          <w:rFonts w:eastAsia="Times New Roman" w:cs="Times New Roman"/>
          <w:szCs w:val="24"/>
        </w:rPr>
        <w:t xml:space="preserve"> χωρίς δικαιώματα για τους μισθωτούς και άλλους αυτοαπασχολούμενους.</w:t>
      </w:r>
    </w:p>
    <w:p w14:paraId="225E5764"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Επίσης, και αν υπάρξει τελικά κάποια μικρή ανάκαμψη, από το 2017 και μετά, η επιστροφή στο προ κρίσης επίπεδο</w:t>
      </w:r>
      <w:r>
        <w:rPr>
          <w:rFonts w:eastAsia="Times New Roman" w:cs="Times New Roman"/>
          <w:szCs w:val="24"/>
        </w:rPr>
        <w:t xml:space="preserve"> της ελληνικής οικονομίας απαιτεί πάνω από δέκα χρόνια συνεχούς ανάπτυξης με ρυθμούς άνω του 2%, δηλαδή ένα εξαιρετικά απίθανο ενδεχόμενο.</w:t>
      </w:r>
    </w:p>
    <w:p w14:paraId="225E5765"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Κυρίες και κύριοι, ας αφήσουμε τις προβλέψεις για τα ερχόμενα χρόνια και ας δούμε τι διδάσκει η σκληρή πραγματικότητα</w:t>
      </w:r>
      <w:r>
        <w:rPr>
          <w:rFonts w:eastAsia="Times New Roman" w:cs="Times New Roman"/>
          <w:szCs w:val="24"/>
        </w:rPr>
        <w:t xml:space="preserve">. Ποιος ενισχύθηκε και ποιος δέχθηκε απανωτά πλήγματα όλα αυτά τα χρόνια; Ας δούμε πώς μεταφράστηκαν στη ζωή οι ριζοσπαστικές, δήθεν, διακηρύξεις του ΣΥΡΙΖΑ, που τάχα θα οδηγούσαν σε έναν φιλολαϊκό καπιταλισμό. </w:t>
      </w:r>
    </w:p>
    <w:p w14:paraId="225E5766"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Τι κάνατε αυτά τα δ</w:t>
      </w:r>
      <w:r>
        <w:rPr>
          <w:rFonts w:eastAsia="Times New Roman" w:cs="Times New Roman"/>
          <w:szCs w:val="24"/>
        </w:rPr>
        <w:t>ύ</w:t>
      </w:r>
      <w:r>
        <w:rPr>
          <w:rFonts w:eastAsia="Times New Roman" w:cs="Times New Roman"/>
          <w:szCs w:val="24"/>
        </w:rPr>
        <w:t xml:space="preserve">ο χρόνια, κύριε Τσίπρα; </w:t>
      </w:r>
      <w:r>
        <w:rPr>
          <w:rFonts w:eastAsia="Times New Roman" w:cs="Times New Roman"/>
          <w:szCs w:val="24"/>
        </w:rPr>
        <w:t>Εφαρμόσατε με απόλυτη συνέπεια όλους τους στόχους που προβλέπονται στα μνημόνια για τη δημοσιονομική εξυγίανση</w:t>
      </w:r>
      <w:r>
        <w:rPr>
          <w:rFonts w:eastAsia="Times New Roman" w:cs="Times New Roman"/>
          <w:szCs w:val="24"/>
        </w:rPr>
        <w:t>,</w:t>
      </w:r>
      <w:r>
        <w:rPr>
          <w:rFonts w:eastAsia="Times New Roman" w:cs="Times New Roman"/>
          <w:szCs w:val="24"/>
        </w:rPr>
        <w:t xml:space="preserve"> στο πλαίσιο των γενικότερων στρατηγικών επιλογών της Ευρωζώνης για την ανάγκη δημοσιονομικής πειθαρχίας. Ακολουθείτε μια γραμμή που δεν αποτελεί</w:t>
      </w:r>
      <w:r>
        <w:rPr>
          <w:rFonts w:eastAsia="Times New Roman" w:cs="Times New Roman"/>
          <w:szCs w:val="24"/>
        </w:rPr>
        <w:t xml:space="preserve"> επιλογή μόνο του «κουαρτέτου», αλλά και της εγχώριας αστικής τάξης της χώρας, αφού η επίτευξη δημοσιονομικών πλεονασμάτων εγγυάται τη δυνατότητα του αστικού κράτους να χρηματοδοτεί αυτή την καπιταλιστική ανάπτυξη. </w:t>
      </w:r>
    </w:p>
    <w:p w14:paraId="225E5767"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Αυτή τη χρηματοδότηση υπηρετεί και ο περ</w:t>
      </w:r>
      <w:r>
        <w:rPr>
          <w:rFonts w:eastAsia="Times New Roman" w:cs="Times New Roman"/>
          <w:szCs w:val="24"/>
        </w:rPr>
        <w:t>ιβόητος κόφτης δαπανών σας, που αφήνει στο απυρόβλητο τις δαπάνες για τη χρηματοδότηση των κατασκευαστικών ομίλων μέσα από το Πρόγραμμα Δημοσίων Επενδύσεων και για υπόλοιπες δαπάνες, για αγορές από τους ομίλους και την ίδια στιγμή προβλέπει μόνιμο τσεκούρω</w:t>
      </w:r>
      <w:r>
        <w:rPr>
          <w:rFonts w:eastAsia="Times New Roman" w:cs="Times New Roman"/>
          <w:szCs w:val="24"/>
        </w:rPr>
        <w:t xml:space="preserve">μα μισθών, συντάξεων, δαπανών, όποτε ο κρατικός προϋπολογισμός χρειάζεται χρήμα. </w:t>
      </w:r>
    </w:p>
    <w:p w14:paraId="225E5768"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Ισχυρίζεστε χωρίς ίχνος ντροπής πως το φορολογικό σας σύστημα γίνεται πιο δίκαιο. Τα λέτε αυτά την ώρα που μειώσατε κι άλλο το αφορολόγητο όριο στα 8.600 ευρώ και φορολογείτε</w:t>
      </w:r>
      <w:r>
        <w:rPr>
          <w:rFonts w:eastAsia="Times New Roman" w:cs="Times New Roman"/>
          <w:szCs w:val="24"/>
        </w:rPr>
        <w:t xml:space="preserve"> ακόμα κι αυτόν που εισπράττει 700 ευρώ τον μήνα. Με τις απανωτές αυξήσεις στον ΦΠΑ και σε άλλους έμμεσους φόρους, ρουφάτε το αίμα του λαού, χρεώνοντας πάνω από 1.000 ευρώ ετησίως κάθε λαϊκή οικογένεια. </w:t>
      </w:r>
    </w:p>
    <w:p w14:paraId="225E5769"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Θα μείνετε στην ιστορία, κύριε Τσίπρα, μαζί με τον κ</w:t>
      </w:r>
      <w:r>
        <w:rPr>
          <w:rFonts w:eastAsia="Times New Roman" w:cs="Times New Roman"/>
          <w:szCs w:val="24"/>
        </w:rPr>
        <w:t xml:space="preserve">. </w:t>
      </w:r>
      <w:proofErr w:type="spellStart"/>
      <w:r>
        <w:rPr>
          <w:rFonts w:eastAsia="Times New Roman" w:cs="Times New Roman"/>
          <w:szCs w:val="24"/>
        </w:rPr>
        <w:t>Κατρούγκαλο</w:t>
      </w:r>
      <w:proofErr w:type="spellEnd"/>
      <w:r>
        <w:rPr>
          <w:rFonts w:eastAsia="Times New Roman" w:cs="Times New Roman"/>
          <w:szCs w:val="24"/>
        </w:rPr>
        <w:t xml:space="preserve"> ως οι πραγματικοί δήμιοι του ασφαλιστικού συστήματος. Όχι απλώς αποδεχθήκατε όλες τις </w:t>
      </w:r>
      <w:proofErr w:type="spellStart"/>
      <w:r>
        <w:rPr>
          <w:rFonts w:eastAsia="Times New Roman" w:cs="Times New Roman"/>
          <w:szCs w:val="24"/>
        </w:rPr>
        <w:t>αντιασφαλιστικές</w:t>
      </w:r>
      <w:proofErr w:type="spellEnd"/>
      <w:r>
        <w:rPr>
          <w:rFonts w:eastAsia="Times New Roman" w:cs="Times New Roman"/>
          <w:szCs w:val="24"/>
        </w:rPr>
        <w:t xml:space="preserve"> μεταρρυθμίσεις των προηγούμενων κυβερνήσεων, αλλά κάνατε και ό,τι δεν τόλμησαν εκείνες, ό,τι δεν μπορούσαν οι προηγούμενοι. Φέρατε την πλήρ</w:t>
      </w:r>
      <w:r>
        <w:rPr>
          <w:rFonts w:eastAsia="Times New Roman" w:cs="Times New Roman"/>
          <w:szCs w:val="24"/>
        </w:rPr>
        <w:t xml:space="preserve">η ανταποδοτική λειτουργία και ξεθεμελιώσατε τον όποιον αναδιανεμητικό χαρακτήρα είχε απομείνει στο ασφαλιστικό σύστημα. </w:t>
      </w:r>
    </w:p>
    <w:p w14:paraId="225E576A"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Η αντιμεταρρύθμισή σας, ο νόμος-«λαιμητόμος» δεν πρόκειται να ξεχαστεί. Τις αλλαγές σας τις κατάλαβαν όλοι οι συνταξιούχοι που είδαν τι</w:t>
      </w:r>
      <w:r>
        <w:rPr>
          <w:rFonts w:eastAsia="Times New Roman" w:cs="Times New Roman"/>
          <w:szCs w:val="24"/>
        </w:rPr>
        <w:t>ς συντάξεις τους να μειώνονται συνεχώς. Σας αναγνωρίζουμε, όμως, όλοι πως έχετε απύθμενο θράσος, και εσείς και οι Υπουργοί σας, όταν κοροϊδεύατε τους συνταξιούχους, λέγοντάς τους πως οι συντάξεις δεν μειώνονται, παίζοντας με τις λέξεις ανάμεσα στην κύρια κ</w:t>
      </w:r>
      <w:r>
        <w:rPr>
          <w:rFonts w:eastAsia="Times New Roman" w:cs="Times New Roman"/>
          <w:szCs w:val="24"/>
        </w:rPr>
        <w:t xml:space="preserve">αι την επικουρική σύνταξη. </w:t>
      </w:r>
    </w:p>
    <w:p w14:paraId="225E576B"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Η μεταρρύθμισή σας μειώνει δραστικά τις συντάξεις όλων όσων δεν έχουν βγει ακόμα στη σύνταξη, ενώ με τη σταδιακή κατάργηση της ατομικής διαφοράς θα αντιμετωπίσουν και οι σημερινοί συνταξιούχοι νέες μεγάλες απώλειες. Οι συνταξιού</w:t>
      </w:r>
      <w:r>
        <w:rPr>
          <w:rFonts w:eastAsia="Times New Roman" w:cs="Times New Roman"/>
          <w:szCs w:val="24"/>
        </w:rPr>
        <w:t>χοι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γνωρίζουν αυτό πολύ καλά, γι’ αυτό και διαμαρτύρονται. </w:t>
      </w:r>
    </w:p>
    <w:p w14:paraId="225E576C" w14:textId="77777777" w:rsidR="00E140DF" w:rsidRDefault="00A85BE1">
      <w:pPr>
        <w:spacing w:line="600" w:lineRule="auto"/>
        <w:ind w:firstLine="567"/>
        <w:jc w:val="both"/>
        <w:rPr>
          <w:rFonts w:eastAsia="Times New Roman" w:cs="Times New Roman"/>
          <w:szCs w:val="24"/>
        </w:rPr>
      </w:pPr>
      <w:r>
        <w:rPr>
          <w:rFonts w:eastAsia="Times New Roman" w:cs="Times New Roman"/>
          <w:szCs w:val="24"/>
        </w:rPr>
        <w:t xml:space="preserve">Εσείς, όμως, δεν διστάσατε να στείλετε μέχρι τους πραιτοριανούς σας να κτυπήσουν ακόμα και τους πατεράδες τους, δείχνοντας τι εστί στην πράξη </w:t>
      </w:r>
      <w:r>
        <w:rPr>
          <w:rFonts w:eastAsia="Times New Roman" w:cs="Times New Roman"/>
          <w:szCs w:val="24"/>
        </w:rPr>
        <w:t>το</w:t>
      </w:r>
      <w:r>
        <w:rPr>
          <w:rFonts w:eastAsia="Times New Roman" w:cs="Times New Roman"/>
          <w:szCs w:val="24"/>
        </w:rPr>
        <w:t xml:space="preserve"> «πρώτη φορά </w:t>
      </w:r>
      <w:r>
        <w:rPr>
          <w:rFonts w:eastAsia="Times New Roman" w:cs="Times New Roman"/>
          <w:szCs w:val="24"/>
        </w:rPr>
        <w:t>α</w:t>
      </w:r>
      <w:r>
        <w:rPr>
          <w:rFonts w:eastAsia="Times New Roman" w:cs="Times New Roman"/>
          <w:szCs w:val="24"/>
        </w:rPr>
        <w:t>ριστερά». Βέβαια, οι συντ</w:t>
      </w:r>
      <w:r>
        <w:rPr>
          <w:rFonts w:eastAsia="Times New Roman" w:cs="Times New Roman"/>
          <w:szCs w:val="24"/>
        </w:rPr>
        <w:t>αξιούχοι δεν πρόκειται να σας δώσουν κανένα συγχωροχάρτι, όσα διαγγέλματα προεκλογικά, προπαγανδιστικά ή οτιδήποτε άλλο κάνετε. Τα τρικ εξαπάτησης τα έχουν μάθει όλοι πλέον απέξω και ανακατωτά</w:t>
      </w:r>
      <w:r>
        <w:rPr>
          <w:rFonts w:eastAsia="Times New Roman" w:cs="Times New Roman"/>
          <w:szCs w:val="24"/>
        </w:rPr>
        <w:t>!</w:t>
      </w:r>
    </w:p>
    <w:p w14:paraId="225E576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ασφαλιστικό και φορολογία πνίγουν κυριολεκτ</w:t>
      </w:r>
      <w:r>
        <w:rPr>
          <w:rFonts w:eastAsia="Times New Roman" w:cs="Times New Roman"/>
          <w:szCs w:val="24"/>
        </w:rPr>
        <w:t>ικά και τους αυτοαπασχολούμενους επαγγελματίες. Τους σπρώχνουν στην ανεργία. Συνυπολογίζοντας ΦΠΑ, φόρο εισοδήματος, ασφαλιστικές εισφορές και τα πάγιά του, ένας αυτοαπασχολούμενος θα πρέπει να κάνει ετήσιο τζίρο σχεδόν 60.000 ευρώ για να του μένουν στην τ</w:t>
      </w:r>
      <w:r>
        <w:rPr>
          <w:rFonts w:eastAsia="Times New Roman" w:cs="Times New Roman"/>
          <w:szCs w:val="24"/>
        </w:rPr>
        <w:t xml:space="preserve">σέπη 1.000 ευρώ τον μήνα, χωρίς δώρα. </w:t>
      </w:r>
    </w:p>
    <w:p w14:paraId="225E576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Τον ίδιο στόχο υπηρετεί και η πολιτική σας για τη φορολογία των ακινήτων. Φορολογείτε με αίμα τις λαϊκές οικογένειες με τον ΕΝΦΙΑ και την ίδια στιγμή, οι μεγάλες επιχειρήσεις πληρώνουν ψίχουλα για τα ακίνητα. Στόχος σ</w:t>
      </w:r>
      <w:r>
        <w:rPr>
          <w:rFonts w:eastAsia="Times New Roman" w:cs="Times New Roman"/>
          <w:szCs w:val="24"/>
        </w:rPr>
        <w:t>ας είναι να προωθήσετε τη μαζική αλλαγή ιδιοκτησίας, να δώσετε σε μεγάλους ομίλους τα σπίτια και τη γη των λαϊκών οικογενειών για ένα κομμάτι ψωμί. Και το προωθείτε αυτό με χίλιους δ</w:t>
      </w:r>
      <w:r>
        <w:rPr>
          <w:rFonts w:eastAsia="Times New Roman" w:cs="Times New Roman"/>
          <w:szCs w:val="24"/>
        </w:rPr>
        <w:t>υο</w:t>
      </w:r>
      <w:r>
        <w:rPr>
          <w:rFonts w:eastAsia="Times New Roman" w:cs="Times New Roman"/>
          <w:szCs w:val="24"/>
        </w:rPr>
        <w:t xml:space="preserve"> τρόπους. </w:t>
      </w:r>
    </w:p>
    <w:p w14:paraId="225E576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Φορολογείτε τη λαϊκή στέγη και βγάζετε στον σφυρί, για παραδε</w:t>
      </w:r>
      <w:r>
        <w:rPr>
          <w:rFonts w:eastAsia="Times New Roman" w:cs="Times New Roman"/>
          <w:szCs w:val="24"/>
        </w:rPr>
        <w:t>ιγματισμό, σπίτια ανθρώπων που δεν μπορούν να πληρώσουν τα τεράστια χρέη</w:t>
      </w:r>
      <w:r>
        <w:rPr>
          <w:rFonts w:eastAsia="Times New Roman" w:cs="Times New Roman"/>
          <w:szCs w:val="24"/>
        </w:rPr>
        <w:t>,</w:t>
      </w:r>
      <w:r>
        <w:rPr>
          <w:rFonts w:eastAsia="Times New Roman" w:cs="Times New Roman"/>
          <w:szCs w:val="24"/>
        </w:rPr>
        <w:t xml:space="preserve"> στα οποία το σύστημά σας τους εξανάγκασε. Προχωρήσατε στην πώληση των κόκκινων δανείων σε εκείνα τα </w:t>
      </w:r>
      <w:r>
        <w:rPr>
          <w:rFonts w:eastAsia="Times New Roman" w:cs="Times New Roman"/>
          <w:szCs w:val="24"/>
          <w:lang w:val="en-US"/>
        </w:rPr>
        <w:t>funds</w:t>
      </w:r>
      <w:r>
        <w:rPr>
          <w:rFonts w:eastAsia="Times New Roman" w:cs="Times New Roman"/>
          <w:szCs w:val="24"/>
        </w:rPr>
        <w:t xml:space="preserve"> που πριν από μερικούς μόλις μήνες αποκαλούσατε «όρνεα των αγορών». </w:t>
      </w:r>
    </w:p>
    <w:p w14:paraId="225E577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πιο </w:t>
      </w:r>
      <w:r>
        <w:rPr>
          <w:rFonts w:eastAsia="Times New Roman" w:cs="Times New Roman"/>
          <w:szCs w:val="24"/>
        </w:rPr>
        <w:t>κραυγαλέο παράδειγμα που αποκαλύπτει τον πραγματικό σας χαρακτήρα είναι οι ιδιωτικοποιήσεις. Πριν από τις εκλογές κατηγορούσατε τον κ. Σαμαρά πως ξεπουλούσε τη χώρα. Βγάζατε πύρινους λόγους χαρακτηρίζοντας το νερό κοινωνικό αγαθό και ως έγκλημα τα επενδυτι</w:t>
      </w:r>
      <w:r>
        <w:rPr>
          <w:rFonts w:eastAsia="Times New Roman" w:cs="Times New Roman"/>
          <w:szCs w:val="24"/>
        </w:rPr>
        <w:t>κά σχέδια στο Ελληνικό. Η δική σας Κυβέρνηση ήταν που προχώρησε, όμως, όπως ανέφερε ο νέος Υπουργός Οικονομικών σας πριν από μερικές ημέρες, από το βήμα της ΕΣΕΕ -αν καταλάβαμε καλά βέβαια τα σπαστά ελληνικά του- στο μεγαλύτερο πρόγραμμα ιδιωτικοποιήσεων π</w:t>
      </w:r>
      <w:r>
        <w:rPr>
          <w:rFonts w:eastAsia="Times New Roman" w:cs="Times New Roman"/>
          <w:szCs w:val="24"/>
        </w:rPr>
        <w:t>ου γίνεται παγκοσμίως. Έτσι ακριβώς το είπε, το μεγαλύτερο πρόγραμμα ιδιωτικοποιήσεων που γίνεται παγκοσμίως, στην Ελλάδα από την Κυβέρνησή σας!</w:t>
      </w:r>
    </w:p>
    <w:p w14:paraId="225E577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Προχωρήσατε με τον διαχωρισμό της ΔΕΗ από τον ΑΔΜΗΕ, που αποτελεί κοινοτική κατεύθυνση και απαίτηση των υπόλοιπ</w:t>
      </w:r>
      <w:r>
        <w:rPr>
          <w:rFonts w:eastAsia="Times New Roman" w:cs="Times New Roman"/>
          <w:szCs w:val="24"/>
        </w:rPr>
        <w:t xml:space="preserve">ων ιδιωτικών ομίλων στον συγκεκριμένο κλάδο, για να διασφαλιστούν σχετικά ισότιμοι όροι στον ανταγωνισμό και θεσμοθετήσατε τις δημοπρασίες ηλεκτρικής ενέργειας, που επιτρέπουν σε μονοπωλιακούς ομίλους που δραστηριοποιούνται στην απελευθερωμένη ενέργεια να </w:t>
      </w:r>
      <w:r>
        <w:rPr>
          <w:rFonts w:eastAsia="Times New Roman" w:cs="Times New Roman"/>
          <w:szCs w:val="24"/>
        </w:rPr>
        <w:t>αγοράζουν φθηνά από τη ΔΕΗ και να πουλούν ακριβά. Και έχετε το θράσος να το εμφανίζετε αυτό ως αντίσταση στην πολιτική των ιδιωτικοποιήσεων.</w:t>
      </w:r>
    </w:p>
    <w:p w14:paraId="225E577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Υλοποιείτε ουσιαστικά τη γραμμή που προωθείται σε όλη την Ευρωπαϊκή Ένωση, για παραπέρα προώθηση της απελευθέρωσης </w:t>
      </w:r>
      <w:r>
        <w:rPr>
          <w:rFonts w:eastAsia="Times New Roman" w:cs="Times New Roman"/>
          <w:szCs w:val="24"/>
        </w:rPr>
        <w:t xml:space="preserve">και πλήρη ευθυγράμμιση της λειτουργίας των κρατικών επιχειρήσεων, με στόχο τη μεγαλύτερη κερδοφορία, χωρίς να αποκλείει και μια άμεση ιδιωτικοποίησή τους. </w:t>
      </w:r>
    </w:p>
    <w:p w14:paraId="225E577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Καλείτε τους επίδοξους νέους επενδυτές να νοικιάσουν για ενενήντα οκτώ χρόνια από το κράτος, επενδύο</w:t>
      </w:r>
      <w:r>
        <w:rPr>
          <w:rFonts w:eastAsia="Times New Roman" w:cs="Times New Roman"/>
          <w:szCs w:val="24"/>
        </w:rPr>
        <w:t xml:space="preserve">ντας πολύ λιγότερα κεφάλαια. Δεν προστατεύετε κανένα δημόσιο συμφέρον. Με αυτά που κάνετε, προστατεύετε μόνο τις τσέπες και τα κέρδη των μονοπωλιακών ομίλων. </w:t>
      </w:r>
    </w:p>
    <w:p w14:paraId="225E577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Ισχυρίζεστε πως όλα αυτά γίνονται για να κερδίσουμε ελάφρυνση του χρέους, πως πρόκειται για θυσίε</w:t>
      </w:r>
      <w:r>
        <w:rPr>
          <w:rFonts w:eastAsia="Times New Roman" w:cs="Times New Roman"/>
          <w:szCs w:val="24"/>
        </w:rPr>
        <w:t xml:space="preserve">ς που πιάνουν τόπο. Ο ισχυρισμός σας δεν στέκει. Τα μέτρα που παίρνετε εσείς και όλοι οι προηγούμενοι ανοίγουν τον δρόμο για την κερδοφορία του μεγάλου κεφαλαίου. Γι’ αυτό και λαμβάνονται παντού σε ολόκληρο τον κόσμο. </w:t>
      </w:r>
    </w:p>
    <w:p w14:paraId="225E577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επιχειρείτε να </w:t>
      </w:r>
      <w:r>
        <w:rPr>
          <w:rFonts w:eastAsia="Times New Roman" w:cs="Times New Roman"/>
          <w:szCs w:val="24"/>
        </w:rPr>
        <w:t>εμφανίσετε τη μείωση του χρέους ως πανεθνικό στόχο. Όμως, τι θα κερδίσει, αλήθεια, ο εργατοϋπάλληλος, ο νέος, ο φοιτητής, ο φτωχός αγρότης, ο αυτοαπασχολούμενος επαγγελματίας βιοτέχνης, ακόμα και αν μειωθεί το χρέος; Θα αυξηθούν οι μισθοί, οι συντάξεις, το</w:t>
      </w:r>
      <w:r>
        <w:rPr>
          <w:rFonts w:eastAsia="Times New Roman" w:cs="Times New Roman"/>
          <w:szCs w:val="24"/>
        </w:rPr>
        <w:t xml:space="preserve"> εισόδημα, τα κοινωνικά επιδόματα;</w:t>
      </w:r>
    </w:p>
    <w:p w14:paraId="225E577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όλους αυτούς η μείωση του χρέους σημαίνει αταλάντευτη συνέχιση της ίδιας πολιτικής. Σημαίνει νέα μέτρα, κόφτες και περιορισμούς. Σημαίνει μια ζωή μίζερη</w:t>
      </w:r>
      <w:r>
        <w:rPr>
          <w:rFonts w:eastAsia="Times New Roman" w:cs="Times New Roman"/>
          <w:szCs w:val="24"/>
        </w:rPr>
        <w:t xml:space="preserve"> για </w:t>
      </w:r>
      <w:r>
        <w:rPr>
          <w:rFonts w:eastAsia="Times New Roman" w:cs="Times New Roman"/>
          <w:szCs w:val="24"/>
        </w:rPr>
        <w:t>όσο</w:t>
      </w:r>
      <w:r>
        <w:rPr>
          <w:rFonts w:eastAsia="Times New Roman" w:cs="Times New Roman"/>
          <w:szCs w:val="24"/>
        </w:rPr>
        <w:t>υς</w:t>
      </w:r>
      <w:r>
        <w:rPr>
          <w:rFonts w:eastAsia="Times New Roman" w:cs="Times New Roman"/>
          <w:szCs w:val="24"/>
        </w:rPr>
        <w:t xml:space="preserve"> περιμένουν και όσο περιμένουν πως θα τους λύσετε εσείς</w:t>
      </w:r>
      <w:r>
        <w:rPr>
          <w:rFonts w:eastAsia="Times New Roman" w:cs="Times New Roman"/>
          <w:szCs w:val="24"/>
        </w:rPr>
        <w:t xml:space="preserve"> τα προβλήματα. Μοναδικοί κερδισμένοι είναι οι φίλοι σας που σας επαινούν, οι μεγαλομέτοχοι επιχειρήσεων, οι βιομήχανοι, οι τραπεζίτες, οι εφοπλιστές, οι μεγαλέμποροι, που θα δουν περισσότερο ζεστό χρήμα για τις επενδύσεις τους.</w:t>
      </w:r>
    </w:p>
    <w:p w14:paraId="225E577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Ακόμα πιο απατηλός είναι ο </w:t>
      </w:r>
      <w:r>
        <w:rPr>
          <w:rFonts w:eastAsia="Times New Roman" w:cs="Times New Roman"/>
          <w:szCs w:val="24"/>
        </w:rPr>
        <w:t xml:space="preserve">ισχυρισμός ότι τα χειρότερα πέρασαν και έρχονται καλύτερες μέρες. Ο κρατικός </w:t>
      </w:r>
      <w:r>
        <w:rPr>
          <w:rFonts w:eastAsia="Times New Roman" w:cs="Times New Roman"/>
          <w:szCs w:val="24"/>
        </w:rPr>
        <w:t>π</w:t>
      </w:r>
      <w:r>
        <w:rPr>
          <w:rFonts w:eastAsia="Times New Roman" w:cs="Times New Roman"/>
          <w:szCs w:val="24"/>
        </w:rPr>
        <w:t>ροϋπολογισμός για το 2017 αποτελεί εργαλείο νέας αφαίμαξης του λαού προς όφελος του κεφαλαίου. Οι δημοσιονομικές παρεμβάσεις για το 2017 ύψους 4.011 εκατομμυρίων ευρώ για τη δημο</w:t>
      </w:r>
      <w:r>
        <w:rPr>
          <w:rFonts w:eastAsia="Times New Roman" w:cs="Times New Roman"/>
          <w:szCs w:val="24"/>
        </w:rPr>
        <w:t xml:space="preserve">σιονομική εξυγίανση είναι αποκαλυπτικές για το ποιος θα πληρώσει, για το ποιος θα ματώσει γι’ αυτά τα πρωτογενή πλεονάσματα. </w:t>
      </w:r>
    </w:p>
    <w:p w14:paraId="225E577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Από αυτά, τα περίπου 3 εκατομμύρια ευρώ θα προέλθουν από τις αυξήσεις των φορολογικών εσόδων, με αποτέλεσμα τα φυσικά πρόσωπα να π</w:t>
      </w:r>
      <w:r>
        <w:rPr>
          <w:rFonts w:eastAsia="Times New Roman" w:cs="Times New Roman"/>
          <w:szCs w:val="24"/>
        </w:rPr>
        <w:t xml:space="preserve">ληρώσουν 14,5% παραπάνω φόρους σε σχέση με το 2016. Όμως, και οι έμμεσοι φόροι, οι φόροι στους καταναλωτές, που επιβαρύνουν ιδιαίτερα τα λαϊκά εισοδήματα, θα αυξηθούν κατά 5,3% σε σχέση με το 2016. </w:t>
      </w:r>
    </w:p>
    <w:p w14:paraId="225E577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για να μην έχουμε και καμμιά αμφιβολία για το ποιος π</w:t>
      </w:r>
      <w:r>
        <w:rPr>
          <w:rFonts w:eastAsia="Times New Roman" w:cs="Times New Roman"/>
          <w:szCs w:val="24"/>
        </w:rPr>
        <w:t xml:space="preserve">ληρώνει τα σπασμένα της κρίσης, τα φορολογικά έσοδα από τις επιχειρήσεις θα μειωθούν κατά 7% σε σχέση με το 2016. </w:t>
      </w:r>
    </w:p>
    <w:p w14:paraId="225E577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ο λογαριασμός δεν σταματάει εδώ. Τα λαϊκά στρώματα θα πληρώσουν μερικά εκατομμύρια ευρώ παραπάνω σε ανταποδοτικά τέλη προς τους δήμους,</w:t>
      </w:r>
      <w:r>
        <w:rPr>
          <w:rFonts w:eastAsia="Times New Roman" w:cs="Times New Roman"/>
          <w:szCs w:val="24"/>
        </w:rPr>
        <w:t xml:space="preserve"> με σκοπό το κράτος να μειώσει ακόμα περισσότερο τη χρηματοδότηση προς αυτούς, μια χρηματοδότηση που επί της ουσίας αν εξαιρέσουμε τη μισθοδοσία και τις μεταβιβαστικές δαπάνες, αγγίζει τα 400 εκατομμύρια ευρώ, για να καλύψουν με αυτά τις λειτουργικές τους </w:t>
      </w:r>
      <w:r>
        <w:rPr>
          <w:rFonts w:eastAsia="Times New Roman" w:cs="Times New Roman"/>
          <w:szCs w:val="24"/>
        </w:rPr>
        <w:t xml:space="preserve">ανάγκες, τις δαπάνες οι τριακόσιοι είκοσι πέντε δήμοι και οι δεκατρείς περιφέρειες της χώρας. </w:t>
      </w:r>
    </w:p>
    <w:p w14:paraId="225E577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έχουμε και συνέχεια. Για την αύξηση των εισφορών για την κοινωνική ασφάλιση, εξαιτίας και του νόμου </w:t>
      </w:r>
      <w:proofErr w:type="spellStart"/>
      <w:r>
        <w:rPr>
          <w:rFonts w:eastAsia="Times New Roman" w:cs="Times New Roman"/>
          <w:szCs w:val="24"/>
        </w:rPr>
        <w:t>Κατρούγκαλου</w:t>
      </w:r>
      <w:proofErr w:type="spellEnd"/>
      <w:r>
        <w:rPr>
          <w:rFonts w:eastAsia="Times New Roman" w:cs="Times New Roman"/>
          <w:szCs w:val="24"/>
        </w:rPr>
        <w:t>, οι εργαζόμενοι θα πληρώσουν 928 εκατομμύρ</w:t>
      </w:r>
      <w:r>
        <w:rPr>
          <w:rFonts w:eastAsia="Times New Roman" w:cs="Times New Roman"/>
          <w:szCs w:val="24"/>
        </w:rPr>
        <w:t xml:space="preserve">ια ευρώ περισσότερα και ταυτόχρονα θα μειωθούν περαιτέρω οι συντάξεις κατά 717 εκατομμύρια ευρώ, με τα 375 εκατομμύρια ευρώ να αφορούν στις νέες μειώσεις στις επικουρικές συντάξεις, ενώ οι χαμηλοσυνταξιούχοι θα είναι για μια ακόμα χρονιά τα μεγάλα θύματα, </w:t>
      </w:r>
      <w:r>
        <w:rPr>
          <w:rFonts w:eastAsia="Times New Roman" w:cs="Times New Roman"/>
          <w:szCs w:val="24"/>
        </w:rPr>
        <w:t xml:space="preserve">αφού η σταδιακή κατάργηση του ΕΚΑΣ το 2017 θα πάρει ακόμα μεγαλύτερες διαστάσεις αφαιρώντας άλλα 586 εκατομμύρια ευρώ. </w:t>
      </w:r>
    </w:p>
    <w:p w14:paraId="225E577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szCs w:val="24"/>
        </w:rPr>
        <w:t>Κυβέρνηση</w:t>
      </w:r>
      <w:r>
        <w:rPr>
          <w:rFonts w:eastAsia="Times New Roman" w:cs="Times New Roman"/>
          <w:szCs w:val="24"/>
        </w:rPr>
        <w:t xml:space="preserve"> χρησιμοποιεί τη διατήρηση ορισμένων κονδυλίων του κρατικού </w:t>
      </w:r>
      <w:r>
        <w:rPr>
          <w:rFonts w:eastAsia="Times New Roman"/>
          <w:szCs w:val="24"/>
        </w:rPr>
        <w:t>π</w:t>
      </w:r>
      <w:r>
        <w:rPr>
          <w:rFonts w:eastAsia="Times New Roman"/>
          <w:szCs w:val="24"/>
        </w:rPr>
        <w:t>ροϋπολογισμού</w:t>
      </w:r>
      <w:r>
        <w:rPr>
          <w:rFonts w:eastAsia="Times New Roman" w:cs="Times New Roman"/>
          <w:szCs w:val="24"/>
        </w:rPr>
        <w:t xml:space="preserve"> για την υγεία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πρόνοια στα περσινά επίπεδα, προκε</w:t>
      </w:r>
      <w:r>
        <w:rPr>
          <w:rFonts w:eastAsia="Times New Roman" w:cs="Times New Roman"/>
          <w:szCs w:val="24"/>
        </w:rPr>
        <w:t xml:space="preserve">ιμένου να πείσει ότι αυτό δήθεν σηματοδοτεί αντιστροφή της άσχημης κατάστασης. </w:t>
      </w:r>
    </w:p>
    <w:p w14:paraId="225E577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Αυτή η καθήλωση των κονδυλίων</w:t>
      </w:r>
      <w:r>
        <w:rPr>
          <w:rFonts w:eastAsia="Times New Roman" w:cs="Times New Roman"/>
          <w:szCs w:val="24"/>
        </w:rPr>
        <w:t>,</w:t>
      </w:r>
      <w:r>
        <w:rPr>
          <w:rFonts w:eastAsia="Times New Roman" w:cs="Times New Roman"/>
          <w:szCs w:val="24"/>
        </w:rPr>
        <w:t xml:space="preserve"> τη στιγμή που οι ανάγκες αυξάνονται κατακόρυφα, τη στιγμή που ήδη η κατάσταση λειτουργίας των δημόσιων νοσοκομείων είναι εκρηκτική</w:t>
      </w:r>
      <w:r>
        <w:rPr>
          <w:rFonts w:eastAsia="Times New Roman" w:cs="Times New Roman"/>
          <w:szCs w:val="24"/>
        </w:rPr>
        <w:t>,</w:t>
      </w:r>
      <w:r>
        <w:rPr>
          <w:rFonts w:eastAsia="Times New Roman" w:cs="Times New Roman"/>
          <w:szCs w:val="24"/>
        </w:rPr>
        <w:t xml:space="preserve"> σηματοδοτεί ο</w:t>
      </w:r>
      <w:r>
        <w:rPr>
          <w:rFonts w:eastAsia="Times New Roman" w:cs="Times New Roman"/>
          <w:szCs w:val="24"/>
        </w:rPr>
        <w:t xml:space="preserve">υσιαστικά την εδραίωση του σημερινού απαράδεκτου και επικίνδυνου καθεστώτος των τεράστιων ελλείψεων σε προσωπικό, σε εξοπλισμό, σε φάρμακα, σε αναλώσιμα, της </w:t>
      </w:r>
      <w:proofErr w:type="spellStart"/>
      <w:r>
        <w:rPr>
          <w:rFonts w:eastAsia="Times New Roman" w:cs="Times New Roman"/>
          <w:szCs w:val="24"/>
        </w:rPr>
        <w:t>ενταντικοποίησης</w:t>
      </w:r>
      <w:proofErr w:type="spellEnd"/>
      <w:r>
        <w:rPr>
          <w:rFonts w:eastAsia="Times New Roman" w:cs="Times New Roman"/>
          <w:szCs w:val="24"/>
        </w:rPr>
        <w:t xml:space="preserve"> της εργασίας του υγειονομικού προσωπικού, γιατρών, νοσηλευτών και άλλων. </w:t>
      </w:r>
    </w:p>
    <w:p w14:paraId="225E577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szCs w:val="24"/>
        </w:rPr>
        <w:t>Κυβέρ</w:t>
      </w:r>
      <w:r>
        <w:rPr>
          <w:rFonts w:eastAsia="Times New Roman"/>
          <w:szCs w:val="24"/>
        </w:rPr>
        <w:t>νηση</w:t>
      </w:r>
      <w:r>
        <w:rPr>
          <w:rFonts w:eastAsia="Times New Roman"/>
          <w:szCs w:val="24"/>
        </w:rPr>
        <w:t>,</w:t>
      </w:r>
      <w:r>
        <w:rPr>
          <w:rFonts w:eastAsia="Times New Roman" w:cs="Times New Roman"/>
          <w:szCs w:val="24"/>
        </w:rPr>
        <w:t xml:space="preserve"> παίρνοντας τη σκυτάλη από τις προηγούμενες</w:t>
      </w:r>
      <w:r>
        <w:rPr>
          <w:rFonts w:eastAsia="Times New Roman" w:cs="Times New Roman"/>
          <w:szCs w:val="24"/>
        </w:rPr>
        <w:t>,</w:t>
      </w:r>
      <w:r>
        <w:rPr>
          <w:rFonts w:eastAsia="Times New Roman" w:cs="Times New Roman"/>
          <w:szCs w:val="24"/>
        </w:rPr>
        <w:t xml:space="preserve"> επιταχύνει τους ρυθμούς εφαρμογής των μέτρων, προκειμένου τα δημόσια νοσοκομεία να προσαρμοστούν πλήρως στην εμπορευματοποίηση των υπηρεσιών τους και στους κανόνες της επιχειρηματικής δράσης. </w:t>
      </w:r>
    </w:p>
    <w:p w14:paraId="225E577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το κεφάλαιο και η κυβέρνησή του ετοιμάζουν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μια εφιαλτική ατζέντα για την επόμενη μέρα. Προβάλλουν ως μονόδρομο το διαρκές τσάκισμα του λαού και ζητούν από τους εργαζόμενους να βάλουν πλάτη, να αποδεχτούν την εκτέλεσή τους. </w:t>
      </w:r>
    </w:p>
    <w:p w14:paraId="225E578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Απευθυνόμαστε σε </w:t>
      </w:r>
      <w:r>
        <w:rPr>
          <w:rFonts w:eastAsia="Times New Roman" w:cs="Times New Roman"/>
          <w:szCs w:val="24"/>
        </w:rPr>
        <w:t>όλους τους μισθωτούς του ιδιωτικού και του δημόσιου τομέα, στους αυτοαπασχολούμενους, στους ανέργους, στους συνταξιούχους. Όλοι εμείς μπορούμε να φέρουμε στο προσκήνιο τη δική μας ατζέντα, την απαίτησή μας να ικανοποιηθούν οι σύγχρονες ανάγκες μας. Μπορούμ</w:t>
      </w:r>
      <w:r>
        <w:rPr>
          <w:rFonts w:eastAsia="Times New Roman" w:cs="Times New Roman"/>
          <w:szCs w:val="24"/>
        </w:rPr>
        <w:t xml:space="preserve">ε και πρέπει να οργανώσουμε την αγωνιστική απάντηση, να αλλάξουμε τους συσχετισμούς σε κάθε κλάδο, σε κάθε τόπο δουλειάς, σε κάθε γειτονιά, σε κάθε πόλη και χωριό. </w:t>
      </w:r>
    </w:p>
    <w:p w14:paraId="225E578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Τα πράγματα θα ήταν πολύ χειρότερα αν δεν υπήρχε η αντίσταση, η αντίδραση πρωτοπόρων δυνάμε</w:t>
      </w:r>
      <w:r>
        <w:rPr>
          <w:rFonts w:eastAsia="Times New Roman" w:cs="Times New Roman"/>
          <w:szCs w:val="24"/>
        </w:rPr>
        <w:t xml:space="preserve">ων, ταξικών δυνάμεων που πολεμούν, που παλεύουν με το ΚΚΕ στην πρώτη γραμμή όλα αυτά τα χρόνια. </w:t>
      </w:r>
    </w:p>
    <w:p w14:paraId="225E578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δρόμος για την ικανοποίηση των αναγκών μας μπορεί να ανοίξει μόνο αν σημαδέψουμε σωστά. Σήμερα, δεν αρκεί να αντισταθούμε αποφασιστικά μόνο στις νέες αντιδρα</w:t>
      </w:r>
      <w:r>
        <w:rPr>
          <w:rFonts w:eastAsia="Times New Roman" w:cs="Times New Roman"/>
          <w:szCs w:val="24"/>
        </w:rPr>
        <w:t>στικές αλλαγές που ετοιμάζει η Κυβέρνηση. Αντεπίθεση σημαίνει ότι απαιτούμε αποφασιστικά να πληρώσει το μεγάλο κεφάλαιο, για να αναπληρώσουμε τις μεγάλες λαϊκές απώλειες. Αντεπίθεση σημαίνει κλιμάκωση των αγώνων για ανατροπή της κυβερνητικής πολιτικής, προ</w:t>
      </w:r>
      <w:r>
        <w:rPr>
          <w:rFonts w:eastAsia="Times New Roman" w:cs="Times New Roman"/>
          <w:szCs w:val="24"/>
        </w:rPr>
        <w:t>ετοιμασία για αποφασιστικές συγκρούσεις.</w:t>
      </w:r>
    </w:p>
    <w:p w14:paraId="225E578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Σε αυτή την κρίσιμη συγκυρία ο κάθε μισθωτός, ο κάθε εργάτης, εργαζόμενος ο κάθε αυτοαπασχολούμενος, </w:t>
      </w:r>
      <w:proofErr w:type="spellStart"/>
      <w:r>
        <w:rPr>
          <w:rFonts w:eastAsia="Times New Roman" w:cs="Times New Roman"/>
          <w:szCs w:val="24"/>
        </w:rPr>
        <w:t>επαγγελματοβιοτέχνης</w:t>
      </w:r>
      <w:proofErr w:type="spellEnd"/>
      <w:r>
        <w:rPr>
          <w:rFonts w:eastAsia="Times New Roman" w:cs="Times New Roman"/>
          <w:szCs w:val="24"/>
        </w:rPr>
        <w:t>, έμπορος, ο κάθε βιοπαλαιστής αγρότης</w:t>
      </w:r>
      <w:r>
        <w:rPr>
          <w:rFonts w:eastAsia="Times New Roman" w:cs="Times New Roman"/>
          <w:szCs w:val="24"/>
        </w:rPr>
        <w:t>,</w:t>
      </w:r>
      <w:r>
        <w:rPr>
          <w:rFonts w:eastAsia="Times New Roman" w:cs="Times New Roman"/>
          <w:szCs w:val="24"/>
        </w:rPr>
        <w:t xml:space="preserve"> ο οποίος επιλέγει αυτόν τον δρόμο, τον δρόμο του αγώνα απέναντι στην άρχουσα τάξη, μπορεί να κάνει τη διαφορά. Κάθε επιτυχημένη απεργιακή μάχη, κάθε βήμα στην ανασύνταξη του εργατικού κινήματος είναι πλήγμα στην καρδιά αυτών των μέτρων αυτού του συστήματο</w:t>
      </w:r>
      <w:r>
        <w:rPr>
          <w:rFonts w:eastAsia="Times New Roman" w:cs="Times New Roman"/>
          <w:szCs w:val="24"/>
        </w:rPr>
        <w:t>ς, είναι βήμα για να σπάσει το κλίμα της μάταιης αναμονής φιλολαϊκής λύσης από επίδοξους ψεύτες, δήθεν σωτήρες και από τα παζάρια ανάμεσα στους εκπροσώπους και του ελληνικού και του γερμανικού και του γαλλικού και του αμερικανικού κεφαλαίου.</w:t>
      </w:r>
    </w:p>
    <w:p w14:paraId="225E578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σύνολο των </w:t>
      </w:r>
      <w:r>
        <w:rPr>
          <w:rFonts w:eastAsia="Times New Roman" w:cs="Times New Roman"/>
          <w:szCs w:val="24"/>
        </w:rPr>
        <w:t>εξελίξεων που προαναφέραμε οδηγεί σε ένα βασικό συμπέρασμα: Χρειάζεται ριζική αλλαγή πορείας για να αυξηθεί και να προσανατολιστεί σωστά η εγχώρια αγροτική και βιομηχανική παραγωγή για την κάλυψη των λαϊκών αναγκών, για να αξιοποιηθούν οι πλούσιες εγχώριες</w:t>
      </w:r>
      <w:r>
        <w:rPr>
          <w:rFonts w:eastAsia="Times New Roman" w:cs="Times New Roman"/>
          <w:szCs w:val="24"/>
        </w:rPr>
        <w:t xml:space="preserve"> ενεργειακές πηγές προς όφελος όλης της κοινωνίας.</w:t>
      </w:r>
    </w:p>
    <w:p w14:paraId="225E578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Για να βγούμε από τον σημερινό βάλτο της κρίσης στον τομέα των κατασκευών, στη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w:t>
      </w:r>
      <w:r>
        <w:rPr>
          <w:rFonts w:eastAsia="Times New Roman" w:cs="Times New Roman"/>
          <w:szCs w:val="24"/>
        </w:rPr>
        <w:t>,</w:t>
      </w:r>
      <w:r>
        <w:rPr>
          <w:rFonts w:eastAsia="Times New Roman" w:cs="Times New Roman"/>
          <w:szCs w:val="24"/>
        </w:rPr>
        <w:t xml:space="preserve"> πρέπει να ξεριζώσουμε το καπιταλιστικό κέρδος, δηλαδή το συνεχές ξεζούμισμα των εργαζομένων ως γνώμονα τ</w:t>
      </w:r>
      <w:r>
        <w:rPr>
          <w:rFonts w:eastAsia="Times New Roman" w:cs="Times New Roman"/>
          <w:szCs w:val="24"/>
        </w:rPr>
        <w:t>ης πορείας ανάπτυξης της ελληνικής οικονομίας. Πρέπει η εργατική τάξη να πάρει στα χέρια της τα κλειδιά της εξουσίας, της οικονομίας, ώστε να υπάρξει επιστημονικός, κεντρικός σχεδιασμός της οικονομίας, της παραγωγής, με γνώμονα τις λαϊκές ανάγκες.</w:t>
      </w:r>
    </w:p>
    <w:p w14:paraId="225E578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Ασφαλώς,</w:t>
      </w:r>
      <w:r>
        <w:rPr>
          <w:rFonts w:eastAsia="Times New Roman" w:cs="Times New Roman"/>
          <w:szCs w:val="24"/>
        </w:rPr>
        <w:t xml:space="preserve"> αυτή η δύσκολη προσπάθεια δεν είναι ένα μονόπρακτο έργο. Η έκβαση αυτού του μεγάλου αγώνα κρίνεται στις μάχες που δίνουμε σήμερα και στις ακόμα σκληρότερες που θα χρειαστεί να δώσουμε αύριο. Όμως, δεν υπάρχει άλλος εύκολος δρόμος για να λυτρωθεί ο λαός απ</w:t>
      </w:r>
      <w:r>
        <w:rPr>
          <w:rFonts w:eastAsia="Times New Roman" w:cs="Times New Roman"/>
          <w:szCs w:val="24"/>
        </w:rPr>
        <w:t>ό τα βάσανά του.</w:t>
      </w:r>
    </w:p>
    <w:p w14:paraId="225E578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ψήφος του ΚΚΕ στον αντιλαϊκό αυτό προϋπολογισμό είναι ένα μεγάλο και στεντόρειο «</w:t>
      </w:r>
      <w:r>
        <w:rPr>
          <w:rFonts w:eastAsia="Times New Roman" w:cs="Times New Roman"/>
          <w:szCs w:val="24"/>
        </w:rPr>
        <w:t>όχι</w:t>
      </w:r>
      <w:r>
        <w:rPr>
          <w:rFonts w:eastAsia="Times New Roman" w:cs="Times New Roman"/>
          <w:szCs w:val="24"/>
        </w:rPr>
        <w:t>», ένα «</w:t>
      </w:r>
      <w:r>
        <w:rPr>
          <w:rFonts w:eastAsia="Times New Roman" w:cs="Times New Roman"/>
          <w:szCs w:val="24"/>
        </w:rPr>
        <w:t>όχι</w:t>
      </w:r>
      <w:r>
        <w:rPr>
          <w:rFonts w:eastAsia="Times New Roman" w:cs="Times New Roman"/>
          <w:szCs w:val="24"/>
        </w:rPr>
        <w:t>» που πρέπει να αντηχήσει και σαν καμπάνα προειδοποίησης</w:t>
      </w:r>
      <w:r>
        <w:rPr>
          <w:rFonts w:eastAsia="Times New Roman" w:cs="Times New Roman"/>
          <w:szCs w:val="24"/>
        </w:rPr>
        <w:t>,</w:t>
      </w:r>
      <w:r>
        <w:rPr>
          <w:rFonts w:eastAsia="Times New Roman" w:cs="Times New Roman"/>
          <w:szCs w:val="24"/>
        </w:rPr>
        <w:t xml:space="preserve"> όχι απλά σε αυτή την Αίθουσα αλλά να ακουστεί σαν καμπάνα σε όλη την Ελλάδα, σηματοδ</w:t>
      </w:r>
      <w:r>
        <w:rPr>
          <w:rFonts w:eastAsia="Times New Roman" w:cs="Times New Roman"/>
          <w:szCs w:val="24"/>
        </w:rPr>
        <w:t>οτώντας αφύπνιση του λαϊκού, του εργατικού κινήματος σε συμμαχία όλων των κοινωνικών δυνάμεων της ανατροπής, με μεγάλους ισχυρούς αγώνες διαρκείας. Μόνο έτσι υπάρχει ελπίδα, μπορεί να υπάρξει και διέξοδος για τον λαό.</w:t>
      </w:r>
    </w:p>
    <w:p w14:paraId="225E578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Ευχαριστώ.</w:t>
      </w:r>
    </w:p>
    <w:p w14:paraId="225E5789" w14:textId="77777777" w:rsidR="00E140DF" w:rsidRDefault="00A85BE1">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bCs/>
        </w:rPr>
        <w:t>:</w:t>
      </w:r>
      <w:r>
        <w:rPr>
          <w:rFonts w:eastAsia="Times New Roman"/>
          <w:bCs/>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Κουτσούμπα</w:t>
      </w:r>
      <w:proofErr w:type="spellEnd"/>
      <w:r>
        <w:rPr>
          <w:rFonts w:eastAsia="Times New Roman" w:cs="Times New Roman"/>
          <w:szCs w:val="24"/>
        </w:rPr>
        <w:t>.</w:t>
      </w:r>
    </w:p>
    <w:p w14:paraId="225E578A" w14:textId="77777777" w:rsidR="00E140DF" w:rsidRDefault="00A85BE1">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w:t>
      </w:r>
      <w:r>
        <w:rPr>
          <w:rFonts w:eastAsia="Times New Roman" w:cs="Times New Roman"/>
        </w:rPr>
        <w:t>καν για την ιστορία του κτηρίου και τον τρόπο οργάνωσης και λειτουργίας της Βουλής, τριάντα οκτώ μαθήτριες και μαθητές 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Καβάλας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p>
    <w:p w14:paraId="225E578B" w14:textId="77777777" w:rsidR="00E140DF" w:rsidRDefault="00A85BE1">
      <w:pPr>
        <w:spacing w:line="600" w:lineRule="auto"/>
        <w:ind w:firstLine="720"/>
        <w:jc w:val="both"/>
        <w:rPr>
          <w:rFonts w:eastAsia="Times New Roman" w:cs="Times New Roman"/>
        </w:rPr>
      </w:pPr>
      <w:r>
        <w:rPr>
          <w:rFonts w:eastAsia="Times New Roman" w:cs="Times New Roman"/>
        </w:rPr>
        <w:t>Η Βουλή σάς καλωσορίζει.</w:t>
      </w:r>
    </w:p>
    <w:p w14:paraId="225E578C" w14:textId="77777777" w:rsidR="00E140DF" w:rsidRDefault="00A85BE1">
      <w:pPr>
        <w:spacing w:line="600" w:lineRule="auto"/>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w:t>
      </w:r>
      <w:r>
        <w:rPr>
          <w:rFonts w:eastAsia="Times New Roman" w:cs="Times New Roman"/>
        </w:rPr>
        <w:t xml:space="preserve"> πτέρυγες της Βουλής)</w:t>
      </w:r>
    </w:p>
    <w:p w14:paraId="225E578D" w14:textId="77777777" w:rsidR="00E140DF" w:rsidRDefault="00A85BE1">
      <w:pPr>
        <w:spacing w:line="600" w:lineRule="auto"/>
        <w:ind w:firstLine="720"/>
        <w:jc w:val="both"/>
        <w:rPr>
          <w:rFonts w:eastAsia="Times New Roman" w:cs="Times New Roman"/>
        </w:rPr>
      </w:pPr>
      <w:r>
        <w:rPr>
          <w:rFonts w:eastAsia="Times New Roman" w:cs="Times New Roman"/>
        </w:rPr>
        <w:t>Επί τη ευκαιρία, θα ήθελα να πω, επειδή μας βλέπει και πολύς κόσμος, ότι, όταν λέμε «ξεναγήθηκαν στην έκθεση της αίθουσας «ΕΛΕΥΘΕΡΙΟΣ ΒΕΝΙΖΕΛΟΣ»», κάθε φορά είναι μια διαφορετική έκθεση. Εδώ και μερικές μέρες έχει ξεκινήσει μια εξαιρε</w:t>
      </w:r>
      <w:r>
        <w:rPr>
          <w:rFonts w:eastAsia="Times New Roman" w:cs="Times New Roman"/>
        </w:rPr>
        <w:t xml:space="preserve">τική έκθεση με πάρα πολύ σημαντικά ντοκουμέντα που έχουν έρθει και από τη Ρωσία για τον Καποδίστρια, τα οποία δεν ήταν καν στη </w:t>
      </w:r>
      <w:r>
        <w:rPr>
          <w:rFonts w:eastAsia="Times New Roman" w:cs="Times New Roman"/>
        </w:rPr>
        <w:t xml:space="preserve">ιστοριογραφική </w:t>
      </w:r>
      <w:r>
        <w:rPr>
          <w:rFonts w:eastAsia="Times New Roman" w:cs="Times New Roman"/>
        </w:rPr>
        <w:t xml:space="preserve">γνώση μας, την οποία θα πρέπει να βρούμε την ευκαιρία για τους προσεχείς μήνες που θα μείνει να την επισκεφθούμε. </w:t>
      </w:r>
      <w:r>
        <w:rPr>
          <w:rFonts w:eastAsia="Times New Roman" w:cs="Times New Roman"/>
        </w:rPr>
        <w:t>Το λέω και δημόσια, διότι -το γνωρίζουμε- γίνονται από το Ίδρυμα τέτοιες επισκέψεις κ.λπ</w:t>
      </w:r>
      <w:r>
        <w:rPr>
          <w:rFonts w:eastAsia="Times New Roman" w:cs="Times New Roman"/>
        </w:rPr>
        <w:t>.</w:t>
      </w:r>
      <w:r>
        <w:rPr>
          <w:rFonts w:eastAsia="Times New Roman" w:cs="Times New Roman"/>
        </w:rPr>
        <w:t>.</w:t>
      </w:r>
    </w:p>
    <w:p w14:paraId="225E578E" w14:textId="77777777" w:rsidR="00E140DF" w:rsidRDefault="00A85BE1">
      <w:pPr>
        <w:spacing w:line="600" w:lineRule="auto"/>
        <w:ind w:firstLine="720"/>
        <w:jc w:val="both"/>
        <w:rPr>
          <w:rFonts w:eastAsia="Times New Roman" w:cs="Times New Roman"/>
        </w:rPr>
      </w:pPr>
      <w:r>
        <w:rPr>
          <w:rFonts w:eastAsia="Times New Roman" w:cs="Times New Roman"/>
        </w:rPr>
        <w:t>Θα παρακαλέσω πολύ την κ. Φωτεινή Γεννηματά, Πρόεδρο της Κοινοβουλευτικής Ομάδας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 να έρθει στο Βήμα και να πάρει τον λόγο</w:t>
      </w:r>
      <w:r>
        <w:rPr>
          <w:rFonts w:eastAsia="Times New Roman" w:cs="Times New Roman"/>
        </w:rPr>
        <w:t>.</w:t>
      </w:r>
    </w:p>
    <w:p w14:paraId="225E578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Ευχαριστώ πολύ, κύριε Πρόεδρε.</w:t>
      </w:r>
    </w:p>
    <w:p w14:paraId="225E579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Πρωθυπουργέ –ελπίζω και αυτή τη φορά να μας ακούει από το Γραφείο του, κατά τη συνήθη του τακτική δεν είναι μέσα στην Αίθουσα- κουραστήκαμε να σας ακούμε να μιλάτε για δήθεν σκληρές διαπραγματεύσεις. Επιστρέφετε κάθε φορά</w:t>
      </w:r>
      <w:r>
        <w:rPr>
          <w:rFonts w:eastAsia="Times New Roman" w:cs="Times New Roman"/>
          <w:szCs w:val="24"/>
        </w:rPr>
        <w:t xml:space="preserve"> στην Ελλάδα, στη Βουλή, σαν τον </w:t>
      </w:r>
      <w:proofErr w:type="spellStart"/>
      <w:r>
        <w:rPr>
          <w:rFonts w:eastAsia="Times New Roman" w:cs="Times New Roman"/>
          <w:szCs w:val="24"/>
        </w:rPr>
        <w:t>Σεβάχ</w:t>
      </w:r>
      <w:proofErr w:type="spellEnd"/>
      <w:r>
        <w:rPr>
          <w:rFonts w:eastAsia="Times New Roman" w:cs="Times New Roman"/>
          <w:szCs w:val="24"/>
        </w:rPr>
        <w:t xml:space="preserve"> τον Θαλασσινό και μας διηγείστε δήθεν μάχες και κατορθώματα για την ελπίδα που έρχεται, για το σήμερα που είναι καλύτερο από το χθες, για το χαμόγελο που επιστρέφει. Αλήθεια, σε ποιους; </w:t>
      </w:r>
    </w:p>
    <w:p w14:paraId="225E579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Ντυθήκατε </w:t>
      </w:r>
      <w:r>
        <w:rPr>
          <w:rFonts w:eastAsia="Times New Roman" w:cs="Times New Roman"/>
          <w:szCs w:val="24"/>
        </w:rPr>
        <w:t>α</w:t>
      </w:r>
      <w:r>
        <w:rPr>
          <w:rFonts w:eastAsia="Times New Roman" w:cs="Times New Roman"/>
          <w:szCs w:val="24"/>
        </w:rPr>
        <w:t>ριστερός επαναστάτη</w:t>
      </w:r>
      <w:r>
        <w:rPr>
          <w:rFonts w:eastAsia="Times New Roman" w:cs="Times New Roman"/>
          <w:szCs w:val="24"/>
        </w:rPr>
        <w:t xml:space="preserve">ς στον επικήδειο του </w:t>
      </w:r>
      <w:proofErr w:type="spellStart"/>
      <w:r>
        <w:rPr>
          <w:rFonts w:eastAsia="Times New Roman" w:cs="Times New Roman"/>
          <w:szCs w:val="24"/>
        </w:rPr>
        <w:t>Φιντέλ</w:t>
      </w:r>
      <w:proofErr w:type="spellEnd"/>
      <w:r>
        <w:rPr>
          <w:rFonts w:eastAsia="Times New Roman" w:cs="Times New Roman"/>
          <w:szCs w:val="24"/>
        </w:rPr>
        <w:t xml:space="preserve"> και οι δανειστές έγιναν δυνάστες. Όμως, με το που επιστρέψατε, έγιναν και πάλι οι προστάτες σας. Πόσους ρόλους ακόμα θα υποδυθείτε, κύριε Τσίπρα;</w:t>
      </w:r>
    </w:p>
    <w:p w14:paraId="225E579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Ακούστε, λοιπόν. Βιαστείτε, γιατί εκτός από τον χρόνο που τελειώνει, τελειώνουν κα</w:t>
      </w:r>
      <w:r>
        <w:rPr>
          <w:rFonts w:eastAsia="Times New Roman" w:cs="Times New Roman"/>
          <w:szCs w:val="24"/>
        </w:rPr>
        <w:t xml:space="preserve">ι τα κοστούμια, οι στολές παραλλαγής στο βεστιάριο του συγκυβερνήτη σας και δεν μπορεί να σας παρακολουθήσει. </w:t>
      </w:r>
    </w:p>
    <w:p w14:paraId="225E579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Όλη αυτή η παρωδία, όμως, γίνεται εξοργιστική, όταν ερχόμαστε εδώ να συζητήσουμε με όλα αυτά που μας φέρνετε σαν </w:t>
      </w:r>
      <w:r>
        <w:rPr>
          <w:rFonts w:eastAsia="Times New Roman" w:cs="Times New Roman"/>
          <w:szCs w:val="24"/>
        </w:rPr>
        <w:t>π</w:t>
      </w:r>
      <w:r>
        <w:rPr>
          <w:rFonts w:eastAsia="Times New Roman" w:cs="Times New Roman"/>
          <w:szCs w:val="24"/>
        </w:rPr>
        <w:t xml:space="preserve">ροϋπολογισμό του 2017. Και λέω </w:t>
      </w:r>
      <w:r>
        <w:rPr>
          <w:rFonts w:eastAsia="Times New Roman" w:cs="Times New Roman"/>
          <w:szCs w:val="24"/>
        </w:rPr>
        <w:t xml:space="preserve">«σαν», γιατί αυτός δεν είναι </w:t>
      </w:r>
      <w:r>
        <w:rPr>
          <w:rFonts w:eastAsia="Times New Roman" w:cs="Times New Roman"/>
          <w:szCs w:val="24"/>
        </w:rPr>
        <w:t>π</w:t>
      </w:r>
      <w:r>
        <w:rPr>
          <w:rFonts w:eastAsia="Times New Roman" w:cs="Times New Roman"/>
          <w:szCs w:val="24"/>
        </w:rPr>
        <w:t>ροϋπολογισμός. Τελικά, είναι απολογισμός ήττας. Είναι ένα πικρό ημερολόγιο δύο χαμένων ετών.</w:t>
      </w:r>
    </w:p>
    <w:p w14:paraId="225E579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Κι εσείς πανηγυρίζετε. Φύσηξε ο αέρας της ανάπτυξης και δεν τον νιώσαμε; «Κουρέψατε» το χρέος και δεν το πήραμε χαμπάρι; Γέμισε η χώρ</w:t>
      </w:r>
      <w:r>
        <w:rPr>
          <w:rFonts w:eastAsia="Times New Roman" w:cs="Times New Roman"/>
          <w:szCs w:val="24"/>
        </w:rPr>
        <w:t xml:space="preserve">α φουγάρα ή εγκαταλείφθηκε αυτό το πλάνο; Σκίσατε τα μνημόνια και δεν το έγραψε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για να το μάθουμε όλοι; Τίποτα απ’ όλα αυτά δεν έγινε. Δυστυχώς, απολύτως τίποτα! </w:t>
      </w:r>
    </w:p>
    <w:p w14:paraId="225E579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Προς τι, λοιπόν, οι θριαμβολογίες; Προς τι η μεγάλη γιορτή για το </w:t>
      </w:r>
      <w:proofErr w:type="spellStart"/>
      <w:r>
        <w:rPr>
          <w:rFonts w:eastAsia="Times New Roman" w:cs="Times New Roman"/>
          <w:szCs w:val="24"/>
          <w:lang w:val="en-US"/>
        </w:rPr>
        <w:t>Eurogroup</w:t>
      </w:r>
      <w:proofErr w:type="spellEnd"/>
      <w:r>
        <w:rPr>
          <w:rFonts w:eastAsia="Times New Roman" w:cs="Times New Roman"/>
          <w:szCs w:val="24"/>
        </w:rPr>
        <w:t>; Είναι α</w:t>
      </w:r>
      <w:r>
        <w:rPr>
          <w:rFonts w:eastAsia="Times New Roman" w:cs="Times New Roman"/>
          <w:szCs w:val="24"/>
        </w:rPr>
        <w:t>ποτυχία δύο σταδίων. Πήρατε το χειρότερο για τη χώρα που ζητούσε το Διεθνές Νομισματικό Ταμείο και το χειρότερο για τη χώρα που ζητούσαν οι Ευρωπαίοι. Πήρατε μία αναδιάρθρωση που θα αποδώσει στους Έλληνες μετά από είκοσι τέσσερα χρόνια και έναν στόχο για π</w:t>
      </w:r>
      <w:r>
        <w:rPr>
          <w:rFonts w:eastAsia="Times New Roman" w:cs="Times New Roman"/>
          <w:szCs w:val="24"/>
        </w:rPr>
        <w:t xml:space="preserve">ρωτογενή πλεονάσματα 3,5% που πολύ απλά είναι αδύνατον να επιτευχθεί. </w:t>
      </w:r>
    </w:p>
    <w:p w14:paraId="225E579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Αλυσοδέσατε τη χώρα, κύριε Πρωθυπουργέ. Αυτή είναι η αλήθεια κι αφήστε τα πανηγύρια!</w:t>
      </w:r>
    </w:p>
    <w:p w14:paraId="225E579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φυσικά, έτσι και το Διεθνές Νομισματικό Ταμείο βρίσκει ένα φύλλο συκής, ώστε να επιστρέψει στο</w:t>
      </w:r>
      <w:r>
        <w:rPr>
          <w:rFonts w:eastAsia="Times New Roman" w:cs="Times New Roman"/>
          <w:szCs w:val="24"/>
        </w:rPr>
        <w:t xml:space="preserve"> πρόγραμμα και ο κ. Σόιμπλε και οι Ευρωπαίοι ξενοιάζουν όχι μόνο μέχρι τις γερμανικές εκλογές</w:t>
      </w:r>
      <w:r>
        <w:rPr>
          <w:rFonts w:eastAsia="Times New Roman" w:cs="Times New Roman"/>
          <w:szCs w:val="24"/>
        </w:rPr>
        <w:t>,</w:t>
      </w:r>
      <w:r>
        <w:rPr>
          <w:rFonts w:eastAsia="Times New Roman" w:cs="Times New Roman"/>
          <w:szCs w:val="24"/>
        </w:rPr>
        <w:t xml:space="preserve"> που είχαν στο μυαλό τους, αλλά για αρκετά χρόνια. Μια χαρά τους εξυπηρετήσατε! </w:t>
      </w:r>
    </w:p>
    <w:p w14:paraId="225E579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Μάλιστα, χάρη στην πολύ πετυχημένη διαπραγμάτευσή σας έχουμε δύο μνημόνια στο κατ</w:t>
      </w:r>
      <w:r>
        <w:rPr>
          <w:rFonts w:eastAsia="Times New Roman" w:cs="Times New Roman"/>
          <w:szCs w:val="24"/>
        </w:rPr>
        <w:t xml:space="preserve">ώφλι μας, το «Μνημόνιο ΙΙΙ </w:t>
      </w:r>
      <w:r>
        <w:rPr>
          <w:rFonts w:eastAsia="Times New Roman" w:cs="Times New Roman"/>
          <w:szCs w:val="24"/>
          <w:lang w:val="en-US"/>
        </w:rPr>
        <w:t>Plus</w:t>
      </w:r>
      <w:r>
        <w:rPr>
          <w:rFonts w:eastAsia="Times New Roman" w:cs="Times New Roman"/>
          <w:szCs w:val="24"/>
        </w:rPr>
        <w:t xml:space="preserve">» με το Διεθνές Νομισματικό Ταμείο και, αφού όλοι προεξοφλούν –και ο </w:t>
      </w:r>
      <w:r>
        <w:rPr>
          <w:rFonts w:eastAsia="Times New Roman" w:cs="Times New Roman"/>
          <w:szCs w:val="24"/>
        </w:rPr>
        <w:t xml:space="preserve">προϋπολογισμός </w:t>
      </w:r>
      <w:r>
        <w:rPr>
          <w:rFonts w:eastAsia="Times New Roman" w:cs="Times New Roman"/>
          <w:szCs w:val="24"/>
        </w:rPr>
        <w:t xml:space="preserve">το επιβεβαιώνει- ότι η χώρα θα αργήσει να βγει στις αγορές, υπάρχει και το «Μνημόνιο </w:t>
      </w:r>
      <w:r>
        <w:rPr>
          <w:rFonts w:eastAsia="Times New Roman" w:cs="Times New Roman"/>
          <w:szCs w:val="24"/>
          <w:lang w:val="en-US"/>
        </w:rPr>
        <w:t>IV</w:t>
      </w:r>
      <w:r>
        <w:rPr>
          <w:rFonts w:eastAsia="Times New Roman" w:cs="Times New Roman"/>
          <w:szCs w:val="24"/>
        </w:rPr>
        <w:t>» που έρχεται για μετά το 2018. Το μοναδικό ερώτημα πο</w:t>
      </w:r>
      <w:r>
        <w:rPr>
          <w:rFonts w:eastAsia="Times New Roman" w:cs="Times New Roman"/>
          <w:szCs w:val="24"/>
        </w:rPr>
        <w:t>υ έχει μείνει αναπάντητο μέχρι αυτή την ώρα είναι ποιος θα το υπογράψει.</w:t>
      </w:r>
    </w:p>
    <w:p w14:paraId="225E579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πατρίδα μας για άλλη μία φορά πληρώνει ακριβά το γεγονός ότι δεν υπάρχει εθνική ομοψυχία και εθνική στρατηγική. Ό,τι χτίστηκε με μεταρρυθμίσεις μέσα στην κρίση, όποια χαραμάδα ελπίδ</w:t>
      </w:r>
      <w:r>
        <w:rPr>
          <w:rFonts w:eastAsia="Times New Roman" w:cs="Times New Roman"/>
          <w:szCs w:val="24"/>
        </w:rPr>
        <w:t xml:space="preserve">ας πήγε να ανοίξει με πολλές δυσκολίες και με μεγάλες θυσίες, όλα έγιναν καπνός, γιατί ο ΣΥΡΙΖΑ έπρεπε να αλλάξει την Ευρώπη! Και στο επίκεντρο μόνιμα ο ελληνικός λαός, η μεσαία τάξη που αντιμετωπίζει την ισοπέδωση, τη φτωχοποίηση, με συνεχή μέτρα, με την </w:t>
      </w:r>
      <w:r>
        <w:rPr>
          <w:rFonts w:eastAsia="Times New Roman" w:cs="Times New Roman"/>
          <w:szCs w:val="24"/>
        </w:rPr>
        <w:t>ύφεση, τους φόρους και την ανεργία.</w:t>
      </w:r>
    </w:p>
    <w:p w14:paraId="225E579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οικογένειες που σήμερα μας παρακολουθούν από την τηλεόραση είμαι σίγουρη ότι θα περίμεναν από όλους εμάς, μαζί, να τους δώσουμε μια πραγματική ελπίδα. Αντί γι’ αυτό, στο ίδιο έργο θεατές: Δημιουργική ασάφεια, πρόγραμμ</w:t>
      </w:r>
      <w:r>
        <w:rPr>
          <w:rFonts w:eastAsia="Times New Roman" w:cs="Times New Roman"/>
          <w:szCs w:val="24"/>
        </w:rPr>
        <w:t>α-γέφυρα, θεωρία παιγνίων, απειλές για εκλογές και παροχές μίας χρήσης.</w:t>
      </w:r>
    </w:p>
    <w:p w14:paraId="225E579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Εμείς δεν θα κρατήσουμε την ίδια μίζερη στάση που κράτησε ο κ. Τσίπρας τα προηγούμενα χρόνια -σας υπενθυμίζω ότι μέρισμα δόθηκε και το 2014- γιατί αντιλαμβανόμαστε απόλυτα ότι οι συμπο</w:t>
      </w:r>
      <w:r>
        <w:rPr>
          <w:rFonts w:eastAsia="Times New Roman" w:cs="Times New Roman"/>
          <w:szCs w:val="24"/>
        </w:rPr>
        <w:t xml:space="preserve">λίτες </w:t>
      </w:r>
      <w:r>
        <w:rPr>
          <w:rFonts w:eastAsia="Times New Roman" w:cs="Times New Roman"/>
          <w:szCs w:val="24"/>
        </w:rPr>
        <w:t>μας,</w:t>
      </w:r>
      <w:r>
        <w:rPr>
          <w:rFonts w:eastAsia="Times New Roman" w:cs="Times New Roman"/>
          <w:szCs w:val="24"/>
        </w:rPr>
        <w:t xml:space="preserve"> τους οποίους αφορά το μέτρο αυτό</w:t>
      </w:r>
      <w:r>
        <w:rPr>
          <w:rFonts w:eastAsia="Times New Roman" w:cs="Times New Roman"/>
          <w:szCs w:val="24"/>
        </w:rPr>
        <w:t>,</w:t>
      </w:r>
      <w:r>
        <w:rPr>
          <w:rFonts w:eastAsia="Times New Roman" w:cs="Times New Roman"/>
          <w:szCs w:val="24"/>
        </w:rPr>
        <w:t xml:space="preserve"> έχουν απόλυτη ανάγκη έστω και αυτά τα χρήματα, έστω και για μία φορά.</w:t>
      </w:r>
    </w:p>
    <w:p w14:paraId="225E579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μη μας προκαλείτε και από πάνω, κύριε Πρωθυπουργέ, και μιλάτε για δέκατη τρίτη σύνταξη</w:t>
      </w:r>
      <w:r>
        <w:rPr>
          <w:rFonts w:eastAsia="Times New Roman" w:cs="Times New Roman"/>
          <w:szCs w:val="24"/>
        </w:rPr>
        <w:t>, γ</w:t>
      </w:r>
      <w:r>
        <w:rPr>
          <w:rFonts w:eastAsia="Times New Roman" w:cs="Times New Roman"/>
          <w:szCs w:val="24"/>
        </w:rPr>
        <w:t>ιατί ακούστε καλά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δέκατη τρίτη σύνταξη αφορ</w:t>
      </w:r>
      <w:r>
        <w:rPr>
          <w:rFonts w:eastAsia="Times New Roman" w:cs="Times New Roman"/>
          <w:szCs w:val="24"/>
        </w:rPr>
        <w:t>ά μόνιμο μέτρο, δεν δίνεται πετσοκομμένη και εφάπαξ. Και</w:t>
      </w:r>
      <w:r>
        <w:rPr>
          <w:rFonts w:eastAsia="Times New Roman" w:cs="Times New Roman"/>
          <w:szCs w:val="24"/>
        </w:rPr>
        <w:t>,</w:t>
      </w:r>
      <w:r>
        <w:rPr>
          <w:rFonts w:eastAsia="Times New Roman" w:cs="Times New Roman"/>
          <w:szCs w:val="24"/>
        </w:rPr>
        <w:t xml:space="preserve"> πολύ περισσότερο, για να μιλάμε για δέκατη τρίτη σύνταξη, θα έπρεπε να έχετε δώσει τη δωδέκατη, αλλά εσείς τους την έχετε πάρει και αυτή.</w:t>
      </w:r>
    </w:p>
    <w:p w14:paraId="225E579D" w14:textId="77777777" w:rsidR="00E140DF" w:rsidRDefault="00A85BE1">
      <w:pPr>
        <w:spacing w:line="600" w:lineRule="auto"/>
        <w:ind w:firstLine="720"/>
        <w:jc w:val="both"/>
        <w:rPr>
          <w:rFonts w:eastAsia="Times New Roman"/>
          <w:bCs/>
        </w:rPr>
      </w:pPr>
      <w:r>
        <w:rPr>
          <w:rFonts w:eastAsia="Times New Roman"/>
          <w:bCs/>
        </w:rPr>
        <w:t xml:space="preserve">(Χειροκροτήματα από την πτέρυγα της Δημοκρατικής </w:t>
      </w:r>
      <w:r>
        <w:rPr>
          <w:rFonts w:eastAsia="Times New Roman"/>
          <w:bCs/>
        </w:rPr>
        <w:t>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225E579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Τα πλήρωσαν πάρα πολύ ακριβά οι Έλληνες αυτά τα μέτρα. Πήρατε 7,2 δισεκατομμύρια ευρώ από την τσέπη των Ελλήνων με το μνημόνιό σας τα δύο χρόνια. Οι χαμηλοσυνταξιούχοι πλήρωσαν χάνοντας το ΕΚΑΣ. Πλήρωσαν έμμεσους φόρους. Πλήρωσα</w:t>
      </w:r>
      <w:r>
        <w:rPr>
          <w:rFonts w:eastAsia="Times New Roman" w:cs="Times New Roman"/>
          <w:szCs w:val="24"/>
        </w:rPr>
        <w:t xml:space="preserve">ν αύξηση εισφορών στις συντάξεις για την υγεία. </w:t>
      </w:r>
    </w:p>
    <w:p w14:paraId="225E579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εδώ υπάρχει και ένα άλλο πολύ μεγάλο θέμα. Το πλεόνασμα του 1,1 δισεκατομμύριο ευρώ, που είναι πάνω από τον στόχο, δεν οφείλεται στην ανάπτυξη αλλά στην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Ελλήνων πολιτών. </w:t>
      </w:r>
    </w:p>
    <w:p w14:paraId="225E57A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Κάθε ευρώ π</w:t>
      </w:r>
      <w:r>
        <w:rPr>
          <w:rFonts w:eastAsia="Times New Roman" w:cs="Times New Roman"/>
          <w:szCs w:val="24"/>
        </w:rPr>
        <w:t>ου μπαίνει στα δημόσια ταμεία είναι τίμημα σκληρών θυσιών και προέρχεται από όλους αυτούς τους ανθρώπους στην Ελλάδα, που σε πείσμα όλων προσπαθούν να κρατήσουν τις επιχειρήσεις τους ανοιχτές. Αυτοί οι πολίτες αδικαιολόγητα πλήρωσαν επιπλέον 1,1 δισεκατομμ</w:t>
      </w:r>
      <w:r>
        <w:rPr>
          <w:rFonts w:eastAsia="Times New Roman" w:cs="Times New Roman"/>
          <w:szCs w:val="24"/>
        </w:rPr>
        <w:t>ύριο ευρώ. Και επιστρέφετε σε κάποιους από αυτούς 617 εκατομμύρια ευρώ. Και μένουν απ</w:t>
      </w:r>
      <w:r>
        <w:rPr>
          <w:rFonts w:eastAsia="Times New Roman" w:cs="Times New Roman"/>
          <w:szCs w:val="24"/>
        </w:rPr>
        <w:t xml:space="preserve">’ </w:t>
      </w:r>
      <w:r>
        <w:rPr>
          <w:rFonts w:eastAsia="Times New Roman" w:cs="Times New Roman"/>
          <w:szCs w:val="24"/>
        </w:rPr>
        <w:t xml:space="preserve">έξω οι άνεργοι, οι ανάπηροι και άλλες ευαίσθητες κατηγορίες του πληθυσμού. Πολύ μεγάλη επιτυχία, κύριε Τσίπρα! Συγχαρητήρια! </w:t>
      </w:r>
      <w:proofErr w:type="spellStart"/>
      <w:r>
        <w:rPr>
          <w:rFonts w:eastAsia="Times New Roman" w:cs="Times New Roman"/>
          <w:szCs w:val="24"/>
        </w:rPr>
        <w:t>Colpo</w:t>
      </w:r>
      <w:proofErr w:type="spellEnd"/>
      <w:r>
        <w:rPr>
          <w:rFonts w:eastAsia="Times New Roman" w:cs="Times New Roman"/>
          <w:szCs w:val="24"/>
        </w:rPr>
        <w:t xml:space="preserve"> </w:t>
      </w:r>
      <w:proofErr w:type="spellStart"/>
      <w:r>
        <w:rPr>
          <w:rFonts w:eastAsia="Times New Roman" w:cs="Times New Roman"/>
          <w:szCs w:val="24"/>
        </w:rPr>
        <w:t>grosso</w:t>
      </w:r>
      <w:proofErr w:type="spellEnd"/>
      <w:r>
        <w:rPr>
          <w:rFonts w:eastAsia="Times New Roman" w:cs="Times New Roman"/>
          <w:szCs w:val="24"/>
        </w:rPr>
        <w:t xml:space="preserve">!  </w:t>
      </w:r>
    </w:p>
    <w:p w14:paraId="225E57A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Μόνο που πρέπει να ξέρετε ότ</w:t>
      </w:r>
      <w:r>
        <w:rPr>
          <w:rFonts w:eastAsia="Times New Roman" w:cs="Times New Roman"/>
          <w:szCs w:val="24"/>
        </w:rPr>
        <w:t>ι τώρα ο ελληνικός λαός σ</w:t>
      </w:r>
      <w:r>
        <w:rPr>
          <w:rFonts w:eastAsia="Times New Roman" w:cs="Times New Roman"/>
          <w:szCs w:val="24"/>
        </w:rPr>
        <w:t>ά</w:t>
      </w:r>
      <w:r>
        <w:rPr>
          <w:rFonts w:eastAsia="Times New Roman" w:cs="Times New Roman"/>
          <w:szCs w:val="24"/>
        </w:rPr>
        <w:t>ς γνωρίζει πολύ καλά. Σας έχουν καταλάβει όλοι. Δεν μπορείτε τώρα πια να ξεγελάσετε κανέναν. Και ό,τι και να εξαγγείλετε, έχετε τελειώσει στη συνείδηση του ελληνικού λαού.</w:t>
      </w:r>
    </w:p>
    <w:p w14:paraId="225E57A2" w14:textId="77777777" w:rsidR="00E140DF" w:rsidRDefault="00A85BE1">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w:t>
      </w:r>
      <w:r>
        <w:rPr>
          <w:rFonts w:eastAsia="Times New Roman"/>
          <w:bCs/>
        </w:rPr>
        <w:t>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225E57A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ωμή πραγματικότητα. Ελάτε να μιλήσουμε για όλα. Ας αρχίσουμε από τα εθνικά θέματα. Η αλήθεια είναι ότι η ελληνική Κυβέρνηση απλά δεν μπορεί να ορθώσει ανάστημα απέναντι στις τουρκικές προκλήσεις. </w:t>
      </w:r>
    </w:p>
    <w:p w14:paraId="225E57A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Τούρκος Πρόεδρος πρέ</w:t>
      </w:r>
      <w:r>
        <w:rPr>
          <w:rFonts w:eastAsia="Times New Roman" w:cs="Times New Roman"/>
          <w:szCs w:val="24"/>
        </w:rPr>
        <w:t xml:space="preserve">πει να γνωρίζει ότι η Ελλάδα δεν θα υποχωρήσει μπροστά στις αλλοπρόσαλλες απειλές του. </w:t>
      </w:r>
    </w:p>
    <w:p w14:paraId="225E57A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Με σύνεση, ναι, και νηφαλιότητα πρέπει να προασπίσουμε την αξιοπρέπεια και τα δικαιώματά μας, αλλά η ελληνική Κυβέρνηση οφείλει</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να κατανοήσει ότι ο ρόλος τη</w:t>
      </w:r>
      <w:r>
        <w:rPr>
          <w:rFonts w:eastAsia="Times New Roman" w:cs="Times New Roman"/>
          <w:szCs w:val="24"/>
        </w:rPr>
        <w:t xml:space="preserve">ς δεν είναι απλά να εκδίδει ανακοινώσεις. </w:t>
      </w:r>
    </w:p>
    <w:p w14:paraId="225E57A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Καλούμε, λοιπόν, την Κυβέρνηση και πάλι να σταματήσει αυτή τη μακάρια στάση και να ζητήσει την ενεργοποίηση της ρήτρας αμοιβαίας συνδρομής της Ευρωπαϊκής Ένωσης, π</w:t>
      </w:r>
      <w:r>
        <w:rPr>
          <w:rFonts w:eastAsia="Times New Roman"/>
          <w:bCs/>
        </w:rPr>
        <w:t>ροκειμένου να</w:t>
      </w:r>
      <w:r>
        <w:rPr>
          <w:rFonts w:eastAsia="Times New Roman" w:cs="Times New Roman"/>
          <w:szCs w:val="24"/>
        </w:rPr>
        <w:t xml:space="preserve"> προστατεύσει τα ελληνικά συμφέροντα </w:t>
      </w:r>
      <w:r>
        <w:rPr>
          <w:rFonts w:eastAsia="Times New Roman" w:cs="Times New Roman"/>
          <w:szCs w:val="24"/>
        </w:rPr>
        <w:t xml:space="preserve">αλλά και να θέσει τους </w:t>
      </w:r>
      <w:r>
        <w:rPr>
          <w:rFonts w:eastAsia="Times New Roman" w:cs="Times New Roman"/>
          <w:szCs w:val="24"/>
        </w:rPr>
        <w:t>Ε</w:t>
      </w:r>
      <w:r>
        <w:rPr>
          <w:rFonts w:eastAsia="Times New Roman" w:cs="Times New Roman"/>
          <w:szCs w:val="24"/>
        </w:rPr>
        <w:t xml:space="preserve">υρωπαίους εταίρους μας </w:t>
      </w:r>
      <w:r>
        <w:rPr>
          <w:rFonts w:eastAsia="Times New Roman"/>
          <w:bCs/>
        </w:rPr>
        <w:t>προ</w:t>
      </w:r>
      <w:r>
        <w:rPr>
          <w:rFonts w:eastAsia="Times New Roman" w:cs="Times New Roman"/>
          <w:szCs w:val="24"/>
        </w:rPr>
        <w:t xml:space="preserve"> των ευθυνών τους. </w:t>
      </w:r>
    </w:p>
    <w:p w14:paraId="225E57A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Να πω και κάτι ακόμα. Επιβάλλεται να σταθούμε στο πλάι της Κυπριακής Δημοκρατίας και στη</w:t>
      </w:r>
      <w:r>
        <w:rPr>
          <w:rFonts w:eastAsia="Times New Roman" w:cs="Times New Roman"/>
          <w:szCs w:val="24"/>
        </w:rPr>
        <w:t>ν</w:t>
      </w:r>
      <w:r>
        <w:rPr>
          <w:rFonts w:eastAsia="Times New Roman" w:cs="Times New Roman"/>
          <w:szCs w:val="24"/>
        </w:rPr>
        <w:t xml:space="preserve"> αποφασιστική αυτή φάση που έχει εισέλθει, στο πλαίσιο των συνομιλιών που ξαναρχίζουν για την επί</w:t>
      </w:r>
      <w:r>
        <w:rPr>
          <w:rFonts w:eastAsia="Times New Roman" w:cs="Times New Roman"/>
          <w:szCs w:val="24"/>
        </w:rPr>
        <w:t>λυση του Κυπριακού, με βάση πάντα την πάγια αρχή: η Λευκωσία αποφασίζει και η Ελλάδα συμπαραστέκεται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στόχο μια δίκαιη και βιώσιμη λύση που θα στηρίζεται στις αποφάσεις και στις αρχές του ΟΗΕ και στο ευρωπαϊκό κεκτημένο. </w:t>
      </w:r>
    </w:p>
    <w:p w14:paraId="225E57A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Σημείο δεύτερο και ιδιαίτερα κρ</w:t>
      </w:r>
      <w:r>
        <w:rPr>
          <w:rFonts w:eastAsia="Times New Roman" w:cs="Times New Roman"/>
          <w:szCs w:val="24"/>
        </w:rPr>
        <w:t>ίσιμο είναι το προσφυγικό. Εκεί η Κυβέρνηση έχει σηκώσει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τα χέρια ψηλά. Στη συμφωνία Ευρωπαϊκής Ένωσης και Τουρκίας μοιάζει παρατηρητής αμέτοχος, σαν να είναι τρίτο εκτελεστικό μέρος, χωρίς δικαίωμα γνώμης και ψήφου. Έχετε υποχρέωση να διεκδικ</w:t>
      </w:r>
      <w:r>
        <w:rPr>
          <w:rFonts w:eastAsia="Times New Roman" w:cs="Times New Roman"/>
          <w:szCs w:val="24"/>
        </w:rPr>
        <w:t xml:space="preserve">ήσετε από τους </w:t>
      </w:r>
      <w:r>
        <w:rPr>
          <w:rFonts w:eastAsia="Times New Roman" w:cs="Times New Roman"/>
          <w:szCs w:val="24"/>
        </w:rPr>
        <w:t>Ε</w:t>
      </w:r>
      <w:r>
        <w:rPr>
          <w:rFonts w:eastAsia="Times New Roman" w:cs="Times New Roman"/>
          <w:szCs w:val="24"/>
        </w:rPr>
        <w:t>υρωπαίους εταίρους να υλοποιήσουν τις δεσμεύσεις τους απέναντι στη χώρα.</w:t>
      </w:r>
    </w:p>
    <w:p w14:paraId="225E57A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Κυβέρνηση δημιουργεί και συντηρεί εστίες κινδύνου και για τους πρόσφυγες και για τις τοπικές κοινωνίες. Τα νησιά του ανατολικού Αιγαίου </w:t>
      </w:r>
      <w:r>
        <w:rPr>
          <w:rFonts w:eastAsia="Times New Roman" w:cs="Times New Roman"/>
          <w:szCs w:val="24"/>
        </w:rPr>
        <w:t>-</w:t>
      </w:r>
      <w:r>
        <w:rPr>
          <w:rFonts w:eastAsia="Times New Roman" w:cs="Times New Roman"/>
          <w:szCs w:val="24"/>
        </w:rPr>
        <w:t>αλλά και της Δωδεκανήσου</w:t>
      </w:r>
      <w:r>
        <w:rPr>
          <w:rFonts w:eastAsia="Times New Roman" w:cs="Times New Roman"/>
          <w:szCs w:val="24"/>
        </w:rPr>
        <w:t>-</w:t>
      </w:r>
      <w:r>
        <w:rPr>
          <w:rFonts w:eastAsia="Times New Roman" w:cs="Times New Roman"/>
          <w:szCs w:val="24"/>
        </w:rPr>
        <w:t xml:space="preserve"> βρ</w:t>
      </w:r>
      <w:r>
        <w:rPr>
          <w:rFonts w:eastAsia="Times New Roman" w:cs="Times New Roman"/>
          <w:szCs w:val="24"/>
        </w:rPr>
        <w:t>ίσκονται πραγματικά στην πρώτη γραμμή όλης αυτής της υπόθεσης, παρά το γεγονός ότι έχουν δείξει απίστευτη αλληλεγγύη όλο αυτό το διάστημα. Πραγματικά</w:t>
      </w:r>
      <w:r>
        <w:rPr>
          <w:rFonts w:eastAsia="Times New Roman" w:cs="Times New Roman"/>
          <w:szCs w:val="24"/>
        </w:rPr>
        <w:t>,</w:t>
      </w:r>
      <w:r>
        <w:rPr>
          <w:rFonts w:eastAsia="Times New Roman" w:cs="Times New Roman"/>
          <w:szCs w:val="24"/>
        </w:rPr>
        <w:t xml:space="preserve"> έχουν ξεπεράσει τα όρια των δυνατοτήτων τους.</w:t>
      </w:r>
    </w:p>
    <w:p w14:paraId="225E57A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τουλάχιστον, έστω και την τελευταία ώρα, μας ακούσατε, γιατί είπαν κάποιοι ότι εμείς αυξήσαμε, λέει, τον ΦΠΑ στα νησιά. Μα, τι άλλο ψέμα θα ακούσουμε επιτέλους; Είμαστε εμείς που το καθιερώσαμε, το προστατέψαμε μέσα στην κρίση, σας είπαμε μην το αποδεχθεί</w:t>
      </w:r>
      <w:r>
        <w:rPr>
          <w:rFonts w:eastAsia="Times New Roman" w:cs="Times New Roman"/>
          <w:szCs w:val="24"/>
        </w:rPr>
        <w:t xml:space="preserve">τε. </w:t>
      </w:r>
    </w:p>
    <w:p w14:paraId="225E57A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25E57A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Εσείς το προτείνατε. Πήγα στην Χίο και σας πρότεινα να υπάρξει αναστολή ως αντισταθμιστικό μέτρο γι’ αυτά που περνάνε αυτή</w:t>
      </w:r>
      <w:r>
        <w:rPr>
          <w:rFonts w:eastAsia="Times New Roman" w:cs="Times New Roman"/>
          <w:szCs w:val="24"/>
        </w:rPr>
        <w:t xml:space="preserve"> την ώρα τα νησιά μας. Οι Βουλευτές μας κατέθεσαν ερώτηση για το θέμα αυτό στα τέλη Νοεμβρίου. Και</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έστω και τώρα μας ακούσατε. Κάλλιο αργά, παρά ποτέ.</w:t>
      </w:r>
    </w:p>
    <w:p w14:paraId="225E57A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Θυμόμαστε όλοι, κύριε Πρωθυπουργέ, ότι το ελληνικό αίτημα, όπως προέκυψε από τη σύσκεψη των π</w:t>
      </w:r>
      <w:r>
        <w:rPr>
          <w:rFonts w:eastAsia="Times New Roman" w:cs="Times New Roman"/>
          <w:szCs w:val="24"/>
        </w:rPr>
        <w:t>ολιτικών Αρχηγών, ήταν η αναθεώρηση, έστω και μεταβατικά, του Κανονισμού του Δουβλίνου. Αντί γι’ αυτό, εσείς τώρα πανηγυρίζετε γιατί θα μας επιστρέφονται από τον Μάρτιο του 2017 όλοι οι πρόσφυγες που θα περνούν από την Ελλάδα. Δεν είναι θετική είδηση αυτή.</w:t>
      </w:r>
      <w:r>
        <w:rPr>
          <w:rFonts w:eastAsia="Times New Roman" w:cs="Times New Roman"/>
          <w:szCs w:val="24"/>
        </w:rPr>
        <w:t xml:space="preserve"> Είναι είδηση που προβληματίζει και τρομάζει με τις διαστάσεις που παίρνει το προσφυγικό-μεταναστευτικό όλο αυτό το τελευταίο διάστημα. </w:t>
      </w:r>
    </w:p>
    <w:p w14:paraId="225E57A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Σημείο τρίτο: Εγκατέλειψε η Κυβέρνηση</w:t>
      </w:r>
      <w:r>
        <w:rPr>
          <w:rFonts w:eastAsia="Times New Roman" w:cs="Times New Roman"/>
          <w:szCs w:val="24"/>
        </w:rPr>
        <w:t>,</w:t>
      </w:r>
      <w:r>
        <w:rPr>
          <w:rFonts w:eastAsia="Times New Roman" w:cs="Times New Roman"/>
          <w:szCs w:val="24"/>
        </w:rPr>
        <w:t xml:space="preserve"> όχι μόνο τις προεκλογικές δεσμεύσεις της για το κούρεμα του επονείδιστου και επα</w:t>
      </w:r>
      <w:r>
        <w:rPr>
          <w:rFonts w:eastAsia="Times New Roman" w:cs="Times New Roman"/>
          <w:szCs w:val="24"/>
        </w:rPr>
        <w:t xml:space="preserve">χθούς χρέους αλλά και τις μεγαλοστομίες του κ. Τσίπρα για τη διάσκεψη για το χρέος. Να του υπενθυμίσω </w:t>
      </w:r>
      <w:r>
        <w:rPr>
          <w:rFonts w:eastAsia="Times New Roman" w:cs="Times New Roman"/>
          <w:szCs w:val="24"/>
        </w:rPr>
        <w:t>πως</w:t>
      </w:r>
      <w:r>
        <w:rPr>
          <w:rFonts w:eastAsia="Times New Roman" w:cs="Times New Roman"/>
          <w:szCs w:val="24"/>
        </w:rPr>
        <w:t xml:space="preserve">, και ως </w:t>
      </w:r>
      <w:proofErr w:type="spellStart"/>
      <w:r>
        <w:rPr>
          <w:rFonts w:eastAsia="Times New Roman" w:cs="Times New Roman"/>
          <w:szCs w:val="24"/>
        </w:rPr>
        <w:t>μνημονιακός</w:t>
      </w:r>
      <w:proofErr w:type="spellEnd"/>
      <w:r>
        <w:rPr>
          <w:rFonts w:eastAsia="Times New Roman" w:cs="Times New Roman"/>
          <w:szCs w:val="24"/>
        </w:rPr>
        <w:t xml:space="preserve"> πια Πρωθυπουργός, στις 30-7-2015</w:t>
      </w:r>
      <w:r>
        <w:rPr>
          <w:rFonts w:eastAsia="Times New Roman" w:cs="Times New Roman"/>
          <w:szCs w:val="24"/>
        </w:rPr>
        <w:t>,</w:t>
      </w:r>
      <w:r>
        <w:rPr>
          <w:rFonts w:eastAsia="Times New Roman" w:cs="Times New Roman"/>
          <w:szCs w:val="24"/>
        </w:rPr>
        <w:t xml:space="preserve"> τόνιζε ότι ο μόνος τρόπος για να καταστεί βιώσιμο το χρέος είναι να κουρευτεί κατά 30% και να δο</w:t>
      </w:r>
      <w:r>
        <w:rPr>
          <w:rFonts w:eastAsia="Times New Roman" w:cs="Times New Roman"/>
          <w:szCs w:val="24"/>
        </w:rPr>
        <w:t xml:space="preserve">θεί εικοσαετής περίοδος χάριτος. </w:t>
      </w:r>
    </w:p>
    <w:p w14:paraId="225E57A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Εγκατέλειψε λοιπόν, η Κυβέρνηση απόλυτα όχι μόνο τις δικές της δεσμεύσεις και διακηρύξεις, αλλά και την ευκαιρία που έδινε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2012 για αξιόπιστη και βιώσιμη μείωση του χρέους στο 110% του ΑΕΠ το 20</w:t>
      </w:r>
      <w:r>
        <w:rPr>
          <w:rFonts w:eastAsia="Times New Roman" w:cs="Times New Roman"/>
          <w:szCs w:val="24"/>
        </w:rPr>
        <w:t xml:space="preserve">22. Βεβαίως, επιπλέον, χάρισε και στους </w:t>
      </w:r>
      <w:r>
        <w:rPr>
          <w:rFonts w:eastAsia="Times New Roman" w:cs="Times New Roman"/>
          <w:szCs w:val="24"/>
        </w:rPr>
        <w:t>Ε</w:t>
      </w:r>
      <w:r>
        <w:rPr>
          <w:rFonts w:eastAsia="Times New Roman" w:cs="Times New Roman"/>
          <w:szCs w:val="24"/>
        </w:rPr>
        <w:t>υρωπαίους τραπεζίτες 6 δισεκατομμύρια από τα κέρδη των ελληνικών ομολόγων. Αποδεχθήκατε με λίγα λόγια να συνεχίσει ο κ. Σόιμπλε την απαράδεκτη τακτική του και να δημιουργεί τις συνθήκες για να οδηγηθεί ο ελληνικός λ</w:t>
      </w:r>
      <w:r>
        <w:rPr>
          <w:rFonts w:eastAsia="Times New Roman" w:cs="Times New Roman"/>
          <w:szCs w:val="24"/>
        </w:rPr>
        <w:t xml:space="preserve">αός και η οικονομία της Ελλάδας σε νέες περιπέτειες. Αυτά κάνατε εσείς, κύριε Τσίπρα. </w:t>
      </w:r>
    </w:p>
    <w:p w14:paraId="225E57B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τώρα όλοι κατανοούν τι πέτυχε το ΠΑΣΟΚ τα προηγούμενα χρόνια, τη μεγάλη και σημαντική για τη χώρα </w:t>
      </w:r>
      <w:proofErr w:type="spellStart"/>
      <w:r>
        <w:rPr>
          <w:rFonts w:eastAsia="Times New Roman" w:cs="Times New Roman"/>
          <w:szCs w:val="24"/>
        </w:rPr>
        <w:t>απομείωση</w:t>
      </w:r>
      <w:proofErr w:type="spellEnd"/>
      <w:r>
        <w:rPr>
          <w:rFonts w:eastAsia="Times New Roman" w:cs="Times New Roman"/>
          <w:szCs w:val="24"/>
        </w:rPr>
        <w:t xml:space="preserve"> του δημοσίου χρέους που έγινε τον Φεβρουάριο του 2012.</w:t>
      </w:r>
    </w:p>
    <w:p w14:paraId="225E57B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25E57B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Μια προσπάθεια που είχε ξεκινήσει από το 2011 και οδήγησε σε ονομαστική καθαρή μείωση του χρέους τον Φεβρουάριο του 2012 κατά 106 δισεκατομμύρια ευρώ, δηλαδή περίπου 52% του ΑΕΠ. Αυ</w:t>
      </w:r>
      <w:r>
        <w:rPr>
          <w:rFonts w:eastAsia="Times New Roman" w:cs="Times New Roman"/>
          <w:szCs w:val="24"/>
        </w:rPr>
        <w:t>τό καταφέραμε και εσείς τότε λοιδορούσατε.</w:t>
      </w:r>
    </w:p>
    <w:p w14:paraId="225E57B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Τέταρτη αλήθεια: Και αυτή ακόμα η δεύτερη αξιολόγηση γίνεται χωρίς σχέδιο και χωρίς ουσιαστική παρέμβαση από την πλευρά της Κυβέρνησης, που αποδεικνύεται για άλλη μια φορά αδύναμη και ανίκανη να διαπραγματευτεί. </w:t>
      </w:r>
    </w:p>
    <w:p w14:paraId="225E57B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Δηλώνει τώρα η Κυβέρνηση ότι δεν πρόκειται να δεχθούν κανένα νέο μέτρο, λέει, μετά το 2018. Μα, τα έχετε ήδη δεχθεί με την απόφαση του </w:t>
      </w:r>
      <w:proofErr w:type="spellStart"/>
      <w:r>
        <w:rPr>
          <w:rFonts w:eastAsia="Times New Roman" w:cs="Times New Roman"/>
          <w:szCs w:val="24"/>
          <w:lang w:val="en-US"/>
        </w:rPr>
        <w:t>Eurogroup</w:t>
      </w:r>
      <w:proofErr w:type="spellEnd"/>
      <w:r>
        <w:rPr>
          <w:rFonts w:eastAsia="Times New Roman" w:cs="Times New Roman"/>
          <w:szCs w:val="24"/>
        </w:rPr>
        <w:t>. Είναι ολοφάνερο. Και μιλάμε για πολλά δισεκατομμύρια μέτρα μέχρι τουλάχιστον το 2020. Έχουν δεχθεί τον νέο ενι</w:t>
      </w:r>
      <w:r>
        <w:rPr>
          <w:rFonts w:eastAsia="Times New Roman" w:cs="Times New Roman"/>
          <w:szCs w:val="24"/>
        </w:rPr>
        <w:t xml:space="preserve">σχυμένο και μόνιμο πια κόφτη. Μετά τη μόνιμη επιτροπεία, μετά την παραχώρηση του δημόσιου πλούτου στους δανειστές για έναν αιώνα, έρχεται ο νέος ενισχυμένος και μόνιμος πια κόφτης. </w:t>
      </w:r>
    </w:p>
    <w:p w14:paraId="225E57B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η αγωνία τους όλη ξέρετε ποια είναι; Να θολώσουν τα νερά και να μην απ</w:t>
      </w:r>
      <w:r>
        <w:rPr>
          <w:rFonts w:eastAsia="Times New Roman" w:cs="Times New Roman"/>
          <w:szCs w:val="24"/>
        </w:rPr>
        <w:t xml:space="preserve">οτυπωθούν ακριβώς τα μέτρα που θα παρθούν για να μπορέσουν για άλλη μια φορά να εξαπατήσουν τους Έλληνες πολίτες. Γιατί μιλάμε για μόνιμα σκληρά μέτρα, όπως μειώσεις συντάξεων, μειώσεις αφορολόγητου και αύξηση των έμμεσων φόρων. </w:t>
      </w:r>
    </w:p>
    <w:p w14:paraId="225E57B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Ερωτώ</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ευθέως την </w:t>
      </w:r>
      <w:r>
        <w:rPr>
          <w:rFonts w:eastAsia="Times New Roman" w:cs="Times New Roman"/>
          <w:szCs w:val="24"/>
        </w:rPr>
        <w:t>Κυβέρνηση και καλώ τον κύριο Πρωθυπουργό να μας απαντήσει αν, όπως πληροφορούμαστε, προτίθεται να συμφωνήσει, στο πλαίσιο της δεύτερης αξιολόγησης, στην αύξηση του ορίου των ομαδικών απολύσεων και την επαναφορά της εργοδοτικής ανταπεργίας με άμεσο ή έμμεσο</w:t>
      </w:r>
      <w:r>
        <w:rPr>
          <w:rFonts w:eastAsia="Times New Roman" w:cs="Times New Roman"/>
          <w:szCs w:val="24"/>
        </w:rPr>
        <w:t xml:space="preserve"> τρόπο, στην ολοκληρωτική κατάργηση του ΕΚΑΣ, στη μεγάλη μείωση του επιδόματος θέρμανσης, την κατάργηση ή περιορισμό της φοροαπαλλαγής για ιατρικές δαπάνες, την κατάργηση ή περιορισμό του επιδόματος τέκνων, που αφορά περίπου οκτακόσιες χιλιάδες </w:t>
      </w:r>
      <w:proofErr w:type="spellStart"/>
      <w:r>
        <w:rPr>
          <w:rFonts w:eastAsia="Times New Roman" w:cs="Times New Roman"/>
          <w:szCs w:val="24"/>
        </w:rPr>
        <w:t>τρίτεκνες</w:t>
      </w:r>
      <w:proofErr w:type="spellEnd"/>
      <w:r>
        <w:rPr>
          <w:rFonts w:eastAsia="Times New Roman" w:cs="Times New Roman"/>
          <w:szCs w:val="24"/>
        </w:rPr>
        <w:t xml:space="preserve"> ο</w:t>
      </w:r>
      <w:r>
        <w:rPr>
          <w:rFonts w:eastAsia="Times New Roman" w:cs="Times New Roman"/>
          <w:szCs w:val="24"/>
        </w:rPr>
        <w:t>ικογένειες, τη μείωση του φοιτητικού επιδόματος για τα παιδιά φτωχών οικογενειών και την κατάργηση του ειδικού φορολογικού καθεστώτος για τους ναυτικούς μας.</w:t>
      </w:r>
    </w:p>
    <w:p w14:paraId="225E57B7" w14:textId="77777777" w:rsidR="00E140DF" w:rsidRDefault="00A85BE1">
      <w:pPr>
        <w:spacing w:line="600" w:lineRule="auto"/>
        <w:ind w:firstLine="851"/>
        <w:jc w:val="both"/>
        <w:rPr>
          <w:rFonts w:eastAsia="Times New Roman" w:cs="Times New Roman"/>
        </w:rPr>
      </w:pPr>
      <w:r>
        <w:rPr>
          <w:rFonts w:eastAsia="Times New Roman" w:cs="Times New Roman"/>
        </w:rPr>
        <w:t xml:space="preserve">Περιμένουμε απαντήσεις, κύριοι της </w:t>
      </w:r>
      <w:r>
        <w:rPr>
          <w:rFonts w:eastAsia="Times New Roman"/>
          <w:bCs/>
        </w:rPr>
        <w:t>Κυβέρνηση</w:t>
      </w:r>
      <w:r>
        <w:rPr>
          <w:rFonts w:eastAsia="Times New Roman" w:cs="Times New Roman"/>
        </w:rPr>
        <w:t xml:space="preserve">ς. </w:t>
      </w:r>
    </w:p>
    <w:p w14:paraId="225E57B8"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rPr>
        <w:t xml:space="preserve">Σημείο πέμπτο: Η αλήθεια </w:t>
      </w:r>
      <w:r>
        <w:rPr>
          <w:rFonts w:eastAsia="Times New Roman"/>
          <w:bCs/>
        </w:rPr>
        <w:t>είναι</w:t>
      </w:r>
      <w:r>
        <w:rPr>
          <w:rFonts w:eastAsia="Times New Roman" w:cs="Times New Roman"/>
        </w:rPr>
        <w:t xml:space="preserve"> πως στην πραγματική οικονομία η κατάσταση χειροτερεύει καθημερινά. Τα χρέη των πολιτών κοντεύουν να φτάσουν τα 95 </w:t>
      </w:r>
      <w:r>
        <w:rPr>
          <w:rFonts w:eastAsia="Times New Roman" w:cs="Times New Roman"/>
          <w:bCs/>
          <w:shd w:val="clear" w:color="auto" w:fill="FFFFFF"/>
        </w:rPr>
        <w:t>δισεκατομμύρια ευρώ. Η αγορά, πραγματικά, μαστίζεται από λουκέτα. Το 26% των καταστημάτων της Αθήνας κατέβασε ρολά. Η ιδιωτική κατανάλωση μει</w:t>
      </w:r>
      <w:r>
        <w:rPr>
          <w:rFonts w:eastAsia="Times New Roman" w:cs="Times New Roman"/>
          <w:bCs/>
          <w:shd w:val="clear" w:color="auto" w:fill="FFFFFF"/>
        </w:rPr>
        <w:t xml:space="preserve">ώθηκε κατά 5,5 δισεκατομμύρια ευρώ. </w:t>
      </w:r>
    </w:p>
    <w:p w14:paraId="225E57B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r>
        <w:rPr>
          <w:rFonts w:eastAsia="Times New Roman" w:cs="Times New Roman"/>
          <w:bCs/>
          <w:shd w:val="clear" w:color="auto" w:fill="FFFFFF"/>
        </w:rPr>
        <w:t>Γ΄</w:t>
      </w:r>
      <w:r>
        <w:rPr>
          <w:rFonts w:eastAsia="Times New Roman" w:cs="Times New Roman"/>
          <w:szCs w:val="24"/>
        </w:rPr>
        <w:t xml:space="preserve"> Αντιπρόεδρος της Βουλής κ. </w:t>
      </w:r>
      <w:r w:rsidRPr="00BD1D85">
        <w:rPr>
          <w:rFonts w:eastAsia="Times New Roman" w:cs="Times New Roman"/>
          <w:b/>
          <w:szCs w:val="24"/>
        </w:rPr>
        <w:t>ΑΝΑΣΤΑΣΙΑ ΧΡΙΣΤΟΔΟΥΛΟΠΟΥΛΟΥ</w:t>
      </w:r>
      <w:r>
        <w:rPr>
          <w:rFonts w:eastAsia="Times New Roman" w:cs="Times New Roman"/>
          <w:szCs w:val="24"/>
        </w:rPr>
        <w:t>)</w:t>
      </w:r>
    </w:p>
    <w:p w14:paraId="225E57BA"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Για ποια ανάπτυξη, λοιπόν, και για ποιες επενδύσεις μιλάει η </w:t>
      </w:r>
      <w:r>
        <w:rPr>
          <w:rFonts w:eastAsia="Times New Roman"/>
          <w:bCs/>
          <w:shd w:val="clear" w:color="auto" w:fill="FFFFFF"/>
        </w:rPr>
        <w:t>Κυβέρνηση</w:t>
      </w:r>
      <w:r>
        <w:rPr>
          <w:rFonts w:eastAsia="Times New Roman" w:cs="Times New Roman"/>
          <w:bCs/>
          <w:shd w:val="clear" w:color="auto" w:fill="FFFFFF"/>
        </w:rPr>
        <w:t xml:space="preserve"> με αυτή τη δυσβάσταχτη φορολόγηση; Και</w:t>
      </w:r>
      <w:r>
        <w:rPr>
          <w:rFonts w:eastAsia="Times New Roman" w:cs="Times New Roman"/>
          <w:bCs/>
          <w:shd w:val="clear" w:color="auto" w:fill="FFFFFF"/>
        </w:rPr>
        <w:t xml:space="preserve"> με ποιο κίνητρο θα έρθει κάποιος να επενδύσει τα χρήματά του, όταν βλέπει τι γίνεται με τις πελατειακές σχέσεις, με τις παρεμβάσεις στη </w:t>
      </w:r>
      <w:r>
        <w:rPr>
          <w:rFonts w:eastAsia="Times New Roman" w:cs="Times New Roman"/>
          <w:bCs/>
          <w:shd w:val="clear" w:color="auto" w:fill="FFFFFF"/>
        </w:rPr>
        <w:t>δ</w:t>
      </w:r>
      <w:r>
        <w:rPr>
          <w:rFonts w:eastAsia="Times New Roman" w:cs="Times New Roman"/>
          <w:bCs/>
          <w:shd w:val="clear" w:color="auto" w:fill="FFFFFF"/>
        </w:rPr>
        <w:t>ικαιοσύνη, με την υπονόμευση των μεταρρυθμίσεων, με τις απαγορευτικές εισφορές στο ασφαλιστικό για κάθε ειλικρινή φορο</w:t>
      </w:r>
      <w:r>
        <w:rPr>
          <w:rFonts w:eastAsia="Times New Roman" w:cs="Times New Roman"/>
          <w:bCs/>
          <w:shd w:val="clear" w:color="auto" w:fill="FFFFFF"/>
        </w:rPr>
        <w:t>λογούμενο επιχειρηματία;</w:t>
      </w:r>
    </w:p>
    <w:p w14:paraId="225E57BB"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Ακόμη και αν μας έδιναν γενναία μέτρα για το χρέος, η ανικανότητα της </w:t>
      </w:r>
      <w:r>
        <w:rPr>
          <w:rFonts w:eastAsia="Times New Roman"/>
          <w:bCs/>
          <w:shd w:val="clear" w:color="auto" w:fill="FFFFFF"/>
        </w:rPr>
        <w:t>Κυβέρνησης</w:t>
      </w:r>
      <w:r>
        <w:rPr>
          <w:rFonts w:eastAsia="Times New Roman" w:cs="Times New Roman"/>
          <w:bCs/>
          <w:shd w:val="clear" w:color="auto" w:fill="FFFFFF"/>
        </w:rPr>
        <w:t xml:space="preserve"> και η αδυναμία της να πυροδοτήσει την ανάπτυξη λειτουργεί συνεχώς ως εμπόδιο απαγορευτικό, για να βγει η χώρα οριστικά από την κρίση. </w:t>
      </w:r>
    </w:p>
    <w:p w14:paraId="225E57BC"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Κυρίες και κύρι</w:t>
      </w:r>
      <w:r>
        <w:rPr>
          <w:rFonts w:eastAsia="Times New Roman" w:cs="Times New Roman"/>
          <w:bCs/>
          <w:shd w:val="clear" w:color="auto" w:fill="FFFFFF"/>
        </w:rPr>
        <w:t xml:space="preserve">οι Βουλευτές, μέσα σε αυτές τις συνθήκες έρχεται για </w:t>
      </w:r>
      <w:r>
        <w:rPr>
          <w:rFonts w:eastAsia="Times New Roman"/>
          <w:bCs/>
          <w:shd w:val="clear" w:color="auto" w:fill="FFFFFF"/>
        </w:rPr>
        <w:t>συζήτηση</w:t>
      </w:r>
      <w:r>
        <w:rPr>
          <w:rFonts w:eastAsia="Times New Roman" w:cs="Times New Roman"/>
          <w:bCs/>
          <w:shd w:val="clear" w:color="auto" w:fill="FFFFFF"/>
        </w:rPr>
        <w:t xml:space="preserve"> ο προϋπολογισμός του 2017, ο προϋπολογισμός που αποτελεί, δυστυχώς, την τελική πράξη επίθεσης κατά της μεσαίας τάξης και οποιουδήποτε παράγει ακόμα σε αυτόν τον τόπο. </w:t>
      </w:r>
    </w:p>
    <w:p w14:paraId="225E57BD"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Πρώτον, οι νέοι φόροι για </w:t>
      </w:r>
      <w:r>
        <w:rPr>
          <w:rFonts w:eastAsia="Times New Roman" w:cs="Times New Roman"/>
          <w:bCs/>
          <w:shd w:val="clear" w:color="auto" w:fill="FFFFFF"/>
        </w:rPr>
        <w:t xml:space="preserve">το 2017 φτάνουν τα 2,45 δισεκατομμύρια ευρώ και το κυριότερο </w:t>
      </w:r>
      <w:r>
        <w:rPr>
          <w:rFonts w:eastAsia="Times New Roman"/>
          <w:bCs/>
          <w:shd w:val="clear" w:color="auto" w:fill="FFFFFF"/>
        </w:rPr>
        <w:t>είναι</w:t>
      </w:r>
      <w:r>
        <w:rPr>
          <w:rFonts w:eastAsia="Times New Roman" w:cs="Times New Roman"/>
          <w:bCs/>
          <w:shd w:val="clear" w:color="auto" w:fill="FFFFFF"/>
        </w:rPr>
        <w:t xml:space="preserve"> έμμεσοι φόροι που επιβαρύνουν τα ελληνικά νοικοκυριά και κυρίως τους λιγότερο προνομιούχους. </w:t>
      </w:r>
      <w:r>
        <w:rPr>
          <w:rFonts w:eastAsia="Times New Roman"/>
          <w:bCs/>
          <w:shd w:val="clear" w:color="auto" w:fill="FFFFFF"/>
        </w:rPr>
        <w:t>Είναι</w:t>
      </w:r>
      <w:r>
        <w:rPr>
          <w:rFonts w:eastAsia="Times New Roman" w:cs="Times New Roman"/>
          <w:bCs/>
          <w:shd w:val="clear" w:color="auto" w:fill="FFFFFF"/>
        </w:rPr>
        <w:t xml:space="preserve"> χαρακτηριστικό ότι η σχέση άμεσης και έμμεσης φορολογίας επιδεινώνεται διαρκώς. Με λίγα λό</w:t>
      </w:r>
      <w:r>
        <w:rPr>
          <w:rFonts w:eastAsia="Times New Roman" w:cs="Times New Roman"/>
          <w:bCs/>
          <w:shd w:val="clear" w:color="auto" w:fill="FFFFFF"/>
        </w:rPr>
        <w:t xml:space="preserve">για, η φορολόγηση γίνεται περισσότερο κοινωνικά άδικη. </w:t>
      </w:r>
    </w:p>
    <w:p w14:paraId="225E57BE"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Δεύτερον, οι περικοπές των κοινωνικών δαπανών φτάνουν στο 1,83 δισεκατομμύριο ευρώ. Από αυτά, κυρίες και κύριοι Βουλευτές, το 1,6 δισεκατομμύρια ευρώ αφορά την κοινωνική ασφάλιση και μεταξύ άλλων ενδε</w:t>
      </w:r>
      <w:r>
        <w:rPr>
          <w:rFonts w:eastAsia="Times New Roman" w:cs="Times New Roman"/>
          <w:bCs/>
          <w:shd w:val="clear" w:color="auto" w:fill="FFFFFF"/>
        </w:rPr>
        <w:t>ικτικά τις συντάξεις του ιδιωτικού τομέα, του δημόσιου τομέα, τις συντάξεις χηρείας και τις αυξήσεις των εισφορών των αγροτών και των ελεύθερων επαγγελματιών. Αναρωτιέμαι, πραγματικά, τι θα γίνει με τους αγρότες, τους ελεύθερους επαγγελματίες και τους επισ</w:t>
      </w:r>
      <w:r>
        <w:rPr>
          <w:rFonts w:eastAsia="Times New Roman" w:cs="Times New Roman"/>
          <w:bCs/>
          <w:shd w:val="clear" w:color="auto" w:fill="FFFFFF"/>
        </w:rPr>
        <w:t xml:space="preserve">τήμονες, που θα αντιμετωπίσουν εξοντωτικές αυξήσεις εισφορών, ιδιαίτερα για όσους δηλώνουν τα εισοδήματά τους. </w:t>
      </w:r>
    </w:p>
    <w:p w14:paraId="225E57BF" w14:textId="77777777" w:rsidR="00E140DF" w:rsidRDefault="00A85BE1">
      <w:pPr>
        <w:spacing w:line="600" w:lineRule="auto"/>
        <w:ind w:firstLine="851"/>
        <w:jc w:val="both"/>
        <w:rPr>
          <w:rFonts w:eastAsia="Times New Roman" w:cs="Times New Roman"/>
          <w:color w:val="000000" w:themeColor="text1"/>
          <w:shd w:val="clear" w:color="auto" w:fill="FFFFFF"/>
        </w:rPr>
      </w:pPr>
      <w:r w:rsidRPr="00606F46">
        <w:rPr>
          <w:rFonts w:eastAsia="Times New Roman" w:cs="Times New Roman"/>
          <w:color w:val="000000" w:themeColor="text1"/>
          <w:shd w:val="clear" w:color="auto" w:fill="FFFFFF"/>
        </w:rPr>
        <w:t xml:space="preserve">Ουσιαστικά, η </w:t>
      </w:r>
      <w:r w:rsidRPr="00606F46">
        <w:rPr>
          <w:rFonts w:eastAsia="Times New Roman"/>
          <w:color w:val="000000" w:themeColor="text1"/>
          <w:shd w:val="clear" w:color="auto" w:fill="FFFFFF"/>
        </w:rPr>
        <w:t>Κυβέρνηση</w:t>
      </w:r>
      <w:r w:rsidRPr="00606F46">
        <w:rPr>
          <w:rFonts w:eastAsia="Times New Roman" w:cs="Times New Roman"/>
          <w:color w:val="000000" w:themeColor="text1"/>
          <w:shd w:val="clear" w:color="auto" w:fill="FFFFFF"/>
        </w:rPr>
        <w:t xml:space="preserve"> έρχεται με τις ρυθμίσεις της να δημιουργήσει ένα ισχυρό κίνητρο φοροδιαφυγής και εισφοροδιαφυγής με ορατό τον κίνδυνο να</w:t>
      </w:r>
      <w:r w:rsidRPr="00606F46">
        <w:rPr>
          <w:rFonts w:eastAsia="Times New Roman" w:cs="Times New Roman"/>
          <w:color w:val="000000" w:themeColor="text1"/>
          <w:shd w:val="clear" w:color="auto" w:fill="FFFFFF"/>
        </w:rPr>
        <w:t xml:space="preserve"> τινάξει στον αέρα τα ασφαλιστικά ταμεία. </w:t>
      </w:r>
    </w:p>
    <w:p w14:paraId="225E57C0" w14:textId="77777777" w:rsidR="00E140DF" w:rsidRDefault="00A85BE1">
      <w:pPr>
        <w:spacing w:line="600" w:lineRule="auto"/>
        <w:ind w:firstLine="851"/>
        <w:jc w:val="both"/>
        <w:rPr>
          <w:rFonts w:eastAsia="Times New Roman" w:cs="Times New Roman"/>
          <w:bCs/>
          <w:shd w:val="clear" w:color="auto" w:fill="FFFFFF"/>
        </w:rPr>
      </w:pPr>
      <w:r w:rsidRPr="002E0B0D">
        <w:rPr>
          <w:rFonts w:eastAsia="Times New Roman" w:cs="Times New Roman"/>
          <w:shd w:val="clear" w:color="auto" w:fill="FFFFFF"/>
        </w:rPr>
        <w:t xml:space="preserve">Τρίτον, η </w:t>
      </w:r>
      <w:r w:rsidRPr="0055204E">
        <w:rPr>
          <w:rFonts w:eastAsia="Times New Roman"/>
          <w:shd w:val="clear" w:color="auto" w:fill="FFFFFF"/>
        </w:rPr>
        <w:t>Κυβέρνηση</w:t>
      </w:r>
      <w:r w:rsidRPr="00C95D59">
        <w:rPr>
          <w:rFonts w:eastAsia="Times New Roman" w:cs="Times New Roman"/>
          <w:shd w:val="clear" w:color="auto" w:fill="FFFFFF"/>
        </w:rPr>
        <w:t xml:space="preserve"> παίρνει από τους φτωχούς</w:t>
      </w:r>
      <w:r w:rsidRPr="00C95D59">
        <w:rPr>
          <w:rFonts w:eastAsia="Times New Roman" w:cs="Times New Roman"/>
          <w:shd w:val="clear" w:color="auto" w:fill="FFFFFF"/>
        </w:rPr>
        <w:t>,</w:t>
      </w:r>
      <w:r w:rsidRPr="002E0B0D">
        <w:rPr>
          <w:rFonts w:eastAsia="Times New Roman" w:cs="Times New Roman"/>
          <w:shd w:val="clear" w:color="auto" w:fill="FFFFFF"/>
        </w:rPr>
        <w:t xml:space="preserve"> για να δώσει στους ακόμα φτωχότερους. Καταργεί το ΕΚΑΣ. Βάζει νέους φόρους. </w:t>
      </w:r>
      <w:r>
        <w:rPr>
          <w:rFonts w:eastAsia="Times New Roman" w:cs="Times New Roman"/>
          <w:bCs/>
          <w:shd w:val="clear" w:color="auto" w:fill="FFFFFF"/>
        </w:rPr>
        <w:t>Καταργεί φοροαπαλλαγές ευαίσθητων κοινωνικών ομάδων, για να δώσει με δύο χρόνια καθυστέρηση</w:t>
      </w:r>
      <w:r>
        <w:rPr>
          <w:rFonts w:eastAsia="Times New Roman" w:cs="Times New Roman"/>
          <w:bCs/>
          <w:shd w:val="clear" w:color="auto" w:fill="FFFFFF"/>
        </w:rPr>
        <w:t xml:space="preserve"> το εγγυημένο κοινωνικό εισόδημα, που τους το λέγαμε από την αρχή ότι έπρεπε να το πράξουν. Ήταν μια πολιτική</w:t>
      </w:r>
      <w:r>
        <w:rPr>
          <w:rFonts w:eastAsia="Times New Roman" w:cs="Times New Roman"/>
          <w:bCs/>
          <w:shd w:val="clear" w:color="auto" w:fill="FFFFFF"/>
        </w:rPr>
        <w:t>,</w:t>
      </w:r>
      <w:r>
        <w:rPr>
          <w:rFonts w:eastAsia="Times New Roman" w:cs="Times New Roman"/>
          <w:bCs/>
          <w:shd w:val="clear" w:color="auto" w:fill="FFFFFF"/>
        </w:rPr>
        <w:t xml:space="preserve"> που ξεκινήσαμε εμείς με τον Βασίλη </w:t>
      </w:r>
      <w:proofErr w:type="spellStart"/>
      <w:r>
        <w:rPr>
          <w:rFonts w:eastAsia="Times New Roman" w:cs="Times New Roman"/>
          <w:bCs/>
          <w:shd w:val="clear" w:color="auto" w:fill="FFFFFF"/>
        </w:rPr>
        <w:t>Κεγκέρογλου</w:t>
      </w:r>
      <w:proofErr w:type="spellEnd"/>
      <w:r>
        <w:rPr>
          <w:rFonts w:eastAsia="Times New Roman" w:cs="Times New Roman"/>
          <w:bCs/>
          <w:shd w:val="clear" w:color="auto" w:fill="FFFFFF"/>
        </w:rPr>
        <w:t xml:space="preserve"> στο Υπουργείο και, δυστυχώς, επί δύο χρόνια τώρα σφύριζαν αδιάφορα. Αυτό, όμως, που κάνουν τώρα</w:t>
      </w:r>
      <w:r>
        <w:rPr>
          <w:rFonts w:eastAsia="Times New Roman" w:cs="Times New Roman"/>
          <w:bCs/>
          <w:shd w:val="clear" w:color="auto" w:fill="FFFFFF"/>
        </w:rPr>
        <w:t>,</w:t>
      </w:r>
      <w:r>
        <w:rPr>
          <w:rFonts w:eastAsia="Times New Roman" w:cs="Times New Roman"/>
          <w:bCs/>
          <w:shd w:val="clear" w:color="auto" w:fill="FFFFFF"/>
        </w:rPr>
        <w:t xml:space="preserve"> δ</w:t>
      </w:r>
      <w:r>
        <w:rPr>
          <w:rFonts w:eastAsia="Times New Roman" w:cs="Times New Roman"/>
          <w:bCs/>
          <w:shd w:val="clear" w:color="auto" w:fill="FFFFFF"/>
        </w:rPr>
        <w:t xml:space="preserve">εν </w:t>
      </w:r>
      <w:r>
        <w:rPr>
          <w:rFonts w:eastAsia="Times New Roman"/>
          <w:bCs/>
          <w:shd w:val="clear" w:color="auto" w:fill="FFFFFF"/>
        </w:rPr>
        <w:t>είναι</w:t>
      </w:r>
      <w:r>
        <w:rPr>
          <w:rFonts w:eastAsia="Times New Roman" w:cs="Times New Roman"/>
          <w:bCs/>
          <w:shd w:val="clear" w:color="auto" w:fill="FFFFFF"/>
        </w:rPr>
        <w:t xml:space="preserve"> κοινωνική πολιτική, ε</w:t>
      </w:r>
      <w:r>
        <w:rPr>
          <w:rFonts w:eastAsia="Times New Roman"/>
          <w:bCs/>
          <w:shd w:val="clear" w:color="auto" w:fill="FFFFFF"/>
        </w:rPr>
        <w:t>ίναι</w:t>
      </w:r>
      <w:r>
        <w:rPr>
          <w:rFonts w:eastAsia="Times New Roman" w:cs="Times New Roman"/>
          <w:bCs/>
          <w:shd w:val="clear" w:color="auto" w:fill="FFFFFF"/>
        </w:rPr>
        <w:t xml:space="preserve"> η αναδιανομή της φτώχειας.</w:t>
      </w:r>
    </w:p>
    <w:p w14:paraId="225E57C1" w14:textId="77777777" w:rsidR="00E140DF" w:rsidRDefault="00A85BE1">
      <w:pPr>
        <w:spacing w:line="600" w:lineRule="auto"/>
        <w:ind w:firstLine="720"/>
        <w:jc w:val="both"/>
        <w:rPr>
          <w:rFonts w:eastAsia="Times New Roman" w:cs="Times New Roman"/>
          <w:bCs/>
          <w:shd w:val="clear" w:color="auto" w:fill="FFFFFF"/>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r>
        <w:rPr>
          <w:rFonts w:eastAsia="Times New Roman" w:cs="Times New Roman"/>
          <w:bCs/>
          <w:shd w:val="clear" w:color="auto" w:fill="FFFFFF"/>
        </w:rPr>
        <w:t xml:space="preserve"> </w:t>
      </w:r>
    </w:p>
    <w:p w14:paraId="225E57C2"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Σημείο τέταρτο</w:t>
      </w:r>
      <w:r>
        <w:rPr>
          <w:rFonts w:eastAsia="Times New Roman" w:cs="Times New Roman"/>
          <w:bCs/>
          <w:shd w:val="clear" w:color="auto" w:fill="FFFFFF"/>
        </w:rPr>
        <w:t>.</w:t>
      </w:r>
      <w:r>
        <w:rPr>
          <w:rFonts w:eastAsia="Times New Roman" w:cs="Times New Roman"/>
          <w:bCs/>
          <w:shd w:val="clear" w:color="auto" w:fill="FFFFFF"/>
        </w:rPr>
        <w:t xml:space="preserve"> Οι δημόσιες επενδύσεις αθροιστικά παραμένουν στο ίδιο επίπεδο με το 2016. </w:t>
      </w:r>
    </w:p>
    <w:p w14:paraId="225E57C3" w14:textId="77777777" w:rsidR="00E140DF" w:rsidRDefault="00A85BE1">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Σημείο πέμπτο</w:t>
      </w:r>
      <w:r>
        <w:rPr>
          <w:rFonts w:eastAsia="Times New Roman" w:cs="Times New Roman"/>
          <w:bCs/>
          <w:shd w:val="clear" w:color="auto" w:fill="FFFFFF"/>
        </w:rPr>
        <w:t>.</w:t>
      </w:r>
      <w:r>
        <w:rPr>
          <w:rFonts w:eastAsia="Times New Roman" w:cs="Times New Roman"/>
          <w:bCs/>
          <w:shd w:val="clear" w:color="auto" w:fill="FFFFFF"/>
        </w:rPr>
        <w:t xml:space="preserve"> Οι επιχορη</w:t>
      </w:r>
      <w:r>
        <w:rPr>
          <w:rFonts w:eastAsia="Times New Roman" w:cs="Times New Roman"/>
          <w:bCs/>
          <w:shd w:val="clear" w:color="auto" w:fill="FFFFFF"/>
        </w:rPr>
        <w:t xml:space="preserve">γήσεις προς την υγεία μειώνονται δραστικά. Στον ΕΟΠΥΥ η μείωση φτάνει στο 38% περίπου έναντι του 2016. Για τα δημόσια νοσοκομεία η αύξηση </w:t>
      </w:r>
      <w:r>
        <w:rPr>
          <w:rFonts w:eastAsia="Times New Roman"/>
          <w:bCs/>
          <w:shd w:val="clear" w:color="auto" w:fill="FFFFFF"/>
        </w:rPr>
        <w:t>είναι</w:t>
      </w:r>
      <w:r>
        <w:rPr>
          <w:rFonts w:eastAsia="Times New Roman" w:cs="Times New Roman"/>
          <w:bCs/>
          <w:shd w:val="clear" w:color="auto" w:fill="FFFFFF"/>
        </w:rPr>
        <w:t xml:space="preserve"> μηδενική και η κατάσταση δραματική για τους Έλληνες ασθενείς. Έχουμε γυρίσει στις εποχές πριν από το 1981 και τι</w:t>
      </w:r>
      <w:r>
        <w:rPr>
          <w:rFonts w:eastAsia="Times New Roman" w:cs="Times New Roman"/>
          <w:bCs/>
          <w:shd w:val="clear" w:color="auto" w:fill="FFFFFF"/>
        </w:rPr>
        <w:t>ς μεγάλες μεταρρυθμίσεις του ΠΑΣΟΚ. Όποιος δεν έχει χρήματα σε αυτόν τον τόπο για να αντιμετωπίσει τα προβλήματα υγείας του</w:t>
      </w:r>
      <w:r>
        <w:rPr>
          <w:rFonts w:eastAsia="Times New Roman" w:cs="Times New Roman"/>
          <w:bCs/>
          <w:shd w:val="clear" w:color="auto" w:fill="FFFFFF"/>
        </w:rPr>
        <w:t>,</w:t>
      </w:r>
      <w:r>
        <w:rPr>
          <w:rFonts w:eastAsia="Times New Roman" w:cs="Times New Roman"/>
          <w:bCs/>
          <w:shd w:val="clear" w:color="auto" w:fill="FFFFFF"/>
        </w:rPr>
        <w:t xml:space="preserve"> πεθαίνει. Δυστυχώς αυτή </w:t>
      </w:r>
      <w:r>
        <w:rPr>
          <w:rFonts w:eastAsia="Times New Roman"/>
          <w:bCs/>
          <w:shd w:val="clear" w:color="auto" w:fill="FFFFFF"/>
        </w:rPr>
        <w:t>είναι</w:t>
      </w:r>
      <w:r>
        <w:rPr>
          <w:rFonts w:eastAsia="Times New Roman" w:cs="Times New Roman"/>
          <w:bCs/>
          <w:shd w:val="clear" w:color="auto" w:fill="FFFFFF"/>
        </w:rPr>
        <w:t xml:space="preserve"> άλλη μια μεγάλη σκληρή αλήθεια, κύριοι των ΣΥΡΙΖΑ</w:t>
      </w:r>
      <w:r>
        <w:rPr>
          <w:rFonts w:eastAsia="Times New Roman"/>
          <w:bCs/>
          <w:shd w:val="clear" w:color="auto" w:fill="FFFFFF"/>
        </w:rPr>
        <w:t>–</w:t>
      </w:r>
      <w:r>
        <w:rPr>
          <w:rFonts w:eastAsia="Times New Roman" w:cs="Times New Roman"/>
          <w:bCs/>
          <w:shd w:val="clear" w:color="auto" w:fill="FFFFFF"/>
        </w:rPr>
        <w:t xml:space="preserve">ΑΝΕΛ. </w:t>
      </w:r>
    </w:p>
    <w:p w14:paraId="225E57C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Συμπερασματικά ο προϋπολογισμός του 2017 απο</w:t>
      </w:r>
      <w:r>
        <w:rPr>
          <w:rFonts w:eastAsia="Times New Roman" w:cs="Times New Roman"/>
          <w:szCs w:val="24"/>
        </w:rPr>
        <w:t xml:space="preserve">τελεί το αποτύπωμα της συντηρητικής και φορομπηχτικής πολιτικής των ΣΥΡΙΖΑ-ΑΝΕΛ. Αποτελεί τροχοπέδη και άλλο ένα εμπόδιο για την ανάπτυξη και την έξοδο από την κρίση. </w:t>
      </w:r>
    </w:p>
    <w:p w14:paraId="225E57C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καταψηφίζει τον προϋπολογισμό αυτόν με βαθύ αίσθημα ευθύνης απέναντι στους Έλληνες πολίτες. </w:t>
      </w:r>
    </w:p>
    <w:p w14:paraId="225E57C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απόλυτα ξεκάθαρη η στάση μας απέναντι σε αυτή</w:t>
      </w:r>
      <w:r>
        <w:rPr>
          <w:rFonts w:eastAsia="Times New Roman" w:cs="Times New Roman"/>
          <w:szCs w:val="24"/>
        </w:rPr>
        <w:t xml:space="preserve"> την Κυβέρνηση. Θα μας βρίσκουν δυναμικά απέναντι και στη Βουλή και στην κοινωνία. </w:t>
      </w:r>
    </w:p>
    <w:p w14:paraId="225E57C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Αλλά με το χέρι στην καρδιά θέλω να απευθυνθώ στους πολίτες που μας παρακολουθούν και ξέρω πως αυτή τη στιγμή ζουν με το άγχος, τον φόβο και την ανασφάλεια.</w:t>
      </w:r>
    </w:p>
    <w:p w14:paraId="225E57C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Υπάρχει άλλος δ</w:t>
      </w:r>
      <w:r>
        <w:rPr>
          <w:rFonts w:eastAsia="Times New Roman" w:cs="Times New Roman"/>
          <w:szCs w:val="24"/>
        </w:rPr>
        <w:t>ρόμος, ο δρόμος της εθνικής συνεννόησης, ο δρόμος της εθνικής γραμμής για την έξοδο από τα μνημόνια και την κρίση, ο δρόμος των επιταχυντών της ανάπτυξης και όχι του μόνιμου κόφτη, με τολμηρές ανατροπές στο κράτος, στη φορολογία, στα κόκκινα δάνεια, στις α</w:t>
      </w:r>
      <w:r>
        <w:rPr>
          <w:rFonts w:eastAsia="Times New Roman" w:cs="Times New Roman"/>
          <w:szCs w:val="24"/>
        </w:rPr>
        <w:t>γορές, στη δικαιοσύνη. Είναι τολμηρές αλλαγές</w:t>
      </w:r>
      <w:r>
        <w:rPr>
          <w:rFonts w:eastAsia="Times New Roman" w:cs="Times New Roman"/>
          <w:szCs w:val="24"/>
        </w:rPr>
        <w:t>,</w:t>
      </w:r>
      <w:r>
        <w:rPr>
          <w:rFonts w:eastAsia="Times New Roman" w:cs="Times New Roman"/>
          <w:szCs w:val="24"/>
        </w:rPr>
        <w:t xml:space="preserve"> που μπορούν να δημιουργήσουν θέσεις εργασίας, γιατί θα φέρουν επενδυτές. Ένα αναπτυξιακό σοκ χρειάζεται η χώρα και το χρειάζεται άμεσα, μέσα από νέες σχέσεις, κράτους, κοινωνίας και αγοράς, σχέσεις συμπληρωματ</w:t>
      </w:r>
      <w:r>
        <w:rPr>
          <w:rFonts w:eastAsia="Times New Roman" w:cs="Times New Roman"/>
          <w:szCs w:val="24"/>
        </w:rPr>
        <w:t xml:space="preserve">ικές και όχι ανταγωνιστικές. </w:t>
      </w:r>
    </w:p>
    <w:p w14:paraId="225E57C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Υπάρχει ο δρόμος των τολμηρών τομών στην </w:t>
      </w:r>
      <w:r>
        <w:rPr>
          <w:rFonts w:eastAsia="Times New Roman" w:cs="Times New Roman"/>
          <w:szCs w:val="24"/>
        </w:rPr>
        <w:t>π</w:t>
      </w:r>
      <w:r>
        <w:rPr>
          <w:rFonts w:eastAsia="Times New Roman" w:cs="Times New Roman"/>
          <w:szCs w:val="24"/>
        </w:rPr>
        <w:t xml:space="preserve">αιδεία και την </w:t>
      </w:r>
      <w:r>
        <w:rPr>
          <w:rFonts w:eastAsia="Times New Roman" w:cs="Times New Roman"/>
          <w:szCs w:val="24"/>
        </w:rPr>
        <w:t>υ</w:t>
      </w:r>
      <w:r>
        <w:rPr>
          <w:rFonts w:eastAsia="Times New Roman" w:cs="Times New Roman"/>
          <w:szCs w:val="24"/>
        </w:rPr>
        <w:t>γεία, στις πολιτικές για την ανεργία, για τις συντάξεις, στη λογική της κοινωνικής δικαιοσύνης. Υπάρχει ο δρόμος της κοινωνικής αλληλεγγύης, που εξασφαλίζει το εγγυημέν</w:t>
      </w:r>
      <w:r>
        <w:rPr>
          <w:rFonts w:eastAsia="Times New Roman" w:cs="Times New Roman"/>
          <w:szCs w:val="24"/>
        </w:rPr>
        <w:t xml:space="preserve">ο κοινωνικό εισόδημα, το ΕΚΑΣ, αλλά και τη διάσταση της αναπηρίας σε όλες τις πολιτικές. Αυτός είναι ο δρόμος που εγγυάται η Δημοκρατική Συμπαράταξη, με νέες ολοκληρωμένες προτάσεις, με αυτόνομο λόγο και διακριτή πολιτική. </w:t>
      </w:r>
    </w:p>
    <w:p w14:paraId="225E57C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 ΠΑΣΟΚ-ΔΗΜΑΡ)</w:t>
      </w:r>
    </w:p>
    <w:p w14:paraId="225E57C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άτι ακόμα</w:t>
      </w:r>
      <w:r>
        <w:rPr>
          <w:rFonts w:eastAsia="Times New Roman" w:cs="Times New Roman"/>
          <w:szCs w:val="24"/>
        </w:rPr>
        <w:t>.</w:t>
      </w:r>
      <w:r>
        <w:rPr>
          <w:rFonts w:eastAsia="Times New Roman" w:cs="Times New Roman"/>
          <w:szCs w:val="24"/>
        </w:rPr>
        <w:t xml:space="preserve"> Ανεξάρτητα από τις δεσμεύσεις που θα αναλάβει και πάλι η Κυβέρνηση ΣΥΡΙΖΑ-ΑΝΕΛ</w:t>
      </w:r>
      <w:r>
        <w:rPr>
          <w:rFonts w:eastAsia="Times New Roman" w:cs="Times New Roman"/>
          <w:szCs w:val="24"/>
        </w:rPr>
        <w:t>,</w:t>
      </w:r>
      <w:r>
        <w:rPr>
          <w:rFonts w:eastAsia="Times New Roman" w:cs="Times New Roman"/>
          <w:szCs w:val="24"/>
        </w:rPr>
        <w:t xml:space="preserve"> υπάρχει δυνατότητα διεξόδου από μια άλλη ισχυρή κυβέρνηση, μια κυβέρνηση εθνικής συνεννόησης με ευρύτατη κοινοβουλευτική </w:t>
      </w:r>
      <w:r>
        <w:rPr>
          <w:rFonts w:eastAsia="Times New Roman" w:cs="Times New Roman"/>
          <w:szCs w:val="24"/>
        </w:rPr>
        <w:t>πλειοψηφία όλων των φιλοευρωπαϊκών δυνάμεων, που μπορεί να πετύχει τρεις σημαντικούς στόχους για τον τόπο</w:t>
      </w:r>
      <w:r>
        <w:rPr>
          <w:rFonts w:eastAsia="Times New Roman" w:cs="Times New Roman"/>
          <w:szCs w:val="24"/>
        </w:rPr>
        <w:t>.</w:t>
      </w:r>
      <w:r>
        <w:rPr>
          <w:rFonts w:eastAsia="Times New Roman" w:cs="Times New Roman"/>
          <w:szCs w:val="24"/>
        </w:rPr>
        <w:t xml:space="preserve"> </w:t>
      </w:r>
    </w:p>
    <w:p w14:paraId="225E57C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Πρώτον, να θέσει έγκαιρα και αποτελεσματικά ξανά στο τραπέζι των συζητήσεων το θέμα της </w:t>
      </w:r>
      <w:proofErr w:type="spellStart"/>
      <w:r>
        <w:rPr>
          <w:rFonts w:eastAsia="Times New Roman" w:cs="Times New Roman"/>
          <w:szCs w:val="24"/>
        </w:rPr>
        <w:t>απομείωσης</w:t>
      </w:r>
      <w:proofErr w:type="spellEnd"/>
      <w:r>
        <w:rPr>
          <w:rFonts w:eastAsia="Times New Roman" w:cs="Times New Roman"/>
          <w:szCs w:val="24"/>
        </w:rPr>
        <w:t xml:space="preserve"> και αναδιάρθρωσης του δημοσίου χρέους.</w:t>
      </w:r>
    </w:p>
    <w:p w14:paraId="225E57C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να εξασφαλίσει γρήγορα υψηλούς ρυθμούς ανάπτυξης, όχι μόνο μέσα από τις μεγάλες επενδύσεις που πρέπει να προσελκύσουμε και τις ιδιωτικοποιήσεις που πρέπει να προχωρήσουν αλλά και μέσα από την ενεργοποίηση όλων των δημιουργικών και παραγωγικών δυνάμεων αυτο</w:t>
      </w:r>
      <w:r>
        <w:rPr>
          <w:rFonts w:eastAsia="Times New Roman" w:cs="Times New Roman"/>
          <w:szCs w:val="24"/>
        </w:rPr>
        <w:t xml:space="preserve">ύ του τόπου, μέσα από ένα σχέδιο παραγωγικής ανασυγκρότησης και μια εθνική, αναπτυξιακή και κοινωνική συμφωνία που θα εξασφαλίζει και τη δίκαιη διανομή του οφέλους της ανάπτυξης. </w:t>
      </w:r>
    </w:p>
    <w:p w14:paraId="225E57C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Τρίτον, μια κυβέρνηση ισχυρή που θα μπορεί να εγγυηθεί ότι οι αναγκαίες προο</w:t>
      </w:r>
      <w:r>
        <w:rPr>
          <w:rFonts w:eastAsia="Times New Roman" w:cs="Times New Roman"/>
          <w:szCs w:val="24"/>
        </w:rPr>
        <w:t>δευτικές μεταρρυθμίσεις</w:t>
      </w:r>
      <w:r>
        <w:rPr>
          <w:rFonts w:eastAsia="Times New Roman" w:cs="Times New Roman"/>
          <w:szCs w:val="24"/>
        </w:rPr>
        <w:t>,</w:t>
      </w:r>
      <w:r>
        <w:rPr>
          <w:rFonts w:eastAsia="Times New Roman" w:cs="Times New Roman"/>
          <w:szCs w:val="24"/>
        </w:rPr>
        <w:t xml:space="preserve"> θα έχουν ευρύτατη κοινωνική συναίνεση. Θα τις αγκαλιάσουν οι Έλληνες πολίτες, γιατί θα νιώθουν ότι είναι αλλαγές υπέρ του πολίτη και όχι εναντίον τους. Δηλαδή θα δημιουργήσει συνθήκες πραγματικής εξόδου</w:t>
      </w:r>
      <w:r>
        <w:rPr>
          <w:rFonts w:eastAsia="Times New Roman" w:cs="Times New Roman"/>
          <w:szCs w:val="24"/>
        </w:rPr>
        <w:t>,</w:t>
      </w:r>
      <w:r>
        <w:rPr>
          <w:rFonts w:eastAsia="Times New Roman" w:cs="Times New Roman"/>
          <w:szCs w:val="24"/>
        </w:rPr>
        <w:t xml:space="preserve"> από τα αδιέξοδα που έχουμε </w:t>
      </w:r>
      <w:r>
        <w:rPr>
          <w:rFonts w:eastAsia="Times New Roman" w:cs="Times New Roman"/>
          <w:szCs w:val="24"/>
        </w:rPr>
        <w:t xml:space="preserve">οδηγηθεί σήμερα. </w:t>
      </w:r>
    </w:p>
    <w:p w14:paraId="225E57CF" w14:textId="77777777" w:rsidR="00E140DF" w:rsidRDefault="00A85B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αυτή η Κυβέρνηση ΣΥΡΙΖΑ-ΑΝΕΛ έκλεισε τον κύκλο της. Όσο πιο γρήγορα φύγουν τόσο καλύτερα για τον τόπο. </w:t>
      </w:r>
    </w:p>
    <w:p w14:paraId="225E57D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25E57D1" w14:textId="77777777" w:rsidR="00E140DF" w:rsidRDefault="00A85B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η λύση για την Ελλάδα δεν</w:t>
      </w:r>
      <w:r>
        <w:rPr>
          <w:rFonts w:eastAsia="Times New Roman" w:cs="Times New Roman"/>
          <w:szCs w:val="24"/>
        </w:rPr>
        <w:t xml:space="preserve"> είναι μια κυβέρνηση της </w:t>
      </w:r>
      <w:r>
        <w:rPr>
          <w:rFonts w:eastAsia="Times New Roman" w:cs="Times New Roman"/>
          <w:szCs w:val="24"/>
        </w:rPr>
        <w:t>δ</w:t>
      </w:r>
      <w:r>
        <w:rPr>
          <w:rFonts w:eastAsia="Times New Roman" w:cs="Times New Roman"/>
          <w:szCs w:val="24"/>
        </w:rPr>
        <w:t xml:space="preserve">εξιάς, δεν είναι η δεξιά παλινόρθωση. Κοιτάξτε για παράδειγμα τη στάση τους στα εργασιακά. Ούτε φωνή ούτε ακρόαση! Ούτε εκφράζουν διαφωνία ούτε αναλαμβάνουν δεσμεύσεις για το μέλλον. Μιλούν για μεταρρυθμίσεις αλλά δεν δεσμεύονται </w:t>
      </w:r>
      <w:r>
        <w:rPr>
          <w:rFonts w:eastAsia="Times New Roman" w:cs="Times New Roman"/>
          <w:szCs w:val="24"/>
        </w:rPr>
        <w:t xml:space="preserve">ότι αυτές θα είναι προοδευτικές μεταρρυθμίσεις που θα έχουν τη συμφωνία, τη συναίνεση της κοινωνίας. Κάνουν κριτική αλλά δεν προτείνουν ποτέ τίποτα για την ασφάλιση, για την ανεργία, για την υγεία. </w:t>
      </w:r>
    </w:p>
    <w:p w14:paraId="225E57D2" w14:textId="77777777" w:rsidR="00E140DF" w:rsidRDefault="00A85B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δεν έχουν να πουν ούτε μία λέξη για τις καταστροφι</w:t>
      </w:r>
      <w:r>
        <w:rPr>
          <w:rFonts w:eastAsia="Times New Roman" w:cs="Times New Roman"/>
          <w:szCs w:val="24"/>
        </w:rPr>
        <w:t xml:space="preserve">κές ευθύνες της κυβέρνησης της Νέας Δημοκρατίας από το 2004 έως το 2009, τότε που εκτοξεύτηκε και το χρέος και το έλλειμμα. </w:t>
      </w:r>
    </w:p>
    <w:p w14:paraId="225E57D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25E57D4" w14:textId="77777777" w:rsidR="00E140DF" w:rsidRDefault="00A85BE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Αυτός δεν μπορεί να είναι ο δρόμος για το μέλλον για τις</w:t>
      </w:r>
      <w:r>
        <w:rPr>
          <w:rFonts w:eastAsia="Times New Roman" w:cs="Times New Roman"/>
          <w:szCs w:val="24"/>
        </w:rPr>
        <w:t xml:space="preserve"> Ελληνίδες και τους Έλληνες. </w:t>
      </w:r>
    </w:p>
    <w:p w14:paraId="225E57D5" w14:textId="77777777" w:rsidR="00E140DF" w:rsidRDefault="00A85BE1">
      <w:pPr>
        <w:spacing w:line="600" w:lineRule="auto"/>
        <w:ind w:firstLine="720"/>
        <w:jc w:val="both"/>
        <w:rPr>
          <w:rFonts w:eastAsia="Times New Roman"/>
          <w:szCs w:val="24"/>
        </w:rPr>
      </w:pPr>
      <w:r>
        <w:rPr>
          <w:rFonts w:eastAsia="Times New Roman"/>
          <w:szCs w:val="24"/>
        </w:rPr>
        <w:t xml:space="preserve">Η συντηρητική στροφή, η δεξιά παλινόρθωση είναι στροφή – επιστροφή σε σκληρές, αντιλαϊκές, πελατειακές, </w:t>
      </w:r>
      <w:proofErr w:type="spellStart"/>
      <w:r>
        <w:rPr>
          <w:rFonts w:eastAsia="Times New Roman"/>
          <w:szCs w:val="24"/>
        </w:rPr>
        <w:t>υφεσιακές</w:t>
      </w:r>
      <w:proofErr w:type="spellEnd"/>
      <w:r>
        <w:rPr>
          <w:rFonts w:eastAsia="Times New Roman"/>
          <w:szCs w:val="24"/>
        </w:rPr>
        <w:t xml:space="preserve"> και αντιπαραγωγικές, τελικά, πολιτικές.</w:t>
      </w:r>
    </w:p>
    <w:p w14:paraId="225E57D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ΣΥΡΙΖΑ και Νέα Δημοκρατία αρνήθηκαν και αρνούνται την εθνική συνεννόηση </w:t>
      </w:r>
      <w:r>
        <w:rPr>
          <w:rFonts w:eastAsia="Times New Roman" w:cs="Times New Roman"/>
          <w:szCs w:val="24"/>
        </w:rPr>
        <w:t>κ</w:t>
      </w:r>
      <w:r>
        <w:rPr>
          <w:rFonts w:eastAsia="Times New Roman" w:cs="Times New Roman"/>
          <w:szCs w:val="24"/>
        </w:rPr>
        <w:t>αι οι δύο επιχειρούν να επιβάλουν ένα δίπολο, γιατί αυτό τους εξυπηρετεί. Τίποτα δεν έχουν καταλάβει</w:t>
      </w:r>
      <w:r>
        <w:rPr>
          <w:rFonts w:eastAsia="Times New Roman" w:cs="Times New Roman"/>
          <w:szCs w:val="24"/>
        </w:rPr>
        <w:t>,</w:t>
      </w:r>
      <w:r>
        <w:rPr>
          <w:rFonts w:eastAsia="Times New Roman" w:cs="Times New Roman"/>
          <w:szCs w:val="24"/>
        </w:rPr>
        <w:t xml:space="preserve"> από ό,τι συμβαίνει τα τελευταία έξι χρόνια σε αυτόν τον τόπο. </w:t>
      </w:r>
    </w:p>
    <w:p w14:paraId="225E57D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αλλαγή κυβέρνησης και η αλλαγή πολιτικής είναι όρος επιβίωσ</w:t>
      </w:r>
      <w:r>
        <w:rPr>
          <w:rFonts w:eastAsia="Times New Roman" w:cs="Times New Roman"/>
          <w:szCs w:val="24"/>
        </w:rPr>
        <w:t>ης για την χώρα μας σήμερα. Όμως αυτό προϋποθέτει αλλαγή των πολιτικών συσχετισμών στην κοινωνία και στην Βουλή με την αποφασιστική ενίσχυση των δυνάμεων της Δημοκρατικής Συμπαράταξης για εθνική συνεννόηση και μια κυβέρνηση ευρείας πλειοψηφίας, που θα μπορ</w:t>
      </w:r>
      <w:r>
        <w:rPr>
          <w:rFonts w:eastAsia="Times New Roman" w:cs="Times New Roman"/>
          <w:szCs w:val="24"/>
        </w:rPr>
        <w:t>έσει επιτέλους αποτελεσματικά να βελτιώσει αυτή την τόσο βαριά συμφωνία, που με την πλάτη στον τοίχο έκλεισε η Κυβέρνηση ΣΥΡΙΖΑ - ΑΝΕΛ πριν από έναν χρόνο, για να μπορέσουμε επιτέλους να αφήσουμε πίσω μας οριστικά τα μνημόνια και την κρίση και να αποκτήσου</w:t>
      </w:r>
      <w:r>
        <w:rPr>
          <w:rFonts w:eastAsia="Times New Roman" w:cs="Times New Roman"/>
          <w:szCs w:val="24"/>
        </w:rPr>
        <w:t>ν και πάλι νόημα και ουσία οι λέξεις αυτοπεποίθηση, υπερηφάνεια, αξιοπρέπεια, εμπιστοσύνη σε αυτόν τον τόπο. Το χρωστάμε στον ελληνικό λαό για τις θυσίες που έχει κάνει όλα αυτά τα χρόνια.</w:t>
      </w:r>
    </w:p>
    <w:p w14:paraId="225E57D8" w14:textId="77777777" w:rsidR="00E140DF" w:rsidRDefault="00A85BE1">
      <w:pPr>
        <w:spacing w:line="600" w:lineRule="auto"/>
        <w:ind w:firstLine="720"/>
        <w:jc w:val="both"/>
        <w:rPr>
          <w:rFonts w:eastAsia="Times New Roman"/>
          <w:szCs w:val="24"/>
        </w:rPr>
      </w:pPr>
      <w:r>
        <w:rPr>
          <w:rFonts w:eastAsia="Times New Roman" w:cs="Times New Roman"/>
          <w:szCs w:val="24"/>
        </w:rPr>
        <w:t>Σας ευχαριστώ πολύ.</w:t>
      </w:r>
    </w:p>
    <w:p w14:paraId="225E57D9" w14:textId="77777777" w:rsidR="00E140DF" w:rsidRDefault="00A85BE1">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w:t>
      </w:r>
      <w:r>
        <w:rPr>
          <w:rFonts w:eastAsia="Times New Roman" w:cs="Times New Roman"/>
          <w:szCs w:val="24"/>
        </w:rPr>
        <w:t>ς Συμπαράταξης ΠΑΣΟΚ – ΔΗΜΑΡ)</w:t>
      </w:r>
    </w:p>
    <w:p w14:paraId="225E57D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225E57DB" w14:textId="77777777" w:rsidR="00E140DF" w:rsidRDefault="00A85BE1">
      <w:pPr>
        <w:spacing w:line="600" w:lineRule="auto"/>
        <w:ind w:firstLine="720"/>
        <w:jc w:val="both"/>
        <w:rPr>
          <w:rFonts w:eastAsia="Times New Roman"/>
          <w:szCs w:val="24"/>
        </w:rPr>
      </w:pPr>
      <w:r>
        <w:rPr>
          <w:rFonts w:eastAsia="Times New Roman" w:cs="Times New Roman"/>
          <w:szCs w:val="24"/>
        </w:rPr>
        <w:t xml:space="preserve">Τώρα τον λόγο έχει ο Πρόεδρος της Κοινοβουλευτικής Ομάδας της Χρυσής Αυγής, ο κ. </w:t>
      </w:r>
      <w:proofErr w:type="spellStart"/>
      <w:r>
        <w:rPr>
          <w:rFonts w:eastAsia="Times New Roman" w:cs="Times New Roman"/>
          <w:szCs w:val="24"/>
        </w:rPr>
        <w:t>Μιχαλολιάκος</w:t>
      </w:r>
      <w:proofErr w:type="spellEnd"/>
      <w:r>
        <w:rPr>
          <w:rFonts w:eastAsia="Times New Roman" w:cs="Times New Roman"/>
          <w:szCs w:val="24"/>
        </w:rPr>
        <w:t>, για είκοσι πέντε λεπτά.</w:t>
      </w:r>
    </w:p>
    <w:p w14:paraId="225E57DC" w14:textId="77777777" w:rsidR="00E140DF" w:rsidRDefault="00A85BE1">
      <w:pPr>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w:t>
      </w:r>
      <w:r>
        <w:rPr>
          <w:rFonts w:eastAsia="Times New Roman"/>
          <w:b/>
          <w:szCs w:val="24"/>
        </w:rPr>
        <w:t>κού Συνδέσμου - Χρυσή Αυγή):</w:t>
      </w:r>
      <w:r>
        <w:rPr>
          <w:rFonts w:eastAsia="Times New Roman"/>
          <w:szCs w:val="24"/>
        </w:rPr>
        <w:t xml:space="preserve"> Κυρία Πρόεδρε, κυρίες και κύριοι Βουλευτές, συζήτηση σήμερα επί του </w:t>
      </w:r>
      <w:r>
        <w:rPr>
          <w:rFonts w:eastAsia="Times New Roman"/>
          <w:szCs w:val="24"/>
        </w:rPr>
        <w:t>π</w:t>
      </w:r>
      <w:r>
        <w:rPr>
          <w:rFonts w:eastAsia="Times New Roman"/>
          <w:szCs w:val="24"/>
        </w:rPr>
        <w:t>ροϋπολογισμού, μια ιδιαίτερα σημαντική από πολιτικής πλευράς συζήτηση, η οποία όμως από τους προηγούμενους ομιλητές επικεφαλής των πολιτικών κομμάτων στόχευσε</w:t>
      </w:r>
      <w:r>
        <w:rPr>
          <w:rFonts w:eastAsia="Times New Roman"/>
          <w:szCs w:val="24"/>
        </w:rPr>
        <w:t xml:space="preserve"> και σε άλλα ζητήματα. Μοιραία θα το κάνω και εγώ.</w:t>
      </w:r>
    </w:p>
    <w:p w14:paraId="225E57DD" w14:textId="77777777" w:rsidR="00E140DF" w:rsidRDefault="00A85BE1">
      <w:pPr>
        <w:spacing w:line="600" w:lineRule="auto"/>
        <w:ind w:firstLine="720"/>
        <w:jc w:val="both"/>
        <w:rPr>
          <w:rFonts w:eastAsia="Times New Roman"/>
          <w:szCs w:val="24"/>
        </w:rPr>
      </w:pPr>
      <w:r>
        <w:rPr>
          <w:rFonts w:eastAsia="Times New Roman"/>
          <w:szCs w:val="24"/>
        </w:rPr>
        <w:t xml:space="preserve">Θα αρχίσω από την σχετικά πρόσφατη επίσκεψη του Πρωθυπουργού της χώρας μας στην Κούβα, για να τιμήσει την μνήμη του </w:t>
      </w:r>
      <w:proofErr w:type="spellStart"/>
      <w:r>
        <w:rPr>
          <w:rFonts w:eastAsia="Times New Roman"/>
          <w:szCs w:val="24"/>
        </w:rPr>
        <w:t>Φιντέλ</w:t>
      </w:r>
      <w:proofErr w:type="spellEnd"/>
      <w:r>
        <w:rPr>
          <w:rFonts w:eastAsia="Times New Roman"/>
          <w:szCs w:val="24"/>
        </w:rPr>
        <w:t xml:space="preserve"> Κάστρο </w:t>
      </w:r>
      <w:r>
        <w:rPr>
          <w:rFonts w:eastAsia="Times New Roman"/>
          <w:szCs w:val="24"/>
        </w:rPr>
        <w:t>κ</w:t>
      </w:r>
      <w:r>
        <w:rPr>
          <w:rFonts w:eastAsia="Times New Roman"/>
          <w:szCs w:val="24"/>
        </w:rPr>
        <w:t>αι ήταν, δυστυχώς, ο μοναδικός Πρωθυπουργός της Ευρώπης που πήγε στην Κούβ</w:t>
      </w:r>
      <w:r>
        <w:rPr>
          <w:rFonts w:eastAsia="Times New Roman"/>
          <w:szCs w:val="24"/>
        </w:rPr>
        <w:t xml:space="preserve">α, για να τιμήσει έναν ηγέτη ενός κράτους κομμουνιστικού. Αλλά κατά τα άλλα δηλώνετε, κύριοι του ΣΥΡΙΖΑ και άπαντες οι αριστεροί, υπέρμαχοι της </w:t>
      </w:r>
      <w:r>
        <w:rPr>
          <w:rFonts w:eastAsia="Times New Roman"/>
          <w:szCs w:val="24"/>
        </w:rPr>
        <w:t>δ</w:t>
      </w:r>
      <w:r>
        <w:rPr>
          <w:rFonts w:eastAsia="Times New Roman"/>
          <w:szCs w:val="24"/>
        </w:rPr>
        <w:t>ημοκρατίας.</w:t>
      </w:r>
    </w:p>
    <w:p w14:paraId="225E57DE" w14:textId="77777777" w:rsidR="00E140DF" w:rsidRDefault="00A85BE1">
      <w:pPr>
        <w:spacing w:line="600" w:lineRule="auto"/>
        <w:ind w:firstLine="720"/>
        <w:jc w:val="both"/>
        <w:rPr>
          <w:rFonts w:eastAsia="Times New Roman"/>
          <w:szCs w:val="24"/>
        </w:rPr>
      </w:pPr>
      <w:r>
        <w:rPr>
          <w:rFonts w:eastAsia="Times New Roman"/>
          <w:szCs w:val="24"/>
        </w:rPr>
        <w:t xml:space="preserve">Ας δούμε τι είδους δημοκρατία, λοιπόν, είχε ο </w:t>
      </w:r>
      <w:proofErr w:type="spellStart"/>
      <w:r>
        <w:rPr>
          <w:rFonts w:eastAsia="Times New Roman"/>
          <w:szCs w:val="24"/>
        </w:rPr>
        <w:t>Φιντέλ</w:t>
      </w:r>
      <w:proofErr w:type="spellEnd"/>
      <w:r>
        <w:rPr>
          <w:rFonts w:eastAsia="Times New Roman"/>
          <w:szCs w:val="24"/>
        </w:rPr>
        <w:t xml:space="preserve"> Κάστρο. Οι εξόριστοι Κουβανοί είναι ένα ποσοστ</w:t>
      </w:r>
      <w:r>
        <w:rPr>
          <w:rFonts w:eastAsia="Times New Roman"/>
          <w:szCs w:val="24"/>
        </w:rPr>
        <w:t>ό μεγαλύτερο του 20%, άνω των δύο εκατομμυρίων από τα έντεκα εκατομμύρια. Το 1994</w:t>
      </w:r>
      <w:r>
        <w:rPr>
          <w:rFonts w:eastAsia="Times New Roman"/>
          <w:szCs w:val="24"/>
        </w:rPr>
        <w:t>,</w:t>
      </w:r>
      <w:r>
        <w:rPr>
          <w:rFonts w:eastAsia="Times New Roman"/>
          <w:szCs w:val="24"/>
        </w:rPr>
        <w:t xml:space="preserve"> επτά χιλιάδες Κουβανοί βομβαρδίστηκαν στα πλοιάρια στα οποία ευρίσκοντο και πέθαναν προσπαθώντας να διαφύγουν από την Κούβα. Από δεκαπέντε έως δεκαεπτά χιλιάδες Κουβανοί πολ</w:t>
      </w:r>
      <w:r>
        <w:rPr>
          <w:rFonts w:eastAsia="Times New Roman"/>
          <w:szCs w:val="24"/>
        </w:rPr>
        <w:t>ιτικοί αντίπαλοι του καθεστώτος έχουν εκτελεστεί επί των ημερών του Κάστρο.</w:t>
      </w:r>
    </w:p>
    <w:p w14:paraId="225E57DF" w14:textId="77777777" w:rsidR="00E140DF" w:rsidRDefault="00A85BE1">
      <w:pPr>
        <w:spacing w:line="600" w:lineRule="auto"/>
        <w:ind w:firstLine="720"/>
        <w:jc w:val="both"/>
        <w:rPr>
          <w:rFonts w:eastAsia="Times New Roman"/>
          <w:szCs w:val="24"/>
        </w:rPr>
      </w:pPr>
      <w:r>
        <w:rPr>
          <w:rFonts w:eastAsia="Times New Roman"/>
          <w:szCs w:val="24"/>
        </w:rPr>
        <w:t>Ό</w:t>
      </w:r>
      <w:r>
        <w:rPr>
          <w:rFonts w:eastAsia="Times New Roman"/>
          <w:szCs w:val="24"/>
        </w:rPr>
        <w:t xml:space="preserve">μως ο επικεφαλής μιας υποτίθεται δημοκρατικής κυβερνήσεως πήγε να τιμήσει αυτόν τον ηγέτη. </w:t>
      </w:r>
      <w:r>
        <w:rPr>
          <w:rFonts w:eastAsia="Times New Roman"/>
          <w:szCs w:val="24"/>
        </w:rPr>
        <w:t>Λ</w:t>
      </w:r>
      <w:r>
        <w:rPr>
          <w:rFonts w:eastAsia="Times New Roman"/>
          <w:szCs w:val="24"/>
        </w:rPr>
        <w:t>υπάμαι πάρα πολύ, διότι το κόμμα το οποίο επαγγέλλεται την δεξιά –επαγγέλλεται την δεξι</w:t>
      </w:r>
      <w:r>
        <w:rPr>
          <w:rFonts w:eastAsia="Times New Roman"/>
          <w:szCs w:val="24"/>
        </w:rPr>
        <w:t>ά, δεν είναι δεξιά- δεν έθεσε πολιτικό ζήτημα για την επίσκεψη αυτή.</w:t>
      </w:r>
    </w:p>
    <w:p w14:paraId="225E57E0" w14:textId="77777777" w:rsidR="00E140DF" w:rsidRDefault="00A85BE1">
      <w:pPr>
        <w:spacing w:line="600" w:lineRule="auto"/>
        <w:ind w:firstLine="720"/>
        <w:jc w:val="both"/>
        <w:rPr>
          <w:rFonts w:eastAsia="Times New Roman"/>
          <w:szCs w:val="24"/>
        </w:rPr>
      </w:pPr>
      <w:r>
        <w:rPr>
          <w:rFonts w:eastAsia="Times New Roman"/>
          <w:szCs w:val="24"/>
        </w:rPr>
        <w:t>Μάλιστα</w:t>
      </w:r>
      <w:r>
        <w:rPr>
          <w:rFonts w:eastAsia="Times New Roman"/>
          <w:szCs w:val="24"/>
        </w:rPr>
        <w:t xml:space="preserve"> η περίπτωση της Κούβας είχε απασχολήσει και την ελληνική κοινή γνώμη το 1986, όταν ένας πολιτικός κρατούμενος του στυγνού μαρξιστικού καθεστώτος της Κούβας, ο </w:t>
      </w:r>
      <w:proofErr w:type="spellStart"/>
      <w:r>
        <w:rPr>
          <w:rFonts w:eastAsia="Times New Roman"/>
          <w:szCs w:val="24"/>
        </w:rPr>
        <w:t>Αρμάντο</w:t>
      </w:r>
      <w:proofErr w:type="spellEnd"/>
      <w:r>
        <w:rPr>
          <w:rFonts w:eastAsia="Times New Roman"/>
          <w:szCs w:val="24"/>
        </w:rPr>
        <w:t xml:space="preserve"> </w:t>
      </w:r>
      <w:proofErr w:type="spellStart"/>
      <w:r>
        <w:rPr>
          <w:rFonts w:eastAsia="Times New Roman"/>
          <w:szCs w:val="24"/>
        </w:rPr>
        <w:t>Βαλαντάρες</w:t>
      </w:r>
      <w:proofErr w:type="spellEnd"/>
      <w:r>
        <w:rPr>
          <w:rFonts w:eastAsia="Times New Roman"/>
          <w:szCs w:val="24"/>
        </w:rPr>
        <w:t>, ο οποίος είχε σαπίσει επί είκοσι δύο χρόνια βασανιζόμενος στις φυλακές του κ</w:t>
      </w:r>
      <w:r>
        <w:rPr>
          <w:rFonts w:eastAsia="Times New Roman"/>
          <w:szCs w:val="24"/>
        </w:rPr>
        <w:t xml:space="preserve">ομμουνιστικού καθεστώτος, είχε λοιδορηθεί και είχε υβριστεί βάναυσα από τους ενταύθα υπερμάχους της μαρξιστικής δικτατορίας του </w:t>
      </w:r>
      <w:proofErr w:type="spellStart"/>
      <w:r>
        <w:rPr>
          <w:rFonts w:eastAsia="Times New Roman"/>
          <w:szCs w:val="24"/>
        </w:rPr>
        <w:t>Φιντέλ</w:t>
      </w:r>
      <w:proofErr w:type="spellEnd"/>
      <w:r>
        <w:rPr>
          <w:rFonts w:eastAsia="Times New Roman"/>
          <w:szCs w:val="24"/>
        </w:rPr>
        <w:t xml:space="preserve"> Κάστρο.</w:t>
      </w:r>
    </w:p>
    <w:p w14:paraId="225E57E1" w14:textId="77777777" w:rsidR="00E140DF" w:rsidRDefault="00A85BE1">
      <w:pPr>
        <w:spacing w:line="600" w:lineRule="auto"/>
        <w:ind w:firstLine="720"/>
        <w:jc w:val="both"/>
        <w:rPr>
          <w:rFonts w:eastAsia="Times New Roman"/>
          <w:szCs w:val="24"/>
        </w:rPr>
      </w:pPr>
      <w:r>
        <w:rPr>
          <w:rFonts w:eastAsia="Times New Roman"/>
          <w:szCs w:val="24"/>
        </w:rPr>
        <w:t>Με αφορμή, μάλιστα, ένα βιβλίο το οποίο εξέδωσε τότε, δημοσιεύθηκε μια συνέντευξή του στον «</w:t>
      </w:r>
      <w:r>
        <w:rPr>
          <w:rFonts w:eastAsia="Times New Roman"/>
          <w:szCs w:val="24"/>
        </w:rPr>
        <w:t>ΟΙΚΟΝΟΜΙΚΟ ΤΑΧΥΔΡΟΜΟ</w:t>
      </w:r>
      <w:r>
        <w:rPr>
          <w:rFonts w:eastAsia="Times New Roman"/>
          <w:szCs w:val="24"/>
        </w:rPr>
        <w:t>»</w:t>
      </w:r>
      <w:r>
        <w:rPr>
          <w:rFonts w:eastAsia="Times New Roman"/>
          <w:szCs w:val="24"/>
        </w:rPr>
        <w:t xml:space="preserve"> και η συνέντευξη αυτή προκάλεσε καταιγισμό ύβρεων και ένα δημοσίευμα από την εφημερίδα «</w:t>
      </w:r>
      <w:r>
        <w:rPr>
          <w:rFonts w:eastAsia="Times New Roman"/>
          <w:szCs w:val="24"/>
        </w:rPr>
        <w:t>ΤΟ ΠΟΝΤΙΚΙ</w:t>
      </w:r>
      <w:r>
        <w:rPr>
          <w:rFonts w:eastAsia="Times New Roman"/>
          <w:szCs w:val="24"/>
        </w:rPr>
        <w:t xml:space="preserve">» ότι είναι έμμισθος πράκτορας της </w:t>
      </w:r>
      <w:r>
        <w:rPr>
          <w:rFonts w:eastAsia="Times New Roman"/>
          <w:szCs w:val="24"/>
          <w:lang w:val="en-US"/>
        </w:rPr>
        <w:t>CIA</w:t>
      </w:r>
      <w:r>
        <w:rPr>
          <w:rFonts w:eastAsia="Times New Roman"/>
          <w:szCs w:val="24"/>
        </w:rPr>
        <w:t>. Τότε «</w:t>
      </w:r>
      <w:r>
        <w:rPr>
          <w:rFonts w:eastAsia="Times New Roman"/>
          <w:szCs w:val="24"/>
        </w:rPr>
        <w:t>ΤΟ ΠΟΝΤΙΚΙ</w:t>
      </w:r>
      <w:r>
        <w:rPr>
          <w:rFonts w:eastAsia="Times New Roman"/>
          <w:szCs w:val="24"/>
        </w:rPr>
        <w:t xml:space="preserve">» </w:t>
      </w:r>
      <w:proofErr w:type="spellStart"/>
      <w:r>
        <w:rPr>
          <w:rFonts w:eastAsia="Times New Roman"/>
          <w:szCs w:val="24"/>
        </w:rPr>
        <w:t>εμηνύθη</w:t>
      </w:r>
      <w:proofErr w:type="spellEnd"/>
      <w:r>
        <w:rPr>
          <w:rFonts w:eastAsia="Times New Roman"/>
          <w:szCs w:val="24"/>
        </w:rPr>
        <w:t xml:space="preserve"> από τον Κουβανό αυτόν διανοούμενο. Συνήγορος υπερασπίσεως της εφημερίδας «</w:t>
      </w:r>
      <w:r>
        <w:rPr>
          <w:rFonts w:eastAsia="Times New Roman"/>
          <w:szCs w:val="24"/>
        </w:rPr>
        <w:t>ΤΟ ΠΟΝΤΙΚΙ</w:t>
      </w:r>
      <w:r>
        <w:rPr>
          <w:rFonts w:eastAsia="Times New Roman"/>
          <w:szCs w:val="24"/>
        </w:rPr>
        <w:t xml:space="preserve">» ήταν </w:t>
      </w:r>
      <w:r>
        <w:rPr>
          <w:rFonts w:eastAsia="Times New Roman"/>
          <w:szCs w:val="24"/>
        </w:rPr>
        <w:t xml:space="preserve">ηγετικό στέλεχος της ανανεωτικής Αριστεράς, η οποία δήθεν υπερασπίζεται τη </w:t>
      </w:r>
      <w:r>
        <w:rPr>
          <w:rFonts w:eastAsia="Times New Roman"/>
          <w:szCs w:val="24"/>
        </w:rPr>
        <w:t>δ</w:t>
      </w:r>
      <w:r>
        <w:rPr>
          <w:rFonts w:eastAsia="Times New Roman"/>
          <w:szCs w:val="24"/>
        </w:rPr>
        <w:t>ημοκρατία και την οποία εκπροσωπεί ο ΣΥΡΙΖΑ.</w:t>
      </w:r>
    </w:p>
    <w:p w14:paraId="225E57E2" w14:textId="77777777" w:rsidR="00E140DF" w:rsidRDefault="00A85BE1">
      <w:pPr>
        <w:spacing w:line="600" w:lineRule="auto"/>
        <w:ind w:firstLine="720"/>
        <w:jc w:val="both"/>
        <w:rPr>
          <w:rFonts w:eastAsia="Times New Roman"/>
          <w:szCs w:val="24"/>
        </w:rPr>
      </w:pPr>
      <w:r>
        <w:rPr>
          <w:rFonts w:eastAsia="Times New Roman"/>
          <w:szCs w:val="24"/>
        </w:rPr>
        <w:t>Σιωπή, λοιπόν, και από τη Νέα Δημοκρατία, ανοχή στην Αριστερά. Δεν χάνει ευκαιρία</w:t>
      </w:r>
      <w:r>
        <w:rPr>
          <w:rFonts w:eastAsia="Times New Roman"/>
          <w:szCs w:val="24"/>
        </w:rPr>
        <w:t>,</w:t>
      </w:r>
      <w:r>
        <w:rPr>
          <w:rFonts w:eastAsia="Times New Roman"/>
          <w:szCs w:val="24"/>
        </w:rPr>
        <w:t xml:space="preserve"> ο εκάστοτε επικεφαλής του </w:t>
      </w:r>
      <w:r>
        <w:rPr>
          <w:rFonts w:eastAsia="Times New Roman"/>
          <w:szCs w:val="24"/>
        </w:rPr>
        <w:t>κ</w:t>
      </w:r>
      <w:r>
        <w:rPr>
          <w:rFonts w:eastAsia="Times New Roman"/>
          <w:szCs w:val="24"/>
        </w:rPr>
        <w:t>όμματος της Αξιωματικής Α</w:t>
      </w:r>
      <w:r>
        <w:rPr>
          <w:rFonts w:eastAsia="Times New Roman"/>
          <w:szCs w:val="24"/>
        </w:rPr>
        <w:t>ντιπολιτεύσεως να λέει ότι σέβεται τους αγώνες της Αριστεράς. Μα τότε γιατί ζητά τους ψήφους της Δεξιάς; Δεν το έχω αντιληφθεί.</w:t>
      </w:r>
    </w:p>
    <w:p w14:paraId="225E57E3" w14:textId="77777777" w:rsidR="00E140DF" w:rsidRDefault="00A85BE1">
      <w:pPr>
        <w:spacing w:line="600" w:lineRule="auto"/>
        <w:ind w:firstLine="720"/>
        <w:jc w:val="both"/>
        <w:rPr>
          <w:rFonts w:eastAsia="Times New Roman"/>
          <w:szCs w:val="24"/>
        </w:rPr>
      </w:pPr>
      <w:r>
        <w:rPr>
          <w:rFonts w:eastAsia="Times New Roman"/>
          <w:szCs w:val="24"/>
        </w:rPr>
        <w:t>Ανοχή πλήρης γιατί ζούμε σαράντα δύο χρόνια ιδεολογικής και πολιτικής επιβολής της Αριστεράς και οι μόνοι που έχουν απομείνει κα</w:t>
      </w:r>
      <w:r>
        <w:rPr>
          <w:rFonts w:eastAsia="Times New Roman"/>
          <w:szCs w:val="24"/>
        </w:rPr>
        <w:t>ι, επιτέλους, υπάρχει μια φωνή αντιστάσεως ενάντια στη μαρξιστική τυραννία είμαστε εμείς, οι εθνικιστές της Χρυσής Αυγής.</w:t>
      </w:r>
    </w:p>
    <w:p w14:paraId="225E57E4"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25E57E5" w14:textId="77777777" w:rsidR="00E140DF" w:rsidRDefault="00A85BE1">
      <w:pPr>
        <w:spacing w:line="600" w:lineRule="auto"/>
        <w:ind w:firstLine="720"/>
        <w:jc w:val="both"/>
        <w:rPr>
          <w:rFonts w:eastAsia="Times New Roman"/>
          <w:szCs w:val="24"/>
        </w:rPr>
      </w:pPr>
      <w:r>
        <w:rPr>
          <w:rFonts w:eastAsia="Times New Roman"/>
          <w:szCs w:val="24"/>
        </w:rPr>
        <w:t>Έχουμε μια ιδιαίτερη ευαισθησία στα ζητήματα της ελληνικής ιστορίας και στον τρόπο μ</w:t>
      </w:r>
      <w:r>
        <w:rPr>
          <w:rFonts w:eastAsia="Times New Roman"/>
          <w:szCs w:val="24"/>
        </w:rPr>
        <w:t>ε τον οποίον βάναυσα ο ΣΥΡΙΖΑ</w:t>
      </w:r>
      <w:r>
        <w:rPr>
          <w:rFonts w:eastAsia="Times New Roman"/>
          <w:szCs w:val="24"/>
        </w:rPr>
        <w:t>,</w:t>
      </w:r>
      <w:r>
        <w:rPr>
          <w:rFonts w:eastAsia="Times New Roman"/>
          <w:szCs w:val="24"/>
        </w:rPr>
        <w:t xml:space="preserve"> εν </w:t>
      </w:r>
      <w:proofErr w:type="spellStart"/>
      <w:r>
        <w:rPr>
          <w:rFonts w:eastAsia="Times New Roman"/>
          <w:szCs w:val="24"/>
        </w:rPr>
        <w:t>ονόματι</w:t>
      </w:r>
      <w:proofErr w:type="spellEnd"/>
      <w:r>
        <w:rPr>
          <w:rFonts w:eastAsia="Times New Roman"/>
          <w:szCs w:val="24"/>
        </w:rPr>
        <w:t xml:space="preserve"> ενός </w:t>
      </w:r>
      <w:proofErr w:type="spellStart"/>
      <w:r>
        <w:rPr>
          <w:rFonts w:eastAsia="Times New Roman"/>
          <w:szCs w:val="24"/>
        </w:rPr>
        <w:t>εθνομηδενισμού</w:t>
      </w:r>
      <w:proofErr w:type="spellEnd"/>
      <w:r>
        <w:rPr>
          <w:rFonts w:eastAsia="Times New Roman"/>
          <w:szCs w:val="24"/>
        </w:rPr>
        <w:t>,</w:t>
      </w:r>
      <w:r>
        <w:rPr>
          <w:rFonts w:eastAsia="Times New Roman"/>
          <w:szCs w:val="24"/>
        </w:rPr>
        <w:t xml:space="preserve"> προσπαθεί να τα διαστρεβλώσει. </w:t>
      </w:r>
    </w:p>
    <w:p w14:paraId="225E57E6" w14:textId="77777777" w:rsidR="00E140DF" w:rsidRDefault="00A85BE1">
      <w:pPr>
        <w:spacing w:line="600" w:lineRule="auto"/>
        <w:ind w:firstLine="720"/>
        <w:jc w:val="both"/>
        <w:rPr>
          <w:rFonts w:eastAsia="Times New Roman"/>
          <w:szCs w:val="24"/>
        </w:rPr>
      </w:pPr>
      <w:r>
        <w:rPr>
          <w:rFonts w:eastAsia="Times New Roman"/>
          <w:szCs w:val="24"/>
        </w:rPr>
        <w:t xml:space="preserve">Ακολουθώντας αυτή τη γραμμή, λοιπόν, και ο Πρωθυπουργός, ο κ. Αλέξης Τσίπρας, λέγοντας τα μνημόσυνα λόγια στον </w:t>
      </w:r>
      <w:proofErr w:type="spellStart"/>
      <w:r>
        <w:rPr>
          <w:rFonts w:eastAsia="Times New Roman"/>
          <w:szCs w:val="24"/>
        </w:rPr>
        <w:t>Φιντέλ</w:t>
      </w:r>
      <w:proofErr w:type="spellEnd"/>
      <w:r>
        <w:rPr>
          <w:rFonts w:eastAsia="Times New Roman"/>
          <w:szCs w:val="24"/>
        </w:rPr>
        <w:t xml:space="preserve"> Κάστρο, είπε και το εξής: «Ελευθερία ή θάνα</w:t>
      </w:r>
      <w:r>
        <w:rPr>
          <w:rFonts w:eastAsia="Times New Roman"/>
          <w:szCs w:val="24"/>
        </w:rPr>
        <w:t xml:space="preserve">τος ήταν το σύνθημα της </w:t>
      </w:r>
      <w:r>
        <w:rPr>
          <w:rFonts w:eastAsia="Times New Roman"/>
          <w:szCs w:val="24"/>
        </w:rPr>
        <w:t>ε</w:t>
      </w:r>
      <w:r>
        <w:rPr>
          <w:rFonts w:eastAsia="Times New Roman"/>
          <w:szCs w:val="24"/>
        </w:rPr>
        <w:t xml:space="preserve">λληνικής Επαναστάσεως το 1821. </w:t>
      </w:r>
      <w:r>
        <w:rPr>
          <w:rFonts w:eastAsia="Times New Roman"/>
          <w:szCs w:val="24"/>
          <w:lang w:val="en-US"/>
        </w:rPr>
        <w:t>Patria</w:t>
      </w:r>
      <w:r>
        <w:rPr>
          <w:rFonts w:eastAsia="Times New Roman"/>
          <w:szCs w:val="24"/>
        </w:rPr>
        <w:t xml:space="preserve"> </w:t>
      </w:r>
      <w:r>
        <w:rPr>
          <w:rFonts w:eastAsia="Times New Roman"/>
          <w:szCs w:val="24"/>
          <w:lang w:val="en-US"/>
        </w:rPr>
        <w:t>o</w:t>
      </w:r>
      <w:r>
        <w:rPr>
          <w:rFonts w:eastAsia="Times New Roman"/>
          <w:szCs w:val="24"/>
        </w:rPr>
        <w:t xml:space="preserve"> </w:t>
      </w:r>
      <w:proofErr w:type="spellStart"/>
      <w:r>
        <w:rPr>
          <w:rFonts w:eastAsia="Times New Roman"/>
          <w:szCs w:val="24"/>
          <w:lang w:val="en-US"/>
        </w:rPr>
        <w:t>muerte</w:t>
      </w:r>
      <w:proofErr w:type="spellEnd"/>
      <w:r>
        <w:rPr>
          <w:rFonts w:eastAsia="Times New Roman"/>
          <w:szCs w:val="24"/>
        </w:rPr>
        <w:t xml:space="preserve"> ήταν το σύνθημα της </w:t>
      </w:r>
      <w:r>
        <w:rPr>
          <w:rFonts w:eastAsia="Times New Roman"/>
          <w:szCs w:val="24"/>
        </w:rPr>
        <w:t>κ</w:t>
      </w:r>
      <w:r>
        <w:rPr>
          <w:rFonts w:eastAsia="Times New Roman"/>
          <w:szCs w:val="24"/>
        </w:rPr>
        <w:t xml:space="preserve">ουβανικής </w:t>
      </w:r>
      <w:r>
        <w:rPr>
          <w:rFonts w:eastAsia="Times New Roman"/>
          <w:szCs w:val="24"/>
        </w:rPr>
        <w:t>ε</w:t>
      </w:r>
      <w:r>
        <w:rPr>
          <w:rFonts w:eastAsia="Times New Roman"/>
          <w:szCs w:val="24"/>
        </w:rPr>
        <w:t>παναστάσεως του 1959». Ούτε λίγο ούτε πολύ, δηλαδή, ο Πρόεδρος του ΣΥΡΙΖΑ παραλλήλισε την εξέγερση της Κούβας του 1959, που ήταν μια εξέγερση εναντίον ε</w:t>
      </w:r>
      <w:r>
        <w:rPr>
          <w:rFonts w:eastAsia="Times New Roman"/>
          <w:szCs w:val="24"/>
        </w:rPr>
        <w:t>νός αντιλαϊκού καθεστώτος, με την εθνική επανάσταση του 1821.</w:t>
      </w:r>
    </w:p>
    <w:p w14:paraId="225E57E7" w14:textId="77777777" w:rsidR="00E140DF" w:rsidRDefault="00A85BE1">
      <w:pPr>
        <w:spacing w:line="600" w:lineRule="auto"/>
        <w:ind w:firstLine="720"/>
        <w:jc w:val="both"/>
        <w:rPr>
          <w:rFonts w:eastAsia="Times New Roman"/>
          <w:szCs w:val="24"/>
        </w:rPr>
      </w:pPr>
      <w:r>
        <w:rPr>
          <w:rFonts w:eastAsia="Times New Roman"/>
          <w:szCs w:val="24"/>
        </w:rPr>
        <w:t xml:space="preserve">Όμως στον κ. Τσίπρα απαντά ο ίδιος ο Γέρος του </w:t>
      </w:r>
      <w:proofErr w:type="spellStart"/>
      <w:r>
        <w:rPr>
          <w:rFonts w:eastAsia="Times New Roman"/>
          <w:szCs w:val="24"/>
        </w:rPr>
        <w:t>Μοριά</w:t>
      </w:r>
      <w:proofErr w:type="spellEnd"/>
      <w:r>
        <w:rPr>
          <w:rFonts w:eastAsia="Times New Roman"/>
          <w:szCs w:val="24"/>
        </w:rPr>
        <w:t>, ο Θεόδωρος Κολοκοτρώνης –και καλό είναι να ακούγονται τα λόγια αυτά εδώ ενάντια στους διαστρεβλωτές της ελληνικής ιστορίας-, ο οποίος είχε π</w:t>
      </w:r>
      <w:r>
        <w:rPr>
          <w:rFonts w:eastAsia="Times New Roman"/>
          <w:szCs w:val="24"/>
        </w:rPr>
        <w:t>ει: «Η επανάσταση η δική μας δεν ομοιάζει με καμμιά απ’ όσες γίνονται σήμερα εις την Ευρώπη. Της Ευρώπης οι επαναστάσεις εναντίον των διοικήσεών των είναι εμφύλιος πόλεμος. Ο δικός μας πόλεμος ήταν ο πλέον δίκαιος. Ήταν έθνος με έθνος». Στην Κούβα δεν ήταν</w:t>
      </w:r>
      <w:r>
        <w:rPr>
          <w:rFonts w:eastAsia="Times New Roman"/>
          <w:szCs w:val="24"/>
        </w:rPr>
        <w:t xml:space="preserve"> έθνος με έθνος. Ήταν Κουβανοί εναντίον Κουβανών.</w:t>
      </w:r>
    </w:p>
    <w:p w14:paraId="225E57E8" w14:textId="77777777" w:rsidR="00E140DF" w:rsidRDefault="00A85BE1">
      <w:pPr>
        <w:spacing w:line="600" w:lineRule="auto"/>
        <w:ind w:firstLine="720"/>
        <w:jc w:val="both"/>
        <w:rPr>
          <w:rFonts w:eastAsia="Times New Roman"/>
          <w:szCs w:val="24"/>
        </w:rPr>
      </w:pPr>
      <w:r>
        <w:rPr>
          <w:rFonts w:eastAsia="Times New Roman"/>
          <w:szCs w:val="24"/>
        </w:rPr>
        <w:t xml:space="preserve">Είναι δεδομένο ότι αποτελεί μόνιμο στόχο των </w:t>
      </w:r>
      <w:proofErr w:type="spellStart"/>
      <w:r>
        <w:rPr>
          <w:rFonts w:eastAsia="Times New Roman"/>
          <w:szCs w:val="24"/>
        </w:rPr>
        <w:t>εθνομηδενιστών</w:t>
      </w:r>
      <w:proofErr w:type="spellEnd"/>
      <w:r>
        <w:rPr>
          <w:rFonts w:eastAsia="Times New Roman"/>
          <w:szCs w:val="24"/>
        </w:rPr>
        <w:t xml:space="preserve"> της Αριστεράς η διαστρέβλωση της εθνικής μας ιστορίας. Επειδή, όμως, είστε όπως δηλώνετε –και το πιστεύω- αριστεροί, καλό θα είναι</w:t>
      </w:r>
      <w:r>
        <w:rPr>
          <w:rFonts w:eastAsia="Times New Roman"/>
          <w:szCs w:val="24"/>
        </w:rPr>
        <w:t>,</w:t>
      </w:r>
      <w:r>
        <w:rPr>
          <w:rFonts w:eastAsia="Times New Roman"/>
          <w:szCs w:val="24"/>
        </w:rPr>
        <w:t xml:space="preserve"> να σας αναγνώσ</w:t>
      </w:r>
      <w:r>
        <w:rPr>
          <w:rFonts w:eastAsia="Times New Roman"/>
          <w:szCs w:val="24"/>
        </w:rPr>
        <w:t xml:space="preserve">ω ένα απόσπασμα από το έργο του Γιάννη Κορδάτου, του ιστορικού της Αριστεράς, ο οποίος συγκεκριμένα αναφέρει για την </w:t>
      </w:r>
      <w:r>
        <w:rPr>
          <w:rFonts w:eastAsia="Times New Roman"/>
          <w:szCs w:val="24"/>
        </w:rPr>
        <w:t>ε</w:t>
      </w:r>
      <w:r>
        <w:rPr>
          <w:rFonts w:eastAsia="Times New Roman"/>
          <w:szCs w:val="24"/>
        </w:rPr>
        <w:t>λληνική Επανάσταση του 1821, απαντώντας στον παραλληλισμό της με την κουβανική εξέγερση και ανατροπή τότε του Μπατίστα του 1959:</w:t>
      </w:r>
    </w:p>
    <w:p w14:paraId="225E57E9" w14:textId="77777777" w:rsidR="00E140DF" w:rsidRDefault="00A85BE1">
      <w:pPr>
        <w:spacing w:line="600" w:lineRule="auto"/>
        <w:ind w:firstLine="720"/>
        <w:jc w:val="both"/>
        <w:rPr>
          <w:rFonts w:eastAsia="Times New Roman"/>
          <w:szCs w:val="24"/>
        </w:rPr>
      </w:pPr>
      <w:r>
        <w:rPr>
          <w:rFonts w:eastAsia="Times New Roman"/>
          <w:szCs w:val="24"/>
        </w:rPr>
        <w:t>«Η ελληνι</w:t>
      </w:r>
      <w:r>
        <w:rPr>
          <w:rFonts w:eastAsia="Times New Roman"/>
          <w:szCs w:val="24"/>
        </w:rPr>
        <w:t xml:space="preserve">κή </w:t>
      </w:r>
      <w:r>
        <w:rPr>
          <w:rFonts w:eastAsia="Times New Roman"/>
          <w:szCs w:val="24"/>
        </w:rPr>
        <w:t>Ε</w:t>
      </w:r>
      <w:r>
        <w:rPr>
          <w:rFonts w:eastAsia="Times New Roman"/>
          <w:szCs w:val="24"/>
        </w:rPr>
        <w:t>πανάσταση του 1821 είναι ένας μεγάλος σταθμός. Ο εθνικοαπελευθερωτικός αγώνας των προγόνων μας από τη μια μεριά έδειξε τη ζωτικότητα της φυλής μας και από την άλλη το ξεχαρβάλωμα της Οθωμανικής Αυτοκρατορίας». Εθνικοαπελευθερωτικός αγώνας όμως.</w:t>
      </w:r>
    </w:p>
    <w:p w14:paraId="225E57EA" w14:textId="77777777" w:rsidR="00E140DF" w:rsidRDefault="00A85BE1">
      <w:pPr>
        <w:spacing w:line="600" w:lineRule="auto"/>
        <w:ind w:firstLine="720"/>
        <w:jc w:val="both"/>
        <w:rPr>
          <w:rFonts w:eastAsia="Times New Roman"/>
          <w:szCs w:val="24"/>
        </w:rPr>
      </w:pPr>
      <w:r>
        <w:rPr>
          <w:rFonts w:eastAsia="Times New Roman"/>
          <w:szCs w:val="24"/>
        </w:rPr>
        <w:t>Εκεί, ό</w:t>
      </w:r>
      <w:r>
        <w:rPr>
          <w:rFonts w:eastAsia="Times New Roman"/>
          <w:szCs w:val="24"/>
        </w:rPr>
        <w:t>μως, όπου</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θα πρέπει να αναζητήσετε δικαιολογίες και να κάνετε τις γνωστές δογματικές συζητήσεις σας, για να βρείτε απάντηση στο ερώτημα σ’ αυτά που λέει ο Κορδάτος, είναι στο παρακάτω απόσπασμα από το βιβλίο του το «Αγροτικό Ζήτημα», που βρίσκ</w:t>
      </w:r>
      <w:r>
        <w:rPr>
          <w:rFonts w:eastAsia="Times New Roman"/>
          <w:szCs w:val="24"/>
        </w:rPr>
        <w:t>εται στον τόμο 21 της «Ιστορίας του Ελληνικού Έθνους» του Κορδάτου, όπου γράφει χαρακτηριστικά:</w:t>
      </w:r>
    </w:p>
    <w:p w14:paraId="225E57E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«Δεν πρέπει να βλέπουμε την ελληνική </w:t>
      </w:r>
      <w:r>
        <w:rPr>
          <w:rFonts w:eastAsia="Times New Roman" w:cs="Times New Roman"/>
          <w:szCs w:val="24"/>
        </w:rPr>
        <w:t>Ε</w:t>
      </w:r>
      <w:r>
        <w:rPr>
          <w:rFonts w:eastAsia="Times New Roman" w:cs="Times New Roman"/>
          <w:szCs w:val="24"/>
        </w:rPr>
        <w:t xml:space="preserve">πανάσταση σαν κίνημα </w:t>
      </w:r>
      <w:proofErr w:type="spellStart"/>
      <w:r>
        <w:rPr>
          <w:rFonts w:eastAsia="Times New Roman" w:cs="Times New Roman"/>
          <w:szCs w:val="24"/>
        </w:rPr>
        <w:t>πολιτικοοικομικό</w:t>
      </w:r>
      <w:proofErr w:type="spellEnd"/>
      <w:r>
        <w:rPr>
          <w:rFonts w:eastAsia="Times New Roman" w:cs="Times New Roman"/>
          <w:szCs w:val="24"/>
        </w:rPr>
        <w:t xml:space="preserve"> και κοινωνικό και ούτε με τα σημερινά ιδεολογικά κριτήρια να ερμηνεύσουμε ορισμένα γεγονότα του 1821. Η επαναστατημένη Ελλάδα του 1821 δεν ήταν η Ρωσία του 1917. Εν </w:t>
      </w:r>
      <w:proofErr w:type="spellStart"/>
      <w:r>
        <w:rPr>
          <w:rFonts w:eastAsia="Times New Roman" w:cs="Times New Roman"/>
          <w:szCs w:val="24"/>
        </w:rPr>
        <w:t>ονόματι</w:t>
      </w:r>
      <w:proofErr w:type="spellEnd"/>
      <w:r>
        <w:rPr>
          <w:rFonts w:eastAsia="Times New Roman" w:cs="Times New Roman"/>
          <w:szCs w:val="24"/>
        </w:rPr>
        <w:t xml:space="preserve"> του αριστερισμού δεν πρέπει να γίνεται παραπο</w:t>
      </w:r>
      <w:r>
        <w:rPr>
          <w:rFonts w:eastAsia="Times New Roman" w:cs="Times New Roman"/>
          <w:szCs w:val="24"/>
        </w:rPr>
        <w:t xml:space="preserve">ίηση της ιστορίας». </w:t>
      </w:r>
    </w:p>
    <w:p w14:paraId="225E57E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απευθύνεται σε όλους εσάς σύντροφοι του ΣΥΡΙΖΑ. Εν </w:t>
      </w:r>
      <w:proofErr w:type="spellStart"/>
      <w:r>
        <w:rPr>
          <w:rFonts w:eastAsia="Times New Roman" w:cs="Times New Roman"/>
          <w:szCs w:val="24"/>
        </w:rPr>
        <w:t>ονόματι</w:t>
      </w:r>
      <w:proofErr w:type="spellEnd"/>
      <w:r>
        <w:rPr>
          <w:rFonts w:eastAsia="Times New Roman" w:cs="Times New Roman"/>
          <w:szCs w:val="24"/>
        </w:rPr>
        <w:t xml:space="preserve"> του αριστερισμού μη διαστρεβλώνετε την ελληνική ιστορία. Το 1821 ήταν επανάσταση εθνική, των Ελλήνων και όχι κοινωνική!</w:t>
      </w:r>
    </w:p>
    <w:p w14:paraId="225E57ED"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25E57E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υζητάμε σήμερα για τον προϋπολογισμό. Την ίδια ώρα έχουμε ένα δημοσίευμα της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που κρούει τον κώδωνα του κινδύνου για την ανεξέλεγκτη κατάσταση που υπάρχει στη χώρα </w:t>
      </w:r>
      <w:r>
        <w:rPr>
          <w:rFonts w:eastAsia="Times New Roman" w:cs="Times New Roman"/>
          <w:szCs w:val="24"/>
        </w:rPr>
        <w:t>μας</w:t>
      </w:r>
      <w:r>
        <w:rPr>
          <w:rFonts w:eastAsia="Times New Roman" w:cs="Times New Roman"/>
          <w:szCs w:val="24"/>
        </w:rPr>
        <w:t xml:space="preserve"> σχετικά μας με τους λεγόμενους πρόσφυγες. Κάποιοι είναι όντως πρόσφυγες, κ</w:t>
      </w:r>
      <w:r>
        <w:rPr>
          <w:rFonts w:eastAsia="Times New Roman" w:cs="Times New Roman"/>
          <w:szCs w:val="24"/>
        </w:rPr>
        <w:t>άποιοι άλλοι είναι παράτυποι μετανάστες. Δεν καταλαβαίνω τι εννοείτε παράτυποι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τι δεν έβαλαν σωστά τη σφραγίδα ή ότι δεν είχαν χαρτόσημο; Είναι παράνομοι μετανάστες, είναι λαθρομετανάστες!</w:t>
      </w:r>
    </w:p>
    <w:p w14:paraId="225E57E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Δεκατρείς χιλιάδες, λοιπόν, από αυτούς που καταγράφηκαν σε χώρους</w:t>
      </w:r>
      <w:r>
        <w:rPr>
          <w:rFonts w:eastAsia="Times New Roman" w:cs="Times New Roman"/>
          <w:szCs w:val="24"/>
        </w:rPr>
        <w:t xml:space="preserve"> φιλοξενίας μεταναστών, αγνοούνται! Δεν ξέρετε πού βρίσκονται. Αυτά δεν είναι δυνατόν να συμβαίνουν σε μια πολιτισμένη πολιτεία.</w:t>
      </w:r>
    </w:p>
    <w:p w14:paraId="225E57F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Φαίνεται ότι η Ελλάδα έχει γίνει </w:t>
      </w:r>
      <w:proofErr w:type="spellStart"/>
      <w:r>
        <w:rPr>
          <w:rFonts w:eastAsia="Times New Roman" w:cs="Times New Roman"/>
          <w:szCs w:val="24"/>
        </w:rPr>
        <w:t>Φ</w:t>
      </w:r>
      <w:r>
        <w:rPr>
          <w:rFonts w:eastAsia="Times New Roman" w:cs="Times New Roman"/>
          <w:szCs w:val="24"/>
        </w:rPr>
        <w:t>αρ</w:t>
      </w:r>
      <w:proofErr w:type="spellEnd"/>
      <w:r>
        <w:rPr>
          <w:rFonts w:eastAsia="Times New Roman" w:cs="Times New Roman"/>
          <w:szCs w:val="24"/>
        </w:rPr>
        <w:t xml:space="preserve"> </w:t>
      </w:r>
      <w:proofErr w:type="spellStart"/>
      <w:r>
        <w:rPr>
          <w:rFonts w:eastAsia="Times New Roman" w:cs="Times New Roman"/>
          <w:szCs w:val="24"/>
        </w:rPr>
        <w:t>Ο</w:t>
      </w:r>
      <w:r>
        <w:rPr>
          <w:rFonts w:eastAsia="Times New Roman" w:cs="Times New Roman"/>
          <w:szCs w:val="24"/>
        </w:rPr>
        <w:t>υέστ</w:t>
      </w:r>
      <w:proofErr w:type="spellEnd"/>
      <w:r>
        <w:rPr>
          <w:rFonts w:eastAsia="Times New Roman" w:cs="Times New Roman"/>
          <w:szCs w:val="24"/>
        </w:rPr>
        <w:t>, με ιθαγενείς, με Ινδιάνους, με καουμπόηδες. Άγρια Δύση έχετε κάνει την Ελλάδα! Αγνο</w:t>
      </w:r>
      <w:r>
        <w:rPr>
          <w:rFonts w:eastAsia="Times New Roman" w:cs="Times New Roman"/>
          <w:szCs w:val="24"/>
        </w:rPr>
        <w:t>ούνται δεκατρείς χιλιάδες άτομα μια ολόκληρη πόλη!</w:t>
      </w:r>
    </w:p>
    <w:p w14:paraId="225E57F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νώ συμβαίνουν όλα αυτά, η Ευρωπαϊκή Επιτροπή κατέθεσε πρόταση επαναφοράς της Συνθήκης Δουβλίνο ΙΙ, σύμφωνα με την οποία, ως γνωστόν, όσοι περάσουν τα σύνορα της Ελλάδος από τον Μάρτιο του 2017 και μετά κα</w:t>
      </w:r>
      <w:r>
        <w:rPr>
          <w:rFonts w:eastAsia="Times New Roman" w:cs="Times New Roman"/>
          <w:szCs w:val="24"/>
        </w:rPr>
        <w:t>ι βρεθούν στην Ευρώπη</w:t>
      </w:r>
      <w:r>
        <w:rPr>
          <w:rFonts w:eastAsia="Times New Roman" w:cs="Times New Roman"/>
          <w:szCs w:val="24"/>
        </w:rPr>
        <w:t>,</w:t>
      </w:r>
      <w:r>
        <w:rPr>
          <w:rFonts w:eastAsia="Times New Roman" w:cs="Times New Roman"/>
          <w:szCs w:val="24"/>
        </w:rPr>
        <w:t xml:space="preserve"> θα πρέπει να επιστραφούν στην Ελλάδα. </w:t>
      </w:r>
    </w:p>
    <w:p w14:paraId="225E57F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κατάσταση αυτή θυμίζει αυτό που συμβαίνει στην Αυστραλία, όπου οι Αυστραλοί έχουν βρει ένα νησί κάπου τρεις χιλιάδες χιλιόμετρα μακριά από την Αυστραλία, τη </w:t>
      </w:r>
      <w:r>
        <w:rPr>
          <w:rFonts w:eastAsia="Times New Roman" w:cs="Times New Roman"/>
          <w:szCs w:val="24"/>
        </w:rPr>
        <w:t>Ν</w:t>
      </w:r>
      <w:r>
        <w:rPr>
          <w:rFonts w:eastAsia="Times New Roman" w:cs="Times New Roman"/>
          <w:szCs w:val="24"/>
        </w:rPr>
        <w:t xml:space="preserve">ήσο </w:t>
      </w:r>
      <w:proofErr w:type="spellStart"/>
      <w:r>
        <w:rPr>
          <w:rFonts w:eastAsia="Times New Roman" w:cs="Times New Roman"/>
          <w:szCs w:val="24"/>
          <w:lang w:val="en-US"/>
        </w:rPr>
        <w:t>Muara</w:t>
      </w:r>
      <w:proofErr w:type="spellEnd"/>
      <w:r>
        <w:rPr>
          <w:rFonts w:eastAsia="Times New Roman" w:cs="Times New Roman"/>
          <w:szCs w:val="24"/>
        </w:rPr>
        <w:t>, εάν θυμάμαι καλά το όνο</w:t>
      </w:r>
      <w:r>
        <w:rPr>
          <w:rFonts w:eastAsia="Times New Roman" w:cs="Times New Roman"/>
          <w:szCs w:val="24"/>
        </w:rPr>
        <w:t xml:space="preserve">μά της, όπου εκεί προωθούν τους λαθρομετανάστες. </w:t>
      </w:r>
    </w:p>
    <w:p w14:paraId="225E57F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Την ίδια στιγμή οι Ευρωπαίοι λίγο μετά την απειλή του </w:t>
      </w:r>
      <w:proofErr w:type="spellStart"/>
      <w:r>
        <w:rPr>
          <w:rFonts w:eastAsia="Times New Roman" w:cs="Times New Roman"/>
          <w:szCs w:val="24"/>
        </w:rPr>
        <w:t>Ερντογάν</w:t>
      </w:r>
      <w:proofErr w:type="spellEnd"/>
      <w:r>
        <w:rPr>
          <w:rFonts w:eastAsia="Times New Roman" w:cs="Times New Roman"/>
          <w:szCs w:val="24"/>
        </w:rPr>
        <w:t xml:space="preserve"> ότι θα εξαπολύσει τρία εκατομμύρια πρόσφυγες και λαθρομετανάστες προς την Ευρώπη, τι έκαναν; Μερίμνησαν και ενεργοποίησαν τη Συνθήκη Δουβλίνο Ι</w:t>
      </w:r>
      <w:r>
        <w:rPr>
          <w:rFonts w:eastAsia="Times New Roman" w:cs="Times New Roman"/>
          <w:szCs w:val="24"/>
        </w:rPr>
        <w:t xml:space="preserve">Ι, με τη σύμφωνη γνώμη, κύριοι της Νέας Δημοκρατίας, του δικού σας στελέχους –ήταν Αντιπρόεδρος του κόμματός σας-, του Δημήτρη Αβραμόπουλου. </w:t>
      </w:r>
    </w:p>
    <w:p w14:paraId="225E57F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ιατί τον Μάρτιο και όχι τον Ιανουάριο του 2017; Μα από τον Μάρτιο ανοίγει ο καιρός και θα αρχίσουν να έρχονται τα</w:t>
      </w:r>
      <w:r>
        <w:rPr>
          <w:rFonts w:eastAsia="Times New Roman" w:cs="Times New Roman"/>
          <w:szCs w:val="24"/>
        </w:rPr>
        <w:t xml:space="preserve"> πλοία. Είστε έτοιμοι να αντιμετωπίσετε αυτή τη ζούγκλα; Πιστεύω όχι! </w:t>
      </w:r>
      <w:r>
        <w:rPr>
          <w:rFonts w:eastAsia="Times New Roman" w:cs="Times New Roman"/>
          <w:szCs w:val="24"/>
        </w:rPr>
        <w:t>Ο</w:t>
      </w:r>
      <w:r>
        <w:rPr>
          <w:rFonts w:eastAsia="Times New Roman" w:cs="Times New Roman"/>
          <w:szCs w:val="24"/>
        </w:rPr>
        <w:t>ι μόνοι που</w:t>
      </w:r>
      <w:r>
        <w:rPr>
          <w:rFonts w:eastAsia="Times New Roman" w:cs="Times New Roman"/>
          <w:szCs w:val="24"/>
        </w:rPr>
        <w:t>,</w:t>
      </w:r>
      <w:r>
        <w:rPr>
          <w:rFonts w:eastAsia="Times New Roman" w:cs="Times New Roman"/>
          <w:szCs w:val="24"/>
        </w:rPr>
        <w:t xml:space="preserve"> ειλικρινά</w:t>
      </w:r>
      <w:r>
        <w:rPr>
          <w:rFonts w:eastAsia="Times New Roman" w:cs="Times New Roman"/>
          <w:szCs w:val="24"/>
        </w:rPr>
        <w:t>,</w:t>
      </w:r>
      <w:r>
        <w:rPr>
          <w:rFonts w:eastAsia="Times New Roman" w:cs="Times New Roman"/>
          <w:szCs w:val="24"/>
        </w:rPr>
        <w:t xml:space="preserve"> αντιστέκονται σε αυτή την κατάσταση είναι οι </w:t>
      </w:r>
      <w:proofErr w:type="spellStart"/>
      <w:r>
        <w:rPr>
          <w:rFonts w:eastAsia="Times New Roman" w:cs="Times New Roman"/>
          <w:szCs w:val="24"/>
        </w:rPr>
        <w:t>χρυσαυγίτες</w:t>
      </w:r>
      <w:proofErr w:type="spellEnd"/>
      <w:r>
        <w:rPr>
          <w:rFonts w:eastAsia="Times New Roman" w:cs="Times New Roman"/>
          <w:szCs w:val="24"/>
        </w:rPr>
        <w:t>, που λένε με κάθε τρόπο ότι η Ελλάδα ανήκει στους Έλληνες και όχι σε όλους αυτούς οι οποίοι έρχονται χωρ</w:t>
      </w:r>
      <w:r>
        <w:rPr>
          <w:rFonts w:eastAsia="Times New Roman" w:cs="Times New Roman"/>
          <w:szCs w:val="24"/>
        </w:rPr>
        <w:t xml:space="preserve">ίς ευθύνη της Ελλάδος! </w:t>
      </w:r>
    </w:p>
    <w:p w14:paraId="225E57F5"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25E57F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Ταυτόχρονα με το μέγα αυτό εθνικό θέμα, έχουμε τις δηλώσεις </w:t>
      </w:r>
      <w:proofErr w:type="spellStart"/>
      <w:r>
        <w:rPr>
          <w:rFonts w:eastAsia="Times New Roman" w:cs="Times New Roman"/>
          <w:szCs w:val="24"/>
        </w:rPr>
        <w:t>Ερντογάν</w:t>
      </w:r>
      <w:proofErr w:type="spellEnd"/>
      <w:r>
        <w:rPr>
          <w:rFonts w:eastAsia="Times New Roman" w:cs="Times New Roman"/>
          <w:szCs w:val="24"/>
        </w:rPr>
        <w:t xml:space="preserve"> για διεκδίκηση των ελληνικών νήσων και για αναθεώρηση της Συνθήκης της </w:t>
      </w:r>
      <w:proofErr w:type="spellStart"/>
      <w:r>
        <w:rPr>
          <w:rFonts w:eastAsia="Times New Roman" w:cs="Times New Roman"/>
          <w:szCs w:val="24"/>
        </w:rPr>
        <w:t>Λωζάνης</w:t>
      </w:r>
      <w:proofErr w:type="spellEnd"/>
      <w:r>
        <w:rPr>
          <w:rFonts w:eastAsia="Times New Roman" w:cs="Times New Roman"/>
          <w:szCs w:val="24"/>
        </w:rPr>
        <w:t>. Ας ειπωθεί στην Αίθουσα αυτή, ίσω</w:t>
      </w:r>
      <w:r>
        <w:rPr>
          <w:rFonts w:eastAsia="Times New Roman" w:cs="Times New Roman"/>
          <w:szCs w:val="24"/>
        </w:rPr>
        <w:t xml:space="preserve">ς για πρώτη φορά –μόνο στον Μεσοπόλεμο ίσως να είχε ακουστεί- ότι με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η Ελλάδα δεν κέρδισε. Έχασε περισσότερα</w:t>
      </w:r>
      <w:r>
        <w:rPr>
          <w:rFonts w:eastAsia="Times New Roman" w:cs="Times New Roman"/>
          <w:szCs w:val="24"/>
        </w:rPr>
        <w:t>,</w:t>
      </w:r>
      <w:r>
        <w:rPr>
          <w:rFonts w:eastAsia="Times New Roman" w:cs="Times New Roman"/>
          <w:szCs w:val="24"/>
        </w:rPr>
        <w:t xml:space="preserve"> από αυτά που έχασε από στρατιωτικής πλευράς. </w:t>
      </w:r>
    </w:p>
    <w:p w14:paraId="225E57F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Τόσο ο Στρατηγός Πάγκαλος όσο και ο επικεφαλής του Πολεμικού μας Στόλου Χατζη</w:t>
      </w:r>
      <w:r>
        <w:rPr>
          <w:rFonts w:eastAsia="Times New Roman" w:cs="Times New Roman"/>
          <w:szCs w:val="24"/>
        </w:rPr>
        <w:t xml:space="preserve">κυριάκος, επέμεναν ότι πρέπει να διεκδικηθούν η Ίμβρος, η Τένεδος και η Ανατολική Θράκη. </w:t>
      </w:r>
      <w:r>
        <w:rPr>
          <w:rFonts w:eastAsia="Times New Roman" w:cs="Times New Roman"/>
          <w:szCs w:val="24"/>
        </w:rPr>
        <w:t>Ε</w:t>
      </w:r>
      <w:r>
        <w:rPr>
          <w:rFonts w:eastAsia="Times New Roman" w:cs="Times New Roman"/>
          <w:szCs w:val="24"/>
        </w:rPr>
        <w:t xml:space="preserve">ν αγνοία της ελληνικής Κυβερνήσεως ο Ελευθέριος Βενιζέλος –και γι’ αυτό είναι υπόλογος έναντι της ελληνικής ιστορίας- προχώρησε στην υπογραφή αυτής της </w:t>
      </w:r>
      <w:r>
        <w:rPr>
          <w:rFonts w:eastAsia="Times New Roman" w:cs="Times New Roman"/>
          <w:szCs w:val="24"/>
        </w:rPr>
        <w:t>σ</w:t>
      </w:r>
      <w:r>
        <w:rPr>
          <w:rFonts w:eastAsia="Times New Roman" w:cs="Times New Roman"/>
          <w:szCs w:val="24"/>
        </w:rPr>
        <w:t xml:space="preserve">υνθήκης, την </w:t>
      </w:r>
      <w:r>
        <w:rPr>
          <w:rFonts w:eastAsia="Times New Roman" w:cs="Times New Roman"/>
          <w:szCs w:val="24"/>
        </w:rPr>
        <w:t>οποία έχουν παραβιάσει οι Τούρκοι</w:t>
      </w:r>
      <w:r>
        <w:rPr>
          <w:rFonts w:eastAsia="Times New Roman" w:cs="Times New Roman"/>
          <w:szCs w:val="24"/>
        </w:rPr>
        <w:t>.</w:t>
      </w:r>
      <w:r>
        <w:rPr>
          <w:rFonts w:eastAsia="Times New Roman" w:cs="Times New Roman"/>
          <w:szCs w:val="24"/>
        </w:rPr>
        <w:t xml:space="preserve"> Στην Ίμβρο και στην Τένεδο ζούσαν αποκλειστικά ελληνικοί πληθυσμοί και ελάχιστοι Τούρκοι. Σήμερα ζουν ελάχιστοι Έλληνες και δέκα χιλιάδες και πλέον Τούρκοι. </w:t>
      </w:r>
    </w:p>
    <w:p w14:paraId="225E57F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κατάντημα για μια υπερήφανη χώρα, να θεωρούμ</w:t>
      </w:r>
      <w:r>
        <w:rPr>
          <w:rFonts w:eastAsia="Times New Roman" w:cs="Times New Roman"/>
          <w:szCs w:val="24"/>
        </w:rPr>
        <w:t>ε εθνικό επίτευγμα</w:t>
      </w:r>
      <w:r>
        <w:rPr>
          <w:rFonts w:eastAsia="Times New Roman" w:cs="Times New Roman"/>
          <w:szCs w:val="24"/>
        </w:rPr>
        <w:t>,</w:t>
      </w:r>
      <w:r>
        <w:rPr>
          <w:rFonts w:eastAsia="Times New Roman" w:cs="Times New Roman"/>
          <w:szCs w:val="24"/>
        </w:rPr>
        <w:t xml:space="preserve"> ότι θα λειτουργήσει και πάλι νηπιαγωγείο στην Ίμβρο με τρία παιδάκια. </w:t>
      </w:r>
    </w:p>
    <w:p w14:paraId="225E57F9"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 έχουμε καταντήσει, εκεί που άνθιζε ο </w:t>
      </w:r>
      <w:r>
        <w:rPr>
          <w:rFonts w:eastAsia="Times New Roman" w:cs="Times New Roman"/>
          <w:szCs w:val="24"/>
        </w:rPr>
        <w:t>Ε</w:t>
      </w:r>
      <w:r>
        <w:rPr>
          <w:rFonts w:eastAsia="Times New Roman" w:cs="Times New Roman"/>
          <w:szCs w:val="24"/>
        </w:rPr>
        <w:t>λληνισμός, εκεί σήμερα να κυριαρχεί</w:t>
      </w:r>
      <w:r>
        <w:rPr>
          <w:rFonts w:eastAsia="Times New Roman" w:cs="Times New Roman"/>
          <w:szCs w:val="24"/>
        </w:rPr>
        <w:t>,</w:t>
      </w:r>
      <w:r>
        <w:rPr>
          <w:rFonts w:eastAsia="Times New Roman" w:cs="Times New Roman"/>
          <w:szCs w:val="24"/>
        </w:rPr>
        <w:t xml:space="preserve"> τελείως</w:t>
      </w:r>
      <w:r>
        <w:rPr>
          <w:rFonts w:eastAsia="Times New Roman" w:cs="Times New Roman"/>
          <w:szCs w:val="24"/>
        </w:rPr>
        <w:t>,</w:t>
      </w:r>
      <w:r>
        <w:rPr>
          <w:rFonts w:eastAsia="Times New Roman" w:cs="Times New Roman"/>
          <w:szCs w:val="24"/>
        </w:rPr>
        <w:t xml:space="preserve"> η Τουρκία. </w:t>
      </w:r>
    </w:p>
    <w:p w14:paraId="225E57FA"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ημιούργησε αγανάκτηση και οργή η επίσκεψη των Βουλευτών της </w:t>
      </w:r>
      <w:r>
        <w:rPr>
          <w:rFonts w:eastAsia="Times New Roman" w:cs="Times New Roman"/>
          <w:szCs w:val="24"/>
        </w:rPr>
        <w:t xml:space="preserve">Χρυσής Αυγής στο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Θα πρέπει να σας ενημερώσω</w:t>
      </w:r>
      <w:r>
        <w:rPr>
          <w:rFonts w:eastAsia="Times New Roman" w:cs="Times New Roman"/>
          <w:szCs w:val="24"/>
        </w:rPr>
        <w:t>,</w:t>
      </w:r>
      <w:r>
        <w:rPr>
          <w:rFonts w:eastAsia="Times New Roman" w:cs="Times New Roman"/>
          <w:szCs w:val="24"/>
        </w:rPr>
        <w:t xml:space="preserve"> ότι οι Βουλευτές της Χρυσής Αυγής είχαν πάει στο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xml:space="preserve"> και τον Μάιο του 2016. Δεν πήγαν με αφορμή αυτή την επίσκεψη.</w:t>
      </w:r>
    </w:p>
    <w:p w14:paraId="225E57FB"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 </w:t>
      </w:r>
      <w:proofErr w:type="spellStart"/>
      <w:r>
        <w:rPr>
          <w:rFonts w:eastAsia="Times New Roman" w:cs="Times New Roman"/>
          <w:szCs w:val="24"/>
        </w:rPr>
        <w:t>ονόματι</w:t>
      </w:r>
      <w:proofErr w:type="spellEnd"/>
      <w:r>
        <w:rPr>
          <w:rFonts w:eastAsia="Times New Roman" w:cs="Times New Roman"/>
          <w:szCs w:val="24"/>
        </w:rPr>
        <w:t xml:space="preserve"> της εθνικής </w:t>
      </w:r>
      <w:proofErr w:type="spellStart"/>
      <w:r>
        <w:rPr>
          <w:rFonts w:eastAsia="Times New Roman" w:cs="Times New Roman"/>
          <w:szCs w:val="24"/>
        </w:rPr>
        <w:t>ενότητος</w:t>
      </w:r>
      <w:proofErr w:type="spellEnd"/>
      <w:r>
        <w:rPr>
          <w:rFonts w:eastAsia="Times New Roman" w:cs="Times New Roman"/>
          <w:szCs w:val="24"/>
        </w:rPr>
        <w:t xml:space="preserve"> θα πηγαίναμε με οποιονδήποτε στο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w:t>
      </w:r>
      <w:r>
        <w:rPr>
          <w:rFonts w:eastAsia="Times New Roman" w:cs="Times New Roman"/>
          <w:szCs w:val="24"/>
        </w:rPr>
        <w:t>ριζο</w:t>
      </w:r>
      <w:proofErr w:type="spellEnd"/>
      <w:r>
        <w:rPr>
          <w:rFonts w:eastAsia="Times New Roman" w:cs="Times New Roman"/>
          <w:szCs w:val="24"/>
        </w:rPr>
        <w:t xml:space="preserve">, γιατί 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xml:space="preserve"> που ο </w:t>
      </w:r>
      <w:proofErr w:type="spellStart"/>
      <w:r>
        <w:rPr>
          <w:rFonts w:eastAsia="Times New Roman" w:cs="Times New Roman"/>
          <w:szCs w:val="24"/>
        </w:rPr>
        <w:t>Ερντογάν</w:t>
      </w:r>
      <w:proofErr w:type="spellEnd"/>
      <w:r>
        <w:rPr>
          <w:rFonts w:eastAsia="Times New Roman" w:cs="Times New Roman"/>
          <w:szCs w:val="24"/>
        </w:rPr>
        <w:t xml:space="preserve"> λέει ότι είναι τουρκικό, είναι Ελλάδα, πολύ περισσότερο Ελλάδα από την Αθήνα, τη Θεσσαλονίκη, τις μεγαλουπόλεις. Στο Αιγαίο χτυπάει η καρδιά της Ελλάδος, εκεί όπου έδωσαν τη ζωή τους οι τρεις γενναίοι αξιωματικοί </w:t>
      </w:r>
      <w:r>
        <w:rPr>
          <w:rFonts w:eastAsia="Times New Roman" w:cs="Times New Roman"/>
          <w:szCs w:val="24"/>
        </w:rPr>
        <w:t xml:space="preserve">του Πολεμικού μας Ναυτικού, ο </w:t>
      </w:r>
      <w:proofErr w:type="spellStart"/>
      <w:r>
        <w:rPr>
          <w:rFonts w:eastAsia="Times New Roman" w:cs="Times New Roman"/>
          <w:szCs w:val="24"/>
        </w:rPr>
        <w:t>Γιαλοψός</w:t>
      </w:r>
      <w:proofErr w:type="spellEnd"/>
      <w:r>
        <w:rPr>
          <w:rFonts w:eastAsia="Times New Roman" w:cs="Times New Roman"/>
          <w:szCs w:val="24"/>
        </w:rPr>
        <w:t xml:space="preserve">, ο Καραθανάσης και ο </w:t>
      </w:r>
      <w:proofErr w:type="spellStart"/>
      <w:r>
        <w:rPr>
          <w:rFonts w:eastAsia="Times New Roman" w:cs="Times New Roman"/>
          <w:szCs w:val="24"/>
        </w:rPr>
        <w:t>Βλαχάκος</w:t>
      </w:r>
      <w:proofErr w:type="spellEnd"/>
      <w:r>
        <w:rPr>
          <w:rFonts w:eastAsia="Times New Roman" w:cs="Times New Roman"/>
          <w:szCs w:val="24"/>
        </w:rPr>
        <w:t xml:space="preserve">. </w:t>
      </w:r>
    </w:p>
    <w:p w14:paraId="225E57FC"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 βρέθηκαν οι Βουλευτές της Χρυσής Αυγής και βγήκε μια απαράδεκτη, υβριστική και συκοφαντική ανακοίνωση από την ομάδα των λεγομένων «53+» του κόμματος της Κυβερνήσεως του ΣΥΡΙΖΑ για </w:t>
      </w:r>
      <w:r>
        <w:rPr>
          <w:rFonts w:eastAsia="Times New Roman" w:cs="Times New Roman"/>
          <w:szCs w:val="24"/>
        </w:rPr>
        <w:t xml:space="preserve">την επίσκεψη στο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στην οποία αναφέρεται χαρακτηριστικά</w:t>
      </w:r>
      <w:r>
        <w:rPr>
          <w:rFonts w:eastAsia="Times New Roman" w:cs="Times New Roman"/>
          <w:szCs w:val="24"/>
        </w:rPr>
        <w:t>,</w:t>
      </w:r>
      <w:r>
        <w:rPr>
          <w:rFonts w:eastAsia="Times New Roman" w:cs="Times New Roman"/>
          <w:szCs w:val="24"/>
        </w:rPr>
        <w:t xml:space="preserve"> ότι «η επίσκεψη της Κυβέρνησης μαζί με τους νεοναζί της Χρυσής Αυγής στα ακριτικά νησιά ξεπλένει ένα υπόδικο κόμμα με εγκληματική δράση». </w:t>
      </w:r>
    </w:p>
    <w:p w14:paraId="225E57FD"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Σοβαρώς; Βγάλατε και δικαστική απόφαση, σύντροφο</w:t>
      </w:r>
      <w:r>
        <w:rPr>
          <w:rFonts w:eastAsia="Times New Roman" w:cs="Times New Roman"/>
          <w:szCs w:val="24"/>
        </w:rPr>
        <w:t xml:space="preserve">ι του ΣΥΡΙΖΑ; Το τεκμήριο της </w:t>
      </w:r>
      <w:proofErr w:type="spellStart"/>
      <w:r>
        <w:rPr>
          <w:rFonts w:eastAsia="Times New Roman" w:cs="Times New Roman"/>
          <w:szCs w:val="24"/>
        </w:rPr>
        <w:t>αθωότητος</w:t>
      </w:r>
      <w:proofErr w:type="spellEnd"/>
      <w:r>
        <w:rPr>
          <w:rFonts w:eastAsia="Times New Roman" w:cs="Times New Roman"/>
          <w:szCs w:val="24"/>
        </w:rPr>
        <w:t xml:space="preserve"> για εσάς ίσχυε μόνο για τους δολοφόνους της «17 Νοέμβρη»; Γίνεται μια δίκη. Γιατί δεν σέβεστε την όποια απόφαση της </w:t>
      </w:r>
      <w:r>
        <w:rPr>
          <w:rFonts w:eastAsia="Times New Roman" w:cs="Times New Roman"/>
          <w:szCs w:val="24"/>
        </w:rPr>
        <w:t>δ</w:t>
      </w:r>
      <w:r>
        <w:rPr>
          <w:rFonts w:eastAsia="Times New Roman" w:cs="Times New Roman"/>
          <w:szCs w:val="24"/>
        </w:rPr>
        <w:t xml:space="preserve">ικαιοσύνης που θα προκύψει; </w:t>
      </w:r>
    </w:p>
    <w:p w14:paraId="225E57FE"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υνεχίζει η ανακοίνωση: «Ο συναγελασμός μαζί τους σε ένα σόου τόσο εύκ</w:t>
      </w:r>
      <w:r>
        <w:rPr>
          <w:rFonts w:eastAsia="Times New Roman" w:cs="Times New Roman"/>
          <w:szCs w:val="24"/>
        </w:rPr>
        <w:t xml:space="preserve">ολης και </w:t>
      </w:r>
      <w:proofErr w:type="spellStart"/>
      <w:r>
        <w:rPr>
          <w:rFonts w:eastAsia="Times New Roman" w:cs="Times New Roman"/>
          <w:szCs w:val="24"/>
        </w:rPr>
        <w:t>πατριδοκάπηλης</w:t>
      </w:r>
      <w:proofErr w:type="spellEnd"/>
      <w:r>
        <w:rPr>
          <w:rFonts w:eastAsia="Times New Roman" w:cs="Times New Roman"/>
          <w:szCs w:val="24"/>
        </w:rPr>
        <w:t xml:space="preserve"> λογικής εντάσσεται στον τρόπο παραγωγής της πολιτικής». Δεν ήταν σόου η επίσκεψη των Βουλευτών της Χρυσής Αυγής στο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xml:space="preserve">. Ίσως είναι σόου για εσάς </w:t>
      </w:r>
      <w:r>
        <w:rPr>
          <w:rFonts w:eastAsia="Times New Roman" w:cs="Times New Roman"/>
          <w:szCs w:val="24"/>
        </w:rPr>
        <w:t>κ</w:t>
      </w:r>
      <w:r>
        <w:rPr>
          <w:rFonts w:eastAsia="Times New Roman" w:cs="Times New Roman"/>
          <w:szCs w:val="24"/>
        </w:rPr>
        <w:t>αι γιατί να μην είναι;</w:t>
      </w:r>
    </w:p>
    <w:p w14:paraId="225E57FF"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επικεφαλής της </w:t>
      </w:r>
      <w:proofErr w:type="spellStart"/>
      <w:r>
        <w:rPr>
          <w:rFonts w:eastAsia="Times New Roman" w:cs="Times New Roman"/>
          <w:szCs w:val="24"/>
        </w:rPr>
        <w:t>ομάδος</w:t>
      </w:r>
      <w:proofErr w:type="spellEnd"/>
      <w:r>
        <w:rPr>
          <w:rFonts w:eastAsia="Times New Roman" w:cs="Times New Roman"/>
          <w:szCs w:val="24"/>
        </w:rPr>
        <w:t xml:space="preserve"> των «53+» από ό,τι ξέρω, ο Υπ</w:t>
      </w:r>
      <w:r>
        <w:rPr>
          <w:rFonts w:eastAsia="Times New Roman" w:cs="Times New Roman"/>
          <w:szCs w:val="24"/>
        </w:rPr>
        <w:t>ουργός των Οικονομικών έχει γεννηθεί στην Ολλανδία</w:t>
      </w:r>
      <w:r>
        <w:rPr>
          <w:rFonts w:eastAsia="Times New Roman" w:cs="Times New Roman"/>
          <w:szCs w:val="24"/>
        </w:rPr>
        <w:t xml:space="preserve"> και</w:t>
      </w:r>
      <w:r>
        <w:rPr>
          <w:rFonts w:eastAsia="Times New Roman" w:cs="Times New Roman"/>
          <w:szCs w:val="24"/>
        </w:rPr>
        <w:t xml:space="preserve"> έχει μεγαλώσει στην Αγγλία. Έχει υπηρετήσει στον Ελληνικό Στρατό; Εγώ</w:t>
      </w:r>
      <w:r>
        <w:rPr>
          <w:rFonts w:eastAsia="Times New Roman" w:cs="Times New Roman"/>
          <w:szCs w:val="24"/>
        </w:rPr>
        <w:t>,</w:t>
      </w:r>
      <w:r>
        <w:rPr>
          <w:rFonts w:eastAsia="Times New Roman" w:cs="Times New Roman"/>
          <w:szCs w:val="24"/>
        </w:rPr>
        <w:t xml:space="preserve"> προσωπικά, φορώντας την τιμημένη στολή του Έλληνα αξιωματικού, έχω υπηρετήσει στο Κάστρο της Μυτιλήνης και έχω δει απέναντι τα φώτ</w:t>
      </w:r>
      <w:r>
        <w:rPr>
          <w:rFonts w:eastAsia="Times New Roman" w:cs="Times New Roman"/>
          <w:szCs w:val="24"/>
        </w:rPr>
        <w:t>α στο Αϊβαλί, που ήταν μια ελληνική πόλη.</w:t>
      </w:r>
    </w:p>
    <w:p w14:paraId="225E5800"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Εγώ έχω υπηρετήσει είκοσι τέσσερις μήνες στα τεθωρακισμένα.</w:t>
      </w:r>
    </w:p>
    <w:p w14:paraId="225E5801"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Εάν είχε υπηρετήσει, όπως μου λέτε, αγαπητέ κύριε, θα είχ</w:t>
      </w:r>
      <w:r>
        <w:rPr>
          <w:rFonts w:eastAsia="Times New Roman" w:cs="Times New Roman"/>
          <w:szCs w:val="24"/>
        </w:rPr>
        <w:t>ε υπηρετήσει ένα τρίμηνο</w:t>
      </w:r>
      <w:r>
        <w:rPr>
          <w:rFonts w:eastAsia="Times New Roman" w:cs="Times New Roman"/>
          <w:szCs w:val="24"/>
        </w:rPr>
        <w:t>,</w:t>
      </w:r>
      <w:r>
        <w:rPr>
          <w:rFonts w:eastAsia="Times New Roman" w:cs="Times New Roman"/>
          <w:szCs w:val="24"/>
        </w:rPr>
        <w:t xml:space="preserve"> με έναν ειδικό σκανδαλώδη νόμο που είχαν κάνει ως…</w:t>
      </w:r>
    </w:p>
    <w:p w14:paraId="225E5802"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 xml:space="preserve">Εγώ έχω υπηρετήσει είκοσι τέσσερις μήνες στα τεθωρακισμένα. </w:t>
      </w:r>
    </w:p>
    <w:p w14:paraId="225E5803"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 xml:space="preserve">Τι είπατε, κύριε; </w:t>
      </w:r>
    </w:p>
    <w:p w14:paraId="225E5804"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 xml:space="preserve">Είκοσι τέσσερις μήνες στα τεθωρακισμένα! </w:t>
      </w:r>
    </w:p>
    <w:p w14:paraId="225E5805" w14:textId="77777777" w:rsidR="00E140DF" w:rsidRDefault="00A85BE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 xml:space="preserve">Εύγε! Εσείς έχετε υπηρετήσει είκοσι τέσσερις μήνες. </w:t>
      </w:r>
    </w:p>
    <w:p w14:paraId="225E5806"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Μιχαλολιάκο</w:t>
      </w:r>
      <w:proofErr w:type="spellEnd"/>
      <w:r>
        <w:rPr>
          <w:rFonts w:eastAsia="Times New Roman"/>
          <w:szCs w:val="24"/>
        </w:rPr>
        <w:t>, σ</w:t>
      </w:r>
      <w:r>
        <w:rPr>
          <w:rFonts w:eastAsia="Times New Roman"/>
          <w:szCs w:val="24"/>
        </w:rPr>
        <w:t xml:space="preserve">υνεχίστε, σας παρακαλώ. Δεν κάνουμε τώρα διαγωνισμό για το ποιος έχει υπηρετήσει περισσότερο. </w:t>
      </w:r>
    </w:p>
    <w:p w14:paraId="225E5807" w14:textId="77777777" w:rsidR="00E140DF" w:rsidRDefault="00A85BE1">
      <w:pPr>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Μάλιστα.</w:t>
      </w:r>
    </w:p>
    <w:p w14:paraId="225E5808" w14:textId="77777777" w:rsidR="00E140DF" w:rsidRDefault="00A85BE1">
      <w:pPr>
        <w:spacing w:line="600" w:lineRule="auto"/>
        <w:ind w:firstLine="720"/>
        <w:jc w:val="both"/>
        <w:rPr>
          <w:rFonts w:eastAsia="Times New Roman"/>
          <w:szCs w:val="24"/>
        </w:rPr>
      </w:pPr>
      <w:r>
        <w:rPr>
          <w:rFonts w:eastAsia="Times New Roman"/>
          <w:szCs w:val="24"/>
        </w:rPr>
        <w:t>Μήπως ξέρετε τίποτα για το τμήμα δικαιωμάτων του ΣΥΡΙΖΑ, που είναι υπέρ τω</w:t>
      </w:r>
      <w:r>
        <w:rPr>
          <w:rFonts w:eastAsia="Times New Roman"/>
          <w:szCs w:val="24"/>
        </w:rPr>
        <w:t xml:space="preserve">ν αρνητών στράτευσης και των λιποτακτών; Έχετε ακούσει τίποτα; Καμμία ανακοίνωση για το δίκτυο </w:t>
      </w:r>
      <w:r>
        <w:rPr>
          <w:rFonts w:eastAsia="Times New Roman"/>
          <w:szCs w:val="24"/>
        </w:rPr>
        <w:t>«</w:t>
      </w:r>
      <w:r>
        <w:rPr>
          <w:rFonts w:eastAsia="Times New Roman"/>
          <w:szCs w:val="24"/>
        </w:rPr>
        <w:t>Σ</w:t>
      </w:r>
      <w:r>
        <w:rPr>
          <w:rFonts w:eastAsia="Times New Roman"/>
          <w:szCs w:val="24"/>
        </w:rPr>
        <w:t>πάρτακος»</w:t>
      </w:r>
      <w:r>
        <w:rPr>
          <w:rFonts w:eastAsia="Times New Roman"/>
          <w:szCs w:val="24"/>
        </w:rPr>
        <w:t xml:space="preserve"> που είναι συνδεδεμένο με το κίνημά σας, </w:t>
      </w:r>
      <w:r>
        <w:rPr>
          <w:rFonts w:eastAsia="Times New Roman"/>
          <w:szCs w:val="24"/>
        </w:rPr>
        <w:t xml:space="preserve">το </w:t>
      </w:r>
      <w:r>
        <w:rPr>
          <w:rFonts w:eastAsia="Times New Roman"/>
          <w:szCs w:val="24"/>
        </w:rPr>
        <w:t>έχετε ακούσει ποτέ; Εμείς φορέσαμε την τιμημένη στολή του Έλληνα στρατιώτη και αξιωματικού και υπηρετήσαμε</w:t>
      </w:r>
      <w:r>
        <w:rPr>
          <w:rFonts w:eastAsia="Times New Roman"/>
          <w:szCs w:val="24"/>
        </w:rPr>
        <w:t xml:space="preserve"> και στη Μυτιλήνη και στα </w:t>
      </w:r>
      <w:proofErr w:type="spellStart"/>
      <w:r>
        <w:rPr>
          <w:rFonts w:eastAsia="Times New Roman"/>
          <w:szCs w:val="24"/>
        </w:rPr>
        <w:t>Ε</w:t>
      </w:r>
      <w:r>
        <w:rPr>
          <w:rFonts w:eastAsia="Times New Roman"/>
          <w:szCs w:val="24"/>
        </w:rPr>
        <w:t>λληνοβουλγαρικά</w:t>
      </w:r>
      <w:proofErr w:type="spellEnd"/>
      <w:r>
        <w:rPr>
          <w:rFonts w:eastAsia="Times New Roman"/>
          <w:szCs w:val="24"/>
        </w:rPr>
        <w:t xml:space="preserve"> σύνορα και παντού.</w:t>
      </w:r>
    </w:p>
    <w:p w14:paraId="225E5809" w14:textId="77777777" w:rsidR="00E140DF" w:rsidRDefault="00A85BE1">
      <w:pPr>
        <w:spacing w:line="600" w:lineRule="auto"/>
        <w:ind w:firstLine="720"/>
        <w:jc w:val="both"/>
        <w:rPr>
          <w:rFonts w:eastAsia="Times New Roman"/>
          <w:szCs w:val="24"/>
        </w:rPr>
      </w:pPr>
      <w:r>
        <w:rPr>
          <w:rFonts w:eastAsia="Times New Roman"/>
          <w:szCs w:val="24"/>
        </w:rPr>
        <w:t>Ο Πρόεδρός σας αφού θέλετε να το χοντρύνουμε, ο ίδιος έχει δηλώσει ότι με β</w:t>
      </w:r>
      <w:r>
        <w:rPr>
          <w:rFonts w:eastAsia="Times New Roman"/>
          <w:szCs w:val="24"/>
        </w:rPr>
        <w:t>ύ</w:t>
      </w:r>
      <w:r>
        <w:rPr>
          <w:rFonts w:eastAsia="Times New Roman"/>
          <w:szCs w:val="24"/>
        </w:rPr>
        <w:t xml:space="preserve">σμα υπηρέτησε στο Πεντάγωνο, παίρνοντας ενδιάμεσα αναβολή. </w:t>
      </w:r>
    </w:p>
    <w:p w14:paraId="225E580A" w14:textId="77777777" w:rsidR="00E140DF" w:rsidRDefault="00A85BE1">
      <w:pPr>
        <w:spacing w:line="600" w:lineRule="auto"/>
        <w:ind w:firstLine="720"/>
        <w:jc w:val="both"/>
        <w:rPr>
          <w:rFonts w:eastAsia="Times New Roman"/>
          <w:szCs w:val="24"/>
        </w:rPr>
      </w:pPr>
      <w:r>
        <w:rPr>
          <w:rFonts w:eastAsia="Times New Roman"/>
          <w:szCs w:val="24"/>
        </w:rPr>
        <w:t>Ας μη μιλάτε, λοιπόν, για πατριωτισμό. Ας μη μονοπωλείτε τ</w:t>
      </w:r>
      <w:r>
        <w:rPr>
          <w:rFonts w:eastAsia="Times New Roman"/>
          <w:szCs w:val="24"/>
        </w:rPr>
        <w:t xml:space="preserve">ον πατριωτισμό. Ο πατριωτισμός ανήκει σε όλους. </w:t>
      </w:r>
    </w:p>
    <w:p w14:paraId="225E580B" w14:textId="77777777" w:rsidR="00E140DF" w:rsidRDefault="00A85BE1">
      <w:pPr>
        <w:spacing w:line="600" w:lineRule="auto"/>
        <w:ind w:firstLine="720"/>
        <w:jc w:val="both"/>
        <w:rPr>
          <w:rFonts w:eastAsia="Times New Roman"/>
          <w:szCs w:val="24"/>
        </w:rPr>
      </w:pPr>
      <w:r>
        <w:rPr>
          <w:rFonts w:eastAsia="Times New Roman"/>
          <w:szCs w:val="24"/>
        </w:rPr>
        <w:t xml:space="preserve">Μάλιστα για την επίσκεψη αυτή στο </w:t>
      </w:r>
      <w:proofErr w:type="spellStart"/>
      <w:r>
        <w:rPr>
          <w:rFonts w:eastAsia="Times New Roman"/>
          <w:szCs w:val="24"/>
        </w:rPr>
        <w:t>Καστε</w:t>
      </w:r>
      <w:r>
        <w:rPr>
          <w:rFonts w:eastAsia="Times New Roman"/>
          <w:szCs w:val="24"/>
        </w:rPr>
        <w:t>λ</w:t>
      </w:r>
      <w:r>
        <w:rPr>
          <w:rFonts w:eastAsia="Times New Roman"/>
          <w:szCs w:val="24"/>
        </w:rPr>
        <w:t>λόριζο</w:t>
      </w:r>
      <w:proofErr w:type="spellEnd"/>
      <w:r>
        <w:rPr>
          <w:rFonts w:eastAsia="Times New Roman"/>
          <w:szCs w:val="24"/>
        </w:rPr>
        <w:t xml:space="preserve"> η τουρκική εφημερίδα «</w:t>
      </w:r>
      <w:r>
        <w:rPr>
          <w:rFonts w:eastAsia="Times New Roman"/>
          <w:szCs w:val="24"/>
          <w:lang w:val="en-US"/>
        </w:rPr>
        <w:t>YENI</w:t>
      </w:r>
      <w:r w:rsidRPr="00E65170">
        <w:rPr>
          <w:rFonts w:eastAsia="Times New Roman"/>
          <w:szCs w:val="24"/>
        </w:rPr>
        <w:t xml:space="preserve"> </w:t>
      </w:r>
      <w:r>
        <w:rPr>
          <w:rFonts w:eastAsia="Times New Roman"/>
          <w:szCs w:val="24"/>
          <w:lang w:val="en-US"/>
        </w:rPr>
        <w:t>SAFAK</w:t>
      </w:r>
      <w:r>
        <w:rPr>
          <w:rFonts w:eastAsia="Times New Roman"/>
          <w:szCs w:val="24"/>
        </w:rPr>
        <w:t xml:space="preserve">» που απηχεί τις απόψεις του </w:t>
      </w:r>
      <w:proofErr w:type="spellStart"/>
      <w:r>
        <w:rPr>
          <w:rFonts w:eastAsia="Times New Roman"/>
          <w:szCs w:val="24"/>
        </w:rPr>
        <w:t>Ερντογάν</w:t>
      </w:r>
      <w:proofErr w:type="spellEnd"/>
      <w:r w:rsidRPr="005126E9">
        <w:rPr>
          <w:rFonts w:eastAsia="Times New Roman"/>
          <w:szCs w:val="24"/>
        </w:rPr>
        <w:t>,</w:t>
      </w:r>
      <w:r>
        <w:rPr>
          <w:rFonts w:eastAsia="Times New Roman"/>
          <w:szCs w:val="24"/>
        </w:rPr>
        <w:t xml:space="preserve"> δημοσίευσε ένα άρθρο με τίτλο «Επικίνδυνο σόου των Ελλήνων» -συμφωνεί με τους «53+»- και </w:t>
      </w:r>
      <w:r>
        <w:rPr>
          <w:rFonts w:eastAsia="Times New Roman"/>
          <w:szCs w:val="24"/>
        </w:rPr>
        <w:t xml:space="preserve">ασκεί οξεία κριτική στην Ελλάδα και κατηγορείται η Χρυσή Αυγή ως ακραίο φασιστικό κόμμα. </w:t>
      </w:r>
    </w:p>
    <w:p w14:paraId="225E580C" w14:textId="77777777" w:rsidR="00E140DF" w:rsidRDefault="00A85BE1">
      <w:pPr>
        <w:spacing w:line="600" w:lineRule="auto"/>
        <w:ind w:firstLine="720"/>
        <w:jc w:val="both"/>
        <w:rPr>
          <w:rFonts w:eastAsia="Times New Roman"/>
          <w:szCs w:val="24"/>
        </w:rPr>
      </w:pPr>
      <w:r>
        <w:rPr>
          <w:rFonts w:eastAsia="Times New Roman"/>
          <w:szCs w:val="24"/>
        </w:rPr>
        <w:t xml:space="preserve">Επίσης </w:t>
      </w:r>
      <w:proofErr w:type="spellStart"/>
      <w:r>
        <w:rPr>
          <w:rFonts w:eastAsia="Times New Roman"/>
          <w:szCs w:val="24"/>
        </w:rPr>
        <w:t>εξαίρεται</w:t>
      </w:r>
      <w:proofErr w:type="spellEnd"/>
      <w:r>
        <w:rPr>
          <w:rFonts w:eastAsia="Times New Roman"/>
          <w:szCs w:val="24"/>
        </w:rPr>
        <w:t xml:space="preserve"> η στάση της Νέας Δημοκρατίας, που χαρακτηρίζεται ως ώριμο κόμμα, που αποφεύγει να παίρνει φασιστικές θέσεις εναντίον της Τουρκίας αλλά και το Ποτάμι </w:t>
      </w:r>
      <w:r>
        <w:rPr>
          <w:rFonts w:eastAsia="Times New Roman"/>
          <w:szCs w:val="24"/>
        </w:rPr>
        <w:t xml:space="preserve">και το ΠΑΣΟΚ. </w:t>
      </w:r>
    </w:p>
    <w:p w14:paraId="225E580D" w14:textId="77777777" w:rsidR="00E140DF" w:rsidRDefault="00A85BE1">
      <w:pPr>
        <w:spacing w:line="600" w:lineRule="auto"/>
        <w:ind w:firstLine="720"/>
        <w:jc w:val="both"/>
        <w:rPr>
          <w:rFonts w:eastAsia="Times New Roman"/>
          <w:szCs w:val="24"/>
        </w:rPr>
      </w:pPr>
      <w:r>
        <w:rPr>
          <w:rFonts w:eastAsia="Times New Roman"/>
          <w:szCs w:val="24"/>
        </w:rPr>
        <w:t>Θα ήθελα να πω προς τους συναδέλφους αυτών των κομμάτων</w:t>
      </w:r>
      <w:r w:rsidRPr="005126E9">
        <w:rPr>
          <w:rFonts w:eastAsia="Times New Roman"/>
          <w:szCs w:val="24"/>
        </w:rPr>
        <w:t>,</w:t>
      </w:r>
      <w:r>
        <w:rPr>
          <w:rFonts w:eastAsia="Times New Roman"/>
          <w:szCs w:val="24"/>
        </w:rPr>
        <w:t xml:space="preserve"> ότι όταν σας συγχαίρουν οι Τούρκοι, σας συλλυπείται ο ελληνικός λαός και η </w:t>
      </w:r>
      <w:r>
        <w:rPr>
          <w:rFonts w:eastAsia="Times New Roman"/>
          <w:szCs w:val="24"/>
        </w:rPr>
        <w:t>ι</w:t>
      </w:r>
      <w:r>
        <w:rPr>
          <w:rFonts w:eastAsia="Times New Roman"/>
          <w:szCs w:val="24"/>
        </w:rPr>
        <w:t>στορία!</w:t>
      </w:r>
    </w:p>
    <w:p w14:paraId="225E580E"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25E580F" w14:textId="77777777" w:rsidR="00E140DF" w:rsidRDefault="00A85BE1">
      <w:pPr>
        <w:spacing w:line="600" w:lineRule="auto"/>
        <w:ind w:firstLine="720"/>
        <w:jc w:val="both"/>
        <w:rPr>
          <w:rFonts w:eastAsia="Times New Roman" w:cs="Times New Roman"/>
          <w:szCs w:val="24"/>
        </w:rPr>
      </w:pPr>
      <w:r>
        <w:rPr>
          <w:rFonts w:eastAsia="Times New Roman"/>
          <w:szCs w:val="24"/>
        </w:rPr>
        <w:t>Ε</w:t>
      </w:r>
      <w:r>
        <w:rPr>
          <w:rFonts w:eastAsia="Times New Roman"/>
          <w:szCs w:val="24"/>
        </w:rPr>
        <w:t>πιτέλους</w:t>
      </w:r>
      <w:r>
        <w:rPr>
          <w:rFonts w:eastAsia="Times New Roman"/>
          <w:szCs w:val="24"/>
        </w:rPr>
        <w:t xml:space="preserve"> σε αυτή την κρίσιμη περίσταση που η τουρκική απειλή είναι ωμή και δεδομένη, έχουμε ένα </w:t>
      </w:r>
      <w:r>
        <w:rPr>
          <w:rFonts w:eastAsia="Times New Roman"/>
          <w:szCs w:val="24"/>
          <w:lang w:val="en-US"/>
        </w:rPr>
        <w:t>casus</w:t>
      </w:r>
      <w:r>
        <w:rPr>
          <w:rFonts w:eastAsia="Times New Roman"/>
          <w:szCs w:val="24"/>
        </w:rPr>
        <w:t xml:space="preserve"> </w:t>
      </w:r>
      <w:r>
        <w:rPr>
          <w:rFonts w:eastAsia="Times New Roman"/>
          <w:szCs w:val="24"/>
          <w:lang w:val="en-US"/>
        </w:rPr>
        <w:t>belli</w:t>
      </w:r>
      <w:r>
        <w:rPr>
          <w:rFonts w:eastAsia="Times New Roman"/>
          <w:szCs w:val="24"/>
        </w:rPr>
        <w:t xml:space="preserve"> που ψήφισε η τουρκική </w:t>
      </w:r>
      <w:r>
        <w:rPr>
          <w:rFonts w:eastAsia="Times New Roman"/>
          <w:szCs w:val="24"/>
        </w:rPr>
        <w:t>ε</w:t>
      </w:r>
      <w:r>
        <w:rPr>
          <w:rFonts w:eastAsia="Times New Roman"/>
          <w:szCs w:val="24"/>
        </w:rPr>
        <w:t xml:space="preserve">θνοσυνέλευση, το οποίο λέει ότι αν η Ελλάς ασκήσει το νόμιμο από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δικαίωμά της να επεκτείνει τα χωρικά της ύδατα στα</w:t>
      </w:r>
      <w:r>
        <w:rPr>
          <w:rFonts w:eastAsia="Times New Roman"/>
          <w:szCs w:val="24"/>
        </w:rPr>
        <w:t xml:space="preserve"> δώδεκα μίλια, αυτό αποτελεί </w:t>
      </w:r>
      <w:r>
        <w:rPr>
          <w:rFonts w:eastAsia="Times New Roman"/>
          <w:szCs w:val="24"/>
          <w:lang w:val="en-US"/>
        </w:rPr>
        <w:t>casus</w:t>
      </w:r>
      <w:r>
        <w:rPr>
          <w:rFonts w:eastAsia="Times New Roman"/>
          <w:szCs w:val="24"/>
        </w:rPr>
        <w:t xml:space="preserve"> </w:t>
      </w:r>
      <w:r>
        <w:rPr>
          <w:rFonts w:eastAsia="Times New Roman"/>
          <w:szCs w:val="24"/>
          <w:lang w:val="en-US"/>
        </w:rPr>
        <w:t>belli</w:t>
      </w:r>
      <w:r>
        <w:rPr>
          <w:rFonts w:eastAsia="Times New Roman"/>
          <w:szCs w:val="24"/>
        </w:rPr>
        <w:t xml:space="preserve">, δηλαδή αιτία πολέμου. </w:t>
      </w:r>
    </w:p>
    <w:p w14:paraId="225E5810" w14:textId="77777777" w:rsidR="00E140DF" w:rsidRDefault="00A85BE1">
      <w:pPr>
        <w:spacing w:line="600" w:lineRule="auto"/>
        <w:ind w:firstLine="720"/>
        <w:jc w:val="both"/>
        <w:rPr>
          <w:rFonts w:eastAsia="Times New Roman"/>
          <w:szCs w:val="24"/>
        </w:rPr>
      </w:pPr>
      <w:r>
        <w:rPr>
          <w:rFonts w:eastAsia="Times New Roman"/>
          <w:szCs w:val="24"/>
        </w:rPr>
        <w:t xml:space="preserve">Μήπως θα έπρεπε, λοιπόν, τώρα που ο </w:t>
      </w:r>
      <w:proofErr w:type="spellStart"/>
      <w:r>
        <w:rPr>
          <w:rFonts w:eastAsia="Times New Roman"/>
          <w:szCs w:val="24"/>
        </w:rPr>
        <w:t>Ερντογάν</w:t>
      </w:r>
      <w:proofErr w:type="spellEnd"/>
      <w:r>
        <w:rPr>
          <w:rFonts w:eastAsia="Times New Roman"/>
          <w:szCs w:val="24"/>
        </w:rPr>
        <w:t xml:space="preserve"> απειλεί με πόλεμο, απειλεί με διεκδίκηση των ελληνικών νήσων, και εμείς από την πλευρά μας και η </w:t>
      </w:r>
      <w:r>
        <w:rPr>
          <w:rFonts w:eastAsia="Times New Roman"/>
          <w:szCs w:val="24"/>
        </w:rPr>
        <w:t>ε</w:t>
      </w:r>
      <w:r>
        <w:rPr>
          <w:rFonts w:eastAsia="Times New Roman"/>
          <w:szCs w:val="24"/>
        </w:rPr>
        <w:t xml:space="preserve">λληνική Βουλή ομόφωνα να ψηφίσει το δικό της </w:t>
      </w:r>
      <w:r>
        <w:rPr>
          <w:rFonts w:eastAsia="Times New Roman"/>
          <w:szCs w:val="24"/>
          <w:lang w:val="en-US"/>
        </w:rPr>
        <w:t>cas</w:t>
      </w:r>
      <w:r>
        <w:rPr>
          <w:rFonts w:eastAsia="Times New Roman"/>
          <w:szCs w:val="24"/>
          <w:lang w:val="en-US"/>
        </w:rPr>
        <w:t>us</w:t>
      </w:r>
      <w:r>
        <w:rPr>
          <w:rFonts w:eastAsia="Times New Roman"/>
          <w:szCs w:val="24"/>
        </w:rPr>
        <w:t xml:space="preserve"> </w:t>
      </w:r>
      <w:r>
        <w:rPr>
          <w:rFonts w:eastAsia="Times New Roman"/>
          <w:szCs w:val="24"/>
          <w:lang w:val="en-US"/>
        </w:rPr>
        <w:t>belli</w:t>
      </w:r>
      <w:r>
        <w:rPr>
          <w:rFonts w:eastAsia="Times New Roman"/>
          <w:szCs w:val="24"/>
        </w:rPr>
        <w:t xml:space="preserve">, ότι αν αφήσει να περάσουν στην Ελλάδα αυτά τα εκατομμύρια των προσφύγων και των λαθρομεταναστών, αποτελεί αυτό για την Ελλάδα </w:t>
      </w:r>
      <w:r>
        <w:rPr>
          <w:rFonts w:eastAsia="Times New Roman"/>
          <w:szCs w:val="24"/>
          <w:lang w:val="en-US"/>
        </w:rPr>
        <w:t>casus</w:t>
      </w:r>
      <w:r>
        <w:rPr>
          <w:rFonts w:eastAsia="Times New Roman"/>
          <w:szCs w:val="24"/>
        </w:rPr>
        <w:t xml:space="preserve"> </w:t>
      </w:r>
      <w:r>
        <w:rPr>
          <w:rFonts w:eastAsia="Times New Roman"/>
          <w:szCs w:val="24"/>
          <w:lang w:val="en-US"/>
        </w:rPr>
        <w:t>belli</w:t>
      </w:r>
      <w:r>
        <w:rPr>
          <w:rFonts w:eastAsia="Times New Roman"/>
          <w:szCs w:val="24"/>
        </w:rPr>
        <w:t>;</w:t>
      </w:r>
    </w:p>
    <w:p w14:paraId="225E5811" w14:textId="77777777" w:rsidR="00E140DF" w:rsidRDefault="00A85BE1">
      <w:pPr>
        <w:spacing w:line="600" w:lineRule="auto"/>
        <w:ind w:firstLine="720"/>
        <w:jc w:val="both"/>
        <w:rPr>
          <w:rFonts w:eastAsia="Times New Roman"/>
          <w:szCs w:val="24"/>
        </w:rPr>
      </w:pPr>
      <w:r>
        <w:rPr>
          <w:rFonts w:eastAsia="Times New Roman"/>
          <w:szCs w:val="24"/>
        </w:rPr>
        <w:t xml:space="preserve">Διακόσιοι σαράντα την Πέμπτη, διακόσια εξήντα έξι την Παρασκευή, τριακόσιοι τριάντα σήμερα πέρασαν. Τα </w:t>
      </w:r>
      <w:r>
        <w:rPr>
          <w:rFonts w:eastAsia="Times New Roman"/>
          <w:szCs w:val="24"/>
        </w:rPr>
        <w:t xml:space="preserve">καραβάνια του </w:t>
      </w:r>
      <w:proofErr w:type="spellStart"/>
      <w:r>
        <w:rPr>
          <w:rFonts w:eastAsia="Times New Roman"/>
          <w:szCs w:val="24"/>
        </w:rPr>
        <w:t>Ερντογάν</w:t>
      </w:r>
      <w:proofErr w:type="spellEnd"/>
      <w:r>
        <w:rPr>
          <w:rFonts w:eastAsia="Times New Roman"/>
          <w:szCs w:val="24"/>
        </w:rPr>
        <w:t xml:space="preserve"> έχουν αρχίσει να έρχονται! Σταματήστε τα! Είναι εθνικό σας χρέος.</w:t>
      </w:r>
    </w:p>
    <w:p w14:paraId="225E5812" w14:textId="77777777" w:rsidR="00E140DF" w:rsidRDefault="00A85BE1">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5126E9">
        <w:rPr>
          <w:rFonts w:eastAsia="Times New Roman"/>
          <w:b/>
          <w:szCs w:val="24"/>
        </w:rPr>
        <w:t>ΝΙΚΟΛΑΟΣ ΒΟΥΤΣΗΣ</w:t>
      </w:r>
      <w:r>
        <w:rPr>
          <w:rFonts w:eastAsia="Times New Roman"/>
          <w:szCs w:val="24"/>
        </w:rPr>
        <w:t>)</w:t>
      </w:r>
    </w:p>
    <w:p w14:paraId="225E5813" w14:textId="77777777" w:rsidR="00E140DF" w:rsidRDefault="00A85BE1">
      <w:pPr>
        <w:spacing w:line="600" w:lineRule="auto"/>
        <w:ind w:firstLine="720"/>
        <w:jc w:val="both"/>
        <w:rPr>
          <w:rFonts w:eastAsia="Times New Roman"/>
          <w:szCs w:val="24"/>
        </w:rPr>
      </w:pPr>
      <w:r>
        <w:rPr>
          <w:rFonts w:eastAsia="Times New Roman"/>
          <w:szCs w:val="24"/>
        </w:rPr>
        <w:t>Ε</w:t>
      </w:r>
      <w:r>
        <w:rPr>
          <w:rFonts w:eastAsia="Times New Roman"/>
          <w:szCs w:val="24"/>
        </w:rPr>
        <w:t>πιτέλους στα εθνικά θέματα θα πρέπει ολόκληρη η Βουλή να έχει μία γνώμη. Δ</w:t>
      </w:r>
      <w:r>
        <w:rPr>
          <w:rFonts w:eastAsia="Times New Roman"/>
          <w:szCs w:val="24"/>
        </w:rPr>
        <w:t xml:space="preserve">υστυχώς, όμως, δεν έχει </w:t>
      </w:r>
      <w:r>
        <w:rPr>
          <w:rFonts w:eastAsia="Times New Roman"/>
          <w:szCs w:val="24"/>
        </w:rPr>
        <w:t>κ</w:t>
      </w:r>
      <w:r>
        <w:rPr>
          <w:rFonts w:eastAsia="Times New Roman"/>
          <w:szCs w:val="24"/>
        </w:rPr>
        <w:t>αι πώς να έχει, όταν πολλοί από τους κυβερνητικούς Βουλευτές δεν έχουν καμμία αντίρρηση</w:t>
      </w:r>
      <w:r>
        <w:rPr>
          <w:rFonts w:eastAsia="Times New Roman"/>
          <w:szCs w:val="24"/>
        </w:rPr>
        <w:t>,</w:t>
      </w:r>
      <w:r>
        <w:rPr>
          <w:rFonts w:eastAsia="Times New Roman"/>
          <w:szCs w:val="24"/>
        </w:rPr>
        <w:t xml:space="preserve"> να αποκαλούνται τα Σκόπια Μακεδονία, </w:t>
      </w:r>
      <w:proofErr w:type="spellStart"/>
      <w:r>
        <w:rPr>
          <w:rFonts w:eastAsia="Times New Roman"/>
          <w:szCs w:val="24"/>
        </w:rPr>
        <w:t>σκυλεύοντας</w:t>
      </w:r>
      <w:proofErr w:type="spellEnd"/>
      <w:r>
        <w:rPr>
          <w:rFonts w:eastAsia="Times New Roman"/>
          <w:szCs w:val="24"/>
        </w:rPr>
        <w:t xml:space="preserve"> την ελληνική ιστορία με την </w:t>
      </w:r>
      <w:proofErr w:type="spellStart"/>
      <w:r>
        <w:rPr>
          <w:rFonts w:eastAsia="Times New Roman"/>
          <w:szCs w:val="24"/>
        </w:rPr>
        <w:t>αλυτρωτική</w:t>
      </w:r>
      <w:proofErr w:type="spellEnd"/>
      <w:r>
        <w:rPr>
          <w:rFonts w:eastAsia="Times New Roman"/>
          <w:szCs w:val="24"/>
        </w:rPr>
        <w:t xml:space="preserve"> της αυτή πολιτική. Πολλοί από αυτούς υπήρξαν θαυμαστές</w:t>
      </w:r>
      <w:r>
        <w:rPr>
          <w:rFonts w:eastAsia="Times New Roman"/>
          <w:szCs w:val="24"/>
        </w:rPr>
        <w:t xml:space="preserve"> του </w:t>
      </w:r>
      <w:proofErr w:type="spellStart"/>
      <w:r>
        <w:rPr>
          <w:rFonts w:eastAsia="Times New Roman"/>
          <w:szCs w:val="24"/>
        </w:rPr>
        <w:t>Ενβέρ</w:t>
      </w:r>
      <w:proofErr w:type="spellEnd"/>
      <w:r>
        <w:rPr>
          <w:rFonts w:eastAsia="Times New Roman"/>
          <w:szCs w:val="24"/>
        </w:rPr>
        <w:t xml:space="preserve"> Χότζα, ο οποίος είχε σκλαβώσει τη Βόρειο Ήπειρο, η οποία ακόμη παραμένει σκλαβωμένη. </w:t>
      </w:r>
    </w:p>
    <w:p w14:paraId="225E5814" w14:textId="77777777" w:rsidR="00E140DF" w:rsidRDefault="00A85BE1">
      <w:pPr>
        <w:spacing w:line="600" w:lineRule="auto"/>
        <w:ind w:firstLine="720"/>
        <w:jc w:val="both"/>
        <w:rPr>
          <w:rFonts w:eastAsia="Times New Roman"/>
          <w:szCs w:val="24"/>
        </w:rPr>
      </w:pPr>
      <w:r>
        <w:rPr>
          <w:rFonts w:eastAsia="Times New Roman"/>
          <w:szCs w:val="24"/>
        </w:rPr>
        <w:t>Μ</w:t>
      </w:r>
      <w:r>
        <w:rPr>
          <w:rFonts w:eastAsia="Times New Roman"/>
          <w:szCs w:val="24"/>
        </w:rPr>
        <w:t>ια και είναι καυτό το θέμα του Κυπριακού, να πω ότι για εμάς σωστή είναι η θέση του Αρχιεπισκόπου της Κύπρου, ο οποίος είπε ότι προκειμένου να βρεθεί τέτοια λ</w:t>
      </w:r>
      <w:r>
        <w:rPr>
          <w:rFonts w:eastAsia="Times New Roman"/>
          <w:szCs w:val="24"/>
        </w:rPr>
        <w:t>ύση, όπως αυτή που μαγειρεύει ο Αναστασιάδης, καλύτερα να μη βρεθεί λύση.</w:t>
      </w:r>
    </w:p>
    <w:p w14:paraId="225E5815" w14:textId="77777777" w:rsidR="00E140DF" w:rsidRDefault="00A85BE1">
      <w:pPr>
        <w:spacing w:line="600" w:lineRule="auto"/>
        <w:ind w:firstLine="720"/>
        <w:jc w:val="both"/>
        <w:rPr>
          <w:rFonts w:eastAsia="Times New Roman"/>
          <w:szCs w:val="24"/>
        </w:rPr>
      </w:pPr>
      <w:r>
        <w:rPr>
          <w:rFonts w:eastAsia="Times New Roman"/>
          <w:szCs w:val="24"/>
        </w:rPr>
        <w:t xml:space="preserve">Η σωτηρία θα έλθει από την Ευρώπη μας είπε η Νέα Δημοκρατία και συμφώνησε στη συνέχεια και το ΠΑΣΟΚ, η </w:t>
      </w:r>
      <w:proofErr w:type="spellStart"/>
      <w:r>
        <w:rPr>
          <w:rFonts w:eastAsia="Times New Roman"/>
          <w:szCs w:val="24"/>
        </w:rPr>
        <w:t>προγενεστέρα</w:t>
      </w:r>
      <w:proofErr w:type="spellEnd"/>
      <w:r>
        <w:rPr>
          <w:rFonts w:eastAsia="Times New Roman"/>
          <w:szCs w:val="24"/>
        </w:rPr>
        <w:t xml:space="preserve"> του ΣΥΡΙΖΑ κατάσταση στον χώρο της λεγομένης </w:t>
      </w:r>
      <w:r>
        <w:rPr>
          <w:rFonts w:eastAsia="Times New Roman"/>
          <w:szCs w:val="24"/>
        </w:rPr>
        <w:t>κ</w:t>
      </w:r>
      <w:r>
        <w:rPr>
          <w:rFonts w:eastAsia="Times New Roman"/>
          <w:szCs w:val="24"/>
        </w:rPr>
        <w:t xml:space="preserve">εντροαριστεράς, και </w:t>
      </w:r>
      <w:r>
        <w:rPr>
          <w:rFonts w:eastAsia="Times New Roman"/>
          <w:szCs w:val="24"/>
        </w:rPr>
        <w:t>ότι με την ένταξή μας στην Ευρωπαϊκή Ένωση παύει ο τουρκικός κίνδυνος.</w:t>
      </w:r>
    </w:p>
    <w:p w14:paraId="225E5816" w14:textId="77777777" w:rsidR="00E140DF" w:rsidRDefault="00A85BE1">
      <w:pPr>
        <w:spacing w:line="600" w:lineRule="auto"/>
        <w:ind w:firstLine="720"/>
        <w:jc w:val="both"/>
        <w:rPr>
          <w:rFonts w:eastAsia="Times New Roman"/>
          <w:szCs w:val="24"/>
        </w:rPr>
      </w:pPr>
      <w:r>
        <w:rPr>
          <w:rFonts w:eastAsia="Times New Roman"/>
          <w:szCs w:val="24"/>
        </w:rPr>
        <w:t xml:space="preserve">Απαντάει σε όλους αυτούς ο αείμνηστος καθηγητής Παναγιώτης Κονδύλης, προερχόμενος από την Αριστερά, με εξέχοντα πατριωτικό λόγο στα θέματα αυτά. Γράφει τα εξής: </w:t>
      </w:r>
    </w:p>
    <w:p w14:paraId="225E5817" w14:textId="77777777" w:rsidR="00E140DF" w:rsidRDefault="00A85BE1">
      <w:pPr>
        <w:spacing w:line="600" w:lineRule="auto"/>
        <w:ind w:firstLine="720"/>
        <w:jc w:val="both"/>
        <w:rPr>
          <w:rFonts w:eastAsia="Times New Roman"/>
          <w:szCs w:val="24"/>
        </w:rPr>
      </w:pPr>
      <w:r>
        <w:rPr>
          <w:rFonts w:eastAsia="Times New Roman"/>
          <w:szCs w:val="24"/>
        </w:rPr>
        <w:t>«Ενώ η Ελλάδα προσανατο</w:t>
      </w:r>
      <w:r>
        <w:rPr>
          <w:rFonts w:eastAsia="Times New Roman"/>
          <w:szCs w:val="24"/>
        </w:rPr>
        <w:t xml:space="preserve">λίστηκε ψυχή τε και σώματι στην Ευρώπη, για να διασφαλιστεί από τον τουρκικό κίνδυνο, ακριβώς ο ευρωπαϊκός τους προσανατολισμός θα μεταβληθεί σε όργανο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μετατροπής της σε δορυφόρο της Τουρκίας. </w:t>
      </w:r>
    </w:p>
    <w:p w14:paraId="225E5818" w14:textId="77777777" w:rsidR="00E140DF" w:rsidRDefault="00A85BE1">
      <w:pPr>
        <w:spacing w:line="600" w:lineRule="auto"/>
        <w:ind w:firstLine="720"/>
        <w:jc w:val="both"/>
        <w:rPr>
          <w:rFonts w:eastAsia="Times New Roman"/>
          <w:szCs w:val="24"/>
        </w:rPr>
      </w:pPr>
      <w:r>
        <w:rPr>
          <w:rFonts w:eastAsia="Times New Roman"/>
          <w:szCs w:val="24"/>
        </w:rPr>
        <w:t>Η τουρκική επιρροή θα ασκείται πάνω στην Ελλάδα όχι ά</w:t>
      </w:r>
      <w:r>
        <w:rPr>
          <w:rFonts w:eastAsia="Times New Roman"/>
          <w:szCs w:val="24"/>
        </w:rPr>
        <w:t>μεσα αλλά μετριασμένη μέσω των αμερικανικών και ευρωπαϊκών αγωγών και δεν αποκλείεται η ελληνική πλευρά</w:t>
      </w:r>
      <w:r>
        <w:rPr>
          <w:rFonts w:eastAsia="Times New Roman"/>
          <w:szCs w:val="24"/>
        </w:rPr>
        <w:t>,</w:t>
      </w:r>
      <w:r>
        <w:rPr>
          <w:rFonts w:eastAsia="Times New Roman"/>
          <w:szCs w:val="24"/>
        </w:rPr>
        <w:t xml:space="preserve"> να αρχίσει κάποτε να θεωρεί και η ίδια τις υποχωρήσεις έναντι της Τουρκίας ως αυτονόητο μέρος και αυτονόητο καθήκον του εξευρωπαϊσμού της. </w:t>
      </w:r>
      <w:r>
        <w:rPr>
          <w:rFonts w:eastAsia="Times New Roman"/>
          <w:szCs w:val="24"/>
        </w:rPr>
        <w:t>Ο</w:t>
      </w:r>
      <w:r>
        <w:rPr>
          <w:rFonts w:eastAsia="Times New Roman"/>
          <w:szCs w:val="24"/>
        </w:rPr>
        <w:t>ι «πολιτισμ</w:t>
      </w:r>
      <w:r>
        <w:rPr>
          <w:rFonts w:eastAsia="Times New Roman"/>
          <w:szCs w:val="24"/>
        </w:rPr>
        <w:t xml:space="preserve">ένοι» άνθρωποι θα έχουν ξεπεράσει τους εθνικιστικούς </w:t>
      </w:r>
      <w:proofErr w:type="spellStart"/>
      <w:r>
        <w:rPr>
          <w:rFonts w:eastAsia="Times New Roman"/>
          <w:szCs w:val="24"/>
        </w:rPr>
        <w:t>αταβισμούς</w:t>
      </w:r>
      <w:proofErr w:type="spellEnd"/>
      <w:r>
        <w:rPr>
          <w:rFonts w:eastAsia="Times New Roman"/>
          <w:szCs w:val="24"/>
        </w:rPr>
        <w:t xml:space="preserve"> και δεν ξεκινούν πολέμους για πράγματα τόσο απαρχαιωμένα στον εκλεπτυσμένο μας κόσμο όσο είναι τα κυριαρχικά μας δικαιώματα.»</w:t>
      </w:r>
    </w:p>
    <w:p w14:paraId="225E5819" w14:textId="77777777" w:rsidR="00E140DF" w:rsidRDefault="00A85BE1">
      <w:pPr>
        <w:spacing w:line="600" w:lineRule="auto"/>
        <w:ind w:firstLine="720"/>
        <w:jc w:val="both"/>
        <w:rPr>
          <w:rFonts w:eastAsia="Times New Roman"/>
          <w:szCs w:val="24"/>
        </w:rPr>
      </w:pPr>
      <w:r>
        <w:rPr>
          <w:rFonts w:eastAsia="Times New Roman"/>
          <w:szCs w:val="24"/>
        </w:rPr>
        <w:t xml:space="preserve">Εμείς δεν δεχόμαστε αυτόν τον εκλεπτυσμένο σας κόσμο. Δεν είμαστε </w:t>
      </w:r>
      <w:r>
        <w:rPr>
          <w:rFonts w:eastAsia="Times New Roman"/>
          <w:szCs w:val="24"/>
        </w:rPr>
        <w:t xml:space="preserve">πολιτισμένοι. </w:t>
      </w:r>
      <w:r>
        <w:rPr>
          <w:rFonts w:eastAsia="Times New Roman"/>
          <w:szCs w:val="24"/>
        </w:rPr>
        <w:t>Ε</w:t>
      </w:r>
      <w:r>
        <w:rPr>
          <w:rFonts w:eastAsia="Times New Roman"/>
          <w:szCs w:val="24"/>
        </w:rPr>
        <w:t xml:space="preserve">ν </w:t>
      </w:r>
      <w:proofErr w:type="spellStart"/>
      <w:r>
        <w:rPr>
          <w:rFonts w:eastAsia="Times New Roman"/>
          <w:szCs w:val="24"/>
        </w:rPr>
        <w:t>ονόματι</w:t>
      </w:r>
      <w:proofErr w:type="spellEnd"/>
      <w:r>
        <w:rPr>
          <w:rFonts w:eastAsia="Times New Roman"/>
          <w:szCs w:val="24"/>
        </w:rPr>
        <w:t xml:space="preserve"> της εθνικής τιμής αν χρειαστεί και πόλεμος με την Τουρκία</w:t>
      </w:r>
      <w:r>
        <w:rPr>
          <w:rFonts w:eastAsia="Times New Roman"/>
          <w:szCs w:val="24"/>
        </w:rPr>
        <w:t>,</w:t>
      </w:r>
      <w:r>
        <w:rPr>
          <w:rFonts w:eastAsia="Times New Roman"/>
          <w:szCs w:val="24"/>
        </w:rPr>
        <w:t xml:space="preserve"> για να εξασφαλίσουμε την εθνική μας ελευθερία και κυριαρχία!</w:t>
      </w:r>
    </w:p>
    <w:p w14:paraId="225E581A"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25E581B" w14:textId="77777777" w:rsidR="00E140DF" w:rsidRDefault="00A85BE1">
      <w:pPr>
        <w:spacing w:line="600" w:lineRule="auto"/>
        <w:ind w:firstLine="720"/>
        <w:jc w:val="both"/>
        <w:rPr>
          <w:rFonts w:eastAsia="Times New Roman"/>
          <w:szCs w:val="24"/>
        </w:rPr>
      </w:pPr>
      <w:r>
        <w:rPr>
          <w:rFonts w:eastAsia="Times New Roman"/>
          <w:szCs w:val="24"/>
        </w:rPr>
        <w:t>Αναζητάτε προστάτες και όταν στις 14 Αυγούστου του 2015 γινότ</w:t>
      </w:r>
      <w:r>
        <w:rPr>
          <w:rFonts w:eastAsia="Times New Roman"/>
          <w:szCs w:val="24"/>
        </w:rPr>
        <w:t xml:space="preserve">αν εδώ η συζήτηση για τη συμφωνία, η οποία θα υπογραφόταν, που ήταν το νέο μνημόνιο, συμφωνήσατε απολύτως, κύριοι της Νέας Δημοκρατίας, λέγοντας ότι χωρίς το ευρώ η Ελλάδα καταστρέφεται. </w:t>
      </w:r>
    </w:p>
    <w:p w14:paraId="225E581C" w14:textId="77777777" w:rsidR="00E140DF" w:rsidRDefault="00A85BE1">
      <w:pPr>
        <w:spacing w:line="600" w:lineRule="auto"/>
        <w:ind w:firstLine="720"/>
        <w:jc w:val="both"/>
        <w:rPr>
          <w:rFonts w:eastAsia="Times New Roman"/>
          <w:szCs w:val="24"/>
        </w:rPr>
      </w:pPr>
      <w:r>
        <w:rPr>
          <w:rFonts w:eastAsia="Times New Roman"/>
          <w:szCs w:val="24"/>
        </w:rPr>
        <w:t xml:space="preserve">Στο σημείο αυτό θα σας διαβάσω σχετικά με τους προστάτες, προστάτες </w:t>
      </w:r>
      <w:r>
        <w:rPr>
          <w:rFonts w:eastAsia="Times New Roman"/>
          <w:szCs w:val="24"/>
        </w:rPr>
        <w:t xml:space="preserve">που έχει εδώ και διακόσια χρόνια η Ελλάδα. Εσείς η Αριστερά που ήσασταν πάντα στη συνθηματολογία κατά των προστατών, τώρα σπεύδετε να απολαύσετε την εύνοιά τους. </w:t>
      </w:r>
      <w:r>
        <w:rPr>
          <w:rFonts w:eastAsia="Times New Roman"/>
          <w:szCs w:val="24"/>
        </w:rPr>
        <w:t>Δ</w:t>
      </w:r>
      <w:r>
        <w:rPr>
          <w:rFonts w:eastAsia="Times New Roman"/>
          <w:szCs w:val="24"/>
        </w:rPr>
        <w:t xml:space="preserve">εν είναι τυχαίο. </w:t>
      </w:r>
      <w:r>
        <w:rPr>
          <w:rFonts w:eastAsia="Times New Roman"/>
          <w:szCs w:val="24"/>
        </w:rPr>
        <w:t>Ε</w:t>
      </w:r>
      <w:r>
        <w:rPr>
          <w:rFonts w:eastAsia="Times New Roman"/>
          <w:szCs w:val="24"/>
        </w:rPr>
        <w:t>ίναι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τραγελαφικό. Λίγες ημέρες πριν επισκεφθεί την Κούβα ο Πρωθυπουργός σας, για να τιμήσει τον </w:t>
      </w:r>
      <w:proofErr w:type="spellStart"/>
      <w:r>
        <w:rPr>
          <w:rFonts w:eastAsia="Times New Roman"/>
          <w:szCs w:val="24"/>
        </w:rPr>
        <w:t>Φιντέλ</w:t>
      </w:r>
      <w:proofErr w:type="spellEnd"/>
      <w:r>
        <w:rPr>
          <w:rFonts w:eastAsia="Times New Roman"/>
          <w:szCs w:val="24"/>
        </w:rPr>
        <w:t xml:space="preserve"> Κάστρο, είχε υποδεχθεί στην Ελλάδα τον Μπαράκ Ομπάμα της καπιταλιστικής Αμερικής. Από τον Μπαράκ Ομπάμα στον </w:t>
      </w:r>
      <w:proofErr w:type="spellStart"/>
      <w:r>
        <w:rPr>
          <w:rFonts w:eastAsia="Times New Roman"/>
          <w:szCs w:val="24"/>
        </w:rPr>
        <w:t>Φιντέλ</w:t>
      </w:r>
      <w:proofErr w:type="spellEnd"/>
      <w:r>
        <w:rPr>
          <w:rFonts w:eastAsia="Times New Roman"/>
          <w:szCs w:val="24"/>
        </w:rPr>
        <w:t xml:space="preserve"> Κάστρο ένα μνημόνιο δρόμος ήταν μέσω του </w:t>
      </w:r>
      <w:r>
        <w:rPr>
          <w:rFonts w:eastAsia="Times New Roman"/>
          <w:szCs w:val="24"/>
        </w:rPr>
        <w:t xml:space="preserve">Ινστιτούτου </w:t>
      </w:r>
      <w:proofErr w:type="spellStart"/>
      <w:r>
        <w:rPr>
          <w:rFonts w:eastAsia="Times New Roman"/>
          <w:szCs w:val="24"/>
        </w:rPr>
        <w:t>Λεβί</w:t>
      </w:r>
      <w:proofErr w:type="spellEnd"/>
      <w:r>
        <w:rPr>
          <w:rFonts w:eastAsia="Times New Roman"/>
          <w:szCs w:val="24"/>
        </w:rPr>
        <w:t>. Αυτοί είστε, λοιπόν.</w:t>
      </w:r>
    </w:p>
    <w:p w14:paraId="225E581D" w14:textId="77777777" w:rsidR="00E140DF" w:rsidRDefault="00A85BE1">
      <w:pPr>
        <w:spacing w:line="600" w:lineRule="auto"/>
        <w:ind w:firstLine="720"/>
        <w:jc w:val="both"/>
        <w:rPr>
          <w:rFonts w:eastAsia="Times New Roman" w:cs="Times New Roman"/>
          <w:szCs w:val="24"/>
        </w:rPr>
      </w:pPr>
      <w:r>
        <w:rPr>
          <w:rFonts w:eastAsia="Times New Roman"/>
          <w:szCs w:val="24"/>
        </w:rPr>
        <w:t xml:space="preserve">Λέει, λοιπόν, ο Ανδρέας Κάλβος, τον οποίο θα χαρακτηρίζατε φανατικό: </w:t>
      </w:r>
      <w:r>
        <w:rPr>
          <w:rFonts w:eastAsia="Times New Roman" w:cs="Times New Roman"/>
          <w:szCs w:val="24"/>
        </w:rPr>
        <w:t xml:space="preserve">«Καλύτερα, καλύτερα διασκορπισμένοι οι Έλληνες να </w:t>
      </w:r>
      <w:proofErr w:type="spellStart"/>
      <w:r>
        <w:rPr>
          <w:rFonts w:eastAsia="Times New Roman" w:cs="Times New Roman"/>
          <w:szCs w:val="24"/>
        </w:rPr>
        <w:t>τρέχωσι</w:t>
      </w:r>
      <w:proofErr w:type="spellEnd"/>
      <w:r>
        <w:rPr>
          <w:rFonts w:eastAsia="Times New Roman" w:cs="Times New Roman"/>
          <w:szCs w:val="24"/>
        </w:rPr>
        <w:t xml:space="preserve"> τον </w:t>
      </w:r>
      <w:proofErr w:type="spellStart"/>
      <w:r>
        <w:rPr>
          <w:rFonts w:eastAsia="Times New Roman" w:cs="Times New Roman"/>
          <w:szCs w:val="24"/>
        </w:rPr>
        <w:t>κόσμον</w:t>
      </w:r>
      <w:proofErr w:type="spellEnd"/>
      <w:r>
        <w:rPr>
          <w:rFonts w:eastAsia="Times New Roman" w:cs="Times New Roman"/>
          <w:szCs w:val="24"/>
        </w:rPr>
        <w:t xml:space="preserve"> με </w:t>
      </w:r>
      <w:proofErr w:type="spellStart"/>
      <w:r>
        <w:rPr>
          <w:rFonts w:eastAsia="Times New Roman" w:cs="Times New Roman"/>
          <w:szCs w:val="24"/>
        </w:rPr>
        <w:t>εξαπλωμένην</w:t>
      </w:r>
      <w:proofErr w:type="spellEnd"/>
      <w:r>
        <w:rPr>
          <w:rFonts w:eastAsia="Times New Roman" w:cs="Times New Roman"/>
          <w:szCs w:val="24"/>
        </w:rPr>
        <w:t xml:space="preserve"> χείρα </w:t>
      </w:r>
      <w:proofErr w:type="spellStart"/>
      <w:r>
        <w:rPr>
          <w:rFonts w:eastAsia="Times New Roman" w:cs="Times New Roman"/>
          <w:szCs w:val="24"/>
        </w:rPr>
        <w:t>ψωμοζητούντες</w:t>
      </w:r>
      <w:proofErr w:type="spellEnd"/>
      <w:r>
        <w:rPr>
          <w:rFonts w:eastAsia="Times New Roman" w:cs="Times New Roman"/>
          <w:szCs w:val="24"/>
        </w:rPr>
        <w:t>,</w:t>
      </w:r>
      <w:r>
        <w:rPr>
          <w:rFonts w:eastAsia="Times New Roman" w:cs="Times New Roman"/>
          <w:szCs w:val="24"/>
        </w:rPr>
        <w:t xml:space="preserve"> παρά </w:t>
      </w:r>
      <w:proofErr w:type="spellStart"/>
      <w:r>
        <w:rPr>
          <w:rFonts w:eastAsia="Times New Roman" w:cs="Times New Roman"/>
          <w:szCs w:val="24"/>
        </w:rPr>
        <w:t>προστάτας</w:t>
      </w:r>
      <w:proofErr w:type="spellEnd"/>
      <w:r>
        <w:rPr>
          <w:rFonts w:eastAsia="Times New Roman" w:cs="Times New Roman"/>
          <w:szCs w:val="24"/>
        </w:rPr>
        <w:t xml:space="preserve"> να ’</w:t>
      </w:r>
      <w:proofErr w:type="spellStart"/>
      <w:r>
        <w:rPr>
          <w:rFonts w:eastAsia="Times New Roman" w:cs="Times New Roman"/>
          <w:szCs w:val="24"/>
        </w:rPr>
        <w:t>χωμεν</w:t>
      </w:r>
      <w:proofErr w:type="spellEnd"/>
      <w:r>
        <w:rPr>
          <w:rFonts w:eastAsia="Times New Roman" w:cs="Times New Roman"/>
          <w:szCs w:val="24"/>
        </w:rPr>
        <w:t>. Το χέρι όπου προσ</w:t>
      </w:r>
      <w:r>
        <w:rPr>
          <w:rFonts w:eastAsia="Times New Roman" w:cs="Times New Roman"/>
          <w:szCs w:val="24"/>
        </w:rPr>
        <w:t xml:space="preserve">φέρετε ως προστασίας </w:t>
      </w:r>
      <w:proofErr w:type="spellStart"/>
      <w:r>
        <w:rPr>
          <w:rFonts w:eastAsia="Times New Roman" w:cs="Times New Roman"/>
          <w:szCs w:val="24"/>
        </w:rPr>
        <w:t>σημείον</w:t>
      </w:r>
      <w:proofErr w:type="spellEnd"/>
      <w:r>
        <w:rPr>
          <w:rFonts w:eastAsia="Times New Roman" w:cs="Times New Roman"/>
          <w:szCs w:val="24"/>
        </w:rPr>
        <w:t xml:space="preserve"> εις </w:t>
      </w:r>
      <w:proofErr w:type="spellStart"/>
      <w:r>
        <w:rPr>
          <w:rFonts w:eastAsia="Times New Roman" w:cs="Times New Roman"/>
          <w:szCs w:val="24"/>
        </w:rPr>
        <w:t>ξένον</w:t>
      </w:r>
      <w:proofErr w:type="spellEnd"/>
      <w:r>
        <w:rPr>
          <w:rFonts w:eastAsia="Times New Roman" w:cs="Times New Roman"/>
          <w:szCs w:val="24"/>
        </w:rPr>
        <w:t xml:space="preserve"> έθνος έπνιξε και πνίγει τους λαούς πάλαι και ακόμα». </w:t>
      </w:r>
    </w:p>
    <w:p w14:paraId="225E581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Μας πνίγει η προστασία όλων αυτών τις τελευταίες δεκαετίες και έτσι καταντήσατε την Ελλάδα στη σημερινή κατάσταση.</w:t>
      </w:r>
    </w:p>
    <w:p w14:paraId="225E581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Έρχομαι στον προϋπολογισμό, σε έναν προϋπολογισμ</w:t>
      </w:r>
      <w:r>
        <w:rPr>
          <w:rFonts w:eastAsia="Times New Roman" w:cs="Times New Roman"/>
          <w:szCs w:val="24"/>
        </w:rPr>
        <w:t xml:space="preserve">ό που σε ό,τι φορά την εθνική άμυνα είναι θλιβερός. Το μνημόνιο, κύριοι, το πλήρωσαν ακριβά οι Έλληνες. Ήδη για την περίοδο 2009-2016 η εθνική άμυνα έχει υποστεί περικοπές συνολικές μειώσεις της τάξεως των 3,5 δισεκατομμυρίων ευρώ ποσοστό άνω του 52%. </w:t>
      </w:r>
    </w:p>
    <w:p w14:paraId="225E582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αι εξοργιστικό η συντριπτική πλειοψηφία των Ελλήνων που υποφέρει</w:t>
      </w:r>
      <w:r>
        <w:rPr>
          <w:rFonts w:eastAsia="Times New Roman" w:cs="Times New Roman"/>
          <w:szCs w:val="24"/>
        </w:rPr>
        <w:t>,</w:t>
      </w:r>
      <w:r>
        <w:rPr>
          <w:rFonts w:eastAsia="Times New Roman" w:cs="Times New Roman"/>
          <w:szCs w:val="24"/>
        </w:rPr>
        <w:t xml:space="preserve"> να βλέπει να προβλέπεται ένα ποσό 14 εκατομμυρίων ευρώ από το Πρόγραμμα Δημοσίων Επενδύσεων για την εθνική άμυνα και 25 εκατομμύρια ευρώ για το Υπουργείο του κ. </w:t>
      </w:r>
      <w:proofErr w:type="spellStart"/>
      <w:r>
        <w:rPr>
          <w:rFonts w:eastAsia="Times New Roman" w:cs="Times New Roman"/>
          <w:szCs w:val="24"/>
        </w:rPr>
        <w:t>Μουζάλα</w:t>
      </w:r>
      <w:proofErr w:type="spellEnd"/>
      <w:r>
        <w:rPr>
          <w:rFonts w:eastAsia="Times New Roman" w:cs="Times New Roman"/>
          <w:szCs w:val="24"/>
        </w:rPr>
        <w:t xml:space="preserve"> για τους πρόσφυγες κα</w:t>
      </w:r>
      <w:r>
        <w:rPr>
          <w:rFonts w:eastAsia="Times New Roman" w:cs="Times New Roman"/>
          <w:szCs w:val="24"/>
        </w:rPr>
        <w:t>ι τους λαθρομετανάστες.</w:t>
      </w:r>
    </w:p>
    <w:p w14:paraId="225E582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Πραγματικά θα έπρεπε, αν είχαμε μια εθνική κυβέρνηση, σήμερα στον προϋπολογισμό να υπάρχει μια εγγραφή, μια εγγραφή σημαντική και αυτή δεν είναι άλλη από το κατοχικό δάνειο. Οι Γερμανοί είχαν πληρώσει τρεις δόσεις και μετά -το είπε </w:t>
      </w:r>
      <w:r>
        <w:rPr>
          <w:rFonts w:eastAsia="Times New Roman" w:cs="Times New Roman"/>
          <w:szCs w:val="24"/>
        </w:rPr>
        <w:t xml:space="preserve">ο ιστορικός </w:t>
      </w:r>
      <w:proofErr w:type="spellStart"/>
      <w:r>
        <w:rPr>
          <w:rFonts w:eastAsia="Times New Roman" w:cs="Times New Roman"/>
          <w:szCs w:val="24"/>
        </w:rPr>
        <w:t>Χάγκεν</w:t>
      </w:r>
      <w:proofErr w:type="spellEnd"/>
      <w:r>
        <w:rPr>
          <w:rFonts w:eastAsia="Times New Roman" w:cs="Times New Roman"/>
          <w:szCs w:val="24"/>
        </w:rPr>
        <w:t xml:space="preserve"> </w:t>
      </w:r>
      <w:proofErr w:type="spellStart"/>
      <w:r>
        <w:rPr>
          <w:rFonts w:eastAsia="Times New Roman" w:cs="Times New Roman"/>
          <w:szCs w:val="24"/>
        </w:rPr>
        <w:t>Φλάισερ</w:t>
      </w:r>
      <w:proofErr w:type="spellEnd"/>
      <w:r>
        <w:rPr>
          <w:rFonts w:eastAsia="Times New Roman" w:cs="Times New Roman"/>
          <w:szCs w:val="24"/>
        </w:rPr>
        <w:t xml:space="preserve">- είχαν εγγραφές στο 1945 ακόμη για το κατοχικό δάνειο. </w:t>
      </w:r>
    </w:p>
    <w:p w14:paraId="225E582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Επί του θέματος σ</w:t>
      </w:r>
      <w:r>
        <w:rPr>
          <w:rFonts w:eastAsia="Times New Roman" w:cs="Times New Roman"/>
          <w:szCs w:val="24"/>
        </w:rPr>
        <w:t>ά</w:t>
      </w:r>
      <w:r>
        <w:rPr>
          <w:rFonts w:eastAsia="Times New Roman" w:cs="Times New Roman"/>
          <w:szCs w:val="24"/>
        </w:rPr>
        <w:t xml:space="preserve">ς παραθέτω απόσπασμα από άρθρο του σημερινού Προέδρου της Δημοκρατίας, του κ. Παυλόπουλου στη δική </w:t>
      </w:r>
      <w:r>
        <w:rPr>
          <w:rFonts w:eastAsia="Times New Roman" w:cs="Times New Roman"/>
          <w:szCs w:val="24"/>
        </w:rPr>
        <w:t xml:space="preserve">σας </w:t>
      </w:r>
      <w:r>
        <w:rPr>
          <w:rFonts w:eastAsia="Times New Roman" w:cs="Times New Roman"/>
          <w:szCs w:val="24"/>
        </w:rPr>
        <w:t xml:space="preserve">εφημερίδα,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που λέει: «Οι σημερινοί ισχυρ</w:t>
      </w:r>
      <w:r>
        <w:rPr>
          <w:rFonts w:eastAsia="Times New Roman" w:cs="Times New Roman"/>
          <w:szCs w:val="24"/>
        </w:rPr>
        <w:t>ισμοί του Υπουργού Οικονομικών της Γερμανίας</w:t>
      </w:r>
      <w:r>
        <w:rPr>
          <w:rFonts w:eastAsia="Times New Roman" w:cs="Times New Roman"/>
          <w:szCs w:val="24"/>
        </w:rPr>
        <w:t>,</w:t>
      </w:r>
      <w:r>
        <w:rPr>
          <w:rFonts w:eastAsia="Times New Roman" w:cs="Times New Roman"/>
          <w:szCs w:val="24"/>
        </w:rPr>
        <w:t xml:space="preserve"> κ. Σόιμπλε</w:t>
      </w:r>
      <w:r>
        <w:rPr>
          <w:rFonts w:eastAsia="Times New Roman" w:cs="Times New Roman"/>
          <w:szCs w:val="24"/>
        </w:rPr>
        <w:t>,</w:t>
      </w:r>
      <w:r>
        <w:rPr>
          <w:rFonts w:eastAsia="Times New Roman" w:cs="Times New Roman"/>
          <w:szCs w:val="24"/>
        </w:rPr>
        <w:t xml:space="preserve"> αναφορικά με τις απαιτήσεις της Ελλάδος είναι προδήλως και </w:t>
      </w:r>
      <w:proofErr w:type="spellStart"/>
      <w:r>
        <w:rPr>
          <w:rFonts w:eastAsia="Times New Roman" w:cs="Times New Roman"/>
          <w:szCs w:val="24"/>
        </w:rPr>
        <w:t>προκλητικώς</w:t>
      </w:r>
      <w:proofErr w:type="spellEnd"/>
      <w:r>
        <w:rPr>
          <w:rFonts w:eastAsia="Times New Roman" w:cs="Times New Roman"/>
          <w:szCs w:val="24"/>
        </w:rPr>
        <w:t xml:space="preserve"> εσφαλμένοι. Όχι μόνο δεν υφίσταται ζήτημα παραγραφής ή προηγούμενης ρύθμισης, όπως ισχυρίζεστε, αλλά αντιθέτως οι ως άνω ελληνι</w:t>
      </w:r>
      <w:r>
        <w:rPr>
          <w:rFonts w:eastAsia="Times New Roman" w:cs="Times New Roman"/>
          <w:szCs w:val="24"/>
        </w:rPr>
        <w:t>κές απαιτήσεις είναι πλήρως ενεργές από νομική άποψη».</w:t>
      </w:r>
    </w:p>
    <w:p w14:paraId="225E582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Εμείς, λοιπόν, που μας λέτε ναζιστές, σας λέμε να ζητήσετε το κατοχικό δάνειο. </w:t>
      </w:r>
      <w:r>
        <w:rPr>
          <w:rFonts w:eastAsia="Times New Roman" w:cs="Times New Roman"/>
          <w:szCs w:val="24"/>
        </w:rPr>
        <w:t>εσείς,</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που είστε </w:t>
      </w:r>
      <w:proofErr w:type="spellStart"/>
      <w:r>
        <w:rPr>
          <w:rFonts w:eastAsia="Times New Roman" w:cs="Times New Roman"/>
          <w:szCs w:val="24"/>
        </w:rPr>
        <w:t>υποτεταγμένοι</w:t>
      </w:r>
      <w:proofErr w:type="spellEnd"/>
      <w:r>
        <w:rPr>
          <w:rFonts w:eastAsia="Times New Roman" w:cs="Times New Roman"/>
          <w:szCs w:val="24"/>
        </w:rPr>
        <w:t xml:space="preserve"> στην πολιτική της </w:t>
      </w:r>
      <w:proofErr w:type="spellStart"/>
      <w:r>
        <w:rPr>
          <w:rFonts w:eastAsia="Times New Roman" w:cs="Times New Roman"/>
          <w:szCs w:val="24"/>
        </w:rPr>
        <w:t>Μέρκελ</w:t>
      </w:r>
      <w:proofErr w:type="spellEnd"/>
      <w:r>
        <w:rPr>
          <w:rFonts w:eastAsia="Times New Roman" w:cs="Times New Roman"/>
          <w:szCs w:val="24"/>
        </w:rPr>
        <w:t>, δεν ζητάτε το κατοχικό δάνειο και είστε υπόλογοι απέναντι</w:t>
      </w:r>
      <w:r>
        <w:rPr>
          <w:rFonts w:eastAsia="Times New Roman" w:cs="Times New Roman"/>
          <w:szCs w:val="24"/>
        </w:rPr>
        <w:t xml:space="preserve"> στον ελληνικό λαό που υποφέρει. Το ύψος αυτού του κατοχικού δανείου σύμφωνα με το </w:t>
      </w:r>
      <w:r>
        <w:rPr>
          <w:rFonts w:eastAsia="Times New Roman" w:cs="Times New Roman"/>
          <w:szCs w:val="24"/>
        </w:rPr>
        <w:t>«</w:t>
      </w:r>
      <w:r>
        <w:rPr>
          <w:rFonts w:eastAsia="Times New Roman" w:cs="Times New Roman"/>
          <w:szCs w:val="24"/>
          <w:lang w:val="en-US"/>
        </w:rPr>
        <w:t>SPIEGEL</w:t>
      </w:r>
      <w:r>
        <w:rPr>
          <w:rFonts w:eastAsia="Times New Roman" w:cs="Times New Roman"/>
          <w:szCs w:val="24"/>
        </w:rPr>
        <w:t>»</w:t>
      </w:r>
      <w:r>
        <w:rPr>
          <w:rFonts w:eastAsia="Times New Roman" w:cs="Times New Roman"/>
          <w:szCs w:val="24"/>
        </w:rPr>
        <w:t xml:space="preserve"> είναι όσο περίπου και το χρέος. </w:t>
      </w:r>
    </w:p>
    <w:p w14:paraId="225E582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Περικοπές δαπανών από κάθε πλευρά και ανάμεσα σε όλα τα άλλα μια παροχή 300 ευρώ σε κάθε χαμηλοσυνταξιούχο. Πιστεύετε ότι με 300 ε</w:t>
      </w:r>
      <w:r>
        <w:rPr>
          <w:rFonts w:eastAsia="Times New Roman" w:cs="Times New Roman"/>
          <w:szCs w:val="24"/>
        </w:rPr>
        <w:t>υρώ θα αγοράσετε και την ψήφο τους; Είστε πολύ μακριά νυχτωμένοι!</w:t>
      </w:r>
    </w:p>
    <w:p w14:paraId="225E582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Επιπλέον έχουμε αύξηση δραματική των έμμεσων φόρων, δηλαδή στο πετρέλαιο, στη βενζίνη, στα τσιγάρα. Είναι φόροι άδικοι</w:t>
      </w:r>
      <w:r>
        <w:rPr>
          <w:rFonts w:eastAsia="Times New Roman" w:cs="Times New Roman"/>
          <w:szCs w:val="24"/>
        </w:rPr>
        <w:t>,</w:t>
      </w:r>
      <w:r>
        <w:rPr>
          <w:rFonts w:eastAsia="Times New Roman" w:cs="Times New Roman"/>
          <w:szCs w:val="24"/>
        </w:rPr>
        <w:t xml:space="preserve"> τους οποίους θα πληρώσει ολόκληρος ο λαός.</w:t>
      </w:r>
    </w:p>
    <w:p w14:paraId="225E582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σας αυτός </w:t>
      </w:r>
      <w:r>
        <w:rPr>
          <w:rFonts w:eastAsia="Times New Roman" w:cs="Times New Roman"/>
          <w:szCs w:val="24"/>
        </w:rPr>
        <w:t xml:space="preserve">είναι </w:t>
      </w:r>
      <w:proofErr w:type="spellStart"/>
      <w:r>
        <w:rPr>
          <w:rFonts w:eastAsia="Times New Roman" w:cs="Times New Roman"/>
          <w:szCs w:val="24"/>
        </w:rPr>
        <w:t>μνημονιακός</w:t>
      </w:r>
      <w:proofErr w:type="spellEnd"/>
      <w:r>
        <w:rPr>
          <w:rFonts w:eastAsia="Times New Roman" w:cs="Times New Roman"/>
          <w:szCs w:val="24"/>
        </w:rPr>
        <w:t xml:space="preserve"> και γι’ αυτό θα τον καταψηφίσουμε. Εκτός, όμως, από </w:t>
      </w:r>
      <w:proofErr w:type="spellStart"/>
      <w:r>
        <w:rPr>
          <w:rFonts w:eastAsia="Times New Roman" w:cs="Times New Roman"/>
          <w:szCs w:val="24"/>
        </w:rPr>
        <w:t>μνημονιακός</w:t>
      </w:r>
      <w:proofErr w:type="spellEnd"/>
      <w:r>
        <w:rPr>
          <w:rFonts w:eastAsia="Times New Roman" w:cs="Times New Roman"/>
          <w:szCs w:val="24"/>
        </w:rPr>
        <w:t xml:space="preserve"> είναι και παράλογος, δεν στέκει στη λογική, γιατί από τη στιγμή που οι Έλληνες έχουν ανεξόφλητες οφειλές στο </w:t>
      </w:r>
      <w:r>
        <w:rPr>
          <w:rFonts w:eastAsia="Times New Roman" w:cs="Times New Roman"/>
          <w:szCs w:val="24"/>
        </w:rPr>
        <w:t>δ</w:t>
      </w:r>
      <w:r>
        <w:rPr>
          <w:rFonts w:eastAsia="Times New Roman" w:cs="Times New Roman"/>
          <w:szCs w:val="24"/>
        </w:rPr>
        <w:t>ημόσιο 91 δισεκατομμυρίων ευρώ, εσείς τους ζητάτε να δώσουν άλλα</w:t>
      </w:r>
      <w:r>
        <w:rPr>
          <w:rFonts w:eastAsia="Times New Roman" w:cs="Times New Roman"/>
          <w:szCs w:val="24"/>
        </w:rPr>
        <w:t xml:space="preserve"> 46 δισεκατομμύρια.</w:t>
      </w:r>
    </w:p>
    <w:p w14:paraId="225E582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Χρυσή Αυγή θα καταψηφίσει τον προϋπολογισμό σας. Η Χρυσή Αυγή σηκώνει τη σημαία της εθνικής αντιστάσεως ενάντια στα μνημόνια και για τα εθνικά θέματα για τα οποία κανείς δεν ενδιαφέρεται. Η Χρυσή Αυγή θα αγωνιστεί με συνέπεια για να π</w:t>
      </w:r>
      <w:r>
        <w:rPr>
          <w:rFonts w:eastAsia="Times New Roman" w:cs="Times New Roman"/>
          <w:szCs w:val="24"/>
        </w:rPr>
        <w:t xml:space="preserve">άρουμε την πατρίδα μας πίσω. </w:t>
      </w:r>
    </w:p>
    <w:p w14:paraId="225E5828"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25E5829" w14:textId="77777777" w:rsidR="00E140DF" w:rsidRDefault="00A85BE1">
      <w:pPr>
        <w:spacing w:line="600" w:lineRule="auto"/>
        <w:ind w:firstLine="720"/>
        <w:jc w:val="both"/>
        <w:rPr>
          <w:rFonts w:eastAsia="Times New Roman" w:cs="Times New Roman"/>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συνοδοί εκπαιδευτικοί από το 9ο Γυμνάσιο Καλαμαριάς Θ</w:t>
      </w:r>
      <w:r>
        <w:rPr>
          <w:rFonts w:eastAsia="Times New Roman" w:cs="Times New Roman"/>
        </w:rPr>
        <w:t xml:space="preserve">εσσαλονίκης. </w:t>
      </w:r>
    </w:p>
    <w:p w14:paraId="225E582A" w14:textId="77777777" w:rsidR="00E140DF" w:rsidRDefault="00A85BE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25E582B" w14:textId="77777777" w:rsidR="00E140DF" w:rsidRDefault="00A85BE1">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25E582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Πριν καλέσω στο Βήμα τον Αντιπρόεδρο κ. Γιάννη Δραγασάκη, θέλω να σας κάνω μια σημαντική κατά την γνώμη μου ανακοίνωση, που αφορά στη Βουλή και είμαι σίγουρος ότι </w:t>
      </w:r>
      <w:r>
        <w:rPr>
          <w:rFonts w:eastAsia="Times New Roman" w:cs="Times New Roman"/>
          <w:szCs w:val="24"/>
        </w:rPr>
        <w:t>τυγχάνει της έγκρισής σας και θα κατατεθεί στα Πρακτικά.</w:t>
      </w:r>
    </w:p>
    <w:p w14:paraId="225E582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από την ορθολογική εκτέλεση του </w:t>
      </w:r>
      <w:r>
        <w:rPr>
          <w:rFonts w:eastAsia="Times New Roman" w:cs="Times New Roman"/>
          <w:szCs w:val="24"/>
        </w:rPr>
        <w:t>π</w:t>
      </w:r>
      <w:r>
        <w:rPr>
          <w:rFonts w:eastAsia="Times New Roman" w:cs="Times New Roman"/>
          <w:szCs w:val="24"/>
        </w:rPr>
        <w:t>ροϋπολογισμού της Βουλής του οποίου σήμερα είχαμε τα στοιχεία του οικονομικού έτους 2016</w:t>
      </w:r>
      <w:r>
        <w:rPr>
          <w:rFonts w:eastAsia="Times New Roman" w:cs="Times New Roman"/>
          <w:szCs w:val="24"/>
        </w:rPr>
        <w:t>,</w:t>
      </w:r>
      <w:r>
        <w:rPr>
          <w:rFonts w:eastAsia="Times New Roman" w:cs="Times New Roman"/>
          <w:szCs w:val="24"/>
        </w:rPr>
        <w:t xml:space="preserve"> διαφαίνεται η δυνατότητα σημαντικά βελτιωμ</w:t>
      </w:r>
      <w:r>
        <w:rPr>
          <w:rFonts w:eastAsia="Times New Roman" w:cs="Times New Roman"/>
          <w:szCs w:val="24"/>
        </w:rPr>
        <w:t>ένου δημοσιονομικού αποτελέσματος της τάξη</w:t>
      </w:r>
      <w:r>
        <w:rPr>
          <w:rFonts w:eastAsia="Times New Roman" w:cs="Times New Roman"/>
          <w:szCs w:val="24"/>
        </w:rPr>
        <w:t>ς</w:t>
      </w:r>
      <w:r>
        <w:rPr>
          <w:rFonts w:eastAsia="Times New Roman" w:cs="Times New Roman"/>
          <w:szCs w:val="24"/>
        </w:rPr>
        <w:t xml:space="preserve"> των 5 εκατομμυρίων ευρώ, δημιουργώντας έτσι χώρο για την χρηματοδότηση άλλων κοινωνικών προτεραιοτήτων. Το ποσό αυτό θα μπορούσε να αξιοποιηθεί άμεσα για την αντιμετώπιση, παραδείγματος χάρ</w:t>
      </w:r>
      <w:r>
        <w:rPr>
          <w:rFonts w:eastAsia="Times New Roman" w:cs="Times New Roman"/>
          <w:szCs w:val="24"/>
        </w:rPr>
        <w:t>ιν</w:t>
      </w:r>
      <w:r>
        <w:rPr>
          <w:rFonts w:eastAsia="Times New Roman" w:cs="Times New Roman"/>
          <w:szCs w:val="24"/>
        </w:rPr>
        <w:t>, της προσφυγικής κρί</w:t>
      </w:r>
      <w:r>
        <w:rPr>
          <w:rFonts w:eastAsia="Times New Roman" w:cs="Times New Roman"/>
          <w:szCs w:val="24"/>
        </w:rPr>
        <w:t>σης και διερευνάται η δυνατότητά του από το αρμόδιο Υπουργείο Οικονομικών της Ελλάδας.</w:t>
      </w:r>
    </w:p>
    <w:p w14:paraId="225E582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Ευχαριστώ.</w:t>
      </w:r>
    </w:p>
    <w:p w14:paraId="225E582F"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83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(Στο σημείο αυτό κατατίθεται για τα Πρακτικά η προαναφερθείσα ανακοίνωση</w:t>
      </w:r>
      <w:r>
        <w:rPr>
          <w:rFonts w:eastAsia="Times New Roman" w:cs="Times New Roman"/>
          <w:szCs w:val="24"/>
        </w:rPr>
        <w:t>,</w:t>
      </w:r>
      <w:r>
        <w:rPr>
          <w:rFonts w:eastAsia="Times New Roman" w:cs="Times New Roman"/>
          <w:szCs w:val="24"/>
        </w:rPr>
        <w:t xml:space="preserve"> η οποία έχει ως εξής:</w:t>
      </w:r>
    </w:p>
    <w:p w14:paraId="225E5831" w14:textId="77777777" w:rsidR="00E140DF" w:rsidRDefault="00A85BE1">
      <w:pPr>
        <w:jc w:val="center"/>
        <w:rPr>
          <w:rFonts w:eastAsia="Times New Roman" w:cs="Times New Roman"/>
          <w:color w:val="FF0000"/>
          <w:szCs w:val="24"/>
        </w:rPr>
      </w:pPr>
      <w:r w:rsidRPr="00E47E72">
        <w:rPr>
          <w:rFonts w:eastAsia="Times New Roman" w:cs="Times New Roman"/>
          <w:color w:val="FF0000"/>
          <w:szCs w:val="24"/>
        </w:rPr>
        <w:t>(ΑΛΛΑΓΗ ΣΕΛΙΔΑΣ)</w:t>
      </w:r>
    </w:p>
    <w:p w14:paraId="225E5832" w14:textId="77777777" w:rsidR="00E140DF" w:rsidRDefault="00A85BE1">
      <w:pPr>
        <w:jc w:val="center"/>
        <w:rPr>
          <w:rFonts w:eastAsia="Times New Roman" w:cs="Times New Roman"/>
          <w:color w:val="FF0000"/>
          <w:szCs w:val="24"/>
        </w:rPr>
      </w:pPr>
      <w:r w:rsidRPr="00E47E72">
        <w:rPr>
          <w:rFonts w:eastAsia="Times New Roman" w:cs="Times New Roman"/>
          <w:color w:val="FF0000"/>
          <w:szCs w:val="24"/>
        </w:rPr>
        <w:t>(</w:t>
      </w:r>
      <w:r w:rsidRPr="00E47E72">
        <w:rPr>
          <w:rFonts w:eastAsia="Times New Roman" w:cs="Times New Roman"/>
          <w:color w:val="FF0000"/>
          <w:szCs w:val="24"/>
        </w:rPr>
        <w:t>Να μπει η σελίδα 217)</w:t>
      </w:r>
    </w:p>
    <w:p w14:paraId="225E5833" w14:textId="77777777" w:rsidR="00E140DF" w:rsidRDefault="00A85BE1">
      <w:pPr>
        <w:jc w:val="center"/>
        <w:rPr>
          <w:rFonts w:eastAsia="Times New Roman" w:cs="Times New Roman"/>
          <w:color w:val="FF0000"/>
          <w:szCs w:val="24"/>
        </w:rPr>
      </w:pPr>
      <w:r w:rsidRPr="00E47E72">
        <w:rPr>
          <w:rFonts w:eastAsia="Times New Roman" w:cs="Times New Roman"/>
          <w:color w:val="FF0000"/>
          <w:szCs w:val="24"/>
        </w:rPr>
        <w:t>(ΑΛΛΑΓΗ ΣΕΛΙΔΑΣ)</w:t>
      </w:r>
    </w:p>
    <w:p w14:paraId="225E5834"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Τον λόγο έχει ο Αντιπρόεδρος της Κυβέρνησης κ. Γιάννης Δραγασάκης για δεκαπέντε λεπτά.</w:t>
      </w:r>
    </w:p>
    <w:p w14:paraId="225E583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Κύριε Πρόεδρε, πρέπει να πούμε και να θυμίσουμε στο</w:t>
      </w:r>
      <w:r>
        <w:rPr>
          <w:rFonts w:eastAsia="Times New Roman" w:cs="Times New Roman"/>
          <w:szCs w:val="24"/>
        </w:rPr>
        <w:t>υς απερχόμενους εκπροσώπους της Χρυσής Αυγής</w:t>
      </w:r>
      <w:r>
        <w:rPr>
          <w:rFonts w:eastAsia="Times New Roman" w:cs="Times New Roman"/>
          <w:szCs w:val="24"/>
        </w:rPr>
        <w:t>,</w:t>
      </w:r>
      <w:r>
        <w:rPr>
          <w:rFonts w:eastAsia="Times New Roman" w:cs="Times New Roman"/>
          <w:szCs w:val="24"/>
        </w:rPr>
        <w:t xml:space="preserve"> ότι τα μεγαλύτερα εγκλήματα ενάντια σε αυτή την πατρίδα και τη χώρα έγιναν στο όνομα της πατρίδας.</w:t>
      </w:r>
    </w:p>
    <w:p w14:paraId="225E5836"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83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Τα μεγαλύτερα εγκλήματα ενάντια στο ελληνικό έθνος έγιναν στο όνομα</w:t>
      </w:r>
      <w:r>
        <w:rPr>
          <w:rFonts w:eastAsia="Times New Roman" w:cs="Times New Roman"/>
          <w:szCs w:val="24"/>
        </w:rPr>
        <w:t xml:space="preserve"> του έθνους </w:t>
      </w:r>
      <w:r>
        <w:rPr>
          <w:rFonts w:eastAsia="Times New Roman" w:cs="Times New Roman"/>
          <w:szCs w:val="24"/>
        </w:rPr>
        <w:t>κ</w:t>
      </w:r>
      <w:r>
        <w:rPr>
          <w:rFonts w:eastAsia="Times New Roman" w:cs="Times New Roman"/>
          <w:szCs w:val="24"/>
        </w:rPr>
        <w:t>αι η προδοσία της Κύπρου ακόμα έγινε στο όνομα της πατρίδας.</w:t>
      </w:r>
    </w:p>
    <w:p w14:paraId="225E5838"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83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Εκπροσωπείτε, λοιπόν, την πατριδοκαπηλία. Αυτή είναι η ιδεολογία σας, που είναι μια από τις πιο τυχοδιωκτικές ιδεολογίες που υπήρξαν στη χ</w:t>
      </w:r>
      <w:r>
        <w:rPr>
          <w:rFonts w:eastAsia="Times New Roman" w:cs="Times New Roman"/>
          <w:szCs w:val="24"/>
        </w:rPr>
        <w:t>ώρα μας. Όπως το γερμανικό έθνος καταστράφηκε από τον γερμανικό φασισμό, όπως το ιταλικό έθνος επλήγη από τον ιταλικό φασισμό, έτσι και η χώρα αυτή κινδυνεύει, όχι από την Αριστερά, αλλά από τους πατριδοκάπηλους, όπως είστε εσείς.</w:t>
      </w:r>
    </w:p>
    <w:p w14:paraId="225E583A"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225E583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 προϋπολογισμός τού ελληνικού κράτους για το 2017 συζητείται σε ένα διεθνές και ευρωπαϊκό περιβάλλον αυξανόμενης αβεβαιότητας. Οι εστίες αστάθειας και έντασης πληθαίνουν και πολλές είναι κοντά μας. </w:t>
      </w:r>
    </w:p>
    <w:p w14:paraId="225E583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αποτέλεσμα του </w:t>
      </w:r>
      <w:r>
        <w:rPr>
          <w:rFonts w:eastAsia="Times New Roman" w:cs="Times New Roman"/>
          <w:szCs w:val="24"/>
        </w:rPr>
        <w:t xml:space="preserve">δημοψηφίσματος στην Ιταλία, οι εκλογές στις Ηνωμένες Πολιτείες της Αμερικής, η ψήφος υπέρ του </w:t>
      </w:r>
      <w:r>
        <w:rPr>
          <w:rFonts w:eastAsia="Times New Roman" w:cs="Times New Roman"/>
          <w:szCs w:val="24"/>
          <w:lang w:val="en-US"/>
        </w:rPr>
        <w:t>Brexit</w:t>
      </w:r>
      <w:r>
        <w:rPr>
          <w:rFonts w:eastAsia="Times New Roman" w:cs="Times New Roman"/>
          <w:szCs w:val="24"/>
        </w:rPr>
        <w:t xml:space="preserve"> στη Βρετανία και πλήθος άλλων γεγονότων δείχνουν την ανάγκη ριζικών αλλαγών</w:t>
      </w:r>
      <w:r>
        <w:rPr>
          <w:rFonts w:eastAsia="Times New Roman" w:cs="Times New Roman"/>
          <w:szCs w:val="24"/>
        </w:rPr>
        <w:t>,</w:t>
      </w:r>
      <w:r>
        <w:rPr>
          <w:rFonts w:eastAsia="Times New Roman" w:cs="Times New Roman"/>
          <w:szCs w:val="24"/>
        </w:rPr>
        <w:t xml:space="preserve"> που αν δεν γίνουν, ο κόσμος και η Ευρώπη ειδικότερα οδηγούνται σε συστημικά αδ</w:t>
      </w:r>
      <w:r>
        <w:rPr>
          <w:rFonts w:eastAsia="Times New Roman" w:cs="Times New Roman"/>
          <w:szCs w:val="24"/>
        </w:rPr>
        <w:t xml:space="preserve">ιέξοδα. </w:t>
      </w:r>
    </w:p>
    <w:p w14:paraId="225E583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Κάνουν λάθος όσοι και όσες αποδίδουν τις εξελίξεις στους δημαγωγούς. Ο δεξιός λαϊκισμός, όπως άλλωστε, η ξενοφοβία και ο ρατσισμός δεν είναι η αιτία αλλά είναι το στρεβλό αποτέλεσμα βαθύτερων κοινωνικών αιτιών </w:t>
      </w:r>
      <w:r>
        <w:rPr>
          <w:rFonts w:eastAsia="Times New Roman" w:cs="Times New Roman"/>
          <w:szCs w:val="24"/>
        </w:rPr>
        <w:t>κ</w:t>
      </w:r>
      <w:r>
        <w:rPr>
          <w:rFonts w:eastAsia="Times New Roman" w:cs="Times New Roman"/>
          <w:szCs w:val="24"/>
        </w:rPr>
        <w:t xml:space="preserve">αι έχουν αυταπάτες όσοι, ειδικά στην Ευρώπη, εμμένουν στην ίδια πολιτική και </w:t>
      </w:r>
      <w:r>
        <w:rPr>
          <w:rFonts w:eastAsia="Times New Roman" w:cs="Times New Roman"/>
          <w:szCs w:val="24"/>
        </w:rPr>
        <w:t xml:space="preserve">εμμένουν </w:t>
      </w:r>
      <w:r>
        <w:rPr>
          <w:rFonts w:eastAsia="Times New Roman" w:cs="Times New Roman"/>
          <w:szCs w:val="24"/>
        </w:rPr>
        <w:t>στο δόγμα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as</w:t>
      </w:r>
      <w:r>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κλείνοντας τα μάτια στον πόνο που σκορπάει η αυξανόμενη ανισότητα και στην ανασφάλεια που προκαλεί η απουσία ελπίδας και προοπτικής. </w:t>
      </w:r>
    </w:p>
    <w:p w14:paraId="225E583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ρόκε</w:t>
      </w:r>
      <w:r>
        <w:rPr>
          <w:rFonts w:eastAsia="Times New Roman" w:cs="Times New Roman"/>
          <w:szCs w:val="24"/>
        </w:rPr>
        <w:t>ιται για αυταπάτες, διότι οι εξελίξεις που ζούμε</w:t>
      </w:r>
      <w:r>
        <w:rPr>
          <w:rFonts w:eastAsia="Times New Roman" w:cs="Times New Roman"/>
          <w:szCs w:val="24"/>
        </w:rPr>
        <w:t>,</w:t>
      </w:r>
      <w:r>
        <w:rPr>
          <w:rFonts w:eastAsia="Times New Roman" w:cs="Times New Roman"/>
          <w:szCs w:val="24"/>
        </w:rPr>
        <w:t xml:space="preserve"> δείχνουν ότι παρά τις μεγάλες διαφορές που υπάρχουν από χώρα σε χώρα, αναδύεται ένα κοινό στοιχείο. </w:t>
      </w:r>
      <w:r>
        <w:rPr>
          <w:rFonts w:eastAsia="Times New Roman" w:cs="Times New Roman"/>
          <w:szCs w:val="24"/>
        </w:rPr>
        <w:t>Τ</w:t>
      </w:r>
      <w:r>
        <w:rPr>
          <w:rFonts w:eastAsia="Times New Roman" w:cs="Times New Roman"/>
          <w:szCs w:val="24"/>
        </w:rPr>
        <w:t xml:space="preserve">ο κοινό αυτό στοιχείο είναι ότι ο νεοφιλελευθερισμός, τόσο στην άγρια </w:t>
      </w:r>
      <w:proofErr w:type="spellStart"/>
      <w:r>
        <w:rPr>
          <w:rFonts w:eastAsia="Times New Roman" w:cs="Times New Roman"/>
          <w:szCs w:val="24"/>
        </w:rPr>
        <w:t>πινοσετική</w:t>
      </w:r>
      <w:proofErr w:type="spellEnd"/>
      <w:r>
        <w:rPr>
          <w:rFonts w:eastAsia="Times New Roman" w:cs="Times New Roman"/>
          <w:szCs w:val="24"/>
        </w:rPr>
        <w:t xml:space="preserve"> του μορφή όσο και στην π</w:t>
      </w:r>
      <w:r>
        <w:rPr>
          <w:rFonts w:eastAsia="Times New Roman" w:cs="Times New Roman"/>
          <w:szCs w:val="24"/>
        </w:rPr>
        <w:t>ιο ήπια του εκδοχή, έχει χάσει παντού προ πολλού την αρχική του δύναμη. Δεν μπορεί να υποσχεθεί πλέον τίποτα εκτός από ανισότητες και ανασφάλεια.</w:t>
      </w:r>
    </w:p>
    <w:p w14:paraId="225E583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 αυτό και διευρύνεται παντού το χάσμα εμπιστοσύνης προς τις κυρίαρχες ελίτ. </w:t>
      </w:r>
      <w:r>
        <w:rPr>
          <w:rFonts w:eastAsia="Times New Roman" w:cs="Times New Roman"/>
          <w:szCs w:val="24"/>
        </w:rPr>
        <w:t>Α</w:t>
      </w:r>
      <w:r>
        <w:rPr>
          <w:rFonts w:eastAsia="Times New Roman" w:cs="Times New Roman"/>
          <w:szCs w:val="24"/>
        </w:rPr>
        <w:t>υτό δεν συμβαίνει μόνο στις πε</w:t>
      </w:r>
      <w:r>
        <w:rPr>
          <w:rFonts w:eastAsia="Times New Roman" w:cs="Times New Roman"/>
          <w:szCs w:val="24"/>
        </w:rPr>
        <w:t xml:space="preserve">ριφερειακές χώρες του καπιταλισμού, όπως γνωρίζαμε, αλλά συμβαίνει τώρα στα </w:t>
      </w:r>
      <w:proofErr w:type="spellStart"/>
      <w:r>
        <w:rPr>
          <w:rFonts w:eastAsia="Times New Roman" w:cs="Times New Roman"/>
          <w:szCs w:val="24"/>
        </w:rPr>
        <w:t>υπεραν</w:t>
      </w:r>
      <w:r>
        <w:rPr>
          <w:rFonts w:eastAsia="Times New Roman" w:cs="Times New Roman"/>
          <w:szCs w:val="24"/>
        </w:rPr>
        <w:t>ε</w:t>
      </w:r>
      <w:r>
        <w:rPr>
          <w:rFonts w:eastAsia="Times New Roman" w:cs="Times New Roman"/>
          <w:szCs w:val="24"/>
        </w:rPr>
        <w:t>πτυγμένα</w:t>
      </w:r>
      <w:proofErr w:type="spellEnd"/>
      <w:r>
        <w:rPr>
          <w:rFonts w:eastAsia="Times New Roman" w:cs="Times New Roman"/>
          <w:szCs w:val="24"/>
        </w:rPr>
        <w:t xml:space="preserve"> κέντρα του καπιταλισμού. Από το Λονδίνο ως τη Ρώμη, λοιπόν, και από την Ευρώπη έως τις Ηνωμένες Πολιτείες διευρύνεται η απόσταση ανάμεσα στους κυριαρχούμενους και τ</w:t>
      </w:r>
      <w:r>
        <w:rPr>
          <w:rFonts w:eastAsia="Times New Roman" w:cs="Times New Roman"/>
          <w:szCs w:val="24"/>
        </w:rPr>
        <w:t>ους κυρίαρχους, ανάμεσα στους λαούς και τις ελίτ, ανάμεσα στους φτωχούς και τους πλούσιους, ανάμεσα στην εργασία και το κεφάλαιο.</w:t>
      </w:r>
    </w:p>
    <w:p w14:paraId="225E584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εξελίξεις αυτές απαιτούν προβληματισμό</w:t>
      </w:r>
      <w:r>
        <w:rPr>
          <w:rFonts w:eastAsia="Times New Roman" w:cs="Times New Roman"/>
          <w:szCs w:val="24"/>
        </w:rPr>
        <w:t>,</w:t>
      </w:r>
      <w:r>
        <w:rPr>
          <w:rFonts w:eastAsia="Times New Roman" w:cs="Times New Roman"/>
          <w:szCs w:val="24"/>
        </w:rPr>
        <w:t xml:space="preserve"> στοχασμό και επανακαθορισμό των προτεραιοτήτων. Στην προκειμένη περίπτωση επιβάλλου</w:t>
      </w:r>
      <w:r>
        <w:rPr>
          <w:rFonts w:eastAsia="Times New Roman" w:cs="Times New Roman"/>
          <w:szCs w:val="24"/>
        </w:rPr>
        <w:t>ν μια εξισορρόπηση των προτεραιοτήτων, όπως είναι σε εμάς, παραδείγματος χάρ</w:t>
      </w:r>
      <w:r>
        <w:rPr>
          <w:rFonts w:eastAsia="Times New Roman" w:cs="Times New Roman"/>
          <w:szCs w:val="24"/>
        </w:rPr>
        <w:t>ιν</w:t>
      </w:r>
      <w:r>
        <w:rPr>
          <w:rFonts w:eastAsia="Times New Roman" w:cs="Times New Roman"/>
          <w:szCs w:val="24"/>
        </w:rPr>
        <w:t>, η συνεπής εφαρμογή της συμφωνίας</w:t>
      </w:r>
      <w:r>
        <w:rPr>
          <w:rFonts w:eastAsia="Times New Roman" w:cs="Times New Roman"/>
          <w:szCs w:val="24"/>
        </w:rPr>
        <w:t>,</w:t>
      </w:r>
      <w:r>
        <w:rPr>
          <w:rFonts w:eastAsia="Times New Roman" w:cs="Times New Roman"/>
          <w:szCs w:val="24"/>
        </w:rPr>
        <w:t xml:space="preserve"> από την οποία εξαρτάται η χρηματοδότηση της χώρας μέχρι να βγούμε στις αγορές αλλά και η ταυτόχρονη ενίσχυση της συνοχής της κοινωνίας, από τη</w:t>
      </w:r>
      <w:r>
        <w:rPr>
          <w:rFonts w:eastAsia="Times New Roman" w:cs="Times New Roman"/>
          <w:szCs w:val="24"/>
        </w:rPr>
        <w:t>ν άλλη.</w:t>
      </w:r>
    </w:p>
    <w:p w14:paraId="225E584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Διότι και οι κοινωνίες έχουν όρια και αν τα όρια των κοινωνιών παραβιάζονται, τότε δημιουργούνται τέρατα και </w:t>
      </w:r>
      <w:proofErr w:type="spellStart"/>
      <w:r>
        <w:rPr>
          <w:rFonts w:eastAsia="Times New Roman" w:cs="Times New Roman"/>
          <w:szCs w:val="24"/>
        </w:rPr>
        <w:t>τερατογενν</w:t>
      </w:r>
      <w:r>
        <w:rPr>
          <w:rFonts w:eastAsia="Times New Roman" w:cs="Times New Roman"/>
          <w:szCs w:val="24"/>
        </w:rPr>
        <w:t>έ</w:t>
      </w:r>
      <w:r>
        <w:rPr>
          <w:rFonts w:eastAsia="Times New Roman" w:cs="Times New Roman"/>
          <w:szCs w:val="24"/>
        </w:rPr>
        <w:t>σεις</w:t>
      </w:r>
      <w:proofErr w:type="spellEnd"/>
      <w:r>
        <w:rPr>
          <w:rFonts w:eastAsia="Times New Roman" w:cs="Times New Roman"/>
          <w:szCs w:val="24"/>
        </w:rPr>
        <w:t>.</w:t>
      </w:r>
    </w:p>
    <w:p w14:paraId="225E584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 αυτή τη λογική </w:t>
      </w:r>
      <w:proofErr w:type="spellStart"/>
      <w:r>
        <w:rPr>
          <w:rFonts w:eastAsia="Times New Roman" w:cs="Times New Roman"/>
          <w:szCs w:val="24"/>
        </w:rPr>
        <w:t>υπακούουν</w:t>
      </w:r>
      <w:proofErr w:type="spellEnd"/>
      <w:r>
        <w:rPr>
          <w:rFonts w:eastAsia="Times New Roman" w:cs="Times New Roman"/>
          <w:szCs w:val="24"/>
        </w:rPr>
        <w:t xml:space="preserve"> οι εξαγγελίες του Πρωθυπουργού. Δεν έχουν καμμία σχέση με εκλογές ή με προεκλογικούς σχεδιασμο</w:t>
      </w:r>
      <w:r>
        <w:rPr>
          <w:rFonts w:eastAsia="Times New Roman" w:cs="Times New Roman"/>
          <w:szCs w:val="24"/>
        </w:rPr>
        <w:t>ύς. Αποτελούν ουσιώδη πλευρά της στρατηγικής της Κυβέρνησης για μια έξοδο από την κρίση με την κοινωνία όρθια και για έναν τρόπο υλοποίησης της συμφωνίας με τους δανειστές που παρά το πλαίσιο δημοσιονομικών περιορισμών που υπάρχει, θέλουμε και προσπαθούμε</w:t>
      </w:r>
      <w:r>
        <w:rPr>
          <w:rFonts w:eastAsia="Times New Roman" w:cs="Times New Roman"/>
          <w:szCs w:val="24"/>
        </w:rPr>
        <w:t>,</w:t>
      </w:r>
      <w:r>
        <w:rPr>
          <w:rFonts w:eastAsia="Times New Roman" w:cs="Times New Roman"/>
          <w:szCs w:val="24"/>
        </w:rPr>
        <w:t xml:space="preserve"> να υπηρετεί η πολιτική μας ταυτόχρονα την κοινωνική δικαιοσύνη και τη συνοχή.</w:t>
      </w:r>
    </w:p>
    <w:p w14:paraId="225E584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Αυτή ακριβώς είναι μια διακριτή διαφορά από τις προηγούμενες κυβερνήσεις, αυτή είναι μια ουσιώδης διαφορά από τη Νέα Δημοκρατία. Τα μέτρα που ανακοίνωσε ο Πρωθυπουργός</w:t>
      </w:r>
      <w:r>
        <w:rPr>
          <w:rFonts w:eastAsia="Times New Roman" w:cs="Times New Roman"/>
          <w:szCs w:val="24"/>
        </w:rPr>
        <w:t>,</w:t>
      </w:r>
      <w:r>
        <w:rPr>
          <w:rFonts w:eastAsia="Times New Roman" w:cs="Times New Roman"/>
          <w:szCs w:val="24"/>
        </w:rPr>
        <w:t xml:space="preserve"> δεν παρα</w:t>
      </w:r>
      <w:r>
        <w:rPr>
          <w:rFonts w:eastAsia="Times New Roman" w:cs="Times New Roman"/>
          <w:szCs w:val="24"/>
        </w:rPr>
        <w:t>βιάζουν κα</w:t>
      </w:r>
      <w:r>
        <w:rPr>
          <w:rFonts w:eastAsia="Times New Roman" w:cs="Times New Roman"/>
          <w:szCs w:val="24"/>
        </w:rPr>
        <w:t>μ</w:t>
      </w:r>
      <w:r>
        <w:rPr>
          <w:rFonts w:eastAsia="Times New Roman" w:cs="Times New Roman"/>
          <w:szCs w:val="24"/>
        </w:rPr>
        <w:t>μιά συμφωνία, όπως βιάστηκαν να πουν ορισμένα στελέχη της Νέας Δημοκρατίας. Αντίθετα αξιοποιούν περιθώρια που οι ίδιες οι θυσίες του λαού δημιουργούν.</w:t>
      </w:r>
    </w:p>
    <w:p w14:paraId="225E584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Εκείνο το οποίο κάνει η δική μας Κυβέρνηση</w:t>
      </w:r>
      <w:r>
        <w:rPr>
          <w:rFonts w:eastAsia="Times New Roman" w:cs="Times New Roman"/>
          <w:szCs w:val="24"/>
        </w:rPr>
        <w:t>,</w:t>
      </w:r>
      <w:r>
        <w:rPr>
          <w:rFonts w:eastAsia="Times New Roman" w:cs="Times New Roman"/>
          <w:szCs w:val="24"/>
        </w:rPr>
        <w:t xml:space="preserve"> είναι κάθε ευρώ που μπορεί να εξοικονομηθεί</w:t>
      </w:r>
      <w:r>
        <w:rPr>
          <w:rFonts w:eastAsia="Times New Roman" w:cs="Times New Roman"/>
          <w:szCs w:val="24"/>
        </w:rPr>
        <w:t>,</w:t>
      </w:r>
      <w:r>
        <w:rPr>
          <w:rFonts w:eastAsia="Times New Roman" w:cs="Times New Roman"/>
          <w:szCs w:val="24"/>
        </w:rPr>
        <w:t xml:space="preserve"> να πά</w:t>
      </w:r>
      <w:r>
        <w:rPr>
          <w:rFonts w:eastAsia="Times New Roman" w:cs="Times New Roman"/>
          <w:szCs w:val="24"/>
        </w:rPr>
        <w:t>ει σε αυτούς που το έχουν ανάγκη και αυτό είναι το καινούργιο που θέλουμε να εισάγουμε στην πολιτική της χώρας. Η αναστολή της αύξησης του ΦΠΑ στα νησιά που βρίσκονται στην πρώτη γραμμή της προσφυγικής κρίσης, η έκτακτη οικονομική ενίσχυση των χαμηλοσυνταξ</w:t>
      </w:r>
      <w:r>
        <w:rPr>
          <w:rFonts w:eastAsia="Times New Roman" w:cs="Times New Roman"/>
          <w:szCs w:val="24"/>
        </w:rPr>
        <w:t>ιούχων αλλά και άλλα μέτρα που βρίσκονται ήδη σε ισχύ, όπως η πρόσβαση των ανασφάλιστων στο δημόσιο σύστημα υγείας, η εφαρμογή του κοινωνικού εισοδήματος αλληλεγγύης και άλλα, είναι μέτρα που δεν βοηθούν μόνο τις κοινωνικές ομάδες που βρίσκονται στην πιο α</w:t>
      </w:r>
      <w:r>
        <w:rPr>
          <w:rFonts w:eastAsia="Times New Roman" w:cs="Times New Roman"/>
          <w:szCs w:val="24"/>
        </w:rPr>
        <w:t>δύναμη θέση αλλά είναι μέτρα που βοηθούν ολόκληρη την κοινωνία, διότι συμβάλλουν στην κοινωνική συνοχή και συμβάλλουν και στην ανάκαμψη της οικονομίας. Είναι συστατικό μέρος της πολιτικής μας και του θετικού σχεδίου που έχουμε υποσχεθεί στον ελληνικό λαό γ</w:t>
      </w:r>
      <w:r>
        <w:rPr>
          <w:rFonts w:eastAsia="Times New Roman" w:cs="Times New Roman"/>
          <w:szCs w:val="24"/>
        </w:rPr>
        <w:t>ια την έξοδο από την κρίση.</w:t>
      </w:r>
    </w:p>
    <w:p w14:paraId="225E584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Κρίσιμος σταθμός αυτού του σχεδίου, κρίσιμος σταθμός της πορείας προς την ολοκλήρωση του προγράμματος, ούτως ώστε να υπάρξουν δυνατότητες δανεισμού από τις αγορές</w:t>
      </w:r>
      <w:r>
        <w:rPr>
          <w:rFonts w:eastAsia="Times New Roman" w:cs="Times New Roman"/>
          <w:szCs w:val="24"/>
        </w:rPr>
        <w:t>,</w:t>
      </w:r>
      <w:r>
        <w:rPr>
          <w:rFonts w:eastAsia="Times New Roman" w:cs="Times New Roman"/>
          <w:szCs w:val="24"/>
        </w:rPr>
        <w:t xml:space="preserve"> είναι ακριβώς η φάση που διανύουμε. Από την έκβαση των διαπραγματεύσεων, από το σύντομο κλείσιμο της δεύτερης αξιολόγησης, κάτι το οποίο μπορεί να γίνει όπως έχουν διαβεβαιώσει και οι αρμόδιοι Υπουργοί και από την αλληλουχία των μέτρων που θα ακολουθήσουν</w:t>
      </w:r>
      <w:r>
        <w:rPr>
          <w:rFonts w:eastAsia="Times New Roman" w:cs="Times New Roman"/>
          <w:szCs w:val="24"/>
        </w:rPr>
        <w:t>, τη γρήγορη ένταξή μας στο πρόγραμμα αγοράς ομολόγων της Ευρωπαϊκής Κεντρικής Τράπεζας και άλλα, από αυτά θα εξαρτηθεί</w:t>
      </w:r>
      <w:r>
        <w:rPr>
          <w:rFonts w:eastAsia="Times New Roman" w:cs="Times New Roman"/>
          <w:szCs w:val="24"/>
        </w:rPr>
        <w:t>,</w:t>
      </w:r>
      <w:r>
        <w:rPr>
          <w:rFonts w:eastAsia="Times New Roman" w:cs="Times New Roman"/>
          <w:szCs w:val="24"/>
        </w:rPr>
        <w:t xml:space="preserve"> το αν πότε και πόσο γρήγορα θα βγούμε σε ένα ξέφωτο</w:t>
      </w:r>
      <w:r>
        <w:rPr>
          <w:rFonts w:eastAsia="Times New Roman" w:cs="Times New Roman"/>
          <w:szCs w:val="24"/>
        </w:rPr>
        <w:t>,</w:t>
      </w:r>
      <w:r>
        <w:rPr>
          <w:rFonts w:eastAsia="Times New Roman" w:cs="Times New Roman"/>
          <w:szCs w:val="24"/>
        </w:rPr>
        <w:t xml:space="preserve"> το οποίο δεν θα είναι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οριστικό τέλος της κρίσης, αλλά θα μας επιτρέψει</w:t>
      </w:r>
      <w:r>
        <w:rPr>
          <w:rFonts w:eastAsia="Times New Roman" w:cs="Times New Roman"/>
          <w:szCs w:val="24"/>
        </w:rPr>
        <w:t xml:space="preserve"> με όρους πολιτικής αυτονομίας να σχεδιάσουμε τη δράση μας στα πλαίσια των ευρωπαϊκών και των παγκόσμιων θεσμών.</w:t>
      </w:r>
    </w:p>
    <w:p w14:paraId="225E5846" w14:textId="77777777" w:rsidR="00E140DF" w:rsidRDefault="00A85BE1">
      <w:pPr>
        <w:spacing w:line="600" w:lineRule="auto"/>
        <w:ind w:firstLine="709"/>
        <w:jc w:val="center"/>
        <w:rPr>
          <w:rFonts w:eastAsia="Times New Roman"/>
          <w:bCs/>
        </w:rPr>
      </w:pPr>
      <w:r>
        <w:rPr>
          <w:rFonts w:eastAsia="Times New Roman"/>
          <w:bCs/>
        </w:rPr>
        <w:t>(Θόρυβος στην Αίθουσα)</w:t>
      </w:r>
    </w:p>
    <w:p w14:paraId="225E5847" w14:textId="77777777" w:rsidR="00E140DF" w:rsidRDefault="00A85BE1">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Αντιπρόεδρε.</w:t>
      </w:r>
    </w:p>
    <w:p w14:paraId="225E584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Παρακαλώ πολύ, κύριοι συνάδελφοι, καθήστε και κάντε </w:t>
      </w:r>
      <w:r>
        <w:rPr>
          <w:rFonts w:eastAsia="Times New Roman" w:cs="Times New Roman"/>
          <w:szCs w:val="24"/>
        </w:rPr>
        <w:t>ησυχία.</w:t>
      </w:r>
    </w:p>
    <w:p w14:paraId="225E584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Συνεχίστε, κύριε Αντιπρόεδρε.</w:t>
      </w:r>
    </w:p>
    <w:p w14:paraId="225E584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Το σχέδιο αυτό παρά τη διαρκή και διαρκώς διαψευδόμενη καταστροφολογία της Νέας Δημοκρατίας προχωρά προς την τελική φάση της υλοποίησής του. Η επιτυχής ολοκλήρωση του σ</w:t>
      </w:r>
      <w:r>
        <w:rPr>
          <w:rFonts w:eastAsia="Times New Roman" w:cs="Times New Roman"/>
          <w:szCs w:val="24"/>
        </w:rPr>
        <w:t>χεδίου μας ακριβώς ακυρώνει κάθε συζήτηση για τέταρτο μνημόνιο προς θλίψη ορισμένων κέντρων, εντός και εκτός της χώρας μας, τα οποία πιστεύουν ότι αυτή η χώρα δεν μπορεί να κυβερνηθεί χωρίς μνημόνια, χωρίς τρόικες και χωρίς επιβολή.</w:t>
      </w:r>
    </w:p>
    <w:p w14:paraId="225E584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Τέσσερις παράγοντες, νο</w:t>
      </w:r>
      <w:r>
        <w:rPr>
          <w:rFonts w:eastAsia="Times New Roman" w:cs="Times New Roman"/>
          <w:szCs w:val="24"/>
        </w:rPr>
        <w:t>μίζω, μεταξύ άλλων καθιστούν την υλοποίηση αυτού του σχεδίου απολύτως εφικτή. Ο πρώτος</w:t>
      </w:r>
      <w:r>
        <w:rPr>
          <w:rFonts w:eastAsia="Times New Roman" w:cs="Times New Roman"/>
          <w:szCs w:val="24"/>
        </w:rPr>
        <w:t>,</w:t>
      </w:r>
      <w:r>
        <w:rPr>
          <w:rFonts w:eastAsia="Times New Roman" w:cs="Times New Roman"/>
          <w:szCs w:val="24"/>
        </w:rPr>
        <w:t xml:space="preserve"> είναι η υλοποίηση της ίδιας της συμφωνίας η οποία έχει ολοκληρωθεί κατά το μεγαλύτερο μέρος της και η δυνατότητα ολοκλήρωσης της δεύτερης αξιολόγησης εφόσον γίν</w:t>
      </w:r>
      <w:r>
        <w:rPr>
          <w:rFonts w:eastAsia="Times New Roman" w:cs="Times New Roman"/>
          <w:szCs w:val="24"/>
        </w:rPr>
        <w:t>ει</w:t>
      </w:r>
      <w:r>
        <w:rPr>
          <w:rFonts w:eastAsia="Times New Roman" w:cs="Times New Roman"/>
          <w:szCs w:val="24"/>
        </w:rPr>
        <w:t xml:space="preserve"> σεβασ</w:t>
      </w:r>
      <w:r>
        <w:rPr>
          <w:rFonts w:eastAsia="Times New Roman" w:cs="Times New Roman"/>
          <w:szCs w:val="24"/>
        </w:rPr>
        <w:t>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ευρωπαϊκ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σε ό,τι αφορά τα εργασιακά θέματα.</w:t>
      </w:r>
    </w:p>
    <w:p w14:paraId="225E584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Δεύτερος ενισχυτικός παράγοντας</w:t>
      </w:r>
      <w:r>
        <w:rPr>
          <w:rFonts w:eastAsia="Times New Roman" w:cs="Times New Roman"/>
          <w:szCs w:val="24"/>
        </w:rPr>
        <w:t>,</w:t>
      </w:r>
      <w:r>
        <w:rPr>
          <w:rFonts w:eastAsia="Times New Roman" w:cs="Times New Roman"/>
          <w:szCs w:val="24"/>
        </w:rPr>
        <w:t xml:space="preserve"> είναι οι εξελίξεις στην πραγματική οικονομία. Σπάει ο φαύλος κύκλος της ύφεσης και όσοι μιλούν ακόμα για ύφεση</w:t>
      </w:r>
      <w:r>
        <w:rPr>
          <w:rFonts w:eastAsia="Times New Roman" w:cs="Times New Roman"/>
          <w:szCs w:val="24"/>
        </w:rPr>
        <w:t>,</w:t>
      </w:r>
      <w:r>
        <w:rPr>
          <w:rFonts w:eastAsia="Times New Roman" w:cs="Times New Roman"/>
          <w:szCs w:val="24"/>
        </w:rPr>
        <w:t xml:space="preserve"> πολύ απλά θα διαψευστούν.</w:t>
      </w:r>
    </w:p>
    <w:p w14:paraId="225E584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τρίτος παράγοντας</w:t>
      </w:r>
      <w:r>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η ανακοίνωση των βραχυπρόθεσμων μέτρων για το χρέος</w:t>
      </w:r>
      <w:r>
        <w:rPr>
          <w:rFonts w:eastAsia="Times New Roman" w:cs="Times New Roman"/>
          <w:szCs w:val="24"/>
        </w:rPr>
        <w:t>,</w:t>
      </w:r>
      <w:r>
        <w:rPr>
          <w:rFonts w:eastAsia="Times New Roman" w:cs="Times New Roman"/>
          <w:szCs w:val="24"/>
        </w:rPr>
        <w:t xml:space="preserve"> που παρ</w:t>
      </w:r>
      <w:r>
        <w:rPr>
          <w:rFonts w:eastAsia="Times New Roman" w:cs="Times New Roman"/>
          <w:szCs w:val="24"/>
        </w:rPr>
        <w:t xml:space="preserve">’ </w:t>
      </w:r>
      <w:r>
        <w:rPr>
          <w:rFonts w:eastAsia="Times New Roman" w:cs="Times New Roman"/>
          <w:szCs w:val="24"/>
        </w:rPr>
        <w:t>όλο ότι αποτελούν μόνο ένα μέρος της συνολικής ρύθμισης, είναι σημαντικά, διότι παρέχουν ισχυρή προστασία έναντι του κινδύνου αύξησης των επιτοκίων</w:t>
      </w:r>
      <w:r>
        <w:rPr>
          <w:rFonts w:eastAsia="Times New Roman" w:cs="Times New Roman"/>
          <w:szCs w:val="24"/>
        </w:rPr>
        <w:t>,</w:t>
      </w:r>
      <w:r>
        <w:rPr>
          <w:rFonts w:eastAsia="Times New Roman" w:cs="Times New Roman"/>
          <w:szCs w:val="24"/>
        </w:rPr>
        <w:t xml:space="preserve"> σε μια φάση που νομίζουμε</w:t>
      </w:r>
      <w:r>
        <w:rPr>
          <w:rFonts w:eastAsia="Times New Roman" w:cs="Times New Roman"/>
          <w:szCs w:val="24"/>
        </w:rPr>
        <w:t>,</w:t>
      </w:r>
      <w:r>
        <w:rPr>
          <w:rFonts w:eastAsia="Times New Roman" w:cs="Times New Roman"/>
          <w:szCs w:val="24"/>
        </w:rPr>
        <w:t xml:space="preserve"> ότι είναι πολύ πι</w:t>
      </w:r>
      <w:r>
        <w:rPr>
          <w:rFonts w:eastAsia="Times New Roman" w:cs="Times New Roman"/>
          <w:szCs w:val="24"/>
        </w:rPr>
        <w:t>θανό αυτή η αύξηση να υπάρξει.</w:t>
      </w:r>
    </w:p>
    <w:p w14:paraId="225E584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σύγκριση που γίνεται από ορισμένους με το </w:t>
      </w:r>
      <w:r>
        <w:rPr>
          <w:rFonts w:eastAsia="Times New Roman" w:cs="Times New Roman"/>
          <w:szCs w:val="24"/>
          <w:lang w:val="en-US"/>
        </w:rPr>
        <w:t>PSI</w:t>
      </w:r>
      <w:r>
        <w:rPr>
          <w:rFonts w:eastAsia="Times New Roman" w:cs="Times New Roman"/>
          <w:szCs w:val="24"/>
        </w:rPr>
        <w:t xml:space="preserve">, δηλαδή την προηγούμενη αναδιάρθρωση του χρέους, είναι άστοχη και παραπλανητική, διότι εκείνο που έμεινε από το </w:t>
      </w:r>
      <w:r>
        <w:rPr>
          <w:rFonts w:eastAsia="Times New Roman" w:cs="Times New Roman"/>
          <w:szCs w:val="24"/>
          <w:lang w:val="en-US"/>
        </w:rPr>
        <w:t>PSI</w:t>
      </w:r>
      <w:r>
        <w:rPr>
          <w:rFonts w:eastAsia="Times New Roman" w:cs="Times New Roman"/>
          <w:szCs w:val="24"/>
        </w:rPr>
        <w:t xml:space="preserve"> και το δεύτερο μνημόνιο</w:t>
      </w:r>
      <w:r>
        <w:rPr>
          <w:rFonts w:eastAsia="Times New Roman" w:cs="Times New Roman"/>
          <w:szCs w:val="24"/>
        </w:rPr>
        <w:t>,</w:t>
      </w:r>
      <w:r>
        <w:rPr>
          <w:rFonts w:eastAsia="Times New Roman" w:cs="Times New Roman"/>
          <w:szCs w:val="24"/>
        </w:rPr>
        <w:t xml:space="preserve"> δεν ήταν κάποια ελάφρυνση του χρέους</w:t>
      </w:r>
      <w:r>
        <w:rPr>
          <w:rFonts w:eastAsia="Times New Roman" w:cs="Times New Roman"/>
          <w:szCs w:val="24"/>
        </w:rPr>
        <w:t>, όπως δείχνουν και οι αριθμοί, αλλά η χρεοκοπία των τραπεζών, η εξαέρωση των αποθεματικών των ασφαλιστικών ταμείων, το βάθεμα της ύφεσης και η αύξηση της ανεργίας.</w:t>
      </w:r>
    </w:p>
    <w:p w14:paraId="225E584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τέταρτος υποστηρικτικός παράγοντας</w:t>
      </w:r>
      <w:r>
        <w:rPr>
          <w:rFonts w:eastAsia="Times New Roman" w:cs="Times New Roman"/>
          <w:szCs w:val="24"/>
        </w:rPr>
        <w:t>,</w:t>
      </w:r>
      <w:r>
        <w:rPr>
          <w:rFonts w:eastAsia="Times New Roman" w:cs="Times New Roman"/>
          <w:szCs w:val="24"/>
        </w:rPr>
        <w:t xml:space="preserve"> είναι ότι σε συνθήκες </w:t>
      </w:r>
      <w:r>
        <w:rPr>
          <w:rFonts w:eastAsia="Times New Roman" w:cs="Times New Roman"/>
          <w:szCs w:val="24"/>
        </w:rPr>
        <w:t>εντεινό</w:t>
      </w:r>
      <w:r>
        <w:rPr>
          <w:rFonts w:eastAsia="Times New Roman" w:cs="Times New Roman"/>
          <w:szCs w:val="24"/>
        </w:rPr>
        <w:t>μενης αβεβαιότητας και α</w:t>
      </w:r>
      <w:r>
        <w:rPr>
          <w:rFonts w:eastAsia="Times New Roman" w:cs="Times New Roman"/>
          <w:szCs w:val="24"/>
        </w:rPr>
        <w:t xml:space="preserve">στάθειας, ο γεωπολιτικός ρόλος της χώρας μας </w:t>
      </w:r>
      <w:r>
        <w:rPr>
          <w:rFonts w:eastAsia="Times New Roman" w:cs="Times New Roman"/>
          <w:szCs w:val="24"/>
        </w:rPr>
        <w:t xml:space="preserve">ενισχύεται </w:t>
      </w:r>
      <w:r>
        <w:rPr>
          <w:rFonts w:eastAsia="Times New Roman" w:cs="Times New Roman"/>
          <w:szCs w:val="24"/>
        </w:rPr>
        <w:t xml:space="preserve">και η πολιτική </w:t>
      </w:r>
      <w:r>
        <w:rPr>
          <w:rFonts w:eastAsia="Times New Roman" w:cs="Times New Roman"/>
          <w:szCs w:val="24"/>
        </w:rPr>
        <w:t>μας,</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προσπαθεί να ενισχύσει περαιτέρω τη διεθνή θέση και τον ρόλο της χώρας μας.</w:t>
      </w:r>
    </w:p>
    <w:p w14:paraId="225E585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χώρα, λοιπόν, διαθέτει σαφές σχέδιο. Αυτό το σχέδιο είναι σε τροχιά υλοποίησης και ολοκλήρωση</w:t>
      </w:r>
      <w:r>
        <w:rPr>
          <w:rFonts w:eastAsia="Times New Roman" w:cs="Times New Roman"/>
          <w:szCs w:val="24"/>
        </w:rPr>
        <w:t xml:space="preserve">ς. Οι καταστροφολογίες της Νέας Δημοκρατίας για μία ακόμα φορά θα διαψευστούν. </w:t>
      </w:r>
    </w:p>
    <w:p w14:paraId="225E585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βασική προϋπόθεση για την επιτυχή ολοκλήρωση του σχεδίου μας είναι ο χρόνος. Δεν αρκεί να βγούμε κάποτε στις αγορές. Δεν αρκεί να ολοκληρωθεί κάποτε η </w:t>
      </w:r>
      <w:r>
        <w:rPr>
          <w:rFonts w:eastAsia="Times New Roman" w:cs="Times New Roman"/>
          <w:szCs w:val="24"/>
        </w:rPr>
        <w:t>δεύτερη</w:t>
      </w:r>
      <w:r>
        <w:rPr>
          <w:rFonts w:eastAsia="Times New Roman" w:cs="Times New Roman"/>
          <w:szCs w:val="24"/>
        </w:rPr>
        <w:t xml:space="preserve"> αξιολόγηση. </w:t>
      </w:r>
      <w:r>
        <w:rPr>
          <w:rFonts w:eastAsia="Times New Roman" w:cs="Times New Roman"/>
          <w:szCs w:val="24"/>
        </w:rPr>
        <w:t xml:space="preserve">Δεν αρκεί να μπούμε κάποτε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π</w:t>
      </w:r>
      <w:r>
        <w:rPr>
          <w:rFonts w:eastAsia="Times New Roman" w:cs="Times New Roman"/>
          <w:szCs w:val="24"/>
        </w:rPr>
        <w:t xml:space="preserve">οσοτικής </w:t>
      </w:r>
      <w:r>
        <w:rPr>
          <w:rFonts w:eastAsia="Times New Roman" w:cs="Times New Roman"/>
          <w:szCs w:val="24"/>
        </w:rPr>
        <w:t>χ</w:t>
      </w:r>
      <w:r>
        <w:rPr>
          <w:rFonts w:eastAsia="Times New Roman" w:cs="Times New Roman"/>
          <w:szCs w:val="24"/>
        </w:rPr>
        <w:t>αλάρωσης. Όλα αυτά πρέπει να γίνουν στην ώρα τους και πάντως πρέπει να έχουν ολοκληρωθεί όλες οι διαδικασίες τους πρώτους μήνες του 2017, για να μπορέσουμε να βγούμε δοκιμαστικά στις αγορές</w:t>
      </w:r>
      <w:r>
        <w:rPr>
          <w:rFonts w:eastAsia="Times New Roman" w:cs="Times New Roman"/>
          <w:szCs w:val="24"/>
        </w:rPr>
        <w:t xml:space="preserve"> πριν λήξει το πρώτο εξάμηνο του 2017, για να μην επαναληφθούν τα λάθη που έγιναν το 2014.</w:t>
      </w:r>
    </w:p>
    <w:p w14:paraId="225E585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Πρέπει να θυμίσω εδώ, επειδή άκουσα πολλά για το 2014, ότι εκείνο που έγινε τότε</w:t>
      </w:r>
      <w:r>
        <w:rPr>
          <w:rFonts w:eastAsia="Times New Roman" w:cs="Times New Roman"/>
          <w:szCs w:val="24"/>
        </w:rPr>
        <w:t>,</w:t>
      </w:r>
      <w:r>
        <w:rPr>
          <w:rFonts w:eastAsia="Times New Roman" w:cs="Times New Roman"/>
          <w:szCs w:val="24"/>
        </w:rPr>
        <w:t xml:space="preserve"> ήταν ότι στήθηκε ένα σχέδιο ενταγμένο εξ αρχής σε μία </w:t>
      </w:r>
      <w:proofErr w:type="spellStart"/>
      <w:r>
        <w:rPr>
          <w:rFonts w:eastAsia="Times New Roman" w:cs="Times New Roman"/>
          <w:szCs w:val="24"/>
        </w:rPr>
        <w:t>εκλογικίστικη</w:t>
      </w:r>
      <w:proofErr w:type="spellEnd"/>
      <w:r>
        <w:rPr>
          <w:rFonts w:eastAsia="Times New Roman" w:cs="Times New Roman"/>
          <w:szCs w:val="24"/>
        </w:rPr>
        <w:t xml:space="preserve"> λογική. Το θέμα</w:t>
      </w:r>
      <w:r>
        <w:rPr>
          <w:rFonts w:eastAsia="Times New Roman" w:cs="Times New Roman"/>
          <w:szCs w:val="24"/>
        </w:rPr>
        <w:t xml:space="preserve"> που αντιμετώπιζε η τότε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ήταν πώς να αποφύγει την ήττα στις ευρωεκλογές και όταν η ήττα ήρθε, πώς να μπορέσει να </w:t>
      </w:r>
      <w:r>
        <w:rPr>
          <w:rFonts w:eastAsia="Times New Roman" w:cs="Times New Roman"/>
          <w:szCs w:val="24"/>
        </w:rPr>
        <w:t>ανα</w:t>
      </w:r>
      <w:r>
        <w:rPr>
          <w:rFonts w:eastAsia="Times New Roman" w:cs="Times New Roman"/>
          <w:szCs w:val="24"/>
        </w:rPr>
        <w:t xml:space="preserve">κάμψει από την ήττα εκείνη. </w:t>
      </w:r>
    </w:p>
    <w:p w14:paraId="225E585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Αυτό ήταν το δήθεν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Σαμαρά. Γι’ αυτό οργανώθηκε μία όπως-όπως έκδοση ομολόγων το</w:t>
      </w:r>
      <w:r>
        <w:rPr>
          <w:rFonts w:eastAsia="Times New Roman" w:cs="Times New Roman"/>
          <w:szCs w:val="24"/>
        </w:rPr>
        <w:t>ν Απρίλιο του 2014. Το ομόλογο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πουλήθηκε αν και σε υψηλό επιτόκιο. Το αμέσως επόμενο, όμως, ομόλογο που επιχειρήθηκε να εκδοθεί το καλοκαίρι του 2014</w:t>
      </w:r>
      <w:r>
        <w:rPr>
          <w:rFonts w:eastAsia="Times New Roman" w:cs="Times New Roman"/>
          <w:szCs w:val="24"/>
        </w:rPr>
        <w:t>,</w:t>
      </w:r>
      <w:r>
        <w:rPr>
          <w:rFonts w:eastAsia="Times New Roman" w:cs="Times New Roman"/>
          <w:szCs w:val="24"/>
        </w:rPr>
        <w:t xml:space="preserve"> δεν μπόρεσε να πουληθεί, διότι η ευνοϊκή συγκυρία στο μεταξύ είχε αλλάξει. Αναβλήθηκαν και όλε</w:t>
      </w:r>
      <w:r>
        <w:rPr>
          <w:rFonts w:eastAsia="Times New Roman" w:cs="Times New Roman"/>
          <w:szCs w:val="24"/>
        </w:rPr>
        <w:t>ς οι επόμενες εκδόσεις που είχαν προγραμματιστεί και η κρίση –που ποτέ δεν είχε φύγει- επανήλθε δριμύτερη.</w:t>
      </w:r>
    </w:p>
    <w:p w14:paraId="225E585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Νέας Δημοκρατίας και του ΠΑΣΟΚ, είναι η κρίση που μάταια επιχειρείτε να φορτώσετε σε μας, κρύβοντας ότι είχε αρχίσει</w:t>
      </w:r>
      <w:r>
        <w:rPr>
          <w:rFonts w:eastAsia="Times New Roman" w:cs="Times New Roman"/>
          <w:szCs w:val="24"/>
        </w:rPr>
        <w:t xml:space="preserve"> ήδη από τότε η επιδείνωση της κατάστασης. </w:t>
      </w:r>
    </w:p>
    <w:p w14:paraId="225E585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Αντιπολίτευση κατηγορεί τη σημερινή Κυβέρνηση</w:t>
      </w:r>
      <w:r>
        <w:rPr>
          <w:rFonts w:eastAsia="Times New Roman" w:cs="Times New Roman"/>
          <w:szCs w:val="24"/>
        </w:rPr>
        <w:t>,</w:t>
      </w:r>
      <w:r>
        <w:rPr>
          <w:rFonts w:eastAsia="Times New Roman" w:cs="Times New Roman"/>
          <w:szCs w:val="24"/>
        </w:rPr>
        <w:t xml:space="preserve"> ότι δήθεν δεσμεύει τη χώρα σε μεγάλα πλεονάσματα. Πρόκειται για ένα ακόμα ψέμα. Η αλήθεια είναι ότι η σημερινή Κυβέρνηση προσπαθεί να απαλλάξει τη χώρα από τα</w:t>
      </w:r>
      <w:r>
        <w:rPr>
          <w:rFonts w:eastAsia="Times New Roman" w:cs="Times New Roman"/>
          <w:szCs w:val="24"/>
        </w:rPr>
        <w:t>,</w:t>
      </w:r>
      <w:r>
        <w:rPr>
          <w:rFonts w:eastAsia="Times New Roman" w:cs="Times New Roman"/>
          <w:szCs w:val="24"/>
        </w:rPr>
        <w:t xml:space="preserve"> πρά</w:t>
      </w:r>
      <w:r>
        <w:rPr>
          <w:rFonts w:eastAsia="Times New Roman" w:cs="Times New Roman"/>
          <w:szCs w:val="24"/>
        </w:rPr>
        <w:t>γματι</w:t>
      </w:r>
      <w:r>
        <w:rPr>
          <w:rFonts w:eastAsia="Times New Roman" w:cs="Times New Roman"/>
          <w:szCs w:val="24"/>
        </w:rPr>
        <w:t>,</w:t>
      </w:r>
      <w:r>
        <w:rPr>
          <w:rFonts w:eastAsia="Times New Roman" w:cs="Times New Roman"/>
          <w:szCs w:val="24"/>
        </w:rPr>
        <w:t xml:space="preserve"> ανέφικτα πλεονάσματα</w:t>
      </w:r>
      <w:r>
        <w:rPr>
          <w:rFonts w:eastAsia="Times New Roman" w:cs="Times New Roman"/>
          <w:szCs w:val="24"/>
        </w:rPr>
        <w:t>,</w:t>
      </w:r>
      <w:r>
        <w:rPr>
          <w:rFonts w:eastAsia="Times New Roman" w:cs="Times New Roman"/>
          <w:szCs w:val="24"/>
        </w:rPr>
        <w:t xml:space="preserve"> για τα οποία είχαν δεσμευτεί οι προηγούμενοι. Με βάση το δεύτερο μνημόνιο το βασικό σενάριο προέβλεπε πλεόνασμα 4% για την περίοδο 2016-2020 και 4% για την περίοδο 2021-2030. </w:t>
      </w:r>
      <w:r>
        <w:rPr>
          <w:rFonts w:eastAsia="Times New Roman" w:cs="Times New Roman"/>
          <w:szCs w:val="24"/>
        </w:rPr>
        <w:t>Σ</w:t>
      </w:r>
      <w:r>
        <w:rPr>
          <w:rFonts w:eastAsia="Times New Roman" w:cs="Times New Roman"/>
          <w:szCs w:val="24"/>
        </w:rPr>
        <w:t>ας φαίνονται τώρα πολλά το 0,5% του 2016, το 1,7% τ</w:t>
      </w:r>
      <w:r>
        <w:rPr>
          <w:rFonts w:eastAsia="Times New Roman" w:cs="Times New Roman"/>
          <w:szCs w:val="24"/>
        </w:rPr>
        <w:t>ου 2017 και το 3,8% που αποτελεί την οροφή, το ταβάνι, για τις συζητήσεις που γίνονται;</w:t>
      </w:r>
    </w:p>
    <w:p w14:paraId="225E585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Την ίδια στιγμή, βεβαίως, το Διεθνές Νομισματικό Ταμείο προτείνει 1,5%, υπό την προϋπόθεση ότι θα υπάρξει ανάλογη ελάφρυνση του χρέους. Το παράδοξο –και πρέπει να το πο</w:t>
      </w:r>
      <w:r>
        <w:rPr>
          <w:rFonts w:eastAsia="Times New Roman" w:cs="Times New Roman"/>
          <w:szCs w:val="24"/>
        </w:rPr>
        <w:t>ύμε εδώ- με τη στάση του Διεθνούς Νομισματικού Ταμείου είναι ότι στην περίπτωση που οι δανειστές δεν δεχθούν να προχωρήσουν τώρα σε επαρκή ελάφρυνση του χρέους, τότε το Διεθνές Νομισματικό Ταμείο ζητά από εμάς πρόσθετα μέτρα 4 με 4,5 δισεκατομμύρια ευρώ, σ</w:t>
      </w:r>
      <w:r>
        <w:rPr>
          <w:rFonts w:eastAsia="Times New Roman" w:cs="Times New Roman"/>
          <w:szCs w:val="24"/>
        </w:rPr>
        <w:t>αν να είναι υπεύθυνη η Ελλάδα, επειδή οι δανειστές δεν μειώνουν το χρέος, όπως κι εμείς ζητούμε.</w:t>
      </w:r>
    </w:p>
    <w:p w14:paraId="225E585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Σε κάθε περίπτωση, όμως, η Κυβέρνηση έχει καταστήσει σαφές προς όλες τις κατευθύνσεις</w:t>
      </w:r>
      <w:r>
        <w:rPr>
          <w:rFonts w:eastAsia="Times New Roman" w:cs="Times New Roman"/>
          <w:szCs w:val="24"/>
        </w:rPr>
        <w:t>,</w:t>
      </w:r>
      <w:r>
        <w:rPr>
          <w:rFonts w:eastAsia="Times New Roman" w:cs="Times New Roman"/>
          <w:szCs w:val="24"/>
        </w:rPr>
        <w:t xml:space="preserve"> ότι δεν συζητά μέτρα, εφόσον αυτά είναι έξω από τη συμφωνία και έξω από </w:t>
      </w:r>
      <w:r>
        <w:rPr>
          <w:rFonts w:eastAsia="Times New Roman" w:cs="Times New Roman"/>
          <w:szCs w:val="24"/>
        </w:rPr>
        <w:t>την εντολή που μας έχει δώσει ο ελληνικός λαός. Οι όποιες καθυστερήσεις και αντιφάσεις χαρακτηρίζουν τη διαπραγμάτευση στην παρούσα φάση</w:t>
      </w:r>
      <w:r>
        <w:rPr>
          <w:rFonts w:eastAsia="Times New Roman" w:cs="Times New Roman"/>
          <w:szCs w:val="24"/>
        </w:rPr>
        <w:t>,</w:t>
      </w:r>
      <w:r>
        <w:rPr>
          <w:rFonts w:eastAsia="Times New Roman" w:cs="Times New Roman"/>
          <w:szCs w:val="24"/>
        </w:rPr>
        <w:t xml:space="preserve"> δεν οφείλονται σε καθυστερήσεις της ελληνικής πλευράς ούτε σε άλλα εμπόδια που θέτουμε εμείς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Οφείλονται</w:t>
      </w:r>
      <w:r>
        <w:rPr>
          <w:rFonts w:eastAsia="Times New Roman" w:cs="Times New Roman"/>
          <w:szCs w:val="24"/>
        </w:rPr>
        <w:t xml:space="preserve"> αποκλειστικά </w:t>
      </w:r>
      <w:r>
        <w:rPr>
          <w:rFonts w:eastAsia="Times New Roman" w:cs="Times New Roman"/>
          <w:szCs w:val="24"/>
        </w:rPr>
        <w:t>σε αποκλίνουσες και αντιφατικές επιδιώξεις ορισμένων από τους δανειστές.</w:t>
      </w:r>
    </w:p>
    <w:p w14:paraId="225E585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Ορισμένες χώρες, παραδείγματος χάρ</w:t>
      </w:r>
      <w:r>
        <w:rPr>
          <w:rFonts w:eastAsia="Times New Roman" w:cs="Times New Roman"/>
          <w:szCs w:val="24"/>
        </w:rPr>
        <w:t>ιν</w:t>
      </w:r>
      <w:r>
        <w:rPr>
          <w:rFonts w:eastAsia="Times New Roman" w:cs="Times New Roman"/>
          <w:szCs w:val="24"/>
        </w:rPr>
        <w:t>, ευρωπαϊκές θέλουν οπωσδήποτε το Διεθνές Νομισματικό Ταμείο στο ελληνικό πρόγραμμα αλλά δεν αποδέχονται τους όρους που το Διεθνές Νομισματικό Ταμε</w:t>
      </w:r>
      <w:r>
        <w:rPr>
          <w:rFonts w:eastAsia="Times New Roman" w:cs="Times New Roman"/>
          <w:szCs w:val="24"/>
        </w:rPr>
        <w:t xml:space="preserve">ίο θέτει, </w:t>
      </w:r>
      <w:r>
        <w:rPr>
          <w:rFonts w:eastAsia="Times New Roman"/>
          <w:bCs/>
        </w:rPr>
        <w:t>προκειμένου να</w:t>
      </w:r>
      <w:r>
        <w:rPr>
          <w:rFonts w:eastAsia="Times New Roman" w:cs="Times New Roman"/>
          <w:szCs w:val="24"/>
        </w:rPr>
        <w:t xml:space="preserve"> συμμετάσχει.</w:t>
      </w:r>
    </w:p>
    <w:p w14:paraId="225E585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Διεθνές Ταμείο, πάλι, θεωρεί προϋπόθεση όπως είπα για την επιτυχία του ελληνικού προγράμματός, όχι την περισσότερη λιτότητα όπως λέει αλλά την περισσότερη ελάφρυνση του χρέους. </w:t>
      </w:r>
    </w:p>
    <w:p w14:paraId="225E585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Όταν, όμως, αυτή η δεύτερη απαίτηση γ</w:t>
      </w:r>
      <w:r>
        <w:rPr>
          <w:rFonts w:eastAsia="Times New Roman" w:cs="Times New Roman"/>
          <w:szCs w:val="24"/>
        </w:rPr>
        <w:t>ια περισσότερη ελάφρυνση του χρέους δεν πραγματοποιείται, τότε έρχεται σε αυτό που λέει ότι δεν θέλει, δηλαδή έρχεται σε μέτρα</w:t>
      </w:r>
      <w:r>
        <w:rPr>
          <w:rFonts w:eastAsia="Times New Roman" w:cs="Times New Roman"/>
          <w:szCs w:val="24"/>
        </w:rPr>
        <w:t>,</w:t>
      </w:r>
      <w:r>
        <w:rPr>
          <w:rFonts w:eastAsia="Times New Roman" w:cs="Times New Roman"/>
          <w:szCs w:val="24"/>
        </w:rPr>
        <w:t xml:space="preserve"> που οδηγούν σε περισσότερη λιτότητα. Δηλαδή επιχειρεί σε εκείνο που το ίδιο αντιλαμβάνεται ως ανορθολογισμό, να απαντήσει με ένα</w:t>
      </w:r>
      <w:r>
        <w:rPr>
          <w:rFonts w:eastAsia="Times New Roman" w:cs="Times New Roman"/>
          <w:szCs w:val="24"/>
        </w:rPr>
        <w:t>ν άλλο ανορθολογισμό. Δυστυχώς, όμως, οι δύο ανορθολογισμοί δεν οδηγούν σε κάποια λογική εκδοχή.</w:t>
      </w:r>
    </w:p>
    <w:p w14:paraId="225E585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διέξοδος, ωστόσο, υπάρχει και ο χώρος για προωθητικές λύσεις μπορεί να υπάρξει</w:t>
      </w:r>
      <w:r>
        <w:rPr>
          <w:rFonts w:eastAsia="Times New Roman" w:cs="Times New Roman"/>
          <w:szCs w:val="24"/>
        </w:rPr>
        <w:t>,</w:t>
      </w:r>
      <w:r>
        <w:rPr>
          <w:rFonts w:eastAsia="Times New Roman" w:cs="Times New Roman"/>
          <w:szCs w:val="24"/>
        </w:rPr>
        <w:t xml:space="preserve"> αν η συζήτηση μετατοπιστεί από τα πλεονάσματα στις προϋποθέσεις για την επίτε</w:t>
      </w:r>
      <w:r>
        <w:rPr>
          <w:rFonts w:eastAsia="Times New Roman" w:cs="Times New Roman"/>
          <w:szCs w:val="24"/>
        </w:rPr>
        <w:t>υξή τους και ειδικότερα στους ρυθμούς οικονομικής μεγέθυνσης και στην κατανομή του πλεονάσματος.</w:t>
      </w:r>
    </w:p>
    <w:p w14:paraId="225E585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Όλοι οι αριθμοί που αναφέρονται, έχουν μεγάλους βαθμούς αυθαιρεσίας. Ακόμα και το πλεόνασμα 2% ή 1,5% είναι αυθαίρετο, διότι δεν θα μπορέσει ούτε αυτό να επιτε</w:t>
      </w:r>
      <w:r>
        <w:rPr>
          <w:rFonts w:eastAsia="Times New Roman" w:cs="Times New Roman"/>
          <w:szCs w:val="24"/>
        </w:rPr>
        <w:t>υχθεί</w:t>
      </w:r>
      <w:r>
        <w:rPr>
          <w:rFonts w:eastAsia="Times New Roman" w:cs="Times New Roman"/>
          <w:szCs w:val="24"/>
        </w:rPr>
        <w:t>,</w:t>
      </w:r>
      <w:r>
        <w:rPr>
          <w:rFonts w:eastAsia="Times New Roman" w:cs="Times New Roman"/>
          <w:szCs w:val="24"/>
        </w:rPr>
        <w:t xml:space="preserve"> αν έχουμε αναιμική ανάκαμψη ή η οικονομία περιέλθει σε ύφεση. Αντίστροφα υψηλότερα πλεονάσματα μπορεί να αποδειχθούν εφικτά, εάν η οικονομία επιτύχει υψηλότερους ρυθμούς ανάκαμψης.</w:t>
      </w:r>
    </w:p>
    <w:p w14:paraId="225E585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υρίου Αντιπροέδρου της Κυβέρνησης)</w:t>
      </w:r>
    </w:p>
    <w:p w14:paraId="225E585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 Θα χρειαστώ την ανοχή σας για ένα το πολύ δύο λεπτά, κύριε Πρόεδρε.</w:t>
      </w:r>
    </w:p>
    <w:p w14:paraId="225E585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Ας συζητήσουμε, λοιπόν, πόση ανάπτυξη μπορούμε να πετύχουμε και πώς να την ενισχύσουμε και στη βάση αυτή να δούμε τι πλεονάσματα μπορούμε να πετύχουμε. </w:t>
      </w:r>
      <w:r>
        <w:rPr>
          <w:rFonts w:eastAsia="Times New Roman" w:cs="Times New Roman"/>
          <w:szCs w:val="24"/>
        </w:rPr>
        <w:t>Αυτό, κατά την άποψή μου, αποτελεί την πρώτη βάση</w:t>
      </w:r>
      <w:r>
        <w:rPr>
          <w:rFonts w:eastAsia="Times New Roman" w:cs="Times New Roman"/>
          <w:szCs w:val="24"/>
        </w:rPr>
        <w:t>,</w:t>
      </w:r>
      <w:r>
        <w:rPr>
          <w:rFonts w:eastAsia="Times New Roman" w:cs="Times New Roman"/>
          <w:szCs w:val="24"/>
        </w:rPr>
        <w:t xml:space="preserve"> για να βρεθεί προωθητική διέξοδος από τις αντιφάσεις που παρουσιάζονται σε αυτή τη συγκυρία.</w:t>
      </w:r>
    </w:p>
    <w:p w14:paraId="225E586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δέσμευση για την επίτευξη ενός ορισμένου ύψους πλεονάσματος έχει νόημα</w:t>
      </w:r>
      <w:r>
        <w:rPr>
          <w:rFonts w:eastAsia="Times New Roman" w:cs="Times New Roman"/>
          <w:szCs w:val="24"/>
        </w:rPr>
        <w:t>,</w:t>
      </w:r>
      <w:r>
        <w:rPr>
          <w:rFonts w:eastAsia="Times New Roman" w:cs="Times New Roman"/>
          <w:szCs w:val="24"/>
        </w:rPr>
        <w:t xml:space="preserve"> μόνο αν συνοδεύεται από συγκεκριμένες </w:t>
      </w:r>
      <w:r>
        <w:rPr>
          <w:rFonts w:eastAsia="Times New Roman" w:cs="Times New Roman"/>
          <w:szCs w:val="24"/>
        </w:rPr>
        <w:t>πολιτικές</w:t>
      </w:r>
      <w:r>
        <w:rPr>
          <w:rFonts w:eastAsia="Times New Roman" w:cs="Times New Roman"/>
          <w:szCs w:val="24"/>
        </w:rPr>
        <w:t>,</w:t>
      </w:r>
      <w:r>
        <w:rPr>
          <w:rFonts w:eastAsia="Times New Roman" w:cs="Times New Roman"/>
          <w:szCs w:val="24"/>
        </w:rPr>
        <w:t xml:space="preserve"> που θα διασφαλίζουν ένα αντίστοιχο επίπεδο οικονομικής μεγέθυνσης. </w:t>
      </w:r>
    </w:p>
    <w:p w14:paraId="225E586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δεύτερη βάση για να υπάρξει προωθητική λύση και διέξοδος</w:t>
      </w:r>
      <w:r>
        <w:rPr>
          <w:rFonts w:eastAsia="Times New Roman" w:cs="Times New Roman"/>
          <w:szCs w:val="24"/>
        </w:rPr>
        <w:t>,</w:t>
      </w:r>
      <w:r>
        <w:rPr>
          <w:rFonts w:eastAsia="Times New Roman" w:cs="Times New Roman"/>
          <w:szCs w:val="24"/>
        </w:rPr>
        <w:t xml:space="preserve"> είναι η διάθεση -όπως έχει προτείνει ο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μέρους του πλεονάσματος που θα συμφωνήσ</w:t>
      </w:r>
      <w:r>
        <w:rPr>
          <w:rFonts w:eastAsia="Times New Roman" w:cs="Times New Roman"/>
          <w:szCs w:val="24"/>
        </w:rPr>
        <w:t xml:space="preserve">ουμε να πετύχουμε, για τη χρηματοδότηση </w:t>
      </w:r>
      <w:proofErr w:type="spellStart"/>
      <w:r>
        <w:rPr>
          <w:rFonts w:eastAsia="Times New Roman" w:cs="Times New Roman"/>
          <w:szCs w:val="24"/>
        </w:rPr>
        <w:t>στοχευμένων</w:t>
      </w:r>
      <w:proofErr w:type="spellEnd"/>
      <w:r>
        <w:rPr>
          <w:rFonts w:eastAsia="Times New Roman" w:cs="Times New Roman"/>
          <w:szCs w:val="24"/>
        </w:rPr>
        <w:t xml:space="preserve"> και κοινωνικά δίκαιων φοροαπαλλαγών, για τη χρηματοδότηση δράσεων εξωστρέφειας, επενδύσεων και ενίσχυσης του κοινωνικού κράτους</w:t>
      </w:r>
      <w:r>
        <w:rPr>
          <w:rFonts w:eastAsia="Times New Roman" w:cs="Times New Roman"/>
          <w:szCs w:val="24"/>
        </w:rPr>
        <w:t>.</w:t>
      </w:r>
    </w:p>
    <w:p w14:paraId="225E586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Αν, δηλαδή, μέρος του πλεονάσματος επιστρέψει στην κοινωνία και στην οικονο</w:t>
      </w:r>
      <w:r>
        <w:rPr>
          <w:rFonts w:eastAsia="Times New Roman" w:cs="Times New Roman"/>
          <w:szCs w:val="24"/>
        </w:rPr>
        <w:t xml:space="preserve">μία, αυτό θα </w:t>
      </w:r>
      <w:r>
        <w:rPr>
          <w:rFonts w:eastAsia="Times New Roman" w:cs="Times New Roman"/>
          <w:szCs w:val="24"/>
        </w:rPr>
        <w:t xml:space="preserve">συμβάλει στη δημιουργία </w:t>
      </w:r>
      <w:r>
        <w:rPr>
          <w:rFonts w:eastAsia="Times New Roman" w:cs="Times New Roman"/>
          <w:szCs w:val="24"/>
        </w:rPr>
        <w:t>περαιτέρω προϋποθέ</w:t>
      </w:r>
      <w:r>
        <w:rPr>
          <w:rFonts w:eastAsia="Times New Roman" w:cs="Times New Roman"/>
          <w:szCs w:val="24"/>
        </w:rPr>
        <w:t>σεων</w:t>
      </w:r>
      <w:r>
        <w:rPr>
          <w:rFonts w:eastAsia="Times New Roman" w:cs="Times New Roman"/>
          <w:szCs w:val="24"/>
        </w:rPr>
        <w:t>,</w:t>
      </w:r>
      <w:r>
        <w:rPr>
          <w:rFonts w:eastAsia="Times New Roman" w:cs="Times New Roman"/>
          <w:szCs w:val="24"/>
        </w:rPr>
        <w:t xml:space="preserve"> για να συνεχιστεί η αναπτυξιακή διαδικασία. Διαφορετικά θα ανακοπεί.</w:t>
      </w:r>
    </w:p>
    <w:p w14:paraId="225E586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Κυβέρνηση, λοιπόν, έχει σχέδιο. Η θετική ολοκλήρωσή του είναι απολύτως εφικτή. Το σχέδιο αυτό ανταποκρίνεται στις ανάγκες, ό</w:t>
      </w:r>
      <w:r>
        <w:rPr>
          <w:rFonts w:eastAsia="Times New Roman" w:cs="Times New Roman"/>
          <w:szCs w:val="24"/>
        </w:rPr>
        <w:t>χι μόνο της χώρας μας αλλά και της Ευρώπης. Το σχέδιο αυτό υποστηρίζεται από την πορεία της οικονομίας</w:t>
      </w:r>
      <w:r>
        <w:rPr>
          <w:rFonts w:eastAsia="Times New Roman" w:cs="Times New Roman"/>
          <w:szCs w:val="24"/>
        </w:rPr>
        <w:t>,</w:t>
      </w:r>
      <w:r>
        <w:rPr>
          <w:rFonts w:eastAsia="Times New Roman" w:cs="Times New Roman"/>
          <w:szCs w:val="24"/>
        </w:rPr>
        <w:t xml:space="preserve"> που έπειτα από μια μακροχρόνια και βαθιά ύφεση έχει τις προϋποθέσεις να εισέλθει σε αναπτυξιακή τροχιά.</w:t>
      </w:r>
    </w:p>
    <w:p w14:paraId="225E586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του 2017 υπηρετεί ακριβώς αυτό </w:t>
      </w:r>
      <w:r>
        <w:rPr>
          <w:rFonts w:eastAsia="Times New Roman" w:cs="Times New Roman"/>
          <w:szCs w:val="24"/>
        </w:rPr>
        <w:t>το σχέδιο. Διασφαλίζει την επίτευξη των αναγκαίων δημοσιονομικών πλεονασμάτων, χωρίς τη λήψη νέων μέτρων. Διασφαλίζει, επίσης, τη μετάβαση από την ύφεση στην ανάκαμψη και στην απασχόληση και</w:t>
      </w:r>
      <w:r>
        <w:rPr>
          <w:rFonts w:eastAsia="Times New Roman" w:cs="Times New Roman"/>
          <w:szCs w:val="24"/>
        </w:rPr>
        <w:t>,</w:t>
      </w:r>
      <w:r>
        <w:rPr>
          <w:rFonts w:eastAsia="Times New Roman" w:cs="Times New Roman"/>
          <w:szCs w:val="24"/>
        </w:rPr>
        <w:t xml:space="preserve"> παρά τους δημοσιονομικούς περιορισμούς, ενισχύει το κοινωνικό κρ</w:t>
      </w:r>
      <w:r>
        <w:rPr>
          <w:rFonts w:eastAsia="Times New Roman" w:cs="Times New Roman"/>
          <w:szCs w:val="24"/>
        </w:rPr>
        <w:t xml:space="preserve">άτος και τις επενδύσεις. </w:t>
      </w:r>
    </w:p>
    <w:p w14:paraId="225E586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Σας καλώ να τον υπερψηφίσουμε.</w:t>
      </w:r>
    </w:p>
    <w:p w14:paraId="225E5866"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25E5867"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τον κ. Δραγασάκη.</w:t>
      </w:r>
    </w:p>
    <w:p w14:paraId="225E586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Νέας Δημοκρατίας κ. Κυ</w:t>
      </w:r>
      <w:r>
        <w:rPr>
          <w:rFonts w:eastAsia="Times New Roman" w:cs="Times New Roman"/>
          <w:szCs w:val="24"/>
        </w:rPr>
        <w:t>ριάκος Μητσοτάκης.</w:t>
      </w:r>
    </w:p>
    <w:p w14:paraId="225E5869" w14:textId="77777777" w:rsidR="00E140DF" w:rsidRDefault="00A85BE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25E586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Κυρίες και κύριοι Βουλευτές, πριν από δύο χρόνια στη συζήτηση για τον προϋπολογισμό του 2015, από αυτό ακριβώς το Βήμα ο κ. Τσίπρα</w:t>
      </w:r>
      <w:r>
        <w:rPr>
          <w:rFonts w:eastAsia="Times New Roman" w:cs="Times New Roman"/>
          <w:szCs w:val="24"/>
        </w:rPr>
        <w:t xml:space="preserve">ς ζητούσε επιτακτικά να φύγει η τότε κυβέρνηση. </w:t>
      </w:r>
    </w:p>
    <w:p w14:paraId="225E586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Με τη σύμπραξη της Χρυσής Αυγής και τη βοήθεια των τότε, αλλά και σήμερα παρατρεχάμενών του, έσυρε τη χώρα σε εκλογές και μαζί με αυτές σε μια μεγάλη περιπέτεια. </w:t>
      </w:r>
    </w:p>
    <w:p w14:paraId="225E586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Ήρθε η ώρα, λοιπόν, δύο χρόνια μετά να κάνου</w:t>
      </w:r>
      <w:r>
        <w:rPr>
          <w:rFonts w:eastAsia="Times New Roman" w:cs="Times New Roman"/>
          <w:szCs w:val="24"/>
        </w:rPr>
        <w:t xml:space="preserve">με, κύριε Τσίπρα, έναν απολογισμό της κυβερνητικής σας θητείας. </w:t>
      </w:r>
    </w:p>
    <w:p w14:paraId="225E586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οπισθοχώρηση της χώρας αυτά τα δύο χρόνια δεν έχει προηγούμενο. Από τη Μεταπολίτευση και μετά, καμμία εκλεγμένη κ</w:t>
      </w:r>
      <w:r>
        <w:rPr>
          <w:rFonts w:eastAsia="Times New Roman"/>
          <w:szCs w:val="24"/>
        </w:rPr>
        <w:t>υβέρνηση</w:t>
      </w:r>
      <w:r>
        <w:rPr>
          <w:rFonts w:eastAsia="Times New Roman" w:cs="Times New Roman"/>
          <w:szCs w:val="24"/>
        </w:rPr>
        <w:t xml:space="preserve"> δεν έχει προκαλέσει στην πατρίδα τόσο μεγάλη ζημιά σε τόσο σύντομο </w:t>
      </w:r>
      <w:r>
        <w:rPr>
          <w:rFonts w:eastAsia="Times New Roman" w:cs="Times New Roman"/>
          <w:szCs w:val="24"/>
        </w:rPr>
        <w:t xml:space="preserve">χρονικό διάστημα. </w:t>
      </w:r>
    </w:p>
    <w:p w14:paraId="225E586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ΣΥΡΙΖΑ και οι ΑΝΕΛ έταξαν τα πάντα στους πάντες, διχάζοντας και δηλητηριάζοντας την ελληνική κοινωνία και φουντώνοντας ένα ακραίο κύμα δημαγωγίας, το οποίο κόντεψε να τινάξει τη χώρα στον αέρα. Υπονόμευσαν με συκοφαντίες και με λάσπη κ</w:t>
      </w:r>
      <w:r>
        <w:rPr>
          <w:rFonts w:eastAsia="Times New Roman" w:cs="Times New Roman"/>
          <w:szCs w:val="24"/>
        </w:rPr>
        <w:t xml:space="preserve">άθε προσπάθεια ανάταξης της χώρας την περίοδο 2012-2014. Πήραν μια οικονομία σε ανάπτυξη και την επέστρεψαν στην ύφεση. Ακύρωσαν μια σειρά από σημαντικές μεταρρυθμίσεις σε κρίσιμους τομείς, όπως είναι η </w:t>
      </w:r>
      <w:r>
        <w:rPr>
          <w:rFonts w:eastAsia="Times New Roman" w:cs="Times New Roman"/>
          <w:szCs w:val="24"/>
        </w:rPr>
        <w:t xml:space="preserve">παιδεία </w:t>
      </w:r>
      <w:r>
        <w:rPr>
          <w:rFonts w:eastAsia="Times New Roman" w:cs="Times New Roman"/>
          <w:szCs w:val="24"/>
        </w:rPr>
        <w:t xml:space="preserve">και η </w:t>
      </w:r>
      <w:r>
        <w:rPr>
          <w:rFonts w:eastAsia="Times New Roman" w:cs="Times New Roman"/>
          <w:szCs w:val="24"/>
        </w:rPr>
        <w:t>δημόσια διοίκηση</w:t>
      </w:r>
      <w:r>
        <w:rPr>
          <w:rFonts w:eastAsia="Times New Roman" w:cs="Times New Roman"/>
          <w:szCs w:val="24"/>
        </w:rPr>
        <w:t>, μόνο για να ικανοποιή</w:t>
      </w:r>
      <w:r>
        <w:rPr>
          <w:rFonts w:eastAsia="Times New Roman" w:cs="Times New Roman"/>
          <w:szCs w:val="24"/>
        </w:rPr>
        <w:t xml:space="preserve">σουν την κομματική τους πελατεία. </w:t>
      </w:r>
    </w:p>
    <w:p w14:paraId="225E586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σήμερα πανηγυρίζετε, κυρίες και κύριοι του ΣΥΡΙΖΑ, για το ενδεχόμενο να επιστρέψουμε σε επίπεδο δημοσιονομικών δεικτών -αν όλα πάνε καλά- κάποια στιγμή το 2017, εκεί που ήμασταν το 2014. Όμως, και αυτό είναι μάλλον το αισιόδοξο σενάριο. Γιατί τι πήγε κ</w:t>
      </w:r>
      <w:r>
        <w:rPr>
          <w:rFonts w:eastAsia="Times New Roman" w:cs="Times New Roman"/>
          <w:szCs w:val="24"/>
        </w:rPr>
        <w:t xml:space="preserve">αλά αυτά τα δύο χρόνια, για να αισιοδοξούμε ότι θα πάει καλά και τώρα; </w:t>
      </w:r>
    </w:p>
    <w:p w14:paraId="225E587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όμως, είναι αμείλικτη και οι αριθμοί δεν λένε ψέματα. Είμαστε εδώ για να σας τη θυμίσουμε. Ξέρετε, τα γεγονότα είναι ξεροκέφαλα. </w:t>
      </w:r>
    </w:p>
    <w:p w14:paraId="225E587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2014 η χώρα παρουσίασε, μετά από </w:t>
      </w:r>
      <w:r>
        <w:rPr>
          <w:rFonts w:eastAsia="Times New Roman" w:cs="Times New Roman"/>
          <w:szCs w:val="24"/>
        </w:rPr>
        <w:t xml:space="preserve">έξι χρόνια ύφεσης, θετικό ρυθμό ανάπτυξης. Οι προβλέψεις της Κομισιόν, οι ίδιες προβλέψεις που ο Υπουργός σας επικαλείται σήμερα, έλεγαν στο τέλος του 2014, ότι θα είχαμε ανάπτυξη 2,9% το 2015 και 3,7% το 2016. Αντ’ αυτού, η χώρα κύλησε πάλι στην ύφεση. </w:t>
      </w:r>
    </w:p>
    <w:p w14:paraId="225E587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2014 η χώρα πέτυχε για δεύτερη συνεχόμενη χρονιά πρωτογενές πλεόνασμα υψηλότερο από αυτό του 2015, παρ’ ό,τι χρειάστηκε η </w:t>
      </w:r>
      <w:r>
        <w:rPr>
          <w:rFonts w:eastAsia="Times New Roman"/>
          <w:szCs w:val="24"/>
        </w:rPr>
        <w:t>Κυβέρνηση</w:t>
      </w:r>
      <w:r>
        <w:rPr>
          <w:rFonts w:eastAsia="Times New Roman" w:cs="Times New Roman"/>
          <w:szCs w:val="24"/>
        </w:rPr>
        <w:t xml:space="preserve"> ΣΥΡΙΖΑ να πάρει πολλά δισεκατομμύρια επιπρόσθετα μέτρα λιτότητας. Και βέβαια, το 2014 είχαμε μειώσεις φορολογικών συντελεσ</w:t>
      </w:r>
      <w:r>
        <w:rPr>
          <w:rFonts w:eastAsia="Times New Roman" w:cs="Times New Roman"/>
          <w:szCs w:val="24"/>
        </w:rPr>
        <w:t>τών, χωρίς τότε τη σύμφωνη γνώμη της τρόικα</w:t>
      </w:r>
      <w:r>
        <w:rPr>
          <w:rFonts w:eastAsia="Times New Roman" w:cs="Times New Roman"/>
          <w:szCs w:val="24"/>
        </w:rPr>
        <w:t>ς</w:t>
      </w:r>
      <w:r>
        <w:rPr>
          <w:rFonts w:eastAsia="Times New Roman" w:cs="Times New Roman"/>
          <w:szCs w:val="24"/>
        </w:rPr>
        <w:t xml:space="preserve">. Μειώθηκε ο ΦΠΑ στην εστίαση από το 23% στο 13%, μειώθηκε κατά 30% ο </w:t>
      </w:r>
      <w:r>
        <w:rPr>
          <w:rFonts w:eastAsia="Times New Roman" w:cs="Times New Roman"/>
          <w:szCs w:val="24"/>
        </w:rPr>
        <w:t>ειδικός φόρος κατανάλωσης</w:t>
      </w:r>
      <w:r>
        <w:rPr>
          <w:rFonts w:eastAsia="Times New Roman" w:cs="Times New Roman"/>
          <w:szCs w:val="24"/>
        </w:rPr>
        <w:t xml:space="preserve">, μειώθηκε η έκτακτη εισφορά αλληλεγγύης 30% και 5% μειώθηκαν οι ασφαλιστικές εισφορές. </w:t>
      </w:r>
    </w:p>
    <w:p w14:paraId="225E587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το 2014 οι ληξιπρόθε</w:t>
      </w:r>
      <w:r>
        <w:rPr>
          <w:rFonts w:eastAsia="Times New Roman" w:cs="Times New Roman"/>
          <w:szCs w:val="24"/>
        </w:rPr>
        <w:t>σμες οφειλές του δημοσίου είχαν μειωθεί συνολικά κατά 6 δισεκατομμύρια ευρώ. Σήμερα έχουν αυξηθεί κατά 60%. Το 2014 η χώρα είχε ένα τραπεζικό σύστημα, το οποίο ναι, είχε τα προβλήματά του, αλλά ήταν λειτουργικό. Σήμερα η αξία των τραπεζών έχει εκμηδενιστεί</w:t>
      </w:r>
      <w:r>
        <w:rPr>
          <w:rFonts w:eastAsia="Times New Roman" w:cs="Times New Roman"/>
          <w:szCs w:val="24"/>
        </w:rPr>
        <w:t xml:space="preserve">, </w:t>
      </w:r>
      <w:r>
        <w:rPr>
          <w:rFonts w:eastAsia="Times New Roman"/>
          <w:szCs w:val="24"/>
        </w:rPr>
        <w:t xml:space="preserve">δυνατότητα </w:t>
      </w:r>
      <w:r>
        <w:rPr>
          <w:rFonts w:eastAsia="Times New Roman" w:cs="Times New Roman"/>
          <w:szCs w:val="24"/>
        </w:rPr>
        <w:t xml:space="preserve">ρευστότητας δεν υπάρχει,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είναι ακόμα εδώ και είναι άγνωστο για πόσο θα μείνουν. </w:t>
      </w:r>
    </w:p>
    <w:p w14:paraId="225E587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στο πεδίο της ανταγωνιστικότητας η χώρα οπισθοχωρεί. Την περίοδο 2012-2014 είχαμε καταφέρει να κερδίσουμε σαράντα δύο θέσεις. Από την εκατ</w:t>
      </w:r>
      <w:r>
        <w:rPr>
          <w:rFonts w:eastAsia="Times New Roman" w:cs="Times New Roman"/>
          <w:szCs w:val="24"/>
        </w:rPr>
        <w:t xml:space="preserve">οστή θέση πήγαμε στην πεντηκοστή όγδοη. Επί δικών σας ημερών πέσαμε τρεις θέσεις. </w:t>
      </w:r>
    </w:p>
    <w:p w14:paraId="225E587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2016 κατεγράφη ο μεγαλύτερος αριθμός λουκέτων στα χρόνια της κρίσης. Οι διαγραφές επιχειρήσεων -προσέξτε!- από τον Ιανουάριο μέχρι τον Σεπτέμβριο του 2016 αυξήθηκαν κατά </w:t>
      </w:r>
      <w:r>
        <w:rPr>
          <w:rFonts w:eastAsia="Times New Roman" w:cs="Times New Roman"/>
          <w:szCs w:val="24"/>
        </w:rPr>
        <w:t xml:space="preserve">33% σε σχέση με πέρυσι. </w:t>
      </w:r>
    </w:p>
    <w:p w14:paraId="225E587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όσον αφορά την ανεργία, έχουμε για πρώτη φορά μια μεγάλη ανατροπή στην αγορά εργασίας. Οι ευέλικτες μορφές απασχόλησης υπερτερούν της πλήρους απασχόλησης και η δε αποκλιμάκωση της ανεργίας, για την οποία είστε τόσο υπερήφανοι, </w:t>
      </w:r>
      <w:r>
        <w:rPr>
          <w:rFonts w:eastAsia="Times New Roman" w:cs="Times New Roman"/>
          <w:szCs w:val="24"/>
        </w:rPr>
        <w:t xml:space="preserve">είναι εξαιρετικά αργή. </w:t>
      </w:r>
    </w:p>
    <w:p w14:paraId="225E587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Να σας θυμίσω ποιες ήταν οι προβλέψεις της </w:t>
      </w:r>
      <w:r>
        <w:rPr>
          <w:rFonts w:eastAsia="Times New Roman" w:cs="Times New Roman"/>
          <w:szCs w:val="24"/>
        </w:rPr>
        <w:t xml:space="preserve">επιτροπής </w:t>
      </w:r>
      <w:r>
        <w:rPr>
          <w:rFonts w:eastAsia="Times New Roman" w:cs="Times New Roman"/>
          <w:szCs w:val="24"/>
        </w:rPr>
        <w:t>στο τέλος του 2014; Ανεργία 19,5% στο τέλος του 2016. Πού είναι σήμερα η ανεργία, κύριε Τσίπρα; Είναι στο 23,7%! Τι σημαίνει αυτό στην πράξη; Σημαίνει διακόσιες χιλιάδες θέσεις ερ</w:t>
      </w:r>
      <w:r>
        <w:rPr>
          <w:rFonts w:eastAsia="Times New Roman" w:cs="Times New Roman"/>
          <w:szCs w:val="24"/>
        </w:rPr>
        <w:t xml:space="preserve">γασίας οι οποίες δεν δημιουργήθηκαν! </w:t>
      </w:r>
    </w:p>
    <w:p w14:paraId="225E5878" w14:textId="77777777" w:rsidR="00E140DF" w:rsidRDefault="00A85BE1">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14:paraId="225E587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Την ίδια ώρα τα κόκκινα </w:t>
      </w:r>
      <w:r>
        <w:rPr>
          <w:rFonts w:eastAsia="Times New Roman" w:cs="Times New Roman"/>
          <w:szCs w:val="24"/>
        </w:rPr>
        <w:t>δάνεια των νοικοκυριών και των επιχειρήσεων πολλαπλασιάζονται και η οικονομία έχει γεμίσει ωρολογιακές βόμβες. Τα ασφαλιστικά ταμεία αιμορραγούν. Η ΔΕΗ έχει τεράστιο πρόβλημα ρευστότητας, σοβαρό ενδεχόμενο να καταρρεύσει πλήρως το επόμενο καλοκαίρι. Οι αστ</w:t>
      </w:r>
      <w:r>
        <w:rPr>
          <w:rFonts w:eastAsia="Times New Roman" w:cs="Times New Roman"/>
          <w:szCs w:val="24"/>
        </w:rPr>
        <w:t xml:space="preserve">ικές συγκοινωνίες καταρρέουν ήδη. </w:t>
      </w:r>
    </w:p>
    <w:p w14:paraId="225E587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κόστος, λοιπόν, το οποίο αφήνετε πίσω σας, κύριε Τσίπρα, μετά από δυο χρόνια, είναι τεράστιο. Δεν το λέμε μόνο εμείς. Το έχουν πει πολλοί άλλοι. Σε 86 δισεκατομμύρια ευρώ το εκτιμά ο Διοικητής της Τράπεζας της Ελλάδας,</w:t>
      </w:r>
      <w:r>
        <w:rPr>
          <w:rFonts w:eastAsia="Times New Roman" w:cs="Times New Roman"/>
          <w:szCs w:val="24"/>
        </w:rPr>
        <w:t xml:space="preserve"> 100 δισεκατομμύρια το εκτιμά ο κ. </w:t>
      </w:r>
      <w:proofErr w:type="spellStart"/>
      <w:r>
        <w:rPr>
          <w:rFonts w:eastAsia="Times New Roman" w:cs="Times New Roman"/>
          <w:szCs w:val="24"/>
        </w:rPr>
        <w:t>Ρέγκλινγκ</w:t>
      </w:r>
      <w:proofErr w:type="spellEnd"/>
      <w:r>
        <w:rPr>
          <w:rFonts w:eastAsia="Times New Roman" w:cs="Times New Roman"/>
          <w:szCs w:val="24"/>
        </w:rPr>
        <w:t>.</w:t>
      </w:r>
    </w:p>
    <w:p w14:paraId="225E587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Αμάν πια με την εκτίμηση Στουρνάρα. Σιγά το σοβαρό στοιχείο.</w:t>
      </w:r>
    </w:p>
    <w:p w14:paraId="225E587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Σας ενοχλούν αυτοί οι αριθμοί, βλέπω.</w:t>
      </w:r>
    </w:p>
    <w:p w14:paraId="225E587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Μην αντιδρά</w:t>
      </w:r>
      <w:r>
        <w:rPr>
          <w:rFonts w:eastAsia="Times New Roman" w:cs="Times New Roman"/>
          <w:szCs w:val="24"/>
        </w:rPr>
        <w:t>τε, παρακαλώ.</w:t>
      </w:r>
    </w:p>
    <w:p w14:paraId="225E587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Είκοσι ένα δισεκατομμύρια ευρώ χαμένος εθνικός πλούτος τα δυο χρόνια τα οποία κυβερνάτε, κυρίες και κύριοι. Κι αυτά είναι νούμερα, ξέρετε, τα οποία είναι αναμφισβήτητα, κυρίες και κύριοι συ</w:t>
      </w:r>
      <w:r>
        <w:rPr>
          <w:rFonts w:eastAsia="Times New Roman" w:cs="Times New Roman"/>
          <w:szCs w:val="24"/>
        </w:rPr>
        <w:t>νάδελφοι του ΣΥΡΙΖΑ. Αυτά είναι τα έργα και οι ημέρες σας. Υποσχεθήκατε ελπίδα και προκαλέσατε απογοήτευση και κατάθλιψη. Υποσχεθήκατε αξιοπρέπεια και επιφέρατε κοινωνική καταρράκωση. Υποσχεθήκατε αλλαγή και κρατάτε τη χώρα κολλημένη στο παρελθόν, ναρκοθετ</w:t>
      </w:r>
      <w:r>
        <w:rPr>
          <w:rFonts w:eastAsia="Times New Roman" w:cs="Times New Roman"/>
          <w:szCs w:val="24"/>
        </w:rPr>
        <w:t xml:space="preserve">ώντας, όμως, ταυτόχρονα το μέλλον της. </w:t>
      </w:r>
    </w:p>
    <w:p w14:paraId="225E587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Ανεβήκατε στην εξουσία, λέγοντας ψέματα και κρατιέστε, ψελλίζοντας δικαιολογίες, διχάζοντας την κοινωνία και χρεώνοντας την δική σας ανικανότητα στους πολιτικούς σας αντιπάλους. Με μεγάλο ενδιαφέρον άκουσα πολλές από</w:t>
      </w:r>
      <w:r>
        <w:rPr>
          <w:rFonts w:eastAsia="Times New Roman" w:cs="Times New Roman"/>
          <w:szCs w:val="24"/>
        </w:rPr>
        <w:t xml:space="preserve"> τις ομιλίες των Βουλευτών του ΣΥΡΙΖΑ. Είδα ότι ασχολήθηκαν περισσότερο μαζί μου απ’ ό,τι με τον </w:t>
      </w:r>
      <w:r>
        <w:rPr>
          <w:rFonts w:eastAsia="Times New Roman" w:cs="Times New Roman"/>
          <w:szCs w:val="24"/>
        </w:rPr>
        <w:t>προϋπολογισμό</w:t>
      </w:r>
      <w:r>
        <w:rPr>
          <w:rFonts w:eastAsia="Times New Roman" w:cs="Times New Roman"/>
          <w:szCs w:val="24"/>
        </w:rPr>
        <w:t xml:space="preserve">. </w:t>
      </w:r>
    </w:p>
    <w:p w14:paraId="225E588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Είστε η πρώτη </w:t>
      </w:r>
      <w:r>
        <w:rPr>
          <w:rFonts w:eastAsia="Times New Roman" w:cs="Times New Roman"/>
          <w:szCs w:val="24"/>
        </w:rPr>
        <w:t xml:space="preserve">Κυβέρνηση </w:t>
      </w:r>
      <w:r>
        <w:rPr>
          <w:rFonts w:eastAsia="Times New Roman" w:cs="Times New Roman"/>
          <w:szCs w:val="24"/>
        </w:rPr>
        <w:t xml:space="preserve">που κατηγορεί όχι την προηγούμενη, αλλά την επόμενη κυβέρνηση για τις δικές σας παραλείψεις. </w:t>
      </w:r>
    </w:p>
    <w:p w14:paraId="225E5881" w14:textId="77777777" w:rsidR="00E140DF" w:rsidRDefault="00A85BE1">
      <w:pPr>
        <w:spacing w:line="600" w:lineRule="auto"/>
        <w:ind w:firstLine="709"/>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της Νέας Δημοκρατίας)</w:t>
      </w:r>
    </w:p>
    <w:p w14:paraId="225E588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Γι’ αυτό και σήμερα είστε </w:t>
      </w:r>
      <w:proofErr w:type="spellStart"/>
      <w:r>
        <w:rPr>
          <w:rFonts w:eastAsia="Times New Roman" w:cs="Times New Roman"/>
          <w:szCs w:val="24"/>
        </w:rPr>
        <w:t>απαξιωμένοι</w:t>
      </w:r>
      <w:proofErr w:type="spellEnd"/>
      <w:r>
        <w:rPr>
          <w:rFonts w:eastAsia="Times New Roman" w:cs="Times New Roman"/>
          <w:szCs w:val="24"/>
        </w:rPr>
        <w:t xml:space="preserve"> στη συνείδηση των πολιτών. Είστε μια </w:t>
      </w:r>
      <w:r>
        <w:rPr>
          <w:rFonts w:eastAsia="Times New Roman" w:cs="Times New Roman"/>
          <w:szCs w:val="24"/>
        </w:rPr>
        <w:t xml:space="preserve">Κυβέρνηση </w:t>
      </w:r>
      <w:r>
        <w:rPr>
          <w:rFonts w:eastAsia="Times New Roman" w:cs="Times New Roman"/>
          <w:szCs w:val="24"/>
        </w:rPr>
        <w:t xml:space="preserve">με μηδενική αξιοπιστία, ανύπαρκτο πολιτικό κεφάλαιο, μια </w:t>
      </w:r>
      <w:r>
        <w:rPr>
          <w:rFonts w:eastAsia="Times New Roman" w:cs="Times New Roman"/>
          <w:szCs w:val="24"/>
        </w:rPr>
        <w:t xml:space="preserve">Κυβέρνηση </w:t>
      </w:r>
      <w:r>
        <w:rPr>
          <w:rFonts w:eastAsia="Times New Roman" w:cs="Times New Roman"/>
          <w:szCs w:val="24"/>
        </w:rPr>
        <w:t xml:space="preserve">χωρίς σχέδιο που άγεται και φέρεται από τους δανειστές. Η ιστορία θα είναι </w:t>
      </w:r>
      <w:r>
        <w:rPr>
          <w:rFonts w:eastAsia="Times New Roman" w:cs="Times New Roman"/>
          <w:szCs w:val="24"/>
        </w:rPr>
        <w:t xml:space="preserve">πολύ αμείλικτη μαζί σας. Αναρωτιέμαι, πραγματικά, ποια θα είναι η παρακαταθήκη σας όταν θα φύγετε από την εξουσία. </w:t>
      </w:r>
    </w:p>
    <w:p w14:paraId="225E588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ένα είναι βέβαιο: Το κεφάλαιο του μεταπολιτευτικού λαϊκισμού κλείνει οριστικά μαζί σας. Η κοινωνία δεν θα εμπιστευθεί ξανά έναν πολιτι</w:t>
      </w:r>
      <w:r>
        <w:rPr>
          <w:rFonts w:eastAsia="Times New Roman" w:cs="Times New Roman"/>
          <w:szCs w:val="24"/>
        </w:rPr>
        <w:t xml:space="preserve">κό ο οποίος έκανε το ψέμα τρόπο ζωής και την εξαπάτηση, το κυρίαρχο στοιχείο της πολιτικής του διαδρομής. </w:t>
      </w:r>
    </w:p>
    <w:p w14:paraId="225E5884"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5E588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Όταν, κύριε Τσίπρα, χτίζατε το προεκλογικό σας αφήγημα, είχατε δυο θέματα ως σημαία. Πρώτον, ότι θα δώσετε τέλος στη λιτότητα, δεύτερον ότι θα διαγράψετε το χρέος. Αποτύχατε και στα δύο. Σε ό,τι αφορά στο ζήτημα της λιτότητας, ξεπεράσατε κάθε αρνητική πρόβ</w:t>
      </w:r>
      <w:r>
        <w:rPr>
          <w:rFonts w:eastAsia="Times New Roman" w:cs="Times New Roman"/>
          <w:szCs w:val="24"/>
        </w:rPr>
        <w:t xml:space="preserve">λεψη. Για να αναστρέψετε την καταστροφική πορεία του πρώτου εξαμήνου του 2015, πήρατε τόσα μέτρα που εξαντλήσατε τα νοικοκυριά και εξοντώσατε την πραγματική οικονομία. </w:t>
      </w:r>
    </w:p>
    <w:p w14:paraId="225E588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σήμερα έρχεστε με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και ναρκοθετείτε το μέλλον της χώρας. Α</w:t>
      </w:r>
      <w:r>
        <w:rPr>
          <w:rFonts w:eastAsia="Times New Roman" w:cs="Times New Roman"/>
          <w:szCs w:val="24"/>
        </w:rPr>
        <w:t xml:space="preserve">ποδέχεστε πολύ υψηλά πρωτογενή πλεονάσματα για χρονική διάρκεια που ξεπερνά κατά πολύ την χρονική περίοδο του τρίτου μνημονίου. </w:t>
      </w:r>
    </w:p>
    <w:p w14:paraId="225E588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κείμενο των συμπερασμάτων του </w:t>
      </w:r>
      <w:proofErr w:type="spellStart"/>
      <w:r>
        <w:rPr>
          <w:rFonts w:eastAsia="Times New Roman" w:cs="Times New Roman"/>
          <w:szCs w:val="24"/>
          <w:lang w:val="en-US"/>
        </w:rPr>
        <w:t>Eurogroup</w:t>
      </w:r>
      <w:proofErr w:type="spellEnd"/>
      <w:r>
        <w:rPr>
          <w:rFonts w:eastAsia="Times New Roman" w:cs="Times New Roman"/>
          <w:szCs w:val="24"/>
        </w:rPr>
        <w:t xml:space="preserve"> που έχω εδώ, έχει την υπογραφή του κ. </w:t>
      </w:r>
      <w:proofErr w:type="spellStart"/>
      <w:r>
        <w:rPr>
          <w:rFonts w:eastAsia="Times New Roman" w:cs="Times New Roman"/>
          <w:szCs w:val="24"/>
        </w:rPr>
        <w:t>Τσακαλώτου</w:t>
      </w:r>
      <w:proofErr w:type="spellEnd"/>
      <w:r>
        <w:rPr>
          <w:rFonts w:eastAsia="Times New Roman" w:cs="Times New Roman"/>
          <w:szCs w:val="24"/>
        </w:rPr>
        <w:t>. Για πάμε, λοιπόν, να δούμε, κυρίες</w:t>
      </w:r>
      <w:r>
        <w:rPr>
          <w:rFonts w:eastAsia="Times New Roman" w:cs="Times New Roman"/>
          <w:szCs w:val="24"/>
        </w:rPr>
        <w:t xml:space="preserve"> και κύριοι, τι λέει ακριβώς αυτό το κείμενο. </w:t>
      </w:r>
    </w:p>
    <w:p w14:paraId="225E588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Πρώτον, αποδέχεται δημοσιονομικό κενό για το 2018, το οποίο πρέπει να καλυφθεί με πρόσθετα μέτρα λιτότητας. </w:t>
      </w:r>
    </w:p>
    <w:p w14:paraId="225E588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Δεύτερον, επιβεβαιώνει ότι οι δημοσιονομικοί στόχοι θα παραμείνουν υψηλοί στο 3,5% του ΑΕΠ για μετά </w:t>
      </w:r>
      <w:r>
        <w:rPr>
          <w:rFonts w:eastAsia="Times New Roman" w:cs="Times New Roman"/>
          <w:szCs w:val="24"/>
        </w:rPr>
        <w:t>το 2018.</w:t>
      </w:r>
    </w:p>
    <w:p w14:paraId="225E588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Τρίτον, δεσμεύεται στην λήψη πρόσθετων, διαρθρωτικών μέτρων και στη μονιμοποίηση του κόφτη. </w:t>
      </w:r>
    </w:p>
    <w:p w14:paraId="225E588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Κι αυτά έχουν την υπογραφή σας, κύριε Τσίπρα. </w:t>
      </w:r>
    </w:p>
    <w:p w14:paraId="225E588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Αυτό που μένει ασαφές, αυτό που δεν γνωρίζουμε από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είναι για πόσα χρόνια θα μας </w:t>
      </w:r>
      <w:r>
        <w:rPr>
          <w:rFonts w:eastAsia="Times New Roman" w:cs="Times New Roman"/>
          <w:szCs w:val="24"/>
        </w:rPr>
        <w:t xml:space="preserve">δεσμεύουν αυτά τα πρωτογενή πλεονάσματα. Όμως, είτε είναι για πέντε είτε είναι για δέκα, η ζημιά είναι τεράστια και η λιτότητα είναι πιο σκληρή παρά ποτέ. </w:t>
      </w:r>
    </w:p>
    <w:p w14:paraId="225E588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Ανεβήκατε στην εξουσία με σημαία ότι θα καταργήσετε τη λιτότητα </w:t>
      </w:r>
      <w:r>
        <w:rPr>
          <w:rFonts w:eastAsia="Times New Roman" w:cs="Times New Roman"/>
          <w:szCs w:val="24"/>
        </w:rPr>
        <w:t>«</w:t>
      </w:r>
      <w:r>
        <w:rPr>
          <w:rFonts w:eastAsia="Times New Roman" w:cs="Times New Roman"/>
          <w:szCs w:val="24"/>
        </w:rPr>
        <w:t>με έναν νόμο και ένα άρθρο</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επι</w:t>
      </w:r>
      <w:r>
        <w:rPr>
          <w:rFonts w:eastAsia="Times New Roman" w:cs="Times New Roman"/>
          <w:szCs w:val="24"/>
        </w:rPr>
        <w:t>βάλατε</w:t>
      </w:r>
      <w:r>
        <w:rPr>
          <w:rFonts w:eastAsia="Times New Roman" w:cs="Times New Roman"/>
          <w:szCs w:val="24"/>
        </w:rPr>
        <w:t xml:space="preserve"> λιτότητα μακράς διαρκείας, ναρκοθετώντας όχι μόνο τις επόμενες κυβερνήσεις αλλά και την ίδια τη χώρα. </w:t>
      </w:r>
    </w:p>
    <w:p w14:paraId="225E588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Υποσχεθήκατε ότι θα σκίσετε τα μνημόνια και έχετε ήδη υπογράψει και εφαρμόζετε το τρίτο μνημόνιο, το συμπληρωματικό μνημόνιο και έχετε μονογράψει </w:t>
      </w:r>
      <w:r>
        <w:rPr>
          <w:rFonts w:eastAsia="Times New Roman" w:cs="Times New Roman"/>
          <w:szCs w:val="24"/>
        </w:rPr>
        <w:t xml:space="preserve">το τέταρτο μνημόνιο. </w:t>
      </w:r>
    </w:p>
    <w:p w14:paraId="225E588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Τα μέτρα για το χρέος ισοδυναμούν με μνημόνιο μετά το τρίτο μνημόνιο. Δεν το λέω εγώ. Το λέει η πρώην Αναπληρώτρια Υπουργός Οικονομικών, η </w:t>
      </w:r>
      <w:r>
        <w:rPr>
          <w:rFonts w:eastAsia="Times New Roman" w:cs="Times New Roman"/>
          <w:szCs w:val="24"/>
        </w:rPr>
        <w:t xml:space="preserve">κ. </w:t>
      </w:r>
      <w:r>
        <w:rPr>
          <w:rFonts w:eastAsia="Times New Roman" w:cs="Times New Roman"/>
          <w:szCs w:val="24"/>
        </w:rPr>
        <w:t xml:space="preserve">Βαλαβάνη, με σημερινή συνέντευξή της στα «ΝΕΑ». Το είπε και ο διάδοχός της, ο κ. </w:t>
      </w:r>
      <w:proofErr w:type="spellStart"/>
      <w:r>
        <w:rPr>
          <w:rFonts w:eastAsia="Times New Roman" w:cs="Times New Roman"/>
          <w:szCs w:val="24"/>
        </w:rPr>
        <w:t>Χουλιαράκης</w:t>
      </w:r>
      <w:proofErr w:type="spellEnd"/>
      <w:r>
        <w:rPr>
          <w:rFonts w:eastAsia="Times New Roman" w:cs="Times New Roman"/>
          <w:szCs w:val="24"/>
        </w:rPr>
        <w:t>, ομολογώντας χθες σε αυτή την Αίθουσα ότι το ΔΝΤ σας ζητά πρόσθετα μέτρα 4,5% για το 2019, για τον επόμενο χρόνο μετά τη λήξη του προγράμματος δηλαδή.</w:t>
      </w:r>
    </w:p>
    <w:p w14:paraId="225E589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Πάμε τώρα στον δεύτερο μεγάλο σας στόχο, στη ρύθμιση του χρέους. Ξεκινήσατε να μην σας θυμίσω από πού τη</w:t>
      </w:r>
      <w:r>
        <w:rPr>
          <w:rFonts w:eastAsia="Times New Roman" w:cs="Times New Roman"/>
          <w:szCs w:val="24"/>
        </w:rPr>
        <w:t xml:space="preserve"> διαγραφή του χρέους, μέσα από διεθνείς διασκέψεις και άλλα ενδιαφέροντα σχέδια επί </w:t>
      </w:r>
      <w:proofErr w:type="spellStart"/>
      <w:r>
        <w:rPr>
          <w:rFonts w:eastAsia="Times New Roman" w:cs="Times New Roman"/>
          <w:szCs w:val="24"/>
        </w:rPr>
        <w:t>χάρτου</w:t>
      </w:r>
      <w:proofErr w:type="spellEnd"/>
      <w:r>
        <w:rPr>
          <w:rFonts w:eastAsia="Times New Roman" w:cs="Times New Roman"/>
          <w:szCs w:val="24"/>
        </w:rPr>
        <w:t>, και καταλήξατε μετά από δύο χρόνια, αφού η χώρα έχει υποστεί μεγάλη οικονομική βλάβη, σε μια προβληματική συμφωνία. Τι κερδίσατε; Ελάχιστα αυτονόητα πράγματα, ούτως</w:t>
      </w:r>
      <w:r>
        <w:rPr>
          <w:rFonts w:eastAsia="Times New Roman" w:cs="Times New Roman"/>
          <w:szCs w:val="24"/>
        </w:rPr>
        <w:t xml:space="preserve"> ή αλλιώς συμφωνημένα εδώ και πολύ καιρό. Αποτύχατε, όμως, στα σημαντικά για τη χώρα.</w:t>
      </w:r>
    </w:p>
    <w:p w14:paraId="225E589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Θέλω να ξεκαθαρίσω για άλλη μια φορά, ότι εμείς ως Νέα Δημοκρατία θα στηρίζουμε κάθε προσπάθεια </w:t>
      </w:r>
      <w:proofErr w:type="spellStart"/>
      <w:r>
        <w:rPr>
          <w:rFonts w:eastAsia="Times New Roman" w:cs="Times New Roman"/>
          <w:szCs w:val="24"/>
        </w:rPr>
        <w:t>απομείωσης</w:t>
      </w:r>
      <w:proofErr w:type="spellEnd"/>
      <w:r>
        <w:rPr>
          <w:rFonts w:eastAsia="Times New Roman" w:cs="Times New Roman"/>
          <w:szCs w:val="24"/>
        </w:rPr>
        <w:t xml:space="preserve"> του χρέους. Εξάλλου, αυτή είναι μια συμφωνία την οποία οι </w:t>
      </w:r>
      <w:r>
        <w:rPr>
          <w:rFonts w:eastAsia="Times New Roman" w:cs="Times New Roman"/>
          <w:szCs w:val="24"/>
        </w:rPr>
        <w:t>Ευρωπ</w:t>
      </w:r>
      <w:r>
        <w:rPr>
          <w:rFonts w:eastAsia="Times New Roman" w:cs="Times New Roman"/>
          <w:szCs w:val="24"/>
        </w:rPr>
        <w:t xml:space="preserve">αίοι </w:t>
      </w:r>
      <w:r>
        <w:rPr>
          <w:rFonts w:eastAsia="Times New Roman" w:cs="Times New Roman"/>
          <w:szCs w:val="24"/>
        </w:rPr>
        <w:t>εταίροι την είχαν αναλάβει από τον Νοέμβριο του 2012. Αυτό, όμως, κυρίες και κύριοι συνάδελφοι, δεν αρκεί. Η μείωση του χρέους είναι αναγκαία, αλλά όχι ικανή συνθήκη για να πάρει μπροστά η χώρα.</w:t>
      </w:r>
    </w:p>
    <w:p w14:paraId="225E589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Βέβαια, δεν μπορεί κανείς να μην συγκρίνει τη δικιά σας «επιτυχία» με προηγούμενες αποφάσεις </w:t>
      </w:r>
      <w:proofErr w:type="spellStart"/>
      <w:r>
        <w:rPr>
          <w:rFonts w:eastAsia="Times New Roman" w:cs="Times New Roman"/>
          <w:szCs w:val="24"/>
        </w:rPr>
        <w:t>απομείωσης</w:t>
      </w:r>
      <w:proofErr w:type="spellEnd"/>
      <w:r>
        <w:rPr>
          <w:rFonts w:eastAsia="Times New Roman" w:cs="Times New Roman"/>
          <w:szCs w:val="24"/>
        </w:rPr>
        <w:t xml:space="preserve"> του χρέους. Η διπλή αναδιάρθρωση του 2012-2013 μείωσε το χρέος κατά 132 δισεκατομμύρια ευρώ και μείωσε τους τόκους κατά 6 δισεκατομμύρια ευρώ το χρόνο. </w:t>
      </w:r>
      <w:r>
        <w:rPr>
          <w:rFonts w:eastAsia="Times New Roman" w:cs="Times New Roman"/>
          <w:szCs w:val="24"/>
        </w:rPr>
        <w:t xml:space="preserve">Ευτυχώς το αναγνωρίζετε και εσείς οι ίδιοι, γιατί αυτός είναι ο πίνακας, ο οποίος συμπεριλαμβάνεται στον </w:t>
      </w:r>
      <w:r>
        <w:rPr>
          <w:rFonts w:eastAsia="Times New Roman" w:cs="Times New Roman"/>
          <w:szCs w:val="24"/>
        </w:rPr>
        <w:t>προϋπολογισμό</w:t>
      </w:r>
      <w:r>
        <w:rPr>
          <w:rFonts w:eastAsia="Times New Roman" w:cs="Times New Roman"/>
          <w:szCs w:val="24"/>
        </w:rPr>
        <w:t>, στη σελίδα 131.</w:t>
      </w:r>
    </w:p>
    <w:p w14:paraId="225E5893" w14:textId="77777777" w:rsidR="00E140DF" w:rsidRDefault="00A85BE1">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τον προαναφερθέντα πίν</w:t>
      </w:r>
      <w:r>
        <w:rPr>
          <w:rFonts w:eastAsia="Times New Roman" w:cs="Times New Roman"/>
        </w:rPr>
        <w:t>ακα, ο οποίος βρίσκεται στο αρχείο του Τμήματος Γραμματείας της Διεύθυνσης Στενογραφίας και  Πρακτικών της Βουλής)</w:t>
      </w:r>
    </w:p>
    <w:p w14:paraId="225E5894" w14:textId="77777777" w:rsidR="00E140DF" w:rsidRDefault="00A85BE1">
      <w:pPr>
        <w:spacing w:line="600" w:lineRule="auto"/>
        <w:ind w:firstLine="720"/>
        <w:jc w:val="both"/>
        <w:rPr>
          <w:rFonts w:eastAsia="Times New Roman" w:cs="Times New Roman"/>
        </w:rPr>
      </w:pPr>
      <w:r>
        <w:rPr>
          <w:rFonts w:eastAsia="Times New Roman" w:cs="Times New Roman"/>
        </w:rPr>
        <w:t xml:space="preserve">Πείτε το, όμως, και στους Βουλευτές σας, κύριε Τσίπρα, γιατί η βελόνα έχει κολλήσει στην εποχή όπου λέγατε πόσο καταστροφικό ήταν το </w:t>
      </w:r>
      <w:r>
        <w:rPr>
          <w:rFonts w:eastAsia="Times New Roman" w:cs="Times New Roman"/>
          <w:lang w:val="en-US"/>
        </w:rPr>
        <w:t>PSI</w:t>
      </w:r>
      <w:r>
        <w:rPr>
          <w:rFonts w:eastAsia="Times New Roman" w:cs="Times New Roman"/>
        </w:rPr>
        <w:t>. Και</w:t>
      </w:r>
      <w:r>
        <w:rPr>
          <w:rFonts w:eastAsia="Times New Roman" w:cs="Times New Roman"/>
        </w:rPr>
        <w:t xml:space="preserve"> θυμίστε τους, βέβαια, ότι η δική σας Κυβέρνηση είναι αυτή η οποία υπερασπίστηκε τη νομιμότητά του στα ευρωπαϊκά δικαστήρια. Αρκετά πια με την υποκρισία σε αυτή εδώ πέρα την Αίθουσα!</w:t>
      </w:r>
    </w:p>
    <w:p w14:paraId="225E5895" w14:textId="77777777" w:rsidR="00E140DF" w:rsidRDefault="00A85BE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25E5896" w14:textId="77777777" w:rsidR="00E140DF" w:rsidRDefault="00A85BE1">
      <w:pPr>
        <w:spacing w:line="600" w:lineRule="auto"/>
        <w:ind w:firstLine="720"/>
        <w:jc w:val="both"/>
        <w:rPr>
          <w:rFonts w:eastAsia="Times New Roman" w:cs="Times New Roman"/>
        </w:rPr>
      </w:pPr>
      <w:r>
        <w:rPr>
          <w:rFonts w:eastAsia="Times New Roman" w:cs="Times New Roman"/>
        </w:rPr>
        <w:t>Τι πετύχατε, λοιπόν</w:t>
      </w:r>
      <w:r>
        <w:rPr>
          <w:rFonts w:eastAsia="Times New Roman" w:cs="Times New Roman"/>
        </w:rPr>
        <w:t>, με αυτή την απόφαση; Δεν μειώνεται το χρέος σε ονομαστικές τιμές. Δεν μειώνεται η αποπληρωμή του χρέους τα πρώτα χρόνια – αντιθέτως, ελαφρά επιβαρύνεται- και επιφέρονται κάποιες ελαφρύνσεις, κυρίως μετά το 2040. Και όλα αυτά με τι αντίτιμο; Με τι κόστος;</w:t>
      </w:r>
      <w:r>
        <w:rPr>
          <w:rFonts w:eastAsia="Times New Roman" w:cs="Times New Roman"/>
        </w:rPr>
        <w:t xml:space="preserve"> Πολυετή λιτότητα και πολύ υψηλά πρωτογενή πλεονάσματα, τα οποία έχετε ήδη αποδεχθεί. </w:t>
      </w:r>
    </w:p>
    <w:p w14:paraId="225E5897" w14:textId="77777777" w:rsidR="00E140DF" w:rsidRDefault="00A85BE1">
      <w:pPr>
        <w:spacing w:line="600" w:lineRule="auto"/>
        <w:ind w:firstLine="720"/>
        <w:jc w:val="both"/>
        <w:rPr>
          <w:rFonts w:eastAsia="Times New Roman" w:cs="Times New Roman"/>
        </w:rPr>
      </w:pPr>
      <w:r>
        <w:rPr>
          <w:rFonts w:eastAsia="Times New Roman" w:cs="Times New Roman"/>
        </w:rPr>
        <w:t>Αντί η Κυβέρνηση να επιμείνει και να εξασφαλίσει άμεση ελάφρυνση του χρέους ώστε να εξοικονομηθούν πόροι τώρα που τους έχουμε ανάγκη για να αναπνεύσει η οικονομία, πανηγ</w:t>
      </w:r>
      <w:r>
        <w:rPr>
          <w:rFonts w:eastAsia="Times New Roman" w:cs="Times New Roman"/>
        </w:rPr>
        <w:t>υρίζετε για μια ρύθμιση η οποία έχει βραχυπρόθεσμο κόστος και μεταφέρει τα οφέλη μέχρι και σαράντα πέντε χρόνια μετά. Ξέρετε, είναι σαν να πάτε σε ένα υπερχρεωμένο νοικοκυριό, σε έναν νοικοκύρη και να του πείτε: «Για πέντε χρόνια θα πληρώνεις περισσότερους</w:t>
      </w:r>
      <w:r>
        <w:rPr>
          <w:rFonts w:eastAsia="Times New Roman" w:cs="Times New Roman"/>
        </w:rPr>
        <w:t xml:space="preserve"> τόκους, ώστε να δεις κάποια στιγμή, στο απώτατο μέλλον, μια ελάφρυνση, που θα αφορά στα εγγόνια σου». </w:t>
      </w:r>
    </w:p>
    <w:p w14:paraId="225E5898" w14:textId="77777777" w:rsidR="00E140DF" w:rsidRDefault="00A85BE1">
      <w:pPr>
        <w:spacing w:line="600" w:lineRule="auto"/>
        <w:ind w:firstLine="720"/>
        <w:jc w:val="both"/>
        <w:rPr>
          <w:rFonts w:eastAsia="Times New Roman" w:cs="Times New Roman"/>
        </w:rPr>
      </w:pPr>
      <w:r>
        <w:rPr>
          <w:rFonts w:eastAsia="Times New Roman" w:cs="Times New Roman"/>
        </w:rPr>
        <w:t xml:space="preserve">Κυρίες και κύριοι συνάδελφοι, ο φετινός </w:t>
      </w:r>
      <w:r>
        <w:rPr>
          <w:rFonts w:eastAsia="Times New Roman" w:cs="Times New Roman"/>
        </w:rPr>
        <w:t xml:space="preserve">προϋπολογισμός </w:t>
      </w:r>
      <w:r>
        <w:rPr>
          <w:rFonts w:eastAsia="Times New Roman" w:cs="Times New Roman"/>
        </w:rPr>
        <w:t>αποτυπώνει και συμπυκνώνει όλα τα αδιέξοδα της κυβερνητικής πολιτικής. Αποδεικνύει έμπρακτα ότι δεν έχετε κανένα αξιόπιστο, κανένα ρεαλιστικό σχέδιο εξόδου από την κρίση. Αναδεικνύει τις ιδεολογικές σας εμμονές, κατάλοιπα αριστερών φαντασιώσεων. Όπου δοκιμ</w:t>
      </w:r>
      <w:r>
        <w:rPr>
          <w:rFonts w:eastAsia="Times New Roman" w:cs="Times New Roman"/>
        </w:rPr>
        <w:t xml:space="preserve">άστηκαν, απέτυχαν παταγωδώς. </w:t>
      </w:r>
    </w:p>
    <w:p w14:paraId="225E5899" w14:textId="77777777" w:rsidR="00E140DF" w:rsidRDefault="00A85BE1">
      <w:pPr>
        <w:spacing w:line="600" w:lineRule="auto"/>
        <w:ind w:firstLine="720"/>
        <w:jc w:val="both"/>
        <w:rPr>
          <w:rFonts w:eastAsia="Times New Roman" w:cs="Times New Roman"/>
        </w:rPr>
      </w:pPr>
      <w:r>
        <w:rPr>
          <w:rFonts w:eastAsia="Times New Roman" w:cs="Times New Roman"/>
        </w:rPr>
        <w:t>Ξέρετε ποιο είναι το πρόβλημά σας; Το πρόβλημά σας είναι ότι την ώρα που ο γύρω κόσμος εξελισσόταν, την ώρα που η τεχνολογία, η εκπαίδευση, η καινοτομία, η οργάνωση της παραγωγής προχωρούσε με άλματα, εσείς ήσασταν απασχολημέν</w:t>
      </w:r>
      <w:r>
        <w:rPr>
          <w:rFonts w:eastAsia="Times New Roman" w:cs="Times New Roman"/>
        </w:rPr>
        <w:t xml:space="preserve">οι. </w:t>
      </w:r>
    </w:p>
    <w:p w14:paraId="225E589A" w14:textId="77777777" w:rsidR="00E140DF" w:rsidRDefault="00A85BE1">
      <w:pPr>
        <w:spacing w:line="600" w:lineRule="auto"/>
        <w:ind w:firstLine="720"/>
        <w:jc w:val="both"/>
        <w:rPr>
          <w:rFonts w:eastAsia="Times New Roman"/>
          <w:szCs w:val="24"/>
        </w:rPr>
      </w:pPr>
      <w:r>
        <w:rPr>
          <w:rFonts w:eastAsia="Times New Roman"/>
          <w:szCs w:val="24"/>
        </w:rPr>
        <w:t xml:space="preserve">Ήσασταν απασχολημένοι να διαχειρίζεστε τις συνιστώσες του ΣΥΡΙΖΑ, να λύνετε λογαριασμούς με το παρελθόν, να ονειρεύεστε την επανάσταση του </w:t>
      </w:r>
      <w:proofErr w:type="spellStart"/>
      <w:r>
        <w:rPr>
          <w:rFonts w:eastAsia="Times New Roman"/>
          <w:szCs w:val="24"/>
        </w:rPr>
        <w:t>Φιντέλ</w:t>
      </w:r>
      <w:proofErr w:type="spellEnd"/>
      <w:r>
        <w:rPr>
          <w:rFonts w:eastAsia="Times New Roman"/>
          <w:szCs w:val="24"/>
        </w:rPr>
        <w:t xml:space="preserve">, να κυνηγάτε ανεμόμυλους. </w:t>
      </w:r>
    </w:p>
    <w:p w14:paraId="225E589B"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αποτέλεσμα ξέρετε ποιο ήταν; Όταν προσγειωθήκατε απότομα στην πραγματικότητ</w:t>
      </w:r>
      <w:r>
        <w:rPr>
          <w:rFonts w:eastAsia="Times New Roman"/>
          <w:szCs w:val="24"/>
        </w:rPr>
        <w:t>α, όταν συγκρουστήκατε με την πραγματικότητα, δεν σας είχε μείνει απολύτως τίποτα! Κανένα σχέδιο για τη χώρα, καμμία αναπτυξιακή αντιπρόταση στις προτάσεις των δανειστών. Οποιαδήποτε σοβαρή κυβέρνηση θα είχε ένα επεξεργασμένο σχέδιο. Εσείς δεν έχετε κανένα</w:t>
      </w:r>
      <w:r>
        <w:rPr>
          <w:rFonts w:eastAsia="Times New Roman"/>
          <w:szCs w:val="24"/>
        </w:rPr>
        <w:t xml:space="preserve"> απολύτως. Δεν ξέρετε τίποτα για το πώς δουλεύει η πραγματική παραγωγή και την οικονομία ακόμα τη μαθαίνετε από κάποια αραχνιασμένα μαρξιστικά συγγράμματα. Το μόνο που ξέρετε είναι να βάζετε φόρους. Αυτό το ξέρετε πολύ καλά. </w:t>
      </w:r>
    </w:p>
    <w:p w14:paraId="225E589C"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Και η Οξφόρδ</w:t>
      </w:r>
      <w:r>
        <w:rPr>
          <w:rFonts w:eastAsia="Times New Roman"/>
          <w:szCs w:val="24"/>
        </w:rPr>
        <w:t>η…</w:t>
      </w:r>
    </w:p>
    <w:p w14:paraId="225E589D"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w:t>
      </w:r>
    </w:p>
    <w:p w14:paraId="225E589E"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Και η Οξφόρδη έχει μπόλικους μαρξιστές οικονομολόγους.</w:t>
      </w:r>
    </w:p>
    <w:p w14:paraId="225E589F"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Φέρνετε 2,6 δισεκατομμύρια νέους φόρους, φόροι που κατά τον Υπουργό σας δεν υπονομεύουν την ανταγων</w:t>
      </w:r>
      <w:r>
        <w:rPr>
          <w:rFonts w:eastAsia="Times New Roman"/>
          <w:szCs w:val="24"/>
        </w:rPr>
        <w:t xml:space="preserve">ιστικότητα των ελληνικών επιχειρήσεων. Το ακούσαμε αυτό. Και, βέβαια, οι πιο πολλοί φόροι είναι έμμεσοι, αυτοί είναι οι φόροι που εσείς αναγνωρίζατε ότι είναι οι πιο κοινωνικά άδικοι. </w:t>
      </w:r>
    </w:p>
    <w:p w14:paraId="225E58A0"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Οι αδύναμοι, λοιπόν -να τα υπενθυμίσουμε τα νούμερα, γιατί έχουν μία αξ</w:t>
      </w:r>
      <w:r>
        <w:rPr>
          <w:rFonts w:eastAsia="Times New Roman"/>
          <w:szCs w:val="24"/>
        </w:rPr>
        <w:t>ία- θα πληρώσουν τα 437 εκατομμύρια από την αύξηση του ΦΠΑ, τα 422 εκατομμύρια της αύξησης των φόρων στην ενέργεια, 62 εκατομμύρια στα ποτά, 62 εκατομμύρια στον καφέ. Και να μου πείτε ότι αυτοί οι φόροι έχουν και κάποιο ουσιαστικό αντίκρισμα; Οι Έλληνες πο</w:t>
      </w:r>
      <w:r>
        <w:rPr>
          <w:rFonts w:eastAsia="Times New Roman"/>
          <w:szCs w:val="24"/>
        </w:rPr>
        <w:t xml:space="preserve">λίτες πληρώνουν φόρους επιπέδου Σκανδιναβίας και παίρνουν σε αντάλλαγμα τις υπηρεσίες </w:t>
      </w:r>
      <w:r>
        <w:rPr>
          <w:rFonts w:eastAsia="Times New Roman"/>
          <w:szCs w:val="24"/>
        </w:rPr>
        <w:t xml:space="preserve">υγείας </w:t>
      </w:r>
      <w:r>
        <w:rPr>
          <w:rFonts w:eastAsia="Times New Roman"/>
          <w:szCs w:val="24"/>
        </w:rPr>
        <w:t xml:space="preserve">του κ. </w:t>
      </w:r>
      <w:proofErr w:type="spellStart"/>
      <w:r>
        <w:rPr>
          <w:rFonts w:eastAsia="Times New Roman"/>
          <w:szCs w:val="24"/>
        </w:rPr>
        <w:t>Πολάκη</w:t>
      </w:r>
      <w:proofErr w:type="spellEnd"/>
      <w:r>
        <w:rPr>
          <w:rFonts w:eastAsia="Times New Roman"/>
          <w:szCs w:val="24"/>
        </w:rPr>
        <w:t xml:space="preserve">, την ασφάλεια του κ. </w:t>
      </w:r>
      <w:proofErr w:type="spellStart"/>
      <w:r>
        <w:rPr>
          <w:rFonts w:eastAsia="Times New Roman"/>
          <w:szCs w:val="24"/>
        </w:rPr>
        <w:t>Τόσκα</w:t>
      </w:r>
      <w:proofErr w:type="spellEnd"/>
      <w:r>
        <w:rPr>
          <w:rFonts w:eastAsia="Times New Roman"/>
          <w:szCs w:val="24"/>
        </w:rPr>
        <w:t xml:space="preserve">, τις συντάξεις του κ. </w:t>
      </w:r>
      <w:proofErr w:type="spellStart"/>
      <w:r>
        <w:rPr>
          <w:rFonts w:eastAsia="Times New Roman"/>
          <w:szCs w:val="24"/>
        </w:rPr>
        <w:t>Κατρούγκαλου</w:t>
      </w:r>
      <w:proofErr w:type="spellEnd"/>
      <w:r>
        <w:rPr>
          <w:rFonts w:eastAsia="Times New Roman"/>
          <w:szCs w:val="24"/>
        </w:rPr>
        <w:t xml:space="preserve"> και την </w:t>
      </w:r>
      <w:r>
        <w:rPr>
          <w:rFonts w:eastAsia="Times New Roman"/>
          <w:szCs w:val="24"/>
        </w:rPr>
        <w:t xml:space="preserve">παιδεία </w:t>
      </w:r>
      <w:r>
        <w:rPr>
          <w:rFonts w:eastAsia="Times New Roman"/>
          <w:szCs w:val="24"/>
        </w:rPr>
        <w:t xml:space="preserve">του κ. Φίλη. </w:t>
      </w:r>
    </w:p>
    <w:p w14:paraId="225E58A1"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(Θόρυβος στην Αίθουσα)</w:t>
      </w:r>
    </w:p>
    <w:p w14:paraId="225E58A2"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w:t>
      </w:r>
      <w:r>
        <w:rPr>
          <w:rFonts w:eastAsia="Times New Roman"/>
          <w:szCs w:val="24"/>
        </w:rPr>
        <w:t>αλώ ησυχία!</w:t>
      </w:r>
    </w:p>
    <w:p w14:paraId="225E58A3"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Να σταθώ λίγο στον χώρο της </w:t>
      </w:r>
      <w:r>
        <w:rPr>
          <w:rFonts w:eastAsia="Times New Roman"/>
          <w:szCs w:val="24"/>
        </w:rPr>
        <w:t>παιδείας</w:t>
      </w:r>
      <w:r>
        <w:rPr>
          <w:rFonts w:eastAsia="Times New Roman"/>
          <w:szCs w:val="24"/>
        </w:rPr>
        <w:t>, ο οποίος είναι ενδεικτικός της τεράστιας ζημιάς που έχετε προκαλέσει στη χώρα. Διαβάσατε την έκθεση της Ευρωπαϊκής Επιτροπής που διαπίστωνε υποβάθμιση σε</w:t>
      </w:r>
      <w:r>
        <w:rPr>
          <w:rFonts w:eastAsia="Times New Roman"/>
          <w:szCs w:val="24"/>
        </w:rPr>
        <w:t xml:space="preserve"> όλες τις βαθμίδες της </w:t>
      </w:r>
      <w:r>
        <w:rPr>
          <w:rFonts w:eastAsia="Times New Roman"/>
          <w:szCs w:val="24"/>
        </w:rPr>
        <w:t>παιδείας</w:t>
      </w:r>
      <w:r>
        <w:rPr>
          <w:rFonts w:eastAsia="Times New Roman"/>
          <w:szCs w:val="24"/>
        </w:rPr>
        <w:t xml:space="preserve">; </w:t>
      </w:r>
    </w:p>
    <w:p w14:paraId="225E58A4"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Μείωση των δαπανών λέει.</w:t>
      </w:r>
    </w:p>
    <w:p w14:paraId="225E58A5"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Διαβάσατε; </w:t>
      </w:r>
    </w:p>
    <w:p w14:paraId="225E58A6"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225E58A7"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Αρκετά παρακαλώ, κύριοι! Αρκετά!</w:t>
      </w:r>
    </w:p>
    <w:p w14:paraId="225E58A8"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Ξυδάκη</w:t>
      </w:r>
      <w:proofErr w:type="spellEnd"/>
      <w:r>
        <w:rPr>
          <w:rFonts w:eastAsia="Times New Roman"/>
          <w:szCs w:val="24"/>
        </w:rPr>
        <w:t>, σας παρακαλώ!</w:t>
      </w:r>
    </w:p>
    <w:p w14:paraId="225E58A9"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 xml:space="preserve">(Θόρυβος – </w:t>
      </w:r>
      <w:r>
        <w:rPr>
          <w:rFonts w:eastAsia="Times New Roman"/>
          <w:szCs w:val="24"/>
        </w:rPr>
        <w:t xml:space="preserve">διαμαρτυρίες </w:t>
      </w:r>
      <w:r>
        <w:rPr>
          <w:rFonts w:eastAsia="Times New Roman"/>
          <w:szCs w:val="24"/>
        </w:rPr>
        <w:t>από την πτέρυγα της Νέας Δημοκρατίας)</w:t>
      </w:r>
    </w:p>
    <w:p w14:paraId="225E58AA"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Ακούστε και λίγο τα επιχειρήματα. Συγκρατηθείτε λίγο.</w:t>
      </w:r>
    </w:p>
    <w:p w14:paraId="225E58AB"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Μη διακόπτετε, </w:t>
      </w:r>
      <w:r>
        <w:rPr>
          <w:rFonts w:eastAsia="Times New Roman"/>
          <w:szCs w:val="24"/>
        </w:rPr>
        <w:t xml:space="preserve">μην παρεμβαίνετε και μην κάνετε αντιδικία επί επιχειρημάτων. Επί πέντε μέρες έχουν ακουστεί όσοι ήταν να ακουστούν. Τώρα μιλάει μόνο ο Αρχηγός της Αξιωματικής Αντιπολίτευσης. </w:t>
      </w:r>
    </w:p>
    <w:p w14:paraId="225E58AC"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Η </w:t>
      </w:r>
      <w:r>
        <w:rPr>
          <w:rFonts w:eastAsia="Times New Roman"/>
          <w:szCs w:val="24"/>
        </w:rPr>
        <w:t xml:space="preserve">έκθεση </w:t>
      </w:r>
      <w:r>
        <w:rPr>
          <w:rFonts w:eastAsia="Times New Roman"/>
          <w:szCs w:val="24"/>
          <w:lang w:val="en-US"/>
        </w:rPr>
        <w:t>PISA</w:t>
      </w:r>
      <w:r>
        <w:rPr>
          <w:rFonts w:eastAsia="Times New Roman"/>
          <w:szCs w:val="24"/>
        </w:rPr>
        <w:t xml:space="preserve"> κατατάσσει πο</w:t>
      </w:r>
      <w:r>
        <w:rPr>
          <w:rFonts w:eastAsia="Times New Roman"/>
          <w:szCs w:val="24"/>
        </w:rPr>
        <w:t xml:space="preserve">λύ χαμηλά τους Έλληνες μαθητές με βάση τις επιδόσεις στα μαθηματικά και στην κατανόηση κειμένου. </w:t>
      </w:r>
    </w:p>
    <w:p w14:paraId="225E58AD"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Εσείς, κύριε Τσίπρα, βάζατε «20» στον κ. Φίλη μέχρι που σας υποχρέωσαν άλλες δυνάμεις να τον αλλάξετε. </w:t>
      </w:r>
    </w:p>
    <w:p w14:paraId="225E58AE"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Έρχομαι, τώρα, στο ζήτημα των προχθεσινών εξαγγελιών τ</w:t>
      </w:r>
      <w:r>
        <w:rPr>
          <w:rFonts w:eastAsia="Times New Roman"/>
          <w:szCs w:val="24"/>
        </w:rPr>
        <w:t xml:space="preserve">ου κ. Τσίπρα για το έκτακτο βοήθημα στους χαμηλοσυνταξιούχους. Δεν μπορώ να μην μπω στον πειρασμό να θυμίσω στο Σώμα τι λέγατε, κύριε Τσίπρα, στα Γιάννενα τον Μάρτιο του 2014, με αφορμή το κοινωνικό μέρισμα που είχε διανείμει η </w:t>
      </w:r>
      <w:r>
        <w:rPr>
          <w:rFonts w:eastAsia="Times New Roman"/>
          <w:szCs w:val="24"/>
        </w:rPr>
        <w:t>κ</w:t>
      </w:r>
      <w:r>
        <w:rPr>
          <w:rFonts w:eastAsia="Times New Roman"/>
          <w:szCs w:val="24"/>
        </w:rPr>
        <w:t xml:space="preserve">υβέρνηση του κ. Σαμαρά τότε. Διαβάζω και ακούστε, γιατί ο Πρόεδρός σας τα έλεγε αυτά: «Θεωρούμε πράξη ντροπής, πράξη καταισχύνης, πράξη ταπείνωσης του κάθε πολίτη αυτής της χώρας, κύριε Τσίπρα». </w:t>
      </w:r>
    </w:p>
    <w:p w14:paraId="225E58AF"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Αν αυτό δεν είναι ο απόλυτος πολιτικός ξεπεσμός, τότε οι λέξ</w:t>
      </w:r>
      <w:r>
        <w:rPr>
          <w:rFonts w:eastAsia="Times New Roman"/>
          <w:szCs w:val="24"/>
        </w:rPr>
        <w:t>εις έχουν χάσει το νόημά τους. Πρόκειται για μια πράξη βαθιά ανήθικη, που δείχνει τον φόβο τους μπροστά στις κάλπες. Πώς πετάει αυτό το ξεροκόμματο της άγνοιας και της περιφρόνησης στα μούτρα των Ελλήνων, επιχειρώντας έτσι να τους αφαιρέσει το τελευταίο πο</w:t>
      </w:r>
      <w:r>
        <w:rPr>
          <w:rFonts w:eastAsia="Times New Roman"/>
          <w:szCs w:val="24"/>
        </w:rPr>
        <w:t xml:space="preserve">υ τους έχει απομείνει, την αξιοπρέπειά τους; </w:t>
      </w:r>
    </w:p>
    <w:p w14:paraId="225E58B0"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Η ιστορία εκδικείται, κύριε Τσίπρα. Και επαναλαμβάνεται σαν φάρσα στο πρόσωπό σας.</w:t>
      </w:r>
    </w:p>
    <w:p w14:paraId="225E58B1"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(Στο σημείο αυτό ο Πρόεδρος της Νέας Δημοκρατίας κ. Κυριάκος Μητσοτάκης καταθέτει για τα Πρακτικά το προαναφερθέν έγγραφο, το ο</w:t>
      </w:r>
      <w:r>
        <w:rPr>
          <w:rFonts w:eastAsia="Times New Roman"/>
          <w:szCs w:val="24"/>
        </w:rPr>
        <w:t xml:space="preserve">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25E58B2"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225E58B3"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cs="Times New Roman"/>
          <w:szCs w:val="24"/>
        </w:rPr>
        <w:t xml:space="preserve">Αφού κόψατε τις συντάξεις, αυξήσατε τις εισφορές </w:t>
      </w:r>
      <w:r>
        <w:rPr>
          <w:rFonts w:eastAsia="Times New Roman" w:cs="Times New Roman"/>
          <w:szCs w:val="24"/>
        </w:rPr>
        <w:t>υγείας</w:t>
      </w:r>
      <w:r>
        <w:rPr>
          <w:rFonts w:eastAsia="Times New Roman" w:cs="Times New Roman"/>
          <w:szCs w:val="24"/>
        </w:rPr>
        <w:t>, καταργήσατε το ΕΚ</w:t>
      </w:r>
      <w:r>
        <w:rPr>
          <w:rFonts w:eastAsia="Times New Roman" w:cs="Times New Roman"/>
          <w:szCs w:val="24"/>
        </w:rPr>
        <w:t xml:space="preserve">ΑΣ, επιστρέφετε, πράγματι, ένα ποσό πίσω στους συνταξιούχους για να τους το ξαναπάρετε του χρόνου με τα μέτρα που δρομολογείτε. </w:t>
      </w:r>
    </w:p>
    <w:p w14:paraId="225E58B4"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cs="Times New Roman"/>
          <w:szCs w:val="24"/>
        </w:rPr>
      </w:pPr>
      <w:r>
        <w:rPr>
          <w:rFonts w:eastAsia="Times New Roman" w:cs="Times New Roman"/>
          <w:szCs w:val="24"/>
        </w:rPr>
        <w:t>Την ίδια στιγμή που το κάνετε αυτό και κάνετε αυτήν τη συγκεκριμένη επιλογή, οι ληξιπρόθεσμες οφειλές του δημοσίου εκτινάσσοντα</w:t>
      </w:r>
      <w:r>
        <w:rPr>
          <w:rFonts w:eastAsia="Times New Roman" w:cs="Times New Roman"/>
          <w:szCs w:val="24"/>
        </w:rPr>
        <w:t>ι. Οι νέοι συνταξιούχοι περιμένουν έως και τρία χρόνια να πάρουν τη σύνταξή τους. Το ελάχιστο εγγυημένο εισόδημα, αυτό που απευθύνεται στους πραγματικά φτωχούς πολίτες αυτής της χώρας, δεν έχει χρηματοδοτηθεί πλήρως. Το Πρόγραμμα των Δημοσίων Επενδύσεων έχ</w:t>
      </w:r>
      <w:r>
        <w:rPr>
          <w:rFonts w:eastAsia="Times New Roman" w:cs="Times New Roman"/>
          <w:szCs w:val="24"/>
        </w:rPr>
        <w:t xml:space="preserve">ει συρρικνωθεί. Το κοινωνικό κράτος παραπαίει και τα επιδόματα ανεργίας –προσέξτε- καλύπτουν ένα πολύ μικρό ποσοστό των ανέργων. </w:t>
      </w:r>
    </w:p>
    <w:p w14:paraId="225E58B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το κάνετε αυτό σε ποια χρονική συγκυρία, κύριε Τσίπρα; Πρώτον, πριν οριστικοποιηθούν τα στοιχεία για το πλεόνασμα του 2016</w:t>
      </w:r>
      <w:r>
        <w:rPr>
          <w:rFonts w:eastAsia="Times New Roman" w:cs="Times New Roman"/>
          <w:szCs w:val="24"/>
        </w:rPr>
        <w:t xml:space="preserve"> και, δεύτερον, πριν ολοκληρώσετε τη δεύτερη κρίσιμη αξιολόγηση. </w:t>
      </w:r>
    </w:p>
    <w:p w14:paraId="225E58B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Δεν σας πέρασε από το μυαλό ότι η υπέρβαση του στόχου του πλεονάσματος είναι το καλύτερο διαπραγματευτικό όπλο, το οποίο έχετε στα χέρια σας, για να πετύχετε στο μέλλον λιγότερα μέτρα και χα</w:t>
      </w:r>
      <w:r>
        <w:rPr>
          <w:rFonts w:eastAsia="Times New Roman" w:cs="Times New Roman"/>
          <w:szCs w:val="24"/>
        </w:rPr>
        <w:t xml:space="preserve">μηλότερα πλεονάσματα; Υπονομεύετε με τις κινήσεις σας την αξιοπιστία της χώρας. Και θυσιάζετε τις τεράστιες προσπάθειες όλου του ελληνικού λαού στον βωμό ενός εφήμερου επικοινωνιακού πυροτεχνήματος. </w:t>
      </w:r>
    </w:p>
    <w:p w14:paraId="225E58B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 ορισμός του δημαγωγού, κύριε Τσίπρα, είναι αυτός που π</w:t>
      </w:r>
      <w:r>
        <w:rPr>
          <w:rFonts w:eastAsia="Times New Roman" w:cs="Times New Roman"/>
          <w:szCs w:val="24"/>
        </w:rPr>
        <w:t xml:space="preserve">ροτιμά να είναι πρόσκαιρα ευχάριστος παρά μακροπρόθεσμα χρήσιμος. Εκτός, κύριε Τσίπρα, αν έχετε κάποιο άλλο σχέδιο στο μυαλό σας, να </w:t>
      </w:r>
      <w:proofErr w:type="spellStart"/>
      <w:r>
        <w:rPr>
          <w:rFonts w:eastAsia="Times New Roman" w:cs="Times New Roman"/>
          <w:szCs w:val="24"/>
        </w:rPr>
        <w:t>αποδράσετε</w:t>
      </w:r>
      <w:proofErr w:type="spellEnd"/>
      <w:r>
        <w:rPr>
          <w:rFonts w:eastAsia="Times New Roman" w:cs="Times New Roman"/>
          <w:szCs w:val="24"/>
        </w:rPr>
        <w:t xml:space="preserve"> από την εξουσία πάνω σε ένα κρεσέντο παροχών, δρομολογώντας μια τεχνητή σύγκρουση με τους πιστωτές μας, για να φ</w:t>
      </w:r>
      <w:r>
        <w:rPr>
          <w:rFonts w:eastAsia="Times New Roman" w:cs="Times New Roman"/>
          <w:szCs w:val="24"/>
        </w:rPr>
        <w:t xml:space="preserve">ορτώσετε τον λογαριασμό στους επόμενους. </w:t>
      </w:r>
    </w:p>
    <w:p w14:paraId="225E58B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Σας το λέω, λοιπόν, ξεκάθαρα το «Τσοβόλα </w:t>
      </w:r>
      <w:proofErr w:type="spellStart"/>
      <w:r>
        <w:rPr>
          <w:rFonts w:eastAsia="Times New Roman" w:cs="Times New Roman"/>
          <w:szCs w:val="24"/>
        </w:rPr>
        <w:t>δώσ</w:t>
      </w:r>
      <w:proofErr w:type="spellEnd"/>
      <w:r>
        <w:rPr>
          <w:rFonts w:eastAsia="Times New Roman" w:cs="Times New Roman"/>
          <w:szCs w:val="24"/>
        </w:rPr>
        <w:t xml:space="preserve">’ τα όλα» το πλήρωσε πολύ ακριβά η χώρα, κύριε Τσίπρα. Όσο πιο γρήγορα φύγετε, τόσο καλύτερα θα είναι για τον τόπο. Αποδείξατε για άλλη μια φορά πόσο ανεύθυνος είστε. </w:t>
      </w:r>
    </w:p>
    <w:p w14:paraId="225E58B9"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5E58B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Εμείς είμαστε έτοιμοι να αναλάβουμε ευθύνες. Όμως, εμείς ούτε φοβόμαστε ούτε κοροϊδεύουμε κανέναν. Έχουμε και το σχέδιο και τη βούληση να δρομολογήσουμε διαδικασία ανόρθωσης της χώρας. Κι αν νομίζετε ότ</w:t>
      </w:r>
      <w:r>
        <w:rPr>
          <w:rFonts w:eastAsia="Times New Roman" w:cs="Times New Roman"/>
          <w:szCs w:val="24"/>
        </w:rPr>
        <w:t>ι με ένα χριστουγεννιάτικο πακέτο παροχών θα κερδίσετε την εμπιστοσύνη αυτών που ανερυθρίαστα κοροϊδέψατε, πλανάστε, κυρίες και κύριοι συνάδελφοι. Και άλλοι υποσχέθηκαν παροχές και μετά μας έβαλαν σε μνημόνια και σήμερα δεν είναι καν σε αυτήν εδώ την Αίθου</w:t>
      </w:r>
      <w:r>
        <w:rPr>
          <w:rFonts w:eastAsia="Times New Roman" w:cs="Times New Roman"/>
          <w:szCs w:val="24"/>
        </w:rPr>
        <w:t xml:space="preserve">σα. </w:t>
      </w:r>
    </w:p>
    <w:p w14:paraId="225E58B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Ποιοι είναι αυτοί; </w:t>
      </w:r>
    </w:p>
    <w:p w14:paraId="225E58B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Ξέρετε πολύ καλά σε ποιους αναφέρομαι. </w:t>
      </w:r>
    </w:p>
    <w:p w14:paraId="225E58BD"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Ονόματα!</w:t>
      </w:r>
    </w:p>
    <w:p w14:paraId="225E58BE"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Ησυχία παρακαλώ. </w:t>
      </w:r>
    </w:p>
    <w:p w14:paraId="225E58B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σας παρακαλώ.  </w:t>
      </w:r>
    </w:p>
    <w:p w14:paraId="225E58C0"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ΚΥΡΙΑΚΟΣ ΜΗ</w:t>
      </w:r>
      <w:r>
        <w:rPr>
          <w:rFonts w:eastAsia="Times New Roman" w:cs="Times New Roman"/>
          <w:b/>
          <w:szCs w:val="24"/>
        </w:rPr>
        <w:t xml:space="preserve">ΤΣΟΤΑΚΗΣ (Πρόεδρος της Νέας Δημοκρατίας): </w:t>
      </w:r>
      <w:r>
        <w:rPr>
          <w:rFonts w:eastAsia="Times New Roman" w:cs="Times New Roman"/>
          <w:szCs w:val="24"/>
        </w:rPr>
        <w:t xml:space="preserve">Κυρίες και κύριοι συνάδελφοι, με τον κρατικό </w:t>
      </w:r>
      <w:r>
        <w:rPr>
          <w:rFonts w:eastAsia="Times New Roman" w:cs="Times New Roman"/>
          <w:szCs w:val="24"/>
        </w:rPr>
        <w:t xml:space="preserve">προϋπολογισμό </w:t>
      </w:r>
      <w:r>
        <w:rPr>
          <w:rFonts w:eastAsia="Times New Roman" w:cs="Times New Roman"/>
          <w:szCs w:val="24"/>
        </w:rPr>
        <w:t xml:space="preserve">που θα ψηφιστεί σήμερα, δεν υπάρχει Ελληνίδα και Έλληνας που δεν έχει σοβαρούς λόγους να ανησυχεί. </w:t>
      </w:r>
    </w:p>
    <w:p w14:paraId="225E58C1"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25E58C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Κύριε Πρόεδρε, θα επιβάλετε την </w:t>
      </w:r>
      <w:r>
        <w:rPr>
          <w:rFonts w:eastAsia="Times New Roman" w:cs="Times New Roman"/>
          <w:szCs w:val="24"/>
        </w:rPr>
        <w:t xml:space="preserve">τάξη στην Αίθουσα; </w:t>
      </w:r>
    </w:p>
    <w:p w14:paraId="225E58C3"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Ναι. </w:t>
      </w:r>
    </w:p>
    <w:p w14:paraId="225E58C4"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Κάντε το, λοιπόν. Θα περιμένω. </w:t>
      </w:r>
    </w:p>
    <w:p w14:paraId="225E58C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παρακαλώ. </w:t>
      </w:r>
    </w:p>
    <w:p w14:paraId="225E58C6"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Όλοι οι Έ</w:t>
      </w:r>
      <w:r>
        <w:rPr>
          <w:rFonts w:eastAsia="Times New Roman" w:cs="Times New Roman"/>
          <w:szCs w:val="24"/>
        </w:rPr>
        <w:t>λληνες ανησυχούν, με εξαίρεση βέβαια τους κομματικούς σας ευνοούμενους, οι οποίοι συνεχίζουν να αυξάνονται. Για τους άνεργους δεν υπάρχει καμ</w:t>
      </w:r>
      <w:r>
        <w:rPr>
          <w:rFonts w:eastAsia="Times New Roman" w:cs="Times New Roman"/>
          <w:szCs w:val="24"/>
        </w:rPr>
        <w:t>μ</w:t>
      </w:r>
      <w:r>
        <w:rPr>
          <w:rFonts w:eastAsia="Times New Roman" w:cs="Times New Roman"/>
          <w:szCs w:val="24"/>
        </w:rPr>
        <w:t>ιά ελπίδα. Με τους περισσότερους φόρους, δουλειές δεν πρόκειται να δημιουργηθούν. Για τους χαμηλόμισθους εργαζόμεν</w:t>
      </w:r>
      <w:r>
        <w:rPr>
          <w:rFonts w:eastAsia="Times New Roman" w:cs="Times New Roman"/>
          <w:szCs w:val="24"/>
        </w:rPr>
        <w:t xml:space="preserve">ους ουσιαστική προοπτική βελτίωσης των εισοδημάτων τους δεν υπάρχει. Τα εισοδήματα θα μειώνονται και οι θέσεις εργασίας θα είναι πιο επισφαλείς. </w:t>
      </w:r>
    </w:p>
    <w:p w14:paraId="225E58C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τους ελεύθερους επαγγελματίες το 2017 προβλέπεται να είναι εφιαλτικό. Με φόρο 29%, συν 100% προκαταβολή φό</w:t>
      </w:r>
      <w:r>
        <w:rPr>
          <w:rFonts w:eastAsia="Times New Roman" w:cs="Times New Roman"/>
          <w:szCs w:val="24"/>
        </w:rPr>
        <w:t xml:space="preserve">ρου, συν σημαντικά αυξημένες ασφαλιστικές εισφορές, συν αυξημένη έκτακτη εισφορά αλληλεγγύης πώς θα αντέξουν; </w:t>
      </w:r>
    </w:p>
    <w:p w14:paraId="225E58C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Είστε, κύριε Τσίπρα, ο ζωντανός εφιάλτης της παραγωγικής Ελλάδος και από τότε που ήρθατε έχετε κλειδώσει τη χώρα σε μια κατάσταση ατελείωτης παρα</w:t>
      </w:r>
      <w:r>
        <w:rPr>
          <w:rFonts w:eastAsia="Times New Roman" w:cs="Times New Roman"/>
          <w:szCs w:val="24"/>
        </w:rPr>
        <w:t xml:space="preserve">λυτικής εκκρεμότητας. </w:t>
      </w:r>
    </w:p>
    <w:p w14:paraId="225E58C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βέβαια, ήδη από πολλές μεριές επισημαίνεται ότι οι υποθέσεις στις οποίες βασίζεται ο </w:t>
      </w:r>
      <w:r>
        <w:rPr>
          <w:rFonts w:eastAsia="Times New Roman" w:cs="Times New Roman"/>
          <w:szCs w:val="24"/>
        </w:rPr>
        <w:t xml:space="preserve">προϋπολογισμός </w:t>
      </w:r>
      <w:r>
        <w:rPr>
          <w:rFonts w:eastAsia="Times New Roman" w:cs="Times New Roman"/>
          <w:szCs w:val="24"/>
        </w:rPr>
        <w:t xml:space="preserve">είναι υπερβολικά αισιόδοξες. Δεν το λέμε εμείς. Σας το λέει ο ΟΟΣΑ, σας το λέει το Γραφείο Προϋπολογισμού της Βουλής, το </w:t>
      </w:r>
      <w:r>
        <w:rPr>
          <w:rFonts w:eastAsia="Times New Roman" w:cs="Times New Roman"/>
          <w:szCs w:val="24"/>
        </w:rPr>
        <w:t>επισημαίνει το Ελληνικό Δημοσιονομικό Συμβούλιο. Ακόμα κι εσείς οι ίδιοι στην εισηγητική σας έκθεση γράφετε για μια σειρά από σημαντικούς κινδύνους που μπορούν να επηρεάσουν τις προβλέψεις. Ούτε εσείς οι ίδιοι δεν πιστεύετε τις δικές σας εκτιμήσεις. Καταθέ</w:t>
      </w:r>
      <w:r>
        <w:rPr>
          <w:rFonts w:eastAsia="Times New Roman" w:cs="Times New Roman"/>
          <w:szCs w:val="24"/>
        </w:rPr>
        <w:t>τω το σχετικό απόσπασμα στα Πρακτικά.</w:t>
      </w:r>
    </w:p>
    <w:p w14:paraId="225E58C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την προαναφερθείσα εισηγητική έκθεση, η οποία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w:t>
      </w:r>
      <w:r>
        <w:rPr>
          <w:rFonts w:eastAsia="Times New Roman" w:cs="Times New Roman"/>
          <w:szCs w:val="24"/>
        </w:rPr>
        <w:t>και Πρακτικών της Βουλής)</w:t>
      </w:r>
    </w:p>
    <w:p w14:paraId="225E58CB" w14:textId="77777777" w:rsidR="00E140DF" w:rsidRDefault="00A85BE1">
      <w:pPr>
        <w:spacing w:line="600" w:lineRule="auto"/>
        <w:ind w:firstLine="720"/>
        <w:jc w:val="both"/>
        <w:rPr>
          <w:rFonts w:eastAsia="Times New Roman"/>
          <w:szCs w:val="24"/>
        </w:rPr>
      </w:pPr>
      <w:r>
        <w:rPr>
          <w:rFonts w:eastAsia="Times New Roman"/>
          <w:szCs w:val="24"/>
        </w:rPr>
        <w:t>Μιλάτε για ανάπτυξη 2,7%. Μακάρι να την πετύχετε, αλλά την συνδέετε με αύξηση της κατανάλωσης κατά 1,8% και των επενδύσεων κατά 9,1%. Εγώ δεν ξέρω κανένα νοικοκυριό να ετοιμάζεται να αυξήσει την κατανάλωσή του το 2017. Και βέβαια,</w:t>
      </w:r>
      <w:r>
        <w:rPr>
          <w:rFonts w:eastAsia="Times New Roman"/>
          <w:szCs w:val="24"/>
        </w:rPr>
        <w:t xml:space="preserve"> για τις επενδύσεις μάλλον θα αστειεύεστε, αν με αυτή την Κυβέρνηση θα αυξηθούν κατά 9%. Όχι γιατί η Ελλάδα δεν έχει δυνατότητα προσέλκυσης επενδύσεων, κάθε άλλο. Θα μπορούσε η Ελλάδα να μετατραπεί σε ένα πραγματικό επενδυτικό </w:t>
      </w:r>
      <w:r>
        <w:rPr>
          <w:rFonts w:eastAsia="Times New Roman"/>
          <w:szCs w:val="24"/>
        </w:rPr>
        <w:t>«</w:t>
      </w:r>
      <w:r>
        <w:rPr>
          <w:rFonts w:eastAsia="Times New Roman"/>
          <w:szCs w:val="24"/>
          <w:lang w:val="en-US"/>
        </w:rPr>
        <w:t>El</w:t>
      </w:r>
      <w:r>
        <w:rPr>
          <w:rFonts w:eastAsia="Times New Roman"/>
          <w:szCs w:val="24"/>
        </w:rPr>
        <w:t xml:space="preserve"> </w:t>
      </w:r>
      <w:r>
        <w:rPr>
          <w:rFonts w:eastAsia="Times New Roman"/>
          <w:szCs w:val="24"/>
          <w:lang w:val="en-US"/>
        </w:rPr>
        <w:t>Dorado</w:t>
      </w:r>
      <w:r>
        <w:rPr>
          <w:rFonts w:eastAsia="Times New Roman"/>
          <w:szCs w:val="24"/>
        </w:rPr>
        <w:t>»</w:t>
      </w:r>
      <w:r>
        <w:rPr>
          <w:rFonts w:eastAsia="Times New Roman"/>
          <w:szCs w:val="24"/>
        </w:rPr>
        <w:t>, αλλά η Κυβέρνησή</w:t>
      </w:r>
      <w:r>
        <w:rPr>
          <w:rFonts w:eastAsia="Times New Roman"/>
          <w:szCs w:val="24"/>
        </w:rPr>
        <w:t xml:space="preserve"> σας είναι αυτή η οποία τορπιλίζει κάθε νέα επένδυση και υποσκάπτει κάθε υφιστάμενη. </w:t>
      </w:r>
    </w:p>
    <w:p w14:paraId="225E58CC" w14:textId="77777777" w:rsidR="00E140DF" w:rsidRDefault="00A85BE1">
      <w:pPr>
        <w:spacing w:line="600" w:lineRule="auto"/>
        <w:ind w:firstLine="720"/>
        <w:jc w:val="both"/>
        <w:rPr>
          <w:rFonts w:eastAsia="Times New Roman"/>
          <w:szCs w:val="24"/>
        </w:rPr>
      </w:pPr>
      <w:r>
        <w:rPr>
          <w:rFonts w:eastAsia="Times New Roman"/>
          <w:szCs w:val="24"/>
        </w:rPr>
        <w:t xml:space="preserve">Η έννοια του επενδυτή στην Ελλάδα έχει γίνει ανέκδοτο. Δείτε ΔΕΣΦΑ, </w:t>
      </w:r>
      <w:r>
        <w:rPr>
          <w:rFonts w:eastAsia="Times New Roman"/>
          <w:szCs w:val="24"/>
        </w:rPr>
        <w:t>«</w:t>
      </w:r>
      <w:r>
        <w:rPr>
          <w:rFonts w:eastAsia="Times New Roman"/>
          <w:szCs w:val="24"/>
        </w:rPr>
        <w:t>Ε</w:t>
      </w:r>
      <w:r>
        <w:rPr>
          <w:rFonts w:eastAsia="Times New Roman"/>
          <w:szCs w:val="24"/>
        </w:rPr>
        <w:t>ΛΛΗΝΙΚΟΣ</w:t>
      </w:r>
      <w:r>
        <w:rPr>
          <w:rFonts w:eastAsia="Times New Roman"/>
          <w:szCs w:val="24"/>
        </w:rPr>
        <w:t xml:space="preserve"> Χ</w:t>
      </w:r>
      <w:r>
        <w:rPr>
          <w:rFonts w:eastAsia="Times New Roman"/>
          <w:szCs w:val="24"/>
        </w:rPr>
        <w:t>ΡΥΣΟ</w:t>
      </w:r>
      <w:r>
        <w:rPr>
          <w:rFonts w:eastAsia="Times New Roman"/>
          <w:szCs w:val="24"/>
        </w:rPr>
        <w:t>Σ</w:t>
      </w:r>
      <w:r>
        <w:rPr>
          <w:rFonts w:eastAsia="Times New Roman"/>
          <w:szCs w:val="24"/>
        </w:rPr>
        <w:t>»</w:t>
      </w:r>
      <w:r>
        <w:rPr>
          <w:rFonts w:eastAsia="Times New Roman"/>
          <w:szCs w:val="24"/>
        </w:rPr>
        <w:t>, επενδύσεις στη Ζάκυνθο, ακόμα και το Ελληνικό, η μεγαλύτερη και πιο σημαντική παρα</w:t>
      </w:r>
      <w:r>
        <w:rPr>
          <w:rFonts w:eastAsia="Times New Roman"/>
          <w:szCs w:val="24"/>
        </w:rPr>
        <w:t xml:space="preserve">γωγική επένδυση, καρκινοβατεί σήμερα εγκλωβισμένη στις δικές σας ιδεοληψίες. </w:t>
      </w:r>
    </w:p>
    <w:p w14:paraId="225E58CD" w14:textId="77777777" w:rsidR="00E140DF" w:rsidRDefault="00A85BE1">
      <w:pPr>
        <w:spacing w:line="600" w:lineRule="auto"/>
        <w:ind w:firstLine="720"/>
        <w:jc w:val="both"/>
        <w:rPr>
          <w:rFonts w:eastAsia="Times New Roman"/>
          <w:szCs w:val="24"/>
        </w:rPr>
      </w:pPr>
      <w:r>
        <w:rPr>
          <w:rFonts w:eastAsia="Times New Roman"/>
          <w:szCs w:val="24"/>
        </w:rPr>
        <w:t xml:space="preserve">Άλλωστε, να θυμίσω και στο Σώμα τα αποτελέσματά σας στο μέτωπο των ιδιωτικοποιήσεων. Είχατε προϋπολογίσει έσοδα 2,5 δισεκατομμύρια ευρώ, τα πραγματικά έσοδα δεν ξεπέρασαν τα 123 </w:t>
      </w:r>
      <w:r>
        <w:rPr>
          <w:rFonts w:eastAsia="Times New Roman"/>
          <w:szCs w:val="24"/>
        </w:rPr>
        <w:t xml:space="preserve">εκατομμύρια. </w:t>
      </w:r>
    </w:p>
    <w:p w14:paraId="225E58CE" w14:textId="77777777" w:rsidR="00E140DF" w:rsidRDefault="00A85BE1">
      <w:pPr>
        <w:spacing w:line="600" w:lineRule="auto"/>
        <w:ind w:firstLine="720"/>
        <w:jc w:val="both"/>
        <w:rPr>
          <w:rFonts w:eastAsia="Times New Roman"/>
          <w:szCs w:val="24"/>
        </w:rPr>
      </w:pPr>
      <w:r>
        <w:rPr>
          <w:rFonts w:eastAsia="Times New Roman"/>
          <w:szCs w:val="24"/>
        </w:rPr>
        <w:t>Και να προσθέσω και κάτι ακόμα. Αν υπάρχει μία ελπίδα για μικρή ανάκαμψη φέτος, εκτός από τον φυσιολογικό κύκλο της οικονομίας, ξέρετε πού θα οφείλεται; Θα οφείλεται σε όλες τις επενδύσεις που κάποτε εσείς πολεμήσατε, στα περιφερειακά αεροδρό</w:t>
      </w:r>
      <w:r>
        <w:rPr>
          <w:rFonts w:eastAsia="Times New Roman"/>
          <w:szCs w:val="24"/>
        </w:rPr>
        <w:t xml:space="preserve">μια, στο Ελληνικό,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στα μεγάλα οδικά έργα, τα οποία εμείς σχεδιάσαμε, εμείς ψηφίσαμε, εμείς σώσαμε το 2012, όταν εσείς τα καταψηφίζατε. Και βέβαια, σε όποιες μεταρρυθμίσεις και ανοίγματα επαγγελμάτων φέρνει η περιβόητη εργαλειοθήκη του ΟΟΣΑ, τ</w:t>
      </w:r>
      <w:r>
        <w:rPr>
          <w:rFonts w:eastAsia="Times New Roman"/>
          <w:szCs w:val="24"/>
        </w:rPr>
        <w:t xml:space="preserve">ην οποία εσείς καταγγείλατε, σήμερα δυο-δυο τις παραγγέλνετε τις εργαλειοθήκες από τον ΟΟΣΑ, κυρίες και κύριοι.  </w:t>
      </w:r>
    </w:p>
    <w:p w14:paraId="225E58CF"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25E58D0" w14:textId="77777777" w:rsidR="00E140DF" w:rsidRDefault="00A85BE1">
      <w:pPr>
        <w:spacing w:line="600" w:lineRule="auto"/>
        <w:ind w:firstLine="720"/>
        <w:jc w:val="both"/>
        <w:rPr>
          <w:rFonts w:eastAsia="Times New Roman"/>
          <w:szCs w:val="24"/>
        </w:rPr>
      </w:pPr>
      <w:r>
        <w:rPr>
          <w:rFonts w:eastAsia="Times New Roman"/>
          <w:szCs w:val="24"/>
        </w:rPr>
        <w:t>Όλα αυτά τα πολεμήσατε, αλλά ηττηθήκατε και ευτυχώς η ιδεολογική σας ήττα τουλάχιστον εί</w:t>
      </w:r>
      <w:r>
        <w:rPr>
          <w:rFonts w:eastAsia="Times New Roman"/>
          <w:szCs w:val="24"/>
        </w:rPr>
        <w:t>ναι ένα μεγάλο κέρδος για την Ελλάδα.</w:t>
      </w:r>
    </w:p>
    <w:p w14:paraId="225E58D1" w14:textId="77777777" w:rsidR="00E140DF" w:rsidRDefault="00A85BE1">
      <w:pPr>
        <w:spacing w:line="600" w:lineRule="auto"/>
        <w:ind w:firstLine="720"/>
        <w:jc w:val="both"/>
        <w:rPr>
          <w:rFonts w:eastAsia="Times New Roman"/>
          <w:szCs w:val="24"/>
        </w:rPr>
      </w:pPr>
      <w:r>
        <w:rPr>
          <w:rFonts w:eastAsia="Times New Roman"/>
          <w:szCs w:val="24"/>
        </w:rPr>
        <w:t>Κυρίες και κύριοι συνάδελφοι, αυτό το οποίο χρειάζεται σήμερα επιτακτικά η χώρα είναι αυτό το οποίο η δικιά σας Κυβέρνηση αδυνατεί να προσφέρει, ένα συνεκτικό εθνικό σχέδιο εξόδου από την κρίση, ένα δικό μας ελληνικό σ</w:t>
      </w:r>
      <w:r>
        <w:rPr>
          <w:rFonts w:eastAsia="Times New Roman"/>
          <w:szCs w:val="24"/>
        </w:rPr>
        <w:t xml:space="preserve">χέδιο. </w:t>
      </w:r>
    </w:p>
    <w:p w14:paraId="225E58D2" w14:textId="77777777" w:rsidR="00E140DF" w:rsidRDefault="00A85BE1">
      <w:pPr>
        <w:spacing w:line="600" w:lineRule="auto"/>
        <w:ind w:firstLine="720"/>
        <w:jc w:val="both"/>
        <w:rPr>
          <w:rFonts w:eastAsia="Times New Roman"/>
          <w:szCs w:val="24"/>
        </w:rPr>
      </w:pPr>
      <w:r>
        <w:rPr>
          <w:rFonts w:eastAsia="Times New Roman"/>
          <w:szCs w:val="24"/>
        </w:rPr>
        <w:t>Παρουσίασα αυτό το σχέδιο στη Διεθνή Έκθεση της Θεσσαλονίκης. Είμαστε έτοιμοι και αποφασισμένοι να το υλοποιήσουμε, για να προσελκύσουμε επενδύσεις, να πάρει μπροστά η οικονομία, να δημιουργηθούν δουλειές. Είναι ακριβώς αυτό το οποίο η σημερινή Κυβέρνηση ο</w:t>
      </w:r>
      <w:r>
        <w:rPr>
          <w:rFonts w:eastAsia="Times New Roman"/>
          <w:szCs w:val="24"/>
        </w:rPr>
        <w:t xml:space="preserve">ύτε ξέρει ούτε θέλει ούτε μπορεί να κάνει. </w:t>
      </w:r>
    </w:p>
    <w:p w14:paraId="225E58D3" w14:textId="77777777" w:rsidR="00E140DF" w:rsidRDefault="00A85BE1">
      <w:pPr>
        <w:spacing w:line="600" w:lineRule="auto"/>
        <w:ind w:firstLine="720"/>
        <w:jc w:val="both"/>
        <w:rPr>
          <w:rFonts w:eastAsia="Times New Roman"/>
          <w:szCs w:val="24"/>
        </w:rPr>
      </w:pPr>
      <w:r>
        <w:rPr>
          <w:rFonts w:eastAsia="Times New Roman"/>
          <w:szCs w:val="24"/>
        </w:rPr>
        <w:t>Π</w:t>
      </w:r>
      <w:r>
        <w:rPr>
          <w:rFonts w:eastAsia="Times New Roman"/>
          <w:szCs w:val="24"/>
        </w:rPr>
        <w:t xml:space="preserve">ράγματι, οι στόχοι που πρέπει να θέσουμε -το άκουσα κι από άλλα κόμματα της Αντιπολίτευσης- είναι φιλόδοξοι. Πρέπει να θέσουμε στόχο την επίτευξη ρυθμών ανάπτυξης της τάξης του 4% και δημιουργία </w:t>
      </w:r>
      <w:proofErr w:type="spellStart"/>
      <w:r>
        <w:rPr>
          <w:rFonts w:eastAsia="Times New Roman"/>
          <w:szCs w:val="24"/>
        </w:rPr>
        <w:t>εκατόν</w:t>
      </w:r>
      <w:proofErr w:type="spellEnd"/>
      <w:r>
        <w:rPr>
          <w:rFonts w:eastAsia="Times New Roman"/>
          <w:szCs w:val="24"/>
        </w:rPr>
        <w:t xml:space="preserve"> είκοσι χι</w:t>
      </w:r>
      <w:r>
        <w:rPr>
          <w:rFonts w:eastAsia="Times New Roman"/>
          <w:szCs w:val="24"/>
        </w:rPr>
        <w:t>λιάδων καινούργιων θέσεων απασχόλησης τον χρόνο. Γιατί αυτές είναι οι πραγματικές δυνατότητες της οικονομίας.</w:t>
      </w:r>
    </w:p>
    <w:p w14:paraId="225E58D4" w14:textId="77777777" w:rsidR="00E140DF" w:rsidRDefault="00A85BE1">
      <w:pPr>
        <w:spacing w:line="600" w:lineRule="auto"/>
        <w:ind w:firstLine="720"/>
        <w:jc w:val="both"/>
        <w:rPr>
          <w:rFonts w:eastAsia="Times New Roman"/>
          <w:szCs w:val="24"/>
        </w:rPr>
      </w:pPr>
      <w:r>
        <w:rPr>
          <w:rFonts w:eastAsia="Times New Roman"/>
          <w:szCs w:val="24"/>
        </w:rPr>
        <w:t xml:space="preserve">Και βέβαια, εμείς -δεν θα κουραστούμε να το λέμε- εισηγούμαστε ένα διαφορετικό μείγμα δημοσιονομικής πολιτικής, με </w:t>
      </w:r>
      <w:proofErr w:type="spellStart"/>
      <w:r>
        <w:rPr>
          <w:rFonts w:eastAsia="Times New Roman"/>
          <w:szCs w:val="24"/>
        </w:rPr>
        <w:t>στοχευμένες</w:t>
      </w:r>
      <w:proofErr w:type="spellEnd"/>
      <w:r>
        <w:rPr>
          <w:rFonts w:eastAsia="Times New Roman"/>
          <w:szCs w:val="24"/>
        </w:rPr>
        <w:t xml:space="preserve"> μειώσεις στις κρατι</w:t>
      </w:r>
      <w:r>
        <w:rPr>
          <w:rFonts w:eastAsia="Times New Roman"/>
          <w:szCs w:val="24"/>
        </w:rPr>
        <w:t xml:space="preserve">κές δαπάνες και μειώσεις στους φόρους. Θα τα ακούσετε, μη βιάζεστε. </w:t>
      </w:r>
    </w:p>
    <w:p w14:paraId="225E58D5" w14:textId="77777777" w:rsidR="00E140DF" w:rsidRDefault="00A85BE1">
      <w:pPr>
        <w:spacing w:line="600" w:lineRule="auto"/>
        <w:ind w:firstLine="720"/>
        <w:jc w:val="both"/>
        <w:rPr>
          <w:rFonts w:eastAsia="Times New Roman"/>
          <w:szCs w:val="24"/>
        </w:rPr>
      </w:pPr>
      <w:r>
        <w:rPr>
          <w:rFonts w:eastAsia="Times New Roman"/>
          <w:szCs w:val="24"/>
        </w:rPr>
        <w:t xml:space="preserve">Εμείς μειώνουμε, </w:t>
      </w:r>
      <w:proofErr w:type="spellStart"/>
      <w:r>
        <w:rPr>
          <w:rFonts w:eastAsia="Times New Roman"/>
          <w:szCs w:val="24"/>
        </w:rPr>
        <w:t>μεσοσταθμικά</w:t>
      </w:r>
      <w:proofErr w:type="spellEnd"/>
      <w:r>
        <w:rPr>
          <w:rFonts w:eastAsia="Times New Roman"/>
          <w:szCs w:val="24"/>
        </w:rPr>
        <w:t>, τον ΕΝΦΙΑ 30% σε δύο χρόνια και εισηγούμαστε τη μείωση του φορολογικού συντελεστή στα κέρδη των επιχειρήσεων από το 29% στο 20%, εντός δύο ετών. Επαναφέρουμ</w:t>
      </w:r>
      <w:r>
        <w:rPr>
          <w:rFonts w:eastAsia="Times New Roman"/>
          <w:szCs w:val="24"/>
        </w:rPr>
        <w:t>ε τον ΦΠΑ στα αγροτικά εφόδια στο 13%, καταργούμε τον ειδικό φόρο κατανάλωσης στο κρασί και αυξάνουμε το όριο υπαγωγής ΦΠΑ από τις 10 χιλιάδες στις 25 χιλιάδες ευρώ. Κι έχουμε καταθέσει δέκα συγκεκριμένα πεδία περικοπών κρατικών δαπανών, για να μην διαταρα</w:t>
      </w:r>
      <w:r>
        <w:rPr>
          <w:rFonts w:eastAsia="Times New Roman"/>
          <w:szCs w:val="24"/>
        </w:rPr>
        <w:t xml:space="preserve">χθεί η δημοσιονομική ισορροπία. </w:t>
      </w:r>
    </w:p>
    <w:p w14:paraId="225E58D6" w14:textId="77777777" w:rsidR="00E140DF" w:rsidRDefault="00A85BE1">
      <w:pPr>
        <w:spacing w:line="600" w:lineRule="auto"/>
        <w:ind w:firstLine="720"/>
        <w:jc w:val="both"/>
        <w:rPr>
          <w:rFonts w:eastAsia="Times New Roman"/>
          <w:szCs w:val="24"/>
        </w:rPr>
      </w:pPr>
      <w:r>
        <w:rPr>
          <w:rFonts w:eastAsia="Times New Roman"/>
          <w:szCs w:val="24"/>
        </w:rPr>
        <w:t xml:space="preserve">Και κανείς δεν αμφισβητεί ότι αυτή η πολιτική είναι η πιο δίκαιη και η πιο αποτελεσματική. Το λένε διακεκριμένοι οικονομολόγοι, το λέει και πάλι το Γραφείο Προϋπολογισμού της Βουλής, το λέει η Τράπεζα της Ελλάδος. </w:t>
      </w:r>
    </w:p>
    <w:p w14:paraId="225E58D7" w14:textId="77777777" w:rsidR="00E140DF" w:rsidRDefault="00A85BE1">
      <w:pPr>
        <w:spacing w:line="600" w:lineRule="auto"/>
        <w:ind w:firstLine="720"/>
        <w:jc w:val="both"/>
        <w:rPr>
          <w:rFonts w:eastAsia="Times New Roman"/>
          <w:szCs w:val="24"/>
        </w:rPr>
      </w:pPr>
      <w:r>
        <w:rPr>
          <w:rFonts w:eastAsia="Times New Roman"/>
          <w:szCs w:val="24"/>
        </w:rPr>
        <w:t>Εσείς δε</w:t>
      </w:r>
      <w:r>
        <w:rPr>
          <w:rFonts w:eastAsia="Times New Roman"/>
          <w:szCs w:val="24"/>
        </w:rPr>
        <w:t xml:space="preserve">ν ακούτε τίποτα. Γιατί στο μεγάλο κράτος, το οποίο οραματίζεστε, βρίσκουν βολικό καταφύγιο οι κομματικοί σας φίλοι. Έχετε υιοθετήσει, ξέρετε, τις χειρότερες συνήθειες της </w:t>
      </w:r>
      <w:r>
        <w:rPr>
          <w:rFonts w:eastAsia="Times New Roman"/>
          <w:szCs w:val="24"/>
        </w:rPr>
        <w:t>Μεταπολίτευσης</w:t>
      </w:r>
      <w:r>
        <w:rPr>
          <w:rFonts w:eastAsia="Times New Roman"/>
          <w:szCs w:val="24"/>
        </w:rPr>
        <w:t>, την οποία στα λόγια κατακρίνετε, αλλά στην πράξη σπεύδετε να αντιγράφ</w:t>
      </w:r>
      <w:r>
        <w:rPr>
          <w:rFonts w:eastAsia="Times New Roman"/>
          <w:szCs w:val="24"/>
        </w:rPr>
        <w:t xml:space="preserve">ετε. </w:t>
      </w:r>
    </w:p>
    <w:p w14:paraId="225E58D8" w14:textId="77777777" w:rsidR="00E140DF" w:rsidRDefault="00A85BE1">
      <w:pPr>
        <w:spacing w:line="600" w:lineRule="auto"/>
        <w:ind w:firstLine="720"/>
        <w:jc w:val="both"/>
        <w:rPr>
          <w:rFonts w:eastAsia="Times New Roman"/>
          <w:szCs w:val="24"/>
        </w:rPr>
      </w:pPr>
      <w:r>
        <w:rPr>
          <w:rFonts w:eastAsia="Times New Roman"/>
          <w:szCs w:val="24"/>
        </w:rPr>
        <w:t>Τι έχετε κάνει, αλήθεια, κύριε Τσίπρα, για να μειώσετε το κράτος και να μαζέψετε τις κρατικές δαπάνες; Γιατί προσλαμβάνετε σωρηδόν συμβασιούχους, υποσχόμενοι και πάλι μονιμοποίηση από την πίσω πόρτα; Γιατί δημιουργείτε εκατοντάδες αχρείαστες κρατικές</w:t>
      </w:r>
      <w:r>
        <w:rPr>
          <w:rFonts w:eastAsia="Times New Roman"/>
          <w:szCs w:val="24"/>
        </w:rPr>
        <w:t xml:space="preserve"> δομές; Γιατί έχετε τινάξει στον αέρα, κύριε Τσίπρα, τις αστικές συγκοινωνίες, με τεράστιο κόστος για τον Έλληνα φορολογούμενο; Γιατί δεν έχετε κάνει τίποτα για να βελτιώσετε το σύστημα δημοσίων προμηθειών, να ελέγξετε την </w:t>
      </w:r>
      <w:proofErr w:type="spellStart"/>
      <w:r>
        <w:rPr>
          <w:rFonts w:eastAsia="Times New Roman"/>
          <w:szCs w:val="24"/>
        </w:rPr>
        <w:t>υπερσυνταγογράφηση</w:t>
      </w:r>
      <w:proofErr w:type="spellEnd"/>
      <w:r>
        <w:rPr>
          <w:rFonts w:eastAsia="Times New Roman"/>
          <w:szCs w:val="24"/>
        </w:rPr>
        <w:t>, που και σήμερ</w:t>
      </w:r>
      <w:r>
        <w:rPr>
          <w:rFonts w:eastAsia="Times New Roman"/>
          <w:szCs w:val="24"/>
        </w:rPr>
        <w:t>α υπάρχει ακόμα στο φάρμακο; Δεν έχετε προωθήσει ούτε μία δράση ηλεκτρονικής διακυβέρνησης.</w:t>
      </w:r>
    </w:p>
    <w:p w14:paraId="225E58D9" w14:textId="77777777" w:rsidR="00E140DF" w:rsidRDefault="00A85BE1">
      <w:pPr>
        <w:spacing w:line="600" w:lineRule="auto"/>
        <w:ind w:firstLine="720"/>
        <w:jc w:val="both"/>
        <w:rPr>
          <w:rFonts w:eastAsia="Times New Roman"/>
          <w:szCs w:val="24"/>
        </w:rPr>
      </w:pPr>
      <w:r>
        <w:rPr>
          <w:rFonts w:eastAsia="Times New Roman"/>
          <w:szCs w:val="24"/>
        </w:rPr>
        <w:t>Βεβαίως, λοιπόν, υπάρχουν περιθώρια περιορισμού των κρατικών δαπανών χωρίς απολύσεις και χωρίς εκπτώσεις στην ποιότητα των παρεχόμενων υπηρεσιών. Εσείς δεν μπορείτε</w:t>
      </w:r>
      <w:r>
        <w:rPr>
          <w:rFonts w:eastAsia="Times New Roman"/>
          <w:szCs w:val="24"/>
        </w:rPr>
        <w:t xml:space="preserve"> και δεν θέλετε να τα διερευνήσετε.</w:t>
      </w:r>
    </w:p>
    <w:p w14:paraId="225E58DA"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συνάδελφοι, η εφαρμογή ενός </w:t>
      </w:r>
      <w:proofErr w:type="spellStart"/>
      <w:r>
        <w:rPr>
          <w:rFonts w:eastAsia="Times New Roman"/>
          <w:szCs w:val="24"/>
        </w:rPr>
        <w:t>εμπροσθοβαρούς</w:t>
      </w:r>
      <w:proofErr w:type="spellEnd"/>
      <w:r>
        <w:rPr>
          <w:rFonts w:eastAsia="Times New Roman"/>
          <w:szCs w:val="24"/>
        </w:rPr>
        <w:t xml:space="preserve"> και τολμηρού προγράμματος μεταρρυθμίσεων ελληνικής έμπνευσης, σχεδιασμού και ιδιοκτησίας είναι η βασική, απαραίτητη προϋπόθεση για την ανάκτηση της αξιοπιστίας</w:t>
      </w:r>
      <w:r>
        <w:rPr>
          <w:rFonts w:eastAsia="Times New Roman"/>
          <w:szCs w:val="24"/>
        </w:rPr>
        <w:t xml:space="preserve"> της χώρας. Μόνο έτσι θα μπορέσουμε να πείσουμε τους πιστωτές μας ότι πράγματι η ελληνική οικονομία χρειάζεται περισσότερο δημοσιονομικό χώρο για να υποστηρίξει μια διατηρήσιμη ανάπτυξη. </w:t>
      </w:r>
    </w:p>
    <w:p w14:paraId="225E58DB" w14:textId="77777777" w:rsidR="00E140DF" w:rsidRDefault="00A85BE1">
      <w:pPr>
        <w:spacing w:line="600" w:lineRule="auto"/>
        <w:ind w:firstLine="720"/>
        <w:jc w:val="both"/>
        <w:rPr>
          <w:rFonts w:eastAsia="Times New Roman"/>
          <w:szCs w:val="24"/>
        </w:rPr>
      </w:pPr>
      <w:r>
        <w:rPr>
          <w:rFonts w:eastAsia="Times New Roman"/>
          <w:szCs w:val="24"/>
        </w:rPr>
        <w:t>Εμείς πιστεύουμε ότι μπορούμε να το πετύχουμε. Διότι, όταν οι δανεισ</w:t>
      </w:r>
      <w:r>
        <w:rPr>
          <w:rFonts w:eastAsia="Times New Roman"/>
          <w:szCs w:val="24"/>
        </w:rPr>
        <w:t>τές διαπιστώσουν τη συνέπεια και την αποφασιστικότητα μιας αποτελεσματικής κυβέρνησης, θα στηρίξουν αυτήν την προσπάθεια. Δεν θα έχουν λόγο να επιμείνουν σε πρωτογενή πλεονάσματα της τάξεως του 3,5%, που κα</w:t>
      </w:r>
      <w:r>
        <w:rPr>
          <w:rFonts w:eastAsia="Times New Roman"/>
          <w:szCs w:val="24"/>
        </w:rPr>
        <w:t>μ</w:t>
      </w:r>
      <w:r>
        <w:rPr>
          <w:rFonts w:eastAsia="Times New Roman"/>
          <w:szCs w:val="24"/>
        </w:rPr>
        <w:t xml:space="preserve">μία οικονομία δεν μπορεί να πετύχει για μεγάλο </w:t>
      </w:r>
      <w:r>
        <w:rPr>
          <w:rFonts w:eastAsia="Times New Roman"/>
          <w:szCs w:val="24"/>
        </w:rPr>
        <w:t>χρονικό διάστημα.</w:t>
      </w:r>
    </w:p>
    <w:p w14:paraId="225E58DC" w14:textId="77777777" w:rsidR="00E140DF" w:rsidRDefault="00A85BE1">
      <w:pPr>
        <w:spacing w:line="600" w:lineRule="auto"/>
        <w:ind w:firstLine="720"/>
        <w:jc w:val="both"/>
        <w:rPr>
          <w:rFonts w:eastAsia="Times New Roman"/>
          <w:szCs w:val="24"/>
        </w:rPr>
      </w:pPr>
      <w:r>
        <w:rPr>
          <w:rFonts w:eastAsia="Times New Roman"/>
          <w:szCs w:val="24"/>
        </w:rPr>
        <w:t>Αλλά, αυτό τον δημοσιονομικό χώρο εσείς δοκιμάσατε, κύριε Τσίπρα, να τον διεκδικήσετε και αποτύχατε. Μόνο μια σοβαρή και αξιόπιστη κυβέρνηση μπορεί να τον διεκδικήσει. Και εσείς σίγουρα δεν είστε αυτοί.</w:t>
      </w:r>
    </w:p>
    <w:p w14:paraId="225E58DD"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Νέας Δημοκρατίας)</w:t>
      </w:r>
    </w:p>
    <w:p w14:paraId="225E58DE" w14:textId="77777777" w:rsidR="00E140DF" w:rsidRDefault="00A85BE1">
      <w:pPr>
        <w:spacing w:line="600" w:lineRule="auto"/>
        <w:ind w:firstLine="720"/>
        <w:jc w:val="both"/>
        <w:rPr>
          <w:rFonts w:eastAsia="Times New Roman" w:cs="Times New Roman"/>
          <w:szCs w:val="24"/>
        </w:rPr>
      </w:pPr>
      <w:r>
        <w:rPr>
          <w:rFonts w:eastAsia="Times New Roman"/>
          <w:szCs w:val="24"/>
        </w:rPr>
        <w:t>Μια κυβέρνηση η οποία θα υλοποιήσει με συνέπεια, με αποφασιστικότητα, με αποτελεσματικότητα ένα τολμηρό πρόγραμμα μεταρρυθμίσεων εθνικής ιδιοκτησίας, με μεταρρυθμίσεις που θα πηγαίνουν πάνω και πέρα από τις δεσμεύσεις που εσείς έχετε ανα</w:t>
      </w:r>
      <w:r>
        <w:rPr>
          <w:rFonts w:eastAsia="Times New Roman"/>
          <w:szCs w:val="24"/>
        </w:rPr>
        <w:t>λάβει στο τρίτο πρόγραμμα. Μεταρρυθμίσεις που θα προωθούν την ανταγωνιστικότητα, την εξωστρέφεια, την επιχειρηματικότητα στην οικονομία. Μεταρρυθμίσεις που θα πολεμούν τις πελατειακές λογικές, τη δημόσια διοίκηση, θα επιβάλουν την αξιοκρατία, την αξιολόγησ</w:t>
      </w:r>
      <w:r>
        <w:rPr>
          <w:rFonts w:eastAsia="Times New Roman"/>
          <w:szCs w:val="24"/>
        </w:rPr>
        <w:t>η –αυτήν την απαγορευμένη λέξη για εσάς</w:t>
      </w:r>
      <w:r>
        <w:rPr>
          <w:rFonts w:eastAsia="Times New Roman" w:cs="Times New Roman"/>
          <w:szCs w:val="24"/>
        </w:rPr>
        <w:t>- την κινητικότητα, τη διαφάνεια, τη λογοδοσία. Μεταρρυθμίσεις που θα αναβαθμίζουν το δημόσιο σχολείο και το δημόσιο πανεπιστήμιο και βέβαια θα επιτρέπουν επιτέλους και την ίδρυση ιδιωτικών πανεπιστημίων. Μεταρρυθμίσε</w:t>
      </w:r>
      <w:r>
        <w:rPr>
          <w:rFonts w:eastAsia="Times New Roman" w:cs="Times New Roman"/>
          <w:szCs w:val="24"/>
        </w:rPr>
        <w:t>ις που θα ανασυγκροτούν το Εθνικό Σύστημα Υγείας, θα επιταχύνουν την απονομή της δικαιοσύνης και θα διασφαλίζουν τη δημόσια τάξη ως απαραίτητη προϋπόθεση ελευθερίας και μεταρρυθμίσεις που θα ανασχεδιάζουν ουσιαστικά την κοινωνική πολιτική με επίκεντρο τους</w:t>
      </w:r>
      <w:r>
        <w:rPr>
          <w:rFonts w:eastAsia="Times New Roman" w:cs="Times New Roman"/>
          <w:szCs w:val="24"/>
        </w:rPr>
        <w:t xml:space="preserve"> πραγματικά ξεχασμένους Έλληνες, αυτούς που αισθάνονται σήμερα ότι κα</w:t>
      </w:r>
      <w:r>
        <w:rPr>
          <w:rFonts w:eastAsia="Times New Roman" w:cs="Times New Roman"/>
          <w:szCs w:val="24"/>
        </w:rPr>
        <w:t>μ</w:t>
      </w:r>
      <w:r>
        <w:rPr>
          <w:rFonts w:eastAsia="Times New Roman" w:cs="Times New Roman"/>
          <w:szCs w:val="24"/>
        </w:rPr>
        <w:t>μία εξουσία δεν τους λογαριάζει.</w:t>
      </w:r>
    </w:p>
    <w:p w14:paraId="225E58D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Ένα τέτοιο πρόγραμμα, ναι, θα κέρδιζε όχι μόνο την εμπιστοσύνη των Ελλήνων πολιτών, αλλά και τον σεβασμό των </w:t>
      </w:r>
      <w:r>
        <w:rPr>
          <w:rFonts w:eastAsia="Times New Roman" w:cs="Times New Roman"/>
          <w:szCs w:val="24"/>
        </w:rPr>
        <w:t xml:space="preserve">Ευρωπαίων </w:t>
      </w:r>
      <w:r>
        <w:rPr>
          <w:rFonts w:eastAsia="Times New Roman" w:cs="Times New Roman"/>
          <w:szCs w:val="24"/>
        </w:rPr>
        <w:t>εταίρων. Εμείς, ξέρετε, δεν πάμε σ</w:t>
      </w:r>
      <w:r>
        <w:rPr>
          <w:rFonts w:eastAsia="Times New Roman" w:cs="Times New Roman"/>
          <w:szCs w:val="24"/>
        </w:rPr>
        <w:t xml:space="preserve">την Ευρώπη ούτε ως εκβιαστές ούτε ως το μαύρο πρόβατο της </w:t>
      </w:r>
      <w:r>
        <w:rPr>
          <w:rFonts w:eastAsia="Times New Roman" w:cs="Times New Roman"/>
          <w:szCs w:val="24"/>
        </w:rPr>
        <w:t xml:space="preserve">ευρωπαϊκής </w:t>
      </w:r>
      <w:r>
        <w:rPr>
          <w:rFonts w:eastAsia="Times New Roman" w:cs="Times New Roman"/>
          <w:szCs w:val="24"/>
        </w:rPr>
        <w:t xml:space="preserve">οικογένειας. Αρκετά πια με τους πολιτικούς που με τα μεγάλα λόγια μικραίνουν την Ελλάδα, προσβάλλουν την ιστορία μας και αδικούν τον ελληνικό λαό. </w:t>
      </w:r>
    </w:p>
    <w:p w14:paraId="225E58E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οι αλλαγές</w:t>
      </w:r>
      <w:r>
        <w:rPr>
          <w:rFonts w:eastAsia="Times New Roman" w:cs="Times New Roman"/>
          <w:szCs w:val="24"/>
        </w:rPr>
        <w:t xml:space="preserve"> που πρέπει να πραγματοποιηθούν υπερβαίνουν τον ορίζοντα μιας ορθολογικής τεχνοκρατικής διαχείρισης. Στην πραγματικότητα συνιστούν μια δραστική αλλαγή του συνολικού τρόπου λειτουργίας του κράτους και της οικονομίας. Στηρίζονται, όμως, πάνω απ’ όλα σε μια σ</w:t>
      </w:r>
      <w:r>
        <w:rPr>
          <w:rFonts w:eastAsia="Times New Roman" w:cs="Times New Roman"/>
          <w:szCs w:val="24"/>
        </w:rPr>
        <w:t>υμφωνία αλήθειας, σε ένα καινούρ</w:t>
      </w:r>
      <w:r>
        <w:rPr>
          <w:rFonts w:eastAsia="Times New Roman" w:cs="Times New Roman"/>
          <w:szCs w:val="24"/>
        </w:rPr>
        <w:t>γ</w:t>
      </w:r>
      <w:r>
        <w:rPr>
          <w:rFonts w:eastAsia="Times New Roman" w:cs="Times New Roman"/>
          <w:szCs w:val="24"/>
        </w:rPr>
        <w:t>ιο κοινωνικό συμβόλαιο εμπιστοσύνης. Και η εφαρμογή ενός τέτοιου μεταρρυθμιστικού προγράμματος είναι απολύτως αναγκαία για να πετύχουμε μια δυναμική επανεκκίνηση της ελληνικής οικονομίας.</w:t>
      </w:r>
    </w:p>
    <w:p w14:paraId="225E58E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Δεν έχω αυταπάτες ότι θα χρειαστεί </w:t>
      </w:r>
      <w:r>
        <w:rPr>
          <w:rFonts w:eastAsia="Times New Roman" w:cs="Times New Roman"/>
          <w:szCs w:val="24"/>
        </w:rPr>
        <w:t>πολύ σοβαρή προσπάθεια απ’ όλους. Οι αλλαγές είναι ώριμες στην κοινωνία. Δεν έχω, όμως, αμφιβολία ότι πρέπει να νικήσουμε αντιλήψεις και αδράνειες του χθες, να νικήσουμε την απογοήτευση, την παραίτηση που προκάλεσε αυτή η Κυβέρνηση και να βάλουμε στην άκρη</w:t>
      </w:r>
      <w:r>
        <w:rPr>
          <w:rFonts w:eastAsia="Times New Roman" w:cs="Times New Roman"/>
          <w:szCs w:val="24"/>
        </w:rPr>
        <w:t xml:space="preserve"> διαχωριστικές γραμμές του παρελθόντος. Αποδεικνύουμε κάθε μέρα στην πράξη ότι μπορούμε να το κάνουμε.</w:t>
      </w:r>
    </w:p>
    <w:p w14:paraId="225E58E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Ελληνίδες και οι Έλληνες δεν φοβούνται τη σκληρή δουλειά, ούτε τις θυσίες. Αυτό που ενοχλεί, αυτό το οποίο δεν αντέχει ο λαός μας είναι να μην πιάνουν</w:t>
      </w:r>
      <w:r>
        <w:rPr>
          <w:rFonts w:eastAsia="Times New Roman" w:cs="Times New Roman"/>
          <w:szCs w:val="24"/>
        </w:rPr>
        <w:t xml:space="preserve"> τόπο οι θυσίες τους, να καταβάλλουν μεγάλο κόπο χωρίς κανένα αποτέλεσμα εξαιτίας των αλλοπρόσαλλων πολιτικών αυτής της Κυβέρνησης. </w:t>
      </w:r>
    </w:p>
    <w:p w14:paraId="225E58E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Αλλά αφού, όπως λένε πολλοί, έπρεπε να πάθουμε για να μάθουμε, δεν υπάρχει λόγος να πάθουμε πιο πολλά. Χόρτασε ο λαός με απ</w:t>
      </w:r>
      <w:r>
        <w:rPr>
          <w:rFonts w:eastAsia="Times New Roman" w:cs="Times New Roman"/>
          <w:szCs w:val="24"/>
        </w:rPr>
        <w:t xml:space="preserve">άτες και αυταπάτες. Η κοινωνία απαιτεί αλήθεια και ρεαλισμό και τη θαρραλέα αναμέτρηση με την πραγματικότητα. Οι πολίτες πια το ξέρουν, το βίωσαν. Το ψέμα έφερε την απελπισία. Η αλήθεια είναι αυτή που φέρνει ελπίδα. </w:t>
      </w:r>
    </w:p>
    <w:p w14:paraId="225E58E4"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η Νέα Δημοκρατία, πιστή στην ιστορι</w:t>
      </w:r>
      <w:r>
        <w:rPr>
          <w:rFonts w:eastAsia="Times New Roman" w:cs="Times New Roman"/>
          <w:szCs w:val="24"/>
        </w:rPr>
        <w:t xml:space="preserve">κή αποστολή που έχει υπηρετήσει από την ίδρυσή της, για μια φορά ακόμα, θα ενώσει όλους τους Έλληνες, που θέλουν να υπερβούν την παρακμή, που θέλουν να κατακτήσουν το μέλλον. Κι η σημερινή </w:t>
      </w:r>
      <w:r>
        <w:rPr>
          <w:rFonts w:eastAsia="Times New Roman" w:cs="Times New Roman"/>
          <w:szCs w:val="24"/>
        </w:rPr>
        <w:t>Κυβέρνηση</w:t>
      </w:r>
      <w:r>
        <w:rPr>
          <w:rFonts w:eastAsia="Times New Roman" w:cs="Times New Roman"/>
          <w:szCs w:val="24"/>
        </w:rPr>
        <w:t xml:space="preserve"> θα είναι η τελευταία η οποία θα ανεμίζει κουρελιασμένες σ</w:t>
      </w:r>
      <w:r>
        <w:rPr>
          <w:rFonts w:eastAsia="Times New Roman" w:cs="Times New Roman"/>
          <w:szCs w:val="24"/>
        </w:rPr>
        <w:t>ημαίες του παρελθόντος, για να κρύψει από τους πολίτες την ελπίδα του μέλλοντος.</w:t>
      </w:r>
    </w:p>
    <w:p w14:paraId="225E58E5"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Ελλάδα σήμερα έχει ανάγκη από μια δυναμική επανεκκίνηση, μία επανεκκίνηση η οποία μπορεί να προκύψει μόνο από μια πολιτική αλλαγή. Η πολιτική αλ</w:t>
      </w:r>
      <w:r>
        <w:rPr>
          <w:rFonts w:eastAsia="Times New Roman" w:cs="Times New Roman"/>
          <w:szCs w:val="24"/>
        </w:rPr>
        <w:t xml:space="preserve">λαγή, την οποία ζητάμε, δεν αφορά μόνο στην ανάληψη της εξουσίας με την στενή διαχειριστική της έννοια, είναι απαραίτητη προϋπόθεση σήμερα για να ξεκολλήσει η χώρα, είναι η ρήξη με το επώδυνο, με το τραυματικό παρελθόν. </w:t>
      </w:r>
    </w:p>
    <w:p w14:paraId="225E58E6"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w:t>
      </w:r>
      <w:r>
        <w:rPr>
          <w:rFonts w:eastAsia="Times New Roman" w:cs="Times New Roman"/>
          <w:szCs w:val="24"/>
        </w:rPr>
        <w:t xml:space="preserve">δεν </w:t>
      </w:r>
      <w:r>
        <w:rPr>
          <w:rFonts w:eastAsia="Times New Roman" w:cs="Times New Roman"/>
          <w:szCs w:val="24"/>
        </w:rPr>
        <w:t xml:space="preserve">το </w:t>
      </w:r>
      <w:r>
        <w:rPr>
          <w:rFonts w:eastAsia="Times New Roman" w:cs="Times New Roman"/>
          <w:szCs w:val="24"/>
        </w:rPr>
        <w:t>γνωρίζε</w:t>
      </w:r>
      <w:r>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ούτε </w:t>
      </w:r>
      <w:r>
        <w:rPr>
          <w:rFonts w:eastAsia="Times New Roman" w:cs="Times New Roman"/>
          <w:szCs w:val="24"/>
        </w:rPr>
        <w:t>μπορεί να το κάνει. Ο κ. Τσίπρας απευθύνεται πλέον σ’ ένα 10% της κοινωνίας, σ’ αυτούς που δεν θέλουν κα</w:t>
      </w:r>
      <w:r>
        <w:rPr>
          <w:rFonts w:eastAsia="Times New Roman" w:cs="Times New Roman"/>
          <w:szCs w:val="24"/>
        </w:rPr>
        <w:t>μ</w:t>
      </w:r>
      <w:r>
        <w:rPr>
          <w:rFonts w:eastAsia="Times New Roman" w:cs="Times New Roman"/>
          <w:szCs w:val="24"/>
        </w:rPr>
        <w:t>μία αλλαγή, που αρνούνται να δουν τι έχει συμβεί στη χώρα, που επιρρίπτουν μεγάλη ευθύνη στους άλλους, σ’ αυτούς που έχουν κάποιο προσωπικό όφελ</w:t>
      </w:r>
      <w:r>
        <w:rPr>
          <w:rFonts w:eastAsia="Times New Roman" w:cs="Times New Roman"/>
          <w:szCs w:val="24"/>
        </w:rPr>
        <w:t>ος από τη σημερινή Κυβέρνηση. Στους υπόλοιπους 90% της κοινωνίας δεν λέτε τίποτα πια. Και δεν μπορείτε να κατανοήσετε -</w:t>
      </w:r>
      <w:proofErr w:type="spellStart"/>
      <w:r>
        <w:rPr>
          <w:rFonts w:eastAsia="Times New Roman" w:cs="Times New Roman"/>
          <w:szCs w:val="24"/>
        </w:rPr>
        <w:t>πόσω</w:t>
      </w:r>
      <w:proofErr w:type="spellEnd"/>
      <w:r>
        <w:rPr>
          <w:rFonts w:eastAsia="Times New Roman" w:cs="Times New Roman"/>
          <w:szCs w:val="24"/>
        </w:rPr>
        <w:t xml:space="preserve"> </w:t>
      </w:r>
      <w:r>
        <w:rPr>
          <w:rFonts w:eastAsia="Times New Roman" w:cs="Times New Roman"/>
          <w:szCs w:val="24"/>
        </w:rPr>
        <w:t>μάλλον να εκφράσετε- ανθρώπους που ξέρουν τι σημαίνει να ξεκινάς μια επιχείρηση και να αγωνίζεσαι σήμερα να την κρατάς ζωντανή, ανθρ</w:t>
      </w:r>
      <w:r>
        <w:rPr>
          <w:rFonts w:eastAsia="Times New Roman" w:cs="Times New Roman"/>
          <w:szCs w:val="24"/>
        </w:rPr>
        <w:t>ώπους που έχουν παλέψει να κρατήσουν εργαζόμενους, όταν οι δουλειές τους συρρικνώνονται, όταν οι δουλειές τους εξαφανίζονται και όταν το κράτος τους χρωστά.</w:t>
      </w:r>
    </w:p>
    <w:p w14:paraId="225E58E7" w14:textId="77777777" w:rsidR="00E140DF" w:rsidRDefault="00A85BE1">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25E58E8"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p>
    <w:p w14:paraId="225E58E9"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Λάππα</w:t>
      </w:r>
      <w:proofErr w:type="spellEnd"/>
      <w:r>
        <w:rPr>
          <w:rFonts w:eastAsia="Times New Roman" w:cs="Times New Roman"/>
          <w:szCs w:val="24"/>
        </w:rPr>
        <w:t xml:space="preserve">. </w:t>
      </w:r>
    </w:p>
    <w:p w14:paraId="225E58EA"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Ξέρω, σας είναι πολύ ξένα όλα αυτά! Το καταλαβαίνω! </w:t>
      </w:r>
    </w:p>
    <w:p w14:paraId="225E58EB" w14:textId="77777777" w:rsidR="00E140DF" w:rsidRDefault="00A85BE1">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5E58EC"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ένας άλλος κόσμος</w:t>
      </w:r>
      <w:r>
        <w:rPr>
          <w:rFonts w:eastAsia="Times New Roman" w:cs="Times New Roman"/>
          <w:szCs w:val="24"/>
        </w:rPr>
        <w:t>,</w:t>
      </w:r>
      <w:r>
        <w:rPr>
          <w:rFonts w:eastAsia="Times New Roman" w:cs="Times New Roman"/>
          <w:szCs w:val="24"/>
        </w:rPr>
        <w:t xml:space="preserve"> ξέρετε</w:t>
      </w:r>
      <w:r>
        <w:rPr>
          <w:rFonts w:eastAsia="Times New Roman" w:cs="Times New Roman"/>
          <w:szCs w:val="24"/>
        </w:rPr>
        <w:t>,</w:t>
      </w:r>
      <w:r>
        <w:rPr>
          <w:rFonts w:eastAsia="Times New Roman" w:cs="Times New Roman"/>
          <w:szCs w:val="24"/>
        </w:rPr>
        <w:t xml:space="preserve"> αυτός </w:t>
      </w:r>
      <w:r>
        <w:rPr>
          <w:rFonts w:eastAsia="Times New Roman" w:cs="Times New Roman"/>
          <w:szCs w:val="24"/>
        </w:rPr>
        <w:t>με τον οποίο δεν επικοινωνείτε</w:t>
      </w:r>
      <w:r>
        <w:rPr>
          <w:rFonts w:eastAsia="Times New Roman" w:cs="Times New Roman"/>
          <w:szCs w:val="24"/>
        </w:rPr>
        <w:t>.</w:t>
      </w:r>
      <w:r>
        <w:rPr>
          <w:rFonts w:eastAsia="Times New Roman" w:cs="Times New Roman"/>
          <w:szCs w:val="24"/>
        </w:rPr>
        <w:t xml:space="preserve"> </w:t>
      </w:r>
    </w:p>
    <w:p w14:paraId="225E58ED" w14:textId="77777777" w:rsidR="00E140DF" w:rsidRDefault="00A85BE1">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25E58EE"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ησυχία. </w:t>
      </w:r>
    </w:p>
    <w:p w14:paraId="225E58EF"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Μισθωτοί του ιδιωτικού τομέα που βλέπουν το εισόδημά τους να καταρρέει κι η δουλειά τους να απειλείται την προοπτική ανάκαμψης να εξανεμίζεται και δεν μπορ</w:t>
      </w:r>
      <w:r>
        <w:rPr>
          <w:rFonts w:eastAsia="Times New Roman" w:cs="Times New Roman"/>
          <w:szCs w:val="24"/>
        </w:rPr>
        <w:t xml:space="preserve">είτε να κατανοήσετε, </w:t>
      </w:r>
      <w:proofErr w:type="spellStart"/>
      <w:r>
        <w:rPr>
          <w:rFonts w:eastAsia="Times New Roman" w:cs="Times New Roman"/>
          <w:szCs w:val="24"/>
        </w:rPr>
        <w:t>πόσω</w:t>
      </w:r>
      <w:proofErr w:type="spellEnd"/>
      <w:r>
        <w:rPr>
          <w:rFonts w:eastAsia="Times New Roman" w:cs="Times New Roman"/>
          <w:szCs w:val="24"/>
        </w:rPr>
        <w:t xml:space="preserve"> </w:t>
      </w:r>
      <w:r>
        <w:rPr>
          <w:rFonts w:eastAsia="Times New Roman" w:cs="Times New Roman"/>
          <w:szCs w:val="24"/>
        </w:rPr>
        <w:t xml:space="preserve">μάλλον να εκφράσετε επαγγελματίες και αυτοαπασχολούμενους οι οποίοι βλέπουν ότι με τους φόρους που εσείς έχετε επιβάλλει χάνουν το 75% του εισοδήματός τους και αναρωτιούνται σήμερα αν έχουν πραγματικό λόγο να δουλεύουν. </w:t>
      </w:r>
    </w:p>
    <w:p w14:paraId="225E58F0"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βέβαι</w:t>
      </w:r>
      <w:r>
        <w:rPr>
          <w:rFonts w:eastAsia="Times New Roman" w:cs="Times New Roman"/>
          <w:szCs w:val="24"/>
        </w:rPr>
        <w:t xml:space="preserve">α δεν μπορείτε να πείτε απολύτως τίποτα στο 1,2 </w:t>
      </w:r>
      <w:r>
        <w:rPr>
          <w:rFonts w:eastAsia="Times New Roman" w:cs="Times New Roman"/>
          <w:szCs w:val="24"/>
        </w:rPr>
        <w:t xml:space="preserve">εκατομμύριο </w:t>
      </w:r>
      <w:r>
        <w:rPr>
          <w:rFonts w:eastAsia="Times New Roman" w:cs="Times New Roman"/>
          <w:szCs w:val="24"/>
        </w:rPr>
        <w:t xml:space="preserve">των ανέργων που αναζητούν να βρουν δουλειά, διότι τόσο κυβερνάτε εσείς  κι όσο κυβερνάτε εσείς πιο πολλές επιχειρήσεις θα κλείνουν απ’ ότι θα ανοίγουν. </w:t>
      </w:r>
    </w:p>
    <w:p w14:paraId="225E58F1"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Βουλευτές, κλε</w:t>
      </w:r>
      <w:r>
        <w:rPr>
          <w:rFonts w:eastAsia="Times New Roman" w:cs="Times New Roman"/>
          <w:szCs w:val="24"/>
        </w:rPr>
        <w:t xml:space="preserve">ίνω με την εξής σκέψη: η πολιτική αλλαγή είναι αναγκαία, να γεννηθεί  ξανά η αισιοδοξία κι η αυτοπεποίθηση στον τόπο μας. Η πατρίδα μας χρειάζεται σήμερα την ευρύτερη δυνατή συσπείρωση όλων των δυνάμεων της δημιουργίας, του μέτρου της αληθινής προόδου της </w:t>
      </w:r>
      <w:r>
        <w:rPr>
          <w:rFonts w:eastAsia="Times New Roman" w:cs="Times New Roman"/>
          <w:szCs w:val="24"/>
        </w:rPr>
        <w:t>μεσαίας τάξης. Κι αυτές οι δυνάμεις της δημοκρατίας, της συνεννόησης, της Ευρωπαϊκής πολιτικής συγκροτούν μια μεγάλη πολιτική, αλλά και κοινωνική πλειοψηφία η οποία είναι ακατανίκητη. Είναι μια πλειοψηφία ικανή να ανατάξει την Ελλάδα. Κι εμείς ζητάμε την σ</w:t>
      </w:r>
      <w:r>
        <w:rPr>
          <w:rFonts w:eastAsia="Times New Roman" w:cs="Times New Roman"/>
          <w:szCs w:val="24"/>
        </w:rPr>
        <w:t xml:space="preserve">τήριξη των πολιτών για να εκφράσουμε τα όνειρα των πολλών, τις ελπίδες των πολλών. Κι η ώρα που μια ικανή κι αποτελεσματική </w:t>
      </w:r>
      <w:r>
        <w:rPr>
          <w:rFonts w:eastAsia="Times New Roman" w:cs="Times New Roman"/>
          <w:szCs w:val="24"/>
        </w:rPr>
        <w:t>κυβέρνηση</w:t>
      </w:r>
      <w:r>
        <w:rPr>
          <w:rFonts w:eastAsia="Times New Roman" w:cs="Times New Roman"/>
          <w:szCs w:val="24"/>
        </w:rPr>
        <w:t xml:space="preserve"> θα αναλάβει την τύχη του τόπου είναι κοντά. Κι όλοι οφείλουμε να σταθούμε στο ύψος των ιστορικών μας ευθυνών.</w:t>
      </w:r>
    </w:p>
    <w:p w14:paraId="225E58F2"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πολλοί</w:t>
      </w:r>
      <w:r>
        <w:rPr>
          <w:rFonts w:eastAsia="Times New Roman" w:cs="Times New Roman"/>
          <w:szCs w:val="24"/>
        </w:rPr>
        <w:t xml:space="preserve"> πολίτες </w:t>
      </w:r>
      <w:r>
        <w:rPr>
          <w:rFonts w:eastAsia="Times New Roman" w:cs="Times New Roman"/>
          <w:szCs w:val="24"/>
        </w:rPr>
        <w:t>–</w:t>
      </w:r>
      <w:r>
        <w:rPr>
          <w:rFonts w:eastAsia="Times New Roman" w:cs="Times New Roman"/>
          <w:szCs w:val="24"/>
        </w:rPr>
        <w:t>ξέρετε</w:t>
      </w:r>
      <w:r>
        <w:rPr>
          <w:rFonts w:eastAsia="Times New Roman" w:cs="Times New Roman"/>
          <w:szCs w:val="24"/>
        </w:rPr>
        <w:t>-</w:t>
      </w:r>
      <w:r>
        <w:rPr>
          <w:rFonts w:eastAsia="Times New Roman" w:cs="Times New Roman"/>
          <w:szCs w:val="24"/>
        </w:rPr>
        <w:t xml:space="preserve"> οι οποίοι μας λένε και στους συναδέλφους Βουλευτές της Νέας Δημοκρατίας, γιατί βιαζόμαστε, αφού βλέπετε τι γίνεται. Να τα χρεωθούν και να τα φορτωθούν οι ίδιοι. Πράγματι, οι δυσκολίες που αναλαμβάνουμε είναι τεράστιες και κάθε μέρα θα γίν</w:t>
      </w:r>
      <w:r>
        <w:rPr>
          <w:rFonts w:eastAsia="Times New Roman" w:cs="Times New Roman"/>
          <w:szCs w:val="24"/>
        </w:rPr>
        <w:t xml:space="preserve">ονται και μεγαλύτερες, όμως, τριγυρίζουν πάντα τα λόγια του Νίκου Καζαντζάκη: «Το χρέος καθενός να σώζει και να σώζεται και πάντα να αντικρύζει πρόσωπο με πρόσωπο την αγέλαστη και αδάκρυτη θεά, την ευθύνη». </w:t>
      </w:r>
    </w:p>
    <w:p w14:paraId="225E58F3"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δεν την φοβόμαστε την ευθύνη ούτε εγώ ούτ</w:t>
      </w:r>
      <w:r>
        <w:rPr>
          <w:rFonts w:eastAsia="Times New Roman" w:cs="Times New Roman"/>
          <w:szCs w:val="24"/>
        </w:rPr>
        <w:t xml:space="preserve">ε η παράταξη την οποία έχω την μεγάλη τιμή να ηγούμαι. </w:t>
      </w:r>
    </w:p>
    <w:p w14:paraId="225E58F4" w14:textId="77777777" w:rsidR="00E140DF" w:rsidRDefault="00A85BE1">
      <w:pPr>
        <w:tabs>
          <w:tab w:val="left" w:pos="1466"/>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5E58F5"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Ούτε φοβούμαι τις δύσκολες αποφάσεις που πρέπει να πάρουμε για να ανατάξουμε την χώρα. Κι αυτή είναι η μεγάλη μας διαφορά κύριε Τσίπρα. </w:t>
      </w:r>
    </w:p>
    <w:p w14:paraId="225E58F6" w14:textId="77777777" w:rsidR="00E140DF" w:rsidRDefault="00A85BE1">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με πλ</w:t>
      </w:r>
      <w:r>
        <w:rPr>
          <w:rFonts w:eastAsia="Times New Roman" w:cs="Times New Roman"/>
          <w:szCs w:val="24"/>
        </w:rPr>
        <w:t xml:space="preserve">ήρη συναίσθηση των προκλήσεων που θα αντιμετωπίσω, αλλά με πλήρη συναίσθηση και της πραγματικότητας και της κρισιμότητας των στιγμών σας κοιτάω ευθέως, κύριε Τσίπρα, και σας λέω: </w:t>
      </w:r>
      <w:r>
        <w:rPr>
          <w:rFonts w:eastAsia="Times New Roman" w:cs="Times New Roman"/>
          <w:szCs w:val="24"/>
          <w:lang w:val="en-US"/>
        </w:rPr>
        <w:t>H</w:t>
      </w:r>
      <w:r>
        <w:rPr>
          <w:rFonts w:eastAsia="Times New Roman" w:cs="Times New Roman"/>
          <w:szCs w:val="24"/>
        </w:rPr>
        <w:t xml:space="preserve"> παραμονή σας στην εξουσία ζημιώνει την χώρα. </w:t>
      </w:r>
    </w:p>
    <w:p w14:paraId="225E58F7" w14:textId="77777777" w:rsidR="00E140DF" w:rsidRDefault="00A85BE1">
      <w:pPr>
        <w:tabs>
          <w:tab w:val="left" w:pos="1466"/>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Νέας Δημοκρατίας)</w:t>
      </w:r>
    </w:p>
    <w:p w14:paraId="225E58F8" w14:textId="77777777" w:rsidR="00E140DF" w:rsidRDefault="00A85BE1">
      <w:pPr>
        <w:tabs>
          <w:tab w:val="left" w:pos="1466"/>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Δώ</w:t>
      </w:r>
      <w:r>
        <w:rPr>
          <w:rFonts w:eastAsia="Times New Roman" w:cs="Times New Roman"/>
          <w:szCs w:val="24"/>
        </w:rPr>
        <w:t>στε τη δυνατότητα στις Ελληνίδες και στους Έλληνες να αποφασίσουμε για το πώς θα προχωρήσουμε μπροστά. Όσο συντομότερα φύγετε τόσο καλύτερα θα είναι για την πατρίδα. Εδώ που έχουμε φτάσει, οι εκλογές δεν είναι πρόβλημα για τον τό</w:t>
      </w:r>
      <w:r>
        <w:rPr>
          <w:rFonts w:eastAsia="Times New Roman" w:cs="Times New Roman"/>
          <w:szCs w:val="24"/>
        </w:rPr>
        <w:t>πο, είναι η μόνη λύση στο πρόβλημα του τόπου.</w:t>
      </w:r>
    </w:p>
    <w:p w14:paraId="225E58F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25E58F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225E58F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225E58F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Επειδή υπήρξαν προσωπικές αναφορές, οι οποίες όμως αφορούσαν την πολιτική Υπουργών, ήταν σαφές, με αυτήν την έννοια, παρ’ ότι προφανώς θα μπορούσαν οι προσωπικά αναφερόμενοι να ζητήσουν διευκρινίσεις, θα παρακαλούσα να προχωρήσουμε με τη διαδικασία έτσι όπ</w:t>
      </w:r>
      <w:r>
        <w:rPr>
          <w:rFonts w:eastAsia="Times New Roman" w:cs="Times New Roman"/>
          <w:szCs w:val="24"/>
        </w:rPr>
        <w:t xml:space="preserve">ως είναι. Δεν έχει θιγεί κάποιος στην προσωπικότητά του. </w:t>
      </w:r>
    </w:p>
    <w:p w14:paraId="225E58F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Ευκλείδη </w:t>
      </w:r>
      <w:proofErr w:type="spellStart"/>
      <w:r>
        <w:rPr>
          <w:rFonts w:eastAsia="Times New Roman" w:cs="Times New Roman"/>
          <w:szCs w:val="24"/>
        </w:rPr>
        <w:t>Τσακαλώτο</w:t>
      </w:r>
      <w:proofErr w:type="spellEnd"/>
      <w:r>
        <w:rPr>
          <w:rFonts w:eastAsia="Times New Roman" w:cs="Times New Roman"/>
          <w:szCs w:val="24"/>
        </w:rPr>
        <w:t>, Υπουργό Οικονομικών, για τριάντα λεπτά.</w:t>
      </w:r>
    </w:p>
    <w:p w14:paraId="225E58F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25E58FF" w14:textId="77777777" w:rsidR="00E140DF" w:rsidRDefault="00A85BE1">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κύριε Πρόεδρε.</w:t>
      </w:r>
    </w:p>
    <w:p w14:paraId="225E5900" w14:textId="77777777" w:rsidR="00E140DF" w:rsidRDefault="00A85BE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ξεκαθαρίσω για τα Πρακτικά ότι και στα αθλητικά και στα στρατιωτικά είμαι «μαύρος», και </w:t>
      </w:r>
      <w:proofErr w:type="spellStart"/>
      <w:r>
        <w:rPr>
          <w:rFonts w:eastAsia="Times New Roman" w:cs="Times New Roman"/>
          <w:szCs w:val="24"/>
        </w:rPr>
        <w:t>παοκ</w:t>
      </w:r>
      <w:r>
        <w:rPr>
          <w:rFonts w:eastAsia="Times New Roman" w:cs="Times New Roman"/>
          <w:szCs w:val="24"/>
        </w:rPr>
        <w:t>τζής</w:t>
      </w:r>
      <w:proofErr w:type="spellEnd"/>
      <w:r>
        <w:rPr>
          <w:rFonts w:eastAsia="Times New Roman" w:cs="Times New Roman"/>
          <w:szCs w:val="24"/>
        </w:rPr>
        <w:t xml:space="preserve"> και </w:t>
      </w:r>
      <w:proofErr w:type="spellStart"/>
      <w:r>
        <w:rPr>
          <w:rFonts w:eastAsia="Times New Roman" w:cs="Times New Roman"/>
          <w:szCs w:val="24"/>
        </w:rPr>
        <w:t>μαυροσκούφης</w:t>
      </w:r>
      <w:proofErr w:type="spellEnd"/>
      <w:r>
        <w:rPr>
          <w:rFonts w:eastAsia="Times New Roman" w:cs="Times New Roman"/>
          <w:szCs w:val="24"/>
        </w:rPr>
        <w:t>. Έτσι για τα Πρακτικά.</w:t>
      </w:r>
    </w:p>
    <w:p w14:paraId="225E5901"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902" w14:textId="77777777" w:rsidR="00E140DF" w:rsidRDefault="00A85BE1">
      <w:pPr>
        <w:spacing w:line="600" w:lineRule="auto"/>
        <w:ind w:firstLine="720"/>
        <w:contextualSpacing/>
        <w:jc w:val="both"/>
        <w:rPr>
          <w:rFonts w:eastAsia="Times New Roman" w:cs="Times New Roman"/>
          <w:szCs w:val="24"/>
        </w:rPr>
      </w:pPr>
      <w:r>
        <w:rPr>
          <w:rFonts w:eastAsia="Times New Roman" w:cs="Times New Roman"/>
          <w:szCs w:val="24"/>
        </w:rPr>
        <w:t>Η ομιλία μου σήμερα θέλει να συγκρίνει δύο ιστορίες. Το</w:t>
      </w:r>
      <w:r>
        <w:rPr>
          <w:rFonts w:eastAsia="Times New Roman" w:cs="Times New Roman"/>
          <w:szCs w:val="24"/>
          <w:lang w:val="en-US"/>
        </w:rPr>
        <w:t xml:space="preserve"> success</w:t>
      </w:r>
      <w:r>
        <w:rPr>
          <w:rFonts w:eastAsia="Times New Roman" w:cs="Times New Roman"/>
          <w:szCs w:val="24"/>
          <w:lang w:val="en-US"/>
        </w:rPr>
        <w:t xml:space="preserve"> story </w:t>
      </w:r>
      <w:r>
        <w:rPr>
          <w:rFonts w:eastAsia="Times New Roman" w:cs="Times New Roman"/>
          <w:szCs w:val="24"/>
        </w:rPr>
        <w:t>και</w:t>
      </w:r>
      <w:r>
        <w:rPr>
          <w:rFonts w:eastAsia="Times New Roman" w:cs="Times New Roman"/>
          <w:szCs w:val="24"/>
          <w:lang w:val="en-US"/>
        </w:rPr>
        <w:t xml:space="preserve"> </w:t>
      </w:r>
      <w:r>
        <w:rPr>
          <w:rFonts w:eastAsia="Times New Roman" w:cs="Times New Roman"/>
          <w:szCs w:val="24"/>
        </w:rPr>
        <w:t>το</w:t>
      </w:r>
      <w:r>
        <w:rPr>
          <w:rFonts w:eastAsia="Times New Roman" w:cs="Times New Roman"/>
          <w:szCs w:val="24"/>
          <w:lang w:val="en-US"/>
        </w:rPr>
        <w:t xml:space="preserve"> true story. </w:t>
      </w:r>
      <w:r>
        <w:rPr>
          <w:rFonts w:eastAsia="Times New Roman" w:cs="Times New Roman"/>
          <w:szCs w:val="24"/>
        </w:rPr>
        <w:t xml:space="preserve">Έχουμε ακούσει από τη Νέα Δημοκρατία πολλά για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ανατράπηκε –υποτίθεται- το 2014. Τώρα ακούσαμε μια νέα εκδοχή αυτής της ιστορίας: Χαμηλή φορολογία, επενδύσεις, ανάπτυξη. Δεν μας είπαν τίποτα για τον κόσμο της </w:t>
      </w:r>
      <w:r>
        <w:rPr>
          <w:rFonts w:eastAsia="Times New Roman" w:cs="Times New Roman"/>
          <w:szCs w:val="24"/>
        </w:rPr>
        <w:t xml:space="preserve">εργασίας, για τις εργασιακές σχέσεις ή τουλάχιστον μας λένε ότι αυτό είναι ένα πρόβλημα που μπορούμε να το κοιτάξουμε στο μέλλον. Όταν η πίτα μεγαλώσει, μπορούμε να τη μοιράσουμε. </w:t>
      </w:r>
    </w:p>
    <w:p w14:paraId="225E5903" w14:textId="77777777" w:rsidR="00E140DF" w:rsidRDefault="00A85BE1">
      <w:pPr>
        <w:spacing w:line="600" w:lineRule="auto"/>
        <w:ind w:firstLine="720"/>
        <w:contextualSpacing/>
        <w:jc w:val="both"/>
        <w:rPr>
          <w:rFonts w:eastAsia="Times New Roman" w:cs="Times New Roman"/>
          <w:szCs w:val="24"/>
        </w:rPr>
      </w:pPr>
      <w:r>
        <w:rPr>
          <w:rFonts w:eastAsia="Times New Roman" w:cs="Times New Roman"/>
          <w:szCs w:val="24"/>
        </w:rPr>
        <w:t xml:space="preserve">Άρα, αυτή η ιστορία, αυτό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δεν μας λέει πόσες θέσεις εργασ</w:t>
      </w:r>
      <w:r>
        <w:rPr>
          <w:rFonts w:eastAsia="Times New Roman" w:cs="Times New Roman"/>
          <w:szCs w:val="24"/>
        </w:rPr>
        <w:t xml:space="preserve">ίας θα χαθούν στον δημόσιο τομέα. Οι πεντακόσιες χιλιάδες του </w:t>
      </w:r>
      <w:proofErr w:type="spellStart"/>
      <w:r>
        <w:rPr>
          <w:rFonts w:eastAsia="Times New Roman" w:cs="Times New Roman"/>
          <w:szCs w:val="24"/>
        </w:rPr>
        <w:t>Φιγιόν</w:t>
      </w:r>
      <w:proofErr w:type="spellEnd"/>
      <w:r>
        <w:rPr>
          <w:rFonts w:eastAsia="Times New Roman" w:cs="Times New Roman"/>
          <w:szCs w:val="24"/>
        </w:rPr>
        <w:t xml:space="preserve"> είναι λίγες, πολλές; Θέλουμε περισσότερες; Και αν τις χάσουμε, πού θα τις χάσουμε; Στην υγεία, στην παιδεία; </w:t>
      </w:r>
    </w:p>
    <w:p w14:paraId="225E5904" w14:textId="77777777" w:rsidR="00E140DF" w:rsidRDefault="00A85BE1">
      <w:pPr>
        <w:spacing w:line="600" w:lineRule="auto"/>
        <w:ind w:firstLine="720"/>
        <w:contextualSpacing/>
        <w:jc w:val="both"/>
        <w:rPr>
          <w:rFonts w:eastAsia="Times New Roman" w:cs="Times New Roman"/>
          <w:szCs w:val="24"/>
        </w:rPr>
      </w:pPr>
      <w:r>
        <w:rPr>
          <w:rFonts w:eastAsia="Times New Roman" w:cs="Times New Roman"/>
          <w:szCs w:val="24"/>
        </w:rPr>
        <w:t>Άκουσα και τον κ. Θεοδωράκη να λέει για τους ήρωες του ιδιωτικού τομέα. Πρέπε</w:t>
      </w:r>
      <w:r>
        <w:rPr>
          <w:rFonts w:eastAsia="Times New Roman" w:cs="Times New Roman"/>
          <w:szCs w:val="24"/>
        </w:rPr>
        <w:t xml:space="preserve">ι να πω και στον κ. Μητσοτάκη και στον κ. Θεοδωράκη ότι υπάρχουν και πολλοί ήρωες και </w:t>
      </w:r>
      <w:proofErr w:type="spellStart"/>
      <w:r>
        <w:rPr>
          <w:rFonts w:eastAsia="Times New Roman" w:cs="Times New Roman"/>
          <w:szCs w:val="24"/>
        </w:rPr>
        <w:t>ηρωίδες</w:t>
      </w:r>
      <w:proofErr w:type="spellEnd"/>
      <w:r>
        <w:rPr>
          <w:rFonts w:eastAsia="Times New Roman" w:cs="Times New Roman"/>
          <w:szCs w:val="24"/>
        </w:rPr>
        <w:t xml:space="preserve"> και στον δημόσιο τομέα. Θα τους καλούσα και τους δύο να έρθουν στο σχολείο των παιδιών μου, στο δημόσιο σχολείο, και το γυμνάσιο και το λύκειο, για να δείτε τι αγ</w:t>
      </w:r>
      <w:r>
        <w:rPr>
          <w:rFonts w:eastAsia="Times New Roman" w:cs="Times New Roman"/>
          <w:szCs w:val="24"/>
        </w:rPr>
        <w:t>ώνα δίνουν και τι σεβασμό χρειάζονται και όχι να είναι πάντα μόνο ιδιωτικός τομέας.</w:t>
      </w:r>
    </w:p>
    <w:p w14:paraId="225E5905"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5E5906" w14:textId="77777777" w:rsidR="00E140DF" w:rsidRDefault="00A85BE1">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κρύβει πολλά. Όμως, και το </w:t>
      </w:r>
      <w:r>
        <w:rPr>
          <w:rFonts w:eastAsia="Times New Roman" w:cs="Times New Roman"/>
          <w:szCs w:val="24"/>
          <w:lang w:val="en-US"/>
        </w:rPr>
        <w:t>true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είναι μια δύσκολη υπόθεση. Η δική μας η υπόθεση, που είναι </w:t>
      </w:r>
      <w:r>
        <w:rPr>
          <w:rFonts w:eastAsia="Times New Roman" w:cs="Times New Roman"/>
          <w:szCs w:val="24"/>
        </w:rPr>
        <w:t xml:space="preserve">το </w:t>
      </w:r>
      <w:r>
        <w:rPr>
          <w:rFonts w:eastAsia="Times New Roman" w:cs="Times New Roman"/>
          <w:szCs w:val="24"/>
          <w:lang w:val="en-US"/>
        </w:rPr>
        <w:t>true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η πραγματική ιστορία, έχει πολλές δυσκολίες. Βέβαια, δεν είναι μια ιστορία που θα την ακούσετε ούτε στο μέλλον στις εφημερίδες, ούτε θα την ακούσατε και στο παρελθόν. Κάνω μια σύγκριση με το παρελθόν και την πρώτη αξιολόγηση. 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xml:space="preserve"> στις 4</w:t>
      </w:r>
      <w:r>
        <w:rPr>
          <w:rFonts w:eastAsia="Times New Roman" w:cs="Times New Roman"/>
          <w:szCs w:val="24"/>
        </w:rPr>
        <w:t xml:space="preserve"> Μαΐου έγραφαν «Ω, πικρό μου έαρ…», ότι δηλαδή δεν θα κλείσει η πρώτη αξιολόγηση. 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xml:space="preserve"> έγραφαν λίγο πριν «Ψυχρολουσία, δεν πήραν τίποτα» πάλι για την πρώτη αξιολόγηση. Η </w:t>
      </w:r>
      <w:r>
        <w:rPr>
          <w:rFonts w:eastAsia="Times New Roman" w:cs="Times New Roman"/>
          <w:szCs w:val="24"/>
        </w:rPr>
        <w:t>«</w:t>
      </w:r>
      <w:r>
        <w:rPr>
          <w:rFonts w:eastAsia="Times New Roman" w:cs="Times New Roman"/>
          <w:szCs w:val="24"/>
        </w:rPr>
        <w:t>ΝΑΥΤΕΜΠΟΡΙΚΗ</w:t>
      </w:r>
      <w:r>
        <w:rPr>
          <w:rFonts w:eastAsia="Times New Roman" w:cs="Times New Roman"/>
          <w:szCs w:val="24"/>
        </w:rPr>
        <w:t>»</w:t>
      </w:r>
      <w:r>
        <w:rPr>
          <w:rFonts w:eastAsia="Times New Roman" w:cs="Times New Roman"/>
          <w:szCs w:val="24"/>
        </w:rPr>
        <w:t xml:space="preserve"> στις 7 Σεπτεμβρίου είχε τίτλο «Το δημόσιο ταμείο είναι μείον», όταν</w:t>
      </w:r>
      <w:r>
        <w:rPr>
          <w:rFonts w:eastAsia="Times New Roman" w:cs="Times New Roman"/>
          <w:szCs w:val="24"/>
        </w:rPr>
        <w:t xml:space="preserve"> ξέρουμε ότι έχουμε υπέρβαση 1 δισεκατομμυρίου. Η </w:t>
      </w:r>
      <w:r>
        <w:rPr>
          <w:rFonts w:eastAsia="Times New Roman" w:cs="Times New Roman"/>
          <w:szCs w:val="24"/>
        </w:rPr>
        <w:t>«</w:t>
      </w:r>
      <w:r>
        <w:rPr>
          <w:rFonts w:eastAsia="Times New Roman" w:cs="Times New Roman"/>
          <w:szCs w:val="24"/>
        </w:rPr>
        <w:t>ΗΜΕΡΗΣΙΑ</w:t>
      </w:r>
      <w:r>
        <w:rPr>
          <w:rFonts w:eastAsia="Times New Roman" w:cs="Times New Roman"/>
          <w:szCs w:val="24"/>
        </w:rPr>
        <w:t>»</w:t>
      </w:r>
      <w:r>
        <w:rPr>
          <w:rFonts w:eastAsia="Times New Roman" w:cs="Times New Roman"/>
          <w:szCs w:val="24"/>
        </w:rPr>
        <w:t xml:space="preserve"> δεν πάει πίσω και στις 6 Μαΐου έγραφε «Σοκ και δέος στο δημόσιο, ψαλίδα στους μισθούς και τριάντα χιλιάδες απολύσεις». Ο </w:t>
      </w:r>
      <w:r>
        <w:rPr>
          <w:rFonts w:eastAsia="Times New Roman" w:cs="Times New Roman"/>
          <w:szCs w:val="24"/>
        </w:rPr>
        <w:t>«</w:t>
      </w:r>
      <w:r>
        <w:rPr>
          <w:rFonts w:eastAsia="Times New Roman" w:cs="Times New Roman"/>
          <w:szCs w:val="24"/>
        </w:rPr>
        <w:t>ΕΠΕΝΔΥΤΗΣ</w:t>
      </w:r>
      <w:r>
        <w:rPr>
          <w:rFonts w:eastAsia="Times New Roman" w:cs="Times New Roman"/>
          <w:szCs w:val="24"/>
        </w:rPr>
        <w:t>»</w:t>
      </w:r>
      <w:r>
        <w:rPr>
          <w:rFonts w:eastAsia="Times New Roman" w:cs="Times New Roman"/>
          <w:szCs w:val="24"/>
        </w:rPr>
        <w:t xml:space="preserve"> στις 4 Ιουνίου είχε τίτλο «Κόφτης από τον Σεπτέμβρη». Τα καταθ</w:t>
      </w:r>
      <w:r>
        <w:rPr>
          <w:rFonts w:eastAsia="Times New Roman" w:cs="Times New Roman"/>
          <w:szCs w:val="24"/>
        </w:rPr>
        <w:t xml:space="preserve">έτω </w:t>
      </w:r>
      <w:r>
        <w:rPr>
          <w:rFonts w:eastAsia="Times New Roman" w:cs="Times New Roman"/>
          <w:szCs w:val="24"/>
        </w:rPr>
        <w:t xml:space="preserve">για τα </w:t>
      </w:r>
      <w:r>
        <w:rPr>
          <w:rFonts w:eastAsia="Times New Roman" w:cs="Times New Roman"/>
          <w:szCs w:val="24"/>
        </w:rPr>
        <w:t>Πρακτικά.</w:t>
      </w:r>
    </w:p>
    <w:p w14:paraId="225E5907" w14:textId="77777777" w:rsidR="00E140DF" w:rsidRDefault="00A85BE1">
      <w:pPr>
        <w:spacing w:line="600" w:lineRule="auto"/>
        <w:ind w:firstLine="720"/>
        <w:jc w:val="both"/>
        <w:rPr>
          <w:rFonts w:eastAsia="Times New Roman" w:cs="Times New Roman"/>
        </w:rPr>
      </w:pPr>
      <w:r>
        <w:rPr>
          <w:rFonts w:eastAsia="Times New Roman" w:cs="Times New Roman"/>
        </w:rPr>
        <w:t xml:space="preserve">(Στο σημείο αυτό ο Υπουργός Οικονομικών κ. Ευκλείδης </w:t>
      </w:r>
      <w:proofErr w:type="spellStart"/>
      <w:r>
        <w:rPr>
          <w:rFonts w:eastAsia="Times New Roman" w:cs="Times New Roman"/>
        </w:rPr>
        <w:t>Τσακαλώτος</w:t>
      </w:r>
      <w:proofErr w:type="spellEnd"/>
      <w:r>
        <w:rPr>
          <w:rFonts w:eastAsia="Times New Roman" w:cs="Times New Roman"/>
        </w:rPr>
        <w:t xml:space="preserve">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225E5908" w14:textId="77777777" w:rsidR="00E140DF" w:rsidRDefault="00A85BE1">
      <w:pPr>
        <w:spacing w:line="600" w:lineRule="auto"/>
        <w:ind w:firstLine="720"/>
        <w:contextualSpacing/>
        <w:jc w:val="both"/>
        <w:rPr>
          <w:rFonts w:eastAsia="Times New Roman" w:cs="Times New Roman"/>
          <w:szCs w:val="24"/>
        </w:rPr>
      </w:pPr>
      <w:r>
        <w:rPr>
          <w:rFonts w:eastAsia="Times New Roman" w:cs="Times New Roman"/>
          <w:szCs w:val="24"/>
        </w:rPr>
        <w:t>Αυτά έγραφαν οι εφημερίδες, για να μην μπορεί ο κόσμος να καταλάβει ποια είναι τα επιχειρήματα.</w:t>
      </w:r>
    </w:p>
    <w:p w14:paraId="225E5909" w14:textId="77777777" w:rsidR="00E140DF" w:rsidRDefault="00A85BE1">
      <w:pPr>
        <w:spacing w:line="600" w:lineRule="auto"/>
        <w:contextualSpacing/>
        <w:jc w:val="both"/>
        <w:rPr>
          <w:rFonts w:eastAsia="Times New Roman" w:cs="Times New Roman"/>
          <w:szCs w:val="24"/>
        </w:rPr>
      </w:pPr>
      <w:r>
        <w:rPr>
          <w:rFonts w:eastAsia="Times New Roman" w:cs="Times New Roman"/>
          <w:szCs w:val="24"/>
        </w:rPr>
        <w:tab/>
        <w:t xml:space="preserve">Το </w:t>
      </w:r>
      <w:r>
        <w:rPr>
          <w:rFonts w:eastAsia="Times New Roman" w:cs="Times New Roman"/>
          <w:szCs w:val="24"/>
          <w:lang w:val="en-US"/>
        </w:rPr>
        <w:t>true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λέει ότι τα πράγματα είναι δύσκολα. Δεν θριαμβολογεί. Ούτε ο Πρωθυπουργός Αλέξης Τσίπρας θριαμβολόγησε για τα μέτρα που ανακοίνωσε πριν από δυο η</w:t>
      </w:r>
      <w:r>
        <w:rPr>
          <w:rFonts w:eastAsia="Times New Roman" w:cs="Times New Roman"/>
          <w:szCs w:val="24"/>
        </w:rPr>
        <w:t>μέρες. Εγώ δεν το άκουσα αυτό. Άκουσα ότι είπε ότι είναι το ελάχιστο δυνατό που μπορούμε να δώσουμε και κατάλαβα από τον κ. Μητσοτάκη ότι και αυτό το ελάχιστο δεν έπρεπε να το δώσουμε.</w:t>
      </w:r>
    </w:p>
    <w:p w14:paraId="225E590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καλά, δεν ξέρει ο κ. Μητσοτάκης ότι για τις συντάξεις ή θα τα ξοδεύ</w:t>
      </w:r>
      <w:r>
        <w:rPr>
          <w:rFonts w:eastAsia="Times New Roman" w:cs="Times New Roman"/>
          <w:szCs w:val="24"/>
        </w:rPr>
        <w:t xml:space="preserve">αμε τώρα ή θα χάνονταν, γιατί δεν θα μπορούσαμε λογιστικά να τα ξοδέψουμε στον καινούργιο χρόνο -θα σας το εξηγήσει ο κ. </w:t>
      </w:r>
      <w:proofErr w:type="spellStart"/>
      <w:r>
        <w:rPr>
          <w:rFonts w:eastAsia="Times New Roman" w:cs="Times New Roman"/>
          <w:szCs w:val="24"/>
        </w:rPr>
        <w:t>Σταϊκούρας</w:t>
      </w:r>
      <w:proofErr w:type="spellEnd"/>
      <w:r>
        <w:rPr>
          <w:rFonts w:eastAsia="Times New Roman" w:cs="Times New Roman"/>
          <w:szCs w:val="24"/>
        </w:rPr>
        <w:t xml:space="preserve">- αλλά για τα νησιά, εκεί όπου υπάρχει κρίση, που είναι το προσφυγικό, ούτε αυτό; Και αυτό έπρεπε να το καθυστερήσουμε; </w:t>
      </w:r>
    </w:p>
    <w:p w14:paraId="225E590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 xml:space="preserve">θριαμβολογούμε ούτε για την ανεργία. Ξέρουμε ότι έχει μειωθεί κατά διακόσιες χιλιάδες καθαρά από την 1η Γενάρη του 2015, αλλά ούτε και γι’ αυτό θριαμβολογούμε. </w:t>
      </w:r>
    </w:p>
    <w:p w14:paraId="225E590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Ξέρουμε ότι είναι δύσκολα και τα πράγματα στην Ευρώπη. Ξέρουμε ότι μετά από το </w:t>
      </w:r>
      <w:r>
        <w:rPr>
          <w:rFonts w:eastAsia="Times New Roman" w:cs="Times New Roman"/>
          <w:szCs w:val="24"/>
          <w:lang w:val="en-US"/>
        </w:rPr>
        <w:t>Brexit</w:t>
      </w:r>
      <w:r>
        <w:rPr>
          <w:rFonts w:eastAsia="Times New Roman" w:cs="Times New Roman"/>
          <w:szCs w:val="24"/>
        </w:rPr>
        <w:t>, μετά από</w:t>
      </w:r>
      <w:r>
        <w:rPr>
          <w:rFonts w:eastAsia="Times New Roman" w:cs="Times New Roman"/>
          <w:szCs w:val="24"/>
        </w:rPr>
        <w:t xml:space="preserve"> το δημοψήφισμα στην Ιταλία, με την άνοδο της λαϊκίστικης δεξιάς, η Ευρώπη δεν δουλεύει και δεν λύνει τα προβλήματα ή δεν τα λύνει αρκετά γρήγορα. Και όσο δεν τα λύνει, θα έχουμε πρόβλημα, ειδικά όσο δεν τα λύνει με δίκαιο τρόπο.</w:t>
      </w:r>
    </w:p>
    <w:p w14:paraId="225E590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 αυτό βάζουμε στο επίκε</w:t>
      </w:r>
      <w:r>
        <w:rPr>
          <w:rFonts w:eastAsia="Times New Roman" w:cs="Times New Roman"/>
          <w:szCs w:val="24"/>
        </w:rPr>
        <w:t xml:space="preserve">ντρο τις συλλογικές συμβάσεις, όπως ακούσατε από την Έφη </w:t>
      </w:r>
      <w:proofErr w:type="spellStart"/>
      <w:r>
        <w:rPr>
          <w:rFonts w:eastAsia="Times New Roman" w:cs="Times New Roman"/>
          <w:szCs w:val="24"/>
        </w:rPr>
        <w:t>Αχτσιόγλου</w:t>
      </w:r>
      <w:proofErr w:type="spellEnd"/>
      <w:r>
        <w:rPr>
          <w:rFonts w:eastAsia="Times New Roman" w:cs="Times New Roman"/>
          <w:szCs w:val="24"/>
        </w:rPr>
        <w:t xml:space="preserve"> την προηγούμενη ημέρα, που σας είπε ότι δεν είναι ιδεοληψία της Αριστεράς, αλλά είναι ένα ελάχιστο μέτρο για να αισθάνονται οι εργαζόμενοι και οι εργαζόμενες ότι αυτοί μπορεί να έχασαν στη</w:t>
      </w:r>
      <w:r>
        <w:rPr>
          <w:rFonts w:eastAsia="Times New Roman" w:cs="Times New Roman"/>
          <w:szCs w:val="24"/>
        </w:rPr>
        <w:t>ν κρίση, αλλά τουλάχιστον θα μπορούν να συμμετέχουν στην άνοδο και στην ανάκαμψη. Και χωρίς συλλογικές συμβάσεις, χωρίς τη δυνατότητα να διαπραγματευθεί, δεν θα μπορέσουν να έχουν αυτή την αίσθηση, όχι μόνο οι Έλληνες και οι Ελληνίδες εργαζόμενοι, αλλά όλο</w:t>
      </w:r>
      <w:r>
        <w:rPr>
          <w:rFonts w:eastAsia="Times New Roman" w:cs="Times New Roman"/>
          <w:szCs w:val="24"/>
        </w:rPr>
        <w:t xml:space="preserve">ι οι Ευρωπαίοι. </w:t>
      </w:r>
    </w:p>
    <w:p w14:paraId="225E590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true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η πραγματική ιστορία, ψάχνει για μια διαφορετική Ελλάδα και για μια διαφορετική Ευρώπη. Και εμείς λέμε ξεκάθαρα ότι αν η Αριστερά δεν μπορεί να εξυπηρετήσει αυτή τη διαφορετικότητα, τότε δεν έχει λόγο ύπαρξης.</w:t>
      </w:r>
    </w:p>
    <w:p w14:paraId="225E590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Έχουμε, όμως, </w:t>
      </w:r>
      <w:r>
        <w:rPr>
          <w:rFonts w:eastAsia="Times New Roman" w:cs="Times New Roman"/>
          <w:szCs w:val="24"/>
        </w:rPr>
        <w:t xml:space="preserve">και μια ειλικρίνεια, για να είναι </w:t>
      </w:r>
      <w:r>
        <w:rPr>
          <w:rFonts w:eastAsia="Times New Roman" w:cs="Times New Roman"/>
          <w:szCs w:val="24"/>
          <w:lang w:val="en-US"/>
        </w:rPr>
        <w:t>true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Καταλαβαίνουμε ποια είναι τα προβλήματα. Ξέρουμε ποιους να βοηθάμε, ποιους δεν θέλουμε να βοηθήσουμε και ποιους θέλουμε να βοηθήσουμε και δεν μπορούμε γιατί έχουμε περιορισμούς.</w:t>
      </w:r>
    </w:p>
    <w:p w14:paraId="225E591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Να σας πω δύο περιορισμούς που μ</w:t>
      </w:r>
      <w:r>
        <w:rPr>
          <w:rFonts w:eastAsia="Times New Roman" w:cs="Times New Roman"/>
          <w:szCs w:val="24"/>
        </w:rPr>
        <w:t>ας δυσκολεύουν για μια συγκεκριμένη τάξη. Ο πρώτος περιορισμός είναι ότι είχαμε την απόλυτη ευθύνη να βοηθήσουμε τους πιο φτωχούς, τους πιο αδύναμους, τους πιο ευάλωτους. Και γι’ αυτό αρχίσαμε την πολιτική μας με την ανθρωπιστική κρίση.</w:t>
      </w:r>
    </w:p>
    <w:p w14:paraId="225E591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w:t>
      </w:r>
      <w:r>
        <w:rPr>
          <w:rFonts w:eastAsia="Times New Roman" w:cs="Times New Roman"/>
          <w:szCs w:val="24"/>
        </w:rPr>
        <w:t xml:space="preserve"> σ’ αυτή τ</w:t>
      </w:r>
      <w:r>
        <w:rPr>
          <w:rFonts w:eastAsia="Times New Roman" w:cs="Times New Roman"/>
          <w:szCs w:val="24"/>
        </w:rPr>
        <w:t xml:space="preserve">η φάση ξετυλίγουμε το </w:t>
      </w:r>
      <w:r>
        <w:rPr>
          <w:rFonts w:eastAsia="Times New Roman" w:cs="Times New Roman"/>
          <w:szCs w:val="24"/>
          <w:lang w:val="en-US"/>
        </w:rPr>
        <w:t>GMI</w:t>
      </w:r>
      <w:r>
        <w:rPr>
          <w:rFonts w:eastAsia="Times New Roman" w:cs="Times New Roman"/>
          <w:szCs w:val="24"/>
        </w:rPr>
        <w:t>, το ελάχιστο εγγυημένο εισόδημα, που θα κοστίσει 750 εκατομμύρια. Γι’ αυτό</w:t>
      </w:r>
      <w:r>
        <w:rPr>
          <w:rFonts w:eastAsia="Times New Roman" w:cs="Times New Roman"/>
          <w:szCs w:val="24"/>
        </w:rPr>
        <w:t>,</w:t>
      </w:r>
      <w:r>
        <w:rPr>
          <w:rFonts w:eastAsia="Times New Roman" w:cs="Times New Roman"/>
          <w:szCs w:val="24"/>
        </w:rPr>
        <w:t xml:space="preserve"> το προηγούμενο καλοκαίρι κάναμε μια προοδευτική αλλαγή του φόρου εισοδήματος, που έφερε μεγάλα οφέλη στους φτωχούς. Γι’ αυτό και αυξήσαμε στον προϋπολογισ</w:t>
      </w:r>
      <w:r>
        <w:rPr>
          <w:rFonts w:eastAsia="Times New Roman" w:cs="Times New Roman"/>
          <w:szCs w:val="24"/>
        </w:rPr>
        <w:t>μό τις δαπάνες για την υγεία και την παιδεία.</w:t>
      </w:r>
    </w:p>
    <w:p w14:paraId="225E591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με τον κ. Οικονόμου</w:t>
      </w:r>
      <w:r>
        <w:rPr>
          <w:rFonts w:eastAsia="Times New Roman" w:cs="Times New Roman"/>
          <w:szCs w:val="24"/>
        </w:rPr>
        <w:t>,</w:t>
      </w:r>
      <w:r>
        <w:rPr>
          <w:rFonts w:eastAsia="Times New Roman" w:cs="Times New Roman"/>
          <w:szCs w:val="24"/>
        </w:rPr>
        <w:t xml:space="preserve"> που είχαμε μία διαφορά χθες, του εξηγήσαμε με πολύ μεγάλη προσοχή και επιμονή ότι δεν είναι οι μόνες δαπάνες για την </w:t>
      </w:r>
      <w:r>
        <w:rPr>
          <w:rFonts w:eastAsia="Times New Roman" w:cs="Times New Roman"/>
          <w:szCs w:val="24"/>
        </w:rPr>
        <w:t>υ</w:t>
      </w:r>
      <w:r>
        <w:rPr>
          <w:rFonts w:eastAsia="Times New Roman" w:cs="Times New Roman"/>
          <w:szCs w:val="24"/>
        </w:rPr>
        <w:t>γεία εκείνες</w:t>
      </w:r>
      <w:r>
        <w:rPr>
          <w:rFonts w:eastAsia="Times New Roman" w:cs="Times New Roman"/>
          <w:szCs w:val="24"/>
        </w:rPr>
        <w:t>,</w:t>
      </w:r>
      <w:r>
        <w:rPr>
          <w:rFonts w:eastAsia="Times New Roman" w:cs="Times New Roman"/>
          <w:szCs w:val="24"/>
        </w:rPr>
        <w:t xml:space="preserve"> που είναι κάτω από το Υπουργείο Υγείας, αλλά βρίσκοντ</w:t>
      </w:r>
      <w:r>
        <w:rPr>
          <w:rFonts w:eastAsia="Times New Roman" w:cs="Times New Roman"/>
          <w:szCs w:val="24"/>
        </w:rPr>
        <w:t xml:space="preserve">αι και αλλού, αν κοιτάξει αυτά τα έξοδα. </w:t>
      </w:r>
    </w:p>
    <w:p w14:paraId="225E591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Σήμερα το πρωί, μάλιστα, όταν ξύπνησα, είχα ένα δώρο σπίτι μου: Μια τεράστια </w:t>
      </w:r>
      <w:proofErr w:type="spellStart"/>
      <w:r>
        <w:rPr>
          <w:rFonts w:eastAsia="Times New Roman" w:cs="Times New Roman"/>
          <w:szCs w:val="24"/>
        </w:rPr>
        <w:t>πορτοκαλόπιτα</w:t>
      </w:r>
      <w:proofErr w:type="spellEnd"/>
      <w:r>
        <w:rPr>
          <w:rFonts w:eastAsia="Times New Roman" w:cs="Times New Roman"/>
          <w:szCs w:val="24"/>
        </w:rPr>
        <w:t xml:space="preserve"> από μια γιαγιά, που ο </w:t>
      </w:r>
      <w:proofErr w:type="spellStart"/>
      <w:r>
        <w:rPr>
          <w:rFonts w:eastAsia="Times New Roman" w:cs="Times New Roman"/>
          <w:szCs w:val="24"/>
        </w:rPr>
        <w:t>εγγονός</w:t>
      </w:r>
      <w:proofErr w:type="spellEnd"/>
      <w:r>
        <w:rPr>
          <w:rFonts w:eastAsia="Times New Roman" w:cs="Times New Roman"/>
          <w:szCs w:val="24"/>
        </w:rPr>
        <w:t xml:space="preserve"> της είναι συμμαθητής του γιου μου, που μου είπε πως «όταν και όσες φορές μιλάς έτσι στον κ. Οικονόμου, θα παίρνεις μία τέτοια πίτα». </w:t>
      </w:r>
    </w:p>
    <w:p w14:paraId="225E5914"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Γέλωτες στην Αίθουσα)</w:t>
      </w:r>
    </w:p>
    <w:p w14:paraId="225E5915"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sidRPr="00246D49">
        <w:rPr>
          <w:rFonts w:eastAsia="Times New Roman" w:cs="Times New Roman"/>
          <w:szCs w:val="24"/>
        </w:rPr>
        <w:t>ΕΛ</w:t>
      </w:r>
      <w:r>
        <w:rPr>
          <w:rFonts w:eastAsia="Times New Roman" w:cs="Times New Roman"/>
          <w:szCs w:val="24"/>
        </w:rPr>
        <w:t>)</w:t>
      </w:r>
    </w:p>
    <w:p w14:paraId="225E591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Βεβαίως, επειδή και εγώ και ο κ. Οικονόμου προσέχουμε τη σιλουέτα μας, δεν θα του μιλάω έτσι πολύ συχνά, του το υπόσχομαι.</w:t>
      </w:r>
    </w:p>
    <w:p w14:paraId="225E591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Ποιος είναι ο δεύτερος περιορισμός; Η φοροδιαφυγή, το</w:t>
      </w:r>
      <w:r>
        <w:rPr>
          <w:rFonts w:eastAsia="Times New Roman" w:cs="Times New Roman"/>
          <w:szCs w:val="24"/>
        </w:rPr>
        <w:t xml:space="preserve"> λαθρεμπόριο, είναι μια δύσκολη υπόθεση και το </w:t>
      </w:r>
      <w:r>
        <w:rPr>
          <w:rFonts w:eastAsia="Times New Roman" w:cs="Times New Roman"/>
          <w:szCs w:val="24"/>
          <w:lang w:val="en-US"/>
        </w:rPr>
        <w:t>true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κάνει και αυτοκριτική. Είναι αλήθεια ότι από την αρχή δεν είχαμε σωστή εκτίμηση για το πόσο δύσκολη είναι αυτή η υπόθεση. Άρα, κάνουμε αυτοκριτική γι’ αυτά τα θέματα. </w:t>
      </w:r>
    </w:p>
    <w:p w14:paraId="225E591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για τις λίστες </w:t>
      </w:r>
      <w:proofErr w:type="spellStart"/>
      <w:r>
        <w:rPr>
          <w:rFonts w:eastAsia="Times New Roman" w:cs="Times New Roman"/>
          <w:szCs w:val="24"/>
        </w:rPr>
        <w:t>Λαγκάρντ</w:t>
      </w:r>
      <w:proofErr w:type="spellEnd"/>
      <w:r>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Μπόργιανς</w:t>
      </w:r>
      <w:proofErr w:type="spellEnd"/>
      <w:r>
        <w:rPr>
          <w:rFonts w:eastAsia="Times New Roman" w:cs="Times New Roman"/>
          <w:szCs w:val="24"/>
        </w:rPr>
        <w:t>, που μας λέτε ότι δεν γίνεται τίποτα, να σας θυμίσω μερικά πράγματα. Το 2014 το σύνολο βεβαίωσης ήταν 23,4 εκατομμύρια ευρώ και ο αριθμός ολοκληρωμένων υποθέσεων τριάντα οχτώ. Το 2015 το σύνολο βεβαίωσης ήταν 173 εκατομμύρια ευρώ, ενώ ο αριθμ</w:t>
      </w:r>
      <w:r>
        <w:rPr>
          <w:rFonts w:eastAsia="Times New Roman" w:cs="Times New Roman"/>
          <w:szCs w:val="24"/>
        </w:rPr>
        <w:t xml:space="preserve">ός ολοκληρωμένων υποθέσεων ήταν σχεδόν εκατό. </w:t>
      </w:r>
    </w:p>
    <w:p w14:paraId="225E591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Ούτε ξεχάσαμε τη λίστα </w:t>
      </w:r>
      <w:proofErr w:type="spellStart"/>
      <w:r>
        <w:rPr>
          <w:rFonts w:eastAsia="Times New Roman" w:cs="Times New Roman"/>
          <w:szCs w:val="24"/>
        </w:rPr>
        <w:t>Μπόργιανς</w:t>
      </w:r>
      <w:proofErr w:type="spellEnd"/>
      <w:r>
        <w:rPr>
          <w:rFonts w:eastAsia="Times New Roman" w:cs="Times New Roman"/>
          <w:szCs w:val="24"/>
        </w:rPr>
        <w:t>, που άκουσα εδώ. Οι έλεγχοι ξεκίνησαν αμέσως μετά την παραλαβή της λίστας και ήδη έχει σήμερα πραγματοποιηθεί πληθώρα ελέγχων πάρα πολλών στοιχείων από τους οικονομικούς εισαγγ</w:t>
      </w:r>
      <w:r>
        <w:rPr>
          <w:rFonts w:eastAsia="Times New Roman" w:cs="Times New Roman"/>
          <w:szCs w:val="24"/>
        </w:rPr>
        <w:t>ελείς και τις φορολογικές υπηρεσίες και υπογράψαμε κοινή δήλωση προθέσεων με το αντίστοιχο κρατίδιο της Ρηνανίας-Βεστφαλίας.</w:t>
      </w:r>
    </w:p>
    <w:p w14:paraId="225E591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Στη λίστα </w:t>
      </w:r>
      <w:proofErr w:type="spellStart"/>
      <w:r>
        <w:rPr>
          <w:rFonts w:eastAsia="Times New Roman" w:cs="Times New Roman"/>
          <w:szCs w:val="24"/>
        </w:rPr>
        <w:t>Μπόργιανς</w:t>
      </w:r>
      <w:proofErr w:type="spellEnd"/>
      <w:r>
        <w:rPr>
          <w:rFonts w:eastAsia="Times New Roman" w:cs="Times New Roman"/>
          <w:szCs w:val="24"/>
        </w:rPr>
        <w:t>,</w:t>
      </w:r>
      <w:r>
        <w:rPr>
          <w:rFonts w:eastAsia="Times New Roman" w:cs="Times New Roman"/>
          <w:szCs w:val="24"/>
        </w:rPr>
        <w:t xml:space="preserve"> μέσα σε τρεις εβδομάδες</w:t>
      </w:r>
      <w:r>
        <w:rPr>
          <w:rFonts w:eastAsia="Times New Roman" w:cs="Times New Roman"/>
          <w:szCs w:val="24"/>
        </w:rPr>
        <w:t>,</w:t>
      </w:r>
      <w:r>
        <w:rPr>
          <w:rFonts w:eastAsia="Times New Roman" w:cs="Times New Roman"/>
          <w:szCs w:val="24"/>
        </w:rPr>
        <w:t xml:space="preserve"> είχαμε </w:t>
      </w:r>
      <w:proofErr w:type="spellStart"/>
      <w:r>
        <w:rPr>
          <w:rFonts w:eastAsia="Times New Roman" w:cs="Times New Roman"/>
          <w:szCs w:val="24"/>
        </w:rPr>
        <w:t>ταυτοποιήσει</w:t>
      </w:r>
      <w:proofErr w:type="spellEnd"/>
      <w:r>
        <w:rPr>
          <w:rFonts w:eastAsia="Times New Roman" w:cs="Times New Roman"/>
          <w:szCs w:val="24"/>
        </w:rPr>
        <w:t xml:space="preserve"> εκατοντάδες ονόματα. Στη λίστα </w:t>
      </w:r>
      <w:proofErr w:type="spellStart"/>
      <w:r>
        <w:rPr>
          <w:rFonts w:eastAsia="Times New Roman" w:cs="Times New Roman"/>
          <w:szCs w:val="24"/>
        </w:rPr>
        <w:t>Λαγκάρντ</w:t>
      </w:r>
      <w:proofErr w:type="spellEnd"/>
      <w:r>
        <w:rPr>
          <w:rFonts w:eastAsia="Times New Roman" w:cs="Times New Roman"/>
          <w:szCs w:val="24"/>
        </w:rPr>
        <w:t xml:space="preserve"> πέρασαν τρία χρόνια για να </w:t>
      </w:r>
      <w:proofErr w:type="spellStart"/>
      <w:r>
        <w:rPr>
          <w:rFonts w:eastAsia="Times New Roman" w:cs="Times New Roman"/>
          <w:szCs w:val="24"/>
        </w:rPr>
        <w:t>ταυτοποιηθεί</w:t>
      </w:r>
      <w:proofErr w:type="spellEnd"/>
      <w:r>
        <w:rPr>
          <w:rFonts w:eastAsia="Times New Roman" w:cs="Times New Roman"/>
          <w:szCs w:val="24"/>
        </w:rPr>
        <w:t xml:space="preserve"> το πρώτο όνομα.</w:t>
      </w:r>
    </w:p>
    <w:p w14:paraId="225E591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το πιο σημαντικό είναι ότι όλα τα ονόματα, που βρίσκονται στις λίστες θα ελεγχθούν το επόμενο διάστημα μέσα από την εξαιρετικά σημαντ</w:t>
      </w:r>
      <w:r>
        <w:rPr>
          <w:rFonts w:eastAsia="Times New Roman" w:cs="Times New Roman"/>
          <w:szCs w:val="24"/>
        </w:rPr>
        <w:t>ική δουλειά του Υπουργείου Οικονομικών, που ξεκίνησε ο ΣΥΡΙΖΑ μαζί με τους ΑΝΕΛ και η οποία βρίσκεται σε εξέλιξη για τη διασταύρωση φορολογικών δηλώσεων τραπεζικών καταθέσεων. Ουσιαστικά</w:t>
      </w:r>
      <w:r>
        <w:rPr>
          <w:rFonts w:eastAsia="Times New Roman" w:cs="Times New Roman"/>
          <w:szCs w:val="24"/>
        </w:rPr>
        <w:t>,</w:t>
      </w:r>
      <w:r>
        <w:rPr>
          <w:rFonts w:eastAsia="Times New Roman" w:cs="Times New Roman"/>
          <w:szCs w:val="24"/>
        </w:rPr>
        <w:t xml:space="preserve"> ενοποιούμε όλες τις λίστες και προσθέτουμε χιλιάδες υπόπτων για φορο</w:t>
      </w:r>
      <w:r>
        <w:rPr>
          <w:rFonts w:eastAsia="Times New Roman" w:cs="Times New Roman"/>
          <w:szCs w:val="24"/>
        </w:rPr>
        <w:t>διαφυγή. Όλοι αυτοί θα ελεγχθούν.</w:t>
      </w:r>
    </w:p>
    <w:p w14:paraId="225E591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Ποια είναι τα κακά νέα; Ότι όλα αυτά τα έσοδα, που θα πάρουμε από τη φοροδιαφυγή, δεν πιάνονται για να κλείσουν τα δημοσιονομικά κενά. Οι θεσμοί τα θεωρούν μη παραμετρικά μέτρα.</w:t>
      </w:r>
    </w:p>
    <w:p w14:paraId="225E591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Ποια είναι τα καλά νέα; Τα καλά νέα είναι </w:t>
      </w:r>
      <w:r>
        <w:rPr>
          <w:rFonts w:eastAsia="Times New Roman" w:cs="Times New Roman"/>
          <w:szCs w:val="24"/>
        </w:rPr>
        <w:t>πω</w:t>
      </w:r>
      <w:r>
        <w:rPr>
          <w:rFonts w:eastAsia="Times New Roman" w:cs="Times New Roman"/>
          <w:szCs w:val="24"/>
        </w:rPr>
        <w:t xml:space="preserve">ς, </w:t>
      </w:r>
      <w:r>
        <w:rPr>
          <w:rFonts w:eastAsia="Times New Roman" w:cs="Times New Roman"/>
          <w:szCs w:val="24"/>
        </w:rPr>
        <w:t xml:space="preserve">ό,τι κερδίσουμε από αυτά, θα μπορούμε να τα ξοδέψουμε για τους ανθρώπους που θέλουμε να βοηθήσουμε. </w:t>
      </w:r>
    </w:p>
    <w:p w14:paraId="225E591E" w14:textId="77777777" w:rsidR="00E140DF" w:rsidRDefault="00A85BE1">
      <w:pPr>
        <w:spacing w:line="600" w:lineRule="auto"/>
        <w:ind w:firstLine="720"/>
        <w:jc w:val="center"/>
        <w:rPr>
          <w:rFonts w:eastAsia="Times New Roman"/>
          <w:bCs/>
        </w:rPr>
      </w:pPr>
      <w:r>
        <w:rPr>
          <w:rFonts w:eastAsia="Times New Roman"/>
          <w:bCs/>
        </w:rPr>
        <w:t>(Χειροκροτήματα από τις πτέρυγες του ΣΥΡΙΖΑ και των Α</w:t>
      </w:r>
      <w:r>
        <w:rPr>
          <w:rFonts w:eastAsia="Times New Roman"/>
          <w:bCs/>
        </w:rPr>
        <w:t>ΝΕΛ</w:t>
      </w:r>
      <w:r>
        <w:rPr>
          <w:rFonts w:eastAsia="Times New Roman"/>
          <w:bCs/>
        </w:rPr>
        <w:t>)</w:t>
      </w:r>
    </w:p>
    <w:p w14:paraId="225E591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 Όμως, γιατί τα είπα όλα αυτά; Γιατί είπα τους δύο περιορισμούς; Είχαμε τον περιορισμό των φτω</w:t>
      </w:r>
      <w:r>
        <w:rPr>
          <w:rFonts w:eastAsia="Times New Roman" w:cs="Times New Roman"/>
          <w:szCs w:val="24"/>
        </w:rPr>
        <w:t>χών, των πιο ευάλωτων και είχαμε και τον περιορισμό ότι ήταν δύσκολο να πιάσουμε τους πλούσιους γρήγορα και άρα, γι</w:t>
      </w:r>
      <w:r>
        <w:rPr>
          <w:rFonts w:eastAsia="Times New Roman" w:cs="Times New Roman"/>
          <w:szCs w:val="24"/>
        </w:rPr>
        <w:t>’</w:t>
      </w:r>
      <w:r>
        <w:rPr>
          <w:rFonts w:eastAsia="Times New Roman" w:cs="Times New Roman"/>
          <w:szCs w:val="24"/>
        </w:rPr>
        <w:t xml:space="preserve"> αυτό έχουμε χτυπήσει τους μεσαίους. Το ομολογούμε αυτό. Υπάρχει ένα μεγάλο κομμάτι των μεσαίων στρωμάτων, των αυτοαπασχολούμενων και των μι</w:t>
      </w:r>
      <w:r>
        <w:rPr>
          <w:rFonts w:eastAsia="Times New Roman" w:cs="Times New Roman"/>
          <w:szCs w:val="24"/>
        </w:rPr>
        <w:t xml:space="preserve">κρομεσαίων επιχειρήσεων, που πραγματικά τους έχουμε χτυπήσει και είναι πάρα πολύ δύσκολη η κατάστασή τους. </w:t>
      </w:r>
    </w:p>
    <w:p w14:paraId="225E592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Όμως, τους λέμε να ακούσουν προσεχτικά, αν θεωρούν ότι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που βασίζεται μόνο σε μειωμένη φορολογία, θα τους βοηθήσει. Τους λέμε να ακ</w:t>
      </w:r>
      <w:r>
        <w:rPr>
          <w:rFonts w:eastAsia="Times New Roman" w:cs="Times New Roman"/>
          <w:szCs w:val="24"/>
        </w:rPr>
        <w:t>ούσουν προσεχτικά με ποιους θέλουν να πάνε και ποιους θέλουν να αφήσουν. Τους λέμε, κοιτάξτε τι γίνεται σε όλη την Ευρώπη, όπου τα μεσαία στρώματα εγκαταλείπουν τον νεοφιλελευθερισμό είτε στην κεντροαριστερή εκδοχή είτε στην κεντροδεξιά εκδοχή, γιατί καταλ</w:t>
      </w:r>
      <w:r>
        <w:rPr>
          <w:rFonts w:eastAsia="Times New Roman" w:cs="Times New Roman"/>
          <w:szCs w:val="24"/>
        </w:rPr>
        <w:t>αβαίνουν ότι είναι πολύ ευάλωτα και στην παγκοσμιοποίηση και στον νεοφιλελευθερισμό.</w:t>
      </w:r>
    </w:p>
    <w:p w14:paraId="225E592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είναι ευάλωτα, γιατί η μεγάλη υπόσχεση της παγκοσμιοποίησης, ότι θα επηρεάσει μόνο ναυτεργάτες ή μόνο αυτούς που θα δούλευαν στα υφαντουργεία, δεν επιβεβαιώθηκε. Η ανι</w:t>
      </w:r>
      <w:r>
        <w:rPr>
          <w:rFonts w:eastAsia="Times New Roman" w:cs="Times New Roman"/>
          <w:szCs w:val="24"/>
        </w:rPr>
        <w:t xml:space="preserve">σότητα της παγκοσμιοποίησης </w:t>
      </w:r>
      <w:r>
        <w:rPr>
          <w:rFonts w:eastAsia="Times New Roman" w:cs="Times New Roman"/>
          <w:szCs w:val="24"/>
        </w:rPr>
        <w:t>κ</w:t>
      </w:r>
      <w:r>
        <w:rPr>
          <w:rFonts w:eastAsia="Times New Roman" w:cs="Times New Roman"/>
          <w:szCs w:val="24"/>
        </w:rPr>
        <w:t>τυπά και τα μεσαία στρώματα.</w:t>
      </w:r>
    </w:p>
    <w:p w14:paraId="225E592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Άρα, αυτό, που έπρεπε να κάνουμε εδώ, είναι να δούμε με π</w:t>
      </w:r>
      <w:r>
        <w:rPr>
          <w:rFonts w:eastAsia="Times New Roman" w:cs="Times New Roman"/>
          <w:szCs w:val="24"/>
        </w:rPr>
        <w:t>ο</w:t>
      </w:r>
      <w:r>
        <w:rPr>
          <w:rFonts w:eastAsia="Times New Roman" w:cs="Times New Roman"/>
          <w:szCs w:val="24"/>
        </w:rPr>
        <w:t xml:space="preserve">ιο σχέδιο μπορούν αυτές οι μεσαίες τάξεις να πάρουν τα πάνω τους: με ένα γενικά επενδυτικό πρόγραμμα, που λέει να μειώσουμε τους φόρους, να </w:t>
      </w:r>
      <w:r>
        <w:rPr>
          <w:rFonts w:eastAsia="Times New Roman" w:cs="Times New Roman"/>
          <w:szCs w:val="24"/>
        </w:rPr>
        <w:t xml:space="preserve">μειώσουμε και τους μισθούς ή με ένα αναπτυξιακό σχέδιο, που βγήκε από τον κ. Σταθάκη και από τον κ. </w:t>
      </w:r>
      <w:proofErr w:type="spellStart"/>
      <w:r>
        <w:rPr>
          <w:rFonts w:eastAsia="Times New Roman" w:cs="Times New Roman"/>
          <w:szCs w:val="24"/>
        </w:rPr>
        <w:t>Χαρίτση</w:t>
      </w:r>
      <w:proofErr w:type="spellEnd"/>
      <w:r>
        <w:rPr>
          <w:rFonts w:eastAsia="Times New Roman" w:cs="Times New Roman"/>
          <w:szCs w:val="24"/>
        </w:rPr>
        <w:t xml:space="preserve"> στην προηγούμενη </w:t>
      </w:r>
      <w:r>
        <w:rPr>
          <w:rFonts w:eastAsia="Times New Roman" w:cs="Times New Roman"/>
          <w:szCs w:val="24"/>
        </w:rPr>
        <w:t>κ</w:t>
      </w:r>
      <w:r>
        <w:rPr>
          <w:rFonts w:eastAsia="Times New Roman" w:cs="Times New Roman"/>
          <w:szCs w:val="24"/>
        </w:rPr>
        <w:t>υβέρνηση, όπου άλλαξαν τελείως το πρότυπο, τελείως τη στόχευση, τελείως το αναπτυξιακό μοντέλο και τώρα λένε ότι πρέπει να πάμε πέ</w:t>
      </w:r>
      <w:r>
        <w:rPr>
          <w:rFonts w:eastAsia="Times New Roman" w:cs="Times New Roman"/>
          <w:szCs w:val="24"/>
        </w:rPr>
        <w:t>ρα από τα μεγάλα έργα, τους δρόμους;</w:t>
      </w:r>
    </w:p>
    <w:p w14:paraId="225E592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Βεβαίως, χρειάζονται και μεγάλα έργα υποδομών, αλλά αυτό που χρειαζόμαστε παραπάνω σε μια χώρα σαν την Ελλάδα είναι πολλά μικρά έργα. Αν διαβάζατε από εδώ, από τη δεξιά μεριά μου, τι λέει το </w:t>
      </w:r>
      <w:r>
        <w:rPr>
          <w:rFonts w:eastAsia="Times New Roman" w:cs="Times New Roman"/>
          <w:szCs w:val="24"/>
          <w:lang w:val="en-US"/>
        </w:rPr>
        <w:t>EI</w:t>
      </w:r>
      <w:r>
        <w:rPr>
          <w:rFonts w:eastAsia="Times New Roman" w:cs="Times New Roman"/>
          <w:szCs w:val="24"/>
        </w:rPr>
        <w:t xml:space="preserve">B, τι λέει το </w:t>
      </w:r>
      <w:r>
        <w:rPr>
          <w:rFonts w:eastAsia="Times New Roman" w:cs="Times New Roman"/>
          <w:szCs w:val="24"/>
          <w:lang w:val="en-US"/>
        </w:rPr>
        <w:t>BRD</w:t>
      </w:r>
      <w:r>
        <w:rPr>
          <w:rFonts w:eastAsia="Times New Roman" w:cs="Times New Roman"/>
          <w:szCs w:val="24"/>
        </w:rPr>
        <w:t>,</w:t>
      </w:r>
      <w:r>
        <w:rPr>
          <w:rFonts w:eastAsia="Times New Roman" w:cs="Times New Roman"/>
          <w:b/>
          <w:szCs w:val="24"/>
        </w:rPr>
        <w:t xml:space="preserve"> </w:t>
      </w:r>
      <w:r>
        <w:rPr>
          <w:rFonts w:eastAsia="Times New Roman" w:cs="Times New Roman"/>
          <w:szCs w:val="24"/>
        </w:rPr>
        <w:t>τι λένε</w:t>
      </w:r>
      <w:r>
        <w:rPr>
          <w:rFonts w:eastAsia="Times New Roman" w:cs="Times New Roman"/>
          <w:szCs w:val="24"/>
        </w:rPr>
        <w:t xml:space="preserve"> οι ξένοι οίκοι, θα </w:t>
      </w:r>
      <w:r>
        <w:rPr>
          <w:rFonts w:eastAsia="Times New Roman" w:cs="Times New Roman"/>
          <w:szCs w:val="24"/>
        </w:rPr>
        <w:t>βλέπ</w:t>
      </w:r>
      <w:r>
        <w:rPr>
          <w:rFonts w:eastAsia="Times New Roman" w:cs="Times New Roman"/>
          <w:szCs w:val="24"/>
        </w:rPr>
        <w:t>ατε ότι λένε ότι ραγδαία η ελληνική Κυβέρνηση έχει αναπτυξιακό μοντέλο, στρέφεται σε αυτά τα μεσαία στρώματα.</w:t>
      </w:r>
    </w:p>
    <w:p w14:paraId="225E592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πραγματικά</w:t>
      </w:r>
      <w:r>
        <w:rPr>
          <w:rFonts w:eastAsia="Times New Roman" w:cs="Times New Roman"/>
          <w:szCs w:val="24"/>
        </w:rPr>
        <w:t>,</w:t>
      </w:r>
      <w:r>
        <w:rPr>
          <w:rFonts w:eastAsia="Times New Roman" w:cs="Times New Roman"/>
          <w:szCs w:val="24"/>
        </w:rPr>
        <w:t xml:space="preserve"> δεν βλέπω κανένα λόγο να μην με πιστέψουν αυτά τα μεσαία στρώματα. Τους λέω ξεκάθαρα ότι με τη Νέα Δημοκρα</w:t>
      </w:r>
      <w:r>
        <w:rPr>
          <w:rFonts w:eastAsia="Times New Roman" w:cs="Times New Roman"/>
          <w:szCs w:val="24"/>
        </w:rPr>
        <w:t>τία δεν έχετε μέλλον, όπως δεν έχετε μέλλον με κανένα κόμμα της ευρωπαϊκής λαϊκής οικογένειας. Όπου έχετε πάει εκεί, έχετε καταστραφεί.</w:t>
      </w:r>
    </w:p>
    <w:p w14:paraId="225E5925" w14:textId="77777777" w:rsidR="00E140DF" w:rsidRDefault="00A85BE1">
      <w:pPr>
        <w:spacing w:line="600" w:lineRule="auto"/>
        <w:ind w:firstLine="720"/>
        <w:jc w:val="both"/>
        <w:rPr>
          <w:rFonts w:eastAsia="Times New Roman"/>
          <w:szCs w:val="24"/>
        </w:rPr>
      </w:pPr>
      <w:r>
        <w:rPr>
          <w:rFonts w:eastAsia="Times New Roman"/>
          <w:szCs w:val="24"/>
        </w:rPr>
        <w:t xml:space="preserve">Πάμε τώρα στο αν είναι ρεαλιστικοί οι στόχοι του </w:t>
      </w:r>
      <w:r>
        <w:rPr>
          <w:rFonts w:eastAsia="Times New Roman"/>
          <w:szCs w:val="24"/>
        </w:rPr>
        <w:t>π</w:t>
      </w:r>
      <w:r>
        <w:rPr>
          <w:rFonts w:eastAsia="Times New Roman"/>
          <w:szCs w:val="24"/>
        </w:rPr>
        <w:t xml:space="preserve">ροϋπολογισμού και το 2,7. Πολλοί μας είπαν ότι ο ΟΟΣΑ μας λέει 1,8, κάποια τράπεζα λέει 0,9. Υπάρχουν διαφορές. Το ΔΝΤ, που δεν μας έχει τσακίσει σε αισιόδοξες προβλέψεις, λέει 2,8, για παράδειγμα. Η Κομισιόν λέει 2,7, η Τράπεζα της Ελλάδος λέει 2,5, η </w:t>
      </w:r>
      <w:r>
        <w:rPr>
          <w:rFonts w:eastAsia="Times New Roman"/>
          <w:szCs w:val="24"/>
          <w:lang w:val="en-US"/>
        </w:rPr>
        <w:t>BRD</w:t>
      </w:r>
      <w:r>
        <w:rPr>
          <w:rFonts w:eastAsia="Times New Roman"/>
          <w:szCs w:val="24"/>
        </w:rPr>
        <w:t xml:space="preserve"> λέει 2. Υπάρχουν πολλές εκτιμήσεις, αλλά δεν </w:t>
      </w:r>
      <w:proofErr w:type="spellStart"/>
      <w:r>
        <w:rPr>
          <w:rFonts w:eastAsia="Times New Roman"/>
          <w:szCs w:val="24"/>
        </w:rPr>
        <w:t>έιναι</w:t>
      </w:r>
      <w:proofErr w:type="spellEnd"/>
      <w:r>
        <w:rPr>
          <w:rFonts w:eastAsia="Times New Roman"/>
          <w:szCs w:val="24"/>
        </w:rPr>
        <w:t xml:space="preserve"> τόσο εξαιρετικά δύσκολο, όπως νομίζετε.</w:t>
      </w:r>
    </w:p>
    <w:p w14:paraId="225E5926" w14:textId="77777777" w:rsidR="00E140DF" w:rsidRDefault="00A85BE1">
      <w:pPr>
        <w:spacing w:line="600" w:lineRule="auto"/>
        <w:ind w:firstLine="720"/>
        <w:jc w:val="both"/>
        <w:rPr>
          <w:rFonts w:eastAsia="Times New Roman"/>
          <w:szCs w:val="24"/>
        </w:rPr>
      </w:pPr>
      <w:r>
        <w:rPr>
          <w:rFonts w:eastAsia="Times New Roman"/>
          <w:szCs w:val="24"/>
        </w:rPr>
        <w:t>Αναρωτιέστε πώς είναι δυνατόν να αυξηθεί η κατανάλωση, όταν ο κόσμος έχει λιγότερα λεφτά. Και εν μέρει έχετε δίκιο. Ξεχνάτε, όμως, ότι μειώνεται συνεχώς η ανεργία κ</w:t>
      </w:r>
      <w:r>
        <w:rPr>
          <w:rFonts w:eastAsia="Times New Roman"/>
          <w:szCs w:val="24"/>
        </w:rPr>
        <w:t xml:space="preserve">αι αυτοί οι άνθρωποι θα αρχίσουν να μπορούν να ξοδεύουν. Ξεχνάτε ότι με τη δική μας κοινωνική πολιτική –βλέπω τον κ. </w:t>
      </w:r>
      <w:proofErr w:type="spellStart"/>
      <w:r>
        <w:rPr>
          <w:rFonts w:eastAsia="Times New Roman"/>
          <w:szCs w:val="24"/>
        </w:rPr>
        <w:t>Πολάκη</w:t>
      </w:r>
      <w:proofErr w:type="spellEnd"/>
      <w:r>
        <w:rPr>
          <w:rFonts w:eastAsia="Times New Roman"/>
          <w:szCs w:val="24"/>
        </w:rPr>
        <w:t xml:space="preserve"> αριστερά, την κ. Φωτίου, τον κ. Ξανθό- με αυτήν την πολιτική που κάνουν ελευθερώνουν πράγματα για τα εισοδήματα. Ξεχνάτε αυτό που σα</w:t>
      </w:r>
      <w:r>
        <w:rPr>
          <w:rFonts w:eastAsia="Times New Roman"/>
          <w:szCs w:val="24"/>
        </w:rPr>
        <w:t>ς είπα για τις επενδύσεις και τον καθαρό διάδρομο, που ήταν από την αρχή η στρατηγική αυτής της Κυβέρνησης.</w:t>
      </w:r>
    </w:p>
    <w:p w14:paraId="225E5927" w14:textId="77777777" w:rsidR="00E140DF" w:rsidRDefault="00A85BE1">
      <w:pPr>
        <w:spacing w:line="600" w:lineRule="auto"/>
        <w:ind w:firstLine="720"/>
        <w:jc w:val="both"/>
        <w:rPr>
          <w:rFonts w:eastAsia="Times New Roman"/>
          <w:szCs w:val="24"/>
        </w:rPr>
      </w:pPr>
      <w:r>
        <w:rPr>
          <w:rFonts w:eastAsia="Times New Roman"/>
          <w:szCs w:val="24"/>
        </w:rPr>
        <w:t>Και μου είπατε ότι δεν έγινε και τίποτα και ο κ. Βορίδης μού είπε</w:t>
      </w:r>
      <w:r>
        <w:rPr>
          <w:rFonts w:eastAsia="Times New Roman"/>
          <w:szCs w:val="24"/>
        </w:rPr>
        <w:t>:</w:t>
      </w:r>
      <w:r>
        <w:rPr>
          <w:rFonts w:eastAsia="Times New Roman"/>
          <w:szCs w:val="24"/>
        </w:rPr>
        <w:t xml:space="preserve"> «Πώς θα βοηθήσουν τα βραχυπρόθεσμα μέτρα σε αυτήν τη στρατηγική στο υπόλοιπο Αττι</w:t>
      </w:r>
      <w:r>
        <w:rPr>
          <w:rFonts w:eastAsia="Times New Roman"/>
          <w:szCs w:val="24"/>
        </w:rPr>
        <w:t>κής;».</w:t>
      </w:r>
    </w:p>
    <w:p w14:paraId="225E5928" w14:textId="77777777" w:rsidR="00E140DF" w:rsidRDefault="00A85BE1">
      <w:pPr>
        <w:spacing w:line="600" w:lineRule="auto"/>
        <w:ind w:firstLine="720"/>
        <w:jc w:val="both"/>
        <w:rPr>
          <w:rFonts w:eastAsia="Times New Roman"/>
          <w:szCs w:val="24"/>
        </w:rPr>
      </w:pPr>
      <w:r>
        <w:rPr>
          <w:rFonts w:eastAsia="Times New Roman"/>
          <w:szCs w:val="24"/>
        </w:rPr>
        <w:t>Πρώτα</w:t>
      </w:r>
      <w:r>
        <w:rPr>
          <w:rFonts w:eastAsia="Times New Roman"/>
          <w:szCs w:val="24"/>
        </w:rPr>
        <w:t xml:space="preserve">, </w:t>
      </w:r>
      <w:r>
        <w:rPr>
          <w:rFonts w:eastAsia="Times New Roman"/>
          <w:szCs w:val="24"/>
        </w:rPr>
        <w:t>να ξεκαθαρίσουμε κάτι. Έχουμε μπροστά μας και σας έκανα μια εισήγηση για τη διαπραγμάτευση πριν από δύο μέρες, που είπα ξεκάθαρα ότι τα βραχυπρόθεσμα μέτρα –δεν θα επαναλάβω τι είπα εκεί- είναι μέρος του παζλ, δεν είναι όλο το παζλ. Δεν έχουμ</w:t>
      </w:r>
      <w:r>
        <w:rPr>
          <w:rFonts w:eastAsia="Times New Roman"/>
          <w:szCs w:val="24"/>
        </w:rPr>
        <w:t>ε παρουσιάσει, δεν έχουν συμφωνηθεί τα μεσοπρόθεσμα και τα μακροπρόθεσμα μέτρα για το χρέος. Αλλά δεν μπορούμε να συγκρίνουμε τι έχει γίνει τώρα, που είναι ένα βήμα για να μειωθεί το ρίσκο του ελληνικού χρέους και άρα να μπορούν οι επενδυτές να έχουν ξεκάθ</w:t>
      </w:r>
      <w:r>
        <w:rPr>
          <w:rFonts w:eastAsia="Times New Roman"/>
          <w:szCs w:val="24"/>
        </w:rPr>
        <w:t xml:space="preserve">αρο διάλογο. Και βεβαίως, δεν μπορεί να συγκριθεί με το </w:t>
      </w:r>
      <w:r>
        <w:rPr>
          <w:rFonts w:eastAsia="Times New Roman"/>
          <w:szCs w:val="24"/>
          <w:lang w:val="en-US"/>
        </w:rPr>
        <w:t>PSI</w:t>
      </w:r>
      <w:r>
        <w:rPr>
          <w:rFonts w:eastAsia="Times New Roman"/>
          <w:szCs w:val="24"/>
        </w:rPr>
        <w:t>.</w:t>
      </w:r>
    </w:p>
    <w:p w14:paraId="225E5929" w14:textId="77777777" w:rsidR="00E140DF" w:rsidRDefault="00A85BE1">
      <w:pPr>
        <w:spacing w:line="600" w:lineRule="auto"/>
        <w:ind w:firstLine="720"/>
        <w:jc w:val="both"/>
        <w:rPr>
          <w:rFonts w:eastAsia="Times New Roman"/>
          <w:szCs w:val="24"/>
        </w:rPr>
      </w:pPr>
      <w:r>
        <w:rPr>
          <w:rFonts w:eastAsia="Times New Roman"/>
          <w:szCs w:val="24"/>
        </w:rPr>
        <w:t xml:space="preserve">Δεν θα μπω στον πειρασμό να </w:t>
      </w:r>
      <w:r>
        <w:rPr>
          <w:rFonts w:eastAsia="Times New Roman"/>
          <w:szCs w:val="24"/>
        </w:rPr>
        <w:t>έχω</w:t>
      </w:r>
      <w:r>
        <w:rPr>
          <w:rFonts w:eastAsia="Times New Roman"/>
          <w:szCs w:val="24"/>
        </w:rPr>
        <w:t xml:space="preserve"> μια άλλη αντιπαλότητα με τον κ. Βενιζέλο, που λέει ότι με το δικό του </w:t>
      </w:r>
      <w:r>
        <w:rPr>
          <w:rFonts w:eastAsia="Times New Roman"/>
          <w:szCs w:val="24"/>
          <w:lang w:val="en-US"/>
        </w:rPr>
        <w:t>PSI</w:t>
      </w:r>
      <w:r>
        <w:rPr>
          <w:rFonts w:eastAsia="Times New Roman"/>
          <w:szCs w:val="24"/>
        </w:rPr>
        <w:t>, 1 τρισεκατομμύριο θα σωνόταν μέχρι το 2040. Τα μαθηματικά του κ. Βενιζέλου δεν είναι θέμ</w:t>
      </w:r>
      <w:r>
        <w:rPr>
          <w:rFonts w:eastAsia="Times New Roman"/>
          <w:szCs w:val="24"/>
        </w:rPr>
        <w:t>α ότι σπρώχνουν πίσω τα σύνορα της μαθηματικής γνώσης. Είναι πέρα από την επιστήμη των μαθηματικών.</w:t>
      </w:r>
    </w:p>
    <w:p w14:paraId="225E592A"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225E592B" w14:textId="77777777" w:rsidR="00E140DF" w:rsidRDefault="00A85BE1">
      <w:pPr>
        <w:spacing w:line="600" w:lineRule="auto"/>
        <w:ind w:firstLine="720"/>
        <w:jc w:val="both"/>
        <w:rPr>
          <w:rFonts w:eastAsia="Times New Roman"/>
          <w:szCs w:val="24"/>
        </w:rPr>
      </w:pPr>
      <w:r>
        <w:rPr>
          <w:rFonts w:eastAsia="Times New Roman"/>
          <w:szCs w:val="24"/>
        </w:rPr>
        <w:t xml:space="preserve">Τι λέει το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Το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λέει ότι μπορούμε το 2017 και το 2018 να έχουμε ανάπτυξη. Φτά</w:t>
      </w:r>
      <w:r>
        <w:rPr>
          <w:rFonts w:eastAsia="Times New Roman"/>
          <w:szCs w:val="24"/>
        </w:rPr>
        <w:t xml:space="preserve">νει αυτό; Όχι. Το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ξέρει ότι είναι πολύ δύσκολα τα πράγματα. Δεν κοροϊδεύει κανέναν. Κοιτάει τον κόσμο και του λέει</w:t>
      </w:r>
      <w:r>
        <w:rPr>
          <w:rFonts w:eastAsia="Times New Roman"/>
          <w:szCs w:val="24"/>
        </w:rPr>
        <w:t>:</w:t>
      </w:r>
      <w:r>
        <w:rPr>
          <w:rFonts w:eastAsia="Times New Roman"/>
          <w:szCs w:val="24"/>
        </w:rPr>
        <w:t xml:space="preserve"> «Θα έχουμε ανάπτυξη το ’17 και το ’18. Μπορεί να μην έχουμε το ’19 και το ’20, αν δεν αλλάξουμε πολλά πράγματα».</w:t>
      </w:r>
    </w:p>
    <w:p w14:paraId="225E592C" w14:textId="77777777" w:rsidR="00E140DF" w:rsidRDefault="00A85BE1">
      <w:pPr>
        <w:spacing w:line="600" w:lineRule="auto"/>
        <w:ind w:firstLine="720"/>
        <w:jc w:val="both"/>
        <w:rPr>
          <w:rFonts w:eastAsia="Times New Roman"/>
          <w:szCs w:val="24"/>
        </w:rPr>
      </w:pPr>
      <w:r>
        <w:rPr>
          <w:rFonts w:eastAsia="Times New Roman"/>
          <w:szCs w:val="24"/>
        </w:rPr>
        <w:t xml:space="preserve">Το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γι</w:t>
      </w:r>
      <w:r>
        <w:rPr>
          <w:rFonts w:eastAsia="Times New Roman"/>
          <w:szCs w:val="24"/>
        </w:rPr>
        <w:t xml:space="preserve">’ αυτό επιμένει σε ένα άλλο αναπτυξιακό μοντέλο. Το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γι’ αυτό δημιουργεί το </w:t>
      </w:r>
      <w:r>
        <w:rPr>
          <w:rFonts w:eastAsia="Times New Roman"/>
          <w:szCs w:val="24"/>
        </w:rPr>
        <w:t>τ</w:t>
      </w:r>
      <w:r>
        <w:rPr>
          <w:rFonts w:eastAsia="Times New Roman"/>
          <w:szCs w:val="24"/>
        </w:rPr>
        <w:t>αμείο</w:t>
      </w:r>
      <w:r>
        <w:rPr>
          <w:rFonts w:eastAsia="Times New Roman"/>
          <w:szCs w:val="24"/>
        </w:rPr>
        <w:t>,</w:t>
      </w:r>
      <w:r>
        <w:rPr>
          <w:rFonts w:eastAsia="Times New Roman"/>
          <w:szCs w:val="24"/>
        </w:rPr>
        <w:t xml:space="preserve"> που δεν μας άρεσε, αλλά του αλλάζει μορφή, για να έχει και βιομηχανική πολιτική μέσα από τις δημόσιες επιχειρήσεις, που θα συνδέονται με την κλαδική πολιτική και </w:t>
      </w:r>
      <w:r>
        <w:rPr>
          <w:rFonts w:eastAsia="Times New Roman"/>
          <w:szCs w:val="24"/>
        </w:rPr>
        <w:t>τη γενική αναπτυξιακή πολιτική. Και γι’ αυτό</w:t>
      </w:r>
      <w:r>
        <w:rPr>
          <w:rFonts w:eastAsia="Times New Roman"/>
          <w:szCs w:val="24"/>
        </w:rPr>
        <w:t>,</w:t>
      </w:r>
      <w:r>
        <w:rPr>
          <w:rFonts w:eastAsia="Times New Roman"/>
          <w:szCs w:val="24"/>
        </w:rPr>
        <w:t xml:space="preserve"> το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μέσα στο </w:t>
      </w:r>
      <w:r>
        <w:rPr>
          <w:rFonts w:eastAsia="Times New Roman"/>
          <w:szCs w:val="24"/>
        </w:rPr>
        <w:t>τ</w:t>
      </w:r>
      <w:r>
        <w:rPr>
          <w:rFonts w:eastAsia="Times New Roman"/>
          <w:szCs w:val="24"/>
        </w:rPr>
        <w:t>αμείο δημιουργεί για πρώτη φορά τη δυνατότητα</w:t>
      </w:r>
      <w:r>
        <w:rPr>
          <w:rFonts w:eastAsia="Times New Roman"/>
          <w:szCs w:val="24"/>
        </w:rPr>
        <w:t>,</w:t>
      </w:r>
      <w:r>
        <w:rPr>
          <w:rFonts w:eastAsia="Times New Roman"/>
          <w:szCs w:val="24"/>
        </w:rPr>
        <w:t xml:space="preserve"> τα ακίνητα της ελληνικής κοινωνίας να χρησιμοποιηθούν για το καλό της ελληνικής οικονομίας.</w:t>
      </w:r>
    </w:p>
    <w:p w14:paraId="225E592D" w14:textId="77777777" w:rsidR="00E140DF" w:rsidRDefault="00A85BE1">
      <w:pPr>
        <w:spacing w:line="600" w:lineRule="auto"/>
        <w:ind w:firstLine="720"/>
        <w:jc w:val="both"/>
        <w:rPr>
          <w:rFonts w:eastAsia="Times New Roman"/>
          <w:szCs w:val="24"/>
        </w:rPr>
      </w:pPr>
      <w:r>
        <w:rPr>
          <w:rFonts w:eastAsia="Times New Roman"/>
          <w:szCs w:val="24"/>
        </w:rPr>
        <w:t xml:space="preserve">Και γι’ αυτό, συνάδελφοι και </w:t>
      </w:r>
      <w:proofErr w:type="spellStart"/>
      <w:r>
        <w:rPr>
          <w:rFonts w:eastAsia="Times New Roman"/>
          <w:szCs w:val="24"/>
        </w:rPr>
        <w:t>συναδέλφισσες</w:t>
      </w:r>
      <w:proofErr w:type="spellEnd"/>
      <w:r>
        <w:rPr>
          <w:rFonts w:eastAsia="Times New Roman"/>
          <w:szCs w:val="24"/>
        </w:rPr>
        <w:t xml:space="preserve">, πρότεινα το 2,5 συν 1 μέσα στο </w:t>
      </w:r>
      <w:proofErr w:type="spellStart"/>
      <w:r>
        <w:rPr>
          <w:rFonts w:eastAsia="Times New Roman"/>
          <w:szCs w:val="24"/>
          <w:lang w:val="en-US"/>
        </w:rPr>
        <w:t>Eurogroup</w:t>
      </w:r>
      <w:proofErr w:type="spellEnd"/>
      <w:r>
        <w:rPr>
          <w:rFonts w:eastAsia="Times New Roman"/>
          <w:szCs w:val="24"/>
        </w:rPr>
        <w:t xml:space="preserve"> ως μια λύση. Το 2,5 συν 1 είναι να μειωθεί το πρωτογενές πλεόνασμα μετά το ’19 στο 2,5% και το 1% να πάει στην ανάπτυξη. Αφού ο κ. Σόιμπλε μάς λέει ότι το θέμα δεν είναι τ</w:t>
      </w:r>
      <w:r>
        <w:rPr>
          <w:rFonts w:eastAsia="Times New Roman"/>
          <w:szCs w:val="24"/>
        </w:rPr>
        <w:t>ο χρέος, αλλά είναι η ανάπτυξη, τι καλύτερο από μια πρόταση συμβιβαστική</w:t>
      </w:r>
      <w:r>
        <w:rPr>
          <w:rFonts w:eastAsia="Times New Roman"/>
          <w:szCs w:val="24"/>
        </w:rPr>
        <w:t>,</w:t>
      </w:r>
      <w:r>
        <w:rPr>
          <w:rFonts w:eastAsia="Times New Roman"/>
          <w:szCs w:val="24"/>
        </w:rPr>
        <w:t xml:space="preserve"> που λέει ότι θα μειωθούν τα πρωτογενή πλεονάσματα μετά από το ’18 στο 2,5% και το 1% θα χρησιμοποιηθεί με συμφωνία με τους θεσμούς, μόνο για τις μικρομεσαίες επιχειρήσεις;</w:t>
      </w:r>
    </w:p>
    <w:p w14:paraId="225E592E" w14:textId="77777777" w:rsidR="00E140DF" w:rsidRDefault="00A85BE1">
      <w:pPr>
        <w:spacing w:line="600" w:lineRule="auto"/>
        <w:ind w:firstLine="720"/>
        <w:jc w:val="both"/>
        <w:rPr>
          <w:rFonts w:eastAsia="Times New Roman"/>
          <w:szCs w:val="24"/>
        </w:rPr>
      </w:pPr>
      <w:r>
        <w:rPr>
          <w:rFonts w:eastAsia="Times New Roman"/>
          <w:szCs w:val="24"/>
        </w:rPr>
        <w:t>Κάτι τέτοι</w:t>
      </w:r>
      <w:r>
        <w:rPr>
          <w:rFonts w:eastAsia="Times New Roman"/>
          <w:szCs w:val="24"/>
        </w:rPr>
        <w:t>ο θα είχε διπλό κέρδος. Απ’ τη μια μεριά θα ήταν πιο εύκολο να φτάσεις τον στόχο του 2,5%, γιατί θα είχες περισσότερη ανάπτυξη, αλλά, προσέξτε, θα ήταν πιο εύκολο να φτάσεις τον στόχο του 3,5%. Γιατί οι επενδυτές και οι οικονομικοί δρώντες βλέπουν μπροστά.</w:t>
      </w:r>
      <w:r>
        <w:rPr>
          <w:rFonts w:eastAsia="Times New Roman"/>
          <w:szCs w:val="24"/>
        </w:rPr>
        <w:t xml:space="preserve"> Κι αν δουν μπροστά ότι θα υπάρχει </w:t>
      </w:r>
      <w:proofErr w:type="spellStart"/>
      <w:r>
        <w:rPr>
          <w:rFonts w:eastAsia="Times New Roman"/>
          <w:szCs w:val="24"/>
        </w:rPr>
        <w:t>φοροελάφρυνση</w:t>
      </w:r>
      <w:proofErr w:type="spellEnd"/>
      <w:r>
        <w:rPr>
          <w:rFonts w:eastAsia="Times New Roman"/>
          <w:szCs w:val="24"/>
        </w:rPr>
        <w:t xml:space="preserve"> μετά από το ’19, θα αλλάξουν τις οικονομικές αποφάσεις τους τώρα.</w:t>
      </w:r>
    </w:p>
    <w:p w14:paraId="225E592F" w14:textId="77777777" w:rsidR="00E140DF" w:rsidRDefault="00A85BE1">
      <w:pPr>
        <w:spacing w:line="600" w:lineRule="auto"/>
        <w:ind w:firstLine="720"/>
        <w:jc w:val="both"/>
        <w:rPr>
          <w:rFonts w:eastAsia="Times New Roman"/>
          <w:szCs w:val="24"/>
        </w:rPr>
      </w:pPr>
      <w:r>
        <w:rPr>
          <w:rFonts w:eastAsia="Times New Roman"/>
          <w:szCs w:val="24"/>
        </w:rPr>
        <w:t>Πάμε τώρα στο θέμα των πρωτογενών πλεονασμάτων μετά από το 2018</w:t>
      </w:r>
      <w:r>
        <w:rPr>
          <w:rFonts w:eastAsia="Times New Roman"/>
          <w:szCs w:val="24"/>
        </w:rPr>
        <w:t>,</w:t>
      </w:r>
      <w:r>
        <w:rPr>
          <w:rFonts w:eastAsia="Times New Roman"/>
          <w:szCs w:val="24"/>
        </w:rPr>
        <w:t xml:space="preserve"> με λίγο μεγαλύτερη λεπτομέρεια. Άκουσα με τα δικά μου αυτιά ότι η Αξιωματική</w:t>
      </w:r>
      <w:r>
        <w:rPr>
          <w:rFonts w:eastAsia="Times New Roman"/>
          <w:szCs w:val="24"/>
        </w:rPr>
        <w:t xml:space="preserve"> Αντιπολίτευση και η υπόλοιπη Αντιπολίτευση έχει σοκαριστεί για τα μεγάλα πλεονάσματα, πρώτον, και, δεύτερον, ότι θέλουμε να δεσμεύσουμε τις μελλοντικές κυβερνήσεις.</w:t>
      </w:r>
    </w:p>
    <w:p w14:paraId="225E5930" w14:textId="77777777" w:rsidR="00E140DF" w:rsidRDefault="00A85BE1">
      <w:pPr>
        <w:spacing w:line="600" w:lineRule="auto"/>
        <w:ind w:firstLine="720"/>
        <w:jc w:val="both"/>
        <w:rPr>
          <w:rFonts w:eastAsia="Times New Roman"/>
          <w:szCs w:val="24"/>
        </w:rPr>
      </w:pPr>
      <w:r>
        <w:rPr>
          <w:rFonts w:eastAsia="Times New Roman"/>
          <w:szCs w:val="24"/>
        </w:rPr>
        <w:t xml:space="preserve">Διαβάζω από το πρώτο μνημόνιο, που υπέγραψαν Παπακωνσταντίνου, Βενιζέλος, Λοβέρδος, που </w:t>
      </w:r>
      <w:r>
        <w:rPr>
          <w:rFonts w:eastAsia="Times New Roman"/>
          <w:szCs w:val="24"/>
        </w:rPr>
        <w:t>λέει «το μείγμα πολιτικών της Κυβέρνησης στοχεύει στη δημιουργία από το 2014 και μετά πρωτογενών πλεονασμάτων της τάξεως άνω του 6,0% του ΑΕΠ». Στη σελίδα 53 είχαν και ένα διάγραμμα που έδειχνε το πρωτογενές πλεόνασμα του 2013 στο 4% και του 2014 στο 6,7%.</w:t>
      </w:r>
      <w:r>
        <w:rPr>
          <w:rFonts w:eastAsia="Times New Roman"/>
          <w:szCs w:val="24"/>
        </w:rPr>
        <w:t xml:space="preserve"> Το καταθέτω στα Πρακτικά.</w:t>
      </w:r>
    </w:p>
    <w:p w14:paraId="225E5931" w14:textId="77777777" w:rsidR="00E140DF" w:rsidRDefault="00A85BE1">
      <w:pPr>
        <w:spacing w:line="600" w:lineRule="auto"/>
        <w:ind w:firstLine="720"/>
        <w:jc w:val="both"/>
        <w:rPr>
          <w:rFonts w:eastAsia="Times New Roman"/>
          <w:szCs w:val="24"/>
        </w:rPr>
      </w:pPr>
      <w:r>
        <w:rPr>
          <w:rFonts w:eastAsia="Times New Roman"/>
          <w:szCs w:val="24"/>
        </w:rPr>
        <w:t xml:space="preserve">(Στο σημείο αυτό ο Υπουργός Οικονομικών κ. Ευκλείδης </w:t>
      </w:r>
      <w:proofErr w:type="spellStart"/>
      <w:r>
        <w:rPr>
          <w:rFonts w:eastAsia="Times New Roman"/>
          <w:szCs w:val="24"/>
        </w:rPr>
        <w:t>Τσακαλώτος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25E5932" w14:textId="77777777" w:rsidR="00E140DF" w:rsidRDefault="00A85BE1">
      <w:pPr>
        <w:spacing w:line="600" w:lineRule="auto"/>
        <w:ind w:firstLine="720"/>
        <w:jc w:val="both"/>
        <w:rPr>
          <w:rFonts w:eastAsia="Times New Roman"/>
          <w:szCs w:val="24"/>
        </w:rPr>
      </w:pPr>
      <w:r>
        <w:rPr>
          <w:rFonts w:eastAsia="Times New Roman"/>
          <w:szCs w:val="24"/>
        </w:rPr>
        <w:t>Δεύτε</w:t>
      </w:r>
      <w:r>
        <w:rPr>
          <w:rFonts w:eastAsia="Times New Roman"/>
          <w:szCs w:val="24"/>
        </w:rPr>
        <w:t>ρον, διαβάζω από τη συμφωνία του Προγράμματος Αναπροσαρμογής, που ήταν η βάση του 2012. Λέει εδώ: «Μετά το 2014, όταν η Ελλάδα θα καταγράψει τελικά ένα συνολικό έλλειμμα κάτω από το όριο της συνθήκης του 3% του ΑΕΠ, το πρωτογενές πλεόνασμα αναμένεται να πα</w:t>
      </w:r>
      <w:r>
        <w:rPr>
          <w:rFonts w:eastAsia="Times New Roman"/>
          <w:szCs w:val="24"/>
        </w:rPr>
        <w:t>ραμείνει υψηλό, αν και σταδιακά…» -φαντάζεστε το πόσο ψηλό-, «…μειώνεται  στο 4% το 2021 και 3,5% το 2030». Αυτό δεν ήταν δέσμευση! Δεν θα ήταν λιγότερο από 3,5%! Θα έφθανε στο 3,5%!</w:t>
      </w:r>
    </w:p>
    <w:p w14:paraId="225E5933" w14:textId="77777777" w:rsidR="00E140DF" w:rsidRDefault="00A85BE1">
      <w:pPr>
        <w:spacing w:line="600" w:lineRule="auto"/>
        <w:ind w:firstLine="720"/>
        <w:jc w:val="both"/>
        <w:rPr>
          <w:rFonts w:eastAsia="Times New Roman"/>
          <w:szCs w:val="24"/>
        </w:rPr>
      </w:pPr>
      <w:r>
        <w:rPr>
          <w:rFonts w:eastAsia="Times New Roman"/>
          <w:szCs w:val="24"/>
        </w:rPr>
        <w:t xml:space="preserve">(Στο σημείο αυτό ο Υπουργός Οικονομικών κ. Ευκλείδης </w:t>
      </w:r>
      <w:proofErr w:type="spellStart"/>
      <w:r>
        <w:rPr>
          <w:rFonts w:eastAsia="Times New Roman"/>
          <w:szCs w:val="24"/>
        </w:rPr>
        <w:t>Τσακαλώτος</w:t>
      </w:r>
      <w:proofErr w:type="spellEnd"/>
      <w:r>
        <w:rPr>
          <w:rFonts w:eastAsia="Times New Roman"/>
          <w:szCs w:val="24"/>
        </w:rPr>
        <w:t xml:space="preserve"> καταθέτει</w:t>
      </w:r>
      <w:r>
        <w:rPr>
          <w:rFonts w:eastAsia="Times New Roman"/>
          <w:szCs w:val="24"/>
        </w:rPr>
        <w:t xml:space="preserve">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25E5934"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225E5935" w14:textId="77777777" w:rsidR="00E140DF" w:rsidRDefault="00A85BE1">
      <w:pPr>
        <w:spacing w:line="600" w:lineRule="auto"/>
        <w:ind w:firstLine="720"/>
        <w:jc w:val="both"/>
        <w:rPr>
          <w:rFonts w:eastAsia="Times New Roman"/>
          <w:szCs w:val="24"/>
        </w:rPr>
      </w:pPr>
      <w:r>
        <w:rPr>
          <w:rFonts w:eastAsia="Times New Roman"/>
          <w:szCs w:val="24"/>
        </w:rPr>
        <w:t xml:space="preserve">Ο κ. Βορίδης, ο οποίος ξέρει πόσο τον εκτιμάω, </w:t>
      </w:r>
      <w:r>
        <w:rPr>
          <w:rFonts w:eastAsia="Times New Roman"/>
          <w:szCs w:val="24"/>
        </w:rPr>
        <w:t>είπε ότι δεν είναι θέμα οικονομικών, αλλά δεν είναι και σωστό δημοκρατικά να δεσμεύεις την επόμενη Κυβέρνηση. Και επειδή του έχω μεγάλη εμπιστοσύνη, είμαι σίγουρος ότι το φθινόπωρο του 2014, όταν ο κ. Σαμαράς είχε την επιλογή να πάρει έξι μήνες επέκταση το</w:t>
      </w:r>
      <w:r>
        <w:rPr>
          <w:rFonts w:eastAsia="Times New Roman"/>
          <w:szCs w:val="24"/>
        </w:rPr>
        <w:t>υ προγράμματος, σκυλίσια πάλεψε να πάρει τους έξι μήνες και όχι τους δύο μήνες, που μας άφησαν τελικά μόνο έναν μήνα για διαπραγμάτευση. Και όταν το Υπουργείο Οικονομικών μάς άφησε με άδεια ταμεία τον Γενάρη του 2015, είμαι σίγουρος –κόβω το κεφάλι κάποιου</w:t>
      </w:r>
      <w:r>
        <w:rPr>
          <w:rFonts w:eastAsia="Times New Roman"/>
          <w:szCs w:val="24"/>
        </w:rPr>
        <w:t xml:space="preserve"> που δεν συμπαθώ– ότι πολεμούσε σκυλίσια. Δεν είναι σωστό, κύριε </w:t>
      </w:r>
      <w:proofErr w:type="spellStart"/>
      <w:r>
        <w:rPr>
          <w:rFonts w:eastAsia="Times New Roman"/>
          <w:szCs w:val="24"/>
        </w:rPr>
        <w:t>Χαρδούβελη</w:t>
      </w:r>
      <w:proofErr w:type="spellEnd"/>
      <w:r>
        <w:rPr>
          <w:rFonts w:eastAsia="Times New Roman"/>
          <w:szCs w:val="24"/>
        </w:rPr>
        <w:t>, να αφήσουμε την επόμενη Κυβέρνηση χωρίς ταμεία! Δεν γίνονται αυτά στη δημοκρατία!</w:t>
      </w:r>
    </w:p>
    <w:p w14:paraId="225E5936"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225E5937" w14:textId="77777777" w:rsidR="00E140DF" w:rsidRDefault="00A85BE1">
      <w:pPr>
        <w:spacing w:line="600" w:lineRule="auto"/>
        <w:ind w:firstLine="720"/>
        <w:jc w:val="both"/>
        <w:rPr>
          <w:rFonts w:eastAsia="Times New Roman"/>
          <w:szCs w:val="24"/>
        </w:rPr>
      </w:pPr>
      <w:r>
        <w:rPr>
          <w:rFonts w:eastAsia="Times New Roman"/>
          <w:szCs w:val="24"/>
        </w:rPr>
        <w:t xml:space="preserve">Θέλω, κύριε </w:t>
      </w:r>
      <w:proofErr w:type="spellStart"/>
      <w:r>
        <w:rPr>
          <w:rFonts w:eastAsia="Times New Roman"/>
          <w:szCs w:val="24"/>
        </w:rPr>
        <w:t>Δένδια</w:t>
      </w:r>
      <w:proofErr w:type="spellEnd"/>
      <w:r>
        <w:rPr>
          <w:rFonts w:eastAsia="Times New Roman"/>
          <w:szCs w:val="24"/>
        </w:rPr>
        <w:t>, να μου επιτρέψετε μ</w:t>
      </w:r>
      <w:r>
        <w:rPr>
          <w:rFonts w:eastAsia="Times New Roman"/>
          <w:szCs w:val="24"/>
        </w:rPr>
        <w:t>ια πιρουέτα προς το Κομμουνιστικό Κόμμα Ελλάδας, όπως είπατε στη δική σας ομιλία. Κοιτάξτε ποια είναι η άποψή μου για τη δέσμευση επόμενων κυβερνήσεων. Είναι στον κορμό του καπιταλισμού αυτό. Δηλαδή, η εικόνα που έχουμε οι αριστεροί πολλές φορές, ότι είναι</w:t>
      </w:r>
      <w:r>
        <w:rPr>
          <w:rFonts w:eastAsia="Times New Roman"/>
          <w:szCs w:val="24"/>
        </w:rPr>
        <w:t xml:space="preserve"> ένας μονομάχος το κεφάλαιο και η Δεξιά και ένας άλλος μονομάχος η εργασία και η Αριστερά είναι λάθος. Ο μονομάχος του κεφαλαίου τι κάνει; Προσπαθεί να αλλάξει το πεδίο της μάχης. Αυτός είναι ο στόχος του καπιταλισμού. Να δημιουργήσει, δηλαδή όχι μόνο κέρδ</w:t>
      </w:r>
      <w:r>
        <w:rPr>
          <w:rFonts w:eastAsia="Times New Roman"/>
          <w:szCs w:val="24"/>
        </w:rPr>
        <w:t>η τώρα, όχι μόνο τη δυνατότητα για εκμετάλλευση τώρα, αλλά να μπορέσει να δέσει τις επόμενες κυβερνήσεις. Και γι’ αυτό είναι μεγάλη ζημιά για την Αριστερά να είσαι αδιάφορος για το ποιος κυβερνά και αν δημιουργήσει θέσεις που δυσκολεύουν την Αριστερά.</w:t>
      </w:r>
    </w:p>
    <w:p w14:paraId="225E5938" w14:textId="77777777" w:rsidR="00E140DF" w:rsidRDefault="00A85BE1">
      <w:pPr>
        <w:spacing w:line="600" w:lineRule="auto"/>
        <w:ind w:firstLine="720"/>
        <w:jc w:val="center"/>
        <w:rPr>
          <w:rFonts w:eastAsia="Times New Roman"/>
          <w:szCs w:val="24"/>
        </w:rPr>
      </w:pPr>
      <w:r>
        <w:rPr>
          <w:rFonts w:eastAsia="Times New Roman"/>
          <w:szCs w:val="24"/>
        </w:rPr>
        <w:t>(Χει</w:t>
      </w:r>
      <w:r>
        <w:rPr>
          <w:rFonts w:eastAsia="Times New Roman"/>
          <w:szCs w:val="24"/>
        </w:rPr>
        <w:t>ροκροτήματα από τις πτέρυγες του ΣΥΡΙΖΑ και των Α</w:t>
      </w:r>
      <w:r>
        <w:rPr>
          <w:rFonts w:eastAsia="Times New Roman"/>
          <w:szCs w:val="24"/>
        </w:rPr>
        <w:t>ΝΕΛ</w:t>
      </w:r>
      <w:r>
        <w:rPr>
          <w:rFonts w:eastAsia="Times New Roman"/>
          <w:szCs w:val="24"/>
        </w:rPr>
        <w:t>)</w:t>
      </w:r>
    </w:p>
    <w:p w14:paraId="225E5939" w14:textId="77777777" w:rsidR="00E140DF" w:rsidRDefault="00A85BE1">
      <w:pPr>
        <w:spacing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Γι’ αυτό σας δένουν χειροπόδαρα.</w:t>
      </w:r>
    </w:p>
    <w:p w14:paraId="225E593A" w14:textId="77777777" w:rsidR="00E140DF" w:rsidRDefault="00A85BE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Αλλά, να μη στεναχωρ</w:t>
      </w:r>
      <w:r>
        <w:rPr>
          <w:rFonts w:eastAsia="Times New Roman"/>
          <w:szCs w:val="24"/>
        </w:rPr>
        <w:t xml:space="preserve">ήσω τον κ. </w:t>
      </w:r>
      <w:proofErr w:type="spellStart"/>
      <w:r>
        <w:rPr>
          <w:rFonts w:eastAsia="Times New Roman"/>
          <w:szCs w:val="24"/>
        </w:rPr>
        <w:t>Παφίλη</w:t>
      </w:r>
      <w:proofErr w:type="spellEnd"/>
      <w:r>
        <w:rPr>
          <w:rFonts w:eastAsia="Times New Roman"/>
          <w:szCs w:val="24"/>
        </w:rPr>
        <w:t>, που μου έκανε μια άλλη ερώτηση.</w:t>
      </w:r>
    </w:p>
    <w:p w14:paraId="225E593B" w14:textId="77777777" w:rsidR="00E140DF" w:rsidRDefault="00A85BE1">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Την καταλαβαίνουμε την αυτοκριτική σας.</w:t>
      </w:r>
    </w:p>
    <w:p w14:paraId="225E593C" w14:textId="77777777" w:rsidR="00E140DF" w:rsidRDefault="00A85BE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Μα, σας είπα. Η αυτοκριτική είναι στην ουσία του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w:t>
      </w:r>
    </w:p>
    <w:p w14:paraId="225E593D" w14:textId="77777777" w:rsidR="00E140DF" w:rsidRDefault="00A85BE1">
      <w:pPr>
        <w:spacing w:line="600" w:lineRule="auto"/>
        <w:ind w:firstLine="720"/>
        <w:jc w:val="both"/>
        <w:rPr>
          <w:rFonts w:eastAsia="Times New Roman"/>
          <w:szCs w:val="24"/>
        </w:rPr>
      </w:pPr>
      <w:r>
        <w:rPr>
          <w:rFonts w:eastAsia="Times New Roman"/>
          <w:szCs w:val="24"/>
        </w:rPr>
        <w:t xml:space="preserve">Συνεχίζω. Ρώτησε ο κ. </w:t>
      </w:r>
      <w:proofErr w:type="spellStart"/>
      <w:r>
        <w:rPr>
          <w:rFonts w:eastAsia="Times New Roman"/>
          <w:szCs w:val="24"/>
        </w:rPr>
        <w:t>Παφίλης</w:t>
      </w:r>
      <w:proofErr w:type="spellEnd"/>
      <w:r>
        <w:rPr>
          <w:rFonts w:eastAsia="Times New Roman"/>
          <w:szCs w:val="24"/>
        </w:rPr>
        <w:t xml:space="preserve">, υπάρχει </w:t>
      </w:r>
      <w:r>
        <w:rPr>
          <w:rFonts w:eastAsia="Times New Roman"/>
          <w:szCs w:val="24"/>
        </w:rPr>
        <w:t>κάποιος σοβαρός οικονομολόγος –νομίζω ότι δεν βάζω λόγια στο στόμα σας- που πιστεύει ότι μπορεί να έχουμε πρωτογενή πλεονάσματα 3,5% για πολλά χρόνια; Και σας απάντησα τότε ότι δεν υπάρχει.</w:t>
      </w:r>
    </w:p>
    <w:p w14:paraId="225E593E" w14:textId="77777777" w:rsidR="00E140DF" w:rsidRDefault="00A85BE1">
      <w:pPr>
        <w:spacing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w:t>
      </w:r>
      <w:r>
        <w:rPr>
          <w:rFonts w:eastAsia="Times New Roman"/>
          <w:b/>
          <w:szCs w:val="24"/>
        </w:rPr>
        <w:t xml:space="preserve">του Κομμουνιστικού Κόμματος Ελλάδας): </w:t>
      </w:r>
      <w:r>
        <w:rPr>
          <w:rFonts w:eastAsia="Times New Roman"/>
          <w:szCs w:val="24"/>
        </w:rPr>
        <w:t>Γιατί δηλαδή; Με 2% τι θα γίνει; Θα λυθεί το πρόβλημα;</w:t>
      </w:r>
    </w:p>
    <w:p w14:paraId="225E593F" w14:textId="77777777" w:rsidR="00E140DF" w:rsidRDefault="00A85BE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Κι εμείς αισθανόμαστε προδομένοι από το Διεθνές Νομισματικό Ταμείο. Γιατί το Διεθνές Νομισματικό Ταμείο έπρεπε να έχει</w:t>
      </w:r>
      <w:r>
        <w:rPr>
          <w:rFonts w:eastAsia="Times New Roman"/>
          <w:szCs w:val="24"/>
        </w:rPr>
        <w:t xml:space="preserve"> το θάρρος της γνώμης του. Η ανάλυση του Διεθνούς Νομισματικού Ταμείου λέει –και το έχει πει η κ. </w:t>
      </w:r>
      <w:proofErr w:type="spellStart"/>
      <w:r>
        <w:rPr>
          <w:rFonts w:eastAsia="Times New Roman"/>
          <w:szCs w:val="24"/>
        </w:rPr>
        <w:t>Λαγκάρντ</w:t>
      </w:r>
      <w:proofErr w:type="spellEnd"/>
      <w:r>
        <w:rPr>
          <w:rFonts w:eastAsia="Times New Roman"/>
          <w:szCs w:val="24"/>
        </w:rPr>
        <w:t xml:space="preserve"> πολλές φορές- ότι η ελληνική οικονομία δεν μπορεί να αντέξει μεγάλα πλεονάσματα, μετά από το 2018. Μάλιστα, σε ένα γράμμα που έχω από την κ. </w:t>
      </w:r>
      <w:proofErr w:type="spellStart"/>
      <w:r>
        <w:rPr>
          <w:rFonts w:eastAsia="Times New Roman"/>
          <w:szCs w:val="24"/>
        </w:rPr>
        <w:t>Λαγκάρντ</w:t>
      </w:r>
      <w:proofErr w:type="spellEnd"/>
      <w:r>
        <w:rPr>
          <w:rFonts w:eastAsia="Times New Roman"/>
          <w:szCs w:val="24"/>
        </w:rPr>
        <w:t xml:space="preserve"> λέει ότι μόνο με ηρωικές προσπάθειες θα φθάσετε το 3,5% το 2018 και μετά θα είναι πολύ δύσκολο. </w:t>
      </w:r>
    </w:p>
    <w:p w14:paraId="225E5940" w14:textId="77777777" w:rsidR="00E140DF" w:rsidRDefault="00A85BE1">
      <w:pPr>
        <w:spacing w:line="600" w:lineRule="auto"/>
        <w:ind w:firstLine="720"/>
        <w:jc w:val="both"/>
        <w:rPr>
          <w:rFonts w:eastAsia="Times New Roman"/>
          <w:szCs w:val="24"/>
        </w:rPr>
      </w:pPr>
      <w:r>
        <w:rPr>
          <w:rFonts w:eastAsia="Times New Roman"/>
          <w:szCs w:val="24"/>
        </w:rPr>
        <w:t>Και αντί να πάει και να πει στους Ευρωπαίους</w:t>
      </w:r>
      <w:r>
        <w:rPr>
          <w:rFonts w:eastAsia="Times New Roman"/>
          <w:szCs w:val="24"/>
        </w:rPr>
        <w:t>:</w:t>
      </w:r>
      <w:r>
        <w:rPr>
          <w:rFonts w:eastAsia="Times New Roman"/>
          <w:szCs w:val="24"/>
        </w:rPr>
        <w:t xml:space="preserve"> «με καλέσατε σ’ ένα πάρτι να βοηθήσω τη δική σας Ευρωζώνη» και να πει «εγώ έρχομαι στο πάρτι με τα πιστεύω και τ</w:t>
      </w:r>
      <w:r>
        <w:rPr>
          <w:rFonts w:eastAsia="Times New Roman"/>
          <w:szCs w:val="24"/>
        </w:rPr>
        <w:t xml:space="preserve">ις αναλύσεις μου» και να πει «εγώ δεν έρχομαι, δεν συμμετέχω, αν δεν μειώσετε τα πλεονάσματα», ζητάει από μας, όπως εξήγησα στον κ. </w:t>
      </w:r>
      <w:proofErr w:type="spellStart"/>
      <w:r>
        <w:rPr>
          <w:rFonts w:eastAsia="Times New Roman"/>
          <w:szCs w:val="24"/>
        </w:rPr>
        <w:t>Δένδια</w:t>
      </w:r>
      <w:proofErr w:type="spellEnd"/>
      <w:r>
        <w:rPr>
          <w:rFonts w:eastAsia="Times New Roman"/>
          <w:szCs w:val="24"/>
        </w:rPr>
        <w:t>,</w:t>
      </w:r>
      <w:r>
        <w:rPr>
          <w:rFonts w:eastAsia="Times New Roman"/>
          <w:szCs w:val="24"/>
        </w:rPr>
        <w:t xml:space="preserve"> σε μια ερώτηση που μου έκανε διευκρινιστικά, περισσότερα μέτρα. Τέτοιο διμέτωπο αγώνα σπανίως έχω δει, να είναι τόσο</w:t>
      </w:r>
      <w:r>
        <w:rPr>
          <w:rFonts w:eastAsia="Times New Roman"/>
          <w:szCs w:val="24"/>
        </w:rPr>
        <w:t xml:space="preserve"> μπαταρισμένος σε μια μεριά. </w:t>
      </w:r>
    </w:p>
    <w:p w14:paraId="225E5941" w14:textId="77777777" w:rsidR="00E140DF" w:rsidRDefault="00A85BE1">
      <w:pPr>
        <w:spacing w:line="600" w:lineRule="auto"/>
        <w:ind w:firstLine="720"/>
        <w:jc w:val="both"/>
        <w:rPr>
          <w:rFonts w:eastAsia="Times New Roman"/>
          <w:szCs w:val="24"/>
        </w:rPr>
      </w:pPr>
      <w:r>
        <w:rPr>
          <w:rFonts w:eastAsia="Times New Roman"/>
          <w:szCs w:val="24"/>
        </w:rPr>
        <w:t>Παρ’ όλα αυτά, εμείς θεωρούμε ότι η δική μας πρόταση για το 2,5% συν 1% είναι μια πρόταση</w:t>
      </w:r>
      <w:r>
        <w:rPr>
          <w:rFonts w:eastAsia="Times New Roman"/>
          <w:szCs w:val="24"/>
        </w:rPr>
        <w:t>,</w:t>
      </w:r>
      <w:r>
        <w:rPr>
          <w:rFonts w:eastAsia="Times New Roman"/>
          <w:szCs w:val="24"/>
        </w:rPr>
        <w:t xml:space="preserve"> που μπορεί να μας βγάλει απ’ αυτό το αδιέξοδο. Λέμε στους Ευρωπαίους ότι η Ευρωπαϊκή Ένωση</w:t>
      </w:r>
      <w:r>
        <w:rPr>
          <w:rFonts w:eastAsia="Times New Roman"/>
          <w:szCs w:val="24"/>
        </w:rPr>
        <w:t>,</w:t>
      </w:r>
      <w:r>
        <w:rPr>
          <w:rFonts w:eastAsia="Times New Roman"/>
          <w:szCs w:val="24"/>
        </w:rPr>
        <w:t xml:space="preserve"> που δεν αποφασίζει, μια πολιτική οντότητα</w:t>
      </w:r>
      <w:r>
        <w:rPr>
          <w:rFonts w:eastAsia="Times New Roman"/>
          <w:szCs w:val="24"/>
        </w:rPr>
        <w:t>,</w:t>
      </w:r>
      <w:r>
        <w:rPr>
          <w:rFonts w:eastAsia="Times New Roman"/>
          <w:szCs w:val="24"/>
        </w:rPr>
        <w:t xml:space="preserve"> </w:t>
      </w:r>
      <w:r>
        <w:rPr>
          <w:rFonts w:eastAsia="Times New Roman"/>
          <w:szCs w:val="24"/>
        </w:rPr>
        <w:t xml:space="preserve">που δεν λύνει προβλήματα είναι σε πολύ δύσκολη θέση. Οι άνθρωποι που ψηφίζουν λαϊκίστικα ακροδεξιά κόμματα βλέπουν μια Ευρώπη που δεν δίνει λύσεις, αλλά βλέπουν ότι πρέπει να υπάρξει μια αλλαγή και μια διαφορετική πολιτική. </w:t>
      </w:r>
    </w:p>
    <w:p w14:paraId="225E5942" w14:textId="77777777" w:rsidR="00E140DF" w:rsidRDefault="00A85BE1">
      <w:pPr>
        <w:spacing w:line="600" w:lineRule="auto"/>
        <w:ind w:firstLine="720"/>
        <w:jc w:val="both"/>
        <w:rPr>
          <w:rFonts w:eastAsia="Times New Roman"/>
          <w:szCs w:val="24"/>
        </w:rPr>
      </w:pPr>
      <w:r>
        <w:rPr>
          <w:rFonts w:eastAsia="Times New Roman"/>
          <w:szCs w:val="24"/>
        </w:rPr>
        <w:t>Εμείς θα είμαστε εδώ όσο μπορού</w:t>
      </w:r>
      <w:r>
        <w:rPr>
          <w:rFonts w:eastAsia="Times New Roman"/>
          <w:szCs w:val="24"/>
        </w:rPr>
        <w:t xml:space="preserve">με, για να υπηρετήσουμε από την Ελλάδα με την Αριστερά, με συζήτηση με άλλες δυνάμεις, το πώς μπορούμε να αλλάξουμε την Ευρώπη. Να είσαστε απόλυτα σίγουροι ότι αυτή η Ευρώπη σε ένα-δύο χρόνια μπορεί να είναι πολύ διαφορετική. </w:t>
      </w:r>
    </w:p>
    <w:p w14:paraId="225E5943" w14:textId="77777777" w:rsidR="00E140DF" w:rsidRDefault="00A85BE1">
      <w:pPr>
        <w:spacing w:line="600" w:lineRule="auto"/>
        <w:ind w:firstLine="720"/>
        <w:jc w:val="both"/>
        <w:rPr>
          <w:rFonts w:eastAsia="Times New Roman"/>
          <w:szCs w:val="24"/>
        </w:rPr>
      </w:pPr>
      <w:r>
        <w:rPr>
          <w:rFonts w:eastAsia="Times New Roman"/>
          <w:szCs w:val="24"/>
        </w:rPr>
        <w:t xml:space="preserve">Πρέπει να σταθούμε όρθιοι με </w:t>
      </w:r>
      <w:r>
        <w:rPr>
          <w:rFonts w:eastAsia="Times New Roman"/>
          <w:szCs w:val="24"/>
        </w:rPr>
        <w:t>τις αξίες μας, πρέπει να σταθούμε όρθιοι με τις προτεραιότητές μας, πρέπει να σταθούμε όρθιοι με τις αναλύσεις μας, πρέπει να σταθούμε όρθιοι, γιατί μόνο έτσι μπορούμε να αλλάξουμε αυτόν τον κόσμο.</w:t>
      </w:r>
    </w:p>
    <w:p w14:paraId="225E5944" w14:textId="77777777" w:rsidR="00E140DF" w:rsidRDefault="00A85BE1">
      <w:pPr>
        <w:spacing w:line="600" w:lineRule="auto"/>
        <w:ind w:firstLine="720"/>
        <w:jc w:val="both"/>
        <w:rPr>
          <w:rFonts w:eastAsia="Times New Roman"/>
          <w:szCs w:val="24"/>
        </w:rPr>
      </w:pPr>
      <w:r>
        <w:rPr>
          <w:rFonts w:eastAsia="Times New Roman"/>
          <w:szCs w:val="24"/>
        </w:rPr>
        <w:t>Σας ευχαριστώ πολύ.</w:t>
      </w:r>
    </w:p>
    <w:p w14:paraId="225E5945" w14:textId="77777777" w:rsidR="00E140DF" w:rsidRDefault="00A85BE1">
      <w:pPr>
        <w:spacing w:line="600" w:lineRule="auto"/>
        <w:ind w:firstLine="720"/>
        <w:jc w:val="center"/>
        <w:rPr>
          <w:rFonts w:eastAsia="Times New Roman"/>
          <w:szCs w:val="24"/>
        </w:rPr>
      </w:pPr>
      <w:r>
        <w:rPr>
          <w:rFonts w:eastAsia="Times New Roman"/>
          <w:szCs w:val="24"/>
        </w:rPr>
        <w:t xml:space="preserve">(Χειροκροτήματα από τις πτέρυγες του </w:t>
      </w:r>
      <w:r>
        <w:rPr>
          <w:rFonts w:eastAsia="Times New Roman"/>
          <w:szCs w:val="24"/>
        </w:rPr>
        <w:t>ΣΥΡΙΖΑ και των Α</w:t>
      </w:r>
      <w:r>
        <w:rPr>
          <w:rFonts w:eastAsia="Times New Roman"/>
          <w:szCs w:val="24"/>
        </w:rPr>
        <w:t>ΝΕΛ</w:t>
      </w:r>
      <w:r>
        <w:rPr>
          <w:rFonts w:eastAsia="Times New Roman"/>
          <w:szCs w:val="24"/>
        </w:rPr>
        <w:t>)</w:t>
      </w:r>
    </w:p>
    <w:p w14:paraId="225E5946"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Ευχαριστώ πολύ.</w:t>
      </w:r>
    </w:p>
    <w:p w14:paraId="225E5947" w14:textId="77777777" w:rsidR="00E140DF" w:rsidRDefault="00A85BE1">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Κύριε Πρόεδρε, θα ήθελα τον λόγο.</w:t>
      </w:r>
    </w:p>
    <w:p w14:paraId="225E5948"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Βενιζέλε, με </w:t>
      </w:r>
      <w:proofErr w:type="spellStart"/>
      <w:r>
        <w:rPr>
          <w:rFonts w:eastAsia="Times New Roman"/>
          <w:szCs w:val="24"/>
        </w:rPr>
        <w:t>συγχωρείτε</w:t>
      </w:r>
      <w:proofErr w:type="spellEnd"/>
      <w:r>
        <w:rPr>
          <w:rFonts w:eastAsia="Times New Roman"/>
          <w:szCs w:val="24"/>
        </w:rPr>
        <w:t>.</w:t>
      </w:r>
    </w:p>
    <w:p w14:paraId="225E5949" w14:textId="77777777" w:rsidR="00E140DF" w:rsidRDefault="00A85BE1">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Δεν θα λέει ό,τι θέλει ο κ. </w:t>
      </w:r>
      <w:proofErr w:type="spellStart"/>
      <w:r>
        <w:rPr>
          <w:rFonts w:eastAsia="Times New Roman"/>
          <w:szCs w:val="24"/>
        </w:rPr>
        <w:t>Τσακαλώτος</w:t>
      </w:r>
      <w:proofErr w:type="spellEnd"/>
      <w:r>
        <w:rPr>
          <w:rFonts w:eastAsia="Times New Roman"/>
          <w:szCs w:val="24"/>
        </w:rPr>
        <w:t xml:space="preserve"> με ακατανόητα </w:t>
      </w:r>
      <w:r>
        <w:rPr>
          <w:rFonts w:eastAsia="Times New Roman"/>
          <w:szCs w:val="24"/>
        </w:rPr>
        <w:t>ελληνικά. Θα μιλήσουμε με μαθηματικά…</w:t>
      </w:r>
    </w:p>
    <w:p w14:paraId="225E594A" w14:textId="77777777" w:rsidR="00E140DF" w:rsidRDefault="00A85BE1">
      <w:pPr>
        <w:spacing w:line="600" w:lineRule="auto"/>
        <w:ind w:firstLine="720"/>
        <w:jc w:val="center"/>
        <w:rPr>
          <w:rFonts w:eastAsia="Times New Roman"/>
          <w:szCs w:val="24"/>
        </w:rPr>
      </w:pPr>
      <w:r>
        <w:rPr>
          <w:rFonts w:eastAsia="Times New Roman"/>
          <w:szCs w:val="24"/>
        </w:rPr>
        <w:t>(Θόρυβος στην Αίθουσα)</w:t>
      </w:r>
    </w:p>
    <w:p w14:paraId="225E594B"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Ένα λεπτό. Μην κάνετε φασαρία. Παρακαλώ. </w:t>
      </w:r>
    </w:p>
    <w:p w14:paraId="225E594C" w14:textId="77777777" w:rsidR="00E140DF" w:rsidRDefault="00A85BE1">
      <w:pPr>
        <w:spacing w:line="600" w:lineRule="auto"/>
        <w:ind w:firstLine="720"/>
        <w:jc w:val="both"/>
        <w:rPr>
          <w:rFonts w:eastAsia="Times New Roman"/>
          <w:szCs w:val="24"/>
        </w:rPr>
      </w:pPr>
      <w:r>
        <w:rPr>
          <w:rFonts w:eastAsia="Times New Roman"/>
          <w:szCs w:val="24"/>
        </w:rPr>
        <w:t>Θα εξηγήσω κάτι στον κ. Βενιζέλο. Πριν από μισή ώρα ακριβώς, επειδή τρεις ή τέσσερις συνάδελφοι Υπουργοί αναφέρθηκαν ονομαστ</w:t>
      </w:r>
      <w:r>
        <w:rPr>
          <w:rFonts w:eastAsia="Times New Roman"/>
          <w:szCs w:val="24"/>
        </w:rPr>
        <w:t>ικά για τις πολιτικές και τα αποτελέσματά τους, συμφωνήσαμε όλοι στην Αίθουσα ότι η συζήτηση είναι πολιτική, δεν αφορά προσωπικούς προβληματισμούς ούτε θίγεται κανείς προσωπικά.</w:t>
      </w:r>
    </w:p>
    <w:p w14:paraId="225E594D" w14:textId="77777777" w:rsidR="00E140DF" w:rsidRDefault="00A85BE1">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Βεβαίως και αφορά …</w:t>
      </w:r>
    </w:p>
    <w:p w14:paraId="225E594E"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Είναι σε</w:t>
      </w:r>
      <w:r>
        <w:rPr>
          <w:rFonts w:eastAsia="Times New Roman"/>
          <w:szCs w:val="24"/>
        </w:rPr>
        <w:t xml:space="preserve"> επίπεδο Αρχηγών και κλείνει …</w:t>
      </w:r>
    </w:p>
    <w:p w14:paraId="225E594F" w14:textId="77777777" w:rsidR="00E140DF" w:rsidRDefault="00A85BE1">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…και θα λάβει απάντηση.</w:t>
      </w:r>
    </w:p>
    <w:p w14:paraId="225E5950"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Όχι, όχι. Δεν υπάρχει απάντηση.</w:t>
      </w:r>
    </w:p>
    <w:p w14:paraId="225E5951" w14:textId="77777777" w:rsidR="00E140DF" w:rsidRDefault="00A85BE1">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Θα λάβει απάντηση αυτού του επιπέδου, μαθηματικού, επιστημονικού επιπέδου.</w:t>
      </w:r>
    </w:p>
    <w:p w14:paraId="225E5952"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w:t>
      </w:r>
      <w:r>
        <w:rPr>
          <w:rFonts w:eastAsia="Times New Roman"/>
          <w:b/>
          <w:szCs w:val="24"/>
        </w:rPr>
        <w:t>σης</w:t>
      </w:r>
      <w:proofErr w:type="spellEnd"/>
      <w:r>
        <w:rPr>
          <w:rFonts w:eastAsia="Times New Roman"/>
          <w:b/>
          <w:szCs w:val="24"/>
        </w:rPr>
        <w:t xml:space="preserve">): </w:t>
      </w:r>
      <w:r>
        <w:rPr>
          <w:rFonts w:eastAsia="Times New Roman"/>
          <w:szCs w:val="24"/>
        </w:rPr>
        <w:t>Τον λόγο έχει ο Πρωθυπουργός κ. Αλέξης Τσίπρας.</w:t>
      </w:r>
    </w:p>
    <w:p w14:paraId="225E5953"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225E5954" w14:textId="77777777" w:rsidR="00E140DF" w:rsidRDefault="00A85BE1">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Ωραία, κύριε Πρόεδρε. Καλύπτετε τον κ. </w:t>
      </w:r>
      <w:proofErr w:type="spellStart"/>
      <w:r>
        <w:rPr>
          <w:rFonts w:eastAsia="Times New Roman"/>
          <w:szCs w:val="24"/>
        </w:rPr>
        <w:t>Τσακαλώτο</w:t>
      </w:r>
      <w:proofErr w:type="spellEnd"/>
      <w:r>
        <w:rPr>
          <w:rFonts w:eastAsia="Times New Roman"/>
          <w:szCs w:val="24"/>
        </w:rPr>
        <w:t xml:space="preserve">. </w:t>
      </w:r>
    </w:p>
    <w:p w14:paraId="225E5955"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Πρωθυπουργέ, έχετε τον λόγο. Παρακαλώ</w:t>
      </w:r>
      <w:r>
        <w:rPr>
          <w:rFonts w:eastAsia="Times New Roman"/>
          <w:szCs w:val="24"/>
        </w:rPr>
        <w:t xml:space="preserve"> πολύ.</w:t>
      </w:r>
    </w:p>
    <w:p w14:paraId="225E5956" w14:textId="77777777" w:rsidR="00E140DF" w:rsidRDefault="00A85BE1">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Χειροκροτούν οι γαλοπούλες τα Χριστούγεννα! </w:t>
      </w:r>
    </w:p>
    <w:p w14:paraId="225E5957" w14:textId="77777777" w:rsidR="00E140DF" w:rsidRDefault="00A85BE1">
      <w:pPr>
        <w:spacing w:line="600" w:lineRule="auto"/>
        <w:ind w:firstLine="720"/>
        <w:jc w:val="center"/>
        <w:rPr>
          <w:rFonts w:eastAsia="Times New Roman"/>
          <w:szCs w:val="24"/>
        </w:rPr>
      </w:pPr>
      <w:r>
        <w:rPr>
          <w:rFonts w:eastAsia="Times New Roman"/>
          <w:szCs w:val="24"/>
        </w:rPr>
        <w:t>(Θόρυβος στην Αίθουσα)</w:t>
      </w:r>
    </w:p>
    <w:p w14:paraId="225E5958"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Κάντε ησυχία.</w:t>
      </w:r>
    </w:p>
    <w:p w14:paraId="225E5959" w14:textId="77777777" w:rsidR="00E140DF" w:rsidRDefault="00A85BE1">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Ντροπή σας! Φιμώνετε την Αντιπολίτευση. </w:t>
      </w:r>
    </w:p>
    <w:p w14:paraId="225E595A" w14:textId="77777777" w:rsidR="00E140DF" w:rsidRDefault="00A85BE1">
      <w:pPr>
        <w:spacing w:line="600" w:lineRule="auto"/>
        <w:ind w:firstLine="720"/>
        <w:jc w:val="center"/>
        <w:rPr>
          <w:rFonts w:eastAsia="Times New Roman"/>
          <w:szCs w:val="24"/>
        </w:rPr>
      </w:pPr>
      <w:r>
        <w:rPr>
          <w:rFonts w:eastAsia="Times New Roman"/>
          <w:szCs w:val="24"/>
        </w:rPr>
        <w:t>(Θόρυβος στην Αίθουσα)</w:t>
      </w:r>
    </w:p>
    <w:p w14:paraId="225E595B"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w:t>
      </w:r>
      <w:r>
        <w:rPr>
          <w:rFonts w:eastAsia="Times New Roman"/>
          <w:b/>
          <w:szCs w:val="24"/>
        </w:rPr>
        <w:t>τσης</w:t>
      </w:r>
      <w:proofErr w:type="spellEnd"/>
      <w:r>
        <w:rPr>
          <w:rFonts w:eastAsia="Times New Roman"/>
          <w:b/>
          <w:szCs w:val="24"/>
        </w:rPr>
        <w:t xml:space="preserve">): </w:t>
      </w:r>
      <w:r>
        <w:rPr>
          <w:rFonts w:eastAsia="Times New Roman"/>
          <w:szCs w:val="24"/>
        </w:rPr>
        <w:t>Κάν</w:t>
      </w:r>
      <w:r>
        <w:rPr>
          <w:rFonts w:eastAsia="Times New Roman"/>
          <w:szCs w:val="24"/>
        </w:rPr>
        <w:t>ε</w:t>
      </w:r>
      <w:r>
        <w:rPr>
          <w:rFonts w:eastAsia="Times New Roman"/>
          <w:szCs w:val="24"/>
        </w:rPr>
        <w:t xml:space="preserve">τε ησυχία, σας παρακαλώ. Το λογοπαίγνιο περί μαθηματικών ορίων ήταν στο πλαίσιο μιας πολιτικής αντιπαράθεσης επί της ουσίας για το </w:t>
      </w:r>
      <w:r>
        <w:rPr>
          <w:rFonts w:eastAsia="Times New Roman"/>
          <w:szCs w:val="24"/>
          <w:lang w:val="en-US"/>
        </w:rPr>
        <w:t>PSI</w:t>
      </w:r>
      <w:r>
        <w:rPr>
          <w:rFonts w:eastAsia="Times New Roman"/>
          <w:szCs w:val="24"/>
        </w:rPr>
        <w:t xml:space="preserve"> και νομίζω ότι δεν θίγει καθόλου προσωπικά τον κ. Βενιζέλο.</w:t>
      </w:r>
    </w:p>
    <w:p w14:paraId="225E595C" w14:textId="77777777" w:rsidR="00E140DF" w:rsidRDefault="00A85BE1">
      <w:pPr>
        <w:spacing w:line="600" w:lineRule="auto"/>
        <w:ind w:firstLine="720"/>
        <w:jc w:val="both"/>
        <w:rPr>
          <w:rFonts w:eastAsia="Times New Roman"/>
          <w:szCs w:val="24"/>
        </w:rPr>
      </w:pPr>
      <w:r>
        <w:rPr>
          <w:rFonts w:eastAsia="Times New Roman"/>
          <w:szCs w:val="24"/>
        </w:rPr>
        <w:t>Ο κύριος Πρωθυπουργός έχει τον λόγο. Ευχαριστώ.</w:t>
      </w:r>
    </w:p>
    <w:p w14:paraId="225E595D" w14:textId="77777777" w:rsidR="00E140DF" w:rsidRDefault="00A85BE1">
      <w:pPr>
        <w:spacing w:line="600" w:lineRule="auto"/>
        <w:ind w:firstLine="720"/>
        <w:jc w:val="both"/>
        <w:rPr>
          <w:rFonts w:eastAsia="Times New Roman"/>
          <w:szCs w:val="24"/>
        </w:rPr>
      </w:pPr>
      <w:r>
        <w:rPr>
          <w:rFonts w:eastAsia="Times New Roman"/>
          <w:b/>
          <w:szCs w:val="24"/>
        </w:rPr>
        <w:t>ΕΥ</w:t>
      </w:r>
      <w:r>
        <w:rPr>
          <w:rFonts w:eastAsia="Times New Roman"/>
          <w:b/>
          <w:szCs w:val="24"/>
        </w:rPr>
        <w:t xml:space="preserve">ΑΓΓΕΛΟΣ ΒΕΝΙΖΕΛΟΣ: </w:t>
      </w:r>
      <w:r>
        <w:rPr>
          <w:rFonts w:eastAsia="Times New Roman"/>
          <w:szCs w:val="24"/>
        </w:rPr>
        <w:t xml:space="preserve">Φοβάστε την απάντηση και τα επιχειρήματα. </w:t>
      </w:r>
    </w:p>
    <w:p w14:paraId="225E595E"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κύριε Πρωθυπουργέ, έχετε τον λόγο.</w:t>
      </w:r>
    </w:p>
    <w:p w14:paraId="225E595F" w14:textId="77777777" w:rsidR="00E140DF" w:rsidRDefault="00A85BE1">
      <w:pPr>
        <w:spacing w:line="600" w:lineRule="auto"/>
        <w:ind w:firstLine="720"/>
        <w:jc w:val="both"/>
        <w:rPr>
          <w:rFonts w:eastAsia="Times New Roman" w:cs="Times New Roman"/>
          <w:szCs w:val="24"/>
        </w:rPr>
      </w:pPr>
      <w:r>
        <w:rPr>
          <w:rFonts w:eastAsia="Times New Roman"/>
          <w:b/>
          <w:szCs w:val="24"/>
        </w:rPr>
        <w:t>ΑΛΕΞΗΣ ΤΣΙΠΡΑΣ (Πρόεδρος της Κυβέρνησης):</w:t>
      </w:r>
      <w:r>
        <w:rPr>
          <w:rFonts w:eastAsia="Times New Roman"/>
          <w:szCs w:val="24"/>
        </w:rPr>
        <w:t xml:space="preserve"> Κυρίες και κύριοι συνάδελφοι, καθ’ όση ώρα άκουγα τον κ. Μητσοτάκη, ήλθε στο μυαλό μου η γνωστή λαϊκή ιστορία με τον βοσκό και τον λύκο.</w:t>
      </w:r>
      <w:r w:rsidDel="00433D6D">
        <w:rPr>
          <w:rFonts w:eastAsia="Times New Roman"/>
          <w:szCs w:val="24"/>
        </w:rPr>
        <w:t xml:space="preserve"> </w:t>
      </w:r>
      <w:r>
        <w:rPr>
          <w:rFonts w:eastAsia="Times New Roman" w:cs="Times New Roman"/>
          <w:szCs w:val="24"/>
        </w:rPr>
        <w:t>Φώναζε ο βοσκός: «Λύκος στα πρόβατα! Λύκος στα πρόβατα!». Μαζεύονταν όλο το χωριό, πουθενά ο λύκος. Ξαναφώναζε ο βοσκό</w:t>
      </w:r>
      <w:r>
        <w:rPr>
          <w:rFonts w:eastAsia="Times New Roman" w:cs="Times New Roman"/>
          <w:szCs w:val="24"/>
        </w:rPr>
        <w:t xml:space="preserve">ς την άλλη μέρα: «Λύκος στα πρόβατα! Λύκος στα πρόβατα!». Όλοι οι χωριανοί μαζεύονταν, πουθενά ο λύκος. Δυο φορές, τρεις φορές, τέσσερις φορές. Ξανά τα ίδια. Στο τέλος, από ένα σημείο και μετά κανένας δεν του έδινε σημασία του βοσκού. Το ίδιο θα πάθετε κι </w:t>
      </w:r>
      <w:r>
        <w:rPr>
          <w:rFonts w:eastAsia="Times New Roman" w:cs="Times New Roman"/>
          <w:szCs w:val="24"/>
        </w:rPr>
        <w:t xml:space="preserve">εσείς, κύριε Μητσοτάκη. Το ίδιο θα πάθετε. </w:t>
      </w:r>
    </w:p>
    <w:p w14:paraId="225E5960" w14:textId="77777777" w:rsidR="00E140DF" w:rsidRDefault="00A85BE1">
      <w:pPr>
        <w:tabs>
          <w:tab w:val="left" w:pos="2730"/>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25E5961"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 </w:t>
      </w:r>
    </w:p>
    <w:p w14:paraId="225E5962"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Πέρσι τέτοιο καιρό, σε αυτήν εδώ την Αίθουσα</w:t>
      </w:r>
      <w:r>
        <w:rPr>
          <w:rFonts w:eastAsia="Times New Roman" w:cs="Times New Roman"/>
          <w:szCs w:val="24"/>
        </w:rPr>
        <w:t>,</w:t>
      </w:r>
      <w:r>
        <w:rPr>
          <w:rFonts w:eastAsia="Times New Roman" w:cs="Times New Roman"/>
          <w:szCs w:val="24"/>
        </w:rPr>
        <w:t xml:space="preserve"> ψηφίζαμε τον προϋπολογισμό του 2016. Το κόμμα σας τότε φώναζε ότι ο προϋπολογισμός αυτός είναι εικονικός, ότι τα νούμερα δεν βγαίνουν και ότι δεν υπάρχει καμμιά περίπτωση να πιάσουμε τους στόχους. Παρεμπιπτόντως, τα ίδια περίπου προεξοφλούσε και το Διεθνέ</w:t>
      </w:r>
      <w:r>
        <w:rPr>
          <w:rFonts w:eastAsia="Times New Roman" w:cs="Times New Roman"/>
          <w:szCs w:val="24"/>
        </w:rPr>
        <w:t xml:space="preserve">ς Νομισματικό Ταμείο, διότι συμπίπτετε στις προβλέψεις, ίσως και στις προτάσεις. </w:t>
      </w:r>
    </w:p>
    <w:p w14:paraId="225E596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όχι μόνο πιάσαμε τους στόχους, αλλά και τους ξεπεράσαμε κατά πολύ. Και προς πολύ μεγάλη σας απογοήτευση, απ’ ό,τι είδα σήμερα, μες στο 2016 η ελληνική οικονομία</w:t>
      </w:r>
      <w:r>
        <w:rPr>
          <w:rFonts w:eastAsia="Times New Roman" w:cs="Times New Roman"/>
          <w:szCs w:val="24"/>
        </w:rPr>
        <w:t>,</w:t>
      </w:r>
      <w:r>
        <w:rPr>
          <w:rFonts w:eastAsia="Times New Roman" w:cs="Times New Roman"/>
          <w:szCs w:val="24"/>
        </w:rPr>
        <w:t xml:space="preserve"> όχι μ</w:t>
      </w:r>
      <w:r>
        <w:rPr>
          <w:rFonts w:eastAsia="Times New Roman" w:cs="Times New Roman"/>
          <w:szCs w:val="24"/>
        </w:rPr>
        <w:t xml:space="preserve">όνο σταθεροποιήθηκε, αλλά επέστρεψε από το δεύτερο κιόλας τρίμηνο σε θετικούς ρυθμούς ανάπτυξης. Μάλιστα, το τρίτο τρίμηνο καταγράφηκε αύξηση του ακαθάριστου εγχώριου προϊόντος της τάξης του 1,8% του ΑΕΠ, η μεγαλύτερη από την αρχή της κρίσης. </w:t>
      </w:r>
    </w:p>
    <w:p w14:paraId="225E596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Να σας θυμίσ</w:t>
      </w:r>
      <w:r>
        <w:rPr>
          <w:rFonts w:eastAsia="Times New Roman" w:cs="Times New Roman"/>
          <w:szCs w:val="24"/>
        </w:rPr>
        <w:t xml:space="preserve">ω ότι λίγο αργότερα από τη συζήτηση για τον προϋπολογισμό πέρσι, μόλις </w:t>
      </w:r>
      <w:proofErr w:type="spellStart"/>
      <w:r>
        <w:rPr>
          <w:rFonts w:eastAsia="Times New Roman" w:cs="Times New Roman"/>
          <w:szCs w:val="24"/>
        </w:rPr>
        <w:t>εκλεγήκατε</w:t>
      </w:r>
      <w:proofErr w:type="spellEnd"/>
      <w:r>
        <w:rPr>
          <w:rFonts w:eastAsia="Times New Roman" w:cs="Times New Roman"/>
          <w:szCs w:val="24"/>
        </w:rPr>
        <w:t xml:space="preserve"> Πρόεδρος της Νέας Δημοκρατίας, αρχίσατε να αμφισβητείτε ευθέως και ανοιχτά τη δυνατότητα να κλείσει η ελληνική Κυβέρνηση την πρώτη και πιο δύσκολη, πράγματι, αξιολόγηση. </w:t>
      </w:r>
    </w:p>
    <w:p w14:paraId="225E596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Μιλ</w:t>
      </w:r>
      <w:r>
        <w:rPr>
          <w:rFonts w:eastAsia="Times New Roman" w:cs="Times New Roman"/>
          <w:szCs w:val="24"/>
        </w:rPr>
        <w:t>ούσατε τότε για νέα επιπρόσθετα μέτρα, τα οποία έρχονται, για δεδομένη καταστροφή. Και τότε</w:t>
      </w:r>
      <w:r>
        <w:rPr>
          <w:rFonts w:eastAsia="Times New Roman" w:cs="Times New Roman"/>
          <w:szCs w:val="24"/>
        </w:rPr>
        <w:t>,</w:t>
      </w:r>
      <w:r>
        <w:rPr>
          <w:rFonts w:eastAsia="Times New Roman" w:cs="Times New Roman"/>
          <w:szCs w:val="24"/>
        </w:rPr>
        <w:t xml:space="preserve"> όχι μόνο ζητούσατε εκλογές, πριν από τη δύσκολη αξιολόγηση, αλλά τις προεξοφλούσατε κιόλας, ενώ ακόμα δεν είχατε προλάβει να αναλάβετε τα καθήκοντά σας. Οι εξελίξε</w:t>
      </w:r>
      <w:r>
        <w:rPr>
          <w:rFonts w:eastAsia="Times New Roman" w:cs="Times New Roman"/>
          <w:szCs w:val="24"/>
        </w:rPr>
        <w:t xml:space="preserve">ις σάς διέψευσαν κατηγορηματικά. Και η αξιολόγηση έκλεισε και οι απαιτήσεις και ταυτόχρονα οι αδήλωτοι πόθοι σας για νέα μέτρα δεν ικανοποιήθηκαν. Εσείς, όμως, από τα παθήματα δεν μαθαίνετε. Μυαλό δεν βάζετε. Ξανά μανά το ίδιο τροπάρι. </w:t>
      </w:r>
    </w:p>
    <w:p w14:paraId="225E596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Λίγο αργότερα, όταν</w:t>
      </w:r>
      <w:r>
        <w:rPr>
          <w:rFonts w:eastAsia="Times New Roman" w:cs="Times New Roman"/>
          <w:szCs w:val="24"/>
        </w:rPr>
        <w:t xml:space="preserve"> κλείσαμε την αξιολόγηση, δηλώνατε σχεδόν βέβαιοι ότι δεν πρόκειται να πιάσουμε τους στόχους για τα έσοδα το 2016 και ότι ο κόφτης θα ενεργοποιηθεί</w:t>
      </w:r>
      <w:r>
        <w:rPr>
          <w:rFonts w:eastAsia="Times New Roman" w:cs="Times New Roman"/>
          <w:szCs w:val="24"/>
        </w:rPr>
        <w:t>,</w:t>
      </w:r>
      <w:r>
        <w:rPr>
          <w:rFonts w:eastAsia="Times New Roman" w:cs="Times New Roman"/>
          <w:szCs w:val="24"/>
        </w:rPr>
        <w:t xml:space="preserve"> ακόμα και μέσα στο 2016. Πιστεύω να τα θυμάστε αυτά. Τα λέγατε ως σύγχρονοι προφήτες της καταστροφής. Φυσικ</w:t>
      </w:r>
      <w:r>
        <w:rPr>
          <w:rFonts w:eastAsia="Times New Roman" w:cs="Times New Roman"/>
          <w:szCs w:val="24"/>
        </w:rPr>
        <w:t>ά, δεν τα λέγατε μονάχα εσείς. Τα έλεγαν και τα πρωτοσέλιδα των έγκριτων</w:t>
      </w:r>
      <w:r>
        <w:rPr>
          <w:rFonts w:eastAsia="Times New Roman" w:cs="Times New Roman"/>
          <w:szCs w:val="24"/>
        </w:rPr>
        <w:t>,</w:t>
      </w:r>
      <w:r>
        <w:rPr>
          <w:rFonts w:eastAsia="Times New Roman" w:cs="Times New Roman"/>
          <w:szCs w:val="24"/>
        </w:rPr>
        <w:t xml:space="preserve"> κατά τα άλλα</w:t>
      </w:r>
      <w:r>
        <w:rPr>
          <w:rFonts w:eastAsia="Times New Roman" w:cs="Times New Roman"/>
          <w:szCs w:val="24"/>
        </w:rPr>
        <w:t>,</w:t>
      </w:r>
      <w:r>
        <w:rPr>
          <w:rFonts w:eastAsia="Times New Roman" w:cs="Times New Roman"/>
          <w:szCs w:val="24"/>
        </w:rPr>
        <w:t xml:space="preserve"> εφημερίδων που σας στηρίζουν και που κατά καιρούς τα φέρνετε στο Βήμα της Βουλής και μας τα επιδεικνύετε. Το καλοκαίρι</w:t>
      </w:r>
      <w:r>
        <w:rPr>
          <w:rFonts w:eastAsia="Times New Roman" w:cs="Times New Roman"/>
          <w:szCs w:val="24"/>
        </w:rPr>
        <w:t>,</w:t>
      </w:r>
      <w:r>
        <w:rPr>
          <w:rFonts w:eastAsia="Times New Roman" w:cs="Times New Roman"/>
          <w:szCs w:val="24"/>
        </w:rPr>
        <w:t xml:space="preserve"> θυμίζω πρωτοσέλιδα που έλεγαν ότι θα ενεργοποιηθ</w:t>
      </w:r>
      <w:r>
        <w:rPr>
          <w:rFonts w:eastAsia="Times New Roman" w:cs="Times New Roman"/>
          <w:szCs w:val="24"/>
        </w:rPr>
        <w:t xml:space="preserve">εί ο κόφτης, διότι έχουμε αποτύχει εντελώς στα έσοδα και ότι έχουμε πέσει έξω. </w:t>
      </w:r>
    </w:p>
    <w:p w14:paraId="225E596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Τελικά, όχι μόνο ο κόφτης δεν ενεργοποιείται, αλλά υπερκαλύψαμε τον στόχο των εσόδων στο διπλάσιο, από 0,5% στο 1,1%. Μάλιστα, υπερκαλύπτουμε στόχους για δεύτερη συνεχόμενη χρο</w:t>
      </w:r>
      <w:r>
        <w:rPr>
          <w:rFonts w:eastAsia="Times New Roman" w:cs="Times New Roman"/>
          <w:szCs w:val="24"/>
        </w:rPr>
        <w:t xml:space="preserve">νιά, δείχνοντας αξιοπιστία στα δημόσια οικονομικά της χώρας. </w:t>
      </w:r>
    </w:p>
    <w:p w14:paraId="225E596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Έτσι, λοιπόν, πάλι προς μεγάλη σας απογοήτευση, αντί να ενεργοποιείται ο κόφτης, τώρα ενεργοποιείται ο «δότης». Δίνουμε αντί να κόβουμε. </w:t>
      </w:r>
    </w:p>
    <w:p w14:paraId="225E5969"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r>
        <w:rPr>
          <w:rFonts w:eastAsia="Times New Roman" w:cs="Times New Roman"/>
          <w:szCs w:val="24"/>
        </w:rPr>
        <w:t>)</w:t>
      </w:r>
    </w:p>
    <w:p w14:paraId="225E596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Είδα ότι σήμερα σας έχει πιάσει μελαγχολία, λέει, διότι θέτουμε σε κίνδυνο τη δεύτερη αξιολόγηση. Μάλιστα, συγκρίνατε δύο πράγματα ανόμοια, διότι εμείς δεν μοιράζουμε πλεόνασμα. </w:t>
      </w:r>
    </w:p>
    <w:p w14:paraId="225E596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Έχουμε μια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το 2016 έναντι στόχων, η οποία προφανώς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προέκυψε από θαύμα. Προέκυψε</w:t>
      </w:r>
      <w:r>
        <w:rPr>
          <w:rFonts w:eastAsia="Times New Roman" w:cs="Times New Roman"/>
          <w:szCs w:val="24"/>
        </w:rPr>
        <w:t>,</w:t>
      </w:r>
      <w:r>
        <w:rPr>
          <w:rFonts w:eastAsia="Times New Roman" w:cs="Times New Roman"/>
          <w:szCs w:val="24"/>
        </w:rPr>
        <w:t xml:space="preserve"> διότι κάνουμε μια πολύ σκληρή και εντατική δουλειά σε ό,τι αφορά την αξιοποίηση των λιστών της φοροδιαφυγής, που εσείς ποτέ δεν αξιοποιήσατε, σε ότι αφορά τους ελεγκτικούς μηχανισμούς και το λαθρεμπόριο, σε ό,τι αφορά την </w:t>
      </w:r>
      <w:r>
        <w:rPr>
          <w:rFonts w:eastAsia="Times New Roman" w:cs="Times New Roman"/>
          <w:szCs w:val="24"/>
        </w:rPr>
        <w:t>απόδοση της φορολογίας και του ΦΠΑ και έχουμε πράγματι αποτελέσματα. Και γι’ αυτό</w:t>
      </w:r>
      <w:r>
        <w:rPr>
          <w:rFonts w:eastAsia="Times New Roman" w:cs="Times New Roman"/>
          <w:szCs w:val="24"/>
        </w:rPr>
        <w:t>,</w:t>
      </w:r>
      <w:r>
        <w:rPr>
          <w:rFonts w:eastAsia="Times New Roman" w:cs="Times New Roman"/>
          <w:szCs w:val="24"/>
        </w:rPr>
        <w:t xml:space="preserve"> αυτή η απόδοση δεν είχε προβλεφθεί στον προϋπολογισμό που ψηφίζαμε πέρυσι, πριν από ένα χρόνο. </w:t>
      </w:r>
    </w:p>
    <w:p w14:paraId="225E596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Εμείς μοιράζουμε χρήματα</w:t>
      </w:r>
      <w:r>
        <w:rPr>
          <w:rFonts w:eastAsia="Times New Roman" w:cs="Times New Roman"/>
          <w:szCs w:val="24"/>
        </w:rPr>
        <w:t>,</w:t>
      </w:r>
      <w:r>
        <w:rPr>
          <w:rFonts w:eastAsia="Times New Roman" w:cs="Times New Roman"/>
          <w:szCs w:val="24"/>
        </w:rPr>
        <w:t xml:space="preserve"> που υπάρχουν στο δημόσιο ταμείο. Δεν κόβουμε έντοκα</w:t>
      </w:r>
      <w:r>
        <w:rPr>
          <w:rFonts w:eastAsia="Times New Roman" w:cs="Times New Roman"/>
          <w:szCs w:val="24"/>
        </w:rPr>
        <w:t xml:space="preserve"> γραμμάτια του δημοσίου λίγο πριν από μια εκλογική αναμέτρηση, για να δώσουμε </w:t>
      </w:r>
      <w:proofErr w:type="spellStart"/>
      <w:r>
        <w:rPr>
          <w:rFonts w:eastAsia="Times New Roman" w:cs="Times New Roman"/>
          <w:szCs w:val="24"/>
        </w:rPr>
        <w:t>στοχευμένα</w:t>
      </w:r>
      <w:proofErr w:type="spellEnd"/>
      <w:r>
        <w:rPr>
          <w:rFonts w:eastAsia="Times New Roman" w:cs="Times New Roman"/>
          <w:szCs w:val="24"/>
        </w:rPr>
        <w:t xml:space="preserve"> σε κάποιους που θεωρούμε πελάτες μας, γιατί αυτό είναι προσβολή πράγματι, αλλά οριζόντια σε αυτούς που εδώ και πέντε χρόνια από την κρίση έχουν υποστεί από τις δικές σ</w:t>
      </w:r>
      <w:r>
        <w:rPr>
          <w:rFonts w:eastAsia="Times New Roman" w:cs="Times New Roman"/>
          <w:szCs w:val="24"/>
        </w:rPr>
        <w:t xml:space="preserve">ας κυβερνήσεις μειώσεις ύψους συνολικά 44 δισεκατομμυρίων ευρώ. </w:t>
      </w:r>
    </w:p>
    <w:p w14:paraId="225E596D" w14:textId="77777777" w:rsidR="00E140DF" w:rsidRDefault="00A85BE1">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25E596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Ερχόμαστε οριζόντια και </w:t>
      </w:r>
      <w:proofErr w:type="spellStart"/>
      <w:r>
        <w:rPr>
          <w:rFonts w:eastAsia="Times New Roman" w:cs="Times New Roman"/>
          <w:szCs w:val="24"/>
        </w:rPr>
        <w:t>αντισυμμετρικά</w:t>
      </w:r>
      <w:proofErr w:type="spellEnd"/>
      <w:r>
        <w:rPr>
          <w:rFonts w:eastAsia="Times New Roman" w:cs="Times New Roman"/>
          <w:szCs w:val="24"/>
        </w:rPr>
        <w:t>, απ’ αυτούς με τις μικρότερες συντάξεις προς αυτούς με τις μεγαλύτερες μέχρι 850 ευρώ, να δώσο</w:t>
      </w:r>
      <w:r>
        <w:rPr>
          <w:rFonts w:eastAsia="Times New Roman" w:cs="Times New Roman"/>
          <w:szCs w:val="24"/>
        </w:rPr>
        <w:t xml:space="preserve">υμε 617 εκατομμύρια. Και έρχεστε εσείς σήμερα και λέτε ότι θέτουμε σε διακινδύνευση. </w:t>
      </w:r>
    </w:p>
    <w:p w14:paraId="225E596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ενώ στην πραγματικότητα γνωρίζετε ότι δεν είναι πλεόνασμα αλλά είναι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και άρα είναι μια έκτακτη δαπάνη εντός του 2016, την οποία μπορούμε και έχ</w:t>
      </w:r>
      <w:r>
        <w:rPr>
          <w:rFonts w:eastAsia="Times New Roman" w:cs="Times New Roman"/>
          <w:szCs w:val="24"/>
        </w:rPr>
        <w:t>ουμε τη δυνατότητα με ασφάλεια να προβλέψουμε, πριν κλείσει το έτος, ότι δεν θα δημιουργήσει πρόβλημα στον στόχο που με βάση τη συμφωνία για το πλεόνασμα είναι 0,5% του ΑΕΠ, έρχεστε και μας λέτε «καλύτερα να μην τα δίνατε». Δηλαδή, «καλύτερα να τα κρατάγατ</w:t>
      </w:r>
      <w:r>
        <w:rPr>
          <w:rFonts w:eastAsia="Times New Roman" w:cs="Times New Roman"/>
          <w:szCs w:val="24"/>
        </w:rPr>
        <w:t xml:space="preserve">ε και να χάνατε τη δυνατότητα», γιατί δεν θα υπήρχε η δυνατότητα μετά. Αυτό μας λέτε. </w:t>
      </w:r>
    </w:p>
    <w:p w14:paraId="225E597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Αναρωτιέμαι τι μπορεί να καταλάβει ο μέσος Έλληνας και κυρίως οι συνταξιούχοι που σας ακούνε; Προφανώς, ότι αυτό που έχετε στο μυαλό σας είναι ότι θα πρέπει να </w:t>
      </w:r>
      <w:r>
        <w:rPr>
          <w:rFonts w:eastAsia="Times New Roman" w:cs="Times New Roman"/>
          <w:szCs w:val="24"/>
        </w:rPr>
        <w:t>συνεχιστεί η πολιτική</w:t>
      </w:r>
      <w:r>
        <w:rPr>
          <w:rFonts w:eastAsia="Times New Roman" w:cs="Times New Roman"/>
          <w:szCs w:val="24"/>
        </w:rPr>
        <w:t>,</w:t>
      </w:r>
      <w:r>
        <w:rPr>
          <w:rFonts w:eastAsia="Times New Roman" w:cs="Times New Roman"/>
          <w:szCs w:val="24"/>
        </w:rPr>
        <w:t xml:space="preserve"> που ακολουθήσατε για πέντε χρόνια και λεηλάτησε τις ασθενείς κοινωνικά τάξεις. </w:t>
      </w:r>
    </w:p>
    <w:p w14:paraId="225E597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Θα έπρεπε, λοιπόν, να είχατε τον νου, την ευφυία να γίνετε πιο υπεύθυνοι και πιο σοβαροί. Σας δημιουργεί, όμως, μεγάλη ανησυχία το γεγονός ότι καταφέραμε</w:t>
      </w:r>
      <w:r>
        <w:rPr>
          <w:rFonts w:eastAsia="Times New Roman" w:cs="Times New Roman"/>
          <w:szCs w:val="24"/>
        </w:rPr>
        <w:t xml:space="preserve">, παρά τις προβλέψεις, να φέρουμε ανάπτυξη για πρώτη φορά στην ελληνική οικονομία και να έχουμε μια εξαιρετικά σημαντική </w:t>
      </w:r>
      <w:proofErr w:type="spellStart"/>
      <w:r>
        <w:rPr>
          <w:rFonts w:eastAsia="Times New Roman" w:cs="Times New Roman"/>
          <w:szCs w:val="24"/>
        </w:rPr>
        <w:t>υπεραπόδοση</w:t>
      </w:r>
      <w:proofErr w:type="spellEnd"/>
      <w:r>
        <w:rPr>
          <w:rFonts w:eastAsia="Times New Roman" w:cs="Times New Roman"/>
          <w:szCs w:val="24"/>
        </w:rPr>
        <w:t xml:space="preserve"> των στόχων, την οποία διανέμουμε με δικαιοσύνη. </w:t>
      </w:r>
    </w:p>
    <w:p w14:paraId="225E597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έρχεστε εδώ και συνεχίζετε τα ίδια. Μας λέτε για καταστροφή, μας λέτε </w:t>
      </w:r>
      <w:r>
        <w:rPr>
          <w:rFonts w:eastAsia="Times New Roman" w:cs="Times New Roman"/>
          <w:szCs w:val="24"/>
        </w:rPr>
        <w:t>για το τέταρτο μνημόνιο</w:t>
      </w:r>
      <w:r>
        <w:rPr>
          <w:rFonts w:eastAsia="Times New Roman" w:cs="Times New Roman"/>
          <w:szCs w:val="24"/>
        </w:rPr>
        <w:t>,</w:t>
      </w:r>
      <w:r>
        <w:rPr>
          <w:rFonts w:eastAsia="Times New Roman" w:cs="Times New Roman"/>
          <w:szCs w:val="24"/>
        </w:rPr>
        <w:t xml:space="preserve"> το οποίο έρχεται και, φυσικά, μας λέτε για τις εκλογές</w:t>
      </w:r>
      <w:r>
        <w:rPr>
          <w:rFonts w:eastAsia="Times New Roman" w:cs="Times New Roman"/>
          <w:szCs w:val="24"/>
        </w:rPr>
        <w:t>,</w:t>
      </w:r>
      <w:r>
        <w:rPr>
          <w:rFonts w:eastAsia="Times New Roman" w:cs="Times New Roman"/>
          <w:szCs w:val="24"/>
        </w:rPr>
        <w:t xml:space="preserve"> τις οποίες, προφανώς ως νέος </w:t>
      </w:r>
      <w:proofErr w:type="spellStart"/>
      <w:r>
        <w:rPr>
          <w:rFonts w:eastAsia="Times New Roman" w:cs="Times New Roman"/>
          <w:szCs w:val="24"/>
        </w:rPr>
        <w:t>Νοστράδαμος</w:t>
      </w:r>
      <w:proofErr w:type="spellEnd"/>
      <w:r>
        <w:rPr>
          <w:rFonts w:eastAsia="Times New Roman" w:cs="Times New Roman"/>
          <w:szCs w:val="24"/>
        </w:rPr>
        <w:t>, προφητεύετε εδώ κι έναν χρόνο</w:t>
      </w:r>
      <w:r>
        <w:rPr>
          <w:rFonts w:eastAsia="Times New Roman" w:cs="Times New Roman"/>
          <w:szCs w:val="24"/>
        </w:rPr>
        <w:t>,</w:t>
      </w:r>
      <w:r>
        <w:rPr>
          <w:rFonts w:eastAsia="Times New Roman" w:cs="Times New Roman"/>
          <w:szCs w:val="24"/>
        </w:rPr>
        <w:t xml:space="preserve"> από τότε που </w:t>
      </w:r>
      <w:proofErr w:type="spellStart"/>
      <w:r>
        <w:rPr>
          <w:rFonts w:eastAsia="Times New Roman" w:cs="Times New Roman"/>
          <w:szCs w:val="24"/>
        </w:rPr>
        <w:t>εκλεγήκατε</w:t>
      </w:r>
      <w:proofErr w:type="spellEnd"/>
      <w:r>
        <w:rPr>
          <w:rFonts w:eastAsia="Times New Roman" w:cs="Times New Roman"/>
          <w:szCs w:val="24"/>
        </w:rPr>
        <w:t>,</w:t>
      </w:r>
      <w:r>
        <w:rPr>
          <w:rFonts w:eastAsia="Times New Roman" w:cs="Times New Roman"/>
          <w:szCs w:val="24"/>
        </w:rPr>
        <w:t xml:space="preserve"> μαζί με την απόλυτη καταστροφή, φυσικά, της χώρας. </w:t>
      </w:r>
    </w:p>
    <w:p w14:paraId="225E597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σας ρωτώ, κύριε Μητσο</w:t>
      </w:r>
      <w:r>
        <w:rPr>
          <w:rFonts w:eastAsia="Times New Roman" w:cs="Times New Roman"/>
          <w:szCs w:val="24"/>
        </w:rPr>
        <w:t>τάκη: Αλήθεια, έχετε αναρωτηθεί ότι αν συνεχίσετε έτσι, να ζητάτε διαρκώς εκλογές και να προφητεύετε καταστροφές</w:t>
      </w:r>
      <w:r>
        <w:rPr>
          <w:rFonts w:eastAsia="Times New Roman" w:cs="Times New Roman"/>
          <w:szCs w:val="24"/>
        </w:rPr>
        <w:t>,</w:t>
      </w:r>
      <w:r>
        <w:rPr>
          <w:rFonts w:eastAsia="Times New Roman" w:cs="Times New Roman"/>
          <w:szCs w:val="24"/>
        </w:rPr>
        <w:t xml:space="preserve"> που δεν έρχονται, κινδυνεύετε να γίνετε γραφικός; Σας ρωτώ: Αλήθεια, μετά το κλείσιμο και της δεύτερης αξιολόγησης, τι θα λέτε; Τι θα ζητάτε; </w:t>
      </w:r>
      <w:r>
        <w:rPr>
          <w:rFonts w:eastAsia="Times New Roman" w:cs="Times New Roman"/>
          <w:szCs w:val="24"/>
        </w:rPr>
        <w:t>Εκλογές πάλι φυσικά, όχι από πεποίθηση</w:t>
      </w:r>
      <w:r>
        <w:rPr>
          <w:rFonts w:eastAsia="Times New Roman" w:cs="Times New Roman"/>
          <w:szCs w:val="24"/>
        </w:rPr>
        <w:t>,</w:t>
      </w:r>
      <w:r>
        <w:rPr>
          <w:rFonts w:eastAsia="Times New Roman" w:cs="Times New Roman"/>
          <w:szCs w:val="24"/>
        </w:rPr>
        <w:t xml:space="preserve"> αλλά έτσι από συνήθεια. Αλίμονο!</w:t>
      </w:r>
    </w:p>
    <w:p w14:paraId="225E597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Θέλω, λοιπόν, να βάλετε καλά στο μυαλό σας ότι ο ελληνικός λαός</w:t>
      </w:r>
      <w:r>
        <w:rPr>
          <w:rFonts w:eastAsia="Times New Roman" w:cs="Times New Roman"/>
          <w:szCs w:val="24"/>
        </w:rPr>
        <w:t>,</w:t>
      </w:r>
      <w:r>
        <w:rPr>
          <w:rFonts w:eastAsia="Times New Roman" w:cs="Times New Roman"/>
          <w:szCs w:val="24"/>
        </w:rPr>
        <w:t xml:space="preserve"> μας ανέθεσε με πλατιά εμπιστοσύνη τη μεγάλη ευθύνη να βγάλουμε τη χώρα από την κρίση</w:t>
      </w:r>
      <w:r>
        <w:rPr>
          <w:rFonts w:eastAsia="Times New Roman" w:cs="Times New Roman"/>
          <w:szCs w:val="24"/>
        </w:rPr>
        <w:t>,</w:t>
      </w:r>
      <w:r>
        <w:rPr>
          <w:rFonts w:eastAsia="Times New Roman" w:cs="Times New Roman"/>
          <w:szCs w:val="24"/>
        </w:rPr>
        <w:t xml:space="preserve"> στην οποία εσείς την οδηγήσατε. </w:t>
      </w:r>
      <w:r>
        <w:rPr>
          <w:rFonts w:eastAsia="Times New Roman" w:cs="Times New Roman"/>
          <w:szCs w:val="24"/>
        </w:rPr>
        <w:t>Και μας έδωσε εντολή τετραετίας, την οποία θα εξαντλήσουμε μέχρι κεραίας, μέχρι και την τελευταία ημέρα.</w:t>
      </w:r>
    </w:p>
    <w:p w14:paraId="225E5975" w14:textId="77777777" w:rsidR="00E140DF" w:rsidRDefault="00A85BE1">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25E597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Κάλπες θα στηθούν στη χώρα για πρώτη φορά τον Ιούνιο του 2019 και θα είναι οι κάλπες των ευρω</w:t>
      </w:r>
      <w:r>
        <w:rPr>
          <w:rFonts w:eastAsia="Times New Roman" w:cs="Times New Roman"/>
          <w:szCs w:val="24"/>
        </w:rPr>
        <w:t>εκλογών, των δημοτικών και περιφερειακών εκλογών και οι εθνικές εκλογές θα γίνουν το φθινόπωρο του 2019.</w:t>
      </w:r>
    </w:p>
    <w:p w14:paraId="225E5977" w14:textId="77777777" w:rsidR="00E140DF" w:rsidRDefault="00A85BE1">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25E5978"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(Θόρυβος στην Αίθουσα από την πτέρυγα της Νέας Δημοκρατίας)</w:t>
      </w:r>
    </w:p>
    <w:p w14:paraId="225E5979"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ΒΑΣΙΛΕΙΟΣ ΚΙΚΙΛΙΑΣ:</w:t>
      </w:r>
      <w:r>
        <w:rPr>
          <w:rFonts w:eastAsia="Times New Roman"/>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225E597A"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225E597B"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Αλήθεια, είστε και ο νέος εκπρόσωπος της Νέας Δημοκρατίας, της Αξιωματικής Αντιπολίτευσης, και λέτε ότι </w:t>
      </w:r>
      <w:r>
        <w:rPr>
          <w:rFonts w:eastAsia="Times New Roman"/>
          <w:szCs w:val="24"/>
        </w:rPr>
        <w:t>αυτός,</w:t>
      </w:r>
      <w:r>
        <w:rPr>
          <w:rFonts w:eastAsia="Times New Roman"/>
          <w:szCs w:val="24"/>
        </w:rPr>
        <w:t xml:space="preserve"> που θέλει να εξαντλήσει τη συνταγματική θητεία</w:t>
      </w:r>
      <w:r>
        <w:rPr>
          <w:rFonts w:eastAsia="Times New Roman"/>
          <w:szCs w:val="24"/>
        </w:rPr>
        <w:t>,</w:t>
      </w:r>
      <w:r>
        <w:rPr>
          <w:rFonts w:eastAsia="Times New Roman"/>
          <w:szCs w:val="24"/>
        </w:rPr>
        <w:t xml:space="preserve"> είναι κάτι που εσείς θεωρείτε δικτάτορα. Αυτή είναι η αντίληψή σας για τη </w:t>
      </w:r>
      <w:r>
        <w:rPr>
          <w:rFonts w:eastAsia="Times New Roman"/>
          <w:szCs w:val="24"/>
        </w:rPr>
        <w:t>δ</w:t>
      </w:r>
      <w:r>
        <w:rPr>
          <w:rFonts w:eastAsia="Times New Roman"/>
          <w:szCs w:val="24"/>
        </w:rPr>
        <w:t xml:space="preserve">ημοκρατία! </w:t>
      </w:r>
    </w:p>
    <w:p w14:paraId="225E597C"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225E597D"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Θέλω, όμως, να σας επισημάνω, κυρίες και κύριοι συνάδελφοι, ότι ο ελληνικός λαός</w:t>
      </w:r>
      <w:r>
        <w:rPr>
          <w:rFonts w:eastAsia="Times New Roman"/>
          <w:szCs w:val="24"/>
        </w:rPr>
        <w:t>,</w:t>
      </w:r>
      <w:r>
        <w:rPr>
          <w:rFonts w:eastAsia="Times New Roman"/>
          <w:szCs w:val="24"/>
        </w:rPr>
        <w:t xml:space="preserve"> στο τέλος της τετραετίας</w:t>
      </w:r>
      <w:r>
        <w:rPr>
          <w:rFonts w:eastAsia="Times New Roman"/>
          <w:szCs w:val="24"/>
        </w:rPr>
        <w:t>,</w:t>
      </w:r>
      <w:r>
        <w:rPr>
          <w:rFonts w:eastAsia="Times New Roman"/>
          <w:szCs w:val="24"/>
        </w:rPr>
        <w:t xml:space="preserve"> θ</w:t>
      </w:r>
      <w:r>
        <w:rPr>
          <w:rFonts w:eastAsia="Times New Roman"/>
          <w:szCs w:val="24"/>
        </w:rPr>
        <w:t>α έχει τη δυνατότητα να κρίνει και να συγκρίνει, ανάμεσα σε δύο σχεδόν όμοια διαστήματα διακυβέρνησης, την καταστροφική πενταετία 2010-2015, όπου πρώτα το ΠΑΣΟΚ και μετά η Νέα Δημοκρατία μαζί με το ΠΑΣΟΚ κυβέρνησε τον τόπο, αφού τον οδήγησε σε μια τρομακτι</w:t>
      </w:r>
      <w:r>
        <w:rPr>
          <w:rFonts w:eastAsia="Times New Roman"/>
          <w:szCs w:val="24"/>
        </w:rPr>
        <w:t xml:space="preserve">κή δίνη και είχε ως αποτέλεσμα να συρρικνωθεί ο δημόσιος πλούτος κατά 25%, το ένα τέταρτο σχεδόν του ΑΕΠ, να εκτοξευθεί η ανεργία από το 7% στο 27%, να καταρρεύσουν σχεδόν τα δημόσια νοσοκομεία, να κλείσουν σχολεία, να διαλυθεί η κοινωνική προστασία. </w:t>
      </w:r>
    </w:p>
    <w:p w14:paraId="225E597E"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Θα μ</w:t>
      </w:r>
      <w:r>
        <w:rPr>
          <w:rFonts w:eastAsia="Times New Roman"/>
          <w:szCs w:val="24"/>
        </w:rPr>
        <w:t>πορέσει, λοιπόν, να συγκρίνει αυτήν την καταστροφική δική σας πενταετία με τη δική μας θητεία των τεσσεράμισι χρόνων, κατά την οποία θα έχει βγει οριστικά η κοινωνία από την κρίση και η οικονομία από το τέλμα και τότε θα δούμε για πόσο ακόμη θα αντέχετε κα</w:t>
      </w:r>
      <w:r>
        <w:rPr>
          <w:rFonts w:eastAsia="Times New Roman"/>
          <w:szCs w:val="24"/>
        </w:rPr>
        <w:t xml:space="preserve">ι μετά το 2019 να καταψηφίζετε από τα έδρανα της Αντιπολίτευσης προϋπολογισμούς αναπτυξιακούς των </w:t>
      </w:r>
      <w:proofErr w:type="spellStart"/>
      <w:r>
        <w:rPr>
          <w:rFonts w:eastAsia="Times New Roman"/>
          <w:szCs w:val="24"/>
        </w:rPr>
        <w:t>κυβερνήσεών</w:t>
      </w:r>
      <w:proofErr w:type="spellEnd"/>
      <w:r>
        <w:rPr>
          <w:rFonts w:eastAsia="Times New Roman"/>
          <w:szCs w:val="24"/>
        </w:rPr>
        <w:t xml:space="preserve"> μας, αλλά και για πόσο θα επιμένετε σε μια παρωχημένη καταστροφολογία</w:t>
      </w:r>
    </w:p>
    <w:p w14:paraId="225E597F"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 xml:space="preserve">(Χειροκροτήματα από τις πτέρυγες του ΣΥΡΙΖΑ και των ΑΝΕΛ). </w:t>
      </w:r>
    </w:p>
    <w:p w14:paraId="225E5980"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Επιτρέψτε μου να</w:t>
      </w:r>
      <w:r>
        <w:rPr>
          <w:rFonts w:eastAsia="Times New Roman"/>
          <w:szCs w:val="24"/>
        </w:rPr>
        <w:t xml:space="preserve"> δώσω ορισμένα μόνο στοιχεία της πραγματικότητας, που βεβαίως δεν είναι μια εύκολη πραγματικότητα. Όλη τη βιώνουμε, όλοι ξέρουμε τις δυσκολίες, αλλά βεβαίως δεν είναι και η καταστροφή</w:t>
      </w:r>
      <w:r>
        <w:rPr>
          <w:rFonts w:eastAsia="Times New Roman"/>
          <w:szCs w:val="24"/>
        </w:rPr>
        <w:t>,</w:t>
      </w:r>
      <w:r>
        <w:rPr>
          <w:rFonts w:eastAsia="Times New Roman"/>
          <w:szCs w:val="24"/>
        </w:rPr>
        <w:t xml:space="preserve"> την οποία περιγράφετε, ιδίως εσείς που τη φέρατε στον τόπο. </w:t>
      </w:r>
    </w:p>
    <w:p w14:paraId="225E5981"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Οι </w:t>
      </w:r>
      <w:r>
        <w:rPr>
          <w:rFonts w:eastAsia="Times New Roman"/>
          <w:szCs w:val="24"/>
        </w:rPr>
        <w:t>επενδύσεις</w:t>
      </w:r>
      <w:r>
        <w:rPr>
          <w:rFonts w:eastAsia="Times New Roman"/>
          <w:szCs w:val="24"/>
        </w:rPr>
        <w:t>,</w:t>
      </w:r>
      <w:r>
        <w:rPr>
          <w:rFonts w:eastAsia="Times New Roman"/>
          <w:szCs w:val="24"/>
        </w:rPr>
        <w:t xml:space="preserve"> για τις οποίες μιλήσατε, κύριε Μητσοτάκη, θεωρώντας ότι εσείς τάχα μου μπορείτε να τις φέρετε, διότι γοητεύετε τους επενδυτές -σαράντα πέντε χρόνια που κυβερνήσατε ήταν χρόνια μοναδικής στην ιστορία </w:t>
      </w:r>
      <w:proofErr w:type="spellStart"/>
      <w:r>
        <w:rPr>
          <w:rFonts w:eastAsia="Times New Roman"/>
          <w:szCs w:val="24"/>
        </w:rPr>
        <w:t>αποεπένδυσης</w:t>
      </w:r>
      <w:proofErr w:type="spellEnd"/>
      <w:r>
        <w:rPr>
          <w:rFonts w:eastAsia="Times New Roman"/>
          <w:szCs w:val="24"/>
        </w:rPr>
        <w:t xml:space="preserve"> στον τόπο- το 2016 αυξήθηκαν κατ</w:t>
      </w:r>
      <w:r>
        <w:rPr>
          <w:rFonts w:eastAsia="Times New Roman"/>
          <w:szCs w:val="24"/>
        </w:rPr>
        <w:t>ά 3,3%, ενώ το δεύτερο και το τρίτο τρίμηνο του 2016 είχαμε μια έκρηξη πάνω από 10%, ενώ το 2017 αναμένεται να αυξηθούν κατά 9,1%.</w:t>
      </w:r>
    </w:p>
    <w:p w14:paraId="225E5982"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ισοζύγιο τρεχουσών συναλλαγών και το εμπορικό ισοζύγιο έχουν διορθωθεί σε σχέση με την εικόνα που παρουσίαζαν στην αρχή τη</w:t>
      </w:r>
      <w:r>
        <w:rPr>
          <w:rFonts w:eastAsia="Times New Roman"/>
          <w:szCs w:val="24"/>
        </w:rPr>
        <w:t xml:space="preserve">ς κρίσης. Οι ρυθμοί αύξησης των πραγματικών εξαγωγών αγαθών και υπηρεσιών προβλέπονται στο 5,3 για το 2017, ενώ και φέτος κινήθηκαν θετικά, εκτίμηση που συμβαδίζει και με την πρόβλεψη της Κομισιόν. </w:t>
      </w:r>
    </w:p>
    <w:p w14:paraId="225E5983"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 τουρισμός κατέγραψε για δεύτερη συνεχή χρονιά ρεκόρ: </w:t>
      </w:r>
      <w:r>
        <w:rPr>
          <w:rFonts w:eastAsia="Times New Roman"/>
          <w:szCs w:val="24"/>
        </w:rPr>
        <w:t>Ξ</w:t>
      </w:r>
      <w:r>
        <w:rPr>
          <w:rFonts w:eastAsia="Times New Roman"/>
          <w:szCs w:val="24"/>
        </w:rPr>
        <w:t>ε</w:t>
      </w:r>
      <w:r>
        <w:rPr>
          <w:rFonts w:eastAsia="Times New Roman"/>
          <w:szCs w:val="24"/>
        </w:rPr>
        <w:t>πέρασε τα 27 εκατομμύρια αφίξεις, επιδόσεις</w:t>
      </w:r>
      <w:r>
        <w:rPr>
          <w:rFonts w:eastAsia="Times New Roman"/>
          <w:szCs w:val="24"/>
        </w:rPr>
        <w:t>,</w:t>
      </w:r>
      <w:r>
        <w:rPr>
          <w:rFonts w:eastAsia="Times New Roman"/>
          <w:szCs w:val="24"/>
        </w:rPr>
        <w:t xml:space="preserve"> οι οποίες ήταν ανήκουστες στα προηγούμενα χρόνια. </w:t>
      </w:r>
    </w:p>
    <w:p w14:paraId="225E5984"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Στον τομέα των επενδύσεων εγκρίθηκαν προς χρηματοδότηση, μέσω του Προγράμματος </w:t>
      </w:r>
      <w:proofErr w:type="spellStart"/>
      <w:r>
        <w:rPr>
          <w:rFonts w:eastAsia="Times New Roman"/>
          <w:szCs w:val="24"/>
        </w:rPr>
        <w:t>Γιούνκερ</w:t>
      </w:r>
      <w:proofErr w:type="spellEnd"/>
      <w:r>
        <w:rPr>
          <w:rFonts w:eastAsia="Times New Roman"/>
          <w:szCs w:val="24"/>
        </w:rPr>
        <w:t>, επενδύσεις ύψους 2 δισεκατομμυρίων ευρώ, από τις οποίες θα ωφεληθούν πε</w:t>
      </w:r>
      <w:r>
        <w:rPr>
          <w:rFonts w:eastAsia="Times New Roman"/>
          <w:szCs w:val="24"/>
        </w:rPr>
        <w:t>ρισσότερες από χίλιες τετρακόσιες ελληνικές επιχειρήσεις.</w:t>
      </w:r>
    </w:p>
    <w:p w14:paraId="225E5985"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proofErr w:type="spellStart"/>
      <w:r>
        <w:rPr>
          <w:rFonts w:eastAsia="Times New Roman"/>
          <w:szCs w:val="24"/>
        </w:rPr>
        <w:t>Επανεκκινήσαμε</w:t>
      </w:r>
      <w:proofErr w:type="spellEnd"/>
      <w:r>
        <w:rPr>
          <w:rFonts w:eastAsia="Times New Roman"/>
          <w:szCs w:val="24"/>
        </w:rPr>
        <w:t xml:space="preserve"> στρατηγικά έργα υποδομών στα δίκτυα και τις μεταφορές</w:t>
      </w:r>
      <w:r>
        <w:rPr>
          <w:rFonts w:eastAsia="Times New Roman"/>
          <w:szCs w:val="24"/>
        </w:rPr>
        <w:t>,</w:t>
      </w:r>
      <w:r>
        <w:rPr>
          <w:rFonts w:eastAsia="Times New Roman"/>
          <w:szCs w:val="24"/>
        </w:rPr>
        <w:t xml:space="preserve"> που είχαν μείνει στη μέση και κινδύνευαν με πλήρη απαξίωση, παρά το γεγονός ότι είχατε μεταφέρει μπουλντόζες και φορτηγά στην Εθ</w:t>
      </w:r>
      <w:r>
        <w:rPr>
          <w:rFonts w:eastAsia="Times New Roman"/>
          <w:szCs w:val="24"/>
        </w:rPr>
        <w:t xml:space="preserve">νική Οδό, για να τα εγκαινιάσετε, δήθεν. Έμειναν στη μέση, αλλά τώρα τελειώνουν. Μέχρι την άνοιξη ολοκληρώνονται. </w:t>
      </w:r>
    </w:p>
    <w:p w14:paraId="225E5986"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Προωθούμε σημαντικές επενδύσεις στον τομέα της ενέργειας και του διαμετακομιστικού εμπορίου και εξελισσόμαστε σε κύριο ενεργειακό παίκτη στην</w:t>
      </w:r>
      <w:r>
        <w:rPr>
          <w:rFonts w:eastAsia="Times New Roman"/>
          <w:szCs w:val="24"/>
        </w:rPr>
        <w:t xml:space="preserve"> ευρύτερη περιοχή της Νοτιοανατολικής Μεσογείου. </w:t>
      </w:r>
    </w:p>
    <w:p w14:paraId="225E5987"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Και σε ό,τι αφορά τα δημοσιονομικά, προχωράμε στην τρίτη συνεχόμενη χρονιά</w:t>
      </w:r>
      <w:r>
        <w:rPr>
          <w:rFonts w:eastAsia="Times New Roman"/>
          <w:szCs w:val="24"/>
        </w:rPr>
        <w:t>,</w:t>
      </w:r>
      <w:r>
        <w:rPr>
          <w:rFonts w:eastAsia="Times New Roman"/>
          <w:szCs w:val="24"/>
        </w:rPr>
        <w:t xml:space="preserve"> κατά την οποία η Κυβέρνηση θα πετύχει τους στόχους της. Ο στόχος του πλεονάσματος ύψους 1,75% του ΑΕΠ, που προβλέπει η συμφωνία χρ</w:t>
      </w:r>
      <w:r>
        <w:rPr>
          <w:rFonts w:eastAsia="Times New Roman"/>
          <w:szCs w:val="24"/>
        </w:rPr>
        <w:t>ηματοδοτικής διευκόλυνσης για το 2017, αναμένεται να υπερκαλυφθεί κι αυτός. Το πρωτογενές πλεόνασμα αναμένεται να αγγίξει το 2%. Αυτό μας επιτρέπει στο εξής να επεκτείνουμε, όχι να μειώσουμε, την κοινωνική προστασία και ιδιαίτερα την προστασία αυτή</w:t>
      </w:r>
      <w:r>
        <w:rPr>
          <w:rFonts w:eastAsia="Times New Roman"/>
          <w:szCs w:val="24"/>
        </w:rPr>
        <w:t>,</w:t>
      </w:r>
      <w:r>
        <w:rPr>
          <w:rFonts w:eastAsia="Times New Roman"/>
          <w:szCs w:val="24"/>
        </w:rPr>
        <w:t xml:space="preserve"> που δι</w:t>
      </w:r>
      <w:r>
        <w:rPr>
          <w:rFonts w:eastAsia="Times New Roman"/>
          <w:szCs w:val="24"/>
        </w:rPr>
        <w:t>καιωματικά ανήκει στις ευπαθείς κοινωνικά ομάδες.</w:t>
      </w:r>
    </w:p>
    <w:p w14:paraId="225E5988"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Εγκαινιάζουμε, επομένως, μια νέα παράδοση στα ελληνικά πράγματα. Από τους προϋπολογισμούς παρωδία, που συνηθίσαμε στα χρόνια της Μεταπολίτευσης, περνάμε σε προϋπολογισμούς αξιόπιστους και με ρεαλιστικές παρ</w:t>
      </w:r>
      <w:r>
        <w:rPr>
          <w:rFonts w:eastAsia="Times New Roman"/>
          <w:szCs w:val="24"/>
        </w:rPr>
        <w:t xml:space="preserve">αδοχές. Αυτό είναι το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έναντι, βεβαίως,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που εσείς πανηγυρίζατε, χωρίς να έχετε πιάσει κανέναν στόχο όλο το προηγούμενο διάστημα. Ενώ τα όποια δημοσιονομικά οφέλη που θα προκύπτουν θα μεταφέρονται αυτούσια σε κοινωνικές και αναπτ</w:t>
      </w:r>
      <w:r>
        <w:rPr>
          <w:rFonts w:eastAsia="Times New Roman"/>
          <w:szCs w:val="24"/>
        </w:rPr>
        <w:t xml:space="preserve">υξιακές παρεμβάσεις. </w:t>
      </w:r>
    </w:p>
    <w:p w14:paraId="225E5989"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 xml:space="preserve">Σε πρώτη φάση, λοιπόν, όπως εξαγγείλαμε προχθές, θα αποδοθεί δέκατη τρίτη σύνταξη 617 εκατομμύρια σε ένα εκατομμύριο εξακόσιους συνταξιούχους που λαμβάνουν συντάξεις κάτω των 850 ευρώ. Και ξέρετε κάτι; Πρόκειται για ποσό συνολικά 4,7 </w:t>
      </w:r>
      <w:r>
        <w:rPr>
          <w:rFonts w:eastAsia="Times New Roman"/>
          <w:szCs w:val="24"/>
        </w:rPr>
        <w:t>φορές μεγαλύτερο από το ποσό που, δυστυχώς, το 2016 πάρθηκε από τους δικαιούχους τους ΕΚΑΣ, εξαιτίας του γεγονότος ότι είχατε δεσμευτεί στην άμεση περικοπή του ΕΚΑΣ κι εμείς, παρά τη σκληρή διαπραγμάτευση, δεν καταφέραμε να το αποτρέψουμε.</w:t>
      </w:r>
    </w:p>
    <w:p w14:paraId="225E598A"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 xml:space="preserve">Μοιράζουμε αυτά </w:t>
      </w:r>
      <w:r>
        <w:rPr>
          <w:rFonts w:eastAsia="Times New Roman"/>
          <w:szCs w:val="24"/>
        </w:rPr>
        <w:t>τα χρήματα –επαναλαμβάνω- με κλιμακωτό τρόπο, ώστε οι πλέον ευπαθείς από τους απόμαχους της εργασίας να είναι αυτοί που θα λάβουν το μεγαλύτερο μερίδιο στην παροχή αυτή.</w:t>
      </w:r>
    </w:p>
    <w:p w14:paraId="225E598B"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Στο ίδιο πνεύμα</w:t>
      </w:r>
      <w:r>
        <w:rPr>
          <w:rFonts w:eastAsia="Times New Roman"/>
          <w:szCs w:val="24"/>
        </w:rPr>
        <w:t>,</w:t>
      </w:r>
      <w:r>
        <w:rPr>
          <w:rFonts w:eastAsia="Times New Roman"/>
          <w:szCs w:val="24"/>
        </w:rPr>
        <w:t xml:space="preserve"> αποφασίσαμε να αναστείλουμε την αύξηση του ΦΠΑ, να διατηρήσουμε σταθε</w:t>
      </w:r>
      <w:r>
        <w:rPr>
          <w:rFonts w:eastAsia="Times New Roman"/>
          <w:szCs w:val="24"/>
        </w:rPr>
        <w:t>ρό τον ΦΠΑ στα νησιά της πρώτης γραμμής</w:t>
      </w:r>
      <w:r>
        <w:rPr>
          <w:rFonts w:eastAsia="Times New Roman"/>
          <w:szCs w:val="24"/>
        </w:rPr>
        <w:t>,</w:t>
      </w:r>
      <w:r>
        <w:rPr>
          <w:rFonts w:eastAsia="Times New Roman"/>
          <w:szCs w:val="24"/>
        </w:rPr>
        <w:t xml:space="preserve"> που δέχονται τ</w:t>
      </w:r>
      <w:r>
        <w:rPr>
          <w:rFonts w:eastAsia="Times New Roman"/>
          <w:szCs w:val="24"/>
        </w:rPr>
        <w:t>ι</w:t>
      </w:r>
      <w:r>
        <w:rPr>
          <w:rFonts w:eastAsia="Times New Roman"/>
          <w:szCs w:val="24"/>
        </w:rPr>
        <w:t xml:space="preserve">ς προσφυγικές ροές, τα νησιά του </w:t>
      </w:r>
      <w:r>
        <w:rPr>
          <w:rFonts w:eastAsia="Times New Roman"/>
          <w:szCs w:val="24"/>
        </w:rPr>
        <w:t>β</w:t>
      </w:r>
      <w:r>
        <w:rPr>
          <w:rFonts w:eastAsia="Times New Roman"/>
          <w:szCs w:val="24"/>
        </w:rPr>
        <w:t xml:space="preserve">όρειου και </w:t>
      </w:r>
      <w:r>
        <w:rPr>
          <w:rFonts w:eastAsia="Times New Roman"/>
          <w:szCs w:val="24"/>
        </w:rPr>
        <w:t>α</w:t>
      </w:r>
      <w:r>
        <w:rPr>
          <w:rFonts w:eastAsia="Times New Roman"/>
          <w:szCs w:val="24"/>
        </w:rPr>
        <w:t>νατολικού Αιγαίου</w:t>
      </w:r>
      <w:r>
        <w:rPr>
          <w:rFonts w:eastAsia="Times New Roman"/>
          <w:szCs w:val="24"/>
        </w:rPr>
        <w:t>,</w:t>
      </w:r>
      <w:r>
        <w:rPr>
          <w:rFonts w:eastAsia="Times New Roman"/>
          <w:szCs w:val="24"/>
        </w:rPr>
        <w:t xml:space="preserve"> που επλήγησαν από την παρατεταμένη προσφυγική κρίση. Μήπως κι αυτή η εξαγγελία σ</w:t>
      </w:r>
      <w:r>
        <w:rPr>
          <w:rFonts w:eastAsia="Times New Roman"/>
          <w:szCs w:val="24"/>
        </w:rPr>
        <w:t>ά</w:t>
      </w:r>
      <w:r>
        <w:rPr>
          <w:rFonts w:eastAsia="Times New Roman"/>
          <w:szCs w:val="24"/>
        </w:rPr>
        <w:t>ς βρίσκει αντίθετο, κύριε Μητσοτάκη; Μήπως κι αυτό θέτ</w:t>
      </w:r>
      <w:r>
        <w:rPr>
          <w:rFonts w:eastAsia="Times New Roman"/>
          <w:szCs w:val="24"/>
        </w:rPr>
        <w:t>ει σε διακινδύνευση την πορεία της χώρας; Πείτε το δυνατά</w:t>
      </w:r>
      <w:r>
        <w:rPr>
          <w:rFonts w:eastAsia="Times New Roman"/>
          <w:szCs w:val="24"/>
        </w:rPr>
        <w:t>,</w:t>
      </w:r>
      <w:r>
        <w:rPr>
          <w:rFonts w:eastAsia="Times New Roman"/>
          <w:szCs w:val="24"/>
        </w:rPr>
        <w:t xml:space="preserve"> να το ακούσουν και οι νησιώτες μας εκεί.</w:t>
      </w:r>
    </w:p>
    <w:p w14:paraId="225E598C" w14:textId="77777777" w:rsidR="00E140DF" w:rsidRDefault="00A85BE1">
      <w:pPr>
        <w:tabs>
          <w:tab w:val="left" w:pos="2608"/>
        </w:tabs>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225E598D" w14:textId="77777777" w:rsidR="00E140DF" w:rsidRDefault="00A85BE1">
      <w:pPr>
        <w:tabs>
          <w:tab w:val="left" w:pos="2608"/>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 Όχι ερωτήσεις, διότι θα προκαλούνται απαντήσεις.</w:t>
      </w:r>
    </w:p>
    <w:p w14:paraId="225E598E" w14:textId="77777777" w:rsidR="00E140DF" w:rsidRDefault="00A85BE1">
      <w:pPr>
        <w:tabs>
          <w:tab w:val="left" w:pos="2608"/>
        </w:tabs>
        <w:spacing w:line="600" w:lineRule="auto"/>
        <w:ind w:firstLine="720"/>
        <w:jc w:val="both"/>
        <w:rPr>
          <w:rFonts w:eastAsia="Times New Roman"/>
          <w:szCs w:val="24"/>
        </w:rPr>
      </w:pPr>
      <w:r>
        <w:rPr>
          <w:rFonts w:eastAsia="Times New Roman"/>
          <w:b/>
          <w:szCs w:val="24"/>
        </w:rPr>
        <w:t>ΑΛΕΞΗΣ ΤΣΙΠΡΑΣ</w:t>
      </w:r>
      <w:r>
        <w:rPr>
          <w:rFonts w:eastAsia="Times New Roman"/>
          <w:b/>
          <w:szCs w:val="24"/>
        </w:rPr>
        <w:t xml:space="preserve"> (Πρόεδρος της Κυβέρνησης):</w:t>
      </w:r>
      <w:r>
        <w:rPr>
          <w:rFonts w:eastAsia="Times New Roman"/>
          <w:szCs w:val="24"/>
        </w:rPr>
        <w:t xml:space="preserve"> Τα νησιά αυτά, κυρίες και κύριοι συνάδελφοι, δεν είναι απλώς τα σύνορα της πατρίδας μας με την Τουρκία. Είναι το ανατολικό σύνορο της Ευρωπαϊκής Ένωσης. Και είναι αυτή η πρώτη γραμμή που κράτησε ψηλά της ευρωπαϊκές αξίες της αλλ</w:t>
      </w:r>
      <w:r>
        <w:rPr>
          <w:rFonts w:eastAsia="Times New Roman"/>
          <w:szCs w:val="24"/>
        </w:rPr>
        <w:t xml:space="preserve">ηλεγγύης και της αξιοπρέπειας. </w:t>
      </w:r>
    </w:p>
    <w:p w14:paraId="225E598F"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 xml:space="preserve">Και βεβαίως, είναι το ελάχιστο που μπορούμε να κάνουμε στους νησιώτες και στις νησιώτισσές </w:t>
      </w:r>
      <w:r>
        <w:rPr>
          <w:rFonts w:eastAsia="Times New Roman"/>
          <w:szCs w:val="24"/>
        </w:rPr>
        <w:t>μας,</w:t>
      </w:r>
      <w:r>
        <w:rPr>
          <w:rFonts w:eastAsia="Times New Roman"/>
          <w:szCs w:val="24"/>
        </w:rPr>
        <w:t xml:space="preserve"> που με προσωπικές θυσίες σε μια περίοδο οικονομικής δυσχέρειας έδωσαν το παράδειγμα της φιλοξενίας και της αλληλεγγύης, το παράδ</w:t>
      </w:r>
      <w:r>
        <w:rPr>
          <w:rFonts w:eastAsia="Times New Roman"/>
          <w:szCs w:val="24"/>
        </w:rPr>
        <w:t xml:space="preserve">ειγμα της ανθρωπιάς. </w:t>
      </w:r>
    </w:p>
    <w:p w14:paraId="225E5990"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Σημαντικοί πόροι, όμως, προβλέπονται και για το 2017 στην κοινωνική μας πολιτική. Στην παράδοση των μέτρων</w:t>
      </w:r>
      <w:r>
        <w:rPr>
          <w:rFonts w:eastAsia="Times New Roman"/>
          <w:szCs w:val="24"/>
        </w:rPr>
        <w:t>,</w:t>
      </w:r>
      <w:r>
        <w:rPr>
          <w:rFonts w:eastAsia="Times New Roman"/>
          <w:szCs w:val="24"/>
        </w:rPr>
        <w:t xml:space="preserve"> που μέχρι τώρα έχουμε πάρει για την αντιμετώπιση της ανθρωπιστικής κρίσης</w:t>
      </w:r>
      <w:r>
        <w:rPr>
          <w:rFonts w:eastAsia="Times New Roman"/>
          <w:szCs w:val="24"/>
        </w:rPr>
        <w:t>,</w:t>
      </w:r>
      <w:r>
        <w:rPr>
          <w:rFonts w:eastAsia="Times New Roman"/>
          <w:szCs w:val="24"/>
        </w:rPr>
        <w:t xml:space="preserve"> προχωρούμε σε μέτρα που αμβλύνουν τις κοινωνικές ανισότητες και τον κοινωνικό αποκλεισμό. </w:t>
      </w:r>
    </w:p>
    <w:p w14:paraId="225E5991"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Ειδικότερα, από τον προϋπολογισμό του 2017 προβλέπονται 300.000.000 ευρώ επιπλέον για τη στήριξη της υγείας και της εκπαίδευσης, 760.000.000 ευρώ για την εφαρμογή τ</w:t>
      </w:r>
      <w:r>
        <w:rPr>
          <w:rFonts w:eastAsia="Times New Roman"/>
          <w:szCs w:val="24"/>
        </w:rPr>
        <w:t xml:space="preserve">ου Κοινωνικού Εισοδήματος Αλληλεγγύης σε όλη τη χώρα, 250.000.000 ευρώ για την αύξηση των δημόσιων επενδύσεων και τη χρηματοδότηση της έρευνας, αλλά και προγραμμάτων παλιννόστησης νέων ερευνητών, </w:t>
      </w:r>
      <w:r>
        <w:rPr>
          <w:rFonts w:eastAsia="Times New Roman" w:cs="Times New Roman"/>
          <w:szCs w:val="24"/>
        </w:rPr>
        <w:t>100.000.000 ευρώ για τη διευθέτηση στεγαστικών δανείων σε φτ</w:t>
      </w:r>
      <w:r>
        <w:rPr>
          <w:rFonts w:eastAsia="Times New Roman" w:cs="Times New Roman"/>
          <w:szCs w:val="24"/>
        </w:rPr>
        <w:t>ωχούς οφειλέτες</w:t>
      </w:r>
      <w:r>
        <w:rPr>
          <w:rFonts w:eastAsia="Times New Roman" w:cs="Times New Roman"/>
          <w:szCs w:val="24"/>
        </w:rPr>
        <w:t>,</w:t>
      </w:r>
      <w:r>
        <w:rPr>
          <w:rFonts w:eastAsia="Times New Roman" w:cs="Times New Roman"/>
          <w:szCs w:val="24"/>
        </w:rPr>
        <w:t xml:space="preserve"> που δεν μπορούν να εξυπηρετήσουν τα δάνειά τους.</w:t>
      </w:r>
    </w:p>
    <w:p w14:paraId="225E599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Διότι είμαστε υποχρεωμένοι -ιδιαίτερα όταν η ανεργία παραμένει σε υψηλά επίπεδα, παρά τη σταθερή μείωσή της τα δυο τελευταία χρόνια- να απλώσουμε έναν ουσιαστικό δείκτη κοινωνικής προστασίας</w:t>
      </w:r>
      <w:r>
        <w:rPr>
          <w:rFonts w:eastAsia="Times New Roman" w:cs="Times New Roman"/>
          <w:szCs w:val="24"/>
        </w:rPr>
        <w:t xml:space="preserve">. </w:t>
      </w:r>
    </w:p>
    <w:p w14:paraId="225E599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Με το Κοινωνικό Εισόδημα Αλληλεγγύης προσπαθούμε</w:t>
      </w:r>
      <w:r>
        <w:rPr>
          <w:rFonts w:eastAsia="Times New Roman" w:cs="Times New Roman"/>
          <w:szCs w:val="24"/>
        </w:rPr>
        <w:t>,</w:t>
      </w:r>
      <w:r>
        <w:rPr>
          <w:rFonts w:eastAsia="Times New Roman" w:cs="Times New Roman"/>
          <w:szCs w:val="24"/>
        </w:rPr>
        <w:t xml:space="preserve"> όχι μόνο να παρέχουμε στοιχειώδη υποστήριξη στις πλέον ευπαθείς κοινωνικά ομάδες, αλλά και να βελτιώσουμε τη διαπραγματευτική ισχύ των συμπολιτών </w:t>
      </w:r>
      <w:r>
        <w:rPr>
          <w:rFonts w:eastAsia="Times New Roman" w:cs="Times New Roman"/>
          <w:szCs w:val="24"/>
        </w:rPr>
        <w:t>μας,</w:t>
      </w:r>
      <w:r>
        <w:rPr>
          <w:rFonts w:eastAsia="Times New Roman" w:cs="Times New Roman"/>
          <w:szCs w:val="24"/>
        </w:rPr>
        <w:t xml:space="preserve"> που αναζητούν εργασία, τονώνοντας τις αμοιβές. Διότι</w:t>
      </w:r>
      <w:r>
        <w:rPr>
          <w:rFonts w:eastAsia="Times New Roman" w:cs="Times New Roman"/>
          <w:szCs w:val="24"/>
        </w:rPr>
        <w:t>,</w:t>
      </w:r>
      <w:r>
        <w:rPr>
          <w:rFonts w:eastAsia="Times New Roman" w:cs="Times New Roman"/>
          <w:szCs w:val="24"/>
        </w:rPr>
        <w:t xml:space="preserve"> αντίθετα με όσα φαίνεται να πιστεύετε, κύριοι της Αντιπολίτευσης, ξέρετε, δεν αρκεί να βελτιώνονται οι αριθμοί και οι μακροοικονομικοί δείκτες. Άλλωστε, η εμπειρία από τις δικές σας κυβερνήσεις αποδεικνύει ότι συχνά αυτό μπορεί να συμβαίνει, ενώ οι άνθρω</w:t>
      </w:r>
      <w:r>
        <w:rPr>
          <w:rFonts w:eastAsia="Times New Roman" w:cs="Times New Roman"/>
          <w:szCs w:val="24"/>
        </w:rPr>
        <w:t xml:space="preserve">ποι δυστυχούν. </w:t>
      </w:r>
    </w:p>
    <w:p w14:paraId="225E599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παραπάνω είναι εφικτά, όχι μονάχα επειδή υπήρξε αυτή η θετική στροφή στην οικονομία, αλλά είναι εφικτά, κυρίως επειδή υπάρχει πολιτική βούληση κι επειδή υπήρξαν συντονισμένες ενέργειες στο ζήτημα της ρευστότ</w:t>
      </w:r>
      <w:r>
        <w:rPr>
          <w:rFonts w:eastAsia="Times New Roman" w:cs="Times New Roman"/>
          <w:szCs w:val="24"/>
        </w:rPr>
        <w:t xml:space="preserve">ητας του τραπεζικού συστήματος, των φορολογικών κριτηρίων και κινήτρων και της επενδυτικής πολιτικής. </w:t>
      </w:r>
    </w:p>
    <w:p w14:paraId="225E599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Θέλω να γίνω συγκεκριμένος. Κατευθύνουμε τα διαθέσιμα χρηματοδοτικά εργαλεία σε </w:t>
      </w:r>
      <w:proofErr w:type="spellStart"/>
      <w:r>
        <w:rPr>
          <w:rFonts w:eastAsia="Times New Roman" w:cs="Times New Roman"/>
          <w:szCs w:val="24"/>
        </w:rPr>
        <w:t>στοχευμένες</w:t>
      </w:r>
      <w:proofErr w:type="spellEnd"/>
      <w:r>
        <w:rPr>
          <w:rFonts w:eastAsia="Times New Roman" w:cs="Times New Roman"/>
          <w:szCs w:val="24"/>
        </w:rPr>
        <w:t xml:space="preserve"> αναπτυξιακές δράσεις. Εντός του Δεκέμβρη υπογράφεται η συμφων</w:t>
      </w:r>
      <w:r>
        <w:rPr>
          <w:rFonts w:eastAsia="Times New Roman" w:cs="Times New Roman"/>
          <w:szCs w:val="24"/>
        </w:rPr>
        <w:t>ία χρηματοδότησης από το Ευρωπαϊκό Ταμείο Επενδύσεων για το Ταμείο Συμμετοχών το λεγόμενο «</w:t>
      </w:r>
      <w:r>
        <w:rPr>
          <w:rFonts w:eastAsia="Times New Roman" w:cs="Times New Roman"/>
          <w:szCs w:val="24"/>
          <w:lang w:val="en-US"/>
        </w:rPr>
        <w:t>fund</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που ευνοεί τις τεχνολογικά εξειδικευμένες μικρομεσαίες επιχειρήσεις. </w:t>
      </w:r>
    </w:p>
    <w:p w14:paraId="225E599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θέλω να επισημάνω πόσο σημαντικό είναι για εμάς να επενδύσουμε στις νέες τε</w:t>
      </w:r>
      <w:r>
        <w:rPr>
          <w:rFonts w:eastAsia="Times New Roman" w:cs="Times New Roman"/>
          <w:szCs w:val="24"/>
        </w:rPr>
        <w:t xml:space="preserve">χνολογίες και στη μικρομεσαία επιχειρηματικότητα με </w:t>
      </w:r>
      <w:r>
        <w:rPr>
          <w:rFonts w:eastAsia="Times New Roman" w:cs="Times New Roman"/>
          <w:szCs w:val="24"/>
          <w:lang w:val="en-US"/>
        </w:rPr>
        <w:t>startup</w:t>
      </w:r>
      <w:r>
        <w:rPr>
          <w:rFonts w:eastAsia="Times New Roman" w:cs="Times New Roman"/>
          <w:szCs w:val="24"/>
        </w:rPr>
        <w:t xml:space="preserve"> επιχειρήσεις, στην καινοτομία, στις νέες τεχνολογίες. Είναι το μέλλον. </w:t>
      </w:r>
    </w:p>
    <w:p w14:paraId="225E599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Ενεργοποιούνται, επίσης, ακόμα δυο νέα εργαλεία: Το Ταμείο Επιχειρηματικότητας ΙΙ μέσω του ΕΤΕΑ</w:t>
      </w:r>
      <w:r>
        <w:rPr>
          <w:rFonts w:eastAsia="Times New Roman" w:cs="Times New Roman"/>
          <w:szCs w:val="24"/>
          <w:lang w:val="en-US"/>
        </w:rPr>
        <w:t>N</w:t>
      </w:r>
      <w:r>
        <w:rPr>
          <w:rFonts w:eastAsia="Times New Roman" w:cs="Times New Roman"/>
          <w:szCs w:val="24"/>
        </w:rPr>
        <w:t xml:space="preserve"> και το Πρόγραμμα «Εξοικονομ</w:t>
      </w:r>
      <w:r>
        <w:rPr>
          <w:rFonts w:eastAsia="Times New Roman" w:cs="Times New Roman"/>
          <w:szCs w:val="24"/>
        </w:rPr>
        <w:t xml:space="preserve">ώ Κατ’ </w:t>
      </w:r>
      <w:proofErr w:type="spellStart"/>
      <w:r>
        <w:rPr>
          <w:rFonts w:eastAsia="Times New Roman" w:cs="Times New Roman"/>
          <w:szCs w:val="24"/>
        </w:rPr>
        <w:t>Οίκον</w:t>
      </w:r>
      <w:proofErr w:type="spellEnd"/>
      <w:r>
        <w:rPr>
          <w:rFonts w:eastAsia="Times New Roman" w:cs="Times New Roman"/>
          <w:szCs w:val="24"/>
        </w:rPr>
        <w:t xml:space="preserve">». Τα τρία αυτά χρηματοδοτικά εργαλεία αναμένεται μεσοπρόθεσμα να διοχετεύσουν στην πραγματική οικονομία πάνω από 2 δισεκατομμύρια ευρώ. </w:t>
      </w:r>
    </w:p>
    <w:p w14:paraId="225E599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τραπεζικό μας σύστημα έχει πλήρως σταθεροποιηθεί και προσελκύει ξανά καταθέσεις, ενώ σταδιακά αυξάνει τ</w:t>
      </w:r>
      <w:r>
        <w:rPr>
          <w:rFonts w:eastAsia="Times New Roman" w:cs="Times New Roman"/>
          <w:szCs w:val="24"/>
        </w:rPr>
        <w:t>ις χορηγήσεις και αρχίζει δειλά να διοχετεύει ρευστότητα στην ελληνική οικονομία. Και η σταθεροποίηση του τραπεζικού συστήματος</w:t>
      </w:r>
      <w:r>
        <w:rPr>
          <w:rFonts w:eastAsia="Times New Roman" w:cs="Times New Roman"/>
          <w:szCs w:val="24"/>
        </w:rPr>
        <w:t>,</w:t>
      </w:r>
      <w:r>
        <w:rPr>
          <w:rFonts w:eastAsia="Times New Roman" w:cs="Times New Roman"/>
          <w:szCs w:val="24"/>
        </w:rPr>
        <w:t xml:space="preserve"> μέσω της </w:t>
      </w:r>
      <w:proofErr w:type="spellStart"/>
      <w:r>
        <w:rPr>
          <w:rFonts w:eastAsia="Times New Roman" w:cs="Times New Roman"/>
          <w:szCs w:val="24"/>
        </w:rPr>
        <w:t>ανακεφαλαιοποίησής</w:t>
      </w:r>
      <w:proofErr w:type="spellEnd"/>
      <w:r>
        <w:rPr>
          <w:rFonts w:eastAsia="Times New Roman" w:cs="Times New Roman"/>
          <w:szCs w:val="24"/>
        </w:rPr>
        <w:t xml:space="preserve"> του, που πραγματοποιήθηκε πέρσι τέτοια εποχή, έγινε με τρόπο υποδειγματικό. Δεν επιβάρυνε το δημόσι</w:t>
      </w:r>
      <w:r>
        <w:rPr>
          <w:rFonts w:eastAsia="Times New Roman" w:cs="Times New Roman"/>
          <w:szCs w:val="24"/>
        </w:rPr>
        <w:t xml:space="preserve">ο χρέος, ενώ διασφάλισε τα συμφέροντα του </w:t>
      </w:r>
      <w:r>
        <w:rPr>
          <w:rFonts w:eastAsia="Times New Roman" w:cs="Times New Roman"/>
          <w:szCs w:val="24"/>
        </w:rPr>
        <w:t>δ</w:t>
      </w:r>
      <w:r>
        <w:rPr>
          <w:rFonts w:eastAsia="Times New Roman" w:cs="Times New Roman"/>
          <w:szCs w:val="24"/>
        </w:rPr>
        <w:t>ημοσίου. Σε αντίθεση με αντίστοιχες προσπάθειες που κάνατε, επί των ημερών των κυβερνήσεων της Νέας Δημοκρατίας και του ΠΑΣΟΚ και ιδιαίτερα, κύριε Μητσοτάκη, όταν για άλλη μια φορά σήμερα αναφερθήκατε στο εγκληματ</w:t>
      </w:r>
      <w:r>
        <w:rPr>
          <w:rFonts w:eastAsia="Times New Roman" w:cs="Times New Roman"/>
          <w:szCs w:val="24"/>
        </w:rPr>
        <w:t xml:space="preserve">ικό για την ελληνική οικονομία </w:t>
      </w:r>
      <w:r>
        <w:rPr>
          <w:rFonts w:eastAsia="Times New Roman" w:cs="Times New Roman"/>
          <w:szCs w:val="24"/>
          <w:lang w:val="en-US"/>
        </w:rPr>
        <w:t>PSI</w:t>
      </w:r>
      <w:r>
        <w:rPr>
          <w:rFonts w:eastAsia="Times New Roman" w:cs="Times New Roman"/>
          <w:szCs w:val="24"/>
        </w:rPr>
        <w:t xml:space="preserve">, το οποίο κατέστρεψε τα ασφαλιστικά ταμεία, κατέστρεψε τους </w:t>
      </w:r>
      <w:proofErr w:type="spellStart"/>
      <w:r>
        <w:rPr>
          <w:rFonts w:eastAsia="Times New Roman" w:cs="Times New Roman"/>
          <w:szCs w:val="24"/>
        </w:rPr>
        <w:t>μικροομολογιούχους</w:t>
      </w:r>
      <w:proofErr w:type="spellEnd"/>
      <w:r>
        <w:rPr>
          <w:rFonts w:eastAsia="Times New Roman" w:cs="Times New Roman"/>
          <w:szCs w:val="24"/>
        </w:rPr>
        <w:t xml:space="preserve"> και ταυτόχρονα οδήγησε τις ελληνικές τράπεζες σε αυτή τη δίνη των διαρκών </w:t>
      </w:r>
      <w:proofErr w:type="spellStart"/>
      <w:r>
        <w:rPr>
          <w:rFonts w:eastAsia="Times New Roman" w:cs="Times New Roman"/>
          <w:szCs w:val="24"/>
        </w:rPr>
        <w:t>ανακεφαλαιοποιήσεων</w:t>
      </w:r>
      <w:proofErr w:type="spellEnd"/>
      <w:r>
        <w:rPr>
          <w:rFonts w:eastAsia="Times New Roman" w:cs="Times New Roman"/>
          <w:szCs w:val="24"/>
        </w:rPr>
        <w:t xml:space="preserve">. </w:t>
      </w:r>
    </w:p>
    <w:p w14:paraId="225E599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Καταλαβαίνω, βέβαια, τους λόγους για τους οποί</w:t>
      </w:r>
      <w:r>
        <w:rPr>
          <w:rFonts w:eastAsia="Times New Roman" w:cs="Times New Roman"/>
          <w:szCs w:val="24"/>
        </w:rPr>
        <w:t xml:space="preserve">ους το κάνετε. Οι λόγοι είναι εδώ. Βρίσκονται σε αυτήν εδώ την Αίθουσα. </w:t>
      </w:r>
    </w:p>
    <w:p w14:paraId="225E599A"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25E599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θέλουν διακαώς να πάρουν τον λόγο, την ώρα που μιλούν οι πολιτικοί Αρχηγοί, αλλά νομίζω ότι δεν σας δίνει πόντους στην ελ</w:t>
      </w:r>
      <w:r>
        <w:rPr>
          <w:rFonts w:eastAsia="Times New Roman" w:cs="Times New Roman"/>
          <w:szCs w:val="24"/>
        </w:rPr>
        <w:t xml:space="preserve">ληνική κοινωνία να αναφέρεστε με λόγια μεγάλα και να χαίρεστε για τα αποτελέσματα του </w:t>
      </w:r>
      <w:r>
        <w:rPr>
          <w:rFonts w:eastAsia="Times New Roman" w:cs="Times New Roman"/>
          <w:szCs w:val="24"/>
          <w:lang w:val="en-US"/>
        </w:rPr>
        <w:t>PSI</w:t>
      </w:r>
      <w:r>
        <w:rPr>
          <w:rFonts w:eastAsia="Times New Roman" w:cs="Times New Roman"/>
          <w:szCs w:val="24"/>
        </w:rPr>
        <w:t>.</w:t>
      </w:r>
    </w:p>
    <w:p w14:paraId="225E599C" w14:textId="77777777" w:rsidR="00E140DF" w:rsidRDefault="00A85BE1">
      <w:pPr>
        <w:spacing w:line="600" w:lineRule="auto"/>
        <w:ind w:firstLine="720"/>
        <w:jc w:val="both"/>
        <w:rPr>
          <w:rFonts w:eastAsia="Times New Roman"/>
          <w:szCs w:val="24"/>
        </w:rPr>
      </w:pPr>
      <w:r>
        <w:rPr>
          <w:rFonts w:eastAsia="Times New Roman"/>
          <w:szCs w:val="24"/>
        </w:rPr>
        <w:t>Τους επόμενους μήνες, λοιπόν, αναμένεται, με το κλείσιμο της δεύτερης αξιολόγησης και τα μέτρα για το χρέος, η ένταξη και της χώρας μας στο Πρόγραμμα Ποσοτικής Χαλάρ</w:t>
      </w:r>
      <w:r>
        <w:rPr>
          <w:rFonts w:eastAsia="Times New Roman"/>
          <w:szCs w:val="24"/>
        </w:rPr>
        <w:t>ωσης της Ευρωπαϊκής Κεντρικής Τράπεζας. Είναι ένα γεγονός που θα συμβάλει στην αποκατάσταση της κανονικότητας, οδηγώντας και στη σταδιακή άρση όλων των περιορισμών στη μεταφορά κεφαλαίων.</w:t>
      </w:r>
    </w:p>
    <w:p w14:paraId="225E599D" w14:textId="77777777" w:rsidR="00E140DF" w:rsidRDefault="00A85BE1">
      <w:pPr>
        <w:spacing w:line="600" w:lineRule="auto"/>
        <w:ind w:firstLine="720"/>
        <w:jc w:val="both"/>
        <w:rPr>
          <w:rFonts w:eastAsia="Times New Roman"/>
          <w:szCs w:val="24"/>
        </w:rPr>
      </w:pPr>
      <w:r>
        <w:rPr>
          <w:rFonts w:eastAsia="Times New Roman"/>
          <w:szCs w:val="24"/>
        </w:rPr>
        <w:t>Να θυμίσω ότι</w:t>
      </w:r>
      <w:r>
        <w:rPr>
          <w:rFonts w:eastAsia="Times New Roman"/>
          <w:szCs w:val="24"/>
        </w:rPr>
        <w:t>,</w:t>
      </w:r>
      <w:r>
        <w:rPr>
          <w:rFonts w:eastAsia="Times New Roman"/>
          <w:szCs w:val="24"/>
        </w:rPr>
        <w:t xml:space="preserve"> πριν από λίγους μήνες ψηφίσαμε έναν πραγματικά </w:t>
      </w:r>
      <w:proofErr w:type="spellStart"/>
      <w:r>
        <w:rPr>
          <w:rFonts w:eastAsia="Times New Roman"/>
          <w:szCs w:val="24"/>
        </w:rPr>
        <w:t>φιλοεπ</w:t>
      </w:r>
      <w:r>
        <w:rPr>
          <w:rFonts w:eastAsia="Times New Roman"/>
          <w:szCs w:val="24"/>
        </w:rPr>
        <w:t>ενδυτικό</w:t>
      </w:r>
      <w:proofErr w:type="spellEnd"/>
      <w:r>
        <w:rPr>
          <w:rFonts w:eastAsia="Times New Roman"/>
          <w:szCs w:val="24"/>
        </w:rPr>
        <w:t xml:space="preserve"> αναπτυξιακό νόμο, που συνδέει για πρώτη φορά τα επενδυτικά κίνητρα με τις ανάγκες ενός νέου παραγωγικού υποδείγματος, που δίνει έμφαση στις εξωστρεφείς και καινοτόμες επενδύσεις υψηλής προστιθέμενης αξίας. </w:t>
      </w:r>
    </w:p>
    <w:p w14:paraId="225E599E" w14:textId="77777777" w:rsidR="00E140DF" w:rsidRDefault="00A85BE1">
      <w:pPr>
        <w:spacing w:line="600" w:lineRule="auto"/>
        <w:ind w:firstLine="720"/>
        <w:jc w:val="both"/>
        <w:rPr>
          <w:rFonts w:eastAsia="Times New Roman"/>
          <w:szCs w:val="24"/>
        </w:rPr>
      </w:pPr>
      <w:r>
        <w:rPr>
          <w:rFonts w:eastAsia="Times New Roman"/>
          <w:szCs w:val="24"/>
        </w:rPr>
        <w:t xml:space="preserve">Διευρύνουμε, επίσης, τους αποδέκτες των </w:t>
      </w:r>
      <w:r>
        <w:rPr>
          <w:rFonts w:eastAsia="Times New Roman"/>
          <w:szCs w:val="24"/>
        </w:rPr>
        <w:t>ενισχύσεων, σε αντίθεση με το παρελθόν, όπου το 44% αυτών κατευθύνονταν μόλις στο 4% των επιχειρήσεων. Γιατί, για εμάς, η ενίσχυση της επιχειρηματικότητας δεν μπορεί να θεωρείται ένας πακτωλός χρημάτων, που ποτέ, όμως, δεν φτάνει στις μικρομεσαίες επιχειρή</w:t>
      </w:r>
      <w:r>
        <w:rPr>
          <w:rFonts w:eastAsia="Times New Roman"/>
          <w:szCs w:val="24"/>
        </w:rPr>
        <w:t>σεις</w:t>
      </w:r>
      <w:r>
        <w:rPr>
          <w:rFonts w:eastAsia="Times New Roman"/>
          <w:szCs w:val="24"/>
        </w:rPr>
        <w:t>,</w:t>
      </w:r>
      <w:r>
        <w:rPr>
          <w:rFonts w:eastAsia="Times New Roman"/>
          <w:szCs w:val="24"/>
        </w:rPr>
        <w:t xml:space="preserve"> που το έχουν ανάγκη. </w:t>
      </w:r>
    </w:p>
    <w:p w14:paraId="225E599F" w14:textId="77777777" w:rsidR="00E140DF" w:rsidRDefault="00A85BE1">
      <w:pPr>
        <w:spacing w:line="600" w:lineRule="auto"/>
        <w:ind w:firstLine="720"/>
        <w:jc w:val="both"/>
        <w:rPr>
          <w:rFonts w:eastAsia="Times New Roman"/>
          <w:szCs w:val="24"/>
        </w:rPr>
      </w:pPr>
      <w:r>
        <w:rPr>
          <w:rFonts w:eastAsia="Times New Roman"/>
          <w:szCs w:val="24"/>
        </w:rPr>
        <w:t xml:space="preserve">Επιπλέον, για τις μεγάλες ξένες και εγχώριες επενδύσεις άνω των 20 εκατομμυρίων ευρώ, παρέχεται για πρώτη φορά στη χώρα μας </w:t>
      </w:r>
      <w:r>
        <w:rPr>
          <w:rFonts w:eastAsia="Times New Roman"/>
          <w:szCs w:val="24"/>
        </w:rPr>
        <w:t>δωδεκα</w:t>
      </w:r>
      <w:r>
        <w:rPr>
          <w:rFonts w:eastAsia="Times New Roman"/>
          <w:szCs w:val="24"/>
        </w:rPr>
        <w:t xml:space="preserve">ετές σταθερό φορολογικό περιβάλλον. </w:t>
      </w:r>
    </w:p>
    <w:p w14:paraId="225E59A0" w14:textId="77777777" w:rsidR="00E140DF" w:rsidRDefault="00A85BE1">
      <w:pPr>
        <w:spacing w:line="600" w:lineRule="auto"/>
        <w:ind w:firstLine="720"/>
        <w:jc w:val="both"/>
        <w:rPr>
          <w:rFonts w:eastAsia="Times New Roman"/>
          <w:szCs w:val="24"/>
        </w:rPr>
      </w:pPr>
      <w:r>
        <w:rPr>
          <w:rFonts w:eastAsia="Times New Roman"/>
          <w:szCs w:val="24"/>
        </w:rPr>
        <w:t xml:space="preserve">Αυξήσαμε, για δεύτερη συνεχόμενη χρονιά, το Πρόγραμμα Δημόσιων Επενδύσεων στο μέγιστο ύψος από την αρχή της κρίσης, στα 6,75 δισεκατομμύρια ευρώ, ενώ η επιστροφή των ληξιπρόθεσμων οφειλών του </w:t>
      </w:r>
      <w:r>
        <w:rPr>
          <w:rFonts w:eastAsia="Times New Roman"/>
          <w:szCs w:val="24"/>
        </w:rPr>
        <w:t>δ</w:t>
      </w:r>
      <w:r>
        <w:rPr>
          <w:rFonts w:eastAsia="Times New Roman"/>
          <w:szCs w:val="24"/>
        </w:rPr>
        <w:t xml:space="preserve">ημοσίου, ίση με το 2% του ΑΕΠ το 2016, και η άντληση </w:t>
      </w:r>
      <w:proofErr w:type="spellStart"/>
      <w:r>
        <w:rPr>
          <w:rFonts w:eastAsia="Times New Roman"/>
          <w:szCs w:val="24"/>
        </w:rPr>
        <w:t>εμπροσθοβα</w:t>
      </w:r>
      <w:r>
        <w:rPr>
          <w:rFonts w:eastAsia="Times New Roman"/>
          <w:szCs w:val="24"/>
        </w:rPr>
        <w:t>ρώς</w:t>
      </w:r>
      <w:proofErr w:type="spellEnd"/>
      <w:r>
        <w:rPr>
          <w:rFonts w:eastAsia="Times New Roman"/>
          <w:szCs w:val="24"/>
        </w:rPr>
        <w:t xml:space="preserve"> των πόρων του ΕΣΠΑ, αναμένεται να ενισχύσουν το επόμενο διάστημα, το 2017, την ελληνική οικονομία, την πραγματική οικονομία, με 10 δισεκατομμύρια ευρώ. Και υπολογίζουμε και άλλα 4 δισεκατομμύρια ευρώ από τις επιστροφές ληξιπρόθεσμων</w:t>
      </w:r>
      <w:r>
        <w:rPr>
          <w:rFonts w:eastAsia="Times New Roman"/>
          <w:szCs w:val="24"/>
        </w:rPr>
        <w:t>,</w:t>
      </w:r>
      <w:r>
        <w:rPr>
          <w:rFonts w:eastAsia="Times New Roman"/>
          <w:szCs w:val="24"/>
        </w:rPr>
        <w:t xml:space="preserve"> που είναι προγραμμ</w:t>
      </w:r>
      <w:r>
        <w:rPr>
          <w:rFonts w:eastAsia="Times New Roman"/>
          <w:szCs w:val="24"/>
        </w:rPr>
        <w:t xml:space="preserve">ατισμένα να γίνουν μέσα στο 2017. Συνολικά, δηλαδή, 14 δισεκατομμύρια ευρώ. </w:t>
      </w:r>
    </w:p>
    <w:p w14:paraId="225E59A1" w14:textId="77777777" w:rsidR="00E140DF" w:rsidRDefault="00A85BE1">
      <w:pPr>
        <w:spacing w:line="600" w:lineRule="auto"/>
        <w:ind w:firstLine="720"/>
        <w:jc w:val="both"/>
        <w:rPr>
          <w:rFonts w:eastAsia="Times New Roman"/>
          <w:szCs w:val="24"/>
        </w:rPr>
      </w:pPr>
      <w:r>
        <w:rPr>
          <w:rFonts w:eastAsia="Times New Roman"/>
          <w:szCs w:val="24"/>
        </w:rPr>
        <w:t xml:space="preserve">Να, λοιπόν, πώς αναμένεται να έρθει αυτός ο υψηλός, πράγματι, ρυθμός ανάπτυξης, που προβλέπεται στον </w:t>
      </w:r>
      <w:r>
        <w:rPr>
          <w:rFonts w:eastAsia="Times New Roman"/>
          <w:szCs w:val="24"/>
        </w:rPr>
        <w:t>προϋπολογισμό</w:t>
      </w:r>
      <w:r>
        <w:rPr>
          <w:rFonts w:eastAsia="Times New Roman"/>
          <w:szCs w:val="24"/>
        </w:rPr>
        <w:t xml:space="preserve">, 2,7%, για το 2017 -και αποτελεί, ταυτόχρονα, πρόβλεψη </w:t>
      </w:r>
      <w:r>
        <w:rPr>
          <w:rFonts w:eastAsia="Times New Roman"/>
          <w:szCs w:val="24"/>
        </w:rPr>
        <w:t xml:space="preserve">όλων των θεσμών, ευρωπαϊκών και μη- και να πώς αναμένεται να αναζωογονηθεί η οικονομία και να δημιουργηθούν δουλειές, νέες θέσεις εργασίας. Γιατί αυτός είναι ο μόνος τρόπος να βγούμε από την κρίση, όχι, δηλαδή, με λόγια, όχι με υποσχέσεις, αλλά με σχέδιο, </w:t>
      </w:r>
      <w:r>
        <w:rPr>
          <w:rFonts w:eastAsia="Times New Roman"/>
          <w:szCs w:val="24"/>
        </w:rPr>
        <w:t xml:space="preserve">με σκληρή δουλειά, υπομονή, αλλά και επιμονή και, φυσικά, με διαρκή έγνοια στη δίκαιη διανομή του παραγόμενου αγαθού, του παραγόμενου πλούτου. Γιατί αυτό, για εμάς, σημαίνει δίκαιη ανάπτυξη. </w:t>
      </w:r>
    </w:p>
    <w:p w14:paraId="225E59A2" w14:textId="77777777" w:rsidR="00E140DF" w:rsidRDefault="00A85BE1">
      <w:pPr>
        <w:spacing w:line="600" w:lineRule="auto"/>
        <w:ind w:firstLine="720"/>
        <w:jc w:val="both"/>
        <w:rPr>
          <w:rFonts w:eastAsia="Times New Roman"/>
          <w:szCs w:val="24"/>
        </w:rPr>
      </w:pPr>
      <w:r>
        <w:rPr>
          <w:rFonts w:eastAsia="Times New Roman"/>
          <w:szCs w:val="24"/>
        </w:rPr>
        <w:t>Κυρίες και κύριοι Βουλευτές, αυτά που σας ανέφερα είναι τα πρώτα</w:t>
      </w:r>
      <w:r>
        <w:rPr>
          <w:rFonts w:eastAsia="Times New Roman"/>
          <w:szCs w:val="24"/>
        </w:rPr>
        <w:t xml:space="preserve"> δείγματα του παραγωγικού αναπροσανατολισμού της χώρας</w:t>
      </w:r>
      <w:r>
        <w:rPr>
          <w:rFonts w:eastAsia="Times New Roman"/>
          <w:szCs w:val="24"/>
        </w:rPr>
        <w:t>,</w:t>
      </w:r>
      <w:r>
        <w:rPr>
          <w:rFonts w:eastAsia="Times New Roman"/>
          <w:szCs w:val="24"/>
        </w:rPr>
        <w:t xml:space="preserve"> από ένα κλειστό, προστατευμένο μοντέλο, προς ένα διεθνώς ανταγωνιστικό παραγωγικό πρότυπο, που θα δίνει έμφαση στο ανθρώπινο κεφάλαιο και στην καινοτομία.</w:t>
      </w:r>
    </w:p>
    <w:p w14:paraId="225E59A3" w14:textId="77777777" w:rsidR="00E140DF" w:rsidRDefault="00A85BE1">
      <w:pPr>
        <w:spacing w:line="600" w:lineRule="auto"/>
        <w:ind w:firstLine="720"/>
        <w:jc w:val="both"/>
        <w:rPr>
          <w:rFonts w:eastAsia="Times New Roman"/>
          <w:szCs w:val="24"/>
        </w:rPr>
      </w:pPr>
      <w:r>
        <w:rPr>
          <w:rFonts w:eastAsia="Times New Roman"/>
          <w:szCs w:val="24"/>
        </w:rPr>
        <w:t>Και ξέρετε, είμαστε αποφασισμένοι, προκειμένο</w:t>
      </w:r>
      <w:r>
        <w:rPr>
          <w:rFonts w:eastAsia="Times New Roman"/>
          <w:szCs w:val="24"/>
        </w:rPr>
        <w:t>υ αυτό να το πετύχουμε, να σπάσουμε το ολιγαρχικό καρτέλ</w:t>
      </w:r>
      <w:r>
        <w:rPr>
          <w:rFonts w:eastAsia="Times New Roman"/>
          <w:szCs w:val="24"/>
        </w:rPr>
        <w:t>,</w:t>
      </w:r>
      <w:r>
        <w:rPr>
          <w:rFonts w:eastAsia="Times New Roman"/>
          <w:szCs w:val="24"/>
        </w:rPr>
        <w:t xml:space="preserve"> με τις προνομιακές προσβάσεις στην τραπεζική χρηματοδότηση για τις οικονομικές και πολιτικές ελίτ του τόπου, όπως συνέβαινε όλα τα προηγούμενα χρόνια, και τα χρόνια των μεγάλων ρυθμών ανάπτυξης, αλλ</w:t>
      </w:r>
      <w:r>
        <w:rPr>
          <w:rFonts w:eastAsia="Times New Roman"/>
          <w:szCs w:val="24"/>
        </w:rPr>
        <w:t>ά και τα χρόνια της κρίσης. Ήταν ένα καρτέλ</w:t>
      </w:r>
      <w:r>
        <w:rPr>
          <w:rFonts w:eastAsia="Times New Roman"/>
          <w:szCs w:val="24"/>
        </w:rPr>
        <w:t>,</w:t>
      </w:r>
      <w:r>
        <w:rPr>
          <w:rFonts w:eastAsia="Times New Roman"/>
          <w:szCs w:val="24"/>
        </w:rPr>
        <w:t xml:space="preserve"> που πλούτισε με δημόσιο χρήμα, με πιστώσεις στο όνομα του ελληνικού </w:t>
      </w:r>
      <w:r>
        <w:rPr>
          <w:rFonts w:eastAsia="Times New Roman"/>
          <w:szCs w:val="24"/>
        </w:rPr>
        <w:t xml:space="preserve">δημοσίου </w:t>
      </w:r>
      <w:r>
        <w:rPr>
          <w:rFonts w:eastAsia="Times New Roman"/>
          <w:szCs w:val="24"/>
        </w:rPr>
        <w:t>και τώρα έχει τα κέρδη του σε τράπεζες του εξωτερικού. Και την ίδια ώρα, αυτό το καρτέλ που πλούτιζε, βύθισε τη χώρα στην ύφεση και στ</w:t>
      </w:r>
      <w:r>
        <w:rPr>
          <w:rFonts w:eastAsia="Times New Roman"/>
          <w:szCs w:val="24"/>
        </w:rPr>
        <w:t xml:space="preserve">η φτωχοποίηση. </w:t>
      </w:r>
    </w:p>
    <w:p w14:paraId="225E59A4" w14:textId="77777777" w:rsidR="00E140DF" w:rsidRDefault="00A85BE1">
      <w:pPr>
        <w:spacing w:line="600" w:lineRule="auto"/>
        <w:ind w:firstLine="720"/>
        <w:jc w:val="both"/>
        <w:rPr>
          <w:rFonts w:eastAsia="Times New Roman"/>
          <w:szCs w:val="24"/>
        </w:rPr>
      </w:pPr>
      <w:r>
        <w:rPr>
          <w:rFonts w:eastAsia="Times New Roman"/>
          <w:szCs w:val="24"/>
        </w:rPr>
        <w:t>Και μόνο έτσι πιστεύουμε ότι μπορεί να ανοίξει, με όρους δικαιοσύνης και ισότητας, το πεδίο για τις δημιουργικές δυνάμεις της υγιούς επιχειρηματικότητας</w:t>
      </w:r>
      <w:r>
        <w:rPr>
          <w:rFonts w:eastAsia="Times New Roman"/>
          <w:szCs w:val="24"/>
        </w:rPr>
        <w:t>,</w:t>
      </w:r>
      <w:r>
        <w:rPr>
          <w:rFonts w:eastAsia="Times New Roman"/>
          <w:szCs w:val="24"/>
        </w:rPr>
        <w:t xml:space="preserve"> που θέλουν να πάρουν την παραγωγή στα χέρια τους, να δημιουργήσουν πραγματικό πλούτο κ</w:t>
      </w:r>
      <w:r>
        <w:rPr>
          <w:rFonts w:eastAsia="Times New Roman"/>
          <w:szCs w:val="24"/>
        </w:rPr>
        <w:t>αι να επενδύσουν στο μέλλον της χώρας</w:t>
      </w:r>
      <w:r>
        <w:rPr>
          <w:rFonts w:eastAsia="Times New Roman"/>
          <w:szCs w:val="24"/>
        </w:rPr>
        <w:t>,</w:t>
      </w:r>
      <w:r>
        <w:rPr>
          <w:rFonts w:eastAsia="Times New Roman"/>
          <w:szCs w:val="24"/>
        </w:rPr>
        <w:t xml:space="preserve"> με σεβασμό στις δυνάμεις της εργασίας και στο περιβάλλον.    </w:t>
      </w:r>
    </w:p>
    <w:p w14:paraId="225E59A5" w14:textId="77777777" w:rsidR="00E140DF" w:rsidRDefault="00A85BE1">
      <w:pPr>
        <w:spacing w:line="600" w:lineRule="auto"/>
        <w:ind w:firstLine="720"/>
        <w:jc w:val="both"/>
        <w:rPr>
          <w:rFonts w:eastAsia="Times New Roman"/>
          <w:szCs w:val="24"/>
        </w:rPr>
      </w:pPr>
      <w:r>
        <w:rPr>
          <w:rFonts w:eastAsia="Times New Roman"/>
          <w:szCs w:val="24"/>
        </w:rPr>
        <w:t>Ο μεγαλύτερος, όμως, εθνικός στόχος για τον τόπο</w:t>
      </w:r>
      <w:r>
        <w:rPr>
          <w:rFonts w:eastAsia="Times New Roman"/>
          <w:szCs w:val="24"/>
        </w:rPr>
        <w:t>,</w:t>
      </w:r>
      <w:r>
        <w:rPr>
          <w:rFonts w:eastAsia="Times New Roman"/>
          <w:szCs w:val="24"/>
        </w:rPr>
        <w:t xml:space="preserve"> από τη στιγμή που η ανεργία τα χρόνια της καταστροφικής πενταετίας πήγε από το 7% στο 27% και σήμερα έχει</w:t>
      </w:r>
      <w:r>
        <w:rPr>
          <w:rFonts w:eastAsia="Times New Roman"/>
          <w:szCs w:val="24"/>
        </w:rPr>
        <w:t xml:space="preserve"> πέσει στο 23%, -το 23%, βέβαια, είναι ένα εξαιρετικά υψηλό νούμερο-</w:t>
      </w:r>
      <w:r>
        <w:rPr>
          <w:rFonts w:eastAsia="Times New Roman"/>
          <w:szCs w:val="24"/>
        </w:rPr>
        <w:t xml:space="preserve"> </w:t>
      </w:r>
      <w:r>
        <w:rPr>
          <w:rFonts w:eastAsia="Times New Roman"/>
          <w:szCs w:val="24"/>
        </w:rPr>
        <w:t>δεν είναι άλλος από την ανάκτηση της εργασίας και κυρίως</w:t>
      </w:r>
      <w:r>
        <w:rPr>
          <w:rFonts w:eastAsia="Times New Roman"/>
          <w:szCs w:val="24"/>
        </w:rPr>
        <w:t>,</w:t>
      </w:r>
      <w:r>
        <w:rPr>
          <w:rFonts w:eastAsia="Times New Roman"/>
          <w:szCs w:val="24"/>
        </w:rPr>
        <w:t xml:space="preserve"> από τ</w:t>
      </w:r>
      <w:r>
        <w:rPr>
          <w:rFonts w:eastAsia="Times New Roman"/>
          <w:szCs w:val="24"/>
        </w:rPr>
        <w:t>η</w:t>
      </w:r>
      <w:r>
        <w:rPr>
          <w:rFonts w:eastAsia="Times New Roman"/>
          <w:szCs w:val="24"/>
        </w:rPr>
        <w:t>ν ανακοπή ενός φαινομένου καταστροφικού για το μέλλον του τόπου μας, της μεγάλης διαρροής ανθρώπινου δυναμικού</w:t>
      </w:r>
      <w:r>
        <w:rPr>
          <w:rFonts w:eastAsia="Times New Roman"/>
          <w:szCs w:val="24"/>
        </w:rPr>
        <w:t>,</w:t>
      </w:r>
      <w:r>
        <w:rPr>
          <w:rFonts w:eastAsia="Times New Roman"/>
          <w:szCs w:val="24"/>
        </w:rPr>
        <w:t xml:space="preserve"> υψηλά εξειδ</w:t>
      </w:r>
      <w:r>
        <w:rPr>
          <w:rFonts w:eastAsia="Times New Roman"/>
          <w:szCs w:val="24"/>
        </w:rPr>
        <w:t>ικευμένου, δηλαδή, των νέων επιστημόνων στο εξωτερικό.</w:t>
      </w:r>
    </w:p>
    <w:p w14:paraId="225E59A6" w14:textId="77777777" w:rsidR="00E140DF" w:rsidRDefault="00A85BE1">
      <w:pPr>
        <w:spacing w:line="600" w:lineRule="auto"/>
        <w:ind w:firstLine="720"/>
        <w:jc w:val="both"/>
        <w:rPr>
          <w:rFonts w:eastAsia="Times New Roman"/>
          <w:szCs w:val="24"/>
        </w:rPr>
      </w:pPr>
      <w:r>
        <w:rPr>
          <w:rFonts w:eastAsia="Times New Roman"/>
          <w:szCs w:val="24"/>
        </w:rPr>
        <w:t>Και θέλω να ξεκινήσω από το δεύτερο. Το πρώτο πράγμα που επιχειρήσαμε σε συνθήκες ασφυξίας</w:t>
      </w:r>
      <w:r>
        <w:rPr>
          <w:rFonts w:eastAsia="Times New Roman"/>
          <w:szCs w:val="24"/>
        </w:rPr>
        <w:t>,</w:t>
      </w:r>
      <w:r>
        <w:rPr>
          <w:rFonts w:eastAsia="Times New Roman"/>
          <w:szCs w:val="24"/>
        </w:rPr>
        <w:t xml:space="preserve"> όταν αναλάβαμε τη διακυβέρνηση, ήταν να διπλασιάσουμε το ποσοστό που προέβλεπε ο δικός σας προϋπολογισμός για</w:t>
      </w:r>
      <w:r>
        <w:rPr>
          <w:rFonts w:eastAsia="Times New Roman"/>
          <w:szCs w:val="24"/>
        </w:rPr>
        <w:t xml:space="preserve"> την έρευνα και την καινοτομία. Και καταφέραμε να συγκεντρώσουμε πόρους</w:t>
      </w:r>
      <w:r>
        <w:rPr>
          <w:rFonts w:eastAsia="Times New Roman"/>
          <w:szCs w:val="24"/>
        </w:rPr>
        <w:t>,</w:t>
      </w:r>
      <w:r>
        <w:rPr>
          <w:rFonts w:eastAsia="Times New Roman"/>
          <w:szCs w:val="24"/>
        </w:rPr>
        <w:t xml:space="preserve"> που πήγαν στο 1% του ΑΕΠ από το 0,5% σχεδόν</w:t>
      </w:r>
      <w:r>
        <w:rPr>
          <w:rFonts w:eastAsia="Times New Roman"/>
          <w:szCs w:val="24"/>
        </w:rPr>
        <w:t>,</w:t>
      </w:r>
      <w:r>
        <w:rPr>
          <w:rFonts w:eastAsia="Times New Roman"/>
          <w:szCs w:val="24"/>
        </w:rPr>
        <w:t xml:space="preserve"> που είχατε εσείς, για την προώθηση της έρευνας και της καινοτομίας μέσα από το Πρόγραμμα Δημοσίων Επενδύσεων, μέσα από το ΕΣΠΑ μέσα από το</w:t>
      </w:r>
      <w:r>
        <w:rPr>
          <w:rFonts w:eastAsia="Times New Roman"/>
          <w:szCs w:val="24"/>
        </w:rPr>
        <w:t xml:space="preserve"> Ευρωπαϊκό Ταμείο Επενδύσεων.</w:t>
      </w:r>
    </w:p>
    <w:p w14:paraId="225E59A7" w14:textId="77777777" w:rsidR="00E140DF" w:rsidRDefault="00A85BE1">
      <w:pPr>
        <w:spacing w:line="600" w:lineRule="auto"/>
        <w:ind w:firstLine="720"/>
        <w:jc w:val="both"/>
        <w:rPr>
          <w:rFonts w:eastAsia="Times New Roman"/>
          <w:szCs w:val="24"/>
        </w:rPr>
      </w:pPr>
      <w:r>
        <w:rPr>
          <w:rFonts w:eastAsia="Times New Roman"/>
          <w:szCs w:val="24"/>
        </w:rPr>
        <w:t>Π</w:t>
      </w:r>
      <w:r>
        <w:rPr>
          <w:rFonts w:eastAsia="Times New Roman"/>
          <w:szCs w:val="24"/>
        </w:rPr>
        <w:t>ιστεύω ότι το ελάχιστο χρέος μας προς το μέλλον αυτού του τόπου είναι οι νέοι επιστήμονες</w:t>
      </w:r>
      <w:r>
        <w:rPr>
          <w:rFonts w:eastAsia="Times New Roman"/>
          <w:szCs w:val="24"/>
        </w:rPr>
        <w:t xml:space="preserve"> -</w:t>
      </w:r>
      <w:r>
        <w:rPr>
          <w:rFonts w:eastAsia="Times New Roman"/>
          <w:szCs w:val="24"/>
        </w:rPr>
        <w:t>το πιο δυναμικό και παραγωγικό κομμάτι αυτού του τόπου, το πιο παραγωγικό δυναμικό</w:t>
      </w:r>
      <w:r>
        <w:rPr>
          <w:rFonts w:eastAsia="Times New Roman"/>
          <w:szCs w:val="24"/>
        </w:rPr>
        <w:t>-</w:t>
      </w:r>
      <w:r>
        <w:rPr>
          <w:rFonts w:eastAsia="Times New Roman"/>
          <w:szCs w:val="24"/>
        </w:rPr>
        <w:t xml:space="preserve"> να αναλάβουν την παραγωγική ανασυγκρότηση του τόπο</w:t>
      </w:r>
      <w:r>
        <w:rPr>
          <w:rFonts w:eastAsia="Times New Roman"/>
          <w:szCs w:val="24"/>
        </w:rPr>
        <w:t xml:space="preserve">υ. Και αυτό, βεβαίως, δεν γίνεται με λόγια, μόνο εάν καταφέρουμε να τους στηρίξουμε έμπρακτα. Και αυτό επιχειρούμε να κάνουμε. </w:t>
      </w:r>
    </w:p>
    <w:p w14:paraId="225E59A8" w14:textId="77777777" w:rsidR="00E140DF" w:rsidRDefault="00A85BE1">
      <w:pPr>
        <w:spacing w:line="600" w:lineRule="auto"/>
        <w:ind w:firstLine="720"/>
        <w:jc w:val="both"/>
        <w:rPr>
          <w:rFonts w:eastAsia="Times New Roman"/>
          <w:szCs w:val="24"/>
        </w:rPr>
      </w:pPr>
      <w:r>
        <w:rPr>
          <w:rFonts w:eastAsia="Times New Roman"/>
          <w:szCs w:val="24"/>
        </w:rPr>
        <w:t>Β</w:t>
      </w:r>
      <w:r>
        <w:rPr>
          <w:rFonts w:eastAsia="Times New Roman"/>
          <w:szCs w:val="24"/>
        </w:rPr>
        <w:t>εβαίως, αυτό έχει σχέση και με τον εθνικό στόχο για μείωση της ανεργίας. Δίκαιη ανάπτυξη, δουλειές, θέσεις εργασίας, επένδυση σ</w:t>
      </w:r>
      <w:r>
        <w:rPr>
          <w:rFonts w:eastAsia="Times New Roman"/>
          <w:szCs w:val="24"/>
        </w:rPr>
        <w:t xml:space="preserve">τα ανταγωνιστικά πλεονεκτήματα αυτού του τόπου, όπου πέρα από την τοποθεσία </w:t>
      </w:r>
      <w:r>
        <w:rPr>
          <w:rFonts w:eastAsia="Times New Roman"/>
          <w:szCs w:val="24"/>
        </w:rPr>
        <w:t>μας,</w:t>
      </w:r>
      <w:r>
        <w:rPr>
          <w:rFonts w:eastAsia="Times New Roman"/>
          <w:szCs w:val="24"/>
        </w:rPr>
        <w:t xml:space="preserve"> που μας δίνει τη δυνατότητα να έχουμε τουρισμό, τον ενεργειακό και διαμετακομιστικό κόμβο –αυτό είναι από τη γεωγραφική μας τοποθεσία- είναι και το ανθρώπινο κεφάλαιο</w:t>
      </w:r>
      <w:r>
        <w:rPr>
          <w:rFonts w:eastAsia="Times New Roman"/>
          <w:szCs w:val="24"/>
        </w:rPr>
        <w:t>,</w:t>
      </w:r>
      <w:r>
        <w:rPr>
          <w:rFonts w:eastAsia="Times New Roman"/>
          <w:szCs w:val="24"/>
        </w:rPr>
        <w:t xml:space="preserve"> στο οπο</w:t>
      </w:r>
      <w:r>
        <w:rPr>
          <w:rFonts w:eastAsia="Times New Roman"/>
          <w:szCs w:val="24"/>
        </w:rPr>
        <w:t xml:space="preserve">ίο πρέπει να επενδύσουμε. </w:t>
      </w:r>
    </w:p>
    <w:p w14:paraId="225E59A9" w14:textId="77777777" w:rsidR="00E140DF" w:rsidRDefault="00A85BE1">
      <w:pPr>
        <w:spacing w:line="600" w:lineRule="auto"/>
        <w:ind w:firstLine="720"/>
        <w:jc w:val="both"/>
        <w:rPr>
          <w:rFonts w:eastAsia="Times New Roman"/>
          <w:szCs w:val="24"/>
        </w:rPr>
      </w:pPr>
      <w:r>
        <w:rPr>
          <w:rFonts w:eastAsia="Times New Roman"/>
          <w:szCs w:val="24"/>
        </w:rPr>
        <w:t xml:space="preserve">Έλεγα, λοιπόν, πιο πριν ότι η ανεργία επί των ημερών μας μειώθηκε από το 27% στο 23%. Και η πτωτική της τάση αναμένεται -όπως όλες οι προβλέψεις λένε- να διατηρηθεί και το 2017. Από το 2015 που αναλάβαμε, έχουν δημιουργηθεί πάνω </w:t>
      </w:r>
      <w:r>
        <w:rPr>
          <w:rFonts w:eastAsia="Times New Roman"/>
          <w:szCs w:val="24"/>
        </w:rPr>
        <w:t xml:space="preserve">από διακόσιες χιλιάδες νέες θέσεις εργασίας, ενώ σήμερα έχουμε την καλύτερη αναλογία προσλήψεων-απολύσεων της τελευταίας δεκαπενταετίας. </w:t>
      </w:r>
    </w:p>
    <w:p w14:paraId="225E59AA" w14:textId="77777777" w:rsidR="00E140DF" w:rsidRDefault="00A85BE1">
      <w:pPr>
        <w:spacing w:line="600" w:lineRule="auto"/>
        <w:ind w:firstLine="720"/>
        <w:jc w:val="both"/>
        <w:rPr>
          <w:rFonts w:eastAsia="Times New Roman"/>
          <w:szCs w:val="24"/>
        </w:rPr>
      </w:pPr>
      <w:r>
        <w:rPr>
          <w:rFonts w:eastAsia="Times New Roman"/>
          <w:szCs w:val="24"/>
        </w:rPr>
        <w:t>Προφανώς</w:t>
      </w:r>
      <w:r>
        <w:rPr>
          <w:rFonts w:eastAsia="Times New Roman"/>
          <w:szCs w:val="24"/>
        </w:rPr>
        <w:t>,</w:t>
      </w:r>
      <w:r>
        <w:rPr>
          <w:rFonts w:eastAsia="Times New Roman"/>
          <w:szCs w:val="24"/>
        </w:rPr>
        <w:t xml:space="preserve"> αυτό δεν σημαίνει ούτε εφησυχασμό ούτε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Αντιθέτως, σημαίνει ότι πρέπει να δουλέψουμε σκληρά, ν</w:t>
      </w:r>
      <w:r>
        <w:rPr>
          <w:rFonts w:eastAsia="Times New Roman"/>
          <w:szCs w:val="24"/>
        </w:rPr>
        <w:t>α σηκώσουμε τα μανίκια με σχέδιο</w:t>
      </w:r>
      <w:r>
        <w:rPr>
          <w:rFonts w:eastAsia="Times New Roman"/>
          <w:szCs w:val="24"/>
        </w:rPr>
        <w:t>,</w:t>
      </w:r>
      <w:r>
        <w:rPr>
          <w:rFonts w:eastAsia="Times New Roman"/>
          <w:szCs w:val="24"/>
        </w:rPr>
        <w:t xml:space="preserve"> για να γίνει όσο πιο γρήγορα πράξη το όραμα της δίκαιης ανάπτυξης, που θα φέρει δουλειές, θα μειώσει ξανά την ανεργία σε συνθήκες κανονικότητας. Και ένας εφικτός στόχος για τον τόπο είναι</w:t>
      </w:r>
      <w:r>
        <w:rPr>
          <w:rFonts w:eastAsia="Times New Roman"/>
          <w:szCs w:val="24"/>
        </w:rPr>
        <w:t>,</w:t>
      </w:r>
      <w:r>
        <w:rPr>
          <w:rFonts w:eastAsia="Times New Roman"/>
          <w:szCs w:val="24"/>
        </w:rPr>
        <w:t xml:space="preserve"> το 2021 να έχουμε φτάσει στον μέσο όρο των χωρών της ευρωζώνης στο επίπεδο της ανεργίας. </w:t>
      </w:r>
    </w:p>
    <w:p w14:paraId="225E59AB" w14:textId="77777777" w:rsidR="00E140DF" w:rsidRDefault="00A85BE1">
      <w:pPr>
        <w:spacing w:line="600" w:lineRule="auto"/>
        <w:ind w:firstLine="720"/>
        <w:jc w:val="both"/>
        <w:rPr>
          <w:rFonts w:eastAsia="Times New Roman"/>
          <w:szCs w:val="24"/>
        </w:rPr>
      </w:pPr>
      <w:r>
        <w:rPr>
          <w:rFonts w:eastAsia="Times New Roman"/>
          <w:szCs w:val="24"/>
        </w:rPr>
        <w:t>Κυρίες και κύριοι συνάδελφοι, η Αξιωματική Αντιπολίτευση μέσα στην αμήχανη αντιπολιτευτική της ρητορική απέναντι στην Κυβέρνηση τη μια μας κατηγορεί ότι δεν εφαρμόζο</w:t>
      </w:r>
      <w:r>
        <w:rPr>
          <w:rFonts w:eastAsia="Times New Roman"/>
          <w:szCs w:val="24"/>
        </w:rPr>
        <w:t xml:space="preserve">υμε τη συμφωνία εξαιτίας των αριστερών ιδεοληψιών μας, την άλλη ότι τα δεχόμαστε όλα, τα έχουμε ξεπουλήσει όλα και είμαστε ανάλγητοι. Τη μια μας κατηγορεί ότι είμαστε λαϊκιστές επειδή νοιαζόμαστε για τους πιο φτωχούς και δίνουμε </w:t>
      </w:r>
      <w:r>
        <w:rPr>
          <w:rFonts w:eastAsia="Times New Roman"/>
          <w:szCs w:val="24"/>
        </w:rPr>
        <w:t>δέκατη τρίτη</w:t>
      </w:r>
      <w:r>
        <w:rPr>
          <w:rFonts w:eastAsia="Times New Roman"/>
          <w:szCs w:val="24"/>
        </w:rPr>
        <w:t xml:space="preserve"> σύνταξη, διακι</w:t>
      </w:r>
      <w:r>
        <w:rPr>
          <w:rFonts w:eastAsia="Times New Roman"/>
          <w:szCs w:val="24"/>
        </w:rPr>
        <w:t xml:space="preserve">νδυνεύοντας τη συμφωνία. Την άλλη ότι έχουμε γίνει σκληροί </w:t>
      </w:r>
      <w:proofErr w:type="spellStart"/>
      <w:r>
        <w:rPr>
          <w:rFonts w:eastAsia="Times New Roman"/>
          <w:szCs w:val="24"/>
        </w:rPr>
        <w:t>μνημονιακοί</w:t>
      </w:r>
      <w:proofErr w:type="spellEnd"/>
      <w:r>
        <w:rPr>
          <w:rFonts w:eastAsia="Times New Roman"/>
          <w:szCs w:val="24"/>
        </w:rPr>
        <w:t xml:space="preserve">. </w:t>
      </w:r>
    </w:p>
    <w:p w14:paraId="225E59AC" w14:textId="77777777" w:rsidR="00E140DF" w:rsidRDefault="00A85BE1">
      <w:pPr>
        <w:spacing w:line="600" w:lineRule="auto"/>
        <w:ind w:firstLine="720"/>
        <w:jc w:val="both"/>
        <w:rPr>
          <w:rFonts w:eastAsia="Times New Roman"/>
          <w:szCs w:val="24"/>
        </w:rPr>
      </w:pPr>
      <w:r>
        <w:rPr>
          <w:rFonts w:eastAsia="Times New Roman"/>
          <w:szCs w:val="24"/>
        </w:rPr>
        <w:t>Νομίζω, όμως, ότι το πιο παράδοξο απ’ όλα όσα λέει είναι ότι είμαστε μια κυβέρνηση που έχουμε αλλεργία στις μεταρρυθμίσεις, μία φράση που επανέλαβαν απ’ αυτό εδώ το Βήμα πολλοί από το</w:t>
      </w:r>
      <w:r>
        <w:rPr>
          <w:rFonts w:eastAsia="Times New Roman"/>
          <w:szCs w:val="24"/>
        </w:rPr>
        <w:t xml:space="preserve">υς Βουλευτές της Αντιπολίτευσης. </w:t>
      </w:r>
    </w:p>
    <w:p w14:paraId="225E59A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το λέτε αυτό παρά το γεγονός ότι όχι εμείς, αλλά ο ίδιος ο ΟΟΣΑ κατέταξε την Ελλάδα πρώτη στην εφαρμογή μεταρρυθμίσεων και αλλαγών για το 2015-2016. </w:t>
      </w:r>
    </w:p>
    <w:p w14:paraId="225E59A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πράγματι, πιστεύω ότι υπάρχει μία μεγάλη διαφορά στο τι πιστεύε</w:t>
      </w:r>
      <w:r>
        <w:rPr>
          <w:rFonts w:eastAsia="Times New Roman" w:cs="Times New Roman"/>
          <w:szCs w:val="24"/>
        </w:rPr>
        <w:t>τε εσείς ότι είναι μεταρρυθμίσεις και στο τι πιστεύουμε εμείς ότι είναι μεταρρυθμίσεις. Εσείς λέγοντας μεταρρυθμίσεις εννοείτε οτιδήποτε διαλύει και κατεδαφίζει κοινωνικές κατακτήσεις, εμείς μεταρρυθμίσεις εννοούμε οτιδήποτε εκσυγχρονίζει το κράτος και δίν</w:t>
      </w:r>
      <w:r>
        <w:rPr>
          <w:rFonts w:eastAsia="Times New Roman" w:cs="Times New Roman"/>
          <w:szCs w:val="24"/>
        </w:rPr>
        <w:t>ει με δικαιοσύνη</w:t>
      </w:r>
      <w:r>
        <w:rPr>
          <w:rFonts w:eastAsia="Times New Roman" w:cs="Times New Roman"/>
          <w:szCs w:val="24"/>
        </w:rPr>
        <w:t>,</w:t>
      </w:r>
      <w:r>
        <w:rPr>
          <w:rFonts w:eastAsia="Times New Roman" w:cs="Times New Roman"/>
          <w:szCs w:val="24"/>
        </w:rPr>
        <w:t xml:space="preserve"> παραγωγική ώθηση στην πραγματική οικονομία. </w:t>
      </w:r>
    </w:p>
    <w:p w14:paraId="225E59A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Τέτοιες μεταρρυθμίσεις είναι για εμάς πολλές από αυτές που ήδη προωθήσαμε,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αναμόρφωση του φορολογικού συστήματος. </w:t>
      </w:r>
      <w:r>
        <w:rPr>
          <w:rFonts w:eastAsia="Times New Roman" w:cs="Times New Roman"/>
          <w:szCs w:val="24"/>
          <w:lang w:val="en-US"/>
        </w:rPr>
        <w:t>H</w:t>
      </w:r>
      <w:r>
        <w:rPr>
          <w:rFonts w:eastAsia="Times New Roman" w:cs="Times New Roman"/>
          <w:szCs w:val="24"/>
        </w:rPr>
        <w:t xml:space="preserve"> διεύρυνση της φορολογικής βάσης. </w:t>
      </w:r>
      <w:r>
        <w:rPr>
          <w:rFonts w:eastAsia="Times New Roman" w:cs="Times New Roman"/>
          <w:szCs w:val="24"/>
          <w:lang w:val="en-US"/>
        </w:rPr>
        <w:t>H</w:t>
      </w:r>
      <w:r>
        <w:rPr>
          <w:rFonts w:eastAsia="Times New Roman" w:cs="Times New Roman"/>
          <w:szCs w:val="24"/>
        </w:rPr>
        <w:t xml:space="preserve"> ενίσχυση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και τ</w:t>
      </w:r>
      <w:r>
        <w:rPr>
          <w:rFonts w:eastAsia="Times New Roman" w:cs="Times New Roman"/>
          <w:szCs w:val="24"/>
        </w:rPr>
        <w:t>α μέτρα για την πάταξη του λαθρεμπορίου, που εσείς διαρκώς ματαιώνατε. Τα μέτρα αυτά ήδη αποδίδουν και γι’ αυτό τα έσοδα είναι 6,4% πάνω από το</w:t>
      </w:r>
      <w:r>
        <w:rPr>
          <w:rFonts w:eastAsia="Times New Roman" w:cs="Times New Roman"/>
          <w:szCs w:val="24"/>
        </w:rPr>
        <w:t>ν</w:t>
      </w:r>
      <w:r>
        <w:rPr>
          <w:rFonts w:eastAsia="Times New Roman" w:cs="Times New Roman"/>
          <w:szCs w:val="24"/>
        </w:rPr>
        <w:t xml:space="preserve"> στόχο. Η </w:t>
      </w:r>
      <w:proofErr w:type="spellStart"/>
      <w:r>
        <w:rPr>
          <w:rFonts w:eastAsia="Times New Roman" w:cs="Times New Roman"/>
          <w:szCs w:val="24"/>
        </w:rPr>
        <w:t>αυστηροποίηση</w:t>
      </w:r>
      <w:proofErr w:type="spellEnd"/>
      <w:r>
        <w:rPr>
          <w:rFonts w:eastAsia="Times New Roman" w:cs="Times New Roman"/>
          <w:szCs w:val="24"/>
        </w:rPr>
        <w:t xml:space="preserve"> του ποινικού πλαισίου για τη φοροδιαφυγή και το ξέπλυμα. </w:t>
      </w:r>
      <w:r>
        <w:rPr>
          <w:rFonts w:eastAsia="Times New Roman" w:cs="Times New Roman"/>
          <w:szCs w:val="24"/>
          <w:lang w:val="en-US"/>
        </w:rPr>
        <w:t>T</w:t>
      </w:r>
      <w:r>
        <w:rPr>
          <w:rFonts w:eastAsia="Times New Roman" w:cs="Times New Roman"/>
          <w:szCs w:val="24"/>
        </w:rPr>
        <w:t>ο νομοσχέδιο για τις ηλεκτρονι</w:t>
      </w:r>
      <w:r>
        <w:rPr>
          <w:rFonts w:eastAsia="Times New Roman" w:cs="Times New Roman"/>
          <w:szCs w:val="24"/>
        </w:rPr>
        <w:t>κές πληρωμές, μία δράση που θα μεταβάλει το πλαίσιο των συναλλαγών στην αγορά και θα περιορίσει ακόμα περισσότερο τη φοροδιαφυγή. Η αποκάλυψη των αδήλωτων κεφαλαίων για να αντιμετωπιστεί επιτέλους, η διακίνηση μαύρου χρήματος, ο εκσυγχρονισμός του δημόσιου</w:t>
      </w:r>
      <w:r>
        <w:rPr>
          <w:rFonts w:eastAsia="Times New Roman" w:cs="Times New Roman"/>
          <w:szCs w:val="24"/>
        </w:rPr>
        <w:t xml:space="preserve"> τομέα με την ενίσχυση της λογοδοσίας και της οικονομικής αποτελεσματικότητας. Οι παρεμβάσεις για την αξιοκρατία στη στελέχωση του δημόσιου τομέα και για την διαρκή ποιοτική αναβάθμισή του. Η εισαγωγή σύγχρονων συστημάτων προμηθειών και παρακολούθησης δαπα</w:t>
      </w:r>
      <w:r>
        <w:rPr>
          <w:rFonts w:eastAsia="Times New Roman" w:cs="Times New Roman"/>
          <w:szCs w:val="24"/>
        </w:rPr>
        <w:t xml:space="preserve">νών στο σύστημα </w:t>
      </w:r>
      <w:r>
        <w:rPr>
          <w:rFonts w:eastAsia="Times New Roman" w:cs="Times New Roman"/>
          <w:szCs w:val="24"/>
        </w:rPr>
        <w:t>υ</w:t>
      </w:r>
      <w:r>
        <w:rPr>
          <w:rFonts w:eastAsia="Times New Roman" w:cs="Times New Roman"/>
          <w:szCs w:val="24"/>
        </w:rPr>
        <w:t xml:space="preserve">γείας. </w:t>
      </w:r>
    </w:p>
    <w:p w14:paraId="225E59B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Άλλες μεταρρυθμίσεις είναι οι εξής: Η μείωση του κόστους των φαρμάκων και η εξασφάλιση υψηλής ποιότητας ιατρικής φροντίδας για όλους τους πολίτες, αλλά και για τους ανασφάλιστους, γιατί δυόμισι εκατομμύρια συμπολίτες μας, που εξαιτ</w:t>
      </w:r>
      <w:r>
        <w:rPr>
          <w:rFonts w:eastAsia="Times New Roman" w:cs="Times New Roman"/>
          <w:szCs w:val="24"/>
        </w:rPr>
        <w:t xml:space="preserve">ίας των πολιτικών σας δεν είχαν τη δυνατότητα πρόσβασης στο δημόσιο σύστημα υγείας μετά από τη δική μας παρέμβαση, τώρα μπορούν να έχουν πρόσβαση. Η εφαρμογή, επίσης, του </w:t>
      </w:r>
      <w:r>
        <w:rPr>
          <w:rFonts w:eastAsia="Times New Roman" w:cs="Times New Roman"/>
          <w:szCs w:val="24"/>
        </w:rPr>
        <w:t>ε</w:t>
      </w:r>
      <w:r>
        <w:rPr>
          <w:rFonts w:eastAsia="Times New Roman" w:cs="Times New Roman"/>
          <w:szCs w:val="24"/>
        </w:rPr>
        <w:t xml:space="preserve">λάχιστου </w:t>
      </w:r>
      <w:r>
        <w:rPr>
          <w:rFonts w:eastAsia="Times New Roman" w:cs="Times New Roman"/>
          <w:szCs w:val="24"/>
        </w:rPr>
        <w:t>ε</w:t>
      </w:r>
      <w:r>
        <w:rPr>
          <w:rFonts w:eastAsia="Times New Roman" w:cs="Times New Roman"/>
          <w:szCs w:val="24"/>
        </w:rPr>
        <w:t xml:space="preserve">γγυημένου </w:t>
      </w:r>
      <w:r>
        <w:rPr>
          <w:rFonts w:eastAsia="Times New Roman" w:cs="Times New Roman"/>
          <w:szCs w:val="24"/>
        </w:rPr>
        <w:t>ε</w:t>
      </w:r>
      <w:r>
        <w:rPr>
          <w:rFonts w:eastAsia="Times New Roman" w:cs="Times New Roman"/>
          <w:szCs w:val="24"/>
        </w:rPr>
        <w:t>ισοδήματος σε όλους τους δήμους της χώρας. Το κοινωνικό δίχτυ π</w:t>
      </w:r>
      <w:r>
        <w:rPr>
          <w:rFonts w:eastAsia="Times New Roman" w:cs="Times New Roman"/>
          <w:szCs w:val="24"/>
        </w:rPr>
        <w:t>ροστασίας για τη μείωση της φτώχειας και του κοινωνικού αποκλεισμού. Η λύση που επιχειρούμε να δώσουμε στο ζήτημα των κόκκινων δανείων με επιδότηση της δόσης του δανείου των φτωχότερων νοικοκυριών από το κράτος, που συμβιβάζει επιτυχημένα την προτεραιότητα</w:t>
      </w:r>
      <w:r>
        <w:rPr>
          <w:rFonts w:eastAsia="Times New Roman" w:cs="Times New Roman"/>
          <w:szCs w:val="24"/>
        </w:rPr>
        <w:t xml:space="preserve"> να προστατευθούν οι πραγματικά αδύναμοι με την ανάγκη σταθεροποίησης του τραπεζικού συστήματος. </w:t>
      </w:r>
    </w:p>
    <w:p w14:paraId="225E59B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πρώτη φορά θεσμοθετείται στη χώρα μας το πλαίσιο του εξωδικαστικού συμβιβασμού, επιτρέποντας σε βιώσιμες επιχειρήσεις, που αντιμετωπίζουν, όμως, προβλήματ</w:t>
      </w:r>
      <w:r>
        <w:rPr>
          <w:rFonts w:eastAsia="Times New Roman" w:cs="Times New Roman"/>
          <w:szCs w:val="24"/>
        </w:rPr>
        <w:t xml:space="preserve">α υπερχρέωσης, να ρυθμίσουν αποτελεσματικά και οριστικά το σύνολο των παλαιών οφειλών τους τόσο στις τράπεζες, όσο και προς το δημόσιο. </w:t>
      </w:r>
    </w:p>
    <w:p w14:paraId="225E59B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Δίνουμε, λοιπόν, σε πολύ μικρές, μεσαίες και μεγάλες επιχειρήσεις την ευκαιρία να κοιτάξουν μπροστά, συμβάλλοντας στην </w:t>
      </w:r>
      <w:r>
        <w:rPr>
          <w:rFonts w:eastAsia="Times New Roman" w:cs="Times New Roman"/>
          <w:szCs w:val="24"/>
        </w:rPr>
        <w:t>ανάπτυξη της χώρας και δημιουργώντας απασχόληση.</w:t>
      </w:r>
    </w:p>
    <w:p w14:paraId="225E59B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ψηφίστηκε ο νόμος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Μειώνεται σημαντικά ο χρόνος </w:t>
      </w:r>
      <w:proofErr w:type="spellStart"/>
      <w:r>
        <w:rPr>
          <w:rFonts w:eastAsia="Times New Roman" w:cs="Times New Roman"/>
          <w:szCs w:val="24"/>
        </w:rPr>
        <w:t>αδειοδότησης</w:t>
      </w:r>
      <w:proofErr w:type="spellEnd"/>
      <w:r>
        <w:rPr>
          <w:rFonts w:eastAsia="Times New Roman" w:cs="Times New Roman"/>
          <w:szCs w:val="24"/>
        </w:rPr>
        <w:t xml:space="preserve"> και τα γραφειοκρατικά κόστη. Με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πλέον, μπορεί να ανοίξει κάποιος επιχείρηση, όταν κάποτ</w:t>
      </w:r>
      <w:r>
        <w:rPr>
          <w:rFonts w:eastAsia="Times New Roman" w:cs="Times New Roman"/>
          <w:szCs w:val="24"/>
        </w:rPr>
        <w:t>ε χρειάζονταν τρεις μήνες μόνο για τις υπογραφές. Και ξέρετε πόσα χρόνια ακούμε ότι θα γίνει πράξη αυτό. Και δεν έγινε ποτέ.</w:t>
      </w:r>
    </w:p>
    <w:p w14:paraId="225E59B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Η δημόσια περιουσία για πρώτη φορά δεν αντιμετωπίζεται ως βάρος που πρέπει να ξεφορτωθούμε. Αναβαθμίζουμε τις δημόσιες εγκαταστάσει</w:t>
      </w:r>
      <w:r>
        <w:rPr>
          <w:rFonts w:eastAsia="Times New Roman" w:cs="Times New Roman"/>
          <w:szCs w:val="24"/>
        </w:rPr>
        <w:t xml:space="preserve">ς και τις αξιοποιούμε με τον βέλτιστο δυνατό τρόπο, πολλές φορές αποδίδοντας και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ανοικτούς δημόσιους χώρους. Γιατί για εμάς αξιοποίηση της δημόσιας περιουσίας δεν σημαίνει το ξεπούλημα όσο-όσο, αλλά αναβάθμιση και αξιοποίησή της με</w:t>
      </w:r>
      <w:r>
        <w:rPr>
          <w:rFonts w:eastAsia="Times New Roman" w:cs="Times New Roman"/>
          <w:szCs w:val="24"/>
        </w:rPr>
        <w:t xml:space="preserve"> διαρκή έσοδα για το δημόσιο και συνεργασίες με τον ιδιωτικό τομέα, όπου αυτό μπορεί να οδηγήσει σε αμοιβαία επωφελείς συνέργειες.</w:t>
      </w:r>
    </w:p>
    <w:p w14:paraId="225E59B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Τέλος, υιοθετούμε ένα πλήρες στρατηγικό πλάνο για την ταχύτερη και αποτελεσματικότερη λειτουργία των δικαστηρίων, όπου συστήσ</w:t>
      </w:r>
      <w:r>
        <w:rPr>
          <w:rFonts w:eastAsia="Times New Roman" w:cs="Times New Roman"/>
          <w:szCs w:val="24"/>
        </w:rPr>
        <w:t xml:space="preserve">αμε Γενική Γραμματεία κατά της Διαφθοράς. </w:t>
      </w:r>
    </w:p>
    <w:p w14:paraId="225E59B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απ’ όσα άκουσα από τον </w:t>
      </w:r>
      <w:r>
        <w:rPr>
          <w:rFonts w:eastAsia="Times New Roman" w:cs="Times New Roman"/>
          <w:szCs w:val="24"/>
        </w:rPr>
        <w:t>α</w:t>
      </w:r>
      <w:r>
        <w:rPr>
          <w:rFonts w:eastAsia="Times New Roman" w:cs="Times New Roman"/>
          <w:szCs w:val="24"/>
        </w:rPr>
        <w:t xml:space="preserve">ρχηγό της, τον κ. Μητσοτάκη, δυστυχώς αποτυγχάνει να συγχρονιστεί με τις ιστορικές αλλαγές που έχει ανάγκη ο τόπος και για άλλη μια φορά δεν </w:t>
      </w:r>
      <w:r>
        <w:rPr>
          <w:rFonts w:eastAsia="Times New Roman" w:cs="Times New Roman"/>
          <w:szCs w:val="24"/>
        </w:rPr>
        <w:t>έχει να προτείνει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ουσιαστική πρόταση, κα</w:t>
      </w:r>
      <w:r>
        <w:rPr>
          <w:rFonts w:eastAsia="Times New Roman" w:cs="Times New Roman"/>
          <w:szCs w:val="24"/>
        </w:rPr>
        <w:t>μμία</w:t>
      </w:r>
      <w:r>
        <w:rPr>
          <w:rFonts w:eastAsia="Times New Roman" w:cs="Times New Roman"/>
          <w:szCs w:val="24"/>
        </w:rPr>
        <w:t xml:space="preserve"> θετική πρόταση. Αντιπολιτευτικές κορόνες ακούσαμε πολλές. Αντιπροτάσεις, όμως, για το πώς αλλιώς μπορούσε να φύγει ο τόπος από την κρίση δεν ακούσαμε, αλλά ούτε θετικές προτάσεις ακούσαμε. </w:t>
      </w:r>
    </w:p>
    <w:p w14:paraId="225E59B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Βεβαίως, ξέρετ</w:t>
      </w:r>
      <w:r>
        <w:rPr>
          <w:rFonts w:eastAsia="Times New Roman" w:cs="Times New Roman"/>
          <w:szCs w:val="24"/>
        </w:rPr>
        <w:t>ε κάτι; Οι αντιπολιτευτικές κορόνες, ιδίως όταν ακούγονται από εσάς, είναι εξαιρετικά τετριμμένες, γιατί δεν μπορεί να ξεχάσει ο λαός μας που ήσασταν και τι κάνατε μέχρι προχθές. Και πώς να σας πάρει σοβαρά ως κόμμα διαμαρτυρίας, όταν διαμαρτύρεστε ενάντια</w:t>
      </w:r>
      <w:r>
        <w:rPr>
          <w:rFonts w:eastAsia="Times New Roman" w:cs="Times New Roman"/>
          <w:szCs w:val="24"/>
        </w:rPr>
        <w:t xml:space="preserve"> σ’ αυτά που εσείς δημιουργήσατε;</w:t>
      </w:r>
    </w:p>
    <w:p w14:paraId="225E59B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Θέλω να σας θυμίσω, κυρίες και κύριοι συνάδελφοι της Αντιπολίτευσης, αλλά και του ΠΑΣΟΚ, ότι κυβερνούσατε για σαράντα χρόνια σ’ αυτόν τον τόπο. Χρεωκοπήσατε τη χώρα, λεηλατήσατε τον δημόσιο πλούτο, καταστρέψατε την κοινωνι</w:t>
      </w:r>
      <w:r>
        <w:rPr>
          <w:rFonts w:eastAsia="Times New Roman" w:cs="Times New Roman"/>
          <w:szCs w:val="24"/>
        </w:rPr>
        <w:t>κή συνοχή και τώρα έρχεστε και μας κουνάτε και το δάκτυλο; Μας λέτε ψεύτες, μας λέτε άχρηστους που δεν καταφέραμε σε ενάμιση χρόνο να συμμαζέψουμε όσα εσείς διαλύσατε μέσα σε σαράντα χρόνια!</w:t>
      </w:r>
    </w:p>
    <w:p w14:paraId="225E59B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Και μας λέτε μάλιστα ότι χρεώσαμε τη χώρα με τη διαπραγμάτευση. </w:t>
      </w:r>
      <w:r>
        <w:rPr>
          <w:rFonts w:eastAsia="Times New Roman" w:cs="Times New Roman"/>
          <w:szCs w:val="24"/>
        </w:rPr>
        <w:t>Ποιος, αλήθεια, χρέωσε τη χώρα; Αναγκαστήκαμε να πάρουμε χαμηλότοκο δάνειο, για να αποπληρώσουμε τα χρέη που εσείς μας κληρονομήσατε. Μέσα σε πέντε χρόνια, τα χρόνια της καταστροφικής πενταετίας, πήγατε το δημόσιο χρέος από το 124% στο 180%. Εμείς χρεώσαμε</w:t>
      </w:r>
      <w:r>
        <w:rPr>
          <w:rFonts w:eastAsia="Times New Roman" w:cs="Times New Roman"/>
          <w:szCs w:val="24"/>
        </w:rPr>
        <w:t xml:space="preserve"> τη χώρα;</w:t>
      </w:r>
    </w:p>
    <w:p w14:paraId="225E59B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Καταστρέψατε τα ασφαλιστικά ταμεία με το </w:t>
      </w:r>
      <w:r>
        <w:rPr>
          <w:rFonts w:eastAsia="Times New Roman" w:cs="Times New Roman"/>
          <w:szCs w:val="24"/>
          <w:lang w:val="en-US"/>
        </w:rPr>
        <w:t>PSI</w:t>
      </w:r>
      <w:r>
        <w:rPr>
          <w:rFonts w:eastAsia="Times New Roman" w:cs="Times New Roman"/>
          <w:szCs w:val="24"/>
        </w:rPr>
        <w:t xml:space="preserve">, τις τράπεζες, τους </w:t>
      </w:r>
      <w:proofErr w:type="spellStart"/>
      <w:r>
        <w:rPr>
          <w:rFonts w:eastAsia="Times New Roman" w:cs="Times New Roman"/>
          <w:szCs w:val="24"/>
        </w:rPr>
        <w:t>μικρομολογιούχους</w:t>
      </w:r>
      <w:proofErr w:type="spellEnd"/>
      <w:r>
        <w:rPr>
          <w:rFonts w:eastAsia="Times New Roman" w:cs="Times New Roman"/>
          <w:szCs w:val="24"/>
        </w:rPr>
        <w:t xml:space="preserve">. Φεσώσατε μέχρι και τα δισέγγονά μας και έχετε το θράσος να δηλώνετε ότι εμείς χρεώσαμε τη χώρα! </w:t>
      </w:r>
    </w:p>
    <w:p w14:paraId="225E59B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ενόσω κυβερνούσατε και υλοποιούσατε αυτήν την πρωτοφανή κοινω</w:t>
      </w:r>
      <w:r>
        <w:rPr>
          <w:rFonts w:eastAsia="Times New Roman" w:cs="Times New Roman"/>
          <w:szCs w:val="24"/>
        </w:rPr>
        <w:t xml:space="preserve">νική καταστροφή, είχατε τότε το θράσος να λέτε ότι δεν είναι πρόβλημα το χρέος της χώρας, ότι το χρέος είναι βιώσιμο. Τώρα, που εμείς για πρώτη φορά παίρνουμε ουσιαστική </w:t>
      </w:r>
      <w:proofErr w:type="spellStart"/>
      <w:r>
        <w:rPr>
          <w:rFonts w:eastAsia="Times New Roman" w:cs="Times New Roman"/>
          <w:szCs w:val="24"/>
        </w:rPr>
        <w:t>απομείωση</w:t>
      </w:r>
      <w:proofErr w:type="spellEnd"/>
      <w:r>
        <w:rPr>
          <w:rFonts w:eastAsia="Times New Roman" w:cs="Times New Roman"/>
          <w:szCs w:val="24"/>
        </w:rPr>
        <w:t xml:space="preserve"> για το χρέος 45 δισεκατομμυρίων ευρώ, χωρίς επιπλέον βάρη, έρχεστε και μας λ</w:t>
      </w:r>
      <w:r>
        <w:rPr>
          <w:rFonts w:eastAsia="Times New Roman" w:cs="Times New Roman"/>
          <w:szCs w:val="24"/>
        </w:rPr>
        <w:t xml:space="preserve">έτε: </w:t>
      </w:r>
      <w:r>
        <w:rPr>
          <w:rFonts w:eastAsia="Times New Roman" w:cs="Times New Roman"/>
          <w:szCs w:val="24"/>
        </w:rPr>
        <w:t>«</w:t>
      </w:r>
      <w:r>
        <w:rPr>
          <w:rFonts w:eastAsia="Times New Roman" w:cs="Times New Roman"/>
          <w:szCs w:val="24"/>
        </w:rPr>
        <w:t>Σιγά και τι πετύχατε; Σιγά το δύσκολο!</w:t>
      </w:r>
      <w:r>
        <w:rPr>
          <w:rFonts w:eastAsia="Times New Roman" w:cs="Times New Roman"/>
          <w:szCs w:val="24"/>
        </w:rPr>
        <w:t>».</w:t>
      </w:r>
      <w:r>
        <w:rPr>
          <w:rFonts w:eastAsia="Times New Roman" w:cs="Times New Roman"/>
          <w:szCs w:val="24"/>
        </w:rPr>
        <w:t xml:space="preserve"> </w:t>
      </w:r>
    </w:p>
    <w:p w14:paraId="225E59BC" w14:textId="77777777" w:rsidR="00E140DF" w:rsidRDefault="00A85BE1">
      <w:pPr>
        <w:spacing w:line="600" w:lineRule="auto"/>
        <w:ind w:firstLine="720"/>
        <w:jc w:val="both"/>
        <w:rPr>
          <w:rFonts w:eastAsia="Times New Roman" w:cs="Times New Roman"/>
          <w:szCs w:val="24"/>
        </w:rPr>
      </w:pPr>
      <w:proofErr w:type="spellStart"/>
      <w:r>
        <w:rPr>
          <w:rFonts w:eastAsia="Times New Roman" w:cs="Times New Roman"/>
          <w:szCs w:val="24"/>
        </w:rPr>
        <w:t>Ευκολάκι</w:t>
      </w:r>
      <w:proofErr w:type="spellEnd"/>
      <w:r>
        <w:rPr>
          <w:rFonts w:eastAsia="Times New Roman" w:cs="Times New Roman"/>
          <w:szCs w:val="24"/>
        </w:rPr>
        <w:t xml:space="preserve"> ήταν αυτό, αυτονόητο! Μα, αν ήταν τόσο αυτονόητο, γιατί εσείς τόσα χρόνια ούτε το πετύχατε ούτε καν το διεκδικήσατε; </w:t>
      </w:r>
    </w:p>
    <w:p w14:paraId="225E59BD"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225E59B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Ξέρετε, όμως, δεν είναι μόνο θράσος, είναι και μιζέρια. Δεν τολμάτε να αναγνωρίσετε ακόμη και κάποιες αυτονόητες επιτυχίες, όπως για παράδειγμα το κλείδωμα του επιτοκίου που μετατρέπεται σε σταθερό σε μια αβέβαιη περίοδο που έχουμε μπροστά μας για την παγκ</w:t>
      </w:r>
      <w:r>
        <w:rPr>
          <w:rFonts w:eastAsia="Times New Roman" w:cs="Times New Roman"/>
          <w:szCs w:val="24"/>
        </w:rPr>
        <w:t xml:space="preserve">όσμια οικονομία. </w:t>
      </w:r>
    </w:p>
    <w:p w14:paraId="225E59B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Δεν μας πειράζει, όμως, που εσείς δεν το αναγνωρίζετε. Μας αρκεί που αναγνωρίζεται διεθνώς και έτσι δίνεται ένα ισχυρό σήμα στη διεθνή επενδυτική κοινότητα και στις αγορές για την προοπτική αυτοδύναμου δανεισμού της χώρας.</w:t>
      </w:r>
    </w:p>
    <w:p w14:paraId="225E59C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Όμως το ίδιο θρ</w:t>
      </w:r>
      <w:r>
        <w:rPr>
          <w:rFonts w:eastAsia="Times New Roman" w:cs="Times New Roman"/>
          <w:szCs w:val="24"/>
        </w:rPr>
        <w:t>άσος επιδεικνύετε και σε ό,τι αφορά το ζήτημα των πρωτογενών πλεονασμάτων. Σας έπιασε μεγάλος πόνος, είδα, για τα πρωτογενή πλεονάσματα και σήμερα έρχεστε εδώ και μας κάνετε κριτική για τη συμφωνία του καλοκαιριού του 2015. Σήμερα σας πειράζει το πρωτογενέ</w:t>
      </w:r>
      <w:r>
        <w:rPr>
          <w:rFonts w:eastAsia="Times New Roman" w:cs="Times New Roman"/>
          <w:szCs w:val="24"/>
        </w:rPr>
        <w:t xml:space="preserve">ς πλεόνασμα 0,5% που έλεγε αυτή η συμφωνία για το 2016, το 1,75% για το 2017 και μας λέτε για προϋπολογισμό λιτότητας και </w:t>
      </w:r>
      <w:proofErr w:type="spellStart"/>
      <w:r>
        <w:rPr>
          <w:rFonts w:eastAsia="Times New Roman" w:cs="Times New Roman"/>
          <w:szCs w:val="24"/>
        </w:rPr>
        <w:t>υπερφορολόγησης</w:t>
      </w:r>
      <w:proofErr w:type="spellEnd"/>
      <w:r>
        <w:rPr>
          <w:rFonts w:eastAsia="Times New Roman" w:cs="Times New Roman"/>
          <w:szCs w:val="24"/>
        </w:rPr>
        <w:t xml:space="preserve">, ενώ όλοι γνωρίζουν </w:t>
      </w:r>
      <w:r>
        <w:rPr>
          <w:rFonts w:eastAsia="Times New Roman" w:cs="Times New Roman"/>
          <w:szCs w:val="24"/>
        </w:rPr>
        <w:t>-</w:t>
      </w:r>
      <w:r>
        <w:rPr>
          <w:rFonts w:eastAsia="Times New Roman" w:cs="Times New Roman"/>
          <w:szCs w:val="24"/>
        </w:rPr>
        <w:t>και εσείς πολύ καλά</w:t>
      </w:r>
      <w:r>
        <w:rPr>
          <w:rFonts w:eastAsia="Times New Roman" w:cs="Times New Roman"/>
          <w:szCs w:val="24"/>
        </w:rPr>
        <w:t>-</w:t>
      </w:r>
      <w:r>
        <w:rPr>
          <w:rFonts w:eastAsia="Times New Roman" w:cs="Times New Roman"/>
          <w:szCs w:val="24"/>
        </w:rPr>
        <w:t xml:space="preserve"> ότι εάν εφαρμοζόταν η δική σας σωτήρια συμφωνία, θα είχαμε στόχο πρωτογενούς</w:t>
      </w:r>
      <w:r>
        <w:rPr>
          <w:rFonts w:eastAsia="Times New Roman" w:cs="Times New Roman"/>
          <w:szCs w:val="24"/>
        </w:rPr>
        <w:t xml:space="preserve"> πλεονάσματος 4,5% για το 2017. </w:t>
      </w:r>
    </w:p>
    <w:p w14:paraId="225E59C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Τι θα είχαμε; Προϋπολογισμό ευημερίας; Το 4,5% είναι τουλάχιστον 8 δισεκατομμύρια ευρώ, κύριε Μητσοτάκη. Από πού θα τα βρίσκατε αυτά; Θα τα κόβατε από τα δέντρα! </w:t>
      </w:r>
    </w:p>
    <w:p w14:paraId="225E59C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πράγματι υποκριτικό από </w:t>
      </w:r>
      <w:r>
        <w:rPr>
          <w:rFonts w:eastAsia="Times New Roman" w:cs="Times New Roman"/>
          <w:szCs w:val="24"/>
        </w:rPr>
        <w:t>τη Νέα Δημοκρατία να γίνεται αναφορά στο θέμα των πρωτογενών πλεονασμάτων. Και θέλω να επαναλάβω αυτό το οποίο είπε πριν ο Υπουργός Οικονομικών. Η πρώτη συμφωνία προέβλεπε πρωτογενή πλεονάσματα πάνω από 5%. Η δεύτερη συμφωνία πάνω από 4%. Συγκεκριμένα, προ</w:t>
      </w:r>
      <w:r>
        <w:rPr>
          <w:rFonts w:eastAsia="Times New Roman" w:cs="Times New Roman"/>
          <w:szCs w:val="24"/>
        </w:rPr>
        <w:t>έβλεπε 4,5% για τη χρονιά που έρχεται, το 2017</w:t>
      </w:r>
      <w:r>
        <w:rPr>
          <w:rFonts w:eastAsia="Times New Roman" w:cs="Times New Roman"/>
          <w:szCs w:val="24"/>
        </w:rPr>
        <w:t>,</w:t>
      </w:r>
      <w:r>
        <w:rPr>
          <w:rFonts w:eastAsia="Times New Roman" w:cs="Times New Roman"/>
          <w:szCs w:val="24"/>
        </w:rPr>
        <w:t xml:space="preserve"> και πάνω από 4% για πολύ-πολύ μεγάλη χρονική περίοδο.</w:t>
      </w:r>
    </w:p>
    <w:p w14:paraId="225E59C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Θέλω πράγματι να αναρωτηθώ: Λέτε διαρκώς ότι οι εκλογές του 2015 ήταν αυτές που έκοψαν την πορεία της χώρας προς την ανάπτυξη του 3,5%. Πώς μπορεί να συμβ</w:t>
      </w:r>
      <w:r>
        <w:rPr>
          <w:rFonts w:eastAsia="Times New Roman" w:cs="Times New Roman"/>
          <w:szCs w:val="24"/>
        </w:rPr>
        <w:t xml:space="preserve">αδίσει ανάπτυξη 3,5% με στόχο πρωτογενούς πλεονάσματος 4,5%; Όπως δεν υπήρχε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 2014, όταν αποφασίσατε να ρίξετε στα βράχια…</w:t>
      </w:r>
    </w:p>
    <w:p w14:paraId="225E59C4"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25E59C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 Η ερώτηση είναι ρητορικ</w:t>
      </w:r>
      <w:r>
        <w:rPr>
          <w:rFonts w:eastAsia="Times New Roman" w:cs="Times New Roman"/>
          <w:szCs w:val="24"/>
        </w:rPr>
        <w:t>ή, όπως και προηγουμένως τέθηκε σειρά ρητορικών ερωτήσεων.</w:t>
      </w:r>
    </w:p>
    <w:p w14:paraId="225E59C6"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25E59C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Παρακαλώ, μην εξανίστασθε και μην απαντάτε.</w:t>
      </w:r>
    </w:p>
    <w:p w14:paraId="225E59C8"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Το αυτονόητο ρωτάει.</w:t>
      </w:r>
    </w:p>
    <w:p w14:paraId="225E59C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Ούτε τα αυτονόητα. Τα αυτονόητα </w:t>
      </w:r>
      <w:r>
        <w:rPr>
          <w:rFonts w:eastAsia="Times New Roman" w:cs="Times New Roman"/>
          <w:szCs w:val="24"/>
        </w:rPr>
        <w:t xml:space="preserve">είναι για τον καθένα αυτονόητα, αλίμονο! Είναι μέρος της αγόρευσης. Σας παρακαλώ. </w:t>
      </w:r>
    </w:p>
    <w:p w14:paraId="225E59CA"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Κυρίες και κύριοι συνάδελφοι, ρωτώ τα αυτονόητα και πράττουμε τα αυτονόητα, που επί πέντε χρόνια που κυβερνούσαν, αυτά τα αυτονόητα</w:t>
      </w:r>
      <w:r>
        <w:rPr>
          <w:rFonts w:eastAsia="Times New Roman" w:cs="Times New Roman"/>
          <w:szCs w:val="24"/>
        </w:rPr>
        <w:t xml:space="preserve"> δεν μπορούσαν ούτε να τα πράξουν ούτε να τα διερωτηθούν. Και τώρα τους ενοχλεί, που ακούν τα αυτονόητα.</w:t>
      </w:r>
    </w:p>
    <w:p w14:paraId="225E59CB"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225E59C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θέμα, λοιπόν, είναι, κυρίες και κύριοι συνάδελφοι, ότι ο ελληνικός λαός έχει μνήμη και δεν</w:t>
      </w:r>
      <w:r>
        <w:rPr>
          <w:rFonts w:eastAsia="Times New Roman" w:cs="Times New Roman"/>
          <w:szCs w:val="24"/>
        </w:rPr>
        <w:t xml:space="preserve"> μπορεί να δεχθεί τα κροκοδείλια δάκρυα περί υψηλών πρωτογενών πλεονασμάτων, όταν εσείς είχατε συμφωνήσει και υπογράψει πλεονάσματα 6%, 5% και 4% για μακρά χρονική περίοδο. </w:t>
      </w:r>
    </w:p>
    <w:p w14:paraId="225E59C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Πρόθεσή μας, κυρίες και κύριοι συνάδελφοι, είναι η δεύτερη αξιολόγηση να κλείσει ό</w:t>
      </w:r>
      <w:r>
        <w:rPr>
          <w:rFonts w:eastAsia="Times New Roman" w:cs="Times New Roman"/>
          <w:szCs w:val="24"/>
        </w:rPr>
        <w:t xml:space="preserve">σο το δυνατόν γρηγορότερα, ώστε να προετοιμάσουμε τη σταδιακή μας έξοδο στις αγορές, ήδη από την αρχή του 2017. </w:t>
      </w:r>
    </w:p>
    <w:p w14:paraId="225E59C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Προσερχόμαστε στο τραπέζι της διαπραγμάτευσης με σαφείς θέσεις και χωρίς </w:t>
      </w:r>
      <w:proofErr w:type="spellStart"/>
      <w:r>
        <w:rPr>
          <w:rFonts w:eastAsia="Times New Roman" w:cs="Times New Roman"/>
          <w:szCs w:val="24"/>
        </w:rPr>
        <w:t>τακτικισμούς</w:t>
      </w:r>
      <w:proofErr w:type="spellEnd"/>
      <w:r>
        <w:rPr>
          <w:rFonts w:eastAsia="Times New Roman" w:cs="Times New Roman"/>
          <w:szCs w:val="24"/>
        </w:rPr>
        <w:t>. Η Ελλάδα θα ολοκληρώσει τη συμφωνία εγκαίρως και στο ακέ</w:t>
      </w:r>
      <w:r>
        <w:rPr>
          <w:rFonts w:eastAsia="Times New Roman" w:cs="Times New Roman"/>
          <w:szCs w:val="24"/>
        </w:rPr>
        <w:t>ραιο, αλλά δεν θα εφαρμόσει επιπρόσθετα της συμφωνίας μέτρα λιτότητας και δεν θα αποδεχθεί παρεμβάσεις στην αγορά εργασίας, που τη θέτουν εκτός ευρωπαϊκού κεκτημένου.</w:t>
      </w:r>
    </w:p>
    <w:p w14:paraId="225E59C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Οι Ευρωπαίοι εταίροι νομίζω ότι οφείλουν να τοποθετηθούν ξεκάθαρα σ’ αυτό το κοινωνικό ζή</w:t>
      </w:r>
      <w:r>
        <w:rPr>
          <w:rFonts w:eastAsia="Times New Roman" w:cs="Times New Roman"/>
          <w:szCs w:val="24"/>
        </w:rPr>
        <w:t xml:space="preserve">τημα, στο θέμα των εργασιακών σχέσεων. </w:t>
      </w:r>
    </w:p>
    <w:p w14:paraId="225E59D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την Κυβέρνησή μας, το ζήτημα αυτό είναι καθαρό. Δεν μπορεί να γίνει στην Ελλάδα αποδεκτό πλαίσιο εργασιακών σχέσεων, έξω από το μοντέλο του ευρωπαϊκού κεκτημένου.</w:t>
      </w:r>
    </w:p>
    <w:p w14:paraId="225E59D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Γνωρίζω ότι σ’ αυτή μας τη θέση η πλειοψηφία των εταίρων μας, αλλά, θα έλεγα, και οι ευρωπαϊκοί θεσμοί είναι μαζί μας, γιατί οι ευρωπαϊκοί θεσμοί δεσμεύονται από το ευρωπαϊκό κεκτημένο. </w:t>
      </w:r>
    </w:p>
    <w:p w14:paraId="225E59D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Το Διεθνές Νομισματικό Ταμείο, βέβαια, είναι γνωστό ότι δεν συγκινείτ</w:t>
      </w:r>
      <w:r>
        <w:rPr>
          <w:rFonts w:eastAsia="Times New Roman" w:cs="Times New Roman"/>
          <w:szCs w:val="24"/>
        </w:rPr>
        <w:t xml:space="preserve">αι και πολύ απ’ αυτό το ευρωπαϊκό κεκτημένο. Δεν θα όφειλε άλλωστε. Η Ευρωπαϊκή Ένωση και οι θεσμοί της, όμως, είναι αυτοί που οφείλουν να βάλουν τα σαφή όρια. Και είμαι βέβαιος ότι θα το πράξουν. </w:t>
      </w:r>
    </w:p>
    <w:p w14:paraId="225E59D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Από εκεί και πέρα, νομίζω ότι θα πρέπει και το Διεθνές Νομ</w:t>
      </w:r>
      <w:r>
        <w:rPr>
          <w:rFonts w:eastAsia="Times New Roman" w:cs="Times New Roman"/>
          <w:szCs w:val="24"/>
        </w:rPr>
        <w:t xml:space="preserve">ισματικό Ταμείο να αποκτήσει το θάρρος της γνώμης του. Να πει ξεκάθαρα αν θέλει να μείνει ή θέλει να φύγει από την Ευρώπη. </w:t>
      </w:r>
    </w:p>
    <w:p w14:paraId="225E59D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Το ίδιο, όμως, οφείλει πριν από το Διεθνές Νομισματικό Ταμείο να κάνει και η Νέα Δημοκρατία. Θα μας πείτε επιτέλους την άποψή σας; </w:t>
      </w:r>
    </w:p>
    <w:p w14:paraId="225E59D5"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Εκλογές.</w:t>
      </w:r>
    </w:p>
    <w:p w14:paraId="225E59D6"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25E59D7"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Στην ομιλία του ο κ. Μητσοτάκης, εκτός από εκλογές, βεβαίως, που το λέει διαρκώς εδώ και ένα χρόνο, είπε ότι η Νέα Δημοκρατία –μάλιστα, </w:t>
      </w:r>
      <w:r>
        <w:rPr>
          <w:rFonts w:eastAsia="Times New Roman" w:cs="Times New Roman"/>
          <w:szCs w:val="24"/>
        </w:rPr>
        <w:t>θυμήθηκε και τον Καζαντζάκη για να το πει αυτό, δεν μπορούσε να το πει μόνος του, με δικά του λόγια, θυμήθηκε τα λόγια του Καζαντζάκη- είναι η παράταξη της ευθύνης. Και θέλω πράγματι να αναρωτηθώ, εφόσον είναι η παράταξη της ευθύνης, θα συνεχίσετε για πολύ</w:t>
      </w:r>
      <w:r>
        <w:rPr>
          <w:rFonts w:eastAsia="Times New Roman" w:cs="Times New Roman"/>
          <w:szCs w:val="24"/>
        </w:rPr>
        <w:t xml:space="preserve"> να κρύβεστε πίσω από τις θέσεις του Διεθνούς Νομισματικού Ταμείου; Η δική σας η άποψη ποια είναι; Ποια είναι η άποψή σας;</w:t>
      </w:r>
    </w:p>
    <w:p w14:paraId="225E59D8"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w:t>
      </w:r>
      <w:r>
        <w:rPr>
          <w:rFonts w:eastAsia="Times New Roman" w:cs="Times New Roman"/>
          <w:szCs w:val="24"/>
        </w:rPr>
        <w:t>ΝΕΛ</w:t>
      </w:r>
      <w:r>
        <w:rPr>
          <w:rFonts w:eastAsia="Times New Roman" w:cs="Times New Roman"/>
          <w:szCs w:val="24"/>
        </w:rPr>
        <w:t>)</w:t>
      </w:r>
    </w:p>
    <w:p w14:paraId="225E59D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Βγείτε με παρρησία και με ευθύνη απέναντι στον ελληνικό λαό -είναι κρίσιμες</w:t>
      </w:r>
      <w:r>
        <w:rPr>
          <w:rFonts w:eastAsia="Times New Roman" w:cs="Times New Roman"/>
          <w:szCs w:val="24"/>
        </w:rPr>
        <w:t xml:space="preserve"> οι στιγμές- και πείτε την άποψή σας. Το ερώτημα, που σας θέτουμε, είναι ερώτημα σαφές. Θα συνταχθείτε στην προσπάθειά μας για ενεργοποίηση των συλλογικών διαπραγματεύσεων; Ή θα ταυτιστείτε για άλλη μια φορά με τις πιο σκληρές, αντεργατικές απόψεις, που έχ</w:t>
      </w:r>
      <w:r>
        <w:rPr>
          <w:rFonts w:eastAsia="Times New Roman" w:cs="Times New Roman"/>
          <w:szCs w:val="24"/>
        </w:rPr>
        <w:t>ουν ακουστεί στο τραπέζι της διαπραγμάτευσης;</w:t>
      </w:r>
    </w:p>
    <w:p w14:paraId="225E59D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Θα ήθελα να πω και κάτι ακόμα σε αυτό το θέμα. Είπατε σε παλαιότερες δηλώσεις σας, κύριε Μητσοτάκη, ότι πρόκειται για αριστερές ιδεοληψίες.</w:t>
      </w:r>
    </w:p>
    <w:p w14:paraId="225E59DB"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25E59D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w:t>
      </w:r>
      <w:r>
        <w:rPr>
          <w:rFonts w:eastAsia="Times New Roman" w:cs="Times New Roman"/>
          <w:b/>
          <w:szCs w:val="24"/>
        </w:rPr>
        <w:t>σης</w:t>
      </w:r>
      <w:proofErr w:type="spellEnd"/>
      <w:r>
        <w:rPr>
          <w:rFonts w:eastAsia="Times New Roman" w:cs="Times New Roman"/>
          <w:b/>
          <w:szCs w:val="24"/>
        </w:rPr>
        <w:t xml:space="preserve">): </w:t>
      </w:r>
      <w:r>
        <w:rPr>
          <w:rFonts w:eastAsia="Times New Roman" w:cs="Times New Roman"/>
          <w:szCs w:val="24"/>
        </w:rPr>
        <w:t xml:space="preserve">Ένα λεπτό, κύριε Πρωθυπουργέ. </w:t>
      </w:r>
    </w:p>
    <w:p w14:paraId="225E59D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Κύριοι συνάδελφοι, σας παρακαλώ να γίνει ησυχία. Δεν θέλω να αναφερθώ σε ονόματα.</w:t>
      </w:r>
    </w:p>
    <w:p w14:paraId="225E59D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Κύριε Πρωθυπουργέ, προχωρήστε.</w:t>
      </w:r>
    </w:p>
    <w:p w14:paraId="225E59D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Η υπεράσπιση του ευρωπαϊκού κεκτημένου, κύριε Μητσοτάκη, δεν είν</w:t>
      </w:r>
      <w:r>
        <w:rPr>
          <w:rFonts w:eastAsia="Times New Roman" w:cs="Times New Roman"/>
          <w:szCs w:val="24"/>
        </w:rPr>
        <w:t xml:space="preserve">αι αριστερές ιδεοληψίες. Άλλωστε, θα ήθελα να σας θυμίσω ότι γι’ αυτό το θέμα το καλοκαίρι του 2015 είχα υπογράψει κοινή δήλωση με τον πρόεδρο </w:t>
      </w:r>
      <w:proofErr w:type="spellStart"/>
      <w:r>
        <w:rPr>
          <w:rFonts w:eastAsia="Times New Roman" w:cs="Times New Roman"/>
          <w:szCs w:val="24"/>
        </w:rPr>
        <w:t>Γιούνκερ</w:t>
      </w:r>
      <w:proofErr w:type="spellEnd"/>
      <w:r>
        <w:rPr>
          <w:rFonts w:eastAsia="Times New Roman" w:cs="Times New Roman"/>
          <w:szCs w:val="24"/>
        </w:rPr>
        <w:t xml:space="preserve"> για την επιστροφή και στη χώρα μας των συλλογικών διαπραγματεύσεων, που οι δικές σας κυβερνήσεις συναίνε</w:t>
      </w:r>
      <w:r>
        <w:rPr>
          <w:rFonts w:eastAsia="Times New Roman" w:cs="Times New Roman"/>
          <w:szCs w:val="24"/>
        </w:rPr>
        <w:t xml:space="preserve">σαν να καταργηθούν. Και φυσικά, ο Πρόεδρος </w:t>
      </w:r>
      <w:proofErr w:type="spellStart"/>
      <w:r>
        <w:rPr>
          <w:rFonts w:eastAsia="Times New Roman" w:cs="Times New Roman"/>
          <w:szCs w:val="24"/>
        </w:rPr>
        <w:t>Γιούνκερ</w:t>
      </w:r>
      <w:proofErr w:type="spellEnd"/>
      <w:r>
        <w:rPr>
          <w:rFonts w:eastAsia="Times New Roman" w:cs="Times New Roman"/>
          <w:szCs w:val="24"/>
        </w:rPr>
        <w:t xml:space="preserve"> δεν φαντάζομαι να θεωρείτε ότι διακατέχεται από αριστερές ιδεοληψίες. Ανήκει στο Ευρωπαϊκό Λαϊκό Κόμμα, όχι στη δική μας πολιτική οικογένεια. </w:t>
      </w:r>
    </w:p>
    <w:p w14:paraId="225E59E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Θα ήθελα, λοιπόν, κυρίες και κύριοι συνάδελφοι, να επισημάνω </w:t>
      </w:r>
      <w:r>
        <w:rPr>
          <w:rFonts w:eastAsia="Times New Roman" w:cs="Times New Roman"/>
          <w:szCs w:val="24"/>
        </w:rPr>
        <w:t>ότι έχουμε πια εμπειρία από διαπραγματεύσεις γι’ αυτό και δεν ανησυχούμε.</w:t>
      </w:r>
    </w:p>
    <w:p w14:paraId="225E59E1"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225E59E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Βρισκόμαστε πράγματι μπροστά σε παράλογες απαιτήσεις, όπως ακριβώς συνέβη και τον περασμένο Μάιο. Αλλά θέλω να σας θυμίσω ότι τον περασ</w:t>
      </w:r>
      <w:r>
        <w:rPr>
          <w:rFonts w:eastAsia="Times New Roman" w:cs="Times New Roman"/>
          <w:szCs w:val="24"/>
        </w:rPr>
        <w:t>μένο Μάιο, παρά το γεγονός ότι και τότε κρυφτήκατε πίσω από το Διεθνές Νομισματικό Ταμείο, παρά το γεγονός ότι και τότε δεν υποστηρίξατε την προσπάθεια της Κυβέρνησης να μην επιβληθούν επιπρόσθετα μέτρα 4 δισεκατομμυρίων ευρώ, προχωρήσαμε χωρίς να επιβληθο</w:t>
      </w:r>
      <w:r>
        <w:rPr>
          <w:rFonts w:eastAsia="Times New Roman" w:cs="Times New Roman"/>
          <w:szCs w:val="24"/>
        </w:rPr>
        <w:t>ύν. Το ίδιο πιστεύουμε ότι θα συμβεί και τώρα, γιατί γνωρίζουμε και εμείς και οι εταίροι μας, κυρίως, ότι το ελληνικό ζήτημα έχει πια ωριμάσει και μπορεί να λήξει σύντομα, αν όλες οι πλευρές επιδείξουν μια ελάχιστη βούληση καλής θέλησης. Και πιστεύω ότι αυ</w:t>
      </w:r>
      <w:r>
        <w:rPr>
          <w:rFonts w:eastAsia="Times New Roman" w:cs="Times New Roman"/>
          <w:szCs w:val="24"/>
        </w:rPr>
        <w:t>τό είναι πια μονόδρομος, ιδιαίτερα αν αναλογιστεί κανείς το νέο και ιδιαίτερα ασταθές ευρωπαϊκό, αλλά και παγκόσμιο περιβάλλον που διαμορφώνεται.</w:t>
      </w:r>
    </w:p>
    <w:p w14:paraId="225E59E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να αναφερθώ πολύ σύντομα σε αυτό το περιβάλλον, το ασταθές, γιατί η Ελλάδα πράγμ</w:t>
      </w:r>
      <w:r>
        <w:rPr>
          <w:rFonts w:eastAsia="Times New Roman" w:cs="Times New Roman"/>
          <w:szCs w:val="24"/>
        </w:rPr>
        <w:t xml:space="preserve">ατι βρίσκεται για πρώτη φορά στο κατώφλι της ανάκαμψης, αλλά ταυτόχρονα βρίσκεται και μπροστά σε πολύ σοβαρές προκλήσεις,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οποίες οφείλουμε να αντιμετωπίσουμε με ψυχραιμία και αποφασιστικότητα.</w:t>
      </w:r>
    </w:p>
    <w:p w14:paraId="225E59E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Τα τελευταία δυο χρόνια καταφέραμε από το μαύρο πρόβατο, το</w:t>
      </w:r>
      <w:r>
        <w:rPr>
          <w:rFonts w:eastAsia="Times New Roman" w:cs="Times New Roman"/>
          <w:szCs w:val="24"/>
        </w:rPr>
        <w:t>ν παρία της Ευρώπης, η Ελλάδα να γίνει μια υπολογίσιμη και σημαντική χώρα, οχυρό σταθερότητας σε μια ευρύτερα αποσταθεροποιημένη περιοχή, αλλά εγώ θα πρόσθετα και κάτι ακόμα: Καταφέραμε να γίνουμε και φάρος πανανθρώπινων αξιών: της δημοκρατίας, της αλληλεγ</w:t>
      </w:r>
      <w:r>
        <w:rPr>
          <w:rFonts w:eastAsia="Times New Roman" w:cs="Times New Roman"/>
          <w:szCs w:val="24"/>
        </w:rPr>
        <w:t xml:space="preserve">γύης, της υπεράσπισης των ανθρωπίνων δικαιωμάτων. </w:t>
      </w:r>
    </w:p>
    <w:p w14:paraId="225E59E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Και ξέρετε, αυτό δεν έγινε τυχαία. Αυτό έγινε τόσο με τη στάση αρχών που επιδείξαμε στη διαχείριση μιας πανευρωπαϊκής και παγκόσμιας κρίσης, όπως αυτή του προσφυγικού, όσο και με την ενεργητική και πολυδιά</w:t>
      </w:r>
      <w:r>
        <w:rPr>
          <w:rFonts w:eastAsia="Times New Roman" w:cs="Times New Roman"/>
          <w:szCs w:val="24"/>
        </w:rPr>
        <w:t xml:space="preserve">στατη εξωτερική μας πολιτική, που καταφέραμε να ξανακάνουμε την πατρίδα μας, την Ελλάδα, πρωταγωνιστή και όχι ουραγό στην ευαίσθητη περιοχή μας. </w:t>
      </w:r>
    </w:p>
    <w:p w14:paraId="225E59E6" w14:textId="77777777" w:rsidR="00E140DF" w:rsidRDefault="00A85BE1">
      <w:pPr>
        <w:spacing w:line="600" w:lineRule="auto"/>
        <w:ind w:firstLine="720"/>
        <w:jc w:val="both"/>
        <w:rPr>
          <w:rFonts w:eastAsia="Times New Roman"/>
          <w:szCs w:val="24"/>
        </w:rPr>
      </w:pPr>
      <w:r>
        <w:rPr>
          <w:rFonts w:eastAsia="Times New Roman"/>
          <w:szCs w:val="24"/>
        </w:rPr>
        <w:t>Αυτό, άλλωστε, αποδεικνύει το γεγονός ότι ποτέ άλλοτε σε τόσο σύντομο χρονικό διάστημα δεν έσπευσαν στην πατρί</w:t>
      </w:r>
      <w:r>
        <w:rPr>
          <w:rFonts w:eastAsia="Times New Roman"/>
          <w:szCs w:val="24"/>
        </w:rPr>
        <w:t>δα μας τόσοι πολλοί και τόσο σημαντικοί ηγέτες. Και έσπευσαν για να ενισχύσουν τον ρόλο και την παρουσία της Ελλάδας ως δύναμη ειρήνης και σταθερότητας, αλλά και ως δύναμη υπεράσπισης αξιών, από τους ηγέτες του Νότου, που ήρθαν εδώ στην Αθήνα για να στείλο</w:t>
      </w:r>
      <w:r>
        <w:rPr>
          <w:rFonts w:eastAsia="Times New Roman"/>
          <w:szCs w:val="24"/>
        </w:rPr>
        <w:t>υν το μήνυμα για την ανάγκη τερματισμού της λιτότητας, έως τον Πάπα Φραγκίσκο, που ήρθε για να εξάρει τη στάση των Ελλήνων απέναντι στους πρόσφυγες και από τον Πρόεδρο Πούτιν ως τον Πρόεδρο Ομπάμα, που επιβεβαίωσαν τον κρίσιμο γεωπολιτικό ρόλο της Ελλάδας,</w:t>
      </w:r>
      <w:r>
        <w:rPr>
          <w:rFonts w:eastAsia="Times New Roman"/>
          <w:szCs w:val="24"/>
        </w:rPr>
        <w:t xml:space="preserve"> αλλά και τον μοναδικό, θα έλεγα, τόπο όπου μεγάλες αξίες γεννήθηκαν και παραμένουν ζωντανές στην καθημερινή πάλη του λαού μας.</w:t>
      </w:r>
    </w:p>
    <w:p w14:paraId="225E59E7" w14:textId="77777777" w:rsidR="00E140DF" w:rsidRDefault="00A85BE1">
      <w:pPr>
        <w:spacing w:line="600" w:lineRule="auto"/>
        <w:ind w:firstLine="720"/>
        <w:jc w:val="both"/>
        <w:rPr>
          <w:rFonts w:eastAsia="Times New Roman"/>
          <w:szCs w:val="24"/>
        </w:rPr>
      </w:pPr>
      <w:r>
        <w:rPr>
          <w:rFonts w:eastAsia="Times New Roman"/>
          <w:szCs w:val="24"/>
        </w:rPr>
        <w:t>Τις επόμενες μέρες, όμως –και επιτρέψτε μου να αναφερθώ σε αυτό, δεν αφορά τα οικονομικά πράγματα, αφορά όμως κρίσιμες διαπραγμα</w:t>
      </w:r>
      <w:r>
        <w:rPr>
          <w:rFonts w:eastAsia="Times New Roman"/>
          <w:szCs w:val="24"/>
        </w:rPr>
        <w:t>τεύσεις που έχουμε μπροστά μας, αυτή τη φορά όχι για την οικονομία, αλλά για το κρίσιμο θέμα που ταλανίζει τον τόπο εδώ και σαράντα δύο χρόνια, το Κυπριακό ζήτημα- έχουμε μπροστά μας την εντατικοποίηση της τελικής φάσης των συνομιλιών για το Κυπριακό.</w:t>
      </w:r>
    </w:p>
    <w:p w14:paraId="225E59E8" w14:textId="77777777" w:rsidR="00E140DF" w:rsidRDefault="00A85BE1">
      <w:pPr>
        <w:spacing w:line="600" w:lineRule="auto"/>
        <w:ind w:firstLine="720"/>
        <w:jc w:val="both"/>
        <w:rPr>
          <w:rFonts w:eastAsia="Times New Roman"/>
          <w:szCs w:val="24"/>
        </w:rPr>
      </w:pPr>
      <w:r>
        <w:rPr>
          <w:rFonts w:eastAsia="Times New Roman"/>
          <w:szCs w:val="24"/>
        </w:rPr>
        <w:t>Θέλω</w:t>
      </w:r>
      <w:r>
        <w:rPr>
          <w:rFonts w:eastAsia="Times New Roman"/>
          <w:szCs w:val="24"/>
        </w:rPr>
        <w:t xml:space="preserve"> με την ευκαιρία να τονίσω για άλλη μια φορά τη συμπαράστασή μου στον Πρόεδρο Αναστασιάδη, με τον οποίο έχουμε μια εξαιρετική συνεργασία, αλλά και τη συμπαράστασή μου, την ενθάρρυνσή μου μάλλον και στον ηγέτη της τουρκοκυπριακής κοινότητας, τον Μουσταφά </w:t>
      </w:r>
      <w:proofErr w:type="spellStart"/>
      <w:r>
        <w:rPr>
          <w:rFonts w:eastAsia="Times New Roman"/>
          <w:szCs w:val="24"/>
        </w:rPr>
        <w:t>Ακ</w:t>
      </w:r>
      <w:r>
        <w:rPr>
          <w:rFonts w:eastAsia="Times New Roman"/>
          <w:szCs w:val="24"/>
        </w:rPr>
        <w:t>ιντζί</w:t>
      </w:r>
      <w:proofErr w:type="spellEnd"/>
      <w:r>
        <w:rPr>
          <w:rFonts w:eastAsia="Times New Roman"/>
          <w:szCs w:val="24"/>
        </w:rPr>
        <w:t>. Γιατί πιστεύω ότι για πρώτη φορά έχουμε μια θετική συγκυρία, να έχουμε δύο ηγέτες που θέλουν επίλυση του προβλήματος. Και αυτό πρέπει να το καταλάβουν καλά και οι γείτονές μας στην Τουρκία.</w:t>
      </w:r>
    </w:p>
    <w:p w14:paraId="225E59E9" w14:textId="77777777" w:rsidR="00E140DF" w:rsidRDefault="00A85BE1">
      <w:pPr>
        <w:spacing w:line="600" w:lineRule="auto"/>
        <w:ind w:firstLine="720"/>
        <w:jc w:val="both"/>
        <w:rPr>
          <w:rFonts w:eastAsia="Times New Roman"/>
          <w:szCs w:val="24"/>
        </w:rPr>
      </w:pPr>
      <w:r>
        <w:rPr>
          <w:rFonts w:eastAsia="Times New Roman"/>
          <w:szCs w:val="24"/>
        </w:rPr>
        <w:t xml:space="preserve">Οι διαρκείς δηλώσεις αμφισβήτησης των διεθνών Συνθηκών και </w:t>
      </w:r>
      <w:r>
        <w:rPr>
          <w:rFonts w:eastAsia="Times New Roman"/>
          <w:szCs w:val="24"/>
        </w:rPr>
        <w:t>της διεθνούς νομιμότητας δεν βοηθάνε καθόλου στη δημιουργία ενός θετικού κλίματος για την επίλυση του Κυπριακού προβλήματος. Άποψή μου είναι ότι δεν βοηθάνε καθόλου και την ίδια την Τουρκία.</w:t>
      </w:r>
    </w:p>
    <w:p w14:paraId="225E59EA" w14:textId="77777777" w:rsidR="00E140DF" w:rsidRDefault="00A85BE1">
      <w:pPr>
        <w:spacing w:line="600" w:lineRule="auto"/>
        <w:ind w:firstLine="720"/>
        <w:jc w:val="both"/>
        <w:rPr>
          <w:rFonts w:eastAsia="Times New Roman"/>
          <w:szCs w:val="24"/>
        </w:rPr>
      </w:pPr>
      <w:r>
        <w:rPr>
          <w:rFonts w:eastAsia="Times New Roman"/>
          <w:szCs w:val="24"/>
        </w:rPr>
        <w:t>Η Ελλάδα δεν είναι μια μικρή χώρα που θα φοβηθεί, αλλά ούτε και θ</w:t>
      </w:r>
      <w:r>
        <w:rPr>
          <w:rFonts w:eastAsia="Times New Roman"/>
          <w:szCs w:val="24"/>
        </w:rPr>
        <w:t>α αντιδράσει σπασμωδικά σε παρόμοιες προκλήσεις. Η Ελλάδα και η Κύπρος, μην το ξεχνάμε αυτό, είναι χώρες της Ευρωπαϊκής Ένωσης. Τα σύνορα της Ελλάδας με την Τουρκία, είναι ταυτόχρονα τα σύνορα της Ευρώπης με την Τουρκία. Επιμένουμε, λοιπόν, να υποστηρίζουμ</w:t>
      </w:r>
      <w:r>
        <w:rPr>
          <w:rFonts w:eastAsia="Times New Roman"/>
          <w:szCs w:val="24"/>
        </w:rPr>
        <w:t>ε τη θετική ατζέντα και στις ευρωτουρκικές αλλά και στις ελληνοτουρκικές σχέσεις. Θα έλεγα, μάλιστα, ότι είμαστε από τους πιο ένθερμους υποστηρικτές της θετικής ατζέντας, όταν σχεδόν σε όλη την Ευρώπη διαμορφώνεται δυστυχώς ένα αρνητικό κλίμα. Τείνουμε δια</w:t>
      </w:r>
      <w:r>
        <w:rPr>
          <w:rFonts w:eastAsia="Times New Roman"/>
          <w:szCs w:val="24"/>
        </w:rPr>
        <w:t>ρκώς το χέρι της φιλίας και της συνεργασίας, αλλά ταυτόχρονα δεν πρόκειται να κάνουμε πίσω σε θέματα αρχών που απορρέουν από το Διεθνές Δίκαιο.</w:t>
      </w:r>
    </w:p>
    <w:p w14:paraId="225E59EB" w14:textId="77777777" w:rsidR="00E140DF" w:rsidRDefault="00A85BE1">
      <w:pPr>
        <w:spacing w:line="600" w:lineRule="auto"/>
        <w:ind w:firstLine="720"/>
        <w:jc w:val="both"/>
        <w:rPr>
          <w:rFonts w:eastAsia="Times New Roman"/>
          <w:szCs w:val="24"/>
        </w:rPr>
      </w:pPr>
      <w:r>
        <w:rPr>
          <w:rFonts w:eastAsia="Times New Roman"/>
          <w:szCs w:val="24"/>
        </w:rPr>
        <w:t>Το Κυπριακό δεν είναι ελληνοτουρκική διαφορά. Είναι διεθνές πρόβλημα που εδώ και σαράντα δύο έτη προκύπτει από τ</w:t>
      </w:r>
      <w:r>
        <w:rPr>
          <w:rFonts w:eastAsia="Times New Roman"/>
          <w:szCs w:val="24"/>
        </w:rPr>
        <w:t xml:space="preserve">ην παράνομη εισβολή και κατοχή του βόρειου τμήματος της </w:t>
      </w:r>
      <w:r>
        <w:rPr>
          <w:rFonts w:eastAsia="Times New Roman"/>
          <w:szCs w:val="24"/>
        </w:rPr>
        <w:t>ν</w:t>
      </w:r>
      <w:r>
        <w:rPr>
          <w:rFonts w:eastAsia="Times New Roman"/>
          <w:szCs w:val="24"/>
        </w:rPr>
        <w:t>ήσου.</w:t>
      </w:r>
    </w:p>
    <w:p w14:paraId="225E59EC" w14:textId="77777777" w:rsidR="00E140DF" w:rsidRDefault="00A85BE1">
      <w:pPr>
        <w:spacing w:line="600" w:lineRule="auto"/>
        <w:ind w:firstLine="720"/>
        <w:jc w:val="both"/>
        <w:rPr>
          <w:rFonts w:eastAsia="Times New Roman"/>
          <w:szCs w:val="24"/>
        </w:rPr>
      </w:pPr>
      <w:r>
        <w:rPr>
          <w:rFonts w:eastAsia="Times New Roman"/>
          <w:szCs w:val="24"/>
        </w:rPr>
        <w:t>Αν, λοιπόν, θέλουμε βιώσιμη λύση, αυτή δεν μπορεί να προβλέπει τη συνέχεια ενός αναχρονιστικού πλαισίου εγγυήσεων, αλλά ούτε και την παρουσία και μάλιστα τη μόνιμη παρουσία των στρατευμάτων στο</w:t>
      </w:r>
      <w:r>
        <w:rPr>
          <w:rFonts w:eastAsia="Times New Roman"/>
          <w:szCs w:val="24"/>
        </w:rPr>
        <w:t xml:space="preserve"> </w:t>
      </w:r>
      <w:r>
        <w:rPr>
          <w:rFonts w:eastAsia="Times New Roman"/>
          <w:szCs w:val="24"/>
        </w:rPr>
        <w:t>ν</w:t>
      </w:r>
      <w:r>
        <w:rPr>
          <w:rFonts w:eastAsia="Times New Roman"/>
          <w:szCs w:val="24"/>
        </w:rPr>
        <w:t xml:space="preserve">ησί. Αντιθέτως, πρέπει να προβλέπει την αποχώρησή τους. Αυτή τη θέση, θα έλεγα, και σας καλώ να τη συμφωνήσουμε. Διότι, εντάξει, είστε υπέρ της ευθύνης, αλλά το να λέει κανείς διαρκώς «η Κύπρος αποφασίζει η Ελλάδα </w:t>
      </w:r>
      <w:proofErr w:type="spellStart"/>
      <w:r>
        <w:rPr>
          <w:rFonts w:eastAsia="Times New Roman"/>
          <w:szCs w:val="24"/>
        </w:rPr>
        <w:t>συμπαρίσταται</w:t>
      </w:r>
      <w:proofErr w:type="spellEnd"/>
      <w:r>
        <w:rPr>
          <w:rFonts w:eastAsia="Times New Roman"/>
          <w:szCs w:val="24"/>
        </w:rPr>
        <w:t xml:space="preserve">» είναι ένα κλισέ, όλοι το </w:t>
      </w:r>
      <w:r>
        <w:rPr>
          <w:rFonts w:eastAsia="Times New Roman"/>
          <w:szCs w:val="24"/>
        </w:rPr>
        <w:t>ξέρουμε αυτό να το λέμε. Στην κρίσιμη στιγμή, όμως, πρέπει να πούμε άποψη, γνώμη, να πούμε αν είμαστε υπέρ της λύσης, να πούμε τι θα κάνουμε για να τη διασφαλίσουμε και κυρίως να δούμε μαζί, θα έλεγα, και να επικροτήσουμε ως εθνική γραμμή τη θέση μας και τ</w:t>
      </w:r>
      <w:r>
        <w:rPr>
          <w:rFonts w:eastAsia="Times New Roman"/>
          <w:szCs w:val="24"/>
        </w:rPr>
        <w:t>η στάση μας στις κρίσιμες εντατικές συνομιλίες και να καλέσουμε τους γείτονές μας…</w:t>
      </w:r>
    </w:p>
    <w:p w14:paraId="225E59ED" w14:textId="77777777" w:rsidR="00E140DF" w:rsidRDefault="00A85BE1">
      <w:pPr>
        <w:spacing w:line="600" w:lineRule="auto"/>
        <w:ind w:firstLine="720"/>
        <w:jc w:val="center"/>
        <w:rPr>
          <w:rFonts w:eastAsia="Times New Roman"/>
          <w:szCs w:val="24"/>
        </w:rPr>
      </w:pPr>
      <w:r>
        <w:rPr>
          <w:rFonts w:eastAsia="Times New Roman"/>
          <w:szCs w:val="24"/>
        </w:rPr>
        <w:t>(Θόρυβος στην Αίθουσα)</w:t>
      </w:r>
    </w:p>
    <w:p w14:paraId="225E59EE" w14:textId="77777777" w:rsidR="00E140DF" w:rsidRDefault="00A85BE1">
      <w:pPr>
        <w:spacing w:line="600" w:lineRule="auto"/>
        <w:ind w:firstLine="720"/>
        <w:jc w:val="both"/>
        <w:rPr>
          <w:rFonts w:eastAsia="Times New Roman"/>
          <w:szCs w:val="24"/>
        </w:rPr>
      </w:pPr>
      <w:r>
        <w:rPr>
          <w:rFonts w:eastAsia="Times New Roman"/>
          <w:szCs w:val="24"/>
        </w:rPr>
        <w:t>Δυστυχώς, φαίνεται ότι δεν έχετε την ικανότητα ακόμα και στα κρίσιμα αυτά θέματα να έχετε μια νηφαλιότητα και μια ψυχραιμία.</w:t>
      </w:r>
    </w:p>
    <w:p w14:paraId="225E59EF"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Ήσυχα, σας παρακαλώ.</w:t>
      </w:r>
      <w:r w:rsidRPr="008A343D">
        <w:rPr>
          <w:rFonts w:eastAsia="Times New Roman"/>
          <w:szCs w:val="24"/>
        </w:rPr>
        <w:t xml:space="preserve"> </w:t>
      </w:r>
    </w:p>
    <w:p w14:paraId="225E59F0" w14:textId="77777777" w:rsidR="00E140DF" w:rsidRDefault="00A85BE1">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Θα σας καλούσα, λοιπόν -κι αυτή η πρόσκληση απευθύνεται προφανώς στο κόμμα της Αξιωματικής Αντιπολίτευσης, αλλά και σε όλα τα κόμματα-, να έχουμε τη δυνατότητα το ε</w:t>
      </w:r>
      <w:r>
        <w:rPr>
          <w:rFonts w:eastAsia="Times New Roman"/>
          <w:szCs w:val="24"/>
        </w:rPr>
        <w:t>πόμενο διάστημα να διαμορφώσουμε την εθνική μας θέση για το κρίσιμο αυτό θέμα και να καλέσουμε τους γείτονές μας να αναλογιστούν την ιστορική αλλαγή που θα επιφέρει στις σχέσεις μας -αλλά και στο αύριο των επόμενων γενεών, στους χώρες μας, στους λαούς μας,</w:t>
      </w:r>
      <w:r>
        <w:rPr>
          <w:rFonts w:eastAsia="Times New Roman"/>
          <w:szCs w:val="24"/>
        </w:rPr>
        <w:t xml:space="preserve"> στην περιοχή μας- μια δίκαιη και βιώσιμη λύση του Κυπριακού προβλήματος. Να καλέσουμε τους γείτονες να χαμηλώσουν τους τόνους και να κάτσουν στο τραπέζι της διαπραγμάτευσης, με λογική και σύνεση. Και λογική και σύνεση σημαίνει ότι η κατοχή στην Κύπρο δεν </w:t>
      </w:r>
      <w:r>
        <w:rPr>
          <w:rFonts w:eastAsia="Times New Roman"/>
          <w:szCs w:val="24"/>
        </w:rPr>
        <w:t>μπορεί να συνεχιστεί και μόνο έτσι θα βρεθεί η χρυσή τομή για μια δίκαιη και βιώσιμη λύση.</w:t>
      </w:r>
    </w:p>
    <w:p w14:paraId="225E59F1" w14:textId="77777777" w:rsidR="00E140DF" w:rsidRDefault="00A85BE1">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225E59F2"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συνάδελφοι, το 2017 πιστεύω ότι θα είναι ένα έτος ορόσημο για την ελληνική οικονομία. Με </w:t>
      </w:r>
      <w:r>
        <w:rPr>
          <w:rFonts w:eastAsia="Times New Roman"/>
          <w:szCs w:val="24"/>
        </w:rPr>
        <w:t xml:space="preserve">το κλείσιμο της δεύτερης αξιολόγησης θα έχει άλλωστε ολοκληρωθεί το μεγαλύτερο μέρος του προγράμματος. Η χώρα θα είναι έτοιμη, έχοντας ανακτήσει την αυτονομία της, να προχωρήσει με πιο αισιόδοξα βήματα στην επόμενη μέρα, με ένα νέο </w:t>
      </w:r>
      <w:proofErr w:type="spellStart"/>
      <w:r>
        <w:rPr>
          <w:rFonts w:eastAsia="Times New Roman"/>
          <w:szCs w:val="24"/>
        </w:rPr>
        <w:t>αξιακό</w:t>
      </w:r>
      <w:proofErr w:type="spellEnd"/>
      <w:r>
        <w:rPr>
          <w:rFonts w:eastAsia="Times New Roman"/>
          <w:szCs w:val="24"/>
        </w:rPr>
        <w:t xml:space="preserve"> παραγωγικό πρότυπ</w:t>
      </w:r>
      <w:r>
        <w:rPr>
          <w:rFonts w:eastAsia="Times New Roman"/>
          <w:szCs w:val="24"/>
        </w:rPr>
        <w:t xml:space="preserve">ο, αφήνοντας πίσω βλαπτικές νοοτροπίες του παρελθόντος, διαμορφώνοντας προϋποθέσεις για μια ισχυρή και βιώσιμη οικονομία, ικανή να ανταποκριθεί στις προκλήσεις παγκόσμιας οικονομίας. Μια οικονομία που θα κατανέμει δίκαια το παραγωγικό προϊόν της χώρας, με </w:t>
      </w:r>
      <w:r>
        <w:rPr>
          <w:rFonts w:eastAsia="Times New Roman"/>
          <w:szCs w:val="24"/>
        </w:rPr>
        <w:t>ισχυρό δείκτη για τους κοινωνικά πιο αδύναμους.</w:t>
      </w:r>
    </w:p>
    <w:p w14:paraId="225E59F3" w14:textId="77777777" w:rsidR="00E140DF" w:rsidRDefault="00A85BE1">
      <w:pPr>
        <w:spacing w:line="600" w:lineRule="auto"/>
        <w:ind w:firstLine="720"/>
        <w:jc w:val="both"/>
        <w:rPr>
          <w:rFonts w:eastAsia="Times New Roman"/>
          <w:szCs w:val="24"/>
        </w:rPr>
      </w:pPr>
      <w:r>
        <w:rPr>
          <w:rFonts w:eastAsia="Times New Roman"/>
          <w:szCs w:val="24"/>
        </w:rPr>
        <w:t>Πιστεύω ότι αυτό είναι μια εθνική επιταγή, που πρέπει να την υπηρετήσουμε μέχρι τέλους. Και πιστεύω ότι αυτό συμμερίζεται -κριτικά, με πικρίες, απογοητεύσεις, αλλά το συμμερίζεται- η μεγάλη πλειοψηφία του ελλ</w:t>
      </w:r>
      <w:r>
        <w:rPr>
          <w:rFonts w:eastAsia="Times New Roman"/>
          <w:szCs w:val="24"/>
        </w:rPr>
        <w:t>ηνικού λαού που μας παρακολουθεί. Και είμαι βέβαιος ότι μπορούμε στο τέλος αυτής της κρίσιμης και δύσκολης πορείας να ικανοποιήσουμε, να καταφέρουμε να δικαιώσουμε τους πόθους αλλά και τις θυσίες αυτής της μεγάλης πλειοψηφίας, μιας πλειοψηφίας για την οποί</w:t>
      </w:r>
      <w:r>
        <w:rPr>
          <w:rFonts w:eastAsia="Times New Roman"/>
          <w:szCs w:val="24"/>
        </w:rPr>
        <w:t xml:space="preserve">α αγωνιζόμαστε και θα συνεχίσουμε να αγωνιζόμαστε. </w:t>
      </w:r>
    </w:p>
    <w:p w14:paraId="225E59F4" w14:textId="77777777" w:rsidR="00E140DF" w:rsidRDefault="00A85BE1">
      <w:pPr>
        <w:spacing w:line="600" w:lineRule="auto"/>
        <w:ind w:firstLine="720"/>
        <w:jc w:val="both"/>
        <w:rPr>
          <w:rFonts w:eastAsia="Times New Roman"/>
          <w:szCs w:val="24"/>
        </w:rPr>
      </w:pPr>
      <w:r>
        <w:rPr>
          <w:rFonts w:eastAsia="Times New Roman"/>
          <w:szCs w:val="24"/>
        </w:rPr>
        <w:t xml:space="preserve">Το 2017 θα είναι ένα έτος ορόσημο για την έξοδο της χώρας από την κρίση. Και αυτός ο </w:t>
      </w:r>
      <w:r>
        <w:rPr>
          <w:rFonts w:eastAsia="Times New Roman"/>
          <w:szCs w:val="24"/>
        </w:rPr>
        <w:t>π</w:t>
      </w:r>
      <w:r>
        <w:rPr>
          <w:rFonts w:eastAsia="Times New Roman"/>
          <w:szCs w:val="24"/>
        </w:rPr>
        <w:t xml:space="preserve">ροϋπολογισμός είναι ο πρώτος </w:t>
      </w:r>
      <w:r>
        <w:rPr>
          <w:rFonts w:eastAsia="Times New Roman"/>
          <w:szCs w:val="24"/>
        </w:rPr>
        <w:t>π</w:t>
      </w:r>
      <w:r>
        <w:rPr>
          <w:rFonts w:eastAsia="Times New Roman"/>
          <w:szCs w:val="24"/>
        </w:rPr>
        <w:t xml:space="preserve">ροϋπολογισμός αισιοδοξίας, ανάπτυξης και ανάκαμψης της ελληνικής οικονομίας. </w:t>
      </w:r>
    </w:p>
    <w:p w14:paraId="225E59F5" w14:textId="77777777" w:rsidR="00E140DF" w:rsidRDefault="00A85BE1">
      <w:pPr>
        <w:spacing w:line="600" w:lineRule="auto"/>
        <w:ind w:firstLine="720"/>
        <w:jc w:val="both"/>
        <w:rPr>
          <w:rFonts w:eastAsia="Times New Roman"/>
          <w:szCs w:val="24"/>
        </w:rPr>
      </w:pPr>
      <w:r>
        <w:rPr>
          <w:rFonts w:eastAsia="Times New Roman"/>
          <w:szCs w:val="24"/>
        </w:rPr>
        <w:t xml:space="preserve">Σας καλώ, </w:t>
      </w:r>
      <w:r>
        <w:rPr>
          <w:rFonts w:eastAsia="Times New Roman"/>
          <w:szCs w:val="24"/>
        </w:rPr>
        <w:t>λοιπόν, με ανοιχτή την καρδιά να τον υπερψηφίσετε και να προχωρήσουμε μαζί στην επόμενη μέρα.</w:t>
      </w:r>
    </w:p>
    <w:p w14:paraId="225E59F6" w14:textId="77777777" w:rsidR="00E140DF" w:rsidRDefault="00A85BE1">
      <w:pPr>
        <w:spacing w:line="600" w:lineRule="auto"/>
        <w:ind w:firstLine="720"/>
        <w:jc w:val="both"/>
        <w:rPr>
          <w:rFonts w:eastAsia="Times New Roman"/>
          <w:szCs w:val="24"/>
        </w:rPr>
      </w:pPr>
      <w:r>
        <w:rPr>
          <w:rFonts w:eastAsia="Times New Roman"/>
          <w:szCs w:val="24"/>
        </w:rPr>
        <w:t>(Όρθιοι οι Βουλευτές του ΣΥΡΙΖΑ και των Α</w:t>
      </w:r>
      <w:r>
        <w:rPr>
          <w:rFonts w:eastAsia="Times New Roman"/>
          <w:szCs w:val="24"/>
        </w:rPr>
        <w:t>ΝΕΛ</w:t>
      </w:r>
      <w:r>
        <w:rPr>
          <w:rFonts w:eastAsia="Times New Roman"/>
          <w:szCs w:val="24"/>
        </w:rPr>
        <w:t xml:space="preserve"> χειροκροτούν ζωηρά και παρατεταμένα)</w:t>
      </w:r>
    </w:p>
    <w:p w14:paraId="225E59F7"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η συζήτηση για τον Πρ</w:t>
      </w:r>
      <w:r>
        <w:rPr>
          <w:rFonts w:eastAsia="Times New Roman"/>
          <w:szCs w:val="24"/>
        </w:rPr>
        <w:t>οϋπολογισμό για το έτος 2017 έφθασε στο τέλος της. Θα ήθελα να ακούσετε κάτι, διότι έχει σημασία. Είναι μια επιτυχία της διαδικασίας που αφορά στη συμπεριφορά των Βουλευτών όλων των κομμάτων και των Κοινοβουλευτικών Εκπροσώπων και ιδιαίτερα των διοικητικών</w:t>
      </w:r>
      <w:r>
        <w:rPr>
          <w:rFonts w:eastAsia="Times New Roman"/>
          <w:szCs w:val="24"/>
        </w:rPr>
        <w:t xml:space="preserve"> υπαλλήλων της Βουλής.</w:t>
      </w:r>
    </w:p>
    <w:p w14:paraId="225E59F8" w14:textId="77777777" w:rsidR="00E140DF" w:rsidRDefault="00A85BE1">
      <w:pPr>
        <w:spacing w:line="600" w:lineRule="auto"/>
        <w:ind w:firstLine="720"/>
        <w:jc w:val="both"/>
        <w:rPr>
          <w:rFonts w:eastAsia="Times New Roman"/>
          <w:szCs w:val="24"/>
        </w:rPr>
      </w:pPr>
      <w:r>
        <w:rPr>
          <w:rFonts w:eastAsia="Times New Roman"/>
          <w:szCs w:val="24"/>
        </w:rPr>
        <w:t xml:space="preserve">Για πρώτη φορά, εκτός από τους οκτώ </w:t>
      </w:r>
      <w:r>
        <w:rPr>
          <w:rFonts w:eastAsia="Times New Roman"/>
          <w:szCs w:val="24"/>
        </w:rPr>
        <w:t>γ</w:t>
      </w:r>
      <w:r>
        <w:rPr>
          <w:rFonts w:eastAsia="Times New Roman"/>
          <w:szCs w:val="24"/>
        </w:rPr>
        <w:t xml:space="preserve">ενικούς </w:t>
      </w:r>
      <w:r>
        <w:rPr>
          <w:rFonts w:eastAsia="Times New Roman"/>
          <w:szCs w:val="24"/>
        </w:rPr>
        <w:t>ε</w:t>
      </w:r>
      <w:r>
        <w:rPr>
          <w:rFonts w:eastAsia="Times New Roman"/>
          <w:szCs w:val="24"/>
        </w:rPr>
        <w:t xml:space="preserve">ισηγητές και τους δεκαπέντε </w:t>
      </w:r>
      <w:r>
        <w:rPr>
          <w:rFonts w:eastAsia="Times New Roman"/>
          <w:szCs w:val="24"/>
        </w:rPr>
        <w:t>ε</w:t>
      </w:r>
      <w:r>
        <w:rPr>
          <w:rFonts w:eastAsia="Times New Roman"/>
          <w:szCs w:val="24"/>
        </w:rPr>
        <w:t xml:space="preserve">ιδικούς </w:t>
      </w:r>
      <w:r>
        <w:rPr>
          <w:rFonts w:eastAsia="Times New Roman"/>
          <w:szCs w:val="24"/>
        </w:rPr>
        <w:t>ε</w:t>
      </w:r>
      <w:r>
        <w:rPr>
          <w:rFonts w:eastAsia="Times New Roman"/>
          <w:szCs w:val="24"/>
        </w:rPr>
        <w:t xml:space="preserve">ισηγητές, μίλησαν οκτώ Κοινοβουλευτικοί Εκπρόσωποι και διακόσιοι ένας συνάδελφοι, δηλαδή εν συνόλω διακόσιοι τριάντα δύο συνάδελφοι εκτός από το ότι </w:t>
      </w:r>
      <w:r>
        <w:rPr>
          <w:rFonts w:eastAsia="Times New Roman"/>
          <w:szCs w:val="24"/>
        </w:rPr>
        <w:t>μίλησαν ο Αντιπρόεδρος της Κυβέρνησης, δεκαεπτά Υπουργοί, εννέα Αναπληρωτές Υπουργοί και έξι Υφυπουργοί, δηλαδή τριάντα τρία μέλη της Κυβέρνησης, καθώς και οκτώ Πρόεδροι των Κοινοβουλευτικών Ομάδων. Δηλαδή, μίλησαν όλοι και όλες, όσοι ήθελαν, επί επτά λεπτ</w:t>
      </w:r>
      <w:r>
        <w:rPr>
          <w:rFonts w:eastAsia="Times New Roman"/>
          <w:szCs w:val="24"/>
        </w:rPr>
        <w:t>ά χωρίς να κοπεί ο χρόνος, όπως συνήθως κάνουμε για πέντε ή έξι λεπτά.</w:t>
      </w:r>
    </w:p>
    <w:p w14:paraId="225E59F9" w14:textId="77777777" w:rsidR="00E140DF" w:rsidRDefault="00A85BE1">
      <w:pPr>
        <w:spacing w:line="600" w:lineRule="auto"/>
        <w:ind w:firstLine="720"/>
        <w:jc w:val="center"/>
        <w:rPr>
          <w:rFonts w:eastAsia="Times New Roman"/>
          <w:szCs w:val="24"/>
        </w:rPr>
      </w:pPr>
      <w:r>
        <w:rPr>
          <w:rFonts w:eastAsia="Times New Roman"/>
          <w:szCs w:val="24"/>
        </w:rPr>
        <w:t>(Χειροκροτήματα)</w:t>
      </w:r>
    </w:p>
    <w:p w14:paraId="225E59FA" w14:textId="77777777" w:rsidR="00E140DF" w:rsidRDefault="00A85BE1">
      <w:pPr>
        <w:spacing w:line="600" w:lineRule="auto"/>
        <w:ind w:firstLine="720"/>
        <w:jc w:val="both"/>
        <w:rPr>
          <w:rFonts w:eastAsia="Times New Roman"/>
          <w:szCs w:val="24"/>
        </w:rPr>
      </w:pPr>
      <w:r>
        <w:rPr>
          <w:rFonts w:eastAsia="Times New Roman"/>
          <w:szCs w:val="24"/>
        </w:rPr>
        <w:t xml:space="preserve">Οι συνεδριάσεις διήρκησαν πενήντα επτά ώρες και νομίζω ότι δόθηκε η ευκαιρία εν </w:t>
      </w:r>
      <w:proofErr w:type="spellStart"/>
      <w:r>
        <w:rPr>
          <w:rFonts w:eastAsia="Times New Roman"/>
          <w:szCs w:val="24"/>
        </w:rPr>
        <w:t>πλάτει</w:t>
      </w:r>
      <w:proofErr w:type="spellEnd"/>
      <w:r>
        <w:rPr>
          <w:rFonts w:eastAsia="Times New Roman"/>
          <w:szCs w:val="24"/>
        </w:rPr>
        <w:t xml:space="preserve"> για το κρίσιμο ζήτημα του Προϋπολογισμού, αλλά και για όλα τα άλλα θέματα να θιγο</w:t>
      </w:r>
      <w:r>
        <w:rPr>
          <w:rFonts w:eastAsia="Times New Roman"/>
          <w:szCs w:val="24"/>
        </w:rPr>
        <w:t>ύν οι απόψεις και να αντιπαρατεθούν.</w:t>
      </w:r>
    </w:p>
    <w:p w14:paraId="225E59FB" w14:textId="77777777" w:rsidR="00E140DF" w:rsidRDefault="00A85BE1">
      <w:pPr>
        <w:spacing w:line="600" w:lineRule="auto"/>
        <w:ind w:firstLine="720"/>
        <w:jc w:val="both"/>
        <w:rPr>
          <w:rFonts w:eastAsia="Times New Roman"/>
          <w:szCs w:val="24"/>
        </w:rPr>
      </w:pPr>
      <w:r>
        <w:rPr>
          <w:rFonts w:eastAsia="Times New Roman"/>
          <w:szCs w:val="24"/>
        </w:rPr>
        <w:t>Θα παρακαλούσα πολύ τον Αντιπρόεδρο κ. Κουράκη να επιταχύνει για τη διεξαγωγή της ψηφοφορίας.</w:t>
      </w:r>
    </w:p>
    <w:p w14:paraId="225E59FC" w14:textId="77777777" w:rsidR="00E140DF" w:rsidRDefault="00A85BE1">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3F114B">
        <w:rPr>
          <w:rFonts w:eastAsia="Times New Roman"/>
          <w:b/>
          <w:szCs w:val="24"/>
        </w:rPr>
        <w:t>ΑΝΑΣΤΑΣΙΟΣ ΚΟΥΡΑΚΗΣ</w:t>
      </w:r>
      <w:r>
        <w:rPr>
          <w:rFonts w:eastAsia="Times New Roman"/>
          <w:szCs w:val="24"/>
        </w:rPr>
        <w:t>)</w:t>
      </w:r>
    </w:p>
    <w:p w14:paraId="225E59FD" w14:textId="77777777" w:rsidR="00E140DF" w:rsidRDefault="00A85BE1">
      <w:pPr>
        <w:spacing w:line="600" w:lineRule="auto"/>
        <w:ind w:firstLine="720"/>
        <w:jc w:val="both"/>
        <w:rPr>
          <w:rFonts w:eastAsia="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Κυρίες και κύριοι συνάδελφοι, κηρύσσεται περαιωμένη η συζήτηση επί του κρατικού προϋπολογισμού οικονομικού έτους 2017 και θα προχωρήσουμε στην ψηφοφορία.</w:t>
      </w:r>
    </w:p>
    <w:p w14:paraId="225E59FE" w14:textId="77777777" w:rsidR="00E140DF" w:rsidRDefault="00A85BE1">
      <w:pPr>
        <w:spacing w:line="600" w:lineRule="auto"/>
        <w:ind w:firstLine="720"/>
        <w:jc w:val="both"/>
        <w:rPr>
          <w:rFonts w:eastAsia="Times New Roman"/>
          <w:szCs w:val="24"/>
        </w:rPr>
      </w:pPr>
      <w:r>
        <w:rPr>
          <w:rFonts w:eastAsia="Times New Roman"/>
          <w:szCs w:val="24"/>
        </w:rPr>
        <w:t>Σύμφωνα με τον Κανονισμό της Βουλής, άρθρο 123 παράγραφος 6, η ψήφιση του προϋπολογισμού γί</w:t>
      </w:r>
      <w:r>
        <w:rPr>
          <w:rFonts w:eastAsia="Times New Roman"/>
          <w:szCs w:val="24"/>
        </w:rPr>
        <w:t xml:space="preserve">νεται με ονομαστική ψηφοφορία που διεξάγεται ταυτοχρόνως και με χωριστούς καταλόγους και ψηφολέκτες για τα έσοδα και τις δαπάνες κάθε Υπουργείου. </w:t>
      </w:r>
    </w:p>
    <w:p w14:paraId="225E59FF" w14:textId="77777777" w:rsidR="00E140DF" w:rsidRDefault="00A85BE1">
      <w:pPr>
        <w:spacing w:line="600" w:lineRule="auto"/>
        <w:ind w:firstLine="720"/>
        <w:jc w:val="both"/>
        <w:rPr>
          <w:rFonts w:eastAsia="Times New Roman"/>
          <w:szCs w:val="24"/>
        </w:rPr>
      </w:pPr>
      <w:r>
        <w:rPr>
          <w:rFonts w:eastAsia="Times New Roman"/>
          <w:szCs w:val="24"/>
        </w:rPr>
        <w:t xml:space="preserve">Όπως είναι γνωστό, όλα τα Υπουργεία έχουν μόνο έξοδα, εκτός από το Υπουργείο Οικονομικών, που έχει και έσοδα </w:t>
      </w:r>
      <w:r>
        <w:rPr>
          <w:rFonts w:eastAsia="Times New Roman"/>
          <w:szCs w:val="24"/>
        </w:rPr>
        <w:t xml:space="preserve">με τον προϋπολογισμό. </w:t>
      </w:r>
    </w:p>
    <w:p w14:paraId="225E5A00" w14:textId="77777777" w:rsidR="00E140DF" w:rsidRDefault="00A85BE1">
      <w:pPr>
        <w:spacing w:line="600" w:lineRule="auto"/>
        <w:ind w:firstLine="720"/>
        <w:jc w:val="both"/>
        <w:rPr>
          <w:rFonts w:eastAsia="Times New Roman"/>
          <w:szCs w:val="24"/>
        </w:rPr>
      </w:pPr>
      <w:r>
        <w:rPr>
          <w:rFonts w:eastAsia="Times New Roman"/>
          <w:szCs w:val="24"/>
        </w:rPr>
        <w:t>Συνεπώς για τα έσοδα του προϋπολογισμού θα διενεργηθεί ιδιαίτερη ψηφοφορία, ενώ για όλα τα Υπουργεία θα διενεργηθεί ψηφοφορία για τα έξοδά τους.</w:t>
      </w:r>
    </w:p>
    <w:p w14:paraId="225E5A01" w14:textId="77777777" w:rsidR="00E140DF" w:rsidRDefault="00A85BE1">
      <w:pPr>
        <w:spacing w:line="600" w:lineRule="auto"/>
        <w:ind w:firstLine="720"/>
        <w:jc w:val="both"/>
        <w:rPr>
          <w:rFonts w:eastAsia="Times New Roman"/>
          <w:szCs w:val="24"/>
        </w:rPr>
      </w:pPr>
      <w:r>
        <w:rPr>
          <w:rFonts w:eastAsia="Times New Roman"/>
          <w:szCs w:val="24"/>
        </w:rPr>
        <w:t xml:space="preserve">Επίσης, θα διενεργηθεί χωριστή ψηφοφορία για τα έξοδα της Προεδρίας της Δημοκρατίας. </w:t>
      </w:r>
    </w:p>
    <w:p w14:paraId="225E5A02" w14:textId="77777777" w:rsidR="00E140DF" w:rsidRDefault="00A85BE1">
      <w:pPr>
        <w:spacing w:line="600" w:lineRule="auto"/>
        <w:ind w:firstLine="720"/>
        <w:jc w:val="both"/>
        <w:rPr>
          <w:rFonts w:eastAsia="Times New Roman"/>
          <w:szCs w:val="24"/>
        </w:rPr>
      </w:pPr>
      <w:r>
        <w:rPr>
          <w:rFonts w:eastAsia="Times New Roman"/>
          <w:szCs w:val="24"/>
        </w:rPr>
        <w:t>Στ</w:t>
      </w:r>
      <w:r>
        <w:rPr>
          <w:rFonts w:eastAsia="Times New Roman"/>
          <w:szCs w:val="24"/>
        </w:rPr>
        <w:t xml:space="preserve">ον κρατικό προϋπολογισμό περιλαμβάνεται και ο προϋπολογισμός της Βουλής, ο οποίος δεν θα τεθεί και πάλι υπ’ </w:t>
      </w:r>
      <w:proofErr w:type="spellStart"/>
      <w:r>
        <w:rPr>
          <w:rFonts w:eastAsia="Times New Roman"/>
          <w:szCs w:val="24"/>
        </w:rPr>
        <w:t>όψιν</w:t>
      </w:r>
      <w:proofErr w:type="spellEnd"/>
      <w:r>
        <w:rPr>
          <w:rFonts w:eastAsia="Times New Roman"/>
          <w:szCs w:val="24"/>
        </w:rPr>
        <w:t xml:space="preserve"> του Σώματος, δεδομένου ότι ο προϋπολογισμός της Βουλής, όπως εγκρίθηκε από την Ολομέλεια του Σώματος στη συνεδρίαση ΚΣΤ΄/16-11-2016, είναι κατά</w:t>
      </w:r>
      <w:r>
        <w:rPr>
          <w:rFonts w:eastAsia="Times New Roman"/>
          <w:szCs w:val="24"/>
        </w:rPr>
        <w:t xml:space="preserve"> τον Κανονισμό υποχρεωτικά εκτελεστός και έχει καταχωριστεί χωρίς καμ</w:t>
      </w:r>
      <w:r>
        <w:rPr>
          <w:rFonts w:eastAsia="Times New Roman"/>
          <w:szCs w:val="24"/>
        </w:rPr>
        <w:t>μ</w:t>
      </w:r>
      <w:r>
        <w:rPr>
          <w:rFonts w:eastAsia="Times New Roman"/>
          <w:szCs w:val="24"/>
        </w:rPr>
        <w:t>ία μεταβολή στον γενικό προϋπολογισμό του κράτους, άρθρο 120 παράγραφος 6 του Κανονισμού της Βουλής.</w:t>
      </w:r>
    </w:p>
    <w:p w14:paraId="225E5A03" w14:textId="77777777" w:rsidR="00E140DF" w:rsidRDefault="00A85BE1">
      <w:pPr>
        <w:spacing w:line="600" w:lineRule="auto"/>
        <w:ind w:firstLine="720"/>
        <w:jc w:val="both"/>
        <w:rPr>
          <w:rFonts w:eastAsia="Times New Roman"/>
          <w:szCs w:val="24"/>
        </w:rPr>
      </w:pPr>
      <w:r>
        <w:rPr>
          <w:rFonts w:eastAsia="Times New Roman"/>
          <w:szCs w:val="24"/>
        </w:rPr>
        <w:t>Όπως προαναφέρθηκε, η ονομαστική ψηφοφορία θα διεξαχθεί, όπως επιβάλλει ο Κανονισμός,</w:t>
      </w:r>
      <w:r>
        <w:rPr>
          <w:rFonts w:eastAsia="Times New Roman"/>
          <w:szCs w:val="24"/>
        </w:rPr>
        <w:t xml:space="preserve"> ταυτοχρόνως. Δηλαδή, κατά την εκφώνηση των ονομάτων των Βουλευτών από τους επί του καταλόγου συναδέλφους, οι ψηφολέκτες που θα οριστούν για τα έξοδα κάθε Υπουργείου, τα έξοδα της Προεδρίας της Δημοκρατίας και τα έσοδα του προϋπολογισμού, θα σημειώνουν την</w:t>
      </w:r>
      <w:r>
        <w:rPr>
          <w:rFonts w:eastAsia="Times New Roman"/>
          <w:szCs w:val="24"/>
        </w:rPr>
        <w:t xml:space="preserve"> ψήφο που δίνεται από κάθε Βουλευτή στο χωριστό κατάλογο του Υπουργείου για το οποίο ορίστηκαν. </w:t>
      </w:r>
    </w:p>
    <w:p w14:paraId="225E5A04" w14:textId="77777777" w:rsidR="00E140DF" w:rsidRDefault="00A85BE1">
      <w:pPr>
        <w:spacing w:line="600" w:lineRule="auto"/>
        <w:ind w:firstLine="720"/>
        <w:jc w:val="both"/>
        <w:rPr>
          <w:rFonts w:eastAsia="Times New Roman"/>
          <w:szCs w:val="24"/>
        </w:rPr>
      </w:pPr>
      <w:r>
        <w:rPr>
          <w:rFonts w:eastAsia="Times New Roman"/>
          <w:szCs w:val="24"/>
        </w:rPr>
        <w:t>Εκείνοι που αποδέχονται τα έσοδα του προϋπολογισμού, καθώς και τα έξοδα κάθε Υπουργείου και της Προεδρίας της Δημοκρατίας, λέγουν «ΝΑΙ». Εκείνοι που δεν τα απο</w:t>
      </w:r>
      <w:r>
        <w:rPr>
          <w:rFonts w:eastAsia="Times New Roman"/>
          <w:szCs w:val="24"/>
        </w:rPr>
        <w:t>δέχονται λέγουν «ΟΧΙ». Όσοι θέλουν να απαντήσουν «ΝΑΙ» για ορισμένα Υπουργεία ή «ΟΧΙ» αντιστοίχως, το διευκρινίζουν κατά την εκφώνηση του ονόματός τους.</w:t>
      </w:r>
    </w:p>
    <w:p w14:paraId="225E5A05" w14:textId="77777777" w:rsidR="00E140DF" w:rsidRDefault="00A85BE1">
      <w:pPr>
        <w:spacing w:line="600" w:lineRule="auto"/>
        <w:ind w:firstLine="720"/>
        <w:jc w:val="both"/>
        <w:rPr>
          <w:rFonts w:eastAsia="Times New Roman"/>
          <w:szCs w:val="24"/>
        </w:rPr>
      </w:pPr>
      <w:r>
        <w:rPr>
          <w:rFonts w:eastAsia="Times New Roman"/>
          <w:szCs w:val="24"/>
        </w:rPr>
        <w:t xml:space="preserve">Σας ενημερώνω ότι έχουν έλθει στο Προεδρείο τηλεομοιοτυπίες (φαξ) συναδέλφων, σύμφωνα με το άρθρο 70Α΄ </w:t>
      </w:r>
      <w:r>
        <w:rPr>
          <w:rFonts w:eastAsia="Times New Roman"/>
          <w:szCs w:val="24"/>
        </w:rPr>
        <w:t>του Κανονισμού της Βουλής, με τις οποίες γνωστοποιούν την ψήφο τους επί του νομοσχεδίου. Οι ψήφοι αυτές θα ανακοινωθούν και θα συνυπολογιστούν στην καταμέτρηση, η οποία θα ακολουθήσει.</w:t>
      </w:r>
    </w:p>
    <w:p w14:paraId="225E5A06" w14:textId="77777777" w:rsidR="00E140DF" w:rsidRDefault="00A85BE1">
      <w:pPr>
        <w:spacing w:line="600" w:lineRule="auto"/>
        <w:ind w:firstLine="720"/>
        <w:jc w:val="both"/>
        <w:rPr>
          <w:rFonts w:eastAsia="Times New Roman"/>
          <w:szCs w:val="24"/>
        </w:rPr>
      </w:pPr>
      <w:r>
        <w:rPr>
          <w:rFonts w:eastAsia="Times New Roman"/>
          <w:szCs w:val="24"/>
        </w:rPr>
        <w:t>Παρακαλούνται να προσέλθουν επί του καταλόγου οι Βουλευτές κ. Αναστασία</w:t>
      </w:r>
      <w:r>
        <w:rPr>
          <w:rFonts w:eastAsia="Times New Roman"/>
          <w:szCs w:val="24"/>
        </w:rPr>
        <w:t xml:space="preserve"> </w:t>
      </w:r>
      <w:proofErr w:type="spellStart"/>
      <w:r>
        <w:rPr>
          <w:rFonts w:eastAsia="Times New Roman"/>
          <w:szCs w:val="24"/>
        </w:rPr>
        <w:t>Γκαρά</w:t>
      </w:r>
      <w:proofErr w:type="spellEnd"/>
      <w:r>
        <w:rPr>
          <w:rFonts w:eastAsia="Times New Roman"/>
          <w:szCs w:val="24"/>
        </w:rPr>
        <w:t xml:space="preserve"> από τον ΣΥΡΙΖΑ και κ. Απόστολος </w:t>
      </w:r>
      <w:proofErr w:type="spellStart"/>
      <w:r>
        <w:rPr>
          <w:rFonts w:eastAsia="Times New Roman"/>
          <w:szCs w:val="24"/>
        </w:rPr>
        <w:t>Βεσυρόπουλος</w:t>
      </w:r>
      <w:proofErr w:type="spellEnd"/>
      <w:r>
        <w:rPr>
          <w:rFonts w:eastAsia="Times New Roman"/>
          <w:szCs w:val="24"/>
        </w:rPr>
        <w:t xml:space="preserve"> από τη Νέα Δημοκρατία.</w:t>
      </w:r>
    </w:p>
    <w:p w14:paraId="225E5A07" w14:textId="77777777" w:rsidR="00E140DF" w:rsidRDefault="00A85BE1">
      <w:pPr>
        <w:spacing w:line="600" w:lineRule="auto"/>
        <w:ind w:firstLine="720"/>
        <w:jc w:val="both"/>
        <w:rPr>
          <w:rFonts w:eastAsia="Times New Roman"/>
          <w:szCs w:val="24"/>
        </w:rPr>
      </w:pPr>
      <w:r>
        <w:rPr>
          <w:rFonts w:eastAsia="Times New Roman"/>
          <w:szCs w:val="24"/>
        </w:rPr>
        <w:t xml:space="preserve">Κυρίες και κύριοι συνάδελφοι, θα παρακαλέσω τους συναδέλφους των έξι πρώτων σειρών να παραχωρήσουν τις θέσεις τους στους ψηφολέκτες.  </w:t>
      </w:r>
    </w:p>
    <w:p w14:paraId="225E5A08" w14:textId="77777777" w:rsidR="00E140DF" w:rsidRDefault="00A85BE1">
      <w:pPr>
        <w:spacing w:line="600" w:lineRule="auto"/>
        <w:ind w:firstLine="720"/>
        <w:jc w:val="both"/>
        <w:rPr>
          <w:rFonts w:eastAsia="Times New Roman"/>
          <w:szCs w:val="24"/>
        </w:rPr>
      </w:pPr>
      <w:r>
        <w:rPr>
          <w:rFonts w:eastAsia="Times New Roman"/>
          <w:szCs w:val="24"/>
        </w:rPr>
        <w:t>Παρακαλούνται να προσέλθουν οι ψηφολέκτες:</w:t>
      </w:r>
    </w:p>
    <w:p w14:paraId="225E5A09" w14:textId="77777777" w:rsidR="00E140DF" w:rsidRDefault="00A85BE1">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Για τα έσοδα του προϋπολογισμού</w:t>
      </w:r>
      <w:r>
        <w:rPr>
          <w:rFonts w:eastAsia="Times New Roman"/>
          <w:szCs w:val="24"/>
        </w:rPr>
        <w:t>,</w:t>
      </w:r>
      <w:r>
        <w:rPr>
          <w:rFonts w:eastAsia="Times New Roman"/>
          <w:szCs w:val="24"/>
        </w:rPr>
        <w:t xml:space="preserve"> </w:t>
      </w:r>
      <w:r>
        <w:rPr>
          <w:rFonts w:eastAsia="Times New Roman"/>
          <w:szCs w:val="24"/>
        </w:rPr>
        <w:t xml:space="preserve">οι </w:t>
      </w:r>
      <w:r>
        <w:rPr>
          <w:rFonts w:eastAsia="Times New Roman"/>
          <w:szCs w:val="24"/>
        </w:rPr>
        <w:t>κ</w:t>
      </w:r>
      <w:r>
        <w:rPr>
          <w:rFonts w:eastAsia="Times New Roman"/>
          <w:szCs w:val="24"/>
        </w:rPr>
        <w:t>ύριοι</w:t>
      </w:r>
      <w:r>
        <w:rPr>
          <w:rFonts w:eastAsia="Times New Roman"/>
          <w:szCs w:val="24"/>
        </w:rPr>
        <w:t xml:space="preserve"> Δημήτριος </w:t>
      </w:r>
      <w:proofErr w:type="spellStart"/>
      <w:r>
        <w:rPr>
          <w:rFonts w:eastAsia="Times New Roman"/>
          <w:szCs w:val="24"/>
        </w:rPr>
        <w:t>Βέττας</w:t>
      </w:r>
      <w:proofErr w:type="spellEnd"/>
      <w:r>
        <w:rPr>
          <w:rFonts w:eastAsia="Times New Roman"/>
          <w:szCs w:val="24"/>
        </w:rPr>
        <w:t xml:space="preserve"> και Εμμανουήλ </w:t>
      </w:r>
      <w:proofErr w:type="spellStart"/>
      <w:r>
        <w:rPr>
          <w:rFonts w:eastAsia="Times New Roman"/>
          <w:szCs w:val="24"/>
        </w:rPr>
        <w:t>Κόνσολας</w:t>
      </w:r>
      <w:proofErr w:type="spellEnd"/>
      <w:r>
        <w:rPr>
          <w:rFonts w:eastAsia="Times New Roman"/>
          <w:szCs w:val="24"/>
        </w:rPr>
        <w:t xml:space="preserve">. </w:t>
      </w:r>
    </w:p>
    <w:p w14:paraId="225E5A0A" w14:textId="77777777" w:rsidR="00E140DF" w:rsidRDefault="00A85BE1">
      <w:pPr>
        <w:spacing w:line="600" w:lineRule="auto"/>
        <w:ind w:firstLine="720"/>
        <w:jc w:val="both"/>
        <w:rPr>
          <w:rFonts w:eastAsia="Times New Roman"/>
          <w:szCs w:val="24"/>
        </w:rPr>
      </w:pPr>
      <w:r>
        <w:rPr>
          <w:rFonts w:eastAsia="Times New Roman"/>
          <w:szCs w:val="24"/>
        </w:rPr>
        <w:t>Β) Για τα έξοδα της Προεδρίας της Δημοκρατίας</w:t>
      </w:r>
      <w:r>
        <w:rPr>
          <w:rFonts w:eastAsia="Times New Roman"/>
          <w:szCs w:val="24"/>
        </w:rPr>
        <w:t>,</w:t>
      </w:r>
      <w:r>
        <w:rPr>
          <w:rFonts w:eastAsia="Times New Roman"/>
          <w:szCs w:val="24"/>
        </w:rPr>
        <w:t xml:space="preserve"> </w:t>
      </w:r>
      <w:r>
        <w:rPr>
          <w:rFonts w:eastAsia="Times New Roman"/>
          <w:szCs w:val="24"/>
        </w:rPr>
        <w:t>οι κ.κ.</w:t>
      </w:r>
      <w:r>
        <w:rPr>
          <w:rFonts w:eastAsia="Times New Roman"/>
          <w:szCs w:val="24"/>
        </w:rPr>
        <w:t xml:space="preserve"> Παναγιώτα </w:t>
      </w:r>
      <w:proofErr w:type="spellStart"/>
      <w:r>
        <w:rPr>
          <w:rFonts w:eastAsia="Times New Roman"/>
          <w:szCs w:val="24"/>
        </w:rPr>
        <w:t>Βράντζα</w:t>
      </w:r>
      <w:proofErr w:type="spellEnd"/>
      <w:r>
        <w:rPr>
          <w:rFonts w:eastAsia="Times New Roman"/>
          <w:szCs w:val="24"/>
        </w:rPr>
        <w:t xml:space="preserve"> και Ιωάννης Αντωνιάδης.</w:t>
      </w:r>
    </w:p>
    <w:p w14:paraId="225E5A0B" w14:textId="77777777" w:rsidR="00E140DF" w:rsidRDefault="00A85BE1">
      <w:pPr>
        <w:spacing w:line="600" w:lineRule="auto"/>
        <w:ind w:firstLine="720"/>
        <w:jc w:val="both"/>
        <w:rPr>
          <w:rFonts w:eastAsia="Times New Roman"/>
          <w:szCs w:val="24"/>
        </w:rPr>
      </w:pPr>
      <w:r>
        <w:rPr>
          <w:rFonts w:eastAsia="Times New Roman"/>
          <w:szCs w:val="24"/>
        </w:rPr>
        <w:t xml:space="preserve">Για το Υπουργείο Εσωτερικών </w:t>
      </w:r>
      <w:r>
        <w:rPr>
          <w:rFonts w:eastAsia="Times New Roman"/>
          <w:szCs w:val="24"/>
        </w:rPr>
        <w:t>οι κύριοι</w:t>
      </w:r>
      <w:r>
        <w:rPr>
          <w:rFonts w:eastAsia="Times New Roman"/>
          <w:szCs w:val="24"/>
        </w:rPr>
        <w:t xml:space="preserve"> Αλέξανδρος </w:t>
      </w:r>
      <w:proofErr w:type="spellStart"/>
      <w:r>
        <w:rPr>
          <w:rFonts w:eastAsia="Times New Roman"/>
          <w:szCs w:val="24"/>
        </w:rPr>
        <w:t>Μεϊκόπουλος</w:t>
      </w:r>
      <w:proofErr w:type="spellEnd"/>
      <w:r>
        <w:rPr>
          <w:rFonts w:eastAsia="Times New Roman"/>
          <w:szCs w:val="24"/>
        </w:rPr>
        <w:t xml:space="preserve"> και </w:t>
      </w:r>
      <w:r>
        <w:rPr>
          <w:rFonts w:eastAsia="Times New Roman"/>
          <w:szCs w:val="24"/>
        </w:rPr>
        <w:t xml:space="preserve">Αθανάσιος </w:t>
      </w:r>
      <w:proofErr w:type="spellStart"/>
      <w:r>
        <w:rPr>
          <w:rFonts w:eastAsia="Times New Roman"/>
          <w:szCs w:val="24"/>
        </w:rPr>
        <w:t>Καββαδάς</w:t>
      </w:r>
      <w:proofErr w:type="spellEnd"/>
      <w:r>
        <w:rPr>
          <w:rFonts w:eastAsia="Times New Roman"/>
          <w:szCs w:val="24"/>
        </w:rPr>
        <w:t xml:space="preserve">. </w:t>
      </w:r>
    </w:p>
    <w:p w14:paraId="225E5A0C" w14:textId="77777777" w:rsidR="00E140DF" w:rsidRDefault="00A85BE1">
      <w:pPr>
        <w:spacing w:line="600" w:lineRule="auto"/>
        <w:ind w:firstLine="720"/>
        <w:jc w:val="both"/>
        <w:rPr>
          <w:rFonts w:eastAsia="Times New Roman"/>
          <w:szCs w:val="24"/>
        </w:rPr>
      </w:pPr>
      <w:r>
        <w:rPr>
          <w:rFonts w:eastAsia="Times New Roman"/>
          <w:szCs w:val="24"/>
        </w:rPr>
        <w:t>Για το Υπουργείο Οικονομίας και Ανάπτυξης</w:t>
      </w:r>
      <w:r>
        <w:rPr>
          <w:rFonts w:eastAsia="Times New Roman"/>
          <w:szCs w:val="24"/>
        </w:rPr>
        <w:t>,</w:t>
      </w:r>
      <w:r>
        <w:rPr>
          <w:rFonts w:eastAsia="Times New Roman"/>
          <w:szCs w:val="24"/>
        </w:rPr>
        <w:t xml:space="preserve"> </w:t>
      </w:r>
      <w:r>
        <w:rPr>
          <w:rFonts w:eastAsia="Times New Roman"/>
          <w:szCs w:val="24"/>
        </w:rPr>
        <w:t>οι κύριοι</w:t>
      </w:r>
      <w:r>
        <w:rPr>
          <w:rFonts w:eastAsia="Times New Roman"/>
          <w:szCs w:val="24"/>
        </w:rPr>
        <w:t xml:space="preserve"> Ευστάθιος </w:t>
      </w:r>
      <w:proofErr w:type="spellStart"/>
      <w:r>
        <w:rPr>
          <w:rFonts w:eastAsia="Times New Roman"/>
          <w:szCs w:val="24"/>
        </w:rPr>
        <w:t>Γιαννακίδης</w:t>
      </w:r>
      <w:proofErr w:type="spellEnd"/>
      <w:r>
        <w:rPr>
          <w:rFonts w:eastAsia="Times New Roman"/>
          <w:szCs w:val="24"/>
        </w:rPr>
        <w:t xml:space="preserve"> και Κωνσταντίνος Βλάσης. </w:t>
      </w:r>
    </w:p>
    <w:p w14:paraId="225E5A0D" w14:textId="77777777" w:rsidR="00E140DF" w:rsidRDefault="00A85BE1">
      <w:pPr>
        <w:spacing w:line="600" w:lineRule="auto"/>
        <w:ind w:firstLine="720"/>
        <w:jc w:val="both"/>
        <w:rPr>
          <w:rFonts w:eastAsia="Times New Roman"/>
          <w:szCs w:val="24"/>
        </w:rPr>
      </w:pPr>
      <w:r>
        <w:rPr>
          <w:rFonts w:eastAsia="Times New Roman"/>
          <w:szCs w:val="24"/>
        </w:rPr>
        <w:t>Για το Υπουργείο Ψηφιακής Πολιτικής, Τηλεπικοινωνιών και Ενημέρωσης</w:t>
      </w:r>
      <w:r>
        <w:rPr>
          <w:rFonts w:eastAsia="Times New Roman"/>
          <w:szCs w:val="24"/>
        </w:rPr>
        <w:t>,</w:t>
      </w:r>
      <w:r>
        <w:rPr>
          <w:rFonts w:eastAsia="Times New Roman"/>
          <w:szCs w:val="24"/>
        </w:rPr>
        <w:t xml:space="preserve"> </w:t>
      </w:r>
      <w:r>
        <w:rPr>
          <w:rFonts w:eastAsia="Times New Roman"/>
          <w:szCs w:val="24"/>
        </w:rPr>
        <w:t>οι κύριοι</w:t>
      </w:r>
      <w:r>
        <w:rPr>
          <w:rFonts w:eastAsia="Times New Roman"/>
          <w:szCs w:val="24"/>
        </w:rPr>
        <w:t xml:space="preserve"> Μάριος </w:t>
      </w:r>
      <w:proofErr w:type="spellStart"/>
      <w:r>
        <w:rPr>
          <w:rFonts w:eastAsia="Times New Roman"/>
          <w:szCs w:val="24"/>
        </w:rPr>
        <w:t>Κάτσης</w:t>
      </w:r>
      <w:proofErr w:type="spellEnd"/>
      <w:r>
        <w:rPr>
          <w:rFonts w:eastAsia="Times New Roman"/>
          <w:szCs w:val="24"/>
        </w:rPr>
        <w:t xml:space="preserve"> και Γεώργιος Γεωργαντάς. </w:t>
      </w:r>
    </w:p>
    <w:p w14:paraId="225E5A0E" w14:textId="77777777" w:rsidR="00E140DF" w:rsidRDefault="00A85BE1">
      <w:pPr>
        <w:spacing w:line="600" w:lineRule="auto"/>
        <w:ind w:firstLine="720"/>
        <w:jc w:val="both"/>
        <w:rPr>
          <w:rFonts w:eastAsia="Times New Roman"/>
          <w:szCs w:val="24"/>
        </w:rPr>
      </w:pPr>
      <w:r>
        <w:rPr>
          <w:rFonts w:eastAsia="Times New Roman"/>
          <w:szCs w:val="24"/>
        </w:rPr>
        <w:t>Για το Υπουργεί</w:t>
      </w:r>
      <w:r>
        <w:rPr>
          <w:rFonts w:eastAsia="Times New Roman"/>
          <w:szCs w:val="24"/>
        </w:rPr>
        <w:t>ο Εθνικής Άμυνας</w:t>
      </w:r>
      <w:r>
        <w:rPr>
          <w:rFonts w:eastAsia="Times New Roman"/>
          <w:szCs w:val="24"/>
        </w:rPr>
        <w:t>,</w:t>
      </w:r>
      <w:r>
        <w:rPr>
          <w:rFonts w:eastAsia="Times New Roman"/>
          <w:szCs w:val="24"/>
        </w:rPr>
        <w:t xml:space="preserve"> </w:t>
      </w:r>
      <w:r>
        <w:rPr>
          <w:rFonts w:eastAsia="Times New Roman"/>
          <w:szCs w:val="24"/>
        </w:rPr>
        <w:t>οι κύριοι</w:t>
      </w:r>
      <w:r>
        <w:rPr>
          <w:rFonts w:eastAsia="Times New Roman"/>
          <w:szCs w:val="24"/>
        </w:rPr>
        <w:t xml:space="preserve"> Αστέριος </w:t>
      </w:r>
      <w:proofErr w:type="spellStart"/>
      <w:r>
        <w:rPr>
          <w:rFonts w:eastAsia="Times New Roman"/>
          <w:szCs w:val="24"/>
        </w:rPr>
        <w:t>Καστόρης</w:t>
      </w:r>
      <w:proofErr w:type="spellEnd"/>
      <w:r>
        <w:rPr>
          <w:rFonts w:eastAsia="Times New Roman"/>
          <w:szCs w:val="24"/>
        </w:rPr>
        <w:t xml:space="preserve"> και Στέργιος Γιαννάκης. </w:t>
      </w:r>
    </w:p>
    <w:p w14:paraId="225E5A0F" w14:textId="77777777" w:rsidR="00E140DF" w:rsidRDefault="00A85BE1">
      <w:pPr>
        <w:spacing w:line="600" w:lineRule="auto"/>
        <w:ind w:firstLine="720"/>
        <w:jc w:val="both"/>
        <w:rPr>
          <w:rFonts w:eastAsia="Times New Roman"/>
          <w:szCs w:val="24"/>
        </w:rPr>
      </w:pPr>
      <w:r>
        <w:rPr>
          <w:rFonts w:eastAsia="Times New Roman"/>
          <w:szCs w:val="24"/>
        </w:rPr>
        <w:t>Για το Υπουργείο Παιδείας, Έρευνας και Θρησκευμάτων</w:t>
      </w:r>
      <w:r>
        <w:rPr>
          <w:rFonts w:eastAsia="Times New Roman"/>
          <w:szCs w:val="24"/>
        </w:rPr>
        <w:t>,</w:t>
      </w:r>
      <w:r>
        <w:rPr>
          <w:rFonts w:eastAsia="Times New Roman"/>
          <w:szCs w:val="24"/>
        </w:rPr>
        <w:t xml:space="preserve"> </w:t>
      </w:r>
      <w:r>
        <w:rPr>
          <w:rFonts w:eastAsia="Times New Roman"/>
          <w:szCs w:val="24"/>
        </w:rPr>
        <w:t>οι κ.κ.</w:t>
      </w:r>
      <w:r>
        <w:rPr>
          <w:rFonts w:eastAsia="Times New Roman"/>
          <w:szCs w:val="24"/>
        </w:rPr>
        <w:t xml:space="preserve"> Ζωή </w:t>
      </w:r>
      <w:proofErr w:type="spellStart"/>
      <w:r>
        <w:rPr>
          <w:rFonts w:eastAsia="Times New Roman"/>
          <w:szCs w:val="24"/>
        </w:rPr>
        <w:t>Λιβανίου</w:t>
      </w:r>
      <w:proofErr w:type="spellEnd"/>
      <w:r>
        <w:rPr>
          <w:rFonts w:eastAsia="Times New Roman"/>
          <w:szCs w:val="24"/>
        </w:rPr>
        <w:t xml:space="preserve"> και</w:t>
      </w:r>
      <w:r>
        <w:rPr>
          <w:rFonts w:eastAsia="Times New Roman"/>
          <w:szCs w:val="24"/>
        </w:rPr>
        <w:t xml:space="preserve"> </w:t>
      </w:r>
      <w:r>
        <w:rPr>
          <w:rFonts w:eastAsia="Times New Roman"/>
          <w:szCs w:val="24"/>
        </w:rPr>
        <w:t>Κωνσταντίνος Καραγκούνης.</w:t>
      </w:r>
    </w:p>
    <w:p w14:paraId="225E5A1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Εργασίας, Κοινωνικής Ασφάλισης και Κοινωνικής Αλληλεγγύης</w:t>
      </w:r>
      <w:r>
        <w:rPr>
          <w:rFonts w:eastAsia="Times New Roman" w:cs="Times New Roman"/>
          <w:szCs w:val="24"/>
        </w:rPr>
        <w:t>, οι κ.</w:t>
      </w:r>
      <w:r>
        <w:rPr>
          <w:rFonts w:eastAsia="Times New Roman" w:cs="Times New Roman"/>
          <w:szCs w:val="24"/>
        </w:rPr>
        <w:t xml:space="preserve">κ. </w:t>
      </w:r>
      <w:r>
        <w:rPr>
          <w:rFonts w:eastAsia="Times New Roman" w:cs="Times New Roman"/>
          <w:szCs w:val="24"/>
        </w:rPr>
        <w:t xml:space="preserve">Κωνσταντίνος </w:t>
      </w:r>
      <w:proofErr w:type="spellStart"/>
      <w:r>
        <w:rPr>
          <w:rFonts w:eastAsia="Times New Roman" w:cs="Times New Roman"/>
          <w:szCs w:val="24"/>
        </w:rPr>
        <w:t>Μορφίδης</w:t>
      </w:r>
      <w:proofErr w:type="spellEnd"/>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Γεωργία Μαρτίνου. </w:t>
      </w:r>
    </w:p>
    <w:p w14:paraId="225E5A11"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Εξωτερικών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κύριοι</w:t>
      </w:r>
      <w:r>
        <w:rPr>
          <w:rFonts w:eastAsia="Times New Roman" w:cs="Times New Roman"/>
          <w:szCs w:val="24"/>
        </w:rPr>
        <w:t xml:space="preserve"> Θεμιστοκλής </w:t>
      </w:r>
      <w:proofErr w:type="spellStart"/>
      <w:r>
        <w:rPr>
          <w:rFonts w:eastAsia="Times New Roman" w:cs="Times New Roman"/>
          <w:szCs w:val="24"/>
        </w:rPr>
        <w:t>Μουμουλίδης</w:t>
      </w:r>
      <w:proofErr w:type="spellEnd"/>
      <w:r>
        <w:rPr>
          <w:rFonts w:eastAsia="Times New Roman" w:cs="Times New Roman"/>
          <w:szCs w:val="24"/>
        </w:rPr>
        <w:t xml:space="preserve"> και Κωνσταντίνος Καραμανλής. </w:t>
      </w:r>
    </w:p>
    <w:p w14:paraId="225E5A12"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ο</w:t>
      </w:r>
      <w:r>
        <w:rPr>
          <w:rFonts w:eastAsia="Times New Roman" w:cs="Times New Roman"/>
          <w:szCs w:val="24"/>
        </w:rPr>
        <w:t xml:space="preserve">ι κ.κ. </w:t>
      </w:r>
      <w:r>
        <w:rPr>
          <w:rFonts w:eastAsia="Times New Roman" w:cs="Times New Roman"/>
          <w:szCs w:val="24"/>
        </w:rPr>
        <w:t xml:space="preserve">Γεώργιος </w:t>
      </w:r>
      <w:proofErr w:type="spellStart"/>
      <w:r>
        <w:rPr>
          <w:rFonts w:eastAsia="Times New Roman" w:cs="Times New Roman"/>
          <w:szCs w:val="24"/>
        </w:rPr>
        <w:t>Ουρσουζίδης</w:t>
      </w:r>
      <w:proofErr w:type="spellEnd"/>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Μαρία Αντωνίο</w:t>
      </w:r>
      <w:r>
        <w:rPr>
          <w:rFonts w:eastAsia="Times New Roman" w:cs="Times New Roman"/>
          <w:szCs w:val="24"/>
        </w:rPr>
        <w:t xml:space="preserve">υ. </w:t>
      </w:r>
    </w:p>
    <w:p w14:paraId="225E5A13"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κύριοι </w:t>
      </w:r>
      <w:r>
        <w:rPr>
          <w:rFonts w:eastAsia="Times New Roman" w:cs="Times New Roman"/>
          <w:szCs w:val="24"/>
        </w:rPr>
        <w:t xml:space="preserve">Γεώργιος Πάλλης και Βασίλειος </w:t>
      </w:r>
      <w:proofErr w:type="spellStart"/>
      <w:r>
        <w:rPr>
          <w:rFonts w:eastAsia="Times New Roman" w:cs="Times New Roman"/>
          <w:szCs w:val="24"/>
        </w:rPr>
        <w:t>Γιόγιακας</w:t>
      </w:r>
      <w:proofErr w:type="spellEnd"/>
      <w:r>
        <w:rPr>
          <w:rFonts w:eastAsia="Times New Roman" w:cs="Times New Roman"/>
          <w:szCs w:val="24"/>
        </w:rPr>
        <w:t xml:space="preserve">. </w:t>
      </w:r>
    </w:p>
    <w:p w14:paraId="225E5A14"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Υγείας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κύριοι</w:t>
      </w:r>
      <w:r>
        <w:rPr>
          <w:rFonts w:eastAsia="Times New Roman" w:cs="Times New Roman"/>
          <w:szCs w:val="24"/>
        </w:rPr>
        <w:t xml:space="preserve"> Ανδρέας </w:t>
      </w:r>
      <w:proofErr w:type="spellStart"/>
      <w:r>
        <w:rPr>
          <w:rFonts w:eastAsia="Times New Roman" w:cs="Times New Roman"/>
          <w:szCs w:val="24"/>
        </w:rPr>
        <w:t>Ριζούλης</w:t>
      </w:r>
      <w:proofErr w:type="spellEnd"/>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Ανδρέας </w:t>
      </w:r>
      <w:proofErr w:type="spellStart"/>
      <w:r>
        <w:rPr>
          <w:rFonts w:eastAsia="Times New Roman" w:cs="Times New Roman"/>
          <w:szCs w:val="24"/>
        </w:rPr>
        <w:t>Κατσανιώτης</w:t>
      </w:r>
      <w:proofErr w:type="spellEnd"/>
      <w:r>
        <w:rPr>
          <w:rFonts w:eastAsia="Times New Roman" w:cs="Times New Roman"/>
          <w:szCs w:val="24"/>
        </w:rPr>
        <w:t xml:space="preserve">. </w:t>
      </w:r>
    </w:p>
    <w:p w14:paraId="225E5A15"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Διοικητικής Ανασυγκρότησης</w:t>
      </w:r>
      <w:r>
        <w:rPr>
          <w:rFonts w:eastAsia="Times New Roman" w:cs="Times New Roman"/>
          <w:szCs w:val="24"/>
        </w:rPr>
        <w:t>,</w:t>
      </w:r>
      <w:r>
        <w:rPr>
          <w:rFonts w:eastAsia="Times New Roman" w:cs="Times New Roman"/>
          <w:szCs w:val="24"/>
        </w:rPr>
        <w:t xml:space="preserve"> ο</w:t>
      </w:r>
      <w:r>
        <w:rPr>
          <w:rFonts w:eastAsia="Times New Roman" w:cs="Times New Roman"/>
          <w:szCs w:val="24"/>
        </w:rPr>
        <w:t xml:space="preserve">ι κύριοι </w:t>
      </w:r>
      <w:r>
        <w:rPr>
          <w:rFonts w:eastAsia="Times New Roman" w:cs="Times New Roman"/>
          <w:szCs w:val="24"/>
        </w:rPr>
        <w:t xml:space="preserve">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και</w:t>
      </w:r>
      <w:r>
        <w:rPr>
          <w:rFonts w:eastAsia="Times New Roman" w:cs="Times New Roman"/>
          <w:szCs w:val="24"/>
        </w:rPr>
        <w:t xml:space="preserve">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w:t>
      </w:r>
    </w:p>
    <w:p w14:paraId="225E5A16"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Πολιτισμού και Αθλητισμού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κύριοι</w:t>
      </w:r>
      <w:r>
        <w:rPr>
          <w:rFonts w:eastAsia="Times New Roman" w:cs="Times New Roman"/>
          <w:szCs w:val="24"/>
        </w:rPr>
        <w:t xml:space="preserve"> Ιωάννης </w:t>
      </w:r>
      <w:proofErr w:type="spellStart"/>
      <w:r>
        <w:rPr>
          <w:rFonts w:eastAsia="Times New Roman" w:cs="Times New Roman"/>
          <w:szCs w:val="24"/>
        </w:rPr>
        <w:t>Σαρακιώτης</w:t>
      </w:r>
      <w:proofErr w:type="spellEnd"/>
      <w:r>
        <w:rPr>
          <w:rFonts w:eastAsia="Times New Roman" w:cs="Times New Roman"/>
          <w:szCs w:val="24"/>
        </w:rPr>
        <w:t xml:space="preserve"> και Δημήτριος Κυριαζίδης. </w:t>
      </w:r>
    </w:p>
    <w:p w14:paraId="225E5A17"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κύριοι</w:t>
      </w:r>
      <w:r>
        <w:rPr>
          <w:rFonts w:eastAsia="Times New Roman" w:cs="Times New Roman"/>
          <w:szCs w:val="24"/>
        </w:rPr>
        <w:t xml:space="preserve"> Πάνος </w:t>
      </w:r>
      <w:proofErr w:type="spellStart"/>
      <w:r>
        <w:rPr>
          <w:rFonts w:eastAsia="Times New Roman" w:cs="Times New Roman"/>
          <w:szCs w:val="24"/>
        </w:rPr>
        <w:t>Σκουρολιάκος</w:t>
      </w:r>
      <w:proofErr w:type="spellEnd"/>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Χρίστος Δήμας. </w:t>
      </w:r>
    </w:p>
    <w:p w14:paraId="225E5A18"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Υποδομών και Μεταφο</w:t>
      </w:r>
      <w:r>
        <w:rPr>
          <w:rFonts w:eastAsia="Times New Roman" w:cs="Times New Roman"/>
          <w:szCs w:val="24"/>
        </w:rPr>
        <w:t>ρών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κ.κ.</w:t>
      </w:r>
      <w:r>
        <w:rPr>
          <w:rFonts w:eastAsia="Times New Roman" w:cs="Times New Roman"/>
          <w:szCs w:val="24"/>
        </w:rPr>
        <w:t xml:space="preserve"> Ολυμπία </w:t>
      </w:r>
      <w:proofErr w:type="spellStart"/>
      <w:r>
        <w:rPr>
          <w:rFonts w:eastAsia="Times New Roman" w:cs="Times New Roman"/>
          <w:szCs w:val="24"/>
        </w:rPr>
        <w:t>Τελιγιορίδου</w:t>
      </w:r>
      <w:proofErr w:type="spellEnd"/>
      <w:r>
        <w:rPr>
          <w:rFonts w:eastAsia="Times New Roman" w:cs="Times New Roman"/>
          <w:szCs w:val="24"/>
        </w:rPr>
        <w:t xml:space="preserve"> και Γεώργιος Κασαπίδης. </w:t>
      </w:r>
    </w:p>
    <w:p w14:paraId="225E5A19"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Μεταναστευτικής Πολιτικής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κ.κ.</w:t>
      </w:r>
      <w:r>
        <w:rPr>
          <w:rFonts w:eastAsia="Times New Roman" w:cs="Times New Roman"/>
          <w:szCs w:val="24"/>
        </w:rPr>
        <w:t xml:space="preserve"> Μαρία Τριανταφύλλου και</w:t>
      </w:r>
      <w:r>
        <w:rPr>
          <w:rFonts w:eastAsia="Times New Roman" w:cs="Times New Roman"/>
          <w:szCs w:val="24"/>
        </w:rPr>
        <w:t xml:space="preserve"> </w:t>
      </w:r>
      <w:r>
        <w:rPr>
          <w:rFonts w:eastAsia="Times New Roman" w:cs="Times New Roman"/>
          <w:szCs w:val="24"/>
        </w:rPr>
        <w:t xml:space="preserve">Χρήστος </w:t>
      </w:r>
      <w:proofErr w:type="spellStart"/>
      <w:r>
        <w:rPr>
          <w:rFonts w:eastAsia="Times New Roman" w:cs="Times New Roman"/>
          <w:szCs w:val="24"/>
        </w:rPr>
        <w:t>Κέλλας</w:t>
      </w:r>
      <w:proofErr w:type="spellEnd"/>
      <w:r>
        <w:rPr>
          <w:rFonts w:eastAsia="Times New Roman" w:cs="Times New Roman"/>
          <w:szCs w:val="24"/>
        </w:rPr>
        <w:t xml:space="preserve">. </w:t>
      </w:r>
    </w:p>
    <w:p w14:paraId="225E5A1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Ναυτιλίας και Νησιωτικής Πολιτικής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κ.κ.</w:t>
      </w:r>
      <w:r>
        <w:rPr>
          <w:rFonts w:eastAsia="Times New Roman" w:cs="Times New Roman"/>
          <w:szCs w:val="24"/>
        </w:rPr>
        <w:t xml:space="preserve"> Ελένη </w:t>
      </w:r>
      <w:proofErr w:type="spellStart"/>
      <w:r>
        <w:rPr>
          <w:rFonts w:eastAsia="Times New Roman" w:cs="Times New Roman"/>
          <w:szCs w:val="24"/>
        </w:rPr>
        <w:t>Αυλωνίτου</w:t>
      </w:r>
      <w:proofErr w:type="spellEnd"/>
      <w:r>
        <w:rPr>
          <w:rFonts w:eastAsia="Times New Roman" w:cs="Times New Roman"/>
          <w:szCs w:val="24"/>
        </w:rPr>
        <w:t xml:space="preserve"> και Χρήστος </w:t>
      </w:r>
      <w:proofErr w:type="spellStart"/>
      <w:r>
        <w:rPr>
          <w:rFonts w:eastAsia="Times New Roman" w:cs="Times New Roman"/>
          <w:szCs w:val="24"/>
        </w:rPr>
        <w:t>Μπουκώρος</w:t>
      </w:r>
      <w:proofErr w:type="spellEnd"/>
      <w:r>
        <w:rPr>
          <w:rFonts w:eastAsia="Times New Roman" w:cs="Times New Roman"/>
          <w:szCs w:val="24"/>
        </w:rPr>
        <w:t xml:space="preserve">. </w:t>
      </w:r>
    </w:p>
    <w:p w14:paraId="225E5A1B"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το Υπουργείο Αγροτικής Ανάπτυξης και Τροφίμων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κ.κ.</w:t>
      </w:r>
      <w:r>
        <w:rPr>
          <w:rFonts w:eastAsia="Times New Roman" w:cs="Times New Roman"/>
          <w:szCs w:val="24"/>
        </w:rPr>
        <w:t xml:space="preserve"> Αικατερίνη </w:t>
      </w:r>
      <w:proofErr w:type="spellStart"/>
      <w:r>
        <w:rPr>
          <w:rFonts w:eastAsia="Times New Roman" w:cs="Times New Roman"/>
          <w:szCs w:val="24"/>
        </w:rPr>
        <w:t>Ιγγλέζη</w:t>
      </w:r>
      <w:proofErr w:type="spellEnd"/>
      <w:r>
        <w:rPr>
          <w:rFonts w:eastAsia="Times New Roman" w:cs="Times New Roman"/>
          <w:szCs w:val="24"/>
        </w:rPr>
        <w:t xml:space="preserve"> και Γεώργιος </w:t>
      </w:r>
      <w:proofErr w:type="spellStart"/>
      <w:r>
        <w:rPr>
          <w:rFonts w:eastAsia="Times New Roman" w:cs="Times New Roman"/>
          <w:szCs w:val="24"/>
        </w:rPr>
        <w:t>Στύλιος</w:t>
      </w:r>
      <w:proofErr w:type="spellEnd"/>
      <w:r>
        <w:rPr>
          <w:rFonts w:eastAsia="Times New Roman" w:cs="Times New Roman"/>
          <w:szCs w:val="24"/>
        </w:rPr>
        <w:t xml:space="preserve">. </w:t>
      </w:r>
    </w:p>
    <w:p w14:paraId="225E5A1C"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Για το Υπουργείο Τουρισμού</w:t>
      </w:r>
      <w:r>
        <w:rPr>
          <w:rFonts w:eastAsia="Times New Roman" w:cs="Times New Roman"/>
          <w:szCs w:val="24"/>
        </w:rPr>
        <w:t>,</w:t>
      </w:r>
      <w:r>
        <w:rPr>
          <w:rFonts w:eastAsia="Times New Roman" w:cs="Times New Roman"/>
          <w:szCs w:val="24"/>
        </w:rPr>
        <w:t xml:space="preserve"> ο</w:t>
      </w:r>
      <w:r>
        <w:rPr>
          <w:rFonts w:eastAsia="Times New Roman" w:cs="Times New Roman"/>
          <w:szCs w:val="24"/>
        </w:rPr>
        <w:t>ι κ.κ.</w:t>
      </w:r>
      <w:r>
        <w:rPr>
          <w:rFonts w:eastAsia="Times New Roman" w:cs="Times New Roman"/>
          <w:szCs w:val="24"/>
        </w:rPr>
        <w:t xml:space="preserve"> Γεώργιος Ψυχογιός και Φωτεινή Αραμπατζή. </w:t>
      </w:r>
    </w:p>
    <w:p w14:paraId="225E5A1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προσέξτε αυτό το σημείο που θα πω</w:t>
      </w:r>
      <w:r>
        <w:rPr>
          <w:rFonts w:eastAsia="Times New Roman" w:cs="Times New Roman"/>
          <w:szCs w:val="24"/>
        </w:rPr>
        <w:t>.</w:t>
      </w:r>
      <w:r>
        <w:rPr>
          <w:rFonts w:eastAsia="Times New Roman" w:cs="Times New Roman"/>
          <w:szCs w:val="24"/>
        </w:rPr>
        <w:t xml:space="preserve"> Ψηφίζοντας, να </w:t>
      </w:r>
      <w:r>
        <w:rPr>
          <w:rFonts w:eastAsia="Times New Roman" w:cs="Times New Roman"/>
          <w:szCs w:val="24"/>
        </w:rPr>
        <w:t xml:space="preserve">μην αποχωρήσετε, γιατί μετά την ονομαστική ψηφοφορία για τα Υπουργεία και την Προεδρία της Δημοκρατίας θα επακολουθήσει ψηφοφορία με έγερση για τους προϋπολογισμούς δημοσίων επενδύσεων και προσαρτημένων προϋπολογισμών, καθώς και </w:t>
      </w:r>
      <w:r>
        <w:rPr>
          <w:rFonts w:eastAsia="Times New Roman" w:cs="Times New Roman"/>
          <w:szCs w:val="24"/>
        </w:rPr>
        <w:t xml:space="preserve">για </w:t>
      </w:r>
      <w:r>
        <w:rPr>
          <w:rFonts w:eastAsia="Times New Roman" w:cs="Times New Roman"/>
          <w:szCs w:val="24"/>
        </w:rPr>
        <w:t>τους προϋπολογισμούς τω</w:t>
      </w:r>
      <w:r>
        <w:rPr>
          <w:rFonts w:eastAsia="Times New Roman" w:cs="Times New Roman"/>
          <w:szCs w:val="24"/>
        </w:rPr>
        <w:t xml:space="preserve">ν αποκεντρωμένων διοικήσεων και των περιφερειακών υπηρεσιών Υπουργείων που αναφέρονται στο άρθρο 2 του νομοσχεδίου. </w:t>
      </w:r>
    </w:p>
    <w:p w14:paraId="225E5A1E"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αρχίζει η ψηφοφορία. </w:t>
      </w:r>
    </w:p>
    <w:p w14:paraId="225E5A1F"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Παρακαλώ τους κυρίους συναδέλφους επί του καταλόγου να προχωρήσουν στην εκφώνηση των ον</w:t>
      </w:r>
      <w:r>
        <w:rPr>
          <w:rFonts w:eastAsia="Times New Roman" w:cs="Times New Roman"/>
          <w:szCs w:val="24"/>
        </w:rPr>
        <w:t xml:space="preserve">ομάτων των συναδέλφων και η συνάδελφος κ. Αναστασία </w:t>
      </w:r>
      <w:proofErr w:type="spellStart"/>
      <w:r>
        <w:rPr>
          <w:rFonts w:eastAsia="Times New Roman" w:cs="Times New Roman"/>
          <w:szCs w:val="24"/>
        </w:rPr>
        <w:t>Γκαρά</w:t>
      </w:r>
      <w:proofErr w:type="spellEnd"/>
      <w:r>
        <w:rPr>
          <w:rFonts w:eastAsia="Times New Roman" w:cs="Times New Roman"/>
          <w:szCs w:val="24"/>
        </w:rPr>
        <w:t xml:space="preserve"> θα επαναλαμβάνει το «ΝΑΙ» ή «ΟΧΙ» κάθε συναδέλφου που ψηφίζει. </w:t>
      </w:r>
    </w:p>
    <w:p w14:paraId="225E5A20"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225E5A21" w14:textId="77777777" w:rsidR="00E140DF" w:rsidRDefault="00A85BE1">
      <w:pPr>
        <w:spacing w:line="600" w:lineRule="auto"/>
        <w:ind w:firstLine="720"/>
        <w:jc w:val="center"/>
        <w:rPr>
          <w:rFonts w:eastAsia="Times New Roman" w:cs="Times New Roman"/>
          <w:szCs w:val="24"/>
        </w:rPr>
      </w:pPr>
      <w:r>
        <w:rPr>
          <w:rFonts w:eastAsia="Times New Roman" w:cs="Times New Roman"/>
          <w:szCs w:val="24"/>
        </w:rPr>
        <w:t>(ΨΗΦΟΦΟΡΙΑ)</w:t>
      </w:r>
    </w:p>
    <w:p w14:paraId="225E5A22"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sidDel="004F0875">
        <w:rPr>
          <w:rFonts w:eastAsia="Times New Roman" w:cs="Times New Roman"/>
          <w:szCs w:val="24"/>
        </w:rPr>
        <w:t xml:space="preserve"> </w:t>
      </w:r>
      <w:r>
        <w:rPr>
          <w:rFonts w:eastAsia="Times New Roman"/>
          <w:szCs w:val="24"/>
        </w:rPr>
        <w:t>(ΜΕΤΑ ΚΑΙ ΤΗ ΔΕΥΤΕΡΗ ΑΝΑΓΝΩΣΗ ΤΟΥ ΚΑΤΑΛΟΓΟΥ)</w:t>
      </w:r>
    </w:p>
    <w:p w14:paraId="225E5A23"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Υπάρχει συνάδελφος</w:t>
      </w:r>
      <w:r>
        <w:rPr>
          <w:rFonts w:eastAsia="Times New Roman"/>
          <w:szCs w:val="24"/>
        </w:rPr>
        <w:t xml:space="preserve">, ο οποίος </w:t>
      </w:r>
      <w:r>
        <w:rPr>
          <w:rFonts w:eastAsia="Times New Roman"/>
          <w:szCs w:val="24"/>
        </w:rPr>
        <w:t xml:space="preserve">δεν άκουσε το όνομά του; </w:t>
      </w:r>
      <w:r>
        <w:rPr>
          <w:rFonts w:eastAsia="Times New Roman"/>
          <w:szCs w:val="24"/>
        </w:rPr>
        <w:t>Κανείς</w:t>
      </w:r>
      <w:r>
        <w:rPr>
          <w:rFonts w:eastAsia="Times New Roman"/>
          <w:szCs w:val="24"/>
        </w:rPr>
        <w:t>.</w:t>
      </w:r>
    </w:p>
    <w:p w14:paraId="225E5A24"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14:paraId="225E5A25"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(Οι προαναφερθείσες επιστολές</w:t>
      </w:r>
      <w:r>
        <w:rPr>
          <w:rFonts w:eastAsia="Times New Roman"/>
          <w:szCs w:val="24"/>
        </w:rPr>
        <w:t xml:space="preserve"> καταχωρίζονται στα Πρακτικά και έχουν ως εξής:</w:t>
      </w:r>
    </w:p>
    <w:p w14:paraId="225E5A26"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color w:val="FF0000"/>
          <w:szCs w:val="24"/>
        </w:rPr>
      </w:pPr>
      <w:r w:rsidRPr="00A2297D">
        <w:rPr>
          <w:rFonts w:eastAsia="Times New Roman"/>
          <w:color w:val="FF0000"/>
          <w:szCs w:val="24"/>
        </w:rPr>
        <w:t>ΑΛΛΑΓΗ ΣΕΛΙΔΑΣ</w:t>
      </w:r>
    </w:p>
    <w:p w14:paraId="225E5A27"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color w:val="FF0000"/>
          <w:szCs w:val="24"/>
        </w:rPr>
      </w:pPr>
      <w:r w:rsidRPr="00A2297D">
        <w:rPr>
          <w:rFonts w:eastAsia="Times New Roman"/>
          <w:color w:val="FF0000"/>
          <w:szCs w:val="24"/>
        </w:rPr>
        <w:t>(Να μπουν οι σ.335-337)</w:t>
      </w:r>
    </w:p>
    <w:p w14:paraId="225E5A28"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color w:val="FF0000"/>
          <w:szCs w:val="24"/>
        </w:rPr>
      </w:pPr>
      <w:r w:rsidRPr="00A2297D">
        <w:rPr>
          <w:rFonts w:eastAsia="Times New Roman"/>
          <w:color w:val="FF0000"/>
          <w:szCs w:val="24"/>
        </w:rPr>
        <w:t>ΑΛΛΑΓΗ ΣΕΛΙΔΑΣ</w:t>
      </w:r>
    </w:p>
    <w:p w14:paraId="225E5A29"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 xml:space="preserve">Κυρίες και κύριοι συνάδελφοι, κηρύσσεται περαιωμένη η ψηφοφορία </w:t>
      </w:r>
      <w:r>
        <w:rPr>
          <w:rFonts w:eastAsia="Times New Roman"/>
          <w:szCs w:val="24"/>
        </w:rPr>
        <w:t xml:space="preserve">επί του </w:t>
      </w:r>
      <w:r>
        <w:rPr>
          <w:rFonts w:eastAsia="Times New Roman"/>
          <w:szCs w:val="24"/>
        </w:rPr>
        <w:t>κρατικ</w:t>
      </w:r>
      <w:r>
        <w:rPr>
          <w:rFonts w:eastAsia="Times New Roman"/>
          <w:szCs w:val="24"/>
        </w:rPr>
        <w:t xml:space="preserve">ού </w:t>
      </w:r>
      <w:r>
        <w:rPr>
          <w:rFonts w:eastAsia="Times New Roman"/>
          <w:szCs w:val="24"/>
        </w:rPr>
        <w:t>προϋπολογισμ</w:t>
      </w:r>
      <w:r>
        <w:rPr>
          <w:rFonts w:eastAsia="Times New Roman"/>
          <w:szCs w:val="24"/>
        </w:rPr>
        <w:t>ού</w:t>
      </w:r>
      <w:r>
        <w:rPr>
          <w:rFonts w:eastAsia="Times New Roman"/>
          <w:szCs w:val="24"/>
        </w:rPr>
        <w:t xml:space="preserve"> του οικονομικού έτους 20</w:t>
      </w:r>
      <w:r>
        <w:rPr>
          <w:rFonts w:eastAsia="Times New Roman"/>
          <w:szCs w:val="24"/>
        </w:rPr>
        <w:t>17.</w:t>
      </w:r>
    </w:p>
    <w:p w14:paraId="225E5A2A"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Παρακαλούνται οι κύριοι ψηφολέκτες να προβούν στην καταμέτρηση των ψήφων </w:t>
      </w:r>
      <w:r>
        <w:rPr>
          <w:rFonts w:eastAsia="Times New Roman"/>
          <w:szCs w:val="24"/>
        </w:rPr>
        <w:t xml:space="preserve">και </w:t>
      </w:r>
      <w:r>
        <w:rPr>
          <w:rFonts w:eastAsia="Times New Roman"/>
          <w:szCs w:val="24"/>
        </w:rPr>
        <w:t>την εξαγωγή του αποτελέσματος και να υπογράψουν τα σχετικά πρωτόκολλα, τα οποία θα παραλάβουν υπηρεσιακοί παράγοντες, για να ανακοινώσουμε στη συνέχεια το αποτέλεσμα της ψηφοφ</w:t>
      </w:r>
      <w:r>
        <w:rPr>
          <w:rFonts w:eastAsia="Times New Roman"/>
          <w:szCs w:val="24"/>
        </w:rPr>
        <w:t>ορίας και να καταχωριστεί στα Πρακτικά.</w:t>
      </w:r>
    </w:p>
    <w:p w14:paraId="225E5A2B"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(ΚΑΤΑΜΕΤΡΗΣΗ)</w:t>
      </w:r>
    </w:p>
    <w:p w14:paraId="225E5A2C"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Στο μεταξύ, όμως, κυρίες και κύριοι συνάδελφοι, για τη συντόμευση του χρόνου της συνεδρίασης, εάν δεν έχετε αντίρρηση, θα παρακαλούσα να προχωρήσουμε </w:t>
      </w:r>
      <w:r>
        <w:rPr>
          <w:rFonts w:eastAsia="Times New Roman"/>
          <w:szCs w:val="24"/>
        </w:rPr>
        <w:t xml:space="preserve">στην ψηφοφορία </w:t>
      </w:r>
      <w:r>
        <w:rPr>
          <w:rFonts w:eastAsia="Times New Roman"/>
          <w:szCs w:val="24"/>
        </w:rPr>
        <w:t xml:space="preserve">με έγερση επί του προϋπολογισμού των </w:t>
      </w:r>
      <w:r>
        <w:rPr>
          <w:rFonts w:eastAsia="Times New Roman"/>
          <w:szCs w:val="24"/>
        </w:rPr>
        <w:t xml:space="preserve">δημοσίων επενδύσεων και προσαρτημένων προϋπολογισμών και επί των προϋπολογισμών των αποκεντρωμένων διοικήσεων και των περιφερειακών υπηρεσιών </w:t>
      </w:r>
      <w:r>
        <w:rPr>
          <w:rFonts w:eastAsia="Times New Roman"/>
          <w:szCs w:val="24"/>
        </w:rPr>
        <w:t>Υ</w:t>
      </w:r>
      <w:r>
        <w:rPr>
          <w:rFonts w:eastAsia="Times New Roman"/>
          <w:szCs w:val="24"/>
        </w:rPr>
        <w:t>πουργείων.</w:t>
      </w:r>
    </w:p>
    <w:p w14:paraId="225E5A2D"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Ερωτάται η Βουλή: Δέχεται τον προϋπολογισμό δημοσίων επενδύσεων και </w:t>
      </w:r>
      <w:r>
        <w:rPr>
          <w:rFonts w:eastAsia="Times New Roman"/>
          <w:szCs w:val="24"/>
        </w:rPr>
        <w:t xml:space="preserve">των </w:t>
      </w:r>
      <w:r>
        <w:rPr>
          <w:rFonts w:eastAsia="Times New Roman"/>
          <w:szCs w:val="24"/>
        </w:rPr>
        <w:t>προσαρτημένων προϋπολογισμών ο</w:t>
      </w:r>
      <w:r>
        <w:rPr>
          <w:rFonts w:eastAsia="Times New Roman"/>
          <w:szCs w:val="24"/>
        </w:rPr>
        <w:t>ικονομικού έτους 2017;</w:t>
      </w:r>
    </w:p>
    <w:p w14:paraId="225E5A2E"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Παρακαλώ, όσοι τον αποδέχονται να εγερθούν.</w:t>
      </w:r>
    </w:p>
    <w:p w14:paraId="225E5A2F"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(Εγείρονται οι αποδεχόμενοι)</w:t>
      </w:r>
    </w:p>
    <w:p w14:paraId="225E5A30"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Προφανώς ηγέρθησαν υπέρ της αποδοχής οι περισσότεροι</w:t>
      </w:r>
      <w:r>
        <w:rPr>
          <w:rFonts w:eastAsia="Times New Roman"/>
          <w:szCs w:val="24"/>
        </w:rPr>
        <w:t>.</w:t>
      </w:r>
    </w:p>
    <w:p w14:paraId="225E5A31"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w:t>
      </w:r>
      <w:r>
        <w:rPr>
          <w:rFonts w:eastAsia="Times New Roman"/>
          <w:szCs w:val="24"/>
        </w:rPr>
        <w:t xml:space="preserve">υνεπώς η Βουλή </w:t>
      </w:r>
      <w:proofErr w:type="spellStart"/>
      <w:r>
        <w:rPr>
          <w:rFonts w:eastAsia="Times New Roman"/>
          <w:szCs w:val="24"/>
        </w:rPr>
        <w:t>παρεδέχθη</w:t>
      </w:r>
      <w:proofErr w:type="spellEnd"/>
      <w:r>
        <w:rPr>
          <w:rFonts w:eastAsia="Times New Roman"/>
          <w:szCs w:val="24"/>
        </w:rPr>
        <w:t>.</w:t>
      </w:r>
    </w:p>
    <w:p w14:paraId="225E5A32"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Ερωτάται</w:t>
      </w:r>
      <w:r>
        <w:rPr>
          <w:rFonts w:eastAsia="Times New Roman"/>
          <w:szCs w:val="24"/>
        </w:rPr>
        <w:t>, επίσης,</w:t>
      </w:r>
      <w:r>
        <w:rPr>
          <w:rFonts w:eastAsia="Times New Roman"/>
          <w:szCs w:val="24"/>
        </w:rPr>
        <w:t xml:space="preserve"> η Βουλή: Δέχεται τον τακτικό προϋπολογισμό των αποκεντρωμένων</w:t>
      </w:r>
      <w:r>
        <w:rPr>
          <w:rFonts w:eastAsia="Times New Roman"/>
          <w:szCs w:val="24"/>
        </w:rPr>
        <w:t xml:space="preserve"> διοικήσεων και περιφερειακών υπηρεσιών </w:t>
      </w:r>
      <w:r>
        <w:rPr>
          <w:rFonts w:eastAsia="Times New Roman"/>
          <w:szCs w:val="24"/>
        </w:rPr>
        <w:t>Υ</w:t>
      </w:r>
      <w:r>
        <w:rPr>
          <w:rFonts w:eastAsia="Times New Roman"/>
          <w:szCs w:val="24"/>
        </w:rPr>
        <w:t xml:space="preserve">πουργείων οικονομικού έτους 2017; </w:t>
      </w:r>
    </w:p>
    <w:p w14:paraId="225E5A33"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Παρακαλώ όσοι τον αποδέχονται να εγερθούν.</w:t>
      </w:r>
    </w:p>
    <w:p w14:paraId="225E5A34"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(Εγείρονται οι αποδεχόμενοι)</w:t>
      </w:r>
    </w:p>
    <w:p w14:paraId="225E5A35"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Προφανώς ηγέρθησαν υπέρ της αποδοχής οι περισσότεροι</w:t>
      </w:r>
      <w:r>
        <w:rPr>
          <w:rFonts w:eastAsia="Times New Roman"/>
          <w:szCs w:val="24"/>
        </w:rPr>
        <w:t>.</w:t>
      </w:r>
    </w:p>
    <w:p w14:paraId="225E5A36"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w:t>
      </w:r>
      <w:r>
        <w:rPr>
          <w:rFonts w:eastAsia="Times New Roman"/>
          <w:szCs w:val="24"/>
        </w:rPr>
        <w:t xml:space="preserve">υνεπώς η Βουλή </w:t>
      </w:r>
      <w:proofErr w:type="spellStart"/>
      <w:r>
        <w:rPr>
          <w:rFonts w:eastAsia="Times New Roman"/>
          <w:szCs w:val="24"/>
        </w:rPr>
        <w:t>παρεδέχθη</w:t>
      </w:r>
      <w:proofErr w:type="spellEnd"/>
      <w:r>
        <w:rPr>
          <w:rFonts w:eastAsia="Times New Roman"/>
          <w:szCs w:val="24"/>
        </w:rPr>
        <w:t>.</w:t>
      </w:r>
    </w:p>
    <w:p w14:paraId="225E5A37"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Επίσης, κυρίες και κύριοι σ</w:t>
      </w:r>
      <w:r>
        <w:rPr>
          <w:rFonts w:eastAsia="Times New Roman"/>
          <w:szCs w:val="24"/>
        </w:rPr>
        <w:t xml:space="preserve">υνάδελφοι, το Προεδρείο έλαβε επιστολές των συναδέλφων κ. Άννας Μισέλ Ασημακοπούλου και του κ. Ανδρέα Μιχαηλίδη, με τις οποίες μας ενημερώνουν ότι δεν θα παρευρεθούν στη σημερινή ονομαστική ψηφοφορία και μας γνωστοποιούν την ψήφο τους. </w:t>
      </w:r>
    </w:p>
    <w:p w14:paraId="225E5A38"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w:t>
      </w:r>
      <w:r>
        <w:rPr>
          <w:rFonts w:eastAsia="Times New Roman"/>
          <w:szCs w:val="24"/>
        </w:rPr>
        <w:t>ι επιστολές</w:t>
      </w:r>
      <w:r>
        <w:rPr>
          <w:rFonts w:eastAsia="Times New Roman"/>
          <w:szCs w:val="24"/>
        </w:rPr>
        <w:t xml:space="preserve"> αυτές, οι οποίες εκφράζουν πρόθεση ψήφου, θα καταχωριστούν στα Πρακτικά της σημερινής συνεδρίασης, αλλά δεν συνυπολογίζονται στην καταμέτρηση των ψήφων.</w:t>
      </w:r>
      <w:r>
        <w:rPr>
          <w:rFonts w:eastAsia="Times New Roman"/>
          <w:szCs w:val="24"/>
        </w:rPr>
        <w:t xml:space="preserve"> </w:t>
      </w:r>
    </w:p>
    <w:p w14:paraId="225E5A39"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(Οι προαναφερθείσες επιστολές, έχουν ως εξής: </w:t>
      </w:r>
    </w:p>
    <w:p w14:paraId="225E5A3A"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color w:val="FF0000"/>
          <w:szCs w:val="24"/>
        </w:rPr>
      </w:pPr>
      <w:r w:rsidRPr="000D1624">
        <w:rPr>
          <w:rFonts w:eastAsia="Times New Roman"/>
          <w:color w:val="FF0000"/>
          <w:szCs w:val="24"/>
        </w:rPr>
        <w:t>ΑΛΛΑΓΗ ΣΕΛΙΔΑΣ</w:t>
      </w:r>
    </w:p>
    <w:p w14:paraId="225E5A3B"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color w:val="FF0000"/>
          <w:szCs w:val="24"/>
        </w:rPr>
      </w:pPr>
      <w:r w:rsidRPr="00867C29">
        <w:rPr>
          <w:rFonts w:eastAsia="Times New Roman"/>
          <w:color w:val="FF0000"/>
          <w:szCs w:val="24"/>
        </w:rPr>
        <w:t>(Να μπουν οι σελ. 33</w:t>
      </w:r>
      <w:r w:rsidRPr="00867C29">
        <w:rPr>
          <w:rFonts w:eastAsia="Times New Roman"/>
          <w:color w:val="FF0000"/>
          <w:szCs w:val="24"/>
        </w:rPr>
        <w:t>8</w:t>
      </w:r>
      <w:r w:rsidRPr="00867C29">
        <w:rPr>
          <w:rFonts w:eastAsia="Times New Roman"/>
          <w:color w:val="FF0000"/>
          <w:szCs w:val="24"/>
        </w:rPr>
        <w:t>-339)</w:t>
      </w:r>
    </w:p>
    <w:p w14:paraId="225E5A3C"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color w:val="FF0000"/>
          <w:szCs w:val="24"/>
        </w:rPr>
      </w:pPr>
      <w:r w:rsidRPr="000D1624">
        <w:rPr>
          <w:rFonts w:eastAsia="Times New Roman"/>
          <w:color w:val="FF0000"/>
          <w:szCs w:val="24"/>
        </w:rPr>
        <w:t xml:space="preserve">ΑΛΛΑΓΗ </w:t>
      </w:r>
      <w:r w:rsidRPr="000D1624">
        <w:rPr>
          <w:rFonts w:eastAsia="Times New Roman"/>
          <w:color w:val="FF0000"/>
          <w:szCs w:val="24"/>
        </w:rPr>
        <w:t>ΣΕΛΙΔΑΣ</w:t>
      </w:r>
    </w:p>
    <w:p w14:paraId="225E5A3D" w14:textId="77777777" w:rsidR="00E140DF" w:rsidRDefault="00A85BE1">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(ΜΕΤΑ ΤΗΝ ΚΑΤΑΜΕΤΡΗΣΗ)</w:t>
      </w:r>
    </w:p>
    <w:p w14:paraId="225E5A3E" w14:textId="77777777" w:rsidR="00E140DF" w:rsidRDefault="00A85BE1">
      <w:pPr>
        <w:tabs>
          <w:tab w:val="left" w:pos="2608"/>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το αποτέλεσμα της διεξαχθείσης ονομαστικής ψηφοφορίας.</w:t>
      </w:r>
    </w:p>
    <w:p w14:paraId="225E5A3F"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Ψήφισαν σ</w:t>
      </w:r>
      <w:r>
        <w:rPr>
          <w:rFonts w:eastAsia="Times New Roman"/>
          <w:szCs w:val="24"/>
        </w:rPr>
        <w:t xml:space="preserve">υνολικά διακόσιοι ενενήντα οκτώ (298) Βουλευτές. </w:t>
      </w:r>
    </w:p>
    <w:p w14:paraId="225E5A40"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Τα έσοδα το</w:t>
      </w:r>
      <w:r>
        <w:rPr>
          <w:rFonts w:eastAsia="Times New Roman"/>
          <w:szCs w:val="24"/>
        </w:rPr>
        <w:t xml:space="preserve">υ </w:t>
      </w:r>
      <w:r>
        <w:rPr>
          <w:rFonts w:eastAsia="Times New Roman"/>
          <w:szCs w:val="24"/>
        </w:rPr>
        <w:t>π</w:t>
      </w:r>
      <w:r>
        <w:rPr>
          <w:rFonts w:eastAsia="Times New Roman"/>
          <w:szCs w:val="24"/>
        </w:rPr>
        <w:t xml:space="preserve">ροϋπολογισμού αποδέχθηκαν </w:t>
      </w:r>
      <w:proofErr w:type="spellStart"/>
      <w:r>
        <w:rPr>
          <w:rFonts w:eastAsia="Times New Roman"/>
          <w:szCs w:val="24"/>
        </w:rPr>
        <w:t>εκατόν</w:t>
      </w:r>
      <w:proofErr w:type="spellEnd"/>
      <w:r>
        <w:rPr>
          <w:rFonts w:eastAsia="Times New Roman"/>
          <w:szCs w:val="24"/>
        </w:rPr>
        <w:t xml:space="preserve"> πενήντα δύο Βουλευτές (152), ενώ </w:t>
      </w:r>
      <w:proofErr w:type="spellStart"/>
      <w:r>
        <w:rPr>
          <w:rFonts w:eastAsia="Times New Roman"/>
          <w:szCs w:val="24"/>
        </w:rPr>
        <w:t>εκατόν</w:t>
      </w:r>
      <w:proofErr w:type="spellEnd"/>
      <w:r>
        <w:rPr>
          <w:rFonts w:eastAsia="Times New Roman"/>
          <w:szCs w:val="24"/>
        </w:rPr>
        <w:t xml:space="preserve"> σαράντα έξι (146) Βουλευτές τα καταψήφισαν. </w:t>
      </w:r>
    </w:p>
    <w:p w14:paraId="225E5A41"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Τα έξοδα των Υπουργείων: Εσωτερικών, Οικονομίας και Ανάπτυξης, Ψηφιακής Πολιτικής, Τηλεπικοινωνιών και Ενημέρωσης, Εθνικής Άμυνας, Παιδ</w:t>
      </w:r>
      <w:r>
        <w:rPr>
          <w:rFonts w:eastAsia="Times New Roman"/>
          <w:szCs w:val="24"/>
        </w:rPr>
        <w:t>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Διοικητικής Ανασυγκρότησης, Πολιτισμού και Αθλητισμού, Περιβάλλοντος και Ενέργε</w:t>
      </w:r>
      <w:r>
        <w:rPr>
          <w:rFonts w:eastAsia="Times New Roman"/>
          <w:szCs w:val="24"/>
        </w:rPr>
        <w:t xml:space="preserve">ιας, Υποδομών και Μεταφορών, Μεταναστευτικής Πολιτικής, Ναυτιλίας και Νησιωτικής Πολιτικής, Αγροτικής Ανάπτυξης και Τροφίμων και Τουρισμού αποδέχθηκαν </w:t>
      </w:r>
      <w:proofErr w:type="spellStart"/>
      <w:r>
        <w:rPr>
          <w:rFonts w:eastAsia="Times New Roman"/>
          <w:szCs w:val="24"/>
        </w:rPr>
        <w:t>εκατόν</w:t>
      </w:r>
      <w:proofErr w:type="spellEnd"/>
      <w:r>
        <w:rPr>
          <w:rFonts w:eastAsia="Times New Roman"/>
          <w:szCs w:val="24"/>
        </w:rPr>
        <w:t xml:space="preserve"> πενήντα δύο (152) Βουλευτές, ενώ </w:t>
      </w:r>
      <w:proofErr w:type="spellStart"/>
      <w:r>
        <w:rPr>
          <w:rFonts w:eastAsia="Times New Roman"/>
          <w:szCs w:val="24"/>
        </w:rPr>
        <w:t>εκατόν</w:t>
      </w:r>
      <w:proofErr w:type="spellEnd"/>
      <w:r>
        <w:rPr>
          <w:rFonts w:eastAsia="Times New Roman"/>
          <w:szCs w:val="24"/>
        </w:rPr>
        <w:t xml:space="preserve"> σαράντα έξι (146) Βουλευτές τα καταψήφισαν. </w:t>
      </w:r>
    </w:p>
    <w:p w14:paraId="225E5A42"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 xml:space="preserve">Τα έξοδα της </w:t>
      </w:r>
      <w:r>
        <w:rPr>
          <w:rFonts w:eastAsia="Times New Roman"/>
          <w:szCs w:val="24"/>
        </w:rPr>
        <w:t xml:space="preserve">Προεδρίας της Δημοκρατίας αποδέχθηκαν </w:t>
      </w:r>
      <w:proofErr w:type="spellStart"/>
      <w:r>
        <w:rPr>
          <w:rFonts w:eastAsia="Times New Roman"/>
          <w:szCs w:val="24"/>
        </w:rPr>
        <w:t>εκατόν</w:t>
      </w:r>
      <w:proofErr w:type="spellEnd"/>
      <w:r>
        <w:rPr>
          <w:rFonts w:eastAsia="Times New Roman"/>
          <w:szCs w:val="24"/>
        </w:rPr>
        <w:t xml:space="preserve"> πενήντα δύο Βουλευτές (152), ενώ </w:t>
      </w:r>
      <w:proofErr w:type="spellStart"/>
      <w:r>
        <w:rPr>
          <w:rFonts w:eastAsia="Times New Roman"/>
          <w:szCs w:val="24"/>
        </w:rPr>
        <w:t>εκατόν</w:t>
      </w:r>
      <w:proofErr w:type="spellEnd"/>
      <w:r>
        <w:rPr>
          <w:rFonts w:eastAsia="Times New Roman"/>
          <w:szCs w:val="24"/>
        </w:rPr>
        <w:t xml:space="preserve"> σαράντα έξι (146) Βουλευτές τα καταψήφισαν. </w:t>
      </w:r>
    </w:p>
    <w:p w14:paraId="225E5A43" w14:textId="77777777" w:rsidR="00E140DF" w:rsidRDefault="00A85BE1">
      <w:pPr>
        <w:tabs>
          <w:tab w:val="left" w:pos="2608"/>
        </w:tabs>
        <w:spacing w:line="600" w:lineRule="auto"/>
        <w:ind w:firstLine="720"/>
        <w:jc w:val="both"/>
        <w:rPr>
          <w:rFonts w:eastAsia="Times New Roman"/>
          <w:szCs w:val="24"/>
        </w:rPr>
      </w:pPr>
      <w:r>
        <w:rPr>
          <w:rFonts w:eastAsia="Times New Roman"/>
          <w:szCs w:val="24"/>
        </w:rPr>
        <w:t xml:space="preserve">Τα πρωτόκολλα ψηφοφορίας </w:t>
      </w:r>
      <w:r>
        <w:rPr>
          <w:rFonts w:eastAsia="Times New Roman"/>
          <w:szCs w:val="24"/>
        </w:rPr>
        <w:t xml:space="preserve">καταχωρίζονται στα </w:t>
      </w:r>
      <w:r>
        <w:rPr>
          <w:rFonts w:eastAsia="Times New Roman"/>
          <w:szCs w:val="24"/>
        </w:rPr>
        <w:t>Πρακτικά της σημερινής συνεδρίασης</w:t>
      </w:r>
      <w:r>
        <w:rPr>
          <w:rFonts w:eastAsia="Times New Roman"/>
          <w:szCs w:val="24"/>
        </w:rPr>
        <w:t xml:space="preserve"> και έχουν ως εξής:</w:t>
      </w:r>
    </w:p>
    <w:p w14:paraId="225E5A44" w14:textId="77777777" w:rsidR="00E140DF" w:rsidRDefault="00A85BE1">
      <w:pPr>
        <w:tabs>
          <w:tab w:val="left" w:pos="2608"/>
        </w:tabs>
        <w:spacing w:line="600" w:lineRule="auto"/>
        <w:ind w:firstLine="720"/>
        <w:jc w:val="center"/>
        <w:rPr>
          <w:rFonts w:eastAsia="Times New Roman"/>
          <w:color w:val="FF0000"/>
          <w:szCs w:val="24"/>
        </w:rPr>
      </w:pPr>
      <w:r w:rsidRPr="0076330C">
        <w:rPr>
          <w:rFonts w:eastAsia="Times New Roman"/>
          <w:color w:val="FF0000"/>
          <w:szCs w:val="24"/>
        </w:rPr>
        <w:t>ΑΛΛΑΓΗ ΣΕΛΙΔΑΣ</w:t>
      </w:r>
    </w:p>
    <w:p w14:paraId="225E5A45" w14:textId="77777777" w:rsidR="00E140DF" w:rsidRDefault="00A85BE1">
      <w:pPr>
        <w:tabs>
          <w:tab w:val="left" w:pos="2608"/>
        </w:tabs>
        <w:spacing w:line="600" w:lineRule="auto"/>
        <w:ind w:firstLine="720"/>
        <w:jc w:val="center"/>
        <w:rPr>
          <w:rFonts w:eastAsia="Times New Roman"/>
          <w:szCs w:val="24"/>
        </w:rPr>
      </w:pPr>
      <w:r>
        <w:rPr>
          <w:rFonts w:eastAsia="Times New Roman"/>
          <w:szCs w:val="24"/>
        </w:rPr>
        <w:t xml:space="preserve">(Να μπουν τα </w:t>
      </w:r>
      <w:r>
        <w:rPr>
          <w:rFonts w:eastAsia="Times New Roman"/>
          <w:szCs w:val="24"/>
        </w:rPr>
        <w:t>πρωτόκολλα σελ. 340.1</w:t>
      </w:r>
      <w:r>
        <w:rPr>
          <w:rFonts w:eastAsia="Times New Roman"/>
          <w:szCs w:val="24"/>
        </w:rPr>
        <w:t xml:space="preserve"> έως </w:t>
      </w:r>
      <w:r>
        <w:rPr>
          <w:rFonts w:eastAsia="Times New Roman"/>
          <w:szCs w:val="24"/>
        </w:rPr>
        <w:t>340.20)</w:t>
      </w:r>
    </w:p>
    <w:p w14:paraId="225E5A46" w14:textId="77777777" w:rsidR="00E140DF" w:rsidRDefault="00A85BE1">
      <w:pPr>
        <w:tabs>
          <w:tab w:val="left" w:pos="2608"/>
        </w:tabs>
        <w:spacing w:line="600" w:lineRule="auto"/>
        <w:ind w:firstLine="720"/>
        <w:jc w:val="center"/>
        <w:rPr>
          <w:rFonts w:eastAsia="Times New Roman"/>
          <w:color w:val="FF0000"/>
          <w:szCs w:val="24"/>
        </w:rPr>
      </w:pPr>
      <w:r>
        <w:rPr>
          <w:rFonts w:eastAsia="Times New Roman"/>
          <w:color w:val="FF0000"/>
          <w:szCs w:val="24"/>
        </w:rPr>
        <w:t>ΑΛΛΑΓΗ ΣΕΛΙΔΑΣ</w:t>
      </w:r>
    </w:p>
    <w:p w14:paraId="225E5A47" w14:textId="77777777" w:rsidR="00E140DF" w:rsidRDefault="00A85BE1">
      <w:pPr>
        <w:tabs>
          <w:tab w:val="left" w:pos="2608"/>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σχέδιο νόμου του Υπουργείου Οικονομικών: «Κύρωση του κρατικού προϋπολογισμού οικονομικού έτους 2017» έγινε δεκτό</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κατά τον Κανονισμό της Βουλής </w:t>
      </w:r>
      <w:r>
        <w:rPr>
          <w:rFonts w:eastAsia="Times New Roman"/>
          <w:szCs w:val="24"/>
        </w:rPr>
        <w:t>και έχει ως εξής:</w:t>
      </w:r>
    </w:p>
    <w:p w14:paraId="225E5A48" w14:textId="77777777" w:rsidR="00E140DF" w:rsidRDefault="00A85BE1">
      <w:pPr>
        <w:tabs>
          <w:tab w:val="left" w:pos="2608"/>
        </w:tabs>
        <w:spacing w:line="600" w:lineRule="auto"/>
        <w:ind w:firstLine="720"/>
        <w:jc w:val="center"/>
        <w:rPr>
          <w:rFonts w:eastAsia="Times New Roman"/>
          <w:szCs w:val="24"/>
        </w:rPr>
      </w:pPr>
      <w:r>
        <w:rPr>
          <w:rFonts w:eastAsia="Times New Roman"/>
          <w:szCs w:val="24"/>
        </w:rPr>
        <w:t>(Να καταχωριστεί το κείμενο του νομοσχεδίου</w:t>
      </w:r>
      <w:r w:rsidRPr="00C81877">
        <w:rPr>
          <w:rFonts w:eastAsia="Times New Roman"/>
          <w:szCs w:val="24"/>
        </w:rPr>
        <w:t xml:space="preserve"> </w:t>
      </w:r>
      <w:r>
        <w:rPr>
          <w:rFonts w:eastAsia="Times New Roman"/>
          <w:szCs w:val="24"/>
        </w:rPr>
        <w:t>σελ. 341α)</w:t>
      </w:r>
    </w:p>
    <w:p w14:paraId="225E5A49"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με την ψηφοφορία που διεξήχθη και την ανακοίνωση του αποτελέσματος περαιώθηκε η συζήτηση επί του κρατικού προϋπολογισμού. </w:t>
      </w:r>
    </w:p>
    <w:p w14:paraId="225E5A4A"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 xml:space="preserve"> το Σώμα</w:t>
      </w:r>
      <w:r>
        <w:rPr>
          <w:rFonts w:eastAsia="Times New Roman" w:cs="Times New Roman"/>
          <w:szCs w:val="24"/>
        </w:rPr>
        <w:t xml:space="preserve"> να εξουσιοδοτήσ</w:t>
      </w:r>
      <w:r>
        <w:rPr>
          <w:rFonts w:eastAsia="Times New Roman" w:cs="Times New Roman"/>
          <w:szCs w:val="24"/>
        </w:rPr>
        <w:t>ει</w:t>
      </w:r>
      <w:r>
        <w:rPr>
          <w:rFonts w:eastAsia="Times New Roman" w:cs="Times New Roman"/>
          <w:szCs w:val="24"/>
        </w:rPr>
        <w:t xml:space="preserve"> το Προεδρείο για την υπ’ ευθύνη του επικύρωση των Πρακτικών των συν</w:t>
      </w:r>
      <w:r>
        <w:rPr>
          <w:rFonts w:eastAsia="Times New Roman" w:cs="Times New Roman"/>
          <w:szCs w:val="24"/>
        </w:rPr>
        <w:t xml:space="preserve">εδριάσεων </w:t>
      </w:r>
      <w:r>
        <w:rPr>
          <w:rFonts w:eastAsia="Times New Roman" w:cs="Times New Roman"/>
          <w:szCs w:val="24"/>
        </w:rPr>
        <w:t xml:space="preserve">της Τρίτης </w:t>
      </w:r>
      <w:r>
        <w:rPr>
          <w:rFonts w:eastAsia="Times New Roman" w:cs="Times New Roman"/>
          <w:szCs w:val="24"/>
        </w:rPr>
        <w:t>6</w:t>
      </w:r>
      <w:r>
        <w:rPr>
          <w:rFonts w:eastAsia="Times New Roman" w:cs="Times New Roman"/>
          <w:szCs w:val="24"/>
        </w:rPr>
        <w:t xml:space="preserve"> Δεκεμβρίου 2016</w:t>
      </w:r>
      <w:r>
        <w:rPr>
          <w:rFonts w:eastAsia="Times New Roman" w:cs="Times New Roman"/>
          <w:szCs w:val="24"/>
        </w:rPr>
        <w:t xml:space="preserve">, </w:t>
      </w:r>
      <w:r>
        <w:rPr>
          <w:rFonts w:eastAsia="Times New Roman" w:cs="Times New Roman"/>
          <w:szCs w:val="24"/>
        </w:rPr>
        <w:t xml:space="preserve">της Τετάρτης </w:t>
      </w:r>
      <w:r>
        <w:rPr>
          <w:rFonts w:eastAsia="Times New Roman" w:cs="Times New Roman"/>
          <w:szCs w:val="24"/>
        </w:rPr>
        <w:t>7</w:t>
      </w:r>
      <w:r>
        <w:rPr>
          <w:rFonts w:eastAsia="Times New Roman" w:cs="Times New Roman"/>
          <w:szCs w:val="24"/>
        </w:rPr>
        <w:t xml:space="preserve"> Δεκεμβρίου 2016</w:t>
      </w:r>
      <w:r>
        <w:rPr>
          <w:rFonts w:eastAsia="Times New Roman" w:cs="Times New Roman"/>
          <w:szCs w:val="24"/>
        </w:rPr>
        <w:t xml:space="preserve">, </w:t>
      </w:r>
      <w:r>
        <w:rPr>
          <w:rFonts w:eastAsia="Times New Roman" w:cs="Times New Roman"/>
          <w:szCs w:val="24"/>
        </w:rPr>
        <w:t>της Πέμπτης</w:t>
      </w:r>
      <w:r>
        <w:rPr>
          <w:rFonts w:eastAsia="Times New Roman" w:cs="Times New Roman"/>
          <w:szCs w:val="24"/>
        </w:rPr>
        <w:t xml:space="preserve"> 8</w:t>
      </w:r>
      <w:r>
        <w:rPr>
          <w:rFonts w:eastAsia="Times New Roman" w:cs="Times New Roman"/>
          <w:szCs w:val="24"/>
        </w:rPr>
        <w:t xml:space="preserve"> Δεκεμβρίου 2016</w:t>
      </w:r>
      <w:r>
        <w:rPr>
          <w:rFonts w:eastAsia="Times New Roman" w:cs="Times New Roman"/>
          <w:szCs w:val="24"/>
        </w:rPr>
        <w:t xml:space="preserve">, </w:t>
      </w:r>
      <w:r>
        <w:rPr>
          <w:rFonts w:eastAsia="Times New Roman" w:cs="Times New Roman"/>
          <w:szCs w:val="24"/>
        </w:rPr>
        <w:t>της Παρασκευής</w:t>
      </w:r>
      <w:r>
        <w:rPr>
          <w:rFonts w:eastAsia="Times New Roman" w:cs="Times New Roman"/>
          <w:szCs w:val="24"/>
        </w:rPr>
        <w:t xml:space="preserve"> 9 </w:t>
      </w:r>
      <w:r>
        <w:rPr>
          <w:rFonts w:eastAsia="Times New Roman" w:cs="Times New Roman"/>
          <w:szCs w:val="24"/>
        </w:rPr>
        <w:t>Δεκεμβρίου 2016</w:t>
      </w:r>
      <w:r>
        <w:rPr>
          <w:rFonts w:eastAsia="Times New Roman" w:cs="Times New Roman"/>
          <w:szCs w:val="24"/>
        </w:rPr>
        <w:t xml:space="preserve"> και </w:t>
      </w:r>
      <w:r>
        <w:rPr>
          <w:rFonts w:eastAsia="Times New Roman" w:cs="Times New Roman"/>
          <w:szCs w:val="24"/>
        </w:rPr>
        <w:t>του Σαββάτου</w:t>
      </w:r>
      <w:r>
        <w:rPr>
          <w:rFonts w:eastAsia="Times New Roman" w:cs="Times New Roman"/>
          <w:szCs w:val="24"/>
        </w:rPr>
        <w:t xml:space="preserve"> 10 Δεκεμβρίου 2016, στις οποίες περιλαμβάνεται η συζήτηση και η ψήφιση του </w:t>
      </w:r>
      <w:r>
        <w:rPr>
          <w:rFonts w:eastAsia="Times New Roman" w:cs="Times New Roman"/>
          <w:szCs w:val="24"/>
        </w:rPr>
        <w:t>π</w:t>
      </w:r>
      <w:r>
        <w:rPr>
          <w:rFonts w:eastAsia="Times New Roman" w:cs="Times New Roman"/>
          <w:szCs w:val="24"/>
        </w:rPr>
        <w:t>ροϋπολογισμού του οικονομικ</w:t>
      </w:r>
      <w:r>
        <w:rPr>
          <w:rFonts w:eastAsia="Times New Roman" w:cs="Times New Roman"/>
          <w:szCs w:val="24"/>
        </w:rPr>
        <w:t>ού έτους 2017.</w:t>
      </w:r>
    </w:p>
    <w:p w14:paraId="225E5A4B"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225E5A4C"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sidRPr="00E741E9">
        <w:rPr>
          <w:rFonts w:eastAsia="Times New Roman" w:cs="Times New Roman"/>
          <w:szCs w:val="24"/>
        </w:rPr>
        <w:t xml:space="preserve"> </w:t>
      </w:r>
      <w:r>
        <w:rPr>
          <w:rFonts w:eastAsia="Times New Roman" w:cs="Times New Roman"/>
          <w:szCs w:val="24"/>
        </w:rPr>
        <w:t xml:space="preserve">τα Πρακτικά των συνεδριάσεων της Τρίτης 6 Δεκεμβρίου 2016, της Τετάρτης 7 Δεκεμβρίου 2016, της Πέμπτης 8 Δεκεμβρίου 2016, της Παρασκευής 9 Δεκεμβρίου 2016 και </w:t>
      </w:r>
      <w:r>
        <w:rPr>
          <w:rFonts w:eastAsia="Times New Roman" w:cs="Times New Roman"/>
          <w:szCs w:val="24"/>
        </w:rPr>
        <w:t>του Σαββάτου 10 Δεκεμβρίου 2016</w:t>
      </w:r>
      <w:r>
        <w:rPr>
          <w:rFonts w:eastAsia="Times New Roman" w:cs="Times New Roman"/>
          <w:szCs w:val="24"/>
        </w:rPr>
        <w:t xml:space="preserve"> </w:t>
      </w:r>
      <w:r>
        <w:rPr>
          <w:rFonts w:eastAsia="Times New Roman" w:cs="Times New Roman"/>
          <w:szCs w:val="24"/>
        </w:rPr>
        <w:t>επικυρώθηκαν</w:t>
      </w:r>
      <w:r>
        <w:rPr>
          <w:rFonts w:eastAsia="Times New Roman" w:cs="Times New Roman"/>
          <w:szCs w:val="24"/>
        </w:rPr>
        <w:t xml:space="preserve">. </w:t>
      </w:r>
    </w:p>
    <w:p w14:paraId="225E5A4D" w14:textId="77777777" w:rsidR="00E140DF" w:rsidRDefault="00A85BE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25E5A4E" w14:textId="77777777" w:rsidR="00E140DF" w:rsidRDefault="00A85BE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25E5A4F" w14:textId="77777777" w:rsidR="00E140DF" w:rsidRDefault="00A85BE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22.31΄ </w:t>
      </w:r>
      <w:proofErr w:type="spellStart"/>
      <w:r>
        <w:rPr>
          <w:rFonts w:eastAsia="Times New Roman" w:cs="Times New Roman"/>
          <w:szCs w:val="24"/>
        </w:rPr>
        <w:t>λύεται</w:t>
      </w:r>
      <w:proofErr w:type="spellEnd"/>
      <w:r>
        <w:rPr>
          <w:rFonts w:eastAsia="Times New Roman" w:cs="Times New Roman"/>
          <w:szCs w:val="24"/>
        </w:rPr>
        <w:t xml:space="preserve"> η συνεδρ</w:t>
      </w:r>
      <w:r>
        <w:rPr>
          <w:rFonts w:eastAsia="Times New Roman" w:cs="Times New Roman"/>
          <w:szCs w:val="24"/>
        </w:rPr>
        <w:t>ίαση για τη</w:t>
      </w:r>
      <w:r>
        <w:rPr>
          <w:rFonts w:eastAsia="Times New Roman" w:cs="Times New Roman"/>
          <w:szCs w:val="24"/>
        </w:rPr>
        <w:t>ν προσεχή</w:t>
      </w:r>
      <w:r>
        <w:rPr>
          <w:rFonts w:eastAsia="Times New Roman" w:cs="Times New Roman"/>
          <w:szCs w:val="24"/>
        </w:rPr>
        <w:t xml:space="preserve"> Δευτέρα 12 Δεκεμβρίου 2016 και ώρα 18.00΄,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225E5A50" w14:textId="77777777" w:rsidR="00E140DF" w:rsidRDefault="00E140DF">
      <w:pPr>
        <w:spacing w:line="600" w:lineRule="auto"/>
        <w:ind w:firstLine="720"/>
        <w:jc w:val="both"/>
        <w:rPr>
          <w:rFonts w:eastAsia="Times New Roman" w:cs="Times New Roman"/>
          <w:szCs w:val="24"/>
        </w:rPr>
      </w:pPr>
    </w:p>
    <w:p w14:paraId="225E5A51" w14:textId="77777777" w:rsidR="00E140DF" w:rsidRDefault="00A85BE1">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E140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N5lhZG5Jl30W92TF69PF5rX2c8g=" w:salt="6scGRp1vx3BMWWxf5bWC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DF"/>
    <w:rsid w:val="00A85BE1"/>
    <w:rsid w:val="00AE0A8B"/>
    <w:rsid w:val="00E140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4A2"/>
  <w15:docId w15:val="{69EC8AD2-A56D-449F-B8FA-DE652ADB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4CD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04CD5"/>
    <w:rPr>
      <w:rFonts w:ascii="Segoe UI" w:hAnsi="Segoe UI" w:cs="Segoe UI"/>
      <w:sz w:val="18"/>
      <w:szCs w:val="18"/>
    </w:rPr>
  </w:style>
  <w:style w:type="paragraph" w:styleId="a4">
    <w:name w:val="Revision"/>
    <w:hidden/>
    <w:uiPriority w:val="99"/>
    <w:semiHidden/>
    <w:rsid w:val="009040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371</MetadataID>
    <Session xmlns="641f345b-441b-4b81-9152-adc2e73ba5e1">Β´</Session>
    <Date xmlns="641f345b-441b-4b81-9152-adc2e73ba5e1">2016-12-09T22:00:00+00:00</Date>
    <Status xmlns="641f345b-441b-4b81-9152-adc2e73ba5e1">
      <Url>http://srv-sp1/praktika/Lists/Incoming_Metadata/EditForm.aspx?ID=371&amp;Source=/praktika/Recordings_Library/Forms/AllItems.aspx</Url>
      <Description>Δημοσιεύτηκε</Description>
    </Status>
    <Meeting xmlns="641f345b-441b-4b81-9152-adc2e73ba5e1">ΜΕ´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3464AE-A6FD-440C-A584-16E38B98920F}">
  <ds:schemaRefs>
    <ds:schemaRef ds:uri="http://schemas.openxmlformats.org/package/2006/metadata/core-properties"/>
    <ds:schemaRef ds:uri="http://purl.org/dc/elements/1.1/"/>
    <ds:schemaRef ds:uri="http://purl.org/dc/terms/"/>
    <ds:schemaRef ds:uri="641f345b-441b-4b81-9152-adc2e73ba5e1"/>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6A5D000-7A91-4D66-8C76-37BC20BB7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4C005B-93B5-4B76-94D1-403B8F905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318</Pages>
  <Words>58004</Words>
  <Characters>313223</Characters>
  <Application>Microsoft Office Word</Application>
  <DocSecurity>0</DocSecurity>
  <Lines>2610</Lines>
  <Paragraphs>740</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370487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2016-12-19T09:41:00Z</dcterms:created>
  <dcterms:modified xsi:type="dcterms:W3CDTF">2016-12-19T09:41:00Z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