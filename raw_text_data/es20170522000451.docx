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750A6D" w14:textId="77777777" w:rsidR="00C73D46" w:rsidRPr="00C73D46" w:rsidRDefault="00C73D46" w:rsidP="00C73D46">
      <w:pPr>
        <w:spacing w:after="0" w:line="360" w:lineRule="auto"/>
        <w:rPr>
          <w:ins w:id="0" w:author="Φλούδα Χριστίνα" w:date="2017-05-26T13:19:00Z"/>
          <w:rFonts w:eastAsia="Times New Roman"/>
          <w:szCs w:val="24"/>
          <w:lang w:eastAsia="en-US"/>
        </w:rPr>
      </w:pPr>
      <w:ins w:id="1" w:author="Φλούδα Χριστίνα" w:date="2017-05-26T13:19:00Z">
        <w:r w:rsidRPr="00C73D46">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ins>
    </w:p>
    <w:p w14:paraId="641DE07F" w14:textId="77777777" w:rsidR="00C73D46" w:rsidRPr="00C73D46" w:rsidRDefault="00C73D46" w:rsidP="00C73D46">
      <w:pPr>
        <w:spacing w:after="0" w:line="360" w:lineRule="auto"/>
        <w:rPr>
          <w:ins w:id="2" w:author="Φλούδα Χριστίνα" w:date="2017-05-26T13:19:00Z"/>
          <w:rFonts w:eastAsia="Times New Roman"/>
          <w:szCs w:val="24"/>
          <w:lang w:eastAsia="en-US"/>
        </w:rPr>
      </w:pPr>
    </w:p>
    <w:p w14:paraId="693A4D5D" w14:textId="77777777" w:rsidR="00C73D46" w:rsidRPr="00C73D46" w:rsidRDefault="00C73D46" w:rsidP="00C73D46">
      <w:pPr>
        <w:spacing w:after="0" w:line="360" w:lineRule="auto"/>
        <w:rPr>
          <w:ins w:id="3" w:author="Φλούδα Χριστίνα" w:date="2017-05-26T13:19:00Z"/>
          <w:rFonts w:eastAsia="Times New Roman"/>
          <w:szCs w:val="24"/>
          <w:lang w:eastAsia="en-US"/>
        </w:rPr>
      </w:pPr>
      <w:ins w:id="4" w:author="Φλούδα Χριστίνα" w:date="2017-05-26T13:19:00Z">
        <w:r w:rsidRPr="00C73D46">
          <w:rPr>
            <w:rFonts w:eastAsia="Times New Roman"/>
            <w:szCs w:val="24"/>
            <w:lang w:eastAsia="en-US"/>
          </w:rPr>
          <w:t>ΠΙΝΑΚΑΣ ΠΕΡΙΕΧΟΜΕΝΩΝ</w:t>
        </w:r>
      </w:ins>
    </w:p>
    <w:p w14:paraId="7CB6D1D5" w14:textId="77777777" w:rsidR="00C73D46" w:rsidRPr="00C73D46" w:rsidRDefault="00C73D46" w:rsidP="00C73D46">
      <w:pPr>
        <w:spacing w:after="0" w:line="360" w:lineRule="auto"/>
        <w:rPr>
          <w:ins w:id="5" w:author="Φλούδα Χριστίνα" w:date="2017-05-26T13:19:00Z"/>
          <w:rFonts w:eastAsia="Times New Roman"/>
          <w:szCs w:val="24"/>
          <w:lang w:eastAsia="en-US"/>
        </w:rPr>
      </w:pPr>
      <w:ins w:id="6" w:author="Φλούδα Χριστίνα" w:date="2017-05-26T13:19:00Z">
        <w:r w:rsidRPr="00C73D46">
          <w:rPr>
            <w:rFonts w:eastAsia="Times New Roman"/>
            <w:szCs w:val="24"/>
            <w:lang w:eastAsia="en-US"/>
          </w:rPr>
          <w:t xml:space="preserve">ΙΖ΄ ΠΕΡΙΟΔΟΣ </w:t>
        </w:r>
      </w:ins>
    </w:p>
    <w:p w14:paraId="0C9CCB8C" w14:textId="77777777" w:rsidR="00C73D46" w:rsidRPr="00C73D46" w:rsidRDefault="00C73D46" w:rsidP="00C73D46">
      <w:pPr>
        <w:spacing w:after="0" w:line="360" w:lineRule="auto"/>
        <w:rPr>
          <w:ins w:id="7" w:author="Φλούδα Χριστίνα" w:date="2017-05-26T13:19:00Z"/>
          <w:rFonts w:eastAsia="Times New Roman"/>
          <w:szCs w:val="24"/>
          <w:lang w:eastAsia="en-US"/>
        </w:rPr>
      </w:pPr>
      <w:ins w:id="8" w:author="Φλούδα Χριστίνα" w:date="2017-05-26T13:19:00Z">
        <w:r w:rsidRPr="00C73D46">
          <w:rPr>
            <w:rFonts w:eastAsia="Times New Roman"/>
            <w:szCs w:val="24"/>
            <w:lang w:eastAsia="en-US"/>
          </w:rPr>
          <w:t>ΠΡΟΕΔΡΕΥΟΜΕΝΗΣ ΚΟΙΝΟΒΟΥΛΕΥΤΙΚΗΣ ΔΗΜΟΚΡΑΤΙΑΣ</w:t>
        </w:r>
      </w:ins>
    </w:p>
    <w:p w14:paraId="76397460" w14:textId="77777777" w:rsidR="00C73D46" w:rsidRPr="00C73D46" w:rsidRDefault="00C73D46" w:rsidP="00C73D46">
      <w:pPr>
        <w:spacing w:after="0" w:line="360" w:lineRule="auto"/>
        <w:rPr>
          <w:ins w:id="9" w:author="Φλούδα Χριστίνα" w:date="2017-05-26T13:19:00Z"/>
          <w:rFonts w:eastAsia="Times New Roman"/>
          <w:szCs w:val="24"/>
          <w:lang w:eastAsia="en-US"/>
        </w:rPr>
      </w:pPr>
      <w:ins w:id="10" w:author="Φλούδα Χριστίνα" w:date="2017-05-26T13:19:00Z">
        <w:r w:rsidRPr="00C73D46">
          <w:rPr>
            <w:rFonts w:eastAsia="Times New Roman"/>
            <w:szCs w:val="24"/>
            <w:lang w:eastAsia="en-US"/>
          </w:rPr>
          <w:t>ΣΥΝΟΔΟΣ Β΄</w:t>
        </w:r>
      </w:ins>
    </w:p>
    <w:p w14:paraId="153281C3" w14:textId="77777777" w:rsidR="00C73D46" w:rsidRPr="00C73D46" w:rsidRDefault="00C73D46" w:rsidP="00C73D46">
      <w:pPr>
        <w:spacing w:after="0" w:line="360" w:lineRule="auto"/>
        <w:rPr>
          <w:ins w:id="11" w:author="Φλούδα Χριστίνα" w:date="2017-05-26T13:19:00Z"/>
          <w:rFonts w:eastAsia="Times New Roman"/>
          <w:szCs w:val="24"/>
          <w:lang w:eastAsia="en-US"/>
        </w:rPr>
      </w:pPr>
    </w:p>
    <w:p w14:paraId="4DA8C51E" w14:textId="77777777" w:rsidR="00C73D46" w:rsidRPr="00C73D46" w:rsidRDefault="00C73D46" w:rsidP="00C73D46">
      <w:pPr>
        <w:spacing w:after="0" w:line="360" w:lineRule="auto"/>
        <w:rPr>
          <w:ins w:id="12" w:author="Φλούδα Χριστίνα" w:date="2017-05-26T13:19:00Z"/>
          <w:rFonts w:eastAsia="Times New Roman"/>
          <w:szCs w:val="24"/>
          <w:lang w:eastAsia="en-US"/>
        </w:rPr>
      </w:pPr>
      <w:ins w:id="13" w:author="Φλούδα Χριστίνα" w:date="2017-05-26T13:19:00Z">
        <w:r w:rsidRPr="00C73D46">
          <w:rPr>
            <w:rFonts w:eastAsia="Times New Roman"/>
            <w:szCs w:val="24"/>
            <w:lang w:eastAsia="en-US"/>
          </w:rPr>
          <w:t>ΣΥΝΕΔΡΙΑΣΗ ΡΚΔ΄</w:t>
        </w:r>
      </w:ins>
    </w:p>
    <w:p w14:paraId="5E9F0157" w14:textId="77777777" w:rsidR="00C73D46" w:rsidRPr="00C73D46" w:rsidRDefault="00C73D46" w:rsidP="00C73D46">
      <w:pPr>
        <w:spacing w:after="0" w:line="360" w:lineRule="auto"/>
        <w:rPr>
          <w:ins w:id="14" w:author="Φλούδα Χριστίνα" w:date="2017-05-26T13:19:00Z"/>
          <w:rFonts w:eastAsia="Times New Roman"/>
          <w:szCs w:val="24"/>
          <w:lang w:eastAsia="en-US"/>
        </w:rPr>
      </w:pPr>
      <w:ins w:id="15" w:author="Φλούδα Χριστίνα" w:date="2017-05-26T13:19:00Z">
        <w:r w:rsidRPr="00C73D46">
          <w:rPr>
            <w:rFonts w:eastAsia="Times New Roman"/>
            <w:szCs w:val="24"/>
            <w:lang w:eastAsia="en-US"/>
          </w:rPr>
          <w:t>Δευτέρα  22 Μαΐου 2017</w:t>
        </w:r>
      </w:ins>
    </w:p>
    <w:p w14:paraId="15034099" w14:textId="77777777" w:rsidR="00C73D46" w:rsidRPr="00C73D46" w:rsidRDefault="00C73D46" w:rsidP="00C73D46">
      <w:pPr>
        <w:spacing w:after="0" w:line="360" w:lineRule="auto"/>
        <w:rPr>
          <w:ins w:id="16" w:author="Φλούδα Χριστίνα" w:date="2017-05-26T13:19:00Z"/>
          <w:rFonts w:eastAsia="Times New Roman"/>
          <w:szCs w:val="24"/>
          <w:lang w:eastAsia="en-US"/>
        </w:rPr>
      </w:pPr>
    </w:p>
    <w:p w14:paraId="38D1E6D4" w14:textId="77777777" w:rsidR="00C73D46" w:rsidRPr="00C73D46" w:rsidRDefault="00C73D46" w:rsidP="00C73D46">
      <w:pPr>
        <w:spacing w:after="0" w:line="360" w:lineRule="auto"/>
        <w:rPr>
          <w:ins w:id="17" w:author="Φλούδα Χριστίνα" w:date="2017-05-26T13:19:00Z"/>
          <w:rFonts w:eastAsia="Times New Roman"/>
          <w:szCs w:val="24"/>
          <w:lang w:eastAsia="en-US"/>
        </w:rPr>
      </w:pPr>
      <w:ins w:id="18" w:author="Φλούδα Χριστίνα" w:date="2017-05-26T13:19:00Z">
        <w:r w:rsidRPr="00C73D46">
          <w:rPr>
            <w:rFonts w:eastAsia="Times New Roman"/>
            <w:szCs w:val="24"/>
            <w:lang w:eastAsia="en-US"/>
          </w:rPr>
          <w:t>ΘΕΜΑΤΑ</w:t>
        </w:r>
      </w:ins>
    </w:p>
    <w:p w14:paraId="67912429" w14:textId="77777777" w:rsidR="00C73D46" w:rsidRPr="00C73D46" w:rsidRDefault="00C73D46" w:rsidP="00C73D46">
      <w:pPr>
        <w:spacing w:after="0" w:line="360" w:lineRule="auto"/>
        <w:rPr>
          <w:ins w:id="19" w:author="Φλούδα Χριστίνα" w:date="2017-05-26T13:19:00Z"/>
          <w:rFonts w:eastAsia="Times New Roman"/>
          <w:szCs w:val="24"/>
          <w:lang w:eastAsia="en-US"/>
        </w:rPr>
      </w:pPr>
      <w:ins w:id="20" w:author="Φλούδα Χριστίνα" w:date="2017-05-26T13:19:00Z">
        <w:r w:rsidRPr="00C73D46">
          <w:rPr>
            <w:rFonts w:eastAsia="Times New Roman"/>
            <w:szCs w:val="24"/>
            <w:lang w:eastAsia="en-US"/>
          </w:rPr>
          <w:t xml:space="preserve"> </w:t>
        </w:r>
        <w:r w:rsidRPr="00C73D46">
          <w:rPr>
            <w:rFonts w:eastAsia="Times New Roman"/>
            <w:szCs w:val="24"/>
            <w:lang w:eastAsia="en-US"/>
          </w:rPr>
          <w:br/>
          <w:t xml:space="preserve">Α. ΕΙΔΙΚΑ ΘΕΜΑΤΑ </w:t>
        </w:r>
        <w:r w:rsidRPr="00C73D46">
          <w:rPr>
            <w:rFonts w:eastAsia="Times New Roman"/>
            <w:szCs w:val="24"/>
            <w:lang w:eastAsia="en-US"/>
          </w:rPr>
          <w:br/>
          <w:t xml:space="preserve">1.  Άδεια απουσίας της Βουλευτού κ. Α. Ασημακοπούλου, σελ. </w:t>
        </w:r>
        <w:r w:rsidRPr="00C73D46">
          <w:rPr>
            <w:rFonts w:eastAsia="Times New Roman"/>
            <w:szCs w:val="24"/>
            <w:lang w:eastAsia="en-US"/>
          </w:rPr>
          <w:br/>
          <w:t xml:space="preserve">2. Ανακοινώνεται ότι με την από 22 Μαΐου 2017 απόφαση του Προέδρου της Βουλής κ. Νικολάου </w:t>
        </w:r>
        <w:proofErr w:type="spellStart"/>
        <w:r w:rsidRPr="00C73D46">
          <w:rPr>
            <w:rFonts w:eastAsia="Times New Roman"/>
            <w:szCs w:val="24"/>
            <w:lang w:eastAsia="en-US"/>
          </w:rPr>
          <w:t>Βούτση</w:t>
        </w:r>
        <w:proofErr w:type="spellEnd"/>
        <w:r w:rsidRPr="00C73D46">
          <w:rPr>
            <w:rFonts w:eastAsia="Times New Roman"/>
            <w:szCs w:val="24"/>
            <w:lang w:eastAsia="en-US"/>
          </w:rPr>
          <w:t xml:space="preserve">, συγκροτήθηκε η Διακομματική Κοινοβουλευτική Επιτροπή για το δημογραφικό, σελ. </w:t>
        </w:r>
        <w:r w:rsidRPr="00C73D46">
          <w:rPr>
            <w:rFonts w:eastAsia="Times New Roman"/>
            <w:szCs w:val="24"/>
            <w:lang w:eastAsia="en-US"/>
          </w:rPr>
          <w:br/>
          <w:t xml:space="preserve">3. Επί διαδικαστικού θέματος, σελ. </w:t>
        </w:r>
        <w:r w:rsidRPr="00C73D46">
          <w:rPr>
            <w:rFonts w:eastAsia="Times New Roman"/>
            <w:szCs w:val="24"/>
            <w:lang w:eastAsia="en-US"/>
          </w:rPr>
          <w:br/>
          <w:t xml:space="preserve"> </w:t>
        </w:r>
        <w:r w:rsidRPr="00C73D46">
          <w:rPr>
            <w:rFonts w:eastAsia="Times New Roman"/>
            <w:szCs w:val="24"/>
            <w:lang w:eastAsia="en-US"/>
          </w:rPr>
          <w:br/>
          <w:t xml:space="preserve">Β. ΚΟΙΝΟΒΟΥΛΕΥΤΙΚΟΣ ΕΛΕΓΧΟΣ </w:t>
        </w:r>
        <w:r w:rsidRPr="00C73D46">
          <w:rPr>
            <w:rFonts w:eastAsia="Times New Roman"/>
            <w:szCs w:val="24"/>
            <w:lang w:eastAsia="en-US"/>
          </w:rPr>
          <w:br/>
          <w:t>Συζήτηση επικαίρων ερωτήσεων:</w:t>
        </w:r>
        <w:r w:rsidRPr="00C73D46">
          <w:rPr>
            <w:rFonts w:eastAsia="Times New Roman"/>
            <w:szCs w:val="24"/>
            <w:lang w:eastAsia="en-US"/>
          </w:rPr>
          <w:br/>
          <w:t xml:space="preserve">   α) Προς τον Υπουργό Ναυτιλίας και Νησιωτικής Πολιτικής, σχετικά με την πλήρη αποδυνάμωση του Ελληνικού Νηολογίου, σελ. </w:t>
        </w:r>
        <w:r w:rsidRPr="00C73D46">
          <w:rPr>
            <w:rFonts w:eastAsia="Times New Roman"/>
            <w:szCs w:val="24"/>
            <w:lang w:eastAsia="en-US"/>
          </w:rPr>
          <w:br/>
          <w:t xml:space="preserve">   β) Προς τον Υπουργό Εσωτερικών, σχετικά με τον καθαρισμό της κοίτης των ποταμών </w:t>
        </w:r>
        <w:proofErr w:type="spellStart"/>
        <w:r w:rsidRPr="00C73D46">
          <w:rPr>
            <w:rFonts w:eastAsia="Times New Roman"/>
            <w:szCs w:val="24"/>
            <w:lang w:eastAsia="en-US"/>
          </w:rPr>
          <w:t>Τσικνιά</w:t>
        </w:r>
        <w:proofErr w:type="spellEnd"/>
        <w:r w:rsidRPr="00C73D46">
          <w:rPr>
            <w:rFonts w:eastAsia="Times New Roman"/>
            <w:szCs w:val="24"/>
            <w:lang w:eastAsia="en-US"/>
          </w:rPr>
          <w:t xml:space="preserve">, Μυλοπόταμου και </w:t>
        </w:r>
        <w:proofErr w:type="spellStart"/>
        <w:r w:rsidRPr="00C73D46">
          <w:rPr>
            <w:rFonts w:eastAsia="Times New Roman"/>
            <w:szCs w:val="24"/>
            <w:lang w:eastAsia="en-US"/>
          </w:rPr>
          <w:t>Γκαγκαδέλλη</w:t>
        </w:r>
        <w:proofErr w:type="spellEnd"/>
        <w:r w:rsidRPr="00C73D46">
          <w:rPr>
            <w:rFonts w:eastAsia="Times New Roman"/>
            <w:szCs w:val="24"/>
            <w:lang w:eastAsia="en-US"/>
          </w:rPr>
          <w:t xml:space="preserve"> στη Λέσβο, σελ. </w:t>
        </w:r>
        <w:r w:rsidRPr="00C73D46">
          <w:rPr>
            <w:rFonts w:eastAsia="Times New Roman"/>
            <w:szCs w:val="24"/>
            <w:lang w:eastAsia="en-US"/>
          </w:rPr>
          <w:br/>
          <w:t xml:space="preserve"> </w:t>
        </w:r>
        <w:r w:rsidRPr="00C73D46">
          <w:rPr>
            <w:rFonts w:eastAsia="Times New Roman"/>
            <w:szCs w:val="24"/>
            <w:lang w:eastAsia="en-US"/>
          </w:rPr>
          <w:br/>
          <w:t xml:space="preserve">Γ. ΝΟΜΟΘΕΤΙΚΗ ΕΡΓΑΣΙΑ </w:t>
        </w:r>
        <w:r w:rsidRPr="00C73D46">
          <w:rPr>
            <w:rFonts w:eastAsia="Times New Roman"/>
            <w:szCs w:val="24"/>
            <w:lang w:eastAsia="en-US"/>
          </w:rPr>
          <w:br/>
          <w:t>1. Κατάθεση σχεδίου νόμου:</w:t>
        </w:r>
      </w:ins>
    </w:p>
    <w:p w14:paraId="46252E3B" w14:textId="77777777" w:rsidR="00C73D46" w:rsidRPr="00C73D46" w:rsidRDefault="00C73D46" w:rsidP="00C73D46">
      <w:pPr>
        <w:spacing w:after="0" w:line="360" w:lineRule="auto"/>
        <w:rPr>
          <w:ins w:id="21" w:author="Φλούδα Χριστίνα" w:date="2017-05-26T13:19:00Z"/>
          <w:rFonts w:eastAsia="Times New Roman"/>
          <w:szCs w:val="24"/>
          <w:lang w:eastAsia="en-US"/>
        </w:rPr>
      </w:pPr>
      <w:ins w:id="22" w:author="Φλούδα Χριστίνα" w:date="2017-05-26T13:19:00Z">
        <w:r w:rsidRPr="00C73D46">
          <w:rPr>
            <w:rFonts w:eastAsia="Times New Roman"/>
            <w:szCs w:val="24"/>
            <w:lang w:eastAsia="en-US"/>
          </w:rPr>
          <w:t xml:space="preserve">Οι Υπουργοί Παιδείας,  Έρευνας και Θρησκευμάτων, Εσωτερικών, Εργασίας, Κοινωνικής Ασφάλισης και Κοινωνικής Αλληλεγγύης, Οικονομικών και Διοικητικής Ανασυγκρότησης, οι Αναπληρωτές Υπουργοί Οικονομίας και Ανάπτυξης, Εργασίας, Κοινωνικής Ασφάλισης και Κοινωνικής Αλληλεγγύης και Οικονομικών, καθώς και οι Υφυπουργοί Παιδείας,  Έρευνας και Θρησκευμάτων και Οικονομικών κατέθεσαν στις 19.5.2017 σχέδιο νόμου: «Μέτρα για την επιτάχυνση του κυβερνητικού έργου σε θέματα εκπαίδευσης», σελ. </w:t>
        </w:r>
        <w:r w:rsidRPr="00C73D46">
          <w:rPr>
            <w:rFonts w:eastAsia="Times New Roman"/>
            <w:szCs w:val="24"/>
            <w:lang w:eastAsia="en-US"/>
          </w:rPr>
          <w:br/>
          <w:t>2. Κατάθεση Εκθέσεως Διαρκών Επιτροπών:</w:t>
        </w:r>
      </w:ins>
    </w:p>
    <w:p w14:paraId="1B6B7882" w14:textId="77777777" w:rsidR="00C73D46" w:rsidRPr="00C73D46" w:rsidRDefault="00C73D46" w:rsidP="00C73D46">
      <w:pPr>
        <w:spacing w:after="0" w:line="360" w:lineRule="auto"/>
        <w:rPr>
          <w:ins w:id="23" w:author="Φλούδα Χριστίνα" w:date="2017-05-26T13:19:00Z"/>
          <w:rFonts w:eastAsia="Times New Roman"/>
          <w:szCs w:val="24"/>
          <w:lang w:eastAsia="en-US"/>
        </w:rPr>
      </w:pPr>
      <w:ins w:id="24" w:author="Φλούδα Χριστίνα" w:date="2017-05-26T13:19:00Z">
        <w:r w:rsidRPr="00C73D46">
          <w:rPr>
            <w:rFonts w:eastAsia="Times New Roman"/>
            <w:szCs w:val="24"/>
            <w:lang w:eastAsia="en-US"/>
          </w:rPr>
          <w:t xml:space="preserve">Η Διαρκής Επιτροπή Κοινωνικών Υποθέσεων και η Διαρκής Επιτροπή Οικονομικών Υποθέσεων καταθέτουν την έκθεσή τους στην πρόταση νόμου αρμοδιότητας του Υπουργείου Εργασίας, Κοινωνικής Ασφάλισης και Κοινωνικής Αλληλεγγύης: «Εγγυημένο κοινωνικό εισόδημα-ενίσχυση κοινωνικής προστασίας και ένταξης», σελ. </w:t>
        </w:r>
        <w:r w:rsidRPr="00C73D46">
          <w:rPr>
            <w:rFonts w:eastAsia="Times New Roman"/>
            <w:szCs w:val="24"/>
            <w:lang w:eastAsia="en-US"/>
          </w:rPr>
          <w:br/>
        </w:r>
      </w:ins>
    </w:p>
    <w:p w14:paraId="04FADC5C" w14:textId="77777777" w:rsidR="00C73D46" w:rsidRPr="00C73D46" w:rsidRDefault="00C73D46" w:rsidP="00C73D46">
      <w:pPr>
        <w:spacing w:after="0" w:line="360" w:lineRule="auto"/>
        <w:rPr>
          <w:ins w:id="25" w:author="Φλούδα Χριστίνα" w:date="2017-05-26T13:19:00Z"/>
          <w:rFonts w:eastAsia="Times New Roman"/>
          <w:szCs w:val="24"/>
          <w:lang w:eastAsia="en-US"/>
        </w:rPr>
      </w:pPr>
      <w:ins w:id="26" w:author="Φλούδα Χριστίνα" w:date="2017-05-26T13:19:00Z">
        <w:r w:rsidRPr="00C73D46">
          <w:rPr>
            <w:rFonts w:eastAsia="Times New Roman"/>
            <w:szCs w:val="24"/>
            <w:lang w:eastAsia="en-US"/>
          </w:rPr>
          <w:t>ΠΡΟΕΔΡΕΥΩΝ</w:t>
        </w:r>
      </w:ins>
    </w:p>
    <w:p w14:paraId="26E473B0" w14:textId="77777777" w:rsidR="00C73D46" w:rsidRPr="00C73D46" w:rsidRDefault="00C73D46" w:rsidP="00C73D46">
      <w:pPr>
        <w:spacing w:after="0" w:line="360" w:lineRule="auto"/>
        <w:rPr>
          <w:ins w:id="27" w:author="Φλούδα Χριστίνα" w:date="2017-05-26T13:19:00Z"/>
          <w:rFonts w:eastAsia="Times New Roman"/>
          <w:szCs w:val="24"/>
          <w:lang w:eastAsia="en-US"/>
        </w:rPr>
      </w:pPr>
      <w:ins w:id="28" w:author="Φλούδα Χριστίνα" w:date="2017-05-26T13:19:00Z">
        <w:r w:rsidRPr="00C73D46">
          <w:rPr>
            <w:rFonts w:eastAsia="Times New Roman"/>
            <w:szCs w:val="24"/>
            <w:lang w:eastAsia="en-US"/>
          </w:rPr>
          <w:t>ΒΑΡΕΜΕΝΟΣ Γ. , σελ.</w:t>
        </w:r>
        <w:r w:rsidRPr="00C73D46">
          <w:rPr>
            <w:rFonts w:eastAsia="Times New Roman"/>
            <w:szCs w:val="24"/>
            <w:lang w:eastAsia="en-US"/>
          </w:rPr>
          <w:br/>
        </w:r>
      </w:ins>
    </w:p>
    <w:p w14:paraId="2536FE9B" w14:textId="77777777" w:rsidR="00C73D46" w:rsidRPr="00C73D46" w:rsidRDefault="00C73D46" w:rsidP="00C73D46">
      <w:pPr>
        <w:spacing w:after="0" w:line="360" w:lineRule="auto"/>
        <w:rPr>
          <w:ins w:id="29" w:author="Φλούδα Χριστίνα" w:date="2017-05-26T13:19:00Z"/>
          <w:rFonts w:eastAsia="Times New Roman"/>
          <w:szCs w:val="24"/>
          <w:lang w:eastAsia="en-US"/>
        </w:rPr>
      </w:pPr>
    </w:p>
    <w:p w14:paraId="49D247B7" w14:textId="77777777" w:rsidR="00C73D46" w:rsidRPr="00C73D46" w:rsidRDefault="00C73D46" w:rsidP="00C73D46">
      <w:pPr>
        <w:spacing w:after="0" w:line="360" w:lineRule="auto"/>
        <w:rPr>
          <w:ins w:id="30" w:author="Φλούδα Χριστίνα" w:date="2017-05-26T13:19:00Z"/>
          <w:rFonts w:eastAsia="Times New Roman"/>
          <w:szCs w:val="24"/>
          <w:lang w:eastAsia="en-US"/>
        </w:rPr>
      </w:pPr>
      <w:ins w:id="31" w:author="Φλούδα Χριστίνα" w:date="2017-05-26T13:19:00Z">
        <w:r w:rsidRPr="00C73D46">
          <w:rPr>
            <w:rFonts w:eastAsia="Times New Roman"/>
            <w:szCs w:val="24"/>
            <w:lang w:eastAsia="en-US"/>
          </w:rPr>
          <w:t>ΟΜΙΛΗΤΕΣ</w:t>
        </w:r>
      </w:ins>
    </w:p>
    <w:p w14:paraId="3047BEF2" w14:textId="2316154B" w:rsidR="00C73D46" w:rsidRDefault="00C73D46" w:rsidP="00C73D46">
      <w:pPr>
        <w:spacing w:after="0" w:line="600" w:lineRule="auto"/>
        <w:ind w:firstLine="720"/>
        <w:jc w:val="both"/>
        <w:rPr>
          <w:ins w:id="32" w:author="Φλούδα Χριστίνα" w:date="2017-05-26T13:18:00Z"/>
          <w:rFonts w:eastAsia="Times New Roman"/>
          <w:szCs w:val="24"/>
        </w:rPr>
        <w:pPrChange w:id="33" w:author="Φλούδα Χριστίνα" w:date="2017-05-26T13:18:00Z">
          <w:pPr>
            <w:spacing w:after="0" w:line="600" w:lineRule="auto"/>
            <w:ind w:firstLine="720"/>
            <w:jc w:val="center"/>
          </w:pPr>
        </w:pPrChange>
      </w:pPr>
      <w:ins w:id="34" w:author="Φλούδα Χριστίνα" w:date="2017-05-26T13:19:00Z">
        <w:r w:rsidRPr="00C73D46">
          <w:rPr>
            <w:rFonts w:eastAsia="Times New Roman"/>
            <w:szCs w:val="24"/>
            <w:lang w:eastAsia="en-US"/>
          </w:rPr>
          <w:br/>
          <w:t>Α. Επί διαδικαστικού θέματος:</w:t>
        </w:r>
        <w:r w:rsidRPr="00C73D46">
          <w:rPr>
            <w:rFonts w:eastAsia="Times New Roman"/>
            <w:szCs w:val="24"/>
            <w:lang w:eastAsia="en-US"/>
          </w:rPr>
          <w:br/>
          <w:t>ΒΑΡΕΜΕΝΟΣ Γ. , σελ.</w:t>
        </w:r>
        <w:r w:rsidRPr="00C73D46">
          <w:rPr>
            <w:rFonts w:eastAsia="Times New Roman"/>
            <w:szCs w:val="24"/>
            <w:lang w:eastAsia="en-US"/>
          </w:rPr>
          <w:br/>
        </w:r>
        <w:r w:rsidRPr="00C73D46">
          <w:rPr>
            <w:rFonts w:eastAsia="Times New Roman"/>
            <w:szCs w:val="24"/>
            <w:lang w:eastAsia="en-US"/>
          </w:rPr>
          <w:br/>
          <w:t>Β. Επί των επικαίρων ερωτήσεων:</w:t>
        </w:r>
        <w:r w:rsidRPr="00C73D46">
          <w:rPr>
            <w:rFonts w:eastAsia="Times New Roman"/>
            <w:szCs w:val="24"/>
            <w:lang w:eastAsia="en-US"/>
          </w:rPr>
          <w:br/>
          <w:t>ΚΟΥΡΟΥΜΠΛΗΣ Π. , σελ.</w:t>
        </w:r>
        <w:r w:rsidRPr="00C73D46">
          <w:rPr>
            <w:rFonts w:eastAsia="Times New Roman"/>
            <w:szCs w:val="24"/>
            <w:lang w:eastAsia="en-US"/>
          </w:rPr>
          <w:br/>
          <w:t>ΠΛΑΚΙΩΤΑΚΗΣ Ι. , σελ.</w:t>
        </w:r>
        <w:r w:rsidRPr="00C73D46">
          <w:rPr>
            <w:rFonts w:eastAsia="Times New Roman"/>
            <w:szCs w:val="24"/>
            <w:lang w:eastAsia="en-US"/>
          </w:rPr>
          <w:br/>
          <w:t>ΣΚΟΥΡΛΕΤΗΣ Π. , σελ.</w:t>
        </w:r>
        <w:r w:rsidRPr="00C73D46">
          <w:rPr>
            <w:rFonts w:eastAsia="Times New Roman"/>
            <w:szCs w:val="24"/>
            <w:lang w:eastAsia="en-US"/>
          </w:rPr>
          <w:br/>
          <w:t>ΤΑΣΣΟΣ Σ. , σελ.</w:t>
        </w:r>
        <w:r w:rsidRPr="00C73D46">
          <w:rPr>
            <w:rFonts w:eastAsia="Times New Roman"/>
            <w:szCs w:val="24"/>
            <w:lang w:eastAsia="en-US"/>
          </w:rPr>
          <w:br/>
        </w:r>
      </w:ins>
      <w:bookmarkStart w:id="35" w:name="_GoBack"/>
      <w:bookmarkEnd w:id="35"/>
    </w:p>
    <w:p w14:paraId="20FF025A" w14:textId="77777777" w:rsidR="000904CA" w:rsidRDefault="00C73D46">
      <w:pPr>
        <w:spacing w:after="0" w:line="600" w:lineRule="auto"/>
        <w:ind w:firstLine="720"/>
        <w:jc w:val="center"/>
        <w:rPr>
          <w:rFonts w:eastAsia="Times New Roman"/>
          <w:szCs w:val="24"/>
        </w:rPr>
      </w:pPr>
      <w:r>
        <w:rPr>
          <w:rFonts w:eastAsia="Times New Roman"/>
          <w:szCs w:val="24"/>
        </w:rPr>
        <w:t>ΠΡΑΚΤΙΚΑ ΒΟΥΛΗΣ</w:t>
      </w:r>
    </w:p>
    <w:p w14:paraId="20FF025B" w14:textId="77777777" w:rsidR="000904CA" w:rsidRDefault="00C73D46">
      <w:pPr>
        <w:spacing w:after="0" w:line="600" w:lineRule="auto"/>
        <w:ind w:firstLine="720"/>
        <w:jc w:val="center"/>
        <w:rPr>
          <w:rFonts w:eastAsia="Times New Roman"/>
          <w:szCs w:val="24"/>
        </w:rPr>
      </w:pPr>
      <w:r>
        <w:rPr>
          <w:rFonts w:eastAsia="Times New Roman"/>
          <w:szCs w:val="24"/>
        </w:rPr>
        <w:t xml:space="preserve">ΙΖ΄ ΠΕΡΙΟΔΟΣ </w:t>
      </w:r>
    </w:p>
    <w:p w14:paraId="20FF025C" w14:textId="77777777" w:rsidR="000904CA" w:rsidRDefault="00C73D46">
      <w:pPr>
        <w:spacing w:after="0" w:line="600" w:lineRule="auto"/>
        <w:ind w:firstLine="720"/>
        <w:jc w:val="center"/>
        <w:rPr>
          <w:rFonts w:eastAsia="Times New Roman"/>
          <w:szCs w:val="24"/>
        </w:rPr>
      </w:pPr>
      <w:r>
        <w:rPr>
          <w:rFonts w:eastAsia="Times New Roman"/>
          <w:szCs w:val="24"/>
        </w:rPr>
        <w:t>ΠΡΟΕΔΡΕΥΟΜΕΝΗΣ ΚΟΙΝΟΒΟΥΛΕΥΤΙΚΗΣ ΔΗΜΟΚΡΑΤΙΑΣ</w:t>
      </w:r>
    </w:p>
    <w:p w14:paraId="20FF025D" w14:textId="77777777" w:rsidR="000904CA" w:rsidRDefault="00C73D46">
      <w:pPr>
        <w:spacing w:after="0" w:line="600" w:lineRule="auto"/>
        <w:ind w:firstLine="720"/>
        <w:jc w:val="center"/>
        <w:rPr>
          <w:rFonts w:eastAsia="Times New Roman"/>
          <w:szCs w:val="24"/>
        </w:rPr>
      </w:pPr>
      <w:r>
        <w:rPr>
          <w:rFonts w:eastAsia="Times New Roman"/>
          <w:szCs w:val="24"/>
        </w:rPr>
        <w:t>ΣΥΝΟΔΟΣ Β΄</w:t>
      </w:r>
    </w:p>
    <w:p w14:paraId="20FF025E" w14:textId="77777777" w:rsidR="000904CA" w:rsidRDefault="00C73D46">
      <w:pPr>
        <w:spacing w:after="0" w:line="600" w:lineRule="auto"/>
        <w:ind w:firstLine="720"/>
        <w:jc w:val="center"/>
        <w:rPr>
          <w:rFonts w:eastAsia="Times New Roman"/>
          <w:szCs w:val="24"/>
        </w:rPr>
      </w:pPr>
      <w:r>
        <w:rPr>
          <w:rFonts w:eastAsia="Times New Roman"/>
          <w:szCs w:val="24"/>
        </w:rPr>
        <w:t>ΣΥΝΕΔΡΙΑΣΗ ΡΚΔ΄</w:t>
      </w:r>
    </w:p>
    <w:p w14:paraId="20FF025F" w14:textId="77777777" w:rsidR="000904CA" w:rsidRDefault="00C73D46">
      <w:pPr>
        <w:spacing w:after="0" w:line="600" w:lineRule="auto"/>
        <w:ind w:firstLine="720"/>
        <w:jc w:val="center"/>
        <w:rPr>
          <w:rFonts w:eastAsia="Times New Roman"/>
          <w:szCs w:val="24"/>
        </w:rPr>
      </w:pPr>
      <w:r>
        <w:rPr>
          <w:rFonts w:eastAsia="Times New Roman"/>
          <w:szCs w:val="24"/>
        </w:rPr>
        <w:t>Δευτέρα 22 Μαΐου 2017</w:t>
      </w:r>
    </w:p>
    <w:p w14:paraId="20FF0260" w14:textId="77777777" w:rsidR="000904CA" w:rsidRDefault="00C73D46">
      <w:pPr>
        <w:spacing w:after="0" w:line="600" w:lineRule="auto"/>
        <w:ind w:firstLine="720"/>
        <w:jc w:val="both"/>
        <w:rPr>
          <w:rFonts w:eastAsia="Times New Roman"/>
          <w:szCs w:val="24"/>
        </w:rPr>
      </w:pPr>
      <w:r>
        <w:rPr>
          <w:rFonts w:eastAsia="Times New Roman"/>
          <w:szCs w:val="24"/>
        </w:rPr>
        <w:t>Αθήνα, σήμερα στις 22 Μαΐου 2017, ημέρα Δευτέρα και ώρα 18.05΄</w:t>
      </w:r>
      <w:r>
        <w:rPr>
          <w:rFonts w:eastAsia="Times New Roman"/>
          <w:szCs w:val="24"/>
        </w:rPr>
        <w:t>,</w:t>
      </w:r>
      <w:r>
        <w:rPr>
          <w:rFonts w:eastAsia="Times New Roman"/>
          <w:szCs w:val="24"/>
        </w:rPr>
        <w:t xml:space="preserve"> συνήλθε στην Αίθουσα των συνεδριάσεων του Βουλευτηρίου η Βουλή σε ολομέλεια για να συνεδριάσει υπό την προεδρία του Β΄ Αντιπροέδρου αυτής κ. </w:t>
      </w:r>
      <w:r w:rsidRPr="006F40A3">
        <w:rPr>
          <w:rFonts w:eastAsia="Times New Roman"/>
          <w:b/>
          <w:szCs w:val="24"/>
        </w:rPr>
        <w:t>ΓΕΩΡΓΙΟΥ ΒΑΡΕΜΕΝΟΥ</w:t>
      </w:r>
      <w:r>
        <w:rPr>
          <w:rFonts w:eastAsia="Times New Roman"/>
          <w:szCs w:val="24"/>
        </w:rPr>
        <w:t>.</w:t>
      </w:r>
    </w:p>
    <w:p w14:paraId="20FF0261" w14:textId="77777777" w:rsidR="000904CA" w:rsidRDefault="00C73D46">
      <w:pPr>
        <w:tabs>
          <w:tab w:val="left" w:pos="2738"/>
          <w:tab w:val="center" w:pos="4753"/>
          <w:tab w:val="left" w:pos="5723"/>
        </w:tabs>
        <w:spacing w:after="0" w:line="600" w:lineRule="auto"/>
        <w:ind w:firstLine="720"/>
        <w:jc w:val="both"/>
        <w:rPr>
          <w:rFonts w:eastAsia="Times New Roman"/>
          <w:szCs w:val="24"/>
        </w:rPr>
      </w:pPr>
      <w:r>
        <w:rPr>
          <w:rFonts w:eastAsia="Times New Roman" w:cs="Times New Roman"/>
          <w:b/>
          <w:szCs w:val="24"/>
        </w:rPr>
        <w:t xml:space="preserve">ΠΡΟΕΔΡΕΥΩΝ (Γεώργιος Βαρεμένος): </w:t>
      </w:r>
      <w:r>
        <w:rPr>
          <w:rFonts w:eastAsia="Times New Roman"/>
          <w:szCs w:val="24"/>
        </w:rPr>
        <w:t>Κυρίες και κύριοι συνάδελφοι, αρχίζει η συνεδρίαση.</w:t>
      </w:r>
    </w:p>
    <w:p w14:paraId="20FF0262" w14:textId="77777777" w:rsidR="000904CA" w:rsidRDefault="00C73D46">
      <w:pPr>
        <w:tabs>
          <w:tab w:val="left" w:pos="2738"/>
          <w:tab w:val="center" w:pos="4753"/>
          <w:tab w:val="left" w:pos="5723"/>
        </w:tabs>
        <w:spacing w:after="0" w:line="600" w:lineRule="auto"/>
        <w:ind w:firstLine="720"/>
        <w:jc w:val="both"/>
        <w:rPr>
          <w:rFonts w:eastAsia="Times New Roman"/>
          <w:szCs w:val="24"/>
        </w:rPr>
      </w:pPr>
      <w:r>
        <w:rPr>
          <w:rFonts w:eastAsia="Times New Roman"/>
          <w:szCs w:val="24"/>
        </w:rPr>
        <w:t>Πριν όμως</w:t>
      </w:r>
      <w:r>
        <w:rPr>
          <w:rFonts w:eastAsia="Times New Roman"/>
          <w:szCs w:val="24"/>
        </w:rPr>
        <w:t xml:space="preserve"> εισέλθουμε στη συζήτηση των επικαίρων ερωτήσεων, έχω να κάνω κάποιες ανακοινώσεις προς το Σώμα. </w:t>
      </w:r>
    </w:p>
    <w:p w14:paraId="20FF0263" w14:textId="77777777" w:rsidR="000904CA" w:rsidRDefault="00C73D46">
      <w:pPr>
        <w:tabs>
          <w:tab w:val="left" w:pos="2738"/>
          <w:tab w:val="center" w:pos="4753"/>
          <w:tab w:val="left" w:pos="5723"/>
        </w:tabs>
        <w:spacing w:after="0" w:line="600" w:lineRule="auto"/>
        <w:ind w:firstLine="720"/>
        <w:jc w:val="both"/>
        <w:rPr>
          <w:rFonts w:eastAsia="Times New Roman"/>
          <w:szCs w:val="24"/>
        </w:rPr>
      </w:pPr>
      <w:r>
        <w:rPr>
          <w:rFonts w:eastAsia="Times New Roman"/>
          <w:szCs w:val="24"/>
        </w:rPr>
        <w:t>Κυρίες και κύριοι Βουλευτές, έχω την τιμή να σας ανακοινώσω ότι με την από 22 Μαΐου 2017 απόφαση του Προέδρου της Βουλής συγκροτήθηκε η Διακομματική Κοινοβουλ</w:t>
      </w:r>
      <w:r>
        <w:rPr>
          <w:rFonts w:eastAsia="Times New Roman"/>
          <w:szCs w:val="24"/>
        </w:rPr>
        <w:t xml:space="preserve">ευτική Επιτροπή για το δημογραφικό. Η σχετική απόφαση έχει αναρτηθεί στην Κοινοβουλευτική Διαφάνεια και θα καταχωριστεί στα Πρακτικά της σημερινής συνεδρίασης. </w:t>
      </w:r>
    </w:p>
    <w:p w14:paraId="20FF0264" w14:textId="77777777" w:rsidR="000904CA" w:rsidRDefault="00C73D46">
      <w:pPr>
        <w:tabs>
          <w:tab w:val="left" w:pos="2738"/>
          <w:tab w:val="center" w:pos="4753"/>
          <w:tab w:val="left" w:pos="5723"/>
        </w:tabs>
        <w:spacing w:after="0" w:line="600" w:lineRule="auto"/>
        <w:ind w:firstLine="720"/>
        <w:jc w:val="both"/>
        <w:rPr>
          <w:rFonts w:eastAsia="Times New Roman"/>
          <w:szCs w:val="24"/>
        </w:rPr>
      </w:pPr>
      <w:r>
        <w:rPr>
          <w:rFonts w:eastAsia="Times New Roman"/>
          <w:szCs w:val="24"/>
        </w:rPr>
        <w:t>(Η προαναφερθείσα απόφαση έχει ως εξής:</w:t>
      </w:r>
    </w:p>
    <w:p w14:paraId="20FF0265" w14:textId="77777777" w:rsidR="000904CA" w:rsidRDefault="00C73D46">
      <w:pPr>
        <w:tabs>
          <w:tab w:val="left" w:pos="2738"/>
          <w:tab w:val="center" w:pos="4753"/>
          <w:tab w:val="left" w:pos="5723"/>
        </w:tabs>
        <w:spacing w:after="0" w:line="600" w:lineRule="auto"/>
        <w:ind w:firstLine="720"/>
        <w:jc w:val="center"/>
        <w:rPr>
          <w:rFonts w:eastAsia="Times New Roman"/>
          <w:szCs w:val="24"/>
        </w:rPr>
      </w:pPr>
      <w:r>
        <w:rPr>
          <w:rFonts w:eastAsia="Times New Roman"/>
          <w:szCs w:val="24"/>
        </w:rPr>
        <w:lastRenderedPageBreak/>
        <w:t>Αλλαγή σελ.</w:t>
      </w:r>
    </w:p>
    <w:p w14:paraId="20FF0266" w14:textId="77777777" w:rsidR="000904CA" w:rsidRDefault="00C73D46">
      <w:pPr>
        <w:tabs>
          <w:tab w:val="left" w:pos="2738"/>
          <w:tab w:val="center" w:pos="4753"/>
          <w:tab w:val="left" w:pos="5723"/>
        </w:tabs>
        <w:spacing w:after="0" w:line="600" w:lineRule="auto"/>
        <w:jc w:val="center"/>
        <w:rPr>
          <w:rFonts w:eastAsia="Times New Roman"/>
          <w:szCs w:val="24"/>
        </w:rPr>
      </w:pPr>
      <w:r>
        <w:rPr>
          <w:rFonts w:eastAsia="Times New Roman"/>
          <w:szCs w:val="24"/>
        </w:rPr>
        <w:t>Να μπουν οι σελ.3-4</w:t>
      </w:r>
    </w:p>
    <w:p w14:paraId="20FF0267" w14:textId="77777777" w:rsidR="000904CA" w:rsidRDefault="00C73D46">
      <w:pPr>
        <w:tabs>
          <w:tab w:val="left" w:pos="2738"/>
          <w:tab w:val="center" w:pos="4753"/>
          <w:tab w:val="left" w:pos="5723"/>
        </w:tabs>
        <w:spacing w:after="0" w:line="600" w:lineRule="auto"/>
        <w:jc w:val="center"/>
        <w:rPr>
          <w:rFonts w:eastAsia="Times New Roman"/>
          <w:szCs w:val="24"/>
        </w:rPr>
      </w:pPr>
      <w:r>
        <w:rPr>
          <w:rFonts w:eastAsia="Times New Roman"/>
          <w:szCs w:val="24"/>
        </w:rPr>
        <w:t>Αλλαγή σελ.</w:t>
      </w:r>
    </w:p>
    <w:p w14:paraId="20FF0268" w14:textId="77777777" w:rsidR="000904CA" w:rsidRDefault="00C73D46">
      <w:pPr>
        <w:tabs>
          <w:tab w:val="left" w:pos="2738"/>
          <w:tab w:val="center" w:pos="4753"/>
          <w:tab w:val="left" w:pos="5723"/>
        </w:tabs>
        <w:spacing w:after="0" w:line="600" w:lineRule="auto"/>
        <w:ind w:firstLine="720"/>
        <w:jc w:val="both"/>
        <w:rPr>
          <w:rFonts w:eastAsia="Times New Roman"/>
          <w:szCs w:val="24"/>
        </w:rPr>
      </w:pPr>
      <w:r>
        <w:rPr>
          <w:rFonts w:eastAsia="Times New Roman" w:cs="Times New Roman"/>
          <w:b/>
          <w:szCs w:val="24"/>
        </w:rPr>
        <w:t xml:space="preserve">ΠΡΟΕΔΡΕΥΩΝ </w:t>
      </w:r>
      <w:r>
        <w:rPr>
          <w:rFonts w:eastAsia="Times New Roman" w:cs="Times New Roman"/>
          <w:b/>
          <w:szCs w:val="24"/>
        </w:rPr>
        <w:t xml:space="preserve">(Γεώργιος Βαρεμένος): </w:t>
      </w:r>
      <w:r>
        <w:rPr>
          <w:rFonts w:eastAsia="Times New Roman"/>
          <w:szCs w:val="24"/>
        </w:rPr>
        <w:t>Επίσης έχω την τιμή να ανακοινώσω προς το Σώμα ότι οι Υπουργοί Παιδείας, Έρευνας και Θρησκευμάτων, Εσωτερικών, Εργασίας, Κοινωνικής Ασφάλισης και Κοινωνικής Αλληλεγγύης, Οικονομικών και Διοικητικής Ανασυγκρότησης, οι Αναπληρωτές Υπουρ</w:t>
      </w:r>
      <w:r>
        <w:rPr>
          <w:rFonts w:eastAsia="Times New Roman"/>
          <w:szCs w:val="24"/>
        </w:rPr>
        <w:t>γοί Οικονομίας και Ανάπτυξης, Εργασίας, Κοινωνικής Ασφάλισης και Κοινωνικής Αλληλεγγύης και Οικονομικών, καθώς και οι Υφυπουργοί Παιδείας, Έρευνας και Θρησκευμάτων και Οικονομικών κατέθεσαν στις 19</w:t>
      </w:r>
      <w:r w:rsidRPr="00D1121B">
        <w:rPr>
          <w:rFonts w:eastAsia="Times New Roman"/>
          <w:szCs w:val="24"/>
        </w:rPr>
        <w:t>-</w:t>
      </w:r>
      <w:r>
        <w:rPr>
          <w:rFonts w:eastAsia="Times New Roman"/>
          <w:szCs w:val="24"/>
        </w:rPr>
        <w:t>5</w:t>
      </w:r>
      <w:r w:rsidRPr="00D1121B">
        <w:rPr>
          <w:rFonts w:eastAsia="Times New Roman"/>
          <w:szCs w:val="24"/>
        </w:rPr>
        <w:t>-</w:t>
      </w:r>
      <w:r>
        <w:rPr>
          <w:rFonts w:eastAsia="Times New Roman"/>
          <w:szCs w:val="24"/>
        </w:rPr>
        <w:t>2017 σχέδιο νόμου: «Μέτρα για την επιτάχυνση του κυβερνη</w:t>
      </w:r>
      <w:r>
        <w:rPr>
          <w:rFonts w:eastAsia="Times New Roman"/>
          <w:szCs w:val="24"/>
        </w:rPr>
        <w:t xml:space="preserve">τικού έργου σε θέματα εκπαίδευσης». </w:t>
      </w:r>
    </w:p>
    <w:p w14:paraId="20FF0269" w14:textId="77777777" w:rsidR="000904CA" w:rsidRDefault="00C73D46">
      <w:pPr>
        <w:tabs>
          <w:tab w:val="left" w:pos="2738"/>
          <w:tab w:val="center" w:pos="4753"/>
          <w:tab w:val="left" w:pos="5723"/>
        </w:tabs>
        <w:spacing w:after="0" w:line="600" w:lineRule="auto"/>
        <w:ind w:firstLine="720"/>
        <w:jc w:val="both"/>
        <w:rPr>
          <w:rFonts w:eastAsia="Times New Roman"/>
          <w:szCs w:val="24"/>
        </w:rPr>
      </w:pPr>
      <w:r>
        <w:rPr>
          <w:rFonts w:eastAsia="Times New Roman"/>
          <w:szCs w:val="24"/>
        </w:rPr>
        <w:t xml:space="preserve">Το ως άνω σχέδιο νόμου έχει χαρακτηρισθεί από την Κυβέρνηση ως επείγον. </w:t>
      </w:r>
    </w:p>
    <w:p w14:paraId="20FF026A" w14:textId="77777777" w:rsidR="000904CA" w:rsidRDefault="00C73D46">
      <w:pPr>
        <w:tabs>
          <w:tab w:val="left" w:pos="2738"/>
          <w:tab w:val="center" w:pos="4753"/>
          <w:tab w:val="left" w:pos="5723"/>
        </w:tabs>
        <w:spacing w:after="0" w:line="600" w:lineRule="auto"/>
        <w:ind w:firstLine="720"/>
        <w:jc w:val="both"/>
        <w:rPr>
          <w:rFonts w:eastAsia="Times New Roman"/>
          <w:szCs w:val="24"/>
        </w:rPr>
      </w:pPr>
      <w:r>
        <w:rPr>
          <w:rFonts w:eastAsia="Times New Roman"/>
          <w:szCs w:val="24"/>
        </w:rPr>
        <w:t>Τέλος η Διαρκής Επιτροπή Κοινωνικών Υποθέσεων και η Διαρκής Επιτροπή Οικονομικών Υποθέσεων καταθέτουν την έκθεσή τους στην πρόταση νόμου αρμοδιότη</w:t>
      </w:r>
      <w:r>
        <w:rPr>
          <w:rFonts w:eastAsia="Times New Roman"/>
          <w:szCs w:val="24"/>
        </w:rPr>
        <w:t xml:space="preserve">τας του Υπουργείου Εργασίας, Κοινωνικής Ασφάλισης και Κοινωνικής Αλληλεγγύης: «Εγγυημένο κοινωνικό εισόδημα-ενίσχυση κοινωνικής προστασίας και ένταξης». </w:t>
      </w:r>
    </w:p>
    <w:p w14:paraId="20FF026B" w14:textId="77777777" w:rsidR="000904CA" w:rsidRDefault="000904CA">
      <w:pPr>
        <w:tabs>
          <w:tab w:val="left" w:pos="5723"/>
        </w:tabs>
        <w:spacing w:after="0"/>
        <w:rPr>
          <w:rFonts w:eastAsia="Times New Roman" w:cs="Times New Roman"/>
          <w:szCs w:val="24"/>
        </w:rPr>
      </w:pPr>
    </w:p>
    <w:p w14:paraId="20FF026C" w14:textId="77777777" w:rsidR="000904CA" w:rsidRDefault="00C73D46">
      <w:pPr>
        <w:spacing w:after="0" w:line="600" w:lineRule="auto"/>
        <w:ind w:firstLine="720"/>
        <w:jc w:val="both"/>
        <w:rPr>
          <w:rFonts w:eastAsia="Times New Roman" w:cs="Times New Roman"/>
          <w:szCs w:val="24"/>
        </w:rPr>
      </w:pPr>
      <w:r>
        <w:rPr>
          <w:rFonts w:eastAsia="Times New Roman" w:cs="Times New Roman"/>
          <w:szCs w:val="24"/>
        </w:rPr>
        <w:t>Εισερχόμα</w:t>
      </w:r>
      <w:r>
        <w:rPr>
          <w:rFonts w:eastAsia="Times New Roman" w:cs="Times New Roman"/>
          <w:szCs w:val="24"/>
        </w:rPr>
        <w:t>στε</w:t>
      </w:r>
      <w:r>
        <w:rPr>
          <w:rFonts w:eastAsia="Times New Roman" w:cs="Times New Roman"/>
          <w:szCs w:val="24"/>
        </w:rPr>
        <w:t xml:space="preserve"> στη συζήτηση των</w:t>
      </w:r>
    </w:p>
    <w:p w14:paraId="20FF026D" w14:textId="77777777" w:rsidR="000904CA" w:rsidRDefault="00C73D46">
      <w:pPr>
        <w:spacing w:after="0" w:line="600" w:lineRule="auto"/>
        <w:ind w:firstLine="720"/>
        <w:jc w:val="center"/>
        <w:rPr>
          <w:rFonts w:eastAsia="Times New Roman" w:cs="Times New Roman"/>
          <w:b/>
          <w:szCs w:val="24"/>
        </w:rPr>
      </w:pPr>
      <w:r>
        <w:rPr>
          <w:rFonts w:eastAsia="Times New Roman" w:cs="Times New Roman"/>
          <w:b/>
          <w:szCs w:val="24"/>
        </w:rPr>
        <w:t>ΕΠΙΚΑΙΡΩΝ ΕΡΩΤΗΣΕΩΝ</w:t>
      </w:r>
    </w:p>
    <w:p w14:paraId="20FF026E" w14:textId="77777777" w:rsidR="000904CA" w:rsidRDefault="00C73D46">
      <w:pPr>
        <w:spacing w:after="0" w:line="600" w:lineRule="auto"/>
        <w:ind w:firstLine="720"/>
        <w:jc w:val="both"/>
        <w:rPr>
          <w:rFonts w:eastAsia="Times New Roman" w:cs="Times New Roman"/>
          <w:szCs w:val="24"/>
        </w:rPr>
      </w:pPr>
      <w:r>
        <w:rPr>
          <w:rFonts w:eastAsia="Times New Roman" w:cs="Times New Roman"/>
          <w:szCs w:val="24"/>
        </w:rPr>
        <w:lastRenderedPageBreak/>
        <w:t>Θα ξεκινήσουμε με την</w:t>
      </w:r>
      <w:r>
        <w:rPr>
          <w:rFonts w:eastAsia="Times New Roman" w:cs="Times New Roman"/>
          <w:szCs w:val="24"/>
        </w:rPr>
        <w:t xml:space="preserve"> τρίτη με αριθμό 807/8-5-2017 επίκαιρη ερώτηση δεύτερου κύκλου του Βουλευτή Λασιθίου της Νέας Δημοκρατίας κ. </w:t>
      </w:r>
      <w:r>
        <w:rPr>
          <w:rFonts w:eastAsia="Times New Roman" w:cs="Times New Roman"/>
          <w:bCs/>
          <w:szCs w:val="24"/>
        </w:rPr>
        <w:t xml:space="preserve">Ιωάννη </w:t>
      </w:r>
      <w:proofErr w:type="spellStart"/>
      <w:r>
        <w:rPr>
          <w:rFonts w:eastAsia="Times New Roman" w:cs="Times New Roman"/>
          <w:bCs/>
          <w:szCs w:val="24"/>
        </w:rPr>
        <w:t>Πλακιωτάκη</w:t>
      </w:r>
      <w:proofErr w:type="spellEnd"/>
      <w:r>
        <w:rPr>
          <w:rFonts w:eastAsia="Times New Roman" w:cs="Times New Roman"/>
          <w:szCs w:val="24"/>
        </w:rPr>
        <w:t xml:space="preserve"> προς τον Υπουργό </w:t>
      </w:r>
      <w:r>
        <w:rPr>
          <w:rFonts w:eastAsia="Times New Roman" w:cs="Times New Roman"/>
          <w:bCs/>
          <w:szCs w:val="24"/>
        </w:rPr>
        <w:t>Ναυτιλίας και Νησιωτικής Πολιτικής,</w:t>
      </w:r>
      <w:r>
        <w:rPr>
          <w:rFonts w:eastAsia="Times New Roman" w:cs="Times New Roman"/>
          <w:b/>
          <w:bCs/>
          <w:szCs w:val="24"/>
        </w:rPr>
        <w:t xml:space="preserve"> </w:t>
      </w:r>
      <w:r>
        <w:rPr>
          <w:rFonts w:eastAsia="Times New Roman" w:cs="Times New Roman"/>
          <w:szCs w:val="24"/>
        </w:rPr>
        <w:t>σχετικά με την πλήρη αποδυνάμωση του Ελληνικού Νηολογίου.</w:t>
      </w:r>
    </w:p>
    <w:p w14:paraId="20FF026F" w14:textId="77777777" w:rsidR="000904CA" w:rsidRDefault="00C73D46">
      <w:pPr>
        <w:spacing w:after="0"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Πλακιωτάκη</w:t>
      </w:r>
      <w:proofErr w:type="spellEnd"/>
      <w:r>
        <w:rPr>
          <w:rFonts w:eastAsia="Times New Roman" w:cs="Times New Roman"/>
          <w:szCs w:val="24"/>
        </w:rPr>
        <w:t xml:space="preserve">, </w:t>
      </w:r>
      <w:r>
        <w:rPr>
          <w:rFonts w:eastAsia="Times New Roman" w:cs="Times New Roman"/>
          <w:szCs w:val="24"/>
        </w:rPr>
        <w:t>έχετε τον λόγο για δύο λεπτά.</w:t>
      </w:r>
    </w:p>
    <w:p w14:paraId="20FF0270" w14:textId="77777777" w:rsidR="000904CA" w:rsidRDefault="00C73D46">
      <w:pPr>
        <w:spacing w:after="0" w:line="600" w:lineRule="auto"/>
        <w:ind w:firstLine="720"/>
        <w:jc w:val="both"/>
        <w:rPr>
          <w:rFonts w:eastAsia="Times New Roman" w:cs="Times New Roman"/>
          <w:szCs w:val="24"/>
        </w:rPr>
      </w:pPr>
      <w:r>
        <w:rPr>
          <w:rFonts w:eastAsia="Times New Roman" w:cs="Times New Roman"/>
          <w:b/>
          <w:szCs w:val="24"/>
        </w:rPr>
        <w:t>ΙΩΑΝΝΗΣ ΠΛΑΚΙΩΤΑΚΗΣ:</w:t>
      </w:r>
      <w:r>
        <w:rPr>
          <w:rFonts w:eastAsia="Times New Roman" w:cs="Times New Roman"/>
          <w:szCs w:val="24"/>
        </w:rPr>
        <w:t xml:space="preserve"> </w:t>
      </w:r>
      <w:r>
        <w:rPr>
          <w:rFonts w:eastAsia="Times New Roman"/>
          <w:bCs/>
        </w:rPr>
        <w:t>Κύριε Υπουργέ,</w:t>
      </w:r>
      <w:r>
        <w:rPr>
          <w:rFonts w:eastAsia="Times New Roman" w:cs="Times New Roman"/>
          <w:szCs w:val="24"/>
        </w:rPr>
        <w:t xml:space="preserve"> σας έχω ακούσει πολλές φορές το τελευταίο χρονικό διάστημα να αναφέρεστε στ</w:t>
      </w:r>
      <w:r>
        <w:rPr>
          <w:rFonts w:eastAsia="Times New Roman" w:cs="Times New Roman"/>
          <w:szCs w:val="24"/>
        </w:rPr>
        <w:t>ις</w:t>
      </w:r>
      <w:r>
        <w:rPr>
          <w:rFonts w:eastAsia="Times New Roman" w:cs="Times New Roman"/>
          <w:szCs w:val="24"/>
        </w:rPr>
        <w:t xml:space="preserve"> προτεραιότητ</w:t>
      </w:r>
      <w:r>
        <w:rPr>
          <w:rFonts w:eastAsia="Times New Roman" w:cs="Times New Roman"/>
          <w:szCs w:val="24"/>
        </w:rPr>
        <w:t>ες</w:t>
      </w:r>
      <w:r>
        <w:rPr>
          <w:rFonts w:eastAsia="Times New Roman" w:cs="Times New Roman"/>
          <w:szCs w:val="24"/>
        </w:rPr>
        <w:t xml:space="preserve"> σας για την ενίσχυση της ανταγωνιστικότητας της ελληνικής ναυτιλίας. </w:t>
      </w:r>
    </w:p>
    <w:p w14:paraId="20FF0271" w14:textId="77777777" w:rsidR="000904CA" w:rsidRDefault="00C73D46">
      <w:pPr>
        <w:spacing w:after="0" w:line="600" w:lineRule="auto"/>
        <w:ind w:firstLine="720"/>
        <w:jc w:val="both"/>
        <w:rPr>
          <w:rFonts w:eastAsia="Times New Roman" w:cs="Times New Roman"/>
          <w:szCs w:val="24"/>
        </w:rPr>
      </w:pPr>
      <w:r>
        <w:rPr>
          <w:rFonts w:eastAsia="Times New Roman" w:cs="Times New Roman"/>
          <w:szCs w:val="24"/>
        </w:rPr>
        <w:t xml:space="preserve">Πέρα, όμως, από τις </w:t>
      </w:r>
      <w:r>
        <w:rPr>
          <w:rFonts w:eastAsia="Times New Roman" w:cs="Times New Roman"/>
          <w:szCs w:val="24"/>
        </w:rPr>
        <w:t>γενικότερες και γενικόλογες αναφορές και τις δηλώσεις σας ότι οι  Έλληνες εφοπλιστές είναι πρόθυμοι να συμβάλλουν στον σχεδιασμό του Υπουργείου σας, τα στοιχεία σ</w:t>
      </w:r>
      <w:r>
        <w:rPr>
          <w:rFonts w:eastAsia="Times New Roman" w:cs="Times New Roman"/>
          <w:szCs w:val="24"/>
        </w:rPr>
        <w:t>ά</w:t>
      </w:r>
      <w:r>
        <w:rPr>
          <w:rFonts w:eastAsia="Times New Roman" w:cs="Times New Roman"/>
          <w:szCs w:val="24"/>
        </w:rPr>
        <w:t>ς διαψεύδουν.</w:t>
      </w:r>
      <w:r w:rsidDel="00E908E4">
        <w:rPr>
          <w:rFonts w:eastAsia="Times New Roman" w:cs="Times New Roman"/>
          <w:szCs w:val="24"/>
        </w:rPr>
        <w:t xml:space="preserve"> </w:t>
      </w:r>
      <w:r>
        <w:rPr>
          <w:rFonts w:eastAsia="Times New Roman" w:cs="Times New Roman"/>
          <w:szCs w:val="24"/>
        </w:rPr>
        <w:t>Και σας διαψεύδουν τα στοιχεία</w:t>
      </w:r>
      <w:r>
        <w:rPr>
          <w:rFonts w:eastAsia="Times New Roman" w:cs="Times New Roman"/>
          <w:szCs w:val="24"/>
        </w:rPr>
        <w:t>,</w:t>
      </w:r>
      <w:r>
        <w:rPr>
          <w:rFonts w:eastAsia="Times New Roman" w:cs="Times New Roman"/>
          <w:szCs w:val="24"/>
        </w:rPr>
        <w:t xml:space="preserve"> γιατί, σύμφωνα με την Ελληνική Επιτροπή Ναυτιλι</w:t>
      </w:r>
      <w:r>
        <w:rPr>
          <w:rFonts w:eastAsia="Times New Roman" w:cs="Times New Roman"/>
          <w:szCs w:val="24"/>
        </w:rPr>
        <w:t xml:space="preserve">ακής Συνεργασίας του Λονδίνου –το γνωστό </w:t>
      </w:r>
      <w:r>
        <w:rPr>
          <w:rFonts w:eastAsia="Times New Roman" w:cs="Times New Roman"/>
          <w:szCs w:val="24"/>
          <w:lang w:val="en-US"/>
        </w:rPr>
        <w:t>Committee</w:t>
      </w:r>
      <w:r>
        <w:rPr>
          <w:rFonts w:eastAsia="Times New Roman" w:cs="Times New Roman"/>
          <w:szCs w:val="24"/>
        </w:rPr>
        <w:t xml:space="preserve"> του Λονδίνου-, για πρώτη φορά μετά από πολλά χρόνια ο αριθμός των </w:t>
      </w:r>
      <w:proofErr w:type="spellStart"/>
      <w:r>
        <w:rPr>
          <w:rFonts w:eastAsia="Times New Roman" w:cs="Times New Roman"/>
          <w:szCs w:val="24"/>
        </w:rPr>
        <w:t>ελληνόκτητων</w:t>
      </w:r>
      <w:proofErr w:type="spellEnd"/>
      <w:r>
        <w:rPr>
          <w:rFonts w:eastAsia="Times New Roman" w:cs="Times New Roman"/>
          <w:szCs w:val="24"/>
        </w:rPr>
        <w:t xml:space="preserve"> πλοίων, δηλαδή τα πλοία υπό ελληνική σημαία, υποχώρησε στην τρίτη θέση. Στην πρώτη θέση είναι </w:t>
      </w:r>
      <w:r>
        <w:rPr>
          <w:rFonts w:eastAsia="Times New Roman" w:cs="Times New Roman"/>
          <w:szCs w:val="24"/>
        </w:rPr>
        <w:t xml:space="preserve">πλέον </w:t>
      </w:r>
      <w:r>
        <w:rPr>
          <w:rFonts w:eastAsia="Times New Roman" w:cs="Times New Roman"/>
          <w:szCs w:val="24"/>
        </w:rPr>
        <w:t>το νηολόγιο των Νήσων Μάρσ</w:t>
      </w:r>
      <w:r>
        <w:rPr>
          <w:rFonts w:eastAsia="Times New Roman" w:cs="Times New Roman"/>
          <w:szCs w:val="24"/>
        </w:rPr>
        <w:t xml:space="preserve">αλ με επτακόσια ενενήντα ένα πλοία -και ποσοστό 19% περίπου του συνόλου του </w:t>
      </w:r>
      <w:proofErr w:type="spellStart"/>
      <w:r>
        <w:rPr>
          <w:rFonts w:eastAsia="Times New Roman" w:cs="Times New Roman"/>
          <w:szCs w:val="24"/>
        </w:rPr>
        <w:t>ελληνόκτητου</w:t>
      </w:r>
      <w:proofErr w:type="spellEnd"/>
      <w:r>
        <w:rPr>
          <w:rFonts w:eastAsia="Times New Roman" w:cs="Times New Roman"/>
          <w:szCs w:val="24"/>
        </w:rPr>
        <w:t xml:space="preserve"> εμπορικού στόλου-επτακόσια εβδομήντα πέντε της Λιβερίας και επτακόσια σαράντα επτά της Ελλάδας.</w:t>
      </w:r>
    </w:p>
    <w:p w14:paraId="20FF0272" w14:textId="77777777" w:rsidR="000904CA" w:rsidRDefault="00C73D46">
      <w:pPr>
        <w:spacing w:after="0" w:line="600" w:lineRule="auto"/>
        <w:ind w:firstLine="720"/>
        <w:jc w:val="both"/>
        <w:rPr>
          <w:rFonts w:eastAsia="Times New Roman" w:cs="Times New Roman"/>
          <w:szCs w:val="24"/>
        </w:rPr>
      </w:pPr>
      <w:r>
        <w:rPr>
          <w:rFonts w:eastAsia="Times New Roman" w:cs="Times New Roman"/>
          <w:szCs w:val="24"/>
        </w:rPr>
        <w:t>Επίσης, είναι αξιοσημείωτο το γεγονός ότι, σύμφωνα, επίσης, με τα στοιχ</w:t>
      </w:r>
      <w:r>
        <w:rPr>
          <w:rFonts w:eastAsia="Times New Roman" w:cs="Times New Roman"/>
          <w:szCs w:val="24"/>
        </w:rPr>
        <w:t xml:space="preserve">εία του </w:t>
      </w:r>
      <w:r>
        <w:rPr>
          <w:rFonts w:eastAsia="Times New Roman" w:cs="Times New Roman"/>
          <w:szCs w:val="24"/>
          <w:lang w:val="en-US"/>
        </w:rPr>
        <w:t>United</w:t>
      </w:r>
      <w:r>
        <w:rPr>
          <w:rFonts w:eastAsia="Times New Roman" w:cs="Times New Roman"/>
          <w:szCs w:val="24"/>
        </w:rPr>
        <w:t xml:space="preserve"> </w:t>
      </w:r>
      <w:r>
        <w:rPr>
          <w:rFonts w:eastAsia="Times New Roman" w:cs="Times New Roman"/>
          <w:szCs w:val="24"/>
          <w:lang w:val="en-US"/>
        </w:rPr>
        <w:t>Nations</w:t>
      </w:r>
      <w:r>
        <w:rPr>
          <w:rFonts w:eastAsia="Times New Roman" w:cs="Times New Roman"/>
          <w:szCs w:val="24"/>
        </w:rPr>
        <w:t xml:space="preserve"> </w:t>
      </w:r>
      <w:r>
        <w:rPr>
          <w:rFonts w:eastAsia="Times New Roman" w:cs="Times New Roman"/>
          <w:szCs w:val="24"/>
          <w:lang w:val="en-US"/>
        </w:rPr>
        <w:t>Committee</w:t>
      </w:r>
      <w:r>
        <w:rPr>
          <w:rFonts w:eastAsia="Times New Roman" w:cs="Times New Roman"/>
          <w:szCs w:val="24"/>
        </w:rPr>
        <w:t xml:space="preserve"> </w:t>
      </w:r>
      <w:r>
        <w:rPr>
          <w:rFonts w:eastAsia="Times New Roman" w:cs="Times New Roman"/>
          <w:szCs w:val="24"/>
          <w:lang w:val="en-US"/>
        </w:rPr>
        <w:t>of</w:t>
      </w:r>
      <w:r>
        <w:rPr>
          <w:rFonts w:eastAsia="Times New Roman" w:cs="Times New Roman"/>
          <w:szCs w:val="24"/>
        </w:rPr>
        <w:t xml:space="preserve"> </w:t>
      </w:r>
      <w:r>
        <w:rPr>
          <w:rFonts w:eastAsia="Times New Roman" w:cs="Times New Roman"/>
          <w:szCs w:val="24"/>
          <w:lang w:val="en-US"/>
        </w:rPr>
        <w:t>Trade</w:t>
      </w:r>
      <w:r>
        <w:rPr>
          <w:rFonts w:eastAsia="Times New Roman" w:cs="Times New Roman"/>
          <w:szCs w:val="24"/>
        </w:rPr>
        <w:t xml:space="preserve"> </w:t>
      </w:r>
      <w:r>
        <w:rPr>
          <w:rFonts w:eastAsia="Times New Roman" w:cs="Times New Roman"/>
          <w:szCs w:val="24"/>
          <w:lang w:val="en-US"/>
        </w:rPr>
        <w:t>and</w:t>
      </w:r>
      <w:r>
        <w:rPr>
          <w:rFonts w:eastAsia="Times New Roman" w:cs="Times New Roman"/>
          <w:szCs w:val="24"/>
        </w:rPr>
        <w:t xml:space="preserve"> </w:t>
      </w:r>
      <w:r>
        <w:rPr>
          <w:rFonts w:eastAsia="Times New Roman" w:cs="Times New Roman"/>
          <w:szCs w:val="24"/>
          <w:lang w:val="en-US"/>
        </w:rPr>
        <w:t>Development</w:t>
      </w:r>
      <w:r>
        <w:rPr>
          <w:rFonts w:eastAsia="Times New Roman" w:cs="Times New Roman"/>
          <w:szCs w:val="24"/>
        </w:rPr>
        <w:t xml:space="preserve">, δηλαδή της Επιτροπής </w:t>
      </w:r>
      <w:r>
        <w:rPr>
          <w:rFonts w:eastAsia="Times New Roman" w:cs="Times New Roman"/>
          <w:szCs w:val="24"/>
        </w:rPr>
        <w:lastRenderedPageBreak/>
        <w:t>των Ηνωμένων Εθνών για το Εμπόριο και την Ανταγωνιστικότητα, ενώ ο ελληνικός εμπορικός στόλος από το 2014 ως το 2016 αυξάνεται περίπου κατά 3,06%, το ελληνικό νηολόγιο υποχωρεί</w:t>
      </w:r>
      <w:r>
        <w:rPr>
          <w:rFonts w:eastAsia="Times New Roman" w:cs="Times New Roman"/>
          <w:szCs w:val="24"/>
        </w:rPr>
        <w:t>. Και αυτό, επίσης, πιστοποιείται από τα στοιχεία της Ελληνικής Επιτροπής Ναυτιλιακής Συνεργασίας του Λονδίνου, που κατά την 1</w:t>
      </w:r>
      <w:r>
        <w:rPr>
          <w:rFonts w:eastAsia="Times New Roman" w:cs="Times New Roman"/>
          <w:szCs w:val="24"/>
          <w:vertAlign w:val="superscript"/>
        </w:rPr>
        <w:t>η</w:t>
      </w:r>
      <w:r>
        <w:rPr>
          <w:rFonts w:eastAsia="Times New Roman" w:cs="Times New Roman"/>
          <w:szCs w:val="24"/>
        </w:rPr>
        <w:t xml:space="preserve"> Μαρτίου του 2017 ο </w:t>
      </w:r>
      <w:proofErr w:type="spellStart"/>
      <w:r>
        <w:rPr>
          <w:rFonts w:eastAsia="Times New Roman" w:cs="Times New Roman"/>
          <w:szCs w:val="24"/>
        </w:rPr>
        <w:t>ελληνόκτητος</w:t>
      </w:r>
      <w:proofErr w:type="spellEnd"/>
      <w:r>
        <w:rPr>
          <w:rFonts w:eastAsia="Times New Roman" w:cs="Times New Roman"/>
          <w:szCs w:val="24"/>
        </w:rPr>
        <w:t xml:space="preserve"> στόλος, δηλαδή τα πλοία υπό ελληνική σημαία, είναι μείον εξήντα δύο πλοία.</w:t>
      </w:r>
    </w:p>
    <w:p w14:paraId="20FF0273" w14:textId="77777777" w:rsidR="000904CA" w:rsidRDefault="00C73D46">
      <w:pPr>
        <w:spacing w:after="0" w:line="600" w:lineRule="auto"/>
        <w:ind w:firstLine="720"/>
        <w:jc w:val="both"/>
        <w:rPr>
          <w:rFonts w:eastAsia="Times New Roman" w:cs="Times New Roman"/>
          <w:szCs w:val="24"/>
        </w:rPr>
      </w:pPr>
      <w:r>
        <w:rPr>
          <w:rFonts w:eastAsia="Times New Roman" w:cs="Times New Roman"/>
          <w:szCs w:val="24"/>
        </w:rPr>
        <w:t>Επίσης, σε σχέση με τ</w:t>
      </w:r>
      <w:r>
        <w:rPr>
          <w:rFonts w:eastAsia="Times New Roman" w:cs="Times New Roman"/>
          <w:szCs w:val="24"/>
        </w:rPr>
        <w:t>α ανταγωνιστικά νηολόγια, παρ’ όλο που έχουν γίνει πολλές και φιλότιμες προσπάθειες στην κατεύθυνση γρηγορότερης διοικητικής υποστήριξης του ελληνικού νηολογίου, υπάρχουν σημαντικές γραφειοκρατικές διαδικασίες.</w:t>
      </w:r>
    </w:p>
    <w:p w14:paraId="20FF0274" w14:textId="77777777" w:rsidR="000904CA" w:rsidRDefault="00C73D46">
      <w:pPr>
        <w:spacing w:after="0" w:line="600" w:lineRule="auto"/>
        <w:ind w:firstLine="720"/>
        <w:jc w:val="both"/>
        <w:rPr>
          <w:rFonts w:eastAsia="Times New Roman" w:cs="Times New Roman"/>
          <w:szCs w:val="24"/>
        </w:rPr>
      </w:pPr>
      <w:r>
        <w:rPr>
          <w:rFonts w:eastAsia="Times New Roman" w:cs="Times New Roman"/>
          <w:szCs w:val="24"/>
        </w:rPr>
        <w:t>Τα ανταγωνιστικά νηολόγια παρέχουν περισσότερ</w:t>
      </w:r>
      <w:r>
        <w:rPr>
          <w:rFonts w:eastAsia="Times New Roman" w:cs="Times New Roman"/>
          <w:szCs w:val="24"/>
        </w:rPr>
        <w:t>ες πληροφορίες, παραδείγματος χάρη στα πλοία</w:t>
      </w:r>
      <w:r>
        <w:rPr>
          <w:rFonts w:eastAsia="Times New Roman" w:cs="Times New Roman"/>
          <w:szCs w:val="24"/>
        </w:rPr>
        <w:t>,</w:t>
      </w:r>
      <w:r>
        <w:rPr>
          <w:rFonts w:eastAsia="Times New Roman" w:cs="Times New Roman"/>
          <w:szCs w:val="24"/>
        </w:rPr>
        <w:t xml:space="preserve"> τα οποία κατασκευάζονται στα ναυπηγεία του εξωτερικού, στην κατεύθυνση περισσότερων πληροφοριών και προς τα ναυπηγεία, αλλά και προς τους νηογνώμονες.</w:t>
      </w:r>
    </w:p>
    <w:p w14:paraId="20FF0275" w14:textId="77777777" w:rsidR="000904CA" w:rsidRDefault="00C73D46">
      <w:pPr>
        <w:spacing w:after="0" w:line="600" w:lineRule="auto"/>
        <w:ind w:firstLine="720"/>
        <w:jc w:val="both"/>
        <w:rPr>
          <w:rFonts w:eastAsia="Times New Roman" w:cs="Times New Roman"/>
          <w:szCs w:val="24"/>
        </w:rPr>
      </w:pPr>
      <w:r>
        <w:rPr>
          <w:rFonts w:eastAsia="Times New Roman" w:cs="Times New Roman"/>
          <w:szCs w:val="24"/>
        </w:rPr>
        <w:t>Άρα, με βάση αυτά, κύριε Υπουργέ και επειδή ακριβώς αντιλαμ</w:t>
      </w:r>
      <w:r>
        <w:rPr>
          <w:rFonts w:eastAsia="Times New Roman" w:cs="Times New Roman"/>
          <w:szCs w:val="24"/>
        </w:rPr>
        <w:t xml:space="preserve">βανόμαστε ότι δεν υπάρχει στρατηγική πάνω στην αντιμετώπιση του συγκεκριμένου ζητήματος, θα ήθελα να σας ρωτήσω το εξής. Πρώτον: Ποιες είναι οι ενέργειες τις οποίες θα </w:t>
      </w:r>
      <w:r>
        <w:rPr>
          <w:rFonts w:eastAsia="Times New Roman" w:cs="Times New Roman"/>
          <w:szCs w:val="24"/>
        </w:rPr>
        <w:t>κάν</w:t>
      </w:r>
      <w:r>
        <w:rPr>
          <w:rFonts w:eastAsia="Times New Roman" w:cs="Times New Roman"/>
          <w:szCs w:val="24"/>
        </w:rPr>
        <w:t>ετε το επόμενο χρονικό διάστημα</w:t>
      </w:r>
      <w:r>
        <w:rPr>
          <w:rFonts w:eastAsia="Times New Roman" w:cs="Times New Roman"/>
          <w:szCs w:val="24"/>
        </w:rPr>
        <w:t>,</w:t>
      </w:r>
      <w:r>
        <w:rPr>
          <w:rFonts w:eastAsia="Times New Roman" w:cs="Times New Roman"/>
          <w:szCs w:val="24"/>
        </w:rPr>
        <w:t xml:space="preserve"> έτσι ώστε να καταστήσετε περισσότερο ανταγωνιστική κ</w:t>
      </w:r>
      <w:r>
        <w:rPr>
          <w:rFonts w:eastAsia="Times New Roman" w:cs="Times New Roman"/>
          <w:szCs w:val="24"/>
        </w:rPr>
        <w:t>αι ελκυστική την ελληνική σημαία;</w:t>
      </w:r>
    </w:p>
    <w:p w14:paraId="20FF0276" w14:textId="77777777" w:rsidR="000904CA" w:rsidRDefault="00C73D46">
      <w:pPr>
        <w:spacing w:after="0" w:line="600" w:lineRule="auto"/>
        <w:ind w:firstLine="720"/>
        <w:jc w:val="both"/>
        <w:rPr>
          <w:rFonts w:eastAsia="Times New Roman" w:cs="Times New Roman"/>
          <w:szCs w:val="24"/>
        </w:rPr>
      </w:pPr>
      <w:r>
        <w:rPr>
          <w:rFonts w:eastAsia="Times New Roman" w:cs="Times New Roman"/>
          <w:szCs w:val="24"/>
        </w:rPr>
        <w:lastRenderedPageBreak/>
        <w:t xml:space="preserve">Επίσης, ένα άλλο ερώτημα είναι: Ποιες είναι οι ενέργειες που θα </w:t>
      </w:r>
      <w:r>
        <w:rPr>
          <w:rFonts w:eastAsia="Times New Roman" w:cs="Times New Roman"/>
          <w:szCs w:val="24"/>
        </w:rPr>
        <w:t>κάν</w:t>
      </w:r>
      <w:r>
        <w:rPr>
          <w:rFonts w:eastAsia="Times New Roman" w:cs="Times New Roman"/>
          <w:szCs w:val="24"/>
        </w:rPr>
        <w:t>ετε</w:t>
      </w:r>
      <w:r>
        <w:rPr>
          <w:rFonts w:eastAsia="Times New Roman" w:cs="Times New Roman"/>
          <w:szCs w:val="24"/>
        </w:rPr>
        <w:t>,</w:t>
      </w:r>
      <w:r>
        <w:rPr>
          <w:rFonts w:eastAsia="Times New Roman" w:cs="Times New Roman"/>
          <w:szCs w:val="24"/>
        </w:rPr>
        <w:t xml:space="preserve"> έτσι ώστε να υπάρχει ουσιαστικός εκσυγχρονισμός της ελληνικής ναυτιλιακής διοίκησης, μακριά από θεσμικούς πειραματισμούς, τους οποί</w:t>
      </w:r>
      <w:r>
        <w:rPr>
          <w:rFonts w:eastAsia="Times New Roman" w:cs="Times New Roman"/>
          <w:szCs w:val="24"/>
        </w:rPr>
        <w:t>ου</w:t>
      </w:r>
      <w:r>
        <w:rPr>
          <w:rFonts w:eastAsia="Times New Roman" w:cs="Times New Roman"/>
          <w:szCs w:val="24"/>
        </w:rPr>
        <w:t>ς ζήσαμε στο παρε</w:t>
      </w:r>
      <w:r>
        <w:rPr>
          <w:rFonts w:eastAsia="Times New Roman" w:cs="Times New Roman"/>
          <w:szCs w:val="24"/>
        </w:rPr>
        <w:t xml:space="preserve">λθόν και ήταν και αχρείαστοι, αλλά και ανεφάρμοστοι και τελικά, πόσες θέσεις </w:t>
      </w:r>
      <w:r>
        <w:rPr>
          <w:rFonts w:eastAsia="Times New Roman" w:cs="Times New Roman"/>
          <w:szCs w:val="24"/>
        </w:rPr>
        <w:t>Ε</w:t>
      </w:r>
      <w:r>
        <w:rPr>
          <w:rFonts w:eastAsia="Times New Roman" w:cs="Times New Roman"/>
          <w:szCs w:val="24"/>
        </w:rPr>
        <w:t>λλήνων ναυτικών χάθηκαν μετά από τη μείωση των νηολογίων μεταξύ 2015 και 2016 και πώς σκοπεύετε να αναστρέψετε αυτή την κατάσταση;</w:t>
      </w:r>
    </w:p>
    <w:p w14:paraId="20FF0277" w14:textId="77777777" w:rsidR="000904CA" w:rsidRDefault="00C73D46">
      <w:pPr>
        <w:spacing w:after="0" w:line="600" w:lineRule="auto"/>
        <w:ind w:firstLine="720"/>
        <w:jc w:val="both"/>
        <w:rPr>
          <w:rFonts w:eastAsia="Times New Roman" w:cs="Times New Roman"/>
          <w:szCs w:val="24"/>
        </w:rPr>
      </w:pPr>
      <w:r>
        <w:rPr>
          <w:rFonts w:eastAsia="Times New Roman" w:cs="Times New Roman"/>
          <w:szCs w:val="24"/>
        </w:rPr>
        <w:t>Ευχαριστώ πολύ.</w:t>
      </w:r>
    </w:p>
    <w:p w14:paraId="20FF0278" w14:textId="77777777" w:rsidR="000904CA" w:rsidRDefault="00C73D46">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r>
        <w:rPr>
          <w:rFonts w:eastAsia="Times New Roman" w:cs="Times New Roman"/>
          <w:b/>
          <w:szCs w:val="24"/>
        </w:rPr>
        <w:t>Βαρεμένος):</w:t>
      </w:r>
      <w:r>
        <w:rPr>
          <w:rFonts w:eastAsia="Times New Roman" w:cs="Times New Roman"/>
          <w:szCs w:val="24"/>
        </w:rPr>
        <w:t xml:space="preserve"> Κύριε Υπουργέ, έχετε τον λόγο για τρία λεπτά.</w:t>
      </w:r>
    </w:p>
    <w:p w14:paraId="20FF0279" w14:textId="77777777" w:rsidR="000904CA" w:rsidRDefault="00C73D46">
      <w:pPr>
        <w:spacing w:after="0" w:line="600" w:lineRule="auto"/>
        <w:ind w:firstLine="720"/>
        <w:jc w:val="both"/>
        <w:rPr>
          <w:rFonts w:eastAsia="Times New Roman" w:cs="Times New Roman"/>
          <w:szCs w:val="24"/>
        </w:rPr>
      </w:pPr>
      <w:r>
        <w:rPr>
          <w:rFonts w:eastAsia="Times New Roman" w:cs="Times New Roman"/>
          <w:b/>
          <w:szCs w:val="24"/>
        </w:rPr>
        <w:t>ΠΑΝΑΓΙΩΤΗΣ ΚΟΥΡΟΥΜΠΛΗΣ (Υπουργός Ναυτιλίας και Νησιωτικής Πολιτικής):</w:t>
      </w:r>
      <w:r>
        <w:rPr>
          <w:rFonts w:eastAsia="Times New Roman" w:cs="Times New Roman"/>
          <w:szCs w:val="24"/>
        </w:rPr>
        <w:t xml:space="preserve"> Ευχαριστώ, κύριε Πρόεδρε.</w:t>
      </w:r>
    </w:p>
    <w:p w14:paraId="20FF027A" w14:textId="77777777" w:rsidR="000904CA" w:rsidRDefault="00C73D46">
      <w:pPr>
        <w:spacing w:after="0" w:line="600" w:lineRule="auto"/>
        <w:ind w:firstLine="720"/>
        <w:jc w:val="both"/>
        <w:rPr>
          <w:rFonts w:eastAsia="Times New Roman" w:cs="Times New Roman"/>
          <w:szCs w:val="24"/>
        </w:rPr>
      </w:pPr>
      <w:r>
        <w:rPr>
          <w:rFonts w:eastAsia="Times New Roman" w:cs="Times New Roman"/>
          <w:szCs w:val="24"/>
        </w:rPr>
        <w:t>Ενδιαφέρουσα είναι η πρωτοβουλία του συναδέλφου, γιατί έρχεται στο Ελληνικό Κοινοβούλιο η συζήτηση ενό</w:t>
      </w:r>
      <w:r>
        <w:rPr>
          <w:rFonts w:eastAsia="Times New Roman" w:cs="Times New Roman"/>
          <w:szCs w:val="24"/>
        </w:rPr>
        <w:t>ς πάρα πολύ σημαντικού ζητήματος</w:t>
      </w:r>
      <w:r>
        <w:rPr>
          <w:rFonts w:eastAsia="Times New Roman" w:cs="Times New Roman"/>
          <w:szCs w:val="24"/>
        </w:rPr>
        <w:t>,</w:t>
      </w:r>
      <w:r>
        <w:rPr>
          <w:rFonts w:eastAsia="Times New Roman" w:cs="Times New Roman"/>
          <w:szCs w:val="24"/>
        </w:rPr>
        <w:t xml:space="preserve"> που συνδέεται με τη ναυτιλία, ένα ζήτημα που θα τολμούσα να πω, κύριε Πρόεδρε, ότι όλα αυτά τα χρόνια</w:t>
      </w:r>
      <w:r>
        <w:rPr>
          <w:rFonts w:eastAsia="Times New Roman" w:cs="Times New Roman"/>
          <w:szCs w:val="24"/>
        </w:rPr>
        <w:t>,</w:t>
      </w:r>
      <w:r>
        <w:rPr>
          <w:rFonts w:eastAsia="Times New Roman" w:cs="Times New Roman"/>
          <w:szCs w:val="24"/>
        </w:rPr>
        <w:t xml:space="preserve"> στη συνείδηση και στις προτεραιότητες του πολιτικού συστήματος</w:t>
      </w:r>
      <w:r>
        <w:rPr>
          <w:rFonts w:eastAsia="Times New Roman" w:cs="Times New Roman"/>
          <w:szCs w:val="24"/>
        </w:rPr>
        <w:t>,</w:t>
      </w:r>
      <w:r>
        <w:rPr>
          <w:rFonts w:eastAsia="Times New Roman" w:cs="Times New Roman"/>
          <w:szCs w:val="24"/>
        </w:rPr>
        <w:t xml:space="preserve"> ήταν κάπως στο περιθώριο. Αυτό καταδεικνύεται από τη λο</w:t>
      </w:r>
      <w:r>
        <w:rPr>
          <w:rFonts w:eastAsia="Times New Roman" w:cs="Times New Roman"/>
          <w:szCs w:val="24"/>
        </w:rPr>
        <w:t>γική που είχε εφαρμοστεί όλα αυτά τα χρόνια στο</w:t>
      </w:r>
      <w:r>
        <w:rPr>
          <w:rFonts w:eastAsia="Times New Roman" w:cs="Times New Roman"/>
          <w:szCs w:val="24"/>
        </w:rPr>
        <w:t xml:space="preserve"> </w:t>
      </w:r>
      <w:r>
        <w:rPr>
          <w:rFonts w:eastAsia="Times New Roman" w:cs="Times New Roman"/>
          <w:szCs w:val="24"/>
        </w:rPr>
        <w:t>χώρο της ναυτιλίας.</w:t>
      </w:r>
    </w:p>
    <w:p w14:paraId="20FF027B" w14:textId="77777777" w:rsidR="000904CA" w:rsidRDefault="00C73D46">
      <w:pPr>
        <w:spacing w:after="0" w:line="600" w:lineRule="auto"/>
        <w:ind w:firstLine="720"/>
        <w:jc w:val="both"/>
        <w:rPr>
          <w:rFonts w:eastAsia="Times New Roman" w:cs="Times New Roman"/>
          <w:szCs w:val="24"/>
        </w:rPr>
      </w:pPr>
      <w:r>
        <w:rPr>
          <w:rFonts w:eastAsia="Times New Roman" w:cs="Times New Roman"/>
          <w:szCs w:val="24"/>
        </w:rPr>
        <w:t xml:space="preserve">Όταν ο αείμνηστος Κωνσταντίνος Καραμανλής, κύριε Πρόεδρε, έθεσε υπό την ευθύνη του Συντάγματος τους νόμους για τη ναυτιλία, οι Έλληνες ναυτικοί ήταν </w:t>
      </w:r>
      <w:proofErr w:type="spellStart"/>
      <w:r>
        <w:rPr>
          <w:rFonts w:eastAsia="Times New Roman" w:cs="Times New Roman"/>
          <w:szCs w:val="24"/>
        </w:rPr>
        <w:t>εκατόν</w:t>
      </w:r>
      <w:proofErr w:type="spellEnd"/>
      <w:r>
        <w:rPr>
          <w:rFonts w:eastAsia="Times New Roman" w:cs="Times New Roman"/>
          <w:szCs w:val="24"/>
        </w:rPr>
        <w:t xml:space="preserve"> πενήντα χιλιάδες.</w:t>
      </w:r>
      <w:r w:rsidDel="007D68EC">
        <w:rPr>
          <w:rFonts w:eastAsia="Times New Roman" w:cs="Times New Roman"/>
          <w:szCs w:val="24"/>
        </w:rPr>
        <w:t xml:space="preserve"> </w:t>
      </w:r>
      <w:r>
        <w:rPr>
          <w:rFonts w:eastAsia="Times New Roman" w:cs="Times New Roman"/>
          <w:szCs w:val="24"/>
        </w:rPr>
        <w:t>Όταν ήρθε ο ΣΥ</w:t>
      </w:r>
      <w:r>
        <w:rPr>
          <w:rFonts w:eastAsia="Times New Roman" w:cs="Times New Roman"/>
          <w:szCs w:val="24"/>
        </w:rPr>
        <w:t xml:space="preserve">ΡΙΖΑ στην εξουσία, κύριε Πρόεδρε, βρήκαμε </w:t>
      </w:r>
      <w:r>
        <w:rPr>
          <w:rFonts w:eastAsia="Times New Roman" w:cs="Times New Roman"/>
          <w:szCs w:val="24"/>
        </w:rPr>
        <w:lastRenderedPageBreak/>
        <w:t>να είναι έξι χιλιάδες στην ποντοπόρα ναυτιλία. Φαντάζομαι ότι δεν κυβερνούσε ο ΣΥΡΙΖΑ όλα αυτά τα χρόνια</w:t>
      </w:r>
      <w:r>
        <w:rPr>
          <w:rFonts w:eastAsia="Times New Roman" w:cs="Times New Roman"/>
          <w:szCs w:val="24"/>
        </w:rPr>
        <w:t>,</w:t>
      </w:r>
      <w:r>
        <w:rPr>
          <w:rFonts w:eastAsia="Times New Roman" w:cs="Times New Roman"/>
          <w:szCs w:val="24"/>
        </w:rPr>
        <w:t xml:space="preserve"> για να έχει την ευθύνη αυτής της ραγδαίας μείωσης του στελεχιακού δυναμικού</w:t>
      </w:r>
      <w:r>
        <w:rPr>
          <w:rFonts w:eastAsia="Times New Roman" w:cs="Times New Roman"/>
          <w:szCs w:val="24"/>
        </w:rPr>
        <w:t>,</w:t>
      </w:r>
      <w:r>
        <w:rPr>
          <w:rFonts w:eastAsia="Times New Roman" w:cs="Times New Roman"/>
          <w:szCs w:val="24"/>
        </w:rPr>
        <w:t xml:space="preserve"> που έχει ελληνική καταγωγή στην</w:t>
      </w:r>
      <w:r>
        <w:rPr>
          <w:rFonts w:eastAsia="Times New Roman" w:cs="Times New Roman"/>
          <w:szCs w:val="24"/>
        </w:rPr>
        <w:t xml:space="preserve"> ποντοπόρο ναυτιλία.</w:t>
      </w:r>
    </w:p>
    <w:p w14:paraId="20FF027C" w14:textId="77777777" w:rsidR="000904CA" w:rsidRDefault="00C73D46">
      <w:pPr>
        <w:spacing w:after="0" w:line="600" w:lineRule="auto"/>
        <w:ind w:firstLine="720"/>
        <w:jc w:val="both"/>
        <w:rPr>
          <w:rFonts w:eastAsia="Times New Roman" w:cs="Times New Roman"/>
          <w:szCs w:val="24"/>
        </w:rPr>
      </w:pPr>
      <w:r>
        <w:rPr>
          <w:rFonts w:eastAsia="Times New Roman" w:cs="Times New Roman"/>
          <w:szCs w:val="24"/>
        </w:rPr>
        <w:t>Το δεύτερο είναι ότι όλες οι κυβερνήσεις έκαναν διάφορες προσπάθειες να φέρουν Έλληνες στη ναυτιλία.</w:t>
      </w:r>
    </w:p>
    <w:p w14:paraId="20FF027D" w14:textId="77777777" w:rsidR="000904CA" w:rsidRDefault="00C73D46">
      <w:pPr>
        <w:spacing w:after="0" w:line="600" w:lineRule="auto"/>
        <w:ind w:firstLine="720"/>
        <w:jc w:val="both"/>
        <w:rPr>
          <w:rFonts w:eastAsia="Times New Roman" w:cs="Times New Roman"/>
          <w:szCs w:val="24"/>
        </w:rPr>
      </w:pPr>
      <w:r>
        <w:rPr>
          <w:rFonts w:eastAsia="Times New Roman" w:cs="Times New Roman"/>
          <w:szCs w:val="24"/>
        </w:rPr>
        <w:t>Μείωσαν δέκα φορές τις συνθέσεις, κύριε Πρόεδρε.</w:t>
      </w:r>
    </w:p>
    <w:p w14:paraId="20FF027E" w14:textId="77777777" w:rsidR="000904CA" w:rsidRDefault="00C73D46">
      <w:pPr>
        <w:spacing w:after="0" w:line="600" w:lineRule="auto"/>
        <w:ind w:firstLine="720"/>
        <w:jc w:val="both"/>
        <w:rPr>
          <w:rFonts w:eastAsia="Times New Roman" w:cs="Times New Roman"/>
          <w:szCs w:val="24"/>
        </w:rPr>
      </w:pPr>
      <w:r>
        <w:rPr>
          <w:rFonts w:eastAsia="Times New Roman" w:cs="Times New Roman"/>
          <w:szCs w:val="24"/>
        </w:rPr>
        <w:t>Η τελευταία μείωση έγινε το 2005, κύριε συνάδελφε και εγώ θεωρώ ότι καλοπροαίρετα ο τ</w:t>
      </w:r>
      <w:r>
        <w:rPr>
          <w:rFonts w:eastAsia="Times New Roman" w:cs="Times New Roman"/>
          <w:szCs w:val="24"/>
        </w:rPr>
        <w:t>ότε Υπουργός το έκανε, πιστεύοντας στις υποσχέσεις ότι θα έρθουν πλοία στην ελληνική σημαία.</w:t>
      </w:r>
    </w:p>
    <w:p w14:paraId="20FF027F" w14:textId="77777777" w:rsidR="000904CA" w:rsidRDefault="00C73D46">
      <w:pPr>
        <w:spacing w:after="0" w:line="600" w:lineRule="auto"/>
        <w:ind w:firstLine="720"/>
        <w:jc w:val="both"/>
        <w:rPr>
          <w:rFonts w:eastAsia="Times New Roman" w:cs="Times New Roman"/>
          <w:szCs w:val="24"/>
        </w:rPr>
      </w:pPr>
      <w:r>
        <w:rPr>
          <w:rFonts w:eastAsia="Times New Roman" w:cs="Times New Roman"/>
          <w:szCs w:val="24"/>
        </w:rPr>
        <w:t>Αυτή η κατάσταση</w:t>
      </w:r>
      <w:r>
        <w:rPr>
          <w:rFonts w:eastAsia="Times New Roman" w:cs="Times New Roman"/>
          <w:szCs w:val="24"/>
        </w:rPr>
        <w:t>,</w:t>
      </w:r>
      <w:r>
        <w:rPr>
          <w:rFonts w:eastAsia="Times New Roman" w:cs="Times New Roman"/>
          <w:szCs w:val="24"/>
        </w:rPr>
        <w:t xml:space="preserve"> ξέρετε πάρα πολύ καλά ότι συνεχίζεται συνεχώς μέχρι και σήμερα και γνωρίζετε ότι αυτό είναι ένα γενικότερο πρόβλημα. Δεν είναι πρόβλημα της Ελλάδ</w:t>
      </w:r>
      <w:r>
        <w:rPr>
          <w:rFonts w:eastAsia="Times New Roman" w:cs="Times New Roman"/>
          <w:szCs w:val="24"/>
        </w:rPr>
        <w:t>α</w:t>
      </w:r>
      <w:r>
        <w:rPr>
          <w:rFonts w:eastAsia="Times New Roman" w:cs="Times New Roman"/>
          <w:szCs w:val="24"/>
        </w:rPr>
        <w:t>ς, είναι πρόβλημα πολλών ευρωπαϊκών χωρών.</w:t>
      </w:r>
    </w:p>
    <w:p w14:paraId="20FF0280" w14:textId="77777777" w:rsidR="000904CA" w:rsidRDefault="00C73D46">
      <w:pPr>
        <w:spacing w:after="0" w:line="600" w:lineRule="auto"/>
        <w:ind w:firstLine="720"/>
        <w:jc w:val="both"/>
        <w:rPr>
          <w:rFonts w:eastAsia="Times New Roman"/>
          <w:szCs w:val="24"/>
        </w:rPr>
      </w:pPr>
      <w:r>
        <w:rPr>
          <w:rFonts w:eastAsia="Times New Roman" w:cs="Times New Roman"/>
          <w:szCs w:val="24"/>
        </w:rPr>
        <w:t>Πρόσφατα</w:t>
      </w:r>
      <w:r>
        <w:rPr>
          <w:rFonts w:eastAsia="Times New Roman" w:cs="Times New Roman"/>
          <w:szCs w:val="24"/>
        </w:rPr>
        <w:t>,</w:t>
      </w:r>
      <w:r>
        <w:rPr>
          <w:rFonts w:eastAsia="Times New Roman" w:cs="Times New Roman"/>
          <w:szCs w:val="24"/>
        </w:rPr>
        <w:t xml:space="preserve"> ήμουν στο Ανόβερο, σε μια παγγερμανική συνδιάσκεψη για τη ναυτιλία. Είχε έρθει και η κ. </w:t>
      </w:r>
      <w:proofErr w:type="spellStart"/>
      <w:r>
        <w:rPr>
          <w:rFonts w:eastAsia="Times New Roman" w:cs="Times New Roman"/>
          <w:szCs w:val="24"/>
        </w:rPr>
        <w:t>Μέρκελ</w:t>
      </w:r>
      <w:proofErr w:type="spellEnd"/>
      <w:r>
        <w:rPr>
          <w:rFonts w:eastAsia="Times New Roman" w:cs="Times New Roman"/>
          <w:szCs w:val="24"/>
        </w:rPr>
        <w:t>. Αν διαβάσετε την ομιλία της, απευθύνθηκε στους Γερμανούς εφοπλιστές, λέγοντάς τους ότι δεν είναι δυνατόν ν</w:t>
      </w:r>
      <w:r>
        <w:rPr>
          <w:rFonts w:eastAsia="Times New Roman" w:cs="Times New Roman"/>
          <w:szCs w:val="24"/>
        </w:rPr>
        <w:t xml:space="preserve">α παίρνουν τα πλοία </w:t>
      </w:r>
      <w:r>
        <w:rPr>
          <w:rFonts w:eastAsia="Times New Roman" w:cs="Times New Roman"/>
          <w:szCs w:val="24"/>
        </w:rPr>
        <w:t xml:space="preserve">τους </w:t>
      </w:r>
      <w:r>
        <w:rPr>
          <w:rFonts w:eastAsia="Times New Roman" w:cs="Times New Roman"/>
          <w:szCs w:val="24"/>
        </w:rPr>
        <w:t>από τη γερμανική σημαία και να τα πηγαίνουν σε σημαίες ευκαιρίας.</w:t>
      </w:r>
      <w:r>
        <w:rPr>
          <w:rFonts w:eastAsia="Times New Roman"/>
          <w:szCs w:val="24"/>
        </w:rPr>
        <w:t xml:space="preserve"> Αυτή είναι μια δύσκολη πραγματικότητα</w:t>
      </w:r>
      <w:r>
        <w:rPr>
          <w:rFonts w:eastAsia="Times New Roman"/>
          <w:szCs w:val="24"/>
        </w:rPr>
        <w:t>,</w:t>
      </w:r>
      <w:r>
        <w:rPr>
          <w:rFonts w:eastAsia="Times New Roman"/>
          <w:szCs w:val="24"/>
        </w:rPr>
        <w:t xml:space="preserve"> την οποία θα πρέπει να δούμε πώς θα αντιμετωπίσουμε.</w:t>
      </w:r>
    </w:p>
    <w:p w14:paraId="20FF0281" w14:textId="77777777" w:rsidR="000904CA" w:rsidRDefault="00C73D46">
      <w:pPr>
        <w:spacing w:after="0" w:line="600" w:lineRule="auto"/>
        <w:ind w:firstLine="720"/>
        <w:jc w:val="both"/>
        <w:rPr>
          <w:rFonts w:eastAsia="Times New Roman"/>
          <w:szCs w:val="24"/>
        </w:rPr>
      </w:pPr>
      <w:r>
        <w:rPr>
          <w:rFonts w:eastAsia="Times New Roman"/>
          <w:szCs w:val="24"/>
        </w:rPr>
        <w:lastRenderedPageBreak/>
        <w:t>Παρά τις δυσκολίες αυτές –και εγώ αναγνωρίζω ότι όλα αυτά τα χρόνια έχουμ</w:t>
      </w:r>
      <w:r>
        <w:rPr>
          <w:rFonts w:eastAsia="Times New Roman"/>
          <w:szCs w:val="24"/>
        </w:rPr>
        <w:t>ε μία μείωση του αριθμού της σημαίας- πρέπει να σας πω ότι έχουμε κάτι άλλο καινούργιο. Έχουμε αύξηση της χωρητικότητας. Ξέρετε, τα πλοία πληρώνουν φόρο με βάση τη χωρητικότητα. Άρ</w:t>
      </w:r>
      <w:r>
        <w:rPr>
          <w:rFonts w:eastAsia="Times New Roman"/>
          <w:szCs w:val="24"/>
        </w:rPr>
        <w:t>α</w:t>
      </w:r>
      <w:r>
        <w:rPr>
          <w:rFonts w:eastAsia="Times New Roman"/>
          <w:szCs w:val="24"/>
        </w:rPr>
        <w:t xml:space="preserve"> λοιπόν, έχουμε αντιστάθμισμα σ’ αυτό το γεγονός που λέτε. </w:t>
      </w:r>
    </w:p>
    <w:p w14:paraId="20FF0282" w14:textId="77777777" w:rsidR="000904CA" w:rsidRDefault="00C73D46">
      <w:pPr>
        <w:spacing w:after="0" w:line="600" w:lineRule="auto"/>
        <w:ind w:firstLine="720"/>
        <w:jc w:val="both"/>
        <w:rPr>
          <w:rFonts w:eastAsia="Times New Roman"/>
          <w:szCs w:val="24"/>
        </w:rPr>
      </w:pPr>
      <w:r>
        <w:rPr>
          <w:rFonts w:eastAsia="Times New Roman"/>
          <w:szCs w:val="24"/>
        </w:rPr>
        <w:t>Επειδή, όμως, θ</w:t>
      </w:r>
      <w:r>
        <w:rPr>
          <w:rFonts w:eastAsia="Times New Roman"/>
          <w:szCs w:val="24"/>
        </w:rPr>
        <w:t xml:space="preserve">έσατε ένα ερώτημα –και δεν θέλω να αποφύγω να απαντήσω- για το πόσοι ναυτικοί έχουν χάσει τη δουλειά τους απ’ αυτό, θέλω να σας πω ότι δεν έχει χάσει κανείς τη δουλειά του, γιατί ξέρετε πολύ καλά, κύριε συνάδελφε, ότι οι </w:t>
      </w:r>
      <w:proofErr w:type="spellStart"/>
      <w:r>
        <w:rPr>
          <w:rFonts w:eastAsia="Times New Roman"/>
          <w:szCs w:val="24"/>
        </w:rPr>
        <w:t>καπεταναίοι</w:t>
      </w:r>
      <w:proofErr w:type="spellEnd"/>
      <w:r>
        <w:rPr>
          <w:rFonts w:eastAsia="Times New Roman"/>
          <w:szCs w:val="24"/>
        </w:rPr>
        <w:t xml:space="preserve">, δηλαδή οι αξιωματικοί </w:t>
      </w:r>
      <w:r>
        <w:rPr>
          <w:rFonts w:eastAsia="Times New Roman"/>
          <w:szCs w:val="24"/>
        </w:rPr>
        <w:t>στην ποντοπόρο ναυτιλία και οι Έλληνες μηχανικοί, είναι περιζήτητοι. Μαλώνουν οι εφοπλιστές και λένε χαρακτηριστικά</w:t>
      </w:r>
      <w:r>
        <w:rPr>
          <w:rFonts w:eastAsia="Times New Roman"/>
          <w:szCs w:val="24"/>
        </w:rPr>
        <w:t>:</w:t>
      </w:r>
      <w:r>
        <w:rPr>
          <w:rFonts w:eastAsia="Times New Roman"/>
          <w:szCs w:val="24"/>
        </w:rPr>
        <w:t xml:space="preserve"> «Κλέβουμε ο ένας τον καπετάνιο του άλλου». </w:t>
      </w:r>
    </w:p>
    <w:p w14:paraId="20FF0283" w14:textId="77777777" w:rsidR="000904CA" w:rsidRDefault="00C73D46">
      <w:pPr>
        <w:spacing w:after="0" w:line="600" w:lineRule="auto"/>
        <w:ind w:firstLine="720"/>
        <w:jc w:val="both"/>
        <w:rPr>
          <w:rFonts w:eastAsia="Times New Roman"/>
          <w:szCs w:val="24"/>
        </w:rPr>
      </w:pPr>
      <w:r>
        <w:rPr>
          <w:rFonts w:eastAsia="Times New Roman"/>
          <w:szCs w:val="24"/>
        </w:rPr>
        <w:t xml:space="preserve">Εδώ, λοιπόν, είναι ένα ζήτημα για το οποίο πρέπει να συζητήσουμε, διότι τα τελευταία χρόνια –ίσως και κάτω από την πίεση των </w:t>
      </w:r>
      <w:proofErr w:type="spellStart"/>
      <w:r>
        <w:rPr>
          <w:rFonts w:eastAsia="Times New Roman"/>
          <w:szCs w:val="24"/>
        </w:rPr>
        <w:t>μνημονιακών</w:t>
      </w:r>
      <w:proofErr w:type="spellEnd"/>
      <w:r>
        <w:rPr>
          <w:rFonts w:eastAsia="Times New Roman"/>
          <w:szCs w:val="24"/>
        </w:rPr>
        <w:t xml:space="preserve"> μέτρων- οι διακόσιες ογδόντα μόνιμες θέσεις στις ακαδημίες εκπαίδευσης έγιναν ογδόντα. Καταλαβαίνετε τι σημαίνει αυτό; </w:t>
      </w:r>
      <w:r>
        <w:rPr>
          <w:rFonts w:eastAsia="Times New Roman"/>
          <w:szCs w:val="24"/>
        </w:rPr>
        <w:t xml:space="preserve">Καταλαβαίνετε τι υποβάθμιση είναι αυτό για τον τομέα της εκπαίδευσης σ’ αυτόν τον χώρο; Εδώ έχουμε σημάνει συναγερμό. Έχουμε ξεκινήσει μία πολύ σημαντική προσπάθεια. </w:t>
      </w:r>
    </w:p>
    <w:p w14:paraId="20FF0284" w14:textId="77777777" w:rsidR="000904CA" w:rsidRDefault="00C73D46">
      <w:pPr>
        <w:spacing w:after="0" w:line="600" w:lineRule="auto"/>
        <w:ind w:firstLine="720"/>
        <w:jc w:val="both"/>
        <w:rPr>
          <w:rFonts w:eastAsia="Times New Roman"/>
          <w:szCs w:val="24"/>
        </w:rPr>
      </w:pPr>
      <w:r>
        <w:rPr>
          <w:rFonts w:eastAsia="Times New Roman"/>
          <w:szCs w:val="24"/>
        </w:rPr>
        <w:t>Όμως ακόμα και στον τομέα στον οποίο αναφέρεστε, έχουμε κάνει πολύ σημαντικά βήματα σε συ</w:t>
      </w:r>
      <w:r>
        <w:rPr>
          <w:rFonts w:eastAsia="Times New Roman"/>
          <w:szCs w:val="24"/>
        </w:rPr>
        <w:t xml:space="preserve">νεννόηση με όλους αυτούς τους θεσμούς του χώρου. Μειώσαμε τον χρόνο έκδοσης των αδειών εγκατάστασης εταιρειών. Μέχρι σήμερα, μέχρι </w:t>
      </w:r>
      <w:r>
        <w:rPr>
          <w:rFonts w:eastAsia="Times New Roman"/>
          <w:szCs w:val="24"/>
        </w:rPr>
        <w:lastRenderedPageBreak/>
        <w:t>πριν από ένα χρόνο, έπρεπε να υπογράψουν τρεις Υπουργοί. Τώρα υπογράφει μόνο ο Υπουργός Ναυτιλίας. Το έχουμε μειώσει σημαντικ</w:t>
      </w:r>
      <w:r>
        <w:rPr>
          <w:rFonts w:eastAsia="Times New Roman"/>
          <w:szCs w:val="24"/>
        </w:rPr>
        <w:t xml:space="preserve">ά. Έχουμε καθιερώσει πλέον ηλεκτρονική </w:t>
      </w:r>
      <w:r>
        <w:rPr>
          <w:rFonts w:eastAsia="Times New Roman"/>
          <w:szCs w:val="24"/>
        </w:rPr>
        <w:t xml:space="preserve">υποβολή ενοποιημένης </w:t>
      </w:r>
      <w:r>
        <w:rPr>
          <w:rFonts w:eastAsia="Times New Roman"/>
          <w:szCs w:val="24"/>
        </w:rPr>
        <w:t>αίτηση</w:t>
      </w:r>
      <w:r>
        <w:rPr>
          <w:rFonts w:eastAsia="Times New Roman"/>
          <w:szCs w:val="24"/>
        </w:rPr>
        <w:t>ς</w:t>
      </w:r>
      <w:r>
        <w:rPr>
          <w:rFonts w:eastAsia="Times New Roman"/>
          <w:szCs w:val="24"/>
        </w:rPr>
        <w:t xml:space="preserve"> στοιχείων για την εγκατάσταση εταιρειών. </w:t>
      </w:r>
    </w:p>
    <w:p w14:paraId="20FF0285" w14:textId="77777777" w:rsidR="000904CA" w:rsidRDefault="00C73D46">
      <w:pPr>
        <w:spacing w:after="0" w:line="600" w:lineRule="auto"/>
        <w:ind w:firstLine="720"/>
        <w:jc w:val="both"/>
        <w:rPr>
          <w:rFonts w:eastAsia="Times New Roman"/>
          <w:szCs w:val="24"/>
        </w:rPr>
      </w:pPr>
      <w:r>
        <w:rPr>
          <w:rFonts w:eastAsia="Times New Roman"/>
          <w:szCs w:val="24"/>
        </w:rPr>
        <w:t xml:space="preserve">Προσπαθούμε, λοιπόν, με κάθε τρόπο να δημιουργήσουμε τις καλύτερες δυνατές συνθήκες, ώστε να αποκτήσει η ελληνική σημαία </w:t>
      </w:r>
      <w:proofErr w:type="spellStart"/>
      <w:r>
        <w:rPr>
          <w:rFonts w:eastAsia="Times New Roman"/>
          <w:szCs w:val="24"/>
        </w:rPr>
        <w:t>ελκτικότητα</w:t>
      </w:r>
      <w:proofErr w:type="spellEnd"/>
      <w:r>
        <w:rPr>
          <w:rFonts w:eastAsia="Times New Roman"/>
          <w:szCs w:val="24"/>
        </w:rPr>
        <w:t xml:space="preserve">. Όμως πρέπει </w:t>
      </w:r>
      <w:r>
        <w:rPr>
          <w:rFonts w:eastAsia="Times New Roman"/>
          <w:szCs w:val="24"/>
        </w:rPr>
        <w:t xml:space="preserve">να τονίσουμε ότι η ελληνική σημαία παραμένει στη «λευκή λίστα» του Μνημονίου των </w:t>
      </w:r>
      <w:proofErr w:type="spellStart"/>
      <w:r>
        <w:rPr>
          <w:rFonts w:eastAsia="Times New Roman"/>
          <w:szCs w:val="24"/>
        </w:rPr>
        <w:t>Παρισίων</w:t>
      </w:r>
      <w:proofErr w:type="spellEnd"/>
      <w:r>
        <w:rPr>
          <w:rFonts w:eastAsia="Times New Roman"/>
          <w:szCs w:val="24"/>
        </w:rPr>
        <w:t xml:space="preserve"> και θεωρείται μία από τις πιο ποιοτικές σημαίες στον κόσμο.</w:t>
      </w:r>
    </w:p>
    <w:p w14:paraId="20FF0286" w14:textId="77777777" w:rsidR="000904CA" w:rsidRDefault="00C73D46">
      <w:pPr>
        <w:spacing w:after="0" w:line="600" w:lineRule="auto"/>
        <w:ind w:firstLine="720"/>
        <w:jc w:val="both"/>
        <w:rPr>
          <w:rFonts w:eastAsia="Times New Roman"/>
          <w:szCs w:val="24"/>
        </w:rPr>
      </w:pPr>
      <w:r>
        <w:rPr>
          <w:rFonts w:eastAsia="Times New Roman"/>
          <w:szCs w:val="24"/>
        </w:rPr>
        <w:t>Κύριε Πρόεδρε, αυτά ήθελα να πω. Θα πω τα υπόλοιπα στη δευτερολογία μου.</w:t>
      </w:r>
    </w:p>
    <w:p w14:paraId="20FF0287" w14:textId="77777777" w:rsidR="000904CA" w:rsidRDefault="00C73D46">
      <w:pPr>
        <w:spacing w:after="0"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 xml:space="preserve">Ορίστε, κύριε </w:t>
      </w:r>
      <w:proofErr w:type="spellStart"/>
      <w:r>
        <w:rPr>
          <w:rFonts w:eastAsia="Times New Roman"/>
          <w:szCs w:val="24"/>
        </w:rPr>
        <w:t>Πλακιωτάκη</w:t>
      </w:r>
      <w:proofErr w:type="spellEnd"/>
      <w:r>
        <w:rPr>
          <w:rFonts w:eastAsia="Times New Roman"/>
          <w:szCs w:val="24"/>
        </w:rPr>
        <w:t>, έχετε τον λόγο.</w:t>
      </w:r>
    </w:p>
    <w:p w14:paraId="20FF0288" w14:textId="77777777" w:rsidR="000904CA" w:rsidRDefault="00C73D46">
      <w:pPr>
        <w:spacing w:after="0" w:line="600" w:lineRule="auto"/>
        <w:ind w:firstLine="720"/>
        <w:jc w:val="both"/>
        <w:rPr>
          <w:rFonts w:eastAsia="Times New Roman"/>
          <w:szCs w:val="24"/>
        </w:rPr>
      </w:pPr>
      <w:r>
        <w:rPr>
          <w:rFonts w:eastAsia="Times New Roman"/>
          <w:b/>
          <w:szCs w:val="24"/>
        </w:rPr>
        <w:t xml:space="preserve">ΙΩΑΝΝΗΣ ΠΛΑΚΙΩΤΑΚΗΣ: </w:t>
      </w:r>
      <w:r>
        <w:rPr>
          <w:rFonts w:eastAsia="Times New Roman"/>
          <w:szCs w:val="24"/>
        </w:rPr>
        <w:t xml:space="preserve">Κύριε Υπουργέ, ομολογουμένως περίμενα να ακούσω άλλα πράγματα από την απάντησή σας. Θα ήθελα να είστε πολύ πιο συγκεκριμένος. Νομίζω ότι παραμένετε πιστός στην τακτική και πολιτική του ΣΥΡΙΖΑ, </w:t>
      </w:r>
      <w:r>
        <w:rPr>
          <w:rFonts w:eastAsia="Times New Roman"/>
          <w:szCs w:val="24"/>
        </w:rPr>
        <w:t>η οποία συνοψίζεται στο «</w:t>
      </w:r>
      <w:r>
        <w:rPr>
          <w:rFonts w:eastAsia="Times New Roman"/>
          <w:szCs w:val="24"/>
        </w:rPr>
        <w:t>ά</w:t>
      </w:r>
      <w:r>
        <w:rPr>
          <w:rFonts w:eastAsia="Times New Roman"/>
          <w:szCs w:val="24"/>
        </w:rPr>
        <w:t>λλα λόγια να αγαπιόμαστε».</w:t>
      </w:r>
    </w:p>
    <w:p w14:paraId="20FF0289" w14:textId="77777777" w:rsidR="000904CA" w:rsidRDefault="00C73D46">
      <w:pPr>
        <w:spacing w:after="0" w:line="600" w:lineRule="auto"/>
        <w:ind w:firstLine="720"/>
        <w:jc w:val="both"/>
        <w:rPr>
          <w:rFonts w:eastAsia="Times New Roman"/>
          <w:szCs w:val="24"/>
        </w:rPr>
      </w:pPr>
      <w:r>
        <w:rPr>
          <w:rFonts w:eastAsia="Times New Roman"/>
          <w:szCs w:val="24"/>
        </w:rPr>
        <w:t xml:space="preserve">Εγώ σας παρέθεσα συγκεκριμένα στοιχεία και για τη μείωση του ελληνικού νηολογίου και για την αύξηση του εμπορικού </w:t>
      </w:r>
      <w:proofErr w:type="spellStart"/>
      <w:r>
        <w:rPr>
          <w:rFonts w:eastAsia="Times New Roman"/>
          <w:szCs w:val="24"/>
        </w:rPr>
        <w:t>ελληνόκτητου</w:t>
      </w:r>
      <w:proofErr w:type="spellEnd"/>
      <w:r>
        <w:rPr>
          <w:rFonts w:eastAsia="Times New Roman"/>
          <w:szCs w:val="24"/>
        </w:rPr>
        <w:t xml:space="preserve"> στόλου, με παράλληλη μείωση του ελληνικού νηολογίου. </w:t>
      </w:r>
    </w:p>
    <w:p w14:paraId="20FF028A" w14:textId="77777777" w:rsidR="000904CA" w:rsidRDefault="00C73D46">
      <w:pPr>
        <w:spacing w:after="0" w:line="600" w:lineRule="auto"/>
        <w:ind w:firstLine="720"/>
        <w:jc w:val="both"/>
        <w:rPr>
          <w:rFonts w:eastAsia="Times New Roman"/>
          <w:szCs w:val="24"/>
        </w:rPr>
      </w:pPr>
      <w:r>
        <w:rPr>
          <w:rFonts w:eastAsia="Times New Roman"/>
          <w:szCs w:val="24"/>
        </w:rPr>
        <w:lastRenderedPageBreak/>
        <w:t>Επίσης, θα σας παραθέσ</w:t>
      </w:r>
      <w:r>
        <w:rPr>
          <w:rFonts w:eastAsia="Times New Roman"/>
          <w:szCs w:val="24"/>
        </w:rPr>
        <w:t xml:space="preserve">ω ένα ακόμα αδιαμφισβήτητο στοιχείο, το οποίο οφείλεται κυρίως στη δική σας πολιτική όσον αφορά τον περιορισμό κεφαλαίων, τα γνωστά </w:t>
      </w:r>
      <w:r>
        <w:rPr>
          <w:rFonts w:eastAsia="Times New Roman"/>
          <w:szCs w:val="24"/>
          <w:lang w:val="en-US"/>
        </w:rPr>
        <w:t>capital</w:t>
      </w:r>
      <w:r>
        <w:rPr>
          <w:rFonts w:eastAsia="Times New Roman"/>
          <w:szCs w:val="24"/>
        </w:rPr>
        <w:t xml:space="preserve"> </w:t>
      </w:r>
      <w:r>
        <w:rPr>
          <w:rFonts w:eastAsia="Times New Roman"/>
          <w:szCs w:val="24"/>
          <w:lang w:val="en-US"/>
        </w:rPr>
        <w:t>control</w:t>
      </w:r>
      <w:r>
        <w:rPr>
          <w:rFonts w:eastAsia="Times New Roman"/>
          <w:szCs w:val="24"/>
        </w:rPr>
        <w:t xml:space="preserve">. Το ναυτιλιακό συνάλλαγμα μειώθηκε το 2014 από τα 13 δισεκατομμύρια ευρώ, στα μόλις 7.800.000 ευρώ το 2016. </w:t>
      </w:r>
      <w:r>
        <w:rPr>
          <w:rFonts w:eastAsia="Times New Roman"/>
          <w:szCs w:val="24"/>
        </w:rPr>
        <w:t xml:space="preserve">Αυτό είναι δικό σας επίτευγμα, στη λογική των </w:t>
      </w:r>
      <w:r>
        <w:rPr>
          <w:rFonts w:eastAsia="Times New Roman"/>
          <w:szCs w:val="24"/>
          <w:lang w:val="en-US"/>
        </w:rPr>
        <w:t>capital</w:t>
      </w:r>
      <w:r>
        <w:rPr>
          <w:rFonts w:eastAsia="Times New Roman"/>
          <w:szCs w:val="24"/>
        </w:rPr>
        <w:t xml:space="preserve"> </w:t>
      </w:r>
      <w:r>
        <w:rPr>
          <w:rFonts w:eastAsia="Times New Roman"/>
          <w:szCs w:val="24"/>
          <w:lang w:val="en-US"/>
        </w:rPr>
        <w:t>control</w:t>
      </w:r>
      <w:r>
        <w:rPr>
          <w:rFonts w:eastAsia="Times New Roman"/>
          <w:szCs w:val="24"/>
        </w:rPr>
        <w:t>, δηλαδή του κλεισίματος των τραπεζών.</w:t>
      </w:r>
    </w:p>
    <w:p w14:paraId="20FF028B" w14:textId="77777777" w:rsidR="000904CA" w:rsidRDefault="00C73D46">
      <w:pPr>
        <w:spacing w:after="0" w:line="600" w:lineRule="auto"/>
        <w:ind w:firstLine="720"/>
        <w:jc w:val="both"/>
        <w:rPr>
          <w:rFonts w:eastAsia="Times New Roman"/>
          <w:szCs w:val="24"/>
        </w:rPr>
      </w:pPr>
      <w:r>
        <w:rPr>
          <w:rFonts w:eastAsia="Times New Roman"/>
          <w:szCs w:val="24"/>
        </w:rPr>
        <w:t>Όμως κύριε Υπουργέ, εγώ θέλω να σας θέσω κι ένα άλλο ζήτημα, γιατί φαίνεται ότι δεν σας έπεισα με τα στοιχεία τα οποία σας παρέθεσα. Γνωρίζετε πολύ καλά ότι</w:t>
      </w:r>
      <w:r>
        <w:rPr>
          <w:rFonts w:eastAsia="Times New Roman"/>
          <w:szCs w:val="24"/>
        </w:rPr>
        <w:t xml:space="preserve"> από το 2020, σύμφωνα με τον Διεθνή Ναυτιλιακό Οργανισμό θα αλλάξει το μείγμα του ναυτιλιακού καυσίμου, δηλαδή θα έχουμε πετρέλαιο με χαμηλή περιεκτικότητα σε θείο 0,5% σε όλες τις θαλάσσιες μεταφορές, εκτός από τις χώρες που ήδη εφαρμόζεται με περιεκτικότ</w:t>
      </w:r>
      <w:r>
        <w:rPr>
          <w:rFonts w:eastAsia="Times New Roman"/>
          <w:szCs w:val="24"/>
        </w:rPr>
        <w:t>ητα σε θείο 0,1%. Αυτές είναι οι χώρες της Βαλτικής,</w:t>
      </w:r>
      <w:r>
        <w:rPr>
          <w:rFonts w:eastAsia="Times New Roman"/>
          <w:szCs w:val="24"/>
        </w:rPr>
        <w:t xml:space="preserve"> η</w:t>
      </w:r>
      <w:r>
        <w:rPr>
          <w:rFonts w:eastAsia="Times New Roman"/>
          <w:szCs w:val="24"/>
        </w:rPr>
        <w:t xml:space="preserve"> </w:t>
      </w:r>
      <w:r>
        <w:rPr>
          <w:rFonts w:eastAsia="Times New Roman"/>
          <w:szCs w:val="24"/>
        </w:rPr>
        <w:t>Β</w:t>
      </w:r>
      <w:r>
        <w:rPr>
          <w:rFonts w:eastAsia="Times New Roman"/>
          <w:szCs w:val="24"/>
        </w:rPr>
        <w:t>όρει</w:t>
      </w:r>
      <w:r>
        <w:rPr>
          <w:rFonts w:eastAsia="Times New Roman"/>
          <w:szCs w:val="24"/>
        </w:rPr>
        <w:t>α</w:t>
      </w:r>
      <w:r>
        <w:rPr>
          <w:rFonts w:eastAsia="Times New Roman"/>
          <w:szCs w:val="24"/>
        </w:rPr>
        <w:t xml:space="preserve"> </w:t>
      </w:r>
      <w:r>
        <w:rPr>
          <w:rFonts w:eastAsia="Times New Roman"/>
          <w:szCs w:val="24"/>
        </w:rPr>
        <w:t>Θ</w:t>
      </w:r>
      <w:r>
        <w:rPr>
          <w:rFonts w:eastAsia="Times New Roman"/>
          <w:szCs w:val="24"/>
        </w:rPr>
        <w:t>άλασσ</w:t>
      </w:r>
      <w:r>
        <w:rPr>
          <w:rFonts w:eastAsia="Times New Roman"/>
          <w:szCs w:val="24"/>
        </w:rPr>
        <w:t>α</w:t>
      </w:r>
      <w:r>
        <w:rPr>
          <w:rFonts w:eastAsia="Times New Roman"/>
          <w:szCs w:val="24"/>
        </w:rPr>
        <w:t xml:space="preserve">, οι ανατολικές και </w:t>
      </w:r>
      <w:r>
        <w:rPr>
          <w:rFonts w:eastAsia="Times New Roman"/>
          <w:szCs w:val="24"/>
        </w:rPr>
        <w:t xml:space="preserve">δυτικές </w:t>
      </w:r>
      <w:r>
        <w:rPr>
          <w:rFonts w:eastAsia="Times New Roman"/>
          <w:szCs w:val="24"/>
        </w:rPr>
        <w:t xml:space="preserve">ακτές των ΗΠΑ και του Καναδά και η περιοχή της Καραϊβικής που </w:t>
      </w:r>
      <w:r>
        <w:rPr>
          <w:rFonts w:eastAsia="Times New Roman"/>
          <w:szCs w:val="24"/>
        </w:rPr>
        <w:t xml:space="preserve">ανήκει </w:t>
      </w:r>
      <w:r>
        <w:rPr>
          <w:rFonts w:eastAsia="Times New Roman"/>
          <w:szCs w:val="24"/>
        </w:rPr>
        <w:t xml:space="preserve">στις ΗΠΑ. </w:t>
      </w:r>
    </w:p>
    <w:p w14:paraId="20FF028C" w14:textId="77777777" w:rsidR="000904CA" w:rsidRDefault="00C73D46">
      <w:pPr>
        <w:spacing w:after="0" w:line="600" w:lineRule="auto"/>
        <w:ind w:firstLine="720"/>
        <w:jc w:val="both"/>
        <w:rPr>
          <w:rFonts w:eastAsia="Times New Roman"/>
          <w:szCs w:val="24"/>
        </w:rPr>
      </w:pPr>
      <w:r>
        <w:rPr>
          <w:rFonts w:eastAsia="Times New Roman"/>
          <w:szCs w:val="24"/>
        </w:rPr>
        <w:t>Αντιλαμβάνεστε ότι σύμφωνα μ’ αυτούς τους νέους περιβαλλοντικούς κανονισμούς, π</w:t>
      </w:r>
      <w:r>
        <w:rPr>
          <w:rFonts w:eastAsia="Times New Roman"/>
          <w:szCs w:val="24"/>
        </w:rPr>
        <w:t>ολλά πλοία τη δεκαετία που έρχεται, από το 2020 μέχρι το 2030 θα αποσυρθούν. Αντιλαμβάνεστε, λοιπόν, ότι οι προκλήσεις είναι μπροστά μας.</w:t>
      </w:r>
    </w:p>
    <w:p w14:paraId="20FF028D" w14:textId="77777777" w:rsidR="000904CA" w:rsidRDefault="00C73D46">
      <w:pPr>
        <w:spacing w:after="0" w:line="600" w:lineRule="auto"/>
        <w:ind w:firstLine="720"/>
        <w:jc w:val="both"/>
        <w:rPr>
          <w:rFonts w:eastAsia="Times New Roman" w:cs="Times New Roman"/>
          <w:szCs w:val="24"/>
        </w:rPr>
      </w:pPr>
      <w:r>
        <w:rPr>
          <w:rFonts w:eastAsia="Times New Roman" w:cs="Times New Roman"/>
          <w:szCs w:val="24"/>
        </w:rPr>
        <w:t xml:space="preserve">Αν δεν λάβουμε έγκαιρα κατάλληλα μέτρα, έτσι ώστε να προσεγγίσουμε πλοία στο </w:t>
      </w:r>
      <w:r>
        <w:rPr>
          <w:rFonts w:eastAsia="Times New Roman" w:cs="Times New Roman"/>
          <w:szCs w:val="24"/>
        </w:rPr>
        <w:t>ε</w:t>
      </w:r>
      <w:r>
        <w:rPr>
          <w:rFonts w:eastAsia="Times New Roman" w:cs="Times New Roman"/>
          <w:szCs w:val="24"/>
        </w:rPr>
        <w:t xml:space="preserve">θνικό </w:t>
      </w:r>
      <w:r>
        <w:rPr>
          <w:rFonts w:eastAsia="Times New Roman" w:cs="Times New Roman"/>
          <w:szCs w:val="24"/>
        </w:rPr>
        <w:t>ν</w:t>
      </w:r>
      <w:r>
        <w:rPr>
          <w:rFonts w:eastAsia="Times New Roman" w:cs="Times New Roman"/>
          <w:szCs w:val="24"/>
        </w:rPr>
        <w:t>ηολόγιο, αυτό θα έχει αρνητικές σ</w:t>
      </w:r>
      <w:r>
        <w:rPr>
          <w:rFonts w:eastAsia="Times New Roman" w:cs="Times New Roman"/>
          <w:szCs w:val="24"/>
        </w:rPr>
        <w:t xml:space="preserve">υνέπειες και για την εθνική οικονομία και για την απασχόληση και για τις </w:t>
      </w:r>
      <w:proofErr w:type="spellStart"/>
      <w:r>
        <w:rPr>
          <w:rFonts w:eastAsia="Times New Roman" w:cs="Times New Roman"/>
          <w:szCs w:val="24"/>
        </w:rPr>
        <w:t>παραναυτιλιακές</w:t>
      </w:r>
      <w:proofErr w:type="spellEnd"/>
      <w:r>
        <w:rPr>
          <w:rFonts w:eastAsia="Times New Roman" w:cs="Times New Roman"/>
          <w:szCs w:val="24"/>
        </w:rPr>
        <w:t xml:space="preserve"> δραστηριότητες και φυσικά για </w:t>
      </w:r>
      <w:r>
        <w:rPr>
          <w:rFonts w:eastAsia="Times New Roman" w:cs="Times New Roman"/>
          <w:szCs w:val="24"/>
        </w:rPr>
        <w:lastRenderedPageBreak/>
        <w:t>το εμπορικό μας ισοζύγιο, όπου η ναυτιλία γνωρίζετε πολύ καλά ότι συμβάλλει στο 30%.</w:t>
      </w:r>
    </w:p>
    <w:p w14:paraId="20FF028E" w14:textId="77777777" w:rsidR="000904CA" w:rsidRDefault="00C73D46">
      <w:pPr>
        <w:spacing w:after="0" w:line="600" w:lineRule="auto"/>
        <w:ind w:firstLine="720"/>
        <w:jc w:val="both"/>
        <w:rPr>
          <w:rFonts w:eastAsia="Times New Roman" w:cs="Times New Roman"/>
          <w:szCs w:val="24"/>
        </w:rPr>
      </w:pPr>
      <w:r>
        <w:rPr>
          <w:rFonts w:eastAsia="Times New Roman" w:cs="Times New Roman"/>
          <w:szCs w:val="24"/>
        </w:rPr>
        <w:t>Αντί, λοιπόν, για τ</w:t>
      </w:r>
      <w:r>
        <w:rPr>
          <w:rFonts w:eastAsia="Times New Roman" w:cs="Times New Roman"/>
          <w:szCs w:val="24"/>
        </w:rPr>
        <w:t>ις</w:t>
      </w:r>
      <w:r>
        <w:rPr>
          <w:rFonts w:eastAsia="Times New Roman" w:cs="Times New Roman"/>
          <w:szCs w:val="24"/>
        </w:rPr>
        <w:t xml:space="preserve"> γενικόλογ</w:t>
      </w:r>
      <w:r>
        <w:rPr>
          <w:rFonts w:eastAsia="Times New Roman" w:cs="Times New Roman"/>
          <w:szCs w:val="24"/>
        </w:rPr>
        <w:t>ες</w:t>
      </w:r>
      <w:r>
        <w:rPr>
          <w:rFonts w:eastAsia="Times New Roman" w:cs="Times New Roman"/>
          <w:szCs w:val="24"/>
        </w:rPr>
        <w:t xml:space="preserve"> </w:t>
      </w:r>
      <w:r>
        <w:rPr>
          <w:rFonts w:eastAsia="Times New Roman" w:cs="Times New Roman"/>
          <w:szCs w:val="24"/>
        </w:rPr>
        <w:t xml:space="preserve">αναφορές </w:t>
      </w:r>
      <w:r>
        <w:rPr>
          <w:rFonts w:eastAsia="Times New Roman" w:cs="Times New Roman"/>
          <w:szCs w:val="24"/>
        </w:rPr>
        <w:t xml:space="preserve"> σας και </w:t>
      </w:r>
      <w:r>
        <w:rPr>
          <w:rFonts w:eastAsia="Times New Roman" w:cs="Times New Roman"/>
          <w:szCs w:val="24"/>
        </w:rPr>
        <w:t xml:space="preserve">τις προτεραιότητές σας, που κανένας δεν μπορεί να τις αμφισβητήσει ως προς την ιεράρχησή τους, εγώ πιστεύω ότι πρέπει να πάρετε συγκεκριμένες πρωτοβουλίες προς αυτή την κατεύθυνση. Νομίζω ότι έχουμε να κερδίσουμε πολλά, έτσι ώστε και το </w:t>
      </w:r>
      <w:r>
        <w:rPr>
          <w:rFonts w:eastAsia="Times New Roman" w:cs="Times New Roman"/>
          <w:szCs w:val="24"/>
        </w:rPr>
        <w:t>ε</w:t>
      </w:r>
      <w:r>
        <w:rPr>
          <w:rFonts w:eastAsia="Times New Roman" w:cs="Times New Roman"/>
          <w:szCs w:val="24"/>
        </w:rPr>
        <w:t xml:space="preserve">θνικό </w:t>
      </w:r>
      <w:r>
        <w:rPr>
          <w:rFonts w:eastAsia="Times New Roman" w:cs="Times New Roman"/>
          <w:szCs w:val="24"/>
        </w:rPr>
        <w:t>ν</w:t>
      </w:r>
      <w:r>
        <w:rPr>
          <w:rFonts w:eastAsia="Times New Roman" w:cs="Times New Roman"/>
          <w:szCs w:val="24"/>
        </w:rPr>
        <w:t xml:space="preserve">ηολόγιο να </w:t>
      </w:r>
      <w:r>
        <w:rPr>
          <w:rFonts w:eastAsia="Times New Roman" w:cs="Times New Roman"/>
          <w:szCs w:val="24"/>
        </w:rPr>
        <w:t>στηρίξουμε, αλλά κυρίως να στηρίξουμε την ελληνική ναυτιλία που σε μια περίοδο μεγάλης οικονομικής και κοινωνικής κρίσης, παρ’ όλα αυτά, διατηρεί το μεγάλο συγκριτικό μας πλεονέκτημα να είμαστε πρώτοι στον κόσμο. Αυτό φυσικά σε κα</w:t>
      </w:r>
      <w:r>
        <w:rPr>
          <w:rFonts w:eastAsia="Times New Roman" w:cs="Times New Roman"/>
          <w:szCs w:val="24"/>
        </w:rPr>
        <w:t>μ</w:t>
      </w:r>
      <w:r>
        <w:rPr>
          <w:rFonts w:eastAsia="Times New Roman" w:cs="Times New Roman"/>
          <w:szCs w:val="24"/>
        </w:rPr>
        <w:t>μία περίπτωση δεν θα πρέπ</w:t>
      </w:r>
      <w:r>
        <w:rPr>
          <w:rFonts w:eastAsia="Times New Roman" w:cs="Times New Roman"/>
          <w:szCs w:val="24"/>
        </w:rPr>
        <w:t xml:space="preserve">ει να το απωλέσουμε. </w:t>
      </w:r>
    </w:p>
    <w:p w14:paraId="20FF028F" w14:textId="77777777" w:rsidR="000904CA" w:rsidRDefault="00C73D46">
      <w:pPr>
        <w:spacing w:after="0" w:line="600" w:lineRule="auto"/>
        <w:ind w:firstLine="720"/>
        <w:jc w:val="both"/>
        <w:rPr>
          <w:rFonts w:eastAsia="Times New Roman" w:cs="Times New Roman"/>
          <w:szCs w:val="24"/>
        </w:rPr>
      </w:pPr>
      <w:r>
        <w:rPr>
          <w:rFonts w:eastAsia="Times New Roman" w:cs="Times New Roman"/>
          <w:szCs w:val="24"/>
        </w:rPr>
        <w:t>Άρα κρίνεται σημαντικό να πάρετε τώρα τις συγκεκριμένες πρωτοβουλίες, έτσι ώστε πραγματικά να στηρίξουμε στην πράξη την ανταγωνιστικότητα της ελληνικής ναυτιλίας.</w:t>
      </w:r>
    </w:p>
    <w:p w14:paraId="20FF0290" w14:textId="77777777" w:rsidR="000904CA" w:rsidRDefault="00C73D46">
      <w:pPr>
        <w:spacing w:after="0" w:line="600" w:lineRule="auto"/>
        <w:ind w:firstLine="720"/>
        <w:jc w:val="both"/>
        <w:rPr>
          <w:rFonts w:eastAsia="Times New Roman" w:cs="Times New Roman"/>
          <w:szCs w:val="24"/>
        </w:rPr>
      </w:pPr>
      <w:r>
        <w:rPr>
          <w:rFonts w:eastAsia="Times New Roman"/>
          <w:szCs w:val="24"/>
        </w:rPr>
        <w:t>Ευχαριστώ πολύ.</w:t>
      </w:r>
      <w:r>
        <w:rPr>
          <w:rFonts w:eastAsia="Times New Roman" w:cs="Times New Roman"/>
          <w:szCs w:val="24"/>
        </w:rPr>
        <w:t xml:space="preserve"> </w:t>
      </w:r>
    </w:p>
    <w:p w14:paraId="20FF0291" w14:textId="77777777" w:rsidR="000904CA" w:rsidRDefault="00C73D46">
      <w:pPr>
        <w:spacing w:after="0"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Και εμείς ευχαριστούμ</w:t>
      </w:r>
      <w:r>
        <w:rPr>
          <w:rFonts w:eastAsia="Times New Roman" w:cs="Times New Roman"/>
          <w:szCs w:val="24"/>
        </w:rPr>
        <w:t>ε.</w:t>
      </w:r>
    </w:p>
    <w:p w14:paraId="20FF0292" w14:textId="77777777" w:rsidR="000904CA" w:rsidRDefault="00C73D46">
      <w:pPr>
        <w:spacing w:after="0" w:line="600" w:lineRule="auto"/>
        <w:ind w:firstLine="720"/>
        <w:jc w:val="both"/>
        <w:rPr>
          <w:rFonts w:eastAsia="Times New Roman" w:cs="Times New Roman"/>
          <w:szCs w:val="24"/>
        </w:rPr>
      </w:pPr>
      <w:r>
        <w:rPr>
          <w:rFonts w:eastAsia="Times New Roman" w:cs="Times New Roman"/>
          <w:szCs w:val="24"/>
        </w:rPr>
        <w:t>Κύριε Υπουργέ, έχετε τον λόγο.</w:t>
      </w:r>
    </w:p>
    <w:p w14:paraId="20FF0293" w14:textId="77777777" w:rsidR="000904CA" w:rsidRDefault="00C73D46">
      <w:pPr>
        <w:spacing w:after="0" w:line="600" w:lineRule="auto"/>
        <w:ind w:firstLine="720"/>
        <w:jc w:val="both"/>
        <w:rPr>
          <w:rFonts w:eastAsia="Times New Roman" w:cs="Times New Roman"/>
          <w:szCs w:val="24"/>
        </w:rPr>
      </w:pPr>
      <w:r>
        <w:rPr>
          <w:rFonts w:eastAsia="Times New Roman" w:cs="Times New Roman"/>
          <w:b/>
          <w:szCs w:val="24"/>
        </w:rPr>
        <w:t xml:space="preserve">ΠΑΝΑΓΙΩΤΗΣ ΚΟΥΡΟΥΜΠΛΗΣ (Υπουργός Ναυτιλίας και Νησιωτικής Πολιτικής): </w:t>
      </w:r>
      <w:r>
        <w:rPr>
          <w:rFonts w:eastAsia="Times New Roman" w:cs="Times New Roman"/>
          <w:szCs w:val="24"/>
        </w:rPr>
        <w:t xml:space="preserve">Κύριε Πρόεδρε, πράγματι η συζήτηση είναι ενδιαφέρουσα. </w:t>
      </w:r>
    </w:p>
    <w:p w14:paraId="20FF0294" w14:textId="77777777" w:rsidR="000904CA" w:rsidRDefault="00C73D46">
      <w:pPr>
        <w:spacing w:after="0" w:line="600" w:lineRule="auto"/>
        <w:ind w:firstLine="720"/>
        <w:jc w:val="both"/>
        <w:rPr>
          <w:rFonts w:eastAsia="Times New Roman" w:cs="Times New Roman"/>
          <w:szCs w:val="24"/>
        </w:rPr>
      </w:pPr>
      <w:r>
        <w:rPr>
          <w:rFonts w:eastAsia="Times New Roman" w:cs="Times New Roman"/>
          <w:szCs w:val="24"/>
        </w:rPr>
        <w:t xml:space="preserve">Θέλω να πω, λοιπόν, στον αγαπητό μου συνάδελφο ότι οι πολιτικές που ασκήθηκαν μέχρι σήμερα, δεν </w:t>
      </w:r>
      <w:r>
        <w:rPr>
          <w:rFonts w:eastAsia="Times New Roman" w:cs="Times New Roman"/>
          <w:szCs w:val="24"/>
        </w:rPr>
        <w:t xml:space="preserve">μπόρεσαν να αναχαιτίσουν όλα αυτά τα χρόνια αυτό το </w:t>
      </w:r>
      <w:r>
        <w:rPr>
          <w:rFonts w:eastAsia="Times New Roman" w:cs="Times New Roman"/>
          <w:szCs w:val="24"/>
        </w:rPr>
        <w:lastRenderedPageBreak/>
        <w:t>φαινόμενο που πραγματικά οδηγούσε την ελληνική ναυτιλία, ενώ είναι πρώτη στον κόσμο, ενώ διαθέτουμε πάνω από τεσσερισήμισι χιλιάδες ελληνικής πλοιοκτησίας πλοία, στη σημαία να είναι όλο και λιγότερα πλοία</w:t>
      </w:r>
      <w:r>
        <w:rPr>
          <w:rFonts w:eastAsia="Times New Roman" w:cs="Times New Roman"/>
          <w:szCs w:val="24"/>
        </w:rPr>
        <w:t>. Αυτή είναι μια πραγματικότητα την οποία δεν μπορούμε να αποφύγουμε.</w:t>
      </w:r>
    </w:p>
    <w:p w14:paraId="20FF0295" w14:textId="77777777" w:rsidR="000904CA" w:rsidRDefault="00C73D46">
      <w:pPr>
        <w:spacing w:after="0" w:line="600" w:lineRule="auto"/>
        <w:ind w:firstLine="720"/>
        <w:jc w:val="both"/>
        <w:rPr>
          <w:rFonts w:eastAsia="Times New Roman" w:cs="Times New Roman"/>
          <w:szCs w:val="24"/>
        </w:rPr>
      </w:pPr>
      <w:r>
        <w:rPr>
          <w:rFonts w:eastAsia="Times New Roman" w:cs="Times New Roman"/>
          <w:szCs w:val="24"/>
        </w:rPr>
        <w:t>Επειδή μου είπε ότι δεν απάντησα συγκεκριμένα, τον ρωτώ τι προτείνει για να αναχαιτίσουμε αυτή τη φθίνουσα πορεία. Να μειώσουμε ακόμα τη σύνδεση του προσωπικού, κύριε συνάδελφε, των Ελλή</w:t>
      </w:r>
      <w:r>
        <w:rPr>
          <w:rFonts w:eastAsia="Times New Roman" w:cs="Times New Roman"/>
          <w:szCs w:val="24"/>
        </w:rPr>
        <w:t>νων στα πλοία;</w:t>
      </w:r>
    </w:p>
    <w:p w14:paraId="20FF0296" w14:textId="77777777" w:rsidR="000904CA" w:rsidRDefault="00C73D46">
      <w:pPr>
        <w:spacing w:after="0"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Ρητορική είναι η ερώτηση.</w:t>
      </w:r>
    </w:p>
    <w:p w14:paraId="20FF0297" w14:textId="77777777" w:rsidR="000904CA" w:rsidRDefault="00C73D46">
      <w:pPr>
        <w:spacing w:after="0" w:line="600" w:lineRule="auto"/>
        <w:ind w:firstLine="720"/>
        <w:jc w:val="both"/>
        <w:rPr>
          <w:rFonts w:eastAsia="Times New Roman" w:cs="Times New Roman"/>
          <w:szCs w:val="24"/>
        </w:rPr>
      </w:pPr>
      <w:r>
        <w:rPr>
          <w:rFonts w:eastAsia="Times New Roman" w:cs="Times New Roman"/>
          <w:b/>
          <w:szCs w:val="24"/>
        </w:rPr>
        <w:t xml:space="preserve">ΠΑΝΑΓΙΩΤΗΣ ΚΟΥΡΟΥΜΠΛΗΣ (Υπουργός Ναυτιλίας και Νησιωτικής Πολιτικής): </w:t>
      </w:r>
      <w:r>
        <w:rPr>
          <w:rFonts w:eastAsia="Times New Roman" w:cs="Times New Roman"/>
          <w:szCs w:val="24"/>
        </w:rPr>
        <w:t>Διότι το κόστος, κύριε συνάδελφε, είναι ακριβώς αυτό που σπρώχνει τα πλοία, διότι οι ελληνικές εργασιακές συμβάσ</w:t>
      </w:r>
      <w:r>
        <w:rPr>
          <w:rFonts w:eastAsia="Times New Roman" w:cs="Times New Roman"/>
          <w:szCs w:val="24"/>
        </w:rPr>
        <w:t xml:space="preserve">εις έχουν άλλον χαρακτήρα, και είναι άλλο αυτό που θέλουν κάποιοι να επιβάλλουν. Καταλαβαίνετε για τι πράγμα μιλάω. </w:t>
      </w:r>
    </w:p>
    <w:p w14:paraId="20FF0298" w14:textId="77777777" w:rsidR="000904CA" w:rsidRDefault="00C73D46">
      <w:pPr>
        <w:spacing w:after="0" w:line="600" w:lineRule="auto"/>
        <w:ind w:firstLine="720"/>
        <w:jc w:val="both"/>
        <w:rPr>
          <w:rFonts w:eastAsia="Times New Roman" w:cs="Times New Roman"/>
          <w:szCs w:val="24"/>
        </w:rPr>
      </w:pPr>
      <w:r>
        <w:rPr>
          <w:rFonts w:eastAsia="Times New Roman" w:cs="Times New Roman"/>
          <w:szCs w:val="24"/>
        </w:rPr>
        <w:t xml:space="preserve">Από εκεί και πέρα, ποιες είναι οι προσπάθειες που κάναμε; Επισκέφθηκα το Λονδίνο, κύριε συνάδελφε. Είχε να πάει Έλληνας Υπουργός Ναυτιλίας </w:t>
      </w:r>
      <w:r>
        <w:rPr>
          <w:rFonts w:eastAsia="Times New Roman" w:cs="Times New Roman"/>
          <w:szCs w:val="24"/>
        </w:rPr>
        <w:t xml:space="preserve">–να το ακούσει ο ελληνικός λαός- στους </w:t>
      </w:r>
      <w:proofErr w:type="spellStart"/>
      <w:r>
        <w:rPr>
          <w:rFonts w:eastAsia="Times New Roman" w:cs="Times New Roman"/>
          <w:szCs w:val="24"/>
        </w:rPr>
        <w:t>Lloyd's</w:t>
      </w:r>
      <w:proofErr w:type="spellEnd"/>
      <w:r>
        <w:rPr>
          <w:rFonts w:eastAsia="Times New Roman" w:cs="Times New Roman"/>
          <w:szCs w:val="24"/>
        </w:rPr>
        <w:t xml:space="preserve"> του Λονδίνου είκοσι επτά χρόνια. </w:t>
      </w:r>
    </w:p>
    <w:p w14:paraId="20FF0299" w14:textId="77777777" w:rsidR="000904CA" w:rsidRDefault="00C73D46">
      <w:pPr>
        <w:spacing w:after="0" w:line="600" w:lineRule="auto"/>
        <w:ind w:firstLine="720"/>
        <w:jc w:val="both"/>
        <w:rPr>
          <w:rFonts w:eastAsia="Times New Roman" w:cs="Times New Roman"/>
          <w:szCs w:val="24"/>
        </w:rPr>
      </w:pPr>
      <w:r>
        <w:rPr>
          <w:rFonts w:eastAsia="Times New Roman" w:cs="Times New Roman"/>
          <w:szCs w:val="24"/>
        </w:rPr>
        <w:t>Αυτή η Κυβέρνηση, κύριε συνάδελφε, ξεκίνησε μια προσπάθεια, ακριβώς επειδή το ποσοστό συμμετοχής της ελληνικής ναυτιλίας είναι μεγάλο στον τζίρο όλων αυτών των ασφαλιστικών ετ</w:t>
      </w:r>
      <w:r>
        <w:rPr>
          <w:rFonts w:eastAsia="Times New Roman" w:cs="Times New Roman"/>
          <w:szCs w:val="24"/>
        </w:rPr>
        <w:t xml:space="preserve">αιρειών, και είμαστε σε έναν διάλογο να διεκδικήσουμε –και εδώ θέλουμε και τη στήριξη της Αντιπολίτευσης- την έδρα αυτών των εταιρειών </w:t>
      </w:r>
      <w:r>
        <w:rPr>
          <w:rFonts w:eastAsia="Times New Roman" w:cs="Times New Roman"/>
          <w:szCs w:val="24"/>
        </w:rPr>
        <w:lastRenderedPageBreak/>
        <w:t xml:space="preserve">μετά το </w:t>
      </w:r>
      <w:r>
        <w:rPr>
          <w:rFonts w:eastAsia="Times New Roman" w:cs="Times New Roman"/>
          <w:szCs w:val="24"/>
          <w:lang w:val="en-US"/>
        </w:rPr>
        <w:t>Brexit</w:t>
      </w:r>
      <w:r>
        <w:rPr>
          <w:rFonts w:eastAsia="Times New Roman" w:cs="Times New Roman"/>
          <w:szCs w:val="24"/>
        </w:rPr>
        <w:t>, τουλάχιστον οι θυγατρικές που ασχολούνται με τη ναυτιλία να είναι στην Ελλάδα.</w:t>
      </w:r>
    </w:p>
    <w:p w14:paraId="20FF029A" w14:textId="77777777" w:rsidR="000904CA" w:rsidRDefault="00C73D46">
      <w:pPr>
        <w:spacing w:after="0" w:line="600" w:lineRule="auto"/>
        <w:ind w:firstLine="720"/>
        <w:jc w:val="both"/>
        <w:rPr>
          <w:rFonts w:eastAsia="Times New Roman" w:cs="Times New Roman"/>
          <w:szCs w:val="24"/>
        </w:rPr>
      </w:pPr>
      <w:r>
        <w:rPr>
          <w:rFonts w:eastAsia="Times New Roman" w:cs="Times New Roman"/>
          <w:szCs w:val="24"/>
        </w:rPr>
        <w:t>Όμως, δεν περιοριζόμαστε μ</w:t>
      </w:r>
      <w:r>
        <w:rPr>
          <w:rFonts w:eastAsia="Times New Roman" w:cs="Times New Roman"/>
          <w:szCs w:val="24"/>
        </w:rPr>
        <w:t>όνο σε αυτό το σημείο.</w:t>
      </w:r>
      <w:r>
        <w:rPr>
          <w:rFonts w:eastAsia="Times New Roman" w:cs="Times New Roman"/>
          <w:szCs w:val="24"/>
        </w:rPr>
        <w:t xml:space="preserve"> </w:t>
      </w:r>
      <w:r>
        <w:rPr>
          <w:rFonts w:eastAsia="Times New Roman" w:cs="Times New Roman"/>
          <w:szCs w:val="24"/>
        </w:rPr>
        <w:t xml:space="preserve">Έχουμε ξεκινήσει μια πολύ σημαντική προσπάθεια να αποδεσμεύσουμε τα ναυπηγεία. Ξέρετε πάρα πολύ καλά τι έγινε τα τελευταία δέκα χρόνια στον χώρο της ναυπηγοεπισκευαστικής ζώνης. </w:t>
      </w:r>
    </w:p>
    <w:p w14:paraId="20FF029B" w14:textId="77777777" w:rsidR="000904CA" w:rsidRDefault="00C73D46">
      <w:pPr>
        <w:spacing w:after="0" w:line="600" w:lineRule="auto"/>
        <w:ind w:firstLine="720"/>
        <w:jc w:val="both"/>
        <w:rPr>
          <w:rFonts w:eastAsia="Times New Roman" w:cs="Times New Roman"/>
          <w:szCs w:val="24"/>
        </w:rPr>
      </w:pPr>
      <w:r>
        <w:rPr>
          <w:rFonts w:eastAsia="Times New Roman" w:cs="Times New Roman"/>
          <w:szCs w:val="24"/>
        </w:rPr>
        <w:t>Για να απαντήσουμε ακριβώς σε αυτήν την πρόκληση την ο</w:t>
      </w:r>
      <w:r>
        <w:rPr>
          <w:rFonts w:eastAsia="Times New Roman" w:cs="Times New Roman"/>
          <w:szCs w:val="24"/>
        </w:rPr>
        <w:t>ποία αναφερθήκατε πολύ σωστά, της μετατροπής πολλών πλοίων ώστε να χρησιμοποιούν «πράσινη» ενέργεια -διότι μετά από αυτή την ημερομηνία το 2020-2022 θα πρέπει τα καταπλέοντα στα λιμάνια της Ευρώπης πλοία να χρησιμοποιούν ακριβώς αυτή την ενέργεια που να πρ</w:t>
      </w:r>
      <w:r>
        <w:rPr>
          <w:rFonts w:eastAsia="Times New Roman" w:cs="Times New Roman"/>
          <w:szCs w:val="24"/>
        </w:rPr>
        <w:t xml:space="preserve">οστατεύεται περισσότερο το περιβάλλον- προσπαθούμε να αντιμετωπίσουμε τα προβλήματα που έχουν προκύψει από τις λαθεμένες πολιτικές, που έκλεισαν ουσιαστικά το </w:t>
      </w:r>
      <w:r>
        <w:rPr>
          <w:rFonts w:eastAsia="Times New Roman" w:cs="Times New Roman"/>
          <w:szCs w:val="24"/>
        </w:rPr>
        <w:t xml:space="preserve">ναυπηγείο </w:t>
      </w:r>
      <w:r>
        <w:rPr>
          <w:rFonts w:eastAsia="Times New Roman" w:cs="Times New Roman"/>
          <w:szCs w:val="24"/>
        </w:rPr>
        <w:t>του Σκαραμαγκά.</w:t>
      </w:r>
    </w:p>
    <w:p w14:paraId="20FF029C" w14:textId="77777777" w:rsidR="000904CA" w:rsidRDefault="00C73D46">
      <w:pPr>
        <w:spacing w:after="0" w:line="600" w:lineRule="auto"/>
        <w:ind w:firstLine="720"/>
        <w:jc w:val="both"/>
        <w:rPr>
          <w:rFonts w:eastAsia="Times New Roman" w:cs="Times New Roman"/>
          <w:szCs w:val="24"/>
        </w:rPr>
      </w:pPr>
      <w:r>
        <w:rPr>
          <w:rFonts w:eastAsia="Times New Roman" w:cs="Times New Roman"/>
          <w:szCs w:val="24"/>
        </w:rPr>
        <w:t xml:space="preserve">Προσπαθούμε και ζητούμε από τον </w:t>
      </w:r>
      <w:r>
        <w:rPr>
          <w:rFonts w:eastAsia="Times New Roman" w:cs="Times New Roman"/>
          <w:szCs w:val="24"/>
        </w:rPr>
        <w:t>«</w:t>
      </w:r>
      <w:r>
        <w:rPr>
          <w:rFonts w:eastAsia="Times New Roman" w:cs="Times New Roman"/>
          <w:szCs w:val="24"/>
          <w:lang w:val="en-US"/>
        </w:rPr>
        <w:t>COSCO</w:t>
      </w:r>
      <w:r>
        <w:rPr>
          <w:rFonts w:eastAsia="Times New Roman" w:cs="Times New Roman"/>
          <w:szCs w:val="24"/>
        </w:rPr>
        <w:t>»</w:t>
      </w:r>
      <w:r>
        <w:rPr>
          <w:rFonts w:eastAsia="Times New Roman" w:cs="Times New Roman"/>
          <w:szCs w:val="24"/>
        </w:rPr>
        <w:t>, προκριματικά και κατά προτεραι</w:t>
      </w:r>
      <w:r>
        <w:rPr>
          <w:rFonts w:eastAsia="Times New Roman" w:cs="Times New Roman"/>
          <w:szCs w:val="24"/>
        </w:rPr>
        <w:t>ότητα, να υλοποιήσει τις συμβατικές της υποχρεώσεις που αναφέρονται στην ναυπηγοεπισκευαστική ζώνη. Δηλαδή τον Σεπτέμβριο θα είναι εδώ η δεξαμενή των ογδόντα χιλιάδων τόνων. Και προγραμματίζεται να βρεθεί χώρος για τη δεξαμενή των τριακοσίων πενήντα χιλιάδ</w:t>
      </w:r>
      <w:r>
        <w:rPr>
          <w:rFonts w:eastAsia="Times New Roman" w:cs="Times New Roman"/>
          <w:szCs w:val="24"/>
        </w:rPr>
        <w:t xml:space="preserve">ων τόνων. Συνεργαζόμαστε με την Ευρωπαϊκή Ένωση για να βρούμε τρόπο να απελευθερώσουμε τη μεγάλη δεξαμενή του </w:t>
      </w:r>
      <w:r>
        <w:rPr>
          <w:rFonts w:eastAsia="Times New Roman" w:cs="Times New Roman"/>
          <w:szCs w:val="24"/>
        </w:rPr>
        <w:t xml:space="preserve">ναυπηγείου </w:t>
      </w:r>
      <w:r>
        <w:rPr>
          <w:rFonts w:eastAsia="Times New Roman" w:cs="Times New Roman"/>
          <w:szCs w:val="24"/>
        </w:rPr>
        <w:t>Σκαραμαγκά.</w:t>
      </w:r>
    </w:p>
    <w:p w14:paraId="20FF029D" w14:textId="77777777" w:rsidR="000904CA" w:rsidRDefault="00C73D46">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Και πρέπει να σας πω ότι δυστυχώς έχω πληροφορίες ότι υπάρχουν και παράγοντες στην Ελλάδα που δεν το θέλουν αυτό. </w:t>
      </w:r>
      <w:r>
        <w:rPr>
          <w:rFonts w:eastAsia="Times New Roman" w:cs="Times New Roman"/>
          <w:szCs w:val="24"/>
          <w:lang w:val="en-US"/>
        </w:rPr>
        <w:t>K</w:t>
      </w:r>
      <w:r>
        <w:rPr>
          <w:rFonts w:eastAsia="Times New Roman" w:cs="Times New Roman"/>
          <w:szCs w:val="24"/>
        </w:rPr>
        <w:t>αι γίνετ</w:t>
      </w:r>
      <w:r>
        <w:rPr>
          <w:rFonts w:eastAsia="Times New Roman" w:cs="Times New Roman"/>
          <w:szCs w:val="24"/>
        </w:rPr>
        <w:t xml:space="preserve">αι και μεγάλη προσπάθεια να ενεργοποιηθούν περισσότερο τα </w:t>
      </w:r>
      <w:r>
        <w:rPr>
          <w:rFonts w:eastAsia="Times New Roman" w:cs="Times New Roman"/>
          <w:szCs w:val="24"/>
        </w:rPr>
        <w:t xml:space="preserve">ναυπηγεία Ελευσίνας </w:t>
      </w:r>
      <w:r>
        <w:rPr>
          <w:rFonts w:eastAsia="Times New Roman" w:cs="Times New Roman"/>
          <w:szCs w:val="24"/>
        </w:rPr>
        <w:t xml:space="preserve">και Νεωρίου, γιατί ακριβώς θέλουμε απέναντι σε αυτή την πρόκληση, την πολύ μεγάλη, η Ελλάδα να είναι έτοιμη να απαντήσει. Όπως δουλεύουμε και πάρα πολύ ουσιαστικά στον τομέα της </w:t>
      </w:r>
      <w:r>
        <w:rPr>
          <w:rFonts w:eastAsia="Times New Roman" w:cs="Times New Roman"/>
          <w:szCs w:val="24"/>
        </w:rPr>
        <w:t xml:space="preserve">λιμενικής βιομηχανίας. </w:t>
      </w:r>
    </w:p>
    <w:p w14:paraId="20FF029E" w14:textId="77777777" w:rsidR="000904CA" w:rsidRDefault="00C73D46">
      <w:pPr>
        <w:spacing w:after="0" w:line="600" w:lineRule="auto"/>
        <w:ind w:firstLine="720"/>
        <w:jc w:val="both"/>
        <w:rPr>
          <w:rFonts w:eastAsia="Times New Roman" w:cs="Times New Roman"/>
          <w:szCs w:val="24"/>
        </w:rPr>
      </w:pPr>
      <w:r>
        <w:rPr>
          <w:rFonts w:eastAsia="Times New Roman" w:cs="Times New Roman"/>
          <w:szCs w:val="24"/>
        </w:rPr>
        <w:t xml:space="preserve">Κύριε συνάδελφε, η χώρα δεν είχε καταγεγραμμένα τα λιμάνια, τους όρμους, τα αγκυροβόλια πουθενά. Αυτή την πραγματικότητα παραλάβαμε. Σήμερα, λοιπόν, σας καλώ να έρθετε στο Υπουργείο Ναυτιλίας και </w:t>
      </w:r>
      <w:r>
        <w:rPr>
          <w:rFonts w:eastAsia="Times New Roman" w:cs="Times New Roman"/>
          <w:szCs w:val="24"/>
        </w:rPr>
        <w:t xml:space="preserve">Νησιωτικής Πολιτικής </w:t>
      </w:r>
      <w:r>
        <w:rPr>
          <w:rFonts w:eastAsia="Times New Roman" w:cs="Times New Roman"/>
          <w:szCs w:val="24"/>
        </w:rPr>
        <w:t>και να σας ενημ</w:t>
      </w:r>
      <w:r>
        <w:rPr>
          <w:rFonts w:eastAsia="Times New Roman" w:cs="Times New Roman"/>
          <w:szCs w:val="24"/>
        </w:rPr>
        <w:t>ερώσω για όλα αυτά που έχουν γίνει μέχρι στιγμής, σε αυτό το λίγο χρονικό διάστημα.</w:t>
      </w:r>
    </w:p>
    <w:p w14:paraId="20FF029F" w14:textId="77777777" w:rsidR="000904CA" w:rsidRDefault="00C73D46">
      <w:pPr>
        <w:spacing w:after="0" w:line="600" w:lineRule="auto"/>
        <w:ind w:firstLine="720"/>
        <w:jc w:val="both"/>
        <w:rPr>
          <w:rFonts w:eastAsia="Times New Roman" w:cs="Times New Roman"/>
          <w:szCs w:val="24"/>
        </w:rPr>
      </w:pPr>
      <w:r>
        <w:rPr>
          <w:rFonts w:eastAsia="Times New Roman" w:cs="Times New Roman"/>
          <w:szCs w:val="24"/>
        </w:rPr>
        <w:t xml:space="preserve">Προχωρούμε στη διαδικασία του </w:t>
      </w:r>
      <w:r>
        <w:rPr>
          <w:rFonts w:eastAsia="Times New Roman" w:cs="Times New Roman"/>
          <w:szCs w:val="24"/>
          <w:lang w:val="en-US"/>
        </w:rPr>
        <w:t>cluster</w:t>
      </w:r>
      <w:r>
        <w:rPr>
          <w:rFonts w:eastAsia="Times New Roman" w:cs="Times New Roman"/>
          <w:szCs w:val="24"/>
        </w:rPr>
        <w:t>. Δεν είχε η χώρα τέτοια δυνατότητα. Λοιπόν, όλα αυτά δημιουργούν μία κινητικότητα.</w:t>
      </w:r>
    </w:p>
    <w:p w14:paraId="20FF02A0" w14:textId="77777777" w:rsidR="000904CA" w:rsidRDefault="00C73D46">
      <w:pPr>
        <w:spacing w:after="0" w:line="600" w:lineRule="auto"/>
        <w:ind w:firstLine="720"/>
        <w:jc w:val="both"/>
        <w:rPr>
          <w:rFonts w:eastAsia="Times New Roman" w:cs="Times New Roman"/>
          <w:szCs w:val="24"/>
        </w:rPr>
      </w:pPr>
      <w:r>
        <w:rPr>
          <w:rFonts w:eastAsia="Times New Roman" w:cs="Times New Roman"/>
          <w:szCs w:val="24"/>
        </w:rPr>
        <w:t xml:space="preserve">Και επειδή μιλήσατε και για τα </w:t>
      </w:r>
      <w:r>
        <w:rPr>
          <w:rFonts w:eastAsia="Times New Roman" w:cs="Times New Roman"/>
          <w:szCs w:val="24"/>
          <w:lang w:val="en-US"/>
        </w:rPr>
        <w:t>capital</w:t>
      </w:r>
      <w:r>
        <w:rPr>
          <w:rFonts w:eastAsia="Times New Roman" w:cs="Times New Roman"/>
          <w:szCs w:val="24"/>
        </w:rPr>
        <w:t xml:space="preserve"> </w:t>
      </w:r>
      <w:r>
        <w:rPr>
          <w:rFonts w:eastAsia="Times New Roman" w:cs="Times New Roman"/>
          <w:szCs w:val="24"/>
          <w:lang w:val="en-US"/>
        </w:rPr>
        <w:t>controls</w:t>
      </w:r>
      <w:r>
        <w:rPr>
          <w:rFonts w:eastAsia="Times New Roman" w:cs="Times New Roman"/>
          <w:szCs w:val="24"/>
        </w:rPr>
        <w:t>, πρ</w:t>
      </w:r>
      <w:r>
        <w:rPr>
          <w:rFonts w:eastAsia="Times New Roman" w:cs="Times New Roman"/>
          <w:szCs w:val="24"/>
        </w:rPr>
        <w:t xml:space="preserve">άγματι υπάρχει ένα πρόβλημα με τα </w:t>
      </w:r>
      <w:r>
        <w:rPr>
          <w:rFonts w:eastAsia="Times New Roman" w:cs="Times New Roman"/>
          <w:szCs w:val="24"/>
          <w:lang w:val="en-US"/>
        </w:rPr>
        <w:t>capital</w:t>
      </w:r>
      <w:r>
        <w:rPr>
          <w:rFonts w:eastAsia="Times New Roman" w:cs="Times New Roman"/>
          <w:szCs w:val="24"/>
        </w:rPr>
        <w:t xml:space="preserve"> </w:t>
      </w:r>
      <w:r>
        <w:rPr>
          <w:rFonts w:eastAsia="Times New Roman" w:cs="Times New Roman"/>
          <w:szCs w:val="24"/>
          <w:lang w:val="en-US"/>
        </w:rPr>
        <w:t>controls</w:t>
      </w:r>
      <w:r>
        <w:rPr>
          <w:rFonts w:eastAsia="Times New Roman" w:cs="Times New Roman"/>
          <w:szCs w:val="24"/>
        </w:rPr>
        <w:t xml:space="preserve"> και εμείς προσπαθούμε και αυτό να το λύσουμε. Αλλά προχωρούμε σε δύο καινούργιες πρωτοβουλίες: </w:t>
      </w:r>
    </w:p>
    <w:p w14:paraId="20FF02A1" w14:textId="77777777" w:rsidR="000904CA" w:rsidRDefault="00C73D46">
      <w:pPr>
        <w:spacing w:after="0" w:line="600" w:lineRule="auto"/>
        <w:ind w:firstLine="720"/>
        <w:jc w:val="both"/>
        <w:rPr>
          <w:rFonts w:eastAsia="Times New Roman" w:cs="Times New Roman"/>
          <w:szCs w:val="24"/>
        </w:rPr>
      </w:pPr>
      <w:r>
        <w:rPr>
          <w:rFonts w:eastAsia="Times New Roman" w:cs="Times New Roman"/>
          <w:szCs w:val="24"/>
        </w:rPr>
        <w:t xml:space="preserve">Πρώτον, έπειτα από δεκαπέντε χρόνια προσπαθειών γίνεται σημαντική και ουσιαστική προσπάθεια σε συνεργασία με την Κεφαλαιαγορά, την Εθνική Τράπεζα και το Χρηματιστήριο, να εκδοθεί ομόλογο από Έλληνες εφοπλιστές, για να φέρουμε </w:t>
      </w:r>
      <w:r>
        <w:rPr>
          <w:rFonts w:eastAsia="Times New Roman" w:cs="Times New Roman"/>
          <w:szCs w:val="24"/>
        </w:rPr>
        <w:lastRenderedPageBreak/>
        <w:t>εφοπλιστικό χρήμα και τους εφο</w:t>
      </w:r>
      <w:r>
        <w:rPr>
          <w:rFonts w:eastAsia="Times New Roman" w:cs="Times New Roman"/>
          <w:szCs w:val="24"/>
        </w:rPr>
        <w:t xml:space="preserve">πλιστές εδώ στο </w:t>
      </w:r>
      <w:r>
        <w:rPr>
          <w:rFonts w:eastAsia="Times New Roman" w:cs="Times New Roman"/>
          <w:szCs w:val="24"/>
        </w:rPr>
        <w:t xml:space="preserve">ελληνικό </w:t>
      </w:r>
      <w:r>
        <w:rPr>
          <w:rFonts w:eastAsia="Times New Roman" w:cs="Times New Roman"/>
          <w:szCs w:val="24"/>
        </w:rPr>
        <w:t>Χρηματιστήριο. Και είναι πάρα πολύ σημαντικό.</w:t>
      </w:r>
    </w:p>
    <w:p w14:paraId="20FF02A2" w14:textId="77777777" w:rsidR="000904CA" w:rsidRDefault="00C73D46">
      <w:pPr>
        <w:spacing w:after="0" w:line="600" w:lineRule="auto"/>
        <w:ind w:firstLine="720"/>
        <w:jc w:val="both"/>
        <w:rPr>
          <w:rFonts w:eastAsia="Times New Roman" w:cs="Times New Roman"/>
          <w:szCs w:val="24"/>
        </w:rPr>
      </w:pPr>
      <w:r>
        <w:rPr>
          <w:rFonts w:eastAsia="Times New Roman" w:cs="Times New Roman"/>
          <w:szCs w:val="24"/>
        </w:rPr>
        <w:t xml:space="preserve">Όπως και κάτι ακόμη. Το 2012 ψηφίστηκε ο νόμος που εξουσιοδοτούσε τους Υπουργούς Οικονομικών και Ναυτιλίας να προχωρήσουν σε έκδοση </w:t>
      </w:r>
      <w:r>
        <w:rPr>
          <w:rFonts w:eastAsia="Times New Roman" w:cs="Times New Roman"/>
          <w:szCs w:val="24"/>
        </w:rPr>
        <w:t xml:space="preserve">κοινής υπουργικής απόφασης </w:t>
      </w:r>
      <w:r>
        <w:rPr>
          <w:rFonts w:eastAsia="Times New Roman" w:cs="Times New Roman"/>
          <w:szCs w:val="24"/>
        </w:rPr>
        <w:t xml:space="preserve">προκειμένου να </w:t>
      </w:r>
      <w:r>
        <w:rPr>
          <w:rFonts w:eastAsia="Times New Roman" w:cs="Times New Roman"/>
          <w:szCs w:val="24"/>
        </w:rPr>
        <w:t xml:space="preserve">καθιερωθεί η δυνατότητα του </w:t>
      </w:r>
      <w:r>
        <w:rPr>
          <w:rFonts w:eastAsia="Times New Roman" w:cs="Times New Roman"/>
          <w:szCs w:val="24"/>
          <w:lang w:val="en-US"/>
        </w:rPr>
        <w:t>leasing</w:t>
      </w:r>
      <w:r>
        <w:rPr>
          <w:rFonts w:eastAsia="Times New Roman" w:cs="Times New Roman"/>
          <w:szCs w:val="24"/>
        </w:rPr>
        <w:t xml:space="preserve"> και στα ποντοπόρα και στα πλοία αναψυχής. Και φαντάζομαι ότι το ξέρετε. </w:t>
      </w:r>
    </w:p>
    <w:p w14:paraId="20FF02A3" w14:textId="77777777" w:rsidR="000904CA" w:rsidRDefault="00C73D46">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Ναι, να βάλουμε μία τελεία, κύριε Υπουργέ.</w:t>
      </w:r>
    </w:p>
    <w:p w14:paraId="20FF02A4" w14:textId="77777777" w:rsidR="000904CA" w:rsidRDefault="00C73D46">
      <w:pPr>
        <w:spacing w:after="0" w:line="600" w:lineRule="auto"/>
        <w:ind w:firstLine="720"/>
        <w:jc w:val="both"/>
        <w:rPr>
          <w:rFonts w:eastAsia="Times New Roman" w:cs="Times New Roman"/>
          <w:szCs w:val="24"/>
        </w:rPr>
      </w:pPr>
      <w:r>
        <w:rPr>
          <w:rFonts w:eastAsia="Times New Roman" w:cs="Times New Roman"/>
          <w:b/>
          <w:szCs w:val="24"/>
        </w:rPr>
        <w:t xml:space="preserve">ΠΑΝΑΓΙΩΤΗΣ ΚΟΥΡΟΥΜΠΛΗΣ (Υπουργός Ναυτιλίας και Νησιωτικής Πολιτικής): </w:t>
      </w:r>
      <w:r>
        <w:rPr>
          <w:rFonts w:eastAsia="Times New Roman" w:cs="Times New Roman"/>
          <w:szCs w:val="24"/>
        </w:rPr>
        <w:t>Κ</w:t>
      </w:r>
      <w:r>
        <w:rPr>
          <w:rFonts w:eastAsia="Times New Roman" w:cs="Times New Roman"/>
          <w:szCs w:val="24"/>
        </w:rPr>
        <w:t>λείνω, κύριε Πρόεδρε.</w:t>
      </w:r>
    </w:p>
    <w:p w14:paraId="20FF02A5" w14:textId="77777777" w:rsidR="000904CA" w:rsidRDefault="00C73D46">
      <w:pPr>
        <w:spacing w:after="0" w:line="600" w:lineRule="auto"/>
        <w:ind w:firstLine="720"/>
        <w:jc w:val="both"/>
        <w:rPr>
          <w:rFonts w:eastAsia="Times New Roman" w:cs="Times New Roman"/>
          <w:szCs w:val="24"/>
        </w:rPr>
      </w:pPr>
      <w:r>
        <w:rPr>
          <w:rFonts w:eastAsia="Times New Roman" w:cs="Times New Roman"/>
          <w:szCs w:val="24"/>
        </w:rPr>
        <w:t xml:space="preserve">Ξέρετε πολύ καλά τι λένε οι φορείς αυτού του χώρου για τις πρωτοβουλίες του Υπουργείου Ναυτιλίας, ακριβώς γιατί θέλουμε να διευκολύνουμε και μέσα από αυτή τη διαδικασία την ανάπτυξη αυτού του τομέα. </w:t>
      </w:r>
    </w:p>
    <w:p w14:paraId="20FF02A6" w14:textId="77777777" w:rsidR="000904CA" w:rsidRDefault="00C73D46">
      <w:pPr>
        <w:spacing w:after="0" w:line="600" w:lineRule="auto"/>
        <w:ind w:firstLine="720"/>
        <w:jc w:val="both"/>
        <w:rPr>
          <w:rFonts w:eastAsia="Times New Roman" w:cs="Times New Roman"/>
          <w:szCs w:val="24"/>
        </w:rPr>
      </w:pPr>
      <w:r>
        <w:rPr>
          <w:rFonts w:eastAsia="Times New Roman" w:cs="Times New Roman"/>
          <w:szCs w:val="24"/>
        </w:rPr>
        <w:t>Κλείνω, κύριε Πρόεδρε, λέγοντας ότ</w:t>
      </w:r>
      <w:r>
        <w:rPr>
          <w:rFonts w:eastAsia="Times New Roman" w:cs="Times New Roman"/>
          <w:szCs w:val="24"/>
        </w:rPr>
        <w:t xml:space="preserve">ι το Υπουργείο έχει επεξεργαστεί ένα αφήγημα με δώδεκα συγκεκριμένους στόχους που ξεκινούν από την εκπαίδευση, τη </w:t>
      </w:r>
      <w:r>
        <w:rPr>
          <w:rFonts w:eastAsia="Times New Roman" w:cs="Times New Roman"/>
          <w:szCs w:val="24"/>
        </w:rPr>
        <w:t>Ναυπηγοεπισκευαστική Ζώνη</w:t>
      </w:r>
      <w:r>
        <w:rPr>
          <w:rFonts w:eastAsia="Times New Roman" w:cs="Times New Roman"/>
          <w:szCs w:val="24"/>
        </w:rPr>
        <w:t xml:space="preserve">, το </w:t>
      </w:r>
      <w:r>
        <w:rPr>
          <w:rFonts w:eastAsia="Times New Roman" w:cs="Times New Roman"/>
          <w:szCs w:val="24"/>
          <w:lang w:val="en-US"/>
        </w:rPr>
        <w:t>cluster</w:t>
      </w:r>
      <w:r>
        <w:rPr>
          <w:rFonts w:eastAsia="Times New Roman" w:cs="Times New Roman"/>
          <w:szCs w:val="24"/>
        </w:rPr>
        <w:t>, την ποντοπόρο ναυτιλία, την ακτοπλοΐα, τη νησιωτική πολιτική, τη λιμενική βιομηχανία, για να μπορέσουμε</w:t>
      </w:r>
      <w:r>
        <w:rPr>
          <w:rFonts w:eastAsia="Times New Roman" w:cs="Times New Roman"/>
          <w:szCs w:val="24"/>
        </w:rPr>
        <w:t xml:space="preserve"> πραγματικά να δώσουμε στόχους σε αυτούς τους τομείς. </w:t>
      </w:r>
    </w:p>
    <w:p w14:paraId="20FF02A7" w14:textId="77777777" w:rsidR="000904CA" w:rsidRDefault="00C73D46">
      <w:pPr>
        <w:spacing w:after="0" w:line="600" w:lineRule="auto"/>
        <w:ind w:firstLine="720"/>
        <w:jc w:val="both"/>
        <w:rPr>
          <w:rFonts w:eastAsia="Times New Roman" w:cs="Times New Roman"/>
          <w:szCs w:val="24"/>
        </w:rPr>
      </w:pPr>
      <w:r>
        <w:rPr>
          <w:rFonts w:eastAsia="Times New Roman" w:cs="Times New Roman"/>
          <w:szCs w:val="24"/>
        </w:rPr>
        <w:t xml:space="preserve">Και επειδή αντιλαμβανόμαστε ότι είναι μια υπόθεση εθνικής σημασίας, έχουμε το πολιτικό κουράγιο, μόλις είμαστε έτοιμοι να θέσουμε αυτή την πρωτοβουλία, αυτό </w:t>
      </w:r>
      <w:r>
        <w:rPr>
          <w:rFonts w:eastAsia="Times New Roman" w:cs="Times New Roman"/>
          <w:szCs w:val="24"/>
        </w:rPr>
        <w:lastRenderedPageBreak/>
        <w:t>το αφήγημα, υπόψιν όλων των κομμάτων, να συν</w:t>
      </w:r>
      <w:r>
        <w:rPr>
          <w:rFonts w:eastAsia="Times New Roman" w:cs="Times New Roman"/>
          <w:szCs w:val="24"/>
        </w:rPr>
        <w:t>εργαστούμε επάνω σε αυτό το θέμα και εάν μπορέσουμε –επιτέλους- να ασκήσουμε μια εθνική πολιτική όλοι μαζί σε αυτό το πολύ κρίσιμο ζήτημα, γιατί με μια τέτοια πολιτική μπορούμε πραγματικά να αντιμετωπίσουμε και τους κινδύνους, αλλά και να δώσουμε ακόμη περ</w:t>
      </w:r>
      <w:r>
        <w:rPr>
          <w:rFonts w:eastAsia="Times New Roman" w:cs="Times New Roman"/>
          <w:szCs w:val="24"/>
        </w:rPr>
        <w:t>ισσότερη ώθηση σε αυτόν τον τομέα, που πραγματικά η Ελλάδα πρωτοστατεί σε όλον τον κόσμο.</w:t>
      </w:r>
    </w:p>
    <w:p w14:paraId="20FF02A8" w14:textId="77777777" w:rsidR="000904CA" w:rsidRDefault="00C73D46">
      <w:pPr>
        <w:spacing w:after="0" w:line="600" w:lineRule="auto"/>
        <w:ind w:firstLine="720"/>
        <w:jc w:val="both"/>
        <w:rPr>
          <w:rFonts w:eastAsia="Times New Roman" w:cs="Times New Roman"/>
          <w:szCs w:val="24"/>
        </w:rPr>
      </w:pPr>
      <w:r>
        <w:rPr>
          <w:rFonts w:eastAsia="Times New Roman" w:cs="Times New Roman"/>
          <w:szCs w:val="24"/>
        </w:rPr>
        <w:t>Σας ευχαριστώ.</w:t>
      </w:r>
    </w:p>
    <w:p w14:paraId="20FF02A9" w14:textId="77777777" w:rsidR="000904CA" w:rsidRDefault="00C73D46">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Κάνω γνωστό ότι δεν θα συζητηθούν λόγω αναρμοδιότητας η έκτη με αριθμό 825/9-5-2017 </w:t>
      </w:r>
      <w:r>
        <w:rPr>
          <w:rFonts w:eastAsia="Times New Roman" w:cs="Times New Roman"/>
          <w:szCs w:val="24"/>
        </w:rPr>
        <w:t xml:space="preserve">επίκαιρη ερώτηση </w:t>
      </w:r>
      <w:r>
        <w:rPr>
          <w:rFonts w:eastAsia="Times New Roman" w:cs="Times New Roman"/>
          <w:szCs w:val="24"/>
        </w:rPr>
        <w:t>δεύτερου κύκλου τ</w:t>
      </w:r>
      <w:r>
        <w:rPr>
          <w:rFonts w:eastAsia="Times New Roman" w:cs="Times New Roman"/>
          <w:szCs w:val="24"/>
        </w:rPr>
        <w:t xml:space="preserve">ου Βουλευτή Ηρακλείου του Κομμουνιστικού Κόμματος </w:t>
      </w:r>
      <w:r>
        <w:rPr>
          <w:rFonts w:eastAsia="Times New Roman" w:cs="Times New Roman"/>
          <w:szCs w:val="24"/>
        </w:rPr>
        <w:t xml:space="preserve">Ελλάδας </w:t>
      </w:r>
      <w:r>
        <w:rPr>
          <w:rFonts w:eastAsia="Times New Roman" w:cs="Times New Roman"/>
          <w:szCs w:val="24"/>
        </w:rPr>
        <w:t xml:space="preserve">κ. </w:t>
      </w:r>
      <w:r>
        <w:rPr>
          <w:rFonts w:eastAsia="Times New Roman" w:cs="Times New Roman"/>
          <w:bCs/>
          <w:szCs w:val="24"/>
        </w:rPr>
        <w:t>Εμμανουήλ Συντυχάκη</w:t>
      </w:r>
      <w:r>
        <w:rPr>
          <w:rFonts w:eastAsia="Times New Roman" w:cs="Times New Roman"/>
          <w:szCs w:val="24"/>
        </w:rPr>
        <w:t xml:space="preserve"> προς τον Υπουργό </w:t>
      </w:r>
      <w:r>
        <w:rPr>
          <w:rFonts w:eastAsia="Times New Roman" w:cs="Times New Roman"/>
          <w:bCs/>
          <w:szCs w:val="24"/>
        </w:rPr>
        <w:t>Υγείας,</w:t>
      </w:r>
      <w:r>
        <w:rPr>
          <w:rFonts w:eastAsia="Times New Roman" w:cs="Times New Roman"/>
          <w:szCs w:val="24"/>
        </w:rPr>
        <w:t xml:space="preserve"> σχετικά με την ακύρωση των πιστοποιητικών των ατόμων με χρόνιες παθήσεις από τα Κέντρα Πιστοποίησης Αναπηρίας (ΚΕΠΑ). Αρμόδιο Υπουργείο είναι το Υπουρ</w:t>
      </w:r>
      <w:r>
        <w:rPr>
          <w:rFonts w:eastAsia="Times New Roman" w:cs="Times New Roman"/>
          <w:szCs w:val="24"/>
        </w:rPr>
        <w:t>γείο Εργασίας, Κοινωνικής Ασφάλισης και Κοινωνικής Αλληλεγγύης.</w:t>
      </w:r>
    </w:p>
    <w:p w14:paraId="20FF02AA" w14:textId="77777777" w:rsidR="000904CA" w:rsidRDefault="00C73D46">
      <w:pPr>
        <w:spacing w:after="0" w:line="600" w:lineRule="auto"/>
        <w:ind w:firstLine="720"/>
        <w:jc w:val="both"/>
        <w:rPr>
          <w:rFonts w:eastAsia="Times New Roman" w:cs="Times New Roman"/>
          <w:szCs w:val="24"/>
        </w:rPr>
      </w:pPr>
      <w:r>
        <w:rPr>
          <w:rFonts w:eastAsia="Times New Roman" w:cs="Times New Roman"/>
          <w:szCs w:val="24"/>
        </w:rPr>
        <w:t xml:space="preserve">Επίσης, η πρώτη </w:t>
      </w:r>
      <w:r>
        <w:rPr>
          <w:rFonts w:eastAsia="Times New Roman" w:cs="Times New Roman"/>
          <w:szCs w:val="24"/>
        </w:rPr>
        <w:t xml:space="preserve">με αριθμό 3826/1-3-2017 </w:t>
      </w:r>
      <w:r>
        <w:rPr>
          <w:rFonts w:eastAsia="Times New Roman" w:cs="Times New Roman"/>
          <w:szCs w:val="24"/>
        </w:rPr>
        <w:t>ερώτηση του Βουλευτή Ηλείας της Δημοκρατικής Συμπαράταξης 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ΔΗΜΑΡ κ. </w:t>
      </w:r>
      <w:r>
        <w:rPr>
          <w:rFonts w:eastAsia="Times New Roman" w:cs="Times New Roman"/>
          <w:bCs/>
          <w:szCs w:val="24"/>
        </w:rPr>
        <w:t>Ιωάννη Κουτσούκου</w:t>
      </w:r>
      <w:r>
        <w:rPr>
          <w:rFonts w:eastAsia="Times New Roman" w:cs="Times New Roman"/>
          <w:szCs w:val="24"/>
        </w:rPr>
        <w:t xml:space="preserve"> προς τον Υπουργό </w:t>
      </w:r>
      <w:r>
        <w:rPr>
          <w:rFonts w:eastAsia="Times New Roman" w:cs="Times New Roman"/>
          <w:bCs/>
          <w:szCs w:val="24"/>
        </w:rPr>
        <w:t>Υποδομών και Μεταφορών,</w:t>
      </w:r>
      <w:r>
        <w:rPr>
          <w:rFonts w:eastAsia="Times New Roman" w:cs="Times New Roman"/>
          <w:b/>
          <w:bCs/>
          <w:szCs w:val="24"/>
        </w:rPr>
        <w:t xml:space="preserve"> </w:t>
      </w:r>
      <w:r>
        <w:rPr>
          <w:rFonts w:eastAsia="Times New Roman" w:cs="Times New Roman"/>
          <w:szCs w:val="24"/>
        </w:rPr>
        <w:t xml:space="preserve">με θέμα «να χυθεί </w:t>
      </w:r>
      <w:r>
        <w:rPr>
          <w:rFonts w:eastAsia="Times New Roman" w:cs="Times New Roman"/>
          <w:szCs w:val="24"/>
        </w:rPr>
        <w:t>άπλετο φως στα έργα και τις ημέρες του κ. Καλογρίτσα με τη χρηματοδότησή του από την «</w:t>
      </w:r>
      <w:proofErr w:type="spellStart"/>
      <w:r>
        <w:rPr>
          <w:rFonts w:eastAsia="Times New Roman" w:cs="Times New Roman"/>
          <w:szCs w:val="24"/>
        </w:rPr>
        <w:t>Attica</w:t>
      </w:r>
      <w:proofErr w:type="spellEnd"/>
      <w:r>
        <w:rPr>
          <w:rFonts w:eastAsia="Times New Roman" w:cs="Times New Roman"/>
          <w:szCs w:val="24"/>
        </w:rPr>
        <w:t xml:space="preserve"> Bank» και την ανάληψη έργων οδοποιίας του τμήματος Πατρών-Πύργου», δεν θα συζητηθεί.</w:t>
      </w:r>
    </w:p>
    <w:p w14:paraId="20FF02AB" w14:textId="77777777" w:rsidR="000904CA" w:rsidRDefault="00C73D46">
      <w:pPr>
        <w:spacing w:after="0" w:line="600" w:lineRule="auto"/>
        <w:ind w:firstLine="720"/>
        <w:contextualSpacing/>
        <w:jc w:val="both"/>
        <w:rPr>
          <w:rFonts w:eastAsia="Times New Roman" w:cs="Times New Roman"/>
          <w:szCs w:val="24"/>
        </w:rPr>
      </w:pPr>
      <w:r>
        <w:rPr>
          <w:rFonts w:eastAsia="Times New Roman" w:cs="Times New Roman"/>
          <w:szCs w:val="24"/>
        </w:rPr>
        <w:t xml:space="preserve">Λόγω κωλύματος του ερωτώντος Βουλευτού, δεν θα συζητηθεί η ένατη </w:t>
      </w:r>
      <w:r>
        <w:rPr>
          <w:rFonts w:eastAsia="Times New Roman" w:cs="Times New Roman"/>
          <w:szCs w:val="24"/>
        </w:rPr>
        <w:t>με αριθμό 682</w:t>
      </w:r>
      <w:r>
        <w:rPr>
          <w:rFonts w:eastAsia="Times New Roman" w:cs="Times New Roman"/>
          <w:szCs w:val="24"/>
        </w:rPr>
        <w:t xml:space="preserve">/3-4-2017 </w:t>
      </w:r>
      <w:r>
        <w:rPr>
          <w:rFonts w:eastAsia="Times New Roman" w:cs="Times New Roman"/>
          <w:szCs w:val="24"/>
        </w:rPr>
        <w:t xml:space="preserve">επίκαιρη ερώτηση δεύτερου κύκλου του Βουλευτή Αργολίδας </w:t>
      </w:r>
      <w:r>
        <w:rPr>
          <w:rFonts w:eastAsia="Times New Roman" w:cs="Times New Roman"/>
          <w:szCs w:val="24"/>
        </w:rPr>
        <w:lastRenderedPageBreak/>
        <w:t>της Δημοκρατικής Συμπαράταξης 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ΔΗΜΑΡ κ. </w:t>
      </w:r>
      <w:r>
        <w:rPr>
          <w:rFonts w:eastAsia="Times New Roman" w:cs="Times New Roman"/>
          <w:bCs/>
          <w:szCs w:val="24"/>
        </w:rPr>
        <w:t>Ιωάννη Μανιάτη</w:t>
      </w:r>
      <w:r>
        <w:rPr>
          <w:rFonts w:eastAsia="Times New Roman" w:cs="Times New Roman"/>
          <w:szCs w:val="24"/>
        </w:rPr>
        <w:t xml:space="preserve"> προς τον Υπουργό </w:t>
      </w:r>
      <w:r>
        <w:rPr>
          <w:rFonts w:eastAsia="Times New Roman" w:cs="Times New Roman"/>
          <w:bCs/>
          <w:szCs w:val="24"/>
        </w:rPr>
        <w:t>Περιβάλλοντος και Ενέργειας,</w:t>
      </w:r>
      <w:r>
        <w:rPr>
          <w:rFonts w:eastAsia="Times New Roman" w:cs="Times New Roman"/>
          <w:szCs w:val="24"/>
        </w:rPr>
        <w:t xml:space="preserve"> σχετικά με την ενεργοποίηση της απόφασης για την πιλοτική μελέτη της Ζώνης Οικιστι</w:t>
      </w:r>
      <w:r>
        <w:rPr>
          <w:rFonts w:eastAsia="Times New Roman" w:cs="Times New Roman"/>
          <w:szCs w:val="24"/>
        </w:rPr>
        <w:t>κού Ελέγχου (Ζ.Ο.Ε.) του Άργους.</w:t>
      </w:r>
    </w:p>
    <w:p w14:paraId="20FF02AC" w14:textId="77777777" w:rsidR="000904CA" w:rsidRDefault="00C73D46">
      <w:pPr>
        <w:spacing w:after="0" w:line="600" w:lineRule="auto"/>
        <w:ind w:firstLine="720"/>
        <w:contextualSpacing/>
        <w:jc w:val="both"/>
        <w:rPr>
          <w:rFonts w:eastAsia="Times New Roman" w:cs="Times New Roman"/>
          <w:szCs w:val="24"/>
        </w:rPr>
      </w:pPr>
      <w:r>
        <w:rPr>
          <w:rFonts w:eastAsia="Times New Roman" w:cs="Times New Roman"/>
          <w:szCs w:val="24"/>
        </w:rPr>
        <w:t xml:space="preserve">Επίσης, λόγω κωλύματος του ερωτώντος Βουλευτού, δεν θα συζητηθεί η δεύτερη </w:t>
      </w:r>
      <w:r>
        <w:rPr>
          <w:rFonts w:eastAsia="Times New Roman" w:cs="Times New Roman"/>
          <w:szCs w:val="24"/>
        </w:rPr>
        <w:t xml:space="preserve">με αριθμό 4605/29-3-2017 </w:t>
      </w:r>
      <w:r>
        <w:rPr>
          <w:rFonts w:eastAsia="Times New Roman" w:cs="Times New Roman"/>
          <w:szCs w:val="24"/>
        </w:rPr>
        <w:t>ερώτηση του Βουλευτή Αργολίδας της Δημοκρατικής Συμπαράταξης 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ΔΗΜΑΡ κ. </w:t>
      </w:r>
      <w:r>
        <w:rPr>
          <w:rFonts w:eastAsia="Times New Roman" w:cs="Times New Roman"/>
          <w:bCs/>
          <w:szCs w:val="24"/>
        </w:rPr>
        <w:t>Ιωάννη Μανιάτη</w:t>
      </w:r>
      <w:r>
        <w:rPr>
          <w:rFonts w:eastAsia="Times New Roman" w:cs="Times New Roman"/>
          <w:szCs w:val="24"/>
        </w:rPr>
        <w:t xml:space="preserve"> προς τον Υπουργό </w:t>
      </w:r>
      <w:r>
        <w:rPr>
          <w:rFonts w:eastAsia="Times New Roman" w:cs="Times New Roman"/>
          <w:bCs/>
          <w:szCs w:val="24"/>
        </w:rPr>
        <w:t xml:space="preserve">Υποδομών και </w:t>
      </w:r>
      <w:r>
        <w:rPr>
          <w:rFonts w:eastAsia="Times New Roman" w:cs="Times New Roman"/>
          <w:bCs/>
          <w:szCs w:val="24"/>
        </w:rPr>
        <w:t>Μεταφορών,</w:t>
      </w:r>
      <w:r>
        <w:rPr>
          <w:rFonts w:eastAsia="Times New Roman" w:cs="Times New Roman"/>
          <w:szCs w:val="24"/>
        </w:rPr>
        <w:t xml:space="preserve"> σχετικά με την οικονομική ασφυξία στις </w:t>
      </w:r>
      <w:r>
        <w:rPr>
          <w:rFonts w:eastAsia="Times New Roman" w:cs="Times New Roman"/>
          <w:szCs w:val="24"/>
        </w:rPr>
        <w:t>δημόσιες αστικές συγκοινωνίες</w:t>
      </w:r>
      <w:r>
        <w:rPr>
          <w:rFonts w:eastAsia="Times New Roman" w:cs="Times New Roman"/>
          <w:szCs w:val="24"/>
        </w:rPr>
        <w:t xml:space="preserve">. </w:t>
      </w:r>
    </w:p>
    <w:p w14:paraId="20FF02AD" w14:textId="77777777" w:rsidR="000904CA" w:rsidRDefault="00C73D46">
      <w:pPr>
        <w:spacing w:after="0" w:line="600" w:lineRule="auto"/>
        <w:ind w:firstLine="720"/>
        <w:contextualSpacing/>
        <w:jc w:val="both"/>
        <w:rPr>
          <w:rFonts w:eastAsia="Times New Roman"/>
          <w:szCs w:val="24"/>
        </w:rPr>
      </w:pPr>
      <w:r>
        <w:rPr>
          <w:rFonts w:eastAsia="Times New Roman" w:cs="Times New Roman"/>
          <w:szCs w:val="24"/>
        </w:rPr>
        <w:t xml:space="preserve">Επίσης, δεν θα συζητηθεί λόγω απουσίας των αρμόδιων Υπουργών στο εξωτερικό, η όγδοη </w:t>
      </w:r>
      <w:r>
        <w:rPr>
          <w:rFonts w:eastAsia="Times New Roman" w:cs="Times New Roman"/>
          <w:szCs w:val="24"/>
        </w:rPr>
        <w:t xml:space="preserve">με αριθμό 698/5-4-2017 </w:t>
      </w:r>
      <w:r>
        <w:rPr>
          <w:rFonts w:eastAsia="Times New Roman" w:cs="Times New Roman"/>
          <w:szCs w:val="24"/>
        </w:rPr>
        <w:t>επίκαιρη ερώτηση δεύτερου κύκλου του Βουλευτή Πέλλας του Λαϊκού Συν</w:t>
      </w:r>
      <w:r>
        <w:rPr>
          <w:rFonts w:eastAsia="Times New Roman" w:cs="Times New Roman"/>
          <w:szCs w:val="24"/>
        </w:rPr>
        <w:t>δέσμου</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Χρυσή Αυγή κ. </w:t>
      </w:r>
      <w:r>
        <w:rPr>
          <w:rFonts w:eastAsia="Times New Roman" w:cs="Times New Roman"/>
          <w:bCs/>
          <w:szCs w:val="24"/>
        </w:rPr>
        <w:t xml:space="preserve">Ιωάννη </w:t>
      </w:r>
      <w:proofErr w:type="spellStart"/>
      <w:r>
        <w:rPr>
          <w:rFonts w:eastAsia="Times New Roman" w:cs="Times New Roman"/>
          <w:bCs/>
          <w:szCs w:val="24"/>
        </w:rPr>
        <w:t>Σαχινίδη</w:t>
      </w:r>
      <w:proofErr w:type="spellEnd"/>
      <w:r>
        <w:rPr>
          <w:rFonts w:eastAsia="Times New Roman" w:cs="Times New Roman"/>
          <w:b/>
          <w:bCs/>
          <w:szCs w:val="24"/>
        </w:rPr>
        <w:t xml:space="preserve"> </w:t>
      </w:r>
      <w:r>
        <w:rPr>
          <w:rFonts w:eastAsia="Times New Roman" w:cs="Times New Roman"/>
          <w:szCs w:val="24"/>
        </w:rPr>
        <w:t xml:space="preserve">προς την Υπουργό </w:t>
      </w:r>
      <w:r>
        <w:rPr>
          <w:rFonts w:eastAsia="Times New Roman" w:cs="Times New Roman"/>
          <w:bCs/>
          <w:szCs w:val="24"/>
        </w:rPr>
        <w:t xml:space="preserve">Εργασίας, Κοινωνικής Ασφάλισης και Κοινωνικής Αλληλεγγύης, </w:t>
      </w:r>
      <w:r>
        <w:rPr>
          <w:rFonts w:eastAsia="Times New Roman" w:cs="Times New Roman"/>
          <w:szCs w:val="24"/>
        </w:rPr>
        <w:t>σχετικά με την «ραγδαία αύξηση της ανεργίας στην Καστοριά επί κυβερνήσεως ΣΥΡΙΖΑ».</w:t>
      </w:r>
    </w:p>
    <w:p w14:paraId="20FF02AE" w14:textId="77777777" w:rsidR="000904CA" w:rsidRDefault="00C73D46">
      <w:pPr>
        <w:spacing w:after="0" w:line="600" w:lineRule="auto"/>
        <w:ind w:firstLine="720"/>
        <w:jc w:val="both"/>
        <w:rPr>
          <w:rFonts w:eastAsia="Times New Roman"/>
          <w:szCs w:val="24"/>
        </w:rPr>
      </w:pPr>
      <w:r>
        <w:rPr>
          <w:rFonts w:eastAsia="Times New Roman"/>
          <w:szCs w:val="24"/>
        </w:rPr>
        <w:t>Επίσης, δεν θα συζητηθεί η πέμπτη με αριθμό 808/8-5-2017 ε</w:t>
      </w:r>
      <w:r>
        <w:rPr>
          <w:rFonts w:eastAsia="Times New Roman"/>
          <w:szCs w:val="24"/>
        </w:rPr>
        <w:t>πίκαιρη ερώτηση δευτέρου κύκλου της Βουλευτού Β΄ Αθηνών της Νέας Δημοκρατίας κ</w:t>
      </w:r>
      <w:r>
        <w:rPr>
          <w:rFonts w:eastAsia="Times New Roman"/>
          <w:szCs w:val="24"/>
        </w:rPr>
        <w:t>.</w:t>
      </w:r>
      <w:r>
        <w:rPr>
          <w:rFonts w:eastAsia="Times New Roman"/>
          <w:szCs w:val="24"/>
        </w:rPr>
        <w:t xml:space="preserve"> </w:t>
      </w:r>
      <w:r>
        <w:rPr>
          <w:rFonts w:eastAsia="Times New Roman"/>
          <w:bCs/>
          <w:szCs w:val="24"/>
        </w:rPr>
        <w:t>Άννας</w:t>
      </w:r>
      <w:r>
        <w:rPr>
          <w:rFonts w:eastAsia="Times New Roman"/>
          <w:bCs/>
          <w:szCs w:val="24"/>
        </w:rPr>
        <w:t xml:space="preserve"> </w:t>
      </w:r>
      <w:r>
        <w:rPr>
          <w:rFonts w:eastAsia="Times New Roman"/>
          <w:bCs/>
          <w:szCs w:val="24"/>
        </w:rPr>
        <w:t>-</w:t>
      </w:r>
      <w:r>
        <w:rPr>
          <w:rFonts w:eastAsia="Times New Roman"/>
          <w:bCs/>
          <w:szCs w:val="24"/>
        </w:rPr>
        <w:t xml:space="preserve"> </w:t>
      </w:r>
      <w:r>
        <w:rPr>
          <w:rFonts w:eastAsia="Times New Roman"/>
          <w:bCs/>
          <w:szCs w:val="24"/>
        </w:rPr>
        <w:t>Μισέλ Ασημακοπούλου</w:t>
      </w:r>
      <w:r>
        <w:rPr>
          <w:rFonts w:eastAsia="Times New Roman"/>
          <w:szCs w:val="24"/>
        </w:rPr>
        <w:t xml:space="preserve"> προς τον Υπουργό </w:t>
      </w:r>
      <w:r>
        <w:rPr>
          <w:rFonts w:eastAsia="Times New Roman"/>
          <w:bCs/>
          <w:szCs w:val="24"/>
        </w:rPr>
        <w:t>Ψηφιακής Πολιτικής, Τηλεπικοινωνιών και Ενημέρωσης,</w:t>
      </w:r>
      <w:r>
        <w:rPr>
          <w:rFonts w:eastAsia="Times New Roman"/>
          <w:b/>
          <w:bCs/>
          <w:szCs w:val="24"/>
        </w:rPr>
        <w:t xml:space="preserve"> </w:t>
      </w:r>
      <w:r>
        <w:rPr>
          <w:rFonts w:eastAsia="Times New Roman"/>
          <w:szCs w:val="24"/>
        </w:rPr>
        <w:t>σχετικά με το τηλεοπτικό σήμα σε απομακρυσμένες περιοχές.</w:t>
      </w:r>
    </w:p>
    <w:p w14:paraId="20FF02AF" w14:textId="77777777" w:rsidR="000904CA" w:rsidRDefault="00C73D46">
      <w:pPr>
        <w:spacing w:after="0" w:line="600" w:lineRule="auto"/>
        <w:ind w:firstLine="720"/>
        <w:jc w:val="both"/>
        <w:rPr>
          <w:rFonts w:eastAsia="Times New Roman"/>
          <w:szCs w:val="24"/>
        </w:rPr>
      </w:pPr>
      <w:r>
        <w:rPr>
          <w:rFonts w:eastAsia="Times New Roman"/>
          <w:szCs w:val="24"/>
        </w:rPr>
        <w:t>Επίσης, ο υποφαινόμεν</w:t>
      </w:r>
      <w:r>
        <w:rPr>
          <w:rFonts w:eastAsia="Times New Roman"/>
          <w:szCs w:val="24"/>
        </w:rPr>
        <w:t>ος ζητεί ολιγοήμερη άδεια απουσίας στο εξωτερικό από 26</w:t>
      </w:r>
      <w:r>
        <w:rPr>
          <w:rFonts w:eastAsia="Times New Roman"/>
          <w:szCs w:val="24"/>
        </w:rPr>
        <w:t xml:space="preserve"> Μαΐου</w:t>
      </w:r>
      <w:r>
        <w:rPr>
          <w:rFonts w:eastAsia="Times New Roman"/>
          <w:szCs w:val="24"/>
        </w:rPr>
        <w:t xml:space="preserve"> έως 27 </w:t>
      </w:r>
      <w:r>
        <w:rPr>
          <w:rFonts w:eastAsia="Times New Roman"/>
          <w:szCs w:val="24"/>
        </w:rPr>
        <w:t xml:space="preserve">Μαΐου </w:t>
      </w:r>
      <w:r>
        <w:rPr>
          <w:rFonts w:eastAsia="Times New Roman"/>
          <w:szCs w:val="24"/>
        </w:rPr>
        <w:t>τρέχοντος έτους. Η Βουλή εγκρίνει;</w:t>
      </w:r>
    </w:p>
    <w:p w14:paraId="20FF02B0" w14:textId="77777777" w:rsidR="000904CA" w:rsidRDefault="00C73D46">
      <w:pPr>
        <w:spacing w:after="0" w:line="600" w:lineRule="auto"/>
        <w:ind w:firstLine="720"/>
        <w:jc w:val="both"/>
        <w:rPr>
          <w:rFonts w:eastAsia="Times New Roman"/>
          <w:szCs w:val="24"/>
        </w:rPr>
      </w:pPr>
      <w:r>
        <w:rPr>
          <w:rFonts w:eastAsia="Times New Roman"/>
          <w:b/>
          <w:szCs w:val="24"/>
        </w:rPr>
        <w:t>ΟΛΟΙ</w:t>
      </w:r>
      <w:r>
        <w:rPr>
          <w:rFonts w:eastAsia="Times New Roman"/>
          <w:b/>
          <w:szCs w:val="24"/>
        </w:rPr>
        <w:t xml:space="preserve"> ΟΙ</w:t>
      </w:r>
      <w:r>
        <w:rPr>
          <w:rFonts w:eastAsia="Times New Roman"/>
          <w:b/>
          <w:szCs w:val="24"/>
        </w:rPr>
        <w:t xml:space="preserve"> ΒΟΥΛΕΥΤΕΣ: </w:t>
      </w:r>
      <w:r>
        <w:rPr>
          <w:rFonts w:eastAsia="Times New Roman"/>
          <w:szCs w:val="24"/>
        </w:rPr>
        <w:t>Μάλιστα, μάλιστα.</w:t>
      </w:r>
    </w:p>
    <w:p w14:paraId="20FF02B1" w14:textId="77777777" w:rsidR="000904CA" w:rsidRDefault="00C73D46">
      <w:pPr>
        <w:spacing w:after="0" w:line="600" w:lineRule="auto"/>
        <w:ind w:firstLine="720"/>
        <w:jc w:val="both"/>
        <w:rPr>
          <w:rFonts w:eastAsia="Times New Roman"/>
          <w:szCs w:val="24"/>
        </w:rPr>
      </w:pPr>
      <w:r>
        <w:rPr>
          <w:rFonts w:eastAsia="Times New Roman"/>
          <w:b/>
          <w:szCs w:val="24"/>
        </w:rPr>
        <w:lastRenderedPageBreak/>
        <w:t>ΠΡΟΕΔΡΕΥΩΝ (Γεώργιος Βαρεμένος):</w:t>
      </w:r>
      <w:r>
        <w:rPr>
          <w:rFonts w:eastAsia="Times New Roman"/>
          <w:szCs w:val="24"/>
        </w:rPr>
        <w:t xml:space="preserve"> </w:t>
      </w:r>
      <w:r>
        <w:rPr>
          <w:rFonts w:eastAsia="Times New Roman"/>
          <w:szCs w:val="24"/>
        </w:rPr>
        <w:t xml:space="preserve">Συνεπώς η </w:t>
      </w:r>
      <w:r>
        <w:rPr>
          <w:rFonts w:eastAsia="Times New Roman"/>
          <w:szCs w:val="24"/>
        </w:rPr>
        <w:t>Βουλή ενέκρινε τη ζητηθείσα άδεια.</w:t>
      </w:r>
    </w:p>
    <w:p w14:paraId="20FF02B2" w14:textId="77777777" w:rsidR="000904CA" w:rsidRDefault="00C73D46">
      <w:pPr>
        <w:spacing w:after="0" w:line="600" w:lineRule="auto"/>
        <w:ind w:firstLine="720"/>
        <w:jc w:val="both"/>
        <w:rPr>
          <w:rFonts w:eastAsia="Times New Roman"/>
          <w:szCs w:val="24"/>
        </w:rPr>
      </w:pPr>
      <w:r>
        <w:rPr>
          <w:rFonts w:eastAsia="Times New Roman"/>
          <w:szCs w:val="24"/>
        </w:rPr>
        <w:t xml:space="preserve">Θα συζητηθεί τώρα η τέταρτη με </w:t>
      </w:r>
      <w:r>
        <w:rPr>
          <w:rFonts w:eastAsia="Times New Roman"/>
          <w:szCs w:val="24"/>
        </w:rPr>
        <w:t>αριθμό 824/9-5-2017 επίκαιρη ερώτηση δευτέρου κύκλου του Βουλευτή Λέσβου του Κομμουνιστικού Κόμματος Ελλάδ</w:t>
      </w:r>
      <w:r>
        <w:rPr>
          <w:rFonts w:eastAsia="Times New Roman"/>
          <w:szCs w:val="24"/>
        </w:rPr>
        <w:t>α</w:t>
      </w:r>
      <w:r>
        <w:rPr>
          <w:rFonts w:eastAsia="Times New Roman"/>
          <w:szCs w:val="24"/>
        </w:rPr>
        <w:t xml:space="preserve">ς κ. </w:t>
      </w:r>
      <w:r>
        <w:rPr>
          <w:rFonts w:eastAsia="Times New Roman"/>
          <w:bCs/>
          <w:szCs w:val="24"/>
        </w:rPr>
        <w:t>Σταύρου Τάσσου</w:t>
      </w:r>
      <w:r>
        <w:rPr>
          <w:rFonts w:eastAsia="Times New Roman"/>
          <w:szCs w:val="24"/>
        </w:rPr>
        <w:t xml:space="preserve"> προς τον Υπουργό </w:t>
      </w:r>
      <w:r>
        <w:rPr>
          <w:rFonts w:eastAsia="Times New Roman"/>
          <w:bCs/>
          <w:szCs w:val="24"/>
        </w:rPr>
        <w:t>Εσωτερικών,</w:t>
      </w:r>
      <w:r>
        <w:rPr>
          <w:rFonts w:eastAsia="Times New Roman"/>
          <w:b/>
          <w:bCs/>
          <w:szCs w:val="24"/>
        </w:rPr>
        <w:t xml:space="preserve"> </w:t>
      </w:r>
      <w:r>
        <w:rPr>
          <w:rFonts w:eastAsia="Times New Roman"/>
          <w:szCs w:val="24"/>
        </w:rPr>
        <w:t xml:space="preserve">σχετικά με τον καθαρισμό της κοίτης των ποταμών </w:t>
      </w:r>
      <w:proofErr w:type="spellStart"/>
      <w:r>
        <w:rPr>
          <w:rFonts w:eastAsia="Times New Roman"/>
          <w:szCs w:val="24"/>
        </w:rPr>
        <w:t>Τσικνιά</w:t>
      </w:r>
      <w:proofErr w:type="spellEnd"/>
      <w:r>
        <w:rPr>
          <w:rFonts w:eastAsia="Times New Roman"/>
          <w:szCs w:val="24"/>
        </w:rPr>
        <w:t xml:space="preserve">, Μυλοπόταμου και </w:t>
      </w:r>
      <w:proofErr w:type="spellStart"/>
      <w:r>
        <w:rPr>
          <w:rFonts w:eastAsia="Times New Roman"/>
          <w:szCs w:val="24"/>
        </w:rPr>
        <w:t>Γκαγκαδέλλη</w:t>
      </w:r>
      <w:proofErr w:type="spellEnd"/>
      <w:r>
        <w:rPr>
          <w:rFonts w:eastAsia="Times New Roman"/>
          <w:szCs w:val="24"/>
        </w:rPr>
        <w:t xml:space="preserve"> στη Λέσβο.</w:t>
      </w:r>
    </w:p>
    <w:p w14:paraId="20FF02B3" w14:textId="77777777" w:rsidR="000904CA" w:rsidRDefault="00C73D46">
      <w:pPr>
        <w:spacing w:after="0" w:line="600" w:lineRule="auto"/>
        <w:ind w:firstLine="720"/>
        <w:jc w:val="both"/>
        <w:rPr>
          <w:rFonts w:eastAsia="Times New Roman"/>
          <w:szCs w:val="24"/>
        </w:rPr>
      </w:pPr>
      <w:r>
        <w:rPr>
          <w:rFonts w:eastAsia="Times New Roman"/>
          <w:szCs w:val="24"/>
        </w:rPr>
        <w:t>Κύριε Τάσσο, έχετε τον λόγο για δύο λεπτά.</w:t>
      </w:r>
    </w:p>
    <w:p w14:paraId="20FF02B4" w14:textId="77777777" w:rsidR="000904CA" w:rsidRDefault="00C73D46">
      <w:pPr>
        <w:spacing w:after="0" w:line="600" w:lineRule="auto"/>
        <w:ind w:firstLine="720"/>
        <w:jc w:val="both"/>
        <w:rPr>
          <w:rFonts w:eastAsia="Times New Roman"/>
          <w:szCs w:val="24"/>
        </w:rPr>
      </w:pPr>
      <w:r>
        <w:rPr>
          <w:rFonts w:eastAsia="Times New Roman"/>
          <w:b/>
          <w:szCs w:val="24"/>
        </w:rPr>
        <w:t>ΣΤΑΥΡΟΣ ΤΑΣΣΟΣ:</w:t>
      </w:r>
      <w:r>
        <w:rPr>
          <w:rFonts w:eastAsia="Times New Roman"/>
          <w:szCs w:val="24"/>
        </w:rPr>
        <w:t xml:space="preserve"> Κύριε Υπουργέ, με την καταστροφική πλημμύρα στις 28 Νοέμβρη του 2016 οι κοίτες των ποταμών </w:t>
      </w:r>
      <w:proofErr w:type="spellStart"/>
      <w:r>
        <w:rPr>
          <w:rFonts w:eastAsia="Times New Roman"/>
          <w:szCs w:val="24"/>
        </w:rPr>
        <w:t>Τσικνιά</w:t>
      </w:r>
      <w:proofErr w:type="spellEnd"/>
      <w:r>
        <w:rPr>
          <w:rFonts w:eastAsia="Times New Roman"/>
          <w:szCs w:val="24"/>
        </w:rPr>
        <w:t xml:space="preserve"> και Μυλοπόταμου υπέστησαν μεγάλες καταστροφές. Ειδικά η κοίτη του ποταμού </w:t>
      </w:r>
      <w:proofErr w:type="spellStart"/>
      <w:r>
        <w:rPr>
          <w:rFonts w:eastAsia="Times New Roman"/>
          <w:szCs w:val="24"/>
        </w:rPr>
        <w:t>Τσικνιά</w:t>
      </w:r>
      <w:proofErr w:type="spellEnd"/>
      <w:r>
        <w:rPr>
          <w:rFonts w:eastAsia="Times New Roman"/>
          <w:szCs w:val="24"/>
        </w:rPr>
        <w:t xml:space="preserve"> υποχώρησε, με απ</w:t>
      </w:r>
      <w:r>
        <w:rPr>
          <w:rFonts w:eastAsia="Times New Roman"/>
          <w:szCs w:val="24"/>
        </w:rPr>
        <w:t>οτέλεσμα οι παρακείμενες ιδιοκτησίες να υποστούν μεγάλες ζημιές και απώλειες σε φυτικό και ζωικό κεφάλαιο. Για αυτές τις απώλειες, βέβαια, ακόμα περιμένουν οι αγρότες και οι κτηνοτρόφοι να αποζημιωθούν. Οι αγρότες και οι κτηνοτρόφοι της περιοχής ανησυχούν,</w:t>
      </w:r>
      <w:r>
        <w:rPr>
          <w:rFonts w:eastAsia="Times New Roman"/>
          <w:szCs w:val="24"/>
        </w:rPr>
        <w:t xml:space="preserve"> καθώς αν δεν ληφθούν άμεσα μέτρα καθαρισμό των ποταμών, την ενίσχυση των αναχωμάτων και το άνοιγμα των εκβολών, σε περίπτωση άλλων νεροποντών θα υπάρξουν νέες ζημ</w:t>
      </w:r>
      <w:r>
        <w:rPr>
          <w:rFonts w:eastAsia="Times New Roman"/>
          <w:szCs w:val="24"/>
        </w:rPr>
        <w:t>ιέ</w:t>
      </w:r>
      <w:r>
        <w:rPr>
          <w:rFonts w:eastAsia="Times New Roman"/>
          <w:szCs w:val="24"/>
        </w:rPr>
        <w:t>ς και καταστροφές.</w:t>
      </w:r>
    </w:p>
    <w:p w14:paraId="20FF02B5" w14:textId="77777777" w:rsidR="000904CA" w:rsidRDefault="00C73D46">
      <w:pPr>
        <w:spacing w:after="0" w:line="600" w:lineRule="auto"/>
        <w:ind w:firstLine="720"/>
        <w:jc w:val="both"/>
        <w:rPr>
          <w:rFonts w:eastAsia="Times New Roman"/>
          <w:szCs w:val="24"/>
        </w:rPr>
      </w:pPr>
      <w:r>
        <w:rPr>
          <w:rFonts w:eastAsia="Times New Roman"/>
          <w:szCs w:val="24"/>
        </w:rPr>
        <w:t>Επίσης, αναγκαία κρίνεται η κατασκευή τεχνικού έργου και ενίσχυση των αν</w:t>
      </w:r>
      <w:r>
        <w:rPr>
          <w:rFonts w:eastAsia="Times New Roman"/>
          <w:szCs w:val="24"/>
        </w:rPr>
        <w:t xml:space="preserve">αχωμάτων του ποταμού </w:t>
      </w:r>
      <w:proofErr w:type="spellStart"/>
      <w:r>
        <w:rPr>
          <w:rFonts w:eastAsia="Times New Roman"/>
          <w:szCs w:val="24"/>
        </w:rPr>
        <w:t>Γκαγκαδέλλη</w:t>
      </w:r>
      <w:proofErr w:type="spellEnd"/>
      <w:r>
        <w:rPr>
          <w:rFonts w:eastAsia="Times New Roman"/>
          <w:szCs w:val="24"/>
        </w:rPr>
        <w:t xml:space="preserve">, τα </w:t>
      </w:r>
      <w:proofErr w:type="spellStart"/>
      <w:r>
        <w:rPr>
          <w:rFonts w:eastAsia="Times New Roman"/>
          <w:szCs w:val="24"/>
        </w:rPr>
        <w:t>Βουβάρια</w:t>
      </w:r>
      <w:proofErr w:type="spellEnd"/>
      <w:r>
        <w:rPr>
          <w:rFonts w:eastAsia="Times New Roman"/>
          <w:szCs w:val="24"/>
        </w:rPr>
        <w:t>, όπως λέγεται αλλιώς, αφού σε κάθε βροχόπτωση η ροή που καταστρέφει το αγροτικό δίκτυο κάνοντας αδύνατη τη μετάβαση στις ιδιοκτησίες και τα κοπάδια των αγροτών και των κτηνοτρόφων.</w:t>
      </w:r>
    </w:p>
    <w:p w14:paraId="20FF02B6" w14:textId="77777777" w:rsidR="000904CA" w:rsidRDefault="00C73D46">
      <w:pPr>
        <w:spacing w:after="0" w:line="600" w:lineRule="auto"/>
        <w:ind w:firstLine="720"/>
        <w:jc w:val="both"/>
        <w:rPr>
          <w:rFonts w:eastAsia="Times New Roman"/>
          <w:szCs w:val="24"/>
        </w:rPr>
      </w:pPr>
      <w:r>
        <w:rPr>
          <w:rFonts w:eastAsia="Times New Roman"/>
          <w:szCs w:val="24"/>
        </w:rPr>
        <w:lastRenderedPageBreak/>
        <w:t>Η ερώτηση, λοιπόν, είναι πάρα</w:t>
      </w:r>
      <w:r>
        <w:rPr>
          <w:rFonts w:eastAsia="Times New Roman"/>
          <w:szCs w:val="24"/>
        </w:rPr>
        <w:t xml:space="preserve"> πολύ συγκεκριμένη, κύριε Υπουργέ, επειδή ακριβώς το πρόβλημα είναι πάρα πολύ συγκεκριμένο. Τι μέτρα θα λάβει η Κυβέρνηση για να διατεθούν όλα τα αναγκαία κονδύλια με έκτακτη επιχορήγηση από τον κρατικό προϋπολογισμό, προκειμένου να γίνει καθαρισμός των πο</w:t>
      </w:r>
      <w:r>
        <w:rPr>
          <w:rFonts w:eastAsia="Times New Roman"/>
          <w:szCs w:val="24"/>
        </w:rPr>
        <w:t xml:space="preserve">ταμών, ενίσχυση των αναχωμάτων και το άνοιγμα των εκβολών τους, αλλά και κατασκευή τεχνικού έργου στον ποταμό </w:t>
      </w:r>
      <w:proofErr w:type="spellStart"/>
      <w:r>
        <w:rPr>
          <w:rFonts w:eastAsia="Times New Roman"/>
          <w:szCs w:val="24"/>
        </w:rPr>
        <w:t>Γκαγκαδέλλη</w:t>
      </w:r>
      <w:proofErr w:type="spellEnd"/>
      <w:r>
        <w:rPr>
          <w:rFonts w:eastAsia="Times New Roman"/>
          <w:szCs w:val="24"/>
        </w:rPr>
        <w:t>;</w:t>
      </w:r>
    </w:p>
    <w:p w14:paraId="20FF02B7" w14:textId="77777777" w:rsidR="000904CA" w:rsidRDefault="00C73D46">
      <w:pPr>
        <w:spacing w:after="0" w:line="600" w:lineRule="auto"/>
        <w:ind w:firstLine="720"/>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Κύριε Υπουργέ, έχετε τον λόγο.</w:t>
      </w:r>
    </w:p>
    <w:p w14:paraId="20FF02B8" w14:textId="77777777" w:rsidR="000904CA" w:rsidRDefault="00C73D46">
      <w:pPr>
        <w:spacing w:after="0" w:line="600" w:lineRule="auto"/>
        <w:ind w:firstLine="720"/>
        <w:jc w:val="both"/>
        <w:rPr>
          <w:rFonts w:eastAsia="Times New Roman"/>
          <w:szCs w:val="24"/>
        </w:rPr>
      </w:pPr>
      <w:r>
        <w:rPr>
          <w:rFonts w:eastAsia="Times New Roman"/>
          <w:b/>
          <w:szCs w:val="24"/>
        </w:rPr>
        <w:t>ΠΑΝΑΓΙΩΤΗΣ</w:t>
      </w:r>
      <w:r>
        <w:rPr>
          <w:rFonts w:eastAsia="Times New Roman"/>
          <w:b/>
          <w:szCs w:val="24"/>
        </w:rPr>
        <w:t xml:space="preserve"> (ΠΑΝΟΣ)</w:t>
      </w:r>
      <w:r>
        <w:rPr>
          <w:rFonts w:eastAsia="Times New Roman"/>
          <w:b/>
          <w:szCs w:val="24"/>
        </w:rPr>
        <w:t xml:space="preserve"> ΣΚΟΥΡΛΕΤΗΣ (Υπουργός Εσωτερικών):</w:t>
      </w:r>
      <w:r>
        <w:rPr>
          <w:rFonts w:eastAsia="Times New Roman"/>
          <w:szCs w:val="24"/>
        </w:rPr>
        <w:t xml:space="preserve"> Κύριε Τάσσο, η α</w:t>
      </w:r>
      <w:r>
        <w:rPr>
          <w:rFonts w:eastAsia="Times New Roman"/>
          <w:szCs w:val="24"/>
        </w:rPr>
        <w:t>λήθεια είναι ότι φαινόμενα καιρικά ιδιαίτερης έντασης τα τελευταία χρόνια ολοένα και περισσότερο είναι πραγματικότητα, είναι γεγονός. Επίσης σε αρκετές περιπτώσεις οι υποδομές της χώρας, τα αντιπλημμυρικά έργα, είναι καταπονημένα. Η στενότητα των πόρων έχε</w:t>
      </w:r>
      <w:r>
        <w:rPr>
          <w:rFonts w:eastAsia="Times New Roman"/>
          <w:szCs w:val="24"/>
        </w:rPr>
        <w:t>ι αφήσει το αποτύπωμά της σε αυτούς όλους τους τομείς.</w:t>
      </w:r>
    </w:p>
    <w:p w14:paraId="20FF02B9" w14:textId="77777777" w:rsidR="000904CA" w:rsidRDefault="00C73D46">
      <w:pPr>
        <w:spacing w:after="0" w:line="600" w:lineRule="auto"/>
        <w:ind w:firstLine="720"/>
        <w:jc w:val="both"/>
        <w:rPr>
          <w:rFonts w:eastAsia="Times New Roman"/>
          <w:szCs w:val="24"/>
        </w:rPr>
      </w:pPr>
      <w:r>
        <w:rPr>
          <w:rFonts w:eastAsia="Times New Roman"/>
          <w:szCs w:val="24"/>
        </w:rPr>
        <w:t>Νομίζω, όμως, ότι με βάση την πραγματικότητα αυτή και τα μέσα που διαθέτουμε, προσπαθούμε ως Κυβέρνηση να συντονίσουμε τις αρμόδιες υπηρεσίες, να αξιοποιήσουμε όσα μέσα έχουμε στη διάθεσή μας και να αν</w:t>
      </w:r>
      <w:r>
        <w:rPr>
          <w:rFonts w:eastAsia="Times New Roman"/>
          <w:szCs w:val="24"/>
        </w:rPr>
        <w:t>ταποκριθούμε με τον καλύτερο δυνατό τρόπο στις ανάγκες και στα θέματα τα οποία θίξατε κι εσείς.</w:t>
      </w:r>
    </w:p>
    <w:p w14:paraId="20FF02BA" w14:textId="77777777" w:rsidR="000904CA" w:rsidRDefault="00C73D46">
      <w:pPr>
        <w:spacing w:after="0" w:line="600" w:lineRule="auto"/>
        <w:ind w:firstLine="720"/>
        <w:jc w:val="both"/>
        <w:rPr>
          <w:rFonts w:eastAsia="Times New Roman"/>
          <w:szCs w:val="24"/>
        </w:rPr>
      </w:pPr>
      <w:r>
        <w:rPr>
          <w:rFonts w:eastAsia="Times New Roman"/>
          <w:szCs w:val="24"/>
        </w:rPr>
        <w:t xml:space="preserve">Πιο αναλυτικά, σε σχέση με τους συγκεκριμένους ποταμούς </w:t>
      </w:r>
      <w:proofErr w:type="spellStart"/>
      <w:r>
        <w:rPr>
          <w:rFonts w:eastAsia="Times New Roman"/>
          <w:szCs w:val="24"/>
        </w:rPr>
        <w:t>Τσικνιά</w:t>
      </w:r>
      <w:proofErr w:type="spellEnd"/>
      <w:r>
        <w:rPr>
          <w:rFonts w:eastAsia="Times New Roman"/>
          <w:szCs w:val="24"/>
        </w:rPr>
        <w:t xml:space="preserve">, Μυλοπόταμο και </w:t>
      </w:r>
      <w:proofErr w:type="spellStart"/>
      <w:r>
        <w:rPr>
          <w:rFonts w:eastAsia="Times New Roman"/>
          <w:szCs w:val="24"/>
        </w:rPr>
        <w:t>Γκαγκαδέλλη</w:t>
      </w:r>
      <w:proofErr w:type="spellEnd"/>
      <w:r>
        <w:rPr>
          <w:rFonts w:eastAsia="Times New Roman"/>
          <w:szCs w:val="24"/>
        </w:rPr>
        <w:t xml:space="preserve">, μετά το ισχυρό </w:t>
      </w:r>
      <w:proofErr w:type="spellStart"/>
      <w:r>
        <w:rPr>
          <w:rFonts w:eastAsia="Times New Roman"/>
          <w:szCs w:val="24"/>
        </w:rPr>
        <w:t>πλημμυρικό</w:t>
      </w:r>
      <w:proofErr w:type="spellEnd"/>
      <w:r>
        <w:rPr>
          <w:rFonts w:eastAsia="Times New Roman"/>
          <w:szCs w:val="24"/>
        </w:rPr>
        <w:t xml:space="preserve"> φαινόμενο της 30</w:t>
      </w:r>
      <w:r>
        <w:rPr>
          <w:rFonts w:eastAsia="Times New Roman"/>
          <w:szCs w:val="24"/>
        </w:rPr>
        <w:t>-</w:t>
      </w:r>
      <w:r>
        <w:rPr>
          <w:rFonts w:eastAsia="Times New Roman"/>
          <w:szCs w:val="24"/>
        </w:rPr>
        <w:t>11</w:t>
      </w:r>
      <w:r>
        <w:rPr>
          <w:rFonts w:eastAsia="Times New Roman"/>
          <w:szCs w:val="24"/>
        </w:rPr>
        <w:t>-</w:t>
      </w:r>
      <w:r>
        <w:rPr>
          <w:rFonts w:eastAsia="Times New Roman"/>
          <w:szCs w:val="24"/>
        </w:rPr>
        <w:t xml:space="preserve">2016 η ενημέρωση που </w:t>
      </w:r>
      <w:r>
        <w:rPr>
          <w:rFonts w:eastAsia="Times New Roman"/>
          <w:szCs w:val="24"/>
        </w:rPr>
        <w:t>έχω είναι ότι, σχετικά με την Περιφέρεια, το συντονιστικό όργανο πολι</w:t>
      </w:r>
      <w:r>
        <w:rPr>
          <w:rFonts w:eastAsia="Times New Roman"/>
          <w:szCs w:val="24"/>
        </w:rPr>
        <w:lastRenderedPageBreak/>
        <w:t>τικής προστασίας σε συνεδρίασή του στις 30</w:t>
      </w:r>
      <w:r>
        <w:rPr>
          <w:rFonts w:eastAsia="Times New Roman"/>
          <w:szCs w:val="24"/>
        </w:rPr>
        <w:t>-</w:t>
      </w:r>
      <w:r>
        <w:rPr>
          <w:rFonts w:eastAsia="Times New Roman"/>
          <w:szCs w:val="24"/>
        </w:rPr>
        <w:t>11</w:t>
      </w:r>
      <w:r>
        <w:rPr>
          <w:rFonts w:eastAsia="Times New Roman"/>
          <w:szCs w:val="24"/>
        </w:rPr>
        <w:t>-</w:t>
      </w:r>
      <w:r>
        <w:rPr>
          <w:rFonts w:eastAsia="Times New Roman"/>
          <w:szCs w:val="24"/>
        </w:rPr>
        <w:t xml:space="preserve">2016 αποφάσισε την άμεση αποκατάσταση των φυσικών αναχωμάτων. </w:t>
      </w:r>
      <w:r>
        <w:rPr>
          <w:rFonts w:eastAsia="Times New Roman"/>
          <w:szCs w:val="24"/>
        </w:rPr>
        <w:t>Ε</w:t>
      </w:r>
      <w:r>
        <w:rPr>
          <w:rFonts w:eastAsia="Times New Roman"/>
          <w:szCs w:val="24"/>
        </w:rPr>
        <w:t>πίσης, με έγγραφο πάλι από την περιφέρεια Βορείου Αιγαίου με ημερομηνία 11</w:t>
      </w:r>
      <w:r>
        <w:rPr>
          <w:rFonts w:eastAsia="Times New Roman"/>
          <w:szCs w:val="24"/>
        </w:rPr>
        <w:t>-</w:t>
      </w:r>
      <w:r>
        <w:rPr>
          <w:rFonts w:eastAsia="Times New Roman"/>
          <w:szCs w:val="24"/>
        </w:rPr>
        <w:t>5</w:t>
      </w:r>
      <w:r>
        <w:rPr>
          <w:rFonts w:eastAsia="Times New Roman"/>
          <w:szCs w:val="24"/>
        </w:rPr>
        <w:t>-</w:t>
      </w:r>
      <w:r>
        <w:rPr>
          <w:rFonts w:eastAsia="Times New Roman"/>
          <w:szCs w:val="24"/>
        </w:rPr>
        <w:t>2</w:t>
      </w:r>
      <w:r>
        <w:rPr>
          <w:rFonts w:eastAsia="Times New Roman"/>
          <w:szCs w:val="24"/>
        </w:rPr>
        <w:t xml:space="preserve">017 έχω ενημερωθεί πως έχουν σχεδόν αποκατασταθεί πλήρως τα φυσικά αναχώματα του χειμάρρου </w:t>
      </w:r>
      <w:proofErr w:type="spellStart"/>
      <w:r>
        <w:rPr>
          <w:rFonts w:eastAsia="Times New Roman"/>
          <w:szCs w:val="24"/>
        </w:rPr>
        <w:t>Τσικνιά</w:t>
      </w:r>
      <w:proofErr w:type="spellEnd"/>
      <w:r>
        <w:rPr>
          <w:rFonts w:eastAsia="Times New Roman"/>
          <w:szCs w:val="24"/>
        </w:rPr>
        <w:t>.</w:t>
      </w:r>
    </w:p>
    <w:p w14:paraId="20FF02BB" w14:textId="77777777" w:rsidR="000904CA" w:rsidRDefault="00C73D46">
      <w:pPr>
        <w:spacing w:after="0" w:line="600" w:lineRule="auto"/>
        <w:ind w:firstLine="720"/>
        <w:jc w:val="both"/>
        <w:rPr>
          <w:rFonts w:eastAsia="Times New Roman"/>
          <w:szCs w:val="24"/>
        </w:rPr>
      </w:pPr>
      <w:r>
        <w:rPr>
          <w:rFonts w:eastAsia="Times New Roman"/>
          <w:szCs w:val="24"/>
        </w:rPr>
        <w:t xml:space="preserve">Επίσης, έχουν κινηθεί οι διαδικασίες για την περιβαλλοντική </w:t>
      </w:r>
      <w:proofErr w:type="spellStart"/>
      <w:r>
        <w:rPr>
          <w:rFonts w:eastAsia="Times New Roman"/>
          <w:szCs w:val="24"/>
        </w:rPr>
        <w:t>αδειοδότηση</w:t>
      </w:r>
      <w:proofErr w:type="spellEnd"/>
      <w:r>
        <w:rPr>
          <w:rFonts w:eastAsia="Times New Roman"/>
          <w:szCs w:val="24"/>
        </w:rPr>
        <w:t xml:space="preserve"> των έργων που σχετίζονται με τους συγκεκριμένους ποταμούς, ενώ έχει εξασφαλιστεί πίσ</w:t>
      </w:r>
      <w:r>
        <w:rPr>
          <w:rFonts w:eastAsia="Times New Roman"/>
          <w:szCs w:val="24"/>
        </w:rPr>
        <w:t xml:space="preserve">τωση 130.000 για εκπόνηση μελέτης, η οποία έχει εγκριθεί, σύμφωνα με την υπ’ </w:t>
      </w:r>
      <w:proofErr w:type="spellStart"/>
      <w:r>
        <w:rPr>
          <w:rFonts w:eastAsia="Times New Roman"/>
          <w:szCs w:val="24"/>
        </w:rPr>
        <w:t>αριθμ</w:t>
      </w:r>
      <w:proofErr w:type="spellEnd"/>
      <w:r>
        <w:rPr>
          <w:rFonts w:eastAsia="Times New Roman"/>
          <w:szCs w:val="24"/>
        </w:rPr>
        <w:t>. απόφαση 386/2017.</w:t>
      </w:r>
    </w:p>
    <w:p w14:paraId="20FF02BC" w14:textId="77777777" w:rsidR="000904CA" w:rsidRDefault="00C73D46">
      <w:pPr>
        <w:spacing w:after="0" w:line="600" w:lineRule="auto"/>
        <w:ind w:firstLine="720"/>
        <w:jc w:val="both"/>
        <w:rPr>
          <w:rFonts w:eastAsia="Times New Roman"/>
          <w:szCs w:val="24"/>
        </w:rPr>
      </w:pPr>
      <w:r>
        <w:rPr>
          <w:rFonts w:eastAsia="Times New Roman"/>
          <w:szCs w:val="24"/>
        </w:rPr>
        <w:t xml:space="preserve">Εκ μέρους του Υπουργείου Υποδομών και Μεταφορών έχει ανατεθεί μελέτη για την κατασκευή έργων ύδρευσης του Νομού Λέσβου, προϋπολογισμού 3.305.397 ευρώ, η </w:t>
      </w:r>
      <w:r>
        <w:rPr>
          <w:rFonts w:eastAsia="Times New Roman"/>
          <w:szCs w:val="24"/>
        </w:rPr>
        <w:t xml:space="preserve">οποία αφορά και την κατασκευή αργιλικού φράγματος για τον χείμαρρο </w:t>
      </w:r>
      <w:proofErr w:type="spellStart"/>
      <w:r>
        <w:rPr>
          <w:rFonts w:eastAsia="Times New Roman"/>
          <w:szCs w:val="24"/>
        </w:rPr>
        <w:t>Τσικνιά</w:t>
      </w:r>
      <w:proofErr w:type="spellEnd"/>
      <w:r>
        <w:rPr>
          <w:rFonts w:eastAsia="Times New Roman"/>
          <w:szCs w:val="24"/>
        </w:rPr>
        <w:t xml:space="preserve">. </w:t>
      </w:r>
      <w:r>
        <w:rPr>
          <w:rFonts w:eastAsia="Times New Roman"/>
          <w:szCs w:val="24"/>
        </w:rPr>
        <w:t>Νομίζω ότι το συγκεκριμένο έργο έχει ως σκοπό την τροφοδοσία της πόλης της Μυτιλήνης και να καλύψει τις ανάγκες ύδρευσης, καθώς και της Καλλονής και της Αγίας Παρασκευής.</w:t>
      </w:r>
    </w:p>
    <w:p w14:paraId="20FF02BD" w14:textId="77777777" w:rsidR="000904CA" w:rsidRDefault="00C73D46">
      <w:pPr>
        <w:spacing w:after="0" w:line="600" w:lineRule="auto"/>
        <w:ind w:firstLine="720"/>
        <w:jc w:val="both"/>
        <w:rPr>
          <w:rFonts w:eastAsia="Times New Roman"/>
          <w:szCs w:val="24"/>
        </w:rPr>
      </w:pPr>
      <w:r>
        <w:rPr>
          <w:rFonts w:eastAsia="Times New Roman"/>
          <w:szCs w:val="24"/>
        </w:rPr>
        <w:t>Επίσης, α</w:t>
      </w:r>
      <w:r>
        <w:rPr>
          <w:rFonts w:eastAsia="Times New Roman"/>
          <w:szCs w:val="24"/>
        </w:rPr>
        <w:t>πό το Υπουργείο Αγροτικής Ανάπτυξης έχουν υπάρξει οι καταγραφές με βάση τα κλιμάκια του ΕΛΓΑ και έχουν υποβληθεί περίπου διακόσιες εβδομήντα δηλώσεις. Έχει κοινοποιηθεί στους πληγέντες παραγωγούς και έχει καταβληθεί ποσό της τάξης των 630 χιλιάδων ευρώ για</w:t>
      </w:r>
      <w:r>
        <w:rPr>
          <w:rFonts w:eastAsia="Times New Roman"/>
          <w:szCs w:val="24"/>
        </w:rPr>
        <w:t xml:space="preserve"> απώλειες φυτικού και ζωικού κεφαλαίου.</w:t>
      </w:r>
    </w:p>
    <w:p w14:paraId="20FF02BE" w14:textId="77777777" w:rsidR="000904CA" w:rsidRDefault="00C73D46">
      <w:pPr>
        <w:spacing w:after="0" w:line="600" w:lineRule="auto"/>
        <w:ind w:firstLine="720"/>
        <w:jc w:val="both"/>
        <w:rPr>
          <w:rFonts w:eastAsia="Times New Roman"/>
          <w:szCs w:val="24"/>
        </w:rPr>
      </w:pPr>
      <w:r>
        <w:rPr>
          <w:rFonts w:eastAsia="Times New Roman"/>
          <w:szCs w:val="24"/>
        </w:rPr>
        <w:lastRenderedPageBreak/>
        <w:t>Σχετικά με το Υπουργείο Εσωτερικών, αυτό το οποίο σας γνωρίζω είναι ότι τα χρήματα που έχουν προβλεφθεί για κάλυψη δαπανών εκτέλεσης έργων και επενδυτικών δραστηριοτήτων για το 2016 για τον νομό της Λέσβου, ανέρχοντα</w:t>
      </w:r>
      <w:r>
        <w:rPr>
          <w:rFonts w:eastAsia="Times New Roman"/>
          <w:szCs w:val="24"/>
        </w:rPr>
        <w:t>ι στο ποσό των 2.017.230 ευρώ και το ίδιο ακριβώς ποσό προβλέπεται για το 2017.</w:t>
      </w:r>
    </w:p>
    <w:p w14:paraId="20FF02BF" w14:textId="77777777" w:rsidR="000904CA" w:rsidRDefault="00C73D46">
      <w:pPr>
        <w:spacing w:after="0" w:line="600" w:lineRule="auto"/>
        <w:ind w:firstLine="720"/>
        <w:jc w:val="both"/>
        <w:rPr>
          <w:rFonts w:eastAsia="Times New Roman"/>
          <w:szCs w:val="24"/>
        </w:rPr>
      </w:pPr>
      <w:r>
        <w:rPr>
          <w:rFonts w:eastAsia="Times New Roman"/>
          <w:szCs w:val="24"/>
        </w:rPr>
        <w:t>Επίσης, μέσα στην τρέχουσα χρονιά έχουν εγκριθεί δαπάνες για θεομηνίες ύψους 150 χιλιάδων ευρώ. Έγινε στις 13 Ιανουαρίου. Επίσης, πάλι στις 13 Ιανουαρίου για αντιμετώπιση προβλ</w:t>
      </w:r>
      <w:r>
        <w:rPr>
          <w:rFonts w:eastAsia="Times New Roman"/>
          <w:szCs w:val="24"/>
        </w:rPr>
        <w:t xml:space="preserve">ημάτων λειψυδρίας 300 χιλιάδες ευρώ. </w:t>
      </w:r>
      <w:r>
        <w:rPr>
          <w:rFonts w:eastAsia="Times New Roman"/>
          <w:szCs w:val="24"/>
        </w:rPr>
        <w:t>Τ</w:t>
      </w:r>
      <w:r>
        <w:rPr>
          <w:rFonts w:eastAsia="Times New Roman"/>
          <w:szCs w:val="24"/>
        </w:rPr>
        <w:t xml:space="preserve">α δύο παραπάνω ποσά δεν έχουν </w:t>
      </w:r>
      <w:proofErr w:type="spellStart"/>
      <w:r>
        <w:rPr>
          <w:rFonts w:eastAsia="Times New Roman"/>
          <w:szCs w:val="24"/>
        </w:rPr>
        <w:t>απορροφηθεί</w:t>
      </w:r>
      <w:proofErr w:type="spellEnd"/>
      <w:r>
        <w:rPr>
          <w:rFonts w:eastAsia="Times New Roman"/>
          <w:szCs w:val="24"/>
        </w:rPr>
        <w:t>, διότι δεν έχουν κατατεθεί τα αντίστοιχα έγγραφα από τον δήμο.</w:t>
      </w:r>
    </w:p>
    <w:p w14:paraId="20FF02C0" w14:textId="77777777" w:rsidR="000904CA" w:rsidRDefault="00C73D46">
      <w:pPr>
        <w:spacing w:after="0" w:line="600" w:lineRule="auto"/>
        <w:ind w:firstLine="720"/>
        <w:jc w:val="both"/>
        <w:rPr>
          <w:rFonts w:eastAsia="Times New Roman"/>
          <w:szCs w:val="24"/>
        </w:rPr>
      </w:pPr>
      <w:r>
        <w:rPr>
          <w:rFonts w:eastAsia="Times New Roman"/>
          <w:szCs w:val="24"/>
        </w:rPr>
        <w:t>Σας ευχαριστώ.</w:t>
      </w:r>
    </w:p>
    <w:p w14:paraId="20FF02C1" w14:textId="77777777" w:rsidR="000904CA" w:rsidRDefault="00C73D46">
      <w:pPr>
        <w:spacing w:after="0" w:line="600" w:lineRule="auto"/>
        <w:ind w:firstLine="720"/>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Κύριε Τάσσο, έχετε τον λόγο.</w:t>
      </w:r>
    </w:p>
    <w:p w14:paraId="20FF02C2" w14:textId="77777777" w:rsidR="000904CA" w:rsidRDefault="00C73D46">
      <w:pPr>
        <w:spacing w:after="0" w:line="600" w:lineRule="auto"/>
        <w:ind w:firstLine="720"/>
        <w:jc w:val="both"/>
        <w:rPr>
          <w:rFonts w:eastAsia="Times New Roman"/>
          <w:szCs w:val="24"/>
        </w:rPr>
      </w:pPr>
      <w:r>
        <w:rPr>
          <w:rFonts w:eastAsia="Times New Roman"/>
          <w:b/>
          <w:szCs w:val="24"/>
        </w:rPr>
        <w:t>ΣΤΑΥΡΟΣ ΤΑΣΣΟΣ:</w:t>
      </w:r>
      <w:r>
        <w:rPr>
          <w:rFonts w:eastAsia="Times New Roman"/>
          <w:szCs w:val="24"/>
        </w:rPr>
        <w:t xml:space="preserve"> Κύριε Υπουργέ, η επί</w:t>
      </w:r>
      <w:r>
        <w:rPr>
          <w:rFonts w:eastAsia="Times New Roman"/>
          <w:szCs w:val="24"/>
        </w:rPr>
        <w:t>κληση των έντονων καιρικών φαινομένων κάθε φορά για να δικαιολογούνται οι καταστροφές που προκαλούνται, έστω και από μια μικρή βροχόπτωση, είναι κοινότυπο. Όταν έγιναν οι καταστροφές, πήγα επανειλημμένα στη Λέσβο, όπως είχα υποχρέωση άλλωστε, και μίλησα με</w:t>
      </w:r>
      <w:r>
        <w:rPr>
          <w:rFonts w:eastAsia="Times New Roman"/>
          <w:szCs w:val="24"/>
        </w:rPr>
        <w:t xml:space="preserve"> τους ανθρώπους, τους κτηνοτρόφους. Στα επτά χρόνια έχουν γίνει τρεις φορές τέτοια </w:t>
      </w:r>
      <w:proofErr w:type="spellStart"/>
      <w:r>
        <w:rPr>
          <w:rFonts w:eastAsia="Times New Roman"/>
          <w:szCs w:val="24"/>
        </w:rPr>
        <w:t>πλημμυρικά</w:t>
      </w:r>
      <w:proofErr w:type="spellEnd"/>
      <w:r>
        <w:rPr>
          <w:rFonts w:eastAsia="Times New Roman"/>
          <w:szCs w:val="24"/>
        </w:rPr>
        <w:t xml:space="preserve"> φαινόμενα. Είναι συνηθισμένο φαινόμενο αυτό και ένας βασικός λόγος που γίνονται αυτές οι πλημμύρες στην περιοχή της Καλλονής, της Αγίας Παρασκευής και της ευρύτερ</w:t>
      </w:r>
      <w:r>
        <w:rPr>
          <w:rFonts w:eastAsia="Times New Roman"/>
          <w:szCs w:val="24"/>
        </w:rPr>
        <w:t xml:space="preserve">ης περιοχής είναι ότι οι εκβολές των ποταμών δεν καθαρίζονται. Οι εκβολές των ποταμών δεν καθαρίζονται και αυτό έχει σαν συνέπεια, πρώτον, να γίνονται </w:t>
      </w:r>
      <w:r>
        <w:rPr>
          <w:rFonts w:eastAsia="Times New Roman"/>
          <w:szCs w:val="24"/>
        </w:rPr>
        <w:lastRenderedPageBreak/>
        <w:t xml:space="preserve">αυτά τα </w:t>
      </w:r>
      <w:proofErr w:type="spellStart"/>
      <w:r>
        <w:rPr>
          <w:rFonts w:eastAsia="Times New Roman"/>
          <w:szCs w:val="24"/>
        </w:rPr>
        <w:t>πλημμυρικά</w:t>
      </w:r>
      <w:proofErr w:type="spellEnd"/>
      <w:r>
        <w:rPr>
          <w:rFonts w:eastAsia="Times New Roman"/>
          <w:szCs w:val="24"/>
        </w:rPr>
        <w:t xml:space="preserve"> φαινόμενα και δεύτερον, να εμποδίζεται ο  εμπλουτισμός και του κόλπου με θρεπτικά άλατ</w:t>
      </w:r>
      <w:r>
        <w:rPr>
          <w:rFonts w:eastAsia="Times New Roman"/>
          <w:szCs w:val="24"/>
        </w:rPr>
        <w:t>α, που φέρνουν οι ποταμοί, αλλά και να μπαίνουν μέσα τα ψάρια και να αποθέτουν τα αβγά τους, ώστε μετά να μεγαλώνουν και να βγαίνουν έξω στον κόλπο. Να εμπλουτίζεται δηλαδή, ο κόλπος με αλιεύματα.</w:t>
      </w:r>
    </w:p>
    <w:p w14:paraId="20FF02C3" w14:textId="77777777" w:rsidR="000904CA" w:rsidRDefault="00C73D46">
      <w:pPr>
        <w:spacing w:after="0" w:line="600" w:lineRule="auto"/>
        <w:ind w:firstLine="720"/>
        <w:jc w:val="both"/>
        <w:rPr>
          <w:rFonts w:eastAsia="Times New Roman"/>
          <w:szCs w:val="24"/>
        </w:rPr>
      </w:pPr>
      <w:r>
        <w:rPr>
          <w:rFonts w:eastAsia="Times New Roman"/>
          <w:szCs w:val="24"/>
        </w:rPr>
        <w:t>Επιπλέον, λέτε ότι έχουν διατεθεί κονδύλια. Αυτά τα κονδύλι</w:t>
      </w:r>
      <w:r>
        <w:rPr>
          <w:rFonts w:eastAsia="Times New Roman"/>
          <w:szCs w:val="24"/>
        </w:rPr>
        <w:t xml:space="preserve">α όμως, δεν φαίνεται να πιάνουν τόπο. Το αγροτικό δίκτυο είναι σε άθλια κατάσταση. </w:t>
      </w:r>
      <w:r>
        <w:rPr>
          <w:rFonts w:eastAsia="Times New Roman"/>
          <w:szCs w:val="24"/>
        </w:rPr>
        <w:t>Ό</w:t>
      </w:r>
      <w:r>
        <w:rPr>
          <w:rFonts w:eastAsia="Times New Roman"/>
          <w:szCs w:val="24"/>
        </w:rPr>
        <w:t>σον αφορά τις αποζημιώσεις, μόλις χθες όταν συζήτησα με τους ανθρώπους για να υποβάλω αυτήν την ερώτηση, μου είπαν ότι δεν έχουν ακόμα αποζημιωθεί. Ακόμα περιμένουν τις απο</w:t>
      </w:r>
      <w:r>
        <w:rPr>
          <w:rFonts w:eastAsia="Times New Roman"/>
          <w:szCs w:val="24"/>
        </w:rPr>
        <w:t>ζημιώσεις τους. Πληρώνουν τον ΕΛΓΑ και αν κάποιος δεν πληρώσει, η οφειλή του πηγαίνει στην εφορία και είναι υποχρεωτική να την πληρώσει. Πληρώνουν οι αγρότες κανονικά τις εισφορές τους και δεν παίρνουν πίσω τα λεφτά που δίνουν για να αποζημιωθούν. Αφήστε α</w:t>
      </w:r>
      <w:r>
        <w:rPr>
          <w:rFonts w:eastAsia="Times New Roman"/>
          <w:szCs w:val="24"/>
        </w:rPr>
        <w:t>υτό που άκουγα προηγουμένως για τους εφοπλιστές, οι οποίοι μεταξύ των πενήντα έξι φοροαπαλλαγών, έχουν και δωρεάν πετρέλαιο. Οι αγρότες δεν έχουν δωρεάν πετρέλαιο. Οι εφοπλιστές εκβιάζουν για να παίρνουν ακόμα περισσότερα προνόμια, ενώ οι αγρότες -ειδικά ο</w:t>
      </w:r>
      <w:r>
        <w:rPr>
          <w:rFonts w:eastAsia="Times New Roman"/>
          <w:szCs w:val="24"/>
        </w:rPr>
        <w:t>ι μικροί και οι μεσαίοι-, είναι υπό εξαφάνιση, γιατί αυτό προβλέπει η κοινή αγροτική πολιτική.</w:t>
      </w:r>
    </w:p>
    <w:p w14:paraId="20FF02C4" w14:textId="77777777" w:rsidR="000904CA" w:rsidRDefault="00C73D46">
      <w:pPr>
        <w:spacing w:after="0" w:line="600" w:lineRule="auto"/>
        <w:ind w:firstLine="720"/>
        <w:jc w:val="both"/>
        <w:rPr>
          <w:rFonts w:eastAsia="Times New Roman"/>
          <w:szCs w:val="24"/>
        </w:rPr>
      </w:pPr>
      <w:r>
        <w:rPr>
          <w:rFonts w:eastAsia="Times New Roman"/>
          <w:szCs w:val="24"/>
        </w:rPr>
        <w:t>Επομένως, είναι άμεση ανάγκη να ληφθούν συγκεκριμένα μέτρα, ώστε να γίνει ο καθαρισμός των ποταμών, ο καθαρισμός των εκβολών και η ενίσχυση των αναχωμάτων. Δεν ε</w:t>
      </w:r>
      <w:r>
        <w:rPr>
          <w:rFonts w:eastAsia="Times New Roman"/>
          <w:szCs w:val="24"/>
        </w:rPr>
        <w:t xml:space="preserve">ίναι δυνατόν κάθε φορά που θα βρέξει λίγο παραπάνω να έχουμε τέτοια </w:t>
      </w:r>
      <w:r>
        <w:rPr>
          <w:rFonts w:eastAsia="Times New Roman"/>
          <w:szCs w:val="24"/>
        </w:rPr>
        <w:lastRenderedPageBreak/>
        <w:t>φαινόμενα και τέτοιες καταστροφές. Οι απώλειες σε πρόβατα και καλλιέργειες ήταν εκατοντάδες, σε φυτικό και ζωικό κεφάλαιο.</w:t>
      </w:r>
    </w:p>
    <w:p w14:paraId="20FF02C5" w14:textId="77777777" w:rsidR="000904CA" w:rsidRDefault="00C73D46">
      <w:pPr>
        <w:spacing w:after="0" w:line="600" w:lineRule="auto"/>
        <w:ind w:firstLine="720"/>
        <w:jc w:val="both"/>
        <w:rPr>
          <w:rFonts w:eastAsia="Times New Roman"/>
          <w:szCs w:val="24"/>
        </w:rPr>
      </w:pPr>
      <w:r>
        <w:rPr>
          <w:rFonts w:eastAsia="Times New Roman"/>
          <w:szCs w:val="24"/>
        </w:rPr>
        <w:t>Επομένως, περιμένουμε από εσάς συγκεκριμένες απαντήσεις και συγκε</w:t>
      </w:r>
      <w:r>
        <w:rPr>
          <w:rFonts w:eastAsia="Times New Roman"/>
          <w:szCs w:val="24"/>
        </w:rPr>
        <w:t>κριμένες λύσεις στα συγκεκριμένα προβλήματα που σας ανέφερα.</w:t>
      </w:r>
    </w:p>
    <w:p w14:paraId="20FF02C6" w14:textId="77777777" w:rsidR="000904CA" w:rsidRDefault="00C73D46">
      <w:pPr>
        <w:spacing w:after="0"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Κύριε Υπουργέ, έχετε τον λόγο.</w:t>
      </w:r>
    </w:p>
    <w:p w14:paraId="20FF02C7" w14:textId="77777777" w:rsidR="000904CA" w:rsidRDefault="00C73D46">
      <w:pPr>
        <w:spacing w:after="0" w:line="600" w:lineRule="auto"/>
        <w:ind w:firstLine="720"/>
        <w:jc w:val="both"/>
        <w:rPr>
          <w:rFonts w:eastAsia="Times New Roman" w:cs="Times New Roman"/>
          <w:szCs w:val="24"/>
        </w:rPr>
      </w:pPr>
      <w:r w:rsidRPr="00BC79A9">
        <w:rPr>
          <w:rFonts w:eastAsia="Times New Roman"/>
          <w:b/>
          <w:szCs w:val="24"/>
        </w:rPr>
        <w:t>ΠΑΝΑΓΙΩΤΗΣ</w:t>
      </w:r>
      <w:r>
        <w:rPr>
          <w:rFonts w:eastAsia="Times New Roman"/>
          <w:szCs w:val="24"/>
        </w:rPr>
        <w:t xml:space="preserve"> (</w:t>
      </w:r>
      <w:r>
        <w:rPr>
          <w:rFonts w:eastAsia="Times New Roman" w:cs="Times New Roman"/>
          <w:b/>
          <w:szCs w:val="24"/>
        </w:rPr>
        <w:t>ΠΑΝΟΣ</w:t>
      </w:r>
      <w:r>
        <w:rPr>
          <w:rFonts w:eastAsia="Times New Roman" w:cs="Times New Roman"/>
          <w:b/>
          <w:szCs w:val="24"/>
        </w:rPr>
        <w:t>)</w:t>
      </w:r>
      <w:r>
        <w:rPr>
          <w:rFonts w:eastAsia="Times New Roman" w:cs="Times New Roman"/>
          <w:b/>
          <w:szCs w:val="24"/>
        </w:rPr>
        <w:t xml:space="preserve"> ΣΚΟΥΡΛΕΤΗΣ (Υπουργός Εσωτερικών): </w:t>
      </w:r>
      <w:r>
        <w:rPr>
          <w:rFonts w:eastAsia="Times New Roman" w:cs="Times New Roman"/>
          <w:szCs w:val="24"/>
        </w:rPr>
        <w:t xml:space="preserve">Νομίζω, κύριε Τάσσο, ότι δεν με παρακολουθήσατε, αλλιώς δεν καταλαβαίνω αυτά που είπατε στη δευτερολογία σας. </w:t>
      </w:r>
    </w:p>
    <w:p w14:paraId="20FF02C8" w14:textId="77777777" w:rsidR="000904CA" w:rsidRDefault="00C73D46">
      <w:pPr>
        <w:spacing w:after="0" w:line="600" w:lineRule="auto"/>
        <w:ind w:firstLine="720"/>
        <w:jc w:val="both"/>
        <w:rPr>
          <w:rFonts w:eastAsia="Times New Roman" w:cs="Times New Roman"/>
          <w:szCs w:val="24"/>
        </w:rPr>
      </w:pPr>
      <w:r>
        <w:rPr>
          <w:rFonts w:eastAsia="Times New Roman" w:cs="Times New Roman"/>
          <w:szCs w:val="24"/>
        </w:rPr>
        <w:t xml:space="preserve">Ήμουν απόλυτα συγκεκριμένος στο τι έχει δοθεί σε πληγέντες παραγωγούς και ανέφερα συγκεκριμένο ποσό των 630.000 ευρώ. Αυτή είναι η ενημέρωση που </w:t>
      </w:r>
      <w:r>
        <w:rPr>
          <w:rFonts w:eastAsia="Times New Roman" w:cs="Times New Roman"/>
          <w:szCs w:val="24"/>
        </w:rPr>
        <w:t xml:space="preserve">έχω πάρει από τον ΕΛΓΑ. Δεν ξέρω τι είδους ενημέρωση είχατε εσείς και ποιος σας το είπε, αλλά δεν νομίζω να ψεύδονται οι υπηρεσίες και ο </w:t>
      </w:r>
      <w:r>
        <w:rPr>
          <w:rFonts w:eastAsia="Times New Roman" w:cs="Times New Roman"/>
          <w:szCs w:val="24"/>
        </w:rPr>
        <w:t>ο</w:t>
      </w:r>
      <w:r>
        <w:rPr>
          <w:rFonts w:eastAsia="Times New Roman" w:cs="Times New Roman"/>
          <w:szCs w:val="24"/>
        </w:rPr>
        <w:t>ργανισμός. Έχει καταβληθεί –και αυτό το γνωρίζετε- αυτή η αποζημίωση στους ασφαλιστικά ενήμερους. Εάν υπάρχουν άλλες υ</w:t>
      </w:r>
      <w:r>
        <w:rPr>
          <w:rFonts w:eastAsia="Times New Roman" w:cs="Times New Roman"/>
          <w:szCs w:val="24"/>
        </w:rPr>
        <w:t xml:space="preserve">ποχρεώσεις, προφανώς ίσως δεν έχουν πάει τα λεφτά. </w:t>
      </w:r>
    </w:p>
    <w:p w14:paraId="20FF02C9" w14:textId="77777777" w:rsidR="000904CA" w:rsidRDefault="00C73D46">
      <w:pPr>
        <w:spacing w:after="0" w:line="600" w:lineRule="auto"/>
        <w:ind w:firstLine="720"/>
        <w:jc w:val="both"/>
        <w:rPr>
          <w:rFonts w:eastAsia="Times New Roman" w:cs="Times New Roman"/>
          <w:szCs w:val="24"/>
        </w:rPr>
      </w:pPr>
      <w:r>
        <w:rPr>
          <w:rFonts w:eastAsia="Times New Roman" w:cs="Times New Roman"/>
          <w:szCs w:val="24"/>
        </w:rPr>
        <w:t>Ήμουν απόλυτα σαφής και στις μελέτες που έχουν δρομολογηθεί και ακριβώς τα ποσά τα οποία έχουν διατεθεί. Μάλιστα σε κάποια από αυτά σας ανέφερα -ιδιαίτερα αυτά που αφορούν τους λογαριασμούς του Υπουργείου</w:t>
      </w:r>
      <w:r>
        <w:rPr>
          <w:rFonts w:eastAsia="Times New Roman" w:cs="Times New Roman"/>
          <w:szCs w:val="24"/>
        </w:rPr>
        <w:t xml:space="preserve"> Εσωτερικών- πως ενώ έχουν εγκριθεί από τον Ιανουάριο, δεν έχει γίνει κα</w:t>
      </w:r>
      <w:r>
        <w:rPr>
          <w:rFonts w:eastAsia="Times New Roman" w:cs="Times New Roman"/>
          <w:szCs w:val="24"/>
        </w:rPr>
        <w:t>μ</w:t>
      </w:r>
      <w:r>
        <w:rPr>
          <w:rFonts w:eastAsia="Times New Roman" w:cs="Times New Roman"/>
          <w:szCs w:val="24"/>
        </w:rPr>
        <w:t xml:space="preserve">μία απορρόφηση. </w:t>
      </w:r>
    </w:p>
    <w:p w14:paraId="20FF02CA" w14:textId="77777777" w:rsidR="000904CA" w:rsidRDefault="00C73D46">
      <w:pPr>
        <w:spacing w:after="0" w:line="600" w:lineRule="auto"/>
        <w:ind w:firstLine="720"/>
        <w:jc w:val="both"/>
        <w:rPr>
          <w:rFonts w:eastAsia="Times New Roman" w:cs="Times New Roman"/>
          <w:szCs w:val="24"/>
        </w:rPr>
      </w:pPr>
      <w:r>
        <w:rPr>
          <w:rFonts w:eastAsia="Times New Roman" w:cs="Times New Roman"/>
          <w:szCs w:val="24"/>
        </w:rPr>
        <w:t xml:space="preserve">Για τον καθαρισμό των ποταμών υπάρχει μια συναρμοδιότητα με βάση το θεσμικό πλαίσιο που διέπει την αυτοδιοίκηση, τόσο εκ μέρους του </w:t>
      </w:r>
      <w:r>
        <w:rPr>
          <w:rFonts w:eastAsia="Times New Roman" w:cs="Times New Roman"/>
          <w:szCs w:val="24"/>
        </w:rPr>
        <w:t>δ</w:t>
      </w:r>
      <w:r>
        <w:rPr>
          <w:rFonts w:eastAsia="Times New Roman" w:cs="Times New Roman"/>
          <w:szCs w:val="24"/>
        </w:rPr>
        <w:t xml:space="preserve">ήμου, όσο και εκ </w:t>
      </w:r>
      <w:r>
        <w:rPr>
          <w:rFonts w:eastAsia="Times New Roman" w:cs="Times New Roman"/>
          <w:szCs w:val="24"/>
        </w:rPr>
        <w:lastRenderedPageBreak/>
        <w:t xml:space="preserve">μέρους της </w:t>
      </w:r>
      <w:r>
        <w:rPr>
          <w:rFonts w:eastAsia="Times New Roman" w:cs="Times New Roman"/>
          <w:szCs w:val="24"/>
        </w:rPr>
        <w:t>π</w:t>
      </w:r>
      <w:r>
        <w:rPr>
          <w:rFonts w:eastAsia="Times New Roman" w:cs="Times New Roman"/>
          <w:szCs w:val="24"/>
        </w:rPr>
        <w:t>εριφ</w:t>
      </w:r>
      <w:r>
        <w:rPr>
          <w:rFonts w:eastAsia="Times New Roman" w:cs="Times New Roman"/>
          <w:szCs w:val="24"/>
        </w:rPr>
        <w:t>έρειας. Από εκεί και έπειτα οι δύο βαθμοί αυτοδιοίκησης πρέπει να σταθούν στο ύψος τους, έτσι ώστε να υπάρχει συνεργασία και να γίνει σαφές ποιος κάνει τι. Δηλαδή, αυτή η στάση κα</w:t>
      </w:r>
      <w:r>
        <w:rPr>
          <w:rFonts w:eastAsia="Times New Roman" w:cs="Times New Roman"/>
          <w:szCs w:val="24"/>
        </w:rPr>
        <w:t>μ</w:t>
      </w:r>
      <w:r>
        <w:rPr>
          <w:rFonts w:eastAsia="Times New Roman" w:cs="Times New Roman"/>
          <w:szCs w:val="24"/>
        </w:rPr>
        <w:t>μιά φορά που παρουσιάζεται –και δεν το λέω για τη συγκεκριμένη περίπτωση, αλ</w:t>
      </w:r>
      <w:r>
        <w:rPr>
          <w:rFonts w:eastAsia="Times New Roman" w:cs="Times New Roman"/>
          <w:szCs w:val="24"/>
        </w:rPr>
        <w:t xml:space="preserve">λά κάνω ένα γενικό σχόλιο- ότι ο ένας τα ρίχνει στον άλλον, πρέπει κάποια στιγμή να σταματήσει. </w:t>
      </w:r>
    </w:p>
    <w:p w14:paraId="20FF02CB" w14:textId="77777777" w:rsidR="000904CA" w:rsidRDefault="00C73D46">
      <w:pPr>
        <w:spacing w:after="0" w:line="600" w:lineRule="auto"/>
        <w:ind w:firstLine="720"/>
        <w:jc w:val="both"/>
        <w:rPr>
          <w:rFonts w:eastAsia="Times New Roman" w:cs="Times New Roman"/>
          <w:szCs w:val="24"/>
        </w:rPr>
      </w:pPr>
      <w:r>
        <w:rPr>
          <w:rFonts w:eastAsia="Times New Roman" w:cs="Times New Roman"/>
          <w:b/>
          <w:szCs w:val="24"/>
        </w:rPr>
        <w:t>ΣΤΑΥΡΟΣ ΤΑΣΣΟΣ:</w:t>
      </w:r>
      <w:r>
        <w:rPr>
          <w:rFonts w:eastAsia="Times New Roman" w:cs="Times New Roman"/>
          <w:szCs w:val="24"/>
        </w:rPr>
        <w:t xml:space="preserve"> Σε εμάς το λέτε αυτό;  </w:t>
      </w:r>
    </w:p>
    <w:p w14:paraId="20FF02CC" w14:textId="77777777" w:rsidR="000904CA" w:rsidRDefault="00C73D46">
      <w:pPr>
        <w:spacing w:after="0" w:line="600" w:lineRule="auto"/>
        <w:ind w:firstLine="720"/>
        <w:jc w:val="both"/>
        <w:rPr>
          <w:rFonts w:eastAsia="Times New Roman" w:cs="Times New Roman"/>
          <w:szCs w:val="24"/>
        </w:rPr>
      </w:pPr>
      <w:r w:rsidRPr="00BC79A9">
        <w:rPr>
          <w:rFonts w:eastAsia="Times New Roman"/>
          <w:b/>
          <w:szCs w:val="24"/>
        </w:rPr>
        <w:t>ΠΑΝΑΓΙΩΤΗ</w:t>
      </w:r>
      <w:r>
        <w:rPr>
          <w:rFonts w:eastAsia="Times New Roman"/>
          <w:szCs w:val="24"/>
        </w:rPr>
        <w:t>Σ</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ΠΑΝΟΣ</w:t>
      </w:r>
      <w:r>
        <w:rPr>
          <w:rFonts w:eastAsia="Times New Roman" w:cs="Times New Roman"/>
          <w:b/>
          <w:szCs w:val="24"/>
        </w:rPr>
        <w:t>)</w:t>
      </w:r>
      <w:r>
        <w:rPr>
          <w:rFonts w:eastAsia="Times New Roman" w:cs="Times New Roman"/>
          <w:b/>
          <w:szCs w:val="24"/>
        </w:rPr>
        <w:t xml:space="preserve"> ΣΚΟΥΡΛΕΤΗΣ</w:t>
      </w:r>
      <w:r>
        <w:rPr>
          <w:rFonts w:eastAsia="Times New Roman" w:cs="Times New Roman"/>
          <w:b/>
          <w:szCs w:val="24"/>
        </w:rPr>
        <w:t>:</w:t>
      </w:r>
      <w:r>
        <w:rPr>
          <w:rFonts w:eastAsia="Times New Roman" w:cs="Times New Roman"/>
          <w:b/>
          <w:szCs w:val="24"/>
        </w:rPr>
        <w:t xml:space="preserve"> (Υπουργός Εσωτερικών): </w:t>
      </w:r>
      <w:r>
        <w:rPr>
          <w:rFonts w:eastAsia="Times New Roman" w:cs="Times New Roman"/>
          <w:szCs w:val="24"/>
        </w:rPr>
        <w:t xml:space="preserve">Όχι, προφανώς δεν ακούσατε επειδή μιλάγατε στο τηλέφωνο. </w:t>
      </w:r>
    </w:p>
    <w:p w14:paraId="20FF02CD" w14:textId="77777777" w:rsidR="000904CA" w:rsidRDefault="00C73D46">
      <w:pPr>
        <w:spacing w:after="0" w:line="600" w:lineRule="auto"/>
        <w:ind w:firstLine="720"/>
        <w:jc w:val="both"/>
        <w:rPr>
          <w:rFonts w:eastAsia="Times New Roman" w:cs="Times New Roman"/>
          <w:szCs w:val="24"/>
        </w:rPr>
      </w:pPr>
      <w:r>
        <w:rPr>
          <w:rFonts w:eastAsia="Times New Roman" w:cs="Times New Roman"/>
          <w:szCs w:val="24"/>
        </w:rPr>
        <w:t>Λέω ότι</w:t>
      </w:r>
      <w:r>
        <w:rPr>
          <w:rFonts w:eastAsia="Times New Roman" w:cs="Times New Roman"/>
          <w:szCs w:val="24"/>
        </w:rPr>
        <w:t xml:space="preserve"> η ευθύνη για τον καθαρισμό των ποταμών ανήκει στον </w:t>
      </w:r>
      <w:r>
        <w:rPr>
          <w:rFonts w:eastAsia="Times New Roman" w:cs="Times New Roman"/>
          <w:szCs w:val="24"/>
        </w:rPr>
        <w:t>δ</w:t>
      </w:r>
      <w:r>
        <w:rPr>
          <w:rFonts w:eastAsia="Times New Roman" w:cs="Times New Roman"/>
          <w:szCs w:val="24"/>
        </w:rPr>
        <w:t xml:space="preserve">ήμο και στην </w:t>
      </w:r>
      <w:r>
        <w:rPr>
          <w:rFonts w:eastAsia="Times New Roman" w:cs="Times New Roman"/>
          <w:szCs w:val="24"/>
        </w:rPr>
        <w:t>π</w:t>
      </w:r>
      <w:r>
        <w:rPr>
          <w:rFonts w:eastAsia="Times New Roman" w:cs="Times New Roman"/>
          <w:szCs w:val="24"/>
        </w:rPr>
        <w:t>εριφέρεια και ξεχωριστά και από κοινού. Άρα, όσα ποσά έχουμε και όσα διαθέτουμε, δεν είναι άπειρα αυτά…</w:t>
      </w:r>
    </w:p>
    <w:p w14:paraId="20FF02CE" w14:textId="77777777" w:rsidR="000904CA" w:rsidRDefault="00C73D46">
      <w:pPr>
        <w:spacing w:after="0" w:line="600" w:lineRule="auto"/>
        <w:ind w:firstLine="720"/>
        <w:jc w:val="both"/>
        <w:rPr>
          <w:rFonts w:eastAsia="Times New Roman" w:cs="Times New Roman"/>
          <w:szCs w:val="24"/>
        </w:rPr>
      </w:pPr>
      <w:r>
        <w:rPr>
          <w:rFonts w:eastAsia="Times New Roman" w:cs="Times New Roman"/>
          <w:b/>
          <w:szCs w:val="24"/>
        </w:rPr>
        <w:t xml:space="preserve">ΣΤΑΥΡΟΣ ΤΑΣΣΟΣ: </w:t>
      </w:r>
      <w:r>
        <w:rPr>
          <w:rFonts w:eastAsia="Times New Roman" w:cs="Times New Roman"/>
          <w:szCs w:val="24"/>
        </w:rPr>
        <w:t xml:space="preserve">Αλλά είναι δικιά σας υποχρέωση να το λύσετε το θέμα. </w:t>
      </w:r>
    </w:p>
    <w:p w14:paraId="20FF02CF" w14:textId="77777777" w:rsidR="000904CA" w:rsidRDefault="00C73D46">
      <w:pPr>
        <w:spacing w:after="0" w:line="600" w:lineRule="auto"/>
        <w:ind w:firstLine="720"/>
        <w:jc w:val="both"/>
        <w:rPr>
          <w:rFonts w:eastAsia="Times New Roman" w:cs="Times New Roman"/>
          <w:szCs w:val="24"/>
        </w:rPr>
      </w:pPr>
      <w:r w:rsidRPr="00BC79A9">
        <w:rPr>
          <w:rFonts w:eastAsia="Times New Roman"/>
          <w:b/>
          <w:szCs w:val="24"/>
        </w:rPr>
        <w:t>ΠΑΝΑΓΙΩΤΗΣ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ΠΑΝ</w:t>
      </w:r>
      <w:r>
        <w:rPr>
          <w:rFonts w:eastAsia="Times New Roman" w:cs="Times New Roman"/>
          <w:b/>
          <w:szCs w:val="24"/>
        </w:rPr>
        <w:t>ΟΣ</w:t>
      </w:r>
      <w:r>
        <w:rPr>
          <w:rFonts w:eastAsia="Times New Roman" w:cs="Times New Roman"/>
          <w:b/>
          <w:szCs w:val="24"/>
        </w:rPr>
        <w:t>)</w:t>
      </w:r>
      <w:r>
        <w:rPr>
          <w:rFonts w:eastAsia="Times New Roman" w:cs="Times New Roman"/>
          <w:b/>
          <w:szCs w:val="24"/>
        </w:rPr>
        <w:t xml:space="preserve"> ΣΚΟΥΡΛΕΤΗΣ</w:t>
      </w:r>
      <w:r>
        <w:rPr>
          <w:rFonts w:eastAsia="Times New Roman" w:cs="Times New Roman"/>
          <w:b/>
          <w:szCs w:val="24"/>
        </w:rPr>
        <w:t>:</w:t>
      </w:r>
      <w:r>
        <w:rPr>
          <w:rFonts w:eastAsia="Times New Roman" w:cs="Times New Roman"/>
          <w:b/>
          <w:szCs w:val="24"/>
        </w:rPr>
        <w:t xml:space="preserve"> (Υπουργός Εσωτερικών): </w:t>
      </w:r>
      <w:r>
        <w:rPr>
          <w:rFonts w:eastAsia="Times New Roman" w:cs="Times New Roman"/>
          <w:szCs w:val="24"/>
        </w:rPr>
        <w:t>Μισό λεπτό. Αναγνωρίζουμε ότι υπάρχουν αρμοδιότητες οι οποίες ασκούνται από τον πρώτο και δεύτερο βαθμό αυτοδιοίκησης. Το θέμα είναι πώς θα τις στηρίζουμε αυτές και όχι να τις αποκαταστήσουμε. Η μορφή της οργάνωσης πο</w:t>
      </w:r>
      <w:r>
        <w:rPr>
          <w:rFonts w:eastAsia="Times New Roman" w:cs="Times New Roman"/>
          <w:szCs w:val="24"/>
        </w:rPr>
        <w:t>υ υπάρχει αυτήν τη στιγμή στο κράτος μας και με βάση τον βαθμό αυτοτέλειας της τοπικής αυτοδιοίκησης επιβάλλει να ασκούνται κάποια πράγματα εκ μέρους τους. Νομίζω ότι αυτό που χρειάζεται είναι να αξιοποιήσουμε στον σωστό χρόνο, το συντομότερο δυνατό, τα μέ</w:t>
      </w:r>
      <w:r>
        <w:rPr>
          <w:rFonts w:eastAsia="Times New Roman" w:cs="Times New Roman"/>
          <w:szCs w:val="24"/>
        </w:rPr>
        <w:t xml:space="preserve">σα που διαθέτουμε. </w:t>
      </w:r>
    </w:p>
    <w:p w14:paraId="20FF02D0" w14:textId="77777777" w:rsidR="000904CA" w:rsidRDefault="00C73D46">
      <w:pPr>
        <w:spacing w:after="0" w:line="600" w:lineRule="auto"/>
        <w:ind w:firstLine="720"/>
        <w:jc w:val="both"/>
        <w:rPr>
          <w:rFonts w:eastAsia="Times New Roman" w:cs="Times New Roman"/>
          <w:szCs w:val="24"/>
        </w:rPr>
      </w:pPr>
      <w:r>
        <w:rPr>
          <w:rFonts w:eastAsia="Times New Roman" w:cs="Times New Roman"/>
          <w:szCs w:val="24"/>
        </w:rPr>
        <w:lastRenderedPageBreak/>
        <w:t xml:space="preserve">Σε σχέση με την αναφορά σας για τους Έλληνες εφοπλιστές, επηρεαστήκατε από την προηγούμενη ερώτηση. Εγώ δεν θα μπω στον πειρασμό να τη σχολιάσω. Πάντως εσείς είχατε το κέφι, το κάνατε, δικαίωμά σας. </w:t>
      </w:r>
    </w:p>
    <w:p w14:paraId="20FF02D1" w14:textId="77777777" w:rsidR="000904CA" w:rsidRDefault="00C73D46">
      <w:pPr>
        <w:spacing w:after="0"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20FF02D2" w14:textId="77777777" w:rsidR="000904CA" w:rsidRDefault="00C73D46">
      <w:pPr>
        <w:spacing w:after="0" w:line="600" w:lineRule="auto"/>
        <w:ind w:firstLine="720"/>
        <w:jc w:val="both"/>
        <w:rPr>
          <w:rFonts w:eastAsia="Times New Roman" w:cs="Times New Roman"/>
          <w:szCs w:val="24"/>
        </w:rPr>
      </w:pPr>
      <w:r>
        <w:rPr>
          <w:rFonts w:eastAsia="Times New Roman" w:cs="Times New Roman"/>
          <w:b/>
          <w:szCs w:val="24"/>
        </w:rPr>
        <w:t>ΠΡΟΕΔΡΕΥΩΝ (Γεώργιος</w:t>
      </w:r>
      <w:r>
        <w:rPr>
          <w:rFonts w:eastAsia="Times New Roman" w:cs="Times New Roman"/>
          <w:b/>
          <w:szCs w:val="24"/>
        </w:rPr>
        <w:t xml:space="preserve"> Βαρεμένος): </w:t>
      </w:r>
      <w:r>
        <w:rPr>
          <w:rFonts w:eastAsia="Times New Roman" w:cs="Times New Roman"/>
          <w:szCs w:val="24"/>
        </w:rPr>
        <w:t xml:space="preserve">Και εμείς ευχαριστούμε. </w:t>
      </w:r>
    </w:p>
    <w:p w14:paraId="20FF02D3" w14:textId="77777777" w:rsidR="000904CA" w:rsidRDefault="00C73D46">
      <w:pPr>
        <w:spacing w:after="0" w:line="600" w:lineRule="auto"/>
        <w:ind w:firstLine="720"/>
        <w:jc w:val="both"/>
        <w:rPr>
          <w:rFonts w:eastAsia="Times New Roman" w:cs="Times New Roman"/>
          <w:szCs w:val="24"/>
        </w:rPr>
      </w:pPr>
      <w:r>
        <w:rPr>
          <w:rFonts w:eastAsia="Times New Roman" w:cs="Times New Roman"/>
          <w:szCs w:val="24"/>
        </w:rPr>
        <w:t>Γίνεται γνωστό στο Σώμα ότι δεν συζητηθεί η πρώτη με αριθμό 837/15-5-2017 επίκαιρη ερώτηση πρώτου κύκλου του Βουλευτή Δράμας της Νέας Δημοκρατίας κ. Δημητρίου Κυριαζίδη προς τον Υπουργό Υγείας, σχετικά με τη σύσταση Ογ</w:t>
      </w:r>
      <w:r>
        <w:rPr>
          <w:rFonts w:eastAsia="Times New Roman" w:cs="Times New Roman"/>
          <w:szCs w:val="24"/>
        </w:rPr>
        <w:t xml:space="preserve">κολογικής Κλινικής στο Γενικό Νοσοκομείο Δράμας, λόγω κωλύματος του αρμόδιου Υπουργού. </w:t>
      </w:r>
    </w:p>
    <w:p w14:paraId="20FF02D4" w14:textId="77777777" w:rsidR="000904CA" w:rsidRDefault="00C73D46">
      <w:pPr>
        <w:spacing w:after="0" w:line="600" w:lineRule="auto"/>
        <w:ind w:firstLine="720"/>
        <w:jc w:val="both"/>
        <w:rPr>
          <w:rFonts w:eastAsia="Times New Roman" w:cs="Times New Roman"/>
          <w:szCs w:val="24"/>
        </w:rPr>
      </w:pPr>
      <w:r>
        <w:rPr>
          <w:rFonts w:eastAsia="Times New Roman" w:cs="Times New Roman"/>
          <w:szCs w:val="24"/>
        </w:rPr>
        <w:t>Επίσης, δεν θα συζητηθεί η τρίτη με αριθμό 1775/6-12-2016 ερώτηση της Βουλευτού Αττικής της Δημοκρατικής Συμπαράταξης ΠΑΣΟΚ – ΔΗΜΑΡ κ</w:t>
      </w:r>
      <w:r>
        <w:rPr>
          <w:rFonts w:eastAsia="Times New Roman" w:cs="Times New Roman"/>
          <w:szCs w:val="24"/>
        </w:rPr>
        <w:t>.</w:t>
      </w:r>
      <w:r>
        <w:rPr>
          <w:rFonts w:eastAsia="Times New Roman" w:cs="Times New Roman"/>
          <w:szCs w:val="24"/>
        </w:rPr>
        <w:t xml:space="preserve"> Παρασκευής</w:t>
      </w:r>
      <w:r>
        <w:rPr>
          <w:rFonts w:eastAsia="Times New Roman" w:cs="Times New Roman"/>
          <w:szCs w:val="24"/>
        </w:rPr>
        <w:t xml:space="preserve"> </w:t>
      </w:r>
      <w:proofErr w:type="spellStart"/>
      <w:r>
        <w:rPr>
          <w:rFonts w:eastAsia="Times New Roman" w:cs="Times New Roman"/>
          <w:szCs w:val="24"/>
        </w:rPr>
        <w:t>Χριστοφιλοπούλου</w:t>
      </w:r>
      <w:proofErr w:type="spellEnd"/>
      <w:r>
        <w:rPr>
          <w:rFonts w:eastAsia="Times New Roman" w:cs="Times New Roman"/>
          <w:szCs w:val="24"/>
        </w:rPr>
        <w:t xml:space="preserve"> προς τον Υπουργό Υγείας, σχετικά με την «αδιαφορία του Υπουργείου Υγείας για το Νοσοκομείο Ζακύνθου» λόγω κωλύματος του αρμόδιου Υπουργού. </w:t>
      </w:r>
    </w:p>
    <w:p w14:paraId="20FF02D5" w14:textId="77777777" w:rsidR="000904CA" w:rsidRDefault="00C73D46">
      <w:pPr>
        <w:spacing w:after="0" w:line="600" w:lineRule="auto"/>
        <w:ind w:firstLine="720"/>
        <w:jc w:val="both"/>
        <w:rPr>
          <w:rFonts w:eastAsia="Times New Roman" w:cs="Times New Roman"/>
          <w:szCs w:val="24"/>
        </w:rPr>
      </w:pPr>
      <w:r>
        <w:rPr>
          <w:rFonts w:eastAsia="Times New Roman" w:cs="Times New Roman"/>
          <w:szCs w:val="24"/>
        </w:rPr>
        <w:t>Δεν θα συζητηθεί η έβδομη με αριθμό 723/11-4-2017 επίκαιρη ερώτηση δεύτερου κύκλου του Βουλευτή Β΄</w:t>
      </w:r>
      <w:r>
        <w:rPr>
          <w:rFonts w:eastAsia="Times New Roman" w:cs="Times New Roman"/>
          <w:szCs w:val="24"/>
        </w:rPr>
        <w:t xml:space="preserve"> Θεσσαλονίκης του Κομμουνιστικού Κόμματος Ελλάδ</w:t>
      </w:r>
      <w:r>
        <w:rPr>
          <w:rFonts w:eastAsia="Times New Roman" w:cs="Times New Roman"/>
          <w:szCs w:val="24"/>
        </w:rPr>
        <w:t>α</w:t>
      </w:r>
      <w:r>
        <w:rPr>
          <w:rFonts w:eastAsia="Times New Roman" w:cs="Times New Roman"/>
          <w:szCs w:val="24"/>
        </w:rPr>
        <w:t xml:space="preserve">ς κ. Σάκη </w:t>
      </w:r>
      <w:proofErr w:type="spellStart"/>
      <w:r>
        <w:rPr>
          <w:rFonts w:eastAsia="Times New Roman" w:cs="Times New Roman"/>
          <w:szCs w:val="24"/>
        </w:rPr>
        <w:t>Βαρδαλή</w:t>
      </w:r>
      <w:proofErr w:type="spellEnd"/>
      <w:r>
        <w:rPr>
          <w:rFonts w:eastAsia="Times New Roman" w:cs="Times New Roman"/>
          <w:szCs w:val="24"/>
        </w:rPr>
        <w:t xml:space="preserve"> προς τον Υπουργό Υγείας, σχετικά με την απώλεια ζωής εξαιτίας των τραγικών ελλείψεων στην επείγουσα ιατρική στην Περιφερειακή Ενότητα Χαλκιδικής, λόγω κωλύματος του αρμοδίου Υπουργού. </w:t>
      </w:r>
    </w:p>
    <w:p w14:paraId="20FF02D6" w14:textId="77777777" w:rsidR="000904CA" w:rsidRDefault="00C73D46">
      <w:pPr>
        <w:spacing w:after="0" w:line="600" w:lineRule="auto"/>
        <w:ind w:firstLine="720"/>
        <w:jc w:val="both"/>
        <w:rPr>
          <w:rFonts w:eastAsia="Times New Roman" w:cs="Times New Roman"/>
          <w:szCs w:val="24"/>
        </w:rPr>
      </w:pPr>
      <w:r>
        <w:rPr>
          <w:rFonts w:eastAsia="Times New Roman" w:cs="Times New Roman"/>
          <w:szCs w:val="24"/>
        </w:rPr>
        <w:lastRenderedPageBreak/>
        <w:t>Δεν θ</w:t>
      </w:r>
      <w:r>
        <w:rPr>
          <w:rFonts w:eastAsia="Times New Roman" w:cs="Times New Roman"/>
          <w:szCs w:val="24"/>
        </w:rPr>
        <w:t xml:space="preserve">α συζητηθεί η δεύτερη με αριθμό 826/9-5-2017 επίκαιρη ερώτηση πρώτου κύκλου του Ε΄ Αντιπροέδρου της Βουλής και Βουλευτή Δωδεκανήσου της Δημοκρατικής Συμπαράταξης ΠΑΣΟΚ – ΔΗΜΑΡ κ. Δημητρίου </w:t>
      </w:r>
      <w:proofErr w:type="spellStart"/>
      <w:r>
        <w:rPr>
          <w:rFonts w:eastAsia="Times New Roman" w:cs="Times New Roman"/>
          <w:szCs w:val="24"/>
        </w:rPr>
        <w:t>Κρεμαστινού</w:t>
      </w:r>
      <w:proofErr w:type="spellEnd"/>
      <w:r>
        <w:rPr>
          <w:rFonts w:eastAsia="Times New Roman" w:cs="Times New Roman"/>
          <w:szCs w:val="24"/>
        </w:rPr>
        <w:t xml:space="preserve"> προς τον Υπουργό Οικονομικών, σχετικά με τη λήψη μέτρων</w:t>
      </w:r>
      <w:r>
        <w:rPr>
          <w:rFonts w:eastAsia="Times New Roman" w:cs="Times New Roman"/>
          <w:szCs w:val="24"/>
        </w:rPr>
        <w:t xml:space="preserve"> ενίσχυσης της </w:t>
      </w:r>
      <w:r>
        <w:rPr>
          <w:rFonts w:eastAsia="Times New Roman" w:cs="Times New Roman"/>
          <w:szCs w:val="24"/>
        </w:rPr>
        <w:t>ο</w:t>
      </w:r>
      <w:r>
        <w:rPr>
          <w:rFonts w:eastAsia="Times New Roman" w:cs="Times New Roman"/>
          <w:szCs w:val="24"/>
        </w:rPr>
        <w:t>ικονομίας της Δωδεκανήσου, λόγω κωλύματος της Υφυπουργού κ</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Παπανάτσιου</w:t>
      </w:r>
      <w:proofErr w:type="spellEnd"/>
      <w:r>
        <w:rPr>
          <w:rFonts w:eastAsia="Times New Roman" w:cs="Times New Roman"/>
          <w:szCs w:val="24"/>
        </w:rPr>
        <w:t>, η οποία βρίσκεται εκτός Αττικής.</w:t>
      </w:r>
    </w:p>
    <w:p w14:paraId="20FF02D7" w14:textId="77777777" w:rsidR="000904CA" w:rsidRDefault="00C73D46">
      <w:pPr>
        <w:spacing w:after="0" w:line="600" w:lineRule="auto"/>
        <w:ind w:firstLine="720"/>
        <w:jc w:val="both"/>
        <w:rPr>
          <w:rFonts w:eastAsia="Times New Roman" w:cs="Times New Roman"/>
          <w:szCs w:val="24"/>
        </w:rPr>
      </w:pPr>
      <w:r>
        <w:rPr>
          <w:rFonts w:eastAsia="Times New Roman" w:cs="Times New Roman"/>
          <w:szCs w:val="24"/>
        </w:rPr>
        <w:t>Δεν θα συζητηθεί η τρίτη με αριθμό 842/16-5-2017 επίκαιρη ερώτηση πρώτου κύκλου του Βουλευτή Λέσβου του Κομμουνιστικού Κόμματος Ελλάδ</w:t>
      </w:r>
      <w:r>
        <w:rPr>
          <w:rFonts w:eastAsia="Times New Roman" w:cs="Times New Roman"/>
          <w:szCs w:val="24"/>
        </w:rPr>
        <w:t>α</w:t>
      </w:r>
      <w:r>
        <w:rPr>
          <w:rFonts w:eastAsia="Times New Roman" w:cs="Times New Roman"/>
          <w:szCs w:val="24"/>
        </w:rPr>
        <w:t>ς κ. Σταύρου Τάσσου προς τον Υπουργό</w:t>
      </w:r>
      <w:r>
        <w:rPr>
          <w:rFonts w:eastAsia="Times New Roman" w:cs="Times New Roman"/>
          <w:szCs w:val="24"/>
        </w:rPr>
        <w:t xml:space="preserve"> </w:t>
      </w:r>
      <w:r>
        <w:rPr>
          <w:rFonts w:eastAsia="Times New Roman" w:cs="Times New Roman"/>
          <w:szCs w:val="24"/>
        </w:rPr>
        <w:t xml:space="preserve">Παιδείας, Έρευνας και Θρησκευμάτων, σχετικά με τα σοβαρά προβλήματα στην καθαριότητα στις εγκαταστάσεις του ΤΕΙ Στερεάς Ελλάδας στα Ψαχνά Ευβοίας, λόγω κωλύματος του Υπουργού κ. </w:t>
      </w:r>
      <w:proofErr w:type="spellStart"/>
      <w:r>
        <w:rPr>
          <w:rFonts w:eastAsia="Times New Roman" w:cs="Times New Roman"/>
          <w:szCs w:val="24"/>
        </w:rPr>
        <w:t>Γαβρόγλου</w:t>
      </w:r>
      <w:proofErr w:type="spellEnd"/>
    </w:p>
    <w:p w14:paraId="20FF02D8" w14:textId="77777777" w:rsidR="000904CA" w:rsidRDefault="00C73D46">
      <w:pPr>
        <w:spacing w:after="0" w:line="600" w:lineRule="auto"/>
        <w:ind w:firstLine="720"/>
        <w:jc w:val="both"/>
        <w:rPr>
          <w:rFonts w:eastAsia="Times New Roman" w:cs="Times New Roman"/>
          <w:szCs w:val="24"/>
        </w:rPr>
      </w:pPr>
      <w:r>
        <w:rPr>
          <w:rFonts w:eastAsia="Times New Roman" w:cs="Times New Roman"/>
          <w:szCs w:val="24"/>
        </w:rPr>
        <w:t xml:space="preserve">Επίσης, δεν θα συζητηθεί η </w:t>
      </w:r>
      <w:r>
        <w:rPr>
          <w:rFonts w:eastAsia="Times New Roman" w:cs="Times New Roman"/>
          <w:szCs w:val="24"/>
        </w:rPr>
        <w:t>δεύτερη με αριθμό 827/11-5-2017 επίκαιρη ερώτηση δεύτερου κύκλου του Βουλευτή Αχαΐας της Δημοκρατικής Συμπαράταξης 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ΔΗΜΑΡ κ. </w:t>
      </w:r>
      <w:r>
        <w:rPr>
          <w:rFonts w:eastAsia="Times New Roman" w:cs="Times New Roman"/>
          <w:bCs/>
          <w:szCs w:val="24"/>
        </w:rPr>
        <w:t>Θεόδωρου Παπαθεοδώρου</w:t>
      </w:r>
      <w:r>
        <w:rPr>
          <w:rFonts w:eastAsia="Times New Roman" w:cs="Times New Roman"/>
          <w:szCs w:val="24"/>
        </w:rPr>
        <w:t xml:space="preserve"> προς τον Υπουργό </w:t>
      </w:r>
      <w:r>
        <w:rPr>
          <w:rFonts w:eastAsia="Times New Roman" w:cs="Times New Roman"/>
          <w:bCs/>
          <w:szCs w:val="24"/>
        </w:rPr>
        <w:t>Παιδείας, Έρευνας και Θρησκευμάτων,</w:t>
      </w:r>
      <w:r>
        <w:rPr>
          <w:rFonts w:eastAsia="Times New Roman" w:cs="Times New Roman"/>
          <w:b/>
          <w:bCs/>
          <w:szCs w:val="24"/>
        </w:rPr>
        <w:t xml:space="preserve"> </w:t>
      </w:r>
      <w:r>
        <w:rPr>
          <w:rFonts w:eastAsia="Times New Roman" w:cs="Times New Roman"/>
          <w:szCs w:val="24"/>
        </w:rPr>
        <w:t xml:space="preserve">σχετικά με την αυθαίρετη και παράνομα διακριτική </w:t>
      </w:r>
      <w:r>
        <w:rPr>
          <w:rFonts w:eastAsia="Times New Roman" w:cs="Times New Roman"/>
          <w:szCs w:val="24"/>
        </w:rPr>
        <w:t>μεταχείριση υποψηφίων μελών Συνεργαζόμενου Εκπαιδευτικού Προσωπικού (ΣΕΠ) σε προκηρύξεις του Ελληνικού Ανοικτού Πανεπιστημίου (ΕΑΠ), λόγω κωλύματος του κυρίου Υπουργού.</w:t>
      </w:r>
    </w:p>
    <w:p w14:paraId="20FF02D9" w14:textId="77777777" w:rsidR="000904CA" w:rsidRDefault="00C73D46">
      <w:pPr>
        <w:spacing w:after="0" w:line="600" w:lineRule="auto"/>
        <w:ind w:firstLine="720"/>
        <w:jc w:val="both"/>
        <w:rPr>
          <w:rFonts w:eastAsia="Times New Roman" w:cs="Times New Roman"/>
          <w:szCs w:val="24"/>
        </w:rPr>
      </w:pPr>
      <w:r>
        <w:rPr>
          <w:rFonts w:eastAsia="Times New Roman" w:cs="Times New Roman"/>
          <w:szCs w:val="24"/>
        </w:rPr>
        <w:lastRenderedPageBreak/>
        <w:t>Επίσης, δεν θα συζητηθεί η δέκατη με αριθμό 643/21-3-2017 επίκαιρη ερώτηση δεύτερου κύκ</w:t>
      </w:r>
      <w:r>
        <w:rPr>
          <w:rFonts w:eastAsia="Times New Roman" w:cs="Times New Roman"/>
          <w:szCs w:val="24"/>
        </w:rPr>
        <w:t>λου του Βουλευτή Αιτωλοακαρνανίας της Δημοκρατικής Συμπαράταξης 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ΔΗΜΑΡ κ. </w:t>
      </w:r>
      <w:r>
        <w:rPr>
          <w:rFonts w:eastAsia="Times New Roman" w:cs="Times New Roman"/>
          <w:bCs/>
          <w:szCs w:val="24"/>
        </w:rPr>
        <w:t>Δημητρίου Κωνσταντόπουλου</w:t>
      </w:r>
      <w:r>
        <w:rPr>
          <w:rFonts w:eastAsia="Times New Roman" w:cs="Times New Roman"/>
          <w:szCs w:val="24"/>
        </w:rPr>
        <w:t xml:space="preserve"> προς τον Υπουργό </w:t>
      </w:r>
      <w:r>
        <w:rPr>
          <w:rFonts w:eastAsia="Times New Roman" w:cs="Times New Roman"/>
          <w:bCs/>
          <w:szCs w:val="24"/>
        </w:rPr>
        <w:t>Παιδείας, Έρευνας και Θρησκευμάτων,</w:t>
      </w:r>
      <w:r>
        <w:rPr>
          <w:rFonts w:eastAsia="Times New Roman" w:cs="Times New Roman"/>
          <w:szCs w:val="24"/>
        </w:rPr>
        <w:t xml:space="preserve"> σχετικά με την στήριξη και την αναβάθμιση του ΤΕΙ Μεσολογγίου. </w:t>
      </w:r>
    </w:p>
    <w:p w14:paraId="20FF02DA" w14:textId="77777777" w:rsidR="000904CA" w:rsidRDefault="00C73D46">
      <w:pPr>
        <w:spacing w:after="0" w:line="600" w:lineRule="auto"/>
        <w:ind w:firstLine="720"/>
        <w:jc w:val="both"/>
        <w:rPr>
          <w:rFonts w:eastAsia="Times New Roman" w:cs="Times New Roman"/>
          <w:szCs w:val="24"/>
        </w:rPr>
      </w:pPr>
      <w:r>
        <w:rPr>
          <w:rFonts w:eastAsia="Times New Roman" w:cs="Times New Roman"/>
          <w:szCs w:val="24"/>
        </w:rPr>
        <w:t xml:space="preserve">Η ενδέκατη επίκαιρη ερώτηση του </w:t>
      </w:r>
      <w:r>
        <w:rPr>
          <w:rFonts w:eastAsia="Times New Roman" w:cs="Times New Roman"/>
          <w:szCs w:val="24"/>
        </w:rPr>
        <w:t xml:space="preserve">δεύτερου κύκλου με αριθμό 504/20-2-2017 του Βουλευτή Επικρατείας του Λαϊκού Συνδέσμου – Χρυσή Αυγή κ. </w:t>
      </w:r>
      <w:r>
        <w:rPr>
          <w:rFonts w:eastAsia="Times New Roman" w:cs="Times New Roman"/>
          <w:bCs/>
          <w:szCs w:val="24"/>
        </w:rPr>
        <w:t>Χρήστου Παππά</w:t>
      </w:r>
      <w:r>
        <w:rPr>
          <w:rFonts w:eastAsia="Times New Roman" w:cs="Times New Roman"/>
          <w:szCs w:val="24"/>
        </w:rPr>
        <w:t xml:space="preserve"> προς τον Υπουργό</w:t>
      </w:r>
      <w:r>
        <w:rPr>
          <w:rFonts w:eastAsia="Times New Roman" w:cs="Times New Roman"/>
          <w:szCs w:val="24"/>
        </w:rPr>
        <w:t xml:space="preserve"> </w:t>
      </w:r>
      <w:r>
        <w:rPr>
          <w:rFonts w:eastAsia="Times New Roman" w:cs="Times New Roman"/>
          <w:bCs/>
          <w:szCs w:val="24"/>
        </w:rPr>
        <w:t>Παιδείας, Έρευνας και Θρησκευμάτων,</w:t>
      </w:r>
      <w:r>
        <w:rPr>
          <w:rFonts w:eastAsia="Times New Roman" w:cs="Times New Roman"/>
          <w:b/>
          <w:bCs/>
          <w:szCs w:val="24"/>
        </w:rPr>
        <w:t xml:space="preserve"> </w:t>
      </w:r>
      <w:r>
        <w:rPr>
          <w:rFonts w:eastAsia="Times New Roman" w:cs="Times New Roman"/>
          <w:szCs w:val="24"/>
        </w:rPr>
        <w:t xml:space="preserve">σχετικά με «την εκπλήρωση του Τάματος του Έθνους», δεν θα συζητηθεί λόγω κωλύματος του </w:t>
      </w:r>
      <w:r>
        <w:rPr>
          <w:rFonts w:eastAsia="Times New Roman" w:cs="Times New Roman"/>
          <w:szCs w:val="24"/>
        </w:rPr>
        <w:t xml:space="preserve">κυρίου Υπουργού. </w:t>
      </w:r>
    </w:p>
    <w:p w14:paraId="20FF02DB" w14:textId="77777777" w:rsidR="000904CA" w:rsidRDefault="00C73D46">
      <w:pPr>
        <w:spacing w:after="0" w:line="600" w:lineRule="auto"/>
        <w:ind w:firstLine="720"/>
        <w:jc w:val="both"/>
        <w:rPr>
          <w:rFonts w:eastAsia="Times New Roman" w:cs="Times New Roman"/>
          <w:szCs w:val="24"/>
        </w:rPr>
      </w:pPr>
      <w:r>
        <w:rPr>
          <w:rFonts w:eastAsia="Times New Roman" w:cs="Times New Roman"/>
          <w:szCs w:val="24"/>
        </w:rPr>
        <w:t>Επίσης, λόγω κωλύματος του κυρίου Υπουργού, δεν θα απαντηθεί η δωδέκατη επίκαιρη ερώτηση δεύτερου κύκλου με αριθμό 602/14-3-2017 του Βουλευτή Α΄ Θεσσαλονίκης του Κομμουνιστικού Κόμματος Ελλάδ</w:t>
      </w:r>
      <w:r>
        <w:rPr>
          <w:rFonts w:eastAsia="Times New Roman" w:cs="Times New Roman"/>
          <w:szCs w:val="24"/>
        </w:rPr>
        <w:t>α</w:t>
      </w:r>
      <w:r>
        <w:rPr>
          <w:rFonts w:eastAsia="Times New Roman" w:cs="Times New Roman"/>
          <w:szCs w:val="24"/>
        </w:rPr>
        <w:t>ς κ</w:t>
      </w:r>
      <w:r>
        <w:rPr>
          <w:rFonts w:eastAsia="Times New Roman" w:cs="Times New Roman"/>
          <w:b/>
          <w:szCs w:val="24"/>
        </w:rPr>
        <w:t xml:space="preserve">. </w:t>
      </w:r>
      <w:r>
        <w:rPr>
          <w:rFonts w:eastAsia="Times New Roman" w:cs="Times New Roman"/>
          <w:bCs/>
          <w:szCs w:val="24"/>
        </w:rPr>
        <w:t>Ιωάννη Δελή</w:t>
      </w:r>
      <w:r>
        <w:rPr>
          <w:rFonts w:eastAsia="Times New Roman" w:cs="Times New Roman"/>
          <w:szCs w:val="24"/>
        </w:rPr>
        <w:t xml:space="preserve"> προς τον Υπουργό </w:t>
      </w:r>
      <w:r>
        <w:rPr>
          <w:rFonts w:eastAsia="Times New Roman" w:cs="Times New Roman"/>
          <w:bCs/>
          <w:szCs w:val="24"/>
        </w:rPr>
        <w:t>Παιδείας, Έρ</w:t>
      </w:r>
      <w:r>
        <w:rPr>
          <w:rFonts w:eastAsia="Times New Roman" w:cs="Times New Roman"/>
          <w:bCs/>
          <w:szCs w:val="24"/>
        </w:rPr>
        <w:t xml:space="preserve">ευνας και Θρησκευμάτων, </w:t>
      </w:r>
      <w:r>
        <w:rPr>
          <w:rFonts w:eastAsia="Times New Roman" w:cs="Times New Roman"/>
          <w:szCs w:val="24"/>
        </w:rPr>
        <w:t>σχετικά με τις άδειες των αναπληρωτών εκπαιδευτικών.</w:t>
      </w:r>
    </w:p>
    <w:p w14:paraId="20FF02DC" w14:textId="77777777" w:rsidR="000904CA" w:rsidRDefault="00C73D46">
      <w:pPr>
        <w:spacing w:after="0" w:line="600" w:lineRule="auto"/>
        <w:ind w:firstLine="720"/>
        <w:jc w:val="both"/>
        <w:rPr>
          <w:rFonts w:eastAsia="Times New Roman" w:cs="Times New Roman"/>
          <w:szCs w:val="24"/>
        </w:rPr>
      </w:pPr>
      <w:r>
        <w:rPr>
          <w:rFonts w:eastAsia="Times New Roman" w:cs="Times New Roman"/>
          <w:szCs w:val="24"/>
        </w:rPr>
        <w:t xml:space="preserve">Λόγω κωλύματος της Υπουργού Εργασίας, Κοινωνικής Ασφάλισης και Κοινωνικής Δικαιοσύνης, κ. Έφης </w:t>
      </w:r>
      <w:proofErr w:type="spellStart"/>
      <w:r>
        <w:rPr>
          <w:rFonts w:eastAsia="Times New Roman" w:cs="Times New Roman"/>
          <w:szCs w:val="24"/>
        </w:rPr>
        <w:t>Αχτσιόγλου</w:t>
      </w:r>
      <w:proofErr w:type="spellEnd"/>
      <w:r>
        <w:rPr>
          <w:rFonts w:eastAsia="Times New Roman" w:cs="Times New Roman"/>
          <w:szCs w:val="24"/>
        </w:rPr>
        <w:t xml:space="preserve">, δεν θα συζητηθεί η </w:t>
      </w:r>
      <w:r>
        <w:rPr>
          <w:rFonts w:eastAsia="Times New Roman" w:cs="Times New Roman"/>
          <w:szCs w:val="24"/>
        </w:rPr>
        <w:t xml:space="preserve">πρώτη </w:t>
      </w:r>
      <w:r>
        <w:rPr>
          <w:rFonts w:eastAsia="Times New Roman" w:cs="Times New Roman"/>
          <w:szCs w:val="24"/>
        </w:rPr>
        <w:t>με αριθμό 838/15-5-2017 επίκαιρη ερώτηση του δε</w:t>
      </w:r>
      <w:r>
        <w:rPr>
          <w:rFonts w:eastAsia="Times New Roman" w:cs="Times New Roman"/>
          <w:szCs w:val="24"/>
        </w:rPr>
        <w:t xml:space="preserve">ύτερου κύκλου του Βουλευτή Μαγνησίας της </w:t>
      </w:r>
      <w:r>
        <w:rPr>
          <w:rFonts w:eastAsia="Times New Roman" w:cs="Times New Roman"/>
          <w:szCs w:val="24"/>
        </w:rPr>
        <w:lastRenderedPageBreak/>
        <w:t xml:space="preserve">Νέας Δημοκρατίας κ. </w:t>
      </w:r>
      <w:r>
        <w:rPr>
          <w:rFonts w:eastAsia="Times New Roman" w:cs="Times New Roman"/>
          <w:bCs/>
          <w:szCs w:val="24"/>
        </w:rPr>
        <w:t xml:space="preserve">Χρήστου </w:t>
      </w:r>
      <w:proofErr w:type="spellStart"/>
      <w:r>
        <w:rPr>
          <w:rFonts w:eastAsia="Times New Roman" w:cs="Times New Roman"/>
          <w:bCs/>
          <w:szCs w:val="24"/>
        </w:rPr>
        <w:t>Μπουκώρου</w:t>
      </w:r>
      <w:proofErr w:type="spellEnd"/>
      <w:r>
        <w:rPr>
          <w:rFonts w:eastAsia="Times New Roman" w:cs="Times New Roman"/>
          <w:b/>
          <w:bCs/>
          <w:szCs w:val="24"/>
        </w:rPr>
        <w:t xml:space="preserve"> </w:t>
      </w:r>
      <w:r>
        <w:rPr>
          <w:rFonts w:eastAsia="Times New Roman" w:cs="Times New Roman"/>
          <w:szCs w:val="24"/>
        </w:rPr>
        <w:t xml:space="preserve">προς την Υπουργό </w:t>
      </w:r>
      <w:r>
        <w:rPr>
          <w:rFonts w:eastAsia="Times New Roman" w:cs="Times New Roman"/>
          <w:bCs/>
          <w:szCs w:val="24"/>
        </w:rPr>
        <w:t>Εργασίας, Κοινωνικής Ασφάλισης και Κοινωνικής Αλληλεγγύης,</w:t>
      </w:r>
      <w:r>
        <w:rPr>
          <w:rFonts w:eastAsia="Times New Roman" w:cs="Times New Roman"/>
          <w:b/>
          <w:bCs/>
          <w:szCs w:val="24"/>
        </w:rPr>
        <w:t xml:space="preserve"> </w:t>
      </w:r>
      <w:r>
        <w:rPr>
          <w:rFonts w:eastAsia="Times New Roman" w:cs="Times New Roman"/>
          <w:szCs w:val="24"/>
        </w:rPr>
        <w:t>σχετικά με την καταπολέμηση της αδήλωτης εργασίας.</w:t>
      </w:r>
    </w:p>
    <w:p w14:paraId="20FF02DD" w14:textId="77777777" w:rsidR="000904CA" w:rsidRDefault="00C73D46">
      <w:pPr>
        <w:spacing w:after="0" w:line="600" w:lineRule="auto"/>
        <w:ind w:firstLine="720"/>
        <w:jc w:val="both"/>
        <w:rPr>
          <w:rFonts w:eastAsia="Times New Roman" w:cs="Times New Roman"/>
          <w:szCs w:val="24"/>
        </w:rPr>
      </w:pPr>
      <w:r>
        <w:rPr>
          <w:rFonts w:eastAsia="Times New Roman" w:cs="Times New Roman"/>
          <w:szCs w:val="24"/>
        </w:rPr>
        <w:t>Ο</w:t>
      </w:r>
      <w:r>
        <w:rPr>
          <w:rFonts w:eastAsia="Times New Roman" w:cs="Times New Roman"/>
          <w:szCs w:val="24"/>
        </w:rPr>
        <w:t>λοκληρώθηκε η συζήτηση των επ</w:t>
      </w:r>
      <w:r>
        <w:rPr>
          <w:rFonts w:eastAsia="Times New Roman" w:cs="Times New Roman"/>
          <w:szCs w:val="24"/>
        </w:rPr>
        <w:t>ί</w:t>
      </w:r>
      <w:r>
        <w:rPr>
          <w:rFonts w:eastAsia="Times New Roman" w:cs="Times New Roman"/>
          <w:szCs w:val="24"/>
        </w:rPr>
        <w:t>κα</w:t>
      </w:r>
      <w:r>
        <w:rPr>
          <w:rFonts w:eastAsia="Times New Roman" w:cs="Times New Roman"/>
          <w:szCs w:val="24"/>
        </w:rPr>
        <w:t>ι</w:t>
      </w:r>
      <w:r>
        <w:rPr>
          <w:rFonts w:eastAsia="Times New Roman" w:cs="Times New Roman"/>
          <w:szCs w:val="24"/>
        </w:rPr>
        <w:t xml:space="preserve">ρων ερωτήσεων. </w:t>
      </w:r>
    </w:p>
    <w:p w14:paraId="20FF02DE" w14:textId="77777777" w:rsidR="000904CA" w:rsidRDefault="00C73D46">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δέχεστε </w:t>
      </w:r>
      <w:r>
        <w:rPr>
          <w:rFonts w:eastAsia="Times New Roman" w:cs="Times New Roman"/>
          <w:szCs w:val="24"/>
        </w:rPr>
        <w:t>στο σημείο αυτό να λύσουμε τη συνεδρίαση;</w:t>
      </w:r>
    </w:p>
    <w:p w14:paraId="20FF02DF" w14:textId="77777777" w:rsidR="000904CA" w:rsidRDefault="00C73D46">
      <w:pPr>
        <w:spacing w:after="0" w:line="600" w:lineRule="auto"/>
        <w:ind w:firstLine="720"/>
        <w:jc w:val="both"/>
        <w:rPr>
          <w:rFonts w:eastAsia="Times New Roman" w:cs="Times New Roman"/>
          <w:szCs w:val="24"/>
        </w:rPr>
      </w:pPr>
      <w:r>
        <w:rPr>
          <w:rFonts w:eastAsia="Times New Roman" w:cs="Times New Roman"/>
          <w:b/>
          <w:bCs/>
          <w:szCs w:val="24"/>
        </w:rPr>
        <w:t xml:space="preserve">ΟΛΟΙ ΟΙ ΒΟΥΛΕΥΤΕΣ: </w:t>
      </w:r>
      <w:r>
        <w:rPr>
          <w:rFonts w:eastAsia="Times New Roman" w:cs="Times New Roman"/>
          <w:szCs w:val="24"/>
        </w:rPr>
        <w:t>Μάλιστα, μάλιστα.</w:t>
      </w:r>
    </w:p>
    <w:p w14:paraId="20FF02E0" w14:textId="77777777" w:rsidR="000904CA" w:rsidRDefault="00C73D46">
      <w:pPr>
        <w:spacing w:after="0" w:line="600" w:lineRule="auto"/>
        <w:ind w:firstLine="720"/>
        <w:jc w:val="both"/>
        <w:rPr>
          <w:rFonts w:eastAsia="Times New Roman" w:cs="Times New Roman"/>
          <w:szCs w:val="24"/>
        </w:rPr>
      </w:pPr>
      <w:r>
        <w:rPr>
          <w:rFonts w:eastAsia="Times New Roman"/>
          <w:b/>
          <w:bCs/>
          <w:szCs w:val="24"/>
        </w:rPr>
        <w:t xml:space="preserve">ΠΡΟΕΔΡΕΥΩΝ (Γεώργιος Βαρεμένος): </w:t>
      </w:r>
      <w:r>
        <w:rPr>
          <w:rFonts w:eastAsia="Times New Roman" w:cs="Times New Roman"/>
          <w:szCs w:val="24"/>
        </w:rPr>
        <w:t xml:space="preserve">Με τη συναίνεση του Σώματος και ώρα 18.46΄ </w:t>
      </w:r>
      <w:proofErr w:type="spellStart"/>
      <w:r>
        <w:rPr>
          <w:rFonts w:eastAsia="Times New Roman" w:cs="Times New Roman"/>
          <w:szCs w:val="24"/>
        </w:rPr>
        <w:t>λύεται</w:t>
      </w:r>
      <w:proofErr w:type="spellEnd"/>
      <w:r>
        <w:rPr>
          <w:rFonts w:eastAsia="Times New Roman" w:cs="Times New Roman"/>
          <w:szCs w:val="24"/>
        </w:rPr>
        <w:t xml:space="preserve"> η συνεδρίαση για την</w:t>
      </w:r>
      <w:r>
        <w:rPr>
          <w:rFonts w:eastAsia="Times New Roman" w:cs="Times New Roman"/>
          <w:szCs w:val="24"/>
        </w:rPr>
        <w:t xml:space="preserve"> προσεχή</w:t>
      </w:r>
      <w:r>
        <w:rPr>
          <w:rFonts w:eastAsia="Times New Roman" w:cs="Times New Roman"/>
          <w:szCs w:val="24"/>
        </w:rPr>
        <w:t xml:space="preserve"> Πέμπτη 25 Μαΐου 2017 και ώρ</w:t>
      </w:r>
      <w:r>
        <w:rPr>
          <w:rFonts w:eastAsia="Times New Roman" w:cs="Times New Roman"/>
          <w:szCs w:val="24"/>
        </w:rPr>
        <w:t>α 9.30΄, με αντικείμενο εργασιών του Σώματος</w:t>
      </w:r>
      <w:r>
        <w:rPr>
          <w:rFonts w:eastAsia="Times New Roman" w:cs="Times New Roman"/>
          <w:szCs w:val="24"/>
        </w:rPr>
        <w:t>:</w:t>
      </w:r>
      <w:r>
        <w:rPr>
          <w:rFonts w:eastAsia="Times New Roman" w:cs="Times New Roman"/>
          <w:szCs w:val="24"/>
        </w:rPr>
        <w:t xml:space="preserve"> α) κοινοβουλευτικό έλεγχο</w:t>
      </w:r>
      <w:r>
        <w:rPr>
          <w:rFonts w:eastAsia="Times New Roman" w:cs="Times New Roman"/>
          <w:szCs w:val="24"/>
        </w:rPr>
        <w:t>,</w:t>
      </w:r>
      <w:r>
        <w:rPr>
          <w:rFonts w:eastAsia="Times New Roman" w:cs="Times New Roman"/>
          <w:szCs w:val="24"/>
        </w:rPr>
        <w:t xml:space="preserve"> συζήτηση επικαίρων ερωτήσεων και β) νομοθετική εργασία, σύμφωνα με την ημερήσια διάταξη που έχει διανεμηθεί. </w:t>
      </w:r>
    </w:p>
    <w:p w14:paraId="20FF02E1" w14:textId="77777777" w:rsidR="000904CA" w:rsidRDefault="00C73D46">
      <w:pPr>
        <w:spacing w:after="0" w:line="600" w:lineRule="auto"/>
        <w:ind w:firstLine="720"/>
        <w:jc w:val="both"/>
        <w:rPr>
          <w:rFonts w:eastAsia="Times New Roman" w:cs="Times New Roman"/>
          <w:szCs w:val="24"/>
        </w:rPr>
      </w:pPr>
      <w:r>
        <w:rPr>
          <w:rFonts w:eastAsia="Times New Roman" w:cs="Times New Roman"/>
          <w:b/>
          <w:bCs/>
          <w:szCs w:val="24"/>
        </w:rPr>
        <w:t>Ο ΠΡΟΕΔΡΟΣ                                                        ΟΙ ΓΡΑΜ</w:t>
      </w:r>
      <w:r>
        <w:rPr>
          <w:rFonts w:eastAsia="Times New Roman" w:cs="Times New Roman"/>
          <w:b/>
          <w:bCs/>
          <w:szCs w:val="24"/>
        </w:rPr>
        <w:t>ΜΑΤΕΙΣ</w:t>
      </w:r>
      <w:r>
        <w:rPr>
          <w:rFonts w:eastAsia="Times New Roman" w:cs="Times New Roman"/>
          <w:szCs w:val="24"/>
        </w:rPr>
        <w:t xml:space="preserve">  </w:t>
      </w:r>
    </w:p>
    <w:sectPr w:rsidR="000904CA">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1"/>
    <w:family w:val="swiss"/>
    <w:pitch w:val="variable"/>
    <w:sig w:usb0="E0002AFF" w:usb1="C0007843" w:usb2="00000009" w:usb3="00000000" w:csb0="000001FF" w:csb1="00000000"/>
  </w:font>
  <w:font w:name="Times New Roman">
    <w:panose1 w:val="02020603050405020304"/>
    <w:charset w:val="A1"/>
    <w:family w:val="roman"/>
    <w:pitch w:val="variable"/>
    <w:sig w:usb0="E0002AFF" w:usb1="C0007841" w:usb2="00000009" w:usb3="00000000" w:csb0="000001FF" w:csb1="00000000"/>
  </w:font>
  <w:font w:name="Segoe UI">
    <w:panose1 w:val="020B0502040204020203"/>
    <w:charset w:val="A1"/>
    <w:family w:val="swiss"/>
    <w:pitch w:val="variable"/>
    <w:sig w:usb0="E10022FF" w:usb1="C000E47F" w:usb2="00000029" w:usb3="00000000" w:csb0="000001DF" w:csb1="00000000"/>
  </w:font>
  <w:font w:name="Calibri Light">
    <w:panose1 w:val="020F0302020204030204"/>
    <w:charset w:val="A1"/>
    <w:family w:val="swiss"/>
    <w:pitch w:val="variable"/>
    <w:sig w:usb0="A00002EF" w:usb1="4000207B" w:usb2="00000000" w:usb3="00000000" w:csb0="0000019F" w:csb1="00000000"/>
  </w:font>
  <w:font w:name="Calibri">
    <w:panose1 w:val="020F0502020204030204"/>
    <w:charset w:val="A1"/>
    <w:family w:val="swiss"/>
    <w:pitch w:val="variable"/>
    <w:sig w:usb0="E00002FF" w:usb1="4000ACFF" w:usb2="00000001"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Φλούδα Χριστίνα">
    <w15:presenceInfo w15:providerId="AD" w15:userId="S-1-5-21-448539723-1004336348-682003330-7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ocumentProtection w:edit="trackedChanges" w:enforcement="1" w:cryptProviderType="rsaFull" w:cryptAlgorithmClass="hash" w:cryptAlgorithmType="typeAny" w:cryptAlgorithmSid="4" w:cryptSpinCount="50000" w:hash="edt9wzyU0n9qBlWS7p6sJ7Y4IXk=" w:salt="xAGUaNTg/qsFr+92/FfhSQ=="/>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04CA"/>
    <w:rsid w:val="000904CA"/>
    <w:rsid w:val="00516C86"/>
    <w:rsid w:val="00C73D46"/>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FF025A"/>
  <w15:docId w15:val="{FB19B76F-732E-4984-84CB-FEC8A4BD34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7D3A00"/>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7D3A00"/>
    <w:rPr>
      <w:rFonts w:ascii="Segoe UI" w:hAnsi="Segoe UI" w:cs="Segoe UI"/>
      <w:sz w:val="18"/>
      <w:szCs w:val="18"/>
    </w:rPr>
  </w:style>
  <w:style w:type="paragraph" w:styleId="a4">
    <w:name w:val="Revision"/>
    <w:hidden/>
    <w:uiPriority w:val="99"/>
    <w:semiHidden/>
    <w:rsid w:val="003B7CC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451</MetadataID>
    <Session xmlns="641f345b-441b-4b81-9152-adc2e73ba5e1">Β´</Session>
    <Date xmlns="641f345b-441b-4b81-9152-adc2e73ba5e1">2017-05-21T21:00:00+00:00</Date>
    <Status xmlns="641f345b-441b-4b81-9152-adc2e73ba5e1">
      <Url>http://srv-sp1/praktika/Lists/Incoming_Metadata/EditForm.aspx?ID=451&amp;Source=/praktika/Recordings_Library/Forms/AllItems.aspx</Url>
      <Description>Δημοσιεύτηκε</Description>
    </Status>
    <Meeting xmlns="641f345b-441b-4b81-9152-adc2e73ba5e1">ΡΚΔ´</Meeting>
  </documentManagement>
</p:properties>
</file>

<file path=customXml/itemProps1.xml><?xml version="1.0" encoding="utf-8"?>
<ds:datastoreItem xmlns:ds="http://schemas.openxmlformats.org/officeDocument/2006/customXml" ds:itemID="{425DC7F2-3C65-4D16-A5F4-674530D48F9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B35A7AD-8C21-4537-BDC9-A779AA3A848E}">
  <ds:schemaRefs>
    <ds:schemaRef ds:uri="http://schemas.microsoft.com/sharepoint/v3/contenttype/forms"/>
  </ds:schemaRefs>
</ds:datastoreItem>
</file>

<file path=customXml/itemProps3.xml><?xml version="1.0" encoding="utf-8"?>
<ds:datastoreItem xmlns:ds="http://schemas.openxmlformats.org/officeDocument/2006/customXml" ds:itemID="{1BC76D56-0D42-409E-A36E-6BC38C81765A}">
  <ds:schemaRefs>
    <ds:schemaRef ds:uri="641f345b-441b-4b81-9152-adc2e73ba5e1"/>
    <ds:schemaRef ds:uri="http://www.w3.org/XML/1998/namespace"/>
    <ds:schemaRef ds:uri="http://purl.org/dc/elements/1.1/"/>
    <ds:schemaRef ds:uri="http://schemas.microsoft.com/office/2006/metadata/properties"/>
    <ds:schemaRef ds:uri="http://schemas.microsoft.com/office/2006/documentManagement/types"/>
    <ds:schemaRef ds:uri="http://purl.org/dc/terms/"/>
    <ds:schemaRef ds:uri="http://schemas.microsoft.com/office/infopath/2007/PartnerControls"/>
    <ds:schemaRef ds:uri="http://schemas.openxmlformats.org/package/2006/metadata/core-properties"/>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31</Pages>
  <Words>5600</Words>
  <Characters>30240</Characters>
  <Application>Microsoft Office Word</Application>
  <DocSecurity>0</DocSecurity>
  <Lines>252</Lines>
  <Paragraphs>71</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35769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2017-05-26T10:19:00Z</dcterms:created>
  <dcterms:modified xsi:type="dcterms:W3CDTF">2017-05-26T10:19:00Z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