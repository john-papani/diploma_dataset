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46287" w14:textId="77777777" w:rsidR="00727C28" w:rsidRPr="00727C28" w:rsidRDefault="00727C28" w:rsidP="00727C28">
      <w:pPr>
        <w:spacing w:after="0" w:line="360" w:lineRule="auto"/>
        <w:rPr>
          <w:ins w:id="0" w:author="Φλούδα Χριστίνα" w:date="2016-09-23T13:00:00Z"/>
          <w:rFonts w:eastAsia="Times New Roman"/>
          <w:szCs w:val="24"/>
          <w:lang w:eastAsia="en-US"/>
        </w:rPr>
      </w:pPr>
      <w:bookmarkStart w:id="1" w:name="_GoBack"/>
      <w:bookmarkEnd w:id="1"/>
      <w:ins w:id="2" w:author="Φλούδα Χριστίνα" w:date="2016-09-23T13:00:00Z">
        <w:r w:rsidRPr="00727C2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7A4A705" w14:textId="77777777" w:rsidR="00727C28" w:rsidRPr="00727C28" w:rsidRDefault="00727C28" w:rsidP="00727C28">
      <w:pPr>
        <w:spacing w:after="0" w:line="360" w:lineRule="auto"/>
        <w:rPr>
          <w:ins w:id="3" w:author="Φλούδα Χριστίνα" w:date="2016-09-23T13:00:00Z"/>
          <w:rFonts w:eastAsia="Times New Roman"/>
          <w:szCs w:val="24"/>
          <w:lang w:eastAsia="en-US"/>
        </w:rPr>
      </w:pPr>
    </w:p>
    <w:p w14:paraId="52A8135A" w14:textId="77777777" w:rsidR="00727C28" w:rsidRPr="00727C28" w:rsidRDefault="00727C28" w:rsidP="00727C28">
      <w:pPr>
        <w:spacing w:after="0" w:line="360" w:lineRule="auto"/>
        <w:rPr>
          <w:ins w:id="4" w:author="Φλούδα Χριστίνα" w:date="2016-09-23T13:00:00Z"/>
          <w:rFonts w:eastAsia="Times New Roman"/>
          <w:szCs w:val="24"/>
          <w:lang w:eastAsia="en-US"/>
        </w:rPr>
      </w:pPr>
      <w:ins w:id="5" w:author="Φλούδα Χριστίνα" w:date="2016-09-23T13:00:00Z">
        <w:r w:rsidRPr="00727C28">
          <w:rPr>
            <w:rFonts w:eastAsia="Times New Roman"/>
            <w:szCs w:val="24"/>
            <w:lang w:eastAsia="en-US"/>
          </w:rPr>
          <w:t>ΠΙΝΑΚΑΣ ΠΕΡΙΕΧΟΜΕΝΩΝ</w:t>
        </w:r>
      </w:ins>
    </w:p>
    <w:p w14:paraId="14FB47CD" w14:textId="77777777" w:rsidR="00727C28" w:rsidRPr="00727C28" w:rsidRDefault="00727C28" w:rsidP="00727C28">
      <w:pPr>
        <w:spacing w:after="0" w:line="360" w:lineRule="auto"/>
        <w:rPr>
          <w:ins w:id="6" w:author="Φλούδα Χριστίνα" w:date="2016-09-23T13:00:00Z"/>
          <w:rFonts w:eastAsia="Times New Roman"/>
          <w:szCs w:val="24"/>
          <w:lang w:eastAsia="en-US"/>
        </w:rPr>
      </w:pPr>
      <w:ins w:id="7" w:author="Φλούδα Χριστίνα" w:date="2016-09-23T13:00:00Z">
        <w:r w:rsidRPr="00727C28">
          <w:rPr>
            <w:rFonts w:eastAsia="Times New Roman"/>
            <w:szCs w:val="24"/>
            <w:lang w:eastAsia="en-US"/>
          </w:rPr>
          <w:t xml:space="preserve">ΙΖ΄ ΠΕΡΙΟΔΟΣ </w:t>
        </w:r>
      </w:ins>
    </w:p>
    <w:p w14:paraId="06FE50BA" w14:textId="77777777" w:rsidR="00727C28" w:rsidRPr="00727C28" w:rsidRDefault="00727C28" w:rsidP="00727C28">
      <w:pPr>
        <w:spacing w:after="0" w:line="360" w:lineRule="auto"/>
        <w:rPr>
          <w:ins w:id="8" w:author="Φλούδα Χριστίνα" w:date="2016-09-23T13:00:00Z"/>
          <w:rFonts w:eastAsia="Times New Roman"/>
          <w:szCs w:val="24"/>
          <w:lang w:eastAsia="en-US"/>
        </w:rPr>
      </w:pPr>
      <w:ins w:id="9" w:author="Φλούδα Χριστίνα" w:date="2016-09-23T13:00:00Z">
        <w:r w:rsidRPr="00727C28">
          <w:rPr>
            <w:rFonts w:eastAsia="Times New Roman"/>
            <w:szCs w:val="24"/>
            <w:lang w:eastAsia="en-US"/>
          </w:rPr>
          <w:t>ΠΡΟΕΔΡΕΥΟΜΕΝΗΣ ΚΟΙΝΟΒΟΥΛΕΥΤΙΚΗΣ ΔΗΜΟΚΡΑΤΙΑΣ</w:t>
        </w:r>
      </w:ins>
    </w:p>
    <w:p w14:paraId="656BAD76" w14:textId="77777777" w:rsidR="00727C28" w:rsidRPr="00727C28" w:rsidRDefault="00727C28" w:rsidP="00727C28">
      <w:pPr>
        <w:spacing w:after="0" w:line="360" w:lineRule="auto"/>
        <w:rPr>
          <w:ins w:id="10" w:author="Φλούδα Χριστίνα" w:date="2016-09-23T13:00:00Z"/>
          <w:rFonts w:eastAsia="Times New Roman"/>
          <w:szCs w:val="24"/>
          <w:lang w:eastAsia="en-US"/>
        </w:rPr>
      </w:pPr>
      <w:ins w:id="11" w:author="Φλούδα Χριστίνα" w:date="2016-09-23T13:00:00Z">
        <w:r w:rsidRPr="00727C28">
          <w:rPr>
            <w:rFonts w:eastAsia="Times New Roman"/>
            <w:szCs w:val="24"/>
            <w:lang w:eastAsia="en-US"/>
          </w:rPr>
          <w:t>ΣΥΝΟΔΟΣ Α΄</w:t>
        </w:r>
      </w:ins>
    </w:p>
    <w:p w14:paraId="6EEA630D" w14:textId="77777777" w:rsidR="00727C28" w:rsidRPr="00727C28" w:rsidRDefault="00727C28" w:rsidP="00727C28">
      <w:pPr>
        <w:spacing w:after="0" w:line="360" w:lineRule="auto"/>
        <w:rPr>
          <w:ins w:id="12" w:author="Φλούδα Χριστίνα" w:date="2016-09-23T13:00:00Z"/>
          <w:rFonts w:eastAsia="Times New Roman"/>
          <w:szCs w:val="24"/>
          <w:lang w:eastAsia="en-US"/>
        </w:rPr>
      </w:pPr>
    </w:p>
    <w:p w14:paraId="30E6EC19" w14:textId="77777777" w:rsidR="00727C28" w:rsidRPr="00727C28" w:rsidRDefault="00727C28" w:rsidP="00727C28">
      <w:pPr>
        <w:spacing w:after="0" w:line="360" w:lineRule="auto"/>
        <w:rPr>
          <w:ins w:id="13" w:author="Φλούδα Χριστίνα" w:date="2016-09-23T13:00:00Z"/>
          <w:rFonts w:eastAsia="Times New Roman"/>
          <w:szCs w:val="24"/>
          <w:lang w:eastAsia="en-US"/>
        </w:rPr>
      </w:pPr>
      <w:ins w:id="14" w:author="Φλούδα Χριστίνα" w:date="2016-09-23T13:00:00Z">
        <w:r w:rsidRPr="00727C28">
          <w:rPr>
            <w:rFonts w:eastAsia="Times New Roman"/>
            <w:szCs w:val="24"/>
            <w:lang w:eastAsia="en-US"/>
          </w:rPr>
          <w:t>ΣΥΝΕΔΡΙΑΣΗ Ρ</w:t>
        </w:r>
        <w:r w:rsidRPr="00727C28">
          <w:rPr>
            <w:rFonts w:ascii="Calibri" w:eastAsia="Times New Roman" w:hAnsi="Calibri" w:cs="Times New Roman"/>
            <w:sz w:val="22"/>
            <w:szCs w:val="22"/>
            <w:lang w:eastAsia="en-US"/>
          </w:rPr>
          <w:t xml:space="preserve"> </w:t>
        </w:r>
        <w:r w:rsidRPr="00727C28">
          <w:rPr>
            <w:rFonts w:eastAsia="Times New Roman"/>
            <w:szCs w:val="24"/>
            <w:lang w:eastAsia="en-US"/>
          </w:rPr>
          <w:t>ϞΑ΄</w:t>
        </w:r>
      </w:ins>
    </w:p>
    <w:p w14:paraId="25FC5705" w14:textId="77777777" w:rsidR="00727C28" w:rsidRPr="00727C28" w:rsidRDefault="00727C28" w:rsidP="00727C28">
      <w:pPr>
        <w:spacing w:after="0" w:line="360" w:lineRule="auto"/>
        <w:rPr>
          <w:ins w:id="15" w:author="Φλούδα Χριστίνα" w:date="2016-09-23T13:00:00Z"/>
          <w:rFonts w:eastAsia="Times New Roman"/>
          <w:szCs w:val="24"/>
          <w:lang w:eastAsia="en-US"/>
        </w:rPr>
      </w:pPr>
      <w:ins w:id="16" w:author="Φλούδα Χριστίνα" w:date="2016-09-23T13:00:00Z">
        <w:r w:rsidRPr="00727C28">
          <w:rPr>
            <w:rFonts w:eastAsia="Times New Roman"/>
            <w:szCs w:val="24"/>
            <w:lang w:eastAsia="en-US"/>
          </w:rPr>
          <w:t>Δευτέρα  19 Σεπτεμβρίου 2016</w:t>
        </w:r>
      </w:ins>
    </w:p>
    <w:p w14:paraId="5CA32FC9" w14:textId="77777777" w:rsidR="00727C28" w:rsidRPr="00727C28" w:rsidRDefault="00727C28" w:rsidP="00727C28">
      <w:pPr>
        <w:spacing w:after="0" w:line="360" w:lineRule="auto"/>
        <w:rPr>
          <w:ins w:id="17" w:author="Φλούδα Χριστίνα" w:date="2016-09-23T13:00:00Z"/>
          <w:rFonts w:eastAsia="Times New Roman"/>
          <w:szCs w:val="24"/>
          <w:lang w:eastAsia="en-US"/>
        </w:rPr>
      </w:pPr>
    </w:p>
    <w:p w14:paraId="7B6D0B1B" w14:textId="77777777" w:rsidR="00727C28" w:rsidRPr="00727C28" w:rsidRDefault="00727C28" w:rsidP="00727C28">
      <w:pPr>
        <w:spacing w:after="0" w:line="360" w:lineRule="auto"/>
        <w:rPr>
          <w:ins w:id="18" w:author="Φλούδα Χριστίνα" w:date="2016-09-23T13:00:00Z"/>
          <w:rFonts w:eastAsia="Times New Roman"/>
          <w:szCs w:val="24"/>
          <w:lang w:eastAsia="en-US"/>
        </w:rPr>
      </w:pPr>
      <w:ins w:id="19" w:author="Φλούδα Χριστίνα" w:date="2016-09-23T13:00:00Z">
        <w:r w:rsidRPr="00727C28">
          <w:rPr>
            <w:rFonts w:eastAsia="Times New Roman"/>
            <w:szCs w:val="24"/>
            <w:lang w:eastAsia="en-US"/>
          </w:rPr>
          <w:t>ΘΕΜΑΤΑ</w:t>
        </w:r>
      </w:ins>
    </w:p>
    <w:p w14:paraId="215009E4" w14:textId="77777777" w:rsidR="00727C28" w:rsidRPr="00727C28" w:rsidRDefault="00727C28" w:rsidP="00727C28">
      <w:pPr>
        <w:spacing w:after="0" w:line="360" w:lineRule="auto"/>
        <w:rPr>
          <w:ins w:id="20" w:author="Φλούδα Χριστίνα" w:date="2016-09-23T13:00:00Z"/>
          <w:rFonts w:eastAsia="Times New Roman"/>
          <w:szCs w:val="24"/>
          <w:lang w:eastAsia="en-US"/>
        </w:rPr>
      </w:pPr>
      <w:ins w:id="21" w:author="Φλούδα Χριστίνα" w:date="2016-09-23T13:00:00Z">
        <w:r w:rsidRPr="00727C28">
          <w:rPr>
            <w:rFonts w:eastAsia="Times New Roman"/>
            <w:szCs w:val="24"/>
            <w:lang w:eastAsia="en-US"/>
          </w:rPr>
          <w:t xml:space="preserve"> </w:t>
        </w:r>
        <w:r w:rsidRPr="00727C28">
          <w:rPr>
            <w:rFonts w:eastAsia="Times New Roman"/>
            <w:szCs w:val="24"/>
            <w:lang w:eastAsia="en-US"/>
          </w:rPr>
          <w:br/>
          <w:t xml:space="preserve">Α. ΕΙΔΙΚΑ ΘΕΜΑΤΑ </w:t>
        </w:r>
        <w:r w:rsidRPr="00727C28">
          <w:rPr>
            <w:rFonts w:eastAsia="Times New Roman"/>
            <w:szCs w:val="24"/>
            <w:lang w:eastAsia="en-US"/>
          </w:rPr>
          <w:br/>
          <w:t xml:space="preserve">1. Επικύρωση Πρακτικών, σελ. </w:t>
        </w:r>
        <w:r w:rsidRPr="00727C28">
          <w:rPr>
            <w:rFonts w:eastAsia="Times New Roman"/>
            <w:szCs w:val="24"/>
            <w:lang w:eastAsia="en-US"/>
          </w:rPr>
          <w:br/>
          <w:t xml:space="preserve">2.  Άδεια απουσίας του Βουλευτή κ. Π. </w:t>
        </w:r>
        <w:proofErr w:type="spellStart"/>
        <w:r w:rsidRPr="00727C28">
          <w:rPr>
            <w:rFonts w:eastAsia="Times New Roman"/>
            <w:szCs w:val="24"/>
            <w:lang w:eastAsia="en-US"/>
          </w:rPr>
          <w:t>Μηταράκη</w:t>
        </w:r>
        <w:proofErr w:type="spellEnd"/>
        <w:r w:rsidRPr="00727C28">
          <w:rPr>
            <w:rFonts w:eastAsia="Times New Roman"/>
            <w:szCs w:val="24"/>
            <w:lang w:eastAsia="en-US"/>
          </w:rPr>
          <w:t xml:space="preserve">, σελ. </w:t>
        </w:r>
        <w:r w:rsidRPr="00727C28">
          <w:rPr>
            <w:rFonts w:eastAsia="Times New Roman"/>
            <w:szCs w:val="24"/>
            <w:lang w:eastAsia="en-US"/>
          </w:rPr>
          <w:br/>
          <w:t xml:space="preserve">3. Επί διαδικαστικού θέματος, σελ. </w:t>
        </w:r>
        <w:r w:rsidRPr="00727C28">
          <w:rPr>
            <w:rFonts w:eastAsia="Times New Roman"/>
            <w:szCs w:val="24"/>
            <w:lang w:eastAsia="en-US"/>
          </w:rPr>
          <w:br/>
          <w:t xml:space="preserve"> </w:t>
        </w:r>
        <w:r w:rsidRPr="00727C28">
          <w:rPr>
            <w:rFonts w:eastAsia="Times New Roman"/>
            <w:szCs w:val="24"/>
            <w:lang w:eastAsia="en-US"/>
          </w:rPr>
          <w:br/>
          <w:t xml:space="preserve">Β. ΚΟΙΝΟΒΟΥΛΕΥΤΙΚΟΣ ΕΛΕΓΧΟΣ </w:t>
        </w:r>
        <w:r w:rsidRPr="00727C28">
          <w:rPr>
            <w:rFonts w:eastAsia="Times New Roman"/>
            <w:szCs w:val="24"/>
            <w:lang w:eastAsia="en-US"/>
          </w:rPr>
          <w:br/>
          <w:t>Συζήτηση επικαίρων ερωτήσεων:</w:t>
        </w:r>
        <w:r w:rsidRPr="00727C28">
          <w:rPr>
            <w:rFonts w:eastAsia="Times New Roman"/>
            <w:szCs w:val="24"/>
            <w:lang w:eastAsia="en-US"/>
          </w:rPr>
          <w:br/>
          <w:t xml:space="preserve">   α) Προς τον Υπουργό Οικονομικών, σχετικά με τα οικονομικά προβλήματα που αντιμετωπίζουν οι προμηθευτές της εταιρείας «Μαρινόπουλος», σελ. </w:t>
        </w:r>
        <w:r w:rsidRPr="00727C28">
          <w:rPr>
            <w:rFonts w:eastAsia="Times New Roman"/>
            <w:szCs w:val="24"/>
            <w:lang w:eastAsia="en-US"/>
          </w:rPr>
          <w:br/>
          <w:t xml:space="preserve">   β) Προς τον Υπουργό Ναυτιλίας και Νησιωτικής Πολιτικής, σχετικά με την «αδικαιολόγητη αποπομπή της μονάδας βατραχανθρώπων από τον  Άγιο Κοσμά», σελ. </w:t>
        </w:r>
        <w:r w:rsidRPr="00727C28">
          <w:rPr>
            <w:rFonts w:eastAsia="Times New Roman"/>
            <w:szCs w:val="24"/>
            <w:lang w:eastAsia="en-US"/>
          </w:rPr>
          <w:br/>
          <w:t xml:space="preserve">   γ) Προς τον Υπουργό Εργασίας, Κοινωνικής Ασφάλισης και Κοινωνικής Αλληλεγγύης:</w:t>
        </w:r>
        <w:r w:rsidRPr="00727C28">
          <w:rPr>
            <w:rFonts w:eastAsia="Times New Roman"/>
            <w:szCs w:val="24"/>
            <w:lang w:eastAsia="en-US"/>
          </w:rPr>
          <w:br/>
          <w:t xml:space="preserve">       i. σχετικά με τη δυνατότητα επανένταξης στη ρύθμιση των εκατό δόσεων για όλους όσους την απώλεσαν και ανεξαρτήτως λόγου, σελ. </w:t>
        </w:r>
        <w:r w:rsidRPr="00727C28">
          <w:rPr>
            <w:rFonts w:eastAsia="Times New Roman"/>
            <w:szCs w:val="24"/>
            <w:lang w:eastAsia="en-US"/>
          </w:rPr>
          <w:br/>
          <w:t xml:space="preserve">       </w:t>
        </w:r>
        <w:proofErr w:type="spellStart"/>
        <w:r w:rsidRPr="00727C28">
          <w:rPr>
            <w:rFonts w:eastAsia="Times New Roman"/>
            <w:szCs w:val="24"/>
            <w:lang w:eastAsia="en-US"/>
          </w:rPr>
          <w:t>ii</w:t>
        </w:r>
        <w:proofErr w:type="spellEnd"/>
        <w:r w:rsidRPr="00727C28">
          <w:rPr>
            <w:rFonts w:eastAsia="Times New Roman"/>
            <w:szCs w:val="24"/>
            <w:lang w:eastAsia="en-US"/>
          </w:rPr>
          <w:t xml:space="preserve">. σχετικά με τη δραστική περικοπή των αναπηρικών συντάξεων και επιδομάτων των ΑΜΕΑ, σελ. </w:t>
        </w:r>
        <w:r w:rsidRPr="00727C28">
          <w:rPr>
            <w:rFonts w:eastAsia="Times New Roman"/>
            <w:szCs w:val="24"/>
            <w:lang w:eastAsia="en-US"/>
          </w:rPr>
          <w:br/>
          <w:t xml:space="preserve">   δ) Προς τον Υπουργό Αγροτικής Ανάπτυξης και Τροφίμων:</w:t>
        </w:r>
        <w:r w:rsidRPr="00727C28">
          <w:rPr>
            <w:rFonts w:eastAsia="Times New Roman"/>
            <w:szCs w:val="24"/>
            <w:lang w:eastAsia="en-US"/>
          </w:rPr>
          <w:br/>
          <w:t xml:space="preserve">       i. σχετικά με τη δίκαιη αποζημίωση των πληγέντων παραγωγών από τον παγετό του Μαρτίου 2016, ο οποίος προκάλεσε εκτεταμένες ζημιές στις δενδροκαλλιέργειες του Νομού Λάρισας, σελ. </w:t>
        </w:r>
        <w:r w:rsidRPr="00727C28">
          <w:rPr>
            <w:rFonts w:eastAsia="Times New Roman"/>
            <w:szCs w:val="24"/>
            <w:lang w:eastAsia="en-US"/>
          </w:rPr>
          <w:br/>
          <w:t xml:space="preserve">      </w:t>
        </w:r>
        <w:proofErr w:type="spellStart"/>
        <w:r w:rsidRPr="00727C28">
          <w:rPr>
            <w:rFonts w:eastAsia="Times New Roman"/>
            <w:szCs w:val="24"/>
            <w:lang w:eastAsia="en-US"/>
          </w:rPr>
          <w:t>ii</w:t>
        </w:r>
        <w:proofErr w:type="spellEnd"/>
        <w:r w:rsidRPr="00727C28">
          <w:rPr>
            <w:rFonts w:eastAsia="Times New Roman"/>
            <w:szCs w:val="24"/>
            <w:lang w:eastAsia="en-US"/>
          </w:rPr>
          <w:t xml:space="preserve">. σχετικά με την αντιμετώπιση των προβλημάτων που προκάλεσε η έντονη βροχόπτωση στον Δήμο Θερμαϊκού της Περιφερειακής Ενότητας Θεσσαλονίκης, σελ. </w:t>
        </w:r>
        <w:r w:rsidRPr="00727C28">
          <w:rPr>
            <w:rFonts w:eastAsia="Times New Roman"/>
            <w:szCs w:val="24"/>
            <w:lang w:eastAsia="en-US"/>
          </w:rPr>
          <w:br/>
        </w:r>
      </w:ins>
    </w:p>
    <w:p w14:paraId="169825B4" w14:textId="77777777" w:rsidR="00727C28" w:rsidRPr="00727C28" w:rsidRDefault="00727C28" w:rsidP="00727C28">
      <w:pPr>
        <w:spacing w:after="0" w:line="360" w:lineRule="auto"/>
        <w:rPr>
          <w:ins w:id="22" w:author="Φλούδα Χριστίνα" w:date="2016-09-23T13:00:00Z"/>
          <w:rFonts w:eastAsia="Times New Roman"/>
          <w:szCs w:val="24"/>
          <w:lang w:eastAsia="en-US"/>
        </w:rPr>
      </w:pPr>
    </w:p>
    <w:p w14:paraId="65EB34DE" w14:textId="77777777" w:rsidR="00727C28" w:rsidRPr="00727C28" w:rsidRDefault="00727C28" w:rsidP="00727C28">
      <w:pPr>
        <w:spacing w:after="0" w:line="360" w:lineRule="auto"/>
        <w:rPr>
          <w:ins w:id="23" w:author="Φλούδα Χριστίνα" w:date="2016-09-23T13:00:00Z"/>
          <w:rFonts w:eastAsia="Times New Roman"/>
          <w:szCs w:val="24"/>
          <w:lang w:eastAsia="en-US"/>
        </w:rPr>
      </w:pPr>
      <w:ins w:id="24" w:author="Φλούδα Χριστίνα" w:date="2016-09-23T13:00:00Z">
        <w:r w:rsidRPr="00727C28">
          <w:rPr>
            <w:rFonts w:eastAsia="Times New Roman"/>
            <w:szCs w:val="24"/>
            <w:lang w:eastAsia="en-US"/>
          </w:rPr>
          <w:t>ΠΡΟΕΔΡΕΥΩΝ</w:t>
        </w:r>
      </w:ins>
    </w:p>
    <w:p w14:paraId="0B58179F" w14:textId="77777777" w:rsidR="00727C28" w:rsidRPr="00727C28" w:rsidRDefault="00727C28" w:rsidP="00727C28">
      <w:pPr>
        <w:spacing w:after="0" w:line="360" w:lineRule="auto"/>
        <w:rPr>
          <w:ins w:id="25" w:author="Φλούδα Χριστίνα" w:date="2016-09-23T13:00:00Z"/>
          <w:rFonts w:eastAsia="Times New Roman"/>
          <w:szCs w:val="24"/>
          <w:lang w:eastAsia="en-US"/>
        </w:rPr>
      </w:pPr>
    </w:p>
    <w:p w14:paraId="4D8EE29D" w14:textId="77777777" w:rsidR="00727C28" w:rsidRPr="00727C28" w:rsidRDefault="00727C28" w:rsidP="00727C28">
      <w:pPr>
        <w:spacing w:after="0" w:line="360" w:lineRule="auto"/>
        <w:rPr>
          <w:ins w:id="26" w:author="Φλούδα Χριστίνα" w:date="2016-09-23T13:00:00Z"/>
          <w:rFonts w:eastAsia="Times New Roman"/>
          <w:szCs w:val="24"/>
          <w:lang w:eastAsia="en-US"/>
        </w:rPr>
      </w:pPr>
      <w:ins w:id="27" w:author="Φλούδα Χριστίνα" w:date="2016-09-23T13:00:00Z">
        <w:r w:rsidRPr="00727C28">
          <w:rPr>
            <w:rFonts w:eastAsia="Times New Roman"/>
            <w:szCs w:val="24"/>
            <w:lang w:eastAsia="en-US"/>
          </w:rPr>
          <w:t>ΒΑΡΕΜΕΝΟΣ Γ. , σελ.</w:t>
        </w:r>
        <w:r w:rsidRPr="00727C28">
          <w:rPr>
            <w:rFonts w:eastAsia="Times New Roman"/>
            <w:szCs w:val="24"/>
            <w:lang w:eastAsia="en-US"/>
          </w:rPr>
          <w:br/>
        </w:r>
      </w:ins>
    </w:p>
    <w:p w14:paraId="7D986F2F" w14:textId="77777777" w:rsidR="00727C28" w:rsidRPr="00727C28" w:rsidRDefault="00727C28" w:rsidP="00727C28">
      <w:pPr>
        <w:spacing w:after="0" w:line="360" w:lineRule="auto"/>
        <w:rPr>
          <w:ins w:id="28" w:author="Φλούδα Χριστίνα" w:date="2016-09-23T13:00:00Z"/>
          <w:rFonts w:eastAsia="Times New Roman"/>
          <w:szCs w:val="24"/>
          <w:lang w:eastAsia="en-US"/>
        </w:rPr>
      </w:pPr>
    </w:p>
    <w:p w14:paraId="5BEE4938" w14:textId="77777777" w:rsidR="00727C28" w:rsidRPr="00727C28" w:rsidRDefault="00727C28" w:rsidP="00727C28">
      <w:pPr>
        <w:spacing w:after="0" w:line="360" w:lineRule="auto"/>
        <w:rPr>
          <w:ins w:id="29" w:author="Φλούδα Χριστίνα" w:date="2016-09-23T13:00:00Z"/>
          <w:rFonts w:eastAsia="Times New Roman"/>
          <w:szCs w:val="24"/>
          <w:lang w:eastAsia="en-US"/>
        </w:rPr>
      </w:pPr>
      <w:ins w:id="30" w:author="Φλούδα Χριστίνα" w:date="2016-09-23T13:00:00Z">
        <w:r w:rsidRPr="00727C28">
          <w:rPr>
            <w:rFonts w:eastAsia="Times New Roman"/>
            <w:szCs w:val="24"/>
            <w:lang w:eastAsia="en-US"/>
          </w:rPr>
          <w:t>ΟΜΙΛΗΤΕΣ</w:t>
        </w:r>
      </w:ins>
    </w:p>
    <w:p w14:paraId="525D1D52" w14:textId="5F7BDFF4" w:rsidR="00727C28" w:rsidRDefault="00727C28" w:rsidP="00727C28">
      <w:pPr>
        <w:spacing w:after="0" w:line="600" w:lineRule="auto"/>
        <w:ind w:firstLine="720"/>
        <w:jc w:val="both"/>
        <w:rPr>
          <w:ins w:id="31" w:author="Φλούδα Χριστίνα" w:date="2016-09-23T13:00:00Z"/>
          <w:rFonts w:eastAsia="Times New Roman"/>
          <w:szCs w:val="24"/>
        </w:rPr>
        <w:pPrChange w:id="32" w:author="Φλούδα Χριστίνα" w:date="2016-09-23T13:00:00Z">
          <w:pPr>
            <w:spacing w:after="0" w:line="600" w:lineRule="auto"/>
            <w:ind w:firstLine="720"/>
            <w:jc w:val="center"/>
          </w:pPr>
        </w:pPrChange>
      </w:pPr>
      <w:ins w:id="33" w:author="Φλούδα Χριστίνα" w:date="2016-09-23T13:00:00Z">
        <w:r w:rsidRPr="00727C28">
          <w:rPr>
            <w:rFonts w:eastAsia="Times New Roman"/>
            <w:szCs w:val="24"/>
            <w:lang w:eastAsia="en-US"/>
          </w:rPr>
          <w:br/>
          <w:t>Α. Επί διαδικαστικού θέματος:</w:t>
        </w:r>
        <w:r w:rsidRPr="00727C28">
          <w:rPr>
            <w:rFonts w:eastAsia="Times New Roman"/>
            <w:szCs w:val="24"/>
            <w:lang w:eastAsia="en-US"/>
          </w:rPr>
          <w:br/>
          <w:t>ΒΑΡΕΜΕΝΟΣ Γ. , σελ.</w:t>
        </w:r>
        <w:r w:rsidRPr="00727C28">
          <w:rPr>
            <w:rFonts w:eastAsia="Times New Roman"/>
            <w:szCs w:val="24"/>
            <w:lang w:eastAsia="en-US"/>
          </w:rPr>
          <w:br/>
        </w:r>
        <w:r w:rsidRPr="00727C28">
          <w:rPr>
            <w:rFonts w:eastAsia="Times New Roman"/>
            <w:szCs w:val="24"/>
            <w:lang w:eastAsia="en-US"/>
          </w:rPr>
          <w:br/>
          <w:t>Β. Επί των επικαίρων ερωτήσεων:</w:t>
        </w:r>
        <w:r w:rsidRPr="00727C28">
          <w:rPr>
            <w:rFonts w:eastAsia="Times New Roman"/>
            <w:szCs w:val="24"/>
            <w:lang w:eastAsia="en-US"/>
          </w:rPr>
          <w:br/>
          <w:t>ΑΛΕΞΙΑΔΗΣ Τ. , σελ.</w:t>
        </w:r>
        <w:r w:rsidRPr="00727C28">
          <w:rPr>
            <w:rFonts w:eastAsia="Times New Roman"/>
            <w:szCs w:val="24"/>
            <w:lang w:eastAsia="en-US"/>
          </w:rPr>
          <w:br/>
          <w:t>ΒΑΡΔΑΛΗΣ Α. , σελ.</w:t>
        </w:r>
        <w:r w:rsidRPr="00727C28">
          <w:rPr>
            <w:rFonts w:eastAsia="Times New Roman"/>
            <w:szCs w:val="24"/>
            <w:lang w:eastAsia="en-US"/>
          </w:rPr>
          <w:br/>
          <w:t>ΔΡΙΤΣΑΣ Θ. , σελ.</w:t>
        </w:r>
        <w:r w:rsidRPr="00727C28">
          <w:rPr>
            <w:rFonts w:eastAsia="Times New Roman"/>
            <w:szCs w:val="24"/>
            <w:lang w:eastAsia="en-US"/>
          </w:rPr>
          <w:br/>
          <w:t>ΚΕΓΚΕΡΟΓΛΟΥ Β. , σελ.</w:t>
        </w:r>
        <w:r w:rsidRPr="00727C28">
          <w:rPr>
            <w:rFonts w:eastAsia="Times New Roman"/>
            <w:szCs w:val="24"/>
            <w:lang w:eastAsia="en-US"/>
          </w:rPr>
          <w:br/>
          <w:t>ΚΟΚΚΑΛΗΣ Β. , σελ.</w:t>
        </w:r>
        <w:r w:rsidRPr="00727C28">
          <w:rPr>
            <w:rFonts w:eastAsia="Times New Roman"/>
            <w:szCs w:val="24"/>
            <w:lang w:eastAsia="en-US"/>
          </w:rPr>
          <w:br/>
          <w:t>ΛΑΜΠΡΟΥΛΗΣ Γ. , σελ.</w:t>
        </w:r>
        <w:r w:rsidRPr="00727C28">
          <w:rPr>
            <w:rFonts w:eastAsia="Times New Roman"/>
            <w:szCs w:val="24"/>
            <w:lang w:eastAsia="en-US"/>
          </w:rPr>
          <w:br/>
          <w:t>ΜΠΟΛΑΡΗΣ Μ. , σελ.</w:t>
        </w:r>
        <w:r w:rsidRPr="00727C28">
          <w:rPr>
            <w:rFonts w:eastAsia="Times New Roman"/>
            <w:szCs w:val="24"/>
            <w:lang w:eastAsia="en-US"/>
          </w:rPr>
          <w:br/>
          <w:t>ΠΑΝΑΓΙΩΤΑΡΟΣ Η. , σελ.</w:t>
        </w:r>
        <w:r w:rsidRPr="00727C28">
          <w:rPr>
            <w:rFonts w:eastAsia="Times New Roman"/>
            <w:szCs w:val="24"/>
            <w:lang w:eastAsia="en-US"/>
          </w:rPr>
          <w:br/>
          <w:t>ΠΕΤΡΟΠΟΥΛΟΣ Α. , σελ.</w:t>
        </w:r>
        <w:r w:rsidRPr="00727C28">
          <w:rPr>
            <w:rFonts w:eastAsia="Times New Roman"/>
            <w:szCs w:val="24"/>
            <w:lang w:eastAsia="en-US"/>
          </w:rPr>
          <w:br/>
          <w:t>ΣΤΥΛΙΟΣ Γ. , σελ.</w:t>
        </w:r>
        <w:r w:rsidRPr="00727C28">
          <w:rPr>
            <w:rFonts w:eastAsia="Times New Roman"/>
            <w:szCs w:val="24"/>
            <w:lang w:eastAsia="en-US"/>
          </w:rPr>
          <w:br/>
        </w:r>
      </w:ins>
    </w:p>
    <w:p w14:paraId="6BA7045B" w14:textId="77777777" w:rsidR="005F34FB" w:rsidRDefault="00727C28">
      <w:pPr>
        <w:spacing w:after="0" w:line="600" w:lineRule="auto"/>
        <w:ind w:firstLine="720"/>
        <w:jc w:val="center"/>
        <w:rPr>
          <w:rFonts w:eastAsia="Times New Roman"/>
          <w:szCs w:val="24"/>
        </w:rPr>
      </w:pPr>
      <w:r>
        <w:rPr>
          <w:rFonts w:eastAsia="Times New Roman"/>
          <w:szCs w:val="24"/>
        </w:rPr>
        <w:t>ΠΡΑΚΤΙΚΑ ΒΟΥΛΗΣ</w:t>
      </w:r>
    </w:p>
    <w:p w14:paraId="6BA7045C" w14:textId="77777777" w:rsidR="005F34FB" w:rsidRDefault="00727C28">
      <w:pPr>
        <w:spacing w:after="0" w:line="600" w:lineRule="auto"/>
        <w:ind w:firstLine="720"/>
        <w:jc w:val="center"/>
        <w:rPr>
          <w:rFonts w:eastAsia="Times New Roman"/>
          <w:szCs w:val="24"/>
        </w:rPr>
      </w:pPr>
      <w:r>
        <w:rPr>
          <w:rFonts w:eastAsia="Times New Roman"/>
          <w:szCs w:val="24"/>
        </w:rPr>
        <w:t xml:space="preserve">ΙΖ΄ ΠΕΡΙΟΔΟΣ </w:t>
      </w:r>
    </w:p>
    <w:p w14:paraId="6BA7045D" w14:textId="77777777" w:rsidR="005F34FB" w:rsidRDefault="00727C28">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BA7045E" w14:textId="77777777" w:rsidR="005F34FB" w:rsidRDefault="00727C28">
      <w:pPr>
        <w:spacing w:after="0" w:line="600" w:lineRule="auto"/>
        <w:ind w:firstLine="720"/>
        <w:jc w:val="center"/>
        <w:rPr>
          <w:rFonts w:eastAsia="Times New Roman"/>
          <w:szCs w:val="24"/>
        </w:rPr>
      </w:pPr>
      <w:r>
        <w:rPr>
          <w:rFonts w:eastAsia="Times New Roman"/>
          <w:szCs w:val="24"/>
        </w:rPr>
        <w:t>ΣΥΝΟΔΟΣ Α΄</w:t>
      </w:r>
    </w:p>
    <w:p w14:paraId="6BA7045F" w14:textId="77777777" w:rsidR="005F34FB" w:rsidRDefault="00727C28">
      <w:pPr>
        <w:spacing w:after="0" w:line="600" w:lineRule="auto"/>
        <w:ind w:firstLine="720"/>
        <w:jc w:val="center"/>
        <w:rPr>
          <w:rFonts w:eastAsia="Times New Roman"/>
          <w:szCs w:val="24"/>
        </w:rPr>
      </w:pPr>
      <w:r>
        <w:rPr>
          <w:rFonts w:eastAsia="Times New Roman"/>
          <w:szCs w:val="24"/>
        </w:rPr>
        <w:t xml:space="preserve">ΣΥΝΕΔΡΙΑΣΗ </w:t>
      </w:r>
      <w:proofErr w:type="spellStart"/>
      <w:r>
        <w:rPr>
          <w:rFonts w:eastAsia="Times New Roman"/>
          <w:szCs w:val="24"/>
        </w:rPr>
        <w:t>ΡϟΑ</w:t>
      </w:r>
      <w:proofErr w:type="spellEnd"/>
      <w:r>
        <w:rPr>
          <w:rFonts w:eastAsia="Times New Roman"/>
          <w:szCs w:val="24"/>
        </w:rPr>
        <w:t>΄</w:t>
      </w:r>
    </w:p>
    <w:p w14:paraId="6BA70460" w14:textId="77777777" w:rsidR="005F34FB" w:rsidRDefault="00727C28">
      <w:pPr>
        <w:spacing w:after="0" w:line="600" w:lineRule="auto"/>
        <w:ind w:firstLine="720"/>
        <w:jc w:val="center"/>
        <w:rPr>
          <w:rFonts w:eastAsia="Times New Roman"/>
          <w:szCs w:val="24"/>
        </w:rPr>
      </w:pPr>
      <w:r>
        <w:rPr>
          <w:rFonts w:eastAsia="Times New Roman"/>
          <w:szCs w:val="24"/>
        </w:rPr>
        <w:t>Δευτέρα 19 Σεπτεμβρίου 2016</w:t>
      </w:r>
    </w:p>
    <w:p w14:paraId="6BA70461" w14:textId="77777777" w:rsidR="005F34FB" w:rsidRDefault="00727C28">
      <w:pPr>
        <w:spacing w:after="0" w:line="600" w:lineRule="auto"/>
        <w:ind w:firstLine="720"/>
        <w:jc w:val="both"/>
        <w:rPr>
          <w:rFonts w:eastAsia="Times New Roman"/>
          <w:szCs w:val="24"/>
        </w:rPr>
      </w:pPr>
      <w:r>
        <w:rPr>
          <w:rFonts w:eastAsia="Times New Roman"/>
          <w:szCs w:val="24"/>
        </w:rPr>
        <w:t xml:space="preserve">Αθήνα, σήμερα στις 19 Σεπτεμβρίου 2016, ημέρα Δευτέρα και ώρα 18.08΄ συνήλθε στην Αίθουσα των συνεδριάσεων του Βουλευτηρίου η Βουλή σε ολομέλεια για να συνεδριάσει υπό την προεδρία του Β΄ Αντιπροέδρου αυτής κ. </w:t>
      </w:r>
      <w:r w:rsidRPr="00217251">
        <w:rPr>
          <w:rFonts w:eastAsia="Times New Roman"/>
          <w:b/>
          <w:szCs w:val="24"/>
        </w:rPr>
        <w:t>ΓΕΩΡΓΙΟΥ ΒΑΡΕΜΕΝΟΥ</w:t>
      </w:r>
      <w:r w:rsidRPr="00D02250">
        <w:rPr>
          <w:rFonts w:eastAsia="Times New Roman"/>
          <w:szCs w:val="24"/>
        </w:rPr>
        <w:t>.</w:t>
      </w:r>
    </w:p>
    <w:p w14:paraId="6BA70462" w14:textId="77777777" w:rsidR="005F34FB" w:rsidRDefault="00727C28">
      <w:pPr>
        <w:spacing w:after="0" w:line="600" w:lineRule="auto"/>
        <w:ind w:firstLine="720"/>
        <w:jc w:val="both"/>
        <w:rPr>
          <w:rFonts w:eastAsia="Times New Roman"/>
          <w:szCs w:val="24"/>
        </w:rPr>
      </w:pPr>
      <w:r>
        <w:rPr>
          <w:rFonts w:eastAsia="Times New Roman"/>
          <w:b/>
          <w:bCs/>
          <w:szCs w:val="24"/>
        </w:rPr>
        <w:t>ΠΡΟΕΔΡΕΥΩΝ (Γεώργιος Βαρεμ</w:t>
      </w:r>
      <w:r>
        <w:rPr>
          <w:rFonts w:eastAsia="Times New Roman"/>
          <w:b/>
          <w:bCs/>
          <w:szCs w:val="24"/>
        </w:rPr>
        <w:t xml:space="preserve">ένος): </w:t>
      </w:r>
      <w:r>
        <w:rPr>
          <w:rFonts w:eastAsia="Times New Roman"/>
          <w:szCs w:val="24"/>
        </w:rPr>
        <w:t>Κυρίες και κύριοι συνάδελφοι, αρχίζει η συνεδρίαση.</w:t>
      </w:r>
    </w:p>
    <w:p w14:paraId="6BA70463" w14:textId="77777777" w:rsidR="005F34FB" w:rsidRDefault="00727C28">
      <w:pPr>
        <w:spacing w:after="0" w:line="600" w:lineRule="auto"/>
        <w:ind w:firstLine="720"/>
        <w:jc w:val="both"/>
        <w:rPr>
          <w:rFonts w:eastAsia="Times New Roman"/>
          <w:szCs w:val="24"/>
        </w:rPr>
      </w:pPr>
      <w:r>
        <w:rPr>
          <w:rFonts w:eastAsia="Times New Roman" w:cs="Times New Roman"/>
          <w:szCs w:val="24"/>
        </w:rPr>
        <w:t xml:space="preserve">Εισερχόμαστε στη συζήτηση των </w:t>
      </w:r>
    </w:p>
    <w:p w14:paraId="6BA70464" w14:textId="77777777" w:rsidR="005F34FB" w:rsidRDefault="00727C28">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6BA70465" w14:textId="77777777" w:rsidR="005F34FB" w:rsidRDefault="00727C28">
      <w:pPr>
        <w:spacing w:after="0" w:line="600" w:lineRule="auto"/>
        <w:ind w:firstLine="720"/>
        <w:jc w:val="both"/>
        <w:rPr>
          <w:rFonts w:eastAsia="Times New Roman"/>
          <w:bCs/>
          <w:szCs w:val="24"/>
        </w:rPr>
      </w:pPr>
      <w:r>
        <w:rPr>
          <w:rFonts w:eastAsia="Times New Roman"/>
          <w:bCs/>
          <w:szCs w:val="24"/>
        </w:rPr>
        <w:lastRenderedPageBreak/>
        <w:t>Πριν όμως εισέλθουμε στη συζήτηση, αναγιγνώσκω ένα διαβιβαστικό από τη Γραμματεία της Κυβέρνησης</w:t>
      </w:r>
      <w:r>
        <w:rPr>
          <w:rFonts w:eastAsia="Times New Roman"/>
          <w:bCs/>
          <w:szCs w:val="24"/>
        </w:rPr>
        <w:t>.</w:t>
      </w:r>
    </w:p>
    <w:p w14:paraId="6BA70466" w14:textId="77777777" w:rsidR="005F34FB" w:rsidRDefault="00727C28">
      <w:pPr>
        <w:spacing w:after="0" w:line="600" w:lineRule="auto"/>
        <w:ind w:firstLine="720"/>
        <w:jc w:val="both"/>
        <w:rPr>
          <w:rFonts w:eastAsia="Times New Roman"/>
          <w:bCs/>
          <w:szCs w:val="24"/>
        </w:rPr>
      </w:pPr>
      <w:r>
        <w:rPr>
          <w:rFonts w:eastAsia="Times New Roman"/>
          <w:bCs/>
          <w:szCs w:val="24"/>
        </w:rPr>
        <w:t xml:space="preserve">«Με την παρούσα σας ενημερώνουμε ότι σχετικά με </w:t>
      </w:r>
      <w:r>
        <w:rPr>
          <w:rFonts w:eastAsia="Times New Roman"/>
          <w:bCs/>
          <w:szCs w:val="24"/>
        </w:rPr>
        <w:t xml:space="preserve">τη συζήτηση των επικαίρων ερωτήσεων στο πλαίσιο του </w:t>
      </w:r>
      <w:r>
        <w:rPr>
          <w:rFonts w:eastAsia="Times New Roman"/>
          <w:bCs/>
          <w:szCs w:val="24"/>
        </w:rPr>
        <w:t>κ</w:t>
      </w:r>
      <w:r>
        <w:rPr>
          <w:rFonts w:eastAsia="Times New Roman"/>
          <w:bCs/>
          <w:szCs w:val="24"/>
        </w:rPr>
        <w:t xml:space="preserve">οινοβουλευτικού </w:t>
      </w:r>
      <w:r>
        <w:rPr>
          <w:rFonts w:eastAsia="Times New Roman"/>
          <w:bCs/>
          <w:szCs w:val="24"/>
        </w:rPr>
        <w:t>ε</w:t>
      </w:r>
      <w:r>
        <w:rPr>
          <w:rFonts w:eastAsia="Times New Roman"/>
          <w:bCs/>
          <w:szCs w:val="24"/>
        </w:rPr>
        <w:t xml:space="preserve">λέγχου της Δευτέρας 19 Σεπτεμβρίου 2016, καθίσταται αδύνατη η παρουσία: α) του Υπουργού Οικονομικών κ. Ευκλείδη </w:t>
      </w:r>
      <w:proofErr w:type="spellStart"/>
      <w:r>
        <w:rPr>
          <w:rFonts w:eastAsia="Times New Roman"/>
          <w:bCs/>
          <w:szCs w:val="24"/>
        </w:rPr>
        <w:t>Τσακαλώτου</w:t>
      </w:r>
      <w:proofErr w:type="spellEnd"/>
      <w:r>
        <w:rPr>
          <w:rFonts w:eastAsia="Times New Roman"/>
          <w:bCs/>
          <w:szCs w:val="24"/>
        </w:rPr>
        <w:t xml:space="preserve">, καθόσον θα βρίσκεται σε συνάντηση με τους </w:t>
      </w:r>
      <w:r>
        <w:rPr>
          <w:rFonts w:eastAsia="Times New Roman"/>
          <w:bCs/>
          <w:szCs w:val="24"/>
        </w:rPr>
        <w:t>ε</w:t>
      </w:r>
      <w:r>
        <w:rPr>
          <w:rFonts w:eastAsia="Times New Roman"/>
          <w:bCs/>
          <w:szCs w:val="24"/>
        </w:rPr>
        <w:t xml:space="preserve">κπροσώπους των </w:t>
      </w:r>
      <w:r>
        <w:rPr>
          <w:rFonts w:eastAsia="Times New Roman"/>
          <w:bCs/>
          <w:szCs w:val="24"/>
        </w:rPr>
        <w:t>θ</w:t>
      </w:r>
      <w:r>
        <w:rPr>
          <w:rFonts w:eastAsia="Times New Roman"/>
          <w:bCs/>
          <w:szCs w:val="24"/>
        </w:rPr>
        <w:t>εσμ</w:t>
      </w:r>
      <w:r>
        <w:rPr>
          <w:rFonts w:eastAsia="Times New Roman"/>
          <w:bCs/>
          <w:szCs w:val="24"/>
        </w:rPr>
        <w:t xml:space="preserve">ών, β) του Υπουργού Οικονομίας, Ανάπτυξης και Τουρισμού κ. Σταθάκη, καθόσον θα βρίσκεται, επίσης, σε συνάντηση με τους </w:t>
      </w:r>
      <w:r>
        <w:rPr>
          <w:rFonts w:eastAsia="Times New Roman"/>
          <w:bCs/>
          <w:szCs w:val="24"/>
        </w:rPr>
        <w:t>ε</w:t>
      </w:r>
      <w:r>
        <w:rPr>
          <w:rFonts w:eastAsia="Times New Roman"/>
          <w:bCs/>
          <w:szCs w:val="24"/>
        </w:rPr>
        <w:t xml:space="preserve">κπροσώπους των </w:t>
      </w:r>
      <w:r>
        <w:rPr>
          <w:rFonts w:eastAsia="Times New Roman"/>
          <w:bCs/>
          <w:szCs w:val="24"/>
        </w:rPr>
        <w:t>θ</w:t>
      </w:r>
      <w:r>
        <w:rPr>
          <w:rFonts w:eastAsia="Times New Roman"/>
          <w:bCs/>
          <w:szCs w:val="24"/>
        </w:rPr>
        <w:t xml:space="preserve">εσμών, γ) του Αναπληρωτή Υπουργού Εσωτερικών και Διοικητικής Ανασυγκρότησης κ. Νικολάου </w:t>
      </w:r>
      <w:proofErr w:type="spellStart"/>
      <w:r>
        <w:rPr>
          <w:rFonts w:eastAsia="Times New Roman"/>
          <w:bCs/>
          <w:szCs w:val="24"/>
        </w:rPr>
        <w:t>Τόσκα</w:t>
      </w:r>
      <w:proofErr w:type="spellEnd"/>
      <w:r>
        <w:rPr>
          <w:rFonts w:eastAsia="Times New Roman"/>
          <w:bCs/>
          <w:szCs w:val="24"/>
        </w:rPr>
        <w:t>, λόγω ανειλημμένων υποχρεώ</w:t>
      </w:r>
      <w:r>
        <w:rPr>
          <w:rFonts w:eastAsia="Times New Roman"/>
          <w:bCs/>
          <w:szCs w:val="24"/>
        </w:rPr>
        <w:t xml:space="preserve">σεων, δ) του Υφυπουργού Εξωτερικών κ. Αμανατίδη, μετά από συνεννόηση του Υπουργού και του Βουλευτή, ε) του Υπουργού Εσωτερικών και Διοικητικής Ανασυγκρότησης, κ. Παναγιώτη </w:t>
      </w:r>
      <w:proofErr w:type="spellStart"/>
      <w:r>
        <w:rPr>
          <w:rFonts w:eastAsia="Times New Roman"/>
          <w:bCs/>
          <w:szCs w:val="24"/>
        </w:rPr>
        <w:t>Κουρουμπλή</w:t>
      </w:r>
      <w:proofErr w:type="spellEnd"/>
      <w:r>
        <w:rPr>
          <w:rFonts w:eastAsia="Times New Roman"/>
          <w:bCs/>
          <w:szCs w:val="24"/>
        </w:rPr>
        <w:t xml:space="preserve"> λόγω ανειλημμένων υποχρεώσεων, </w:t>
      </w:r>
      <w:proofErr w:type="spellStart"/>
      <w:r>
        <w:rPr>
          <w:rFonts w:eastAsia="Times New Roman"/>
          <w:bCs/>
          <w:szCs w:val="24"/>
        </w:rPr>
        <w:t>στ</w:t>
      </w:r>
      <w:proofErr w:type="spellEnd"/>
      <w:r>
        <w:rPr>
          <w:rFonts w:eastAsia="Times New Roman"/>
          <w:bCs/>
          <w:szCs w:val="24"/>
        </w:rPr>
        <w:t>) του Υπουργού Εργασίας, Κοινωνικής Ασφά</w:t>
      </w:r>
      <w:r>
        <w:rPr>
          <w:rFonts w:eastAsia="Times New Roman"/>
          <w:bCs/>
          <w:szCs w:val="24"/>
        </w:rPr>
        <w:t xml:space="preserve">λισης και Κοινωνικής </w:t>
      </w:r>
      <w:r>
        <w:rPr>
          <w:rFonts w:eastAsia="Times New Roman"/>
          <w:bCs/>
          <w:szCs w:val="24"/>
        </w:rPr>
        <w:lastRenderedPageBreak/>
        <w:t xml:space="preserve">Αλληλεγγύης κ. Γεωργίου </w:t>
      </w:r>
      <w:proofErr w:type="spellStart"/>
      <w:r>
        <w:rPr>
          <w:rFonts w:eastAsia="Times New Roman"/>
          <w:bCs/>
          <w:szCs w:val="24"/>
        </w:rPr>
        <w:t>Κατρούγκαλου</w:t>
      </w:r>
      <w:proofErr w:type="spellEnd"/>
      <w:r>
        <w:rPr>
          <w:rFonts w:eastAsia="Times New Roman"/>
          <w:bCs/>
          <w:szCs w:val="24"/>
        </w:rPr>
        <w:t>, λόγω απουσίας του στο εξωτερικό και ζ) του Υφυπουργού Πολιτισμού και Αθλητισμού, κ. Σταύρου Κοντονή λόγω ανειλημμένων υποχρεώσεων. Οι υπόλοιπες επίκαιρες ερωτήσεις θα απαντηθούν κανονικά και συγκεκ</w:t>
      </w:r>
      <w:r>
        <w:rPr>
          <w:rFonts w:eastAsia="Times New Roman"/>
          <w:bCs/>
          <w:szCs w:val="24"/>
        </w:rPr>
        <w:t>ριμένα».</w:t>
      </w:r>
    </w:p>
    <w:p w14:paraId="6BA70467" w14:textId="77777777" w:rsidR="005F34FB" w:rsidRDefault="00727C28">
      <w:pPr>
        <w:spacing w:after="0" w:line="600" w:lineRule="auto"/>
        <w:ind w:firstLine="720"/>
        <w:jc w:val="both"/>
        <w:rPr>
          <w:rFonts w:eastAsia="Times New Roman"/>
          <w:bCs/>
          <w:szCs w:val="24"/>
        </w:rPr>
      </w:pPr>
      <w:r>
        <w:rPr>
          <w:rFonts w:eastAsia="Times New Roman"/>
          <w:bCs/>
          <w:szCs w:val="24"/>
        </w:rPr>
        <w:t xml:space="preserve">Θα συζητηθεί </w:t>
      </w:r>
      <w:r>
        <w:rPr>
          <w:rFonts w:eastAsia="Times New Roman"/>
          <w:bCs/>
          <w:szCs w:val="24"/>
        </w:rPr>
        <w:t>η πρώτη με αριθμό 1261/13-9-2016 επίκαιρη ερώτηση δεύτερου κύκλου του Βουλευτή Άρτας της Νέας Δημοκρατίας κ.</w:t>
      </w:r>
      <w:r>
        <w:rPr>
          <w:rFonts w:eastAsia="Times New Roman"/>
          <w:bCs/>
          <w:szCs w:val="24"/>
        </w:rPr>
        <w:t xml:space="preserve"> </w:t>
      </w:r>
      <w:r>
        <w:rPr>
          <w:rFonts w:eastAsia="Times New Roman"/>
          <w:szCs w:val="24"/>
        </w:rPr>
        <w:t xml:space="preserve">Γεωργίου </w:t>
      </w:r>
      <w:proofErr w:type="spellStart"/>
      <w:r>
        <w:rPr>
          <w:rFonts w:eastAsia="Times New Roman"/>
          <w:szCs w:val="24"/>
        </w:rPr>
        <w:t>Στύλιου</w:t>
      </w:r>
      <w:proofErr w:type="spellEnd"/>
      <w:r>
        <w:rPr>
          <w:rFonts w:eastAsia="Times New Roman"/>
          <w:bCs/>
          <w:szCs w:val="24"/>
        </w:rPr>
        <w:t xml:space="preserve"> </w:t>
      </w:r>
      <w:r>
        <w:rPr>
          <w:rFonts w:eastAsia="Times New Roman"/>
          <w:bCs/>
          <w:szCs w:val="24"/>
        </w:rPr>
        <w:t>προς τον Υπουργό</w:t>
      </w:r>
      <w:r>
        <w:rPr>
          <w:rFonts w:eastAsia="Times New Roman"/>
          <w:bCs/>
          <w:szCs w:val="24"/>
        </w:rPr>
        <w:t xml:space="preserve"> </w:t>
      </w:r>
      <w:r>
        <w:rPr>
          <w:rFonts w:eastAsia="Times New Roman"/>
          <w:szCs w:val="24"/>
        </w:rPr>
        <w:t>Οικονομικών,</w:t>
      </w:r>
      <w:r>
        <w:rPr>
          <w:rFonts w:eastAsia="Times New Roman"/>
          <w:szCs w:val="24"/>
        </w:rPr>
        <w:t xml:space="preserve"> </w:t>
      </w:r>
      <w:r>
        <w:rPr>
          <w:rFonts w:eastAsia="Times New Roman"/>
          <w:bCs/>
          <w:szCs w:val="24"/>
        </w:rPr>
        <w:t>σχετικά με τα οικονομικά προβλήματα που αντιμετωπίζουν οι προμηθευτές της εται</w:t>
      </w:r>
      <w:r>
        <w:rPr>
          <w:rFonts w:eastAsia="Times New Roman"/>
          <w:bCs/>
          <w:szCs w:val="24"/>
        </w:rPr>
        <w:t>ρείας «</w:t>
      </w:r>
      <w:r>
        <w:rPr>
          <w:rFonts w:eastAsia="Times New Roman"/>
          <w:bCs/>
          <w:szCs w:val="24"/>
        </w:rPr>
        <w:t>ΜΑΡΙΝΟΠΟΥΛΟΣ</w:t>
      </w:r>
      <w:r>
        <w:rPr>
          <w:rFonts w:eastAsia="Times New Roman"/>
          <w:bCs/>
          <w:szCs w:val="24"/>
        </w:rPr>
        <w:t>».</w:t>
      </w:r>
    </w:p>
    <w:p w14:paraId="6BA70468" w14:textId="77777777" w:rsidR="005F34FB" w:rsidRDefault="00727C28">
      <w:pPr>
        <w:spacing w:after="0"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Στύλιο</w:t>
      </w:r>
      <w:proofErr w:type="spellEnd"/>
      <w:r>
        <w:rPr>
          <w:rFonts w:eastAsia="Times New Roman"/>
          <w:bCs/>
          <w:szCs w:val="24"/>
        </w:rPr>
        <w:t>, έχετε τον λόγο για δύο λεπτά.</w:t>
      </w:r>
    </w:p>
    <w:p w14:paraId="6BA70469" w14:textId="77777777" w:rsidR="005F34FB" w:rsidRDefault="00727C28">
      <w:pPr>
        <w:spacing w:after="0" w:line="600" w:lineRule="auto"/>
        <w:ind w:firstLine="720"/>
        <w:jc w:val="both"/>
        <w:rPr>
          <w:rFonts w:eastAsia="Times New Roman"/>
          <w:bCs/>
          <w:szCs w:val="24"/>
        </w:rPr>
      </w:pPr>
      <w:r>
        <w:rPr>
          <w:rFonts w:eastAsia="Times New Roman"/>
          <w:b/>
          <w:bCs/>
          <w:szCs w:val="24"/>
        </w:rPr>
        <w:t>ΓΕΩΡΓΙΟΣ ΣΤΥΛΙΟΣ:</w:t>
      </w:r>
      <w:r>
        <w:rPr>
          <w:rFonts w:eastAsia="Times New Roman"/>
          <w:bCs/>
          <w:szCs w:val="24"/>
        </w:rPr>
        <w:t xml:space="preserve"> Ευχαριστώ πολύ, κύριε Πρόεδρε.</w:t>
      </w:r>
    </w:p>
    <w:p w14:paraId="6BA7046A" w14:textId="77777777" w:rsidR="005F34FB" w:rsidRDefault="00727C28">
      <w:pPr>
        <w:spacing w:after="0" w:line="600" w:lineRule="auto"/>
        <w:ind w:firstLine="720"/>
        <w:jc w:val="both"/>
        <w:rPr>
          <w:rFonts w:eastAsia="Times New Roman"/>
          <w:bCs/>
          <w:szCs w:val="24"/>
        </w:rPr>
      </w:pPr>
      <w:r>
        <w:rPr>
          <w:rFonts w:eastAsia="Times New Roman"/>
          <w:bCs/>
          <w:szCs w:val="24"/>
        </w:rPr>
        <w:t xml:space="preserve">Κύριε Υπουργέ, θέτω τη συγκεκριμένη ερώτηση καθότι και τον περασμένο Ιούλιο -στις 13 Ιουλίου για την ακρίβεια- είχα καταθέσει έντυπη απλή </w:t>
      </w:r>
      <w:r>
        <w:rPr>
          <w:rFonts w:eastAsia="Times New Roman"/>
          <w:bCs/>
          <w:szCs w:val="24"/>
        </w:rPr>
        <w:t>ερώτηση για το ζήτημα που αφορά την επιχείρηση «</w:t>
      </w:r>
      <w:r>
        <w:rPr>
          <w:rFonts w:eastAsia="Times New Roman"/>
          <w:bCs/>
          <w:szCs w:val="24"/>
        </w:rPr>
        <w:t>ΜΑΡΙΝΟΠΟΥΛΟΣ</w:t>
      </w:r>
      <w:r>
        <w:rPr>
          <w:rFonts w:eastAsia="Times New Roman"/>
          <w:bCs/>
          <w:szCs w:val="24"/>
        </w:rPr>
        <w:t>» και πιο συγκεκριμένα τους προμηθευτές της εταιρείας «</w:t>
      </w:r>
      <w:r>
        <w:rPr>
          <w:rFonts w:eastAsia="Times New Roman"/>
          <w:bCs/>
          <w:szCs w:val="24"/>
        </w:rPr>
        <w:t>ΜΑΡΙΝΟΠΟΥΛΟΣ</w:t>
      </w:r>
      <w:r>
        <w:rPr>
          <w:rFonts w:eastAsia="Times New Roman"/>
          <w:bCs/>
          <w:szCs w:val="24"/>
        </w:rPr>
        <w:t>».</w:t>
      </w:r>
    </w:p>
    <w:p w14:paraId="6BA7046B" w14:textId="77777777" w:rsidR="005F34FB" w:rsidRDefault="00727C28">
      <w:pPr>
        <w:spacing w:after="0" w:line="600" w:lineRule="auto"/>
        <w:ind w:firstLine="720"/>
        <w:jc w:val="both"/>
        <w:rPr>
          <w:rFonts w:eastAsia="Times New Roman"/>
          <w:szCs w:val="24"/>
        </w:rPr>
      </w:pPr>
      <w:r>
        <w:rPr>
          <w:rFonts w:eastAsia="Times New Roman"/>
          <w:szCs w:val="24"/>
        </w:rPr>
        <w:lastRenderedPageBreak/>
        <w:t xml:space="preserve">Μεγάλος αριθμός προμηθευτών υπάρχει σε σχέση με την συγκεκριμένη εταιρεία σε όλη την Ελλάδα. Ένας μεγάλος αριθμός προμηθευτών </w:t>
      </w:r>
      <w:r>
        <w:rPr>
          <w:rFonts w:eastAsia="Times New Roman"/>
          <w:szCs w:val="24"/>
        </w:rPr>
        <w:t>υπάρχει και στην Ήπειρο και στην ιδιαίτερή μου πατρίδα την Άρτα.</w:t>
      </w:r>
    </w:p>
    <w:p w14:paraId="6BA7046C" w14:textId="77777777" w:rsidR="005F34FB" w:rsidRDefault="00727C28">
      <w:pPr>
        <w:spacing w:after="0" w:line="600" w:lineRule="auto"/>
        <w:ind w:firstLine="720"/>
        <w:jc w:val="both"/>
        <w:rPr>
          <w:rFonts w:eastAsia="Times New Roman"/>
          <w:szCs w:val="24"/>
        </w:rPr>
      </w:pPr>
      <w:r>
        <w:rPr>
          <w:rFonts w:eastAsia="Times New Roman"/>
          <w:szCs w:val="24"/>
        </w:rPr>
        <w:t>Γνωρίζετε πολύ καλά, κύριε Υπουργέ, ότι οι συγκεκριμένοι προμηθευτές στους οποίους αναφέρομαι είναι οι μικρομεσαίοι προμηθευτές, είναι οι μικροί προμηθευτές, οι οποίοι προμηθεύουν τα προϊόντα</w:t>
      </w:r>
      <w:r>
        <w:rPr>
          <w:rFonts w:eastAsia="Times New Roman"/>
          <w:szCs w:val="24"/>
        </w:rPr>
        <w:t xml:space="preserve"> τους σε περιορισμένους πελάτες και αρκετοί από αυτούς έδιναν αποκλειστικά τα προϊόντα τους στην εταιρεία «</w:t>
      </w:r>
      <w:r>
        <w:rPr>
          <w:rFonts w:eastAsia="Times New Roman"/>
          <w:szCs w:val="24"/>
        </w:rPr>
        <w:t>ΜΑΡΙΝΟΠΟΥΛΟΣ</w:t>
      </w:r>
      <w:r>
        <w:rPr>
          <w:rFonts w:eastAsia="Times New Roman"/>
          <w:szCs w:val="24"/>
        </w:rPr>
        <w:t>». Πρόκειται, λοιπόν, για εταιρείες όπως: τυροκομεία, αλιείς, μεταφορείς για όλους τους κλάδους και κυρίως για επιχειρήσεις, συσκευαστήρι</w:t>
      </w:r>
      <w:r>
        <w:rPr>
          <w:rFonts w:eastAsia="Times New Roman"/>
          <w:szCs w:val="24"/>
        </w:rPr>
        <w:t>α του πρωτογενή τομέα.</w:t>
      </w:r>
    </w:p>
    <w:p w14:paraId="6BA7046D" w14:textId="77777777" w:rsidR="005F34FB" w:rsidRDefault="00727C28">
      <w:pPr>
        <w:spacing w:after="0" w:line="600" w:lineRule="auto"/>
        <w:ind w:firstLine="720"/>
        <w:jc w:val="both"/>
        <w:rPr>
          <w:rFonts w:eastAsia="Times New Roman"/>
          <w:szCs w:val="24"/>
        </w:rPr>
      </w:pPr>
      <w:r>
        <w:rPr>
          <w:rFonts w:eastAsia="Times New Roman"/>
          <w:szCs w:val="24"/>
        </w:rPr>
        <w:t>Η εταιρεία «</w:t>
      </w:r>
      <w:r>
        <w:rPr>
          <w:rFonts w:eastAsia="Times New Roman"/>
          <w:szCs w:val="24"/>
        </w:rPr>
        <w:t>ΜΑΡΙΝΟΠΟΥΛΟΣ</w:t>
      </w:r>
      <w:r>
        <w:rPr>
          <w:rFonts w:eastAsia="Times New Roman"/>
          <w:szCs w:val="24"/>
        </w:rPr>
        <w:t>» εισήχθη στο άρθρο 99. Ένα από τα προβλήματα που προκύπτει είναι το εξής: Οι προμηθευτές έχουν εκδώσει τιμολόγια, τα οποία παραμένουν απλήρωτα, διότι η εταιρεία αυτή δεν τους πληρώνει ή έχει δώσει μεταχρονολο</w:t>
      </w:r>
      <w:r>
        <w:rPr>
          <w:rFonts w:eastAsia="Times New Roman"/>
          <w:szCs w:val="24"/>
        </w:rPr>
        <w:t>γημένες επιταγές. Μάλιστα για τα τιμολόγια τα οποία έχουν εκδώσει</w:t>
      </w:r>
      <w:r>
        <w:rPr>
          <w:rFonts w:eastAsia="Times New Roman"/>
          <w:szCs w:val="24"/>
        </w:rPr>
        <w:t>,</w:t>
      </w:r>
      <w:r>
        <w:rPr>
          <w:rFonts w:eastAsia="Times New Roman"/>
          <w:szCs w:val="24"/>
        </w:rPr>
        <w:t xml:space="preserve"> έχουν πληρώσει και τον αντίστοιχο ΦΠΑ. Προκύπτει συνεπώς το εξής πολύ μεγάλο πρόβλημα: Θα φορολογηθούν για τα τιμολόγια αυτά τα οποία έχουν εκδ</w:t>
      </w:r>
      <w:r>
        <w:rPr>
          <w:rFonts w:eastAsia="Times New Roman"/>
          <w:szCs w:val="24"/>
        </w:rPr>
        <w:t>ώ</w:t>
      </w:r>
      <w:r>
        <w:rPr>
          <w:rFonts w:eastAsia="Times New Roman"/>
          <w:szCs w:val="24"/>
        </w:rPr>
        <w:t xml:space="preserve">σει; </w:t>
      </w:r>
    </w:p>
    <w:p w14:paraId="6BA7046E" w14:textId="77777777" w:rsidR="005F34FB" w:rsidRDefault="00727C28">
      <w:pPr>
        <w:spacing w:after="0" w:line="600" w:lineRule="auto"/>
        <w:ind w:firstLine="720"/>
        <w:jc w:val="both"/>
        <w:rPr>
          <w:rFonts w:eastAsia="Times New Roman"/>
          <w:szCs w:val="24"/>
        </w:rPr>
      </w:pPr>
      <w:r>
        <w:rPr>
          <w:rFonts w:eastAsia="Times New Roman"/>
          <w:szCs w:val="24"/>
        </w:rPr>
        <w:lastRenderedPageBreak/>
        <w:t>Διότι γνωρίζετε και εσείς, το γνωρίζω κ</w:t>
      </w:r>
      <w:r>
        <w:rPr>
          <w:rFonts w:eastAsia="Times New Roman"/>
          <w:szCs w:val="24"/>
        </w:rPr>
        <w:t>αι εγώ και το γνωρίζουν και όλοι ότι σε αυτή την χώρα ότι δεν έχουν πληρωθεί και πολύ πιθανόν δεν πρόκειται να πληρωθούν</w:t>
      </w:r>
      <w:r>
        <w:rPr>
          <w:rFonts w:eastAsia="Times New Roman"/>
          <w:szCs w:val="24"/>
        </w:rPr>
        <w:t>,</w:t>
      </w:r>
      <w:r>
        <w:rPr>
          <w:rFonts w:eastAsia="Times New Roman"/>
          <w:szCs w:val="24"/>
        </w:rPr>
        <w:t xml:space="preserve"> εκτός και αν υπάρξει κάποια πρωτοβουλία από εσάς.</w:t>
      </w:r>
    </w:p>
    <w:p w14:paraId="6BA7046F" w14:textId="77777777" w:rsidR="005F34FB" w:rsidRDefault="00727C28">
      <w:pPr>
        <w:spacing w:after="0" w:line="600" w:lineRule="auto"/>
        <w:ind w:firstLine="720"/>
        <w:jc w:val="both"/>
        <w:rPr>
          <w:rFonts w:eastAsia="Times New Roman"/>
          <w:szCs w:val="24"/>
        </w:rPr>
      </w:pPr>
      <w:r>
        <w:rPr>
          <w:rFonts w:eastAsia="Times New Roman"/>
          <w:szCs w:val="24"/>
        </w:rPr>
        <w:t>Σας ρωτώ, λοιπόν, προτίθεστε να προβείτε σε ενέργειες</w:t>
      </w:r>
      <w:r>
        <w:rPr>
          <w:rFonts w:eastAsia="Times New Roman"/>
          <w:szCs w:val="24"/>
        </w:rPr>
        <w:t>,</w:t>
      </w:r>
      <w:r>
        <w:rPr>
          <w:rFonts w:eastAsia="Times New Roman"/>
          <w:szCs w:val="24"/>
        </w:rPr>
        <w:t xml:space="preserve"> προκειμένου να διευκολύνετε τ</w:t>
      </w:r>
      <w:r>
        <w:rPr>
          <w:rFonts w:eastAsia="Times New Roman"/>
          <w:szCs w:val="24"/>
        </w:rPr>
        <w:t>ους προμηθευτές</w:t>
      </w:r>
      <w:r>
        <w:rPr>
          <w:rFonts w:eastAsia="Times New Roman"/>
          <w:szCs w:val="24"/>
        </w:rPr>
        <w:t>,</w:t>
      </w:r>
      <w:r>
        <w:rPr>
          <w:rFonts w:eastAsia="Times New Roman"/>
          <w:szCs w:val="24"/>
        </w:rPr>
        <w:t xml:space="preserve"> που παρείχαν υπηρεσίες στην εταιρεία «</w:t>
      </w:r>
      <w:r>
        <w:rPr>
          <w:rFonts w:eastAsia="Times New Roman"/>
          <w:szCs w:val="24"/>
        </w:rPr>
        <w:t>ΜΑΡΙΝΟΠΟΥΛΟΣ</w:t>
      </w:r>
      <w:r>
        <w:rPr>
          <w:rFonts w:eastAsia="Times New Roman"/>
          <w:szCs w:val="24"/>
        </w:rPr>
        <w:t>»; Εάν ναι ποιες είναι οι ενέργειες αυτές και τι περιλαμβάνουν;</w:t>
      </w:r>
    </w:p>
    <w:p w14:paraId="6BA70470" w14:textId="77777777" w:rsidR="005F34FB" w:rsidRDefault="00727C28">
      <w:pPr>
        <w:spacing w:after="0" w:line="600" w:lineRule="auto"/>
        <w:ind w:firstLine="720"/>
        <w:jc w:val="both"/>
        <w:rPr>
          <w:rFonts w:eastAsia="Times New Roman"/>
          <w:b/>
          <w:szCs w:val="24"/>
        </w:rPr>
      </w:pPr>
      <w:r>
        <w:rPr>
          <w:rFonts w:eastAsia="Times New Roman"/>
          <w:b/>
          <w:szCs w:val="24"/>
        </w:rPr>
        <w:t>ΠΡΟΕΔΡΕΥΩΝ (</w:t>
      </w:r>
      <w:r>
        <w:rPr>
          <w:rFonts w:eastAsia="Times New Roman"/>
          <w:b/>
          <w:szCs w:val="24"/>
        </w:rPr>
        <w:t xml:space="preserve">Γεώργιος </w:t>
      </w:r>
      <w:r>
        <w:rPr>
          <w:rFonts w:eastAsia="Times New Roman"/>
          <w:b/>
          <w:szCs w:val="24"/>
        </w:rPr>
        <w:t>Β</w:t>
      </w:r>
      <w:r>
        <w:rPr>
          <w:rFonts w:eastAsia="Times New Roman"/>
          <w:b/>
          <w:szCs w:val="24"/>
        </w:rPr>
        <w:t>αρεμένος</w:t>
      </w:r>
      <w:r>
        <w:rPr>
          <w:rFonts w:eastAsia="Times New Roman"/>
          <w:b/>
          <w:szCs w:val="24"/>
        </w:rPr>
        <w:t xml:space="preserve">): </w:t>
      </w:r>
      <w:r>
        <w:rPr>
          <w:rFonts w:eastAsia="Times New Roman"/>
          <w:szCs w:val="24"/>
        </w:rPr>
        <w:t>Κύριε Αλεξιάδη, έχετε τον λόγο.</w:t>
      </w:r>
    </w:p>
    <w:p w14:paraId="6BA70471" w14:textId="77777777" w:rsidR="005F34FB" w:rsidRDefault="00727C28">
      <w:pPr>
        <w:spacing w:after="0"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Ευχαρισ</w:t>
      </w:r>
      <w:r>
        <w:rPr>
          <w:rFonts w:eastAsia="Times New Roman"/>
          <w:szCs w:val="24"/>
        </w:rPr>
        <w:t>τώ, κύριε Πρόεδρε.</w:t>
      </w:r>
    </w:p>
    <w:p w14:paraId="6BA70472" w14:textId="77777777" w:rsidR="005F34FB" w:rsidRDefault="00727C28">
      <w:pPr>
        <w:spacing w:after="0" w:line="600" w:lineRule="auto"/>
        <w:ind w:firstLine="720"/>
        <w:jc w:val="both"/>
        <w:rPr>
          <w:rFonts w:eastAsia="Times New Roman"/>
          <w:szCs w:val="24"/>
        </w:rPr>
      </w:pPr>
      <w:r>
        <w:rPr>
          <w:rFonts w:eastAsia="Times New Roman"/>
          <w:szCs w:val="24"/>
        </w:rPr>
        <w:t>Θέτετε, κύριε Βουλευτά, ένα θέμα για το οποίο έχω απαντήσει και άλλη φορά στη Βουλή και πολύ σωστά τονίζετε το θέμα και της ειδικότερης περιοχής του νομού σας αλλά και των μικρομεσαίων επιχειρήσεων.</w:t>
      </w:r>
    </w:p>
    <w:p w14:paraId="6BA70473" w14:textId="77777777" w:rsidR="005F34FB" w:rsidRDefault="00727C28">
      <w:pPr>
        <w:spacing w:after="0" w:line="600" w:lineRule="auto"/>
        <w:ind w:firstLine="720"/>
        <w:jc w:val="both"/>
        <w:rPr>
          <w:rFonts w:eastAsia="Times New Roman"/>
          <w:szCs w:val="24"/>
        </w:rPr>
      </w:pPr>
      <w:r>
        <w:rPr>
          <w:rFonts w:eastAsia="Times New Roman"/>
          <w:szCs w:val="24"/>
        </w:rPr>
        <w:lastRenderedPageBreak/>
        <w:t>Αυτό που θέλω να πω</w:t>
      </w:r>
      <w:r>
        <w:rPr>
          <w:rFonts w:eastAsia="Times New Roman"/>
          <w:szCs w:val="24"/>
        </w:rPr>
        <w:t>,</w:t>
      </w:r>
      <w:r>
        <w:rPr>
          <w:rFonts w:eastAsia="Times New Roman"/>
          <w:szCs w:val="24"/>
        </w:rPr>
        <w:t xml:space="preserve"> είναι ότι κριτήρι</w:t>
      </w:r>
      <w:r>
        <w:rPr>
          <w:rFonts w:eastAsia="Times New Roman"/>
          <w:szCs w:val="24"/>
        </w:rPr>
        <w:t>ο της Κυβέρνησής στα όσα έχει κάνει μέχρι στιγμής για την συγκεκριμένη εταιρεία</w:t>
      </w:r>
      <w:r>
        <w:rPr>
          <w:rFonts w:eastAsia="Times New Roman"/>
          <w:szCs w:val="24"/>
        </w:rPr>
        <w:t>,</w:t>
      </w:r>
      <w:r>
        <w:rPr>
          <w:rFonts w:eastAsia="Times New Roman"/>
          <w:szCs w:val="24"/>
        </w:rPr>
        <w:t xml:space="preserve"> είναι το πώς θα διασφαλιστούν οι θέσεις εργασίας των εργαζομένων στον όμιλο «</w:t>
      </w:r>
      <w:r>
        <w:rPr>
          <w:rFonts w:eastAsia="Times New Roman"/>
          <w:szCs w:val="24"/>
        </w:rPr>
        <w:t>ΜΑΡΙΝΟΠΟΥΛΟ</w:t>
      </w:r>
      <w:r>
        <w:rPr>
          <w:rFonts w:eastAsia="Times New Roman"/>
          <w:szCs w:val="24"/>
        </w:rPr>
        <w:t>», το πώς θα εξασφαλιστούν οι προμηθευτές της επιχείρησης και το πώς δεν θα υπάρξει ένα</w:t>
      </w:r>
      <w:r>
        <w:rPr>
          <w:rFonts w:eastAsia="Times New Roman"/>
          <w:szCs w:val="24"/>
        </w:rPr>
        <w:t xml:space="preserve"> τεράστιο πρόβλημα στην αγορά, διότι αν όλο αυτό το πράγμα δεν διευθετηθεί με κάποιο τρόπο</w:t>
      </w:r>
      <w:r>
        <w:rPr>
          <w:rFonts w:eastAsia="Times New Roman"/>
          <w:szCs w:val="24"/>
        </w:rPr>
        <w:t>,</w:t>
      </w:r>
      <w:r>
        <w:rPr>
          <w:rFonts w:eastAsia="Times New Roman"/>
          <w:szCs w:val="24"/>
        </w:rPr>
        <w:t xml:space="preserve"> θα υπάρχει ένα τεράστιο πρόβλημα στην αγορά.</w:t>
      </w:r>
    </w:p>
    <w:p w14:paraId="6BA70474" w14:textId="77777777" w:rsidR="005F34FB" w:rsidRDefault="00727C28">
      <w:pPr>
        <w:spacing w:after="0" w:line="600" w:lineRule="auto"/>
        <w:ind w:firstLine="720"/>
        <w:jc w:val="both"/>
        <w:rPr>
          <w:rFonts w:eastAsia="Times New Roman"/>
          <w:szCs w:val="24"/>
        </w:rPr>
      </w:pPr>
      <w:r>
        <w:rPr>
          <w:rFonts w:eastAsia="Times New Roman"/>
          <w:szCs w:val="24"/>
        </w:rPr>
        <w:t>Ήδη</w:t>
      </w:r>
      <w:r>
        <w:rPr>
          <w:rFonts w:eastAsia="Times New Roman"/>
          <w:szCs w:val="24"/>
        </w:rPr>
        <w:t xml:space="preserve"> οι κινήσεις που έχουν γίνει -χειρίζεται το θέμα από την πλευρά της Κυβέρνησης με μεγάλη επιτυχία ο Υπουργός, ο κ. </w:t>
      </w:r>
      <w:proofErr w:type="spellStart"/>
      <w:r>
        <w:rPr>
          <w:rFonts w:eastAsia="Times New Roman"/>
          <w:szCs w:val="24"/>
        </w:rPr>
        <w:t>Φλαμπουράρης</w:t>
      </w:r>
      <w:proofErr w:type="spellEnd"/>
      <w:r>
        <w:rPr>
          <w:rFonts w:eastAsia="Times New Roman"/>
          <w:szCs w:val="24"/>
        </w:rPr>
        <w:t>- μας έχουν οδηγήσει σε μια κατάσταση</w:t>
      </w:r>
      <w:r>
        <w:rPr>
          <w:rFonts w:eastAsia="Times New Roman"/>
          <w:szCs w:val="24"/>
        </w:rPr>
        <w:t>,</w:t>
      </w:r>
      <w:r>
        <w:rPr>
          <w:rFonts w:eastAsia="Times New Roman"/>
          <w:szCs w:val="24"/>
        </w:rPr>
        <w:t xml:space="preserve"> όπου από ό,τι φαίνεται οι προμηθευτές από ένα όριο και κάτω θα πληρωθούν 100% αυτά που του</w:t>
      </w:r>
      <w:r>
        <w:rPr>
          <w:rFonts w:eastAsia="Times New Roman"/>
          <w:szCs w:val="24"/>
        </w:rPr>
        <w:t xml:space="preserve">ς οφείλει η επιχείρηση, από ένα όριο και πάνω ένα μεγάλο ποσοστό των χρεών. Δεν έχω ακριβή εικόνα. Τις επόμενες μέρες νομίζω θα οριστικοποιηθούν αυτά τα ζητήματα. </w:t>
      </w:r>
    </w:p>
    <w:p w14:paraId="6BA70475" w14:textId="77777777" w:rsidR="005F34FB" w:rsidRDefault="00727C28">
      <w:pPr>
        <w:spacing w:after="0" w:line="600" w:lineRule="auto"/>
        <w:ind w:firstLine="720"/>
        <w:jc w:val="both"/>
        <w:rPr>
          <w:rFonts w:eastAsia="Times New Roman"/>
          <w:szCs w:val="24"/>
        </w:rPr>
      </w:pPr>
      <w:r>
        <w:rPr>
          <w:rFonts w:eastAsia="Times New Roman"/>
          <w:szCs w:val="24"/>
        </w:rPr>
        <w:lastRenderedPageBreak/>
        <w:t>Εγώ σε ό,τι αφορά το φορολογικό ζήτημα</w:t>
      </w:r>
      <w:r>
        <w:rPr>
          <w:rFonts w:eastAsia="Times New Roman"/>
          <w:szCs w:val="24"/>
        </w:rPr>
        <w:t>,</w:t>
      </w:r>
      <w:r>
        <w:rPr>
          <w:rFonts w:eastAsia="Times New Roman"/>
          <w:szCs w:val="24"/>
        </w:rPr>
        <w:t xml:space="preserve"> έχω να σας πω ότι και για το ΦΠΑ και για τον φόρο </w:t>
      </w:r>
      <w:r>
        <w:rPr>
          <w:rFonts w:eastAsia="Times New Roman"/>
          <w:szCs w:val="24"/>
        </w:rPr>
        <w:t>εισοδήματος υπάρχουν συγκεκριμένες διατάξεις, τις οποίες θα σας πω, οι οποίες δεν οφείλονται σε νομοθετικές πρωτοβουλίες που έχουμε πάρει εμείς, είναι νομοθετικές διατάξεις</w:t>
      </w:r>
      <w:r>
        <w:rPr>
          <w:rFonts w:eastAsia="Times New Roman"/>
          <w:szCs w:val="24"/>
        </w:rPr>
        <w:t>,</w:t>
      </w:r>
      <w:r>
        <w:rPr>
          <w:rFonts w:eastAsia="Times New Roman"/>
          <w:szCs w:val="24"/>
        </w:rPr>
        <w:t xml:space="preserve"> οι οποίες προϋπήρχαν της </w:t>
      </w:r>
      <w:r>
        <w:rPr>
          <w:rFonts w:eastAsia="Times New Roman"/>
          <w:szCs w:val="24"/>
        </w:rPr>
        <w:t>Κ</w:t>
      </w:r>
      <w:r>
        <w:rPr>
          <w:rFonts w:eastAsia="Times New Roman"/>
          <w:szCs w:val="24"/>
        </w:rPr>
        <w:t>υβέρνησής μας. Με βάση αυτές τις διατάξεις, λοιπόν, σε ό</w:t>
      </w:r>
      <w:r>
        <w:rPr>
          <w:rFonts w:eastAsia="Times New Roman"/>
          <w:szCs w:val="24"/>
        </w:rPr>
        <w:t>,τι αφορά το θέμα του ΦΠΑ, προβλέπεται με βάση το άρθρο 19 του Κώδικα ΦΠΑ</w:t>
      </w:r>
      <w:r>
        <w:rPr>
          <w:rFonts w:eastAsia="Times New Roman"/>
          <w:szCs w:val="24"/>
        </w:rPr>
        <w:t>,</w:t>
      </w:r>
      <w:r>
        <w:rPr>
          <w:rFonts w:eastAsia="Times New Roman"/>
          <w:szCs w:val="24"/>
        </w:rPr>
        <w:t xml:space="preserve"> μείωση της φορολογητέας αξίας σε περίπτωση ολικής ή μερικής μη πληρωμής του τιμήματος με βάση συγκεκριμένη γνωμοδότηση του Νομικού Συμβουλίου του Κράτους, η οποία έγινε ομόφωνα δεκτ</w:t>
      </w:r>
      <w:r>
        <w:rPr>
          <w:rFonts w:eastAsia="Times New Roman"/>
          <w:szCs w:val="24"/>
        </w:rPr>
        <w:t>ή και προβλέπει ότι μόνο στις περιπτώσεις υπαγωγής της επιχείρησης στη διαδικασία ειδικής εκκαθάρισης του άρθρου 106</w:t>
      </w:r>
      <w:r>
        <w:rPr>
          <w:rFonts w:eastAsia="Times New Roman"/>
          <w:szCs w:val="24"/>
        </w:rPr>
        <w:t>,</w:t>
      </w:r>
      <w:r>
        <w:rPr>
          <w:rFonts w:eastAsia="Times New Roman"/>
          <w:szCs w:val="24"/>
        </w:rPr>
        <w:t xml:space="preserve"> μπορεί να υπάρχει αυτή η μείωση και όχι στη διαδικασία εξυγίανσης του άρθρου 99.</w:t>
      </w:r>
    </w:p>
    <w:p w14:paraId="6BA70476"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Αναμένουμε, λοιπόν</w:t>
      </w:r>
      <w:r>
        <w:rPr>
          <w:rFonts w:eastAsia="Times New Roman" w:cs="Times New Roman"/>
          <w:szCs w:val="24"/>
        </w:rPr>
        <w:t>,</w:t>
      </w:r>
      <w:r>
        <w:rPr>
          <w:rFonts w:eastAsia="Times New Roman" w:cs="Times New Roman"/>
          <w:szCs w:val="24"/>
        </w:rPr>
        <w:t xml:space="preserve"> κι εμείς τις νομικές εξελίξεις στο ζή</w:t>
      </w:r>
      <w:r>
        <w:rPr>
          <w:rFonts w:eastAsia="Times New Roman" w:cs="Times New Roman"/>
          <w:szCs w:val="24"/>
        </w:rPr>
        <w:t xml:space="preserve">τημα αυτό, για να προχωρήσουμε στην εφαρμογή στο θέμα του ΦΠΑ της άλφα ή της βήτα διάταξης. </w:t>
      </w:r>
    </w:p>
    <w:p w14:paraId="6BA70477"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τα θέματα της φορολογίας εισοδήματος από τις ισχύουσες διατάξεις, δηλαδή από τον ν.4172/2013, προβλέπεται ότι χρόνος κτήσης του εισοδήματος θεωρείται</w:t>
      </w:r>
      <w:r>
        <w:rPr>
          <w:rFonts w:eastAsia="Times New Roman" w:cs="Times New Roman"/>
          <w:szCs w:val="24"/>
        </w:rPr>
        <w:t xml:space="preserve"> ο χρόνος που εκδόθηκε το παραστατικό, ανεξάρτητα από το αν αυτό εξοφλήθηκε ή όχι. Αντιλαμβάνομαι –</w:t>
      </w:r>
      <w:r>
        <w:rPr>
          <w:rFonts w:eastAsia="Times New Roman" w:cs="Times New Roman"/>
          <w:szCs w:val="24"/>
        </w:rPr>
        <w:t xml:space="preserve">αυτό που </w:t>
      </w:r>
      <w:r>
        <w:rPr>
          <w:rFonts w:eastAsia="Times New Roman" w:cs="Times New Roman"/>
          <w:szCs w:val="24"/>
        </w:rPr>
        <w:t xml:space="preserve">θα πείτε- ότι αυτό γεννά μια αδικία. Αυτό, δυστυχώς, είναι το φορολογικό σύστημα. </w:t>
      </w:r>
    </w:p>
    <w:p w14:paraId="6BA70478"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 ό,τι αφορά τη συγκεκριμένη επιχείρηση, αναμένουμε και τις δικα</w:t>
      </w:r>
      <w:r>
        <w:rPr>
          <w:rFonts w:eastAsia="Times New Roman" w:cs="Times New Roman"/>
          <w:szCs w:val="24"/>
        </w:rPr>
        <w:t>στικές και τις επιχειρηματικές και τις άλλες πρωτοβουλίες να οριστικοποιηθούν, έτσι ώστε να έρθει μετά η Κυβέρνηση με συγκεκριμένες νομοθετικές ρυθμίσεις και να αντιμετωπίσε</w:t>
      </w:r>
      <w:r>
        <w:rPr>
          <w:rFonts w:eastAsia="Times New Roman" w:cs="Times New Roman"/>
          <w:szCs w:val="24"/>
        </w:rPr>
        <w:t>ι</w:t>
      </w:r>
      <w:r>
        <w:rPr>
          <w:rFonts w:eastAsia="Times New Roman" w:cs="Times New Roman"/>
          <w:szCs w:val="24"/>
        </w:rPr>
        <w:t xml:space="preserve"> και τα ζητήματα των χρεών της επιχείρησης -διότι υπάρχουν πολλά χρέη προς το δημό</w:t>
      </w:r>
      <w:r>
        <w:rPr>
          <w:rFonts w:eastAsia="Times New Roman" w:cs="Times New Roman"/>
          <w:szCs w:val="24"/>
        </w:rPr>
        <w:t>σιο της τάξης περίπου των 150 εκατομμυρίων- και να αντιμετωπίσε</w:t>
      </w:r>
      <w:r>
        <w:rPr>
          <w:rFonts w:eastAsia="Times New Roman" w:cs="Times New Roman"/>
          <w:szCs w:val="24"/>
        </w:rPr>
        <w:t>ι</w:t>
      </w:r>
      <w:r>
        <w:rPr>
          <w:rFonts w:eastAsia="Times New Roman" w:cs="Times New Roman"/>
          <w:szCs w:val="24"/>
        </w:rPr>
        <w:t xml:space="preserve"> τα χρέη προς τις προμηθεύτριες επιχειρήσεις. Διότι υπάρχουν και πάρα πολλές επιχειρήσεις και πάρα πολλοί εργαζόμενοι, που αν δεν πληρωθούν από τον Όμιλο Μαρινόπουλο ή από τον </w:t>
      </w:r>
      <w:r>
        <w:rPr>
          <w:rFonts w:eastAsia="Times New Roman" w:cs="Times New Roman"/>
          <w:szCs w:val="24"/>
        </w:rPr>
        <w:t>ό</w:t>
      </w:r>
      <w:r>
        <w:rPr>
          <w:rFonts w:eastAsia="Times New Roman" w:cs="Times New Roman"/>
          <w:szCs w:val="24"/>
        </w:rPr>
        <w:t>μιλο που τον έχ</w:t>
      </w:r>
      <w:r>
        <w:rPr>
          <w:rFonts w:eastAsia="Times New Roman" w:cs="Times New Roman"/>
          <w:szCs w:val="24"/>
        </w:rPr>
        <w:t xml:space="preserve">ει διαδεχθεί σ’ αυτές τις υποχρεώσεις, θα οδηγηθούν και αυτές σε πτώχευση, σε καταστροφή ή σε άλλες </w:t>
      </w:r>
      <w:r>
        <w:rPr>
          <w:rFonts w:eastAsia="Times New Roman" w:cs="Times New Roman"/>
          <w:szCs w:val="24"/>
        </w:rPr>
        <w:t>καταστάσ</w:t>
      </w:r>
      <w:r>
        <w:rPr>
          <w:rFonts w:eastAsia="Times New Roman" w:cs="Times New Roman"/>
          <w:szCs w:val="24"/>
        </w:rPr>
        <w:t xml:space="preserve">εις. </w:t>
      </w:r>
    </w:p>
    <w:p w14:paraId="6BA70479"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Θέλω να σας διαβεβαιώσω, λοιπόν ότι η Κυβέρνηση κάνει ό,τι είναι δυνατόν. Παρακολουθεί το θέμα και μόλις είμαστε έτοιμοι</w:t>
      </w:r>
      <w:r>
        <w:rPr>
          <w:rFonts w:eastAsia="Times New Roman" w:cs="Times New Roman"/>
          <w:szCs w:val="24"/>
        </w:rPr>
        <w:t>,</w:t>
      </w:r>
      <w:r>
        <w:rPr>
          <w:rFonts w:eastAsia="Times New Roman" w:cs="Times New Roman"/>
          <w:szCs w:val="24"/>
        </w:rPr>
        <w:t xml:space="preserve"> θα φέρουμε νομοθετικ</w:t>
      </w:r>
      <w:r>
        <w:rPr>
          <w:rFonts w:eastAsia="Times New Roman" w:cs="Times New Roman"/>
          <w:szCs w:val="24"/>
        </w:rPr>
        <w:t xml:space="preserve">ές ρυθμίσεις για να προστατεύσουμε τις επιχειρήσεις αυτές. </w:t>
      </w:r>
    </w:p>
    <w:p w14:paraId="6BA7047A"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Γεώργιος </w:t>
      </w:r>
      <w:proofErr w:type="spellStart"/>
      <w:r>
        <w:rPr>
          <w:rFonts w:eastAsia="Times New Roman" w:cs="Times New Roman"/>
          <w:szCs w:val="24"/>
        </w:rPr>
        <w:t>Στύλιος</w:t>
      </w:r>
      <w:proofErr w:type="spellEnd"/>
      <w:r>
        <w:rPr>
          <w:rFonts w:eastAsia="Times New Roman" w:cs="Times New Roman"/>
          <w:szCs w:val="24"/>
        </w:rPr>
        <w:t xml:space="preserve">. </w:t>
      </w:r>
    </w:p>
    <w:p w14:paraId="6BA7047B"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κύριε Πρόεδρε.  </w:t>
      </w:r>
    </w:p>
    <w:p w14:paraId="6BA7047C"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Κύριε Υπουργέ, θέλω να σας επισημάνω ότι η οικονομική κατάσταση στη χώρα δεν εί</w:t>
      </w:r>
      <w:r>
        <w:rPr>
          <w:rFonts w:eastAsia="Times New Roman" w:cs="Times New Roman"/>
          <w:szCs w:val="24"/>
        </w:rPr>
        <w:t xml:space="preserve">ναι καλή. Παρά τις εξαγγελίες της Κυβέρνησης, η πραγματικότητα είναι τελείως διαφορετική. Οι επιχειρήσεις κάθε μέρα προσπαθούν να </w:t>
      </w:r>
      <w:proofErr w:type="spellStart"/>
      <w:r>
        <w:rPr>
          <w:rFonts w:eastAsia="Times New Roman" w:cs="Times New Roman"/>
          <w:szCs w:val="24"/>
        </w:rPr>
        <w:t>αντ</w:t>
      </w:r>
      <w:r>
        <w:rPr>
          <w:rFonts w:eastAsia="Times New Roman" w:cs="Times New Roman"/>
          <w:szCs w:val="24"/>
        </w:rPr>
        <w:t>ε</w:t>
      </w:r>
      <w:r>
        <w:rPr>
          <w:rFonts w:eastAsia="Times New Roman" w:cs="Times New Roman"/>
          <w:szCs w:val="24"/>
        </w:rPr>
        <w:t>πεξέλθουν</w:t>
      </w:r>
      <w:proofErr w:type="spellEnd"/>
      <w:r>
        <w:rPr>
          <w:rFonts w:eastAsia="Times New Roman" w:cs="Times New Roman"/>
          <w:szCs w:val="24"/>
        </w:rPr>
        <w:t xml:space="preserve"> στις πολλές και βαριές υποχρεώσεις που έχουν τόσο απέναντι στο κράτος όσο και σε σχέση με την αγορά, όπου υπάρχε</w:t>
      </w:r>
      <w:r>
        <w:rPr>
          <w:rFonts w:eastAsia="Times New Roman" w:cs="Times New Roman"/>
          <w:szCs w:val="24"/>
        </w:rPr>
        <w:t xml:space="preserve">ι μειωμένη ζήτηση, για να μπορέσουν να προωθήσουν τα προϊόντα τους. </w:t>
      </w:r>
    </w:p>
    <w:p w14:paraId="6BA7047D"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Άρα το περιβάλλον πάνω στο οποίο καλούνται να επιβιώσουν οι επιχειρήσεις</w:t>
      </w:r>
      <w:r>
        <w:rPr>
          <w:rFonts w:eastAsia="Times New Roman" w:cs="Times New Roman"/>
          <w:szCs w:val="24"/>
        </w:rPr>
        <w:t>,</w:t>
      </w:r>
      <w:r>
        <w:rPr>
          <w:rFonts w:eastAsia="Times New Roman" w:cs="Times New Roman"/>
          <w:szCs w:val="24"/>
        </w:rPr>
        <w:t xml:space="preserve"> δεν είναι καλό. Αναφέρομαι δε και σας εφιστώ την προσοχή στις μικρές, τις μικρομεσαίες επιχειρήσεις, διότι εκεί χτυπάει η </w:t>
      </w:r>
      <w:r>
        <w:rPr>
          <w:rFonts w:eastAsia="Times New Roman" w:cs="Times New Roman"/>
          <w:szCs w:val="24"/>
        </w:rPr>
        <w:lastRenderedPageBreak/>
        <w:t xml:space="preserve">καρδιά της ελληνικής οικονομίας. Η ραχοκοκαλιά της ελληνικής οικονομίας είναι οι μικρομεσαίες επιχειρήσεις. </w:t>
      </w:r>
    </w:p>
    <w:p w14:paraId="6BA7047E"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Λ</w:t>
      </w:r>
      <w:r>
        <w:rPr>
          <w:rFonts w:eastAsia="Times New Roman" w:cs="Times New Roman"/>
          <w:szCs w:val="24"/>
        </w:rPr>
        <w:t>έω το εξής, που το εκλα</w:t>
      </w:r>
      <w:r>
        <w:rPr>
          <w:rFonts w:eastAsia="Times New Roman" w:cs="Times New Roman"/>
          <w:szCs w:val="24"/>
        </w:rPr>
        <w:t>μβάνω ως δέσμευσή σας και θέλω να μου το διευκρινίσετε: Είπατε ότι στις διαπραγματεύσεις που γίνονται, θα βάλετε ένα όριο και κάτω. Σας ζητώ, λοιπόν, να πάμε στο ένα όριο και κάτω, για να προστατεύσουμε τους μικρομεσαίους και όχι αυτούς οι οποίοι μπορούν ν</w:t>
      </w:r>
      <w:r>
        <w:rPr>
          <w:rFonts w:eastAsia="Times New Roman" w:cs="Times New Roman"/>
          <w:szCs w:val="24"/>
        </w:rPr>
        <w:t xml:space="preserve">α </w:t>
      </w:r>
      <w:proofErr w:type="spellStart"/>
      <w:r>
        <w:rPr>
          <w:rFonts w:eastAsia="Times New Roman" w:cs="Times New Roman"/>
          <w:szCs w:val="24"/>
        </w:rPr>
        <w:t>αντ</w:t>
      </w:r>
      <w:r>
        <w:rPr>
          <w:rFonts w:eastAsia="Times New Roman" w:cs="Times New Roman"/>
          <w:szCs w:val="24"/>
        </w:rPr>
        <w:t>ε</w:t>
      </w:r>
      <w:r>
        <w:rPr>
          <w:rFonts w:eastAsia="Times New Roman" w:cs="Times New Roman"/>
          <w:szCs w:val="24"/>
        </w:rPr>
        <w:t>πεξέλθουν</w:t>
      </w:r>
      <w:proofErr w:type="spellEnd"/>
      <w:r>
        <w:rPr>
          <w:rFonts w:eastAsia="Times New Roman" w:cs="Times New Roman"/>
          <w:szCs w:val="24"/>
        </w:rPr>
        <w:t xml:space="preserve"> έχοντας ρευστότητα, έχοντας αποθέματα, έχοντας κεφάλαια ή έχοντας τη δυνατότητα να μπορούν να δανειστούν από τις τράπεζες, αν –το λέω ξανά για να το διευκρινίσουμε- σε σχέση με τον ΦΠΑ και τον φόρο εισοδήματος, η νομοθεσία που υπάρχει σήμερ</w:t>
      </w:r>
      <w:r>
        <w:rPr>
          <w:rFonts w:eastAsia="Times New Roman" w:cs="Times New Roman"/>
          <w:szCs w:val="24"/>
        </w:rPr>
        <w:t>α</w:t>
      </w:r>
      <w:r>
        <w:rPr>
          <w:rFonts w:eastAsia="Times New Roman" w:cs="Times New Roman"/>
          <w:szCs w:val="24"/>
        </w:rPr>
        <w:t>,</w:t>
      </w:r>
      <w:r>
        <w:rPr>
          <w:rFonts w:eastAsia="Times New Roman" w:cs="Times New Roman"/>
          <w:szCs w:val="24"/>
        </w:rPr>
        <w:t xml:space="preserve"> αφήνει ακάλυπτους, αφήνει εκτεθειμένους τους συγκεκριμένους προμηθευτές. </w:t>
      </w:r>
    </w:p>
    <w:p w14:paraId="6BA7047F"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Άρα, λοιπόν, σας λέω ότι πρέπει να βιαστούμε, πρέπει να τρέξουμε γρήγορα, διότι δεν έχουν τη δυνατότητα να εξασφαλίσουν μια μικρή ρευστότητα από την τράπεζα. Περιμένουν πρωτοβουλί</w:t>
      </w:r>
      <w:r>
        <w:rPr>
          <w:rFonts w:eastAsia="Times New Roman" w:cs="Times New Roman"/>
          <w:szCs w:val="24"/>
        </w:rPr>
        <w:t xml:space="preserve">α από την </w:t>
      </w:r>
      <w:r>
        <w:rPr>
          <w:rFonts w:eastAsia="Times New Roman" w:cs="Times New Roman"/>
          <w:szCs w:val="24"/>
        </w:rPr>
        <w:lastRenderedPageBreak/>
        <w:t xml:space="preserve">Κυβέρνηση, από την πολιτική ηγεσία. Εμείς, ως Νέα Δημοκρατία, θέλω να ξέρετε ότι αυτό το θέμα θα το παρακολουθούμε και το παρακολουθούμε στενά και θα είμαστε πολύ αυστηροί κριτές απέναντί σας. </w:t>
      </w:r>
    </w:p>
    <w:p w14:paraId="6BA70480"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BA70481"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w:t>
      </w:r>
      <w:r>
        <w:rPr>
          <w:rFonts w:eastAsia="Times New Roman" w:cs="Times New Roman"/>
          <w:szCs w:val="24"/>
        </w:rPr>
        <w:t xml:space="preserve">ο έχει </w:t>
      </w:r>
      <w:r>
        <w:rPr>
          <w:rFonts w:eastAsia="Times New Roman" w:cs="Times New Roman"/>
          <w:szCs w:val="24"/>
        </w:rPr>
        <w:t xml:space="preserve">ο </w:t>
      </w:r>
      <w:r>
        <w:rPr>
          <w:rFonts w:eastAsia="Times New Roman" w:cs="Times New Roman"/>
          <w:szCs w:val="24"/>
        </w:rPr>
        <w:t xml:space="preserve">Αναπληρωτής Υπουργός Οικονομικών, κ. Τρύφων Αλεξιάδης. </w:t>
      </w:r>
    </w:p>
    <w:p w14:paraId="6BA70482"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Μας βοηθάει πάντα η κριτική, κύριε Βουλευτά. Η κριτική μας κάνει πάντα καλύτερους και δεν φοβόμαστε ούτε την κριτική ούτε τις προτάσεις. Θ</w:t>
      </w:r>
      <w:r>
        <w:rPr>
          <w:rFonts w:eastAsia="Times New Roman" w:cs="Times New Roman"/>
          <w:szCs w:val="24"/>
        </w:rPr>
        <w:t>α σας καταθέσω και τα σχετικά έγγραφα που μου έχουν δώσει οι αρμόδιες διευθύνσεις</w:t>
      </w:r>
      <w:r>
        <w:rPr>
          <w:rFonts w:eastAsia="Times New Roman" w:cs="Times New Roman"/>
          <w:szCs w:val="24"/>
        </w:rPr>
        <w:t>,</w:t>
      </w:r>
      <w:r>
        <w:rPr>
          <w:rFonts w:eastAsia="Times New Roman" w:cs="Times New Roman"/>
          <w:szCs w:val="24"/>
        </w:rPr>
        <w:t xml:space="preserve"> για να έχετε μια πληρέστερη εικόνα. Θέλω να συμφωνήσω μαζί σας για το θέμα των μικρομεσαίων επιχειρήσεων. Οι μικρομεσαίες επιχειρήσεις έχουν δεχθεί ένα τεράστιο πλήγμα όλα α</w:t>
      </w:r>
      <w:r>
        <w:rPr>
          <w:rFonts w:eastAsia="Times New Roman" w:cs="Times New Roman"/>
          <w:szCs w:val="24"/>
        </w:rPr>
        <w:t xml:space="preserve">υτά τα χρόνια από την οικονομική κρίση -να μην ανοίξουμε κουβέντα για τις αιτίες και τις καταστάσεις- και δεν θέλουμε να τους </w:t>
      </w:r>
      <w:r>
        <w:rPr>
          <w:rFonts w:eastAsia="Times New Roman" w:cs="Times New Roman"/>
          <w:szCs w:val="24"/>
        </w:rPr>
        <w:lastRenderedPageBreak/>
        <w:t xml:space="preserve">επιβαρύνουμε και να δημιουργήσουμε προβλήματα. Θέλουμε να κάνουμε ό,τι είναι δυνατόν για να τους βοηθήσουμε. </w:t>
      </w:r>
    </w:p>
    <w:p w14:paraId="6BA70483"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Μας δεσμεύει, δυστυχ</w:t>
      </w:r>
      <w:r>
        <w:rPr>
          <w:rFonts w:eastAsia="Times New Roman" w:cs="Times New Roman"/>
          <w:szCs w:val="24"/>
        </w:rPr>
        <w:t>ώς, το συγκεκριμένο νομικό πλαίσιο που έχουμε και μας δεσμεύει και η συγκεκριμένη δημοσιονομική κατάσταση που είμαστε. Μακάρι να μπορούσαμε να κάνουμε πολύ περισσότερα. Διευκρινίζω, όμως, ότι σε σχέση με τον ΦΠΑ και το εισόδημα</w:t>
      </w:r>
      <w:r>
        <w:rPr>
          <w:rFonts w:eastAsia="Times New Roman" w:cs="Times New Roman"/>
          <w:szCs w:val="24"/>
        </w:rPr>
        <w:t>,</w:t>
      </w:r>
      <w:r>
        <w:rPr>
          <w:rFonts w:eastAsia="Times New Roman" w:cs="Times New Roman"/>
          <w:szCs w:val="24"/>
        </w:rPr>
        <w:t xml:space="preserve"> υπάρχουν συγκεκριμένες διατ</w:t>
      </w:r>
      <w:r>
        <w:rPr>
          <w:rFonts w:eastAsia="Times New Roman" w:cs="Times New Roman"/>
          <w:szCs w:val="24"/>
        </w:rPr>
        <w:t>άξεις. Η Κυβέρνηση δεν έχει συνυπογράψει ή δεν έχει επιβάλει κάποια συμφωνία στο τι θα γίνει επιχειρηματικά. Συζητούν οι επιχειρήσεις μεταξύ τους. Εμείς θέλουμε να βοηθήσουμε, αλλά αναμένουμε να οριστικοποιηθούν σε νομικό και σε επιχειρηματικό επίπεδο οι ε</w:t>
      </w:r>
      <w:r>
        <w:rPr>
          <w:rFonts w:eastAsia="Times New Roman" w:cs="Times New Roman"/>
          <w:szCs w:val="24"/>
        </w:rPr>
        <w:t>ξελίξεις και μετά βεβαίως, θα έρθουμε με διάταξη και θα αντιμετωπίσουμε και τα χρέη της επιχείρησης, για να δούμε πώς θα διασφαλιστεί όλη αυτή η συμφωνία και πώς θα αντιμετωπίσουμε τα θέματα και του ΦΠΑ και του εισοδήματος για τις συγκεκριμένες επιχειρήσει</w:t>
      </w:r>
      <w:r>
        <w:rPr>
          <w:rFonts w:eastAsia="Times New Roman" w:cs="Times New Roman"/>
          <w:szCs w:val="24"/>
        </w:rPr>
        <w:t>ς. Αναμένουμε όμως, ώστε να έχουμε κι εμείς μια πλήρη εικόνα</w:t>
      </w:r>
      <w:r>
        <w:rPr>
          <w:rFonts w:eastAsia="Times New Roman" w:cs="Times New Roman"/>
          <w:szCs w:val="24"/>
        </w:rPr>
        <w:t>,</w:t>
      </w:r>
      <w:r>
        <w:rPr>
          <w:rFonts w:eastAsia="Times New Roman" w:cs="Times New Roman"/>
          <w:szCs w:val="24"/>
        </w:rPr>
        <w:t xml:space="preserve"> ακριβώς για το τι πρέπει να γίνει. </w:t>
      </w:r>
      <w:r>
        <w:rPr>
          <w:rFonts w:eastAsia="Times New Roman" w:cs="Times New Roman"/>
          <w:szCs w:val="24"/>
        </w:rPr>
        <w:t>Ν</w:t>
      </w:r>
      <w:r>
        <w:rPr>
          <w:rFonts w:eastAsia="Times New Roman" w:cs="Times New Roman"/>
          <w:szCs w:val="24"/>
        </w:rPr>
        <w:t xml:space="preserve">α είστε σίγουρος ότι θα δώσουμε την καλύτερη λύση. </w:t>
      </w:r>
    </w:p>
    <w:p w14:paraId="6BA70484"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Αναπληρωτής Υπουργός Οικονομικώ</w:t>
      </w:r>
      <w:r>
        <w:rPr>
          <w:rFonts w:eastAsia="Times New Roman" w:cs="Times New Roman"/>
          <w:szCs w:val="24"/>
        </w:rPr>
        <w:t>ν</w:t>
      </w:r>
      <w:r>
        <w:rPr>
          <w:rFonts w:eastAsia="Times New Roman" w:cs="Times New Roman"/>
          <w:szCs w:val="24"/>
        </w:rPr>
        <w:t xml:space="preserve"> κ. Τρύφων Αλεξιάδης καταθέτει για τα Πρακτικά τα προαν</w:t>
      </w:r>
      <w:r>
        <w:rPr>
          <w:rFonts w:eastAsia="Times New Roman" w:cs="Times New Roman"/>
          <w:szCs w:val="24"/>
        </w:rPr>
        <w:t xml:space="preserve">αφερθέντα έγγραφα, τα οποία βρίσκονται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της Βουλής) </w:t>
      </w:r>
    </w:p>
    <w:p w14:paraId="6BA70485" w14:textId="77777777" w:rsidR="005F34FB" w:rsidRDefault="00727C28">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Θα συζητηθεί </w:t>
      </w:r>
      <w:r>
        <w:rPr>
          <w:rFonts w:eastAsia="Times New Roman"/>
          <w:szCs w:val="24"/>
        </w:rPr>
        <w:t>η έβδομη με αριθμό 1222/5-9-2016 επίκαιρη ερώτηση δεύτερο</w:t>
      </w:r>
      <w:r>
        <w:rPr>
          <w:rFonts w:eastAsia="Times New Roman"/>
          <w:szCs w:val="24"/>
        </w:rPr>
        <w:t>υ</w:t>
      </w:r>
      <w:r>
        <w:rPr>
          <w:rFonts w:eastAsia="Times New Roman"/>
          <w:szCs w:val="24"/>
        </w:rPr>
        <w:t xml:space="preserve"> κύκλου του Βουλευτή Β</w:t>
      </w:r>
      <w:r>
        <w:rPr>
          <w:rFonts w:eastAsia="Times New Roman"/>
          <w:szCs w:val="24"/>
        </w:rPr>
        <w:t xml:space="preserve">΄ Αθηνών του Λαϊκού Συνδέσμου – Χρυσή Αυγή κ.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szCs w:val="24"/>
        </w:rPr>
        <w:t xml:space="preserve"> προς τον Υπουργό </w:t>
      </w:r>
      <w:r>
        <w:rPr>
          <w:rFonts w:eastAsia="Times New Roman"/>
          <w:bCs/>
          <w:szCs w:val="24"/>
        </w:rPr>
        <w:t>Ναυτιλίας και Νησιωτικής Πολιτικής,</w:t>
      </w:r>
      <w:r>
        <w:rPr>
          <w:rFonts w:eastAsia="Times New Roman"/>
          <w:szCs w:val="24"/>
        </w:rPr>
        <w:t xml:space="preserve"> σχετικά με την αδικαιολόγητη αποπομπή της μονάδας βατραχανθρώπων από τον Άγιο Κοσμά.</w:t>
      </w:r>
    </w:p>
    <w:p w14:paraId="6BA70486" w14:textId="77777777" w:rsidR="005F34FB" w:rsidRDefault="00727C28">
      <w:pPr>
        <w:spacing w:after="0" w:line="600" w:lineRule="auto"/>
        <w:ind w:firstLine="720"/>
        <w:jc w:val="both"/>
        <w:rPr>
          <w:rFonts w:eastAsia="Times New Roman"/>
          <w:szCs w:val="24"/>
        </w:rPr>
      </w:pPr>
      <w:r>
        <w:rPr>
          <w:rFonts w:eastAsia="Times New Roman"/>
          <w:szCs w:val="24"/>
        </w:rPr>
        <w:t xml:space="preserve">Το λόγο έχει ο κ. </w:t>
      </w:r>
      <w:proofErr w:type="spellStart"/>
      <w:r>
        <w:rPr>
          <w:rFonts w:eastAsia="Times New Roman"/>
          <w:szCs w:val="24"/>
        </w:rPr>
        <w:t>Παναγιώταρος</w:t>
      </w:r>
      <w:proofErr w:type="spellEnd"/>
      <w:r>
        <w:rPr>
          <w:rFonts w:eastAsia="Times New Roman"/>
          <w:szCs w:val="24"/>
        </w:rPr>
        <w:t>.</w:t>
      </w:r>
    </w:p>
    <w:p w14:paraId="6BA70487" w14:textId="77777777" w:rsidR="005F34FB" w:rsidRDefault="00727C28">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Ευ</w:t>
      </w:r>
      <w:r>
        <w:rPr>
          <w:rFonts w:eastAsia="Times New Roman"/>
          <w:szCs w:val="24"/>
        </w:rPr>
        <w:t xml:space="preserve">χαριστώ, κύριε Πρόεδρε. </w:t>
      </w:r>
    </w:p>
    <w:p w14:paraId="6BA70488" w14:textId="77777777" w:rsidR="005F34FB" w:rsidRDefault="00727C28">
      <w:pPr>
        <w:spacing w:after="0" w:line="600" w:lineRule="auto"/>
        <w:ind w:firstLine="720"/>
        <w:jc w:val="both"/>
        <w:rPr>
          <w:rFonts w:eastAsia="Times New Roman"/>
          <w:szCs w:val="24"/>
        </w:rPr>
      </w:pPr>
      <w:r>
        <w:rPr>
          <w:rFonts w:eastAsia="Times New Roman"/>
          <w:szCs w:val="24"/>
        </w:rPr>
        <w:t xml:space="preserve">Κύριε Υπουργέ, μετά και από, όπως όλα δείχνουν, το επικείμενο ξεπούλημα του Ελληνικού αυτή την εβδομάδα, η Μονάδα Υποβρυχίων Αποστολών, η οποία έχει την έδρα της στον Άγιο Κοσμά, όπως λέγεται και στο προσύμφωνο με την </w:t>
      </w:r>
      <w:r>
        <w:rPr>
          <w:rFonts w:eastAsia="Times New Roman"/>
          <w:szCs w:val="24"/>
        </w:rPr>
        <w:t>«LAMDA DEVELO</w:t>
      </w:r>
      <w:r>
        <w:rPr>
          <w:rFonts w:eastAsia="Times New Roman"/>
          <w:szCs w:val="24"/>
        </w:rPr>
        <w:t>PMENT»</w:t>
      </w:r>
      <w:r>
        <w:rPr>
          <w:rFonts w:eastAsia="Times New Roman"/>
          <w:szCs w:val="24"/>
        </w:rPr>
        <w:t xml:space="preserve">, θα πρέπει να ξεσπιτωθεί, θα πρέπει να της </w:t>
      </w:r>
      <w:r>
        <w:rPr>
          <w:rFonts w:eastAsia="Times New Roman"/>
          <w:szCs w:val="24"/>
        </w:rPr>
        <w:lastRenderedPageBreak/>
        <w:t>γίνει έξωση, ενώ συγχρόνως το ελληνικό κράτος δεν έχει μεριμνήσει καθόλου</w:t>
      </w:r>
      <w:r>
        <w:rPr>
          <w:rFonts w:eastAsia="Times New Roman"/>
          <w:szCs w:val="24"/>
        </w:rPr>
        <w:t>,</w:t>
      </w:r>
      <w:r>
        <w:rPr>
          <w:rFonts w:eastAsia="Times New Roman"/>
          <w:szCs w:val="24"/>
        </w:rPr>
        <w:t xml:space="preserve"> για το πού θα γίνει αυτή η μετεγκατάσταση </w:t>
      </w:r>
      <w:r>
        <w:rPr>
          <w:rFonts w:eastAsia="Times New Roman"/>
          <w:szCs w:val="24"/>
        </w:rPr>
        <w:t xml:space="preserve">αυτής </w:t>
      </w:r>
      <w:r>
        <w:rPr>
          <w:rFonts w:eastAsia="Times New Roman"/>
          <w:szCs w:val="24"/>
        </w:rPr>
        <w:t xml:space="preserve">της μονάδας. </w:t>
      </w:r>
    </w:p>
    <w:p w14:paraId="6BA70489" w14:textId="77777777" w:rsidR="005F34FB" w:rsidRDefault="00727C28">
      <w:pPr>
        <w:spacing w:after="0" w:line="600" w:lineRule="auto"/>
        <w:ind w:firstLine="720"/>
        <w:jc w:val="both"/>
        <w:rPr>
          <w:rFonts w:eastAsia="Times New Roman"/>
          <w:szCs w:val="24"/>
        </w:rPr>
      </w:pPr>
      <w:r>
        <w:rPr>
          <w:rFonts w:eastAsia="Times New Roman"/>
          <w:szCs w:val="24"/>
        </w:rPr>
        <w:t>Σε προηγούμενη ερώτηση που είχα κάνει στην προηγούμενη κυβέρνηση για το ίδιο θέμα, ο τότε αρμόδιος Υπουργός είχε υποσχεθεί και είχε πει ότι δεν πρόκειται αυτή η μονάδα να φύγει, να μείνει ούτε δευτερόλεπτο χωρίς στέγη και ότι όλα θα γίνουν κανονικά. Πέρασα</w:t>
      </w:r>
      <w:r>
        <w:rPr>
          <w:rFonts w:eastAsia="Times New Roman"/>
          <w:szCs w:val="24"/>
        </w:rPr>
        <w:t>ν τα χρόνια, απ’ ό,τι δείχνουν τα πράγματα όλα γίνονται πολύ γρήγορα και η Μονάδα Υποβρυχίων Αποστολών, αυτή η μονάδα που χρησιμοποιείτε και εσείς για την προσωπική σας ασφάλεια, όπως και πάρα πολλοί Πρωθυπουργοί αλλά και άλλοι Υπουργοί, δεν ξέρει πού θα ξ</w:t>
      </w:r>
      <w:r>
        <w:rPr>
          <w:rFonts w:eastAsia="Times New Roman"/>
          <w:szCs w:val="24"/>
        </w:rPr>
        <w:t xml:space="preserve">ημερώσει, μετά τη συμφωνία με τη </w:t>
      </w:r>
      <w:r>
        <w:rPr>
          <w:rFonts w:eastAsia="Times New Roman"/>
          <w:szCs w:val="24"/>
        </w:rPr>
        <w:t>«LAMDA DEVELOPMENT»</w:t>
      </w:r>
      <w:r>
        <w:rPr>
          <w:rFonts w:eastAsia="Times New Roman"/>
          <w:szCs w:val="24"/>
        </w:rPr>
        <w:t xml:space="preserve">. </w:t>
      </w:r>
    </w:p>
    <w:p w14:paraId="6BA7048A" w14:textId="77777777" w:rsidR="005F34FB" w:rsidRDefault="00727C28">
      <w:pPr>
        <w:spacing w:after="0" w:line="600" w:lineRule="auto"/>
        <w:ind w:firstLine="720"/>
        <w:jc w:val="both"/>
        <w:rPr>
          <w:rFonts w:eastAsia="Times New Roman"/>
          <w:szCs w:val="24"/>
        </w:rPr>
      </w:pPr>
      <w:r>
        <w:rPr>
          <w:rFonts w:eastAsia="Times New Roman"/>
          <w:szCs w:val="24"/>
        </w:rPr>
        <w:t xml:space="preserve">Νομίζω ότι είστε ενήμερος γι’ αυτό το θέμα, κύριε Υπουργέ, και θα θέλαμε την απάντησή </w:t>
      </w:r>
      <w:r>
        <w:rPr>
          <w:rFonts w:eastAsia="Times New Roman"/>
          <w:szCs w:val="24"/>
        </w:rPr>
        <w:t>σας,</w:t>
      </w:r>
      <w:r>
        <w:rPr>
          <w:rFonts w:eastAsia="Times New Roman"/>
          <w:szCs w:val="24"/>
        </w:rPr>
        <w:t xml:space="preserve"> σχετικά με το τι μέλει γενέσθαι με την μετεγκατάσταση της Μονάδας Υποβρυχίων Αποστολών του Λιμενικού Σώματος.</w:t>
      </w:r>
    </w:p>
    <w:p w14:paraId="6BA7048B" w14:textId="77777777" w:rsidR="005F34FB" w:rsidRDefault="00727C28">
      <w:pPr>
        <w:spacing w:after="0" w:line="600" w:lineRule="auto"/>
        <w:ind w:firstLine="720"/>
        <w:jc w:val="both"/>
        <w:rPr>
          <w:rFonts w:eastAsia="Times New Roman"/>
          <w:szCs w:val="24"/>
        </w:rPr>
      </w:pPr>
      <w:r>
        <w:rPr>
          <w:rFonts w:eastAsia="Times New Roman"/>
          <w:szCs w:val="24"/>
        </w:rPr>
        <w:t xml:space="preserve">Ευχαριστώ πολύ. </w:t>
      </w:r>
    </w:p>
    <w:p w14:paraId="6BA7048C" w14:textId="77777777" w:rsidR="005F34FB" w:rsidRDefault="00727C28">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Ο κύριος Υπουργός έχει τον λόγο. </w:t>
      </w:r>
    </w:p>
    <w:p w14:paraId="6BA7048D" w14:textId="77777777" w:rsidR="005F34FB" w:rsidRDefault="00727C28">
      <w:pPr>
        <w:spacing w:after="0"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 xml:space="preserve">Ευχαριστώ, κύριε Πρόεδρε. </w:t>
      </w:r>
    </w:p>
    <w:p w14:paraId="6BA7048E" w14:textId="77777777" w:rsidR="005F34FB" w:rsidRDefault="00727C28">
      <w:pPr>
        <w:spacing w:after="0" w:line="600" w:lineRule="auto"/>
        <w:ind w:firstLine="720"/>
        <w:jc w:val="both"/>
        <w:rPr>
          <w:rFonts w:eastAsia="Times New Roman"/>
          <w:szCs w:val="24"/>
        </w:rPr>
      </w:pPr>
      <w:r>
        <w:rPr>
          <w:rFonts w:eastAsia="Times New Roman"/>
          <w:szCs w:val="24"/>
        </w:rPr>
        <w:t>Τη βασική απάντηση στο ερώτημά σας δίνει το άρθρο 7 του ν.4081/2012. Θα μου επιτρ</w:t>
      </w:r>
      <w:r>
        <w:rPr>
          <w:rFonts w:eastAsia="Times New Roman"/>
          <w:szCs w:val="24"/>
        </w:rPr>
        <w:t xml:space="preserve">έψετε, κύριε Πρόεδρε, είναι σύντομο το άρθρο αυτό, αλλά πρέπει και ο ερωτών Βουλευτής αλλά και το Σώμα να ενημερωθεί, γιατί αυτό ακριβώς δίνει την βάση της απάντησης στο θέμα που ερωτώμαι. </w:t>
      </w:r>
    </w:p>
    <w:p w14:paraId="6BA7048F" w14:textId="77777777" w:rsidR="005F34FB" w:rsidRDefault="00727C28">
      <w:pPr>
        <w:spacing w:after="0" w:line="600" w:lineRule="auto"/>
        <w:ind w:firstLine="720"/>
        <w:jc w:val="both"/>
        <w:rPr>
          <w:rFonts w:eastAsia="Times New Roman"/>
          <w:color w:val="000000"/>
          <w:szCs w:val="24"/>
          <w:shd w:val="clear" w:color="auto" w:fill="FFFFFF"/>
        </w:rPr>
      </w:pPr>
      <w:r>
        <w:rPr>
          <w:rFonts w:eastAsia="Times New Roman"/>
          <w:szCs w:val="24"/>
        </w:rPr>
        <w:t>Λέει το άρθρο 7 του ν.4081/2012: «Στην παράγραφο 1 του άρθρου 7 το</w:t>
      </w:r>
      <w:r>
        <w:rPr>
          <w:rFonts w:eastAsia="Times New Roman"/>
          <w:szCs w:val="24"/>
        </w:rPr>
        <w:t>υ ν.4062/2012 προστίθεται περίπτωση γ</w:t>
      </w:r>
      <w:r>
        <w:rPr>
          <w:rFonts w:eastAsia="Times New Roman"/>
          <w:szCs w:val="24"/>
        </w:rPr>
        <w:t>΄</w:t>
      </w:r>
      <w:r>
        <w:rPr>
          <w:rFonts w:eastAsia="Times New Roman"/>
          <w:szCs w:val="24"/>
        </w:rPr>
        <w:t xml:space="preserve"> ως εξής: «</w:t>
      </w:r>
      <w:r>
        <w:rPr>
          <w:rFonts w:eastAsia="Times New Roman"/>
          <w:color w:val="000000"/>
          <w:szCs w:val="24"/>
          <w:shd w:val="clear" w:color="auto" w:fill="FFFFFF"/>
        </w:rPr>
        <w:t>Ως προς το ακίνητο που βρίσκεται στο Εθνικό Αθλητικό Κέντρο Νεότητας (ΕΑΚΝ) Αγίου Κοσμά με τις επ' αυτού κτ</w:t>
      </w:r>
      <w:r>
        <w:rPr>
          <w:rFonts w:eastAsia="Times New Roman"/>
          <w:color w:val="000000"/>
          <w:szCs w:val="24"/>
          <w:shd w:val="clear" w:color="auto" w:fill="FFFFFF"/>
        </w:rPr>
        <w:t>η</w:t>
      </w:r>
      <w:r>
        <w:rPr>
          <w:rFonts w:eastAsia="Times New Roman"/>
          <w:color w:val="000000"/>
          <w:szCs w:val="24"/>
          <w:shd w:val="clear" w:color="auto" w:fill="FFFFFF"/>
        </w:rPr>
        <w:t>ριακές και άλλες εγκαταστάσεις</w:t>
      </w:r>
      <w:r>
        <w:rPr>
          <w:rFonts w:eastAsia="Times New Roman"/>
          <w:color w:val="000000"/>
          <w:szCs w:val="24"/>
          <w:shd w:val="clear" w:color="auto" w:fill="FFFFFF"/>
        </w:rPr>
        <w:t>,</w:t>
      </w:r>
      <w:r>
        <w:rPr>
          <w:rFonts w:eastAsia="Times New Roman"/>
          <w:color w:val="000000"/>
          <w:szCs w:val="24"/>
          <w:shd w:val="clear" w:color="auto" w:fill="FFFFFF"/>
        </w:rPr>
        <w:t xml:space="preserve"> τα εν γένει παραρτήματα και συστατικά του συνολικής έκτασης 9.360,9</w:t>
      </w:r>
      <w:r>
        <w:rPr>
          <w:rFonts w:eastAsia="Times New Roman"/>
          <w:color w:val="000000"/>
          <w:szCs w:val="24"/>
          <w:shd w:val="clear" w:color="auto" w:fill="FFFFFF"/>
        </w:rPr>
        <w:t>5 τ</w:t>
      </w:r>
      <w:r>
        <w:rPr>
          <w:rFonts w:eastAsia="Times New Roman"/>
          <w:color w:val="000000"/>
          <w:szCs w:val="24"/>
          <w:shd w:val="clear" w:color="auto" w:fill="FFFFFF"/>
        </w:rPr>
        <w:t xml:space="preserve">ετραγωνικών </w:t>
      </w:r>
      <w:r>
        <w:rPr>
          <w:rFonts w:eastAsia="Times New Roman"/>
          <w:color w:val="000000"/>
          <w:szCs w:val="24"/>
          <w:shd w:val="clear" w:color="auto" w:fill="FFFFFF"/>
        </w:rPr>
        <w:t>μ</w:t>
      </w:r>
      <w:r>
        <w:rPr>
          <w:rFonts w:eastAsia="Times New Roman"/>
          <w:color w:val="000000"/>
          <w:szCs w:val="24"/>
          <w:shd w:val="clear" w:color="auto" w:fill="FFFFFF"/>
        </w:rPr>
        <w:t>έτρων,</w:t>
      </w:r>
      <w:r>
        <w:rPr>
          <w:rFonts w:eastAsia="Times New Roman"/>
          <w:color w:val="000000"/>
          <w:szCs w:val="24"/>
          <w:shd w:val="clear" w:color="auto" w:fill="FFFFFF"/>
        </w:rPr>
        <w:t xml:space="preserve"> προσδιορίζεται κατά τα όριά του και </w:t>
      </w:r>
      <w:proofErr w:type="spellStart"/>
      <w:r>
        <w:rPr>
          <w:rFonts w:eastAsia="Times New Roman"/>
          <w:color w:val="000000"/>
          <w:szCs w:val="24"/>
          <w:shd w:val="clear" w:color="auto" w:fill="FFFFFF"/>
        </w:rPr>
        <w:t>εμφαίνεται</w:t>
      </w:r>
      <w:proofErr w:type="spellEnd"/>
      <w:r>
        <w:rPr>
          <w:rFonts w:eastAsia="Times New Roman"/>
          <w:color w:val="000000"/>
          <w:szCs w:val="24"/>
          <w:shd w:val="clear" w:color="auto" w:fill="FFFFFF"/>
        </w:rPr>
        <w:t xml:space="preserve"> με τα στοιχεία ΑΒΓΔ...ΧΨΩΑ (Παράρτημα 2) με χρονολογία Ιούνιος 2011 και κλίμακα 1:500, που θεωρή</w:t>
      </w:r>
      <w:r>
        <w:rPr>
          <w:rFonts w:eastAsia="Times New Roman"/>
          <w:color w:val="000000"/>
          <w:szCs w:val="24"/>
          <w:shd w:val="clear" w:color="auto" w:fill="FFFFFF"/>
        </w:rPr>
        <w:lastRenderedPageBreak/>
        <w:t xml:space="preserve">θηκε από τον </w:t>
      </w:r>
      <w:r>
        <w:rPr>
          <w:rFonts w:eastAsia="Times New Roman"/>
          <w:color w:val="000000"/>
          <w:szCs w:val="24"/>
          <w:shd w:val="clear" w:color="auto" w:fill="FFFFFF"/>
        </w:rPr>
        <w:t>π</w:t>
      </w:r>
      <w:r>
        <w:rPr>
          <w:rFonts w:eastAsia="Times New Roman"/>
          <w:color w:val="000000"/>
          <w:szCs w:val="24"/>
          <w:shd w:val="clear" w:color="auto" w:fill="FFFFFF"/>
        </w:rPr>
        <w:t>ροϊστάμενο της Διεύθυνσης Τεχνικών Υπηρεσιών και Στέγασης του Υπουργείου Οικ</w:t>
      </w:r>
      <w:r>
        <w:rPr>
          <w:rFonts w:eastAsia="Times New Roman"/>
          <w:color w:val="000000"/>
          <w:szCs w:val="24"/>
          <w:shd w:val="clear" w:color="auto" w:fill="FFFFFF"/>
        </w:rPr>
        <w:t>ονομικών</w:t>
      </w:r>
      <w:r>
        <w:rPr>
          <w:rFonts w:eastAsia="Times New Roman"/>
          <w:color w:val="000000"/>
          <w:szCs w:val="24"/>
          <w:shd w:val="clear" w:color="auto" w:fill="FFFFFF"/>
        </w:rPr>
        <w:t>,</w:t>
      </w:r>
      <w:r>
        <w:rPr>
          <w:rFonts w:eastAsia="Times New Roman"/>
          <w:color w:val="000000"/>
          <w:szCs w:val="24"/>
          <w:shd w:val="clear" w:color="auto" w:fill="FFFFFF"/>
        </w:rPr>
        <w:t xml:space="preserve"> και του οποίου αντίγραφο σε </w:t>
      </w:r>
      <w:proofErr w:type="spellStart"/>
      <w:r>
        <w:rPr>
          <w:rFonts w:eastAsia="Times New Roman"/>
          <w:color w:val="000000"/>
          <w:szCs w:val="24"/>
          <w:shd w:val="clear" w:color="auto" w:fill="FFFFFF"/>
        </w:rPr>
        <w:t>φωτοσμίκρυνση</w:t>
      </w:r>
      <w:proofErr w:type="spellEnd"/>
      <w:r>
        <w:rPr>
          <w:rFonts w:eastAsia="Times New Roman"/>
          <w:color w:val="000000"/>
          <w:szCs w:val="24"/>
          <w:shd w:val="clear" w:color="auto" w:fill="FFFFFF"/>
        </w:rPr>
        <w:t xml:space="preserve"> δημοσιεύεται στην Εφημερίδα της Κυβερνήσεως, το οποίο χρησιμοποιείται από τη Μονάδα Υποβρυχίων Αποστολών του Λιμενικού Σώματος Ελληνική Ακτοφυλακή, το ΤΑΙΠΕΔ υποχρεούται να εξεύρει και παραχωρήσει στο Υπο</w:t>
      </w:r>
      <w:r>
        <w:rPr>
          <w:rFonts w:eastAsia="Times New Roman"/>
          <w:color w:val="000000"/>
          <w:szCs w:val="24"/>
          <w:shd w:val="clear" w:color="auto" w:fill="FFFFFF"/>
        </w:rPr>
        <w:t>υργείο Ναυτιλίας και Αιγαίου</w:t>
      </w:r>
      <w:r>
        <w:rPr>
          <w:rFonts w:eastAsia="Times New Roman"/>
          <w:color w:val="000000"/>
          <w:szCs w:val="24"/>
          <w:shd w:val="clear" w:color="auto" w:fill="FFFFFF"/>
        </w:rPr>
        <w:t>,</w:t>
      </w:r>
      <w:r>
        <w:rPr>
          <w:rFonts w:eastAsia="Times New Roman"/>
          <w:color w:val="000000"/>
          <w:szCs w:val="24"/>
          <w:shd w:val="clear" w:color="auto" w:fill="FFFFFF"/>
        </w:rPr>
        <w:t xml:space="preserve"> παραθαλάσσια έκταση ίση τουλάχιστον προς αυτή που σήμερα κατέχει το Λιμενικό Σώμα</w:t>
      </w:r>
      <w:r>
        <w:rPr>
          <w:rFonts w:eastAsia="Times New Roman"/>
          <w:color w:val="000000"/>
          <w:szCs w:val="24"/>
          <w:shd w:val="clear" w:color="auto" w:fill="FFFFFF"/>
        </w:rPr>
        <w:t>,</w:t>
      </w:r>
      <w:r>
        <w:rPr>
          <w:rFonts w:eastAsia="Times New Roman"/>
          <w:color w:val="000000"/>
          <w:szCs w:val="24"/>
          <w:shd w:val="clear" w:color="auto" w:fill="FFFFFF"/>
        </w:rPr>
        <w:t xml:space="preserve"> με σκοπό τη μεταφορά σε αυτή της Μονάδας Υποβρύχιων Αποστολών Λιμενικού Σώματος Ελληνική Ακτοφυλακή, με τη σύμφωνη γνώμη του Υπουργού Ναυτιλίας</w:t>
      </w:r>
      <w:r>
        <w:rPr>
          <w:rFonts w:eastAsia="Times New Roman"/>
          <w:color w:val="000000"/>
          <w:szCs w:val="24"/>
          <w:shd w:val="clear" w:color="auto" w:fill="FFFFFF"/>
        </w:rPr>
        <w:t xml:space="preserve"> και Αιγαίου. Το κόστος κατασκευής των νέων εγκαταστάσεων αναλαμβάνεται από το ΤΑΙΠΕΔ και η ολοκλήρωσή τους προηγείται της αποδέσμευσης του χώρου από το Λιμενικό Σώμα.»»</w:t>
      </w:r>
    </w:p>
    <w:p w14:paraId="6BA70490" w14:textId="77777777" w:rsidR="005F34FB" w:rsidRDefault="00727C2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 λέει ο ισχύων νόμος. Δεν τον ψηφίσαμε εμείς. Η προηγούμενη κυβέρνηση τον ψήφισε κ</w:t>
      </w:r>
      <w:r>
        <w:rPr>
          <w:rFonts w:eastAsia="Times New Roman"/>
          <w:color w:val="000000"/>
          <w:szCs w:val="24"/>
          <w:shd w:val="clear" w:color="auto" w:fill="FFFFFF"/>
        </w:rPr>
        <w:t xml:space="preserve">αι ως προς αυτό ορθά το ρύθμισε και δεν έχουμε να ασκήσουμε κάποια κριτική ως προς τη ρύθμιση αυτή. </w:t>
      </w:r>
    </w:p>
    <w:p w14:paraId="6BA70491" w14:textId="77777777" w:rsidR="005F34FB" w:rsidRDefault="00727C28">
      <w:pPr>
        <w:spacing w:after="0" w:line="600" w:lineRule="auto"/>
        <w:ind w:firstLine="720"/>
        <w:jc w:val="both"/>
        <w:rPr>
          <w:rFonts w:eastAsia="Times New Roman"/>
          <w:szCs w:val="24"/>
        </w:rPr>
      </w:pPr>
      <w:r w:rsidRPr="00BD010A">
        <w:rPr>
          <w:rFonts w:eastAsia="Times New Roman"/>
          <w:szCs w:val="24"/>
          <w:shd w:val="clear" w:color="auto" w:fill="FFFFFF"/>
        </w:rPr>
        <w:lastRenderedPageBreak/>
        <w:t xml:space="preserve">Αυτό δεν φτάνει, βέβαια, γιατί έχουμε </w:t>
      </w:r>
      <w:r>
        <w:rPr>
          <w:rFonts w:eastAsia="Times New Roman"/>
          <w:szCs w:val="24"/>
          <w:shd w:val="clear" w:color="auto" w:fill="FFFFFF"/>
        </w:rPr>
        <w:t xml:space="preserve">δρόμο </w:t>
      </w:r>
      <w:r w:rsidRPr="00BD010A">
        <w:rPr>
          <w:rFonts w:eastAsia="Times New Roman"/>
          <w:szCs w:val="24"/>
          <w:shd w:val="clear" w:color="auto" w:fill="FFFFFF"/>
        </w:rPr>
        <w:t>μπροστά μας</w:t>
      </w:r>
      <w:r>
        <w:rPr>
          <w:rFonts w:eastAsia="Times New Roman"/>
          <w:szCs w:val="24"/>
          <w:shd w:val="clear" w:color="auto" w:fill="FFFFFF"/>
        </w:rPr>
        <w:t xml:space="preserve"> </w:t>
      </w:r>
      <w:r>
        <w:rPr>
          <w:rFonts w:eastAsia="Times New Roman"/>
          <w:color w:val="000000"/>
          <w:szCs w:val="24"/>
          <w:shd w:val="clear" w:color="auto" w:fill="FFFFFF"/>
        </w:rPr>
        <w:t>Εκείνο, όμως, που σίγουρα απαντά, είναι ότι δεν νοείται και δεν υπάρχει κα</w:t>
      </w:r>
      <w:r>
        <w:rPr>
          <w:rFonts w:eastAsia="Times New Roman"/>
          <w:color w:val="000000"/>
          <w:szCs w:val="24"/>
          <w:shd w:val="clear" w:color="auto" w:fill="FFFFFF"/>
        </w:rPr>
        <w:t>μ</w:t>
      </w:r>
      <w:r>
        <w:rPr>
          <w:rFonts w:eastAsia="Times New Roman"/>
          <w:color w:val="000000"/>
          <w:szCs w:val="24"/>
          <w:shd w:val="clear" w:color="auto" w:fill="FFFFFF"/>
        </w:rPr>
        <w:t>μία έξωση κι ούτε μπορεί</w:t>
      </w:r>
      <w:r>
        <w:rPr>
          <w:rFonts w:eastAsia="Times New Roman"/>
          <w:color w:val="000000"/>
          <w:szCs w:val="24"/>
          <w:shd w:val="clear" w:color="auto" w:fill="FFFFFF"/>
        </w:rPr>
        <w:t xml:space="preserve"> να υπάρχει κα</w:t>
      </w:r>
      <w:r>
        <w:rPr>
          <w:rFonts w:eastAsia="Times New Roman"/>
          <w:color w:val="000000"/>
          <w:szCs w:val="24"/>
          <w:shd w:val="clear" w:color="auto" w:fill="FFFFFF"/>
        </w:rPr>
        <w:t>μ</w:t>
      </w:r>
      <w:r>
        <w:rPr>
          <w:rFonts w:eastAsia="Times New Roman"/>
          <w:color w:val="000000"/>
          <w:szCs w:val="24"/>
          <w:shd w:val="clear" w:color="auto" w:fill="FFFFFF"/>
        </w:rPr>
        <w:t xml:space="preserve">μία έξωση και αυτό τόσο από τον νόμο όσο και από την ίδια τη </w:t>
      </w:r>
      <w:r>
        <w:rPr>
          <w:rFonts w:eastAsia="Times New Roman"/>
          <w:color w:val="000000"/>
          <w:szCs w:val="24"/>
          <w:shd w:val="clear" w:color="auto" w:fill="FFFFFF"/>
        </w:rPr>
        <w:t>σ</w:t>
      </w:r>
      <w:r>
        <w:rPr>
          <w:rFonts w:eastAsia="Times New Roman"/>
          <w:color w:val="000000"/>
          <w:szCs w:val="24"/>
          <w:shd w:val="clear" w:color="auto" w:fill="FFFFFF"/>
        </w:rPr>
        <w:t xml:space="preserve">ύμβαση παραχώρησης. </w:t>
      </w:r>
    </w:p>
    <w:p w14:paraId="6BA70492" w14:textId="77777777" w:rsidR="005F34FB" w:rsidRDefault="00727C28">
      <w:pPr>
        <w:tabs>
          <w:tab w:val="left" w:pos="3695"/>
        </w:tabs>
        <w:spacing w:after="0" w:line="600" w:lineRule="auto"/>
        <w:ind w:firstLine="720"/>
        <w:jc w:val="both"/>
        <w:rPr>
          <w:rFonts w:eastAsia="Times New Roman"/>
          <w:szCs w:val="24"/>
        </w:rPr>
      </w:pPr>
      <w:r>
        <w:rPr>
          <w:rFonts w:eastAsia="Times New Roman"/>
          <w:szCs w:val="24"/>
        </w:rPr>
        <w:t>Μεθαύριο η Βουλή θα δει όλα αυτά τα ζητήματα και θα ψηφίσει αναλόγως. Είναι μια σύμβαση που -εσείς όπως την χαρακτηρίζετε- θα κριθεί από την Ολομέλεια του Σώμ</w:t>
      </w:r>
      <w:r>
        <w:rPr>
          <w:rFonts w:eastAsia="Times New Roman"/>
          <w:szCs w:val="24"/>
        </w:rPr>
        <w:t>ατος.</w:t>
      </w:r>
    </w:p>
    <w:p w14:paraId="6BA70493" w14:textId="77777777" w:rsidR="005F34FB" w:rsidRDefault="00727C28">
      <w:pPr>
        <w:tabs>
          <w:tab w:val="left" w:pos="3695"/>
        </w:tabs>
        <w:spacing w:after="0" w:line="600" w:lineRule="auto"/>
        <w:ind w:firstLine="720"/>
        <w:jc w:val="both"/>
        <w:rPr>
          <w:rFonts w:eastAsia="Times New Roman"/>
          <w:szCs w:val="24"/>
        </w:rPr>
      </w:pPr>
      <w:r>
        <w:rPr>
          <w:rFonts w:eastAsia="Times New Roman"/>
          <w:szCs w:val="24"/>
        </w:rPr>
        <w:t>Σε κάθε περίπτωση αυτή που έρχεται τώρα προς ψήφιση στο Σώμα είναι εντελώς διαφορετική σε κρίσιμα σημεία απ’ αυτήν που παραλάβαμε ως Κυβέρνηση, με πολύ σημαντικές βελτιώσεις και παρεμβάσεις και πολύ σημαντικές κατοχυρώσεις. Αυτά, όμως, θα τα συζητήσε</w:t>
      </w:r>
      <w:r>
        <w:rPr>
          <w:rFonts w:eastAsia="Times New Roman"/>
          <w:szCs w:val="24"/>
        </w:rPr>
        <w:t xml:space="preserve">ι η Ολομέλεια. Σε κάθε περίπτωση, λοιπόν, δεν υπάρχει έξωση. </w:t>
      </w:r>
    </w:p>
    <w:p w14:paraId="6BA70494" w14:textId="77777777" w:rsidR="005F34FB" w:rsidRDefault="00727C28">
      <w:pPr>
        <w:tabs>
          <w:tab w:val="left" w:pos="3695"/>
        </w:tabs>
        <w:spacing w:after="0" w:line="600" w:lineRule="auto"/>
        <w:ind w:firstLine="720"/>
        <w:jc w:val="both"/>
        <w:rPr>
          <w:rFonts w:eastAsia="Times New Roman"/>
          <w:szCs w:val="24"/>
        </w:rPr>
      </w:pPr>
      <w:r>
        <w:rPr>
          <w:rFonts w:eastAsia="Times New Roman"/>
          <w:szCs w:val="24"/>
        </w:rPr>
        <w:t xml:space="preserve">Στη </w:t>
      </w:r>
      <w:proofErr w:type="spellStart"/>
      <w:r>
        <w:rPr>
          <w:rFonts w:eastAsia="Times New Roman"/>
          <w:szCs w:val="24"/>
        </w:rPr>
        <w:t>δευτερομιλία</w:t>
      </w:r>
      <w:proofErr w:type="spellEnd"/>
      <w:r>
        <w:rPr>
          <w:rFonts w:eastAsia="Times New Roman"/>
          <w:szCs w:val="24"/>
        </w:rPr>
        <w:t xml:space="preserve"> μου θα αναφερθώ και στις περαιτέρω ενέργειες που είναι ήδη προγραμματισμένες για την ολοκλήρωση αυτής της διαδικασίας.</w:t>
      </w:r>
    </w:p>
    <w:p w14:paraId="6BA70495" w14:textId="77777777" w:rsidR="005F34FB" w:rsidRDefault="00727C28">
      <w:pPr>
        <w:tabs>
          <w:tab w:val="left" w:pos="3695"/>
        </w:tabs>
        <w:spacing w:after="0" w:line="600" w:lineRule="auto"/>
        <w:ind w:firstLine="720"/>
        <w:jc w:val="both"/>
        <w:rPr>
          <w:rFonts w:eastAsia="Times New Roman"/>
          <w:szCs w:val="24"/>
        </w:rPr>
      </w:pPr>
      <w:r>
        <w:rPr>
          <w:rFonts w:eastAsia="Times New Roman"/>
          <w:szCs w:val="24"/>
        </w:rPr>
        <w:t>Ευχαριστώ.</w:t>
      </w:r>
    </w:p>
    <w:p w14:paraId="6BA70496" w14:textId="77777777" w:rsidR="005F34FB" w:rsidRDefault="00727C28">
      <w:pPr>
        <w:tabs>
          <w:tab w:val="left" w:pos="3695"/>
        </w:tabs>
        <w:spacing w:after="0" w:line="600" w:lineRule="auto"/>
        <w:ind w:firstLine="720"/>
        <w:jc w:val="both"/>
        <w:rPr>
          <w:rFonts w:eastAsia="Times New Roman"/>
          <w:szCs w:val="24"/>
        </w:rPr>
      </w:pPr>
      <w:r>
        <w:rPr>
          <w:rFonts w:eastAsia="Times New Roman"/>
          <w:b/>
          <w:bCs/>
          <w:szCs w:val="24"/>
        </w:rPr>
        <w:lastRenderedPageBreak/>
        <w:t>ΠΡΟΕΔΡΕΥΩΝ (Γεώργιος Βαρεμένος):</w:t>
      </w:r>
      <w:r>
        <w:rPr>
          <w:rFonts w:eastAsia="Times New Roman"/>
          <w:b/>
          <w:szCs w:val="24"/>
        </w:rPr>
        <w:t xml:space="preserve"> </w:t>
      </w:r>
      <w:r>
        <w:rPr>
          <w:rFonts w:eastAsia="Times New Roman"/>
          <w:szCs w:val="24"/>
        </w:rPr>
        <w:t xml:space="preserve">Τον λόγο έχει </w:t>
      </w:r>
      <w:r>
        <w:rPr>
          <w:rFonts w:eastAsia="Times New Roman"/>
          <w:szCs w:val="24"/>
        </w:rPr>
        <w:t xml:space="preserve">ο κ. </w:t>
      </w:r>
      <w:proofErr w:type="spellStart"/>
      <w:r>
        <w:rPr>
          <w:rFonts w:eastAsia="Times New Roman"/>
          <w:szCs w:val="24"/>
        </w:rPr>
        <w:t>Παναγιώταρος</w:t>
      </w:r>
      <w:proofErr w:type="spellEnd"/>
      <w:r>
        <w:rPr>
          <w:rFonts w:eastAsia="Times New Roman"/>
          <w:szCs w:val="24"/>
        </w:rPr>
        <w:t>.</w:t>
      </w:r>
    </w:p>
    <w:p w14:paraId="6BA70497" w14:textId="77777777" w:rsidR="005F34FB" w:rsidRDefault="00727C28">
      <w:pPr>
        <w:tabs>
          <w:tab w:val="left" w:pos="3695"/>
        </w:tabs>
        <w:spacing w:after="0"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Ευχαριστώ, κύριε Πρόεδρε.</w:t>
      </w:r>
    </w:p>
    <w:p w14:paraId="6BA70498" w14:textId="77777777" w:rsidR="005F34FB" w:rsidRDefault="00727C28">
      <w:pPr>
        <w:tabs>
          <w:tab w:val="left" w:pos="3695"/>
        </w:tabs>
        <w:spacing w:after="0" w:line="600" w:lineRule="auto"/>
        <w:ind w:firstLine="720"/>
        <w:jc w:val="both"/>
        <w:rPr>
          <w:rFonts w:eastAsia="Times New Roman"/>
          <w:szCs w:val="24"/>
        </w:rPr>
      </w:pPr>
      <w:r>
        <w:rPr>
          <w:rFonts w:eastAsia="Times New Roman"/>
          <w:szCs w:val="24"/>
        </w:rPr>
        <w:t xml:space="preserve">Κύριε Υπουργέ, είμαστε σίγουροι ότι κάπως θα μεριμνήσει το ελληνικό κράτος, ώστε να γίνει αυτή </w:t>
      </w:r>
      <w:r>
        <w:rPr>
          <w:rFonts w:eastAsia="Times New Roman"/>
          <w:szCs w:val="24"/>
        </w:rPr>
        <w:t xml:space="preserve">η </w:t>
      </w:r>
      <w:r>
        <w:rPr>
          <w:rFonts w:eastAsia="Times New Roman"/>
          <w:szCs w:val="24"/>
        </w:rPr>
        <w:t>μετεγκατάσταση. Το θέμα είναι πότε και πού. Διότι είναι κοντά ενενήντα οικογένειες οι οποίες σ</w:t>
      </w:r>
      <w:r>
        <w:rPr>
          <w:rFonts w:eastAsia="Times New Roman"/>
          <w:szCs w:val="24"/>
        </w:rPr>
        <w:t xml:space="preserve">τελεχώνουν τις Μονάδες Υποβρυχίων Αποστολών. Θα πρέπει, λοιπόν, αυτές να μάθουν -και όχι την τελευταία στιγμή- το πού θα είναι η νέα τους έδρα, ο νέος χώρος δουλειάς τους. </w:t>
      </w:r>
    </w:p>
    <w:p w14:paraId="6BA70499" w14:textId="77777777" w:rsidR="005F34FB" w:rsidRDefault="00727C28">
      <w:pPr>
        <w:tabs>
          <w:tab w:val="left" w:pos="3695"/>
        </w:tabs>
        <w:spacing w:after="0" w:line="600" w:lineRule="auto"/>
        <w:ind w:firstLine="720"/>
        <w:jc w:val="both"/>
        <w:rPr>
          <w:rFonts w:eastAsia="Times New Roman"/>
          <w:szCs w:val="24"/>
        </w:rPr>
      </w:pPr>
      <w:r>
        <w:rPr>
          <w:rFonts w:eastAsia="Times New Roman"/>
          <w:szCs w:val="24"/>
        </w:rPr>
        <w:t>Πολύ σημαντικό επίσης είναι ότι το ΤΑΙΠΕΔ μιλάει για έκταση, όχι για κτηριακές εγκα</w:t>
      </w:r>
      <w:r>
        <w:rPr>
          <w:rFonts w:eastAsia="Times New Roman"/>
          <w:szCs w:val="24"/>
        </w:rPr>
        <w:t xml:space="preserve">ταστάσεις. Βέβαια είπατε εσείς ότι θα μεριμνήσει για την κατασκευή νέων κτηριακών εγκαταστάσεων. Θα είναι νέων; Θα είναι μία έκταση με ενδεχομένως κάποια </w:t>
      </w:r>
      <w:r>
        <w:rPr>
          <w:rFonts w:eastAsia="Times New Roman"/>
          <w:szCs w:val="24"/>
          <w:lang w:val="en-US"/>
        </w:rPr>
        <w:t>toll</w:t>
      </w:r>
      <w:r>
        <w:rPr>
          <w:rFonts w:eastAsia="Times New Roman"/>
          <w:szCs w:val="24"/>
        </w:rPr>
        <w:t xml:space="preserve"> μέσα και θα πουν, «ορίστε εμείς κάναμε αυτό που λέει η σύμβαση»; Ή θα υπάρξει μια κατασκευή ενός </w:t>
      </w:r>
      <w:r>
        <w:rPr>
          <w:rFonts w:eastAsia="Times New Roman"/>
          <w:szCs w:val="24"/>
        </w:rPr>
        <w:t xml:space="preserve">κτηρίου, αν μη τι άλλο, εφάμιλλο του υφιστάμενου; </w:t>
      </w:r>
    </w:p>
    <w:p w14:paraId="6BA7049A" w14:textId="77777777" w:rsidR="005F34FB" w:rsidRDefault="00727C28">
      <w:pPr>
        <w:tabs>
          <w:tab w:val="left" w:pos="3695"/>
        </w:tabs>
        <w:spacing w:after="0" w:line="600" w:lineRule="auto"/>
        <w:ind w:firstLine="720"/>
        <w:jc w:val="both"/>
        <w:rPr>
          <w:rFonts w:eastAsia="Times New Roman"/>
          <w:szCs w:val="24"/>
        </w:rPr>
      </w:pPr>
      <w:r>
        <w:rPr>
          <w:rFonts w:eastAsia="Times New Roman"/>
          <w:szCs w:val="24"/>
        </w:rPr>
        <w:t xml:space="preserve">Διότι και το υφιστάμενο –εάν γνωρίζετε και φαντάζομαι ότι σας έχει γίνει ενημέρωση- χρήζει βελτιώσεων. Όλα εξελίσσονται και έτσι και η Μονάδα Υποβρυχίων Αποστολών –που είναι από τις καλύτερες </w:t>
      </w:r>
      <w:r>
        <w:rPr>
          <w:rFonts w:eastAsia="Times New Roman"/>
          <w:szCs w:val="24"/>
        </w:rPr>
        <w:lastRenderedPageBreak/>
        <w:t>στον κόσμο- ε</w:t>
      </w:r>
      <w:r>
        <w:rPr>
          <w:rFonts w:eastAsia="Times New Roman"/>
          <w:szCs w:val="24"/>
        </w:rPr>
        <w:t xml:space="preserve">ξελίσσεται και έχει νέες ανάγκες. Ευκαιρία είναι αφού θα γίνει αυτή η αλλαγή, να γίνει με τον σωστό τρόπο. </w:t>
      </w:r>
    </w:p>
    <w:p w14:paraId="6BA7049B" w14:textId="77777777" w:rsidR="005F34FB" w:rsidRDefault="00727C28">
      <w:pPr>
        <w:tabs>
          <w:tab w:val="left" w:pos="3695"/>
        </w:tabs>
        <w:spacing w:after="0" w:line="600" w:lineRule="auto"/>
        <w:ind w:firstLine="720"/>
        <w:jc w:val="both"/>
        <w:rPr>
          <w:rFonts w:eastAsia="Times New Roman"/>
          <w:szCs w:val="24"/>
        </w:rPr>
      </w:pPr>
      <w:r>
        <w:rPr>
          <w:rFonts w:eastAsia="Times New Roman"/>
          <w:szCs w:val="24"/>
        </w:rPr>
        <w:t xml:space="preserve">Οι καθ’ ύλην αρμόδιοι που είναι τα στελέχη της Μονάδας Υποβρυχίων Αποστολών θα πρέπει να έχουν τον πρώτο λόγο στο πώς θα γίνει αυτή η </w:t>
      </w:r>
      <w:proofErr w:type="spellStart"/>
      <w:r>
        <w:rPr>
          <w:rFonts w:eastAsia="Times New Roman"/>
          <w:szCs w:val="24"/>
        </w:rPr>
        <w:t>μετεγκαστάστασ</w:t>
      </w:r>
      <w:r>
        <w:rPr>
          <w:rFonts w:eastAsia="Times New Roman"/>
          <w:szCs w:val="24"/>
        </w:rPr>
        <w:t>η</w:t>
      </w:r>
      <w:proofErr w:type="spellEnd"/>
      <w:r>
        <w:rPr>
          <w:rFonts w:eastAsia="Times New Roman"/>
          <w:szCs w:val="24"/>
        </w:rPr>
        <w:t xml:space="preserve">, στο πώς θα κατασκευαστούν αυτά τα κτήρια, εάν θα είναι δηλαδή, μαζί οι κτηριακές εγκαταστάσεις και τα σκάφη του </w:t>
      </w:r>
      <w:r>
        <w:rPr>
          <w:rFonts w:eastAsia="Times New Roman"/>
          <w:szCs w:val="24"/>
        </w:rPr>
        <w:t>Λ</w:t>
      </w:r>
      <w:r>
        <w:rPr>
          <w:rFonts w:eastAsia="Times New Roman"/>
          <w:szCs w:val="24"/>
        </w:rPr>
        <w:t>ιμενικού Σώματος -διότι αυτή τη στιγμή όπως γνωρίζετε πολύ καλά, αλλού είναι το Αρχηγείο και αλλού είναι τα σκάφη- και στο εάν θα είναι επιχ</w:t>
      </w:r>
      <w:r>
        <w:rPr>
          <w:rFonts w:eastAsia="Times New Roman"/>
          <w:szCs w:val="24"/>
        </w:rPr>
        <w:t xml:space="preserve">ειρησιακώς καλύτερα τα πράγματα απ’ ότι είναι τώρα. </w:t>
      </w:r>
    </w:p>
    <w:p w14:paraId="6BA7049C" w14:textId="77777777" w:rsidR="005F34FB" w:rsidRDefault="00727C28">
      <w:pPr>
        <w:tabs>
          <w:tab w:val="left" w:pos="3695"/>
        </w:tabs>
        <w:spacing w:after="0" w:line="600" w:lineRule="auto"/>
        <w:ind w:firstLine="720"/>
        <w:jc w:val="both"/>
        <w:rPr>
          <w:rFonts w:eastAsia="Times New Roman"/>
          <w:szCs w:val="24"/>
        </w:rPr>
      </w:pPr>
      <w:r>
        <w:rPr>
          <w:rFonts w:eastAsia="Times New Roman"/>
          <w:szCs w:val="24"/>
        </w:rPr>
        <w:t xml:space="preserve">Γιατί και τα γεγονότα στο Αιγαίο και όσα συμβαίνουν στην </w:t>
      </w:r>
      <w:proofErr w:type="spellStart"/>
      <w:r>
        <w:rPr>
          <w:rFonts w:eastAsia="Times New Roman"/>
          <w:szCs w:val="24"/>
        </w:rPr>
        <w:t>Νοτιανατολική</w:t>
      </w:r>
      <w:proofErr w:type="spellEnd"/>
      <w:r>
        <w:rPr>
          <w:rFonts w:eastAsia="Times New Roman"/>
          <w:szCs w:val="24"/>
        </w:rPr>
        <w:t xml:space="preserve"> Μεσόγειο απαιτούν η Μονάδα Υποβρυχίων Αποστολών να είναι πανέτοιμη </w:t>
      </w:r>
      <w:proofErr w:type="spellStart"/>
      <w:r>
        <w:rPr>
          <w:rFonts w:eastAsia="Times New Roman"/>
          <w:szCs w:val="24"/>
        </w:rPr>
        <w:t>εικοσιτέσσερις</w:t>
      </w:r>
      <w:proofErr w:type="spellEnd"/>
      <w:r>
        <w:rPr>
          <w:rFonts w:eastAsia="Times New Roman"/>
          <w:szCs w:val="24"/>
        </w:rPr>
        <w:t xml:space="preserve"> ώρες το εικοσιτετράωρο και φυσικά τα στελέχη της ν</w:t>
      </w:r>
      <w:r>
        <w:rPr>
          <w:rFonts w:eastAsia="Times New Roman"/>
          <w:szCs w:val="24"/>
        </w:rPr>
        <w:t>α μην δεχθούν ένα ακόμα πλήγμα μετά τα οικονομικά πλήγματα –που συνέβησαν σε όλους τους υπόλοιπους Έλληνες- και να ξημερώσει ένα καλύτερο αύριο γι’ αυτούς.</w:t>
      </w:r>
    </w:p>
    <w:p w14:paraId="6BA7049D" w14:textId="77777777" w:rsidR="005F34FB" w:rsidRDefault="00727C28">
      <w:pPr>
        <w:tabs>
          <w:tab w:val="left" w:pos="3695"/>
        </w:tabs>
        <w:spacing w:after="0" w:line="600" w:lineRule="auto"/>
        <w:ind w:firstLine="720"/>
        <w:jc w:val="both"/>
        <w:rPr>
          <w:rFonts w:eastAsia="Times New Roman"/>
          <w:szCs w:val="24"/>
        </w:rPr>
      </w:pPr>
      <w:r>
        <w:rPr>
          <w:rFonts w:eastAsia="Times New Roman"/>
          <w:szCs w:val="24"/>
        </w:rPr>
        <w:lastRenderedPageBreak/>
        <w:t>Θα κάνω ένα μικρό σχόλιο γι’ αυτό που είπατε. Εσείς χαρακτηρίζατε έτσι τη συμφωνία πώλησης του Ελλην</w:t>
      </w:r>
      <w:r>
        <w:rPr>
          <w:rFonts w:eastAsia="Times New Roman"/>
          <w:szCs w:val="24"/>
        </w:rPr>
        <w:t>ικού σε όλες τις εκφάνσεις και σε όλες τις πλευρές, ασχέτως εάν –εσείς υποστηρίζετε- έχουν γίνει κάποιες βελτιώσεις. Επίσης, το γεγονός ότι αυτή η συμφωνία θα περάσει μάλλον με 270 ψήφους θα σας τιμάει ή όχι;</w:t>
      </w:r>
    </w:p>
    <w:p w14:paraId="6BA7049E" w14:textId="77777777" w:rsidR="005F34FB" w:rsidRDefault="00727C28">
      <w:pPr>
        <w:tabs>
          <w:tab w:val="left" w:pos="3695"/>
        </w:tabs>
        <w:spacing w:after="0" w:line="600" w:lineRule="auto"/>
        <w:ind w:firstLine="720"/>
        <w:jc w:val="both"/>
        <w:rPr>
          <w:rFonts w:eastAsia="Times New Roman"/>
          <w:szCs w:val="24"/>
        </w:rPr>
      </w:pPr>
      <w:r>
        <w:rPr>
          <w:rFonts w:eastAsia="Times New Roman"/>
          <w:szCs w:val="24"/>
        </w:rPr>
        <w:t>Ευχαριστώ πάρα πολύ.</w:t>
      </w:r>
    </w:p>
    <w:p w14:paraId="6BA7049F" w14:textId="77777777" w:rsidR="005F34FB" w:rsidRDefault="00727C28">
      <w:pPr>
        <w:tabs>
          <w:tab w:val="left" w:pos="3695"/>
        </w:tabs>
        <w:spacing w:after="0" w:line="600" w:lineRule="auto"/>
        <w:ind w:firstLine="720"/>
        <w:jc w:val="both"/>
        <w:rPr>
          <w:rFonts w:eastAsia="Times New Roman"/>
          <w:szCs w:val="24"/>
        </w:rPr>
      </w:pPr>
      <w:r>
        <w:rPr>
          <w:rFonts w:eastAsia="Times New Roman"/>
          <w:b/>
          <w:bCs/>
          <w:szCs w:val="24"/>
        </w:rPr>
        <w:t>ΠΡΟΕΔΡΕΥΩΝ (Γεώργιος Βαρεμ</w:t>
      </w:r>
      <w:r>
        <w:rPr>
          <w:rFonts w:eastAsia="Times New Roman"/>
          <w:b/>
          <w:bCs/>
          <w:szCs w:val="24"/>
        </w:rPr>
        <w:t>ένος):</w:t>
      </w:r>
      <w:r>
        <w:rPr>
          <w:rFonts w:eastAsia="Times New Roman"/>
          <w:b/>
          <w:szCs w:val="24"/>
        </w:rPr>
        <w:t xml:space="preserve"> </w:t>
      </w:r>
      <w:r>
        <w:rPr>
          <w:rFonts w:eastAsia="Times New Roman"/>
          <w:szCs w:val="24"/>
        </w:rPr>
        <w:t>Τον λόγο έχει ο κύριος Υπουργός.</w:t>
      </w:r>
    </w:p>
    <w:p w14:paraId="6BA704A0" w14:textId="77777777" w:rsidR="005F34FB" w:rsidRDefault="00727C28">
      <w:pPr>
        <w:tabs>
          <w:tab w:val="left" w:pos="3695"/>
        </w:tabs>
        <w:spacing w:after="0"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Εκείνο που μπορώ να σας βεβαιώσω και το βεβαιώνει και ο Πρωθυπουργός</w:t>
      </w:r>
      <w:r>
        <w:rPr>
          <w:rFonts w:eastAsia="Times New Roman"/>
          <w:szCs w:val="24"/>
        </w:rPr>
        <w:t>,</w:t>
      </w:r>
      <w:r>
        <w:rPr>
          <w:rFonts w:eastAsia="Times New Roman"/>
          <w:szCs w:val="24"/>
        </w:rPr>
        <w:t xml:space="preserve"> είναι ότι εμείς δεν ξεπουλάμε. Και δεν θα είναι ούτε αυτό ξεπούλημα. Ξέρετε πολύ καλά την πορεία των πραγμάτων. Την ξέρει ο ελληνικός λαός. Εκλήθη στις εκλογές του Σεπτεμβρίου του 2015 ακριβώς να γνωμοδοτήσει και να επικυρώσει διά της ψήφου του το εάν μετ</w:t>
      </w:r>
      <w:r>
        <w:rPr>
          <w:rFonts w:eastAsia="Times New Roman"/>
          <w:szCs w:val="24"/>
        </w:rPr>
        <w:t xml:space="preserve">ά την υπογραφή της </w:t>
      </w:r>
      <w:r>
        <w:rPr>
          <w:rFonts w:eastAsia="Times New Roman"/>
          <w:szCs w:val="24"/>
        </w:rPr>
        <w:t>σ</w:t>
      </w:r>
      <w:r>
        <w:rPr>
          <w:rFonts w:eastAsia="Times New Roman"/>
          <w:szCs w:val="24"/>
        </w:rPr>
        <w:t xml:space="preserve">υμφωνίας του καλοκαιριού του 2015 -στην οποία δεσμευτικά </w:t>
      </w:r>
      <w:proofErr w:type="spellStart"/>
      <w:r>
        <w:rPr>
          <w:rFonts w:eastAsia="Times New Roman"/>
          <w:szCs w:val="24"/>
        </w:rPr>
        <w:t>περιλαμβάνοντο</w:t>
      </w:r>
      <w:proofErr w:type="spellEnd"/>
      <w:r>
        <w:rPr>
          <w:rFonts w:eastAsia="Times New Roman"/>
          <w:szCs w:val="24"/>
        </w:rPr>
        <w:t xml:space="preserve"> και οι ιδιωτικοποιήσεις, και μόνο αυτές, οι οποίες είχαν ξεκινήσει- θα συνεχίσει αυτή η Κυβέρνηση.</w:t>
      </w:r>
    </w:p>
    <w:p w14:paraId="6BA704A1" w14:textId="77777777" w:rsidR="005F34FB" w:rsidRDefault="00727C28">
      <w:pPr>
        <w:tabs>
          <w:tab w:val="left" w:pos="3695"/>
        </w:tabs>
        <w:spacing w:after="0" w:line="600" w:lineRule="auto"/>
        <w:ind w:firstLine="720"/>
        <w:jc w:val="both"/>
        <w:rPr>
          <w:rFonts w:eastAsia="Times New Roman"/>
          <w:szCs w:val="24"/>
        </w:rPr>
      </w:pPr>
      <w:r>
        <w:rPr>
          <w:rFonts w:eastAsia="Times New Roman"/>
          <w:szCs w:val="24"/>
        </w:rPr>
        <w:lastRenderedPageBreak/>
        <w:t>Και αυτή είναι η δεσμευτική ανάληψη ευθύνης από τη σημερινή Κυβέρ</w:t>
      </w:r>
      <w:r>
        <w:rPr>
          <w:rFonts w:eastAsia="Times New Roman"/>
          <w:szCs w:val="24"/>
        </w:rPr>
        <w:t>νηση μετά από την προσφυγή στην λαϊκή ετυμηγορία τον Σεπτέμβριο του 2015. Αυτά, όμως, θα τα δούμε την Τετάρτη που θα τα συζητήσει η Βουλή.</w:t>
      </w:r>
    </w:p>
    <w:p w14:paraId="6BA704A2" w14:textId="77777777" w:rsidR="005F34FB" w:rsidRDefault="00727C28">
      <w:pPr>
        <w:tabs>
          <w:tab w:val="left" w:pos="3695"/>
        </w:tabs>
        <w:spacing w:after="0" w:line="600" w:lineRule="auto"/>
        <w:ind w:firstLine="720"/>
        <w:jc w:val="both"/>
        <w:rPr>
          <w:rFonts w:eastAsia="Times New Roman"/>
          <w:szCs w:val="24"/>
        </w:rPr>
      </w:pPr>
      <w:r>
        <w:rPr>
          <w:rFonts w:eastAsia="Times New Roman"/>
          <w:szCs w:val="24"/>
        </w:rPr>
        <w:t>Θέλω να σας πω, χωρίς καμ</w:t>
      </w:r>
      <w:r>
        <w:rPr>
          <w:rFonts w:eastAsia="Times New Roman"/>
          <w:szCs w:val="24"/>
        </w:rPr>
        <w:t>μ</w:t>
      </w:r>
      <w:r>
        <w:rPr>
          <w:rFonts w:eastAsia="Times New Roman"/>
          <w:szCs w:val="24"/>
        </w:rPr>
        <w:t>ία διάθεση να σας θίξω, ότι απ’ όλους τους ισχυρισμούς και γραπτώς και προφορικώς που προβά</w:t>
      </w:r>
      <w:r>
        <w:rPr>
          <w:rFonts w:eastAsia="Times New Roman"/>
          <w:szCs w:val="24"/>
        </w:rPr>
        <w:t>λλετε, όντως ο μόνος ισχυρισμός που είναι ακριβής είναι ότι η Μονάδα Υποβρυχίων Αποστολών αποτελεί μια αξιόμαχη μονάδα και με υψηλό επιχειρησιακό κύρος και ετοιμότητα και είναι έτοιμη να ανταποκριθεί σε πολύ σοβαρές αποστολές. Αυτό ισχύει όντως.</w:t>
      </w:r>
    </w:p>
    <w:p w14:paraId="6BA704A3"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Τα υπόλοιπ</w:t>
      </w:r>
      <w:r>
        <w:rPr>
          <w:rFonts w:eastAsia="Times New Roman" w:cs="Times New Roman"/>
          <w:szCs w:val="24"/>
        </w:rPr>
        <w:t>α όλα είναι ήδη δρομολογημένα και ρυθμισμένα. Και τα στελέχη της μονάδας είναι ενήμερα. Εντάξει, δεν τους έχω στείλει μια επιστολή, αλλά με κάθε ευκαιρία και το Αρχηγείο και το Υπουργείο έχει φροντίσει να τους ενημερώνει για την πορεία των πραγμάτων.</w:t>
      </w:r>
    </w:p>
    <w:p w14:paraId="6BA704A4"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Λέω, </w:t>
      </w:r>
      <w:r>
        <w:rPr>
          <w:rFonts w:eastAsia="Times New Roman" w:cs="Times New Roman"/>
          <w:szCs w:val="24"/>
        </w:rPr>
        <w:t xml:space="preserve">λοιπόν, ήδη –και δεν θα μιλήσω για τη δική μας Κυβέρνηση- από την προηγούμενη </w:t>
      </w:r>
      <w:r>
        <w:rPr>
          <w:rFonts w:eastAsia="Times New Roman" w:cs="Times New Roman"/>
          <w:szCs w:val="24"/>
        </w:rPr>
        <w:t>κ</w:t>
      </w:r>
      <w:r>
        <w:rPr>
          <w:rFonts w:eastAsia="Times New Roman" w:cs="Times New Roman"/>
          <w:szCs w:val="24"/>
        </w:rPr>
        <w:t>υβέρνηση και αυτό έχει ρυθμιστεί με σειρά υπηρεσιακών διαδικασιών, που δεν έχει νόημα να αναφερθώ λεπτομερώς, και του Γενικού Επιτελείου Ναυτικού και του ΤΑΙΠΕΔ και του Υπουργεί</w:t>
      </w:r>
      <w:r>
        <w:rPr>
          <w:rFonts w:eastAsia="Times New Roman" w:cs="Times New Roman"/>
          <w:szCs w:val="24"/>
        </w:rPr>
        <w:t>ου Ναυτιλίας και Νησιωτικής Πολιτικής και άλλων συναρμοδίων υπηρεσιών, και ήδη από τότε έχει επιλεγεί χώρος τριάντα πέντε στρεμμάτων στο ναυτικό οχυρό του Σκαραμαγκά, που τον έχει παραχωρήσει δωρεάν κατά χρήση το Γενικό Επιτελείο Ναυτικού. Αυτό, λοιπόν, το</w:t>
      </w:r>
      <w:r>
        <w:rPr>
          <w:rFonts w:eastAsia="Times New Roman" w:cs="Times New Roman"/>
          <w:szCs w:val="24"/>
        </w:rPr>
        <w:t xml:space="preserve"> πού θα </w:t>
      </w:r>
      <w:proofErr w:type="spellStart"/>
      <w:r>
        <w:rPr>
          <w:rFonts w:eastAsia="Times New Roman" w:cs="Times New Roman"/>
          <w:szCs w:val="24"/>
        </w:rPr>
        <w:t>μετεγκατασταθεί</w:t>
      </w:r>
      <w:proofErr w:type="spellEnd"/>
      <w:r>
        <w:rPr>
          <w:rFonts w:eastAsia="Times New Roman" w:cs="Times New Roman"/>
          <w:szCs w:val="24"/>
        </w:rPr>
        <w:t xml:space="preserve"> είναι λυμένο.</w:t>
      </w:r>
    </w:p>
    <w:p w14:paraId="6BA704A5"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Σχετικά με το ποιος θα αναλάβει το κόστος όχι απλώς της μετεγκατάστασης, αλλά –ρητά και συμφωνημένο και αυτό- της οικοδόμησης και συγκρότησης μιας νέας σύγχρονης μονάδας, που θα είναι πολύ πιο αναβαθμισμένη από τη σημε</w:t>
      </w:r>
      <w:r>
        <w:rPr>
          <w:rFonts w:eastAsia="Times New Roman" w:cs="Times New Roman"/>
          <w:szCs w:val="24"/>
        </w:rPr>
        <w:t>ρινή μονάδα, μόνος σας το είπατε ότι χρησιμοποιεί η μονάδα αυτή άλλους χώρους παρακείμενους του ευρύτερου χώρου του Αγίου Κοσμά, διότι ακριβώς ο περιορισμένος χώρος των δικών της εγκαταστάσεων δεν επαρκεί για ασκήσεις και για χρήση πλωτών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Δεν πρόκει</w:t>
      </w:r>
      <w:r>
        <w:rPr>
          <w:rFonts w:eastAsia="Times New Roman" w:cs="Times New Roman"/>
          <w:szCs w:val="24"/>
        </w:rPr>
        <w:t xml:space="preserve">ται, </w:t>
      </w:r>
      <w:r>
        <w:rPr>
          <w:rFonts w:eastAsia="Times New Roman" w:cs="Times New Roman"/>
          <w:szCs w:val="24"/>
        </w:rPr>
        <w:lastRenderedPageBreak/>
        <w:t>λοιπόν, για μετεγκατάσταση και μεταφορά μόνο, αλλά για κατασκευή, δημιουργία νέων πρότυπων σύγχρονων εγκαταστάσεων.</w:t>
      </w:r>
    </w:p>
    <w:p w14:paraId="6BA704A6"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Αυτά δεν μπορούσαν να ξεκινήσουν νωρίτερα. Θα ξεκινήσουν τώρα που ολοκληρώνεται αυτή η διαδικασία, διότι αλλιώς δεν υπήρχε λόγος, όταν </w:t>
      </w:r>
      <w:r>
        <w:rPr>
          <w:rFonts w:eastAsia="Times New Roman" w:cs="Times New Roman"/>
          <w:szCs w:val="24"/>
        </w:rPr>
        <w:t xml:space="preserve">δεν είναι βεβαία η διαδικασία, να ξεκινήσει νωρίτερα. Όλες οι προπαρασκευαστικές φάσεις, όμως, έχουν </w:t>
      </w:r>
      <w:proofErr w:type="spellStart"/>
      <w:r>
        <w:rPr>
          <w:rFonts w:eastAsia="Times New Roman" w:cs="Times New Roman"/>
          <w:szCs w:val="24"/>
        </w:rPr>
        <w:t>διανυθεί</w:t>
      </w:r>
      <w:proofErr w:type="spellEnd"/>
      <w:r>
        <w:rPr>
          <w:rFonts w:eastAsia="Times New Roman" w:cs="Times New Roman"/>
          <w:szCs w:val="24"/>
        </w:rPr>
        <w:t xml:space="preserve"> και αναφορικά με τη χρηματοδότηση και αναφορικά με τον χρόνο και αναφορικά με τις βασικές πρώτες μελέτες του τι είδους εγκαταστάσεις θα γίνουν. </w:t>
      </w:r>
    </w:p>
    <w:p w14:paraId="6BA704A7"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πό εδώ και πέρα, λοιπόν, υπάρχει, σας βεβαιώνω, ο χρόνος, σύμφωνα και με τη σύμβαση παραχώρησης που θα κληθεί να ψηφίσει η Βουλή την Τετάρτη, υπάρχει επαρκέστατος χρόνος, ώστε να γίνει όλη αυτή η διαδικασία.</w:t>
      </w:r>
    </w:p>
    <w:p w14:paraId="6BA704A8"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Σε κάθε περίπτωση δεν υπάρχει εκ του νόμου, αλλά</w:t>
      </w:r>
      <w:r>
        <w:rPr>
          <w:rFonts w:eastAsia="Times New Roman" w:cs="Times New Roman"/>
          <w:szCs w:val="24"/>
        </w:rPr>
        <w:t xml:space="preserve"> και εκ της συμβάσεως περίπτωση εξώσεως. Απ’ αυτήν την άποψη και το Υπουργείο έχει προνοήσει και έτοιμη είναι η διακλαδική και </w:t>
      </w:r>
      <w:proofErr w:type="spellStart"/>
      <w:r>
        <w:rPr>
          <w:rFonts w:eastAsia="Times New Roman" w:cs="Times New Roman"/>
          <w:szCs w:val="24"/>
        </w:rPr>
        <w:t>διυπηρεσιακή</w:t>
      </w:r>
      <w:proofErr w:type="spellEnd"/>
      <w:r>
        <w:rPr>
          <w:rFonts w:eastAsia="Times New Roman" w:cs="Times New Roman"/>
          <w:szCs w:val="24"/>
        </w:rPr>
        <w:t xml:space="preserve"> </w:t>
      </w:r>
      <w:r>
        <w:rPr>
          <w:rFonts w:eastAsia="Times New Roman" w:cs="Times New Roman"/>
          <w:szCs w:val="24"/>
        </w:rPr>
        <w:lastRenderedPageBreak/>
        <w:t>ομάδα εργασίας, που θα πιάσει δουλειά αμέσως την επομένη, για να τα τρέξει. Με υπουργική απόφαση έχει γίνει αυτό στο</w:t>
      </w:r>
      <w:r>
        <w:rPr>
          <w:rFonts w:eastAsia="Times New Roman" w:cs="Times New Roman"/>
          <w:szCs w:val="24"/>
        </w:rPr>
        <w:t xml:space="preserve"> προηγούμενο διάστημα, και όλες οι προπαρασκευαστικές, σας λέω και πάλι, ενέργειες έχουν γίνει.</w:t>
      </w:r>
    </w:p>
    <w:p w14:paraId="6BA704A9"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Τώρα θα υπάρχει ακριβώς η επιτάχυνση και η δρομολόγηση, γιατί τώρα είναι ώριμη η πραγματικότητα για να γίνει αυτό.</w:t>
      </w:r>
    </w:p>
    <w:p w14:paraId="6BA704AA"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BA704AB"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Ευχαριστούμε.</w:t>
      </w:r>
    </w:p>
    <w:p w14:paraId="6BA704AC"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Πριν περάσουμε στην τρίτη για σήμερα ερώτηση, έχουμε πει ήδη ότι, κατόπιν συνεννοήσεως του κ. Αμανατίδη με τον Βουλευτή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δεν θα συζητηθεί η </w:t>
      </w:r>
      <w:r>
        <w:rPr>
          <w:rFonts w:eastAsia="Times New Roman" w:cs="Times New Roman"/>
          <w:szCs w:val="24"/>
        </w:rPr>
        <w:t>πέμπτη</w:t>
      </w:r>
      <w:r>
        <w:rPr>
          <w:rFonts w:eastAsia="Times New Roman" w:cs="Times New Roman"/>
          <w:szCs w:val="24"/>
        </w:rPr>
        <w:t xml:space="preserve"> με αριθμό 1220/5-9-2016 επίκαιρη ερώτηση δεύτερ</w:t>
      </w:r>
      <w:r>
        <w:rPr>
          <w:rFonts w:eastAsia="Times New Roman" w:cs="Times New Roman"/>
          <w:szCs w:val="24"/>
        </w:rPr>
        <w:t xml:space="preserve">ου κύκλου του Βουλευτή A΄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τη θεώρηση διαβατηρίων με την ένδειξη «Μακεδονία».</w:t>
      </w:r>
    </w:p>
    <w:p w14:paraId="6BA704AD"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λόγω απουσίας του κ. </w:t>
      </w:r>
      <w:proofErr w:type="spellStart"/>
      <w:r>
        <w:rPr>
          <w:rFonts w:eastAsia="Times New Roman" w:cs="Times New Roman"/>
          <w:szCs w:val="24"/>
        </w:rPr>
        <w:t>Κατρούγκαλου</w:t>
      </w:r>
      <w:proofErr w:type="spellEnd"/>
      <w:r>
        <w:rPr>
          <w:rFonts w:eastAsia="Times New Roman" w:cs="Times New Roman"/>
          <w:szCs w:val="24"/>
        </w:rPr>
        <w:t xml:space="preserve"> στο εξωτερικό, δεν θα συζητηθεί η τρίτη</w:t>
      </w:r>
      <w:r>
        <w:rPr>
          <w:rFonts w:eastAsia="Times New Roman" w:cs="Times New Roman"/>
          <w:szCs w:val="24"/>
        </w:rPr>
        <w:t xml:space="preserve"> </w:t>
      </w:r>
      <w:r>
        <w:rPr>
          <w:rFonts w:eastAsia="Times New Roman" w:cs="Times New Roman"/>
          <w:szCs w:val="24"/>
        </w:rPr>
        <w:t>με αριθ</w:t>
      </w:r>
      <w:r>
        <w:rPr>
          <w:rFonts w:eastAsia="Times New Roman" w:cs="Times New Roman"/>
          <w:szCs w:val="24"/>
        </w:rPr>
        <w:t xml:space="preserve">μό 1265/13-9-2016 επίκαιρη ερώτηση πρώτου κύκλου του Βουλευτή Αχαΐας του Κομμουνιστικού Κόμματος Ελλάδας κ.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την επαναλειτουργία του εργοστασίου</w:t>
      </w:r>
      <w:r>
        <w:rPr>
          <w:rFonts w:eastAsia="Times New Roman" w:cs="Times New Roman"/>
          <w:szCs w:val="24"/>
        </w:rPr>
        <w:t xml:space="preserve"> </w:t>
      </w:r>
      <w:proofErr w:type="spellStart"/>
      <w:r>
        <w:rPr>
          <w:rFonts w:eastAsia="Times New Roman" w:cs="Times New Roman"/>
          <w:szCs w:val="24"/>
        </w:rPr>
        <w:t>χυμοποίησης</w:t>
      </w:r>
      <w:proofErr w:type="spellEnd"/>
      <w:r>
        <w:rPr>
          <w:rFonts w:eastAsia="Times New Roman" w:cs="Times New Roman"/>
          <w:szCs w:val="24"/>
        </w:rPr>
        <w:t xml:space="preserve"> και τυποποίησης χυμού της Ένωσης Αγροτικών Συνεταιρισμών (ΕΑΣ) Αργολίδας «Εσπερίδες».</w:t>
      </w:r>
    </w:p>
    <w:p w14:paraId="6BA704AE"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Όμως τώρα αμέσως θα συζητηθεί η όγδοη με αριθμό 1225/6-9-2016 επίκαιρη ερώτηση δεύτερου κύκλου του Βουλευτή Ηρακλείου της Δημοκρατικής Συμπαράταξης ΠΑΣΟΚ–ΔΗΜ</w:t>
      </w:r>
      <w:r>
        <w:rPr>
          <w:rFonts w:eastAsia="Times New Roman" w:cs="Times New Roman"/>
          <w:szCs w:val="24"/>
        </w:rPr>
        <w:t xml:space="preserve">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τη δυνατότητα επανένταξης στη ρύθμιση των εκατό δόσεων για όλους όσους την απώλεσαν και ανεξαρτήτως λόγου.</w:t>
      </w:r>
    </w:p>
    <w:p w14:paraId="6BA704AF"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για</w:t>
      </w:r>
      <w:r>
        <w:rPr>
          <w:rFonts w:eastAsia="Times New Roman" w:cs="Times New Roman"/>
          <w:szCs w:val="24"/>
        </w:rPr>
        <w:t xml:space="preserve"> δύο λεπτά.</w:t>
      </w:r>
    </w:p>
    <w:p w14:paraId="6BA704B0"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6BA704B1"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Είναι ένα θέμα που το έχουμε ξανασυζητήσει εδώ στη Βουλή, όμως, υπάρχουν εξελίξεις.</w:t>
      </w:r>
    </w:p>
    <w:p w14:paraId="6BA704B2"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Το θέμα της επανένταξης στη ρύθμιση των εκατό δόσεων για κάποιες κατηγορίες που τη χάνουν με την αντίστοιχη αιτιολόγηση φαίνεται ότι λειτουργεί. Αυτό το οποίο χρειάζεται είναι να απλοποιηθεί η διαδικασία και να μην χρειάζεται τόσο μεγάλη έρευνα για τους λό</w:t>
      </w:r>
      <w:r>
        <w:rPr>
          <w:rFonts w:eastAsia="Times New Roman" w:cs="Times New Roman"/>
          <w:szCs w:val="24"/>
        </w:rPr>
        <w:t xml:space="preserve">γους, αλλά εφόσον καταβάλει τα οφειλόμενα, με τις αντίστοιχες επιβαρύνσεις, να μπορεί να επανεντάσσεται αυτόματα, ανεξαρτήτως του λόγου. </w:t>
      </w:r>
    </w:p>
    <w:p w14:paraId="6BA704B3"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Το δεύτερο και σπουδαιότερο θέμα, όμως, αφορά αυτούς που έχουν ληξιπρόθεσμες οφειλές, που δεν εντάχθηκαν καθόλου στη ρ</w:t>
      </w:r>
      <w:r>
        <w:rPr>
          <w:rFonts w:eastAsia="Times New Roman" w:cs="Times New Roman"/>
          <w:szCs w:val="24"/>
        </w:rPr>
        <w:t xml:space="preserve">ύθμιση και επιθυμούν να ενταχθούν τώρα. Ρωτούν εάν θα υπάρξει μια τέτοια ευκαιρία. </w:t>
      </w:r>
    </w:p>
    <w:p w14:paraId="6BA704B4"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Βεβαίως τα πράγματα έχουν αλλάξει και το πρόβλημα μπορεί να αντιμετωπιστεί, σύμφωνα με τις εξαγγελίες του Πρωθυπουργού από τη ΔΕΘ. Ο Πρωθυπουργός είπε ότι οι ληξιπρόθεσμες </w:t>
      </w:r>
      <w:r>
        <w:rPr>
          <w:rFonts w:eastAsia="Times New Roman" w:cs="Times New Roman"/>
          <w:szCs w:val="24"/>
        </w:rPr>
        <w:t>οφειλές μέχρι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2016 προς τον ΟΑΕΕ και προς το Ταμείο Αυτοαπασχολουμένων «παγώνουν», εφόσον βεβαίως πληρώνονται οι τρέχουσες εισφορές. </w:t>
      </w:r>
    </w:p>
    <w:p w14:paraId="6BA704B5"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Θέλουμε κάποιες διευκρινίσεις, κύριε Υπουργέ, διότι αυτό ίσως να είναι η λύση και να μην χρειάζεται να απαντήσετ</w:t>
      </w:r>
      <w:r>
        <w:rPr>
          <w:rFonts w:eastAsia="Times New Roman" w:cs="Times New Roman"/>
          <w:szCs w:val="24"/>
        </w:rPr>
        <w:t>ε στο θέμα της ένταξης σε μια νέα βιώσιμη ρύθμιση των εκατό δόσεων. Ποιες εννοεί ο Πρωθυπουργός ως ληξιπρόθεσμες οφειλές; Από πότε θα ισχύσει αυτό; Γιατί δεν εντάσσεται ο ΟΓΑ μέσα σ’ αυτή τη διαδικασία παρά μόνον ο ΟΑΕΕ και το ΕΤΑΑ; Και επειδή φτάνουμε στο</w:t>
      </w:r>
      <w:r>
        <w:rPr>
          <w:rFonts w:eastAsia="Times New Roman" w:cs="Times New Roman"/>
          <w:szCs w:val="24"/>
        </w:rPr>
        <w:t xml:space="preserve"> τέλος του μήνα, θα έλεγα ότι είναι πάρα πολύ σημαντικό να το ξεκαθαρίσετε εάν αφορά και αυτούς που για διάφορους λόγους θα σταματήσουν να πληρώ</w:t>
      </w:r>
      <w:r>
        <w:rPr>
          <w:rFonts w:eastAsia="Times New Roman" w:cs="Times New Roman"/>
          <w:szCs w:val="24"/>
        </w:rPr>
        <w:t>ν</w:t>
      </w:r>
      <w:r>
        <w:rPr>
          <w:rFonts w:eastAsia="Times New Roman" w:cs="Times New Roman"/>
          <w:szCs w:val="24"/>
        </w:rPr>
        <w:t>ουν τη ρύθμιση στο τέλος του μήνα, εάν δηλαδή εντάσσονται και αυτοί σ’ αυτή τη δυνατότητα του «παγώματος». Γιατ</w:t>
      </w:r>
      <w:r>
        <w:rPr>
          <w:rFonts w:eastAsia="Times New Roman" w:cs="Times New Roman"/>
          <w:szCs w:val="24"/>
        </w:rPr>
        <w:t>ί, εάν δεν εντάσσονται, πρέπει να υπάρξει η αντίστοιχη ενημέρωση για να μην χάσουν τη ρύθμιση. Θα είναι, δηλαδή, πάρα πολύ χρήσιμο να μας απαντήσετε λεπτομερώς σ’ αυτά τα θέματα.</w:t>
      </w:r>
    </w:p>
    <w:p w14:paraId="6BA704B6"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BA704B7"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ευχαριστο</w:t>
      </w:r>
      <w:r>
        <w:rPr>
          <w:rFonts w:eastAsia="Times New Roman" w:cs="Times New Roman"/>
          <w:szCs w:val="24"/>
        </w:rPr>
        <w:t>ύμε.</w:t>
      </w:r>
    </w:p>
    <w:p w14:paraId="6BA704B8"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Τον λόγο έχει ο Υφυπουργός κ. Πετρόπουλος.</w:t>
      </w:r>
    </w:p>
    <w:p w14:paraId="6BA704B9"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 κύριε συνάδελφε.</w:t>
      </w:r>
    </w:p>
    <w:p w14:paraId="6BA704BA"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Τον Μάιο κάναμε πάλι αυτή τη συζήτηση και είχα πει ότι κάθε αναφορά στ</w:t>
      </w:r>
      <w:r>
        <w:rPr>
          <w:rFonts w:eastAsia="Times New Roman" w:cs="Times New Roman"/>
          <w:szCs w:val="24"/>
        </w:rPr>
        <w:t xml:space="preserve">ις παλιές ρυθμίσεις προκαλεί πολλές φορές τον πειρασμό σε κάποιους, που ενώ είναι ενήμεροι και καταβάλλουν τις οφειλές τους με θετικές ρυθμίσεις και τα πράγματα είναι πολύ βολικά, να σκέφτονται να σταματήσουν να καταβάλλουν αυτές τις ρυθμίσεις των δόσεων. </w:t>
      </w:r>
      <w:r>
        <w:rPr>
          <w:rFonts w:eastAsia="Times New Roman" w:cs="Times New Roman"/>
          <w:szCs w:val="24"/>
        </w:rPr>
        <w:t>Είπα τότε ότι θα είναι εγκληματικό εάν το κάνουν, διότι θα χάσουν τις ωφέλειες εκείνων των ρυθμίσεων μέχρι εκατό δόσεις, που έφταναν μέχρι και το 100% της απαλλαγής από προσαυξήσεις και πρόστιμα.</w:t>
      </w:r>
    </w:p>
    <w:p w14:paraId="6BA704BB"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Την ίδια δήλωση ξανακάνω: Να μην σκεφτούν κάποιοι ασφαλισμέν</w:t>
      </w:r>
      <w:r>
        <w:rPr>
          <w:rFonts w:eastAsia="Times New Roman" w:cs="Times New Roman"/>
          <w:szCs w:val="24"/>
        </w:rPr>
        <w:t xml:space="preserve">οι να πάψουν να εξυπηρετούν τις οφειλές τους, οι οποίες είχαν υπαχθεί σε τέτοιες δόσεις, διότι δεν θα τους ευνοήσει μια τέτοια απόφαση και θα χάσουν όσες ωφέλειες είχαν. </w:t>
      </w:r>
    </w:p>
    <w:p w14:paraId="6BA704BC"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Βεβαίως, μετά απ’ αυτή μου την απάντηση, το σκέλος της ερώτησής σας ως προς αυτούς πο</w:t>
      </w:r>
      <w:r>
        <w:rPr>
          <w:rFonts w:eastAsia="Times New Roman" w:cs="Times New Roman"/>
          <w:szCs w:val="24"/>
        </w:rPr>
        <w:t>υ είναι ήδη ρυθμισμένοι και τι θα γίνει εάν πάψουν να πληρώνουν έχει απαντηθεί. Δεν είναι καν και δεν θα πρέπει να είναι καν στη σκέψη αυτών των ανθρώπων.</w:t>
      </w:r>
    </w:p>
    <w:p w14:paraId="6BA704BD"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Όσον αφορά τις πρωθυπουργικές εξαγγελίες, ο Πρωθυπουργός είπε κάτι το οποίο πραγματικά αποτελεί για ε</w:t>
      </w:r>
      <w:r>
        <w:rPr>
          <w:rFonts w:eastAsia="Times New Roman" w:cs="Times New Roman"/>
          <w:szCs w:val="24"/>
        </w:rPr>
        <w:t xml:space="preserve">μάς μια ζωτική λύση για τον χώρο των ασφαλισμένων που είναι ελεύθεροι επαγγελματίες, που είναι ασφαλισμένοι στο ΕΤΑΑ, στο οποίο αντιστοιχεί πραγματικά ένα μεγάλο μέρος των οφειλών, το μεγαλύτερο μέρος των οφειλών της κοινωνικής ασφάλισης απέναντι στο ίδιο </w:t>
      </w:r>
      <w:r>
        <w:rPr>
          <w:rFonts w:eastAsia="Times New Roman" w:cs="Times New Roman"/>
          <w:szCs w:val="24"/>
        </w:rPr>
        <w:t>το σύστημα που κάθε μήνα πρέπει να καταβάλει τις συντάξεις. Είναι μια απόφαση, η οποία πραγματικά θα οδηγήσει στην καλύτερη απόδοση και των κεφαλαίων των Ταμείων, διότι θα μπορέσουμε έτσι να έχουμε την επάνοδο πάρα πολλών ασφαλισμένων μέσα στην ενημερότητα</w:t>
      </w:r>
      <w:r>
        <w:rPr>
          <w:rFonts w:eastAsia="Times New Roman" w:cs="Times New Roman"/>
          <w:szCs w:val="24"/>
        </w:rPr>
        <w:t xml:space="preserve"> και αυτός είναι ο σκοπός της εξαγγελίας του Πρωθυπουργού.</w:t>
      </w:r>
    </w:p>
    <w:p w14:paraId="6BA704BE"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λεπτομέρειες, όπως έχουμε πει, είναι λεπτομέρειες τις οποίες επεξεργαζόμαστε για την εφαρμογή αυτής της εξαγγελίας. Αναλυτικά, κύριε </w:t>
      </w:r>
      <w:proofErr w:type="spellStart"/>
      <w:r>
        <w:rPr>
          <w:rFonts w:eastAsia="Times New Roman" w:cs="Times New Roman"/>
          <w:szCs w:val="24"/>
        </w:rPr>
        <w:t>Κεγκέρογλου</w:t>
      </w:r>
      <w:proofErr w:type="spellEnd"/>
      <w:r>
        <w:rPr>
          <w:rFonts w:eastAsia="Times New Roman" w:cs="Times New Roman"/>
          <w:szCs w:val="24"/>
        </w:rPr>
        <w:t>, αυτά τα στοιχεία, αφού ολοκληρώσουμε την επεξεργ</w:t>
      </w:r>
      <w:r>
        <w:rPr>
          <w:rFonts w:eastAsia="Times New Roman" w:cs="Times New Roman"/>
          <w:szCs w:val="24"/>
        </w:rPr>
        <w:t xml:space="preserve">ασία τους, θα τα δώσουμε προς χρήση των ασφαλισμένων μας. </w:t>
      </w:r>
    </w:p>
    <w:p w14:paraId="6BA704BF"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w:t>
      </w:r>
      <w:proofErr w:type="spellStart"/>
      <w:r>
        <w:rPr>
          <w:rFonts w:eastAsia="Times New Roman" w:cs="Times New Roman"/>
          <w:szCs w:val="24"/>
        </w:rPr>
        <w:t>Κεγκέρογλου</w:t>
      </w:r>
      <w:proofErr w:type="spellEnd"/>
      <w:r>
        <w:rPr>
          <w:rFonts w:eastAsia="Times New Roman" w:cs="Times New Roman"/>
          <w:szCs w:val="24"/>
        </w:rPr>
        <w:t xml:space="preserve"> έχει τον λόγο.</w:t>
      </w:r>
    </w:p>
    <w:p w14:paraId="6BA704C0"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6BA704C1"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Κύριε Υπουργέ, ακούστε, θέλω να κλείσω σήμερα με μια πολιτική δέσμευση, μια δέσμευσ</w:t>
      </w:r>
      <w:r>
        <w:rPr>
          <w:rFonts w:eastAsia="Times New Roman" w:cs="Times New Roman"/>
          <w:szCs w:val="24"/>
        </w:rPr>
        <w:t xml:space="preserve">η που θα δώσει ανάσα σε εκατοντάδες χιλιάδες μικρούς και μεσαίους ελεύθερους επαγγελματίες, </w:t>
      </w:r>
      <w:r>
        <w:rPr>
          <w:rFonts w:eastAsia="Times New Roman" w:cs="Times New Roman"/>
          <w:szCs w:val="24"/>
        </w:rPr>
        <w:t xml:space="preserve">οι οποίοι </w:t>
      </w:r>
      <w:r>
        <w:rPr>
          <w:rFonts w:eastAsia="Times New Roman" w:cs="Times New Roman"/>
          <w:szCs w:val="24"/>
        </w:rPr>
        <w:t xml:space="preserve">στενάζουν κάτω από το βάρος των χρεών, με την ικανοποίηση ενός πάγιου αιτήματος του συγκεκριμένου κλάδου. </w:t>
      </w:r>
    </w:p>
    <w:p w14:paraId="6BA704C2"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Οι ασφαλιστικές εισφορές των ελεύθερων επαγγελμ</w:t>
      </w:r>
      <w:r>
        <w:rPr>
          <w:rFonts w:eastAsia="Times New Roman" w:cs="Times New Roman"/>
          <w:szCs w:val="24"/>
        </w:rPr>
        <w:t xml:space="preserve">ατιών και των αυτοαπασχολούμενων στον ΟΑΕΕ και το ΕΤΑΑ που καθίστανται ληξιπρόθεσμες έως και τις 31-12-2016 –περιλαμβάνει και μελλοντικές </w:t>
      </w:r>
      <w:r>
        <w:rPr>
          <w:rFonts w:eastAsia="Times New Roman" w:cs="Times New Roman"/>
          <w:szCs w:val="24"/>
        </w:rPr>
        <w:lastRenderedPageBreak/>
        <w:t>ληξιπρόθεσμες- «παγώνουν», χωρίς βεβαίως να διαγραφούν, ώστε να μπορεί κανείς να είναι ασφαλιστικά ενήμερος, εάν είναι</w:t>
      </w:r>
      <w:r>
        <w:rPr>
          <w:rFonts w:eastAsia="Times New Roman" w:cs="Times New Roman"/>
          <w:szCs w:val="24"/>
        </w:rPr>
        <w:t xml:space="preserve"> συνεπής στις τρέχουσες οφειλές του. Και εξηγεί παρακάτω ότι από 1-1-2017 θα έχουμε νέο σύστημα κ.λπ</w:t>
      </w:r>
      <w:r>
        <w:rPr>
          <w:rFonts w:eastAsia="Times New Roman" w:cs="Times New Roman"/>
          <w:szCs w:val="24"/>
        </w:rPr>
        <w:t>.</w:t>
      </w:r>
      <w:r>
        <w:rPr>
          <w:rFonts w:eastAsia="Times New Roman" w:cs="Times New Roman"/>
          <w:szCs w:val="24"/>
        </w:rPr>
        <w:t xml:space="preserve">. Αυτή είναι η δήλωση του Πρωθυπουργού. </w:t>
      </w:r>
    </w:p>
    <w:p w14:paraId="6BA704C3"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Τι λέει η δήλωση του Πρωθυπουργού; Όλες οι ληξιπρόθεσμες οφειλές και αυτές που θα καταστούν ληξιπρόθεσμες μέχρι 31</w:t>
      </w:r>
      <w:r>
        <w:rPr>
          <w:rFonts w:eastAsia="Times New Roman" w:cs="Times New Roman"/>
          <w:szCs w:val="24"/>
        </w:rPr>
        <w:t>-12-2016 «παγώνουν». Δεν έχουν κανένα πρόβλημα με τις παλιές οφειλές οι αυτοαπασχολούμενοι και οι ελεύθεροι επαγγελματίες, αρκεί να πληρώνουν τις τρέχουσες. Είναι τελείως διαφορετικό απ’ αυτό που μου είπατε εσείς, με το οποίο θα συμφωνούσαμε, την προτροπή.</w:t>
      </w:r>
      <w:r>
        <w:rPr>
          <w:rFonts w:eastAsia="Times New Roman" w:cs="Times New Roman"/>
          <w:szCs w:val="24"/>
        </w:rPr>
        <w:t xml:space="preserve"> Είναι τελείως διαφορετικό αυτό που είπατε, ότι «έχεις τη ρύθμιση, μην τη χάσεις, ακόμη και αν ζορίζεσαι». Αυτό είπατε: «Ακόμη και αν ζορίζεσαι, μην την χάσεις, γιατί δεν θα ισχύσει αυτό». Αυτό μας είπατε. </w:t>
      </w:r>
    </w:p>
    <w:p w14:paraId="6BA704C4"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Θέλουμε να μας το ξεκαθαρίσετε, κύριε Υπουργέ. Εά</w:t>
      </w:r>
      <w:r>
        <w:rPr>
          <w:rFonts w:eastAsia="Times New Roman" w:cs="Times New Roman"/>
          <w:szCs w:val="24"/>
        </w:rPr>
        <w:t xml:space="preserve">ν δεν μπορείτε σήμερα, εγώ πραγματικά δεν σας πιέζω. Πρέπει να γίνει, όμως, κάποια στιγμή και δη μέχρι το τέλος του μήνα που είναι να πληρώσουν τη δόση, γιατί ενέχει τεράστιους κινδύνους η παρανόηση ότι λόγω των ληξιπρόθεσμων οφειλών -λόγω </w:t>
      </w:r>
      <w:r>
        <w:rPr>
          <w:rFonts w:eastAsia="Times New Roman" w:cs="Times New Roman"/>
          <w:szCs w:val="24"/>
        </w:rPr>
        <w:lastRenderedPageBreak/>
        <w:t>αδυναμίας, όχι λ</w:t>
      </w:r>
      <w:r>
        <w:rPr>
          <w:rFonts w:eastAsia="Times New Roman" w:cs="Times New Roman"/>
          <w:szCs w:val="24"/>
        </w:rPr>
        <w:t xml:space="preserve">όγω σκοπιμότητας- δεν θα μπορέσει να κλείσει τη δόση στο τέλος του μήνα, για να την πληρώσει. Η αδυναμία του αυτή θα τον εντάξει σ’ αυτές που θα «παγώσουν» ή θα είναι σ’ αυτούς που θα χάσουν, όπως το ονομάσατε εσείς; </w:t>
      </w:r>
    </w:p>
    <w:p w14:paraId="6BA704C5"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Εδώ, λοιπόν, είναι κρίσιμο το θέμα και</w:t>
      </w:r>
      <w:r>
        <w:rPr>
          <w:rFonts w:eastAsia="Times New Roman" w:cs="Times New Roman"/>
          <w:szCs w:val="24"/>
        </w:rPr>
        <w:t xml:space="preserve"> θέλω να μου απαντήσετε με ποια λογική εξαιρέθηκαν οι ληξιπρόθεσμες ασφαλιστικές εισφορές στον ΟΓΑ; Αυτοαπασχολούμενοι είναι οι αγρότες, ελεύθεροι επαγγελματίες είναι. Ουσιαστικά όλοι αυτοί οι μικροί επιχειρηματίες είναι της ίδιας κατηγορίας. Γιατί αυτή η </w:t>
      </w:r>
      <w:r>
        <w:rPr>
          <w:rFonts w:eastAsia="Times New Roman" w:cs="Times New Roman"/>
          <w:szCs w:val="24"/>
        </w:rPr>
        <w:t xml:space="preserve">διάκριση, γιατί αυτός ο αποκλεισμός για τους αγρότες; </w:t>
      </w:r>
    </w:p>
    <w:p w14:paraId="6BA704C6"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Κύριε Υπουργέ, θα σας καταθέσω την ομιλία του Πρωθυπουργού αυτολεξεί στα Πρακτικά, όπως ακριβώς τα είπε, για να μην νομίζετε ότι είπα εγώ κάποια πράγματα πρόσθετα απ’ αυτά που είπε ο Πρωθυπουργός και γ</w:t>
      </w:r>
      <w:r>
        <w:rPr>
          <w:rFonts w:eastAsia="Times New Roman" w:cs="Times New Roman"/>
          <w:szCs w:val="24"/>
        </w:rPr>
        <w:t xml:space="preserve">ια να μείνει στα Πρακτικά βεβαίως. </w:t>
      </w:r>
    </w:p>
    <w:p w14:paraId="6BA704C7"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BA704C8" w14:textId="77777777" w:rsidR="005F34FB" w:rsidRDefault="00727C28">
      <w:pPr>
        <w:spacing w:after="0"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Βασίλειος </w:t>
      </w:r>
      <w:proofErr w:type="spellStart"/>
      <w:r>
        <w:rPr>
          <w:rFonts w:eastAsia="Times New Roman" w:cs="Times New Roman"/>
        </w:rPr>
        <w:t>Κεγκέρογλου</w:t>
      </w:r>
      <w:proofErr w:type="spellEnd"/>
      <w:r>
        <w:rPr>
          <w:rFonts w:eastAsia="Times New Roman" w:cs="Times New Roman"/>
        </w:rPr>
        <w:t xml:space="preserve"> καταθέτει για τα Πρακτικά το προαναφερθέν έγγραφο, το οποίο βρίσκεται στο </w:t>
      </w:r>
      <w:r>
        <w:rPr>
          <w:rFonts w:eastAsia="Times New Roman" w:cs="Times New Roman"/>
        </w:rPr>
        <w:t xml:space="preserve">αρχείο </w:t>
      </w:r>
      <w:r>
        <w:rPr>
          <w:rFonts w:eastAsia="Times New Roman" w:cs="Times New Roman"/>
        </w:rPr>
        <w:t xml:space="preserve">του Τμήματος Γραμματείας της Διεύθυνσης Στενογραφίας και Πρακτικών της </w:t>
      </w:r>
      <w:r>
        <w:rPr>
          <w:rFonts w:eastAsia="Times New Roman" w:cs="Times New Roman"/>
        </w:rPr>
        <w:t>Βουλής)</w:t>
      </w:r>
    </w:p>
    <w:p w14:paraId="6BA704C9"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 </w:t>
      </w:r>
    </w:p>
    <w:p w14:paraId="6BA704CA"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Ο κύριος Υπουργός έχει τον λόγο. </w:t>
      </w:r>
    </w:p>
    <w:p w14:paraId="6BA704CB"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δεν υπάρχει τίποτα διαφορετικό απ’ ό,τι εξ</w:t>
      </w:r>
      <w:r>
        <w:rPr>
          <w:rFonts w:eastAsia="Times New Roman" w:cs="Times New Roman"/>
          <w:szCs w:val="24"/>
        </w:rPr>
        <w:t xml:space="preserve">ήγγειλε ο Πρωθυπουργός της χώρας. Είπα ότι όποιος έχει κάνει ρυθμίσεις μέχρι και τις εκατό δόσεις έχει ωφέλειες που δεν έχει νόημα να συζητάμε. Γιατί ο κόσμος </w:t>
      </w:r>
      <w:proofErr w:type="spellStart"/>
      <w:r>
        <w:rPr>
          <w:rFonts w:eastAsia="Times New Roman" w:cs="Times New Roman"/>
          <w:szCs w:val="24"/>
        </w:rPr>
        <w:t>παραπλανάται</w:t>
      </w:r>
      <w:proofErr w:type="spellEnd"/>
      <w:r>
        <w:rPr>
          <w:rFonts w:eastAsia="Times New Roman" w:cs="Times New Roman"/>
          <w:szCs w:val="24"/>
        </w:rPr>
        <w:t xml:space="preserve"> από πολλά δημοσιεύματα -και γι’ αυτό είπα αυτό που είπα- και σκέφτεται να σταματήσει</w:t>
      </w:r>
      <w:r>
        <w:rPr>
          <w:rFonts w:eastAsia="Times New Roman" w:cs="Times New Roman"/>
          <w:szCs w:val="24"/>
        </w:rPr>
        <w:t xml:space="preserve"> να εξυπηρετεί τις ρυθμίσεις του, ενώ έχει πάρει πλήρη έκπτωση για τις παλιές του οφειλές σε τόκους, πρόστιμα, επιβαρύνσεις.</w:t>
      </w:r>
    </w:p>
    <w:p w14:paraId="6BA704CC"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 αυτήν την άποψη, λοιπόν, είναι ζήτημα σωφροσύνης κάποιος να μην επιλέξει να πετάξει όλες αυτές τις ωφέλειες. Δεν είπε ο </w:t>
      </w:r>
      <w:r>
        <w:rPr>
          <w:rFonts w:eastAsia="Times New Roman" w:cs="Times New Roman"/>
          <w:szCs w:val="24"/>
        </w:rPr>
        <w:t>Πρωθυπουργός, ούτε προέτρεψε κανέναν να πάψει να πληρώνει τις δόσεις. Ισχύει φυσικά στο ακέραιο αυτή η εξαγγελία. Δεν έχει κα</w:t>
      </w:r>
      <w:r>
        <w:rPr>
          <w:rFonts w:eastAsia="Times New Roman" w:cs="Times New Roman"/>
          <w:szCs w:val="24"/>
        </w:rPr>
        <w:t>μ</w:t>
      </w:r>
      <w:r>
        <w:rPr>
          <w:rFonts w:eastAsia="Times New Roman" w:cs="Times New Roman"/>
          <w:szCs w:val="24"/>
        </w:rPr>
        <w:t>μία λογική, όμως, ως προς αυτούς τους ανθρώπους που είναι ήδη στις ρυθμίσεις. Προφανώς, όσες ληξιπρόθεσμες οφειλές δημιουργηθούν μ</w:t>
      </w:r>
      <w:r>
        <w:rPr>
          <w:rFonts w:eastAsia="Times New Roman" w:cs="Times New Roman"/>
          <w:szCs w:val="24"/>
        </w:rPr>
        <w:t xml:space="preserve">έχρι 31 Δεκεμβρίου 2016 θα ενταχθούν στις σχετικές ρυθμίσεις, τις οποίες, όπως είπα και πριν και επαναλαμβάνω, επεξεργαζόμαστε στις λεπτομέρειες. </w:t>
      </w:r>
    </w:p>
    <w:p w14:paraId="6BA704CD"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Είναι πράγματα τα οποία δεν θέσαμε τώρα. Ο Πρωθυπουργός έκανε μια ώριμη εξαγγελία. Είναι κάτι το οποίο επεξερ</w:t>
      </w:r>
      <w:r>
        <w:rPr>
          <w:rFonts w:eastAsia="Times New Roman" w:cs="Times New Roman"/>
          <w:szCs w:val="24"/>
        </w:rPr>
        <w:t>γαζόμαστε αρκετό καιρό τώρα. Και τον Μάιο σας είχα πει ότι κοιτάζουμε -αν δείτε την απάντησή μου του Μαΐου- να βρούμε τρόπους, ώστε να καταβάλλουν τις οφειλές τους οι ασφαλισμένοι. Δεν μπήκα σε λεπτομέρειες, αλλά είναι πράγματα τα οποία πρέπει να τα κάνουμ</w:t>
      </w:r>
      <w:r>
        <w:rPr>
          <w:rFonts w:eastAsia="Times New Roman" w:cs="Times New Roman"/>
          <w:szCs w:val="24"/>
        </w:rPr>
        <w:t>ε με τον πιο αποτελεσματικό τρόπο. Συνεπώς, κα</w:t>
      </w:r>
      <w:r>
        <w:rPr>
          <w:rFonts w:eastAsia="Times New Roman" w:cs="Times New Roman"/>
          <w:szCs w:val="24"/>
        </w:rPr>
        <w:t>μ</w:t>
      </w:r>
      <w:r>
        <w:rPr>
          <w:rFonts w:eastAsia="Times New Roman" w:cs="Times New Roman"/>
          <w:szCs w:val="24"/>
        </w:rPr>
        <w:t xml:space="preserve">μία αντίφαση δεν υπάρχει σε σχέση με αυτά που είπα εγώ και με αυτά που εξήγγειλε ο Πρωθυπουργός. </w:t>
      </w:r>
    </w:p>
    <w:p w14:paraId="6BA704CE"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Άλλωστε θα έχετε παρατηρήσει ότι μέχρι σήμερα κάθε δική μας φροντίδα ήταν να μπορούμε να κρατάμε τους ασφαλισμέ</w:t>
      </w:r>
      <w:r>
        <w:rPr>
          <w:rFonts w:eastAsia="Times New Roman" w:cs="Times New Roman"/>
          <w:szCs w:val="24"/>
        </w:rPr>
        <w:t>νους μέσα στο σύστημα της κοινωνικής ασφάλισης. Για αυτόν τον λόγο με δική μου εγκύκλιο από τον Φεβρουάριο ακόμα του 2016 διευκρίνισα προς το ΚΕΑ ότι δεν θεωρείται νέα εισφορά η επιβολή κάποιου προστίμου για άλλους λόγους και να μην συναθροίζεται με τη οφε</w:t>
      </w:r>
      <w:r>
        <w:rPr>
          <w:rFonts w:eastAsia="Times New Roman" w:cs="Times New Roman"/>
          <w:szCs w:val="24"/>
        </w:rPr>
        <w:t xml:space="preserve">ιλή απέναντι στους ασφαλισμένους. Επίσης, κάναμε και άλλα πράγματα στο μεταξύ διάστημα, όπως να επανεντάσσονται όσοι έχασαν ρυθμίσεις για λόγους </w:t>
      </w:r>
      <w:proofErr w:type="spellStart"/>
      <w:r>
        <w:rPr>
          <w:rFonts w:eastAsia="Times New Roman" w:cs="Times New Roman"/>
          <w:szCs w:val="24"/>
        </w:rPr>
        <w:t>ανυπαιτιότητας</w:t>
      </w:r>
      <w:proofErr w:type="spellEnd"/>
      <w:r>
        <w:rPr>
          <w:rFonts w:eastAsia="Times New Roman" w:cs="Times New Roman"/>
          <w:szCs w:val="24"/>
        </w:rPr>
        <w:t xml:space="preserve"> δικής τους. Το κάναμε αυτό και έχει ανακοινωθεί κατ’ επανάληψη η σχετική μας πρωτοβουλία. </w:t>
      </w:r>
    </w:p>
    <w:p w14:paraId="6BA704CF"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Φυσικ</w:t>
      </w:r>
      <w:r>
        <w:rPr>
          <w:rFonts w:eastAsia="Times New Roman" w:cs="Times New Roman"/>
          <w:szCs w:val="24"/>
        </w:rPr>
        <w:t xml:space="preserve">ά, είπα ότι ο νέος τρόπος υπολογισμού των εισφορών σε σχέση με το καθαρό εισόδημα θα οδηγήσει σε πολύ μεγάλη ελάφρυνση από την ανελαστική κατηγοριοποίηση σε κατηγορίες εισφορών που δεν ανταποκρίνονται ούτε στη σημερινή πραγματικότητα ούτε στις οικονομικές </w:t>
      </w:r>
      <w:r>
        <w:rPr>
          <w:rFonts w:eastAsia="Times New Roman" w:cs="Times New Roman"/>
          <w:szCs w:val="24"/>
        </w:rPr>
        <w:t xml:space="preserve">δυνατότητες των ασφαλισμένων και θα φέρει μια πραγματική, σοβαρή δυνατότητα σε αυτόν τον κόσμο να πληρώνει παλιές οφειλές. Όλη αυτήν την εικόνα θα τη δούμε όταν θα έχουμε τελειώσει την επεξεργασία μας. </w:t>
      </w:r>
    </w:p>
    <w:p w14:paraId="6BA704D0"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Και για τον ΟΓΑ; </w:t>
      </w:r>
    </w:p>
    <w:p w14:paraId="6BA704D1"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ΑΝΑΣΤΑΣΙΟΣ Π</w:t>
      </w:r>
      <w:r>
        <w:rPr>
          <w:rFonts w:eastAsia="Times New Roman" w:cs="Times New Roman"/>
          <w:b/>
          <w:szCs w:val="24"/>
        </w:rPr>
        <w:t xml:space="preserve">ΕΤΡΟΠΟΥΛΟΣ (Υφυπουργός Εργασίας, Κοινωνικής Ασφάλισης και Κοινωνικής Αλληλεγγύης): </w:t>
      </w:r>
      <w:r>
        <w:rPr>
          <w:rFonts w:eastAsia="Times New Roman" w:cs="Times New Roman"/>
          <w:szCs w:val="24"/>
        </w:rPr>
        <w:t xml:space="preserve">Έχετε δίκιο, δεν σας απάντησα για τον ΟΓΑ. </w:t>
      </w:r>
    </w:p>
    <w:p w14:paraId="6BA704D2"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Ο ΟΓΑ είναι η περίπτωση της βαθμιαίας προσαρμογής των εισφορών. Δεν είναι το ίδιο πράγμα με τις άλλες περιπτώσεις. Θα έχουμε μέσα</w:t>
      </w:r>
      <w:r>
        <w:rPr>
          <w:rFonts w:eastAsia="Times New Roman" w:cs="Times New Roman"/>
          <w:szCs w:val="24"/>
        </w:rPr>
        <w:t xml:space="preserve"> σε αυτή τη μετάβαση τις αντίστοιχες επεξεργασίες που πρέπει να κάνουμε και για τους αγρότες. Όμως, αυτά θα γίνουν σε βάθος χρόνου για τους αγρότες. Δεν είναι το ίδιο. Ενδεχομένως, να μπορούμε να έχουμε και για αυτούς επεξεργασίες μέχρι να τελειώσει ο χρόν</w:t>
      </w:r>
      <w:r>
        <w:rPr>
          <w:rFonts w:eastAsia="Times New Roman" w:cs="Times New Roman"/>
          <w:szCs w:val="24"/>
        </w:rPr>
        <w:t xml:space="preserve">ος, αλλά δεν είναι κάτι που μπορώ να σας πω αυτή τη στιγμή με έναν τρόπο δεσμευτικό. </w:t>
      </w:r>
    </w:p>
    <w:p w14:paraId="6BA704D3"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Μάλιστα. Αναφερθήκαμε ήδη σε κώλυμα του Υπουργού Εσωτερικών, το οποίο είναι ο λόγος που δεν απαντηθεί η ερώτηση του κ. Τζαβάρα. </w:t>
      </w:r>
    </w:p>
    <w:p w14:paraId="6BA704D4"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η πρώτη με αριθμό 1260/13-9-2016 επίκαιρη ερώτηση πρώτου κύκλου του Βουλευτή Ηλείας της Νέας Δημοκρατίας κ. Κωνσταντίνου Τζαβάρα προς τον Υπουργό Εσωτερικών και Διοικητικής </w:t>
      </w:r>
      <w:r>
        <w:rPr>
          <w:rFonts w:eastAsia="Times New Roman" w:cs="Times New Roman"/>
          <w:szCs w:val="24"/>
        </w:rPr>
        <w:lastRenderedPageBreak/>
        <w:t xml:space="preserve">Ανασυγκρότησης, σχετικά με την κήρυξη ως </w:t>
      </w:r>
      <w:proofErr w:type="spellStart"/>
      <w:r>
        <w:rPr>
          <w:rFonts w:eastAsia="Times New Roman" w:cs="Times New Roman"/>
          <w:szCs w:val="24"/>
        </w:rPr>
        <w:t>θεομηνιοπλήκτων</w:t>
      </w:r>
      <w:proofErr w:type="spellEnd"/>
      <w:r>
        <w:rPr>
          <w:rFonts w:eastAsia="Times New Roman" w:cs="Times New Roman"/>
          <w:szCs w:val="24"/>
        </w:rPr>
        <w:t xml:space="preserve"> των Δήμων Ανδραβίδας- Κυ</w:t>
      </w:r>
      <w:r>
        <w:rPr>
          <w:rFonts w:eastAsia="Times New Roman" w:cs="Times New Roman"/>
          <w:szCs w:val="24"/>
        </w:rPr>
        <w:t xml:space="preserve">λλήνης και Πηνειού και τη λήψη μέτρων για τις αποζημιώσεις των πληγέντων πολιτών, δεν θα συζητηθεί λόγω κωλύματος του κ. Υπουργού. </w:t>
      </w:r>
    </w:p>
    <w:p w14:paraId="6BA704D5"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Επίσης, η δεύτερη με αριθμό 1253/12-9-2016 επίκαιρη ερώτηση πρώτου κύκλου του Βουλευτή Ευβοίας του Λαϊκού Συνδέσμου-Χρυσή Αυ</w:t>
      </w:r>
      <w:r>
        <w:rPr>
          <w:rFonts w:eastAsia="Times New Roman" w:cs="Times New Roman"/>
          <w:szCs w:val="24"/>
        </w:rPr>
        <w:t xml:space="preserve">γή κ. Νικολάου Μίχου προς τον </w:t>
      </w:r>
      <w:r>
        <w:rPr>
          <w:rFonts w:eastAsia="Times New Roman" w:cs="Times New Roman"/>
          <w:szCs w:val="24"/>
        </w:rPr>
        <w:t xml:space="preserve">Υπουργό </w:t>
      </w:r>
      <w:r>
        <w:rPr>
          <w:rFonts w:eastAsia="Times New Roman" w:cs="Times New Roman"/>
          <w:szCs w:val="24"/>
        </w:rPr>
        <w:t xml:space="preserve">Εσωτερικών και Διοικητικής Ανασυγκρότησης, σχετικά με την «εκτόπιση 36.769 τέκνων Ελλήνων από τους βρεφονηπιακούς σταθμούς, δεν θα συζητηθεί λόγω κωλύματος του κ. Υπουργού. </w:t>
      </w:r>
    </w:p>
    <w:p w14:paraId="6BA704D6"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Σειρά έχει η ένατη με αριθμό 1231/6-9-2016 ε</w:t>
      </w:r>
      <w:r>
        <w:rPr>
          <w:rFonts w:eastAsia="Times New Roman" w:cs="Times New Roman"/>
          <w:szCs w:val="24"/>
        </w:rPr>
        <w:t xml:space="preserve">πίκαιρη ερώτηση δεύτερου κύκλου του ΣΤ΄ Αντιπροέδρου της Βουλής και Βουλευτή Λάρισας του Κομμουνιστικού Κόμματος Ελλάδας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τη δραστική περικοπή των α</w:t>
      </w:r>
      <w:r>
        <w:rPr>
          <w:rFonts w:eastAsia="Times New Roman" w:cs="Times New Roman"/>
          <w:szCs w:val="24"/>
        </w:rPr>
        <w:t xml:space="preserve">ναπηρικών συντάξεων και επιδομάτων των ΑΜΕΑ. </w:t>
      </w:r>
    </w:p>
    <w:p w14:paraId="6BA704D7"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xml:space="preserve">, έχετε τον λόγο για δύο λεπτά. </w:t>
      </w:r>
    </w:p>
    <w:p w14:paraId="6BA704D8"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ΛΑΜΠΡΟΥΛΗΣ (ΣΤ΄ Αντιπρόεδρος της Βουλής): </w:t>
      </w:r>
      <w:r>
        <w:rPr>
          <w:rFonts w:eastAsia="Times New Roman" w:cs="Times New Roman"/>
          <w:szCs w:val="24"/>
        </w:rPr>
        <w:t xml:space="preserve">Ευχαριστώ, κύριε Πρόεδρε. </w:t>
      </w:r>
    </w:p>
    <w:p w14:paraId="6BA704D9"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Τα αποτελέσματα της πολιτικής και της παρούσας Κυβέρνησης ως συνέχεια, βεβαίως, της </w:t>
      </w:r>
      <w:r>
        <w:rPr>
          <w:rFonts w:eastAsia="Times New Roman" w:cs="Times New Roman"/>
          <w:szCs w:val="24"/>
        </w:rPr>
        <w:t>πολιτικής των προηγούμενων κυβερνήσεων βιώνουν με τον πιο δραματικό τρόπο, κύριε Πρόεδρε, τα ίδια τα άτομα με ειδικές ανάγκες αλλά και οι οικογένειες των αναπήρων και των χρονίως πασχόντων με τη δραστική περικοπή των αναπηρικών συντάξεων και των επιδομάτων</w:t>
      </w:r>
      <w:r>
        <w:rPr>
          <w:rFonts w:eastAsia="Times New Roman" w:cs="Times New Roman"/>
          <w:szCs w:val="24"/>
        </w:rPr>
        <w:t xml:space="preserve">. </w:t>
      </w:r>
    </w:p>
    <w:p w14:paraId="6BA704DA"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Προς αυτή την κατεύθυνση υλοποίησης αυτής της πολιτικής ένας βασικός μηχανισμός ουσιαστικά αποτελεί τα </w:t>
      </w:r>
      <w:r>
        <w:rPr>
          <w:rFonts w:eastAsia="Times New Roman" w:cs="Times New Roman"/>
          <w:szCs w:val="24"/>
        </w:rPr>
        <w:t>κέντρα πιστοποίησης αναπηρίας</w:t>
      </w:r>
      <w:r>
        <w:rPr>
          <w:rFonts w:eastAsia="Times New Roman" w:cs="Times New Roman"/>
          <w:szCs w:val="24"/>
        </w:rPr>
        <w:t>, τα γνωστά ΚΕΠΑ, όπου η δραστική μείωση των ποσοστών αναπηρίας έχει ως αποτέλεσμα σε χιλιάδες αναπήρους αλλά και χρονίως</w:t>
      </w:r>
      <w:r>
        <w:rPr>
          <w:rFonts w:eastAsia="Times New Roman" w:cs="Times New Roman"/>
          <w:szCs w:val="24"/>
        </w:rPr>
        <w:t xml:space="preserve"> πάσχοντες να μειώνεται και να περικόπτεται η σύνταξη αναπηρίας και το επίδομα.</w:t>
      </w:r>
    </w:p>
    <w:p w14:paraId="6BA704DB"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Συγκεκριμένα, πάνω από εβδομήντα χιλιάδες βαριά ανάπηροι έμειναν χωρίς επίδομα αφού από τους διακόσιες δώδεκα χιλιάδες, που έπαιρναν κάποιο επίδομα τον Μάρτη του 2012, σήμερα ε</w:t>
      </w:r>
      <w:r>
        <w:rPr>
          <w:rFonts w:eastAsia="Times New Roman" w:cs="Times New Roman"/>
          <w:szCs w:val="24"/>
        </w:rPr>
        <w:t xml:space="preserve">ίναι κάτω </w:t>
      </w:r>
      <w:r>
        <w:rPr>
          <w:rFonts w:eastAsia="Times New Roman" w:cs="Times New Roman"/>
          <w:szCs w:val="24"/>
        </w:rPr>
        <w:lastRenderedPageBreak/>
        <w:t>από εκατό πενήντα χιλιάδες. Την ίδια στιγμή, και σύμφωνα με τις εκτιμήσεις των ειδικών, οι βαριά ανάπηροι στη χώρα μας είναι πάνω από πεντακόσιες χιλιάδες, ενώ οι ανάπηροι με ένα μέσο ποσοστό αναπηρίας δεν έχουν στην ουσία κα</w:t>
      </w:r>
      <w:r>
        <w:rPr>
          <w:rFonts w:eastAsia="Times New Roman" w:cs="Times New Roman"/>
          <w:szCs w:val="24"/>
        </w:rPr>
        <w:t>μ</w:t>
      </w:r>
      <w:r>
        <w:rPr>
          <w:rFonts w:eastAsia="Times New Roman" w:cs="Times New Roman"/>
          <w:szCs w:val="24"/>
        </w:rPr>
        <w:t>μία στήριξη.</w:t>
      </w:r>
    </w:p>
    <w:p w14:paraId="6BA704DC"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Μάλιστα</w:t>
      </w:r>
      <w:r>
        <w:rPr>
          <w:rFonts w:eastAsia="Times New Roman" w:cs="Times New Roman"/>
          <w:szCs w:val="24"/>
        </w:rPr>
        <w:t xml:space="preserve">, ένα γεγονός, το οποίο έρχεται να επιδεινώσει ακόμη περισσότερο την ήδη δραματική κατάσταση, είναι τελευταία η έκταση που έχει πάρει η άρνηση </w:t>
      </w:r>
      <w:r>
        <w:rPr>
          <w:rFonts w:eastAsia="Times New Roman" w:cs="Times New Roman"/>
          <w:szCs w:val="24"/>
        </w:rPr>
        <w:t>υπηρεσιών πρόνοιας</w:t>
      </w:r>
      <w:r>
        <w:rPr>
          <w:rFonts w:eastAsia="Times New Roman" w:cs="Times New Roman"/>
          <w:szCs w:val="24"/>
        </w:rPr>
        <w:t xml:space="preserve"> των </w:t>
      </w:r>
      <w:r>
        <w:rPr>
          <w:rFonts w:eastAsia="Times New Roman" w:cs="Times New Roman"/>
          <w:szCs w:val="24"/>
        </w:rPr>
        <w:t>δήμων</w:t>
      </w:r>
      <w:r>
        <w:rPr>
          <w:rFonts w:eastAsia="Times New Roman" w:cs="Times New Roman"/>
          <w:szCs w:val="24"/>
        </w:rPr>
        <w:t>, στη βάση κατευθύνσεων του Υπουργείου, να μην αποδίδονται επιδόματα σε βαριά ανάπηρο</w:t>
      </w:r>
      <w:r>
        <w:rPr>
          <w:rFonts w:eastAsia="Times New Roman" w:cs="Times New Roman"/>
          <w:szCs w:val="24"/>
        </w:rPr>
        <w:t xml:space="preserve">υς ασφαλισμένους του ΟΑΕΕ. Χιλιάδες ανάπηροι και χρόνια πάσχοντες αναγκάζονται να πραγματοποιούν κατ’ επέκταση πλημμελώς αλλά και να διακόπτουν τις θεραπείες τους, γιατί δεν μπορούν να πληρώσουν τις αυξημένες συμμετοχές ή και εξ ολοκλήρου να πληρώνουν για </w:t>
      </w:r>
      <w:r>
        <w:rPr>
          <w:rFonts w:eastAsia="Times New Roman" w:cs="Times New Roman"/>
          <w:szCs w:val="24"/>
        </w:rPr>
        <w:t xml:space="preserve">τα απαραίτητα που απαιτούνται για την υγεία τους. </w:t>
      </w:r>
    </w:p>
    <w:p w14:paraId="6BA704DD"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Συνεπώς, τα ερωτήματα προς τον Υπουργό, κύριε Πρόεδρε, είναι αν θα ανταποκριθεί στις οξυμένες ανάγκες των ατόμων με αναπηρία, ώστε να επανέλθουν οι συντάξεις, τα επιδόματα στα προ των περικοπών επίπεδα για</w:t>
      </w:r>
      <w:r>
        <w:rPr>
          <w:rFonts w:eastAsia="Times New Roman" w:cs="Times New Roman"/>
          <w:szCs w:val="24"/>
        </w:rPr>
        <w:t xml:space="preserve"> τους αναπήρους, αλλά και για τα μέλη των οικογενειών και αν θα παρθούν μέτρα </w:t>
      </w:r>
      <w:r>
        <w:rPr>
          <w:rFonts w:eastAsia="Times New Roman" w:cs="Times New Roman"/>
          <w:szCs w:val="24"/>
        </w:rPr>
        <w:lastRenderedPageBreak/>
        <w:t xml:space="preserve">ολόπλευρης στήριξης των άνεργων ατόμων με ειδικές ανάγκες. </w:t>
      </w:r>
      <w:proofErr w:type="spellStart"/>
      <w:r>
        <w:rPr>
          <w:rFonts w:eastAsia="Times New Roman" w:cs="Times New Roman"/>
          <w:szCs w:val="24"/>
        </w:rPr>
        <w:t>Σημειωτέον</w:t>
      </w:r>
      <w:proofErr w:type="spellEnd"/>
      <w:r>
        <w:rPr>
          <w:rFonts w:eastAsia="Times New Roman" w:cs="Times New Roman"/>
          <w:szCs w:val="24"/>
        </w:rPr>
        <w:t>, το 95% των αναπήρων, των ατόμων με ειδικές ανάγκες, που έχουν τη δυνατότητα, τους επιτρέπει η αναπηρία τους</w:t>
      </w:r>
      <w:r>
        <w:rPr>
          <w:rFonts w:eastAsia="Times New Roman" w:cs="Times New Roman"/>
          <w:szCs w:val="24"/>
        </w:rPr>
        <w:t xml:space="preserve"> να εργάζονται, δεν έχουν κα</w:t>
      </w:r>
      <w:r>
        <w:rPr>
          <w:rFonts w:eastAsia="Times New Roman" w:cs="Times New Roman"/>
          <w:szCs w:val="24"/>
        </w:rPr>
        <w:t>μ</w:t>
      </w:r>
      <w:r>
        <w:rPr>
          <w:rFonts w:eastAsia="Times New Roman" w:cs="Times New Roman"/>
          <w:szCs w:val="24"/>
        </w:rPr>
        <w:t>μία πρόσβαση στην εργασία και κα</w:t>
      </w:r>
      <w:r>
        <w:rPr>
          <w:rFonts w:eastAsia="Times New Roman" w:cs="Times New Roman"/>
          <w:szCs w:val="24"/>
        </w:rPr>
        <w:t>μ</w:t>
      </w:r>
      <w:r>
        <w:rPr>
          <w:rFonts w:eastAsia="Times New Roman" w:cs="Times New Roman"/>
          <w:szCs w:val="24"/>
        </w:rPr>
        <w:t xml:space="preserve">μία δυνατότητα να εργαστούν. </w:t>
      </w:r>
    </w:p>
    <w:p w14:paraId="6BA704DE"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να δώσουμε τον λόγο στον Υπουργό. </w:t>
      </w:r>
    </w:p>
    <w:p w14:paraId="6BA704DF"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Το δεύτερο είναι να μην γίνει κα</w:t>
      </w:r>
      <w:r>
        <w:rPr>
          <w:rFonts w:eastAsia="Times New Roman" w:cs="Times New Roman"/>
          <w:szCs w:val="24"/>
        </w:rPr>
        <w:t>μ</w:t>
      </w:r>
      <w:r>
        <w:rPr>
          <w:rFonts w:eastAsia="Times New Roman" w:cs="Times New Roman"/>
          <w:szCs w:val="24"/>
        </w:rPr>
        <w:t>μία π</w:t>
      </w:r>
      <w:r>
        <w:rPr>
          <w:rFonts w:eastAsia="Times New Roman" w:cs="Times New Roman"/>
          <w:szCs w:val="24"/>
        </w:rPr>
        <w:t xml:space="preserve">εραιτέρω περικοπή στα επιδόματα και τις συντάξεις αναπηρίας, αλλά και οι ανάπηροι, οι χρονίως πάσχοντες ανεξαρτήτως ποσοστού αναπηρίας να έχουν απολύτως δωρεάν ιατροφαρμακευτική περίθαλψη, τεχνολογικά βοηθήματα, υγειονομικά υλικά κτλ.. </w:t>
      </w:r>
    </w:p>
    <w:p w14:paraId="6BA704E0"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Τρίτον, να επεκταθο</w:t>
      </w:r>
      <w:r>
        <w:rPr>
          <w:rFonts w:eastAsia="Times New Roman" w:cs="Times New Roman"/>
          <w:szCs w:val="24"/>
        </w:rPr>
        <w:t xml:space="preserve">ύν οι παραπάνω παροχές και σε κατηγορίες των ατόμων με ειδικές ανάγκες, όπως οι κωφοί, οι οποίοι δεν αναγνωρίζονται, αλλά και πάσχοντες από γεροντική άνοια, νόσο του </w:t>
      </w:r>
      <w:proofErr w:type="spellStart"/>
      <w:r>
        <w:rPr>
          <w:rFonts w:eastAsia="Times New Roman" w:cs="Times New Roman"/>
          <w:szCs w:val="24"/>
        </w:rPr>
        <w:t>Αλτσχάιμερ</w:t>
      </w:r>
      <w:proofErr w:type="spellEnd"/>
      <w:r>
        <w:rPr>
          <w:rFonts w:eastAsia="Times New Roman" w:cs="Times New Roman"/>
          <w:szCs w:val="24"/>
        </w:rPr>
        <w:t xml:space="preserve"> και σκλήρυνση κατά πλάκας. </w:t>
      </w:r>
    </w:p>
    <w:p w14:paraId="6BA704E1"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6BA704E2"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w:t>
      </w:r>
      <w:r>
        <w:rPr>
          <w:rFonts w:eastAsia="Times New Roman" w:cs="Times New Roman"/>
          <w:b/>
          <w:szCs w:val="24"/>
        </w:rPr>
        <w:t>ς Βαρεμένος):</w:t>
      </w:r>
      <w:r>
        <w:rPr>
          <w:rFonts w:eastAsia="Times New Roman" w:cs="Times New Roman"/>
          <w:szCs w:val="24"/>
        </w:rPr>
        <w:t xml:space="preserve"> Κι εγώ σας ευχαριστώ. </w:t>
      </w:r>
    </w:p>
    <w:p w14:paraId="6BA704E3"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6BA704E4"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6BA704E5"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Αναρωτιέμαι μετά και από την προηγούμενη ερώτηση, αν </w:t>
      </w:r>
      <w:r>
        <w:rPr>
          <w:rFonts w:eastAsia="Times New Roman" w:cs="Times New Roman"/>
          <w:szCs w:val="24"/>
        </w:rPr>
        <w:t xml:space="preserve">αυτή που κάνατε, κύριε </w:t>
      </w:r>
      <w:proofErr w:type="spellStart"/>
      <w:r>
        <w:rPr>
          <w:rFonts w:eastAsia="Times New Roman" w:cs="Times New Roman"/>
          <w:szCs w:val="24"/>
        </w:rPr>
        <w:t>Λαμπρούλη</w:t>
      </w:r>
      <w:proofErr w:type="spellEnd"/>
      <w:r>
        <w:rPr>
          <w:rFonts w:eastAsia="Times New Roman" w:cs="Times New Roman"/>
          <w:szCs w:val="24"/>
        </w:rPr>
        <w:t>, τροφοδοτήσει πάλι δημοσιεύματα ότι κόβουμε τις αναπηρικές. Δεν έχετε αυτήν την πρόθεση εσείς. Απλώς, καιροφυλακτούν όλοι όσοι θέλουν να παίζουν με το σύστημα κοινωνικής ασφάλισης, επειδή δίνει ύλη σε πάρα πολύ κόσμο, επειδ</w:t>
      </w:r>
      <w:r>
        <w:rPr>
          <w:rFonts w:eastAsia="Times New Roman" w:cs="Times New Roman"/>
          <w:szCs w:val="24"/>
        </w:rPr>
        <w:t xml:space="preserve">ή είναι ευαίσθητο θέμα, να αγοράζει φύλλα από τα περίπτερα. </w:t>
      </w:r>
    </w:p>
    <w:p w14:paraId="6BA704E6"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Το σκεφτόμουν αυτό και ξεκινώ έτσι την ομιλία μου, γιατί, πράγματι, κατ’ επανάληψη έχουμε δηλώσει ότι οι αναπηρικές συντάξεις σε κα</w:t>
      </w:r>
      <w:r>
        <w:rPr>
          <w:rFonts w:eastAsia="Times New Roman" w:cs="Times New Roman"/>
          <w:szCs w:val="24"/>
        </w:rPr>
        <w:t>μ</w:t>
      </w:r>
      <w:r>
        <w:rPr>
          <w:rFonts w:eastAsia="Times New Roman" w:cs="Times New Roman"/>
          <w:szCs w:val="24"/>
        </w:rPr>
        <w:t>μία περίπτωση δεν έχουν υποστεί κα</w:t>
      </w:r>
      <w:r>
        <w:rPr>
          <w:rFonts w:eastAsia="Times New Roman" w:cs="Times New Roman"/>
          <w:szCs w:val="24"/>
        </w:rPr>
        <w:t>μ</w:t>
      </w:r>
      <w:r>
        <w:rPr>
          <w:rFonts w:eastAsia="Times New Roman" w:cs="Times New Roman"/>
          <w:szCs w:val="24"/>
        </w:rPr>
        <w:t xml:space="preserve">μία μείωση. Έχω πει ότι </w:t>
      </w:r>
      <w:r>
        <w:rPr>
          <w:rFonts w:eastAsia="Times New Roman" w:cs="Times New Roman"/>
          <w:szCs w:val="24"/>
        </w:rPr>
        <w:t>ισχύουν ακριβώς οι ποσοστώσεις και οι διαδικασίες, που προβλέπονται από το 1951 ακόμα από το ΙΚΑ. Αυτός ο κανονισμός εφαρμόζεται.</w:t>
      </w:r>
    </w:p>
    <w:p w14:paraId="6BA704E7"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Μάλιστα, στον ν.4387 ρητά αναφέρουμε ότι ακόμα και για τον υπολογισμό των 1.300 ευρώ στο άθροισμα κύριας και επικουρικής σύντα</w:t>
      </w:r>
      <w:r>
        <w:rPr>
          <w:rFonts w:eastAsia="Times New Roman" w:cs="Times New Roman"/>
          <w:szCs w:val="24"/>
        </w:rPr>
        <w:t>ξης ως όριο προστασίας δεν λαμβάνονται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Επίσης, λέμε ότι δεν υπάρχει περίπτωση να υπάρξει περικοπή σε οποιοδήποτε εισόδημα από συντάξεις, ακόμη κι αν υπάρχει ανάπηρο παιδί στην οικογένεια. Υπάρχει, λοιπόν, μια σειρά ρητών αν</w:t>
      </w:r>
      <w:r>
        <w:rPr>
          <w:rFonts w:eastAsia="Times New Roman" w:cs="Times New Roman"/>
          <w:szCs w:val="24"/>
        </w:rPr>
        <w:t xml:space="preserve">αφορών στον νόμο, που δεν δικαιολογούν μια τέτοια επιφύλαξη ή σχετικό ερώτημα ως προς το τι γίνεται με τις επικουρικές συντάξεις. </w:t>
      </w:r>
    </w:p>
    <w:p w14:paraId="6BA704E8"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Είναι μπροστά μας το ζήτημα του να ρυθμιστούν με ενιαίο τρόπο τα σχετικά που αναφέρονται στις επικουρικές συντάξεις, γιατί οι</w:t>
      </w:r>
      <w:r>
        <w:rPr>
          <w:rFonts w:eastAsia="Times New Roman" w:cs="Times New Roman"/>
          <w:szCs w:val="24"/>
        </w:rPr>
        <w:t xml:space="preserve"> απασχολούμενοι στο </w:t>
      </w:r>
      <w:r>
        <w:rPr>
          <w:rFonts w:eastAsia="Times New Roman" w:cs="Times New Roman"/>
          <w:szCs w:val="24"/>
        </w:rPr>
        <w:t>δημόσιο</w:t>
      </w:r>
      <w:r>
        <w:rPr>
          <w:rFonts w:eastAsia="Times New Roman" w:cs="Times New Roman"/>
          <w:szCs w:val="24"/>
        </w:rPr>
        <w:t xml:space="preserve">, στο νομικό πρόσωπο δημοσίου δικαίου ή σε διαφορετικές κατηγορίες ασφάλισης στον ιδιωτικό τομέα είχαμε διαφορετικές διατάξεις ως προς την αντιμετώπιση της αναπηρίας. </w:t>
      </w:r>
    </w:p>
    <w:p w14:paraId="6BA704E9"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Έχει συσταθεί επιτροπή με τη συμμετοχή και εκπροσώπων της Ανώ</w:t>
      </w:r>
      <w:r>
        <w:rPr>
          <w:rFonts w:eastAsia="Times New Roman" w:cs="Times New Roman"/>
          <w:szCs w:val="24"/>
        </w:rPr>
        <w:t xml:space="preserve">τατης Συνομοσπονδίας Ατόμων με Αναπηρία που εξετάζει την </w:t>
      </w:r>
      <w:proofErr w:type="spellStart"/>
      <w:r>
        <w:rPr>
          <w:rFonts w:eastAsia="Times New Roman" w:cs="Times New Roman"/>
          <w:szCs w:val="24"/>
        </w:rPr>
        <w:t>ομογενοποίηση</w:t>
      </w:r>
      <w:proofErr w:type="spellEnd"/>
      <w:r>
        <w:rPr>
          <w:rFonts w:eastAsia="Times New Roman" w:cs="Times New Roman"/>
          <w:szCs w:val="24"/>
        </w:rPr>
        <w:t xml:space="preserve"> των όρων της ασφάλισης για την αναπηρία, με γνώμονα </w:t>
      </w:r>
      <w:r>
        <w:rPr>
          <w:rFonts w:eastAsia="Times New Roman" w:cs="Times New Roman"/>
          <w:szCs w:val="24"/>
        </w:rPr>
        <w:lastRenderedPageBreak/>
        <w:t>πάντα την προστασία των ατόμων που πάσχουν. Και φαίνεται ότι γνώμονας αυτής μας της αντίληψης είναι η προστασία των ατόμων με αναπηρί</w:t>
      </w:r>
      <w:r>
        <w:rPr>
          <w:rFonts w:eastAsia="Times New Roman" w:cs="Times New Roman"/>
          <w:szCs w:val="24"/>
        </w:rPr>
        <w:t>α.</w:t>
      </w:r>
    </w:p>
    <w:p w14:paraId="6BA704EA"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Ήδη, στις διατάξεις του ν.4387 λέμε, για να μην επιβαρύνονται τα άτομα με βαριά αναπηρία άνω του 80% που εμπίπτουν στις διατάξεις του ν.612 ως προς τον υπολογισμό της εθνικής σύνταξης, να μην υπάρχει καθ’ οιονδήποτε τρόπο οποιαδήποτε περικοπή ή προσαρμο</w:t>
      </w:r>
      <w:r>
        <w:rPr>
          <w:rFonts w:eastAsia="Times New Roman" w:cs="Times New Roman"/>
          <w:szCs w:val="24"/>
        </w:rPr>
        <w:t>γή και να λαμβάνουν κατά προτεραιότητα την προσωρινή σύνταξη και τα εφάπαξ. Δεν τα υπολογίζουμε στα εισοδηματικά κριτήρια για το ΕΚΑΣ –το έχουμε ξαναπεί- και αναπληρώθηκε ήδη από τις 8 Σεπτεμβρίου όποια περικοπή υπήρχε για τα άτομα που είχαν αναπηρία από 8</w:t>
      </w:r>
      <w:r>
        <w:rPr>
          <w:rFonts w:eastAsia="Times New Roman" w:cs="Times New Roman"/>
          <w:szCs w:val="24"/>
        </w:rPr>
        <w:t>0% και πάνω. Και, όπως είπα και πριν, για το όριο των 1.300 ευρώ, παίρνουμε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την περίπτωση του να υπάρχει αναπηρία σε κάποια από τα άτομα αυτά στην οικογένεια. </w:t>
      </w:r>
    </w:p>
    <w:p w14:paraId="6BA704EB"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Επομένως, η δική μας αντίληψη είναι αντίληψη προστασίας των ατόμων με αναπηρία. Θα </w:t>
      </w:r>
      <w:r>
        <w:rPr>
          <w:rFonts w:eastAsia="Times New Roman" w:cs="Times New Roman"/>
          <w:szCs w:val="24"/>
        </w:rPr>
        <w:t xml:space="preserve">δείτε ότι το αποτέλεσμα όλης αυτής της δουλειάς θα έχει ως γνώμονα την προστασία αυτών των ατόμων. </w:t>
      </w:r>
    </w:p>
    <w:p w14:paraId="6BA704EC"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6BA704ED"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xml:space="preserve">, έχετε τον λόγο. </w:t>
      </w:r>
    </w:p>
    <w:p w14:paraId="6BA704EE"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w:t>
      </w:r>
      <w:r>
        <w:rPr>
          <w:rFonts w:eastAsia="Times New Roman" w:cs="Times New Roman"/>
          <w:b/>
          <w:szCs w:val="24"/>
        </w:rPr>
        <w:t>(</w:t>
      </w:r>
      <w:r>
        <w:rPr>
          <w:rFonts w:eastAsia="Times New Roman" w:cs="Times New Roman"/>
          <w:b/>
          <w:szCs w:val="24"/>
        </w:rPr>
        <w:t>ΣΤ΄ Αντιπρόεδρος της Βουλής):</w:t>
      </w:r>
      <w:r>
        <w:rPr>
          <w:rFonts w:eastAsia="Times New Roman" w:cs="Times New Roman"/>
          <w:szCs w:val="24"/>
        </w:rPr>
        <w:t xml:space="preserve"> Ευχαριστώ, κύριε </w:t>
      </w:r>
      <w:r>
        <w:rPr>
          <w:rFonts w:eastAsia="Times New Roman" w:cs="Times New Roman"/>
          <w:szCs w:val="24"/>
        </w:rPr>
        <w:t xml:space="preserve">Πρόεδρε. </w:t>
      </w:r>
    </w:p>
    <w:p w14:paraId="6BA704EF"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Κοιτάξτε, η προσέγγιση από τον Υπουργό είναι στη βάση του ισχύοντος κανονισμού των ΚΕΠΑ, δηλαδή του ΚΕΒΑ. </w:t>
      </w:r>
    </w:p>
    <w:p w14:paraId="6BA704F0"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Γνωρίζετε πολύ καλά, αν δεν κάνω λάθος, ότι εδώ και μια τριετία, τετραετία έχει αλλάξει αυτός ο </w:t>
      </w:r>
      <w:r>
        <w:rPr>
          <w:rFonts w:eastAsia="Times New Roman" w:cs="Times New Roman"/>
          <w:szCs w:val="24"/>
        </w:rPr>
        <w:t>κανονισμός</w:t>
      </w:r>
      <w:r>
        <w:rPr>
          <w:rFonts w:eastAsia="Times New Roman" w:cs="Times New Roman"/>
          <w:szCs w:val="24"/>
        </w:rPr>
        <w:t>, με αποτέλεσμα στο ΙΚΑ για παράδ</w:t>
      </w:r>
      <w:r>
        <w:rPr>
          <w:rFonts w:eastAsia="Times New Roman" w:cs="Times New Roman"/>
          <w:szCs w:val="24"/>
        </w:rPr>
        <w:t>ειγμα –αυτά τα στοιχεία που ανέφερα προηγουμένως είναι ενδεικτικά- από το 14% που ήταν οι αναπηρικές συντάξεις και τα επιδόματα δικαιούχων να πέσει στο 7%, 50% χονδρικά. Κι αυτό έγινε διότι αναπροσαρμόστηκαν τα ποσοστά αναπηρίας. Βεβαίως, αυτό που λέτε πατ</w:t>
      </w:r>
      <w:r>
        <w:rPr>
          <w:rFonts w:eastAsia="Times New Roman" w:cs="Times New Roman"/>
          <w:szCs w:val="24"/>
        </w:rPr>
        <w:t>άει στον νόμο κλπ., αλλά αν έχεις 80% αναπηρία και πάνω.</w:t>
      </w:r>
    </w:p>
    <w:p w14:paraId="6BA704F1"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Δείτε τώρα και θα το καταθέσω στα Πρακτικά για να το λάβετε εις γνώση: Γυναίκα εβδομήντα οκτώ ετών με αναπηρία 81%, σύνταξη 310 ευρώ και της κόπηκε το ΕΚΑΣ. Είναι η αίτηση-ένσταση στις αρμόδιες </w:t>
      </w:r>
      <w:r>
        <w:rPr>
          <w:rFonts w:eastAsia="Times New Roman" w:cs="Times New Roman"/>
          <w:szCs w:val="24"/>
        </w:rPr>
        <w:lastRenderedPageBreak/>
        <w:t>επιτρ</w:t>
      </w:r>
      <w:r>
        <w:rPr>
          <w:rFonts w:eastAsia="Times New Roman" w:cs="Times New Roman"/>
          <w:szCs w:val="24"/>
        </w:rPr>
        <w:t>οπές, στα όργανα, για να της επαναχορηγήσουν το ΕΚΑΣ με ό,τι αυτό συνεπάγεται, με 310 ευρώ. Αλλά ακόμα και με το ΕΚΑΣ δεν νομίζω ότι θα μπορούσε να ανταποκριθεί στα ζητήματα που αφορούν και την αναπηρία της, ιατροφαρμακευτική κάλυψη κλπ. Είναι ένα ενδεικτι</w:t>
      </w:r>
      <w:r>
        <w:rPr>
          <w:rFonts w:eastAsia="Times New Roman" w:cs="Times New Roman"/>
          <w:szCs w:val="24"/>
        </w:rPr>
        <w:t xml:space="preserve">κό παράδειγμα. Τέτοια υπάρχουν </w:t>
      </w:r>
      <w:proofErr w:type="spellStart"/>
      <w:r>
        <w:rPr>
          <w:rFonts w:eastAsia="Times New Roman" w:cs="Times New Roman"/>
          <w:szCs w:val="24"/>
        </w:rPr>
        <w:t>πάμπολλα</w:t>
      </w:r>
      <w:proofErr w:type="spellEnd"/>
      <w:r>
        <w:rPr>
          <w:rFonts w:eastAsia="Times New Roman" w:cs="Times New Roman"/>
          <w:szCs w:val="24"/>
        </w:rPr>
        <w:t>.</w:t>
      </w:r>
    </w:p>
    <w:p w14:paraId="6BA704F2"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Δεν απαντήσατε και περιμένω στη δευτερολογία σε ό,τι αφορά αυτό που μπαίνει και στην ερώτηση και εγώ το ανέπτυξα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σε ό,τι αφορά τους δήμους, στην αντιμετώπιση δηλαδή από τις υπηρεσίες των δήμ</w:t>
      </w:r>
      <w:r>
        <w:rPr>
          <w:rFonts w:eastAsia="Times New Roman" w:cs="Times New Roman"/>
          <w:szCs w:val="24"/>
        </w:rPr>
        <w:t>ων και αν όντως υπάρχει κατεύθυνση, εντολή -όπως θέλετε πείτε το- από το ίδιο το Υπουργείο, από την ίδια την Κυβέρνηση, αν θέλετε, κατ’ επέκταση, που αφορά δηλαδή ασφαλισμένους του ΟΑΕΕ.</w:t>
      </w:r>
    </w:p>
    <w:p w14:paraId="6BA704F3"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Δείτε τώρα, τα επιδόματα δεν είναι για να μπορούν να ζήσουν οι άνθρωπ</w:t>
      </w:r>
      <w:r>
        <w:rPr>
          <w:rFonts w:eastAsia="Times New Roman" w:cs="Times New Roman"/>
          <w:szCs w:val="24"/>
        </w:rPr>
        <w:t xml:space="preserve">οι αυτοί, τα άτομα με ειδικές ανάγκες. Θεσπίστηκαν, ανεξάρτητα πότε και πώς, για να είναι ένα επικουρικό ποσό στη σύνταξή τους </w:t>
      </w:r>
      <w:r>
        <w:rPr>
          <w:rFonts w:eastAsia="Times New Roman" w:cs="Times New Roman"/>
          <w:szCs w:val="24"/>
        </w:rPr>
        <w:lastRenderedPageBreak/>
        <w:t>ενδεχομένως, το οποίο θα είναι συμπλήρωμα στη σύνταξη, προκειμένου να ανταπεξέλθουν στις αυξημένες ανάγκες λόγω της αναπηρίας του</w:t>
      </w:r>
      <w:r>
        <w:rPr>
          <w:rFonts w:eastAsia="Times New Roman" w:cs="Times New Roman"/>
          <w:szCs w:val="24"/>
        </w:rPr>
        <w:t>ς. Αυτή ήταν η σκοπιμότητα.</w:t>
      </w:r>
    </w:p>
    <w:p w14:paraId="6BA704F4"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Εμείς τι λέμε; Τα ανέπτυξα και στα ερωτήματα και τα έχετε διαβάσει νομίζω. Θα μεριμνήσει το κράτος ούτως ώστε να επανέλθουν πάλι τουλάχιστον στα επίπεδα –εμείς λέμε- προ κρίσης, γιατί τα βάζουμε σε μια σειρά ζητήματα για τους μι</w:t>
      </w:r>
      <w:r>
        <w:rPr>
          <w:rFonts w:eastAsia="Times New Roman" w:cs="Times New Roman"/>
          <w:szCs w:val="24"/>
        </w:rPr>
        <w:t>σθούς, για τις συντάξεις κλπ</w:t>
      </w:r>
      <w:r>
        <w:rPr>
          <w:rFonts w:eastAsia="Times New Roman" w:cs="Times New Roman"/>
          <w:szCs w:val="24"/>
        </w:rPr>
        <w:t>.</w:t>
      </w:r>
      <w:r>
        <w:rPr>
          <w:rFonts w:eastAsia="Times New Roman" w:cs="Times New Roman"/>
          <w:szCs w:val="24"/>
        </w:rPr>
        <w:t xml:space="preserve"> και με σχέδια νόμου που έχουμε καταθέσει; Θα επανέλθουν σε αυτά τα επίπεδα ή θα είναι σε αυτή τη δραματική, τραγική κατάσταση που βιώνει βεβαίως η πλειοψηφία του λαού μας, αλλά ακόμα περισσότερο οι οικογένειες και τα ίδια τα ά</w:t>
      </w:r>
      <w:r>
        <w:rPr>
          <w:rFonts w:eastAsia="Times New Roman" w:cs="Times New Roman"/>
          <w:szCs w:val="24"/>
        </w:rPr>
        <w:t>τομα με αναπηρία;</w:t>
      </w:r>
    </w:p>
    <w:p w14:paraId="6BA704F5"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Μπροστά σε όλη αυτή την κατάσταση και την εξέλιξη έρχεται και ένα άλλο γεγονός, το οποίο βεβαίως γεμίζει δικαιολογημένα με ανασφάλεια -αλλά βρίσκονται και σε αναβρασμό και νομίζω ότι είναι σε γνώση του Υπουργείου- τις οικογένειες των αναπ</w:t>
      </w:r>
      <w:r>
        <w:rPr>
          <w:rFonts w:eastAsia="Times New Roman" w:cs="Times New Roman"/>
          <w:szCs w:val="24"/>
        </w:rPr>
        <w:t xml:space="preserve">ήρων, με τις εξαγγελίες από τη μεριά του Υπουργείου περί νέου </w:t>
      </w:r>
      <w:r>
        <w:rPr>
          <w:rFonts w:eastAsia="Times New Roman" w:cs="Times New Roman"/>
          <w:szCs w:val="24"/>
        </w:rPr>
        <w:lastRenderedPageBreak/>
        <w:t xml:space="preserve">θεσμικού πλαισίου για τις αναπηρικές συντάξεις και τα επιδόματα των ΑΜΕΑ, ενδεχομένως ως το τέλος του χρόνου όπως έχει ειπωθεί. </w:t>
      </w:r>
    </w:p>
    <w:p w14:paraId="6BA704F6"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w:t>
      </w:r>
      <w:r>
        <w:rPr>
          <w:rFonts w:eastAsia="Times New Roman" w:cs="Times New Roman"/>
          <w:szCs w:val="24"/>
        </w:rPr>
        <w:t>υ κυρίου Αντιπροέδρου)</w:t>
      </w:r>
    </w:p>
    <w:p w14:paraId="6BA704F7"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Είναι δικαιολογημένος ο αναβρασμός πολύ περισσότερο στο χώρο των οικογενειών και των ΑΜΕΑ, γιατί έγινε ευρέως γνωστό με δημοσιεύματα στη χώρα μας και στο εξωτερικό, τα οποία δεν διαψεύστηκαν από την Κυβέρνηση, από το Υπουργείο, περί </w:t>
      </w:r>
      <w:r>
        <w:rPr>
          <w:rFonts w:eastAsia="Times New Roman" w:cs="Times New Roman"/>
          <w:szCs w:val="24"/>
        </w:rPr>
        <w:t>αποποίησης του κράτους και των ασφαλιστικών ταμείων από την ευθύνη για την απονομή των αναπηρικών συντάξεων. Με βάση το σχέδιο</w:t>
      </w:r>
      <w:r>
        <w:rPr>
          <w:rFonts w:eastAsia="Times New Roman" w:cs="Times New Roman"/>
          <w:szCs w:val="24"/>
        </w:rPr>
        <w:t>,</w:t>
      </w:r>
      <w:r>
        <w:rPr>
          <w:rFonts w:eastAsia="Times New Roman" w:cs="Times New Roman"/>
          <w:szCs w:val="24"/>
        </w:rPr>
        <w:t xml:space="preserve"> οι συντάξεις αναπηρίας θα δίνονται από ιδιωτικές ασφαλιστικές εταιρείες ύστερα από ειδικά ασφαλιστικά συμβόλαια</w:t>
      </w:r>
      <w:r>
        <w:rPr>
          <w:rFonts w:eastAsia="Times New Roman" w:cs="Times New Roman"/>
          <w:szCs w:val="24"/>
        </w:rPr>
        <w:t>,</w:t>
      </w:r>
      <w:r>
        <w:rPr>
          <w:rFonts w:eastAsia="Times New Roman" w:cs="Times New Roman"/>
          <w:szCs w:val="24"/>
        </w:rPr>
        <w:t xml:space="preserve"> που θα υπογράφο</w:t>
      </w:r>
      <w:r>
        <w:rPr>
          <w:rFonts w:eastAsia="Times New Roman" w:cs="Times New Roman"/>
          <w:szCs w:val="24"/>
        </w:rPr>
        <w:t xml:space="preserve">υν οι εργαζόμενοι με τους εργοδότες. </w:t>
      </w:r>
    </w:p>
    <w:p w14:paraId="6BA704F8"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Αυτό εμείς το γνωρίζουμε και εσείς το γνωρίζετε, απλώς εσείς ακολουθείτε αυτήν την πολιτική και στον τομέα αυτό, η οποία κινείται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εντός τ</w:t>
      </w:r>
      <w:r>
        <w:rPr>
          <w:rFonts w:eastAsia="Times New Roman" w:cs="Times New Roman"/>
          <w:szCs w:val="24"/>
        </w:rPr>
        <w:t>ου</w:t>
      </w:r>
      <w:r>
        <w:rPr>
          <w:rFonts w:eastAsia="Times New Roman" w:cs="Times New Roman"/>
          <w:szCs w:val="24"/>
        </w:rPr>
        <w:t xml:space="preserve"> πλα</w:t>
      </w:r>
      <w:r>
        <w:rPr>
          <w:rFonts w:eastAsia="Times New Roman" w:cs="Times New Roman"/>
          <w:szCs w:val="24"/>
        </w:rPr>
        <w:t>ισίου</w:t>
      </w:r>
      <w:r>
        <w:rPr>
          <w:rFonts w:eastAsia="Times New Roman" w:cs="Times New Roman"/>
          <w:szCs w:val="24"/>
        </w:rPr>
        <w:t xml:space="preserve"> και των κατευθύνσεων της Ευρωπαϊκής Ένωσης, αλλά και της υλ</w:t>
      </w:r>
      <w:r>
        <w:rPr>
          <w:rFonts w:eastAsia="Times New Roman" w:cs="Times New Roman"/>
          <w:szCs w:val="24"/>
        </w:rPr>
        <w:t>οποίησης των προτάσεων του ΟΟΣΑ για την Ελλάδα</w:t>
      </w:r>
      <w:r>
        <w:rPr>
          <w:rFonts w:eastAsia="Times New Roman" w:cs="Times New Roman"/>
          <w:szCs w:val="24"/>
        </w:rPr>
        <w:t>,</w:t>
      </w:r>
      <w:r>
        <w:rPr>
          <w:rFonts w:eastAsia="Times New Roman" w:cs="Times New Roman"/>
          <w:szCs w:val="24"/>
        </w:rPr>
        <w:t xml:space="preserve"> που αφορούν τη δραστική </w:t>
      </w:r>
      <w:r>
        <w:rPr>
          <w:rFonts w:eastAsia="Times New Roman" w:cs="Times New Roman"/>
          <w:szCs w:val="24"/>
        </w:rPr>
        <w:lastRenderedPageBreak/>
        <w:t>συρρίκνωση των αναπηρικών συντάξεων και των επιδομάτων των ΑΜΕΑ, μέσω της σύνδεσής τους με το κατώτερο εγγυημένο εισόδημα, τα περιουσιακά στοιχεία κατ’ επέκταση, αλλά και τη λεγόμενη λ</w:t>
      </w:r>
      <w:r>
        <w:rPr>
          <w:rFonts w:eastAsia="Times New Roman" w:cs="Times New Roman"/>
          <w:szCs w:val="24"/>
        </w:rPr>
        <w:t>ειτουργικότητα του αναπήρου.</w:t>
      </w:r>
    </w:p>
    <w:p w14:paraId="6BA704F9"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επαν</w:t>
      </w:r>
      <w:r>
        <w:rPr>
          <w:rFonts w:eastAsia="Times New Roman" w:cs="Times New Roman"/>
          <w:szCs w:val="24"/>
        </w:rPr>
        <w:t xml:space="preserve">ειλημμένα το </w:t>
      </w:r>
      <w:r>
        <w:rPr>
          <w:rFonts w:eastAsia="Times New Roman" w:cs="Times New Roman"/>
          <w:szCs w:val="24"/>
        </w:rPr>
        <w:t>κουδούνι λήξεως του χρόνου ομιλίας του κυρίου Αντιπροέδρου)</w:t>
      </w:r>
    </w:p>
    <w:p w14:paraId="6BA704FA"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Επανέρχομαι και κλείνω και ευχαριστώ, κύριε Πρόεδρε, και συγγνώμη για την κατάχρηση του χρόνου. </w:t>
      </w:r>
    </w:p>
    <w:p w14:paraId="6BA704FB"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Δείτε τώρα: Η σκλήρυνση κατά</w:t>
      </w:r>
      <w:r>
        <w:rPr>
          <w:rFonts w:eastAsia="Times New Roman" w:cs="Times New Roman"/>
          <w:szCs w:val="24"/>
        </w:rPr>
        <w:t xml:space="preserve"> πλάκας, για να έχει αυτά τα ευεργετήματα που μας αναφέρατε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κύριε Υπουργέ, πρέπει να έχει αναπηρία 80%. Εάν πάει όμως ο ασθενής με σκλήρυνση κατά πλάκας περιπατητικός, για παράδειγμα, διότι εκείνη την περίοδο, εκείνες τις ημέρες το πρό</w:t>
      </w:r>
      <w:r>
        <w:rPr>
          <w:rFonts w:eastAsia="Times New Roman" w:cs="Times New Roman"/>
          <w:szCs w:val="24"/>
        </w:rPr>
        <w:t xml:space="preserve">βλημα </w:t>
      </w:r>
      <w:r>
        <w:rPr>
          <w:rFonts w:eastAsia="Times New Roman" w:cs="Times New Roman"/>
          <w:szCs w:val="24"/>
        </w:rPr>
        <w:lastRenderedPageBreak/>
        <w:t>υγείας του είναι σε ύφεση, λόγω και της αγωγής ενδεχομένως που ακολουθεί, θα του δώσουν 50% αναπηρία και χάνει όλα ή μέρος των «ευεργετημάτων» από τα επιδόματα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από όποια, τέλος πάντων, «προνόμια» έχει.</w:t>
      </w:r>
    </w:p>
    <w:p w14:paraId="6BA704FC"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6BA704FD"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Δηλαδή, θα πρέπει να πάει ο άλλος με το καροτσάκι –τα ξέρω αυτά πολύ καλά, γιατί είμαι και γιατρός- να είναι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σε φάση όξυνσης του προβλήματός του και να περιμένει αν</w:t>
      </w:r>
      <w:r>
        <w:rPr>
          <w:rFonts w:eastAsia="Times New Roman" w:cs="Times New Roman"/>
          <w:szCs w:val="24"/>
        </w:rPr>
        <w:t xml:space="preserve"> η </w:t>
      </w:r>
      <w:r>
        <w:rPr>
          <w:rFonts w:eastAsia="Times New Roman" w:cs="Times New Roman"/>
          <w:szCs w:val="24"/>
        </w:rPr>
        <w:t>ε</w:t>
      </w:r>
      <w:r>
        <w:rPr>
          <w:rFonts w:eastAsia="Times New Roman" w:cs="Times New Roman"/>
          <w:szCs w:val="24"/>
        </w:rPr>
        <w:t>πιτροπή θα του δώσει αυτά τα ποσοστά.</w:t>
      </w:r>
    </w:p>
    <w:p w14:paraId="6BA704FE"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Άρα, εδώ είναι ένα ζήτημα σημαντικό. Πέρα, βεβαίως</w:t>
      </w:r>
      <w:r>
        <w:rPr>
          <w:rFonts w:eastAsia="Times New Roman" w:cs="Times New Roman"/>
          <w:szCs w:val="24"/>
        </w:rPr>
        <w:t>,</w:t>
      </w:r>
      <w:r>
        <w:rPr>
          <w:rFonts w:eastAsia="Times New Roman" w:cs="Times New Roman"/>
          <w:szCs w:val="24"/>
        </w:rPr>
        <w:t xml:space="preserve"> και από την πολιτική που ακολουθείτε…</w:t>
      </w:r>
    </w:p>
    <w:p w14:paraId="6BA704FF"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Είστε σαφής, κύριε </w:t>
      </w:r>
      <w:proofErr w:type="spellStart"/>
      <w:r>
        <w:rPr>
          <w:rFonts w:eastAsia="Times New Roman" w:cs="Times New Roman"/>
          <w:szCs w:val="24"/>
        </w:rPr>
        <w:t>Λαμπρούλη</w:t>
      </w:r>
      <w:proofErr w:type="spellEnd"/>
      <w:r>
        <w:rPr>
          <w:rFonts w:eastAsia="Times New Roman" w:cs="Times New Roman"/>
          <w:szCs w:val="24"/>
        </w:rPr>
        <w:t>.</w:t>
      </w:r>
    </w:p>
    <w:p w14:paraId="6BA70500"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…είναι </w:t>
      </w:r>
      <w:r>
        <w:rPr>
          <w:rFonts w:eastAsia="Times New Roman" w:cs="Times New Roman"/>
          <w:szCs w:val="24"/>
        </w:rPr>
        <w:t>σημαντικό να μας πείτε τι θα γίνει με τα ΚΕΠΑ και με τους βαθμούς αναπηρίας και αν προς αυτήν την κατεύθυνση η Κυβέρνηση, το Υπουργείο, αν θέλετε, θα προβεί σε νέες αναθεωρήσεις των κανονισμών αυτών.</w:t>
      </w:r>
    </w:p>
    <w:p w14:paraId="6BA70501"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o ΣΤ΄ Αντιπρόεδρος της Βουλής κ. Γεώργι</w:t>
      </w:r>
      <w:r>
        <w:rPr>
          <w:rFonts w:eastAsia="Times New Roman" w:cs="Times New Roman"/>
          <w:szCs w:val="24"/>
        </w:rPr>
        <w:t xml:space="preserve">ος </w:t>
      </w:r>
      <w:proofErr w:type="spellStart"/>
      <w:r>
        <w:rPr>
          <w:rFonts w:eastAsia="Times New Roman" w:cs="Times New Roman"/>
          <w:szCs w:val="24"/>
        </w:rPr>
        <w:t>Λαμπρούλης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BA70502"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6BA70503"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ΑΝΑΣΤΑΣΙΟΣ ΠΕΤΡΟΠ</w:t>
      </w:r>
      <w:r>
        <w:rPr>
          <w:rFonts w:eastAsia="Times New Roman" w:cs="Times New Roman"/>
          <w:b/>
          <w:szCs w:val="24"/>
        </w:rPr>
        <w:t xml:space="preserve">ΟΥΛΟΣ (Υφυπουργός Εργασίας, Κοινωνικής Ασφάλισης και Κοινωνικής Αλληλεγγύης): </w:t>
      </w:r>
      <w:r>
        <w:rPr>
          <w:rFonts w:eastAsia="Times New Roman" w:cs="Times New Roman"/>
          <w:szCs w:val="24"/>
        </w:rPr>
        <w:t xml:space="preserve">Ως γιατρός, κύριε </w:t>
      </w:r>
      <w:proofErr w:type="spellStart"/>
      <w:r>
        <w:rPr>
          <w:rFonts w:eastAsia="Times New Roman" w:cs="Times New Roman"/>
          <w:szCs w:val="24"/>
        </w:rPr>
        <w:t>Λαμπρούλη</w:t>
      </w:r>
      <w:proofErr w:type="spellEnd"/>
      <w:r>
        <w:rPr>
          <w:rFonts w:eastAsia="Times New Roman" w:cs="Times New Roman"/>
          <w:szCs w:val="24"/>
        </w:rPr>
        <w:t>, θα συμφωνήσετε μαζί μου, που δεν είμαι γιατρός, ότι τα άτομα που πάσχουν από αυτήν την ασθένεια, την σκλήρυνση κατά πλάκας, δεν είναι ανάπηρα. Τα άτο</w:t>
      </w:r>
      <w:r>
        <w:rPr>
          <w:rFonts w:eastAsia="Times New Roman" w:cs="Times New Roman"/>
          <w:szCs w:val="24"/>
        </w:rPr>
        <w:t>μα που πάσχουν απ’ αυτήν την ασθένεια δεν είναι ανάπηρα σε κάθε περίπτωση. Μπορεί να είναι ένας μικρός βαθμός της πάθησης.</w:t>
      </w:r>
    </w:p>
    <w:p w14:paraId="6BA70504"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Τι κανονίζει τον όρο «αναπηρία», κύριε Υπουργέ; Τι θα πει «ανάπηρος»; </w:t>
      </w:r>
    </w:p>
    <w:p w14:paraId="6BA70505"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w:t>
      </w:r>
      <w:r>
        <w:rPr>
          <w:rFonts w:eastAsia="Times New Roman" w:cs="Times New Roman"/>
          <w:b/>
          <w:szCs w:val="24"/>
        </w:rPr>
        <w:t>ΠΕΤΡΟΠΟΥΛΟΣ (Υφυπουργός Εργασίας, Κοινωνικής Ασφάλισης και Κοινωνικής Αλληλεγγύης):</w:t>
      </w:r>
      <w:r>
        <w:rPr>
          <w:rFonts w:eastAsia="Times New Roman" w:cs="Times New Roman"/>
          <w:szCs w:val="24"/>
        </w:rPr>
        <w:t xml:space="preserve"> Θα σας πω.</w:t>
      </w:r>
    </w:p>
    <w:p w14:paraId="6BA70506"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Για πείτε μας.</w:t>
      </w:r>
    </w:p>
    <w:p w14:paraId="6BA70507"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w:t>
      </w:r>
      <w:r>
        <w:rPr>
          <w:rFonts w:eastAsia="Times New Roman" w:cs="Times New Roman"/>
          <w:szCs w:val="24"/>
        </w:rPr>
        <w:t>Εγώ θεωρώ τον κάθε άνθρωπο που πάσχει ως άνθρωπο ικανό δικαιωμάτων. Επομένως, η φροντίδα μας πρέπει να είναι…</w:t>
      </w:r>
    </w:p>
    <w:p w14:paraId="6BA70508"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Ναι, αλλά τα στερείτε αυτά τα δικαιώματα.</w:t>
      </w:r>
    </w:p>
    <w:p w14:paraId="6BA70509"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w:t>
      </w:r>
      <w:r>
        <w:rPr>
          <w:rFonts w:eastAsia="Times New Roman" w:cs="Times New Roman"/>
          <w:b/>
          <w:szCs w:val="24"/>
        </w:rPr>
        <w:t>ής Ασφάλισης και Κοινωνικής Αλληλεγγύης):</w:t>
      </w:r>
      <w:r>
        <w:rPr>
          <w:rFonts w:eastAsia="Times New Roman" w:cs="Times New Roman"/>
          <w:szCs w:val="24"/>
        </w:rPr>
        <w:t xml:space="preserve"> Επιτρέψτε μου να σας πω.</w:t>
      </w:r>
    </w:p>
    <w:p w14:paraId="6BA7050A"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κύριε </w:t>
      </w:r>
      <w:proofErr w:type="spellStart"/>
      <w:r>
        <w:rPr>
          <w:rFonts w:eastAsia="Times New Roman" w:cs="Times New Roman"/>
          <w:szCs w:val="24"/>
        </w:rPr>
        <w:t>Λαμπρούλη</w:t>
      </w:r>
      <w:proofErr w:type="spellEnd"/>
      <w:r>
        <w:rPr>
          <w:rFonts w:eastAsia="Times New Roman" w:cs="Times New Roman"/>
          <w:szCs w:val="24"/>
        </w:rPr>
        <w:t>.</w:t>
      </w:r>
    </w:p>
    <w:p w14:paraId="6BA7050B"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Μου έκανε εντύπωση που λέτε «σκλήρ</w:t>
      </w:r>
      <w:r>
        <w:rPr>
          <w:rFonts w:eastAsia="Times New Roman" w:cs="Times New Roman"/>
          <w:szCs w:val="24"/>
        </w:rPr>
        <w:t>υνση κατά πλάκας». Με σκλήρυνση κατά πλάκας ξέρω πάρα πολλά άτομα…</w:t>
      </w:r>
    </w:p>
    <w:p w14:paraId="6BA7050C"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Κι εγώ ξέρω.</w:t>
      </w:r>
    </w:p>
    <w:p w14:paraId="6BA7050D"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…τα οποία είναι υγιέστατα κατά</w:t>
      </w:r>
      <w:r>
        <w:rPr>
          <w:rFonts w:eastAsia="Times New Roman" w:cs="Times New Roman"/>
          <w:szCs w:val="24"/>
        </w:rPr>
        <w:t xml:space="preserve"> τ’ άλλα για να παρέχουν εργασία, να δουλεύουν κανονικά.</w:t>
      </w:r>
    </w:p>
    <w:p w14:paraId="6BA7050E"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Συγγνώμη, κύριε Πρόεδρε. Ας μην αναφέρεται ο κύριος Υπουργός, διότι δεν γνωρίζει, όχι γιατί δεν είναι γιατρός. Δεν γνωρίζει τι συμβαίνει.</w:t>
      </w:r>
    </w:p>
    <w:p w14:paraId="6BA7050F"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(Γεώργιος Βαρεμένος):</w:t>
      </w:r>
      <w:r>
        <w:rPr>
          <w:rFonts w:eastAsia="Times New Roman" w:cs="Times New Roman"/>
          <w:szCs w:val="24"/>
        </w:rPr>
        <w:t xml:space="preserve"> Είναι στην κρίση όλων όσα λέει ο κύριος Υπουργός και όσα λέτε κι εσείς.</w:t>
      </w:r>
    </w:p>
    <w:p w14:paraId="6BA70510"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Καλώς.</w:t>
      </w:r>
    </w:p>
    <w:p w14:paraId="6BA70511"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Τα ΚΕΠΑ κρίνουν τον βαθμό της αδυναμίας κάποιου να εργαστε</w:t>
      </w:r>
      <w:r>
        <w:rPr>
          <w:rFonts w:eastAsia="Times New Roman" w:cs="Times New Roman"/>
          <w:szCs w:val="24"/>
        </w:rPr>
        <w:t>ί -αυτό είναι που κρίνουν- και την πάθηση και το μέγεθος της πάθησης. Γι’ αυτό έχει και ποσοστώσεις.</w:t>
      </w:r>
    </w:p>
    <w:p w14:paraId="6BA70512"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Κρίνουν τον βαθμό αναπηρίας με βάση την κινητικότητα του αναπήρου στη συγκεκριμένη νόσο. Γι’ αυτό σας εί</w:t>
      </w:r>
      <w:r>
        <w:rPr>
          <w:rFonts w:eastAsia="Times New Roman" w:cs="Times New Roman"/>
          <w:szCs w:val="24"/>
        </w:rPr>
        <w:t>πα. Αν ο άλλος έρχεται με αναπηρικό καροτσάκι στα ΚΕΠΑ, θα του δώσουν ένα 80% ποσοστό αναπηρίας στην όξυνση της πάθησης. Αυτό γίνεται.</w:t>
      </w:r>
    </w:p>
    <w:p w14:paraId="6BA70513"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ήσασταν σαφής. Αφήστε να απαντήσει ο Υπουργός.</w:t>
      </w:r>
    </w:p>
    <w:p w14:paraId="6BA70514"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w:t>
      </w:r>
      <w:r>
        <w:rPr>
          <w:rFonts w:eastAsia="Times New Roman" w:cs="Times New Roman"/>
          <w:b/>
          <w:szCs w:val="24"/>
        </w:rPr>
        <w:t>Υφυπουργός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xml:space="preserve">, νόμιζα ότι θα συμφωνούσατε στην ανάγκη τον κάθε άνθρωπο να </w:t>
      </w:r>
      <w:r>
        <w:rPr>
          <w:rFonts w:eastAsia="Times New Roman" w:cs="Times New Roman"/>
          <w:szCs w:val="24"/>
        </w:rPr>
        <w:lastRenderedPageBreak/>
        <w:t>τον  αντιμετωπίζουμε ως άτομο αξιοπρεπές, που έχει ικανότητα δικαιωμάτων. Με αυτήν την έννοια είπα ότι δεν θε</w:t>
      </w:r>
      <w:r>
        <w:rPr>
          <w:rFonts w:eastAsia="Times New Roman" w:cs="Times New Roman"/>
          <w:szCs w:val="24"/>
        </w:rPr>
        <w:t>ωρώ κάποιον που πάσχει από μια ασθένεια ότι είναι απολύτως αδύνατον να παράσχει στην κοινωνική του ζωή και στην οικονομική του ζωή δραστηριότητα.</w:t>
      </w:r>
    </w:p>
    <w:p w14:paraId="6BA70515"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Τα ΚΕΠΑ κρίνουν το μέγεθος της δυνατότητας αυτής. Εγώ δεν μπορώ να μπω στις λεπτομέρειες του πώς λειτουργεί το</w:t>
      </w:r>
      <w:r>
        <w:rPr>
          <w:rFonts w:eastAsia="Times New Roman" w:cs="Times New Roman"/>
          <w:szCs w:val="24"/>
        </w:rPr>
        <w:t xml:space="preserve"> ΚΕΠΑ. Από τη θέση μου</w:t>
      </w:r>
      <w:r>
        <w:rPr>
          <w:rFonts w:eastAsia="Times New Roman" w:cs="Times New Roman"/>
          <w:szCs w:val="24"/>
        </w:rPr>
        <w:t>,</w:t>
      </w:r>
      <w:r>
        <w:rPr>
          <w:rFonts w:eastAsia="Times New Roman" w:cs="Times New Roman"/>
          <w:szCs w:val="24"/>
        </w:rPr>
        <w:t xml:space="preserve"> ευθύνης, όμως, είναι κάτι που με απασχολεί να δω πώς λειτουργεί, πώς πραγματικά ανταποκρίνεται στις υποχρεώσεις του ο γιατρός του ΚΕΠΑ και πρέπει να το δούμε, γιατί έχει πολλές όψεις αυτή η πλευρά. Πρέπει να διευρύνουμε τον αριθμό των σαράντα τριών νοσημά</w:t>
      </w:r>
      <w:r>
        <w:rPr>
          <w:rFonts w:eastAsia="Times New Roman" w:cs="Times New Roman"/>
          <w:szCs w:val="24"/>
        </w:rPr>
        <w:t xml:space="preserve">των, τα οποία έχουν οριστεί ποια είναι για να μην επανέρχεται κάποιος στη διαδικασία της εξέτασης. Πρέπει να τα διευρύνουμε. Διαπιστώνω ότι λείπουν ασθένειες και δεν έχει νόημα, αφού υπάρχουν αυτές, να οδηγούν τον ασφαλισμένο, τον εξεταζόμενο, από τα ΚΕΠΑ </w:t>
      </w:r>
      <w:r>
        <w:rPr>
          <w:rFonts w:eastAsia="Times New Roman" w:cs="Times New Roman"/>
          <w:szCs w:val="24"/>
        </w:rPr>
        <w:t xml:space="preserve">ξανά στη </w:t>
      </w:r>
      <w:r>
        <w:rPr>
          <w:rFonts w:eastAsia="Times New Roman" w:cs="Times New Roman"/>
          <w:szCs w:val="24"/>
        </w:rPr>
        <w:t>ε</w:t>
      </w:r>
      <w:r>
        <w:rPr>
          <w:rFonts w:eastAsia="Times New Roman" w:cs="Times New Roman"/>
          <w:szCs w:val="24"/>
        </w:rPr>
        <w:t>πιτροπή. Πρέπει αυτό να το διευρύνουμε. Το έχω πει και είναι κάτι που κάνουμε στη διαδικασία αυτή.</w:t>
      </w:r>
    </w:p>
    <w:p w14:paraId="6BA70516"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Επομένως, θα συμφωνήσετε κι εσείς ότι είναι κάτι το οποίο πρέπει να δούμε με μεγάλη ευαισθησία, μ’ έναν τρόπο που πραγματικά έχει στο επίκεντρο τον</w:t>
      </w:r>
      <w:r>
        <w:rPr>
          <w:rFonts w:eastAsia="Times New Roman" w:cs="Times New Roman"/>
          <w:szCs w:val="24"/>
        </w:rPr>
        <w:t xml:space="preserve"> άνθρωπο που έχει ικανότητες και όχι ένα άτομο το οποίο οδηγούμε σε μια αποβολή από την κοινωνική και οικονομική ζωή. Φυσικά, δεν είναι μέσα ούτε στις δικές σας σκέψεις ούτε και στις δικές μας κάτι τέτοιο.</w:t>
      </w:r>
    </w:p>
    <w:p w14:paraId="6BA70517"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b/>
          <w:szCs w:val="24"/>
        </w:rPr>
        <w:t xml:space="preserve"> </w:t>
      </w:r>
      <w:r>
        <w:rPr>
          <w:rFonts w:eastAsia="Times New Roman" w:cs="Times New Roman"/>
          <w:szCs w:val="24"/>
        </w:rPr>
        <w:t>Δεν είπε κανένας αυτό το πράγμα.</w:t>
      </w:r>
    </w:p>
    <w:p w14:paraId="6BA70518"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Σχετικά με την αναπηρία ατόμων, που κάποιοι σκέφθηκαν να έχουν κάλυψη από ιδιωτικές ασφαλιστικές εταιρείες, όπως και από ατυχήμ</w:t>
      </w:r>
      <w:r>
        <w:rPr>
          <w:rFonts w:eastAsia="Times New Roman" w:cs="Times New Roman"/>
          <w:szCs w:val="24"/>
        </w:rPr>
        <w:t>ατα κ.λπ., ακούστηκε αυτό -ειπώθηκε από κάποιους κύκλους, τα είδαμε κι εμείς σε δημοσιεύματα- δεν είναι κάτι που είναι δυνατόν καν να συζητήσουμε.</w:t>
      </w:r>
    </w:p>
    <w:p w14:paraId="6BA70519"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Η Κυβέρνηση το έχει δηλώσει αυτό. Δεν είναι κάτι που μπορούμε ούτε καν να εξετάσουμε ως αρχή συζήτησης. Η κοι</w:t>
      </w:r>
      <w:r>
        <w:rPr>
          <w:rFonts w:eastAsia="Times New Roman" w:cs="Times New Roman"/>
          <w:szCs w:val="24"/>
        </w:rPr>
        <w:t xml:space="preserve">νωνική ασφάλιση κυρίως πρέπει να προστατεύει τους πιο αδύναμους και αυτό κάναμε και με τη νομοθετική μας πρωτοβουλία από τον Απρίλιο του 2015. Για πρώτη φορά αντιμετωπίσαμε το </w:t>
      </w:r>
      <w:r>
        <w:rPr>
          <w:rFonts w:eastAsia="Times New Roman" w:cs="Times New Roman"/>
          <w:szCs w:val="24"/>
        </w:rPr>
        <w:lastRenderedPageBreak/>
        <w:t xml:space="preserve">πρόβλημα της </w:t>
      </w:r>
      <w:proofErr w:type="spellStart"/>
      <w:r>
        <w:rPr>
          <w:rFonts w:eastAsia="Times New Roman" w:cs="Times New Roman"/>
          <w:szCs w:val="24"/>
        </w:rPr>
        <w:t>προνοιακής</w:t>
      </w:r>
      <w:proofErr w:type="spellEnd"/>
      <w:r>
        <w:rPr>
          <w:rFonts w:eastAsia="Times New Roman" w:cs="Times New Roman"/>
          <w:szCs w:val="24"/>
        </w:rPr>
        <w:t xml:space="preserve"> πολιτικής στη βάση των πραγματικών αναγκών των ανθρώπων,</w:t>
      </w:r>
      <w:r>
        <w:rPr>
          <w:rFonts w:eastAsia="Times New Roman" w:cs="Times New Roman"/>
          <w:szCs w:val="24"/>
        </w:rPr>
        <w:t xml:space="preserve"> γιατί έχουμε ανθρωπιστική κρίση και από τον Απρίλιο του 2015 παρέχουμε ένα ποσό περίπου 900 εκατομμύρια ευρώ για την επιδοματική μας πολιτική.</w:t>
      </w:r>
    </w:p>
    <w:p w14:paraId="6BA7051A"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Σε κα</w:t>
      </w:r>
      <w:r>
        <w:rPr>
          <w:rFonts w:eastAsia="Times New Roman" w:cs="Times New Roman"/>
          <w:szCs w:val="24"/>
        </w:rPr>
        <w:t>μ</w:t>
      </w:r>
      <w:r>
        <w:rPr>
          <w:rFonts w:eastAsia="Times New Roman" w:cs="Times New Roman"/>
          <w:szCs w:val="24"/>
        </w:rPr>
        <w:t>μιά περίπτωση, δεν έχουμε δώσει κατεύθυνση ως Υπουργείο στους δήμους να κάνουν περικοπές. Σε κα</w:t>
      </w:r>
      <w:r>
        <w:rPr>
          <w:rFonts w:eastAsia="Times New Roman" w:cs="Times New Roman"/>
          <w:szCs w:val="24"/>
        </w:rPr>
        <w:t>μ</w:t>
      </w:r>
      <w:r>
        <w:rPr>
          <w:rFonts w:eastAsia="Times New Roman" w:cs="Times New Roman"/>
          <w:szCs w:val="24"/>
        </w:rPr>
        <w:t>μιά περίπτ</w:t>
      </w:r>
      <w:r>
        <w:rPr>
          <w:rFonts w:eastAsia="Times New Roman" w:cs="Times New Roman"/>
          <w:szCs w:val="24"/>
        </w:rPr>
        <w:t xml:space="preserve">ωση. Έχω διαπιστώσει μέσα στη δουλειά που κάνουμε στο Υπουργείο την πρωτοβουλία δήμων, που μόνοι τους, από τα δικά τους κονδύλια, του δήμου, εισήγαγαν κάποια δικά τους </w:t>
      </w:r>
      <w:proofErr w:type="spellStart"/>
      <w:r>
        <w:rPr>
          <w:rFonts w:eastAsia="Times New Roman" w:cs="Times New Roman"/>
          <w:szCs w:val="24"/>
        </w:rPr>
        <w:t>προνοιακά</w:t>
      </w:r>
      <w:proofErr w:type="spellEnd"/>
      <w:r>
        <w:rPr>
          <w:rFonts w:eastAsia="Times New Roman" w:cs="Times New Roman"/>
          <w:szCs w:val="24"/>
        </w:rPr>
        <w:t xml:space="preserve"> επιδόματα δικής τους έμπνευσής και τα περικόπτουν. Αυτό είναι κάτι που δεν γνω</w:t>
      </w:r>
      <w:r>
        <w:rPr>
          <w:rFonts w:eastAsia="Times New Roman" w:cs="Times New Roman"/>
          <w:szCs w:val="24"/>
        </w:rPr>
        <w:t>ρίζουμε.</w:t>
      </w:r>
    </w:p>
    <w:p w14:paraId="6BA7051B" w14:textId="77777777" w:rsidR="005F34FB" w:rsidRDefault="00727C28">
      <w:pPr>
        <w:spacing w:after="0" w:line="600" w:lineRule="auto"/>
        <w:jc w:val="both"/>
        <w:rPr>
          <w:rFonts w:eastAsia="Times New Roman" w:cs="Times New Roman"/>
          <w:szCs w:val="24"/>
        </w:rPr>
      </w:pPr>
      <w:r>
        <w:rPr>
          <w:rFonts w:eastAsia="Times New Roman" w:cs="Times New Roman"/>
          <w:szCs w:val="24"/>
        </w:rPr>
        <w:t xml:space="preserve">Ξέρουμε ότι μπορεί να συμβαίνει αυτό. Με πρωτοβουλία δήμων έχουν δοθεί κάποια χρήματα. </w:t>
      </w:r>
    </w:p>
    <w:p w14:paraId="6BA7051C"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Τελειώνω με το παράδειγμα</w:t>
      </w:r>
      <w:r>
        <w:rPr>
          <w:rFonts w:eastAsia="Times New Roman" w:cs="Times New Roman"/>
          <w:szCs w:val="24"/>
        </w:rPr>
        <w:t>,</w:t>
      </w:r>
      <w:r>
        <w:rPr>
          <w:rFonts w:eastAsia="Times New Roman" w:cs="Times New Roman"/>
          <w:szCs w:val="24"/>
        </w:rPr>
        <w:t xml:space="preserve"> που είπατε: Είπατε για ασφαλισμένη εβδομήντα οκτώ ετών με 81% αναπηρία. Στον λογαριασμό της υπάρχει αυτή τη στιγμή το ποσό από τις 8 Σεπτεμβρίου. Επεστράφη όποιο ποσό είχε απωλέσει οποιοσδήποτε είχε τέτοια αναπηρία. </w:t>
      </w:r>
    </w:p>
    <w:p w14:paraId="6BA7051D"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ΛΑΜΠΡΟΥΛΗΣ (ΣΤ΄ Αντιπρόεδρος </w:t>
      </w:r>
      <w:r>
        <w:rPr>
          <w:rFonts w:eastAsia="Times New Roman" w:cs="Times New Roman"/>
          <w:b/>
          <w:szCs w:val="24"/>
        </w:rPr>
        <w:t>της Βουλής):</w:t>
      </w:r>
      <w:r>
        <w:rPr>
          <w:rFonts w:eastAsia="Times New Roman" w:cs="Times New Roman"/>
          <w:szCs w:val="24"/>
        </w:rPr>
        <w:t xml:space="preserve"> Η αίτηση-ένστασή της έγινε στις 9 Σεπτεμβρίου. Εσείς είπατε για 8 Σεπτεμβρίου. </w:t>
      </w:r>
    </w:p>
    <w:p w14:paraId="6BA7051E"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Ισχύει. Δεν έχει σημασία. </w:t>
      </w:r>
    </w:p>
    <w:p w14:paraId="6BA7051F"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Επομένως, αυτά που εξαγγέλλουμε τα εφαρμό</w:t>
      </w:r>
      <w:r>
        <w:rPr>
          <w:rFonts w:eastAsia="Times New Roman" w:cs="Times New Roman"/>
          <w:szCs w:val="24"/>
        </w:rPr>
        <w:t>ζουμε, όπως και αυτό που εξαγγέλθηκε για το πάγωμα των εισφορών, γιατί αύριο θα είναι τίτλος ότι κάτι άλλο είπα σήμερα. Το λέω ξανά αυτό που είπε ο Πρωθυπουργός για το πάγωμα των οφειλών. Ισχύει στο ακέραιο.</w:t>
      </w:r>
    </w:p>
    <w:p w14:paraId="6BA70520"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w:t>
      </w:r>
      <w:r>
        <w:rPr>
          <w:rFonts w:eastAsia="Times New Roman" w:cs="Times New Roman"/>
          <w:szCs w:val="24"/>
        </w:rPr>
        <w:t>ύριε Υπουργέ, για την παρουσία σας.</w:t>
      </w:r>
    </w:p>
    <w:p w14:paraId="6BA70521"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Ο Βουλευτής κ. Παναγιώτης </w:t>
      </w:r>
      <w:proofErr w:type="spellStart"/>
      <w:r>
        <w:rPr>
          <w:rFonts w:eastAsia="Times New Roman" w:cs="Times New Roman"/>
          <w:szCs w:val="24"/>
        </w:rPr>
        <w:t>Μηταράκης</w:t>
      </w:r>
      <w:proofErr w:type="spellEnd"/>
      <w:r>
        <w:rPr>
          <w:rFonts w:eastAsia="Times New Roman" w:cs="Times New Roman"/>
          <w:szCs w:val="24"/>
        </w:rPr>
        <w:t xml:space="preserve"> ζητεί άδεια απουσίας στο Ηνωμένο Βασίλειο από 3 Οκτωβρίου έως 5 Οκτωβρίου </w:t>
      </w:r>
      <w:r>
        <w:rPr>
          <w:rFonts w:eastAsia="Times New Roman" w:cs="Times New Roman"/>
          <w:szCs w:val="24"/>
        </w:rPr>
        <w:t xml:space="preserve">2016 </w:t>
      </w:r>
      <w:r>
        <w:rPr>
          <w:rFonts w:eastAsia="Times New Roman" w:cs="Times New Roman"/>
          <w:szCs w:val="24"/>
        </w:rPr>
        <w:t>και άδεια απουσίας στο Κατάρ από 26 Οκτωβρίου έως 30 Οκτωβρίου</w:t>
      </w:r>
      <w:r>
        <w:rPr>
          <w:rFonts w:eastAsia="Times New Roman" w:cs="Times New Roman"/>
          <w:szCs w:val="24"/>
        </w:rPr>
        <w:t xml:space="preserve"> 2016</w:t>
      </w:r>
      <w:r>
        <w:rPr>
          <w:rFonts w:eastAsia="Times New Roman" w:cs="Times New Roman"/>
          <w:szCs w:val="24"/>
        </w:rPr>
        <w:t>. Η Βουλή εγκρίνει;</w:t>
      </w:r>
    </w:p>
    <w:p w14:paraId="6BA70522"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6BA70523"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w:t>
      </w:r>
      <w:r>
        <w:rPr>
          <w:rFonts w:eastAsia="Times New Roman" w:cs="Times New Roman"/>
          <w:szCs w:val="24"/>
        </w:rPr>
        <w:t>Συνεπ</w:t>
      </w:r>
      <w:r>
        <w:rPr>
          <w:rFonts w:eastAsia="Times New Roman" w:cs="Times New Roman"/>
          <w:szCs w:val="24"/>
        </w:rPr>
        <w:t>ώς η</w:t>
      </w:r>
      <w:r>
        <w:rPr>
          <w:rFonts w:eastAsia="Times New Roman" w:cs="Times New Roman"/>
          <w:szCs w:val="24"/>
        </w:rPr>
        <w:t xml:space="preserve"> Βουλή ενέκρινε τη ζητηθείσα άδεια.  </w:t>
      </w:r>
    </w:p>
    <w:p w14:paraId="6BA70524" w14:textId="77777777" w:rsidR="005F34FB" w:rsidRDefault="00727C28">
      <w:pPr>
        <w:spacing w:after="0" w:line="600" w:lineRule="auto"/>
        <w:ind w:firstLine="720"/>
        <w:jc w:val="both"/>
        <w:rPr>
          <w:rFonts w:eastAsia="Times New Roman"/>
          <w:color w:val="000000"/>
          <w:szCs w:val="24"/>
        </w:rPr>
      </w:pPr>
      <w:r>
        <w:rPr>
          <w:rFonts w:eastAsia="Times New Roman"/>
          <w:szCs w:val="24"/>
        </w:rPr>
        <w:t xml:space="preserve">Εισερχόμαστε στη συζήτηση της τέταρτης με αριθμό </w:t>
      </w:r>
      <w:r>
        <w:rPr>
          <w:rFonts w:eastAsia="Times New Roman"/>
          <w:color w:val="000000"/>
          <w:szCs w:val="24"/>
        </w:rPr>
        <w:t>1257/13-9-2016 επίκαιρης ερώτησης πρώτου κύκλου του Βουλευτή Λαρίσης των Ανεξαρτήτων Ελλήνων κ.</w:t>
      </w:r>
      <w:r>
        <w:rPr>
          <w:rFonts w:eastAsia="Times New Roman"/>
          <w:color w:val="000000"/>
          <w:szCs w:val="24"/>
        </w:rPr>
        <w:t xml:space="preserve"> </w:t>
      </w:r>
      <w:r>
        <w:rPr>
          <w:rFonts w:eastAsia="Times New Roman"/>
          <w:bCs/>
          <w:color w:val="000000"/>
          <w:szCs w:val="24"/>
        </w:rPr>
        <w:t>Βασιλείου Κ</w:t>
      </w:r>
      <w:r>
        <w:rPr>
          <w:rFonts w:eastAsia="Times New Roman"/>
          <w:bCs/>
          <w:color w:val="000000"/>
          <w:szCs w:val="24"/>
        </w:rPr>
        <w:t>όκκαλη</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Αγροτικής Ανάπτυξης και Τροφίμων,</w:t>
      </w:r>
      <w:r>
        <w:rPr>
          <w:rFonts w:eastAsia="Times New Roman"/>
          <w:color w:val="000000"/>
          <w:szCs w:val="24"/>
        </w:rPr>
        <w:t xml:space="preserve"> </w:t>
      </w:r>
      <w:r>
        <w:rPr>
          <w:rFonts w:eastAsia="Times New Roman"/>
          <w:color w:val="000000"/>
          <w:szCs w:val="24"/>
        </w:rPr>
        <w:t>σχετικά με τη δίκαιη αποζημίωση των πληγέντων παραγωγών από τον παγετό του Μαρτίου 2016, ο οποίος προκάλεσε εκτεταμένες ζημιές στις δενδροκαλλιέργειες του Νομού Λάρισας.</w:t>
      </w:r>
    </w:p>
    <w:p w14:paraId="6BA70525" w14:textId="77777777" w:rsidR="005F34FB" w:rsidRDefault="00727C28">
      <w:pPr>
        <w:spacing w:after="0" w:line="600" w:lineRule="auto"/>
        <w:ind w:firstLine="720"/>
        <w:jc w:val="both"/>
        <w:rPr>
          <w:rFonts w:eastAsia="Times New Roman"/>
          <w:color w:val="000000"/>
          <w:szCs w:val="24"/>
        </w:rPr>
      </w:pPr>
      <w:r>
        <w:rPr>
          <w:rFonts w:eastAsia="Times New Roman"/>
          <w:color w:val="000000"/>
          <w:szCs w:val="24"/>
        </w:rPr>
        <w:t xml:space="preserve">Κύριε Κόκκαλη, έχετε τον </w:t>
      </w:r>
      <w:r>
        <w:rPr>
          <w:rFonts w:eastAsia="Times New Roman"/>
          <w:color w:val="000000"/>
          <w:szCs w:val="24"/>
        </w:rPr>
        <w:t>λόγο για δύο λεπτά.</w:t>
      </w:r>
    </w:p>
    <w:p w14:paraId="6BA70526" w14:textId="77777777" w:rsidR="005F34FB" w:rsidRDefault="00727C28">
      <w:pPr>
        <w:spacing w:after="0" w:line="600" w:lineRule="auto"/>
        <w:ind w:firstLine="720"/>
        <w:jc w:val="both"/>
        <w:rPr>
          <w:rFonts w:eastAsia="Times New Roman"/>
          <w:color w:val="000000"/>
          <w:szCs w:val="24"/>
        </w:rPr>
      </w:pPr>
      <w:r>
        <w:rPr>
          <w:rFonts w:eastAsia="Times New Roman"/>
          <w:b/>
          <w:color w:val="000000"/>
          <w:szCs w:val="24"/>
        </w:rPr>
        <w:t>ΒΑΣΙΛΕΙΟΣ ΚΟΚΚΑΛΗΣ:</w:t>
      </w:r>
      <w:r>
        <w:rPr>
          <w:rFonts w:eastAsia="Times New Roman"/>
          <w:color w:val="000000"/>
          <w:szCs w:val="24"/>
        </w:rPr>
        <w:t xml:space="preserve"> Κύριε Υπουργέ, στις 26 Μαρτίου 2016 η περιοχή του Τυρνάβου επλήγη από παγετό. </w:t>
      </w:r>
    </w:p>
    <w:p w14:paraId="6BA70527" w14:textId="77777777" w:rsidR="005F34FB" w:rsidRDefault="00727C28">
      <w:pPr>
        <w:spacing w:after="0" w:line="600" w:lineRule="auto"/>
        <w:ind w:firstLine="720"/>
        <w:jc w:val="both"/>
        <w:rPr>
          <w:rFonts w:eastAsia="Times New Roman"/>
          <w:color w:val="000000"/>
          <w:szCs w:val="24"/>
        </w:rPr>
      </w:pPr>
      <w:r>
        <w:rPr>
          <w:rFonts w:eastAsia="Times New Roman"/>
          <w:color w:val="000000"/>
          <w:szCs w:val="24"/>
        </w:rPr>
        <w:t xml:space="preserve">Συγκεκριμένα, πολλές καλλιέργειες αχλαδιών, ροδάκινων, βερίκοκων και αμπελιών έχουν υποστεί σημαντικότατες ζημίες. Σύμφωνα με τον </w:t>
      </w:r>
      <w:r>
        <w:rPr>
          <w:rFonts w:eastAsia="Times New Roman"/>
          <w:color w:val="000000"/>
          <w:szCs w:val="24"/>
        </w:rPr>
        <w:t>κ</w:t>
      </w:r>
      <w:r>
        <w:rPr>
          <w:rFonts w:eastAsia="Times New Roman"/>
          <w:color w:val="000000"/>
          <w:szCs w:val="24"/>
        </w:rPr>
        <w:t>ανονισ</w:t>
      </w:r>
      <w:r>
        <w:rPr>
          <w:rFonts w:eastAsia="Times New Roman"/>
          <w:color w:val="000000"/>
          <w:szCs w:val="24"/>
        </w:rPr>
        <w:t xml:space="preserve">μό του ΕΛΓΑ, ο παγετός υπάρχει όταν η θερμοκρασία </w:t>
      </w:r>
      <w:r>
        <w:rPr>
          <w:rFonts w:eastAsia="Times New Roman"/>
          <w:color w:val="000000"/>
          <w:szCs w:val="24"/>
        </w:rPr>
        <w:lastRenderedPageBreak/>
        <w:t xml:space="preserve">πέφτει κάτω από τους </w:t>
      </w:r>
      <w:r>
        <w:rPr>
          <w:rFonts w:eastAsia="Times New Roman"/>
          <w:color w:val="000000"/>
          <w:szCs w:val="24"/>
        </w:rPr>
        <w:t>0</w:t>
      </w:r>
      <w:r>
        <w:rPr>
          <w:rFonts w:eastAsia="Times New Roman"/>
          <w:color w:val="000000"/>
          <w:szCs w:val="24"/>
        </w:rPr>
        <w:t xml:space="preserve"> βαθμούς Κελσίου</w:t>
      </w:r>
      <w:r>
        <w:rPr>
          <w:rFonts w:eastAsia="Times New Roman"/>
          <w:color w:val="000000"/>
          <w:szCs w:val="24"/>
        </w:rPr>
        <w:t xml:space="preserve"> </w:t>
      </w:r>
      <w:r>
        <w:rPr>
          <w:rFonts w:eastAsia="Times New Roman"/>
          <w:color w:val="000000"/>
          <w:szCs w:val="24"/>
        </w:rPr>
        <w:t xml:space="preserve">. Σύμφωνα με τους έγκυρους μετεωρολογικούς σταθμούς, στην περιοχή εκείνο το βράδυ η θερμοκρασία ανερχόταν σε -3 βαθμούς Κελσίου. </w:t>
      </w:r>
    </w:p>
    <w:p w14:paraId="6BA70528" w14:textId="77777777" w:rsidR="005F34FB" w:rsidRDefault="00727C28">
      <w:pPr>
        <w:spacing w:after="0" w:line="600" w:lineRule="auto"/>
        <w:ind w:firstLine="720"/>
        <w:jc w:val="both"/>
        <w:rPr>
          <w:rFonts w:eastAsia="Times New Roman"/>
          <w:color w:val="000000"/>
          <w:szCs w:val="24"/>
        </w:rPr>
      </w:pPr>
      <w:r>
        <w:rPr>
          <w:rFonts w:eastAsia="Times New Roman"/>
          <w:color w:val="000000"/>
          <w:szCs w:val="24"/>
        </w:rPr>
        <w:t>Οι ζημιές είναι</w:t>
      </w:r>
      <w:r>
        <w:rPr>
          <w:rFonts w:eastAsia="Times New Roman"/>
          <w:color w:val="000000"/>
          <w:szCs w:val="24"/>
        </w:rPr>
        <w:t>,</w:t>
      </w:r>
      <w:r>
        <w:rPr>
          <w:rFonts w:eastAsia="Times New Roman"/>
          <w:color w:val="000000"/>
          <w:szCs w:val="24"/>
        </w:rPr>
        <w:t xml:space="preserve"> πράγματι</w:t>
      </w:r>
      <w:r>
        <w:rPr>
          <w:rFonts w:eastAsia="Times New Roman"/>
          <w:color w:val="000000"/>
          <w:szCs w:val="24"/>
        </w:rPr>
        <w:t>,</w:t>
      </w:r>
      <w:r>
        <w:rPr>
          <w:rFonts w:eastAsia="Times New Roman"/>
          <w:color w:val="000000"/>
          <w:szCs w:val="24"/>
        </w:rPr>
        <w:t xml:space="preserve"> πάρα πολύ </w:t>
      </w:r>
      <w:r>
        <w:rPr>
          <w:rFonts w:eastAsia="Times New Roman"/>
          <w:color w:val="000000"/>
          <w:szCs w:val="24"/>
        </w:rPr>
        <w:t xml:space="preserve">μεγάλες, ιδιαίτερα δε στα αχλάδια και στα βερίκοκα. Στις 24 Μαΐου 2016 έγινε μια σύσκεψη στο Υπουργείο, στην οποία αναλήφθηκε η δέσμευση όπως συσταθεί μια </w:t>
      </w:r>
      <w:r>
        <w:rPr>
          <w:rFonts w:eastAsia="Times New Roman"/>
          <w:color w:val="000000"/>
          <w:szCs w:val="24"/>
        </w:rPr>
        <w:t>ε</w:t>
      </w:r>
      <w:r>
        <w:rPr>
          <w:rFonts w:eastAsia="Times New Roman"/>
          <w:color w:val="000000"/>
          <w:szCs w:val="24"/>
        </w:rPr>
        <w:t xml:space="preserve">πιτροπή, προκειμένου να αποζημιωθούν όλοι αυτοί οι παραγωγοί, λόγω των κλιματικών αλλαγών. </w:t>
      </w:r>
    </w:p>
    <w:p w14:paraId="6BA70529" w14:textId="77777777" w:rsidR="005F34FB" w:rsidRDefault="00727C28">
      <w:pPr>
        <w:spacing w:after="0" w:line="600" w:lineRule="auto"/>
        <w:ind w:firstLine="720"/>
        <w:jc w:val="both"/>
        <w:rPr>
          <w:rFonts w:eastAsia="Times New Roman"/>
          <w:color w:val="000000"/>
          <w:szCs w:val="24"/>
        </w:rPr>
      </w:pPr>
      <w:r>
        <w:rPr>
          <w:rFonts w:eastAsia="Times New Roman"/>
          <w:color w:val="000000"/>
          <w:szCs w:val="24"/>
        </w:rPr>
        <w:t>Ερωτάσθε</w:t>
      </w:r>
      <w:r>
        <w:rPr>
          <w:rFonts w:eastAsia="Times New Roman"/>
          <w:color w:val="000000"/>
          <w:szCs w:val="24"/>
        </w:rPr>
        <w:t xml:space="preserve">: Ποια είναι η πορεία του έργου αυτής της </w:t>
      </w:r>
      <w:r>
        <w:rPr>
          <w:rFonts w:eastAsia="Times New Roman"/>
          <w:color w:val="000000"/>
          <w:szCs w:val="24"/>
        </w:rPr>
        <w:t>ε</w:t>
      </w:r>
      <w:r>
        <w:rPr>
          <w:rFonts w:eastAsia="Times New Roman"/>
          <w:color w:val="000000"/>
          <w:szCs w:val="24"/>
        </w:rPr>
        <w:t xml:space="preserve">πιτροπής; Επίσης, η εύλογη ερώτηση, στην οποία περιμένουν να ακούσουν την απάντηση όλοι οι παραγωγοί αχλαδιού, ροδάκινου και αμπελιών, ιδιαίτερα στα χωριά Δένδρα και </w:t>
      </w:r>
      <w:proofErr w:type="spellStart"/>
      <w:r>
        <w:rPr>
          <w:rFonts w:eastAsia="Times New Roman"/>
          <w:color w:val="000000"/>
          <w:szCs w:val="24"/>
        </w:rPr>
        <w:t>Πλατανούλια</w:t>
      </w:r>
      <w:proofErr w:type="spellEnd"/>
      <w:r>
        <w:rPr>
          <w:rFonts w:eastAsia="Times New Roman"/>
          <w:color w:val="000000"/>
          <w:szCs w:val="24"/>
        </w:rPr>
        <w:t>, είναι εάν σκοπεύετε να τους αποζημ</w:t>
      </w:r>
      <w:r>
        <w:rPr>
          <w:rFonts w:eastAsia="Times New Roman"/>
          <w:color w:val="000000"/>
          <w:szCs w:val="24"/>
        </w:rPr>
        <w:t xml:space="preserve">ιώσετε σχετικά άμεσα. </w:t>
      </w:r>
    </w:p>
    <w:p w14:paraId="6BA7052A" w14:textId="77777777" w:rsidR="005F34FB" w:rsidRDefault="00727C28">
      <w:pPr>
        <w:spacing w:after="0" w:line="600" w:lineRule="auto"/>
        <w:ind w:firstLine="720"/>
        <w:jc w:val="both"/>
        <w:rPr>
          <w:rFonts w:eastAsia="Times New Roman"/>
          <w:color w:val="000000"/>
          <w:szCs w:val="24"/>
        </w:rPr>
      </w:pPr>
      <w:r>
        <w:rPr>
          <w:rFonts w:eastAsia="Times New Roman"/>
          <w:color w:val="000000"/>
          <w:szCs w:val="24"/>
        </w:rPr>
        <w:t xml:space="preserve">Ευχαριστώ. </w:t>
      </w:r>
    </w:p>
    <w:p w14:paraId="6BA7052B"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 </w:t>
      </w:r>
    </w:p>
    <w:p w14:paraId="6BA7052C"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ΜΑΡΚΟΣ ΜΠΟΛΑΡΗΣ (Αναπληρωτής Υπουργός Αγροτικής Ανάπτυξης και Τροφίμων): </w:t>
      </w:r>
      <w:r>
        <w:rPr>
          <w:rFonts w:eastAsia="Times New Roman" w:cs="Times New Roman"/>
          <w:szCs w:val="24"/>
        </w:rPr>
        <w:t xml:space="preserve">Ευχαριστώ, κύριε Πρόεδρε. </w:t>
      </w:r>
    </w:p>
    <w:p w14:paraId="6BA7052D"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Κύριε συνάδελφε, ευχαριστώ για την ερώτηση. Θα πρέπει να</w:t>
      </w:r>
      <w:r>
        <w:rPr>
          <w:rFonts w:eastAsia="Times New Roman" w:cs="Times New Roman"/>
          <w:szCs w:val="24"/>
        </w:rPr>
        <w:t xml:space="preserve"> σας πω ότι οι παραγωγοί στην περιοχή του Τυρνάβου -γιατί δεν ήταν μόνο σε αυτές της περιοχές, αλλά και στη Θεσσαλία και στη Μακεδονία- είχαν αγωνία, γι’ αυτό ήρθαν και στο Υπουργείο δύο φορές, για το εάν η </w:t>
      </w:r>
      <w:proofErr w:type="spellStart"/>
      <w:r>
        <w:rPr>
          <w:rFonts w:eastAsia="Times New Roman" w:cs="Times New Roman"/>
          <w:szCs w:val="24"/>
        </w:rPr>
        <w:t>καταγραφείσα</w:t>
      </w:r>
      <w:proofErr w:type="spellEnd"/>
      <w:r>
        <w:rPr>
          <w:rFonts w:eastAsia="Times New Roman" w:cs="Times New Roman"/>
          <w:szCs w:val="24"/>
        </w:rPr>
        <w:t xml:space="preserve"> θερμοκρασία παγετού θα ισχύσει, θα λ</w:t>
      </w:r>
      <w:r>
        <w:rPr>
          <w:rFonts w:eastAsia="Times New Roman" w:cs="Times New Roman"/>
          <w:szCs w:val="24"/>
        </w:rPr>
        <w:t xml:space="preserve">ηφθεί υπ’ </w:t>
      </w:r>
      <w:proofErr w:type="spellStart"/>
      <w:r>
        <w:rPr>
          <w:rFonts w:eastAsia="Times New Roman" w:cs="Times New Roman"/>
          <w:szCs w:val="24"/>
        </w:rPr>
        <w:t>όψιν</w:t>
      </w:r>
      <w:proofErr w:type="spellEnd"/>
      <w:r>
        <w:rPr>
          <w:rFonts w:eastAsia="Times New Roman" w:cs="Times New Roman"/>
          <w:szCs w:val="24"/>
        </w:rPr>
        <w:t xml:space="preserve"> από τον ΕΛΓΑ και θα δοθούν οι αποζημιώσεις. </w:t>
      </w:r>
    </w:p>
    <w:p w14:paraId="6BA7052E"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Η άποψη του Υπουργείου είναι ότι πρέπει να εφαρμοστεί ο νόμος και ο </w:t>
      </w:r>
      <w:r>
        <w:rPr>
          <w:rFonts w:eastAsia="Times New Roman" w:cs="Times New Roman"/>
          <w:szCs w:val="24"/>
        </w:rPr>
        <w:t>κ</w:t>
      </w:r>
      <w:r>
        <w:rPr>
          <w:rFonts w:eastAsia="Times New Roman" w:cs="Times New Roman"/>
          <w:szCs w:val="24"/>
        </w:rPr>
        <w:t>ανονισμός. Έχουμε καταγραφή θερμοκρασίας παγετού; Είμαστε κάτω από το μηδέν; Οι υπηρεσίες του ΕΛΓΑ θα κινηθούν για να δοθούν οι</w:t>
      </w:r>
      <w:r>
        <w:rPr>
          <w:rFonts w:eastAsia="Times New Roman" w:cs="Times New Roman"/>
          <w:szCs w:val="24"/>
        </w:rPr>
        <w:t xml:space="preserve"> αποζημιώσεις. </w:t>
      </w:r>
    </w:p>
    <w:p w14:paraId="6BA7052F"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είχαμε μια αντίφαση ανάμεσα σε κάποιους μετεωρολογικούς σταθμούς, όμως είναι απολύτως σαφές ότι υπήρχε το -2, είναι καταγεγραμμένο από τους επίσημους σταθμούς, άρα ισχύει. </w:t>
      </w:r>
    </w:p>
    <w:p w14:paraId="6BA70530"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Επομένως, κινήθηκε η διαδικασία για τις α</w:t>
      </w:r>
      <w:r>
        <w:rPr>
          <w:rFonts w:eastAsia="Times New Roman" w:cs="Times New Roman"/>
          <w:szCs w:val="24"/>
        </w:rPr>
        <w:t>ποζημιώσεις, δηλαδή</w:t>
      </w:r>
      <w:r>
        <w:rPr>
          <w:rFonts w:eastAsia="Times New Roman" w:cs="Times New Roman"/>
          <w:szCs w:val="24"/>
        </w:rPr>
        <w:t>,</w:t>
      </w:r>
      <w:r>
        <w:rPr>
          <w:rFonts w:eastAsia="Times New Roman" w:cs="Times New Roman"/>
          <w:szCs w:val="24"/>
        </w:rPr>
        <w:t xml:space="preserve"> έχουν διενεργηθεί οι απαραίτητες επισημάνσεις και έγιναν οι αναγγελίες. Να σας πω ότι στην περιοχή του </w:t>
      </w:r>
      <w:proofErr w:type="spellStart"/>
      <w:r>
        <w:rPr>
          <w:rFonts w:eastAsia="Times New Roman" w:cs="Times New Roman"/>
          <w:szCs w:val="24"/>
        </w:rPr>
        <w:t>Δαμασίου</w:t>
      </w:r>
      <w:proofErr w:type="spellEnd"/>
      <w:r>
        <w:rPr>
          <w:rFonts w:eastAsia="Times New Roman" w:cs="Times New Roman"/>
          <w:szCs w:val="24"/>
        </w:rPr>
        <w:t xml:space="preserve"> που είχαμε τον παγετό υποβλήθηκαν χίλιες εννιακόσιες δύο δηλώσεις. </w:t>
      </w:r>
    </w:p>
    <w:p w14:paraId="6BA70531"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Έτσι, είναι σε εξέλιξη για τα αμπέλια και τα αμύγδαλα τ</w:t>
      </w:r>
      <w:r>
        <w:rPr>
          <w:rFonts w:eastAsia="Times New Roman" w:cs="Times New Roman"/>
          <w:szCs w:val="24"/>
        </w:rPr>
        <w:t xml:space="preserve">ο έργο των εξατομικευμένων εκτιμήσεων αυτή τη στιγμή, όπως επίσης είναι σε εξέλιξη συνολικές εκτιμήσεις –όχι εξατομικευμένες- για τις καλλιέργειες των </w:t>
      </w:r>
      <w:proofErr w:type="spellStart"/>
      <w:r>
        <w:rPr>
          <w:rFonts w:eastAsia="Times New Roman" w:cs="Times New Roman"/>
          <w:szCs w:val="24"/>
        </w:rPr>
        <w:t>πυρηνόκαρπων</w:t>
      </w:r>
      <w:proofErr w:type="spellEnd"/>
      <w:r>
        <w:rPr>
          <w:rFonts w:eastAsia="Times New Roman" w:cs="Times New Roman"/>
          <w:szCs w:val="24"/>
        </w:rPr>
        <w:t xml:space="preserve">. </w:t>
      </w:r>
    </w:p>
    <w:p w14:paraId="6BA70532" w14:textId="77777777" w:rsidR="005F34FB" w:rsidRDefault="00727C2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Στη συνέχεια, θα έχουμε κοινοποίηση των πορισμάτων και θα ακολουθήσει η καταβολή των αποζη</w:t>
      </w:r>
      <w:r>
        <w:rPr>
          <w:rFonts w:eastAsia="Times New Roman" w:cs="Times New Roman"/>
          <w:szCs w:val="24"/>
        </w:rPr>
        <w:t>μιώσεων. Όπου υπάρχουν πορίσματα στα οποία υπάρχουν διαφωνίες, υπάρχει η διαδικασία των ενστάσεων.</w:t>
      </w:r>
    </w:p>
    <w:p w14:paraId="6BA70533" w14:textId="77777777" w:rsidR="005F34FB" w:rsidRDefault="00727C2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Εκείνο το οποίο θα πρέπει να πω και το οποίο οι αγρότες γνωρίζουν πάρα πολύ καλά είναι ότι προβλέπεται διαδικασία αποζημίωσης από παγετό, από τη στιγμή που θα έχουμε ανθοφορία. Επομένως, αν ο παγετός βρει τα δένδρα στην ανθοφορία, όπως έγινε σε αυτές τις π</w:t>
      </w:r>
      <w:r>
        <w:rPr>
          <w:rFonts w:eastAsia="Times New Roman" w:cs="Times New Roman"/>
          <w:szCs w:val="24"/>
        </w:rPr>
        <w:t xml:space="preserve">εριπτώσεις στην περιοχή των </w:t>
      </w:r>
      <w:r>
        <w:rPr>
          <w:rFonts w:eastAsia="Times New Roman" w:cs="Times New Roman"/>
          <w:szCs w:val="24"/>
        </w:rPr>
        <w:lastRenderedPageBreak/>
        <w:t xml:space="preserve">Φαρσάλων, έχουμε αποζημιώσεις και γι’ αυτό έχει κινηθεί η διαδικασία και γι’ αυτό έχουν γίνει και οι δηλώσεις. </w:t>
      </w:r>
    </w:p>
    <w:p w14:paraId="6BA70534" w14:textId="77777777" w:rsidR="005F34FB" w:rsidRDefault="00727C2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Αναφερθήκατε και σε ένα άλλο ζήτημα. Θα απαντήσω στη δευτερολογία μου. </w:t>
      </w:r>
    </w:p>
    <w:p w14:paraId="6BA70535" w14:textId="77777777" w:rsidR="005F34FB" w:rsidRDefault="00727C2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BA70536" w14:textId="77777777" w:rsidR="005F34FB" w:rsidRDefault="00727C28">
      <w:pPr>
        <w:spacing w:after="0" w:line="600" w:lineRule="auto"/>
        <w:ind w:firstLine="720"/>
        <w:jc w:val="both"/>
        <w:rPr>
          <w:rFonts w:eastAsia="Times New Roman"/>
          <w:szCs w:val="24"/>
        </w:rPr>
      </w:pPr>
      <w:r>
        <w:rPr>
          <w:rFonts w:eastAsia="Times New Roman"/>
          <w:b/>
          <w:szCs w:val="24"/>
        </w:rPr>
        <w:t>ΠΡΟΕΔΡΕΥΩΝ (Γεώργιος Βαρεμέ</w:t>
      </w:r>
      <w:r>
        <w:rPr>
          <w:rFonts w:eastAsia="Times New Roman"/>
          <w:b/>
          <w:szCs w:val="24"/>
        </w:rPr>
        <w:t xml:space="preserve">νος): </w:t>
      </w:r>
      <w:r>
        <w:rPr>
          <w:rFonts w:eastAsia="Times New Roman"/>
          <w:szCs w:val="24"/>
        </w:rPr>
        <w:t xml:space="preserve">Ωραία, ευχαριστούμε. </w:t>
      </w:r>
    </w:p>
    <w:p w14:paraId="6BA70537" w14:textId="77777777" w:rsidR="005F34FB" w:rsidRDefault="00727C28">
      <w:pPr>
        <w:spacing w:after="0" w:line="600" w:lineRule="auto"/>
        <w:ind w:firstLine="720"/>
        <w:jc w:val="both"/>
        <w:rPr>
          <w:rFonts w:eastAsia="Times New Roman"/>
          <w:szCs w:val="24"/>
        </w:rPr>
      </w:pPr>
      <w:r>
        <w:rPr>
          <w:rFonts w:eastAsia="Times New Roman"/>
          <w:szCs w:val="24"/>
        </w:rPr>
        <w:t>Κύριε Κόκκαλη, έχετε να προσθέσετε κάτι στη δευτερολογία σας;</w:t>
      </w:r>
    </w:p>
    <w:p w14:paraId="6BA70538" w14:textId="77777777" w:rsidR="005F34FB" w:rsidRDefault="00727C28">
      <w:pPr>
        <w:spacing w:after="0"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 xml:space="preserve">Ναι, κύριε Πρόεδρε. </w:t>
      </w:r>
    </w:p>
    <w:p w14:paraId="6BA70539" w14:textId="77777777" w:rsidR="005F34FB" w:rsidRDefault="00727C28">
      <w:pPr>
        <w:spacing w:after="0" w:line="600" w:lineRule="auto"/>
        <w:ind w:firstLine="720"/>
        <w:jc w:val="both"/>
        <w:rPr>
          <w:rFonts w:eastAsia="Times New Roman"/>
          <w:szCs w:val="24"/>
        </w:rPr>
      </w:pPr>
      <w:r>
        <w:rPr>
          <w:rFonts w:eastAsia="Times New Roman"/>
          <w:szCs w:val="24"/>
        </w:rPr>
        <w:t>Κύριε Υπουργέ, ενώ, βέβαια, δεν υπήρχε μια συγκροτημένη διαφωνία στους μετεωρολογικούς σταθμούς, είναι ξεκάθαρο ότι η θερμοκρ</w:t>
      </w:r>
      <w:r>
        <w:rPr>
          <w:rFonts w:eastAsia="Times New Roman"/>
          <w:szCs w:val="24"/>
        </w:rPr>
        <w:t xml:space="preserve">ασία ήταν στους -2. Η διαφωνία ήταν πάνω σε ποιο στάδιο της καλλιέργειας «χτύπησε» ο παγετός, σε αυτό της ανθοφορίας ή σε αυτό του </w:t>
      </w:r>
      <w:proofErr w:type="spellStart"/>
      <w:r>
        <w:rPr>
          <w:rFonts w:eastAsia="Times New Roman"/>
          <w:szCs w:val="24"/>
        </w:rPr>
        <w:t>καρπιδίου</w:t>
      </w:r>
      <w:proofErr w:type="spellEnd"/>
      <w:r>
        <w:rPr>
          <w:rFonts w:eastAsia="Times New Roman"/>
          <w:szCs w:val="24"/>
        </w:rPr>
        <w:t xml:space="preserve">, διότι όσον αφορά το </w:t>
      </w:r>
      <w:proofErr w:type="spellStart"/>
      <w:r>
        <w:rPr>
          <w:rFonts w:eastAsia="Times New Roman"/>
          <w:szCs w:val="24"/>
        </w:rPr>
        <w:t>καρπίδιο</w:t>
      </w:r>
      <w:proofErr w:type="spellEnd"/>
      <w:r>
        <w:rPr>
          <w:rFonts w:eastAsia="Times New Roman"/>
          <w:szCs w:val="24"/>
        </w:rPr>
        <w:t>, πρόκειται για δευτερογενή ζημία.</w:t>
      </w:r>
    </w:p>
    <w:p w14:paraId="6BA7053A" w14:textId="77777777" w:rsidR="005F34FB" w:rsidRDefault="00727C28">
      <w:pPr>
        <w:spacing w:after="0" w:line="600" w:lineRule="auto"/>
        <w:ind w:firstLine="720"/>
        <w:jc w:val="both"/>
        <w:rPr>
          <w:rFonts w:eastAsia="Times New Roman"/>
          <w:szCs w:val="24"/>
        </w:rPr>
      </w:pPr>
      <w:r>
        <w:rPr>
          <w:rFonts w:eastAsia="Times New Roman"/>
          <w:szCs w:val="24"/>
        </w:rPr>
        <w:lastRenderedPageBreak/>
        <w:t>Εγώ αυτό που ξέρω είναι ότι μπορεί να έχουν γίνει δ</w:t>
      </w:r>
      <w:r>
        <w:rPr>
          <w:rFonts w:eastAsia="Times New Roman"/>
          <w:szCs w:val="24"/>
        </w:rPr>
        <w:t xml:space="preserve">ηλώσεις, αλλά δεν έχουν έρθει να εκτιμήσουν τη ζημιά αυτή τη στιγμή. Και στις 24 Μαΐου αναλήφθηκε μια δέσμευση να συγκροτηθεί μια επιτροπή, της οποίας ο ρόλος και ο σκοπός ήταν αυτός ακριβώς, η αποζημίωση λόγω της κλιματικής αλλαγής. </w:t>
      </w:r>
    </w:p>
    <w:p w14:paraId="6BA7053B" w14:textId="77777777" w:rsidR="005F34FB" w:rsidRDefault="00727C28">
      <w:pPr>
        <w:spacing w:after="0" w:line="600" w:lineRule="auto"/>
        <w:ind w:firstLine="720"/>
        <w:jc w:val="both"/>
        <w:rPr>
          <w:rFonts w:eastAsia="Times New Roman"/>
          <w:szCs w:val="24"/>
        </w:rPr>
      </w:pPr>
      <w:r>
        <w:rPr>
          <w:rFonts w:eastAsia="Times New Roman"/>
          <w:szCs w:val="24"/>
        </w:rPr>
        <w:t>Σας μεταφέρω την έντο</w:t>
      </w:r>
      <w:r>
        <w:rPr>
          <w:rFonts w:eastAsia="Times New Roman"/>
          <w:szCs w:val="24"/>
        </w:rPr>
        <w:t xml:space="preserve">νη ανησυχία των αγροτών στην περιοχή του Τυρνάβου ότι δεν θα αποζημιωθούν. </w:t>
      </w:r>
    </w:p>
    <w:p w14:paraId="6BA7053C" w14:textId="77777777" w:rsidR="005F34FB" w:rsidRDefault="00727C28">
      <w:pPr>
        <w:spacing w:after="0" w:line="600" w:lineRule="auto"/>
        <w:ind w:firstLine="720"/>
        <w:jc w:val="both"/>
        <w:rPr>
          <w:rFonts w:eastAsia="Times New Roman"/>
          <w:szCs w:val="24"/>
        </w:rPr>
      </w:pPr>
      <w:r>
        <w:rPr>
          <w:rFonts w:eastAsia="Times New Roman"/>
          <w:szCs w:val="24"/>
        </w:rPr>
        <w:t xml:space="preserve">Ευχαριστώ. </w:t>
      </w:r>
    </w:p>
    <w:p w14:paraId="6BA7053D" w14:textId="77777777" w:rsidR="005F34FB" w:rsidRDefault="00727C28">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Σας ευχαριστούμε. </w:t>
      </w:r>
    </w:p>
    <w:p w14:paraId="6BA7053E" w14:textId="77777777" w:rsidR="005F34FB" w:rsidRDefault="00727C28">
      <w:pPr>
        <w:spacing w:after="0" w:line="600" w:lineRule="auto"/>
        <w:ind w:firstLine="720"/>
        <w:jc w:val="both"/>
        <w:rPr>
          <w:rFonts w:eastAsia="Times New Roman"/>
          <w:szCs w:val="24"/>
        </w:rPr>
      </w:pPr>
      <w:r>
        <w:rPr>
          <w:rFonts w:eastAsia="Times New Roman"/>
          <w:szCs w:val="24"/>
        </w:rPr>
        <w:t xml:space="preserve">Ορίστε, κύριε Υπουργέ, έχετε τον λόγο για τη δευτερολογία σας. </w:t>
      </w:r>
    </w:p>
    <w:p w14:paraId="6BA7053F" w14:textId="77777777" w:rsidR="005F34FB" w:rsidRDefault="00727C28">
      <w:pPr>
        <w:spacing w:after="0" w:line="600" w:lineRule="auto"/>
        <w:ind w:firstLine="720"/>
        <w:jc w:val="both"/>
        <w:rPr>
          <w:rFonts w:eastAsia="Times New Roman"/>
          <w:szCs w:val="24"/>
        </w:rPr>
      </w:pPr>
      <w:r>
        <w:rPr>
          <w:rFonts w:eastAsia="Times New Roman"/>
          <w:b/>
          <w:szCs w:val="24"/>
        </w:rPr>
        <w:t>ΜΑΡΚΟΣ ΜΠΟΛΑΡΗΣ (Αναπληρωτής Υπουργός Αγροτικής Ανάπ</w:t>
      </w:r>
      <w:r>
        <w:rPr>
          <w:rFonts w:eastAsia="Times New Roman"/>
          <w:b/>
          <w:szCs w:val="24"/>
        </w:rPr>
        <w:t xml:space="preserve">τυξης και Τροφίμων): </w:t>
      </w:r>
      <w:r>
        <w:rPr>
          <w:rFonts w:eastAsia="Times New Roman"/>
          <w:szCs w:val="24"/>
        </w:rPr>
        <w:t>Νομίζω ότι έχει γίνει απολύτως σαφές πως οι αγρότες οι οποίοι έχουν πληγεί από τον παγετό αποζημιώνονται και είναι σε εξέλιξη η διαδικασία για να ανταποκριθεί ο ΕΛΓΑ στις χίλιες εννιακόσιες δύο αιτήσεις για αποζημίωση. Αυτό είναι παγετ</w:t>
      </w:r>
      <w:r>
        <w:rPr>
          <w:rFonts w:eastAsia="Times New Roman"/>
          <w:szCs w:val="24"/>
        </w:rPr>
        <w:t xml:space="preserve">ός. Τελειώσαμε με αυτό. </w:t>
      </w:r>
    </w:p>
    <w:p w14:paraId="6BA70540" w14:textId="77777777" w:rsidR="005F34FB" w:rsidRDefault="00727C28">
      <w:pPr>
        <w:spacing w:after="0" w:line="600" w:lineRule="auto"/>
        <w:ind w:firstLine="720"/>
        <w:jc w:val="both"/>
        <w:rPr>
          <w:rFonts w:eastAsia="Times New Roman"/>
          <w:szCs w:val="24"/>
        </w:rPr>
      </w:pPr>
      <w:r>
        <w:rPr>
          <w:rFonts w:eastAsia="Times New Roman"/>
          <w:szCs w:val="24"/>
        </w:rPr>
        <w:lastRenderedPageBreak/>
        <w:t xml:space="preserve">Υπάρχει ένα ζήτημα το οποίο θα το απαντήσουμε για μια ακόμα φορά στη Βουλή και το οποίο έχει τεθεί φέτος με τη λεγόμενη «ακαρπία». Κατά την άποψη κάποιων επιστημόνων οφείλεται στις καιρικές συνθήκες, στις ήπιες του χειμώνα. Αυτή η </w:t>
      </w:r>
      <w:r>
        <w:rPr>
          <w:rFonts w:eastAsia="Times New Roman"/>
          <w:szCs w:val="24"/>
        </w:rPr>
        <w:t xml:space="preserve">ακαρπία φάνηκε αρχικά στην Κρήτη, στην Πελοπόννησο και έπειτα στη Θεσσαλία και στη Μακεδονία. Δεν προβλέπεται από τον νόμο, από τον κανονισμό του ΕΛΓΑ αποζημίωση για ακαρπία. </w:t>
      </w:r>
    </w:p>
    <w:p w14:paraId="6BA70541" w14:textId="77777777" w:rsidR="005F34FB" w:rsidRDefault="00727C28">
      <w:pPr>
        <w:spacing w:after="0" w:line="600" w:lineRule="auto"/>
        <w:ind w:firstLine="720"/>
        <w:jc w:val="both"/>
        <w:rPr>
          <w:rFonts w:eastAsia="Times New Roman"/>
          <w:szCs w:val="24"/>
        </w:rPr>
      </w:pPr>
      <w:r>
        <w:rPr>
          <w:rFonts w:eastAsia="Times New Roman"/>
          <w:szCs w:val="24"/>
        </w:rPr>
        <w:t>Τι έκανε το Υπουργείο σε πρώτη φάση; Διότι δεν είναι μόνο η σύσκεψη στην οποία α</w:t>
      </w:r>
      <w:r>
        <w:rPr>
          <w:rFonts w:eastAsia="Times New Roman"/>
          <w:szCs w:val="24"/>
        </w:rPr>
        <w:t>ναφέρεστε, αλλά έγιναν συναντήσεις και στο Υπουργείο και στον ΕΛΓΑ με παραγωγούς από όλη τη χώρα. Έγινε μια επιστημονική επιτροπή από επιστήμονες του Υπουργείου, ερευνητικών κέντρων και των πανεπιστημίων, η οποία έφερε μια εκτίμηση που δεν εισηγείται αποζη</w:t>
      </w:r>
      <w:r>
        <w:rPr>
          <w:rFonts w:eastAsia="Times New Roman"/>
          <w:szCs w:val="24"/>
        </w:rPr>
        <w:t>μίωση λόγω καιρικής αλλαγής, λόγω του φαινομένου της κλιματικής αλλαγής. Διότι για να μπορέσει να μπει στον κανονισμό του ΕΛΓΑ, δηλαδή στον νόμο, κάτι το οποίο συνιστά αιτία αλλαγής του κανονισμού, του νόμου -και άρα των αποζημιώσεων-, χρειάζεται τεκμηριωμ</w:t>
      </w:r>
      <w:r>
        <w:rPr>
          <w:rFonts w:eastAsia="Times New Roman"/>
          <w:szCs w:val="24"/>
        </w:rPr>
        <w:t xml:space="preserve">ένη εισήγηση. </w:t>
      </w:r>
    </w:p>
    <w:p w14:paraId="6BA70542" w14:textId="77777777" w:rsidR="005F34FB" w:rsidRDefault="00727C28">
      <w:pPr>
        <w:spacing w:after="0" w:line="600" w:lineRule="auto"/>
        <w:ind w:firstLine="720"/>
        <w:jc w:val="both"/>
        <w:rPr>
          <w:rFonts w:eastAsia="Times New Roman"/>
          <w:szCs w:val="24"/>
        </w:rPr>
      </w:pPr>
      <w:r>
        <w:rPr>
          <w:rFonts w:eastAsia="Times New Roman"/>
          <w:szCs w:val="24"/>
        </w:rPr>
        <w:lastRenderedPageBreak/>
        <w:t xml:space="preserve">Σε αυτή την κατεύθυνση βρίσκεται αυτή τη στιγμή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του ΕΛΓΑ. Συζητούμε τα θέματα της αλλαγής του κανονισμού, τα οποία είναι σε πέντε κατευθύνσεις. Η μια κατεύθυνση αφορά το θέμα των φυτικών, των αποζημιώσεων στα φυτικά. </w:t>
      </w:r>
      <w:r>
        <w:rPr>
          <w:rFonts w:eastAsia="Times New Roman"/>
          <w:szCs w:val="24"/>
        </w:rPr>
        <w:t>Για κάθε μια από τις αιτίες χρειάζεται μια τεκμηριωμένη δουλειά, χρειάζεται μελέτη. Ο δεύτερος τομέας είναι τα κτηνιατρικά. Και εκεί έχουμε ίδιο ζήτημα. Και οι κτηνοτρόφοι έχουν θέματα τα οποία μας θέτουν και πρέπει να δούμε αν χρειάζεται να γίνει αλλαγή σ</w:t>
      </w:r>
      <w:r>
        <w:rPr>
          <w:rFonts w:eastAsia="Times New Roman"/>
          <w:szCs w:val="24"/>
        </w:rPr>
        <w:t>τον κανονισμό του ΕΛΓΑ. Υπάρχει τρίτο θέμα το οποίο είναι το νομικό. Υπάρχει ένα τέταρτο θέμα, το οποίο είναι το ασφαλιστικό, διαχειριστικά ζητήματα. Και το πέμπτο είναι το θέμα του εκσυγχρονισμού της διοικητικής μηχανής, για να υπάρχει πολλαπλασιασμός στη</w:t>
      </w:r>
      <w:r>
        <w:rPr>
          <w:rFonts w:eastAsia="Times New Roman"/>
          <w:szCs w:val="24"/>
        </w:rPr>
        <w:t xml:space="preserve">ν ανταπόκριση, στην ταχύτητα της ανταπόκρισης. </w:t>
      </w:r>
    </w:p>
    <w:p w14:paraId="6BA70543" w14:textId="77777777" w:rsidR="005F34FB" w:rsidRDefault="00727C28">
      <w:pPr>
        <w:spacing w:after="0" w:line="600" w:lineRule="auto"/>
        <w:ind w:firstLine="720"/>
        <w:jc w:val="both"/>
        <w:rPr>
          <w:rFonts w:eastAsia="Times New Roman"/>
          <w:szCs w:val="24"/>
        </w:rPr>
      </w:pPr>
      <w:r>
        <w:rPr>
          <w:rFonts w:eastAsia="Times New Roman"/>
          <w:szCs w:val="24"/>
        </w:rPr>
        <w:t xml:space="preserve">Αυτά, λοιπόν, όλα είναι θέματα στο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του ΕΛΓΑ και στο Υπουργείο, τα οποία είναι σε εξέλιξη. </w:t>
      </w:r>
    </w:p>
    <w:p w14:paraId="6BA70544" w14:textId="77777777" w:rsidR="005F34FB" w:rsidRDefault="00727C28">
      <w:pPr>
        <w:spacing w:after="0" w:line="600" w:lineRule="auto"/>
        <w:ind w:firstLine="720"/>
        <w:jc w:val="both"/>
        <w:rPr>
          <w:rFonts w:eastAsia="Times New Roman" w:cs="Times New Roman"/>
          <w:szCs w:val="24"/>
        </w:rPr>
      </w:pPr>
      <w:r>
        <w:rPr>
          <w:rFonts w:eastAsia="Times New Roman"/>
          <w:szCs w:val="24"/>
        </w:rPr>
        <w:t xml:space="preserve">Σας ευχαριστώ πολύ, κύριε Πρόεδρε. </w:t>
      </w:r>
    </w:p>
    <w:p w14:paraId="6BA70545" w14:textId="77777777" w:rsidR="005F34FB" w:rsidRDefault="00727C28">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Εμείς ευχαριστούμε.</w:t>
      </w:r>
    </w:p>
    <w:p w14:paraId="6BA70546" w14:textId="77777777" w:rsidR="005F34FB" w:rsidRDefault="00727C28">
      <w:pPr>
        <w:spacing w:after="0" w:line="600" w:lineRule="auto"/>
        <w:ind w:firstLine="720"/>
        <w:jc w:val="both"/>
        <w:rPr>
          <w:rFonts w:eastAsia="Times New Roman"/>
          <w:szCs w:val="24"/>
        </w:rPr>
      </w:pPr>
      <w:r>
        <w:rPr>
          <w:rFonts w:eastAsia="Times New Roman"/>
          <w:szCs w:val="24"/>
        </w:rPr>
        <w:lastRenderedPageBreak/>
        <w:t xml:space="preserve">Η έκτη </w:t>
      </w:r>
      <w:r>
        <w:rPr>
          <w:rFonts w:eastAsia="Times New Roman"/>
          <w:szCs w:val="24"/>
        </w:rPr>
        <w:t xml:space="preserve">με αριθμό 1227/6-9-2016 επίκαιρη ερώτηση δεύτερου κύκλου του Βουλευτή Έβρου της Νέας Δημοκρατίας κ.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szCs w:val="24"/>
        </w:rPr>
        <w:t xml:space="preserve"> προς τον Υπουργό </w:t>
      </w:r>
      <w:r>
        <w:rPr>
          <w:rFonts w:eastAsia="Times New Roman"/>
          <w:bCs/>
          <w:szCs w:val="24"/>
        </w:rPr>
        <w:t>Οικονομίας,</w:t>
      </w:r>
      <w:r>
        <w:rPr>
          <w:rFonts w:eastAsia="Times New Roman"/>
          <w:b/>
          <w:bCs/>
          <w:szCs w:val="24"/>
        </w:rPr>
        <w:t xml:space="preserve"> </w:t>
      </w:r>
      <w:r>
        <w:rPr>
          <w:rFonts w:eastAsia="Times New Roman"/>
          <w:bCs/>
          <w:szCs w:val="24"/>
        </w:rPr>
        <w:t>Ανάπτυξης και Τουρισμού,</w:t>
      </w:r>
      <w:r>
        <w:rPr>
          <w:rFonts w:eastAsia="Times New Roman"/>
          <w:szCs w:val="24"/>
        </w:rPr>
        <w:t xml:space="preserve"> σχετικά με την κατάσταση των κόκκινων δανείων στον Έβρο και τη Θράκη, δεν θα συζη</w:t>
      </w:r>
      <w:r>
        <w:rPr>
          <w:rFonts w:eastAsia="Times New Roman"/>
          <w:szCs w:val="24"/>
        </w:rPr>
        <w:t xml:space="preserve">τηθεί επειδή ο Υπουργός κ. Σταθάκης συναντάται με τους </w:t>
      </w:r>
      <w:r>
        <w:rPr>
          <w:rFonts w:eastAsia="Times New Roman"/>
          <w:szCs w:val="24"/>
        </w:rPr>
        <w:t>θ</w:t>
      </w:r>
      <w:r>
        <w:rPr>
          <w:rFonts w:eastAsia="Times New Roman"/>
          <w:szCs w:val="24"/>
        </w:rPr>
        <w:t>εσμούς.</w:t>
      </w:r>
    </w:p>
    <w:p w14:paraId="6BA70547" w14:textId="77777777" w:rsidR="005F34FB" w:rsidRDefault="00727C28">
      <w:pPr>
        <w:spacing w:after="0" w:line="600" w:lineRule="auto"/>
        <w:ind w:firstLine="720"/>
        <w:jc w:val="both"/>
        <w:rPr>
          <w:rFonts w:eastAsia="Times New Roman"/>
          <w:szCs w:val="24"/>
        </w:rPr>
      </w:pPr>
      <w:r>
        <w:rPr>
          <w:rFonts w:eastAsia="Times New Roman"/>
          <w:szCs w:val="24"/>
        </w:rPr>
        <w:t xml:space="preserve">Η τρίτη με αριθμό 1226/6-9-2016 επίκαιρη ερώτηση δεύτερου κύκλου του Βουλευτή Αττικής της Νέας Δημοκρατίας κ. </w:t>
      </w:r>
      <w:r>
        <w:rPr>
          <w:rFonts w:eastAsia="Times New Roman"/>
          <w:bCs/>
          <w:szCs w:val="24"/>
        </w:rPr>
        <w:t>Γεωργίου Βλάχου</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Εσωτερικών και Διοικητικής Ανασυγκρότησης,</w:t>
      </w:r>
      <w:r>
        <w:rPr>
          <w:rFonts w:eastAsia="Times New Roman"/>
          <w:szCs w:val="24"/>
        </w:rPr>
        <w:t xml:space="preserve"> σχετικ</w:t>
      </w:r>
      <w:r>
        <w:rPr>
          <w:rFonts w:eastAsia="Times New Roman"/>
          <w:szCs w:val="24"/>
        </w:rPr>
        <w:t xml:space="preserve">ά με την κατάργηση </w:t>
      </w:r>
      <w:r>
        <w:rPr>
          <w:rFonts w:eastAsia="Times New Roman"/>
          <w:szCs w:val="24"/>
        </w:rPr>
        <w:t>α</w:t>
      </w:r>
      <w:r>
        <w:rPr>
          <w:rFonts w:eastAsia="Times New Roman"/>
          <w:szCs w:val="24"/>
        </w:rPr>
        <w:t xml:space="preserve">στυνομικών </w:t>
      </w:r>
      <w:r>
        <w:rPr>
          <w:rFonts w:eastAsia="Times New Roman"/>
          <w:szCs w:val="24"/>
        </w:rPr>
        <w:t>τ</w:t>
      </w:r>
      <w:r>
        <w:rPr>
          <w:rFonts w:eastAsia="Times New Roman"/>
          <w:szCs w:val="24"/>
        </w:rPr>
        <w:t xml:space="preserve">μημάτων στην Περιφέρεια Αττικής, δεν θα συζητηθεί λόγω ανειλημμένων υποχρεώσεων του κ. </w:t>
      </w:r>
      <w:proofErr w:type="spellStart"/>
      <w:r>
        <w:rPr>
          <w:rFonts w:eastAsia="Times New Roman"/>
          <w:szCs w:val="24"/>
        </w:rPr>
        <w:t>Τόσκα</w:t>
      </w:r>
      <w:proofErr w:type="spellEnd"/>
      <w:r>
        <w:rPr>
          <w:rFonts w:eastAsia="Times New Roman"/>
          <w:szCs w:val="24"/>
        </w:rPr>
        <w:t>.</w:t>
      </w:r>
    </w:p>
    <w:p w14:paraId="6BA70548" w14:textId="77777777" w:rsidR="005F34FB" w:rsidRDefault="00727C28">
      <w:pPr>
        <w:spacing w:after="0" w:line="600" w:lineRule="auto"/>
        <w:ind w:firstLine="720"/>
        <w:jc w:val="both"/>
        <w:rPr>
          <w:rFonts w:eastAsia="Times New Roman"/>
          <w:szCs w:val="24"/>
        </w:rPr>
      </w:pPr>
      <w:r>
        <w:rPr>
          <w:rFonts w:eastAsia="Times New Roman"/>
          <w:szCs w:val="24"/>
        </w:rPr>
        <w:t>Σειρά έχει η δεύτερη με αριθμό 1266/13-9-2016</w:t>
      </w:r>
      <w:r>
        <w:rPr>
          <w:rFonts w:eastAsia="Times New Roman"/>
          <w:szCs w:val="24"/>
        </w:rPr>
        <w:t xml:space="preserve"> δεύτερου κύκλου επίκαιρη ερώτηση του Βουλευτή Β΄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Αθανάσιου </w:t>
      </w:r>
      <w:proofErr w:type="spellStart"/>
      <w:r>
        <w:rPr>
          <w:rFonts w:eastAsia="Times New Roman"/>
          <w:bCs/>
          <w:szCs w:val="24"/>
        </w:rPr>
        <w:t>Βαρδαλή</w:t>
      </w:r>
      <w:proofErr w:type="spellEnd"/>
      <w:r>
        <w:rPr>
          <w:rFonts w:eastAsia="Times New Roman"/>
          <w:szCs w:val="24"/>
        </w:rPr>
        <w:t xml:space="preserve"> προς τους Υπουργούς </w:t>
      </w:r>
      <w:r>
        <w:rPr>
          <w:rFonts w:eastAsia="Times New Roman"/>
          <w:bCs/>
          <w:szCs w:val="24"/>
        </w:rPr>
        <w:t>Εσωτερικών και Διοικητικής Ανασυγκρότησης</w:t>
      </w:r>
      <w:r>
        <w:rPr>
          <w:rFonts w:eastAsia="Times New Roman"/>
          <w:szCs w:val="24"/>
        </w:rPr>
        <w:t xml:space="preserve"> και </w:t>
      </w:r>
      <w:r>
        <w:rPr>
          <w:rFonts w:eastAsia="Times New Roman"/>
          <w:bCs/>
          <w:szCs w:val="24"/>
        </w:rPr>
        <w:t xml:space="preserve">Αγροτικής Ανάπτυξης και Τροφίμων, </w:t>
      </w:r>
      <w:r>
        <w:rPr>
          <w:rFonts w:eastAsia="Times New Roman"/>
          <w:szCs w:val="24"/>
        </w:rPr>
        <w:t xml:space="preserve">σχετικά με την </w:t>
      </w:r>
      <w:r>
        <w:rPr>
          <w:rFonts w:eastAsia="Times New Roman"/>
          <w:szCs w:val="24"/>
        </w:rPr>
        <w:lastRenderedPageBreak/>
        <w:t>αντιμετώπιση των προβ</w:t>
      </w:r>
      <w:r>
        <w:rPr>
          <w:rFonts w:eastAsia="Times New Roman"/>
          <w:szCs w:val="24"/>
        </w:rPr>
        <w:t>λημάτων που προκάλεσε η έντονη βροχόπτωση στον Δήμο Θερμαϊκού της Περιφερειακής Ενότητας Θεσσαλονίκης.</w:t>
      </w:r>
    </w:p>
    <w:p w14:paraId="6BA70549" w14:textId="77777777" w:rsidR="005F34FB" w:rsidRDefault="00727C28">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Βαρδαλή</w:t>
      </w:r>
      <w:proofErr w:type="spellEnd"/>
      <w:r>
        <w:rPr>
          <w:rFonts w:eastAsia="Times New Roman"/>
          <w:szCs w:val="24"/>
        </w:rPr>
        <w:t>, έχετε τον λόγο για δύο λεπτά.</w:t>
      </w:r>
    </w:p>
    <w:p w14:paraId="6BA7054A" w14:textId="77777777" w:rsidR="005F34FB" w:rsidRDefault="00727C28">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Ευχαριστώ, κύριε Πρόεδρε.</w:t>
      </w:r>
    </w:p>
    <w:p w14:paraId="6BA7054B" w14:textId="77777777" w:rsidR="005F34FB" w:rsidRDefault="00727C28">
      <w:pPr>
        <w:spacing w:after="0" w:line="600" w:lineRule="auto"/>
        <w:ind w:firstLine="720"/>
        <w:jc w:val="both"/>
        <w:rPr>
          <w:rFonts w:eastAsia="Times New Roman"/>
          <w:szCs w:val="24"/>
        </w:rPr>
      </w:pPr>
      <w:r>
        <w:rPr>
          <w:rFonts w:eastAsia="Times New Roman"/>
          <w:szCs w:val="24"/>
        </w:rPr>
        <w:t>Κύριε Υπουργέ, είναι γνωστές, φαντάζομαι, οι καταστροφές από τ</w:t>
      </w:r>
      <w:r>
        <w:rPr>
          <w:rFonts w:eastAsia="Times New Roman"/>
          <w:szCs w:val="24"/>
        </w:rPr>
        <w:t xml:space="preserve">ις πρόσφατες έντονες βροχοπτώσεις. </w:t>
      </w:r>
    </w:p>
    <w:p w14:paraId="6BA7054C" w14:textId="77777777" w:rsidR="005F34FB" w:rsidRDefault="00727C28">
      <w:pPr>
        <w:spacing w:after="0" w:line="600" w:lineRule="auto"/>
        <w:ind w:firstLine="720"/>
        <w:jc w:val="both"/>
        <w:rPr>
          <w:rFonts w:eastAsia="Times New Roman"/>
          <w:szCs w:val="24"/>
        </w:rPr>
      </w:pPr>
      <w:r>
        <w:rPr>
          <w:rFonts w:eastAsia="Times New Roman"/>
          <w:szCs w:val="24"/>
        </w:rPr>
        <w:t>Με την ερώτησή μου θα ήθελα να σταθώ κυρίως και ιδιαίτερα στον Δήμο Θερμαϊκού της Περιφερειακής Ενότητας Θεσσαλονίκης, όπου είχαμε εκτεταμένες καταστροφές. Πλημμύρισαν σπίτια, δρόμοι, εργασιακοί χώροι, κυρίως καταστήματα εμπορικά και εστίασης. Αυτοκίνητα π</w:t>
      </w:r>
      <w:r>
        <w:rPr>
          <w:rFonts w:eastAsia="Times New Roman"/>
          <w:szCs w:val="24"/>
        </w:rPr>
        <w:t xml:space="preserve">αρασύρθηκαν μέσα στη θάλασσα, αγροτικοί δρόμοι καταστράφηκαν και, το πιο τραγικό θα έλεγα, κινδύνεψαν ανθρώπινες ζωές και απ’ ό,τι μαθαίνουμε, σύμφωνα με τα δημοσιεύματα, είχαμε και έναν θάνατο, διότι βρέθηκε η αγνοούμενη γυναίκα από τη </w:t>
      </w:r>
      <w:proofErr w:type="spellStart"/>
      <w:r>
        <w:rPr>
          <w:rFonts w:eastAsia="Times New Roman"/>
          <w:szCs w:val="24"/>
        </w:rPr>
        <w:t>Μηχανιώνα</w:t>
      </w:r>
      <w:proofErr w:type="spellEnd"/>
      <w:r>
        <w:rPr>
          <w:rFonts w:eastAsia="Times New Roman"/>
          <w:szCs w:val="24"/>
        </w:rPr>
        <w:t>, δυστυχώς</w:t>
      </w:r>
      <w:r>
        <w:rPr>
          <w:rFonts w:eastAsia="Times New Roman"/>
          <w:szCs w:val="24"/>
        </w:rPr>
        <w:t xml:space="preserve"> νεκρή.</w:t>
      </w:r>
    </w:p>
    <w:p w14:paraId="6BA7054D" w14:textId="77777777" w:rsidR="005F34FB" w:rsidRDefault="00727C28">
      <w:pPr>
        <w:spacing w:after="0" w:line="600" w:lineRule="auto"/>
        <w:ind w:firstLine="720"/>
        <w:jc w:val="both"/>
        <w:rPr>
          <w:rFonts w:eastAsia="Times New Roman"/>
          <w:szCs w:val="24"/>
        </w:rPr>
      </w:pPr>
      <w:r>
        <w:rPr>
          <w:rFonts w:eastAsia="Times New Roman"/>
          <w:szCs w:val="24"/>
        </w:rPr>
        <w:lastRenderedPageBreak/>
        <w:t>Κύριε Υπουργέ, φαντάζομαι ότι επειδή κατάγεστε από την Κεντρική Μακεδονία γνωρίζετε ότι την κατάσταση αυτή με τον Δήμο Θερμαϊκού δεν την συναντούμε για πρώτη φορά. Πριν από έξι, επτά χρόνια, τις ίδιες ή παραπλήσιες καταστροφές είχαμε από αντίστοιχε</w:t>
      </w:r>
      <w:r>
        <w:rPr>
          <w:rFonts w:eastAsia="Times New Roman"/>
          <w:szCs w:val="24"/>
        </w:rPr>
        <w:t xml:space="preserve">ς πλημμύρες και γενικώς οι κάτοικοι της περιοχής με τα πρώτα πρωτοβρόχια του Σεπτέμβρη έρχονται αντιμέτωποι με μικρότερες ή μεγαλύτερες καταστροφές. </w:t>
      </w:r>
    </w:p>
    <w:p w14:paraId="6BA7054E" w14:textId="77777777" w:rsidR="005F34FB" w:rsidRDefault="00727C28">
      <w:pPr>
        <w:spacing w:after="0" w:line="600" w:lineRule="auto"/>
        <w:ind w:firstLine="720"/>
        <w:jc w:val="both"/>
        <w:rPr>
          <w:rFonts w:eastAsia="Times New Roman"/>
          <w:szCs w:val="24"/>
        </w:rPr>
      </w:pPr>
      <w:r>
        <w:rPr>
          <w:rFonts w:eastAsia="Times New Roman"/>
          <w:szCs w:val="24"/>
        </w:rPr>
        <w:t>Το πρόβλημα και κυρίως η αιτία που δημιουργεί το πρόβλημα είναι εντοπισμένη και αν δεν αντιμετωπιστεί άμεσ</w:t>
      </w:r>
      <w:r>
        <w:rPr>
          <w:rFonts w:eastAsia="Times New Roman"/>
          <w:szCs w:val="24"/>
        </w:rPr>
        <w:t xml:space="preserve">α –στην αιτία αναφέρομαι- είναι σίγουρο πως και με τις επόμενες βροχοπτώσεις –βρισκόμαστε ακόμα στην αρχή του φθινοπώρου- τέτοιου είδους </w:t>
      </w:r>
      <w:proofErr w:type="spellStart"/>
      <w:r>
        <w:rPr>
          <w:rFonts w:eastAsia="Times New Roman"/>
          <w:szCs w:val="24"/>
        </w:rPr>
        <w:t>πλημμυρικά</w:t>
      </w:r>
      <w:proofErr w:type="spellEnd"/>
      <w:r>
        <w:rPr>
          <w:rFonts w:eastAsia="Times New Roman"/>
          <w:szCs w:val="24"/>
        </w:rPr>
        <w:t xml:space="preserve"> φαινόμενα θα ξανασυμβούν στη συγκεκριμένη περιοχή. </w:t>
      </w:r>
    </w:p>
    <w:p w14:paraId="6BA7054F" w14:textId="77777777" w:rsidR="005F34FB" w:rsidRDefault="00727C28">
      <w:pPr>
        <w:spacing w:after="0" w:line="600" w:lineRule="auto"/>
        <w:ind w:firstLine="720"/>
        <w:jc w:val="both"/>
        <w:rPr>
          <w:rFonts w:eastAsia="Times New Roman"/>
          <w:szCs w:val="24"/>
        </w:rPr>
      </w:pPr>
      <w:r>
        <w:rPr>
          <w:rFonts w:eastAsia="Times New Roman"/>
          <w:szCs w:val="24"/>
        </w:rPr>
        <w:t>Για την κατάσταση αυτή, για το ότι δηλαδή δεν αντιμετωπί</w:t>
      </w:r>
      <w:r>
        <w:rPr>
          <w:rFonts w:eastAsia="Times New Roman"/>
          <w:szCs w:val="24"/>
        </w:rPr>
        <w:t xml:space="preserve">στηκε εδώ και τόσα χρόνια η πραγματική αιτία που δημιουργεί το πρόβλημα, προφανώς κάποιοι φέρουν ευθύνες. Όλες οι κυβερνήσεις μέχρι τώρα </w:t>
      </w:r>
      <w:r>
        <w:rPr>
          <w:rFonts w:eastAsia="Times New Roman"/>
          <w:szCs w:val="24"/>
        </w:rPr>
        <w:lastRenderedPageBreak/>
        <w:t>φέρουν ευθύνες και η δική σας Κυβέρνηση. Κλείνετε είκοσι μήνες. Βεβαίως ευθύνες φέρουν και οι «άρχοντες» της τοπικής δι</w:t>
      </w:r>
      <w:r>
        <w:rPr>
          <w:rFonts w:eastAsia="Times New Roman"/>
          <w:szCs w:val="24"/>
        </w:rPr>
        <w:t xml:space="preserve">οίκησης, και η </w:t>
      </w:r>
      <w:r>
        <w:rPr>
          <w:rFonts w:eastAsia="Times New Roman"/>
          <w:szCs w:val="24"/>
        </w:rPr>
        <w:t>π</w:t>
      </w:r>
      <w:r>
        <w:rPr>
          <w:rFonts w:eastAsia="Times New Roman"/>
          <w:szCs w:val="24"/>
        </w:rPr>
        <w:t xml:space="preserve">εριφέρεια και ο </w:t>
      </w:r>
      <w:r>
        <w:rPr>
          <w:rFonts w:eastAsia="Times New Roman"/>
          <w:szCs w:val="24"/>
        </w:rPr>
        <w:t>δ</w:t>
      </w:r>
      <w:r>
        <w:rPr>
          <w:rFonts w:eastAsia="Times New Roman"/>
          <w:szCs w:val="24"/>
        </w:rPr>
        <w:t>ήμος, διότι στηρίζουν μια τέτοια πολιτική, που τα έργα αντιπλημμυρικής προστασίας είναι τελευταία στην ιεράρχηση, αλλά και γιατί θυμούνται να διεκδικήσουν αντίστοιχα έργα μόνο μετά από καταστροφές.</w:t>
      </w:r>
    </w:p>
    <w:p w14:paraId="6BA70550" w14:textId="77777777" w:rsidR="005F34FB" w:rsidRDefault="00727C28">
      <w:pPr>
        <w:spacing w:after="0" w:line="600" w:lineRule="auto"/>
        <w:ind w:firstLine="720"/>
        <w:jc w:val="both"/>
        <w:rPr>
          <w:rFonts w:eastAsia="Times New Roman"/>
          <w:szCs w:val="24"/>
        </w:rPr>
      </w:pPr>
      <w:r>
        <w:rPr>
          <w:rFonts w:eastAsia="Times New Roman"/>
          <w:szCs w:val="24"/>
        </w:rPr>
        <w:t>Και ερωτούμε συγκεκριμένα</w:t>
      </w:r>
      <w:r>
        <w:rPr>
          <w:rFonts w:eastAsia="Times New Roman"/>
          <w:szCs w:val="24"/>
        </w:rPr>
        <w:t xml:space="preserve">, κύριε Υπουργέ: Έχουν περάσει δεκατέσσερις ημέρες από τις πλημμύρες. Έχει δοθεί κάποιο έκτακτο επίδομα για να αντιμετωπιστούν οι πρώτες ανάγκες αυτών που έχουν πληγεί; Και, εν πάση </w:t>
      </w:r>
      <w:proofErr w:type="spellStart"/>
      <w:r>
        <w:rPr>
          <w:rFonts w:eastAsia="Times New Roman"/>
          <w:szCs w:val="24"/>
        </w:rPr>
        <w:t>περιπτώσει</w:t>
      </w:r>
      <w:proofErr w:type="spellEnd"/>
      <w:r>
        <w:rPr>
          <w:rFonts w:eastAsia="Times New Roman"/>
          <w:szCs w:val="24"/>
        </w:rPr>
        <w:t>, πώς σκέφτεστε, θα δώσετε τέτοιο επίδομα; Πώς σκέφτεστε να στηρ</w:t>
      </w:r>
      <w:r>
        <w:rPr>
          <w:rFonts w:eastAsia="Times New Roman"/>
          <w:szCs w:val="24"/>
        </w:rPr>
        <w:t>ίξετε τους πληγέντες; Για παράδειγμα, πέρα από τις πλημμύρες, έρχεται και καταιγίδα κατασχέσεων για τα «κόκκινα» δάνεια κ.λπ.</w:t>
      </w:r>
      <w:r>
        <w:rPr>
          <w:rFonts w:eastAsia="Times New Roman"/>
          <w:szCs w:val="24"/>
        </w:rPr>
        <w:t>.</w:t>
      </w:r>
      <w:r>
        <w:rPr>
          <w:rFonts w:eastAsia="Times New Roman"/>
          <w:szCs w:val="24"/>
        </w:rPr>
        <w:t xml:space="preserve"> Θα εξαιρεθούν οι συγκεκριμένοι κάτοικοι που έχουν πληγεί; Το ίδιο ισχύει και τα τιμολόγια της ΔΕΗ κ.λπ.</w:t>
      </w:r>
      <w:r>
        <w:rPr>
          <w:rFonts w:eastAsia="Times New Roman"/>
          <w:szCs w:val="24"/>
        </w:rPr>
        <w:t>.</w:t>
      </w:r>
    </w:p>
    <w:p w14:paraId="6BA70551" w14:textId="77777777" w:rsidR="005F34FB" w:rsidRDefault="00727C28">
      <w:pPr>
        <w:spacing w:after="0" w:line="600" w:lineRule="auto"/>
        <w:ind w:firstLine="720"/>
        <w:jc w:val="both"/>
        <w:rPr>
          <w:rFonts w:eastAsia="Times New Roman"/>
          <w:szCs w:val="24"/>
        </w:rPr>
      </w:pPr>
      <w:r>
        <w:rPr>
          <w:rFonts w:eastAsia="Times New Roman"/>
          <w:szCs w:val="24"/>
        </w:rPr>
        <w:lastRenderedPageBreak/>
        <w:t>Δεύτερον, ερωτούμε αν έχ</w:t>
      </w:r>
      <w:r>
        <w:rPr>
          <w:rFonts w:eastAsia="Times New Roman"/>
          <w:szCs w:val="24"/>
        </w:rPr>
        <w:t>ετε σκοπό να χρηματοδοτήσετε συγκεκριμένα αντιπλημμυρικά έργα που έχει ανάγκη η περιοχή για να λυθεί αυτό το πρόβλημα, αν έχει ξεκινήσει η καταγραφή των ζημιών και αν έχετε σκοπό να αποζημιώσετε κατά 100% τις καταστροφές.</w:t>
      </w:r>
    </w:p>
    <w:p w14:paraId="6BA70552" w14:textId="77777777" w:rsidR="005F34FB" w:rsidRDefault="00727C28">
      <w:pPr>
        <w:spacing w:after="0" w:line="600" w:lineRule="auto"/>
        <w:ind w:firstLine="720"/>
        <w:jc w:val="both"/>
        <w:rPr>
          <w:rFonts w:eastAsia="Times New Roman"/>
          <w:szCs w:val="24"/>
        </w:rPr>
      </w:pPr>
      <w:r>
        <w:rPr>
          <w:rFonts w:eastAsia="Times New Roman"/>
          <w:szCs w:val="24"/>
        </w:rPr>
        <w:t>Ευχαριστώ.</w:t>
      </w:r>
    </w:p>
    <w:p w14:paraId="6BA70553" w14:textId="77777777" w:rsidR="005F34FB" w:rsidRDefault="00727C28">
      <w:pPr>
        <w:spacing w:after="0" w:line="600" w:lineRule="auto"/>
        <w:ind w:firstLine="720"/>
        <w:jc w:val="both"/>
        <w:rPr>
          <w:rFonts w:eastAsia="Times New Roman"/>
          <w:szCs w:val="24"/>
        </w:rPr>
      </w:pPr>
      <w:r>
        <w:rPr>
          <w:rFonts w:eastAsia="Times New Roman"/>
          <w:b/>
          <w:szCs w:val="24"/>
        </w:rPr>
        <w:t>ΠΡΟΕΔΡΕΥΩΝ (Γεώργιος Βα</w:t>
      </w:r>
      <w:r>
        <w:rPr>
          <w:rFonts w:eastAsia="Times New Roman"/>
          <w:b/>
          <w:szCs w:val="24"/>
        </w:rPr>
        <w:t>ρεμένος):</w:t>
      </w:r>
      <w:r>
        <w:rPr>
          <w:rFonts w:eastAsia="Times New Roman"/>
          <w:szCs w:val="24"/>
        </w:rPr>
        <w:t xml:space="preserve"> Ο κύριος Υπουργός έχει τον λόγο για την απάντηση.</w:t>
      </w:r>
    </w:p>
    <w:p w14:paraId="6BA70554" w14:textId="77777777" w:rsidR="005F34FB" w:rsidRDefault="00727C28">
      <w:pPr>
        <w:spacing w:after="0" w:line="600" w:lineRule="auto"/>
        <w:ind w:firstLine="720"/>
        <w:jc w:val="both"/>
        <w:rPr>
          <w:rFonts w:eastAsia="Times New Roman"/>
          <w:szCs w:val="24"/>
        </w:rPr>
      </w:pPr>
      <w:r>
        <w:rPr>
          <w:rFonts w:eastAsia="Times New Roman"/>
          <w:b/>
          <w:szCs w:val="24"/>
        </w:rPr>
        <w:t xml:space="preserve">ΜΑΡΚΟΣ ΜΠΟΛΑΡΗΣ (Αναπληρωτής Υπουργός Αγροτικής Ανάπτυξης και Τροφίμων): </w:t>
      </w:r>
      <w:r>
        <w:rPr>
          <w:rFonts w:eastAsia="Times New Roman"/>
          <w:szCs w:val="24"/>
        </w:rPr>
        <w:t>Ευχαριστώ πάρα πολύ, κύριε συνάδελφε, για την ερώτηση.</w:t>
      </w:r>
    </w:p>
    <w:p w14:paraId="6BA70555" w14:textId="77777777" w:rsidR="005F34FB" w:rsidRDefault="00727C28">
      <w:pPr>
        <w:spacing w:after="0" w:line="600" w:lineRule="auto"/>
        <w:ind w:firstLine="720"/>
        <w:jc w:val="both"/>
        <w:rPr>
          <w:rFonts w:eastAsia="Times New Roman"/>
          <w:szCs w:val="24"/>
        </w:rPr>
      </w:pPr>
      <w:r>
        <w:rPr>
          <w:rFonts w:eastAsia="Times New Roman"/>
          <w:szCs w:val="24"/>
        </w:rPr>
        <w:t>Θα μου επιτρέψετε, βέβαια, να πω ότι η ερώτηση αναφέρεται σε τρία Υπ</w:t>
      </w:r>
      <w:r>
        <w:rPr>
          <w:rFonts w:eastAsia="Times New Roman"/>
          <w:szCs w:val="24"/>
        </w:rPr>
        <w:t xml:space="preserve">ουργεία και εγώ δεν μπορώ να έχω εξουσιοδότηση για να μιλήσω για λογαριασμό των άλλων Υπουργείων. Ξέρετε ότι οι επίκαιρες ερωτήσεις απευθύνονται σε ένα Υπουργείο και απαντά ένα Υπουργείο. </w:t>
      </w:r>
    </w:p>
    <w:p w14:paraId="6BA70556" w14:textId="77777777" w:rsidR="005F34FB" w:rsidRDefault="00727C28">
      <w:pPr>
        <w:spacing w:after="0" w:line="600" w:lineRule="auto"/>
        <w:ind w:firstLine="720"/>
        <w:jc w:val="both"/>
        <w:rPr>
          <w:rFonts w:eastAsia="Times New Roman" w:cs="Times New Roman"/>
          <w:szCs w:val="24"/>
        </w:rPr>
      </w:pPr>
      <w:r>
        <w:rPr>
          <w:rFonts w:eastAsia="Times New Roman"/>
          <w:szCs w:val="24"/>
        </w:rPr>
        <w:t>Θα ήθελα, λοιπόν, να σας πω ότι για τη ζημία η οποία έγινε στις 6 Σ</w:t>
      </w:r>
      <w:r>
        <w:rPr>
          <w:rFonts w:eastAsia="Times New Roman"/>
          <w:szCs w:val="24"/>
        </w:rPr>
        <w:t xml:space="preserve">επτεμβρίου άνοιξε αμέσως, για το κομμάτι που αφορά το Υπουργείο Αγροτικής Ανάπτυξης, κατάσταση για να γίνουν δηλώσεις για τις </w:t>
      </w:r>
      <w:r>
        <w:rPr>
          <w:rFonts w:eastAsia="Times New Roman"/>
          <w:szCs w:val="24"/>
        </w:rPr>
        <w:lastRenderedPageBreak/>
        <w:t xml:space="preserve">ζημίες που έχουν υποστεί οι καλλιέργειες κηπευτικών, αμπελιών στην περιοχή του Δήμου </w:t>
      </w:r>
      <w:proofErr w:type="spellStart"/>
      <w:r>
        <w:rPr>
          <w:rFonts w:eastAsia="Times New Roman"/>
          <w:szCs w:val="24"/>
        </w:rPr>
        <w:t>Θερμαϊκού.</w:t>
      </w:r>
      <w:r>
        <w:rPr>
          <w:rFonts w:eastAsia="Times New Roman" w:cs="Times New Roman"/>
          <w:szCs w:val="24"/>
        </w:rPr>
        <w:t>Επισκέφτηκα</w:t>
      </w:r>
      <w:proofErr w:type="spellEnd"/>
      <w:r>
        <w:rPr>
          <w:rFonts w:eastAsia="Times New Roman" w:cs="Times New Roman"/>
          <w:szCs w:val="24"/>
        </w:rPr>
        <w:t xml:space="preserve"> την περιοχή και ένα ευτ</w:t>
      </w:r>
      <w:r>
        <w:rPr>
          <w:rFonts w:eastAsia="Times New Roman" w:cs="Times New Roman"/>
          <w:szCs w:val="24"/>
        </w:rPr>
        <w:t xml:space="preserve">ύχημα είναι ότι είχε γίνει ο τρύγος στα αμπέλια και έτσι είχαμε μικρή ζημία στον κλάδο της </w:t>
      </w:r>
      <w:proofErr w:type="spellStart"/>
      <w:r>
        <w:rPr>
          <w:rFonts w:eastAsia="Times New Roman" w:cs="Times New Roman"/>
          <w:szCs w:val="24"/>
        </w:rPr>
        <w:t>οινοποιήσιμης</w:t>
      </w:r>
      <w:proofErr w:type="spellEnd"/>
      <w:r>
        <w:rPr>
          <w:rFonts w:eastAsia="Times New Roman" w:cs="Times New Roman"/>
          <w:szCs w:val="24"/>
        </w:rPr>
        <w:t xml:space="preserve"> αμπελουργίας. </w:t>
      </w:r>
    </w:p>
    <w:p w14:paraId="6BA70557"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Υπάρχει ένα δεκαπενθήμερο για να κατατεθούν ενστάσεις. Είναι δεκαπέντε εργάσιμες ημέρες. Δεν έχουν λήξει. Λήγουν αύριο ή μεθαύριο. Άρα, </w:t>
      </w:r>
      <w:r>
        <w:rPr>
          <w:rFonts w:eastAsia="Times New Roman" w:cs="Times New Roman"/>
          <w:szCs w:val="24"/>
        </w:rPr>
        <w:t>ο ΕΛΓΑ μαζεύει τις δηλώσεις των πληγέντων αγροτών και κτηνοτρόφων. Επειδή οι ζημιές για το ζωικό κεφάλαιο μαζεύονται πιο γρήγορα και έχουν προθεσμία σαράντα οκτώ ωρών, σας λέω ότι υπάρχει μία δήλωση. Βέβαια, είναι αρκετά τα ζώα που έχουν θανατωθεί. Είναι ε</w:t>
      </w:r>
      <w:r>
        <w:rPr>
          <w:rFonts w:eastAsia="Times New Roman" w:cs="Times New Roman"/>
          <w:szCs w:val="24"/>
        </w:rPr>
        <w:t>νενήντα έξι, ένα κοπάδι. Είναι απώλεια ενός κοπαδιού που θα αποζημιωθεί.</w:t>
      </w:r>
    </w:p>
    <w:p w14:paraId="6BA70558"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Αναφερθήκατε στα άλλα ζητήματα που αφορούν τα αντιπλημμυρικά έργα, τα έργα οδοποιίας, ύδρευσης. Να σας πω προς ενημέρωσή σας –για να έχουμε μία συνολική απάντηση- ότι το Υπουργείο Εσω</w:t>
      </w:r>
      <w:r>
        <w:rPr>
          <w:rFonts w:eastAsia="Times New Roman" w:cs="Times New Roman"/>
          <w:szCs w:val="24"/>
        </w:rPr>
        <w:t>τερικών για τη φετινή περίοδο έχει επιδοτήσει τον Δήμο Θερμαϊκού για έργα σε αυτή την κατεύθυνση με το ποσό των 500.000 ευρώ.</w:t>
      </w:r>
    </w:p>
    <w:p w14:paraId="6BA70559"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το Υπουργείο Εσωτερικών έχει ζητήσει από την αποκεντρωμένη διοίκηση τα στοιχεία των ζημιών για να εκτιμηθεί πού ανέρχεται </w:t>
      </w:r>
      <w:r>
        <w:rPr>
          <w:rFonts w:eastAsia="Times New Roman" w:cs="Times New Roman"/>
          <w:szCs w:val="24"/>
        </w:rPr>
        <w:t>το κόστος και να γίνουν οι αντίστοιχες αποζημιώσεις.</w:t>
      </w:r>
    </w:p>
    <w:p w14:paraId="6BA7055A"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Το Υπουργείο Εργασίας και Κοινωνικής Πρόνοιας, με το οποίο συζητήσαμε, προβλέπει κονδύλια για τη στήριξη των πλημμυροπαθών είτε αυτά αφορούν ζημίες νοικοκυριού είτε άλλες ζημίες. Περιμένει δηλώσεις. </w:t>
      </w:r>
    </w:p>
    <w:p w14:paraId="6BA7055B" w14:textId="77777777" w:rsidR="005F34FB" w:rsidRDefault="00727C28">
      <w:pPr>
        <w:tabs>
          <w:tab w:val="left" w:pos="1134"/>
        </w:tabs>
        <w:spacing w:after="0"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ο σημείο αυτό κτυπάει το κουδούνι λήξεως του χρόνου ομιλίας του κυρίου </w:t>
      </w:r>
      <w:r>
        <w:rPr>
          <w:rFonts w:eastAsia="Times New Roman" w:cs="Times New Roman"/>
          <w:szCs w:val="24"/>
        </w:rPr>
        <w:t xml:space="preserve"> Αναπληρωτή </w:t>
      </w:r>
      <w:r>
        <w:rPr>
          <w:rFonts w:eastAsia="Times New Roman" w:cs="Times New Roman"/>
          <w:szCs w:val="24"/>
        </w:rPr>
        <w:t>Υπουργού)</w:t>
      </w:r>
    </w:p>
    <w:p w14:paraId="6BA7055C" w14:textId="77777777" w:rsidR="005F34FB" w:rsidRDefault="00727C28">
      <w:pPr>
        <w:tabs>
          <w:tab w:val="left" w:pos="1134"/>
        </w:tabs>
        <w:spacing w:after="0" w:line="600" w:lineRule="auto"/>
        <w:ind w:firstLine="720"/>
        <w:jc w:val="both"/>
        <w:rPr>
          <w:rFonts w:eastAsia="Times New Roman" w:cs="Times New Roman"/>
          <w:szCs w:val="24"/>
        </w:rPr>
      </w:pPr>
      <w:r>
        <w:rPr>
          <w:rFonts w:eastAsia="Times New Roman" w:cs="Times New Roman"/>
          <w:szCs w:val="24"/>
        </w:rPr>
        <w:t>Δευτερόλεπτα θέλω, κύριε Πρόεδρε.</w:t>
      </w:r>
    </w:p>
    <w:p w14:paraId="6BA7055D"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Δεν έχουν υποβληθεί δηλώσεις με τις οποίες ζητούν από το Υπουργείο την καταβολή των χρημάτων. Είναι θέμα συντονισμού από πλευράς </w:t>
      </w:r>
      <w:r>
        <w:rPr>
          <w:rFonts w:eastAsia="Times New Roman" w:cs="Times New Roman"/>
          <w:szCs w:val="24"/>
        </w:rPr>
        <w:t>δήμου και περιφέρειας για να φτάσουν τα αιτήματα στα συναρμόδια Υπουργεία και να υπάρξουν αποζημιώσεις.</w:t>
      </w:r>
    </w:p>
    <w:p w14:paraId="6BA7055E"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Ευχαριστώ.</w:t>
      </w:r>
    </w:p>
    <w:p w14:paraId="6BA7055F"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Βαρδαλή</w:t>
      </w:r>
      <w:proofErr w:type="spellEnd"/>
      <w:r>
        <w:rPr>
          <w:rFonts w:eastAsia="Times New Roman" w:cs="Times New Roman"/>
          <w:szCs w:val="24"/>
        </w:rPr>
        <w:t>, έχετε τον λόγο για τη δευτερολογία σας.</w:t>
      </w:r>
    </w:p>
    <w:p w14:paraId="6BA70560"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Ευχαριστώ, κύριε Πρόεδρε.</w:t>
      </w:r>
    </w:p>
    <w:p w14:paraId="6BA70561"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 xml:space="preserve">Υπουργέ,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w:t>
      </w:r>
      <w:r>
        <w:rPr>
          <w:rFonts w:eastAsia="Times New Roman" w:cs="Times New Roman"/>
          <w:szCs w:val="24"/>
        </w:rPr>
        <w:t>άς</w:t>
      </w:r>
      <w:proofErr w:type="spellEnd"/>
      <w:r>
        <w:rPr>
          <w:rFonts w:eastAsia="Times New Roman" w:cs="Times New Roman"/>
          <w:szCs w:val="24"/>
        </w:rPr>
        <w:t xml:space="preserve"> δεν αποτελεί δικαιολογία ότι η ερώτηση απευθύνεται σε τρία Υπουργεία. Απευθύνεται σε τρία Υπουργεία γιατί και τα τρία είναι υπεύθυνα για την αντιμετώπιση του συγκεκριμένου προβλήματος.</w:t>
      </w:r>
    </w:p>
    <w:p w14:paraId="6BA70562" w14:textId="77777777" w:rsidR="005F34FB" w:rsidRDefault="00727C28">
      <w:pPr>
        <w:spacing w:after="0" w:line="600" w:lineRule="auto"/>
        <w:ind w:firstLine="720"/>
        <w:jc w:val="both"/>
        <w:rPr>
          <w:rFonts w:eastAsia="Times New Roman" w:cs="Times New Roman"/>
          <w:szCs w:val="24"/>
        </w:rPr>
      </w:pPr>
      <w:r>
        <w:rPr>
          <w:rFonts w:eastAsia="Times New Roman" w:cs="Times New Roman"/>
          <w:b/>
        </w:rPr>
        <w:t>ΜΑΡΚΟΣ ΜΠΟΛΑΡΗΣ (Αναπληρωτής Υπουργός Αγροτικής Ανάπ</w:t>
      </w:r>
      <w:r>
        <w:rPr>
          <w:rFonts w:eastAsia="Times New Roman" w:cs="Times New Roman"/>
          <w:b/>
        </w:rPr>
        <w:t>τυξης και Τροφίμων)</w:t>
      </w:r>
      <w:r>
        <w:rPr>
          <w:rFonts w:eastAsia="Times New Roman" w:cs="Times New Roman"/>
          <w:b/>
          <w:szCs w:val="24"/>
        </w:rPr>
        <w:t xml:space="preserve">: </w:t>
      </w:r>
      <w:r>
        <w:rPr>
          <w:rFonts w:eastAsia="Times New Roman" w:cs="Times New Roman"/>
          <w:szCs w:val="24"/>
        </w:rPr>
        <w:t>Να μην σας πω εγώ. Θα σας ενημερώσει ο Πρόεδρος.</w:t>
      </w:r>
    </w:p>
    <w:p w14:paraId="6BA70563"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Ωραία, θα ενημερώσει και ο Πρόεδρος.</w:t>
      </w:r>
    </w:p>
    <w:p w14:paraId="6BA70564"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κύριος Υπουργός δεν το αμφισβητεί αυτό, απλώς λέει ότι δεν μπορεί να απαντήσει ο ίδιος. </w:t>
      </w:r>
    </w:p>
    <w:p w14:paraId="6BA70565"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ΑΘΑΝΑ</w:t>
      </w:r>
      <w:r>
        <w:rPr>
          <w:rFonts w:eastAsia="Times New Roman" w:cs="Times New Roman"/>
          <w:b/>
          <w:szCs w:val="24"/>
        </w:rPr>
        <w:t xml:space="preserve">ΣΙΟΣ ΒΑΡΔΑΛΗΣ: </w:t>
      </w:r>
      <w:r>
        <w:rPr>
          <w:rFonts w:eastAsia="Times New Roman" w:cs="Times New Roman"/>
          <w:szCs w:val="24"/>
        </w:rPr>
        <w:t xml:space="preserve">Είπε ότι θα με ενημερώσετε εσείς. </w:t>
      </w:r>
    </w:p>
    <w:p w14:paraId="6BA70566"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Τα προβλήματα που δημιουργήθηκαν…</w:t>
      </w:r>
    </w:p>
    <w:p w14:paraId="6BA70567" w14:textId="77777777" w:rsidR="005F34FB" w:rsidRDefault="00727C28">
      <w:pPr>
        <w:spacing w:after="0" w:line="600" w:lineRule="auto"/>
        <w:ind w:firstLine="720"/>
        <w:jc w:val="both"/>
        <w:rPr>
          <w:rFonts w:eastAsia="Times New Roman" w:cs="Times New Roman"/>
          <w:szCs w:val="24"/>
        </w:rPr>
      </w:pPr>
      <w:r>
        <w:rPr>
          <w:rFonts w:eastAsia="Times New Roman" w:cs="Times New Roman"/>
          <w:b/>
        </w:rPr>
        <w:t>ΜΑΡΚΟΣ ΜΠΟΛΑΡΗΣ (Αναπληρωτής 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Σας λέω ότι το κάθε Υπουργείο απαντά για την αρμοδιότητά του. Συνεπώς, για να σας απαντήσουν τα </w:t>
      </w:r>
      <w:r>
        <w:rPr>
          <w:rFonts w:eastAsia="Times New Roman" w:cs="Times New Roman"/>
          <w:szCs w:val="24"/>
        </w:rPr>
        <w:t>άλλα Υπουργεία, θα πρέπει να υποβάλλετε ερώτηση σε αυτά.</w:t>
      </w:r>
    </w:p>
    <w:p w14:paraId="6BA70568"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Είναι κατανοητό αυτό.</w:t>
      </w:r>
    </w:p>
    <w:p w14:paraId="6BA70569"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Κύριε Υπουργέ, μου λέτε ότι την ίδια ερώτηση πρέπει να την κάνω τρεις φορές για να πάρω μία συγκεκριμένη απάντηση διότι οι κ</w:t>
      </w:r>
      <w:r>
        <w:rPr>
          <w:rFonts w:eastAsia="Times New Roman" w:cs="Times New Roman"/>
          <w:szCs w:val="24"/>
        </w:rPr>
        <w:t>αταστροφές…</w:t>
      </w:r>
    </w:p>
    <w:p w14:paraId="6BA7056A" w14:textId="77777777" w:rsidR="005F34FB" w:rsidRDefault="00727C28">
      <w:pPr>
        <w:spacing w:after="0" w:line="600" w:lineRule="auto"/>
        <w:ind w:firstLine="720"/>
        <w:jc w:val="both"/>
        <w:rPr>
          <w:rFonts w:eastAsia="Times New Roman" w:cs="Times New Roman"/>
          <w:szCs w:val="24"/>
        </w:rPr>
      </w:pPr>
      <w:r>
        <w:rPr>
          <w:rFonts w:eastAsia="Times New Roman" w:cs="Times New Roman"/>
          <w:b/>
        </w:rPr>
        <w:t>ΜΑΡΚΟΣ ΜΠΟΛΑΡΗΣ (Αναπληρωτής Υπουργός Αγροτικής Ανάπτυξης και Τροφίμων):</w:t>
      </w:r>
      <w:r>
        <w:rPr>
          <w:rFonts w:eastAsia="Times New Roman" w:cs="Times New Roman"/>
          <w:b/>
          <w:szCs w:val="24"/>
        </w:rPr>
        <w:t xml:space="preserve"> </w:t>
      </w:r>
      <w:r>
        <w:rPr>
          <w:rFonts w:eastAsia="Times New Roman" w:cs="Times New Roman"/>
          <w:szCs w:val="24"/>
        </w:rPr>
        <w:t>Αυτό λέει ο Κανονισμός της Βουλής, κύριε συνάδελφε.</w:t>
      </w:r>
    </w:p>
    <w:p w14:paraId="6BA7056B" w14:textId="77777777" w:rsidR="005F34FB" w:rsidRDefault="00727C28">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Συνεχίστε, κύριε </w:t>
      </w:r>
      <w:proofErr w:type="spellStart"/>
      <w:r>
        <w:rPr>
          <w:rFonts w:eastAsia="Times New Roman" w:cs="Times New Roman"/>
          <w:szCs w:val="24"/>
        </w:rPr>
        <w:t>Βαρδαλή</w:t>
      </w:r>
      <w:proofErr w:type="spellEnd"/>
      <w:r>
        <w:rPr>
          <w:rFonts w:eastAsia="Times New Roman" w:cs="Times New Roman"/>
          <w:szCs w:val="24"/>
        </w:rPr>
        <w:t>.</w:t>
      </w:r>
    </w:p>
    <w:p w14:paraId="6BA7056C"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Ρωτάμε τρεις Υπουργούς της Κυβέρνησης γι</w:t>
      </w:r>
      <w:r>
        <w:rPr>
          <w:rFonts w:eastAsia="Times New Roman" w:cs="Times New Roman"/>
          <w:szCs w:val="24"/>
        </w:rPr>
        <w:t>α συγκεκριμένα πράγματα. Και κατά τη γνώμη μας δεν αποτελεί δικαιολογία, μάλλον αυτό είναι υπεκφυγή από το να απαντήσουν στα συγκεκριμένα ερωτήματα που θέτουμε με αυτή την ερώτηση.</w:t>
      </w:r>
    </w:p>
    <w:p w14:paraId="6BA7056D"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Δεύτερον, ακούσαμε διάφορες υποσχέσεις σε σύγκριση με κάποιες προϋποθέσεις,</w:t>
      </w:r>
      <w:r>
        <w:rPr>
          <w:rFonts w:eastAsia="Times New Roman" w:cs="Times New Roman"/>
          <w:szCs w:val="24"/>
        </w:rPr>
        <w:t xml:space="preserve"> εάν υπάρξουν, τις μέρες που πρέπει να περάσουν, να γίνουν οι αιτήσεις, τον κακό συντονισμό, γιατί ακόμα δεν έχουν φτάσει οι αιτήσεις των πληγέντων και πάει λέγοντας. Εν πάση </w:t>
      </w:r>
      <w:proofErr w:type="spellStart"/>
      <w:r>
        <w:rPr>
          <w:rFonts w:eastAsia="Times New Roman" w:cs="Times New Roman"/>
          <w:szCs w:val="24"/>
        </w:rPr>
        <w:t>περιπτώσει</w:t>
      </w:r>
      <w:proofErr w:type="spellEnd"/>
      <w:r>
        <w:rPr>
          <w:rFonts w:eastAsia="Times New Roman" w:cs="Times New Roman"/>
          <w:szCs w:val="24"/>
        </w:rPr>
        <w:t>, ακούσαμε ότι εάν αυτές υποβληθούν, θα εξετασθούν και αν κατάλαβα καλά</w:t>
      </w:r>
      <w:r>
        <w:rPr>
          <w:rFonts w:eastAsia="Times New Roman" w:cs="Times New Roman"/>
          <w:szCs w:val="24"/>
        </w:rPr>
        <w:t xml:space="preserve">, θα αντιμετωπισθούν θετικά. </w:t>
      </w:r>
    </w:p>
    <w:p w14:paraId="6BA7056E"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Κύριε Υπουργέ,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δεν κάνουμε δίκη προθέσεων. Σας είπα ότι έχει ξαναγίνει αυτή η καταστροφή για τον ίδιο λόγο. Ο λαός της περιοχής τώρα έχει εμπειρία και κατά τη γνώμη μας πρέπει να είναι και «κουμπωμένος», διότι το πι</w:t>
      </w:r>
      <w:r>
        <w:rPr>
          <w:rFonts w:eastAsia="Times New Roman" w:cs="Times New Roman"/>
          <w:szCs w:val="24"/>
        </w:rPr>
        <w:t xml:space="preserve">ο πιθανό είναι να πάρουν ό,τι έχουν πάρει και από τις προηγούμενες καταστροφές, δηλαδή στην ουσία τίποτα ή ένα πολύ μικρό ποσοστό αυτών που έχουν πληγεί από την καταστροφή. </w:t>
      </w:r>
    </w:p>
    <w:p w14:paraId="6BA7056F"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λέω ότι πρέπει να είναι κουμπωμένοι γιατί είναι γνωστή η γενικότερη αντιλαϊκή </w:t>
      </w:r>
      <w:r>
        <w:rPr>
          <w:rFonts w:eastAsia="Times New Roman" w:cs="Times New Roman"/>
          <w:szCs w:val="24"/>
        </w:rPr>
        <w:t xml:space="preserve">σας πολιτική. Βεβαίως, ιδρώνετε για να βρείτε ζεστό παραδάκι ώστε να δώσετε στους επιχειρηματικούς ομίλους, για να έρθει η πολυπόθητη ανάπτυξη. Βεβαίως, ιδρώνετε για να βρείτε χρήματα να πληρώσετε τα </w:t>
      </w:r>
      <w:proofErr w:type="spellStart"/>
      <w:r>
        <w:rPr>
          <w:rFonts w:eastAsia="Times New Roman" w:cs="Times New Roman"/>
          <w:szCs w:val="24"/>
        </w:rPr>
        <w:t>χρωστούμενα</w:t>
      </w:r>
      <w:proofErr w:type="spellEnd"/>
      <w:r>
        <w:rPr>
          <w:rFonts w:eastAsia="Times New Roman" w:cs="Times New Roman"/>
          <w:szCs w:val="24"/>
        </w:rPr>
        <w:t xml:space="preserve"> στους δανειστές και ό,τι περισσέψει να δώσετ</w:t>
      </w:r>
      <w:r>
        <w:rPr>
          <w:rFonts w:eastAsia="Times New Roman" w:cs="Times New Roman"/>
          <w:szCs w:val="24"/>
        </w:rPr>
        <w:t>ε και για αντιπλημμυρικά έργα.</w:t>
      </w:r>
    </w:p>
    <w:p w14:paraId="6BA70570"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Η γνώμη μας βασίζεται στην προηγούμενη πλημμύρα του 2008, μετά την οποία έγιναν διάφορες μελέτες για να αντιμετωπιστεί το πρόβλημα. Οκτώ χρόνια αυτές οι μελέτες είναι στα συρτάρια. Οκτώ χρόνια δεν βρέθηκαν πόροι να χρηματοδοτ</w:t>
      </w:r>
      <w:r>
        <w:rPr>
          <w:rFonts w:eastAsia="Times New Roman" w:cs="Times New Roman"/>
          <w:szCs w:val="24"/>
        </w:rPr>
        <w:t>ηθούν αυτά τα έργα. Οκτώ χρόνια υποσχέσεις, υποσχέσεις, υποσχέσεις.</w:t>
      </w:r>
    </w:p>
    <w:p w14:paraId="6BA70571"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Λοιπόν, τέρμα πλέον στις υποσχέσεις. Κα</w:t>
      </w:r>
      <w:r>
        <w:rPr>
          <w:rFonts w:eastAsia="Times New Roman" w:cs="Times New Roman"/>
          <w:szCs w:val="24"/>
        </w:rPr>
        <w:t>μ</w:t>
      </w:r>
      <w:r>
        <w:rPr>
          <w:rFonts w:eastAsia="Times New Roman" w:cs="Times New Roman"/>
          <w:szCs w:val="24"/>
        </w:rPr>
        <w:t xml:space="preserve">μιά εμπιστοσύνη δεν πρέπει να δώσει ο λαός στην πολιτική σας. Μόνο μέσα από τον δικό του αγώνα πρέπει να επιβάλλει τέτοιου είδους λύσεις, και άμεση </w:t>
      </w:r>
      <w:r>
        <w:rPr>
          <w:rFonts w:eastAsia="Times New Roman" w:cs="Times New Roman"/>
          <w:szCs w:val="24"/>
        </w:rPr>
        <w:t>αποκατάσταση των ζημιών και αντιπλημμυρικά έργα που έχει ανάγκη η περιοχή για να μην ζούμε τέτοιες τραγικές καταστάσεις.</w:t>
      </w:r>
    </w:p>
    <w:p w14:paraId="6BA70572"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6BA70573" w14:textId="77777777" w:rsidR="005F34FB" w:rsidRDefault="00727C28">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Εμείς ευχαριστούμε, κύριε </w:t>
      </w:r>
      <w:proofErr w:type="spellStart"/>
      <w:r>
        <w:rPr>
          <w:rFonts w:eastAsia="Times New Roman" w:cs="Times New Roman"/>
          <w:szCs w:val="24"/>
        </w:rPr>
        <w:t>Βαρδαλή</w:t>
      </w:r>
      <w:proofErr w:type="spellEnd"/>
      <w:r>
        <w:rPr>
          <w:rFonts w:eastAsia="Times New Roman" w:cs="Times New Roman"/>
          <w:szCs w:val="24"/>
        </w:rPr>
        <w:t>.</w:t>
      </w:r>
    </w:p>
    <w:p w14:paraId="6BA70574"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w:t>
      </w:r>
      <w:r>
        <w:rPr>
          <w:rFonts w:eastAsia="Times New Roman" w:cs="Times New Roman"/>
          <w:szCs w:val="24"/>
        </w:rPr>
        <w:t>ερολογία σας.</w:t>
      </w:r>
    </w:p>
    <w:p w14:paraId="6BA70575"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t>ΜΑΡΚΟΣ ΜΠΟΛΑΡΗΣ (Αναπληρωτής Υπουργός Αγροτικής Ανάπτυξης και Τροφίμων):</w:t>
      </w:r>
      <w:r>
        <w:rPr>
          <w:rFonts w:eastAsia="Times New Roman" w:cs="Times New Roman"/>
          <w:szCs w:val="24"/>
        </w:rPr>
        <w:t xml:space="preserve"> Κύριε συνάδελφε, αναφέρθηκα στον Κανονισμό της Βουλής και στο γεγονός ότι το κάθε Υπουργείο απαντά στο σύντομο χρόνο μιας επίκαιρης ερώτησης, που είναι τρία και δύο λεπτ</w:t>
      </w:r>
      <w:r>
        <w:rPr>
          <w:rFonts w:eastAsia="Times New Roman" w:cs="Times New Roman"/>
          <w:szCs w:val="24"/>
        </w:rPr>
        <w:t xml:space="preserve">ά, δηλαδή πέντε λεπτά, για το δικό του αντικείμενο. </w:t>
      </w:r>
    </w:p>
    <w:p w14:paraId="6BA70576"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Νόμιζα ότι θα καταλαβαίνατε ότι έχω κάνει παραπάνω δουλειά για να εξυπηρετήσω την ερώτησή σας. Θα έπρεπε να έρθω και να σας πω τι λέει το Υπουργείο Αγροτικής Ανάπτυξης, «ευχαριστώ πολύ, χαίρετε και δεν έ</w:t>
      </w:r>
      <w:r>
        <w:rPr>
          <w:rFonts w:eastAsia="Times New Roman" w:cs="Times New Roman"/>
          <w:szCs w:val="24"/>
        </w:rPr>
        <w:t xml:space="preserve">χω να σας πω τίποτε άλλο». Ζήτησα στοιχεία για να σας ενημερώσω γιατί υπάρχει πραγματικά πρόβλημα στην περιοχή. </w:t>
      </w:r>
    </w:p>
    <w:p w14:paraId="6BA70577"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Θέλω, λοιπόν, να σας πω ότι δεν έδωσα καμ</w:t>
      </w:r>
      <w:r>
        <w:rPr>
          <w:rFonts w:eastAsia="Times New Roman" w:cs="Times New Roman"/>
          <w:szCs w:val="24"/>
        </w:rPr>
        <w:t>μ</w:t>
      </w:r>
      <w:r>
        <w:rPr>
          <w:rFonts w:eastAsia="Times New Roman" w:cs="Times New Roman"/>
          <w:szCs w:val="24"/>
        </w:rPr>
        <w:t xml:space="preserve">ιά υπόσχεση και δεν υπάρχει κανένας κακός συντονισμός. Ο νόμος λέει ότι όσοι αγρότες έχουν πάθει </w:t>
      </w:r>
      <w:r>
        <w:rPr>
          <w:rFonts w:eastAsia="Times New Roman" w:cs="Times New Roman"/>
          <w:szCs w:val="24"/>
        </w:rPr>
        <w:t>ζημιά, έχουν δεκαπέντε ημέρες για να μαζέψουν τα στοιχεία που χρειάζονται για να κάνουν τις δηλώσεις. Και το δεκαπενθήμερο αυτό δεν έληξε. Λήγει μεθαύριο. Έχουν γίνει οι αναγγελίες. Οι άνθρωποι θα αποζημιωθούν για τις ζημίες που έχουν γίνει.</w:t>
      </w:r>
    </w:p>
    <w:p w14:paraId="6BA70578"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Σας είπα επιπλ</w:t>
      </w:r>
      <w:r>
        <w:rPr>
          <w:rFonts w:eastAsia="Times New Roman" w:cs="Times New Roman"/>
          <w:szCs w:val="24"/>
        </w:rPr>
        <w:t>έον ότι το Υπουργείο Εσωτερικών ζήτησε από την Αποκεντρωμένη Διοίκηση να πάνε τα στοιχεία για την αποζημίωση άλλων ζημιών που έχουν γίνει στην περιοχή και είναι μέσα και το ασφαλτικό δίκτυο, το επαρχιακό δίκτυο και το αγροτικό δίκτυο και το δίκτυο ύδρευσης</w:t>
      </w:r>
      <w:r>
        <w:rPr>
          <w:rFonts w:eastAsia="Times New Roman" w:cs="Times New Roman"/>
          <w:szCs w:val="24"/>
        </w:rPr>
        <w:t xml:space="preserve"> του δήμου. Σας είπα επιπλέον ότι φέτος, το 2016, ο δήμος έχει επιχορηγηθεί με 500.000 ευρώ για την αντιμετώπιση των έργων της περιοχής. Και σας είπα επιπλέον ότι το Υπουργείο Εργασίας και Κοινωνικής Πρόνοιας έχει κονδύλια, τα οποία απευθύνονται στους πλημ</w:t>
      </w:r>
      <w:r>
        <w:rPr>
          <w:rFonts w:eastAsia="Times New Roman" w:cs="Times New Roman"/>
          <w:szCs w:val="24"/>
        </w:rPr>
        <w:t xml:space="preserve">μυροπαθείς και για την οικοσκευή και τις πρώτες ανάγκες και τις ζημίες που έχει υποστεί το σπίτι ή η επιχείρηση. Χρειάζεται να υποβληθούν αιτήσεις. </w:t>
      </w:r>
    </w:p>
    <w:p w14:paraId="6BA70579"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lastRenderedPageBreak/>
        <w:t>Σύμφωνα με το έγγραφο που ζήτησα και το έχω εδώ και έχει ημερομηνία 16 Σεπτεμβρίου, το Υπουργείο λέει: «Δεν</w:t>
      </w:r>
      <w:r>
        <w:rPr>
          <w:rFonts w:eastAsia="Times New Roman" w:cs="Times New Roman"/>
          <w:szCs w:val="24"/>
        </w:rPr>
        <w:t xml:space="preserve"> έχουμε ακόμη αιτήσεις. Εάν έχουμε, θα ανταποκριθούμε». Αυτό δεν είναι υπόσχεση. Είναι υποχρέωση του κράτους. Είναι υποχρέωση του Υπουργείου. Είναι υποχρέωση της Κυβέρνησης. Καμιά υπόσχεση. Εφαρμογή του νόμου και του </w:t>
      </w:r>
      <w:proofErr w:type="spellStart"/>
      <w:r>
        <w:rPr>
          <w:rFonts w:eastAsia="Times New Roman" w:cs="Times New Roman"/>
          <w:szCs w:val="24"/>
        </w:rPr>
        <w:t>Kανονισμού</w:t>
      </w:r>
      <w:proofErr w:type="spellEnd"/>
      <w:r>
        <w:rPr>
          <w:rFonts w:eastAsia="Times New Roman" w:cs="Times New Roman"/>
          <w:szCs w:val="24"/>
        </w:rPr>
        <w:t xml:space="preserve">. </w:t>
      </w:r>
    </w:p>
    <w:p w14:paraId="6BA7057A"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BA7057B" w14:textId="77777777" w:rsidR="005F34FB" w:rsidRDefault="00727C28">
      <w:pPr>
        <w:spacing w:after="0" w:line="600" w:lineRule="auto"/>
        <w:ind w:firstLine="720"/>
        <w:jc w:val="both"/>
        <w:rPr>
          <w:rFonts w:eastAsia="Times New Roman" w:cs="Times New Roman"/>
          <w:szCs w:val="24"/>
        </w:rPr>
      </w:pPr>
      <w:r>
        <w:rPr>
          <w:rFonts w:eastAsia="Times New Roman"/>
          <w:b/>
          <w:bCs/>
        </w:rPr>
        <w:t>ΠΡΟΕΔΡ</w:t>
      </w:r>
      <w:r>
        <w:rPr>
          <w:rFonts w:eastAsia="Times New Roman"/>
          <w:b/>
          <w:bCs/>
        </w:rPr>
        <w:t>ΕΥΩΝ (Γεώργιος Βαρεμένος):</w:t>
      </w:r>
      <w:r>
        <w:rPr>
          <w:rFonts w:eastAsia="Times New Roman" w:cs="Times New Roman"/>
          <w:szCs w:val="24"/>
        </w:rPr>
        <w:t xml:space="preserve"> Κι εμείς ευχαριστούμε.</w:t>
      </w:r>
    </w:p>
    <w:p w14:paraId="6BA7057C"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Δεν θα συζητηθεί, λόγω ανειλημμένων υποχρεώσεων του Υφυπουργού Πολιτισμού και Αθλητισμού κ. Σταύρου Κοντονή, η τέταρτη με αριθμό 1217/5-9-2016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των Α</w:t>
      </w:r>
      <w:r>
        <w:rPr>
          <w:rFonts w:eastAsia="Times New Roman" w:cs="Times New Roman"/>
          <w:szCs w:val="24"/>
        </w:rPr>
        <w:t xml:space="preserve">νεξαρτήτων Ελλήνων κ. </w:t>
      </w:r>
      <w:r>
        <w:rPr>
          <w:rFonts w:eastAsia="Times New Roman" w:cs="Times New Roman"/>
          <w:bCs/>
          <w:szCs w:val="24"/>
        </w:rPr>
        <w:t>Δημητρίου Καμμένου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σχετικά με το δημοσιευμένο ισολογισμό της Σκοπευτικής Ομοσπονδίας (ΣΚΟΕ).</w:t>
      </w:r>
    </w:p>
    <w:p w14:paraId="6BA7057D"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Επίσης, λόγω φόρτου εργασίας δεν θα απαντηθεί από τον κ. </w:t>
      </w:r>
      <w:proofErr w:type="spellStart"/>
      <w:r>
        <w:rPr>
          <w:rFonts w:eastAsia="Times New Roman" w:cs="Times New Roman"/>
          <w:szCs w:val="24"/>
        </w:rPr>
        <w:t>Τσακαλώτο</w:t>
      </w:r>
      <w:proofErr w:type="spellEnd"/>
      <w:r>
        <w:rPr>
          <w:rFonts w:eastAsia="Times New Roman" w:cs="Times New Roman"/>
          <w:szCs w:val="24"/>
        </w:rPr>
        <w:t xml:space="preserve"> η δέκατη με αριθμό 1191/29-8-2</w:t>
      </w:r>
      <w:r>
        <w:rPr>
          <w:rFonts w:eastAsia="Times New Roman" w:cs="Times New Roman"/>
          <w:szCs w:val="24"/>
        </w:rPr>
        <w:t xml:space="preserve">016 επίκαιρη ερώτηση δεύτερου κύκλου του Βουλευτή Ηρακλείου της Δημοκρατικής Συμπαράταξης </w:t>
      </w:r>
      <w:r>
        <w:rPr>
          <w:rFonts w:eastAsia="Times New Roman" w:cs="Times New Roman"/>
          <w:szCs w:val="24"/>
        </w:rPr>
        <w:lastRenderedPageBreak/>
        <w:t xml:space="preserve">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σχετικά με την προστασία των πολιτών από τις υπερβολικές χρεώσεις των τραπεζών.</w:t>
      </w:r>
    </w:p>
    <w:p w14:paraId="6BA7057E"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w:t>
      </w:r>
      <w:r>
        <w:rPr>
          <w:rFonts w:eastAsia="Times New Roman" w:cs="Times New Roman"/>
          <w:szCs w:val="24"/>
        </w:rPr>
        <w:t>τηση των επικαίρων ερωτήσεων.</w:t>
      </w:r>
    </w:p>
    <w:p w14:paraId="6BA7057F"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έχουν διανεμηθεί τα Πρακτικά της Τετάρτης 29 Ιουνίου 2016 και ερωτάται το Σώμα αν τα επικυρώνει. </w:t>
      </w:r>
    </w:p>
    <w:p w14:paraId="6BA70580" w14:textId="77777777" w:rsidR="005F34FB" w:rsidRDefault="00727C28">
      <w:pPr>
        <w:spacing w:after="0"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6BA70581" w14:textId="77777777" w:rsidR="005F34FB" w:rsidRDefault="00727C28">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Συνεπώς τα Πρακτικά της Τετά</w:t>
      </w:r>
      <w:r>
        <w:rPr>
          <w:rFonts w:eastAsia="Times New Roman" w:cs="Times New Roman"/>
          <w:szCs w:val="24"/>
        </w:rPr>
        <w:t>ρτης 29 Ιουνίου 2016 επικυρώθηκαν.</w:t>
      </w:r>
    </w:p>
    <w:p w14:paraId="6BA70582" w14:textId="77777777" w:rsidR="005F34FB" w:rsidRDefault="00727C28">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BA70583" w14:textId="77777777" w:rsidR="005F34FB" w:rsidRDefault="00727C28">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BA70584" w14:textId="77777777" w:rsidR="005F34FB" w:rsidRDefault="00727C2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Με τη συναίνεση του Σώματος και ώρα 19.28΄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cs="Times New Roman"/>
          <w:szCs w:val="24"/>
        </w:rPr>
        <w:t>αύριο ημέρα Τρίτη 20 Σεπτεμβρίου 2016 και ώρα 18.00΄, με αντικείμενο εργασιών του Σώματος νομοθετική εργασία</w:t>
      </w:r>
      <w:r>
        <w:rPr>
          <w:rFonts w:eastAsia="Times New Roman" w:cs="Times New Roman"/>
          <w:szCs w:val="24"/>
        </w:rPr>
        <w:t xml:space="preserve">: </w:t>
      </w:r>
      <w:r>
        <w:rPr>
          <w:rFonts w:eastAsia="Times New Roman" w:cs="Times New Roman"/>
          <w:szCs w:val="24"/>
        </w:rPr>
        <w:t xml:space="preserve">σύμφωνα με την ημερήσια διάταξη που έχει διανεμηθεί. </w:t>
      </w:r>
    </w:p>
    <w:p w14:paraId="6BA70585" w14:textId="77777777" w:rsidR="005F34FB" w:rsidRDefault="005F34FB">
      <w:pPr>
        <w:spacing w:after="0" w:line="600" w:lineRule="auto"/>
        <w:ind w:firstLine="720"/>
        <w:jc w:val="both"/>
        <w:rPr>
          <w:rFonts w:eastAsia="Times New Roman" w:cs="Times New Roman"/>
          <w:szCs w:val="24"/>
        </w:rPr>
      </w:pPr>
    </w:p>
    <w:p w14:paraId="6BA70586" w14:textId="77777777" w:rsidR="005F34FB" w:rsidRDefault="00727C28">
      <w:pPr>
        <w:spacing w:after="0"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5F34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10002FF" w:usb1="4000ACFF" w:usb2="00000009"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sJlPvbmF8irmlQQ2uq06jtAjfkg=" w:salt="gvVNVPEJc8kvLW+3/C245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4FB"/>
    <w:rsid w:val="005F34FB"/>
    <w:rsid w:val="00727C28"/>
    <w:rsid w:val="009849F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045B"/>
  <w15:docId w15:val="{904DC284-2553-49B7-977B-B4F452B5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509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150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93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316</MetadataID>
    <Session xmlns="641f345b-441b-4b81-9152-adc2e73ba5e1">Α´</Session>
    <Date xmlns="641f345b-441b-4b81-9152-adc2e73ba5e1">2016-09-18T21:00:00+00:00</Date>
    <Status xmlns="641f345b-441b-4b81-9152-adc2e73ba5e1">
      <Url>http://srv-sp1/praktika/Lists/Incoming_Metadata/EditForm.aspx?ID=316&amp;Source=/praktika/Recordings_Library/Forms/AllItems.aspx</Url>
      <Description>Δημοσιεύτηκε</Description>
    </Status>
    <Meeting xmlns="641f345b-441b-4b81-9152-adc2e73ba5e1">ΡϞΑ´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3C3E9A-69FB-4605-AC7F-7798F9BC1D0A}">
  <ds:schemaRefs>
    <ds:schemaRef ds:uri="641f345b-441b-4b81-9152-adc2e73ba5e1"/>
    <ds:schemaRef ds:uri="http://purl.org/dc/dcmitype/"/>
    <ds:schemaRef ds:uri="http://schemas.microsoft.com/office/infopath/2007/PartnerControls"/>
    <ds:schemaRef ds:uri="http://purl.org/dc/elements/1.1/"/>
    <ds:schemaRef ds:uri="http://www.w3.org/XML/1998/namespace"/>
    <ds:schemaRef ds:uri="http://schemas.microsoft.com/office/2006/documentManagement/types"/>
    <ds:schemaRef ds:uri="http://purl.org/dc/term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EA03E092-4B37-4BD3-B4C7-0B936243A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12F0D2-7EBB-4C6B-884C-AE06AD3678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64</Pages>
  <Words>11646</Words>
  <Characters>62894</Characters>
  <Application>Microsoft Office Word</Application>
  <DocSecurity>0</DocSecurity>
  <Lines>524</Lines>
  <Paragraphs>148</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74392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2016-09-23T10:01:00Z</dcterms:created>
  <dcterms:modified xsi:type="dcterms:W3CDTF">2016-09-23T10:01:00Z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