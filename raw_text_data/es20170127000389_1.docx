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C4654" w14:textId="77777777" w:rsidR="004B2939" w:rsidRPr="004B2939" w:rsidRDefault="004B2939" w:rsidP="004B2939">
      <w:pPr>
        <w:spacing w:after="200" w:line="360" w:lineRule="auto"/>
        <w:rPr>
          <w:ins w:id="0" w:author="Φλούδα Χριστίνα" w:date="2017-02-03T10:19:00Z"/>
          <w:rFonts w:eastAsia="Times New Roman"/>
          <w:szCs w:val="24"/>
          <w:lang w:eastAsia="en-US"/>
        </w:rPr>
      </w:pPr>
      <w:bookmarkStart w:id="1" w:name="_GoBack"/>
      <w:bookmarkEnd w:id="1"/>
      <w:ins w:id="2" w:author="Φλούδα Χριστίνα" w:date="2017-02-03T10:19:00Z">
        <w:r w:rsidRPr="004B293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5B2B932" w14:textId="77777777" w:rsidR="004B2939" w:rsidRPr="004B2939" w:rsidRDefault="004B2939" w:rsidP="004B2939">
      <w:pPr>
        <w:spacing w:after="200" w:line="360" w:lineRule="auto"/>
        <w:rPr>
          <w:ins w:id="3" w:author="Φλούδα Χριστίνα" w:date="2017-02-03T10:19:00Z"/>
          <w:rFonts w:eastAsia="Times New Roman"/>
          <w:szCs w:val="24"/>
          <w:lang w:eastAsia="en-US"/>
        </w:rPr>
      </w:pPr>
    </w:p>
    <w:p w14:paraId="34775AE1" w14:textId="77777777" w:rsidR="004B2939" w:rsidRPr="004B2939" w:rsidRDefault="004B2939" w:rsidP="004B2939">
      <w:pPr>
        <w:spacing w:after="200" w:line="360" w:lineRule="auto"/>
        <w:rPr>
          <w:ins w:id="4" w:author="Φλούδα Χριστίνα" w:date="2017-02-03T10:19:00Z"/>
          <w:rFonts w:eastAsia="Times New Roman"/>
          <w:szCs w:val="24"/>
          <w:lang w:eastAsia="en-US"/>
        </w:rPr>
      </w:pPr>
      <w:ins w:id="5" w:author="Φλούδα Χριστίνα" w:date="2017-02-03T10:19:00Z">
        <w:r w:rsidRPr="004B2939">
          <w:rPr>
            <w:rFonts w:eastAsia="Times New Roman"/>
            <w:szCs w:val="24"/>
            <w:lang w:eastAsia="en-US"/>
          </w:rPr>
          <w:t>ΠΙΝΑΚΑΣ ΠΕΡΙΕΧΟΜΕΝΩΝ</w:t>
        </w:r>
      </w:ins>
    </w:p>
    <w:p w14:paraId="61E6278D" w14:textId="77777777" w:rsidR="004B2939" w:rsidRPr="004B2939" w:rsidRDefault="004B2939" w:rsidP="004B2939">
      <w:pPr>
        <w:spacing w:after="200" w:line="360" w:lineRule="auto"/>
        <w:rPr>
          <w:ins w:id="6" w:author="Φλούδα Χριστίνα" w:date="2017-02-03T10:19:00Z"/>
          <w:rFonts w:eastAsia="Times New Roman"/>
          <w:szCs w:val="24"/>
          <w:lang w:eastAsia="en-US"/>
        </w:rPr>
      </w:pPr>
      <w:ins w:id="7" w:author="Φλούδα Χριστίνα" w:date="2017-02-03T10:19:00Z">
        <w:r w:rsidRPr="004B2939">
          <w:rPr>
            <w:rFonts w:eastAsia="Times New Roman"/>
            <w:szCs w:val="24"/>
            <w:lang w:eastAsia="en-US"/>
          </w:rPr>
          <w:t xml:space="preserve">ΙΖ΄ ΠΕΡΙΟΔΟΣ </w:t>
        </w:r>
      </w:ins>
    </w:p>
    <w:p w14:paraId="558846CE" w14:textId="77777777" w:rsidR="004B2939" w:rsidRPr="004B2939" w:rsidRDefault="004B2939" w:rsidP="004B2939">
      <w:pPr>
        <w:spacing w:after="200" w:line="360" w:lineRule="auto"/>
        <w:rPr>
          <w:ins w:id="8" w:author="Φλούδα Χριστίνα" w:date="2017-02-03T10:19:00Z"/>
          <w:rFonts w:eastAsia="Times New Roman"/>
          <w:szCs w:val="24"/>
          <w:lang w:eastAsia="en-US"/>
        </w:rPr>
      </w:pPr>
      <w:ins w:id="9" w:author="Φλούδα Χριστίνα" w:date="2017-02-03T10:19:00Z">
        <w:r w:rsidRPr="004B2939">
          <w:rPr>
            <w:rFonts w:eastAsia="Times New Roman"/>
            <w:szCs w:val="24"/>
            <w:lang w:eastAsia="en-US"/>
          </w:rPr>
          <w:t>ΠΡΟΕΔΡΕΥΟΜΕΝΗΣ ΚΟΙΝΟΒΟΥΛΕΥΤΙΚΗΣ ΔΗΜΟΚΡΑΤΙΑΣ</w:t>
        </w:r>
      </w:ins>
    </w:p>
    <w:p w14:paraId="68112CF8" w14:textId="77777777" w:rsidR="004B2939" w:rsidRPr="004B2939" w:rsidRDefault="004B2939" w:rsidP="004B2939">
      <w:pPr>
        <w:spacing w:after="200" w:line="360" w:lineRule="auto"/>
        <w:rPr>
          <w:ins w:id="10" w:author="Φλούδα Χριστίνα" w:date="2017-02-03T10:19:00Z"/>
          <w:rFonts w:eastAsia="Times New Roman"/>
          <w:szCs w:val="24"/>
          <w:lang w:eastAsia="en-US"/>
        </w:rPr>
      </w:pPr>
      <w:ins w:id="11" w:author="Φλούδα Χριστίνα" w:date="2017-02-03T10:19:00Z">
        <w:r w:rsidRPr="004B2939">
          <w:rPr>
            <w:rFonts w:eastAsia="Times New Roman"/>
            <w:szCs w:val="24"/>
            <w:lang w:eastAsia="en-US"/>
          </w:rPr>
          <w:t>ΣΥΝΟΔΟΣ Β΄</w:t>
        </w:r>
      </w:ins>
    </w:p>
    <w:p w14:paraId="75F701A7" w14:textId="77777777" w:rsidR="004B2939" w:rsidRPr="004B2939" w:rsidRDefault="004B2939" w:rsidP="004B2939">
      <w:pPr>
        <w:spacing w:after="200" w:line="360" w:lineRule="auto"/>
        <w:rPr>
          <w:ins w:id="12" w:author="Φλούδα Χριστίνα" w:date="2017-02-03T10:19:00Z"/>
          <w:rFonts w:eastAsia="Times New Roman"/>
          <w:szCs w:val="24"/>
          <w:lang w:eastAsia="en-US"/>
        </w:rPr>
      </w:pPr>
    </w:p>
    <w:p w14:paraId="20076286" w14:textId="77777777" w:rsidR="004B2939" w:rsidRPr="004B2939" w:rsidRDefault="004B2939" w:rsidP="004B2939">
      <w:pPr>
        <w:spacing w:after="200" w:line="360" w:lineRule="auto"/>
        <w:rPr>
          <w:ins w:id="13" w:author="Φλούδα Χριστίνα" w:date="2017-02-03T10:19:00Z"/>
          <w:rFonts w:eastAsia="Times New Roman"/>
          <w:szCs w:val="24"/>
          <w:lang w:eastAsia="en-US"/>
        </w:rPr>
      </w:pPr>
      <w:ins w:id="14" w:author="Φλούδα Χριστίνα" w:date="2017-02-03T10:19:00Z">
        <w:r w:rsidRPr="004B2939">
          <w:rPr>
            <w:rFonts w:eastAsia="Times New Roman"/>
            <w:szCs w:val="24"/>
            <w:lang w:eastAsia="en-US"/>
          </w:rPr>
          <w:t>ΣΥΝΕΔΡΙΑΣΗ ΞΓ΄</w:t>
        </w:r>
      </w:ins>
    </w:p>
    <w:p w14:paraId="565B7616" w14:textId="77777777" w:rsidR="004B2939" w:rsidRPr="004B2939" w:rsidRDefault="004B2939" w:rsidP="004B2939">
      <w:pPr>
        <w:spacing w:after="200" w:line="360" w:lineRule="auto"/>
        <w:rPr>
          <w:ins w:id="15" w:author="Φλούδα Χριστίνα" w:date="2017-02-03T10:19:00Z"/>
          <w:rFonts w:eastAsia="Times New Roman"/>
          <w:szCs w:val="24"/>
          <w:lang w:eastAsia="en-US"/>
        </w:rPr>
      </w:pPr>
      <w:ins w:id="16" w:author="Φλούδα Χριστίνα" w:date="2017-02-03T10:19:00Z">
        <w:r w:rsidRPr="004B2939">
          <w:rPr>
            <w:rFonts w:eastAsia="Times New Roman"/>
            <w:szCs w:val="24"/>
            <w:lang w:eastAsia="en-US"/>
          </w:rPr>
          <w:t>Παρασκευή  27 Ιανουαρίου 2017</w:t>
        </w:r>
      </w:ins>
    </w:p>
    <w:p w14:paraId="0DCE07CE" w14:textId="77777777" w:rsidR="004B2939" w:rsidRPr="004B2939" w:rsidRDefault="004B2939" w:rsidP="004B2939">
      <w:pPr>
        <w:spacing w:after="200" w:line="360" w:lineRule="auto"/>
        <w:rPr>
          <w:ins w:id="17" w:author="Φλούδα Χριστίνα" w:date="2017-02-03T10:19:00Z"/>
          <w:rFonts w:eastAsia="Times New Roman"/>
          <w:szCs w:val="24"/>
          <w:lang w:eastAsia="en-US"/>
        </w:rPr>
      </w:pPr>
    </w:p>
    <w:p w14:paraId="340E2D33" w14:textId="77777777" w:rsidR="004B2939" w:rsidRPr="004B2939" w:rsidRDefault="004B2939" w:rsidP="004B2939">
      <w:pPr>
        <w:spacing w:after="200" w:line="360" w:lineRule="auto"/>
        <w:rPr>
          <w:ins w:id="18" w:author="Φλούδα Χριστίνα" w:date="2017-02-03T10:19:00Z"/>
          <w:rFonts w:eastAsia="Times New Roman"/>
          <w:szCs w:val="24"/>
          <w:lang w:eastAsia="en-US"/>
        </w:rPr>
      </w:pPr>
      <w:ins w:id="19" w:author="Φλούδα Χριστίνα" w:date="2017-02-03T10:19:00Z">
        <w:r w:rsidRPr="004B2939">
          <w:rPr>
            <w:rFonts w:eastAsia="Times New Roman"/>
            <w:szCs w:val="24"/>
            <w:lang w:eastAsia="en-US"/>
          </w:rPr>
          <w:t>ΘΕΜΑΤΑ</w:t>
        </w:r>
      </w:ins>
    </w:p>
    <w:p w14:paraId="1EE8BC52" w14:textId="77777777" w:rsidR="004B2939" w:rsidRPr="004B2939" w:rsidRDefault="004B2939" w:rsidP="004B2939">
      <w:pPr>
        <w:spacing w:after="200" w:line="360" w:lineRule="auto"/>
        <w:rPr>
          <w:ins w:id="20" w:author="Φλούδα Χριστίνα" w:date="2017-02-03T10:19:00Z"/>
          <w:rFonts w:eastAsia="Times New Roman"/>
          <w:szCs w:val="24"/>
          <w:lang w:eastAsia="en-US"/>
        </w:rPr>
      </w:pPr>
      <w:ins w:id="21" w:author="Φλούδα Χριστίνα" w:date="2017-02-03T10:19:00Z">
        <w:r w:rsidRPr="004B2939">
          <w:rPr>
            <w:rFonts w:eastAsia="Times New Roman"/>
            <w:szCs w:val="24"/>
            <w:lang w:eastAsia="en-US"/>
          </w:rPr>
          <w:t xml:space="preserve"> </w:t>
        </w:r>
        <w:r w:rsidRPr="004B2939">
          <w:rPr>
            <w:rFonts w:eastAsia="Times New Roman"/>
            <w:szCs w:val="24"/>
            <w:lang w:eastAsia="en-US"/>
          </w:rPr>
          <w:br/>
          <w:t xml:space="preserve">Α. ΕΙΔΙΚΑ ΘΕΜΑΤΑ </w:t>
        </w:r>
        <w:r w:rsidRPr="004B2939">
          <w:rPr>
            <w:rFonts w:eastAsia="Times New Roman"/>
            <w:szCs w:val="24"/>
            <w:lang w:eastAsia="en-US"/>
          </w:rPr>
          <w:br/>
          <w:t xml:space="preserve">1. Επικύρωση Πρακτικών, σελ. </w:t>
        </w:r>
        <w:r w:rsidRPr="004B2939">
          <w:rPr>
            <w:rFonts w:eastAsia="Times New Roman"/>
            <w:szCs w:val="24"/>
            <w:lang w:eastAsia="en-US"/>
          </w:rPr>
          <w:br/>
          <w:t xml:space="preserve">2. Επί διαδικαστικού θέματος, σελ. </w:t>
        </w:r>
        <w:r w:rsidRPr="004B2939">
          <w:rPr>
            <w:rFonts w:eastAsia="Times New Roman"/>
            <w:szCs w:val="24"/>
            <w:lang w:eastAsia="en-US"/>
          </w:rPr>
          <w:br/>
          <w:t xml:space="preserve"> </w:t>
        </w:r>
        <w:r w:rsidRPr="004B2939">
          <w:rPr>
            <w:rFonts w:eastAsia="Times New Roman"/>
            <w:szCs w:val="24"/>
            <w:lang w:eastAsia="en-US"/>
          </w:rPr>
          <w:br/>
          <w:t xml:space="preserve">Β. ΚΟΙΝΟΒΟΥΛΕΥΤΙΚΟΣ ΕΛΕΓΧΟΣ </w:t>
        </w:r>
        <w:r w:rsidRPr="004B2939">
          <w:rPr>
            <w:rFonts w:eastAsia="Times New Roman"/>
            <w:szCs w:val="24"/>
            <w:lang w:eastAsia="en-US"/>
          </w:rPr>
          <w:br/>
          <w:t xml:space="preserve">1. Κατάθεση αναφορών, σελ. </w:t>
        </w:r>
        <w:r w:rsidRPr="004B2939">
          <w:rPr>
            <w:rFonts w:eastAsia="Times New Roman"/>
            <w:szCs w:val="24"/>
            <w:lang w:eastAsia="en-US"/>
          </w:rPr>
          <w:br/>
          <w:t xml:space="preserve">2. Ανακοίνωση του δελτίου επικαίρων ερωτήσεων της Δευτέρας 30 Ιανουαρίου 2017, σελ. </w:t>
        </w:r>
        <w:r w:rsidRPr="004B2939">
          <w:rPr>
            <w:rFonts w:eastAsia="Times New Roman"/>
            <w:szCs w:val="24"/>
            <w:lang w:eastAsia="en-US"/>
          </w:rPr>
          <w:br/>
          <w:t>3. Συζήτηση επικαίρων ερωτήσεων:</w:t>
        </w:r>
        <w:r w:rsidRPr="004B2939">
          <w:rPr>
            <w:rFonts w:eastAsia="Times New Roman"/>
            <w:szCs w:val="24"/>
            <w:lang w:eastAsia="en-US"/>
          </w:rPr>
          <w:br/>
          <w:t xml:space="preserve">α) Προς τον Υπουργό Εξωτερικών, σχετικά με την προσπάθεια υφαρπαγής ακίνητης περιουσίας Ελλήνων στη </w:t>
        </w:r>
        <w:proofErr w:type="spellStart"/>
        <w:r w:rsidRPr="004B2939">
          <w:rPr>
            <w:rFonts w:eastAsia="Times New Roman"/>
            <w:szCs w:val="24"/>
            <w:lang w:eastAsia="en-US"/>
          </w:rPr>
          <w:t>Χειμάρρα</w:t>
        </w:r>
        <w:proofErr w:type="spellEnd"/>
        <w:r w:rsidRPr="004B2939">
          <w:rPr>
            <w:rFonts w:eastAsia="Times New Roman"/>
            <w:szCs w:val="24"/>
            <w:lang w:eastAsia="en-US"/>
          </w:rPr>
          <w:t xml:space="preserve"> που </w:t>
        </w:r>
        <w:proofErr w:type="spellStart"/>
        <w:r w:rsidRPr="004B2939">
          <w:rPr>
            <w:rFonts w:eastAsia="Times New Roman"/>
            <w:szCs w:val="24"/>
            <w:lang w:eastAsia="en-US"/>
          </w:rPr>
          <w:t>εξισούται</w:t>
        </w:r>
        <w:proofErr w:type="spellEnd"/>
        <w:r w:rsidRPr="004B2939">
          <w:rPr>
            <w:rFonts w:eastAsia="Times New Roman"/>
            <w:szCs w:val="24"/>
            <w:lang w:eastAsia="en-US"/>
          </w:rPr>
          <w:t xml:space="preserve"> με ξεριζωμό, σελ. </w:t>
        </w:r>
        <w:r w:rsidRPr="004B2939">
          <w:rPr>
            <w:rFonts w:eastAsia="Times New Roman"/>
            <w:szCs w:val="24"/>
            <w:lang w:eastAsia="en-US"/>
          </w:rPr>
          <w:br/>
          <w:t>β) Προς τον Υπουργό Οικονομικών:</w:t>
        </w:r>
        <w:r w:rsidRPr="004B2939">
          <w:rPr>
            <w:rFonts w:eastAsia="Times New Roman"/>
            <w:szCs w:val="24"/>
            <w:lang w:eastAsia="en-US"/>
          </w:rPr>
          <w:br/>
          <w:t xml:space="preserve">i. σχετικά με την έξαρση της παραοικονομίας στην αγορά οίνου λόγω της </w:t>
        </w:r>
        <w:proofErr w:type="spellStart"/>
        <w:r w:rsidRPr="004B2939">
          <w:rPr>
            <w:rFonts w:eastAsia="Times New Roman"/>
            <w:szCs w:val="24"/>
            <w:lang w:eastAsia="en-US"/>
          </w:rPr>
          <w:t>επίβολης</w:t>
        </w:r>
        <w:proofErr w:type="spellEnd"/>
        <w:r w:rsidRPr="004B2939">
          <w:rPr>
            <w:rFonts w:eastAsia="Times New Roman"/>
            <w:szCs w:val="24"/>
            <w:lang w:eastAsia="en-US"/>
          </w:rPr>
          <w:t xml:space="preserve"> Ειδικού Φόρου Κατανάλωσης (ΕΦΚ), σελ. </w:t>
        </w:r>
        <w:r w:rsidRPr="004B2939">
          <w:rPr>
            <w:rFonts w:eastAsia="Times New Roman"/>
            <w:szCs w:val="24"/>
            <w:lang w:eastAsia="en-US"/>
          </w:rPr>
          <w:br/>
        </w:r>
        <w:proofErr w:type="spellStart"/>
        <w:r w:rsidRPr="004B2939">
          <w:rPr>
            <w:rFonts w:eastAsia="Times New Roman"/>
            <w:szCs w:val="24"/>
            <w:lang w:eastAsia="en-US"/>
          </w:rPr>
          <w:t>ii</w:t>
        </w:r>
        <w:proofErr w:type="spellEnd"/>
        <w:r w:rsidRPr="004B2939">
          <w:rPr>
            <w:rFonts w:eastAsia="Times New Roman"/>
            <w:szCs w:val="24"/>
            <w:lang w:eastAsia="en-US"/>
          </w:rPr>
          <w:t xml:space="preserve">. σχετικά με την τροποποίηση διατάξεων του ν.2971/2001 "Αιγιαλός, Παραλία και άλλες διατάξεις", σελ. </w:t>
        </w:r>
        <w:r w:rsidRPr="004B2939">
          <w:rPr>
            <w:rFonts w:eastAsia="Times New Roman"/>
            <w:szCs w:val="24"/>
            <w:lang w:eastAsia="en-US"/>
          </w:rPr>
          <w:br/>
        </w:r>
      </w:ins>
    </w:p>
    <w:p w14:paraId="618D5181" w14:textId="77777777" w:rsidR="004B2939" w:rsidRPr="004B2939" w:rsidRDefault="004B2939" w:rsidP="004B2939">
      <w:pPr>
        <w:spacing w:after="200" w:line="360" w:lineRule="auto"/>
        <w:rPr>
          <w:ins w:id="22" w:author="Φλούδα Χριστίνα" w:date="2017-02-03T10:19:00Z"/>
          <w:rFonts w:eastAsia="Times New Roman"/>
          <w:szCs w:val="24"/>
          <w:lang w:eastAsia="en-US"/>
        </w:rPr>
      </w:pPr>
      <w:ins w:id="23" w:author="Φλούδα Χριστίνα" w:date="2017-02-03T10:19:00Z">
        <w:r w:rsidRPr="004B2939">
          <w:rPr>
            <w:rFonts w:eastAsia="Times New Roman"/>
            <w:szCs w:val="24"/>
            <w:lang w:eastAsia="en-US"/>
          </w:rPr>
          <w:t>ΠΡΟΕΔΡΕΥΩΝ                                                                               ΚΡΕΜΑΣΤΙΝΟΣ Δ. , σελ.</w:t>
        </w:r>
        <w:r w:rsidRPr="004B2939">
          <w:rPr>
            <w:rFonts w:eastAsia="Times New Roman"/>
            <w:szCs w:val="24"/>
            <w:lang w:eastAsia="en-US"/>
          </w:rPr>
          <w:br/>
        </w:r>
      </w:ins>
    </w:p>
    <w:p w14:paraId="057CB927" w14:textId="77777777" w:rsidR="004B2939" w:rsidRPr="004B2939" w:rsidRDefault="004B2939" w:rsidP="004B2939">
      <w:pPr>
        <w:spacing w:after="200" w:line="360" w:lineRule="auto"/>
        <w:rPr>
          <w:ins w:id="24" w:author="Φλούδα Χριστίνα" w:date="2017-02-03T10:19:00Z"/>
          <w:rFonts w:eastAsia="Times New Roman"/>
          <w:szCs w:val="24"/>
          <w:lang w:eastAsia="en-US"/>
        </w:rPr>
      </w:pPr>
      <w:ins w:id="25" w:author="Φλούδα Χριστίνα" w:date="2017-02-03T10:19:00Z">
        <w:r w:rsidRPr="004B2939">
          <w:rPr>
            <w:rFonts w:eastAsia="Times New Roman"/>
            <w:szCs w:val="24"/>
            <w:lang w:eastAsia="en-US"/>
          </w:rPr>
          <w:t>ΟΜΙΛΗΤΕΣ</w:t>
        </w:r>
      </w:ins>
    </w:p>
    <w:p w14:paraId="3750835D" w14:textId="1CD7C73D" w:rsidR="004B2939" w:rsidRDefault="004B2939" w:rsidP="004B2939">
      <w:pPr>
        <w:spacing w:line="600" w:lineRule="auto"/>
        <w:ind w:firstLine="720"/>
        <w:jc w:val="both"/>
        <w:rPr>
          <w:ins w:id="26" w:author="Φλούδα Χριστίνα" w:date="2017-02-03T10:19:00Z"/>
          <w:rFonts w:eastAsia="Times New Roman"/>
          <w:szCs w:val="24"/>
        </w:rPr>
        <w:pPrChange w:id="27" w:author="Φλούδα Χριστίνα" w:date="2017-02-03T10:19:00Z">
          <w:pPr>
            <w:spacing w:line="600" w:lineRule="auto"/>
            <w:ind w:firstLine="720"/>
            <w:jc w:val="center"/>
          </w:pPr>
        </w:pPrChange>
      </w:pPr>
      <w:ins w:id="28" w:author="Φλούδα Χριστίνα" w:date="2017-02-03T10:19:00Z">
        <w:r w:rsidRPr="004B2939">
          <w:rPr>
            <w:rFonts w:eastAsia="Times New Roman"/>
            <w:szCs w:val="24"/>
            <w:lang w:eastAsia="en-US"/>
          </w:rPr>
          <w:br/>
          <w:t>Α. Επί διαδικαστικού θέματος:</w:t>
        </w:r>
        <w:r w:rsidRPr="004B2939">
          <w:rPr>
            <w:rFonts w:eastAsia="Times New Roman"/>
            <w:szCs w:val="24"/>
            <w:lang w:eastAsia="en-US"/>
          </w:rPr>
          <w:br/>
          <w:t>ΚΡΕΜΑΣΤΙΝΟΣ Δ. , σελ.</w:t>
        </w:r>
        <w:r w:rsidRPr="004B2939">
          <w:rPr>
            <w:rFonts w:eastAsia="Times New Roman"/>
            <w:szCs w:val="24"/>
            <w:lang w:eastAsia="en-US"/>
          </w:rPr>
          <w:br/>
        </w:r>
        <w:r w:rsidRPr="004B2939">
          <w:rPr>
            <w:rFonts w:eastAsia="Times New Roman"/>
            <w:szCs w:val="24"/>
            <w:lang w:eastAsia="en-US"/>
          </w:rPr>
          <w:br/>
          <w:t>Β. Επί των επικαίρων ερωτήσεων:</w:t>
        </w:r>
        <w:r w:rsidRPr="004B2939">
          <w:rPr>
            <w:rFonts w:eastAsia="Times New Roman"/>
            <w:szCs w:val="24"/>
            <w:lang w:eastAsia="en-US"/>
          </w:rPr>
          <w:br/>
          <w:t>ΑΜΑΝΑΤΙΔΗΣ Ι. , σελ.</w:t>
        </w:r>
        <w:r w:rsidRPr="004B2939">
          <w:rPr>
            <w:rFonts w:eastAsia="Times New Roman"/>
            <w:szCs w:val="24"/>
            <w:lang w:eastAsia="en-US"/>
          </w:rPr>
          <w:br/>
          <w:t>ΚΑΣΑΠΙΔΗΣ Γ. , σελ.</w:t>
        </w:r>
        <w:r w:rsidRPr="004B2939">
          <w:rPr>
            <w:rFonts w:eastAsia="Times New Roman"/>
            <w:szCs w:val="24"/>
            <w:lang w:eastAsia="en-US"/>
          </w:rPr>
          <w:br/>
          <w:t>ΚΑΤΣΙΚΗΣ Κ. , σελ.</w:t>
        </w:r>
        <w:r w:rsidRPr="004B2939">
          <w:rPr>
            <w:rFonts w:eastAsia="Times New Roman"/>
            <w:szCs w:val="24"/>
            <w:lang w:eastAsia="en-US"/>
          </w:rPr>
          <w:br/>
          <w:t>ΜΙΧΟΣ Ν. , σελ.</w:t>
        </w:r>
        <w:r w:rsidRPr="004B2939">
          <w:rPr>
            <w:rFonts w:eastAsia="Times New Roman"/>
            <w:szCs w:val="24"/>
            <w:lang w:eastAsia="en-US"/>
          </w:rPr>
          <w:br/>
          <w:t>ΠΑΠΑΝΑΤΣΙΟΥ Α. , σελ.</w:t>
        </w:r>
        <w:r w:rsidRPr="004B2939">
          <w:rPr>
            <w:rFonts w:eastAsia="Times New Roman"/>
            <w:szCs w:val="24"/>
            <w:lang w:eastAsia="en-US"/>
          </w:rPr>
          <w:br/>
        </w:r>
      </w:ins>
    </w:p>
    <w:p w14:paraId="627FC277" w14:textId="77777777" w:rsidR="00536C44" w:rsidRDefault="004B2939">
      <w:pPr>
        <w:spacing w:line="600" w:lineRule="auto"/>
        <w:ind w:firstLine="720"/>
        <w:jc w:val="center"/>
        <w:rPr>
          <w:rFonts w:eastAsia="Times New Roman"/>
          <w:szCs w:val="24"/>
        </w:rPr>
      </w:pPr>
      <w:r>
        <w:rPr>
          <w:rFonts w:eastAsia="Times New Roman"/>
          <w:szCs w:val="24"/>
        </w:rPr>
        <w:t>ΠΡΑΚΤΙΚΑ ΒΟΥΛΗΣ</w:t>
      </w:r>
    </w:p>
    <w:p w14:paraId="627FC278" w14:textId="77777777" w:rsidR="00536C44" w:rsidRDefault="004B2939">
      <w:pPr>
        <w:spacing w:line="600" w:lineRule="auto"/>
        <w:ind w:firstLine="720"/>
        <w:jc w:val="center"/>
        <w:rPr>
          <w:rFonts w:eastAsia="Times New Roman"/>
          <w:szCs w:val="24"/>
        </w:rPr>
      </w:pPr>
      <w:r>
        <w:rPr>
          <w:rFonts w:eastAsia="Times New Roman"/>
          <w:szCs w:val="24"/>
        </w:rPr>
        <w:t xml:space="preserve">ΙΖ΄ ΠΕΡΙΟΔΟΣ </w:t>
      </w:r>
    </w:p>
    <w:p w14:paraId="627FC279" w14:textId="77777777" w:rsidR="00536C44" w:rsidRDefault="004B2939">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27FC27A" w14:textId="77777777" w:rsidR="00536C44" w:rsidRDefault="004B2939">
      <w:pPr>
        <w:spacing w:line="600" w:lineRule="auto"/>
        <w:ind w:firstLine="720"/>
        <w:jc w:val="center"/>
        <w:rPr>
          <w:rFonts w:eastAsia="Times New Roman"/>
          <w:szCs w:val="24"/>
        </w:rPr>
      </w:pPr>
      <w:r>
        <w:rPr>
          <w:rFonts w:eastAsia="Times New Roman"/>
          <w:szCs w:val="24"/>
        </w:rPr>
        <w:t>ΣΥΝΟΔΟΣ Β΄</w:t>
      </w:r>
    </w:p>
    <w:p w14:paraId="627FC27B" w14:textId="77777777" w:rsidR="00536C44" w:rsidRDefault="004B2939">
      <w:pPr>
        <w:spacing w:line="600" w:lineRule="auto"/>
        <w:ind w:firstLine="720"/>
        <w:jc w:val="center"/>
        <w:rPr>
          <w:rFonts w:eastAsia="Times New Roman"/>
          <w:szCs w:val="24"/>
        </w:rPr>
      </w:pPr>
      <w:r>
        <w:rPr>
          <w:rFonts w:eastAsia="Times New Roman"/>
          <w:szCs w:val="24"/>
        </w:rPr>
        <w:t>ΣΥΝΕΔΡΙΑΣΗ ΞΓ΄</w:t>
      </w:r>
    </w:p>
    <w:p w14:paraId="627FC27C" w14:textId="77777777" w:rsidR="00536C44" w:rsidRDefault="004B2939">
      <w:pPr>
        <w:spacing w:line="600" w:lineRule="auto"/>
        <w:ind w:firstLine="720"/>
        <w:jc w:val="center"/>
        <w:rPr>
          <w:rFonts w:eastAsia="Times New Roman"/>
          <w:szCs w:val="24"/>
        </w:rPr>
      </w:pPr>
      <w:r>
        <w:rPr>
          <w:rFonts w:eastAsia="Times New Roman"/>
          <w:szCs w:val="24"/>
        </w:rPr>
        <w:t>Παρασκευή 27 Ιανουαρίου 2017</w:t>
      </w:r>
    </w:p>
    <w:p w14:paraId="627FC27D" w14:textId="77777777" w:rsidR="00536C44" w:rsidRDefault="004B2939">
      <w:pPr>
        <w:spacing w:line="600" w:lineRule="auto"/>
        <w:ind w:firstLine="720"/>
        <w:jc w:val="both"/>
        <w:rPr>
          <w:rFonts w:eastAsia="Times New Roman"/>
          <w:szCs w:val="24"/>
        </w:rPr>
      </w:pPr>
      <w:r>
        <w:rPr>
          <w:rFonts w:eastAsia="Times New Roman"/>
          <w:szCs w:val="24"/>
        </w:rPr>
        <w:t>Αθήνα, σήμερα στις 27 Ιανουαρίου 2017, ημέρα Παρασκευή και ώρα 10.08΄</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A3611F">
        <w:rPr>
          <w:rFonts w:eastAsia="Times New Roman"/>
          <w:b/>
          <w:szCs w:val="24"/>
        </w:rPr>
        <w:t>ΔΗΜΗΤΡΙΟΥ ΚΡΕΜΑΣΤΙΝΟΥ</w:t>
      </w:r>
      <w:r>
        <w:rPr>
          <w:rFonts w:eastAsia="Times New Roman"/>
          <w:szCs w:val="24"/>
        </w:rPr>
        <w:t>.</w:t>
      </w:r>
    </w:p>
    <w:p w14:paraId="627FC27E" w14:textId="77777777" w:rsidR="00536C44" w:rsidRDefault="004B2939">
      <w:pPr>
        <w:spacing w:line="600" w:lineRule="auto"/>
        <w:ind w:firstLine="720"/>
        <w:jc w:val="both"/>
        <w:rPr>
          <w:rFonts w:eastAsia="Times New Roman"/>
          <w:szCs w:val="24"/>
        </w:rPr>
      </w:pPr>
      <w:r>
        <w:rPr>
          <w:rFonts w:eastAsia="Times New Roman"/>
          <w:b/>
          <w:bCs/>
          <w:szCs w:val="24"/>
        </w:rPr>
        <w:t xml:space="preserve">ΠΡΟΕΔΡΕΥΩΝ (Δημήτριος Κρεμαστινός): </w:t>
      </w:r>
      <w:r>
        <w:rPr>
          <w:rFonts w:eastAsia="Times New Roman"/>
          <w:szCs w:val="24"/>
        </w:rPr>
        <w:t>Κυρίες και κύριοι συνάδελφοι, αρχίζει η συνεδρίαση.</w:t>
      </w:r>
    </w:p>
    <w:p w14:paraId="627FC27F" w14:textId="77777777" w:rsidR="00536C44" w:rsidRDefault="004B2939">
      <w:pPr>
        <w:spacing w:line="600" w:lineRule="auto"/>
        <w:ind w:firstLine="720"/>
        <w:jc w:val="both"/>
        <w:rPr>
          <w:rFonts w:eastAsia="Times New Roman"/>
          <w:szCs w:val="24"/>
        </w:rPr>
      </w:pPr>
      <w:r>
        <w:rPr>
          <w:rFonts w:eastAsia="Times New Roman"/>
          <w:szCs w:val="24"/>
        </w:rPr>
        <w:t>Έχω</w:t>
      </w:r>
      <w:r>
        <w:rPr>
          <w:rFonts w:eastAsia="Times New Roman"/>
          <w:szCs w:val="24"/>
        </w:rPr>
        <w:t xml:space="preserve"> την τιμή να ανακοινώσω στο Σώμα το δελτίο επικαίρων ερωτήσεων της Δευτέρας 30 Ιανουαρίου 2017. </w:t>
      </w:r>
    </w:p>
    <w:p w14:paraId="627FC280" w14:textId="77777777" w:rsidR="00536C44" w:rsidRDefault="004B2939">
      <w:pPr>
        <w:spacing w:line="600" w:lineRule="auto"/>
        <w:ind w:firstLine="720"/>
        <w:jc w:val="both"/>
        <w:rPr>
          <w:rFonts w:eastAsia="Times New Roman"/>
          <w:szCs w:val="24"/>
        </w:rPr>
      </w:pPr>
      <w:r>
        <w:rPr>
          <w:rFonts w:eastAsia="Times New Roman"/>
          <w:szCs w:val="24"/>
        </w:rPr>
        <w:t>Α. ΕΠΙΚΑΙΡΕΣ ΕΡΩΤΗΣΕΙΣ</w:t>
      </w:r>
      <w:r>
        <w:rPr>
          <w:rFonts w:eastAsia="Times New Roman"/>
          <w:szCs w:val="24"/>
        </w:rPr>
        <w:t xml:space="preserve"> </w:t>
      </w:r>
      <w:r>
        <w:rPr>
          <w:rFonts w:eastAsia="Times New Roman"/>
          <w:szCs w:val="24"/>
        </w:rPr>
        <w:t>Π</w:t>
      </w:r>
      <w:r>
        <w:rPr>
          <w:rFonts w:eastAsia="Times New Roman"/>
          <w:szCs w:val="24"/>
        </w:rPr>
        <w:t xml:space="preserve">ρώτου </w:t>
      </w:r>
      <w:r>
        <w:rPr>
          <w:rFonts w:eastAsia="Times New Roman"/>
          <w:szCs w:val="24"/>
        </w:rPr>
        <w:t>Κ</w:t>
      </w:r>
      <w:r>
        <w:rPr>
          <w:rFonts w:eastAsia="Times New Roman"/>
          <w:szCs w:val="24"/>
        </w:rPr>
        <w:t>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627FC281" w14:textId="77777777" w:rsidR="00536C44" w:rsidRDefault="004B2939">
      <w:pPr>
        <w:spacing w:line="600" w:lineRule="auto"/>
        <w:ind w:firstLine="720"/>
        <w:jc w:val="both"/>
        <w:rPr>
          <w:rFonts w:eastAsia="Times New Roman"/>
          <w:szCs w:val="24"/>
        </w:rPr>
      </w:pPr>
      <w:r>
        <w:rPr>
          <w:rFonts w:eastAsia="Times New Roman"/>
          <w:szCs w:val="24"/>
        </w:rPr>
        <w:t>1. Η με αριθμό 379/23-1-2017 επίκαιρη ερώτηση του Βουλευτή Αττική</w:t>
      </w:r>
      <w:r>
        <w:rPr>
          <w:rFonts w:eastAsia="Times New Roman"/>
          <w:szCs w:val="24"/>
        </w:rPr>
        <w:t xml:space="preserve">ς της Νέας Δημοκρατίας κ. Γεωργίου Βλάχου προς τον Υπουργό Οικονομικών, </w:t>
      </w:r>
      <w:r>
        <w:rPr>
          <w:rFonts w:eastAsia="Times New Roman"/>
          <w:szCs w:val="24"/>
        </w:rPr>
        <w:lastRenderedPageBreak/>
        <w:t>σχετικά με την αναθεώρηση των φορολογικών διατάξεων</w:t>
      </w:r>
      <w:r>
        <w:rPr>
          <w:rFonts w:eastAsia="Times New Roman"/>
          <w:szCs w:val="24"/>
        </w:rPr>
        <w:t>,</w:t>
      </w:r>
      <w:r>
        <w:rPr>
          <w:rFonts w:eastAsia="Times New Roman"/>
          <w:szCs w:val="24"/>
        </w:rPr>
        <w:t xml:space="preserve"> που αφορούν σε φορολογική αντιμετώπιση ακινήτων εντός περιοχών που έχουν ενταχθεί σε </w:t>
      </w:r>
      <w:r>
        <w:rPr>
          <w:rFonts w:eastAsia="Times New Roman"/>
          <w:szCs w:val="24"/>
        </w:rPr>
        <w:t>σ</w:t>
      </w:r>
      <w:r>
        <w:rPr>
          <w:rFonts w:eastAsia="Times New Roman"/>
          <w:szCs w:val="24"/>
        </w:rPr>
        <w:t xml:space="preserve">χέδιο </w:t>
      </w:r>
      <w:r>
        <w:rPr>
          <w:rFonts w:eastAsia="Times New Roman"/>
          <w:szCs w:val="24"/>
        </w:rPr>
        <w:t>π</w:t>
      </w:r>
      <w:r>
        <w:rPr>
          <w:rFonts w:eastAsia="Times New Roman"/>
          <w:szCs w:val="24"/>
        </w:rPr>
        <w:t xml:space="preserve">όλης, αλλά δεν έχει ολοκληρωθεί η </w:t>
      </w:r>
      <w:r>
        <w:rPr>
          <w:rFonts w:eastAsia="Times New Roman"/>
          <w:szCs w:val="24"/>
        </w:rPr>
        <w:t>π</w:t>
      </w:r>
      <w:r>
        <w:rPr>
          <w:rFonts w:eastAsia="Times New Roman"/>
          <w:szCs w:val="24"/>
        </w:rPr>
        <w:t>ράξ</w:t>
      </w:r>
      <w:r>
        <w:rPr>
          <w:rFonts w:eastAsia="Times New Roman"/>
          <w:szCs w:val="24"/>
        </w:rPr>
        <w:t xml:space="preserve">η </w:t>
      </w:r>
      <w:r>
        <w:rPr>
          <w:rFonts w:eastAsia="Times New Roman"/>
          <w:szCs w:val="24"/>
        </w:rPr>
        <w:t>ε</w:t>
      </w:r>
      <w:r>
        <w:rPr>
          <w:rFonts w:eastAsia="Times New Roman"/>
          <w:szCs w:val="24"/>
        </w:rPr>
        <w:t>φαρμογής.</w:t>
      </w:r>
    </w:p>
    <w:p w14:paraId="627FC282" w14:textId="77777777" w:rsidR="00536C44" w:rsidRDefault="004B2939">
      <w:pPr>
        <w:spacing w:line="600" w:lineRule="auto"/>
        <w:ind w:firstLine="720"/>
        <w:jc w:val="both"/>
        <w:rPr>
          <w:rFonts w:eastAsia="Times New Roman"/>
          <w:szCs w:val="24"/>
        </w:rPr>
      </w:pPr>
      <w:r>
        <w:rPr>
          <w:rFonts w:eastAsia="Times New Roman"/>
          <w:szCs w:val="24"/>
        </w:rPr>
        <w:t>2. Η με αριθμό 386/24-1-2017 επίκαιρη ερώτηση του Βουλευτή Α΄ Θεσσαλονίκης του Λαϊκού Συνδέσμου – Χρυσή Αυγή κ. Αντωνίου Γρέγου προς την Υπουργό Πολιτισμού και Αθλητισμού, σχετικά με την κατάχρηση του ονόματος «Μακεδονία» σε αθλητικές οργανώσε</w:t>
      </w:r>
      <w:r>
        <w:rPr>
          <w:rFonts w:eastAsia="Times New Roman"/>
          <w:szCs w:val="24"/>
        </w:rPr>
        <w:t>ις.</w:t>
      </w:r>
    </w:p>
    <w:p w14:paraId="627FC283" w14:textId="77777777" w:rsidR="00536C44" w:rsidRDefault="004B2939">
      <w:pPr>
        <w:spacing w:line="600" w:lineRule="auto"/>
        <w:ind w:firstLine="720"/>
        <w:jc w:val="both"/>
        <w:rPr>
          <w:rFonts w:eastAsia="Times New Roman"/>
          <w:szCs w:val="24"/>
        </w:rPr>
      </w:pPr>
      <w:r>
        <w:rPr>
          <w:rFonts w:eastAsia="Times New Roman"/>
          <w:szCs w:val="24"/>
        </w:rPr>
        <w:t>3. Η με αριθμό 389/24-1-2017 επίκαιρη ερώτηση του Βουλευτή Αιτωλοακαρνανίας του Κομμουνιστικού Κόμματος Ελλάδ</w:t>
      </w:r>
      <w:r>
        <w:rPr>
          <w:rFonts w:eastAsia="Times New Roman"/>
          <w:szCs w:val="24"/>
        </w:rPr>
        <w:t>α</w:t>
      </w:r>
      <w:r>
        <w:rPr>
          <w:rFonts w:eastAsia="Times New Roman"/>
          <w:szCs w:val="24"/>
        </w:rPr>
        <w:t>ς κ. Νικολάου Μωραΐτη προς τον Υπουργό Υγείας, σχετικά με την καταβολή των δεδουλευμένων των εργαζομένων καθαριστριών στις υπηρεσίες του Γενικ</w:t>
      </w:r>
      <w:r>
        <w:rPr>
          <w:rFonts w:eastAsia="Times New Roman"/>
          <w:szCs w:val="24"/>
        </w:rPr>
        <w:t>ού Νοσοκομείου Άρτας.</w:t>
      </w:r>
    </w:p>
    <w:p w14:paraId="627FC284" w14:textId="77777777" w:rsidR="00536C44" w:rsidRDefault="004B2939">
      <w:pPr>
        <w:spacing w:line="600" w:lineRule="auto"/>
        <w:ind w:firstLine="720"/>
        <w:jc w:val="both"/>
        <w:rPr>
          <w:rFonts w:eastAsia="Times New Roman"/>
          <w:szCs w:val="24"/>
        </w:rPr>
      </w:pPr>
      <w:r>
        <w:rPr>
          <w:rFonts w:eastAsia="Times New Roman"/>
          <w:szCs w:val="24"/>
        </w:rPr>
        <w:t xml:space="preserve">Β. </w:t>
      </w:r>
      <w:r>
        <w:rPr>
          <w:rFonts w:eastAsia="Times New Roman"/>
          <w:szCs w:val="24"/>
        </w:rPr>
        <w:t>ΕΠΙΚΑΙΡΕΣ ΕΡΩΤΗΣΕΙΣ</w:t>
      </w:r>
      <w:r>
        <w:rPr>
          <w:rFonts w:eastAsia="Times New Roman"/>
          <w:szCs w:val="24"/>
        </w:rPr>
        <w:t xml:space="preserve"> </w:t>
      </w:r>
      <w:r>
        <w:rPr>
          <w:rFonts w:eastAsia="Times New Roman"/>
          <w:szCs w:val="24"/>
        </w:rPr>
        <w:t>Δ</w:t>
      </w:r>
      <w:r>
        <w:rPr>
          <w:rFonts w:eastAsia="Times New Roman"/>
          <w:szCs w:val="24"/>
        </w:rPr>
        <w:t xml:space="preserve">εύτερου </w:t>
      </w:r>
      <w:r>
        <w:rPr>
          <w:rFonts w:eastAsia="Times New Roman"/>
          <w:szCs w:val="24"/>
        </w:rPr>
        <w:t>Κ</w:t>
      </w:r>
      <w:r>
        <w:rPr>
          <w:rFonts w:eastAsia="Times New Roman"/>
          <w:szCs w:val="24"/>
        </w:rPr>
        <w:t>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627FC285" w14:textId="77777777" w:rsidR="00536C44" w:rsidRDefault="004B2939">
      <w:pPr>
        <w:spacing w:line="600" w:lineRule="auto"/>
        <w:ind w:firstLine="720"/>
        <w:jc w:val="both"/>
        <w:rPr>
          <w:rFonts w:eastAsia="Times New Roman"/>
          <w:szCs w:val="24"/>
        </w:rPr>
      </w:pPr>
      <w:r>
        <w:rPr>
          <w:rFonts w:eastAsia="Times New Roman"/>
          <w:szCs w:val="24"/>
        </w:rPr>
        <w:t>1. Η με αριθμό 380/23-1-2017 επίκαιρη ερώτηση του Βουλευτή Β΄ Θεσσαλονίκης της Νέας Δημοκρατίας κ. Σάββα Αναστασιάδη προς τον Υπουργό Εξωτ</w:t>
      </w:r>
      <w:r>
        <w:rPr>
          <w:rFonts w:eastAsia="Times New Roman"/>
          <w:szCs w:val="24"/>
        </w:rPr>
        <w:t>ερικών, σχετικά με την αποπεράτωση του ελληνικού σχολικού συγκροτήματος στο Μόναχο.</w:t>
      </w:r>
    </w:p>
    <w:p w14:paraId="627FC286" w14:textId="77777777" w:rsidR="00536C44" w:rsidRDefault="004B2939">
      <w:pPr>
        <w:spacing w:line="600" w:lineRule="auto"/>
        <w:ind w:firstLine="720"/>
        <w:jc w:val="both"/>
        <w:rPr>
          <w:rFonts w:eastAsia="Times New Roman"/>
          <w:szCs w:val="24"/>
        </w:rPr>
      </w:pPr>
      <w:r>
        <w:rPr>
          <w:rFonts w:eastAsia="Times New Roman"/>
          <w:szCs w:val="24"/>
        </w:rPr>
        <w:t xml:space="preserve">2. Η με αριθμό 387/24-1-2017 επίκαιρη ερώτηση του Βουλευτή Β΄ Αθηνών του Λαϊκού Συνδέσμου – Χρυσή Αυγή κ. Ηλία </w:t>
      </w:r>
      <w:proofErr w:type="spellStart"/>
      <w:r>
        <w:rPr>
          <w:rFonts w:eastAsia="Times New Roman"/>
          <w:szCs w:val="24"/>
        </w:rPr>
        <w:t>Παναγιώταρου</w:t>
      </w:r>
      <w:proofErr w:type="spellEnd"/>
      <w:r>
        <w:rPr>
          <w:rFonts w:eastAsia="Times New Roman"/>
          <w:szCs w:val="24"/>
        </w:rPr>
        <w:t xml:space="preserve"> προς τον </w:t>
      </w:r>
      <w:r>
        <w:rPr>
          <w:rFonts w:eastAsia="Times New Roman"/>
          <w:szCs w:val="24"/>
        </w:rPr>
        <w:lastRenderedPageBreak/>
        <w:t>Υπουργό Οικονομικών, σχετικά με τη νομο</w:t>
      </w:r>
      <w:r>
        <w:rPr>
          <w:rFonts w:eastAsia="Times New Roman"/>
          <w:szCs w:val="24"/>
        </w:rPr>
        <w:t>θετική ρύθμιση για επέκταση εγκεκριμένων εξόδων πέραν των νοσηλίων.</w:t>
      </w:r>
    </w:p>
    <w:p w14:paraId="627FC287" w14:textId="77777777" w:rsidR="00536C44" w:rsidRDefault="004B2939">
      <w:pPr>
        <w:spacing w:line="600" w:lineRule="auto"/>
        <w:ind w:firstLine="720"/>
        <w:jc w:val="both"/>
        <w:rPr>
          <w:rFonts w:eastAsia="Times New Roman"/>
          <w:szCs w:val="24"/>
        </w:rPr>
      </w:pPr>
      <w:r>
        <w:rPr>
          <w:rFonts w:eastAsia="Times New Roman"/>
          <w:szCs w:val="24"/>
        </w:rPr>
        <w:t>3. Η με αριθμό 356/17-1-2017 επίκαιρη ερώτηση του Β΄ Αντιπροέδρου της Βουλής και Βουλευτή Αιτωλοακαρνανίας του Συνασπισμού Ριζοσπαστικής Αριστεράς κ. Γεωργίου Βαρεμένου προς τον Υπουργό Πα</w:t>
      </w:r>
      <w:r>
        <w:rPr>
          <w:rFonts w:eastAsia="Times New Roman"/>
          <w:szCs w:val="24"/>
        </w:rPr>
        <w:t>ιδείας Έρευνας και Θρησκευμάτων, σχετικά με την μετονομασία του Τμήματος Διαχείρισης Περιβάλλοντος και Φυσικών Πόρων του Πανεπιστημίου Πατρών, με έδρα το Αγρίνιο, σε Τμήμα Μηχανικών Περιβάλλοντος.</w:t>
      </w:r>
    </w:p>
    <w:p w14:paraId="627FC288" w14:textId="77777777" w:rsidR="00536C44" w:rsidRDefault="004B2939">
      <w:pPr>
        <w:spacing w:line="600" w:lineRule="auto"/>
        <w:ind w:firstLine="720"/>
        <w:jc w:val="both"/>
        <w:rPr>
          <w:rFonts w:eastAsia="Times New Roman"/>
          <w:szCs w:val="24"/>
        </w:rPr>
      </w:pPr>
      <w:r>
        <w:rPr>
          <w:rFonts w:eastAsia="Times New Roman"/>
          <w:szCs w:val="24"/>
        </w:rPr>
        <w:t>4. Η με αριθμό 321/9-1-2017 επίκαιρη ερώτηση του Βουλευτή Η</w:t>
      </w:r>
      <w:r>
        <w:rPr>
          <w:rFonts w:eastAsia="Times New Roman"/>
          <w:szCs w:val="24"/>
        </w:rPr>
        <w:t>λείας της Νέας Δημοκρατίας κ. Κωνσταντίνου Τζαβάρα προς την Υπουργό Πολιτισμού και Αθλητισμού, σχετικά με την αναστολή της επαγγελματικής δραστηριότητας των μελών της Κυβέρνησης.</w:t>
      </w:r>
    </w:p>
    <w:p w14:paraId="627FC289" w14:textId="77777777" w:rsidR="00536C44" w:rsidRDefault="004B2939">
      <w:pPr>
        <w:spacing w:line="600" w:lineRule="auto"/>
        <w:ind w:firstLine="720"/>
        <w:jc w:val="both"/>
        <w:rPr>
          <w:rFonts w:eastAsia="Times New Roman"/>
          <w:szCs w:val="24"/>
        </w:rPr>
      </w:pPr>
      <w:r>
        <w:rPr>
          <w:rFonts w:eastAsia="Times New Roman"/>
          <w:szCs w:val="24"/>
        </w:rPr>
        <w:t>5. Η με αριθμό 347/16-1-2017 επίκαιρη ερώτηση του Βουλευτή Μαγνησίας της Νέας</w:t>
      </w:r>
      <w:r>
        <w:rPr>
          <w:rFonts w:eastAsia="Times New Roman"/>
          <w:szCs w:val="24"/>
        </w:rPr>
        <w:t xml:space="preserve"> Δημοκρατίας κ. Χρήστου </w:t>
      </w:r>
      <w:proofErr w:type="spellStart"/>
      <w:r>
        <w:rPr>
          <w:rFonts w:eastAsia="Times New Roman"/>
          <w:szCs w:val="24"/>
        </w:rPr>
        <w:t>Μπουκώρου</w:t>
      </w:r>
      <w:proofErr w:type="spellEnd"/>
      <w:r>
        <w:rPr>
          <w:rFonts w:eastAsia="Times New Roman"/>
          <w:szCs w:val="24"/>
        </w:rPr>
        <w:t xml:space="preserve"> προς τον Υπουργό Υποδομών και Μεταφορών, σχετικά με τον </w:t>
      </w:r>
      <w:proofErr w:type="spellStart"/>
      <w:r>
        <w:rPr>
          <w:rFonts w:eastAsia="Times New Roman"/>
          <w:szCs w:val="24"/>
        </w:rPr>
        <w:t>εξορθολογισμό</w:t>
      </w:r>
      <w:proofErr w:type="spellEnd"/>
      <w:r>
        <w:rPr>
          <w:rFonts w:eastAsia="Times New Roman"/>
          <w:szCs w:val="24"/>
        </w:rPr>
        <w:t xml:space="preserve"> των σιδηροδρομικών δρομολογίων Βόλου-Λάρισας και Λάρισας-Θεσσαλονίκης.</w:t>
      </w:r>
    </w:p>
    <w:p w14:paraId="627FC28A" w14:textId="77777777" w:rsidR="00536C44" w:rsidRDefault="004B2939">
      <w:pPr>
        <w:spacing w:line="600" w:lineRule="auto"/>
        <w:ind w:firstLine="720"/>
        <w:jc w:val="both"/>
        <w:rPr>
          <w:rFonts w:eastAsia="Times New Roman"/>
          <w:szCs w:val="24"/>
        </w:rPr>
      </w:pPr>
      <w:r>
        <w:rPr>
          <w:rFonts w:eastAsia="Times New Roman"/>
          <w:szCs w:val="24"/>
        </w:rPr>
        <w:lastRenderedPageBreak/>
        <w:t>6. Η με αριθμό 352/16-1-2017 επίκαιρη ερώτηση του Βουλευτή Ε</w:t>
      </w:r>
      <w:r>
        <w:rPr>
          <w:rFonts w:eastAsia="Times New Roman"/>
          <w:szCs w:val="24"/>
        </w:rPr>
        <w:t>υ</w:t>
      </w:r>
      <w:r>
        <w:rPr>
          <w:rFonts w:eastAsia="Times New Roman"/>
          <w:szCs w:val="24"/>
        </w:rPr>
        <w:t>βο</w:t>
      </w:r>
      <w:r>
        <w:rPr>
          <w:rFonts w:eastAsia="Times New Roman"/>
          <w:szCs w:val="24"/>
        </w:rPr>
        <w:t>ί</w:t>
      </w:r>
      <w:r>
        <w:rPr>
          <w:rFonts w:eastAsia="Times New Roman"/>
          <w:szCs w:val="24"/>
        </w:rPr>
        <w:t>ας του Λαϊκού Συν</w:t>
      </w:r>
      <w:r>
        <w:rPr>
          <w:rFonts w:eastAsia="Times New Roman"/>
          <w:szCs w:val="24"/>
        </w:rPr>
        <w:t>δέσμου – Χρυσή Αυγή κ. Νικολάου Μίχου προς τον Υπουργό Εσωτερικών, σχετικά με τη διεξαγωγή ενδελεχούς έρευνας για τις εκτεταμένες πυρκαγιές σε Χίο, Εύβοια και Θάσο.</w:t>
      </w:r>
    </w:p>
    <w:p w14:paraId="627FC28B" w14:textId="77777777" w:rsidR="00536C44" w:rsidRDefault="004B2939">
      <w:pPr>
        <w:spacing w:line="600" w:lineRule="auto"/>
        <w:ind w:firstLine="720"/>
        <w:jc w:val="both"/>
        <w:rPr>
          <w:rFonts w:eastAsia="Times New Roman"/>
          <w:szCs w:val="24"/>
        </w:rPr>
      </w:pPr>
      <w:r>
        <w:rPr>
          <w:rFonts w:eastAsia="Times New Roman"/>
          <w:szCs w:val="24"/>
        </w:rPr>
        <w:t>7. Η με αριθμό 360/17-1-2017 επίκαιρη ερώτηση του Βουλευτή Ηρακλείου του Κομμουνιστικού Κόμ</w:t>
      </w:r>
      <w:r>
        <w:rPr>
          <w:rFonts w:eastAsia="Times New Roman"/>
          <w:szCs w:val="24"/>
        </w:rPr>
        <w:t>ματος Ελλάδ</w:t>
      </w:r>
      <w:r>
        <w:rPr>
          <w:rFonts w:eastAsia="Times New Roman"/>
          <w:szCs w:val="24"/>
        </w:rPr>
        <w:t>α</w:t>
      </w:r>
      <w:r>
        <w:rPr>
          <w:rFonts w:eastAsia="Times New Roman"/>
          <w:szCs w:val="24"/>
        </w:rPr>
        <w:t>ς κ. Εμμανουήλ Συντυχάκη προς τον Υπουργό Παιδείας, Έρευνας και Θρησκευμάτων, σχετικά με την κάλυψη των κενών των εκπαιδευτικών στο Γυμνάσιο Μοιρών του Δήμου Φαιστού.</w:t>
      </w:r>
    </w:p>
    <w:p w14:paraId="627FC28C" w14:textId="77777777" w:rsidR="00536C44" w:rsidRDefault="004B2939">
      <w:pPr>
        <w:spacing w:line="600" w:lineRule="auto"/>
        <w:ind w:firstLine="720"/>
        <w:jc w:val="both"/>
        <w:rPr>
          <w:rFonts w:eastAsia="Times New Roman"/>
          <w:szCs w:val="24"/>
        </w:rPr>
      </w:pPr>
      <w:r>
        <w:rPr>
          <w:rFonts w:eastAsia="Times New Roman"/>
          <w:szCs w:val="24"/>
        </w:rPr>
        <w:t>ΑΝΑΦΟΡΑ - ΕΡΩΤΗΣΗ</w:t>
      </w:r>
      <w:r>
        <w:rPr>
          <w:rFonts w:eastAsia="Times New Roman"/>
          <w:szCs w:val="24"/>
        </w:rPr>
        <w:t xml:space="preserve"> (Άρθρο 130 παρ</w:t>
      </w:r>
      <w:r>
        <w:rPr>
          <w:rFonts w:eastAsia="Times New Roman"/>
          <w:szCs w:val="24"/>
        </w:rPr>
        <w:t>άγραφος</w:t>
      </w:r>
      <w:r>
        <w:rPr>
          <w:rFonts w:eastAsia="Times New Roman"/>
          <w:szCs w:val="24"/>
        </w:rPr>
        <w:t xml:space="preserve"> 5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627FC28D" w14:textId="77777777" w:rsidR="00536C44" w:rsidRDefault="004B2939">
      <w:pPr>
        <w:spacing w:line="600" w:lineRule="auto"/>
        <w:ind w:firstLine="720"/>
        <w:jc w:val="both"/>
        <w:rPr>
          <w:rFonts w:eastAsia="Times New Roman"/>
          <w:szCs w:val="24"/>
        </w:rPr>
      </w:pPr>
      <w:r>
        <w:rPr>
          <w:rFonts w:eastAsia="Times New Roman"/>
          <w:szCs w:val="24"/>
        </w:rPr>
        <w:t>Η με αρι</w:t>
      </w:r>
      <w:r>
        <w:rPr>
          <w:rFonts w:eastAsia="Times New Roman"/>
          <w:szCs w:val="24"/>
        </w:rPr>
        <w:t xml:space="preserve">θμό 115/5-10-2016 ερώτηση της Βουλευτού Αττικής της Δημοκρατικής Συμπαράταξης ΠΑΣΟΚ – ΔΗΜΑΡ κ. Παρασκευής </w:t>
      </w:r>
      <w:proofErr w:type="spellStart"/>
      <w:r>
        <w:rPr>
          <w:rFonts w:eastAsia="Times New Roman"/>
          <w:szCs w:val="24"/>
        </w:rPr>
        <w:t>Χριστοφιλοπούλου</w:t>
      </w:r>
      <w:proofErr w:type="spellEnd"/>
      <w:r>
        <w:rPr>
          <w:rFonts w:eastAsia="Times New Roman"/>
          <w:szCs w:val="24"/>
        </w:rPr>
        <w:t xml:space="preserve"> προς τον Υπουργό Οικονομικών, σχετικά με τον Ειδικό Φόρο Κατανάλωσης στο κρασί.</w:t>
      </w:r>
    </w:p>
    <w:p w14:paraId="627FC28E" w14:textId="77777777" w:rsidR="00536C44" w:rsidRDefault="004B2939">
      <w:pPr>
        <w:spacing w:line="600" w:lineRule="auto"/>
        <w:ind w:firstLine="720"/>
        <w:jc w:val="both"/>
        <w:rPr>
          <w:rFonts w:eastAsia="Times New Roman"/>
          <w:szCs w:val="24"/>
        </w:rPr>
      </w:pPr>
      <w:r>
        <w:rPr>
          <w:rFonts w:eastAsia="Times New Roman"/>
          <w:szCs w:val="24"/>
        </w:rPr>
        <w:t>Κυρίες και κύριοι συνάδελφοι, εισερχόμ</w:t>
      </w:r>
      <w:r>
        <w:rPr>
          <w:rFonts w:eastAsia="Times New Roman"/>
          <w:szCs w:val="24"/>
        </w:rPr>
        <w:t>αστε</w:t>
      </w:r>
      <w:r>
        <w:rPr>
          <w:rFonts w:eastAsia="Times New Roman"/>
          <w:szCs w:val="24"/>
        </w:rPr>
        <w:t xml:space="preserve"> στη συζήτη</w:t>
      </w:r>
      <w:r>
        <w:rPr>
          <w:rFonts w:eastAsia="Times New Roman"/>
          <w:szCs w:val="24"/>
        </w:rPr>
        <w:t>ση των</w:t>
      </w:r>
    </w:p>
    <w:p w14:paraId="627FC28F" w14:textId="77777777" w:rsidR="00536C44" w:rsidRDefault="004B2939">
      <w:pPr>
        <w:spacing w:line="600" w:lineRule="auto"/>
        <w:ind w:firstLine="720"/>
        <w:jc w:val="center"/>
        <w:rPr>
          <w:rFonts w:eastAsia="Times New Roman"/>
          <w:b/>
          <w:szCs w:val="24"/>
        </w:rPr>
      </w:pPr>
      <w:r>
        <w:rPr>
          <w:rFonts w:eastAsia="Times New Roman"/>
          <w:b/>
          <w:szCs w:val="24"/>
        </w:rPr>
        <w:t>ΕΠΙΚΑΙΡΩΝ ΕΡΩΤΗΣΕΩΝ</w:t>
      </w:r>
    </w:p>
    <w:p w14:paraId="627FC290" w14:textId="77777777" w:rsidR="00536C44" w:rsidRDefault="004B2939">
      <w:pPr>
        <w:spacing w:line="600" w:lineRule="auto"/>
        <w:ind w:firstLine="720"/>
        <w:jc w:val="both"/>
        <w:rPr>
          <w:rFonts w:eastAsia="Times New Roman"/>
          <w:szCs w:val="24"/>
        </w:rPr>
      </w:pPr>
      <w:r>
        <w:rPr>
          <w:rFonts w:eastAsia="Times New Roman"/>
          <w:szCs w:val="24"/>
        </w:rPr>
        <w:t>Θα συζητηθεί η δεύτερη με αριθμό 384/24-1-2017 επίκαιρη ερώτηση πρώτου κύκλου του Βουλευτή Ε</w:t>
      </w:r>
      <w:r>
        <w:rPr>
          <w:rFonts w:eastAsia="Times New Roman"/>
          <w:szCs w:val="24"/>
        </w:rPr>
        <w:t>υ</w:t>
      </w:r>
      <w:r>
        <w:rPr>
          <w:rFonts w:eastAsia="Times New Roman"/>
          <w:szCs w:val="24"/>
        </w:rPr>
        <w:t>βο</w:t>
      </w:r>
      <w:r>
        <w:rPr>
          <w:rFonts w:eastAsia="Times New Roman"/>
          <w:szCs w:val="24"/>
        </w:rPr>
        <w:t>ί</w:t>
      </w:r>
      <w:r>
        <w:rPr>
          <w:rFonts w:eastAsia="Times New Roman"/>
          <w:szCs w:val="24"/>
        </w:rPr>
        <w:t xml:space="preserve">ας του Λαϊκού Συνδέσμου - Χρυσή Αυγή </w:t>
      </w:r>
      <w:r>
        <w:rPr>
          <w:rFonts w:eastAsia="Times New Roman"/>
          <w:szCs w:val="24"/>
        </w:rPr>
        <w:lastRenderedPageBreak/>
        <w:t xml:space="preserve">κ. </w:t>
      </w:r>
      <w:r>
        <w:rPr>
          <w:rFonts w:eastAsia="Times New Roman"/>
          <w:bCs/>
          <w:szCs w:val="24"/>
        </w:rPr>
        <w:t>Νικολάου</w:t>
      </w:r>
      <w:r>
        <w:rPr>
          <w:rFonts w:eastAsia="Times New Roman"/>
          <w:b/>
          <w:bCs/>
          <w:szCs w:val="24"/>
        </w:rPr>
        <w:t xml:space="preserve"> </w:t>
      </w:r>
      <w:r>
        <w:rPr>
          <w:rFonts w:eastAsia="Times New Roman"/>
          <w:bCs/>
          <w:szCs w:val="24"/>
        </w:rPr>
        <w:t>Μίχου</w:t>
      </w:r>
      <w:r>
        <w:rPr>
          <w:rFonts w:eastAsia="Times New Roman"/>
          <w:szCs w:val="24"/>
        </w:rPr>
        <w:t xml:space="preserve"> προς τον Υπουργό </w:t>
      </w:r>
      <w:r>
        <w:rPr>
          <w:rFonts w:eastAsia="Times New Roman"/>
          <w:bCs/>
          <w:szCs w:val="24"/>
        </w:rPr>
        <w:t>Εξωτερικών</w:t>
      </w:r>
      <w:r>
        <w:rPr>
          <w:rFonts w:eastAsia="Times New Roman"/>
          <w:b/>
          <w:bCs/>
          <w:szCs w:val="24"/>
        </w:rPr>
        <w:t>,</w:t>
      </w:r>
      <w:r>
        <w:rPr>
          <w:rFonts w:eastAsia="Times New Roman"/>
          <w:bCs/>
          <w:szCs w:val="24"/>
        </w:rPr>
        <w:t xml:space="preserve"> </w:t>
      </w:r>
      <w:r>
        <w:rPr>
          <w:rFonts w:eastAsia="Times New Roman"/>
          <w:szCs w:val="24"/>
        </w:rPr>
        <w:t>σχετικά με την προσπάθεια υφαρπαγής ακίνητης περι</w:t>
      </w:r>
      <w:r>
        <w:rPr>
          <w:rFonts w:eastAsia="Times New Roman"/>
          <w:szCs w:val="24"/>
        </w:rPr>
        <w:t xml:space="preserve">ουσίας Ελλήνων στη </w:t>
      </w:r>
      <w:proofErr w:type="spellStart"/>
      <w:r>
        <w:rPr>
          <w:rFonts w:eastAsia="Times New Roman"/>
          <w:szCs w:val="24"/>
        </w:rPr>
        <w:t>Χειμάρρα</w:t>
      </w:r>
      <w:proofErr w:type="spellEnd"/>
      <w:r>
        <w:rPr>
          <w:rFonts w:eastAsia="Times New Roman"/>
          <w:szCs w:val="24"/>
        </w:rPr>
        <w:t xml:space="preserve"> που </w:t>
      </w:r>
      <w:proofErr w:type="spellStart"/>
      <w:r>
        <w:rPr>
          <w:rFonts w:eastAsia="Times New Roman"/>
          <w:szCs w:val="24"/>
        </w:rPr>
        <w:t>εξισούται</w:t>
      </w:r>
      <w:proofErr w:type="spellEnd"/>
      <w:r>
        <w:rPr>
          <w:rFonts w:eastAsia="Times New Roman"/>
          <w:szCs w:val="24"/>
        </w:rPr>
        <w:t xml:space="preserve"> με ξεριζωμό. Θα απαντήσει ο Υφυπουργός Εξωτερικών κ. Ιωάννης Αμανατίδης.</w:t>
      </w:r>
    </w:p>
    <w:p w14:paraId="627FC291" w14:textId="77777777" w:rsidR="00536C44" w:rsidRDefault="004B2939">
      <w:pPr>
        <w:spacing w:line="600" w:lineRule="auto"/>
        <w:ind w:firstLine="720"/>
        <w:jc w:val="both"/>
        <w:rPr>
          <w:rFonts w:eastAsia="Times New Roman"/>
          <w:szCs w:val="24"/>
        </w:rPr>
      </w:pPr>
      <w:r>
        <w:rPr>
          <w:rFonts w:eastAsia="Times New Roman"/>
          <w:szCs w:val="24"/>
        </w:rPr>
        <w:t>Παρακαλώ, κύριε Μίχο, έχετε τον λόγο για δύο λεπτά.</w:t>
      </w:r>
    </w:p>
    <w:p w14:paraId="627FC292" w14:textId="77777777" w:rsidR="00536C44" w:rsidRDefault="004B2939">
      <w:pPr>
        <w:spacing w:line="600" w:lineRule="auto"/>
        <w:ind w:firstLine="720"/>
        <w:jc w:val="both"/>
        <w:rPr>
          <w:rFonts w:eastAsia="Times New Roman"/>
          <w:szCs w:val="24"/>
        </w:rPr>
      </w:pPr>
      <w:r>
        <w:rPr>
          <w:rFonts w:eastAsia="Times New Roman"/>
          <w:b/>
          <w:szCs w:val="24"/>
        </w:rPr>
        <w:t>ΝΙΚΟΛΑΟΣ ΜΙΧΟΣ:</w:t>
      </w:r>
      <w:r>
        <w:rPr>
          <w:rFonts w:eastAsia="Times New Roman"/>
          <w:szCs w:val="24"/>
        </w:rPr>
        <w:t xml:space="preserve"> Ευχαριστώ, κύριε Πρόεδρε.</w:t>
      </w:r>
    </w:p>
    <w:p w14:paraId="627FC293" w14:textId="77777777" w:rsidR="00536C44" w:rsidRDefault="004B2939">
      <w:pPr>
        <w:spacing w:line="600" w:lineRule="auto"/>
        <w:ind w:firstLine="720"/>
        <w:jc w:val="both"/>
        <w:rPr>
          <w:rFonts w:eastAsia="Times New Roman"/>
          <w:szCs w:val="24"/>
        </w:rPr>
      </w:pPr>
      <w:r>
        <w:rPr>
          <w:rFonts w:eastAsia="Times New Roman"/>
          <w:szCs w:val="24"/>
        </w:rPr>
        <w:t>Κύριε Υπουργέ, τα Τίρανα, τα οποία ανήκουν εμφανώς στη σφαίρα επιρροής της Τουρκίας, αρχίζουν βαθμηδόν να υιοθετούν την πρακτική της Τουρκίας ενάντια στα εθνικά κυριαρχικά δικαιώματα της χώρας μας και ειδικότερα να αμφισβητούν ανεπιφυλάκτως την παρουσία τη</w:t>
      </w:r>
      <w:r>
        <w:rPr>
          <w:rFonts w:eastAsia="Times New Roman"/>
          <w:szCs w:val="24"/>
        </w:rPr>
        <w:t xml:space="preserve">ς ελληνικής εθνικής μειονότητας. </w:t>
      </w:r>
    </w:p>
    <w:p w14:paraId="627FC294" w14:textId="77777777" w:rsidR="00536C44" w:rsidRDefault="004B2939">
      <w:pPr>
        <w:spacing w:line="600" w:lineRule="auto"/>
        <w:ind w:firstLine="720"/>
        <w:jc w:val="both"/>
        <w:rPr>
          <w:rFonts w:eastAsia="Times New Roman"/>
          <w:szCs w:val="24"/>
        </w:rPr>
      </w:pPr>
      <w:r>
        <w:rPr>
          <w:rFonts w:eastAsia="Times New Roman"/>
          <w:szCs w:val="24"/>
        </w:rPr>
        <w:t>Συγκεκριμένα, την 28</w:t>
      </w:r>
      <w:r>
        <w:rPr>
          <w:rFonts w:eastAsia="Times New Roman"/>
          <w:szCs w:val="24"/>
          <w:vertAlign w:val="superscript"/>
        </w:rPr>
        <w:t>η</w:t>
      </w:r>
      <w:r>
        <w:rPr>
          <w:rFonts w:eastAsia="Times New Roman"/>
          <w:szCs w:val="24"/>
        </w:rPr>
        <w:t xml:space="preserve"> Οκτωβρίου ο </w:t>
      </w:r>
      <w:r>
        <w:rPr>
          <w:rFonts w:eastAsia="Times New Roman"/>
          <w:szCs w:val="24"/>
        </w:rPr>
        <w:t>δ</w:t>
      </w:r>
      <w:r>
        <w:rPr>
          <w:rFonts w:eastAsia="Times New Roman"/>
          <w:szCs w:val="24"/>
        </w:rPr>
        <w:t xml:space="preserve">ήμαρχος </w:t>
      </w:r>
      <w:proofErr w:type="spellStart"/>
      <w:r>
        <w:rPr>
          <w:rFonts w:eastAsia="Times New Roman"/>
          <w:szCs w:val="24"/>
        </w:rPr>
        <w:t>Χειμάρρας</w:t>
      </w:r>
      <w:proofErr w:type="spellEnd"/>
      <w:r>
        <w:rPr>
          <w:rFonts w:eastAsia="Times New Roman"/>
          <w:szCs w:val="24"/>
        </w:rPr>
        <w:t xml:space="preserve"> προέβη ουσιαστικώς σε προσπάθεια εκτοπισμού δεκαεννέα ελληνικών οικογενειών, διά επιστολής-ειδοποιητηρίου, η οποία και έδινε προθεσμία πέντε ημερών για εκκένωση από τις </w:t>
      </w:r>
      <w:r>
        <w:rPr>
          <w:rFonts w:eastAsia="Times New Roman"/>
          <w:szCs w:val="24"/>
        </w:rPr>
        <w:t xml:space="preserve">οικίες τους, με το αιτιολογικό ότι επίκειται κατεδάφισή τους λόγω σχεδίου αναπτύξεως του κέντρου της </w:t>
      </w:r>
      <w:proofErr w:type="spellStart"/>
      <w:r>
        <w:rPr>
          <w:rFonts w:eastAsia="Times New Roman"/>
          <w:szCs w:val="24"/>
        </w:rPr>
        <w:t>Χειμάρρας</w:t>
      </w:r>
      <w:proofErr w:type="spellEnd"/>
      <w:r>
        <w:rPr>
          <w:rFonts w:eastAsia="Times New Roman"/>
          <w:szCs w:val="24"/>
        </w:rPr>
        <w:t>. Η επίδοση αυτή έγινε χωρίς να γίνεται αναφορά στο σχετικό νομικό πλαίσιο, ενώ, σύμφωνα με τους άμεσα εμπλεκομένους, η ενέργεια αυτή εντάσσεται σ</w:t>
      </w:r>
      <w:r>
        <w:rPr>
          <w:rFonts w:eastAsia="Times New Roman"/>
          <w:szCs w:val="24"/>
        </w:rPr>
        <w:t xml:space="preserve">τον γενικότερο σχεδιασμό </w:t>
      </w:r>
      <w:r>
        <w:rPr>
          <w:rFonts w:eastAsia="Times New Roman"/>
          <w:szCs w:val="24"/>
        </w:rPr>
        <w:lastRenderedPageBreak/>
        <w:t>εκδιώξεως των Ελλήνων από τις πατρογονικές του εστίες, εξυπηρετώντας και επιχειρηματικά συμφέροντα.</w:t>
      </w:r>
    </w:p>
    <w:p w14:paraId="627FC295" w14:textId="77777777" w:rsidR="00536C44" w:rsidRDefault="004B2939">
      <w:pPr>
        <w:spacing w:line="600" w:lineRule="auto"/>
        <w:ind w:firstLine="720"/>
        <w:jc w:val="both"/>
        <w:rPr>
          <w:rFonts w:eastAsia="Times New Roman"/>
          <w:szCs w:val="24"/>
        </w:rPr>
      </w:pPr>
      <w:r>
        <w:rPr>
          <w:rFonts w:eastAsia="Times New Roman"/>
          <w:szCs w:val="24"/>
        </w:rPr>
        <w:t xml:space="preserve">Και σας ερωτώ: Τι έκβαση είχε τελικώς η απαράδεκτη αυτή απόπειρα ξεριζωμού Ελλήνων από την περιοχή της </w:t>
      </w:r>
      <w:proofErr w:type="spellStart"/>
      <w:r>
        <w:rPr>
          <w:rFonts w:eastAsia="Times New Roman"/>
          <w:szCs w:val="24"/>
        </w:rPr>
        <w:t>Χειμάρρας</w:t>
      </w:r>
      <w:proofErr w:type="spellEnd"/>
      <w:r>
        <w:rPr>
          <w:rFonts w:eastAsia="Times New Roman"/>
          <w:szCs w:val="24"/>
        </w:rPr>
        <w:t xml:space="preserve"> και σε ποιες ενέργ</w:t>
      </w:r>
      <w:r>
        <w:rPr>
          <w:rFonts w:eastAsia="Times New Roman"/>
          <w:szCs w:val="24"/>
        </w:rPr>
        <w:t>ειες προτίθεστε να προβείτε, προκειμένου να προασπισθεί σε θεσμικό επίπεδο η μόνιμη διαμονή των ελληνικών οικογενειών στις πατρογονικές τους εστίες και να αποτραπεί διά παντός η εκτόπισή τους;</w:t>
      </w:r>
    </w:p>
    <w:p w14:paraId="627FC296" w14:textId="77777777" w:rsidR="00536C44" w:rsidRDefault="004B2939">
      <w:pPr>
        <w:spacing w:line="600" w:lineRule="auto"/>
        <w:ind w:firstLine="720"/>
        <w:jc w:val="both"/>
        <w:rPr>
          <w:rFonts w:eastAsia="Times New Roman"/>
          <w:szCs w:val="24"/>
        </w:rPr>
      </w:pPr>
      <w:r>
        <w:rPr>
          <w:rFonts w:eastAsia="Times New Roman"/>
          <w:szCs w:val="24"/>
        </w:rPr>
        <w:t>Ευχαριστώ.</w:t>
      </w:r>
    </w:p>
    <w:p w14:paraId="627FC297" w14:textId="77777777" w:rsidR="00536C44" w:rsidRDefault="004B2939">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w:t>
      </w:r>
    </w:p>
    <w:p w14:paraId="627FC298" w14:textId="77777777" w:rsidR="00536C44" w:rsidRDefault="004B2939">
      <w:pPr>
        <w:spacing w:line="600" w:lineRule="auto"/>
        <w:ind w:firstLine="720"/>
        <w:jc w:val="both"/>
        <w:rPr>
          <w:rFonts w:eastAsia="Times New Roman"/>
          <w:szCs w:val="24"/>
        </w:rPr>
      </w:pPr>
      <w:r>
        <w:rPr>
          <w:rFonts w:eastAsia="Times New Roman"/>
          <w:szCs w:val="24"/>
        </w:rPr>
        <w:t>Κύριε</w:t>
      </w:r>
      <w:r>
        <w:rPr>
          <w:rFonts w:eastAsia="Times New Roman"/>
          <w:szCs w:val="24"/>
        </w:rPr>
        <w:t xml:space="preserve"> Υπουργέ, έχετε τον λόγο.</w:t>
      </w:r>
    </w:p>
    <w:p w14:paraId="627FC299" w14:textId="77777777" w:rsidR="00536C44" w:rsidRDefault="004B2939">
      <w:pPr>
        <w:spacing w:line="600" w:lineRule="auto"/>
        <w:ind w:firstLine="720"/>
        <w:jc w:val="both"/>
        <w:rPr>
          <w:rFonts w:eastAsia="Times New Roman"/>
          <w:szCs w:val="24"/>
        </w:rPr>
      </w:pPr>
      <w:r>
        <w:rPr>
          <w:rFonts w:eastAsia="Times New Roman"/>
          <w:b/>
          <w:szCs w:val="24"/>
        </w:rPr>
        <w:t>ΙΩΑΝΝΗΣ ΑΜΑΝΑΤΙΔΗΣ (Υφυπουργός Εξωτερικών):</w:t>
      </w:r>
      <w:r>
        <w:rPr>
          <w:rFonts w:eastAsia="Times New Roman"/>
          <w:szCs w:val="24"/>
        </w:rPr>
        <w:t xml:space="preserve"> Ευχαριστώ, κύριε Πρόεδρε.</w:t>
      </w:r>
    </w:p>
    <w:p w14:paraId="627FC29A" w14:textId="77777777" w:rsidR="00536C44" w:rsidRDefault="004B2939">
      <w:pPr>
        <w:spacing w:line="600" w:lineRule="auto"/>
        <w:ind w:firstLine="720"/>
        <w:jc w:val="both"/>
        <w:rPr>
          <w:rFonts w:eastAsia="Times New Roman"/>
          <w:szCs w:val="24"/>
        </w:rPr>
      </w:pPr>
      <w:r>
        <w:rPr>
          <w:rFonts w:eastAsia="Times New Roman"/>
          <w:szCs w:val="24"/>
        </w:rPr>
        <w:t>Κύριε Βουλευτά, στη συγκεκριμένη σας ερώτηση είχα απαντήσει και διά ζώσης σε επίκαιρη στον κ. Παππά από το κόμμα σας στις 18 Νοεμβρίου. Αυτό που μπορώ να σας πω</w:t>
      </w:r>
      <w:r>
        <w:rPr>
          <w:rFonts w:eastAsia="Times New Roman"/>
          <w:szCs w:val="24"/>
        </w:rPr>
        <w:t xml:space="preserve"> –γιατί, απ’ ό,τι καταλαβαίνω, θέλετε την εξέλιξη για το τι υπάρχει πάνω σε αυτό το ζήτημα- είναι ότι προς το παρόν δεν έχει σημειωθεί καμμία περαιτέρω αρνητική εξέλιξη στο προαναφερόμενο θέμα. Για εμάς είναι αυτονόητο ότι παρακολουθούμε στενά όλο το ζήτημ</w:t>
      </w:r>
      <w:r>
        <w:rPr>
          <w:rFonts w:eastAsia="Times New Roman"/>
          <w:szCs w:val="24"/>
        </w:rPr>
        <w:t xml:space="preserve">α και μέσω των </w:t>
      </w:r>
      <w:r>
        <w:rPr>
          <w:rFonts w:eastAsia="Times New Roman"/>
          <w:szCs w:val="24"/>
        </w:rPr>
        <w:lastRenderedPageBreak/>
        <w:t>διπλωματικών αρχών μας στη γειτονική χώρα, οι οποίες παραμένουν πάντα στο πλευρό των ομογενών μας.</w:t>
      </w:r>
    </w:p>
    <w:p w14:paraId="627FC29B" w14:textId="77777777" w:rsidR="00536C44" w:rsidRDefault="004B2939">
      <w:pPr>
        <w:spacing w:line="600" w:lineRule="auto"/>
        <w:ind w:firstLine="720"/>
        <w:jc w:val="both"/>
        <w:rPr>
          <w:rFonts w:eastAsia="Times New Roman"/>
          <w:szCs w:val="24"/>
        </w:rPr>
      </w:pPr>
      <w:r>
        <w:rPr>
          <w:rFonts w:eastAsia="Times New Roman"/>
          <w:szCs w:val="24"/>
        </w:rPr>
        <w:t xml:space="preserve">Εδώ, επιτρέψτε μου να σας πω ότι το αποτέλεσμα όλων αυτών των διπλωματικών προσπαθειών οι οποίες έχουν γίνει είχαν σαν αποτέλεσμα την έκδοση </w:t>
      </w:r>
      <w:r>
        <w:rPr>
          <w:rFonts w:eastAsia="Times New Roman"/>
          <w:szCs w:val="24"/>
        </w:rPr>
        <w:t>από την Προεδρία του Συμβουλίου Γενικών Υποθέσεων της Ευρωπαϊκής Ένωσης στις 13 Δεκεμβρίου του 2016 κειμένου συμπερασμάτων, στο οποίο διατυπώνεται ρητά και κατηγορηματικά η υποχρέωση της Αλβανίας όπως προστατεύσει μειονοτικά και περιουσιακά δικαιώματα σε ο</w:t>
      </w:r>
      <w:r>
        <w:rPr>
          <w:rFonts w:eastAsia="Times New Roman"/>
          <w:szCs w:val="24"/>
        </w:rPr>
        <w:t>λόκληρη την επικράτειά της, ως μιας εκ των πέντε βασικών προτεραιοτήτων</w:t>
      </w:r>
      <w:r>
        <w:rPr>
          <w:rFonts w:eastAsia="Times New Roman"/>
          <w:szCs w:val="24"/>
        </w:rPr>
        <w:t>,</w:t>
      </w:r>
      <w:r>
        <w:rPr>
          <w:rFonts w:eastAsia="Times New Roman"/>
          <w:szCs w:val="24"/>
        </w:rPr>
        <w:t xml:space="preserve"> που χρειάζεται να πληρωθούν, προκειμένου να ξεκινήσουν οι ενταξιακές διαπραγματεύσεις.</w:t>
      </w:r>
    </w:p>
    <w:p w14:paraId="627FC29C" w14:textId="77777777" w:rsidR="00536C44" w:rsidRDefault="004B2939">
      <w:pPr>
        <w:spacing w:line="600" w:lineRule="auto"/>
        <w:ind w:firstLine="720"/>
        <w:jc w:val="both"/>
        <w:rPr>
          <w:rFonts w:eastAsia="Times New Roman"/>
          <w:szCs w:val="24"/>
        </w:rPr>
      </w:pPr>
      <w:r>
        <w:rPr>
          <w:rFonts w:eastAsia="Times New Roman"/>
          <w:szCs w:val="24"/>
        </w:rPr>
        <w:t>Αυτή η εξέλιξη νομίζω ότι έδωσε ηχηρό μήνυμα και κατέστησε σαφές ότι η επιλογή όξυνσης των διμερ</w:t>
      </w:r>
      <w:r>
        <w:rPr>
          <w:rFonts w:eastAsia="Times New Roman"/>
          <w:szCs w:val="24"/>
        </w:rPr>
        <w:t>ών σχέσεων της δημιουργίας καταστάσεων που στρέφονται εναντίον της χώρας μας και της ελληνικής εθνικής μειονότητας θα έχει σημαντικό αρνητικό αντίκτυπο και στην ευρωπαϊκή πορεία της χώρας αυτής.</w:t>
      </w:r>
    </w:p>
    <w:p w14:paraId="627FC29D" w14:textId="77777777" w:rsidR="00536C44" w:rsidRDefault="004B2939">
      <w:pPr>
        <w:spacing w:line="600" w:lineRule="auto"/>
        <w:ind w:firstLine="720"/>
        <w:jc w:val="both"/>
        <w:rPr>
          <w:rFonts w:eastAsia="Times New Roman"/>
          <w:szCs w:val="24"/>
        </w:rPr>
      </w:pPr>
      <w:r>
        <w:rPr>
          <w:rFonts w:eastAsia="Times New Roman"/>
          <w:szCs w:val="24"/>
        </w:rPr>
        <w:t>Δεύτερο γεγονός -το οποίο είναι νέο και σ’ αυτό σας ενημερώνω</w:t>
      </w:r>
      <w:r>
        <w:rPr>
          <w:rFonts w:eastAsia="Times New Roman"/>
          <w:szCs w:val="24"/>
        </w:rPr>
        <w:t xml:space="preserve">- είναι ότι, απ’ όσο γνωρίζουμε από πληροφορίες, υπάρχει σύσταση από την πλευρά του Αλβανού </w:t>
      </w:r>
      <w:proofErr w:type="spellStart"/>
      <w:r>
        <w:rPr>
          <w:rFonts w:eastAsia="Times New Roman"/>
          <w:szCs w:val="24"/>
        </w:rPr>
        <w:t>Συνήγορου</w:t>
      </w:r>
      <w:proofErr w:type="spellEnd"/>
      <w:r>
        <w:rPr>
          <w:rFonts w:eastAsia="Times New Roman"/>
          <w:szCs w:val="24"/>
        </w:rPr>
        <w:t xml:space="preserve"> του Πολίτη, κ. </w:t>
      </w:r>
      <w:proofErr w:type="spellStart"/>
      <w:r>
        <w:rPr>
          <w:rFonts w:eastAsia="Times New Roman"/>
          <w:szCs w:val="24"/>
        </w:rPr>
        <w:t>Τοτοζάνι</w:t>
      </w:r>
      <w:proofErr w:type="spellEnd"/>
      <w:r>
        <w:rPr>
          <w:rFonts w:eastAsia="Times New Roman"/>
          <w:szCs w:val="24"/>
        </w:rPr>
        <w:t xml:space="preserve">, διατακτικό της οποίας ζητάει, </w:t>
      </w:r>
      <w:r>
        <w:rPr>
          <w:rFonts w:eastAsia="Times New Roman"/>
          <w:szCs w:val="24"/>
        </w:rPr>
        <w:lastRenderedPageBreak/>
        <w:t>πρώτον, από τις αλβανικές αρχές τον αυστηρό σεβασμό της νομικής διαδικασίας</w:t>
      </w:r>
      <w:r>
        <w:rPr>
          <w:rFonts w:eastAsia="Times New Roman"/>
          <w:szCs w:val="24"/>
        </w:rPr>
        <w:t>,</w:t>
      </w:r>
      <w:r>
        <w:rPr>
          <w:rFonts w:eastAsia="Times New Roman"/>
          <w:szCs w:val="24"/>
        </w:rPr>
        <w:t xml:space="preserve"> που έχει παραβιαστεί ό</w:t>
      </w:r>
      <w:r>
        <w:rPr>
          <w:rFonts w:eastAsia="Times New Roman"/>
          <w:szCs w:val="24"/>
        </w:rPr>
        <w:t xml:space="preserve">σον αφορά την έγκριση σχεδίου αναπλάσεως της </w:t>
      </w:r>
      <w:proofErr w:type="spellStart"/>
      <w:r>
        <w:rPr>
          <w:rFonts w:eastAsia="Times New Roman"/>
          <w:szCs w:val="24"/>
        </w:rPr>
        <w:t>Χειμάρρας</w:t>
      </w:r>
      <w:proofErr w:type="spellEnd"/>
      <w:r>
        <w:rPr>
          <w:rFonts w:eastAsia="Times New Roman"/>
          <w:szCs w:val="24"/>
        </w:rPr>
        <w:t>, δεύτερον, την αναστολή κάθε περαιτέρω ενέργειας ως προς την εφαρμογή του σχεδίου αναπλάσεως και, τρίτον, τη διενέργεια δημόσιας διαβούλευσης με τη μεγαλύτερη δυνατή διαφάνεια και συμμετοχή ως προς την</w:t>
      </w:r>
      <w:r>
        <w:rPr>
          <w:rFonts w:eastAsia="Times New Roman"/>
          <w:szCs w:val="24"/>
        </w:rPr>
        <w:t xml:space="preserve"> υλοποίηση κοινών αποφάσεων, αποδεκτών από τους κατοίκους της </w:t>
      </w:r>
      <w:proofErr w:type="spellStart"/>
      <w:r>
        <w:rPr>
          <w:rFonts w:eastAsia="Times New Roman"/>
          <w:szCs w:val="24"/>
        </w:rPr>
        <w:t>Χειμάρρας</w:t>
      </w:r>
      <w:proofErr w:type="spellEnd"/>
      <w:r>
        <w:rPr>
          <w:rFonts w:eastAsia="Times New Roman"/>
          <w:szCs w:val="24"/>
        </w:rPr>
        <w:t xml:space="preserve">. Στη δευτερολογία μου θα σας πω περισσότερα. </w:t>
      </w:r>
    </w:p>
    <w:p w14:paraId="627FC29E" w14:textId="77777777" w:rsidR="00536C44" w:rsidRDefault="004B2939">
      <w:pPr>
        <w:spacing w:line="600" w:lineRule="auto"/>
        <w:ind w:firstLine="720"/>
        <w:jc w:val="both"/>
        <w:rPr>
          <w:rFonts w:eastAsia="Times New Roman"/>
          <w:szCs w:val="24"/>
        </w:rPr>
      </w:pPr>
      <w:r>
        <w:rPr>
          <w:rFonts w:eastAsia="Times New Roman"/>
          <w:szCs w:val="24"/>
        </w:rPr>
        <w:t xml:space="preserve">Αυτές είναι οι </w:t>
      </w:r>
      <w:proofErr w:type="spellStart"/>
      <w:r>
        <w:rPr>
          <w:rFonts w:eastAsia="Times New Roman"/>
          <w:szCs w:val="24"/>
        </w:rPr>
        <w:t>νεώτερες</w:t>
      </w:r>
      <w:proofErr w:type="spellEnd"/>
      <w:r>
        <w:rPr>
          <w:rFonts w:eastAsia="Times New Roman"/>
          <w:szCs w:val="24"/>
        </w:rPr>
        <w:t xml:space="preserve"> εξελίξεις πάνω στο θέμα που αναφέρεστε. </w:t>
      </w:r>
    </w:p>
    <w:p w14:paraId="627FC29F" w14:textId="77777777" w:rsidR="00536C44" w:rsidRDefault="004B2939">
      <w:pPr>
        <w:spacing w:line="600" w:lineRule="auto"/>
        <w:ind w:firstLine="720"/>
        <w:jc w:val="both"/>
        <w:rPr>
          <w:rFonts w:eastAsia="Times New Roman"/>
          <w:szCs w:val="24"/>
        </w:rPr>
      </w:pPr>
      <w:r>
        <w:rPr>
          <w:rFonts w:eastAsia="Times New Roman"/>
          <w:szCs w:val="24"/>
        </w:rPr>
        <w:t>Να τονίσω, επίσης, ότι το Υπουργείο Εξωτερικών έχει απαντήσει από την περ</w:t>
      </w:r>
      <w:r>
        <w:rPr>
          <w:rFonts w:eastAsia="Times New Roman"/>
          <w:szCs w:val="24"/>
        </w:rPr>
        <w:t>ίοδο εκείνη σε όλα τα ζητήματα και γραπτώς και σε Βουλευτές του κόμματός σας, όπως και σε Βουλευτές από τη Νέα Δημοκρατία, και έκανε ξεκάθαρη τη θέση την οποία έχει η Ελλάδα πάνω στο ζήτημα αυτό.</w:t>
      </w:r>
    </w:p>
    <w:p w14:paraId="627FC2A0" w14:textId="77777777" w:rsidR="00536C44" w:rsidRDefault="004B2939">
      <w:pPr>
        <w:spacing w:line="600" w:lineRule="auto"/>
        <w:ind w:firstLine="720"/>
        <w:jc w:val="both"/>
        <w:rPr>
          <w:rFonts w:eastAsia="Times New Roman"/>
          <w:szCs w:val="24"/>
        </w:rPr>
      </w:pPr>
      <w:r>
        <w:rPr>
          <w:rFonts w:eastAsia="Times New Roman"/>
          <w:szCs w:val="24"/>
        </w:rPr>
        <w:t>Ευχαριστώ.</w:t>
      </w:r>
    </w:p>
    <w:p w14:paraId="627FC2A1" w14:textId="77777777" w:rsidR="00536C44" w:rsidRDefault="004B293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Μίχο, έ</w:t>
      </w:r>
      <w:r>
        <w:rPr>
          <w:rFonts w:eastAsia="Times New Roman" w:cs="Times New Roman"/>
          <w:szCs w:val="24"/>
        </w:rPr>
        <w:t xml:space="preserve">χετε τον λόγο και πάλι. </w:t>
      </w:r>
    </w:p>
    <w:p w14:paraId="627FC2A2" w14:textId="77777777" w:rsidR="00536C44" w:rsidRDefault="004B2939">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Ευχαριστώ. </w:t>
      </w:r>
    </w:p>
    <w:p w14:paraId="627FC2A3"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Έχω και μ</w:t>
      </w:r>
      <w:r>
        <w:rPr>
          <w:rFonts w:eastAsia="Times New Roman" w:cs="Times New Roman"/>
          <w:szCs w:val="24"/>
        </w:rPr>
        <w:t>ί</w:t>
      </w:r>
      <w:r>
        <w:rPr>
          <w:rFonts w:eastAsia="Times New Roman" w:cs="Times New Roman"/>
          <w:szCs w:val="24"/>
        </w:rPr>
        <w:t xml:space="preserve">α ανακοίνωση από τις ανεξάρτητες αλβανικές αρχές που λένε για τον Έντι </w:t>
      </w:r>
      <w:proofErr w:type="spellStart"/>
      <w:r>
        <w:rPr>
          <w:rFonts w:eastAsia="Times New Roman" w:cs="Times New Roman"/>
          <w:szCs w:val="24"/>
        </w:rPr>
        <w:t>Ράμα</w:t>
      </w:r>
      <w:proofErr w:type="spellEnd"/>
      <w:r>
        <w:rPr>
          <w:rFonts w:eastAsia="Times New Roman" w:cs="Times New Roman"/>
          <w:szCs w:val="24"/>
        </w:rPr>
        <w:t xml:space="preserve">, ότι προσπαθεί παράνομα να αρπάξει την περιουσία </w:t>
      </w:r>
      <w:r>
        <w:rPr>
          <w:rFonts w:eastAsia="Times New Roman" w:cs="Times New Roman"/>
          <w:szCs w:val="24"/>
        </w:rPr>
        <w:lastRenderedPageBreak/>
        <w:t xml:space="preserve">των Ελλήνων της </w:t>
      </w:r>
      <w:proofErr w:type="spellStart"/>
      <w:r>
        <w:rPr>
          <w:rFonts w:eastAsia="Times New Roman" w:cs="Times New Roman"/>
          <w:szCs w:val="24"/>
        </w:rPr>
        <w:t>Χειμάρρας</w:t>
      </w:r>
      <w:proofErr w:type="spellEnd"/>
      <w:r>
        <w:rPr>
          <w:rFonts w:eastAsia="Times New Roman" w:cs="Times New Roman"/>
          <w:szCs w:val="24"/>
        </w:rPr>
        <w:t>. Θα το καταθέσω μετά και στα Πρακτικά. Δεν</w:t>
      </w:r>
      <w:r>
        <w:rPr>
          <w:rFonts w:eastAsia="Times New Roman" w:cs="Times New Roman"/>
          <w:szCs w:val="24"/>
        </w:rPr>
        <w:t xml:space="preserve"> είναι από δική μας ιστοσελίδα, είναι από το </w:t>
      </w:r>
      <w:proofErr w:type="spellStart"/>
      <w:r>
        <w:rPr>
          <w:rFonts w:eastAsia="Times New Roman" w:cs="Times New Roman"/>
          <w:szCs w:val="24"/>
          <w:lang w:val="en-US"/>
        </w:rPr>
        <w:t>pronews</w:t>
      </w:r>
      <w:proofErr w:type="spellEnd"/>
      <w:r w:rsidRPr="006D6519">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το οποίο δεν έχει καμμία σχέση με τη Χρυσή Αυγή. </w:t>
      </w:r>
    </w:p>
    <w:p w14:paraId="627FC2A4"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 xml:space="preserve">Ξέρουμε τι έχει συμβεί στο παρελθόν και με άλλους Πρωθυπουργούς και με τον </w:t>
      </w:r>
      <w:proofErr w:type="spellStart"/>
      <w:r>
        <w:rPr>
          <w:rFonts w:eastAsia="Times New Roman" w:cs="Times New Roman"/>
          <w:szCs w:val="24"/>
        </w:rPr>
        <w:t>Μπερίσα</w:t>
      </w:r>
      <w:proofErr w:type="spellEnd"/>
      <w:r>
        <w:rPr>
          <w:rFonts w:eastAsia="Times New Roman" w:cs="Times New Roman"/>
          <w:szCs w:val="24"/>
        </w:rPr>
        <w:t xml:space="preserve"> για τους Έλληνες της Βορείου Ηπείρου. Δεν πρέπει να ξεχνάμε τον ακ</w:t>
      </w:r>
      <w:r>
        <w:rPr>
          <w:rFonts w:eastAsia="Times New Roman" w:cs="Times New Roman"/>
          <w:szCs w:val="24"/>
        </w:rPr>
        <w:t>ραίο εθνικισμό των Αλβανών και πώς βλέπουν τους Έλληνες της Βορείου Ηπείρου, που έχουν κάψει πάρα πολλές φορές την ελληνική σημαία, έχουν χτυπήσει Βορειοηπειρώτες. Δολοφόνησαν τον Γκούμα, γιατί μιλούσε ελληνικά και κάποιους τους ενοχλούσε, ενώ εμείς είμαστ</w:t>
      </w:r>
      <w:r>
        <w:rPr>
          <w:rFonts w:eastAsia="Times New Roman" w:cs="Times New Roman"/>
          <w:szCs w:val="24"/>
        </w:rPr>
        <w:t xml:space="preserve">ε πιο ανεκτικοί στη χώρα μας, βλέποντας Αλβανούς να καίνε ελληνική σημαία και αντί να τους πιάσουμε να τους διώξουμε μαζί με τις οικογένειές τους, να πάνε στη χώρα τους ή όπου αλλού θέλουν, τους </w:t>
      </w:r>
      <w:proofErr w:type="spellStart"/>
      <w:r>
        <w:rPr>
          <w:rFonts w:eastAsia="Times New Roman" w:cs="Times New Roman"/>
          <w:szCs w:val="24"/>
        </w:rPr>
        <w:t>ψιλοχαϊδεύουμε</w:t>
      </w:r>
      <w:proofErr w:type="spellEnd"/>
      <w:r>
        <w:rPr>
          <w:rFonts w:eastAsia="Times New Roman" w:cs="Times New Roman"/>
          <w:szCs w:val="24"/>
        </w:rPr>
        <w:t xml:space="preserve"> λιγάκι. </w:t>
      </w:r>
    </w:p>
    <w:p w14:paraId="627FC2A5"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Μην ξεχνάμε τα επιχειρηματικά συμφέρο</w:t>
      </w:r>
      <w:r>
        <w:rPr>
          <w:rFonts w:eastAsia="Times New Roman" w:cs="Times New Roman"/>
          <w:szCs w:val="24"/>
        </w:rPr>
        <w:t>ντα όχι μόνο κάποιων Αλβανών, αλλά κάποιων υποτιθέμενων «φίλων» μας Ευρωπαίων. Δεν θυμάμαι το όνομα μιας κυρίας –δουλεύει και στις Βρυξέλλες- ιταλικής καταγωγής, η οποία ετοιμάζει πολύ μεγάλη επιχείρηση εις βάρος των Βορειοηπειρωτών, θέλοντας να αρπάξει τη</w:t>
      </w:r>
      <w:r>
        <w:rPr>
          <w:rFonts w:eastAsia="Times New Roman" w:cs="Times New Roman"/>
          <w:szCs w:val="24"/>
        </w:rPr>
        <w:t xml:space="preserve"> γη τους. </w:t>
      </w:r>
    </w:p>
    <w:p w14:paraId="627FC2A6"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Μην ξεχνάμε –και πρέπει να δώσουμε πολλή βάση- ότι η κίνηση αυτή που έκανε την 28</w:t>
      </w:r>
      <w:r>
        <w:rPr>
          <w:rFonts w:eastAsia="Times New Roman" w:cs="Times New Roman"/>
          <w:szCs w:val="24"/>
          <w:vertAlign w:val="superscript"/>
        </w:rPr>
        <w:t>η</w:t>
      </w:r>
      <w:r>
        <w:rPr>
          <w:rFonts w:eastAsia="Times New Roman" w:cs="Times New Roman"/>
          <w:szCs w:val="24"/>
        </w:rPr>
        <w:t xml:space="preserve"> Οκτωβρίου ανήμερα η αλβανική κυβέρνηση δεν ήταν καθό</w:t>
      </w:r>
      <w:r>
        <w:rPr>
          <w:rFonts w:eastAsia="Times New Roman" w:cs="Times New Roman"/>
          <w:szCs w:val="24"/>
        </w:rPr>
        <w:lastRenderedPageBreak/>
        <w:t>λου τυχαία, όπως δεν πρέπει να ξεχάσουμε τους προγόνους αυτών των ανθρώπων, τους Τσάμηδες, οι οποίοι ήταν με τ</w:t>
      </w:r>
      <w:r>
        <w:rPr>
          <w:rFonts w:eastAsia="Times New Roman" w:cs="Times New Roman"/>
          <w:szCs w:val="24"/>
        </w:rPr>
        <w:t xml:space="preserve">ους Γερμανούς και κατέσφαξαν τότε τους Έλληνες. </w:t>
      </w:r>
    </w:p>
    <w:p w14:paraId="627FC2A7"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Υ</w:t>
      </w:r>
      <w:r>
        <w:rPr>
          <w:rFonts w:eastAsia="Times New Roman" w:cs="Times New Roman"/>
          <w:szCs w:val="24"/>
        </w:rPr>
        <w:t>πάρχει ένα βιβλίο -που πρέπει κι εσείς σαν Κυβέρνηση να τους το υπενθυμίσετε, να τους το πείτε- που λέει «Αλβανία: Αρχαία Ελληνική Γη». Πρέπει αυτοί οι άνθρωποι να μάθουν πού πατάνε, να μάθουν ποιοι είχαν κ</w:t>
      </w:r>
      <w:r>
        <w:rPr>
          <w:rFonts w:eastAsia="Times New Roman" w:cs="Times New Roman"/>
          <w:szCs w:val="24"/>
        </w:rPr>
        <w:t xml:space="preserve">ατοικήσει εκεί, ποιοι ήταν οι πρώτοι άνθρωποι που είχαν πατήσει το πόδι τους εκεί, να μάθουν να σέβονται τους Έλληνες, να μάθουν να σέβονται την Ελλάδα. Γιατί, όταν άνοιξε ο </w:t>
      </w:r>
      <w:proofErr w:type="spellStart"/>
      <w:r>
        <w:rPr>
          <w:rFonts w:eastAsia="Times New Roman" w:cs="Times New Roman"/>
          <w:szCs w:val="24"/>
        </w:rPr>
        <w:t>Μπερίσα</w:t>
      </w:r>
      <w:proofErr w:type="spellEnd"/>
      <w:r>
        <w:rPr>
          <w:rFonts w:eastAsia="Times New Roman" w:cs="Times New Roman"/>
          <w:szCs w:val="24"/>
        </w:rPr>
        <w:t xml:space="preserve"> τις φυλακές και ήρθαν όλα τα υποκείμενα της Αλβανίας, όλοι οι φυλακισμένοι</w:t>
      </w:r>
      <w:r>
        <w:rPr>
          <w:rFonts w:eastAsia="Times New Roman" w:cs="Times New Roman"/>
          <w:szCs w:val="24"/>
        </w:rPr>
        <w:t xml:space="preserve"> εδώ, τους καλοδεχθήκαμε, που δεν είχα μία στην τσέπη τους και τώρα συνεχίζουν. </w:t>
      </w:r>
    </w:p>
    <w:p w14:paraId="627FC2A8"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ρέπει, επιτέλους, να καταλάβουν ότι, αν θέλουν να το τραβήξουν έτσι οι Αλβανοί, μ</w:t>
      </w:r>
      <w:r>
        <w:rPr>
          <w:rFonts w:eastAsia="Times New Roman" w:cs="Times New Roman"/>
          <w:szCs w:val="24"/>
        </w:rPr>
        <w:t>ί</w:t>
      </w:r>
      <w:r>
        <w:rPr>
          <w:rFonts w:eastAsia="Times New Roman" w:cs="Times New Roman"/>
          <w:szCs w:val="24"/>
        </w:rPr>
        <w:t>α μέρα υπόθεση είναι. Λοιπόν, τους έχουμε δώσει πολλά: Ζουν, έχουν φτιάξει το κράτος τους, α</w:t>
      </w:r>
      <w:r>
        <w:rPr>
          <w:rFonts w:eastAsia="Times New Roman" w:cs="Times New Roman"/>
          <w:szCs w:val="24"/>
        </w:rPr>
        <w:t xml:space="preserve">πό την Ελλάδα. Να μάθουν να σέβονται αυτόν τον τόπο και όχι να είναι συνεχώς στην επίθεση κατά της πατρίδας μας. </w:t>
      </w:r>
    </w:p>
    <w:p w14:paraId="627FC2A9"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υελπιστώ μ</w:t>
      </w:r>
      <w:r>
        <w:rPr>
          <w:rFonts w:eastAsia="Times New Roman" w:cs="Times New Roman"/>
          <w:szCs w:val="24"/>
        </w:rPr>
        <w:t>ί</w:t>
      </w:r>
      <w:r>
        <w:rPr>
          <w:rFonts w:eastAsia="Times New Roman" w:cs="Times New Roman"/>
          <w:szCs w:val="24"/>
        </w:rPr>
        <w:t>α μέρα να γιορτάσουμε κι εδώ, στο ελληνικό Κοινοβούλιο, και τη γενοκτονία των Ποντίων.</w:t>
      </w:r>
    </w:p>
    <w:p w14:paraId="627FC2AA"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27FC2AB"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w:t>
      </w:r>
      <w:r>
        <w:rPr>
          <w:rFonts w:eastAsia="Times New Roman" w:cs="Times New Roman"/>
          <w:szCs w:val="24"/>
        </w:rPr>
        <w:t>ς κ. Νικόλαος Μίχος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27FC2AC" w14:textId="77777777" w:rsidR="00536C44" w:rsidRDefault="004B293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Τον λόγο έχει ο Υφυπουργός Εξωτερικών κ.</w:t>
      </w:r>
      <w:r>
        <w:rPr>
          <w:rFonts w:eastAsia="Times New Roman" w:cs="Times New Roman"/>
          <w:szCs w:val="24"/>
        </w:rPr>
        <w:t xml:space="preserve"> Ιωάννης Αμανατίδης. </w:t>
      </w:r>
    </w:p>
    <w:p w14:paraId="627FC2AD" w14:textId="77777777" w:rsidR="00536C44" w:rsidRDefault="004B2939">
      <w:pPr>
        <w:spacing w:line="600" w:lineRule="auto"/>
        <w:ind w:firstLine="720"/>
        <w:jc w:val="both"/>
        <w:rPr>
          <w:rFonts w:eastAsia="Times New Roman" w:cs="Times New Roman"/>
          <w:szCs w:val="24"/>
        </w:rPr>
      </w:pPr>
      <w:r>
        <w:rPr>
          <w:rFonts w:eastAsia="Times New Roman" w:cs="Times New Roman"/>
          <w:b/>
          <w:szCs w:val="24"/>
        </w:rPr>
        <w:t>ΙΩΑΝΝΗΣ ΑΜΑΝΑΤΙΔΗΣ (Υφυπουργός Εξωτερικών):</w:t>
      </w:r>
      <w:r>
        <w:rPr>
          <w:rFonts w:eastAsia="Times New Roman" w:cs="Times New Roman"/>
          <w:szCs w:val="24"/>
        </w:rPr>
        <w:t xml:space="preserve"> Θα ξεκινήσω με το τελευταίο. Όσον αφορά τη γενοκτονία των Ποντίων, έχει αναγνωριστεί με απόφαση της Βουλής, και μάλιστα πέρσι για πρώτη φορά έγινε ειδική συνεδρίαση στη Βουλή, στην οποία μίλησαν όλοι οι πολιτικοί και εγώ προσωπικά. Το θυμάμαι. Οπότε νομίζ</w:t>
      </w:r>
      <w:r>
        <w:rPr>
          <w:rFonts w:eastAsia="Times New Roman" w:cs="Times New Roman"/>
          <w:szCs w:val="24"/>
        </w:rPr>
        <w:t xml:space="preserve">ω ότι το ελληνικό Κοινοβούλιο έχει δείξει την απαραίτητη ευαισθησία απέναντι στην τιμή της Ημέρας Μνήμης Γενοκτονίας των Ποντίων. </w:t>
      </w:r>
    </w:p>
    <w:p w14:paraId="627FC2AE"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 xml:space="preserve">Θα επιμείνω στο θέμα αυτό, της </w:t>
      </w:r>
      <w:proofErr w:type="spellStart"/>
      <w:r>
        <w:rPr>
          <w:rFonts w:eastAsia="Times New Roman" w:cs="Times New Roman"/>
          <w:szCs w:val="24"/>
        </w:rPr>
        <w:t>Χειμάρρας</w:t>
      </w:r>
      <w:proofErr w:type="spellEnd"/>
      <w:r>
        <w:rPr>
          <w:rFonts w:eastAsia="Times New Roman" w:cs="Times New Roman"/>
          <w:szCs w:val="24"/>
        </w:rPr>
        <w:t xml:space="preserve">, ότι έχει ενταχθεί το ζήτημα αυτό στο πλαίσιο της ευρωπαϊκής πορείας της Αλβανίας. </w:t>
      </w:r>
      <w:r>
        <w:rPr>
          <w:rFonts w:eastAsia="Times New Roman" w:cs="Times New Roman"/>
          <w:szCs w:val="24"/>
        </w:rPr>
        <w:t>Οι μεταρρυθμίσεις στον τομέα της δικαιοσύνης, προστασία ανθρωπίνων και μειονοτικών δικαιωμάτων, περιλαμβανομένου και του περιουσιακού</w:t>
      </w:r>
      <w:r>
        <w:rPr>
          <w:rFonts w:eastAsia="Times New Roman" w:cs="Times New Roman"/>
          <w:b/>
          <w:szCs w:val="24"/>
        </w:rPr>
        <w:t>,</w:t>
      </w:r>
      <w:r>
        <w:rPr>
          <w:rFonts w:eastAsia="Times New Roman" w:cs="Times New Roman"/>
          <w:szCs w:val="24"/>
        </w:rPr>
        <w:t xml:space="preserve"> είναι δύο από τις πέντε καίριες προτεραιότητες που έχουν τεθεί στα Τίρανα σαν προϋποθέσεις για την </w:t>
      </w:r>
      <w:r>
        <w:rPr>
          <w:rFonts w:eastAsia="Times New Roman" w:cs="Times New Roman"/>
          <w:szCs w:val="24"/>
        </w:rPr>
        <w:lastRenderedPageBreak/>
        <w:t>εξέταση της έναρξης τω</w:t>
      </w:r>
      <w:r>
        <w:rPr>
          <w:rFonts w:eastAsia="Times New Roman" w:cs="Times New Roman"/>
          <w:szCs w:val="24"/>
        </w:rPr>
        <w:t xml:space="preserve">ν διαπραγματεύσεων με την Ευρωπαϊκή Ένωση. </w:t>
      </w:r>
      <w:r>
        <w:rPr>
          <w:rFonts w:eastAsia="Times New Roman" w:cs="Times New Roman"/>
          <w:szCs w:val="24"/>
        </w:rPr>
        <w:t>Β</w:t>
      </w:r>
      <w:r>
        <w:rPr>
          <w:rFonts w:eastAsia="Times New Roman" w:cs="Times New Roman"/>
          <w:szCs w:val="24"/>
        </w:rPr>
        <w:t xml:space="preserve">έβαια, όλα αυτά αξιολογούνται και για εμάς αποτελούν </w:t>
      </w:r>
      <w:proofErr w:type="spellStart"/>
      <w:r>
        <w:rPr>
          <w:rFonts w:eastAsia="Times New Roman" w:cs="Times New Roman"/>
          <w:szCs w:val="24"/>
        </w:rPr>
        <w:t>πρόκριμα</w:t>
      </w:r>
      <w:proofErr w:type="spellEnd"/>
      <w:r>
        <w:rPr>
          <w:rFonts w:eastAsia="Times New Roman" w:cs="Times New Roman"/>
          <w:szCs w:val="24"/>
        </w:rPr>
        <w:t xml:space="preserve"> για την περαιτέρω συνέχιση της ευρωπαϊκής ενταξιακής πορείας της Αλβανίας. </w:t>
      </w:r>
    </w:p>
    <w:p w14:paraId="627FC2AF"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Όλες οι ενέργειες που έχουμε κάνει από την αρχή που προέκυψε το ζήτημα, δη</w:t>
      </w:r>
      <w:r>
        <w:rPr>
          <w:rFonts w:eastAsia="Times New Roman" w:cs="Times New Roman"/>
          <w:szCs w:val="24"/>
        </w:rPr>
        <w:t xml:space="preserve">λαδή με τις ανακοινώσεις, με το διάβημα στον εδώ Πρέσβη, με την ενημέρωση των εταίρων μας στην Ευρωπαϊκή Ένωση, συμπεριλαμβανομένου και του κ. Χαν αλλά και της Αντιπροέδρου της Ευρωπαϊκής Επιτροπής και υψηλής εκπροσώπου, της κ. </w:t>
      </w:r>
      <w:proofErr w:type="spellStart"/>
      <w:r>
        <w:rPr>
          <w:rFonts w:eastAsia="Times New Roman" w:cs="Times New Roman"/>
          <w:szCs w:val="24"/>
        </w:rPr>
        <w:t>Μογκερίνι</w:t>
      </w:r>
      <w:proofErr w:type="spellEnd"/>
      <w:r>
        <w:rPr>
          <w:rFonts w:eastAsia="Times New Roman" w:cs="Times New Roman"/>
          <w:szCs w:val="24"/>
        </w:rPr>
        <w:t>, ενημέρωση στο Συμ</w:t>
      </w:r>
      <w:r>
        <w:rPr>
          <w:rFonts w:eastAsia="Times New Roman" w:cs="Times New Roman"/>
          <w:szCs w:val="24"/>
        </w:rPr>
        <w:t xml:space="preserve">βούλιο Εξωτερικών Υποθέσεων, όλα αυτά έφεραν τα δύο αποτελέσματα τα οποία σας είπα και τα οποία θεωρώ ότι είναι κατόρθωμα της ελληνικής εξωτερικής πολιτικής. </w:t>
      </w:r>
    </w:p>
    <w:p w14:paraId="627FC2B0"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Θα συνεχίσουμε στην ίδια γραμμή και θα κάνουμε όλες τις απαραίτητες ενέργειες, έτσι ώστε να μην υ</w:t>
      </w:r>
      <w:r>
        <w:rPr>
          <w:rFonts w:eastAsia="Times New Roman" w:cs="Times New Roman"/>
          <w:szCs w:val="24"/>
        </w:rPr>
        <w:t xml:space="preserve">πάρξουν περαιτέρω αρνητικές εξελίξεις. </w:t>
      </w:r>
    </w:p>
    <w:p w14:paraId="627FC2B1" w14:textId="77777777" w:rsidR="00536C44" w:rsidRDefault="004B2939">
      <w:pPr>
        <w:spacing w:line="600" w:lineRule="auto"/>
        <w:ind w:firstLine="720"/>
        <w:jc w:val="both"/>
        <w:rPr>
          <w:rFonts w:eastAsia="Times New Roman"/>
          <w:szCs w:val="24"/>
        </w:rPr>
      </w:pPr>
      <w:r>
        <w:rPr>
          <w:rFonts w:eastAsia="Times New Roman"/>
          <w:szCs w:val="24"/>
        </w:rPr>
        <w:t xml:space="preserve">Θα μου επιτρέψετε, κύριε Πρόεδρε, επειδή σήμερα η ελληνική Βουλή θα </w:t>
      </w:r>
      <w:proofErr w:type="spellStart"/>
      <w:r>
        <w:rPr>
          <w:rFonts w:eastAsia="Times New Roman"/>
          <w:szCs w:val="24"/>
        </w:rPr>
        <w:t>αποτίσει</w:t>
      </w:r>
      <w:proofErr w:type="spellEnd"/>
      <w:r>
        <w:rPr>
          <w:rFonts w:eastAsia="Times New Roman"/>
          <w:szCs w:val="24"/>
        </w:rPr>
        <w:t xml:space="preserve"> φόρο τιμής στη μνήμη των εκατομμυρίων Εβραίων που εξολοθρεύθηκαν στα ναζιστικά στρατόπεδα, να πω κι εγώ ότι αποδίδουμε μεγάλη σημασία στην </w:t>
      </w:r>
      <w:r>
        <w:rPr>
          <w:rFonts w:eastAsia="Times New Roman"/>
          <w:szCs w:val="24"/>
        </w:rPr>
        <w:t>κατηγορηματική καταδίκη του αντισημιτισμού. Καταβάλλουμε συστηματικές προσπάθειες, ως ελληνική πολιτεία, για την καταπολέμηση των κρουσμάτων μισαλλοδοξίας και ρατσισμού και εργαζόμαστε συστηματικά για την αποκατάσταση των ιστορικών αδικιών σε βάρος της ελλ</w:t>
      </w:r>
      <w:r>
        <w:rPr>
          <w:rFonts w:eastAsia="Times New Roman"/>
          <w:szCs w:val="24"/>
        </w:rPr>
        <w:t xml:space="preserve">ηνικής εβραϊκής </w:t>
      </w:r>
      <w:r>
        <w:rPr>
          <w:rFonts w:eastAsia="Times New Roman"/>
          <w:szCs w:val="24"/>
        </w:rPr>
        <w:lastRenderedPageBreak/>
        <w:t xml:space="preserve">κοινότητας και τη θεσμική κατοχύρωση του σεβασμού της μνήμης του Ολοκαυτώματος. </w:t>
      </w:r>
    </w:p>
    <w:p w14:paraId="627FC2B2" w14:textId="77777777" w:rsidR="00536C44" w:rsidRDefault="004B2939">
      <w:pPr>
        <w:spacing w:line="600" w:lineRule="auto"/>
        <w:ind w:firstLine="720"/>
        <w:jc w:val="both"/>
        <w:rPr>
          <w:rFonts w:eastAsia="Times New Roman"/>
          <w:szCs w:val="24"/>
        </w:rPr>
      </w:pPr>
      <w:r>
        <w:rPr>
          <w:rFonts w:eastAsia="Times New Roman"/>
          <w:szCs w:val="24"/>
        </w:rPr>
        <w:t xml:space="preserve">Ευχαριστώ πολύ. </w:t>
      </w:r>
    </w:p>
    <w:p w14:paraId="627FC2B3" w14:textId="77777777" w:rsidR="00536C44" w:rsidRDefault="004B2939">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Κι εγώ ευχαριστώ. </w:t>
      </w:r>
    </w:p>
    <w:p w14:paraId="627FC2B4" w14:textId="77777777" w:rsidR="00536C44" w:rsidRDefault="004B2939">
      <w:pPr>
        <w:spacing w:line="600" w:lineRule="auto"/>
        <w:ind w:firstLine="720"/>
        <w:jc w:val="both"/>
        <w:rPr>
          <w:rFonts w:eastAsia="Times New Roman"/>
          <w:szCs w:val="24"/>
        </w:rPr>
      </w:pPr>
      <w:r>
        <w:rPr>
          <w:rFonts w:eastAsia="Times New Roman"/>
          <w:szCs w:val="24"/>
        </w:rPr>
        <w:t>Ο Γενικός Γραμματέας της Κυβέρνησης, ο κ. Καλογήρου, πληροφορεί τη Βουλή ότι δεν θα συζ</w:t>
      </w:r>
      <w:r>
        <w:rPr>
          <w:rFonts w:eastAsia="Times New Roman"/>
          <w:szCs w:val="24"/>
        </w:rPr>
        <w:t xml:space="preserve">ητηθούν δέκα επίκαιρες ερωτήσεις Βουλευτών για διάφορους λόγους. </w:t>
      </w:r>
    </w:p>
    <w:p w14:paraId="627FC2B5" w14:textId="77777777" w:rsidR="00536C44" w:rsidRDefault="004B2939">
      <w:pPr>
        <w:spacing w:line="600" w:lineRule="auto"/>
        <w:ind w:firstLine="720"/>
        <w:jc w:val="both"/>
        <w:rPr>
          <w:rFonts w:eastAsia="Times New Roman"/>
          <w:szCs w:val="24"/>
        </w:rPr>
      </w:pPr>
      <w:r>
        <w:rPr>
          <w:rFonts w:eastAsia="Times New Roman"/>
          <w:szCs w:val="24"/>
        </w:rPr>
        <w:t>Δεν θα συζητηθούν λόγω κωλύματος των αρμοδίων Υπουργών και θα επαναπροσδιοριστούν για συζήτηση οι ακόλουθες ερωτήσεις:</w:t>
      </w:r>
    </w:p>
    <w:p w14:paraId="627FC2B6" w14:textId="77777777" w:rsidR="00536C44" w:rsidRDefault="004B2939">
      <w:pPr>
        <w:spacing w:line="600" w:lineRule="auto"/>
        <w:ind w:firstLine="720"/>
        <w:jc w:val="both"/>
        <w:rPr>
          <w:rFonts w:eastAsia="Times New Roman"/>
          <w:szCs w:val="24"/>
        </w:rPr>
      </w:pPr>
      <w:r>
        <w:rPr>
          <w:rFonts w:eastAsia="Times New Roman"/>
          <w:szCs w:val="24"/>
        </w:rPr>
        <w:t>Η πέμπτη με αριθμό 382/23-1-2017 επίκαιρη ερώτηση πρώτου κύκλου του Βου</w:t>
      </w:r>
      <w:r>
        <w:rPr>
          <w:rFonts w:eastAsia="Times New Roman"/>
          <w:szCs w:val="24"/>
        </w:rPr>
        <w:t xml:space="preserve">λευτή Α΄ Θεσσαλονίκης της Ένωσης Κεντρώων κ.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szCs w:val="24"/>
        </w:rPr>
        <w:t xml:space="preserve"> προς τον Υπουργό </w:t>
      </w:r>
      <w:r>
        <w:rPr>
          <w:rFonts w:eastAsia="Times New Roman"/>
          <w:bCs/>
          <w:szCs w:val="24"/>
        </w:rPr>
        <w:t>Εσωτερικών,</w:t>
      </w:r>
      <w:r>
        <w:rPr>
          <w:rFonts w:eastAsia="Times New Roman"/>
          <w:szCs w:val="24"/>
        </w:rPr>
        <w:t xml:space="preserve"> σχετικά με το σχέδιο αποδυνάμωσης της Αστυνομικής και Πυροσβεστικής Δύναμης της Μακεδονίας, δεν θα συζητηθεί λόγω κωλύματος του Αναπληρωτή Υπουργού Εσωτερικών κ. </w:t>
      </w:r>
      <w:proofErr w:type="spellStart"/>
      <w:r>
        <w:rPr>
          <w:rFonts w:eastAsia="Times New Roman"/>
          <w:szCs w:val="24"/>
        </w:rPr>
        <w:t>Τόσκα</w:t>
      </w:r>
      <w:proofErr w:type="spellEnd"/>
      <w:r>
        <w:rPr>
          <w:rFonts w:eastAsia="Times New Roman"/>
          <w:szCs w:val="24"/>
        </w:rPr>
        <w:t>.</w:t>
      </w:r>
    </w:p>
    <w:p w14:paraId="627FC2B7" w14:textId="77777777" w:rsidR="00536C44" w:rsidRDefault="004B2939">
      <w:pPr>
        <w:spacing w:line="600" w:lineRule="auto"/>
        <w:ind w:firstLine="720"/>
        <w:jc w:val="both"/>
        <w:rPr>
          <w:rFonts w:eastAsia="Times New Roman"/>
          <w:szCs w:val="24"/>
        </w:rPr>
      </w:pPr>
      <w:r>
        <w:rPr>
          <w:rFonts w:eastAsia="Times New Roman"/>
          <w:szCs w:val="24"/>
        </w:rPr>
        <w:t xml:space="preserve">Η δέκατη με αριθμό 319/9-1-2017 επίκαιρη ερώτηση δεύτερου κύκλου του Βουλευτή Έβρου της Νέας Δημοκρατίας κ. </w:t>
      </w:r>
      <w:r>
        <w:rPr>
          <w:rFonts w:eastAsia="Times New Roman"/>
          <w:bCs/>
          <w:szCs w:val="24"/>
        </w:rPr>
        <w:t xml:space="preserve">Αναστασίου </w:t>
      </w:r>
      <w:proofErr w:type="spellStart"/>
      <w:r>
        <w:rPr>
          <w:rFonts w:eastAsia="Times New Roman"/>
          <w:bCs/>
          <w:szCs w:val="24"/>
        </w:rPr>
        <w:t>Δημοσχάκη</w:t>
      </w:r>
      <w:proofErr w:type="spellEnd"/>
      <w:r>
        <w:rPr>
          <w:rFonts w:eastAsia="Times New Roman"/>
          <w:szCs w:val="24"/>
        </w:rPr>
        <w:t xml:space="preserve"> προς τον Υπουργό </w:t>
      </w:r>
      <w:r>
        <w:rPr>
          <w:rFonts w:eastAsia="Times New Roman"/>
          <w:bCs/>
          <w:szCs w:val="24"/>
        </w:rPr>
        <w:t>Εσωτερικών,</w:t>
      </w:r>
      <w:r>
        <w:rPr>
          <w:rFonts w:eastAsia="Times New Roman"/>
          <w:szCs w:val="24"/>
        </w:rPr>
        <w:t xml:space="preserve"> σχετικά με την υποβάθμιση-κατάργηση του Τμήματος Συνοριακής Φύλαξης Τυχερού στον Νομό Έβρου, δεν </w:t>
      </w:r>
      <w:r>
        <w:rPr>
          <w:rFonts w:eastAsia="Times New Roman"/>
          <w:szCs w:val="24"/>
        </w:rPr>
        <w:t xml:space="preserve">θα συζητηθεί λόγω κωλύματος του Αναπληρωτή Υπουργού Εσωτερικών κ. </w:t>
      </w:r>
      <w:proofErr w:type="spellStart"/>
      <w:r>
        <w:rPr>
          <w:rFonts w:eastAsia="Times New Roman"/>
          <w:szCs w:val="24"/>
        </w:rPr>
        <w:t>Τόσκα</w:t>
      </w:r>
      <w:proofErr w:type="spellEnd"/>
      <w:r>
        <w:rPr>
          <w:rFonts w:eastAsia="Times New Roman"/>
          <w:szCs w:val="24"/>
        </w:rPr>
        <w:t>.</w:t>
      </w:r>
    </w:p>
    <w:p w14:paraId="627FC2B8" w14:textId="77777777" w:rsidR="00536C44" w:rsidRDefault="004B2939">
      <w:pPr>
        <w:spacing w:line="600" w:lineRule="auto"/>
        <w:ind w:firstLine="720"/>
        <w:jc w:val="both"/>
        <w:rPr>
          <w:rFonts w:eastAsia="Times New Roman"/>
          <w:szCs w:val="24"/>
        </w:rPr>
      </w:pPr>
      <w:r>
        <w:rPr>
          <w:rFonts w:eastAsia="Times New Roman"/>
          <w:szCs w:val="24"/>
        </w:rPr>
        <w:lastRenderedPageBreak/>
        <w:t xml:space="preserve">Επίσης, η με αριθμό 8/3-10-2016 ερώτηση του Ανεξάρτητου Βουλευτή Β΄ Αθηνών κ. </w:t>
      </w:r>
      <w:r>
        <w:rPr>
          <w:rFonts w:eastAsia="Times New Roman"/>
          <w:bCs/>
          <w:szCs w:val="24"/>
        </w:rPr>
        <w:t xml:space="preserve">Ευσταθίου Παναγούλη </w:t>
      </w:r>
      <w:r>
        <w:rPr>
          <w:rFonts w:eastAsia="Times New Roman"/>
          <w:szCs w:val="24"/>
        </w:rPr>
        <w:t xml:space="preserve">προς τον Υπουργό </w:t>
      </w:r>
      <w:r>
        <w:rPr>
          <w:rFonts w:eastAsia="Times New Roman"/>
          <w:bCs/>
          <w:szCs w:val="24"/>
        </w:rPr>
        <w:t>Εσωτερικών,</w:t>
      </w:r>
      <w:r>
        <w:rPr>
          <w:rFonts w:eastAsia="Times New Roman"/>
          <w:szCs w:val="24"/>
        </w:rPr>
        <w:t xml:space="preserve"> σχετικά με ξυλοδαρμούς και χημικά που μας διδάσκει η Κυβ</w:t>
      </w:r>
      <w:r>
        <w:rPr>
          <w:rFonts w:eastAsia="Times New Roman"/>
          <w:szCs w:val="24"/>
        </w:rPr>
        <w:t xml:space="preserve">έρνηση τι σημαίνει Δημοκρατία, δεν θα συζητηθεί λόγω κωλύματος του Αναπληρωτή Υπουργού Εσωτερικών κ. </w:t>
      </w:r>
      <w:proofErr w:type="spellStart"/>
      <w:r>
        <w:rPr>
          <w:rFonts w:eastAsia="Times New Roman"/>
          <w:szCs w:val="24"/>
        </w:rPr>
        <w:t>Τόσκα</w:t>
      </w:r>
      <w:proofErr w:type="spellEnd"/>
      <w:r>
        <w:rPr>
          <w:rFonts w:eastAsia="Times New Roman"/>
          <w:szCs w:val="24"/>
        </w:rPr>
        <w:t>. Αιτία: ανειλημμένες υποχρεώσεις.</w:t>
      </w:r>
    </w:p>
    <w:p w14:paraId="627FC2B9" w14:textId="77777777" w:rsidR="00536C44" w:rsidRDefault="004B2939">
      <w:pPr>
        <w:spacing w:line="600" w:lineRule="auto"/>
        <w:ind w:firstLine="720"/>
        <w:jc w:val="both"/>
        <w:rPr>
          <w:rFonts w:eastAsia="Times New Roman"/>
          <w:bCs/>
          <w:szCs w:val="24"/>
        </w:rPr>
      </w:pPr>
      <w:r>
        <w:rPr>
          <w:rFonts w:eastAsia="Times New Roman"/>
          <w:bCs/>
          <w:szCs w:val="24"/>
        </w:rPr>
        <w:t>Ομοίως, η πρώτη με αριθμό 378/23-1-2017 επίκαιρη ερώτηση δεύτερου κύκλου της Βουλευτού Β΄ Αθηνών της Νέας Δημοκρατί</w:t>
      </w:r>
      <w:r>
        <w:rPr>
          <w:rFonts w:eastAsia="Times New Roman"/>
          <w:bCs/>
          <w:szCs w:val="24"/>
        </w:rPr>
        <w:t>ας κ</w:t>
      </w:r>
      <w:r>
        <w:rPr>
          <w:rFonts w:eastAsia="Times New Roman"/>
          <w:bCs/>
          <w:szCs w:val="24"/>
        </w:rPr>
        <w:t>.</w:t>
      </w:r>
      <w:r>
        <w:rPr>
          <w:rFonts w:eastAsia="Times New Roman"/>
          <w:bCs/>
          <w:szCs w:val="24"/>
        </w:rPr>
        <w:t xml:space="preserve"> </w:t>
      </w:r>
      <w:r>
        <w:rPr>
          <w:rFonts w:eastAsia="Times New Roman"/>
          <w:szCs w:val="24"/>
        </w:rPr>
        <w:t>Άννας Καραμανλή</w:t>
      </w:r>
      <w:r>
        <w:rPr>
          <w:rFonts w:eastAsia="Times New Roman"/>
          <w:bCs/>
          <w:szCs w:val="24"/>
        </w:rPr>
        <w:t xml:space="preserve"> προς την Υπουργό </w:t>
      </w:r>
      <w:r>
        <w:rPr>
          <w:rFonts w:eastAsia="Times New Roman"/>
          <w:szCs w:val="24"/>
        </w:rPr>
        <w:t>Πολιτισμού και Αθλητισμού,</w:t>
      </w:r>
      <w:r>
        <w:rPr>
          <w:rFonts w:eastAsia="Times New Roman"/>
          <w:bCs/>
          <w:szCs w:val="24"/>
        </w:rPr>
        <w:t xml:space="preserve"> σχετικά με την </w:t>
      </w:r>
      <w:r>
        <w:rPr>
          <w:rFonts w:eastAsia="Times New Roman"/>
          <w:bCs/>
          <w:szCs w:val="24"/>
        </w:rPr>
        <w:t>π</w:t>
      </w:r>
      <w:r>
        <w:rPr>
          <w:rFonts w:eastAsia="Times New Roman"/>
          <w:bCs/>
          <w:szCs w:val="24"/>
        </w:rPr>
        <w:t xml:space="preserve">ροσωρινή </w:t>
      </w:r>
      <w:r>
        <w:rPr>
          <w:rFonts w:eastAsia="Times New Roman"/>
          <w:bCs/>
          <w:szCs w:val="24"/>
        </w:rPr>
        <w:t>δ</w:t>
      </w:r>
      <w:r>
        <w:rPr>
          <w:rFonts w:eastAsia="Times New Roman"/>
          <w:bCs/>
          <w:szCs w:val="24"/>
        </w:rPr>
        <w:t xml:space="preserve">ιοικούσα </w:t>
      </w:r>
      <w:r>
        <w:rPr>
          <w:rFonts w:eastAsia="Times New Roman"/>
          <w:bCs/>
          <w:szCs w:val="24"/>
        </w:rPr>
        <w:t>ε</w:t>
      </w:r>
      <w:r>
        <w:rPr>
          <w:rFonts w:eastAsia="Times New Roman"/>
          <w:bCs/>
          <w:szCs w:val="24"/>
        </w:rPr>
        <w:t>πιτροπή στο ελληνικό ποδόσφαιρο, δεν θα συζητηθεί λόγω κωλύματος του Υφυπουργού Αθλητισμού, κ. Βασιλειάδη. Αιτία: θα βρίσκεται εκτός Αθηνών.</w:t>
      </w:r>
    </w:p>
    <w:p w14:paraId="627FC2BA" w14:textId="77777777" w:rsidR="00536C44" w:rsidRDefault="004B2939">
      <w:pPr>
        <w:spacing w:line="600" w:lineRule="auto"/>
        <w:ind w:firstLine="720"/>
        <w:jc w:val="both"/>
        <w:rPr>
          <w:rFonts w:eastAsia="Times New Roman"/>
          <w:bCs/>
          <w:szCs w:val="24"/>
        </w:rPr>
      </w:pPr>
      <w:r>
        <w:rPr>
          <w:rFonts w:eastAsia="Times New Roman"/>
          <w:bCs/>
          <w:szCs w:val="24"/>
        </w:rPr>
        <w:t>Η ένατη με αρ</w:t>
      </w:r>
      <w:r>
        <w:rPr>
          <w:rFonts w:eastAsia="Times New Roman"/>
          <w:bCs/>
          <w:szCs w:val="24"/>
        </w:rPr>
        <w:t>ιθμό 328/10-1-2017 επίκαιρη ερώτηση δεύτερου κύκλου του Βουλευτή Α΄ Θεσσαλονίκης του Κομμουνιστικού Κόμματος Ελλάδ</w:t>
      </w:r>
      <w:r>
        <w:rPr>
          <w:rFonts w:eastAsia="Times New Roman"/>
          <w:bCs/>
          <w:szCs w:val="24"/>
        </w:rPr>
        <w:t>α</w:t>
      </w:r>
      <w:r>
        <w:rPr>
          <w:rFonts w:eastAsia="Times New Roman"/>
          <w:bCs/>
          <w:szCs w:val="24"/>
        </w:rPr>
        <w:t xml:space="preserve">ς κ. </w:t>
      </w:r>
      <w:r>
        <w:rPr>
          <w:rFonts w:eastAsia="Times New Roman"/>
          <w:szCs w:val="24"/>
        </w:rPr>
        <w:t>Ιωάννη Δελή</w:t>
      </w:r>
      <w:r>
        <w:rPr>
          <w:rFonts w:eastAsia="Times New Roman"/>
          <w:bCs/>
          <w:szCs w:val="24"/>
        </w:rPr>
        <w:t xml:space="preserve"> προς τον Υπουργό </w:t>
      </w:r>
      <w:r>
        <w:rPr>
          <w:rFonts w:eastAsia="Times New Roman"/>
          <w:szCs w:val="24"/>
        </w:rPr>
        <w:t>Παιδείας Έρευνας και Θρησκευμάτων,</w:t>
      </w:r>
      <w:r>
        <w:rPr>
          <w:rFonts w:eastAsia="Times New Roman"/>
          <w:bCs/>
          <w:szCs w:val="24"/>
        </w:rPr>
        <w:t xml:space="preserve"> σχετικά με την εκπαίδευση των προσφυγόπουλων, δεν θα συζητηθεί λόγω κωλύ</w:t>
      </w:r>
      <w:r>
        <w:rPr>
          <w:rFonts w:eastAsia="Times New Roman"/>
          <w:bCs/>
          <w:szCs w:val="24"/>
        </w:rPr>
        <w:t xml:space="preserve">ματος του Υπουργού Παιδείας, Έρευνας και Θρησκευμάτων, κ. </w:t>
      </w:r>
      <w:proofErr w:type="spellStart"/>
      <w:r>
        <w:rPr>
          <w:rFonts w:eastAsia="Times New Roman"/>
          <w:bCs/>
          <w:szCs w:val="24"/>
        </w:rPr>
        <w:t>Γαβρόγλου</w:t>
      </w:r>
      <w:proofErr w:type="spellEnd"/>
      <w:r>
        <w:rPr>
          <w:rFonts w:eastAsia="Times New Roman"/>
          <w:bCs/>
          <w:szCs w:val="24"/>
        </w:rPr>
        <w:t>. Αιτία: ανειλημμένες υποχρεώσεις.</w:t>
      </w:r>
    </w:p>
    <w:p w14:paraId="627FC2BB" w14:textId="77777777" w:rsidR="00536C44" w:rsidRDefault="004B2939">
      <w:pPr>
        <w:spacing w:line="600" w:lineRule="auto"/>
        <w:ind w:firstLine="720"/>
        <w:jc w:val="both"/>
        <w:rPr>
          <w:rFonts w:eastAsia="Times New Roman"/>
          <w:bCs/>
          <w:szCs w:val="24"/>
        </w:rPr>
      </w:pPr>
      <w:r>
        <w:rPr>
          <w:rFonts w:eastAsia="Times New Roman"/>
          <w:bCs/>
          <w:szCs w:val="24"/>
        </w:rPr>
        <w:t>Ομοίως, η έκτη με αριθμό 358/17-1-2017 επίκαιρη ερώτηση δεύτερου κύκλου του Βουλευτή Ηρακλείου του Κομμουνιστικού Κόμματος Ελλάδ</w:t>
      </w:r>
      <w:r>
        <w:rPr>
          <w:rFonts w:eastAsia="Times New Roman"/>
          <w:bCs/>
          <w:szCs w:val="24"/>
        </w:rPr>
        <w:t>α</w:t>
      </w:r>
      <w:r>
        <w:rPr>
          <w:rFonts w:eastAsia="Times New Roman"/>
          <w:bCs/>
          <w:szCs w:val="24"/>
        </w:rPr>
        <w:t xml:space="preserve">ς κ. </w:t>
      </w:r>
      <w:r>
        <w:rPr>
          <w:rFonts w:eastAsia="Times New Roman"/>
          <w:szCs w:val="24"/>
        </w:rPr>
        <w:lastRenderedPageBreak/>
        <w:t>Εμμανουήλ Συντυχάκη</w:t>
      </w:r>
      <w:r>
        <w:rPr>
          <w:rFonts w:eastAsia="Times New Roman"/>
          <w:bCs/>
          <w:szCs w:val="24"/>
        </w:rPr>
        <w:t xml:space="preserve"> </w:t>
      </w:r>
      <w:r>
        <w:rPr>
          <w:rFonts w:eastAsia="Times New Roman"/>
          <w:bCs/>
          <w:szCs w:val="24"/>
        </w:rPr>
        <w:t>προς τον Υπουργό</w:t>
      </w:r>
      <w:r>
        <w:rPr>
          <w:rFonts w:eastAsia="Times New Roman"/>
          <w:szCs w:val="24"/>
        </w:rPr>
        <w:t xml:space="preserve"> Αγροτικής Ανάπτυξης και Τροφίμων, </w:t>
      </w:r>
      <w:r>
        <w:rPr>
          <w:rFonts w:eastAsia="Times New Roman"/>
          <w:bCs/>
          <w:szCs w:val="24"/>
        </w:rPr>
        <w:t>σχετικά με τη λήψη μέτρων για τις καταστροφές σε αγροτικές καλλιέργειες σε περιοχές της Κρήτης λόγω των χιονοπτώσεων και του παγετού, δεν θα συζητηθεί λόγω κωλύματος του Υπουργού Αγροτικής Ανάπτυξης και Τρ</w:t>
      </w:r>
      <w:r>
        <w:rPr>
          <w:rFonts w:eastAsia="Times New Roman"/>
          <w:bCs/>
          <w:szCs w:val="24"/>
        </w:rPr>
        <w:t xml:space="preserve">οφίμων, κ. Αποστόλου. </w:t>
      </w:r>
    </w:p>
    <w:p w14:paraId="627FC2BC" w14:textId="77777777" w:rsidR="00536C44" w:rsidRDefault="004B2939">
      <w:pPr>
        <w:spacing w:line="600" w:lineRule="auto"/>
        <w:ind w:firstLine="720"/>
        <w:jc w:val="both"/>
        <w:rPr>
          <w:rFonts w:eastAsia="Times New Roman"/>
          <w:bCs/>
          <w:szCs w:val="24"/>
        </w:rPr>
      </w:pPr>
      <w:r>
        <w:rPr>
          <w:rFonts w:eastAsia="Times New Roman"/>
          <w:bCs/>
          <w:szCs w:val="24"/>
        </w:rPr>
        <w:t>Η έβδομη με αριθμό 351/16-1-2017 επίκαιρη ερώτηση δεύτερου κύκλου του Βουλευτή Μεσσηνίας του Λαϊκού Συνδέσμου</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Χρυσή Αυγή κ. </w:t>
      </w:r>
      <w:r>
        <w:rPr>
          <w:rFonts w:eastAsia="Times New Roman"/>
          <w:szCs w:val="24"/>
        </w:rPr>
        <w:t xml:space="preserve">Δημητρίου </w:t>
      </w:r>
      <w:proofErr w:type="spellStart"/>
      <w:r>
        <w:rPr>
          <w:rFonts w:eastAsia="Times New Roman"/>
          <w:szCs w:val="24"/>
        </w:rPr>
        <w:t>Κουκούτση</w:t>
      </w:r>
      <w:proofErr w:type="spellEnd"/>
      <w:r>
        <w:rPr>
          <w:rFonts w:eastAsia="Times New Roman"/>
          <w:bCs/>
          <w:szCs w:val="24"/>
        </w:rPr>
        <w:t xml:space="preserve"> προς τον Υπουργό </w:t>
      </w:r>
      <w:r>
        <w:rPr>
          <w:rFonts w:eastAsia="Times New Roman"/>
          <w:szCs w:val="24"/>
        </w:rPr>
        <w:t xml:space="preserve">Αγροτικής Ανάπτυξης και Τροφίμων, </w:t>
      </w:r>
      <w:r>
        <w:rPr>
          <w:rFonts w:eastAsia="Times New Roman"/>
          <w:bCs/>
          <w:szCs w:val="24"/>
        </w:rPr>
        <w:t xml:space="preserve">σχετικά με την κατάργηση της ΠΟΠ </w:t>
      </w:r>
      <w:r>
        <w:rPr>
          <w:rFonts w:eastAsia="Times New Roman"/>
          <w:bCs/>
          <w:szCs w:val="24"/>
        </w:rPr>
        <w:t>ελιάς Καλαμάτας, δεν θα συζητηθεί λόγω κωλύματος του Υπουργού, κ. Αποστόλου.</w:t>
      </w:r>
    </w:p>
    <w:p w14:paraId="627FC2BD" w14:textId="77777777" w:rsidR="00536C44" w:rsidRDefault="004B2939">
      <w:pPr>
        <w:spacing w:line="600" w:lineRule="auto"/>
        <w:ind w:firstLine="720"/>
        <w:jc w:val="both"/>
        <w:rPr>
          <w:rFonts w:eastAsia="Times New Roman"/>
          <w:bCs/>
          <w:szCs w:val="24"/>
        </w:rPr>
      </w:pPr>
      <w:r>
        <w:rPr>
          <w:rFonts w:eastAsia="Times New Roman"/>
          <w:szCs w:val="24"/>
        </w:rPr>
        <w:t xml:space="preserve">Η όγδοη με αριθμό 348/16-1-2017 επίκαιρη ερώτηση δεύτερου κύκλου του Βουλευτή Αργολίδας της Δημοκρατικής Συμπαράταξης ΠΑΣΟΚ-ΔΗΜΑΡ κ. </w:t>
      </w:r>
      <w:r>
        <w:rPr>
          <w:rFonts w:eastAsia="Times New Roman"/>
          <w:bCs/>
          <w:szCs w:val="24"/>
        </w:rPr>
        <w:t>Ιωάννη Μανιάτη</w:t>
      </w:r>
      <w:r>
        <w:rPr>
          <w:rFonts w:eastAsia="Times New Roman"/>
          <w:szCs w:val="24"/>
        </w:rPr>
        <w:t xml:space="preserve"> προς τον Υπουργό </w:t>
      </w:r>
      <w:r>
        <w:rPr>
          <w:rFonts w:eastAsia="Times New Roman"/>
          <w:bCs/>
          <w:szCs w:val="24"/>
        </w:rPr>
        <w:t>Αγροτικής Ανάπ</w:t>
      </w:r>
      <w:r>
        <w:rPr>
          <w:rFonts w:eastAsia="Times New Roman"/>
          <w:bCs/>
          <w:szCs w:val="24"/>
        </w:rPr>
        <w:t>τυξης και Τροφίμων,</w:t>
      </w:r>
      <w:r>
        <w:rPr>
          <w:rFonts w:eastAsia="Times New Roman"/>
          <w:szCs w:val="24"/>
        </w:rPr>
        <w:t xml:space="preserve"> σχετικά με την επανάληψη της παράτασης του σχεδίου διαχείρισης για τη </w:t>
      </w:r>
      <w:proofErr w:type="spellStart"/>
      <w:r>
        <w:rPr>
          <w:rFonts w:eastAsia="Times New Roman"/>
          <w:szCs w:val="24"/>
        </w:rPr>
        <w:t>βιντζότρατα</w:t>
      </w:r>
      <w:proofErr w:type="spellEnd"/>
      <w:r>
        <w:rPr>
          <w:rFonts w:eastAsia="Times New Roman"/>
          <w:szCs w:val="24"/>
        </w:rPr>
        <w:t xml:space="preserve"> που θέτει σε άμεσο κίνδυνο τη βιωσιμότητα των ελληνικών θαλασσών, </w:t>
      </w:r>
      <w:r>
        <w:rPr>
          <w:rFonts w:eastAsia="Times New Roman"/>
          <w:bCs/>
          <w:szCs w:val="24"/>
        </w:rPr>
        <w:t>δεν θα συζητηθεί λόγω κωλύματος του Υπουργού, κ. Αποστόλου. Αιτία: φόρτος εργασίας.</w:t>
      </w:r>
    </w:p>
    <w:p w14:paraId="627FC2BE" w14:textId="77777777" w:rsidR="00536C44" w:rsidRDefault="004B2939">
      <w:pPr>
        <w:spacing w:line="600" w:lineRule="auto"/>
        <w:ind w:firstLine="720"/>
        <w:jc w:val="both"/>
        <w:rPr>
          <w:rFonts w:eastAsia="Times New Roman"/>
          <w:szCs w:val="24"/>
        </w:rPr>
      </w:pPr>
      <w:r>
        <w:rPr>
          <w:rFonts w:eastAsia="Times New Roman"/>
          <w:szCs w:val="24"/>
        </w:rPr>
        <w:t>Επίσ</w:t>
      </w:r>
      <w:r>
        <w:rPr>
          <w:rFonts w:eastAsia="Times New Roman"/>
          <w:szCs w:val="24"/>
        </w:rPr>
        <w:t xml:space="preserve">ης, η τέταρτη με αριθμό 390/24-1-2017 επίκαιρη ερώτηση δεύτερου κύκλου του Ανεξάρτητου Βουλευτή Αχαΐας κ. </w:t>
      </w:r>
      <w:r>
        <w:rPr>
          <w:rFonts w:eastAsia="Times New Roman"/>
          <w:bCs/>
          <w:szCs w:val="24"/>
        </w:rPr>
        <w:t>Νικολάου Νικολόπουλου</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τη μείωση δαπανών στην ειδική αγωγή </w:t>
      </w:r>
      <w:r>
        <w:rPr>
          <w:rFonts w:eastAsia="Times New Roman"/>
          <w:szCs w:val="24"/>
        </w:rPr>
        <w:lastRenderedPageBreak/>
        <w:t>για την εξειδικευμένη εκπαίδευση – «θεραπεία», δεν θα συ</w:t>
      </w:r>
      <w:r>
        <w:rPr>
          <w:rFonts w:eastAsia="Times New Roman"/>
          <w:szCs w:val="24"/>
        </w:rPr>
        <w:t xml:space="preserve">ζητηθεί λόγω κωλύματος του Αναπληρωτή Υπουργού Υγείας, κ. </w:t>
      </w:r>
      <w:proofErr w:type="spellStart"/>
      <w:r>
        <w:rPr>
          <w:rFonts w:eastAsia="Times New Roman"/>
          <w:szCs w:val="24"/>
        </w:rPr>
        <w:t>Πολάκη</w:t>
      </w:r>
      <w:proofErr w:type="spellEnd"/>
      <w:r>
        <w:rPr>
          <w:rFonts w:eastAsia="Times New Roman"/>
          <w:szCs w:val="24"/>
        </w:rPr>
        <w:t>.</w:t>
      </w:r>
    </w:p>
    <w:p w14:paraId="627FC2BF" w14:textId="77777777" w:rsidR="00536C44" w:rsidRDefault="004B2939">
      <w:pPr>
        <w:spacing w:line="600" w:lineRule="auto"/>
        <w:ind w:firstLine="720"/>
        <w:jc w:val="both"/>
        <w:rPr>
          <w:rFonts w:eastAsia="Times New Roman"/>
          <w:szCs w:val="24"/>
        </w:rPr>
      </w:pPr>
      <w:r>
        <w:rPr>
          <w:rFonts w:eastAsia="Times New Roman"/>
          <w:szCs w:val="24"/>
        </w:rPr>
        <w:t>Η πέμπτη με αριθμό 344/16-1-2017 επίκαιρη ερώτηση δεύτερου κύκλου της Βουλευτού Β΄ Αθηνών της Νέας Δημοκρατίας κ</w:t>
      </w:r>
      <w:r>
        <w:rPr>
          <w:rFonts w:eastAsia="Times New Roman"/>
          <w:szCs w:val="24"/>
        </w:rPr>
        <w:t>.</w:t>
      </w:r>
      <w:r>
        <w:rPr>
          <w:rFonts w:eastAsia="Times New Roman"/>
          <w:szCs w:val="24"/>
        </w:rPr>
        <w:t xml:space="preserve"> </w:t>
      </w:r>
      <w:r>
        <w:rPr>
          <w:rFonts w:eastAsia="Times New Roman"/>
          <w:bCs/>
          <w:szCs w:val="24"/>
        </w:rPr>
        <w:t>Αικατερίνης Παπακώστα-Σιδηροπούλου</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τη δυ</w:t>
      </w:r>
      <w:r>
        <w:rPr>
          <w:rFonts w:eastAsia="Times New Roman"/>
          <w:szCs w:val="24"/>
        </w:rPr>
        <w:t xml:space="preserve">σαρέσκεια των πολιτών με τον ΕΟΠΥΥ και τη Δημόσια Φροντίδα Υγείας, δεν θα συζητηθεί λόγω κωλύματος του Αναπληρωτή Υπουργού Υγείας, κ. </w:t>
      </w:r>
      <w:proofErr w:type="spellStart"/>
      <w:r>
        <w:rPr>
          <w:rFonts w:eastAsia="Times New Roman"/>
          <w:szCs w:val="24"/>
        </w:rPr>
        <w:t>Πολάκη</w:t>
      </w:r>
      <w:proofErr w:type="spellEnd"/>
      <w:r>
        <w:rPr>
          <w:rFonts w:eastAsia="Times New Roman"/>
          <w:szCs w:val="24"/>
        </w:rPr>
        <w:t>. Αιτία: ανειλημμένες υποχρεώσεις.</w:t>
      </w:r>
    </w:p>
    <w:p w14:paraId="627FC2C0" w14:textId="77777777" w:rsidR="00536C44" w:rsidRDefault="004B2939">
      <w:pPr>
        <w:spacing w:line="600" w:lineRule="auto"/>
        <w:ind w:firstLine="720"/>
        <w:jc w:val="both"/>
        <w:rPr>
          <w:rFonts w:eastAsia="Times New Roman"/>
          <w:szCs w:val="24"/>
        </w:rPr>
      </w:pPr>
      <w:r>
        <w:rPr>
          <w:rFonts w:eastAsia="Times New Roman"/>
          <w:bCs/>
          <w:szCs w:val="24"/>
        </w:rPr>
        <w:t>Επίσης, η τρίτη με αριθμό 388/24-1-2017 επίκαιρη ερώτηση δεύτερου κύκλου Βουλευτή</w:t>
      </w:r>
      <w:r>
        <w:rPr>
          <w:rFonts w:eastAsia="Times New Roman"/>
          <w:bCs/>
          <w:szCs w:val="24"/>
        </w:rPr>
        <w:t xml:space="preserve"> Ηρακλείου της Δημοκρατικής Συμπαράταξης ΠΑΣΟΚ-ΔΗΜΑΡ κ. </w:t>
      </w:r>
      <w:r>
        <w:rPr>
          <w:rFonts w:eastAsia="Times New Roman"/>
          <w:szCs w:val="24"/>
        </w:rPr>
        <w:t xml:space="preserve">Βασιλείου </w:t>
      </w:r>
      <w:proofErr w:type="spellStart"/>
      <w:r>
        <w:rPr>
          <w:rFonts w:eastAsia="Times New Roman"/>
          <w:szCs w:val="24"/>
        </w:rPr>
        <w:t>Κεγκέρογλου</w:t>
      </w:r>
      <w:proofErr w:type="spellEnd"/>
      <w:r>
        <w:rPr>
          <w:rFonts w:eastAsia="Times New Roman"/>
          <w:bCs/>
          <w:szCs w:val="24"/>
        </w:rPr>
        <w:t xml:space="preserve"> προς τον Υπουργό </w:t>
      </w:r>
      <w:r>
        <w:rPr>
          <w:rFonts w:eastAsia="Times New Roman"/>
          <w:szCs w:val="24"/>
        </w:rPr>
        <w:t xml:space="preserve">Οικονομικών, </w:t>
      </w:r>
      <w:r>
        <w:rPr>
          <w:rFonts w:eastAsia="Times New Roman"/>
          <w:bCs/>
          <w:szCs w:val="24"/>
        </w:rPr>
        <w:t xml:space="preserve">σχετικά με την οριστική και δίκαιη ρύθμιση των </w:t>
      </w:r>
      <w:proofErr w:type="spellStart"/>
      <w:r>
        <w:rPr>
          <w:rFonts w:eastAsia="Times New Roman"/>
          <w:bCs/>
          <w:szCs w:val="24"/>
        </w:rPr>
        <w:t>εμφαινομένων</w:t>
      </w:r>
      <w:proofErr w:type="spellEnd"/>
      <w:r>
        <w:rPr>
          <w:rFonts w:eastAsia="Times New Roman"/>
          <w:bCs/>
          <w:szCs w:val="24"/>
        </w:rPr>
        <w:t xml:space="preserve"> οφειλών των επιχειρήσεων ενοικιαζόμενων αυτοκινήτων που αφορούν την περίοδο πριν το 2007</w:t>
      </w:r>
      <w:r>
        <w:rPr>
          <w:rFonts w:eastAsia="Times New Roman"/>
          <w:bCs/>
          <w:szCs w:val="24"/>
        </w:rPr>
        <w:t xml:space="preserve">, δεν θα συζητηθεί </w:t>
      </w:r>
      <w:r>
        <w:rPr>
          <w:rFonts w:eastAsia="Times New Roman"/>
          <w:szCs w:val="24"/>
        </w:rPr>
        <w:t>λόγω αναρμοδιότητας. Αρμόδια Υπουργεία είναι τα Υπουργεία Υποδομών και Μεταφορών και το Υπουργείο Εσωτερικών.</w:t>
      </w:r>
    </w:p>
    <w:p w14:paraId="627FC2C1"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 xml:space="preserve">Προχωρούμε στην πρώτη με αριθμό 377/23-1-2017 επίκαιρη ερώτηση πρώτου κύκλου του Βουλευτή Κοζάνης της Νέας Δημοκρατίας κ. </w:t>
      </w:r>
      <w:r>
        <w:rPr>
          <w:rFonts w:eastAsia="Times New Roman" w:cs="Times New Roman"/>
          <w:bCs/>
          <w:szCs w:val="24"/>
        </w:rPr>
        <w:t>Γεωργ</w:t>
      </w:r>
      <w:r>
        <w:rPr>
          <w:rFonts w:eastAsia="Times New Roman" w:cs="Times New Roman"/>
          <w:bCs/>
          <w:szCs w:val="24"/>
        </w:rPr>
        <w:t>ίου Κασαπίδη</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την έξαρση της παρα</w:t>
      </w:r>
      <w:r>
        <w:rPr>
          <w:rFonts w:eastAsia="Times New Roman" w:cs="Times New Roman"/>
          <w:szCs w:val="24"/>
        </w:rPr>
        <w:lastRenderedPageBreak/>
        <w:t xml:space="preserve">οικονομίας στην αγορά οίνου λόγω της επιβολής Ειδικού Φόρου Κατανάλωσης (ΕΦΚ). Θα απαντήσει η Υφυπουργός Οικονομικών κ. Αικατερίνη </w:t>
      </w:r>
      <w:proofErr w:type="spellStart"/>
      <w:r>
        <w:rPr>
          <w:rFonts w:eastAsia="Times New Roman" w:cs="Times New Roman"/>
          <w:szCs w:val="24"/>
        </w:rPr>
        <w:t>Παπανάτσιου</w:t>
      </w:r>
      <w:proofErr w:type="spellEnd"/>
      <w:r>
        <w:rPr>
          <w:rFonts w:eastAsia="Times New Roman" w:cs="Times New Roman"/>
          <w:szCs w:val="24"/>
        </w:rPr>
        <w:t>.</w:t>
      </w:r>
    </w:p>
    <w:p w14:paraId="627FC2C2"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Τον λόγο έχει ο κ. Κασαπίδης.</w:t>
      </w:r>
    </w:p>
    <w:p w14:paraId="627FC2C3" w14:textId="77777777" w:rsidR="00536C44" w:rsidRDefault="004B2939">
      <w:pPr>
        <w:spacing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ΚΑΣΑΠΙΔΗΣ:</w:t>
      </w:r>
      <w:r>
        <w:rPr>
          <w:rFonts w:eastAsia="Times New Roman" w:cs="Times New Roman"/>
          <w:szCs w:val="24"/>
        </w:rPr>
        <w:t xml:space="preserve"> Ευχαριστώ, κύριε Πρόεδρε.</w:t>
      </w:r>
    </w:p>
    <w:p w14:paraId="627FC2C4"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Κυρία Υπουργέ, έναν χρόνο μετά την επιβολή του μέτρου του Ειδικού Φόρου Κατανάλωσης στο κρασί από το αποτέλεσμα της εφαρμογής του μέτρου κρίνεται ότι είναι αναποτελεσματικό. Κυριολεκτικά έχει αποτύχει εντελώς το μέτρο α</w:t>
      </w:r>
      <w:r>
        <w:rPr>
          <w:rFonts w:eastAsia="Times New Roman" w:cs="Times New Roman"/>
          <w:szCs w:val="24"/>
        </w:rPr>
        <w:t>υτό, δεδομένου ότι οι προσδοκίες για κάποια έσοδα από το ελληνικό δημόσιο έχουν πέσει εντελώς έξω. Υπολογίζατε περίπου 100 με 120 εκατομμύρια ευρώ, αλλά ούτε 20, λένε οι τελευταίες πληροφορίες, δεν έχουν εισπραχθεί μέχρι στιγμής, έναν χρόνο μετά την εφαρμο</w:t>
      </w:r>
      <w:r>
        <w:rPr>
          <w:rFonts w:eastAsia="Times New Roman" w:cs="Times New Roman"/>
          <w:szCs w:val="24"/>
        </w:rPr>
        <w:t xml:space="preserve">γή του μέτρου. Μάλιστα, για πιο ακριβή στοιχεία, σε τελευταία απάντηση ερώτησής μας από το Υπουργείο σας μάς είπατε ότι το πρώτο εννεάμηνο εισπράχθηκαν περίπου 16 εκατομμύρια ευρώ. </w:t>
      </w:r>
    </w:p>
    <w:p w14:paraId="627FC2C5"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Ωστόσο, η ανησυχία και η αναστάτωση που έχει προκαλέσει το μέτρο στον κλάδ</w:t>
      </w:r>
      <w:r>
        <w:rPr>
          <w:rFonts w:eastAsia="Times New Roman" w:cs="Times New Roman"/>
          <w:szCs w:val="24"/>
        </w:rPr>
        <w:t>ο είναι κυριολεκτικά πρωτοφανής. Δεν μπορούν οι οινοποιοί να βγάλουν άκρη μόνο με τη γραφειοκρατική διαδικασία που απαιτείται για την εφαρ</w:t>
      </w:r>
      <w:r>
        <w:rPr>
          <w:rFonts w:eastAsia="Times New Roman" w:cs="Times New Roman"/>
          <w:szCs w:val="24"/>
        </w:rPr>
        <w:lastRenderedPageBreak/>
        <w:t xml:space="preserve">μογή του συγκεκριμένου μέτρου, πολύ δε περισσότερο η κατάσταση που επικρατεί στην αγορά έχει ξεφύγει από κάθε έλεγχο. </w:t>
      </w:r>
      <w:r>
        <w:rPr>
          <w:rFonts w:eastAsia="Times New Roman" w:cs="Times New Roman"/>
          <w:szCs w:val="24"/>
        </w:rPr>
        <w:t>Λέγεται και αποτυπώνεται με στοιχεία ότι περίπου το 65% του οίνου που διακινείται την τελευταία διετία στην αγορά διακινείται στη μαύρη αγορά. Αυτό καταλαβαίνετε ότι συμπαρασύρει στη μαύρη τρύπα, θα λέγαμε, και τις υγιείς επιχειρήσεις που προσπαθούν να κρα</w:t>
      </w:r>
      <w:r>
        <w:rPr>
          <w:rFonts w:eastAsia="Times New Roman" w:cs="Times New Roman"/>
          <w:szCs w:val="24"/>
        </w:rPr>
        <w:t xml:space="preserve">τηθούν σε αντίξοες οικονομικά συνθήκες, αλλά και σε αυτόν τον αθέμιτο ανταγωνισμό. </w:t>
      </w:r>
    </w:p>
    <w:p w14:paraId="627FC2C6"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 xml:space="preserve">Κυρία Υπουργέ, το ερώτημα που τίθεται είναι ξεκάθαρο: Είστε διατεθειμένοι να πάρετε πίσω αυτό το μέτρο; </w:t>
      </w:r>
    </w:p>
    <w:p w14:paraId="627FC2C7"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Δεύτερο ερώτημα: Πώς προτίθεστε να ελέγξετε αυτό το τεράστιο φαινόμ</w:t>
      </w:r>
      <w:r>
        <w:rPr>
          <w:rFonts w:eastAsia="Times New Roman" w:cs="Times New Roman"/>
          <w:szCs w:val="24"/>
        </w:rPr>
        <w:t>ενο της παραοικονομίας, που κυριολεκτικά κινδυνεύει να τινάξει στον αέρα τον κλάδο αυτόν, ο οποίος εδώ και αρκετά χρόνια έχει οργανωθεί αρκετά καλά με σημαντικές επενδύσεις, με σπουδαίες επιχειρήσεις, με παρουσία στο εξωτερικό, με δεκάδες χιλιάδες θέσεων ε</w:t>
      </w:r>
      <w:r>
        <w:rPr>
          <w:rFonts w:eastAsia="Times New Roman" w:cs="Times New Roman"/>
          <w:szCs w:val="24"/>
        </w:rPr>
        <w:t>ργασίας και όλα αυτά κινδυνεύουν και εξαιτίας αυτής της επιβολής του μέτρου;</w:t>
      </w:r>
    </w:p>
    <w:p w14:paraId="627FC2C8"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Ευχαριστώ.</w:t>
      </w:r>
    </w:p>
    <w:p w14:paraId="627FC2C9" w14:textId="77777777" w:rsidR="00536C44" w:rsidRDefault="004B293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w:t>
      </w:r>
    </w:p>
    <w:p w14:paraId="627FC2CA"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Παπανάτσιου</w:t>
      </w:r>
      <w:proofErr w:type="spellEnd"/>
      <w:r>
        <w:rPr>
          <w:rFonts w:eastAsia="Times New Roman" w:cs="Times New Roman"/>
          <w:szCs w:val="24"/>
        </w:rPr>
        <w:t>.</w:t>
      </w:r>
    </w:p>
    <w:p w14:paraId="627FC2CB" w14:textId="77777777" w:rsidR="00536C44" w:rsidRDefault="004B2939">
      <w:pPr>
        <w:spacing w:line="600" w:lineRule="auto"/>
        <w:ind w:firstLine="720"/>
        <w:jc w:val="both"/>
        <w:rPr>
          <w:rFonts w:eastAsia="Times New Roman" w:cs="Times New Roman"/>
          <w:szCs w:val="24"/>
        </w:rPr>
      </w:pPr>
      <w:r>
        <w:rPr>
          <w:rFonts w:eastAsia="Times New Roman" w:cs="Times New Roman"/>
          <w:b/>
          <w:szCs w:val="24"/>
        </w:rPr>
        <w:lastRenderedPageBreak/>
        <w:t>ΑΙΚΑΤΕΡΙΝΗ ΠΑΠΑΝΑΤΣΙΟΥ (Υφυπουργός Οικονομικών):</w:t>
      </w:r>
      <w:r>
        <w:rPr>
          <w:rFonts w:eastAsia="Times New Roman" w:cs="Times New Roman"/>
          <w:szCs w:val="24"/>
        </w:rPr>
        <w:t xml:space="preserve"> Κύριε Πρόεδρε, κύριε Κασαπίδη, η επιβολή του Ειδικού Φόρου Κατανάλωσης στο κρασί επιλέχθηκε σαν αναγκαίο μέτρο στο πλαίσιο της σύμβασης οικονομικής ενίσχυσης της χώρας από τον Ευρωπαϊκό Μηχανισμό Σταθερότητας, με στόχο την αναστολή εφαρμογής του ΦΠΑ στις </w:t>
      </w:r>
      <w:r>
        <w:rPr>
          <w:rFonts w:eastAsia="Times New Roman" w:cs="Times New Roman"/>
          <w:szCs w:val="24"/>
        </w:rPr>
        <w:t xml:space="preserve">υπηρεσίες ιδιωτικής εκπαίδευσης. </w:t>
      </w:r>
    </w:p>
    <w:p w14:paraId="627FC2CC"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Ο καθορισθείς συντελεστής 20 ευρώ ανά εκατόλιτρο τελικού προϊόντος διαμορφώθηκε στο πλαίσιο επίτευξης των δημοσιονομικών στόχων της χώρας και της ενίσχυσης των δημοσίων εσόδων, λόγω των έκτακτων αναγκών της ελληνικής οικον</w:t>
      </w:r>
      <w:r>
        <w:rPr>
          <w:rFonts w:eastAsia="Times New Roman" w:cs="Times New Roman"/>
          <w:szCs w:val="24"/>
        </w:rPr>
        <w:t xml:space="preserve">ομίας. </w:t>
      </w:r>
    </w:p>
    <w:p w14:paraId="627FC2CD"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 xml:space="preserve">Όπως είναι γνωστό σε όλους, η λήψη των δημοσιονομικών μέτρων γίνεται πάντα με τη στάθμιση των εκάστοτε δεδομένων συνθηκών και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τα στοιχεία που είναι διαθέσιμα κατά τη στιγμή της λήψης τους. Καταθέτω στα Πρακτικά σχετικό έγγραφο </w:t>
      </w:r>
      <w:r>
        <w:rPr>
          <w:rFonts w:eastAsia="Times New Roman" w:cs="Times New Roman"/>
          <w:szCs w:val="24"/>
        </w:rPr>
        <w:t>της Διεύθυνσης Φορολογικής Πολιτικής.</w:t>
      </w:r>
    </w:p>
    <w:p w14:paraId="627FC2CE"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 xml:space="preserve">(Στο σημείο αυτό η Υφυπουργός κ.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27FC2CF"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lastRenderedPageBreak/>
        <w:t>Το</w:t>
      </w:r>
      <w:r>
        <w:rPr>
          <w:rFonts w:eastAsia="Times New Roman" w:cs="Times New Roman"/>
          <w:szCs w:val="24"/>
        </w:rPr>
        <w:t xml:space="preserve"> μέτρο της επιβολής του φόρου στο κρασί κατά το πρώτο έτος της εφαρμογής του απέδωσε ένα σημαντικό ποσό εσόδων χωρίς, όμως, να καλύψει πλήρως της δημοσιονομική απαίτηση που είχαμε απ’ αυτό. Στο πλαίσιο αυτό</w:t>
      </w:r>
      <w:r>
        <w:rPr>
          <w:rFonts w:eastAsia="Times New Roman" w:cs="Times New Roman"/>
          <w:szCs w:val="24"/>
        </w:rPr>
        <w:t>,</w:t>
      </w:r>
      <w:r>
        <w:rPr>
          <w:rFonts w:eastAsia="Times New Roman" w:cs="Times New Roman"/>
          <w:szCs w:val="24"/>
        </w:rPr>
        <w:t xml:space="preserve"> έχει ήδη εισαχθεί στην κυβερνητική ατζέντα η επε</w:t>
      </w:r>
      <w:r>
        <w:rPr>
          <w:rFonts w:eastAsia="Times New Roman" w:cs="Times New Roman"/>
          <w:szCs w:val="24"/>
        </w:rPr>
        <w:t>ξεργασία της σκοπιμότητας διατήρησης του μέτρου όπως έχει ή η τροποποίησή του ή ακόμη και η κατάργησή του, εφόσον επιτραπεί από την παρούσα δημοσιονομική κατάσταση ή εφ’ όσον επιλεγεί κάποια άλλη εναλλακτική πηγή για τα απαιτούμενα έσοδα. Με άλλα λόγια, πρ</w:t>
      </w:r>
      <w:r>
        <w:rPr>
          <w:rFonts w:eastAsia="Times New Roman" w:cs="Times New Roman"/>
          <w:szCs w:val="24"/>
        </w:rPr>
        <w:t>έπει να βρεθούν τα ισοδύναμα, προκειμένου να προωθηθεί τυχόν τροποποίηση ή κατάργηση του εν λόγω μέτρου. Γενικά είναι στην πρόθεση της Κυβέρνησης και εξετάζεται η κατάργηση του Ειδικού Φόρου Κατανάλωσης στο κρασί.</w:t>
      </w:r>
    </w:p>
    <w:p w14:paraId="627FC2D0"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 xml:space="preserve">Όσον αφορά το δεύτερο ερώτημα ήδη από τις </w:t>
      </w:r>
      <w:r>
        <w:rPr>
          <w:rFonts w:eastAsia="Times New Roman" w:cs="Times New Roman"/>
          <w:szCs w:val="24"/>
        </w:rPr>
        <w:t xml:space="preserve">4-8-2016 εκδόθηκε σχετικά εγκύκλιος-διαταγή του τότε Γενικού Γραμματέα Δημοσίων Εσόδων με την οποία δόθηκαν οδηγίες για τον προγραμματισμό ελέγχων στην παραγωγή, διακίνηση και διάθεση του κρασιού και των λοιπών ποτών που παρασκευάζονται με ζύμωση πλην του </w:t>
      </w:r>
      <w:r>
        <w:rPr>
          <w:rFonts w:eastAsia="Times New Roman" w:cs="Times New Roman"/>
          <w:szCs w:val="24"/>
        </w:rPr>
        <w:t>κρασιού και της μπύρας.</w:t>
      </w:r>
    </w:p>
    <w:p w14:paraId="627FC2D1"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 xml:space="preserve">Από το γραφείο του τότε Αναπληρωτή Υπουργού Οικονομικών είχε σταλεί ήδη από τον Αύγουστο σχετικό εμπιστευτικό έγγραφο προς τη Γενική Γραμματεία Δημοσίων Εσόδων και την Ειδική Γραμματεία Σώματος Δίωξης </w:t>
      </w:r>
      <w:r>
        <w:rPr>
          <w:rFonts w:eastAsia="Times New Roman" w:cs="Times New Roman"/>
          <w:szCs w:val="24"/>
        </w:rPr>
        <w:lastRenderedPageBreak/>
        <w:t>Οικονομικού Εγκλήματος για άμεσ</w:t>
      </w:r>
      <w:r>
        <w:rPr>
          <w:rFonts w:eastAsia="Times New Roman" w:cs="Times New Roman"/>
          <w:szCs w:val="24"/>
        </w:rPr>
        <w:t>η ενεργοποίηση όλων των ελεγκτικών μηχανισμών, προκειμένου η σχετική νομοθετική πρωτοβουλία για επιβολή ειδικού φόρου κατανάλωσης στο κρασί να έχει τα επιθυμητά αποτελέσματα.</w:t>
      </w:r>
    </w:p>
    <w:p w14:paraId="627FC2D2"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Από όλες τις υπηρεσίες, της νυν Ανεξάρτητης Αρχής Δημοσίων Εσόδων αλλά και της Ει</w:t>
      </w:r>
      <w:r>
        <w:rPr>
          <w:rFonts w:eastAsia="Times New Roman" w:cs="Times New Roman"/>
          <w:szCs w:val="24"/>
        </w:rPr>
        <w:t>δικής Γραμματείας του ΣΔΟΕ, εκπονήθηκαν επιχειρησιακά σχέδια, στα οποία εντάχθηκαν οι έλεγχοι περί εφαρμογής της νομοθεσίας για τη φορολογία του κρασιού και διενεργούνται σχετικοί έλεγχοι στους χώρους παραγωγής των προϊόντων, στα σημεία διάθεσης του τελικο</w:t>
      </w:r>
      <w:r>
        <w:rPr>
          <w:rFonts w:eastAsia="Times New Roman" w:cs="Times New Roman"/>
          <w:szCs w:val="24"/>
        </w:rPr>
        <w:t xml:space="preserve">ύ προϊόντος, στις λαϊκές αγορές, στα σημεία κατανάλωσης αλκοολούχων ποτών, σε διαδικτυακές πωλήσεις, καθώς επίσης και στα μεταφορικά μέσα. </w:t>
      </w:r>
    </w:p>
    <w:p w14:paraId="627FC2D3"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Καταθέτω για τα Πρακτικά τέσσερα έγγραφα της συγκεκριμένης Διεύθυνσης Ειδικού Φόρου Κατανάλωσης και ΦΠΑ, της Διεύθυν</w:t>
      </w:r>
      <w:r>
        <w:rPr>
          <w:rFonts w:eastAsia="Times New Roman" w:cs="Times New Roman"/>
          <w:szCs w:val="24"/>
        </w:rPr>
        <w:t>σης Στρατηγικής Τελωνειακών Ελέγχων και Παραβάσεων, της Διεύθυνσης Προγραμματισμού και Αξιολόγησης Ελέγχων και Ερευνών, της ΑΑΔΕ και της Ειδικής Γραμματείας του ΣΔΟΕ.</w:t>
      </w:r>
    </w:p>
    <w:p w14:paraId="627FC2D4" w14:textId="77777777" w:rsidR="00536C44" w:rsidRDefault="004B2939">
      <w:pPr>
        <w:spacing w:line="600" w:lineRule="auto"/>
        <w:ind w:firstLine="720"/>
        <w:jc w:val="both"/>
        <w:rPr>
          <w:rFonts w:eastAsia="Times New Roman" w:cs="Times New Roman"/>
          <w:szCs w:val="24"/>
        </w:rPr>
      </w:pPr>
      <w:r>
        <w:rPr>
          <w:rFonts w:eastAsia="Times New Roman" w:cs="Times New Roman"/>
        </w:rPr>
        <w:t xml:space="preserve">(Στο σημείο αυτό η Υφυπουργός Οικονομικών κ. Αικατερίνη </w:t>
      </w:r>
      <w:proofErr w:type="spellStart"/>
      <w:r>
        <w:rPr>
          <w:rFonts w:eastAsia="Times New Roman" w:cs="Times New Roman"/>
        </w:rPr>
        <w:t>Παπανάτσιου</w:t>
      </w:r>
      <w:proofErr w:type="spellEnd"/>
      <w:r>
        <w:rPr>
          <w:rFonts w:eastAsia="Times New Roman" w:cs="Times New Roman"/>
        </w:rPr>
        <w:t xml:space="preserve"> καταθέτει για τα Πρακ</w:t>
      </w:r>
      <w:r>
        <w:rPr>
          <w:rFonts w:eastAsia="Times New Roman" w:cs="Times New Roman"/>
        </w:rPr>
        <w:t>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27FC2D5"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lastRenderedPageBreak/>
        <w:t>Στην κατηγορία ελέγχων δίωξης των τελωνειακών αρχών κατά το 20</w:t>
      </w:r>
      <w:r>
        <w:rPr>
          <w:rFonts w:eastAsia="Times New Roman" w:cs="Times New Roman"/>
          <w:szCs w:val="24"/>
        </w:rPr>
        <w:t>1</w:t>
      </w:r>
      <w:r>
        <w:rPr>
          <w:rFonts w:eastAsia="Times New Roman" w:cs="Times New Roman"/>
          <w:szCs w:val="24"/>
        </w:rPr>
        <w:t>6 το 11% περίπου του συνόλου αυτών διενεργήθηκε στη</w:t>
      </w:r>
      <w:r>
        <w:rPr>
          <w:rFonts w:eastAsia="Times New Roman" w:cs="Times New Roman"/>
          <w:szCs w:val="24"/>
        </w:rPr>
        <w:t>ν κατηγορία διακίνησης οινοπνευματωδών ποτών, υπογραμμίζοντας με αυτόν τον τρόπο την υψηλή προτεραιότητα καταπολέμησης του αντίστοιχου λαθρεμπορίου.</w:t>
      </w:r>
    </w:p>
    <w:p w14:paraId="627FC2D6"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Αποτέλεσμα των ελέγχων ήταν ο εντοπισμός και η κατάσχεση αλκοολούχων</w:t>
      </w:r>
      <w:r>
        <w:rPr>
          <w:rFonts w:eastAsia="Times New Roman" w:cs="Times New Roman"/>
          <w:szCs w:val="24"/>
        </w:rPr>
        <w:t xml:space="preserve"> όπως</w:t>
      </w:r>
      <w:r>
        <w:rPr>
          <w:rFonts w:eastAsia="Times New Roman" w:cs="Times New Roman"/>
          <w:szCs w:val="24"/>
        </w:rPr>
        <w:t xml:space="preserve"> στην κατηγορία κατάσχεσης λίτρων </w:t>
      </w:r>
      <w:r>
        <w:rPr>
          <w:rFonts w:eastAsia="Times New Roman" w:cs="Times New Roman"/>
          <w:szCs w:val="24"/>
        </w:rPr>
        <w:t xml:space="preserve">κρασιού το πλήθος αυτών ανήλθε περίπου στο 9% έναντι του συνόλου των κατασχεμένων λίτρων αλκοολούχων προϊόντων. Καταθέτω σχετικό έγγραφο της Διεύθυνσης Στρατηγικού </w:t>
      </w:r>
      <w:r>
        <w:rPr>
          <w:rFonts w:eastAsia="Times New Roman" w:cs="Times New Roman"/>
          <w:szCs w:val="24"/>
        </w:rPr>
        <w:t>Σχεδια</w:t>
      </w:r>
      <w:r>
        <w:rPr>
          <w:rFonts w:eastAsia="Times New Roman" w:cs="Times New Roman"/>
          <w:szCs w:val="24"/>
        </w:rPr>
        <w:t>σμού</w:t>
      </w:r>
      <w:r>
        <w:rPr>
          <w:rFonts w:eastAsia="Times New Roman" w:cs="Times New Roman"/>
          <w:szCs w:val="24"/>
        </w:rPr>
        <w:t xml:space="preserve"> της ΑΑΔΕ.</w:t>
      </w:r>
      <w:r>
        <w:rPr>
          <w:rFonts w:eastAsia="Times New Roman" w:cs="Times New Roman"/>
          <w:szCs w:val="24"/>
        </w:rPr>
        <w:t>.</w:t>
      </w:r>
    </w:p>
    <w:p w14:paraId="627FC2D7" w14:textId="77777777" w:rsidR="00536C44" w:rsidRDefault="004B2939">
      <w:pPr>
        <w:spacing w:line="600" w:lineRule="auto"/>
        <w:ind w:firstLine="720"/>
        <w:jc w:val="both"/>
        <w:rPr>
          <w:rFonts w:eastAsia="Times New Roman" w:cs="Times New Roman"/>
          <w:szCs w:val="24"/>
        </w:rPr>
      </w:pPr>
      <w:r>
        <w:rPr>
          <w:rFonts w:eastAsia="Times New Roman" w:cs="Times New Roman"/>
        </w:rPr>
        <w:t xml:space="preserve">(Στο σημείο αυτό η Υφυπουργός κ. Αικατερίνη </w:t>
      </w:r>
      <w:proofErr w:type="spellStart"/>
      <w:r>
        <w:rPr>
          <w:rFonts w:eastAsia="Times New Roman" w:cs="Times New Roman"/>
        </w:rPr>
        <w:t>Παπανάτσιου</w:t>
      </w:r>
      <w:proofErr w:type="spellEnd"/>
      <w:r>
        <w:rPr>
          <w:rFonts w:eastAsia="Times New Roman" w:cs="Times New Roman"/>
        </w:rPr>
        <w:t xml:space="preserve"> καταθέτει για </w:t>
      </w:r>
      <w:r>
        <w:rPr>
          <w:rFonts w:eastAsia="Times New Roman" w:cs="Times New Roman"/>
        </w:rPr>
        <w:t>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27FC2D8"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Πιο συγκεκριμένα, για το 20</w:t>
      </w:r>
      <w:r>
        <w:rPr>
          <w:rFonts w:eastAsia="Times New Roman" w:cs="Times New Roman"/>
          <w:szCs w:val="24"/>
        </w:rPr>
        <w:t>1</w:t>
      </w:r>
      <w:r>
        <w:rPr>
          <w:rFonts w:eastAsia="Times New Roman" w:cs="Times New Roman"/>
          <w:szCs w:val="24"/>
        </w:rPr>
        <w:t>6 μόνο από την Τελωνειακή Υπηρεσία διενεργήθηκαν εννιακόσιοι ενενήντα οκτώ έλεγχοι</w:t>
      </w:r>
      <w:r>
        <w:rPr>
          <w:rFonts w:eastAsia="Times New Roman" w:cs="Times New Roman"/>
          <w:szCs w:val="24"/>
        </w:rPr>
        <w:t xml:space="preserve"> στην παραγωγή, διακίνηση και διάθεση οίνου, κατά τους οποίους διαπιστώθηκαν σαράντα τέσσερις παραβάσεις και κατασχέθηκαν είκοσι μία χιλιάδες τετρακόσια τέσσερα λίτρα.</w:t>
      </w:r>
    </w:p>
    <w:p w14:paraId="627FC2D9" w14:textId="77777777" w:rsidR="00536C44" w:rsidRDefault="004B293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Κασαπίδη, έχετε τον λόγο.</w:t>
      </w:r>
    </w:p>
    <w:p w14:paraId="627FC2DA" w14:textId="77777777" w:rsidR="00536C44" w:rsidRDefault="004B2939">
      <w:pPr>
        <w:spacing w:line="600" w:lineRule="auto"/>
        <w:ind w:firstLine="720"/>
        <w:jc w:val="both"/>
        <w:rPr>
          <w:rFonts w:eastAsia="Times New Roman" w:cs="Times New Roman"/>
          <w:szCs w:val="24"/>
        </w:rPr>
      </w:pPr>
      <w:r>
        <w:rPr>
          <w:rFonts w:eastAsia="Times New Roman" w:cs="Times New Roman"/>
          <w:b/>
          <w:szCs w:val="24"/>
        </w:rPr>
        <w:lastRenderedPageBreak/>
        <w:t>ΓΕΩΡΓΙΟΣ ΚΑΣΑΠΙΔΗΣ:</w:t>
      </w:r>
      <w:r>
        <w:rPr>
          <w:rFonts w:eastAsia="Times New Roman" w:cs="Times New Roman"/>
          <w:szCs w:val="24"/>
        </w:rPr>
        <w:t xml:space="preserve"> </w:t>
      </w:r>
      <w:r>
        <w:rPr>
          <w:rFonts w:eastAsia="Times New Roman" w:cs="Times New Roman"/>
          <w:szCs w:val="24"/>
        </w:rPr>
        <w:t>Ευχαριστώ, κύριε Πρόεδρε.</w:t>
      </w:r>
    </w:p>
    <w:p w14:paraId="627FC2DB"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 xml:space="preserve">Χαιρετίζουμε ως Νέα Δημοκρατία, κυρία Υπουργέ, διερμηνεύοντας και τα αισθήματα των </w:t>
      </w:r>
      <w:proofErr w:type="spellStart"/>
      <w:r>
        <w:rPr>
          <w:rFonts w:eastAsia="Times New Roman" w:cs="Times New Roman"/>
          <w:szCs w:val="24"/>
        </w:rPr>
        <w:t>αμπελοπαραγωγών</w:t>
      </w:r>
      <w:proofErr w:type="spellEnd"/>
      <w:r>
        <w:rPr>
          <w:rFonts w:eastAsia="Times New Roman" w:cs="Times New Roman"/>
          <w:szCs w:val="24"/>
        </w:rPr>
        <w:t xml:space="preserve"> και των οινοποιών στη χώρα, την πρόθεση τουλάχιστον της Κυβέρνησης να επανεξετάσει αυτό το μέτρο. Μακάρι, να καταργήσετε αυτό το μέ</w:t>
      </w:r>
      <w:r>
        <w:rPr>
          <w:rFonts w:eastAsia="Times New Roman" w:cs="Times New Roman"/>
          <w:szCs w:val="24"/>
        </w:rPr>
        <w:t>τρο, διότι δεν χωρά καμ</w:t>
      </w:r>
      <w:r>
        <w:rPr>
          <w:rFonts w:eastAsia="Times New Roman" w:cs="Times New Roman"/>
          <w:szCs w:val="24"/>
        </w:rPr>
        <w:t>μ</w:t>
      </w:r>
      <w:r>
        <w:rPr>
          <w:rFonts w:eastAsia="Times New Roman" w:cs="Times New Roman"/>
          <w:szCs w:val="24"/>
        </w:rPr>
        <w:t xml:space="preserve">ία αμφισβήτηση ότι είναι εντελώς αναποτελεσματικό και δημιουργεί πολύ περισσότερα προβλήματα. </w:t>
      </w:r>
    </w:p>
    <w:p w14:paraId="627FC2DC"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Σας παροτρύνουμε –άλλωστε και ο Πρόεδρός μας έχει αναδείξει αυτό το θέμα- να καταργηθεί αυτό το μέτρο. Και αν ψάχνετε για κάποια ισοδύναμ</w:t>
      </w:r>
      <w:r>
        <w:rPr>
          <w:rFonts w:eastAsia="Times New Roman" w:cs="Times New Roman"/>
          <w:szCs w:val="24"/>
        </w:rPr>
        <w:t>α, η Νέα Δημοκρατία έχει καταθέσει δέσμη ισοδυνάμων μέτρων, που μπορείτε κάποια απ’ αυτά να τα επιλέξετε και να τα υλοποιήσετε σαν υποκατάστατα του μέτρου του Ειδικού Φόρου Κατανάλωσης.</w:t>
      </w:r>
    </w:p>
    <w:p w14:paraId="627FC2DD"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 xml:space="preserve">Ωστόσο, εγώ θα ήθελα να επισημάνω κάποια πράγματα, τα οποία σας είχαν </w:t>
      </w:r>
      <w:r>
        <w:rPr>
          <w:rFonts w:eastAsia="Times New Roman" w:cs="Times New Roman"/>
          <w:szCs w:val="24"/>
        </w:rPr>
        <w:t xml:space="preserve">γνωστοποιηθεί από τις 10 Ιουνίου 2016 από φορείς των </w:t>
      </w:r>
      <w:proofErr w:type="spellStart"/>
      <w:r>
        <w:rPr>
          <w:rFonts w:eastAsia="Times New Roman" w:cs="Times New Roman"/>
          <w:szCs w:val="24"/>
        </w:rPr>
        <w:t>αμπελο</w:t>
      </w:r>
      <w:proofErr w:type="spellEnd"/>
      <w:r>
        <w:rPr>
          <w:rFonts w:eastAsia="Times New Roman" w:cs="Times New Roman"/>
          <w:szCs w:val="24"/>
        </w:rPr>
        <w:t>-οινοπαραγωγών της χώρας μας, αλλά, απ’ ό,τι φαίνεται, τα αντανακλαστικά του Υπουργείου και της Κυβέρνησης δεν ήταν τα κατάλληλα.</w:t>
      </w:r>
    </w:p>
    <w:p w14:paraId="627FC2DE"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Μας είπατε ότι έγιναν κάποιοι έλεγχοι. Και αυτό το χαιρετίζουμε. Ωσ</w:t>
      </w:r>
      <w:r>
        <w:rPr>
          <w:rFonts w:eastAsia="Times New Roman" w:cs="Times New Roman"/>
          <w:szCs w:val="24"/>
        </w:rPr>
        <w:t xml:space="preserve">τόσο, η απάντηση στις 3.11.2016, δηλαδή πριν από δυο μήνες, του προκατόχου σας κ. Αλεξιάδη αναφέρει ότι μέχρι στιγμής η διαπιστωθείσα παραβατικότητα σε θέματα παραοικονομίας, που σας ανέφερα, ήδη έχει ξεπεράσει το </w:t>
      </w:r>
      <w:r>
        <w:rPr>
          <w:rFonts w:eastAsia="Times New Roman" w:cs="Times New Roman"/>
          <w:szCs w:val="24"/>
        </w:rPr>
        <w:lastRenderedPageBreak/>
        <w:t>60% στην ελληνική αγορά και κυμαίνεται περ</w:t>
      </w:r>
      <w:r>
        <w:rPr>
          <w:rFonts w:eastAsia="Times New Roman" w:cs="Times New Roman"/>
          <w:szCs w:val="24"/>
        </w:rPr>
        <w:t>ίπου από 7% έως 12%. Αυτά είναι στοιχεία της Διεύθυνσης Προγραμματισμού και Αξιολόγησης Ελέγχων και Ερευνών του Υπουργείου σας. Αυτό σημαίνει ότι και εδώ πρέπει να ενταθούν οι έλεγχοι.</w:t>
      </w:r>
    </w:p>
    <w:p w14:paraId="627FC2DF"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Θα σας καταθέσω κάποιες συγκεκριμένες προτάσεις προς διευκόλυνση του έρ</w:t>
      </w:r>
      <w:r>
        <w:rPr>
          <w:rFonts w:eastAsia="Times New Roman" w:cs="Times New Roman"/>
          <w:szCs w:val="24"/>
        </w:rPr>
        <w:t>γου σας. Άλλωστε, γνωρίζετε από αγροτική οικονομία, γνωρίζετε ότι δεν είναι διασυνδεδεμένες οι βάσεις του Υπουργείου Αγροτικής Ανάπτυξης με αυτές του Υπουργείου σας. Δεν είναι διασυνδεδεμένες οι βάσεις του ΟΣΔΕ, οι βάσεις του ΕΛΓΑ, οι βάσεις των δηλώσεων π</w:t>
      </w:r>
      <w:r>
        <w:rPr>
          <w:rFonts w:eastAsia="Times New Roman" w:cs="Times New Roman"/>
          <w:szCs w:val="24"/>
        </w:rPr>
        <w:t>αραγωγής και των δηλώσεων συγκομιδής που κάνουν οι αμπελουργοί και οι οινοποιοί στη χώρα. Είναι ηλεκτρονικές πλέον αυτές οι βάσεις και μπορούν να διασταυρωθούν με τις αντίστοιχες βάσεις των φορολογικών δηλώσεων και των ελέγχων του Υπουργείου σας, ώστε αυτό</w:t>
      </w:r>
      <w:r>
        <w:rPr>
          <w:rFonts w:eastAsia="Times New Roman" w:cs="Times New Roman"/>
          <w:szCs w:val="24"/>
        </w:rPr>
        <w:t xml:space="preserve">ματα να εξυγιανθεί </w:t>
      </w:r>
      <w:proofErr w:type="spellStart"/>
      <w:r>
        <w:rPr>
          <w:rFonts w:eastAsia="Times New Roman" w:cs="Times New Roman"/>
          <w:szCs w:val="24"/>
        </w:rPr>
        <w:t>κατάτι</w:t>
      </w:r>
      <w:proofErr w:type="spellEnd"/>
      <w:r>
        <w:rPr>
          <w:rFonts w:eastAsia="Times New Roman" w:cs="Times New Roman"/>
          <w:szCs w:val="24"/>
        </w:rPr>
        <w:t xml:space="preserve"> αυτός ο κλάδος. </w:t>
      </w:r>
    </w:p>
    <w:p w14:paraId="627FC2E0"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Ακόμη περισσότερο όμως, κυρία Υπουργέ, έχει αξία να εξετάσετε πολύ αναλυτικά αυτά τα στοιχεία, που προφανώς έχετε και εσείς στη διάθεσή σας γιατί αυτά τα στοιχεία μας τα έδωσαν οι εκπρόσωποι των αμπελουργών.</w:t>
      </w:r>
    </w:p>
    <w:p w14:paraId="627FC2E1" w14:textId="77777777" w:rsidR="00536C44" w:rsidRDefault="004B2939">
      <w:pPr>
        <w:spacing w:line="600" w:lineRule="auto"/>
        <w:ind w:firstLine="709"/>
        <w:jc w:val="both"/>
        <w:rPr>
          <w:rFonts w:eastAsia="Times New Roman" w:cs="Times New Roman"/>
          <w:szCs w:val="24"/>
        </w:rPr>
      </w:pPr>
      <w:r>
        <w:rPr>
          <w:rFonts w:eastAsia="Times New Roman" w:cs="Times New Roman"/>
          <w:szCs w:val="24"/>
        </w:rPr>
        <w:t>Α</w:t>
      </w:r>
      <w:r>
        <w:rPr>
          <w:rFonts w:eastAsia="Times New Roman" w:cs="Times New Roman"/>
          <w:szCs w:val="24"/>
        </w:rPr>
        <w:t>πό τ</w:t>
      </w:r>
      <w:r>
        <w:rPr>
          <w:rFonts w:eastAsia="Times New Roman" w:cs="Times New Roman"/>
          <w:szCs w:val="24"/>
        </w:rPr>
        <w:t xml:space="preserve">ις </w:t>
      </w:r>
      <w:proofErr w:type="spellStart"/>
      <w:r>
        <w:rPr>
          <w:rFonts w:eastAsia="Times New Roman" w:cs="Times New Roman"/>
          <w:szCs w:val="24"/>
        </w:rPr>
        <w:t>εκατόν</w:t>
      </w:r>
      <w:proofErr w:type="spellEnd"/>
      <w:r>
        <w:rPr>
          <w:rFonts w:eastAsia="Times New Roman" w:cs="Times New Roman"/>
          <w:szCs w:val="24"/>
        </w:rPr>
        <w:t xml:space="preserve"> εξήντα χιλιάδες </w:t>
      </w:r>
      <w:r>
        <w:rPr>
          <w:rFonts w:eastAsia="Times New Roman" w:cs="Times New Roman"/>
          <w:szCs w:val="24"/>
        </w:rPr>
        <w:t xml:space="preserve">περίπου </w:t>
      </w:r>
      <w:r>
        <w:rPr>
          <w:rFonts w:eastAsia="Times New Roman" w:cs="Times New Roman"/>
          <w:szCs w:val="24"/>
        </w:rPr>
        <w:t>εκμεταλλεύσεις της χώρας</w:t>
      </w:r>
      <w:r>
        <w:rPr>
          <w:rFonts w:eastAsia="Times New Roman" w:cs="Times New Roman"/>
          <w:szCs w:val="24"/>
        </w:rPr>
        <w:t>,</w:t>
      </w:r>
      <w:r>
        <w:rPr>
          <w:rFonts w:eastAsia="Times New Roman" w:cs="Times New Roman"/>
          <w:szCs w:val="24"/>
        </w:rPr>
        <w:t xml:space="preserve"> δηλώνουν νόμιμα τη συγκομιδή </w:t>
      </w:r>
      <w:r>
        <w:rPr>
          <w:rFonts w:eastAsia="Times New Roman" w:cs="Times New Roman"/>
          <w:szCs w:val="24"/>
        </w:rPr>
        <w:t>τους,</w:t>
      </w:r>
      <w:r>
        <w:rPr>
          <w:rFonts w:eastAsia="Times New Roman" w:cs="Times New Roman"/>
          <w:szCs w:val="24"/>
        </w:rPr>
        <w:t xml:space="preserve"> μόλις οι είκοσι έξι χιλιάδες. Αν οι πενήντα </w:t>
      </w:r>
      <w:r>
        <w:rPr>
          <w:rFonts w:eastAsia="Times New Roman" w:cs="Times New Roman"/>
          <w:szCs w:val="24"/>
        </w:rPr>
        <w:lastRenderedPageBreak/>
        <w:t>χιλιάδες δεν έχουν την υποχρέωση να το δηλώσουν, οι υπόλοιπες δεν το δηλώνουν. Δηλαδή</w:t>
      </w:r>
      <w:r>
        <w:rPr>
          <w:rFonts w:eastAsia="Times New Roman" w:cs="Times New Roman"/>
          <w:szCs w:val="24"/>
        </w:rPr>
        <w:t>,</w:t>
      </w:r>
      <w:r>
        <w:rPr>
          <w:rFonts w:eastAsia="Times New Roman" w:cs="Times New Roman"/>
          <w:szCs w:val="24"/>
        </w:rPr>
        <w:t xml:space="preserve"> μια στις πέντε εκμεταλλεύσεις κάνουν νόμιμη δήλωση συγκομιδής. </w:t>
      </w:r>
    </w:p>
    <w:p w14:paraId="627FC2E2" w14:textId="77777777" w:rsidR="00536C44" w:rsidRDefault="004B2939">
      <w:pPr>
        <w:spacing w:line="600" w:lineRule="auto"/>
        <w:ind w:firstLine="709"/>
        <w:jc w:val="both"/>
        <w:rPr>
          <w:rFonts w:eastAsia="Times New Roman" w:cs="Times New Roman"/>
          <w:szCs w:val="24"/>
        </w:rPr>
      </w:pPr>
      <w:r>
        <w:rPr>
          <w:rFonts w:eastAsia="Times New Roman" w:cs="Times New Roman"/>
          <w:szCs w:val="24"/>
        </w:rPr>
        <w:t>Επίσης, από τον συνολικό όγκο παραγωγής του οίνου στη χώρα μας, όπως είπα, περίπου το 65% δεν δηλώνεται. Αν αυτό αποτιμηθεί σε όγκο παραγωγής, είναι περίπου 549 εκατομμύρια λίτρα οίνου που δε</w:t>
      </w:r>
      <w:r>
        <w:rPr>
          <w:rFonts w:eastAsia="Times New Roman" w:cs="Times New Roman"/>
          <w:szCs w:val="24"/>
        </w:rPr>
        <w:t>ν δηλώνονται, όπως οφείλουν να δηλώσουν οι οινοποιοί. Κι αυτό γίνεται κυριολεκτικά από ανθρώπους</w:t>
      </w:r>
      <w:r>
        <w:rPr>
          <w:rFonts w:eastAsia="Times New Roman" w:cs="Times New Roman"/>
          <w:szCs w:val="24"/>
        </w:rPr>
        <w:t>,</w:t>
      </w:r>
      <w:r>
        <w:rPr>
          <w:rFonts w:eastAsia="Times New Roman" w:cs="Times New Roman"/>
          <w:szCs w:val="24"/>
        </w:rPr>
        <w:t xml:space="preserve"> που είναι απατεώνες, για να το πούμε με το όνομά τους. </w:t>
      </w:r>
    </w:p>
    <w:p w14:paraId="627FC2E3" w14:textId="77777777" w:rsidR="00536C44" w:rsidRDefault="004B2939">
      <w:pPr>
        <w:spacing w:line="600" w:lineRule="auto"/>
        <w:ind w:firstLine="709"/>
        <w:jc w:val="both"/>
        <w:rPr>
          <w:rFonts w:eastAsia="Times New Roman" w:cs="Times New Roman"/>
          <w:szCs w:val="24"/>
        </w:rPr>
      </w:pPr>
      <w:r>
        <w:rPr>
          <w:rFonts w:eastAsia="Times New Roman" w:cs="Times New Roman"/>
          <w:szCs w:val="24"/>
        </w:rPr>
        <w:t xml:space="preserve">Εάν μπορέσετε να ελέγξετε αυτήν την παράνομη διακίνηση με μια αποτίμηση της αξίας αυτού του όγκου της </w:t>
      </w:r>
      <w:r>
        <w:rPr>
          <w:rFonts w:eastAsia="Times New Roman" w:cs="Times New Roman"/>
          <w:szCs w:val="24"/>
        </w:rPr>
        <w:t>λαθραίας διακίνησης με 1 ευρώ το λίτρο, καταλαβαίνετε ότι βγαίνουν αρκετά ποσά</w:t>
      </w:r>
      <w:r>
        <w:rPr>
          <w:rFonts w:eastAsia="Times New Roman" w:cs="Times New Roman"/>
          <w:szCs w:val="24"/>
        </w:rPr>
        <w:t>,</w:t>
      </w:r>
      <w:r>
        <w:rPr>
          <w:rFonts w:eastAsia="Times New Roman" w:cs="Times New Roman"/>
          <w:szCs w:val="24"/>
        </w:rPr>
        <w:t xml:space="preserve"> τα οποία αυξάνουν τον τζίρο του κλάδου και επ’ αυτών με τη φορολογία των επιχειρήσεων με ένα 29%</w:t>
      </w:r>
      <w:r>
        <w:rPr>
          <w:rFonts w:eastAsia="Times New Roman" w:cs="Times New Roman"/>
          <w:szCs w:val="24"/>
        </w:rPr>
        <w:t>,</w:t>
      </w:r>
      <w:r>
        <w:rPr>
          <w:rFonts w:eastAsia="Times New Roman" w:cs="Times New Roman"/>
          <w:szCs w:val="24"/>
        </w:rPr>
        <w:t xml:space="preserve"> που ισχύει σήμερα και καταλαβαίνετε τι έσοδα μπορείτε να κάνετε.</w:t>
      </w:r>
    </w:p>
    <w:p w14:paraId="627FC2E4" w14:textId="77777777" w:rsidR="00536C44" w:rsidRDefault="004B2939">
      <w:pPr>
        <w:spacing w:line="600" w:lineRule="auto"/>
        <w:ind w:firstLine="709"/>
        <w:jc w:val="both"/>
        <w:rPr>
          <w:rFonts w:eastAsia="Times New Roman"/>
          <w:bCs/>
        </w:rPr>
      </w:pPr>
      <w:r>
        <w:rPr>
          <w:rFonts w:eastAsia="Times New Roman"/>
          <w:bCs/>
        </w:rPr>
        <w:t>(Στο σημείο α</w:t>
      </w:r>
      <w:r>
        <w:rPr>
          <w:rFonts w:eastAsia="Times New Roman"/>
          <w:bCs/>
        </w:rPr>
        <w:t>υτό κτυπάει το κουδούνι λήξεως του χρόνου ομιλίας του κυρίου Βουλευτή)</w:t>
      </w:r>
    </w:p>
    <w:p w14:paraId="627FC2E5" w14:textId="77777777" w:rsidR="00536C44" w:rsidRDefault="004B2939">
      <w:pPr>
        <w:spacing w:line="600" w:lineRule="auto"/>
        <w:ind w:firstLine="709"/>
        <w:jc w:val="both"/>
        <w:rPr>
          <w:rFonts w:eastAsia="Times New Roman" w:cs="Times New Roman"/>
          <w:szCs w:val="24"/>
        </w:rPr>
      </w:pPr>
      <w:r>
        <w:rPr>
          <w:rFonts w:eastAsia="Times New Roman" w:cs="Times New Roman"/>
          <w:szCs w:val="24"/>
        </w:rPr>
        <w:t>Κλείνω, κύριε Πρόεδρε, με το εξής: Με την εφαρμογή του μέτρου αυτού υπονομεύεται και η αναπτυξιακή προοπτική του κλάδου, δεδομένου ότι η χώρα έχει κερδίσει, ας το πούμε, μια επιτυχία, κ</w:t>
      </w:r>
      <w:r>
        <w:rPr>
          <w:rFonts w:eastAsia="Times New Roman" w:cs="Times New Roman"/>
          <w:szCs w:val="24"/>
        </w:rPr>
        <w:t xml:space="preserve">άθε χρόνο 1% επί του συνολικού αριθμού των στρεμμάτων να κάνει νέες φυτεύσεις ποσόστωση από την </w:t>
      </w:r>
      <w:r>
        <w:rPr>
          <w:rFonts w:eastAsia="Times New Roman" w:cs="Times New Roman"/>
          <w:szCs w:val="24"/>
        </w:rPr>
        <w:lastRenderedPageBreak/>
        <w:t>Ευρωπαϊκή Ένωση, δηλαδή κάθε χρόνο για τα επόμενα δεκαπέντε χρόνια, έξι χιλιάδες στρέμματα μπορούν να φυτεύουν Έλληνες παραγωγοί</w:t>
      </w:r>
      <w:r>
        <w:rPr>
          <w:rFonts w:eastAsia="Times New Roman" w:cs="Times New Roman"/>
          <w:szCs w:val="24"/>
        </w:rPr>
        <w:t>,</w:t>
      </w:r>
      <w:r>
        <w:rPr>
          <w:rFonts w:eastAsia="Times New Roman" w:cs="Times New Roman"/>
          <w:szCs w:val="24"/>
        </w:rPr>
        <w:t xml:space="preserve"> που ενδιαφέρονται να μπουν στη</w:t>
      </w:r>
      <w:r>
        <w:rPr>
          <w:rFonts w:eastAsia="Times New Roman" w:cs="Times New Roman"/>
          <w:szCs w:val="24"/>
        </w:rPr>
        <w:t xml:space="preserve">ν αμπελουργία. </w:t>
      </w:r>
    </w:p>
    <w:p w14:paraId="627FC2E6" w14:textId="77777777" w:rsidR="00536C44" w:rsidRDefault="004B2939">
      <w:pPr>
        <w:spacing w:line="600" w:lineRule="auto"/>
        <w:ind w:firstLine="709"/>
        <w:jc w:val="both"/>
        <w:rPr>
          <w:rFonts w:eastAsia="Times New Roman" w:cs="Times New Roman"/>
          <w:szCs w:val="24"/>
        </w:rPr>
      </w:pPr>
      <w:r>
        <w:rPr>
          <w:rFonts w:eastAsia="Times New Roman" w:cs="Times New Roman"/>
          <w:szCs w:val="24"/>
        </w:rPr>
        <w:t>Καταλαβαίνετε ότι αν καταστρωθεί ένα επιχειρησιακό σχέδιο δεκαετίας, θα πρέπει να γίνει ένας σωστός προγραμματισμός για εξήντα νέες χιλιάδες φυτεύσεις στη χώρα και αυτό σηματοδοτεί αναπτυξιακή προοπτική, θέσεις εργασίας, παραγόμενο πλούτο</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 πρέπει να θεμελιωθεί, όμως, σε μια σωστά θεμελιωμένη παραγωγική βάση</w:t>
      </w:r>
      <w:r>
        <w:rPr>
          <w:rFonts w:eastAsia="Times New Roman" w:cs="Times New Roman"/>
          <w:szCs w:val="24"/>
        </w:rPr>
        <w:t>,</w:t>
      </w:r>
      <w:r>
        <w:rPr>
          <w:rFonts w:eastAsia="Times New Roman" w:cs="Times New Roman"/>
          <w:szCs w:val="24"/>
        </w:rPr>
        <w:t xml:space="preserve"> που θα πρέπει να ελέγχεται και να προγραμματίζεται σωστά</w:t>
      </w:r>
      <w:r>
        <w:rPr>
          <w:rFonts w:eastAsia="Times New Roman" w:cs="Times New Roman"/>
          <w:szCs w:val="24"/>
        </w:rPr>
        <w:t>,</w:t>
      </w:r>
      <w:r>
        <w:rPr>
          <w:rFonts w:eastAsia="Times New Roman" w:cs="Times New Roman"/>
          <w:szCs w:val="24"/>
        </w:rPr>
        <w:t xml:space="preserve"> σε συνεργασία με το Υπουργείο και με τους αμπελουργούς. </w:t>
      </w:r>
    </w:p>
    <w:p w14:paraId="627FC2E7" w14:textId="77777777" w:rsidR="00536C44" w:rsidRDefault="004B2939">
      <w:pPr>
        <w:spacing w:line="600" w:lineRule="auto"/>
        <w:ind w:firstLine="709"/>
        <w:jc w:val="both"/>
        <w:rPr>
          <w:rFonts w:eastAsia="Times New Roman" w:cs="Times New Roman"/>
          <w:szCs w:val="24"/>
        </w:rPr>
      </w:pPr>
      <w:r>
        <w:rPr>
          <w:rFonts w:eastAsia="Times New Roman" w:cs="Times New Roman"/>
          <w:szCs w:val="24"/>
        </w:rPr>
        <w:t>Αυτό οφείλετε να το κάνετε, αφού προηγουμένως, όμως, καταργήσετε το</w:t>
      </w:r>
      <w:r>
        <w:rPr>
          <w:rFonts w:eastAsia="Times New Roman" w:cs="Times New Roman"/>
          <w:szCs w:val="24"/>
        </w:rPr>
        <w:t>ν ειδικό φόρο και βάλετε μια τάξη σ’ αυτόν τον κλάδο που, ναι μεν, τον πήρατε σε μια κατάσταση που είχε αρκετά προβλήματα, αλλά δυστυχώς εδώ και δυο χρόνια αυτά τα προβλήματα έχουν επιδεινωθεί, κυρία Υπουργέ.</w:t>
      </w:r>
    </w:p>
    <w:p w14:paraId="627FC2E8" w14:textId="77777777" w:rsidR="00536C44" w:rsidRDefault="004B2939">
      <w:pPr>
        <w:spacing w:line="600" w:lineRule="auto"/>
        <w:ind w:firstLine="709"/>
        <w:jc w:val="both"/>
        <w:rPr>
          <w:rFonts w:eastAsia="Times New Roman" w:cs="Times New Roman"/>
          <w:szCs w:val="24"/>
        </w:rPr>
      </w:pPr>
      <w:r>
        <w:rPr>
          <w:rFonts w:eastAsia="Times New Roman" w:cs="Times New Roman"/>
          <w:szCs w:val="24"/>
        </w:rPr>
        <w:t xml:space="preserve">Ευχαριστώ, κύριε Πρόεδρε. </w:t>
      </w:r>
    </w:p>
    <w:p w14:paraId="627FC2E9" w14:textId="77777777" w:rsidR="00536C44" w:rsidRDefault="004B2939">
      <w:pPr>
        <w:spacing w:line="600" w:lineRule="auto"/>
        <w:ind w:firstLine="709"/>
        <w:jc w:val="both"/>
        <w:rPr>
          <w:rFonts w:eastAsia="Times New Roman" w:cs="Times New Roman"/>
          <w:szCs w:val="24"/>
        </w:rPr>
      </w:pPr>
      <w:r>
        <w:rPr>
          <w:rFonts w:eastAsia="Times New Roman"/>
          <w:b/>
          <w:bCs/>
        </w:rPr>
        <w:t>ΠΡΟΕΔΡΕΥΩΝ (Δημήτριο</w:t>
      </w:r>
      <w:r>
        <w:rPr>
          <w:rFonts w:eastAsia="Times New Roman"/>
          <w:b/>
          <w:bCs/>
        </w:rPr>
        <w:t>ς Κρεμαστινός):</w:t>
      </w:r>
      <w:r>
        <w:rPr>
          <w:rFonts w:eastAsia="Times New Roman" w:cs="Times New Roman"/>
          <w:szCs w:val="24"/>
        </w:rPr>
        <w:t xml:space="preserve"> Ευχαριστούμε, κύριε συνάδελφε.</w:t>
      </w:r>
    </w:p>
    <w:p w14:paraId="627FC2EA" w14:textId="77777777" w:rsidR="00536C44" w:rsidRDefault="004B2939">
      <w:pPr>
        <w:spacing w:line="600" w:lineRule="auto"/>
        <w:ind w:firstLine="709"/>
        <w:jc w:val="both"/>
        <w:rPr>
          <w:rFonts w:eastAsia="Times New Roman" w:cs="Times New Roman"/>
          <w:szCs w:val="24"/>
        </w:rPr>
      </w:pPr>
      <w:r>
        <w:rPr>
          <w:rFonts w:eastAsia="Times New Roman" w:cs="Times New Roman"/>
          <w:szCs w:val="24"/>
        </w:rPr>
        <w:t>Η κυρία Υπουργός έχει τον λόγο.</w:t>
      </w:r>
    </w:p>
    <w:p w14:paraId="627FC2EB" w14:textId="77777777" w:rsidR="00536C44" w:rsidRDefault="004B2939">
      <w:pPr>
        <w:spacing w:line="600" w:lineRule="auto"/>
        <w:ind w:firstLine="709"/>
        <w:jc w:val="both"/>
        <w:rPr>
          <w:rFonts w:eastAsia="Times New Roman" w:cs="Times New Roman"/>
          <w:szCs w:val="24"/>
        </w:rPr>
      </w:pPr>
      <w:r>
        <w:rPr>
          <w:rFonts w:eastAsia="Times New Roman" w:cs="Times New Roman"/>
          <w:b/>
          <w:szCs w:val="24"/>
        </w:rPr>
        <w:lastRenderedPageBreak/>
        <w:t>ΑΙΚΑΤΕΡΙΝΗ ΠΑΠΑΝΑΤΣΙΟΥ (Υφυπουργός Οικονομικών):</w:t>
      </w:r>
      <w:r>
        <w:rPr>
          <w:rFonts w:eastAsia="Times New Roman" w:cs="Times New Roman"/>
          <w:szCs w:val="24"/>
        </w:rPr>
        <w:t xml:space="preserve"> Αρκετά από τα θέματα</w:t>
      </w:r>
      <w:r>
        <w:rPr>
          <w:rFonts w:eastAsia="Times New Roman" w:cs="Times New Roman"/>
          <w:szCs w:val="24"/>
        </w:rPr>
        <w:t>,</w:t>
      </w:r>
      <w:r>
        <w:rPr>
          <w:rFonts w:eastAsia="Times New Roman" w:cs="Times New Roman"/>
          <w:szCs w:val="24"/>
        </w:rPr>
        <w:t xml:space="preserve"> είναι θέματα του Υπουργείου Αγροτικής Ανάπτυξης, με το οποίο βέβαια</w:t>
      </w:r>
      <w:r>
        <w:rPr>
          <w:rFonts w:eastAsia="Times New Roman" w:cs="Times New Roman"/>
          <w:szCs w:val="24"/>
        </w:rPr>
        <w:t>,</w:t>
      </w:r>
      <w:r>
        <w:rPr>
          <w:rFonts w:eastAsia="Times New Roman" w:cs="Times New Roman"/>
          <w:szCs w:val="24"/>
        </w:rPr>
        <w:t xml:space="preserve"> εμείς βρισκόμαστε σε συνεχή συνεργασί</w:t>
      </w:r>
      <w:r>
        <w:rPr>
          <w:rFonts w:eastAsia="Times New Roman" w:cs="Times New Roman"/>
          <w:szCs w:val="24"/>
        </w:rPr>
        <w:t>α και νομίζω ότι όλα αυτά τα ζητήματα μπορούμε να τα δούμε από κοινού. Από εκεί και πέρα, βέβαια, όσον αφορά τις δηλώσεις του ΟΣΔΕ και του Υπουργείου Οικονομικών, υπάρχει διασύνδεση στο ΟΠΕΚΕΠΕ, έρχονται στοιχεία από τον ΟΠΕΚΕΠΕ στο Υπουργείο Οικονομικών κ</w:t>
      </w:r>
      <w:r>
        <w:rPr>
          <w:rFonts w:eastAsia="Times New Roman" w:cs="Times New Roman"/>
          <w:szCs w:val="24"/>
        </w:rPr>
        <w:t xml:space="preserve">αι μπορούν να γίνουν διασταυρώσεις. Τώρα έχουμε και πιο πολλές δυνατότητες. Είναι μέσα στα πλαίσια των ελέγχων που γίνονται από το Υπουργείο Οικονομικών. </w:t>
      </w:r>
    </w:p>
    <w:p w14:paraId="627FC2EC" w14:textId="77777777" w:rsidR="00536C44" w:rsidRDefault="004B2939">
      <w:pPr>
        <w:spacing w:line="600" w:lineRule="auto"/>
        <w:ind w:firstLine="709"/>
        <w:jc w:val="both"/>
        <w:rPr>
          <w:rFonts w:eastAsia="Times New Roman" w:cs="Times New Roman"/>
          <w:szCs w:val="24"/>
        </w:rPr>
      </w:pPr>
      <w:r>
        <w:rPr>
          <w:rFonts w:eastAsia="Times New Roman" w:cs="Times New Roman"/>
          <w:szCs w:val="24"/>
        </w:rPr>
        <w:t>Για το κομμάτι του ελέγχου. Με το άρθρο 58 του ν.4410/2016 τροποποίηση του Εθνικού Τελωνειακού Κώδικα</w:t>
      </w:r>
      <w:r>
        <w:rPr>
          <w:rFonts w:eastAsia="Times New Roman" w:cs="Times New Roman"/>
          <w:szCs w:val="24"/>
        </w:rPr>
        <w:t xml:space="preserve"> και άλλες διατάξεις, διευρύνθηκε ο αριθμός των αρμοδίων υπηρεσιών για τον έλεγχο εφαρμογής των διατάξεων του ν.4177/2013 με τη συμπερίληψη σ’ αυτές και της Ειδικής Γραμματείας του Σώματος Δίωξης Οικονομικού Εγκλήματος του παλιού ΣΔΟΕ, που παραμένει στις υ</w:t>
      </w:r>
      <w:r>
        <w:rPr>
          <w:rFonts w:eastAsia="Times New Roman" w:cs="Times New Roman"/>
          <w:szCs w:val="24"/>
        </w:rPr>
        <w:t>πηρεσίες του Υπουργείου Οικονομικών. Κατ’ αυτόν τον τρόπο</w:t>
      </w:r>
      <w:r>
        <w:rPr>
          <w:rFonts w:eastAsia="Times New Roman" w:cs="Times New Roman"/>
          <w:szCs w:val="24"/>
        </w:rPr>
        <w:t>,</w:t>
      </w:r>
      <w:r>
        <w:rPr>
          <w:rFonts w:eastAsia="Times New Roman" w:cs="Times New Roman"/>
          <w:szCs w:val="24"/>
        </w:rPr>
        <w:t xml:space="preserve"> αξιοποιείται η συσσωρευμένη ελεγκτική εμπειρία του ΣΔΟΕ και ενισχύεται περαιτέρω ο έλεγχος άσκησης εμπορίας και διακίνησης προϊόντων και παροχής υπηρεσιών. </w:t>
      </w:r>
    </w:p>
    <w:p w14:paraId="627FC2ED" w14:textId="77777777" w:rsidR="00536C44" w:rsidRDefault="004B2939">
      <w:pPr>
        <w:spacing w:line="600" w:lineRule="auto"/>
        <w:ind w:firstLine="709"/>
        <w:jc w:val="both"/>
        <w:rPr>
          <w:rFonts w:eastAsia="Times New Roman" w:cs="Times New Roman"/>
          <w:szCs w:val="24"/>
        </w:rPr>
      </w:pPr>
      <w:r>
        <w:rPr>
          <w:rFonts w:eastAsia="Times New Roman" w:cs="Times New Roman"/>
          <w:szCs w:val="24"/>
        </w:rPr>
        <w:lastRenderedPageBreak/>
        <w:t xml:space="preserve">Στο πλαίσιο των ανωτέρω, η Υπηρεσία μας </w:t>
      </w:r>
      <w:r>
        <w:rPr>
          <w:rFonts w:eastAsia="Times New Roman" w:cs="Times New Roman"/>
          <w:szCs w:val="24"/>
        </w:rPr>
        <w:t>συμμετέχει σε κοινές επιχειρήσεις με άλλες διωκτικές αρχές ή συναρμόδιους φορείς για την αποτελεσματικότερη αντιμετώπιση του παραεμπορίου. Ανταλλάσσει πληροφορίες και στοιχεία και συμμετέχει σε κοινές επιχειρήσεις με θεσμοθετημένα όργανα της Ευρωπαϊκής Ένω</w:t>
      </w:r>
      <w:r>
        <w:rPr>
          <w:rFonts w:eastAsia="Times New Roman" w:cs="Times New Roman"/>
          <w:szCs w:val="24"/>
        </w:rPr>
        <w:t>σης, καθώς και σε διεθνείς οργανισμούς -</w:t>
      </w:r>
      <w:r>
        <w:rPr>
          <w:rFonts w:eastAsia="Times New Roman" w:cs="Times New Roman"/>
          <w:szCs w:val="24"/>
          <w:lang w:val="en-US"/>
        </w:rPr>
        <w:t>Europol</w:t>
      </w:r>
      <w:r>
        <w:rPr>
          <w:rFonts w:eastAsia="Times New Roman" w:cs="Times New Roman"/>
          <w:szCs w:val="24"/>
        </w:rPr>
        <w:t xml:space="preserve"> και </w:t>
      </w:r>
      <w:r>
        <w:rPr>
          <w:rFonts w:eastAsia="Times New Roman" w:cs="Times New Roman"/>
          <w:szCs w:val="24"/>
          <w:lang w:val="en-US"/>
        </w:rPr>
        <w:t>Interpol</w:t>
      </w:r>
      <w:r>
        <w:rPr>
          <w:rFonts w:eastAsia="Times New Roman" w:cs="Times New Roman"/>
          <w:szCs w:val="24"/>
        </w:rPr>
        <w:t>- με κοινό αντικείμενο δράσης, ανταλλάσσοντας πληροφορίες και στοιχεία</w:t>
      </w:r>
      <w:r>
        <w:rPr>
          <w:rFonts w:eastAsia="Times New Roman" w:cs="Times New Roman"/>
          <w:szCs w:val="24"/>
        </w:rPr>
        <w:t>,</w:t>
      </w:r>
      <w:r>
        <w:rPr>
          <w:rFonts w:eastAsia="Times New Roman" w:cs="Times New Roman"/>
          <w:szCs w:val="24"/>
        </w:rPr>
        <w:t xml:space="preserve"> που έχουν σχέση με τα σχετικά θέματα. </w:t>
      </w:r>
    </w:p>
    <w:p w14:paraId="627FC2EE" w14:textId="77777777" w:rsidR="00536C44" w:rsidRDefault="004B2939">
      <w:pPr>
        <w:spacing w:line="600" w:lineRule="auto"/>
        <w:ind w:firstLine="709"/>
        <w:jc w:val="both"/>
        <w:rPr>
          <w:rFonts w:eastAsia="Times New Roman" w:cs="Times New Roman"/>
          <w:szCs w:val="24"/>
        </w:rPr>
      </w:pPr>
      <w:r>
        <w:rPr>
          <w:rFonts w:eastAsia="Times New Roman" w:cs="Times New Roman"/>
          <w:szCs w:val="24"/>
        </w:rPr>
        <w:t xml:space="preserve">Επίσης, συμμετέχει στο συντονιστικό κέντρο αντιμετώπισης </w:t>
      </w:r>
      <w:proofErr w:type="spellStart"/>
      <w:r>
        <w:rPr>
          <w:rFonts w:eastAsia="Times New Roman" w:cs="Times New Roman"/>
          <w:szCs w:val="24"/>
        </w:rPr>
        <w:t>παρεμπορίου</w:t>
      </w:r>
      <w:proofErr w:type="spellEnd"/>
      <w:r>
        <w:rPr>
          <w:rFonts w:eastAsia="Times New Roman" w:cs="Times New Roman"/>
          <w:szCs w:val="24"/>
        </w:rPr>
        <w:t xml:space="preserve"> που συγκροτήθηκε</w:t>
      </w:r>
      <w:r>
        <w:rPr>
          <w:rFonts w:eastAsia="Times New Roman" w:cs="Times New Roman"/>
          <w:szCs w:val="24"/>
        </w:rPr>
        <w:t xml:space="preserve"> με το άρθρο 40 του ν.4155/2013, υπό την αιγίδα του Υπουργείου Ανάπτυξης, Γενικής Γραμματείας Εμπορίου σαν συλλογικό όργανο για την αποτελεσματικότερη αντιμετώπιση του </w:t>
      </w:r>
      <w:proofErr w:type="spellStart"/>
      <w:r>
        <w:rPr>
          <w:rFonts w:eastAsia="Times New Roman" w:cs="Times New Roman"/>
          <w:szCs w:val="24"/>
        </w:rPr>
        <w:t>παρεμπορίου</w:t>
      </w:r>
      <w:proofErr w:type="spellEnd"/>
      <w:r>
        <w:rPr>
          <w:rFonts w:eastAsia="Times New Roman" w:cs="Times New Roman"/>
          <w:szCs w:val="24"/>
        </w:rPr>
        <w:t>.</w:t>
      </w:r>
    </w:p>
    <w:p w14:paraId="627FC2EF" w14:textId="77777777" w:rsidR="00536C44" w:rsidRDefault="004B2939">
      <w:pPr>
        <w:spacing w:line="600" w:lineRule="auto"/>
        <w:ind w:firstLine="709"/>
        <w:jc w:val="both"/>
        <w:rPr>
          <w:rFonts w:eastAsia="Times New Roman" w:cs="Times New Roman"/>
          <w:szCs w:val="24"/>
        </w:rPr>
      </w:pPr>
      <w:r>
        <w:rPr>
          <w:rFonts w:eastAsia="Times New Roman" w:cs="Times New Roman"/>
          <w:szCs w:val="24"/>
        </w:rPr>
        <w:t>Τέλος, η Κυβέρνηση προχωράει στη σύσταση του συντονιστικού επιχειρησιακού κ</w:t>
      </w:r>
      <w:r>
        <w:rPr>
          <w:rFonts w:eastAsia="Times New Roman" w:cs="Times New Roman"/>
          <w:szCs w:val="24"/>
        </w:rPr>
        <w:t>έντρου για την καταπολέμηση της λαθρεμπορίας προϊόντων</w:t>
      </w:r>
      <w:r>
        <w:rPr>
          <w:rFonts w:eastAsia="Times New Roman" w:cs="Times New Roman"/>
          <w:szCs w:val="24"/>
        </w:rPr>
        <w:t>,</w:t>
      </w:r>
      <w:r>
        <w:rPr>
          <w:rFonts w:eastAsia="Times New Roman" w:cs="Times New Roman"/>
          <w:szCs w:val="24"/>
        </w:rPr>
        <w:t xml:space="preserve"> που υπόκεινται σε ειδικό φόρο κατανάλωσης, καύσιμα, καπνικά και αλκοολούχα, το οποίο στελεχώνεται αυτήν την περίοδο με υπαλλήλους από όλες τις ελεγκτικές υπηρεσίες και αναμένεται να έχει σημαντικά απο</w:t>
      </w:r>
      <w:r>
        <w:rPr>
          <w:rFonts w:eastAsia="Times New Roman" w:cs="Times New Roman"/>
          <w:szCs w:val="24"/>
        </w:rPr>
        <w:t xml:space="preserve">τελέσματα στη μάχη ενάντια στο λαθρεμπόριο. </w:t>
      </w:r>
    </w:p>
    <w:p w14:paraId="627FC2F0" w14:textId="77777777" w:rsidR="00536C44" w:rsidRDefault="004B2939">
      <w:pPr>
        <w:spacing w:line="600" w:lineRule="auto"/>
        <w:ind w:firstLine="709"/>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w:t>
      </w:r>
    </w:p>
    <w:p w14:paraId="627FC2F1"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θα ήθελα να προσθέσω ότι δεν θα συζητηθούν άλλες δύο ερωτήσεις: </w:t>
      </w:r>
    </w:p>
    <w:p w14:paraId="627FC2F2" w14:textId="77777777" w:rsidR="00536C44" w:rsidRDefault="004B2939">
      <w:pPr>
        <w:spacing w:line="600" w:lineRule="auto"/>
        <w:ind w:firstLine="720"/>
        <w:jc w:val="both"/>
        <w:rPr>
          <w:rFonts w:eastAsia="Times New Roman" w:cs="Times New Roman"/>
          <w:szCs w:val="24"/>
        </w:rPr>
      </w:pPr>
      <w:r>
        <w:rPr>
          <w:rFonts w:eastAsia="Times New Roman" w:cs="Times New Roman"/>
          <w:szCs w:val="24"/>
          <w:lang w:val="en-US"/>
        </w:rPr>
        <w:t>H</w:t>
      </w:r>
      <w:r>
        <w:rPr>
          <w:rFonts w:eastAsia="Times New Roman" w:cs="Times New Roman"/>
          <w:szCs w:val="24"/>
        </w:rPr>
        <w:t xml:space="preserve"> τρίτη με αριθμό 375/23-1-2017 επίκαιρη ερώτηση πρώτου κύκλου του Β</w:t>
      </w:r>
      <w:r>
        <w:rPr>
          <w:rFonts w:eastAsia="Times New Roman" w:cs="Times New Roman"/>
          <w:szCs w:val="24"/>
        </w:rPr>
        <w:t xml:space="preserve">ουλευτή Αχαΐας της Δημοκρατικής Συμπαράταξης ΠΑΣΟΚ-ΔΗΜΑΡ κ. Θεόδωρου Παπαθεοδώρου προς τον Υπουργό Δικαιοσύνης, Διαφάνειας και Ανθρωπίνων Δικαιωμάτων, σχετικά με την ανάγκη προστασίας του κύρους της </w:t>
      </w:r>
      <w:r>
        <w:rPr>
          <w:rFonts w:eastAsia="Times New Roman" w:cs="Times New Roman"/>
          <w:szCs w:val="24"/>
        </w:rPr>
        <w:t>δ</w:t>
      </w:r>
      <w:r>
        <w:rPr>
          <w:rFonts w:eastAsia="Times New Roman" w:cs="Times New Roman"/>
          <w:szCs w:val="24"/>
        </w:rPr>
        <w:t>ικαιοσύνης από αντισυνταγματικές πρωτοβουλίες</w:t>
      </w:r>
      <w:r>
        <w:rPr>
          <w:rFonts w:eastAsia="Times New Roman" w:cs="Times New Roman"/>
          <w:szCs w:val="24"/>
        </w:rPr>
        <w:t>,</w:t>
      </w:r>
      <w:r>
        <w:rPr>
          <w:rFonts w:eastAsia="Times New Roman" w:cs="Times New Roman"/>
          <w:szCs w:val="24"/>
        </w:rPr>
        <w:t xml:space="preserve"> δεν θα συ</w:t>
      </w:r>
      <w:r>
        <w:rPr>
          <w:rFonts w:eastAsia="Times New Roman" w:cs="Times New Roman"/>
          <w:szCs w:val="24"/>
        </w:rPr>
        <w:t>ζητηθεί λόγω απουσίας του αρμόδιου Υπουργού στο εξωτερικό.</w:t>
      </w:r>
    </w:p>
    <w:p w14:paraId="627FC2F3"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Και η δεύτερη με αριθμό 385/24-1-2017 επίκαιρη ερώτηση δεύτερου κύκλου του Βουλευτή Β’ Αθηνών του Λαϊκού Συνδέσμου</w:t>
      </w:r>
      <w:r>
        <w:rPr>
          <w:rFonts w:eastAsia="Times New Roman" w:cs="Times New Roman"/>
          <w:szCs w:val="24"/>
        </w:rPr>
        <w:t xml:space="preserve"> </w:t>
      </w:r>
      <w:r>
        <w:rPr>
          <w:rFonts w:eastAsia="Times New Roman" w:cs="Times New Roman"/>
          <w:szCs w:val="24"/>
        </w:rPr>
        <w:t xml:space="preserve">- Χρυσή Αυγή κ. Ηλία </w:t>
      </w:r>
      <w:proofErr w:type="spellStart"/>
      <w:r>
        <w:rPr>
          <w:rFonts w:eastAsia="Times New Roman" w:cs="Times New Roman"/>
          <w:szCs w:val="24"/>
        </w:rPr>
        <w:t>Παναγιώταρου</w:t>
      </w:r>
      <w:proofErr w:type="spellEnd"/>
      <w:r>
        <w:rPr>
          <w:rFonts w:eastAsia="Times New Roman" w:cs="Times New Roman"/>
          <w:szCs w:val="24"/>
        </w:rPr>
        <w:t xml:space="preserve"> προς τον Υπουργό Οικονομικών, σχετικά με την από</w:t>
      </w:r>
      <w:r>
        <w:rPr>
          <w:rFonts w:eastAsia="Times New Roman" w:cs="Times New Roman"/>
          <w:szCs w:val="24"/>
        </w:rPr>
        <w:t>δοση λογαριασμού των Ολυμπιακών Αγώνων</w:t>
      </w:r>
      <w:r>
        <w:rPr>
          <w:rFonts w:eastAsia="Times New Roman" w:cs="Times New Roman"/>
          <w:szCs w:val="24"/>
        </w:rPr>
        <w:t>,</w:t>
      </w:r>
      <w:r>
        <w:rPr>
          <w:rFonts w:eastAsia="Times New Roman" w:cs="Times New Roman"/>
          <w:szCs w:val="24"/>
        </w:rPr>
        <w:t xml:space="preserve"> δεν θα συζητηθεί λόγω απουσίας του αρμόδιου Υπουργού στο εξωτερικό.</w:t>
      </w:r>
    </w:p>
    <w:p w14:paraId="627FC2F4"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 xml:space="preserve">Απουσιάζει ο κ. Κοντονής και ο κ. </w:t>
      </w:r>
      <w:proofErr w:type="spellStart"/>
      <w:r>
        <w:rPr>
          <w:rFonts w:eastAsia="Times New Roman" w:cs="Times New Roman"/>
          <w:szCs w:val="24"/>
        </w:rPr>
        <w:t>Χουλιαράκης</w:t>
      </w:r>
      <w:proofErr w:type="spellEnd"/>
      <w:r>
        <w:rPr>
          <w:rFonts w:eastAsia="Times New Roman" w:cs="Times New Roman"/>
          <w:szCs w:val="24"/>
        </w:rPr>
        <w:t xml:space="preserve"> στο εξωτερικό. </w:t>
      </w:r>
    </w:p>
    <w:p w14:paraId="627FC2F5"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 xml:space="preserve">Προχωρούμε </w:t>
      </w:r>
      <w:r>
        <w:rPr>
          <w:rFonts w:eastAsia="Times New Roman" w:cs="Times New Roman"/>
          <w:szCs w:val="24"/>
        </w:rPr>
        <w:t>σ</w:t>
      </w:r>
      <w:r>
        <w:rPr>
          <w:rFonts w:eastAsia="Times New Roman" w:cs="Times New Roman"/>
          <w:szCs w:val="24"/>
        </w:rPr>
        <w:t>την επόμενη</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τέταρτη με αριθμό 383/24-1-2017 επίκαιρη ερώτηση πρώτου κ</w:t>
      </w:r>
      <w:r>
        <w:rPr>
          <w:rFonts w:eastAsia="Times New Roman" w:cs="Times New Roman"/>
          <w:szCs w:val="24"/>
        </w:rPr>
        <w:t xml:space="preserve">ύκλου του Βουλευτή Αττικής των Ανεξαρτήτων Ελλήνων κ. Κωνσταντίνου </w:t>
      </w:r>
      <w:proofErr w:type="spellStart"/>
      <w:r>
        <w:rPr>
          <w:rFonts w:eastAsia="Times New Roman" w:cs="Times New Roman"/>
          <w:szCs w:val="24"/>
        </w:rPr>
        <w:t>Κατσίκη</w:t>
      </w:r>
      <w:proofErr w:type="spellEnd"/>
      <w:r>
        <w:rPr>
          <w:rFonts w:eastAsia="Times New Roman" w:cs="Times New Roman"/>
          <w:szCs w:val="24"/>
        </w:rPr>
        <w:t xml:space="preserve"> προς τον Υπουργό Οικονομικών</w:t>
      </w:r>
      <w:r>
        <w:rPr>
          <w:rFonts w:eastAsia="Times New Roman" w:cs="Times New Roman"/>
          <w:szCs w:val="24"/>
        </w:rPr>
        <w:t>,</w:t>
      </w:r>
      <w:r>
        <w:rPr>
          <w:rFonts w:eastAsia="Times New Roman" w:cs="Times New Roman"/>
          <w:szCs w:val="24"/>
        </w:rPr>
        <w:t xml:space="preserve"> σχετικά με την τροποποίηση διατάξεων του ν.2971/2001 «Αιγιαλός, Παραλία και άλλες διατάξεις». </w:t>
      </w:r>
    </w:p>
    <w:p w14:paraId="627FC2F6"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Κατσίκη</w:t>
      </w:r>
      <w:proofErr w:type="spellEnd"/>
      <w:r>
        <w:rPr>
          <w:rFonts w:eastAsia="Times New Roman" w:cs="Times New Roman"/>
          <w:szCs w:val="24"/>
        </w:rPr>
        <w:t xml:space="preserve">, έχετε τον λόγο. </w:t>
      </w:r>
    </w:p>
    <w:p w14:paraId="627FC2F7" w14:textId="77777777" w:rsidR="00536C44" w:rsidRDefault="004B2939">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Ε</w:t>
      </w:r>
      <w:r>
        <w:rPr>
          <w:rFonts w:eastAsia="Times New Roman" w:cs="Times New Roman"/>
          <w:szCs w:val="24"/>
        </w:rPr>
        <w:t xml:space="preserve">υχαριστώ, κύριε Πρόεδρε. </w:t>
      </w:r>
    </w:p>
    <w:p w14:paraId="627FC2F8"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 xml:space="preserve">Κυρία Υπουργέ, ο ν.2971/2001, όπως αποτυπώνεται και αφορά </w:t>
      </w:r>
      <w:r>
        <w:rPr>
          <w:rFonts w:eastAsia="Times New Roman" w:cs="Times New Roman"/>
          <w:szCs w:val="24"/>
        </w:rPr>
        <w:t>α</w:t>
      </w:r>
      <w:r>
        <w:rPr>
          <w:rFonts w:eastAsia="Times New Roman" w:cs="Times New Roman"/>
          <w:szCs w:val="24"/>
        </w:rPr>
        <w:t xml:space="preserve">ιγιαλό, </w:t>
      </w:r>
      <w:r>
        <w:rPr>
          <w:rFonts w:eastAsia="Times New Roman" w:cs="Times New Roman"/>
          <w:szCs w:val="24"/>
        </w:rPr>
        <w:t>π</w:t>
      </w:r>
      <w:r>
        <w:rPr>
          <w:rFonts w:eastAsia="Times New Roman" w:cs="Times New Roman"/>
          <w:szCs w:val="24"/>
        </w:rPr>
        <w:t xml:space="preserve">αραλία και άλλες διατάξεις -έγινε δε ΦΕΚ στις 19-12-2001 και έλαβε αριθμό 285-, είναι ο νόμος, ο οποίος προβλέπει τον τρόπο καθορισμού του </w:t>
      </w:r>
      <w:r>
        <w:rPr>
          <w:rFonts w:eastAsia="Times New Roman" w:cs="Times New Roman"/>
          <w:szCs w:val="24"/>
        </w:rPr>
        <w:t xml:space="preserve">αιγιαλού </w:t>
      </w:r>
      <w:r>
        <w:rPr>
          <w:rFonts w:eastAsia="Times New Roman" w:cs="Times New Roman"/>
          <w:szCs w:val="24"/>
        </w:rPr>
        <w:t xml:space="preserve">και του </w:t>
      </w:r>
      <w:r>
        <w:rPr>
          <w:rFonts w:eastAsia="Times New Roman" w:cs="Times New Roman"/>
          <w:szCs w:val="24"/>
        </w:rPr>
        <w:t>παλαιο</w:t>
      </w:r>
      <w:r>
        <w:rPr>
          <w:rFonts w:eastAsia="Times New Roman" w:cs="Times New Roman"/>
          <w:szCs w:val="24"/>
        </w:rPr>
        <w:t>ύ αιγιαλού</w:t>
      </w:r>
      <w:r>
        <w:rPr>
          <w:rFonts w:eastAsia="Times New Roman" w:cs="Times New Roman"/>
          <w:szCs w:val="24"/>
        </w:rPr>
        <w:t>. Επίσης, προβλέπει και τη δυνατότητα υποβολής ενστάσεων</w:t>
      </w:r>
      <w:r>
        <w:rPr>
          <w:rFonts w:eastAsia="Times New Roman" w:cs="Times New Roman"/>
          <w:szCs w:val="24"/>
        </w:rPr>
        <w:t>,</w:t>
      </w:r>
      <w:r>
        <w:rPr>
          <w:rFonts w:eastAsia="Times New Roman" w:cs="Times New Roman"/>
          <w:szCs w:val="24"/>
        </w:rPr>
        <w:t xml:space="preserve"> από πλευράς των διοικουμένων</w:t>
      </w:r>
      <w:r>
        <w:rPr>
          <w:rFonts w:eastAsia="Times New Roman" w:cs="Times New Roman"/>
          <w:szCs w:val="24"/>
        </w:rPr>
        <w:t>,</w:t>
      </w:r>
      <w:r>
        <w:rPr>
          <w:rFonts w:eastAsia="Times New Roman" w:cs="Times New Roman"/>
          <w:szCs w:val="24"/>
        </w:rPr>
        <w:t xml:space="preserve"> σε περίπτωση που αυτοί διαφωνούν με τα οριζόμενα κάθε φορά στις σχετικές αποφάσεις. </w:t>
      </w:r>
    </w:p>
    <w:p w14:paraId="627FC2F9"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Η διάταξη αυτή κατά την εφαρμογή της δεν παρήγαγε τα αναμενόμενα αποτελέσ</w:t>
      </w:r>
      <w:r>
        <w:rPr>
          <w:rFonts w:eastAsia="Times New Roman" w:cs="Times New Roman"/>
          <w:szCs w:val="24"/>
        </w:rPr>
        <w:t xml:space="preserve">ματα και αυτό, διότι σε περιπτώσεις επανακαθορισμού του </w:t>
      </w:r>
      <w:r>
        <w:rPr>
          <w:rFonts w:eastAsia="Times New Roman" w:cs="Times New Roman"/>
          <w:szCs w:val="24"/>
        </w:rPr>
        <w:t>παλαιού αιγιαλού</w:t>
      </w:r>
      <w:r>
        <w:rPr>
          <w:rFonts w:eastAsia="Times New Roman" w:cs="Times New Roman"/>
          <w:szCs w:val="24"/>
        </w:rPr>
        <w:t>, σύμφωνα με τις παραγράφους 9 και 10 του άρθρου 5 του παραπάνω νόμου οι υποβαλλόμενες προσφυγές κρίνονται από τα ίδια πρόσωπα, που εξέδωσαν την αρχική απόφαση, τα οποία είναι φυσικό να εμμένουν στην αρχική τους κρίση και δύσκολα έρχονται σε αντίθεση με αυ</w:t>
      </w:r>
      <w:r>
        <w:rPr>
          <w:rFonts w:eastAsia="Times New Roman" w:cs="Times New Roman"/>
          <w:szCs w:val="24"/>
        </w:rPr>
        <w:t xml:space="preserve">τήν. </w:t>
      </w:r>
    </w:p>
    <w:p w14:paraId="627FC2FA"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Για λόγους προστατευόμενης δικαιοσύνης</w:t>
      </w:r>
      <w:r>
        <w:rPr>
          <w:rFonts w:eastAsia="Times New Roman" w:cs="Times New Roman"/>
          <w:szCs w:val="24"/>
        </w:rPr>
        <w:t>,</w:t>
      </w:r>
      <w:r>
        <w:rPr>
          <w:rFonts w:eastAsia="Times New Roman" w:cs="Times New Roman"/>
          <w:szCs w:val="24"/>
        </w:rPr>
        <w:t xml:space="preserve"> θα πρέπει να κριθεί αναγκαία η τροποποίηση της ισχύουσας διάταξης και ο επανέλεγχος να πραγματοποιείται από </w:t>
      </w:r>
      <w:r>
        <w:rPr>
          <w:rFonts w:eastAsia="Times New Roman" w:cs="Times New Roman"/>
          <w:szCs w:val="24"/>
        </w:rPr>
        <w:t>δευτεροβάθμια επιτροπή,</w:t>
      </w:r>
      <w:r>
        <w:rPr>
          <w:rFonts w:eastAsia="Times New Roman" w:cs="Times New Roman"/>
          <w:szCs w:val="24"/>
        </w:rPr>
        <w:t xml:space="preserve"> αποτελούμενη από πρόσωπα που δεν συμμετείχαν στην αρχική κρίση, δεδομένου πως </w:t>
      </w:r>
      <w:r>
        <w:rPr>
          <w:rFonts w:eastAsia="Times New Roman" w:cs="Times New Roman"/>
          <w:szCs w:val="24"/>
        </w:rPr>
        <w:t xml:space="preserve">καθένας δικαιούται μιας δεύτερης ευκαιρίας, η οποία, όμως, θα παρέχει εχέγγυα αμερόληπτης κρίσης, </w:t>
      </w:r>
      <w:r>
        <w:rPr>
          <w:rFonts w:eastAsia="Times New Roman" w:cs="Times New Roman"/>
          <w:szCs w:val="24"/>
        </w:rPr>
        <w:lastRenderedPageBreak/>
        <w:t xml:space="preserve">που </w:t>
      </w:r>
      <w:r>
        <w:rPr>
          <w:rFonts w:eastAsia="Times New Roman" w:cs="Times New Roman"/>
          <w:szCs w:val="24"/>
        </w:rPr>
        <w:t xml:space="preserve">διασφαλίζεται με τη συμμετοχή διαφορετικών προσώπων στη λήψη αποφάσεων πρώτου και δεύτερου βαθμού. </w:t>
      </w:r>
    </w:p>
    <w:p w14:paraId="627FC2FB"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Με</w:t>
      </w:r>
      <w:r>
        <w:rPr>
          <w:rFonts w:eastAsia="Times New Roman" w:cs="Times New Roman"/>
          <w:szCs w:val="24"/>
        </w:rPr>
        <w:t>τά</w:t>
      </w:r>
      <w:r>
        <w:rPr>
          <w:rFonts w:eastAsia="Times New Roman" w:cs="Times New Roman"/>
          <w:szCs w:val="24"/>
        </w:rPr>
        <w:t xml:space="preserve"> ταύτα</w:t>
      </w:r>
      <w:r>
        <w:rPr>
          <w:rFonts w:eastAsia="Times New Roman" w:cs="Times New Roman"/>
          <w:szCs w:val="24"/>
        </w:rPr>
        <w:t>,</w:t>
      </w:r>
      <w:r>
        <w:rPr>
          <w:rFonts w:eastAsia="Times New Roman" w:cs="Times New Roman"/>
          <w:szCs w:val="24"/>
        </w:rPr>
        <w:t xml:space="preserve"> ερωτάστε κυρία Υπουργέ: Τι πρόκειται να πρ</w:t>
      </w:r>
      <w:r>
        <w:rPr>
          <w:rFonts w:eastAsia="Times New Roman" w:cs="Times New Roman"/>
          <w:szCs w:val="24"/>
        </w:rPr>
        <w:t xml:space="preserve">άξετε σχετικά με την αναγκαιότητα τροποποίησης της παραπάνω διάταξης, ώστε οι πολίτες να αισθάνονται ασφαλείς από ενδεχόμενα φαινόμενα καταχρηστικής διοίκησης και προστατευόμενοι από περιπτώσεις μεροληπτικής κρίσης; </w:t>
      </w:r>
    </w:p>
    <w:p w14:paraId="627FC2FC"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27FC2FD" w14:textId="77777777" w:rsidR="00536C44" w:rsidRDefault="004B293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w:t>
      </w:r>
    </w:p>
    <w:p w14:paraId="627FC2FE"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w:t>
      </w:r>
    </w:p>
    <w:p w14:paraId="627FC2FF" w14:textId="77777777" w:rsidR="00536C44" w:rsidRDefault="004B2939">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Ας ξεκινήσουμε, λοιπόν, επί της διαδικασίας. Σύμφωνα με την κείμενη νομοθεσία, άρθρο 3 του ν</w:t>
      </w:r>
      <w:r>
        <w:rPr>
          <w:rFonts w:eastAsia="Times New Roman" w:cs="Times New Roman"/>
          <w:szCs w:val="24"/>
        </w:rPr>
        <w:t>.</w:t>
      </w:r>
      <w:r>
        <w:rPr>
          <w:rFonts w:eastAsia="Times New Roman" w:cs="Times New Roman"/>
          <w:szCs w:val="24"/>
        </w:rPr>
        <w:t>971/2001, ο καθορισμός των ορίων τ</w:t>
      </w:r>
      <w:r>
        <w:rPr>
          <w:rFonts w:eastAsia="Times New Roman" w:cs="Times New Roman"/>
          <w:szCs w:val="24"/>
        </w:rPr>
        <w:t xml:space="preserve">ου </w:t>
      </w:r>
      <w:r>
        <w:rPr>
          <w:rFonts w:eastAsia="Times New Roman" w:cs="Times New Roman"/>
          <w:szCs w:val="24"/>
        </w:rPr>
        <w:t>αιγιαλού</w:t>
      </w:r>
      <w:r>
        <w:rPr>
          <w:rFonts w:eastAsia="Times New Roman" w:cs="Times New Roman"/>
          <w:szCs w:val="24"/>
        </w:rPr>
        <w:t xml:space="preserve">, της </w:t>
      </w:r>
      <w:r>
        <w:rPr>
          <w:rFonts w:eastAsia="Times New Roman" w:cs="Times New Roman"/>
          <w:szCs w:val="24"/>
        </w:rPr>
        <w:t xml:space="preserve">παραλίας </w:t>
      </w:r>
      <w:r>
        <w:rPr>
          <w:rFonts w:eastAsia="Times New Roman" w:cs="Times New Roman"/>
          <w:szCs w:val="24"/>
        </w:rPr>
        <w:t xml:space="preserve">και του </w:t>
      </w:r>
      <w:r>
        <w:rPr>
          <w:rFonts w:eastAsia="Times New Roman" w:cs="Times New Roman"/>
          <w:szCs w:val="24"/>
        </w:rPr>
        <w:t>παλαιού αιγιαλού</w:t>
      </w:r>
      <w:r>
        <w:rPr>
          <w:rFonts w:eastAsia="Times New Roman" w:cs="Times New Roman"/>
          <w:szCs w:val="24"/>
        </w:rPr>
        <w:t xml:space="preserve"> γίνεται από </w:t>
      </w:r>
      <w:r>
        <w:rPr>
          <w:rFonts w:eastAsia="Times New Roman" w:cs="Times New Roman"/>
          <w:szCs w:val="24"/>
        </w:rPr>
        <w:t>επιτροπή</w:t>
      </w:r>
      <w:r>
        <w:rPr>
          <w:rFonts w:eastAsia="Times New Roman" w:cs="Times New Roman"/>
          <w:szCs w:val="24"/>
        </w:rPr>
        <w:t>, η οποία συγκροτείται σε επίπεδο νομού με απόφαση του Υπουργού Οικονομικών και αποτελείται από τον Προϊστάμενο της Κτηματικής Υπηρεσίας ως Πρόεδρο, έναν μηχανικό της Κτηματικής Υπηρεσί</w:t>
      </w:r>
      <w:r>
        <w:rPr>
          <w:rFonts w:eastAsia="Times New Roman" w:cs="Times New Roman"/>
          <w:szCs w:val="24"/>
        </w:rPr>
        <w:t>ας με ειδικότητα τοπογράφου ή πολιτικού μηχανικού και αν δεν υπάρχει, έναν τεχνολόγο-τοπογράφο μηχανικό, ενώ σε περίπτωση που η Κτηματική Υπηρεσία δεν διαθέτει μηχανικό των ανωτέρω ειδικοτήτων</w:t>
      </w:r>
      <w:r>
        <w:rPr>
          <w:rFonts w:eastAsia="Times New Roman" w:cs="Times New Roman"/>
          <w:szCs w:val="24"/>
        </w:rPr>
        <w:t>,</w:t>
      </w:r>
      <w:r>
        <w:rPr>
          <w:rFonts w:eastAsia="Times New Roman" w:cs="Times New Roman"/>
          <w:szCs w:val="24"/>
        </w:rPr>
        <w:t xml:space="preserve"> συμμε</w:t>
      </w:r>
      <w:r>
        <w:rPr>
          <w:rFonts w:eastAsia="Times New Roman" w:cs="Times New Roman"/>
          <w:szCs w:val="24"/>
        </w:rPr>
        <w:lastRenderedPageBreak/>
        <w:t xml:space="preserve">τέχει στην </w:t>
      </w:r>
      <w:r>
        <w:rPr>
          <w:rFonts w:eastAsia="Times New Roman" w:cs="Times New Roman"/>
          <w:szCs w:val="24"/>
        </w:rPr>
        <w:t xml:space="preserve">επιτροπή </w:t>
      </w:r>
      <w:r>
        <w:rPr>
          <w:rFonts w:eastAsia="Times New Roman" w:cs="Times New Roman"/>
          <w:szCs w:val="24"/>
        </w:rPr>
        <w:t>μηχανικός της Τεχνικής Υπηρεσίας Δήμω</w:t>
      </w:r>
      <w:r>
        <w:rPr>
          <w:rFonts w:eastAsia="Times New Roman" w:cs="Times New Roman"/>
          <w:szCs w:val="24"/>
        </w:rPr>
        <w:t xml:space="preserve">ν και Κοινοτήτων ή άλλης Υπηρεσίας του </w:t>
      </w:r>
      <w:r>
        <w:rPr>
          <w:rFonts w:eastAsia="Times New Roman" w:cs="Times New Roman"/>
          <w:szCs w:val="24"/>
        </w:rPr>
        <w:t>δημοσίου</w:t>
      </w:r>
      <w:r>
        <w:rPr>
          <w:rFonts w:eastAsia="Times New Roman" w:cs="Times New Roman"/>
          <w:szCs w:val="24"/>
        </w:rPr>
        <w:t xml:space="preserve">, τον αρμόδιο </w:t>
      </w:r>
      <w:r>
        <w:rPr>
          <w:rFonts w:eastAsia="Times New Roman" w:cs="Times New Roman"/>
          <w:szCs w:val="24"/>
        </w:rPr>
        <w:t>λιμενάρχη</w:t>
      </w:r>
      <w:r>
        <w:rPr>
          <w:rFonts w:eastAsia="Times New Roman" w:cs="Times New Roman"/>
          <w:szCs w:val="24"/>
        </w:rPr>
        <w:t xml:space="preserve">, τον Διευθυντή της Διεύθυνσης Πολεοδομίας της Νομαρχιακής Αυτοδιοίκησης, τον Διευθυντή Χωροταξίας και Περιβάλλοντος Γενικής Γραμματείας της Περιφέρειας. </w:t>
      </w:r>
    </w:p>
    <w:p w14:paraId="627FC300"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Σε εξαιρετικές περιπτώσεις, μετ</w:t>
      </w:r>
      <w:r>
        <w:rPr>
          <w:rFonts w:eastAsia="Times New Roman" w:cs="Times New Roman"/>
          <w:szCs w:val="24"/>
        </w:rPr>
        <w:t xml:space="preserve">ά από εκτίμηση των πραγματικών περιστατικών, ο Υπουργός Οικονομικών δύναται να συστήσει και δεύτερη </w:t>
      </w:r>
      <w:r>
        <w:rPr>
          <w:rFonts w:eastAsia="Times New Roman" w:cs="Times New Roman"/>
          <w:szCs w:val="24"/>
        </w:rPr>
        <w:t>επιτροπή</w:t>
      </w:r>
      <w:r>
        <w:rPr>
          <w:rFonts w:eastAsia="Times New Roman" w:cs="Times New Roman"/>
          <w:szCs w:val="24"/>
        </w:rPr>
        <w:t xml:space="preserve">. Γραμματέας της </w:t>
      </w:r>
      <w:r>
        <w:rPr>
          <w:rFonts w:eastAsia="Times New Roman" w:cs="Times New Roman"/>
          <w:szCs w:val="24"/>
        </w:rPr>
        <w:t xml:space="preserve">επιτροπής </w:t>
      </w:r>
      <w:r>
        <w:rPr>
          <w:rFonts w:eastAsia="Times New Roman" w:cs="Times New Roman"/>
          <w:szCs w:val="24"/>
        </w:rPr>
        <w:t xml:space="preserve">ορίζεται υπάλληλος της </w:t>
      </w:r>
      <w:r>
        <w:rPr>
          <w:rFonts w:eastAsia="Times New Roman" w:cs="Times New Roman"/>
          <w:szCs w:val="24"/>
        </w:rPr>
        <w:t>κτηματικής υπηρεσίας</w:t>
      </w:r>
      <w:r>
        <w:rPr>
          <w:rFonts w:eastAsia="Times New Roman" w:cs="Times New Roman"/>
          <w:szCs w:val="24"/>
        </w:rPr>
        <w:t xml:space="preserve">. </w:t>
      </w:r>
    </w:p>
    <w:p w14:paraId="627FC301"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 xml:space="preserve">Από τα ανωτέρω προκύπτει ότι η προβλεπόμενη </w:t>
      </w:r>
      <w:r>
        <w:rPr>
          <w:rFonts w:eastAsia="Times New Roman" w:cs="Times New Roman"/>
          <w:szCs w:val="24"/>
        </w:rPr>
        <w:t xml:space="preserve">επιτροπή </w:t>
      </w:r>
      <w:r>
        <w:rPr>
          <w:rFonts w:eastAsia="Times New Roman" w:cs="Times New Roman"/>
          <w:szCs w:val="24"/>
        </w:rPr>
        <w:t>αποτελείται από πρόσωπ</w:t>
      </w:r>
      <w:r>
        <w:rPr>
          <w:rFonts w:eastAsia="Times New Roman" w:cs="Times New Roman"/>
          <w:szCs w:val="24"/>
        </w:rPr>
        <w:t xml:space="preserve">α εγνωσμένου κύρους και υψηλής τεχνικής κατάρτισης. Εν συνεχεία, οι προτάσεις των </w:t>
      </w:r>
      <w:r>
        <w:rPr>
          <w:rFonts w:eastAsia="Times New Roman" w:cs="Times New Roman"/>
          <w:szCs w:val="24"/>
        </w:rPr>
        <w:t xml:space="preserve">κτηματικών υπηρεσιών </w:t>
      </w:r>
      <w:r>
        <w:rPr>
          <w:rFonts w:eastAsia="Times New Roman" w:cs="Times New Roman"/>
          <w:szCs w:val="24"/>
        </w:rPr>
        <w:t xml:space="preserve">υποβάλλονται στις κατά τόπους αρμόδιες </w:t>
      </w:r>
      <w:r>
        <w:rPr>
          <w:rFonts w:eastAsia="Times New Roman" w:cs="Times New Roman"/>
          <w:szCs w:val="24"/>
        </w:rPr>
        <w:t>επιτροπές</w:t>
      </w:r>
      <w:r>
        <w:rPr>
          <w:rFonts w:eastAsia="Times New Roman" w:cs="Times New Roman"/>
          <w:szCs w:val="24"/>
        </w:rPr>
        <w:t xml:space="preserve">, οι οποίες αποφαίνονται για την αποδοχή τους. Τα υπόβαθρα με την προτεινόμενη </w:t>
      </w:r>
      <w:proofErr w:type="spellStart"/>
      <w:r>
        <w:rPr>
          <w:rFonts w:eastAsia="Times New Roman" w:cs="Times New Roman"/>
          <w:szCs w:val="24"/>
        </w:rPr>
        <w:t>οριογραμμή</w:t>
      </w:r>
      <w:proofErr w:type="spellEnd"/>
      <w:r>
        <w:rPr>
          <w:rFonts w:eastAsia="Times New Roman" w:cs="Times New Roman"/>
          <w:szCs w:val="24"/>
        </w:rPr>
        <w:t xml:space="preserve"> ή τεχνική έκθεσ</w:t>
      </w:r>
      <w:r>
        <w:rPr>
          <w:rFonts w:eastAsia="Times New Roman" w:cs="Times New Roman"/>
          <w:szCs w:val="24"/>
        </w:rPr>
        <w:t xml:space="preserve">η και οι εκθέσεις των </w:t>
      </w:r>
      <w:r>
        <w:rPr>
          <w:rFonts w:eastAsia="Times New Roman" w:cs="Times New Roman"/>
          <w:szCs w:val="24"/>
        </w:rPr>
        <w:t xml:space="preserve">επιτροπών </w:t>
      </w:r>
      <w:r>
        <w:rPr>
          <w:rFonts w:eastAsia="Times New Roman" w:cs="Times New Roman"/>
          <w:szCs w:val="24"/>
        </w:rPr>
        <w:t xml:space="preserve">αποστέλλονται απευθείας στους αρμόδιους κατά τόπους Γενικούς Γραμματείς των </w:t>
      </w:r>
      <w:r>
        <w:rPr>
          <w:rFonts w:eastAsia="Times New Roman" w:cs="Times New Roman"/>
          <w:szCs w:val="24"/>
        </w:rPr>
        <w:t xml:space="preserve">αποκεντρωμένων διοικήσεων </w:t>
      </w:r>
      <w:r>
        <w:rPr>
          <w:rFonts w:eastAsia="Times New Roman" w:cs="Times New Roman"/>
          <w:szCs w:val="24"/>
        </w:rPr>
        <w:t xml:space="preserve">για την έκδοση απόφασης επικύρωσης της οριστικής </w:t>
      </w:r>
      <w:proofErr w:type="spellStart"/>
      <w:r>
        <w:rPr>
          <w:rFonts w:eastAsia="Times New Roman" w:cs="Times New Roman"/>
          <w:szCs w:val="24"/>
        </w:rPr>
        <w:t>οριογραμμής</w:t>
      </w:r>
      <w:proofErr w:type="spellEnd"/>
      <w:r>
        <w:rPr>
          <w:rFonts w:eastAsia="Times New Roman" w:cs="Times New Roman"/>
          <w:szCs w:val="24"/>
        </w:rPr>
        <w:t xml:space="preserve"> Αιγιαλού στην </w:t>
      </w:r>
      <w:r>
        <w:rPr>
          <w:rFonts w:eastAsia="Times New Roman" w:cs="Times New Roman"/>
          <w:szCs w:val="24"/>
        </w:rPr>
        <w:t xml:space="preserve">περιφέρεια </w:t>
      </w:r>
      <w:r>
        <w:rPr>
          <w:rFonts w:eastAsia="Times New Roman" w:cs="Times New Roman"/>
          <w:szCs w:val="24"/>
        </w:rPr>
        <w:t xml:space="preserve">αρμοδιότητάς τους. </w:t>
      </w:r>
    </w:p>
    <w:p w14:paraId="627FC302" w14:textId="77777777" w:rsidR="00536C44" w:rsidRDefault="004B2939">
      <w:pPr>
        <w:tabs>
          <w:tab w:val="left" w:pos="426"/>
          <w:tab w:val="center" w:pos="4393"/>
        </w:tabs>
        <w:spacing w:line="600" w:lineRule="auto"/>
        <w:ind w:firstLine="851"/>
        <w:jc w:val="both"/>
        <w:rPr>
          <w:rFonts w:eastAsia="Times New Roman" w:cs="Times New Roman"/>
        </w:rPr>
      </w:pPr>
      <w:r>
        <w:rPr>
          <w:rFonts w:eastAsia="Times New Roman" w:cs="Times New Roman"/>
        </w:rPr>
        <w:lastRenderedPageBreak/>
        <w:t>Μετά το πέρας τη</w:t>
      </w:r>
      <w:r>
        <w:rPr>
          <w:rFonts w:eastAsia="Times New Roman" w:cs="Times New Roman"/>
        </w:rPr>
        <w:t xml:space="preserve">ς ως άνω </w:t>
      </w:r>
      <w:r>
        <w:rPr>
          <w:rFonts w:eastAsia="Times New Roman"/>
        </w:rPr>
        <w:t>διαδικασία</w:t>
      </w:r>
      <w:r>
        <w:rPr>
          <w:rFonts w:eastAsia="Times New Roman" w:cs="Times New Roman"/>
        </w:rPr>
        <w:t xml:space="preserve">ς, ο φάκελος επιστρέφεται στην αρμόδια κτηματική </w:t>
      </w:r>
      <w:r>
        <w:rPr>
          <w:rFonts w:eastAsia="Times New Roman" w:cs="Times New Roman"/>
        </w:rPr>
        <w:t>υπηρεσία</w:t>
      </w:r>
      <w:r>
        <w:rPr>
          <w:rFonts w:eastAsia="Times New Roman" w:cs="Times New Roman"/>
        </w:rPr>
        <w:t xml:space="preserve">. Η απόφαση καθορισμού της οριστικής </w:t>
      </w:r>
      <w:proofErr w:type="spellStart"/>
      <w:r>
        <w:rPr>
          <w:rFonts w:eastAsia="Times New Roman" w:cs="Times New Roman"/>
        </w:rPr>
        <w:t>οριογραμμής</w:t>
      </w:r>
      <w:proofErr w:type="spellEnd"/>
      <w:r>
        <w:rPr>
          <w:rFonts w:eastAsia="Times New Roman" w:cs="Times New Roman"/>
        </w:rPr>
        <w:t xml:space="preserve"> αιγιαλού δημοσιεύεται στην Εφημερίδα της </w:t>
      </w:r>
      <w:r>
        <w:rPr>
          <w:rFonts w:eastAsia="Times New Roman"/>
          <w:bCs/>
        </w:rPr>
        <w:t>Κυβέρνηση</w:t>
      </w:r>
      <w:r>
        <w:rPr>
          <w:rFonts w:eastAsia="Times New Roman" w:cs="Times New Roman"/>
        </w:rPr>
        <w:t xml:space="preserve">ς και επέχει θέση μεταγραφής στα βιβλία μεταγραφών. </w:t>
      </w:r>
    </w:p>
    <w:p w14:paraId="627FC303" w14:textId="77777777" w:rsidR="00536C44" w:rsidRDefault="004B2939">
      <w:pPr>
        <w:tabs>
          <w:tab w:val="left" w:pos="426"/>
          <w:tab w:val="center" w:pos="4393"/>
        </w:tabs>
        <w:spacing w:line="600" w:lineRule="auto"/>
        <w:ind w:firstLine="851"/>
        <w:jc w:val="both"/>
        <w:rPr>
          <w:rFonts w:eastAsia="Times New Roman" w:cs="Times New Roman"/>
        </w:rPr>
      </w:pPr>
      <w:r>
        <w:rPr>
          <w:rFonts w:eastAsia="Times New Roman" w:cs="Times New Roman"/>
          <w:bCs/>
          <w:shd w:val="clear" w:color="auto" w:fill="FFFFFF"/>
        </w:rPr>
        <w:t xml:space="preserve">Επίσης, </w:t>
      </w:r>
      <w:r>
        <w:rPr>
          <w:rFonts w:eastAsia="Times New Roman" w:cs="Times New Roman"/>
        </w:rPr>
        <w:t xml:space="preserve">οι ανωτέρω αποφάσεις σχετικά με τα τεχνικά στοιχεία και τα υπόβαθρα αναρτώνται μόνιμα στην ιστοσελίδα του Υπουργείου Οικονομικών για ενημέρωση του κοινού και σχετική ανακοίνωση για την ανάρτηση τοιχοκολλάται στους χώρους ανακοινώσεων των </w:t>
      </w:r>
      <w:r>
        <w:rPr>
          <w:rFonts w:eastAsia="Times New Roman" w:cs="Times New Roman"/>
        </w:rPr>
        <w:t>αποκεντρωμένων διο</w:t>
      </w:r>
      <w:r>
        <w:rPr>
          <w:rFonts w:eastAsia="Times New Roman" w:cs="Times New Roman"/>
        </w:rPr>
        <w:t>ικήσεων</w:t>
      </w:r>
      <w:r>
        <w:rPr>
          <w:rFonts w:eastAsia="Times New Roman" w:cs="Times New Roman"/>
        </w:rPr>
        <w:t xml:space="preserve">, των </w:t>
      </w:r>
      <w:r>
        <w:rPr>
          <w:rFonts w:eastAsia="Times New Roman" w:cs="Times New Roman"/>
        </w:rPr>
        <w:t xml:space="preserve">περιφερειών </w:t>
      </w:r>
      <w:r>
        <w:rPr>
          <w:rFonts w:eastAsia="Times New Roman" w:cs="Times New Roman"/>
        </w:rPr>
        <w:t xml:space="preserve">και των παράκτιων Δήμων. Αν εξαιρεθούν από την ανάρτηση για λόγους εθνικής ασφάλειας </w:t>
      </w:r>
      <w:r>
        <w:rPr>
          <w:rFonts w:eastAsia="Times New Roman"/>
          <w:bCs/>
        </w:rPr>
        <w:t>συγκεκριμένα</w:t>
      </w:r>
      <w:r>
        <w:rPr>
          <w:rFonts w:eastAsia="Times New Roman" w:cs="Times New Roman"/>
        </w:rPr>
        <w:t xml:space="preserve"> υπόβαθρα, οι έχοντες έννομο συμφέρον μπορούν να λαμβάνουν γνώση της οριστικής </w:t>
      </w:r>
      <w:proofErr w:type="spellStart"/>
      <w:r>
        <w:rPr>
          <w:rFonts w:eastAsia="Times New Roman" w:cs="Times New Roman"/>
        </w:rPr>
        <w:t>οριογραμμής</w:t>
      </w:r>
      <w:proofErr w:type="spellEnd"/>
      <w:r>
        <w:rPr>
          <w:rFonts w:eastAsia="Times New Roman" w:cs="Times New Roman"/>
        </w:rPr>
        <w:t xml:space="preserve"> από την αρμόδια </w:t>
      </w:r>
      <w:r>
        <w:rPr>
          <w:rFonts w:eastAsia="Times New Roman" w:cs="Times New Roman"/>
        </w:rPr>
        <w:t>κτηματική υπηρεσία</w:t>
      </w:r>
      <w:r>
        <w:rPr>
          <w:rFonts w:eastAsia="Times New Roman" w:cs="Times New Roman"/>
        </w:rPr>
        <w:t xml:space="preserve">. </w:t>
      </w:r>
    </w:p>
    <w:p w14:paraId="627FC304" w14:textId="77777777" w:rsidR="00536C44" w:rsidRDefault="004B2939">
      <w:pPr>
        <w:tabs>
          <w:tab w:val="left" w:pos="426"/>
          <w:tab w:val="center" w:pos="4393"/>
        </w:tabs>
        <w:spacing w:line="600" w:lineRule="auto"/>
        <w:ind w:firstLine="851"/>
        <w:jc w:val="both"/>
        <w:rPr>
          <w:rFonts w:eastAsia="Times New Roman" w:cs="Times New Roman"/>
        </w:rPr>
      </w:pPr>
      <w:r>
        <w:rPr>
          <w:rFonts w:eastAsia="Times New Roman" w:cs="Times New Roman"/>
        </w:rPr>
        <w:t>Σημαντ</w:t>
      </w:r>
      <w:r>
        <w:rPr>
          <w:rFonts w:eastAsia="Times New Roman" w:cs="Times New Roman"/>
        </w:rPr>
        <w:t xml:space="preserve">ικό ρόλο παίζουν τα αντικειμενικά στοιχεία βάσει των οποίων διαμορφώνεται η τελική κρίση της </w:t>
      </w:r>
      <w:r>
        <w:rPr>
          <w:rFonts w:eastAsia="Times New Roman" w:cs="Times New Roman"/>
        </w:rPr>
        <w:t>επιτροπής</w:t>
      </w:r>
      <w:r>
        <w:rPr>
          <w:rFonts w:eastAsia="Times New Roman" w:cs="Times New Roman"/>
        </w:rPr>
        <w:t>, η οποία λαμβάνει υπ</w:t>
      </w:r>
      <w:r>
        <w:rPr>
          <w:rFonts w:eastAsia="Times New Roman" w:cs="Times New Roman"/>
        </w:rPr>
        <w:t xml:space="preserve">’ </w:t>
      </w:r>
      <w:proofErr w:type="spellStart"/>
      <w:r>
        <w:rPr>
          <w:rFonts w:eastAsia="Times New Roman" w:cs="Times New Roman"/>
        </w:rPr>
        <w:t>όψιν</w:t>
      </w:r>
      <w:proofErr w:type="spellEnd"/>
      <w:r>
        <w:rPr>
          <w:rFonts w:eastAsia="Times New Roman" w:cs="Times New Roman"/>
        </w:rPr>
        <w:t xml:space="preserve"> </w:t>
      </w:r>
      <w:r>
        <w:rPr>
          <w:rFonts w:eastAsia="Times New Roman" w:cs="Times New Roman"/>
        </w:rPr>
        <w:t xml:space="preserve">της ύστερα από αυτοψία, τις φυσικές και λοιπές ενδείξεις που επηρεάζουν το πλάτος του αιγιαλού και της παραλίας. </w:t>
      </w:r>
    </w:p>
    <w:p w14:paraId="627FC305" w14:textId="77777777" w:rsidR="00536C44" w:rsidRDefault="004B2939">
      <w:pPr>
        <w:tabs>
          <w:tab w:val="left" w:pos="426"/>
          <w:tab w:val="center" w:pos="4393"/>
        </w:tabs>
        <w:spacing w:line="600" w:lineRule="auto"/>
        <w:ind w:firstLine="851"/>
        <w:jc w:val="both"/>
        <w:rPr>
          <w:rFonts w:eastAsia="Times New Roman" w:cs="Times New Roman"/>
        </w:rPr>
      </w:pPr>
      <w:r>
        <w:rPr>
          <w:rFonts w:eastAsia="Times New Roman" w:cs="Times New Roman"/>
        </w:rPr>
        <w:t xml:space="preserve">Ενδεικτικά, </w:t>
      </w:r>
      <w:r>
        <w:rPr>
          <w:rFonts w:eastAsia="Times New Roman" w:cs="Times New Roman"/>
        </w:rPr>
        <w:t xml:space="preserve">λοιπόν, τα στοιχεία καθορισμού του αιγιαλού και της παραλίας </w:t>
      </w:r>
      <w:r>
        <w:rPr>
          <w:rFonts w:eastAsia="Times New Roman"/>
          <w:bCs/>
        </w:rPr>
        <w:t>είναι</w:t>
      </w:r>
      <w:r>
        <w:rPr>
          <w:rFonts w:eastAsia="Times New Roman" w:cs="Times New Roman"/>
        </w:rPr>
        <w:t>: η γεωμορφολογία του εδάφους αναφορικά με κατηγορίες υψηλών και χαμηλών ακτών, η σύστασή του, καθώς και το φυσικό όριο βλάστη</w:t>
      </w:r>
      <w:r>
        <w:rPr>
          <w:rFonts w:eastAsia="Times New Roman" w:cs="Times New Roman"/>
        </w:rPr>
        <w:lastRenderedPageBreak/>
        <w:t>σης, η ύπαρξη, τα όρια και το είδος των παράκτιων φυσικών πόρων,</w:t>
      </w:r>
      <w:r>
        <w:rPr>
          <w:rFonts w:eastAsia="Times New Roman" w:cs="Times New Roman"/>
        </w:rPr>
        <w:t xml:space="preserve"> τα πορίσματα από την εκτίμηση των μετεωρολογικών στοιχείων της περιοχής, η μορφολογία του πυθμένα, ο τομέας ανάπτυξης κυματισμού σε σχέση με το μέτωπο της ακτής, η ύπαρξη τεχνικών έργων στην περιοχή, που νομίμως υφίστανται, οι τυχόν εγκεκριμένες χωροταξικ</w:t>
      </w:r>
      <w:r>
        <w:rPr>
          <w:rFonts w:eastAsia="Times New Roman" w:cs="Times New Roman"/>
        </w:rPr>
        <w:t>ές κατευθύνσεις και χρήσεις γης που επηρεάζουν την παράκτια ζώνη, η ύπαρξη δημοσίων κτημάτων κάθε κατηγορίας που βρίσκονται σε άμεση γειτνίαση με την παράκτια ζώνη, τυχόν υφιστάμενο κτηματολόγιο και η ύπαρξη ευπαθών οικοσυστημάτων και προστατευόμενων περιο</w:t>
      </w:r>
      <w:r>
        <w:rPr>
          <w:rFonts w:eastAsia="Times New Roman" w:cs="Times New Roman"/>
        </w:rPr>
        <w:t xml:space="preserve">χών. </w:t>
      </w:r>
    </w:p>
    <w:p w14:paraId="627FC306" w14:textId="77777777" w:rsidR="00536C44" w:rsidRDefault="004B2939">
      <w:pPr>
        <w:tabs>
          <w:tab w:val="left" w:pos="426"/>
          <w:tab w:val="center" w:pos="4393"/>
        </w:tabs>
        <w:spacing w:line="600" w:lineRule="auto"/>
        <w:ind w:firstLine="851"/>
        <w:jc w:val="both"/>
        <w:rPr>
          <w:rFonts w:eastAsia="Times New Roman" w:cs="Times New Roman"/>
        </w:rPr>
      </w:pPr>
      <w:r>
        <w:rPr>
          <w:rFonts w:eastAsia="Times New Roman" w:cs="Times New Roman"/>
        </w:rPr>
        <w:t xml:space="preserve">Νομίζω ότι μπορώ να σας πω περισσότερα. Αν θέλετε, μπορείτε να δευτερολογήσετε και να συμπληρώσω τα υπόλοιπα. </w:t>
      </w:r>
    </w:p>
    <w:p w14:paraId="627FC307" w14:textId="77777777" w:rsidR="00536C44" w:rsidRDefault="004B2939">
      <w:pPr>
        <w:tabs>
          <w:tab w:val="left" w:pos="426"/>
          <w:tab w:val="center" w:pos="4393"/>
        </w:tabs>
        <w:spacing w:line="600" w:lineRule="auto"/>
        <w:ind w:firstLine="851"/>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Κύριε </w:t>
      </w:r>
      <w:proofErr w:type="spellStart"/>
      <w:r>
        <w:rPr>
          <w:rFonts w:eastAsia="Times New Roman" w:cs="Times New Roman"/>
        </w:rPr>
        <w:t>Κατσίκη</w:t>
      </w:r>
      <w:proofErr w:type="spellEnd"/>
      <w:r>
        <w:rPr>
          <w:rFonts w:eastAsia="Times New Roman" w:cs="Times New Roman"/>
        </w:rPr>
        <w:t xml:space="preserve">, έχετε τον λόγο για να δευτερολογήσετε, αν θέλετε. </w:t>
      </w:r>
    </w:p>
    <w:p w14:paraId="627FC308" w14:textId="77777777" w:rsidR="00536C44" w:rsidRDefault="004B2939">
      <w:pPr>
        <w:tabs>
          <w:tab w:val="left" w:pos="426"/>
          <w:tab w:val="center" w:pos="4393"/>
        </w:tabs>
        <w:spacing w:line="600" w:lineRule="auto"/>
        <w:ind w:firstLine="851"/>
        <w:jc w:val="both"/>
        <w:rPr>
          <w:rFonts w:eastAsia="Times New Roman" w:cs="Times New Roman"/>
        </w:rPr>
      </w:pPr>
      <w:r>
        <w:rPr>
          <w:rFonts w:eastAsia="Times New Roman" w:cs="Times New Roman"/>
          <w:b/>
        </w:rPr>
        <w:t>ΚΩΝΣΤΑΝΤΙΝΟΣ ΚΑΤΣΙΚΗΣ:</w:t>
      </w:r>
      <w:r>
        <w:rPr>
          <w:rFonts w:eastAsia="Times New Roman" w:cs="Times New Roman"/>
        </w:rPr>
        <w:t xml:space="preserve"> Ευχαριστώ, κύρ</w:t>
      </w:r>
      <w:r>
        <w:rPr>
          <w:rFonts w:eastAsia="Times New Roman" w:cs="Times New Roman"/>
        </w:rPr>
        <w:t xml:space="preserve">ιε Πρόεδρε. </w:t>
      </w:r>
    </w:p>
    <w:p w14:paraId="627FC309" w14:textId="77777777" w:rsidR="00536C44" w:rsidRDefault="004B2939">
      <w:pPr>
        <w:tabs>
          <w:tab w:val="left" w:pos="426"/>
          <w:tab w:val="center" w:pos="4393"/>
        </w:tabs>
        <w:spacing w:line="600" w:lineRule="auto"/>
        <w:ind w:firstLine="851"/>
        <w:jc w:val="both"/>
        <w:rPr>
          <w:rFonts w:eastAsia="Times New Roman" w:cs="Times New Roman"/>
        </w:rPr>
      </w:pPr>
      <w:r>
        <w:rPr>
          <w:rFonts w:eastAsia="Times New Roman" w:cs="Times New Roman"/>
        </w:rPr>
        <w:t xml:space="preserve">Κυρία Υπουργέ, συγχωρείστε με, αλλά δεν κατάλαβα, τελικά, εάν όλα αυτά που μας είπατε, τα οποία </w:t>
      </w:r>
      <w:r>
        <w:rPr>
          <w:rFonts w:eastAsia="Times New Roman"/>
          <w:bCs/>
        </w:rPr>
        <w:t>είναι</w:t>
      </w:r>
      <w:r>
        <w:rPr>
          <w:rFonts w:eastAsia="Times New Roman" w:cs="Times New Roman"/>
        </w:rPr>
        <w:t xml:space="preserve"> γνωστά και προκύπτουν από τις διατάξεις του νόμου τις οποίες επικαλεστήκατε, δηλώνουν την απόφασή σας να μην κάνετε δεκτό το αίτημα, όπως </w:t>
      </w:r>
      <w:r>
        <w:rPr>
          <w:rFonts w:eastAsia="Times New Roman" w:cs="Times New Roman"/>
        </w:rPr>
        <w:t>δια</w:t>
      </w:r>
      <w:r>
        <w:rPr>
          <w:rFonts w:eastAsia="Times New Roman" w:cs="Times New Roman"/>
        </w:rPr>
        <w:t>τυπώνεται</w:t>
      </w:r>
      <w:r>
        <w:rPr>
          <w:rFonts w:eastAsia="Times New Roman" w:cs="Times New Roman"/>
        </w:rPr>
        <w:t xml:space="preserve"> </w:t>
      </w:r>
      <w:r>
        <w:rPr>
          <w:rFonts w:eastAsia="Times New Roman" w:cs="Times New Roman"/>
        </w:rPr>
        <w:t>σ</w:t>
      </w:r>
      <w:r>
        <w:rPr>
          <w:rFonts w:eastAsia="Times New Roman" w:cs="Times New Roman"/>
        </w:rPr>
        <w:t xml:space="preserve">την ερώτησή μου, προβάλλοντας αυτά ως επιχειρήματα ότι πρέπει οι διατάξεις του νόμου, για τις οποίες εγώ </w:t>
      </w:r>
      <w:r>
        <w:rPr>
          <w:rFonts w:eastAsia="Times New Roman" w:cs="Times New Roman"/>
        </w:rPr>
        <w:lastRenderedPageBreak/>
        <w:t xml:space="preserve">ζητώ τροποποίηση, να παραμείνουν ως έχουν. Δεν έχω καταλάβει αν αυτό εννοείτε. </w:t>
      </w:r>
    </w:p>
    <w:p w14:paraId="627FC30A" w14:textId="77777777" w:rsidR="00536C44" w:rsidRDefault="004B2939">
      <w:pPr>
        <w:tabs>
          <w:tab w:val="left" w:pos="426"/>
          <w:tab w:val="center" w:pos="4393"/>
        </w:tabs>
        <w:spacing w:line="600" w:lineRule="auto"/>
        <w:ind w:firstLine="851"/>
        <w:jc w:val="both"/>
        <w:rPr>
          <w:rFonts w:eastAsia="Times New Roman" w:cs="Times New Roman"/>
        </w:rPr>
      </w:pPr>
      <w:r>
        <w:rPr>
          <w:rFonts w:eastAsia="Times New Roman" w:cs="Times New Roman"/>
        </w:rPr>
        <w:t xml:space="preserve">Εάν </w:t>
      </w:r>
      <w:r>
        <w:rPr>
          <w:rFonts w:eastAsia="Times New Roman" w:cs="Times New Roman"/>
          <w:bCs/>
          <w:shd w:val="clear" w:color="auto" w:fill="FFFFFF"/>
        </w:rPr>
        <w:t>όμως</w:t>
      </w:r>
      <w:r>
        <w:rPr>
          <w:rFonts w:eastAsia="Times New Roman" w:cs="Times New Roman"/>
        </w:rPr>
        <w:t xml:space="preserve"> αυτό εννοείτε, θέλω να σας πω ότι ο ενδιαφερόμενος,</w:t>
      </w:r>
      <w:r>
        <w:rPr>
          <w:rFonts w:eastAsia="Times New Roman" w:cs="Times New Roman"/>
        </w:rPr>
        <w:t xml:space="preserve"> σε κάθε περίπτωση που </w:t>
      </w:r>
      <w:r>
        <w:rPr>
          <w:rFonts w:eastAsia="Times New Roman"/>
          <w:bCs/>
        </w:rPr>
        <w:t>είναι</w:t>
      </w:r>
      <w:r>
        <w:rPr>
          <w:rFonts w:eastAsia="Times New Roman" w:cs="Times New Roman"/>
        </w:rPr>
        <w:t xml:space="preserve"> και ενιστάμενος, προκειμένου να διορθώσει ενδεχόμενα σφάλματα της απόφασης της μίας και μοναδικής επιτροπής, δεν θα </w:t>
      </w:r>
      <w:r>
        <w:rPr>
          <w:rFonts w:eastAsia="Times New Roman"/>
          <w:bCs/>
        </w:rPr>
        <w:t>έχει</w:t>
      </w:r>
      <w:r>
        <w:rPr>
          <w:rFonts w:eastAsia="Times New Roman" w:cs="Times New Roman"/>
        </w:rPr>
        <w:t xml:space="preserve"> την ευκαιρία να αναφερθεί, να προσφύγει σε επιτροπή δευτέρου βαθμού, για να </w:t>
      </w:r>
      <w:r>
        <w:rPr>
          <w:rFonts w:eastAsia="Times New Roman"/>
          <w:bCs/>
        </w:rPr>
        <w:t>έχει</w:t>
      </w:r>
      <w:r>
        <w:rPr>
          <w:rFonts w:eastAsia="Times New Roman" w:cs="Times New Roman"/>
        </w:rPr>
        <w:t xml:space="preserve"> </w:t>
      </w:r>
      <w:r>
        <w:rPr>
          <w:rFonts w:eastAsia="Times New Roman" w:cs="Times New Roman"/>
        </w:rPr>
        <w:t xml:space="preserve">επίσης </w:t>
      </w:r>
      <w:r>
        <w:rPr>
          <w:rFonts w:eastAsia="Times New Roman" w:cs="Times New Roman"/>
        </w:rPr>
        <w:t>την ευκαιρία να στ</w:t>
      </w:r>
      <w:r>
        <w:rPr>
          <w:rFonts w:eastAsia="Times New Roman" w:cs="Times New Roman"/>
        </w:rPr>
        <w:t xml:space="preserve">οιχειοθετήσει και να αποδείξει το δίκαιό του, στη βάση όχι μόνο νέων στοιχείων που πρέπει να προσκομίσει, όπως λέει ο νόμος, αλλά στη βάση ενδεχομένως και αποδείξεων που να αποδεικνύουν την εσφαλμένη απόφαση της μίας και μοναδικής επιτροπής. </w:t>
      </w:r>
    </w:p>
    <w:p w14:paraId="627FC30B" w14:textId="77777777" w:rsidR="00536C44" w:rsidRDefault="004B2939">
      <w:pPr>
        <w:tabs>
          <w:tab w:val="left" w:pos="426"/>
          <w:tab w:val="center" w:pos="4393"/>
        </w:tabs>
        <w:spacing w:line="600" w:lineRule="auto"/>
        <w:ind w:firstLine="851"/>
        <w:jc w:val="both"/>
        <w:rPr>
          <w:rFonts w:eastAsia="Times New Roman" w:cs="Times New Roman"/>
        </w:rPr>
      </w:pPr>
      <w:r>
        <w:rPr>
          <w:rFonts w:eastAsia="Times New Roman" w:cs="Times New Roman"/>
        </w:rPr>
        <w:t>Ως εκ τούτου,</w:t>
      </w:r>
      <w:r>
        <w:rPr>
          <w:rFonts w:eastAsia="Times New Roman" w:cs="Times New Roman"/>
        </w:rPr>
        <w:t xml:space="preserve"> εγώ θα ήθελα να γνωρίζω εάν και εφόσον προτίθεστε να δημιουργήσετε μια δεύτερη </w:t>
      </w:r>
      <w:r>
        <w:rPr>
          <w:rFonts w:eastAsia="Times New Roman" w:cs="Times New Roman"/>
        </w:rPr>
        <w:t>εξεταστική επιτροπή</w:t>
      </w:r>
      <w:r>
        <w:rPr>
          <w:rFonts w:eastAsia="Times New Roman" w:cs="Times New Roman"/>
        </w:rPr>
        <w:t xml:space="preserve">, δίδοντας το </w:t>
      </w:r>
      <w:r>
        <w:rPr>
          <w:rFonts w:eastAsia="Times New Roman" w:cs="Times New Roman"/>
          <w:bCs/>
          <w:shd w:val="clear" w:color="auto" w:fill="FFFFFF"/>
        </w:rPr>
        <w:t>δικαίωμα</w:t>
      </w:r>
      <w:r>
        <w:rPr>
          <w:rFonts w:eastAsia="Times New Roman" w:cs="Times New Roman"/>
        </w:rPr>
        <w:t xml:space="preserve"> της επανεξέτασης μέσα από αυτή τη δευτεροβάθμια επιτροπή, </w:t>
      </w:r>
      <w:r>
        <w:rPr>
          <w:rFonts w:eastAsia="Times New Roman" w:cs="Times New Roman"/>
        </w:rPr>
        <w:t>και</w:t>
      </w:r>
      <w:r>
        <w:rPr>
          <w:rFonts w:eastAsia="Times New Roman" w:cs="Times New Roman"/>
        </w:rPr>
        <w:t xml:space="preserve"> </w:t>
      </w:r>
      <w:r>
        <w:rPr>
          <w:rFonts w:eastAsia="Times New Roman" w:cs="Times New Roman"/>
        </w:rPr>
        <w:t xml:space="preserve">στον </w:t>
      </w:r>
      <w:r>
        <w:rPr>
          <w:rFonts w:eastAsia="Times New Roman" w:cs="Times New Roman"/>
        </w:rPr>
        <w:t xml:space="preserve">ενιστάμενο </w:t>
      </w:r>
      <w:r>
        <w:rPr>
          <w:rFonts w:eastAsia="Times New Roman" w:cs="Times New Roman"/>
        </w:rPr>
        <w:t xml:space="preserve">την </w:t>
      </w:r>
      <w:r>
        <w:rPr>
          <w:rFonts w:eastAsia="Times New Roman" w:cs="Times New Roman"/>
        </w:rPr>
        <w:t>ευκαιρία να αποδείξει σε άλλα πρόσωπα, που θα στελεχ</w:t>
      </w:r>
      <w:r>
        <w:rPr>
          <w:rFonts w:eastAsia="Times New Roman" w:cs="Times New Roman"/>
        </w:rPr>
        <w:t xml:space="preserve">ώνουν τη δευτεροβάθμια επιτροπή, το δίκαιό του. </w:t>
      </w:r>
    </w:p>
    <w:p w14:paraId="627FC30C" w14:textId="77777777" w:rsidR="00536C44" w:rsidRDefault="004B2939">
      <w:pPr>
        <w:tabs>
          <w:tab w:val="left" w:pos="426"/>
          <w:tab w:val="center" w:pos="4393"/>
        </w:tabs>
        <w:spacing w:line="600" w:lineRule="auto"/>
        <w:ind w:firstLine="851"/>
        <w:jc w:val="both"/>
        <w:rPr>
          <w:rFonts w:eastAsia="Times New Roman" w:cs="Times New Roman"/>
        </w:rPr>
      </w:pPr>
      <w:r>
        <w:rPr>
          <w:rFonts w:eastAsia="Times New Roman" w:cs="Times New Roman"/>
        </w:rPr>
        <w:t xml:space="preserve">Σε ό,τι αφορά αυτό που αρχικά είπατε, ότι δύναται ο Υπουργός να συστήσει επιτροπή, δεν υπόκειται αυτό σε υποχρεωτική </w:t>
      </w:r>
      <w:r>
        <w:rPr>
          <w:rFonts w:eastAsia="Times New Roman"/>
          <w:bCs/>
          <w:shd w:val="clear" w:color="auto" w:fill="FFFFFF"/>
        </w:rPr>
        <w:t>διάταξη</w:t>
      </w:r>
      <w:r>
        <w:rPr>
          <w:rFonts w:eastAsia="Times New Roman" w:cs="Times New Roman"/>
        </w:rPr>
        <w:t xml:space="preserve"> του νόμου, αλλά στην κρίση του Υπουργού, ο οποίος αξιολογεί τα στοιχεία και στελεχ</w:t>
      </w:r>
      <w:r>
        <w:rPr>
          <w:rFonts w:eastAsia="Times New Roman" w:cs="Times New Roman"/>
        </w:rPr>
        <w:t xml:space="preserve">ώνει μια δεύτερη επιτροπή κατά περίπτωση και κατά την κρίση του. </w:t>
      </w:r>
    </w:p>
    <w:p w14:paraId="627FC30D" w14:textId="77777777" w:rsidR="00536C44" w:rsidRDefault="004B2939">
      <w:pPr>
        <w:tabs>
          <w:tab w:val="left" w:pos="426"/>
          <w:tab w:val="center" w:pos="4393"/>
        </w:tabs>
        <w:spacing w:line="600" w:lineRule="auto"/>
        <w:ind w:firstLine="851"/>
        <w:jc w:val="both"/>
        <w:rPr>
          <w:rFonts w:eastAsia="Times New Roman" w:cs="Times New Roman"/>
          <w:szCs w:val="24"/>
        </w:rPr>
      </w:pPr>
      <w:r>
        <w:rPr>
          <w:rFonts w:eastAsia="Times New Roman" w:cs="Times New Roman"/>
        </w:rPr>
        <w:lastRenderedPageBreak/>
        <w:t xml:space="preserve">Ως εκ τούτου, εμείς θα θέλαμε να τονίσουμε ότι εκείνο που ζητάμε </w:t>
      </w:r>
      <w:r>
        <w:rPr>
          <w:rFonts w:eastAsia="Times New Roman"/>
          <w:bCs/>
        </w:rPr>
        <w:t>είναι</w:t>
      </w:r>
      <w:r>
        <w:rPr>
          <w:rFonts w:eastAsia="Times New Roman" w:cs="Times New Roman"/>
        </w:rPr>
        <w:t xml:space="preserve"> η </w:t>
      </w:r>
      <w:r>
        <w:rPr>
          <w:rFonts w:eastAsia="Times New Roman" w:cs="Times New Roman"/>
          <w:bCs/>
          <w:shd w:val="clear" w:color="auto" w:fill="FFFFFF"/>
        </w:rPr>
        <w:t>τροποποίηση</w:t>
      </w:r>
      <w:r>
        <w:rPr>
          <w:rFonts w:eastAsia="Times New Roman" w:cs="Times New Roman"/>
        </w:rPr>
        <w:t xml:space="preserve"> του </w:t>
      </w:r>
      <w:r>
        <w:rPr>
          <w:rFonts w:eastAsia="Times New Roman"/>
        </w:rPr>
        <w:t>άρθρο</w:t>
      </w:r>
      <w:r>
        <w:rPr>
          <w:rFonts w:eastAsia="Times New Roman" w:cs="Times New Roman"/>
        </w:rPr>
        <w:t xml:space="preserve">υ 5 και </w:t>
      </w:r>
      <w:r>
        <w:rPr>
          <w:rFonts w:eastAsia="Times New Roman" w:cs="Times New Roman"/>
          <w:bCs/>
          <w:shd w:val="clear" w:color="auto" w:fill="FFFFFF"/>
        </w:rPr>
        <w:t>ιδιαίτερα</w:t>
      </w:r>
      <w:r>
        <w:rPr>
          <w:rFonts w:eastAsia="Times New Roman" w:cs="Times New Roman"/>
        </w:rPr>
        <w:t xml:space="preserve"> της </w:t>
      </w:r>
      <w:r>
        <w:rPr>
          <w:rFonts w:eastAsia="Times New Roman" w:cs="Times New Roman"/>
          <w:bCs/>
          <w:shd w:val="clear" w:color="auto" w:fill="FFFFFF"/>
        </w:rPr>
        <w:t xml:space="preserve">παραγράφου 9 του νόμου για τον οποίο συζητάμε </w:t>
      </w:r>
      <w:r>
        <w:rPr>
          <w:rFonts w:eastAsia="Times New Roman"/>
          <w:bCs/>
          <w:shd w:val="clear" w:color="auto" w:fill="FFFFFF"/>
        </w:rPr>
        <w:t>–</w:t>
      </w:r>
      <w:r>
        <w:rPr>
          <w:rFonts w:eastAsia="Times New Roman" w:cs="Times New Roman"/>
          <w:bCs/>
          <w:shd w:val="clear" w:color="auto" w:fill="FFFFFF"/>
        </w:rPr>
        <w:t xml:space="preserve">εν </w:t>
      </w:r>
      <w:r>
        <w:rPr>
          <w:rFonts w:eastAsia="Times New Roman" w:cs="Times New Roman"/>
          <w:szCs w:val="24"/>
        </w:rPr>
        <w:t xml:space="preserve">προκειμένω τον </w:t>
      </w:r>
      <w:r>
        <w:rPr>
          <w:rFonts w:eastAsia="Times New Roman" w:cs="Times New Roman"/>
          <w:szCs w:val="24"/>
        </w:rPr>
        <w:t>ν.2971/2001</w:t>
      </w:r>
      <w:r>
        <w:rPr>
          <w:rFonts w:eastAsia="Times New Roman"/>
          <w:szCs w:val="24"/>
        </w:rPr>
        <w:t>–</w:t>
      </w:r>
      <w:r>
        <w:rPr>
          <w:rFonts w:eastAsia="Times New Roman" w:cs="Times New Roman"/>
          <w:szCs w:val="24"/>
        </w:rPr>
        <w:t xml:space="preserve"> προκειμένου να δημιουργηθεί δευτεροβάθμια επιτροπή, η οποία θα εξετάζει τα θέματα επανακαθορισμού αιγιαλού ή παλαιού αιγιαλού.</w:t>
      </w:r>
    </w:p>
    <w:p w14:paraId="627FC30E" w14:textId="77777777" w:rsidR="00536C44" w:rsidRDefault="004B2939">
      <w:pPr>
        <w:spacing w:line="600" w:lineRule="auto"/>
        <w:ind w:firstLine="720"/>
        <w:jc w:val="both"/>
        <w:rPr>
          <w:rFonts w:eastAsia="Times New Roman" w:cs="Times New Roman"/>
        </w:rPr>
      </w:pPr>
      <w:r>
        <w:rPr>
          <w:rFonts w:eastAsia="Times New Roman" w:cs="Times New Roman"/>
          <w:szCs w:val="24"/>
        </w:rPr>
        <w:t>Ευχαριστώ.</w:t>
      </w:r>
    </w:p>
    <w:p w14:paraId="627FC30F" w14:textId="77777777" w:rsidR="00536C44" w:rsidRDefault="004B293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κυρία Υπουργέ, έχετε τον λόγο και πάλι.</w:t>
      </w:r>
    </w:p>
    <w:p w14:paraId="627FC310" w14:textId="77777777" w:rsidR="00536C44" w:rsidRDefault="004B2939">
      <w:pPr>
        <w:spacing w:line="600" w:lineRule="auto"/>
        <w:ind w:firstLine="720"/>
        <w:jc w:val="both"/>
        <w:rPr>
          <w:rFonts w:eastAsia="Times New Roman" w:cs="Times New Roman"/>
          <w:szCs w:val="24"/>
        </w:rPr>
      </w:pPr>
      <w:r>
        <w:rPr>
          <w:rFonts w:eastAsia="Times New Roman" w:cs="Times New Roman"/>
          <w:b/>
          <w:szCs w:val="24"/>
        </w:rPr>
        <w:t>ΑΙΚΑΤΕΡΙΝΗ ΠΑΠΑΝΑΤΣ</w:t>
      </w:r>
      <w:r>
        <w:rPr>
          <w:rFonts w:eastAsia="Times New Roman" w:cs="Times New Roman"/>
          <w:b/>
          <w:szCs w:val="24"/>
        </w:rPr>
        <w:t xml:space="preserve">ΙΟΥ (Υφυπουργός Οικονομικών): </w:t>
      </w:r>
      <w:r>
        <w:rPr>
          <w:rFonts w:eastAsia="Times New Roman" w:cs="Times New Roman"/>
          <w:szCs w:val="24"/>
        </w:rPr>
        <w:t>Με τον ν.4</w:t>
      </w:r>
      <w:r>
        <w:rPr>
          <w:rFonts w:eastAsia="Times New Roman" w:cs="Times New Roman"/>
          <w:szCs w:val="24"/>
        </w:rPr>
        <w:t>2</w:t>
      </w:r>
      <w:r>
        <w:rPr>
          <w:rFonts w:eastAsia="Times New Roman" w:cs="Times New Roman"/>
          <w:szCs w:val="24"/>
        </w:rPr>
        <w:t>81/2014 άρθρο 11 παρ</w:t>
      </w:r>
      <w:r>
        <w:rPr>
          <w:rFonts w:eastAsia="Times New Roman" w:cs="Times New Roman"/>
          <w:szCs w:val="24"/>
        </w:rPr>
        <w:t>άγραφος</w:t>
      </w:r>
      <w:r>
        <w:rPr>
          <w:rFonts w:eastAsia="Times New Roman" w:cs="Times New Roman"/>
          <w:szCs w:val="24"/>
        </w:rPr>
        <w:t xml:space="preserve"> 5 καταργήθηκε το άρθρο 5 του ν.2971/2001, εκτός της παραγράφου 4 και του τελευταίου εδαφίου της παραγράφου 9</w:t>
      </w:r>
      <w:r>
        <w:rPr>
          <w:rFonts w:eastAsia="Times New Roman" w:cs="Times New Roman"/>
          <w:szCs w:val="24"/>
        </w:rPr>
        <w:t>,</w:t>
      </w:r>
      <w:r>
        <w:rPr>
          <w:rFonts w:eastAsia="Times New Roman" w:cs="Times New Roman"/>
          <w:szCs w:val="24"/>
        </w:rPr>
        <w:t xml:space="preserve"> τα οποία προστίθενται σαν παρ</w:t>
      </w:r>
      <w:r>
        <w:rPr>
          <w:rFonts w:eastAsia="Times New Roman" w:cs="Times New Roman"/>
          <w:szCs w:val="24"/>
        </w:rPr>
        <w:t>άγραφος</w:t>
      </w:r>
      <w:r>
        <w:rPr>
          <w:rFonts w:eastAsia="Times New Roman" w:cs="Times New Roman"/>
          <w:szCs w:val="24"/>
        </w:rPr>
        <w:t xml:space="preserve"> 3 στο νέο άρθρο 7Α: «Σε περίπτωση εσφαλμ</w:t>
      </w:r>
      <w:r>
        <w:rPr>
          <w:rFonts w:eastAsia="Times New Roman" w:cs="Times New Roman"/>
          <w:szCs w:val="24"/>
        </w:rPr>
        <w:t xml:space="preserve">ένου καθορισμού της </w:t>
      </w:r>
      <w:proofErr w:type="spellStart"/>
      <w:r>
        <w:rPr>
          <w:rFonts w:eastAsia="Times New Roman" w:cs="Times New Roman"/>
          <w:szCs w:val="24"/>
        </w:rPr>
        <w:t>οριογραμμής</w:t>
      </w:r>
      <w:proofErr w:type="spellEnd"/>
      <w:r>
        <w:rPr>
          <w:rFonts w:eastAsia="Times New Roman" w:cs="Times New Roman"/>
          <w:szCs w:val="24"/>
        </w:rPr>
        <w:t xml:space="preserve"> αιγιαλού, παραλίας ή παλαιού αιγιαλού, καθώς και μεταβολή της ακτογραμμής λόγω </w:t>
      </w:r>
      <w:proofErr w:type="spellStart"/>
      <w:r>
        <w:rPr>
          <w:rFonts w:eastAsia="Times New Roman" w:cs="Times New Roman"/>
          <w:szCs w:val="24"/>
        </w:rPr>
        <w:t>νομίμων</w:t>
      </w:r>
      <w:proofErr w:type="spellEnd"/>
      <w:r>
        <w:rPr>
          <w:rFonts w:eastAsia="Times New Roman" w:cs="Times New Roman"/>
          <w:szCs w:val="24"/>
        </w:rPr>
        <w:t xml:space="preserve"> τεχνικών έργων ή φυσικών αιτίων</w:t>
      </w:r>
      <w:r>
        <w:rPr>
          <w:rFonts w:eastAsia="Times New Roman" w:cs="Times New Roman"/>
          <w:szCs w:val="24"/>
        </w:rPr>
        <w:t>,</w:t>
      </w:r>
      <w:r>
        <w:rPr>
          <w:rFonts w:eastAsia="Times New Roman" w:cs="Times New Roman"/>
          <w:szCs w:val="24"/>
        </w:rPr>
        <w:t xml:space="preserve"> επιτρέπεται ο επανακαθορισμός από την </w:t>
      </w:r>
      <w:r>
        <w:rPr>
          <w:rFonts w:eastAsia="Times New Roman" w:cs="Times New Roman"/>
          <w:szCs w:val="24"/>
        </w:rPr>
        <w:t>επιτροπή</w:t>
      </w:r>
      <w:r>
        <w:rPr>
          <w:rFonts w:eastAsia="Times New Roman" w:cs="Times New Roman"/>
          <w:szCs w:val="24"/>
        </w:rPr>
        <w:t>, είτε αυτεπαγγέλτως είτε μετά από αίτηση κάθε ενδιαφερόμε</w:t>
      </w:r>
      <w:r>
        <w:rPr>
          <w:rFonts w:eastAsia="Times New Roman" w:cs="Times New Roman"/>
          <w:szCs w:val="24"/>
        </w:rPr>
        <w:t xml:space="preserve">νου και προσκόμιση εκ μέρους του φακέλου με πλήρη στοιχεία που να αποδεικνύουν το σφάλμα του πρώτου καθορισμού στην αρμόδια </w:t>
      </w:r>
      <w:r>
        <w:rPr>
          <w:rFonts w:eastAsia="Times New Roman" w:cs="Times New Roman"/>
          <w:szCs w:val="24"/>
        </w:rPr>
        <w:t>κτηματική υπηρεσία</w:t>
      </w:r>
      <w:r>
        <w:rPr>
          <w:rFonts w:eastAsia="Times New Roman" w:cs="Times New Roman"/>
          <w:szCs w:val="24"/>
        </w:rPr>
        <w:t xml:space="preserve">, η οποία προωθεί τον ολοκληρωμένο φάκελο στην αρμόδια </w:t>
      </w:r>
      <w:r>
        <w:rPr>
          <w:rFonts w:eastAsia="Times New Roman" w:cs="Times New Roman"/>
          <w:szCs w:val="24"/>
        </w:rPr>
        <w:t>επιτροπή</w:t>
      </w:r>
      <w:r>
        <w:rPr>
          <w:rFonts w:eastAsia="Times New Roman" w:cs="Times New Roman"/>
          <w:szCs w:val="24"/>
        </w:rPr>
        <w:t>».</w:t>
      </w:r>
    </w:p>
    <w:p w14:paraId="627FC311"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lastRenderedPageBreak/>
        <w:t>Ως εκ τούτου, η κρίση της επιτροπής στηρίζεται κ</w:t>
      </w:r>
      <w:r>
        <w:rPr>
          <w:rFonts w:eastAsia="Times New Roman" w:cs="Times New Roman"/>
          <w:szCs w:val="24"/>
        </w:rPr>
        <w:t>υρίως σε νέα στοιχεία που δύναται να ληφθούν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 xml:space="preserve">ακόμη και αυτεπαγγέλτως και δεν περιορίζεται στην απόφασή της από τη διατυπωθείσα αρχική κρίση της. </w:t>
      </w:r>
    </w:p>
    <w:p w14:paraId="627FC312"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Εν τούτοις</w:t>
      </w:r>
      <w:r>
        <w:rPr>
          <w:rFonts w:eastAsia="Times New Roman" w:cs="Times New Roman"/>
          <w:szCs w:val="24"/>
        </w:rPr>
        <w:t>,</w:t>
      </w:r>
      <w:r>
        <w:rPr>
          <w:rFonts w:eastAsia="Times New Roman" w:cs="Times New Roman"/>
          <w:szCs w:val="24"/>
        </w:rPr>
        <w:t xml:space="preserve"> προς το σκοπό της μέγιστης δυνατής προστασίας των πολιτών, σε συνάρτηση με το δημόσιο συμ</w:t>
      </w:r>
      <w:r>
        <w:rPr>
          <w:rFonts w:eastAsia="Times New Roman" w:cs="Times New Roman"/>
          <w:szCs w:val="24"/>
        </w:rPr>
        <w:t xml:space="preserve">φέρον, το αίτημά σας θα τεθεί ενώπιον της αρμόδιας </w:t>
      </w:r>
      <w:r>
        <w:rPr>
          <w:rFonts w:eastAsia="Times New Roman" w:cs="Times New Roman"/>
          <w:szCs w:val="24"/>
        </w:rPr>
        <w:t xml:space="preserve">επιτροπής </w:t>
      </w:r>
      <w:r>
        <w:rPr>
          <w:rFonts w:eastAsia="Times New Roman" w:cs="Times New Roman"/>
          <w:szCs w:val="24"/>
        </w:rPr>
        <w:t>που πρόκειται να συγκροτηθεί</w:t>
      </w:r>
      <w:r>
        <w:rPr>
          <w:rFonts w:eastAsia="Times New Roman" w:cs="Times New Roman"/>
          <w:szCs w:val="24"/>
        </w:rPr>
        <w:t>,</w:t>
      </w:r>
      <w:r>
        <w:rPr>
          <w:rFonts w:eastAsia="Times New Roman" w:cs="Times New Roman"/>
          <w:szCs w:val="24"/>
        </w:rPr>
        <w:t xml:space="preserve"> με σκοπό την επανεξέταση του νομοθετικού πλαισίου που αφορά τα θέματα αιγιαλού και παραλίας και υπάρχει πρόθεση να προχωρήσει στη σύσταση της δεύτερης επιτροπής. </w:t>
      </w:r>
    </w:p>
    <w:p w14:paraId="627FC313" w14:textId="77777777" w:rsidR="00536C44" w:rsidRDefault="004B2939">
      <w:pPr>
        <w:spacing w:line="600" w:lineRule="auto"/>
        <w:ind w:firstLine="720"/>
        <w:jc w:val="both"/>
        <w:rPr>
          <w:rFonts w:eastAsia="Times New Roman" w:cs="Times New Roman"/>
          <w:szCs w:val="24"/>
        </w:rPr>
      </w:pPr>
      <w:r>
        <w:rPr>
          <w:rFonts w:eastAsia="Times New Roman" w:cs="Times New Roman"/>
          <w:b/>
          <w:szCs w:val="24"/>
        </w:rPr>
        <w:t>ΚΩ</w:t>
      </w:r>
      <w:r>
        <w:rPr>
          <w:rFonts w:eastAsia="Times New Roman" w:cs="Times New Roman"/>
          <w:b/>
          <w:szCs w:val="24"/>
        </w:rPr>
        <w:t xml:space="preserve">ΝΣΤΑΝΤΙΝΟΣ ΚΑΤΣΙΚΗΣ: </w:t>
      </w:r>
      <w:r>
        <w:rPr>
          <w:rFonts w:eastAsia="Times New Roman" w:cs="Times New Roman"/>
          <w:szCs w:val="24"/>
        </w:rPr>
        <w:t>Σας ευχαριστώ πολύ.</w:t>
      </w:r>
    </w:p>
    <w:p w14:paraId="627FC314" w14:textId="77777777" w:rsidR="00536C44" w:rsidRDefault="004B293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Κύριοι συνάδελφοι, σας έχουν διανεμηθεί τα Πρακτικά της Δευτέρας 28 Νοεμβρίου 2016, της Τρίτης 29 Νοεμβρίου 2016 και της Τετάρτης 30 Νοεμβρίου 2016 και ερωτάται το Σώμα αν τα επικ</w:t>
      </w:r>
      <w:r>
        <w:rPr>
          <w:rFonts w:eastAsia="Times New Roman" w:cs="Times New Roman"/>
          <w:szCs w:val="24"/>
        </w:rPr>
        <w:t xml:space="preserve">υρώνει. </w:t>
      </w:r>
    </w:p>
    <w:p w14:paraId="627FC315" w14:textId="77777777" w:rsidR="00536C44" w:rsidRDefault="004B2939">
      <w:pPr>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 xml:space="preserve">ΒΟΥΛΕΥΤΕΣ: </w:t>
      </w:r>
      <w:r>
        <w:rPr>
          <w:rFonts w:eastAsia="Times New Roman" w:cs="Times New Roman"/>
          <w:szCs w:val="24"/>
        </w:rPr>
        <w:t>Μάλιστα, μάλιστα.</w:t>
      </w:r>
    </w:p>
    <w:p w14:paraId="627FC316" w14:textId="77777777" w:rsidR="00536C44" w:rsidRDefault="004B293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Συνεπώς τα Πρακτικά της Δευτέρας 28 Νοεμβρίου 2016</w:t>
      </w:r>
      <w:r>
        <w:rPr>
          <w:rFonts w:eastAsia="Times New Roman" w:cs="Times New Roman"/>
          <w:szCs w:val="24"/>
        </w:rPr>
        <w:t>,</w:t>
      </w:r>
      <w:r>
        <w:rPr>
          <w:rFonts w:eastAsia="Times New Roman" w:cs="Times New Roman"/>
          <w:szCs w:val="24"/>
        </w:rPr>
        <w:t xml:space="preserve"> της Τρίτης 29 Νοεμβρίου 2016 και της Τετάρτης 30 Νοεμβρίου 2016 επικυρώθηκαν. </w:t>
      </w:r>
    </w:p>
    <w:p w14:paraId="627FC317"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λοκληρώθηκε η συζήτηση των επικαίρων ερωτήσεων. </w:t>
      </w:r>
    </w:p>
    <w:p w14:paraId="627FC318" w14:textId="77777777" w:rsidR="00536C44" w:rsidRDefault="004B293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δέχεστε </w:t>
      </w:r>
      <w:r>
        <w:rPr>
          <w:rFonts w:eastAsia="Times New Roman" w:cs="Times New Roman"/>
          <w:szCs w:val="24"/>
        </w:rPr>
        <w:t>στο σημείο αυτό να λύσουμε τη συνεδρίαση;</w:t>
      </w:r>
    </w:p>
    <w:p w14:paraId="627FC319" w14:textId="77777777" w:rsidR="00536C44" w:rsidRDefault="004B2939">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627FC31A" w14:textId="77777777" w:rsidR="00536C44" w:rsidRDefault="004B293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Με τη συναίνεση του Σώματος και ώρα 10.</w:t>
      </w:r>
      <w:r>
        <w:rPr>
          <w:rFonts w:eastAsia="Times New Roman" w:cs="Times New Roman"/>
          <w:szCs w:val="24"/>
        </w:rPr>
        <w:t xml:space="preserve">52΄ </w:t>
      </w:r>
      <w:proofErr w:type="spellStart"/>
      <w:r>
        <w:rPr>
          <w:rFonts w:eastAsia="Times New Roman" w:cs="Times New Roman"/>
          <w:szCs w:val="24"/>
        </w:rPr>
        <w:t>λύεται</w:t>
      </w:r>
      <w:proofErr w:type="spellEnd"/>
      <w:r>
        <w:rPr>
          <w:rFonts w:eastAsia="Times New Roman" w:cs="Times New Roman"/>
          <w:szCs w:val="24"/>
        </w:rPr>
        <w:t xml:space="preserve"> η συ</w:t>
      </w:r>
      <w:r>
        <w:rPr>
          <w:rFonts w:eastAsia="Times New Roman" w:cs="Times New Roman"/>
          <w:szCs w:val="24"/>
        </w:rPr>
        <w:t>νεδρίαση για τη Δευτέρα 30 Ιανουαρίου 2017 και ώρα 17.00΄, με αντικείμενο εργασιών του Σώματος κοινοβουλευτικό έλεγχο: α) συζήτηση επικαίρων ερωτήσεων και β) συζήτηση επίκαιρης επερώτησης, σύμφωνα με την ημερήσια διάταξη που έχει διανεμηθεί.</w:t>
      </w:r>
    </w:p>
    <w:p w14:paraId="627FC31B" w14:textId="77777777" w:rsidR="00536C44" w:rsidRDefault="004B2939">
      <w:pPr>
        <w:spacing w:line="600" w:lineRule="auto"/>
        <w:ind w:firstLine="720"/>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ΟΙ ΓΡΑΜΜΑΤΕΙΣ</w:t>
      </w:r>
    </w:p>
    <w:p w14:paraId="627FC31C" w14:textId="77777777" w:rsidR="00536C44" w:rsidRDefault="00536C44">
      <w:pPr>
        <w:spacing w:line="600" w:lineRule="auto"/>
        <w:ind w:firstLine="720"/>
        <w:jc w:val="both"/>
        <w:rPr>
          <w:rFonts w:eastAsia="Times New Roman" w:cs="Times New Roman"/>
          <w:szCs w:val="24"/>
        </w:rPr>
      </w:pPr>
    </w:p>
    <w:sectPr w:rsidR="00536C4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bQUQnE4oIXtovUQJOQwfg0GBiQg=" w:salt="/Fc85wZ78ZpLTd/L8Yndn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C44"/>
    <w:rsid w:val="004B2939"/>
    <w:rsid w:val="00536C44"/>
    <w:rsid w:val="0068776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FC277"/>
  <w15:docId w15:val="{EAC039F9-F9C3-4AB0-B929-DAD4FFCEB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8474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847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389</MetadataID>
    <Session xmlns="641f345b-441b-4b81-9152-adc2e73ba5e1">Β´</Session>
    <Date xmlns="641f345b-441b-4b81-9152-adc2e73ba5e1">2017-01-26T22:00:00+00:00</Date>
    <Status xmlns="641f345b-441b-4b81-9152-adc2e73ba5e1">
      <Url>http://srv-sp1/praktika/Lists/Incoming_Metadata/EditForm.aspx?ID=389&amp;Source=/praktika/Recordings_Library/Forms/AllItems.aspx</Url>
      <Description>Δημοσιεύτηκε</Description>
    </Status>
    <Meeting xmlns="641f345b-441b-4b81-9152-adc2e73ba5e1">ΞΓ´</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FF0DF2-B2AD-4265-8F79-DFA96CD31B43}">
  <ds:schemaRefs>
    <ds:schemaRef ds:uri="http://schemas.microsoft.com/sharepoint/v3/contenttype/forms"/>
  </ds:schemaRefs>
</ds:datastoreItem>
</file>

<file path=customXml/itemProps2.xml><?xml version="1.0" encoding="utf-8"?>
<ds:datastoreItem xmlns:ds="http://schemas.openxmlformats.org/officeDocument/2006/customXml" ds:itemID="{E681488C-D103-45E5-B834-E12C12B670B6}">
  <ds:schemaRefs>
    <ds:schemaRef ds:uri="641f345b-441b-4b81-9152-adc2e73ba5e1"/>
    <ds:schemaRef ds:uri="http://schemas.microsoft.com/office/2006/documentManagement/types"/>
    <ds:schemaRef ds:uri="http://purl.org/dc/elements/1.1/"/>
    <ds:schemaRef ds:uri="http://www.w3.org/XML/1998/namespace"/>
    <ds:schemaRef ds:uri="http://schemas.microsoft.com/office/infopath/2007/PartnerControls"/>
    <ds:schemaRef ds:uri="http://purl.org/dc/dcmitype/"/>
    <ds:schemaRef ds:uri="http://purl.org/dc/term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66F2678A-1D16-4941-B3DB-4D700B2CD7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6824</Words>
  <Characters>36853</Characters>
  <Application>Microsoft Office Word</Application>
  <DocSecurity>0</DocSecurity>
  <Lines>307</Lines>
  <Paragraphs>87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2017-02-03T08:19:00Z</dcterms:created>
  <dcterms:modified xsi:type="dcterms:W3CDTF">2017-02-03T08:19:00Z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