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CDE8E" w14:textId="77777777" w:rsidR="00405E19" w:rsidRPr="00405E19" w:rsidRDefault="00405E19" w:rsidP="00405E19">
      <w:pPr>
        <w:spacing w:after="200" w:line="360" w:lineRule="auto"/>
        <w:rPr>
          <w:ins w:id="0" w:author="Φλούδα Χριστίνα" w:date="2018-10-02T20:36:00Z"/>
          <w:rFonts w:eastAsia="Times New Roman"/>
          <w:szCs w:val="24"/>
          <w:lang w:eastAsia="en-US"/>
        </w:rPr>
      </w:pPr>
      <w:bookmarkStart w:id="1" w:name="_GoBack"/>
      <w:bookmarkEnd w:id="1"/>
      <w:ins w:id="2" w:author="Φλούδα Χριστίνα" w:date="2018-10-02T20:36:00Z">
        <w:r w:rsidRPr="00405E1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DE2B020" w14:textId="77777777" w:rsidR="00405E19" w:rsidRPr="00405E19" w:rsidRDefault="00405E19" w:rsidP="00405E19">
      <w:pPr>
        <w:spacing w:after="200" w:line="360" w:lineRule="auto"/>
        <w:rPr>
          <w:ins w:id="3" w:author="Φλούδα Χριστίνα" w:date="2018-10-02T20:36:00Z"/>
          <w:rFonts w:eastAsia="Times New Roman"/>
          <w:szCs w:val="24"/>
          <w:lang w:eastAsia="en-US"/>
        </w:rPr>
      </w:pPr>
    </w:p>
    <w:p w14:paraId="4C8B7A7D" w14:textId="77777777" w:rsidR="00405E19" w:rsidRPr="00405E19" w:rsidRDefault="00405E19" w:rsidP="00405E19">
      <w:pPr>
        <w:spacing w:after="200" w:line="360" w:lineRule="auto"/>
        <w:rPr>
          <w:ins w:id="4" w:author="Φλούδα Χριστίνα" w:date="2018-10-02T20:36:00Z"/>
          <w:rFonts w:eastAsia="Times New Roman"/>
          <w:szCs w:val="24"/>
          <w:lang w:eastAsia="en-US"/>
        </w:rPr>
      </w:pPr>
      <w:ins w:id="5" w:author="Φλούδα Χριστίνα" w:date="2018-10-02T20:36:00Z">
        <w:r w:rsidRPr="00405E19">
          <w:rPr>
            <w:rFonts w:eastAsia="Times New Roman"/>
            <w:szCs w:val="24"/>
            <w:lang w:eastAsia="en-US"/>
          </w:rPr>
          <w:t>ΠΙΝΑΚΑΣ ΠΕΡΙΕΧΟΜΕΝΩΝ</w:t>
        </w:r>
      </w:ins>
    </w:p>
    <w:p w14:paraId="1DE6F676" w14:textId="77777777" w:rsidR="00405E19" w:rsidRPr="00405E19" w:rsidRDefault="00405E19" w:rsidP="00405E19">
      <w:pPr>
        <w:spacing w:after="200" w:line="360" w:lineRule="auto"/>
        <w:rPr>
          <w:ins w:id="6" w:author="Φλούδα Χριστίνα" w:date="2018-10-02T20:36:00Z"/>
          <w:rFonts w:eastAsia="Times New Roman"/>
          <w:szCs w:val="24"/>
          <w:lang w:eastAsia="en-US"/>
        </w:rPr>
      </w:pPr>
      <w:ins w:id="7" w:author="Φλούδα Χριστίνα" w:date="2018-10-02T20:36:00Z">
        <w:r w:rsidRPr="00405E19">
          <w:rPr>
            <w:rFonts w:eastAsia="Times New Roman"/>
            <w:szCs w:val="24"/>
            <w:lang w:eastAsia="en-US"/>
          </w:rPr>
          <w:t xml:space="preserve">ΙΖ’ ΠΕΡΙΟΔΟΣ </w:t>
        </w:r>
      </w:ins>
    </w:p>
    <w:p w14:paraId="4089D9AB" w14:textId="77777777" w:rsidR="00405E19" w:rsidRPr="00405E19" w:rsidRDefault="00405E19" w:rsidP="00405E19">
      <w:pPr>
        <w:spacing w:after="200" w:line="360" w:lineRule="auto"/>
        <w:rPr>
          <w:ins w:id="8" w:author="Φλούδα Χριστίνα" w:date="2018-10-02T20:36:00Z"/>
          <w:rFonts w:eastAsia="Times New Roman"/>
          <w:szCs w:val="24"/>
          <w:lang w:eastAsia="en-US"/>
        </w:rPr>
      </w:pPr>
      <w:ins w:id="9" w:author="Φλούδα Χριστίνα" w:date="2018-10-02T20:36:00Z">
        <w:r w:rsidRPr="00405E19">
          <w:rPr>
            <w:rFonts w:eastAsia="Times New Roman"/>
            <w:szCs w:val="24"/>
            <w:lang w:eastAsia="en-US"/>
          </w:rPr>
          <w:t>ΠΡΟΕΔΡΕΥΟΜΕΝΗΣ ΚΟΙΝΟΒΟΥΛΕΥΤΙΚΗΣ ΔΗΜΟΚΡΑΤΙΑΣ</w:t>
        </w:r>
      </w:ins>
    </w:p>
    <w:p w14:paraId="037055EF" w14:textId="77777777" w:rsidR="00405E19" w:rsidRPr="00405E19" w:rsidRDefault="00405E19" w:rsidP="00405E19">
      <w:pPr>
        <w:spacing w:after="200" w:line="360" w:lineRule="auto"/>
        <w:rPr>
          <w:ins w:id="10" w:author="Φλούδα Χριστίνα" w:date="2018-10-02T20:36:00Z"/>
          <w:rFonts w:eastAsia="Times New Roman"/>
          <w:szCs w:val="24"/>
          <w:lang w:eastAsia="en-US"/>
        </w:rPr>
      </w:pPr>
      <w:ins w:id="11" w:author="Φλούδα Χριστίνα" w:date="2018-10-02T20:36:00Z">
        <w:r w:rsidRPr="00405E19">
          <w:rPr>
            <w:rFonts w:eastAsia="Times New Roman"/>
            <w:szCs w:val="24"/>
            <w:lang w:eastAsia="en-US"/>
          </w:rPr>
          <w:t>ΣΥΝΟΔΟΣ Γ΄</w:t>
        </w:r>
      </w:ins>
    </w:p>
    <w:p w14:paraId="079D5904" w14:textId="77777777" w:rsidR="00405E19" w:rsidRPr="00405E19" w:rsidRDefault="00405E19" w:rsidP="00405E19">
      <w:pPr>
        <w:spacing w:after="200" w:line="360" w:lineRule="auto"/>
        <w:rPr>
          <w:ins w:id="12" w:author="Φλούδα Χριστίνα" w:date="2018-10-02T20:36:00Z"/>
          <w:rFonts w:eastAsia="Times New Roman"/>
          <w:szCs w:val="24"/>
          <w:lang w:eastAsia="en-US"/>
        </w:rPr>
      </w:pPr>
      <w:ins w:id="13" w:author="Φλούδα Χριστίνα" w:date="2018-10-02T20:36:00Z">
        <w:r w:rsidRPr="00405E19">
          <w:rPr>
            <w:rFonts w:eastAsia="Times New Roman"/>
            <w:szCs w:val="24"/>
            <w:lang w:eastAsia="en-US"/>
          </w:rPr>
          <w:t>ΤΜΗΜΑ ΔΙΑΚΟΠΗΣ ΕΡΓΑΣΙΩΝ ΤΗΣ ΒΟΥΛΗΣ</w:t>
        </w:r>
      </w:ins>
    </w:p>
    <w:p w14:paraId="3A6CA1DB" w14:textId="77777777" w:rsidR="00405E19" w:rsidRPr="00405E19" w:rsidRDefault="00405E19" w:rsidP="00405E19">
      <w:pPr>
        <w:spacing w:after="200" w:line="360" w:lineRule="auto"/>
        <w:rPr>
          <w:ins w:id="14" w:author="Φλούδα Χριστίνα" w:date="2018-10-02T20:36:00Z"/>
          <w:rFonts w:eastAsia="Times New Roman"/>
          <w:szCs w:val="24"/>
          <w:lang w:eastAsia="en-US"/>
        </w:rPr>
      </w:pPr>
    </w:p>
    <w:p w14:paraId="748A1942" w14:textId="77777777" w:rsidR="00405E19" w:rsidRPr="00405E19" w:rsidRDefault="00405E19" w:rsidP="00405E19">
      <w:pPr>
        <w:spacing w:after="200" w:line="360" w:lineRule="auto"/>
        <w:rPr>
          <w:ins w:id="15" w:author="Φλούδα Χριστίνα" w:date="2018-10-02T20:36:00Z"/>
          <w:rFonts w:eastAsia="Times New Roman"/>
          <w:szCs w:val="24"/>
          <w:lang w:eastAsia="en-US"/>
        </w:rPr>
      </w:pPr>
      <w:ins w:id="16" w:author="Φλούδα Χριστίνα" w:date="2018-10-02T20:36:00Z">
        <w:r w:rsidRPr="00405E19">
          <w:rPr>
            <w:rFonts w:eastAsia="Times New Roman"/>
            <w:szCs w:val="24"/>
            <w:lang w:eastAsia="en-US"/>
          </w:rPr>
          <w:t>ΣΥΝΕΔΡΙΑΣΗ ΙΖ΄</w:t>
        </w:r>
      </w:ins>
    </w:p>
    <w:p w14:paraId="70F7FCD9" w14:textId="77777777" w:rsidR="00405E19" w:rsidRPr="00405E19" w:rsidRDefault="00405E19" w:rsidP="00405E19">
      <w:pPr>
        <w:spacing w:after="200" w:line="360" w:lineRule="auto"/>
        <w:rPr>
          <w:ins w:id="17" w:author="Φλούδα Χριστίνα" w:date="2018-10-02T20:36:00Z"/>
          <w:rFonts w:eastAsia="Times New Roman"/>
          <w:szCs w:val="24"/>
          <w:lang w:eastAsia="en-US"/>
        </w:rPr>
      </w:pPr>
      <w:ins w:id="18" w:author="Φλούδα Χριστίνα" w:date="2018-10-02T20:36:00Z">
        <w:r w:rsidRPr="00405E19">
          <w:rPr>
            <w:rFonts w:eastAsia="Times New Roman"/>
            <w:szCs w:val="24"/>
            <w:lang w:eastAsia="en-US"/>
          </w:rPr>
          <w:t>Πέμπτη  27 Σεπτεμβρίου 2018</w:t>
        </w:r>
      </w:ins>
    </w:p>
    <w:p w14:paraId="74AC050B" w14:textId="77777777" w:rsidR="00405E19" w:rsidRPr="00405E19" w:rsidRDefault="00405E19" w:rsidP="00405E19">
      <w:pPr>
        <w:spacing w:after="200" w:line="360" w:lineRule="auto"/>
        <w:rPr>
          <w:ins w:id="19" w:author="Φλούδα Χριστίνα" w:date="2018-10-02T20:36:00Z"/>
          <w:rFonts w:eastAsia="Times New Roman"/>
          <w:szCs w:val="24"/>
          <w:lang w:eastAsia="en-US"/>
        </w:rPr>
      </w:pPr>
    </w:p>
    <w:p w14:paraId="064A6CB6" w14:textId="77777777" w:rsidR="00405E19" w:rsidRPr="00405E19" w:rsidRDefault="00405E19" w:rsidP="00405E19">
      <w:pPr>
        <w:spacing w:after="200" w:line="360" w:lineRule="auto"/>
        <w:rPr>
          <w:ins w:id="20" w:author="Φλούδα Χριστίνα" w:date="2018-10-02T20:36:00Z"/>
          <w:rFonts w:eastAsia="Times New Roman"/>
          <w:szCs w:val="24"/>
          <w:lang w:eastAsia="en-US"/>
        </w:rPr>
      </w:pPr>
      <w:ins w:id="21" w:author="Φλούδα Χριστίνα" w:date="2018-10-02T20:36:00Z">
        <w:r w:rsidRPr="00405E19">
          <w:rPr>
            <w:rFonts w:eastAsia="Times New Roman"/>
            <w:szCs w:val="24"/>
            <w:lang w:eastAsia="en-US"/>
          </w:rPr>
          <w:t>ΘΕΜΑΤΑ</w:t>
        </w:r>
      </w:ins>
    </w:p>
    <w:p w14:paraId="70394361" w14:textId="77777777" w:rsidR="00405E19" w:rsidRPr="00405E19" w:rsidRDefault="00405E19" w:rsidP="00405E19">
      <w:pPr>
        <w:spacing w:after="200" w:line="360" w:lineRule="auto"/>
        <w:rPr>
          <w:ins w:id="22" w:author="Φλούδα Χριστίνα" w:date="2018-10-02T20:36:00Z"/>
          <w:rFonts w:eastAsia="Times New Roman"/>
          <w:szCs w:val="24"/>
          <w:lang w:eastAsia="en-US"/>
        </w:rPr>
      </w:pPr>
      <w:ins w:id="23" w:author="Φλούδα Χριστίνα" w:date="2018-10-02T20:36:00Z">
        <w:r w:rsidRPr="00405E19">
          <w:rPr>
            <w:rFonts w:eastAsia="Times New Roman"/>
            <w:szCs w:val="24"/>
            <w:lang w:eastAsia="en-US"/>
          </w:rPr>
          <w:t xml:space="preserve"> </w:t>
        </w:r>
        <w:r w:rsidRPr="00405E19">
          <w:rPr>
            <w:rFonts w:eastAsia="Times New Roman"/>
            <w:szCs w:val="24"/>
            <w:lang w:eastAsia="en-US"/>
          </w:rPr>
          <w:br/>
          <w:t xml:space="preserve">Α. ΕΙΔΙΚΑ ΘΕΜΑΤΑ </w:t>
        </w:r>
        <w:r w:rsidRPr="00405E19">
          <w:rPr>
            <w:rFonts w:eastAsia="Times New Roman"/>
            <w:szCs w:val="24"/>
            <w:lang w:eastAsia="en-US"/>
          </w:rPr>
          <w:br/>
          <w:t xml:space="preserve">1. Επικύρωση Πρακτικών, σελ. </w:t>
        </w:r>
        <w:r w:rsidRPr="00405E19">
          <w:rPr>
            <w:rFonts w:eastAsia="Times New Roman"/>
            <w:szCs w:val="24"/>
            <w:lang w:eastAsia="en-US"/>
          </w:rPr>
          <w:br/>
          <w:t xml:space="preserve">2. Ανακοινώνεται επιστολή προς τον Πρόεδρο της Βουλής κ. Νικόλαο </w:t>
        </w:r>
        <w:proofErr w:type="spellStart"/>
        <w:r w:rsidRPr="00405E19">
          <w:rPr>
            <w:rFonts w:eastAsia="Times New Roman"/>
            <w:szCs w:val="24"/>
            <w:lang w:eastAsia="en-US"/>
          </w:rPr>
          <w:t>Βούτση</w:t>
        </w:r>
        <w:proofErr w:type="spellEnd"/>
        <w:r w:rsidRPr="00405E19">
          <w:rPr>
            <w:rFonts w:eastAsia="Times New Roman"/>
            <w:szCs w:val="24"/>
            <w:lang w:eastAsia="en-US"/>
          </w:rPr>
          <w:t xml:space="preserve">, του Βουλευτή κ. Α. Φωκά, με την οποία δηλώνει την αποχώρησή του από την Κοινοβουλευτική Ομάδα της  Ένωσης Κεντρώων, σελ. </w:t>
        </w:r>
        <w:r w:rsidRPr="00405E19">
          <w:rPr>
            <w:rFonts w:eastAsia="Times New Roman"/>
            <w:szCs w:val="24"/>
            <w:lang w:eastAsia="en-US"/>
          </w:rPr>
          <w:br/>
          <w:t xml:space="preserve">3. Επί διαδικαστικού θέματος, σελ. </w:t>
        </w:r>
        <w:r w:rsidRPr="00405E19">
          <w:rPr>
            <w:rFonts w:eastAsia="Times New Roman"/>
            <w:szCs w:val="24"/>
            <w:lang w:eastAsia="en-US"/>
          </w:rPr>
          <w:br/>
          <w:t xml:space="preserve">4. Επί προσωπικού θέματος, σελ. </w:t>
        </w:r>
        <w:r w:rsidRPr="00405E19">
          <w:rPr>
            <w:rFonts w:eastAsia="Times New Roman"/>
            <w:szCs w:val="24"/>
            <w:lang w:eastAsia="en-US"/>
          </w:rPr>
          <w:br/>
          <w:t xml:space="preserve"> </w:t>
        </w:r>
        <w:r w:rsidRPr="00405E19">
          <w:rPr>
            <w:rFonts w:eastAsia="Times New Roman"/>
            <w:szCs w:val="24"/>
            <w:lang w:eastAsia="en-US"/>
          </w:rPr>
          <w:br/>
          <w:t xml:space="preserve">Β. ΚΟΙΝΟΒΟΥΛΕΥΤΙΚΟΣ ΕΛΕΓΧΟΣ </w:t>
        </w:r>
        <w:r w:rsidRPr="00405E19">
          <w:rPr>
            <w:rFonts w:eastAsia="Times New Roman"/>
            <w:szCs w:val="24"/>
            <w:lang w:eastAsia="en-US"/>
          </w:rPr>
          <w:br/>
          <w:t xml:space="preserve">1. Ανακοίνωση αναφορών, σελ. </w:t>
        </w:r>
        <w:r w:rsidRPr="00405E19">
          <w:rPr>
            <w:rFonts w:eastAsia="Times New Roman"/>
            <w:szCs w:val="24"/>
            <w:lang w:eastAsia="en-US"/>
          </w:rPr>
          <w:br/>
          <w:t>2. Συζήτηση επικαίρων ερωτήσεων:</w:t>
        </w:r>
        <w:r w:rsidRPr="00405E19">
          <w:rPr>
            <w:rFonts w:eastAsia="Times New Roman"/>
            <w:szCs w:val="24"/>
            <w:lang w:eastAsia="en-US"/>
          </w:rPr>
          <w:br/>
          <w:t xml:space="preserve">α) Προς τον Υπουργό Υγείας, με θέμα: "Είναι υποχρεωτικός ή όχι ο εμβολιασμός", σελ. </w:t>
        </w:r>
        <w:r w:rsidRPr="00405E19">
          <w:rPr>
            <w:rFonts w:eastAsia="Times New Roman"/>
            <w:szCs w:val="24"/>
            <w:lang w:eastAsia="en-US"/>
          </w:rPr>
          <w:br/>
          <w:t>β) Προς τον Υπουργό Παιδείας,  Έρευνας και Θρησκευμάτων:</w:t>
        </w:r>
        <w:r w:rsidRPr="00405E19">
          <w:rPr>
            <w:rFonts w:eastAsia="Times New Roman"/>
            <w:szCs w:val="24"/>
            <w:lang w:eastAsia="en-US"/>
          </w:rPr>
          <w:br/>
          <w:t xml:space="preserve">i.  με θέμα: "Ειδική ρύθμιση για τους μαθητές των πληγεισών περιοχών από την πυρκαγιά της 23ης Ιουλίου 2018", σελ. </w:t>
        </w:r>
        <w:r w:rsidRPr="00405E19">
          <w:rPr>
            <w:rFonts w:eastAsia="Times New Roman"/>
            <w:szCs w:val="24"/>
            <w:lang w:eastAsia="en-US"/>
          </w:rPr>
          <w:br/>
        </w:r>
        <w:proofErr w:type="spellStart"/>
        <w:r w:rsidRPr="00405E19">
          <w:rPr>
            <w:rFonts w:eastAsia="Times New Roman"/>
            <w:szCs w:val="24"/>
            <w:lang w:eastAsia="en-US"/>
          </w:rPr>
          <w:t>ii</w:t>
        </w:r>
        <w:proofErr w:type="spellEnd"/>
        <w:r w:rsidRPr="00405E19">
          <w:rPr>
            <w:rFonts w:eastAsia="Times New Roman"/>
            <w:szCs w:val="24"/>
            <w:lang w:eastAsia="en-US"/>
          </w:rPr>
          <w:t xml:space="preserve">. με θέμα: "Ελλείψεις εκπαιδευτικών στα Δωδεκάνησα με την έναρξη της σχολικής χρονιάς", σελ. </w:t>
        </w:r>
        <w:r w:rsidRPr="00405E19">
          <w:rPr>
            <w:rFonts w:eastAsia="Times New Roman"/>
            <w:szCs w:val="24"/>
            <w:lang w:eastAsia="en-US"/>
          </w:rPr>
          <w:br/>
        </w:r>
        <w:proofErr w:type="spellStart"/>
        <w:r w:rsidRPr="00405E19">
          <w:rPr>
            <w:rFonts w:eastAsia="Times New Roman"/>
            <w:szCs w:val="24"/>
            <w:lang w:eastAsia="en-US"/>
          </w:rPr>
          <w:t>iii</w:t>
        </w:r>
        <w:proofErr w:type="spellEnd"/>
        <w:r w:rsidRPr="00405E19">
          <w:rPr>
            <w:rFonts w:eastAsia="Times New Roman"/>
            <w:szCs w:val="24"/>
            <w:lang w:eastAsia="en-US"/>
          </w:rPr>
          <w:t xml:space="preserve">. με θέμα: "Να μην κλείσει κανένα τμήμα, τομέας ή ειδικότητα ΕΠΑΛ", σελ. </w:t>
        </w:r>
        <w:r w:rsidRPr="00405E19">
          <w:rPr>
            <w:rFonts w:eastAsia="Times New Roman"/>
            <w:szCs w:val="24"/>
            <w:lang w:eastAsia="en-US"/>
          </w:rPr>
          <w:br/>
          <w:t xml:space="preserve"> </w:t>
        </w:r>
        <w:r w:rsidRPr="00405E19">
          <w:rPr>
            <w:rFonts w:eastAsia="Times New Roman"/>
            <w:szCs w:val="24"/>
            <w:lang w:eastAsia="en-US"/>
          </w:rPr>
          <w:br/>
          <w:t xml:space="preserve">Γ. ΝΟΜΟΘΕΤΙΚΗ ΕΡΓΑΣΙΑ </w:t>
        </w:r>
        <w:r w:rsidRPr="00405E19">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Εξωτερικών: "Ενσωμάτωση στην ελληνική νομοθεσία της Οδηγίας 2015/637/ΕΕ του Συμβουλίου της 20ης Απριλίου 2015 (EEL 106/24.4.2015) και άλλες διατάξεις", σελ. </w:t>
        </w:r>
        <w:r w:rsidRPr="00405E19">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Υγείας: "Κύρωση Σύμβασης Δωρεάς μεταξύ του Κοινωφελούς Ιδρύματος "ΑΛΕΞΑΝΔΡΟΣ Σ. ΩΝΑΣΗΣ", του Ωνάσειου Καρδιοχειρουργικού Κέντρου (Ω.Κ.Κ.) και του Ελληνικού Δημοσίου και λοιπές διατάξεις", σελ. </w:t>
        </w:r>
        <w:r w:rsidRPr="00405E19">
          <w:rPr>
            <w:rFonts w:eastAsia="Times New Roman"/>
            <w:szCs w:val="24"/>
            <w:lang w:eastAsia="en-US"/>
          </w:rPr>
          <w:br/>
          <w:t>3. Κατάθεση Εκθέσεων Διαρκών Επιτροπών:</w:t>
        </w:r>
        <w:r w:rsidRPr="00405E19">
          <w:rPr>
            <w:rFonts w:eastAsia="Times New Roman"/>
            <w:szCs w:val="24"/>
            <w:lang w:eastAsia="en-US"/>
          </w:rPr>
          <w:br/>
          <w:t xml:space="preserve">α) Η Διαρκής Επιτροπή Παραγωγής και Εμπορίου καταθέτει την  Έκθεσή της στο σχέδιο νόμου του Υπουργείου Τουρισμού: "Κύρωση της Συμφωνίας μεταξύ της Κυβέρνησης της Ελληνικής Δημοκρατίας και του Παγκόσμιου Οργανισμού Τουρισμού (ΠΟΤ) για τη διοργάνωση της 8ης Διεθνούς Συνάντησης του ΠΟΤ για τον Τουρισμό στον Δρόμο του Μεταξιού", σελ. </w:t>
        </w:r>
        <w:r w:rsidRPr="00405E19">
          <w:rPr>
            <w:rFonts w:eastAsia="Times New Roman"/>
            <w:szCs w:val="24"/>
            <w:lang w:eastAsia="en-US"/>
          </w:rPr>
          <w:br/>
          <w:t xml:space="preserve">β) Η Διαρκής Επιτροπή Οικονομικών Υποθέσεων καταθέτει την  Έκθεσή της στο σχέδιο νόμου του Υπουργείου Οικονομικών: "Ι) Κεντρικά Αποθετήρια Τίτλων, ΙΙ) Προσαρμογή της Ελληνικής Νομοθεσίας στις διατάξεις της Οδηγίας (ΕΕ) 2016/2258 και άλλες διατάξεις και ΙΙΙ) Λοιπές διατάξεις του Υπουργείου Οικονομικών", σελ. </w:t>
        </w:r>
        <w:r w:rsidRPr="00405E19">
          <w:rPr>
            <w:rFonts w:eastAsia="Times New Roman"/>
            <w:szCs w:val="24"/>
            <w:lang w:eastAsia="en-US"/>
          </w:rPr>
          <w:br/>
          <w:t xml:space="preserve">γ) Η Διαρκής Επιτροπή Κοινωνικών Υποθέσεων καταθέτει την  Έκθεσή της στο σχέδιο νόμου του Υπουργείου Υγείας: "Κύρωση Σύμβασης Δωρεάς μεταξύ του Κοινωφελούς Ιδρύματος "ΑΛΕΞΑΝΔΡΟΣ Σ. ΩΝΑΣΗΣ", του Ωνάσειου Καρδιοχειρουργικού Κέντρου (Ω.Κ.Κ.) και του Ελληνικού Δημοσίου και λοιπές διατάξεις", σελ. </w:t>
        </w:r>
        <w:r w:rsidRPr="00405E19">
          <w:rPr>
            <w:rFonts w:eastAsia="Times New Roman"/>
            <w:szCs w:val="24"/>
            <w:lang w:eastAsia="en-US"/>
          </w:rPr>
          <w:br/>
          <w:t xml:space="preserve">δ) Η Διαρκής Επιτροπή Παραγωγής και Εμπορίου καταθέτει την  Έκθεσή της στο σχέδιο νόμου του Υπουργείου Υποδομών και Μεταφορών: "Θέματα </w:t>
        </w:r>
        <w:proofErr w:type="spellStart"/>
        <w:r w:rsidRPr="00405E19">
          <w:rPr>
            <w:rFonts w:eastAsia="Times New Roman"/>
            <w:szCs w:val="24"/>
            <w:lang w:eastAsia="en-US"/>
          </w:rPr>
          <w:t>υδατοδρομίων</w:t>
        </w:r>
        <w:proofErr w:type="spellEnd"/>
        <w:r w:rsidRPr="00405E19">
          <w:rPr>
            <w:rFonts w:eastAsia="Times New Roman"/>
            <w:szCs w:val="24"/>
            <w:lang w:eastAsia="en-US"/>
          </w:rPr>
          <w:t xml:space="preserve">, αστικών οδικών μεταφορών και λοιπές διατάξεις", σελ. </w:t>
        </w:r>
      </w:ins>
    </w:p>
    <w:p w14:paraId="5FDAC218" w14:textId="77777777" w:rsidR="00405E19" w:rsidRPr="00405E19" w:rsidRDefault="00405E19" w:rsidP="00405E19">
      <w:pPr>
        <w:spacing w:after="200" w:line="360" w:lineRule="auto"/>
        <w:rPr>
          <w:ins w:id="24" w:author="Φλούδα Χριστίνα" w:date="2018-10-02T20:36:00Z"/>
          <w:rFonts w:eastAsia="Times New Roman"/>
          <w:szCs w:val="24"/>
          <w:lang w:eastAsia="en-US"/>
        </w:rPr>
      </w:pPr>
    </w:p>
    <w:p w14:paraId="6654F53F" w14:textId="77777777" w:rsidR="00405E19" w:rsidRPr="00405E19" w:rsidRDefault="00405E19" w:rsidP="00405E19">
      <w:pPr>
        <w:spacing w:after="200" w:line="360" w:lineRule="auto"/>
        <w:rPr>
          <w:ins w:id="25" w:author="Φλούδα Χριστίνα" w:date="2018-10-02T20:36:00Z"/>
          <w:rFonts w:eastAsia="Times New Roman"/>
          <w:szCs w:val="24"/>
          <w:lang w:eastAsia="en-US"/>
        </w:rPr>
      </w:pPr>
      <w:ins w:id="26" w:author="Φλούδα Χριστίνα" w:date="2018-10-02T20:36:00Z">
        <w:r w:rsidRPr="00405E19">
          <w:rPr>
            <w:rFonts w:eastAsia="Times New Roman"/>
            <w:szCs w:val="24"/>
            <w:lang w:eastAsia="en-US"/>
          </w:rPr>
          <w:t>ΠΡΟΕΔΡΕΥΟΝΤΕΣ</w:t>
        </w:r>
      </w:ins>
    </w:p>
    <w:p w14:paraId="64516C9E" w14:textId="77777777" w:rsidR="00405E19" w:rsidRPr="00405E19" w:rsidRDefault="00405E19" w:rsidP="00405E19">
      <w:pPr>
        <w:spacing w:after="0" w:line="360" w:lineRule="auto"/>
        <w:rPr>
          <w:ins w:id="27" w:author="Φλούδα Χριστίνα" w:date="2018-10-02T20:36:00Z"/>
          <w:rFonts w:eastAsia="Times New Roman"/>
          <w:szCs w:val="24"/>
          <w:lang w:eastAsia="en-US"/>
        </w:rPr>
      </w:pPr>
      <w:ins w:id="28" w:author="Φλούδα Χριστίνα" w:date="2018-10-02T20:36:00Z">
        <w:r w:rsidRPr="00405E19">
          <w:rPr>
            <w:rFonts w:eastAsia="Times New Roman"/>
            <w:szCs w:val="24"/>
            <w:lang w:eastAsia="en-US"/>
          </w:rPr>
          <w:t>ΚΑΚΛΑΜΑΝΗΣ Ν., σελ.</w:t>
        </w:r>
      </w:ins>
    </w:p>
    <w:p w14:paraId="22C0D778" w14:textId="77777777" w:rsidR="00405E19" w:rsidRPr="00405E19" w:rsidRDefault="00405E19" w:rsidP="00405E19">
      <w:pPr>
        <w:spacing w:after="0" w:line="360" w:lineRule="auto"/>
        <w:rPr>
          <w:ins w:id="29" w:author="Φλούδα Χριστίνα" w:date="2018-10-02T20:36:00Z"/>
          <w:rFonts w:eastAsia="Times New Roman"/>
          <w:szCs w:val="24"/>
          <w:lang w:eastAsia="en-US"/>
        </w:rPr>
      </w:pPr>
      <w:ins w:id="30" w:author="Φλούδα Χριστίνα" w:date="2018-10-02T20:36:00Z">
        <w:r w:rsidRPr="00405E19">
          <w:rPr>
            <w:rFonts w:eastAsia="Times New Roman"/>
            <w:szCs w:val="24"/>
            <w:lang w:eastAsia="en-US"/>
          </w:rPr>
          <w:t>ΚΟΥΡΑΚΗΣ Α., σελ.</w:t>
        </w:r>
      </w:ins>
    </w:p>
    <w:p w14:paraId="5B16E9EA" w14:textId="77777777" w:rsidR="00405E19" w:rsidRPr="00405E19" w:rsidRDefault="00405E19" w:rsidP="00405E19">
      <w:pPr>
        <w:spacing w:after="0" w:line="360" w:lineRule="auto"/>
        <w:rPr>
          <w:ins w:id="31" w:author="Φλούδα Χριστίνα" w:date="2018-10-02T20:36:00Z"/>
          <w:rFonts w:eastAsia="Times New Roman"/>
          <w:szCs w:val="24"/>
          <w:lang w:eastAsia="en-US"/>
        </w:rPr>
      </w:pPr>
      <w:ins w:id="32" w:author="Φλούδα Χριστίνα" w:date="2018-10-02T20:36:00Z">
        <w:r w:rsidRPr="00405E19">
          <w:rPr>
            <w:rFonts w:eastAsia="Times New Roman"/>
            <w:szCs w:val="24"/>
            <w:lang w:eastAsia="en-US"/>
          </w:rPr>
          <w:t>ΛΥΚΟΥΔΗΣ Σ., σελ.</w:t>
        </w:r>
      </w:ins>
    </w:p>
    <w:p w14:paraId="19188F40" w14:textId="77777777" w:rsidR="00405E19" w:rsidRPr="00405E19" w:rsidRDefault="00405E19" w:rsidP="00405E19">
      <w:pPr>
        <w:spacing w:after="0" w:line="360" w:lineRule="auto"/>
        <w:rPr>
          <w:ins w:id="33" w:author="Φλούδα Χριστίνα" w:date="2018-10-02T20:36:00Z"/>
          <w:rFonts w:eastAsia="Times New Roman"/>
          <w:szCs w:val="24"/>
          <w:lang w:eastAsia="en-US"/>
        </w:rPr>
      </w:pPr>
      <w:ins w:id="34" w:author="Φλούδα Χριστίνα" w:date="2018-10-02T20:36:00Z">
        <w:r w:rsidRPr="00405E19">
          <w:rPr>
            <w:rFonts w:eastAsia="Times New Roman"/>
            <w:szCs w:val="24"/>
            <w:lang w:eastAsia="en-US"/>
          </w:rPr>
          <w:t>ΧΡΙΣΤΟΔΟΥΛΟΠΟΥΛΟΥ Α., σελ.</w:t>
        </w:r>
      </w:ins>
    </w:p>
    <w:p w14:paraId="5E3C4A89" w14:textId="77777777" w:rsidR="00405E19" w:rsidRPr="00405E19" w:rsidRDefault="00405E19" w:rsidP="00405E19">
      <w:pPr>
        <w:spacing w:after="0" w:line="360" w:lineRule="auto"/>
        <w:rPr>
          <w:ins w:id="35" w:author="Φλούδα Χριστίνα" w:date="2018-10-02T20:36:00Z"/>
          <w:rFonts w:eastAsia="Times New Roman"/>
          <w:szCs w:val="24"/>
          <w:lang w:eastAsia="en-US"/>
        </w:rPr>
      </w:pPr>
      <w:ins w:id="36" w:author="Φλούδα Χριστίνα" w:date="2018-10-02T20:36:00Z">
        <w:r w:rsidRPr="00405E19">
          <w:rPr>
            <w:rFonts w:eastAsia="Times New Roman"/>
            <w:szCs w:val="24"/>
            <w:lang w:eastAsia="en-US"/>
          </w:rPr>
          <w:br/>
        </w:r>
      </w:ins>
    </w:p>
    <w:p w14:paraId="4A046421" w14:textId="77777777" w:rsidR="00405E19" w:rsidRPr="00405E19" w:rsidRDefault="00405E19" w:rsidP="00405E19">
      <w:pPr>
        <w:spacing w:after="200" w:line="360" w:lineRule="auto"/>
        <w:rPr>
          <w:ins w:id="37" w:author="Φλούδα Χριστίνα" w:date="2018-10-02T20:36:00Z"/>
          <w:rFonts w:eastAsia="Times New Roman"/>
          <w:szCs w:val="24"/>
          <w:lang w:eastAsia="en-US"/>
        </w:rPr>
      </w:pPr>
      <w:ins w:id="38" w:author="Φλούδα Χριστίνα" w:date="2018-10-02T20:36:00Z">
        <w:r w:rsidRPr="00405E19">
          <w:rPr>
            <w:rFonts w:eastAsia="Times New Roman"/>
            <w:szCs w:val="24"/>
            <w:lang w:eastAsia="en-US"/>
          </w:rPr>
          <w:t>ΟΜΙΛΗΤΕΣ</w:t>
        </w:r>
      </w:ins>
    </w:p>
    <w:p w14:paraId="380CD124" w14:textId="25821138" w:rsidR="00405E19" w:rsidRDefault="00405E19" w:rsidP="00405E19">
      <w:pPr>
        <w:tabs>
          <w:tab w:val="center" w:pos="4753"/>
          <w:tab w:val="left" w:pos="6156"/>
        </w:tabs>
        <w:spacing w:line="600" w:lineRule="auto"/>
        <w:ind w:firstLine="720"/>
        <w:contextualSpacing/>
        <w:jc w:val="center"/>
        <w:rPr>
          <w:ins w:id="39" w:author="Φλούδα Χριστίνα" w:date="2018-10-02T20:36:00Z"/>
          <w:rFonts w:eastAsia="Times New Roman" w:cs="Times New Roman"/>
          <w:szCs w:val="24"/>
        </w:rPr>
      </w:pPr>
      <w:ins w:id="40" w:author="Φλούδα Χριστίνα" w:date="2018-10-02T20:36:00Z">
        <w:r w:rsidRPr="00405E19">
          <w:rPr>
            <w:rFonts w:eastAsia="Times New Roman"/>
            <w:szCs w:val="24"/>
            <w:lang w:eastAsia="en-US"/>
          </w:rPr>
          <w:br/>
          <w:t>Α. Επί διαδικαστικού θέματος:</w:t>
        </w:r>
        <w:r w:rsidRPr="00405E19">
          <w:rPr>
            <w:rFonts w:eastAsia="Times New Roman"/>
            <w:szCs w:val="24"/>
            <w:lang w:eastAsia="en-US"/>
          </w:rPr>
          <w:br/>
          <w:t>ΔΕΝΔΙΑΣ Ν. , σελ.</w:t>
        </w:r>
        <w:r w:rsidRPr="00405E19">
          <w:rPr>
            <w:rFonts w:eastAsia="Times New Roman"/>
            <w:szCs w:val="24"/>
            <w:lang w:eastAsia="en-US"/>
          </w:rPr>
          <w:br/>
          <w:t>ΘΕΟΧΑΡΟΠΟΥΛΟΣ Α. , σελ.</w:t>
        </w:r>
        <w:r w:rsidRPr="00405E19">
          <w:rPr>
            <w:rFonts w:eastAsia="Times New Roman"/>
            <w:szCs w:val="24"/>
            <w:lang w:eastAsia="en-US"/>
          </w:rPr>
          <w:br/>
          <w:t>ΚΑΚΛΑΜΑΝΗΣ Ν. , σελ.</w:t>
        </w:r>
        <w:r w:rsidRPr="00405E19">
          <w:rPr>
            <w:rFonts w:eastAsia="Times New Roman"/>
            <w:szCs w:val="24"/>
            <w:lang w:eastAsia="en-US"/>
          </w:rPr>
          <w:br/>
          <w:t>ΚΑΡΡΑΣ Γ. , σελ.</w:t>
        </w:r>
        <w:r w:rsidRPr="00405E19">
          <w:rPr>
            <w:rFonts w:eastAsia="Times New Roman"/>
            <w:szCs w:val="24"/>
            <w:lang w:eastAsia="en-US"/>
          </w:rPr>
          <w:br/>
          <w:t>ΚΑΤΣΙΚΗΣ Κ. , σελ.</w:t>
        </w:r>
        <w:r w:rsidRPr="00405E19">
          <w:rPr>
            <w:rFonts w:eastAsia="Times New Roman"/>
            <w:szCs w:val="24"/>
            <w:lang w:eastAsia="en-US"/>
          </w:rPr>
          <w:br/>
          <w:t>ΚΟΥΡΑΚΗΣ Α. , σελ.</w:t>
        </w:r>
        <w:r w:rsidRPr="00405E19">
          <w:rPr>
            <w:rFonts w:eastAsia="Times New Roman"/>
            <w:szCs w:val="24"/>
            <w:lang w:eastAsia="en-US"/>
          </w:rPr>
          <w:br/>
          <w:t>ΛΑΜΠΡΟΥΛΗΣ Γ. , σελ.</w:t>
        </w:r>
        <w:r w:rsidRPr="00405E19">
          <w:rPr>
            <w:rFonts w:eastAsia="Times New Roman"/>
            <w:szCs w:val="24"/>
            <w:lang w:eastAsia="en-US"/>
          </w:rPr>
          <w:br/>
          <w:t>ΛΥΚΟΥΔΗΣ Σ. , σελ.</w:t>
        </w:r>
        <w:r w:rsidRPr="00405E19">
          <w:rPr>
            <w:rFonts w:eastAsia="Times New Roman"/>
            <w:szCs w:val="24"/>
            <w:lang w:eastAsia="en-US"/>
          </w:rPr>
          <w:br/>
          <w:t>ΞΑΝΘΟΣ Α. , σελ.</w:t>
        </w:r>
        <w:r w:rsidRPr="00405E19">
          <w:rPr>
            <w:rFonts w:eastAsia="Times New Roman"/>
            <w:szCs w:val="24"/>
            <w:lang w:eastAsia="en-US"/>
          </w:rPr>
          <w:br/>
          <w:t>ΞΥΔΑΚΗΣ Ν. , σελ.</w:t>
        </w:r>
        <w:r w:rsidRPr="00405E19">
          <w:rPr>
            <w:rFonts w:eastAsia="Times New Roman"/>
            <w:szCs w:val="24"/>
            <w:lang w:eastAsia="en-US"/>
          </w:rPr>
          <w:br/>
          <w:t>ΣΑΧΙΝΙΔΗΣ Ι. , σελ.</w:t>
        </w:r>
        <w:r w:rsidRPr="00405E19">
          <w:rPr>
            <w:rFonts w:eastAsia="Times New Roman"/>
            <w:szCs w:val="24"/>
            <w:lang w:eastAsia="en-US"/>
          </w:rPr>
          <w:br/>
          <w:t>ΤΑΣΟΥΛΑΣ Κ. , σελ.</w:t>
        </w:r>
        <w:r w:rsidRPr="00405E19">
          <w:rPr>
            <w:rFonts w:eastAsia="Times New Roman"/>
            <w:szCs w:val="24"/>
            <w:lang w:eastAsia="en-US"/>
          </w:rPr>
          <w:br/>
          <w:t>ΦΩΤΗΛΑΣ Ι. , σελ.</w:t>
        </w:r>
        <w:r w:rsidRPr="00405E19">
          <w:rPr>
            <w:rFonts w:eastAsia="Times New Roman"/>
            <w:szCs w:val="24"/>
            <w:lang w:eastAsia="en-US"/>
          </w:rPr>
          <w:br/>
          <w:t>ΧΑΡΙΤΣΗΣ Α. , σελ.</w:t>
        </w:r>
        <w:r w:rsidRPr="00405E19">
          <w:rPr>
            <w:rFonts w:eastAsia="Times New Roman"/>
            <w:szCs w:val="24"/>
            <w:lang w:eastAsia="en-US"/>
          </w:rPr>
          <w:br/>
          <w:t>ΧΡΙΣΤΟΔΟΥΛΟΠΟΥΛΟΥ Α. , σελ.</w:t>
        </w:r>
        <w:r w:rsidRPr="00405E19">
          <w:rPr>
            <w:rFonts w:eastAsia="Times New Roman"/>
            <w:szCs w:val="24"/>
            <w:lang w:eastAsia="en-US"/>
          </w:rPr>
          <w:br/>
        </w:r>
        <w:r w:rsidRPr="00405E19">
          <w:rPr>
            <w:rFonts w:eastAsia="Times New Roman"/>
            <w:szCs w:val="24"/>
            <w:lang w:eastAsia="en-US"/>
          </w:rPr>
          <w:br/>
          <w:t>Β. Επί προσωπικού θέματος:</w:t>
        </w:r>
        <w:r w:rsidRPr="00405E19">
          <w:rPr>
            <w:rFonts w:eastAsia="Times New Roman"/>
            <w:szCs w:val="24"/>
            <w:lang w:eastAsia="en-US"/>
          </w:rPr>
          <w:br/>
          <w:t>ΦΩΤΗΛΑΣ Ι. , σελ.</w:t>
        </w:r>
        <w:r w:rsidRPr="00405E19">
          <w:rPr>
            <w:rFonts w:eastAsia="Times New Roman"/>
            <w:szCs w:val="24"/>
            <w:lang w:eastAsia="en-US"/>
          </w:rPr>
          <w:br/>
        </w:r>
        <w:r w:rsidRPr="00405E19">
          <w:rPr>
            <w:rFonts w:eastAsia="Times New Roman"/>
            <w:szCs w:val="24"/>
            <w:lang w:eastAsia="en-US"/>
          </w:rPr>
          <w:br/>
          <w:t>Γ. Επί των επικαίρων ερωτήσεων:</w:t>
        </w:r>
        <w:r w:rsidRPr="00405E19">
          <w:rPr>
            <w:rFonts w:eastAsia="Times New Roman"/>
            <w:szCs w:val="24"/>
            <w:lang w:eastAsia="en-US"/>
          </w:rPr>
          <w:br/>
          <w:t>ΒΛΑΧΟΣ Γ. , σελ.</w:t>
        </w:r>
        <w:r w:rsidRPr="00405E19">
          <w:rPr>
            <w:rFonts w:eastAsia="Times New Roman"/>
            <w:szCs w:val="24"/>
            <w:lang w:eastAsia="en-US"/>
          </w:rPr>
          <w:br/>
          <w:t>ΓΑΒΡΟΓΛΟΥ Κ. , σελ.</w:t>
        </w:r>
        <w:r w:rsidRPr="00405E19">
          <w:rPr>
            <w:rFonts w:eastAsia="Times New Roman"/>
            <w:szCs w:val="24"/>
            <w:lang w:eastAsia="en-US"/>
          </w:rPr>
          <w:br/>
          <w:t>ΔΕΛΗΣ Ι. , σελ.</w:t>
        </w:r>
        <w:r w:rsidRPr="00405E19">
          <w:rPr>
            <w:rFonts w:eastAsia="Times New Roman"/>
            <w:szCs w:val="24"/>
            <w:lang w:eastAsia="en-US"/>
          </w:rPr>
          <w:br/>
          <w:t>ΚΡΕΜΑΣΤΙΝΟΣ Δ. , σελ.</w:t>
        </w:r>
        <w:r w:rsidRPr="00405E19">
          <w:rPr>
            <w:rFonts w:eastAsia="Times New Roman"/>
            <w:szCs w:val="24"/>
            <w:lang w:eastAsia="en-US"/>
          </w:rPr>
          <w:br/>
          <w:t>ΛΥΚΟΥΔΗΣ Σ. , σελ.</w:t>
        </w:r>
        <w:r w:rsidRPr="00405E19">
          <w:rPr>
            <w:rFonts w:eastAsia="Times New Roman"/>
            <w:szCs w:val="24"/>
            <w:lang w:eastAsia="en-US"/>
          </w:rPr>
          <w:br/>
          <w:t>ΞΑΝΘΟΣ Α. , σελ.</w:t>
        </w:r>
        <w:r w:rsidRPr="00405E19">
          <w:rPr>
            <w:rFonts w:eastAsia="Times New Roman"/>
            <w:szCs w:val="24"/>
            <w:lang w:eastAsia="en-US"/>
          </w:rPr>
          <w:br/>
        </w:r>
        <w:r w:rsidRPr="00405E19">
          <w:rPr>
            <w:rFonts w:eastAsia="Times New Roman"/>
            <w:szCs w:val="24"/>
            <w:lang w:eastAsia="en-US"/>
          </w:rPr>
          <w:br/>
          <w:t>Δ. Επί του σχεδίου νόμου του Υπουργείου Εξωτερικών:</w:t>
        </w:r>
        <w:r w:rsidRPr="00405E19">
          <w:rPr>
            <w:rFonts w:eastAsia="Times New Roman"/>
            <w:szCs w:val="24"/>
            <w:lang w:eastAsia="en-US"/>
          </w:rPr>
          <w:br/>
          <w:t>ΔΕΝΔΙΑΣ Ν. , σελ.</w:t>
        </w:r>
        <w:r w:rsidRPr="00405E19">
          <w:rPr>
            <w:rFonts w:eastAsia="Times New Roman"/>
            <w:szCs w:val="24"/>
            <w:lang w:eastAsia="en-US"/>
          </w:rPr>
          <w:br/>
          <w:t>ΗΛΙΟΠΟΥΛΟΣ Π. , σελ.</w:t>
        </w:r>
        <w:r w:rsidRPr="00405E19">
          <w:rPr>
            <w:rFonts w:eastAsia="Times New Roman"/>
            <w:szCs w:val="24"/>
            <w:lang w:eastAsia="en-US"/>
          </w:rPr>
          <w:br/>
          <w:t>ΘΕΟΧΑΡΟΠΟΥΛΟΣ Α. , σελ.</w:t>
        </w:r>
        <w:r w:rsidRPr="00405E19">
          <w:rPr>
            <w:rFonts w:eastAsia="Times New Roman"/>
            <w:szCs w:val="24"/>
            <w:lang w:eastAsia="en-US"/>
          </w:rPr>
          <w:br/>
          <w:t>ΚΑΒΑΔΕΛΛΑΣ Δ. , σελ.</w:t>
        </w:r>
        <w:r w:rsidRPr="00405E19">
          <w:rPr>
            <w:rFonts w:eastAsia="Times New Roman"/>
            <w:szCs w:val="24"/>
            <w:lang w:eastAsia="en-US"/>
          </w:rPr>
          <w:br/>
          <w:t>ΚΑΛΟΓΗΡΟΥ Μ. , σελ.</w:t>
        </w:r>
        <w:r w:rsidRPr="00405E19">
          <w:rPr>
            <w:rFonts w:eastAsia="Times New Roman"/>
            <w:szCs w:val="24"/>
            <w:lang w:eastAsia="en-US"/>
          </w:rPr>
          <w:br/>
          <w:t>ΚΑΡΡΑΣ Γ. , σελ.</w:t>
        </w:r>
        <w:r w:rsidRPr="00405E19">
          <w:rPr>
            <w:rFonts w:eastAsia="Times New Roman"/>
            <w:szCs w:val="24"/>
            <w:lang w:eastAsia="en-US"/>
          </w:rPr>
          <w:br/>
          <w:t>ΚΑΤΡΟΥΓΚΑΛΟΣ Γ. , σελ.</w:t>
        </w:r>
        <w:r w:rsidRPr="00405E19">
          <w:rPr>
            <w:rFonts w:eastAsia="Times New Roman"/>
            <w:szCs w:val="24"/>
            <w:lang w:eastAsia="en-US"/>
          </w:rPr>
          <w:br/>
          <w:t>ΚΑΤΣΙΚΗΣ Κ. , σελ.</w:t>
        </w:r>
        <w:r w:rsidRPr="00405E19">
          <w:rPr>
            <w:rFonts w:eastAsia="Times New Roman"/>
            <w:szCs w:val="24"/>
            <w:lang w:eastAsia="en-US"/>
          </w:rPr>
          <w:br/>
          <w:t>ΚΥΡΙΤΣΗΣ Γ. , σελ.</w:t>
        </w:r>
        <w:r w:rsidRPr="00405E19">
          <w:rPr>
            <w:rFonts w:eastAsia="Times New Roman"/>
            <w:szCs w:val="24"/>
            <w:lang w:eastAsia="en-US"/>
          </w:rPr>
          <w:br/>
          <w:t>ΛΑΜΠΡΟΥΛΗΣ Γ. , σελ.</w:t>
        </w:r>
        <w:r w:rsidRPr="00405E19">
          <w:rPr>
            <w:rFonts w:eastAsia="Times New Roman"/>
            <w:szCs w:val="24"/>
            <w:lang w:eastAsia="en-US"/>
          </w:rPr>
          <w:br/>
          <w:t>ΛΥΚΟΥΔΗΣ Σ. , σελ.</w:t>
        </w:r>
        <w:r w:rsidRPr="00405E19">
          <w:rPr>
            <w:rFonts w:eastAsia="Times New Roman"/>
            <w:szCs w:val="24"/>
            <w:lang w:eastAsia="en-US"/>
          </w:rPr>
          <w:br/>
          <w:t>ΞΥΔΑΚΗΣ Ν. , σελ.</w:t>
        </w:r>
        <w:r w:rsidRPr="00405E19">
          <w:rPr>
            <w:rFonts w:eastAsia="Times New Roman"/>
            <w:szCs w:val="24"/>
            <w:lang w:eastAsia="en-US"/>
          </w:rPr>
          <w:br/>
          <w:t>ΤΑΣΟΥΛΑΣ Κ. , σελ.</w:t>
        </w:r>
        <w:r w:rsidRPr="00405E19">
          <w:rPr>
            <w:rFonts w:eastAsia="Times New Roman"/>
            <w:szCs w:val="24"/>
            <w:lang w:eastAsia="en-US"/>
          </w:rPr>
          <w:br/>
          <w:t>ΤΑΣΣΟΣ Σ. , σελ.</w:t>
        </w:r>
        <w:r w:rsidRPr="00405E19">
          <w:rPr>
            <w:rFonts w:eastAsia="Times New Roman"/>
            <w:szCs w:val="24"/>
            <w:lang w:eastAsia="en-US"/>
          </w:rPr>
          <w:br/>
          <w:t>ΧΑΡΙΤΣΗΣ Α. , σελ.</w:t>
        </w:r>
        <w:r w:rsidRPr="00405E19">
          <w:rPr>
            <w:rFonts w:eastAsia="Times New Roman"/>
            <w:szCs w:val="24"/>
            <w:lang w:eastAsia="en-US"/>
          </w:rPr>
          <w:br/>
        </w:r>
        <w:r w:rsidRPr="00405E19">
          <w:rPr>
            <w:rFonts w:eastAsia="Times New Roman"/>
            <w:szCs w:val="24"/>
            <w:lang w:eastAsia="en-US"/>
          </w:rPr>
          <w:br/>
          <w:t>Ε. Επί του σχεδίου νόμου του Υπουργείου Υγείας:</w:t>
        </w:r>
        <w:r w:rsidRPr="00405E19">
          <w:rPr>
            <w:rFonts w:eastAsia="Times New Roman"/>
            <w:szCs w:val="24"/>
            <w:lang w:eastAsia="en-US"/>
          </w:rPr>
          <w:br/>
          <w:t>ΔΕΔΕΣ Ι. , σελ.</w:t>
        </w:r>
        <w:r w:rsidRPr="00405E19">
          <w:rPr>
            <w:rFonts w:eastAsia="Times New Roman"/>
            <w:szCs w:val="24"/>
            <w:lang w:eastAsia="en-US"/>
          </w:rPr>
          <w:br/>
          <w:t>ΗΛΙΟΠΟΥΛΟΣ Π. , σελ.</w:t>
        </w:r>
        <w:r w:rsidRPr="00405E19">
          <w:rPr>
            <w:rFonts w:eastAsia="Times New Roman"/>
            <w:szCs w:val="24"/>
            <w:lang w:eastAsia="en-US"/>
          </w:rPr>
          <w:br/>
          <w:t>ΘΕΟΧΑΡΟΠΟΥΛΟΣ Α. , σελ.</w:t>
        </w:r>
        <w:r w:rsidRPr="00405E19">
          <w:rPr>
            <w:rFonts w:eastAsia="Times New Roman"/>
            <w:szCs w:val="24"/>
            <w:lang w:eastAsia="en-US"/>
          </w:rPr>
          <w:br/>
          <w:t>ΚΑΒΑΔΕΛΛΑΣ Δ. , σελ.</w:t>
        </w:r>
        <w:r w:rsidRPr="00405E19">
          <w:rPr>
            <w:rFonts w:eastAsia="Times New Roman"/>
            <w:szCs w:val="24"/>
            <w:lang w:eastAsia="en-US"/>
          </w:rPr>
          <w:br/>
          <w:t>ΚΑΡΡΑΣ Γ. , σελ.</w:t>
        </w:r>
        <w:r w:rsidRPr="00405E19">
          <w:rPr>
            <w:rFonts w:eastAsia="Times New Roman"/>
            <w:szCs w:val="24"/>
            <w:lang w:eastAsia="en-US"/>
          </w:rPr>
          <w:br/>
          <w:t>ΚΑΤΣΙΚΗΣ Κ. , σελ.</w:t>
        </w:r>
        <w:r w:rsidRPr="00405E19">
          <w:rPr>
            <w:rFonts w:eastAsia="Times New Roman"/>
            <w:szCs w:val="24"/>
            <w:lang w:eastAsia="en-US"/>
          </w:rPr>
          <w:br/>
          <w:t>ΛΑΜΠΡΟΥΛΗΣ Γ. , σελ.</w:t>
        </w:r>
        <w:r w:rsidRPr="00405E19">
          <w:rPr>
            <w:rFonts w:eastAsia="Times New Roman"/>
            <w:szCs w:val="24"/>
            <w:lang w:eastAsia="en-US"/>
          </w:rPr>
          <w:br/>
          <w:t>ΞΑΝΘΟΣ Α. , σελ.</w:t>
        </w:r>
        <w:r w:rsidRPr="00405E19">
          <w:rPr>
            <w:rFonts w:eastAsia="Times New Roman"/>
            <w:szCs w:val="24"/>
            <w:lang w:eastAsia="en-US"/>
          </w:rPr>
          <w:br/>
          <w:t>ΠΑΠΑΔΟΠΟΥΛΟΣ Α. , σελ.</w:t>
        </w:r>
        <w:r w:rsidRPr="00405E19">
          <w:rPr>
            <w:rFonts w:eastAsia="Times New Roman"/>
            <w:szCs w:val="24"/>
            <w:lang w:eastAsia="en-US"/>
          </w:rPr>
          <w:br/>
          <w:t>ΠΟΛΑΚΗΣ Π. , σελ.</w:t>
        </w:r>
        <w:r w:rsidRPr="00405E19">
          <w:rPr>
            <w:rFonts w:eastAsia="Times New Roman"/>
            <w:szCs w:val="24"/>
            <w:lang w:eastAsia="en-US"/>
          </w:rPr>
          <w:br/>
          <w:t>ΣΑΧΙΝΙΔΗΣ Ι. , σελ.</w:t>
        </w:r>
        <w:r w:rsidRPr="00405E19">
          <w:rPr>
            <w:rFonts w:eastAsia="Times New Roman"/>
            <w:szCs w:val="24"/>
            <w:lang w:eastAsia="en-US"/>
          </w:rPr>
          <w:br/>
          <w:t>ΦΩΤΗΛΑΣ Ι. , σελ.</w:t>
        </w:r>
        <w:r w:rsidRPr="00405E19">
          <w:rPr>
            <w:rFonts w:eastAsia="Times New Roman"/>
            <w:szCs w:val="24"/>
            <w:lang w:eastAsia="en-US"/>
          </w:rPr>
          <w:br/>
          <w:t>ΨΑΡΙΑΝΟΣ Γ. , σελ.</w:t>
        </w:r>
        <w:r w:rsidRPr="00405E19">
          <w:rPr>
            <w:rFonts w:eastAsia="Times New Roman"/>
            <w:szCs w:val="24"/>
            <w:lang w:eastAsia="en-US"/>
          </w:rPr>
          <w:br/>
        </w:r>
      </w:ins>
    </w:p>
    <w:p w14:paraId="4B64C2F6" w14:textId="2D1FCD1E" w:rsidR="00973031" w:rsidRDefault="00405E19">
      <w:pPr>
        <w:tabs>
          <w:tab w:val="center" w:pos="4753"/>
          <w:tab w:val="left" w:pos="6156"/>
        </w:tabs>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4B64C2F7"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4B64C2F8"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B64C2F9"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4B64C2FA"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ΤΜΗΜΑ ΔΙΑΚΟΠΗΣ ΕΡΓΑΣΙΩΝ ΤΗΣ ΒΟΥΛΗΣ</w:t>
      </w:r>
    </w:p>
    <w:p w14:paraId="4B64C2FB"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ΘΕΡΟΥΣ 2018</w:t>
      </w:r>
    </w:p>
    <w:p w14:paraId="4B64C2FC"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ΣΥΝΕΔΡΙΑΣΗ ΙΖ΄</w:t>
      </w:r>
    </w:p>
    <w:p w14:paraId="4B64C2FD"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Πέμπτη 2</w:t>
      </w:r>
      <w:r w:rsidRPr="006F6290">
        <w:rPr>
          <w:rFonts w:eastAsia="Times New Roman" w:cs="Times New Roman"/>
          <w:szCs w:val="24"/>
        </w:rPr>
        <w:t>7</w:t>
      </w:r>
      <w:r>
        <w:rPr>
          <w:rFonts w:eastAsia="Times New Roman" w:cs="Times New Roman"/>
          <w:szCs w:val="24"/>
        </w:rPr>
        <w:t xml:space="preserve"> Σεπτεμβρίου 2018</w:t>
      </w:r>
    </w:p>
    <w:p w14:paraId="4B64C2FE" w14:textId="77777777" w:rsidR="00973031" w:rsidRDefault="00405E19">
      <w:pPr>
        <w:spacing w:line="600" w:lineRule="auto"/>
        <w:ind w:firstLine="720"/>
        <w:contextualSpacing/>
        <w:jc w:val="both"/>
        <w:rPr>
          <w:rFonts w:eastAsia="Times New Roman" w:cs="Times New Roman"/>
          <w:b/>
          <w:szCs w:val="24"/>
        </w:rPr>
      </w:pPr>
      <w:r>
        <w:rPr>
          <w:rFonts w:eastAsia="Times New Roman" w:cs="Times New Roman"/>
          <w:szCs w:val="24"/>
        </w:rPr>
        <w:t>Αθήνα, σήμερα στις 2</w:t>
      </w:r>
      <w:r w:rsidRPr="006F6290">
        <w:rPr>
          <w:rFonts w:eastAsia="Times New Roman" w:cs="Times New Roman"/>
          <w:szCs w:val="24"/>
        </w:rPr>
        <w:t>7</w:t>
      </w:r>
      <w:r>
        <w:rPr>
          <w:rFonts w:eastAsia="Times New Roman" w:cs="Times New Roman"/>
          <w:szCs w:val="24"/>
        </w:rPr>
        <w:t xml:space="preserve"> Σεπτεμβρίου 2018, ημέρα Πέμπτη και ώρα </w:t>
      </w:r>
      <w:r w:rsidRPr="006F6290">
        <w:rPr>
          <w:rFonts w:eastAsia="Times New Roman" w:cs="Times New Roman"/>
          <w:szCs w:val="24"/>
        </w:rPr>
        <w:t>9</w:t>
      </w:r>
      <w:r>
        <w:rPr>
          <w:rFonts w:eastAsia="Times New Roman" w:cs="Times New Roman"/>
          <w:szCs w:val="24"/>
        </w:rPr>
        <w:t>.38΄</w:t>
      </w:r>
      <w:r w:rsidRPr="003F314A">
        <w:rPr>
          <w:rFonts w:eastAsia="Times New Roman" w:cs="Times New Roman"/>
          <w:szCs w:val="24"/>
        </w:rPr>
        <w:t>,</w:t>
      </w:r>
      <w:r>
        <w:rPr>
          <w:rFonts w:eastAsia="Times New Roman" w:cs="Times New Roman"/>
          <w:szCs w:val="24"/>
        </w:rPr>
        <w:t xml:space="preserve"> συνήλθε στην Αίθουσα της Γερουσίας του Βουλευτηρίου το Τμήμα Διακοπής Εργασιών της Βουλής (Γ΄ </w:t>
      </w:r>
      <w:r>
        <w:rPr>
          <w:rFonts w:eastAsia="Times New Roman" w:cs="Times New Roman"/>
          <w:szCs w:val="24"/>
        </w:rPr>
        <w:t>σ</w:t>
      </w:r>
      <w:r>
        <w:rPr>
          <w:rFonts w:eastAsia="Times New Roman" w:cs="Times New Roman"/>
          <w:szCs w:val="24"/>
        </w:rPr>
        <w:t>ύνθεση) για να συνεδριάσει υπό την προεδρία του Δ΄ Αντιπροέδρου αυτής κ</w:t>
      </w:r>
      <w:r w:rsidRPr="00276ABE">
        <w:rPr>
          <w:rFonts w:eastAsia="Times New Roman" w:cs="Times New Roman"/>
          <w:szCs w:val="24"/>
        </w:rPr>
        <w:t>.</w:t>
      </w:r>
      <w:r w:rsidRPr="0084295F">
        <w:rPr>
          <w:rFonts w:eastAsia="Times New Roman" w:cs="Times New Roman"/>
          <w:b/>
          <w:szCs w:val="24"/>
        </w:rPr>
        <w:t xml:space="preserve"> ΝΙΚΗΤΑ ΚΑΚΛΑΜΑΝΗ</w:t>
      </w:r>
      <w:r>
        <w:rPr>
          <w:rFonts w:eastAsia="Times New Roman" w:cs="Times New Roman"/>
          <w:szCs w:val="24"/>
        </w:rPr>
        <w:t>.</w:t>
      </w:r>
    </w:p>
    <w:p w14:paraId="4B64C2FF" w14:textId="77777777" w:rsidR="00973031" w:rsidRDefault="00405E19">
      <w:pPr>
        <w:spacing w:line="600" w:lineRule="auto"/>
        <w:ind w:firstLine="720"/>
        <w:contextualSpacing/>
        <w:jc w:val="both"/>
        <w:rPr>
          <w:rFonts w:eastAsia="Times New Roman" w:cs="Times New Roman"/>
          <w:b/>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w:t>
      </w:r>
      <w:r>
        <w:rPr>
          <w:rFonts w:eastAsia="Times New Roman" w:cs="Times New Roman"/>
          <w:szCs w:val="24"/>
        </w:rPr>
        <w:t xml:space="preserve">ι η συνεδρίαση. </w:t>
      </w:r>
    </w:p>
    <w:p w14:paraId="4B64C300" w14:textId="77777777" w:rsidR="00973031" w:rsidRDefault="00405E19">
      <w:pPr>
        <w:spacing w:line="600" w:lineRule="auto"/>
        <w:ind w:firstLine="720"/>
        <w:contextualSpacing/>
        <w:jc w:val="both"/>
        <w:rPr>
          <w:rFonts w:eastAsia="Times New Roman"/>
          <w:szCs w:val="24"/>
        </w:rPr>
      </w:pPr>
      <w:r>
        <w:rPr>
          <w:rFonts w:eastAsia="Times New Roman"/>
          <w:szCs w:val="24"/>
        </w:rPr>
        <w:t>Παρακαλείται η κυρία Γραμματέας</w:t>
      </w:r>
      <w:r>
        <w:rPr>
          <w:rFonts w:eastAsia="Times New Roman" w:cs="Times New Roman"/>
          <w:szCs w:val="24"/>
        </w:rPr>
        <w:t xml:space="preserve"> </w:t>
      </w:r>
      <w:r>
        <w:rPr>
          <w:rFonts w:eastAsia="Times New Roman"/>
          <w:szCs w:val="24"/>
        </w:rPr>
        <w:t>να ανακοινώσει τις αναφορές προς το Τμήμα.</w:t>
      </w:r>
    </w:p>
    <w:p w14:paraId="4B64C301"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(Ανακοινώνονται προς το Τμήμα από </w:t>
      </w:r>
      <w:r>
        <w:rPr>
          <w:rFonts w:eastAsia="Times New Roman"/>
          <w:szCs w:val="24"/>
        </w:rPr>
        <w:t>τη</w:t>
      </w:r>
      <w:r>
        <w:rPr>
          <w:rFonts w:eastAsia="Times New Roman"/>
          <w:szCs w:val="24"/>
        </w:rPr>
        <w:t xml:space="preserve">ν </w:t>
      </w:r>
      <w:r>
        <w:rPr>
          <w:rFonts w:eastAsia="Times New Roman"/>
          <w:szCs w:val="24"/>
        </w:rPr>
        <w:t xml:space="preserve">κ. Γεωργία </w:t>
      </w:r>
      <w:proofErr w:type="spellStart"/>
      <w:r>
        <w:rPr>
          <w:rFonts w:eastAsia="Times New Roman"/>
          <w:szCs w:val="24"/>
        </w:rPr>
        <w:t>Γεννιά</w:t>
      </w:r>
      <w:proofErr w:type="spellEnd"/>
      <w:r>
        <w:rPr>
          <w:rFonts w:eastAsia="Times New Roman"/>
          <w:szCs w:val="24"/>
        </w:rPr>
        <w:t xml:space="preserve">, </w:t>
      </w:r>
      <w:r>
        <w:rPr>
          <w:rFonts w:eastAsia="Times New Roman" w:cs="Times New Roman"/>
          <w:szCs w:val="24"/>
        </w:rPr>
        <w:t>Βουλευτή Α΄ Πειραιώς</w:t>
      </w:r>
      <w:r>
        <w:rPr>
          <w:rFonts w:eastAsia="Times New Roman"/>
          <w:szCs w:val="24"/>
        </w:rPr>
        <w:t>,</w:t>
      </w:r>
      <w:r>
        <w:rPr>
          <w:rFonts w:eastAsia="Times New Roman"/>
          <w:szCs w:val="24"/>
        </w:rPr>
        <w:t xml:space="preserve"> τα ακόλουθα:</w:t>
      </w:r>
    </w:p>
    <w:p w14:paraId="4B64C302" w14:textId="77777777" w:rsidR="00973031" w:rsidRDefault="00405E19">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14:paraId="4B64C303" w14:textId="77777777" w:rsidR="00973031" w:rsidRDefault="00405E19">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lastRenderedPageBreak/>
        <w:t>(Να μπει η σελίδα 1</w:t>
      </w:r>
      <w:r w:rsidRPr="00E43D57">
        <w:rPr>
          <w:rFonts w:eastAsia="Times New Roman" w:cs="Times New Roman"/>
          <w:color w:val="FF0000"/>
          <w:szCs w:val="24"/>
        </w:rPr>
        <w:t>α)</w:t>
      </w:r>
    </w:p>
    <w:p w14:paraId="4B64C304" w14:textId="77777777" w:rsidR="00973031" w:rsidRDefault="00405E19">
      <w:pPr>
        <w:spacing w:line="600" w:lineRule="auto"/>
        <w:ind w:firstLine="720"/>
        <w:contextualSpacing/>
        <w:jc w:val="both"/>
        <w:rPr>
          <w:rFonts w:eastAsia="Times New Roman" w:cs="Times New Roman"/>
          <w:szCs w:val="24"/>
        </w:rPr>
      </w:pPr>
      <w:r w:rsidRPr="00505F77">
        <w:rPr>
          <w:rFonts w:eastAsia="Times New Roman" w:cs="Times New Roman"/>
          <w:szCs w:val="24"/>
        </w:rPr>
        <w:t xml:space="preserve">Β. ΑΠΑΝΤΗΣΕΙΣ ΥΠΟΥΡΓΩΝ ΣΕ </w:t>
      </w:r>
      <w:r w:rsidRPr="00505F77">
        <w:rPr>
          <w:rFonts w:eastAsia="Times New Roman" w:cs="Times New Roman"/>
          <w:szCs w:val="24"/>
        </w:rPr>
        <w:t>ΕΡΩΤΗΣΕΙΣ ΒΟΥΛΕΥΤΩΝ</w:t>
      </w:r>
    </w:p>
    <w:p w14:paraId="4B64C305" w14:textId="77777777" w:rsidR="00973031" w:rsidRDefault="00405E19">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μπει η σελίδα 1</w:t>
      </w:r>
      <w:r w:rsidRPr="00E43D57">
        <w:rPr>
          <w:rFonts w:eastAsia="Times New Roman" w:cs="Times New Roman"/>
          <w:color w:val="FF0000"/>
          <w:szCs w:val="24"/>
        </w:rPr>
        <w:t>β)</w:t>
      </w:r>
    </w:p>
    <w:p w14:paraId="4B64C306" w14:textId="77777777" w:rsidR="00973031" w:rsidRDefault="00405E19">
      <w:pPr>
        <w:tabs>
          <w:tab w:val="left" w:pos="6000"/>
        </w:tabs>
        <w:spacing w:line="600" w:lineRule="auto"/>
        <w:ind w:firstLine="720"/>
        <w:jc w:val="center"/>
        <w:rPr>
          <w:rFonts w:eastAsia="Times New Roman" w:cs="Times New Roman"/>
          <w:color w:val="FF0000"/>
          <w:szCs w:val="24"/>
        </w:rPr>
      </w:pPr>
      <w:r w:rsidRPr="00196153">
        <w:rPr>
          <w:rFonts w:eastAsia="Times New Roman" w:cs="Times New Roman"/>
          <w:color w:val="FF0000"/>
          <w:szCs w:val="24"/>
        </w:rPr>
        <w:t>(ΑΛΛΑΓΗ ΣΕΛΙΔΑΣ)</w:t>
      </w:r>
    </w:p>
    <w:p w14:paraId="4B64C307" w14:textId="77777777" w:rsidR="00973031" w:rsidRDefault="00405E19">
      <w:pPr>
        <w:spacing w:line="600" w:lineRule="auto"/>
        <w:ind w:firstLine="720"/>
        <w:contextualSpacing/>
        <w:jc w:val="both"/>
        <w:rPr>
          <w:rFonts w:eastAsia="Times New Roman"/>
          <w:szCs w:val="24"/>
        </w:rPr>
      </w:pPr>
      <w:r w:rsidRPr="00D9631A">
        <w:rPr>
          <w:rFonts w:eastAsia="Times New Roman"/>
          <w:b/>
          <w:szCs w:val="24"/>
        </w:rPr>
        <w:t>ΠΡΟΕΔΡΕΥΩΝ (Νικήτας Κακλαμάνης):</w:t>
      </w:r>
      <w:r>
        <w:rPr>
          <w:rFonts w:eastAsia="Times New Roman"/>
          <w:szCs w:val="24"/>
        </w:rPr>
        <w:t xml:space="preserve"> Κυρίες και κύριοι συνάδελφοι, πριν εισέλθουμε στη συζήτηση των επικαίρων ερωτήσεων, θα ήθελα να κάνω κάποιες ανακοινώσεις προς το Τμήμα.</w:t>
      </w:r>
    </w:p>
    <w:p w14:paraId="4B64C308" w14:textId="77777777" w:rsidR="00973031" w:rsidRDefault="00405E19">
      <w:pPr>
        <w:spacing w:line="600" w:lineRule="auto"/>
        <w:ind w:firstLine="720"/>
        <w:contextualSpacing/>
        <w:jc w:val="both"/>
        <w:rPr>
          <w:rFonts w:eastAsia="Times New Roman"/>
          <w:szCs w:val="24"/>
        </w:rPr>
      </w:pPr>
      <w:r>
        <w:rPr>
          <w:rFonts w:eastAsia="Times New Roman"/>
          <w:szCs w:val="24"/>
        </w:rPr>
        <w:t>Ο Βουλευτής Β΄ Θεσσαλονίκης</w:t>
      </w:r>
      <w:r>
        <w:rPr>
          <w:rFonts w:eastAsia="Times New Roman"/>
          <w:szCs w:val="24"/>
        </w:rPr>
        <w:t xml:space="preserve"> της Ένωσης Κεντρώων Αριστείδης Φωκάς </w:t>
      </w:r>
      <w:r>
        <w:rPr>
          <w:rFonts w:eastAsia="Times New Roman"/>
          <w:szCs w:val="24"/>
        </w:rPr>
        <w:t xml:space="preserve">με </w:t>
      </w:r>
      <w:r>
        <w:rPr>
          <w:rFonts w:eastAsia="Times New Roman"/>
          <w:szCs w:val="24"/>
        </w:rPr>
        <w:t>επιστολή</w:t>
      </w:r>
      <w:r>
        <w:rPr>
          <w:rFonts w:eastAsia="Times New Roman"/>
          <w:szCs w:val="24"/>
        </w:rPr>
        <w:t xml:space="preserve"> του προς τον Πρόεδρο της Βουλής δηλώνει την αποχώρηση </w:t>
      </w:r>
      <w:r>
        <w:rPr>
          <w:rFonts w:eastAsia="Times New Roman"/>
          <w:szCs w:val="24"/>
        </w:rPr>
        <w:t>και ανεξαρτητοποίησή τ</w:t>
      </w:r>
      <w:r>
        <w:rPr>
          <w:rFonts w:eastAsia="Times New Roman"/>
          <w:szCs w:val="24"/>
        </w:rPr>
        <w:t>ου από την Κοινοβουλευτική Ομάδα της Ένωσης Κεντρώων</w:t>
      </w:r>
      <w:r>
        <w:rPr>
          <w:rFonts w:eastAsia="Times New Roman"/>
          <w:szCs w:val="24"/>
        </w:rPr>
        <w:t>.</w:t>
      </w:r>
    </w:p>
    <w:p w14:paraId="4B64C309" w14:textId="77777777" w:rsidR="00973031" w:rsidRDefault="00405E19">
      <w:pPr>
        <w:spacing w:line="600" w:lineRule="auto"/>
        <w:ind w:firstLine="720"/>
        <w:contextualSpacing/>
        <w:jc w:val="both"/>
        <w:rPr>
          <w:rFonts w:eastAsia="Times New Roman"/>
          <w:szCs w:val="24"/>
        </w:rPr>
      </w:pPr>
      <w:r>
        <w:rPr>
          <w:rFonts w:eastAsia="Times New Roman" w:cs="Times New Roman"/>
          <w:szCs w:val="24"/>
        </w:rPr>
        <w:t>(</w:t>
      </w:r>
      <w:r>
        <w:rPr>
          <w:rFonts w:eastAsia="Times New Roman" w:cs="Times New Roman"/>
          <w:szCs w:val="24"/>
        </w:rPr>
        <w:t>Η προαναφερθείσα επιστολή</w:t>
      </w:r>
      <w:r>
        <w:rPr>
          <w:rFonts w:eastAsia="Times New Roman" w:cs="Times New Roman"/>
          <w:szCs w:val="24"/>
        </w:rPr>
        <w:t xml:space="preserve"> κατα</w:t>
      </w:r>
      <w:r>
        <w:rPr>
          <w:rFonts w:eastAsia="Times New Roman" w:cs="Times New Roman"/>
          <w:szCs w:val="24"/>
        </w:rPr>
        <w:t>χωρίζεται σ</w:t>
      </w:r>
      <w:r>
        <w:rPr>
          <w:rFonts w:eastAsia="Times New Roman" w:cs="Times New Roman"/>
          <w:szCs w:val="24"/>
        </w:rPr>
        <w:t xml:space="preserve">τα Πρακτικά </w:t>
      </w:r>
      <w:r>
        <w:rPr>
          <w:rFonts w:eastAsia="Times New Roman" w:cs="Times New Roman"/>
          <w:szCs w:val="24"/>
        </w:rPr>
        <w:t>και έχει</w:t>
      </w:r>
      <w:r>
        <w:rPr>
          <w:rFonts w:eastAsia="Times New Roman" w:cs="Times New Roman"/>
          <w:szCs w:val="24"/>
        </w:rPr>
        <w:t xml:space="preserve"> ως εξής:</w:t>
      </w:r>
    </w:p>
    <w:p w14:paraId="4B64C30A" w14:textId="77777777" w:rsidR="00973031" w:rsidRDefault="00405E19">
      <w:pPr>
        <w:spacing w:line="600" w:lineRule="auto"/>
        <w:ind w:firstLine="720"/>
        <w:contextualSpacing/>
        <w:jc w:val="center"/>
        <w:rPr>
          <w:rFonts w:eastAsia="Times New Roman"/>
          <w:color w:val="FF0000"/>
          <w:szCs w:val="24"/>
        </w:rPr>
      </w:pPr>
      <w:r>
        <w:rPr>
          <w:rFonts w:eastAsia="Times New Roman"/>
          <w:color w:val="FF0000"/>
          <w:szCs w:val="24"/>
        </w:rPr>
        <w:t>(</w:t>
      </w:r>
      <w:r w:rsidRPr="00AA1E79">
        <w:rPr>
          <w:rFonts w:eastAsia="Times New Roman"/>
          <w:color w:val="FF0000"/>
          <w:szCs w:val="24"/>
        </w:rPr>
        <w:t>ΑΛΛ</w:t>
      </w:r>
      <w:r w:rsidRPr="00AA1E79">
        <w:rPr>
          <w:rFonts w:eastAsia="Times New Roman"/>
          <w:color w:val="FF0000"/>
          <w:szCs w:val="24"/>
        </w:rPr>
        <w:t>ΑΓΗ ΣΕΛΙΔΑΣ</w:t>
      </w:r>
      <w:r>
        <w:rPr>
          <w:rFonts w:eastAsia="Times New Roman"/>
          <w:color w:val="FF0000"/>
          <w:szCs w:val="24"/>
        </w:rPr>
        <w:t>)</w:t>
      </w:r>
    </w:p>
    <w:p w14:paraId="4B64C30B" w14:textId="77777777" w:rsidR="00973031" w:rsidRDefault="00405E19">
      <w:pPr>
        <w:spacing w:line="600" w:lineRule="auto"/>
        <w:ind w:firstLine="720"/>
        <w:contextualSpacing/>
        <w:jc w:val="center"/>
        <w:rPr>
          <w:rFonts w:eastAsia="Times New Roman"/>
          <w:color w:val="000000" w:themeColor="text1"/>
          <w:szCs w:val="24"/>
        </w:rPr>
      </w:pPr>
      <w:r w:rsidRPr="004D210D">
        <w:rPr>
          <w:rFonts w:eastAsia="Times New Roman"/>
          <w:color w:val="000000" w:themeColor="text1"/>
          <w:szCs w:val="24"/>
        </w:rPr>
        <w:t>(Να μπει η σελίδα 9)</w:t>
      </w:r>
    </w:p>
    <w:p w14:paraId="4B64C30C" w14:textId="77777777" w:rsidR="00973031" w:rsidRDefault="00405E19">
      <w:pPr>
        <w:spacing w:line="600" w:lineRule="auto"/>
        <w:ind w:firstLine="720"/>
        <w:contextualSpacing/>
        <w:jc w:val="center"/>
        <w:rPr>
          <w:rFonts w:eastAsia="Times New Roman"/>
          <w:color w:val="FF0000"/>
          <w:szCs w:val="24"/>
        </w:rPr>
      </w:pPr>
      <w:r>
        <w:rPr>
          <w:rFonts w:eastAsia="Times New Roman"/>
          <w:color w:val="FF0000"/>
          <w:szCs w:val="24"/>
        </w:rPr>
        <w:t>(</w:t>
      </w:r>
      <w:r w:rsidRPr="00AA1E79">
        <w:rPr>
          <w:rFonts w:eastAsia="Times New Roman"/>
          <w:color w:val="FF0000"/>
          <w:szCs w:val="24"/>
        </w:rPr>
        <w:t>ΑΛΛΑΓΗ ΣΕΛΙΔΑΣ</w:t>
      </w:r>
      <w:r>
        <w:rPr>
          <w:rFonts w:eastAsia="Times New Roman"/>
          <w:color w:val="FF0000"/>
          <w:szCs w:val="24"/>
        </w:rPr>
        <w:t>)</w:t>
      </w:r>
    </w:p>
    <w:p w14:paraId="4B64C30D" w14:textId="77777777" w:rsidR="00973031" w:rsidRDefault="00405E19">
      <w:pPr>
        <w:spacing w:line="600" w:lineRule="auto"/>
        <w:ind w:firstLine="720"/>
        <w:contextualSpacing/>
        <w:jc w:val="both"/>
        <w:rPr>
          <w:rFonts w:eastAsia="Times New Roman"/>
          <w:szCs w:val="24"/>
        </w:rPr>
      </w:pPr>
      <w:r w:rsidRPr="00D9631A">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Επίσης, έχω την τιμή να ανακοινώσω στο Τμήμα ότι, πρώτον, η Διαρκής Επιτροπή Παραγωγής και Εμπορίου καταθέτει την </w:t>
      </w:r>
      <w:r>
        <w:rPr>
          <w:rFonts w:eastAsia="Times New Roman"/>
          <w:szCs w:val="24"/>
        </w:rPr>
        <w:t>έ</w:t>
      </w:r>
      <w:r>
        <w:rPr>
          <w:rFonts w:eastAsia="Times New Roman"/>
          <w:szCs w:val="24"/>
        </w:rPr>
        <w:t>κθεσή της στο σχέδιο νόμου του Υπουργείου Τουρισμού</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του Παγκόσμιου </w:t>
      </w:r>
      <w:r>
        <w:rPr>
          <w:rFonts w:eastAsia="Times New Roman"/>
          <w:szCs w:val="24"/>
        </w:rPr>
        <w:lastRenderedPageBreak/>
        <w:t>Οργανισμού Τουρισμού (ΠΟΤ) για τη διοργάνωση της 8</w:t>
      </w:r>
      <w:r w:rsidRPr="00A668A9">
        <w:rPr>
          <w:rFonts w:eastAsia="Times New Roman"/>
          <w:szCs w:val="24"/>
          <w:vertAlign w:val="superscript"/>
        </w:rPr>
        <w:t>ης</w:t>
      </w:r>
      <w:r>
        <w:rPr>
          <w:rFonts w:eastAsia="Times New Roman"/>
          <w:szCs w:val="24"/>
        </w:rPr>
        <w:t xml:space="preserve"> Διεθνούς Συνάντησης του ΠΟΤ για τον </w:t>
      </w:r>
      <w:r>
        <w:rPr>
          <w:rFonts w:eastAsia="Times New Roman"/>
          <w:szCs w:val="24"/>
        </w:rPr>
        <w:t>τ</w:t>
      </w:r>
      <w:r>
        <w:rPr>
          <w:rFonts w:eastAsia="Times New Roman"/>
          <w:szCs w:val="24"/>
        </w:rPr>
        <w:t>ουρισμό στον Δρόμο του Μεταξιού».</w:t>
      </w:r>
    </w:p>
    <w:p w14:paraId="4B64C30E" w14:textId="77777777" w:rsidR="00973031" w:rsidRDefault="00405E19">
      <w:pPr>
        <w:spacing w:line="600" w:lineRule="auto"/>
        <w:ind w:firstLine="720"/>
        <w:contextualSpacing/>
        <w:jc w:val="both"/>
        <w:rPr>
          <w:rFonts w:eastAsia="Times New Roman"/>
          <w:szCs w:val="24"/>
        </w:rPr>
      </w:pPr>
      <w:r>
        <w:rPr>
          <w:rFonts w:eastAsia="Times New Roman"/>
          <w:szCs w:val="24"/>
        </w:rPr>
        <w:t>Δεύτερον, η Διαρκής Επιτροπή Οικονομικών Υ</w:t>
      </w:r>
      <w:r>
        <w:rPr>
          <w:rFonts w:eastAsia="Times New Roman"/>
          <w:szCs w:val="24"/>
        </w:rPr>
        <w:t xml:space="preserve">ποθέσεων καταθέτει την </w:t>
      </w:r>
      <w:r>
        <w:rPr>
          <w:rFonts w:eastAsia="Times New Roman"/>
          <w:szCs w:val="24"/>
        </w:rPr>
        <w:t>έ</w:t>
      </w:r>
      <w:r>
        <w:rPr>
          <w:rFonts w:eastAsia="Times New Roman"/>
          <w:szCs w:val="24"/>
        </w:rPr>
        <w:t>κθεσή της στο σχέδιο νόμου του Υπουργείου Οικονομικών</w:t>
      </w:r>
      <w:r>
        <w:rPr>
          <w:rFonts w:eastAsia="Times New Roman"/>
          <w:szCs w:val="24"/>
        </w:rPr>
        <w:t>:</w:t>
      </w:r>
      <w:r>
        <w:rPr>
          <w:rFonts w:eastAsia="Times New Roman"/>
          <w:szCs w:val="24"/>
        </w:rPr>
        <w:t xml:space="preserve"> «</w:t>
      </w:r>
      <w:r>
        <w:rPr>
          <w:rFonts w:eastAsia="Times New Roman"/>
          <w:szCs w:val="24"/>
          <w:lang w:val="en-US"/>
        </w:rPr>
        <w:t>I</w:t>
      </w:r>
      <w:r w:rsidRPr="00A668A9">
        <w:rPr>
          <w:rFonts w:eastAsia="Times New Roman"/>
          <w:szCs w:val="24"/>
        </w:rPr>
        <w:t xml:space="preserve">) </w:t>
      </w:r>
      <w:r>
        <w:rPr>
          <w:rFonts w:eastAsia="Times New Roman"/>
          <w:szCs w:val="24"/>
        </w:rPr>
        <w:t xml:space="preserve">Κεντρικά Αποθετήρια Τίτλων, </w:t>
      </w:r>
      <w:r>
        <w:rPr>
          <w:rFonts w:eastAsia="Times New Roman"/>
          <w:szCs w:val="24"/>
          <w:lang w:val="en-US"/>
        </w:rPr>
        <w:t>II</w:t>
      </w:r>
      <w:r w:rsidRPr="002A2F4A">
        <w:rPr>
          <w:rFonts w:eastAsia="Times New Roman"/>
          <w:szCs w:val="24"/>
        </w:rPr>
        <w:t xml:space="preserve">) </w:t>
      </w:r>
      <w:r>
        <w:rPr>
          <w:rFonts w:eastAsia="Times New Roman"/>
          <w:szCs w:val="24"/>
        </w:rPr>
        <w:t xml:space="preserve">Προσαρμογή της Ελληνικής Νομοθεσίας στις διατάξεις της </w:t>
      </w:r>
      <w:r>
        <w:rPr>
          <w:rFonts w:eastAsia="Times New Roman"/>
          <w:szCs w:val="24"/>
        </w:rPr>
        <w:t>Ο</w:t>
      </w:r>
      <w:r>
        <w:rPr>
          <w:rFonts w:eastAsia="Times New Roman"/>
          <w:szCs w:val="24"/>
        </w:rPr>
        <w:t xml:space="preserve">δηγίας (ΕΕ) 2016/2258 και άλλες διατάξεις και </w:t>
      </w:r>
      <w:r>
        <w:rPr>
          <w:rFonts w:eastAsia="Times New Roman"/>
          <w:szCs w:val="24"/>
          <w:lang w:val="en-US"/>
        </w:rPr>
        <w:t>III</w:t>
      </w:r>
      <w:r w:rsidRPr="002A2F4A">
        <w:rPr>
          <w:rFonts w:eastAsia="Times New Roman"/>
          <w:szCs w:val="24"/>
        </w:rPr>
        <w:t>)</w:t>
      </w:r>
      <w:r>
        <w:rPr>
          <w:rFonts w:eastAsia="Times New Roman"/>
          <w:szCs w:val="24"/>
        </w:rPr>
        <w:t xml:space="preserve"> Λοιπές διατάξεις του Υπουργείου Οι</w:t>
      </w:r>
      <w:r>
        <w:rPr>
          <w:rFonts w:eastAsia="Times New Roman"/>
          <w:szCs w:val="24"/>
        </w:rPr>
        <w:t>κονομικών».</w:t>
      </w:r>
    </w:p>
    <w:p w14:paraId="4B64C30F"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Τρίτον, η Διαρκής Επιτροπή Κοινωνικών Υποθέσεων καταθέτει την </w:t>
      </w:r>
      <w:r>
        <w:rPr>
          <w:rFonts w:eastAsia="Times New Roman"/>
          <w:szCs w:val="24"/>
        </w:rPr>
        <w:t>έ</w:t>
      </w:r>
      <w:r>
        <w:rPr>
          <w:rFonts w:eastAsia="Times New Roman"/>
          <w:szCs w:val="24"/>
        </w:rPr>
        <w:t>κθεσή της στο σχέδιο νόμου του Υπουργείου Υγείας</w:t>
      </w:r>
      <w:r>
        <w:rPr>
          <w:rFonts w:eastAsia="Times New Roman"/>
          <w:szCs w:val="24"/>
        </w:rPr>
        <w:t>:</w:t>
      </w:r>
      <w:r>
        <w:rPr>
          <w:rFonts w:eastAsia="Times New Roman"/>
          <w:szCs w:val="24"/>
        </w:rPr>
        <w:t xml:space="preserve"> «Κύρωση Σύμβασης Δωρεάς μεταξύ του Κοινωφελούς Ιδρύματος «ΑΛΕΞΑΝΔΡΟΣ Σ. ΩΝΑΣΗΣ», του Ωνάσειου Καρδιοχειρουργικού Κέντρου (Ω.Κ.Κ.) κ</w:t>
      </w:r>
      <w:r>
        <w:rPr>
          <w:rFonts w:eastAsia="Times New Roman"/>
          <w:szCs w:val="24"/>
        </w:rPr>
        <w:t>αι του Ελληνικού Δημοσίου και λοιπές διατάξεις».</w:t>
      </w:r>
    </w:p>
    <w:p w14:paraId="4B64C310" w14:textId="77777777" w:rsidR="00973031" w:rsidRDefault="00405E19">
      <w:pPr>
        <w:spacing w:line="600" w:lineRule="auto"/>
        <w:ind w:firstLine="720"/>
        <w:contextualSpacing/>
        <w:jc w:val="center"/>
        <w:rPr>
          <w:rFonts w:eastAsia="Times New Roman"/>
          <w:color w:val="FF0000"/>
          <w:szCs w:val="24"/>
        </w:rPr>
      </w:pPr>
      <w:r w:rsidRPr="003F314A">
        <w:rPr>
          <w:rFonts w:eastAsia="Times New Roman"/>
          <w:color w:val="FF0000"/>
          <w:szCs w:val="24"/>
        </w:rPr>
        <w:t>(</w:t>
      </w:r>
      <w:r w:rsidRPr="00AA1E79">
        <w:rPr>
          <w:rFonts w:eastAsia="Times New Roman"/>
          <w:color w:val="FF0000"/>
          <w:szCs w:val="24"/>
        </w:rPr>
        <w:t>ΑΛΛΑΓΗ ΣΕΛΙΔΑΣ ΛΟΓΩ ΑΛΛΑΓΗΣ ΘΕΜΑΤΟΣ</w:t>
      </w:r>
      <w:r w:rsidRPr="003F314A">
        <w:rPr>
          <w:rFonts w:eastAsia="Times New Roman"/>
          <w:color w:val="FF0000"/>
          <w:szCs w:val="24"/>
        </w:rPr>
        <w:t>)</w:t>
      </w:r>
    </w:p>
    <w:p w14:paraId="4B64C311" w14:textId="77777777" w:rsidR="00973031" w:rsidRDefault="00405E19">
      <w:pPr>
        <w:spacing w:line="600" w:lineRule="auto"/>
        <w:ind w:firstLine="720"/>
        <w:contextualSpacing/>
        <w:jc w:val="both"/>
        <w:rPr>
          <w:rFonts w:eastAsia="Times New Roman"/>
          <w:szCs w:val="24"/>
        </w:rPr>
      </w:pPr>
      <w:r w:rsidRPr="00D9631A">
        <w:rPr>
          <w:rFonts w:eastAsia="Times New Roman"/>
          <w:b/>
          <w:szCs w:val="24"/>
        </w:rPr>
        <w:t>ΠΡΟΕΔΡΕΥΩΝ (Νικήτας Κακλαμάνης):</w:t>
      </w:r>
      <w:r>
        <w:rPr>
          <w:rFonts w:eastAsia="Times New Roman"/>
          <w:szCs w:val="24"/>
        </w:rPr>
        <w:t xml:space="preserve"> </w:t>
      </w:r>
      <w:r>
        <w:rPr>
          <w:rFonts w:eastAsia="Times New Roman"/>
          <w:szCs w:val="24"/>
        </w:rPr>
        <w:t xml:space="preserve">Κυρίες και κύριοι συνάδελφοι, εισερχόμαστε στη συζήτηση των </w:t>
      </w:r>
    </w:p>
    <w:p w14:paraId="4B64C312" w14:textId="77777777" w:rsidR="00973031" w:rsidRDefault="00405E19">
      <w:pPr>
        <w:spacing w:line="600" w:lineRule="auto"/>
        <w:ind w:firstLine="720"/>
        <w:contextualSpacing/>
        <w:jc w:val="center"/>
        <w:rPr>
          <w:rFonts w:eastAsia="Times New Roman"/>
          <w:szCs w:val="24"/>
        </w:rPr>
      </w:pPr>
      <w:r w:rsidRPr="00D9631A">
        <w:rPr>
          <w:rFonts w:eastAsia="Times New Roman"/>
          <w:b/>
          <w:szCs w:val="24"/>
        </w:rPr>
        <w:t>ΕΠΙΚΑΙΡΩΝ ΕΡΩΤΗΣΕΩΝ</w:t>
      </w:r>
    </w:p>
    <w:p w14:paraId="4B64C313" w14:textId="77777777" w:rsidR="00973031" w:rsidRDefault="00405E19">
      <w:pPr>
        <w:spacing w:after="0" w:line="600" w:lineRule="auto"/>
        <w:ind w:firstLine="720"/>
        <w:contextualSpacing/>
        <w:jc w:val="both"/>
        <w:rPr>
          <w:rFonts w:eastAsiaTheme="minorHAnsi"/>
          <w:szCs w:val="24"/>
          <w:lang w:eastAsia="en-US"/>
        </w:rPr>
      </w:pPr>
      <w:r>
        <w:rPr>
          <w:rFonts w:eastAsia="Times New Roman"/>
          <w:szCs w:val="24"/>
        </w:rPr>
        <w:t>Από το σημερινό δελτίο επικαίρων ερωτήσεων</w:t>
      </w:r>
      <w:r>
        <w:rPr>
          <w:rFonts w:eastAsia="Times New Roman"/>
          <w:szCs w:val="24"/>
        </w:rPr>
        <w:t xml:space="preserve"> θ</w:t>
      </w:r>
      <w:r>
        <w:rPr>
          <w:rFonts w:eastAsia="Times New Roman"/>
          <w:szCs w:val="24"/>
        </w:rPr>
        <w:t xml:space="preserve">α συζητηθούν </w:t>
      </w:r>
      <w:r>
        <w:rPr>
          <w:rFonts w:eastAsia="Times New Roman"/>
          <w:szCs w:val="24"/>
        </w:rPr>
        <w:t xml:space="preserve">μόνο </w:t>
      </w:r>
      <w:r>
        <w:rPr>
          <w:rFonts w:eastAsia="Times New Roman"/>
          <w:szCs w:val="24"/>
        </w:rPr>
        <w:t>τέσσερις επίκαιρες ερωτήσεις, μία του Υπουργείου Υγείας και τρεις του Υπουργείου Παιδείας</w:t>
      </w:r>
      <w:r>
        <w:rPr>
          <w:rFonts w:eastAsia="Times New Roman"/>
          <w:szCs w:val="24"/>
        </w:rPr>
        <w:t>.</w:t>
      </w:r>
      <w:r w:rsidRPr="00717F8F">
        <w:rPr>
          <w:rFonts w:eastAsia="Times New Roman"/>
          <w:szCs w:val="24"/>
        </w:rPr>
        <w:t xml:space="preserve"> Πριν </w:t>
      </w:r>
      <w:r>
        <w:rPr>
          <w:rFonts w:eastAsia="Times New Roman"/>
          <w:szCs w:val="24"/>
        </w:rPr>
        <w:t>ξεκινήσουμε</w:t>
      </w:r>
      <w:r w:rsidRPr="00717F8F">
        <w:rPr>
          <w:rFonts w:eastAsia="Times New Roman"/>
          <w:szCs w:val="24"/>
        </w:rPr>
        <w:t xml:space="preserve">, όμως, επιτρέψτε μου </w:t>
      </w:r>
      <w:r>
        <w:rPr>
          <w:rFonts w:eastAsia="Times New Roman"/>
          <w:szCs w:val="24"/>
        </w:rPr>
        <w:t xml:space="preserve">πρώτα </w:t>
      </w:r>
      <w:r w:rsidRPr="00717F8F">
        <w:rPr>
          <w:rFonts w:eastAsia="Times New Roman"/>
          <w:szCs w:val="24"/>
        </w:rPr>
        <w:t xml:space="preserve">να </w:t>
      </w:r>
      <w:r w:rsidRPr="00717F8F">
        <w:rPr>
          <w:rFonts w:eastAsiaTheme="minorHAnsi"/>
          <w:szCs w:val="24"/>
          <w:lang w:eastAsia="en-US"/>
        </w:rPr>
        <w:t>ανακοινώσω τις επίκαιρες ερωτήσεις που δεν θα συζητηθούν</w:t>
      </w:r>
      <w:r>
        <w:rPr>
          <w:rFonts w:eastAsiaTheme="minorHAnsi"/>
          <w:szCs w:val="24"/>
          <w:lang w:eastAsia="en-US"/>
        </w:rPr>
        <w:t>, οι οποίες είναι:</w:t>
      </w:r>
    </w:p>
    <w:p w14:paraId="4B64C31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τρίτη με αριθμό 58/24-9</w:t>
      </w:r>
      <w:r>
        <w:rPr>
          <w:rFonts w:eastAsia="Times New Roman" w:cs="Times New Roman"/>
          <w:szCs w:val="24"/>
        </w:rPr>
        <w:t>-2018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14162A">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την Υπουργό </w:t>
      </w:r>
      <w:r w:rsidRPr="0014162A">
        <w:rPr>
          <w:rFonts w:eastAsia="Times New Roman" w:cs="Times New Roman"/>
          <w:bCs/>
          <w:szCs w:val="24"/>
        </w:rPr>
        <w:t>Εργασίας, Κοινωνικής Ασφάλισης &amp; Κοινωνικής Αλληλεγγύης</w:t>
      </w:r>
      <w:r w:rsidRPr="0014162A">
        <w:rPr>
          <w:rFonts w:eastAsia="Times New Roman" w:cs="Times New Roman"/>
          <w:b/>
          <w:szCs w:val="24"/>
        </w:rPr>
        <w:t>,</w:t>
      </w:r>
      <w:r>
        <w:rPr>
          <w:rFonts w:eastAsia="Times New Roman" w:cs="Times New Roman"/>
          <w:szCs w:val="24"/>
        </w:rPr>
        <w:t xml:space="preserve"> με θέμα: «Για την μη καταβολή της αποζημίωσης απόλυσης των ωρομίσθιων εκπαιδευτικών του ΟΑΕΔ και τη συνεχιζόμενη εργασιακή τους ομηρία», δεν συζητείται λόγω κωλύματος του Βουλευτή.</w:t>
      </w:r>
    </w:p>
    <w:p w14:paraId="4B64C31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έκτη με αριθμό 50/17-9-2018 επίκαιρη ερώτηση του Βουλευτή Κιλκίς του Λαϊ</w:t>
      </w:r>
      <w:r>
        <w:rPr>
          <w:rFonts w:eastAsia="Times New Roman" w:cs="Times New Roman"/>
          <w:szCs w:val="24"/>
        </w:rPr>
        <w:t>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14162A">
        <w:rPr>
          <w:rFonts w:eastAsia="Times New Roman" w:cs="Times New Roman"/>
          <w:bCs/>
          <w:szCs w:val="24"/>
        </w:rPr>
        <w:t>Χρήστου Χατζησάββα</w:t>
      </w:r>
      <w:r w:rsidRPr="0014162A">
        <w:rPr>
          <w:rFonts w:eastAsia="Times New Roman" w:cs="Times New Roman"/>
          <w:b/>
          <w:szCs w:val="24"/>
        </w:rPr>
        <w:t xml:space="preserve"> </w:t>
      </w:r>
      <w:r w:rsidRPr="0014162A">
        <w:rPr>
          <w:rFonts w:eastAsia="Times New Roman" w:cs="Times New Roman"/>
          <w:szCs w:val="24"/>
        </w:rPr>
        <w:t>προς την Υπουργό</w:t>
      </w:r>
      <w:r>
        <w:rPr>
          <w:rFonts w:eastAsia="Times New Roman" w:cs="Times New Roman"/>
          <w:szCs w:val="24"/>
        </w:rPr>
        <w:t xml:space="preserve"> </w:t>
      </w:r>
      <w:r w:rsidRPr="0014162A">
        <w:rPr>
          <w:rFonts w:eastAsia="Times New Roman" w:cs="Times New Roman"/>
          <w:bCs/>
          <w:szCs w:val="24"/>
        </w:rPr>
        <w:t xml:space="preserve">Προστασίας του Πολίτη, </w:t>
      </w:r>
      <w:r>
        <w:rPr>
          <w:rFonts w:eastAsia="Times New Roman" w:cs="Times New Roman"/>
          <w:szCs w:val="24"/>
        </w:rPr>
        <w:t>με θέμα: «Αναίτια βία άσκησε η ΕΛ.ΑΣ. στη διαδήλωση της Θεσσαλονίκης που διεξήχθη ενάντια στη συμφωνία των Πρεσπών», δεν συζητείται.</w:t>
      </w:r>
    </w:p>
    <w:p w14:paraId="4B64C31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τέταρτη με αριθμό 56/20-9-2018 ε</w:t>
      </w:r>
      <w:r>
        <w:rPr>
          <w:rFonts w:eastAsia="Times New Roman" w:cs="Times New Roman"/>
          <w:szCs w:val="24"/>
        </w:rPr>
        <w:t xml:space="preserve">πίκαιρη ερώτηση του Βουλευτή Β΄ Θεσσαλονίκης της Ένωσης Κεντρώων κ. </w:t>
      </w:r>
      <w:r w:rsidRPr="0014162A">
        <w:rPr>
          <w:rFonts w:eastAsia="Times New Roman" w:cs="Times New Roman"/>
          <w:bCs/>
          <w:szCs w:val="24"/>
        </w:rPr>
        <w:t>Αριστείδη Φωκά</w:t>
      </w:r>
      <w:r>
        <w:rPr>
          <w:rFonts w:eastAsia="Times New Roman" w:cs="Times New Roman"/>
          <w:b/>
          <w:bCs/>
          <w:szCs w:val="24"/>
        </w:rPr>
        <w:t xml:space="preserve"> </w:t>
      </w:r>
      <w:r>
        <w:rPr>
          <w:rFonts w:eastAsia="Times New Roman" w:cs="Times New Roman"/>
          <w:szCs w:val="24"/>
        </w:rPr>
        <w:t xml:space="preserve">προς τον Υπουργό </w:t>
      </w:r>
      <w:r w:rsidRPr="0014162A">
        <w:rPr>
          <w:rFonts w:eastAsia="Times New Roman" w:cs="Times New Roman"/>
          <w:bCs/>
          <w:szCs w:val="24"/>
        </w:rPr>
        <w:t>Περιβάλλοντος και Ενέργειας,</w:t>
      </w:r>
      <w:r w:rsidRPr="0014162A">
        <w:rPr>
          <w:rFonts w:eastAsia="Times New Roman" w:cs="Times New Roman"/>
          <w:b/>
          <w:szCs w:val="24"/>
        </w:rPr>
        <w:t xml:space="preserve"> </w:t>
      </w:r>
      <w:r>
        <w:rPr>
          <w:rFonts w:eastAsia="Times New Roman" w:cs="Times New Roman"/>
          <w:szCs w:val="24"/>
        </w:rPr>
        <w:t xml:space="preserve">με θέμα: «Αίτηση αποζημίωσης ύψους 750 εκατομμυρίων από την εταιρεία </w:t>
      </w:r>
      <w:r>
        <w:rPr>
          <w:rFonts w:eastAsia="Times New Roman" w:cs="Times New Roman"/>
          <w:szCs w:val="24"/>
        </w:rPr>
        <w:t>«ΕΛΛΗΝΙΚΟΣ ΧΡΥΣΟΣ»</w:t>
      </w:r>
      <w:r>
        <w:rPr>
          <w:rFonts w:eastAsia="Times New Roman" w:cs="Times New Roman"/>
          <w:szCs w:val="24"/>
        </w:rPr>
        <w:t xml:space="preserve"> προς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δεν θα συζητ</w:t>
      </w:r>
      <w:r>
        <w:rPr>
          <w:rFonts w:eastAsia="Times New Roman" w:cs="Times New Roman"/>
          <w:szCs w:val="24"/>
        </w:rPr>
        <w:t>ηθεί λόγω των εξελίξεων που μόλις ακούσατε.</w:t>
      </w:r>
    </w:p>
    <w:p w14:paraId="4B64C31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όγδοη με αριθμό 43/13-9-2018 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131228">
        <w:rPr>
          <w:rFonts w:eastAsia="Times New Roman" w:cs="Times New Roman"/>
          <w:bCs/>
          <w:szCs w:val="24"/>
        </w:rPr>
        <w:t>Νικόλαου Μωραΐτη</w:t>
      </w:r>
      <w:r>
        <w:rPr>
          <w:rFonts w:eastAsia="Times New Roman" w:cs="Times New Roman"/>
          <w:b/>
          <w:bCs/>
          <w:szCs w:val="24"/>
        </w:rPr>
        <w:t xml:space="preserve"> </w:t>
      </w:r>
      <w:r>
        <w:rPr>
          <w:rFonts w:eastAsia="Times New Roman" w:cs="Times New Roman"/>
          <w:szCs w:val="24"/>
        </w:rPr>
        <w:t xml:space="preserve">προς τον </w:t>
      </w:r>
      <w:r>
        <w:rPr>
          <w:rFonts w:eastAsia="Times New Roman" w:cs="Times New Roman"/>
          <w:szCs w:val="24"/>
        </w:rPr>
        <w:lastRenderedPageBreak/>
        <w:t xml:space="preserve">Υπουργό </w:t>
      </w:r>
      <w:r w:rsidRPr="00131228">
        <w:rPr>
          <w:rFonts w:eastAsia="Times New Roman" w:cs="Times New Roman"/>
          <w:bCs/>
          <w:szCs w:val="24"/>
        </w:rPr>
        <w:t>Υγείας,</w:t>
      </w:r>
      <w:r>
        <w:rPr>
          <w:rFonts w:eastAsia="Times New Roman" w:cs="Times New Roman"/>
          <w:szCs w:val="24"/>
        </w:rPr>
        <w:t xml:space="preserve"> με θέμα: «Προβλήματα στη λειτουργία του Κέντρου Φυσικ</w:t>
      </w:r>
      <w:r>
        <w:rPr>
          <w:rFonts w:eastAsia="Times New Roman" w:cs="Times New Roman"/>
          <w:szCs w:val="24"/>
        </w:rPr>
        <w:t xml:space="preserve">ής Ιατρικής και Αποκατάστασης (ΚΕΦΙΑΠ) Αμφιλοχίας»,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4B64C31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ένατη με αριθμό 33/5-9-2018 επίκαιρη ερώτηση 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Χρυσής Αυ</w:t>
      </w:r>
      <w:r>
        <w:rPr>
          <w:rFonts w:eastAsia="Times New Roman" w:cs="Times New Roman"/>
          <w:szCs w:val="24"/>
        </w:rPr>
        <w:t xml:space="preserve">γή κ. </w:t>
      </w:r>
      <w:r w:rsidRPr="00131228">
        <w:rPr>
          <w:rFonts w:eastAsia="Times New Roman" w:cs="Times New Roman"/>
          <w:bCs/>
          <w:szCs w:val="24"/>
        </w:rPr>
        <w:t>Χρήστου Χατζησάββα</w:t>
      </w:r>
      <w:r>
        <w:rPr>
          <w:rFonts w:eastAsia="Times New Roman" w:cs="Times New Roman"/>
          <w:szCs w:val="24"/>
        </w:rPr>
        <w:t xml:space="preserve"> προς τον Υπουργό </w:t>
      </w:r>
      <w:r w:rsidRPr="00131228">
        <w:rPr>
          <w:rFonts w:eastAsia="Times New Roman" w:cs="Times New Roman"/>
          <w:bCs/>
          <w:szCs w:val="24"/>
        </w:rPr>
        <w:t>Εξωτερικών,</w:t>
      </w:r>
      <w:r>
        <w:rPr>
          <w:rFonts w:eastAsia="Times New Roman" w:cs="Times New Roman"/>
          <w:szCs w:val="24"/>
        </w:rPr>
        <w:t xml:space="preserve"> με θέμα: «Υπήρξε εμπλοκή των Η.Π.Α. στο σκοπιανό ζήτημα;», δεν θα συζητηθεί λόγω κωλύματος του Υφυπουργού Εξωτερικών κ. Μάρκου </w:t>
      </w:r>
      <w:proofErr w:type="spellStart"/>
      <w:r>
        <w:rPr>
          <w:rFonts w:eastAsia="Times New Roman" w:cs="Times New Roman"/>
          <w:szCs w:val="24"/>
        </w:rPr>
        <w:t>Μπόλαρη</w:t>
      </w:r>
      <w:proofErr w:type="spellEnd"/>
      <w:r>
        <w:rPr>
          <w:rFonts w:eastAsia="Times New Roman" w:cs="Times New Roman"/>
          <w:szCs w:val="24"/>
        </w:rPr>
        <w:t>. Αιτία: φόρτος εργασίας.</w:t>
      </w:r>
    </w:p>
    <w:p w14:paraId="4B64C31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τα παραπάνω κωλύματα που ακούσατε </w:t>
      </w:r>
      <w:r>
        <w:rPr>
          <w:rFonts w:eastAsia="Times New Roman" w:cs="Times New Roman"/>
          <w:szCs w:val="24"/>
        </w:rPr>
        <w:t>υπάρχει η σχετική επιστολή από τον Γενικό Γραμματέα της Κυβέρνησης.</w:t>
      </w:r>
    </w:p>
    <w:p w14:paraId="4B64C31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Αρχίζουμε, λοιπόν, </w:t>
      </w:r>
      <w:r>
        <w:rPr>
          <w:rFonts w:eastAsia="Times New Roman" w:cs="Times New Roman"/>
          <w:szCs w:val="24"/>
        </w:rPr>
        <w:t xml:space="preserve">τη συζήτηση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πέμπτη </w:t>
      </w:r>
      <w:r>
        <w:rPr>
          <w:rFonts w:eastAsia="Times New Roman" w:cs="Times New Roman"/>
          <w:szCs w:val="24"/>
        </w:rPr>
        <w:t xml:space="preserve">με αριθμό 60/24-9-2018 επίκαιρη ερώτηση του Ζ΄ Αντιπροέδρου της Βουλής και Βουλευτή Α΄ Αθηνών του Ποταμιού κ. </w:t>
      </w:r>
      <w:r w:rsidRPr="000562C2">
        <w:rPr>
          <w:rFonts w:eastAsia="Times New Roman" w:cs="Times New Roman"/>
          <w:bCs/>
          <w:szCs w:val="24"/>
        </w:rPr>
        <w:t>Σπυρίδωνος Λυκούδη</w:t>
      </w:r>
      <w:r>
        <w:rPr>
          <w:rFonts w:eastAsia="Times New Roman" w:cs="Times New Roman"/>
          <w:b/>
          <w:bCs/>
          <w:szCs w:val="24"/>
        </w:rPr>
        <w:t xml:space="preserve"> </w:t>
      </w:r>
      <w:r>
        <w:rPr>
          <w:rFonts w:eastAsia="Times New Roman" w:cs="Times New Roman"/>
          <w:szCs w:val="24"/>
        </w:rPr>
        <w:t xml:space="preserve">προς τον Υπουργό </w:t>
      </w:r>
      <w:r w:rsidRPr="000562C2">
        <w:rPr>
          <w:rFonts w:eastAsia="Times New Roman" w:cs="Times New Roman"/>
          <w:bCs/>
          <w:szCs w:val="24"/>
        </w:rPr>
        <w:t>Υγείας,</w:t>
      </w:r>
      <w:r>
        <w:rPr>
          <w:rFonts w:eastAsia="Times New Roman" w:cs="Times New Roman"/>
          <w:szCs w:val="24"/>
        </w:rPr>
        <w:t xml:space="preserve"> με θέμα: «Είναι υποχρεωτικός ή όχι ο εμβολιασμός;».</w:t>
      </w:r>
    </w:p>
    <w:p w14:paraId="4B64C31B" w14:textId="77777777" w:rsidR="00973031" w:rsidRDefault="00405E19">
      <w:pPr>
        <w:spacing w:line="600" w:lineRule="auto"/>
        <w:ind w:firstLine="720"/>
        <w:contextualSpacing/>
        <w:jc w:val="both"/>
        <w:rPr>
          <w:rFonts w:eastAsia="Times New Roman"/>
          <w:szCs w:val="24"/>
        </w:rPr>
      </w:pPr>
      <w:r>
        <w:rPr>
          <w:rFonts w:eastAsia="Times New Roman" w:cs="Times New Roman"/>
          <w:szCs w:val="24"/>
        </w:rPr>
        <w:t>Κύριε Λυκούδη, έχετε τον λόγο.</w:t>
      </w:r>
    </w:p>
    <w:p w14:paraId="4B64C31C" w14:textId="77777777" w:rsidR="00973031" w:rsidRDefault="00405E19">
      <w:pPr>
        <w:spacing w:line="600" w:lineRule="auto"/>
        <w:ind w:firstLine="720"/>
        <w:contextualSpacing/>
        <w:jc w:val="both"/>
        <w:rPr>
          <w:rFonts w:eastAsia="Times New Roman"/>
          <w:szCs w:val="24"/>
        </w:rPr>
      </w:pPr>
      <w:r w:rsidRPr="000562C2">
        <w:rPr>
          <w:rFonts w:eastAsia="Times New Roman"/>
          <w:b/>
          <w:szCs w:val="24"/>
        </w:rPr>
        <w:t>ΣΠΥΡΙΔΩΝ ΛΥΚΟΥΔΗΣ (Ζ΄ Αντιπρόεδρος της Βουλής):</w:t>
      </w:r>
      <w:r>
        <w:rPr>
          <w:rFonts w:eastAsia="Times New Roman"/>
          <w:b/>
          <w:szCs w:val="24"/>
        </w:rPr>
        <w:t xml:space="preserve"> </w:t>
      </w:r>
      <w:r w:rsidRPr="0079218D">
        <w:rPr>
          <w:rFonts w:eastAsia="Times New Roman"/>
          <w:szCs w:val="24"/>
        </w:rPr>
        <w:t>Κύριε Υπουργέ, σε πρόσφατη επιστολή τους προς τον Γενικό Γραμματέα Δημόσιας Υγείας του Υπουργείου σα</w:t>
      </w:r>
      <w:r w:rsidRPr="0079218D">
        <w:rPr>
          <w:rFonts w:eastAsia="Times New Roman"/>
          <w:szCs w:val="24"/>
        </w:rPr>
        <w:t>ς η Ένωση Ελευθεροεπαγγελματιών Παιδιάτρων</w:t>
      </w:r>
      <w:r>
        <w:rPr>
          <w:rFonts w:eastAsia="Times New Roman"/>
          <w:szCs w:val="24"/>
        </w:rPr>
        <w:t xml:space="preserve"> του</w:t>
      </w:r>
      <w:r w:rsidRPr="0079218D">
        <w:rPr>
          <w:rFonts w:eastAsia="Times New Roman"/>
          <w:szCs w:val="24"/>
        </w:rPr>
        <w:t xml:space="preserve"> Νομού Αττικής </w:t>
      </w:r>
      <w:r w:rsidRPr="0079218D">
        <w:rPr>
          <w:rFonts w:eastAsia="Times New Roman"/>
          <w:szCs w:val="24"/>
        </w:rPr>
        <w:lastRenderedPageBreak/>
        <w:t>ζητά διευκριν</w:t>
      </w:r>
      <w:r>
        <w:rPr>
          <w:rFonts w:eastAsia="Times New Roman"/>
          <w:szCs w:val="24"/>
        </w:rPr>
        <w:t>ί</w:t>
      </w:r>
      <w:r w:rsidRPr="0079218D">
        <w:rPr>
          <w:rFonts w:eastAsia="Times New Roman"/>
          <w:szCs w:val="24"/>
        </w:rPr>
        <w:t xml:space="preserve">σεις σχετικά με το ζήτημα </w:t>
      </w:r>
      <w:r>
        <w:rPr>
          <w:rFonts w:eastAsia="Times New Roman"/>
          <w:szCs w:val="24"/>
        </w:rPr>
        <w:t>του υποχρεωτικού</w:t>
      </w:r>
      <w:r w:rsidRPr="0079218D">
        <w:rPr>
          <w:rFonts w:eastAsia="Times New Roman"/>
          <w:szCs w:val="24"/>
        </w:rPr>
        <w:t xml:space="preserve"> εμβολιασμού των παιδιών ως </w:t>
      </w:r>
      <w:proofErr w:type="spellStart"/>
      <w:r w:rsidRPr="0079218D">
        <w:rPr>
          <w:rFonts w:eastAsia="Times New Roman"/>
          <w:szCs w:val="24"/>
        </w:rPr>
        <w:t>προαπαιτούμενο</w:t>
      </w:r>
      <w:proofErr w:type="spellEnd"/>
      <w:r w:rsidRPr="0079218D">
        <w:rPr>
          <w:rFonts w:eastAsia="Times New Roman"/>
          <w:szCs w:val="24"/>
        </w:rPr>
        <w:t xml:space="preserve"> για την εγγραφή τους στα σχολεία </w:t>
      </w:r>
      <w:r>
        <w:rPr>
          <w:rFonts w:eastAsia="Times New Roman"/>
          <w:szCs w:val="24"/>
        </w:rPr>
        <w:t>πρωτοβάθμιας</w:t>
      </w:r>
      <w:r w:rsidRPr="0079218D">
        <w:rPr>
          <w:rFonts w:eastAsia="Times New Roman"/>
          <w:szCs w:val="24"/>
        </w:rPr>
        <w:t xml:space="preserve"> εκπαίδευσης.</w:t>
      </w:r>
    </w:p>
    <w:p w14:paraId="4B64C31D"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Οι παιδίατροι </w:t>
      </w:r>
      <w:r>
        <w:rPr>
          <w:rFonts w:eastAsia="Times New Roman"/>
          <w:szCs w:val="24"/>
        </w:rPr>
        <w:t xml:space="preserve">στην επιστολή τους </w:t>
      </w:r>
      <w:r>
        <w:rPr>
          <w:rFonts w:eastAsia="Times New Roman"/>
          <w:szCs w:val="24"/>
        </w:rPr>
        <w:t>εστι</w:t>
      </w:r>
      <w:r>
        <w:rPr>
          <w:rFonts w:eastAsia="Times New Roman"/>
          <w:szCs w:val="24"/>
        </w:rPr>
        <w:t>άζο</w:t>
      </w:r>
      <w:r>
        <w:rPr>
          <w:rFonts w:eastAsia="Times New Roman"/>
          <w:szCs w:val="24"/>
        </w:rPr>
        <w:t>υν</w:t>
      </w:r>
      <w:r>
        <w:rPr>
          <w:rFonts w:eastAsia="Times New Roman"/>
          <w:szCs w:val="24"/>
        </w:rPr>
        <w:t xml:space="preserve"> στο κενό που υπάρχει στο θεσμικό πλαίσιο, προκειμένου να καταστεί πραγματικά υποχρεωτικός ο εμβολιασμός των παιδιών καθώς και στις συνέπειες που θα έχει η ενδεχόμενη  άρνηση των γονέων τους να συμμορφωθούν με τις σχετικές οδηγίες.</w:t>
      </w:r>
    </w:p>
    <w:p w14:paraId="4B64C31E"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Με δεδομένο ότι το </w:t>
      </w:r>
      <w:proofErr w:type="spellStart"/>
      <w:r>
        <w:rPr>
          <w:rFonts w:eastAsia="Times New Roman"/>
          <w:szCs w:val="24"/>
        </w:rPr>
        <w:t>αντιεμβολιαστικό</w:t>
      </w:r>
      <w:proofErr w:type="spellEnd"/>
      <w:r>
        <w:rPr>
          <w:rFonts w:eastAsia="Times New Roman"/>
          <w:szCs w:val="24"/>
        </w:rPr>
        <w:t xml:space="preserve"> κίνημα έχει αυξητική τάση -το ξέρετε- αποδοχής από τους γονείς, ότι οι ασθένειες υπό εξαφάνιση, όπως η ιλαρά, έχουν επανεμφανιστεί και μάλιστα έχουν προκαλέσει τέσσερις θανάτους μέχρι στιγμής, ότι ο Παγκόσμιος Οργανισμός Υγείας κρούει τον </w:t>
      </w:r>
      <w:r>
        <w:rPr>
          <w:rFonts w:eastAsia="Times New Roman"/>
          <w:szCs w:val="24"/>
        </w:rPr>
        <w:t>κώδωνα του κινδύνου σχετικά με τον αντίκτυπο στο σύνολο του πληθυσμού από αυτή την κατάσταση ερωτάστε, κύριε Υπουργέ</w:t>
      </w:r>
      <w:r w:rsidRPr="00694347">
        <w:rPr>
          <w:rFonts w:eastAsia="Times New Roman"/>
          <w:szCs w:val="24"/>
        </w:rPr>
        <w:t>:</w:t>
      </w:r>
    </w:p>
    <w:p w14:paraId="4B64C31F"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Πρώτον, είναι λόγος ανησυχίας για το Υπουργείο η ανάπτυξη αυτού του </w:t>
      </w:r>
      <w:proofErr w:type="spellStart"/>
      <w:r>
        <w:rPr>
          <w:rFonts w:eastAsia="Times New Roman"/>
          <w:szCs w:val="24"/>
        </w:rPr>
        <w:t>αντιεμβολιαστικού</w:t>
      </w:r>
      <w:proofErr w:type="spellEnd"/>
      <w:r>
        <w:rPr>
          <w:rFonts w:eastAsia="Times New Roman"/>
          <w:szCs w:val="24"/>
        </w:rPr>
        <w:t xml:space="preserve"> κινήματος; Εάν ναι, σε ποιες ενέργειες σκοπεύετε να </w:t>
      </w:r>
      <w:r>
        <w:rPr>
          <w:rFonts w:eastAsia="Times New Roman"/>
          <w:szCs w:val="24"/>
        </w:rPr>
        <w:t>προβείτε και εάν όχι, σε ποια στοιχεία μπορεί να βασίζεται ενδεχόμενος δικός σας εφησυχασμός;</w:t>
      </w:r>
    </w:p>
    <w:p w14:paraId="4B64C320"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Δεύτερον, έχει πρόθεση το Υπουργείο να συμβάλει στην ανακοπή του κινήματος </w:t>
      </w:r>
      <w:proofErr w:type="spellStart"/>
      <w:r>
        <w:rPr>
          <w:rFonts w:eastAsia="Times New Roman"/>
          <w:szCs w:val="24"/>
        </w:rPr>
        <w:t>αντιεμβολιασμού</w:t>
      </w:r>
      <w:proofErr w:type="spellEnd"/>
      <w:r>
        <w:rPr>
          <w:rFonts w:eastAsia="Times New Roman"/>
          <w:szCs w:val="24"/>
        </w:rPr>
        <w:t xml:space="preserve"> και εάν ναι, με ποιες δράσεις;</w:t>
      </w:r>
    </w:p>
    <w:p w14:paraId="4B64C321" w14:textId="77777777" w:rsidR="00973031" w:rsidRDefault="00405E19">
      <w:pPr>
        <w:spacing w:line="600" w:lineRule="auto"/>
        <w:ind w:firstLine="720"/>
        <w:contextualSpacing/>
        <w:jc w:val="both"/>
        <w:rPr>
          <w:rFonts w:eastAsia="Times New Roman"/>
          <w:szCs w:val="24"/>
        </w:rPr>
      </w:pPr>
      <w:r>
        <w:rPr>
          <w:rFonts w:eastAsia="Times New Roman"/>
          <w:szCs w:val="24"/>
        </w:rPr>
        <w:t>Τρίτον, ποια είναι η στρατηγική της Γενι</w:t>
      </w:r>
      <w:r>
        <w:rPr>
          <w:rFonts w:eastAsia="Times New Roman"/>
          <w:szCs w:val="24"/>
        </w:rPr>
        <w:t>κής Γραμματείας Δημόσιας Υγείας επί του θέματος;</w:t>
      </w:r>
    </w:p>
    <w:p w14:paraId="4B64C322"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Τέταρτον, πώς χρηματοδοτούνται και από πού οι δράσεις αγωγής και π</w:t>
      </w:r>
      <w:r>
        <w:rPr>
          <w:rFonts w:eastAsia="Times New Roman"/>
          <w:szCs w:val="24"/>
        </w:rPr>
        <w:t>ρο</w:t>
      </w:r>
      <w:r>
        <w:rPr>
          <w:rFonts w:eastAsia="Times New Roman"/>
          <w:szCs w:val="24"/>
        </w:rPr>
        <w:t>αγωγής υγείας στη χώρα και ποια είναι τα αποτελέσματα των δράσεων αυτών;</w:t>
      </w:r>
    </w:p>
    <w:p w14:paraId="4B64C323" w14:textId="77777777" w:rsidR="00973031" w:rsidRDefault="00405E19">
      <w:pPr>
        <w:spacing w:line="600" w:lineRule="auto"/>
        <w:ind w:firstLine="720"/>
        <w:contextualSpacing/>
        <w:jc w:val="both"/>
        <w:rPr>
          <w:rFonts w:eastAsia="Times New Roman"/>
          <w:szCs w:val="24"/>
        </w:rPr>
      </w:pPr>
      <w:proofErr w:type="spellStart"/>
      <w:r>
        <w:rPr>
          <w:rFonts w:eastAsia="Times New Roman"/>
          <w:szCs w:val="24"/>
        </w:rPr>
        <w:t>Πέμπτον</w:t>
      </w:r>
      <w:proofErr w:type="spellEnd"/>
      <w:r>
        <w:rPr>
          <w:rFonts w:eastAsia="Times New Roman"/>
          <w:szCs w:val="24"/>
        </w:rPr>
        <w:t>, το ΚΕΕΛΠΝΟ έχει κάποια αρμοδιότητα ή και συγκεκριμένο ρόλ</w:t>
      </w:r>
      <w:r>
        <w:rPr>
          <w:rFonts w:eastAsia="Times New Roman"/>
          <w:szCs w:val="24"/>
        </w:rPr>
        <w:t>ο στην παροχή οδηγιών για τη λήψη μέτρων και δράσεων σε τέτοιου είδους περιπτώσεις;</w:t>
      </w:r>
    </w:p>
    <w:p w14:paraId="4B64C324"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Και τελευταίο, είναι το Υπουργείο Υγείας σε συνεργασία με το Υπουργείο Παιδείας, Έρευνας και Θρησκευμάτων -ευτυχής σύμπτωση ότι είστε εδώ, κύριε Υπουργέ Παιδείας, για να </w:t>
      </w:r>
      <w:r>
        <w:rPr>
          <w:rFonts w:eastAsia="Times New Roman"/>
          <w:szCs w:val="24"/>
        </w:rPr>
        <w:t xml:space="preserve">παρακολουθήσετε αυτόν τον διάλογο- προκειμένου να συνταχθεί ένα ενιαίο και ολοκληρωμένο κανονιστικό πλαίσιο για την επίλυση της </w:t>
      </w:r>
      <w:proofErr w:type="spellStart"/>
      <w:r>
        <w:rPr>
          <w:rFonts w:eastAsia="Times New Roman"/>
          <w:szCs w:val="24"/>
        </w:rPr>
        <w:t>υποχρεωτικότητας</w:t>
      </w:r>
      <w:proofErr w:type="spellEnd"/>
      <w:r>
        <w:rPr>
          <w:rFonts w:eastAsia="Times New Roman"/>
          <w:szCs w:val="24"/>
        </w:rPr>
        <w:t xml:space="preserve"> των εμβολιασμών χωρίς παρερμηνείες και χωρίς παραθυράκια;</w:t>
      </w:r>
    </w:p>
    <w:p w14:paraId="4B64C325" w14:textId="77777777" w:rsidR="00973031" w:rsidRDefault="00405E19">
      <w:pPr>
        <w:spacing w:line="600" w:lineRule="auto"/>
        <w:ind w:firstLine="720"/>
        <w:contextualSpacing/>
        <w:jc w:val="both"/>
        <w:rPr>
          <w:rFonts w:eastAsia="Times New Roman"/>
          <w:szCs w:val="24"/>
        </w:rPr>
      </w:pPr>
      <w:r>
        <w:rPr>
          <w:rFonts w:eastAsia="Times New Roman"/>
          <w:szCs w:val="24"/>
        </w:rPr>
        <w:t>Ευχαριστώ, κύριε Υπουργέ.</w:t>
      </w:r>
    </w:p>
    <w:p w14:paraId="4B64C326" w14:textId="77777777" w:rsidR="00973031" w:rsidRDefault="00405E19">
      <w:pPr>
        <w:spacing w:line="600" w:lineRule="auto"/>
        <w:ind w:firstLine="720"/>
        <w:contextualSpacing/>
        <w:jc w:val="both"/>
        <w:rPr>
          <w:rFonts w:eastAsia="Times New Roman" w:cs="Times New Roman"/>
          <w:b/>
          <w:bCs/>
          <w:szCs w:val="24"/>
        </w:rPr>
      </w:pPr>
      <w:r>
        <w:rPr>
          <w:rFonts w:eastAsia="Times New Roman" w:cs="Times New Roman"/>
          <w:b/>
          <w:bCs/>
          <w:szCs w:val="24"/>
        </w:rPr>
        <w:t>ΠΡΟΕΔΡΕΥΩΝ (Νικήτας Κακλαμά</w:t>
      </w:r>
      <w:r>
        <w:rPr>
          <w:rFonts w:eastAsia="Times New Roman" w:cs="Times New Roman"/>
          <w:b/>
          <w:bCs/>
          <w:szCs w:val="24"/>
        </w:rPr>
        <w:t xml:space="preserve">νης): </w:t>
      </w:r>
      <w:r w:rsidRPr="00131CC0">
        <w:rPr>
          <w:rFonts w:eastAsia="Times New Roman" w:cs="Times New Roman"/>
          <w:bCs/>
          <w:szCs w:val="24"/>
        </w:rPr>
        <w:t>Ορίστε, κύριε Υπουργέ, έχετε τον λόγο.</w:t>
      </w:r>
    </w:p>
    <w:p w14:paraId="4B64C327"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
          <w:bCs/>
          <w:szCs w:val="24"/>
        </w:rPr>
        <w:t>ΑΝΔΡΕΑΣ ΞΑΝΘΟΣ (Υπουργός Υγείας)</w:t>
      </w:r>
      <w:r w:rsidRPr="0079218D">
        <w:rPr>
          <w:rFonts w:eastAsia="Times New Roman" w:cs="Times New Roman"/>
          <w:b/>
          <w:bCs/>
          <w:szCs w:val="24"/>
        </w:rPr>
        <w:t>:</w:t>
      </w:r>
      <w:r>
        <w:rPr>
          <w:rFonts w:eastAsia="Times New Roman" w:cs="Times New Roman"/>
          <w:b/>
          <w:bCs/>
          <w:szCs w:val="24"/>
        </w:rPr>
        <w:t xml:space="preserve"> </w:t>
      </w:r>
      <w:r w:rsidRPr="00131CC0">
        <w:rPr>
          <w:rFonts w:eastAsia="Times New Roman" w:cs="Times New Roman"/>
          <w:bCs/>
          <w:szCs w:val="24"/>
        </w:rPr>
        <w:t>Ευχαριστώ, αγαπητέ συνάδελφε.</w:t>
      </w:r>
    </w:p>
    <w:p w14:paraId="4B64C328"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Νομίζω ότι όντως είναι μια επίκαιρη ερώτηση αυτή, γιατί αυτή</w:t>
      </w:r>
      <w:r>
        <w:rPr>
          <w:rFonts w:eastAsia="Times New Roman" w:cs="Times New Roman"/>
          <w:bCs/>
          <w:szCs w:val="24"/>
        </w:rPr>
        <w:t xml:space="preserve"> την περίοδο υπήρξε μια δημόσια συζήτηση επ’ αφορμή αυτής της ανακοίνωσης που αναφέρατε και εσείς.</w:t>
      </w:r>
    </w:p>
    <w:p w14:paraId="4B64C329"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 xml:space="preserve">Άρα, κατ’ αρχάς να ξεκαθαρίσουμε τι ισχύει και αν υπάρχει λόγος για να προκαλείται αυτή η συζήτηση. Σας διαβεβαιώνω, λοιπόν, κατηγορηματικά ότι δεν έχει </w:t>
      </w:r>
      <w:r>
        <w:rPr>
          <w:rFonts w:eastAsia="Times New Roman" w:cs="Times New Roman"/>
          <w:bCs/>
          <w:szCs w:val="24"/>
        </w:rPr>
        <w:lastRenderedPageBreak/>
        <w:t>αλλά</w:t>
      </w:r>
      <w:r>
        <w:rPr>
          <w:rFonts w:eastAsia="Times New Roman" w:cs="Times New Roman"/>
          <w:bCs/>
          <w:szCs w:val="24"/>
        </w:rPr>
        <w:t>ξει τίποτα στην εμβολιαστική πολιτική της χώρας ούτε στην στρατηγική που έχει το Υπουργείο Υγείας και το Υπουργείο Παιδείας σε αυτό το θέμα.</w:t>
      </w:r>
    </w:p>
    <w:p w14:paraId="4B64C32A"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Αυτό που ισχύει και που κάθε χρόνο επαναλαμβάνεται είναι μια εγκύκλιος του Υπουργείου Παιδείας του 2010, με ημερομη</w:t>
      </w:r>
      <w:r>
        <w:rPr>
          <w:rFonts w:eastAsia="Times New Roman" w:cs="Times New Roman"/>
          <w:bCs/>
          <w:szCs w:val="24"/>
        </w:rPr>
        <w:t>νία 16</w:t>
      </w:r>
      <w:r>
        <w:rPr>
          <w:rFonts w:eastAsia="Times New Roman" w:cs="Times New Roman"/>
          <w:bCs/>
          <w:szCs w:val="24"/>
        </w:rPr>
        <w:t>-</w:t>
      </w:r>
      <w:r>
        <w:rPr>
          <w:rFonts w:eastAsia="Times New Roman" w:cs="Times New Roman"/>
          <w:bCs/>
          <w:szCs w:val="24"/>
        </w:rPr>
        <w:t>9</w:t>
      </w:r>
      <w:r>
        <w:rPr>
          <w:rFonts w:eastAsia="Times New Roman" w:cs="Times New Roman"/>
          <w:bCs/>
          <w:szCs w:val="24"/>
        </w:rPr>
        <w:t>-</w:t>
      </w:r>
      <w:r>
        <w:rPr>
          <w:rFonts w:eastAsia="Times New Roman" w:cs="Times New Roman"/>
          <w:bCs/>
          <w:szCs w:val="24"/>
        </w:rPr>
        <w:t>2010, η οποία κάθε χρόνο στην αρχή της σχολικής περιόδου επαναλαμβάνεται και δίνει τις κατευθύνσεις με βάση ένα έγγραφο του Υπουργείου Υγείας του 2008, το οποίο έχει ενσωματώσει μ</w:t>
      </w:r>
      <w:r>
        <w:rPr>
          <w:rFonts w:eastAsia="Times New Roman" w:cs="Times New Roman"/>
          <w:bCs/>
          <w:szCs w:val="24"/>
        </w:rPr>
        <w:t>ί</w:t>
      </w:r>
      <w:r>
        <w:rPr>
          <w:rFonts w:eastAsia="Times New Roman" w:cs="Times New Roman"/>
          <w:bCs/>
          <w:szCs w:val="24"/>
        </w:rPr>
        <w:t xml:space="preserve">α </w:t>
      </w:r>
      <w:r>
        <w:rPr>
          <w:rFonts w:eastAsia="Times New Roman" w:cs="Times New Roman"/>
          <w:bCs/>
          <w:szCs w:val="24"/>
        </w:rPr>
        <w:t>ο</w:t>
      </w:r>
      <w:r>
        <w:rPr>
          <w:rFonts w:eastAsia="Times New Roman" w:cs="Times New Roman"/>
          <w:bCs/>
          <w:szCs w:val="24"/>
        </w:rPr>
        <w:t>δηγία της Εθνικής Επιτροπής Εμβολιασμών. Δεν έχει, λοιπόν, αλλάξ</w:t>
      </w:r>
      <w:r>
        <w:rPr>
          <w:rFonts w:eastAsia="Times New Roman" w:cs="Times New Roman"/>
          <w:bCs/>
          <w:szCs w:val="24"/>
        </w:rPr>
        <w:t>ει τίποτα.</w:t>
      </w:r>
    </w:p>
    <w:p w14:paraId="4B64C32B"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Αυτό το οποίο επικαλείται η Ένωση Ελευθεροεπαγγελματιών Παιδιάτρων -μια σύντομη παρένθεση και όχι η Ελληνική Παιδιατρική Εταιρεία που είναι το επιστημονικό όργανο εκπροσώπησης των παιδιάτρων της χώρας- είναι μια γραπτή απάντηση σε κοινοβουλευτικ</w:t>
      </w:r>
      <w:r>
        <w:rPr>
          <w:rFonts w:eastAsia="Times New Roman" w:cs="Times New Roman"/>
          <w:bCs/>
          <w:szCs w:val="24"/>
        </w:rPr>
        <w:t>ό έλεγχο σε γραπτή ερώτηση το 2015 του τότε Υπουργού Παιδείας, του κ. Φίλη, η οποία κάνει ακριβώς αναφορά σε αυτό το έγγραφο και σε αυτή την εγκύκλιο του 2010 και η οποία, αγαπητέ συνάδελφε, πραγματικά -είναι πολύ ενδιαφέρον αυτό- την ίδια απάντηση σε παρό</w:t>
      </w:r>
      <w:r>
        <w:rPr>
          <w:rFonts w:eastAsia="Times New Roman" w:cs="Times New Roman"/>
          <w:bCs/>
          <w:szCs w:val="24"/>
        </w:rPr>
        <w:t>μοια γραπτή ερώτηση έχει δώσει και η κ</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Χριστοφιλοπούλου</w:t>
      </w:r>
      <w:proofErr w:type="spellEnd"/>
      <w:r>
        <w:rPr>
          <w:rFonts w:eastAsia="Times New Roman" w:cs="Times New Roman"/>
          <w:bCs/>
          <w:szCs w:val="24"/>
        </w:rPr>
        <w:t xml:space="preserve"> το 2011, όντας Υφυπουργός Παιδείας.</w:t>
      </w:r>
    </w:p>
    <w:p w14:paraId="4B64C32C"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Τα καταθέτω για τα Πρακτικά. </w:t>
      </w:r>
    </w:p>
    <w:p w14:paraId="4B64C32D"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Είναι </w:t>
      </w:r>
      <w:proofErr w:type="spellStart"/>
      <w:r>
        <w:rPr>
          <w:rFonts w:eastAsia="Times New Roman"/>
          <w:szCs w:val="24"/>
        </w:rPr>
        <w:t>copy-paste</w:t>
      </w:r>
      <w:proofErr w:type="spellEnd"/>
      <w:r>
        <w:rPr>
          <w:rFonts w:eastAsia="Times New Roman"/>
          <w:szCs w:val="24"/>
        </w:rPr>
        <w:t xml:space="preserve"> οι ίδιες απαντήσεις, ακριβώς επειδή η ίδια </w:t>
      </w:r>
      <w:r>
        <w:rPr>
          <w:rFonts w:eastAsia="Times New Roman"/>
          <w:szCs w:val="24"/>
        </w:rPr>
        <w:t>υ</w:t>
      </w:r>
      <w:r>
        <w:rPr>
          <w:rFonts w:eastAsia="Times New Roman"/>
          <w:szCs w:val="24"/>
        </w:rPr>
        <w:t>πηρεσία τις έχει συντάξει.</w:t>
      </w:r>
    </w:p>
    <w:p w14:paraId="4B64C32E" w14:textId="77777777" w:rsidR="00973031" w:rsidRDefault="00405E19">
      <w:pPr>
        <w:spacing w:line="600" w:lineRule="auto"/>
        <w:ind w:firstLine="720"/>
        <w:contextualSpacing/>
        <w:jc w:val="both"/>
        <w:rPr>
          <w:rFonts w:eastAsia="Times New Roman"/>
          <w:szCs w:val="24"/>
        </w:rPr>
      </w:pPr>
      <w:r w:rsidRPr="00404E28">
        <w:rPr>
          <w:rFonts w:eastAsia="Times New Roman"/>
          <w:szCs w:val="24"/>
        </w:rPr>
        <w:lastRenderedPageBreak/>
        <w:t xml:space="preserve">(Στο σημείο αυτό ο Υπουργός κ. </w:t>
      </w:r>
      <w:r>
        <w:rPr>
          <w:rFonts w:eastAsia="Times New Roman"/>
          <w:szCs w:val="24"/>
        </w:rPr>
        <w:t>Ανδρέας Ξανθός</w:t>
      </w:r>
      <w:r>
        <w:rPr>
          <w:rFonts w:eastAsia="Times New Roman"/>
          <w:szCs w:val="24"/>
        </w:rPr>
        <w:t xml:space="preserve"> </w:t>
      </w:r>
      <w:r w:rsidRPr="00404E28">
        <w:rPr>
          <w:rFonts w:eastAsia="Times New Roman"/>
          <w:szCs w:val="24"/>
        </w:rPr>
        <w:t>καταθέτει για τα Πρακτικά τα προαναφερθέντα έγγραφα, τα οποί</w:t>
      </w:r>
      <w:r>
        <w:rPr>
          <w:rFonts w:eastAsia="Times New Roman"/>
          <w:szCs w:val="24"/>
        </w:rPr>
        <w:t>α</w:t>
      </w:r>
      <w:r w:rsidRPr="00404E28">
        <w:rPr>
          <w:rFonts w:eastAsia="Times New Roman"/>
          <w:szCs w:val="24"/>
        </w:rPr>
        <w:t xml:space="preserve"> βρίσκονται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4B64C32F" w14:textId="77777777" w:rsidR="00973031" w:rsidRDefault="00405E19">
      <w:pPr>
        <w:spacing w:line="600" w:lineRule="auto"/>
        <w:ind w:firstLine="720"/>
        <w:contextualSpacing/>
        <w:jc w:val="both"/>
        <w:rPr>
          <w:rFonts w:eastAsia="Times New Roman"/>
          <w:szCs w:val="24"/>
        </w:rPr>
      </w:pPr>
      <w:r>
        <w:rPr>
          <w:rFonts w:eastAsia="Times New Roman"/>
          <w:szCs w:val="24"/>
        </w:rPr>
        <w:t>Άρα, λοιπόν, για να είμαστε σαφείς, δεν έχει αλλάξει τίποτα στην εμβολιαστική πολιτική. Αυτό</w:t>
      </w:r>
      <w:r>
        <w:rPr>
          <w:rFonts w:eastAsia="Times New Roman"/>
          <w:szCs w:val="24"/>
        </w:rPr>
        <w:t xml:space="preserve"> είναι το ένα.</w:t>
      </w:r>
    </w:p>
    <w:p w14:paraId="4B64C330"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Φέτος έχει γίνει ένα μικρό βήμα </w:t>
      </w:r>
      <w:proofErr w:type="spellStart"/>
      <w:r>
        <w:rPr>
          <w:rFonts w:eastAsia="Times New Roman"/>
          <w:szCs w:val="24"/>
        </w:rPr>
        <w:t>αυστηροποίησης</w:t>
      </w:r>
      <w:proofErr w:type="spellEnd"/>
      <w:r>
        <w:rPr>
          <w:rFonts w:eastAsia="Times New Roman"/>
          <w:szCs w:val="24"/>
        </w:rPr>
        <w:t xml:space="preserve"> και όχι </w:t>
      </w:r>
      <w:proofErr w:type="spellStart"/>
      <w:r>
        <w:rPr>
          <w:rFonts w:eastAsia="Times New Roman"/>
          <w:szCs w:val="24"/>
        </w:rPr>
        <w:t>ελαστικοποίησης</w:t>
      </w:r>
      <w:proofErr w:type="spellEnd"/>
      <w:r>
        <w:rPr>
          <w:rFonts w:eastAsia="Times New Roman"/>
          <w:szCs w:val="24"/>
        </w:rPr>
        <w:t xml:space="preserve"> του πλαισίου των εμβολιασμών, με μια σύσταση που μας έδωσε η Εθνική Επιτροπή Εμβολιασμών. Αυτό είναι το αρμόδιο επιστημονικό όργανο. Είναι μια εικοσαμελής </w:t>
      </w:r>
      <w:r>
        <w:rPr>
          <w:rFonts w:eastAsia="Times New Roman"/>
          <w:szCs w:val="24"/>
        </w:rPr>
        <w:t>ε</w:t>
      </w:r>
      <w:r>
        <w:rPr>
          <w:rFonts w:eastAsia="Times New Roman"/>
          <w:szCs w:val="24"/>
        </w:rPr>
        <w:t>πιτροπή, με επ</w:t>
      </w:r>
      <w:r>
        <w:rPr>
          <w:rFonts w:eastAsia="Times New Roman"/>
          <w:szCs w:val="24"/>
        </w:rPr>
        <w:t xml:space="preserve">ιστήμονες υψηλού κύρους, επιδημιολόγους, παιδιάτρους, </w:t>
      </w:r>
      <w:proofErr w:type="spellStart"/>
      <w:r>
        <w:rPr>
          <w:rFonts w:eastAsia="Times New Roman"/>
          <w:szCs w:val="24"/>
        </w:rPr>
        <w:t>λοιμωξιολόγους</w:t>
      </w:r>
      <w:proofErr w:type="spellEnd"/>
      <w:r>
        <w:rPr>
          <w:rFonts w:eastAsia="Times New Roman"/>
          <w:szCs w:val="24"/>
        </w:rPr>
        <w:t xml:space="preserve">, που παρακολουθούν τα θέματα αυτά και παρακολουθούν και τη διεθνή επιστημονική συζήτηση, τα διεθνή </w:t>
      </w:r>
      <w:r>
        <w:rPr>
          <w:rFonts w:eastAsia="Times New Roman"/>
          <w:szCs w:val="24"/>
          <w:lang w:val="en-US"/>
        </w:rPr>
        <w:t>guidelines</w:t>
      </w:r>
      <w:r w:rsidRPr="00F42F11">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Αυτούς ακούμε και αυτούς συμβουλευόμαστε.</w:t>
      </w:r>
    </w:p>
    <w:p w14:paraId="4B64C331" w14:textId="77777777" w:rsidR="00973031" w:rsidRDefault="00405E19">
      <w:pPr>
        <w:spacing w:line="600" w:lineRule="auto"/>
        <w:ind w:firstLine="720"/>
        <w:contextualSpacing/>
        <w:jc w:val="both"/>
        <w:rPr>
          <w:rFonts w:eastAsia="Times New Roman"/>
          <w:szCs w:val="24"/>
        </w:rPr>
      </w:pPr>
      <w:r>
        <w:rPr>
          <w:rFonts w:eastAsia="Times New Roman"/>
          <w:szCs w:val="24"/>
        </w:rPr>
        <w:t>Η Εθνική Επιτροπή</w:t>
      </w:r>
      <w:r>
        <w:rPr>
          <w:rFonts w:eastAsia="Times New Roman"/>
          <w:szCs w:val="24"/>
        </w:rPr>
        <w:t xml:space="preserve"> Εμβολιασμώ</w:t>
      </w:r>
      <w:r>
        <w:rPr>
          <w:rFonts w:eastAsia="Times New Roman"/>
          <w:szCs w:val="24"/>
        </w:rPr>
        <w:t>ν</w:t>
      </w:r>
      <w:r>
        <w:rPr>
          <w:rFonts w:eastAsia="Times New Roman"/>
          <w:szCs w:val="24"/>
        </w:rPr>
        <w:t>, λοιπόν, επειδή ακριβώς υπήρξε τον προηγούμενο ενάμιση χρόνο αυτή η επιδημική έξαρση της ιλαράς και στην Ευρώπη, αλλά και στη χώρα μας, συστήνει στα παιδιά τα οποία θα φοιτήσουν σε βρεφονηπιακούς και  παιδικούς σταθμούς να είναι υποχρεωτικό να έχουν κάνε</w:t>
      </w:r>
      <w:r>
        <w:rPr>
          <w:rFonts w:eastAsia="Times New Roman"/>
          <w:szCs w:val="24"/>
        </w:rPr>
        <w:t xml:space="preserve">ι το </w:t>
      </w:r>
      <w:r>
        <w:rPr>
          <w:rFonts w:eastAsia="Times New Roman"/>
          <w:szCs w:val="24"/>
          <w:lang w:val="en-US"/>
        </w:rPr>
        <w:t>MMR</w:t>
      </w:r>
      <w:r>
        <w:rPr>
          <w:rFonts w:eastAsia="Times New Roman"/>
          <w:szCs w:val="24"/>
        </w:rPr>
        <w:t>, δηλαδή το τριπλό εμβόλιο το οποίο συμπεριλαμβάνει και τον ιό της ιλαράς. Αυτό είναι το ισχύον σήμερα.</w:t>
      </w:r>
    </w:p>
    <w:p w14:paraId="4B64C332"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Άρα, θεωρώ ότι πρώτον, κατά την άποψή μου, έχουμε μια κατασκευασμένη ανησυχία κι έναν θόρυβο ο οποίος δεν αντιστοιχεί σε κάτι πραγματικό, από </w:t>
      </w:r>
      <w:r>
        <w:rPr>
          <w:rFonts w:eastAsia="Times New Roman"/>
          <w:szCs w:val="24"/>
        </w:rPr>
        <w:t>την άποψη δηλαδή ότι έχει διαφοροποιηθεί και υπάρχει μια αλλαγή γραμμής. Δεν πρόκειται περί αυτού του πράγματος.</w:t>
      </w:r>
    </w:p>
    <w:p w14:paraId="4B64C333" w14:textId="77777777" w:rsidR="00973031" w:rsidRDefault="00405E19">
      <w:pPr>
        <w:spacing w:line="600" w:lineRule="auto"/>
        <w:ind w:firstLine="720"/>
        <w:contextualSpacing/>
        <w:jc w:val="both"/>
        <w:rPr>
          <w:rFonts w:eastAsia="Times New Roman"/>
          <w:szCs w:val="24"/>
        </w:rPr>
      </w:pPr>
      <w:r>
        <w:rPr>
          <w:rFonts w:eastAsia="Times New Roman"/>
          <w:szCs w:val="24"/>
        </w:rPr>
        <w:t>Το θέμα ουσίας είναι αυτό που είπατε. Έχουμε, όντως, μία τάση, κυρίως στην Ευρώπη, αύξησης μιας –εγώ δεν θέλω να το λέω κίνημα- αμφισβήτησης τη</w:t>
      </w:r>
      <w:r>
        <w:rPr>
          <w:rFonts w:eastAsia="Times New Roman"/>
          <w:szCs w:val="24"/>
        </w:rPr>
        <w:t xml:space="preserve">ς επιστημονικής αξίας των εμβολίων, στην οποία πρέπει να είμαστε απόλυτοι και κατηγορηματικοί. Τα εμβόλια είναι κρίσιμο μέτρο προστασίας της δημόσιας υγείας και προστασίας της ατομικής υγείας και των παιδιών, που είναι ευάλωτος πληθυσμός, αλλά και ειδικών </w:t>
      </w:r>
      <w:r>
        <w:rPr>
          <w:rFonts w:eastAsia="Times New Roman"/>
          <w:szCs w:val="24"/>
        </w:rPr>
        <w:t>κατηγοριών ενηλίκων.</w:t>
      </w:r>
    </w:p>
    <w:p w14:paraId="4B64C334" w14:textId="77777777" w:rsidR="00973031" w:rsidRDefault="00405E19">
      <w:pPr>
        <w:spacing w:line="600" w:lineRule="auto"/>
        <w:ind w:firstLine="720"/>
        <w:contextualSpacing/>
        <w:jc w:val="both"/>
        <w:rPr>
          <w:rFonts w:eastAsia="Times New Roman"/>
          <w:szCs w:val="24"/>
        </w:rPr>
      </w:pPr>
      <w:r>
        <w:rPr>
          <w:rFonts w:eastAsia="Times New Roman"/>
          <w:szCs w:val="24"/>
        </w:rPr>
        <w:t>Περί αυτού δεν υπάρχει καμ</w:t>
      </w:r>
      <w:r>
        <w:rPr>
          <w:rFonts w:eastAsia="Times New Roman"/>
          <w:szCs w:val="24"/>
        </w:rPr>
        <w:t>μ</w:t>
      </w:r>
      <w:r>
        <w:rPr>
          <w:rFonts w:eastAsia="Times New Roman"/>
          <w:szCs w:val="24"/>
        </w:rPr>
        <w:t>ία επιστημονική αμφισβήτηση διεθνώς και βεβαίως, ο Παγκόσμιος Οργανισμός Υγείας συμφωνεί. Είναι ένα μέτρο, μια εξέλιξη θεραπευτική και προληπτική, σε παγκόσμιο επίπεδο, που πραγματικά έχει αυξήσει το προσδόκι</w:t>
      </w:r>
      <w:r>
        <w:rPr>
          <w:rFonts w:eastAsia="Times New Roman"/>
          <w:szCs w:val="24"/>
        </w:rPr>
        <w:t>μο ζωής των ανθρώπων σε όλες τις χώρες και έχει καταστήσει παρελθόν σοβαρά λοιμώδη νοσήματα, τα οποία θέριζαν τις προηγούμενες δεκαετίες. Και προφανώς, δεν τίθεται δίλημμα «ναι» ή «όχι» στον εμβολιασμό.</w:t>
      </w:r>
    </w:p>
    <w:p w14:paraId="4B64C335"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Υπάρχει θέμα, κατά την άποψή μας, στο πώς ενισχύουμε </w:t>
      </w:r>
      <w:r>
        <w:rPr>
          <w:rFonts w:eastAsia="Times New Roman"/>
          <w:szCs w:val="24"/>
        </w:rPr>
        <w:t xml:space="preserve">την κουλτούρα του εμβολιασμού. Το λέω πολύ σχηματικά. Υπάρχει </w:t>
      </w:r>
      <w:proofErr w:type="spellStart"/>
      <w:r>
        <w:rPr>
          <w:rFonts w:eastAsia="Times New Roman"/>
          <w:szCs w:val="24"/>
        </w:rPr>
        <w:t>υποχρεωτικότητα</w:t>
      </w:r>
      <w:proofErr w:type="spellEnd"/>
      <w:r>
        <w:rPr>
          <w:rFonts w:eastAsia="Times New Roman"/>
          <w:szCs w:val="24"/>
        </w:rPr>
        <w:t xml:space="preserve"> στην τήρηση του εμβολιαστικού προγράμματος.</w:t>
      </w:r>
    </w:p>
    <w:p w14:paraId="4B64C336" w14:textId="77777777" w:rsidR="00973031" w:rsidRDefault="00405E19">
      <w:pPr>
        <w:spacing w:line="600" w:lineRule="auto"/>
        <w:ind w:firstLine="720"/>
        <w:contextualSpacing/>
        <w:jc w:val="both"/>
        <w:rPr>
          <w:rFonts w:eastAsia="Times New Roman"/>
          <w:szCs w:val="24"/>
        </w:rPr>
      </w:pPr>
      <w:r w:rsidRPr="00987393">
        <w:rPr>
          <w:rFonts w:eastAsia="Times New Roman"/>
          <w:b/>
          <w:szCs w:val="24"/>
        </w:rPr>
        <w:lastRenderedPageBreak/>
        <w:t>ΠΡΟΕΔΡΕΥΩΝ (</w:t>
      </w:r>
      <w:r>
        <w:rPr>
          <w:rFonts w:eastAsia="Times New Roman"/>
          <w:b/>
          <w:szCs w:val="24"/>
        </w:rPr>
        <w:t>Νικήτας Κακλαμάνης</w:t>
      </w:r>
      <w:r w:rsidRPr="00987393">
        <w:rPr>
          <w:rFonts w:eastAsia="Times New Roman"/>
          <w:b/>
          <w:szCs w:val="24"/>
        </w:rPr>
        <w:t xml:space="preserve">): </w:t>
      </w:r>
      <w:r>
        <w:rPr>
          <w:rFonts w:eastAsia="Times New Roman"/>
          <w:szCs w:val="24"/>
        </w:rPr>
        <w:t xml:space="preserve">Κύριε Υπουργέ, παρακαλώ ολοκληρώστε. </w:t>
      </w:r>
      <w:r>
        <w:rPr>
          <w:rFonts w:eastAsia="Times New Roman"/>
          <w:szCs w:val="24"/>
        </w:rPr>
        <w:t xml:space="preserve">Έχετε </w:t>
      </w:r>
      <w:r>
        <w:rPr>
          <w:rFonts w:eastAsia="Times New Roman"/>
          <w:szCs w:val="24"/>
        </w:rPr>
        <w:t xml:space="preserve">και </w:t>
      </w:r>
      <w:r>
        <w:rPr>
          <w:rFonts w:eastAsia="Times New Roman"/>
          <w:szCs w:val="24"/>
        </w:rPr>
        <w:t>τ</w:t>
      </w:r>
      <w:r>
        <w:rPr>
          <w:rFonts w:eastAsia="Times New Roman"/>
          <w:szCs w:val="24"/>
        </w:rPr>
        <w:t>η δευτερολογία</w:t>
      </w:r>
      <w:r>
        <w:rPr>
          <w:rFonts w:eastAsia="Times New Roman"/>
          <w:szCs w:val="24"/>
        </w:rPr>
        <w:t xml:space="preserve"> σας</w:t>
      </w:r>
      <w:r>
        <w:rPr>
          <w:rFonts w:eastAsia="Times New Roman"/>
          <w:szCs w:val="24"/>
        </w:rPr>
        <w:t>.</w:t>
      </w:r>
    </w:p>
    <w:p w14:paraId="4B64C337" w14:textId="77777777" w:rsidR="00973031" w:rsidRDefault="00405E19">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b/>
          <w:szCs w:val="24"/>
        </w:rPr>
        <w:t xml:space="preserve"> </w:t>
      </w:r>
      <w:r>
        <w:rPr>
          <w:rFonts w:eastAsia="Times New Roman"/>
          <w:szCs w:val="24"/>
        </w:rPr>
        <w:t>Τελειώνω, κύριε Πρόεδρε.</w:t>
      </w:r>
    </w:p>
    <w:p w14:paraId="4B64C338" w14:textId="77777777" w:rsidR="00973031" w:rsidRDefault="00405E19">
      <w:pPr>
        <w:spacing w:line="600" w:lineRule="auto"/>
        <w:ind w:firstLine="720"/>
        <w:contextualSpacing/>
        <w:jc w:val="both"/>
        <w:rPr>
          <w:rFonts w:eastAsia="Times New Roman"/>
          <w:szCs w:val="24"/>
        </w:rPr>
      </w:pPr>
      <w:r>
        <w:rPr>
          <w:rFonts w:eastAsia="Times New Roman"/>
          <w:szCs w:val="24"/>
        </w:rPr>
        <w:t>Απλώς να βάλω έναν τίτλο. Ο εμβολιασμός που προβλέπεται στο Εθνικό Πρόγραμμα Εμβολιασμών, με βάση τις εισηγήσεις της Εθνικής Επιτροπής</w:t>
      </w:r>
      <w:r>
        <w:rPr>
          <w:rFonts w:eastAsia="Times New Roman"/>
          <w:szCs w:val="24"/>
        </w:rPr>
        <w:t xml:space="preserve"> Εμβολιασμών</w:t>
      </w:r>
      <w:r>
        <w:rPr>
          <w:rFonts w:eastAsia="Times New Roman"/>
          <w:szCs w:val="24"/>
        </w:rPr>
        <w:t>, είναι υποχρεωτικός, αλλά διασφαλίζεται με τη συναίνεση των γονέων.</w:t>
      </w:r>
    </w:p>
    <w:p w14:paraId="4B64C339" w14:textId="77777777" w:rsidR="00973031" w:rsidRDefault="00405E19">
      <w:pPr>
        <w:spacing w:line="600" w:lineRule="auto"/>
        <w:ind w:firstLine="720"/>
        <w:contextualSpacing/>
        <w:jc w:val="both"/>
        <w:rPr>
          <w:rFonts w:eastAsia="Times New Roman"/>
          <w:szCs w:val="24"/>
        </w:rPr>
      </w:pPr>
      <w:r>
        <w:rPr>
          <w:rFonts w:eastAsia="Times New Roman"/>
          <w:szCs w:val="24"/>
        </w:rPr>
        <w:t>Αυτή είναι η πρ</w:t>
      </w:r>
      <w:r>
        <w:rPr>
          <w:rFonts w:eastAsia="Times New Roman"/>
          <w:szCs w:val="24"/>
        </w:rPr>
        <w:t>οσπάθεια που κάνουμε, να ενισχύουμε μια κουλτούρα πρόληψης, αγωγής υγείας, ευαισθητοποίησης των πολιτών πάνω σε αυτά τα θέματα και μέχρι στιγμής, αυτό έχει αποδώσει. Δηλαδή, δεν έχουμε στη χώρα ανησυχητικές εξελίξεις και μία δραματική υποχώρηση των ποσοστώ</w:t>
      </w:r>
      <w:r>
        <w:rPr>
          <w:rFonts w:eastAsia="Times New Roman"/>
          <w:szCs w:val="24"/>
        </w:rPr>
        <w:t>ν εμβολιαστικής κάλυψης.</w:t>
      </w:r>
    </w:p>
    <w:p w14:paraId="4B64C33A" w14:textId="77777777" w:rsidR="00973031" w:rsidRDefault="00405E19">
      <w:pPr>
        <w:spacing w:line="600" w:lineRule="auto"/>
        <w:ind w:firstLine="720"/>
        <w:contextualSpacing/>
        <w:jc w:val="both"/>
        <w:rPr>
          <w:rFonts w:eastAsia="Times New Roman"/>
          <w:szCs w:val="24"/>
        </w:rPr>
      </w:pPr>
      <w:r w:rsidRPr="00987393">
        <w:rPr>
          <w:rFonts w:eastAsia="Times New Roman"/>
          <w:b/>
          <w:szCs w:val="24"/>
        </w:rPr>
        <w:t>ΠΡΟΕΔΡΕΥΩΝ (</w:t>
      </w:r>
      <w:r>
        <w:rPr>
          <w:rFonts w:eastAsia="Times New Roman"/>
          <w:b/>
          <w:szCs w:val="24"/>
        </w:rPr>
        <w:t>Νικήτας Κακλαμάνης</w:t>
      </w:r>
      <w:r w:rsidRPr="00987393">
        <w:rPr>
          <w:rFonts w:eastAsia="Times New Roman"/>
          <w:b/>
          <w:szCs w:val="24"/>
        </w:rPr>
        <w:t xml:space="preserve">): </w:t>
      </w:r>
      <w:r>
        <w:rPr>
          <w:rFonts w:eastAsia="Times New Roman"/>
          <w:szCs w:val="24"/>
        </w:rPr>
        <w:t xml:space="preserve">Κύριε Λυκούδη, έχετε τον λόγο. </w:t>
      </w:r>
    </w:p>
    <w:p w14:paraId="4B64C33B" w14:textId="77777777" w:rsidR="00973031" w:rsidRDefault="00405E19">
      <w:pPr>
        <w:spacing w:line="600" w:lineRule="auto"/>
        <w:ind w:firstLine="720"/>
        <w:contextualSpacing/>
        <w:jc w:val="both"/>
        <w:rPr>
          <w:rFonts w:eastAsia="Times New Roman"/>
          <w:szCs w:val="24"/>
        </w:rPr>
      </w:pPr>
      <w:r>
        <w:rPr>
          <w:rFonts w:eastAsia="Times New Roman"/>
          <w:b/>
          <w:szCs w:val="24"/>
        </w:rPr>
        <w:t>ΣΠΥΡΙΔΩΝ ΛΥΚΟΥΔΗΣ (Ζ</w:t>
      </w:r>
      <w:r>
        <w:rPr>
          <w:rFonts w:eastAsia="Times New Roman"/>
          <w:b/>
          <w:szCs w:val="24"/>
        </w:rPr>
        <w:t>΄</w:t>
      </w:r>
      <w:r>
        <w:rPr>
          <w:rFonts w:eastAsia="Times New Roman"/>
          <w:b/>
          <w:szCs w:val="24"/>
        </w:rPr>
        <w:t xml:space="preserve"> Αντιπρόεδρος της Βουλής): </w:t>
      </w:r>
      <w:r>
        <w:rPr>
          <w:rFonts w:eastAsia="Times New Roman"/>
          <w:szCs w:val="24"/>
        </w:rPr>
        <w:t>Κύριε Υπουργέ, βασική στόχευση της δικής μου ερώτησης σήμερα ήταν να ακουστεί από του Βήματος της Βουλής και από τα υπ</w:t>
      </w:r>
      <w:r>
        <w:rPr>
          <w:rFonts w:eastAsia="Times New Roman"/>
          <w:szCs w:val="24"/>
        </w:rPr>
        <w:t>εύθυνα δικά σας χείλη η κατηγορηματική υποστήριξη του εμβολιασμού. Υπ’ αυτή την έννοια, πιστεύω ότι η πρώτη και βασική στόχευση της ερώτησης πέτυχε. Έχει σημασία να λέει ο Υπουργός Υγείας ότι υποστηρίζει τον υποχρεωτικό εμβολιασμό. Μην το θεωρείτε ότι είνα</w:t>
      </w:r>
      <w:r>
        <w:rPr>
          <w:rFonts w:eastAsia="Times New Roman"/>
          <w:szCs w:val="24"/>
        </w:rPr>
        <w:t>ι τόσο απλό. Ξέρω τι λέω.</w:t>
      </w:r>
    </w:p>
    <w:p w14:paraId="4B64C33C"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Δεύτερον, παρά το ότι τα γνωρίζετε, ακριβώς επειδή ξέρω πολύ καλά και με βάση τα μηνύματα που έχω πάρει μέχρι τώρα, ότι αρκετός κόσμος ακούει τη σημερινή μας συζήτηση, θα πω δύο πράγματα, όχι για εσάς, αλλά κυρίως γι’ αυτούς που α</w:t>
      </w:r>
      <w:r>
        <w:rPr>
          <w:rFonts w:eastAsia="Times New Roman"/>
          <w:szCs w:val="24"/>
        </w:rPr>
        <w:t>κούν.</w:t>
      </w:r>
    </w:p>
    <w:p w14:paraId="4B64C33D" w14:textId="77777777" w:rsidR="00973031" w:rsidRDefault="00405E19">
      <w:pPr>
        <w:spacing w:line="600" w:lineRule="auto"/>
        <w:ind w:firstLine="720"/>
        <w:contextualSpacing/>
        <w:jc w:val="both"/>
        <w:rPr>
          <w:rFonts w:eastAsia="Times New Roman"/>
          <w:szCs w:val="24"/>
        </w:rPr>
      </w:pPr>
      <w:r>
        <w:rPr>
          <w:rFonts w:eastAsia="Times New Roman"/>
          <w:szCs w:val="24"/>
        </w:rPr>
        <w:t>Σύσσωμο το Ευρωπαϊκό Κοινοβούλιο την άνοιξη υποστήριξε μετά πάθους τον εμβολιασμό, ως βασικό στοιχείο υγειονομικής ισορροπίας του πληθυσμού στον οποίο αναφέρεται. Το Ευρωπαϊκό Κοινοβούλιο αναφέρεται στο ότι δεκαπέντε χιλιάδες κρούσματα νόσων που σημε</w:t>
      </w:r>
      <w:r>
        <w:rPr>
          <w:rFonts w:eastAsia="Times New Roman"/>
          <w:szCs w:val="24"/>
        </w:rPr>
        <w:t>ιώθηκαν στην Ευρώπη θα προλαμβάνονταν με τον εμβολιασμό.</w:t>
      </w:r>
    </w:p>
    <w:p w14:paraId="4B64C33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Παράλληλα αναφέρει ότι ο εμβολιασμός πρόλαβε δυόμισι εκατομμύρια θανάτους στην Ευρώπη από το 2009 έως το 2015.</w:t>
      </w:r>
    </w:p>
    <w:p w14:paraId="4B64C33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δεύτερο στοιχείο που θέλω επίσης να αναφέρω και που επίσης το γνωρίζετε –εμένα με ενδ</w:t>
      </w:r>
      <w:r>
        <w:rPr>
          <w:rFonts w:eastAsia="Times New Roman" w:cs="Times New Roman"/>
          <w:szCs w:val="24"/>
        </w:rPr>
        <w:t>ιαφέρει να το ακούσουν οι πολίτες- είναι ότι ο Πανελλήνιος Φαρμακευτικός Σύλλογος, βασικό κομμάτι της υγειονομικής λειτουργίας της πολιτείας, θεωρεί ότι είναι υποχρέωση της πολιτείας να ενημερώσει τους πολίτες για την ανάγκη και τη χρησιμότητα του εμβολιασ</w:t>
      </w:r>
      <w:r>
        <w:rPr>
          <w:rFonts w:eastAsia="Times New Roman" w:cs="Times New Roman"/>
          <w:szCs w:val="24"/>
        </w:rPr>
        <w:t>μού.</w:t>
      </w:r>
    </w:p>
    <w:p w14:paraId="4B64C34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άκουσα πριν να λέτε –και το σημείωσα και εγώ, και γι’ αυτό δεν πιστεύω ότι δεν έχετε δίκιο σε αυτό που λέτε- ότι υπάρχει μια διαφορά. Άλλο να </w:t>
      </w:r>
      <w:r>
        <w:rPr>
          <w:rFonts w:eastAsia="Times New Roman" w:cs="Times New Roman"/>
          <w:szCs w:val="24"/>
        </w:rPr>
        <w:lastRenderedPageBreak/>
        <w:t xml:space="preserve">μιλάει η Παιδιατρική Εταιρεία και άλλο να μιλάνε οι ελεύθεροι επαγγελματίες-παιδίατροι του </w:t>
      </w:r>
      <w:r>
        <w:rPr>
          <w:rFonts w:eastAsia="Times New Roman" w:cs="Times New Roman"/>
          <w:szCs w:val="24"/>
        </w:rPr>
        <w:t>Νομού Αττικής, των οποίων, όμως, υποθέτω ότι δεν αμφισβητείτε ούτε και τη γνώση επί του θέματος και του περιεχομένου. Μη μειώνουμε τη δική τους παρέμβαση -έτσι δεν είναι;- παρά το ότι και εγώ σημείωσα αυτό που λέτε. Και αυτό έχει μια αξία.</w:t>
      </w:r>
    </w:p>
    <w:p w14:paraId="4B64C341" w14:textId="77777777" w:rsidR="00973031" w:rsidRDefault="00405E19">
      <w:pPr>
        <w:spacing w:line="600" w:lineRule="auto"/>
        <w:ind w:firstLine="720"/>
        <w:contextualSpacing/>
        <w:jc w:val="both"/>
        <w:rPr>
          <w:rFonts w:eastAsia="Times New Roman"/>
          <w:bCs/>
          <w:szCs w:val="24"/>
        </w:rPr>
      </w:pPr>
      <w:r>
        <w:rPr>
          <w:rFonts w:eastAsia="Times New Roman"/>
          <w:b/>
          <w:bCs/>
          <w:szCs w:val="24"/>
        </w:rPr>
        <w:t>ΠΡΟΕΔΡΕΥΩΝ (Νική</w:t>
      </w:r>
      <w:r>
        <w:rPr>
          <w:rFonts w:eastAsia="Times New Roman"/>
          <w:b/>
          <w:bCs/>
          <w:szCs w:val="24"/>
        </w:rPr>
        <w:t xml:space="preserve">τας Κακλαμάνης): </w:t>
      </w:r>
      <w:r>
        <w:rPr>
          <w:rFonts w:eastAsia="Times New Roman"/>
          <w:bCs/>
          <w:szCs w:val="24"/>
        </w:rPr>
        <w:t>Σχεδόν όλοι αυτοί είναι και στην Παιδιατρική Εταιρεία.</w:t>
      </w:r>
    </w:p>
    <w:p w14:paraId="4B64C342" w14:textId="77777777" w:rsidR="00973031" w:rsidRDefault="00405E19">
      <w:pPr>
        <w:spacing w:line="600" w:lineRule="auto"/>
        <w:ind w:firstLine="720"/>
        <w:contextualSpacing/>
        <w:jc w:val="both"/>
        <w:rPr>
          <w:rFonts w:eastAsia="Times New Roman"/>
          <w:bCs/>
          <w:szCs w:val="24"/>
        </w:rPr>
      </w:pPr>
      <w:r w:rsidRPr="00336389">
        <w:rPr>
          <w:rFonts w:eastAsia="Times New Roman"/>
          <w:b/>
          <w:bCs/>
          <w:szCs w:val="24"/>
        </w:rPr>
        <w:t>ΣΠΥΡΙΔΩΝ ΛΥΚΟΥΔΗΣ (Ζ</w:t>
      </w:r>
      <w:r>
        <w:rPr>
          <w:rFonts w:eastAsia="Times New Roman"/>
          <w:b/>
          <w:bCs/>
          <w:szCs w:val="24"/>
        </w:rPr>
        <w:t>΄</w:t>
      </w:r>
      <w:r w:rsidRPr="00336389">
        <w:rPr>
          <w:rFonts w:eastAsia="Times New Roman"/>
          <w:b/>
          <w:bCs/>
          <w:szCs w:val="24"/>
        </w:rPr>
        <w:t xml:space="preserve"> Αντιπρόεδρος της Βουλής):</w:t>
      </w:r>
      <w:r>
        <w:rPr>
          <w:rFonts w:eastAsia="Times New Roman"/>
          <w:bCs/>
          <w:szCs w:val="24"/>
        </w:rPr>
        <w:t xml:space="preserve"> Αυτό, κύριε Πρόεδρε, ίσως το ξέρετε καλύτερα από εμένα.</w:t>
      </w:r>
    </w:p>
    <w:p w14:paraId="4B64C343"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Κοιτάξτε, όμως, να σας πω κάτι. Έχει πολύ μεγάλη σημασία πώς χειριζόμαστε ένα </w:t>
      </w:r>
      <w:r>
        <w:rPr>
          <w:rFonts w:eastAsia="Times New Roman"/>
          <w:bCs/>
          <w:szCs w:val="24"/>
        </w:rPr>
        <w:t xml:space="preserve">ενδεχομένως θεσμικό κενό -εάν υπάρχει, να μου το πείτε στη δευτερολογία σας- ανάμεσα στην </w:t>
      </w:r>
      <w:proofErr w:type="spellStart"/>
      <w:r>
        <w:rPr>
          <w:rFonts w:eastAsia="Times New Roman"/>
          <w:bCs/>
          <w:szCs w:val="24"/>
        </w:rPr>
        <w:t>υποχρεωτικότητα</w:t>
      </w:r>
      <w:proofErr w:type="spellEnd"/>
      <w:r>
        <w:rPr>
          <w:rFonts w:eastAsia="Times New Roman"/>
          <w:bCs/>
          <w:szCs w:val="24"/>
        </w:rPr>
        <w:t xml:space="preserve"> που αναφέρεται στις αποφάσεις των Υπουργείων και στη δήλωση του κ. Φίλη, στην οποία αναφερθήκατε, και στο ποιες επιπτώσεις έχει –εάν έχει- η άρνηση τμ</w:t>
      </w:r>
      <w:r>
        <w:rPr>
          <w:rFonts w:eastAsia="Times New Roman"/>
          <w:bCs/>
          <w:szCs w:val="24"/>
        </w:rPr>
        <w:t xml:space="preserve">ήματος των γονέων να αποδεχθεί αυτή την </w:t>
      </w:r>
      <w:proofErr w:type="spellStart"/>
      <w:r>
        <w:rPr>
          <w:rFonts w:eastAsia="Times New Roman"/>
          <w:bCs/>
          <w:szCs w:val="24"/>
        </w:rPr>
        <w:t>υποχρεωτικότητα</w:t>
      </w:r>
      <w:proofErr w:type="spellEnd"/>
      <w:r>
        <w:rPr>
          <w:rFonts w:eastAsia="Times New Roman"/>
          <w:bCs/>
          <w:szCs w:val="24"/>
        </w:rPr>
        <w:t>.</w:t>
      </w:r>
    </w:p>
    <w:p w14:paraId="4B64C344"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Διότι η χθεσινή ανακοίνωση του Γενικού Γραμματέα Υγείας αναφέρει μεταξύ άλλων και κάτι, το οποίο μπορεί να έχει την αξία του αντικειμενικά, γενικά -θέλω, </w:t>
      </w:r>
      <w:r>
        <w:rPr>
          <w:rFonts w:eastAsia="Times New Roman"/>
          <w:bCs/>
          <w:szCs w:val="24"/>
        </w:rPr>
        <w:lastRenderedPageBreak/>
        <w:t xml:space="preserve">όμως, να μου εξηγήσετε εδώ πώς προσαρμόζεται </w:t>
      </w:r>
      <w:r>
        <w:rPr>
          <w:rFonts w:eastAsia="Times New Roman"/>
          <w:bCs/>
          <w:szCs w:val="24"/>
        </w:rPr>
        <w:t xml:space="preserve">και πού κολλάει- ότι εν πάση </w:t>
      </w:r>
      <w:proofErr w:type="spellStart"/>
      <w:r>
        <w:rPr>
          <w:rFonts w:eastAsia="Times New Roman"/>
          <w:bCs/>
          <w:szCs w:val="24"/>
        </w:rPr>
        <w:t>περιπτώσει</w:t>
      </w:r>
      <w:proofErr w:type="spellEnd"/>
      <w:r>
        <w:rPr>
          <w:rFonts w:eastAsia="Times New Roman"/>
          <w:bCs/>
          <w:szCs w:val="24"/>
        </w:rPr>
        <w:t>, επειδή πρόκειται για μια ιατρική παρέμβαση στον πληθυσμό, πρέπει να έχουμε και τη συναίνεση αυτών των οποίων καλούμε να δεχθούν την παρέμβαση.</w:t>
      </w:r>
    </w:p>
    <w:p w14:paraId="4B64C345" w14:textId="77777777" w:rsidR="00973031" w:rsidRDefault="00405E19">
      <w:pPr>
        <w:spacing w:line="600" w:lineRule="auto"/>
        <w:ind w:firstLine="720"/>
        <w:contextualSpacing/>
        <w:jc w:val="both"/>
        <w:rPr>
          <w:rFonts w:eastAsia="Times New Roman"/>
          <w:bCs/>
          <w:szCs w:val="24"/>
        </w:rPr>
      </w:pPr>
      <w:r>
        <w:rPr>
          <w:rFonts w:eastAsia="Times New Roman"/>
          <w:bCs/>
          <w:szCs w:val="24"/>
        </w:rPr>
        <w:t>Εάν, λοιπόν, υπάρχει τέτοιο ζήτημα, όντως υπάρχει κάποιο θεσμικό κενό. Σ</w:t>
      </w:r>
      <w:r>
        <w:rPr>
          <w:rFonts w:eastAsia="Times New Roman"/>
          <w:bCs/>
          <w:szCs w:val="24"/>
        </w:rPr>
        <w:t xml:space="preserve">ου λέω εγώ δηλαδή, ότι είναι υποχρεωτικό, αλλά εν πάση </w:t>
      </w:r>
      <w:proofErr w:type="spellStart"/>
      <w:r>
        <w:rPr>
          <w:rFonts w:eastAsia="Times New Roman"/>
          <w:bCs/>
          <w:szCs w:val="24"/>
        </w:rPr>
        <w:t>περιπτώσει</w:t>
      </w:r>
      <w:proofErr w:type="spellEnd"/>
      <w:r>
        <w:rPr>
          <w:rFonts w:eastAsia="Times New Roman"/>
          <w:bCs/>
          <w:szCs w:val="24"/>
        </w:rPr>
        <w:t xml:space="preserve"> ιατρική παρέμβαση γίνεται. Εάν εσύ δεν την θέλεις, δεν μπορώ να κάνω και τίποτα.</w:t>
      </w:r>
    </w:p>
    <w:p w14:paraId="4B64C346" w14:textId="77777777" w:rsidR="00973031" w:rsidRDefault="00405E19">
      <w:pPr>
        <w:spacing w:line="600" w:lineRule="auto"/>
        <w:ind w:firstLine="720"/>
        <w:contextualSpacing/>
        <w:jc w:val="both"/>
        <w:rPr>
          <w:rFonts w:eastAsia="Times New Roman"/>
          <w:bCs/>
          <w:szCs w:val="24"/>
        </w:rPr>
      </w:pPr>
      <w:r>
        <w:rPr>
          <w:rFonts w:eastAsia="Times New Roman"/>
          <w:bCs/>
          <w:szCs w:val="24"/>
        </w:rPr>
        <w:t>Επειδή η άρνηση ενός γονέα να εμβολιάσει το δικό του παιδί έχει επιπτώσεις στα άλλα παιδιά που έχουν σχέση με</w:t>
      </w:r>
      <w:r>
        <w:rPr>
          <w:rFonts w:eastAsia="Times New Roman"/>
          <w:bCs/>
          <w:szCs w:val="24"/>
        </w:rPr>
        <w:t xml:space="preserve"> το παιδί του στο σχολείο ή στην παρέα ή στο παιχνίδι, έχει πάρα πολύ μεγάλη σημασία να μου πείτε εάν όντως υπάρχει θεσμικό κενό και πώς μπορείτε να το καλύψετε.</w:t>
      </w:r>
    </w:p>
    <w:p w14:paraId="4B64C347" w14:textId="77777777" w:rsidR="00973031" w:rsidRDefault="00405E19">
      <w:pPr>
        <w:spacing w:line="600" w:lineRule="auto"/>
        <w:ind w:firstLine="720"/>
        <w:contextualSpacing/>
        <w:jc w:val="both"/>
        <w:rPr>
          <w:rFonts w:eastAsia="Times New Roman"/>
          <w:bCs/>
          <w:szCs w:val="24"/>
        </w:rPr>
      </w:pPr>
      <w:r>
        <w:rPr>
          <w:rFonts w:eastAsia="Times New Roman"/>
          <w:bCs/>
          <w:szCs w:val="24"/>
        </w:rPr>
        <w:t>Ευχαριστώ.</w:t>
      </w:r>
    </w:p>
    <w:p w14:paraId="4B64C348" w14:textId="77777777" w:rsidR="00973031" w:rsidRDefault="00405E19">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Ξανθός. Μέσα στο χρόνο σας αυτή</w:t>
      </w:r>
      <w:r>
        <w:rPr>
          <w:rFonts w:eastAsia="Times New Roman"/>
          <w:bCs/>
          <w:szCs w:val="24"/>
        </w:rPr>
        <w:t xml:space="preserve"> τη φορά, κύριε Υπουργέ.</w:t>
      </w:r>
    </w:p>
    <w:p w14:paraId="4B64C349" w14:textId="77777777" w:rsidR="00973031" w:rsidRDefault="00405E19">
      <w:pPr>
        <w:spacing w:line="600" w:lineRule="auto"/>
        <w:ind w:firstLine="720"/>
        <w:contextualSpacing/>
        <w:jc w:val="both"/>
        <w:rPr>
          <w:rFonts w:eastAsia="Times New Roman"/>
          <w:bCs/>
          <w:szCs w:val="24"/>
        </w:rPr>
      </w:pPr>
      <w:r>
        <w:rPr>
          <w:rFonts w:eastAsia="Times New Roman"/>
          <w:bCs/>
          <w:szCs w:val="24"/>
        </w:rPr>
        <w:t>Ορίστε, έχετε τον λόγο.</w:t>
      </w:r>
    </w:p>
    <w:p w14:paraId="4B64C34A" w14:textId="77777777" w:rsidR="00973031" w:rsidRDefault="00405E19">
      <w:pPr>
        <w:spacing w:line="600" w:lineRule="auto"/>
        <w:ind w:firstLine="720"/>
        <w:contextualSpacing/>
        <w:jc w:val="both"/>
        <w:rPr>
          <w:rFonts w:eastAsia="Times New Roman"/>
          <w:bCs/>
          <w:szCs w:val="24"/>
        </w:rPr>
      </w:pPr>
      <w:r w:rsidRPr="00567B46">
        <w:rPr>
          <w:rFonts w:eastAsia="Times New Roman"/>
          <w:b/>
          <w:bCs/>
          <w:szCs w:val="24"/>
        </w:rPr>
        <w:t xml:space="preserve">ΑΝΔΡΕΑΣ ΞΑΝΘΟΣ (Υπουργός Υγείας): </w:t>
      </w:r>
      <w:r>
        <w:rPr>
          <w:rFonts w:eastAsia="Times New Roman"/>
          <w:bCs/>
          <w:szCs w:val="24"/>
        </w:rPr>
        <w:t>Επιτρέψτε μου, όμως, κύριε Πρόεδρε, να δώσω μια όσο γίνεται πιο πλήρη απάντηση, γιατί νομίζω ότι είναι πολύ ευαίσθητο θέμα και θέλω πραγματικά αυτή η συζήτηση να καταλήξει σ</w:t>
      </w:r>
      <w:r>
        <w:rPr>
          <w:rFonts w:eastAsia="Times New Roman"/>
          <w:bCs/>
          <w:szCs w:val="24"/>
        </w:rPr>
        <w:t>ε ένα σαφές στίγμα από την πλευρά της πολιτείας.</w:t>
      </w:r>
    </w:p>
    <w:p w14:paraId="4B64C34B" w14:textId="77777777" w:rsidR="00973031" w:rsidRDefault="00405E19">
      <w:pPr>
        <w:spacing w:line="600" w:lineRule="auto"/>
        <w:ind w:firstLine="720"/>
        <w:contextualSpacing/>
        <w:jc w:val="both"/>
        <w:rPr>
          <w:rFonts w:eastAsia="Times New Roman"/>
          <w:bCs/>
          <w:szCs w:val="24"/>
        </w:rPr>
      </w:pPr>
      <w:r>
        <w:rPr>
          <w:rFonts w:eastAsia="Times New Roman"/>
          <w:bCs/>
          <w:szCs w:val="24"/>
        </w:rPr>
        <w:lastRenderedPageBreak/>
        <w:t xml:space="preserve">Πρώτον, ξεκαθαρίζω το εξής: Δεν υπάρχουν αμφίσημες δηλώσεις και αμφίσημες εγκύκλιοι. Υπάρχει σαφέστατη </w:t>
      </w:r>
      <w:r>
        <w:rPr>
          <w:rFonts w:eastAsia="Times New Roman"/>
          <w:bCs/>
          <w:szCs w:val="24"/>
        </w:rPr>
        <w:t>ο</w:t>
      </w:r>
      <w:r>
        <w:rPr>
          <w:rFonts w:eastAsia="Times New Roman"/>
          <w:bCs/>
          <w:szCs w:val="24"/>
        </w:rPr>
        <w:t>δηγία περί του ότι πρέπει να ελέγχεται η τήρηση του εμβολιαστικού προγράμματος στον παιδικό πληθυσμό.</w:t>
      </w:r>
    </w:p>
    <w:p w14:paraId="4B64C34C" w14:textId="77777777" w:rsidR="00973031" w:rsidRDefault="00405E19">
      <w:pPr>
        <w:spacing w:line="600" w:lineRule="auto"/>
        <w:ind w:firstLine="720"/>
        <w:contextualSpacing/>
        <w:jc w:val="both"/>
        <w:rPr>
          <w:rFonts w:eastAsia="Times New Roman"/>
          <w:bCs/>
          <w:szCs w:val="24"/>
        </w:rPr>
      </w:pPr>
      <w:r>
        <w:rPr>
          <w:rFonts w:eastAsia="Times New Roman"/>
          <w:bCs/>
          <w:szCs w:val="24"/>
        </w:rPr>
        <w:t>Β</w:t>
      </w:r>
      <w:r>
        <w:rPr>
          <w:rFonts w:eastAsia="Times New Roman"/>
          <w:bCs/>
          <w:szCs w:val="24"/>
        </w:rPr>
        <w:t>εβαίως, επίσης είπα ότι παρ’ ότι έχουμε στη χώρα υψηλά ποσοστά κάλυψης, δεν εφησυχάζουμε. Δεν υπάρχει εφησυχασμός. Ίσα, ίσα υπάρχει εγρήγορση. Υπάρχει μια διαρκής προσπάθεια σε συνεννόηση με τους ειδικούς επιστήμονες να ενισχύσουμε το θεσμικό πλαίσιο -όπως</w:t>
      </w:r>
      <w:r>
        <w:rPr>
          <w:rFonts w:eastAsia="Times New Roman"/>
          <w:bCs/>
          <w:szCs w:val="24"/>
        </w:rPr>
        <w:t xml:space="preserve"> λέτε- και κυρίως μέσα από την έμφαση που δίνουμε αυτή την περίοδο στην αλλαγή στην πρωτοβάθμια φροντίδα</w:t>
      </w:r>
      <w:r w:rsidRPr="005213CD">
        <w:rPr>
          <w:rFonts w:eastAsia="Times New Roman"/>
          <w:bCs/>
          <w:szCs w:val="24"/>
        </w:rPr>
        <w:t>,</w:t>
      </w:r>
      <w:r>
        <w:rPr>
          <w:rFonts w:eastAsia="Times New Roman"/>
          <w:bCs/>
          <w:szCs w:val="24"/>
        </w:rPr>
        <w:t xml:space="preserve"> μέσα από την κουλτούρα της πρόληψης της αγωγής υγείας, να ενισχύσουμε την εμβολιαστική κουλτούρα στον γενικότερο πληθυσμό και ιδιαίτερα στους γονείς, </w:t>
      </w:r>
      <w:r>
        <w:rPr>
          <w:rFonts w:eastAsia="Times New Roman"/>
          <w:bCs/>
          <w:szCs w:val="24"/>
        </w:rPr>
        <w:t>γιατί νομίζω ότι αυτή είναι και ουσιαστική απάντηση.</w:t>
      </w:r>
    </w:p>
    <w:p w14:paraId="4B64C34D" w14:textId="77777777" w:rsidR="00973031" w:rsidRDefault="00405E19">
      <w:pPr>
        <w:spacing w:line="600" w:lineRule="auto"/>
        <w:ind w:firstLine="720"/>
        <w:contextualSpacing/>
        <w:jc w:val="both"/>
        <w:rPr>
          <w:rFonts w:eastAsia="Times New Roman"/>
          <w:bCs/>
          <w:szCs w:val="24"/>
        </w:rPr>
      </w:pPr>
      <w:r>
        <w:rPr>
          <w:rFonts w:eastAsia="Times New Roman"/>
          <w:bCs/>
          <w:szCs w:val="24"/>
        </w:rPr>
        <w:t>Όσο</w:t>
      </w:r>
      <w:r>
        <w:rPr>
          <w:rFonts w:eastAsia="Times New Roman"/>
          <w:bCs/>
          <w:szCs w:val="24"/>
        </w:rPr>
        <w:t>ν</w:t>
      </w:r>
      <w:r>
        <w:rPr>
          <w:rFonts w:eastAsia="Times New Roman"/>
          <w:bCs/>
          <w:szCs w:val="24"/>
        </w:rPr>
        <w:t xml:space="preserve"> αφορά στο εάν υπάρχει άρνηση του γονιού να εμβολιάσει το παιδί του, θα σας πω πώς το αντιμετωπίζουμε. Υπάρχει μια μεγάλη συζήτηση</w:t>
      </w:r>
      <w:r w:rsidRPr="005213CD">
        <w:rPr>
          <w:rFonts w:eastAsia="Times New Roman"/>
          <w:bCs/>
          <w:szCs w:val="24"/>
        </w:rPr>
        <w:t>,</w:t>
      </w:r>
      <w:r>
        <w:rPr>
          <w:rFonts w:eastAsia="Times New Roman"/>
          <w:bCs/>
          <w:szCs w:val="24"/>
        </w:rPr>
        <w:t xml:space="preserve"> επιστημονική, κοινωνική και πολιτική</w:t>
      </w:r>
      <w:r w:rsidRPr="005213CD">
        <w:rPr>
          <w:rFonts w:eastAsia="Times New Roman"/>
          <w:bCs/>
          <w:szCs w:val="24"/>
        </w:rPr>
        <w:t>,</w:t>
      </w:r>
      <w:r>
        <w:rPr>
          <w:rFonts w:eastAsia="Times New Roman"/>
          <w:bCs/>
          <w:szCs w:val="24"/>
        </w:rPr>
        <w:t xml:space="preserve"> σε όλη την Ευρώπη. Και οφείλω</w:t>
      </w:r>
      <w:r>
        <w:rPr>
          <w:rFonts w:eastAsia="Times New Roman"/>
          <w:bCs/>
          <w:szCs w:val="24"/>
        </w:rPr>
        <w:t xml:space="preserve"> να σας πω ότι στη λογική της αυστηρής επιβολής και της </w:t>
      </w:r>
      <w:proofErr w:type="spellStart"/>
      <w:r>
        <w:rPr>
          <w:rFonts w:eastAsia="Times New Roman"/>
          <w:bCs/>
          <w:szCs w:val="24"/>
        </w:rPr>
        <w:t>υποχρεωτικότητας</w:t>
      </w:r>
      <w:proofErr w:type="spellEnd"/>
      <w:r>
        <w:rPr>
          <w:rFonts w:eastAsia="Times New Roman"/>
          <w:bCs/>
          <w:szCs w:val="24"/>
        </w:rPr>
        <w:t xml:space="preserve"> του εμβολιασμού αυτή τη στιγμή κινούνται μόνο δύο από τις παλιές ευρωπαϊκές χώρες, η Ιταλία και η Γαλλία, αφού προηγήθηκε πολυετής συζήτηση, διάλογος, με την επιστημονική κοινότητα, μ</w:t>
      </w:r>
      <w:r>
        <w:rPr>
          <w:rFonts w:eastAsia="Times New Roman"/>
          <w:bCs/>
          <w:szCs w:val="24"/>
        </w:rPr>
        <w:t>ε την ακαδημαϊκή κοινότητα, με τα πανεπιστήμια, με τους συλλόγους γονέων, με τους εκπαιδευτικούς κ.λπ.</w:t>
      </w:r>
      <w:r>
        <w:rPr>
          <w:rFonts w:eastAsia="Times New Roman"/>
          <w:bCs/>
          <w:szCs w:val="24"/>
        </w:rPr>
        <w:t>,</w:t>
      </w:r>
      <w:r>
        <w:rPr>
          <w:rFonts w:eastAsia="Times New Roman"/>
          <w:bCs/>
          <w:szCs w:val="24"/>
        </w:rPr>
        <w:t xml:space="preserve"> και μάλιστα έγινε με σταδιακά και πολύ προσεκτικά βήματα.</w:t>
      </w:r>
    </w:p>
    <w:p w14:paraId="4B64C34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επίσης </w:t>
      </w:r>
      <w:proofErr w:type="spellStart"/>
      <w:r>
        <w:rPr>
          <w:rFonts w:eastAsia="Times New Roman" w:cs="Times New Roman"/>
          <w:szCs w:val="24"/>
        </w:rPr>
        <w:t>υποχρεωτικότητα</w:t>
      </w:r>
      <w:proofErr w:type="spellEnd"/>
      <w:r>
        <w:rPr>
          <w:rFonts w:eastAsia="Times New Roman" w:cs="Times New Roman"/>
          <w:szCs w:val="24"/>
        </w:rPr>
        <w:t xml:space="preserve"> υπάρχει</w:t>
      </w:r>
      <w:r w:rsidRPr="000F71B0">
        <w:rPr>
          <w:rFonts w:eastAsia="Times New Roman" w:cs="Times New Roman"/>
          <w:szCs w:val="24"/>
        </w:rPr>
        <w:t>,</w:t>
      </w:r>
      <w:r>
        <w:rPr>
          <w:rFonts w:eastAsia="Times New Roman" w:cs="Times New Roman"/>
          <w:szCs w:val="24"/>
        </w:rPr>
        <w:t xml:space="preserve"> με την αυστηρή αυτή έννοια της επιβολής ποινών δηλαδή ή τη</w:t>
      </w:r>
      <w:r>
        <w:rPr>
          <w:rFonts w:eastAsia="Times New Roman" w:cs="Times New Roman"/>
          <w:szCs w:val="24"/>
        </w:rPr>
        <w:t>ς απαγόρευσης άσκησης ενός θεμελιώδους δικαιώματος που είναι το δικαίωμα στη μόρφωση των παιδιών, και σε ορισμένες από τις πρώην ανατολικές χώρες. Αυτή είναι η εικόνα σήμερα στην Ευρώπη. Δεν είναι μια εύκολη συζήτηση αυτή. Και βεβαίως</w:t>
      </w:r>
      <w:r w:rsidRPr="00AF05C1">
        <w:rPr>
          <w:rFonts w:eastAsia="Times New Roman" w:cs="Times New Roman"/>
          <w:szCs w:val="24"/>
        </w:rPr>
        <w:t>,</w:t>
      </w:r>
      <w:r>
        <w:rPr>
          <w:rFonts w:eastAsia="Times New Roman" w:cs="Times New Roman"/>
          <w:szCs w:val="24"/>
        </w:rPr>
        <w:t xml:space="preserve"> γίνονται συζητήσεις </w:t>
      </w:r>
      <w:r>
        <w:rPr>
          <w:rFonts w:eastAsia="Times New Roman" w:cs="Times New Roman"/>
          <w:szCs w:val="24"/>
        </w:rPr>
        <w:t>και στα όργανα της Ευρωπαϊκής Ένωσης και στο Ευρωκοινοβούλιο και στον Παγκόσμιο Οργανισμός Υγείας.</w:t>
      </w:r>
    </w:p>
    <w:p w14:paraId="4B64C34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Εμείς παρακολουθούμε αυτή την τάση. Αυτό το οποίο κάνουμε είναι να ενισχύουμε με πολύ συγκεκριμένα μέτρα και επιτρέψτε μου να σας πω μερικά.</w:t>
      </w:r>
    </w:p>
    <w:p w14:paraId="4B64C35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Πρώτον, έχουμε φ</w:t>
      </w:r>
      <w:r>
        <w:rPr>
          <w:rFonts w:eastAsia="Times New Roman" w:cs="Times New Roman"/>
          <w:szCs w:val="24"/>
        </w:rPr>
        <w:t>έρει την Εθνική Επιτροπή Εμβολιασμών στην Επιτροπή Κοινωνικών Υποθέσεων της Βουλής σε μία ειδική συνεδρίαση και ενημέρωσε απολύτως και με λεπτομέρεια τα μέλη της εθνικής αντιπροσωπείας για αυτό το ευαίσθητο θέμα και ποια είναι η αντίληψη. Και μάλιστα</w:t>
      </w:r>
      <w:r w:rsidRPr="00AF05C1">
        <w:rPr>
          <w:rFonts w:eastAsia="Times New Roman" w:cs="Times New Roman"/>
          <w:szCs w:val="24"/>
        </w:rPr>
        <w:t>,</w:t>
      </w:r>
      <w:r>
        <w:rPr>
          <w:rFonts w:eastAsia="Times New Roman" w:cs="Times New Roman"/>
          <w:szCs w:val="24"/>
        </w:rPr>
        <w:t xml:space="preserve"> συμμ</w:t>
      </w:r>
      <w:r>
        <w:rPr>
          <w:rFonts w:eastAsia="Times New Roman" w:cs="Times New Roman"/>
          <w:szCs w:val="24"/>
        </w:rPr>
        <w:t>ετείχε και η Εθνική Επιτροπή Βιοηθικής, που είναι άνθρωποι που εξετάζουν και αυτή την πλευρά, τη βιοηθική δηλαδή, από την πλευρά του πόσο αυτό αντίκεται σε θεμελιώδη δικαιώματα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B64C35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το βιβλιάριο υγείας του παιδιού. Αν δείτε το σύγχρονο νέο βιβλιάριο που έχουμε βγάλει πραγματικά είναι ένα εγχειρίδιο αγωγής υγείας, που τεκμηριώνει πάρα πολύ την αντίληψη ότι πρέπει να εμβολιάζονται τα παιδιά και ότι αυτό είναι η </w:t>
      </w:r>
      <w:r>
        <w:rPr>
          <w:rFonts w:eastAsia="Times New Roman" w:cs="Times New Roman"/>
          <w:szCs w:val="24"/>
        </w:rPr>
        <w:lastRenderedPageBreak/>
        <w:t>κοινωνικά υπεύθυν</w:t>
      </w:r>
      <w:r>
        <w:rPr>
          <w:rFonts w:eastAsia="Times New Roman" w:cs="Times New Roman"/>
          <w:szCs w:val="24"/>
        </w:rPr>
        <w:t xml:space="preserve">η στάση για έναν γονιό αν θέλει να ασκήσει τον </w:t>
      </w:r>
      <w:proofErr w:type="spellStart"/>
      <w:r>
        <w:rPr>
          <w:rFonts w:eastAsia="Times New Roman" w:cs="Times New Roman"/>
          <w:szCs w:val="24"/>
        </w:rPr>
        <w:t>γονεϊκό</w:t>
      </w:r>
      <w:proofErr w:type="spellEnd"/>
      <w:r>
        <w:rPr>
          <w:rFonts w:eastAsia="Times New Roman" w:cs="Times New Roman"/>
          <w:szCs w:val="24"/>
        </w:rPr>
        <w:t xml:space="preserve"> του ρόλο και τον ρόλο της προστασίας του παιδιού του, δηλαδή να εμβολιάζει το παιδί του.</w:t>
      </w:r>
    </w:p>
    <w:p w14:paraId="4B64C35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Επίσης, υπάρχουν καμπάνιες ενημέρωσης, είπατε</w:t>
      </w:r>
      <w:r w:rsidRPr="00F50989">
        <w:rPr>
          <w:rFonts w:eastAsia="Times New Roman" w:cs="Times New Roman"/>
          <w:szCs w:val="24"/>
        </w:rPr>
        <w:t>,</w:t>
      </w:r>
      <w:r>
        <w:rPr>
          <w:rFonts w:eastAsia="Times New Roman" w:cs="Times New Roman"/>
          <w:szCs w:val="24"/>
        </w:rPr>
        <w:t xml:space="preserve"> για το ΚΕΕΛΠΝΟ. Φυσικά το ΚΕΕΛΠΝΟ έχει έναν κομβικό ρόλο σε αυτό.</w:t>
      </w:r>
      <w:r>
        <w:rPr>
          <w:rFonts w:eastAsia="Times New Roman" w:cs="Times New Roman"/>
          <w:szCs w:val="24"/>
        </w:rPr>
        <w:t xml:space="preserve"> Συμμετέχει σε ένα </w:t>
      </w:r>
      <w:r>
        <w:rPr>
          <w:rFonts w:eastAsia="Times New Roman" w:cs="Times New Roman"/>
          <w:szCs w:val="24"/>
          <w:lang w:val="en-US"/>
        </w:rPr>
        <w:t>joint</w:t>
      </w:r>
      <w:r w:rsidRPr="00375299">
        <w:rPr>
          <w:rFonts w:eastAsia="Times New Roman" w:cs="Times New Roman"/>
          <w:szCs w:val="24"/>
        </w:rPr>
        <w:t xml:space="preserve"> </w:t>
      </w:r>
      <w:r>
        <w:rPr>
          <w:rFonts w:eastAsia="Times New Roman" w:cs="Times New Roman"/>
          <w:szCs w:val="24"/>
          <w:lang w:val="en-US"/>
        </w:rPr>
        <w:t>action</w:t>
      </w:r>
      <w:r>
        <w:rPr>
          <w:rFonts w:eastAsia="Times New Roman" w:cs="Times New Roman"/>
          <w:szCs w:val="24"/>
        </w:rPr>
        <w:t xml:space="preserve">, σε μια ευρωπαϊκή συνεργασία μαζί με πολλές άλλες χώρες της Ευρώπης για την ενίσχυση αυτής της κουλτούρας εμβολιασμού, συμμετέχει και η χώρα μας η οποία παίζει έναν ενεργό ρόλο. Το ΚΕΕΛΠΝΟ με καμπάνιες, με ενημερωτικά </w:t>
      </w:r>
      <w:r>
        <w:rPr>
          <w:rFonts w:eastAsia="Times New Roman" w:cs="Times New Roman"/>
          <w:szCs w:val="24"/>
          <w:lang w:val="en-US"/>
        </w:rPr>
        <w:t>spot</w:t>
      </w:r>
      <w:r>
        <w:rPr>
          <w:rFonts w:eastAsia="Times New Roman" w:cs="Times New Roman"/>
          <w:szCs w:val="24"/>
        </w:rPr>
        <w:t xml:space="preserve">, </w:t>
      </w:r>
      <w:r>
        <w:rPr>
          <w:rFonts w:eastAsia="Times New Roman" w:cs="Times New Roman"/>
          <w:szCs w:val="24"/>
        </w:rPr>
        <w:t>με αφίσες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έχει βοηθήσει ειδικά στους ενήλικες. Πέρυσι, για παράδειγμα, είχαμε σχεδόν 50% αύξηση της εμβολιαστικής κάλυψης των ενηλίκων για τον αντιγριπικό εμβολιασμό με αποτέλεσμα να έχουμε υποδιπλασιασμό των κρουσμάτων και των θανάτων ευτυχώς.</w:t>
      </w:r>
    </w:p>
    <w:p w14:paraId="4B64C353" w14:textId="77777777" w:rsidR="00973031" w:rsidRDefault="00405E19">
      <w:pPr>
        <w:spacing w:line="600" w:lineRule="auto"/>
        <w:ind w:firstLine="720"/>
        <w:contextualSpacing/>
        <w:jc w:val="both"/>
        <w:rPr>
          <w:rFonts w:eastAsia="Times New Roman" w:cs="Times New Roman"/>
          <w:szCs w:val="24"/>
        </w:rPr>
      </w:pPr>
      <w:r w:rsidRPr="003E667D">
        <w:rPr>
          <w:rFonts w:eastAsia="Times New Roman" w:cs="Times New Roman"/>
          <w:b/>
          <w:szCs w:val="24"/>
        </w:rPr>
        <w:t>ΠΡΟΕ</w:t>
      </w:r>
      <w:r w:rsidRPr="003E667D">
        <w:rPr>
          <w:rFonts w:eastAsia="Times New Roman" w:cs="Times New Roman"/>
          <w:b/>
          <w:szCs w:val="24"/>
        </w:rPr>
        <w:t>ΔΡΕΥΩΝ (Νικήτας Κακλαμάνης):</w:t>
      </w:r>
      <w:r>
        <w:rPr>
          <w:rFonts w:eastAsia="Times New Roman" w:cs="Times New Roman"/>
          <w:szCs w:val="24"/>
        </w:rPr>
        <w:t xml:space="preserve"> Κύριε Υπουργέ, συντομεύστε. Δεν θα το κάνουμε συζήτηση νομοσχεδίου.</w:t>
      </w:r>
    </w:p>
    <w:p w14:paraId="4B64C354" w14:textId="77777777" w:rsidR="00973031" w:rsidRDefault="00405E19">
      <w:pPr>
        <w:spacing w:line="600" w:lineRule="auto"/>
        <w:ind w:firstLine="720"/>
        <w:contextualSpacing/>
        <w:jc w:val="both"/>
        <w:rPr>
          <w:rFonts w:eastAsia="Times New Roman" w:cs="Times New Roman"/>
          <w:szCs w:val="24"/>
        </w:rPr>
      </w:pPr>
      <w:r w:rsidRPr="003E667D">
        <w:rPr>
          <w:rFonts w:eastAsia="Times New Roman" w:cs="Times New Roman"/>
          <w:b/>
          <w:szCs w:val="24"/>
        </w:rPr>
        <w:t>ΑΝΔΡΕΑΣ ΞΑΝΘΟΣ (Υπουργός Υγείας):</w:t>
      </w:r>
      <w:r>
        <w:rPr>
          <w:rFonts w:eastAsia="Times New Roman" w:cs="Times New Roman"/>
          <w:szCs w:val="24"/>
        </w:rPr>
        <w:t xml:space="preserve"> Θα συντομεύω, ναι.</w:t>
      </w:r>
    </w:p>
    <w:p w14:paraId="4B64C35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Προσέξετε, ενισχύσαμε τον εμβολιασμό του ανθρώπινου δυναμικού του ΕΣΥ</w:t>
      </w:r>
      <w:r w:rsidRPr="00F50989">
        <w:rPr>
          <w:rFonts w:eastAsia="Times New Roman" w:cs="Times New Roman"/>
          <w:szCs w:val="24"/>
        </w:rPr>
        <w:t xml:space="preserve">. </w:t>
      </w:r>
      <w:r>
        <w:rPr>
          <w:rFonts w:eastAsia="Times New Roman" w:cs="Times New Roman"/>
          <w:szCs w:val="24"/>
        </w:rPr>
        <w:t>Διπλασιάστηκε. Ήταν 11% και τώρα εί</w:t>
      </w:r>
      <w:r>
        <w:rPr>
          <w:rFonts w:eastAsia="Times New Roman" w:cs="Times New Roman"/>
          <w:szCs w:val="24"/>
        </w:rPr>
        <w:t>ναι πάνω από 25%. Αυτό και τους ίδιους προστατεύει αλλά και τους ασθενείς που φροντίζουν.</w:t>
      </w:r>
    </w:p>
    <w:p w14:paraId="4B64C35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υπάρχει μία σοβαρή παρέμβαση εμβολιασμού σε θύλακες υψηλής </w:t>
      </w:r>
      <w:proofErr w:type="spellStart"/>
      <w:r>
        <w:rPr>
          <w:rFonts w:eastAsia="Times New Roman" w:cs="Times New Roman"/>
          <w:szCs w:val="24"/>
        </w:rPr>
        <w:t>ευαλωτότητας</w:t>
      </w:r>
      <w:proofErr w:type="spellEnd"/>
      <w:r>
        <w:rPr>
          <w:rFonts w:eastAsia="Times New Roman" w:cs="Times New Roman"/>
          <w:szCs w:val="24"/>
        </w:rPr>
        <w:t xml:space="preserve"> και επικινδυνότητας, όπως για παράδειγμα, ο πληθυσμός των </w:t>
      </w:r>
      <w:proofErr w:type="spellStart"/>
      <w:r>
        <w:rPr>
          <w:rFonts w:eastAsia="Times New Roman" w:cs="Times New Roman"/>
          <w:szCs w:val="24"/>
        </w:rPr>
        <w:lastRenderedPageBreak/>
        <w:t>Ρομά</w:t>
      </w:r>
      <w:proofErr w:type="spellEnd"/>
      <w:r>
        <w:rPr>
          <w:rFonts w:eastAsia="Times New Roman" w:cs="Times New Roman"/>
          <w:szCs w:val="24"/>
        </w:rPr>
        <w:t>. Έχουμε κάνει πέντε</w:t>
      </w:r>
      <w:r>
        <w:rPr>
          <w:rFonts w:eastAsia="Times New Roman" w:cs="Times New Roman"/>
          <w:szCs w:val="24"/>
        </w:rPr>
        <w:t xml:space="preserve"> χιλιάδες εμβόλια τους τελευταίους μήνες σε πληθυσμούς που ζουν εδώ στο Λεκανοπέδιο.</w:t>
      </w:r>
    </w:p>
    <w:p w14:paraId="4B64C357" w14:textId="77777777" w:rsidR="00973031" w:rsidRDefault="00405E19">
      <w:pPr>
        <w:spacing w:line="600" w:lineRule="auto"/>
        <w:ind w:firstLine="720"/>
        <w:contextualSpacing/>
        <w:jc w:val="both"/>
        <w:rPr>
          <w:rFonts w:eastAsia="Times New Roman" w:cs="Times New Roman"/>
          <w:szCs w:val="24"/>
        </w:rPr>
      </w:pPr>
      <w:r w:rsidRPr="00CA597F">
        <w:rPr>
          <w:rFonts w:eastAsia="Times New Roman" w:cs="Times New Roman"/>
          <w:b/>
          <w:szCs w:val="24"/>
        </w:rPr>
        <w:t>ΣΠΥΡΙΔΩΝ ΛΥΚΟΥΔΗΣ</w:t>
      </w:r>
      <w:r>
        <w:rPr>
          <w:rFonts w:eastAsia="Times New Roman" w:cs="Times New Roman"/>
          <w:b/>
          <w:szCs w:val="24"/>
        </w:rPr>
        <w:t xml:space="preserve"> (Ζ΄ Αντιπρόεδρος της Βουλής)</w:t>
      </w:r>
      <w:r w:rsidRPr="00CA597F">
        <w:rPr>
          <w:rFonts w:eastAsia="Times New Roman" w:cs="Times New Roman"/>
          <w:b/>
          <w:szCs w:val="24"/>
        </w:rPr>
        <w:t>:</w:t>
      </w:r>
      <w:r>
        <w:rPr>
          <w:rFonts w:eastAsia="Times New Roman" w:cs="Times New Roman"/>
          <w:szCs w:val="24"/>
        </w:rPr>
        <w:t xml:space="preserve"> Σε παιδιά;</w:t>
      </w:r>
    </w:p>
    <w:p w14:paraId="4B64C35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Σε παιδιά βεβαίως. Και πάνω από εβδομήντα χιλιάδες στον παιδικό προσφυγικό πλη</w:t>
      </w:r>
      <w:r>
        <w:rPr>
          <w:rFonts w:eastAsia="Times New Roman" w:cs="Times New Roman"/>
          <w:szCs w:val="24"/>
        </w:rPr>
        <w:t>θυσμό, ο οποίος ζει σε όλη τη χώρα.</w:t>
      </w:r>
    </w:p>
    <w:p w14:paraId="4B64C35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Έχουμε, όμως, και ένα τελευταίο.</w:t>
      </w:r>
    </w:p>
    <w:p w14:paraId="4B64C35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δεν μπορώ να σας αφήσω άλλον χρόνο. Κλείστε τώρα, παρακαλώ.</w:t>
      </w:r>
    </w:p>
    <w:p w14:paraId="4B64C35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Σας παρακαλώ, κύριε Πρόεδρε. Θα πω το τελευτα</w:t>
      </w:r>
      <w:r>
        <w:rPr>
          <w:rFonts w:eastAsia="Times New Roman" w:cs="Times New Roman"/>
          <w:szCs w:val="24"/>
        </w:rPr>
        <w:t>ίο.</w:t>
      </w:r>
    </w:p>
    <w:p w14:paraId="4B64C35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με </w:t>
      </w:r>
      <w:proofErr w:type="spellStart"/>
      <w:r>
        <w:rPr>
          <w:rFonts w:eastAsia="Times New Roman" w:cs="Times New Roman"/>
          <w:szCs w:val="24"/>
        </w:rPr>
        <w:t>παρακαλάτε</w:t>
      </w:r>
      <w:proofErr w:type="spellEnd"/>
      <w:r>
        <w:rPr>
          <w:rFonts w:eastAsia="Times New Roman" w:cs="Times New Roman"/>
          <w:szCs w:val="24"/>
        </w:rPr>
        <w:t xml:space="preserve">, μιλήσατε επτά λεπτά παραπάνω. Μη με </w:t>
      </w:r>
      <w:proofErr w:type="spellStart"/>
      <w:r>
        <w:rPr>
          <w:rFonts w:eastAsia="Times New Roman" w:cs="Times New Roman"/>
          <w:szCs w:val="24"/>
        </w:rPr>
        <w:t>παρακαλάτε</w:t>
      </w:r>
      <w:proofErr w:type="spellEnd"/>
      <w:r>
        <w:rPr>
          <w:rFonts w:eastAsia="Times New Roman" w:cs="Times New Roman"/>
          <w:szCs w:val="24"/>
        </w:rPr>
        <w:t>. Κλείστε αμέσως τώρα. Δεν κάνουμε συζήτηση νομοσχεδίου. Σας παρακαλώ.</w:t>
      </w:r>
    </w:p>
    <w:p w14:paraId="4B64C35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Ακούστε, είμαστε σε συνεννόηση με την Εθνική Επιτροπή Εμβολιασμών και αυτό το οποίο σκεφτόμαστε να φέρουμε προς ψήφιση είναι να υπάρχει μία εξουσιοδότηση νομοθετική στον Υπουργό Υγείας όταν συντρέχουν επιδημιολογικοί λόγοι, όταν υπάρχει δηλαδή επιστημονικ</w:t>
      </w:r>
      <w:r>
        <w:rPr>
          <w:rFonts w:eastAsia="Times New Roman" w:cs="Times New Roman"/>
          <w:szCs w:val="24"/>
        </w:rPr>
        <w:t>ή τεκμη</w:t>
      </w:r>
      <w:r>
        <w:rPr>
          <w:rFonts w:eastAsia="Times New Roman" w:cs="Times New Roman"/>
          <w:szCs w:val="24"/>
        </w:rPr>
        <w:lastRenderedPageBreak/>
        <w:t>ρίωση ότι υπάρχει μία έξαρση ενός συγκεκριμένου νοσήματος, όταν πέφτουν τα στάνταρ και τα ποσοστά εμβολιαστικής κάλυψης, να μπορεί για συγκεκριμένη χρονική περίοδο και για συγκεκριμένο εμβόλιο και για συγκεκριμένο πληθυσμό να επιβάλλει μια πιο αυστη</w:t>
      </w:r>
      <w:r>
        <w:rPr>
          <w:rFonts w:eastAsia="Times New Roman" w:cs="Times New Roman"/>
          <w:szCs w:val="24"/>
        </w:rPr>
        <w:t>ρή τήρηση του εμβολιασμού. Αυτό νομίζω ότι είναι ένα μέτρο το οποίο ολοκληρώνει αυτή την παρέμβαση.</w:t>
      </w:r>
    </w:p>
    <w:p w14:paraId="4B64C35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B64C35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μάθουμε, όταν έχουμε ερωτήσεις, ότι είναι ερωτήσεις και όχι συζήτηση νομοσχεδίων.</w:t>
      </w:r>
    </w:p>
    <w:p w14:paraId="4B64C36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Μπαίνουμε στις τρεις ερ</w:t>
      </w:r>
      <w:r>
        <w:rPr>
          <w:rFonts w:eastAsia="Times New Roman" w:cs="Times New Roman"/>
          <w:szCs w:val="24"/>
        </w:rPr>
        <w:t xml:space="preserve">ωτήσεις που θα απαντήσει ο παρευρισκόμενος Υπουργός Παιδείας κ. Κωνσταντίνος </w:t>
      </w:r>
      <w:proofErr w:type="spellStart"/>
      <w:r>
        <w:rPr>
          <w:rFonts w:eastAsia="Times New Roman" w:cs="Times New Roman"/>
          <w:szCs w:val="24"/>
        </w:rPr>
        <w:t>Γαβρόγλου</w:t>
      </w:r>
      <w:proofErr w:type="spellEnd"/>
      <w:r>
        <w:rPr>
          <w:rFonts w:eastAsia="Times New Roman" w:cs="Times New Roman"/>
          <w:szCs w:val="24"/>
        </w:rPr>
        <w:t>.</w:t>
      </w:r>
    </w:p>
    <w:p w14:paraId="4B64C36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59/24-9-2018 επίκαιρη ερώτηση του Βουλευτή Αττικής της Νέας Δημοκρατίας κ.</w:t>
      </w:r>
      <w:r>
        <w:rPr>
          <w:rFonts w:eastAsia="Times New Roman" w:cs="Times New Roman"/>
          <w:b/>
          <w:bCs/>
          <w:szCs w:val="24"/>
        </w:rPr>
        <w:t xml:space="preserve"> </w:t>
      </w:r>
      <w:r w:rsidRPr="00995D5D">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 xml:space="preserve">προς </w:t>
      </w:r>
      <w:r>
        <w:rPr>
          <w:rFonts w:eastAsia="Times New Roman" w:cs="Times New Roman"/>
          <w:szCs w:val="24"/>
        </w:rPr>
        <w:t xml:space="preserve">τον </w:t>
      </w:r>
      <w:r>
        <w:rPr>
          <w:rFonts w:eastAsia="Times New Roman" w:cs="Times New Roman"/>
          <w:szCs w:val="24"/>
        </w:rPr>
        <w:t xml:space="preserve">Υπουργό </w:t>
      </w:r>
      <w:r w:rsidRPr="00995D5D">
        <w:rPr>
          <w:rFonts w:eastAsia="Times New Roman" w:cs="Times New Roman"/>
          <w:bCs/>
          <w:szCs w:val="24"/>
        </w:rPr>
        <w:t xml:space="preserve">Παιδείας, Έρευνας και </w:t>
      </w:r>
      <w:r w:rsidRPr="00995D5D">
        <w:rPr>
          <w:rFonts w:eastAsia="Times New Roman" w:cs="Times New Roman"/>
          <w:bCs/>
          <w:szCs w:val="24"/>
        </w:rPr>
        <w:t>Θρησκευμάτων,</w:t>
      </w:r>
      <w:r>
        <w:rPr>
          <w:rFonts w:eastAsia="Times New Roman" w:cs="Times New Roman"/>
          <w:b/>
          <w:bCs/>
          <w:szCs w:val="24"/>
        </w:rPr>
        <w:t xml:space="preserve"> </w:t>
      </w:r>
      <w:r>
        <w:rPr>
          <w:rFonts w:eastAsia="Times New Roman" w:cs="Times New Roman"/>
          <w:szCs w:val="24"/>
        </w:rPr>
        <w:t>με θέμα: «Ειδική ρύθμιση για τους μαθητές των πληγεισών περιοχών από την πυρκαγιά της 23 Ιουλίου 2018».</w:t>
      </w:r>
    </w:p>
    <w:p w14:paraId="4B64C36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Βλάχος.</w:t>
      </w:r>
    </w:p>
    <w:p w14:paraId="4B64C363" w14:textId="77777777" w:rsidR="00973031" w:rsidRDefault="00405E19">
      <w:pPr>
        <w:spacing w:line="600" w:lineRule="auto"/>
        <w:ind w:firstLine="720"/>
        <w:contextualSpacing/>
        <w:jc w:val="both"/>
        <w:rPr>
          <w:rFonts w:eastAsia="Times New Roman" w:cs="Times New Roman"/>
          <w:szCs w:val="24"/>
        </w:rPr>
      </w:pPr>
      <w:r w:rsidRPr="00CA597F">
        <w:rPr>
          <w:rFonts w:eastAsia="Times New Roman" w:cs="Times New Roman"/>
          <w:b/>
          <w:szCs w:val="24"/>
        </w:rPr>
        <w:t>ΓΕΩΡΓΙΟΣ ΒΛΑΧΟΣ:</w:t>
      </w:r>
      <w:r>
        <w:rPr>
          <w:rFonts w:eastAsia="Times New Roman" w:cs="Times New Roman"/>
          <w:szCs w:val="24"/>
        </w:rPr>
        <w:t xml:space="preserve"> Ευχαριστώ, κύριε Πρόεδρε.</w:t>
      </w:r>
    </w:p>
    <w:p w14:paraId="4B64C364" w14:textId="77777777" w:rsidR="00973031" w:rsidRDefault="00405E19">
      <w:pPr>
        <w:spacing w:line="600" w:lineRule="auto"/>
        <w:ind w:firstLine="720"/>
        <w:contextualSpacing/>
        <w:jc w:val="both"/>
        <w:rPr>
          <w:rFonts w:eastAsia="Times New Roman" w:cs="Times New Roman"/>
          <w:b/>
          <w:szCs w:val="24"/>
        </w:rPr>
      </w:pPr>
      <w:r>
        <w:rPr>
          <w:rFonts w:eastAsia="Times New Roman" w:cs="Times New Roman"/>
          <w:szCs w:val="24"/>
        </w:rPr>
        <w:lastRenderedPageBreak/>
        <w:t>Κύριε Υπουργέ, πέρασαν περίπου δύο μήνες από την ημέρα εκείνη που χι</w:t>
      </w:r>
      <w:r>
        <w:rPr>
          <w:rFonts w:eastAsia="Times New Roman" w:cs="Times New Roman"/>
          <w:szCs w:val="24"/>
        </w:rPr>
        <w:t xml:space="preserve">λιάδες συμπολίτες μας, κάτοικοι των περιοχών Νέος </w:t>
      </w:r>
      <w:proofErr w:type="spellStart"/>
      <w:r>
        <w:rPr>
          <w:rFonts w:eastAsia="Times New Roman" w:cs="Times New Roman"/>
          <w:szCs w:val="24"/>
        </w:rPr>
        <w:t>Βουτζάς</w:t>
      </w:r>
      <w:proofErr w:type="spellEnd"/>
      <w:r>
        <w:rPr>
          <w:rFonts w:eastAsia="Times New Roman" w:cs="Times New Roman"/>
          <w:szCs w:val="24"/>
        </w:rPr>
        <w:t xml:space="preserve"> και Μάτι ήρθαν αντιμέτωποι με μια πρωτοφανή καταστροφή τις συνέπειες της οποίας βιώνουν μέχρι σήμερα και πολύ φοβάμαι ότι θα βιώνουν για πολύ καιρό.</w:t>
      </w:r>
    </w:p>
    <w:p w14:paraId="4B64C36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Τραγικός απολογισμός η απώλεια δεκάδων συμπολιτών</w:t>
      </w:r>
      <w:r>
        <w:rPr>
          <w:rFonts w:eastAsia="Times New Roman" w:cs="Times New Roman"/>
          <w:szCs w:val="24"/>
        </w:rPr>
        <w:t xml:space="preserve"> μας, δεκάδων συνανθρώπων μας, η ολοσχερής καταστροφή κατοικιών, περιουσιών, ενώ χιλιάδες στρέμματα δασικής έκτασης έγιναν στάχτη.</w:t>
      </w:r>
    </w:p>
    <w:p w14:paraId="4B64C36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Οι περιοχές Μάτι, Νέος Βουτσάς θυμίζουν πόλεις</w:t>
      </w:r>
      <w:r w:rsidRPr="00FD78B2">
        <w:rPr>
          <w:rFonts w:eastAsia="Times New Roman" w:cs="Times New Roman"/>
          <w:szCs w:val="24"/>
        </w:rPr>
        <w:t>-</w:t>
      </w:r>
      <w:r>
        <w:rPr>
          <w:rFonts w:eastAsia="Times New Roman" w:cs="Times New Roman"/>
          <w:szCs w:val="24"/>
        </w:rPr>
        <w:t>φαντάσματα λες και δεν έχει περάσει ούτε μια μέρα από εκείνη την ημέρα της κατ</w:t>
      </w:r>
      <w:r>
        <w:rPr>
          <w:rFonts w:eastAsia="Times New Roman" w:cs="Times New Roman"/>
          <w:szCs w:val="24"/>
        </w:rPr>
        <w:t>αστροφής. Ακόμη και σήμερα αυτές οι περιοχές κρίνονται ως επικίνδυνες, δηλαδή ακατάλληλες να κατοικηθούν. Βεβαίως</w:t>
      </w:r>
      <w:r w:rsidRPr="00FD78B2">
        <w:rPr>
          <w:rFonts w:eastAsia="Times New Roman" w:cs="Times New Roman"/>
          <w:szCs w:val="24"/>
        </w:rPr>
        <w:t>,</w:t>
      </w:r>
      <w:r>
        <w:rPr>
          <w:rFonts w:eastAsia="Times New Roman" w:cs="Times New Roman"/>
          <w:szCs w:val="24"/>
        </w:rPr>
        <w:t xml:space="preserve"> δεν έχουν αρχίσει έργα αποκατάστασης ακόμα και </w:t>
      </w:r>
      <w:r>
        <w:rPr>
          <w:rFonts w:eastAsia="Times New Roman" w:cs="Times New Roman"/>
          <w:szCs w:val="24"/>
        </w:rPr>
        <w:t xml:space="preserve">στις περιπτώσεις </w:t>
      </w:r>
      <w:r>
        <w:rPr>
          <w:rFonts w:eastAsia="Times New Roman" w:cs="Times New Roman"/>
          <w:szCs w:val="24"/>
        </w:rPr>
        <w:t>των σπιτιών που έχουν χαρακτηριστεί ως «πράσινα» και που με μικρές βελτιώσεις</w:t>
      </w:r>
      <w:r>
        <w:rPr>
          <w:rFonts w:eastAsia="Times New Roman" w:cs="Times New Roman"/>
          <w:szCs w:val="24"/>
        </w:rPr>
        <w:t xml:space="preserve"> θα μπορ</w:t>
      </w:r>
      <w:r>
        <w:rPr>
          <w:rFonts w:eastAsia="Times New Roman" w:cs="Times New Roman"/>
          <w:szCs w:val="24"/>
        </w:rPr>
        <w:t>ού</w:t>
      </w:r>
      <w:r>
        <w:rPr>
          <w:rFonts w:eastAsia="Times New Roman" w:cs="Times New Roman"/>
          <w:szCs w:val="24"/>
        </w:rPr>
        <w:t>σ</w:t>
      </w:r>
      <w:r>
        <w:rPr>
          <w:rFonts w:eastAsia="Times New Roman" w:cs="Times New Roman"/>
          <w:szCs w:val="24"/>
        </w:rPr>
        <w:t>α</w:t>
      </w:r>
      <w:r>
        <w:rPr>
          <w:rFonts w:eastAsia="Times New Roman" w:cs="Times New Roman"/>
          <w:szCs w:val="24"/>
        </w:rPr>
        <w:t xml:space="preserve">ν να </w:t>
      </w:r>
      <w:proofErr w:type="spellStart"/>
      <w:r>
        <w:rPr>
          <w:rFonts w:eastAsia="Times New Roman" w:cs="Times New Roman"/>
          <w:szCs w:val="24"/>
        </w:rPr>
        <w:t>ξανακατοικηθούν</w:t>
      </w:r>
      <w:proofErr w:type="spellEnd"/>
      <w:r>
        <w:rPr>
          <w:rFonts w:eastAsia="Times New Roman" w:cs="Times New Roman"/>
          <w:szCs w:val="24"/>
        </w:rPr>
        <w:t>, δεν έχουν απομακρυνθεί τα επικίνδυνα υλικά από την περιοχή και οι τοξικές ουσίες που εκλύθηκαν από την πυρκαγιά.</w:t>
      </w:r>
    </w:p>
    <w:p w14:paraId="4B64C36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Υπό αυτές τις δύσκολες συνθήκες, που περιέγραψα, –φαντάζομαι ότι και εσείς γνωρίζετε- πριν λίγες ημέρες ξεκίν</w:t>
      </w:r>
      <w:r>
        <w:rPr>
          <w:rFonts w:eastAsia="Times New Roman" w:cs="Times New Roman"/>
          <w:szCs w:val="24"/>
        </w:rPr>
        <w:t>ησε η νέα σχολική χρονιά με τους μαθητές αλλά και τις οικογένειές τους να προσπαθούν να συνέλθουν από το σοκ και να ξεπεράσουν τις μεγάλες δυσκολίες τόσο σε πνευματικό όσο και σε ψυχολογικό επίπεδο.</w:t>
      </w:r>
    </w:p>
    <w:p w14:paraId="4B64C36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Η συγκεκριμένη κατάσταση αναμφίβολα επηρεάζει περισσότερο</w:t>
      </w:r>
      <w:r>
        <w:rPr>
          <w:rFonts w:eastAsia="Times New Roman" w:cs="Times New Roman"/>
          <w:szCs w:val="24"/>
        </w:rPr>
        <w:t xml:space="preserve"> τους μαθητές της τρίτης </w:t>
      </w:r>
      <w:r>
        <w:rPr>
          <w:rFonts w:eastAsia="Times New Roman" w:cs="Times New Roman"/>
          <w:szCs w:val="24"/>
        </w:rPr>
        <w:t>λ</w:t>
      </w:r>
      <w:r>
        <w:rPr>
          <w:rFonts w:eastAsia="Times New Roman" w:cs="Times New Roman"/>
          <w:szCs w:val="24"/>
        </w:rPr>
        <w:t>υκείου όσο και τους αποφοίτους που θα δώσουν ξανά εξετάσεις φέτος, οι οποίοι καλούνται να διεκδικήσουν μια θέση στην ανώτατη εκπαίδευση κάτω από πρωτοφανείς συνθήκες και με μεγάλη ψυχολογική πίεση, που επηρεάζει σε μεγάλο βαθμό τη</w:t>
      </w:r>
      <w:r>
        <w:rPr>
          <w:rFonts w:eastAsia="Times New Roman" w:cs="Times New Roman"/>
          <w:szCs w:val="24"/>
        </w:rPr>
        <w:t xml:space="preserve"> μαθησιακή τους απόδοση.</w:t>
      </w:r>
    </w:p>
    <w:p w14:paraId="4B64C36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λοιπόν –καταλήγω για να μην πάρω περισσότερο χρόνο και θα επανέλθω- να υπάρξει μέριμνα για επιπλέον </w:t>
      </w:r>
      <w:proofErr w:type="spellStart"/>
      <w:r>
        <w:rPr>
          <w:rFonts w:eastAsia="Times New Roman" w:cs="Times New Roman"/>
          <w:szCs w:val="24"/>
        </w:rPr>
        <w:t>μοριοδότηση</w:t>
      </w:r>
      <w:proofErr w:type="spellEnd"/>
      <w:r>
        <w:rPr>
          <w:rFonts w:eastAsia="Times New Roman" w:cs="Times New Roman"/>
          <w:szCs w:val="24"/>
        </w:rPr>
        <w:t xml:space="preserve"> στους μαθητές της Γ</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υκείου, αλλά και στους απόφοιτους μαθητές, που δίνουν ξανά πανελλαδικές εξετάσεις, καθ</w:t>
      </w:r>
      <w:r>
        <w:rPr>
          <w:rFonts w:eastAsia="Times New Roman" w:cs="Times New Roman"/>
          <w:szCs w:val="24"/>
        </w:rPr>
        <w:t xml:space="preserve">ώς και στις μετεγγραφές, οι οποίες θα γίνουν φέτος, ούτως ώστε να διευκολύνουμε τη ζωή των παιδιών σε αυτή την περιοχή. </w:t>
      </w:r>
    </w:p>
    <w:p w14:paraId="4B64C36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B64C36B" w14:textId="77777777" w:rsidR="00973031" w:rsidRDefault="00405E19">
      <w:pPr>
        <w:spacing w:line="600" w:lineRule="auto"/>
        <w:ind w:firstLine="720"/>
        <w:contextualSpacing/>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Υπουργέ, έχετε τον λόγο.</w:t>
      </w:r>
    </w:p>
    <w:p w14:paraId="4B64C36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w:t>
      </w:r>
      <w:r>
        <w:rPr>
          <w:rFonts w:eastAsia="Times New Roman" w:cs="Times New Roman"/>
          <w:b/>
          <w:szCs w:val="24"/>
        </w:rPr>
        <w:t xml:space="preserve">ευνας και Θρησκευμάτων): </w:t>
      </w:r>
      <w:r>
        <w:rPr>
          <w:rFonts w:eastAsia="Times New Roman" w:cs="Times New Roman"/>
          <w:szCs w:val="24"/>
        </w:rPr>
        <w:t>Ευχαριστώ, κύριε Πρόεδρε.</w:t>
      </w:r>
    </w:p>
    <w:p w14:paraId="4B64C36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αναφερθήκατε στο τραγικό αυτό συμβάν και </w:t>
      </w:r>
      <w:r w:rsidRPr="0051446A">
        <w:rPr>
          <w:rFonts w:eastAsia="Times New Roman" w:cs="Times New Roman"/>
          <w:szCs w:val="24"/>
        </w:rPr>
        <w:t>της απώλειας της ζωής των</w:t>
      </w:r>
      <w:r>
        <w:rPr>
          <w:rFonts w:eastAsia="Times New Roman" w:cs="Times New Roman"/>
          <w:szCs w:val="24"/>
        </w:rPr>
        <w:t xml:space="preserve"> συμπολιτών μας. Εμείς από την πρώτη στιγμή επισκεφθήκαμε εκεί τα σχολεία και καλέσαμε στο Υπουργείο εκπαιδευτικούς και γονείς της περιοχής, για να μας πουν τις έκτακτες ανάγκες που έχουν λόγω αυτής της φοβερής τραγωδίας την οποία έχουν ζήσει.</w:t>
      </w:r>
    </w:p>
    <w:p w14:paraId="4B64C36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Να ξέρετε ότ</w:t>
      </w:r>
      <w:r>
        <w:rPr>
          <w:rFonts w:eastAsia="Times New Roman" w:cs="Times New Roman"/>
          <w:szCs w:val="24"/>
        </w:rPr>
        <w:t xml:space="preserve">ι από την περασμένη Παρασκευή είναι στα σχολεία το έκτακτο προσωπικό, ψυχολόγοι και κοινωνικοί λειτουργοί. Το αίτημα αυτό ήρθε μετά τις φωτιές, προφανώς αρχές Αυγούστου, και με δεδομένο </w:t>
      </w:r>
      <w:r w:rsidRPr="009A5DFF">
        <w:rPr>
          <w:rFonts w:eastAsia="Times New Roman" w:cs="Times New Roman"/>
          <w:szCs w:val="24"/>
        </w:rPr>
        <w:t>το περίπλοκο σύστημα αποστολής αναπληρωτών εκπαιδευτικών καταφέραμε</w:t>
      </w:r>
      <w:r w:rsidRPr="00FD78B2">
        <w:rPr>
          <w:rFonts w:eastAsia="Times New Roman" w:cs="Times New Roman"/>
          <w:b/>
          <w:szCs w:val="24"/>
        </w:rPr>
        <w:t xml:space="preserve"> –</w:t>
      </w:r>
      <w:r w:rsidRPr="009A5DFF">
        <w:rPr>
          <w:rFonts w:eastAsia="Times New Roman" w:cs="Times New Roman"/>
          <w:szCs w:val="24"/>
        </w:rPr>
        <w:t>τ</w:t>
      </w:r>
      <w:r w:rsidRPr="009A5DFF">
        <w:rPr>
          <w:rFonts w:eastAsia="Times New Roman" w:cs="Times New Roman"/>
          <w:szCs w:val="24"/>
        </w:rPr>
        <w:t>ο θεωρούμε</w:t>
      </w:r>
      <w:r>
        <w:rPr>
          <w:rFonts w:eastAsia="Times New Roman" w:cs="Times New Roman"/>
          <w:szCs w:val="24"/>
        </w:rPr>
        <w:t xml:space="preserve"> πολύ μεγάλη επιτυχία- την Παρασκευή να έχουμε αυτό</w:t>
      </w:r>
      <w:r>
        <w:rPr>
          <w:rFonts w:eastAsia="Times New Roman" w:cs="Times New Roman"/>
          <w:szCs w:val="24"/>
        </w:rPr>
        <w:t>ν</w:t>
      </w:r>
      <w:r>
        <w:rPr>
          <w:rFonts w:eastAsia="Times New Roman" w:cs="Times New Roman"/>
          <w:szCs w:val="24"/>
        </w:rPr>
        <w:t xml:space="preserve"> τον κόσμο.</w:t>
      </w:r>
    </w:p>
    <w:p w14:paraId="4B64C36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Στο μεταξύ </w:t>
      </w:r>
      <w:proofErr w:type="spellStart"/>
      <w:r w:rsidRPr="001E575E">
        <w:rPr>
          <w:rFonts w:eastAsia="Times New Roman" w:cs="Times New Roman"/>
          <w:szCs w:val="24"/>
        </w:rPr>
        <w:t>συγκλήθηκε</w:t>
      </w:r>
      <w:proofErr w:type="spellEnd"/>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ομάδα εργασίας με πανεπιστημιακούς, καθηγητές ψυχολογίας, κοινωνικούς λειτουργούς, οι οποίοι οργάνωσαν τον τρόπο, με τον οποίο θα συνομιλούν από δω και στο </w:t>
      </w:r>
      <w:r>
        <w:rPr>
          <w:rFonts w:eastAsia="Times New Roman" w:cs="Times New Roman"/>
          <w:szCs w:val="24"/>
        </w:rPr>
        <w:t xml:space="preserve">εξής με τους εκπαιδευτικούς που </w:t>
      </w:r>
      <w:r>
        <w:rPr>
          <w:rFonts w:eastAsia="Times New Roman" w:cs="Times New Roman"/>
          <w:szCs w:val="24"/>
        </w:rPr>
        <w:t xml:space="preserve">έρχονται </w:t>
      </w:r>
      <w:r>
        <w:rPr>
          <w:rFonts w:eastAsia="Times New Roman" w:cs="Times New Roman"/>
          <w:szCs w:val="24"/>
        </w:rPr>
        <w:t xml:space="preserve">αντιμέτωποι </w:t>
      </w:r>
      <w:r>
        <w:rPr>
          <w:rFonts w:eastAsia="Times New Roman" w:cs="Times New Roman"/>
          <w:szCs w:val="24"/>
        </w:rPr>
        <w:t>με</w:t>
      </w:r>
      <w:r>
        <w:rPr>
          <w:rFonts w:eastAsia="Times New Roman" w:cs="Times New Roman"/>
          <w:szCs w:val="24"/>
        </w:rPr>
        <w:t xml:space="preserve"> μια πρωτόγνωρη κατάσταση. Άρα έχουμε μια πρώτη αντιμετώπιση των αιτημάτων και προφανώς των προβλημάτων.</w:t>
      </w:r>
    </w:p>
    <w:p w14:paraId="4B64C37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Έχουμε και κάτι άλλο που δεν θέλω να υποτιμηθεί καθόλου και θέλω να το χαιρετίσουμε, παρ</w:t>
      </w:r>
      <w:r>
        <w:rPr>
          <w:rFonts w:eastAsia="Times New Roman" w:cs="Times New Roman"/>
          <w:szCs w:val="24"/>
        </w:rPr>
        <w:t xml:space="preserve">’ </w:t>
      </w:r>
      <w:r>
        <w:rPr>
          <w:rFonts w:eastAsia="Times New Roman" w:cs="Times New Roman"/>
          <w:szCs w:val="24"/>
        </w:rPr>
        <w:t>όλο πο</w:t>
      </w:r>
      <w:r>
        <w:rPr>
          <w:rFonts w:eastAsia="Times New Roman" w:cs="Times New Roman"/>
          <w:szCs w:val="24"/>
        </w:rPr>
        <w:t>υ μπορεί να φαίνεται μέσα σε αυτό το πραγματικά εξαιρετικά περίπλοκο και δύσκολο πλαίσιο όχι τόσο σημαντικό. Ζητήσαμε από τη Γεωπονική Σχολή, η οποία έχει ήδη πάει και έχει κάνει τις μελέτες της, να φροντίσει για την κανονικότητα των χώρων, δηλαδή να προσπ</w:t>
      </w:r>
      <w:r>
        <w:rPr>
          <w:rFonts w:eastAsia="Times New Roman" w:cs="Times New Roman"/>
          <w:szCs w:val="24"/>
        </w:rPr>
        <w:t xml:space="preserve">αθήσουμε -οτιδήποτε είναι δυνατό-, κυρίως τους </w:t>
      </w:r>
      <w:proofErr w:type="spellStart"/>
      <w:r w:rsidRPr="001E575E">
        <w:rPr>
          <w:rFonts w:eastAsia="Times New Roman" w:cs="Times New Roman"/>
          <w:szCs w:val="24"/>
        </w:rPr>
        <w:t>αύλιους</w:t>
      </w:r>
      <w:proofErr w:type="spellEnd"/>
      <w:r w:rsidRPr="001E575E">
        <w:rPr>
          <w:rFonts w:eastAsia="Times New Roman" w:cs="Times New Roman"/>
          <w:szCs w:val="24"/>
        </w:rPr>
        <w:t xml:space="preserve"> χώρους</w:t>
      </w:r>
      <w:r>
        <w:rPr>
          <w:rFonts w:eastAsia="Times New Roman" w:cs="Times New Roman"/>
          <w:szCs w:val="24"/>
        </w:rPr>
        <w:t>, να υπάρχει μια κανονικότητα. Κ</w:t>
      </w:r>
      <w:r w:rsidRPr="00BA35A7">
        <w:rPr>
          <w:rFonts w:eastAsia="Times New Roman" w:cs="Times New Roman"/>
          <w:szCs w:val="24"/>
        </w:rPr>
        <w:t>αταλαβαίνετε για ποιο</w:t>
      </w:r>
      <w:r>
        <w:rPr>
          <w:rFonts w:eastAsia="Times New Roman" w:cs="Times New Roman"/>
          <w:szCs w:val="24"/>
        </w:rPr>
        <w:t>ν</w:t>
      </w:r>
      <w:r w:rsidRPr="00BA35A7">
        <w:rPr>
          <w:rFonts w:eastAsia="Times New Roman" w:cs="Times New Roman"/>
          <w:szCs w:val="24"/>
        </w:rPr>
        <w:t xml:space="preserve"> λόγο είναι εκεί η Γεωπονική Σχολή </w:t>
      </w:r>
      <w:r>
        <w:rPr>
          <w:rFonts w:eastAsia="Times New Roman" w:cs="Times New Roman"/>
          <w:szCs w:val="24"/>
        </w:rPr>
        <w:t>που</w:t>
      </w:r>
      <w:r w:rsidRPr="00BA35A7">
        <w:rPr>
          <w:rFonts w:eastAsia="Times New Roman" w:cs="Times New Roman"/>
          <w:szCs w:val="24"/>
        </w:rPr>
        <w:t xml:space="preserve"> </w:t>
      </w:r>
      <w:r>
        <w:rPr>
          <w:rFonts w:eastAsia="Times New Roman" w:cs="Times New Roman"/>
          <w:szCs w:val="24"/>
        </w:rPr>
        <w:t xml:space="preserve">έχει </w:t>
      </w:r>
      <w:r w:rsidRPr="00BA35A7">
        <w:rPr>
          <w:rFonts w:eastAsia="Times New Roman" w:cs="Times New Roman"/>
          <w:szCs w:val="24"/>
        </w:rPr>
        <w:t>πραγματικά πάρα πολύ σημαντική συμβολή.</w:t>
      </w:r>
    </w:p>
    <w:p w14:paraId="4B64C37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για τα υπόλοιπα που είπατε, έχουμε πάρει μέτρα ήδη </w:t>
      </w:r>
      <w:r>
        <w:rPr>
          <w:rFonts w:eastAsia="Times New Roman" w:cs="Times New Roman"/>
          <w:szCs w:val="24"/>
        </w:rPr>
        <w:t>για τα παιδιά που είναι εκεί. Υπάρχει, δηλαδή, 20% προσαύξηση των μορίων βάσης και το θέμα των μετεγγραφών αυτών που μετεγγράφονται και έρχονται στην Αθήνα. Είχαν παραλειφθεί από το</w:t>
      </w:r>
      <w:r>
        <w:rPr>
          <w:rFonts w:eastAsia="Times New Roman" w:cs="Times New Roman"/>
          <w:szCs w:val="24"/>
        </w:rPr>
        <w:t>ν</w:t>
      </w:r>
      <w:r>
        <w:rPr>
          <w:rFonts w:eastAsia="Times New Roman" w:cs="Times New Roman"/>
          <w:szCs w:val="24"/>
        </w:rPr>
        <w:t xml:space="preserve"> νόμο γενικότερα τα παιδιά που είχαν εγκαύματα και αυτό έχει επίσης λυθεί.</w:t>
      </w:r>
    </w:p>
    <w:p w14:paraId="4B64C37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Για του χρόνου που λέτε, προφανώς θα ενταχθεί στους νόμους που προβλέπουν τέτοιου είδους καταστάσεις. Και τέτοιου είδους καταστάσεις είναι οι νόμοι και οι εγκύκλιοι που έχουν σχέση με τις φυσικές καταστροφές. Εκεί, λοιπόν, υπάρχει ειδική ρύθμιση γι’ αυτά </w:t>
      </w:r>
      <w:r>
        <w:rPr>
          <w:rFonts w:eastAsia="Times New Roman" w:cs="Times New Roman"/>
          <w:szCs w:val="24"/>
        </w:rPr>
        <w:t>τα παιδιά, όπου φέτος παραδείγματος χάρ</w:t>
      </w:r>
      <w:r>
        <w:rPr>
          <w:rFonts w:eastAsia="Times New Roman" w:cs="Times New Roman"/>
          <w:szCs w:val="24"/>
        </w:rPr>
        <w:t>ιν</w:t>
      </w:r>
      <w:r>
        <w:rPr>
          <w:rFonts w:eastAsia="Times New Roman" w:cs="Times New Roman"/>
          <w:szCs w:val="24"/>
        </w:rPr>
        <w:t xml:space="preserve"> εφαρμόστηκε στη Μάνδρα και στην Κω λόγω του σεισμού και του χρόνου θα εφαρμοστεί σε αυτά τα παιδιά. Σε οτιδήποτε έκτακτο υπάρχει και δεν προβλέπεται από αυτή τη νομοθεσία, είναι προφανές ότι θα προχωρήσουμε.</w:t>
      </w:r>
    </w:p>
    <w:p w14:paraId="4B64C373"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w:t>
      </w:r>
      <w:r w:rsidRPr="00795A96">
        <w:rPr>
          <w:rFonts w:eastAsia="Times New Roman" w:cs="Times New Roman"/>
          <w:b/>
          <w:szCs w:val="24"/>
        </w:rPr>
        <w:t>ΕΥΩΝ (Νικήτας Κακλαμάνης):</w:t>
      </w:r>
      <w:r>
        <w:rPr>
          <w:rFonts w:eastAsia="Times New Roman" w:cs="Times New Roman"/>
          <w:b/>
          <w:szCs w:val="24"/>
        </w:rPr>
        <w:t xml:space="preserve"> </w:t>
      </w:r>
      <w:r>
        <w:rPr>
          <w:rFonts w:eastAsia="Times New Roman" w:cs="Times New Roman"/>
          <w:szCs w:val="24"/>
        </w:rPr>
        <w:t>Ο κ. Βλάχος έχει τον λόγο.</w:t>
      </w:r>
    </w:p>
    <w:p w14:paraId="4B64C374"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sidRPr="00573CC7">
        <w:rPr>
          <w:rFonts w:eastAsia="Times New Roman" w:cs="Times New Roman"/>
          <w:b/>
          <w:szCs w:val="24"/>
        </w:rPr>
        <w:t>ΓΕΩΡΓΙΟΣ ΒΛΑΧΟΣ:</w:t>
      </w:r>
      <w:r>
        <w:rPr>
          <w:rFonts w:eastAsia="Times New Roman" w:cs="Times New Roman"/>
          <w:szCs w:val="24"/>
        </w:rPr>
        <w:t xml:space="preserve"> Ξεκινώ από το τελευταίο.</w:t>
      </w:r>
    </w:p>
    <w:p w14:paraId="4B64C375"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την ερώτηση αυτή ήθελα να φέρουμε επίσημα στη Βουλή αυτό το σημαντικό θέμα και επειδή είμαστε στην αρχή μιας ακαδημαϊκής χρονιάς, ήθελα να </w:t>
      </w:r>
      <w:r>
        <w:rPr>
          <w:rFonts w:eastAsia="Times New Roman" w:cs="Times New Roman"/>
          <w:szCs w:val="24"/>
        </w:rPr>
        <w:t>δούμε αν μπορούμε και για τη φετινή χρονιά, για τους φετινούς επιτυχόντες, να εφαρμοστεί κάτι.</w:t>
      </w:r>
    </w:p>
    <w:p w14:paraId="4B64C376"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sidRPr="003B7E38">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Μα, έχει εφαρμοστεί, αυτό σας λέω.</w:t>
      </w:r>
    </w:p>
    <w:p w14:paraId="4B64C377"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Το επιπλέον.</w:t>
      </w:r>
    </w:p>
    <w:p w14:paraId="4B64C378"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Είπατε για τις μετεγγραφές. Το σύστημα πιστεύω ότι πρέπει να είναι αρκετά χαλαρό. Τα παιδιά που ζούσαν και ζουν στην περιοχή –το ζουν είναι σχετικό, ξέρετε, γιατί πολλοί έχουν μετακινηθεί, διότι τα σπίτια τους δεν το επιτρέπουν- με απλές διαδικασίες, εφόσο</w:t>
      </w:r>
      <w:r>
        <w:rPr>
          <w:rFonts w:eastAsia="Times New Roman" w:cs="Times New Roman"/>
          <w:szCs w:val="24"/>
        </w:rPr>
        <w:t xml:space="preserve">ν ήταν κάτοικοι αυτών των δύο περιοχών και προσκομίσουν το απαραίτητο δικαιολογητικό, να μπορούν να </w:t>
      </w:r>
      <w:r>
        <w:rPr>
          <w:rFonts w:eastAsia="Times New Roman" w:cs="Times New Roman"/>
          <w:szCs w:val="24"/>
        </w:rPr>
        <w:t xml:space="preserve">κάνουν </w:t>
      </w:r>
      <w:r>
        <w:rPr>
          <w:rFonts w:eastAsia="Times New Roman" w:cs="Times New Roman"/>
          <w:szCs w:val="24"/>
        </w:rPr>
        <w:t>μετεγγραφή.</w:t>
      </w:r>
    </w:p>
    <w:p w14:paraId="4B64C379"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Είπαμε ότι για του χρόνου θα έχουν την αύξηση του 20%, όπως έγινε και σε άλλες περιπτώσεις, όπως έγινε στη Μάνδρα -περί αυτού ομιλώ- ή όπ</w:t>
      </w:r>
      <w:r>
        <w:rPr>
          <w:rFonts w:eastAsia="Times New Roman" w:cs="Times New Roman"/>
          <w:szCs w:val="24"/>
        </w:rPr>
        <w:t>ως έγινε παλαιότερα με τους σεισμούς στα Ιόνια νησιά και όχι μόνο.</w:t>
      </w:r>
    </w:p>
    <w:p w14:paraId="4B64C37A"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Αυτά είναι που θέλουμε και θέλω σήμερα να εξαγγελθούν επίσημα για το τι πρόκειται να γίνει. Δεν σας ακούω μόνο εγώ, δεν σας ακούν μόνο οι συνάδελφοι. Σας ακούν όλοι οι κάτοικοι της περιοχής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ενημερωθούν. Άρα, και τα παιδιά θα χαλαρώσουν ως προς αυτό, γνωρίζοντας πώς ακριβώς θα είναι οι συνθήκες για το επόμενο διάστημα που αφορά την πορεία των μαθημάτων και των εξετάσεών τους.</w:t>
      </w:r>
    </w:p>
    <w:p w14:paraId="4B64C37B"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Τώρα, όσον αφορά για την περιοχή που είπατε ότι την επισκεφ</w:t>
      </w:r>
      <w:r>
        <w:rPr>
          <w:rFonts w:eastAsia="Times New Roman" w:cs="Times New Roman"/>
          <w:szCs w:val="24"/>
        </w:rPr>
        <w:t xml:space="preserve">θήκατε –και ψυχολόγοι-, όντως όλα αυτά προφανώς είναι θετικά και θα ήταν άδικο να μην το αναδείξουμε εδώ. Δίνουν μια κάποια λύση στο τεράστιο πρόβλημα που </w:t>
      </w:r>
      <w:r>
        <w:rPr>
          <w:rFonts w:eastAsia="Times New Roman" w:cs="Times New Roman"/>
          <w:szCs w:val="24"/>
        </w:rPr>
        <w:t xml:space="preserve">επικρατεί </w:t>
      </w:r>
      <w:r>
        <w:rPr>
          <w:rFonts w:eastAsia="Times New Roman" w:cs="Times New Roman"/>
          <w:szCs w:val="24"/>
        </w:rPr>
        <w:lastRenderedPageBreak/>
        <w:t>στην</w:t>
      </w:r>
      <w:r>
        <w:rPr>
          <w:rFonts w:eastAsia="Times New Roman" w:cs="Times New Roman"/>
          <w:szCs w:val="24"/>
        </w:rPr>
        <w:t xml:space="preserve"> περιοχή </w:t>
      </w:r>
      <w:r>
        <w:rPr>
          <w:rFonts w:eastAsia="Times New Roman" w:cs="Times New Roman"/>
          <w:szCs w:val="24"/>
        </w:rPr>
        <w:t>-</w:t>
      </w:r>
      <w:r>
        <w:rPr>
          <w:rFonts w:eastAsia="Times New Roman" w:cs="Times New Roman"/>
          <w:szCs w:val="24"/>
        </w:rPr>
        <w:t>σε αυτόν τον εφιάλτη</w:t>
      </w:r>
      <w:r>
        <w:rPr>
          <w:rFonts w:eastAsia="Times New Roman" w:cs="Times New Roman"/>
          <w:szCs w:val="24"/>
        </w:rPr>
        <w:t>-</w:t>
      </w:r>
      <w:r>
        <w:rPr>
          <w:rFonts w:eastAsia="Times New Roman" w:cs="Times New Roman"/>
          <w:szCs w:val="24"/>
        </w:rPr>
        <w:t xml:space="preserve"> που όποιος τ</w:t>
      </w:r>
      <w:r>
        <w:rPr>
          <w:rFonts w:eastAsia="Times New Roman" w:cs="Times New Roman"/>
          <w:szCs w:val="24"/>
        </w:rPr>
        <w:t>η</w:t>
      </w:r>
      <w:r>
        <w:rPr>
          <w:rFonts w:eastAsia="Times New Roman" w:cs="Times New Roman"/>
          <w:szCs w:val="24"/>
        </w:rPr>
        <w:t>ν επισκεφθεί, μπορεί να καταλάβει περί τίν</w:t>
      </w:r>
      <w:r>
        <w:rPr>
          <w:rFonts w:eastAsia="Times New Roman" w:cs="Times New Roman"/>
          <w:szCs w:val="24"/>
        </w:rPr>
        <w:t>ος πρόκειται. Κρανίου τόπος</w:t>
      </w:r>
      <w:r>
        <w:rPr>
          <w:rFonts w:eastAsia="Times New Roman" w:cs="Times New Roman"/>
          <w:szCs w:val="24"/>
        </w:rPr>
        <w:t>!</w:t>
      </w:r>
    </w:p>
    <w:p w14:paraId="4B64C37C"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sidRPr="00C91FFE">
        <w:rPr>
          <w:rFonts w:eastAsia="Times New Roman" w:cs="Times New Roman"/>
          <w:color w:val="000000" w:themeColor="text1"/>
          <w:szCs w:val="24"/>
        </w:rPr>
        <w:t>Βεβαίως -και αυτό με τη βοήθεια της Γεωπονικής Σχολής- εγώ θα έλεγα και θα πρόσθετα εδώ, επειδή κα</w:t>
      </w:r>
      <w:r w:rsidRPr="00C91FFE">
        <w:rPr>
          <w:rFonts w:eastAsia="Times New Roman" w:cs="Times New Roman"/>
          <w:color w:val="000000" w:themeColor="text1"/>
          <w:szCs w:val="24"/>
        </w:rPr>
        <w:t>μ</w:t>
      </w:r>
      <w:r w:rsidRPr="00C91FFE">
        <w:rPr>
          <w:rFonts w:eastAsia="Times New Roman" w:cs="Times New Roman"/>
          <w:color w:val="000000" w:themeColor="text1"/>
          <w:szCs w:val="24"/>
        </w:rPr>
        <w:t xml:space="preserve">μιά φορά μπορεί να υπάρχει καθυστέρηση, ότι υπάρχουν στην περιοχή -και σας το λέω και </w:t>
      </w:r>
      <w:r w:rsidRPr="00C91FFE">
        <w:rPr>
          <w:rFonts w:eastAsia="Times New Roman" w:cs="Times New Roman"/>
          <w:color w:val="000000" w:themeColor="text1"/>
          <w:szCs w:val="24"/>
        </w:rPr>
        <w:t xml:space="preserve">ως </w:t>
      </w:r>
      <w:r w:rsidRPr="00C91FFE">
        <w:rPr>
          <w:rFonts w:eastAsia="Times New Roman" w:cs="Times New Roman"/>
          <w:color w:val="000000" w:themeColor="text1"/>
          <w:szCs w:val="24"/>
        </w:rPr>
        <w:t>γεωπόνος τώρα πια, αλλά γνωρίζοντας και</w:t>
      </w:r>
      <w:r w:rsidRPr="00C91FFE">
        <w:rPr>
          <w:rFonts w:eastAsia="Times New Roman" w:cs="Times New Roman"/>
          <w:color w:val="000000" w:themeColor="text1"/>
          <w:szCs w:val="24"/>
        </w:rPr>
        <w:t xml:space="preserve"> την περιοχή- πολλά φυτώρια, ιδιώτες που με πολύ μεγάλη ευκολία και καλή διάθεση θα μπορούσαν να προμηθεύσουν, να φυτ</w:t>
      </w:r>
      <w:r w:rsidRPr="00C91FFE">
        <w:rPr>
          <w:rFonts w:eastAsia="Times New Roman" w:cs="Times New Roman"/>
          <w:color w:val="000000" w:themeColor="text1"/>
          <w:szCs w:val="24"/>
        </w:rPr>
        <w:t>έψ</w:t>
      </w:r>
      <w:r w:rsidRPr="00C91FFE">
        <w:rPr>
          <w:rFonts w:eastAsia="Times New Roman" w:cs="Times New Roman"/>
          <w:color w:val="000000" w:themeColor="text1"/>
          <w:szCs w:val="24"/>
        </w:rPr>
        <w:t xml:space="preserve">ουν και </w:t>
      </w:r>
      <w:r>
        <w:rPr>
          <w:rFonts w:eastAsia="Times New Roman" w:cs="Times New Roman"/>
          <w:szCs w:val="24"/>
        </w:rPr>
        <w:t xml:space="preserve">να αποκαταστήσουν το πράσινο και το τοπίο στους </w:t>
      </w:r>
      <w:proofErr w:type="spellStart"/>
      <w:r>
        <w:rPr>
          <w:rFonts w:eastAsia="Times New Roman" w:cs="Times New Roman"/>
          <w:szCs w:val="24"/>
        </w:rPr>
        <w:t>αύλιους</w:t>
      </w:r>
      <w:proofErr w:type="spellEnd"/>
      <w:r>
        <w:rPr>
          <w:rFonts w:eastAsia="Times New Roman" w:cs="Times New Roman"/>
          <w:szCs w:val="24"/>
        </w:rPr>
        <w:t xml:space="preserve"> χώρους των σχολείων άμεσα, χωρίς να περιμένουμε κάποιες διαδικασίες. Αυτά</w:t>
      </w:r>
      <w:r>
        <w:rPr>
          <w:rFonts w:eastAsia="Times New Roman" w:cs="Times New Roman"/>
          <w:szCs w:val="24"/>
        </w:rPr>
        <w:t xml:space="preserve"> είναι πράγματα που μπορεί να γίνουν, αρκεί κάποιος να τα εντοπίσει, να τα αναδείξει, να το ζητήσει και να τα παρακολουθήσει.</w:t>
      </w:r>
    </w:p>
    <w:p w14:paraId="4B64C37D"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Θα ήθελα, λοιπόν, κλείνοντας στη δευτερολογία σας να διατυπώσετε ακριβώς τι ισχύει και τι θα ισχύσει, ούτως ώστε να γνωρίζουν όλοι</w:t>
      </w:r>
      <w:r>
        <w:rPr>
          <w:rFonts w:eastAsia="Times New Roman" w:cs="Times New Roman"/>
          <w:szCs w:val="24"/>
        </w:rPr>
        <w:t xml:space="preserve"> οι συμπολίτες μας, χωρίς παρερμηνείες και χωρίς άλλα ερωτήματα</w:t>
      </w:r>
      <w:r>
        <w:rPr>
          <w:rFonts w:eastAsia="Times New Roman" w:cs="Times New Roman"/>
          <w:szCs w:val="24"/>
        </w:rPr>
        <w:t>,</w:t>
      </w:r>
      <w:r>
        <w:rPr>
          <w:rFonts w:eastAsia="Times New Roman" w:cs="Times New Roman"/>
          <w:szCs w:val="24"/>
        </w:rPr>
        <w:t xml:space="preserve"> τι πρόκειται να ισχύσει για το επόμενο διάστημα για τα παιδιά τους.</w:t>
      </w:r>
    </w:p>
    <w:p w14:paraId="4B64C37E"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B64C37F"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Ο κύριος Υπουργός έχει τον λόγο.</w:t>
      </w:r>
    </w:p>
    <w:p w14:paraId="4B64C380"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sidRPr="003B7E38">
        <w:rPr>
          <w:rFonts w:eastAsia="Times New Roman" w:cs="Times New Roman"/>
          <w:b/>
          <w:szCs w:val="24"/>
        </w:rPr>
        <w:t>ΚΩΝΣΤΑΝΤΙΝΟΣ ΓΑΒΡΟΓΛΟΥ (Υπουργός Παιδείας</w:t>
      </w:r>
      <w:r w:rsidRPr="003B7E38">
        <w:rPr>
          <w:rFonts w:eastAsia="Times New Roman" w:cs="Times New Roman"/>
          <w:b/>
          <w:szCs w:val="24"/>
        </w:rPr>
        <w:t xml:space="preserve">, Έρευνας και Θρησκευμάτων): </w:t>
      </w:r>
      <w:r>
        <w:rPr>
          <w:rFonts w:eastAsia="Times New Roman" w:cs="Times New Roman"/>
          <w:szCs w:val="24"/>
        </w:rPr>
        <w:t xml:space="preserve">Κύριε Βλάχο, νομίζω ότι συμφωνούμε και οι δύο, φάνηκε και από την </w:t>
      </w:r>
      <w:r>
        <w:rPr>
          <w:rFonts w:eastAsia="Times New Roman" w:cs="Times New Roman"/>
          <w:szCs w:val="24"/>
        </w:rPr>
        <w:lastRenderedPageBreak/>
        <w:t>ομιλία σας ότι ο στόχος είναι οι διαδικασίες που θα φέρουν μια ομαλότητα, μια κανονικότητα σε κάτι που ήταν τόσο ακραίο.</w:t>
      </w:r>
    </w:p>
    <w:p w14:paraId="4B64C381"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Άρα είναι ένα περίπλοκο πρόβλημα, διότι </w:t>
      </w:r>
      <w:r>
        <w:rPr>
          <w:rFonts w:eastAsia="Times New Roman" w:cs="Times New Roman"/>
          <w:szCs w:val="24"/>
        </w:rPr>
        <w:t>δεν γίνεται με ένα μέτρο μόνο ή δύο ρυθμίσεις και τα λοιπά. Είναι ένα σύνολο μέτρων. Πρώτον αυτό.</w:t>
      </w:r>
    </w:p>
    <w:p w14:paraId="4B64C38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Δεύτερον, πράγματι, έχετε δίκιο, είναι τα φυτώρια στην περιοχή κ</w:t>
      </w:r>
      <w:r>
        <w:rPr>
          <w:rFonts w:eastAsia="Times New Roman" w:cs="Times New Roman"/>
          <w:szCs w:val="24"/>
        </w:rPr>
        <w:t>.</w:t>
      </w:r>
      <w:r>
        <w:rPr>
          <w:rFonts w:eastAsia="Times New Roman" w:cs="Times New Roman"/>
          <w:szCs w:val="24"/>
        </w:rPr>
        <w:t xml:space="preserve">λπ., αλλά ξέρετε, ο ρόλος της πολιτείας είναι να μπορεί να κινητοποιήσει τους θεσμούς της. </w:t>
      </w:r>
      <w:r>
        <w:rPr>
          <w:rFonts w:eastAsia="Times New Roman" w:cs="Times New Roman"/>
          <w:szCs w:val="24"/>
        </w:rPr>
        <w:t>Εμάς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μας έχει κάνει εξαιρετικά θετική εντύπωση και η προσφορά του Γεωπονικού Πανεπιστημίου και η προσφορά των Τμημάτων Ψυχολογίας και η προσφορά των Τμημάτων Κοινωνικών Λειτουργών. Αυτό έχει πολύ μεγάλη σημασία, διότι όταν λέμε τα πανεπιστήμια</w:t>
      </w:r>
      <w:r>
        <w:rPr>
          <w:rFonts w:eastAsia="Times New Roman" w:cs="Times New Roman"/>
          <w:szCs w:val="24"/>
        </w:rPr>
        <w:t xml:space="preserve"> να είναι ανοιχτά στην κοινωνία, εννοούμε αυτό το πράγμα. Άρα έχουν αρχίσει αυτές οι διαδικασίες. Καταλαβαίνω ότι προχωρούν και θα προχωρήσουν κ</w:t>
      </w:r>
      <w:r>
        <w:rPr>
          <w:rFonts w:eastAsia="Times New Roman" w:cs="Times New Roman"/>
          <w:szCs w:val="24"/>
        </w:rPr>
        <w:t>.</w:t>
      </w:r>
      <w:r>
        <w:rPr>
          <w:rFonts w:eastAsia="Times New Roman" w:cs="Times New Roman"/>
          <w:szCs w:val="24"/>
        </w:rPr>
        <w:t xml:space="preserve">λπ.. </w:t>
      </w:r>
    </w:p>
    <w:p w14:paraId="4B64C38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Επίσης, έχει πολύ μεγάλη σημασία να συζητήσουμε με τα παιδιά και καταλαβαίνω ότι μέσα στο τεράστιο άγχος</w:t>
      </w:r>
      <w:r>
        <w:rPr>
          <w:rFonts w:eastAsia="Times New Roman" w:cs="Times New Roman"/>
          <w:szCs w:val="24"/>
        </w:rPr>
        <w:t>,</w:t>
      </w:r>
      <w:r>
        <w:rPr>
          <w:rFonts w:eastAsia="Times New Roman" w:cs="Times New Roman"/>
          <w:szCs w:val="24"/>
        </w:rPr>
        <w:t xml:space="preserve"> που υπάρχει</w:t>
      </w:r>
      <w:r>
        <w:rPr>
          <w:rFonts w:eastAsia="Times New Roman" w:cs="Times New Roman"/>
          <w:szCs w:val="24"/>
        </w:rPr>
        <w:t>,</w:t>
      </w:r>
      <w:r>
        <w:rPr>
          <w:rFonts w:eastAsia="Times New Roman" w:cs="Times New Roman"/>
          <w:szCs w:val="24"/>
        </w:rPr>
        <w:t xml:space="preserve"> αυτό είναι δύσκολο, αλλά πρέπει και οι οικογένειες και τα παιδιά να συζητήσουν και να συνειδητοποιήσουν τι θα μπορούσε να είναι αυτό το πράγμα που θα τους κρατήσει, πρώτον, εκεί και</w:t>
      </w:r>
      <w:r>
        <w:rPr>
          <w:rFonts w:eastAsia="Times New Roman" w:cs="Times New Roman"/>
          <w:szCs w:val="24"/>
        </w:rPr>
        <w:t>,</w:t>
      </w:r>
      <w:r>
        <w:rPr>
          <w:rFonts w:eastAsia="Times New Roman" w:cs="Times New Roman"/>
          <w:szCs w:val="24"/>
        </w:rPr>
        <w:t xml:space="preserve"> δεύτερον, πώς κάθε μέρα θα είναι μια μέρα προς μια ομαλότερ</w:t>
      </w:r>
      <w:r>
        <w:rPr>
          <w:rFonts w:eastAsia="Times New Roman" w:cs="Times New Roman"/>
          <w:szCs w:val="24"/>
        </w:rPr>
        <w:t xml:space="preserve">η καθημερινότητα. </w:t>
      </w:r>
    </w:p>
    <w:p w14:paraId="4B64C38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Βεβαίως, τα παιδιά είχαν δώσει ήδη εξετάσεις όταν έ</w:t>
      </w:r>
      <w:r>
        <w:rPr>
          <w:rFonts w:eastAsia="Times New Roman" w:cs="Times New Roman"/>
          <w:szCs w:val="24"/>
        </w:rPr>
        <w:t>πιασ</w:t>
      </w:r>
      <w:r>
        <w:rPr>
          <w:rFonts w:eastAsia="Times New Roman" w:cs="Times New Roman"/>
          <w:szCs w:val="24"/>
        </w:rPr>
        <w:t xml:space="preserve">ε η φωτιά. Όμως, όμως, παρ’ όλα αυτά, που τυπικά θα θεωρούσε κανείς ότι αφού έδωσες, δεν υπάρχει </w:t>
      </w:r>
      <w:r>
        <w:rPr>
          <w:rFonts w:eastAsia="Times New Roman" w:cs="Times New Roman"/>
          <w:szCs w:val="24"/>
        </w:rPr>
        <w:lastRenderedPageBreak/>
        <w:t xml:space="preserve">κανένας λόγος για όποια πρόσθετη -ας πούμε- ρύθμιση, στα παιδιά που έδωσαν εξετάσεις </w:t>
      </w:r>
      <w:r>
        <w:rPr>
          <w:rFonts w:eastAsia="Times New Roman" w:cs="Times New Roman"/>
          <w:szCs w:val="24"/>
        </w:rPr>
        <w:t>θα προσαυξηθούν τα μόριά τους κατά 20%, γιατί πολλά δεν μπαίνουν στις σχολές που θέλουν ή πρέπει να ξαναδώσουν εξετάσεις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αυτό κάπως θα ηρεμούσε την κατάσταση, όπως επίσης να έχουν τη δυνατότητα μετεγγραφών για να έρθουν στην Αθήνα. Αυτό το κάναμ</w:t>
      </w:r>
      <w:r>
        <w:rPr>
          <w:rFonts w:eastAsia="Times New Roman" w:cs="Times New Roman"/>
          <w:szCs w:val="24"/>
        </w:rPr>
        <w:t>ε, ακριβώς</w:t>
      </w:r>
      <w:r>
        <w:rPr>
          <w:rFonts w:eastAsia="Times New Roman" w:cs="Times New Roman"/>
          <w:szCs w:val="24"/>
        </w:rPr>
        <w:t>,</w:t>
      </w:r>
      <w:r>
        <w:rPr>
          <w:rFonts w:eastAsia="Times New Roman" w:cs="Times New Roman"/>
          <w:szCs w:val="24"/>
        </w:rPr>
        <w:t xml:space="preserve"> για να αντιμετωπίσουμε αυτού του τύπου τα προβλήματα. </w:t>
      </w:r>
    </w:p>
    <w:p w14:paraId="4B64C38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Τώρα, αυτό ήταν για φέτος. Του χρόνου…</w:t>
      </w:r>
    </w:p>
    <w:p w14:paraId="4B64C38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Μόνο για μια κατηγορία παιδιών, αυτών που είχαν νεκρούς ή «κόκκινα» σπίτια. </w:t>
      </w:r>
    </w:p>
    <w:p w14:paraId="4B64C387" w14:textId="77777777" w:rsidR="00973031" w:rsidRDefault="00405E19">
      <w:pPr>
        <w:spacing w:line="600" w:lineRule="auto"/>
        <w:ind w:firstLine="720"/>
        <w:contextualSpacing/>
        <w:jc w:val="both"/>
        <w:rPr>
          <w:rFonts w:eastAsia="Times New Roman" w:cs="Times New Roman"/>
          <w:szCs w:val="24"/>
        </w:rPr>
      </w:pPr>
      <w:r w:rsidRPr="007B71DA">
        <w:rPr>
          <w:rFonts w:eastAsia="Times New Roman" w:cs="Times New Roman"/>
          <w:b/>
          <w:szCs w:val="24"/>
        </w:rPr>
        <w:t>ΚΩΝΣΤΑΝΤΙΝΟΣ ΓΑΒΡΟΓΛΟΥ (Υπουργός Παιδείας, Έρευνας και Θ</w:t>
      </w:r>
      <w:r w:rsidRPr="007B71DA">
        <w:rPr>
          <w:rFonts w:eastAsia="Times New Roman" w:cs="Times New Roman"/>
          <w:b/>
          <w:szCs w:val="24"/>
        </w:rPr>
        <w:t>ρησκευμάτων):</w:t>
      </w:r>
      <w:r>
        <w:rPr>
          <w:rFonts w:eastAsia="Times New Roman" w:cs="Times New Roman"/>
          <w:szCs w:val="24"/>
        </w:rPr>
        <w:t xml:space="preserve"> Αυτό που σας είπα για τα παιδιά που έχουν υποστεί εγκαύματα, πολλά είναι σε «πράσινα» σπίτια κ</w:t>
      </w:r>
      <w:r>
        <w:rPr>
          <w:rFonts w:eastAsia="Times New Roman" w:cs="Times New Roman"/>
          <w:szCs w:val="24"/>
        </w:rPr>
        <w:t>.</w:t>
      </w:r>
      <w:r>
        <w:rPr>
          <w:rFonts w:eastAsia="Times New Roman" w:cs="Times New Roman"/>
          <w:szCs w:val="24"/>
        </w:rPr>
        <w:t>λπ.. Πάντως, να ξέρετε ότι δεν θα υπάρχει υποκατηγορία που θα μείνει έξω για τυπικούς λόγους. Είναι προφανές ότι και το συνολικό σύστημα αντέχει τη</w:t>
      </w:r>
      <w:r>
        <w:rPr>
          <w:rFonts w:eastAsia="Times New Roman" w:cs="Times New Roman"/>
          <w:szCs w:val="24"/>
        </w:rPr>
        <w:t xml:space="preserve">ν απορρόφησή τους. </w:t>
      </w:r>
    </w:p>
    <w:p w14:paraId="4B64C38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Του χρόνου πρέπει οπωσδήποτε να ενταχθούν στη νομοθεσία για τις περιοχές που έχουν υποστεί φυσικές καταστροφές. Προφανώς εκεί θα πρέπει να συνεκτιμήσουμε το γενικό, που είναι πληγείσες περιοχές και τα ειδικότερα θέματα, </w:t>
      </w:r>
      <w:r>
        <w:rPr>
          <w:rFonts w:eastAsia="Times New Roman" w:cs="Times New Roman"/>
          <w:szCs w:val="24"/>
        </w:rPr>
        <w:t>όπως,</w:t>
      </w:r>
      <w:r>
        <w:rPr>
          <w:rFonts w:eastAsia="Times New Roman" w:cs="Times New Roman"/>
          <w:szCs w:val="24"/>
        </w:rPr>
        <w:t xml:space="preserve"> παραδείγμα</w:t>
      </w:r>
      <w:r>
        <w:rPr>
          <w:rFonts w:eastAsia="Times New Roman" w:cs="Times New Roman"/>
          <w:szCs w:val="24"/>
        </w:rPr>
        <w:t>τος χάρ</w:t>
      </w:r>
      <w:r>
        <w:rPr>
          <w:rFonts w:eastAsia="Times New Roman" w:cs="Times New Roman"/>
          <w:szCs w:val="24"/>
        </w:rPr>
        <w:t>ιν,</w:t>
      </w:r>
      <w:r>
        <w:rPr>
          <w:rFonts w:eastAsia="Times New Roman" w:cs="Times New Roman"/>
          <w:szCs w:val="24"/>
        </w:rPr>
        <w:t xml:space="preserve"> πολλά παιδιά που έχουν υποστεί εγκαύματα ενδεχομένως να μην μπορούν να προχωρήσουν στις τάξεις 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Άρα, μελετώντας και με τους </w:t>
      </w:r>
      <w:r>
        <w:rPr>
          <w:rFonts w:eastAsia="Times New Roman" w:cs="Times New Roman"/>
          <w:szCs w:val="24"/>
        </w:rPr>
        <w:lastRenderedPageBreak/>
        <w:t>εκπαιδευτικούς την κατάσταση, νομίζω ότι προς το τέλος του χρόνου θα έχουμε μια πιστότερη εικόνα των προβλημάτ</w:t>
      </w:r>
      <w:r>
        <w:rPr>
          <w:rFonts w:eastAsia="Times New Roman" w:cs="Times New Roman"/>
          <w:szCs w:val="24"/>
        </w:rPr>
        <w:t xml:space="preserve">ων, για τα οποία θα προχωρήσουμε στις αναγκαίες ρυθμίσεις. </w:t>
      </w:r>
    </w:p>
    <w:p w14:paraId="4B64C389" w14:textId="77777777" w:rsidR="00973031" w:rsidRDefault="00405E19">
      <w:pPr>
        <w:spacing w:line="600" w:lineRule="auto"/>
        <w:ind w:firstLine="720"/>
        <w:contextualSpacing/>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Σας ευχαριστούμε. </w:t>
      </w:r>
    </w:p>
    <w:p w14:paraId="4B64C38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Προχωρούμε στη δεύτερη με αριθμό 55/20-9-2018 επίκαιρη ερώτηση του Ε΄ Αντιπροέδρου της Βουλής και Βουλευτή Δωδεκανήσου της Δημοκρατικής Συμπαράτ</w:t>
      </w:r>
      <w:r>
        <w:rPr>
          <w:rFonts w:eastAsia="Times New Roman" w:cs="Times New Roman"/>
          <w:szCs w:val="24"/>
        </w:rPr>
        <w:t>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r w:rsidRPr="00E374C8">
        <w:rPr>
          <w:rFonts w:eastAsia="Times New Roman" w:cs="Times New Roman"/>
          <w:bCs/>
          <w:szCs w:val="24"/>
        </w:rPr>
        <w:t xml:space="preserve">κ. Δημητρίου </w:t>
      </w:r>
      <w:proofErr w:type="spellStart"/>
      <w:r w:rsidRPr="00E374C8">
        <w:rPr>
          <w:rFonts w:eastAsia="Times New Roman" w:cs="Times New Roman"/>
          <w:bCs/>
          <w:szCs w:val="24"/>
        </w:rPr>
        <w:t>Κρεμαστινού</w:t>
      </w:r>
      <w:proofErr w:type="spellEnd"/>
      <w:r>
        <w:rPr>
          <w:rFonts w:eastAsia="Times New Roman" w:cs="Times New Roman"/>
          <w:szCs w:val="24"/>
        </w:rPr>
        <w:t xml:space="preserve"> προς τον Υπουργό </w:t>
      </w:r>
      <w:r w:rsidRPr="00E374C8">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«Ελλείψεις εκπαιδευτικών στα Δωδεκάνησα με την έναρξη της σχολικής χρονιάς».</w:t>
      </w:r>
    </w:p>
    <w:p w14:paraId="4B64C38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4B64C38C" w14:textId="77777777" w:rsidR="00973031" w:rsidRDefault="00405E19">
      <w:pPr>
        <w:spacing w:line="600" w:lineRule="auto"/>
        <w:ind w:firstLine="720"/>
        <w:contextualSpacing/>
        <w:jc w:val="both"/>
        <w:rPr>
          <w:rFonts w:eastAsia="Times New Roman" w:cs="Times New Roman"/>
          <w:szCs w:val="24"/>
        </w:rPr>
      </w:pPr>
      <w:r w:rsidRPr="002F296C">
        <w:rPr>
          <w:rFonts w:eastAsia="Times New Roman"/>
          <w:b/>
          <w:bCs/>
        </w:rPr>
        <w:t xml:space="preserve">ΔΗΜΗΤΡΙΟΣ ΚΡΕΜΑΣΤΙΝΟΣ (Ε΄ Αντιπρόεδρος </w:t>
      </w:r>
      <w:r w:rsidRPr="002F296C">
        <w:rPr>
          <w:rFonts w:eastAsia="Times New Roman"/>
          <w:b/>
          <w:bCs/>
        </w:rPr>
        <w:t>της Βουλής):</w:t>
      </w:r>
      <w:r>
        <w:rPr>
          <w:rFonts w:eastAsia="Times New Roman" w:cs="Times New Roman"/>
          <w:szCs w:val="24"/>
        </w:rPr>
        <w:t xml:space="preserve"> Κύριε Πρόεδρε, κύριε Υπουργέ, γνωρίζετε ότι η Δωδεκάνησος είναι η πιο απομακρυσμένη περιοχή της χώρας και παράλληλα τα δώδεκα νησιά δεν είναι πραγματικά δώδεκα αλλά είναι δεκατέσσερα έως δεκαπέντε. </w:t>
      </w:r>
    </w:p>
    <w:p w14:paraId="4B64C38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Βεβαίως, αυτό το θέτω ως εισαγωγή, για να πω</w:t>
      </w:r>
      <w:r>
        <w:rPr>
          <w:rFonts w:eastAsia="Times New Roman" w:cs="Times New Roman"/>
          <w:szCs w:val="24"/>
        </w:rPr>
        <w:t xml:space="preserve"> ότι κάθε χρόνο, όπως σε όλη την Ελλάδα, υπάρχουν κενά στην αρχή της περιόδου</w:t>
      </w:r>
      <w:r>
        <w:rPr>
          <w:rFonts w:eastAsia="Times New Roman" w:cs="Times New Roman"/>
          <w:szCs w:val="24"/>
        </w:rPr>
        <w:t>,</w:t>
      </w:r>
      <w:r>
        <w:rPr>
          <w:rFonts w:eastAsia="Times New Roman" w:cs="Times New Roman"/>
          <w:szCs w:val="24"/>
        </w:rPr>
        <w:t xml:space="preserve"> τα οποία καλύπτονται, εγώ θα έλεγα, επαρκώς. Όμως, τα κενά υπάρχουν και ειδικά σ’ αυτές τις απομακρυσμένες περιοχές τα κενά γίνονται πιο έντονα. </w:t>
      </w:r>
    </w:p>
    <w:p w14:paraId="4B64C38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τοπικός Τύπος ασχολείται </w:t>
      </w:r>
      <w:r>
        <w:rPr>
          <w:rFonts w:eastAsia="Times New Roman" w:cs="Times New Roman"/>
          <w:szCs w:val="24"/>
        </w:rPr>
        <w:t>συνέχεια. Σήμερα λέει ότι υπάρχουν</w:t>
      </w:r>
      <w:r w:rsidRPr="003666FC">
        <w:rPr>
          <w:rFonts w:eastAsia="Times New Roman" w:cs="Times New Roman"/>
          <w:szCs w:val="24"/>
        </w:rPr>
        <w:t xml:space="preserve"> </w:t>
      </w:r>
      <w:r>
        <w:rPr>
          <w:rFonts w:eastAsia="Times New Roman" w:cs="Times New Roman"/>
          <w:szCs w:val="24"/>
        </w:rPr>
        <w:t xml:space="preserve">ακόμα, παρ’ ότι η ερώτηση έχει γραφτεί πριν από δεκαπέντε ημέρες. Πολλά απ’ αυτά που γράφω στην ερώτηση έχουν καλυφθεί, αλλά και σήμερα ακόμα λέει ο τοπικός Τύπος ότι υπάρχουν περίπου σαράντα κενά στη Δωδεκάνησο. </w:t>
      </w:r>
    </w:p>
    <w:p w14:paraId="4B64C38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ερώτ</w:t>
      </w:r>
      <w:r>
        <w:rPr>
          <w:rFonts w:eastAsia="Times New Roman" w:cs="Times New Roman"/>
          <w:szCs w:val="24"/>
        </w:rPr>
        <w:t xml:space="preserve">ημα είναι το εξής: Υπάρχει περίπτωση να υπάρχουν οργανικές θέσεις και όχι αναπληρωτών σ’ αυτά τα νησιά, για να υπάρχει κατά κάποιον τρόπο επαρκής αντιμετώπιση του θέματος; Αυτό είναι ένα βασικό ερώτημα. </w:t>
      </w:r>
    </w:p>
    <w:p w14:paraId="4B64C39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Δεύτερον, από τα αποτελέσματα των πανελληνίων εξετάσ</w:t>
      </w:r>
      <w:r>
        <w:rPr>
          <w:rFonts w:eastAsia="Times New Roman" w:cs="Times New Roman"/>
          <w:szCs w:val="24"/>
        </w:rPr>
        <w:t xml:space="preserve">εων βλέπουμε ότι υστερούν σε σχέση με το </w:t>
      </w:r>
      <w:r>
        <w:rPr>
          <w:rFonts w:eastAsia="Times New Roman" w:cs="Times New Roman"/>
          <w:szCs w:val="24"/>
        </w:rPr>
        <w:t>κ</w:t>
      </w:r>
      <w:r>
        <w:rPr>
          <w:rFonts w:eastAsia="Times New Roman" w:cs="Times New Roman"/>
          <w:szCs w:val="24"/>
        </w:rPr>
        <w:t xml:space="preserve">έντρο τα παιδιά που προέρχονται απ’ αυτά τα σχολεία. </w:t>
      </w:r>
    </w:p>
    <w:p w14:paraId="4B64C391"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Αυτό είναι, λοιπόν, το ερώτημα. Διότι οι άνθρωποι που έχουν τα παιδιά τους σε αυτά τα νησιά πρέπει κατά κάποιον τρόπο να τα στείλουν αλλού, για να έχουν τις ίδι</w:t>
      </w:r>
      <w:r>
        <w:rPr>
          <w:rFonts w:eastAsia="Times New Roman" w:cs="Times New Roman"/>
          <w:szCs w:val="24"/>
        </w:rPr>
        <w:t xml:space="preserve">ες πιθανότητες να διεκδικήσουν μία θέση στα ΑΕΙ, στα </w:t>
      </w:r>
      <w:r>
        <w:rPr>
          <w:rFonts w:eastAsia="Times New Roman" w:cs="Times New Roman"/>
          <w:szCs w:val="24"/>
        </w:rPr>
        <w:t>ανώτατα ιδρύμα</w:t>
      </w:r>
      <w:r>
        <w:rPr>
          <w:rFonts w:eastAsia="Times New Roman" w:cs="Times New Roman"/>
          <w:szCs w:val="24"/>
        </w:rPr>
        <w:t xml:space="preserve">τα. Εκεί βρίσκεται η ουσία του ερωτήματος. </w:t>
      </w:r>
    </w:p>
    <w:p w14:paraId="4B64C392"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Προχωρώ και ένα βήμα παραπέρα και ρωτώ εάν σκέπτεσ</w:t>
      </w:r>
      <w:r>
        <w:rPr>
          <w:rFonts w:eastAsia="Times New Roman" w:cs="Times New Roman"/>
          <w:szCs w:val="24"/>
        </w:rPr>
        <w:t>τ</w:t>
      </w:r>
      <w:r>
        <w:rPr>
          <w:rFonts w:eastAsia="Times New Roman" w:cs="Times New Roman"/>
          <w:szCs w:val="24"/>
        </w:rPr>
        <w:t>ε -διότι εγώ το βάζω σαν ερώτημα- το θέμα που λέγεται «</w:t>
      </w:r>
      <w:proofErr w:type="spellStart"/>
      <w:r>
        <w:rPr>
          <w:rFonts w:eastAsia="Times New Roman" w:cs="Times New Roman"/>
          <w:szCs w:val="24"/>
        </w:rPr>
        <w:t>τηλεκπαίδευση</w:t>
      </w:r>
      <w:proofErr w:type="spellEnd"/>
      <w:r>
        <w:rPr>
          <w:rFonts w:eastAsia="Times New Roman" w:cs="Times New Roman"/>
          <w:szCs w:val="24"/>
        </w:rPr>
        <w:t xml:space="preserve">» και τι προοπτικές </w:t>
      </w:r>
      <w:r w:rsidRPr="00922299">
        <w:rPr>
          <w:rFonts w:eastAsia="Times New Roman" w:cs="Times New Roman"/>
          <w:bCs/>
          <w:shd w:val="clear" w:color="auto" w:fill="FFFFFF"/>
        </w:rPr>
        <w:t>υπάρχο</w:t>
      </w:r>
      <w:r w:rsidRPr="00922299">
        <w:rPr>
          <w:rFonts w:eastAsia="Times New Roman" w:cs="Times New Roman"/>
          <w:bCs/>
          <w:shd w:val="clear" w:color="auto" w:fill="FFFFFF"/>
        </w:rPr>
        <w:t>υν</w:t>
      </w:r>
      <w:r>
        <w:rPr>
          <w:rFonts w:eastAsia="Times New Roman" w:cs="Times New Roman"/>
          <w:szCs w:val="24"/>
        </w:rPr>
        <w:t xml:space="preserve"> να αναπτυχθεί στο προσεχές μέλλον. Αυτή είναι η ερώτηση.</w:t>
      </w:r>
    </w:p>
    <w:p w14:paraId="4B64C393"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sidRPr="00DE6ED4">
        <w:rPr>
          <w:rFonts w:eastAsia="Times New Roman" w:cs="Times New Roman"/>
          <w:b/>
          <w:szCs w:val="24"/>
        </w:rPr>
        <w:t>:</w:t>
      </w:r>
      <w:r>
        <w:rPr>
          <w:rFonts w:eastAsia="Times New Roman" w:cs="Times New Roman"/>
          <w:szCs w:val="24"/>
        </w:rPr>
        <w:t xml:space="preserve"> Κύριε Υπουργέ, έχετε τον λόγο.</w:t>
      </w:r>
    </w:p>
    <w:p w14:paraId="4B64C394"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sidRPr="00DE6ED4">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xml:space="preserve">, θίξατε τρία θέματα. Ο Πρόεδρος θα μου δώσει </w:t>
      </w:r>
      <w:r>
        <w:rPr>
          <w:rFonts w:eastAsia="Times New Roman" w:cs="Times New Roman"/>
          <w:szCs w:val="24"/>
        </w:rPr>
        <w:t xml:space="preserve">τη δυνατότητα να απαντήσω και στα τρία θέματα που θίξατε. </w:t>
      </w:r>
    </w:p>
    <w:p w14:paraId="4B64C395"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Πρώτον, αναγνωρίσατε και εσείς ότι σήμερα η κατάσταση είναι πολύ πιο βελτιωμένη από τότε που καταθέσατε την ερώτησή σας. Έχει, όμως, σημασία να πούμε ότι για πρώτη χρονιά φέτος -και νομίζω ότι αυτό</w:t>
      </w:r>
      <w:r>
        <w:rPr>
          <w:rFonts w:eastAsia="Times New Roman" w:cs="Times New Roman"/>
          <w:szCs w:val="24"/>
        </w:rPr>
        <w:t xml:space="preserve"> το δέχεται και ο πιο κακοπροαίρετος στην πατρίδα μας- άνοιξαν με τέτοια επιτυχία τα σχολεία. Είχαμε προσλάβει είκοσι χιλιάδες αναπληρωτές καθηγητές, πήγαν στην ώρα τους κ.λπ</w:t>
      </w:r>
      <w:r>
        <w:rPr>
          <w:rFonts w:eastAsia="Times New Roman" w:cs="Times New Roman"/>
          <w:szCs w:val="24"/>
        </w:rPr>
        <w:t>.</w:t>
      </w:r>
      <w:r>
        <w:rPr>
          <w:rFonts w:eastAsia="Times New Roman" w:cs="Times New Roman"/>
          <w:szCs w:val="24"/>
        </w:rPr>
        <w:t>. Αυτό δεν σημαίνει ότι δεν υπάρχουν προβλήματα, όπως κι εσείς είπατε.</w:t>
      </w:r>
    </w:p>
    <w:p w14:paraId="4B64C396"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η λύση του προβλήματος είναι οι μόνιμοι διορισμοί. Όπως θα διαβάσατε προχθές, μετά από απόφαση της Κυβέρνησης, ανακοινώσαμε δεκαπέντε χιλιάδες διορισμούς σε βάθος τριετίας -τεσσερισήμισι χιλιάδες φέτος, πέντε χιλιάδες διακόσιες πενήντα του χρόνου και άλλες</w:t>
      </w:r>
      <w:r>
        <w:rPr>
          <w:rFonts w:eastAsia="Times New Roman" w:cs="Times New Roman"/>
          <w:szCs w:val="24"/>
        </w:rPr>
        <w:t xml:space="preserve"> πέντε χιλιάδες διακόσιες πενήντα τον επόμενο. Άρα αρχίζουμε να λύνουμε και αυτό το πρόβλημα. </w:t>
      </w:r>
    </w:p>
    <w:p w14:paraId="4B64C397"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Με δεδομένο ότι κάθε σύστημα χρειάζεται έναν αριθμό αναπληρωτών -καταλαβαίνετε για ποιους λόγους, για έκτακτες ανάγκες κ.λπ.- μαζί με τις δεκαπέντε χιλιάδες, θεω</w:t>
      </w:r>
      <w:r>
        <w:rPr>
          <w:rFonts w:eastAsia="Times New Roman" w:cs="Times New Roman"/>
          <w:szCs w:val="24"/>
        </w:rPr>
        <w:t>ρούμε ότι θα είμαστε σε αρκετά καλύτερη έως δραματικά καλύτερη κατάσταση στο τέλος της τριετίας.</w:t>
      </w:r>
    </w:p>
    <w:p w14:paraId="4B64C398"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lastRenderedPageBreak/>
        <w:t>Τώρα, πώς δημιουργούνται τα κενά; Έχει σημασία για τον κόσμο που μας ακούει. Έρχονται αιτήματα από τους διευθυντές των σχολείων μέσω των διευθυντών εκπαίδευσης</w:t>
      </w:r>
      <w:r>
        <w:rPr>
          <w:rFonts w:eastAsia="Times New Roman" w:cs="Times New Roman"/>
          <w:szCs w:val="24"/>
        </w:rPr>
        <w:t xml:space="preserve">, που ο καθένας έχει υπό την εποπτεία του έναν μεγάλο αριθμό σχολείων. Αυτά στέλνονται στους περιφερειακούς διευθυντές εκπαίδευσης </w:t>
      </w:r>
      <w:r w:rsidRPr="00F331DF">
        <w:rPr>
          <w:rFonts w:eastAsia="Times New Roman"/>
          <w:bCs/>
        </w:rPr>
        <w:t>και</w:t>
      </w:r>
      <w:r>
        <w:rPr>
          <w:rFonts w:eastAsia="Times New Roman" w:cs="Times New Roman"/>
          <w:szCs w:val="24"/>
        </w:rPr>
        <w:t xml:space="preserve"> μετά έρχονται στο Υπουργείο. Εάν δεν υπάρχει μία σχολαστική ενασχόληση της </w:t>
      </w:r>
      <w:r>
        <w:rPr>
          <w:rFonts w:eastAsia="Times New Roman" w:cs="Times New Roman"/>
          <w:szCs w:val="24"/>
        </w:rPr>
        <w:t xml:space="preserve">κάθε βαθμίδας με τα κενά, έρχονται στο Υπουργείο κενά τα οποία είναι πολύ περισσότερα από τις πιστώσεις που έχουμε. </w:t>
      </w:r>
    </w:p>
    <w:p w14:paraId="4B64C399"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Ευτυχώς, πάλι για πρώτη φορά φέτος, τα κενά που μας ήρθαν ήταν πολύ πιο κοντά στα κενά που είμαστε σε θέση εμείς ανεξαρτήτως να διαπιστώσου</w:t>
      </w:r>
      <w:r>
        <w:rPr>
          <w:rFonts w:eastAsia="Times New Roman" w:cs="Times New Roman"/>
          <w:szCs w:val="24"/>
        </w:rPr>
        <w:t xml:space="preserve">με στα σχολεία. Γι’ αυτό είχαμε αυτή την επιτυχία που είχαμε. Άρα υπάρχει και ένα πρόβλημα στο πώς γίνεται το φιλτράρισμα από τα κάτω μέχρι να έρθει στο Υπουργείο. </w:t>
      </w:r>
    </w:p>
    <w:p w14:paraId="4B64C39A"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για το συγκεκριμένο, για να μη νομίζετε ότι δεν θέλω να απαντήσω, στο Γ</w:t>
      </w:r>
      <w:r>
        <w:rPr>
          <w:rFonts w:eastAsia="Times New Roman" w:cs="Times New Roman"/>
          <w:szCs w:val="24"/>
        </w:rPr>
        <w:t xml:space="preserve">υμνάσιο-Λύκειο στον Έμπονα δεν υπάρχει θέμα και στο Καστελόριζο όλα τα βασικά κενά έχουν καλυφθεί. Δεν έχουν καλυφθεί ένα της Φυσικής Αγωγής και ένα της Γαλλικής Γλώσσας. </w:t>
      </w:r>
    </w:p>
    <w:p w14:paraId="4B64C39B"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Έχετε θίξει δύο ακόμη θέματα. Το πρόβλημα που λέτε ότι τα παιδιά από τα Δωδεκάνησα κ</w:t>
      </w:r>
      <w:r>
        <w:rPr>
          <w:rFonts w:eastAsia="Times New Roman" w:cs="Times New Roman"/>
          <w:szCs w:val="24"/>
        </w:rPr>
        <w:t xml:space="preserve">αι όχι μόνο δεν έχουν καλές επιδόσεις στις </w:t>
      </w:r>
      <w:r>
        <w:rPr>
          <w:rFonts w:eastAsia="Times New Roman" w:cs="Times New Roman"/>
          <w:szCs w:val="24"/>
        </w:rPr>
        <w:t>π</w:t>
      </w:r>
      <w:r>
        <w:rPr>
          <w:rFonts w:eastAsia="Times New Roman" w:cs="Times New Roman"/>
          <w:szCs w:val="24"/>
        </w:rPr>
        <w:t>ανελλαδικές …</w:t>
      </w:r>
    </w:p>
    <w:p w14:paraId="4B64C39C"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w:t>
      </w:r>
      <w:r w:rsidRPr="00CE7D28">
        <w:rPr>
          <w:rFonts w:eastAsia="Times New Roman" w:cs="Times New Roman"/>
          <w:b/>
          <w:szCs w:val="24"/>
        </w:rPr>
        <w:t>:</w:t>
      </w:r>
      <w:r>
        <w:rPr>
          <w:rFonts w:eastAsia="Times New Roman" w:cs="Times New Roman"/>
          <w:szCs w:val="24"/>
        </w:rPr>
        <w:t xml:space="preserve"> Συγκριτικά. </w:t>
      </w:r>
    </w:p>
    <w:p w14:paraId="4B64C39D"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sidRPr="00DE6ED4">
        <w:rPr>
          <w:rFonts w:eastAsia="Times New Roman" w:cs="Times New Roman"/>
          <w:b/>
          <w:szCs w:val="24"/>
        </w:rPr>
        <w:t>:</w:t>
      </w:r>
      <w:r>
        <w:rPr>
          <w:rFonts w:eastAsia="Times New Roman" w:cs="Times New Roman"/>
          <w:szCs w:val="24"/>
        </w:rPr>
        <w:t xml:space="preserve"> Ναι, συγκριτικά. Αυτό έχει σχέση με την άλλη μεγάλη μεταρρύθμισ</w:t>
      </w:r>
      <w:r>
        <w:rPr>
          <w:rFonts w:eastAsia="Times New Roman" w:cs="Times New Roman"/>
          <w:szCs w:val="24"/>
        </w:rPr>
        <w:t xml:space="preserve">η που θέλουμε να υλοποιήσουμε. Και αυτή είναι να ξαναγίνουμε μία χώρα με Γ΄ </w:t>
      </w:r>
      <w:r>
        <w:rPr>
          <w:rFonts w:eastAsia="Times New Roman" w:cs="Times New Roman"/>
          <w:szCs w:val="24"/>
        </w:rPr>
        <w:t>λ</w:t>
      </w:r>
      <w:r>
        <w:rPr>
          <w:rFonts w:eastAsia="Times New Roman" w:cs="Times New Roman"/>
          <w:szCs w:val="24"/>
        </w:rPr>
        <w:t xml:space="preserve">υκείου. Είμαστε μία χώρα χωρίς Γ΄ </w:t>
      </w:r>
      <w:r>
        <w:rPr>
          <w:rFonts w:eastAsia="Times New Roman" w:cs="Times New Roman"/>
          <w:szCs w:val="24"/>
        </w:rPr>
        <w:t>λ</w:t>
      </w:r>
      <w:r>
        <w:rPr>
          <w:rFonts w:eastAsia="Times New Roman" w:cs="Times New Roman"/>
          <w:szCs w:val="24"/>
        </w:rPr>
        <w:t xml:space="preserve">υκείου. Διότι έτσι όπως είναι χρόνια τώρα το σχολείο, έχει ακυρωθεί η εκπαιδευτική διαδικασία στη Γ΄ </w:t>
      </w:r>
      <w:r>
        <w:rPr>
          <w:rFonts w:eastAsia="Times New Roman" w:cs="Times New Roman"/>
          <w:szCs w:val="24"/>
        </w:rPr>
        <w:t>λ</w:t>
      </w:r>
      <w:r>
        <w:rPr>
          <w:rFonts w:eastAsia="Times New Roman" w:cs="Times New Roman"/>
          <w:szCs w:val="24"/>
        </w:rPr>
        <w:t xml:space="preserve">υκείου. </w:t>
      </w:r>
    </w:p>
    <w:p w14:paraId="4B64C39E"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Εκείνο, λοιπόν, που λέμε είναι </w:t>
      </w:r>
      <w:r w:rsidRPr="002B5B2E">
        <w:rPr>
          <w:rFonts w:eastAsia="Times New Roman"/>
          <w:bCs/>
          <w:shd w:val="clear" w:color="auto" w:fill="FFFFFF"/>
        </w:rPr>
        <w:t>ότ</w:t>
      </w:r>
      <w:r w:rsidRPr="002B5B2E">
        <w:rPr>
          <w:rFonts w:eastAsia="Times New Roman"/>
          <w:bCs/>
          <w:shd w:val="clear" w:color="auto" w:fill="FFFFFF"/>
        </w:rPr>
        <w:t>ι</w:t>
      </w:r>
      <w:r>
        <w:rPr>
          <w:rFonts w:eastAsia="Times New Roman" w:cs="Times New Roman"/>
          <w:szCs w:val="24"/>
        </w:rPr>
        <w:t xml:space="preserve"> μόνο αν τα παιδιά ξαναμπούν στο σχολείο </w:t>
      </w:r>
      <w:r w:rsidRPr="00F331DF">
        <w:rPr>
          <w:rFonts w:eastAsia="Times New Roman"/>
          <w:bCs/>
        </w:rPr>
        <w:t>και</w:t>
      </w:r>
      <w:r>
        <w:rPr>
          <w:rFonts w:eastAsia="Times New Roman" w:cs="Times New Roman"/>
          <w:szCs w:val="24"/>
        </w:rPr>
        <w:t xml:space="preserve"> αποκτήσει αξιοπιστία η Γ΄ </w:t>
      </w:r>
      <w:r>
        <w:rPr>
          <w:rFonts w:eastAsia="Times New Roman" w:cs="Times New Roman"/>
          <w:szCs w:val="24"/>
        </w:rPr>
        <w:t>λ</w:t>
      </w:r>
      <w:r>
        <w:rPr>
          <w:rFonts w:eastAsia="Times New Roman" w:cs="Times New Roman"/>
          <w:szCs w:val="24"/>
        </w:rPr>
        <w:t xml:space="preserve">υκείου θα μπορέσουμε να λύσουμε εν μέρει το </w:t>
      </w:r>
      <w:r w:rsidRPr="00C10509">
        <w:rPr>
          <w:rFonts w:eastAsia="Times New Roman"/>
          <w:szCs w:val="24"/>
        </w:rPr>
        <w:t>πρόβλημα</w:t>
      </w:r>
      <w:r>
        <w:rPr>
          <w:rFonts w:eastAsia="Times New Roman"/>
          <w:szCs w:val="24"/>
        </w:rPr>
        <w:t>. Δ</w:t>
      </w:r>
      <w:r>
        <w:rPr>
          <w:rFonts w:eastAsia="Times New Roman" w:cs="Times New Roman"/>
          <w:szCs w:val="24"/>
        </w:rPr>
        <w:t xml:space="preserve">εν πρόκειται να λυθεί προφανώς με το πάτημα ενός κουμπιού. </w:t>
      </w:r>
    </w:p>
    <w:p w14:paraId="4B64C39F"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Λέμε, λοιπόν, ότι η πρόταση που κάνουμε με τα λιγότερα μαθήματα </w:t>
      </w:r>
      <w:r w:rsidRPr="00F331DF">
        <w:rPr>
          <w:rFonts w:eastAsia="Times New Roman"/>
          <w:bCs/>
        </w:rPr>
        <w:t>και</w:t>
      </w:r>
      <w:r>
        <w:rPr>
          <w:rFonts w:eastAsia="Times New Roman" w:cs="Times New Roman"/>
          <w:szCs w:val="24"/>
        </w:rPr>
        <w:t xml:space="preserve"> </w:t>
      </w:r>
      <w:r>
        <w:rPr>
          <w:rFonts w:eastAsia="Times New Roman" w:cs="Times New Roman"/>
          <w:szCs w:val="24"/>
        </w:rPr>
        <w:t xml:space="preserve">τις περισσότερες ώρες για κάθε μάθημα θα ενισχύσει πάρα πολύ κι εκείνες τις περιοχές που δεν έχουν τη δυνατότητα της στήριξης μέσω άλλων θεσμών. </w:t>
      </w:r>
    </w:p>
    <w:p w14:paraId="4B64C3A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το καίριο ζήτημα που θίξατε είναι το θέμα της </w:t>
      </w:r>
      <w:proofErr w:type="spellStart"/>
      <w:r>
        <w:rPr>
          <w:rFonts w:eastAsia="Times New Roman" w:cs="Times New Roman"/>
          <w:szCs w:val="24"/>
        </w:rPr>
        <w:t>τηλεκπαίδευσης</w:t>
      </w:r>
      <w:proofErr w:type="spellEnd"/>
      <w:r>
        <w:rPr>
          <w:rFonts w:eastAsia="Times New Roman" w:cs="Times New Roman"/>
          <w:szCs w:val="24"/>
        </w:rPr>
        <w:t xml:space="preserve">. Μελετάμε αυτό το ζήτημα. Γνωρίζετε ότι </w:t>
      </w:r>
      <w:r>
        <w:rPr>
          <w:rFonts w:eastAsia="Times New Roman" w:cs="Times New Roman"/>
          <w:szCs w:val="24"/>
        </w:rPr>
        <w:t xml:space="preserve">σε ορισμένα μέρη ισχύει. Θέλουμε να είμαστε πάρα πολύ προσεκτικοί και πάρα πολύ σαφείς, γιατί ακόμη και το καλύτερο πρόγραμμα </w:t>
      </w:r>
      <w:proofErr w:type="spellStart"/>
      <w:r>
        <w:rPr>
          <w:rFonts w:eastAsia="Times New Roman" w:cs="Times New Roman"/>
          <w:szCs w:val="24"/>
        </w:rPr>
        <w:t>τηλεκπαίδευσης</w:t>
      </w:r>
      <w:proofErr w:type="spellEnd"/>
      <w:r>
        <w:rPr>
          <w:rFonts w:eastAsia="Times New Roman" w:cs="Times New Roman"/>
          <w:szCs w:val="24"/>
        </w:rPr>
        <w:t>, όπως ξέρετε, δεν αντικαθιστά, ειδικά στα σχολεία, τον εκπαιδευτικό. Άρα το πρόγραμμα πρέπει να συμπληρώνει την παρ</w:t>
      </w:r>
      <w:r>
        <w:rPr>
          <w:rFonts w:eastAsia="Times New Roman" w:cs="Times New Roman"/>
          <w:szCs w:val="24"/>
        </w:rPr>
        <w:t xml:space="preserve">ουσία και τη λειτουργία του εκπαιδευτικού. </w:t>
      </w:r>
    </w:p>
    <w:p w14:paraId="4B64C3A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r w:rsidRPr="00CA6059">
        <w:rPr>
          <w:rFonts w:eastAsia="Times New Roman" w:cs="Times New Roman"/>
          <w:szCs w:val="24"/>
        </w:rPr>
        <w:t xml:space="preserve"> </w:t>
      </w:r>
    </w:p>
    <w:p w14:paraId="4B64C3A2" w14:textId="77777777" w:rsidR="00973031" w:rsidRDefault="00405E19">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xml:space="preserve">, έχετε τον λόγο. </w:t>
      </w:r>
    </w:p>
    <w:p w14:paraId="4B64C3A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Ευχαριστώ, κύριε Πρόεδρε. </w:t>
      </w:r>
    </w:p>
    <w:p w14:paraId="4B64C3A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χαίρομαι με αυτά που λέτε. Θα σας παρακαλέσω οι μόνιμες θέσεις να αρχίσουν από τα πιο απομακρυσμένα μέρη. Για παράδειγμα, τα Δωδεκάνησα να προηγηθούν σε αυτό το θέμα, σε αυτό που θίξατε προηγουμένως. </w:t>
      </w:r>
    </w:p>
    <w:p w14:paraId="4B64C3A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δεύτερο που πρέπει να πω –και δυστυχώ</w:t>
      </w:r>
      <w:r>
        <w:rPr>
          <w:rFonts w:eastAsia="Times New Roman" w:cs="Times New Roman"/>
          <w:szCs w:val="24"/>
        </w:rPr>
        <w:t xml:space="preserve">ς, δεν είναι ο κ. Ξανθός εδώ, επιμένω σε αυτό- είναι ότι η </w:t>
      </w:r>
      <w:proofErr w:type="spellStart"/>
      <w:r>
        <w:rPr>
          <w:rFonts w:eastAsia="Times New Roman" w:cs="Times New Roman"/>
          <w:szCs w:val="24"/>
        </w:rPr>
        <w:t>τηλεκπαίδευση</w:t>
      </w:r>
      <w:proofErr w:type="spellEnd"/>
      <w:r>
        <w:rPr>
          <w:rFonts w:eastAsia="Times New Roman" w:cs="Times New Roman"/>
          <w:szCs w:val="24"/>
        </w:rPr>
        <w:t xml:space="preserve"> είναι μέσα στο πλαίσιο και του Υπουργείου Παιδείας και του Υπουργείου Υγείας. Διότι η σύγχρονη τηλεϊατρική δεν στηρίζεται στην παλιά τηλεϊατρική που την βρίσκεις με ένα κινητό τηλέφων</w:t>
      </w:r>
      <w:r>
        <w:rPr>
          <w:rFonts w:eastAsia="Times New Roman" w:cs="Times New Roman"/>
          <w:szCs w:val="24"/>
        </w:rPr>
        <w:t xml:space="preserve">ο. Στηρίζεται στο ότι υπάρχει το </w:t>
      </w:r>
      <w:r>
        <w:rPr>
          <w:rFonts w:eastAsia="Times New Roman" w:cs="Times New Roman"/>
          <w:szCs w:val="24"/>
          <w:lang w:val="en-US"/>
        </w:rPr>
        <w:t>background</w:t>
      </w:r>
      <w:r>
        <w:rPr>
          <w:rFonts w:eastAsia="Times New Roman" w:cs="Times New Roman"/>
          <w:szCs w:val="24"/>
        </w:rPr>
        <w:t xml:space="preserve"> σε ένα μεγάλο πανεπιστημιακό νοσοκομείο, όπου ο νέος γιατρός εκπαιδεύεται στην ουσία όταν έρχεται σε καθημερινή επαφή με τον καθηγητή του και του λύνει τα προβλήματα. Εκεί, βρίσκεται. </w:t>
      </w:r>
    </w:p>
    <w:p w14:paraId="4B64C3A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Κατά συνέπεια η πρόταση η δ</w:t>
      </w:r>
      <w:r>
        <w:rPr>
          <w:rFonts w:eastAsia="Times New Roman" w:cs="Times New Roman"/>
          <w:szCs w:val="24"/>
        </w:rPr>
        <w:t xml:space="preserve">ική μου προς εσάς είναι αν είναι δυνατόν τα μαθήματα ενός πολύ καλού </w:t>
      </w:r>
      <w:r>
        <w:rPr>
          <w:rFonts w:eastAsia="Times New Roman" w:cs="Times New Roman"/>
          <w:szCs w:val="24"/>
        </w:rPr>
        <w:t>προτύπου λυκείου</w:t>
      </w:r>
      <w:r>
        <w:rPr>
          <w:rFonts w:eastAsia="Times New Roman" w:cs="Times New Roman"/>
          <w:szCs w:val="24"/>
        </w:rPr>
        <w:t xml:space="preserve"> ή </w:t>
      </w:r>
      <w:r>
        <w:rPr>
          <w:rFonts w:eastAsia="Times New Roman" w:cs="Times New Roman"/>
          <w:szCs w:val="24"/>
        </w:rPr>
        <w:t>γυμνασίου</w:t>
      </w:r>
      <w:r>
        <w:rPr>
          <w:rFonts w:eastAsia="Times New Roman" w:cs="Times New Roman"/>
          <w:szCs w:val="24"/>
        </w:rPr>
        <w:t xml:space="preserve"> με το </w:t>
      </w:r>
      <w:r>
        <w:rPr>
          <w:rFonts w:eastAsia="Times New Roman" w:cs="Times New Roman"/>
          <w:szCs w:val="24"/>
        </w:rPr>
        <w:t>διαδίκτυο</w:t>
      </w:r>
      <w:r>
        <w:rPr>
          <w:rFonts w:eastAsia="Times New Roman" w:cs="Times New Roman"/>
          <w:szCs w:val="24"/>
        </w:rPr>
        <w:t xml:space="preserve"> να μπορούν να τα βλέπουν και οι μαθητές τον απομακρυσμένων περιοχών, αλλά και οι νεαροί καθηγητές, οι οποίοι όταν βλέπουν μια πρότυπη διδασκαλ</w:t>
      </w:r>
      <w:r>
        <w:rPr>
          <w:rFonts w:eastAsia="Times New Roman" w:cs="Times New Roman"/>
          <w:szCs w:val="24"/>
        </w:rPr>
        <w:t>ία οπωσδήποτε ωφελούνται.</w:t>
      </w:r>
    </w:p>
    <w:p w14:paraId="4B64C3A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λοιπόν, ότι είναι πάρα πολύ σημαντικό να επιλυθούν πολλά προβλήματα στην </w:t>
      </w:r>
      <w:proofErr w:type="spellStart"/>
      <w:r>
        <w:rPr>
          <w:rFonts w:eastAsia="Times New Roman" w:cs="Times New Roman"/>
          <w:szCs w:val="24"/>
        </w:rPr>
        <w:t>τηλεκπαίδευση</w:t>
      </w:r>
      <w:proofErr w:type="spellEnd"/>
      <w:r>
        <w:rPr>
          <w:rFonts w:eastAsia="Times New Roman" w:cs="Times New Roman"/>
          <w:szCs w:val="24"/>
        </w:rPr>
        <w:t xml:space="preserve">, την τηλεϊατρική και την </w:t>
      </w:r>
      <w:proofErr w:type="spellStart"/>
      <w:r>
        <w:rPr>
          <w:rFonts w:eastAsia="Times New Roman" w:cs="Times New Roman"/>
          <w:szCs w:val="24"/>
        </w:rPr>
        <w:t>τηλεπαιδεία</w:t>
      </w:r>
      <w:proofErr w:type="spellEnd"/>
      <w:r>
        <w:rPr>
          <w:rFonts w:eastAsia="Times New Roman" w:cs="Times New Roman"/>
          <w:szCs w:val="24"/>
        </w:rPr>
        <w:t xml:space="preserve"> στο δικό σας αντικείμενο από αυτά τα οποία σήμερα βλέπουμε σε εκκρεμότητα. </w:t>
      </w:r>
    </w:p>
    <w:p w14:paraId="4B64C3A8" w14:textId="77777777" w:rsidR="00973031" w:rsidRDefault="00405E19">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 xml:space="preserve">Νικήτας </w:t>
      </w:r>
      <w:r>
        <w:rPr>
          <w:rFonts w:eastAsia="Times New Roman" w:cs="Times New Roman"/>
          <w:b/>
          <w:szCs w:val="24"/>
        </w:rPr>
        <w:t>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Κύριε Υπουργέ, έχετε τον λόγο. </w:t>
      </w:r>
    </w:p>
    <w:p w14:paraId="4B64C3A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κύριε Πρόεδρε. </w:t>
      </w:r>
    </w:p>
    <w:p w14:paraId="4B64C3A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xml:space="preserve">, λόγω της τεράστιας εμπειρίας σας στο πανεπιστήμιο, έχετε καταλάβει ότι τα τελευταία τρία χρόνια </w:t>
      </w:r>
      <w:r>
        <w:rPr>
          <w:rFonts w:eastAsia="Times New Roman" w:cs="Times New Roman"/>
          <w:szCs w:val="24"/>
        </w:rPr>
        <w:t xml:space="preserve">προσπαθούμε να αντιμετωπίσουμε απίστευτες παθογένειες που έχει το εκπαιδευτικό σύστημα, τις οποίες εμείς βρήκαμε και προσπαθούμε να κάνουμε το παν για να μπορέσουμε να πάμε σε μια κανονικότητα. </w:t>
      </w:r>
    </w:p>
    <w:p w14:paraId="4B64C3A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Νομίζουμε ότι οι δεκαπέντε χιλιάδες διορισμοί –και συμφωνώ μα</w:t>
      </w:r>
      <w:r>
        <w:rPr>
          <w:rFonts w:eastAsia="Times New Roman" w:cs="Times New Roman"/>
          <w:szCs w:val="24"/>
        </w:rPr>
        <w:t xml:space="preserve">ζί σας ότι πρέπει να φροντίσουμε τα απομακρυσμένα μέρη της πατρίδας μας σε αυτή την πρώτη φάση- είναι το τέλος ενός πρώτου κύκλου αντιμετώπισης των προβλημάτων των τόσων ετών. </w:t>
      </w:r>
    </w:p>
    <w:p w14:paraId="4B64C3A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Παράλληλα, όμως, πρέπει να δούμε και θέματα που θίξατε. Και τα θέματα που θίξατ</w:t>
      </w:r>
      <w:r>
        <w:rPr>
          <w:rFonts w:eastAsia="Times New Roman" w:cs="Times New Roman"/>
          <w:szCs w:val="24"/>
        </w:rPr>
        <w:t>ε είναι καίριας σημασίας, ιδιαίτερα σε ένα</w:t>
      </w:r>
      <w:r>
        <w:rPr>
          <w:rFonts w:eastAsia="Times New Roman" w:cs="Times New Roman"/>
          <w:szCs w:val="24"/>
        </w:rPr>
        <w:t>ν</w:t>
      </w:r>
      <w:r>
        <w:rPr>
          <w:rFonts w:eastAsia="Times New Roman" w:cs="Times New Roman"/>
          <w:szCs w:val="24"/>
        </w:rPr>
        <w:t xml:space="preserve"> σύγχρονο κόσμο και δεν πρέπει αυτά να τα δούμε με την προχειρότητα, ώστε να τα βρούμε μπροστά μας ως πρόβλημα μετά από κάποια χρόνια. </w:t>
      </w:r>
    </w:p>
    <w:p w14:paraId="4B64C3A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ήταν πολύ παραστατικό αυτό που είπατε, ότι δεν είναι θέμα </w:t>
      </w:r>
      <w:r>
        <w:rPr>
          <w:rFonts w:eastAsia="Times New Roman" w:cs="Times New Roman"/>
          <w:szCs w:val="24"/>
        </w:rPr>
        <w:t>διαδικτύ</w:t>
      </w:r>
      <w:r>
        <w:rPr>
          <w:rFonts w:eastAsia="Times New Roman" w:cs="Times New Roman"/>
          <w:szCs w:val="24"/>
        </w:rPr>
        <w:t>ου</w:t>
      </w:r>
      <w:r>
        <w:rPr>
          <w:rFonts w:eastAsia="Times New Roman" w:cs="Times New Roman"/>
          <w:szCs w:val="24"/>
        </w:rPr>
        <w:t>, αλλά είναι ένα θέμα πολύ πιο σύνθετο. Γι’ αυτό ό,τι βήμα κάνουμε τώρα</w:t>
      </w:r>
      <w:r>
        <w:rPr>
          <w:rFonts w:eastAsia="Times New Roman" w:cs="Times New Roman"/>
          <w:szCs w:val="24"/>
        </w:rPr>
        <w:t>,</w:t>
      </w:r>
      <w:r>
        <w:rPr>
          <w:rFonts w:eastAsia="Times New Roman" w:cs="Times New Roman"/>
          <w:szCs w:val="24"/>
        </w:rPr>
        <w:t xml:space="preserve"> λέμε να είναι τέτοιο, ώστε αυτό που τώρα φαντάζει πολύ καλό μη γίνει πρόβλημα σε κάποια χρόνια. Πάντως, κινούμαστε στην κατεύθυνση που λέτε και υπάρχει ειδική ομάδα εργασίας που το </w:t>
      </w:r>
      <w:r>
        <w:rPr>
          <w:rFonts w:eastAsia="Times New Roman" w:cs="Times New Roman"/>
          <w:szCs w:val="24"/>
        </w:rPr>
        <w:t xml:space="preserve">μελετάει. </w:t>
      </w:r>
    </w:p>
    <w:p w14:paraId="4B64C3A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B64C3AF" w14:textId="77777777" w:rsidR="00973031" w:rsidRDefault="00405E19">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Σας ευχαριστούμε. </w:t>
      </w:r>
    </w:p>
    <w:p w14:paraId="4B64C3B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Συνεχίζουμε τη συζήτηση με την</w:t>
      </w:r>
      <w:r>
        <w:rPr>
          <w:rFonts w:eastAsia="Times New Roman" w:cs="Times New Roman"/>
          <w:szCs w:val="24"/>
        </w:rPr>
        <w:t xml:space="preserve"> έβδομη με αριθμό 51/18-9-2018 </w:t>
      </w:r>
      <w:r>
        <w:rPr>
          <w:rFonts w:eastAsia="Times New Roman" w:cs="Times New Roman"/>
          <w:szCs w:val="24"/>
        </w:rPr>
        <w:t xml:space="preserve">επίκαιρη ερώτηση </w:t>
      </w:r>
      <w:r>
        <w:rPr>
          <w:rFonts w:eastAsia="Times New Roman" w:cs="Times New Roman"/>
          <w:szCs w:val="24"/>
        </w:rPr>
        <w:t>του Βουλευτή Α</w:t>
      </w:r>
      <w:r>
        <w:rPr>
          <w:rFonts w:eastAsia="Times New Roman" w:cs="Times New Roman"/>
          <w:szCs w:val="24"/>
        </w:rPr>
        <w:t>΄</w:t>
      </w:r>
      <w:r>
        <w:rPr>
          <w:rFonts w:eastAsia="Times New Roman" w:cs="Times New Roman"/>
          <w:szCs w:val="24"/>
        </w:rPr>
        <w:t xml:space="preserve">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Ιωάννη Δελή προς τον Υπουργό Παιδείας, Έρευνας και Θρησκευμάτων, με θέμα: «Να μην κλείσει κανένα τμήμα, τομέας ή ειδικότητα ΕΠΑΛ». </w:t>
      </w:r>
    </w:p>
    <w:p w14:paraId="4B64C3B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Δελή, έχετε τον λόγο. </w:t>
      </w:r>
    </w:p>
    <w:p w14:paraId="4B64C3B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κύριε Πρόεδρε. </w:t>
      </w:r>
    </w:p>
    <w:p w14:paraId="4B64C3B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Κύριε Υπουργέ, ο τίτλος της ερώτησης που μόλις δ</w:t>
      </w:r>
      <w:r>
        <w:rPr>
          <w:rFonts w:eastAsia="Times New Roman" w:cs="Times New Roman"/>
          <w:szCs w:val="24"/>
        </w:rPr>
        <w:t xml:space="preserve">ιάβασε ο Πρόεδρος αποτελεί και το αίτημα, βεβαίως, αυτής της ερώτησης, να μην κλείσει δηλαδή κανένα τμήμα, ούτε τομέας, ούτε ειδικότητα στα </w:t>
      </w:r>
      <w:r>
        <w:rPr>
          <w:rFonts w:eastAsia="Times New Roman" w:cs="Times New Roman"/>
          <w:szCs w:val="24"/>
        </w:rPr>
        <w:t>επαγγελματικά λύκεια</w:t>
      </w:r>
      <w:r>
        <w:rPr>
          <w:rFonts w:eastAsia="Times New Roman" w:cs="Times New Roman"/>
          <w:szCs w:val="24"/>
        </w:rPr>
        <w:t xml:space="preserve">. Διότι και φέτος, η Κυβέρνησή σας για τρίτη συνεχόμενη χρονιά έχει πάρει φόρα και </w:t>
      </w:r>
      <w:r>
        <w:rPr>
          <w:rFonts w:eastAsia="Times New Roman" w:cs="Times New Roman"/>
          <w:szCs w:val="24"/>
        </w:rPr>
        <w:t xml:space="preserve">στο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τ</w:t>
      </w:r>
      <w:r>
        <w:rPr>
          <w:rFonts w:eastAsia="Times New Roman" w:cs="Times New Roman"/>
          <w:szCs w:val="24"/>
        </w:rPr>
        <w:t>ων περικοπών και του λεγόμενου «</w:t>
      </w:r>
      <w:proofErr w:type="spellStart"/>
      <w:r>
        <w:rPr>
          <w:rFonts w:eastAsia="Times New Roman" w:cs="Times New Roman"/>
          <w:szCs w:val="24"/>
        </w:rPr>
        <w:t>εξορθολογισμού</w:t>
      </w:r>
      <w:proofErr w:type="spellEnd"/>
      <w:r>
        <w:rPr>
          <w:rFonts w:eastAsia="Times New Roman" w:cs="Times New Roman"/>
          <w:szCs w:val="24"/>
        </w:rPr>
        <w:t xml:space="preserve">» των δαπανών της εκπαίδευσης </w:t>
      </w:r>
      <w:r>
        <w:rPr>
          <w:rFonts w:eastAsia="Times New Roman" w:cs="Times New Roman"/>
          <w:szCs w:val="24"/>
        </w:rPr>
        <w:lastRenderedPageBreak/>
        <w:t xml:space="preserve">καταργεί εκατοντάδες τμήματα στα ΕΠΑΛ με το κόλπο, τη μέθοδο των λεγόμενων ολιγομελών τμημάτων. </w:t>
      </w:r>
    </w:p>
    <w:p w14:paraId="4B64C3B4"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διαφημίζει και διαλαλεί η Κυβέρνησή σας ότι τάχα αναβαθμίζει τα ΕΠΑΛ, </w:t>
      </w:r>
      <w:r>
        <w:rPr>
          <w:rFonts w:eastAsia="Times New Roman" w:cs="Times New Roman"/>
          <w:szCs w:val="24"/>
        </w:rPr>
        <w:t xml:space="preserve">χιλιάδες είναι τα παιδιά που διάλεξαν τομείς και ειδικότητες στα σχολεία τους και είδαν αυτά τα τμήματα, τα </w:t>
      </w:r>
      <w:r>
        <w:rPr>
          <w:rFonts w:eastAsia="Times New Roman" w:cs="Times New Roman"/>
          <w:szCs w:val="24"/>
        </w:rPr>
        <w:t>οποία</w:t>
      </w:r>
      <w:r>
        <w:rPr>
          <w:rFonts w:eastAsia="Times New Roman" w:cs="Times New Roman"/>
          <w:szCs w:val="24"/>
        </w:rPr>
        <w:t xml:space="preserve"> διάλεξαν, να χαρακτηρίζονται ολιγομελή, να «κοκκινίζουν» από τον Ιούνιο ακόμα στο ηλεκτρονικό σύστημα του Υπουργείου και να κλείνουν, αφήνοντά</w:t>
      </w:r>
      <w:r>
        <w:rPr>
          <w:rFonts w:eastAsia="Times New Roman" w:cs="Times New Roman"/>
          <w:szCs w:val="24"/>
        </w:rPr>
        <w:t xml:space="preserve">ς τα κυριολεκτικά ξεκρέμαστα και επιπλέον εκτεθειμένα στον εκβιασμό του Υπουργείου Παιδείας. </w:t>
      </w:r>
    </w:p>
    <w:p w14:paraId="4B64C3B5"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τι λέει το Υπουργείο Παιδείας; Τι λέτε σε αυτά τα παιδιά; «Ή αλλάξτε ειδικότητα ή αλλάξτε σχολείο. Αν δεν θέλετε να αλλάξετε ειδικότητα, τότε πρέπει να αλλάξε</w:t>
      </w:r>
      <w:r>
        <w:rPr>
          <w:rFonts w:eastAsia="Times New Roman" w:cs="Times New Roman"/>
          <w:szCs w:val="24"/>
        </w:rPr>
        <w:t>τε σχολείο. Μη σπουδάζετε, δηλαδή, αυτό που διαλέξατε, αυτό που επιλέξατε, αυτό που σας αρέσει, αλλά αυτό που επιλέγει το Υπουργείο. Αλλιώς, μπορείτε να πάτε σε άλλο σχολείο, σε άλλη πόλη, ακόμα και σε άλλο νησί».</w:t>
      </w:r>
    </w:p>
    <w:p w14:paraId="4B64C3B6"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Έτσι, είναι πάρα πολλά τα παιδιά που καλού</w:t>
      </w:r>
      <w:r>
        <w:rPr>
          <w:rFonts w:eastAsia="Times New Roman" w:cs="Times New Roman"/>
          <w:szCs w:val="24"/>
        </w:rPr>
        <w:t xml:space="preserve">νται αυτή τη στιγμή, σήμερα που μιλάμε, να μετακινούνται από το Μενίδι στον Πειραιά –παρακαλώ!- προκειμένου να συνεχίσουν την ειδικότητα που διάλεξαν, γιατί η ειδικότητα που διάλεξαν έχει καταργηθεί στο ΕΠΑΛ του </w:t>
      </w:r>
      <w:proofErr w:type="spellStart"/>
      <w:r>
        <w:rPr>
          <w:rFonts w:eastAsia="Times New Roman" w:cs="Times New Roman"/>
          <w:szCs w:val="24"/>
        </w:rPr>
        <w:t>Μενιδίου</w:t>
      </w:r>
      <w:proofErr w:type="spellEnd"/>
      <w:r>
        <w:rPr>
          <w:rFonts w:eastAsia="Times New Roman" w:cs="Times New Roman"/>
          <w:szCs w:val="24"/>
        </w:rPr>
        <w:t xml:space="preserve">. Αλλιώς, αν θέλουν να πάνε σχολείο </w:t>
      </w:r>
      <w:r>
        <w:rPr>
          <w:rFonts w:eastAsia="Times New Roman" w:cs="Times New Roman"/>
          <w:szCs w:val="24"/>
        </w:rPr>
        <w:t>στην περιοχή τους</w:t>
      </w:r>
      <w:r w:rsidRPr="00D72996">
        <w:rPr>
          <w:rFonts w:eastAsia="Times New Roman" w:cs="Times New Roman"/>
          <w:szCs w:val="24"/>
        </w:rPr>
        <w:t>,</w:t>
      </w:r>
      <w:r>
        <w:rPr>
          <w:rFonts w:eastAsia="Times New Roman" w:cs="Times New Roman"/>
          <w:szCs w:val="24"/>
        </w:rPr>
        <w:t xml:space="preserve"> στο Μενίδι, τότε πρέπει να διαλέξουν μια άλλη ειδικότητα στη Γ΄ </w:t>
      </w:r>
      <w:r>
        <w:rPr>
          <w:rFonts w:eastAsia="Times New Roman" w:cs="Times New Roman"/>
          <w:szCs w:val="24"/>
        </w:rPr>
        <w:t>λ</w:t>
      </w:r>
      <w:r>
        <w:rPr>
          <w:rFonts w:eastAsia="Times New Roman" w:cs="Times New Roman"/>
          <w:szCs w:val="24"/>
        </w:rPr>
        <w:t xml:space="preserve">υκείου, να ανατρέψουν δηλαδή έναν προγραμματισμό που έκαναν από την Α΄ </w:t>
      </w:r>
      <w:r>
        <w:rPr>
          <w:rFonts w:eastAsia="Times New Roman" w:cs="Times New Roman"/>
          <w:szCs w:val="24"/>
        </w:rPr>
        <w:t>λ</w:t>
      </w:r>
      <w:r>
        <w:rPr>
          <w:rFonts w:eastAsia="Times New Roman" w:cs="Times New Roman"/>
          <w:szCs w:val="24"/>
        </w:rPr>
        <w:t xml:space="preserve">υκείου. </w:t>
      </w:r>
    </w:p>
    <w:p w14:paraId="4B64C3B7"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κ</w:t>
      </w:r>
      <w:r>
        <w:rPr>
          <w:rFonts w:eastAsia="Times New Roman" w:cs="Times New Roman"/>
          <w:szCs w:val="24"/>
        </w:rPr>
        <w:t xml:space="preserve">εντρική Μακεδονία αυτά τα παιδιά –πάνω από τριακόσια παιδιά- από δεκάδες τμήματα που </w:t>
      </w:r>
      <w:r>
        <w:rPr>
          <w:rFonts w:eastAsia="Times New Roman" w:cs="Times New Roman"/>
          <w:szCs w:val="24"/>
        </w:rPr>
        <w:t xml:space="preserve">καταργούνται περνούν τον ίδιο </w:t>
      </w:r>
      <w:proofErr w:type="spellStart"/>
      <w:r>
        <w:rPr>
          <w:rFonts w:eastAsia="Times New Roman" w:cs="Times New Roman"/>
          <w:szCs w:val="24"/>
        </w:rPr>
        <w:t>γ</w:t>
      </w:r>
      <w:r>
        <w:rPr>
          <w:rFonts w:eastAsia="Times New Roman" w:cs="Times New Roman"/>
          <w:szCs w:val="24"/>
        </w:rPr>
        <w:t>ολγοθά</w:t>
      </w:r>
      <w:proofErr w:type="spellEnd"/>
      <w:r>
        <w:rPr>
          <w:rFonts w:eastAsia="Times New Roman" w:cs="Times New Roman"/>
          <w:szCs w:val="24"/>
        </w:rPr>
        <w:t xml:space="preserve">. Ένα μάλιστα από αυτά τα παιδιά –και έχει σημασία να το πούμε αυτό- που ήταν στο ΕΠΑΛ </w:t>
      </w:r>
      <w:proofErr w:type="spellStart"/>
      <w:r>
        <w:rPr>
          <w:rFonts w:eastAsia="Times New Roman" w:cs="Times New Roman"/>
          <w:szCs w:val="24"/>
        </w:rPr>
        <w:t>Κουφαλίων</w:t>
      </w:r>
      <w:proofErr w:type="spellEnd"/>
      <w:r>
        <w:rPr>
          <w:rFonts w:eastAsia="Times New Roman" w:cs="Times New Roman"/>
          <w:szCs w:val="24"/>
        </w:rPr>
        <w:t xml:space="preserve"> τυχαίνει να είναι από μια οικογένεια στην οποία ο πατέρας έχει πολύ σοβαρά προβλήματα υγείας. </w:t>
      </w:r>
    </w:p>
    <w:p w14:paraId="4B64C3B8"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Στην Πελοπόννησο έχουμε τα </w:t>
      </w:r>
      <w:r>
        <w:rPr>
          <w:rFonts w:eastAsia="Times New Roman" w:cs="Times New Roman"/>
          <w:szCs w:val="24"/>
        </w:rPr>
        <w:t>ίδια προβλήματα με το ΕΠΑΛ της Τρίπολης και μαθητές των οποίων η ειδικότητα έχει καταργηθεί υποχρεώνονται, αν θέλουν να συνεχίσουν σε αυτή την ειδικότητα, να πάνε στην Κόρινθο –παρακαλώ!- να κάνουν δηλαδή ογδόντα χιλιόμετρα, για να τη συνεχίσουν. Τα ίδια κ</w:t>
      </w:r>
      <w:r>
        <w:rPr>
          <w:rFonts w:eastAsia="Times New Roman" w:cs="Times New Roman"/>
          <w:szCs w:val="24"/>
        </w:rPr>
        <w:t>αι στο Άστρος και στην Αγιά της Λάρισας και στην Πάρο, λίγο</w:t>
      </w:r>
      <w:r>
        <w:rPr>
          <w:rFonts w:eastAsia="Times New Roman" w:cs="Times New Roman"/>
          <w:szCs w:val="24"/>
        </w:rPr>
        <w:t>-</w:t>
      </w:r>
      <w:r>
        <w:rPr>
          <w:rFonts w:eastAsia="Times New Roman" w:cs="Times New Roman"/>
          <w:szCs w:val="24"/>
        </w:rPr>
        <w:t xml:space="preserve">πολύ σε όλη τη χώρα. </w:t>
      </w:r>
    </w:p>
    <w:p w14:paraId="4B64C3B9"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w:t>
      </w:r>
      <w:r>
        <w:rPr>
          <w:rFonts w:eastAsia="Times New Roman" w:cs="Times New Roman"/>
          <w:szCs w:val="24"/>
        </w:rPr>
        <w:t>-</w:t>
      </w:r>
      <w:r>
        <w:rPr>
          <w:rFonts w:eastAsia="Times New Roman" w:cs="Times New Roman"/>
          <w:szCs w:val="24"/>
        </w:rPr>
        <w:t>και θέλω να το επισημάνουμε αυτό- η ίδια προσπάθεια γίνεται και για τα ολιγομελή τμήματα των ΓΕΛ, δηλαδή των τμημάτων προσανατολισμού, των τμημάτων κατεύθυνσης, ό</w:t>
      </w:r>
      <w:r>
        <w:rPr>
          <w:rFonts w:eastAsia="Times New Roman" w:cs="Times New Roman"/>
          <w:szCs w:val="24"/>
        </w:rPr>
        <w:t>που και εκεί επιχειρείται να κλείσουν τέτοια ολιγομελή τμήματα. Και ολιγομελή τμήματα θεωρεί το Υπουργείο Παιδείας αυτά τα οποία, βέβαια…</w:t>
      </w:r>
    </w:p>
    <w:p w14:paraId="4B64C3BA"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Τα υπόλοιπα μπορείτε να τα πείτε στη δευτερολογία σας, κύριε συνάδελφε. </w:t>
      </w:r>
    </w:p>
    <w:p w14:paraId="4B64C3BB"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ΔΕΛΗ</w:t>
      </w:r>
      <w:r>
        <w:rPr>
          <w:rFonts w:eastAsia="Times New Roman" w:cs="Times New Roman"/>
          <w:b/>
          <w:szCs w:val="24"/>
        </w:rPr>
        <w:t xml:space="preserve">Σ: </w:t>
      </w:r>
      <w:r>
        <w:rPr>
          <w:rFonts w:eastAsia="Times New Roman" w:cs="Times New Roman"/>
          <w:szCs w:val="24"/>
        </w:rPr>
        <w:t xml:space="preserve">Και υποχρεώνονται μαθητές, για παράδειγμα από το Γενικό Λύκειο </w:t>
      </w:r>
      <w:proofErr w:type="spellStart"/>
      <w:r>
        <w:rPr>
          <w:rFonts w:eastAsia="Times New Roman" w:cs="Times New Roman"/>
          <w:szCs w:val="24"/>
        </w:rPr>
        <w:t>Φιλύρου</w:t>
      </w:r>
      <w:proofErr w:type="spellEnd"/>
      <w:r>
        <w:rPr>
          <w:rFonts w:eastAsia="Times New Roman" w:cs="Times New Roman"/>
          <w:szCs w:val="24"/>
        </w:rPr>
        <w:t xml:space="preserve">, να πάνε στη Θεσσαλονίκη, να πάνε αρκετά χιλιόμετρα μακριά και μάλιστα με εμπόδια, χωρίς την κατάλληλη συγκοινωνία, στο </w:t>
      </w:r>
      <w:proofErr w:type="spellStart"/>
      <w:r>
        <w:rPr>
          <w:rFonts w:eastAsia="Times New Roman" w:cs="Times New Roman"/>
          <w:szCs w:val="24"/>
        </w:rPr>
        <w:t>Ασβεστοχώρι</w:t>
      </w:r>
      <w:proofErr w:type="spellEnd"/>
      <w:r>
        <w:rPr>
          <w:rFonts w:eastAsia="Times New Roman" w:cs="Times New Roman"/>
          <w:szCs w:val="24"/>
        </w:rPr>
        <w:t xml:space="preserve">. </w:t>
      </w:r>
    </w:p>
    <w:p w14:paraId="4B64C3BC"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μπορούσα να πω πάρα πολλά τέτοια παραδείγματα</w:t>
      </w:r>
      <w:r>
        <w:rPr>
          <w:rFonts w:eastAsia="Times New Roman" w:cs="Times New Roman"/>
          <w:szCs w:val="24"/>
        </w:rPr>
        <w:t xml:space="preserve">. Είναι γνωστά. </w:t>
      </w:r>
    </w:p>
    <w:p w14:paraId="4B64C3BD"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με ένα ιδιαίτερα ευαίσθητο ζήτημα, γιατί αφορά τους πρόσφυγες μαθητές. Βεβαίως και πρέπει οι πρόσφυγες μαθητές να φοιτήσουν στα ΕΠΑΛ και να διαλέξουν ένα επάγγελμα. Όμως, αυτό θα πρέπει να συνοδεύεται και από μια υποστηρικτική πολιτι</w:t>
      </w:r>
      <w:r>
        <w:rPr>
          <w:rFonts w:eastAsia="Times New Roman" w:cs="Times New Roman"/>
          <w:szCs w:val="24"/>
        </w:rPr>
        <w:t>κή από το Υπουργείο Παιδείας. Πρέπει να υπάρχουν τα κατάλληλα τμήματα ένταξης, έτσι ώστε αυτοί οι μαθητές να ανταποκριθούν στοιχειωδώς στις απαιτήσεις αυτών των τμημάτων. Διαφορετικά –και το ξέρετε καλά και εσείς- εγκαταλείπουν το σχολείο, όπως εγκατέλειψα</w:t>
      </w:r>
      <w:r>
        <w:rPr>
          <w:rFonts w:eastAsia="Times New Roman" w:cs="Times New Roman"/>
          <w:szCs w:val="24"/>
        </w:rPr>
        <w:t xml:space="preserve">ν πέρυσι είκοσι μαθητές από το ΕΠΑΛ του Πειραιά. </w:t>
      </w:r>
    </w:p>
    <w:p w14:paraId="4B64C3BE"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B64C3BF"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Θέλουμε, λοιπόν, να μας πείτε…</w:t>
      </w:r>
    </w:p>
    <w:p w14:paraId="4B64C3C0"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Σας παρακαλώ, κύριε συνάδελφε, ολοκληρώστε. Δεν έχετε άλλο χρόνο. </w:t>
      </w:r>
    </w:p>
    <w:p w14:paraId="4B64C3C1"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Θέλουμε να μας πείτε τι θα κάνετε, για να μην κλείσουν τα ολιγομελή τμήματα. </w:t>
      </w:r>
    </w:p>
    <w:p w14:paraId="4B64C3C2"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4B64C3C3"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sidRPr="00E80698">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Σήμερα έχουμε πολλή νομοθετική δουλειά. Παρακαλώ να μη μακρηγορείτε. </w:t>
      </w:r>
    </w:p>
    <w:p w14:paraId="4B64C3C4"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4B64C3C5"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sidRPr="00BE4E89">
        <w:rPr>
          <w:rFonts w:eastAsia="Times New Roman" w:cs="Times New Roman"/>
          <w:b/>
          <w:szCs w:val="24"/>
        </w:rPr>
        <w:t>ΚΩΝΣΤΑΝΤ</w:t>
      </w:r>
      <w:r w:rsidRPr="00BE4E89">
        <w:rPr>
          <w:rFonts w:eastAsia="Times New Roman" w:cs="Times New Roman"/>
          <w:b/>
          <w:szCs w:val="24"/>
        </w:rPr>
        <w:t>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Ευχαριστώ, κύριε Πρόεδρε. </w:t>
      </w:r>
    </w:p>
    <w:p w14:paraId="4B64C3C6"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Δελή, πριν ετοιμαστώ για να απαντήσω στην ερώτησή σας, έχω διαβάσει σχεδόν όλες τις ερωτήσεις που μου έχετε κάνει όσο είμαι Υπουργός και σε κάθε ερώτησή σας κατα</w:t>
      </w:r>
      <w:r>
        <w:rPr>
          <w:rFonts w:eastAsia="Times New Roman" w:cs="Times New Roman"/>
          <w:szCs w:val="24"/>
        </w:rPr>
        <w:t>λήγετε στο ότι λύση σε αυτά τα προβλήματα είναι οι μόνιμοι διορισμοί. Χαίρομαι σήμερα που ούτε στον προφορικό σας λόγο αναφερθήκατε στους μόνιμους διορισμούς, προφανώς αποδεχόμενος τον προγραμματισμό της Κυβέρνησης να προχωρήσει σε δεκαπέντε χιλιάδες νέους</w:t>
      </w:r>
      <w:r>
        <w:rPr>
          <w:rFonts w:eastAsia="Times New Roman" w:cs="Times New Roman"/>
          <w:szCs w:val="24"/>
        </w:rPr>
        <w:t xml:space="preserve"> διορισμούς. </w:t>
      </w:r>
    </w:p>
    <w:p w14:paraId="4B64C3C7"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καταλάβουν και οι ακροατές που ενδεχομένως να είναι συντονισμένοι στο κανάλι της Βουλής τι ακριβώς ρωτάτε, αυτό που εσείς ρωτάτε είναι τι γίνεται με τα παιδιά που έχουν επιλέξει μία επιστημονική περιοχή στη Β΄ </w:t>
      </w:r>
      <w:r>
        <w:rPr>
          <w:rFonts w:eastAsia="Times New Roman" w:cs="Times New Roman"/>
          <w:szCs w:val="24"/>
        </w:rPr>
        <w:t>λ</w:t>
      </w:r>
      <w:r>
        <w:rPr>
          <w:rFonts w:eastAsia="Times New Roman" w:cs="Times New Roman"/>
          <w:szCs w:val="24"/>
        </w:rPr>
        <w:t xml:space="preserve">υκείου στα ΕΠΑΛ και στη </w:t>
      </w:r>
      <w:r>
        <w:rPr>
          <w:rFonts w:eastAsia="Times New Roman" w:cs="Times New Roman"/>
          <w:szCs w:val="24"/>
        </w:rPr>
        <w:t xml:space="preserve">Γ΄ </w:t>
      </w:r>
      <w:r>
        <w:rPr>
          <w:rFonts w:eastAsia="Times New Roman" w:cs="Times New Roman"/>
          <w:szCs w:val="24"/>
        </w:rPr>
        <w:t>λ</w:t>
      </w:r>
      <w:r>
        <w:rPr>
          <w:rFonts w:eastAsia="Times New Roman" w:cs="Times New Roman"/>
          <w:szCs w:val="24"/>
        </w:rPr>
        <w:t xml:space="preserve">υκείου ειδικεύονται σε κάτι μέσα σε αυτή την περιοχή. </w:t>
      </w:r>
    </w:p>
    <w:p w14:paraId="4B64C3C8" w14:textId="77777777" w:rsidR="00973031" w:rsidRDefault="00405E1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ξέρετε ότι φέτος κατά παρέκκλιση της νομοθεσίας έχουμε προχωρήσει στη λειτουργία χιλίων τετρακοσίων ολιγομελών τμημάτων, τα οποία για κάποιον λόγο φαίνεται ότι δεν τα γνωρίζετε, με αποκορύφωμα π</w:t>
      </w:r>
      <w:r>
        <w:rPr>
          <w:rFonts w:eastAsia="Times New Roman" w:cs="Times New Roman"/>
          <w:szCs w:val="24"/>
        </w:rPr>
        <w:t xml:space="preserve">ροχθές να έχω εγκρίνει άλλα πενήντα. </w:t>
      </w:r>
    </w:p>
    <w:p w14:paraId="4B64C3C9"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szCs w:val="24"/>
        </w:rPr>
        <w:lastRenderedPageBreak/>
        <w:t>Αυτό που πρέπει να καταλάβετε κι εσείς είναι ότι το να υπάρχει στην τάξη ένα ή δύο παιδιά δεν συνιστά παιδαγωγικά καλή μόρφωση. Βεβαίως, αν τα παιδιά είναι μακριά</w:t>
      </w:r>
      <w:r w:rsidRPr="00A937FB">
        <w:rPr>
          <w:rFonts w:eastAsia="Times New Roman"/>
          <w:szCs w:val="24"/>
        </w:rPr>
        <w:t>,</w:t>
      </w:r>
      <w:r>
        <w:rPr>
          <w:rFonts w:eastAsia="Times New Roman"/>
          <w:szCs w:val="24"/>
        </w:rPr>
        <w:t xml:space="preserve"> να μην ταλαιπωρούνται ή αν τα παιδιά έχουν άλλου είδου</w:t>
      </w:r>
      <w:r>
        <w:rPr>
          <w:rFonts w:eastAsia="Times New Roman"/>
          <w:szCs w:val="24"/>
        </w:rPr>
        <w:t xml:space="preserve">ς προβλήματα. Αλλά δεν μπορεί η εκπαίδευση να έχει ως στόχο να μπορεί να εκπαιδεύει σε κάθε τάξη ένα παιδί </w:t>
      </w:r>
      <w:r>
        <w:rPr>
          <w:rFonts w:eastAsia="Times New Roman" w:cs="Times New Roman"/>
          <w:szCs w:val="24"/>
        </w:rPr>
        <w:t xml:space="preserve">ή δύο παιδιά. Δεν είναι καλή εκπαίδευση, δεν είναι καλή κοινωνικοποίηση και δεν βοηθάει ούτε τα παιδιά ούτε τους εκπαιδευτικούς. </w:t>
      </w:r>
    </w:p>
    <w:p w14:paraId="4B64C3CA"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Τώρα, υπάρχουν παρα</w:t>
      </w:r>
      <w:r>
        <w:rPr>
          <w:rFonts w:eastAsia="Times New Roman" w:cs="Times New Roman"/>
          <w:szCs w:val="24"/>
        </w:rPr>
        <w:t>λείψεις και λάθη; Βεβαίως, υπάρχουν. Υπάρχουν διότι είναι ένα σύστημα το οποίο εμείς όντως το αναβαθμίσαμε, αυτό είναι δεδομένο και δεν το αμφισβητεί κανείς, αλλά έχουμε ένα πρόβλημα πολλές φορές από τον Ιούνιο να μας πουν οι επιμέρους υπεύθυνοι ποιες είνα</w:t>
      </w:r>
      <w:r>
        <w:rPr>
          <w:rFonts w:eastAsia="Times New Roman" w:cs="Times New Roman"/>
          <w:szCs w:val="24"/>
        </w:rPr>
        <w:t xml:space="preserve">ι οι εγγραφές για να μπορέσουμε να προγραμματίσουμε, γιατί ξέρετε ότι οι πιστώσεις που έχουμε δεν είναι άπειρες. </w:t>
      </w:r>
    </w:p>
    <w:p w14:paraId="4B64C3CB"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Άρα η </w:t>
      </w:r>
      <w:proofErr w:type="spellStart"/>
      <w:r>
        <w:rPr>
          <w:rFonts w:eastAsia="Times New Roman" w:cs="Times New Roman"/>
          <w:szCs w:val="24"/>
        </w:rPr>
        <w:t>ορθολογικοποίηση</w:t>
      </w:r>
      <w:proofErr w:type="spellEnd"/>
      <w:r>
        <w:rPr>
          <w:rFonts w:eastAsia="Times New Roman" w:cs="Times New Roman"/>
          <w:szCs w:val="24"/>
        </w:rPr>
        <w:t xml:space="preserve"> -όσο κι δεν σας αρέσει ο όρος ή τον σνομπάρετε ή έχετε διαφωνία με τον όρο- πρέπει να υπάρχει σε αυτό και για λόγους δα</w:t>
      </w:r>
      <w:r>
        <w:rPr>
          <w:rFonts w:eastAsia="Times New Roman" w:cs="Times New Roman"/>
          <w:szCs w:val="24"/>
        </w:rPr>
        <w:t>πανών αλλά και για λόγους παιδαγωγικούς.</w:t>
      </w:r>
    </w:p>
    <w:p w14:paraId="4B64C3CC"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εμείς έχουμε προχωρήσει στην επαναλειτουργία, αφού βλέπουμε την κάθε περίπτωση ξεχωριστά, χιλίων τετρακοσίων</w:t>
      </w:r>
      <w:r w:rsidRPr="00A937FB">
        <w:rPr>
          <w:rFonts w:eastAsia="Times New Roman" w:cs="Times New Roman"/>
          <w:szCs w:val="24"/>
        </w:rPr>
        <w:t xml:space="preserve"> </w:t>
      </w:r>
      <w:r>
        <w:rPr>
          <w:rFonts w:eastAsia="Times New Roman" w:cs="Times New Roman"/>
          <w:szCs w:val="24"/>
        </w:rPr>
        <w:t>ολιγομελών τμημάτων.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είμαι σίγουρος ότι θα προχωρήσουμε και σε άλλες, αφ</w:t>
      </w:r>
      <w:r>
        <w:rPr>
          <w:rFonts w:eastAsia="Times New Roman" w:cs="Times New Roman"/>
          <w:szCs w:val="24"/>
        </w:rPr>
        <w:t>ού όμως εξετάσουμε</w:t>
      </w:r>
      <w:r w:rsidRPr="00A937FB">
        <w:rPr>
          <w:rFonts w:eastAsia="Times New Roman" w:cs="Times New Roman"/>
          <w:szCs w:val="24"/>
        </w:rPr>
        <w:t xml:space="preserve"> </w:t>
      </w:r>
      <w:r>
        <w:rPr>
          <w:rFonts w:eastAsia="Times New Roman" w:cs="Times New Roman"/>
          <w:szCs w:val="24"/>
        </w:rPr>
        <w:t xml:space="preserve">πάρα πολύ αυστηρά αυτά τα προβλήματα που λένε πως έχουν. Άλλες </w:t>
      </w:r>
      <w:r>
        <w:rPr>
          <w:rFonts w:eastAsia="Times New Roman" w:cs="Times New Roman"/>
          <w:szCs w:val="24"/>
        </w:rPr>
        <w:lastRenderedPageBreak/>
        <w:t xml:space="preserve">φορές δικαιολογημένα και άλλες φορές, θα μου επιτρέψετε, απολύτως αδικαιολόγητα. </w:t>
      </w:r>
    </w:p>
    <w:p w14:paraId="4B64C3CD"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B64C3CE" w14:textId="77777777" w:rsidR="00973031" w:rsidRDefault="00405E19">
      <w:pPr>
        <w:tabs>
          <w:tab w:val="left" w:pos="2608"/>
        </w:tabs>
        <w:spacing w:line="600" w:lineRule="auto"/>
        <w:ind w:firstLine="720"/>
        <w:contextualSpacing/>
        <w:jc w:val="both"/>
        <w:rPr>
          <w:rFonts w:eastAsia="Times New Roman" w:cs="Times New Roman"/>
          <w:szCs w:val="24"/>
        </w:rPr>
      </w:pPr>
      <w:r w:rsidRPr="005572D4">
        <w:rPr>
          <w:rFonts w:eastAsia="Times New Roman" w:cs="Times New Roman"/>
          <w:b/>
          <w:szCs w:val="24"/>
        </w:rPr>
        <w:t>ΠΡΟΕΔΡΕΥΩΝ (Νικήτας Κακλαμάνης):</w:t>
      </w:r>
      <w:r>
        <w:rPr>
          <w:rFonts w:eastAsia="Times New Roman" w:cs="Times New Roman"/>
          <w:szCs w:val="24"/>
        </w:rPr>
        <w:t xml:space="preserve"> Κύριε Δελή, έχετε τον λόγο.</w:t>
      </w:r>
    </w:p>
    <w:p w14:paraId="4B64C3CF"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w:t>
      </w:r>
      <w:r>
        <w:rPr>
          <w:rFonts w:eastAsia="Times New Roman" w:cs="Times New Roman"/>
          <w:szCs w:val="24"/>
        </w:rPr>
        <w:t>ιστώ.</w:t>
      </w:r>
    </w:p>
    <w:p w14:paraId="4B64C3D0"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Κύριε Υπουργέ, ξεκινήσατε με τους διορισμούς κι εμείς θέλουμε να σας ρωτήσουμε: Γιατί θα πρέπει να πάρουμε στα σοβαρά τη δική σας εξαγγελία για δεκαπέντε χιλιάδες διορισμούς, όταν ο προκάτοχός σας, ο κ. Φίλης, έκανε αντίστοιχη εξαγγελία είκοσι χιλιάδων διο</w:t>
      </w:r>
      <w:r>
        <w:rPr>
          <w:rFonts w:eastAsia="Times New Roman" w:cs="Times New Roman"/>
          <w:szCs w:val="24"/>
        </w:rPr>
        <w:t xml:space="preserve">ρισμών σε βάθος τριετίας, όπως κι εσείς ή όπως η παλαιότερη </w:t>
      </w:r>
      <w:r>
        <w:rPr>
          <w:rFonts w:eastAsia="Times New Roman" w:cs="Times New Roman"/>
          <w:szCs w:val="24"/>
        </w:rPr>
        <w:t>κ</w:t>
      </w:r>
      <w:r>
        <w:rPr>
          <w:rFonts w:eastAsia="Times New Roman" w:cs="Times New Roman"/>
          <w:szCs w:val="24"/>
        </w:rPr>
        <w:t>υβέρνηση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Νέας Δημοκρατίας έκανε αντίστοιχη εξαγγελία για δέκα χιλιάδες διορισμούς; Εσείς το πήγατε στη μέση, πιάσατε τον μέσο όρο. </w:t>
      </w:r>
    </w:p>
    <w:p w14:paraId="4B64C3D1"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Υπάρχει κάποια εγγύηση ότι θα γίνουν αυτοί οι διορισμοί</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τέλος πάντων, υπάρχει κάποιο κονδύλι στον </w:t>
      </w:r>
      <w:r>
        <w:rPr>
          <w:rFonts w:eastAsia="Times New Roman" w:cs="Times New Roman"/>
          <w:szCs w:val="24"/>
        </w:rPr>
        <w:t>π</w:t>
      </w:r>
      <w:r>
        <w:rPr>
          <w:rFonts w:eastAsia="Times New Roman" w:cs="Times New Roman"/>
          <w:szCs w:val="24"/>
        </w:rPr>
        <w:t>ροϋπολογισμό; Και</w:t>
      </w:r>
      <w:r>
        <w:rPr>
          <w:rFonts w:eastAsia="Times New Roman" w:cs="Times New Roman"/>
          <w:szCs w:val="24"/>
        </w:rPr>
        <w:t>,</w:t>
      </w:r>
      <w:r>
        <w:rPr>
          <w:rFonts w:eastAsia="Times New Roman" w:cs="Times New Roman"/>
          <w:szCs w:val="24"/>
        </w:rPr>
        <w:t xml:space="preserve"> τέλος πάντων, αυτοί οι διορισμοί θα καλύψουν τις ανάγκες της εκπαίδευσης, όταν τα τελευταία μονάχα χρόνια έχουν φύγει από το σύνολο της εκπαίδευσης πάνω από τριάντα πέντε χιλιάδες εκπαιδε</w:t>
      </w:r>
      <w:r>
        <w:rPr>
          <w:rFonts w:eastAsia="Times New Roman" w:cs="Times New Roman"/>
          <w:szCs w:val="24"/>
        </w:rPr>
        <w:t xml:space="preserve">υτικοί; Κι εσείς μας λέτε τώρα ότι θα διορίσετε δεκαπέντε χιλιάδες σε βάθος τριετίας; </w:t>
      </w:r>
    </w:p>
    <w:p w14:paraId="4B64C3D2"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κι αυτή τη στιγμή που μιλάμε υπάρχουν κενά. Σύμφωνα με τις εκπαιδευτικές ομοσπονδίες είναι πάνω από δέκα χιλιάδες σε όλη την εκπαίδευση. Και θα σας δώσω κι έν</w:t>
      </w:r>
      <w:r>
        <w:rPr>
          <w:rFonts w:eastAsia="Times New Roman" w:cs="Times New Roman"/>
          <w:szCs w:val="24"/>
        </w:rPr>
        <w:t xml:space="preserve">α συγκεκριμένο παράδειγμα, κύριε Υπουργέ, και μάλιστα από </w:t>
      </w:r>
      <w:r>
        <w:rPr>
          <w:rFonts w:eastAsia="Times New Roman" w:cs="Times New Roman"/>
          <w:szCs w:val="24"/>
        </w:rPr>
        <w:lastRenderedPageBreak/>
        <w:t xml:space="preserve">ΕΠΑΛ. Στο ΕΠΑΛ </w:t>
      </w:r>
      <w:proofErr w:type="spellStart"/>
      <w:r>
        <w:rPr>
          <w:rFonts w:eastAsia="Times New Roman" w:cs="Times New Roman"/>
          <w:szCs w:val="24"/>
        </w:rPr>
        <w:t>Κουφαλίων</w:t>
      </w:r>
      <w:proofErr w:type="spellEnd"/>
      <w:r>
        <w:rPr>
          <w:rFonts w:eastAsia="Times New Roman" w:cs="Times New Roman"/>
          <w:szCs w:val="24"/>
        </w:rPr>
        <w:t xml:space="preserve"> σήμερα στην Γ΄ </w:t>
      </w:r>
      <w:r>
        <w:rPr>
          <w:rFonts w:eastAsia="Times New Roman" w:cs="Times New Roman"/>
          <w:szCs w:val="24"/>
        </w:rPr>
        <w:t>λ</w:t>
      </w:r>
      <w:r>
        <w:rPr>
          <w:rFonts w:eastAsia="Times New Roman" w:cs="Times New Roman"/>
          <w:szCs w:val="24"/>
        </w:rPr>
        <w:t>υκείου δεν υπάρχει μαθηματικός και τα παιδιά αυτά καλούνται να δώσουν φέτος πανελλαδικές εξετάσεις χωρίς μαθηματικό. Εξακολουθείτε, λοιπόν, να μιλάτε για την</w:t>
      </w:r>
      <w:r>
        <w:rPr>
          <w:rFonts w:eastAsia="Times New Roman" w:cs="Times New Roman"/>
          <w:szCs w:val="24"/>
        </w:rPr>
        <w:t xml:space="preserve"> κανονικότητα και να υποστηρίζετε ότι φέτος όλα γίνανε καλά, επειδή προσλάβατε περισσότερους αναπληρωτές; </w:t>
      </w:r>
    </w:p>
    <w:p w14:paraId="4B64C3D3"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Θα ήθελα να πω λιγάκι για τα ολιγομελή τμήματα που εγκρίθηκαν. Είπατε ότι εγκρίθηκαν χίλια τετρακόσια ολιγομελή τμήματα. Θα θέλαμε, όμως, να μας πείτ</w:t>
      </w:r>
      <w:r>
        <w:rPr>
          <w:rFonts w:eastAsia="Times New Roman" w:cs="Times New Roman"/>
          <w:szCs w:val="24"/>
        </w:rPr>
        <w:t>ε, κύριε Υπουργέ, πόσα είναι αυτά που δεν εγκρίθηκαν, γιατί αυτά αφορά η ερώτησή μας κι αυτά είναι αρκετά και σε όλη την Ελλάδα και είναι πάρα πολλοί αυτοί οι μαθητές.</w:t>
      </w:r>
    </w:p>
    <w:p w14:paraId="4B64C3D4" w14:textId="77777777" w:rsidR="00973031" w:rsidRDefault="00405E19">
      <w:pPr>
        <w:tabs>
          <w:tab w:val="left" w:pos="2608"/>
        </w:tabs>
        <w:spacing w:line="600" w:lineRule="auto"/>
        <w:ind w:firstLine="720"/>
        <w:contextualSpacing/>
        <w:jc w:val="both"/>
        <w:rPr>
          <w:rFonts w:eastAsia="Times New Roman" w:cs="Times New Roman"/>
          <w:szCs w:val="24"/>
        </w:rPr>
      </w:pPr>
      <w:r w:rsidRPr="006B648B">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Μπορείτε να μου τα</w:t>
      </w:r>
      <w:r>
        <w:rPr>
          <w:rFonts w:eastAsia="Times New Roman" w:cs="Times New Roman"/>
          <w:szCs w:val="24"/>
        </w:rPr>
        <w:t xml:space="preserve"> πείτε εσείς, μιας και τα έχετε μελετήσει;</w:t>
      </w:r>
    </w:p>
    <w:p w14:paraId="4B64C3D5"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Σας δίνω μερικά παραδείγματα. Τα στοιχεία τα έχετε εσείς, κύριε Υπουργέ. Το Υπουργείο κάθε μέρα τα έχει μπροστά του. Τα τμήματα που «κοκκίνισε» το Υπουργείο σας από τον Ιούνιο έχουν κλείσει, τα λεγό</w:t>
      </w:r>
      <w:r>
        <w:rPr>
          <w:rFonts w:eastAsia="Times New Roman" w:cs="Times New Roman"/>
          <w:szCs w:val="24"/>
        </w:rPr>
        <w:t xml:space="preserve">μενα «ολιγομελή». </w:t>
      </w:r>
    </w:p>
    <w:p w14:paraId="4B64C3D6"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γιατί να θεωρείται ένα τμήμα ολιγομελές, όταν αφορά ένα εργαστηριακό μάθημα; Τι θα έπρεπε, δηλαδή, να είναι πολυμελή αυτά τα τμήματα και να ασχολούνται με εργαστήρια και με ένα σωρό πειράματα που ενδεχομένως κάποια απ</w:t>
      </w:r>
      <w:r>
        <w:rPr>
          <w:rFonts w:eastAsia="Times New Roman" w:cs="Times New Roman"/>
          <w:szCs w:val="24"/>
        </w:rPr>
        <w:t>ό αυτά μπορεί να είναι και επικίνδυνα; Δεν καταλαβαίνω με τι λογική.</w:t>
      </w:r>
    </w:p>
    <w:p w14:paraId="4B64C3D7" w14:textId="77777777" w:rsidR="00973031" w:rsidRDefault="00405E19">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όμως, και ζητάω από εσάς να μας πείτε τον αριθμό των τμημάτων που κλείσανε, γιατί είναι πάρα πολλά και το ξέρετε σε όλη την Ελλάδα. Και οι μαθητές, όπως σας είπα, αυτών των τμημά</w:t>
      </w:r>
      <w:r>
        <w:rPr>
          <w:rFonts w:eastAsia="Times New Roman" w:cs="Times New Roman"/>
          <w:szCs w:val="24"/>
        </w:rPr>
        <w:t xml:space="preserve">των ανατρέπουν τον προγραμματισμό τους. Έχουν πάει στην Α΄ </w:t>
      </w:r>
      <w:r>
        <w:rPr>
          <w:rFonts w:eastAsia="Times New Roman" w:cs="Times New Roman"/>
          <w:szCs w:val="24"/>
        </w:rPr>
        <w:t>λ</w:t>
      </w:r>
      <w:r>
        <w:rPr>
          <w:rFonts w:eastAsia="Times New Roman" w:cs="Times New Roman"/>
          <w:szCs w:val="24"/>
        </w:rPr>
        <w:t xml:space="preserve">υκείου στο ΕΠΑΛ, έχουν πάρει μια γενική κατεύθυνση εκεί. Αρχίζουν να μπαίνουν στο νόημα του τομέα που διαλέγουν για τη Β΄ </w:t>
      </w:r>
      <w:r>
        <w:rPr>
          <w:rFonts w:eastAsia="Times New Roman" w:cs="Times New Roman"/>
          <w:szCs w:val="24"/>
        </w:rPr>
        <w:t>λ</w:t>
      </w:r>
      <w:r>
        <w:rPr>
          <w:rFonts w:eastAsia="Times New Roman" w:cs="Times New Roman"/>
          <w:szCs w:val="24"/>
        </w:rPr>
        <w:t xml:space="preserve">υκείου. Στη Β΄ </w:t>
      </w:r>
      <w:r>
        <w:rPr>
          <w:rFonts w:eastAsia="Times New Roman" w:cs="Times New Roman"/>
          <w:szCs w:val="24"/>
        </w:rPr>
        <w:t>λ</w:t>
      </w:r>
      <w:r>
        <w:rPr>
          <w:rFonts w:eastAsia="Times New Roman" w:cs="Times New Roman"/>
          <w:szCs w:val="24"/>
        </w:rPr>
        <w:t>υκείου πάνε στον τομέα.</w:t>
      </w:r>
    </w:p>
    <w:p w14:paraId="4B64C3D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τώρα εσείς, στη Γ΄ </w:t>
      </w:r>
      <w:r>
        <w:rPr>
          <w:rFonts w:eastAsia="Times New Roman" w:cs="Times New Roman"/>
          <w:szCs w:val="24"/>
        </w:rPr>
        <w:t>λ</w:t>
      </w:r>
      <w:r>
        <w:rPr>
          <w:rFonts w:eastAsia="Times New Roman" w:cs="Times New Roman"/>
          <w:szCs w:val="24"/>
        </w:rPr>
        <w:t>υκείου, καταργείτε τις ειδικότητες και τους ανατρέπετε όλον τον προγραμματισμό. Τους λέτε ή να αλλάξουν ειδικότητα ή να πάνε σε άλλη πόλη.</w:t>
      </w:r>
    </w:p>
    <w:p w14:paraId="4B64C3D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Αυτό αφορά και τους εκπαιδευτικούς, γιατί και αρκετοί εκπαιδευτικοί θα χάσουν τις θέσεις εργασίας τους, εννοώ τις</w:t>
      </w:r>
      <w:r w:rsidRPr="00B358B1">
        <w:rPr>
          <w:rFonts w:eastAsia="Times New Roman" w:cs="Times New Roman"/>
          <w:szCs w:val="24"/>
        </w:rPr>
        <w:t xml:space="preserve"> </w:t>
      </w:r>
      <w:r>
        <w:rPr>
          <w:rFonts w:eastAsia="Times New Roman" w:cs="Times New Roman"/>
          <w:szCs w:val="24"/>
        </w:rPr>
        <w:t>οργ</w:t>
      </w:r>
      <w:r>
        <w:rPr>
          <w:rFonts w:eastAsia="Times New Roman" w:cs="Times New Roman"/>
          <w:szCs w:val="24"/>
        </w:rPr>
        <w:t xml:space="preserve">ανικές. Έτσι επιχειρείτε να εμπεδώσετε και να γενικεύσετε ένα κλίμα κινητικότητας και των μαθητών και των εκπαιδευτικών. </w:t>
      </w:r>
    </w:p>
    <w:p w14:paraId="4B64C3D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θέλουμε να σας πούμε είναι πως η απάντηση που δώσατε φυσικά και δεν ικανοποιεί, αν και ήταν λίγο έως πολύ αναμενόμενη. Να πω </w:t>
      </w:r>
      <w:r>
        <w:rPr>
          <w:rFonts w:eastAsia="Times New Roman" w:cs="Times New Roman"/>
          <w:szCs w:val="24"/>
        </w:rPr>
        <w:t>εδώ –και να το ακούσουν και οι εκπαιδευτικοί και οι μαθητές- κάτι που έχει σημασία, γιατί η μέθοδος που επιλέγετε μέσα από τα ολιγομελή τμήματα είναι τελικά να κλείσετε σχολεία, κύριε Υπουργέ, γιατί εκεί οδηγούνται αυτά τα σχολεία, ιδιαίτερα τα μικρά, σε έ</w:t>
      </w:r>
      <w:r>
        <w:rPr>
          <w:rFonts w:eastAsia="Times New Roman" w:cs="Times New Roman"/>
          <w:szCs w:val="24"/>
        </w:rPr>
        <w:t xml:space="preserve">ναν αργό, σταδιακό θάνατο, ώστε να συγκεντρωθούν αυτοί οι μαθητές, της τεχνικής επαγγελματικής εκπαίδευσης, σε σχολεία μαμούθ, σύμφωνα με τις ειδικότητες που θέλει το </w:t>
      </w:r>
      <w:r>
        <w:rPr>
          <w:rFonts w:eastAsia="Times New Roman" w:cs="Times New Roman"/>
          <w:szCs w:val="24"/>
        </w:rPr>
        <w:lastRenderedPageBreak/>
        <w:t>Υπουργείο, κατ’ επιταγήν, βεβαίως</w:t>
      </w:r>
      <w:r>
        <w:rPr>
          <w:rFonts w:eastAsia="Times New Roman" w:cs="Times New Roman"/>
          <w:szCs w:val="24"/>
        </w:rPr>
        <w:t>,</w:t>
      </w:r>
      <w:r>
        <w:rPr>
          <w:rFonts w:eastAsia="Times New Roman" w:cs="Times New Roman"/>
          <w:szCs w:val="24"/>
        </w:rPr>
        <w:t xml:space="preserve"> του ελληνικού κεφαλαίου και των μεγάλων επιχειρηματικώ</w:t>
      </w:r>
      <w:r>
        <w:rPr>
          <w:rFonts w:eastAsia="Times New Roman" w:cs="Times New Roman"/>
          <w:szCs w:val="24"/>
        </w:rPr>
        <w:t>ν ομίλων, γιατί αυτοί τελικά είναι που καθορίζουν και την κατεύθυνση της τεχνικής εκπαίδευσης, όπως έγινε και στο Πανεπιστήμιο Δυτικής Αττικής.</w:t>
      </w:r>
    </w:p>
    <w:p w14:paraId="4B64C3DB" w14:textId="77777777" w:rsidR="00973031" w:rsidRDefault="00405E19">
      <w:pPr>
        <w:spacing w:line="600" w:lineRule="auto"/>
        <w:ind w:firstLine="720"/>
        <w:contextualSpacing/>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για τη δευτερολογία σας.</w:t>
      </w:r>
    </w:p>
    <w:p w14:paraId="4B64C3DC" w14:textId="77777777" w:rsidR="00973031" w:rsidRDefault="00405E19">
      <w:pPr>
        <w:spacing w:line="600" w:lineRule="auto"/>
        <w:ind w:firstLine="720"/>
        <w:contextualSpacing/>
        <w:jc w:val="both"/>
        <w:rPr>
          <w:rFonts w:eastAsia="Times New Roman" w:cs="Times New Roman"/>
          <w:szCs w:val="24"/>
        </w:rPr>
      </w:pPr>
      <w:r w:rsidRPr="00FA113B">
        <w:rPr>
          <w:rFonts w:eastAsia="Times New Roman"/>
          <w:b/>
          <w:bCs/>
          <w:color w:val="242424"/>
        </w:rPr>
        <w:t>ΚΩΝΣΤΑΝΤΙΝΟΣ ΓΑΒΡΟΓΛΟΥ (</w:t>
      </w:r>
      <w:r w:rsidRPr="00FA113B">
        <w:rPr>
          <w:rFonts w:eastAsia="Times New Roman"/>
          <w:b/>
          <w:bCs/>
          <w:color w:val="242424"/>
        </w:rPr>
        <w:t>Υπουργός Παιδείας, Έρευνας και Θρησκευμάτων):</w:t>
      </w:r>
      <w:r>
        <w:rPr>
          <w:rFonts w:eastAsia="Times New Roman" w:cs="Times New Roman"/>
          <w:szCs w:val="24"/>
        </w:rPr>
        <w:t xml:space="preserve"> Προς στιγμή ανησύχησα ότι δεν θα αναφερόσασταν στο μεγάλο κεφάλαιο. Είδα όμως ότι αναφερθήκατε, οπότε είναι απολύτως συνεπής η τοποθέτησή σας ως προς τα εκπαιδευτικά θέματα.</w:t>
      </w:r>
    </w:p>
    <w:p w14:paraId="4B64C3D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Θέλω να καταλάβετε ότι η εκπαίδευση πρέπει να συνυπολογίζει πάρα πολλά πράγματα για να είναι αποτελεσματική. Αν τυχόν έχουμε σε μία γειτονιά ένα τμήμα στο οποίο είναι γραμμένα τρία παιδιά, τα οποία μπορούν να πάρουν το λεωφορείο και να πάνε δύο στάσεις παρ</w:t>
      </w:r>
      <w:r>
        <w:rPr>
          <w:rFonts w:eastAsia="Times New Roman" w:cs="Times New Roman"/>
          <w:szCs w:val="24"/>
        </w:rPr>
        <w:t xml:space="preserve">απάνω σε μία τάξη που είναι περισσότερα, εσείς λέτε να μην πάει; Εγώ συμφωνώ μαζί σας, αν αυτό συμβαίνει σε απομακρυσμένες περιοχές. Όμως αυτά τα έχουμε λύσει ή βρίσκονται στη διαδικασία ολοκλήρωσης. </w:t>
      </w:r>
    </w:p>
    <w:p w14:paraId="4B64C3D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Εδώ παίζεται –όχι εσείς προσωπικά- και ένα άλλο παιχνίδ</w:t>
      </w:r>
      <w:r>
        <w:rPr>
          <w:rFonts w:eastAsia="Times New Roman" w:cs="Times New Roman"/>
          <w:szCs w:val="24"/>
        </w:rPr>
        <w:t>ι και στις μεγάλες πόλεις. Ξέρετε ότι έχουμε πολλά ΕΠΑΛ με ίδιες ειδικότητες το ένα δίπλα στο άλλο. Το ερώτημα, λοιπόν, δεν είναι αν τυχόν η Κυβέρνηση θέλει να κλείσει σχολεία. Το ερώτημα είναι αν συμφωνούμε όλοι στο πώς πρέπει να λειτουργήσει η εκπαίδευση</w:t>
      </w:r>
      <w:r>
        <w:rPr>
          <w:rFonts w:eastAsia="Times New Roman" w:cs="Times New Roman"/>
          <w:szCs w:val="24"/>
        </w:rPr>
        <w:t>.</w:t>
      </w:r>
    </w:p>
    <w:p w14:paraId="4B64C3D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σε αυτό που είπατε για τους διορισμούς. Πραγματικά με αφήνετε άφωνο. Κάνετε τεράστιο λάθος. Ο κ. Φίλης ποτέ δεν είπε αυτό. Ο κ. Φίλης μίλησε για τις ανάγκες της εκπαίδευσης και ορθά και τα νούμερά του ήταν ορθά τότε. Ο Πρωθυπουργός το είπε και στ</w:t>
      </w:r>
      <w:r>
        <w:rPr>
          <w:rFonts w:eastAsia="Times New Roman" w:cs="Times New Roman"/>
          <w:szCs w:val="24"/>
        </w:rPr>
        <w:t xml:space="preserve">ην </w:t>
      </w:r>
      <w:r>
        <w:rPr>
          <w:rFonts w:eastAsia="Times New Roman" w:cs="Times New Roman"/>
          <w:szCs w:val="24"/>
        </w:rPr>
        <w:t>Έ</w:t>
      </w:r>
      <w:r>
        <w:rPr>
          <w:rFonts w:eastAsia="Times New Roman" w:cs="Times New Roman"/>
          <w:szCs w:val="24"/>
        </w:rPr>
        <w:t>κθεση της Θεσσαλονίκης.</w:t>
      </w:r>
      <w:r w:rsidRPr="00D539BB">
        <w:rPr>
          <w:rFonts w:eastAsia="Times New Roman" w:cs="Times New Roman"/>
          <w:szCs w:val="24"/>
        </w:rPr>
        <w:t xml:space="preserve"> Για πρώτη φορά η Κυβέρνηση </w:t>
      </w:r>
      <w:r>
        <w:rPr>
          <w:rFonts w:eastAsia="Times New Roman" w:cs="Times New Roman"/>
          <w:szCs w:val="24"/>
        </w:rPr>
        <w:t>κάνει τεσσερ</w:t>
      </w:r>
      <w:r>
        <w:rPr>
          <w:rFonts w:eastAsia="Times New Roman" w:cs="Times New Roman"/>
          <w:szCs w:val="24"/>
        </w:rPr>
        <w:t>ισήμισι</w:t>
      </w:r>
      <w:r>
        <w:rPr>
          <w:rFonts w:eastAsia="Times New Roman" w:cs="Times New Roman"/>
          <w:szCs w:val="24"/>
        </w:rPr>
        <w:t xml:space="preserve"> χιλιάδες διορισμούς και μετά στην τριετία σε δέκα χιλιάδες πεντακόσιους διορισμούς. Αυτό μπορούμε να κάνουμε τώρα που βγήκαμε από την επιτροπεία. Όπως βλέπετε, είναι πρώτη προτεραιό</w:t>
      </w:r>
      <w:r>
        <w:rPr>
          <w:rFonts w:eastAsia="Times New Roman" w:cs="Times New Roman"/>
          <w:szCs w:val="24"/>
        </w:rPr>
        <w:t>τητα της Κυβέρνησης να προχωρήσει στην ομαλοποίηση. Ας μην τα υποτιμάμε αυτά τα ζητήματα.</w:t>
      </w:r>
    </w:p>
    <w:p w14:paraId="4B64C3E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θέμα με τα νούμερα που αναφέρατε. Είπατε ότι οι </w:t>
      </w:r>
      <w:r>
        <w:rPr>
          <w:rFonts w:eastAsia="Times New Roman" w:cs="Times New Roman"/>
          <w:szCs w:val="24"/>
        </w:rPr>
        <w:t>ο</w:t>
      </w:r>
      <w:r>
        <w:rPr>
          <w:rFonts w:eastAsia="Times New Roman" w:cs="Times New Roman"/>
          <w:szCs w:val="24"/>
        </w:rPr>
        <w:t>μοσπονδίες μιλούν για κενά. Νομίζω ότι δεν είστε πολύ διαβασμένος. Πέρυσι όταν υπήρχαν δ</w:t>
      </w:r>
      <w:r>
        <w:rPr>
          <w:rFonts w:eastAsia="Times New Roman" w:cs="Times New Roman"/>
          <w:szCs w:val="24"/>
        </w:rPr>
        <w:t>εκα</w:t>
      </w:r>
      <w:r>
        <w:rPr>
          <w:rFonts w:eastAsia="Times New Roman" w:cs="Times New Roman"/>
          <w:szCs w:val="24"/>
        </w:rPr>
        <w:t>πέντε χιλιάδες</w:t>
      </w:r>
      <w:r>
        <w:rPr>
          <w:rFonts w:eastAsia="Times New Roman" w:cs="Times New Roman"/>
          <w:szCs w:val="24"/>
        </w:rPr>
        <w:t xml:space="preserve"> προσλήψεις, οι </w:t>
      </w:r>
      <w:r>
        <w:rPr>
          <w:rFonts w:eastAsia="Times New Roman" w:cs="Times New Roman"/>
          <w:szCs w:val="24"/>
        </w:rPr>
        <w:t>ο</w:t>
      </w:r>
      <w:r>
        <w:rPr>
          <w:rFonts w:eastAsia="Times New Roman" w:cs="Times New Roman"/>
          <w:szCs w:val="24"/>
        </w:rPr>
        <w:t>μοσπονδίες είπαν ότι υπάρχουν έξι χιλιάδες κενά. Αν δεχθούμε τις έξι χιλιάδες, μαζί με τις δ</w:t>
      </w:r>
      <w:r>
        <w:rPr>
          <w:rFonts w:eastAsia="Times New Roman" w:cs="Times New Roman"/>
          <w:szCs w:val="24"/>
        </w:rPr>
        <w:t>εκα</w:t>
      </w:r>
      <w:r>
        <w:rPr>
          <w:rFonts w:eastAsia="Times New Roman" w:cs="Times New Roman"/>
          <w:szCs w:val="24"/>
        </w:rPr>
        <w:t xml:space="preserve">πέντε χιλιάδες, είναι είκοσι μία χιλιάδες. Φέτος, με υπογεννητικότητα, λιγότερο κόσμο, μεγαλύτερη </w:t>
      </w:r>
      <w:proofErr w:type="spellStart"/>
      <w:r>
        <w:rPr>
          <w:rFonts w:eastAsia="Times New Roman" w:cs="Times New Roman"/>
          <w:szCs w:val="24"/>
        </w:rPr>
        <w:t>ορθολογικοποίηση</w:t>
      </w:r>
      <w:proofErr w:type="spellEnd"/>
      <w:r>
        <w:rPr>
          <w:rFonts w:eastAsia="Times New Roman" w:cs="Times New Roman"/>
          <w:szCs w:val="24"/>
        </w:rPr>
        <w:t xml:space="preserve"> κ.λπ., εμείς προσλάβαμε είκοσ</w:t>
      </w:r>
      <w:r>
        <w:rPr>
          <w:rFonts w:eastAsia="Times New Roman" w:cs="Times New Roman"/>
          <w:szCs w:val="24"/>
        </w:rPr>
        <w:t xml:space="preserve">ι χιλιάδες και οι </w:t>
      </w:r>
      <w:r>
        <w:rPr>
          <w:rFonts w:eastAsia="Times New Roman" w:cs="Times New Roman"/>
          <w:szCs w:val="24"/>
        </w:rPr>
        <w:t>ο</w:t>
      </w:r>
      <w:r>
        <w:rPr>
          <w:rFonts w:eastAsia="Times New Roman" w:cs="Times New Roman"/>
          <w:szCs w:val="24"/>
        </w:rPr>
        <w:t xml:space="preserve">μοσπονδίες λένε ότι υπάρχουν τέσσερις χιλιάδες κενά. </w:t>
      </w:r>
    </w:p>
    <w:p w14:paraId="4B64C3E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Πέρυσι, δηλαδή, κατά τις </w:t>
      </w:r>
      <w:r>
        <w:rPr>
          <w:rFonts w:eastAsia="Times New Roman" w:cs="Times New Roman"/>
          <w:szCs w:val="24"/>
        </w:rPr>
        <w:t>ο</w:t>
      </w:r>
      <w:r>
        <w:rPr>
          <w:rFonts w:eastAsia="Times New Roman" w:cs="Times New Roman"/>
          <w:szCs w:val="24"/>
        </w:rPr>
        <w:t>μοσπονδίες οι ανάγκες ήταν για είκοσι μία χιλιάδες προσλήψεις και φέτος είναι είκοσι συν τέσσερις χιλιάδες τα κενά, δηλαδή είκοσι τέσ</w:t>
      </w:r>
      <w:r>
        <w:rPr>
          <w:rFonts w:eastAsia="Times New Roman" w:cs="Times New Roman"/>
          <w:szCs w:val="24"/>
        </w:rPr>
        <w:lastRenderedPageBreak/>
        <w:t>σερις χιλιάδες. Είναι, δ</w:t>
      </w:r>
      <w:r>
        <w:rPr>
          <w:rFonts w:eastAsia="Times New Roman" w:cs="Times New Roman"/>
          <w:szCs w:val="24"/>
        </w:rPr>
        <w:t>ηλαδή, αυξημένες οι ανάγκες φέτος σε σχέση με πέρυσι; Θέλει, λοιπόν, μεγάλη προσοχή από όλους μας, όταν επικαλούμαστε νούμερα και όταν τα δημοσιοποιούμε.</w:t>
      </w:r>
    </w:p>
    <w:p w14:paraId="4B64C3E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B64C3E3" w14:textId="77777777" w:rsidR="00973031" w:rsidRDefault="00405E19">
      <w:pPr>
        <w:spacing w:line="600" w:lineRule="auto"/>
        <w:ind w:firstLine="720"/>
        <w:contextualSpacing/>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Στο σημείο αυτό</w:t>
      </w:r>
      <w:r>
        <w:rPr>
          <w:rFonts w:eastAsia="Times New Roman" w:cs="Times New Roman"/>
          <w:szCs w:val="24"/>
        </w:rPr>
        <w:t xml:space="preserve"> </w:t>
      </w:r>
      <w:r>
        <w:rPr>
          <w:rFonts w:eastAsia="Times New Roman" w:cs="Times New Roman"/>
          <w:szCs w:val="24"/>
        </w:rPr>
        <w:t>ολοκληρώθηκε</w:t>
      </w:r>
      <w:r>
        <w:rPr>
          <w:rFonts w:eastAsia="Times New Roman" w:cs="Times New Roman"/>
          <w:szCs w:val="24"/>
        </w:rPr>
        <w:t xml:space="preserve"> η συζήτηση των επικαίρων</w:t>
      </w:r>
      <w:r>
        <w:rPr>
          <w:rFonts w:eastAsia="Times New Roman" w:cs="Times New Roman"/>
          <w:szCs w:val="24"/>
        </w:rPr>
        <w:t xml:space="preserve"> ερωτήσεων.</w:t>
      </w:r>
    </w:p>
    <w:p w14:paraId="4B64C3E4" w14:textId="77777777" w:rsidR="00973031" w:rsidRDefault="00405E19">
      <w:pPr>
        <w:spacing w:line="600" w:lineRule="auto"/>
        <w:ind w:firstLine="709"/>
        <w:contextualSpacing/>
        <w:jc w:val="center"/>
        <w:rPr>
          <w:rFonts w:eastAsia="Times New Roman" w:cs="Times New Roman"/>
          <w:color w:val="FF0000"/>
          <w:szCs w:val="24"/>
        </w:rPr>
      </w:pPr>
      <w:r>
        <w:rPr>
          <w:rFonts w:eastAsia="Times New Roman" w:cs="Times New Roman"/>
          <w:color w:val="FF0000"/>
          <w:szCs w:val="24"/>
        </w:rPr>
        <w:t>(</w:t>
      </w:r>
      <w:r w:rsidRPr="008157F2">
        <w:rPr>
          <w:rFonts w:eastAsia="Times New Roman" w:cs="Times New Roman"/>
          <w:color w:val="FF0000"/>
          <w:szCs w:val="24"/>
        </w:rPr>
        <w:t>ΑΛΛΑΓΗ ΣΕΛΙΔΑΣ ΛΟΓΩ ΑΛΛΑΓΗΣ ΘΕΜΑΤΟΣ</w:t>
      </w:r>
      <w:r>
        <w:rPr>
          <w:rFonts w:eastAsia="Times New Roman" w:cs="Times New Roman"/>
          <w:color w:val="FF0000"/>
          <w:szCs w:val="24"/>
        </w:rPr>
        <w:t>)</w:t>
      </w:r>
    </w:p>
    <w:p w14:paraId="4B64C3E5" w14:textId="77777777" w:rsidR="00973031" w:rsidRDefault="00405E19">
      <w:pPr>
        <w:spacing w:line="600" w:lineRule="auto"/>
        <w:ind w:firstLine="720"/>
        <w:contextualSpacing/>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εισερχόμαστε στην ημερήσια διάταξη της </w:t>
      </w:r>
    </w:p>
    <w:p w14:paraId="4B64C3E6" w14:textId="77777777" w:rsidR="00973031" w:rsidRDefault="00405E19">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4B64C3E7" w14:textId="77777777" w:rsidR="00973031" w:rsidRDefault="00405E19">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w:t>
      </w:r>
      <w:r w:rsidRPr="005F3DF3">
        <w:rPr>
          <w:rFonts w:eastAsia="Times New Roman"/>
          <w:color w:val="000000"/>
          <w:szCs w:val="24"/>
          <w:shd w:val="clear" w:color="auto" w:fill="FFFFFF"/>
        </w:rPr>
        <w:t xml:space="preserve">«Ενσωμάτωση στην ελληνική νομοθεσία της Οδηγίας 2015/637/ΕΕ του Συμβουλίου της 20ης Απριλίου 2015 (ΕΕL 106/24.4.2015) και άλλες διατάξεις». </w:t>
      </w:r>
    </w:p>
    <w:p w14:paraId="4B64C3E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συνεδρίαση </w:t>
      </w:r>
      <w:r>
        <w:rPr>
          <w:rFonts w:eastAsia="Times New Roman" w:cs="Times New Roman"/>
          <w:szCs w:val="24"/>
        </w:rPr>
        <w:t>στις</w:t>
      </w:r>
      <w:r>
        <w:rPr>
          <w:rFonts w:eastAsia="Times New Roman" w:cs="Times New Roman"/>
          <w:szCs w:val="24"/>
        </w:rPr>
        <w:t xml:space="preserve"> 25 Σεπτεμβρίου 2018 να διεξαχθεί η συζήτηση του νομοσχεδίου σε μία συνεδρίαση ενιαία επί της αρχής, των άρθρων, των τροπολογιών και του συνόλου.</w:t>
      </w:r>
    </w:p>
    <w:p w14:paraId="4B64C3E9"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B64C3E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πολύ, κύριε Τασούλα και κύριε Υπουργέ. Κάντε λίγο ησυχία. Φτάνει που μας καθυσ</w:t>
      </w:r>
      <w:r>
        <w:rPr>
          <w:rFonts w:eastAsia="Times New Roman" w:cs="Times New Roman"/>
          <w:szCs w:val="24"/>
        </w:rPr>
        <w:t xml:space="preserve">τερήσατε, κύριε Υπουργέ, με τις απαντήσεις όλοι σας, και οι ερωτώντες και οι </w:t>
      </w:r>
      <w:proofErr w:type="spellStart"/>
      <w:r>
        <w:rPr>
          <w:rFonts w:eastAsia="Times New Roman" w:cs="Times New Roman"/>
          <w:szCs w:val="24"/>
        </w:rPr>
        <w:t>απαντώντες</w:t>
      </w:r>
      <w:proofErr w:type="spellEnd"/>
      <w:r>
        <w:rPr>
          <w:rFonts w:eastAsia="Times New Roman" w:cs="Times New Roman"/>
          <w:szCs w:val="24"/>
        </w:rPr>
        <w:t xml:space="preserve">. Εξέλθετε τώρα, για να κάνουμε τη δουλειά μας. </w:t>
      </w:r>
    </w:p>
    <w:p w14:paraId="4B64C3E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Υποθέτω ότι έχω τη σύμφωνη γνώμη σας. Ακούστε, μάλιστα, τι πρόταση σας κάνω. Προτείνω στο υπό συζήτηση σχέδιο νόμου –διό</w:t>
      </w:r>
      <w:r>
        <w:rPr>
          <w:rFonts w:eastAsia="Times New Roman" w:cs="Times New Roman"/>
          <w:szCs w:val="24"/>
        </w:rPr>
        <w:t xml:space="preserve">τι ακολουθεί μετά και ένα δεύτερο, μια κύρωση με 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δίνοντας μια μικρή άνεση χρόνου, τόσο οι εισηγητές όσο και οι Κοινοβουλευτικοί Εκπρόσωποι να τοποθετηθούν «</w:t>
      </w:r>
      <w:proofErr w:type="spellStart"/>
      <w:r>
        <w:rPr>
          <w:rFonts w:eastAsia="Times New Roman" w:cs="Times New Roman"/>
          <w:szCs w:val="24"/>
          <w:lang w:val="en-US"/>
        </w:rPr>
        <w:t>en</w:t>
      </w:r>
      <w:proofErr w:type="spellEnd"/>
      <w:r>
        <w:rPr>
          <w:rFonts w:eastAsia="Times New Roman" w:cs="Times New Roman"/>
          <w:szCs w:val="24"/>
        </w:rPr>
        <w:t xml:space="preserve"> </w:t>
      </w:r>
      <w:proofErr w:type="spellStart"/>
      <w:r>
        <w:rPr>
          <w:rFonts w:eastAsia="Times New Roman" w:cs="Times New Roman"/>
          <w:szCs w:val="24"/>
          <w:lang w:val="en-US"/>
        </w:rPr>
        <w:t>bloque</w:t>
      </w:r>
      <w:proofErr w:type="spellEnd"/>
      <w:r>
        <w:rPr>
          <w:rFonts w:eastAsia="Times New Roman" w:cs="Times New Roman"/>
          <w:szCs w:val="24"/>
        </w:rPr>
        <w:t>» επί του σχεδίου νόμου και των τεσσάρων τροπολογιών.</w:t>
      </w:r>
    </w:p>
    <w:p w14:paraId="4B64C3E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παρακαλέσω </w:t>
      </w:r>
      <w:r>
        <w:rPr>
          <w:rFonts w:eastAsia="Times New Roman" w:cs="Times New Roman"/>
          <w:szCs w:val="24"/>
        </w:rPr>
        <w:t>τη Γραμματεία εδώ να πάρει τον Γραμματέα της Κυβέρνησης και να έρθουν οι τρεις Υπουργοί που πρέπει να υποστηρίξουν τις τροπολογίες τους, γιατί είναι άσχετες με το νομοσχέδιο. Μάλιστα, πρέπει τουλάχιστον να έχουν ακούσει τους ομιλητές, διότι αν δεν έχουν ακ</w:t>
      </w:r>
      <w:r>
        <w:rPr>
          <w:rFonts w:eastAsia="Times New Roman" w:cs="Times New Roman"/>
          <w:szCs w:val="24"/>
        </w:rPr>
        <w:t>ούσει ομιλητές και μου έρθουν την ώρα της ψηφοφορίας, τι να το κάνω εγώ αυτό; Το ωράριο το κοινοβουλευτικό θα ακολουθήσουν και όχι το δικό τους. Απευθυνθείτε στον Γραμματέα της Κυβέρνησης και ξέρει εκείνος τι θα κάνει.</w:t>
      </w:r>
    </w:p>
    <w:p w14:paraId="4B64C3E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Φαντάζομαι, λοιπόν, ότι συμφωνούμε να</w:t>
      </w:r>
      <w:r>
        <w:rPr>
          <w:rFonts w:eastAsia="Times New Roman" w:cs="Times New Roman"/>
          <w:szCs w:val="24"/>
        </w:rPr>
        <w:t xml:space="preserve"> το πάμε «</w:t>
      </w:r>
      <w:proofErr w:type="spellStart"/>
      <w:r>
        <w:rPr>
          <w:rFonts w:eastAsia="Times New Roman" w:cs="Times New Roman"/>
          <w:szCs w:val="24"/>
          <w:lang w:val="en-US"/>
        </w:rPr>
        <w:t>en</w:t>
      </w:r>
      <w:proofErr w:type="spellEnd"/>
      <w:r w:rsidRPr="00427032">
        <w:rPr>
          <w:rFonts w:eastAsia="Times New Roman" w:cs="Times New Roman"/>
          <w:szCs w:val="24"/>
        </w:rPr>
        <w:t xml:space="preserve"> </w:t>
      </w:r>
      <w:proofErr w:type="spellStart"/>
      <w:r>
        <w:rPr>
          <w:rFonts w:eastAsia="Times New Roman" w:cs="Times New Roman"/>
          <w:szCs w:val="24"/>
          <w:lang w:val="en-US"/>
        </w:rPr>
        <w:t>bloque</w:t>
      </w:r>
      <w:proofErr w:type="spellEnd"/>
      <w:r>
        <w:rPr>
          <w:rFonts w:eastAsia="Times New Roman" w:cs="Times New Roman"/>
          <w:szCs w:val="24"/>
        </w:rPr>
        <w:t xml:space="preserve">» με μια μικρή ανοχή χρόνου. </w:t>
      </w:r>
    </w:p>
    <w:p w14:paraId="4B64C3E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βρισκόμαστε στην Αίθουσα της Γερουσίας και δεν υπάρχει ηλεκτρονική εγγραφή, όποιος θέλει να μιλήσει θα εγγραφεί με ανάταση χειρός, μέχρι που θα κατέλθει από το Βήμα ο κ. Κωνσταντίνος Τασούλας. </w:t>
      </w:r>
    </w:p>
    <w:p w14:paraId="4B64C3E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Ορίστε</w:t>
      </w:r>
      <w:r>
        <w:rPr>
          <w:rFonts w:eastAsia="Times New Roman" w:cs="Times New Roman"/>
          <w:szCs w:val="24"/>
        </w:rPr>
        <w:t>, κύριε Κυρίτση, έχετε τον λόγο.</w:t>
      </w:r>
    </w:p>
    <w:p w14:paraId="4B64C3F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Ευχαριστώ, κύριε Πρόεδρε.</w:t>
      </w:r>
    </w:p>
    <w:p w14:paraId="4B64C3F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καλούμαστε να συζητήσουμε και να ψηφίσουμε το σχέδιο νόμου που αφορά την ενσωμάτωση στην ελληνική νομοθεσία της ευρωπαϊκής </w:t>
      </w:r>
      <w:r>
        <w:rPr>
          <w:rFonts w:eastAsia="Times New Roman" w:cs="Times New Roman"/>
          <w:szCs w:val="24"/>
        </w:rPr>
        <w:t>ο</w:t>
      </w:r>
      <w:r>
        <w:rPr>
          <w:rFonts w:eastAsia="Times New Roman" w:cs="Times New Roman"/>
          <w:szCs w:val="24"/>
        </w:rPr>
        <w:t xml:space="preserve">δηγίας για την προξενική προστασία των πολιτών της Ευρωπαϊκής Ένωσης. </w:t>
      </w:r>
    </w:p>
    <w:p w14:paraId="4B64C3F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Πριν προχωρήσω</w:t>
      </w:r>
      <w:r w:rsidRPr="00427032">
        <w:rPr>
          <w:rFonts w:eastAsia="Times New Roman" w:cs="Times New Roman"/>
          <w:szCs w:val="24"/>
        </w:rPr>
        <w:t>,</w:t>
      </w:r>
      <w:r>
        <w:rPr>
          <w:rFonts w:eastAsia="Times New Roman" w:cs="Times New Roman"/>
          <w:szCs w:val="24"/>
        </w:rPr>
        <w:t xml:space="preserve"> θα ήθελα να σημειώσω ότι κατά τη συζήτηση του σχεδίου νόμου στην Επιτροπή Άμυνας και Εξωτερικών διαπιστώθηκε συμφωνία των κομμάτων σε ό,τι αφορά το κύριο σώμα του νομοσχ</w:t>
      </w:r>
      <w:r>
        <w:rPr>
          <w:rFonts w:eastAsia="Times New Roman" w:cs="Times New Roman"/>
          <w:szCs w:val="24"/>
        </w:rPr>
        <w:t xml:space="preserve">εδίου, δηλαδή την </w:t>
      </w:r>
      <w:r>
        <w:rPr>
          <w:rFonts w:eastAsia="Times New Roman" w:cs="Times New Roman"/>
          <w:szCs w:val="24"/>
        </w:rPr>
        <w:t>ο</w:t>
      </w:r>
      <w:r>
        <w:rPr>
          <w:rFonts w:eastAsia="Times New Roman" w:cs="Times New Roman"/>
          <w:szCs w:val="24"/>
        </w:rPr>
        <w:t xml:space="preserve">δηγία και την ενσωμάτωσή της στην ελληνική νομοθεσία. Θέλω, επίσης, να σημειώσω ότι αυτή η </w:t>
      </w:r>
      <w:r>
        <w:rPr>
          <w:rFonts w:eastAsia="Times New Roman" w:cs="Times New Roman"/>
          <w:szCs w:val="24"/>
        </w:rPr>
        <w:t>ο</w:t>
      </w:r>
      <w:r>
        <w:rPr>
          <w:rFonts w:eastAsia="Times New Roman" w:cs="Times New Roman"/>
          <w:szCs w:val="24"/>
        </w:rPr>
        <w:t>δηγία έχει ήδη ενσωματωθεί στα εθνικά δίκαια σχεδόν όλων των κρατών-μελών της Ευρωπαϊκής Ένωσης.</w:t>
      </w:r>
    </w:p>
    <w:p w14:paraId="4B64C3F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ουσία του προτεινόμενου νόμου, η </w:t>
      </w:r>
      <w:r>
        <w:rPr>
          <w:rFonts w:eastAsia="Times New Roman" w:cs="Times New Roman"/>
          <w:szCs w:val="24"/>
        </w:rPr>
        <w:t>ψήφισή του θα έχει έναν πολύ πρακτικό αντίκτυπο στους Έλληνες πολίτες, όταν βρίσκονται στο εξωτερικό σε χώρα που δεν υπάρχει ελληνική πρεσβεία, προξενείο ή επίτιμος πρόξενος. Στο εξής, μετά την ψήφιση του νόμου, αν παραστεί ανάγκη, θα μπορεί να ζητηθεί προ</w:t>
      </w:r>
      <w:r>
        <w:rPr>
          <w:rFonts w:eastAsia="Times New Roman" w:cs="Times New Roman"/>
          <w:szCs w:val="24"/>
        </w:rPr>
        <w:t xml:space="preserve">στασία </w:t>
      </w:r>
      <w:r>
        <w:rPr>
          <w:rFonts w:eastAsia="Times New Roman" w:cs="Times New Roman"/>
          <w:szCs w:val="24"/>
        </w:rPr>
        <w:lastRenderedPageBreak/>
        <w:t>από πρεσβεία ή προξενείο οποιουδήποτε κράτους-μέλους της Ευρωπαϊκής Ένωσης υπάρχει σε αυτή τη χώρα και βεβαίως θα ισχύει και το αντίστροφο, δηλαδή οποιοσδήποτε μη αντιπροσωπευόμενος πολίτης κράτους-μέλους της Ευρωπαϊκής Ένωσης θα μπορεί να ζητήσει π</w:t>
      </w:r>
      <w:r>
        <w:rPr>
          <w:rFonts w:eastAsia="Times New Roman" w:cs="Times New Roman"/>
          <w:szCs w:val="24"/>
        </w:rPr>
        <w:t>ροστασία από τις ελληνικές προξενικές αρχές στις χώρες που βρίσκονται εγκατεστημένες. Ο σκοπός είναι η διασφάλιση του δικαιώματος των μη αντιπροσωπευόμενων πολιτών να προστατεύονται αμερόληπτα από την πρεσβεία ή το προξενείο άλλου κράτους-μέλους.</w:t>
      </w:r>
    </w:p>
    <w:p w14:paraId="4B64C3F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Στο σχέδι</w:t>
      </w:r>
      <w:r>
        <w:rPr>
          <w:rFonts w:eastAsia="Times New Roman" w:cs="Times New Roman"/>
          <w:szCs w:val="24"/>
        </w:rPr>
        <w:t xml:space="preserve">ο νόμου καθορίζεται πώς μέσα από μέτρα συνεργασίας και συντονισμού τα κράτη-μέλη θα μπορούν να προβαίνουν σε πρακτικές ρυθμίσεις για τον καταμερισμό των αρμοδιοτήτων σχετικά με την παροχή προξενικής προστασίας σε πολίτες της Ευρωπαϊκής Ένωσης. </w:t>
      </w:r>
    </w:p>
    <w:p w14:paraId="4B64C3F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Καθορίζοντα</w:t>
      </w:r>
      <w:r>
        <w:rPr>
          <w:rFonts w:eastAsia="Times New Roman" w:cs="Times New Roman"/>
          <w:szCs w:val="24"/>
        </w:rPr>
        <w:t>ι, επίσης, οι όροι της αλληλοενημέρωσης των πρεσβειών και των προξενείων της Ένωσης σχετικά με τυχόν έκτακτες συνθήκες</w:t>
      </w:r>
      <w:r w:rsidRPr="00427032">
        <w:rPr>
          <w:rFonts w:eastAsia="Times New Roman" w:cs="Times New Roman"/>
          <w:szCs w:val="24"/>
        </w:rPr>
        <w:t>,</w:t>
      </w:r>
      <w:r>
        <w:rPr>
          <w:rFonts w:eastAsia="Times New Roman" w:cs="Times New Roman"/>
          <w:szCs w:val="24"/>
        </w:rPr>
        <w:t xml:space="preserve"> έτσι ώστε να υπάρχει συντονισμένη ανταπόκριση για όλους τους πολίτες, ανεξαρτήτως της χώρας προέλευσης εντός της Ένωσης, καθώς και ενημέ</w:t>
      </w:r>
      <w:r>
        <w:rPr>
          <w:rFonts w:eastAsia="Times New Roman" w:cs="Times New Roman"/>
          <w:szCs w:val="24"/>
        </w:rPr>
        <w:t xml:space="preserve">ρωση και συνεργασία με τις αρμόδιες κεντρικές ευρωπαϊκές Αρχές. </w:t>
      </w:r>
    </w:p>
    <w:p w14:paraId="4B64C3F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σημείο θα πρέπει να σημειώσω ότι αυτή τη στιγμή η Ελλάδα εκπροσωπείται διπλωματικά σε ογδόντα πέντε χώρες σε όλον τον κόσμο. Αυτός ο </w:t>
      </w:r>
      <w:r>
        <w:rPr>
          <w:rFonts w:eastAsia="Times New Roman" w:cs="Times New Roman"/>
          <w:szCs w:val="24"/>
        </w:rPr>
        <w:lastRenderedPageBreak/>
        <w:t>αριθμός ήταν μεγαλύτερος, αλλά μειώθηκε το 2012</w:t>
      </w:r>
      <w:r>
        <w:rPr>
          <w:rFonts w:eastAsia="Times New Roman" w:cs="Times New Roman"/>
          <w:szCs w:val="24"/>
        </w:rPr>
        <w:t>-2013 προκειμένου να περισταλούν οι λειτουργικές ανάγκες του Υπουργείου Εξωτερικών στο πλαίσιο των μνημονίων. Έτσι, μέσα σε δ</w:t>
      </w:r>
      <w:r>
        <w:rPr>
          <w:rFonts w:eastAsia="Times New Roman" w:cs="Times New Roman"/>
          <w:szCs w:val="24"/>
        </w:rPr>
        <w:t>ύ</w:t>
      </w:r>
      <w:r>
        <w:rPr>
          <w:rFonts w:eastAsia="Times New Roman" w:cs="Times New Roman"/>
          <w:szCs w:val="24"/>
        </w:rPr>
        <w:t>ο χρόνια ως κράτος απωλέσαμε την εκπροσώπησή μας σε έξι χώρες, αλλά και επιπλέον ελληνικά προξενεία, σε δ</w:t>
      </w:r>
      <w:r>
        <w:rPr>
          <w:rFonts w:eastAsia="Times New Roman" w:cs="Times New Roman"/>
          <w:szCs w:val="24"/>
        </w:rPr>
        <w:t>ύ</w:t>
      </w:r>
      <w:r>
        <w:rPr>
          <w:rFonts w:eastAsia="Times New Roman" w:cs="Times New Roman"/>
          <w:szCs w:val="24"/>
        </w:rPr>
        <w:t>ο μεγάλου μεγέθους και π</w:t>
      </w:r>
      <w:r>
        <w:rPr>
          <w:rFonts w:eastAsia="Times New Roman" w:cs="Times New Roman"/>
          <w:szCs w:val="24"/>
        </w:rPr>
        <w:t xml:space="preserve">ολύ σημαντικές χώρες για την ελληνική ομογένεια, όπως είναι οι ΗΠΑ και η Αυστραλία. </w:t>
      </w:r>
    </w:p>
    <w:p w14:paraId="4B64C3F7"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Με την εφαρμογή αυτού του νόμου οι Έλληνες πολίτες, όταν βρεθούν σε κατάσταση ανάγκης, θα μπορούν να απευθυνθούν σε διπλωματικές αρχές άλλων χωρών της Ε</w:t>
      </w:r>
      <w:r>
        <w:rPr>
          <w:rFonts w:eastAsia="Times New Roman"/>
          <w:color w:val="000000"/>
          <w:szCs w:val="24"/>
          <w:shd w:val="clear" w:color="auto" w:fill="FFFFFF"/>
        </w:rPr>
        <w:t>.</w:t>
      </w:r>
      <w:r>
        <w:rPr>
          <w:rFonts w:eastAsia="Times New Roman"/>
          <w:color w:val="000000"/>
          <w:szCs w:val="24"/>
          <w:shd w:val="clear" w:color="auto" w:fill="FFFFFF"/>
        </w:rPr>
        <w:t>Ε</w:t>
      </w:r>
      <w:r>
        <w:rPr>
          <w:rFonts w:eastAsia="Times New Roman"/>
          <w:color w:val="000000"/>
          <w:szCs w:val="24"/>
          <w:shd w:val="clear" w:color="auto" w:fill="FFFFFF"/>
        </w:rPr>
        <w:t>.</w:t>
      </w:r>
      <w:r>
        <w:rPr>
          <w:rFonts w:eastAsia="Times New Roman"/>
          <w:color w:val="000000"/>
          <w:szCs w:val="24"/>
          <w:shd w:val="clear" w:color="auto" w:fill="FFFFFF"/>
        </w:rPr>
        <w:t xml:space="preserve">, χωρίς αυτό να </w:t>
      </w:r>
      <w:r>
        <w:rPr>
          <w:rFonts w:eastAsia="Times New Roman"/>
          <w:color w:val="000000"/>
          <w:szCs w:val="24"/>
          <w:shd w:val="clear" w:color="auto" w:fill="FFFFFF"/>
        </w:rPr>
        <w:t xml:space="preserve">σημαίνει, βέβαια, ότι δεν πρέπει να αποκατασταθεί η αυτοτελής ελληνική διπλωματική παρουσία σε όλες τις χώρες και σε αυτές που προανέφερα. </w:t>
      </w:r>
    </w:p>
    <w:p w14:paraId="4B64C3F8"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Από τα παραπάνω γίνεται σαφές ότι πρόκειται για μια αρκετά σημαντική ρύθμιση πρακτικού</w:t>
      </w:r>
      <w:r>
        <w:rPr>
          <w:rFonts w:eastAsia="Times New Roman"/>
          <w:color w:val="000000"/>
          <w:szCs w:val="24"/>
          <w:shd w:val="clear" w:color="auto" w:fill="FFFFFF"/>
        </w:rPr>
        <w:t>,</w:t>
      </w:r>
      <w:r>
        <w:rPr>
          <w:rFonts w:eastAsia="Times New Roman"/>
          <w:color w:val="000000"/>
          <w:szCs w:val="24"/>
          <w:shd w:val="clear" w:color="auto" w:fill="FFFFFF"/>
        </w:rPr>
        <w:t xml:space="preserve"> κατά βάσιν, αλλά και συμβολι</w:t>
      </w:r>
      <w:r>
        <w:rPr>
          <w:rFonts w:eastAsia="Times New Roman"/>
          <w:color w:val="000000"/>
          <w:szCs w:val="24"/>
          <w:shd w:val="clear" w:color="auto" w:fill="FFFFFF"/>
        </w:rPr>
        <w:t xml:space="preserve">κού χαρακτήρα, μιας και εντάσσεται στην ευρύτερη προσπάθεια της Ευρωπαϊκής Ένωσης να εισαγάγει μια ενιαία ευρωπαϊκή ταυτότητα, που θα συνεπάγεται αλληλεγγύη, προστασία και </w:t>
      </w:r>
      <w:proofErr w:type="spellStart"/>
      <w:r>
        <w:rPr>
          <w:rFonts w:eastAsia="Times New Roman"/>
          <w:color w:val="000000"/>
          <w:szCs w:val="24"/>
          <w:shd w:val="clear" w:color="auto" w:fill="FFFFFF"/>
        </w:rPr>
        <w:t>αλληλοπροστασία</w:t>
      </w:r>
      <w:proofErr w:type="spellEnd"/>
      <w:r>
        <w:rPr>
          <w:rFonts w:eastAsia="Times New Roman"/>
          <w:color w:val="000000"/>
          <w:szCs w:val="24"/>
          <w:shd w:val="clear" w:color="auto" w:fill="FFFFFF"/>
        </w:rPr>
        <w:t xml:space="preserve">. </w:t>
      </w:r>
    </w:p>
    <w:p w14:paraId="4B64C3F9"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Έως τώρα δεν ήταν αυτονόητο ότι η ιδιότητα του Ευρωπαίου πολίτη συ</w:t>
      </w:r>
      <w:r>
        <w:rPr>
          <w:rFonts w:eastAsia="Times New Roman"/>
          <w:color w:val="000000"/>
          <w:szCs w:val="24"/>
          <w:shd w:val="clear" w:color="auto" w:fill="FFFFFF"/>
        </w:rPr>
        <w:t xml:space="preserve">νεπαγόταν και προστασία ανεξάρτητα από τη χώρα καταγωγής. Έτσι, η ενσωμάτωση </w:t>
      </w:r>
      <w:r>
        <w:rPr>
          <w:rFonts w:eastAsia="Times New Roman"/>
          <w:color w:val="000000"/>
          <w:szCs w:val="24"/>
          <w:shd w:val="clear" w:color="auto" w:fill="FFFFFF"/>
        </w:rPr>
        <w:lastRenderedPageBreak/>
        <w:t xml:space="preserve">αυτής της </w:t>
      </w:r>
      <w:r>
        <w:rPr>
          <w:rFonts w:eastAsia="Times New Roman"/>
          <w:color w:val="000000"/>
          <w:szCs w:val="24"/>
          <w:shd w:val="clear" w:color="auto" w:fill="FFFFFF"/>
        </w:rPr>
        <w:t>ο</w:t>
      </w:r>
      <w:r>
        <w:rPr>
          <w:rFonts w:eastAsia="Times New Roman"/>
          <w:color w:val="000000"/>
          <w:szCs w:val="24"/>
          <w:shd w:val="clear" w:color="auto" w:fill="FFFFFF"/>
        </w:rPr>
        <w:t>δηγίας έρχεται και αποσαφηνίζει στο πιο σημαντικό πεδίο, αυτό της πρακτικής εφαρμογής, αυτήν ακριβώς την ολιστική ευρωπαϊκή αντιμετώπιση του πολίτη εκτός ορίων της Ε</w:t>
      </w:r>
      <w:r>
        <w:rPr>
          <w:rFonts w:eastAsia="Times New Roman"/>
          <w:color w:val="000000"/>
          <w:szCs w:val="24"/>
          <w:shd w:val="clear" w:color="auto" w:fill="FFFFFF"/>
        </w:rPr>
        <w:t>.</w:t>
      </w:r>
      <w:r>
        <w:rPr>
          <w:rFonts w:eastAsia="Times New Roman"/>
          <w:color w:val="000000"/>
          <w:szCs w:val="24"/>
          <w:shd w:val="clear" w:color="auto" w:fill="FFFFFF"/>
        </w:rPr>
        <w:t>Ε</w:t>
      </w:r>
      <w:r>
        <w:rPr>
          <w:rFonts w:eastAsia="Times New Roman"/>
          <w:color w:val="000000"/>
          <w:szCs w:val="24"/>
          <w:shd w:val="clear" w:color="auto" w:fill="FFFFFF"/>
        </w:rPr>
        <w:t>.</w:t>
      </w:r>
      <w:r>
        <w:rPr>
          <w:rFonts w:eastAsia="Times New Roman"/>
          <w:color w:val="000000"/>
          <w:szCs w:val="24"/>
          <w:shd w:val="clear" w:color="auto" w:fill="FFFFFF"/>
        </w:rPr>
        <w:t>.</w:t>
      </w:r>
    </w:p>
    <w:p w14:paraId="4B64C3FA"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Μέσα από όλα αυτά προκύπτουν δύο χαρακτηριστικά τα οποία θα ήθελα να επισημάνω.</w:t>
      </w:r>
    </w:p>
    <w:p w14:paraId="4B64C3FB"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ένα είναι η έννοια της προστασίας των πολιτών της Ε</w:t>
      </w:r>
      <w:r>
        <w:rPr>
          <w:rFonts w:eastAsia="Times New Roman"/>
          <w:color w:val="000000"/>
          <w:szCs w:val="24"/>
          <w:shd w:val="clear" w:color="auto" w:fill="FFFFFF"/>
        </w:rPr>
        <w:t>.</w:t>
      </w:r>
      <w:r>
        <w:rPr>
          <w:rFonts w:eastAsia="Times New Roman"/>
          <w:color w:val="000000"/>
          <w:szCs w:val="24"/>
          <w:shd w:val="clear" w:color="auto" w:fill="FFFFFF"/>
        </w:rPr>
        <w:t>Ε</w:t>
      </w:r>
      <w:r>
        <w:rPr>
          <w:rFonts w:eastAsia="Times New Roman"/>
          <w:color w:val="000000"/>
          <w:szCs w:val="24"/>
          <w:shd w:val="clear" w:color="auto" w:fill="FFFFFF"/>
        </w:rPr>
        <w:t>.</w:t>
      </w:r>
      <w:r>
        <w:rPr>
          <w:rFonts w:eastAsia="Times New Roman"/>
          <w:color w:val="000000"/>
          <w:szCs w:val="24"/>
          <w:shd w:val="clear" w:color="auto" w:fill="FFFFFF"/>
        </w:rPr>
        <w:t xml:space="preserve">, συνεργατικά σε </w:t>
      </w:r>
      <w:proofErr w:type="spellStart"/>
      <w:r>
        <w:rPr>
          <w:rFonts w:eastAsia="Times New Roman"/>
          <w:color w:val="000000"/>
          <w:szCs w:val="24"/>
          <w:shd w:val="clear" w:color="auto" w:fill="FFFFFF"/>
        </w:rPr>
        <w:t>ενωσιακό</w:t>
      </w:r>
      <w:proofErr w:type="spellEnd"/>
      <w:r>
        <w:rPr>
          <w:rFonts w:eastAsia="Times New Roman"/>
          <w:color w:val="000000"/>
          <w:szCs w:val="24"/>
          <w:shd w:val="clear" w:color="auto" w:fill="FFFFFF"/>
        </w:rPr>
        <w:t xml:space="preserve"> επίπεδο.</w:t>
      </w:r>
    </w:p>
    <w:p w14:paraId="4B64C3FC"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Δεύτερον, το πνεύμα της ρύθμισης, που είναι ένα σημαντικό βήμα προς την ενίσχυση </w:t>
      </w:r>
      <w:r>
        <w:rPr>
          <w:rFonts w:eastAsia="Times New Roman"/>
          <w:color w:val="000000"/>
          <w:szCs w:val="24"/>
          <w:shd w:val="clear" w:color="auto" w:fill="FFFFFF"/>
        </w:rPr>
        <w:t>της έννοιας της ευρωπαϊκής ταυτότητας, όχι μόνο θεσμικά, αλλά και πρακτικά.</w:t>
      </w:r>
    </w:p>
    <w:p w14:paraId="4B64C3FD"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Προχωρώ σε μία συνοπτική παρουσίαση των κεφαλαίων και των άρθρων.</w:t>
      </w:r>
    </w:p>
    <w:p w14:paraId="4B64C3FE"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πρώτο κεφάλαιο παρουσιάζονται οι γενικές διατάξεις και το πεδίο εφαρμογής του σχεδίου νόμου. Είναι τα άρθρα 1 </w:t>
      </w:r>
      <w:r>
        <w:rPr>
          <w:rFonts w:eastAsia="Times New Roman"/>
          <w:color w:val="000000"/>
          <w:szCs w:val="24"/>
          <w:shd w:val="clear" w:color="auto" w:fill="FFFFFF"/>
        </w:rPr>
        <w:t>έως 7.</w:t>
      </w:r>
    </w:p>
    <w:p w14:paraId="4B64C3FF"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δεύτερο κεφάλαιο αφορά τα μέτρα συντονισμού και συνεργασίας των κυβερνήσεων και διπλωματικών αποστολών.</w:t>
      </w:r>
    </w:p>
    <w:p w14:paraId="4B64C400" w14:textId="77777777" w:rsidR="00973031" w:rsidRDefault="00405E19">
      <w:pPr>
        <w:tabs>
          <w:tab w:val="left" w:pos="1470"/>
        </w:tabs>
        <w:spacing w:line="600" w:lineRule="auto"/>
        <w:ind w:firstLine="720"/>
        <w:contextualSpacing/>
        <w:jc w:val="both"/>
        <w:rPr>
          <w:rFonts w:eastAsia="Times New Roman"/>
          <w:color w:val="000000" w:themeColor="text1"/>
          <w:szCs w:val="24"/>
          <w:shd w:val="clear" w:color="auto" w:fill="FFFFFF"/>
        </w:rPr>
      </w:pPr>
      <w:r>
        <w:rPr>
          <w:rFonts w:eastAsia="Times New Roman"/>
          <w:color w:val="000000"/>
          <w:szCs w:val="24"/>
          <w:shd w:val="clear" w:color="auto" w:fill="FFFFFF"/>
        </w:rPr>
        <w:t xml:space="preserve">Το τρίτο κεφάλαιο αναφέρεται στις οικονομικές διαδικασίες που </w:t>
      </w:r>
      <w:r w:rsidRPr="006F7963">
        <w:rPr>
          <w:rFonts w:eastAsia="Times New Roman"/>
          <w:color w:val="000000" w:themeColor="text1"/>
          <w:szCs w:val="24"/>
          <w:shd w:val="clear" w:color="auto" w:fill="FFFFFF"/>
        </w:rPr>
        <w:t>σχετίζονται με τη διεθνή προστασία.</w:t>
      </w:r>
    </w:p>
    <w:p w14:paraId="4B64C401" w14:textId="77777777" w:rsidR="00973031" w:rsidRDefault="00405E19">
      <w:pPr>
        <w:tabs>
          <w:tab w:val="left" w:pos="1470"/>
        </w:tabs>
        <w:spacing w:line="600" w:lineRule="auto"/>
        <w:ind w:firstLine="720"/>
        <w:contextualSpacing/>
        <w:jc w:val="both"/>
        <w:rPr>
          <w:rFonts w:eastAsia="Times New Roman"/>
          <w:color w:val="000000" w:themeColor="text1"/>
          <w:szCs w:val="24"/>
          <w:shd w:val="clear" w:color="auto" w:fill="FFFFFF"/>
        </w:rPr>
      </w:pPr>
      <w:r w:rsidRPr="006F7963">
        <w:rPr>
          <w:rFonts w:eastAsia="Times New Roman"/>
          <w:color w:val="000000" w:themeColor="text1"/>
          <w:szCs w:val="24"/>
          <w:shd w:val="clear" w:color="auto" w:fill="FFFFFF"/>
        </w:rPr>
        <w:t>Το τέταρτο και τελευταίο κεφάλαιο είναι οι τ</w:t>
      </w:r>
      <w:r w:rsidRPr="006F7963">
        <w:rPr>
          <w:rFonts w:eastAsia="Times New Roman"/>
          <w:color w:val="000000" w:themeColor="text1"/>
          <w:szCs w:val="24"/>
          <w:shd w:val="clear" w:color="auto" w:fill="FFFFFF"/>
        </w:rPr>
        <w:t>ελικές διατάξεις.</w:t>
      </w:r>
    </w:p>
    <w:p w14:paraId="4B64C402" w14:textId="77777777" w:rsidR="00973031" w:rsidRDefault="00405E19">
      <w:pPr>
        <w:tabs>
          <w:tab w:val="left" w:pos="1470"/>
        </w:tabs>
        <w:spacing w:line="600" w:lineRule="auto"/>
        <w:ind w:firstLine="720"/>
        <w:contextualSpacing/>
        <w:jc w:val="both"/>
        <w:rPr>
          <w:rFonts w:eastAsia="Times New Roman"/>
          <w:color w:val="000000" w:themeColor="text1"/>
          <w:szCs w:val="24"/>
          <w:shd w:val="clear" w:color="auto" w:fill="FFFFFF"/>
        </w:rPr>
      </w:pPr>
      <w:r w:rsidRPr="006F7963">
        <w:rPr>
          <w:rFonts w:eastAsia="Times New Roman"/>
          <w:color w:val="000000" w:themeColor="text1"/>
          <w:szCs w:val="24"/>
          <w:shd w:val="clear" w:color="auto" w:fill="FFFFFF"/>
        </w:rPr>
        <w:lastRenderedPageBreak/>
        <w:t xml:space="preserve">Το άρθρο 1 περιγράφει το αντικείμενο του παρόντος νομοσχεδίου, που είναι, όπως αναφέρθηκε, η ενσωμάτωση στην ελληνική έννομη τάξη της </w:t>
      </w:r>
      <w:r w:rsidRPr="006F7963">
        <w:rPr>
          <w:rFonts w:eastAsia="Times New Roman"/>
          <w:color w:val="000000" w:themeColor="text1"/>
          <w:szCs w:val="24"/>
          <w:shd w:val="clear" w:color="auto" w:fill="FFFFFF"/>
        </w:rPr>
        <w:t>ο</w:t>
      </w:r>
      <w:r w:rsidRPr="006F7963">
        <w:rPr>
          <w:rFonts w:eastAsia="Times New Roman"/>
          <w:color w:val="000000" w:themeColor="text1"/>
          <w:szCs w:val="24"/>
          <w:shd w:val="clear" w:color="auto" w:fill="FFFFFF"/>
        </w:rPr>
        <w:t>δηγίας 637/2015 του Συμβουλίου της Ε</w:t>
      </w:r>
      <w:r w:rsidRPr="006F7963">
        <w:rPr>
          <w:rFonts w:eastAsia="Times New Roman"/>
          <w:color w:val="000000" w:themeColor="text1"/>
          <w:szCs w:val="24"/>
          <w:shd w:val="clear" w:color="auto" w:fill="FFFFFF"/>
        </w:rPr>
        <w:t>.</w:t>
      </w:r>
      <w:r w:rsidRPr="006F7963">
        <w:rPr>
          <w:rFonts w:eastAsia="Times New Roman"/>
          <w:color w:val="000000" w:themeColor="text1"/>
          <w:szCs w:val="24"/>
          <w:shd w:val="clear" w:color="auto" w:fill="FFFFFF"/>
        </w:rPr>
        <w:t>Ε</w:t>
      </w:r>
      <w:r w:rsidRPr="006F7963">
        <w:rPr>
          <w:rFonts w:eastAsia="Times New Roman"/>
          <w:color w:val="000000" w:themeColor="text1"/>
          <w:szCs w:val="24"/>
          <w:shd w:val="clear" w:color="auto" w:fill="FFFFFF"/>
        </w:rPr>
        <w:t>.</w:t>
      </w:r>
      <w:r w:rsidRPr="006F7963">
        <w:rPr>
          <w:rFonts w:eastAsia="Times New Roman"/>
          <w:color w:val="000000" w:themeColor="text1"/>
          <w:szCs w:val="24"/>
          <w:shd w:val="clear" w:color="auto" w:fill="FFFFFF"/>
        </w:rPr>
        <w:t>, που αφορά το</w:t>
      </w:r>
      <w:r w:rsidRPr="006F7963">
        <w:rPr>
          <w:rFonts w:eastAsia="Times New Roman"/>
          <w:color w:val="000000" w:themeColor="text1"/>
          <w:szCs w:val="24"/>
          <w:shd w:val="clear" w:color="auto" w:fill="FFFFFF"/>
        </w:rPr>
        <w:t>ν</w:t>
      </w:r>
      <w:r w:rsidRPr="006F7963">
        <w:rPr>
          <w:rFonts w:eastAsia="Times New Roman"/>
          <w:color w:val="000000" w:themeColor="text1"/>
          <w:szCs w:val="24"/>
          <w:shd w:val="clear" w:color="auto" w:fill="FFFFFF"/>
        </w:rPr>
        <w:t xml:space="preserve"> συντονισμό και τη συνεργασία, προκειμένου να απο</w:t>
      </w:r>
      <w:r w:rsidRPr="006F7963">
        <w:rPr>
          <w:rFonts w:eastAsia="Times New Roman"/>
          <w:color w:val="000000" w:themeColor="text1"/>
          <w:szCs w:val="24"/>
          <w:shd w:val="clear" w:color="auto" w:fill="FFFFFF"/>
        </w:rPr>
        <w:t>λαύουν στο έδαφος τρίτης χώρας, όπου δεν αντιπροσωπεύεται το κράτος–μέλος του οποίου έχουν την ιθαγένεια, της προστασίας των διπλωματικών και προξενικών αρχών.</w:t>
      </w:r>
    </w:p>
    <w:p w14:paraId="4B64C403" w14:textId="77777777" w:rsidR="00973031" w:rsidRDefault="00405E19">
      <w:pPr>
        <w:tabs>
          <w:tab w:val="left" w:pos="1470"/>
        </w:tabs>
        <w:spacing w:line="600" w:lineRule="auto"/>
        <w:ind w:firstLine="720"/>
        <w:contextualSpacing/>
        <w:jc w:val="both"/>
        <w:rPr>
          <w:rFonts w:eastAsia="Times New Roman"/>
          <w:color w:val="000000" w:themeColor="text1"/>
          <w:szCs w:val="24"/>
          <w:shd w:val="clear" w:color="auto" w:fill="FFFFFF"/>
        </w:rPr>
      </w:pPr>
      <w:r w:rsidRPr="006F7963">
        <w:rPr>
          <w:rFonts w:eastAsia="Times New Roman"/>
          <w:color w:val="000000" w:themeColor="text1"/>
          <w:szCs w:val="24"/>
          <w:shd w:val="clear" w:color="auto" w:fill="FFFFFF"/>
        </w:rPr>
        <w:t>Το άρθρο 2 δίνει τον ακριβή ορισμό τού μη αντιπροσωπευόμενου πολίτη.</w:t>
      </w:r>
    </w:p>
    <w:p w14:paraId="4B64C404" w14:textId="77777777" w:rsidR="00973031" w:rsidRDefault="00405E19">
      <w:pPr>
        <w:tabs>
          <w:tab w:val="left" w:pos="1470"/>
        </w:tabs>
        <w:spacing w:line="600" w:lineRule="auto"/>
        <w:ind w:firstLine="720"/>
        <w:contextualSpacing/>
        <w:jc w:val="both"/>
        <w:rPr>
          <w:rFonts w:eastAsia="Times New Roman"/>
          <w:szCs w:val="24"/>
          <w:shd w:val="clear" w:color="auto" w:fill="FFFFFF"/>
        </w:rPr>
      </w:pPr>
      <w:r w:rsidRPr="008A526E">
        <w:rPr>
          <w:rFonts w:eastAsia="Times New Roman"/>
          <w:szCs w:val="24"/>
          <w:shd w:val="clear" w:color="auto" w:fill="FFFFFF"/>
        </w:rPr>
        <w:t>Το άρθρο 4 ορίζει τις διαδι</w:t>
      </w:r>
      <w:r w:rsidRPr="008A526E">
        <w:rPr>
          <w:rFonts w:eastAsia="Times New Roman"/>
          <w:szCs w:val="24"/>
          <w:shd w:val="clear" w:color="auto" w:fill="FFFFFF"/>
        </w:rPr>
        <w:t>κασίες προστασίας μελών οικογενείας μη αντιπροσωπευόμενου Έλληνα πολίτη σε τρίτη χώρα, όρος που συμπεριλαμβάνει και τυχόν μέλη που δεν είναι τα ίδια πολίτες της Ε</w:t>
      </w:r>
      <w:r w:rsidRPr="008A526E">
        <w:rPr>
          <w:rFonts w:eastAsia="Times New Roman"/>
          <w:szCs w:val="24"/>
          <w:shd w:val="clear" w:color="auto" w:fill="FFFFFF"/>
        </w:rPr>
        <w:t>.</w:t>
      </w:r>
      <w:r w:rsidRPr="008A526E">
        <w:rPr>
          <w:rFonts w:eastAsia="Times New Roman"/>
          <w:szCs w:val="24"/>
          <w:shd w:val="clear" w:color="auto" w:fill="FFFFFF"/>
        </w:rPr>
        <w:t>Ε.</w:t>
      </w:r>
      <w:r w:rsidRPr="008A526E">
        <w:rPr>
          <w:rFonts w:eastAsia="Times New Roman"/>
          <w:szCs w:val="24"/>
          <w:shd w:val="clear" w:color="auto" w:fill="FFFFFF"/>
        </w:rPr>
        <w:t>.</w:t>
      </w:r>
      <w:r w:rsidRPr="008A526E">
        <w:rPr>
          <w:rFonts w:eastAsia="Times New Roman"/>
          <w:szCs w:val="24"/>
          <w:shd w:val="clear" w:color="auto" w:fill="FFFFFF"/>
        </w:rPr>
        <w:t xml:space="preserve"> </w:t>
      </w:r>
    </w:p>
    <w:p w14:paraId="4B64C405"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άρθρο 5 περιγράφει την πρακτική ρύθμιση σχετικά με την προστασία των Ελλήνων πολιτών </w:t>
      </w:r>
      <w:r>
        <w:rPr>
          <w:rFonts w:eastAsia="Times New Roman"/>
          <w:color w:val="000000"/>
          <w:szCs w:val="24"/>
          <w:shd w:val="clear" w:color="auto" w:fill="FFFFFF"/>
        </w:rPr>
        <w:t xml:space="preserve">από την πρεσβεία ή το προξενείο οποιουδήποτε κράτους–μέλους διαθέτει τις ανωτέρω αρχές στο έδαφος τρίτης χώρας και την αντίστοιχη πρακτική ρύθμιση για τις διπλωματικές ή προξενικές αρχές της Ελλάδας που μπορούν να αντιπροσωπεύουν διπλωματικές ή προξενικές </w:t>
      </w:r>
      <w:r>
        <w:rPr>
          <w:rFonts w:eastAsia="Times New Roman"/>
          <w:color w:val="000000"/>
          <w:szCs w:val="24"/>
          <w:shd w:val="clear" w:color="auto" w:fill="FFFFFF"/>
        </w:rPr>
        <w:t>αρχές άλλου κράτους–μέλους της Ε</w:t>
      </w:r>
      <w:r>
        <w:rPr>
          <w:rFonts w:eastAsia="Times New Roman"/>
          <w:color w:val="000000"/>
          <w:szCs w:val="24"/>
          <w:shd w:val="clear" w:color="auto" w:fill="FFFFFF"/>
        </w:rPr>
        <w:t>.</w:t>
      </w:r>
      <w:r>
        <w:rPr>
          <w:rFonts w:eastAsia="Times New Roman"/>
          <w:color w:val="000000"/>
          <w:szCs w:val="24"/>
          <w:shd w:val="clear" w:color="auto" w:fill="FFFFFF"/>
        </w:rPr>
        <w:t>Ε.</w:t>
      </w:r>
      <w:r>
        <w:rPr>
          <w:rFonts w:eastAsia="Times New Roman"/>
          <w:color w:val="000000"/>
          <w:szCs w:val="24"/>
          <w:shd w:val="clear" w:color="auto" w:fill="FFFFFF"/>
        </w:rPr>
        <w:t>.</w:t>
      </w:r>
    </w:p>
    <w:p w14:paraId="4B64C406"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άρθρο 7 αναφέρει ποιες είναι οι περιπτώσεις στις οποίες δύναται να παρασχεθεί η διπλωματική συνδρομή. Αυτές είναι περιπτώσεις σύλληψης, κράτησης, διάπραξης εγκλήματος ή αδικήματος με θύμα πολίτη της Ε</w:t>
      </w:r>
      <w:r>
        <w:rPr>
          <w:rFonts w:eastAsia="Times New Roman"/>
          <w:color w:val="000000"/>
          <w:szCs w:val="24"/>
          <w:shd w:val="clear" w:color="auto" w:fill="FFFFFF"/>
        </w:rPr>
        <w:t>.</w:t>
      </w:r>
      <w:r>
        <w:rPr>
          <w:rFonts w:eastAsia="Times New Roman"/>
          <w:color w:val="000000"/>
          <w:szCs w:val="24"/>
          <w:shd w:val="clear" w:color="auto" w:fill="FFFFFF"/>
        </w:rPr>
        <w:t>Ε</w:t>
      </w:r>
      <w:r>
        <w:rPr>
          <w:rFonts w:eastAsia="Times New Roman"/>
          <w:color w:val="000000"/>
          <w:szCs w:val="24"/>
          <w:shd w:val="clear" w:color="auto" w:fill="FFFFFF"/>
        </w:rPr>
        <w:t>.,</w:t>
      </w:r>
      <w:r>
        <w:rPr>
          <w:rFonts w:eastAsia="Times New Roman"/>
          <w:color w:val="000000"/>
          <w:szCs w:val="24"/>
          <w:shd w:val="clear" w:color="auto" w:fill="FFFFFF"/>
        </w:rPr>
        <w:t xml:space="preserve"> σοβαρό ατύχημα ή </w:t>
      </w:r>
      <w:r>
        <w:rPr>
          <w:rFonts w:eastAsia="Times New Roman"/>
          <w:color w:val="000000"/>
          <w:szCs w:val="24"/>
          <w:shd w:val="clear" w:color="auto" w:fill="FFFFFF"/>
        </w:rPr>
        <w:lastRenderedPageBreak/>
        <w:t>ασθένεια, θάνατος, βοήθεια και επαναπατρισμός σε περίπτωση έκτακτης ανάγκης, ανάγκη έκδοσης ταξιδιωτικών εγγράφων, όπως προβλέπεται στην απόφαση 96/409</w:t>
      </w:r>
      <w:r>
        <w:rPr>
          <w:rFonts w:eastAsia="Times New Roman"/>
          <w:color w:val="000000"/>
          <w:szCs w:val="24"/>
          <w:shd w:val="clear" w:color="auto" w:fill="FFFFFF"/>
        </w:rPr>
        <w:t>,</w:t>
      </w:r>
      <w:r>
        <w:rPr>
          <w:rFonts w:eastAsia="Times New Roman"/>
          <w:color w:val="000000"/>
          <w:szCs w:val="24"/>
          <w:shd w:val="clear" w:color="auto" w:fill="FFFFFF"/>
        </w:rPr>
        <w:t xml:space="preserve"> των αντιπροσώπων των κυβερνήσεων των κρατών–μελών.</w:t>
      </w:r>
    </w:p>
    <w:p w14:paraId="4B64C407"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άρθρο 9 περιγράφει το πλαίσιο σ</w:t>
      </w:r>
      <w:r>
        <w:rPr>
          <w:rFonts w:eastAsia="Times New Roman"/>
          <w:color w:val="000000"/>
          <w:szCs w:val="24"/>
          <w:shd w:val="clear" w:color="auto" w:fill="FFFFFF"/>
        </w:rPr>
        <w:t xml:space="preserve">υνεργασίας των ελληνικών διπλωματικών και προξενικών αρχών σε τοπικό επίπεδο για τη σύναψη πρακτικών ρυθμίσεων. Ορίζεται ότι, αν δεν υπάρχει αντίθετη συμφωνία, πρόεδρος των συνεδριάσεων τοπικής συνεργασίας ορίζεται ο </w:t>
      </w:r>
      <w:r>
        <w:rPr>
          <w:rFonts w:eastAsia="Times New Roman"/>
          <w:color w:val="000000"/>
          <w:szCs w:val="24"/>
          <w:shd w:val="clear" w:color="auto" w:fill="FFFFFF"/>
        </w:rPr>
        <w:t xml:space="preserve">αντιπρόσωπος </w:t>
      </w:r>
      <w:r>
        <w:rPr>
          <w:rFonts w:eastAsia="Times New Roman"/>
          <w:color w:val="000000"/>
          <w:szCs w:val="24"/>
          <w:shd w:val="clear" w:color="auto" w:fill="FFFFFF"/>
        </w:rPr>
        <w:t>ενός κράτους της Ε</w:t>
      </w:r>
      <w:r>
        <w:rPr>
          <w:rFonts w:eastAsia="Times New Roman"/>
          <w:color w:val="000000"/>
          <w:szCs w:val="24"/>
          <w:shd w:val="clear" w:color="auto" w:fill="FFFFFF"/>
        </w:rPr>
        <w:t>.</w:t>
      </w:r>
      <w:r>
        <w:rPr>
          <w:rFonts w:eastAsia="Times New Roman"/>
          <w:color w:val="000000"/>
          <w:szCs w:val="24"/>
          <w:shd w:val="clear" w:color="auto" w:fill="FFFFFF"/>
        </w:rPr>
        <w:t>Ε</w:t>
      </w:r>
      <w:r>
        <w:rPr>
          <w:rFonts w:eastAsia="Times New Roman"/>
          <w:color w:val="000000"/>
          <w:szCs w:val="24"/>
          <w:shd w:val="clear" w:color="auto" w:fill="FFFFFF"/>
        </w:rPr>
        <w:t>.</w:t>
      </w:r>
      <w:r>
        <w:rPr>
          <w:rFonts w:eastAsia="Times New Roman"/>
          <w:color w:val="000000"/>
          <w:szCs w:val="24"/>
          <w:shd w:val="clear" w:color="auto" w:fill="FFFFFF"/>
        </w:rPr>
        <w:t xml:space="preserve"> σε σ</w:t>
      </w:r>
      <w:r>
        <w:rPr>
          <w:rFonts w:eastAsia="Times New Roman"/>
          <w:color w:val="000000"/>
          <w:szCs w:val="24"/>
          <w:shd w:val="clear" w:color="auto" w:fill="FFFFFF"/>
        </w:rPr>
        <w:t>υνεργασία με την αντιπροσωπεία της Ένωσης.</w:t>
      </w:r>
    </w:p>
    <w:p w14:paraId="4B64C408"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άρθρο 10 περιγράφει τη συνεργασία σε τοπικό επίπεδο των ελληνικών προξενικών ή διπλωματικών αρχών που βρίσκονται σε τρίτη χώρα για τον συντονισμό σχεδίων έκτακτης ανάγκης μαζί με τις προξενικές αρχές των άλλων </w:t>
      </w:r>
      <w:r>
        <w:rPr>
          <w:rFonts w:eastAsia="Times New Roman"/>
          <w:color w:val="000000"/>
          <w:szCs w:val="24"/>
          <w:shd w:val="clear" w:color="auto" w:fill="FFFFFF"/>
        </w:rPr>
        <w:t>κρατών–μελών, καθώς και την τοπική αντιπροσωπεία της Ευρωπαϊκής Ένωσης και τη στήριξη από την Ευρωπαϊκή Υπηρεσία Εξωτερικής Δράσης και τον μηχανισμό πολιτικής προστασίας της Ε</w:t>
      </w:r>
      <w:r>
        <w:rPr>
          <w:rFonts w:eastAsia="Times New Roman"/>
          <w:color w:val="000000"/>
          <w:szCs w:val="24"/>
          <w:shd w:val="clear" w:color="auto" w:fill="FFFFFF"/>
        </w:rPr>
        <w:t>.</w:t>
      </w:r>
      <w:r>
        <w:rPr>
          <w:rFonts w:eastAsia="Times New Roman"/>
          <w:color w:val="000000"/>
          <w:szCs w:val="24"/>
          <w:shd w:val="clear" w:color="auto" w:fill="FFFFFF"/>
        </w:rPr>
        <w:t>Ε.</w:t>
      </w:r>
      <w:r>
        <w:rPr>
          <w:rFonts w:eastAsia="Times New Roman"/>
          <w:color w:val="000000"/>
          <w:szCs w:val="24"/>
          <w:shd w:val="clear" w:color="auto" w:fill="FFFFFF"/>
        </w:rPr>
        <w:t>.</w:t>
      </w:r>
      <w:r>
        <w:rPr>
          <w:rFonts w:eastAsia="Times New Roman"/>
          <w:color w:val="000000"/>
          <w:szCs w:val="24"/>
          <w:shd w:val="clear" w:color="auto" w:fill="FFFFFF"/>
        </w:rPr>
        <w:t xml:space="preserve"> </w:t>
      </w:r>
    </w:p>
    <w:p w14:paraId="4B64C409"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11 περιγράφονται οι γενικοί κανόνες των οικονομικών διαδικασιών σ</w:t>
      </w:r>
      <w:r>
        <w:rPr>
          <w:rFonts w:eastAsia="Times New Roman"/>
          <w:color w:val="000000"/>
          <w:szCs w:val="24"/>
          <w:shd w:val="clear" w:color="auto" w:fill="FFFFFF"/>
        </w:rPr>
        <w:t>χετικά με την επιστροφή των εξόδων προξενικής προστασίας, που θα πρέπει να γίνει μέσα σε τρεις μήνες από την καταβολή τους, ενώ οι ελληνικές διπλωματικές αρχές μπορούν να ζητήσουν επιστροφή εξόδων αν παρέχουν προξενική συνδρομή.</w:t>
      </w:r>
    </w:p>
    <w:p w14:paraId="4B64C40A"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Γενικά ορίζεται ότι τα έξοδ</w:t>
      </w:r>
      <w:r>
        <w:rPr>
          <w:rFonts w:eastAsia="Times New Roman"/>
          <w:color w:val="000000"/>
          <w:szCs w:val="24"/>
          <w:shd w:val="clear" w:color="auto" w:fill="FFFFFF"/>
        </w:rPr>
        <w:t>α που υποχρεούνται να επιστρέφουν όσοι μη αντιπροσωπευόμενοι πολίτες απολαύουν προξενικής προστασίας σε τρίτες χώρες</w:t>
      </w:r>
      <w:r>
        <w:rPr>
          <w:rFonts w:eastAsia="Times New Roman"/>
          <w:color w:val="000000"/>
          <w:szCs w:val="24"/>
          <w:shd w:val="clear" w:color="auto" w:fill="FFFFFF"/>
        </w:rPr>
        <w:t>,</w:t>
      </w:r>
      <w:r>
        <w:rPr>
          <w:rFonts w:eastAsia="Times New Roman"/>
          <w:color w:val="000000"/>
          <w:szCs w:val="24"/>
          <w:shd w:val="clear" w:color="auto" w:fill="FFFFFF"/>
        </w:rPr>
        <w:t xml:space="preserve"> είναι μόνον αυτά που επιβαρύνουν τους πολίτες του κράτους–μέλους που παρέσχε τη συνδρομή με τις ίδιες συνθήκες. Η προθεσμία για τις περιπτ</w:t>
      </w:r>
      <w:r>
        <w:rPr>
          <w:rFonts w:eastAsia="Times New Roman"/>
          <w:color w:val="000000"/>
          <w:szCs w:val="24"/>
          <w:shd w:val="clear" w:color="auto" w:fill="FFFFFF"/>
        </w:rPr>
        <w:t>ώσεις υψηλών εξόδων</w:t>
      </w:r>
      <w:r>
        <w:rPr>
          <w:rFonts w:eastAsia="Times New Roman"/>
          <w:color w:val="000000"/>
          <w:szCs w:val="24"/>
          <w:shd w:val="clear" w:color="auto" w:fill="FFFFFF"/>
        </w:rPr>
        <w:t>-</w:t>
      </w:r>
      <w:r>
        <w:rPr>
          <w:rFonts w:eastAsia="Times New Roman"/>
          <w:color w:val="000000"/>
          <w:szCs w:val="24"/>
          <w:shd w:val="clear" w:color="auto" w:fill="FFFFFF"/>
        </w:rPr>
        <w:t xml:space="preserve"> όπως λόγου χάρη σε περιπτώσεις σύλληψης ή κράτησης μη αντιπροσωπευόμενου πολίτη</w:t>
      </w:r>
      <w:r>
        <w:rPr>
          <w:rFonts w:eastAsia="Times New Roman"/>
          <w:color w:val="000000"/>
          <w:szCs w:val="24"/>
          <w:shd w:val="clear" w:color="auto" w:fill="FFFFFF"/>
        </w:rPr>
        <w:t>-</w:t>
      </w:r>
      <w:r>
        <w:rPr>
          <w:rFonts w:eastAsia="Times New Roman"/>
          <w:color w:val="000000"/>
          <w:szCs w:val="24"/>
          <w:shd w:val="clear" w:color="auto" w:fill="FFFFFF"/>
        </w:rPr>
        <w:t xml:space="preserve"> είναι δώδεκα μήνες.</w:t>
      </w:r>
    </w:p>
    <w:p w14:paraId="4B64C40B" w14:textId="77777777" w:rsidR="00973031" w:rsidRDefault="00405E19">
      <w:pPr>
        <w:tabs>
          <w:tab w:val="left" w:pos="1470"/>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θα ήθελα να προσθέσω και εγώ τη φωνή μου στους συναδέλφους, που και αυτοί επισήμαναν στην </w:t>
      </w:r>
      <w:r>
        <w:rPr>
          <w:rFonts w:eastAsia="Times New Roman"/>
          <w:color w:val="000000"/>
          <w:szCs w:val="24"/>
          <w:shd w:val="clear" w:color="auto" w:fill="FFFFFF"/>
        </w:rPr>
        <w:t>ε</w:t>
      </w:r>
      <w:r>
        <w:rPr>
          <w:rFonts w:eastAsia="Times New Roman"/>
          <w:color w:val="000000"/>
          <w:szCs w:val="24"/>
          <w:shd w:val="clear" w:color="auto" w:fill="FFFFFF"/>
        </w:rPr>
        <w:t>πιτροπή ότι το κόστος αυτό</w:t>
      </w:r>
      <w:r>
        <w:rPr>
          <w:rFonts w:eastAsia="Times New Roman"/>
          <w:color w:val="000000"/>
          <w:szCs w:val="24"/>
          <w:shd w:val="clear" w:color="auto" w:fill="FFFFFF"/>
        </w:rPr>
        <w:t xml:space="preserve"> μπορεί κατά περίπτωση να είναι δυσβάσταχτο. Να δούμε τι μπορούμε να κάνουμε γι’ αυτό.</w:t>
      </w:r>
    </w:p>
    <w:p w14:paraId="4B64C40C" w14:textId="77777777" w:rsidR="00973031" w:rsidRDefault="00405E19">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Στο άρθρο 12 περιγράφονται ειδικότερα οι απλουστευμένες οικονομικές διαδικασίες σε καταστάσεις κρίσης. Αυτό προβλέπει τα εξής:</w:t>
      </w:r>
    </w:p>
    <w:p w14:paraId="4B64C40D" w14:textId="77777777" w:rsidR="00973031" w:rsidRDefault="00405E19">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Όταν οι ελληνικές διπλωματικές και προξενι</w:t>
      </w:r>
      <w:r>
        <w:rPr>
          <w:rFonts w:eastAsia="Times New Roman" w:cs="Times New Roman"/>
          <w:szCs w:val="24"/>
        </w:rPr>
        <w:t>κές αρχές έχουν στηριχθεί οικονομικά, μέσω συνδρομής, από τον μηχανισμό π</w:t>
      </w:r>
      <w:r w:rsidRPr="00911877">
        <w:rPr>
          <w:rFonts w:eastAsia="Times New Roman" w:cs="Times New Roman"/>
          <w:szCs w:val="24"/>
        </w:rPr>
        <w:t>ολιτική</w:t>
      </w:r>
      <w:r>
        <w:rPr>
          <w:rFonts w:eastAsia="Times New Roman" w:cs="Times New Roman"/>
          <w:szCs w:val="24"/>
        </w:rPr>
        <w:t xml:space="preserve">ς προστασίας της Ευρωπαϊκής Ένωσης, οποιαδήποτε συνεισφορά του κράτους-μέλους της ιθαγένειας του μη αντιπροσωπευόμενου πολίτη καθορίζεται μετά την αφαίρεση της συνεισφοράς της </w:t>
      </w:r>
      <w:r>
        <w:rPr>
          <w:rFonts w:eastAsia="Times New Roman" w:cs="Times New Roman"/>
          <w:szCs w:val="24"/>
        </w:rPr>
        <w:t>Ε</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4B64C40E" w14:textId="77777777" w:rsidR="00973031" w:rsidRDefault="00405E19">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Όταν ο μη </w:t>
      </w:r>
      <w:r w:rsidRPr="005F572C">
        <w:rPr>
          <w:rFonts w:eastAsia="Times New Roman" w:cs="Times New Roman"/>
          <w:szCs w:val="24"/>
        </w:rPr>
        <w:t xml:space="preserve">αντιπροσωπευόμενος πολίτης έχει ελληνική ιθαγένεια, οι αρμόδιες ελληνικές αρχές μπορεί να επιδιώξουν την επιστροφή εξόδων από </w:t>
      </w:r>
      <w:r>
        <w:rPr>
          <w:rFonts w:eastAsia="Times New Roman" w:cs="Times New Roman"/>
          <w:szCs w:val="24"/>
        </w:rPr>
        <w:t>τον συγκεκριμένο πολίτη.</w:t>
      </w:r>
    </w:p>
    <w:p w14:paraId="4B64C40F" w14:textId="77777777" w:rsidR="00973031" w:rsidRDefault="00405E19">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ο</w:t>
      </w:r>
      <w:r w:rsidRPr="005F572C">
        <w:rPr>
          <w:rFonts w:eastAsia="Times New Roman" w:cs="Times New Roman"/>
          <w:szCs w:val="24"/>
        </w:rPr>
        <w:t>ι ελληνικές διπλωματικές και προξενικές αρχές που παρέχουν συνδρομή</w:t>
      </w:r>
      <w:r>
        <w:rPr>
          <w:rFonts w:eastAsia="Times New Roman" w:cs="Times New Roman"/>
          <w:szCs w:val="24"/>
        </w:rPr>
        <w:t>,</w:t>
      </w:r>
      <w:r w:rsidRPr="005F572C">
        <w:rPr>
          <w:rFonts w:eastAsia="Times New Roman" w:cs="Times New Roman"/>
          <w:szCs w:val="24"/>
        </w:rPr>
        <w:t xml:space="preserve"> μπορεί να ζητήσουν </w:t>
      </w:r>
      <w:r>
        <w:rPr>
          <w:rFonts w:eastAsia="Times New Roman" w:cs="Times New Roman"/>
          <w:szCs w:val="24"/>
        </w:rPr>
        <w:t xml:space="preserve">επιστροφή εξόδων </w:t>
      </w:r>
      <w:r w:rsidRPr="005F572C">
        <w:rPr>
          <w:rFonts w:eastAsia="Times New Roman" w:cs="Times New Roman"/>
          <w:szCs w:val="24"/>
        </w:rPr>
        <w:t xml:space="preserve">από το κράτος ιθαγένειας </w:t>
      </w:r>
      <w:r>
        <w:rPr>
          <w:rFonts w:eastAsia="Times New Roman" w:cs="Times New Roman"/>
          <w:szCs w:val="24"/>
        </w:rPr>
        <w:t>κατ' αναλογία.</w:t>
      </w:r>
    </w:p>
    <w:p w14:paraId="4B64C410" w14:textId="77777777" w:rsidR="00973031" w:rsidRDefault="00405E19">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Κλείνοντας γίνεται φανερό ότι αυτό το σχέδιο νόμου</w:t>
      </w:r>
      <w:r>
        <w:rPr>
          <w:rFonts w:eastAsia="Times New Roman" w:cs="Times New Roman"/>
          <w:szCs w:val="24"/>
        </w:rPr>
        <w:t>-</w:t>
      </w:r>
      <w:r>
        <w:rPr>
          <w:rFonts w:eastAsia="Times New Roman" w:cs="Times New Roman"/>
          <w:szCs w:val="24"/>
        </w:rPr>
        <w:t xml:space="preserve"> </w:t>
      </w:r>
      <w:r w:rsidRPr="00911877">
        <w:rPr>
          <w:rFonts w:eastAsia="Times New Roman" w:cs="Times New Roman"/>
          <w:szCs w:val="24"/>
        </w:rPr>
        <w:t>π</w:t>
      </w:r>
      <w:r>
        <w:rPr>
          <w:rFonts w:eastAsia="Times New Roman" w:cs="Times New Roman"/>
          <w:szCs w:val="24"/>
        </w:rPr>
        <w:t>έρα από τον τεχνικό χαρακτήρα</w:t>
      </w:r>
      <w:r>
        <w:rPr>
          <w:rFonts w:eastAsia="Times New Roman" w:cs="Times New Roman"/>
          <w:szCs w:val="24"/>
        </w:rPr>
        <w:t>-</w:t>
      </w:r>
      <w:r>
        <w:rPr>
          <w:rFonts w:eastAsia="Times New Roman" w:cs="Times New Roman"/>
          <w:szCs w:val="24"/>
        </w:rPr>
        <w:t xml:space="preserve"> επί της ουσίας ενοποιεί πανευρωπαϊκά την έννοια της προξενικής προστασίας, κάτι που μόνο θετικό</w:t>
      </w:r>
      <w:r>
        <w:rPr>
          <w:rFonts w:eastAsia="Times New Roman" w:cs="Times New Roman"/>
          <w:szCs w:val="24"/>
        </w:rPr>
        <w:t xml:space="preserve"> </w:t>
      </w:r>
      <w:r w:rsidRPr="00224BE3">
        <w:rPr>
          <w:rFonts w:eastAsia="Times New Roman" w:cs="Times New Roman"/>
          <w:szCs w:val="24"/>
        </w:rPr>
        <w:t>μπορεί να</w:t>
      </w:r>
      <w:r>
        <w:rPr>
          <w:rFonts w:eastAsia="Times New Roman" w:cs="Times New Roman"/>
          <w:szCs w:val="24"/>
        </w:rPr>
        <w:t xml:space="preserve"> είναι για τους Έλληνες πολίτες αλλά και για την παγίωση των δικαιωμάτων της Ε</w:t>
      </w:r>
      <w:r>
        <w:rPr>
          <w:rFonts w:eastAsia="Times New Roman" w:cs="Times New Roman"/>
          <w:szCs w:val="24"/>
        </w:rPr>
        <w:t>.</w:t>
      </w:r>
      <w:r>
        <w:rPr>
          <w:rFonts w:eastAsia="Times New Roman" w:cs="Times New Roman"/>
          <w:szCs w:val="24"/>
        </w:rPr>
        <w:t>Ε.</w:t>
      </w:r>
      <w:r>
        <w:rPr>
          <w:rFonts w:eastAsia="Times New Roman" w:cs="Times New Roman"/>
          <w:szCs w:val="24"/>
        </w:rPr>
        <w:t>.</w:t>
      </w:r>
    </w:p>
    <w:p w14:paraId="4B64C41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αυτά, </w:t>
      </w:r>
      <w:r w:rsidRPr="002170BF">
        <w:rPr>
          <w:rFonts w:eastAsia="Times New Roman" w:cs="Times New Roman"/>
          <w:szCs w:val="24"/>
        </w:rPr>
        <w:t>κυρίες και κύριοι</w:t>
      </w:r>
      <w:r>
        <w:rPr>
          <w:rFonts w:eastAsia="Times New Roman" w:cs="Times New Roman"/>
          <w:szCs w:val="24"/>
        </w:rPr>
        <w:t xml:space="preserve">, σας καλώ να υπερψηφίσετε το </w:t>
      </w:r>
      <w:r w:rsidRPr="00823F09">
        <w:rPr>
          <w:rFonts w:eastAsia="Times New Roman" w:cs="Times New Roman"/>
          <w:szCs w:val="24"/>
        </w:rPr>
        <w:t>νομοσχέδιο</w:t>
      </w:r>
      <w:r>
        <w:rPr>
          <w:rFonts w:eastAsia="Times New Roman" w:cs="Times New Roman"/>
          <w:szCs w:val="24"/>
        </w:rPr>
        <w:t>.</w:t>
      </w:r>
    </w:p>
    <w:p w14:paraId="4B64C412" w14:textId="77777777" w:rsidR="00973031" w:rsidRDefault="00405E19">
      <w:pPr>
        <w:spacing w:line="600" w:lineRule="auto"/>
        <w:ind w:firstLine="720"/>
        <w:contextualSpacing/>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4B64C413" w14:textId="77777777" w:rsidR="00973031" w:rsidRDefault="00405E19">
      <w:pPr>
        <w:spacing w:line="600" w:lineRule="auto"/>
        <w:ind w:firstLine="720"/>
        <w:contextualSpacing/>
        <w:jc w:val="both"/>
        <w:rPr>
          <w:rFonts w:eastAsia="Times New Roman" w:cs="Times New Roman"/>
          <w:szCs w:val="24"/>
        </w:rPr>
      </w:pPr>
      <w:r w:rsidRPr="0069256D">
        <w:rPr>
          <w:rFonts w:eastAsia="Times New Roman" w:cs="Times New Roman"/>
          <w:b/>
          <w:szCs w:val="24"/>
        </w:rPr>
        <w:t>ΠΡΟΕΔΡΕΥΩΝ (Νικήτας Κακλαμάνης):</w:t>
      </w:r>
      <w:r>
        <w:rPr>
          <w:rFonts w:eastAsia="Times New Roman" w:cs="Times New Roman"/>
          <w:szCs w:val="24"/>
        </w:rPr>
        <w:t xml:space="preserve"> Ευχαριστούμε, κύριε Κυρίτση.</w:t>
      </w:r>
    </w:p>
    <w:p w14:paraId="4B64C414"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
          <w:szCs w:val="24"/>
        </w:rPr>
        <w:t>ΚΩΝΣΤΑΝΤΙΝΟ</w:t>
      </w:r>
      <w:r>
        <w:rPr>
          <w:rFonts w:eastAsia="Times New Roman" w:cs="Times New Roman"/>
          <w:b/>
          <w:szCs w:val="24"/>
        </w:rPr>
        <w:t xml:space="preserve">Σ ΤΑΣΟΥΛΑΣ: </w:t>
      </w:r>
      <w:r>
        <w:rPr>
          <w:rFonts w:eastAsia="Times New Roman" w:cs="Times New Roman"/>
          <w:szCs w:val="24"/>
        </w:rPr>
        <w:t xml:space="preserve">Κύριε Πρόεδρε, για τις </w:t>
      </w:r>
      <w:r w:rsidRPr="005631E0">
        <w:rPr>
          <w:rFonts w:eastAsia="Times New Roman" w:cs="Times New Roman"/>
          <w:bCs/>
          <w:szCs w:val="24"/>
        </w:rPr>
        <w:t>τροπολογί</w:t>
      </w:r>
      <w:r>
        <w:rPr>
          <w:rFonts w:eastAsia="Times New Roman" w:cs="Times New Roman"/>
          <w:bCs/>
          <w:szCs w:val="24"/>
        </w:rPr>
        <w:t>ες θα μιλήσουμε πιο μετά;</w:t>
      </w:r>
    </w:p>
    <w:p w14:paraId="4B64C415" w14:textId="77777777" w:rsidR="00973031" w:rsidRDefault="00405E19">
      <w:pPr>
        <w:spacing w:line="600" w:lineRule="auto"/>
        <w:ind w:firstLine="720"/>
        <w:contextualSpacing/>
        <w:jc w:val="both"/>
        <w:rPr>
          <w:rFonts w:eastAsia="Times New Roman" w:cs="Times New Roman"/>
          <w:bCs/>
          <w:szCs w:val="24"/>
        </w:rPr>
      </w:pPr>
      <w:r w:rsidRPr="00DE1B1E">
        <w:rPr>
          <w:rFonts w:eastAsia="Times New Roman" w:cs="Times New Roman"/>
          <w:b/>
          <w:bCs/>
          <w:szCs w:val="24"/>
        </w:rPr>
        <w:t>ΠΡΟΕΔΡΕΥΩΝ (Νικήτας Κακλαμάνης):</w:t>
      </w:r>
      <w:r>
        <w:rPr>
          <w:rFonts w:eastAsia="Times New Roman" w:cs="Times New Roman"/>
          <w:bCs/>
          <w:szCs w:val="24"/>
        </w:rPr>
        <w:t xml:space="preserve"> Κύριε Τασούλα, περιμένετε ένα λεπτό, μια και είναι εδώ ο κ. Καλογήρου, στον οποίο </w:t>
      </w:r>
      <w:proofErr w:type="spellStart"/>
      <w:r>
        <w:rPr>
          <w:rFonts w:eastAsia="Times New Roman" w:cs="Times New Roman"/>
          <w:bCs/>
          <w:szCs w:val="24"/>
        </w:rPr>
        <w:t>ευχόμεθα</w:t>
      </w:r>
      <w:proofErr w:type="spellEnd"/>
      <w:r>
        <w:rPr>
          <w:rFonts w:eastAsia="Times New Roman" w:cs="Times New Roman"/>
          <w:bCs/>
          <w:szCs w:val="24"/>
        </w:rPr>
        <w:t xml:space="preserve"> καλή επιτυχία στο Υπουργείο του. </w:t>
      </w:r>
    </w:p>
    <w:p w14:paraId="4B64C416"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Έχετε τον λόγο</w:t>
      </w:r>
      <w:r w:rsidRPr="007C602B">
        <w:rPr>
          <w:rFonts w:eastAsia="Times New Roman" w:cs="Times New Roman"/>
          <w:bCs/>
          <w:szCs w:val="24"/>
        </w:rPr>
        <w:t xml:space="preserve"> </w:t>
      </w:r>
      <w:r>
        <w:rPr>
          <w:rFonts w:eastAsia="Times New Roman" w:cs="Times New Roman"/>
          <w:bCs/>
          <w:szCs w:val="24"/>
        </w:rPr>
        <w:t xml:space="preserve">για πέντε λεπτά, </w:t>
      </w:r>
      <w:r w:rsidRPr="007C602B">
        <w:rPr>
          <w:rFonts w:eastAsia="Times New Roman" w:cs="Times New Roman"/>
          <w:bCs/>
          <w:szCs w:val="24"/>
        </w:rPr>
        <w:t>κύριε Υπουργέ,</w:t>
      </w:r>
      <w:r>
        <w:rPr>
          <w:rFonts w:eastAsia="Times New Roman" w:cs="Times New Roman"/>
          <w:bCs/>
          <w:szCs w:val="24"/>
        </w:rPr>
        <w:t xml:space="preserve"> να υπερασπιστείτε την </w:t>
      </w:r>
      <w:r w:rsidRPr="00DE1B1E">
        <w:rPr>
          <w:rFonts w:eastAsia="Times New Roman" w:cs="Times New Roman"/>
          <w:bCs/>
          <w:szCs w:val="24"/>
        </w:rPr>
        <w:t>τροπολογία</w:t>
      </w:r>
      <w:r>
        <w:rPr>
          <w:rFonts w:eastAsia="Times New Roman" w:cs="Times New Roman"/>
          <w:bCs/>
          <w:szCs w:val="24"/>
        </w:rPr>
        <w:t xml:space="preserve"> σας, ώστε να την ακούσουν από εδώ και πέρα όσοι θα μιλήσουν.</w:t>
      </w:r>
    </w:p>
    <w:p w14:paraId="4B64C417" w14:textId="77777777" w:rsidR="00973031" w:rsidRDefault="00405E19">
      <w:pPr>
        <w:spacing w:line="600" w:lineRule="auto"/>
        <w:ind w:firstLine="720"/>
        <w:contextualSpacing/>
        <w:jc w:val="both"/>
        <w:rPr>
          <w:rFonts w:eastAsia="Times New Roman"/>
          <w:color w:val="000000"/>
          <w:szCs w:val="24"/>
        </w:rPr>
      </w:pPr>
      <w:r>
        <w:rPr>
          <w:rFonts w:eastAsia="Times New Roman" w:cs="Times New Roman"/>
          <w:b/>
          <w:szCs w:val="24"/>
        </w:rPr>
        <w:t>ΜΙΧΑΗΛ ΚΑΛΟΓΗΡΟΥ (Υπουργός Δικαιοσύνης, Διαφάνειας και Ανθρωπίνων Δικαιωμάτων)</w:t>
      </w:r>
      <w:r w:rsidRPr="00335246">
        <w:rPr>
          <w:rFonts w:eastAsia="Times New Roman" w:cs="Times New Roman"/>
          <w:b/>
          <w:szCs w:val="24"/>
        </w:rPr>
        <w:t>:</w:t>
      </w:r>
      <w:r>
        <w:rPr>
          <w:rFonts w:eastAsia="Times New Roman" w:cs="Times New Roman"/>
          <w:b/>
          <w:szCs w:val="24"/>
        </w:rPr>
        <w:t xml:space="preserve"> </w:t>
      </w:r>
      <w:r w:rsidRPr="00480689">
        <w:rPr>
          <w:rFonts w:eastAsia="Times New Roman"/>
          <w:color w:val="000000"/>
          <w:szCs w:val="24"/>
        </w:rPr>
        <w:t>Ευχαριστώ, κύριε Πρόεδρε</w:t>
      </w:r>
      <w:r>
        <w:rPr>
          <w:rFonts w:eastAsia="Times New Roman"/>
          <w:color w:val="000000"/>
          <w:szCs w:val="24"/>
        </w:rPr>
        <w:t>, και για τις ευχές.</w:t>
      </w:r>
    </w:p>
    <w:p w14:paraId="4B64C418" w14:textId="77777777" w:rsidR="00973031" w:rsidRDefault="00405E19">
      <w:pPr>
        <w:spacing w:line="600" w:lineRule="auto"/>
        <w:ind w:firstLine="720"/>
        <w:contextualSpacing/>
        <w:jc w:val="both"/>
        <w:rPr>
          <w:rFonts w:eastAsia="Times New Roman" w:cs="Times New Roman"/>
          <w:szCs w:val="24"/>
        </w:rPr>
      </w:pPr>
      <w:r w:rsidRPr="0098522A">
        <w:rPr>
          <w:rFonts w:eastAsia="Times New Roman" w:cs="Times New Roman"/>
          <w:szCs w:val="24"/>
        </w:rPr>
        <w:lastRenderedPageBreak/>
        <w:t>Κυρίε</w:t>
      </w:r>
      <w:r w:rsidRPr="0098522A">
        <w:rPr>
          <w:rFonts w:eastAsia="Times New Roman" w:cs="Times New Roman"/>
          <w:szCs w:val="24"/>
        </w:rPr>
        <w:t>ς και κύριοι Βουλευτές,</w:t>
      </w:r>
      <w:r>
        <w:rPr>
          <w:rFonts w:eastAsia="Times New Roman" w:cs="Times New Roman"/>
          <w:szCs w:val="24"/>
        </w:rPr>
        <w:t xml:space="preserve"> με την </w:t>
      </w:r>
      <w:r w:rsidRPr="005631E0">
        <w:rPr>
          <w:rFonts w:eastAsia="Times New Roman" w:cs="Times New Roman"/>
          <w:bCs/>
          <w:szCs w:val="24"/>
        </w:rPr>
        <w:t>τροπολογία</w:t>
      </w:r>
      <w:r>
        <w:rPr>
          <w:rFonts w:eastAsia="Times New Roman" w:cs="Times New Roman"/>
          <w:szCs w:val="24"/>
        </w:rPr>
        <w:t xml:space="preserve"> αυτή αναστέλλεται η </w:t>
      </w:r>
      <w:proofErr w:type="spellStart"/>
      <w:r>
        <w:rPr>
          <w:rFonts w:eastAsia="Times New Roman" w:cs="Times New Roman"/>
          <w:szCs w:val="24"/>
        </w:rPr>
        <w:t>υποχρεωτικότητα</w:t>
      </w:r>
      <w:proofErr w:type="spellEnd"/>
      <w:r>
        <w:rPr>
          <w:rFonts w:eastAsia="Times New Roman" w:cs="Times New Roman"/>
          <w:szCs w:val="24"/>
        </w:rPr>
        <w:t xml:space="preserve"> στην εφαρμογή της διαμεσολάβησης σε συγκεκριμένες κατηγορίες διαφορών μέχρι τις 16</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2019 δηλαδή μέχρι το επόμενο δικαστικό έτος. </w:t>
      </w:r>
    </w:p>
    <w:p w14:paraId="4B64C41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Αυτό κρίθηκε αναγκαίο εν</w:t>
      </w:r>
      <w:r>
        <w:rPr>
          <w:rFonts w:eastAsia="Times New Roman" w:cs="Times New Roman"/>
          <w:szCs w:val="24"/>
        </w:rPr>
        <w:t xml:space="preserve"> </w:t>
      </w:r>
      <w:r>
        <w:rPr>
          <w:rFonts w:eastAsia="Times New Roman" w:cs="Times New Roman"/>
          <w:szCs w:val="24"/>
        </w:rPr>
        <w:t xml:space="preserve">όψει της γνωμοδοτικής </w:t>
      </w:r>
      <w:r>
        <w:rPr>
          <w:rFonts w:eastAsia="Times New Roman" w:cs="Times New Roman"/>
          <w:szCs w:val="24"/>
        </w:rPr>
        <w:t xml:space="preserve">απόφαση της ολομέλειας με αριθμό 34/2018. Η απόφαση αυτή με οριακή πλειοψηφία έκρινε ότι συγκεκριμένα ζητήματα που αφορούσαν στην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διαμεσολάβησης και κυρίως στη δαπάνη</w:t>
      </w:r>
      <w:r>
        <w:rPr>
          <w:rFonts w:eastAsia="Times New Roman" w:cs="Times New Roman"/>
          <w:szCs w:val="24"/>
        </w:rPr>
        <w:t>,</w:t>
      </w:r>
      <w:r>
        <w:rPr>
          <w:rFonts w:eastAsia="Times New Roman" w:cs="Times New Roman"/>
          <w:szCs w:val="24"/>
        </w:rPr>
        <w:t xml:space="preserve"> μπορούν να δημιουργήσουν μια απομάκρυνση στην εμπιστοσύνη του πολίτη</w:t>
      </w:r>
      <w:r>
        <w:rPr>
          <w:rFonts w:eastAsia="Times New Roman" w:cs="Times New Roman"/>
          <w:szCs w:val="24"/>
        </w:rPr>
        <w:t>, όσον αφορά τον συγκεκριμένο θεσμό. Σε αυτή, λοιπόν, την απόφαση υπήρξε οριακή πλειοψηφία δηλαδή 21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18. </w:t>
      </w:r>
    </w:p>
    <w:p w14:paraId="4B64C41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αυτής της απόφασης κρίνουμε ότι είναι αναγκαίο να διαβουλευτούμε εκ νέου με όλους τους ενδιαφερόμενους, δηλαδή</w:t>
      </w:r>
      <w:r>
        <w:rPr>
          <w:rFonts w:eastAsia="Times New Roman" w:cs="Times New Roman"/>
          <w:szCs w:val="24"/>
        </w:rPr>
        <w:t>,</w:t>
      </w:r>
      <w:r>
        <w:rPr>
          <w:rFonts w:eastAsia="Times New Roman" w:cs="Times New Roman"/>
          <w:szCs w:val="24"/>
        </w:rPr>
        <w:t xml:space="preserve"> με τους δικηγόρους, με τους δικαστές. Γνωρίζετε ότι τόσο οι δικηγορικοί σύλλογοι όσο και οι δικαστικές ενώσεις, όσον αφορά την </w:t>
      </w:r>
      <w:proofErr w:type="spellStart"/>
      <w:r>
        <w:rPr>
          <w:rFonts w:eastAsia="Times New Roman" w:cs="Times New Roman"/>
          <w:szCs w:val="24"/>
        </w:rPr>
        <w:t>υποχρεωτικότητα</w:t>
      </w:r>
      <w:proofErr w:type="spellEnd"/>
      <w:r>
        <w:rPr>
          <w:rFonts w:eastAsia="Times New Roman" w:cs="Times New Roman"/>
          <w:szCs w:val="24"/>
        </w:rPr>
        <w:t xml:space="preserve"> στη διαμεσολάβηση, είχαν καταθέσει κάποιες προτάσεις. Από την άλλη μεριά είναι προς όφελος των διαμεσολαβητών να</w:t>
      </w:r>
      <w:r>
        <w:rPr>
          <w:rFonts w:eastAsia="Times New Roman" w:cs="Times New Roman"/>
          <w:szCs w:val="24"/>
        </w:rPr>
        <w:t xml:space="preserve"> βρεθεί μια λύση</w:t>
      </w:r>
      <w:r>
        <w:rPr>
          <w:rFonts w:eastAsia="Times New Roman" w:cs="Times New Roman"/>
          <w:szCs w:val="24"/>
        </w:rPr>
        <w:t>,</w:t>
      </w:r>
      <w:r>
        <w:rPr>
          <w:rFonts w:eastAsia="Times New Roman" w:cs="Times New Roman"/>
          <w:szCs w:val="24"/>
        </w:rPr>
        <w:t xml:space="preserve"> η οποία θα επιτρέψει στην ουσιαστική εφαρμογή στα πεδία όπου ο </w:t>
      </w:r>
      <w:r>
        <w:rPr>
          <w:rFonts w:eastAsia="Times New Roman" w:cs="Times New Roman"/>
          <w:szCs w:val="24"/>
        </w:rPr>
        <w:t>ν.</w:t>
      </w:r>
      <w:r>
        <w:rPr>
          <w:rFonts w:eastAsia="Times New Roman" w:cs="Times New Roman"/>
          <w:szCs w:val="24"/>
        </w:rPr>
        <w:t xml:space="preserve">4512/2018 προέβλεψε την </w:t>
      </w:r>
      <w:proofErr w:type="spellStart"/>
      <w:r>
        <w:rPr>
          <w:rFonts w:eastAsia="Times New Roman" w:cs="Times New Roman"/>
          <w:szCs w:val="24"/>
        </w:rPr>
        <w:t>υποχρεωτικότητα</w:t>
      </w:r>
      <w:proofErr w:type="spellEnd"/>
      <w:r>
        <w:rPr>
          <w:rFonts w:eastAsia="Times New Roman" w:cs="Times New Roman"/>
          <w:szCs w:val="24"/>
        </w:rPr>
        <w:t xml:space="preserve"> στη διαμεσολάβηση. </w:t>
      </w:r>
    </w:p>
    <w:p w14:paraId="4B64C41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Γιατί το λέμε αυτό; Το 2010 θεσπίστηκε ο θεσμός της διαμεσολάβησης. Από το 2010 μέχρι το 2015 στην πράξη δεν συνέ</w:t>
      </w:r>
      <w:r>
        <w:rPr>
          <w:rFonts w:eastAsia="Times New Roman" w:cs="Times New Roman"/>
          <w:szCs w:val="24"/>
        </w:rPr>
        <w:t xml:space="preserve">βη τίποτα, δηλαδή είχαμε ελάχιστες περιπτώσεις όπου η διαμεσολάβηση κατέληγε, ολοκληρωνόταν που λέμε. Σκεφτείτε </w:t>
      </w:r>
      <w:r>
        <w:rPr>
          <w:rFonts w:eastAsia="Times New Roman" w:cs="Times New Roman"/>
          <w:szCs w:val="24"/>
        </w:rPr>
        <w:lastRenderedPageBreak/>
        <w:t>ότι με το θεσμικό πλαίσιο του 2010</w:t>
      </w:r>
      <w:r>
        <w:rPr>
          <w:rFonts w:eastAsia="Times New Roman" w:cs="Times New Roman"/>
          <w:szCs w:val="24"/>
        </w:rPr>
        <w:t>,</w:t>
      </w:r>
      <w:r>
        <w:rPr>
          <w:rFonts w:eastAsia="Times New Roman" w:cs="Times New Roman"/>
          <w:szCs w:val="24"/>
        </w:rPr>
        <w:t xml:space="preserve"> δεν υπήρχε ούτε καν θεσμική πρόβλεψη καταγραφής των υποθέσεων που ακολουθούσαν τη διαδρομή της διαμεσολάβηση</w:t>
      </w:r>
      <w:r>
        <w:rPr>
          <w:rFonts w:eastAsia="Times New Roman" w:cs="Times New Roman"/>
          <w:szCs w:val="24"/>
        </w:rPr>
        <w:t xml:space="preserve">ς. Δηλαδή δεν γνωρίζαμε σε ποιες υποθέσεις ολοκληρώθηκε η διαμεσολάβηση και ποιο ήταν το αποτέλεσμα. </w:t>
      </w:r>
    </w:p>
    <w:p w14:paraId="4B64C41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Λέγεται, λοιπόν, ότι από το 2010 ως το 2015 υπήρχε μονοψήφιος αριθμός στην ολοκλήρωση της διαμεσολάβησης για κάθε χρόνο. Αυτό σημαίνει ότι μια πολύ σημαντ</w:t>
      </w:r>
      <w:r>
        <w:rPr>
          <w:rFonts w:eastAsia="Times New Roman" w:cs="Times New Roman"/>
          <w:szCs w:val="24"/>
        </w:rPr>
        <w:t>ική μεταρρύθμιση</w:t>
      </w:r>
      <w:r>
        <w:rPr>
          <w:rFonts w:eastAsia="Times New Roman" w:cs="Times New Roman"/>
          <w:szCs w:val="24"/>
        </w:rPr>
        <w:t>-</w:t>
      </w:r>
      <w:r>
        <w:rPr>
          <w:rFonts w:eastAsia="Times New Roman" w:cs="Times New Roman"/>
          <w:szCs w:val="24"/>
        </w:rPr>
        <w:t xml:space="preserve"> η οποία έχει να κάνει με εναλλακτικούς τρόπους εκπλήρωσης των διαφορών</w:t>
      </w:r>
      <w:r>
        <w:rPr>
          <w:rFonts w:eastAsia="Times New Roman" w:cs="Times New Roman"/>
          <w:szCs w:val="24"/>
        </w:rPr>
        <w:t>-</w:t>
      </w:r>
      <w:r>
        <w:rPr>
          <w:rFonts w:eastAsia="Times New Roman" w:cs="Times New Roman"/>
          <w:szCs w:val="24"/>
        </w:rPr>
        <w:t xml:space="preserve"> ουσιαστικά δεν λειτούργησε.</w:t>
      </w:r>
    </w:p>
    <w:p w14:paraId="4B64C41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1850F1">
        <w:rPr>
          <w:rFonts w:eastAsia="Times New Roman" w:cs="Times New Roman"/>
          <w:szCs w:val="24"/>
        </w:rPr>
        <w:t>Κυβέρνηση</w:t>
      </w:r>
      <w:r>
        <w:rPr>
          <w:rFonts w:eastAsia="Times New Roman" w:cs="Times New Roman"/>
          <w:szCs w:val="24"/>
        </w:rPr>
        <w:t xml:space="preserve"> αυτή από το 2015 και μετά </w:t>
      </w:r>
      <w:r>
        <w:rPr>
          <w:rFonts w:eastAsia="Times New Roman" w:cs="Times New Roman"/>
          <w:szCs w:val="24"/>
        </w:rPr>
        <w:t>-</w:t>
      </w:r>
      <w:r>
        <w:rPr>
          <w:rFonts w:eastAsia="Times New Roman" w:cs="Times New Roman"/>
          <w:szCs w:val="24"/>
        </w:rPr>
        <w:t>και κυρίως επί θητείας του προκατόχου μου κ. Κοντονή</w:t>
      </w:r>
      <w:r>
        <w:rPr>
          <w:rFonts w:eastAsia="Times New Roman" w:cs="Times New Roman"/>
          <w:szCs w:val="24"/>
        </w:rPr>
        <w:t>-</w:t>
      </w:r>
      <w:r>
        <w:rPr>
          <w:rFonts w:eastAsia="Times New Roman" w:cs="Times New Roman"/>
          <w:szCs w:val="24"/>
        </w:rPr>
        <w:t xml:space="preserve"> κατάφερε να ολοκληρώσει μια σημαντική μεταρρύ</w:t>
      </w:r>
      <w:r>
        <w:rPr>
          <w:rFonts w:eastAsia="Times New Roman" w:cs="Times New Roman"/>
          <w:szCs w:val="24"/>
        </w:rPr>
        <w:t xml:space="preserve">θμιση, η οποία αφορά τόσο στις διαδικασίες </w:t>
      </w:r>
      <w:r w:rsidRPr="00A16A52">
        <w:rPr>
          <w:rFonts w:eastAsia="Times New Roman"/>
          <w:szCs w:val="24"/>
        </w:rPr>
        <w:t>οι οποίες</w:t>
      </w:r>
      <w:r>
        <w:rPr>
          <w:rFonts w:eastAsia="Times New Roman" w:cs="Times New Roman"/>
          <w:szCs w:val="24"/>
        </w:rPr>
        <w:t xml:space="preserve"> υπάγονται προαιρετικά στη διαμεσολάβηση</w:t>
      </w:r>
      <w:r>
        <w:rPr>
          <w:rFonts w:eastAsia="Times New Roman" w:cs="Times New Roman"/>
          <w:szCs w:val="24"/>
        </w:rPr>
        <w:t>,</w:t>
      </w:r>
      <w:r>
        <w:rPr>
          <w:rFonts w:eastAsia="Times New Roman" w:cs="Times New Roman"/>
          <w:szCs w:val="24"/>
        </w:rPr>
        <w:t xml:space="preserve"> όσο και στις περιπτώσεις εκείνες </w:t>
      </w:r>
      <w:r w:rsidRPr="00A16A52">
        <w:rPr>
          <w:rFonts w:eastAsia="Times New Roman"/>
          <w:szCs w:val="24"/>
        </w:rPr>
        <w:t>οι οποίες</w:t>
      </w:r>
      <w:r>
        <w:rPr>
          <w:rFonts w:eastAsia="Times New Roman" w:cs="Times New Roman"/>
          <w:szCs w:val="24"/>
        </w:rPr>
        <w:t xml:space="preserve"> ψηφίστηκ</w:t>
      </w:r>
      <w:r>
        <w:rPr>
          <w:rFonts w:eastAsia="Times New Roman" w:cs="Times New Roman"/>
          <w:szCs w:val="24"/>
        </w:rPr>
        <w:t>αν</w:t>
      </w:r>
      <w:r>
        <w:rPr>
          <w:rFonts w:eastAsia="Times New Roman" w:cs="Times New Roman"/>
          <w:szCs w:val="24"/>
        </w:rPr>
        <w:t xml:space="preserve"> με τον ν.4512 να υπαχθούν σε </w:t>
      </w:r>
      <w:proofErr w:type="spellStart"/>
      <w:r>
        <w:rPr>
          <w:rFonts w:eastAsia="Times New Roman" w:cs="Times New Roman"/>
          <w:szCs w:val="24"/>
        </w:rPr>
        <w:t>υποχρεωτικότητα</w:t>
      </w:r>
      <w:proofErr w:type="spellEnd"/>
      <w:r>
        <w:rPr>
          <w:rFonts w:eastAsia="Times New Roman" w:cs="Times New Roman"/>
          <w:szCs w:val="24"/>
        </w:rPr>
        <w:t xml:space="preserve"> διαμεσολάβησης.</w:t>
      </w:r>
    </w:p>
    <w:p w14:paraId="4B64C41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προβλέψεις κρίθηκαν τότε από την </w:t>
      </w:r>
      <w:r w:rsidRPr="001850F1">
        <w:rPr>
          <w:rFonts w:eastAsia="Times New Roman" w:cs="Times New Roman"/>
          <w:szCs w:val="24"/>
        </w:rPr>
        <w:t>Κυβέρ</w:t>
      </w:r>
      <w:r w:rsidRPr="001850F1">
        <w:rPr>
          <w:rFonts w:eastAsia="Times New Roman" w:cs="Times New Roman"/>
          <w:szCs w:val="24"/>
        </w:rPr>
        <w:t>νηση</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στη σωστή κατεύθυνση και θα οδηγήσουν στην ουσιαστική υλοποίηση της μεταρρύθμισης αυτής. </w:t>
      </w:r>
    </w:p>
    <w:p w14:paraId="4B64C41F" w14:textId="77777777" w:rsidR="00973031" w:rsidRDefault="00405E19">
      <w:pPr>
        <w:spacing w:line="600" w:lineRule="auto"/>
        <w:ind w:firstLine="720"/>
        <w:contextualSpacing/>
        <w:jc w:val="both"/>
        <w:rPr>
          <w:rFonts w:eastAsia="Times New Roman" w:cs="Times New Roman"/>
          <w:szCs w:val="24"/>
        </w:rPr>
      </w:pPr>
      <w:r w:rsidRPr="00D76DB2">
        <w:rPr>
          <w:rFonts w:eastAsia="Times New Roman" w:cs="Times New Roman"/>
          <w:szCs w:val="24"/>
        </w:rPr>
        <w:t xml:space="preserve">Σε σχέση με αυτή τη γνωμοδοτική απόφαση της </w:t>
      </w:r>
      <w:r>
        <w:rPr>
          <w:rFonts w:eastAsia="Times New Roman" w:cs="Times New Roman"/>
          <w:szCs w:val="24"/>
        </w:rPr>
        <w:t>ο</w:t>
      </w:r>
      <w:r w:rsidRPr="00D76DB2">
        <w:rPr>
          <w:rFonts w:eastAsia="Times New Roman" w:cs="Times New Roman"/>
          <w:szCs w:val="24"/>
        </w:rPr>
        <w:t xml:space="preserve">λομέλειας μπορούμε να συζητήσουμε τόσο την άποψη της </w:t>
      </w:r>
      <w:r>
        <w:rPr>
          <w:rFonts w:eastAsia="Times New Roman" w:cs="Times New Roman"/>
          <w:szCs w:val="24"/>
        </w:rPr>
        <w:t>π</w:t>
      </w:r>
      <w:r w:rsidRPr="00D76DB2">
        <w:rPr>
          <w:rFonts w:eastAsia="Times New Roman" w:cs="Times New Roman"/>
          <w:szCs w:val="24"/>
        </w:rPr>
        <w:t xml:space="preserve">λειοψηφίας όσο και την άποψη της </w:t>
      </w:r>
      <w:r>
        <w:rPr>
          <w:rFonts w:eastAsia="Times New Roman" w:cs="Times New Roman"/>
          <w:szCs w:val="24"/>
        </w:rPr>
        <w:t>μ</w:t>
      </w:r>
      <w:r w:rsidRPr="00D76DB2">
        <w:rPr>
          <w:rFonts w:eastAsia="Times New Roman" w:cs="Times New Roman"/>
          <w:szCs w:val="24"/>
        </w:rPr>
        <w:t>ειοψηφί</w:t>
      </w:r>
      <w:r w:rsidRPr="00D76DB2">
        <w:rPr>
          <w:rFonts w:eastAsia="Times New Roman" w:cs="Times New Roman"/>
          <w:szCs w:val="24"/>
        </w:rPr>
        <w:t xml:space="preserve">ας. </w:t>
      </w:r>
      <w:r w:rsidRPr="00D76DB2">
        <w:rPr>
          <w:rFonts w:eastAsia="Times New Roman" w:cs="Times New Roman"/>
          <w:szCs w:val="24"/>
        </w:rPr>
        <w:lastRenderedPageBreak/>
        <w:t>Υπάρχει ένα δεδομένο</w:t>
      </w:r>
      <w:r>
        <w:rPr>
          <w:rFonts w:eastAsia="Times New Roman" w:cs="Times New Roman"/>
          <w:szCs w:val="24"/>
        </w:rPr>
        <w:t>.</w:t>
      </w:r>
      <w:r w:rsidRPr="00D76DB2">
        <w:rPr>
          <w:rFonts w:eastAsia="Times New Roman" w:cs="Times New Roman"/>
          <w:szCs w:val="24"/>
        </w:rPr>
        <w:t xml:space="preserve"> Ότι έστω και οριακά η </w:t>
      </w:r>
      <w:r>
        <w:rPr>
          <w:rFonts w:eastAsia="Times New Roman" w:cs="Times New Roman"/>
          <w:szCs w:val="24"/>
        </w:rPr>
        <w:t>π</w:t>
      </w:r>
      <w:r w:rsidRPr="00D76DB2">
        <w:rPr>
          <w:rFonts w:eastAsia="Times New Roman" w:cs="Times New Roman"/>
          <w:szCs w:val="24"/>
        </w:rPr>
        <w:t xml:space="preserve">λειοψηφία θέτει ζητήματα αντισυνταγματικότητας </w:t>
      </w:r>
      <w:r>
        <w:rPr>
          <w:rFonts w:eastAsia="Times New Roman" w:cs="Times New Roman"/>
          <w:szCs w:val="24"/>
        </w:rPr>
        <w:t>-</w:t>
      </w:r>
      <w:r w:rsidRPr="00D76DB2">
        <w:rPr>
          <w:rFonts w:eastAsia="Times New Roman" w:cs="Times New Roman"/>
          <w:szCs w:val="24"/>
        </w:rPr>
        <w:t>όπως σας είπα και πριν</w:t>
      </w:r>
      <w:r>
        <w:rPr>
          <w:rFonts w:eastAsia="Times New Roman" w:cs="Times New Roman"/>
          <w:szCs w:val="24"/>
        </w:rPr>
        <w:t>-</w:t>
      </w:r>
      <w:r w:rsidRPr="00D76DB2">
        <w:rPr>
          <w:rFonts w:eastAsia="Times New Roman" w:cs="Times New Roman"/>
          <w:szCs w:val="24"/>
        </w:rPr>
        <w:t xml:space="preserve"> ως προς το κόστος, ως προς το πού καταλήγει το κόστος και αν σε σχέση με αυτό το κόστος ο πολίτης μπορεί</w:t>
      </w:r>
      <w:r>
        <w:rPr>
          <w:rFonts w:eastAsia="Times New Roman" w:cs="Times New Roman"/>
          <w:szCs w:val="24"/>
        </w:rPr>
        <w:t>,</w:t>
      </w:r>
      <w:r w:rsidRPr="00D76DB2">
        <w:rPr>
          <w:rFonts w:eastAsia="Times New Roman" w:cs="Times New Roman"/>
          <w:szCs w:val="24"/>
        </w:rPr>
        <w:t xml:space="preserve"> πράγματι</w:t>
      </w:r>
      <w:r>
        <w:rPr>
          <w:rFonts w:eastAsia="Times New Roman" w:cs="Times New Roman"/>
          <w:szCs w:val="24"/>
        </w:rPr>
        <w:t>,</w:t>
      </w:r>
      <w:r w:rsidRPr="00D76DB2">
        <w:rPr>
          <w:rFonts w:eastAsia="Times New Roman" w:cs="Times New Roman"/>
          <w:szCs w:val="24"/>
        </w:rPr>
        <w:t xml:space="preserve"> να έχει πρόσβαση στ</w:t>
      </w:r>
      <w:r w:rsidRPr="00D76DB2">
        <w:rPr>
          <w:rFonts w:eastAsia="Times New Roman" w:cs="Times New Roman"/>
          <w:szCs w:val="24"/>
        </w:rPr>
        <w:t xml:space="preserve">ον φυσικό του δικαστή και στη δικαστική προστασία που προβλέπουν το Σύνταγμα και οι νόμοι. </w:t>
      </w:r>
    </w:p>
    <w:p w14:paraId="4B64C420" w14:textId="77777777" w:rsidR="00973031" w:rsidRDefault="00405E19">
      <w:pPr>
        <w:spacing w:line="600" w:lineRule="auto"/>
        <w:ind w:firstLine="720"/>
        <w:contextualSpacing/>
        <w:jc w:val="both"/>
        <w:rPr>
          <w:rFonts w:eastAsia="Times New Roman" w:cs="Times New Roman"/>
          <w:szCs w:val="24"/>
        </w:rPr>
      </w:pPr>
      <w:r w:rsidRPr="00D76DB2">
        <w:rPr>
          <w:rFonts w:eastAsia="Times New Roman" w:cs="Times New Roman"/>
          <w:szCs w:val="24"/>
        </w:rPr>
        <w:t xml:space="preserve">Απέναντι σε αυτό ποιο είναι το πρόβλημα, αν και είναι γνωμοδοτική; Και γνωρίζετε καλά πως όταν έχουμε μια γνωμοδοτική απόφαση της </w:t>
      </w:r>
      <w:r>
        <w:rPr>
          <w:rFonts w:eastAsia="Times New Roman" w:cs="Times New Roman"/>
          <w:szCs w:val="24"/>
        </w:rPr>
        <w:t>ο</w:t>
      </w:r>
      <w:r w:rsidRPr="00D76DB2">
        <w:rPr>
          <w:rFonts w:eastAsia="Times New Roman" w:cs="Times New Roman"/>
          <w:szCs w:val="24"/>
        </w:rPr>
        <w:t xml:space="preserve">λομέλειας, αυτό δεν σημαίνει ότι </w:t>
      </w:r>
      <w:r w:rsidRPr="00D76DB2">
        <w:rPr>
          <w:rFonts w:eastAsia="Times New Roman" w:cs="Times New Roman"/>
          <w:szCs w:val="24"/>
        </w:rPr>
        <w:t xml:space="preserve">η απόφαση είναι και απαραίτητα δεσμευτική. Ως προς τι είναι δεσμευτική αυτή η απόφαση; Ως προς την ανάγκη όλων μας να δημιουργήσουμε σε αυτή τη μεταρρύθμιση ένα αναγκαίο πλαίσιο ασφάλειας δικαίου. </w:t>
      </w:r>
    </w:p>
    <w:p w14:paraId="4B64C421" w14:textId="77777777" w:rsidR="00973031" w:rsidRDefault="00405E19">
      <w:pPr>
        <w:spacing w:line="600" w:lineRule="auto"/>
        <w:ind w:firstLine="720"/>
        <w:contextualSpacing/>
        <w:jc w:val="both"/>
        <w:rPr>
          <w:rFonts w:eastAsia="Times New Roman" w:cs="Times New Roman"/>
          <w:szCs w:val="24"/>
        </w:rPr>
      </w:pPr>
      <w:r w:rsidRPr="00D76DB2">
        <w:rPr>
          <w:rFonts w:eastAsia="Times New Roman" w:cs="Times New Roman"/>
          <w:szCs w:val="24"/>
        </w:rPr>
        <w:t>Τι θέλω να πω</w:t>
      </w:r>
      <w:r>
        <w:rPr>
          <w:rFonts w:eastAsia="Times New Roman" w:cs="Times New Roman"/>
          <w:szCs w:val="24"/>
        </w:rPr>
        <w:t>.</w:t>
      </w:r>
      <w:r w:rsidRPr="00D76DB2">
        <w:rPr>
          <w:rFonts w:eastAsia="Times New Roman" w:cs="Times New Roman"/>
          <w:szCs w:val="24"/>
        </w:rPr>
        <w:t xml:space="preserve"> Αν στην εφαρμογή των διατάξεων της </w:t>
      </w:r>
      <w:proofErr w:type="spellStart"/>
      <w:r w:rsidRPr="00D76DB2">
        <w:rPr>
          <w:rFonts w:eastAsia="Times New Roman" w:cs="Times New Roman"/>
          <w:szCs w:val="24"/>
        </w:rPr>
        <w:t>υποχρεωτ</w:t>
      </w:r>
      <w:r w:rsidRPr="00D76DB2">
        <w:rPr>
          <w:rFonts w:eastAsia="Times New Roman" w:cs="Times New Roman"/>
          <w:szCs w:val="24"/>
        </w:rPr>
        <w:t>ικότητας</w:t>
      </w:r>
      <w:proofErr w:type="spellEnd"/>
      <w:r w:rsidRPr="00D76DB2">
        <w:rPr>
          <w:rFonts w:eastAsia="Times New Roman" w:cs="Times New Roman"/>
          <w:szCs w:val="24"/>
        </w:rPr>
        <w:t xml:space="preserve"> υπάρξουν πολίτες οι οποίοι αποφύγουν να ακολουθήσουν την υποχρεωτική διαδικασία διαμεσολάβησης και προσφύγουν κατευθείαν στον δικαστή, θα μπορούσε ένα δικαστήριο να θεωρήσει άκυρο το προδικαστικό γεγονός ότι δεν προηγήθηκε η διαδικασία της διαμεσο</w:t>
      </w:r>
      <w:r w:rsidRPr="00D76DB2">
        <w:rPr>
          <w:rFonts w:eastAsia="Times New Roman" w:cs="Times New Roman"/>
          <w:szCs w:val="24"/>
        </w:rPr>
        <w:t>λάβησης. Άλλο δικαστήριο θα μπορούσε να έχει μια άλλη άποψη. Δηλαδή, ακριβώς</w:t>
      </w:r>
      <w:r>
        <w:rPr>
          <w:rFonts w:eastAsia="Times New Roman" w:cs="Times New Roman"/>
          <w:szCs w:val="24"/>
        </w:rPr>
        <w:t>,</w:t>
      </w:r>
      <w:r w:rsidRPr="00D76DB2">
        <w:rPr>
          <w:rFonts w:eastAsia="Times New Roman" w:cs="Times New Roman"/>
          <w:szCs w:val="24"/>
        </w:rPr>
        <w:t xml:space="preserve"> επειδή η γνωμοδοτική απόφαση της </w:t>
      </w:r>
      <w:r>
        <w:rPr>
          <w:rFonts w:eastAsia="Times New Roman" w:cs="Times New Roman"/>
          <w:szCs w:val="24"/>
        </w:rPr>
        <w:t>ο</w:t>
      </w:r>
      <w:r w:rsidRPr="00D76DB2">
        <w:rPr>
          <w:rFonts w:eastAsia="Times New Roman" w:cs="Times New Roman"/>
          <w:szCs w:val="24"/>
        </w:rPr>
        <w:t xml:space="preserve">λομέλειας λέει ότι είναι αντισυνταγματική η </w:t>
      </w:r>
      <w:proofErr w:type="spellStart"/>
      <w:r w:rsidRPr="00D76DB2">
        <w:rPr>
          <w:rFonts w:eastAsia="Times New Roman" w:cs="Times New Roman"/>
          <w:szCs w:val="24"/>
        </w:rPr>
        <w:t>υποχρεωτικότητα</w:t>
      </w:r>
      <w:proofErr w:type="spellEnd"/>
      <w:r w:rsidRPr="00D76DB2">
        <w:rPr>
          <w:rFonts w:eastAsia="Times New Roman" w:cs="Times New Roman"/>
          <w:szCs w:val="24"/>
        </w:rPr>
        <w:t xml:space="preserve">, να πει στον πολίτη «καλώς έκανες και δεν προσέφυγες στη διαμεσολάβηση». Αυτό θα </w:t>
      </w:r>
      <w:r w:rsidRPr="00D76DB2">
        <w:rPr>
          <w:rFonts w:eastAsia="Times New Roman" w:cs="Times New Roman"/>
          <w:szCs w:val="24"/>
        </w:rPr>
        <w:t xml:space="preserve">οδηγούσε σε αντιφατικές αποφάσεις </w:t>
      </w:r>
      <w:r w:rsidRPr="00D76DB2">
        <w:rPr>
          <w:rFonts w:eastAsia="Times New Roman" w:cs="Times New Roman"/>
          <w:szCs w:val="24"/>
        </w:rPr>
        <w:lastRenderedPageBreak/>
        <w:t>και θα μπορούσαμε να έχουμε δύο μέτρα και δύο σταθμά όσον αφορά την εφαρμογή της διαμεσολάβησης.</w:t>
      </w:r>
    </w:p>
    <w:p w14:paraId="4B64C422" w14:textId="77777777" w:rsidR="00973031" w:rsidRDefault="00405E19">
      <w:pPr>
        <w:spacing w:line="600" w:lineRule="auto"/>
        <w:ind w:firstLine="720"/>
        <w:contextualSpacing/>
        <w:jc w:val="both"/>
        <w:rPr>
          <w:rFonts w:eastAsia="Times New Roman"/>
          <w:bCs/>
          <w:szCs w:val="24"/>
        </w:rPr>
      </w:pPr>
      <w:r w:rsidRPr="00D76DB2">
        <w:rPr>
          <w:rFonts w:eastAsia="Times New Roman"/>
          <w:bCs/>
          <w:szCs w:val="24"/>
        </w:rPr>
        <w:t xml:space="preserve">(Στο σημείο αυτό </w:t>
      </w:r>
      <w:r>
        <w:rPr>
          <w:rFonts w:eastAsia="Times New Roman"/>
          <w:bCs/>
          <w:szCs w:val="24"/>
        </w:rPr>
        <w:t>κ</w:t>
      </w:r>
      <w:r w:rsidRPr="00D76DB2">
        <w:rPr>
          <w:rFonts w:eastAsia="Times New Roman"/>
          <w:bCs/>
          <w:szCs w:val="24"/>
        </w:rPr>
        <w:t>τυπάει το κουδούνι λήξεως του χρόνου ομιλίας του κυρίου Υπουργού)</w:t>
      </w:r>
    </w:p>
    <w:p w14:paraId="4B64C423" w14:textId="77777777" w:rsidR="00973031" w:rsidRDefault="00405E19">
      <w:pPr>
        <w:spacing w:line="600" w:lineRule="auto"/>
        <w:ind w:firstLine="720"/>
        <w:contextualSpacing/>
        <w:jc w:val="both"/>
        <w:rPr>
          <w:rFonts w:eastAsia="Times New Roman"/>
          <w:bCs/>
          <w:szCs w:val="24"/>
        </w:rPr>
      </w:pPr>
      <w:r w:rsidRPr="00D76DB2">
        <w:rPr>
          <w:rFonts w:eastAsia="Times New Roman"/>
          <w:bCs/>
          <w:szCs w:val="24"/>
        </w:rPr>
        <w:t xml:space="preserve">Κλείνω με τα εξής: Αυτή τη στιγμή οι </w:t>
      </w:r>
      <w:r w:rsidRPr="00D76DB2">
        <w:rPr>
          <w:rFonts w:eastAsia="Times New Roman"/>
          <w:bCs/>
          <w:szCs w:val="24"/>
        </w:rPr>
        <w:t>υπόλοιπες διατάξεις του ν</w:t>
      </w:r>
      <w:r>
        <w:rPr>
          <w:rFonts w:eastAsia="Times New Roman"/>
          <w:bCs/>
          <w:szCs w:val="24"/>
        </w:rPr>
        <w:t>.</w:t>
      </w:r>
      <w:r w:rsidRPr="00D76DB2">
        <w:rPr>
          <w:rFonts w:eastAsia="Times New Roman"/>
          <w:bCs/>
          <w:szCs w:val="24"/>
        </w:rPr>
        <w:t>4512 όσον αφορά τις εμπορικές και αστικές διαφορές, στις οποίες εφαρμόζεται η διαμεσολάβηση, συνεχίζονται κανονικά σε προαιρετική βάση. Ένα το κρατούμενο. Δηλαδή δεν τίθεται εκτός το ζήτημα της διαμεσολάβησης. Δεν ξηλώνεται κανένα</w:t>
      </w:r>
      <w:r w:rsidRPr="00D76DB2">
        <w:rPr>
          <w:rFonts w:eastAsia="Times New Roman"/>
          <w:bCs/>
          <w:szCs w:val="24"/>
        </w:rPr>
        <w:t xml:space="preserve">ς νόμος. Συνεχίζουμε κανονικά. </w:t>
      </w:r>
    </w:p>
    <w:p w14:paraId="4B64C424" w14:textId="77777777" w:rsidR="00973031" w:rsidRDefault="00405E19">
      <w:pPr>
        <w:spacing w:line="600" w:lineRule="auto"/>
        <w:ind w:firstLine="720"/>
        <w:contextualSpacing/>
        <w:jc w:val="both"/>
        <w:rPr>
          <w:rFonts w:eastAsia="Times New Roman"/>
          <w:bCs/>
          <w:szCs w:val="24"/>
        </w:rPr>
      </w:pPr>
      <w:r w:rsidRPr="00D76DB2">
        <w:rPr>
          <w:rFonts w:eastAsia="Times New Roman"/>
          <w:bCs/>
          <w:szCs w:val="24"/>
        </w:rPr>
        <w:t xml:space="preserve">Ως προς την </w:t>
      </w:r>
      <w:proofErr w:type="spellStart"/>
      <w:r w:rsidRPr="00D76DB2">
        <w:rPr>
          <w:rFonts w:eastAsia="Times New Roman"/>
          <w:bCs/>
          <w:szCs w:val="24"/>
        </w:rPr>
        <w:t>υποχρεωτικότητα</w:t>
      </w:r>
      <w:proofErr w:type="spellEnd"/>
      <w:r w:rsidRPr="00D76DB2">
        <w:rPr>
          <w:rFonts w:eastAsia="Times New Roman"/>
          <w:bCs/>
          <w:szCs w:val="24"/>
        </w:rPr>
        <w:t xml:space="preserve"> το Υπουργείο και εγώ</w:t>
      </w:r>
      <w:r>
        <w:rPr>
          <w:rFonts w:eastAsia="Times New Roman"/>
          <w:bCs/>
          <w:szCs w:val="24"/>
        </w:rPr>
        <w:t>,</w:t>
      </w:r>
      <w:r w:rsidRPr="00D76DB2">
        <w:rPr>
          <w:rFonts w:eastAsia="Times New Roman"/>
          <w:bCs/>
          <w:szCs w:val="24"/>
        </w:rPr>
        <w:t xml:space="preserve"> προσωπικά</w:t>
      </w:r>
      <w:r>
        <w:rPr>
          <w:rFonts w:eastAsia="Times New Roman"/>
          <w:bCs/>
          <w:szCs w:val="24"/>
        </w:rPr>
        <w:t>,</w:t>
      </w:r>
      <w:r w:rsidRPr="00D76DB2">
        <w:rPr>
          <w:rFonts w:eastAsia="Times New Roman"/>
          <w:bCs/>
          <w:szCs w:val="24"/>
        </w:rPr>
        <w:t xml:space="preserve"> έχουμε λάβει άμεσες πρωτοβουλίες σε σχέση με τη συνεννόηση με όλους τους εμπλεκόμενους φορείς. Δηλαδή συζητήσαμε για το θέμα της αναστολής αυτής στην </w:t>
      </w:r>
      <w:proofErr w:type="spellStart"/>
      <w:r w:rsidRPr="00D76DB2">
        <w:rPr>
          <w:rFonts w:eastAsia="Times New Roman"/>
          <w:bCs/>
          <w:szCs w:val="24"/>
        </w:rPr>
        <w:t>υποχρεωτικότη</w:t>
      </w:r>
      <w:r w:rsidRPr="00D76DB2">
        <w:rPr>
          <w:rFonts w:eastAsia="Times New Roman"/>
          <w:bCs/>
          <w:szCs w:val="24"/>
        </w:rPr>
        <w:t>τα</w:t>
      </w:r>
      <w:proofErr w:type="spellEnd"/>
      <w:r w:rsidRPr="00D76DB2">
        <w:rPr>
          <w:rFonts w:eastAsia="Times New Roman"/>
          <w:bCs/>
          <w:szCs w:val="24"/>
        </w:rPr>
        <w:t xml:space="preserve"> με τις δικαστικές ενώσεις, με τους δικηγορικούς συλλόγους. Ενημερώθηκε και η Ένωση Διαμεσολαβητών. Το δηλώνω και δημόσια ότι την επόμενη εβδομάδα υπάρχει και νέα συνάντηση, προκειμένου να δούμε πώς μπορούμε να λύσουμε τα ζητήματα αυτά που δημιουργήθηκαν</w:t>
      </w:r>
      <w:r w:rsidRPr="00D76DB2">
        <w:rPr>
          <w:rFonts w:eastAsia="Times New Roman"/>
          <w:bCs/>
          <w:szCs w:val="24"/>
        </w:rPr>
        <w:t xml:space="preserve"> με τη γνωμοδοτική απόφαση της </w:t>
      </w:r>
      <w:r>
        <w:rPr>
          <w:rFonts w:eastAsia="Times New Roman"/>
          <w:bCs/>
          <w:szCs w:val="24"/>
        </w:rPr>
        <w:t>ο</w:t>
      </w:r>
      <w:r w:rsidRPr="00D76DB2">
        <w:rPr>
          <w:rFonts w:eastAsia="Times New Roman"/>
          <w:bCs/>
          <w:szCs w:val="24"/>
        </w:rPr>
        <w:t>λομέλειας</w:t>
      </w:r>
      <w:r>
        <w:rPr>
          <w:rFonts w:eastAsia="Times New Roman"/>
          <w:bCs/>
          <w:szCs w:val="24"/>
        </w:rPr>
        <w:t>,</w:t>
      </w:r>
      <w:r w:rsidRPr="00D76DB2">
        <w:rPr>
          <w:rFonts w:eastAsia="Times New Roman"/>
          <w:bCs/>
          <w:szCs w:val="24"/>
        </w:rPr>
        <w:t xml:space="preserve"> προκειμένου να προχωρήσουμε κανονικά με την…</w:t>
      </w:r>
    </w:p>
    <w:p w14:paraId="4B64C425"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ΠΡΟΕΔΡΕΥΩΝ (Νικήτας Κακλαμάνης):</w:t>
      </w:r>
      <w:r w:rsidRPr="00D76DB2">
        <w:rPr>
          <w:rFonts w:eastAsia="Times New Roman"/>
          <w:bCs/>
          <w:szCs w:val="24"/>
        </w:rPr>
        <w:t xml:space="preserve"> Κατανοητά, κύριε Υπουργέ. </w:t>
      </w:r>
    </w:p>
    <w:p w14:paraId="4B64C426"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lastRenderedPageBreak/>
        <w:t xml:space="preserve">ΜΙΧΑΗΛ ΚΑΛΟΓΗΡΟΥ (Υπουργός Δικαιοσύνης, Διαφάνειας και Ανθρωπίνων Δικαιωμάτων): </w:t>
      </w:r>
      <w:r w:rsidRPr="00D76DB2">
        <w:rPr>
          <w:rFonts w:eastAsia="Times New Roman"/>
          <w:bCs/>
          <w:szCs w:val="24"/>
        </w:rPr>
        <w:t>Τελειώνω, κύριε Πρόεδρε, λέγ</w:t>
      </w:r>
      <w:r w:rsidRPr="00D76DB2">
        <w:rPr>
          <w:rFonts w:eastAsia="Times New Roman"/>
          <w:bCs/>
          <w:szCs w:val="24"/>
        </w:rPr>
        <w:t>οντας -επειδή μπήκε ως</w:t>
      </w:r>
      <w:r>
        <w:rPr>
          <w:rFonts w:eastAsia="Times New Roman"/>
          <w:bCs/>
          <w:szCs w:val="24"/>
        </w:rPr>
        <w:t xml:space="preserve"> ημερομηνία στην έναρξη ισχύος </w:t>
      </w:r>
      <w:r w:rsidRPr="00D76DB2">
        <w:rPr>
          <w:rFonts w:eastAsia="Times New Roman"/>
          <w:bCs/>
          <w:szCs w:val="24"/>
        </w:rPr>
        <w:t>το νέο δικαστικό έτος- ότι αν κρίνουμε ότι έχει βρεθεί μια λύση που να ικανοποιεί όλους τους ενδιαφερόμενους και κυρίως τους πολίτες, γιατί οι πολίτες είναι αυτοί που πρέπει να εμπιστευθούν τη διαμεσολάβ</w:t>
      </w:r>
      <w:r w:rsidRPr="00D76DB2">
        <w:rPr>
          <w:rFonts w:eastAsia="Times New Roman"/>
          <w:bCs/>
          <w:szCs w:val="24"/>
        </w:rPr>
        <w:t xml:space="preserve">ηση, σε αυτή την περίπτωση θα επανέλθουμε και με τις ρυθμίσεις που θα έχουμε συνεννοηθεί και ενδεχομένως και με μια μετάθεση στην έναρξη ισχύος νωρίτερα και από το νέο δικαστικό έτος. </w:t>
      </w:r>
    </w:p>
    <w:p w14:paraId="4B64C427" w14:textId="77777777" w:rsidR="00973031" w:rsidRDefault="00405E19">
      <w:pPr>
        <w:spacing w:line="600" w:lineRule="auto"/>
        <w:ind w:firstLine="720"/>
        <w:contextualSpacing/>
        <w:jc w:val="both"/>
        <w:rPr>
          <w:rFonts w:eastAsia="Times New Roman"/>
          <w:bCs/>
          <w:szCs w:val="24"/>
        </w:rPr>
      </w:pPr>
      <w:r w:rsidRPr="00D76DB2">
        <w:rPr>
          <w:rFonts w:eastAsia="Times New Roman"/>
          <w:bCs/>
          <w:szCs w:val="24"/>
        </w:rPr>
        <w:t>Εάν χρειαστεί, κύριε Πρόεδρε, κάτι άλλο, θα επανέλθουμε.</w:t>
      </w:r>
    </w:p>
    <w:p w14:paraId="4B64C428"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ΠΡΟΕΔΡΕΥΩΝ (Νι</w:t>
      </w:r>
      <w:r w:rsidRPr="00D76DB2">
        <w:rPr>
          <w:rFonts w:eastAsia="Times New Roman"/>
          <w:b/>
          <w:bCs/>
          <w:szCs w:val="24"/>
        </w:rPr>
        <w:t>κήτας Κακλαμάνης):</w:t>
      </w:r>
      <w:r w:rsidRPr="00D76DB2">
        <w:rPr>
          <w:rFonts w:eastAsia="Times New Roman"/>
          <w:bCs/>
          <w:szCs w:val="24"/>
        </w:rPr>
        <w:t xml:space="preserve"> Ευχαριστώ, κύριε Υπουργέ. Καθίστε ένα λεπτό. </w:t>
      </w:r>
    </w:p>
    <w:p w14:paraId="4B64C429" w14:textId="77777777" w:rsidR="00973031" w:rsidRDefault="00405E19">
      <w:pPr>
        <w:spacing w:line="600" w:lineRule="auto"/>
        <w:ind w:firstLine="720"/>
        <w:contextualSpacing/>
        <w:jc w:val="both"/>
        <w:rPr>
          <w:rFonts w:eastAsia="Times New Roman"/>
          <w:bCs/>
          <w:szCs w:val="24"/>
        </w:rPr>
      </w:pPr>
      <w:r w:rsidRPr="00D76DB2">
        <w:rPr>
          <w:rFonts w:eastAsia="Times New Roman"/>
          <w:bCs/>
          <w:szCs w:val="24"/>
        </w:rPr>
        <w:t xml:space="preserve">Κύριοι συνάδελφοι, μόνο διευκρινιστικές ερωτήσεις πριν απεγκλωβίσω τον κύριο Υπουργό. </w:t>
      </w:r>
    </w:p>
    <w:p w14:paraId="4B64C42A" w14:textId="77777777" w:rsidR="00973031" w:rsidRDefault="00405E19">
      <w:pPr>
        <w:spacing w:line="600" w:lineRule="auto"/>
        <w:ind w:firstLine="720"/>
        <w:contextualSpacing/>
        <w:jc w:val="both"/>
        <w:rPr>
          <w:rFonts w:eastAsia="Times New Roman"/>
          <w:bCs/>
          <w:szCs w:val="24"/>
        </w:rPr>
      </w:pPr>
      <w:r w:rsidRPr="00D76DB2">
        <w:rPr>
          <w:rFonts w:eastAsia="Times New Roman"/>
          <w:bCs/>
          <w:szCs w:val="24"/>
        </w:rPr>
        <w:t xml:space="preserve">Κύριε </w:t>
      </w:r>
      <w:proofErr w:type="spellStart"/>
      <w:r w:rsidRPr="00D76DB2">
        <w:rPr>
          <w:rFonts w:eastAsia="Times New Roman"/>
          <w:bCs/>
          <w:szCs w:val="24"/>
        </w:rPr>
        <w:t>Ξυδάκη</w:t>
      </w:r>
      <w:proofErr w:type="spellEnd"/>
      <w:r w:rsidRPr="00D76DB2">
        <w:rPr>
          <w:rFonts w:eastAsia="Times New Roman"/>
          <w:bCs/>
          <w:szCs w:val="24"/>
        </w:rPr>
        <w:t xml:space="preserve">, έχετε κάποια ερώτηση; </w:t>
      </w:r>
    </w:p>
    <w:p w14:paraId="4B64C42B"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 xml:space="preserve">ΝΙΚΟΛΑΟΣ ΞΥΔΑΚΗΣ: </w:t>
      </w:r>
      <w:r w:rsidRPr="00D76DB2">
        <w:rPr>
          <w:rFonts w:eastAsia="Times New Roman"/>
          <w:bCs/>
          <w:szCs w:val="24"/>
        </w:rPr>
        <w:t>Όχι, κύριε Πρόεδρε.</w:t>
      </w:r>
    </w:p>
    <w:p w14:paraId="4B64C42C"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ΠΡΟΕΔΡΕΥΩΝ (Νικήτας Κακλαμάνη</w:t>
      </w:r>
      <w:r w:rsidRPr="00D76DB2">
        <w:rPr>
          <w:rFonts w:eastAsia="Times New Roman"/>
          <w:b/>
          <w:bCs/>
          <w:szCs w:val="24"/>
        </w:rPr>
        <w:t>ς):</w:t>
      </w:r>
      <w:r w:rsidRPr="00D76DB2">
        <w:rPr>
          <w:rFonts w:eastAsia="Times New Roman"/>
          <w:bCs/>
          <w:szCs w:val="24"/>
        </w:rPr>
        <w:t xml:space="preserve"> Κύριε </w:t>
      </w:r>
      <w:proofErr w:type="spellStart"/>
      <w:r w:rsidRPr="00D76DB2">
        <w:rPr>
          <w:rFonts w:eastAsia="Times New Roman"/>
          <w:bCs/>
          <w:szCs w:val="24"/>
        </w:rPr>
        <w:t>Δένδια</w:t>
      </w:r>
      <w:proofErr w:type="spellEnd"/>
      <w:r w:rsidRPr="00D76DB2">
        <w:rPr>
          <w:rFonts w:eastAsia="Times New Roman"/>
          <w:bCs/>
          <w:szCs w:val="24"/>
        </w:rPr>
        <w:t>, έχετε να κάνετε κάποια διευκρινιστική ερώτηση;</w:t>
      </w:r>
    </w:p>
    <w:p w14:paraId="4B64C42D"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 xml:space="preserve">ΝΙΚΟΛΑΟΣ </w:t>
      </w:r>
      <w:r>
        <w:rPr>
          <w:rFonts w:eastAsia="Times New Roman"/>
          <w:b/>
          <w:szCs w:val="24"/>
        </w:rPr>
        <w:t xml:space="preserve">– ΓΕΩΡΓΙΟΣ </w:t>
      </w:r>
      <w:r w:rsidRPr="00D76DB2">
        <w:rPr>
          <w:rFonts w:eastAsia="Times New Roman"/>
          <w:b/>
          <w:bCs/>
          <w:szCs w:val="24"/>
        </w:rPr>
        <w:t>ΔΕΝΔΙΑΣ:</w:t>
      </w:r>
      <w:r w:rsidRPr="00D76DB2">
        <w:rPr>
          <w:rFonts w:eastAsia="Times New Roman"/>
          <w:bCs/>
          <w:szCs w:val="24"/>
        </w:rPr>
        <w:t xml:space="preserve"> Όχι, κύριε Πρόεδρε. </w:t>
      </w:r>
    </w:p>
    <w:p w14:paraId="4B64C42E"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ΠΡΟΕΔΡΕΥΩΝ (Νικήτας Κακλαμάνης):</w:t>
      </w:r>
      <w:r w:rsidRPr="00D76DB2">
        <w:rPr>
          <w:rFonts w:eastAsia="Times New Roman"/>
          <w:bCs/>
          <w:szCs w:val="24"/>
        </w:rPr>
        <w:t xml:space="preserve"> Κύριε Θεοχαρόπουλε;</w:t>
      </w:r>
    </w:p>
    <w:p w14:paraId="4B64C42F"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lastRenderedPageBreak/>
        <w:t>ΑΘΑΝΑΣΙΟΣ ΘΕΟΧΑΡΟΠΟΥΛΟΣ:</w:t>
      </w:r>
      <w:r w:rsidRPr="00D76DB2">
        <w:rPr>
          <w:rFonts w:eastAsia="Times New Roman"/>
          <w:bCs/>
          <w:szCs w:val="24"/>
        </w:rPr>
        <w:t xml:space="preserve"> Μια ερώτηση, κύριε Πρόεδρε. </w:t>
      </w:r>
    </w:p>
    <w:p w14:paraId="4B64C430" w14:textId="77777777" w:rsidR="00973031" w:rsidRDefault="00405E19">
      <w:pPr>
        <w:spacing w:line="600" w:lineRule="auto"/>
        <w:ind w:firstLine="720"/>
        <w:contextualSpacing/>
        <w:jc w:val="both"/>
        <w:rPr>
          <w:rFonts w:eastAsia="Times New Roman"/>
          <w:bCs/>
          <w:szCs w:val="24"/>
        </w:rPr>
      </w:pPr>
      <w:r w:rsidRPr="00D76DB2">
        <w:rPr>
          <w:rFonts w:eastAsia="Times New Roman"/>
          <w:bCs/>
          <w:szCs w:val="24"/>
        </w:rPr>
        <w:t xml:space="preserve">Έχει κατατεθεί μια τροπολογία από </w:t>
      </w:r>
      <w:r w:rsidRPr="00D76DB2">
        <w:rPr>
          <w:rFonts w:eastAsia="Times New Roman"/>
          <w:bCs/>
          <w:szCs w:val="24"/>
        </w:rPr>
        <w:t>τον κ. Λοβέρδο -σας έχω κάνει κι εγώ μια ερώτηση- για το θέμα του αυτοφώρου. Να ρωτήσω αν θα γίνει αποδεκτή.</w:t>
      </w:r>
    </w:p>
    <w:p w14:paraId="4B64C431"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ΠΡΟΕΔΡΕΥΩΝ (Νικήτας Κακλαμάνης):</w:t>
      </w:r>
      <w:r w:rsidRPr="00D76DB2">
        <w:rPr>
          <w:rFonts w:eastAsia="Times New Roman"/>
          <w:bCs/>
          <w:szCs w:val="24"/>
        </w:rPr>
        <w:t xml:space="preserve"> Δεν μιλάμε για αυτά, κύριε Θεοχαρόπουλε. Μιλάμε επί όσων είπε για την τροπολογία του και αν θέλετε να κάνετε μια δ</w:t>
      </w:r>
      <w:r w:rsidRPr="00D76DB2">
        <w:rPr>
          <w:rFonts w:eastAsia="Times New Roman"/>
          <w:bCs/>
          <w:szCs w:val="24"/>
        </w:rPr>
        <w:t xml:space="preserve">ιευκρινιστική ερώτηση. Στην τροπολογία του κ. Λοβέρδου θα απαντήσει ο Υπουργός, ο οποίος έχει το νομοσχέδιο και στον οποίο εισάγεται η τροπολογία. Δεν θα απαντήσει ο κ. Καλογήρου. </w:t>
      </w:r>
    </w:p>
    <w:p w14:paraId="4B64C432" w14:textId="77777777" w:rsidR="00973031" w:rsidRDefault="00405E19">
      <w:pPr>
        <w:spacing w:line="600" w:lineRule="auto"/>
        <w:ind w:firstLine="720"/>
        <w:contextualSpacing/>
        <w:jc w:val="both"/>
        <w:rPr>
          <w:rFonts w:eastAsia="Times New Roman"/>
          <w:bCs/>
          <w:szCs w:val="24"/>
        </w:rPr>
      </w:pPr>
      <w:r w:rsidRPr="00D76DB2">
        <w:rPr>
          <w:rFonts w:eastAsia="Times New Roman"/>
          <w:bCs/>
          <w:szCs w:val="24"/>
        </w:rPr>
        <w:t xml:space="preserve">Κύριε </w:t>
      </w:r>
      <w:proofErr w:type="spellStart"/>
      <w:r w:rsidRPr="00D76DB2">
        <w:rPr>
          <w:rFonts w:eastAsia="Times New Roman"/>
          <w:bCs/>
          <w:szCs w:val="24"/>
        </w:rPr>
        <w:t>Σαχινίδη</w:t>
      </w:r>
      <w:proofErr w:type="spellEnd"/>
      <w:r w:rsidRPr="00D76DB2">
        <w:rPr>
          <w:rFonts w:eastAsia="Times New Roman"/>
          <w:bCs/>
          <w:szCs w:val="24"/>
        </w:rPr>
        <w:t xml:space="preserve">, έχετε κάποια ερώτηση; </w:t>
      </w:r>
    </w:p>
    <w:p w14:paraId="4B64C433"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ΙΩΑΝΝΗΣ ΣΑΧΙΝΙΔΗΣ:</w:t>
      </w:r>
      <w:r w:rsidRPr="00D76DB2">
        <w:rPr>
          <w:rFonts w:eastAsia="Times New Roman"/>
          <w:bCs/>
          <w:szCs w:val="24"/>
        </w:rPr>
        <w:t xml:space="preserve"> Όχι, κύριε Πρόεδρ</w:t>
      </w:r>
      <w:r w:rsidRPr="00D76DB2">
        <w:rPr>
          <w:rFonts w:eastAsia="Times New Roman"/>
          <w:bCs/>
          <w:szCs w:val="24"/>
        </w:rPr>
        <w:t>ε.</w:t>
      </w:r>
    </w:p>
    <w:p w14:paraId="4B64C434"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ΠΡΟΕΔΡΕΥΩΝ (Νικήτας Κακλαμάνης):</w:t>
      </w:r>
      <w:r w:rsidRPr="00D76DB2">
        <w:rPr>
          <w:rFonts w:eastAsia="Times New Roman"/>
          <w:bCs/>
          <w:szCs w:val="24"/>
        </w:rPr>
        <w:t xml:space="preserve"> Κύριε </w:t>
      </w:r>
      <w:proofErr w:type="spellStart"/>
      <w:r w:rsidRPr="00D76DB2">
        <w:rPr>
          <w:rFonts w:eastAsia="Times New Roman"/>
          <w:bCs/>
          <w:szCs w:val="24"/>
        </w:rPr>
        <w:t>Λαμπρούλη</w:t>
      </w:r>
      <w:proofErr w:type="spellEnd"/>
      <w:r w:rsidRPr="00D76DB2">
        <w:rPr>
          <w:rFonts w:eastAsia="Times New Roman"/>
          <w:bCs/>
          <w:szCs w:val="24"/>
        </w:rPr>
        <w:t>, θέλετε κάποια διευκρίνιση για την τροπολογία του κ. Καλογήρου;</w:t>
      </w:r>
    </w:p>
    <w:p w14:paraId="4B64C435"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ΓΕΩΡΓΙΟΣ ΛΑΜΠΡΟΥΛΗΣ (ΣΤ</w:t>
      </w:r>
      <w:r>
        <w:rPr>
          <w:rFonts w:eastAsia="Times New Roman"/>
          <w:b/>
          <w:bCs/>
          <w:szCs w:val="24"/>
        </w:rPr>
        <w:t>΄</w:t>
      </w:r>
      <w:r w:rsidRPr="00D76DB2">
        <w:rPr>
          <w:rFonts w:eastAsia="Times New Roman"/>
          <w:b/>
          <w:bCs/>
          <w:szCs w:val="24"/>
        </w:rPr>
        <w:t xml:space="preserve"> Αντιπρόεδρος της Βουλής): </w:t>
      </w:r>
      <w:r w:rsidRPr="00D76DB2">
        <w:rPr>
          <w:rFonts w:eastAsia="Times New Roman"/>
          <w:bCs/>
          <w:szCs w:val="24"/>
        </w:rPr>
        <w:t>Όχι, κύριε Πρόεδρε.</w:t>
      </w:r>
    </w:p>
    <w:p w14:paraId="4B64C436"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ΠΡΟΕΔΡΕΥΩΝ (Νικήτας Κακλαμάνης):</w:t>
      </w:r>
      <w:r w:rsidRPr="00D76DB2">
        <w:rPr>
          <w:rFonts w:eastAsia="Times New Roman"/>
          <w:bCs/>
          <w:szCs w:val="24"/>
        </w:rPr>
        <w:t xml:space="preserve"> Ο κ. Ψαριανός απουσιάζει. Ο κ. Γεωργιάδης δεν είναι εδώ. </w:t>
      </w:r>
    </w:p>
    <w:p w14:paraId="4B64C437"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ΣΠΥΡΙΔΩΝ ΛΥΚΟΥΔΗΣ (Ζ</w:t>
      </w:r>
      <w:r>
        <w:rPr>
          <w:rFonts w:eastAsia="Times New Roman"/>
          <w:b/>
          <w:bCs/>
          <w:szCs w:val="24"/>
        </w:rPr>
        <w:t>΄</w:t>
      </w:r>
      <w:r w:rsidRPr="00D76DB2">
        <w:rPr>
          <w:rFonts w:eastAsia="Times New Roman"/>
          <w:b/>
          <w:bCs/>
          <w:szCs w:val="24"/>
        </w:rPr>
        <w:t xml:space="preserve"> Αντιπρόεδρος της Βουλής): </w:t>
      </w:r>
      <w:r w:rsidRPr="00D76DB2">
        <w:rPr>
          <w:rFonts w:eastAsia="Times New Roman"/>
          <w:bCs/>
          <w:szCs w:val="24"/>
        </w:rPr>
        <w:t xml:space="preserve">Κύριε Πρόεδρε, εγώ είμαι εδώ. </w:t>
      </w:r>
    </w:p>
    <w:p w14:paraId="4B64C438"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lastRenderedPageBreak/>
        <w:t>ΠΡΟΕΔΡΕΥΩΝ (Νικήτας Κακλαμάνης):</w:t>
      </w:r>
      <w:r w:rsidRPr="00D76DB2">
        <w:rPr>
          <w:rFonts w:eastAsia="Times New Roman"/>
          <w:bCs/>
          <w:szCs w:val="24"/>
        </w:rPr>
        <w:t xml:space="preserve"> Κύριε Λυκούδη, από ό,τι βλέπω σας έχω εδώ </w:t>
      </w:r>
      <w:r>
        <w:rPr>
          <w:rFonts w:eastAsia="Times New Roman"/>
          <w:bCs/>
          <w:szCs w:val="24"/>
        </w:rPr>
        <w:t>ως</w:t>
      </w:r>
      <w:r w:rsidRPr="00D76DB2">
        <w:rPr>
          <w:rFonts w:eastAsia="Times New Roman"/>
          <w:bCs/>
          <w:szCs w:val="24"/>
        </w:rPr>
        <w:t xml:space="preserve"> </w:t>
      </w:r>
      <w:r>
        <w:rPr>
          <w:rFonts w:eastAsia="Times New Roman"/>
          <w:bCs/>
          <w:szCs w:val="24"/>
        </w:rPr>
        <w:t>ε</w:t>
      </w:r>
      <w:r w:rsidRPr="00D76DB2">
        <w:rPr>
          <w:rFonts w:eastAsia="Times New Roman"/>
          <w:bCs/>
          <w:szCs w:val="24"/>
        </w:rPr>
        <w:t xml:space="preserve">ιδικό </w:t>
      </w:r>
      <w:r>
        <w:rPr>
          <w:rFonts w:eastAsia="Times New Roman"/>
          <w:bCs/>
          <w:szCs w:val="24"/>
        </w:rPr>
        <w:t>α</w:t>
      </w:r>
      <w:r w:rsidRPr="00D76DB2">
        <w:rPr>
          <w:rFonts w:eastAsia="Times New Roman"/>
          <w:bCs/>
          <w:szCs w:val="24"/>
        </w:rPr>
        <w:t xml:space="preserve">γορητή. </w:t>
      </w:r>
      <w:r>
        <w:rPr>
          <w:rFonts w:eastAsia="Times New Roman"/>
          <w:bCs/>
          <w:szCs w:val="24"/>
        </w:rPr>
        <w:t>Όμως</w:t>
      </w:r>
      <w:r w:rsidRPr="00D76DB2">
        <w:rPr>
          <w:rFonts w:eastAsia="Times New Roman"/>
          <w:bCs/>
          <w:szCs w:val="24"/>
        </w:rPr>
        <w:t xml:space="preserve"> επειδή λείπει ο κ. </w:t>
      </w:r>
      <w:r w:rsidRPr="00D76DB2">
        <w:rPr>
          <w:rFonts w:eastAsia="Times New Roman"/>
          <w:bCs/>
          <w:szCs w:val="24"/>
        </w:rPr>
        <w:t xml:space="preserve">Ψαριανός, αν θέλετε, μπορείτε να μιλήσετε. </w:t>
      </w:r>
    </w:p>
    <w:p w14:paraId="4B64C439"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ΣΠΥΡΙΔΩΝ ΛΥΚΟΥΔΗΣ (Ζ</w:t>
      </w:r>
      <w:r>
        <w:rPr>
          <w:rFonts w:eastAsia="Times New Roman"/>
          <w:b/>
          <w:bCs/>
          <w:szCs w:val="24"/>
        </w:rPr>
        <w:t>΄</w:t>
      </w:r>
      <w:r w:rsidRPr="00D76DB2">
        <w:rPr>
          <w:rFonts w:eastAsia="Times New Roman"/>
          <w:b/>
          <w:bCs/>
          <w:szCs w:val="24"/>
        </w:rPr>
        <w:t xml:space="preserve"> Αντιπρόεδρος της Βουλής): </w:t>
      </w:r>
      <w:r w:rsidRPr="00D76DB2">
        <w:rPr>
          <w:rFonts w:eastAsia="Times New Roman"/>
          <w:bCs/>
          <w:szCs w:val="24"/>
        </w:rPr>
        <w:t xml:space="preserve">Όχι, κύριε Πρόεδρε. </w:t>
      </w:r>
    </w:p>
    <w:p w14:paraId="4B64C43A"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ΚΩΝΣΤΑΝΤΙΝΟΣ ΚΑΤΣΙΚΗΣ:</w:t>
      </w:r>
      <w:r w:rsidRPr="00D76DB2">
        <w:rPr>
          <w:rFonts w:eastAsia="Times New Roman"/>
          <w:bCs/>
          <w:szCs w:val="24"/>
        </w:rPr>
        <w:t xml:space="preserve"> Υπάρχω και εγώ, κύριε Πρόεδρε, από τους Ανεξάρτητους Έλληνες.</w:t>
      </w:r>
    </w:p>
    <w:p w14:paraId="4B64C43B"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ΠΡΟΕΔΡΕΥΩΝ (Νικήτας Κακλαμάνης):</w:t>
      </w:r>
      <w:r w:rsidRPr="00D76DB2">
        <w:rPr>
          <w:rFonts w:eastAsia="Times New Roman"/>
          <w:bCs/>
          <w:szCs w:val="24"/>
        </w:rPr>
        <w:t xml:space="preserve"> Εσάς, βέβαια, σας έχουν δ</w:t>
      </w:r>
      <w:r w:rsidRPr="00D76DB2">
        <w:rPr>
          <w:rFonts w:eastAsia="Times New Roman"/>
          <w:bCs/>
          <w:szCs w:val="24"/>
        </w:rPr>
        <w:t xml:space="preserve">ιαγράψει από Κοινοβουλευτικό Εκπρόσωπο. Βλέπω τώρα ότι έχετε μπει στους </w:t>
      </w:r>
      <w:r>
        <w:rPr>
          <w:rFonts w:eastAsia="Times New Roman"/>
          <w:bCs/>
          <w:szCs w:val="24"/>
        </w:rPr>
        <w:t>ε</w:t>
      </w:r>
      <w:r w:rsidRPr="00D76DB2">
        <w:rPr>
          <w:rFonts w:eastAsia="Times New Roman"/>
          <w:bCs/>
          <w:szCs w:val="24"/>
        </w:rPr>
        <w:t xml:space="preserve">ιδικούς </w:t>
      </w:r>
      <w:r>
        <w:rPr>
          <w:rFonts w:eastAsia="Times New Roman"/>
          <w:bCs/>
          <w:szCs w:val="24"/>
        </w:rPr>
        <w:t>α</w:t>
      </w:r>
      <w:r w:rsidRPr="00D76DB2">
        <w:rPr>
          <w:rFonts w:eastAsia="Times New Roman"/>
          <w:bCs/>
          <w:szCs w:val="24"/>
        </w:rPr>
        <w:t xml:space="preserve">γορητές. Εδώ είναι το χαρτί. Εγώ ρωτούσα τους Κοινοβουλευτικούς Εκπροσώπους. Αλλά παρά ταύτα αν έχετε κάποια ερώτηση, να την κάνετε. </w:t>
      </w:r>
    </w:p>
    <w:p w14:paraId="4B64C43C"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ΚΩΝΣΤΑΝΤΙΝΟΣ ΚΑΤΣΙΚΗΣ:</w:t>
      </w:r>
      <w:r w:rsidRPr="00D76DB2">
        <w:rPr>
          <w:rFonts w:eastAsia="Times New Roman"/>
          <w:bCs/>
          <w:szCs w:val="24"/>
        </w:rPr>
        <w:t xml:space="preserve"> Όχι, κύριε Πρόεδρ</w:t>
      </w:r>
      <w:r w:rsidRPr="00D76DB2">
        <w:rPr>
          <w:rFonts w:eastAsia="Times New Roman"/>
          <w:bCs/>
          <w:szCs w:val="24"/>
        </w:rPr>
        <w:t xml:space="preserve">ε, εντάξει. </w:t>
      </w:r>
    </w:p>
    <w:p w14:paraId="4B64C43D" w14:textId="77777777" w:rsidR="00973031" w:rsidRDefault="00405E19">
      <w:pPr>
        <w:spacing w:line="600" w:lineRule="auto"/>
        <w:ind w:firstLine="720"/>
        <w:contextualSpacing/>
        <w:jc w:val="both"/>
        <w:rPr>
          <w:rFonts w:eastAsia="Times New Roman"/>
          <w:bCs/>
          <w:szCs w:val="24"/>
        </w:rPr>
      </w:pPr>
      <w:r w:rsidRPr="00D76DB2">
        <w:rPr>
          <w:rFonts w:eastAsia="Times New Roman"/>
          <w:b/>
          <w:bCs/>
          <w:szCs w:val="24"/>
        </w:rPr>
        <w:t>ΠΡΟΕΔΡΕΥΩΝ (Νικήτας Κακλαμάνης):</w:t>
      </w:r>
      <w:r w:rsidRPr="00D76DB2">
        <w:rPr>
          <w:rFonts w:eastAsia="Times New Roman"/>
          <w:bCs/>
          <w:szCs w:val="24"/>
        </w:rPr>
        <w:t xml:space="preserve"> Κύριε Καλογήρου, από εμένα μπορείτε τώρα να απεγκλωβιστείτε. </w:t>
      </w:r>
    </w:p>
    <w:p w14:paraId="4B64C43E" w14:textId="77777777" w:rsidR="00973031" w:rsidRDefault="00405E19">
      <w:pPr>
        <w:spacing w:line="600" w:lineRule="auto"/>
        <w:ind w:firstLine="720"/>
        <w:contextualSpacing/>
        <w:jc w:val="both"/>
        <w:rPr>
          <w:rFonts w:eastAsia="Times New Roman"/>
          <w:szCs w:val="24"/>
        </w:rPr>
      </w:pPr>
      <w:r>
        <w:rPr>
          <w:rFonts w:eastAsia="Times New Roman"/>
          <w:szCs w:val="24"/>
        </w:rPr>
        <w:t>Τώρα για να πάμε εναλλάξ ο κ. Τασούλας θα πάρει τον λόγο</w:t>
      </w:r>
      <w:r>
        <w:rPr>
          <w:rFonts w:eastAsia="Times New Roman"/>
          <w:szCs w:val="24"/>
        </w:rPr>
        <w:t>,</w:t>
      </w:r>
      <w:r>
        <w:rPr>
          <w:rFonts w:eastAsia="Times New Roman"/>
          <w:szCs w:val="24"/>
        </w:rPr>
        <w:t xml:space="preserve"> και μετά ο κ. Αθανάσιος Ηλιόπουλος που είναι ο δεύτερος προσελθών Υπουργός, θα υπερασπιστε</w:t>
      </w:r>
      <w:r>
        <w:rPr>
          <w:rFonts w:eastAsia="Times New Roman"/>
          <w:szCs w:val="24"/>
        </w:rPr>
        <w:t>ί την τροπολογία του.</w:t>
      </w:r>
    </w:p>
    <w:p w14:paraId="4B64C43F" w14:textId="77777777" w:rsidR="00973031" w:rsidRDefault="00405E19">
      <w:pPr>
        <w:spacing w:line="600" w:lineRule="auto"/>
        <w:ind w:firstLine="720"/>
        <w:contextualSpacing/>
        <w:jc w:val="both"/>
        <w:rPr>
          <w:rFonts w:eastAsia="Times New Roman"/>
          <w:szCs w:val="24"/>
        </w:rPr>
      </w:pPr>
      <w:r>
        <w:rPr>
          <w:rFonts w:eastAsia="Times New Roman"/>
          <w:szCs w:val="24"/>
        </w:rPr>
        <w:t>Κύριε Τασούλα, έχετε τον λόγο για δεκαπέντε λεπτά.</w:t>
      </w:r>
    </w:p>
    <w:p w14:paraId="4B64C440" w14:textId="77777777" w:rsidR="00973031" w:rsidRDefault="00405E19">
      <w:pPr>
        <w:spacing w:line="600" w:lineRule="auto"/>
        <w:ind w:firstLine="720"/>
        <w:contextualSpacing/>
        <w:jc w:val="both"/>
        <w:rPr>
          <w:rFonts w:eastAsia="Times New Roman"/>
          <w:szCs w:val="24"/>
        </w:rPr>
      </w:pPr>
      <w:r w:rsidRPr="00621F4C">
        <w:rPr>
          <w:rFonts w:eastAsia="Times New Roman"/>
          <w:b/>
          <w:szCs w:val="24"/>
        </w:rPr>
        <w:lastRenderedPageBreak/>
        <w:t>ΚΩΝΣΤΑΝΤΙΝΟΣ ΤΑΣΟΥΛΑΣ:</w:t>
      </w:r>
      <w:r>
        <w:rPr>
          <w:rFonts w:eastAsia="Times New Roman"/>
          <w:b/>
          <w:szCs w:val="24"/>
        </w:rPr>
        <w:t xml:space="preserve"> </w:t>
      </w:r>
      <w:r>
        <w:rPr>
          <w:rFonts w:eastAsia="Times New Roman"/>
          <w:szCs w:val="24"/>
        </w:rPr>
        <w:t xml:space="preserve">Κυρίες και κύριοι συνάδελφοι, με το συζητούμενο νομοσχέδιο για μια ακόμα φορά διευκολύνονται πολλές τροπολογίες της Κυβερνήσεως. </w:t>
      </w:r>
      <w:proofErr w:type="spellStart"/>
      <w:r>
        <w:rPr>
          <w:rFonts w:eastAsia="Times New Roman"/>
          <w:szCs w:val="24"/>
        </w:rPr>
        <w:t>Κατήντησε</w:t>
      </w:r>
      <w:proofErr w:type="spellEnd"/>
      <w:r>
        <w:rPr>
          <w:rFonts w:eastAsia="Times New Roman"/>
          <w:szCs w:val="24"/>
        </w:rPr>
        <w:t xml:space="preserve"> η νομοθετική εργασία </w:t>
      </w:r>
      <w:r>
        <w:rPr>
          <w:rFonts w:eastAsia="Times New Roman"/>
          <w:szCs w:val="24"/>
        </w:rPr>
        <w:t xml:space="preserve">και </w:t>
      </w:r>
      <w:proofErr w:type="spellStart"/>
      <w:r>
        <w:rPr>
          <w:rFonts w:eastAsia="Times New Roman"/>
          <w:szCs w:val="24"/>
        </w:rPr>
        <w:t>κατήντησαν</w:t>
      </w:r>
      <w:proofErr w:type="spellEnd"/>
      <w:r>
        <w:rPr>
          <w:rFonts w:eastAsia="Times New Roman"/>
          <w:szCs w:val="24"/>
        </w:rPr>
        <w:t xml:space="preserve"> τα νομοσχέδια –για να χρησιμοποιήσω όρο της βιολογίας- λόγω </w:t>
      </w:r>
      <w:proofErr w:type="spellStart"/>
      <w:r>
        <w:rPr>
          <w:rFonts w:eastAsia="Times New Roman"/>
          <w:szCs w:val="24"/>
        </w:rPr>
        <w:t>συχνότητος</w:t>
      </w:r>
      <w:proofErr w:type="spellEnd"/>
      <w:r>
        <w:rPr>
          <w:rFonts w:eastAsia="Times New Roman"/>
          <w:szCs w:val="24"/>
        </w:rPr>
        <w:t xml:space="preserve"> του φαινομένου</w:t>
      </w:r>
      <w:r>
        <w:rPr>
          <w:rFonts w:eastAsia="Times New Roman"/>
          <w:szCs w:val="24"/>
        </w:rPr>
        <w:t xml:space="preserve"> να είναι «ξενιστές» τροπολογιών. </w:t>
      </w:r>
    </w:p>
    <w:p w14:paraId="4B64C441" w14:textId="77777777" w:rsidR="00973031" w:rsidRDefault="00405E19">
      <w:pPr>
        <w:spacing w:line="600" w:lineRule="auto"/>
        <w:ind w:firstLine="720"/>
        <w:contextualSpacing/>
        <w:jc w:val="both"/>
        <w:rPr>
          <w:rFonts w:eastAsia="Times New Roman"/>
          <w:szCs w:val="24"/>
        </w:rPr>
      </w:pPr>
      <w:r>
        <w:rPr>
          <w:rFonts w:eastAsia="Times New Roman"/>
          <w:szCs w:val="24"/>
        </w:rPr>
        <w:t>Από μία πλευρά –για να παραδοξολογήσω, κύριε Υπουργέ- είναι παρήγορο το ότι υπάρχουν τροπολογίες οι οποίες έχουν να κάνου</w:t>
      </w:r>
      <w:r>
        <w:rPr>
          <w:rFonts w:eastAsia="Times New Roman"/>
          <w:szCs w:val="24"/>
        </w:rPr>
        <w:t xml:space="preserve">ν με εσφαλμένη νομοθέτηση ή εσφαλμένη διοικητική πρακτική της Κυβέρνησης που τη διορθώνουν, όπως κυρίως αυτές που αφορούν </w:t>
      </w:r>
      <w:r>
        <w:rPr>
          <w:rFonts w:eastAsia="Times New Roman"/>
          <w:szCs w:val="24"/>
        </w:rPr>
        <w:t>σ</w:t>
      </w:r>
      <w:r>
        <w:rPr>
          <w:rFonts w:eastAsia="Times New Roman"/>
          <w:szCs w:val="24"/>
        </w:rPr>
        <w:t>το παρόν νομοσχέδιο, γιατί έτσι ψηφίζονται και ενσωματώνονται οδηγίες ως «οχήματα» τροπολογιών και αποφεύγουμε την επίκριση της Ευρωπ</w:t>
      </w:r>
      <w:r>
        <w:rPr>
          <w:rFonts w:eastAsia="Times New Roman"/>
          <w:szCs w:val="24"/>
        </w:rPr>
        <w:t xml:space="preserve">αϊκής Ένωσης για την καθυστέρηση της ενσωμάτωσης του </w:t>
      </w:r>
      <w:proofErr w:type="spellStart"/>
      <w:r>
        <w:rPr>
          <w:rFonts w:eastAsia="Times New Roman"/>
          <w:szCs w:val="24"/>
        </w:rPr>
        <w:t>Ε</w:t>
      </w:r>
      <w:r>
        <w:rPr>
          <w:rFonts w:eastAsia="Times New Roman"/>
          <w:szCs w:val="24"/>
        </w:rPr>
        <w:t>νωσιακού</w:t>
      </w:r>
      <w:proofErr w:type="spellEnd"/>
      <w:r>
        <w:rPr>
          <w:rFonts w:eastAsia="Times New Roman"/>
          <w:szCs w:val="24"/>
        </w:rPr>
        <w:t xml:space="preserve"> </w:t>
      </w:r>
      <w:r>
        <w:rPr>
          <w:rFonts w:eastAsia="Times New Roman"/>
          <w:szCs w:val="24"/>
        </w:rPr>
        <w:t>Δ</w:t>
      </w:r>
      <w:r>
        <w:rPr>
          <w:rFonts w:eastAsia="Times New Roman"/>
          <w:szCs w:val="24"/>
        </w:rPr>
        <w:t>ικαίου. Ευτυχώς -γιατί είμαστε στα όρια</w:t>
      </w:r>
      <w:r>
        <w:rPr>
          <w:rFonts w:eastAsia="Times New Roman"/>
          <w:szCs w:val="24"/>
        </w:rPr>
        <w:t xml:space="preserve"> και</w:t>
      </w:r>
      <w:r>
        <w:rPr>
          <w:rFonts w:eastAsia="Times New Roman"/>
          <w:szCs w:val="24"/>
        </w:rPr>
        <w:t xml:space="preserve"> μ’ αυτή την </w:t>
      </w:r>
      <w:r>
        <w:rPr>
          <w:rFonts w:eastAsia="Times New Roman"/>
          <w:szCs w:val="24"/>
        </w:rPr>
        <w:t>ο</w:t>
      </w:r>
      <w:r>
        <w:rPr>
          <w:rFonts w:eastAsia="Times New Roman"/>
          <w:szCs w:val="24"/>
        </w:rPr>
        <w:t xml:space="preserve">δηγία- που υπήρχαν οι τροπολογίες και έτσι η Κυβέρνηση την έφερε στο προσκήνιο και αποφεύγουμε την παροχή εξηγήσεων για την καθυστέρηση </w:t>
      </w:r>
      <w:r>
        <w:rPr>
          <w:rFonts w:eastAsia="Times New Roman"/>
          <w:szCs w:val="24"/>
        </w:rPr>
        <w:t>ο</w:t>
      </w:r>
      <w:r>
        <w:rPr>
          <w:rFonts w:eastAsia="Times New Roman"/>
          <w:szCs w:val="24"/>
        </w:rPr>
        <w:t>δηγιών έστω και για λάθος λόγο. Τι να πει κανείς, όταν για μια ακόμα φορά και σ’ έναν τομέα που δεν υπήρχε περίπτωση να</w:t>
      </w:r>
      <w:r>
        <w:rPr>
          <w:rFonts w:eastAsia="Times New Roman"/>
          <w:szCs w:val="24"/>
        </w:rPr>
        <w:t xml:space="preserve"> υπάρχουν τροπολογίες, όπως η ενσωμάτωση </w:t>
      </w:r>
      <w:r>
        <w:rPr>
          <w:rFonts w:eastAsia="Times New Roman"/>
          <w:szCs w:val="24"/>
        </w:rPr>
        <w:t>ο</w:t>
      </w:r>
      <w:r>
        <w:rPr>
          <w:rFonts w:eastAsia="Times New Roman"/>
          <w:szCs w:val="24"/>
        </w:rPr>
        <w:t>δηγιών, σήμερα η περίπτωση αυτού του νομοσχεδίου να βρίθει τροπολογιών;</w:t>
      </w:r>
    </w:p>
    <w:p w14:paraId="4B64C442"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Το παρόν νομοσχέδιο, όπως είπαμε και στην </w:t>
      </w:r>
      <w:r>
        <w:rPr>
          <w:rFonts w:eastAsia="Times New Roman"/>
          <w:szCs w:val="24"/>
        </w:rPr>
        <w:t>ε</w:t>
      </w:r>
      <w:r>
        <w:rPr>
          <w:rFonts w:eastAsia="Times New Roman"/>
          <w:szCs w:val="24"/>
        </w:rPr>
        <w:t xml:space="preserve">πιτροπή, συγκεκριμενοποιεί και διευρύνει ελαφρώς το </w:t>
      </w:r>
      <w:proofErr w:type="spellStart"/>
      <w:r>
        <w:rPr>
          <w:rFonts w:eastAsia="Times New Roman"/>
          <w:szCs w:val="24"/>
        </w:rPr>
        <w:t>προϋπάρχον</w:t>
      </w:r>
      <w:proofErr w:type="spellEnd"/>
      <w:r>
        <w:rPr>
          <w:rFonts w:eastAsia="Times New Roman"/>
          <w:szCs w:val="24"/>
        </w:rPr>
        <w:t xml:space="preserve"> θεσμικό πεδίο για την εκπροσώπηση σε</w:t>
      </w:r>
      <w:r>
        <w:rPr>
          <w:rFonts w:eastAsia="Times New Roman"/>
          <w:szCs w:val="24"/>
        </w:rPr>
        <w:t xml:space="preserve"> </w:t>
      </w:r>
      <w:r>
        <w:rPr>
          <w:rFonts w:eastAsia="Times New Roman"/>
          <w:szCs w:val="24"/>
        </w:rPr>
        <w:lastRenderedPageBreak/>
        <w:t xml:space="preserve">τρίτη χώρα, σε μη χώρα της Ευρωπαϊκής Ενώσεως, υπηκόου της Ευρωπαϊκής Ενώσεως, ο οποίος δεν αντιπροσωπεύεται. </w:t>
      </w:r>
    </w:p>
    <w:p w14:paraId="4B64C443"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Τι σημαίνει «δεν αντιπροσωπεύεται σε μία τρίτη χώρα ένας υπήκοος της Ευρωπαϊκής Ενώσεως»; Σημαίνει ότι η πατρίδα του σ’ αυτή την τρίτη χώρα δεν </w:t>
      </w:r>
      <w:r>
        <w:rPr>
          <w:rFonts w:eastAsia="Times New Roman"/>
          <w:szCs w:val="24"/>
        </w:rPr>
        <w:t>διαθέτει διπλωματική στέγη, διπλωματική εκπροσώπηση, προξενείο ή πρεσβεία, προξενείο και όχι επίτιμο προξενείο ή πρεσβεία. Με το να τοποθετείται, λοιπόν, ο μη αντιπροσωπευόμενος πολίτης της Ευρωπαϊκής Ενώσεως υπό τη σκέπη οποιασδήποτε ευρωπαϊκής χώρας ως π</w:t>
      </w:r>
      <w:r>
        <w:rPr>
          <w:rFonts w:eastAsia="Times New Roman"/>
          <w:szCs w:val="24"/>
        </w:rPr>
        <w:t>ρος τα προξενικά του δικαιώματα, αυτό σημαίνει και δείχνει ότι η Ευρωπαϊκή Ένωση αντιμετωπίζει αυτή την περίπτωση αντιλαμβανόμενη τον εαυτό της ως μία ενιαία κρατική, θα έλεγε κανείς, οντότητα για τις περιπτώσεις εκτάκτων αναγκών, όπως είπε ο συνάδελφος τη</w:t>
      </w:r>
      <w:r>
        <w:rPr>
          <w:rFonts w:eastAsia="Times New Roman"/>
          <w:szCs w:val="24"/>
        </w:rPr>
        <w:t xml:space="preserve">ς Πλειοψηφίας, όπως </w:t>
      </w:r>
      <w:proofErr w:type="spellStart"/>
      <w:r>
        <w:rPr>
          <w:rFonts w:eastAsia="Times New Roman"/>
          <w:szCs w:val="24"/>
        </w:rPr>
        <w:t>σύλληψις</w:t>
      </w:r>
      <w:proofErr w:type="spellEnd"/>
      <w:r>
        <w:rPr>
          <w:rFonts w:eastAsia="Times New Roman"/>
          <w:szCs w:val="24"/>
        </w:rPr>
        <w:t xml:space="preserve">, </w:t>
      </w:r>
      <w:proofErr w:type="spellStart"/>
      <w:r>
        <w:rPr>
          <w:rFonts w:eastAsia="Times New Roman"/>
          <w:szCs w:val="24"/>
        </w:rPr>
        <w:t>κράτησις</w:t>
      </w:r>
      <w:proofErr w:type="spellEnd"/>
      <w:r>
        <w:rPr>
          <w:rFonts w:eastAsia="Times New Roman"/>
          <w:szCs w:val="24"/>
        </w:rPr>
        <w:t xml:space="preserve">, </w:t>
      </w:r>
      <w:proofErr w:type="spellStart"/>
      <w:r>
        <w:rPr>
          <w:rFonts w:eastAsia="Times New Roman"/>
          <w:szCs w:val="24"/>
        </w:rPr>
        <w:t>διάπραξις</w:t>
      </w:r>
      <w:proofErr w:type="spellEnd"/>
      <w:r>
        <w:rPr>
          <w:rFonts w:eastAsia="Times New Roman"/>
          <w:szCs w:val="24"/>
        </w:rPr>
        <w:t xml:space="preserve"> εγκλήματος εις βάρος πολίτου της Ευρωπαϊκής Ενώσεως, σοβαρού ατυχήματος ή σοβαρής ασθένειας, θανάτου, βοήθειας και επαναπατρισμού σε περίπτωση ανάγκης αλλά και εκδόσεως προσωρινών ταξιδιωτικών εγγράφων. </w:t>
      </w:r>
    </w:p>
    <w:p w14:paraId="4B64C444" w14:textId="77777777" w:rsidR="00973031" w:rsidRDefault="00405E19">
      <w:pPr>
        <w:spacing w:line="600" w:lineRule="auto"/>
        <w:ind w:firstLine="720"/>
        <w:contextualSpacing/>
        <w:jc w:val="both"/>
        <w:rPr>
          <w:rFonts w:eastAsia="Times New Roman"/>
          <w:szCs w:val="24"/>
        </w:rPr>
      </w:pPr>
      <w:r>
        <w:rPr>
          <w:rFonts w:eastAsia="Times New Roman"/>
          <w:szCs w:val="24"/>
        </w:rPr>
        <w:t>Άρ</w:t>
      </w:r>
      <w:r>
        <w:rPr>
          <w:rFonts w:eastAsia="Times New Roman"/>
          <w:szCs w:val="24"/>
        </w:rPr>
        <w:t xml:space="preserve">α η Ευρωπαϊκή Ένωση εδώ πέρα σε αντίθεση με άλλους τομείς της δραστηριότητάς της πρωτοποριακά αντιλαμβάνεται τον εαυτό της σαν σύνολο και χαρίζει σε όλους τους πολίτες της αυτή την περίφημη προξενική προστασία, η οποία είναι μία από τις παλαιότερες μορφές </w:t>
      </w:r>
      <w:r>
        <w:rPr>
          <w:rFonts w:eastAsia="Times New Roman"/>
          <w:szCs w:val="24"/>
        </w:rPr>
        <w:t xml:space="preserve">απόλαυσης δικαιωμάτων </w:t>
      </w:r>
      <w:r>
        <w:rPr>
          <w:rFonts w:eastAsia="Times New Roman"/>
          <w:szCs w:val="24"/>
        </w:rPr>
        <w:t>σ</w:t>
      </w:r>
      <w:r>
        <w:rPr>
          <w:rFonts w:eastAsia="Times New Roman"/>
          <w:szCs w:val="24"/>
        </w:rPr>
        <w:t xml:space="preserve">το δημόσιο </w:t>
      </w:r>
      <w:r>
        <w:rPr>
          <w:rFonts w:eastAsia="Times New Roman"/>
          <w:szCs w:val="24"/>
        </w:rPr>
        <w:t>Δ</w:t>
      </w:r>
      <w:r>
        <w:rPr>
          <w:rFonts w:eastAsia="Times New Roman"/>
          <w:szCs w:val="24"/>
        </w:rPr>
        <w:t xml:space="preserve">ιεθνές </w:t>
      </w:r>
      <w:r>
        <w:rPr>
          <w:rFonts w:eastAsia="Times New Roman"/>
          <w:szCs w:val="24"/>
        </w:rPr>
        <w:lastRenderedPageBreak/>
        <w:t>Δ</w:t>
      </w:r>
      <w:r>
        <w:rPr>
          <w:rFonts w:eastAsia="Times New Roman"/>
          <w:szCs w:val="24"/>
        </w:rPr>
        <w:t>ίκαιο. Βεβαίως αυτή η πρωτοποριακή αντίληψη και εφαρμογή της Ευρωπαϊκής Ενώσεως έχει να κάνει με δύο όψεις</w:t>
      </w:r>
      <w:r>
        <w:rPr>
          <w:rFonts w:eastAsia="Times New Roman"/>
          <w:szCs w:val="24"/>
        </w:rPr>
        <w:t>,</w:t>
      </w:r>
      <w:r>
        <w:rPr>
          <w:rFonts w:eastAsia="Times New Roman"/>
          <w:szCs w:val="24"/>
        </w:rPr>
        <w:t xml:space="preserve"> όσον αφορά το ελληνικό δημόσιο και τους Έλληνες πολίτες οι οποίοι βρίσκονται στο εξωτερικό σε τρίτη χώρα </w:t>
      </w:r>
      <w:r>
        <w:rPr>
          <w:rFonts w:eastAsia="Times New Roman"/>
          <w:szCs w:val="24"/>
        </w:rPr>
        <w:t xml:space="preserve">και η χώρα αυτή δεν έχει πρεσβεία ή προξενείο της Ελλάδος ή αντιστρόφως όταν πολίτης της Ευρωπαϊκής Ενώσεως -συνήθως, όπως είπε ο κύριος Υπουργός, στατιστικά αυτό γίνεται με τους Κυπρίους πολίτες- καταφεύγει στις </w:t>
      </w:r>
      <w:r>
        <w:rPr>
          <w:rFonts w:eastAsia="Times New Roman"/>
          <w:szCs w:val="24"/>
        </w:rPr>
        <w:t>υ</w:t>
      </w:r>
      <w:r>
        <w:rPr>
          <w:rFonts w:eastAsia="Times New Roman"/>
          <w:szCs w:val="24"/>
        </w:rPr>
        <w:t>πηρεσίες των ελληνικών προξενικών αρχών.</w:t>
      </w:r>
    </w:p>
    <w:p w14:paraId="4B64C445" w14:textId="77777777" w:rsidR="00973031" w:rsidRDefault="00405E19">
      <w:pPr>
        <w:spacing w:line="600" w:lineRule="auto"/>
        <w:ind w:firstLine="720"/>
        <w:contextualSpacing/>
        <w:jc w:val="both"/>
        <w:rPr>
          <w:rFonts w:eastAsia="Times New Roman"/>
          <w:szCs w:val="24"/>
        </w:rPr>
      </w:pPr>
      <w:r>
        <w:rPr>
          <w:rFonts w:eastAsia="Times New Roman"/>
          <w:szCs w:val="24"/>
        </w:rPr>
        <w:t>Έ</w:t>
      </w:r>
      <w:r>
        <w:rPr>
          <w:rFonts w:eastAsia="Times New Roman"/>
          <w:szCs w:val="24"/>
        </w:rPr>
        <w:t>χουμε, λοιπόν, μια διεύρυνση της έννοιας των δικαιωμάτων και πέραν των συνόρων της Ευρωπαϊκής Ένωσης. Το νομοσχέδιο αυτό ρυθμίζει την άσκηση αυτών των δικαιωμάτων, ρυθμίζει μια δική του μορφή επεκτάσεως αυτών των δικαιωμάτων και εις τους συγγενείς του μη α</w:t>
      </w:r>
      <w:r>
        <w:rPr>
          <w:rFonts w:eastAsia="Times New Roman"/>
          <w:szCs w:val="24"/>
        </w:rPr>
        <w:t xml:space="preserve">ντιπροσωπευόμενου πολίτη, εφόσον αυτοί οι συγγενείς είναι μαζί του σε αυτή τη χώρα την τρίτη, και οι ίδιοι δεν έχουν την υπηκοότητα </w:t>
      </w:r>
      <w:proofErr w:type="spellStart"/>
      <w:r>
        <w:rPr>
          <w:rFonts w:eastAsia="Times New Roman"/>
          <w:szCs w:val="24"/>
        </w:rPr>
        <w:t>καμμιάς</w:t>
      </w:r>
      <w:proofErr w:type="spellEnd"/>
      <w:r>
        <w:rPr>
          <w:rFonts w:eastAsia="Times New Roman"/>
          <w:szCs w:val="24"/>
        </w:rPr>
        <w:t xml:space="preserve"> χώρας της Ευρωπαϊκής Ενώσεως, ρυθμίζει τα θέματα της επιστροφής των εξόδων που καταβάλλει η χώρα που φροντίζει για τ</w:t>
      </w:r>
      <w:r>
        <w:rPr>
          <w:rFonts w:eastAsia="Times New Roman"/>
          <w:szCs w:val="24"/>
        </w:rPr>
        <w:t>ον μη αντιπροσωπευόμενο πολίτη, αφού συμβεί το γεγονός της εξυπηρετήσεώς του, πώς θα γίνει η επιστροφή των εξόδων, πώς θα διακανονιστεί αυτό και όλα αυτά –επαναλαμβάνω- συμπληρώνουν και διευρύνουν ελαφρώς και εξειδικεύουν περαιτέρω την προστασία που παρέχε</w:t>
      </w:r>
      <w:r>
        <w:rPr>
          <w:rFonts w:eastAsia="Times New Roman"/>
          <w:szCs w:val="24"/>
        </w:rPr>
        <w:t>ι η ισχύουσα νομοθεσία του 2001.</w:t>
      </w:r>
    </w:p>
    <w:p w14:paraId="4B64C446"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Συνεπώς σε αυτό το νομοσχέδιο, όπως είπαμε και στην </w:t>
      </w:r>
      <w:r>
        <w:rPr>
          <w:rFonts w:eastAsia="Times New Roman"/>
          <w:szCs w:val="24"/>
        </w:rPr>
        <w:t>ε</w:t>
      </w:r>
      <w:r>
        <w:rPr>
          <w:rFonts w:eastAsia="Times New Roman"/>
          <w:szCs w:val="24"/>
        </w:rPr>
        <w:t>πιτροπή, δεν μπορεί κανείς παρά να είναι θετικός και να προεξοφλήσω, κύριε Πρόεδρε, από τώρα ότι η Νέα Δημοκρατία -και να σημειωθεί- ψηφίζει «</w:t>
      </w:r>
      <w:r>
        <w:rPr>
          <w:rFonts w:eastAsia="Times New Roman"/>
          <w:szCs w:val="24"/>
        </w:rPr>
        <w:t>ναι</w:t>
      </w:r>
      <w:r>
        <w:rPr>
          <w:rFonts w:eastAsia="Times New Roman"/>
          <w:szCs w:val="24"/>
        </w:rPr>
        <w:t xml:space="preserve">» για την ενσωμάτωση της </w:t>
      </w:r>
      <w:r>
        <w:rPr>
          <w:rFonts w:eastAsia="Times New Roman"/>
          <w:szCs w:val="24"/>
        </w:rPr>
        <w:t xml:space="preserve">συγκεκριμένης </w:t>
      </w:r>
      <w:r>
        <w:rPr>
          <w:rFonts w:eastAsia="Times New Roman"/>
          <w:szCs w:val="24"/>
        </w:rPr>
        <w:t>ο</w:t>
      </w:r>
      <w:r>
        <w:rPr>
          <w:rFonts w:eastAsia="Times New Roman"/>
          <w:szCs w:val="24"/>
        </w:rPr>
        <w:t>δηγίας.</w:t>
      </w:r>
    </w:p>
    <w:p w14:paraId="4B64C447" w14:textId="77777777" w:rsidR="00973031" w:rsidRDefault="00405E19">
      <w:pPr>
        <w:spacing w:line="600" w:lineRule="auto"/>
        <w:ind w:firstLine="720"/>
        <w:contextualSpacing/>
        <w:jc w:val="both"/>
        <w:rPr>
          <w:rFonts w:eastAsia="Times New Roman"/>
          <w:szCs w:val="24"/>
        </w:rPr>
      </w:pPr>
      <w:r>
        <w:rPr>
          <w:rFonts w:eastAsia="Times New Roman"/>
          <w:szCs w:val="24"/>
        </w:rPr>
        <w:t>Όσον αφορά εις τις τέσσερις τροπολογίες που αναφερθήκατε, κύριε Πρόεδρε, θα ήθελα να τοποθετηθώ ως εξής:</w:t>
      </w:r>
    </w:p>
    <w:p w14:paraId="4B64C448"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Η πρώτη τροπολογία αφορά εις τη ρύθμιση θεμάτων που έχουν να κάνουν με τη μετακίνηση </w:t>
      </w:r>
      <w:r>
        <w:rPr>
          <w:rFonts w:eastAsia="Times New Roman"/>
          <w:szCs w:val="24"/>
        </w:rPr>
        <w:t xml:space="preserve">με την μέριμνα των περιφερειών </w:t>
      </w:r>
      <w:r>
        <w:rPr>
          <w:rFonts w:eastAsia="Times New Roman"/>
          <w:szCs w:val="24"/>
        </w:rPr>
        <w:t>Α</w:t>
      </w:r>
      <w:r>
        <w:rPr>
          <w:rFonts w:eastAsia="Times New Roman"/>
          <w:szCs w:val="24"/>
        </w:rPr>
        <w:t>Μ</w:t>
      </w:r>
      <w:r>
        <w:rPr>
          <w:rFonts w:eastAsia="Times New Roman"/>
          <w:szCs w:val="24"/>
        </w:rPr>
        <w:t>ΕΑ προς ει</w:t>
      </w:r>
      <w:r>
        <w:rPr>
          <w:rFonts w:eastAsia="Times New Roman"/>
          <w:szCs w:val="24"/>
        </w:rPr>
        <w:t xml:space="preserve">δικές </w:t>
      </w:r>
      <w:proofErr w:type="spellStart"/>
      <w:r>
        <w:rPr>
          <w:rFonts w:eastAsia="Times New Roman"/>
          <w:szCs w:val="24"/>
        </w:rPr>
        <w:t>προνοιακές</w:t>
      </w:r>
      <w:proofErr w:type="spellEnd"/>
      <w:r>
        <w:rPr>
          <w:rFonts w:eastAsia="Times New Roman"/>
          <w:szCs w:val="24"/>
        </w:rPr>
        <w:t xml:space="preserve"> υπηρεσίες που πηγαίνουν και τη ρύθμιση του τρόπου της μετακινήσεως </w:t>
      </w:r>
      <w:r>
        <w:rPr>
          <w:rFonts w:eastAsia="Times New Roman"/>
          <w:szCs w:val="24"/>
        </w:rPr>
        <w:t xml:space="preserve">αυτής </w:t>
      </w:r>
      <w:r>
        <w:rPr>
          <w:rFonts w:eastAsia="Times New Roman"/>
          <w:szCs w:val="24"/>
        </w:rPr>
        <w:t>ανάλογα με τον τρόπο που γίνεται, με τη μετακίνηση μαθητών της πρωτοβάθμιας και δευτεροβάθμιας εκπαιδεύσεως. Αυτό έχει να κάνει με μισθώσεις οχημάτων, που όταν πρόκει</w:t>
      </w:r>
      <w:r>
        <w:rPr>
          <w:rFonts w:eastAsia="Times New Roman"/>
          <w:szCs w:val="24"/>
        </w:rPr>
        <w:t>ται προφανώς για Α</w:t>
      </w:r>
      <w:r>
        <w:rPr>
          <w:rFonts w:eastAsia="Times New Roman"/>
          <w:szCs w:val="24"/>
        </w:rPr>
        <w:t>Μ</w:t>
      </w:r>
      <w:r>
        <w:rPr>
          <w:rFonts w:eastAsia="Times New Roman"/>
          <w:szCs w:val="24"/>
        </w:rPr>
        <w:t>ΕΑ μπορεί να είναι και ειδικά οχήματα, και με παρατάσεις αυτών των μισθώσεων ή με αναθέσεις αυτών των μισθώσεων.</w:t>
      </w:r>
    </w:p>
    <w:p w14:paraId="4B64C449" w14:textId="77777777" w:rsidR="00973031" w:rsidRDefault="00405E19">
      <w:pPr>
        <w:spacing w:line="600" w:lineRule="auto"/>
        <w:ind w:firstLine="720"/>
        <w:contextualSpacing/>
        <w:jc w:val="both"/>
        <w:rPr>
          <w:rFonts w:eastAsia="Times New Roman"/>
          <w:szCs w:val="24"/>
        </w:rPr>
      </w:pPr>
      <w:r>
        <w:rPr>
          <w:rFonts w:eastAsia="Times New Roman"/>
          <w:szCs w:val="24"/>
        </w:rPr>
        <w:t>Προφανώς εν προκειμένω και εφόσον πρόκειται για Α</w:t>
      </w:r>
      <w:r>
        <w:rPr>
          <w:rFonts w:eastAsia="Times New Roman"/>
          <w:szCs w:val="24"/>
        </w:rPr>
        <w:t>Μ</w:t>
      </w:r>
      <w:r>
        <w:rPr>
          <w:rFonts w:eastAsia="Times New Roman"/>
          <w:szCs w:val="24"/>
        </w:rPr>
        <w:t>ΕΑ δεν μπορεί κανείς να είναι αρνητικός. Ωστόσο θέλω να επισημάνω ότι αυτή</w:t>
      </w:r>
      <w:r>
        <w:rPr>
          <w:rFonts w:eastAsia="Times New Roman"/>
          <w:szCs w:val="24"/>
        </w:rPr>
        <w:t xml:space="preserve"> η εκκρεμότητα του να ρυθμίζονται αυτά τα θέματα με διαδοχικές τροπολογίες, τα θέματα δηλαδή των μισθώσεων ή των παρατάσεων των μισθώσεων οχημάτων που μεταφέρουν παιδιά ή εν προκειμένω τώρα και άτομα με ειδικές ανάγκες στους τόπους εκπαίδευσης ή φροντίδας </w:t>
      </w:r>
      <w:r>
        <w:rPr>
          <w:rFonts w:eastAsia="Times New Roman"/>
          <w:szCs w:val="24"/>
        </w:rPr>
        <w:t xml:space="preserve">τους, αυτό πρέπει κάποτε να ρυθμιστεί συνολικά και να μην αναγκάζεται η </w:t>
      </w:r>
      <w:r>
        <w:rPr>
          <w:rFonts w:eastAsia="Times New Roman"/>
          <w:szCs w:val="24"/>
        </w:rPr>
        <w:lastRenderedPageBreak/>
        <w:t xml:space="preserve">Κυβέρνηση και πολύ περισσότερο η Βουλή να καταφεύγει σε τέτοιου είδους παρατάσεις ή νομιμοποιήσεις συμβάσεων, οι οποίες μπορεί να είναι και αμφιβόλου </w:t>
      </w:r>
      <w:proofErr w:type="spellStart"/>
      <w:r>
        <w:rPr>
          <w:rFonts w:eastAsia="Times New Roman"/>
          <w:szCs w:val="24"/>
        </w:rPr>
        <w:t>νομιμότητος</w:t>
      </w:r>
      <w:proofErr w:type="spellEnd"/>
      <w:r>
        <w:rPr>
          <w:rFonts w:eastAsia="Times New Roman"/>
          <w:szCs w:val="24"/>
        </w:rPr>
        <w:t xml:space="preserve"> και υπό το βάρος της σ</w:t>
      </w:r>
      <w:r>
        <w:rPr>
          <w:rFonts w:eastAsia="Times New Roman"/>
          <w:szCs w:val="24"/>
        </w:rPr>
        <w:t>ημασίας της μετακινήσεως, όπως εν προκειμένω να είσαι αναγκασμένος να το ψηφίσεις παρά το ότι η εκκρεμότητα είναι προβληματική</w:t>
      </w:r>
      <w:r>
        <w:rPr>
          <w:rFonts w:eastAsia="Times New Roman"/>
          <w:szCs w:val="24"/>
        </w:rPr>
        <w:t>,</w:t>
      </w:r>
      <w:r>
        <w:rPr>
          <w:rFonts w:eastAsia="Times New Roman"/>
          <w:szCs w:val="24"/>
        </w:rPr>
        <w:t xml:space="preserve"> και υποθέτω σε κάποιο επόμενο νομοσχέδιο του Υπουργείου Μεταφορών θα λυθεί το θέμα αυτό οριστικά για να επανέλθει η κανονικότητα</w:t>
      </w:r>
      <w:r>
        <w:rPr>
          <w:rFonts w:eastAsia="Times New Roman"/>
          <w:szCs w:val="24"/>
        </w:rPr>
        <w:t xml:space="preserve"> σε αυτές τις μετακινήσεις.</w:t>
      </w:r>
    </w:p>
    <w:p w14:paraId="4B64C44A" w14:textId="77777777" w:rsidR="00973031" w:rsidRDefault="00405E19">
      <w:pPr>
        <w:spacing w:line="600" w:lineRule="auto"/>
        <w:ind w:firstLine="720"/>
        <w:contextualSpacing/>
        <w:jc w:val="both"/>
        <w:rPr>
          <w:rFonts w:eastAsia="Times New Roman"/>
          <w:szCs w:val="24"/>
        </w:rPr>
      </w:pPr>
      <w:r>
        <w:rPr>
          <w:rFonts w:eastAsia="Times New Roman"/>
          <w:szCs w:val="24"/>
        </w:rPr>
        <w:t>Η επόμενη τροπολογία έχει να κάνει με τη μεταφορά μέσω επιβατηγών πλοίων αστικών αποβλήτων…</w:t>
      </w:r>
    </w:p>
    <w:p w14:paraId="4B64C44B"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Αυτό δεν είναι πια τροπολογία, κύριε Τασούλα. Έχει ψηφιστεί στη Διαρκή Επιτροπή και είναι το άρθρο 16. </w:t>
      </w:r>
      <w:r>
        <w:rPr>
          <w:rFonts w:eastAsia="Times New Roman"/>
          <w:szCs w:val="24"/>
        </w:rPr>
        <w:t>Οπότε μιλάτε επί του άρθρου 16 πλέον.</w:t>
      </w:r>
    </w:p>
    <w:p w14:paraId="4B64C44C"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Pr>
          <w:rFonts w:eastAsia="Times New Roman"/>
          <w:szCs w:val="24"/>
        </w:rPr>
        <w:t xml:space="preserve"> Ωραία. Όσον αφορά εις το άρθρο 16</w:t>
      </w:r>
      <w:r>
        <w:rPr>
          <w:rFonts w:eastAsia="Times New Roman"/>
          <w:szCs w:val="24"/>
        </w:rPr>
        <w:t>,</w:t>
      </w:r>
      <w:r>
        <w:rPr>
          <w:rFonts w:eastAsia="Times New Roman"/>
          <w:szCs w:val="24"/>
        </w:rPr>
        <w:t xml:space="preserve"> θα ήθελα να πω ότι μπορεί να το χαρακτήρισε ο κ. </w:t>
      </w:r>
      <w:proofErr w:type="spellStart"/>
      <w:r>
        <w:rPr>
          <w:rFonts w:eastAsia="Times New Roman"/>
          <w:szCs w:val="24"/>
        </w:rPr>
        <w:t>Φάμελλος</w:t>
      </w:r>
      <w:proofErr w:type="spellEnd"/>
      <w:r>
        <w:rPr>
          <w:rFonts w:eastAsia="Times New Roman"/>
          <w:szCs w:val="24"/>
        </w:rPr>
        <w:t xml:space="preserve"> ως ερμηνευτικό, ωστόσο μπορεί να είναι και κάτι περισσότερο.</w:t>
      </w:r>
    </w:p>
    <w:p w14:paraId="4B64C44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Θα ήθελα να πω ότι η δυσπιστία έναντι αυτ</w:t>
      </w:r>
      <w:r>
        <w:rPr>
          <w:rFonts w:eastAsia="Times New Roman" w:cs="Times New Roman"/>
          <w:szCs w:val="24"/>
        </w:rPr>
        <w:t>ής της Κυβερνήσεως</w:t>
      </w:r>
      <w:r>
        <w:rPr>
          <w:rFonts w:eastAsia="Times New Roman" w:cs="Times New Roman"/>
          <w:szCs w:val="24"/>
        </w:rPr>
        <w:t>,</w:t>
      </w:r>
      <w:r>
        <w:rPr>
          <w:rFonts w:eastAsia="Times New Roman" w:cs="Times New Roman"/>
          <w:szCs w:val="24"/>
        </w:rPr>
        <w:t xml:space="preserve"> δεν είναι κάτι που ενδεχομένως πρέπει κανείς να δείχνει. Φοβούμαι ότι είναι κάτι επιβεβλημένο πλέον, οπότε δικαιολογείται. Νομίζω πως μπορεί να είναι και θέμα αθεωρήτων, από το Ελεγκτικό Συνέδριο, δαπανών μεταφοράς τέτοιων αποβλήτων. </w:t>
      </w:r>
    </w:p>
    <w:p w14:paraId="4B64C44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μια ακόμη περίπτωση </w:t>
      </w:r>
      <w:proofErr w:type="spellStart"/>
      <w:r>
        <w:rPr>
          <w:rFonts w:eastAsia="Times New Roman" w:cs="Times New Roman"/>
          <w:szCs w:val="24"/>
        </w:rPr>
        <w:t>κακονομοθετήσεως</w:t>
      </w:r>
      <w:proofErr w:type="spellEnd"/>
      <w:r>
        <w:rPr>
          <w:rFonts w:eastAsia="Times New Roman" w:cs="Times New Roman"/>
          <w:szCs w:val="24"/>
        </w:rPr>
        <w:t>, η οποία έρχεται όταν προκύψει ένα διοικητικό ή νομικό πρόβλημα από αστοχίες, προχειρότητες, επιπολαιότητες ή ακόμη και παρανομίες της Κυβερνήσεως. Η λύση η οποία επέρχεται με τη μεταφορά αστικώ</w:t>
      </w:r>
      <w:r>
        <w:rPr>
          <w:rFonts w:eastAsia="Times New Roman" w:cs="Times New Roman"/>
          <w:szCs w:val="24"/>
        </w:rPr>
        <w:t>ν αποβλήτων από νησιά, όπως μας είπε -και δεν εννοούσε την Κέρκυρα, για να επαναλάβω τα λόγια του, αλλά νησιά όπως η Σαμοθράκη και άλλα νησιά στο Αιγαίο-, είναι μια λύση που προφανώς δεν μπορεί κανείς να αρνηθεί, αλλά δεν είναι δυνατόν, επαναλαμβάνω, υπό τ</w:t>
      </w:r>
      <w:r>
        <w:rPr>
          <w:rFonts w:eastAsia="Times New Roman" w:cs="Times New Roman"/>
          <w:szCs w:val="24"/>
        </w:rPr>
        <w:t>ο βάρος της πραγματικότητας και της συσσωρεύσεως αποβλήτων σε νησιά, να οδηγείται συνεχώς η Βουλή, κατανοώντας την ανάγκη λύσεως που διευκολύνει νησιά, σε αλλεπάλληλες διευκρινίσεις. Η ανάγκη, όπως προκύπτει και όπως περιγράφεται, είναι προφανής. Δεν είμασ</w:t>
      </w:r>
      <w:r>
        <w:rPr>
          <w:rFonts w:eastAsia="Times New Roman" w:cs="Times New Roman"/>
          <w:szCs w:val="24"/>
        </w:rPr>
        <w:t xml:space="preserve">τε αρνητικοί στο άρθρο αυτό. Είμαστε αρνητικοί στο να εξακολουθήσει η Κυβέρνηση να νομοθετεί με αυτόν τον τρόπο. </w:t>
      </w:r>
    </w:p>
    <w:p w14:paraId="4B64C44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του Υπουργού Δικαιοσύνης που αφορά εις την αναστολή της </w:t>
      </w:r>
      <w:proofErr w:type="spellStart"/>
      <w:r>
        <w:rPr>
          <w:rFonts w:eastAsia="Times New Roman" w:cs="Times New Roman"/>
          <w:szCs w:val="24"/>
        </w:rPr>
        <w:t>υποχρεωτικότητος</w:t>
      </w:r>
      <w:proofErr w:type="spellEnd"/>
      <w:r>
        <w:rPr>
          <w:rFonts w:eastAsia="Times New Roman" w:cs="Times New Roman"/>
          <w:szCs w:val="24"/>
        </w:rPr>
        <w:t xml:space="preserve"> της διαμεσολαβήσεως, είναι μια ακόμη κορυφαία απόδειξη τ</w:t>
      </w:r>
      <w:r>
        <w:rPr>
          <w:rFonts w:eastAsia="Times New Roman" w:cs="Times New Roman"/>
          <w:szCs w:val="24"/>
        </w:rPr>
        <w:t xml:space="preserve">ης προχειρότητας, της επιπολαιότητας, της ελλείψεως συνεννοήσεως και της άρνησης να υπάρξει μια διαλλακτικότητα και κατανόηση των αντιθέτων απόψεων της σημερινής Κυβέρνησης. Ό,τι είπε η Αντιπολίτευση με πρώτη την Αξιωματική, ό,τι είπαν οι </w:t>
      </w:r>
      <w:r>
        <w:rPr>
          <w:rFonts w:eastAsia="Times New Roman" w:cs="Times New Roman"/>
          <w:szCs w:val="24"/>
        </w:rPr>
        <w:t>σ</w:t>
      </w:r>
      <w:r>
        <w:rPr>
          <w:rFonts w:eastAsia="Times New Roman" w:cs="Times New Roman"/>
          <w:szCs w:val="24"/>
        </w:rPr>
        <w:t xml:space="preserve">ύλλογοι, η </w:t>
      </w:r>
      <w:r>
        <w:rPr>
          <w:rFonts w:eastAsia="Times New Roman" w:cs="Times New Roman"/>
          <w:szCs w:val="24"/>
        </w:rPr>
        <w:t>ο</w:t>
      </w:r>
      <w:r>
        <w:rPr>
          <w:rFonts w:eastAsia="Times New Roman" w:cs="Times New Roman"/>
          <w:szCs w:val="24"/>
        </w:rPr>
        <w:t>λομέ</w:t>
      </w:r>
      <w:r>
        <w:rPr>
          <w:rFonts w:eastAsia="Times New Roman" w:cs="Times New Roman"/>
          <w:szCs w:val="24"/>
        </w:rPr>
        <w:t xml:space="preserve">λεια των </w:t>
      </w:r>
      <w:proofErr w:type="spellStart"/>
      <w:r>
        <w:rPr>
          <w:rFonts w:eastAsia="Times New Roman" w:cs="Times New Roman"/>
          <w:szCs w:val="24"/>
        </w:rPr>
        <w:t>δ</w:t>
      </w:r>
      <w:r>
        <w:rPr>
          <w:rFonts w:eastAsia="Times New Roman" w:cs="Times New Roman"/>
          <w:szCs w:val="24"/>
        </w:rPr>
        <w:t>κηγορικών</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υλλόγων, ό,τι είπε ο Σύλλογος Προώθησης των Εναλλακτικών Μορφών Επιλύσεως Διαφορών, ό,τι είπε ο Άρειος Πάγος με την </w:t>
      </w:r>
      <w:r>
        <w:rPr>
          <w:rFonts w:eastAsia="Times New Roman" w:cs="Times New Roman"/>
          <w:szCs w:val="24"/>
        </w:rPr>
        <w:lastRenderedPageBreak/>
        <w:t xml:space="preserve">απόφαση της </w:t>
      </w:r>
      <w:r>
        <w:rPr>
          <w:rFonts w:eastAsia="Times New Roman" w:cs="Times New Roman"/>
          <w:szCs w:val="24"/>
        </w:rPr>
        <w:t>δ</w:t>
      </w:r>
      <w:r>
        <w:rPr>
          <w:rFonts w:eastAsia="Times New Roman" w:cs="Times New Roman"/>
          <w:szCs w:val="24"/>
        </w:rPr>
        <w:t xml:space="preserve">ιοικητικής </w:t>
      </w:r>
      <w:r>
        <w:rPr>
          <w:rFonts w:eastAsia="Times New Roman" w:cs="Times New Roman"/>
          <w:szCs w:val="24"/>
        </w:rPr>
        <w:t>ο</w:t>
      </w:r>
      <w:r>
        <w:rPr>
          <w:rFonts w:eastAsia="Times New Roman" w:cs="Times New Roman"/>
          <w:szCs w:val="24"/>
        </w:rPr>
        <w:t>λομέλειας του Αυγούστου πρόσφατα, ό,τι είπε η Ένωση Δικαστών και Εισαγγελέων, όλα αυτά αγνοήθη</w:t>
      </w:r>
      <w:r>
        <w:rPr>
          <w:rFonts w:eastAsia="Times New Roman" w:cs="Times New Roman"/>
          <w:szCs w:val="24"/>
        </w:rPr>
        <w:t xml:space="preserve">καν από την Κυβέρνηση και τώρα με την απόσυρση και αναστολή της διατάξεως επαληθεύονται. </w:t>
      </w:r>
    </w:p>
    <w:p w14:paraId="4B64C45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Επαληθεύονται με καθυστέρηση πολλών μηνών. Επαληθεύονται με μια εκκρεμότητα η οποία δημιουργήθηκε και </w:t>
      </w:r>
      <w:r>
        <w:rPr>
          <w:rFonts w:eastAsia="Times New Roman" w:cs="Times New Roman"/>
          <w:szCs w:val="24"/>
        </w:rPr>
        <w:t>–</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του δικαστικού έτους που αρχίζει σε λίγες μέρες-, αναγκ</w:t>
      </w:r>
      <w:r>
        <w:rPr>
          <w:rFonts w:eastAsia="Times New Roman" w:cs="Times New Roman"/>
          <w:szCs w:val="24"/>
        </w:rPr>
        <w:t xml:space="preserve">άστηκε να παγώσει την διάταξη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γιατί προφανώς είναι αντισυνταγματική, γιατί προφανώς είναι απρόσφορη και αλυσιτελής, γιατί προφανώς, όπως λέει ο Άρειος Πάγος, δημιουργεί δαπάνες. </w:t>
      </w:r>
    </w:p>
    <w:p w14:paraId="4B64C45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το λέει ο Άρειος Πάγος, που υποκαθιστά την Κυβέρνησ</w:t>
      </w:r>
      <w:r>
        <w:rPr>
          <w:rFonts w:eastAsia="Times New Roman" w:cs="Times New Roman"/>
          <w:szCs w:val="24"/>
        </w:rPr>
        <w:t xml:space="preserve">η στην αντίστοιχη φροντίδα των </w:t>
      </w:r>
      <w:proofErr w:type="spellStart"/>
      <w:r>
        <w:rPr>
          <w:rFonts w:eastAsia="Times New Roman" w:cs="Times New Roman"/>
          <w:szCs w:val="24"/>
        </w:rPr>
        <w:t>ασθενεστέρων</w:t>
      </w:r>
      <w:proofErr w:type="spellEnd"/>
      <w:r>
        <w:rPr>
          <w:rFonts w:eastAsia="Times New Roman" w:cs="Times New Roman"/>
          <w:szCs w:val="24"/>
        </w:rPr>
        <w:t xml:space="preserve"> οικονομικών τάξεων. Αυτό θα έπρεπε να είναι μέριμνα πρωτίστως της Κυβερνήσεως. Εδώ φθάσαμε η </w:t>
      </w:r>
      <w:r>
        <w:rPr>
          <w:rFonts w:eastAsia="Times New Roman" w:cs="Times New Roman"/>
          <w:szCs w:val="24"/>
        </w:rPr>
        <w:t>δ</w:t>
      </w:r>
      <w:r>
        <w:rPr>
          <w:rFonts w:eastAsia="Times New Roman" w:cs="Times New Roman"/>
          <w:szCs w:val="24"/>
        </w:rPr>
        <w:t xml:space="preserve">ικαιοσύνη σήμερα να υποκαθιστά -όχι κάνοντας </w:t>
      </w:r>
      <w:proofErr w:type="spellStart"/>
      <w:r>
        <w:rPr>
          <w:rFonts w:eastAsia="Times New Roman" w:cs="Times New Roman"/>
          <w:szCs w:val="24"/>
        </w:rPr>
        <w:t>νόσφιση</w:t>
      </w:r>
      <w:proofErr w:type="spellEnd"/>
      <w:r>
        <w:rPr>
          <w:rFonts w:eastAsia="Times New Roman" w:cs="Times New Roman"/>
          <w:szCs w:val="24"/>
        </w:rPr>
        <w:t xml:space="preserve"> εξουσίας αλλά κάνοντας το σωστό-, την έλλειψη ενδιαφέροντος της Κ</w:t>
      </w:r>
      <w:r>
        <w:rPr>
          <w:rFonts w:eastAsia="Times New Roman" w:cs="Times New Roman"/>
          <w:szCs w:val="24"/>
        </w:rPr>
        <w:t xml:space="preserve">υβερνήσεως για τις ασθενέστερες τάξεις για τα υπερβολικά «δαπανήματα», όπως λέει ο Άρειος Πάγος, που προκαλεί η </w:t>
      </w:r>
      <w:proofErr w:type="spellStart"/>
      <w:r>
        <w:rPr>
          <w:rFonts w:eastAsia="Times New Roman" w:cs="Times New Roman"/>
          <w:szCs w:val="24"/>
        </w:rPr>
        <w:t>υποχρεωτικότητα</w:t>
      </w:r>
      <w:proofErr w:type="spellEnd"/>
      <w:r>
        <w:rPr>
          <w:rFonts w:eastAsia="Times New Roman" w:cs="Times New Roman"/>
          <w:szCs w:val="24"/>
        </w:rPr>
        <w:t xml:space="preserve"> και η φάση της διαμεσολαβήσεως.</w:t>
      </w:r>
    </w:p>
    <w:p w14:paraId="4B64C45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Αυτή, λοιπόν, η αναστολή δεν είναι δείγμα, όπως θέλησε ο κύριος Υπουργός να πει στην παρθενική ο</w:t>
      </w:r>
      <w:r>
        <w:rPr>
          <w:rFonts w:eastAsia="Times New Roman" w:cs="Times New Roman"/>
          <w:szCs w:val="24"/>
        </w:rPr>
        <w:t>μιλία του στη Βουλή, της άποψης ότι «όταν ξανασκέφτεσαι κάτι, καταλήγεις σε φρονιμότερα συμπεράσματα». Είναι δείγμα</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ότι όταν η πραγματικότητα αναλαμβάνει τα ηνία, τότε αναγκάζεσαι, την τελευταία στιγμή, να </w:t>
      </w:r>
      <w:r>
        <w:rPr>
          <w:rFonts w:eastAsia="Times New Roman" w:cs="Times New Roman"/>
          <w:szCs w:val="24"/>
        </w:rPr>
        <w:lastRenderedPageBreak/>
        <w:t>υποταχθείς στην πραγματικότητα, ενώ πριν</w:t>
      </w:r>
      <w:r>
        <w:rPr>
          <w:rFonts w:eastAsia="Times New Roman" w:cs="Times New Roman"/>
          <w:szCs w:val="24"/>
        </w:rPr>
        <w:t xml:space="preserve"> από πολλούς μήνες όλα αυτά είχαν ξεδιπλωθεί καλοπροαίρετα από πάρα πολλές πλευρές εδώ. </w:t>
      </w:r>
    </w:p>
    <w:p w14:paraId="4B64C45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Αυτό που δεν μας είπε -και τελειώνω-, κύριε Πρόεδρε, ο κύριος Υπουργός</w:t>
      </w:r>
      <w:r>
        <w:rPr>
          <w:rFonts w:eastAsia="Times New Roman" w:cs="Times New Roman"/>
          <w:szCs w:val="24"/>
        </w:rPr>
        <w:t>,</w:t>
      </w:r>
      <w:r>
        <w:rPr>
          <w:rFonts w:eastAsia="Times New Roman" w:cs="Times New Roman"/>
          <w:szCs w:val="24"/>
        </w:rPr>
        <w:t xml:space="preserve"> είναι αν αυτό πρόκειται περί αναστολής ή περί οριστικής καταργήσεως της </w:t>
      </w:r>
      <w:proofErr w:type="spellStart"/>
      <w:r>
        <w:rPr>
          <w:rFonts w:eastAsia="Times New Roman" w:cs="Times New Roman"/>
          <w:szCs w:val="24"/>
        </w:rPr>
        <w:t>υποχρεωτικότητος</w:t>
      </w:r>
      <w:proofErr w:type="spellEnd"/>
      <w:r>
        <w:rPr>
          <w:rFonts w:eastAsia="Times New Roman" w:cs="Times New Roman"/>
          <w:szCs w:val="24"/>
        </w:rPr>
        <w:t>. Δηλαδ</w:t>
      </w:r>
      <w:r>
        <w:rPr>
          <w:rFonts w:eastAsia="Times New Roman" w:cs="Times New Roman"/>
          <w:szCs w:val="24"/>
        </w:rPr>
        <w:t xml:space="preserve">ή είναι αναστολή για να διορθώσει την </w:t>
      </w:r>
      <w:proofErr w:type="spellStart"/>
      <w:r>
        <w:rPr>
          <w:rFonts w:eastAsia="Times New Roman" w:cs="Times New Roman"/>
          <w:szCs w:val="24"/>
        </w:rPr>
        <w:t>υποχρεωτικότητα</w:t>
      </w:r>
      <w:proofErr w:type="spellEnd"/>
      <w:r>
        <w:rPr>
          <w:rFonts w:eastAsia="Times New Roman" w:cs="Times New Roman"/>
          <w:szCs w:val="24"/>
        </w:rPr>
        <w:t xml:space="preserve"> ή αναστολή για να καταργήσει την </w:t>
      </w:r>
      <w:proofErr w:type="spellStart"/>
      <w:r>
        <w:rPr>
          <w:rFonts w:eastAsia="Times New Roman" w:cs="Times New Roman"/>
          <w:szCs w:val="24"/>
        </w:rPr>
        <w:t>υποχρεωτικότητα</w:t>
      </w:r>
      <w:proofErr w:type="spellEnd"/>
      <w:r>
        <w:rPr>
          <w:rFonts w:eastAsia="Times New Roman" w:cs="Times New Roman"/>
          <w:szCs w:val="24"/>
        </w:rPr>
        <w:t xml:space="preserve">; </w:t>
      </w:r>
    </w:p>
    <w:p w14:paraId="4B64C45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Γιατί κατά τη γνώμη μα</w:t>
      </w:r>
      <w:r>
        <w:rPr>
          <w:rFonts w:eastAsia="Times New Roman" w:cs="Times New Roman"/>
          <w:szCs w:val="24"/>
        </w:rPr>
        <w:t>ς</w:t>
      </w:r>
      <w:r>
        <w:rPr>
          <w:rFonts w:eastAsia="Times New Roman" w:cs="Times New Roman"/>
          <w:szCs w:val="24"/>
        </w:rPr>
        <w:t xml:space="preserve"> η κατάργηση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είναι η λύση και όχι η παράταση της εκκρεμότητας</w:t>
      </w:r>
      <w:r>
        <w:rPr>
          <w:rFonts w:eastAsia="Times New Roman" w:cs="Times New Roman"/>
          <w:szCs w:val="24"/>
        </w:rPr>
        <w:t>,</w:t>
      </w:r>
      <w:r>
        <w:rPr>
          <w:rFonts w:eastAsia="Times New Roman" w:cs="Times New Roman"/>
          <w:szCs w:val="24"/>
        </w:rPr>
        <w:t xml:space="preserve"> για την οποία εκκρεμότητα προεξόφλησε από αυ</w:t>
      </w:r>
      <w:r>
        <w:rPr>
          <w:rFonts w:eastAsia="Times New Roman" w:cs="Times New Roman"/>
          <w:szCs w:val="24"/>
        </w:rPr>
        <w:t xml:space="preserve">τό το </w:t>
      </w:r>
      <w:r w:rsidRPr="001B2650">
        <w:rPr>
          <w:rFonts w:eastAsia="Times New Roman" w:cs="Times New Roman"/>
          <w:szCs w:val="24"/>
        </w:rPr>
        <w:t>Β</w:t>
      </w:r>
      <w:r>
        <w:rPr>
          <w:rFonts w:eastAsia="Times New Roman" w:cs="Times New Roman"/>
          <w:szCs w:val="24"/>
        </w:rPr>
        <w:t xml:space="preserve">ήμα ότι κατά πάσα πιθανότητα θα την παρατείνει και πέραν του Σεπτεμβρίου του 2019 με νεότερη τροποποίηση. </w:t>
      </w:r>
    </w:p>
    <w:p w14:paraId="4B64C45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Θα σας πω μια παράμετρο</w:t>
      </w:r>
      <w:r>
        <w:rPr>
          <w:rFonts w:eastAsia="Times New Roman" w:cs="Times New Roman"/>
          <w:szCs w:val="24"/>
        </w:rPr>
        <w:t>,</w:t>
      </w:r>
      <w:r>
        <w:rPr>
          <w:rFonts w:eastAsia="Times New Roman" w:cs="Times New Roman"/>
          <w:szCs w:val="24"/>
        </w:rPr>
        <w:t xml:space="preserve"> για να δείτε πώς η κακή νομοθέτηση -που ιδιαίτερα αυτή την περίοδο διακυβέρνησης έχει φτάσει τα όρια του ρεκόρ- μπορε</w:t>
      </w:r>
      <w:r>
        <w:rPr>
          <w:rFonts w:eastAsia="Times New Roman" w:cs="Times New Roman"/>
          <w:szCs w:val="24"/>
        </w:rPr>
        <w:t>ί να επηρεάσει</w:t>
      </w:r>
      <w:r>
        <w:rPr>
          <w:rFonts w:eastAsia="Times New Roman" w:cs="Times New Roman"/>
          <w:szCs w:val="24"/>
        </w:rPr>
        <w:t>.</w:t>
      </w:r>
      <w:r>
        <w:rPr>
          <w:rFonts w:eastAsia="Times New Roman" w:cs="Times New Roman"/>
          <w:szCs w:val="24"/>
        </w:rPr>
        <w:t xml:space="preserve"> Υπάρχουν πολλοί δικηγόροι</w:t>
      </w:r>
      <w:r>
        <w:rPr>
          <w:rFonts w:eastAsia="Times New Roman" w:cs="Times New Roman"/>
          <w:szCs w:val="24"/>
        </w:rPr>
        <w:t>,</w:t>
      </w:r>
      <w:r>
        <w:rPr>
          <w:rFonts w:eastAsia="Times New Roman" w:cs="Times New Roman"/>
          <w:szCs w:val="24"/>
        </w:rPr>
        <w:t xml:space="preserve"> οι οποίοι ενώ ήταν αντίθετοι με την υποχρεωτική νομοθέτηση, όταν είδαν ότι έγινε νόμος του κράτους, προσαρμόστηκαν σε αυτό και φρόντισαν με δικά τους έξοδα να υποστούν μια εκπαίδευση</w:t>
      </w:r>
      <w:r>
        <w:rPr>
          <w:rFonts w:eastAsia="Times New Roman" w:cs="Times New Roman"/>
          <w:szCs w:val="24"/>
        </w:rPr>
        <w:t>,</w:t>
      </w:r>
      <w:r>
        <w:rPr>
          <w:rFonts w:eastAsia="Times New Roman" w:cs="Times New Roman"/>
          <w:szCs w:val="24"/>
        </w:rPr>
        <w:t xml:space="preserve"> η οποία τους έδινε την ιδιότη</w:t>
      </w:r>
      <w:r>
        <w:rPr>
          <w:rFonts w:eastAsia="Times New Roman" w:cs="Times New Roman"/>
          <w:szCs w:val="24"/>
        </w:rPr>
        <w:t xml:space="preserve">τα του </w:t>
      </w:r>
      <w:proofErr w:type="spellStart"/>
      <w:r>
        <w:rPr>
          <w:rFonts w:eastAsia="Times New Roman" w:cs="Times New Roman"/>
          <w:szCs w:val="24"/>
        </w:rPr>
        <w:t>διαμεσολαβητού</w:t>
      </w:r>
      <w:proofErr w:type="spellEnd"/>
      <w:r>
        <w:rPr>
          <w:rFonts w:eastAsia="Times New Roman" w:cs="Times New Roman"/>
          <w:szCs w:val="24"/>
        </w:rPr>
        <w:t>. Αυτό το έκαναν εν</w:t>
      </w:r>
      <w:r>
        <w:rPr>
          <w:rFonts w:eastAsia="Times New Roman" w:cs="Times New Roman"/>
          <w:szCs w:val="24"/>
        </w:rPr>
        <w:t xml:space="preserve"> </w:t>
      </w:r>
      <w:r>
        <w:rPr>
          <w:rFonts w:eastAsia="Times New Roman" w:cs="Times New Roman"/>
          <w:szCs w:val="24"/>
        </w:rPr>
        <w:t>όψει του ότι θεσμοθετήθηκε καλώς ή κακώς αυτό. Έκαναν έξοδα κάποιων χιλιάδων ευρώ για να γίνουν διαμεσολαβητές. Τώρα βλέπετε ότι η διαμεσολάβηση δεν ισχύει. Πόσο, λοιπόν, επι</w:t>
      </w:r>
      <w:r>
        <w:rPr>
          <w:rFonts w:eastAsia="Times New Roman" w:cs="Times New Roman"/>
          <w:szCs w:val="24"/>
        </w:rPr>
        <w:lastRenderedPageBreak/>
        <w:t xml:space="preserve">πόλαια νομοθετείτε; Επηρεάζουμε βιοτικά, </w:t>
      </w:r>
      <w:r>
        <w:rPr>
          <w:rFonts w:eastAsia="Times New Roman" w:cs="Times New Roman"/>
          <w:szCs w:val="24"/>
        </w:rPr>
        <w:t xml:space="preserve">επαγγελματικά κάποιες ομάδες πληθυσμού και εν συνεχεία με άνεση λέμε ότι θα το επανεξετάσουμε, ενώ αυτό το οποίο </w:t>
      </w:r>
      <w:proofErr w:type="spellStart"/>
      <w:r>
        <w:rPr>
          <w:rFonts w:eastAsia="Times New Roman" w:cs="Times New Roman"/>
          <w:szCs w:val="24"/>
        </w:rPr>
        <w:t>κατεβλήθη</w:t>
      </w:r>
      <w:proofErr w:type="spellEnd"/>
      <w:r>
        <w:rPr>
          <w:rFonts w:eastAsia="Times New Roman" w:cs="Times New Roman"/>
          <w:szCs w:val="24"/>
        </w:rPr>
        <w:t xml:space="preserve"> από πολίτες, εν</w:t>
      </w:r>
      <w:r>
        <w:rPr>
          <w:rFonts w:eastAsia="Times New Roman" w:cs="Times New Roman"/>
          <w:szCs w:val="24"/>
        </w:rPr>
        <w:t xml:space="preserve"> </w:t>
      </w:r>
      <w:r>
        <w:rPr>
          <w:rFonts w:eastAsia="Times New Roman" w:cs="Times New Roman"/>
          <w:szCs w:val="24"/>
        </w:rPr>
        <w:t xml:space="preserve">όψει της έστω κακής νομοθέτησης, δεν διορθώνεται. </w:t>
      </w:r>
    </w:p>
    <w:p w14:paraId="4B64C45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 αυτό νομίζω ότι θα πρέπει να είστε περισσότερο συνετοί στη νομ</w:t>
      </w:r>
      <w:r>
        <w:rPr>
          <w:rFonts w:eastAsia="Times New Roman" w:cs="Times New Roman"/>
          <w:szCs w:val="24"/>
        </w:rPr>
        <w:t>οθέτηση και να μην έχετε εύκολο καταφύγιο τις τροπολογίες, γιατί ό,τι νομοθετούμε, έστω και αν το διορθώνουμε μετά, έχει επιπτώσεις. Και αυτές τις επιπτώσεις τις πληρώνει κόσμος</w:t>
      </w:r>
      <w:r>
        <w:rPr>
          <w:rFonts w:eastAsia="Times New Roman" w:cs="Times New Roman"/>
          <w:szCs w:val="24"/>
        </w:rPr>
        <w:t>,</w:t>
      </w:r>
      <w:r>
        <w:rPr>
          <w:rFonts w:eastAsia="Times New Roman" w:cs="Times New Roman"/>
          <w:szCs w:val="24"/>
        </w:rPr>
        <w:t xml:space="preserve"> σε μια εποχή που αυτά τα «δαπανήματα», για να επαναλάβω τη διατύπωση του Αρεί</w:t>
      </w:r>
      <w:r>
        <w:rPr>
          <w:rFonts w:eastAsia="Times New Roman" w:cs="Times New Roman"/>
          <w:szCs w:val="24"/>
        </w:rPr>
        <w:t>ου Πάγου, είναι επαχθή.</w:t>
      </w:r>
    </w:p>
    <w:p w14:paraId="4B64C45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Ποια άλλη τροπολογία υπάρχει; </w:t>
      </w:r>
    </w:p>
    <w:p w14:paraId="4B64C458" w14:textId="77777777" w:rsidR="00973031" w:rsidRDefault="00405E19">
      <w:pPr>
        <w:spacing w:line="600" w:lineRule="auto"/>
        <w:ind w:firstLine="720"/>
        <w:contextualSpacing/>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Αφήστε να την ακούσετε να την υπερασπίζεται ο κ. Ηλιόπουλος. Αυτός που θα με αντικαταστήσει στην Έδρα</w:t>
      </w:r>
      <w:r>
        <w:rPr>
          <w:rFonts w:eastAsia="Times New Roman" w:cs="Times New Roman"/>
          <w:szCs w:val="24"/>
        </w:rPr>
        <w:t>,</w:t>
      </w:r>
      <w:r>
        <w:rPr>
          <w:rFonts w:eastAsia="Times New Roman" w:cs="Times New Roman"/>
          <w:szCs w:val="24"/>
        </w:rPr>
        <w:t xml:space="preserve"> μπορεί να δώσει, εάν θέλετε, και σε εσάς και στους άλλους δύο τρί</w:t>
      </w:r>
      <w:r>
        <w:rPr>
          <w:rFonts w:eastAsia="Times New Roman" w:cs="Times New Roman"/>
          <w:szCs w:val="24"/>
        </w:rPr>
        <w:t>α λεπτά για την τροπολογία. Είναι για τον ΟΑΕΔ, αλλά επειδή είναι εδώ ο κ. Ηλιόπουλος θα ακούσετε τη θέση του.</w:t>
      </w:r>
    </w:p>
    <w:p w14:paraId="4B64C45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Κλείστε, όμως, τώρα.</w:t>
      </w:r>
    </w:p>
    <w:p w14:paraId="4B64C45A" w14:textId="77777777" w:rsidR="00973031" w:rsidRDefault="00405E19">
      <w:pPr>
        <w:spacing w:line="600" w:lineRule="auto"/>
        <w:ind w:firstLine="720"/>
        <w:contextualSpacing/>
        <w:jc w:val="both"/>
        <w:rPr>
          <w:rFonts w:eastAsia="Times New Roman" w:cs="Times New Roman"/>
          <w:szCs w:val="24"/>
        </w:rPr>
      </w:pPr>
      <w:r w:rsidRPr="009C142B">
        <w:rPr>
          <w:rFonts w:eastAsia="Times New Roman" w:cs="Times New Roman"/>
          <w:b/>
          <w:szCs w:val="24"/>
        </w:rPr>
        <w:t>ΚΩΝΣΤΑΝΤΙΝΟΣ ΤΑΣΟΥΛΑΣ:</w:t>
      </w:r>
      <w:r>
        <w:rPr>
          <w:rFonts w:eastAsia="Times New Roman" w:cs="Times New Roman"/>
          <w:szCs w:val="24"/>
        </w:rPr>
        <w:t xml:space="preserve"> Ωραία. Θα ακούσουμε και θα μιλήσουμε μετά. </w:t>
      </w:r>
    </w:p>
    <w:p w14:paraId="4B64C45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Πάντως θα ήθελα να τονίσω εν</w:t>
      </w:r>
      <w:r>
        <w:rPr>
          <w:rFonts w:eastAsia="Times New Roman" w:cs="Times New Roman"/>
          <w:szCs w:val="24"/>
        </w:rPr>
        <w:t xml:space="preserve"> </w:t>
      </w:r>
      <w:r>
        <w:rPr>
          <w:rFonts w:eastAsia="Times New Roman" w:cs="Times New Roman"/>
          <w:szCs w:val="24"/>
        </w:rPr>
        <w:t xml:space="preserve">όψει αυτού του μπαράζ των </w:t>
      </w:r>
      <w:r>
        <w:rPr>
          <w:rFonts w:eastAsia="Times New Roman" w:cs="Times New Roman"/>
          <w:szCs w:val="24"/>
        </w:rPr>
        <w:t>τροπολογιών και των συνεπειών που έχει η κακή νομοθέτηση -όπως για παράδειγμα είπα στους δικηγόρους που έγιναν διαμεσολαβητές, ενώ, αν ήξεραν ότι δεν θα γίνει αυτό, μπορεί και να μη γίνονταν- ότι είναι πάρα πολύ σοβαρή πράξη η νομοθέτηση. Θα σας θυμίσω κάτ</w:t>
      </w:r>
      <w:r>
        <w:rPr>
          <w:rFonts w:eastAsia="Times New Roman" w:cs="Times New Roman"/>
          <w:szCs w:val="24"/>
        </w:rPr>
        <w:t>ι, όχι για να το μιμηθείτε, αν και θα ήταν ευτύχημα για τη χώρα</w:t>
      </w:r>
      <w:r>
        <w:rPr>
          <w:rFonts w:eastAsia="Times New Roman" w:cs="Times New Roman"/>
          <w:szCs w:val="24"/>
        </w:rPr>
        <w:t>.</w:t>
      </w:r>
      <w:r>
        <w:rPr>
          <w:rFonts w:eastAsia="Times New Roman" w:cs="Times New Roman"/>
          <w:szCs w:val="24"/>
        </w:rPr>
        <w:t xml:space="preserve"> Ο Σόλων για να εκβιάσει την τήρηση των νόμων που επέβαλε, αυτοεξορίστηκε για δέκα χρόνια. Για σκεφτείτε το</w:t>
      </w:r>
      <w:r>
        <w:rPr>
          <w:rFonts w:eastAsia="Times New Roman" w:cs="Times New Roman"/>
          <w:szCs w:val="24"/>
        </w:rPr>
        <w:t>!</w:t>
      </w:r>
      <w:r>
        <w:rPr>
          <w:rFonts w:eastAsia="Times New Roman" w:cs="Times New Roman"/>
          <w:szCs w:val="24"/>
        </w:rPr>
        <w:t xml:space="preserve"> </w:t>
      </w:r>
    </w:p>
    <w:p w14:paraId="4B64C45C" w14:textId="77777777" w:rsidR="00973031" w:rsidRDefault="00405E19">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4B64C45D" w14:textId="77777777" w:rsidR="00973031" w:rsidRDefault="00405E19">
      <w:pPr>
        <w:spacing w:line="600" w:lineRule="auto"/>
        <w:ind w:firstLine="720"/>
        <w:contextualSpacing/>
        <w:jc w:val="both"/>
        <w:rPr>
          <w:rFonts w:eastAsia="Times New Roman" w:cs="Times New Roman"/>
          <w:szCs w:val="24"/>
        </w:rPr>
      </w:pPr>
      <w:r w:rsidRPr="00F15680">
        <w:rPr>
          <w:rFonts w:eastAsia="Times New Roman" w:cs="Times New Roman"/>
          <w:b/>
          <w:szCs w:val="24"/>
        </w:rPr>
        <w:t>ΠΡΟΕΔΡΕΥΩΝ (Νικήτας Κακλαμάν</w:t>
      </w:r>
      <w:r w:rsidRPr="00F15680">
        <w:rPr>
          <w:rFonts w:eastAsia="Times New Roman" w:cs="Times New Roman"/>
          <w:b/>
          <w:szCs w:val="24"/>
        </w:rPr>
        <w:t xml:space="preserve">ης): </w:t>
      </w:r>
      <w:r>
        <w:rPr>
          <w:rFonts w:eastAsia="Times New Roman" w:cs="Times New Roman"/>
          <w:szCs w:val="24"/>
        </w:rPr>
        <w:t xml:space="preserve">Κύριε Ηλιόπουλε, έχετε τον λόγο για πέντε λεπτά, για να παρουσιάσετε από τη θέση σας την τροπολογία σας και να την έχουν υπ’ </w:t>
      </w:r>
      <w:proofErr w:type="spellStart"/>
      <w:r>
        <w:rPr>
          <w:rFonts w:eastAsia="Times New Roman" w:cs="Times New Roman"/>
          <w:szCs w:val="24"/>
        </w:rPr>
        <w:t>όψιν</w:t>
      </w:r>
      <w:proofErr w:type="spellEnd"/>
      <w:r>
        <w:rPr>
          <w:rFonts w:eastAsia="Times New Roman" w:cs="Times New Roman"/>
          <w:szCs w:val="24"/>
        </w:rPr>
        <w:t xml:space="preserve"> τους από εκεί και πέρα οι αγορητές και όποιοι άλλοι συνάδελφοι.</w:t>
      </w:r>
    </w:p>
    <w:p w14:paraId="4B64C45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ΑΘΑΝΑΣΙΟΣ ΗΛΙΟΠΟΥΛΟΣ (</w:t>
      </w:r>
      <w:r w:rsidRPr="00833D2C">
        <w:rPr>
          <w:rFonts w:eastAsia="Times New Roman" w:cs="Times New Roman"/>
          <w:b/>
          <w:szCs w:val="24"/>
        </w:rPr>
        <w:t>Υφυπουργός Εργασίας, Κοινωνικής Ασφ</w:t>
      </w:r>
      <w:r w:rsidRPr="00833D2C">
        <w:rPr>
          <w:rFonts w:eastAsia="Times New Roman" w:cs="Times New Roman"/>
          <w:b/>
          <w:szCs w:val="24"/>
        </w:rPr>
        <w:t>άλισης και Κοινωνικής Αλληλεγγύης</w:t>
      </w:r>
      <w:r>
        <w:rPr>
          <w:rFonts w:eastAsia="Times New Roman" w:cs="Times New Roman"/>
          <w:b/>
          <w:szCs w:val="24"/>
        </w:rPr>
        <w:t xml:space="preserve">): </w:t>
      </w:r>
      <w:r>
        <w:rPr>
          <w:rFonts w:eastAsia="Times New Roman" w:cs="Times New Roman"/>
          <w:szCs w:val="24"/>
        </w:rPr>
        <w:t xml:space="preserve">Ευχαριστώ πάρα πολύ, κύριε Πρόεδρε. Δεν θα χρειαστώ πέντε λεπτά. </w:t>
      </w:r>
    </w:p>
    <w:p w14:paraId="4B64C45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τροπολογία με γενικό αριθμό 1751 και ειδικό 31 αφορά ένα καθαρά διοικητικό πρόβλημα που έχει προκύψει στον ΟΑΕΔ. Ο ΟΕΑΔ με βάση το άρθρο 63 που δίνει τη</w:t>
      </w:r>
      <w:r>
        <w:rPr>
          <w:rFonts w:eastAsia="Times New Roman" w:cs="Times New Roman"/>
          <w:szCs w:val="24"/>
        </w:rPr>
        <w:t xml:space="preserve"> δυνατότητα να γίνονται προσλήψεις ορισμένου χρόνου απευθείας, να γίνονται ατομικές συμβάσεις εργασίας και όχι να απευθύνεται σε εργολάβο, προχώρησε </w:t>
      </w:r>
      <w:r>
        <w:rPr>
          <w:rFonts w:eastAsia="Times New Roman" w:cs="Times New Roman"/>
          <w:szCs w:val="24"/>
        </w:rPr>
        <w:lastRenderedPageBreak/>
        <w:t>στην πρόσληψη εργαζόμενων στην καθαριότητα. Συγκεκριμένα αυτή τη στιγμή αναφερόμαστε σε τετρακόσιους δεκαπέ</w:t>
      </w:r>
      <w:r>
        <w:rPr>
          <w:rFonts w:eastAsia="Times New Roman" w:cs="Times New Roman"/>
          <w:szCs w:val="24"/>
        </w:rPr>
        <w:t>ντε εργαζόμενους, καθαρίστριες και καθαριστές, που εργάζονται πανελλαδικά στον ΟΑΕΔ.</w:t>
      </w:r>
    </w:p>
    <w:p w14:paraId="4B64C46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Έχει προκύψει μια σημαντική καθυστέρηση στην καταβολή των δεδουλευμένων αυτών των ανθρώπων και αυτή η καθυστέρηση έχει προκύψει λόγω καθυστέρησης της Επιτρόπου του Ο</w:t>
      </w:r>
      <w:r>
        <w:rPr>
          <w:rFonts w:eastAsia="Times New Roman" w:cs="Times New Roman"/>
          <w:szCs w:val="24"/>
        </w:rPr>
        <w:t>ΑΕ</w:t>
      </w:r>
      <w:r>
        <w:rPr>
          <w:rFonts w:eastAsia="Times New Roman" w:cs="Times New Roman"/>
          <w:szCs w:val="24"/>
        </w:rPr>
        <w:t>Δ κα</w:t>
      </w:r>
      <w:r>
        <w:rPr>
          <w:rFonts w:eastAsia="Times New Roman" w:cs="Times New Roman"/>
          <w:szCs w:val="24"/>
        </w:rPr>
        <w:t xml:space="preserve">ι διαφωνίας της Επιτρόπου με το ΑΣΕΠ, που θεωρεί ότι η προκήρυξη έχει προχωρήσει κανονικά, αλλά και με τη </w:t>
      </w:r>
      <w:r>
        <w:rPr>
          <w:rFonts w:eastAsia="Times New Roman" w:cs="Times New Roman"/>
          <w:szCs w:val="24"/>
        </w:rPr>
        <w:t>δ</w:t>
      </w:r>
      <w:r>
        <w:rPr>
          <w:rFonts w:eastAsia="Times New Roman" w:cs="Times New Roman"/>
          <w:szCs w:val="24"/>
        </w:rPr>
        <w:t>ιοίκηση του Ο</w:t>
      </w:r>
      <w:r>
        <w:rPr>
          <w:rFonts w:eastAsia="Times New Roman" w:cs="Times New Roman"/>
          <w:szCs w:val="24"/>
        </w:rPr>
        <w:t>ΑΕ</w:t>
      </w:r>
      <w:r>
        <w:rPr>
          <w:rFonts w:eastAsia="Times New Roman" w:cs="Times New Roman"/>
          <w:szCs w:val="24"/>
        </w:rPr>
        <w:t>Δ. Οπότε αυτό το οποίο επιλέγουμε να κάνουμε</w:t>
      </w:r>
      <w:r>
        <w:rPr>
          <w:rFonts w:eastAsia="Times New Roman" w:cs="Times New Roman"/>
          <w:szCs w:val="24"/>
        </w:rPr>
        <w:t>,</w:t>
      </w:r>
      <w:r>
        <w:rPr>
          <w:rFonts w:eastAsia="Times New Roman" w:cs="Times New Roman"/>
          <w:szCs w:val="24"/>
        </w:rPr>
        <w:t xml:space="preserve"> είναι με τη συγκεκριμένη τροπολογία οι εργαζόμενοι να πάρουν άμεσα τα δεδουλευμένα τους,</w:t>
      </w:r>
      <w:r>
        <w:rPr>
          <w:rFonts w:eastAsia="Times New Roman" w:cs="Times New Roman"/>
          <w:szCs w:val="24"/>
        </w:rPr>
        <w:t xml:space="preserve"> γιατί είναι ήδη τέσσερις μήνες απλήρωτοι και να μη χρειαστεί να προσφύγουν σε δικαστήρια που ούτως ή άλλως θα δικαιωθούν και θα πάρουν τα δεδουλευμένα αλλά με ένα παραπάνω έξοδο. </w:t>
      </w:r>
    </w:p>
    <w:p w14:paraId="4B64C46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Άρα με αυτή την έννοια μιλάμε για μια τροπολογία η οποία λύνει ένα διοικητι</w:t>
      </w:r>
      <w:r>
        <w:rPr>
          <w:rFonts w:eastAsia="Times New Roman" w:cs="Times New Roman"/>
          <w:szCs w:val="24"/>
        </w:rPr>
        <w:t>κό πρόβλημα</w:t>
      </w:r>
      <w:r>
        <w:rPr>
          <w:rFonts w:eastAsia="Times New Roman" w:cs="Times New Roman"/>
          <w:szCs w:val="24"/>
        </w:rPr>
        <w:t>,</w:t>
      </w:r>
      <w:r>
        <w:rPr>
          <w:rFonts w:eastAsia="Times New Roman" w:cs="Times New Roman"/>
          <w:szCs w:val="24"/>
        </w:rPr>
        <w:t xml:space="preserve"> που έχει προκύψει από τη διαφωνία της Επιτρόπου με το ΑΣΕΠ και τη </w:t>
      </w:r>
      <w:r>
        <w:rPr>
          <w:rFonts w:eastAsia="Times New Roman" w:cs="Times New Roman"/>
          <w:szCs w:val="24"/>
        </w:rPr>
        <w:t>δ</w:t>
      </w:r>
      <w:r>
        <w:rPr>
          <w:rFonts w:eastAsia="Times New Roman" w:cs="Times New Roman"/>
          <w:szCs w:val="24"/>
        </w:rPr>
        <w:t>ιοίκηση του ΟΑΕΔ και αφορά άμεσα τετρακόσιους δεκαπέντε εργαζόμενους στην καθαριότητα στον ΟΑΕΔ.</w:t>
      </w:r>
    </w:p>
    <w:p w14:paraId="4B64C46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B64C463" w14:textId="77777777" w:rsidR="00973031" w:rsidRDefault="00405E19">
      <w:pPr>
        <w:spacing w:line="600" w:lineRule="auto"/>
        <w:ind w:firstLine="720"/>
        <w:contextualSpacing/>
        <w:jc w:val="both"/>
        <w:rPr>
          <w:rFonts w:eastAsia="Times New Roman" w:cs="Times New Roman"/>
          <w:szCs w:val="24"/>
        </w:rPr>
      </w:pPr>
      <w:r w:rsidRPr="00F15680">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Και εμείς, κύριε Υπουργέ. Ήσα</w:t>
      </w:r>
      <w:r>
        <w:rPr>
          <w:rFonts w:eastAsia="Times New Roman" w:cs="Times New Roman"/>
          <w:szCs w:val="24"/>
        </w:rPr>
        <w:t xml:space="preserve">σταν ταχύτατος. </w:t>
      </w:r>
    </w:p>
    <w:p w14:paraId="4B64C46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Καρρά, θέλετε τον λόγο; </w:t>
      </w:r>
    </w:p>
    <w:p w14:paraId="4B64C465" w14:textId="77777777" w:rsidR="00973031" w:rsidRDefault="00405E19">
      <w:pPr>
        <w:spacing w:line="600" w:lineRule="auto"/>
        <w:ind w:firstLine="720"/>
        <w:contextualSpacing/>
        <w:jc w:val="both"/>
        <w:rPr>
          <w:rFonts w:eastAsia="Times New Roman" w:cs="Times New Roman"/>
          <w:szCs w:val="24"/>
        </w:rPr>
      </w:pPr>
      <w:r w:rsidRPr="00F22591">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ΔΗΜΗΤΡΙΟΣ</w:t>
      </w:r>
      <w:r w:rsidRPr="00F22591">
        <w:rPr>
          <w:rFonts w:eastAsia="Times New Roman" w:cs="Times New Roman"/>
          <w:b/>
          <w:szCs w:val="24"/>
        </w:rPr>
        <w:t xml:space="preserve"> ΚΑΡΡΑΣ:</w:t>
      </w:r>
      <w:r>
        <w:rPr>
          <w:rFonts w:eastAsia="Times New Roman" w:cs="Times New Roman"/>
          <w:szCs w:val="24"/>
        </w:rPr>
        <w:t xml:space="preserve"> Παρακάλεσα να μιλήσω αργότερα.</w:t>
      </w:r>
    </w:p>
    <w:p w14:paraId="4B64C466" w14:textId="77777777" w:rsidR="00973031" w:rsidRDefault="00405E19">
      <w:pPr>
        <w:spacing w:line="600" w:lineRule="auto"/>
        <w:ind w:firstLine="720"/>
        <w:contextualSpacing/>
        <w:jc w:val="both"/>
        <w:rPr>
          <w:rFonts w:eastAsia="Times New Roman" w:cs="Times New Roman"/>
          <w:b/>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Ωραία κρατείται. Έχει μια επείγουσα δουλειά. Θα μιλήσει μόλις επιστρέψει. </w:t>
      </w:r>
    </w:p>
    <w:p w14:paraId="4B64C46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ειδικός αγορητής της </w:t>
      </w:r>
      <w:r>
        <w:rPr>
          <w:rFonts w:eastAsia="Times New Roman" w:cs="Times New Roman"/>
          <w:szCs w:val="24"/>
        </w:rPr>
        <w:t>Χρυσής Αυγής κ. Παναγιώτης Ηλιόπουλος.</w:t>
      </w:r>
    </w:p>
    <w:p w14:paraId="4B64C468" w14:textId="77777777" w:rsidR="00973031" w:rsidRDefault="00405E19">
      <w:pPr>
        <w:spacing w:line="600" w:lineRule="auto"/>
        <w:ind w:firstLine="720"/>
        <w:contextualSpacing/>
        <w:jc w:val="both"/>
        <w:rPr>
          <w:rFonts w:eastAsia="Times New Roman"/>
          <w:szCs w:val="24"/>
        </w:rPr>
      </w:pPr>
      <w:r w:rsidRPr="00F52ADE">
        <w:rPr>
          <w:rFonts w:eastAsia="Times New Roman"/>
          <w:b/>
          <w:szCs w:val="24"/>
        </w:rPr>
        <w:t>ΠΑΝΑΓΙΩΤΗΣ ΗΛΙΟΠΟΥΛΟΣ:</w:t>
      </w:r>
      <w:r>
        <w:rPr>
          <w:rFonts w:eastAsia="Times New Roman"/>
          <w:szCs w:val="24"/>
        </w:rPr>
        <w:t xml:space="preserve"> Ευχαριστώ, κύριε Πρόεδρε.</w:t>
      </w:r>
    </w:p>
    <w:p w14:paraId="4B64C469"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Με την ενσωμάτωση της εν λόγω </w:t>
      </w:r>
      <w:r>
        <w:rPr>
          <w:rFonts w:eastAsia="Times New Roman"/>
          <w:szCs w:val="24"/>
        </w:rPr>
        <w:t>ο</w:t>
      </w:r>
      <w:r>
        <w:rPr>
          <w:rFonts w:eastAsia="Times New Roman"/>
          <w:szCs w:val="24"/>
        </w:rPr>
        <w:t>δηγίας του 2015 επιχειρείται ο συντονισμός για τη διευκόλυνση της άσκησης του δικαιώματος των πολιτών της Ευρωπαϊκής Ένωσης</w:t>
      </w:r>
      <w:r>
        <w:rPr>
          <w:rFonts w:eastAsia="Times New Roman"/>
          <w:szCs w:val="24"/>
        </w:rPr>
        <w:t>,</w:t>
      </w:r>
      <w:r>
        <w:rPr>
          <w:rFonts w:eastAsia="Times New Roman"/>
          <w:szCs w:val="24"/>
        </w:rPr>
        <w:t xml:space="preserve"> να προσφεύγο</w:t>
      </w:r>
      <w:r>
        <w:rPr>
          <w:rFonts w:eastAsia="Times New Roman"/>
          <w:szCs w:val="24"/>
        </w:rPr>
        <w:t>υν για προστασία στις διπλωματικές αρχές άλλου κράτους μέλους της Ευρωπαϊκής Ένωσης</w:t>
      </w:r>
      <w:r>
        <w:rPr>
          <w:rFonts w:eastAsia="Times New Roman"/>
          <w:szCs w:val="24"/>
        </w:rPr>
        <w:t xml:space="preserve"> -</w:t>
      </w:r>
      <w:r>
        <w:rPr>
          <w:rFonts w:eastAsia="Times New Roman"/>
          <w:szCs w:val="24"/>
        </w:rPr>
        <w:t>απ’ αυτό που είναι υπήκοοι</w:t>
      </w:r>
      <w:r>
        <w:rPr>
          <w:rFonts w:eastAsia="Times New Roman"/>
          <w:szCs w:val="24"/>
        </w:rPr>
        <w:t>-</w:t>
      </w:r>
      <w:r>
        <w:rPr>
          <w:rFonts w:eastAsia="Times New Roman"/>
          <w:szCs w:val="24"/>
        </w:rPr>
        <w:t xml:space="preserve"> εφόσον δεν αντιπροσωπεύεται η χώρα τους σε τρίτη χώρα. </w:t>
      </w:r>
    </w:p>
    <w:p w14:paraId="4B64C46A" w14:textId="77777777" w:rsidR="00973031" w:rsidRDefault="00405E19">
      <w:pPr>
        <w:spacing w:line="600" w:lineRule="auto"/>
        <w:ind w:firstLine="720"/>
        <w:contextualSpacing/>
        <w:jc w:val="both"/>
        <w:rPr>
          <w:rFonts w:eastAsia="Times New Roman"/>
          <w:szCs w:val="24"/>
        </w:rPr>
      </w:pPr>
      <w:r>
        <w:rPr>
          <w:rFonts w:eastAsia="Times New Roman"/>
          <w:szCs w:val="24"/>
        </w:rPr>
        <w:t>Είναι χαρακτηριστικό του τρόπου με τον οποίο έχει δομηθεί εξαρχής η Ευρωπαϊκή Ένωση</w:t>
      </w:r>
      <w:r>
        <w:rPr>
          <w:rFonts w:eastAsia="Times New Roman"/>
          <w:szCs w:val="24"/>
        </w:rPr>
        <w:t>,</w:t>
      </w:r>
      <w:r>
        <w:rPr>
          <w:rFonts w:eastAsia="Times New Roman"/>
          <w:szCs w:val="24"/>
        </w:rPr>
        <w:t xml:space="preserve"> η </w:t>
      </w:r>
      <w:r>
        <w:rPr>
          <w:rFonts w:eastAsia="Times New Roman"/>
          <w:szCs w:val="24"/>
        </w:rPr>
        <w:t>αναφορά στη λεγόμενη ευρωπαϊκή ιθαγένεια που δημιουργήθηκε με τη συνθήκη για την Ευρωπαϊκή Ένωση με σκοπό την οικοδόμηση όπως λέει «μιας ένωσης διαρκώς εγγύτερης προς τους πολίτες», όπως χαρακτηριστικά αναφέρεται στην απόφαση που καταργείται εν</w:t>
      </w:r>
      <w:r>
        <w:rPr>
          <w:rFonts w:eastAsia="Times New Roman"/>
          <w:szCs w:val="24"/>
        </w:rPr>
        <w:t xml:space="preserve"> </w:t>
      </w:r>
      <w:r>
        <w:rPr>
          <w:rFonts w:eastAsia="Times New Roman"/>
          <w:szCs w:val="24"/>
        </w:rPr>
        <w:t>όψει της ψή</w:t>
      </w:r>
      <w:r>
        <w:rPr>
          <w:rFonts w:eastAsia="Times New Roman"/>
          <w:szCs w:val="24"/>
        </w:rPr>
        <w:t xml:space="preserve">φισης αυτής της οδηγίας. </w:t>
      </w:r>
    </w:p>
    <w:p w14:paraId="4B64C46B"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Παρ’ ότι η κατάργηση είναι διαδικαστική αφού αντικαθίσταται από τη νέα οδηγία</w:t>
      </w:r>
      <w:r>
        <w:rPr>
          <w:rFonts w:eastAsia="Times New Roman"/>
          <w:szCs w:val="24"/>
        </w:rPr>
        <w:t>,</w:t>
      </w:r>
      <w:r>
        <w:rPr>
          <w:rFonts w:eastAsia="Times New Roman"/>
          <w:szCs w:val="24"/>
        </w:rPr>
        <w:t xml:space="preserve"> παραμένει στη βάση το ιδεολόγημα περί μιας ανύπαρκτης ευρωπαϊκής ιθαγένειας η οποία ουδέποτε υπήρχε και ποτέ δεν θα υπάρξει στο μέλλον, όπως φαίνεται κ</w:t>
      </w:r>
      <w:r>
        <w:rPr>
          <w:rFonts w:eastAsia="Times New Roman"/>
          <w:szCs w:val="24"/>
        </w:rPr>
        <w:t>αθαρά και από τις νέες πολιτικές εξελίξεις στους κόλπους της Ευρωπαϊκής Ένωσης. Αυτό αποτελεί ένα από τα βασικότερα προβλήματα μιας ένωσης που καταρρέει πολιτικά</w:t>
      </w:r>
      <w:r>
        <w:rPr>
          <w:rFonts w:eastAsia="Times New Roman"/>
          <w:szCs w:val="24"/>
        </w:rPr>
        <w:t>,</w:t>
      </w:r>
      <w:r>
        <w:rPr>
          <w:rFonts w:eastAsia="Times New Roman"/>
          <w:szCs w:val="24"/>
        </w:rPr>
        <w:t xml:space="preserve"> από τότε που αποφάσισε να εκχωρήσει το σύνολο των αρμοδιοτήτων της σε ένα γραφειοκρατικό ιερα</w:t>
      </w:r>
      <w:r>
        <w:rPr>
          <w:rFonts w:eastAsia="Times New Roman"/>
          <w:szCs w:val="24"/>
        </w:rPr>
        <w:t xml:space="preserve">τείο που ζει στις Βρυξέλλες μακριά από τα προβλήματα και τις επιδιώξεις των λαών. </w:t>
      </w:r>
    </w:p>
    <w:p w14:paraId="4B64C46C"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Ανεξαρτήτως του σαθρού πολιτικού υπόβαθρου της Ένωσης είναι γνωστό ότι μια από τις βασικότερες αρχές που διέπουν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w:t>
      </w:r>
      <w:r>
        <w:rPr>
          <w:rFonts w:eastAsia="Times New Roman"/>
          <w:szCs w:val="24"/>
        </w:rPr>
        <w:t>,</w:t>
      </w:r>
      <w:r>
        <w:rPr>
          <w:rFonts w:eastAsia="Times New Roman"/>
          <w:szCs w:val="24"/>
        </w:rPr>
        <w:t xml:space="preserve"> είναι η αρχή της αμοιβαιότητας. Αυτό απλά</w:t>
      </w:r>
      <w:r>
        <w:rPr>
          <w:rFonts w:eastAsia="Times New Roman"/>
          <w:szCs w:val="24"/>
        </w:rPr>
        <w:t xml:space="preserve"> σημαίνει ότι οι πολίτες μιας χώρας</w:t>
      </w:r>
      <w:r>
        <w:rPr>
          <w:rFonts w:eastAsia="Times New Roman"/>
          <w:szCs w:val="24"/>
        </w:rPr>
        <w:t>,</w:t>
      </w:r>
      <w:r>
        <w:rPr>
          <w:rFonts w:eastAsia="Times New Roman"/>
          <w:szCs w:val="24"/>
        </w:rPr>
        <w:t xml:space="preserve"> αντιμετωπίζονται με τον ίδιο τρόπο που αντιμετωπίζει η ίδια τους πολίτες της χώρας με την οποία έχει συνάψει συμφωνία. Στο πλαίσιο αυτό οι διμερείς σχέσεις ιδίως με τις λεγόμενες τρίτες χώρες, δηλαδή τις χώρες εκτός Ευρ</w:t>
      </w:r>
      <w:r>
        <w:rPr>
          <w:rFonts w:eastAsia="Times New Roman"/>
          <w:szCs w:val="24"/>
        </w:rPr>
        <w:t>ωπαϊκής Ένωσης, είναι πολύ σημαντικές</w:t>
      </w:r>
      <w:r>
        <w:rPr>
          <w:rFonts w:eastAsia="Times New Roman"/>
          <w:szCs w:val="24"/>
        </w:rPr>
        <w:t>,</w:t>
      </w:r>
      <w:r>
        <w:rPr>
          <w:rFonts w:eastAsia="Times New Roman"/>
          <w:szCs w:val="24"/>
        </w:rPr>
        <w:t xml:space="preserve"> γιατί καθορίζουν και τον τρόπο με τον οποίο αντιμετωπίζονται στις χώρες αυτές οι Έλληνες πολίτες. </w:t>
      </w:r>
    </w:p>
    <w:p w14:paraId="4B64C46D" w14:textId="77777777" w:rsidR="00973031" w:rsidRDefault="00405E19">
      <w:pPr>
        <w:spacing w:line="600" w:lineRule="auto"/>
        <w:ind w:firstLine="720"/>
        <w:contextualSpacing/>
        <w:jc w:val="both"/>
        <w:rPr>
          <w:rFonts w:eastAsia="Times New Roman"/>
          <w:szCs w:val="24"/>
        </w:rPr>
      </w:pPr>
      <w:r>
        <w:rPr>
          <w:rFonts w:eastAsia="Times New Roman"/>
          <w:szCs w:val="24"/>
        </w:rPr>
        <w:t>Η παρούσα οδηγία δεν αφορά τις σχέσεις αυτές που εξαρτώνται από κάθε μια χώρα της Ευρωπαϊκής Ένωσης ξεχωριστά αλλά απο</w:t>
      </w:r>
      <w:r>
        <w:rPr>
          <w:rFonts w:eastAsia="Times New Roman"/>
          <w:szCs w:val="24"/>
        </w:rPr>
        <w:t xml:space="preserve">τελεί έναν γενικό κανόνα για το πώς θα αντιμετωπίζονται οι πολίτες χωρών της Ευρωπαϊκής Ένωσης μεταξύ </w:t>
      </w:r>
      <w:r>
        <w:rPr>
          <w:rFonts w:eastAsia="Times New Roman"/>
          <w:szCs w:val="24"/>
        </w:rPr>
        <w:lastRenderedPageBreak/>
        <w:t>τους σε περίπτωση που αναζητήσουν προστασία σε μια τρίτη χώρα</w:t>
      </w:r>
      <w:r>
        <w:rPr>
          <w:rFonts w:eastAsia="Times New Roman"/>
          <w:szCs w:val="24"/>
        </w:rPr>
        <w:t>,</w:t>
      </w:r>
      <w:r>
        <w:rPr>
          <w:rFonts w:eastAsia="Times New Roman"/>
          <w:szCs w:val="24"/>
        </w:rPr>
        <w:t xml:space="preserve"> στην οποία δεν αντιπροσωπεύεται διπλωματικά το δικό τους κράτος. </w:t>
      </w:r>
    </w:p>
    <w:p w14:paraId="4B64C46E" w14:textId="77777777" w:rsidR="00973031" w:rsidRDefault="00405E19">
      <w:pPr>
        <w:spacing w:line="600" w:lineRule="auto"/>
        <w:ind w:firstLine="720"/>
        <w:contextualSpacing/>
        <w:jc w:val="both"/>
        <w:rPr>
          <w:rFonts w:eastAsia="Times New Roman"/>
          <w:szCs w:val="24"/>
        </w:rPr>
      </w:pPr>
      <w:r>
        <w:rPr>
          <w:rFonts w:eastAsia="Times New Roman"/>
          <w:szCs w:val="24"/>
        </w:rPr>
        <w:t>Επομένως η επιδίωξη για π</w:t>
      </w:r>
      <w:r>
        <w:rPr>
          <w:rFonts w:eastAsia="Times New Roman"/>
          <w:szCs w:val="24"/>
        </w:rPr>
        <w:t>ροστασία των Ελλήνων πολιτών σε τρίτες χώρες μέσω των προξενικών αρχών της Ευρωπαϊκής Ένωσης είναι πλήρως θεμιτή και αποδεκτή. Ήδη</w:t>
      </w:r>
      <w:r>
        <w:rPr>
          <w:rFonts w:eastAsia="Times New Roman"/>
          <w:szCs w:val="24"/>
        </w:rPr>
        <w:t xml:space="preserve"> </w:t>
      </w:r>
      <w:r>
        <w:rPr>
          <w:rFonts w:eastAsia="Times New Roman"/>
          <w:szCs w:val="24"/>
        </w:rPr>
        <w:t xml:space="preserve">δε εφαρμόζεται σε μεγάλη κλίμακα μέσω των διμερών διακρατικών σχέσεων που υπάρχουν. </w:t>
      </w:r>
    </w:p>
    <w:p w14:paraId="4B64C46F" w14:textId="77777777" w:rsidR="00973031" w:rsidRDefault="00405E19">
      <w:pPr>
        <w:spacing w:line="600" w:lineRule="auto"/>
        <w:ind w:firstLine="720"/>
        <w:contextualSpacing/>
        <w:jc w:val="both"/>
        <w:rPr>
          <w:rFonts w:eastAsia="Times New Roman"/>
          <w:szCs w:val="24"/>
        </w:rPr>
      </w:pPr>
      <w:r>
        <w:rPr>
          <w:rFonts w:eastAsia="Times New Roman"/>
          <w:szCs w:val="24"/>
        </w:rPr>
        <w:t>Η διεύρυνση και θεσμοθέτηση αυτής της πρ</w:t>
      </w:r>
      <w:r>
        <w:rPr>
          <w:rFonts w:eastAsia="Times New Roman"/>
          <w:szCs w:val="24"/>
        </w:rPr>
        <w:t>ακτικής που ισχύει στις διεθνείς και διμερείς σχέσεις</w:t>
      </w:r>
      <w:r>
        <w:rPr>
          <w:rFonts w:eastAsia="Times New Roman"/>
          <w:szCs w:val="24"/>
        </w:rPr>
        <w:t>,</w:t>
      </w:r>
      <w:r>
        <w:rPr>
          <w:rFonts w:eastAsia="Times New Roman"/>
          <w:szCs w:val="24"/>
        </w:rPr>
        <w:t xml:space="preserve"> διευρύνει την προστασία του Έλληνα στο εξωτερικό, στις χώρες των άλλων ηπείρων, κυρίως σ’ εκείνες στις οποίες η Ελλάδα δεν διατηρεί συμφέροντα, αυξάνει την ατομική ασφάλεια και ελαχιστοποιεί τις γραφει</w:t>
      </w:r>
      <w:r>
        <w:rPr>
          <w:rFonts w:eastAsia="Times New Roman"/>
          <w:szCs w:val="24"/>
        </w:rPr>
        <w:t>οκρατικές διαδικασίες</w:t>
      </w:r>
      <w:r>
        <w:rPr>
          <w:rFonts w:eastAsia="Times New Roman"/>
          <w:szCs w:val="24"/>
        </w:rPr>
        <w:t>,</w:t>
      </w:r>
      <w:r>
        <w:rPr>
          <w:rFonts w:eastAsia="Times New Roman"/>
          <w:szCs w:val="24"/>
        </w:rPr>
        <w:t xml:space="preserve"> που διαφορετικά θα απαιτούνταν για την αντιμετώπιση μιας έκτακτης κατάστασης των Ελλήνων στο εξωτερικό. </w:t>
      </w:r>
    </w:p>
    <w:p w14:paraId="4B64C470" w14:textId="77777777" w:rsidR="00973031" w:rsidRDefault="00405E19">
      <w:pPr>
        <w:spacing w:line="600" w:lineRule="auto"/>
        <w:ind w:firstLine="720"/>
        <w:contextualSpacing/>
        <w:jc w:val="both"/>
        <w:rPr>
          <w:rFonts w:eastAsia="Times New Roman"/>
          <w:szCs w:val="24"/>
        </w:rPr>
      </w:pPr>
      <w:r>
        <w:rPr>
          <w:rFonts w:eastAsia="Times New Roman"/>
          <w:szCs w:val="24"/>
        </w:rPr>
        <w:t>Η ελεύθερη πρόσβαση των Ελλήνων σε προξενική προστασία άλλων κρατών της Ευρωπαϊκής Ένωσης οι κανόνες ταυτοποίησης που προβλέποντ</w:t>
      </w:r>
      <w:r>
        <w:rPr>
          <w:rFonts w:eastAsia="Times New Roman"/>
          <w:szCs w:val="24"/>
        </w:rPr>
        <w:t>αι καθώς και τα είδη συνδρομής που προβλέπονται</w:t>
      </w:r>
      <w:r>
        <w:rPr>
          <w:rFonts w:eastAsia="Times New Roman"/>
          <w:szCs w:val="24"/>
        </w:rPr>
        <w:t>,</w:t>
      </w:r>
      <w:r>
        <w:rPr>
          <w:rFonts w:eastAsia="Times New Roman"/>
          <w:szCs w:val="24"/>
        </w:rPr>
        <w:t xml:space="preserve"> επιγραμματικά δημιουργούν μια σοβαρή βάση αντιμετώπισης πιθανών κινδύνων. Αντίστοιχα οι οικονομικές διαδικασίες που προβλέπονται</w:t>
      </w:r>
      <w:r>
        <w:rPr>
          <w:rFonts w:eastAsia="Times New Roman"/>
          <w:szCs w:val="24"/>
        </w:rPr>
        <w:t>,</w:t>
      </w:r>
      <w:r>
        <w:rPr>
          <w:rFonts w:eastAsia="Times New Roman"/>
          <w:szCs w:val="24"/>
        </w:rPr>
        <w:t xml:space="preserve"> εξασφαλίζουν ότι δεν επιβαρύνεται το δημόσιο για τα έξοδα που θα προκύψουν απ</w:t>
      </w:r>
      <w:r>
        <w:rPr>
          <w:rFonts w:eastAsia="Times New Roman"/>
          <w:szCs w:val="24"/>
        </w:rPr>
        <w:t xml:space="preserve">ό τη βοήθεια που </w:t>
      </w:r>
      <w:proofErr w:type="spellStart"/>
      <w:r>
        <w:rPr>
          <w:rFonts w:eastAsia="Times New Roman"/>
          <w:szCs w:val="24"/>
        </w:rPr>
        <w:t>παράσχεται</w:t>
      </w:r>
      <w:proofErr w:type="spellEnd"/>
      <w:r>
        <w:rPr>
          <w:rFonts w:eastAsia="Times New Roman"/>
          <w:szCs w:val="24"/>
        </w:rPr>
        <w:t xml:space="preserve"> σε ξένο υπήκοο Ευρωπαϊκή Ένωσης</w:t>
      </w:r>
      <w:r>
        <w:rPr>
          <w:rFonts w:eastAsia="Times New Roman"/>
          <w:szCs w:val="24"/>
        </w:rPr>
        <w:t>,</w:t>
      </w:r>
      <w:r>
        <w:rPr>
          <w:rFonts w:eastAsia="Times New Roman"/>
          <w:szCs w:val="24"/>
        </w:rPr>
        <w:t xml:space="preserve"> </w:t>
      </w:r>
      <w:r>
        <w:rPr>
          <w:rFonts w:eastAsia="Times New Roman"/>
          <w:szCs w:val="24"/>
        </w:rPr>
        <w:lastRenderedPageBreak/>
        <w:t>αλλά το ίδιο το κράτος του όπως συμβαίνει και με τον Έλληνα στην αντίστοιχη περίπτωση.</w:t>
      </w:r>
    </w:p>
    <w:p w14:paraId="4B64C471" w14:textId="77777777" w:rsidR="00973031" w:rsidRDefault="00405E19">
      <w:pPr>
        <w:spacing w:line="600" w:lineRule="auto"/>
        <w:ind w:firstLine="720"/>
        <w:contextualSpacing/>
        <w:jc w:val="both"/>
        <w:rPr>
          <w:rFonts w:eastAsia="Times New Roman"/>
          <w:szCs w:val="24"/>
        </w:rPr>
      </w:pPr>
      <w:r>
        <w:rPr>
          <w:rFonts w:eastAsia="Times New Roman"/>
          <w:szCs w:val="24"/>
        </w:rPr>
        <w:t>Τέλος</w:t>
      </w:r>
      <w:r>
        <w:rPr>
          <w:rFonts w:eastAsia="Times New Roman"/>
          <w:szCs w:val="24"/>
        </w:rPr>
        <w:t xml:space="preserve"> η Ελλάδα τα τελευταία χρόνια της οικονομικής κρίσης έχει αναγκαστεί κακώς είτε να απομακρύνει είτε να υπολειτουργεί πολλές πρεσβείες και διπλωματικές αντιπροσωπείες σε τρίτες χώρες, ακόμα και σε κάποιες που ζουν μόνιμα Έλληνες</w:t>
      </w:r>
      <w:r>
        <w:rPr>
          <w:rFonts w:eastAsia="Times New Roman"/>
          <w:szCs w:val="24"/>
        </w:rPr>
        <w:t>,</w:t>
      </w:r>
      <w:r>
        <w:rPr>
          <w:rFonts w:eastAsia="Times New Roman"/>
          <w:szCs w:val="24"/>
        </w:rPr>
        <w:t xml:space="preserve"> με αποτέλεσμα αυτοί είτε να</w:t>
      </w:r>
      <w:r>
        <w:rPr>
          <w:rFonts w:eastAsia="Times New Roman"/>
          <w:szCs w:val="24"/>
        </w:rPr>
        <w:t xml:space="preserve"> μένουν αβοήθητοι σε μια ανάγκη είτε να προστρέχουν από μόνοι τους σε κάποια άλλη προξενική αρχή χώρας της Ευρωπαϊκής Ένωσης</w:t>
      </w:r>
      <w:r>
        <w:rPr>
          <w:rFonts w:eastAsia="Times New Roman"/>
          <w:szCs w:val="24"/>
        </w:rPr>
        <w:t>,</w:t>
      </w:r>
      <w:r>
        <w:rPr>
          <w:rFonts w:eastAsia="Times New Roman"/>
          <w:szCs w:val="24"/>
        </w:rPr>
        <w:t xml:space="preserve"> έστω κι αν αυτό δεν προβλέπεται ρητά. </w:t>
      </w:r>
    </w:p>
    <w:p w14:paraId="4B64C472"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Με την παρούσα οδηγία αυτός ο </w:t>
      </w:r>
      <w:r>
        <w:rPr>
          <w:rFonts w:eastAsia="Times New Roman"/>
          <w:szCs w:val="24"/>
        </w:rPr>
        <w:t>Α</w:t>
      </w:r>
      <w:r>
        <w:rPr>
          <w:rFonts w:eastAsia="Times New Roman"/>
          <w:szCs w:val="24"/>
        </w:rPr>
        <w:t xml:space="preserve">πόδημος </w:t>
      </w:r>
      <w:r>
        <w:rPr>
          <w:rFonts w:eastAsia="Times New Roman"/>
          <w:szCs w:val="24"/>
        </w:rPr>
        <w:t>Ε</w:t>
      </w:r>
      <w:r>
        <w:rPr>
          <w:rFonts w:eastAsia="Times New Roman"/>
          <w:szCs w:val="24"/>
        </w:rPr>
        <w:t>λληνισμός κυρίως των αφρικανικών και ασιατικών χωρώ</w:t>
      </w:r>
      <w:r>
        <w:rPr>
          <w:rFonts w:eastAsia="Times New Roman"/>
          <w:szCs w:val="24"/>
        </w:rPr>
        <w:t>ν καθώς και μικρών χωρών της Καραϊβικής στις οποίες υπάρχουν προξενικές αρχές άλλων κρατών της Ευρωπαϊκής Ένωσης</w:t>
      </w:r>
      <w:r>
        <w:rPr>
          <w:rFonts w:eastAsia="Times New Roman"/>
          <w:szCs w:val="24"/>
        </w:rPr>
        <w:t>,</w:t>
      </w:r>
      <w:r>
        <w:rPr>
          <w:rFonts w:eastAsia="Times New Roman"/>
          <w:szCs w:val="24"/>
        </w:rPr>
        <w:t xml:space="preserve"> μπορεί να αισθάνεται την ίδια ασφάλεια με τους πολίτες των κρατών αυτών. Γι’ αυτό και θα δηλώσουμε «</w:t>
      </w:r>
      <w:r>
        <w:rPr>
          <w:rFonts w:eastAsia="Times New Roman"/>
          <w:szCs w:val="24"/>
        </w:rPr>
        <w:t>παρών</w:t>
      </w:r>
      <w:r>
        <w:rPr>
          <w:rFonts w:eastAsia="Times New Roman"/>
          <w:szCs w:val="24"/>
        </w:rPr>
        <w:t>» στο νομοσχέδιο.</w:t>
      </w:r>
    </w:p>
    <w:p w14:paraId="4B64C473" w14:textId="77777777" w:rsidR="00973031" w:rsidRDefault="00405E19">
      <w:pPr>
        <w:spacing w:line="600" w:lineRule="auto"/>
        <w:ind w:firstLine="720"/>
        <w:contextualSpacing/>
        <w:jc w:val="both"/>
        <w:rPr>
          <w:rFonts w:eastAsia="Times New Roman"/>
          <w:szCs w:val="24"/>
        </w:rPr>
      </w:pPr>
      <w:r>
        <w:rPr>
          <w:rFonts w:eastAsia="Times New Roman"/>
          <w:szCs w:val="24"/>
        </w:rPr>
        <w:t>Στην τροπολογία 175</w:t>
      </w:r>
      <w:r>
        <w:rPr>
          <w:rFonts w:eastAsia="Times New Roman"/>
          <w:szCs w:val="24"/>
        </w:rPr>
        <w:t>1 θα δηλώσουμε «</w:t>
      </w:r>
      <w:r>
        <w:rPr>
          <w:rFonts w:eastAsia="Times New Roman"/>
          <w:szCs w:val="24"/>
        </w:rPr>
        <w:t>παρών</w:t>
      </w:r>
      <w:r>
        <w:rPr>
          <w:rFonts w:eastAsia="Times New Roman"/>
          <w:szCs w:val="24"/>
        </w:rPr>
        <w:t xml:space="preserve">». Θεωρούμε κατάπτυστο να πληρώνονται οι άνθρωποι με τροπολογίες. Σαφώς και πρέπει να λαμβάνουν τα χρήματά τους όπως όλοι οι υπόλοιποι εργαζόμενοι. </w:t>
      </w:r>
    </w:p>
    <w:p w14:paraId="4B64C474" w14:textId="77777777" w:rsidR="00973031" w:rsidRDefault="00405E19">
      <w:pPr>
        <w:spacing w:line="600" w:lineRule="auto"/>
        <w:ind w:firstLine="720"/>
        <w:contextualSpacing/>
        <w:jc w:val="both"/>
        <w:rPr>
          <w:rFonts w:eastAsia="Times New Roman" w:cs="Times New Roman"/>
          <w:szCs w:val="24"/>
        </w:rPr>
      </w:pPr>
      <w:r w:rsidRPr="00575015">
        <w:rPr>
          <w:rFonts w:eastAsia="Times New Roman" w:cs="Times New Roman"/>
          <w:b/>
          <w:szCs w:val="24"/>
        </w:rPr>
        <w:t>ΠΡΟΕΔΡΕΥΩΝ (Νικήτας Κακλαμάνης):</w:t>
      </w:r>
      <w:r>
        <w:rPr>
          <w:rFonts w:eastAsia="Times New Roman" w:cs="Times New Roman"/>
          <w:szCs w:val="24"/>
        </w:rPr>
        <w:t xml:space="preserve"> Συγγνώμη η τροπολογία 1752 δεν είναι για να πληρώνοντ</w:t>
      </w:r>
      <w:r>
        <w:rPr>
          <w:rFonts w:eastAsia="Times New Roman" w:cs="Times New Roman"/>
          <w:szCs w:val="24"/>
        </w:rPr>
        <w:t>αι, είναι η τροπολογία του Υπουργείου Δικαιοσύνης. Να το διορθώσουν στα Πρακτικά.</w:t>
      </w:r>
    </w:p>
    <w:p w14:paraId="4B64C475" w14:textId="77777777" w:rsidR="00973031" w:rsidRDefault="00405E19">
      <w:pPr>
        <w:spacing w:line="600" w:lineRule="auto"/>
        <w:ind w:firstLine="720"/>
        <w:contextualSpacing/>
        <w:jc w:val="both"/>
        <w:rPr>
          <w:rFonts w:eastAsia="Times New Roman" w:cs="Times New Roman"/>
          <w:szCs w:val="24"/>
        </w:rPr>
      </w:pPr>
      <w:r w:rsidRPr="0015523F">
        <w:rPr>
          <w:rFonts w:eastAsia="Times New Roman" w:cs="Times New Roman"/>
          <w:b/>
          <w:szCs w:val="24"/>
        </w:rPr>
        <w:lastRenderedPageBreak/>
        <w:t>ΠΑΝΑΓΙΩΤΗΣ ΗΛΙΟΠΟΥΛΟΣ:</w:t>
      </w:r>
      <w:r>
        <w:rPr>
          <w:rFonts w:eastAsia="Times New Roman" w:cs="Times New Roman"/>
          <w:szCs w:val="24"/>
        </w:rPr>
        <w:t xml:space="preserve"> Τώρα θα πω για την </w:t>
      </w:r>
      <w:r>
        <w:rPr>
          <w:rFonts w:eastAsia="Times New Roman" w:cs="Times New Roman"/>
          <w:szCs w:val="24"/>
        </w:rPr>
        <w:t xml:space="preserve">τροπολογία </w:t>
      </w:r>
      <w:r>
        <w:rPr>
          <w:rFonts w:eastAsia="Times New Roman" w:cs="Times New Roman"/>
          <w:szCs w:val="24"/>
        </w:rPr>
        <w:t xml:space="preserve">1752. Αν είπα λάθος, εννοούσα την </w:t>
      </w:r>
      <w:r>
        <w:rPr>
          <w:rFonts w:eastAsia="Times New Roman" w:cs="Times New Roman"/>
          <w:szCs w:val="24"/>
        </w:rPr>
        <w:t xml:space="preserve">τροπολογία </w:t>
      </w:r>
      <w:r>
        <w:rPr>
          <w:rFonts w:eastAsia="Times New Roman" w:cs="Times New Roman"/>
          <w:szCs w:val="24"/>
        </w:rPr>
        <w:t>1751 μ’ αυτά που είπα για τους εργαζόμενους.</w:t>
      </w:r>
    </w:p>
    <w:p w14:paraId="4B64C47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Σχετικά με τη</w:t>
      </w:r>
      <w:r>
        <w:rPr>
          <w:rFonts w:eastAsia="Times New Roman" w:cs="Times New Roman"/>
          <w:szCs w:val="24"/>
        </w:rPr>
        <w:t>ν τροπολογία</w:t>
      </w:r>
      <w:r>
        <w:rPr>
          <w:rFonts w:eastAsia="Times New Roman" w:cs="Times New Roman"/>
          <w:szCs w:val="24"/>
        </w:rPr>
        <w:t xml:space="preserve"> 1752</w:t>
      </w:r>
      <w:r>
        <w:rPr>
          <w:rFonts w:eastAsia="Times New Roman" w:cs="Times New Roman"/>
          <w:szCs w:val="24"/>
        </w:rPr>
        <w:t xml:space="preserve"> θα δηλώσουμε και σε αυτή «παρών», παρ</w:t>
      </w:r>
      <w:r>
        <w:rPr>
          <w:rFonts w:eastAsia="Times New Roman" w:cs="Times New Roman"/>
          <w:szCs w:val="24"/>
        </w:rPr>
        <w:t xml:space="preserve">’ </w:t>
      </w:r>
      <w:r>
        <w:rPr>
          <w:rFonts w:eastAsia="Times New Roman" w:cs="Times New Roman"/>
          <w:szCs w:val="24"/>
        </w:rPr>
        <w:t>όλο που έπρεπε να γραφτεί καλύτερα και να έρθει αλλιώς.</w:t>
      </w:r>
    </w:p>
    <w:p w14:paraId="4B64C47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Στην τροπολογία 1746 για τα παιδιά, εννοείται ότι θα ψηφίσουμε «υπέρ» και σε αυτό και στη μεταφορά των μαθητών. Εμείς είμαστε υπέρ στο να γίνει μόνιμα. Κύριε Πρ</w:t>
      </w:r>
      <w:r>
        <w:rPr>
          <w:rFonts w:eastAsia="Times New Roman" w:cs="Times New Roman"/>
          <w:szCs w:val="24"/>
        </w:rPr>
        <w:t xml:space="preserve">όεδρε, ρυθμίστε το λίγο, γιατί έρχονται συνεχώς κάθε χρόνο και για τη μεταφορά των παιδιών </w:t>
      </w:r>
      <w:r>
        <w:rPr>
          <w:rFonts w:eastAsia="Times New Roman" w:cs="Times New Roman"/>
          <w:szCs w:val="24"/>
        </w:rPr>
        <w:t>ΑΜ</w:t>
      </w:r>
      <w:r>
        <w:rPr>
          <w:rFonts w:eastAsia="Times New Roman" w:cs="Times New Roman"/>
          <w:szCs w:val="24"/>
        </w:rPr>
        <w:t>ΕΑ και για τη μεταφορά παιδιών όλων των σχολείων και κάθε χρόνο ανανεώνουμε τις συμβάσεις. Δεν γίνεται. Τι θα γίνει; Κάποια φορά δεν θα μεταφερθούν τα παιδιά; Πρέπ</w:t>
      </w:r>
      <w:r>
        <w:rPr>
          <w:rFonts w:eastAsia="Times New Roman" w:cs="Times New Roman"/>
          <w:szCs w:val="24"/>
        </w:rPr>
        <w:t>ει να γίνει ένας νόμος μόνιμος</w:t>
      </w:r>
      <w:r>
        <w:rPr>
          <w:rFonts w:eastAsia="Times New Roman" w:cs="Times New Roman"/>
          <w:szCs w:val="24"/>
        </w:rPr>
        <w:t>,</w:t>
      </w:r>
      <w:r>
        <w:rPr>
          <w:rFonts w:eastAsia="Times New Roman" w:cs="Times New Roman"/>
          <w:szCs w:val="24"/>
        </w:rPr>
        <w:t xml:space="preserve"> ο οποίος θα αφορά όλα τα παιδιά και τη μεταφορά τους. Δεν γίνεται αυτό το πράγμα συνέχεια. Εννοείται ότι θα ψηφίσουμε «υπέρ», αλλά κάντε το και σε νομοσχέδιο να τελειώνουμε</w:t>
      </w:r>
    </w:p>
    <w:p w14:paraId="4B64C47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«Κατά» θα ψηφίσουμε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για τη θαλάσσια μεταφο</w:t>
      </w:r>
      <w:r>
        <w:rPr>
          <w:rFonts w:eastAsia="Times New Roman" w:cs="Times New Roman"/>
          <w:szCs w:val="24"/>
        </w:rPr>
        <w:t>ρά των απορριμμάτων. Θεωρούμε αστεία όλη αυτή τη λύση που δίνετε. Δεν είναι λύση. Θα επανέλθουμε στην ψηφοφορία.</w:t>
      </w:r>
    </w:p>
    <w:p w14:paraId="4B64C47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B64C47A" w14:textId="77777777" w:rsidR="00973031" w:rsidRDefault="00405E19">
      <w:pPr>
        <w:spacing w:line="600" w:lineRule="auto"/>
        <w:ind w:firstLine="720"/>
        <w:contextualSpacing/>
        <w:jc w:val="both"/>
        <w:rPr>
          <w:rFonts w:eastAsia="Times New Roman" w:cs="Times New Roman"/>
          <w:szCs w:val="24"/>
        </w:rPr>
      </w:pPr>
      <w:r w:rsidRPr="00575015">
        <w:rPr>
          <w:rFonts w:eastAsia="Times New Roman" w:cs="Times New Roman"/>
          <w:b/>
          <w:szCs w:val="24"/>
        </w:rPr>
        <w:t>ΠΡΟΕΔΡΕΥΩΝ (Νικήτας Κακλαμάνης):</w:t>
      </w:r>
      <w:r>
        <w:rPr>
          <w:rFonts w:eastAsia="Times New Roman" w:cs="Times New Roman"/>
          <w:szCs w:val="24"/>
        </w:rPr>
        <w:t xml:space="preserve"> Κι εμείς, κύριε Ηλιόπουλε.</w:t>
      </w:r>
    </w:p>
    <w:p w14:paraId="4B64C47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ειδικός αγορητής του Κομμουνιστικού Κόμματος</w:t>
      </w:r>
      <w:r>
        <w:rPr>
          <w:rFonts w:eastAsia="Times New Roman" w:cs="Times New Roman"/>
          <w:szCs w:val="24"/>
        </w:rPr>
        <w:t xml:space="preserve"> Ελλάδας</w:t>
      </w:r>
      <w:r>
        <w:rPr>
          <w:rFonts w:eastAsia="Times New Roman" w:cs="Times New Roman"/>
          <w:szCs w:val="24"/>
        </w:rPr>
        <w:t xml:space="preserve"> κ. </w:t>
      </w:r>
      <w:r>
        <w:rPr>
          <w:rFonts w:eastAsia="Times New Roman" w:cs="Times New Roman"/>
          <w:szCs w:val="24"/>
        </w:rPr>
        <w:t>Σταύρος Τάσσος.</w:t>
      </w:r>
    </w:p>
    <w:p w14:paraId="4B64C47C" w14:textId="77777777" w:rsidR="00973031" w:rsidRDefault="00405E19">
      <w:pPr>
        <w:spacing w:line="600" w:lineRule="auto"/>
        <w:ind w:firstLine="720"/>
        <w:contextualSpacing/>
        <w:jc w:val="both"/>
        <w:rPr>
          <w:rFonts w:eastAsia="Times New Roman" w:cs="Times New Roman"/>
          <w:szCs w:val="24"/>
        </w:rPr>
      </w:pPr>
      <w:r w:rsidRPr="0015523F">
        <w:rPr>
          <w:rFonts w:eastAsia="Times New Roman" w:cs="Times New Roman"/>
          <w:b/>
          <w:szCs w:val="24"/>
        </w:rPr>
        <w:t>ΣΤΑΥΡΟΣ ΤΑΣΣΟΣ:</w:t>
      </w:r>
      <w:r>
        <w:rPr>
          <w:rFonts w:eastAsia="Times New Roman" w:cs="Times New Roman"/>
          <w:szCs w:val="24"/>
        </w:rPr>
        <w:t xml:space="preserve"> Ευχαριστώ, κύριε Πρόεδρε.</w:t>
      </w:r>
    </w:p>
    <w:p w14:paraId="4B64C47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Όπως είπαμε και στην Επιτροπή Εξωτερικών και Άμυνας</w:t>
      </w:r>
      <w:r>
        <w:rPr>
          <w:rFonts w:eastAsia="Times New Roman" w:cs="Times New Roman"/>
          <w:szCs w:val="24"/>
        </w:rPr>
        <w:t>,</w:t>
      </w:r>
      <w:r>
        <w:rPr>
          <w:rFonts w:eastAsia="Times New Roman" w:cs="Times New Roman"/>
          <w:szCs w:val="24"/>
        </w:rPr>
        <w:t xml:space="preserve"> παρά τις επιφυλάξεις </w:t>
      </w:r>
      <w:r>
        <w:rPr>
          <w:rFonts w:eastAsia="Times New Roman" w:cs="Times New Roman"/>
          <w:szCs w:val="24"/>
        </w:rPr>
        <w:t>μας</w:t>
      </w:r>
      <w:r>
        <w:rPr>
          <w:rFonts w:eastAsia="Times New Roman" w:cs="Times New Roman"/>
          <w:szCs w:val="24"/>
        </w:rPr>
        <w:t xml:space="preserve"> για αυτή τη Σύμβαση Προξενικής Προστασίας των Ελλήνων στο εξωτερικό</w:t>
      </w:r>
      <w:r>
        <w:rPr>
          <w:rFonts w:eastAsia="Times New Roman" w:cs="Times New Roman"/>
          <w:szCs w:val="24"/>
        </w:rPr>
        <w:t>,</w:t>
      </w:r>
      <w:r>
        <w:rPr>
          <w:rFonts w:eastAsia="Times New Roman" w:cs="Times New Roman"/>
          <w:szCs w:val="24"/>
        </w:rPr>
        <w:t xml:space="preserve"> θα ψηφίσουμε θετικά γιατί είναι ένα βήμα.</w:t>
      </w:r>
    </w:p>
    <w:p w14:paraId="4B64C47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επιφυλάξεις μας αφορούν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τα κενά που υπάρχουν στην προστασία των εργαζομένων γενικά και των ναυτεργατών ειδικά, που απολύονται από πολυεθνικές και μένουν απλήρωτοι και επίσης την έλλειψη μέριμνας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την ελλιπή μέριμνα που υπάρχει </w:t>
      </w:r>
      <w:r>
        <w:rPr>
          <w:rFonts w:eastAsia="Times New Roman" w:cs="Times New Roman"/>
          <w:szCs w:val="24"/>
        </w:rPr>
        <w:t>για τον επαναπατρισμό τους.</w:t>
      </w:r>
    </w:p>
    <w:p w14:paraId="4B64C47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Επίσης για εμάς είναι ένα θέμα η επιστροφή των εξόδων της προξενικής συνδρομής</w:t>
      </w:r>
      <w:r>
        <w:rPr>
          <w:rFonts w:eastAsia="Times New Roman" w:cs="Times New Roman"/>
          <w:szCs w:val="24"/>
        </w:rPr>
        <w:t>,</w:t>
      </w:r>
      <w:r>
        <w:rPr>
          <w:rFonts w:eastAsia="Times New Roman" w:cs="Times New Roman"/>
          <w:szCs w:val="24"/>
        </w:rPr>
        <w:t xml:space="preserve"> που θα πρέπει να εξαιρεί τους έχοντες οικονομική αδυναμία. Αυτό θα πρέπει, κατά κάποιον τρόπο, να αναφέρεται ρητά μέσα στο νομοσχέδιο. Αλλά, όπως εί</w:t>
      </w:r>
      <w:r>
        <w:rPr>
          <w:rFonts w:eastAsia="Times New Roman" w:cs="Times New Roman"/>
          <w:szCs w:val="24"/>
        </w:rPr>
        <w:t>πα, παρά τις επιφυλάξεις μας θα ψηφίσουμε θετικά.</w:t>
      </w:r>
    </w:p>
    <w:p w14:paraId="4B64C48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τροπολογίες –και θα ξεκινήσω με τις υπουργικές τροπολογίες- η 1746 που αφορά τη μεταφορά των μαθητών και ειδικά των ατόμων με ειδικές ανάγκες, των </w:t>
      </w:r>
      <w:proofErr w:type="spellStart"/>
      <w:r>
        <w:rPr>
          <w:rFonts w:eastAsia="Times New Roman" w:cs="Times New Roman"/>
          <w:szCs w:val="24"/>
        </w:rPr>
        <w:t>ΑμΕΑ</w:t>
      </w:r>
      <w:proofErr w:type="spellEnd"/>
      <w:r>
        <w:rPr>
          <w:rFonts w:eastAsia="Times New Roman" w:cs="Times New Roman"/>
          <w:szCs w:val="24"/>
        </w:rPr>
        <w:t xml:space="preserve">, για εμάς θα πρέπει να υπάρχουν ειδικά </w:t>
      </w:r>
      <w:r>
        <w:rPr>
          <w:rFonts w:eastAsia="Times New Roman" w:cs="Times New Roman"/>
          <w:szCs w:val="24"/>
        </w:rPr>
        <w:t>μέσα με εξειδικευμένο προσωπικό και αυτό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γίνεται από ένα δημόσιο σύστημα μεταφοράς, γιατί η πόρτα του σχολικού</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είναι και η πόρτα του σχολείου. Επομένως αυτοί </w:t>
      </w:r>
      <w:r>
        <w:rPr>
          <w:rFonts w:eastAsia="Times New Roman" w:cs="Times New Roman"/>
          <w:szCs w:val="24"/>
        </w:rPr>
        <w:lastRenderedPageBreak/>
        <w:t>που χειρίζονται τα παιδιά</w:t>
      </w:r>
      <w:r>
        <w:rPr>
          <w:rFonts w:eastAsia="Times New Roman" w:cs="Times New Roman"/>
          <w:szCs w:val="24"/>
        </w:rPr>
        <w:t>,</w:t>
      </w:r>
      <w:r>
        <w:rPr>
          <w:rFonts w:eastAsia="Times New Roman" w:cs="Times New Roman"/>
          <w:szCs w:val="24"/>
        </w:rPr>
        <w:t xml:space="preserve"> θα πρέπει να έχουν και την ανάλογη γνώση και τ</w:t>
      </w:r>
      <w:r>
        <w:rPr>
          <w:rFonts w:eastAsia="Times New Roman" w:cs="Times New Roman"/>
          <w:szCs w:val="24"/>
        </w:rPr>
        <w:t xml:space="preserve">α μέσα με τα οποία γίνεται η μεταφορά </w:t>
      </w:r>
      <w:r>
        <w:rPr>
          <w:rFonts w:eastAsia="Times New Roman" w:cs="Times New Roman"/>
          <w:szCs w:val="24"/>
        </w:rPr>
        <w:t>τους,</w:t>
      </w:r>
      <w:r>
        <w:rPr>
          <w:rFonts w:eastAsia="Times New Roman" w:cs="Times New Roman"/>
          <w:szCs w:val="24"/>
        </w:rPr>
        <w:t xml:space="preserve"> να είναι ασφαλή. Θα ψηφίσουμε «</w:t>
      </w:r>
      <w:r>
        <w:rPr>
          <w:rFonts w:eastAsia="Times New Roman" w:cs="Times New Roman"/>
          <w:szCs w:val="24"/>
        </w:rPr>
        <w:t>π</w:t>
      </w:r>
      <w:r>
        <w:rPr>
          <w:rFonts w:eastAsia="Times New Roman" w:cs="Times New Roman"/>
          <w:szCs w:val="24"/>
        </w:rPr>
        <w:t>αρών».</w:t>
      </w:r>
    </w:p>
    <w:p w14:paraId="4B64C48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Τώρα σχετικά με την τροπολογία 1747, που ενσωματώθηκε και έγινε το άρθρο 16, έχουμε μια αλλαγή επί τα </w:t>
      </w:r>
      <w:proofErr w:type="spellStart"/>
      <w:r>
        <w:rPr>
          <w:rFonts w:eastAsia="Times New Roman" w:cs="Times New Roman"/>
          <w:szCs w:val="24"/>
        </w:rPr>
        <w:t>χείρω</w:t>
      </w:r>
      <w:proofErr w:type="spellEnd"/>
      <w:r>
        <w:rPr>
          <w:rFonts w:eastAsia="Times New Roman" w:cs="Times New Roman"/>
          <w:szCs w:val="24"/>
        </w:rPr>
        <w:t xml:space="preserve"> της παραγράφου 6 του άρθρου 34 του </w:t>
      </w:r>
      <w:r>
        <w:rPr>
          <w:rFonts w:eastAsia="Times New Roman" w:cs="Times New Roman"/>
          <w:szCs w:val="24"/>
        </w:rPr>
        <w:t>ν.</w:t>
      </w:r>
      <w:r>
        <w:rPr>
          <w:rFonts w:eastAsia="Times New Roman" w:cs="Times New Roman"/>
          <w:szCs w:val="24"/>
        </w:rPr>
        <w:t>4316/2014, που επέτρεπε τη θ</w:t>
      </w:r>
      <w:r>
        <w:rPr>
          <w:rFonts w:eastAsia="Times New Roman" w:cs="Times New Roman"/>
          <w:szCs w:val="24"/>
        </w:rPr>
        <w:t>αλάσσια μεταφορά αποβλήτων εντός περιφέρειας, τώρα αυτό επεκτείνεται και εκτός περιφέρειας και αυτή η μεταφορά αποβλήτων γίνεται με απλά πλοία της γραμμής, που βέβαια θέτουν σε κίνδυνο τόσο την υγεία των επιβατών, όσο την υγεία των εργαζομένων. Θα την κατα</w:t>
      </w:r>
      <w:r>
        <w:rPr>
          <w:rFonts w:eastAsia="Times New Roman" w:cs="Times New Roman"/>
          <w:szCs w:val="24"/>
        </w:rPr>
        <w:t xml:space="preserve">ψηφίσουμε. </w:t>
      </w:r>
    </w:p>
    <w:p w14:paraId="4B64C48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Όσον αφορά τις εργαζόμενες καθαρίστριες του ΟΑΕΔ, οι οποίες έχουν πάρα πολύ χαμηλούς μισθούς, 300 με 350 ευρώ, και ήταν απλήρωτες από τον Μάιο, αναγκάστηκαν οι γυναίκες αυτές να καταφύγουν στα δικαστήρια, να μπουν σε έξοδα για να πληρώσουν δικη</w:t>
      </w:r>
      <w:r>
        <w:rPr>
          <w:rFonts w:eastAsia="Times New Roman" w:cs="Times New Roman"/>
          <w:szCs w:val="24"/>
        </w:rPr>
        <w:t>γόρους, για να πάρουν τα δεδουλευμένα τους.</w:t>
      </w:r>
    </w:p>
    <w:p w14:paraId="4B64C483" w14:textId="77777777" w:rsidR="00973031" w:rsidRDefault="00405E19">
      <w:pPr>
        <w:spacing w:line="600" w:lineRule="auto"/>
        <w:contextualSpacing/>
        <w:jc w:val="both"/>
        <w:rPr>
          <w:rFonts w:eastAsia="Times New Roman"/>
          <w:szCs w:val="24"/>
        </w:rPr>
      </w:pPr>
      <w:r>
        <w:rPr>
          <w:rFonts w:eastAsia="Times New Roman"/>
          <w:szCs w:val="24"/>
        </w:rPr>
        <w:t>Εδώ, δηλαδή, υπάρχει θέμα. Είναι απλήρωτες από τον Μάιο με μισθούς 300 και 350 ευρώ και αναγκάζονται να καταφύγουν στα δικαστήρια. Θα την υπερψηφίσουμε βέβαια, αλλά υπάρχει ένα σοβαρό θέμα με αυτό.</w:t>
      </w:r>
    </w:p>
    <w:p w14:paraId="4B64C484" w14:textId="77777777" w:rsidR="00973031" w:rsidRDefault="00405E19">
      <w:pPr>
        <w:spacing w:line="600" w:lineRule="auto"/>
        <w:ind w:firstLine="720"/>
        <w:contextualSpacing/>
        <w:jc w:val="both"/>
        <w:rPr>
          <w:rFonts w:eastAsia="Times New Roman"/>
          <w:szCs w:val="24"/>
        </w:rPr>
      </w:pPr>
      <w:r>
        <w:rPr>
          <w:rFonts w:eastAsia="Times New Roman"/>
          <w:szCs w:val="24"/>
        </w:rPr>
        <w:t>Τώρα όσον αφορ</w:t>
      </w:r>
      <w:r>
        <w:rPr>
          <w:rFonts w:eastAsia="Times New Roman"/>
          <w:szCs w:val="24"/>
        </w:rPr>
        <w:t xml:space="preserve">ά τη διαδικασία της ιδιωτικής διαμεσολάβησης. Έχουμε μια αναστολή. Αυτό είναι θετικό, αλλά εμείς ζητάμε την κατάργηση της συγκεκριμένης </w:t>
      </w:r>
      <w:r>
        <w:rPr>
          <w:rFonts w:eastAsia="Times New Roman"/>
          <w:szCs w:val="24"/>
        </w:rPr>
        <w:lastRenderedPageBreak/>
        <w:t>διαδικασίας, γιατί αυτή λειτουργεί σε βάρος των οικονομικά αδύναμων. Ήταν απαίτηση των επιχειρηματιών και του ΣΕΒ και επ</w:t>
      </w:r>
      <w:r>
        <w:rPr>
          <w:rFonts w:eastAsia="Times New Roman"/>
          <w:szCs w:val="24"/>
        </w:rPr>
        <w:t>ομένως λειτουργεί υπέρ αυτών. Επομένως, για εμάς η αναστολή δεν είναι αρκετή, θα ψηφίσουμε «παρών».</w:t>
      </w:r>
    </w:p>
    <w:p w14:paraId="4B64C485"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Θα ήθελα, επίσης, να τοποθετηθώ και στη βουλευτική τροπολογία του κ. Λοβέρδου του ΠΑΣΟΚ σχετικά με την κατάργηση του </w:t>
      </w:r>
      <w:r>
        <w:rPr>
          <w:rFonts w:eastAsia="Times New Roman"/>
          <w:szCs w:val="24"/>
        </w:rPr>
        <w:t xml:space="preserve">υποχρεωτικού </w:t>
      </w:r>
      <w:r>
        <w:rPr>
          <w:rFonts w:eastAsia="Times New Roman"/>
          <w:szCs w:val="24"/>
        </w:rPr>
        <w:t>αυτόφωρου και με τα εγκλήμ</w:t>
      </w:r>
      <w:r>
        <w:rPr>
          <w:rFonts w:eastAsia="Times New Roman"/>
          <w:szCs w:val="24"/>
        </w:rPr>
        <w:t>ατα δια του Τύπου. Για εμάς θα πρέπει να καταργηθεί ουσιαστικά το αυτόφωρο των εγκλημάτων που τελούνται δια του Τύπου με την πλήρη κατάργηση και όχι τροποποίηση της ισχύουσας σχετικής διάταξης του άρθρου 242, παράγραφος 3 του Κώδικα Ποινικής Δικονομίας, γι</w:t>
      </w:r>
      <w:r>
        <w:rPr>
          <w:rFonts w:eastAsia="Times New Roman"/>
          <w:szCs w:val="24"/>
        </w:rPr>
        <w:t xml:space="preserve">ατί είναι γνωστό ότι από το Σύνταγμα απαλείφθηκε αυτή η διάταξη, αλλά δεν απαλείφθηκε από τον Κώδικα Ποινικής Δικονομίας. </w:t>
      </w:r>
    </w:p>
    <w:p w14:paraId="4B64C486"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Επομένως, εμείς ζητάμε την πλήρη </w:t>
      </w:r>
      <w:r>
        <w:rPr>
          <w:rFonts w:eastAsia="Times New Roman"/>
          <w:szCs w:val="24"/>
        </w:rPr>
        <w:t xml:space="preserve">κατάργησή </w:t>
      </w:r>
      <w:r>
        <w:rPr>
          <w:rFonts w:eastAsia="Times New Roman"/>
          <w:szCs w:val="24"/>
        </w:rPr>
        <w:t>του και από τον Κώδικα της Ποινικής Δικονομίας. Παρ</w:t>
      </w:r>
      <w:r>
        <w:rPr>
          <w:rFonts w:eastAsia="Times New Roman"/>
          <w:szCs w:val="24"/>
        </w:rPr>
        <w:t xml:space="preserve">’ </w:t>
      </w:r>
      <w:r>
        <w:rPr>
          <w:rFonts w:eastAsia="Times New Roman"/>
          <w:szCs w:val="24"/>
        </w:rPr>
        <w:t>όλα αυτά θα ψηφίσουμε θετικά, γιατί π</w:t>
      </w:r>
      <w:r>
        <w:rPr>
          <w:rFonts w:eastAsia="Times New Roman"/>
          <w:szCs w:val="24"/>
        </w:rPr>
        <w:t>αρ</w:t>
      </w:r>
      <w:r>
        <w:rPr>
          <w:rFonts w:eastAsia="Times New Roman"/>
          <w:szCs w:val="24"/>
        </w:rPr>
        <w:t xml:space="preserve">’ </w:t>
      </w:r>
      <w:r>
        <w:rPr>
          <w:rFonts w:eastAsia="Times New Roman"/>
          <w:szCs w:val="24"/>
        </w:rPr>
        <w:t>όλο που δεν λύνει συνολικά το πρόβλημα, είναι ένα βήμα προς τη σωστή κατεύθυνση.</w:t>
      </w:r>
    </w:p>
    <w:p w14:paraId="4B64C487" w14:textId="77777777" w:rsidR="00973031" w:rsidRDefault="00405E19">
      <w:pPr>
        <w:spacing w:line="600" w:lineRule="auto"/>
        <w:ind w:firstLine="720"/>
        <w:contextualSpacing/>
        <w:jc w:val="both"/>
        <w:rPr>
          <w:rFonts w:eastAsia="Times New Roman"/>
          <w:szCs w:val="24"/>
        </w:rPr>
      </w:pPr>
      <w:r>
        <w:rPr>
          <w:rFonts w:eastAsia="Times New Roman"/>
          <w:szCs w:val="24"/>
        </w:rPr>
        <w:t>Ευχαριστώ.</w:t>
      </w:r>
    </w:p>
    <w:p w14:paraId="4B64C488"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(Νικήτας Κακλαμάνης): </w:t>
      </w:r>
      <w:r w:rsidRPr="008A4782">
        <w:rPr>
          <w:rFonts w:eastAsia="Times New Roman" w:cs="Times New Roman"/>
          <w:bCs/>
          <w:szCs w:val="24"/>
        </w:rPr>
        <w:t>Και εγώ ευχαριστώ.</w:t>
      </w:r>
    </w:p>
    <w:p w14:paraId="4B64C489" w14:textId="77777777" w:rsidR="00973031" w:rsidRDefault="00405E19">
      <w:pPr>
        <w:spacing w:line="600" w:lineRule="auto"/>
        <w:ind w:firstLine="720"/>
        <w:contextualSpacing/>
        <w:jc w:val="both"/>
        <w:rPr>
          <w:rFonts w:eastAsia="Times New Roman" w:cs="Times New Roman"/>
          <w:bCs/>
          <w:szCs w:val="24"/>
        </w:rPr>
      </w:pPr>
      <w:r w:rsidRPr="008A4782">
        <w:rPr>
          <w:rFonts w:eastAsia="Times New Roman" w:cs="Times New Roman"/>
          <w:bCs/>
          <w:szCs w:val="24"/>
        </w:rPr>
        <w:t xml:space="preserve">Παράκληση προς τις κυρίες και τους κυρίους των Πρακτικών και τις κυρίες και τους κυρίους </w:t>
      </w:r>
      <w:r>
        <w:rPr>
          <w:rFonts w:eastAsia="Times New Roman" w:cs="Times New Roman"/>
          <w:bCs/>
          <w:szCs w:val="24"/>
        </w:rPr>
        <w:t xml:space="preserve">συναδέλφους </w:t>
      </w:r>
      <w:r w:rsidRPr="008A4782">
        <w:rPr>
          <w:rFonts w:eastAsia="Times New Roman" w:cs="Times New Roman"/>
          <w:bCs/>
          <w:szCs w:val="24"/>
        </w:rPr>
        <w:t xml:space="preserve">ή να λένε </w:t>
      </w:r>
      <w:r w:rsidRPr="008A4782">
        <w:rPr>
          <w:rFonts w:eastAsia="Times New Roman" w:cs="Times New Roman"/>
          <w:bCs/>
          <w:szCs w:val="24"/>
        </w:rPr>
        <w:t>Α</w:t>
      </w:r>
      <w:r>
        <w:rPr>
          <w:rFonts w:eastAsia="Times New Roman" w:cs="Times New Roman"/>
          <w:bCs/>
          <w:szCs w:val="24"/>
        </w:rPr>
        <w:t>ΜΕ</w:t>
      </w:r>
      <w:r w:rsidRPr="008A4782">
        <w:rPr>
          <w:rFonts w:eastAsia="Times New Roman" w:cs="Times New Roman"/>
          <w:bCs/>
          <w:szCs w:val="24"/>
        </w:rPr>
        <w:t xml:space="preserve">Α </w:t>
      </w:r>
      <w:r w:rsidRPr="008A4782">
        <w:rPr>
          <w:rFonts w:eastAsia="Times New Roman" w:cs="Times New Roman"/>
          <w:bCs/>
          <w:szCs w:val="24"/>
        </w:rPr>
        <w:t>ή άτομα με αναπηρίες. Όλοι μας ξεχνάμε και μένουμε στην παλιά ορολογία.</w:t>
      </w:r>
    </w:p>
    <w:p w14:paraId="4B64C48A" w14:textId="77777777" w:rsidR="00973031" w:rsidRDefault="00405E19">
      <w:pPr>
        <w:spacing w:line="600" w:lineRule="auto"/>
        <w:ind w:firstLine="720"/>
        <w:contextualSpacing/>
        <w:jc w:val="both"/>
        <w:rPr>
          <w:rFonts w:eastAsia="Times New Roman" w:cs="Times New Roman"/>
          <w:b/>
          <w:bCs/>
          <w:szCs w:val="24"/>
        </w:rPr>
      </w:pPr>
      <w:r w:rsidRPr="00447620">
        <w:rPr>
          <w:rFonts w:eastAsia="Times New Roman" w:cs="Times New Roman"/>
          <w:b/>
          <w:bCs/>
          <w:szCs w:val="24"/>
        </w:rPr>
        <w:t>ΣΤΑΥΡΟΣ ΤΑΣΣΟΣ</w:t>
      </w:r>
      <w:r w:rsidRPr="00986279">
        <w:rPr>
          <w:rFonts w:eastAsia="Times New Roman" w:cs="Times New Roman"/>
          <w:b/>
          <w:bCs/>
          <w:szCs w:val="24"/>
        </w:rPr>
        <w:t xml:space="preserve">: </w:t>
      </w:r>
      <w:r w:rsidRPr="00986279">
        <w:rPr>
          <w:rFonts w:eastAsia="Times New Roman" w:cs="Times New Roman"/>
          <w:bCs/>
          <w:szCs w:val="24"/>
        </w:rPr>
        <w:t>...είπα.</w:t>
      </w:r>
    </w:p>
    <w:p w14:paraId="4B64C48B"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
          <w:bCs/>
          <w:szCs w:val="24"/>
        </w:rPr>
        <w:lastRenderedPageBreak/>
        <w:t xml:space="preserve">ΠΡΟΕΔΡΕΥΩΝ (Νικήτας Κακλαμάνης): </w:t>
      </w:r>
      <w:r>
        <w:rPr>
          <w:rFonts w:eastAsia="Times New Roman" w:cs="Times New Roman"/>
          <w:bCs/>
          <w:szCs w:val="24"/>
        </w:rPr>
        <w:t>Όχι, δεν το είπα ειδικά για εσάς, όλοι το λέμε.</w:t>
      </w:r>
    </w:p>
    <w:p w14:paraId="4B64C48C"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 xml:space="preserve">Άρα και στα Πρακτικά ή </w:t>
      </w:r>
      <w:r>
        <w:rPr>
          <w:rFonts w:eastAsia="Times New Roman" w:cs="Times New Roman"/>
          <w:bCs/>
          <w:szCs w:val="24"/>
        </w:rPr>
        <w:t xml:space="preserve">ΑΜΕΑ </w:t>
      </w:r>
      <w:r>
        <w:rPr>
          <w:rFonts w:eastAsia="Times New Roman" w:cs="Times New Roman"/>
          <w:bCs/>
          <w:szCs w:val="24"/>
        </w:rPr>
        <w:t>θα γράφεται ή άτομα με αναπηρίες.</w:t>
      </w:r>
    </w:p>
    <w:p w14:paraId="4B64C48D"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Π</w:t>
      </w:r>
      <w:r>
        <w:rPr>
          <w:rFonts w:eastAsia="Times New Roman" w:cs="Times New Roman"/>
          <w:bCs/>
          <w:szCs w:val="24"/>
        </w:rPr>
        <w:t xml:space="preserve">ροχωράμε τώρα στον ειδικό αγορητή των Ανεξαρτήτων Ελλήνων, τον κ. </w:t>
      </w:r>
      <w:proofErr w:type="spellStart"/>
      <w:r>
        <w:rPr>
          <w:rFonts w:eastAsia="Times New Roman" w:cs="Times New Roman"/>
          <w:bCs/>
          <w:szCs w:val="24"/>
        </w:rPr>
        <w:t>Κατσίκη</w:t>
      </w:r>
      <w:proofErr w:type="spellEnd"/>
      <w:r>
        <w:rPr>
          <w:rFonts w:eastAsia="Times New Roman" w:cs="Times New Roman"/>
          <w:bCs/>
          <w:szCs w:val="24"/>
        </w:rPr>
        <w:t xml:space="preserve"> Κωνσταντίνο.</w:t>
      </w:r>
    </w:p>
    <w:p w14:paraId="4B64C48E"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ΚΩΝΣΤΑΝΤΙΝΟΣ ΚΑΤΣΙΚΗΣ: </w:t>
      </w:r>
      <w:r w:rsidRPr="003A5AA4">
        <w:rPr>
          <w:rFonts w:eastAsia="Times New Roman" w:cs="Times New Roman"/>
          <w:bCs/>
          <w:szCs w:val="24"/>
        </w:rPr>
        <w:t>Ευχαριστώ, κύριε Πρόεδρε.</w:t>
      </w:r>
      <w:r>
        <w:rPr>
          <w:rFonts w:eastAsia="Times New Roman" w:cs="Times New Roman"/>
          <w:bCs/>
          <w:szCs w:val="24"/>
        </w:rPr>
        <w:t xml:space="preserve"> Σας ενημερώνω ότι θα είμαι σύντομος. Δεν θα εξαντλήσω τον καθορισμένο χρόνο.</w:t>
      </w:r>
    </w:p>
    <w:p w14:paraId="4B64C48F"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Κύριε Υπουργέ, κυρίες και κύριοι συνάδελφοι</w:t>
      </w:r>
      <w:r>
        <w:rPr>
          <w:rFonts w:eastAsia="Times New Roman" w:cs="Times New Roman"/>
          <w:bCs/>
          <w:szCs w:val="24"/>
        </w:rPr>
        <w:t xml:space="preserve">, οι ρυθμίσεις του υπό ψήφιση σχεδίου νόμου του Υπουργείου Εξωτερικών αποτελούν ουσιαστικά μια ασπίδα προστασίας των δικαιωμάτων όλων των </w:t>
      </w:r>
      <w:r>
        <w:rPr>
          <w:rFonts w:eastAsia="Times New Roman" w:cs="Times New Roman"/>
          <w:bCs/>
          <w:szCs w:val="24"/>
        </w:rPr>
        <w:t xml:space="preserve">Ευρωπαίων </w:t>
      </w:r>
      <w:r>
        <w:rPr>
          <w:rFonts w:eastAsia="Times New Roman" w:cs="Times New Roman"/>
          <w:bCs/>
          <w:szCs w:val="24"/>
        </w:rPr>
        <w:t>πολιτών όπου και αν αυτοί βρίσκονται ανά τον κόσμο, σε τρίτες χώρες εν προκειμένω, καθώς διασφαλίζουν τη δια</w:t>
      </w:r>
      <w:r>
        <w:rPr>
          <w:rFonts w:eastAsia="Times New Roman" w:cs="Times New Roman"/>
          <w:bCs/>
          <w:szCs w:val="24"/>
        </w:rPr>
        <w:t>κρατική συνεργασία μέσα από την παροχή βοήθειας και την έμπρακτη απόδειξη πνεύματος αλληλεγγύης μεταξύ των κρατών-μελών της Ευρωπαϊκής Ένωσης.</w:t>
      </w:r>
    </w:p>
    <w:p w14:paraId="4B64C490"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 xml:space="preserve">Το παρόν σχέδιο νόμου μέσα από τα δεκαέξι άρθρα που περιλαμβάνει προβλέπει την ενσωμάτωση στο </w:t>
      </w:r>
      <w:r>
        <w:rPr>
          <w:rFonts w:eastAsia="Times New Roman" w:cs="Times New Roman"/>
          <w:bCs/>
          <w:szCs w:val="24"/>
        </w:rPr>
        <w:t>Εθνικό Δίκαιο</w:t>
      </w:r>
      <w:r>
        <w:rPr>
          <w:rFonts w:eastAsia="Times New Roman" w:cs="Times New Roman"/>
          <w:bCs/>
          <w:szCs w:val="24"/>
        </w:rPr>
        <w:t xml:space="preserve"> της </w:t>
      </w:r>
      <w:r>
        <w:rPr>
          <w:rFonts w:eastAsia="Times New Roman" w:cs="Times New Roman"/>
          <w:bCs/>
          <w:szCs w:val="24"/>
        </w:rPr>
        <w:t>ευρωπαϊκής οδηγίας</w:t>
      </w:r>
      <w:r>
        <w:rPr>
          <w:rFonts w:eastAsia="Times New Roman" w:cs="Times New Roman"/>
          <w:bCs/>
          <w:szCs w:val="24"/>
        </w:rPr>
        <w:t xml:space="preserve"> 637/2015 σχετικά με την προξενική προστασία πολιτών της Ευρωπαϊκής Ένωσης και ενώ ήδη η </w:t>
      </w:r>
      <w:r>
        <w:rPr>
          <w:rFonts w:eastAsia="Times New Roman" w:cs="Times New Roman"/>
          <w:bCs/>
          <w:szCs w:val="24"/>
        </w:rPr>
        <w:t>ο</w:t>
      </w:r>
      <w:r>
        <w:rPr>
          <w:rFonts w:eastAsia="Times New Roman" w:cs="Times New Roman"/>
          <w:bCs/>
          <w:szCs w:val="24"/>
        </w:rPr>
        <w:t xml:space="preserve">δηγία αυτή έχει ενσωματωθεί στο </w:t>
      </w:r>
      <w:r>
        <w:rPr>
          <w:rFonts w:eastAsia="Times New Roman" w:cs="Times New Roman"/>
          <w:bCs/>
          <w:szCs w:val="24"/>
        </w:rPr>
        <w:t xml:space="preserve">Εθνικό Δίκαιο </w:t>
      </w:r>
      <w:r>
        <w:rPr>
          <w:rFonts w:eastAsia="Times New Roman" w:cs="Times New Roman"/>
          <w:bCs/>
          <w:szCs w:val="24"/>
        </w:rPr>
        <w:t>των περισσοτέρων κρατών-μελών.</w:t>
      </w:r>
    </w:p>
    <w:p w14:paraId="4B64C491"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 xml:space="preserve">Όπως έχει ήδη διεξοδικά αναλυθεί, οι διπλωματικές και προξενικές αρχές </w:t>
      </w:r>
      <w:r>
        <w:rPr>
          <w:rFonts w:eastAsia="Times New Roman" w:cs="Times New Roman"/>
          <w:bCs/>
          <w:szCs w:val="24"/>
        </w:rPr>
        <w:t>της ελληνικής δημοκρατίας θα παρέχουν προξενική συνδρομή στους πολίτες κρατών-</w:t>
      </w:r>
      <w:r>
        <w:rPr>
          <w:rFonts w:eastAsia="Times New Roman" w:cs="Times New Roman"/>
          <w:bCs/>
          <w:szCs w:val="24"/>
        </w:rPr>
        <w:lastRenderedPageBreak/>
        <w:t>μελών της Ευρωπαϊκής Ένωσης σε τρίτες χώρες όπου το κράτος προέλευσής τους δεν διαθέτει αρμόδια προξενική ή διπλωματική αρχή υπό τους ίδιους όρους όπως και για τους Έλληνες υπηκό</w:t>
      </w:r>
      <w:r>
        <w:rPr>
          <w:rFonts w:eastAsia="Times New Roman" w:cs="Times New Roman"/>
          <w:bCs/>
          <w:szCs w:val="24"/>
        </w:rPr>
        <w:t>ους, ενώ και αντίστροφα θα παρέχεται προξενική προστασία ή συνδρομή σε Έλληνες πολίτες από τα άλλα κράτη-μέλη της Ευρωπαϊκής Ένωσης όπου η ελληνική δημοκρατία δεν διαθέτει ανάλογη αρχή.</w:t>
      </w:r>
    </w:p>
    <w:p w14:paraId="4B64C492" w14:textId="77777777" w:rsidR="00973031" w:rsidRDefault="00405E19">
      <w:pPr>
        <w:spacing w:line="600" w:lineRule="auto"/>
        <w:ind w:firstLine="720"/>
        <w:contextualSpacing/>
        <w:jc w:val="both"/>
        <w:rPr>
          <w:rFonts w:eastAsia="Times New Roman" w:cs="Times New Roman"/>
          <w:bCs/>
          <w:szCs w:val="24"/>
        </w:rPr>
      </w:pPr>
      <w:r>
        <w:rPr>
          <w:rFonts w:eastAsia="Times New Roman" w:cs="Times New Roman"/>
          <w:bCs/>
          <w:szCs w:val="24"/>
        </w:rPr>
        <w:t>Με την ενσωμάτωση αυτού του σχεδίου νόμου στην εθνική νομοθεσία οι Έλλ</w:t>
      </w:r>
      <w:r>
        <w:rPr>
          <w:rFonts w:eastAsia="Times New Roman" w:cs="Times New Roman"/>
          <w:bCs/>
          <w:szCs w:val="24"/>
        </w:rPr>
        <w:t xml:space="preserve">ηνες πολίτες επωφελούνται από τις προστατευτικές ρυθμίσεις που ισχύουν για το σύνολο όλων των Ευρωπαίων πολιτών. </w:t>
      </w:r>
    </w:p>
    <w:p w14:paraId="4B64C493" w14:textId="77777777" w:rsidR="00973031" w:rsidRDefault="00405E19">
      <w:pPr>
        <w:spacing w:line="600" w:lineRule="auto"/>
        <w:ind w:firstLine="720"/>
        <w:contextualSpacing/>
        <w:jc w:val="both"/>
        <w:rPr>
          <w:rFonts w:eastAsia="Times New Roman" w:cs="Times New Roman"/>
          <w:b/>
          <w:bCs/>
          <w:szCs w:val="24"/>
        </w:rPr>
      </w:pPr>
      <w:r>
        <w:rPr>
          <w:rFonts w:eastAsia="Times New Roman" w:cs="Times New Roman"/>
          <w:bCs/>
          <w:szCs w:val="24"/>
        </w:rPr>
        <w:t>Όπως αναφέραμε αναλυτικά κατά την προηγούμενη συνεδρίαση οι πολίτες της Ευρωπαϊκής Ένωσης θεωρούνται ως μη αντιπροσωπευόμενοι πολίτες σε τρίτη</w:t>
      </w:r>
      <w:r>
        <w:rPr>
          <w:rFonts w:eastAsia="Times New Roman" w:cs="Times New Roman"/>
          <w:bCs/>
          <w:szCs w:val="24"/>
        </w:rPr>
        <w:t xml:space="preserve"> χώρα όταν το κράτος-μέλος της ιθαγένειάς τους δεν έχει πρεσβεία, προξενείο ή επίτιμο πρόξενο στη συγκεκριμένη τρίτη χώρα ή όταν συντρέχουν έκτακτες συνθήκες, οι οποίες ενδέχεται να επηρεάζουν προσωρινά την παροχή προξενικής προστασίας.</w:t>
      </w:r>
    </w:p>
    <w:p w14:paraId="4B64C494"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Βάσει των υπό </w:t>
      </w:r>
      <w:r>
        <w:rPr>
          <w:rFonts w:eastAsia="Times New Roman"/>
          <w:szCs w:val="24"/>
        </w:rPr>
        <w:t>ψήφιση διατάξεων, λοιπόν, η προξενική προστασία παρέχεται και στα μέλη της οικογένειάς των, αυτών των μη αντιπροσωπευόμενων πολιτών σε τρίτη χώρα, τα οποία δεν είναι τα ίδια πολίτες της Ευρωπαϊκής Ένωσης και απλώς συνοδεύουν τους μη αντιπροσωπευόμενους πολ</w:t>
      </w:r>
      <w:r>
        <w:rPr>
          <w:rFonts w:eastAsia="Times New Roman"/>
          <w:szCs w:val="24"/>
        </w:rPr>
        <w:t>ίτες στην τρίτη χώρα.</w:t>
      </w:r>
    </w:p>
    <w:p w14:paraId="4B64C495"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Κατ’ αυτόν τον τρόπο, εδραιώνεται θεσμικά η προσπάθεια της Ευρωπαϊκής Ένωσης να θέσει υπό την προστασία της κάθε Ευρωπαίο πολίτη, αλλά και τους </w:t>
      </w:r>
      <w:r>
        <w:rPr>
          <w:rFonts w:eastAsia="Times New Roman"/>
          <w:szCs w:val="24"/>
        </w:rPr>
        <w:lastRenderedPageBreak/>
        <w:t>οικείους του που τυγχάνουν να βρίσκονται σε τρίτη χώρα, υπό συνθήκες μάλιστα κινδύνου. Δια</w:t>
      </w:r>
      <w:r>
        <w:rPr>
          <w:rFonts w:eastAsia="Times New Roman"/>
          <w:szCs w:val="24"/>
        </w:rPr>
        <w:t>σφαλίζεται έτσι το δικαίωμα των Ευρωπαίων πολιτών να ζητήσουν προστασία από την πρεσβεία ή το προξενείο οποιουδήποτε κράτους-μέλους διαθέτει τις ανωτέρω αρχές σε έδαφος τρίτης χώρα.</w:t>
      </w:r>
    </w:p>
    <w:p w14:paraId="4B64C496" w14:textId="77777777" w:rsidR="00973031" w:rsidRDefault="00405E19">
      <w:pPr>
        <w:spacing w:line="600" w:lineRule="auto"/>
        <w:ind w:firstLine="720"/>
        <w:contextualSpacing/>
        <w:jc w:val="both"/>
        <w:rPr>
          <w:rFonts w:eastAsia="Times New Roman"/>
          <w:szCs w:val="24"/>
        </w:rPr>
      </w:pPr>
      <w:r>
        <w:rPr>
          <w:rFonts w:eastAsia="Times New Roman"/>
          <w:szCs w:val="24"/>
        </w:rPr>
        <w:t>Στην κατεύθυνση αυτή κινούνται και οι ασφαλιστικές δικλίδες που προβλέποντ</w:t>
      </w:r>
      <w:r>
        <w:rPr>
          <w:rFonts w:eastAsia="Times New Roman"/>
          <w:szCs w:val="24"/>
        </w:rPr>
        <w:t xml:space="preserve">αι και καθορίζουν τη διαδικασία διαπίστωσης της ταυτότητας του υπηκόου που αιτείται εκτάκτως προξενική προστασία, ακόμη και στην περίπτωση που έχει απωλέσει τα ταξιδιωτικά του έγγραφα και δυσκολεύεται να αποδείξει την ταυτότητά του. </w:t>
      </w:r>
    </w:p>
    <w:p w14:paraId="4B64C497" w14:textId="77777777" w:rsidR="00973031" w:rsidRDefault="00405E19">
      <w:pPr>
        <w:spacing w:line="600" w:lineRule="auto"/>
        <w:ind w:firstLine="720"/>
        <w:contextualSpacing/>
        <w:jc w:val="both"/>
        <w:rPr>
          <w:rFonts w:eastAsia="Times New Roman"/>
          <w:szCs w:val="24"/>
        </w:rPr>
      </w:pPr>
      <w:r>
        <w:rPr>
          <w:rFonts w:eastAsia="Times New Roman"/>
          <w:szCs w:val="24"/>
        </w:rPr>
        <w:t>Στην περίπτωση αυτή πο</w:t>
      </w:r>
      <w:r>
        <w:rPr>
          <w:rFonts w:eastAsia="Times New Roman"/>
          <w:szCs w:val="24"/>
        </w:rPr>
        <w:t>υ τα παραπάνω δικαιολογητικά είναι αδύνατον να προσκομιστούν, προβλέπεται η δυνατότητα επαλήθευσης των στοιχείων των αιτούντων, είτε με απευθείας επικοινωνία των αρμόδιων διπλωματικών διαύλων μεταξύ των κρατών-μελών είτε και με επικοινωνία των οικείων αρχώ</w:t>
      </w:r>
      <w:r>
        <w:rPr>
          <w:rFonts w:eastAsia="Times New Roman"/>
          <w:szCs w:val="24"/>
        </w:rPr>
        <w:t xml:space="preserve">ν του κράτους του οποίου οι εκάστοτε αιτούντες ισχυρίζονται πως είναι πολίτες. </w:t>
      </w:r>
    </w:p>
    <w:p w14:paraId="4B64C498" w14:textId="77777777" w:rsidR="00973031" w:rsidRDefault="00405E19">
      <w:pPr>
        <w:spacing w:line="600" w:lineRule="auto"/>
        <w:ind w:firstLine="720"/>
        <w:contextualSpacing/>
        <w:jc w:val="both"/>
        <w:rPr>
          <w:rFonts w:eastAsia="Times New Roman"/>
          <w:szCs w:val="24"/>
        </w:rPr>
      </w:pPr>
      <w:r>
        <w:rPr>
          <w:rFonts w:eastAsia="Times New Roman"/>
          <w:szCs w:val="24"/>
        </w:rPr>
        <w:t>Οι παραπάνω δράσεις ισχυροποιούνται θεσμικά με το συντονιστικό ρόλο που επιτελείται εντός των αρμοδίων υπηρεσιών της Ευρωπαϊκής Ένωσης, καθώς οι αρμόδιες διπλωματικές αρχές ανα</w:t>
      </w:r>
      <w:r>
        <w:rPr>
          <w:rFonts w:eastAsia="Times New Roman"/>
          <w:szCs w:val="24"/>
        </w:rPr>
        <w:t>λαμβάνουν την υποχρέωση να κοινοποιούν τα δέοντα στην Ευρωπαϊκή Επιτροπή και στην Ευρωπαϊκή Υπηρεσία Εξωτερικής Δράσης.</w:t>
      </w:r>
    </w:p>
    <w:p w14:paraId="4B64C499"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Πιο συγκεκριμένα, οι διπλωματικές και προξενικές αρχές που εδρεύουν σε τρίτη χώρα συμμετέχουν στον συντονισμό σχεδίων εκτάκτων αναγκών, </w:t>
      </w:r>
      <w:r>
        <w:rPr>
          <w:rFonts w:eastAsia="Times New Roman"/>
          <w:szCs w:val="24"/>
        </w:rPr>
        <w:t xml:space="preserve">συνεργάζονται με τις εκάστοτε τοπικές αρχές της τρίτης χώρας και βεβαίως, δρομολογούν τις διαδικασίες απομάκρυνσης των Ευρωπαίων πολιτών από την επικράτεια της τελευταίας, σε στενή συνεργασία πάντα με τις δομές διαχείρισης κρίσεων της Ευρωπαϊκής Υπηρεσίας </w:t>
      </w:r>
      <w:r>
        <w:rPr>
          <w:rFonts w:eastAsia="Times New Roman"/>
          <w:szCs w:val="24"/>
        </w:rPr>
        <w:t xml:space="preserve">Εξωτερικής Δράσης, αλλά και του μηχανισμού Πολιτικής Προστασίας της Ένωσης. </w:t>
      </w:r>
    </w:p>
    <w:p w14:paraId="4B64C49A"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Με την παρούσα υπό ενσωμάτωση </w:t>
      </w:r>
      <w:r>
        <w:rPr>
          <w:rFonts w:eastAsia="Times New Roman"/>
          <w:szCs w:val="24"/>
        </w:rPr>
        <w:t xml:space="preserve">Οδηγία </w:t>
      </w:r>
      <w:r>
        <w:rPr>
          <w:rFonts w:eastAsia="Times New Roman"/>
          <w:szCs w:val="24"/>
        </w:rPr>
        <w:t>τα κράτη-μέλη της Ευρωπαϊκής Ένωσης αναλαμβάνουν τη</w:t>
      </w:r>
      <w:r>
        <w:rPr>
          <w:rFonts w:eastAsia="Times New Roman"/>
          <w:szCs w:val="24"/>
        </w:rPr>
        <w:t>ν</w:t>
      </w:r>
      <w:r>
        <w:rPr>
          <w:rFonts w:eastAsia="Times New Roman"/>
          <w:szCs w:val="24"/>
        </w:rPr>
        <w:t xml:space="preserve"> υποχρέωση να παρέχουν συνδρομή στους υπηκόους της, ανάλογα με τις ξεχωριστές, έκτακτες συ</w:t>
      </w:r>
      <w:r>
        <w:rPr>
          <w:rFonts w:eastAsia="Times New Roman"/>
          <w:szCs w:val="24"/>
        </w:rPr>
        <w:t xml:space="preserve">νθήκες της εκάστοτε περίπτωσης, ενώ παράλληλα, προβλέπονται οι αντίστοιχες διατάξεις που διασφαλίζουν τη δυνατότητα επιστροφής των γενομένων δαπανών προς εκείνη τη χώρα που παρείχε την προξενική προστασία στον μη αντιπροσωπευόμενο πολίτη. </w:t>
      </w:r>
    </w:p>
    <w:p w14:paraId="4B64C49B" w14:textId="77777777" w:rsidR="00973031" w:rsidRDefault="00405E19">
      <w:pPr>
        <w:spacing w:line="600" w:lineRule="auto"/>
        <w:ind w:firstLine="720"/>
        <w:contextualSpacing/>
        <w:jc w:val="both"/>
        <w:rPr>
          <w:rFonts w:eastAsia="Times New Roman"/>
          <w:szCs w:val="24"/>
        </w:rPr>
      </w:pPr>
      <w:r>
        <w:rPr>
          <w:rFonts w:eastAsia="Times New Roman"/>
          <w:szCs w:val="24"/>
        </w:rPr>
        <w:t>Κυρίες και κύριο</w:t>
      </w:r>
      <w:r>
        <w:rPr>
          <w:rFonts w:eastAsia="Times New Roman"/>
          <w:szCs w:val="24"/>
        </w:rPr>
        <w:t xml:space="preserve">ι συνάδελφοι, αποδεχόμαστε ως κράτος-μέλος της Ευρωπαϊκής Ένωσης την ενσωμάτωση της εν λόγω </w:t>
      </w:r>
      <w:r>
        <w:rPr>
          <w:rFonts w:eastAsia="Times New Roman"/>
          <w:szCs w:val="24"/>
        </w:rPr>
        <w:t xml:space="preserve">οδηγίας </w:t>
      </w:r>
      <w:r>
        <w:rPr>
          <w:rFonts w:eastAsia="Times New Roman"/>
          <w:szCs w:val="24"/>
        </w:rPr>
        <w:t xml:space="preserve">στο </w:t>
      </w:r>
      <w:r>
        <w:rPr>
          <w:rFonts w:eastAsia="Times New Roman"/>
          <w:szCs w:val="24"/>
        </w:rPr>
        <w:t xml:space="preserve">Εθνικό </w:t>
      </w:r>
      <w:r>
        <w:rPr>
          <w:rFonts w:eastAsia="Times New Roman"/>
          <w:szCs w:val="24"/>
        </w:rPr>
        <w:t xml:space="preserve">μας </w:t>
      </w:r>
      <w:r>
        <w:rPr>
          <w:rFonts w:eastAsia="Times New Roman"/>
          <w:szCs w:val="24"/>
        </w:rPr>
        <w:t xml:space="preserve">Δίκαιο </w:t>
      </w:r>
      <w:r>
        <w:rPr>
          <w:rFonts w:eastAsia="Times New Roman"/>
          <w:szCs w:val="24"/>
        </w:rPr>
        <w:t xml:space="preserve">και θωρακίζουμε τα δικαιώματα των πολιτών μας. </w:t>
      </w:r>
    </w:p>
    <w:p w14:paraId="4B64C49C" w14:textId="77777777" w:rsidR="00973031" w:rsidRDefault="00405E19">
      <w:pPr>
        <w:spacing w:line="600" w:lineRule="auto"/>
        <w:ind w:firstLine="720"/>
        <w:contextualSpacing/>
        <w:jc w:val="both"/>
        <w:rPr>
          <w:rFonts w:eastAsia="Times New Roman"/>
          <w:szCs w:val="24"/>
        </w:rPr>
      </w:pPr>
      <w:r>
        <w:rPr>
          <w:rFonts w:eastAsia="Times New Roman"/>
          <w:szCs w:val="24"/>
        </w:rPr>
        <w:t>Και βέβαια, οι Ανεξάρτητοι Έλληνες υπερψηφίζουμε το σχέδιο νόμου του Υπουργείου Εξωτερ</w:t>
      </w:r>
      <w:r>
        <w:rPr>
          <w:rFonts w:eastAsia="Times New Roman"/>
          <w:szCs w:val="24"/>
        </w:rPr>
        <w:t xml:space="preserve">ικών. </w:t>
      </w:r>
    </w:p>
    <w:p w14:paraId="4B64C49D"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Σας ευχαριστώ. </w:t>
      </w:r>
    </w:p>
    <w:p w14:paraId="4B64C49E" w14:textId="77777777" w:rsidR="00973031" w:rsidRDefault="00405E19">
      <w:pPr>
        <w:spacing w:line="600" w:lineRule="auto"/>
        <w:ind w:firstLine="720"/>
        <w:contextualSpacing/>
        <w:jc w:val="both"/>
        <w:rPr>
          <w:rFonts w:eastAsia="Times New Roman"/>
          <w:szCs w:val="24"/>
        </w:rPr>
      </w:pPr>
      <w:r w:rsidRPr="00987393">
        <w:rPr>
          <w:rFonts w:eastAsia="Times New Roman"/>
          <w:b/>
          <w:szCs w:val="24"/>
        </w:rPr>
        <w:lastRenderedPageBreak/>
        <w:t>ΠΡΟΕΔΡΕΥΩΝ (</w:t>
      </w:r>
      <w:r>
        <w:rPr>
          <w:rFonts w:eastAsia="Times New Roman"/>
          <w:b/>
          <w:szCs w:val="24"/>
        </w:rPr>
        <w:t>Νικήτας Κακλαμάνης</w:t>
      </w:r>
      <w:r w:rsidRPr="00987393">
        <w:rPr>
          <w:rFonts w:eastAsia="Times New Roman"/>
          <w:b/>
          <w:szCs w:val="24"/>
        </w:rPr>
        <w:t xml:space="preserve">): </w:t>
      </w:r>
      <w:r>
        <w:rPr>
          <w:rFonts w:eastAsia="Times New Roman"/>
          <w:szCs w:val="24"/>
        </w:rPr>
        <w:t xml:space="preserve">Κι εγώ, κύριε </w:t>
      </w:r>
      <w:proofErr w:type="spellStart"/>
      <w:r>
        <w:rPr>
          <w:rFonts w:eastAsia="Times New Roman"/>
          <w:szCs w:val="24"/>
        </w:rPr>
        <w:t>Κατσίκη</w:t>
      </w:r>
      <w:proofErr w:type="spellEnd"/>
      <w:r>
        <w:rPr>
          <w:rFonts w:eastAsia="Times New Roman"/>
          <w:szCs w:val="24"/>
        </w:rPr>
        <w:t xml:space="preserve">. </w:t>
      </w:r>
    </w:p>
    <w:p w14:paraId="4B64C49F"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Να δώσουμε τον λόγο, αφού ήρθε, και στον Υπουργό Εσωτερικών, τον κ. </w:t>
      </w:r>
      <w:proofErr w:type="spellStart"/>
      <w:r>
        <w:rPr>
          <w:rFonts w:eastAsia="Times New Roman"/>
          <w:szCs w:val="24"/>
        </w:rPr>
        <w:t>Χαρίτση</w:t>
      </w:r>
      <w:proofErr w:type="spellEnd"/>
      <w:r>
        <w:rPr>
          <w:rFonts w:eastAsia="Times New Roman"/>
          <w:szCs w:val="24"/>
        </w:rPr>
        <w:t>, για πέντε λεπτά, από τη θέση του, για να υπερασπιστεί την τροπολογία του, αν και ήδη έχουν τοποθετη</w:t>
      </w:r>
      <w:r>
        <w:rPr>
          <w:rFonts w:eastAsia="Times New Roman"/>
          <w:szCs w:val="24"/>
        </w:rPr>
        <w:t xml:space="preserve">θεί οι μέχρι τώρα ομιλητές, και συνεχίζουμε μετά με τον κ. Καρρά, τον κ. Λυκούδη και τον κ. </w:t>
      </w:r>
      <w:proofErr w:type="spellStart"/>
      <w:r>
        <w:rPr>
          <w:rFonts w:eastAsia="Times New Roman"/>
          <w:szCs w:val="24"/>
        </w:rPr>
        <w:t>Καβαδέλλα</w:t>
      </w:r>
      <w:proofErr w:type="spellEnd"/>
      <w:r>
        <w:rPr>
          <w:rFonts w:eastAsia="Times New Roman"/>
          <w:szCs w:val="24"/>
        </w:rPr>
        <w:t xml:space="preserve"> και κλείνουμε με τους Αγορητές. </w:t>
      </w:r>
    </w:p>
    <w:p w14:paraId="4B64C4A0"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w:t>
      </w:r>
    </w:p>
    <w:p w14:paraId="4B64C4A1"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ΑΛΕΞΗΣ </w:t>
      </w:r>
      <w:r>
        <w:rPr>
          <w:rFonts w:eastAsia="Times New Roman"/>
          <w:b/>
          <w:szCs w:val="24"/>
        </w:rPr>
        <w:t xml:space="preserve">ΧΑΡΙΤΣΗΣ (Υπουργός Εσωτερικών): </w:t>
      </w:r>
      <w:r>
        <w:rPr>
          <w:rFonts w:eastAsia="Times New Roman"/>
          <w:szCs w:val="24"/>
        </w:rPr>
        <w:t xml:space="preserve">Ευχαριστώ πολύ, κύριε Πρόεδρε. </w:t>
      </w:r>
    </w:p>
    <w:p w14:paraId="4B64C4A2"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Απλώς δεν ξέρω αν </w:t>
      </w:r>
      <w:r>
        <w:rPr>
          <w:rFonts w:eastAsia="Times New Roman"/>
          <w:szCs w:val="24"/>
        </w:rPr>
        <w:t xml:space="preserve">υπάρχει κάποιο πρόβλημα σε σχέση με τις τροπολογίες που έχουμε καταθέσει. Έχουν κατατεθεί τρεις τροπολογίες. </w:t>
      </w:r>
    </w:p>
    <w:p w14:paraId="4B64C4A3" w14:textId="77777777" w:rsidR="00973031" w:rsidRDefault="00405E19">
      <w:pPr>
        <w:spacing w:line="600" w:lineRule="auto"/>
        <w:ind w:firstLine="720"/>
        <w:contextualSpacing/>
        <w:jc w:val="both"/>
        <w:rPr>
          <w:rFonts w:eastAsia="Times New Roman"/>
          <w:szCs w:val="24"/>
        </w:rPr>
      </w:pPr>
      <w:r w:rsidRPr="00987393">
        <w:rPr>
          <w:rFonts w:eastAsia="Times New Roman"/>
          <w:b/>
          <w:szCs w:val="24"/>
        </w:rPr>
        <w:t>ΠΡΟΕΔΡΕΥΩΝ (</w:t>
      </w:r>
      <w:r>
        <w:rPr>
          <w:rFonts w:eastAsia="Times New Roman"/>
          <w:b/>
          <w:szCs w:val="24"/>
        </w:rPr>
        <w:t>Νικήτας Κακλαμάνης</w:t>
      </w:r>
      <w:r w:rsidRPr="00987393">
        <w:rPr>
          <w:rFonts w:eastAsia="Times New Roman"/>
          <w:b/>
          <w:szCs w:val="24"/>
        </w:rPr>
        <w:t>):</w:t>
      </w:r>
      <w:r>
        <w:rPr>
          <w:rFonts w:eastAsia="Times New Roman"/>
          <w:b/>
          <w:szCs w:val="24"/>
        </w:rPr>
        <w:t xml:space="preserve"> </w:t>
      </w:r>
      <w:r>
        <w:rPr>
          <w:rFonts w:eastAsia="Times New Roman"/>
          <w:szCs w:val="24"/>
        </w:rPr>
        <w:t>Μιλάμε τώρα για το συγκεκριμένο νομοσχέδιο. Η τροπολογία που έχει μείνει να υπερασπιστείτε είναι αυτή που αφορά σ</w:t>
      </w:r>
      <w:r>
        <w:rPr>
          <w:rFonts w:eastAsia="Times New Roman"/>
          <w:szCs w:val="24"/>
        </w:rPr>
        <w:t>τη μεταφορά των ΑΜΕΑ</w:t>
      </w:r>
    </w:p>
    <w:p w14:paraId="4B64C4A4"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ΑΛΕΞΗΣ </w:t>
      </w:r>
      <w:r>
        <w:rPr>
          <w:rFonts w:eastAsia="Times New Roman"/>
          <w:b/>
          <w:szCs w:val="24"/>
        </w:rPr>
        <w:t xml:space="preserve">ΧΑΡΙΤΣΗΣ (Υπουργός Εσωτερικών): </w:t>
      </w:r>
      <w:r>
        <w:rPr>
          <w:rFonts w:eastAsia="Times New Roman"/>
          <w:szCs w:val="24"/>
        </w:rPr>
        <w:t xml:space="preserve">Ναι, ξέρω. Είναι άλλες δύο. </w:t>
      </w:r>
    </w:p>
    <w:p w14:paraId="4B64C4A5"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έχουμε εμείς κάποια άλλη, κύριε Υπουργέ. </w:t>
      </w:r>
    </w:p>
    <w:p w14:paraId="4B64C4A6"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ΑΛΕΞΗΣ </w:t>
      </w:r>
      <w:r>
        <w:rPr>
          <w:rFonts w:eastAsia="Times New Roman"/>
          <w:b/>
          <w:szCs w:val="24"/>
        </w:rPr>
        <w:t xml:space="preserve">ΧΑΡΙΤΣΗΣ (Υπουργός Εσωτερικών): </w:t>
      </w:r>
      <w:r>
        <w:rPr>
          <w:rFonts w:eastAsia="Times New Roman"/>
          <w:szCs w:val="24"/>
        </w:rPr>
        <w:t xml:space="preserve">Δεν έχει κατατεθεί κάποια άλλη; </w:t>
      </w:r>
    </w:p>
    <w:p w14:paraId="4B64C4A7"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ΠΡΟΕΔΡΕΥΩΝ (Νική</w:t>
      </w:r>
      <w:r>
        <w:rPr>
          <w:rFonts w:eastAsia="Times New Roman"/>
          <w:b/>
          <w:szCs w:val="24"/>
        </w:rPr>
        <w:t xml:space="preserve">τας Κακλαμάνης): </w:t>
      </w:r>
      <w:r>
        <w:rPr>
          <w:rFonts w:eastAsia="Times New Roman"/>
          <w:szCs w:val="24"/>
        </w:rPr>
        <w:t>Όχι δεν έχουμε άλλη. Εκτός αν εννοείτε, προσέξτε, αυτή που έχει ενσωματωθεί κι έχει γίνει άρθρο 16, που είναι η τροπολογία με γενικό αριθμό 1747, που την υπογράφετε κι εσείς.</w:t>
      </w:r>
    </w:p>
    <w:p w14:paraId="4B64C4A8"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ΑΛΕΞΗΣ </w:t>
      </w:r>
      <w:r>
        <w:rPr>
          <w:rFonts w:eastAsia="Times New Roman"/>
          <w:b/>
          <w:szCs w:val="24"/>
        </w:rPr>
        <w:t xml:space="preserve">ΧΑΡΙΤΣΗΣ (Υπουργός Εσωτερικών): </w:t>
      </w:r>
      <w:r>
        <w:rPr>
          <w:rFonts w:eastAsia="Times New Roman"/>
          <w:szCs w:val="24"/>
        </w:rPr>
        <w:t xml:space="preserve">Δεν εννοώ αυτή. </w:t>
      </w:r>
    </w:p>
    <w:p w14:paraId="4B64C4A9" w14:textId="77777777" w:rsidR="00973031" w:rsidRDefault="00405E19">
      <w:pPr>
        <w:spacing w:line="600" w:lineRule="auto"/>
        <w:ind w:firstLine="720"/>
        <w:contextualSpacing/>
        <w:jc w:val="both"/>
        <w:rPr>
          <w:rFonts w:eastAsia="Times New Roman"/>
          <w:szCs w:val="24"/>
        </w:rPr>
      </w:pPr>
      <w:r>
        <w:rPr>
          <w:rFonts w:eastAsia="Times New Roman"/>
          <w:b/>
          <w:szCs w:val="24"/>
        </w:rPr>
        <w:t>ΠΡΟΕΔΡΕΥ</w:t>
      </w:r>
      <w:r>
        <w:rPr>
          <w:rFonts w:eastAsia="Times New Roman"/>
          <w:b/>
          <w:szCs w:val="24"/>
        </w:rPr>
        <w:t xml:space="preserve">ΩΝ (Νικήτας Κακλαμάνης): </w:t>
      </w:r>
      <w:r>
        <w:rPr>
          <w:rFonts w:eastAsia="Times New Roman"/>
          <w:szCs w:val="24"/>
        </w:rPr>
        <w:t xml:space="preserve">Από εκεί και ύστερα, είναι μία της </w:t>
      </w:r>
      <w:r>
        <w:rPr>
          <w:rFonts w:eastAsia="Times New Roman"/>
          <w:szCs w:val="24"/>
        </w:rPr>
        <w:t xml:space="preserve">κ. </w:t>
      </w:r>
      <w:proofErr w:type="spellStart"/>
      <w:r>
        <w:rPr>
          <w:rFonts w:eastAsia="Times New Roman"/>
          <w:szCs w:val="24"/>
        </w:rPr>
        <w:t>Αχτσιόγλου</w:t>
      </w:r>
      <w:proofErr w:type="spellEnd"/>
      <w:r>
        <w:rPr>
          <w:rFonts w:eastAsia="Times New Roman"/>
          <w:szCs w:val="24"/>
        </w:rPr>
        <w:t xml:space="preserve">, που υποστήριξε ο κ. Ηλιόπουλος και μία του κ. Καλογήρου, που </w:t>
      </w:r>
      <w:r>
        <w:rPr>
          <w:rFonts w:eastAsia="Times New Roman"/>
          <w:szCs w:val="24"/>
        </w:rPr>
        <w:t xml:space="preserve">υποστήριξε </w:t>
      </w:r>
      <w:r>
        <w:rPr>
          <w:rFonts w:eastAsia="Times New Roman"/>
          <w:szCs w:val="24"/>
        </w:rPr>
        <w:t xml:space="preserve">ο κ. Καλογήρου. </w:t>
      </w:r>
    </w:p>
    <w:p w14:paraId="4B64C4AA" w14:textId="77777777" w:rsidR="00973031" w:rsidRDefault="00405E19">
      <w:pPr>
        <w:spacing w:line="600" w:lineRule="auto"/>
        <w:ind w:firstLine="720"/>
        <w:contextualSpacing/>
        <w:jc w:val="both"/>
        <w:rPr>
          <w:rFonts w:eastAsia="Times New Roman"/>
          <w:szCs w:val="24"/>
        </w:rPr>
      </w:pPr>
      <w:r>
        <w:rPr>
          <w:rFonts w:eastAsia="Times New Roman"/>
          <w:szCs w:val="24"/>
        </w:rPr>
        <w:t>Σε εμάς, μέχρι στιγμής, αλλά και στις υπηρεσίες, όπως ενημερώθηκα, δεν έχει κατατεθεί άλλη τ</w:t>
      </w:r>
      <w:r>
        <w:rPr>
          <w:rFonts w:eastAsia="Times New Roman"/>
          <w:szCs w:val="24"/>
        </w:rPr>
        <w:t xml:space="preserve">ροπολογία. </w:t>
      </w:r>
    </w:p>
    <w:p w14:paraId="4B64C4AB"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Άρα, μιλάτε γι’ αυτή τη μία τροπολογία.    </w:t>
      </w:r>
    </w:p>
    <w:p w14:paraId="4B64C4AC" w14:textId="77777777" w:rsidR="00973031" w:rsidRDefault="00405E19">
      <w:pPr>
        <w:spacing w:line="600" w:lineRule="auto"/>
        <w:ind w:firstLine="720"/>
        <w:contextualSpacing/>
        <w:jc w:val="both"/>
        <w:rPr>
          <w:rFonts w:eastAsia="Times New Roman" w:cs="Times New Roman"/>
          <w:szCs w:val="24"/>
        </w:rPr>
      </w:pPr>
      <w:r w:rsidRPr="009831BA">
        <w:rPr>
          <w:rFonts w:eastAsia="Times New Roman" w:cs="Times New Roman"/>
          <w:b/>
          <w:szCs w:val="24"/>
        </w:rPr>
        <w:t>ΑΛΕΞ</w:t>
      </w:r>
      <w:r>
        <w:rPr>
          <w:rFonts w:eastAsia="Times New Roman" w:cs="Times New Roman"/>
          <w:b/>
          <w:szCs w:val="24"/>
        </w:rPr>
        <w:t>Η</w:t>
      </w:r>
      <w:r w:rsidRPr="009831BA">
        <w:rPr>
          <w:rFonts w:eastAsia="Times New Roman" w:cs="Times New Roman"/>
          <w:b/>
          <w:szCs w:val="24"/>
        </w:rPr>
        <w:t xml:space="preserve">Σ </w:t>
      </w:r>
      <w:r w:rsidRPr="009831BA">
        <w:rPr>
          <w:rFonts w:eastAsia="Times New Roman" w:cs="Times New Roman"/>
          <w:b/>
          <w:szCs w:val="24"/>
        </w:rPr>
        <w:t xml:space="preserve">ΧΑΡΙΤΣΗΣ (Υπουργός Εσωτερικών): </w:t>
      </w:r>
      <w:r>
        <w:rPr>
          <w:rFonts w:eastAsia="Times New Roman" w:cs="Times New Roman"/>
          <w:szCs w:val="24"/>
        </w:rPr>
        <w:t>Ευχαριστώ, κύριε Πρόεδρε.</w:t>
      </w:r>
    </w:p>
    <w:p w14:paraId="4B64C4A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 αυτήν την τροπολογία, λοιπόν, θα ήθελα να ενημερώσω το Τμήμα ότι καταθέτουμε μια τροπολογία η οποία ουσιαστικά επεκτείνει, διευρύνει την εφαρμογή ρύθμισης, την οποία περάσαμε πριν από λίγο χρονικό διάστημα, σε σχέση με τη μεταφορά των μαθητών, αρμοδιότ</w:t>
      </w:r>
      <w:r>
        <w:rPr>
          <w:rFonts w:eastAsia="Times New Roman" w:cs="Times New Roman"/>
          <w:szCs w:val="24"/>
        </w:rPr>
        <w:t xml:space="preserve">ητας των περιφερειών. Επεκτείνουμε, λοιπόν, την εφαρμογή αυτής της ρύθμισης και για τα </w:t>
      </w:r>
      <w:r>
        <w:rPr>
          <w:rFonts w:eastAsia="Times New Roman" w:cs="Times New Roman"/>
          <w:szCs w:val="24"/>
        </w:rPr>
        <w:t xml:space="preserve">άτομα </w:t>
      </w:r>
      <w:r>
        <w:rPr>
          <w:rFonts w:eastAsia="Times New Roman" w:cs="Times New Roman"/>
          <w:szCs w:val="24"/>
        </w:rPr>
        <w:t xml:space="preserve">με </w:t>
      </w:r>
      <w:r>
        <w:rPr>
          <w:rFonts w:eastAsia="Times New Roman" w:cs="Times New Roman"/>
          <w:szCs w:val="24"/>
        </w:rPr>
        <w:t>ειδικές ανάγκες</w:t>
      </w:r>
      <w:r>
        <w:rPr>
          <w:rFonts w:eastAsia="Times New Roman" w:cs="Times New Roman"/>
          <w:szCs w:val="24"/>
        </w:rPr>
        <w:t xml:space="preserve">, ανηλίκους και ενηλίκους, έτσι ώστε να διευκολύνεται η μεταφορά των </w:t>
      </w:r>
      <w:r>
        <w:rPr>
          <w:rFonts w:eastAsia="Times New Roman" w:cs="Times New Roman"/>
          <w:szCs w:val="24"/>
        </w:rPr>
        <w:t xml:space="preserve">ατόμων </w:t>
      </w:r>
      <w:r>
        <w:rPr>
          <w:rFonts w:eastAsia="Times New Roman" w:cs="Times New Roman"/>
          <w:szCs w:val="24"/>
        </w:rPr>
        <w:t xml:space="preserve">με </w:t>
      </w:r>
      <w:r>
        <w:rPr>
          <w:rFonts w:eastAsia="Times New Roman" w:cs="Times New Roman"/>
          <w:szCs w:val="24"/>
        </w:rPr>
        <w:t xml:space="preserve">αναπηρία </w:t>
      </w:r>
      <w:r>
        <w:rPr>
          <w:rFonts w:eastAsia="Times New Roman" w:cs="Times New Roman"/>
          <w:szCs w:val="24"/>
        </w:rPr>
        <w:t xml:space="preserve">από και προς τις εγκαταστάσεις των πιστοποιημένων φορέων </w:t>
      </w:r>
      <w:r>
        <w:rPr>
          <w:rFonts w:eastAsia="Times New Roman" w:cs="Times New Roman"/>
          <w:szCs w:val="24"/>
        </w:rPr>
        <w:t xml:space="preserve">του Εθνικού Συστήματος Φροντίδας. </w:t>
      </w:r>
    </w:p>
    <w:p w14:paraId="4B64C4A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μία ρύθμιση η οποία διευκολύνει τα </w:t>
      </w:r>
      <w:r>
        <w:rPr>
          <w:rFonts w:eastAsia="Times New Roman" w:cs="Times New Roman"/>
          <w:szCs w:val="24"/>
        </w:rPr>
        <w:t xml:space="preserve">άτομα </w:t>
      </w:r>
      <w:r>
        <w:rPr>
          <w:rFonts w:eastAsia="Times New Roman" w:cs="Times New Roman"/>
          <w:szCs w:val="24"/>
        </w:rPr>
        <w:t xml:space="preserve">με </w:t>
      </w:r>
      <w:r>
        <w:rPr>
          <w:rFonts w:eastAsia="Times New Roman" w:cs="Times New Roman"/>
          <w:szCs w:val="24"/>
        </w:rPr>
        <w:t>ειδικές ανάγκες</w:t>
      </w:r>
      <w:r>
        <w:rPr>
          <w:rFonts w:eastAsia="Times New Roman" w:cs="Times New Roman"/>
          <w:szCs w:val="24"/>
        </w:rPr>
        <w:t xml:space="preserve"> και τις οικογένειές τους, ώστε να είναι απρόσκοπτη η μεταφορά τους προς τα κέντρα.</w:t>
      </w:r>
    </w:p>
    <w:p w14:paraId="4B64C4AF" w14:textId="77777777" w:rsidR="00973031" w:rsidRDefault="00405E19">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Ευχαριστούμε πολύ.</w:t>
      </w:r>
    </w:p>
    <w:p w14:paraId="4B64C4B0"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Θέλει </w:t>
      </w:r>
      <w:r>
        <w:rPr>
          <w:rFonts w:eastAsia="Times New Roman"/>
          <w:bCs/>
          <w:szCs w:val="24"/>
        </w:rPr>
        <w:t xml:space="preserve">κάποιος </w:t>
      </w:r>
      <w:r>
        <w:rPr>
          <w:rFonts w:eastAsia="Times New Roman"/>
          <w:bCs/>
          <w:szCs w:val="24"/>
        </w:rPr>
        <w:t>να ρωτ</w:t>
      </w:r>
      <w:r>
        <w:rPr>
          <w:rFonts w:eastAsia="Times New Roman"/>
          <w:bCs/>
          <w:szCs w:val="24"/>
        </w:rPr>
        <w:t>ήσει κάτι τον κύριο Υπουργό; Κανείς. Κύριε Υπουργέ, είστε ελεύθερος να φύγετε, εφόσον έχετε δουλειά.</w:t>
      </w:r>
    </w:p>
    <w:p w14:paraId="4B64C4B1" w14:textId="77777777" w:rsidR="00973031" w:rsidRDefault="00405E19">
      <w:pPr>
        <w:spacing w:line="600" w:lineRule="auto"/>
        <w:ind w:firstLine="720"/>
        <w:contextualSpacing/>
        <w:jc w:val="both"/>
        <w:rPr>
          <w:rFonts w:eastAsia="Times New Roman"/>
          <w:bCs/>
          <w:szCs w:val="24"/>
        </w:rPr>
      </w:pPr>
      <w:r>
        <w:rPr>
          <w:rFonts w:eastAsia="Times New Roman"/>
          <w:bCs/>
          <w:szCs w:val="24"/>
        </w:rPr>
        <w:t>Προχωρούμε με τον κ. Γεώργιο</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Δημήτριο Καρρά. </w:t>
      </w:r>
    </w:p>
    <w:p w14:paraId="4B64C4B2" w14:textId="77777777" w:rsidR="00973031" w:rsidRDefault="00405E19">
      <w:pPr>
        <w:spacing w:line="600" w:lineRule="auto"/>
        <w:ind w:firstLine="720"/>
        <w:contextualSpacing/>
        <w:jc w:val="both"/>
        <w:rPr>
          <w:rFonts w:eastAsia="Times New Roman"/>
          <w:bCs/>
          <w:szCs w:val="24"/>
        </w:rPr>
      </w:pPr>
      <w:r>
        <w:rPr>
          <w:rFonts w:eastAsia="Times New Roman"/>
          <w:bCs/>
          <w:szCs w:val="24"/>
        </w:rPr>
        <w:t>Ορίστε, κύριε συνάδελφε, έχετε τον λόγο.</w:t>
      </w:r>
    </w:p>
    <w:p w14:paraId="4B64C4B3" w14:textId="77777777" w:rsidR="00973031" w:rsidRDefault="00405E19">
      <w:pPr>
        <w:spacing w:line="600" w:lineRule="auto"/>
        <w:ind w:firstLine="720"/>
        <w:contextualSpacing/>
        <w:jc w:val="both"/>
        <w:rPr>
          <w:rFonts w:eastAsia="Times New Roman"/>
          <w:bCs/>
          <w:szCs w:val="24"/>
        </w:rPr>
      </w:pPr>
      <w:r w:rsidRPr="003D7A4C">
        <w:rPr>
          <w:rFonts w:eastAsia="Times New Roman"/>
          <w:b/>
          <w:bCs/>
          <w:szCs w:val="24"/>
        </w:rPr>
        <w:t>ΓΕΩΡΓΙΟΣ</w:t>
      </w:r>
      <w:r>
        <w:rPr>
          <w:rFonts w:eastAsia="Times New Roman"/>
          <w:b/>
          <w:bCs/>
          <w:szCs w:val="24"/>
        </w:rPr>
        <w:t xml:space="preserve"> </w:t>
      </w:r>
      <w:r w:rsidRPr="003D7A4C">
        <w:rPr>
          <w:rFonts w:eastAsia="Times New Roman"/>
          <w:b/>
          <w:bCs/>
          <w:szCs w:val="24"/>
        </w:rPr>
        <w:t>-</w:t>
      </w:r>
      <w:r>
        <w:rPr>
          <w:rFonts w:eastAsia="Times New Roman"/>
          <w:b/>
          <w:bCs/>
          <w:szCs w:val="24"/>
        </w:rPr>
        <w:t xml:space="preserve"> </w:t>
      </w:r>
      <w:r w:rsidRPr="003D7A4C">
        <w:rPr>
          <w:rFonts w:eastAsia="Times New Roman"/>
          <w:b/>
          <w:bCs/>
          <w:szCs w:val="24"/>
        </w:rPr>
        <w:t>ΔΗΜΗΤΡΙΟΣ ΚΑΡΡΑΣ:</w:t>
      </w:r>
      <w:r>
        <w:rPr>
          <w:rFonts w:eastAsia="Times New Roman"/>
          <w:b/>
          <w:bCs/>
          <w:szCs w:val="24"/>
        </w:rPr>
        <w:t xml:space="preserve"> </w:t>
      </w:r>
      <w:r>
        <w:rPr>
          <w:rFonts w:eastAsia="Times New Roman"/>
          <w:bCs/>
          <w:szCs w:val="24"/>
        </w:rPr>
        <w:t>Ευχαριστώ, κύριε Πρόεδρε.</w:t>
      </w:r>
    </w:p>
    <w:p w14:paraId="4B64C4B4" w14:textId="77777777" w:rsidR="00973031" w:rsidRDefault="00405E19">
      <w:pPr>
        <w:spacing w:line="600" w:lineRule="auto"/>
        <w:ind w:firstLine="720"/>
        <w:contextualSpacing/>
        <w:jc w:val="both"/>
        <w:rPr>
          <w:rFonts w:eastAsia="Times New Roman"/>
          <w:bCs/>
          <w:szCs w:val="24"/>
        </w:rPr>
      </w:pPr>
      <w:r>
        <w:rPr>
          <w:rFonts w:eastAsia="Times New Roman"/>
          <w:bCs/>
          <w:szCs w:val="24"/>
        </w:rPr>
        <w:t>Οφείλω να π</w:t>
      </w:r>
      <w:r>
        <w:rPr>
          <w:rFonts w:eastAsia="Times New Roman"/>
          <w:bCs/>
          <w:szCs w:val="24"/>
        </w:rPr>
        <w:t xml:space="preserve">ω ότι το βήμα που έγινε με την έννοια της ευρωπαϊκής ιθαγένειας έδωσε και την ευκαιρία </w:t>
      </w:r>
      <w:r>
        <w:rPr>
          <w:rFonts w:eastAsia="Times New Roman"/>
          <w:bCs/>
          <w:szCs w:val="24"/>
        </w:rPr>
        <w:t xml:space="preserve">και ήδη </w:t>
      </w:r>
      <w:r>
        <w:rPr>
          <w:rFonts w:eastAsia="Times New Roman"/>
          <w:bCs/>
          <w:szCs w:val="24"/>
        </w:rPr>
        <w:t xml:space="preserve">υπάρχει νομοθεσία </w:t>
      </w:r>
      <w:r>
        <w:rPr>
          <w:rFonts w:eastAsia="Times New Roman"/>
          <w:bCs/>
          <w:szCs w:val="24"/>
        </w:rPr>
        <w:t xml:space="preserve">ότι </w:t>
      </w:r>
      <w:r>
        <w:rPr>
          <w:rFonts w:eastAsia="Times New Roman"/>
          <w:bCs/>
          <w:szCs w:val="24"/>
        </w:rPr>
        <w:t xml:space="preserve">οι πολίτες των κρατών-μελών μπορούν να εξυπηρετούνται και να προστατεύονται από κράτη που δεν έχουν τη δική τους ιθαγένεια, κράτη-μέλη της </w:t>
      </w:r>
      <w:r>
        <w:rPr>
          <w:rFonts w:eastAsia="Times New Roman"/>
          <w:bCs/>
          <w:szCs w:val="24"/>
        </w:rPr>
        <w:t xml:space="preserve">Ευρωπαϊκής Ένωσης, </w:t>
      </w:r>
      <w:r>
        <w:rPr>
          <w:rFonts w:eastAsia="Times New Roman"/>
          <w:bCs/>
          <w:szCs w:val="24"/>
        </w:rPr>
        <w:t>κράτη</w:t>
      </w:r>
      <w:r>
        <w:rPr>
          <w:rFonts w:eastAsia="Times New Roman"/>
          <w:bCs/>
          <w:szCs w:val="24"/>
        </w:rPr>
        <w:t xml:space="preserve"> τη</w:t>
      </w:r>
      <w:r>
        <w:rPr>
          <w:rFonts w:eastAsia="Times New Roman"/>
          <w:bCs/>
          <w:szCs w:val="24"/>
        </w:rPr>
        <w:t>ς</w:t>
      </w:r>
      <w:r>
        <w:rPr>
          <w:rFonts w:eastAsia="Times New Roman"/>
          <w:bCs/>
          <w:szCs w:val="24"/>
        </w:rPr>
        <w:t xml:space="preserve"> ευρωπαϊκή</w:t>
      </w:r>
      <w:r>
        <w:rPr>
          <w:rFonts w:eastAsia="Times New Roman"/>
          <w:bCs/>
          <w:szCs w:val="24"/>
        </w:rPr>
        <w:t>ς</w:t>
      </w:r>
      <w:r>
        <w:rPr>
          <w:rFonts w:eastAsia="Times New Roman"/>
          <w:bCs/>
          <w:szCs w:val="24"/>
        </w:rPr>
        <w:t xml:space="preserve"> οικογένεια</w:t>
      </w:r>
      <w:r>
        <w:rPr>
          <w:rFonts w:eastAsia="Times New Roman"/>
          <w:bCs/>
          <w:szCs w:val="24"/>
        </w:rPr>
        <w:t>ς</w:t>
      </w:r>
      <w:r>
        <w:rPr>
          <w:rFonts w:eastAsia="Times New Roman"/>
          <w:bCs/>
          <w:szCs w:val="24"/>
        </w:rPr>
        <w:t>.</w:t>
      </w:r>
    </w:p>
    <w:p w14:paraId="4B64C4B5"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Με αυτήν την έννοια, λοιπόν, η ενσωμάτωση της </w:t>
      </w:r>
      <w:r>
        <w:rPr>
          <w:rFonts w:eastAsia="Times New Roman"/>
          <w:bCs/>
          <w:szCs w:val="24"/>
        </w:rPr>
        <w:t xml:space="preserve">οδηγίας </w:t>
      </w:r>
      <w:r>
        <w:rPr>
          <w:rFonts w:eastAsia="Times New Roman"/>
          <w:bCs/>
          <w:szCs w:val="24"/>
        </w:rPr>
        <w:t>-η οποία ζητείται- στην ελληνική έννομη τάξη, εντάσσεται σε αυτή την κατηγορία νομοθεσιών και κρίνεται προστατευτική για τους Έλληνες πολίτες που βρίσκονται στο εξωτερικό, σε τρίτες χώρες, όπου δεν υπάρχει διπλωματική ελληνική αντιπροσωπεία και καλύπτονται</w:t>
      </w:r>
      <w:r>
        <w:rPr>
          <w:rFonts w:eastAsia="Times New Roman"/>
          <w:bCs/>
          <w:szCs w:val="24"/>
        </w:rPr>
        <w:t xml:space="preserve"> από την υπάρχουσα επιτόπου διπλωματική-προξενική αρχή </w:t>
      </w:r>
      <w:r>
        <w:rPr>
          <w:rFonts w:eastAsia="Times New Roman"/>
          <w:bCs/>
          <w:szCs w:val="24"/>
        </w:rPr>
        <w:t>άλλου κράτους-</w:t>
      </w:r>
      <w:r>
        <w:rPr>
          <w:rFonts w:eastAsia="Times New Roman"/>
          <w:bCs/>
          <w:szCs w:val="24"/>
        </w:rPr>
        <w:lastRenderedPageBreak/>
        <w:t xml:space="preserve">μέλους </w:t>
      </w:r>
      <w:r>
        <w:rPr>
          <w:rFonts w:eastAsia="Times New Roman"/>
          <w:bCs/>
          <w:szCs w:val="24"/>
        </w:rPr>
        <w:t xml:space="preserve">αντίστοιχα οι ελληνικές προξενικές αρχές θα παράσχουν προστασία σε πολίτες </w:t>
      </w:r>
      <w:r>
        <w:rPr>
          <w:rFonts w:eastAsia="Times New Roman"/>
          <w:bCs/>
          <w:szCs w:val="24"/>
        </w:rPr>
        <w:t>άλλων κρατών-</w:t>
      </w:r>
      <w:r>
        <w:rPr>
          <w:rFonts w:eastAsia="Times New Roman"/>
          <w:bCs/>
          <w:szCs w:val="24"/>
        </w:rPr>
        <w:t>μελών της Ευρωπαϊκής Ένωσης όπου δεν υπάρχει διπλωματική-προξενική αποστολή του τόπου καταγω</w:t>
      </w:r>
      <w:r>
        <w:rPr>
          <w:rFonts w:eastAsia="Times New Roman"/>
          <w:bCs/>
          <w:szCs w:val="24"/>
        </w:rPr>
        <w:t xml:space="preserve">γής τους, της ιθαγένειάς τους. Είναι, λοιπόν, εξαιρετικά σημαντική η </w:t>
      </w:r>
      <w:r>
        <w:rPr>
          <w:rFonts w:eastAsia="Times New Roman"/>
          <w:bCs/>
          <w:szCs w:val="24"/>
        </w:rPr>
        <w:t xml:space="preserve">οδηγία </w:t>
      </w:r>
      <w:r>
        <w:rPr>
          <w:rFonts w:eastAsia="Times New Roman"/>
          <w:bCs/>
          <w:szCs w:val="24"/>
        </w:rPr>
        <w:t xml:space="preserve">αυτή, η οποία παράσχει την προστασία αυτή. </w:t>
      </w:r>
    </w:p>
    <w:p w14:paraId="4B64C4B6"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Και μάλιστα, οφείλω να πω ότι έρχεται ενδεχόμενα και καθυστερημένα, διότι το εθιμικό </w:t>
      </w:r>
      <w:r>
        <w:rPr>
          <w:rFonts w:eastAsia="Times New Roman"/>
          <w:bCs/>
          <w:szCs w:val="24"/>
        </w:rPr>
        <w:t>Διεθνές Δίκαιο</w:t>
      </w:r>
      <w:r>
        <w:rPr>
          <w:rFonts w:eastAsia="Times New Roman"/>
          <w:bCs/>
          <w:szCs w:val="24"/>
        </w:rPr>
        <w:t xml:space="preserve"> που ρύθμιζε τις σχέσεις των προξενικ</w:t>
      </w:r>
      <w:r>
        <w:rPr>
          <w:rFonts w:eastAsia="Times New Roman"/>
          <w:bCs/>
          <w:szCs w:val="24"/>
        </w:rPr>
        <w:t xml:space="preserve">ών αρχών και τα ζητήματα προστασίας των πολιτών μέσω των προξένων, ενσωματώθηκε, κωδικοποιήθηκε –εάν θέλετε- με τη σύμβαση της Βιέννης του 1963 η οποία είναι των Ηνωμένων Εθνών. Έγινε παγκόσμιο δίκαιο, διότι μεγάλη πλειονότητα των χωρών την έχουν κυρώσει, </w:t>
      </w:r>
      <w:r>
        <w:rPr>
          <w:rFonts w:eastAsia="Times New Roman"/>
          <w:bCs/>
          <w:szCs w:val="24"/>
        </w:rPr>
        <w:t xml:space="preserve">μεταξύ αυτών και η Ελλάδα. Απλώς κάνω την παρατήρηση, κύριε Πρόεδρε, γιατί ενώ η σύμβαση της Βιέννης είναι του 1963, η τότε δικτατορία δεν ενδιαφέρθηκε ή δεν ήθελε να συμμετέχει σε διεθνείς συμφωνίες και την ενσωμάτωσε η ελληνική δημοκρατία </w:t>
      </w:r>
      <w:r>
        <w:rPr>
          <w:rFonts w:eastAsia="Times New Roman"/>
          <w:bCs/>
          <w:szCs w:val="24"/>
        </w:rPr>
        <w:t>μετά τη</w:t>
      </w:r>
      <w:r>
        <w:rPr>
          <w:rFonts w:eastAsia="Times New Roman"/>
          <w:bCs/>
          <w:szCs w:val="24"/>
        </w:rPr>
        <w:t xml:space="preserve"> </w:t>
      </w:r>
      <w:r>
        <w:rPr>
          <w:rFonts w:eastAsia="Times New Roman"/>
          <w:bCs/>
          <w:szCs w:val="24"/>
        </w:rPr>
        <w:t>Μεταπολ</w:t>
      </w:r>
      <w:r>
        <w:rPr>
          <w:rFonts w:eastAsia="Times New Roman"/>
          <w:bCs/>
          <w:szCs w:val="24"/>
        </w:rPr>
        <w:t xml:space="preserve">ίτευση </w:t>
      </w:r>
      <w:r>
        <w:rPr>
          <w:rFonts w:eastAsia="Times New Roman"/>
          <w:bCs/>
          <w:szCs w:val="24"/>
        </w:rPr>
        <w:t>το 1975.</w:t>
      </w:r>
    </w:p>
    <w:p w14:paraId="4B64C4B7"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Αντίστοιχα, θέλω να θυμίσω και τη Σύμβαση του Συμβουλίου της Ευρώπης που ενσωματώθηκε στην ελληνική νομοθεσία το 2001, που ρυθμίζει τις σχέσεις μεταξύ των προξενικών αρχών. </w:t>
      </w:r>
    </w:p>
    <w:p w14:paraId="4B64C4B8"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Βελτίωση, λοιπόν, είναι η παρούσα ευρωπαϊκή </w:t>
      </w:r>
      <w:r>
        <w:rPr>
          <w:rFonts w:eastAsia="Times New Roman"/>
          <w:bCs/>
          <w:szCs w:val="24"/>
        </w:rPr>
        <w:t>οδηγία</w:t>
      </w:r>
      <w:r>
        <w:rPr>
          <w:rFonts w:eastAsia="Times New Roman"/>
          <w:bCs/>
          <w:szCs w:val="24"/>
        </w:rPr>
        <w:t>, η οποία καθορί</w:t>
      </w:r>
      <w:r>
        <w:rPr>
          <w:rFonts w:eastAsia="Times New Roman"/>
          <w:bCs/>
          <w:szCs w:val="24"/>
        </w:rPr>
        <w:t xml:space="preserve">ζει πλέον τον συντονισμό και τη συνεργασία των διπλωματικών αρχών για την παροχή </w:t>
      </w:r>
      <w:r>
        <w:rPr>
          <w:rFonts w:eastAsia="Times New Roman"/>
          <w:bCs/>
          <w:szCs w:val="24"/>
        </w:rPr>
        <w:lastRenderedPageBreak/>
        <w:t xml:space="preserve">στους μη αντιπροσωπευόμενους πολίτες των </w:t>
      </w:r>
      <w:r>
        <w:rPr>
          <w:rFonts w:eastAsia="Times New Roman"/>
          <w:bCs/>
          <w:szCs w:val="24"/>
        </w:rPr>
        <w:t>κρατών-</w:t>
      </w:r>
      <w:r>
        <w:rPr>
          <w:rFonts w:eastAsia="Times New Roman"/>
          <w:bCs/>
          <w:szCs w:val="24"/>
        </w:rPr>
        <w:t>μελών, προστασία σε περίπτωση ανάγκης.</w:t>
      </w:r>
    </w:p>
    <w:p w14:paraId="4B64C4B9"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Βεβαίως, η </w:t>
      </w:r>
      <w:r>
        <w:rPr>
          <w:rFonts w:eastAsia="Times New Roman"/>
          <w:bCs/>
          <w:szCs w:val="24"/>
        </w:rPr>
        <w:t xml:space="preserve">οδηγία </w:t>
      </w:r>
      <w:r>
        <w:rPr>
          <w:rFonts w:eastAsia="Times New Roman"/>
          <w:bCs/>
          <w:szCs w:val="24"/>
        </w:rPr>
        <w:t xml:space="preserve">αυτή έχει ένα κομμάτι της προστασίας –όπως είπα και στην </w:t>
      </w:r>
      <w:r>
        <w:rPr>
          <w:rFonts w:eastAsia="Times New Roman"/>
          <w:bCs/>
          <w:szCs w:val="24"/>
        </w:rPr>
        <w:t>επιτροπή</w:t>
      </w:r>
      <w:r>
        <w:rPr>
          <w:rFonts w:eastAsia="Times New Roman"/>
          <w:bCs/>
          <w:szCs w:val="24"/>
        </w:rPr>
        <w:t>- για</w:t>
      </w:r>
      <w:r>
        <w:rPr>
          <w:rFonts w:eastAsia="Times New Roman"/>
          <w:bCs/>
          <w:szCs w:val="24"/>
        </w:rPr>
        <w:t xml:space="preserve"> τον λόγο ότι αναφέρεται αποκλειστικά σε προσωπικές σχέσεις και επικαλούμαι ειδικά το άρθρο 7 του σχεδίου νόμου πλέον, που αναφέρεται στα είδη της συνδρομής. Έθεσα το ψήγμα στη συζήτηση </w:t>
      </w:r>
      <w:r>
        <w:rPr>
          <w:rFonts w:eastAsia="Times New Roman"/>
          <w:bCs/>
          <w:szCs w:val="24"/>
        </w:rPr>
        <w:t xml:space="preserve">στην επιτροπή </w:t>
      </w:r>
      <w:r>
        <w:rPr>
          <w:rFonts w:eastAsia="Times New Roman"/>
          <w:bCs/>
          <w:szCs w:val="24"/>
        </w:rPr>
        <w:t>ότι θα πρέπει να τεθούν και με την ελληνική νομοθεσία ακ</w:t>
      </w:r>
      <w:r>
        <w:rPr>
          <w:rFonts w:eastAsia="Times New Roman"/>
          <w:bCs/>
          <w:szCs w:val="24"/>
        </w:rPr>
        <w:t xml:space="preserve">όμα ή με διαβούλευση με την Ευρωπαϊκή Ένωση ευρύτερα ζητήματα, ούτως ώστε να προστατεύονται τα ελληνικά συμφέροντα και σε </w:t>
      </w:r>
      <w:r>
        <w:rPr>
          <w:rFonts w:eastAsia="Times New Roman"/>
          <w:bCs/>
          <w:szCs w:val="24"/>
        </w:rPr>
        <w:t xml:space="preserve">τρίτες </w:t>
      </w:r>
      <w:r>
        <w:rPr>
          <w:rFonts w:eastAsia="Times New Roman"/>
          <w:bCs/>
          <w:szCs w:val="24"/>
        </w:rPr>
        <w:t xml:space="preserve">χώρες από τις διπλωματικές αποστολές, τις προξενικές αρχές των </w:t>
      </w:r>
      <w:r>
        <w:rPr>
          <w:rFonts w:eastAsia="Times New Roman"/>
          <w:bCs/>
          <w:szCs w:val="24"/>
        </w:rPr>
        <w:t xml:space="preserve">άλλων ευρωπαϊκών </w:t>
      </w:r>
      <w:r>
        <w:rPr>
          <w:rFonts w:eastAsia="Times New Roman"/>
          <w:bCs/>
          <w:szCs w:val="24"/>
        </w:rPr>
        <w:t>χωρών και σε θέματα</w:t>
      </w:r>
      <w:r>
        <w:rPr>
          <w:rFonts w:eastAsia="Times New Roman"/>
          <w:bCs/>
          <w:szCs w:val="24"/>
        </w:rPr>
        <w:t>,</w:t>
      </w:r>
      <w:r>
        <w:rPr>
          <w:rFonts w:eastAsia="Times New Roman"/>
          <w:bCs/>
          <w:szCs w:val="24"/>
        </w:rPr>
        <w:t xml:space="preserve"> ιδιαίτερα</w:t>
      </w:r>
      <w:r>
        <w:rPr>
          <w:rFonts w:eastAsia="Times New Roman"/>
          <w:bCs/>
          <w:szCs w:val="24"/>
        </w:rPr>
        <w:t>,</w:t>
      </w:r>
      <w:r>
        <w:rPr>
          <w:rFonts w:eastAsia="Times New Roman"/>
          <w:bCs/>
          <w:szCs w:val="24"/>
        </w:rPr>
        <w:t xml:space="preserve"> ναυτιλίας. Βεβα</w:t>
      </w:r>
      <w:r>
        <w:rPr>
          <w:rFonts w:eastAsia="Times New Roman"/>
          <w:bCs/>
          <w:szCs w:val="24"/>
        </w:rPr>
        <w:t>ίως, πήραν την απάντηση από τον Υπουργό ότι υπάρχει μια συνεργασία με τις κυπριακές αρχές</w:t>
      </w:r>
      <w:r>
        <w:rPr>
          <w:rFonts w:eastAsia="Times New Roman"/>
          <w:bCs/>
          <w:szCs w:val="24"/>
        </w:rPr>
        <w:t>,</w:t>
      </w:r>
      <w:r>
        <w:rPr>
          <w:rFonts w:eastAsia="Times New Roman"/>
          <w:bCs/>
          <w:szCs w:val="24"/>
        </w:rPr>
        <w:t xml:space="preserve"> αλλά δεν φτάνουν στο σύνολό τους –νομίζω- </w:t>
      </w:r>
      <w:r>
        <w:rPr>
          <w:rFonts w:eastAsia="Times New Roman"/>
          <w:bCs/>
          <w:szCs w:val="24"/>
        </w:rPr>
        <w:t>σ</w:t>
      </w:r>
      <w:r>
        <w:rPr>
          <w:rFonts w:eastAsia="Times New Roman"/>
          <w:bCs/>
          <w:szCs w:val="24"/>
        </w:rPr>
        <w:t>τις χώρες του κόσμου που έχουν τουλάχιστον θαλάσσια σύνορα, όπου κινείται η εμπορική ναυτιλία.</w:t>
      </w:r>
    </w:p>
    <w:p w14:paraId="4B64C4B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τεθεί, λοιπόν, ένα ζήτημ</w:t>
      </w:r>
      <w:r>
        <w:rPr>
          <w:rFonts w:eastAsia="Times New Roman" w:cs="Times New Roman"/>
          <w:szCs w:val="24"/>
        </w:rPr>
        <w:t>α να προστατεύεται και η ναυτιλία, όχι μόνο τα πληρώματα</w:t>
      </w:r>
      <w:r w:rsidRPr="00351815">
        <w:rPr>
          <w:rFonts w:eastAsia="Times New Roman" w:cs="Times New Roman"/>
          <w:szCs w:val="24"/>
        </w:rPr>
        <w:t>,</w:t>
      </w:r>
      <w:r>
        <w:rPr>
          <w:rFonts w:eastAsia="Times New Roman" w:cs="Times New Roman"/>
          <w:szCs w:val="24"/>
        </w:rPr>
        <w:t xml:space="preserve"> τα οποία ούτως ή άλλως προστατεύονται από την </w:t>
      </w:r>
      <w:r>
        <w:rPr>
          <w:rFonts w:eastAsia="Times New Roman" w:cs="Times New Roman"/>
          <w:szCs w:val="24"/>
        </w:rPr>
        <w:t xml:space="preserve">οδηγία </w:t>
      </w:r>
      <w:r>
        <w:rPr>
          <w:rFonts w:eastAsia="Times New Roman" w:cs="Times New Roman"/>
          <w:szCs w:val="24"/>
        </w:rPr>
        <w:t>της οποίας επιδιώκεται την ενσωμάτωση σήμερα, αλλά</w:t>
      </w:r>
      <w:r w:rsidRPr="00DB4EE1">
        <w:rPr>
          <w:rFonts w:eastAsia="Times New Roman" w:cs="Times New Roman"/>
          <w:szCs w:val="24"/>
        </w:rPr>
        <w:t xml:space="preserve"> </w:t>
      </w:r>
      <w:r>
        <w:rPr>
          <w:rFonts w:eastAsia="Times New Roman" w:cs="Times New Roman"/>
          <w:szCs w:val="24"/>
        </w:rPr>
        <w:t>να προστατεύονται τα ναυτιλιακά και εμπορικά συμφέροντα των ελληνικών οίκων ή ελληνικών συμφερ</w:t>
      </w:r>
      <w:r>
        <w:rPr>
          <w:rFonts w:eastAsia="Times New Roman" w:cs="Times New Roman"/>
          <w:szCs w:val="24"/>
        </w:rPr>
        <w:t xml:space="preserve">όντων από διπλωματικές αρχές </w:t>
      </w:r>
      <w:r>
        <w:rPr>
          <w:rFonts w:eastAsia="Times New Roman" w:cs="Times New Roman"/>
          <w:szCs w:val="24"/>
        </w:rPr>
        <w:t xml:space="preserve">άλλων κρατών-μελών στις χώρες που δεν έχει παρουσία η χώρα μας </w:t>
      </w:r>
      <w:r>
        <w:rPr>
          <w:rFonts w:eastAsia="Times New Roman" w:cs="Times New Roman"/>
          <w:szCs w:val="24"/>
        </w:rPr>
        <w:t xml:space="preserve">και </w:t>
      </w:r>
      <w:r>
        <w:rPr>
          <w:rFonts w:eastAsia="Times New Roman" w:cs="Times New Roman"/>
          <w:szCs w:val="24"/>
        </w:rPr>
        <w:t xml:space="preserve">αντίστοιχα η Ελλάδα να παράσχει προστασία και για τα συμφέροντα αυτά, ούτως </w:t>
      </w:r>
      <w:r>
        <w:rPr>
          <w:rFonts w:eastAsia="Times New Roman" w:cs="Times New Roman"/>
          <w:szCs w:val="24"/>
        </w:rPr>
        <w:lastRenderedPageBreak/>
        <w:t xml:space="preserve">ώστε σε μία εικόνα, βεβαίως, παγκοσμιοποίησης, της οποίας σήμερα αμφισβητείται το εύρος ή επιδιώκεται από τις μεγάλες οικονομικές δυνάμεις η αντιστροφή της πορείας, να μπορούμε να </w:t>
      </w:r>
      <w:r>
        <w:rPr>
          <w:rFonts w:eastAsia="Times New Roman" w:cs="Times New Roman"/>
          <w:szCs w:val="24"/>
        </w:rPr>
        <w:t xml:space="preserve">έχουμε παρουσία των ελληνικών συμφερόντων. </w:t>
      </w:r>
    </w:p>
    <w:p w14:paraId="4B64C4BB"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σας φέρω ένα παράδειγμα, αν θέλετε; Σε χώρες του Ειρηνικού, </w:t>
      </w:r>
      <w:r>
        <w:rPr>
          <w:rFonts w:eastAsia="Times New Roman" w:cs="Times New Roman"/>
          <w:szCs w:val="24"/>
        </w:rPr>
        <w:t xml:space="preserve">σε </w:t>
      </w:r>
      <w:r>
        <w:rPr>
          <w:rFonts w:eastAsia="Times New Roman" w:cs="Times New Roman"/>
          <w:szCs w:val="24"/>
        </w:rPr>
        <w:t>πολλές μικρές χώρες, δεν υπάρχουν διπλωματικές αποστολές ούτε αντέχουν να υπάρχουν. Σε μία αβαρία πλοίου, σε ένα ναυάγιο, δεν πρέπει να προστρέξει</w:t>
      </w:r>
      <w:r>
        <w:rPr>
          <w:rFonts w:eastAsia="Times New Roman" w:cs="Times New Roman"/>
          <w:szCs w:val="24"/>
        </w:rPr>
        <w:t xml:space="preserve"> κάποιος, ένας λιμενικός, ένα προξενικός λιμενάρχης είτε Έλληνας είτε </w:t>
      </w:r>
      <w:r>
        <w:rPr>
          <w:rFonts w:eastAsia="Times New Roman" w:cs="Times New Roman"/>
          <w:szCs w:val="24"/>
        </w:rPr>
        <w:t xml:space="preserve">ευρωπαϊκής </w:t>
      </w:r>
      <w:r>
        <w:rPr>
          <w:rFonts w:eastAsia="Times New Roman" w:cs="Times New Roman"/>
          <w:szCs w:val="24"/>
        </w:rPr>
        <w:t xml:space="preserve">χώρας που βρίσκεται εκεί κοντά να δώσει τη βοήθεια; Αυτά έθεσα. </w:t>
      </w:r>
    </w:p>
    <w:p w14:paraId="4B64C4BC"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πιπλέον, έθεσα και το ζήτημα του ενδεικτικού χαρακτήρα της συνδρομής. Διότι έχει μία καταγραφή, όπως βλέπω, έ</w:t>
      </w:r>
      <w:r>
        <w:rPr>
          <w:rFonts w:eastAsia="Times New Roman" w:cs="Times New Roman"/>
          <w:szCs w:val="24"/>
        </w:rPr>
        <w:t>ξι περιπτώσεων. Θα μπορεί ερμηνευτικά από το Υπουργείο Εξωτερικών να επεκταθεί σε περιπτώσεις ανάγκης, να επεκτείνεται και να μη μένουμε πάντοτε στο γράμμα του νόμου</w:t>
      </w:r>
      <w:r>
        <w:rPr>
          <w:rFonts w:eastAsia="Times New Roman" w:cs="Times New Roman"/>
          <w:szCs w:val="24"/>
        </w:rPr>
        <w:t>,</w:t>
      </w:r>
      <w:r>
        <w:rPr>
          <w:rFonts w:eastAsia="Times New Roman" w:cs="Times New Roman"/>
          <w:szCs w:val="24"/>
        </w:rPr>
        <w:t xml:space="preserve"> διότι και η </w:t>
      </w:r>
      <w:r>
        <w:rPr>
          <w:rFonts w:eastAsia="Times New Roman" w:cs="Times New Roman"/>
          <w:szCs w:val="24"/>
        </w:rPr>
        <w:t xml:space="preserve">οδηγία </w:t>
      </w:r>
      <w:r>
        <w:rPr>
          <w:rFonts w:eastAsia="Times New Roman" w:cs="Times New Roman"/>
          <w:szCs w:val="24"/>
        </w:rPr>
        <w:t>και η διάταξη, όπως προτείνονται, επιτρέπει τη διεύρυνση της προστασία</w:t>
      </w:r>
      <w:r>
        <w:rPr>
          <w:rFonts w:eastAsia="Times New Roman" w:cs="Times New Roman"/>
          <w:szCs w:val="24"/>
        </w:rPr>
        <w:t>ς. Ας αναζητηθούν λύσεις.</w:t>
      </w:r>
    </w:p>
    <w:p w14:paraId="4B64C4BD"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λίγο-πολύ έχουν αναφερθεί τα βασικά ζητήματα, ένα άλλο θέμα στο οποίο θέλω να αναφερθώ είναι το ζήτημα της οικονομικής αποζημίωσης που αξιώνει η Ελλάδα, όταν πληρώσει τα τέλη, δικαιώματα ή τις αποζημιώσεις η τρίτη </w:t>
      </w:r>
      <w:r>
        <w:rPr>
          <w:rFonts w:eastAsia="Times New Roman" w:cs="Times New Roman"/>
          <w:szCs w:val="24"/>
        </w:rPr>
        <w:t>χώρα-μέλο</w:t>
      </w:r>
      <w:r>
        <w:rPr>
          <w:rFonts w:eastAsia="Times New Roman" w:cs="Times New Roman"/>
          <w:szCs w:val="24"/>
        </w:rPr>
        <w:t xml:space="preserve">ς </w:t>
      </w:r>
      <w:r>
        <w:rPr>
          <w:rFonts w:eastAsia="Times New Roman" w:cs="Times New Roman"/>
          <w:szCs w:val="24"/>
        </w:rPr>
        <w:t xml:space="preserve">που προστάτευσε τον Έλληνα πολίτη. Αυτά μπορούν να καταλογίζονται εις βάρος του Έλληνα πολίτη. Πολλές φορές είναι χαμηλά, οπότε δεν αξίζει τον κόπο </w:t>
      </w:r>
      <w:r>
        <w:rPr>
          <w:rFonts w:eastAsia="Times New Roman" w:cs="Times New Roman"/>
          <w:szCs w:val="24"/>
        </w:rPr>
        <w:lastRenderedPageBreak/>
        <w:t xml:space="preserve">αν είναι προξενικά τέλη, που είναι κάποιες δεκάδες ευρώ, αλλά πολλές φορές μπορεί να είναι πολύ μεγάλα τα </w:t>
      </w:r>
      <w:r>
        <w:rPr>
          <w:rFonts w:eastAsia="Times New Roman" w:cs="Times New Roman"/>
          <w:szCs w:val="24"/>
        </w:rPr>
        <w:t xml:space="preserve">ποσά όταν υπάρχει ανάγκη νοσηλείας, όταν υπάρχει ανάγκη μεταφοράς </w:t>
      </w:r>
      <w:proofErr w:type="spellStart"/>
      <w:r>
        <w:rPr>
          <w:rFonts w:eastAsia="Times New Roman" w:cs="Times New Roman"/>
          <w:szCs w:val="24"/>
        </w:rPr>
        <w:t>θανόντων</w:t>
      </w:r>
      <w:proofErr w:type="spellEnd"/>
      <w:r>
        <w:rPr>
          <w:rFonts w:eastAsia="Times New Roman" w:cs="Times New Roman"/>
          <w:szCs w:val="24"/>
        </w:rPr>
        <w:t xml:space="preserve"> και όλα αυτά. </w:t>
      </w:r>
    </w:p>
    <w:p w14:paraId="4B64C4BE"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Επειδή βρισκόμαστε σε μία οικονομική κρίση, το έθεσα και στον Υπουργό και είπε, βέβαια, ότι βάσει του νόμου μπορεί να ζητήσει από τον ενδιαφερόμενο και ότι ενδεχόμενα</w:t>
      </w:r>
      <w:r>
        <w:rPr>
          <w:rFonts w:eastAsia="Times New Roman" w:cs="Times New Roman"/>
          <w:szCs w:val="24"/>
        </w:rPr>
        <w:t xml:space="preserve"> θα εκδοθεί μία εγκύκλιος, αλλά θα έλεγα και κάτι άλλο, να βάλουμε και κάτι περισσότερο στον νόμο με την έννοια κριτηρίων κοινωνικών ή εισοδηματικών, ούτως ώστε εμμέσως πλην σαφώς να καθίσταται υποχρεωτική η διαγραφή του χρέους και όχι η διεκδίκηση. Διότι </w:t>
      </w:r>
      <w:r>
        <w:rPr>
          <w:rFonts w:eastAsia="Times New Roman" w:cs="Times New Roman"/>
          <w:szCs w:val="24"/>
        </w:rPr>
        <w:t xml:space="preserve">αν μείνουμε με το «μπορεί», το μπορεί είναι δυνητικό και άλλος μπορεί να κριθεί ότι μπορεί και να μην μπορεί και άλλος να μπορεί και να απαλλαγεί. </w:t>
      </w:r>
    </w:p>
    <w:p w14:paraId="4B64C4BF"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Νομίζω, λοιπόν, να συμπληρώσουμε, αν έχετε την καλοσύνη, κύριε Υπουργέ, σε αυτό το σημείο εισοδηματικά και κ</w:t>
      </w:r>
      <w:r>
        <w:rPr>
          <w:rFonts w:eastAsia="Times New Roman" w:cs="Times New Roman"/>
          <w:szCs w:val="24"/>
        </w:rPr>
        <w:t xml:space="preserve">οινωνικά κριτήρια και να </w:t>
      </w:r>
      <w:r>
        <w:rPr>
          <w:rFonts w:eastAsia="Times New Roman" w:cs="Times New Roman"/>
          <w:szCs w:val="24"/>
        </w:rPr>
        <w:t>δώ</w:t>
      </w:r>
      <w:r>
        <w:rPr>
          <w:rFonts w:eastAsia="Times New Roman" w:cs="Times New Roman"/>
          <w:szCs w:val="24"/>
        </w:rPr>
        <w:t xml:space="preserve">σουμε </w:t>
      </w:r>
      <w:r>
        <w:rPr>
          <w:rFonts w:eastAsia="Times New Roman" w:cs="Times New Roman"/>
          <w:szCs w:val="24"/>
        </w:rPr>
        <w:t xml:space="preserve">τουλάχιστον μία ελάχιστη δέσμευση. </w:t>
      </w:r>
    </w:p>
    <w:p w14:paraId="4B64C4C0"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Κατά τα λοιπά, το πρωί άκουγα στο ραδιόφωνο ότι ενσκήπτει καταιγίδα «Ξενοφών» στην Ελλάδα. </w:t>
      </w:r>
    </w:p>
    <w:p w14:paraId="4B64C4C1"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sidRPr="00DF2F90">
        <w:rPr>
          <w:rFonts w:eastAsia="Times New Roman" w:cs="Times New Roman"/>
          <w:b/>
          <w:szCs w:val="24"/>
        </w:rPr>
        <w:t>ΣΠΥΡΙΔΩΝ ΛΥΚΟΥΔΗΣ (Ζ΄ Αντιπρόεδρος της Βουλής):</w:t>
      </w:r>
      <w:r>
        <w:rPr>
          <w:rFonts w:eastAsia="Times New Roman" w:cs="Times New Roman"/>
          <w:szCs w:val="24"/>
        </w:rPr>
        <w:t xml:space="preserve"> Ενέσκηψε.</w:t>
      </w:r>
    </w:p>
    <w:p w14:paraId="4B64C4C2"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sidRPr="00DF2F90">
        <w:rPr>
          <w:rFonts w:eastAsia="Times New Roman" w:cs="Times New Roman"/>
          <w:b/>
          <w:szCs w:val="24"/>
        </w:rPr>
        <w:t>ΓΕΩΡΓΙΟΣ</w:t>
      </w:r>
      <w:r>
        <w:rPr>
          <w:rFonts w:eastAsia="Times New Roman" w:cs="Times New Roman"/>
          <w:b/>
          <w:szCs w:val="24"/>
        </w:rPr>
        <w:t xml:space="preserve"> </w:t>
      </w:r>
      <w:r w:rsidRPr="00DF2F90">
        <w:rPr>
          <w:rFonts w:eastAsia="Times New Roman" w:cs="Times New Roman"/>
          <w:b/>
          <w:szCs w:val="24"/>
        </w:rPr>
        <w:t>-</w:t>
      </w:r>
      <w:r>
        <w:rPr>
          <w:rFonts w:eastAsia="Times New Roman" w:cs="Times New Roman"/>
          <w:b/>
          <w:szCs w:val="24"/>
        </w:rPr>
        <w:t xml:space="preserve"> </w:t>
      </w:r>
      <w:r w:rsidRPr="00DF2F90">
        <w:rPr>
          <w:rFonts w:eastAsia="Times New Roman" w:cs="Times New Roman"/>
          <w:b/>
          <w:szCs w:val="24"/>
        </w:rPr>
        <w:t>ΔΗΜΗΤΡΙΟΣ ΚΑΡΡΑΣ:</w:t>
      </w:r>
      <w:r>
        <w:rPr>
          <w:rFonts w:eastAsia="Times New Roman" w:cs="Times New Roman"/>
          <w:szCs w:val="24"/>
        </w:rPr>
        <w:t xml:space="preserve"> Κύριε Λυ</w:t>
      </w:r>
      <w:r>
        <w:rPr>
          <w:rFonts w:eastAsia="Times New Roman" w:cs="Times New Roman"/>
          <w:szCs w:val="24"/>
        </w:rPr>
        <w:t>κούδη, εγώ μιλούσα για το πρωί βγαίνοντας από το σπίτι μου.</w:t>
      </w:r>
    </w:p>
    <w:p w14:paraId="4B64C4C3"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φτάνω στη Βουλή και βλέπω ότι ενσκήπτει καταιγίδα τροπολογιών διότι στο παρόν νομοσχέδιο έχουμε ήδη τέσσερις υπουργικές τροπολογίες και στο επόμενο του Υπουργείου Υγείας, που κατά σύμπτωση είμ</w:t>
      </w:r>
      <w:r>
        <w:rPr>
          <w:rFonts w:eastAsia="Times New Roman" w:cs="Times New Roman"/>
          <w:szCs w:val="24"/>
        </w:rPr>
        <w:t>αι πάλι εισηγητής, έχουμε άλλες τόσες και δεν ξέρουμε πόσες θα φτάσουν μέχρι αργότερα. Αυτή η εισαγωγή, λοιπόν, μου δίνει το δικαίωμα να αναφερθώ λίγο στις τροπολογίες.</w:t>
      </w:r>
    </w:p>
    <w:p w14:paraId="4B64C4C4"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Πριν απ’ όλα, θα ξεκινήσω με αυτήν του Υπουργείου Δικαιοσύνης. Επιτρέψτε μου, κύριε Πρό</w:t>
      </w:r>
      <w:r>
        <w:rPr>
          <w:rFonts w:eastAsia="Times New Roman" w:cs="Times New Roman"/>
          <w:szCs w:val="24"/>
        </w:rPr>
        <w:t xml:space="preserve">εδρε, μία προτίμηση προς αυτήν την κατεύθυνση. Ο κ. Λυκούδης το ξέρει, το έχουμε συζητήσει. </w:t>
      </w:r>
    </w:p>
    <w:p w14:paraId="4B64C4C5"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Αφορά την αναστολή της υποχρεωτικής διαμεσολάβησης. Κανείς δεν θα αμφισβητήσει ότι η διαμεσολάβηση ήταν μία μεταρρύθμιση, μία πρόοδος. Εδώ, όμως, γεννιούνται ερωτήματα. Ψηφίστηκε και ψηφίστηκε επίμονα από την Κυβέρνηση σχετικά πρόσφατα και σήμερα έρχεται η</w:t>
      </w:r>
      <w:r>
        <w:rPr>
          <w:rFonts w:eastAsia="Times New Roman" w:cs="Times New Roman"/>
          <w:szCs w:val="24"/>
        </w:rPr>
        <w:t xml:space="preserve"> αναστολή με ποια αιτιολογία; Με την αιτιολογία ότι η διοικητική ολομέλεια του Αρείου Πάγου εξέφρασε ενστάσεις συνταγματικότητας. Μπορώ να πω ότι το εξήγησε επαρκώς ο κύριος Υπουργός </w:t>
      </w:r>
      <w:r>
        <w:rPr>
          <w:rFonts w:eastAsia="Times New Roman" w:cs="Times New Roman"/>
          <w:szCs w:val="24"/>
        </w:rPr>
        <w:t xml:space="preserve">Δικαιοσύνης </w:t>
      </w:r>
      <w:r>
        <w:rPr>
          <w:rFonts w:eastAsia="Times New Roman" w:cs="Times New Roman"/>
          <w:szCs w:val="24"/>
        </w:rPr>
        <w:t>και μάλιστα μου άρεσε ο τρόπος που ένας νέος άνθρωπος τοποθετ</w:t>
      </w:r>
      <w:r>
        <w:rPr>
          <w:rFonts w:eastAsia="Times New Roman" w:cs="Times New Roman"/>
          <w:szCs w:val="24"/>
        </w:rPr>
        <w:t>ήθηκε στη Βουλή. Δεν έχω να ψέξω τίποτα. Έχω, όμως, να πω τούτο. Η ηγεσία του Υπουργείου Δικαιοσύνης δεν έλαβε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της τις ενστάσεις που προϋπήρχαν, δεν τις στάθμισε και αναγκάζεται σήμερα; </w:t>
      </w:r>
    </w:p>
    <w:p w14:paraId="4B64C4C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Μήπως έδειξε μια επιμονή μεγαλοπρεπείας, κύριε Τασούλα, σε α</w:t>
      </w:r>
      <w:r>
        <w:rPr>
          <w:rFonts w:eastAsia="Times New Roman" w:cs="Times New Roman"/>
          <w:szCs w:val="24"/>
        </w:rPr>
        <w:t xml:space="preserve">υτή την κατεύθυνση -απευθύνομαι και στον κ. </w:t>
      </w:r>
      <w:proofErr w:type="spellStart"/>
      <w:r>
        <w:rPr>
          <w:rFonts w:eastAsia="Times New Roman" w:cs="Times New Roman"/>
          <w:szCs w:val="24"/>
        </w:rPr>
        <w:t>Κατρούγκαλο</w:t>
      </w:r>
      <w:proofErr w:type="spellEnd"/>
      <w:r>
        <w:rPr>
          <w:rFonts w:eastAsia="Times New Roman" w:cs="Times New Roman"/>
          <w:szCs w:val="24"/>
        </w:rPr>
        <w:t xml:space="preserve"> ως νομικό- η τότε ηγεσία του Υπουργείου Δικαιοσύνης, να μην ακούει απόψεις τρίτων; Μου έκανε εντύπωση. Και γιατί στάθηκα, αγαπητοί συνάδελφοι; Διότι η διοικητική ολομέλεια του Αρείου Πάγου, όπως η διο</w:t>
      </w:r>
      <w:r>
        <w:rPr>
          <w:rFonts w:eastAsia="Times New Roman" w:cs="Times New Roman"/>
          <w:szCs w:val="24"/>
        </w:rPr>
        <w:t xml:space="preserve">ικητική ολομέλεια κάθε </w:t>
      </w:r>
      <w:proofErr w:type="spellStart"/>
      <w:r>
        <w:rPr>
          <w:rFonts w:eastAsia="Times New Roman" w:cs="Times New Roman"/>
          <w:szCs w:val="24"/>
        </w:rPr>
        <w:t>ανωτάτου</w:t>
      </w:r>
      <w:proofErr w:type="spellEnd"/>
      <w:r>
        <w:rPr>
          <w:rFonts w:eastAsia="Times New Roman" w:cs="Times New Roman"/>
          <w:szCs w:val="24"/>
        </w:rPr>
        <w:t xml:space="preserve"> δικαστηρίου, τι στόχο έχει; Την αποσυμφόρηση των δικαστηρίων. Να φεύγουν οι υποθέσεις, να πηγαίνουν σε άλλες εναλλακτικές μορφές απόδοσης </w:t>
      </w:r>
      <w:r>
        <w:rPr>
          <w:rFonts w:eastAsia="Times New Roman" w:cs="Times New Roman"/>
          <w:szCs w:val="24"/>
        </w:rPr>
        <w:t xml:space="preserve">δικαιοσύνης </w:t>
      </w:r>
      <w:r>
        <w:rPr>
          <w:rFonts w:eastAsia="Times New Roman" w:cs="Times New Roman"/>
          <w:szCs w:val="24"/>
        </w:rPr>
        <w:t>για να μπορούν να αποδίδουν καλύτερα και οι δικαστές περισσότερο βαθύ δικα</w:t>
      </w:r>
      <w:r>
        <w:rPr>
          <w:rFonts w:eastAsia="Times New Roman" w:cs="Times New Roman"/>
          <w:szCs w:val="24"/>
        </w:rPr>
        <w:t xml:space="preserve">ιοδοτικό έργο και να απαλλάσσονται από τον μεγάλο αριθμό προσφυγών. </w:t>
      </w:r>
    </w:p>
    <w:p w14:paraId="4B64C4C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Έρχεται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Κυβέρνηση</w:t>
      </w:r>
      <w:r>
        <w:rPr>
          <w:rFonts w:eastAsia="Times New Roman" w:cs="Times New Roman"/>
          <w:szCs w:val="24"/>
        </w:rPr>
        <w:t xml:space="preserve"> και λέει «ο Άρειος Πάγος μας λέει αυτό», που σημαίνει ότι ο Άρειος Πάγος -η</w:t>
      </w:r>
      <w:r w:rsidRPr="00E924F5">
        <w:rPr>
          <w:rFonts w:eastAsia="Times New Roman" w:cs="Times New Roman"/>
          <w:szCs w:val="24"/>
        </w:rPr>
        <w:t xml:space="preserve"> δική μου εμπειρία</w:t>
      </w:r>
      <w:r>
        <w:rPr>
          <w:rFonts w:eastAsia="Times New Roman" w:cs="Times New Roman"/>
          <w:szCs w:val="24"/>
        </w:rPr>
        <w:t xml:space="preserve"> είναι</w:t>
      </w:r>
      <w:r w:rsidRPr="00E924F5">
        <w:rPr>
          <w:rFonts w:eastAsia="Times New Roman" w:cs="Times New Roman"/>
          <w:szCs w:val="24"/>
        </w:rPr>
        <w:t xml:space="preserve">, μπορεί να </w:t>
      </w:r>
      <w:r>
        <w:rPr>
          <w:rFonts w:eastAsia="Times New Roman" w:cs="Times New Roman"/>
          <w:szCs w:val="24"/>
        </w:rPr>
        <w:t>κάνω λάθος- έ</w:t>
      </w:r>
      <w:r w:rsidRPr="00E924F5">
        <w:rPr>
          <w:rFonts w:eastAsia="Times New Roman" w:cs="Times New Roman"/>
          <w:szCs w:val="24"/>
        </w:rPr>
        <w:t xml:space="preserve">χει οδηγήσει δεκάδες φορές </w:t>
      </w:r>
      <w:r w:rsidRPr="00E924F5">
        <w:rPr>
          <w:rFonts w:eastAsia="Times New Roman" w:cs="Times New Roman"/>
          <w:szCs w:val="24"/>
        </w:rPr>
        <w:t>νομοθετήματα περί αποσυμφόρησης των δικαστηρίων και επιτάχυνσης των δικών. Δεν έχουν πετύχει ποτέ,</w:t>
      </w:r>
      <w:r>
        <w:rPr>
          <w:rFonts w:eastAsia="Times New Roman" w:cs="Times New Roman"/>
          <w:szCs w:val="24"/>
        </w:rPr>
        <w:t xml:space="preserve"> αλλά δεν έχει κα</w:t>
      </w:r>
      <w:r>
        <w:rPr>
          <w:rFonts w:eastAsia="Times New Roman" w:cs="Times New Roman"/>
          <w:szCs w:val="24"/>
        </w:rPr>
        <w:t>μ</w:t>
      </w:r>
      <w:r>
        <w:rPr>
          <w:rFonts w:eastAsia="Times New Roman" w:cs="Times New Roman"/>
          <w:szCs w:val="24"/>
        </w:rPr>
        <w:t xml:space="preserve">μία αξία αυτό στη συζήτησή μας σήμερα. Λέει ο Άρειος Πάγος «προσέξτε, δεν θέλω να </w:t>
      </w:r>
      <w:proofErr w:type="spellStart"/>
      <w:r>
        <w:rPr>
          <w:rFonts w:eastAsia="Times New Roman" w:cs="Times New Roman"/>
          <w:szCs w:val="24"/>
        </w:rPr>
        <w:t>αποσυμφορηθούν</w:t>
      </w:r>
      <w:proofErr w:type="spellEnd"/>
      <w:r>
        <w:rPr>
          <w:rFonts w:eastAsia="Times New Roman" w:cs="Times New Roman"/>
          <w:szCs w:val="24"/>
        </w:rPr>
        <w:t xml:space="preserve"> </w:t>
      </w:r>
      <w:r>
        <w:rPr>
          <w:rFonts w:eastAsia="Times New Roman" w:cs="Times New Roman"/>
          <w:szCs w:val="24"/>
        </w:rPr>
        <w:t>ακόμα με τα πολιτικά δικαστήρια, με τη διαμ</w:t>
      </w:r>
      <w:r>
        <w:rPr>
          <w:rFonts w:eastAsia="Times New Roman" w:cs="Times New Roman"/>
          <w:szCs w:val="24"/>
        </w:rPr>
        <w:t xml:space="preserve">εσολάβηση, διότι πάσχουν». </w:t>
      </w:r>
    </w:p>
    <w:p w14:paraId="4B64C4C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Συνεπώς, πάσχει πραγματικά και επομένως, η Κυβέρνηση θα έπρεπε όχι μόνο να αναστείλει τη διαδικασία αυτή, αλλά να ξεκινήσει άμεσα μια συζήτηση, ούτως ώστε σε βάθος να δοθεί λύση σε αυτό και να απαλείψει, αν θέλετε, και αυτά -</w:t>
      </w:r>
      <w:r>
        <w:rPr>
          <w:rFonts w:eastAsia="Times New Roman" w:cs="Times New Roman"/>
          <w:szCs w:val="24"/>
        </w:rPr>
        <w:lastRenderedPageBreak/>
        <w:t>πολ</w:t>
      </w:r>
      <w:r>
        <w:rPr>
          <w:rFonts w:eastAsia="Times New Roman" w:cs="Times New Roman"/>
          <w:szCs w:val="24"/>
        </w:rPr>
        <w:t xml:space="preserve">λές φορές ενδεχόμενα είναι δυσβάσταχτα- τα δικαστικά έξοδα που θα προκύψουν και να καθορίσει ούτως ώστε </w:t>
      </w:r>
      <w:r>
        <w:rPr>
          <w:rFonts w:eastAsia="Times New Roman" w:cs="Times New Roman"/>
          <w:szCs w:val="24"/>
        </w:rPr>
        <w:t xml:space="preserve">ένα </w:t>
      </w:r>
      <w:r>
        <w:rPr>
          <w:rFonts w:eastAsia="Times New Roman" w:cs="Times New Roman"/>
          <w:szCs w:val="24"/>
        </w:rPr>
        <w:t xml:space="preserve">τιμολόγιο </w:t>
      </w:r>
      <w:r>
        <w:rPr>
          <w:rFonts w:eastAsia="Times New Roman" w:cs="Times New Roman"/>
          <w:szCs w:val="24"/>
        </w:rPr>
        <w:t>και</w:t>
      </w:r>
      <w:r>
        <w:rPr>
          <w:rFonts w:eastAsia="Times New Roman" w:cs="Times New Roman"/>
          <w:szCs w:val="24"/>
        </w:rPr>
        <w:t xml:space="preserve"> ο καθένας να μπορεί να προσφεύγει διότι από ό,τι άκουσα εκεί ο Άρειος Πάγος είχε τις επιφυλάξεις τους και τις ενστάσεις του. Γι’ αυτό,</w:t>
      </w:r>
      <w:r>
        <w:rPr>
          <w:rFonts w:eastAsia="Times New Roman" w:cs="Times New Roman"/>
          <w:szCs w:val="24"/>
        </w:rPr>
        <w:t xml:space="preserve"> λοιπόν, επειδή πρόκειται για μια νομοθεσία, η οποία είναι νομοθεσία παλινωδίας πλέον, κατά τη δική μας άποψη, η Δημοκρατική Συμπαράταξη στη διάταξη αυτή θα τοποθετηθεί στο «παρών». </w:t>
      </w:r>
    </w:p>
    <w:p w14:paraId="4B64C4C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Έρχομαι τώρα σε ένα επόμενο θέμα, διότι βλέπω ότι έχω χρόνο ακόμη, στο με</w:t>
      </w:r>
      <w:r>
        <w:rPr>
          <w:rFonts w:eastAsia="Times New Roman" w:cs="Times New Roman"/>
          <w:szCs w:val="24"/>
        </w:rPr>
        <w:t xml:space="preserve">ίζον ζήτημα που δημιουργήθηκε τις τελευταίες ημέρες με τη σύλληψη δημοσιογράφων, με την εφαρμογή της αυτόφωρης διαδικασίας, τον διασυρμό. Ακούστηκαν πάρα πολλές εντάσεις και ενστάσεις και πολλές απόψεις και τι προέκυψε, αν θέλετε; Ορθοτομούσα η Δικαιοσύνη </w:t>
      </w:r>
      <w:r>
        <w:rPr>
          <w:rFonts w:eastAsia="Times New Roman" w:cs="Times New Roman"/>
          <w:szCs w:val="24"/>
        </w:rPr>
        <w:t xml:space="preserve">τι είπε; Είπε, δεν ξέρω αν έχει </w:t>
      </w:r>
      <w:proofErr w:type="spellStart"/>
      <w:r>
        <w:rPr>
          <w:rFonts w:eastAsia="Times New Roman" w:cs="Times New Roman"/>
          <w:szCs w:val="24"/>
        </w:rPr>
        <w:t>τελεστεί</w:t>
      </w:r>
      <w:proofErr w:type="spellEnd"/>
      <w:r>
        <w:rPr>
          <w:rFonts w:eastAsia="Times New Roman" w:cs="Times New Roman"/>
          <w:szCs w:val="24"/>
        </w:rPr>
        <w:t xml:space="preserve"> έγκλημα, για να παραπέμψω στο δικαστήριο άδικη πράξη. Θέλω περαιτέρω προκαταρκτική εξέταση, να εξακριβώσω, να διακριβώσω αν έχει </w:t>
      </w:r>
      <w:proofErr w:type="spellStart"/>
      <w:r>
        <w:rPr>
          <w:rFonts w:eastAsia="Times New Roman" w:cs="Times New Roman"/>
          <w:szCs w:val="24"/>
        </w:rPr>
        <w:t>τελεστεί</w:t>
      </w:r>
      <w:proofErr w:type="spellEnd"/>
      <w:r>
        <w:rPr>
          <w:rFonts w:eastAsia="Times New Roman" w:cs="Times New Roman"/>
          <w:szCs w:val="24"/>
        </w:rPr>
        <w:t xml:space="preserve"> κάποια παράνομη πράξη.</w:t>
      </w:r>
    </w:p>
    <w:p w14:paraId="4B64C4C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Τι μας λέει αυτό; Μας λέει κάτι άλλο, ότι ήρθε η ώρα ν</w:t>
      </w:r>
      <w:r>
        <w:rPr>
          <w:rFonts w:eastAsia="Times New Roman" w:cs="Times New Roman"/>
          <w:szCs w:val="24"/>
        </w:rPr>
        <w:t xml:space="preserve">α κάνουμε την τομή και στα αδικήματα </w:t>
      </w:r>
      <w:r>
        <w:rPr>
          <w:rFonts w:eastAsia="Times New Roman" w:cs="Times New Roman"/>
          <w:szCs w:val="24"/>
        </w:rPr>
        <w:t xml:space="preserve">του </w:t>
      </w:r>
      <w:r>
        <w:rPr>
          <w:rFonts w:eastAsia="Times New Roman" w:cs="Times New Roman"/>
          <w:szCs w:val="24"/>
        </w:rPr>
        <w:t xml:space="preserve">Τύπου να μην τηρείται η αυτόφωρη διαδικασία ή τουλάχιστον να μην τηρείται στα αδικήματα </w:t>
      </w:r>
      <w:r>
        <w:rPr>
          <w:rFonts w:eastAsia="Times New Roman" w:cs="Times New Roman"/>
          <w:szCs w:val="24"/>
        </w:rPr>
        <w:t xml:space="preserve">του </w:t>
      </w:r>
      <w:r>
        <w:rPr>
          <w:rFonts w:eastAsia="Times New Roman" w:cs="Times New Roman"/>
          <w:szCs w:val="24"/>
        </w:rPr>
        <w:t>Τύπου εκείνα τα οποία είναι της καθημερινής χρήσεως, όπως είναι η εξύβριση, η απλή ή η συκοφαντική δυσφήμηση, ούτως ώστε κα</w:t>
      </w:r>
      <w:r>
        <w:rPr>
          <w:rFonts w:eastAsia="Times New Roman" w:cs="Times New Roman"/>
          <w:szCs w:val="24"/>
        </w:rPr>
        <w:t xml:space="preserve">ι να προστατεύονται, βεβαίως, διότι έχει το δικαίωμα της καταμήνυσης ο θιγόμενος και της αστικής αγωγής για να επιδιώξει την αποκατάστασή του, αλλά να μην τίθεται </w:t>
      </w:r>
      <w:r>
        <w:rPr>
          <w:rFonts w:eastAsia="Times New Roman" w:cs="Times New Roman"/>
          <w:szCs w:val="24"/>
        </w:rPr>
        <w:lastRenderedPageBreak/>
        <w:t>υπό φίμωτρο πολλές φορές, διότι ξέρουμε όλοι πόσες φορές -και στο παρελθόν και το βλέπουμε σή</w:t>
      </w:r>
      <w:r>
        <w:rPr>
          <w:rFonts w:eastAsia="Times New Roman" w:cs="Times New Roman"/>
          <w:szCs w:val="24"/>
        </w:rPr>
        <w:t>μερα και το φοβούμεθα- ότι γίνεται κατάχρηση των μηνύσεων για να μπορέσουν να κλείσουν κάποια στόματα.</w:t>
      </w:r>
    </w:p>
    <w:p w14:paraId="4B64C4C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Έχει καταθέσει ο κ. Λοβέρδος, ο Κοινοβουλευτικός Εκπρόσωπος και συνάδελφός μου, μια τροπολογία που ζητά την κατάργηση της αυτόφωρης διαδικασίας στα αδική</w:t>
      </w:r>
      <w:r>
        <w:rPr>
          <w:rFonts w:eastAsia="Times New Roman" w:cs="Times New Roman"/>
          <w:szCs w:val="24"/>
        </w:rPr>
        <w:t xml:space="preserve">ματα Τύπου και προσδιορίζει για ποια ζητά, εκτός από αυτά της εξύβρισης, της απλής και της συκοφαντικής δυσφήμισης, τα λοιπά θεωρούνται πάντοτε αυτόφωρα. </w:t>
      </w:r>
    </w:p>
    <w:p w14:paraId="4B64C4C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Είναι παρών ο κύριος Υπουργός Εξωτερικών και θα μου πει ότι δεν έχει αρμοδιότητα επί της τροπολογίας.</w:t>
      </w:r>
    </w:p>
    <w:p w14:paraId="4B64C4C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Είμαι ο επισπεύδων Υπουργός. Θα σας απαντήσω.</w:t>
      </w:r>
    </w:p>
    <w:p w14:paraId="4B64C4C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Εντάξει. Παρακαλώ, να τοποθετηθείτε. Δεν πειράζει, το δεχόμαστε.</w:t>
      </w:r>
    </w:p>
    <w:p w14:paraId="4B64C4C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Όμως, προχωρώ παραπέρα και εκφράζω και μια προσωπική άποψη</w:t>
      </w:r>
      <w:r>
        <w:rPr>
          <w:rFonts w:eastAsia="Times New Roman" w:cs="Times New Roman"/>
          <w:szCs w:val="24"/>
        </w:rPr>
        <w:t xml:space="preserve"> σε αυτό, την οποία έχω εκφράσει και γραπτώς παλαιότερα.</w:t>
      </w:r>
    </w:p>
    <w:p w14:paraId="4B64C4D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Α΄ </w:t>
      </w:r>
      <w:r>
        <w:rPr>
          <w:rFonts w:eastAsia="Times New Roman" w:cs="Times New Roman"/>
          <w:szCs w:val="24"/>
        </w:rPr>
        <w:t xml:space="preserve">Αντιπρόεδρος της Βουλής κ. </w:t>
      </w:r>
      <w:r w:rsidRPr="00F22CCA">
        <w:rPr>
          <w:rFonts w:eastAsia="Times New Roman" w:cs="Times New Roman"/>
          <w:b/>
          <w:szCs w:val="24"/>
        </w:rPr>
        <w:t>ΑΝΑΣΤΑΣΙΟΣ ΚΟΥΡΑΚΗΣ</w:t>
      </w:r>
      <w:r>
        <w:rPr>
          <w:rFonts w:eastAsia="Times New Roman" w:cs="Times New Roman"/>
          <w:szCs w:val="24"/>
        </w:rPr>
        <w:t>)</w:t>
      </w:r>
    </w:p>
    <w:p w14:paraId="4B64C4D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Έχει ανάγκη η ελληνική πολιτεία γενικότερα, είτε από την πλευρά του δημόσιου χώρου είτε από την π</w:t>
      </w:r>
      <w:r>
        <w:rPr>
          <w:rFonts w:eastAsia="Times New Roman" w:cs="Times New Roman"/>
          <w:szCs w:val="24"/>
        </w:rPr>
        <w:t>λευρά του ιδιωτικού χώρου, τη χρήση της αυτόφωρης διαδικασίας, η οποία είναι διαδικασία διασυρμού παρωχημένη και αναχρονιστική, όταν –πρέπει να το πω στο σημείο αυτό- διαχρονικά η ελληνική νομοθεσία παραγράφει τα μικρότερα αδικήματα, εκείνα που έχουν χαμηλ</w:t>
      </w:r>
      <w:r>
        <w:rPr>
          <w:rFonts w:eastAsia="Times New Roman" w:cs="Times New Roman"/>
          <w:szCs w:val="24"/>
        </w:rPr>
        <w:t>ότερες ποινές, των πέντε ετών και είναι και αυτά εδώ πέρα της εξύβρισης, της απλής δυσφήμισης; Όταν έρχεται η πολιτεία με μια αιτιολογία, παραγράφει αυτά για τον σκοπό της αποσυμφόρησης των δικαστηρίων και έρχεται και για τα βαρύτερα εγκλήματα, όπως ο γνωσ</w:t>
      </w:r>
      <w:r>
        <w:rPr>
          <w:rFonts w:eastAsia="Times New Roman" w:cs="Times New Roman"/>
          <w:szCs w:val="24"/>
        </w:rPr>
        <w:t xml:space="preserve">τός νόμος του καθηγητή Παρασκευόπουλου και αναφέρεται ακόμα και σε μείωση ποινών στα κακουργήματα. </w:t>
      </w:r>
    </w:p>
    <w:p w14:paraId="4B64C4D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τουλάχιστον ήρθε η ώρα για την αυτόφωρη διαδικασία στα πλημμελήματα ή έστω στα πλημμελήματα μέχρι τριών ετών που απειλείται ποινή, να κα</w:t>
      </w:r>
      <w:r>
        <w:rPr>
          <w:rFonts w:eastAsia="Times New Roman" w:cs="Times New Roman"/>
          <w:szCs w:val="24"/>
        </w:rPr>
        <w:t>ταργηθεί. Να δώσουμε την εικόνα μιας σύγχρονης χώρας και να φύγουμε από τις εικόνες κανιβαλισμού που ζούμε πολλές φορές είτε από προπετείς είτε από εκβιαστικές ή εκφοβιστικές μηνύσεις, όπως εμένα θα μου επιτρέψετε να θεωρήσω το τελευταίο ζήτημα με τους δημ</w:t>
      </w:r>
      <w:r>
        <w:rPr>
          <w:rFonts w:eastAsia="Times New Roman" w:cs="Times New Roman"/>
          <w:szCs w:val="24"/>
        </w:rPr>
        <w:t xml:space="preserve">οσιογράφους. </w:t>
      </w:r>
    </w:p>
    <w:p w14:paraId="4B64C4D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Θέτω υπό τη </w:t>
      </w:r>
      <w:proofErr w:type="spellStart"/>
      <w:r>
        <w:rPr>
          <w:rFonts w:eastAsia="Times New Roman" w:cs="Times New Roman"/>
          <w:szCs w:val="24"/>
        </w:rPr>
        <w:t>βάσανον</w:t>
      </w:r>
      <w:proofErr w:type="spellEnd"/>
      <w:r>
        <w:rPr>
          <w:rFonts w:eastAsia="Times New Roman" w:cs="Times New Roman"/>
          <w:szCs w:val="24"/>
        </w:rPr>
        <w:t xml:space="preserve"> του Υπουργού την τροπολογία του κ. Λοβέρδου και ολοκληρώνοντας, κύριε Πρόεδρε, θέλω να πω τα εξής: Σε σχέση με την τροπολογία περί της θαλάσσιας μεταφοράς των απορριμμάτων, η οποία είναι ήδη το άρθρο 16 </w:t>
      </w:r>
      <w:r>
        <w:rPr>
          <w:rFonts w:eastAsia="Times New Roman" w:cs="Times New Roman"/>
          <w:szCs w:val="24"/>
        </w:rPr>
        <w:lastRenderedPageBreak/>
        <w:t xml:space="preserve">του σχεδίου νόμου, </w:t>
      </w:r>
      <w:r>
        <w:rPr>
          <w:rFonts w:eastAsia="Times New Roman" w:cs="Times New Roman"/>
          <w:szCs w:val="24"/>
        </w:rPr>
        <w:t>έρχεται τρίτη φορά να ψηφίσει η Βουλή τη θαλάσσια μεταφορά των απορριμμάτων από τα νησιά.</w:t>
      </w:r>
    </w:p>
    <w:p w14:paraId="4B64C4D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Εγώ υποστηρίζω και πιστεύω ότι αφορά κυρίως την Αίγινα, για να λυθεί το περσινό πρόβλημα, όπου τα νησιά εκεί γέμισαν σκουπίδια. Ενδεχομένως, να αφορά και την Κέρκυρα.</w:t>
      </w:r>
      <w:r>
        <w:rPr>
          <w:rFonts w:eastAsia="Times New Roman" w:cs="Times New Roman"/>
          <w:szCs w:val="24"/>
        </w:rPr>
        <w:t xml:space="preserve"> Δεν έχω εικόνα προσωπική για να μπορώ να πω για την Κέρκυρα. Νομίζω, όμως, ότι με αυτόν τον τρόπο της νομοθέτησης και κάθε φορά να λέμε, ξέρετε, βελτιώνουμε την ίδια νομοθεσία, καθιστούμε μόνιμη μία ανοχή να μην προχωρήσουμε σε περιβαλλοντική λύση των προ</w:t>
      </w:r>
      <w:r>
        <w:rPr>
          <w:rFonts w:eastAsia="Times New Roman" w:cs="Times New Roman"/>
          <w:szCs w:val="24"/>
        </w:rPr>
        <w:t xml:space="preserve">βλημάτων των απορριμμάτων </w:t>
      </w:r>
      <w:r>
        <w:rPr>
          <w:rFonts w:eastAsia="Times New Roman" w:cs="Times New Roman"/>
          <w:szCs w:val="24"/>
        </w:rPr>
        <w:t xml:space="preserve">επί </w:t>
      </w:r>
      <w:r>
        <w:rPr>
          <w:rFonts w:eastAsia="Times New Roman" w:cs="Times New Roman"/>
          <w:szCs w:val="24"/>
        </w:rPr>
        <w:t>τόπο</w:t>
      </w:r>
      <w:r>
        <w:rPr>
          <w:rFonts w:eastAsia="Times New Roman" w:cs="Times New Roman"/>
          <w:szCs w:val="24"/>
        </w:rPr>
        <w:t>υ</w:t>
      </w:r>
      <w:r>
        <w:rPr>
          <w:rFonts w:eastAsia="Times New Roman" w:cs="Times New Roman"/>
          <w:szCs w:val="24"/>
        </w:rPr>
        <w:t xml:space="preserve">, να μην προχωρήσουμε σε περιβαλλοντική λύση στην </w:t>
      </w:r>
      <w:proofErr w:type="spellStart"/>
      <w:r>
        <w:rPr>
          <w:rFonts w:eastAsia="Times New Roman" w:cs="Times New Roman"/>
          <w:szCs w:val="24"/>
        </w:rPr>
        <w:t>κομποστοποίηση</w:t>
      </w:r>
      <w:proofErr w:type="spellEnd"/>
      <w:r>
        <w:rPr>
          <w:rFonts w:eastAsia="Times New Roman" w:cs="Times New Roman"/>
          <w:szCs w:val="24"/>
        </w:rPr>
        <w:t xml:space="preserve">, στη </w:t>
      </w:r>
      <w:proofErr w:type="spellStart"/>
      <w:r>
        <w:rPr>
          <w:rFonts w:eastAsia="Times New Roman" w:cs="Times New Roman"/>
          <w:szCs w:val="24"/>
        </w:rPr>
        <w:t>δεματοποίηση</w:t>
      </w:r>
      <w:proofErr w:type="spellEnd"/>
      <w:r>
        <w:rPr>
          <w:rFonts w:eastAsia="Times New Roman" w:cs="Times New Roman"/>
          <w:szCs w:val="24"/>
        </w:rPr>
        <w:t xml:space="preserve">, στον διαχωρισμό. Λέμε: </w:t>
      </w:r>
      <w:proofErr w:type="spellStart"/>
      <w:r>
        <w:rPr>
          <w:rFonts w:eastAsia="Times New Roman" w:cs="Times New Roman"/>
          <w:szCs w:val="24"/>
        </w:rPr>
        <w:t>Πάρ</w:t>
      </w:r>
      <w:proofErr w:type="spellEnd"/>
      <w:r>
        <w:rPr>
          <w:rFonts w:eastAsia="Times New Roman" w:cs="Times New Roman"/>
          <w:szCs w:val="24"/>
        </w:rPr>
        <w:t xml:space="preserve">’ τα, κύριε, </w:t>
      </w:r>
      <w:proofErr w:type="spellStart"/>
      <w:r>
        <w:rPr>
          <w:rFonts w:eastAsia="Times New Roman" w:cs="Times New Roman"/>
          <w:szCs w:val="24"/>
        </w:rPr>
        <w:t>βάλ</w:t>
      </w:r>
      <w:proofErr w:type="spellEnd"/>
      <w:r>
        <w:rPr>
          <w:rFonts w:eastAsia="Times New Roman" w:cs="Times New Roman"/>
          <w:szCs w:val="24"/>
        </w:rPr>
        <w:t xml:space="preserve">’ τα στο καράβι με τους επιβάτες και μετάφερέ τα στη Φυλή ή οπουδήποτε αλλού. </w:t>
      </w:r>
    </w:p>
    <w:p w14:paraId="4B64C4D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Επομένως, και αυ</w:t>
      </w:r>
      <w:r>
        <w:rPr>
          <w:rFonts w:eastAsia="Times New Roman" w:cs="Times New Roman"/>
          <w:szCs w:val="24"/>
        </w:rPr>
        <w:t>τό δείχνει μία προχειρότητα λύσης, δεν αντιμετωπίζει την καρδιά του προβλήματος και είμαι υποχρεωμένος και στο άρθρο αυτό, όπως και στην προηγούμενη συζήτηση με τον νόμο του Υπουργείου Ναυτιλίας, να δώσουμε την ψήφο «</w:t>
      </w:r>
      <w:r>
        <w:rPr>
          <w:rFonts w:eastAsia="Times New Roman" w:cs="Times New Roman"/>
          <w:szCs w:val="24"/>
        </w:rPr>
        <w:t>παρών</w:t>
      </w:r>
      <w:r>
        <w:rPr>
          <w:rFonts w:eastAsia="Times New Roman" w:cs="Times New Roman"/>
          <w:szCs w:val="24"/>
        </w:rPr>
        <w:t>» και όχι θετική ψήφο, διότι φοβού</w:t>
      </w:r>
      <w:r>
        <w:rPr>
          <w:rFonts w:eastAsia="Times New Roman" w:cs="Times New Roman"/>
          <w:szCs w:val="24"/>
        </w:rPr>
        <w:t xml:space="preserve">μεθα ότι γίνεται μόνιμο αυτό το καθεστώς και είναι άσχημη η εικόνα να μπαίνω στο </w:t>
      </w:r>
      <w:proofErr w:type="spellStart"/>
      <w:r>
        <w:rPr>
          <w:rFonts w:eastAsia="Times New Roman" w:cs="Times New Roman"/>
          <w:szCs w:val="24"/>
        </w:rPr>
        <w:t>φέρι-μποτ</w:t>
      </w:r>
      <w:proofErr w:type="spellEnd"/>
      <w:r>
        <w:rPr>
          <w:rFonts w:eastAsia="Times New Roman" w:cs="Times New Roman"/>
          <w:szCs w:val="24"/>
        </w:rPr>
        <w:t xml:space="preserve"> για να πάω το </w:t>
      </w:r>
      <w:proofErr w:type="spellStart"/>
      <w:r>
        <w:rPr>
          <w:rFonts w:eastAsia="Times New Roman" w:cs="Times New Roman"/>
          <w:szCs w:val="24"/>
        </w:rPr>
        <w:t>Σαββατοκύριακό</w:t>
      </w:r>
      <w:proofErr w:type="spellEnd"/>
      <w:r>
        <w:rPr>
          <w:rFonts w:eastAsia="Times New Roman" w:cs="Times New Roman"/>
          <w:szCs w:val="24"/>
        </w:rPr>
        <w:t xml:space="preserve"> μου σε ένα μικρό νησάκι και να είναι τα περισσότερα αυτοκίνητα απορριμματοφόρα και να προσπαθώ να πάω πιο πέρα για να μην ενοχλούμαι.</w:t>
      </w:r>
    </w:p>
    <w:p w14:paraId="4B64C4D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4B64C4D7" w14:textId="77777777" w:rsidR="00973031" w:rsidRDefault="00405E19">
      <w:pPr>
        <w:spacing w:line="600" w:lineRule="auto"/>
        <w:ind w:firstLine="720"/>
        <w:contextualSpacing/>
        <w:jc w:val="both"/>
        <w:rPr>
          <w:rFonts w:eastAsia="Times New Roman" w:cs="Times New Roman"/>
          <w:szCs w:val="24"/>
        </w:rPr>
      </w:pPr>
      <w:r w:rsidRPr="00E26433">
        <w:rPr>
          <w:rFonts w:eastAsia="Times New Roman" w:cs="Times New Roman"/>
          <w:b/>
          <w:szCs w:val="24"/>
        </w:rPr>
        <w:lastRenderedPageBreak/>
        <w:t>ΠΡΟΕΔΡΕΥΩΝ (Αναστάσιος Κουράκης):</w:t>
      </w:r>
      <w:r w:rsidRPr="00E26433">
        <w:rPr>
          <w:rFonts w:eastAsia="Times New Roman" w:cs="Times New Roman"/>
          <w:szCs w:val="24"/>
        </w:rPr>
        <w:t xml:space="preserve"> Ε</w:t>
      </w:r>
      <w:r>
        <w:rPr>
          <w:rFonts w:eastAsia="Times New Roman" w:cs="Times New Roman"/>
          <w:szCs w:val="24"/>
        </w:rPr>
        <w:t>υχαριστούμε τον κ. Καρρά.</w:t>
      </w:r>
    </w:p>
    <w:p w14:paraId="4B64C4D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w:t>
      </w:r>
      <w:r>
        <w:rPr>
          <w:rFonts w:eastAsia="Times New Roman" w:cs="Times New Roman"/>
          <w:szCs w:val="24"/>
        </w:rPr>
        <w:t xml:space="preserve">ειδικός αγορητής </w:t>
      </w:r>
      <w:r>
        <w:rPr>
          <w:rFonts w:eastAsia="Times New Roman" w:cs="Times New Roman"/>
          <w:szCs w:val="24"/>
        </w:rPr>
        <w:t xml:space="preserve">από το </w:t>
      </w:r>
      <w:r>
        <w:rPr>
          <w:rFonts w:eastAsia="Times New Roman" w:cs="Times New Roman"/>
          <w:szCs w:val="24"/>
        </w:rPr>
        <w:t>Ποτάμι</w:t>
      </w:r>
      <w:r>
        <w:rPr>
          <w:rFonts w:eastAsia="Times New Roman" w:cs="Times New Roman"/>
          <w:szCs w:val="24"/>
        </w:rPr>
        <w:t xml:space="preserve"> ο κ. Λυκούδης για δεκαπέντε λεπτά.</w:t>
      </w:r>
    </w:p>
    <w:p w14:paraId="4B64C4D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Κύριε Πρόεδρε, θα είμαι σ</w:t>
      </w:r>
      <w:r>
        <w:rPr>
          <w:rFonts w:eastAsia="Times New Roman" w:cs="Times New Roman"/>
          <w:szCs w:val="24"/>
        </w:rPr>
        <w:t>ύντομος.</w:t>
      </w:r>
    </w:p>
    <w:p w14:paraId="4B64C4D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Έχει ήδη αναπτυχθεί ένας πολύ ενδιαφέρων διάλογος για τα συζητούμενα θέματα και για την ενσωμάτωση της </w:t>
      </w:r>
      <w:r>
        <w:rPr>
          <w:rFonts w:eastAsia="Times New Roman" w:cs="Times New Roman"/>
          <w:szCs w:val="24"/>
        </w:rPr>
        <w:t xml:space="preserve">οδηγίας </w:t>
      </w:r>
      <w:r>
        <w:rPr>
          <w:rFonts w:eastAsia="Times New Roman" w:cs="Times New Roman"/>
          <w:szCs w:val="24"/>
        </w:rPr>
        <w:t>και για τις τροπολογίες, διάλογος που με υποχρεώνει να είμαι σύντομος, γιατί πάρα πολλές πλευρές των ζητημάτων έχουν αναπτυχθεί και ιδια</w:t>
      </w:r>
      <w:r>
        <w:rPr>
          <w:rFonts w:eastAsia="Times New Roman" w:cs="Times New Roman"/>
          <w:szCs w:val="24"/>
        </w:rPr>
        <w:t>ιτέρως ενδιαφέρουσα επιχειρηματολογία –το λέω και το εννοώ- γύρω από αυτά τα θέματα.</w:t>
      </w:r>
    </w:p>
    <w:p w14:paraId="4B64C4D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ενσωμάτωση της </w:t>
      </w:r>
      <w:r>
        <w:rPr>
          <w:rFonts w:eastAsia="Times New Roman" w:cs="Times New Roman"/>
          <w:szCs w:val="24"/>
        </w:rPr>
        <w:t>ευρωπαϊκής οδηγίας</w:t>
      </w:r>
      <w:r>
        <w:rPr>
          <w:rFonts w:eastAsia="Times New Roman" w:cs="Times New Roman"/>
          <w:szCs w:val="24"/>
        </w:rPr>
        <w:t>, είναι προφανές ότι είναι υπερασπιστική των δικαιωμάτων των Ευρωπαίων πολιτών στη διαχείριση των ζητημάτων τους και στην υ</w:t>
      </w:r>
      <w:r>
        <w:rPr>
          <w:rFonts w:eastAsia="Times New Roman" w:cs="Times New Roman"/>
          <w:szCs w:val="24"/>
        </w:rPr>
        <w:t xml:space="preserve">περάσπιση και στη διαχείριση αυτών ακριβώς των δικαιωμάτων. Υπό αυτήν την έννοια είμαστε θετικοί στην προτεινόμενη ενσωμάτωση στο </w:t>
      </w:r>
      <w:r>
        <w:rPr>
          <w:rFonts w:eastAsia="Times New Roman" w:cs="Times New Roman"/>
          <w:szCs w:val="24"/>
        </w:rPr>
        <w:t>Ελληνικό Δίκαιο</w:t>
      </w:r>
      <w:r>
        <w:rPr>
          <w:rFonts w:eastAsia="Times New Roman" w:cs="Times New Roman"/>
          <w:szCs w:val="24"/>
        </w:rPr>
        <w:t>. Θα έλεγα ότι έχει καθυστερήσει και να έρθει. Όχι απλώς αντιμετωπίζουμε θετικά το ζήτημα, αλλά καθυστέρησε και</w:t>
      </w:r>
      <w:r>
        <w:rPr>
          <w:rFonts w:eastAsia="Times New Roman" w:cs="Times New Roman"/>
          <w:szCs w:val="24"/>
        </w:rPr>
        <w:t xml:space="preserve"> να έρθει, διότι είναι απολύτως σαφές ότι προσπαθεί να υπερασπιστεί κλασικές λειτουργίες και δικαιώματα των Ευ</w:t>
      </w:r>
      <w:r>
        <w:rPr>
          <w:rFonts w:eastAsia="Times New Roman" w:cs="Times New Roman"/>
          <w:szCs w:val="24"/>
        </w:rPr>
        <w:lastRenderedPageBreak/>
        <w:t>ρωπαίων πολιτών, όταν διαχειρίζονται τα δικά τους ζητήματα και τη δική τους καθημερινότητα εκεί που βρίσκονται, όπου βρίσκονται και όπου ασκούν τέ</w:t>
      </w:r>
      <w:r>
        <w:rPr>
          <w:rFonts w:eastAsia="Times New Roman" w:cs="Times New Roman"/>
          <w:szCs w:val="24"/>
        </w:rPr>
        <w:t>τοιες δραστηριότητες.</w:t>
      </w:r>
    </w:p>
    <w:p w14:paraId="4B64C4D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τις τροπολογίες: Για την τροπολογία 1746, η τροπολογία προβλέπει την αναλογική εφαρμογή του άρθρου 63 του ν</w:t>
      </w:r>
      <w:r>
        <w:rPr>
          <w:rFonts w:eastAsia="Times New Roman" w:cs="Times New Roman"/>
          <w:szCs w:val="24"/>
        </w:rPr>
        <w:t>.</w:t>
      </w:r>
      <w:r>
        <w:rPr>
          <w:rFonts w:eastAsia="Times New Roman" w:cs="Times New Roman"/>
          <w:szCs w:val="24"/>
        </w:rPr>
        <w:t xml:space="preserve">4415/2016 που ρυθμίζει θέματα μεταφοράς μαθητών πρωτοβάθμιας και δευτεροβάθμιας εκπαίδευσης. Ενσωματώνει όλο </w:t>
      </w:r>
      <w:r>
        <w:rPr>
          <w:rFonts w:eastAsia="Times New Roman" w:cs="Times New Roman"/>
          <w:szCs w:val="24"/>
        </w:rPr>
        <w:t>το άρθρο 63 για μια κατ’ αναλογία εφαρμογή, σύμφωνα με την οποία οι περιφέρειες δύνανται να αναλαμβάνουν τη μεταφορά ΑΜΕΑ από τον τόπο της διαμονής τους σε εγκαταστάσεις πιστοποιημένων φορέων των δικών τους ενδιαφερόντων και αναγκών.</w:t>
      </w:r>
    </w:p>
    <w:p w14:paraId="4B64C4D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Κοιτάξτε, το σύστημα μ</w:t>
      </w:r>
      <w:r>
        <w:rPr>
          <w:rFonts w:eastAsia="Times New Roman" w:cs="Times New Roman"/>
          <w:szCs w:val="24"/>
        </w:rPr>
        <w:t>εταφοράς των μαθητών υπήρξε πάντα ένα παράθυρο για απευθείας αναθέσεις. Δεν υπάρχει κανείς συνάδελφος σ’ αυτήν την Αίθουσα που να μην το ξέρει αυτό και να μην το αποδέχεται. Και αυτή δεν είναι τώρα κριτική κακοπροαίρετη, είναι μια σαφής αναφορά σε μια πραγ</w:t>
      </w:r>
      <w:r>
        <w:rPr>
          <w:rFonts w:eastAsia="Times New Roman" w:cs="Times New Roman"/>
          <w:szCs w:val="24"/>
        </w:rPr>
        <w:t xml:space="preserve">ματικότητα. Έτσι δεν είναι; Δεν είναι κάτι καινούργιο. </w:t>
      </w:r>
    </w:p>
    <w:p w14:paraId="4B64C4DE"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Οι ηγεσίες του Υπουργείου Παιδείας πάνω από μια δεκαετία δεν επιχειρούν να εξορθολογήσουν αυτή την κατάσταση. Οι μελέτες έχουν γίνει από ειδικούς για σωστό προγραμματισμό και μείωση της σπατάλης, αλλά το σύστημα επιμένει να </w:t>
      </w:r>
      <w:r>
        <w:rPr>
          <w:rFonts w:eastAsia="Times New Roman" w:cs="Times New Roman"/>
          <w:szCs w:val="24"/>
        </w:rPr>
        <w:lastRenderedPageBreak/>
        <w:t>φθάνει την κατάσταση στο «αμήν»,</w:t>
      </w:r>
      <w:r>
        <w:rPr>
          <w:rFonts w:eastAsia="Times New Roman" w:cs="Times New Roman"/>
          <w:szCs w:val="24"/>
        </w:rPr>
        <w:t xml:space="preserve"> όταν δεν μπορούμε να κάνουμε τίποτα διαφορετικό. Άγονοι διαγωνισμοί, τελευταία στιγμή καταστάσεις κατεπείγοντος κ.λπ. και έτσι να φθάνουμε στο σημείο πάντα να γίνονται απευθείας οι αναθέσεις. </w:t>
      </w:r>
    </w:p>
    <w:p w14:paraId="4B64C4DF"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63 επιτείνεται η διευθέτηση κατάστασης λύσεων της </w:t>
      </w:r>
      <w:r>
        <w:rPr>
          <w:rFonts w:eastAsia="Times New Roman" w:cs="Times New Roman"/>
          <w:szCs w:val="24"/>
        </w:rPr>
        <w:t xml:space="preserve">τελευταίας στιγμής. Προβλέπει, δηλαδή, τη δυνατότητα με αιτιολογημένη πράξη να πηγαίνει η οικεία </w:t>
      </w:r>
      <w:r>
        <w:rPr>
          <w:rFonts w:eastAsia="Times New Roman" w:cs="Times New Roman"/>
          <w:szCs w:val="24"/>
        </w:rPr>
        <w:t xml:space="preserve">περιφέρεια </w:t>
      </w:r>
      <w:r>
        <w:rPr>
          <w:rFonts w:eastAsia="Times New Roman" w:cs="Times New Roman"/>
          <w:szCs w:val="24"/>
        </w:rPr>
        <w:t>σε διαπραγμάτευση, χωρίς προκήρυξη, κατ’ εξαίρεση των κείμενων διατάξεων περί έγκρισης της διαδικασίας διαπραγμάτευσης. Επίσης, με τροποποίηση του ά</w:t>
      </w:r>
      <w:r>
        <w:rPr>
          <w:rFonts w:eastAsia="Times New Roman" w:cs="Times New Roman"/>
          <w:szCs w:val="24"/>
        </w:rPr>
        <w:t>ρθρου 63 δίνονται χρονικές παρατάσεις σε εκτελούμενες συμβάσεις με αναπροσαρμογές των όρων.</w:t>
      </w:r>
    </w:p>
    <w:p w14:paraId="4B64C4E0"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επιτρέπει, επίσης, στις </w:t>
      </w:r>
      <w:r>
        <w:rPr>
          <w:rFonts w:eastAsia="Times New Roman" w:cs="Times New Roman"/>
          <w:szCs w:val="24"/>
        </w:rPr>
        <w:t xml:space="preserve">περιφέρειες </w:t>
      </w:r>
      <w:r>
        <w:rPr>
          <w:rFonts w:eastAsia="Times New Roman" w:cs="Times New Roman"/>
          <w:szCs w:val="24"/>
        </w:rPr>
        <w:t xml:space="preserve">να προσφεύγουν σε απευθείας αναθέσεις και για τις μεταφορές των </w:t>
      </w:r>
      <w:r>
        <w:rPr>
          <w:rFonts w:eastAsia="Times New Roman" w:cs="Times New Roman"/>
          <w:szCs w:val="24"/>
        </w:rPr>
        <w:t>ΑΜΕΑ</w:t>
      </w:r>
      <w:r>
        <w:rPr>
          <w:rFonts w:eastAsia="Times New Roman" w:cs="Times New Roman"/>
          <w:szCs w:val="24"/>
        </w:rPr>
        <w:t>, για να αντιμετωπιστούν οι άμεσες καθυστερήσει</w:t>
      </w:r>
      <w:r>
        <w:rPr>
          <w:rFonts w:eastAsia="Times New Roman" w:cs="Times New Roman"/>
          <w:szCs w:val="24"/>
        </w:rPr>
        <w:t xml:space="preserve">ς στην έναρξη των δρομολογίων σε περιπτώσεις που δεν έχουν αναδειχθεί μειοδότες σε εκκρεμείς διαγωνισμούς, γενικά δηλαδή σε διαγωνισμούς που βρίσκονται συνεχώς στον αέρα. </w:t>
      </w:r>
    </w:p>
    <w:p w14:paraId="4B64C4E1"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Εγώ θέλω να ρωτήσω</w:t>
      </w:r>
      <w:r w:rsidRPr="007F4F07">
        <w:rPr>
          <w:rFonts w:eastAsia="Times New Roman" w:cs="Times New Roman"/>
          <w:szCs w:val="24"/>
        </w:rPr>
        <w:t xml:space="preserve">: </w:t>
      </w:r>
      <w:r>
        <w:rPr>
          <w:rFonts w:eastAsia="Times New Roman" w:cs="Times New Roman"/>
          <w:szCs w:val="24"/>
        </w:rPr>
        <w:t>Μέχρι πότε αυτό το πρόβλημα θα αντιμετωπίζεται με τροπολογίες πο</w:t>
      </w:r>
      <w:r>
        <w:rPr>
          <w:rFonts w:eastAsia="Times New Roman" w:cs="Times New Roman"/>
          <w:szCs w:val="24"/>
        </w:rPr>
        <w:t xml:space="preserve">υ επανέρχονται περιοδικά κάθε χρόνο, ώστε να εκβιάζεται τελικά η διασφάλιση της απρόσκοπτης μεταφοράς είτε μαθητών είτε </w:t>
      </w:r>
      <w:r>
        <w:rPr>
          <w:rFonts w:eastAsia="Times New Roman" w:cs="Times New Roman"/>
          <w:szCs w:val="24"/>
        </w:rPr>
        <w:t xml:space="preserve">ΑΜΕΑ </w:t>
      </w:r>
      <w:r>
        <w:rPr>
          <w:rFonts w:eastAsia="Times New Roman" w:cs="Times New Roman"/>
          <w:szCs w:val="24"/>
        </w:rPr>
        <w:t xml:space="preserve">με μέσα μεταφοράς που μισθώνουν οι </w:t>
      </w:r>
      <w:r>
        <w:rPr>
          <w:rFonts w:eastAsia="Times New Roman" w:cs="Times New Roman"/>
          <w:szCs w:val="24"/>
        </w:rPr>
        <w:t xml:space="preserve">περιφέρειες </w:t>
      </w:r>
      <w:r>
        <w:rPr>
          <w:rFonts w:eastAsia="Times New Roman" w:cs="Times New Roman"/>
          <w:szCs w:val="24"/>
        </w:rPr>
        <w:t>βάσει ενός, εάν όχι θολού, αλλά θα έλεγα σχετικά γκρίζου</w:t>
      </w:r>
      <w:r>
        <w:rPr>
          <w:rFonts w:eastAsia="Times New Roman" w:cs="Times New Roman"/>
          <w:szCs w:val="24"/>
        </w:rPr>
        <w:t xml:space="preserve"> </w:t>
      </w:r>
      <w:r>
        <w:rPr>
          <w:rFonts w:eastAsia="Times New Roman" w:cs="Times New Roman"/>
          <w:szCs w:val="24"/>
        </w:rPr>
        <w:t>νομοθετικού πλαισίου στα όρ</w:t>
      </w:r>
      <w:r>
        <w:rPr>
          <w:rFonts w:eastAsia="Times New Roman" w:cs="Times New Roman"/>
          <w:szCs w:val="24"/>
        </w:rPr>
        <w:t xml:space="preserve">ια της νομιμότητας; </w:t>
      </w:r>
    </w:p>
    <w:p w14:paraId="4B64C4E2"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είπε πριν ο κ. </w:t>
      </w:r>
      <w:proofErr w:type="spellStart"/>
      <w:r>
        <w:rPr>
          <w:rFonts w:eastAsia="Times New Roman" w:cs="Times New Roman"/>
          <w:szCs w:val="24"/>
        </w:rPr>
        <w:t>Χαρίτσης</w:t>
      </w:r>
      <w:proofErr w:type="spellEnd"/>
      <w:r>
        <w:rPr>
          <w:rFonts w:eastAsia="Times New Roman" w:cs="Times New Roman"/>
          <w:szCs w:val="24"/>
        </w:rPr>
        <w:t>, αναφερόμενος στη δική του τροπολογία, ότι θα προσπαθήσει να καταθέσει ή έχει καταθέσει προτάσεις στην ανάγκη βελτίωσης αυτού του συστήματος. Δεν τις άκουσα τις προτάσεις, υποθέτω ότι όντως τις έχει καταθέσε</w:t>
      </w:r>
      <w:r>
        <w:rPr>
          <w:rFonts w:eastAsia="Times New Roman" w:cs="Times New Roman"/>
          <w:szCs w:val="24"/>
        </w:rPr>
        <w:t>ι, αλλά καλό είναι όταν συζητάμε, για να έχουμε μια πλήρη εικόνα του θέματος, να είμαστε και λίγο πιο αναλυτικοί, ειδικά όταν παρουσιάζονται από Υπουργούς τροπολογίες. Παρά ταύτα, προφανώς θα είμαστε θετικοί στην τροπολογία, δεν υπάρχει κα</w:t>
      </w:r>
      <w:r>
        <w:rPr>
          <w:rFonts w:eastAsia="Times New Roman" w:cs="Times New Roman"/>
          <w:szCs w:val="24"/>
        </w:rPr>
        <w:t>μ</w:t>
      </w:r>
      <w:r>
        <w:rPr>
          <w:rFonts w:eastAsia="Times New Roman" w:cs="Times New Roman"/>
          <w:szCs w:val="24"/>
        </w:rPr>
        <w:t>μιά αμφιβολία, α</w:t>
      </w:r>
      <w:r>
        <w:rPr>
          <w:rFonts w:eastAsia="Times New Roman" w:cs="Times New Roman"/>
          <w:szCs w:val="24"/>
        </w:rPr>
        <w:t>πλώς καταθέτω σκέψεις και ερωτηματικά, που μπορούν ενδεχομένως να βοηθήσουν στην αποσαφήνιση μερικών ζητημάτων.</w:t>
      </w:r>
    </w:p>
    <w:p w14:paraId="4B64C4E3"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Για την τροπολογία 1747 που έχει σχέση με τη θαλάσσια μεταφορά των αποβλήτων, εδώ επανακαθορίζονται οι προϋποθέσεις που απαιτούνται για τη θαλάσ</w:t>
      </w:r>
      <w:r>
        <w:rPr>
          <w:rFonts w:eastAsia="Times New Roman" w:cs="Times New Roman"/>
          <w:szCs w:val="24"/>
        </w:rPr>
        <w:t>σια μεταφορά αστικών στερών αποβλήτων με επιβατικά οχηματαγωγά πλοία σε τακτικά δρομολόγια.</w:t>
      </w:r>
    </w:p>
    <w:p w14:paraId="4B64C4E4"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Εγώ έχω συχνή παρουσία σε νησί που πλήττεται απ’ αυτήν την ιστορία. Αναφέρομαι στην Αίγινα, η οποία δεν μπορεί να διαχειριστεί τα δικά της απόβλητα και η μεταφορά π</w:t>
      </w:r>
      <w:r>
        <w:rPr>
          <w:rFonts w:eastAsia="Times New Roman" w:cs="Times New Roman"/>
          <w:szCs w:val="24"/>
        </w:rPr>
        <w:t xml:space="preserve">ου γίνεται με τα απορριμματοφόρα είναι εξαιρετικά δυσάρεστη από κάθε πλευρά σ’ αυτόν τον τομέα. </w:t>
      </w:r>
    </w:p>
    <w:p w14:paraId="4B64C4E5"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Κοιτάξτε, αυτή η ρύθμιση, κατά τη γνώμη μου, είναι ουσιώδους σημασίας, γιατί αφ</w:t>
      </w:r>
      <w:r>
        <w:rPr>
          <w:rFonts w:eastAsia="Times New Roman" w:cs="Times New Roman"/>
          <w:szCs w:val="24"/>
        </w:rPr>
        <w:t xml:space="preserve">’ </w:t>
      </w:r>
      <w:r>
        <w:rPr>
          <w:rFonts w:eastAsia="Times New Roman" w:cs="Times New Roman"/>
          <w:szCs w:val="24"/>
        </w:rPr>
        <w:t xml:space="preserve">ενός αφορά στην υλοποίηση των προβλεπόμενων στα ΠΕΣΔΑ δράσεων </w:t>
      </w:r>
      <w:r>
        <w:rPr>
          <w:rFonts w:eastAsia="Times New Roman" w:cs="Times New Roman"/>
          <w:szCs w:val="24"/>
        </w:rPr>
        <w:lastRenderedPageBreak/>
        <w:t>διαχείρισης αποβ</w:t>
      </w:r>
      <w:r>
        <w:rPr>
          <w:rFonts w:eastAsia="Times New Roman" w:cs="Times New Roman"/>
          <w:szCs w:val="24"/>
        </w:rPr>
        <w:t>λήτων και ιδιαίτερα της θαλάσσιας μεταφοράς, η οποία προβλέπεται ιδίως σε νησιωτικές περιφέρειες και αφ</w:t>
      </w:r>
      <w:r>
        <w:rPr>
          <w:rFonts w:eastAsia="Times New Roman" w:cs="Times New Roman"/>
          <w:szCs w:val="24"/>
        </w:rPr>
        <w:t xml:space="preserve">’ </w:t>
      </w:r>
      <w:r>
        <w:rPr>
          <w:rFonts w:eastAsia="Times New Roman" w:cs="Times New Roman"/>
          <w:szCs w:val="24"/>
        </w:rPr>
        <w:t>ετέρου γιατί υπάρχει άμεση παύση λειτουργίας χώρων ανεξέλεγκτης διάθεσης αποβλήτων, αλλά και αποτρέπεται η δημιουργία νέων εγκαταστάσεων τέτοιων αποβλή</w:t>
      </w:r>
      <w:r>
        <w:rPr>
          <w:rFonts w:eastAsia="Times New Roman" w:cs="Times New Roman"/>
          <w:szCs w:val="24"/>
        </w:rPr>
        <w:t>των. Γι’ αυτό, λοιπόν, σ’ αυτήν την τροπολογία εμείς θα ψηφίσουμε «</w:t>
      </w:r>
      <w:r>
        <w:rPr>
          <w:rFonts w:eastAsia="Times New Roman" w:cs="Times New Roman"/>
          <w:szCs w:val="24"/>
        </w:rPr>
        <w:t>ναι</w:t>
      </w:r>
      <w:r>
        <w:rPr>
          <w:rFonts w:eastAsia="Times New Roman" w:cs="Times New Roman"/>
          <w:szCs w:val="24"/>
        </w:rPr>
        <w:t>», χωρίς να έχουμε επιφύλαξη.</w:t>
      </w:r>
    </w:p>
    <w:p w14:paraId="4B64C4E6" w14:textId="77777777" w:rsidR="00973031" w:rsidRDefault="00405E19">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1751 αναφέρεται στις δαπάνες που έχουν προκύψει έως σήμερα για την καθαριότητα </w:t>
      </w:r>
      <w:r>
        <w:rPr>
          <w:rFonts w:eastAsia="Times New Roman" w:cs="Times New Roman"/>
          <w:szCs w:val="24"/>
        </w:rPr>
        <w:t>κτηρίων</w:t>
      </w:r>
      <w:r>
        <w:rPr>
          <w:rFonts w:eastAsia="Times New Roman" w:cs="Times New Roman"/>
          <w:szCs w:val="24"/>
        </w:rPr>
        <w:t>, όπου στεγάζονται υπηρεσίες του ΟΑΕΔ. Κοιτάξτε, εδώ υπάρχει ένα ζήτημα. Κατ’ αρχάς, υπάρχει το πρόβλημα του κατά πόσο μπορεί να αρνηθείς να πληρωθούν δεδουλευμένες υπηρεσίες και κατά πόσο σε μια περίοδο, όπου υπάρχει ασφυκτική οικονομική πίεση σε μεγάλα τ</w:t>
      </w:r>
      <w:r>
        <w:rPr>
          <w:rFonts w:eastAsia="Times New Roman" w:cs="Times New Roman"/>
          <w:szCs w:val="24"/>
        </w:rPr>
        <w:t xml:space="preserve">μήματα πληθυσμού, μπορείς να πεις σε κάποια καθαρίστρια ή σ’ έναν καθαριστή που έχει κάνει δουλειά, έχει καθαρίσει </w:t>
      </w:r>
      <w:r>
        <w:rPr>
          <w:rFonts w:eastAsia="Times New Roman" w:cs="Times New Roman"/>
          <w:szCs w:val="24"/>
        </w:rPr>
        <w:t xml:space="preserve">κτήρια </w:t>
      </w:r>
      <w:r>
        <w:rPr>
          <w:rFonts w:eastAsia="Times New Roman" w:cs="Times New Roman"/>
          <w:szCs w:val="24"/>
        </w:rPr>
        <w:t>και περιμένει να πληρωθεί μέσα σ’ αυτήν τη γενική οικονομική δυσπραγία, «ξέρεις, εδώ υπάρχει ένα πρόβλημα, ο τρόπος με τον οποίο επιχε</w:t>
      </w:r>
      <w:r>
        <w:rPr>
          <w:rFonts w:eastAsia="Times New Roman" w:cs="Times New Roman"/>
          <w:szCs w:val="24"/>
        </w:rPr>
        <w:t>ιρείται να λυθεί το ζήτημά σου είναι περίεργο, είναι δύσκολο, είναι θέμα κακής διαχείρισης του χρόνου, άρα επομένως, τι να κάνουμε, δεν θα πληρωθείς». Δεν μπορεί κανένας να το πει αυτό. Υπό αυτήν την έννοια, κανείς δεν μπορεί να πει όχι σ’ αυτήν την τροπολ</w:t>
      </w:r>
      <w:r>
        <w:rPr>
          <w:rFonts w:eastAsia="Times New Roman" w:cs="Times New Roman"/>
          <w:szCs w:val="24"/>
        </w:rPr>
        <w:t xml:space="preserve">ογία. Υπάρχει, όμως, ένα ζήτημα. Μέχρι πότε θα υπάρχει η εκ των υστέρων νομιμοποίηση των δαπανών; </w:t>
      </w:r>
    </w:p>
    <w:p w14:paraId="4B64C4E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η πρώτη φορά</w:t>
      </w:r>
      <w:r w:rsidRPr="00555E0C">
        <w:rPr>
          <w:rFonts w:eastAsia="Times New Roman" w:cs="Times New Roman"/>
          <w:szCs w:val="24"/>
        </w:rPr>
        <w:t xml:space="preserve"> </w:t>
      </w:r>
      <w:r>
        <w:rPr>
          <w:rFonts w:eastAsia="Times New Roman" w:cs="Times New Roman"/>
          <w:szCs w:val="24"/>
        </w:rPr>
        <w:t>που προβλέπεται η εκ των υστέρων νομιμοποίηση των δαπανών, επειδή γίνεται κακή διαχείριση του χρόνου και κακή διαχείριση του τρόπου με</w:t>
      </w:r>
      <w:r>
        <w:rPr>
          <w:rFonts w:eastAsia="Times New Roman" w:cs="Times New Roman"/>
          <w:szCs w:val="24"/>
        </w:rPr>
        <w:t xml:space="preserve"> τον οποίον λειτουργούν οι υπηρεσίες. </w:t>
      </w:r>
    </w:p>
    <w:p w14:paraId="4B64C4E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Λέει τώρα ο Υπουργός </w:t>
      </w:r>
      <w:r w:rsidRPr="002B5B2E">
        <w:rPr>
          <w:rFonts w:eastAsia="Times New Roman"/>
          <w:bCs/>
          <w:shd w:val="clear" w:color="auto" w:fill="FFFFFF"/>
        </w:rPr>
        <w:t>ότι</w:t>
      </w:r>
      <w:r>
        <w:rPr>
          <w:rFonts w:eastAsia="Times New Roman" w:cs="Times New Roman"/>
          <w:szCs w:val="24"/>
        </w:rPr>
        <w:t xml:space="preserve"> υπήρξε κακή συνεννόηση ή διαφωνία της Επιτρόπου με τον ΟΑΕΔ για τον τρόπο που θα έπρεπε φυσιολογικά να λυθεί το ζήτημα και υπό αυτήν την έννοια δεν μπορούμε να κάνουμε αλλιώς. Άρα, δημιουργείτ</w:t>
      </w:r>
      <w:r>
        <w:rPr>
          <w:rFonts w:eastAsia="Times New Roman" w:cs="Times New Roman"/>
          <w:szCs w:val="24"/>
        </w:rPr>
        <w:t xml:space="preserve">αι αυτή η δυσκολία στον τρόπο ρύθμισης του θέματος. </w:t>
      </w:r>
    </w:p>
    <w:p w14:paraId="4B64C4E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Κοιτάξτε, δεν μπορεί να αρνηθεί κάποιος σε αυτό και να καταθέσει αρνητική ψήφο, αλλά θα ψηφίσουμε «παρών». Διότι κάποια στιγμή πρέπει να υπάρχει και μία ένσταση του ελληνικού Κοινοβουλίου στον τρόπο με τ</w:t>
      </w:r>
      <w:r>
        <w:rPr>
          <w:rFonts w:eastAsia="Times New Roman" w:cs="Times New Roman"/>
          <w:szCs w:val="24"/>
        </w:rPr>
        <w:t xml:space="preserve">ον οποίον λειτουργεί σ’ αυτά τα θέματα η πολιτεία. </w:t>
      </w:r>
    </w:p>
    <w:p w14:paraId="4B64C4E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1752, που έχει σχέση με την επέκταση της αναστολής, είπε μερικά πολύ ενδιαφέροντα πράγματα ο κ. Καρράς. Δεν έχω κανέναν λόγο να τα επαναλάβω. Νομίζω </w:t>
      </w:r>
      <w:r w:rsidRPr="002B5B2E">
        <w:rPr>
          <w:rFonts w:eastAsia="Times New Roman"/>
          <w:bCs/>
          <w:shd w:val="clear" w:color="auto" w:fill="FFFFFF"/>
        </w:rPr>
        <w:t>ότι</w:t>
      </w:r>
      <w:r>
        <w:rPr>
          <w:rFonts w:eastAsia="Times New Roman" w:cs="Times New Roman"/>
          <w:szCs w:val="24"/>
        </w:rPr>
        <w:t xml:space="preserve"> ήταν πάρα πολύ ουσιαστικά αυτά π</w:t>
      </w:r>
      <w:r>
        <w:rPr>
          <w:rFonts w:eastAsia="Times New Roman" w:cs="Times New Roman"/>
          <w:szCs w:val="24"/>
        </w:rPr>
        <w:t xml:space="preserve">ου είπε. </w:t>
      </w:r>
    </w:p>
    <w:p w14:paraId="4B64C4E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Υπάρχει ένα ζήτημα. Επί μία ολόκληρη περίοδο οι δικηγορικοί σύλλογοι, ο Άρειος Πάγος, οι ενδιαφερόμενοι, οι άνθρωποι που έχουν σχέση και επαφή με το θέμα κατέθεταν ενστάσεις, επιφυλάξεις, αμφιβολίες, προτάσεις αναθεωρητικές για μερικά σημεία αυτή</w:t>
      </w:r>
      <w:r>
        <w:rPr>
          <w:rFonts w:eastAsia="Times New Roman" w:cs="Times New Roman"/>
          <w:szCs w:val="24"/>
        </w:rPr>
        <w:t xml:space="preserve">ς της διαδικασίας. </w:t>
      </w:r>
    </w:p>
    <w:p w14:paraId="4B64C4E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επί του συγκεκριμένου θέματος </w:t>
      </w:r>
      <w:proofErr w:type="spellStart"/>
      <w:r>
        <w:rPr>
          <w:rFonts w:eastAsia="Times New Roman" w:cs="Times New Roman"/>
          <w:szCs w:val="24"/>
        </w:rPr>
        <w:t>εκώφευε</w:t>
      </w:r>
      <w:proofErr w:type="spellEnd"/>
      <w:r>
        <w:rPr>
          <w:rFonts w:eastAsia="Times New Roman" w:cs="Times New Roman"/>
          <w:szCs w:val="24"/>
        </w:rPr>
        <w:t xml:space="preserve">. Δεν </w:t>
      </w:r>
      <w:proofErr w:type="spellStart"/>
      <w:r>
        <w:rPr>
          <w:rFonts w:eastAsia="Times New Roman" w:cs="Times New Roman"/>
          <w:szCs w:val="24"/>
        </w:rPr>
        <w:t>εκώφευε</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αδιαφορούσε. Δεν αδιαφορούσε, για να μην χρησιμοποιώ καθόλου δηκτικές εκφράσεις που μπορεί να ενοχλούν. Το καταλαβαίνω. Το αντιλαμβάνομαι. Ήταν αδρανής,</w:t>
      </w:r>
      <w:r>
        <w:rPr>
          <w:rFonts w:eastAsia="Times New Roman" w:cs="Times New Roman"/>
          <w:szCs w:val="24"/>
        </w:rPr>
        <w:t xml:space="preserve"> όμως. Τουλάχιστον ας παραδεχθούμε αυτό, ότι λειτούργησε εν </w:t>
      </w:r>
      <w:proofErr w:type="spellStart"/>
      <w:r>
        <w:rPr>
          <w:rFonts w:eastAsia="Times New Roman" w:cs="Times New Roman"/>
          <w:szCs w:val="24"/>
        </w:rPr>
        <w:t>αδρανεία</w:t>
      </w:r>
      <w:proofErr w:type="spellEnd"/>
      <w:r>
        <w:rPr>
          <w:rFonts w:eastAsia="Times New Roman" w:cs="Times New Roman"/>
          <w:szCs w:val="24"/>
        </w:rPr>
        <w:t>, διότι δεν αντιμετώπισε με ένα ουσιαστικό ενδιαφέρον όσα κατατίθεντο όλη αυτήν την περίοδο και έρχεται εκ των υστέρων και λέει ότι πολλές απ’ αυτές τις ενστάσεις ήταν αληθείς, το αναγνωρί</w:t>
      </w:r>
      <w:r>
        <w:rPr>
          <w:rFonts w:eastAsia="Times New Roman" w:cs="Times New Roman"/>
          <w:szCs w:val="24"/>
        </w:rPr>
        <w:t xml:space="preserve">ζει και γι’ αυτό και παρατείνει την αναστολή. </w:t>
      </w:r>
    </w:p>
    <w:p w14:paraId="4B64C4E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Και σ’ αυτό το σημείο δεν μπορεί να πει κάποιος «όχι», αλλά και εδώ θα υπάρξει «παρών». Θα υπάρξει «παρών», διότι πρέπει να λειτουργήσει το καμπανάκι της ειδοποίησης, ότι δεν είναι δυνατόν ν</w:t>
      </w:r>
      <w:r>
        <w:rPr>
          <w:rFonts w:eastAsia="Times New Roman" w:cs="Times New Roman"/>
          <w:szCs w:val="24"/>
        </w:rPr>
        <w:t>α γίνεται μια κακή διαχείριση των λειτουργιών και του χρόνου και εκ των υστέρων να επιχειρούμε τη διόρθωση. Αν επιχειρείται η διόρθωση, θα μου πει κάποιος, πρέπει να είναι ένας Βουλευτής του ελληνικού Κοινοβουλίου αρνητικός; Όχι. Αλλά θα κτυπήσει το καμπαν</w:t>
      </w:r>
      <w:r>
        <w:rPr>
          <w:rFonts w:eastAsia="Times New Roman" w:cs="Times New Roman"/>
          <w:szCs w:val="24"/>
        </w:rPr>
        <w:t xml:space="preserve">άκι της κακής λειτουργίας. Αυτή την έννοια έχει το «παρών». </w:t>
      </w:r>
    </w:p>
    <w:p w14:paraId="4B64C4E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Τώρα η τελευταία μου αναφορά είναι στην τροπολογία του </w:t>
      </w:r>
      <w:r>
        <w:rPr>
          <w:rFonts w:eastAsia="Times New Roman" w:cs="Times New Roman"/>
          <w:szCs w:val="24"/>
        </w:rPr>
        <w:t xml:space="preserve">κ. </w:t>
      </w:r>
      <w:r>
        <w:rPr>
          <w:rFonts w:eastAsia="Times New Roman" w:cs="Times New Roman"/>
          <w:szCs w:val="24"/>
        </w:rPr>
        <w:t>Λοβέρδου. Πρέπει να σας πω ότι έχει κατατεθεί αντίστοιχη τροπολογία του συνόλου των Βουλευτών της Κοινοβουλευτικής Ομάδας του Ποταμιού με</w:t>
      </w:r>
      <w:r>
        <w:rPr>
          <w:rFonts w:eastAsia="Times New Roman" w:cs="Times New Roman"/>
          <w:szCs w:val="24"/>
        </w:rPr>
        <w:t xml:space="preserve"> το ίδιο ή περίπου το ίδιο περιεχόμενο και πρέπει να αντιμετωπισθεί σοβαρά το θέμα. </w:t>
      </w:r>
    </w:p>
    <w:p w14:paraId="4B64C4E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ξέρω αν θα έρθει ο Υπουργός για να απαντήσει. Ο κ. </w:t>
      </w:r>
      <w:proofErr w:type="spellStart"/>
      <w:r>
        <w:rPr>
          <w:rFonts w:eastAsia="Times New Roman" w:cs="Times New Roman"/>
          <w:szCs w:val="24"/>
        </w:rPr>
        <w:t>Κατρούγκαλος</w:t>
      </w:r>
      <w:proofErr w:type="spellEnd"/>
      <w:r>
        <w:rPr>
          <w:rFonts w:eastAsia="Times New Roman" w:cs="Times New Roman"/>
          <w:szCs w:val="24"/>
        </w:rPr>
        <w:t xml:space="preserve"> έχει άμεση, ουσιαστική και πλήρη γνώση του θέματος </w:t>
      </w:r>
      <w:r w:rsidRPr="00F331DF">
        <w:rPr>
          <w:rFonts w:eastAsia="Times New Roman"/>
          <w:bCs/>
        </w:rPr>
        <w:t>και</w:t>
      </w:r>
      <w:r>
        <w:rPr>
          <w:rFonts w:eastAsia="Times New Roman" w:cs="Times New Roman"/>
          <w:szCs w:val="24"/>
        </w:rPr>
        <w:t xml:space="preserve"> θα μπορούσε να μας δώσει χρήσιμες πληροφορίες πά</w:t>
      </w:r>
      <w:r>
        <w:rPr>
          <w:rFonts w:eastAsia="Times New Roman" w:cs="Times New Roman"/>
          <w:szCs w:val="24"/>
        </w:rPr>
        <w:t xml:space="preserve">νω σ’ αυτό. </w:t>
      </w:r>
    </w:p>
    <w:p w14:paraId="4B64C4F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Ξέρουμε όλοι ότι το Σύνταγμα του 2001 έχει αναθεωρηθεί και έχει κοπεί η ιστορία του αυτόφωρου, αλλά δεν έχει προσαρμοστεί ο κοινός νομοθέτης. Κάτι πρέπει να κάνουμε. Προχθές</w:t>
      </w:r>
      <w:r>
        <w:rPr>
          <w:rFonts w:eastAsia="Times New Roman" w:cs="Times New Roman"/>
          <w:szCs w:val="24"/>
        </w:rPr>
        <w:t>,</w:t>
      </w:r>
      <w:r>
        <w:rPr>
          <w:rFonts w:eastAsia="Times New Roman" w:cs="Times New Roman"/>
          <w:szCs w:val="24"/>
        </w:rPr>
        <w:t xml:space="preserve"> είδαμε τέσσερις δημοσιογράφους να κρατούνται το βράδυ στο </w:t>
      </w:r>
      <w:r>
        <w:rPr>
          <w:rFonts w:eastAsia="Times New Roman" w:cs="Times New Roman"/>
          <w:szCs w:val="24"/>
        </w:rPr>
        <w:t>τ</w:t>
      </w:r>
      <w:r>
        <w:rPr>
          <w:rFonts w:eastAsia="Times New Roman" w:cs="Times New Roman"/>
          <w:szCs w:val="24"/>
        </w:rPr>
        <w:t xml:space="preserve">μήμα και </w:t>
      </w:r>
      <w:r>
        <w:rPr>
          <w:rFonts w:eastAsia="Times New Roman" w:cs="Times New Roman"/>
          <w:szCs w:val="24"/>
        </w:rPr>
        <w:t xml:space="preserve">το πρωί να παραπέμπονται για να δικαστούν, επειδή ένα δημοσίευμά τους, ένα ρεπορτάζ, ακόμα κι αν θεωρήσουμε ότι είχε ακραίες διατυπώσεις, έθιξε έναν Υπουργό. Και λοιπόν; </w:t>
      </w:r>
    </w:p>
    <w:p w14:paraId="4B64C4F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Διάκριση στο νόμο θα κάνουμε, κύριε Αντιπρόεδρε; </w:t>
      </w:r>
    </w:p>
    <w:p w14:paraId="4B64C4F2" w14:textId="77777777" w:rsidR="00973031" w:rsidRDefault="00405E19">
      <w:pPr>
        <w:spacing w:line="600" w:lineRule="auto"/>
        <w:ind w:firstLine="720"/>
        <w:contextualSpacing/>
        <w:jc w:val="both"/>
        <w:rPr>
          <w:rFonts w:eastAsia="Times New Roman" w:cs="Times New Roman"/>
          <w:szCs w:val="24"/>
        </w:rPr>
      </w:pPr>
      <w:r w:rsidRPr="00713D83">
        <w:rPr>
          <w:rFonts w:eastAsia="Times New Roman"/>
          <w:b/>
          <w:bCs/>
        </w:rPr>
        <w:t>ΣΠΥΡΙΔΩΝ ΛΥΚ</w:t>
      </w:r>
      <w:r w:rsidRPr="00713D83">
        <w:rPr>
          <w:rFonts w:eastAsia="Times New Roman"/>
          <w:b/>
          <w:bCs/>
        </w:rPr>
        <w:t>ΟΥΔΗΣ (Ζ΄ Αντιπρόεδρος της Βουλής):</w:t>
      </w:r>
      <w:r>
        <w:rPr>
          <w:rFonts w:eastAsia="Times New Roman" w:cs="Times New Roman"/>
          <w:b/>
          <w:szCs w:val="24"/>
        </w:rPr>
        <w:t xml:space="preserve"> </w:t>
      </w:r>
      <w:r>
        <w:rPr>
          <w:rFonts w:eastAsia="Times New Roman" w:cs="Times New Roman"/>
          <w:szCs w:val="24"/>
        </w:rPr>
        <w:t xml:space="preserve">Ποια διάκριση, κύριε συνάδελφε; </w:t>
      </w:r>
    </w:p>
    <w:p w14:paraId="4B64C4F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Με άλλο νόμο θα αντιμετωπίζουμε τους κοινούς θνητούς και με άλλο τους </w:t>
      </w:r>
      <w:proofErr w:type="spellStart"/>
      <w:r>
        <w:rPr>
          <w:rFonts w:eastAsia="Times New Roman" w:cs="Times New Roman"/>
          <w:szCs w:val="24"/>
        </w:rPr>
        <w:t>μεγαλοδημοσιογράφους</w:t>
      </w:r>
      <w:proofErr w:type="spellEnd"/>
      <w:r>
        <w:rPr>
          <w:rFonts w:eastAsia="Times New Roman" w:cs="Times New Roman"/>
          <w:szCs w:val="24"/>
        </w:rPr>
        <w:t xml:space="preserve">; </w:t>
      </w:r>
    </w:p>
    <w:p w14:paraId="4B64C4F4" w14:textId="77777777" w:rsidR="00973031" w:rsidRDefault="00405E19">
      <w:pPr>
        <w:spacing w:line="600" w:lineRule="auto"/>
        <w:ind w:firstLine="720"/>
        <w:contextualSpacing/>
        <w:jc w:val="both"/>
        <w:rPr>
          <w:rFonts w:eastAsia="Times New Roman" w:cs="Times New Roman"/>
          <w:szCs w:val="24"/>
        </w:rPr>
      </w:pPr>
      <w:r w:rsidRPr="00713D83">
        <w:rPr>
          <w:rFonts w:eastAsia="Times New Roman"/>
          <w:b/>
          <w:bCs/>
        </w:rPr>
        <w:t>ΣΠΥΡΙΔΩΝ ΛΥΚΟΥΔΗΣ (Ζ΄ Αντιπρόεδρος της Βουλής):</w:t>
      </w:r>
      <w:r>
        <w:rPr>
          <w:rFonts w:eastAsia="Times New Roman" w:cs="Times New Roman"/>
          <w:b/>
          <w:szCs w:val="24"/>
        </w:rPr>
        <w:t xml:space="preserve"> </w:t>
      </w:r>
      <w:r>
        <w:rPr>
          <w:rFonts w:eastAsia="Times New Roman" w:cs="Times New Roman"/>
          <w:szCs w:val="24"/>
        </w:rPr>
        <w:t>Γιατί περί αυτού πρόκει</w:t>
      </w:r>
      <w:r>
        <w:rPr>
          <w:rFonts w:eastAsia="Times New Roman" w:cs="Times New Roman"/>
          <w:szCs w:val="24"/>
        </w:rPr>
        <w:t xml:space="preserve">ται; Οι μεγάλοι και οι μικροί δημοσιογράφοι και οι κοινοί θνητοί; Σας παρακαλώ! </w:t>
      </w:r>
    </w:p>
    <w:p w14:paraId="4B64C4F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που διακόπτω.</w:t>
      </w:r>
    </w:p>
    <w:p w14:paraId="4B64C4F6" w14:textId="77777777" w:rsidR="00973031" w:rsidRDefault="00405E19">
      <w:pPr>
        <w:spacing w:line="600" w:lineRule="auto"/>
        <w:ind w:firstLine="720"/>
        <w:contextualSpacing/>
        <w:jc w:val="both"/>
        <w:rPr>
          <w:rFonts w:eastAsia="Times New Roman" w:cs="Times New Roman"/>
          <w:szCs w:val="24"/>
        </w:rPr>
      </w:pPr>
      <w:r w:rsidRPr="00713D83">
        <w:rPr>
          <w:rFonts w:eastAsia="Times New Roman"/>
          <w:b/>
          <w:bCs/>
        </w:rPr>
        <w:lastRenderedPageBreak/>
        <w:t>ΣΠΥΡΙΔΩΝ ΛΥΚΟΥΔΗΣ (Ζ΄ Αντιπρόεδρος της Βουλής):</w:t>
      </w:r>
      <w:r>
        <w:rPr>
          <w:rFonts w:eastAsia="Times New Roman" w:cs="Times New Roman"/>
          <w:b/>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έχετε δίκιο τώρα επ’ αυτού. Υπάρχουν ένα σωρό τρόποι</w:t>
      </w:r>
      <w:r>
        <w:rPr>
          <w:rFonts w:eastAsia="Times New Roman" w:cs="Times New Roman"/>
          <w:szCs w:val="24"/>
        </w:rPr>
        <w:t xml:space="preserve">, αν θέλουμε να αντιδράσουμε σε ένα, κατά τη γνώμη μας, κακόπιστο δημοσίευμα. Μπορούμε να προσπαθήσουμε να το διορθώσουμε, </w:t>
      </w:r>
      <w:r w:rsidRPr="00183013">
        <w:rPr>
          <w:rFonts w:eastAsia="Times New Roman" w:cs="Times New Roman"/>
        </w:rPr>
        <w:t>όπως</w:t>
      </w:r>
      <w:r>
        <w:rPr>
          <w:rFonts w:eastAsia="Times New Roman" w:cs="Times New Roman"/>
          <w:szCs w:val="24"/>
        </w:rPr>
        <w:t xml:space="preserve"> με παρέμβαση του Υπουργού που λέει «βάλε τη δική μου απάντηση στην ίδια θέση</w:t>
      </w:r>
      <w:r>
        <w:rPr>
          <w:rFonts w:eastAsia="Times New Roman" w:cs="Times New Roman"/>
          <w:szCs w:val="24"/>
        </w:rPr>
        <w:t>,</w:t>
      </w:r>
      <w:r>
        <w:rPr>
          <w:rFonts w:eastAsia="Times New Roman" w:cs="Times New Roman"/>
          <w:szCs w:val="24"/>
        </w:rPr>
        <w:t xml:space="preserve"> που έβαλες το δημοσίευμα» και άλλα πολλά.</w:t>
      </w:r>
    </w:p>
    <w:p w14:paraId="4B64C4F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Το είπε. </w:t>
      </w:r>
    </w:p>
    <w:p w14:paraId="4B64C4F8" w14:textId="77777777" w:rsidR="00973031" w:rsidRDefault="00405E19">
      <w:pPr>
        <w:spacing w:line="600" w:lineRule="auto"/>
        <w:ind w:firstLine="720"/>
        <w:contextualSpacing/>
        <w:jc w:val="both"/>
        <w:rPr>
          <w:rFonts w:eastAsia="Times New Roman" w:cs="Times New Roman"/>
          <w:szCs w:val="24"/>
        </w:rPr>
      </w:pPr>
      <w:r w:rsidRPr="00EF6D54">
        <w:rPr>
          <w:rFonts w:eastAsia="Times New Roman"/>
          <w:b/>
          <w:bCs/>
        </w:rPr>
        <w:t>ΣΠΥΡΙΔΩΝ ΛΥΚΟΥΔΗΣ (Ζ΄ Αντιπρόεδρος της Βουλής):</w:t>
      </w:r>
      <w:r>
        <w:rPr>
          <w:rFonts w:eastAsia="Times New Roman" w:cs="Times New Roman"/>
          <w:szCs w:val="24"/>
        </w:rPr>
        <w:t xml:space="preserve"> Έναντι αυτών, οι χειροπέδες από την Αστυνομία δεν είναι λύση, κύριε συνάδελφε. Με </w:t>
      </w:r>
      <w:proofErr w:type="spellStart"/>
      <w:r>
        <w:rPr>
          <w:rFonts w:eastAsia="Times New Roman" w:cs="Times New Roman"/>
          <w:szCs w:val="24"/>
        </w:rPr>
        <w:t>συγχωρείτε</w:t>
      </w:r>
      <w:proofErr w:type="spellEnd"/>
      <w:r>
        <w:rPr>
          <w:rFonts w:eastAsia="Times New Roman" w:cs="Times New Roman"/>
          <w:szCs w:val="24"/>
        </w:rPr>
        <w:t xml:space="preserve"> τώρα εάν εθίγη ο Πρόεδρος του </w:t>
      </w:r>
      <w:r>
        <w:rPr>
          <w:rFonts w:eastAsia="Times New Roman" w:cs="Times New Roman"/>
          <w:szCs w:val="24"/>
        </w:rPr>
        <w:t>κ</w:t>
      </w:r>
      <w:r>
        <w:rPr>
          <w:rFonts w:eastAsia="Times New Roman" w:cs="Times New Roman"/>
          <w:szCs w:val="24"/>
        </w:rPr>
        <w:t xml:space="preserve">όμματός σας, αλλά δεν είναι λύση αυτή. </w:t>
      </w:r>
    </w:p>
    <w:p w14:paraId="4B64C4F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πάρα πολύ.</w:t>
      </w:r>
    </w:p>
    <w:p w14:paraId="4B64C4F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Εντάξει, αλλάξτε τον νόμο. Διαφορετικά να τον τηρούμε. </w:t>
      </w:r>
    </w:p>
    <w:p w14:paraId="4B64C4FB" w14:textId="77777777" w:rsidR="00973031" w:rsidRDefault="00405E19">
      <w:pPr>
        <w:spacing w:line="600" w:lineRule="auto"/>
        <w:ind w:firstLine="720"/>
        <w:contextualSpacing/>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τον κ. Λυκούδη,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 xml:space="preserve">αγορητή </w:t>
      </w:r>
      <w:r>
        <w:rPr>
          <w:rFonts w:eastAsia="Times New Roman" w:cs="Times New Roman"/>
          <w:szCs w:val="24"/>
        </w:rPr>
        <w:t xml:space="preserve">από το Ποτάμι. </w:t>
      </w:r>
    </w:p>
    <w:p w14:paraId="4B64C4F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Τελευταίος από τους </w:t>
      </w:r>
      <w:r>
        <w:rPr>
          <w:rFonts w:eastAsia="Times New Roman" w:cs="Times New Roman"/>
          <w:szCs w:val="24"/>
        </w:rPr>
        <w:t xml:space="preserve">ειδικούς αγορητές </w:t>
      </w:r>
      <w:r>
        <w:rPr>
          <w:rFonts w:eastAsia="Times New Roman" w:cs="Times New Roman"/>
          <w:szCs w:val="24"/>
        </w:rPr>
        <w:t xml:space="preserve">είναι ο κ. Δημήτριος </w:t>
      </w:r>
      <w:proofErr w:type="spellStart"/>
      <w:r>
        <w:rPr>
          <w:rFonts w:eastAsia="Times New Roman" w:cs="Times New Roman"/>
          <w:szCs w:val="24"/>
        </w:rPr>
        <w:t>Καβαδέλλας</w:t>
      </w:r>
      <w:proofErr w:type="spellEnd"/>
      <w:r>
        <w:rPr>
          <w:rFonts w:eastAsia="Times New Roman" w:cs="Times New Roman"/>
          <w:szCs w:val="24"/>
        </w:rPr>
        <w:t xml:space="preserve"> απ</w:t>
      </w:r>
      <w:r>
        <w:rPr>
          <w:rFonts w:eastAsia="Times New Roman" w:cs="Times New Roman"/>
          <w:szCs w:val="24"/>
        </w:rPr>
        <w:t>ό την Ένωση Κεντρώων. Έχετε τον λόγο για δεκαπέντε λεπτά.</w:t>
      </w:r>
    </w:p>
    <w:p w14:paraId="4B64C4F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Ευχαριστώ, κύριε Πρόεδρε. </w:t>
      </w:r>
    </w:p>
    <w:p w14:paraId="4B64C4F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συζητούμε την </w:t>
      </w:r>
      <w:r>
        <w:rPr>
          <w:rFonts w:eastAsia="Times New Roman" w:cs="Times New Roman"/>
          <w:szCs w:val="24"/>
        </w:rPr>
        <w:t>ο</w:t>
      </w:r>
      <w:r>
        <w:rPr>
          <w:rFonts w:eastAsia="Times New Roman" w:cs="Times New Roman"/>
          <w:szCs w:val="24"/>
        </w:rPr>
        <w:t xml:space="preserve">δηγία που έρχεται από το Συμβούλιο της Ευρωπαϊκής Ένωσης. Στόχος αυτής της </w:t>
      </w:r>
      <w:r>
        <w:rPr>
          <w:rFonts w:eastAsia="Times New Roman" w:cs="Times New Roman"/>
          <w:szCs w:val="24"/>
        </w:rPr>
        <w:t>ο</w:t>
      </w:r>
      <w:r>
        <w:rPr>
          <w:rFonts w:eastAsia="Times New Roman" w:cs="Times New Roman"/>
          <w:szCs w:val="24"/>
        </w:rPr>
        <w:t xml:space="preserve">δηγίας είναι να θεσπίσει τα </w:t>
      </w:r>
      <w:r>
        <w:rPr>
          <w:rFonts w:eastAsia="Times New Roman" w:cs="Times New Roman"/>
          <w:szCs w:val="24"/>
        </w:rPr>
        <w:t>απαραίτητα μέτρα συνεργασίας και συντονισμού, προκειμένου να διευκολύνει την παροχή προξενικής προστασίας σε άτομα</w:t>
      </w:r>
      <w:r>
        <w:rPr>
          <w:rFonts w:eastAsia="Times New Roman" w:cs="Times New Roman"/>
          <w:szCs w:val="24"/>
        </w:rPr>
        <w:t>,</w:t>
      </w:r>
      <w:r>
        <w:rPr>
          <w:rFonts w:eastAsia="Times New Roman" w:cs="Times New Roman"/>
          <w:szCs w:val="24"/>
        </w:rPr>
        <w:t xml:space="preserve"> που δεν είναι αντιπροσωπευόμενοι πολίτες της Ένωσης</w:t>
      </w:r>
      <w:r>
        <w:rPr>
          <w:rFonts w:eastAsia="Times New Roman" w:cs="Times New Roman"/>
          <w:szCs w:val="24"/>
        </w:rPr>
        <w:t>,</w:t>
      </w:r>
      <w:r>
        <w:rPr>
          <w:rFonts w:eastAsia="Times New Roman" w:cs="Times New Roman"/>
          <w:szCs w:val="24"/>
        </w:rPr>
        <w:t xml:space="preserve"> όταν αυτοί βρίσκονται σε μια τρίτη χώρα, δηλαδή δεν έχουν δικό τους προξενείο σε μια χώ</w:t>
      </w:r>
      <w:r>
        <w:rPr>
          <w:rFonts w:eastAsia="Times New Roman" w:cs="Times New Roman"/>
          <w:szCs w:val="24"/>
        </w:rPr>
        <w:t>ρα</w:t>
      </w:r>
      <w:r>
        <w:rPr>
          <w:rFonts w:eastAsia="Times New Roman" w:cs="Times New Roman"/>
          <w:szCs w:val="24"/>
        </w:rPr>
        <w:t>,</w:t>
      </w:r>
      <w:r>
        <w:rPr>
          <w:rFonts w:eastAsia="Times New Roman" w:cs="Times New Roman"/>
          <w:szCs w:val="24"/>
        </w:rPr>
        <w:t xml:space="preserve"> που να μπορούν να απευθυνθούν. </w:t>
      </w:r>
    </w:p>
    <w:p w14:paraId="4B64C4F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Επομένως, τίθεται εδώ το θέμα της διευκόλυνσης αυτών των πολιτών από άλλο προξενείο χώρας</w:t>
      </w:r>
      <w:r>
        <w:rPr>
          <w:rFonts w:eastAsia="Times New Roman" w:cs="Times New Roman"/>
          <w:szCs w:val="24"/>
        </w:rPr>
        <w:t>,</w:t>
      </w:r>
      <w:r>
        <w:rPr>
          <w:rFonts w:eastAsia="Times New Roman" w:cs="Times New Roman"/>
          <w:szCs w:val="24"/>
        </w:rPr>
        <w:t xml:space="preserve"> που ανήκει στην Ευρωπαϊκή Ένωση. Με αυτό το σχέδιο νόμου και με αυτήν την </w:t>
      </w:r>
      <w:r>
        <w:rPr>
          <w:rFonts w:eastAsia="Times New Roman" w:cs="Times New Roman"/>
          <w:szCs w:val="24"/>
        </w:rPr>
        <w:t>ο</w:t>
      </w:r>
      <w:r>
        <w:rPr>
          <w:rFonts w:eastAsia="Times New Roman" w:cs="Times New Roman"/>
          <w:szCs w:val="24"/>
        </w:rPr>
        <w:t>δηγία τα κράτη-μέλη πρέπει να παρέχουν προξενική προστ</w:t>
      </w:r>
      <w:r>
        <w:rPr>
          <w:rFonts w:eastAsia="Times New Roman" w:cs="Times New Roman"/>
          <w:szCs w:val="24"/>
        </w:rPr>
        <w:t>ασία σε πολίτες</w:t>
      </w:r>
      <w:r>
        <w:rPr>
          <w:rFonts w:eastAsia="Times New Roman" w:cs="Times New Roman"/>
          <w:szCs w:val="24"/>
        </w:rPr>
        <w:t>,</w:t>
      </w:r>
      <w:r>
        <w:rPr>
          <w:rFonts w:eastAsia="Times New Roman" w:cs="Times New Roman"/>
          <w:szCs w:val="24"/>
        </w:rPr>
        <w:t xml:space="preserve"> που δεν αντιπροσωπεύονται και δεν έχουν δική τους προξενική αρχή με τους ίδιους όρους που ισχύουν για τους υπηκόους τους. </w:t>
      </w:r>
    </w:p>
    <w:p w14:paraId="4B64C50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Εμείς συμφωνούμε και θα ψηφίσουμε «</w:t>
      </w:r>
      <w:r>
        <w:rPr>
          <w:rFonts w:eastAsia="Times New Roman" w:cs="Times New Roman"/>
          <w:szCs w:val="24"/>
        </w:rPr>
        <w:t>ν</w:t>
      </w:r>
      <w:r>
        <w:rPr>
          <w:rFonts w:eastAsia="Times New Roman" w:cs="Times New Roman"/>
          <w:szCs w:val="24"/>
        </w:rPr>
        <w:t xml:space="preserve">αι» επί της αρχή και επί των άρθρων. Δεν έχουμε κάτι άλλο να προσθέσουμε. </w:t>
      </w:r>
    </w:p>
    <w:p w14:paraId="4B64C50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Ευχαρ</w:t>
      </w:r>
      <w:r>
        <w:rPr>
          <w:rFonts w:eastAsia="Times New Roman" w:cs="Times New Roman"/>
          <w:szCs w:val="24"/>
        </w:rPr>
        <w:t xml:space="preserve">ιστώ πολύ, κύριε Πρόεδρε. </w:t>
      </w:r>
    </w:p>
    <w:p w14:paraId="4B64C50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Καβαδέλλα</w:t>
      </w:r>
      <w:proofErr w:type="spellEnd"/>
      <w:r>
        <w:rPr>
          <w:rFonts w:eastAsia="Times New Roman" w:cs="Times New Roman"/>
          <w:szCs w:val="24"/>
        </w:rPr>
        <w:t xml:space="preserve">. </w:t>
      </w:r>
    </w:p>
    <w:p w14:paraId="4B64C50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κύριος Υπουργός για δεκαοκτώ λεπτά. </w:t>
      </w:r>
    </w:p>
    <w:p w14:paraId="4B64C50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Ευχαριστώ, κύριε Πρόεδρε. </w:t>
      </w:r>
    </w:p>
    <w:p w14:paraId="4B64C50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ως πρ</w:t>
      </w:r>
      <w:r>
        <w:rPr>
          <w:rFonts w:eastAsia="Times New Roman" w:cs="Times New Roman"/>
          <w:szCs w:val="24"/>
        </w:rPr>
        <w:t xml:space="preserve">ος την </w:t>
      </w:r>
      <w:r>
        <w:rPr>
          <w:rFonts w:eastAsia="Times New Roman" w:cs="Times New Roman"/>
          <w:szCs w:val="24"/>
        </w:rPr>
        <w:t>ο</w:t>
      </w:r>
      <w:r>
        <w:rPr>
          <w:rFonts w:eastAsia="Times New Roman" w:cs="Times New Roman"/>
          <w:szCs w:val="24"/>
        </w:rPr>
        <w:t>δηγία αυτή καθ’ αυτή</w:t>
      </w:r>
      <w:r>
        <w:rPr>
          <w:rFonts w:eastAsia="Times New Roman" w:cs="Times New Roman"/>
          <w:szCs w:val="24"/>
        </w:rPr>
        <w:t>,</w:t>
      </w:r>
      <w:r>
        <w:rPr>
          <w:rFonts w:eastAsia="Times New Roman" w:cs="Times New Roman"/>
          <w:szCs w:val="24"/>
        </w:rPr>
        <w:t xml:space="preserve"> που ενσωματώνουμε</w:t>
      </w:r>
      <w:r>
        <w:rPr>
          <w:rFonts w:eastAsia="Times New Roman" w:cs="Times New Roman"/>
          <w:szCs w:val="24"/>
        </w:rPr>
        <w:t>,</w:t>
      </w:r>
      <w:r>
        <w:rPr>
          <w:rFonts w:eastAsia="Times New Roman" w:cs="Times New Roman"/>
          <w:szCs w:val="24"/>
        </w:rPr>
        <w:t xml:space="preserve"> υπήρξε νομίζω μια γενική συμφωνία από όλες τις πτέρυγες για τη θετική της διάσταση σε δύο επίπεδα: Πρώτον, είναι το πρακτικό επίπεδο. Προσφέρει βοήθεια στους συμπολίτες μας εκεί που δεν έχουμε προξενικές αρχές. Σε συνέχεια ερωτημάτων</w:t>
      </w:r>
      <w:r>
        <w:rPr>
          <w:rFonts w:eastAsia="Times New Roman" w:cs="Times New Roman"/>
          <w:szCs w:val="24"/>
        </w:rPr>
        <w:t>,</w:t>
      </w:r>
      <w:r>
        <w:rPr>
          <w:rFonts w:eastAsia="Times New Roman" w:cs="Times New Roman"/>
          <w:szCs w:val="24"/>
        </w:rPr>
        <w:t xml:space="preserve"> που μου τέθηκαν στην</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να σας δώσω τα ακριβή στατιστικά στοιχεία. </w:t>
      </w:r>
    </w:p>
    <w:p w14:paraId="4B64C50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εκπροσώπηση με πρεσβεία ή προξενείο σε ογδόντα τρεις χώρες. Έχουμε συμπληρωματικά σε δεκαεννιά κράτη εκτός Ευρωπαϊκής Ένωσης άμισθες ελληνικές αρχές, επίτιμα δηλαδή προξενεία, τα οποία παρέχουν </w:t>
      </w:r>
      <w:r>
        <w:rPr>
          <w:rFonts w:eastAsia="Times New Roman" w:cs="Times New Roman"/>
          <w:szCs w:val="24"/>
        </w:rPr>
        <w:t xml:space="preserve">συμπληρωματική προστασία, όχι βέβαια της ίδιας ποιότητας με αυτή των επίσημων αρχών μας. </w:t>
      </w:r>
    </w:p>
    <w:p w14:paraId="4B64C50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δεύτερο επίπεδο</w:t>
      </w:r>
      <w:r>
        <w:rPr>
          <w:rFonts w:eastAsia="Times New Roman" w:cs="Times New Roman"/>
          <w:szCs w:val="24"/>
        </w:rPr>
        <w:t>,</w:t>
      </w:r>
      <w:r>
        <w:rPr>
          <w:rFonts w:eastAsia="Times New Roman" w:cs="Times New Roman"/>
          <w:szCs w:val="24"/>
        </w:rPr>
        <w:t xml:space="preserve"> στο οποίο έχει θετική διάσταση το συγκεκριμένο νομοσχέδιο</w:t>
      </w:r>
      <w:r>
        <w:rPr>
          <w:rFonts w:eastAsia="Times New Roman" w:cs="Times New Roman"/>
          <w:szCs w:val="24"/>
        </w:rPr>
        <w:t>,</w:t>
      </w:r>
      <w:r>
        <w:rPr>
          <w:rFonts w:eastAsia="Times New Roman" w:cs="Times New Roman"/>
          <w:szCs w:val="24"/>
        </w:rPr>
        <w:t xml:space="preserve"> είναι το ότι εφαρμόζει στην πράξη την έννοια της ευρωπαϊκής ιθαγένειας, που όπως γνωρίζ</w:t>
      </w:r>
      <w:r>
        <w:rPr>
          <w:rFonts w:eastAsia="Times New Roman" w:cs="Times New Roman"/>
          <w:szCs w:val="24"/>
        </w:rPr>
        <w:t xml:space="preserve">ετε, είναι συμπληρωματική των εθνικών ιθαγενειών. Δεν μπορεί κάποιος να είναι ευρωπαίος πολίτης, αν δεν είναι ταυτόχρονα πολίτης της Ελλάδας, της Γαλλίας ή της Κύπρου. Κατά κάποιο τρόπο, αποτελεί πρόπλασμα της αναγκαίας στο μέλλον πολιτικής εμβάθυνσης της </w:t>
      </w:r>
      <w:r>
        <w:rPr>
          <w:rFonts w:eastAsia="Times New Roman" w:cs="Times New Roman"/>
          <w:szCs w:val="24"/>
        </w:rPr>
        <w:t xml:space="preserve">Ευρωπαϊκής Ένωσης. </w:t>
      </w:r>
    </w:p>
    <w:p w14:paraId="4B64C50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Εδώ, δυστυχώς, θα ήθελα να σημειώσω ότι σε επίπεδο κοινωνικής ιθαγένειας δεν έχουμε την επέκταση που θα περίμενε κανείς της αντίληψης αυτής. Παρά τα θετικά μέτρα και τις θετικές αποφάσεις του Δικαστηρίου της Ευρωπαϊκής Ένωσης, </w:t>
      </w:r>
      <w:r>
        <w:rPr>
          <w:rFonts w:eastAsia="Times New Roman" w:cs="Times New Roman"/>
          <w:szCs w:val="24"/>
        </w:rPr>
        <w:lastRenderedPageBreak/>
        <w:t>αυτή η γε</w:t>
      </w:r>
      <w:r>
        <w:rPr>
          <w:rFonts w:eastAsia="Times New Roman" w:cs="Times New Roman"/>
          <w:szCs w:val="24"/>
        </w:rPr>
        <w:t xml:space="preserve">νική καχυποψία για τον άλλον αφορά πλέον και πολίτες Ευρωπαίους που μετακινούνται. Εν </w:t>
      </w:r>
      <w:proofErr w:type="spellStart"/>
      <w:r>
        <w:rPr>
          <w:rFonts w:eastAsia="Times New Roman" w:cs="Times New Roman"/>
          <w:szCs w:val="24"/>
        </w:rPr>
        <w:t>ονόματι</w:t>
      </w:r>
      <w:proofErr w:type="spellEnd"/>
      <w:r>
        <w:rPr>
          <w:rFonts w:eastAsia="Times New Roman" w:cs="Times New Roman"/>
          <w:szCs w:val="24"/>
        </w:rPr>
        <w:t xml:space="preserve"> της καταπολέμησης του λεγόμενου «κοινωνικού τουρισμού» έχουμε δει η έννοια της ευρωπαϊκής ιθαγένειας να μην έχει την ίδια εφαρμογή στον τομέα αυτό. </w:t>
      </w:r>
    </w:p>
    <w:p w14:paraId="4B64C50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Ως προς τα άλ</w:t>
      </w:r>
      <w:r>
        <w:rPr>
          <w:rFonts w:eastAsia="Times New Roman" w:cs="Times New Roman"/>
          <w:szCs w:val="24"/>
        </w:rPr>
        <w:t>λα θέματα</w:t>
      </w:r>
      <w:r>
        <w:rPr>
          <w:rFonts w:eastAsia="Times New Roman" w:cs="Times New Roman"/>
          <w:szCs w:val="24"/>
        </w:rPr>
        <w:t>,</w:t>
      </w:r>
      <w:r>
        <w:rPr>
          <w:rFonts w:eastAsia="Times New Roman" w:cs="Times New Roman"/>
          <w:szCs w:val="24"/>
        </w:rPr>
        <w:t xml:space="preserve"> τα οποία είχαν τεθεί –νομίζω από τον κ. Καρρά- έχουν δοθεί απαντήσεις στην </w:t>
      </w:r>
      <w:r>
        <w:rPr>
          <w:rFonts w:eastAsia="Times New Roman" w:cs="Times New Roman"/>
          <w:szCs w:val="24"/>
        </w:rPr>
        <w:t>ε</w:t>
      </w:r>
      <w:r>
        <w:rPr>
          <w:rFonts w:eastAsia="Times New Roman" w:cs="Times New Roman"/>
          <w:szCs w:val="24"/>
        </w:rPr>
        <w:t>πιτροπή ως προς την ανάγκη να συμπληρωθεί η ενδεικτική απαρίθμηση του είδους συνδρομής και να εφαρμόζεται παράλληλα μια προηγούμενη απόφαση</w:t>
      </w:r>
      <w:r>
        <w:rPr>
          <w:rFonts w:eastAsia="Times New Roman" w:cs="Times New Roman"/>
          <w:szCs w:val="24"/>
        </w:rPr>
        <w:t>,</w:t>
      </w:r>
      <w:r>
        <w:rPr>
          <w:rFonts w:eastAsia="Times New Roman" w:cs="Times New Roman"/>
          <w:szCs w:val="24"/>
        </w:rPr>
        <w:t xml:space="preserve"> που ως απόφαση έχει άμεση εφ</w:t>
      </w:r>
      <w:r>
        <w:rPr>
          <w:rFonts w:eastAsia="Times New Roman" w:cs="Times New Roman"/>
          <w:szCs w:val="24"/>
        </w:rPr>
        <w:t xml:space="preserve">αρμογή και δεν έχει ανάγκη μεταφοράς στο εσωτερικό δίκαιο. </w:t>
      </w:r>
    </w:p>
    <w:p w14:paraId="4B64C50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απόφαση, λοιπόν, του Συμβουλίου της 19</w:t>
      </w:r>
      <w:r w:rsidRPr="00CC0283">
        <w:rPr>
          <w:rFonts w:eastAsia="Times New Roman" w:cs="Times New Roman"/>
          <w:szCs w:val="24"/>
          <w:vertAlign w:val="superscript"/>
        </w:rPr>
        <w:t>ης</w:t>
      </w:r>
      <w:r>
        <w:rPr>
          <w:rFonts w:eastAsia="Times New Roman" w:cs="Times New Roman"/>
          <w:szCs w:val="24"/>
        </w:rPr>
        <w:t xml:space="preserve"> Δεκεμβρίου του 1995, σχετικά με τα μέτρα εφαρμογής για την προστασία των πολιτών της Ευρωπαϊκής Ένωσης εκ μέρους των διπλωματικών και προξενικών αντιπροσ</w:t>
      </w:r>
      <w:r>
        <w:rPr>
          <w:rFonts w:eastAsia="Times New Roman" w:cs="Times New Roman"/>
          <w:szCs w:val="24"/>
        </w:rPr>
        <w:t>ωπειών</w:t>
      </w:r>
      <w:r>
        <w:rPr>
          <w:rFonts w:eastAsia="Times New Roman" w:cs="Times New Roman"/>
          <w:szCs w:val="24"/>
        </w:rPr>
        <w:t>,</w:t>
      </w:r>
      <w:r>
        <w:rPr>
          <w:rFonts w:eastAsia="Times New Roman" w:cs="Times New Roman"/>
          <w:szCs w:val="24"/>
        </w:rPr>
        <w:t xml:space="preserve"> παρέχει νομίζω επαρκείς και αναλυτικές λεπτομέρειες ως προς την εφαρμογή.</w:t>
      </w:r>
    </w:p>
    <w:p w14:paraId="4B64C50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Έρχομαι στις τροπολογίες. Πρέπει να σας πω ότι ως συνταγματολόγος είχα μια πολύ διαφορετική ιδέα για το πώς πρέπει να αντιμετωπίζονται τροπολογίες σαν κι αυτές, άσχετες δηλαδ</w:t>
      </w:r>
      <w:r>
        <w:rPr>
          <w:rFonts w:eastAsia="Times New Roman" w:cs="Times New Roman"/>
          <w:szCs w:val="24"/>
        </w:rPr>
        <w:t>ή με το υπό κρίση νομοσχέδιο, λόγω της σαφούς απαγόρευσης</w:t>
      </w:r>
      <w:r>
        <w:rPr>
          <w:rFonts w:eastAsia="Times New Roman" w:cs="Times New Roman"/>
          <w:szCs w:val="24"/>
        </w:rPr>
        <w:t xml:space="preserve">, </w:t>
      </w:r>
      <w:r>
        <w:rPr>
          <w:rFonts w:eastAsia="Times New Roman" w:cs="Times New Roman"/>
          <w:szCs w:val="24"/>
        </w:rPr>
        <w:t>που ξέρετε ότι υπάρχει στο Σύνταγμα. Διαπίστωσα, λοιπόν, στο πλαίσιο της ανάγκης άσκησης διοίκησης, ότι πραγματικά εδώ έχουμε, όχι ακριβώς ένα κενό, αλλά ένα πρόβλημα</w:t>
      </w:r>
      <w:r>
        <w:rPr>
          <w:rFonts w:eastAsia="Times New Roman" w:cs="Times New Roman"/>
          <w:szCs w:val="24"/>
        </w:rPr>
        <w:t>,</w:t>
      </w:r>
      <w:r>
        <w:rPr>
          <w:rFonts w:eastAsia="Times New Roman" w:cs="Times New Roman"/>
          <w:szCs w:val="24"/>
        </w:rPr>
        <w:t xml:space="preserve"> που πρέπει να αποφασίσουμε πώ</w:t>
      </w:r>
      <w:r>
        <w:rPr>
          <w:rFonts w:eastAsia="Times New Roman" w:cs="Times New Roman"/>
          <w:szCs w:val="24"/>
        </w:rPr>
        <w:t xml:space="preserve">ς θα το αντιμετωπίσουμε, </w:t>
      </w:r>
      <w:r>
        <w:rPr>
          <w:rFonts w:eastAsia="Times New Roman" w:cs="Times New Roman"/>
          <w:szCs w:val="24"/>
        </w:rPr>
        <w:lastRenderedPageBreak/>
        <w:t>δεδομένου και ενόψει της αναθεώρησης. Υπάρχουν περιπτώσεις, οι οποίες πράγματι</w:t>
      </w:r>
      <w:r>
        <w:rPr>
          <w:rFonts w:eastAsia="Times New Roman" w:cs="Times New Roman"/>
          <w:szCs w:val="24"/>
        </w:rPr>
        <w:t>,</w:t>
      </w:r>
      <w:r>
        <w:rPr>
          <w:rFonts w:eastAsia="Times New Roman" w:cs="Times New Roman"/>
          <w:szCs w:val="24"/>
        </w:rPr>
        <w:t xml:space="preserve"> μπορεί να οφείλονται σε αστοχία πρόβλεψης. Συνήθως, όμως, η πραγματικότητα έχει περισσότερες εκπλήξεις απ’ ό,τι η φαντασία των νομικών ή αυτών που κυβε</w:t>
      </w:r>
      <w:r>
        <w:rPr>
          <w:rFonts w:eastAsia="Times New Roman" w:cs="Times New Roman"/>
          <w:szCs w:val="24"/>
        </w:rPr>
        <w:t xml:space="preserve">ρνούν μπορεί να προλάβει. </w:t>
      </w:r>
    </w:p>
    <w:p w14:paraId="4B64C50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να πληρωθούν άνθρωποι αύριο, γιατί υπάρχει ενδεχομένως ένα πρόβλημα αντίληψης από τον επίτροπο ή πρέπει να μεταφερθούν μαθητές. Πώς λυνόταν αυτό το θέμα παλαιότερα και πάλι αντισυνταγματικά; Εκδιδόταν μια υπουρ</w:t>
      </w:r>
      <w:r>
        <w:rPr>
          <w:rFonts w:eastAsia="Times New Roman" w:cs="Times New Roman"/>
          <w:szCs w:val="24"/>
        </w:rPr>
        <w:t>γική απόφαση χωρίς κανονιστική εξουσιοδότηση και εκ των υστέρων ερχόταν και κυρωνόταν από τη Βουλή. Αυτό τα δικαστήρια ορθά είπαν ότι δεν είναι συνταγματικό. Θα μπορούσε να είναι πράξη νομοθετικού περιεχομένου. Κατά τη γνώμη μου</w:t>
      </w:r>
      <w:r>
        <w:rPr>
          <w:rFonts w:eastAsia="Times New Roman" w:cs="Times New Roman"/>
          <w:szCs w:val="24"/>
        </w:rPr>
        <w:t>,</w:t>
      </w:r>
      <w:r>
        <w:rPr>
          <w:rFonts w:eastAsia="Times New Roman" w:cs="Times New Roman"/>
          <w:szCs w:val="24"/>
        </w:rPr>
        <w:t xml:space="preserve"> συνιστά μεγαλύτερη προσβολ</w:t>
      </w:r>
      <w:r>
        <w:rPr>
          <w:rFonts w:eastAsia="Times New Roman" w:cs="Times New Roman"/>
          <w:szCs w:val="24"/>
        </w:rPr>
        <w:t>ή στη δυνατότητα της Βουλής να νομοθετεί και επίσης είναι και μια κατάχρηση του αν είναι πράγματι επείγουσα και απρόβλεπτη μια ανάγκη της φύσης αυτής που σας περιέγραψα.</w:t>
      </w:r>
    </w:p>
    <w:p w14:paraId="4B64C50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Άλλες έννομες τάξεις -γαλλική, γερμανική- προβλέπουν μια αυτόνομη κανονιστική αρμοδιότ</w:t>
      </w:r>
      <w:r>
        <w:rPr>
          <w:rFonts w:eastAsia="Times New Roman" w:cs="Times New Roman"/>
          <w:szCs w:val="24"/>
        </w:rPr>
        <w:t xml:space="preserve">ητα της διοίκησης για ελάσσονα παρόμοια θέματα. Δεν είμαι απολύτως βέβαιος. Και σας το λέω αυτό εν όψει της επικείμενης συνταγματικής αναθεώρησης σαν μια παρότρυνση να έχουμε μια συζήτηση ουσιαστική επί του θέματος, όταν θα έχουμε </w:t>
      </w:r>
      <w:r w:rsidRPr="005037CC">
        <w:rPr>
          <w:rFonts w:eastAsia="Times New Roman" w:cs="Times New Roman"/>
          <w:szCs w:val="24"/>
        </w:rPr>
        <w:t xml:space="preserve">το θέμα αυτό </w:t>
      </w:r>
      <w:proofErr w:type="spellStart"/>
      <w:r>
        <w:rPr>
          <w:rFonts w:eastAsia="Times New Roman" w:cs="Times New Roman"/>
          <w:szCs w:val="24"/>
        </w:rPr>
        <w:t>ηρτημένο</w:t>
      </w:r>
      <w:proofErr w:type="spellEnd"/>
      <w:r w:rsidRPr="005037CC">
        <w:rPr>
          <w:rFonts w:eastAsia="Times New Roman" w:cs="Times New Roman"/>
          <w:szCs w:val="24"/>
        </w:rPr>
        <w:t>, ότ</w:t>
      </w:r>
      <w:r w:rsidRPr="005037CC">
        <w:rPr>
          <w:rFonts w:eastAsia="Times New Roman" w:cs="Times New Roman"/>
          <w:szCs w:val="24"/>
        </w:rPr>
        <w:t>ι είμα</w:t>
      </w:r>
      <w:r>
        <w:rPr>
          <w:rFonts w:eastAsia="Times New Roman" w:cs="Times New Roman"/>
          <w:szCs w:val="24"/>
        </w:rPr>
        <w:t xml:space="preserve">στε έτοιμοι. Ο αντίλογος ποιος είναι; </w:t>
      </w:r>
      <w:r>
        <w:rPr>
          <w:rFonts w:eastAsia="Times New Roman" w:cs="Times New Roman"/>
          <w:szCs w:val="24"/>
        </w:rPr>
        <w:lastRenderedPageBreak/>
        <w:t>Ότι θα δώσουμε στην εκτελεστική εξουσία μια λευκή κάρτα, που αν πράγματι χρησιμοποιηθεί μόνο για ελάσσονα θέματα, όπως αυτά</w:t>
      </w:r>
      <w:r>
        <w:rPr>
          <w:rFonts w:eastAsia="Times New Roman" w:cs="Times New Roman"/>
          <w:szCs w:val="24"/>
        </w:rPr>
        <w:t>,</w:t>
      </w:r>
      <w:r>
        <w:rPr>
          <w:rFonts w:eastAsia="Times New Roman" w:cs="Times New Roman"/>
          <w:szCs w:val="24"/>
        </w:rPr>
        <w:t xml:space="preserve"> τα οποία συζητάμε τώρα, δεν δημιουργεί πρόβλημα και αντίθετα μάλλον επιλύει θετικά το ζ</w:t>
      </w:r>
      <w:r>
        <w:rPr>
          <w:rFonts w:eastAsia="Times New Roman" w:cs="Times New Roman"/>
          <w:szCs w:val="24"/>
        </w:rPr>
        <w:t xml:space="preserve">ήτημα αυτό που περιέγραψα. Είναι όμως προς περαιτέρω ανάλυση. </w:t>
      </w:r>
    </w:p>
    <w:p w14:paraId="4B64C50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Όλες οι τροπολογίες</w:t>
      </w:r>
      <w:r>
        <w:rPr>
          <w:rFonts w:eastAsia="Times New Roman" w:cs="Times New Roman"/>
          <w:szCs w:val="24"/>
        </w:rPr>
        <w:t>,</w:t>
      </w:r>
      <w:r>
        <w:rPr>
          <w:rFonts w:eastAsia="Times New Roman" w:cs="Times New Roman"/>
          <w:szCs w:val="24"/>
        </w:rPr>
        <w:t xml:space="preserve"> οι οποίες κατατέθηκαν</w:t>
      </w:r>
      <w:r>
        <w:rPr>
          <w:rFonts w:eastAsia="Times New Roman" w:cs="Times New Roman"/>
          <w:szCs w:val="24"/>
        </w:rPr>
        <w:t>,</w:t>
      </w:r>
      <w:r>
        <w:rPr>
          <w:rFonts w:eastAsia="Times New Roman" w:cs="Times New Roman"/>
          <w:szCs w:val="24"/>
        </w:rPr>
        <w:t xml:space="preserve"> δεν έχουν κάτι κρυφό, κάποια πολιτική σκοπιμότητα, κάποια πρόθεση να ωφεληθεί πολύ λιγότερο κάποιος. Ανταποκρίνονται ακριβώς σε αυτήν την ανάγκη αντι</w:t>
      </w:r>
      <w:r>
        <w:rPr>
          <w:rFonts w:eastAsia="Times New Roman" w:cs="Times New Roman"/>
          <w:szCs w:val="24"/>
        </w:rPr>
        <w:t>μετώπισης του σχετικά απρόβλεπτου, με μια εξαίρεση</w:t>
      </w:r>
      <w:r>
        <w:rPr>
          <w:rFonts w:eastAsia="Times New Roman" w:cs="Times New Roman"/>
          <w:szCs w:val="24"/>
        </w:rPr>
        <w:t>,</w:t>
      </w:r>
      <w:r>
        <w:rPr>
          <w:rFonts w:eastAsia="Times New Roman" w:cs="Times New Roman"/>
          <w:szCs w:val="24"/>
        </w:rPr>
        <w:t xml:space="preserve"> στην οποία θα αναφερθώ αναλυτικότερα -γιατί υπήρχε από συναδέλφους και ειδικότερα από τον κ. Καρρά επιχειρηματολογία- αυτή που αφορά τη δικαστική μεσολάβηση. Κοιτάξτε, εμείς ως Κυβέρνηση και ως κοινοβουλε</w:t>
      </w:r>
      <w:r>
        <w:rPr>
          <w:rFonts w:eastAsia="Times New Roman" w:cs="Times New Roman"/>
          <w:szCs w:val="24"/>
        </w:rPr>
        <w:t xml:space="preserve">υτική </w:t>
      </w:r>
      <w:r>
        <w:rPr>
          <w:rFonts w:eastAsia="Times New Roman" w:cs="Times New Roman"/>
          <w:szCs w:val="24"/>
        </w:rPr>
        <w:t>Π</w:t>
      </w:r>
      <w:r>
        <w:rPr>
          <w:rFonts w:eastAsia="Times New Roman" w:cs="Times New Roman"/>
          <w:szCs w:val="24"/>
        </w:rPr>
        <w:t>λειοψηφία, θελήσαμε σε μια σειρά από θέματα</w:t>
      </w:r>
      <w:r>
        <w:rPr>
          <w:rFonts w:eastAsia="Times New Roman" w:cs="Times New Roman"/>
          <w:szCs w:val="24"/>
        </w:rPr>
        <w:t>,</w:t>
      </w:r>
      <w:r>
        <w:rPr>
          <w:rFonts w:eastAsia="Times New Roman" w:cs="Times New Roman"/>
          <w:szCs w:val="24"/>
        </w:rPr>
        <w:t xml:space="preserve"> που ήταν εκκρεμή, γιατί ήταν περίπλοκα, γιατί είχαν πολιτικό κόστος -από τους δασικούς χάρτες και το κτηματολόγιο έως τη μεταρρύθμιση του ασφαλιστικού-</w:t>
      </w:r>
      <w:r>
        <w:rPr>
          <w:rFonts w:eastAsia="Times New Roman" w:cs="Times New Roman"/>
          <w:szCs w:val="24"/>
        </w:rPr>
        <w:t xml:space="preserve"> να προχωρήσουμε σε μεταρρυθμίσεις. Έτσι πρέπει να κάνει κάποιος που θέλει να κυβερνήσει και που έχει μια πολιτική αντίληψη περί του πολιτικώς ορθού ή εσφαλμένου, πάντοτε κατά τη δική του άποψη. Γι’ αυτό υπάρχει δημοκρατία, για να συγκρούονται αυτές οι πολ</w:t>
      </w:r>
      <w:r>
        <w:rPr>
          <w:rFonts w:eastAsia="Times New Roman" w:cs="Times New Roman"/>
          <w:szCs w:val="24"/>
        </w:rPr>
        <w:t xml:space="preserve">ιτικές αντιλήψεις περί του ορθού. Αυτή η άποψη μπαίνει σε διαβούλευση και ανάλογα με την επικρατούσα, όχι στο επίπεδο μόνο της συζήτησης αλλά και της επίκλησης ποιο είναι το καλό που ερχόμαστε να υπηρετήσουμε, καταλήγεις. </w:t>
      </w:r>
    </w:p>
    <w:p w14:paraId="4B64C50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Τι θέλαμε να εξυπηρετήσουμε με τη</w:t>
      </w:r>
      <w:r>
        <w:rPr>
          <w:rFonts w:eastAsia="Times New Roman" w:cs="Times New Roman"/>
          <w:szCs w:val="24"/>
        </w:rPr>
        <w:t xml:space="preserve"> διαμεσολάβηση; Να επιταχύνουμε τους ρυθμούς δικαιοσύνης. Είναι ένα από τα βασικά προβλήματα που αντιμετωπίζει</w:t>
      </w:r>
      <w:r>
        <w:rPr>
          <w:rFonts w:eastAsia="Times New Roman" w:cs="Times New Roman"/>
          <w:szCs w:val="24"/>
        </w:rPr>
        <w:t>,</w:t>
      </w:r>
      <w:r>
        <w:rPr>
          <w:rFonts w:eastAsia="Times New Roman" w:cs="Times New Roman"/>
          <w:szCs w:val="24"/>
        </w:rPr>
        <w:t xml:space="preserve"> όχι μόνο το δικαστικό μας σύστημα, αλλά το σύνολο του </w:t>
      </w:r>
      <w:proofErr w:type="spellStart"/>
      <w:r>
        <w:rPr>
          <w:rFonts w:eastAsia="Times New Roman" w:cs="Times New Roman"/>
          <w:szCs w:val="24"/>
        </w:rPr>
        <w:t>πολιτικοκοινωνικοοικονομικού</w:t>
      </w:r>
      <w:proofErr w:type="spellEnd"/>
      <w:r>
        <w:rPr>
          <w:rFonts w:eastAsia="Times New Roman" w:cs="Times New Roman"/>
          <w:szCs w:val="24"/>
        </w:rPr>
        <w:t xml:space="preserve"> συστήματος. Αν δείτε τους λόγους για τους οποίους επενδυτές έ</w:t>
      </w:r>
      <w:r>
        <w:rPr>
          <w:rFonts w:eastAsia="Times New Roman" w:cs="Times New Roman"/>
          <w:szCs w:val="24"/>
        </w:rPr>
        <w:t xml:space="preserve">χουν δισταγμούς να επενδύουν στην Ελλάδα, ο πρώτος λόγος είναι η αβεβαιότητα για το κανονιστικό περιβάλλον και ο δεύτερος είναι η καθυστέρηση στην απονομή της δικαιοσύνης.            </w:t>
      </w:r>
    </w:p>
    <w:p w14:paraId="4B64C510" w14:textId="77777777" w:rsidR="00973031" w:rsidRDefault="00405E19">
      <w:pPr>
        <w:spacing w:line="600" w:lineRule="auto"/>
        <w:ind w:firstLine="720"/>
        <w:contextualSpacing/>
        <w:jc w:val="both"/>
        <w:rPr>
          <w:rFonts w:eastAsia="Times New Roman"/>
          <w:szCs w:val="24"/>
        </w:rPr>
      </w:pPr>
      <w:r>
        <w:rPr>
          <w:rFonts w:eastAsia="Times New Roman"/>
          <w:szCs w:val="24"/>
        </w:rPr>
        <w:t>Επίσης, εάν η μεσολάβηση -που αν δεν είναι υποχρεωτική, δεν επιλύει αυτό</w:t>
      </w:r>
      <w:r>
        <w:rPr>
          <w:rFonts w:eastAsia="Times New Roman"/>
          <w:szCs w:val="24"/>
        </w:rPr>
        <w:t xml:space="preserve"> το θέμα, γι’ αυτό και την καταστήσαμε υποχρεωτική- προβλεφθεί να γίνει με τέτοιον τρόπο που να μην είναι επιβαρυντική</w:t>
      </w:r>
      <w:r>
        <w:rPr>
          <w:rFonts w:eastAsia="Times New Roman"/>
          <w:szCs w:val="24"/>
        </w:rPr>
        <w:t>,</w:t>
      </w:r>
      <w:r>
        <w:rPr>
          <w:rFonts w:eastAsia="Times New Roman"/>
          <w:szCs w:val="24"/>
        </w:rPr>
        <w:t xml:space="preserve"> ειδικά για τα φτωχότερα στρώματα, μπορεί να είναι και στο οικονομικό επίπεδο υποβοηθητική γι’ αυτούς. </w:t>
      </w:r>
    </w:p>
    <w:p w14:paraId="4B64C511" w14:textId="77777777" w:rsidR="00973031" w:rsidRDefault="00405E19">
      <w:pPr>
        <w:spacing w:line="600" w:lineRule="auto"/>
        <w:ind w:firstLine="720"/>
        <w:contextualSpacing/>
        <w:jc w:val="both"/>
        <w:rPr>
          <w:rFonts w:eastAsia="Times New Roman"/>
          <w:szCs w:val="24"/>
        </w:rPr>
      </w:pPr>
      <w:r>
        <w:rPr>
          <w:rFonts w:eastAsia="Times New Roman"/>
          <w:szCs w:val="24"/>
        </w:rPr>
        <w:t>Εδώ, λοιπόν, είμαστε σ’ αυτό το σ</w:t>
      </w:r>
      <w:r>
        <w:rPr>
          <w:rFonts w:eastAsia="Times New Roman"/>
          <w:szCs w:val="24"/>
        </w:rPr>
        <w:t xml:space="preserve">ημείο. Δεν έχουμε αμφιβολία για την </w:t>
      </w:r>
      <w:proofErr w:type="spellStart"/>
      <w:r>
        <w:rPr>
          <w:rFonts w:eastAsia="Times New Roman"/>
          <w:szCs w:val="24"/>
        </w:rPr>
        <w:t>υποχρεωτικότητα</w:t>
      </w:r>
      <w:proofErr w:type="spellEnd"/>
      <w:r>
        <w:rPr>
          <w:rFonts w:eastAsia="Times New Roman"/>
          <w:szCs w:val="24"/>
        </w:rPr>
        <w:t xml:space="preserve"> της μεσολάβησης, γιατί μια μη υποχρεωτική μεσολάβηση, όπως έχει δοκιμαστεί στο παρελθόν από κυβερνήσεις</w:t>
      </w:r>
      <w:r>
        <w:rPr>
          <w:rFonts w:eastAsia="Times New Roman"/>
          <w:szCs w:val="24"/>
        </w:rPr>
        <w:t>,</w:t>
      </w:r>
      <w:r>
        <w:rPr>
          <w:rFonts w:eastAsia="Times New Roman"/>
          <w:szCs w:val="24"/>
        </w:rPr>
        <w:t xml:space="preserve"> που δεν ήθελαν να αναλάβουν πολιτικό κόστος από μια αναγκαία, κατά τη γνώμη μας, μεταρρύθμιση, αλλά</w:t>
      </w:r>
      <w:r>
        <w:rPr>
          <w:rFonts w:eastAsia="Times New Roman"/>
          <w:szCs w:val="24"/>
        </w:rPr>
        <w:t xml:space="preserve"> και κατά τη γνώμη τους, δεν θα προχωρούσε. Δεν είναι, λοιπόν, αυτήν τη στιγμή το κυρίως ζητούμενο η </w:t>
      </w:r>
      <w:proofErr w:type="spellStart"/>
      <w:r>
        <w:rPr>
          <w:rFonts w:eastAsia="Times New Roman"/>
          <w:szCs w:val="24"/>
        </w:rPr>
        <w:t>αναγκαστικότητα</w:t>
      </w:r>
      <w:proofErr w:type="spellEnd"/>
      <w:r>
        <w:rPr>
          <w:rFonts w:eastAsia="Times New Roman"/>
          <w:szCs w:val="24"/>
        </w:rPr>
        <w:t xml:space="preserve"> ή όχι, αλλά κάτι που μας απασχόλησε και στη συζήτηση στο Υπουργικό Συμβούλιο, δηλαδή πώς θα αντιμετωπίσουμε το ζήτημα του υπερβολικού κόστο</w:t>
      </w:r>
      <w:r>
        <w:rPr>
          <w:rFonts w:eastAsia="Times New Roman"/>
          <w:szCs w:val="24"/>
        </w:rPr>
        <w:t xml:space="preserve">υς, ειδικά για κατηγορίες διαδίκων, κυρίως εργαζομένων σε εργατικές διαφορές, που πράγματι ίσως να επιβαρύνονται με το κόστος αυτό. </w:t>
      </w:r>
    </w:p>
    <w:p w14:paraId="4B64C512"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Γιατί τώρα και όχι τότε; Διότι τώρα τέθηκε, πέρα από το ζήτημα του καλού ή του κακού, που είναι ζήτημα πολιτικής απόφασης, </w:t>
      </w:r>
      <w:r>
        <w:rPr>
          <w:rFonts w:eastAsia="Times New Roman"/>
          <w:szCs w:val="24"/>
        </w:rPr>
        <w:t>και ένα ζήτημα συνταγματικότητας ή αντισυνταγματικότητας με οριακή πράγματι πλειοψηφία, γνωμοδοτικού χαρακτήρα απόφαση, αλλά μια απόφαση</w:t>
      </w:r>
      <w:r>
        <w:rPr>
          <w:rFonts w:eastAsia="Times New Roman"/>
          <w:szCs w:val="24"/>
        </w:rPr>
        <w:t>,</w:t>
      </w:r>
      <w:r>
        <w:rPr>
          <w:rFonts w:eastAsia="Times New Roman"/>
          <w:szCs w:val="24"/>
        </w:rPr>
        <w:t xml:space="preserve"> που νομίζω ότι δεν μπορούσαμε παρά να τη λάβουμε υπόψη μας. Γι’ αυτόν τον λόγο</w:t>
      </w:r>
      <w:r>
        <w:rPr>
          <w:rFonts w:eastAsia="Times New Roman"/>
          <w:szCs w:val="24"/>
        </w:rPr>
        <w:t>,</w:t>
      </w:r>
      <w:r>
        <w:rPr>
          <w:rFonts w:eastAsia="Times New Roman"/>
          <w:szCs w:val="24"/>
        </w:rPr>
        <w:t xml:space="preserve"> νομίζω ότι ορθώς ο Υπουργός Δικαιοσύνη</w:t>
      </w:r>
      <w:r>
        <w:rPr>
          <w:rFonts w:eastAsia="Times New Roman"/>
          <w:szCs w:val="24"/>
        </w:rPr>
        <w:t>ς προχώρησε σε αναστολή της εφαρμογής, ούτως ώστε να δούμε πώς με μια επέκταση της διαβούλευσης, λαμβάνοντας</w:t>
      </w:r>
      <w:r>
        <w:rPr>
          <w:rFonts w:eastAsia="Times New Roman"/>
          <w:szCs w:val="24"/>
        </w:rPr>
        <w:t>,</w:t>
      </w:r>
      <w:r>
        <w:rPr>
          <w:rFonts w:eastAsia="Times New Roman"/>
          <w:szCs w:val="24"/>
        </w:rPr>
        <w:t xml:space="preserve"> υπόψη όχι μόνο τη σκοπιμότητα, αλλά και την </w:t>
      </w:r>
      <w:proofErr w:type="spellStart"/>
      <w:r>
        <w:rPr>
          <w:rFonts w:eastAsia="Times New Roman"/>
          <w:szCs w:val="24"/>
        </w:rPr>
        <w:t>προβληθείσα</w:t>
      </w:r>
      <w:proofErr w:type="spellEnd"/>
      <w:r>
        <w:rPr>
          <w:rFonts w:eastAsia="Times New Roman"/>
          <w:szCs w:val="24"/>
        </w:rPr>
        <w:t xml:space="preserve"> αντισυνταγματικότητα, θα καταλήξουμε σε μια οριστική ρύθμιση. </w:t>
      </w:r>
    </w:p>
    <w:p w14:paraId="4B64C513" w14:textId="77777777" w:rsidR="00973031" w:rsidRDefault="00405E19">
      <w:pPr>
        <w:spacing w:line="600" w:lineRule="auto"/>
        <w:ind w:firstLine="720"/>
        <w:contextualSpacing/>
        <w:jc w:val="both"/>
        <w:rPr>
          <w:rFonts w:eastAsia="Times New Roman"/>
          <w:szCs w:val="24"/>
        </w:rPr>
      </w:pPr>
      <w:r>
        <w:rPr>
          <w:rFonts w:eastAsia="Times New Roman"/>
          <w:szCs w:val="24"/>
        </w:rPr>
        <w:t>Πράγματι</w:t>
      </w:r>
      <w:r>
        <w:rPr>
          <w:rFonts w:eastAsia="Times New Roman"/>
          <w:szCs w:val="24"/>
        </w:rPr>
        <w:t>,</w:t>
      </w:r>
      <w:r>
        <w:rPr>
          <w:rFonts w:eastAsia="Times New Roman"/>
          <w:szCs w:val="24"/>
        </w:rPr>
        <w:t xml:space="preserve"> είχε δίκιο ο ειση</w:t>
      </w:r>
      <w:r>
        <w:rPr>
          <w:rFonts w:eastAsia="Times New Roman"/>
          <w:szCs w:val="24"/>
        </w:rPr>
        <w:t>γητής της Νέας Δημοκρατίας κ. Τασούλας λέγοντας ότι αυτά τα επιχειρήματα είχαν προβληθεί και στο πλαίσιο της πολιτικής αντιπαράθεσης, αλλά προφανώς</w:t>
      </w:r>
      <w:r>
        <w:rPr>
          <w:rFonts w:eastAsia="Times New Roman"/>
          <w:szCs w:val="24"/>
        </w:rPr>
        <w:t>,</w:t>
      </w:r>
      <w:r>
        <w:rPr>
          <w:rFonts w:eastAsia="Times New Roman"/>
          <w:szCs w:val="24"/>
        </w:rPr>
        <w:t xml:space="preserve"> είναι άλλο όταν προβάλλονται σε επίπεδο πολιτικού λόγου και </w:t>
      </w:r>
      <w:r>
        <w:rPr>
          <w:rFonts w:eastAsia="Times New Roman"/>
          <w:szCs w:val="24"/>
        </w:rPr>
        <w:t>άλλο</w:t>
      </w:r>
      <w:r>
        <w:rPr>
          <w:rFonts w:eastAsia="Times New Roman"/>
          <w:szCs w:val="24"/>
        </w:rPr>
        <w:t xml:space="preserve"> όταν το λέει μια ολομέλεια ενός ανώτατου δ</w:t>
      </w:r>
      <w:r>
        <w:rPr>
          <w:rFonts w:eastAsia="Times New Roman"/>
          <w:szCs w:val="24"/>
        </w:rPr>
        <w:t>ικαστηρίου. Πρέπει να λυθεί</w:t>
      </w:r>
      <w:r>
        <w:rPr>
          <w:rFonts w:eastAsia="Times New Roman"/>
          <w:szCs w:val="24"/>
        </w:rPr>
        <w:t>,</w:t>
      </w:r>
      <w:r>
        <w:rPr>
          <w:rFonts w:eastAsia="Times New Roman"/>
          <w:szCs w:val="24"/>
        </w:rPr>
        <w:t xml:space="preserve"> όχι το ζήτημα –ξαναλέω- της πολιτικής επιλογής ανάμεσα στο πολιτικώς ορθό και την άλλη άποψη, αλλά ως προς το νομικώς και το συνταγματικώς ορθό. </w:t>
      </w:r>
    </w:p>
    <w:p w14:paraId="4B64C514" w14:textId="77777777" w:rsidR="00973031" w:rsidRDefault="00405E19">
      <w:pPr>
        <w:spacing w:line="600" w:lineRule="auto"/>
        <w:ind w:firstLine="720"/>
        <w:contextualSpacing/>
        <w:jc w:val="both"/>
        <w:rPr>
          <w:rFonts w:eastAsia="Times New Roman"/>
          <w:szCs w:val="24"/>
        </w:rPr>
      </w:pPr>
      <w:r>
        <w:rPr>
          <w:rFonts w:eastAsia="Times New Roman"/>
          <w:szCs w:val="24"/>
        </w:rPr>
        <w:t>Έρχομαι τώρα σε κάτι που νομίζω ότι παρά την καλή πρόθεση, τη νομική επάρκεια και</w:t>
      </w:r>
      <w:r>
        <w:rPr>
          <w:rFonts w:eastAsia="Times New Roman"/>
          <w:szCs w:val="24"/>
        </w:rPr>
        <w:t xml:space="preserve"> την καλή πίστη</w:t>
      </w:r>
      <w:r>
        <w:rPr>
          <w:rFonts w:eastAsia="Times New Roman"/>
          <w:szCs w:val="24"/>
        </w:rPr>
        <w:t>,</w:t>
      </w:r>
      <w:r>
        <w:rPr>
          <w:rFonts w:eastAsia="Times New Roman"/>
          <w:szCs w:val="24"/>
        </w:rPr>
        <w:t xml:space="preserve"> με την οποία τέθηκε από τους εισηγητές, δεν έρχεται με τον τρόπο που θα έπρεπε να τεθεί ως μείζον θέμα και μπορεί να υπάρχουν και πολιτικές σκοπιμότητες -ξαναλέω ότι δεν τις αποδίδω σ’ αυτούς που τοποθετήθηκαν- για την ανακίνησή του τώρα. </w:t>
      </w:r>
      <w:r>
        <w:rPr>
          <w:rFonts w:eastAsia="Times New Roman"/>
          <w:szCs w:val="24"/>
        </w:rPr>
        <w:t>Προφανώς</w:t>
      </w:r>
      <w:r>
        <w:rPr>
          <w:rFonts w:eastAsia="Times New Roman"/>
          <w:szCs w:val="24"/>
        </w:rPr>
        <w:t>,</w:t>
      </w:r>
      <w:r>
        <w:rPr>
          <w:rFonts w:eastAsia="Times New Roman"/>
          <w:szCs w:val="24"/>
        </w:rPr>
        <w:t xml:space="preserve"> έχω συνεννοηθεί με τον Υπουργό </w:t>
      </w:r>
      <w:r>
        <w:rPr>
          <w:rFonts w:eastAsia="Times New Roman"/>
          <w:szCs w:val="24"/>
        </w:rPr>
        <w:lastRenderedPageBreak/>
        <w:t>Δικαιοσύνης</w:t>
      </w:r>
      <w:r>
        <w:rPr>
          <w:rFonts w:eastAsia="Times New Roman"/>
          <w:szCs w:val="24"/>
        </w:rPr>
        <w:t>,</w:t>
      </w:r>
      <w:r>
        <w:rPr>
          <w:rFonts w:eastAsia="Times New Roman"/>
          <w:szCs w:val="24"/>
        </w:rPr>
        <w:t xml:space="preserve"> για να σας δώσω την απάντηση αυτή, πέρα και από τη δική μου προσωπική πρόσθετη γνώμη ως ειδικού για το δίκαιο. Μιλάω προφανώς</w:t>
      </w:r>
      <w:r>
        <w:rPr>
          <w:rFonts w:eastAsia="Times New Roman"/>
          <w:szCs w:val="24"/>
        </w:rPr>
        <w:t>,</w:t>
      </w:r>
      <w:r>
        <w:rPr>
          <w:rFonts w:eastAsia="Times New Roman"/>
          <w:szCs w:val="24"/>
        </w:rPr>
        <w:t xml:space="preserve"> για τα αυτόφωρα των εγκλημάτων περί Τύπου. </w:t>
      </w:r>
    </w:p>
    <w:p w14:paraId="4B64C515" w14:textId="77777777" w:rsidR="00973031" w:rsidRDefault="00405E19">
      <w:pPr>
        <w:spacing w:line="600" w:lineRule="auto"/>
        <w:ind w:firstLine="720"/>
        <w:contextualSpacing/>
        <w:jc w:val="both"/>
        <w:rPr>
          <w:rFonts w:eastAsia="Times New Roman"/>
          <w:szCs w:val="24"/>
        </w:rPr>
      </w:pPr>
      <w:r>
        <w:rPr>
          <w:rFonts w:eastAsia="Times New Roman"/>
          <w:szCs w:val="24"/>
        </w:rPr>
        <w:t>Κοιτάξτε</w:t>
      </w:r>
      <w:r w:rsidRPr="00350D0A">
        <w:rPr>
          <w:rFonts w:eastAsia="Times New Roman"/>
          <w:szCs w:val="24"/>
        </w:rPr>
        <w:t>:</w:t>
      </w:r>
      <w:r>
        <w:rPr>
          <w:rFonts w:eastAsia="Times New Roman"/>
          <w:szCs w:val="24"/>
        </w:rPr>
        <w:t xml:space="preserve"> Η ελληνική συνταγματι</w:t>
      </w:r>
      <w:r>
        <w:rPr>
          <w:rFonts w:eastAsia="Times New Roman"/>
          <w:szCs w:val="24"/>
        </w:rPr>
        <w:t>κή τάξη κυμαινόταν. Το Σύνταγμα του 1927 προέβλεπε ρητά ότι δεν είναι αυτόφωρα. Τα μεταγενέστερα Συντάγματα αντέστρεψαν αυτήν την πρόβλεψη την προστατευτική για τον Τύπο και την έκαναν αυστηρή εν όψει της ανάγκης προστασίας του πολίτη. Ήρθε η Αναθεώρηση το</w:t>
      </w:r>
      <w:r>
        <w:rPr>
          <w:rFonts w:eastAsia="Times New Roman"/>
          <w:szCs w:val="24"/>
        </w:rPr>
        <w:t xml:space="preserve">υ 2001 και ορθά συμμερίζομαι τη γνώμη που λέει ότι εδώ η προστασία της ελευθερίας του Τύπου είναι το κύριο και πρέπει να εναρμονιστεί με την ανάγκη προστασίας της τιμής του πολίτη και του πολιτικού. </w:t>
      </w:r>
    </w:p>
    <w:p w14:paraId="4B64C516" w14:textId="77777777" w:rsidR="00973031" w:rsidRDefault="00405E19">
      <w:pPr>
        <w:spacing w:line="600" w:lineRule="auto"/>
        <w:ind w:firstLine="720"/>
        <w:contextualSpacing/>
        <w:jc w:val="both"/>
        <w:rPr>
          <w:rFonts w:eastAsia="Times New Roman"/>
          <w:szCs w:val="24"/>
        </w:rPr>
      </w:pPr>
      <w:r>
        <w:rPr>
          <w:rFonts w:eastAsia="Times New Roman"/>
          <w:szCs w:val="24"/>
        </w:rPr>
        <w:t>Θα αναφέρω μετά, όμως, ένα πρόσθετο έννομο συμφέρον</w:t>
      </w:r>
      <w:r>
        <w:rPr>
          <w:rFonts w:eastAsia="Times New Roman"/>
          <w:szCs w:val="24"/>
        </w:rPr>
        <w:t>,</w:t>
      </w:r>
      <w:r>
        <w:rPr>
          <w:rFonts w:eastAsia="Times New Roman"/>
          <w:szCs w:val="24"/>
        </w:rPr>
        <w:t xml:space="preserve"> που</w:t>
      </w:r>
      <w:r>
        <w:rPr>
          <w:rFonts w:eastAsia="Times New Roman"/>
          <w:szCs w:val="24"/>
        </w:rPr>
        <w:t xml:space="preserve"> υπάρχει τώρα. Τι είπε η Αναθεώρηση του 2001; Προσέξτε το αυτό τώρα, γιατί αυτό δεν τέθηκε αρκετά υπόψη της Αντιπροσωπείας. Κατήργησε μεν το αυτόφωρο στο άρθρο 14 παράγραφος 7, περιέλαβε όμως πρόβλεψη για ταχεία εκδίκαση. Αυτό σημαίνει ότι εάν θέλουμε να ε</w:t>
      </w:r>
      <w:r>
        <w:rPr>
          <w:rFonts w:eastAsia="Times New Roman"/>
          <w:szCs w:val="24"/>
        </w:rPr>
        <w:t>ίμαστε απολύτως συμβατοί με τη συνταγματική πρόβλεψη, πρέπει να είμαστε ιδιαίτερα προσεκτικοί στο πώς θα μεταφέρουμε τη συγκεκριμένη πρόβλεψη στον Ποινικό Κώδικα. Ο Υπουργός Δικαιοσύνης με διαβεβαίωσε ότι είμαστε σε φάση τελικής επεξεργασίας του Ποινικού Κ</w:t>
      </w:r>
      <w:r>
        <w:rPr>
          <w:rFonts w:eastAsia="Times New Roman"/>
          <w:szCs w:val="24"/>
        </w:rPr>
        <w:t xml:space="preserve">ώδικα και αυτό θα αντιμετωπιστεί. </w:t>
      </w:r>
    </w:p>
    <w:p w14:paraId="4B64C517"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Ποιο είναι το πρόσθετο έννομο συμφέρον, το οποίο επικαλέστηκα; Είμαστε σε μια περίοδο που γίνεται ιδιαίτερη χρήση -και όχι μόνο από τα νέα κοινωνικά μέσα δικτύωσης- εκτεταμένης παραπληροφόρησης, των λεγόμενων </w:t>
      </w:r>
      <w:r>
        <w:rPr>
          <w:rFonts w:eastAsia="Times New Roman"/>
          <w:szCs w:val="24"/>
          <w:lang w:val="en-US"/>
        </w:rPr>
        <w:t>fake</w:t>
      </w:r>
      <w:r w:rsidRPr="00350D0A">
        <w:rPr>
          <w:rFonts w:eastAsia="Times New Roman"/>
          <w:szCs w:val="24"/>
        </w:rPr>
        <w:t xml:space="preserve"> </w:t>
      </w:r>
      <w:r>
        <w:rPr>
          <w:rFonts w:eastAsia="Times New Roman"/>
          <w:szCs w:val="24"/>
          <w:lang w:val="en-US"/>
        </w:rPr>
        <w:t>news</w:t>
      </w:r>
      <w:r w:rsidRPr="00350D0A">
        <w:rPr>
          <w:rFonts w:eastAsia="Times New Roman"/>
          <w:szCs w:val="24"/>
        </w:rPr>
        <w:t xml:space="preserve">. </w:t>
      </w:r>
      <w:r>
        <w:rPr>
          <w:rFonts w:eastAsia="Times New Roman"/>
          <w:szCs w:val="24"/>
        </w:rPr>
        <w:t>Γ</w:t>
      </w:r>
      <w:r>
        <w:rPr>
          <w:rFonts w:eastAsia="Times New Roman"/>
          <w:szCs w:val="24"/>
        </w:rPr>
        <w:t xml:space="preserve">ιατί τα </w:t>
      </w:r>
      <w:r>
        <w:rPr>
          <w:rFonts w:eastAsia="Times New Roman"/>
          <w:szCs w:val="24"/>
          <w:lang w:val="en-US"/>
        </w:rPr>
        <w:t>fake</w:t>
      </w:r>
      <w:r w:rsidRPr="00350D0A">
        <w:rPr>
          <w:rFonts w:eastAsia="Times New Roman"/>
          <w:szCs w:val="24"/>
        </w:rPr>
        <w:t xml:space="preserve"> </w:t>
      </w:r>
      <w:r>
        <w:rPr>
          <w:rFonts w:eastAsia="Times New Roman"/>
          <w:szCs w:val="24"/>
          <w:lang w:val="en-US"/>
        </w:rPr>
        <w:t>news</w:t>
      </w:r>
      <w:r w:rsidRPr="00350D0A">
        <w:rPr>
          <w:rFonts w:eastAsia="Times New Roman"/>
          <w:szCs w:val="24"/>
        </w:rPr>
        <w:t xml:space="preserve"> </w:t>
      </w:r>
      <w:r>
        <w:rPr>
          <w:rFonts w:eastAsia="Times New Roman"/>
          <w:szCs w:val="24"/>
        </w:rPr>
        <w:t xml:space="preserve">δεν προστατεύονται από την ελευθερία έκφρασης; Όχι γιατί βλάπτουν, αλλά γιατί στην πραγματικότητα είναι η άρνηση της δυνατότητας να έχουμε ελευθερία γνώμης.      </w:t>
      </w:r>
    </w:p>
    <w:p w14:paraId="4B64C51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μεγάλη</w:t>
      </w:r>
      <w:r>
        <w:rPr>
          <w:rFonts w:eastAsia="Times New Roman" w:cs="Times New Roman"/>
          <w:szCs w:val="24"/>
        </w:rPr>
        <w:t>,</w:t>
      </w:r>
      <w:r>
        <w:rPr>
          <w:rFonts w:eastAsia="Times New Roman" w:cs="Times New Roman"/>
          <w:szCs w:val="24"/>
        </w:rPr>
        <w:t xml:space="preserve"> πολιτικά φιλελεύθερη πολιτική επιστήμονας η Χάνα </w:t>
      </w:r>
      <w:proofErr w:type="spellStart"/>
      <w:r>
        <w:rPr>
          <w:rFonts w:eastAsia="Times New Roman" w:cs="Times New Roman"/>
          <w:szCs w:val="24"/>
        </w:rPr>
        <w:t>Άρεντ</w:t>
      </w:r>
      <w:proofErr w:type="spellEnd"/>
      <w:r>
        <w:rPr>
          <w:rFonts w:eastAsia="Times New Roman" w:cs="Times New Roman"/>
          <w:szCs w:val="24"/>
        </w:rPr>
        <w:t xml:space="preserve"> είχε πει ότι όταν υπάρχει αμφισβήτηση των γεγονότων -αν υπάρχει ένα γεγονός ή δεν υπάρχει- δεν μπορεί να υπάρχει ελευθερία γνώμης. Γιατί τη γνώμη μας τη διαμορφώνουμε ενόψει του πραγματικού. Αν το πρα</w:t>
      </w:r>
      <w:r>
        <w:rPr>
          <w:rFonts w:eastAsia="Times New Roman" w:cs="Times New Roman"/>
          <w:szCs w:val="24"/>
        </w:rPr>
        <w:t>γματικό είναι διαφοροποιημένο, άλλο για τον έναν και άλλο για τον άλλον, πώς μπορεί να υπάρχει ελευθερία γνώμης; Άρα, οι δημοκρατίες πρέπει να προστατευτούν από αυτήν την εσκεμμένη παραπληροφόρηση, που και στο παρελθόν υπήρχε, αλλά τώρα παίρνει συστημικό χ</w:t>
      </w:r>
      <w:r>
        <w:rPr>
          <w:rFonts w:eastAsia="Times New Roman" w:cs="Times New Roman"/>
          <w:szCs w:val="24"/>
        </w:rPr>
        <w:t xml:space="preserve">αρακτήρα. </w:t>
      </w:r>
    </w:p>
    <w:p w14:paraId="4B64C51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να πω γιατί θεωρώ πολιτικά υποκριτική την ανέγερση του θέματος σε ένα άσχετο νομοσχέδιο </w:t>
      </w:r>
      <w:r w:rsidRPr="00153247">
        <w:rPr>
          <w:rFonts w:eastAsia="Times New Roman" w:cs="Times New Roman"/>
          <w:szCs w:val="24"/>
        </w:rPr>
        <w:t>α</w:t>
      </w:r>
      <w:r>
        <w:rPr>
          <w:rFonts w:eastAsia="Times New Roman" w:cs="Times New Roman"/>
          <w:szCs w:val="24"/>
        </w:rPr>
        <w:t xml:space="preserve">πό πολιτικούς χώρους, όχι το Ποτάμι, που είχαν δεκατέσσερα χρόνια μαζί με τη Νέα Δημοκρατία, να διαμορφώσουν όπως θα </w:t>
      </w:r>
      <w:r w:rsidRPr="00826541">
        <w:rPr>
          <w:rFonts w:eastAsia="Times New Roman" w:cs="Times New Roman"/>
          <w:szCs w:val="24"/>
        </w:rPr>
        <w:t xml:space="preserve">ήθελαν τον </w:t>
      </w:r>
      <w:r>
        <w:rPr>
          <w:rFonts w:eastAsia="Times New Roman" w:cs="Times New Roman"/>
          <w:szCs w:val="24"/>
        </w:rPr>
        <w:t>Π</w:t>
      </w:r>
      <w:r w:rsidRPr="00826541">
        <w:rPr>
          <w:rFonts w:eastAsia="Times New Roman" w:cs="Times New Roman"/>
          <w:szCs w:val="24"/>
        </w:rPr>
        <w:t xml:space="preserve">οινικό </w:t>
      </w:r>
      <w:r>
        <w:rPr>
          <w:rFonts w:eastAsia="Times New Roman" w:cs="Times New Roman"/>
          <w:szCs w:val="24"/>
        </w:rPr>
        <w:t>Κ</w:t>
      </w:r>
      <w:r w:rsidRPr="00826541">
        <w:rPr>
          <w:rFonts w:eastAsia="Times New Roman" w:cs="Times New Roman"/>
          <w:szCs w:val="24"/>
        </w:rPr>
        <w:t>ώδικα</w:t>
      </w:r>
      <w:r>
        <w:rPr>
          <w:rFonts w:eastAsia="Times New Roman" w:cs="Times New Roman"/>
          <w:szCs w:val="24"/>
        </w:rPr>
        <w:t>.</w:t>
      </w:r>
      <w:r>
        <w:rPr>
          <w:rFonts w:eastAsia="Times New Roman" w:cs="Times New Roman"/>
          <w:szCs w:val="24"/>
        </w:rPr>
        <w:t xml:space="preserve"> Γιατί το 2001 είπα</w:t>
      </w:r>
      <w:r w:rsidRPr="00826541">
        <w:rPr>
          <w:rFonts w:eastAsia="Times New Roman" w:cs="Times New Roman"/>
          <w:szCs w:val="24"/>
        </w:rPr>
        <w:t xml:space="preserve"> ότι είχαμε την αναθεώρηση του </w:t>
      </w:r>
      <w:r>
        <w:rPr>
          <w:rFonts w:eastAsia="Times New Roman" w:cs="Times New Roman"/>
          <w:szCs w:val="24"/>
        </w:rPr>
        <w:t>Σ</w:t>
      </w:r>
      <w:r w:rsidRPr="00826541">
        <w:rPr>
          <w:rFonts w:eastAsia="Times New Roman" w:cs="Times New Roman"/>
          <w:szCs w:val="24"/>
        </w:rPr>
        <w:t>υντάγματος</w:t>
      </w:r>
      <w:r>
        <w:rPr>
          <w:rFonts w:eastAsia="Times New Roman" w:cs="Times New Roman"/>
          <w:szCs w:val="24"/>
        </w:rPr>
        <w:t>. Γιατί δεκατέσσερα χρόνια δεν λύθηκε αυτή η πρωτοβουλία εκ μέρους του ΠΑΣΟΚ</w:t>
      </w:r>
      <w:r>
        <w:rPr>
          <w:rFonts w:eastAsia="Times New Roman" w:cs="Times New Roman"/>
          <w:szCs w:val="24"/>
        </w:rPr>
        <w:t>,</w:t>
      </w:r>
      <w:r>
        <w:rPr>
          <w:rFonts w:eastAsia="Times New Roman" w:cs="Times New Roman"/>
          <w:szCs w:val="24"/>
        </w:rPr>
        <w:t xml:space="preserve"> που κυβερνούσε -αλλά και της Νέας Δημοκρατίας; Απευθύνομαι στο ΠΑΣΟΚ, γιατί </w:t>
      </w:r>
      <w:r>
        <w:rPr>
          <w:rFonts w:eastAsia="Times New Roman" w:cs="Times New Roman"/>
          <w:szCs w:val="24"/>
        </w:rPr>
        <w:lastRenderedPageBreak/>
        <w:t xml:space="preserve">από Βουλευτή του, στο πλαίσιο βέβαια του </w:t>
      </w:r>
      <w:r>
        <w:rPr>
          <w:rFonts w:eastAsia="Times New Roman" w:cs="Times New Roman"/>
          <w:szCs w:val="24"/>
        </w:rPr>
        <w:t xml:space="preserve">νέου πολιτικού σχηματισμού, ήρθε η νομοθετική πρόβλεψη. </w:t>
      </w:r>
    </w:p>
    <w:p w14:paraId="4B64C51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Κατά τη γνώμη μου, υπάρχει εκεί μια γενικότερη πολιτική υποκρισία, αυτήν τη φορά περισσότερο στον χώρο της Νέας Δημοκρατίας.</w:t>
      </w:r>
      <w:r w:rsidRPr="00826541">
        <w:rPr>
          <w:rFonts w:eastAsia="Times New Roman" w:cs="Times New Roman"/>
          <w:szCs w:val="24"/>
        </w:rPr>
        <w:t xml:space="preserve"> </w:t>
      </w:r>
      <w:r>
        <w:rPr>
          <w:rFonts w:eastAsia="Times New Roman" w:cs="Times New Roman"/>
          <w:szCs w:val="24"/>
        </w:rPr>
        <w:t>Γ</w:t>
      </w:r>
      <w:r w:rsidRPr="00826541">
        <w:rPr>
          <w:rFonts w:eastAsia="Times New Roman" w:cs="Times New Roman"/>
          <w:szCs w:val="24"/>
        </w:rPr>
        <w:t>ιατί</w:t>
      </w:r>
      <w:r>
        <w:rPr>
          <w:rFonts w:eastAsia="Times New Roman" w:cs="Times New Roman"/>
          <w:szCs w:val="24"/>
        </w:rPr>
        <w:t>,</w:t>
      </w:r>
      <w:r>
        <w:rPr>
          <w:rFonts w:eastAsia="Times New Roman" w:cs="Times New Roman"/>
          <w:szCs w:val="24"/>
        </w:rPr>
        <w:t>,</w:t>
      </w:r>
      <w:r w:rsidRPr="00826541">
        <w:rPr>
          <w:rFonts w:eastAsia="Times New Roman" w:cs="Times New Roman"/>
          <w:szCs w:val="24"/>
        </w:rPr>
        <w:t xml:space="preserve"> </w:t>
      </w:r>
      <w:r>
        <w:rPr>
          <w:rFonts w:eastAsia="Times New Roman" w:cs="Times New Roman"/>
          <w:szCs w:val="24"/>
        </w:rPr>
        <w:t>ό</w:t>
      </w:r>
      <w:r w:rsidRPr="00826541">
        <w:rPr>
          <w:rFonts w:eastAsia="Times New Roman" w:cs="Times New Roman"/>
          <w:szCs w:val="24"/>
        </w:rPr>
        <w:t>ταν έχει χρησιμοποιηθεί η διαδικασία του αυτοφώρου κατά κόρον από</w:t>
      </w:r>
      <w:r w:rsidRPr="00826541">
        <w:rPr>
          <w:rFonts w:eastAsia="Times New Roman" w:cs="Times New Roman"/>
          <w:szCs w:val="24"/>
        </w:rPr>
        <w:t xml:space="preserve"> </w:t>
      </w:r>
      <w:r>
        <w:rPr>
          <w:rFonts w:eastAsia="Times New Roman" w:cs="Times New Roman"/>
          <w:szCs w:val="24"/>
        </w:rPr>
        <w:t>Α</w:t>
      </w:r>
      <w:r w:rsidRPr="00826541">
        <w:rPr>
          <w:rFonts w:eastAsia="Times New Roman" w:cs="Times New Roman"/>
          <w:szCs w:val="24"/>
        </w:rPr>
        <w:t xml:space="preserve">ρχηγό του </w:t>
      </w:r>
      <w:r>
        <w:rPr>
          <w:rFonts w:eastAsia="Times New Roman" w:cs="Times New Roman"/>
          <w:szCs w:val="24"/>
        </w:rPr>
        <w:t>κόμματός σας, από πρώην Πρωθυπουργό, τον κ. Σαμαρά,</w:t>
      </w:r>
      <w:r w:rsidRPr="00826541">
        <w:rPr>
          <w:rFonts w:eastAsia="Times New Roman" w:cs="Times New Roman"/>
          <w:szCs w:val="24"/>
        </w:rPr>
        <w:t xml:space="preserve"> σε βάρος δημοσιογράφο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ο οποίος</w:t>
      </w:r>
      <w:r w:rsidRPr="00826541">
        <w:rPr>
          <w:rFonts w:eastAsia="Times New Roman" w:cs="Times New Roman"/>
          <w:szCs w:val="24"/>
        </w:rPr>
        <w:t xml:space="preserve"> οδηγήθηκε </w:t>
      </w:r>
      <w:r>
        <w:rPr>
          <w:rFonts w:eastAsia="Times New Roman" w:cs="Times New Roman"/>
          <w:szCs w:val="24"/>
        </w:rPr>
        <w:t>σ</w:t>
      </w:r>
      <w:r w:rsidRPr="00826541">
        <w:rPr>
          <w:rFonts w:eastAsia="Times New Roman" w:cs="Times New Roman"/>
          <w:szCs w:val="24"/>
        </w:rPr>
        <w:t>το κρατητήριο</w:t>
      </w:r>
      <w:r>
        <w:rPr>
          <w:rFonts w:eastAsia="Times New Roman" w:cs="Times New Roman"/>
          <w:szCs w:val="24"/>
        </w:rPr>
        <w:t xml:space="preserve"> και από τον κ. Στουρνάρα,  </w:t>
      </w:r>
      <w:r w:rsidRPr="00826541">
        <w:rPr>
          <w:rFonts w:eastAsia="Times New Roman" w:cs="Times New Roman"/>
          <w:szCs w:val="24"/>
        </w:rPr>
        <w:t>πρώην Υπουργό Οικονομικών</w:t>
      </w:r>
      <w:r>
        <w:rPr>
          <w:rFonts w:eastAsia="Times New Roman" w:cs="Times New Roman"/>
          <w:szCs w:val="24"/>
        </w:rPr>
        <w:t xml:space="preserve"> της παράταξής σας, πώς μπορεί να κόπτεστε τώρα και να σκίζετε</w:t>
      </w:r>
      <w:r w:rsidRPr="00826541">
        <w:rPr>
          <w:rFonts w:eastAsia="Times New Roman" w:cs="Times New Roman"/>
          <w:szCs w:val="24"/>
        </w:rPr>
        <w:t xml:space="preserve"> τα ρούχα </w:t>
      </w:r>
      <w:r>
        <w:rPr>
          <w:rFonts w:eastAsia="Times New Roman" w:cs="Times New Roman"/>
          <w:szCs w:val="24"/>
        </w:rPr>
        <w:t>σας,</w:t>
      </w:r>
      <w:r w:rsidRPr="00826541">
        <w:rPr>
          <w:rFonts w:eastAsia="Times New Roman" w:cs="Times New Roman"/>
          <w:szCs w:val="24"/>
        </w:rPr>
        <w:t xml:space="preserve"> </w:t>
      </w:r>
      <w:r>
        <w:rPr>
          <w:rFonts w:eastAsia="Times New Roman" w:cs="Times New Roman"/>
          <w:szCs w:val="24"/>
        </w:rPr>
        <w:t>γ</w:t>
      </w:r>
      <w:r w:rsidRPr="00826541">
        <w:rPr>
          <w:rFonts w:eastAsia="Times New Roman" w:cs="Times New Roman"/>
          <w:szCs w:val="24"/>
        </w:rPr>
        <w:t>ιατί</w:t>
      </w:r>
      <w:r w:rsidRPr="00826541">
        <w:rPr>
          <w:rFonts w:eastAsia="Times New Roman" w:cs="Times New Roman"/>
          <w:szCs w:val="24"/>
        </w:rPr>
        <w:t xml:space="preserve"> </w:t>
      </w:r>
      <w:r>
        <w:rPr>
          <w:rFonts w:eastAsia="Times New Roman" w:cs="Times New Roman"/>
          <w:szCs w:val="24"/>
        </w:rPr>
        <w:t>εφαρμόζεται μια</w:t>
      </w:r>
      <w:r w:rsidRPr="00826541">
        <w:rPr>
          <w:rFonts w:eastAsia="Times New Roman" w:cs="Times New Roman"/>
          <w:szCs w:val="24"/>
        </w:rPr>
        <w:t xml:space="preserve"> διάταξη</w:t>
      </w:r>
      <w:r>
        <w:rPr>
          <w:rFonts w:eastAsia="Times New Roman" w:cs="Times New Roman"/>
          <w:szCs w:val="24"/>
        </w:rPr>
        <w:t>,</w:t>
      </w:r>
      <w:r w:rsidRPr="00826541">
        <w:rPr>
          <w:rFonts w:eastAsia="Times New Roman" w:cs="Times New Roman"/>
          <w:szCs w:val="24"/>
        </w:rPr>
        <w:t xml:space="preserve"> που </w:t>
      </w:r>
      <w:r>
        <w:rPr>
          <w:rFonts w:eastAsia="Times New Roman" w:cs="Times New Roman"/>
          <w:szCs w:val="24"/>
        </w:rPr>
        <w:t>όχι απλώς δεν την αλλάξατε, αλλά και την επικαλεστήκατε, τη χρησιμοποιήσατε στο ανώτατο δυνατό επίπεδο του κόμματός σας; Δεν είναι</w:t>
      </w:r>
      <w:r w:rsidRPr="00826541">
        <w:rPr>
          <w:rFonts w:eastAsia="Times New Roman" w:cs="Times New Roman"/>
          <w:szCs w:val="24"/>
        </w:rPr>
        <w:t xml:space="preserve"> κλασσική περίπτωση δύο μέτρ</w:t>
      </w:r>
      <w:r>
        <w:rPr>
          <w:rFonts w:eastAsia="Times New Roman" w:cs="Times New Roman"/>
          <w:szCs w:val="24"/>
        </w:rPr>
        <w:t>ων</w:t>
      </w:r>
      <w:r w:rsidRPr="00826541">
        <w:rPr>
          <w:rFonts w:eastAsia="Times New Roman" w:cs="Times New Roman"/>
          <w:szCs w:val="24"/>
        </w:rPr>
        <w:t xml:space="preserve"> και δύο σταθμ</w:t>
      </w:r>
      <w:r>
        <w:rPr>
          <w:rFonts w:eastAsia="Times New Roman" w:cs="Times New Roman"/>
          <w:szCs w:val="24"/>
        </w:rPr>
        <w:t xml:space="preserve">ών; </w:t>
      </w:r>
      <w:r>
        <w:rPr>
          <w:rFonts w:eastAsia="Times New Roman" w:cs="Times New Roman"/>
          <w:szCs w:val="24"/>
        </w:rPr>
        <w:t>Ν</w:t>
      </w:r>
      <w:r>
        <w:rPr>
          <w:rFonts w:eastAsia="Times New Roman" w:cs="Times New Roman"/>
          <w:szCs w:val="24"/>
        </w:rPr>
        <w:t>α σας</w:t>
      </w:r>
      <w:r w:rsidRPr="00826541">
        <w:rPr>
          <w:rFonts w:eastAsia="Times New Roman" w:cs="Times New Roman"/>
          <w:szCs w:val="24"/>
        </w:rPr>
        <w:t xml:space="preserve"> πω την αλήθεια</w:t>
      </w:r>
      <w:r>
        <w:rPr>
          <w:rFonts w:eastAsia="Times New Roman" w:cs="Times New Roman"/>
          <w:szCs w:val="24"/>
        </w:rPr>
        <w:t>,</w:t>
      </w:r>
      <w:r w:rsidRPr="00826541">
        <w:rPr>
          <w:rFonts w:eastAsia="Times New Roman" w:cs="Times New Roman"/>
          <w:szCs w:val="24"/>
        </w:rPr>
        <w:t xml:space="preserve"> </w:t>
      </w:r>
      <w:r>
        <w:rPr>
          <w:rFonts w:eastAsia="Times New Roman" w:cs="Times New Roman"/>
          <w:szCs w:val="24"/>
        </w:rPr>
        <w:t>μ</w:t>
      </w:r>
      <w:r w:rsidRPr="00826541">
        <w:rPr>
          <w:rFonts w:eastAsia="Times New Roman" w:cs="Times New Roman"/>
          <w:szCs w:val="24"/>
        </w:rPr>
        <w:t xml:space="preserve">ου φαίνεται και </w:t>
      </w:r>
      <w:r>
        <w:rPr>
          <w:rFonts w:eastAsia="Times New Roman" w:cs="Times New Roman"/>
          <w:szCs w:val="24"/>
        </w:rPr>
        <w:t>κωμική η</w:t>
      </w:r>
      <w:r w:rsidRPr="00826541">
        <w:rPr>
          <w:rFonts w:eastAsia="Times New Roman" w:cs="Times New Roman"/>
          <w:szCs w:val="24"/>
        </w:rPr>
        <w:t xml:space="preserve"> προσπάθεια </w:t>
      </w:r>
      <w:proofErr w:type="spellStart"/>
      <w:r w:rsidRPr="00826541">
        <w:rPr>
          <w:rFonts w:eastAsia="Times New Roman" w:cs="Times New Roman"/>
          <w:szCs w:val="24"/>
        </w:rPr>
        <w:t>θυματοποίησης</w:t>
      </w:r>
      <w:proofErr w:type="spellEnd"/>
      <w:r w:rsidRPr="00826541">
        <w:rPr>
          <w:rFonts w:eastAsia="Times New Roman" w:cs="Times New Roman"/>
          <w:szCs w:val="24"/>
        </w:rPr>
        <w:t xml:space="preserve"> </w:t>
      </w:r>
      <w:r>
        <w:rPr>
          <w:rFonts w:eastAsia="Times New Roman" w:cs="Times New Roman"/>
          <w:szCs w:val="24"/>
        </w:rPr>
        <w:t xml:space="preserve">ή </w:t>
      </w:r>
      <w:proofErr w:type="spellStart"/>
      <w:r>
        <w:rPr>
          <w:rFonts w:eastAsia="Times New Roman" w:cs="Times New Roman"/>
          <w:szCs w:val="24"/>
        </w:rPr>
        <w:t>ηρωοποίησης</w:t>
      </w:r>
      <w:proofErr w:type="spellEnd"/>
      <w:r>
        <w:rPr>
          <w:rFonts w:eastAsia="Times New Roman" w:cs="Times New Roman"/>
          <w:szCs w:val="24"/>
        </w:rPr>
        <w:t xml:space="preserve"> </w:t>
      </w:r>
      <w:r w:rsidRPr="00826541">
        <w:rPr>
          <w:rFonts w:eastAsia="Times New Roman" w:cs="Times New Roman"/>
          <w:szCs w:val="24"/>
        </w:rPr>
        <w:t>δημοσιογράφων</w:t>
      </w:r>
      <w:r>
        <w:rPr>
          <w:rFonts w:eastAsia="Times New Roman" w:cs="Times New Roman"/>
          <w:szCs w:val="24"/>
        </w:rPr>
        <w:t>,</w:t>
      </w:r>
      <w:r w:rsidRPr="00826541">
        <w:rPr>
          <w:rFonts w:eastAsia="Times New Roman" w:cs="Times New Roman"/>
          <w:szCs w:val="24"/>
        </w:rPr>
        <w:t xml:space="preserve"> </w:t>
      </w:r>
      <w:r>
        <w:rPr>
          <w:rFonts w:eastAsia="Times New Roman" w:cs="Times New Roman"/>
          <w:szCs w:val="24"/>
        </w:rPr>
        <w:t>που δεν σύρονται σ</w:t>
      </w:r>
      <w:r w:rsidRPr="00826541">
        <w:rPr>
          <w:rFonts w:eastAsia="Times New Roman" w:cs="Times New Roman"/>
          <w:szCs w:val="24"/>
        </w:rPr>
        <w:t>το αυτόφωρο</w:t>
      </w:r>
      <w:r>
        <w:rPr>
          <w:rFonts w:eastAsia="Times New Roman" w:cs="Times New Roman"/>
          <w:szCs w:val="24"/>
        </w:rPr>
        <w:t>.</w:t>
      </w:r>
      <w:r w:rsidRPr="00826541">
        <w:rPr>
          <w:rFonts w:eastAsia="Times New Roman" w:cs="Times New Roman"/>
          <w:szCs w:val="24"/>
        </w:rPr>
        <w:t xml:space="preserve"> </w:t>
      </w:r>
      <w:r>
        <w:rPr>
          <w:rFonts w:eastAsia="Times New Roman" w:cs="Times New Roman"/>
          <w:szCs w:val="24"/>
        </w:rPr>
        <w:t xml:space="preserve">Εμφανίζονται </w:t>
      </w:r>
      <w:r w:rsidRPr="00826541">
        <w:rPr>
          <w:rFonts w:eastAsia="Times New Roman" w:cs="Times New Roman"/>
          <w:szCs w:val="24"/>
        </w:rPr>
        <w:t xml:space="preserve">πανηγυρικά για να αποκτήσουν κάποιους τίτλους </w:t>
      </w:r>
      <w:r>
        <w:rPr>
          <w:rFonts w:eastAsia="Times New Roman" w:cs="Times New Roman"/>
          <w:szCs w:val="24"/>
        </w:rPr>
        <w:t>τιμής</w:t>
      </w:r>
      <w:r>
        <w:rPr>
          <w:rFonts w:eastAsia="Times New Roman" w:cs="Times New Roman"/>
          <w:szCs w:val="24"/>
        </w:rPr>
        <w:t>,</w:t>
      </w:r>
      <w:r>
        <w:rPr>
          <w:rFonts w:eastAsia="Times New Roman" w:cs="Times New Roman"/>
          <w:szCs w:val="24"/>
        </w:rPr>
        <w:t xml:space="preserve"> εξαιτίας του λόγου αυτού. </w:t>
      </w:r>
    </w:p>
    <w:p w14:paraId="4B64C51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πρέπει να είμαστε σοβαροί. Το θέμα είναι σοβαρότατο. Δεν αφορά μόνο την ελευθεροτυπία και την προστασία της τιμής και των πολιτών και των πολιτικών. Αφορά την ποιότητα της </w:t>
      </w:r>
      <w:r>
        <w:rPr>
          <w:rFonts w:eastAsia="Times New Roman" w:cs="Times New Roman"/>
          <w:szCs w:val="24"/>
        </w:rPr>
        <w:t>δ</w:t>
      </w:r>
      <w:r>
        <w:rPr>
          <w:rFonts w:eastAsia="Times New Roman" w:cs="Times New Roman"/>
          <w:szCs w:val="24"/>
        </w:rPr>
        <w:t xml:space="preserve">ημοκρατίας ως προς την αντιμετώπιση των </w:t>
      </w:r>
      <w:r>
        <w:rPr>
          <w:rFonts w:eastAsia="Times New Roman" w:cs="Times New Roman"/>
          <w:szCs w:val="24"/>
          <w:lang w:val="en-US"/>
        </w:rPr>
        <w:t>fake</w:t>
      </w:r>
      <w:r w:rsidRPr="000D576C">
        <w:rPr>
          <w:rFonts w:eastAsia="Times New Roman" w:cs="Times New Roman"/>
          <w:szCs w:val="24"/>
        </w:rPr>
        <w:t xml:space="preserve"> </w:t>
      </w:r>
      <w:r>
        <w:rPr>
          <w:rFonts w:eastAsia="Times New Roman" w:cs="Times New Roman"/>
          <w:szCs w:val="24"/>
          <w:lang w:val="en-US"/>
        </w:rPr>
        <w:t>news</w:t>
      </w:r>
      <w:r w:rsidRPr="000D576C">
        <w:rPr>
          <w:rFonts w:eastAsia="Times New Roman" w:cs="Times New Roman"/>
          <w:szCs w:val="24"/>
        </w:rPr>
        <w:t xml:space="preserve">. </w:t>
      </w:r>
    </w:p>
    <w:p w14:paraId="4B64C51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w:t>
      </w:r>
      <w:r>
        <w:rPr>
          <w:rFonts w:eastAsia="Times New Roman" w:cs="Times New Roman"/>
          <w:szCs w:val="24"/>
        </w:rPr>
        <w:t xml:space="preserve"> αυτόν τ</w:t>
      </w:r>
      <w:r>
        <w:rPr>
          <w:rFonts w:eastAsia="Times New Roman" w:cs="Times New Roman"/>
          <w:szCs w:val="24"/>
        </w:rPr>
        <w:t>ον λόγο</w:t>
      </w:r>
      <w:r>
        <w:rPr>
          <w:rFonts w:eastAsia="Times New Roman" w:cs="Times New Roman"/>
          <w:szCs w:val="24"/>
        </w:rPr>
        <w:t>,</w:t>
      </w:r>
      <w:r>
        <w:rPr>
          <w:rFonts w:eastAsia="Times New Roman" w:cs="Times New Roman"/>
          <w:szCs w:val="24"/>
        </w:rPr>
        <w:t xml:space="preserve"> εμείς ως Κυβέρνηση, που τις μεταρρυθμίσεις τις θέλουμε, τις επιδιώκουμε, θέλουμε να είναι σε δημοκρατική κατεύθυνση υπέρ των δικαιωμάτων</w:t>
      </w:r>
      <w:r>
        <w:rPr>
          <w:rFonts w:eastAsia="Times New Roman" w:cs="Times New Roman"/>
          <w:szCs w:val="24"/>
        </w:rPr>
        <w:t xml:space="preserve">, </w:t>
      </w:r>
      <w:r>
        <w:rPr>
          <w:rFonts w:eastAsia="Times New Roman" w:cs="Times New Roman"/>
          <w:szCs w:val="24"/>
        </w:rPr>
        <w:t xml:space="preserve">θα φέρουμε στον νέο </w:t>
      </w:r>
      <w:r>
        <w:rPr>
          <w:rFonts w:eastAsia="Times New Roman" w:cs="Times New Roman"/>
          <w:szCs w:val="24"/>
        </w:rPr>
        <w:t>Π</w:t>
      </w:r>
      <w:r>
        <w:rPr>
          <w:rFonts w:eastAsia="Times New Roman" w:cs="Times New Roman"/>
          <w:szCs w:val="24"/>
        </w:rPr>
        <w:t xml:space="preserve">οινικό </w:t>
      </w:r>
      <w:r>
        <w:rPr>
          <w:rFonts w:eastAsia="Times New Roman" w:cs="Times New Roman"/>
          <w:szCs w:val="24"/>
        </w:rPr>
        <w:t>Κ</w:t>
      </w:r>
      <w:r>
        <w:rPr>
          <w:rFonts w:eastAsia="Times New Roman" w:cs="Times New Roman"/>
          <w:szCs w:val="24"/>
        </w:rPr>
        <w:t>ώδικα ρύθμιση που θα συνδυάζει την προστασία όλων των εννόμων αγαθών και των δικ</w:t>
      </w:r>
      <w:r>
        <w:rPr>
          <w:rFonts w:eastAsia="Times New Roman" w:cs="Times New Roman"/>
          <w:szCs w:val="24"/>
        </w:rPr>
        <w:t xml:space="preserve">αιωμάτων που περιέγραψα. Επίσης, σας καλώ στη συνταγματική αναθεώρηση, όχι μόνο για το συγκεκριμένο θέμα, να επιδείξουμε την ίδια ανάγκη, την ίδια δημιουργικότητα ως προς την ανάγκη υπηρεσίας της </w:t>
      </w:r>
      <w:r>
        <w:rPr>
          <w:rFonts w:eastAsia="Times New Roman" w:cs="Times New Roman"/>
          <w:szCs w:val="24"/>
        </w:rPr>
        <w:t>δ</w:t>
      </w:r>
      <w:r>
        <w:rPr>
          <w:rFonts w:eastAsia="Times New Roman" w:cs="Times New Roman"/>
          <w:szCs w:val="24"/>
        </w:rPr>
        <w:t xml:space="preserve">ημοκρατίας μας και των δικαιωμάτων. </w:t>
      </w:r>
    </w:p>
    <w:p w14:paraId="4B64C51D"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sidRPr="009F62CB">
        <w:rPr>
          <w:rFonts w:eastAsia="Times New Roman" w:cs="Times New Roman"/>
          <w:b/>
          <w:szCs w:val="24"/>
        </w:rPr>
        <w:t>ΠΡΟΕΔΡΕΥΩΝ (Αναστάσιος</w:t>
      </w:r>
      <w:r w:rsidRPr="009F62CB">
        <w:rPr>
          <w:rFonts w:eastAsia="Times New Roman" w:cs="Times New Roman"/>
          <w:b/>
          <w:szCs w:val="24"/>
        </w:rPr>
        <w:t xml:space="preserve"> Κουράκης): </w:t>
      </w:r>
      <w:r>
        <w:rPr>
          <w:rFonts w:eastAsia="Times New Roman" w:cs="Times New Roman"/>
          <w:szCs w:val="24"/>
        </w:rPr>
        <w:t>Ευχαριστούμε πολύ τον Αναπληρωτή Υπουργό Εξωτερικών</w:t>
      </w:r>
      <w:r>
        <w:rPr>
          <w:rFonts w:eastAsia="Times New Roman" w:cs="Times New Roman"/>
          <w:szCs w:val="24"/>
        </w:rPr>
        <w:t xml:space="preserve"> κ. </w:t>
      </w:r>
      <w:proofErr w:type="spellStart"/>
      <w:r>
        <w:rPr>
          <w:rFonts w:eastAsia="Times New Roman" w:cs="Times New Roman"/>
          <w:szCs w:val="24"/>
        </w:rPr>
        <w:t>Κατρούγκαλο</w:t>
      </w:r>
      <w:proofErr w:type="spellEnd"/>
      <w:r>
        <w:rPr>
          <w:rFonts w:eastAsia="Times New Roman" w:cs="Times New Roman"/>
          <w:szCs w:val="24"/>
        </w:rPr>
        <w:t>.</w:t>
      </w:r>
    </w:p>
    <w:p w14:paraId="4B64C51E"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στους Κοινοβουλευτικούς Εκπροσώπους</w:t>
      </w:r>
      <w:r>
        <w:rPr>
          <w:rFonts w:eastAsia="Times New Roman" w:cs="Times New Roman"/>
          <w:szCs w:val="24"/>
        </w:rPr>
        <w:t>,</w:t>
      </w:r>
      <w:r>
        <w:rPr>
          <w:rFonts w:eastAsia="Times New Roman" w:cs="Times New Roman"/>
          <w:szCs w:val="24"/>
        </w:rPr>
        <w:t xml:space="preserve"> οι οποίοι με ενημέρωσαν ότι θα μιλήσουν για λίγο, να δώσουμε τον λόγο στον Υπουργό Εσωτερικών κ. </w:t>
      </w:r>
      <w:proofErr w:type="spellStart"/>
      <w:r>
        <w:rPr>
          <w:rFonts w:eastAsia="Times New Roman" w:cs="Times New Roman"/>
          <w:szCs w:val="24"/>
        </w:rPr>
        <w:t>Χαρίτση</w:t>
      </w:r>
      <w:proofErr w:type="spellEnd"/>
      <w:r>
        <w:rPr>
          <w:rFonts w:eastAsia="Times New Roman" w:cs="Times New Roman"/>
          <w:szCs w:val="24"/>
        </w:rPr>
        <w:t>, γιατί κατέθεσε</w:t>
      </w:r>
      <w:r>
        <w:rPr>
          <w:rFonts w:eastAsia="Times New Roman" w:cs="Times New Roman"/>
          <w:szCs w:val="24"/>
        </w:rPr>
        <w:t xml:space="preserve"> μια τροπολογία</w:t>
      </w:r>
      <w:r>
        <w:rPr>
          <w:rFonts w:eastAsia="Times New Roman" w:cs="Times New Roman"/>
          <w:szCs w:val="24"/>
        </w:rPr>
        <w:t>, ν</w:t>
      </w:r>
      <w:r w:rsidRPr="00826541">
        <w:rPr>
          <w:rFonts w:eastAsia="Times New Roman" w:cs="Times New Roman"/>
          <w:szCs w:val="24"/>
        </w:rPr>
        <w:t xml:space="preserve">α μας πει </w:t>
      </w:r>
      <w:r>
        <w:rPr>
          <w:rFonts w:eastAsia="Times New Roman" w:cs="Times New Roman"/>
          <w:szCs w:val="24"/>
        </w:rPr>
        <w:t>π</w:t>
      </w:r>
      <w:r w:rsidRPr="00826541">
        <w:rPr>
          <w:rFonts w:eastAsia="Times New Roman" w:cs="Times New Roman"/>
          <w:szCs w:val="24"/>
        </w:rPr>
        <w:t>ερί τίνος πρόκειται</w:t>
      </w:r>
      <w:r>
        <w:rPr>
          <w:rFonts w:eastAsia="Times New Roman" w:cs="Times New Roman"/>
          <w:szCs w:val="24"/>
        </w:rPr>
        <w:t xml:space="preserve">. Αν υπάρχουν ερωτήσεις, να υποβληθούν τώρα και να προχωρήσουμε την προηγούμενη διαδικασία. </w:t>
      </w:r>
    </w:p>
    <w:p w14:paraId="4B64C51F"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4B64C520" w14:textId="77777777" w:rsidR="00973031" w:rsidRDefault="00405E19">
      <w:pPr>
        <w:spacing w:line="600" w:lineRule="auto"/>
        <w:ind w:firstLine="720"/>
        <w:contextualSpacing/>
        <w:jc w:val="both"/>
        <w:rPr>
          <w:rFonts w:eastAsia="Times New Roman" w:cs="Times New Roman"/>
          <w:szCs w:val="24"/>
        </w:rPr>
      </w:pPr>
      <w:r w:rsidRPr="001E51E4">
        <w:rPr>
          <w:rFonts w:eastAsia="Times New Roman" w:cs="Times New Roman"/>
          <w:b/>
          <w:szCs w:val="24"/>
        </w:rPr>
        <w:t>ΑΛΕΞ</w:t>
      </w:r>
      <w:r>
        <w:rPr>
          <w:rFonts w:eastAsia="Times New Roman" w:cs="Times New Roman"/>
          <w:b/>
          <w:szCs w:val="24"/>
        </w:rPr>
        <w:t>Η</w:t>
      </w:r>
      <w:r w:rsidRPr="001E51E4">
        <w:rPr>
          <w:rFonts w:eastAsia="Times New Roman" w:cs="Times New Roman"/>
          <w:b/>
          <w:szCs w:val="24"/>
        </w:rPr>
        <w:t xml:space="preserve">Σ ΧΑΡΙΤΣΗΣ (Υπουργός </w:t>
      </w:r>
      <w:r>
        <w:rPr>
          <w:rFonts w:eastAsia="Times New Roman" w:cs="Times New Roman"/>
          <w:b/>
          <w:szCs w:val="24"/>
        </w:rPr>
        <w:t>Εσωτερικών</w:t>
      </w:r>
      <w:r w:rsidRPr="001E51E4">
        <w:rPr>
          <w:rFonts w:eastAsia="Times New Roman" w:cs="Times New Roman"/>
          <w:b/>
          <w:szCs w:val="24"/>
        </w:rPr>
        <w:t xml:space="preserve">): </w:t>
      </w:r>
      <w:r>
        <w:rPr>
          <w:rFonts w:eastAsia="Times New Roman" w:cs="Times New Roman"/>
          <w:szCs w:val="24"/>
        </w:rPr>
        <w:t xml:space="preserve">Κύριε Πρόεδρε, σας ευχαριστώ πολύ. </w:t>
      </w:r>
    </w:p>
    <w:p w14:paraId="4B64C521"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sidRPr="00826541">
        <w:rPr>
          <w:rFonts w:eastAsia="Times New Roman" w:cs="Times New Roman"/>
          <w:szCs w:val="24"/>
        </w:rPr>
        <w:lastRenderedPageBreak/>
        <w:t>Κατ</w:t>
      </w:r>
      <w:r>
        <w:rPr>
          <w:rFonts w:eastAsia="Times New Roman" w:cs="Times New Roman"/>
          <w:szCs w:val="24"/>
        </w:rPr>
        <w:t xml:space="preserve">’ </w:t>
      </w:r>
      <w:r w:rsidRPr="00826541">
        <w:rPr>
          <w:rFonts w:eastAsia="Times New Roman" w:cs="Times New Roman"/>
          <w:szCs w:val="24"/>
        </w:rPr>
        <w:t>αρχ</w:t>
      </w:r>
      <w:r w:rsidRPr="00826541">
        <w:rPr>
          <w:rFonts w:eastAsia="Times New Roman" w:cs="Times New Roman"/>
          <w:szCs w:val="24"/>
        </w:rPr>
        <w:t>άς</w:t>
      </w:r>
      <w:r>
        <w:rPr>
          <w:rFonts w:eastAsia="Times New Roman" w:cs="Times New Roman"/>
          <w:szCs w:val="24"/>
        </w:rPr>
        <w:t>,</w:t>
      </w:r>
      <w:r w:rsidRPr="00826541">
        <w:rPr>
          <w:rFonts w:eastAsia="Times New Roman" w:cs="Times New Roman"/>
          <w:szCs w:val="24"/>
        </w:rPr>
        <w:t xml:space="preserve"> να πω ότι αντιλαμβάνομαι πλήρως ότι συνιστά κακή πρακτική η κατάθεση τροπολογιών </w:t>
      </w:r>
      <w:r>
        <w:rPr>
          <w:rFonts w:eastAsia="Times New Roman" w:cs="Times New Roman"/>
          <w:szCs w:val="24"/>
        </w:rPr>
        <w:t xml:space="preserve">την </w:t>
      </w:r>
      <w:r w:rsidRPr="00826541">
        <w:rPr>
          <w:rFonts w:eastAsia="Times New Roman" w:cs="Times New Roman"/>
          <w:szCs w:val="24"/>
        </w:rPr>
        <w:t>τελευταία στιγμή και</w:t>
      </w:r>
      <w:r>
        <w:rPr>
          <w:rFonts w:eastAsia="Times New Roman" w:cs="Times New Roman"/>
          <w:szCs w:val="24"/>
        </w:rPr>
        <w:t xml:space="preserve"> ως</w:t>
      </w:r>
      <w:r w:rsidRPr="00826541">
        <w:rPr>
          <w:rFonts w:eastAsia="Times New Roman" w:cs="Times New Roman"/>
          <w:szCs w:val="24"/>
        </w:rPr>
        <w:t xml:space="preserve"> </w:t>
      </w:r>
      <w:r>
        <w:rPr>
          <w:rFonts w:eastAsia="Times New Roman" w:cs="Times New Roman"/>
          <w:szCs w:val="24"/>
        </w:rPr>
        <w:t>επισπεύδων</w:t>
      </w:r>
      <w:r w:rsidRPr="00826541">
        <w:rPr>
          <w:rFonts w:eastAsia="Times New Roman" w:cs="Times New Roman"/>
          <w:szCs w:val="24"/>
        </w:rPr>
        <w:t xml:space="preserve"> </w:t>
      </w:r>
      <w:r>
        <w:rPr>
          <w:rFonts w:eastAsia="Times New Roman" w:cs="Times New Roman"/>
          <w:szCs w:val="24"/>
        </w:rPr>
        <w:t>Υ</w:t>
      </w:r>
      <w:r w:rsidRPr="00826541">
        <w:rPr>
          <w:rFonts w:eastAsia="Times New Roman" w:cs="Times New Roman"/>
          <w:szCs w:val="24"/>
        </w:rPr>
        <w:t>πουργός οφείλ</w:t>
      </w:r>
      <w:r>
        <w:rPr>
          <w:rFonts w:eastAsia="Times New Roman" w:cs="Times New Roman"/>
          <w:szCs w:val="24"/>
        </w:rPr>
        <w:t>ω</w:t>
      </w:r>
      <w:r w:rsidRPr="00826541">
        <w:rPr>
          <w:rFonts w:eastAsia="Times New Roman" w:cs="Times New Roman"/>
          <w:szCs w:val="24"/>
        </w:rPr>
        <w:t xml:space="preserve"> να απολογηθώ γι</w:t>
      </w:r>
      <w:r>
        <w:rPr>
          <w:rFonts w:eastAsia="Times New Roman" w:cs="Times New Roman"/>
          <w:szCs w:val="24"/>
        </w:rPr>
        <w:t>’</w:t>
      </w:r>
      <w:r w:rsidRPr="00826541">
        <w:rPr>
          <w:rFonts w:eastAsia="Times New Roman" w:cs="Times New Roman"/>
          <w:szCs w:val="24"/>
        </w:rPr>
        <w:t xml:space="preserve"> αυτό</w:t>
      </w:r>
      <w:r>
        <w:rPr>
          <w:rFonts w:eastAsia="Times New Roman" w:cs="Times New Roman"/>
          <w:szCs w:val="24"/>
        </w:rPr>
        <w:t>.</w:t>
      </w:r>
      <w:r w:rsidRPr="00826541">
        <w:rPr>
          <w:rFonts w:eastAsia="Times New Roman" w:cs="Times New Roman"/>
          <w:szCs w:val="24"/>
        </w:rPr>
        <w:t xml:space="preserve"> </w:t>
      </w:r>
      <w:r>
        <w:rPr>
          <w:rFonts w:eastAsia="Times New Roman" w:cs="Times New Roman"/>
          <w:szCs w:val="24"/>
        </w:rPr>
        <w:t>Α</w:t>
      </w:r>
      <w:r w:rsidRPr="00826541">
        <w:rPr>
          <w:rFonts w:eastAsia="Times New Roman" w:cs="Times New Roman"/>
          <w:szCs w:val="24"/>
        </w:rPr>
        <w:t xml:space="preserve">ναφέρομαι </w:t>
      </w:r>
      <w:r>
        <w:rPr>
          <w:rFonts w:eastAsia="Times New Roman" w:cs="Times New Roman"/>
          <w:szCs w:val="24"/>
        </w:rPr>
        <w:t>σ</w:t>
      </w:r>
      <w:r w:rsidRPr="00826541">
        <w:rPr>
          <w:rFonts w:eastAsia="Times New Roman" w:cs="Times New Roman"/>
          <w:szCs w:val="24"/>
        </w:rPr>
        <w:t>τη συγκεκριμένη τροπολογία</w:t>
      </w:r>
      <w:r>
        <w:rPr>
          <w:rFonts w:eastAsia="Times New Roman" w:cs="Times New Roman"/>
          <w:szCs w:val="24"/>
        </w:rPr>
        <w:t>.</w:t>
      </w:r>
    </w:p>
    <w:p w14:paraId="4B64C522"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 όμως, νομίζω ότι γίνεται κατανοητό</w:t>
      </w:r>
      <w:r>
        <w:rPr>
          <w:rFonts w:eastAsia="Times New Roman" w:cs="Times New Roman"/>
          <w:szCs w:val="24"/>
        </w:rPr>
        <w:t xml:space="preserve"> από το Τμήμα ότι η συγκεκριμένη τροπολογία</w:t>
      </w:r>
      <w:r>
        <w:rPr>
          <w:rFonts w:eastAsia="Times New Roman" w:cs="Times New Roman"/>
          <w:szCs w:val="24"/>
        </w:rPr>
        <w:t>,</w:t>
      </w:r>
      <w:r>
        <w:rPr>
          <w:rFonts w:eastAsia="Times New Roman" w:cs="Times New Roman"/>
          <w:szCs w:val="24"/>
        </w:rPr>
        <w:t xml:space="preserve"> </w:t>
      </w:r>
      <w:r w:rsidRPr="00826541">
        <w:rPr>
          <w:rFonts w:eastAsia="Times New Roman" w:cs="Times New Roman"/>
          <w:szCs w:val="24"/>
        </w:rPr>
        <w:t>αφενός</w:t>
      </w:r>
      <w:r>
        <w:rPr>
          <w:rFonts w:eastAsia="Times New Roman" w:cs="Times New Roman"/>
          <w:szCs w:val="24"/>
        </w:rPr>
        <w:t>,</w:t>
      </w:r>
      <w:r w:rsidRPr="00826541">
        <w:rPr>
          <w:rFonts w:eastAsia="Times New Roman" w:cs="Times New Roman"/>
          <w:szCs w:val="24"/>
        </w:rPr>
        <w:t xml:space="preserve"> </w:t>
      </w:r>
      <w:r>
        <w:rPr>
          <w:rFonts w:eastAsia="Times New Roman" w:cs="Times New Roman"/>
          <w:szCs w:val="24"/>
        </w:rPr>
        <w:t>μ</w:t>
      </w:r>
      <w:r w:rsidRPr="00826541">
        <w:rPr>
          <w:rFonts w:eastAsia="Times New Roman" w:cs="Times New Roman"/>
          <w:szCs w:val="24"/>
        </w:rPr>
        <w:t xml:space="preserve">ιας και </w:t>
      </w:r>
      <w:r>
        <w:rPr>
          <w:rFonts w:eastAsia="Times New Roman" w:cs="Times New Roman"/>
          <w:szCs w:val="24"/>
        </w:rPr>
        <w:t>έχει</w:t>
      </w:r>
      <w:r w:rsidRPr="00826541">
        <w:rPr>
          <w:rFonts w:eastAsia="Times New Roman" w:cs="Times New Roman"/>
          <w:szCs w:val="24"/>
        </w:rPr>
        <w:t xml:space="preserve"> οικονομική επίπτωση</w:t>
      </w:r>
      <w:r>
        <w:rPr>
          <w:rFonts w:eastAsia="Times New Roman" w:cs="Times New Roman"/>
          <w:szCs w:val="24"/>
        </w:rPr>
        <w:t>,</w:t>
      </w:r>
      <w:r w:rsidRPr="00826541">
        <w:rPr>
          <w:rFonts w:eastAsia="Times New Roman" w:cs="Times New Roman"/>
          <w:szCs w:val="24"/>
        </w:rPr>
        <w:t xml:space="preserve"> έπρεπε να τύχει αναλυτικής αξιολόγησ</w:t>
      </w:r>
      <w:r>
        <w:rPr>
          <w:rFonts w:eastAsia="Times New Roman" w:cs="Times New Roman"/>
          <w:szCs w:val="24"/>
        </w:rPr>
        <w:t>η</w:t>
      </w:r>
      <w:r w:rsidRPr="00826541">
        <w:rPr>
          <w:rFonts w:eastAsia="Times New Roman" w:cs="Times New Roman"/>
          <w:szCs w:val="24"/>
        </w:rPr>
        <w:t xml:space="preserve">ς από το Γενικό Λογιστήριο του </w:t>
      </w:r>
      <w:r>
        <w:rPr>
          <w:rFonts w:eastAsia="Times New Roman" w:cs="Times New Roman"/>
          <w:szCs w:val="24"/>
        </w:rPr>
        <w:t>Κ</w:t>
      </w:r>
      <w:r w:rsidRPr="00826541">
        <w:rPr>
          <w:rFonts w:eastAsia="Times New Roman" w:cs="Times New Roman"/>
          <w:szCs w:val="24"/>
        </w:rPr>
        <w:t>ράτους και αφετέρου</w:t>
      </w:r>
      <w:r>
        <w:rPr>
          <w:rFonts w:eastAsia="Times New Roman" w:cs="Times New Roman"/>
          <w:szCs w:val="24"/>
        </w:rPr>
        <w:t>,</w:t>
      </w:r>
      <w:r w:rsidRPr="00826541">
        <w:rPr>
          <w:rFonts w:eastAsia="Times New Roman" w:cs="Times New Roman"/>
          <w:szCs w:val="24"/>
        </w:rPr>
        <w:t xml:space="preserve"> </w:t>
      </w:r>
      <w:r>
        <w:rPr>
          <w:rFonts w:eastAsia="Times New Roman" w:cs="Times New Roman"/>
          <w:szCs w:val="24"/>
        </w:rPr>
        <w:t>β</w:t>
      </w:r>
      <w:r w:rsidRPr="00826541">
        <w:rPr>
          <w:rFonts w:eastAsia="Times New Roman" w:cs="Times New Roman"/>
          <w:szCs w:val="24"/>
        </w:rPr>
        <w:t>εβαίως</w:t>
      </w:r>
      <w:r>
        <w:rPr>
          <w:rFonts w:eastAsia="Times New Roman" w:cs="Times New Roman"/>
          <w:szCs w:val="24"/>
        </w:rPr>
        <w:t>,</w:t>
      </w:r>
      <w:r w:rsidRPr="00826541">
        <w:rPr>
          <w:rFonts w:eastAsia="Times New Roman" w:cs="Times New Roman"/>
          <w:szCs w:val="24"/>
        </w:rPr>
        <w:t xml:space="preserve"> έχει το</w:t>
      </w:r>
      <w:r>
        <w:rPr>
          <w:rFonts w:eastAsia="Times New Roman" w:cs="Times New Roman"/>
          <w:szCs w:val="24"/>
        </w:rPr>
        <w:t>ν</w:t>
      </w:r>
      <w:r w:rsidRPr="00826541">
        <w:rPr>
          <w:rFonts w:eastAsia="Times New Roman" w:cs="Times New Roman"/>
          <w:szCs w:val="24"/>
        </w:rPr>
        <w:t xml:space="preserve"> χαρακτήρα του επείγοντος</w:t>
      </w:r>
      <w:r>
        <w:rPr>
          <w:rFonts w:eastAsia="Times New Roman" w:cs="Times New Roman"/>
          <w:szCs w:val="24"/>
        </w:rPr>
        <w:t>,</w:t>
      </w:r>
      <w:r w:rsidRPr="00826541">
        <w:rPr>
          <w:rFonts w:eastAsia="Times New Roman" w:cs="Times New Roman"/>
          <w:szCs w:val="24"/>
        </w:rPr>
        <w:t xml:space="preserve"> με την έννοια ότι αφορά στην οικον</w:t>
      </w:r>
      <w:r w:rsidRPr="00826541">
        <w:rPr>
          <w:rFonts w:eastAsia="Times New Roman" w:cs="Times New Roman"/>
          <w:szCs w:val="24"/>
        </w:rPr>
        <w:t>ομική ανακούφιση πληγέντων από φυσικές καταστροφές</w:t>
      </w:r>
      <w:r>
        <w:rPr>
          <w:rFonts w:eastAsia="Times New Roman" w:cs="Times New Roman"/>
          <w:szCs w:val="24"/>
        </w:rPr>
        <w:t>. Β</w:t>
      </w:r>
      <w:r w:rsidRPr="00826541">
        <w:rPr>
          <w:rFonts w:eastAsia="Times New Roman" w:cs="Times New Roman"/>
          <w:szCs w:val="24"/>
        </w:rPr>
        <w:t>άσ</w:t>
      </w:r>
      <w:r>
        <w:rPr>
          <w:rFonts w:eastAsia="Times New Roman" w:cs="Times New Roman"/>
          <w:szCs w:val="24"/>
        </w:rPr>
        <w:t>ει</w:t>
      </w:r>
      <w:r w:rsidRPr="00826541">
        <w:rPr>
          <w:rFonts w:eastAsia="Times New Roman" w:cs="Times New Roman"/>
          <w:szCs w:val="24"/>
        </w:rPr>
        <w:t xml:space="preserve"> και του στοιχείου της αναδρομικότητας που περιλαμβάν</w:t>
      </w:r>
      <w:r>
        <w:rPr>
          <w:rFonts w:eastAsia="Times New Roman" w:cs="Times New Roman"/>
          <w:szCs w:val="24"/>
        </w:rPr>
        <w:t>εται</w:t>
      </w:r>
      <w:r w:rsidRPr="00826541">
        <w:rPr>
          <w:rFonts w:eastAsia="Times New Roman" w:cs="Times New Roman"/>
          <w:szCs w:val="24"/>
        </w:rPr>
        <w:t xml:space="preserve"> </w:t>
      </w:r>
      <w:r>
        <w:rPr>
          <w:rFonts w:eastAsia="Times New Roman" w:cs="Times New Roman"/>
          <w:szCs w:val="24"/>
        </w:rPr>
        <w:t>σ</w:t>
      </w:r>
      <w:r w:rsidRPr="00826541">
        <w:rPr>
          <w:rFonts w:eastAsia="Times New Roman" w:cs="Times New Roman"/>
          <w:szCs w:val="24"/>
        </w:rPr>
        <w:t>τη συγκεκριμένη διάταξη</w:t>
      </w:r>
      <w:r>
        <w:rPr>
          <w:rFonts w:eastAsia="Times New Roman" w:cs="Times New Roman"/>
          <w:szCs w:val="24"/>
        </w:rPr>
        <w:t>,</w:t>
      </w:r>
      <w:r w:rsidRPr="00826541">
        <w:rPr>
          <w:rFonts w:eastAsia="Times New Roman" w:cs="Times New Roman"/>
          <w:szCs w:val="24"/>
        </w:rPr>
        <w:t xml:space="preserve"> καλύπτει </w:t>
      </w:r>
      <w:r>
        <w:rPr>
          <w:rFonts w:eastAsia="Times New Roman" w:cs="Times New Roman"/>
          <w:szCs w:val="24"/>
        </w:rPr>
        <w:t>βεβαίως και τη</w:t>
      </w:r>
      <w:r w:rsidRPr="00826541">
        <w:rPr>
          <w:rFonts w:eastAsia="Times New Roman" w:cs="Times New Roman"/>
          <w:szCs w:val="24"/>
        </w:rPr>
        <w:t xml:space="preserve"> μεγάλη φυσική καταστροφή</w:t>
      </w:r>
      <w:r>
        <w:rPr>
          <w:rFonts w:eastAsia="Times New Roman" w:cs="Times New Roman"/>
          <w:szCs w:val="24"/>
        </w:rPr>
        <w:t>, τις πυρκαγιές</w:t>
      </w:r>
      <w:r w:rsidRPr="00826541">
        <w:rPr>
          <w:rFonts w:eastAsia="Times New Roman" w:cs="Times New Roman"/>
          <w:szCs w:val="24"/>
        </w:rPr>
        <w:t xml:space="preserve"> της 23</w:t>
      </w:r>
      <w:r w:rsidRPr="00153247">
        <w:rPr>
          <w:rFonts w:eastAsia="Times New Roman" w:cs="Times New Roman"/>
          <w:szCs w:val="24"/>
          <w:vertAlign w:val="superscript"/>
        </w:rPr>
        <w:t>ης</w:t>
      </w:r>
      <w:r w:rsidRPr="00826541">
        <w:rPr>
          <w:rFonts w:eastAsia="Times New Roman" w:cs="Times New Roman"/>
          <w:szCs w:val="24"/>
        </w:rPr>
        <w:t xml:space="preserve"> Ιουλίου 2018</w:t>
      </w:r>
      <w:r>
        <w:rPr>
          <w:rFonts w:eastAsia="Times New Roman" w:cs="Times New Roman"/>
          <w:szCs w:val="24"/>
        </w:rPr>
        <w:t>.</w:t>
      </w:r>
    </w:p>
    <w:p w14:paraId="4B64C523" w14:textId="77777777" w:rsidR="00973031" w:rsidRDefault="00405E19">
      <w:pPr>
        <w:tabs>
          <w:tab w:val="left" w:pos="7375"/>
        </w:tabs>
        <w:contextualSpacing/>
        <w:rPr>
          <w:rFonts w:eastAsia="Times New Roman" w:cs="Times New Roman"/>
          <w:szCs w:val="24"/>
        </w:rPr>
      </w:pPr>
      <w:r w:rsidRPr="0023386E">
        <w:rPr>
          <w:rFonts w:eastAsia="Times New Roman" w:cs="Times New Roman"/>
          <w:szCs w:val="24"/>
        </w:rPr>
        <w:tab/>
      </w:r>
      <w:r>
        <w:rPr>
          <w:rFonts w:eastAsia="Times New Roman" w:cs="Times New Roman"/>
          <w:szCs w:val="24"/>
        </w:rPr>
        <w:tab/>
      </w:r>
    </w:p>
    <w:p w14:paraId="4B64C524" w14:textId="77777777" w:rsidR="00973031" w:rsidRDefault="00405E19">
      <w:pPr>
        <w:spacing w:line="600" w:lineRule="auto"/>
        <w:ind w:firstLine="720"/>
        <w:contextualSpacing/>
        <w:jc w:val="both"/>
        <w:rPr>
          <w:rFonts w:eastAsia="Times New Roman"/>
          <w:szCs w:val="24"/>
        </w:rPr>
      </w:pPr>
      <w:r>
        <w:rPr>
          <w:rFonts w:eastAsia="Times New Roman"/>
          <w:szCs w:val="24"/>
        </w:rPr>
        <w:t>Η συγκεκριμένη, λοιπόν, τ</w:t>
      </w:r>
      <w:r>
        <w:rPr>
          <w:rFonts w:eastAsia="Times New Roman"/>
          <w:szCs w:val="24"/>
        </w:rPr>
        <w:t>ροπολογία με αριθμό 1758 επιτρέπει την απαλλαγή από δημοτικά τέλη για τους ιδιοκτήτες ακινήτων</w:t>
      </w:r>
      <w:r>
        <w:rPr>
          <w:rFonts w:eastAsia="Times New Roman"/>
          <w:szCs w:val="24"/>
        </w:rPr>
        <w:t>,</w:t>
      </w:r>
      <w:r>
        <w:rPr>
          <w:rFonts w:eastAsia="Times New Roman"/>
          <w:szCs w:val="24"/>
        </w:rPr>
        <w:t xml:space="preserve"> τα οποία βρίσκονται σε περιοχές που έχουν κηρυχθεί σε κατάσταση έκτακτης ανάγκης, λόγω σεισμού πυρκαγιάς ή πλημμύρας, και έχουν χαρακτηριστεί μη κατοικήσιμα. Απαλλάσσονται, λοιπόν, αυτοί οι ιδιοκτήτες από τα δημοτικά τέλη καθαριότητας και φωτισμού, τον φό</w:t>
      </w:r>
      <w:r>
        <w:rPr>
          <w:rFonts w:eastAsia="Times New Roman"/>
          <w:szCs w:val="24"/>
        </w:rPr>
        <w:t>ρο ηλεκτροδοτούμενων χώρων και το τέλος ακίνητης περιουσίας για το χρονικό διάστημα</w:t>
      </w:r>
      <w:r>
        <w:rPr>
          <w:rFonts w:eastAsia="Times New Roman"/>
          <w:szCs w:val="24"/>
        </w:rPr>
        <w:t>,</w:t>
      </w:r>
      <w:r>
        <w:rPr>
          <w:rFonts w:eastAsia="Times New Roman"/>
          <w:szCs w:val="24"/>
        </w:rPr>
        <w:t xml:space="preserve"> κατά το οποίο τα ακίνητα αυτά είναι μη κατοικήσιμα και ως εκ τούτου</w:t>
      </w:r>
      <w:r>
        <w:rPr>
          <w:rFonts w:eastAsia="Times New Roman"/>
          <w:szCs w:val="24"/>
        </w:rPr>
        <w:t>,</w:t>
      </w:r>
      <w:r>
        <w:rPr>
          <w:rFonts w:eastAsia="Times New Roman"/>
          <w:szCs w:val="24"/>
        </w:rPr>
        <w:t xml:space="preserve"> δεν χρησιμοποιούνται. </w:t>
      </w:r>
    </w:p>
    <w:p w14:paraId="4B64C525"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Πρόκειται για μια γενική διάταξη. Αφορά τις φυσικές καταστροφές που εμπίπτουν σ</w:t>
      </w:r>
      <w:r>
        <w:rPr>
          <w:rFonts w:eastAsia="Times New Roman"/>
          <w:szCs w:val="24"/>
        </w:rPr>
        <w:t>’ αυτή την κατηγορία, που δημιουργούν δηλαδή αυτή την κατάσταση έκτακτης ανάγκης από εδώ και πέρα για το μέλλον, αλλά έχει και τον χαρακτήρα της αναδρομικότητας, όπως είπα και πριν, έτσι ώστε να μπορέσουμε να καλύψουμε και τους πληγέντες της φυσικής καταστ</w:t>
      </w:r>
      <w:r>
        <w:rPr>
          <w:rFonts w:eastAsia="Times New Roman"/>
          <w:szCs w:val="24"/>
        </w:rPr>
        <w:t>ροφής της πυρκαγιάς της 23</w:t>
      </w:r>
      <w:r w:rsidRPr="00F40395">
        <w:rPr>
          <w:rFonts w:eastAsia="Times New Roman"/>
          <w:szCs w:val="24"/>
          <w:vertAlign w:val="superscript"/>
        </w:rPr>
        <w:t>ης</w:t>
      </w:r>
      <w:r>
        <w:rPr>
          <w:rFonts w:eastAsia="Times New Roman"/>
          <w:szCs w:val="24"/>
        </w:rPr>
        <w:t xml:space="preserve"> Ιουλίου. </w:t>
      </w:r>
    </w:p>
    <w:p w14:paraId="4B64C526"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Αυτό που, κατά τη γνώμη μας, είναι σημαντικό είναι ότι ο δικαιούχος δεν χρειάζεται να προβεί στην παραμικρή ενέργεια. Προβλέπεται από τη διάταξη ότι αυτεπαγγέλτως οι </w:t>
      </w:r>
      <w:r>
        <w:rPr>
          <w:rFonts w:eastAsia="Times New Roman"/>
          <w:szCs w:val="24"/>
        </w:rPr>
        <w:t>υ</w:t>
      </w:r>
      <w:r>
        <w:rPr>
          <w:rFonts w:eastAsia="Times New Roman"/>
          <w:szCs w:val="24"/>
        </w:rPr>
        <w:t xml:space="preserve">πηρεσίες </w:t>
      </w:r>
      <w:r>
        <w:rPr>
          <w:rFonts w:eastAsia="Times New Roman"/>
          <w:szCs w:val="24"/>
        </w:rPr>
        <w:t>δ</w:t>
      </w:r>
      <w:r>
        <w:rPr>
          <w:rFonts w:eastAsia="Times New Roman"/>
          <w:szCs w:val="24"/>
        </w:rPr>
        <w:t xml:space="preserve">όμησης των οικείων δήμων θα αναζητήσουν </w:t>
      </w:r>
      <w:r>
        <w:rPr>
          <w:rFonts w:eastAsia="Times New Roman"/>
          <w:szCs w:val="24"/>
        </w:rPr>
        <w:t>από το Υπουργείο Υποδομών τις εκθέσεις αυτοψίας</w:t>
      </w:r>
      <w:r>
        <w:rPr>
          <w:rFonts w:eastAsia="Times New Roman"/>
          <w:szCs w:val="24"/>
        </w:rPr>
        <w:t>,</w:t>
      </w:r>
      <w:r>
        <w:rPr>
          <w:rFonts w:eastAsia="Times New Roman"/>
          <w:szCs w:val="24"/>
        </w:rPr>
        <w:t xml:space="preserve"> για το ποια ακριβώς ακίνητα έχουν χαρακτηριστεί μη κατοικήσιμα και άρα</w:t>
      </w:r>
      <w:r>
        <w:rPr>
          <w:rFonts w:eastAsia="Times New Roman"/>
          <w:szCs w:val="24"/>
        </w:rPr>
        <w:t>,</w:t>
      </w:r>
      <w:r>
        <w:rPr>
          <w:rFonts w:eastAsia="Times New Roman"/>
          <w:szCs w:val="24"/>
        </w:rPr>
        <w:t xml:space="preserve"> εμπίπτουν στις προβλέψεις αυτής της διάταξης. </w:t>
      </w:r>
    </w:p>
    <w:p w14:paraId="4B64C527"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Έχουμε έρθει σε επικοινωνία με τους δήμους. Θα μπορούν να καλύπτουν την απώλεια εσόδων, </w:t>
      </w:r>
      <w:r>
        <w:rPr>
          <w:rFonts w:eastAsia="Times New Roman"/>
          <w:szCs w:val="24"/>
        </w:rPr>
        <w:t>η οποία προκύπτει απ’ αυτή τη ρύθμιση, από άλλες πηγές: από μη ειδικευμένα έσοδα</w:t>
      </w:r>
      <w:r>
        <w:rPr>
          <w:rFonts w:eastAsia="Times New Roman"/>
          <w:szCs w:val="24"/>
        </w:rPr>
        <w:t>,</w:t>
      </w:r>
      <w:r>
        <w:rPr>
          <w:rFonts w:eastAsia="Times New Roman"/>
          <w:szCs w:val="24"/>
        </w:rPr>
        <w:t xml:space="preserve"> τα οποία δεν εμπίπτουν στα έσοδα για ανταποδοτικές υπηρεσίες. </w:t>
      </w:r>
    </w:p>
    <w:p w14:paraId="4B64C528" w14:textId="77777777" w:rsidR="00973031" w:rsidRDefault="00405E19">
      <w:pPr>
        <w:spacing w:line="600" w:lineRule="auto"/>
        <w:ind w:firstLine="720"/>
        <w:contextualSpacing/>
        <w:jc w:val="both"/>
        <w:rPr>
          <w:rFonts w:eastAsia="Times New Roman"/>
          <w:szCs w:val="24"/>
        </w:rPr>
      </w:pPr>
      <w:r>
        <w:rPr>
          <w:rFonts w:eastAsia="Times New Roman"/>
          <w:szCs w:val="24"/>
        </w:rPr>
        <w:t>Είναι, λοιπόν, κατά τη γνώμη μας μια διάταξη πολύ σημαντική για την οικονομική ανακούφιση των πληγέντων της κατ</w:t>
      </w:r>
      <w:r>
        <w:rPr>
          <w:rFonts w:eastAsia="Times New Roman"/>
          <w:szCs w:val="24"/>
        </w:rPr>
        <w:t>αστροφής</w:t>
      </w:r>
      <w:r>
        <w:rPr>
          <w:rFonts w:eastAsia="Times New Roman"/>
          <w:szCs w:val="24"/>
        </w:rPr>
        <w:t>,</w:t>
      </w:r>
      <w:r>
        <w:rPr>
          <w:rFonts w:eastAsia="Times New Roman"/>
          <w:szCs w:val="24"/>
        </w:rPr>
        <w:t xml:space="preserve"> που συνέβη το καλοκαίρι</w:t>
      </w:r>
      <w:r>
        <w:rPr>
          <w:rFonts w:eastAsia="Times New Roman"/>
          <w:szCs w:val="24"/>
        </w:rPr>
        <w:t>,</w:t>
      </w:r>
      <w:r>
        <w:rPr>
          <w:rFonts w:eastAsia="Times New Roman"/>
          <w:szCs w:val="24"/>
        </w:rPr>
        <w:t xml:space="preserve"> αλλά και από εδώ και πέρα. Είναι σημαντικό να τύχει ευρείας αποδοχής και υπερψήφισης από το Τμήμα.</w:t>
      </w:r>
    </w:p>
    <w:p w14:paraId="4B64C529" w14:textId="77777777" w:rsidR="00973031" w:rsidRDefault="00405E19">
      <w:pPr>
        <w:spacing w:line="600" w:lineRule="auto"/>
        <w:ind w:firstLine="720"/>
        <w:contextualSpacing/>
        <w:jc w:val="both"/>
        <w:rPr>
          <w:rFonts w:eastAsia="Times New Roman"/>
          <w:szCs w:val="24"/>
        </w:rPr>
      </w:pPr>
      <w:r>
        <w:rPr>
          <w:rFonts w:eastAsia="Times New Roman"/>
          <w:szCs w:val="24"/>
        </w:rPr>
        <w:t>Σας ευχαριστώ.</w:t>
      </w:r>
    </w:p>
    <w:p w14:paraId="4B64C52A" w14:textId="77777777" w:rsidR="00973031" w:rsidRDefault="00405E19">
      <w:pPr>
        <w:spacing w:line="600" w:lineRule="auto"/>
        <w:ind w:firstLine="720"/>
        <w:contextualSpacing/>
        <w:jc w:val="both"/>
        <w:rPr>
          <w:rFonts w:eastAsia="Times New Roman"/>
          <w:szCs w:val="24"/>
        </w:rPr>
      </w:pPr>
      <w:r w:rsidRPr="00064B85">
        <w:rPr>
          <w:rFonts w:eastAsia="Times New Roman"/>
          <w:b/>
          <w:szCs w:val="24"/>
        </w:rPr>
        <w:lastRenderedPageBreak/>
        <w:t>ΓΕΩΡΓΙΟΣ</w:t>
      </w:r>
      <w:r>
        <w:rPr>
          <w:rFonts w:eastAsia="Times New Roman"/>
          <w:b/>
          <w:szCs w:val="24"/>
        </w:rPr>
        <w:t xml:space="preserve"> - </w:t>
      </w:r>
      <w:r w:rsidRPr="00064B85">
        <w:rPr>
          <w:rFonts w:eastAsia="Times New Roman"/>
          <w:b/>
          <w:szCs w:val="24"/>
        </w:rPr>
        <w:t xml:space="preserve">ΔΗΜΗΤΡΙΟΣ </w:t>
      </w:r>
      <w:r>
        <w:rPr>
          <w:rFonts w:eastAsia="Times New Roman"/>
          <w:b/>
          <w:szCs w:val="24"/>
        </w:rPr>
        <w:t>ΚΑΡΡΑΣ:</w:t>
      </w:r>
      <w:r>
        <w:rPr>
          <w:rFonts w:eastAsia="Times New Roman"/>
          <w:szCs w:val="24"/>
        </w:rPr>
        <w:t xml:space="preserve"> Κύριε Πρόεδρε, θα ήθελα τον λόγο για μια ερώτηση.</w:t>
      </w:r>
    </w:p>
    <w:p w14:paraId="4B64C52B" w14:textId="77777777" w:rsidR="00973031" w:rsidRDefault="00405E19">
      <w:pPr>
        <w:spacing w:line="600" w:lineRule="auto"/>
        <w:ind w:firstLine="720"/>
        <w:contextualSpacing/>
        <w:jc w:val="both"/>
        <w:rPr>
          <w:rFonts w:eastAsia="Times New Roman"/>
          <w:szCs w:val="24"/>
        </w:rPr>
      </w:pPr>
      <w:r w:rsidRPr="00F40395">
        <w:rPr>
          <w:rFonts w:eastAsia="Times New Roman"/>
          <w:b/>
          <w:szCs w:val="24"/>
        </w:rPr>
        <w:t>ΠΡΟΕΔΡΕΥΩΝ (Αναστάσιος Κουρά</w:t>
      </w:r>
      <w:r w:rsidRPr="00F40395">
        <w:rPr>
          <w:rFonts w:eastAsia="Times New Roman"/>
          <w:b/>
          <w:szCs w:val="24"/>
        </w:rPr>
        <w:t>κης):</w:t>
      </w:r>
      <w:r>
        <w:rPr>
          <w:rFonts w:eastAsia="Times New Roman"/>
          <w:szCs w:val="24"/>
        </w:rPr>
        <w:t xml:space="preserve"> Ορίστε, κύριε Καρρά. Μπορείτε να ρωτήσετε. </w:t>
      </w:r>
    </w:p>
    <w:p w14:paraId="4B64C52C" w14:textId="77777777" w:rsidR="00973031" w:rsidRDefault="00405E19">
      <w:pPr>
        <w:spacing w:line="600" w:lineRule="auto"/>
        <w:ind w:firstLine="720"/>
        <w:contextualSpacing/>
        <w:jc w:val="both"/>
        <w:rPr>
          <w:rFonts w:eastAsia="Times New Roman"/>
          <w:szCs w:val="24"/>
        </w:rPr>
      </w:pPr>
      <w:r w:rsidRPr="00064B85">
        <w:rPr>
          <w:rFonts w:eastAsia="Times New Roman"/>
          <w:b/>
          <w:szCs w:val="24"/>
        </w:rPr>
        <w:t>ΓΕΩΡΓΙΟΣ</w:t>
      </w:r>
      <w:r>
        <w:rPr>
          <w:rFonts w:eastAsia="Times New Roman"/>
          <w:b/>
          <w:szCs w:val="24"/>
        </w:rPr>
        <w:t xml:space="preserve"> - </w:t>
      </w:r>
      <w:r w:rsidRPr="00064B85">
        <w:rPr>
          <w:rFonts w:eastAsia="Times New Roman"/>
          <w:b/>
          <w:szCs w:val="24"/>
        </w:rPr>
        <w:t>ΔΗΜΗΤΡΙΟΣ ΚΑΡΡΑΣ:</w:t>
      </w:r>
      <w:r>
        <w:rPr>
          <w:rFonts w:eastAsia="Times New Roman"/>
          <w:szCs w:val="24"/>
        </w:rPr>
        <w:t xml:space="preserve"> Κύριε Υπουργέ, θέλω να ρωτήσω το εξής: Δεν απαλλάσσονται των δημοτικών τελών ήδη από το διάταγμα του 1958 τα μη χρησιμοποιούμενα και μη ηλεκτροδοτούμενα ακίνητα; Ποια ανάγκη υπά</w:t>
      </w:r>
      <w:r>
        <w:rPr>
          <w:rFonts w:eastAsia="Times New Roman"/>
          <w:szCs w:val="24"/>
        </w:rPr>
        <w:t xml:space="preserve">ρχει για νέα νομοθεσία; Αν ανατρέξουμε στο άρθρο 20 του 1958, θα δούμε ότι τα απαλλάσσει. Είναι το γνωστό θέμα των </w:t>
      </w:r>
      <w:proofErr w:type="spellStart"/>
      <w:r>
        <w:rPr>
          <w:rFonts w:eastAsia="Times New Roman"/>
          <w:szCs w:val="24"/>
        </w:rPr>
        <w:t>ηλεκτροδοτουμένων</w:t>
      </w:r>
      <w:proofErr w:type="spellEnd"/>
      <w:r>
        <w:rPr>
          <w:rFonts w:eastAsia="Times New Roman"/>
          <w:szCs w:val="24"/>
        </w:rPr>
        <w:t xml:space="preserve"> και μη.</w:t>
      </w:r>
    </w:p>
    <w:p w14:paraId="4B64C52D" w14:textId="77777777" w:rsidR="00973031" w:rsidRDefault="00405E19">
      <w:pPr>
        <w:spacing w:line="600" w:lineRule="auto"/>
        <w:ind w:firstLine="720"/>
        <w:contextualSpacing/>
        <w:jc w:val="both"/>
        <w:rPr>
          <w:rFonts w:eastAsia="Times New Roman"/>
          <w:szCs w:val="24"/>
        </w:rPr>
      </w:pPr>
      <w:r w:rsidRPr="00F40395">
        <w:rPr>
          <w:rFonts w:eastAsia="Times New Roman"/>
          <w:b/>
          <w:szCs w:val="24"/>
        </w:rPr>
        <w:t>ΠΡΟΕΔΡΕΥΩΝ (Αναστάσιος Κουράκης):</w:t>
      </w:r>
      <w:r>
        <w:rPr>
          <w:rFonts w:eastAsia="Times New Roman"/>
          <w:b/>
          <w:szCs w:val="24"/>
        </w:rPr>
        <w:t xml:space="preserve"> </w:t>
      </w:r>
      <w:r>
        <w:rPr>
          <w:rFonts w:eastAsia="Times New Roman"/>
          <w:szCs w:val="24"/>
        </w:rPr>
        <w:t>Κύριε Υπουργέ, έχετε τον λόγο.</w:t>
      </w:r>
    </w:p>
    <w:p w14:paraId="4B64C52E" w14:textId="77777777" w:rsidR="00973031" w:rsidRDefault="00405E19">
      <w:pPr>
        <w:spacing w:line="600" w:lineRule="auto"/>
        <w:ind w:firstLine="720"/>
        <w:contextualSpacing/>
        <w:jc w:val="both"/>
        <w:rPr>
          <w:rFonts w:eastAsia="Times New Roman"/>
          <w:szCs w:val="24"/>
        </w:rPr>
      </w:pPr>
      <w:r>
        <w:rPr>
          <w:rFonts w:eastAsia="Times New Roman"/>
          <w:b/>
          <w:szCs w:val="24"/>
        </w:rPr>
        <w:t>ΑΛΕΞΗΣ</w:t>
      </w:r>
      <w:r w:rsidRPr="00064B85">
        <w:rPr>
          <w:rFonts w:eastAsia="Times New Roman"/>
          <w:b/>
          <w:szCs w:val="24"/>
        </w:rPr>
        <w:t xml:space="preserve"> </w:t>
      </w:r>
      <w:r w:rsidRPr="00064B85">
        <w:rPr>
          <w:rFonts w:eastAsia="Times New Roman"/>
          <w:b/>
          <w:szCs w:val="24"/>
        </w:rPr>
        <w:t xml:space="preserve">ΧΑΡΙΤΣΗΣ (Υπουργός </w:t>
      </w:r>
      <w:r>
        <w:rPr>
          <w:rFonts w:eastAsia="Times New Roman"/>
          <w:b/>
          <w:szCs w:val="24"/>
        </w:rPr>
        <w:t>Εσωτερικών</w:t>
      </w:r>
      <w:r w:rsidRPr="00064B85">
        <w:rPr>
          <w:rFonts w:eastAsia="Times New Roman"/>
          <w:b/>
          <w:szCs w:val="24"/>
        </w:rPr>
        <w:t>):</w:t>
      </w:r>
      <w:r>
        <w:rPr>
          <w:rFonts w:eastAsia="Times New Roman"/>
          <w:szCs w:val="24"/>
        </w:rPr>
        <w:t xml:space="preserve"> Η διάταξη</w:t>
      </w:r>
      <w:r>
        <w:rPr>
          <w:rFonts w:eastAsia="Times New Roman"/>
          <w:szCs w:val="24"/>
        </w:rPr>
        <w:t>,</w:t>
      </w:r>
      <w:r>
        <w:rPr>
          <w:rFonts w:eastAsia="Times New Roman"/>
          <w:szCs w:val="24"/>
        </w:rPr>
        <w:t xml:space="preserve"> την οποία καταθέτουμε σήμερα</w:t>
      </w:r>
      <w:r>
        <w:rPr>
          <w:rFonts w:eastAsia="Times New Roman"/>
          <w:szCs w:val="24"/>
        </w:rPr>
        <w:t>,</w:t>
      </w:r>
      <w:r>
        <w:rPr>
          <w:rFonts w:eastAsia="Times New Roman"/>
          <w:szCs w:val="24"/>
        </w:rPr>
        <w:t xml:space="preserve"> αφορά πολύ ευρύτερη κατηγορία απ’ αυτήν την οποία περιγράφετε. Μιλάμε για ακίνητα</w:t>
      </w:r>
      <w:r>
        <w:rPr>
          <w:rFonts w:eastAsia="Times New Roman"/>
          <w:szCs w:val="24"/>
        </w:rPr>
        <w:t>,</w:t>
      </w:r>
      <w:r>
        <w:rPr>
          <w:rFonts w:eastAsia="Times New Roman"/>
          <w:szCs w:val="24"/>
        </w:rPr>
        <w:t xml:space="preserve"> τα οποία δεν μπορούν να κατοικηθούν για κάποιο χρονικό διάστημα, αλλά στη συνέχεια</w:t>
      </w:r>
      <w:r>
        <w:rPr>
          <w:rFonts w:eastAsia="Times New Roman"/>
          <w:szCs w:val="24"/>
        </w:rPr>
        <w:t>,</w:t>
      </w:r>
      <w:r>
        <w:rPr>
          <w:rFonts w:eastAsia="Times New Roman"/>
          <w:szCs w:val="24"/>
        </w:rPr>
        <w:t xml:space="preserve"> ενδεχομένως</w:t>
      </w:r>
      <w:r>
        <w:rPr>
          <w:rFonts w:eastAsia="Times New Roman"/>
          <w:szCs w:val="24"/>
        </w:rPr>
        <w:t>,</w:t>
      </w:r>
      <w:r>
        <w:rPr>
          <w:rFonts w:eastAsia="Times New Roman"/>
          <w:szCs w:val="24"/>
        </w:rPr>
        <w:t xml:space="preserve"> θα είναι κατοικήσιμα. Βεβαίως, μετά θα πληρώνουν. Όμως, μιλάμε για ανακούφιση αυτή την περίοδο. </w:t>
      </w:r>
    </w:p>
    <w:p w14:paraId="4B64C52F" w14:textId="77777777" w:rsidR="00973031" w:rsidRDefault="00405E19">
      <w:pPr>
        <w:spacing w:line="600" w:lineRule="auto"/>
        <w:ind w:firstLine="720"/>
        <w:contextualSpacing/>
        <w:jc w:val="both"/>
        <w:rPr>
          <w:rFonts w:eastAsia="Times New Roman"/>
          <w:szCs w:val="24"/>
        </w:rPr>
      </w:pPr>
      <w:r>
        <w:rPr>
          <w:rFonts w:eastAsia="Times New Roman"/>
          <w:szCs w:val="24"/>
        </w:rPr>
        <w:t>Πολύ σημαντική, κατά τη γνώμη μας, είναι και η μεθοδολογία αυτής της διαδικασίας. Το γεγονός, δηλαδή, ότι δεν χρειάζεται να προβεί ο ιδιοκτήτης του ακινήτου σ</w:t>
      </w:r>
      <w:r>
        <w:rPr>
          <w:rFonts w:eastAsia="Times New Roman"/>
          <w:szCs w:val="24"/>
        </w:rPr>
        <w:t xml:space="preserve">ε καμία ενέργεια, αλλά ο ίδιος ο δήμος, οι αρμόδιες </w:t>
      </w:r>
      <w:r>
        <w:rPr>
          <w:rFonts w:eastAsia="Times New Roman"/>
          <w:szCs w:val="24"/>
        </w:rPr>
        <w:t>υ</w:t>
      </w:r>
      <w:r>
        <w:rPr>
          <w:rFonts w:eastAsia="Times New Roman"/>
          <w:szCs w:val="24"/>
        </w:rPr>
        <w:t>πηρεσίες του δήμου, αυτε</w:t>
      </w:r>
      <w:r>
        <w:rPr>
          <w:rFonts w:eastAsia="Times New Roman"/>
          <w:szCs w:val="24"/>
        </w:rPr>
        <w:lastRenderedPageBreak/>
        <w:t>παγγέλτως θα απευθυνθούν στο Υπουργείο Υποδομών και θα αναζητήσουν τις λίστες με το συγκεκριμένα ακίνητα</w:t>
      </w:r>
      <w:r>
        <w:rPr>
          <w:rFonts w:eastAsia="Times New Roman"/>
          <w:szCs w:val="24"/>
        </w:rPr>
        <w:t>,</w:t>
      </w:r>
      <w:r>
        <w:rPr>
          <w:rFonts w:eastAsia="Times New Roman"/>
          <w:szCs w:val="24"/>
        </w:rPr>
        <w:t xml:space="preserve"> για να προχωρήσουν στην απαλλαγή από τις συγκεκριμένες επιβαρύνσεις. </w:t>
      </w:r>
    </w:p>
    <w:p w14:paraId="4B64C530" w14:textId="77777777" w:rsidR="00973031" w:rsidRDefault="00405E19">
      <w:pPr>
        <w:spacing w:line="600" w:lineRule="auto"/>
        <w:ind w:firstLine="720"/>
        <w:contextualSpacing/>
        <w:jc w:val="both"/>
        <w:rPr>
          <w:rFonts w:eastAsia="Times New Roman"/>
          <w:szCs w:val="24"/>
        </w:rPr>
      </w:pPr>
      <w:r w:rsidRPr="00F40395">
        <w:rPr>
          <w:rFonts w:eastAsia="Times New Roman"/>
          <w:b/>
          <w:szCs w:val="24"/>
        </w:rPr>
        <w:t>ΠΡΟ</w:t>
      </w:r>
      <w:r w:rsidRPr="00F40395">
        <w:rPr>
          <w:rFonts w:eastAsia="Times New Roman"/>
          <w:b/>
          <w:szCs w:val="24"/>
        </w:rPr>
        <w:t>ΕΔΡΕΥΩΝ (Αναστάσιος Κουράκης):</w:t>
      </w:r>
      <w:r>
        <w:rPr>
          <w:rFonts w:eastAsia="Times New Roman"/>
          <w:b/>
          <w:szCs w:val="24"/>
        </w:rPr>
        <w:t xml:space="preserve"> </w:t>
      </w:r>
      <w:r>
        <w:rPr>
          <w:rFonts w:eastAsia="Times New Roman"/>
          <w:szCs w:val="24"/>
        </w:rPr>
        <w:t xml:space="preserve">Παρακαλώ, κύριε Καρρά. Μ’ αυτό κλείνουμε. </w:t>
      </w:r>
    </w:p>
    <w:p w14:paraId="4B64C531" w14:textId="77777777" w:rsidR="00973031" w:rsidRDefault="00405E19">
      <w:pPr>
        <w:spacing w:line="600" w:lineRule="auto"/>
        <w:ind w:firstLine="720"/>
        <w:contextualSpacing/>
        <w:jc w:val="both"/>
        <w:rPr>
          <w:rFonts w:eastAsia="Times New Roman"/>
          <w:szCs w:val="24"/>
        </w:rPr>
      </w:pPr>
      <w:r w:rsidRPr="00064B85">
        <w:rPr>
          <w:rFonts w:eastAsia="Times New Roman"/>
          <w:b/>
          <w:szCs w:val="24"/>
        </w:rPr>
        <w:t>ΓΕΩΡΓΙΟΣ</w:t>
      </w:r>
      <w:r>
        <w:rPr>
          <w:rFonts w:eastAsia="Times New Roman"/>
          <w:b/>
          <w:szCs w:val="24"/>
        </w:rPr>
        <w:t xml:space="preserve"> - </w:t>
      </w:r>
      <w:r w:rsidRPr="00064B85">
        <w:rPr>
          <w:rFonts w:eastAsia="Times New Roman"/>
          <w:b/>
          <w:szCs w:val="24"/>
        </w:rPr>
        <w:t>ΔΗΜΗΤΡΙΟΣ ΚΑΡΡΑΣ</w:t>
      </w:r>
      <w:r>
        <w:rPr>
          <w:rFonts w:eastAsia="Times New Roman"/>
          <w:b/>
          <w:szCs w:val="24"/>
        </w:rPr>
        <w:t xml:space="preserve">: </w:t>
      </w:r>
      <w:r>
        <w:rPr>
          <w:rFonts w:eastAsia="Times New Roman"/>
          <w:szCs w:val="24"/>
        </w:rPr>
        <w:t>Να σας θυμίσω, κύριε Υπουργέ, ότι στο πρόσφατο πολυνομοσχέδιο του Υπουργείου Εσωτερικών το άρθρο 222 -οι συνεργάτες σας το γνωρίζουν- έλυσε αυτά τα προβλ</w:t>
      </w:r>
      <w:r>
        <w:rPr>
          <w:rFonts w:eastAsia="Times New Roman"/>
          <w:szCs w:val="24"/>
        </w:rPr>
        <w:t>ήματα. Δεν θέλω περισσότερο. Απλώς</w:t>
      </w:r>
      <w:r>
        <w:rPr>
          <w:rFonts w:eastAsia="Times New Roman"/>
          <w:szCs w:val="24"/>
        </w:rPr>
        <w:t>,</w:t>
      </w:r>
      <w:r>
        <w:rPr>
          <w:rFonts w:eastAsia="Times New Roman"/>
          <w:szCs w:val="24"/>
        </w:rPr>
        <w:t xml:space="preserve"> θυμίζω ότι έχει ψηφιστεί</w:t>
      </w:r>
      <w:r>
        <w:rPr>
          <w:rFonts w:eastAsia="Times New Roman"/>
          <w:szCs w:val="24"/>
        </w:rPr>
        <w:t>,</w:t>
      </w:r>
      <w:r>
        <w:rPr>
          <w:rFonts w:eastAsia="Times New Roman"/>
          <w:szCs w:val="24"/>
        </w:rPr>
        <w:t xml:space="preserve"> όχι για φυσικές καταστροφές</w:t>
      </w:r>
      <w:r>
        <w:rPr>
          <w:rFonts w:eastAsia="Times New Roman"/>
          <w:szCs w:val="24"/>
        </w:rPr>
        <w:t>,</w:t>
      </w:r>
      <w:r>
        <w:rPr>
          <w:rFonts w:eastAsia="Times New Roman"/>
          <w:szCs w:val="24"/>
        </w:rPr>
        <w:t xml:space="preserve"> αλλά για το σύνολο των μη χρησιμοποιουμένων ακινήτων.</w:t>
      </w:r>
    </w:p>
    <w:p w14:paraId="4B64C532" w14:textId="77777777" w:rsidR="00973031" w:rsidRDefault="00405E19">
      <w:pPr>
        <w:spacing w:line="600" w:lineRule="auto"/>
        <w:ind w:firstLine="720"/>
        <w:contextualSpacing/>
        <w:jc w:val="both"/>
        <w:rPr>
          <w:rFonts w:eastAsia="Times New Roman"/>
          <w:szCs w:val="24"/>
        </w:rPr>
      </w:pPr>
      <w:r w:rsidRPr="00F40395">
        <w:rPr>
          <w:rFonts w:eastAsia="Times New Roman"/>
          <w:b/>
          <w:szCs w:val="24"/>
        </w:rPr>
        <w:t>ΠΡΟΕΔΡΕΥΩΝ (Αναστάσιος Κουράκης):</w:t>
      </w:r>
      <w:r>
        <w:rPr>
          <w:rFonts w:eastAsia="Times New Roman"/>
          <w:szCs w:val="24"/>
        </w:rPr>
        <w:t xml:space="preserve"> Καλώς. Κάποιος άλλος δεν υπάρχει. </w:t>
      </w:r>
    </w:p>
    <w:p w14:paraId="4B64C533" w14:textId="77777777" w:rsidR="00973031" w:rsidRDefault="00405E19">
      <w:pPr>
        <w:spacing w:line="600" w:lineRule="auto"/>
        <w:ind w:firstLine="720"/>
        <w:contextualSpacing/>
        <w:jc w:val="both"/>
        <w:rPr>
          <w:rFonts w:eastAsia="Times New Roman"/>
          <w:szCs w:val="24"/>
        </w:rPr>
      </w:pPr>
      <w:r>
        <w:rPr>
          <w:rFonts w:eastAsia="Times New Roman"/>
          <w:szCs w:val="24"/>
        </w:rPr>
        <w:t>Να επανέλθουμε στην προηγούμενη διαδικασία</w:t>
      </w:r>
      <w:r>
        <w:rPr>
          <w:rFonts w:eastAsia="Times New Roman"/>
          <w:szCs w:val="24"/>
        </w:rPr>
        <w:t xml:space="preserve">. Να δώσουμε τον λόγο στον κ. </w:t>
      </w:r>
      <w:proofErr w:type="spellStart"/>
      <w:r>
        <w:rPr>
          <w:rFonts w:eastAsia="Times New Roman"/>
          <w:szCs w:val="24"/>
        </w:rPr>
        <w:t>Δένδια</w:t>
      </w:r>
      <w:proofErr w:type="spellEnd"/>
      <w:r>
        <w:rPr>
          <w:rFonts w:eastAsia="Times New Roman"/>
          <w:szCs w:val="24"/>
        </w:rPr>
        <w:t xml:space="preserve">. Ενημερώθηκα ότι θέλετε να πάρετε για λίγο τον λόγο. </w:t>
      </w:r>
    </w:p>
    <w:p w14:paraId="4B64C534" w14:textId="77777777" w:rsidR="00973031" w:rsidRDefault="00405E19">
      <w:pPr>
        <w:spacing w:line="600" w:lineRule="auto"/>
        <w:ind w:firstLine="720"/>
        <w:contextualSpacing/>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ΓΕΩΡΓΙΟΣ</w:t>
      </w:r>
      <w:r>
        <w:rPr>
          <w:rFonts w:eastAsia="Times New Roman"/>
          <w:b/>
          <w:szCs w:val="24"/>
        </w:rPr>
        <w:t xml:space="preserve"> </w:t>
      </w:r>
      <w:r w:rsidRPr="00921A3D">
        <w:rPr>
          <w:rFonts w:eastAsia="Times New Roman"/>
          <w:b/>
          <w:szCs w:val="24"/>
        </w:rPr>
        <w:t>ΔΕΝΔΙΑΣ:</w:t>
      </w:r>
      <w:r>
        <w:rPr>
          <w:rFonts w:eastAsia="Times New Roman"/>
          <w:b/>
          <w:szCs w:val="24"/>
        </w:rPr>
        <w:t xml:space="preserve"> </w:t>
      </w:r>
      <w:r>
        <w:rPr>
          <w:rFonts w:eastAsia="Times New Roman"/>
          <w:szCs w:val="24"/>
        </w:rPr>
        <w:t>Κύριε Πρόεδρε, δεν πρόκειται να μακρηγορήσω, διότι καλύφθηκε το θέμα του νομοθετήματος -και όχι μόνον αυτό- από τον εισηγητή της Αξιωματ</w:t>
      </w:r>
      <w:r>
        <w:rPr>
          <w:rFonts w:eastAsia="Times New Roman"/>
          <w:szCs w:val="24"/>
        </w:rPr>
        <w:t xml:space="preserve">ικής Αντιπολίτευσης κ. Τασούλα. </w:t>
      </w:r>
    </w:p>
    <w:p w14:paraId="4B64C53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Ο πειρασμός</w:t>
      </w:r>
      <w:r>
        <w:rPr>
          <w:rFonts w:eastAsia="Times New Roman" w:cs="Times New Roman"/>
          <w:szCs w:val="24"/>
        </w:rPr>
        <w:t>,</w:t>
      </w:r>
      <w:r>
        <w:rPr>
          <w:rFonts w:eastAsia="Times New Roman" w:cs="Times New Roman"/>
          <w:szCs w:val="24"/>
        </w:rPr>
        <w:t xml:space="preserve"> ο οποίος με οδήγησε να πάρω τον λόγο είναι, κατ’ αρχάς, πάλι το φαινόμενο των τροπολογιών, το οποίο, για κάποιον περίεργο λόγο, γιατί παραδείγματος χάριν, ενώ παρατήρησα την ευγενική τοποθέτηση του κ. </w:t>
      </w:r>
      <w:proofErr w:type="spellStart"/>
      <w:r>
        <w:rPr>
          <w:rFonts w:eastAsia="Times New Roman" w:cs="Times New Roman"/>
          <w:szCs w:val="24"/>
        </w:rPr>
        <w:t>Χαρίτση</w:t>
      </w:r>
      <w:proofErr w:type="spellEnd"/>
      <w:r>
        <w:rPr>
          <w:rFonts w:eastAsia="Times New Roman" w:cs="Times New Roman"/>
          <w:szCs w:val="24"/>
        </w:rPr>
        <w:t xml:space="preserve"> ω</w:t>
      </w:r>
      <w:r>
        <w:rPr>
          <w:rFonts w:eastAsia="Times New Roman" w:cs="Times New Roman"/>
          <w:szCs w:val="24"/>
        </w:rPr>
        <w:t>ς προς την ανάγκη να κατατεθεί μια τροπολογία, παρά ταύτα ως συνολική κυβερνητική πρακτική</w:t>
      </w:r>
      <w:r>
        <w:rPr>
          <w:rFonts w:eastAsia="Times New Roman" w:cs="Times New Roman"/>
          <w:szCs w:val="24"/>
        </w:rPr>
        <w:t>,</w:t>
      </w:r>
      <w:r>
        <w:rPr>
          <w:rFonts w:eastAsia="Times New Roman" w:cs="Times New Roman"/>
          <w:szCs w:val="24"/>
        </w:rPr>
        <w:t xml:space="preserve"> όχι μόνο επιδεινώνεται και επεκτείνεται, αλλά και προσαυξάνεται συνεχώς. Ομνύει δηλαδή η Κυβέρνηση, διά των Υπουργών της, στην ανάγκη της καλής νομοθέτησης, διατυπώ</w:t>
      </w:r>
      <w:r>
        <w:rPr>
          <w:rFonts w:eastAsia="Times New Roman" w:cs="Times New Roman"/>
          <w:szCs w:val="24"/>
        </w:rPr>
        <w:t>νει την άποψη της λανθασμένης επιλογής των διαρκών τροπολογιών, αλλά παρά ταύτα</w:t>
      </w:r>
      <w:r>
        <w:rPr>
          <w:rFonts w:eastAsia="Times New Roman" w:cs="Times New Roman"/>
          <w:szCs w:val="24"/>
        </w:rPr>
        <w:t>,</w:t>
      </w:r>
      <w:r>
        <w:rPr>
          <w:rFonts w:eastAsia="Times New Roman" w:cs="Times New Roman"/>
          <w:szCs w:val="24"/>
        </w:rPr>
        <w:t xml:space="preserve"> τίποτα δεν την εμποδίζει να τ</w:t>
      </w:r>
      <w:r>
        <w:rPr>
          <w:rFonts w:eastAsia="Times New Roman" w:cs="Times New Roman"/>
          <w:szCs w:val="24"/>
        </w:rPr>
        <w:t>ην</w:t>
      </w:r>
      <w:r>
        <w:rPr>
          <w:rFonts w:eastAsia="Times New Roman" w:cs="Times New Roman"/>
          <w:szCs w:val="24"/>
        </w:rPr>
        <w:t xml:space="preserve"> μετέρχεται. Και δεν αναφέρομαι στη δική σας, κύριε </w:t>
      </w:r>
      <w:proofErr w:type="spellStart"/>
      <w:r>
        <w:rPr>
          <w:rFonts w:eastAsia="Times New Roman" w:cs="Times New Roman"/>
          <w:szCs w:val="24"/>
        </w:rPr>
        <w:t>Χαρίτση</w:t>
      </w:r>
      <w:proofErr w:type="spellEnd"/>
      <w:r>
        <w:rPr>
          <w:rFonts w:eastAsia="Times New Roman" w:cs="Times New Roman"/>
          <w:szCs w:val="24"/>
        </w:rPr>
        <w:t xml:space="preserve">, γιατί σας καταλαβαίνω και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αν έπρεπε κάποια τροπολογία να έρθει σήμερα, θα παραδεχόμουν ότι είναι η δική σας. Όμως, η Κυβέρνηση συνολικά</w:t>
      </w:r>
      <w:r>
        <w:rPr>
          <w:rFonts w:eastAsia="Times New Roman" w:cs="Times New Roman"/>
          <w:szCs w:val="24"/>
        </w:rPr>
        <w:t>,</w:t>
      </w:r>
      <w:r>
        <w:rPr>
          <w:rFonts w:eastAsia="Times New Roman" w:cs="Times New Roman"/>
          <w:szCs w:val="24"/>
        </w:rPr>
        <w:t xml:space="preserve"> με τη μέθοδο των τροπολογιών επιχειρεί να καλύψει την κακή διακυβέρνηση του τόπου την οποίαν ασκεί.</w:t>
      </w:r>
    </w:p>
    <w:p w14:paraId="4B64C53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Θα δείτε ότι τα θέματα που καλύπτουν οι τροπ</w:t>
      </w:r>
      <w:r>
        <w:rPr>
          <w:rFonts w:eastAsia="Times New Roman" w:cs="Times New Roman"/>
          <w:szCs w:val="24"/>
        </w:rPr>
        <w:t>ολογίες</w:t>
      </w:r>
      <w:r>
        <w:rPr>
          <w:rFonts w:eastAsia="Times New Roman" w:cs="Times New Roman"/>
          <w:szCs w:val="24"/>
        </w:rPr>
        <w:t>,</w:t>
      </w:r>
      <w:r>
        <w:rPr>
          <w:rFonts w:eastAsia="Times New Roman" w:cs="Times New Roman"/>
          <w:szCs w:val="24"/>
        </w:rPr>
        <w:t xml:space="preserve"> μόνον έκτακτα δεν μπορεί να είναι. Είναι προφανείς δυσλειτουργίες της κρατικής μηχανής, δεν λέω κατ’ ανάγκη όλες εκκινούσες από την περίοδο αυτής της Κυβέρνησης,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μιλάμε για μια Κυβέρνηση τεσσάρων ετών</w:t>
      </w:r>
      <w:r>
        <w:rPr>
          <w:rFonts w:eastAsia="Times New Roman" w:cs="Times New Roman"/>
          <w:szCs w:val="24"/>
        </w:rPr>
        <w:t>,</w:t>
      </w:r>
      <w:r>
        <w:rPr>
          <w:rFonts w:eastAsia="Times New Roman" w:cs="Times New Roman"/>
          <w:szCs w:val="24"/>
        </w:rPr>
        <w:t xml:space="preserve"> η οποία δεν μπορ</w:t>
      </w:r>
      <w:r>
        <w:rPr>
          <w:rFonts w:eastAsia="Times New Roman" w:cs="Times New Roman"/>
          <w:szCs w:val="24"/>
        </w:rPr>
        <w:t>εί πλέον να επικαλείται το παρελθόν.</w:t>
      </w:r>
    </w:p>
    <w:p w14:paraId="4B64C53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Κατά συνέπεια, λοιπόν, το φαινόμενο των τροπολογιών συνεχίζω και λέω ότι θα έπρεπε να σταματήσει. Ειλικρινώς</w:t>
      </w:r>
      <w:r>
        <w:rPr>
          <w:rFonts w:eastAsia="Times New Roman" w:cs="Times New Roman"/>
          <w:szCs w:val="24"/>
        </w:rPr>
        <w:t>,</w:t>
      </w:r>
      <w:r>
        <w:rPr>
          <w:rFonts w:eastAsia="Times New Roman" w:cs="Times New Roman"/>
          <w:szCs w:val="24"/>
        </w:rPr>
        <w:t xml:space="preserve"> θα ευχόμουν</w:t>
      </w:r>
      <w:r>
        <w:rPr>
          <w:rFonts w:eastAsia="Times New Roman" w:cs="Times New Roman"/>
          <w:szCs w:val="24"/>
        </w:rPr>
        <w:t>,</w:t>
      </w:r>
      <w:r>
        <w:rPr>
          <w:rFonts w:eastAsia="Times New Roman" w:cs="Times New Roman"/>
          <w:szCs w:val="24"/>
        </w:rPr>
        <w:t xml:space="preserve"> το Προεδρείο της Βουλής και ο </w:t>
      </w:r>
      <w:r>
        <w:rPr>
          <w:rFonts w:eastAsia="Times New Roman" w:cs="Times New Roman"/>
          <w:szCs w:val="24"/>
        </w:rPr>
        <w:lastRenderedPageBreak/>
        <w:t>Πρόεδρός του να γνωστοποιήσει στην Κυβέρνηση ότι από την επομένη η</w:t>
      </w:r>
      <w:r>
        <w:rPr>
          <w:rFonts w:eastAsia="Times New Roman" w:cs="Times New Roman"/>
          <w:szCs w:val="24"/>
        </w:rPr>
        <w:t>μέρα θα εφαρμοστεί απολύτως ο Κανονισμός και δεν πρόκειται να έρχονται τέτοιες τροπολογίες για να σταματήσει μια και καλή. Δεν υπάρχει πιθανότητα να πείσουμε την Κυβέρνηση ότι αυτό πρέπει να σταματήσει. Θα σταματήσει μόνον εάν η Βουλή, ασκώντας το κυριαρχι</w:t>
      </w:r>
      <w:r>
        <w:rPr>
          <w:rFonts w:eastAsia="Times New Roman" w:cs="Times New Roman"/>
          <w:szCs w:val="24"/>
        </w:rPr>
        <w:t>κό της δικαίωμα, σοβαρευτεί ως προς την άσκηση του νομοθετικού της έργου.</w:t>
      </w:r>
    </w:p>
    <w:p w14:paraId="4B64C53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w:t>
      </w:r>
      <w:proofErr w:type="spellStart"/>
      <w:r>
        <w:rPr>
          <w:rFonts w:eastAsia="Times New Roman" w:cs="Times New Roman"/>
          <w:szCs w:val="24"/>
        </w:rPr>
        <w:t>Κατρούγκαλε</w:t>
      </w:r>
      <w:proofErr w:type="spellEnd"/>
      <w:r>
        <w:rPr>
          <w:rFonts w:eastAsia="Times New Roman" w:cs="Times New Roman"/>
          <w:szCs w:val="24"/>
        </w:rPr>
        <w:t>, ως προς τα όσα είπατε για το αυτόφωρο, πέραν της ιστορικής αναδρομής, για την οποίαν δεν μπορεί να αμφισβητήσει κανείς, θέλω να σας πω ότι η αναφορά</w:t>
      </w:r>
      <w:r>
        <w:rPr>
          <w:rFonts w:eastAsia="Times New Roman" w:cs="Times New Roman"/>
          <w:szCs w:val="24"/>
        </w:rPr>
        <w:t xml:space="preserve"> στη Νέα Δημοκρατία δεν μας πείθει. Είπατε πρώην Πρωθυπουργός –δεν έχει έννοια να επαναλαμβάνουμε ονόματα εδώ- πρώην Υπουργός το μετήλθε. Λοιπόν; Αν θυμάμαι καλά, η Κυβέρνησή σας ήρθε στην εξουσία για να αλλάξει τα κακώς κείμενα, όχι για να τα...</w:t>
      </w:r>
    </w:p>
    <w:p w14:paraId="4B64C539" w14:textId="77777777" w:rsidR="00973031" w:rsidRDefault="00405E19">
      <w:pPr>
        <w:spacing w:line="600" w:lineRule="auto"/>
        <w:ind w:firstLine="720"/>
        <w:contextualSpacing/>
        <w:jc w:val="both"/>
        <w:rPr>
          <w:rFonts w:eastAsia="Times New Roman" w:cs="Times New Roman"/>
          <w:szCs w:val="24"/>
        </w:rPr>
      </w:pPr>
      <w:r w:rsidRPr="007113E8">
        <w:rPr>
          <w:rFonts w:eastAsia="Times New Roman" w:cs="Times New Roman"/>
          <w:b/>
          <w:szCs w:val="24"/>
        </w:rPr>
        <w:t xml:space="preserve">ΓΕΩΡΓΙΟΣ </w:t>
      </w:r>
      <w:r w:rsidRPr="007113E8">
        <w:rPr>
          <w:rFonts w:eastAsia="Times New Roman" w:cs="Times New Roman"/>
          <w:b/>
          <w:szCs w:val="24"/>
        </w:rPr>
        <w:t>ΚΑΤΡΟΥΓΚΑΛΟΣ (Αναπληρωτής Υπουργός Εξωτερικών):</w:t>
      </w:r>
      <w:r>
        <w:rPr>
          <w:rFonts w:eastAsia="Times New Roman" w:cs="Times New Roman"/>
          <w:szCs w:val="24"/>
        </w:rPr>
        <w:t xml:space="preserve"> Το αποδοκιμάζετε αυτό;</w:t>
      </w:r>
    </w:p>
    <w:p w14:paraId="4B64C53A" w14:textId="77777777" w:rsidR="00973031" w:rsidRDefault="00405E19">
      <w:pPr>
        <w:spacing w:line="600" w:lineRule="auto"/>
        <w:ind w:firstLine="720"/>
        <w:contextualSpacing/>
        <w:jc w:val="both"/>
        <w:rPr>
          <w:rFonts w:eastAsia="Times New Roman" w:cs="Times New Roman"/>
          <w:szCs w:val="24"/>
        </w:rPr>
      </w:pPr>
      <w:r>
        <w:rPr>
          <w:rFonts w:eastAsia="Times New Roman"/>
          <w:b/>
          <w:szCs w:val="24"/>
        </w:rPr>
        <w:t xml:space="preserve">ΝΙΚΟΛΑΟΣ – ΓΕΩΡΓΙΟΣ </w:t>
      </w:r>
      <w:r w:rsidRPr="00921A3D">
        <w:rPr>
          <w:rFonts w:eastAsia="Times New Roman"/>
          <w:b/>
          <w:szCs w:val="24"/>
        </w:rPr>
        <w:t>ΔΕΝΔΙΑΣ</w:t>
      </w:r>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η λογική μιας κυβέρνησης δεν είναι η κριτική στην </w:t>
      </w:r>
      <w:r>
        <w:rPr>
          <w:rFonts w:eastAsia="Times New Roman" w:cs="Times New Roman"/>
          <w:szCs w:val="24"/>
        </w:rPr>
        <w:t>Α</w:t>
      </w:r>
      <w:r>
        <w:rPr>
          <w:rFonts w:eastAsia="Times New Roman" w:cs="Times New Roman"/>
          <w:szCs w:val="24"/>
        </w:rPr>
        <w:t>ντιπολίτευση, αλλά είναι να κυβερνά, να προτείνει νομοθετικό έργο. Εάν στο πλαίσιο της άσκ</w:t>
      </w:r>
      <w:r>
        <w:rPr>
          <w:rFonts w:eastAsia="Times New Roman" w:cs="Times New Roman"/>
          <w:szCs w:val="24"/>
        </w:rPr>
        <w:t xml:space="preserve">ησης του νομοθετικού της έργου κρίνει ότι πρέπει να ασκήσει την οποιαδήποτε κριτική στα παρελθόντα, αυτό είναι αυτονόητο παρακολούθημα και καλοδεχούμενο. Η διαπιστωτική, όμως, προσέγγιση του τύπου: </w:t>
      </w:r>
      <w:r>
        <w:rPr>
          <w:rFonts w:eastAsia="Times New Roman" w:cs="Times New Roman"/>
          <w:szCs w:val="24"/>
        </w:rPr>
        <w:lastRenderedPageBreak/>
        <w:t xml:space="preserve">«εσείς κάνατε κακά, άρα, εμείς δικαιούμεθα να μην κάνουμε </w:t>
      </w:r>
      <w:r>
        <w:rPr>
          <w:rFonts w:eastAsia="Times New Roman" w:cs="Times New Roman"/>
          <w:szCs w:val="24"/>
        </w:rPr>
        <w:t xml:space="preserve">τίποτα και να σκεφτόμαστε ή να κάνουμε τα ίδια κακά που κάνατε κι εσείς», </w:t>
      </w:r>
      <w:r>
        <w:rPr>
          <w:rFonts w:eastAsia="Times New Roman" w:cs="Times New Roman"/>
          <w:szCs w:val="24"/>
        </w:rPr>
        <w:t>ωσάν</w:t>
      </w:r>
      <w:r>
        <w:rPr>
          <w:rFonts w:eastAsia="Times New Roman" w:cs="Times New Roman"/>
          <w:szCs w:val="24"/>
        </w:rPr>
        <w:t xml:space="preserve"> το κακό να δικαιολογεί κακό, το σφάλμα να δικαιολογεί σφάλμα, το ελάττωμα να δικαιολογεί ελάττωμα, δεν είναι κυβερνητική προσέγγιση. Και πάντως δεν είναι κυβερνητική προσέγγιση </w:t>
      </w:r>
      <w:r>
        <w:rPr>
          <w:rFonts w:eastAsia="Times New Roman" w:cs="Times New Roman"/>
          <w:szCs w:val="24"/>
        </w:rPr>
        <w:t>μετά από τέσσερα χρόνια.</w:t>
      </w:r>
    </w:p>
    <w:p w14:paraId="4B64C53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άντως</w:t>
      </w:r>
      <w:r>
        <w:rPr>
          <w:rFonts w:eastAsia="Times New Roman" w:cs="Times New Roman"/>
          <w:szCs w:val="24"/>
        </w:rPr>
        <w:t>,</w:t>
      </w:r>
      <w:r>
        <w:rPr>
          <w:rFonts w:eastAsia="Times New Roman" w:cs="Times New Roman"/>
          <w:szCs w:val="24"/>
        </w:rPr>
        <w:t xml:space="preserve"> πρέπει να σας πω και το εξής: Το πρόβλημα εδώ δεν έγκειται μόνο στο ίδιο το νομικό θέμα, αλλά ότι Υπουργός της Κυβέρνησης μετέρχεται το συγκεκριμένο θέμα και χρησιμοποιεί τις συγκεκριμένες διατάξεις. Το ερώτημα, λοιπόν, είν</w:t>
      </w:r>
      <w:r>
        <w:rPr>
          <w:rFonts w:eastAsia="Times New Roman" w:cs="Times New Roman"/>
          <w:szCs w:val="24"/>
        </w:rPr>
        <w:t>αι η Κυβέρνησή στο σύνολό της, ανεξαρτήτως του τι έγινε στο παρελθόν, -θέλετε να το συζητήσουμε στο πλαίσιο της τοποθέτησής σας;- η Κυβέρνηση στο σύνολό της, την οποία εσείς εκπροσωπείτε, τι λέει. Ο Υπουργός καλώς έπραξε ή κακώς έπραξε; Διότι αυτό είναι γι</w:t>
      </w:r>
      <w:r>
        <w:rPr>
          <w:rFonts w:eastAsia="Times New Roman" w:cs="Times New Roman"/>
          <w:szCs w:val="24"/>
        </w:rPr>
        <w:t>α εμάς το ζητούμενο. Πάρτε θέση. Εάν πείτε ότι έπραξε καλώς ο Υπουργός σας, να ακούσουμε τη θέση σας. Εάν πείτε ότι κακώς έπραξε ο Υπουργός σας, θα τοποθετηθούμε κι εμείς απέναντι στη δική σας τοποθέτηση. Όμως, σας παρακαλώ</w:t>
      </w:r>
      <w:r>
        <w:rPr>
          <w:rFonts w:eastAsia="Times New Roman" w:cs="Times New Roman"/>
          <w:szCs w:val="24"/>
        </w:rPr>
        <w:t>,</w:t>
      </w:r>
      <w:r>
        <w:rPr>
          <w:rFonts w:eastAsia="Times New Roman" w:cs="Times New Roman"/>
          <w:szCs w:val="24"/>
        </w:rPr>
        <w:t xml:space="preserve"> μην πηγαίνετε στο παρελθόν ως τ</w:t>
      </w:r>
      <w:r>
        <w:rPr>
          <w:rFonts w:eastAsia="Times New Roman" w:cs="Times New Roman"/>
          <w:szCs w:val="24"/>
        </w:rPr>
        <w:t>ρόπο μη τοποθετήσεως επί της συγκεκριμένης κυβερνητικής σας πρακτικής.</w:t>
      </w:r>
    </w:p>
    <w:p w14:paraId="4B64C53C" w14:textId="77777777" w:rsidR="00973031" w:rsidRDefault="00405E19">
      <w:pPr>
        <w:spacing w:line="600" w:lineRule="auto"/>
        <w:ind w:firstLine="720"/>
        <w:contextualSpacing/>
        <w:jc w:val="both"/>
        <w:rPr>
          <w:rFonts w:eastAsia="Times New Roman" w:cs="Times New Roman"/>
          <w:szCs w:val="24"/>
        </w:rPr>
      </w:pPr>
      <w:r w:rsidRPr="007113E8">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Κύριε Πρόεδρε, θα ήθελα τον λόγο.</w:t>
      </w:r>
    </w:p>
    <w:p w14:paraId="4B64C53D" w14:textId="77777777" w:rsidR="00973031" w:rsidRDefault="00405E19">
      <w:pPr>
        <w:spacing w:line="600" w:lineRule="auto"/>
        <w:ind w:firstLine="720"/>
        <w:contextualSpacing/>
        <w:jc w:val="both"/>
        <w:rPr>
          <w:rFonts w:eastAsia="Times New Roman" w:cs="Times New Roman"/>
          <w:szCs w:val="24"/>
        </w:rPr>
      </w:pPr>
      <w:r w:rsidRPr="00796F0F">
        <w:rPr>
          <w:rFonts w:eastAsia="Times New Roman" w:cs="Times New Roman"/>
          <w:b/>
          <w:szCs w:val="24"/>
        </w:rPr>
        <w:lastRenderedPageBreak/>
        <w:t>ΠΡΟΕΔΡΕΥΩΝ (Αναστάσιος Κουράκης):</w:t>
      </w:r>
      <w:r>
        <w:rPr>
          <w:rFonts w:eastAsia="Times New Roman" w:cs="Times New Roman"/>
          <w:szCs w:val="24"/>
        </w:rPr>
        <w:t xml:space="preserve"> Παρακαλώ, κύριε Υπουργέ, για ένα λεπτό.</w:t>
      </w:r>
    </w:p>
    <w:p w14:paraId="4B64C53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w:t>
      </w:r>
      <w:r>
        <w:rPr>
          <w:rFonts w:eastAsia="Times New Roman" w:cs="Times New Roman"/>
          <w:b/>
          <w:szCs w:val="24"/>
        </w:rPr>
        <w:t>Σ (Αναπληρωτής Υπουργός Εξωτερικών):</w:t>
      </w:r>
      <w:r>
        <w:rPr>
          <w:rFonts w:eastAsia="Times New Roman" w:cs="Times New Roman"/>
          <w:szCs w:val="24"/>
        </w:rPr>
        <w:t xml:space="preserve"> Ευχαριστώ.</w:t>
      </w:r>
    </w:p>
    <w:p w14:paraId="4B64C53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Ο λόγος για τον οποίον απαντώ</w:t>
      </w:r>
      <w:r>
        <w:rPr>
          <w:rFonts w:eastAsia="Times New Roman" w:cs="Times New Roman"/>
          <w:szCs w:val="24"/>
        </w:rPr>
        <w:t>,</w:t>
      </w:r>
      <w:r>
        <w:rPr>
          <w:rFonts w:eastAsia="Times New Roman" w:cs="Times New Roman"/>
          <w:szCs w:val="24"/>
        </w:rPr>
        <w:t xml:space="preserve"> είναι ακριβώς γιατί νομίζω ότι είναι στα υπέρ του κοινοβουλευτικού λόγου, όταν εκφράζεται άποψη, με την οποίαν διαφωνώ και την οποίαν θεωρώ αβάσιμη, αλλά διατυπώνεται με ευπρέπε</w:t>
      </w:r>
      <w:r>
        <w:rPr>
          <w:rFonts w:eastAsia="Times New Roman" w:cs="Times New Roman"/>
          <w:szCs w:val="24"/>
        </w:rPr>
        <w:t xml:space="preserve">ια και με προσπάθεια να στηριχθεί σε επιχειρήματα, να </w:t>
      </w:r>
      <w:proofErr w:type="spellStart"/>
      <w:r>
        <w:rPr>
          <w:rFonts w:eastAsia="Times New Roman" w:cs="Times New Roman"/>
          <w:szCs w:val="24"/>
        </w:rPr>
        <w:t>απαντιέται</w:t>
      </w:r>
      <w:proofErr w:type="spellEnd"/>
      <w:r>
        <w:rPr>
          <w:rFonts w:eastAsia="Times New Roman" w:cs="Times New Roman"/>
          <w:szCs w:val="24"/>
        </w:rPr>
        <w:t>. Νομίζω ότι αυτό προωθεί γενικά την ποιότητα της πολιτικής ζωής και του διαλόγου.</w:t>
      </w:r>
    </w:p>
    <w:p w14:paraId="4B64C54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Γιατί έχετε άδικο; Αν έλεγα ότι τα ίδια έκαναν και οι άλλοι και δεν έλεγα αυτό που είπα, ότι στο μέσον της επ</w:t>
      </w:r>
      <w:r>
        <w:rPr>
          <w:rFonts w:eastAsia="Times New Roman" w:cs="Times New Roman"/>
          <w:szCs w:val="24"/>
        </w:rPr>
        <w:t>ικείμενης αναθεώρησης του Ποινικού Κώδικα θα το αντιμετωπίσουμε, θα είχατε απόλυτο δίκιο. Και όταν αναφέρθηκα στο τι έκανε πρώην Πρωθυπουργός ή πρώην Υπουργός, δεν το έκανα για να αναιρέσω την ευθύνη που έχουμε να φέρουμε τη νομοθετική ρύθμιση, βάσει της ο</w:t>
      </w:r>
      <w:r>
        <w:rPr>
          <w:rFonts w:eastAsia="Times New Roman" w:cs="Times New Roman"/>
          <w:szCs w:val="24"/>
        </w:rPr>
        <w:t>ποίας θα κριθούμε, αλλά για να δείξω την υποκρισία της πολιτικής κριτικής, που αυτή νομίζω ότι υπάρχει.</w:t>
      </w:r>
    </w:p>
    <w:p w14:paraId="4B64C54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Με ρωτήσατε αν θεωρώ ορθό ή όχι</w:t>
      </w:r>
      <w:r>
        <w:rPr>
          <w:rFonts w:eastAsia="Times New Roman" w:cs="Times New Roman"/>
          <w:szCs w:val="24"/>
        </w:rPr>
        <w:t>,</w:t>
      </w:r>
      <w:r>
        <w:rPr>
          <w:rFonts w:eastAsia="Times New Roman" w:cs="Times New Roman"/>
          <w:szCs w:val="24"/>
        </w:rPr>
        <w:t xml:space="preserve"> Υπουργός να χρησιμοποιεί το υφιστάμενο νομικό πλαίσιο</w:t>
      </w:r>
      <w:r>
        <w:rPr>
          <w:rFonts w:eastAsia="Times New Roman" w:cs="Times New Roman"/>
          <w:szCs w:val="24"/>
        </w:rPr>
        <w:t>,</w:t>
      </w:r>
      <w:r>
        <w:rPr>
          <w:rFonts w:eastAsia="Times New Roman" w:cs="Times New Roman"/>
          <w:szCs w:val="24"/>
        </w:rPr>
        <w:t xml:space="preserve"> για να υπερασπιστεί την τιμή του.</w:t>
      </w:r>
    </w:p>
    <w:p w14:paraId="4B64C542" w14:textId="77777777" w:rsidR="00973031" w:rsidRDefault="00405E19">
      <w:pPr>
        <w:spacing w:line="600" w:lineRule="auto"/>
        <w:ind w:firstLine="720"/>
        <w:contextualSpacing/>
        <w:jc w:val="both"/>
        <w:rPr>
          <w:rFonts w:eastAsia="Times New Roman"/>
          <w:szCs w:val="24"/>
        </w:rPr>
      </w:pPr>
      <w:r>
        <w:rPr>
          <w:rFonts w:eastAsia="Times New Roman"/>
          <w:szCs w:val="24"/>
        </w:rPr>
        <w:t>Θα σας πω ότι</w:t>
      </w:r>
      <w:r>
        <w:rPr>
          <w:rFonts w:eastAsia="Times New Roman"/>
          <w:szCs w:val="24"/>
        </w:rPr>
        <w:t>,</w:t>
      </w:r>
      <w:r>
        <w:rPr>
          <w:rFonts w:eastAsia="Times New Roman"/>
          <w:szCs w:val="24"/>
        </w:rPr>
        <w:t xml:space="preserve"> εφόσον υπάρχει και έκρινε έτσι δεν μπορώ να πω ότι ενήργησε με τρόπο</w:t>
      </w:r>
      <w:r>
        <w:rPr>
          <w:rFonts w:eastAsia="Times New Roman"/>
          <w:szCs w:val="24"/>
        </w:rPr>
        <w:t>,</w:t>
      </w:r>
      <w:r>
        <w:rPr>
          <w:rFonts w:eastAsia="Times New Roman"/>
          <w:szCs w:val="24"/>
        </w:rPr>
        <w:t xml:space="preserve"> που είναι αντίθετος είτε στον νόμο είτε στο Σύνταγμα. Μπορώ να </w:t>
      </w:r>
      <w:r>
        <w:rPr>
          <w:rFonts w:eastAsia="Times New Roman"/>
          <w:szCs w:val="24"/>
        </w:rPr>
        <w:lastRenderedPageBreak/>
        <w:t>σας πω, όμως, ευθέως ότι εάν εσείς αυτό το θεωρείτε προβληματικό, εξίσου προβληματικό θεωρείτε το ότι ο πρώην Πρωθυπουργός</w:t>
      </w:r>
      <w:r>
        <w:rPr>
          <w:rFonts w:eastAsia="Times New Roman"/>
          <w:szCs w:val="24"/>
        </w:rPr>
        <w:t xml:space="preserve"> και ο πρώην Υπουργός έκανε το ανάλογο. Δεν μπορεί να έχετε δύο κριτήρια.</w:t>
      </w:r>
    </w:p>
    <w:p w14:paraId="4B64C543" w14:textId="77777777" w:rsidR="00973031" w:rsidRDefault="00405E19">
      <w:pPr>
        <w:spacing w:line="600" w:lineRule="auto"/>
        <w:ind w:firstLine="720"/>
        <w:contextualSpacing/>
        <w:jc w:val="both"/>
        <w:rPr>
          <w:rFonts w:eastAsia="Times New Roman"/>
          <w:szCs w:val="24"/>
        </w:rPr>
      </w:pPr>
      <w:r>
        <w:rPr>
          <w:rFonts w:eastAsia="Times New Roman"/>
          <w:szCs w:val="24"/>
        </w:rPr>
        <w:t>Επομένως, σας επιστρέφω την ερώτηση λέγοντάς σας ότι αν αποδοκιμάσατε αυτό που έκανε ο κ. Καμμένος, είναι δυνατόν να μην αποδοκιμάζετε αυτό που έκανε ο κ. Σαμαράς; Είναι λογικά αδύνα</w:t>
      </w:r>
      <w:r>
        <w:rPr>
          <w:rFonts w:eastAsia="Times New Roman"/>
          <w:szCs w:val="24"/>
        </w:rPr>
        <w:t>τον. Και δεν μιλάμε για ένα απώτερο παρελθόν, μιλάμε για πριν από δύο χρόνια με τα ίδια πραγματικά δεδομένα.</w:t>
      </w:r>
    </w:p>
    <w:p w14:paraId="4B64C544" w14:textId="77777777" w:rsidR="00973031" w:rsidRDefault="00405E19">
      <w:pPr>
        <w:spacing w:line="600" w:lineRule="auto"/>
        <w:ind w:firstLine="720"/>
        <w:contextualSpacing/>
        <w:jc w:val="both"/>
        <w:rPr>
          <w:rFonts w:eastAsia="Times New Roman"/>
          <w:szCs w:val="24"/>
        </w:rPr>
      </w:pPr>
      <w:r>
        <w:rPr>
          <w:rFonts w:eastAsia="Times New Roman"/>
          <w:szCs w:val="24"/>
        </w:rPr>
        <w:t>Μπορείτε, επίσης, να φανταστείτε ότι η επιρροή, μόνο και μόνο από το κύρος, που έχει ένας Πρωθυπουργός ή ένας πρώην Πρωθυπουργός είναι μεγαλύτερη α</w:t>
      </w:r>
      <w:r>
        <w:rPr>
          <w:rFonts w:eastAsia="Times New Roman"/>
          <w:szCs w:val="24"/>
        </w:rPr>
        <w:t>πό αυτή</w:t>
      </w:r>
      <w:r>
        <w:rPr>
          <w:rFonts w:eastAsia="Times New Roman"/>
          <w:szCs w:val="24"/>
        </w:rPr>
        <w:t>,</w:t>
      </w:r>
      <w:r>
        <w:rPr>
          <w:rFonts w:eastAsia="Times New Roman"/>
          <w:szCs w:val="24"/>
        </w:rPr>
        <w:t xml:space="preserve"> που έχει ένας Υπουργός.</w:t>
      </w:r>
    </w:p>
    <w:p w14:paraId="4B64C545"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Ως προς το άλλο θέμα των τροπολογιών, νομίζω ότι όλες οι πτέρυγες πρέπει να συμφωνήσουμε σε κάτι, </w:t>
      </w:r>
      <w:r>
        <w:rPr>
          <w:rFonts w:eastAsia="Times New Roman"/>
          <w:szCs w:val="24"/>
        </w:rPr>
        <w:t xml:space="preserve">σ’ </w:t>
      </w:r>
      <w:r>
        <w:rPr>
          <w:rFonts w:eastAsia="Times New Roman"/>
          <w:szCs w:val="24"/>
        </w:rPr>
        <w:t xml:space="preserve">αυτό που είπα προηγουμένως: </w:t>
      </w:r>
      <w:r>
        <w:rPr>
          <w:rFonts w:eastAsia="Times New Roman"/>
          <w:szCs w:val="24"/>
        </w:rPr>
        <w:t>Ν</w:t>
      </w:r>
      <w:r>
        <w:rPr>
          <w:rFonts w:eastAsia="Times New Roman"/>
          <w:szCs w:val="24"/>
        </w:rPr>
        <w:t>α έχουμε ο καθένας την άποψή του, αλλά όχι την δική του πραγματικότητα.</w:t>
      </w:r>
    </w:p>
    <w:p w14:paraId="4B64C546"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Σας καλώ, λοιπόν, να </w:t>
      </w:r>
      <w:r>
        <w:rPr>
          <w:rFonts w:eastAsia="Times New Roman"/>
          <w:szCs w:val="24"/>
        </w:rPr>
        <w:t>συγκρίνουμε, γιατί εδώ μιλάμε για στατιστικά δεδομένα, τον αριθμό των τροπολογιών επ</w:t>
      </w:r>
      <w:r>
        <w:rPr>
          <w:rFonts w:eastAsia="Times New Roman"/>
          <w:szCs w:val="24"/>
        </w:rPr>
        <w:t>ί</w:t>
      </w:r>
      <w:r>
        <w:rPr>
          <w:rFonts w:eastAsia="Times New Roman"/>
          <w:szCs w:val="24"/>
        </w:rPr>
        <w:t xml:space="preserve"> κυβερνήσεων της Νέας Δημοκρατίας με τον αριθμό των τροπολογιών επί Κυβέρνησής μας. Αυτό θα επιτρέψει στον μέσο άνθρωπο, ακριβώς γιατί μιλάμε για νούμερα και τα νούμερα δε</w:t>
      </w:r>
      <w:r>
        <w:rPr>
          <w:rFonts w:eastAsia="Times New Roman"/>
          <w:szCs w:val="24"/>
        </w:rPr>
        <w:t xml:space="preserve">ν αμφισβητούνται, να έχει μια καθαρή άποψη για το ποιος σέβεται και ποιος δεν σέβεται την κοινοβουλευτική λειτουργία. </w:t>
      </w:r>
    </w:p>
    <w:p w14:paraId="4B64C547"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Ας αφήσω το γεγονός ότι μπορεί να υπάρχουν και τροπολογίες, οι περίφημες «νυχτερινές» τροπολογίες</w:t>
      </w:r>
      <w:r>
        <w:rPr>
          <w:rFonts w:eastAsia="Times New Roman"/>
          <w:szCs w:val="24"/>
        </w:rPr>
        <w:t>,</w:t>
      </w:r>
      <w:r>
        <w:rPr>
          <w:rFonts w:eastAsia="Times New Roman"/>
          <w:szCs w:val="24"/>
        </w:rPr>
        <w:t xml:space="preserve"> που μπορεί να κρύβουν άλλα πράγματα. Α</w:t>
      </w:r>
      <w:r>
        <w:rPr>
          <w:rFonts w:eastAsia="Times New Roman"/>
          <w:szCs w:val="24"/>
        </w:rPr>
        <w:t>ς το αφήσουμε αυτό εντελώς στην άκρη, μολονότι έχει ουσιαστική διάσταση στη συζήτηση.</w:t>
      </w:r>
    </w:p>
    <w:p w14:paraId="4B64C548"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w:t>
      </w:r>
      <w:r w:rsidRPr="00956BA7">
        <w:rPr>
          <w:rFonts w:eastAsia="Times New Roman"/>
          <w:b/>
          <w:szCs w:val="24"/>
        </w:rPr>
        <w:t>ΤΑΣΟΥΛΑΣ</w:t>
      </w:r>
      <w:r w:rsidRPr="00557355">
        <w:rPr>
          <w:rFonts w:eastAsia="Times New Roman"/>
          <w:b/>
          <w:szCs w:val="24"/>
        </w:rPr>
        <w:t>:</w:t>
      </w:r>
      <w:r w:rsidRPr="00956BA7">
        <w:rPr>
          <w:rFonts w:eastAsia="Times New Roman"/>
          <w:szCs w:val="24"/>
        </w:rPr>
        <w:t xml:space="preserve"> </w:t>
      </w:r>
      <w:r>
        <w:rPr>
          <w:rFonts w:eastAsia="Times New Roman"/>
          <w:szCs w:val="24"/>
        </w:rPr>
        <w:t>Άρα, να μην βάζω δίπλα την ώρα.</w:t>
      </w:r>
    </w:p>
    <w:p w14:paraId="4B64C549" w14:textId="77777777" w:rsidR="00973031" w:rsidRDefault="00405E19">
      <w:pPr>
        <w:spacing w:line="600" w:lineRule="auto"/>
        <w:ind w:firstLine="720"/>
        <w:contextualSpacing/>
        <w:jc w:val="both"/>
        <w:rPr>
          <w:rFonts w:eastAsia="Times New Roman"/>
          <w:szCs w:val="24"/>
        </w:rPr>
      </w:pPr>
      <w:r w:rsidRPr="00557355">
        <w:rPr>
          <w:rFonts w:eastAsia="Times New Roman"/>
          <w:b/>
          <w:szCs w:val="24"/>
        </w:rPr>
        <w:t>ΓΕΩΡΓΙΟΣ ΚΑΤΡΟΥΓΚΑΛΟΣ (Αναπληρωτής Υπουργός Εξωτερικών):</w:t>
      </w:r>
      <w:r>
        <w:rPr>
          <w:rFonts w:eastAsia="Times New Roman"/>
          <w:b/>
          <w:szCs w:val="24"/>
        </w:rPr>
        <w:t xml:space="preserve"> </w:t>
      </w:r>
      <w:r>
        <w:rPr>
          <w:rFonts w:eastAsia="Times New Roman"/>
          <w:szCs w:val="24"/>
        </w:rPr>
        <w:t xml:space="preserve">Λέω ότι εμείς δεν το κάναμε αυτό, αλλά επειδή αυτό είναι δύσκολο να αποδειχθεί, σας λέω το εξής πολύ απλό πράγμα: </w:t>
      </w:r>
      <w:r>
        <w:rPr>
          <w:rFonts w:eastAsia="Times New Roman"/>
          <w:szCs w:val="24"/>
        </w:rPr>
        <w:t>Θ</w:t>
      </w:r>
      <w:r>
        <w:rPr>
          <w:rFonts w:eastAsia="Times New Roman"/>
          <w:szCs w:val="24"/>
        </w:rPr>
        <w:t>α έχουμε εκλογές δύσκολες.</w:t>
      </w:r>
    </w:p>
    <w:p w14:paraId="4B64C54A" w14:textId="77777777" w:rsidR="00973031" w:rsidRDefault="00405E19">
      <w:pPr>
        <w:spacing w:line="600" w:lineRule="auto"/>
        <w:ind w:firstLine="720"/>
        <w:contextualSpacing/>
        <w:jc w:val="both"/>
        <w:rPr>
          <w:rFonts w:eastAsia="Times New Roman"/>
          <w:b/>
          <w:szCs w:val="24"/>
        </w:rPr>
      </w:pPr>
      <w:r>
        <w:rPr>
          <w:rFonts w:eastAsia="Times New Roman"/>
          <w:b/>
          <w:szCs w:val="24"/>
        </w:rPr>
        <w:t>ΚΩΝΣΤΑΝΤΙΝΟΣ ΤΑΣΟΥΛΑΣ:</w:t>
      </w:r>
      <w:r w:rsidRPr="00557355">
        <w:rPr>
          <w:rFonts w:eastAsia="Times New Roman"/>
          <w:b/>
          <w:szCs w:val="24"/>
        </w:rPr>
        <w:t xml:space="preserve"> </w:t>
      </w:r>
      <w:r w:rsidRPr="007C4642">
        <w:rPr>
          <w:rFonts w:eastAsia="Times New Roman"/>
          <w:szCs w:val="24"/>
        </w:rPr>
        <w:t>Ευρωεκλογές</w:t>
      </w:r>
      <w:r>
        <w:rPr>
          <w:rFonts w:eastAsia="Times New Roman"/>
          <w:szCs w:val="24"/>
        </w:rPr>
        <w:t>.</w:t>
      </w:r>
    </w:p>
    <w:p w14:paraId="4B64C54B"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ΓΕΩΡΓΙΟΣ ΚΑΤΡΟΥΓΚΑΛΟΣ (Αναπληρωτής Υπουργός Εξωτερικών): </w:t>
      </w:r>
      <w:r w:rsidRPr="007C4642">
        <w:rPr>
          <w:rFonts w:eastAsia="Times New Roman"/>
          <w:szCs w:val="24"/>
        </w:rPr>
        <w:t>Και ευρωεκλογές και τ</w:t>
      </w:r>
      <w:r w:rsidRPr="007C4642">
        <w:rPr>
          <w:rFonts w:eastAsia="Times New Roman"/>
          <w:szCs w:val="24"/>
        </w:rPr>
        <w:t xml:space="preserve">ις άλλες. </w:t>
      </w:r>
      <w:r>
        <w:rPr>
          <w:rFonts w:eastAsia="Times New Roman"/>
          <w:szCs w:val="24"/>
        </w:rPr>
        <w:t>Πρέπει ν</w:t>
      </w:r>
      <w:r w:rsidRPr="007C4642">
        <w:rPr>
          <w:rFonts w:eastAsia="Times New Roman"/>
          <w:szCs w:val="24"/>
        </w:rPr>
        <w:t>α δώσουμε τη δυνατότητα στο</w:t>
      </w:r>
      <w:r>
        <w:rPr>
          <w:rFonts w:eastAsia="Times New Roman"/>
          <w:szCs w:val="24"/>
        </w:rPr>
        <w:t>ν</w:t>
      </w:r>
      <w:r w:rsidRPr="007C4642">
        <w:rPr>
          <w:rFonts w:eastAsia="Times New Roman"/>
          <w:szCs w:val="24"/>
        </w:rPr>
        <w:t xml:space="preserve"> μέσο Έλληνα να κρίνει με βάση τα γεγονότα.</w:t>
      </w:r>
    </w:p>
    <w:p w14:paraId="4B64C54C" w14:textId="77777777" w:rsidR="00973031" w:rsidRDefault="00405E19">
      <w:pPr>
        <w:spacing w:line="600" w:lineRule="auto"/>
        <w:ind w:firstLine="720"/>
        <w:contextualSpacing/>
        <w:jc w:val="both"/>
        <w:rPr>
          <w:rFonts w:eastAsia="Times New Roman"/>
          <w:szCs w:val="24"/>
        </w:rPr>
      </w:pPr>
      <w:r w:rsidRPr="007C4642">
        <w:rPr>
          <w:rFonts w:eastAsia="Times New Roman"/>
          <w:szCs w:val="24"/>
        </w:rPr>
        <w:t>Σας λέω, λοιπόν, ένα πεδίο</w:t>
      </w:r>
      <w:r>
        <w:rPr>
          <w:rFonts w:eastAsia="Times New Roman"/>
          <w:szCs w:val="24"/>
        </w:rPr>
        <w:t>ν</w:t>
      </w:r>
      <w:r w:rsidRPr="007C4642">
        <w:rPr>
          <w:rFonts w:eastAsia="Times New Roman"/>
          <w:szCs w:val="24"/>
        </w:rPr>
        <w:t xml:space="preserve"> δόξης </w:t>
      </w:r>
      <w:proofErr w:type="spellStart"/>
      <w:r w:rsidRPr="007C4642">
        <w:rPr>
          <w:rFonts w:eastAsia="Times New Roman"/>
          <w:szCs w:val="24"/>
        </w:rPr>
        <w:t>λαμπρόν</w:t>
      </w:r>
      <w:proofErr w:type="spellEnd"/>
      <w:r>
        <w:rPr>
          <w:rFonts w:eastAsia="Times New Roman"/>
          <w:szCs w:val="24"/>
        </w:rPr>
        <w:t>:</w:t>
      </w:r>
      <w:r w:rsidRPr="007C4642">
        <w:rPr>
          <w:rFonts w:eastAsia="Times New Roman"/>
          <w:szCs w:val="24"/>
        </w:rPr>
        <w:t xml:space="preserve"> να τα συγκρίνουμε και να τα συζητήσουμε. Εμείς</w:t>
      </w:r>
      <w:r>
        <w:rPr>
          <w:rFonts w:eastAsia="Times New Roman"/>
          <w:szCs w:val="24"/>
        </w:rPr>
        <w:t>,</w:t>
      </w:r>
      <w:r w:rsidRPr="007C4642">
        <w:rPr>
          <w:rFonts w:eastAsia="Times New Roman"/>
          <w:szCs w:val="24"/>
        </w:rPr>
        <w:t xml:space="preserve"> πράξεις νομοθετικού περιεχομένου δεν βγάλαμε μετά το 2016</w:t>
      </w:r>
      <w:r>
        <w:rPr>
          <w:rFonts w:eastAsia="Times New Roman"/>
          <w:szCs w:val="24"/>
        </w:rPr>
        <w:t>,</w:t>
      </w:r>
      <w:r w:rsidRPr="007C4642">
        <w:rPr>
          <w:rFonts w:eastAsia="Times New Roman"/>
          <w:szCs w:val="24"/>
        </w:rPr>
        <w:t xml:space="preserve"> εκτός από αυτήν που βγάλαμε τώρα για τις φωτιές. Να μετρήσουμε τις πράξεις νομοθετικού περιεχομένου</w:t>
      </w:r>
      <w:r>
        <w:rPr>
          <w:rFonts w:eastAsia="Times New Roman"/>
          <w:szCs w:val="24"/>
        </w:rPr>
        <w:t>,</w:t>
      </w:r>
      <w:r w:rsidRPr="007C4642">
        <w:rPr>
          <w:rFonts w:eastAsia="Times New Roman"/>
          <w:szCs w:val="24"/>
        </w:rPr>
        <w:t xml:space="preserve"> που είχατε κατά τη διάρκεια </w:t>
      </w:r>
      <w:r>
        <w:rPr>
          <w:rFonts w:eastAsia="Times New Roman"/>
          <w:szCs w:val="24"/>
        </w:rPr>
        <w:t xml:space="preserve">ίδιου </w:t>
      </w:r>
      <w:r w:rsidRPr="007C4642">
        <w:rPr>
          <w:rFonts w:eastAsia="Times New Roman"/>
          <w:szCs w:val="24"/>
        </w:rPr>
        <w:t xml:space="preserve">φαινομένου </w:t>
      </w:r>
      <w:r>
        <w:rPr>
          <w:rFonts w:eastAsia="Times New Roman"/>
          <w:szCs w:val="24"/>
        </w:rPr>
        <w:t>-οικονομική κρίση είχατε</w:t>
      </w:r>
      <w:r w:rsidRPr="007C4642">
        <w:rPr>
          <w:rFonts w:eastAsia="Times New Roman"/>
          <w:szCs w:val="24"/>
        </w:rPr>
        <w:t xml:space="preserve"> </w:t>
      </w:r>
      <w:r>
        <w:rPr>
          <w:rFonts w:eastAsia="Times New Roman"/>
          <w:szCs w:val="24"/>
        </w:rPr>
        <w:t>να αντιμετωπίσετε και εσείς</w:t>
      </w:r>
      <w:r w:rsidRPr="007C4642">
        <w:rPr>
          <w:rFonts w:eastAsia="Times New Roman"/>
          <w:szCs w:val="24"/>
        </w:rPr>
        <w:t xml:space="preserve"> και εμείς</w:t>
      </w:r>
      <w:r>
        <w:rPr>
          <w:rFonts w:eastAsia="Times New Roman"/>
          <w:szCs w:val="24"/>
        </w:rPr>
        <w:t>-</w:t>
      </w:r>
      <w:r w:rsidRPr="007C4642">
        <w:rPr>
          <w:rFonts w:eastAsia="Times New Roman"/>
          <w:szCs w:val="24"/>
        </w:rPr>
        <w:t xml:space="preserve"> </w:t>
      </w:r>
      <w:r>
        <w:rPr>
          <w:rFonts w:eastAsia="Times New Roman"/>
          <w:szCs w:val="24"/>
        </w:rPr>
        <w:t xml:space="preserve">και </w:t>
      </w:r>
      <w:r w:rsidRPr="007C4642">
        <w:rPr>
          <w:rFonts w:eastAsia="Times New Roman"/>
          <w:szCs w:val="24"/>
        </w:rPr>
        <w:t>να δούμε τις τροπολογίες</w:t>
      </w:r>
      <w:r>
        <w:rPr>
          <w:rFonts w:eastAsia="Times New Roman"/>
          <w:szCs w:val="24"/>
        </w:rPr>
        <w:t xml:space="preserve">. </w:t>
      </w:r>
      <w:proofErr w:type="spellStart"/>
      <w:r>
        <w:rPr>
          <w:rFonts w:eastAsia="Times New Roman"/>
          <w:szCs w:val="24"/>
        </w:rPr>
        <w:t>Μετά</w:t>
      </w:r>
      <w:r w:rsidRPr="007C4642">
        <w:rPr>
          <w:rFonts w:eastAsia="Times New Roman"/>
          <w:szCs w:val="24"/>
        </w:rPr>
        <w:t>θα</w:t>
      </w:r>
      <w:proofErr w:type="spellEnd"/>
      <w:r w:rsidRPr="007C4642">
        <w:rPr>
          <w:rFonts w:eastAsia="Times New Roman"/>
          <w:szCs w:val="24"/>
        </w:rPr>
        <w:t xml:space="preserve"> μπορούμε</w:t>
      </w:r>
      <w:r w:rsidRPr="007C4642">
        <w:rPr>
          <w:rFonts w:eastAsia="Times New Roman"/>
          <w:szCs w:val="24"/>
        </w:rPr>
        <w:t xml:space="preserve"> να κάνουμε μια συζήτηση για το ποιος σέβεται ή όχι.</w:t>
      </w:r>
    </w:p>
    <w:p w14:paraId="4B64C54D" w14:textId="77777777" w:rsidR="00973031" w:rsidRDefault="00405E19">
      <w:pPr>
        <w:spacing w:line="600" w:lineRule="auto"/>
        <w:ind w:firstLine="720"/>
        <w:contextualSpacing/>
        <w:jc w:val="both"/>
        <w:rPr>
          <w:rFonts w:eastAsia="Times New Roman"/>
          <w:szCs w:val="24"/>
        </w:rPr>
      </w:pPr>
      <w:r w:rsidRPr="007C4642">
        <w:rPr>
          <w:rFonts w:eastAsia="Times New Roman"/>
          <w:b/>
          <w:szCs w:val="24"/>
        </w:rPr>
        <w:t>ΠΡΟΕΔΡΕΥΩΝ (Αναστάσιος Κουράκης):</w:t>
      </w:r>
      <w:r w:rsidRPr="007C4642">
        <w:rPr>
          <w:rFonts w:eastAsia="Times New Roman"/>
          <w:szCs w:val="24"/>
        </w:rPr>
        <w:t xml:space="preserve"> Τον λόγο έχει ο κ. </w:t>
      </w:r>
      <w:proofErr w:type="spellStart"/>
      <w:r w:rsidRPr="007C4642">
        <w:rPr>
          <w:rFonts w:eastAsia="Times New Roman"/>
          <w:szCs w:val="24"/>
        </w:rPr>
        <w:t>Ξυδάκης</w:t>
      </w:r>
      <w:proofErr w:type="spellEnd"/>
      <w:r w:rsidRPr="007C4642">
        <w:rPr>
          <w:rFonts w:eastAsia="Times New Roman"/>
          <w:szCs w:val="24"/>
        </w:rPr>
        <w:t>.</w:t>
      </w:r>
    </w:p>
    <w:p w14:paraId="4B64C54E" w14:textId="77777777" w:rsidR="00973031" w:rsidRDefault="00405E19">
      <w:pPr>
        <w:spacing w:line="600" w:lineRule="auto"/>
        <w:ind w:firstLine="720"/>
        <w:contextualSpacing/>
        <w:jc w:val="both"/>
        <w:rPr>
          <w:rFonts w:eastAsia="Times New Roman"/>
          <w:szCs w:val="24"/>
        </w:rPr>
      </w:pPr>
      <w:r w:rsidRPr="00861E9A">
        <w:rPr>
          <w:rFonts w:eastAsia="Times New Roman"/>
          <w:b/>
          <w:szCs w:val="24"/>
        </w:rPr>
        <w:lastRenderedPageBreak/>
        <w:t>ΝΙΚΟΛΑΟΣ ΞΥΔΑΚΗΣ:</w:t>
      </w:r>
      <w:r w:rsidRPr="007C4642">
        <w:rPr>
          <w:rFonts w:eastAsia="Times New Roman"/>
          <w:szCs w:val="24"/>
        </w:rPr>
        <w:t xml:space="preserve"> </w:t>
      </w:r>
      <w:r>
        <w:rPr>
          <w:rFonts w:eastAsia="Times New Roman"/>
          <w:szCs w:val="24"/>
        </w:rPr>
        <w:t>Ευχαριστώ, κύριε Πρόεδρε. Ευχαριστώ και τους συναδέλφους.</w:t>
      </w:r>
    </w:p>
    <w:p w14:paraId="4B64C54F" w14:textId="77777777" w:rsidR="00973031" w:rsidRDefault="00405E19">
      <w:pPr>
        <w:spacing w:line="600" w:lineRule="auto"/>
        <w:ind w:firstLine="720"/>
        <w:contextualSpacing/>
        <w:jc w:val="both"/>
        <w:rPr>
          <w:rFonts w:eastAsia="Times New Roman"/>
          <w:szCs w:val="24"/>
        </w:rPr>
      </w:pPr>
      <w:r>
        <w:rPr>
          <w:rFonts w:eastAsia="Times New Roman"/>
          <w:szCs w:val="24"/>
        </w:rPr>
        <w:t>Νομίζω ότι η συζήτηση για την κύρωση αυτής της συμφωνίας περί την</w:t>
      </w:r>
      <w:r>
        <w:rPr>
          <w:rFonts w:eastAsia="Times New Roman"/>
          <w:szCs w:val="24"/>
        </w:rPr>
        <w:t xml:space="preserve"> ευρωπαϊκή ιθαγένεια και την παροχή προξενικών υπηρεσιών στους πολίτες των κρατών - μελών αντιμετωπίστηκε σχεδόν από όλες τις παρατάξεις ως ένα θετικό βήμα, μια θετική πρακτική. Τώρα</w:t>
      </w:r>
      <w:r>
        <w:rPr>
          <w:rFonts w:eastAsia="Times New Roman"/>
          <w:szCs w:val="24"/>
        </w:rPr>
        <w:t>,</w:t>
      </w:r>
      <w:r>
        <w:rPr>
          <w:rFonts w:eastAsia="Times New Roman"/>
          <w:szCs w:val="24"/>
        </w:rPr>
        <w:t xml:space="preserve"> κατά πόσον θα προάγει την ευρωπαϊκή ιθαγένεια ή κατά πόσον θα </w:t>
      </w:r>
      <w:proofErr w:type="spellStart"/>
      <w:r>
        <w:rPr>
          <w:rFonts w:eastAsia="Times New Roman"/>
          <w:szCs w:val="24"/>
        </w:rPr>
        <w:t>παράσχοντα</w:t>
      </w:r>
      <w:r>
        <w:rPr>
          <w:rFonts w:eastAsia="Times New Roman"/>
          <w:szCs w:val="24"/>
        </w:rPr>
        <w:t>ι</w:t>
      </w:r>
      <w:proofErr w:type="spellEnd"/>
      <w:r>
        <w:rPr>
          <w:rFonts w:eastAsia="Times New Roman"/>
          <w:szCs w:val="24"/>
        </w:rPr>
        <w:t xml:space="preserve"> ουσιαστικές και πρώτης τάξεως προξενικές υπηρεσίες</w:t>
      </w:r>
      <w:r>
        <w:rPr>
          <w:rFonts w:eastAsia="Times New Roman"/>
          <w:szCs w:val="24"/>
        </w:rPr>
        <w:t>,</w:t>
      </w:r>
      <w:r>
        <w:rPr>
          <w:rFonts w:eastAsia="Times New Roman"/>
          <w:szCs w:val="24"/>
        </w:rPr>
        <w:t xml:space="preserve"> αυτό θα το δούμε στο μέλλον. Μακάρι να εφαρμοστεί ορθώς και πλήρως και να είναι ένα βήμα σε αυτήν την μακρά και επίπονη διαδικασία της συγκρότησης μιας ευρωπαϊκής συνείδησης. Έχουμε πάρα πολύ δρόμο. Προ</w:t>
      </w:r>
      <w:r>
        <w:rPr>
          <w:rFonts w:eastAsia="Times New Roman"/>
          <w:szCs w:val="24"/>
        </w:rPr>
        <w:t>ς το παρόν</w:t>
      </w:r>
      <w:r>
        <w:rPr>
          <w:rFonts w:eastAsia="Times New Roman"/>
          <w:szCs w:val="24"/>
        </w:rPr>
        <w:t>,</w:t>
      </w:r>
      <w:r>
        <w:rPr>
          <w:rFonts w:eastAsia="Times New Roman"/>
          <w:szCs w:val="24"/>
        </w:rPr>
        <w:t xml:space="preserve"> αυτό που βλέπουμε είναι τις προστριβές και τους </w:t>
      </w:r>
      <w:proofErr w:type="spellStart"/>
      <w:r>
        <w:rPr>
          <w:rFonts w:eastAsia="Times New Roman"/>
          <w:szCs w:val="24"/>
        </w:rPr>
        <w:t>διαφορισμούς</w:t>
      </w:r>
      <w:proofErr w:type="spellEnd"/>
      <w:r>
        <w:rPr>
          <w:rFonts w:eastAsia="Times New Roman"/>
          <w:szCs w:val="24"/>
        </w:rPr>
        <w:t xml:space="preserve"> των κρατών-μελών και των εθνών κρατών, αλλά κάνουμε ένα βήμα.</w:t>
      </w:r>
    </w:p>
    <w:p w14:paraId="4B64C550" w14:textId="77777777" w:rsidR="00973031" w:rsidRDefault="00405E19">
      <w:pPr>
        <w:spacing w:line="600" w:lineRule="auto"/>
        <w:ind w:firstLine="720"/>
        <w:contextualSpacing/>
        <w:jc w:val="both"/>
        <w:rPr>
          <w:rFonts w:eastAsia="Times New Roman"/>
          <w:szCs w:val="24"/>
        </w:rPr>
      </w:pPr>
      <w:r>
        <w:rPr>
          <w:rFonts w:eastAsia="Times New Roman"/>
          <w:szCs w:val="24"/>
        </w:rPr>
        <w:t>Τώρα</w:t>
      </w:r>
      <w:r>
        <w:rPr>
          <w:rFonts w:eastAsia="Times New Roman"/>
          <w:szCs w:val="24"/>
        </w:rPr>
        <w:t>,</w:t>
      </w:r>
      <w:r>
        <w:rPr>
          <w:rFonts w:eastAsia="Times New Roman"/>
          <w:szCs w:val="24"/>
        </w:rPr>
        <w:t xml:space="preserve"> με αφορμή τις τροπολογίες</w:t>
      </w:r>
      <w:r>
        <w:rPr>
          <w:rFonts w:eastAsia="Times New Roman"/>
          <w:szCs w:val="24"/>
        </w:rPr>
        <w:t>,</w:t>
      </w:r>
      <w:r>
        <w:rPr>
          <w:rFonts w:eastAsia="Times New Roman"/>
          <w:szCs w:val="24"/>
        </w:rPr>
        <w:t xml:space="preserve"> έγινε μια συζήτηση. Νομίζω ότι πιο σημαντικά πολιτικά είναι αυτά περί το αυτόφωρο</w:t>
      </w:r>
      <w:r>
        <w:rPr>
          <w:rFonts w:eastAsia="Times New Roman"/>
          <w:szCs w:val="24"/>
        </w:rPr>
        <w:t>,</w:t>
      </w:r>
      <w:r>
        <w:rPr>
          <w:rFonts w:eastAsia="Times New Roman"/>
          <w:szCs w:val="24"/>
        </w:rPr>
        <w:t xml:space="preserve"> τα οπ</w:t>
      </w:r>
      <w:r>
        <w:rPr>
          <w:rFonts w:eastAsia="Times New Roman"/>
          <w:szCs w:val="24"/>
        </w:rPr>
        <w:t xml:space="preserve">οία συζητήθηκαν και για την αναστολή της </w:t>
      </w:r>
      <w:proofErr w:type="spellStart"/>
      <w:r>
        <w:rPr>
          <w:rFonts w:eastAsia="Times New Roman"/>
          <w:szCs w:val="24"/>
        </w:rPr>
        <w:t>υποχρεωτικότητας</w:t>
      </w:r>
      <w:proofErr w:type="spellEnd"/>
      <w:r>
        <w:rPr>
          <w:rFonts w:eastAsia="Times New Roman"/>
          <w:szCs w:val="24"/>
        </w:rPr>
        <w:t xml:space="preserve"> της διαμεσολάβησης. </w:t>
      </w:r>
    </w:p>
    <w:p w14:paraId="4B64C551" w14:textId="77777777" w:rsidR="00973031" w:rsidRDefault="00405E19">
      <w:pPr>
        <w:spacing w:line="600" w:lineRule="auto"/>
        <w:ind w:firstLine="720"/>
        <w:contextualSpacing/>
        <w:jc w:val="both"/>
        <w:rPr>
          <w:rFonts w:eastAsia="Times New Roman"/>
          <w:szCs w:val="24"/>
        </w:rPr>
      </w:pPr>
      <w:r>
        <w:rPr>
          <w:rFonts w:eastAsia="Times New Roman"/>
          <w:szCs w:val="24"/>
        </w:rPr>
        <w:t>Για το μεν πρώτο</w:t>
      </w:r>
      <w:r>
        <w:rPr>
          <w:rFonts w:eastAsia="Times New Roman"/>
          <w:szCs w:val="24"/>
        </w:rPr>
        <w:t>,</w:t>
      </w:r>
      <w:r>
        <w:rPr>
          <w:rFonts w:eastAsia="Times New Roman"/>
          <w:szCs w:val="24"/>
        </w:rPr>
        <w:t xml:space="preserve"> είπε ο κ. Τασούλας κατά την αγόρευσή του ότι είμαστε υποχρεωμένοι να είμαστε καχύποπτοι με την Κυβέρνηση. Πολιτικά ορθό, αλλά φιλοσοφικά νομίζω ότι πια η Κυβέρ</w:t>
      </w:r>
      <w:r>
        <w:rPr>
          <w:rFonts w:eastAsia="Times New Roman"/>
          <w:szCs w:val="24"/>
        </w:rPr>
        <w:t xml:space="preserve">νηση είναι εκ προοιμίου ένοχη, υπάρχει το τεκμήριο της ενοχής. Και ως έγκριτος νομικός και έμπειρος Κοινοβουλευτικός, ο κ. Τασούλας </w:t>
      </w:r>
      <w:r>
        <w:rPr>
          <w:rFonts w:eastAsia="Times New Roman"/>
          <w:szCs w:val="24"/>
        </w:rPr>
        <w:lastRenderedPageBreak/>
        <w:t>ξέρει ότι βαδίζουμε με το τεκμήριο της αθωότητας και εξετάζουμε εκ των εισηγήσεων και των πράξεων.</w:t>
      </w:r>
    </w:p>
    <w:p w14:paraId="4B64C552" w14:textId="77777777" w:rsidR="00973031" w:rsidRDefault="00405E19">
      <w:pPr>
        <w:spacing w:line="600" w:lineRule="auto"/>
        <w:ind w:firstLine="720"/>
        <w:contextualSpacing/>
        <w:jc w:val="both"/>
        <w:rPr>
          <w:rFonts w:eastAsia="Times New Roman"/>
          <w:b/>
          <w:szCs w:val="24"/>
        </w:rPr>
      </w:pPr>
      <w:r>
        <w:rPr>
          <w:rFonts w:eastAsia="Times New Roman"/>
          <w:szCs w:val="24"/>
        </w:rPr>
        <w:t>Εδώ, λοιπόν, με αφορμή τη</w:t>
      </w:r>
      <w:r>
        <w:rPr>
          <w:rFonts w:eastAsia="Times New Roman"/>
          <w:szCs w:val="24"/>
        </w:rPr>
        <w:t xml:space="preserve"> διαμεσολάβηση</w:t>
      </w:r>
      <w:r>
        <w:rPr>
          <w:rFonts w:eastAsia="Times New Roman"/>
          <w:szCs w:val="24"/>
        </w:rPr>
        <w:t>,</w:t>
      </w:r>
      <w:r>
        <w:rPr>
          <w:rFonts w:eastAsia="Times New Roman"/>
          <w:szCs w:val="24"/>
        </w:rPr>
        <w:t xml:space="preserve"> βλέπουμε παθογένειες και του δικαστηριακού συστήματος και του πολιτικού συστήματος, το οποίο βρίσκεται σε μια διελκυστίνδα. Το 2010 ψηφίστηκε η εξωδικαστική διαμεσολάβηση και είπε πριν ο κ. Καλογήρου, ο Υπουργός Δικαιοσύνης, ότι από το 2010</w:t>
      </w:r>
      <w:r>
        <w:rPr>
          <w:rFonts w:eastAsia="Times New Roman"/>
          <w:szCs w:val="24"/>
        </w:rPr>
        <w:t xml:space="preserve"> μέχρι σήμερα έχουν περάσει μονοψήφιες προσφυγές σε αυτήν την υπηρεσία. </w:t>
      </w:r>
    </w:p>
    <w:p w14:paraId="4B64C553"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Δηλαδή, ψηφίστηκε ένας νόμος, ο οποίος φιλοδοξούσε να μεταρρυθμίσει το σύστημα και να </w:t>
      </w:r>
      <w:proofErr w:type="spellStart"/>
      <w:r>
        <w:rPr>
          <w:rFonts w:eastAsia="Times New Roman"/>
          <w:szCs w:val="24"/>
        </w:rPr>
        <w:t>αποσυμφορήσει</w:t>
      </w:r>
      <w:proofErr w:type="spellEnd"/>
      <w:r>
        <w:rPr>
          <w:rFonts w:eastAsia="Times New Roman"/>
          <w:szCs w:val="24"/>
        </w:rPr>
        <w:t xml:space="preserve"> τα δικαστήρια, και επί έξι, επτά, οκτώ χρόνια δεν απέφερε τίποτα, ακριβώς διότι ήτα</w:t>
      </w:r>
      <w:r>
        <w:rPr>
          <w:rFonts w:eastAsia="Times New Roman"/>
          <w:szCs w:val="24"/>
        </w:rPr>
        <w:t xml:space="preserve">ν προαιρετικό και ακριβώς διότι και το δικαστικό σύστημα και το δικηγορικό </w:t>
      </w:r>
      <w:r>
        <w:rPr>
          <w:rFonts w:eastAsia="Times New Roman"/>
          <w:szCs w:val="24"/>
        </w:rPr>
        <w:t>σύστημα</w:t>
      </w:r>
      <w:r>
        <w:rPr>
          <w:rFonts w:eastAsia="Times New Roman"/>
          <w:szCs w:val="24"/>
        </w:rPr>
        <w:t xml:space="preserve"> απαξίωσαν αυτή τη διαδικασία είτε διότι δεν την γνώριζε είτε διότι δεν είχε τα προσδοκόμενα οφέλη. </w:t>
      </w:r>
    </w:p>
    <w:p w14:paraId="4B64C554" w14:textId="77777777" w:rsidR="00973031" w:rsidRDefault="00405E19">
      <w:pPr>
        <w:spacing w:line="600" w:lineRule="auto"/>
        <w:ind w:firstLine="720"/>
        <w:contextualSpacing/>
        <w:jc w:val="both"/>
        <w:rPr>
          <w:rFonts w:eastAsia="Times New Roman"/>
          <w:szCs w:val="24"/>
        </w:rPr>
      </w:pPr>
      <w:r>
        <w:rPr>
          <w:rFonts w:eastAsia="Times New Roman"/>
          <w:szCs w:val="24"/>
        </w:rPr>
        <w:t>Νομοθετεί η Κυβέρνηση την περασμένη χρονιά, αυτή την περασμένη περίοδο, α</w:t>
      </w:r>
      <w:r>
        <w:rPr>
          <w:rFonts w:eastAsia="Times New Roman"/>
          <w:szCs w:val="24"/>
        </w:rPr>
        <w:t xml:space="preserve">υτή που διανύουμε ακόμη, την </w:t>
      </w:r>
      <w:proofErr w:type="spellStart"/>
      <w:r>
        <w:rPr>
          <w:rFonts w:eastAsia="Times New Roman"/>
          <w:szCs w:val="24"/>
        </w:rPr>
        <w:t>υποχρεωτικότητα</w:t>
      </w:r>
      <w:proofErr w:type="spellEnd"/>
      <w:r>
        <w:rPr>
          <w:rFonts w:eastAsia="Times New Roman"/>
          <w:szCs w:val="24"/>
        </w:rPr>
        <w:t xml:space="preserve"> της διαμεσολάβησης, προκαλείται μία αντίδραση, η οποία εκφράστηκε με την υπόδειξη της Διοικητικής </w:t>
      </w:r>
      <w:proofErr w:type="spellStart"/>
      <w:r>
        <w:rPr>
          <w:rFonts w:eastAsia="Times New Roman"/>
          <w:szCs w:val="24"/>
        </w:rPr>
        <w:t>Ολομελείας</w:t>
      </w:r>
      <w:proofErr w:type="spellEnd"/>
      <w:r>
        <w:rPr>
          <w:rFonts w:eastAsia="Times New Roman"/>
          <w:szCs w:val="24"/>
        </w:rPr>
        <w:t xml:space="preserve"> του Αρείου Πάγου, με ψήφους είκοσι ένα προς δεκαοκτώ –που είναι υπόδειξη- ότι μπορεί να προκληθεί οικο</w:t>
      </w:r>
      <w:r>
        <w:rPr>
          <w:rFonts w:eastAsia="Times New Roman"/>
          <w:szCs w:val="24"/>
        </w:rPr>
        <w:t xml:space="preserve">νομική ζημία και να αδικηθούν οι ασθενέστεροι. </w:t>
      </w:r>
      <w:r>
        <w:rPr>
          <w:rFonts w:eastAsia="Times New Roman"/>
          <w:szCs w:val="24"/>
        </w:rPr>
        <w:lastRenderedPageBreak/>
        <w:t xml:space="preserve">Και για να συμμορφωθεί με αυτή την υπόδειξη και με αυτή την έκφραση του Δικαστικού Σώματος, η Κυβέρνηση, σεβόμενη τον τρίτο πόλο της εξουσίας, αναστέλλει προσωρινώς την </w:t>
      </w:r>
      <w:proofErr w:type="spellStart"/>
      <w:r>
        <w:rPr>
          <w:rFonts w:eastAsia="Times New Roman"/>
          <w:szCs w:val="24"/>
        </w:rPr>
        <w:t>υποχρεωτικότητα</w:t>
      </w:r>
      <w:proofErr w:type="spellEnd"/>
      <w:r>
        <w:rPr>
          <w:rFonts w:eastAsia="Times New Roman"/>
          <w:szCs w:val="24"/>
        </w:rPr>
        <w:t xml:space="preserve"> της διαμεσολάβησης. </w:t>
      </w:r>
    </w:p>
    <w:p w14:paraId="4B64C555" w14:textId="77777777" w:rsidR="00973031" w:rsidRDefault="00405E19">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 xml:space="preserve"> ταυτοχρόνως, ο Υπουργός Δικαιοσύνης εξαγγέλλει ότι ήδη, αυτές τις μέρες που μιλάμε, έχουν κλειστεί συναντήσεις</w:t>
      </w:r>
      <w:r>
        <w:rPr>
          <w:rFonts w:eastAsia="Times New Roman"/>
          <w:szCs w:val="24"/>
        </w:rPr>
        <w:t>,</w:t>
      </w:r>
      <w:r>
        <w:rPr>
          <w:rFonts w:eastAsia="Times New Roman"/>
          <w:szCs w:val="24"/>
        </w:rPr>
        <w:t xml:space="preserve"> για να διαβουλευθούμε και να προχωρήσουμε στη ρυθμισμένη, διορθωμένη </w:t>
      </w:r>
      <w:proofErr w:type="spellStart"/>
      <w:r>
        <w:rPr>
          <w:rFonts w:eastAsia="Times New Roman"/>
          <w:szCs w:val="24"/>
        </w:rPr>
        <w:t>υποχρεωτικότητα</w:t>
      </w:r>
      <w:proofErr w:type="spellEnd"/>
      <w:r>
        <w:rPr>
          <w:rFonts w:eastAsia="Times New Roman"/>
          <w:szCs w:val="24"/>
        </w:rPr>
        <w:t>.</w:t>
      </w:r>
    </w:p>
    <w:p w14:paraId="4B64C556"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Ο ρόλος της Αντιπολίτευσης, βεβαίως είναι να κριτικάρει, </w:t>
      </w:r>
      <w:r>
        <w:rPr>
          <w:rFonts w:eastAsia="Times New Roman"/>
          <w:szCs w:val="24"/>
        </w:rPr>
        <w:t>να επικρίνει και να στηλιτεύει, προσπαθώντας να διορθώσει. Εδώ, όμως, έχουμε όλες τις κινήσεις. Και εν τέλει, το ζήτημα στο οποίο καλούμαστε να σκεφτούμε, ως νομοθετικό Σώμα</w:t>
      </w:r>
      <w:r>
        <w:rPr>
          <w:rFonts w:eastAsia="Times New Roman"/>
          <w:szCs w:val="24"/>
        </w:rPr>
        <w:t>,</w:t>
      </w:r>
      <w:r>
        <w:rPr>
          <w:rFonts w:eastAsia="Times New Roman"/>
          <w:szCs w:val="24"/>
        </w:rPr>
        <w:t xml:space="preserve"> είναι αν θέλουμε να </w:t>
      </w:r>
      <w:proofErr w:type="spellStart"/>
      <w:r>
        <w:rPr>
          <w:rFonts w:eastAsia="Times New Roman"/>
          <w:szCs w:val="24"/>
        </w:rPr>
        <w:t>αποσυμφορηθεί</w:t>
      </w:r>
      <w:proofErr w:type="spellEnd"/>
      <w:r>
        <w:rPr>
          <w:rFonts w:eastAsia="Times New Roman"/>
          <w:szCs w:val="24"/>
        </w:rPr>
        <w:t>, εν τέλει, το σύστημα των δικαστηρίων και αν θέ</w:t>
      </w:r>
      <w:r>
        <w:rPr>
          <w:rFonts w:eastAsia="Times New Roman"/>
          <w:szCs w:val="24"/>
        </w:rPr>
        <w:t>λουμε να φτάσουμε σε μία απονομή της δικαιοσύνης</w:t>
      </w:r>
      <w:r>
        <w:rPr>
          <w:rFonts w:eastAsia="Times New Roman"/>
          <w:szCs w:val="24"/>
        </w:rPr>
        <w:t>,</w:t>
      </w:r>
      <w:r>
        <w:rPr>
          <w:rFonts w:eastAsia="Times New Roman"/>
          <w:szCs w:val="24"/>
        </w:rPr>
        <w:t xml:space="preserve"> που να είναι δίκαιη και λειτουργική για την ίδια την κοινωνία.  </w:t>
      </w:r>
    </w:p>
    <w:p w14:paraId="4B64C557"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Ένα μέρος της οικονομικής κρίσης είναι οι καθυστερήσεις στα δικαστήρια, που φτάνουν στο όριο της αρνησιδικίας. Οι αρμόδιες μελέτες της </w:t>
      </w:r>
      <w:r>
        <w:rPr>
          <w:rFonts w:eastAsia="Times New Roman"/>
          <w:szCs w:val="24"/>
        </w:rPr>
        <w:t>Κομισιόν</w:t>
      </w:r>
      <w:r>
        <w:rPr>
          <w:rFonts w:eastAsia="Times New Roman"/>
          <w:szCs w:val="24"/>
        </w:rPr>
        <w:t>,</w:t>
      </w:r>
      <w:r>
        <w:rPr>
          <w:rFonts w:eastAsia="Times New Roman"/>
          <w:szCs w:val="24"/>
        </w:rPr>
        <w:t xml:space="preserve"> σε σχέση με τον ρυθμό απόδοσης δικαιοσύνης στα ευρωπαϊκά κράτη-μέλη, δείχνουν την Ελλάδα ουραγό, έναν θλιβερό πρωταθλητή, με τέσσερα, πέντε, έξι χρόνια να κάνει μια υπόθεση να </w:t>
      </w:r>
      <w:proofErr w:type="spellStart"/>
      <w:r>
        <w:rPr>
          <w:rFonts w:eastAsia="Times New Roman"/>
          <w:szCs w:val="24"/>
        </w:rPr>
        <w:t>τελεσιδικήσει</w:t>
      </w:r>
      <w:proofErr w:type="spellEnd"/>
      <w:r>
        <w:rPr>
          <w:rFonts w:eastAsia="Times New Roman"/>
          <w:szCs w:val="24"/>
        </w:rPr>
        <w:t xml:space="preserve">.  </w:t>
      </w:r>
    </w:p>
    <w:p w14:paraId="4B64C558" w14:textId="77777777" w:rsidR="00973031" w:rsidRDefault="00405E19">
      <w:pPr>
        <w:spacing w:line="600" w:lineRule="auto"/>
        <w:ind w:firstLine="720"/>
        <w:contextualSpacing/>
        <w:jc w:val="both"/>
        <w:rPr>
          <w:rFonts w:eastAsia="Times New Roman"/>
          <w:szCs w:val="24"/>
        </w:rPr>
      </w:pPr>
      <w:r>
        <w:rPr>
          <w:rFonts w:eastAsia="Times New Roman"/>
          <w:szCs w:val="24"/>
        </w:rPr>
        <w:t>Αδικείται ο αδύναμος Έλληνας, αδικείται η μικρή επιχε</w:t>
      </w:r>
      <w:r>
        <w:rPr>
          <w:rFonts w:eastAsia="Times New Roman"/>
          <w:szCs w:val="24"/>
        </w:rPr>
        <w:t xml:space="preserve">ίρηση, αδικείται και οποιαδήποτε επιχείρηση ή οποιοδήποτε πολίτης θέλει να τελειώσει την υπόθεσή του. </w:t>
      </w:r>
      <w:r>
        <w:rPr>
          <w:rFonts w:eastAsia="Times New Roman"/>
          <w:szCs w:val="24"/>
        </w:rPr>
        <w:lastRenderedPageBreak/>
        <w:t xml:space="preserve">Είναι όμηροι των διοικητικών εφετείων, των διοικητικών δικαστηρίων και οι υπάλληλοι, αλλά και κάθε Έλληνας που είναι σε αντιδικία με το </w:t>
      </w:r>
      <w:r>
        <w:rPr>
          <w:rFonts w:eastAsia="Times New Roman"/>
          <w:szCs w:val="24"/>
        </w:rPr>
        <w:t>δ</w:t>
      </w:r>
      <w:r>
        <w:rPr>
          <w:rFonts w:eastAsia="Times New Roman"/>
          <w:szCs w:val="24"/>
        </w:rPr>
        <w:t>ημόσιο, είναι όμη</w:t>
      </w:r>
      <w:r>
        <w:rPr>
          <w:rFonts w:eastAsia="Times New Roman"/>
          <w:szCs w:val="24"/>
        </w:rPr>
        <w:t xml:space="preserve">ροι οι πολίτες και οι επιχειρήσεις στα αστικά δικαστήρια. Πρέπει, όμως, να αποφασίσουμε ότι αυτό κάπως πρέπει να προχωρήσει. </w:t>
      </w:r>
    </w:p>
    <w:p w14:paraId="4B64C559" w14:textId="77777777" w:rsidR="00973031" w:rsidRDefault="00405E19">
      <w:pPr>
        <w:spacing w:line="600" w:lineRule="auto"/>
        <w:ind w:firstLine="720"/>
        <w:contextualSpacing/>
        <w:jc w:val="both"/>
        <w:rPr>
          <w:rFonts w:eastAsia="Times New Roman"/>
          <w:szCs w:val="24"/>
        </w:rPr>
      </w:pPr>
      <w:r>
        <w:rPr>
          <w:rFonts w:eastAsia="Times New Roman"/>
          <w:szCs w:val="24"/>
        </w:rPr>
        <w:t>Τέλος, όσον αφορά το αυτόφωρο, θα συμφωνήσω, ως δημοσιογράφος επί τριάντα χρόνια, ότι παρ’</w:t>
      </w:r>
      <w:r>
        <w:rPr>
          <w:rFonts w:eastAsia="Times New Roman"/>
          <w:szCs w:val="24"/>
        </w:rPr>
        <w:t xml:space="preserve"> </w:t>
      </w:r>
      <w:r>
        <w:rPr>
          <w:rFonts w:eastAsia="Times New Roman"/>
          <w:szCs w:val="24"/>
        </w:rPr>
        <w:t xml:space="preserve">ότι έχει προβλεφθεί στο Σύνταγμα, στην </w:t>
      </w:r>
      <w:r>
        <w:rPr>
          <w:rFonts w:eastAsia="Times New Roman"/>
          <w:szCs w:val="24"/>
        </w:rPr>
        <w:t xml:space="preserve">παρελθούσα αναθεώρηση, δεν έχει ενσωματωθεί στον </w:t>
      </w:r>
      <w:r>
        <w:rPr>
          <w:rFonts w:eastAsia="Times New Roman"/>
          <w:szCs w:val="24"/>
        </w:rPr>
        <w:t>Π</w:t>
      </w:r>
      <w:r>
        <w:rPr>
          <w:rFonts w:eastAsia="Times New Roman"/>
          <w:szCs w:val="24"/>
        </w:rPr>
        <w:t xml:space="preserve">οινικό </w:t>
      </w:r>
      <w:r>
        <w:rPr>
          <w:rFonts w:eastAsia="Times New Roman"/>
          <w:szCs w:val="24"/>
        </w:rPr>
        <w:t>Κ</w:t>
      </w:r>
      <w:r>
        <w:rPr>
          <w:rFonts w:eastAsia="Times New Roman"/>
          <w:szCs w:val="24"/>
        </w:rPr>
        <w:t xml:space="preserve">ώδικα και όντως, οι δικαστές και οι διωκτικές αρχές και ο θιγόμενος πολίτης κάνει χρήση του νόμου κι έχουμε τα γνωστά φαινόμενα με τις χειροπέδες και τις προσαγωγές. </w:t>
      </w:r>
    </w:p>
    <w:p w14:paraId="4B64C55A" w14:textId="77777777" w:rsidR="00973031" w:rsidRDefault="00405E19">
      <w:pPr>
        <w:spacing w:line="600" w:lineRule="auto"/>
        <w:ind w:firstLine="720"/>
        <w:contextualSpacing/>
        <w:jc w:val="both"/>
        <w:rPr>
          <w:rFonts w:eastAsia="Times New Roman"/>
          <w:szCs w:val="24"/>
        </w:rPr>
      </w:pPr>
      <w:r>
        <w:rPr>
          <w:rFonts w:eastAsia="Times New Roman"/>
          <w:szCs w:val="24"/>
        </w:rPr>
        <w:t>Δεν ταιριάζει ούτε στον πολιτικ</w:t>
      </w:r>
      <w:r>
        <w:rPr>
          <w:rFonts w:eastAsia="Times New Roman"/>
          <w:szCs w:val="24"/>
        </w:rPr>
        <w:t>ό μας πολιτισμό ούτε στην κουλτούρα της ελληνικής κοινωνίας. Δεν είμαστε τόσο δικομανείς, παρ’</w:t>
      </w:r>
      <w:r>
        <w:rPr>
          <w:rFonts w:eastAsia="Times New Roman"/>
          <w:szCs w:val="24"/>
        </w:rPr>
        <w:t xml:space="preserve"> </w:t>
      </w:r>
      <w:r>
        <w:rPr>
          <w:rFonts w:eastAsia="Times New Roman"/>
          <w:szCs w:val="24"/>
        </w:rPr>
        <w:t xml:space="preserve">ότι λέμε. Σε άλλα κράτη έχουν μεγαλύτερα ρεκόρ. </w:t>
      </w:r>
    </w:p>
    <w:p w14:paraId="4B64C55B" w14:textId="77777777" w:rsidR="00973031" w:rsidRDefault="00405E19">
      <w:pPr>
        <w:spacing w:line="600" w:lineRule="auto"/>
        <w:ind w:firstLine="720"/>
        <w:contextualSpacing/>
        <w:jc w:val="both"/>
        <w:rPr>
          <w:rFonts w:eastAsia="Times New Roman"/>
          <w:szCs w:val="24"/>
        </w:rPr>
      </w:pPr>
      <w:r>
        <w:rPr>
          <w:rFonts w:eastAsia="Times New Roman"/>
          <w:szCs w:val="24"/>
        </w:rPr>
        <w:t>Το θέμα, όμως, είναι ότι αυτό είναι το θεσμικό, για το οποίο επίσης, εξήγγειλε πρωτοβουλία ο Υπουργός Δικαιοσύνη</w:t>
      </w:r>
      <w:r>
        <w:rPr>
          <w:rFonts w:eastAsia="Times New Roman"/>
          <w:szCs w:val="24"/>
        </w:rPr>
        <w:t xml:space="preserve">ς ότι θα ενσωματωθεί στον </w:t>
      </w:r>
      <w:r>
        <w:rPr>
          <w:rFonts w:eastAsia="Times New Roman"/>
          <w:szCs w:val="24"/>
        </w:rPr>
        <w:t>Π</w:t>
      </w:r>
      <w:r>
        <w:rPr>
          <w:rFonts w:eastAsia="Times New Roman"/>
          <w:szCs w:val="24"/>
        </w:rPr>
        <w:t xml:space="preserve">οινικό </w:t>
      </w:r>
      <w:r>
        <w:rPr>
          <w:rFonts w:eastAsia="Times New Roman"/>
          <w:szCs w:val="24"/>
        </w:rPr>
        <w:t>Κ</w:t>
      </w:r>
      <w:r>
        <w:rPr>
          <w:rFonts w:eastAsia="Times New Roman"/>
          <w:szCs w:val="24"/>
        </w:rPr>
        <w:t xml:space="preserve">ώδικα και θα καταργηθεί αυτού του είδους η διαδικασία. </w:t>
      </w:r>
    </w:p>
    <w:p w14:paraId="4B64C55C" w14:textId="77777777" w:rsidR="00973031" w:rsidRDefault="00405E19">
      <w:pPr>
        <w:spacing w:line="600" w:lineRule="auto"/>
        <w:ind w:firstLine="720"/>
        <w:contextualSpacing/>
        <w:jc w:val="both"/>
        <w:rPr>
          <w:rFonts w:eastAsia="Times New Roman"/>
          <w:szCs w:val="24"/>
        </w:rPr>
      </w:pPr>
      <w:r>
        <w:rPr>
          <w:rFonts w:eastAsia="Times New Roman"/>
          <w:szCs w:val="24"/>
        </w:rPr>
        <w:t>Εδώ, όμως, πολιτικά μιλώντας, γιατί είμαστε Βουλευτές εκλεγμένοι από τον ελληνικό λαό και εκτελούμε μια εντολή και προχωρούμε και αυτή την εντολή, πρέπει να δούμε ότ</w:t>
      </w:r>
      <w:r>
        <w:rPr>
          <w:rFonts w:eastAsia="Times New Roman"/>
          <w:szCs w:val="24"/>
        </w:rPr>
        <w:t xml:space="preserve">ι χρειάζεται αυτοσυγκράτηση απ’ όλα τα μέρη, και από τους πολιτικούς και από τους δημοσιογράφους. </w:t>
      </w:r>
    </w:p>
    <w:p w14:paraId="4B64C55D"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Μερικές φορές, κάποιοι συνάδελφοι, εδώ σε αυτή την Αίθουσα, μέσα στον οίστρο του τεκμηρίου ενοχής της Κυβερνήσεως και μέσα στον οίστρο του τεκμηρίου αιωνίου </w:t>
      </w:r>
      <w:r>
        <w:rPr>
          <w:rFonts w:eastAsia="Times New Roman"/>
          <w:szCs w:val="24"/>
        </w:rPr>
        <w:t>ενοχής της Αριστεράς, ξεστομίζουν αποκρουστικά πράγματα, εφιαλτικά. Σου σηκώνεται η τρίχα!</w:t>
      </w:r>
    </w:p>
    <w:p w14:paraId="4B64C55E"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Και είναι ένας τρόπος, ένα μήνυμα, μια διαπαιδαγώγηση του πολίτη που μας ακούει, τα βαριά πράγματα που ακούγονται, «ο ψεύτης», «ο ξεφτίλας», «ο </w:t>
      </w:r>
      <w:proofErr w:type="spellStart"/>
      <w:r>
        <w:rPr>
          <w:rFonts w:eastAsia="Times New Roman"/>
          <w:szCs w:val="24"/>
        </w:rPr>
        <w:t>κωλοτούμπας</w:t>
      </w:r>
      <w:proofErr w:type="spellEnd"/>
      <w:r>
        <w:rPr>
          <w:rFonts w:eastAsia="Times New Roman"/>
          <w:szCs w:val="24"/>
        </w:rPr>
        <w:t>». Αυτά εί</w:t>
      </w:r>
      <w:r>
        <w:rPr>
          <w:rFonts w:eastAsia="Times New Roman"/>
          <w:szCs w:val="24"/>
        </w:rPr>
        <w:t xml:space="preserve">ναι. Τα θυμόμαστε από τις γελοιογραφίες της δεκαετίας του 1960, τι έγραφε ο </w:t>
      </w:r>
      <w:proofErr w:type="spellStart"/>
      <w:r>
        <w:rPr>
          <w:rFonts w:eastAsia="Times New Roman"/>
          <w:szCs w:val="24"/>
        </w:rPr>
        <w:t>Μποστ</w:t>
      </w:r>
      <w:proofErr w:type="spellEnd"/>
      <w:r>
        <w:rPr>
          <w:rFonts w:eastAsia="Times New Roman"/>
          <w:szCs w:val="24"/>
        </w:rPr>
        <w:t xml:space="preserve"> και ο Φωκίων Δημητριάδης. Τώρα έχουν γίνει μέρος του πολιτικού λόγου, εδώ. Είναι ο επίσημος συστηματικός λόγος</w:t>
      </w:r>
      <w:r>
        <w:rPr>
          <w:rFonts w:eastAsia="Times New Roman"/>
          <w:szCs w:val="24"/>
        </w:rPr>
        <w:t>,</w:t>
      </w:r>
      <w:r>
        <w:rPr>
          <w:rFonts w:eastAsia="Times New Roman"/>
          <w:szCs w:val="24"/>
        </w:rPr>
        <w:t xml:space="preserve"> τον οποίο εκφέρουν αιρετοί άνθρωποι, αιρετοί Βουλευτές, με εντ</w:t>
      </w:r>
      <w:r>
        <w:rPr>
          <w:rFonts w:eastAsia="Times New Roman"/>
          <w:szCs w:val="24"/>
        </w:rPr>
        <w:t xml:space="preserve">ολή του ελληνικού λαού. Κατά τούτο, ο ρόλος μας ο διαπαιδαγωγικός και ο ρόλος ενός, κατά το δυνατόν, ηθικού παραδείγματος, έχει αποτύχει.         </w:t>
      </w:r>
    </w:p>
    <w:p w14:paraId="4B64C55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γι’ αυτό, λοιπόν, λέω βεβαίως να μην διώκεται η κρίση, να μην διώκεται η άποψη. Κατά τη γνώμη μου, πρέπει</w:t>
      </w:r>
      <w:r>
        <w:rPr>
          <w:rFonts w:eastAsia="Times New Roman" w:cs="Times New Roman"/>
          <w:szCs w:val="24"/>
        </w:rPr>
        <w:t xml:space="preserve"> να ελέγχεται ή και να διώκεται η παραποίηση των γεγονότων, η παραποίηση των πραγματικών περιστατικών, διότι είναι δυναμίτης, είναι υπονόμευση του κοινού εδάφους συνεννόησης. </w:t>
      </w:r>
    </w:p>
    <w:p w14:paraId="4B64C56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όμως, και όλοι εμείς οι </w:t>
      </w:r>
      <w:proofErr w:type="spellStart"/>
      <w:r>
        <w:rPr>
          <w:rFonts w:eastAsia="Times New Roman" w:cs="Times New Roman"/>
          <w:szCs w:val="24"/>
        </w:rPr>
        <w:t>δημοσιολογούντες</w:t>
      </w:r>
      <w:proofErr w:type="spellEnd"/>
      <w:r>
        <w:rPr>
          <w:rFonts w:eastAsia="Times New Roman" w:cs="Times New Roman"/>
          <w:szCs w:val="24"/>
        </w:rPr>
        <w:t xml:space="preserve"> έχουμε δημόσια ευθύ</w:t>
      </w:r>
      <w:r>
        <w:rPr>
          <w:rFonts w:eastAsia="Times New Roman" w:cs="Times New Roman"/>
          <w:szCs w:val="24"/>
        </w:rPr>
        <w:t>νη. Και ο μεν πολιτικός, αιρετός λογοδοτεί και αποσύρεται από τη δυσαρε</w:t>
      </w:r>
      <w:r>
        <w:rPr>
          <w:rFonts w:eastAsia="Times New Roman" w:cs="Times New Roman"/>
          <w:szCs w:val="24"/>
        </w:rPr>
        <w:lastRenderedPageBreak/>
        <w:t>στημένη κοινή γνώμη, από τη δυσαρεστημένη ψήφο, από τον πολίτη και ο δε δημοσιογράφος έχει τη συνείδησή του και τη δεοντολογία του επαγγέλματός του, που είναι ακόμα πιο βαριά και δυστυχ</w:t>
      </w:r>
      <w:r>
        <w:rPr>
          <w:rFonts w:eastAsia="Times New Roman" w:cs="Times New Roman"/>
          <w:szCs w:val="24"/>
        </w:rPr>
        <w:t>ώς έχει ατονήσει στον καιρό μας.</w:t>
      </w:r>
    </w:p>
    <w:p w14:paraId="4B64C56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B64C562" w14:textId="77777777" w:rsidR="00973031" w:rsidRDefault="00405E19">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 </w:t>
      </w:r>
      <w:proofErr w:type="spellStart"/>
      <w:r>
        <w:rPr>
          <w:rFonts w:eastAsia="Times New Roman"/>
          <w:bCs/>
          <w:szCs w:val="24"/>
        </w:rPr>
        <w:t>Ξυδάκη</w:t>
      </w:r>
      <w:proofErr w:type="spellEnd"/>
      <w:r>
        <w:rPr>
          <w:rFonts w:eastAsia="Times New Roman"/>
          <w:bCs/>
          <w:szCs w:val="24"/>
        </w:rPr>
        <w:t>.</w:t>
      </w:r>
    </w:p>
    <w:p w14:paraId="4B64C563" w14:textId="77777777" w:rsidR="00973031" w:rsidRDefault="00405E19">
      <w:pPr>
        <w:spacing w:line="600" w:lineRule="auto"/>
        <w:ind w:firstLine="720"/>
        <w:contextualSpacing/>
        <w:jc w:val="both"/>
        <w:rPr>
          <w:rFonts w:eastAsia="Times New Roman"/>
          <w:bCs/>
          <w:szCs w:val="24"/>
        </w:rPr>
      </w:pPr>
      <w:r>
        <w:rPr>
          <w:rFonts w:eastAsia="Times New Roman"/>
          <w:bCs/>
          <w:szCs w:val="24"/>
        </w:rPr>
        <w:t>Τον λόγο έχει ο Κοινοβουλευτικός Εκπρόσωπος του ΚΚΕ και ΣΤ</w:t>
      </w:r>
      <w:r>
        <w:rPr>
          <w:rFonts w:eastAsia="Times New Roman"/>
          <w:bCs/>
          <w:szCs w:val="24"/>
        </w:rPr>
        <w:t>΄</w:t>
      </w:r>
      <w:r>
        <w:rPr>
          <w:rFonts w:eastAsia="Times New Roman"/>
          <w:bCs/>
          <w:szCs w:val="24"/>
        </w:rPr>
        <w:t xml:space="preserve"> Αντιπρόεδρος της Βουλής κ. </w:t>
      </w:r>
      <w:proofErr w:type="spellStart"/>
      <w:r>
        <w:rPr>
          <w:rFonts w:eastAsia="Times New Roman"/>
          <w:bCs/>
          <w:szCs w:val="24"/>
        </w:rPr>
        <w:t>Λαμπρούλης</w:t>
      </w:r>
      <w:proofErr w:type="spellEnd"/>
      <w:r>
        <w:rPr>
          <w:rFonts w:eastAsia="Times New Roman"/>
          <w:bCs/>
          <w:szCs w:val="24"/>
        </w:rPr>
        <w:t>.</w:t>
      </w:r>
    </w:p>
    <w:p w14:paraId="4B64C564" w14:textId="77777777" w:rsidR="00973031" w:rsidRDefault="00405E19">
      <w:pPr>
        <w:spacing w:line="600" w:lineRule="auto"/>
        <w:ind w:firstLine="720"/>
        <w:contextualSpacing/>
        <w:jc w:val="both"/>
        <w:rPr>
          <w:rFonts w:eastAsia="Times New Roman"/>
          <w:bCs/>
          <w:szCs w:val="24"/>
        </w:rPr>
      </w:pPr>
      <w:r w:rsidRPr="00095E8C">
        <w:rPr>
          <w:rFonts w:eastAsia="Times New Roman"/>
          <w:b/>
          <w:bCs/>
          <w:szCs w:val="24"/>
        </w:rPr>
        <w:t xml:space="preserve">ΓΕΩΡΓΙΟΣ ΛΑΜΠΡΟΥΛΗΣ (ΣΤ΄ Αντιπρόεδρος της </w:t>
      </w:r>
      <w:r w:rsidRPr="00095E8C">
        <w:rPr>
          <w:rFonts w:eastAsia="Times New Roman"/>
          <w:b/>
          <w:bCs/>
          <w:szCs w:val="24"/>
        </w:rPr>
        <w:t xml:space="preserve">Βουλής): </w:t>
      </w:r>
      <w:r>
        <w:rPr>
          <w:rFonts w:eastAsia="Times New Roman"/>
          <w:bCs/>
          <w:szCs w:val="24"/>
        </w:rPr>
        <w:t xml:space="preserve">Κύριε Πρόεδρε, ζήτησα τον λόγο με αφορμή την τροπολογία που κατέθεσε πριν από λίγα λεπτά ο Υπουργός Εσωτερικών. Δεν τον βλέπω στα έδρανα. Έφυγε; </w:t>
      </w:r>
    </w:p>
    <w:p w14:paraId="4B64C565" w14:textId="77777777" w:rsidR="00973031" w:rsidRDefault="00405E19">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Ήταν εδώ, κύριε </w:t>
      </w:r>
      <w:proofErr w:type="spellStart"/>
      <w:r>
        <w:rPr>
          <w:rFonts w:eastAsia="Times New Roman"/>
          <w:bCs/>
          <w:szCs w:val="24"/>
        </w:rPr>
        <w:t>Λαμπρούλη</w:t>
      </w:r>
      <w:proofErr w:type="spellEnd"/>
      <w:r>
        <w:rPr>
          <w:rFonts w:eastAsia="Times New Roman"/>
          <w:bCs/>
          <w:szCs w:val="24"/>
        </w:rPr>
        <w:t>. Ανέπτυξε το θέμα.</w:t>
      </w:r>
    </w:p>
    <w:p w14:paraId="4B64C566" w14:textId="77777777" w:rsidR="00973031" w:rsidRDefault="00405E19">
      <w:pPr>
        <w:spacing w:line="600" w:lineRule="auto"/>
        <w:ind w:firstLine="720"/>
        <w:contextualSpacing/>
        <w:jc w:val="both"/>
        <w:rPr>
          <w:rFonts w:eastAsia="Times New Roman"/>
          <w:bCs/>
          <w:szCs w:val="24"/>
        </w:rPr>
      </w:pPr>
      <w:r w:rsidRPr="00095E8C">
        <w:rPr>
          <w:rFonts w:eastAsia="Times New Roman"/>
          <w:b/>
          <w:bCs/>
          <w:szCs w:val="24"/>
        </w:rPr>
        <w:t xml:space="preserve">ΓΕΩΡΓΙΟΣ ΛΑΜΠΡΟΥΛΗΣ (ΣΤ΄ Αντιπρόεδρος της Βουλής): </w:t>
      </w:r>
      <w:r>
        <w:rPr>
          <w:rFonts w:eastAsia="Times New Roman"/>
          <w:bCs/>
          <w:szCs w:val="24"/>
        </w:rPr>
        <w:t xml:space="preserve">Με </w:t>
      </w:r>
      <w:proofErr w:type="spellStart"/>
      <w:r>
        <w:rPr>
          <w:rFonts w:eastAsia="Times New Roman"/>
          <w:bCs/>
          <w:szCs w:val="24"/>
        </w:rPr>
        <w:t>συγχωρείτε</w:t>
      </w:r>
      <w:proofErr w:type="spellEnd"/>
      <w:r>
        <w:rPr>
          <w:rFonts w:eastAsia="Times New Roman"/>
          <w:bCs/>
          <w:szCs w:val="24"/>
        </w:rPr>
        <w:t xml:space="preserve"> πάρα πολύ! Είναι καταδικαστέα και απαράδεκτη η τακτική αυτή, ανεξαρτήτως του θέματος που επικαλείται ότι πάει να επιλύσει ο κύριος Υπουργός ή η Κυβέρνηση. Τελευταία στιγμή, ενώ είχε κλείσει </w:t>
      </w:r>
      <w:r>
        <w:rPr>
          <w:rFonts w:eastAsia="Times New Roman"/>
          <w:bCs/>
          <w:szCs w:val="24"/>
        </w:rPr>
        <w:t xml:space="preserve">στην ουσία το νομοσχέδιο εφόσον έχει ομιλήσει και ο αρμόδιος Υπουργός, έρχεται ο Υπουργός κ. </w:t>
      </w:r>
      <w:proofErr w:type="spellStart"/>
      <w:r>
        <w:rPr>
          <w:rFonts w:eastAsia="Times New Roman"/>
          <w:bCs/>
          <w:szCs w:val="24"/>
        </w:rPr>
        <w:t>Χαρίτσης</w:t>
      </w:r>
      <w:proofErr w:type="spellEnd"/>
      <w:r>
        <w:rPr>
          <w:rFonts w:eastAsia="Times New Roman"/>
          <w:bCs/>
          <w:szCs w:val="24"/>
        </w:rPr>
        <w:t xml:space="preserve"> να καταθέσει μια τροπολογία με συγκεκριμένο αντικείμενο, που αφορά τους πυρόπληκτους.</w:t>
      </w:r>
    </w:p>
    <w:p w14:paraId="4B64C567" w14:textId="77777777" w:rsidR="00973031" w:rsidRDefault="00405E19">
      <w:pPr>
        <w:spacing w:line="600" w:lineRule="auto"/>
        <w:ind w:firstLine="720"/>
        <w:contextualSpacing/>
        <w:jc w:val="both"/>
        <w:rPr>
          <w:rFonts w:eastAsia="Times New Roman"/>
          <w:bCs/>
          <w:szCs w:val="24"/>
        </w:rPr>
      </w:pPr>
      <w:r>
        <w:rPr>
          <w:rFonts w:eastAsia="Times New Roman"/>
          <w:bCs/>
          <w:szCs w:val="24"/>
        </w:rPr>
        <w:lastRenderedPageBreak/>
        <w:t>Εμείς έχουμε κάποιες αντιρρήσεις, γι’ αυτό τον ήθελα εδώ. Και φυσικά</w:t>
      </w:r>
      <w:r>
        <w:rPr>
          <w:rFonts w:eastAsia="Times New Roman"/>
          <w:bCs/>
          <w:szCs w:val="24"/>
        </w:rPr>
        <w:t xml:space="preserve"> θα θέλαμε να την ψηφίσουμε, αλλά δείτε τώρα τι γίνεται.</w:t>
      </w:r>
    </w:p>
    <w:p w14:paraId="4B64C568" w14:textId="77777777" w:rsidR="00973031" w:rsidRDefault="00405E19">
      <w:pPr>
        <w:spacing w:line="600" w:lineRule="auto"/>
        <w:ind w:firstLine="720"/>
        <w:contextualSpacing/>
        <w:jc w:val="both"/>
        <w:rPr>
          <w:rFonts w:eastAsia="Times New Roman"/>
          <w:bCs/>
          <w:szCs w:val="24"/>
        </w:rPr>
      </w:pPr>
      <w:r>
        <w:rPr>
          <w:rFonts w:eastAsia="Times New Roman"/>
          <w:bCs/>
          <w:szCs w:val="24"/>
        </w:rPr>
        <w:t>Στο πρώτο κομμάτι αναφέρεται στους πληγέντες της πρόσφατης τραγωδίας που έζησε ο κόσμος στο Μάτι και την ευρύτερη περιοχή. Ποιοι καλύπτονται; Οι κατοικίες που –πώς το λέει;- δεν είναι κατοικήσιμες. Ε</w:t>
      </w:r>
      <w:r>
        <w:rPr>
          <w:rFonts w:eastAsia="Times New Roman"/>
          <w:bCs/>
          <w:szCs w:val="24"/>
        </w:rPr>
        <w:t>ίναι δηλαδή, τα κόκκινα κτήρια. Οι υπόλοιποι τι θα γίνουν; Εμείς λέμε να καλυφθούν όλοι.</w:t>
      </w:r>
    </w:p>
    <w:p w14:paraId="4B64C569"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Δεύτερον, η χρηματοδότηση. Πού τα φορτώνει η Κυβέρνηση; Τα φορτώνει στους </w:t>
      </w:r>
      <w:r>
        <w:rPr>
          <w:rFonts w:eastAsia="Times New Roman"/>
          <w:bCs/>
          <w:szCs w:val="24"/>
        </w:rPr>
        <w:t>δ</w:t>
      </w:r>
      <w:r>
        <w:rPr>
          <w:rFonts w:eastAsia="Times New Roman"/>
          <w:bCs/>
          <w:szCs w:val="24"/>
        </w:rPr>
        <w:t>ήμους, στον κωδικό των ανταποδοτικών τελών κ.λπ</w:t>
      </w:r>
      <w:r>
        <w:rPr>
          <w:rFonts w:eastAsia="Times New Roman"/>
          <w:bCs/>
          <w:szCs w:val="24"/>
        </w:rPr>
        <w:t>.</w:t>
      </w:r>
      <w:r>
        <w:rPr>
          <w:rFonts w:eastAsia="Times New Roman"/>
          <w:bCs/>
          <w:szCs w:val="24"/>
        </w:rPr>
        <w:t>. Άρα τι γίνεται; Καλούνται οι ίδιοι οι πολί</w:t>
      </w:r>
      <w:r>
        <w:rPr>
          <w:rFonts w:eastAsia="Times New Roman"/>
          <w:bCs/>
          <w:szCs w:val="24"/>
        </w:rPr>
        <w:t xml:space="preserve">τες να πληρώσουν αυτό το οποίο θεσπίζει, ψηφίζει σήμερα η Κυβέρνηση για την απαλλαγή των πληγέντων, μέσω της εσωτερικής κατανομής –εάν θέλετε- των κονδυλίων στους </w:t>
      </w:r>
      <w:r>
        <w:rPr>
          <w:rFonts w:eastAsia="Times New Roman"/>
          <w:bCs/>
          <w:szCs w:val="24"/>
        </w:rPr>
        <w:t>δ</w:t>
      </w:r>
      <w:r>
        <w:rPr>
          <w:rFonts w:eastAsia="Times New Roman"/>
          <w:bCs/>
          <w:szCs w:val="24"/>
        </w:rPr>
        <w:t>ήμους. Και το κράτος, η Κυβέρνηση, δεν βάζει δεκάρα τσακιστή γι’ αυτό το θέμα που πραγματεύε</w:t>
      </w:r>
      <w:r>
        <w:rPr>
          <w:rFonts w:eastAsia="Times New Roman"/>
          <w:bCs/>
          <w:szCs w:val="24"/>
        </w:rPr>
        <w:t>ται η συγκεκριμένη τροπολογία.</w:t>
      </w:r>
    </w:p>
    <w:p w14:paraId="4B64C56A" w14:textId="77777777" w:rsidR="00973031" w:rsidRDefault="00405E19">
      <w:pPr>
        <w:spacing w:line="600" w:lineRule="auto"/>
        <w:ind w:firstLine="720"/>
        <w:contextualSpacing/>
        <w:jc w:val="both"/>
        <w:rPr>
          <w:rFonts w:eastAsia="Times New Roman"/>
          <w:bCs/>
          <w:szCs w:val="24"/>
        </w:rPr>
      </w:pPr>
      <w:r>
        <w:rPr>
          <w:rFonts w:eastAsia="Times New Roman"/>
          <w:bCs/>
          <w:szCs w:val="24"/>
        </w:rPr>
        <w:t>Επίσης, εμείς λέμε ότι είναι υποχρέωση και επιβάλλεται το κράτος να συνδράμει σε αυτό έστω το τμήμα -δεν λέμε για τα υπόλοιπα, που και σε αυτά χρειάζεται, αλλά συγκεκριμένα λέμε γι’ αυτά που αναφέρονται στην τροπολογία- και τ</w:t>
      </w:r>
      <w:r>
        <w:rPr>
          <w:rFonts w:eastAsia="Times New Roman"/>
          <w:bCs/>
          <w:szCs w:val="24"/>
        </w:rPr>
        <w:t>α απαραίτητα  κονδύλια να καλυφθούν από τον κρατικό προϋπολογισμό.</w:t>
      </w:r>
    </w:p>
    <w:p w14:paraId="4B64C56B"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Πού είναι ο κ. </w:t>
      </w:r>
      <w:proofErr w:type="spellStart"/>
      <w:r>
        <w:rPr>
          <w:rFonts w:eastAsia="Times New Roman"/>
          <w:bCs/>
          <w:szCs w:val="24"/>
        </w:rPr>
        <w:t>Χαρίτσης</w:t>
      </w:r>
      <w:proofErr w:type="spellEnd"/>
      <w:r>
        <w:rPr>
          <w:rFonts w:eastAsia="Times New Roman"/>
          <w:bCs/>
          <w:szCs w:val="24"/>
        </w:rPr>
        <w:t xml:space="preserve"> να μας απαντήσει γιατί δεν το κάνει; Δεν γίνεται να έρχεται τελευταία στιγμή, να πετάει μια τροπολογία, να μας λέει τι πραγματεύεται </w:t>
      </w:r>
      <w:r>
        <w:rPr>
          <w:rFonts w:eastAsia="Times New Roman"/>
          <w:bCs/>
          <w:szCs w:val="24"/>
        </w:rPr>
        <w:lastRenderedPageBreak/>
        <w:t xml:space="preserve">αυτή η τροπολογία ή τι θέλει να </w:t>
      </w:r>
      <w:r>
        <w:rPr>
          <w:rFonts w:eastAsia="Times New Roman"/>
          <w:bCs/>
          <w:szCs w:val="24"/>
        </w:rPr>
        <w:t xml:space="preserve">κάνει η Κυβέρνηση και να σηκώνεται και να φεύγει, κύριε Πρόεδρε. Με </w:t>
      </w:r>
      <w:proofErr w:type="spellStart"/>
      <w:r>
        <w:rPr>
          <w:rFonts w:eastAsia="Times New Roman"/>
          <w:bCs/>
          <w:szCs w:val="24"/>
        </w:rPr>
        <w:t>συγχωρείτε</w:t>
      </w:r>
      <w:proofErr w:type="spellEnd"/>
      <w:r>
        <w:rPr>
          <w:rFonts w:eastAsia="Times New Roman"/>
          <w:bCs/>
          <w:szCs w:val="24"/>
        </w:rPr>
        <w:t>!</w:t>
      </w:r>
    </w:p>
    <w:p w14:paraId="4B64C56C"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Είναι δοκιμασμένη τακτική, κύριε </w:t>
      </w:r>
      <w:proofErr w:type="spellStart"/>
      <w:r>
        <w:rPr>
          <w:rFonts w:eastAsia="Times New Roman"/>
          <w:bCs/>
          <w:szCs w:val="24"/>
        </w:rPr>
        <w:t>Κατρούγκαλε</w:t>
      </w:r>
      <w:proofErr w:type="spellEnd"/>
      <w:r>
        <w:rPr>
          <w:rFonts w:eastAsia="Times New Roman"/>
          <w:bCs/>
          <w:szCs w:val="24"/>
        </w:rPr>
        <w:t>. Και μην κολλάτε στα αριθμητικά. Το εάν γίνεται μεσημέρι ή απόγευμα ή βράδυ, αυτό δεν αλλάζει την ουσία. Και η ουσία είναι αυτό που</w:t>
      </w:r>
      <w:r>
        <w:rPr>
          <w:rFonts w:eastAsia="Times New Roman"/>
          <w:bCs/>
          <w:szCs w:val="24"/>
        </w:rPr>
        <w:t xml:space="preserve"> λέμε εμείς και προτείνουμε. Διαφορετικά σε ό,τι αφορά αυτήν την τροπολογία, κύριε Πρόεδρε, θα πάμε στο «</w:t>
      </w:r>
      <w:r>
        <w:rPr>
          <w:rFonts w:eastAsia="Times New Roman"/>
          <w:bCs/>
          <w:szCs w:val="24"/>
        </w:rPr>
        <w:t>παρών</w:t>
      </w:r>
      <w:r>
        <w:rPr>
          <w:rFonts w:eastAsia="Times New Roman"/>
          <w:bCs/>
          <w:szCs w:val="24"/>
        </w:rPr>
        <w:t>».</w:t>
      </w:r>
    </w:p>
    <w:p w14:paraId="4B64C56D" w14:textId="77777777" w:rsidR="00973031" w:rsidRDefault="00405E19">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Ευχαριστώ τον κ. </w:t>
      </w:r>
      <w:proofErr w:type="spellStart"/>
      <w:r>
        <w:rPr>
          <w:rFonts w:eastAsia="Times New Roman"/>
          <w:bCs/>
          <w:szCs w:val="24"/>
        </w:rPr>
        <w:t>Λαμπρούλη</w:t>
      </w:r>
      <w:proofErr w:type="spellEnd"/>
      <w:r>
        <w:rPr>
          <w:rFonts w:eastAsia="Times New Roman"/>
          <w:bCs/>
          <w:szCs w:val="24"/>
        </w:rPr>
        <w:t>.</w:t>
      </w:r>
    </w:p>
    <w:p w14:paraId="4B64C56E" w14:textId="77777777" w:rsidR="00973031" w:rsidRDefault="00405E19">
      <w:pPr>
        <w:spacing w:line="600" w:lineRule="auto"/>
        <w:ind w:firstLine="720"/>
        <w:contextualSpacing/>
        <w:jc w:val="both"/>
        <w:rPr>
          <w:rFonts w:eastAsia="Times New Roman"/>
          <w:bCs/>
          <w:szCs w:val="24"/>
          <w:u w:val="single"/>
        </w:rPr>
      </w:pPr>
      <w:r>
        <w:rPr>
          <w:rFonts w:eastAsia="Times New Roman"/>
          <w:bCs/>
          <w:szCs w:val="24"/>
        </w:rPr>
        <w:t xml:space="preserve">Τον λόγο έχει ο Κοινοβουλευτικός Εκπρόσωπος της Δημοκρατικής Συμπαράταξης κ. </w:t>
      </w:r>
      <w:r w:rsidRPr="00E35E28">
        <w:rPr>
          <w:rFonts w:eastAsia="Times New Roman"/>
          <w:bCs/>
          <w:szCs w:val="24"/>
        </w:rPr>
        <w:t>Θεοχ</w:t>
      </w:r>
      <w:r w:rsidRPr="00E35E28">
        <w:rPr>
          <w:rFonts w:eastAsia="Times New Roman"/>
          <w:bCs/>
          <w:szCs w:val="24"/>
        </w:rPr>
        <w:t>αρόπουλος.</w:t>
      </w:r>
      <w:r>
        <w:rPr>
          <w:rFonts w:eastAsia="Times New Roman"/>
          <w:bCs/>
          <w:szCs w:val="24"/>
          <w:u w:val="single"/>
        </w:rPr>
        <w:t xml:space="preserve"> </w:t>
      </w:r>
    </w:p>
    <w:p w14:paraId="4B64C56F" w14:textId="77777777" w:rsidR="00973031" w:rsidRDefault="00405E19">
      <w:pPr>
        <w:spacing w:line="600" w:lineRule="auto"/>
        <w:ind w:firstLine="720"/>
        <w:contextualSpacing/>
        <w:jc w:val="both"/>
        <w:rPr>
          <w:rFonts w:eastAsia="Times New Roman"/>
          <w:bCs/>
          <w:szCs w:val="24"/>
        </w:rPr>
      </w:pPr>
      <w:r w:rsidRPr="00E6167C">
        <w:rPr>
          <w:rFonts w:eastAsia="Times New Roman"/>
          <w:b/>
          <w:bCs/>
          <w:szCs w:val="24"/>
        </w:rPr>
        <w:t xml:space="preserve">ΑΘΑΝΑΣΙΟΣ ΘΕΟΧΑΡΟΠΟΥΛΟΣ: </w:t>
      </w:r>
      <w:r>
        <w:rPr>
          <w:rFonts w:eastAsia="Times New Roman"/>
          <w:bCs/>
          <w:szCs w:val="24"/>
        </w:rPr>
        <w:t>Κύριε Υπουργέ, κυρίες και κύριοι Βουλευτές, θα ξεκινήσω από δύο θέματα που έχουν αναδειχθεί στη συζήτηση. Πρώτα</w:t>
      </w:r>
      <w:r>
        <w:rPr>
          <w:rFonts w:eastAsia="Times New Roman"/>
          <w:bCs/>
          <w:szCs w:val="24"/>
        </w:rPr>
        <w:t>-</w:t>
      </w:r>
      <w:r>
        <w:rPr>
          <w:rFonts w:eastAsia="Times New Roman"/>
          <w:bCs/>
          <w:szCs w:val="24"/>
        </w:rPr>
        <w:t>πρώτα είναι το θέμα της διαμεσολάβησης. Ο θεσμός της διαμεσολάβησης έτσι όπως τροποποιήθηκε με το</w:t>
      </w:r>
      <w:r>
        <w:rPr>
          <w:rFonts w:eastAsia="Times New Roman"/>
          <w:bCs/>
          <w:szCs w:val="24"/>
        </w:rPr>
        <w:t>ν</w:t>
      </w:r>
      <w:r>
        <w:rPr>
          <w:rFonts w:eastAsia="Times New Roman"/>
          <w:bCs/>
          <w:szCs w:val="24"/>
        </w:rPr>
        <w:t xml:space="preserve"> ν.4512/2</w:t>
      </w:r>
      <w:r>
        <w:rPr>
          <w:rFonts w:eastAsia="Times New Roman"/>
          <w:bCs/>
          <w:szCs w:val="24"/>
        </w:rPr>
        <w:t xml:space="preserve">018 με διατάξεις χαμένες μέσα σε ένα </w:t>
      </w:r>
      <w:proofErr w:type="spellStart"/>
      <w:r>
        <w:rPr>
          <w:rFonts w:eastAsia="Times New Roman"/>
          <w:bCs/>
          <w:szCs w:val="24"/>
        </w:rPr>
        <w:t>μνημονιακό</w:t>
      </w:r>
      <w:proofErr w:type="spellEnd"/>
      <w:r>
        <w:rPr>
          <w:rFonts w:eastAsia="Times New Roman"/>
          <w:bCs/>
          <w:szCs w:val="24"/>
        </w:rPr>
        <w:t xml:space="preserve"> νόμο, τέθηκε σε αμφισβήτηση και κίνδυνο. Γιατί; Γιατί δεν υπήρχε η αναγκαία διαβούλευση με δικηγόρους, δικαστές και με όλα τα σωματεία.</w:t>
      </w:r>
    </w:p>
    <w:p w14:paraId="4B64C570" w14:textId="77777777" w:rsidR="00973031" w:rsidRDefault="00405E19">
      <w:pPr>
        <w:spacing w:line="600" w:lineRule="auto"/>
        <w:ind w:firstLine="720"/>
        <w:contextualSpacing/>
        <w:jc w:val="both"/>
        <w:rPr>
          <w:rFonts w:eastAsia="Times New Roman"/>
          <w:bCs/>
          <w:szCs w:val="24"/>
        </w:rPr>
      </w:pPr>
      <w:r>
        <w:rPr>
          <w:rFonts w:eastAsia="Times New Roman"/>
          <w:bCs/>
          <w:szCs w:val="24"/>
        </w:rPr>
        <w:t>Σας λέγαμε ότι η δομή και το κόστος της διαδικασίας αυτής δημιουργούν εύ</w:t>
      </w:r>
      <w:r>
        <w:rPr>
          <w:rFonts w:eastAsia="Times New Roman"/>
          <w:bCs/>
          <w:szCs w:val="24"/>
        </w:rPr>
        <w:t>λογες αμφιβολίες για τη συνταγματικότητα της ρύθμισης. Μας λέγατε ότι είμαστε υπερβολική ως αντιπολίτευση.</w:t>
      </w:r>
    </w:p>
    <w:p w14:paraId="4B64C571" w14:textId="77777777" w:rsidR="00973031" w:rsidRDefault="00405E19">
      <w:pPr>
        <w:spacing w:after="0" w:line="600" w:lineRule="auto"/>
        <w:ind w:firstLine="720"/>
        <w:contextualSpacing/>
        <w:jc w:val="both"/>
        <w:rPr>
          <w:rFonts w:eastAsia="Times New Roman" w:cs="Times New Roman"/>
          <w:szCs w:val="24"/>
        </w:rPr>
      </w:pPr>
      <w:r>
        <w:rPr>
          <w:rFonts w:eastAsia="Times New Roman"/>
          <w:bCs/>
          <w:szCs w:val="24"/>
        </w:rPr>
        <w:lastRenderedPageBreak/>
        <w:t>Ήρθε και κρίθηκε τελικά ότι αυτή η συγκεκριμένη ρύθμιση είναι αντισυνταγματική. Και τώρα με μία ντρίμπλα πετάτε την μπάλα –εάν θέλετε να σας πω-  στη</w:t>
      </w:r>
      <w:r>
        <w:rPr>
          <w:rFonts w:eastAsia="Times New Roman"/>
          <w:bCs/>
          <w:szCs w:val="24"/>
        </w:rPr>
        <w:t>ν επόμενη κυβέρνηση, γιατί μιλάτε</w:t>
      </w:r>
      <w:r w:rsidRPr="0008429A">
        <w:rPr>
          <w:rFonts w:eastAsia="Times New Roman"/>
          <w:bCs/>
          <w:szCs w:val="24"/>
        </w:rPr>
        <w:t xml:space="preserve"> </w:t>
      </w:r>
      <w:r>
        <w:rPr>
          <w:rFonts w:eastAsia="Times New Roman"/>
          <w:bCs/>
          <w:szCs w:val="24"/>
        </w:rPr>
        <w:t>για το φθινόπωρο του 2019</w:t>
      </w:r>
      <w:r>
        <w:rPr>
          <w:rFonts w:eastAsia="Times New Roman"/>
          <w:bCs/>
          <w:szCs w:val="24"/>
        </w:rPr>
        <w:t>.</w:t>
      </w:r>
    </w:p>
    <w:p w14:paraId="4B64C57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Αυτή είναι μία τακτική</w:t>
      </w:r>
      <w:r>
        <w:rPr>
          <w:rFonts w:eastAsia="Times New Roman" w:cs="Times New Roman"/>
          <w:szCs w:val="24"/>
        </w:rPr>
        <w:t xml:space="preserve">, </w:t>
      </w:r>
      <w:r>
        <w:rPr>
          <w:rFonts w:eastAsia="Times New Roman" w:cs="Times New Roman"/>
          <w:szCs w:val="24"/>
        </w:rPr>
        <w:t>η οποία είναι παλαιοκομματική και μικροκομματική πολίτες καταλαβαίνουν πολύ καλά ότι αυτή ακριβώς η τακτική έχει πολιτικές σκοπιμότητες, αυτή ακριβώς η τακτική σε αυτήν τη</w:t>
      </w:r>
      <w:r>
        <w:rPr>
          <w:rFonts w:eastAsia="Times New Roman" w:cs="Times New Roman"/>
          <w:szCs w:val="24"/>
        </w:rPr>
        <w:t xml:space="preserve">ν τροπολογία την οποία έχετε φέρει σήμερα είναι για να μην αναλάβετε και εσείς το πολιτικό κόστος της συγκεκριμένης ρύθμισης. </w:t>
      </w:r>
    </w:p>
    <w:p w14:paraId="4B64C57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Γιατί αλλιώς θα μπορούσαμε να προχωρήσουμε σε ρύθμιση με βάση την απόφαση αντισυνταγματικότητας το αμέσως επόμενο χρονικό διάστημ</w:t>
      </w:r>
      <w:r>
        <w:rPr>
          <w:rFonts w:eastAsia="Times New Roman" w:cs="Times New Roman"/>
          <w:szCs w:val="24"/>
        </w:rPr>
        <w:t xml:space="preserve">α. Δεν κάνετε αυτό. Αυτό το οποίο κάνετε είναι ότι το πετάτε </w:t>
      </w:r>
      <w:r>
        <w:rPr>
          <w:rFonts w:eastAsia="Times New Roman" w:cs="Times New Roman"/>
          <w:szCs w:val="24"/>
        </w:rPr>
        <w:t xml:space="preserve">για </w:t>
      </w:r>
      <w:r>
        <w:rPr>
          <w:rFonts w:eastAsia="Times New Roman" w:cs="Times New Roman"/>
          <w:szCs w:val="24"/>
        </w:rPr>
        <w:t xml:space="preserve">«το </w:t>
      </w:r>
      <w:r>
        <w:rPr>
          <w:rFonts w:eastAsia="Times New Roman" w:cs="Times New Roman"/>
          <w:szCs w:val="24"/>
        </w:rPr>
        <w:t>φ</w:t>
      </w:r>
      <w:r>
        <w:rPr>
          <w:rFonts w:eastAsia="Times New Roman" w:cs="Times New Roman"/>
          <w:szCs w:val="24"/>
        </w:rPr>
        <w:t xml:space="preserve">θινόπωρο του 2019» με κάποιες γενικόλογες –άκουσα τον κύριο Υπουργό Δικαιοσύνης- και αόριστες υποσχέσεις ότι «αν μπορέσουμε και έρθουμε σε μία διαδικασία πριν το φθινόπωρο θα το φέρουμε </w:t>
      </w:r>
      <w:r>
        <w:rPr>
          <w:rFonts w:eastAsia="Times New Roman" w:cs="Times New Roman"/>
          <w:szCs w:val="24"/>
        </w:rPr>
        <w:t>και πριν το φθινόπωρο του 2019».</w:t>
      </w:r>
    </w:p>
    <w:p w14:paraId="4B64C57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δική μας θέση είναι ότι είναι σπουδαίος και αναγκαίος ο θεσμός της διαμεσολάβησης και δεν πρέπει να πληγεί στα μάτια των πολιτών. Με αυτό που γίνεται σήμερα πλήττεται ανεπανόρθωτα. Για εμάς, το Κίνημα Αλλαγής, η διαμεσολά</w:t>
      </w:r>
      <w:r>
        <w:rPr>
          <w:rFonts w:eastAsia="Times New Roman" w:cs="Times New Roman"/>
          <w:szCs w:val="24"/>
        </w:rPr>
        <w:t>βηση ως σύγχρονος και αποτελεσματικός τρόπος επίλυσης διαφορών βρίσκεται στο επί</w:t>
      </w:r>
      <w:r>
        <w:rPr>
          <w:rFonts w:eastAsia="Times New Roman" w:cs="Times New Roman"/>
          <w:szCs w:val="24"/>
        </w:rPr>
        <w:lastRenderedPageBreak/>
        <w:t>κεντρο ενός μεταρρυθμιστικού σχεδιασμού για τη δικαιοσύνη. Δεν μπορούμε να παραβλέψουμε, όμως, ότι έχουμε εν προκειμένω ένα ακόμα μνημείο νομοθετικής προχειρότητας αυτής της Κυ</w:t>
      </w:r>
      <w:r>
        <w:rPr>
          <w:rFonts w:eastAsia="Times New Roman" w:cs="Times New Roman"/>
          <w:szCs w:val="24"/>
        </w:rPr>
        <w:t xml:space="preserve">βέρνησης, δηλαδή αυτό το οποίο κάνετε σήμερα στη συγκεκριμένη ρύθμιση. </w:t>
      </w:r>
    </w:p>
    <w:p w14:paraId="4B64C57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δε επιχειρηματολογία και σε αυτό και στο επόμενο θέμα είναι ότι «να τι έκανε η αντιπολίτευση πριν δέκα και πριν οκτώ χρόνια και να τι κάνουμε εμείς αυτήν την τετραετία». Κάποια στιγμ</w:t>
      </w:r>
      <w:r>
        <w:rPr>
          <w:rFonts w:eastAsia="Times New Roman" w:cs="Times New Roman"/>
          <w:szCs w:val="24"/>
        </w:rPr>
        <w:t>ή θα φύγετε από την Κυβέρνηση. Έχετε κλείσει μια τετραετία σε λίγο. Είναι δυνατόν ακόμα και σήμερα να λέμε για όλα τα θέματα που έχουν τεθεί «μα, μην μας κατηγορείτε γιατί τα ίδια μπορεί να είχαν ξανασυμβεί». Μπορεί να μην είχαν συμβεί ακριβώς τα ίδια, αλλ</w:t>
      </w:r>
      <w:r>
        <w:rPr>
          <w:rFonts w:eastAsia="Times New Roman" w:cs="Times New Roman"/>
          <w:szCs w:val="24"/>
        </w:rPr>
        <w:t>ά δεν μπαίνω σε αυτήν τη συζήτηση γιατί μας αδικεί όλους μας. Είναι δυνατόν η επιχειρηματολογία για όλα αυτά τα θέματα να είναι το «κάνουμε έτσι, το κάνουμε λάθος, αλλά έτσι γινόταν και τα προηγούμενα χρόνια»; Μα, δεν είναι δυνατόν.</w:t>
      </w:r>
    </w:p>
    <w:p w14:paraId="4B64C57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λέω γιατί έρχομαι κα</w:t>
      </w:r>
      <w:r>
        <w:rPr>
          <w:rFonts w:eastAsia="Times New Roman" w:cs="Times New Roman"/>
          <w:szCs w:val="24"/>
        </w:rPr>
        <w:t>ι στο επόμενο θέμα το οποίο είναι ακόμα πιο σοβαρό, επιτρέψτε μου, γιατί είναι θέμα δημοκρατίας, είναι θέμα κράτους δικαίου ουσιαστικά και θα εξηγήσω γιατί.</w:t>
      </w:r>
    </w:p>
    <w:p w14:paraId="4B64C57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Μιλάω για το ζήτημα σε σχέση με τη διαδικασία του αυτόφωρου σε δημοσιογράφους σε υποθέσεις συκοφαντ</w:t>
      </w:r>
      <w:r>
        <w:rPr>
          <w:rFonts w:eastAsia="Times New Roman" w:cs="Times New Roman"/>
          <w:szCs w:val="24"/>
        </w:rPr>
        <w:t xml:space="preserve">ικής δυσφήμησης μέσω του Τύπου. </w:t>
      </w:r>
    </w:p>
    <w:p w14:paraId="4B64C57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Απαντήσατε, κύριε Υπουργέ, σας άκουσα. Δεν ακούσαμε σήμερα τον Υπουργό Δικαιοσύνης. Έχω καταθέσει μία ερώτηση στον Υπουργό Δικαιοσύνης. Αλλά πριν από αυτό είχα καταθέσει ερώτηση στον πρώην Υπουργό Δικαιοσύνης, τον κ. Κοντον</w:t>
      </w:r>
      <w:r>
        <w:rPr>
          <w:rFonts w:eastAsia="Times New Roman" w:cs="Times New Roman"/>
          <w:szCs w:val="24"/>
        </w:rPr>
        <w:t xml:space="preserve">ή. Ακούσαμε σήμερα και εσάς και τον Κοινοβουλευτικό Εκπρόσωπο του ΣΥΡΙΖΑ να απαντάτε με έναν συγκεκριμένο τρόπο. </w:t>
      </w:r>
    </w:p>
    <w:p w14:paraId="4B64C57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Ποιο είναι το πρόβλημα στη διαδικασία του αυτοφώρου; Ότι ενώ στο Σύνταγμα έχει προβλεφθεί το να μην λειτουργεί το αυτόφωρο, αλλά βεβαίως να γί</w:t>
      </w:r>
      <w:r>
        <w:rPr>
          <w:rFonts w:eastAsia="Times New Roman" w:cs="Times New Roman"/>
          <w:szCs w:val="24"/>
        </w:rPr>
        <w:t xml:space="preserve">νονται γρήγορα οι διαδικασίες και να προβλεφθούν όλα αυτά, αλλά να μην έχουμε αυτήν τη διαδικασία που λειτουργεί ως εκφοβισμός, αυτό δεν έχει προβλεφθεί νομοθετικά. </w:t>
      </w:r>
    </w:p>
    <w:p w14:paraId="4B64C57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Ποιο είναι το πρόβλημα, όμως, ειδικά αυτήν την τετραετία; Ότι υπάρχει ευρεία χρήση τη</w:t>
      </w:r>
      <w:r>
        <w:rPr>
          <w:rFonts w:eastAsia="Times New Roman" w:cs="Times New Roman"/>
          <w:szCs w:val="24"/>
        </w:rPr>
        <w:t>ς</w:t>
      </w:r>
      <w:r>
        <w:rPr>
          <w:rFonts w:eastAsia="Times New Roman" w:cs="Times New Roman"/>
          <w:szCs w:val="24"/>
        </w:rPr>
        <w:t xml:space="preserve"> δια</w:t>
      </w:r>
      <w:r>
        <w:rPr>
          <w:rFonts w:eastAsia="Times New Roman" w:cs="Times New Roman"/>
          <w:szCs w:val="24"/>
        </w:rPr>
        <w:t>δικασία</w:t>
      </w:r>
      <w:r>
        <w:rPr>
          <w:rFonts w:eastAsia="Times New Roman" w:cs="Times New Roman"/>
          <w:szCs w:val="24"/>
        </w:rPr>
        <w:t>ς του αυτόφωρου</w:t>
      </w:r>
      <w:r>
        <w:rPr>
          <w:rFonts w:eastAsia="Times New Roman" w:cs="Times New Roman"/>
          <w:szCs w:val="24"/>
        </w:rPr>
        <w:t xml:space="preserve"> και τον λόγο ο οποίος υπάρχει και μάλιστα από Υπουργούς της Κυβέρνησης. Βεβαίως μπορεί ο καθένας να προασπίσει αυτά που λέει, αλλά το συνταγματικά κατοχυρωμένο δικαίωμα στην ελευθερία του Τύπου πρέπει να προασπίζεται.</w:t>
      </w:r>
    </w:p>
    <w:p w14:paraId="4B64C57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Έκανα, λοιπόν, </w:t>
      </w:r>
      <w:r>
        <w:rPr>
          <w:rFonts w:eastAsia="Times New Roman" w:cs="Times New Roman"/>
          <w:szCs w:val="24"/>
        </w:rPr>
        <w:t xml:space="preserve">ερώτηση το 2017 και ζήτησα συγκεκριμένες δεσμεύσεις για την κατάργηση της διαδικασίας του αυτοφώρου στον προηγούμενο Υπουργό, στον κ. Κοντονή. Η απάντηση η οποία μου έδωσε είναι διαφορετική από αυτήν που λέτε </w:t>
      </w:r>
      <w:r>
        <w:rPr>
          <w:rFonts w:eastAsia="Times New Roman" w:cs="Times New Roman"/>
          <w:szCs w:val="24"/>
        </w:rPr>
        <w:lastRenderedPageBreak/>
        <w:t xml:space="preserve">και εσείς σήμερα, κύριε </w:t>
      </w:r>
      <w:proofErr w:type="spellStart"/>
      <w:r>
        <w:rPr>
          <w:rFonts w:eastAsia="Times New Roman" w:cs="Times New Roman"/>
          <w:szCs w:val="24"/>
        </w:rPr>
        <w:t>Κατρούγκαλε</w:t>
      </w:r>
      <w:proofErr w:type="spellEnd"/>
      <w:r>
        <w:rPr>
          <w:rFonts w:eastAsia="Times New Roman" w:cs="Times New Roman"/>
          <w:szCs w:val="24"/>
        </w:rPr>
        <w:t>, και ο Υπου</w:t>
      </w:r>
      <w:r>
        <w:rPr>
          <w:rFonts w:eastAsia="Times New Roman" w:cs="Times New Roman"/>
          <w:szCs w:val="24"/>
        </w:rPr>
        <w:t>ργός Δικαιοσύνης και ο Κοινοβουλευτικός Εκπρόσωπος του ΣΥΡΙΖΑ.</w:t>
      </w:r>
    </w:p>
    <w:p w14:paraId="4B64C57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Διαβάζω συγκεκριμένα από την απάντηση στην ερώτησή μου το 2017: «Ο κοινός νομοθέτης έχει αξιολογήσει τις ιδιορρυθμίες της αυτόφωρης διαδικασίας και έχει προκρίνει την εφαρμογή της στην περίπτωσ</w:t>
      </w:r>
      <w:r>
        <w:rPr>
          <w:rFonts w:eastAsia="Times New Roman" w:cs="Times New Roman"/>
          <w:szCs w:val="24"/>
        </w:rPr>
        <w:t>η και της συκοφαντικής δυσφήμησης δια του Τύπου καθότι εκτιμά ότι πληρούνται όλοι οι αποδεικτικής φύσεως λόγοι οι οποίοι τον οδηγούν να αναγνωρίζει την αναγκαιότητα της ειδικής αυτής διαδικασίας. Είναι προφανείς οι πρακτικές ιδιαιτερότητες της εν λόγω πράξ</w:t>
      </w:r>
      <w:r>
        <w:rPr>
          <w:rFonts w:eastAsia="Times New Roman" w:cs="Times New Roman"/>
          <w:szCs w:val="24"/>
        </w:rPr>
        <w:t xml:space="preserve">ης οι οποίες δικαιολογούν τη συγκεκριμένη αυτοτελή ρύθμιση». </w:t>
      </w:r>
    </w:p>
    <w:p w14:paraId="4B64C57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συνεχίζει το 2017, εκτός αν η Κυβέρνησή σας δεν έχει συνοχή σε αυτό το θέμα: «Σε καιρούς με αρκετή δόση φαντασίας στην είδηση», και διάφορα άλλα τα οποία λέει, «αναγνωρίζεται η δημόσια ανάγκ</w:t>
      </w:r>
      <w:r>
        <w:rPr>
          <w:rFonts w:eastAsia="Times New Roman" w:cs="Times New Roman"/>
          <w:szCs w:val="24"/>
        </w:rPr>
        <w:t>η μέσω της συγκεκριμένης ρύθμισης ισορροπημένης προστασίας του λειτουργήματος των προσώπων αυτών και αποτροπής ανακύκλωσης της είδησης για λόγους δημοκρατικής αρχής».</w:t>
      </w:r>
    </w:p>
    <w:p w14:paraId="4B64C57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την απάντηση του πρώην Υπουργού Δικαιοσύνης, του κ. Κοντονή, στην ε</w:t>
      </w:r>
      <w:r>
        <w:rPr>
          <w:rFonts w:eastAsia="Times New Roman" w:cs="Times New Roman"/>
          <w:szCs w:val="24"/>
        </w:rPr>
        <w:t>ρώτησή μου.</w:t>
      </w:r>
    </w:p>
    <w:p w14:paraId="4B64C57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Αθανάσιος Θεοχαρόπουλος καταθέτει για τα Πρακτικά το προαναφερθέν έγγραφο, το οποίο βρίσκεται στο </w:t>
      </w:r>
      <w:r>
        <w:rPr>
          <w:rFonts w:eastAsia="Times New Roman" w:cs="Times New Roman"/>
          <w:szCs w:val="24"/>
        </w:rPr>
        <w:t>αρ</w:t>
      </w:r>
      <w:r>
        <w:rPr>
          <w:rFonts w:eastAsia="Times New Roman" w:cs="Times New Roman"/>
          <w:szCs w:val="24"/>
        </w:rPr>
        <w:t>χείο του Τμήματος Γραμματείας της Διεύθυνσης Στενογραφίας και Πρακτικών της Βουλής)</w:t>
      </w:r>
    </w:p>
    <w:p w14:paraId="4B64C58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τα τελευταία γεγονότα </w:t>
      </w:r>
      <w:proofErr w:type="spellStart"/>
      <w:r>
        <w:rPr>
          <w:rFonts w:eastAsia="Times New Roman" w:cs="Times New Roman"/>
          <w:szCs w:val="24"/>
        </w:rPr>
        <w:t>επανακατέθεσα</w:t>
      </w:r>
      <w:proofErr w:type="spellEnd"/>
      <w:r>
        <w:rPr>
          <w:rFonts w:eastAsia="Times New Roman" w:cs="Times New Roman"/>
          <w:szCs w:val="24"/>
        </w:rPr>
        <w:t xml:space="preserve"> την ερώτηση και με τα καινούρ</w:t>
      </w:r>
      <w:r>
        <w:rPr>
          <w:rFonts w:eastAsia="Times New Roman" w:cs="Times New Roman"/>
          <w:szCs w:val="24"/>
        </w:rPr>
        <w:t>γ</w:t>
      </w:r>
      <w:r>
        <w:rPr>
          <w:rFonts w:eastAsia="Times New Roman" w:cs="Times New Roman"/>
          <w:szCs w:val="24"/>
        </w:rPr>
        <w:t xml:space="preserve">ια στοιχεία στον νυν Υπουργό Δικαιοσύνης και περιμένω την απάντησή του. </w:t>
      </w:r>
    </w:p>
    <w:p w14:paraId="4B64C58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Όμως και εδώ δεν μπορούμε να ακούμε επιχειρήματα του τύπου «και γιατί κρατήθηκε τα προηγούμενα χρόνια;». Κακώς κρατήθηκε και τα προηγούμενα</w:t>
      </w:r>
      <w:r>
        <w:rPr>
          <w:rFonts w:eastAsia="Times New Roman" w:cs="Times New Roman"/>
          <w:szCs w:val="24"/>
        </w:rPr>
        <w:t xml:space="preserve"> χρόνια, αλλά δεν είχε γίνει ευρεία χρήση που γίνεται αυτά τα χρόνια. Βλέπουμε ένα πρόβλημα μπροστά μας. Δεν πρέπει να το επιλύσουμε;</w:t>
      </w:r>
    </w:p>
    <w:p w14:paraId="4B64C58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έχει κατατεθεί σήμερα και τροπολογία από τον κ. Λοβέρδο για το συγκεκριμένο θέμα, για το αν θέλατε και σήμερα να </w:t>
      </w:r>
      <w:r>
        <w:rPr>
          <w:rFonts w:eastAsia="Times New Roman" w:cs="Times New Roman"/>
          <w:szCs w:val="24"/>
        </w:rPr>
        <w:t xml:space="preserve">το λύσετε. Εδώ ήταν, μια ρύθμιση να κάνετε να το λύσετε. </w:t>
      </w:r>
    </w:p>
    <w:p w14:paraId="4B64C58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Αυτή η υποκρισία, ότι οι Υπουργοί του ΣΥΡΙΖΑ και ο Κοινοβουλευτικός Εκπρόσωπος αναφέρονται στο ότι </w:t>
      </w:r>
      <w:r>
        <w:rPr>
          <w:rFonts w:eastAsia="Times New Roman" w:cs="Times New Roman"/>
          <w:szCs w:val="24"/>
        </w:rPr>
        <w:t>«</w:t>
      </w:r>
      <w:r>
        <w:rPr>
          <w:rFonts w:eastAsia="Times New Roman" w:cs="Times New Roman"/>
          <w:szCs w:val="24"/>
        </w:rPr>
        <w:t>εμείς θέλουμε να το λύσουμε</w:t>
      </w:r>
      <w:r>
        <w:rPr>
          <w:rFonts w:eastAsia="Times New Roman" w:cs="Times New Roman"/>
          <w:szCs w:val="24"/>
        </w:rPr>
        <w:t>»</w:t>
      </w:r>
      <w:r>
        <w:rPr>
          <w:rFonts w:eastAsia="Times New Roman" w:cs="Times New Roman"/>
          <w:szCs w:val="24"/>
        </w:rPr>
        <w:t>, αλλά καταθέτουμε τροπολογία, κάνουμε ερώτηση εδώ και δύο χρόνια, δεν</w:t>
      </w:r>
      <w:r>
        <w:rPr>
          <w:rFonts w:eastAsia="Times New Roman" w:cs="Times New Roman"/>
          <w:szCs w:val="24"/>
        </w:rPr>
        <w:t xml:space="preserve"> λύνεται το θέμα και ταυτοχρόνως θέλουμε να το λύσουμε, είναι η μέγιστη υποκρισία. </w:t>
      </w:r>
      <w:r>
        <w:rPr>
          <w:rFonts w:eastAsia="Times New Roman" w:cs="Times New Roman"/>
          <w:szCs w:val="24"/>
        </w:rPr>
        <w:t xml:space="preserve">Μας σταματά </w:t>
      </w:r>
      <w:r>
        <w:rPr>
          <w:rFonts w:eastAsia="Times New Roman" w:cs="Times New Roman"/>
          <w:szCs w:val="24"/>
        </w:rPr>
        <w:t xml:space="preserve">κανένα μνημόνιο </w:t>
      </w:r>
      <w:r>
        <w:rPr>
          <w:rFonts w:eastAsia="Times New Roman" w:cs="Times New Roman"/>
          <w:szCs w:val="24"/>
        </w:rPr>
        <w:t>δεν</w:t>
      </w:r>
      <w:r>
        <w:rPr>
          <w:rFonts w:eastAsia="Times New Roman" w:cs="Times New Roman"/>
          <w:szCs w:val="24"/>
        </w:rPr>
        <w:t xml:space="preserve"> μας σταματά από το να λύσουμε το συγκεκριμένο θέμα; Κα</w:t>
      </w:r>
      <w:r>
        <w:rPr>
          <w:rFonts w:eastAsia="Times New Roman" w:cs="Times New Roman"/>
          <w:szCs w:val="24"/>
        </w:rPr>
        <w:t>μ</w:t>
      </w:r>
      <w:r>
        <w:rPr>
          <w:rFonts w:eastAsia="Times New Roman" w:cs="Times New Roman"/>
          <w:szCs w:val="24"/>
        </w:rPr>
        <w:t>μία τρόικα; Κανένας εταίρος; Κανένα Διεθνές Νομισματικό Ταμείο; Σήμερα ήταν μια απλή ρ</w:t>
      </w:r>
      <w:r>
        <w:rPr>
          <w:rFonts w:eastAsia="Times New Roman" w:cs="Times New Roman"/>
          <w:szCs w:val="24"/>
        </w:rPr>
        <w:t>ύθμιση. Γιατί δεν το λύνουμε; Και καμ</w:t>
      </w:r>
      <w:r>
        <w:rPr>
          <w:rFonts w:eastAsia="Times New Roman" w:cs="Times New Roman"/>
          <w:szCs w:val="24"/>
        </w:rPr>
        <w:t>μ</w:t>
      </w:r>
      <w:r>
        <w:rPr>
          <w:rFonts w:eastAsia="Times New Roman" w:cs="Times New Roman"/>
          <w:szCs w:val="24"/>
        </w:rPr>
        <w:t xml:space="preserve">ία ρύθμιση δεν θα φέρετε μέχρι το τέλος της τετραετίας, ιδίως στην προεκλογική περίοδο, που δυστυχώς η πόλωση έχει ανέβει και αυτή την περίοδο πάρα πολύ στη χώρα μας. Υπάρχουν ορισμένοι </w:t>
      </w:r>
      <w:r>
        <w:rPr>
          <w:rFonts w:eastAsia="Times New Roman" w:cs="Times New Roman"/>
          <w:szCs w:val="24"/>
        </w:rPr>
        <w:t>στην κυβέρνηση</w:t>
      </w:r>
      <w:r>
        <w:rPr>
          <w:rFonts w:eastAsia="Times New Roman" w:cs="Times New Roman"/>
          <w:szCs w:val="24"/>
        </w:rPr>
        <w:t xml:space="preserve"> που σκέφτονται ότ</w:t>
      </w:r>
      <w:r>
        <w:rPr>
          <w:rFonts w:eastAsia="Times New Roman" w:cs="Times New Roman"/>
          <w:szCs w:val="24"/>
        </w:rPr>
        <w:t xml:space="preserve">ι αυτό μπορεί να λειτουργήσει ως εκφοβισμός, όπως είπε </w:t>
      </w:r>
      <w:r>
        <w:rPr>
          <w:rFonts w:eastAsia="Times New Roman" w:cs="Times New Roman"/>
          <w:szCs w:val="24"/>
        </w:rPr>
        <w:lastRenderedPageBreak/>
        <w:t xml:space="preserve">και ο </w:t>
      </w:r>
      <w:r>
        <w:rPr>
          <w:rFonts w:eastAsia="Times New Roman" w:cs="Times New Roman"/>
          <w:szCs w:val="24"/>
        </w:rPr>
        <w:t>ε</w:t>
      </w:r>
      <w:r>
        <w:rPr>
          <w:rFonts w:eastAsia="Times New Roman" w:cs="Times New Roman"/>
          <w:szCs w:val="24"/>
        </w:rPr>
        <w:t>ισηγητής της Δημοκρατικής Συμπαράταξης στην ομιλία του, και γι’ αυτόν τον λόγο, δυστυχώς, θέλει η Κυβέρνησή σας να κρατήσει και τη συγκεκριμένη ρύθμιση.</w:t>
      </w:r>
    </w:p>
    <w:p w14:paraId="4B64C58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Όσον αφορά τις τροπολογίες: Άλλο ένα ζήτη</w:t>
      </w:r>
      <w:r>
        <w:rPr>
          <w:rFonts w:eastAsia="Times New Roman" w:cs="Times New Roman"/>
          <w:szCs w:val="24"/>
        </w:rPr>
        <w:t xml:space="preserve">μα </w:t>
      </w:r>
      <w:r>
        <w:rPr>
          <w:rFonts w:eastAsia="Times New Roman" w:cs="Times New Roman"/>
          <w:szCs w:val="24"/>
        </w:rPr>
        <w:t xml:space="preserve">αφορά τις </w:t>
      </w:r>
      <w:r>
        <w:rPr>
          <w:rFonts w:eastAsia="Times New Roman" w:cs="Times New Roman"/>
          <w:szCs w:val="24"/>
        </w:rPr>
        <w:t xml:space="preserve">πολλές οι τροπολογίες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 xml:space="preserve">Τι είναι αυτή η επιχειρηματολογία σας; </w:t>
      </w:r>
      <w:r>
        <w:rPr>
          <w:rFonts w:eastAsia="Times New Roman" w:cs="Times New Roman"/>
          <w:szCs w:val="24"/>
        </w:rPr>
        <w:t xml:space="preserve">Θέλετε να μετρήσουμε τις τροπολογίες που έφερναν οι προηγούμενες κυβερνήσεις, να μετρηθούν οι τροπολογίες σε κάθε θητεία; Είναι αυτή συζήτηση για να βελτιώσουμε τα πράγματα στη </w:t>
      </w:r>
      <w:r>
        <w:rPr>
          <w:rFonts w:eastAsia="Times New Roman" w:cs="Times New Roman"/>
          <w:szCs w:val="24"/>
        </w:rPr>
        <w:t>χώρα μας;</w:t>
      </w:r>
    </w:p>
    <w:p w14:paraId="4B64C58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Εγώ θα σας πω ότι σε κυρώσεις και σε ενσωματώσεις, γιατί έχουμε δει τα στοιχεία, νομοθεσίας </w:t>
      </w:r>
      <w:r>
        <w:rPr>
          <w:rFonts w:eastAsia="Times New Roman" w:cs="Times New Roman"/>
          <w:szCs w:val="24"/>
        </w:rPr>
        <w:t>ο</w:t>
      </w:r>
      <w:r>
        <w:rPr>
          <w:rFonts w:eastAsia="Times New Roman" w:cs="Times New Roman"/>
          <w:szCs w:val="24"/>
        </w:rPr>
        <w:t>δηγίας ποτέ δεν είχαν συμβεί αυτά, καθώς και σε κυρώσεις, οι οποίες έρχονται. Αλλά δεν θα μπω και πάλι σε αυτό το επίπεδο της συζήτησης. Θα πω μόνο το εξ</w:t>
      </w:r>
      <w:r>
        <w:rPr>
          <w:rFonts w:eastAsia="Times New Roman" w:cs="Times New Roman"/>
          <w:szCs w:val="24"/>
        </w:rPr>
        <w:t>ής: ότι δεν είναι δυνατόν να γίνει νομοθετικό έργο έτσι.</w:t>
      </w:r>
    </w:p>
    <w:p w14:paraId="4B64C58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είδαμε μια τροπολογία -δεν θα αναφερθώ στα άλλα, αναφέρθηκε ο </w:t>
      </w:r>
      <w:r>
        <w:rPr>
          <w:rFonts w:eastAsia="Times New Roman" w:cs="Times New Roman"/>
          <w:szCs w:val="24"/>
        </w:rPr>
        <w:t>ε</w:t>
      </w:r>
      <w:r>
        <w:rPr>
          <w:rFonts w:eastAsia="Times New Roman" w:cs="Times New Roman"/>
          <w:szCs w:val="24"/>
        </w:rPr>
        <w:t>ισηγητής μας- που κατατέθηκε μόλις τώρα, η οποία φαίνεται σε κάποιο επίπεδο λογική για τα κόκκινα σπίτια</w:t>
      </w:r>
      <w:r>
        <w:rPr>
          <w:rFonts w:eastAsia="Times New Roman" w:cs="Times New Roman"/>
          <w:szCs w:val="24"/>
        </w:rPr>
        <w:t xml:space="preserve"> στο Μάτι</w:t>
      </w:r>
      <w:r>
        <w:rPr>
          <w:rFonts w:eastAsia="Times New Roman" w:cs="Times New Roman"/>
          <w:szCs w:val="24"/>
        </w:rPr>
        <w:t xml:space="preserve">, </w:t>
      </w:r>
      <w:r>
        <w:rPr>
          <w:rFonts w:eastAsia="Times New Roman" w:cs="Times New Roman"/>
          <w:szCs w:val="24"/>
        </w:rPr>
        <w:t>τα οπ</w:t>
      </w:r>
      <w:r>
        <w:rPr>
          <w:rFonts w:eastAsia="Times New Roman" w:cs="Times New Roman"/>
          <w:szCs w:val="24"/>
        </w:rPr>
        <w:t xml:space="preserve">οία </w:t>
      </w:r>
      <w:r>
        <w:rPr>
          <w:rFonts w:eastAsia="Times New Roman" w:cs="Times New Roman"/>
          <w:szCs w:val="24"/>
        </w:rPr>
        <w:t>έχουν χαρακτηριστεί</w:t>
      </w:r>
      <w:r>
        <w:rPr>
          <w:rFonts w:eastAsia="Times New Roman" w:cs="Times New Roman"/>
          <w:szCs w:val="24"/>
        </w:rPr>
        <w:t xml:space="preserve"> κόκκινα</w:t>
      </w:r>
      <w:r>
        <w:rPr>
          <w:rFonts w:eastAsia="Times New Roman" w:cs="Times New Roman"/>
          <w:szCs w:val="24"/>
        </w:rPr>
        <w:t xml:space="preserve"> για να πάρουν κάποια χρήματα. Έρχεται το τελευταίο λεπτό, ενώ έχει συζητηθεί η όλη διαδικασία. Και εμείς, βεβαίως, λέμε -κάναμε και τις ερωτήσεις- ότι σε σχέση με τα κόκκινα</w:t>
      </w:r>
      <w:r>
        <w:rPr>
          <w:rFonts w:eastAsia="Times New Roman" w:cs="Times New Roman"/>
          <w:szCs w:val="24"/>
        </w:rPr>
        <w:t xml:space="preserve"> σπίτια είναι λογικό. Γιατί να συζητιέται με αυτόν τον τρόπο; </w:t>
      </w:r>
    </w:p>
    <w:p w14:paraId="4B64C58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Τώρα να βάλουμε ερώτηση. Γιατί να μην ισχύει γι’ αυτά που έχουν χαρακτηριστεί κίτρινα; Βεβαίως να ισχύσει. Τι γίνεται ακριβώς με τη χρηματοδότηση; Πώς μπορεί να συζητηθεί όλο αυτό αυτή τη στιγμ</w:t>
      </w:r>
      <w:r>
        <w:rPr>
          <w:rFonts w:eastAsia="Times New Roman" w:cs="Times New Roman"/>
          <w:szCs w:val="24"/>
        </w:rPr>
        <w:t xml:space="preserve">ή σε κάτι το οποίο είναι αναγκαίο, το </w:t>
      </w:r>
      <w:r>
        <w:rPr>
          <w:rFonts w:eastAsia="Times New Roman" w:cs="Times New Roman"/>
          <w:szCs w:val="24"/>
        </w:rPr>
        <w:lastRenderedPageBreak/>
        <w:t>οποίο το κρίνουμε και εμείς και το έχουμε ζητήσει; Δηλαδή, ο τρόπος που νομοθετείτε έχει άμεσες συνέπειες στο ότι δεν μπορούμε και να βελτιώσουμε ορισμένα πράγματα, αλλά και να γίνει συζήτηση. Βέβαια, αυτή είναι κυβερν</w:t>
      </w:r>
      <w:r>
        <w:rPr>
          <w:rFonts w:eastAsia="Times New Roman" w:cs="Times New Roman"/>
          <w:szCs w:val="24"/>
        </w:rPr>
        <w:t xml:space="preserve">ητική πρακτική. Αφορά όλους τους Υπουργούς, σε όλα τα νομοσχέδια και δεν σταματά παρά τις διαβεβαιώσεις. </w:t>
      </w:r>
    </w:p>
    <w:p w14:paraId="4B64C58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και τον κ. </w:t>
      </w:r>
      <w:proofErr w:type="spellStart"/>
      <w:r>
        <w:rPr>
          <w:rFonts w:eastAsia="Times New Roman" w:cs="Times New Roman"/>
          <w:szCs w:val="24"/>
        </w:rPr>
        <w:t>Χαρίτση</w:t>
      </w:r>
      <w:proofErr w:type="spellEnd"/>
      <w:r>
        <w:rPr>
          <w:rFonts w:eastAsia="Times New Roman" w:cs="Times New Roman"/>
          <w:szCs w:val="24"/>
        </w:rPr>
        <w:t xml:space="preserve"> με έναν τρόπο πραγματικά να καταλαβαίνει το λάθος σε σχέση με την κατάθεση τροπολογίας αυτή την ώρα, αλλά δεν μπορεί, επαν</w:t>
      </w:r>
      <w:r>
        <w:rPr>
          <w:rFonts w:eastAsia="Times New Roman" w:cs="Times New Roman"/>
          <w:szCs w:val="24"/>
        </w:rPr>
        <w:t>αλαμβανόμενο λάθος να το κάνουν όλοι οι Υπουργοί εδώ και τρεισήμισι χρόνια και να λένε ότι λάθος κάνουμε πρέπει να σταματήσει. Δεν γίνεται! Να μειωθεί! Δεν έχουμε την ελπίδα ότι θα σταματήσει εντελώς.</w:t>
      </w:r>
    </w:p>
    <w:p w14:paraId="4B64C58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Κλείνοντας την ομιλία μου θα αναφερθώ λίγο στο νομοσχέδ</w:t>
      </w:r>
      <w:r>
        <w:rPr>
          <w:rFonts w:eastAsia="Times New Roman" w:cs="Times New Roman"/>
          <w:szCs w:val="24"/>
        </w:rPr>
        <w:t>ιο, εννοώ στο κεντρικό μέρος του νομοσχεδίου, γιατί με τις τροπολογίες που έχετε καταθέσει</w:t>
      </w:r>
      <w:r>
        <w:rPr>
          <w:rFonts w:eastAsia="Times New Roman" w:cs="Times New Roman"/>
          <w:szCs w:val="24"/>
        </w:rPr>
        <w:t xml:space="preserve"> στο νομοσχέδιο</w:t>
      </w:r>
      <w:r>
        <w:rPr>
          <w:rFonts w:eastAsia="Times New Roman" w:cs="Times New Roman"/>
          <w:szCs w:val="24"/>
        </w:rPr>
        <w:t xml:space="preserve">, η Κυβέρνησή σας -όλοι και ο ίδιος ο Υπουργός- συζητούμε κυρίως για τις τροπολογίες. </w:t>
      </w:r>
      <w:r>
        <w:rPr>
          <w:rFonts w:eastAsia="Times New Roman" w:cs="Times New Roman"/>
          <w:szCs w:val="24"/>
        </w:rPr>
        <w:t>Τ</w:t>
      </w:r>
      <w:r>
        <w:rPr>
          <w:rFonts w:eastAsia="Times New Roman" w:cs="Times New Roman"/>
          <w:szCs w:val="24"/>
        </w:rPr>
        <w:t xml:space="preserve">ο θέμα </w:t>
      </w:r>
      <w:r>
        <w:rPr>
          <w:rFonts w:eastAsia="Times New Roman" w:cs="Times New Roman"/>
          <w:szCs w:val="24"/>
        </w:rPr>
        <w:t>του σημερινού νομοσχεδίου είναι</w:t>
      </w:r>
      <w:r>
        <w:rPr>
          <w:rFonts w:eastAsia="Times New Roman" w:cs="Times New Roman"/>
          <w:szCs w:val="24"/>
        </w:rPr>
        <w:t xml:space="preserve"> η ενσωμάτωση της </w:t>
      </w:r>
      <w:r>
        <w:rPr>
          <w:rFonts w:eastAsia="Times New Roman" w:cs="Times New Roman"/>
          <w:szCs w:val="24"/>
        </w:rPr>
        <w:t>ο</w:t>
      </w:r>
      <w:r>
        <w:rPr>
          <w:rFonts w:eastAsia="Times New Roman" w:cs="Times New Roman"/>
          <w:szCs w:val="24"/>
        </w:rPr>
        <w:t xml:space="preserve">δηγίας </w:t>
      </w:r>
      <w:r>
        <w:rPr>
          <w:rFonts w:eastAsia="Times New Roman" w:cs="Times New Roman"/>
          <w:szCs w:val="24"/>
        </w:rPr>
        <w:t xml:space="preserve">για την θέσπιση των απαραίτητων μέτρων συνεργασίας και συντονισμού προκειμένου να διευκολυνθεί η παροχή προξενικής προστασίας αφορά ένα ολόκληρο ζήτημα σε σχέση και με την ενοποίηση των τομέων πολιτικής και την ευρωπαϊκή ολοκλήρωση. </w:t>
      </w:r>
    </w:p>
    <w:p w14:paraId="4B64C58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ια εμάς ό,τι ενοποιεί</w:t>
      </w:r>
      <w:r>
        <w:rPr>
          <w:rFonts w:eastAsia="Times New Roman" w:cs="Times New Roman"/>
          <w:szCs w:val="24"/>
        </w:rPr>
        <w:t xml:space="preserve"> την Ευρώπη, κινείται σε θετική κατεύθυνση. Και η συγκεκριμένη </w:t>
      </w:r>
      <w:r>
        <w:rPr>
          <w:rFonts w:eastAsia="Times New Roman" w:cs="Times New Roman"/>
          <w:szCs w:val="24"/>
        </w:rPr>
        <w:t>ο</w:t>
      </w:r>
      <w:r>
        <w:rPr>
          <w:rFonts w:eastAsia="Times New Roman" w:cs="Times New Roman"/>
          <w:szCs w:val="24"/>
        </w:rPr>
        <w:t xml:space="preserve">δηγία βρίσκεται στην κατεύθυνση της ενίσχυσης της αλληλεγγύης, προωθεί την αντίληψη της ευρωπαϊκής ιθαγένειας. Προφανώς και η ενσωμάτωση της εν λόγω </w:t>
      </w:r>
      <w:r>
        <w:rPr>
          <w:rFonts w:eastAsia="Times New Roman" w:cs="Times New Roman"/>
          <w:szCs w:val="24"/>
        </w:rPr>
        <w:t>ο</w:t>
      </w:r>
      <w:r>
        <w:rPr>
          <w:rFonts w:eastAsia="Times New Roman" w:cs="Times New Roman"/>
          <w:szCs w:val="24"/>
        </w:rPr>
        <w:t>δηγίας είναι θετική, δεδομένου ότι συνάδει</w:t>
      </w:r>
      <w:r>
        <w:rPr>
          <w:rFonts w:eastAsia="Times New Roman" w:cs="Times New Roman"/>
          <w:szCs w:val="24"/>
        </w:rPr>
        <w:t xml:space="preserve"> με τον Χάρτη Θεμελιωδών Δικαιωμάτων της Ευρωπαϊκής Ένωσης.</w:t>
      </w:r>
    </w:p>
    <w:p w14:paraId="4B64C58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Σήμερα στην Ευρώπη η αντίληψη της κοινής πολιτικής διακυβέρνησης βρίσκεται σε υποχώρηση. Όμως το όραμα της ενωμένης Ευρώπης δεν ήταν απλώς μια οικονομική ένωση. Με την κρίση δεν κινδύνευσε να κατα</w:t>
      </w:r>
      <w:r>
        <w:rPr>
          <w:rFonts w:eastAsia="Times New Roman" w:cs="Times New Roman"/>
          <w:szCs w:val="24"/>
        </w:rPr>
        <w:t xml:space="preserve">ρρεύσει μόνο η Ελλάδα ή το ευρώ, αλλά και βασικές αρχές της ευρωπαϊκής ενοποίησης, όπως η αλληλεγγύη μεταξύ των χωρών, η κοινωνική συνοχή, η ίδια η </w:t>
      </w:r>
      <w:r>
        <w:rPr>
          <w:rFonts w:eastAsia="Times New Roman" w:cs="Times New Roman"/>
          <w:szCs w:val="24"/>
        </w:rPr>
        <w:t>δ</w:t>
      </w:r>
      <w:r>
        <w:rPr>
          <w:rFonts w:eastAsia="Times New Roman" w:cs="Times New Roman"/>
          <w:szCs w:val="24"/>
        </w:rPr>
        <w:t>ημοκρατία.</w:t>
      </w:r>
    </w:p>
    <w:p w14:paraId="4B64C58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η ημιτελής αρχιτεκτονική της ΟΝΕ σε συνδυασμό, ίσως με την αρχική υποεκτίμησ</w:t>
      </w:r>
      <w:r>
        <w:rPr>
          <w:rFonts w:eastAsia="Times New Roman" w:cs="Times New Roman"/>
          <w:szCs w:val="24"/>
        </w:rPr>
        <w:t xml:space="preserve">η της κρίσης, δημιούργησε συνθήκες αμφισβήτησης της νομιμοποίησης και της πολιτικής ταυτότητας της Ευρώπης και έτσι σήμερα βρίσκεται ολόκληρη η Ευρώπη στην μέγγενη του εθνικισμού και του λαϊκισμού. </w:t>
      </w:r>
    </w:p>
    <w:p w14:paraId="4B64C58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Τα λάθη, οι αστοχίες, οι παραλείψεις έστρωσαν το έδαφος σ</w:t>
      </w:r>
      <w:r>
        <w:rPr>
          <w:rFonts w:eastAsia="Times New Roman" w:cs="Times New Roman"/>
          <w:szCs w:val="24"/>
        </w:rPr>
        <w:t xml:space="preserve">ε </w:t>
      </w:r>
      <w:proofErr w:type="spellStart"/>
      <w:r>
        <w:rPr>
          <w:rFonts w:eastAsia="Times New Roman" w:cs="Times New Roman"/>
          <w:szCs w:val="24"/>
        </w:rPr>
        <w:t>ευρωσκεπτικιστές</w:t>
      </w:r>
      <w:proofErr w:type="spellEnd"/>
      <w:r>
        <w:rPr>
          <w:rFonts w:eastAsia="Times New Roman" w:cs="Times New Roman"/>
          <w:szCs w:val="24"/>
        </w:rPr>
        <w:t xml:space="preserve"> και σε αντιευρωπαϊκές δυνάμεις που θέλουν να οδηγήσουν την Ευρώπη στις χειρότερες περιόδους της ιστορίας της. </w:t>
      </w:r>
    </w:p>
    <w:p w14:paraId="4B64C58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Καλλιεργώντας τον φόβο και την ανασφάλεια από τις προσφυγικές ροές, οι δυνάμεις της ακροδεξιάς κερδίζουν έδαφος για να προωθήσ</w:t>
      </w:r>
      <w:r>
        <w:rPr>
          <w:rFonts w:eastAsia="Times New Roman" w:cs="Times New Roman"/>
          <w:szCs w:val="24"/>
        </w:rPr>
        <w:t xml:space="preserve">ουν την οχύρωση πίσω </w:t>
      </w:r>
      <w:r>
        <w:rPr>
          <w:rFonts w:eastAsia="Times New Roman" w:cs="Times New Roman"/>
          <w:szCs w:val="24"/>
        </w:rPr>
        <w:lastRenderedPageBreak/>
        <w:t>από τα εθνικά σύνορα και να διαμορφώσουν μια Ευρώπη φρούριο. Και η Κυβέρνηση, βέβαια, σε σχέση με αυτό το θέμα, το προσφυγικό χρεώνεται μια αποτυχία σε σχέση με την ευρωπαϊκή ενοποίηση. Το ίδιο το προσφυγικό, η Μόρια, την οποία επισκεφ</w:t>
      </w:r>
      <w:r>
        <w:rPr>
          <w:rFonts w:eastAsia="Times New Roman" w:cs="Times New Roman"/>
          <w:szCs w:val="24"/>
        </w:rPr>
        <w:t>θήκαμε στο Κίνημα Αλλαγής τις προηγούμενες ημέρες, είναι το μεγάλο κολαστήριο και η ντροπή της ίδιας της Ευρώπης.</w:t>
      </w:r>
    </w:p>
    <w:p w14:paraId="4B64C58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ενώ στα λόγια η χώρα μας υποστηρίζει την ανάγκη ενιαίας ευρωπαϊκής αντιμετώπισης του προβλήματος, στην πράξη τι συμφώνησε στο τελευταίο συ</w:t>
      </w:r>
      <w:r>
        <w:rPr>
          <w:rFonts w:eastAsia="Times New Roman" w:cs="Times New Roman"/>
          <w:szCs w:val="24"/>
        </w:rPr>
        <w:t>μβούλιο; Συμφώνησε διμερείς συμφωνίες, οι οποίες επιτείνουν το πρόβλημα.</w:t>
      </w:r>
    </w:p>
    <w:p w14:paraId="4B64C590"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Ευρώπη, λοιπόν, πρέπει να αλλάξει προς μία ένωση οικονομικά και πολιτικά ισχυρή, για να ανταποκριθεί στη νέα εποχή και τέτοιες ρυθμίσεις και περισσότερες ρυθμίσεις πρέπει να έρθουν </w:t>
      </w:r>
      <w:r>
        <w:rPr>
          <w:rFonts w:eastAsia="Times New Roman" w:cs="Times New Roman"/>
          <w:szCs w:val="24"/>
        </w:rPr>
        <w:t>σε όλα τα επίπεδα και για την κοινή πολιτική ασφάλειας και για την κοινή πολιτική στο προσφυγικό, έτσι ώστε πραγματικά να καταστεί η Ευρωπαϊκή Ένωση ενιαία οικονομικά και πολιτικά. Αυτό είναι το στοίχημα και η πρόκληση που ευνοεί τη χώρα μας και είναι υπέρ</w:t>
      </w:r>
      <w:r>
        <w:rPr>
          <w:rFonts w:eastAsia="Times New Roman" w:cs="Times New Roman"/>
          <w:szCs w:val="24"/>
        </w:rPr>
        <w:t xml:space="preserve"> των συμφερόντων της χώρας μας.</w:t>
      </w:r>
    </w:p>
    <w:p w14:paraId="4B64C591"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B64C592"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Θεοχαρόπουλο,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 xml:space="preserve">κπρόσωπο της Δημοκρατικής Συμπαράταξης. </w:t>
      </w:r>
    </w:p>
    <w:p w14:paraId="4B64C593"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Αν δεν υπάρχουν άλλοι να μιλήσουν, σύμφωνα με τον κατάλογο, να προχωρήσουμε στην ψή</w:t>
      </w:r>
      <w:r>
        <w:rPr>
          <w:rFonts w:eastAsia="Times New Roman" w:cs="Times New Roman"/>
          <w:szCs w:val="24"/>
        </w:rPr>
        <w:t xml:space="preserve">φιση. </w:t>
      </w:r>
    </w:p>
    <w:p w14:paraId="4B64C594"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Κύριε Πρόεδρε, τον λόγο, παρακαλώ.</w:t>
      </w:r>
    </w:p>
    <w:p w14:paraId="4B64C595"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κ. Τασούλας έχει τον λόγο.</w:t>
      </w:r>
    </w:p>
    <w:p w14:paraId="4B64C596"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Στην ομιλία μου δεν είχα αναφερθεί σε κάποιες τροπολογίες και είχαμε συμφωνήσει με τον κ. Κακλαμάνη να μι</w:t>
      </w:r>
      <w:r>
        <w:rPr>
          <w:rFonts w:eastAsia="Times New Roman" w:cs="Times New Roman"/>
          <w:szCs w:val="24"/>
        </w:rPr>
        <w:t>λήσω για ελάχιστο μετά. Να το ενσωματώσουμε στην άποψη που θα πω για τα άρθρα</w:t>
      </w:r>
      <w:r w:rsidRPr="000531D5">
        <w:rPr>
          <w:rFonts w:eastAsia="Times New Roman" w:cs="Times New Roman"/>
          <w:szCs w:val="24"/>
        </w:rPr>
        <w:t>,</w:t>
      </w:r>
      <w:r>
        <w:rPr>
          <w:rFonts w:eastAsia="Times New Roman" w:cs="Times New Roman"/>
          <w:szCs w:val="24"/>
        </w:rPr>
        <w:t xml:space="preserve"> στην ψηφοφορία; </w:t>
      </w:r>
    </w:p>
    <w:p w14:paraId="4B64C597"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όχι, τώρα, αν θέλετε, για να πάμε στην ψηφοφορία.</w:t>
      </w:r>
    </w:p>
    <w:p w14:paraId="4B64C598"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δώσουμε και στον κ. Καρρά μετά τον λόγο για ένα λεπτό.</w:t>
      </w:r>
    </w:p>
    <w:p w14:paraId="4B64C599"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w:t>
      </w:r>
      <w:r>
        <w:rPr>
          <w:rFonts w:eastAsia="Times New Roman" w:cs="Times New Roman"/>
          <w:szCs w:val="24"/>
        </w:rPr>
        <w:t xml:space="preserve"> Τασούλα, έχετε τον λόγο.</w:t>
      </w:r>
    </w:p>
    <w:p w14:paraId="4B64C59A"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Για την τροπολογία για τον ΟΑΕΔ, που δεν την ανέφερα, δόθηκαν εξηγήσεις από πλευράς Κυβερνήσεως, οι οποίες αναδεικνύουν την ύπαρξη του προβλήματος. Δυστυχώς, δεν αναδεικνύουν την αιτία δημιουργίας του προβλή</w:t>
      </w:r>
      <w:r>
        <w:rPr>
          <w:rFonts w:eastAsia="Times New Roman" w:cs="Times New Roman"/>
          <w:szCs w:val="24"/>
        </w:rPr>
        <w:t>ματος, με την οποία αιτία είμαστε κατά βάση αντίθετοι. Και είναι μία κατάσταση, επαναλαμβάνω, που έχει να κάνει και με τις λοιπές τροπολογίες, που διορθώνουν αστοχίες ή αβλεψίες της διοικήσεως, είτε προγενέστερης νομοθεσίας με νέα νομοθεσία, με έναν ατέλει</w:t>
      </w:r>
      <w:r>
        <w:rPr>
          <w:rFonts w:eastAsia="Times New Roman" w:cs="Times New Roman"/>
          <w:szCs w:val="24"/>
        </w:rPr>
        <w:t>ωτο τρόπο.</w:t>
      </w:r>
    </w:p>
    <w:p w14:paraId="4B64C59B"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λοιπόν, ανεδείχθη υπαρκτό πρόβλημα, αλλά δεν ανεδείχθη η αιτία του προβλήματος, θα μου επιτρέψετε την όχι και τόσο ευθυτενή τοποθέτηση του να πω «παρών».</w:t>
      </w:r>
    </w:p>
    <w:p w14:paraId="4B64C59C"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Τώρα, προφανώς η τροπολογία που ο κ. </w:t>
      </w:r>
      <w:proofErr w:type="spellStart"/>
      <w:r>
        <w:rPr>
          <w:rFonts w:eastAsia="Times New Roman" w:cs="Times New Roman"/>
          <w:szCs w:val="24"/>
        </w:rPr>
        <w:t>Χαρίτσης</w:t>
      </w:r>
      <w:proofErr w:type="spellEnd"/>
      <w:r>
        <w:rPr>
          <w:rFonts w:eastAsia="Times New Roman" w:cs="Times New Roman"/>
          <w:szCs w:val="24"/>
        </w:rPr>
        <w:t xml:space="preserve"> κατέθεσε για τα κόκκινα κατεδαφιστέα </w:t>
      </w:r>
      <w:r>
        <w:rPr>
          <w:rFonts w:eastAsia="Times New Roman" w:cs="Times New Roman"/>
          <w:szCs w:val="24"/>
        </w:rPr>
        <w:t xml:space="preserve">σπίτια, αυτή προφανώς είναι η εξαίρεση τροπολογίας που επιβεβαιώνει τον κανόνα ότι δεν πρέπει να υπάρχουν. Προφανώς, λοιπόν, αυτή την ψηφίζουμε. </w:t>
      </w:r>
    </w:p>
    <w:p w14:paraId="4B64C59D"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άποψη του κυρίου Υπουργού ως συνταγματολόγου για το θέμα των τροπολογιών, ακόμη και για τη σύγκριση της </w:t>
      </w:r>
      <w:r>
        <w:rPr>
          <w:rFonts w:eastAsia="Times New Roman" w:cs="Times New Roman"/>
          <w:szCs w:val="24"/>
        </w:rPr>
        <w:t>ποσότητας των τροπολογιών έχει ενδιαφέρον, αλλά ξέρετε θα ήταν πολύ πιο προκλητικό να θέλετε να συγκριθείτε, όχι με κάποιους τους οποίους μυκτηρίσατε, αλλά να συγκριθείτε με αυτά που λέγατε εσείς. Αυτό θα ήταν το γοητευτικό. Διότι αν κάτσουμε να μετρήσουμε</w:t>
      </w:r>
      <w:r>
        <w:rPr>
          <w:rFonts w:eastAsia="Times New Roman" w:cs="Times New Roman"/>
          <w:szCs w:val="24"/>
        </w:rPr>
        <w:t xml:space="preserve"> τροπολογίες, μπορεί να βγει έτσι ή αλλιώς, αλλά εσείς έχετε επινοήσει και ένα είδος καινούργιο </w:t>
      </w:r>
      <w:proofErr w:type="spellStart"/>
      <w:r>
        <w:rPr>
          <w:rFonts w:eastAsia="Times New Roman" w:cs="Times New Roman"/>
          <w:szCs w:val="24"/>
        </w:rPr>
        <w:t>κρυφοτροπολογίας</w:t>
      </w:r>
      <w:proofErr w:type="spellEnd"/>
      <w:r>
        <w:rPr>
          <w:rFonts w:eastAsia="Times New Roman" w:cs="Times New Roman"/>
          <w:szCs w:val="24"/>
        </w:rPr>
        <w:t xml:space="preserve"> που είναι οι </w:t>
      </w:r>
      <w:r>
        <w:rPr>
          <w:rFonts w:eastAsia="Times New Roman" w:cs="Times New Roman"/>
          <w:szCs w:val="24"/>
        </w:rPr>
        <w:t xml:space="preserve">τροπολογίες οι </w:t>
      </w:r>
      <w:r>
        <w:rPr>
          <w:rFonts w:eastAsia="Times New Roman" w:cs="Times New Roman"/>
          <w:szCs w:val="24"/>
        </w:rPr>
        <w:t xml:space="preserve">υπουργικές </w:t>
      </w:r>
      <w:r>
        <w:rPr>
          <w:rFonts w:eastAsia="Times New Roman" w:cs="Times New Roman"/>
          <w:szCs w:val="24"/>
        </w:rPr>
        <w:t>με τον μανδύα βουλευτικής πρωτοβουλίας, το οποίο είναι ακόμη πιο προχωρημένη μορφή παρακάμψεως του Συντά</w:t>
      </w:r>
      <w:r>
        <w:rPr>
          <w:rFonts w:eastAsia="Times New Roman" w:cs="Times New Roman"/>
          <w:szCs w:val="24"/>
        </w:rPr>
        <w:t xml:space="preserve">γματος, μέσω της δήθεν βουλευτικής τροπολογίας, που είναι καθαρά υπαγορευμένη -και όλοι το καταλαβαίνουμε αυτό από τους Υπουργούς που κατά κόρον γίνεται- εις τρόπον ώστε να αποφεύγεται, όχι μόνο η έκθεση του Γενικού Λογιστηρίου, αλλά και άλλοι έλεγχοι που </w:t>
      </w:r>
      <w:r>
        <w:rPr>
          <w:rFonts w:eastAsia="Times New Roman" w:cs="Times New Roman"/>
          <w:szCs w:val="24"/>
        </w:rPr>
        <w:t xml:space="preserve">καλό είναι να υπάρχουν. </w:t>
      </w:r>
    </w:p>
    <w:p w14:paraId="4B64C59E"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Τώρα πώς αυτό μπορεί να αποφευχθεί, γιατί στην πραγματικότητα αυτό γίν</w:t>
      </w:r>
      <w:r>
        <w:rPr>
          <w:rFonts w:eastAsia="Times New Roman" w:cs="Times New Roman"/>
          <w:szCs w:val="24"/>
        </w:rPr>
        <w:t>ε</w:t>
      </w:r>
      <w:r>
        <w:rPr>
          <w:rFonts w:eastAsia="Times New Roman" w:cs="Times New Roman"/>
          <w:szCs w:val="24"/>
        </w:rPr>
        <w:t xml:space="preserve">ται και δεν είναι εύκολο να λέει κανείς λόγια </w:t>
      </w:r>
      <w:r>
        <w:rPr>
          <w:rFonts w:eastAsia="Times New Roman" w:cs="Times New Roman"/>
          <w:szCs w:val="24"/>
        </w:rPr>
        <w:t xml:space="preserve">και </w:t>
      </w:r>
      <w:r>
        <w:rPr>
          <w:rFonts w:eastAsia="Times New Roman" w:cs="Times New Roman"/>
          <w:szCs w:val="24"/>
        </w:rPr>
        <w:t>ούτε έχει νόημα να μετρήσει κανείς την ποσότητα, γιατί είναι πολλές οι τροπολογίες.</w:t>
      </w:r>
    </w:p>
    <w:p w14:paraId="4B64C59F"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Νομίζω, κύριε Υπουργέ, ότι</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αναθεώρηση δεν μπορεί να μας απαλλάξει από αυτό το κλίμα που υπάρχει σήμερα στη διοίκηση και θα το υφίστασθε και εσείς, το κλίμα της απίστευτης ευθυνοφοβίας που υπάρχει και όλοι θέλουν να είναι καλυμμένοι. Ελάχιστοι είναι αυτοί που θέλουν να λύσουν</w:t>
      </w:r>
      <w:r>
        <w:rPr>
          <w:rFonts w:eastAsia="Times New Roman" w:cs="Times New Roman"/>
          <w:szCs w:val="24"/>
        </w:rPr>
        <w:t xml:space="preserve"> ένα θέμα. Όλοι ασχολούνται με κάποιο θέμα, υπό την έννοια του να είναι καλυμμένοι. Και για να είναι καλυμμένοι, ο καλύτερος τρόπος είναι η νομοθετική κάλυψη. Γι’ αυτό βλέπετε ότι έχουμε όλον αυτό τον κατακλυσμό περιπτωσιολογίας και </w:t>
      </w:r>
      <w:proofErr w:type="spellStart"/>
      <w:r>
        <w:rPr>
          <w:rFonts w:eastAsia="Times New Roman" w:cs="Times New Roman"/>
          <w:szCs w:val="24"/>
        </w:rPr>
        <w:t>υπερνομοθετήσεως</w:t>
      </w:r>
      <w:proofErr w:type="spellEnd"/>
      <w:r>
        <w:rPr>
          <w:rFonts w:eastAsia="Times New Roman" w:cs="Times New Roman"/>
          <w:szCs w:val="24"/>
        </w:rPr>
        <w:t xml:space="preserve"> λόγω τ</w:t>
      </w:r>
      <w:r>
        <w:rPr>
          <w:rFonts w:eastAsia="Times New Roman" w:cs="Times New Roman"/>
          <w:szCs w:val="24"/>
        </w:rPr>
        <w:t xml:space="preserve">ης ευθυνοφοβίας. </w:t>
      </w:r>
    </w:p>
    <w:p w14:paraId="4B64C5A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Την ευθυνοφοβία, βέβαια, την έχει καλλιεργήσει η </w:t>
      </w:r>
      <w:proofErr w:type="spellStart"/>
      <w:r>
        <w:rPr>
          <w:rFonts w:eastAsia="Times New Roman" w:cs="Times New Roman"/>
          <w:szCs w:val="24"/>
        </w:rPr>
        <w:t>καταγγελιομανία</w:t>
      </w:r>
      <w:proofErr w:type="spellEnd"/>
      <w:r>
        <w:rPr>
          <w:rFonts w:eastAsia="Times New Roman" w:cs="Times New Roman"/>
          <w:szCs w:val="24"/>
        </w:rPr>
        <w:t xml:space="preserve">. Και την </w:t>
      </w:r>
      <w:proofErr w:type="spellStart"/>
      <w:r>
        <w:rPr>
          <w:rFonts w:eastAsia="Times New Roman" w:cs="Times New Roman"/>
          <w:szCs w:val="24"/>
        </w:rPr>
        <w:t>καταγγελιομανία</w:t>
      </w:r>
      <w:proofErr w:type="spellEnd"/>
      <w:r>
        <w:rPr>
          <w:rFonts w:eastAsia="Times New Roman" w:cs="Times New Roman"/>
          <w:szCs w:val="24"/>
        </w:rPr>
        <w:t xml:space="preserve"> την έχει καλλιεργήσει η αποδοχή της </w:t>
      </w:r>
      <w:proofErr w:type="spellStart"/>
      <w:r>
        <w:rPr>
          <w:rFonts w:eastAsia="Times New Roman" w:cs="Times New Roman"/>
          <w:szCs w:val="24"/>
        </w:rPr>
        <w:t>καταγγελιομανίας</w:t>
      </w:r>
      <w:proofErr w:type="spellEnd"/>
      <w:r>
        <w:rPr>
          <w:rFonts w:eastAsia="Times New Roman" w:cs="Times New Roman"/>
          <w:szCs w:val="24"/>
        </w:rPr>
        <w:t xml:space="preserve"> σε μέρος του εκλογικού σώματος ως εύκολου τρόπου να σταδιοδρομεί κανείς. Δηλαδή, η πολιτική στα</w:t>
      </w:r>
      <w:r>
        <w:rPr>
          <w:rFonts w:eastAsia="Times New Roman" w:cs="Times New Roman"/>
          <w:szCs w:val="24"/>
        </w:rPr>
        <w:t>διοδρομία κάποιων είναι μέσ</w:t>
      </w:r>
      <w:r>
        <w:rPr>
          <w:rFonts w:eastAsia="Times New Roman" w:cs="Times New Roman"/>
          <w:szCs w:val="24"/>
        </w:rPr>
        <w:t>ω</w:t>
      </w:r>
      <w:r>
        <w:rPr>
          <w:rFonts w:eastAsia="Times New Roman" w:cs="Times New Roman"/>
          <w:szCs w:val="24"/>
        </w:rPr>
        <w:t xml:space="preserve"> αλλεπάλληλων καταγγελιών. </w:t>
      </w:r>
    </w:p>
    <w:p w14:paraId="4B64C5A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Εδώ, λοιπόν, έχουμε μπλέξει άσχημα. Οπότε, μη νομίζετε ότι αυτό θα το λύσετε στην Αναθεώρηση, αυτό αλλάζει με μια αλλαγή νοοτροπίας, όπου η αποτελεσματικότητα θα είναι ισάξια ως δράση και την ίδια ακτ</w:t>
      </w:r>
      <w:r>
        <w:rPr>
          <w:rFonts w:eastAsia="Times New Roman" w:cs="Times New Roman"/>
          <w:szCs w:val="24"/>
        </w:rPr>
        <w:t xml:space="preserve">ινοβολία θα έχει με τη διαφάνεια. Σήμερα, η διαφάνεια ή η δήθεν διαφάνεια έχει πολύ μεγαλύτερη ακτινοβολία, </w:t>
      </w:r>
      <w:r>
        <w:rPr>
          <w:rFonts w:eastAsia="Times New Roman" w:cs="Times New Roman"/>
          <w:szCs w:val="24"/>
        </w:rPr>
        <w:lastRenderedPageBreak/>
        <w:t>ενώ η αποτελεσματικότητα δεν μετράει καθόλου. Αυτό πρέπει κάπως να το ισορροπήσει κανείς.</w:t>
      </w:r>
    </w:p>
    <w:p w14:paraId="4B64C5A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Αυτά ως προς την προσθήκη στο τι ήθελα να πω. Άρα μην κατα</w:t>
      </w:r>
      <w:r>
        <w:rPr>
          <w:rFonts w:eastAsia="Times New Roman" w:cs="Times New Roman"/>
          <w:szCs w:val="24"/>
        </w:rPr>
        <w:t>δέχεστε, κύριε Υπουργέ, να συγκρίνεστε με κάποιους, τους οποίους τους έχετε τόσο πολύ κριτικάρει σκληρά στο παρελθόν, απλώς τολμήστε να συγκριθείτε με αυτά που λέγατε εσείς για τις τροπολογίες και θα δείτε ότι έχετε διαψεύσει παταγωδώς όχι τις προσδοκίες τ</w:t>
      </w:r>
      <w:r>
        <w:rPr>
          <w:rFonts w:eastAsia="Times New Roman" w:cs="Times New Roman"/>
          <w:szCs w:val="24"/>
        </w:rPr>
        <w:t xml:space="preserve">ου κόσμου, που είναι άλλο θέμα και το οποίο προφανώς έχει συμβεί, αλλά έχετε διαψεύσει παταγωδώς τους εαυτούς σας. </w:t>
      </w:r>
    </w:p>
    <w:p w14:paraId="4B64C5A3" w14:textId="77777777" w:rsidR="00973031" w:rsidRDefault="00405E19">
      <w:pPr>
        <w:spacing w:line="600" w:lineRule="auto"/>
        <w:ind w:firstLine="720"/>
        <w:contextualSpacing/>
        <w:jc w:val="both"/>
        <w:rPr>
          <w:rFonts w:eastAsia="Times New Roman" w:cs="Times New Roman"/>
          <w:szCs w:val="24"/>
        </w:rPr>
      </w:pPr>
      <w:r w:rsidRPr="005354FE">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 τον κ. Τασούλα.</w:t>
      </w:r>
    </w:p>
    <w:p w14:paraId="4B64C5A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Ξέρετε, όμως, θα δια</w:t>
      </w:r>
      <w:r>
        <w:rPr>
          <w:rFonts w:eastAsia="Times New Roman" w:cs="Times New Roman"/>
          <w:szCs w:val="24"/>
        </w:rPr>
        <w:t xml:space="preserve">λέξει ανάμεσα σε εσάς και σε εμάς και όχι ανάμεσα σε εμάς και σε εμάς. </w:t>
      </w:r>
    </w:p>
    <w:p w14:paraId="4B64C5A5" w14:textId="77777777" w:rsidR="00973031" w:rsidRDefault="00405E19">
      <w:pPr>
        <w:spacing w:line="600" w:lineRule="auto"/>
        <w:ind w:firstLine="720"/>
        <w:contextualSpacing/>
        <w:jc w:val="both"/>
        <w:rPr>
          <w:rFonts w:eastAsia="Times New Roman" w:cs="Times New Roman"/>
          <w:szCs w:val="24"/>
        </w:rPr>
      </w:pPr>
      <w:r w:rsidRPr="005354FE">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Παρακαλώ πολύ να μην κάνουμε διάλογο τώρα.</w:t>
      </w:r>
    </w:p>
    <w:p w14:paraId="4B64C5A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Ο κ. Καρράς έχει τον λόγο για ένα λεπτό.</w:t>
      </w:r>
    </w:p>
    <w:p w14:paraId="4B64C5A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Επιγραμματικά, κύριε Πρόεδρε, θέλω να</w:t>
      </w:r>
      <w:r>
        <w:rPr>
          <w:rFonts w:eastAsia="Times New Roman" w:cs="Times New Roman"/>
          <w:szCs w:val="24"/>
        </w:rPr>
        <w:t xml:space="preserve"> πω προς τον κύριο Υπουργό ότι, εάν υπάρχει πρόθεση να περισταλούν οι τροπολογίες, ας μην το αφήσουμε σε συνταγματική αναθεώρηση, ας επέμβουμε στον Κανονισμό της Βουλής και θα βρούμε, νομίζω, λύση.</w:t>
      </w:r>
    </w:p>
    <w:p w14:paraId="4B64C5A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το ζήτημα της τροπολογίας του κ. </w:t>
      </w:r>
      <w:proofErr w:type="spellStart"/>
      <w:r>
        <w:rPr>
          <w:rFonts w:eastAsia="Times New Roman" w:cs="Times New Roman"/>
          <w:szCs w:val="24"/>
        </w:rPr>
        <w:t>Χαρίτση</w:t>
      </w:r>
      <w:proofErr w:type="spellEnd"/>
      <w:r>
        <w:rPr>
          <w:rFonts w:eastAsia="Times New Roman" w:cs="Times New Roman"/>
          <w:szCs w:val="24"/>
        </w:rPr>
        <w:t>, παρ’ όλο</w:t>
      </w:r>
      <w:r>
        <w:rPr>
          <w:rFonts w:eastAsia="Times New Roman" w:cs="Times New Roman"/>
          <w:szCs w:val="24"/>
        </w:rPr>
        <w:t xml:space="preserve"> που είναι την τελευταία στιγμή, παρ’ όλο που διαφωνούμε, γιατί είναι περιορισμένης εμβέλειας </w:t>
      </w:r>
      <w:r>
        <w:rPr>
          <w:rFonts w:eastAsia="Times New Roman" w:cs="Times New Roman"/>
          <w:szCs w:val="24"/>
        </w:rPr>
        <w:t>και δεν αφορά</w:t>
      </w:r>
      <w:r>
        <w:rPr>
          <w:rFonts w:eastAsia="Times New Roman" w:cs="Times New Roman"/>
          <w:szCs w:val="24"/>
        </w:rPr>
        <w:t xml:space="preserve"> </w:t>
      </w:r>
      <w:r>
        <w:rPr>
          <w:rFonts w:eastAsia="Times New Roman" w:cs="Times New Roman"/>
          <w:szCs w:val="24"/>
        </w:rPr>
        <w:t xml:space="preserve">όλους τους πληγέντες, </w:t>
      </w:r>
      <w:r>
        <w:rPr>
          <w:rFonts w:eastAsia="Times New Roman" w:cs="Times New Roman"/>
          <w:szCs w:val="24"/>
        </w:rPr>
        <w:t>θα ψηφίσουμε «</w:t>
      </w:r>
      <w:r>
        <w:rPr>
          <w:rFonts w:eastAsia="Times New Roman" w:cs="Times New Roman"/>
          <w:szCs w:val="24"/>
        </w:rPr>
        <w:t>ναι</w:t>
      </w:r>
      <w:r>
        <w:rPr>
          <w:rFonts w:eastAsia="Times New Roman" w:cs="Times New Roman"/>
          <w:szCs w:val="24"/>
        </w:rPr>
        <w:t>» και το σημειώνω αυτό για τα Πρακτικά, αλλά αμέσως μετά θα προχωρήσουμε σε κοινοβουλευτικό έλεγχο και σε κατ</w:t>
      </w:r>
      <w:r>
        <w:rPr>
          <w:rFonts w:eastAsia="Times New Roman" w:cs="Times New Roman"/>
          <w:szCs w:val="24"/>
        </w:rPr>
        <w:t xml:space="preserve">άθεση τροπολογίας, για να επεκταθεί στα κίτρινα σπίτια, τα οποία είναι και αυτά </w:t>
      </w:r>
      <w:proofErr w:type="spellStart"/>
      <w:r>
        <w:rPr>
          <w:rFonts w:eastAsia="Times New Roman" w:cs="Times New Roman"/>
          <w:szCs w:val="24"/>
        </w:rPr>
        <w:t>βλαβέντα</w:t>
      </w:r>
      <w:proofErr w:type="spellEnd"/>
      <w:r>
        <w:rPr>
          <w:rFonts w:eastAsia="Times New Roman" w:cs="Times New Roman"/>
          <w:szCs w:val="24"/>
        </w:rPr>
        <w:t xml:space="preserve"> και δεν μπορούν να χρησιμοποιηθούν. Υπάρχουν, επίσης, τα γνωστά προβλήματα της σκόνης και των καρκινογόνων υλών που έχουν συσσωρευτεί και θα ζητήσουμε την προστασία κα</w:t>
      </w:r>
      <w:r>
        <w:rPr>
          <w:rFonts w:eastAsia="Times New Roman" w:cs="Times New Roman"/>
          <w:szCs w:val="24"/>
        </w:rPr>
        <w:t>ι αυτών.</w:t>
      </w:r>
    </w:p>
    <w:p w14:paraId="4B64C5A9" w14:textId="77777777" w:rsidR="00973031" w:rsidRDefault="00405E19">
      <w:pPr>
        <w:spacing w:line="600" w:lineRule="auto"/>
        <w:ind w:firstLine="720"/>
        <w:contextualSpacing/>
        <w:jc w:val="both"/>
        <w:rPr>
          <w:rFonts w:eastAsia="Times New Roman" w:cs="Times New Roman"/>
          <w:szCs w:val="24"/>
        </w:rPr>
      </w:pPr>
      <w:r w:rsidRPr="005354FE">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Πολύ ωραία.</w:t>
      </w:r>
    </w:p>
    <w:p w14:paraId="4B64C5A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Τρίτον, κύριε Πρόεδρε, σε σχέση με την τροπολογία του συναδέλφου Λοβέρδου, που λόγω απουσίας του ανέπτυξα, πρέπει να πω τα εξής: Μην καταλογίζουμε υποκρισία, όταν υπάρχει θ</w:t>
      </w:r>
      <w:r>
        <w:rPr>
          <w:rFonts w:eastAsia="Times New Roman" w:cs="Times New Roman"/>
          <w:szCs w:val="24"/>
        </w:rPr>
        <w:t>έμα επικαιρότητας, κύριε Υπουργέ. Ήταν επίκαιρο και επομένως, δεν μπορώ να δεχθώ αυτό που είπατε προηγουμένως.</w:t>
      </w:r>
    </w:p>
    <w:p w14:paraId="4B64C5AB" w14:textId="77777777" w:rsidR="00973031" w:rsidRDefault="00405E19">
      <w:pPr>
        <w:spacing w:line="600" w:lineRule="auto"/>
        <w:ind w:firstLine="720"/>
        <w:contextualSpacing/>
        <w:jc w:val="both"/>
        <w:rPr>
          <w:rFonts w:eastAsia="Times New Roman" w:cs="Times New Roman"/>
          <w:szCs w:val="24"/>
        </w:rPr>
      </w:pPr>
      <w:r w:rsidRPr="00274A38">
        <w:rPr>
          <w:rFonts w:eastAsia="Times New Roman" w:cs="Times New Roman"/>
          <w:b/>
          <w:szCs w:val="24"/>
        </w:rPr>
        <w:t>ΠΡΟΔΡΕΥΩΝ (Αναστάσιος Κουράκης):</w:t>
      </w:r>
      <w:r>
        <w:rPr>
          <w:rFonts w:eastAsia="Times New Roman" w:cs="Times New Roman"/>
          <w:szCs w:val="24"/>
        </w:rPr>
        <w:t xml:space="preserve"> Ευχαριστούμε πολύ.</w:t>
      </w:r>
    </w:p>
    <w:p w14:paraId="4B64C5A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w:t>
      </w:r>
      <w:r>
        <w:rPr>
          <w:rFonts w:eastAsia="Times New Roman" w:cs="Times New Roman"/>
          <w:szCs w:val="24"/>
        </w:rPr>
        <w:t>νόμου του Υπουργείου Εξωτερικών</w:t>
      </w:r>
      <w:r>
        <w:rPr>
          <w:rFonts w:eastAsia="Times New Roman" w:cs="Times New Roman"/>
          <w:szCs w:val="24"/>
        </w:rPr>
        <w:t>:</w:t>
      </w:r>
      <w:r>
        <w:rPr>
          <w:rFonts w:eastAsia="Times New Roman" w:cs="Times New Roman"/>
          <w:szCs w:val="24"/>
        </w:rPr>
        <w:t xml:space="preserve"> «Ενσωμάτωση στην ελληνική νομοθεσία της Οδηγίας 2015/637/ΕΕ του Συμβουλίου της 20</w:t>
      </w:r>
      <w:r>
        <w:rPr>
          <w:rFonts w:eastAsia="Times New Roman" w:cs="Times New Roman"/>
          <w:szCs w:val="24"/>
        </w:rPr>
        <w:t>η</w:t>
      </w:r>
      <w:r>
        <w:rPr>
          <w:rFonts w:eastAsia="Times New Roman" w:cs="Times New Roman"/>
          <w:szCs w:val="24"/>
        </w:rPr>
        <w:t>ς Απριλίου 2015 (ΕΕL 106/24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2015) και άλλες διατάξεις». </w:t>
      </w:r>
    </w:p>
    <w:p w14:paraId="4B64C5A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Τμήμα: Γίνεται δεκτό το νομοσχέδιο επί της αρχής; </w:t>
      </w:r>
    </w:p>
    <w:p w14:paraId="4B64C5A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Ναι.</w:t>
      </w:r>
    </w:p>
    <w:p w14:paraId="4B64C5A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Ναι.</w:t>
      </w:r>
    </w:p>
    <w:p w14:paraId="4B64C5B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4B64C5B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Παρών.</w:t>
      </w:r>
    </w:p>
    <w:p w14:paraId="4B64C5B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Ναι. </w:t>
      </w:r>
    </w:p>
    <w:p w14:paraId="4B64C5B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B64C5B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4B64C5B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4B64C5B6" w14:textId="77777777" w:rsidR="00973031" w:rsidRDefault="00405E19">
      <w:pPr>
        <w:spacing w:line="600" w:lineRule="auto"/>
        <w:ind w:firstLine="720"/>
        <w:contextualSpacing/>
        <w:jc w:val="both"/>
        <w:rPr>
          <w:rFonts w:eastAsia="Times New Roman" w:cs="Times New Roman"/>
          <w:szCs w:val="24"/>
        </w:rPr>
      </w:pPr>
      <w:r w:rsidRPr="009148EA">
        <w:rPr>
          <w:rFonts w:eastAsia="Times New Roman" w:cs="Times New Roman"/>
          <w:b/>
          <w:szCs w:val="24"/>
        </w:rPr>
        <w:t xml:space="preserve">ΠΡΟΕΔΡΕΥΩΝ (Αναστάσιος </w:t>
      </w:r>
      <w:r w:rsidRPr="009148EA">
        <w:rPr>
          <w:rFonts w:eastAsia="Times New Roman" w:cs="Times New Roman"/>
          <w:b/>
          <w:szCs w:val="24"/>
        </w:rPr>
        <w:t>Κουράκης):</w:t>
      </w:r>
      <w:r>
        <w:rPr>
          <w:rFonts w:eastAsia="Times New Roman" w:cs="Times New Roman"/>
          <w:b/>
          <w:szCs w:val="24"/>
        </w:rPr>
        <w:t xml:space="preserve">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Εξωτερικών «Ενσωμάτωση στην ελληνική νομοθεσία της Οδηγίας 2015/637/ΕΕ του Συμβουλίου της 20</w:t>
      </w:r>
      <w:r>
        <w:rPr>
          <w:rFonts w:eastAsia="Times New Roman" w:cs="Times New Roman"/>
          <w:szCs w:val="24"/>
        </w:rPr>
        <w:t>η</w:t>
      </w:r>
      <w:r>
        <w:rPr>
          <w:rFonts w:eastAsia="Times New Roman" w:cs="Times New Roman"/>
          <w:szCs w:val="24"/>
        </w:rPr>
        <w:t>ς Απριλίου 2015 (ΕΕL 106/24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2015) και άλλες διατάξεις» έγινε δεκτό επί της αρχής κατά πλειοψηφία. </w:t>
      </w:r>
    </w:p>
    <w:p w14:paraId="4B64C5B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ψήφιση των άρθρων. </w:t>
      </w:r>
    </w:p>
    <w:p w14:paraId="4B64C5B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δεκτό το άρθρο 1 ως έχει; </w:t>
      </w:r>
    </w:p>
    <w:p w14:paraId="4B64C5B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Ναι.</w:t>
      </w:r>
    </w:p>
    <w:p w14:paraId="4B64C5B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Ναι.</w:t>
      </w:r>
    </w:p>
    <w:p w14:paraId="4B64C5B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4B64C5B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Παρών.</w:t>
      </w:r>
    </w:p>
    <w:p w14:paraId="4B64C5B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ΤΑΣΣΟΣ: </w:t>
      </w:r>
      <w:r>
        <w:rPr>
          <w:rFonts w:eastAsia="Times New Roman" w:cs="Times New Roman"/>
          <w:szCs w:val="24"/>
        </w:rPr>
        <w:t xml:space="preserve">Ναι. </w:t>
      </w:r>
    </w:p>
    <w:p w14:paraId="4B64C5B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r>
        <w:rPr>
          <w:rFonts w:eastAsia="Times New Roman" w:cs="Times New Roman"/>
          <w:szCs w:val="24"/>
        </w:rPr>
        <w:t>.</w:t>
      </w:r>
    </w:p>
    <w:p w14:paraId="4B64C5B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4B64C5C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4B64C5C1" w14:textId="77777777" w:rsidR="00973031" w:rsidRDefault="00405E19">
      <w:pPr>
        <w:spacing w:line="600" w:lineRule="auto"/>
        <w:ind w:firstLine="720"/>
        <w:contextualSpacing/>
        <w:jc w:val="both"/>
        <w:rPr>
          <w:rFonts w:eastAsia="Times New Roman" w:cs="Times New Roman"/>
          <w:szCs w:val="24"/>
        </w:rPr>
      </w:pPr>
      <w:r w:rsidRPr="009148EA">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Συνεπώς το άρθρο 1 έγινε δεκτό ως έχει κατά πλειοψηφία. </w:t>
      </w:r>
    </w:p>
    <w:p w14:paraId="4B64C5C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δεκτό το άρθρο 2 ως έχει; </w:t>
      </w:r>
    </w:p>
    <w:p w14:paraId="4B64C5C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Ναι.</w:t>
      </w:r>
    </w:p>
    <w:p w14:paraId="4B64C5C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ΚΩΝΣΤ</w:t>
      </w:r>
      <w:r>
        <w:rPr>
          <w:rFonts w:eastAsia="Times New Roman" w:cs="Times New Roman"/>
          <w:b/>
          <w:szCs w:val="24"/>
        </w:rPr>
        <w:t xml:space="preserve">ΑΝΤΙΝΟΣ ΤΑΣΟΥΛΑΣ: </w:t>
      </w:r>
      <w:r>
        <w:rPr>
          <w:rFonts w:eastAsia="Times New Roman" w:cs="Times New Roman"/>
          <w:szCs w:val="24"/>
        </w:rPr>
        <w:t>Ναι.</w:t>
      </w:r>
    </w:p>
    <w:p w14:paraId="4B64C5C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4B64C5C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Παρών.</w:t>
      </w:r>
    </w:p>
    <w:p w14:paraId="4B64C5C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Ναι. </w:t>
      </w:r>
    </w:p>
    <w:p w14:paraId="4B64C5C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B64C5C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4B64C5C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Ναι.</w:t>
      </w:r>
    </w:p>
    <w:p w14:paraId="4B64C5CB" w14:textId="77777777" w:rsidR="00973031" w:rsidRDefault="00405E19">
      <w:pPr>
        <w:spacing w:line="600" w:lineRule="auto"/>
        <w:ind w:firstLine="720"/>
        <w:contextualSpacing/>
        <w:jc w:val="both"/>
        <w:rPr>
          <w:rFonts w:eastAsia="Times New Roman" w:cs="Times New Roman"/>
          <w:szCs w:val="24"/>
        </w:rPr>
      </w:pPr>
      <w:r w:rsidRPr="009148EA">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Συνεπ</w:t>
      </w:r>
      <w:r>
        <w:rPr>
          <w:rFonts w:eastAsia="Times New Roman" w:cs="Times New Roman"/>
          <w:szCs w:val="24"/>
        </w:rPr>
        <w:t xml:space="preserve">ώς το άρθρο 2 έγινε δεκτό ως έχει κατά πλειοψηφία. </w:t>
      </w:r>
    </w:p>
    <w:p w14:paraId="4B64C5CC"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Pr>
          <w:rFonts w:eastAsia="Times New Roman"/>
          <w:szCs w:val="24"/>
        </w:rPr>
        <w:t>3</w:t>
      </w:r>
      <w:r w:rsidRPr="00C15206">
        <w:rPr>
          <w:rFonts w:eastAsia="Times New Roman"/>
          <w:szCs w:val="24"/>
        </w:rPr>
        <w:t xml:space="preserve"> ως έχει;</w:t>
      </w:r>
    </w:p>
    <w:p w14:paraId="4B64C5CD"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5CE"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ΚΩΝΣΤΑΝΤΙΝΟΣ ΤΑΣΟΥΛΑΣ</w:t>
      </w:r>
      <w:r w:rsidRPr="00C15206">
        <w:rPr>
          <w:rFonts w:eastAsia="Times New Roman"/>
          <w:b/>
          <w:szCs w:val="24"/>
        </w:rPr>
        <w:t xml:space="preserve">: </w:t>
      </w:r>
      <w:r>
        <w:rPr>
          <w:rFonts w:eastAsia="Times New Roman"/>
          <w:szCs w:val="24"/>
        </w:rPr>
        <w:t>Ναι.</w:t>
      </w:r>
    </w:p>
    <w:p w14:paraId="4B64C5CF"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D0"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5D1"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D2"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5D3"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5D4"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5D5"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Pr>
          <w:rFonts w:eastAsia="Times New Roman"/>
          <w:szCs w:val="24"/>
        </w:rPr>
        <w:t>3</w:t>
      </w:r>
      <w:r w:rsidRPr="00C15206">
        <w:rPr>
          <w:rFonts w:eastAsia="Times New Roman"/>
          <w:szCs w:val="24"/>
        </w:rPr>
        <w:t xml:space="preserve"> έγινε δεκτό ως έχει κατά πλειοψηφία. </w:t>
      </w:r>
    </w:p>
    <w:p w14:paraId="4B64C5D6"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A73D29">
        <w:rPr>
          <w:rFonts w:eastAsia="Times New Roman"/>
          <w:szCs w:val="24"/>
        </w:rPr>
        <w:t>4</w:t>
      </w:r>
      <w:r w:rsidRPr="00C15206">
        <w:rPr>
          <w:rFonts w:eastAsia="Times New Roman"/>
          <w:szCs w:val="24"/>
        </w:rPr>
        <w:t xml:space="preserve"> ως έχει;</w:t>
      </w:r>
    </w:p>
    <w:p w14:paraId="4B64C5D7"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w:t>
      </w:r>
      <w:r w:rsidRPr="00835EDB">
        <w:rPr>
          <w:rFonts w:eastAsia="Times New Roman"/>
          <w:b/>
          <w:szCs w:val="24"/>
        </w:rPr>
        <w:t>ΩΡΓΙΟΣ ΚΥΡΙΤΣΗΣ:</w:t>
      </w:r>
      <w:r>
        <w:rPr>
          <w:rFonts w:eastAsia="Times New Roman"/>
          <w:szCs w:val="24"/>
        </w:rPr>
        <w:t xml:space="preserve"> Ναι.</w:t>
      </w:r>
    </w:p>
    <w:p w14:paraId="4B64C5D8"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5D9"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DA"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5DB"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DC"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5DD"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5DE"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5DF" w14:textId="77777777" w:rsidR="00973031" w:rsidRDefault="00405E19">
      <w:pPr>
        <w:spacing w:line="600" w:lineRule="auto"/>
        <w:ind w:firstLine="720"/>
        <w:contextualSpacing/>
        <w:jc w:val="both"/>
        <w:rPr>
          <w:rFonts w:eastAsia="Times New Roman"/>
          <w:szCs w:val="24"/>
        </w:rPr>
      </w:pPr>
      <w:r w:rsidRPr="00835EDB">
        <w:rPr>
          <w:rFonts w:eastAsia="Times New Roman"/>
          <w:b/>
          <w:bCs/>
        </w:rPr>
        <w:lastRenderedPageBreak/>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A73D29">
        <w:rPr>
          <w:rFonts w:eastAsia="Times New Roman"/>
          <w:szCs w:val="24"/>
        </w:rPr>
        <w:t>4</w:t>
      </w:r>
      <w:r w:rsidRPr="00C15206">
        <w:rPr>
          <w:rFonts w:eastAsia="Times New Roman"/>
          <w:szCs w:val="24"/>
        </w:rPr>
        <w:t xml:space="preserve"> έγινε δεκτό ως έχει κατά πλειοψηφία. </w:t>
      </w:r>
    </w:p>
    <w:p w14:paraId="4B64C5E0"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A73D29">
        <w:rPr>
          <w:rFonts w:eastAsia="Times New Roman"/>
          <w:szCs w:val="24"/>
        </w:rPr>
        <w:t>5</w:t>
      </w:r>
      <w:r w:rsidRPr="00C15206">
        <w:rPr>
          <w:rFonts w:eastAsia="Times New Roman"/>
          <w:szCs w:val="24"/>
        </w:rPr>
        <w:t xml:space="preserve"> ως έχει;</w:t>
      </w:r>
    </w:p>
    <w:p w14:paraId="4B64C5E1"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5E2"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5E3"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E4"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w:t>
      </w:r>
      <w:r>
        <w:rPr>
          <w:rFonts w:eastAsia="Times New Roman"/>
          <w:szCs w:val="24"/>
        </w:rPr>
        <w:t>ρών.</w:t>
      </w:r>
      <w:r w:rsidRPr="00C15206">
        <w:rPr>
          <w:rFonts w:eastAsia="Times New Roman"/>
          <w:szCs w:val="24"/>
        </w:rPr>
        <w:t xml:space="preserve"> </w:t>
      </w:r>
    </w:p>
    <w:p w14:paraId="4B64C5E5"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E6"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5E7"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5E8"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5E9"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A73D29">
        <w:rPr>
          <w:rFonts w:eastAsia="Times New Roman"/>
          <w:szCs w:val="24"/>
        </w:rPr>
        <w:t>5</w:t>
      </w:r>
      <w:r w:rsidRPr="00C15206">
        <w:rPr>
          <w:rFonts w:eastAsia="Times New Roman"/>
          <w:szCs w:val="24"/>
        </w:rPr>
        <w:t xml:space="preserve"> έγινε δεκτό ως έχει κατά πλειοψηφία. </w:t>
      </w:r>
    </w:p>
    <w:p w14:paraId="4B64C5EA"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A73D29">
        <w:rPr>
          <w:rFonts w:eastAsia="Times New Roman"/>
          <w:szCs w:val="24"/>
        </w:rPr>
        <w:t>6</w:t>
      </w:r>
      <w:r w:rsidRPr="00C15206">
        <w:rPr>
          <w:rFonts w:eastAsia="Times New Roman"/>
          <w:szCs w:val="24"/>
        </w:rPr>
        <w:t xml:space="preserve"> ως έχει;</w:t>
      </w:r>
    </w:p>
    <w:p w14:paraId="4B64C5EB"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5EC"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5ED"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EE"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5EF"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F0"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 xml:space="preserve">ΚΩΝΣΤΑΝΤΙΝΟΣ ΚΑΤΣΙΚΗΣ: </w:t>
      </w:r>
      <w:r>
        <w:rPr>
          <w:rFonts w:eastAsia="Times New Roman"/>
          <w:szCs w:val="24"/>
        </w:rPr>
        <w:t xml:space="preserve">Ναι. </w:t>
      </w:r>
    </w:p>
    <w:p w14:paraId="4B64C5F1"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5F2"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5F3"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A73D29">
        <w:rPr>
          <w:rFonts w:eastAsia="Times New Roman"/>
          <w:szCs w:val="24"/>
        </w:rPr>
        <w:t>6</w:t>
      </w:r>
      <w:r w:rsidRPr="00C15206">
        <w:rPr>
          <w:rFonts w:eastAsia="Times New Roman"/>
          <w:szCs w:val="24"/>
        </w:rPr>
        <w:t xml:space="preserve"> έγινε δεκτό ως έχει κατά πλειοψηφία. </w:t>
      </w:r>
    </w:p>
    <w:p w14:paraId="4B64C5F4"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A73D29">
        <w:rPr>
          <w:rFonts w:eastAsia="Times New Roman"/>
          <w:szCs w:val="24"/>
        </w:rPr>
        <w:t>7</w:t>
      </w:r>
      <w:r w:rsidRPr="00C15206">
        <w:rPr>
          <w:rFonts w:eastAsia="Times New Roman"/>
          <w:szCs w:val="24"/>
        </w:rPr>
        <w:t xml:space="preserve"> ως έχει;</w:t>
      </w:r>
    </w:p>
    <w:p w14:paraId="4B64C5F5"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5F6"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5F7"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F8"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5F9"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5FA"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5FB"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5FC"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5FD"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A73D29">
        <w:rPr>
          <w:rFonts w:eastAsia="Times New Roman"/>
          <w:szCs w:val="24"/>
        </w:rPr>
        <w:t>7</w:t>
      </w:r>
      <w:r w:rsidRPr="00C15206">
        <w:rPr>
          <w:rFonts w:eastAsia="Times New Roman"/>
          <w:szCs w:val="24"/>
        </w:rPr>
        <w:t xml:space="preserve"> έγινε δεκτό ως έχει κατά πλειοψη</w:t>
      </w:r>
      <w:r w:rsidRPr="00C15206">
        <w:rPr>
          <w:rFonts w:eastAsia="Times New Roman"/>
          <w:szCs w:val="24"/>
        </w:rPr>
        <w:t xml:space="preserve">φία. </w:t>
      </w:r>
    </w:p>
    <w:p w14:paraId="4B64C5FE"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A73D29">
        <w:rPr>
          <w:rFonts w:eastAsia="Times New Roman"/>
          <w:szCs w:val="24"/>
        </w:rPr>
        <w:t>8</w:t>
      </w:r>
      <w:r w:rsidRPr="00C15206">
        <w:rPr>
          <w:rFonts w:eastAsia="Times New Roman"/>
          <w:szCs w:val="24"/>
        </w:rPr>
        <w:t xml:space="preserve"> ως έχει;</w:t>
      </w:r>
    </w:p>
    <w:p w14:paraId="4B64C5FF"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00"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601"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02"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603"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04"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05"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606"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607"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A73D29">
        <w:rPr>
          <w:rFonts w:eastAsia="Times New Roman"/>
          <w:szCs w:val="24"/>
        </w:rPr>
        <w:t>8</w:t>
      </w:r>
      <w:r w:rsidRPr="00C15206">
        <w:rPr>
          <w:rFonts w:eastAsia="Times New Roman"/>
          <w:szCs w:val="24"/>
        </w:rPr>
        <w:t xml:space="preserve"> έγινε δεκτό ως έχει κατά πλειοψηφία. </w:t>
      </w:r>
    </w:p>
    <w:p w14:paraId="4B64C608"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A73D29">
        <w:rPr>
          <w:rFonts w:eastAsia="Times New Roman"/>
          <w:szCs w:val="24"/>
        </w:rPr>
        <w:t>9</w:t>
      </w:r>
      <w:r w:rsidRPr="00C15206">
        <w:rPr>
          <w:rFonts w:eastAsia="Times New Roman"/>
          <w:szCs w:val="24"/>
        </w:rPr>
        <w:t xml:space="preserve"> ως έχει;</w:t>
      </w:r>
    </w:p>
    <w:p w14:paraId="4B64C609"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0A"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w:t>
      </w:r>
      <w:r>
        <w:rPr>
          <w:rFonts w:eastAsia="Times New Roman"/>
          <w:b/>
          <w:szCs w:val="24"/>
        </w:rPr>
        <w:t>ΤΙΝΟΣ ΤΑΣΟΥΛΑΣ</w:t>
      </w:r>
      <w:r w:rsidRPr="00C15206">
        <w:rPr>
          <w:rFonts w:eastAsia="Times New Roman"/>
          <w:b/>
          <w:szCs w:val="24"/>
        </w:rPr>
        <w:t xml:space="preserve">: </w:t>
      </w:r>
      <w:r>
        <w:rPr>
          <w:rFonts w:eastAsia="Times New Roman"/>
          <w:szCs w:val="24"/>
        </w:rPr>
        <w:t>Ναι.</w:t>
      </w:r>
    </w:p>
    <w:p w14:paraId="4B64C60B"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0C"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60D"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0E"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0F"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610"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611"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A73D29">
        <w:rPr>
          <w:rFonts w:eastAsia="Times New Roman"/>
          <w:szCs w:val="24"/>
        </w:rPr>
        <w:t>9</w:t>
      </w:r>
      <w:r w:rsidRPr="00C15206">
        <w:rPr>
          <w:rFonts w:eastAsia="Times New Roman"/>
          <w:szCs w:val="24"/>
        </w:rPr>
        <w:t xml:space="preserve"> έγινε δεκτό ως έχει κατά πλειοψηφία. </w:t>
      </w:r>
    </w:p>
    <w:p w14:paraId="4B64C612"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lastRenderedPageBreak/>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A73D29">
        <w:rPr>
          <w:rFonts w:eastAsia="Times New Roman"/>
          <w:szCs w:val="24"/>
        </w:rPr>
        <w:t>10</w:t>
      </w:r>
      <w:r w:rsidRPr="00C15206">
        <w:rPr>
          <w:rFonts w:eastAsia="Times New Roman"/>
          <w:szCs w:val="24"/>
        </w:rPr>
        <w:t xml:space="preserve"> ως έχει;</w:t>
      </w:r>
    </w:p>
    <w:p w14:paraId="4B64C613"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14"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615"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16"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617"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18"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19"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61A"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61B"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Συνεπώς</w:t>
      </w:r>
      <w:r>
        <w:rPr>
          <w:rFonts w:eastAsia="Times New Roman"/>
          <w:szCs w:val="24"/>
        </w:rPr>
        <w:t xml:space="preserve"> τ</w:t>
      </w:r>
      <w:r w:rsidRPr="00C15206">
        <w:rPr>
          <w:rFonts w:eastAsia="Times New Roman"/>
          <w:szCs w:val="24"/>
        </w:rPr>
        <w:t xml:space="preserve">ο άρθρο </w:t>
      </w:r>
      <w:r w:rsidRPr="00A73D29">
        <w:rPr>
          <w:rFonts w:eastAsia="Times New Roman"/>
          <w:szCs w:val="24"/>
        </w:rPr>
        <w:t>10</w:t>
      </w:r>
      <w:r w:rsidRPr="00C15206">
        <w:rPr>
          <w:rFonts w:eastAsia="Times New Roman"/>
          <w:szCs w:val="24"/>
        </w:rPr>
        <w:t xml:space="preserve"> έγινε δεκτό ως έχει κατά πλειοψηφία. </w:t>
      </w:r>
    </w:p>
    <w:p w14:paraId="4B64C61C"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A73D29">
        <w:rPr>
          <w:rFonts w:eastAsia="Times New Roman"/>
          <w:szCs w:val="24"/>
        </w:rPr>
        <w:t>11</w:t>
      </w:r>
      <w:r w:rsidRPr="00C15206">
        <w:rPr>
          <w:rFonts w:eastAsia="Times New Roman"/>
          <w:szCs w:val="24"/>
        </w:rPr>
        <w:t xml:space="preserve"> ως έχει;</w:t>
      </w:r>
    </w:p>
    <w:p w14:paraId="4B64C61D"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1E"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61F"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20"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621"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622"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23"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624"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 xml:space="preserve">ΔΗΜΗΤΡΙΟΣ ΚΑΒΑΔΕΛΛΑΣ: </w:t>
      </w:r>
      <w:r>
        <w:rPr>
          <w:rFonts w:eastAsia="Times New Roman"/>
          <w:szCs w:val="24"/>
        </w:rPr>
        <w:t xml:space="preserve">Ναι. </w:t>
      </w:r>
    </w:p>
    <w:p w14:paraId="4B64C625"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A73D29">
        <w:rPr>
          <w:rFonts w:eastAsia="Times New Roman"/>
          <w:szCs w:val="24"/>
        </w:rPr>
        <w:t>11</w:t>
      </w:r>
      <w:r w:rsidRPr="00C15206">
        <w:rPr>
          <w:rFonts w:eastAsia="Times New Roman"/>
          <w:szCs w:val="24"/>
        </w:rPr>
        <w:t xml:space="preserve"> έγινε δεκτό ως έχει κατά πλειοψηφία. </w:t>
      </w:r>
    </w:p>
    <w:p w14:paraId="4B64C626"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F94037">
        <w:rPr>
          <w:rFonts w:eastAsia="Times New Roman"/>
          <w:szCs w:val="24"/>
        </w:rPr>
        <w:t>12</w:t>
      </w:r>
      <w:r w:rsidRPr="00C15206">
        <w:rPr>
          <w:rFonts w:eastAsia="Times New Roman"/>
          <w:szCs w:val="24"/>
        </w:rPr>
        <w:t xml:space="preserve"> ως έχει;</w:t>
      </w:r>
    </w:p>
    <w:p w14:paraId="4B64C627"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28"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629"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2A"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62B"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2C"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2D"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62E"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62F"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F94037">
        <w:rPr>
          <w:rFonts w:eastAsia="Times New Roman"/>
          <w:szCs w:val="24"/>
        </w:rPr>
        <w:t>12</w:t>
      </w:r>
      <w:r w:rsidRPr="00C15206">
        <w:rPr>
          <w:rFonts w:eastAsia="Times New Roman"/>
          <w:szCs w:val="24"/>
        </w:rPr>
        <w:t xml:space="preserve"> έγινε δεκτό ως έχει κατά πλειοψηφία. </w:t>
      </w:r>
    </w:p>
    <w:p w14:paraId="4B64C630"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F94037">
        <w:rPr>
          <w:rFonts w:eastAsia="Times New Roman"/>
          <w:szCs w:val="24"/>
        </w:rPr>
        <w:t>1</w:t>
      </w:r>
      <w:r>
        <w:rPr>
          <w:rFonts w:eastAsia="Times New Roman"/>
          <w:szCs w:val="24"/>
        </w:rPr>
        <w:t>3</w:t>
      </w:r>
      <w:r w:rsidRPr="00C15206">
        <w:rPr>
          <w:rFonts w:eastAsia="Times New Roman"/>
          <w:szCs w:val="24"/>
        </w:rPr>
        <w:t xml:space="preserve"> ως έχει;</w:t>
      </w:r>
    </w:p>
    <w:p w14:paraId="4B64C631"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32"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633"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34"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635"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36"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37"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w:t>
      </w:r>
      <w:r>
        <w:rPr>
          <w:rFonts w:eastAsia="Times New Roman"/>
          <w:szCs w:val="24"/>
        </w:rPr>
        <w:t>ι.</w:t>
      </w:r>
    </w:p>
    <w:p w14:paraId="4B64C638"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639"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F94037">
        <w:rPr>
          <w:rFonts w:eastAsia="Times New Roman"/>
          <w:szCs w:val="24"/>
        </w:rPr>
        <w:t>1</w:t>
      </w:r>
      <w:r>
        <w:rPr>
          <w:rFonts w:eastAsia="Times New Roman"/>
          <w:szCs w:val="24"/>
        </w:rPr>
        <w:t>3</w:t>
      </w:r>
      <w:r w:rsidRPr="00C15206">
        <w:rPr>
          <w:rFonts w:eastAsia="Times New Roman"/>
          <w:szCs w:val="24"/>
        </w:rPr>
        <w:t xml:space="preserve"> έγινε δεκτό ως έχει κατά πλειοψηφία. </w:t>
      </w:r>
    </w:p>
    <w:p w14:paraId="4B64C63A"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F94037">
        <w:rPr>
          <w:rFonts w:eastAsia="Times New Roman"/>
          <w:szCs w:val="24"/>
        </w:rPr>
        <w:t>14</w:t>
      </w:r>
      <w:r w:rsidRPr="00C15206">
        <w:rPr>
          <w:rFonts w:eastAsia="Times New Roman"/>
          <w:szCs w:val="24"/>
        </w:rPr>
        <w:t xml:space="preserve"> ως έχει;</w:t>
      </w:r>
    </w:p>
    <w:p w14:paraId="4B64C63B"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3C"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63D"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3E"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63F"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40"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41"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642"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643"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F94037">
        <w:rPr>
          <w:rFonts w:eastAsia="Times New Roman"/>
          <w:szCs w:val="24"/>
        </w:rPr>
        <w:t>14</w:t>
      </w:r>
      <w:r w:rsidRPr="00C15206">
        <w:rPr>
          <w:rFonts w:eastAsia="Times New Roman"/>
          <w:szCs w:val="24"/>
        </w:rPr>
        <w:t xml:space="preserve"> έγινε δεκτό ως έχει κατά πλειοψ</w:t>
      </w:r>
      <w:r w:rsidRPr="00C15206">
        <w:rPr>
          <w:rFonts w:eastAsia="Times New Roman"/>
          <w:szCs w:val="24"/>
        </w:rPr>
        <w:t xml:space="preserve">ηφία. </w:t>
      </w:r>
    </w:p>
    <w:p w14:paraId="4B64C644"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F94037">
        <w:rPr>
          <w:rFonts w:eastAsia="Times New Roman"/>
          <w:szCs w:val="24"/>
        </w:rPr>
        <w:t>15</w:t>
      </w:r>
      <w:r w:rsidRPr="00C15206">
        <w:rPr>
          <w:rFonts w:eastAsia="Times New Roman"/>
          <w:szCs w:val="24"/>
        </w:rPr>
        <w:t xml:space="preserve"> ως έχει;</w:t>
      </w:r>
    </w:p>
    <w:p w14:paraId="4B64C645"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46"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ΚΩΝΣΤΑΝΤΙΝΟΣ ΤΑΣΟΥΛΑΣ</w:t>
      </w:r>
      <w:r w:rsidRPr="00C15206">
        <w:rPr>
          <w:rFonts w:eastAsia="Times New Roman"/>
          <w:b/>
          <w:szCs w:val="24"/>
        </w:rPr>
        <w:t xml:space="preserve">: </w:t>
      </w:r>
      <w:r>
        <w:rPr>
          <w:rFonts w:eastAsia="Times New Roman"/>
          <w:szCs w:val="24"/>
        </w:rPr>
        <w:t>Ναι.</w:t>
      </w:r>
    </w:p>
    <w:p w14:paraId="4B64C647"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48"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Παρών.</w:t>
      </w:r>
      <w:r w:rsidRPr="00C15206">
        <w:rPr>
          <w:rFonts w:eastAsia="Times New Roman"/>
          <w:szCs w:val="24"/>
        </w:rPr>
        <w:t xml:space="preserve"> </w:t>
      </w:r>
    </w:p>
    <w:p w14:paraId="4B64C649"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4A"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4B"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64C"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64D"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sidRPr="00F94037">
        <w:rPr>
          <w:rFonts w:eastAsia="Times New Roman"/>
          <w:szCs w:val="24"/>
        </w:rPr>
        <w:t>15</w:t>
      </w:r>
      <w:r w:rsidRPr="00C15206">
        <w:rPr>
          <w:rFonts w:eastAsia="Times New Roman"/>
          <w:szCs w:val="24"/>
        </w:rPr>
        <w:t xml:space="preserve"> έγινε δεκτό ως έχει κατά πλειοψηφία. </w:t>
      </w:r>
    </w:p>
    <w:p w14:paraId="4B64C64E"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sidRPr="00F94037">
        <w:rPr>
          <w:rFonts w:eastAsia="Times New Roman"/>
          <w:szCs w:val="24"/>
        </w:rPr>
        <w:t>16</w:t>
      </w:r>
      <w:r w:rsidRPr="00C15206">
        <w:rPr>
          <w:rFonts w:eastAsia="Times New Roman"/>
          <w:szCs w:val="24"/>
        </w:rPr>
        <w:t xml:space="preserve"> ως έχει;</w:t>
      </w:r>
    </w:p>
    <w:p w14:paraId="4B64C64F"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50" w14:textId="77777777" w:rsidR="00973031" w:rsidRDefault="00405E19">
      <w:pPr>
        <w:spacing w:line="600" w:lineRule="auto"/>
        <w:ind w:firstLine="720"/>
        <w:contextualSpacing/>
        <w:jc w:val="both"/>
        <w:rPr>
          <w:rFonts w:eastAsia="Times New Roman"/>
          <w:szCs w:val="24"/>
        </w:rPr>
      </w:pPr>
      <w:r>
        <w:rPr>
          <w:rFonts w:eastAsia="Times New Roman"/>
          <w:b/>
          <w:szCs w:val="24"/>
        </w:rPr>
        <w:t>ΚΩΝΣΤ</w:t>
      </w:r>
      <w:r>
        <w:rPr>
          <w:rFonts w:eastAsia="Times New Roman"/>
          <w:b/>
          <w:szCs w:val="24"/>
        </w:rPr>
        <w:t>ΑΝΤΙΝΟΣ ΤΑΣΟΥΛΑΣ</w:t>
      </w:r>
      <w:r w:rsidRPr="00C15206">
        <w:rPr>
          <w:rFonts w:eastAsia="Times New Roman"/>
          <w:b/>
          <w:szCs w:val="24"/>
        </w:rPr>
        <w:t xml:space="preserve">: </w:t>
      </w:r>
      <w:r>
        <w:rPr>
          <w:rFonts w:eastAsia="Times New Roman"/>
          <w:szCs w:val="24"/>
        </w:rPr>
        <w:t>Ναι.</w:t>
      </w:r>
    </w:p>
    <w:p w14:paraId="4B64C651"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Παρών.</w:t>
      </w:r>
    </w:p>
    <w:p w14:paraId="4B64C652" w14:textId="77777777" w:rsidR="00973031" w:rsidRDefault="00405E19">
      <w:pPr>
        <w:spacing w:line="600" w:lineRule="auto"/>
        <w:ind w:firstLine="720"/>
        <w:contextualSpacing/>
        <w:jc w:val="both"/>
        <w:rPr>
          <w:rFonts w:eastAsia="Times New Roman"/>
          <w:szCs w:val="24"/>
        </w:rPr>
      </w:pPr>
      <w:r>
        <w:rPr>
          <w:rFonts w:eastAsia="Times New Roman"/>
          <w:b/>
          <w:szCs w:val="24"/>
        </w:rPr>
        <w:t>ΠΑΝΑΓΙΩΤΗΣ ΗΛΙΟΠΟΥΛΟΣ</w:t>
      </w:r>
      <w:r w:rsidRPr="00C15206">
        <w:rPr>
          <w:rFonts w:eastAsia="Times New Roman"/>
          <w:b/>
          <w:szCs w:val="24"/>
        </w:rPr>
        <w:t xml:space="preserve">: </w:t>
      </w:r>
      <w:r>
        <w:rPr>
          <w:rFonts w:eastAsia="Times New Roman"/>
          <w:szCs w:val="24"/>
        </w:rPr>
        <w:t>Όχι.</w:t>
      </w:r>
      <w:r w:rsidRPr="00C15206">
        <w:rPr>
          <w:rFonts w:eastAsia="Times New Roman"/>
          <w:szCs w:val="24"/>
        </w:rPr>
        <w:t xml:space="preserve"> </w:t>
      </w:r>
    </w:p>
    <w:p w14:paraId="4B64C653"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Όχι.</w:t>
      </w:r>
    </w:p>
    <w:p w14:paraId="4B64C654"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55"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656"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657" w14:textId="77777777" w:rsidR="00973031" w:rsidRDefault="00405E19">
      <w:pPr>
        <w:spacing w:line="600" w:lineRule="auto"/>
        <w:ind w:firstLine="720"/>
        <w:contextualSpacing/>
        <w:jc w:val="both"/>
        <w:rPr>
          <w:rFonts w:eastAsia="Times New Roman"/>
          <w:szCs w:val="24"/>
        </w:rPr>
      </w:pPr>
      <w:r w:rsidRPr="00835EDB">
        <w:rPr>
          <w:rFonts w:eastAsia="Times New Roman"/>
          <w:b/>
          <w:bCs/>
        </w:rPr>
        <w:lastRenderedPageBreak/>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το άρθρο </w:t>
      </w:r>
      <w:r>
        <w:rPr>
          <w:rFonts w:eastAsia="Times New Roman"/>
          <w:szCs w:val="24"/>
        </w:rPr>
        <w:t>16</w:t>
      </w:r>
      <w:r w:rsidRPr="00C15206">
        <w:rPr>
          <w:rFonts w:eastAsia="Times New Roman"/>
          <w:szCs w:val="24"/>
        </w:rPr>
        <w:t xml:space="preserve"> έγινε δεκτό ως έχει κατά πλειοψηφία. </w:t>
      </w:r>
    </w:p>
    <w:p w14:paraId="4B64C658"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Γίνεται δεκτ</w:t>
      </w:r>
      <w:r>
        <w:rPr>
          <w:rFonts w:eastAsia="Times New Roman"/>
          <w:szCs w:val="24"/>
        </w:rPr>
        <w:t xml:space="preserve">ή η </w:t>
      </w:r>
      <w:r w:rsidRPr="00F94037">
        <w:rPr>
          <w:rFonts w:eastAsia="Times New Roman"/>
          <w:bCs/>
          <w:shd w:val="clear" w:color="auto" w:fill="FFFFFF"/>
        </w:rPr>
        <w:t>τροπο</w:t>
      </w:r>
      <w:r>
        <w:rPr>
          <w:rFonts w:eastAsia="Times New Roman"/>
          <w:bCs/>
          <w:shd w:val="clear" w:color="auto" w:fill="FFFFFF"/>
        </w:rPr>
        <w:t xml:space="preserve">λογία με γενικό αριθμό 1746 και ειδικό </w:t>
      </w:r>
      <w:r>
        <w:rPr>
          <w:rFonts w:eastAsia="Times New Roman"/>
          <w:bCs/>
          <w:shd w:val="clear" w:color="auto" w:fill="FFFFFF"/>
        </w:rPr>
        <w:t>2</w:t>
      </w:r>
      <w:r>
        <w:rPr>
          <w:rFonts w:eastAsia="Times New Roman"/>
          <w:bCs/>
          <w:shd w:val="clear" w:color="auto" w:fill="FFFFFF"/>
        </w:rPr>
        <w:t xml:space="preserve">8 </w:t>
      </w:r>
      <w:r w:rsidRPr="00C15206">
        <w:rPr>
          <w:rFonts w:eastAsia="Times New Roman"/>
          <w:szCs w:val="24"/>
        </w:rPr>
        <w:t>ως έχει;</w:t>
      </w:r>
    </w:p>
    <w:p w14:paraId="4B64C659" w14:textId="77777777" w:rsidR="00973031" w:rsidRDefault="00405E19">
      <w:pPr>
        <w:spacing w:line="600" w:lineRule="auto"/>
        <w:ind w:firstLine="720"/>
        <w:contextualSpacing/>
        <w:jc w:val="both"/>
        <w:rPr>
          <w:rFonts w:eastAsia="Times New Roman"/>
          <w:szCs w:val="24"/>
        </w:rPr>
      </w:pPr>
      <w:r w:rsidRPr="00835EDB">
        <w:rPr>
          <w:rFonts w:eastAsia="Times New Roman"/>
          <w:b/>
          <w:szCs w:val="24"/>
        </w:rPr>
        <w:t>ΓΕΩΡΓΙΟΣ ΚΥΡΙΤΣΗΣ:</w:t>
      </w:r>
      <w:r>
        <w:rPr>
          <w:rFonts w:eastAsia="Times New Roman"/>
          <w:szCs w:val="24"/>
        </w:rPr>
        <w:t xml:space="preserve"> Ναι.</w:t>
      </w:r>
    </w:p>
    <w:p w14:paraId="4B64C65A" w14:textId="77777777" w:rsidR="00973031" w:rsidRDefault="00405E19">
      <w:pPr>
        <w:spacing w:line="600" w:lineRule="auto"/>
        <w:ind w:firstLine="720"/>
        <w:contextualSpacing/>
        <w:jc w:val="both"/>
        <w:rPr>
          <w:rFonts w:eastAsia="Times New Roman"/>
          <w:szCs w:val="24"/>
        </w:rPr>
      </w:pPr>
      <w:r>
        <w:rPr>
          <w:rFonts w:eastAsia="Times New Roman"/>
          <w:b/>
          <w:szCs w:val="24"/>
        </w:rPr>
        <w:t>ΚΩΝΣΤΑΝΤΙΝΟΣ ΤΑΣΟΥΛΑΣ</w:t>
      </w:r>
      <w:r w:rsidRPr="00C15206">
        <w:rPr>
          <w:rFonts w:eastAsia="Times New Roman"/>
          <w:b/>
          <w:szCs w:val="24"/>
        </w:rPr>
        <w:t xml:space="preserve">: </w:t>
      </w:r>
      <w:r>
        <w:rPr>
          <w:rFonts w:eastAsia="Times New Roman"/>
          <w:szCs w:val="24"/>
        </w:rPr>
        <w:t>Ναι.</w:t>
      </w:r>
    </w:p>
    <w:p w14:paraId="4B64C65B"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5C"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ΗΛΙΟΠΟΥΛΟΣ</w:t>
      </w:r>
      <w:r w:rsidRPr="00C15206">
        <w:rPr>
          <w:rFonts w:eastAsia="Times New Roman"/>
          <w:b/>
          <w:szCs w:val="24"/>
        </w:rPr>
        <w:t xml:space="preserve">: </w:t>
      </w:r>
      <w:r>
        <w:rPr>
          <w:rFonts w:eastAsia="Times New Roman"/>
          <w:szCs w:val="24"/>
        </w:rPr>
        <w:t>Ναι.</w:t>
      </w:r>
      <w:r w:rsidRPr="00C15206">
        <w:rPr>
          <w:rFonts w:eastAsia="Times New Roman"/>
          <w:szCs w:val="24"/>
        </w:rPr>
        <w:t xml:space="preserve"> </w:t>
      </w:r>
    </w:p>
    <w:p w14:paraId="4B64C65D" w14:textId="77777777" w:rsidR="00973031" w:rsidRDefault="00405E19">
      <w:pPr>
        <w:spacing w:line="600" w:lineRule="auto"/>
        <w:ind w:firstLine="720"/>
        <w:contextualSpacing/>
        <w:jc w:val="both"/>
        <w:rPr>
          <w:rFonts w:eastAsia="Times New Roman"/>
          <w:szCs w:val="24"/>
        </w:rPr>
      </w:pPr>
      <w:r>
        <w:rPr>
          <w:rFonts w:eastAsia="Times New Roman"/>
          <w:b/>
          <w:szCs w:val="24"/>
        </w:rPr>
        <w:t>ΣΤΑΥΡΟΣ ΤΑΣΣΟΣ</w:t>
      </w:r>
      <w:r w:rsidRPr="00C15206">
        <w:rPr>
          <w:rFonts w:eastAsia="Times New Roman"/>
          <w:b/>
          <w:szCs w:val="24"/>
        </w:rPr>
        <w:t xml:space="preserve">: </w:t>
      </w:r>
      <w:r>
        <w:rPr>
          <w:rFonts w:eastAsia="Times New Roman"/>
          <w:szCs w:val="24"/>
        </w:rPr>
        <w:t>Παρών.</w:t>
      </w:r>
    </w:p>
    <w:p w14:paraId="4B64C65E"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65F"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 xml:space="preserve">ΣΠΥΡΙΔΩΝ ΛΥΚΟΥΔΗΣ (Ζ΄ Αντιπρόεδρος της </w:t>
      </w:r>
      <w:r w:rsidRPr="00835EDB">
        <w:rPr>
          <w:rFonts w:eastAsia="Times New Roman"/>
          <w:b/>
          <w:bCs/>
          <w:shd w:val="clear" w:color="auto" w:fill="FFFFFF"/>
        </w:rPr>
        <w:t>Βουλή</w:t>
      </w:r>
      <w:r>
        <w:rPr>
          <w:rFonts w:eastAsia="Times New Roman"/>
          <w:b/>
          <w:bCs/>
          <w:shd w:val="clear" w:color="auto" w:fill="FFFFFF"/>
        </w:rPr>
        <w:t>ς)</w:t>
      </w:r>
      <w:r>
        <w:rPr>
          <w:rFonts w:eastAsia="Times New Roman"/>
          <w:b/>
          <w:szCs w:val="24"/>
        </w:rPr>
        <w:t xml:space="preserve">: </w:t>
      </w:r>
      <w:r>
        <w:rPr>
          <w:rFonts w:eastAsia="Times New Roman"/>
          <w:szCs w:val="24"/>
        </w:rPr>
        <w:t>Ναι.</w:t>
      </w:r>
    </w:p>
    <w:p w14:paraId="4B64C660"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661" w14:textId="77777777" w:rsidR="00973031" w:rsidRDefault="00405E19">
      <w:pPr>
        <w:spacing w:line="600" w:lineRule="auto"/>
        <w:ind w:firstLine="720"/>
        <w:contextualSpacing/>
        <w:jc w:val="both"/>
        <w:rPr>
          <w:rFonts w:eastAsia="Times New Roman"/>
          <w:szCs w:val="24"/>
        </w:rPr>
      </w:pPr>
      <w:r w:rsidRPr="00835EDB">
        <w:rPr>
          <w:rFonts w:eastAsia="Times New Roman"/>
          <w:b/>
          <w:bCs/>
        </w:rPr>
        <w:t>ΠΡΟΕΔΡΕΥΩΝ (Αναστάσιος Κουράκης):</w:t>
      </w:r>
      <w:r w:rsidRPr="00C15206">
        <w:rPr>
          <w:rFonts w:eastAsia="Times New Roman"/>
          <w:b/>
          <w:szCs w:val="24"/>
        </w:rPr>
        <w:t xml:space="preserve"> </w:t>
      </w:r>
      <w:r w:rsidRPr="00C15206">
        <w:rPr>
          <w:rFonts w:eastAsia="Times New Roman"/>
          <w:szCs w:val="24"/>
        </w:rPr>
        <w:t xml:space="preserve">Συνεπώς </w:t>
      </w:r>
      <w:r>
        <w:rPr>
          <w:rFonts w:eastAsia="Times New Roman"/>
          <w:szCs w:val="24"/>
        </w:rPr>
        <w:t>η τροπολογία με γενικό αριθμό 1746 και ειδικό 28 έγινε δεκτή ως</w:t>
      </w:r>
      <w:r>
        <w:rPr>
          <w:rFonts w:eastAsia="Times New Roman"/>
          <w:szCs w:val="24"/>
        </w:rPr>
        <w:t xml:space="preserve"> </w:t>
      </w:r>
      <w:r w:rsidRPr="00F94037">
        <w:rPr>
          <w:rFonts w:eastAsia="Times New Roman"/>
          <w:bCs/>
        </w:rPr>
        <w:t>έχει</w:t>
      </w:r>
      <w:r>
        <w:rPr>
          <w:rFonts w:eastAsia="Times New Roman"/>
          <w:szCs w:val="24"/>
        </w:rPr>
        <w:t xml:space="preserve"> κατά πλειοψηφία </w:t>
      </w:r>
      <w:r w:rsidRPr="00F94037">
        <w:rPr>
          <w:rFonts w:eastAsia="Times New Roman"/>
          <w:bCs/>
        </w:rPr>
        <w:t>και</w:t>
      </w:r>
      <w:r>
        <w:rPr>
          <w:rFonts w:eastAsia="Times New Roman"/>
          <w:szCs w:val="24"/>
        </w:rPr>
        <w:t xml:space="preserve"> εντάσσεται στο </w:t>
      </w:r>
      <w:r w:rsidRPr="00F94037">
        <w:rPr>
          <w:rFonts w:eastAsia="Times New Roman"/>
          <w:szCs w:val="24"/>
        </w:rPr>
        <w:t>νομοσχέδιο</w:t>
      </w:r>
      <w:r>
        <w:rPr>
          <w:rFonts w:eastAsia="Times New Roman"/>
          <w:szCs w:val="24"/>
        </w:rPr>
        <w:t xml:space="preserve"> ως ίδιο </w:t>
      </w:r>
      <w:r w:rsidRPr="00F94037">
        <w:rPr>
          <w:rFonts w:eastAsia="Times New Roman"/>
          <w:szCs w:val="24"/>
        </w:rPr>
        <w:t>άρθρο</w:t>
      </w:r>
      <w:r>
        <w:rPr>
          <w:rFonts w:eastAsia="Times New Roman"/>
          <w:szCs w:val="24"/>
        </w:rPr>
        <w:t xml:space="preserve">. </w:t>
      </w:r>
    </w:p>
    <w:p w14:paraId="4B64C66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δεκτή η τροπολογία με γενικό αριθμό 1751 και ειδικό 31 ως έχει; </w:t>
      </w:r>
    </w:p>
    <w:p w14:paraId="4B64C66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 xml:space="preserve">Ναι. </w:t>
      </w:r>
    </w:p>
    <w:p w14:paraId="4B64C66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Παρών. </w:t>
      </w:r>
    </w:p>
    <w:p w14:paraId="4B64C66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Παρών. </w:t>
      </w:r>
    </w:p>
    <w:p w14:paraId="4B64C66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ΠΑΝ</w:t>
      </w:r>
      <w:r>
        <w:rPr>
          <w:rFonts w:eastAsia="Times New Roman" w:cs="Times New Roman"/>
          <w:b/>
          <w:szCs w:val="24"/>
        </w:rPr>
        <w:t xml:space="preserve">ΑΓΙΩΤΗΣ ΗΛΙΟΠΟΥΛΟΣ: </w:t>
      </w:r>
      <w:r>
        <w:rPr>
          <w:rFonts w:eastAsia="Times New Roman" w:cs="Times New Roman"/>
          <w:szCs w:val="24"/>
        </w:rPr>
        <w:t xml:space="preserve">Ναι. </w:t>
      </w:r>
    </w:p>
    <w:p w14:paraId="4B64C66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Ναι. </w:t>
      </w:r>
    </w:p>
    <w:p w14:paraId="4B64C66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4B64C66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w:t>
      </w:r>
      <w:r>
        <w:rPr>
          <w:rFonts w:eastAsia="Times New Roman" w:cs="Times New Roman"/>
          <w:b/>
          <w:szCs w:val="24"/>
        </w:rPr>
        <w:t xml:space="preserve">Ζ΄ </w:t>
      </w:r>
      <w:r>
        <w:rPr>
          <w:rFonts w:eastAsia="Times New Roman" w:cs="Times New Roman"/>
          <w:b/>
          <w:szCs w:val="24"/>
        </w:rPr>
        <w:t xml:space="preserve">Αντιπρόεδρος της Βουλής): </w:t>
      </w:r>
      <w:r>
        <w:rPr>
          <w:rFonts w:eastAsia="Times New Roman" w:cs="Times New Roman"/>
          <w:szCs w:val="24"/>
        </w:rPr>
        <w:t xml:space="preserve">Παρών. </w:t>
      </w:r>
    </w:p>
    <w:p w14:paraId="4B64C66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Όχι. </w:t>
      </w:r>
    </w:p>
    <w:p w14:paraId="4B64C66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η τροπολογία με γενικό αριθμό 1751 και ειδικό </w:t>
      </w:r>
      <w:r>
        <w:rPr>
          <w:rFonts w:eastAsia="Times New Roman" w:cs="Times New Roman"/>
          <w:szCs w:val="24"/>
        </w:rPr>
        <w:t xml:space="preserve">31 έγινε δεκτή ως έχει κατά πλειοψηφία και εντάσσεται στο νομοσχέδιο ως ίδιο άρθρο. </w:t>
      </w:r>
    </w:p>
    <w:p w14:paraId="4B64C66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δεκτή η τροπολογία με γενικό αριθμό 1752 και ειδικό 32 ως έχει; </w:t>
      </w:r>
    </w:p>
    <w:p w14:paraId="4B64C66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 xml:space="preserve">Ναι. </w:t>
      </w:r>
    </w:p>
    <w:p w14:paraId="4B64C66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Ναι. </w:t>
      </w:r>
    </w:p>
    <w:p w14:paraId="4B64C66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w:t>
      </w:r>
      <w:r>
        <w:rPr>
          <w:rFonts w:eastAsia="Times New Roman" w:cs="Times New Roman"/>
          <w:b/>
          <w:szCs w:val="24"/>
        </w:rPr>
        <w:t xml:space="preserve">ΑΣ: </w:t>
      </w:r>
      <w:r>
        <w:rPr>
          <w:rFonts w:eastAsia="Times New Roman" w:cs="Times New Roman"/>
          <w:szCs w:val="24"/>
        </w:rPr>
        <w:t xml:space="preserve">Παρών. </w:t>
      </w:r>
    </w:p>
    <w:p w14:paraId="4B64C67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Παρών. </w:t>
      </w:r>
    </w:p>
    <w:p w14:paraId="4B64C67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4B64C67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4B64C67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w:t>
      </w:r>
      <w:r>
        <w:rPr>
          <w:rFonts w:eastAsia="Times New Roman" w:cs="Times New Roman"/>
          <w:b/>
          <w:szCs w:val="24"/>
        </w:rPr>
        <w:t xml:space="preserve">Ζ΄ </w:t>
      </w:r>
      <w:r>
        <w:rPr>
          <w:rFonts w:eastAsia="Times New Roman" w:cs="Times New Roman"/>
          <w:b/>
          <w:szCs w:val="24"/>
        </w:rPr>
        <w:t xml:space="preserve">Αντιπρόεδρος της Βουλής): </w:t>
      </w:r>
      <w:r>
        <w:rPr>
          <w:rFonts w:eastAsia="Times New Roman" w:cs="Times New Roman"/>
          <w:szCs w:val="24"/>
        </w:rPr>
        <w:t xml:space="preserve">Παρών. </w:t>
      </w:r>
    </w:p>
    <w:p w14:paraId="4B64C67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Ναι. </w:t>
      </w:r>
    </w:p>
    <w:p w14:paraId="4B64C67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η τροπολογία με γενικό αριθμό 1752 και ειδικό 32 έγινε δεκτή ως έχει κατά πλειοψηφία και εντάσσεται στο νομοσχέδιο ως ίδιο άρθρο. </w:t>
      </w:r>
    </w:p>
    <w:p w14:paraId="4B64C67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δεκτή η τροπολογία με γενικό αριθμό 1758 και ειδικό 33 ως έχει; </w:t>
      </w:r>
    </w:p>
    <w:p w14:paraId="4B64C67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 xml:space="preserve">Ναι. </w:t>
      </w:r>
    </w:p>
    <w:p w14:paraId="4B64C67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 xml:space="preserve">ΤΙΝΟΣ ΤΑΣΟΥΛΑΣ: </w:t>
      </w:r>
      <w:r>
        <w:rPr>
          <w:rFonts w:eastAsia="Times New Roman" w:cs="Times New Roman"/>
          <w:szCs w:val="24"/>
        </w:rPr>
        <w:t xml:space="preserve">Ναι. </w:t>
      </w:r>
    </w:p>
    <w:p w14:paraId="4B64C67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Ναι. </w:t>
      </w:r>
    </w:p>
    <w:p w14:paraId="4B64C67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Ναι. </w:t>
      </w:r>
    </w:p>
    <w:p w14:paraId="4B64C67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4B64C67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4B64C67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w:t>
      </w:r>
      <w:r>
        <w:rPr>
          <w:rFonts w:eastAsia="Times New Roman" w:cs="Times New Roman"/>
          <w:b/>
          <w:szCs w:val="24"/>
        </w:rPr>
        <w:t xml:space="preserve">Ζ΄ </w:t>
      </w:r>
      <w:r>
        <w:rPr>
          <w:rFonts w:eastAsia="Times New Roman" w:cs="Times New Roman"/>
          <w:b/>
          <w:szCs w:val="24"/>
        </w:rPr>
        <w:t xml:space="preserve">Αντιπρόεδρος της Βουλής): </w:t>
      </w:r>
      <w:r>
        <w:rPr>
          <w:rFonts w:eastAsia="Times New Roman" w:cs="Times New Roman"/>
          <w:szCs w:val="24"/>
        </w:rPr>
        <w:t xml:space="preserve">Ναι. </w:t>
      </w:r>
    </w:p>
    <w:p w14:paraId="4B64C67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Ναι. </w:t>
      </w:r>
    </w:p>
    <w:p w14:paraId="4B64C67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η τροπολογία με γενικό αριθμό 1758 και ειδικό 33 έγινε δεκτή ως έχει κατά πλειοψηφία και εντάσσεται στο νομοσχέδιο ως ίδιο άρθρο. </w:t>
      </w:r>
    </w:p>
    <w:p w14:paraId="4B64C68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w:t>
      </w:r>
    </w:p>
    <w:p w14:paraId="4B64C68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δεκτό το ακροτελεύτιο άρθρο; </w:t>
      </w:r>
    </w:p>
    <w:p w14:paraId="4B64C68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ΚΥΡΙΤΣΗΣ:</w:t>
      </w:r>
      <w:r>
        <w:rPr>
          <w:rFonts w:eastAsia="Times New Roman" w:cs="Times New Roman"/>
          <w:szCs w:val="24"/>
        </w:rPr>
        <w:t xml:space="preserve"> Ναι. </w:t>
      </w:r>
    </w:p>
    <w:p w14:paraId="4B64C68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ΤΑΣΟΥΛΑΣ: </w:t>
      </w:r>
      <w:r>
        <w:rPr>
          <w:rFonts w:eastAsia="Times New Roman" w:cs="Times New Roman"/>
          <w:szCs w:val="24"/>
        </w:rPr>
        <w:t xml:space="preserve">Ναι. </w:t>
      </w:r>
    </w:p>
    <w:p w14:paraId="4B64C68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Ναι. </w:t>
      </w:r>
    </w:p>
    <w:p w14:paraId="4B64C68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Παρών. </w:t>
      </w:r>
    </w:p>
    <w:p w14:paraId="4B64C68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Ναι. </w:t>
      </w:r>
    </w:p>
    <w:p w14:paraId="4B64C68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4B64C68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w:t>
      </w:r>
      <w:r>
        <w:rPr>
          <w:rFonts w:eastAsia="Times New Roman" w:cs="Times New Roman"/>
          <w:b/>
          <w:szCs w:val="24"/>
        </w:rPr>
        <w:t xml:space="preserve">Ζ΄ </w:t>
      </w:r>
      <w:r>
        <w:rPr>
          <w:rFonts w:eastAsia="Times New Roman" w:cs="Times New Roman"/>
          <w:b/>
          <w:szCs w:val="24"/>
        </w:rPr>
        <w:t xml:space="preserve">Αντιπρόεδρος της Βουλής): </w:t>
      </w:r>
      <w:r>
        <w:rPr>
          <w:rFonts w:eastAsia="Times New Roman" w:cs="Times New Roman"/>
          <w:szCs w:val="24"/>
        </w:rPr>
        <w:t xml:space="preserve">Ναι. </w:t>
      </w:r>
    </w:p>
    <w:p w14:paraId="4B64C68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Ναι. </w:t>
      </w:r>
    </w:p>
    <w:p w14:paraId="4B64C68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(Αναστάσιος Κουράκης): </w:t>
      </w:r>
      <w:r>
        <w:rPr>
          <w:rFonts w:eastAsia="Times New Roman" w:cs="Times New Roman"/>
          <w:szCs w:val="24"/>
        </w:rPr>
        <w:t xml:space="preserve">Το ακροτελεύτιο άρθρο έγινε δεκτό κατά πλειοψηφία. </w:t>
      </w:r>
    </w:p>
    <w:p w14:paraId="4B64C68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«Ενσωμάτωση στην ελληνική νομοθεσία της Οδηγίας 2015/637/ΕΕ του Συμβουλίου της 20ης Απριλίου 2015 (ΕΕL 106/24.4.2015) και άλλες διατ</w:t>
      </w:r>
      <w:r>
        <w:rPr>
          <w:rFonts w:eastAsia="Times New Roman" w:cs="Times New Roman"/>
          <w:szCs w:val="24"/>
        </w:rPr>
        <w:t xml:space="preserve">άξεις» έγινε δεκτό επί της αρχής και επί των άρθρων. </w:t>
      </w:r>
    </w:p>
    <w:p w14:paraId="4B64C68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4B64C68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δεκτό το νομοσχέδιο και στο σύνολο; </w:t>
      </w:r>
    </w:p>
    <w:p w14:paraId="4B64C68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 xml:space="preserve">Ναι. </w:t>
      </w:r>
    </w:p>
    <w:p w14:paraId="4B64C68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Ναι. </w:t>
      </w:r>
    </w:p>
    <w:p w14:paraId="4B64C69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Ναι. </w:t>
      </w:r>
    </w:p>
    <w:p w14:paraId="4B64C69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Παρών. </w:t>
      </w:r>
    </w:p>
    <w:p w14:paraId="4B64C69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ΤΑΣΣΟΣ: </w:t>
      </w:r>
      <w:r>
        <w:rPr>
          <w:rFonts w:eastAsia="Times New Roman" w:cs="Times New Roman"/>
          <w:szCs w:val="24"/>
        </w:rPr>
        <w:t xml:space="preserve">Ναι. </w:t>
      </w:r>
    </w:p>
    <w:p w14:paraId="4B64C69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4B64C69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w:t>
      </w:r>
      <w:r>
        <w:rPr>
          <w:rFonts w:eastAsia="Times New Roman" w:cs="Times New Roman"/>
          <w:b/>
          <w:szCs w:val="24"/>
        </w:rPr>
        <w:t xml:space="preserve">Ζ΄ </w:t>
      </w:r>
      <w:r>
        <w:rPr>
          <w:rFonts w:eastAsia="Times New Roman" w:cs="Times New Roman"/>
          <w:b/>
          <w:szCs w:val="24"/>
        </w:rPr>
        <w:t xml:space="preserve">Αντιπρόεδρος της Βουλής): </w:t>
      </w:r>
      <w:r>
        <w:rPr>
          <w:rFonts w:eastAsia="Times New Roman" w:cs="Times New Roman"/>
          <w:szCs w:val="24"/>
        </w:rPr>
        <w:t xml:space="preserve">Ναι. </w:t>
      </w:r>
    </w:p>
    <w:p w14:paraId="4B64C69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Ναι. </w:t>
      </w:r>
    </w:p>
    <w:p w14:paraId="4B64C69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 νομοσχέδιο έγινε δεκτό και στο σύνολο κατά πλειοψηφία. </w:t>
      </w:r>
    </w:p>
    <w:p w14:paraId="4B64C69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«Ενσωμάτωση στην ελληνική νομοθεσία της Οδηγίας 2015/637/ΕΕ του Συμβουλίου της 20ης Απριλίου 2015 (ΕΕL 106/24.4.2015) και άλλες διατάξεις» έγινε δεκ</w:t>
      </w:r>
      <w:r>
        <w:rPr>
          <w:rFonts w:eastAsia="Times New Roman" w:cs="Times New Roman"/>
          <w:szCs w:val="24"/>
        </w:rPr>
        <w:t>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4B64C698" w14:textId="77777777" w:rsidR="00973031" w:rsidRDefault="00405E19">
      <w:pPr>
        <w:spacing w:line="600" w:lineRule="auto"/>
        <w:ind w:firstLine="720"/>
        <w:contextualSpacing/>
        <w:jc w:val="center"/>
        <w:rPr>
          <w:rFonts w:eastAsia="Times New Roman" w:cs="Times New Roman"/>
          <w:color w:val="FF0000"/>
          <w:szCs w:val="24"/>
        </w:rPr>
      </w:pPr>
      <w:r w:rsidRPr="000A6407">
        <w:rPr>
          <w:rFonts w:eastAsia="Times New Roman" w:cs="Times New Roman"/>
          <w:color w:val="FF0000"/>
          <w:szCs w:val="24"/>
        </w:rPr>
        <w:t>(Να καταχωριστεί το κείμενο του νομοσχεδίου</w:t>
      </w:r>
      <w:r w:rsidRPr="000A6407">
        <w:rPr>
          <w:rFonts w:eastAsia="Times New Roman" w:cs="Times New Roman"/>
          <w:color w:val="FF0000"/>
          <w:szCs w:val="24"/>
        </w:rPr>
        <w:t xml:space="preserve"> σελ. 188α</w:t>
      </w:r>
      <w:r w:rsidRPr="000A6407">
        <w:rPr>
          <w:rFonts w:eastAsia="Times New Roman" w:cs="Times New Roman"/>
          <w:color w:val="FF0000"/>
          <w:szCs w:val="24"/>
        </w:rPr>
        <w:t>)</w:t>
      </w:r>
    </w:p>
    <w:p w14:paraId="4B64C69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παρακαλώ το Τμήμα να εξουσιοδοτήσει το</w:t>
      </w:r>
      <w:r>
        <w:rPr>
          <w:rFonts w:eastAsia="Times New Roman" w:cs="Times New Roman"/>
          <w:szCs w:val="24"/>
        </w:rPr>
        <w:t xml:space="preserve"> Προεδρείο για την υπ’ ευθύνη του επικύρωση των Πρακτικών ως προς την ψήφιση στο σύνολο του παραπάνω νομοσχεδίου. </w:t>
      </w:r>
    </w:p>
    <w:p w14:paraId="4B64C69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4B64C69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w:t>
      </w:r>
      <w:r>
        <w:rPr>
          <w:rFonts w:eastAsia="Times New Roman" w:cs="Times New Roman"/>
          <w:szCs w:val="24"/>
        </w:rPr>
        <w:t xml:space="preserve">ο Τμήμα παρέσχε τη ζητηθείσα εξουσιοδότηση. </w:t>
      </w:r>
    </w:p>
    <w:p w14:paraId="4B64C69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w:t>
      </w:r>
      <w:r>
        <w:rPr>
          <w:rFonts w:eastAsia="Times New Roman" w:cs="Times New Roman"/>
          <w:szCs w:val="24"/>
        </w:rPr>
        <w:t xml:space="preserve">οι συνάδελφοι, στο σημείο αυτό θα κάνουμε μια μικρή διακοπή πριν εισέλθουμε στη συζήτηση του νομοσχεδίου του Υπουργείου Υγείας. </w:t>
      </w:r>
    </w:p>
    <w:p w14:paraId="4B64C69D"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4B64C69E" w14:textId="77777777" w:rsidR="00973031" w:rsidRDefault="00405E19">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4B64C69F" w14:textId="77777777" w:rsidR="00973031" w:rsidRDefault="00405E19">
      <w:pPr>
        <w:spacing w:line="600" w:lineRule="auto"/>
        <w:ind w:firstLine="720"/>
        <w:contextualSpacing/>
        <w:jc w:val="both"/>
        <w:rPr>
          <w:rFonts w:eastAsia="Times New Roman" w:cs="Times New Roman"/>
          <w:szCs w:val="24"/>
        </w:rPr>
      </w:pPr>
      <w:r w:rsidRPr="00541C40">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w:t>
      </w:r>
    </w:p>
    <w:p w14:paraId="4B64C6A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Προχωρούμ</w:t>
      </w:r>
      <w:r>
        <w:rPr>
          <w:rFonts w:eastAsia="Times New Roman" w:cs="Times New Roman"/>
          <w:szCs w:val="24"/>
        </w:rPr>
        <w:t xml:space="preserve">ε στο δεύτερο </w:t>
      </w:r>
      <w:r>
        <w:rPr>
          <w:rFonts w:eastAsia="Times New Roman" w:cs="Times New Roman"/>
          <w:szCs w:val="24"/>
        </w:rPr>
        <w:t>νομοσχέδιο</w:t>
      </w:r>
      <w:r>
        <w:rPr>
          <w:rFonts w:eastAsia="Times New Roman" w:cs="Times New Roman"/>
          <w:szCs w:val="24"/>
        </w:rPr>
        <w:t xml:space="preserve"> για σήμερα, αυτό</w:t>
      </w:r>
      <w:r>
        <w:rPr>
          <w:rFonts w:eastAsia="Times New Roman" w:cs="Times New Roman"/>
          <w:szCs w:val="24"/>
        </w:rPr>
        <w:t xml:space="preserve"> της συμπληρωματικής ημερήσιας διάταξης.</w:t>
      </w:r>
    </w:p>
    <w:p w14:paraId="4B64C6A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Υγείας: «Κύρωση Σύμβασης </w:t>
      </w:r>
      <w:r>
        <w:rPr>
          <w:rFonts w:eastAsia="Times New Roman" w:cs="Times New Roman"/>
          <w:szCs w:val="24"/>
        </w:rPr>
        <w:t xml:space="preserve">δωρεάς </w:t>
      </w:r>
      <w:r>
        <w:rPr>
          <w:rFonts w:eastAsia="Times New Roman" w:cs="Times New Roman"/>
          <w:szCs w:val="24"/>
        </w:rPr>
        <w:t xml:space="preserve">μεταξύ του Κοινωφελούς Ιδρύματος </w:t>
      </w:r>
      <w:r>
        <w:rPr>
          <w:rFonts w:eastAsia="Times New Roman" w:cs="Times New Roman"/>
          <w:szCs w:val="24"/>
        </w:rPr>
        <w:t>«ΑΛΕΞΑΝΔΡΟΣ Σ. ΩΝΑΣΗΣ», του Ωνάσειου Καρδιοχειρουργικού Κέντρου (Ω.Κ.Κ.) και του Ελληνικού Δημοσίου και λοιπές διατάξεις».</w:t>
      </w:r>
    </w:p>
    <w:p w14:paraId="4B64C6A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w:t>
      </w:r>
      <w:r>
        <w:rPr>
          <w:rFonts w:eastAsia="Times New Roman" w:cs="Times New Roman"/>
          <w:szCs w:val="24"/>
        </w:rPr>
        <w:t>ή της</w:t>
      </w:r>
      <w:r w:rsidRPr="005F6F41">
        <w:rPr>
          <w:rFonts w:eastAsia="Times New Roman" w:cs="Times New Roman"/>
          <w:szCs w:val="24"/>
        </w:rPr>
        <w:t xml:space="preserve"> </w:t>
      </w:r>
      <w:r>
        <w:rPr>
          <w:rFonts w:eastAsia="Times New Roman" w:cs="Times New Roman"/>
          <w:szCs w:val="24"/>
        </w:rPr>
        <w:t>στις</w:t>
      </w:r>
      <w:r w:rsidRPr="005F6F41">
        <w:rPr>
          <w:rFonts w:eastAsia="Times New Roman" w:cs="Times New Roman"/>
          <w:szCs w:val="24"/>
        </w:rPr>
        <w:t xml:space="preserve"> 25 Σεπτεμβρίου 2018 </w:t>
      </w:r>
      <w:r>
        <w:rPr>
          <w:rFonts w:eastAsia="Times New Roman" w:cs="Times New Roman"/>
          <w:szCs w:val="24"/>
        </w:rPr>
        <w:t xml:space="preserve"> </w:t>
      </w:r>
      <w:r w:rsidRPr="005F6F41">
        <w:rPr>
          <w:rFonts w:eastAsia="Times New Roman" w:cs="Times New Roman"/>
          <w:szCs w:val="24"/>
        </w:rPr>
        <w:t>τη συζήτηση του νομοσχεδίου σε μία</w:t>
      </w:r>
      <w:r>
        <w:rPr>
          <w:rFonts w:eastAsia="Times New Roman" w:cs="Times New Roman"/>
          <w:szCs w:val="24"/>
        </w:rPr>
        <w:t xml:space="preserve"> συνεδρίαση ενιαία ε</w:t>
      </w:r>
      <w:r>
        <w:rPr>
          <w:rFonts w:eastAsia="Times New Roman" w:cs="Times New Roman"/>
          <w:szCs w:val="24"/>
        </w:rPr>
        <w:t>πί της αρχής, των άρθρων, των τροπολογιών και του συνόλου.</w:t>
      </w:r>
    </w:p>
    <w:p w14:paraId="4B64C6A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Στο ίδιο πνεύμα, προτείνω οι </w:t>
      </w:r>
      <w:r>
        <w:rPr>
          <w:rFonts w:eastAsia="Times New Roman" w:cs="Times New Roman"/>
          <w:szCs w:val="24"/>
        </w:rPr>
        <w:t>ειδικοί αγορητές</w:t>
      </w:r>
      <w:r>
        <w:rPr>
          <w:rFonts w:eastAsia="Times New Roman" w:cs="Times New Roman"/>
          <w:szCs w:val="24"/>
        </w:rPr>
        <w:t xml:space="preserve"> να συμπεριλάβουν στην τοποθέτηση τους και την τοποθέτηση επί των τροπολογιών. Άλλωστε και οι τρεις τροπολογίες είναι του Υπουργείου Υγείας. Όσοι θέλετε</w:t>
      </w:r>
      <w:r>
        <w:rPr>
          <w:rFonts w:eastAsia="Times New Roman" w:cs="Times New Roman"/>
          <w:szCs w:val="24"/>
        </w:rPr>
        <w:t xml:space="preserve">, το κάνετε, οπότε θα έχετε και τον </w:t>
      </w:r>
      <w:r>
        <w:rPr>
          <w:rFonts w:eastAsia="Times New Roman" w:cs="Times New Roman"/>
          <w:szCs w:val="24"/>
        </w:rPr>
        <w:lastRenderedPageBreak/>
        <w:t xml:space="preserve">πρόσθετο χρόνο αν χρειάζεται. Εν πάση </w:t>
      </w:r>
      <w:proofErr w:type="spellStart"/>
      <w:r>
        <w:rPr>
          <w:rFonts w:eastAsia="Times New Roman" w:cs="Times New Roman"/>
          <w:szCs w:val="24"/>
        </w:rPr>
        <w:t>περιπτώσει</w:t>
      </w:r>
      <w:proofErr w:type="spellEnd"/>
      <w:r>
        <w:rPr>
          <w:rFonts w:eastAsia="Times New Roman" w:cs="Times New Roman"/>
          <w:szCs w:val="24"/>
        </w:rPr>
        <w:t>, το βλέπουμε και στην πορεία αυτό.</w:t>
      </w:r>
    </w:p>
    <w:p w14:paraId="4B64C6A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Να αρχίσουμε με τον </w:t>
      </w:r>
      <w:r>
        <w:rPr>
          <w:rFonts w:eastAsia="Times New Roman" w:cs="Times New Roman"/>
          <w:szCs w:val="24"/>
        </w:rPr>
        <w:t xml:space="preserve">εισηγητή </w:t>
      </w:r>
      <w:r>
        <w:rPr>
          <w:rFonts w:eastAsia="Times New Roman" w:cs="Times New Roman"/>
          <w:szCs w:val="24"/>
        </w:rPr>
        <w:t xml:space="preserve">του ΣΥΡΙΖΑ, τον κ. Ιωάννη </w:t>
      </w:r>
      <w:proofErr w:type="spellStart"/>
      <w:r>
        <w:rPr>
          <w:rFonts w:eastAsia="Times New Roman" w:cs="Times New Roman"/>
          <w:szCs w:val="24"/>
        </w:rPr>
        <w:t>Δέδε</w:t>
      </w:r>
      <w:proofErr w:type="spellEnd"/>
      <w:r>
        <w:rPr>
          <w:rFonts w:eastAsia="Times New Roman" w:cs="Times New Roman"/>
          <w:szCs w:val="24"/>
        </w:rPr>
        <w:t>, ο οποίος έχει δεκαπέντε λεπτά. Αν θέλει, μπορεί να τα χρησιμοποιήσει ή να μ</w:t>
      </w:r>
      <w:r>
        <w:rPr>
          <w:rFonts w:eastAsia="Times New Roman" w:cs="Times New Roman"/>
          <w:szCs w:val="24"/>
        </w:rPr>
        <w:t>ιλήσει λιγότερο.</w:t>
      </w:r>
    </w:p>
    <w:p w14:paraId="4B64C6A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Δέδε</w:t>
      </w:r>
      <w:proofErr w:type="spellEnd"/>
      <w:r>
        <w:rPr>
          <w:rFonts w:eastAsia="Times New Roman" w:cs="Times New Roman"/>
          <w:szCs w:val="24"/>
        </w:rPr>
        <w:t>.</w:t>
      </w:r>
    </w:p>
    <w:p w14:paraId="4B64C6A6" w14:textId="77777777" w:rsidR="00973031" w:rsidRDefault="00405E19">
      <w:pPr>
        <w:spacing w:line="600" w:lineRule="auto"/>
        <w:ind w:firstLine="720"/>
        <w:contextualSpacing/>
        <w:jc w:val="both"/>
        <w:rPr>
          <w:rFonts w:eastAsia="Times New Roman" w:cs="Times New Roman"/>
          <w:szCs w:val="24"/>
        </w:rPr>
      </w:pPr>
      <w:r w:rsidRPr="00D50029">
        <w:rPr>
          <w:rFonts w:eastAsia="Times New Roman" w:cs="Times New Roman"/>
          <w:b/>
          <w:szCs w:val="24"/>
        </w:rPr>
        <w:t>ΙΩΑΝΝΗΣ ΔΕΔΕΣ:</w:t>
      </w:r>
      <w:r>
        <w:rPr>
          <w:rFonts w:eastAsia="Times New Roman" w:cs="Times New Roman"/>
          <w:szCs w:val="24"/>
        </w:rPr>
        <w:t xml:space="preserve"> Καλημέρα σας. Ευχαριστώ, κύριε Πρόεδρε, για το</w:t>
      </w:r>
      <w:r>
        <w:rPr>
          <w:rFonts w:eastAsia="Times New Roman" w:cs="Times New Roman"/>
          <w:szCs w:val="24"/>
        </w:rPr>
        <w:t>ν</w:t>
      </w:r>
      <w:r>
        <w:rPr>
          <w:rFonts w:eastAsia="Times New Roman" w:cs="Times New Roman"/>
          <w:szCs w:val="24"/>
        </w:rPr>
        <w:t xml:space="preserve"> χρόνο που μου δίνετε. Πιστεύω ότι είναι αρκετός για να αναπτύξω τις απόψεις μου για το νομοσχέδιο. </w:t>
      </w:r>
    </w:p>
    <w:p w14:paraId="4B64C6A7" w14:textId="77777777" w:rsidR="00973031" w:rsidRDefault="00405E19">
      <w:pPr>
        <w:spacing w:line="600" w:lineRule="auto"/>
        <w:ind w:firstLine="720"/>
        <w:contextualSpacing/>
        <w:jc w:val="both"/>
        <w:rPr>
          <w:rFonts w:eastAsia="Times New Roman"/>
          <w:szCs w:val="24"/>
        </w:rPr>
      </w:pPr>
      <w:r>
        <w:rPr>
          <w:rFonts w:eastAsia="Times New Roman" w:cs="Times New Roman"/>
          <w:szCs w:val="24"/>
        </w:rPr>
        <w:t>Κύριε Υπουργέ, κυρίες και κύριοι συνάδελφοι, εδώ δεν μιλ</w:t>
      </w:r>
      <w:r>
        <w:rPr>
          <w:rFonts w:eastAsia="Times New Roman" w:cs="Times New Roman"/>
          <w:szCs w:val="24"/>
        </w:rPr>
        <w:t xml:space="preserve">άμε ουσιαστικά μόνο για μια δωρεά, η οποία κατατίθεται και προσφέρεται από ένα ίδρυμα, όπως 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Ίδρυμα. Είναι μια σαφής πολιτική θέση των ιδρυμάτων αυτών, όπως έγινε και την προηγούμενη εβδομάδα που ψηφίσαμε του ιδρύματος «Σταύρος Νιάρχος», προς τ</w:t>
      </w:r>
      <w:r>
        <w:rPr>
          <w:rFonts w:eastAsia="Times New Roman" w:cs="Times New Roman"/>
          <w:szCs w:val="24"/>
        </w:rPr>
        <w:t>ο ελληνικό δημόσιο, προς τον Έλληνα πολίτη.</w:t>
      </w:r>
      <w:r>
        <w:rPr>
          <w:rFonts w:eastAsia="Times New Roman" w:cs="Times New Roman"/>
          <w:szCs w:val="24"/>
        </w:rPr>
        <w:t xml:space="preserve"> </w:t>
      </w:r>
      <w:r>
        <w:rPr>
          <w:rFonts w:eastAsia="Times New Roman"/>
          <w:szCs w:val="24"/>
        </w:rPr>
        <w:t xml:space="preserve">Γιατί; Διότι φαίνεται ότι αυτά τα κοινωφελή ιδρύματα βλέπουν με ένα ουσιαστικά ευρύ πνεύμα τη δημιουργία κλίματος αλλαγής της πολιτικής στη χώρα από την παρούσα Κυβέρνηση και δη από το συγκεκριμένο Υπουργείο, με </w:t>
      </w:r>
      <w:r>
        <w:rPr>
          <w:rFonts w:eastAsia="Times New Roman"/>
          <w:szCs w:val="24"/>
        </w:rPr>
        <w:t xml:space="preserve">την έννοια ότι υπάρχει ένας σχεδιασμός, υπάρχει μια πραγματική διεύρυνση της πολιτικής απέναντι στα καυτά προβλήματα των Ελλήνων πολιτών και μάλιστα μέσα στη δεκαετία αυτή των </w:t>
      </w:r>
      <w:proofErr w:type="spellStart"/>
      <w:r>
        <w:rPr>
          <w:rFonts w:eastAsia="Times New Roman"/>
          <w:szCs w:val="24"/>
        </w:rPr>
        <w:t>μνημονιακών</w:t>
      </w:r>
      <w:proofErr w:type="spellEnd"/>
      <w:r>
        <w:rPr>
          <w:rFonts w:eastAsia="Times New Roman"/>
          <w:szCs w:val="24"/>
        </w:rPr>
        <w:t xml:space="preserve"> χρόνων, όπου συρρικνώθηκε όλο το </w:t>
      </w:r>
      <w:proofErr w:type="spellStart"/>
      <w:r>
        <w:rPr>
          <w:rFonts w:eastAsia="Times New Roman"/>
          <w:szCs w:val="24"/>
        </w:rPr>
        <w:t>προνοιακό</w:t>
      </w:r>
      <w:proofErr w:type="spellEnd"/>
      <w:r>
        <w:rPr>
          <w:rFonts w:eastAsia="Times New Roman"/>
          <w:szCs w:val="24"/>
        </w:rPr>
        <w:t xml:space="preserve"> κράτος και μειώθηκαν σημα</w:t>
      </w:r>
      <w:r>
        <w:rPr>
          <w:rFonts w:eastAsia="Times New Roman"/>
          <w:szCs w:val="24"/>
        </w:rPr>
        <w:t xml:space="preserve">ντικά και τα εισοδήματα </w:t>
      </w:r>
      <w:r>
        <w:rPr>
          <w:rFonts w:eastAsia="Times New Roman"/>
          <w:szCs w:val="24"/>
        </w:rPr>
        <w:lastRenderedPageBreak/>
        <w:t>αφ</w:t>
      </w:r>
      <w:r>
        <w:rPr>
          <w:rFonts w:eastAsia="Times New Roman"/>
          <w:szCs w:val="24"/>
        </w:rPr>
        <w:t xml:space="preserve">’ </w:t>
      </w:r>
      <w:r>
        <w:rPr>
          <w:rFonts w:eastAsia="Times New Roman"/>
          <w:szCs w:val="24"/>
        </w:rPr>
        <w:t xml:space="preserve">ενός, αλλά και η πρόσβαση του Έλληνα πολίτη και γενικώς των Ελλήνων ασθενών προς τα δημόσια ιδρύματα. </w:t>
      </w:r>
    </w:p>
    <w:p w14:paraId="4B64C6A8" w14:textId="77777777" w:rsidR="00973031" w:rsidRDefault="00405E19">
      <w:pPr>
        <w:spacing w:line="600" w:lineRule="auto"/>
        <w:ind w:firstLine="720"/>
        <w:contextualSpacing/>
        <w:jc w:val="both"/>
        <w:rPr>
          <w:rFonts w:eastAsia="Times New Roman"/>
          <w:szCs w:val="24"/>
        </w:rPr>
      </w:pPr>
      <w:r>
        <w:rPr>
          <w:rFonts w:eastAsia="Times New Roman"/>
          <w:szCs w:val="24"/>
        </w:rPr>
        <w:t>Γι’ αυτό, λοιπόν, η ευρύτερη πολιτική με σαφή μέτρα του Υπουργείου και της Κυβέρνησης γενικότερα να τονώσουν το κράτος πρόνοι</w:t>
      </w:r>
      <w:r>
        <w:rPr>
          <w:rFonts w:eastAsia="Times New Roman"/>
          <w:szCs w:val="24"/>
        </w:rPr>
        <w:t>ας είχε απτά αποτελέσματα</w:t>
      </w:r>
      <w:r w:rsidRPr="0031371C">
        <w:rPr>
          <w:rFonts w:eastAsia="Times New Roman"/>
          <w:szCs w:val="24"/>
        </w:rPr>
        <w:t>,</w:t>
      </w:r>
      <w:r>
        <w:rPr>
          <w:rFonts w:eastAsia="Times New Roman"/>
          <w:szCs w:val="24"/>
        </w:rPr>
        <w:t xml:space="preserve"> με κύριο βάρος αυτήν την ελεύθερη πρόσβαση τουλάχιστον δύο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δυόμισι εκατομμυρίων πολιτών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ασθενών που δεν είχαν πρόσβαση και τώρα με το ΑΜΚΑ και μόνο μπορούν να έχουν άμεση πρόσβαση και για τα φάρμακα και για την πρωτοβάθμια, </w:t>
      </w:r>
      <w:r>
        <w:rPr>
          <w:rFonts w:eastAsia="Times New Roman"/>
          <w:szCs w:val="24"/>
        </w:rPr>
        <w:t>αλλά και για την δευτεροβάθμια υγεία τους και για άλλα θέματα κ.λπ.</w:t>
      </w:r>
    </w:p>
    <w:p w14:paraId="4B64C6A9" w14:textId="77777777" w:rsidR="00973031" w:rsidRDefault="00405E19">
      <w:pPr>
        <w:spacing w:after="0" w:line="600" w:lineRule="auto"/>
        <w:ind w:firstLine="720"/>
        <w:contextualSpacing/>
        <w:jc w:val="both"/>
        <w:rPr>
          <w:rFonts w:eastAsia="Times New Roman"/>
          <w:szCs w:val="24"/>
        </w:rPr>
      </w:pPr>
      <w:r>
        <w:rPr>
          <w:rFonts w:eastAsia="Times New Roman"/>
          <w:szCs w:val="24"/>
        </w:rPr>
        <w:t xml:space="preserve">Δεύτερον, αγαπητές κυρίες και κύριοι συνάδελφοι, είναι η ψήφιση και η καθιέρωση της πρωτοβάθμιας περίθαλψης υγείας, που είναι ένα σημαντικό βήμα, το οποίο ουσιαστικά συμπλήρωσε και </w:t>
      </w:r>
      <w:r>
        <w:rPr>
          <w:rFonts w:eastAsia="Times New Roman"/>
          <w:szCs w:val="24"/>
        </w:rPr>
        <w:t>συμπληρώνει τον νόμο περί ΕΣΥ του 1983, ο οποίος σ’ αυτό το σημείο είχε ένα κενό και τώρα ήρθε η στιγμή στις ημέρες μας να καθιερωθεί η πρωτοβάθμια περίθαλψη υγείας, τουτέστιν η προαγωγή και η πρόληψη</w:t>
      </w:r>
      <w:r w:rsidRPr="0031371C">
        <w:rPr>
          <w:rFonts w:eastAsia="Times New Roman"/>
          <w:szCs w:val="24"/>
        </w:rPr>
        <w:t xml:space="preserve"> </w:t>
      </w:r>
      <w:r>
        <w:rPr>
          <w:rFonts w:eastAsia="Times New Roman"/>
          <w:szCs w:val="24"/>
        </w:rPr>
        <w:t>υγείας, αλλά και η κάρτα και το μητρώο των ασθενών, που</w:t>
      </w:r>
      <w:r>
        <w:rPr>
          <w:rFonts w:eastAsia="Times New Roman"/>
          <w:szCs w:val="24"/>
        </w:rPr>
        <w:t xml:space="preserve"> είναι πολύ σημαντικό στοιχείο, με την έννοια ότι αυτό καθαυτό το μητρώο διευκολύνει και δημοσιονομικά το Υπουργείο Υγείας για να προβλέψει τη χρήση των φαρμάκων, τον όγκο των φαρμάκων και όλων των υπηρεσιών που έχει. Το μητρώο των ασθενών καταγράφει, δηλα</w:t>
      </w:r>
      <w:r>
        <w:rPr>
          <w:rFonts w:eastAsia="Times New Roman"/>
          <w:szCs w:val="24"/>
        </w:rPr>
        <w:t xml:space="preserve">δή, τον χάρτη νοσηρότητας της ελληνικής επικράτειας. </w:t>
      </w:r>
    </w:p>
    <w:p w14:paraId="4B64C6AA" w14:textId="77777777" w:rsidR="00973031" w:rsidRDefault="00405E19">
      <w:pPr>
        <w:spacing w:after="0" w:line="600" w:lineRule="auto"/>
        <w:ind w:firstLine="720"/>
        <w:contextualSpacing/>
        <w:jc w:val="both"/>
        <w:rPr>
          <w:rFonts w:eastAsia="Times New Roman"/>
          <w:szCs w:val="24"/>
        </w:rPr>
      </w:pPr>
      <w:r>
        <w:rPr>
          <w:rFonts w:eastAsia="Times New Roman"/>
          <w:szCs w:val="24"/>
        </w:rPr>
        <w:lastRenderedPageBreak/>
        <w:t>Επίσης, θα ήθελα να περιλάβω στην ομιλία μου και την ψήφιση της περασμένης εβδομάδας της κύρωσης της δωρεάς. Λέγεται δωρεά, αλλά νομίζω ότι η δωρεά του Ιδρύματος «Σταύρος Νιάρχος», αλλά και η σημερινή σ</w:t>
      </w:r>
      <w:r>
        <w:rPr>
          <w:rFonts w:eastAsia="Times New Roman"/>
          <w:szCs w:val="24"/>
        </w:rPr>
        <w:t xml:space="preserve">υζητούμενη δωρεά του Ιδρύματος «Αλέξανδρος Σ. Ωνάσης», είναι μια σοβαρή παρέμβαση με την έννοια της απόδοσης μεγάλου έργου στην ελληνική κοινωνία, διότι με όλα αυτά που θα γίνουν, όπως παραδείγματος </w:t>
      </w:r>
      <w:r>
        <w:rPr>
          <w:rFonts w:eastAsia="Times New Roman"/>
          <w:szCs w:val="24"/>
        </w:rPr>
        <w:t xml:space="preserve">χάριν </w:t>
      </w:r>
      <w:r>
        <w:rPr>
          <w:rFonts w:eastAsia="Times New Roman"/>
          <w:szCs w:val="24"/>
        </w:rPr>
        <w:t>με τη σύμβαση και δωρεά του Ιδρύματος «Σταύρος Νιάρ</w:t>
      </w:r>
      <w:r>
        <w:rPr>
          <w:rFonts w:eastAsia="Times New Roman"/>
          <w:szCs w:val="24"/>
        </w:rPr>
        <w:t xml:space="preserve">χος», θα έχουμε τουλάχιστον για τη Βόρεια Ελλάδα μια μεγάλη κατασκευή και ίδρυση ενός μεγάλου παιδιατρικού νοσοκομείου για όλη τη </w:t>
      </w:r>
      <w:r>
        <w:rPr>
          <w:rFonts w:eastAsia="Times New Roman"/>
          <w:szCs w:val="24"/>
        </w:rPr>
        <w:t xml:space="preserve">βόρεια </w:t>
      </w:r>
      <w:r>
        <w:rPr>
          <w:rFonts w:eastAsia="Times New Roman"/>
          <w:szCs w:val="24"/>
        </w:rPr>
        <w:t xml:space="preserve">Ελλάδα με κέντρο τη Θεσσαλονίκη, ανέγερση από του μηδενός και ίδρυση νοσοκομείου στην Κομοτηνή, ανανέωση μιας πτέρυγας </w:t>
      </w:r>
      <w:r>
        <w:rPr>
          <w:rFonts w:eastAsia="Times New Roman"/>
          <w:szCs w:val="24"/>
        </w:rPr>
        <w:t xml:space="preserve">στο νοσοκομείο «Ευαγγελισμός» για εγκαθίδρυση εκεί της </w:t>
      </w:r>
      <w:r>
        <w:rPr>
          <w:rFonts w:eastAsia="Times New Roman"/>
          <w:szCs w:val="24"/>
        </w:rPr>
        <w:t>σχολής νοσηλευτικής</w:t>
      </w:r>
      <w:r>
        <w:rPr>
          <w:rFonts w:eastAsia="Times New Roman"/>
          <w:szCs w:val="24"/>
        </w:rPr>
        <w:t xml:space="preserve"> από το Ανώτατο Εκπαιδευτικό Ίδρυμα του Εθνικού και Καποδιστριακού Πανεπιστημίου, αγορά εξειδικευμένου τεχνολογικού και ιατρικού εξοπλισμού υψηλής τεχνολογίας –τεχνολογίας διαστήματο</w:t>
      </w:r>
      <w:r>
        <w:rPr>
          <w:rFonts w:eastAsia="Times New Roman"/>
          <w:szCs w:val="24"/>
        </w:rPr>
        <w:t>ς θα έλεγα εγώ- και πολλά άλλα που φαίνεται ότι υπογράψαμε και ψηφίσαμε στην προηγούμενη σύμβαση δωρεάς με το Ίδρυμα «Σταύρος Νιάρχος».</w:t>
      </w:r>
    </w:p>
    <w:p w14:paraId="4B64C6AB" w14:textId="77777777" w:rsidR="00973031" w:rsidRDefault="00405E19">
      <w:pPr>
        <w:spacing w:line="600" w:lineRule="auto"/>
        <w:ind w:firstLine="720"/>
        <w:contextualSpacing/>
        <w:jc w:val="both"/>
        <w:rPr>
          <w:rFonts w:eastAsia="Times New Roman"/>
          <w:szCs w:val="24"/>
        </w:rPr>
      </w:pPr>
      <w:r>
        <w:rPr>
          <w:rFonts w:eastAsia="Times New Roman"/>
          <w:szCs w:val="24"/>
        </w:rPr>
        <w:t>Σήμερα, λοιπόν, ιδιαίτερα με το καινούριο νομοσχέδιο που μπαίνει για ψήφιση όσον αφορά στην κύρωση της σύμβασης δωρεάς μ</w:t>
      </w:r>
      <w:r>
        <w:rPr>
          <w:rFonts w:eastAsia="Times New Roman"/>
          <w:szCs w:val="24"/>
        </w:rPr>
        <w:t>εταξύ</w:t>
      </w:r>
      <w:r w:rsidRPr="00367801">
        <w:rPr>
          <w:rFonts w:eastAsia="Times New Roman"/>
          <w:szCs w:val="24"/>
        </w:rPr>
        <w:t xml:space="preserve"> </w:t>
      </w:r>
      <w:r>
        <w:rPr>
          <w:rFonts w:eastAsia="Times New Roman"/>
          <w:szCs w:val="24"/>
        </w:rPr>
        <w:t xml:space="preserve">του κοινωφελούς Ιδρύματος </w:t>
      </w:r>
      <w:r>
        <w:rPr>
          <w:rFonts w:eastAsia="Times New Roman"/>
          <w:szCs w:val="24"/>
        </w:rPr>
        <w:t>«</w:t>
      </w:r>
      <w:r>
        <w:rPr>
          <w:rFonts w:eastAsia="Times New Roman"/>
          <w:szCs w:val="24"/>
        </w:rPr>
        <w:t>Αλέξανδρος Ωνάσης</w:t>
      </w:r>
      <w:r>
        <w:rPr>
          <w:rFonts w:eastAsia="Times New Roman"/>
          <w:szCs w:val="24"/>
        </w:rPr>
        <w:t>»</w:t>
      </w:r>
      <w:r>
        <w:rPr>
          <w:rFonts w:eastAsia="Times New Roman"/>
          <w:szCs w:val="24"/>
        </w:rPr>
        <w:t xml:space="preserve"> και του </w:t>
      </w:r>
      <w:r>
        <w:rPr>
          <w:rFonts w:eastAsia="Times New Roman"/>
          <w:szCs w:val="24"/>
        </w:rPr>
        <w:t>«</w:t>
      </w:r>
      <w:r>
        <w:rPr>
          <w:rFonts w:eastAsia="Times New Roman"/>
          <w:szCs w:val="24"/>
        </w:rPr>
        <w:t>Ωνασείου Καρδιοχειρουργικού Κέντρου</w:t>
      </w:r>
      <w:r>
        <w:rPr>
          <w:rFonts w:eastAsia="Times New Roman"/>
          <w:szCs w:val="24"/>
        </w:rPr>
        <w:t>»</w:t>
      </w:r>
      <w:r>
        <w:rPr>
          <w:rFonts w:eastAsia="Times New Roman"/>
          <w:szCs w:val="24"/>
        </w:rPr>
        <w:t xml:space="preserve"> και του </w:t>
      </w:r>
      <w:r>
        <w:rPr>
          <w:rFonts w:eastAsia="Times New Roman"/>
          <w:szCs w:val="24"/>
        </w:rPr>
        <w:t>ε</w:t>
      </w:r>
      <w:r>
        <w:rPr>
          <w:rFonts w:eastAsia="Times New Roman"/>
          <w:szCs w:val="24"/>
        </w:rPr>
        <w:t xml:space="preserve">λληνικού </w:t>
      </w:r>
      <w:r>
        <w:rPr>
          <w:rFonts w:eastAsia="Times New Roman"/>
          <w:szCs w:val="24"/>
        </w:rPr>
        <w:t>δημοσίου</w:t>
      </w:r>
      <w:r>
        <w:rPr>
          <w:rFonts w:eastAsia="Times New Roman"/>
          <w:szCs w:val="24"/>
        </w:rPr>
        <w:t xml:space="preserve">, το ποσό της δωρεάς ανέρχεται σε 70 εκατομμύρια ευρώ χωρίς </w:t>
      </w:r>
      <w:r>
        <w:rPr>
          <w:rFonts w:eastAsia="Times New Roman"/>
          <w:szCs w:val="24"/>
        </w:rPr>
        <w:lastRenderedPageBreak/>
        <w:t xml:space="preserve">τον ΦΠΑ. Την κατασκευή νέας πτέρυγας του </w:t>
      </w:r>
      <w:r>
        <w:rPr>
          <w:rFonts w:eastAsia="Times New Roman"/>
          <w:szCs w:val="24"/>
        </w:rPr>
        <w:t>«</w:t>
      </w:r>
      <w:r>
        <w:rPr>
          <w:rFonts w:eastAsia="Times New Roman"/>
          <w:szCs w:val="24"/>
        </w:rPr>
        <w:t>Ωνασείου Καρδιοχειρουργικού Κέ</w:t>
      </w:r>
      <w:r>
        <w:rPr>
          <w:rFonts w:eastAsia="Times New Roman"/>
          <w:szCs w:val="24"/>
        </w:rPr>
        <w:t>ντρου</w:t>
      </w:r>
      <w:r>
        <w:rPr>
          <w:rFonts w:eastAsia="Times New Roman"/>
          <w:szCs w:val="24"/>
        </w:rPr>
        <w:t>»</w:t>
      </w:r>
      <w:r>
        <w:rPr>
          <w:rFonts w:eastAsia="Times New Roman"/>
          <w:szCs w:val="24"/>
        </w:rPr>
        <w:t xml:space="preserve">, τον πλήρη εξοπλισμό της νέας πτέρυγας, την ίδρυση και εξοπλισμού του Ωνασείου Εθνικού </w:t>
      </w:r>
      <w:proofErr w:type="spellStart"/>
      <w:r>
        <w:rPr>
          <w:rFonts w:eastAsia="Times New Roman"/>
          <w:szCs w:val="24"/>
        </w:rPr>
        <w:t>Μεταμοσχευτικού</w:t>
      </w:r>
      <w:proofErr w:type="spellEnd"/>
      <w:r>
        <w:rPr>
          <w:rFonts w:eastAsia="Times New Roman"/>
          <w:szCs w:val="24"/>
        </w:rPr>
        <w:t xml:space="preserve"> Κέντρου, την σύσταση και λειτουργία σύγχρονης και πλήρως ανανεωμένης παιδιατρικής κλινικής, εξειδικευμένης βέβαια στην παιδική καρδιολογία με τον </w:t>
      </w:r>
      <w:r>
        <w:rPr>
          <w:rFonts w:eastAsia="Times New Roman"/>
          <w:szCs w:val="24"/>
        </w:rPr>
        <w:t xml:space="preserve">τίτλο </w:t>
      </w:r>
      <w:r>
        <w:rPr>
          <w:rFonts w:eastAsia="Times New Roman"/>
          <w:szCs w:val="24"/>
        </w:rPr>
        <w:t>«</w:t>
      </w:r>
      <w:r>
        <w:rPr>
          <w:rFonts w:eastAsia="Times New Roman"/>
          <w:szCs w:val="24"/>
        </w:rPr>
        <w:t xml:space="preserve">Ωνάσειο </w:t>
      </w:r>
      <w:proofErr w:type="spellStart"/>
      <w:r>
        <w:rPr>
          <w:rFonts w:eastAsia="Times New Roman"/>
          <w:szCs w:val="24"/>
        </w:rPr>
        <w:t>Παίδων</w:t>
      </w:r>
      <w:proofErr w:type="spellEnd"/>
      <w:r>
        <w:rPr>
          <w:rFonts w:eastAsia="Times New Roman"/>
          <w:szCs w:val="24"/>
        </w:rPr>
        <w:t>»</w:t>
      </w:r>
      <w:r>
        <w:rPr>
          <w:rFonts w:eastAsia="Times New Roman"/>
          <w:szCs w:val="24"/>
        </w:rPr>
        <w:t xml:space="preserve">. Την επιλεκτική ανακατασκευή </w:t>
      </w:r>
      <w:proofErr w:type="spellStart"/>
      <w:r>
        <w:rPr>
          <w:rFonts w:eastAsia="Times New Roman"/>
          <w:szCs w:val="24"/>
        </w:rPr>
        <w:t>μεμονομένων</w:t>
      </w:r>
      <w:proofErr w:type="spellEnd"/>
      <w:r>
        <w:rPr>
          <w:rFonts w:eastAsia="Times New Roman"/>
          <w:szCs w:val="24"/>
        </w:rPr>
        <w:t xml:space="preserve"> δωματίων και χώρων του </w:t>
      </w:r>
      <w:r>
        <w:rPr>
          <w:rFonts w:eastAsia="Times New Roman"/>
          <w:szCs w:val="24"/>
        </w:rPr>
        <w:t>«</w:t>
      </w:r>
      <w:r>
        <w:rPr>
          <w:rFonts w:eastAsia="Times New Roman"/>
          <w:szCs w:val="24"/>
        </w:rPr>
        <w:t>Ωνασείου</w:t>
      </w:r>
      <w:r>
        <w:rPr>
          <w:rFonts w:eastAsia="Times New Roman"/>
          <w:szCs w:val="24"/>
        </w:rPr>
        <w:t>»</w:t>
      </w:r>
      <w:r>
        <w:rPr>
          <w:rFonts w:eastAsia="Times New Roman"/>
          <w:szCs w:val="24"/>
        </w:rPr>
        <w:t xml:space="preserve"> που θα επηρεαστούν από την κατασκευή της νέας πτέρυγας, την ανανέωση του εξοπλισμού του υφιστάμενου κτηρίου του </w:t>
      </w:r>
      <w:r>
        <w:rPr>
          <w:rFonts w:eastAsia="Times New Roman"/>
          <w:szCs w:val="24"/>
        </w:rPr>
        <w:t>«</w:t>
      </w:r>
      <w:r>
        <w:rPr>
          <w:rFonts w:eastAsia="Times New Roman"/>
          <w:szCs w:val="24"/>
        </w:rPr>
        <w:t>Ωνασείου</w:t>
      </w:r>
      <w:r>
        <w:rPr>
          <w:rFonts w:eastAsia="Times New Roman"/>
          <w:szCs w:val="24"/>
        </w:rPr>
        <w:t>»</w:t>
      </w:r>
      <w:r>
        <w:rPr>
          <w:rFonts w:eastAsia="Times New Roman"/>
          <w:szCs w:val="24"/>
        </w:rPr>
        <w:t>, τη δημιουργία ελικοδρομίου για την</w:t>
      </w:r>
      <w:r>
        <w:rPr>
          <w:rFonts w:eastAsia="Times New Roman"/>
          <w:szCs w:val="24"/>
        </w:rPr>
        <w:t xml:space="preserve"> ταχύτερη μεταφορά ασθενών και μοσχευμάτων, τη δημιουργία πρόσθετων χώρων υπόγειας στάθμευσης και αναμόρφωσης του περιβάλλοντος χώρου και τη σύνταξη των μελετών και εγγράφων που απαιτούνται για την υλοποίηση των προαναφερθέντων.</w:t>
      </w:r>
    </w:p>
    <w:p w14:paraId="4B64C6AC" w14:textId="77777777" w:rsidR="00973031" w:rsidRDefault="00405E19">
      <w:pPr>
        <w:spacing w:line="600" w:lineRule="auto"/>
        <w:ind w:firstLine="720"/>
        <w:contextualSpacing/>
        <w:jc w:val="both"/>
        <w:rPr>
          <w:rFonts w:eastAsia="Times New Roman"/>
          <w:szCs w:val="24"/>
        </w:rPr>
      </w:pPr>
      <w:r>
        <w:rPr>
          <w:rFonts w:eastAsia="Times New Roman"/>
          <w:szCs w:val="24"/>
        </w:rPr>
        <w:t>Αγαπητές κυρίες και κύριοι,</w:t>
      </w:r>
      <w:r>
        <w:rPr>
          <w:rFonts w:eastAsia="Times New Roman"/>
          <w:szCs w:val="24"/>
        </w:rPr>
        <w:t xml:space="preserve"> εξυπηρετεί αυτή η σύμβαση το δημόσιο συμφέρον, αφού όχι μόνο θα αναβαθμιστούν οι ήδη παρεχόμενες υπηρεσίες από το </w:t>
      </w:r>
      <w:r>
        <w:rPr>
          <w:rFonts w:eastAsia="Times New Roman"/>
          <w:szCs w:val="24"/>
        </w:rPr>
        <w:t>«</w:t>
      </w:r>
      <w:r>
        <w:rPr>
          <w:rFonts w:eastAsia="Times New Roman"/>
          <w:szCs w:val="24"/>
        </w:rPr>
        <w:t>Ωνάσειο Καρδιοχειρουργικό Κέντρο</w:t>
      </w:r>
      <w:r>
        <w:rPr>
          <w:rFonts w:eastAsia="Times New Roman"/>
          <w:szCs w:val="24"/>
        </w:rPr>
        <w:t>»</w:t>
      </w:r>
      <w:r>
        <w:rPr>
          <w:rFonts w:eastAsia="Times New Roman"/>
          <w:szCs w:val="24"/>
        </w:rPr>
        <w:t xml:space="preserve">, αλλά εδραιώνουν το </w:t>
      </w:r>
      <w:r>
        <w:rPr>
          <w:rFonts w:eastAsia="Times New Roman"/>
          <w:szCs w:val="24"/>
        </w:rPr>
        <w:t>«</w:t>
      </w:r>
      <w:r>
        <w:rPr>
          <w:rFonts w:eastAsia="Times New Roman"/>
          <w:szCs w:val="24"/>
        </w:rPr>
        <w:t>Ωνάσειο Καρδιοχειρουργικό Κέντρο</w:t>
      </w:r>
      <w:r>
        <w:rPr>
          <w:rFonts w:eastAsia="Times New Roman"/>
          <w:szCs w:val="24"/>
        </w:rPr>
        <w:t>»</w:t>
      </w:r>
      <w:r>
        <w:rPr>
          <w:rFonts w:eastAsia="Times New Roman"/>
          <w:szCs w:val="24"/>
        </w:rPr>
        <w:t xml:space="preserve"> ως κέντρο αριστείας και αναφοράς σε ευρωπαϊκό επίπε</w:t>
      </w:r>
      <w:r>
        <w:rPr>
          <w:rFonts w:eastAsia="Times New Roman"/>
          <w:szCs w:val="24"/>
        </w:rPr>
        <w:t xml:space="preserve">δο. Τα παιδιά αλλά ακόμα και οι ανασφάλιστοι συμπολίτες θα έχουν πρόσβαση σε υψηλού επιπέδου υπηρεσιών υγείας ενώ θα εξοικονομηθούν σημαντικές δαπάνες που καταβάλλει σήμερα το ελληνικό δημόσιο για τη διενέργεια μεταμοσχεύσεων στο εξωτερικό. Είναι </w:t>
      </w:r>
      <w:r>
        <w:rPr>
          <w:rFonts w:eastAsia="Times New Roman"/>
          <w:szCs w:val="24"/>
        </w:rPr>
        <w:lastRenderedPageBreak/>
        <w:t>κύριο αυτ</w:t>
      </w:r>
      <w:r>
        <w:rPr>
          <w:rFonts w:eastAsia="Times New Roman"/>
          <w:szCs w:val="24"/>
        </w:rPr>
        <w:t xml:space="preserve">ό και κομβικό σημείο, καθώς με τη δημιουργία του </w:t>
      </w:r>
      <w:proofErr w:type="spellStart"/>
      <w:r>
        <w:rPr>
          <w:rFonts w:eastAsia="Times New Roman"/>
          <w:szCs w:val="24"/>
        </w:rPr>
        <w:t>μεταμοσχευτικού</w:t>
      </w:r>
      <w:proofErr w:type="spellEnd"/>
      <w:r>
        <w:rPr>
          <w:rFonts w:eastAsia="Times New Roman"/>
          <w:szCs w:val="24"/>
        </w:rPr>
        <w:t xml:space="preserve"> κέντρου</w:t>
      </w:r>
      <w:r>
        <w:rPr>
          <w:rFonts w:eastAsia="Times New Roman"/>
          <w:szCs w:val="24"/>
        </w:rPr>
        <w:t xml:space="preserve"> αυτές οι ιατρικές πράξεις θα πραγματοποιούνται εντός της χώρας, προσελκύοντας παράλληλα και αξιόλογο ιατρικό και ερευνητικό προσωπικό. Είναι κι αυτό κομβικό σημείο, γιατί το Υπουργείο</w:t>
      </w:r>
      <w:r>
        <w:rPr>
          <w:rFonts w:eastAsia="Times New Roman"/>
          <w:szCs w:val="24"/>
        </w:rPr>
        <w:t xml:space="preserve"> θα προστρέξει σε υψηλής διαβάθμισης επιστήμονες καρδιοχειρουργούς και </w:t>
      </w:r>
      <w:proofErr w:type="spellStart"/>
      <w:r>
        <w:rPr>
          <w:rFonts w:eastAsia="Times New Roman"/>
          <w:szCs w:val="24"/>
        </w:rPr>
        <w:t>μεταμοσχευτικούς</w:t>
      </w:r>
      <w:proofErr w:type="spellEnd"/>
      <w:r>
        <w:rPr>
          <w:rFonts w:eastAsia="Times New Roman"/>
          <w:szCs w:val="24"/>
        </w:rPr>
        <w:t xml:space="preserve"> χειρουργούς, έτσι ώστε να αυξήσει και να τονώσει τούτα εδώ τα αντικείμενα που λείπουν από τη χώρα. </w:t>
      </w:r>
    </w:p>
    <w:p w14:paraId="4B64C6AD"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Αγαπητέ κύριε Πρόεδρε, δεν θα ήθελα αναλυτικά να αναφερθώ σε όλα τα </w:t>
      </w:r>
      <w:r>
        <w:rPr>
          <w:rFonts w:eastAsia="Times New Roman"/>
          <w:szCs w:val="24"/>
        </w:rPr>
        <w:t xml:space="preserve">άρθρα, διότι ο χρόνος είναι ελάχιστος, αλλά θα δώσω έναν τόνο. </w:t>
      </w:r>
    </w:p>
    <w:p w14:paraId="4B64C6AE" w14:textId="77777777" w:rsidR="00973031" w:rsidRDefault="00405E19">
      <w:pPr>
        <w:spacing w:line="600" w:lineRule="auto"/>
        <w:ind w:firstLine="720"/>
        <w:contextualSpacing/>
        <w:jc w:val="both"/>
        <w:rPr>
          <w:rFonts w:eastAsia="Times New Roman"/>
          <w:szCs w:val="24"/>
        </w:rPr>
      </w:pPr>
      <w:r>
        <w:rPr>
          <w:rFonts w:eastAsia="Times New Roman"/>
          <w:szCs w:val="24"/>
        </w:rPr>
        <w:t>Παραδείγματος χάριν, στο άρθρο 2 τονίζεται πως το Ίδρυμα θα αναλάβει το κόστος συντήρησης του δωριζομένου και του υπάρχοντος εξοπλισμού για μια πενταετία από την παράδοση του έργου.</w:t>
      </w:r>
    </w:p>
    <w:p w14:paraId="4B64C6AF" w14:textId="77777777" w:rsidR="00973031" w:rsidRDefault="00405E19">
      <w:pPr>
        <w:spacing w:line="600" w:lineRule="auto"/>
        <w:ind w:firstLine="720"/>
        <w:contextualSpacing/>
        <w:jc w:val="both"/>
        <w:rPr>
          <w:rFonts w:eastAsia="Times New Roman"/>
          <w:szCs w:val="24"/>
        </w:rPr>
      </w:pPr>
      <w:r>
        <w:rPr>
          <w:rFonts w:eastAsia="Times New Roman"/>
          <w:szCs w:val="24"/>
        </w:rPr>
        <w:t>Ενδεικτικά</w:t>
      </w:r>
      <w:r>
        <w:rPr>
          <w:rFonts w:eastAsia="Times New Roman"/>
          <w:szCs w:val="24"/>
        </w:rPr>
        <w:t xml:space="preserve"> στο άρθρο 4 αναφέρεται ότι η παρούσα σύμβαση θα υπέχει θέση άδειας για τις απαιτούμενες εργασίες δόμησης και κατασκευής, προκειμένου να υλοποιηθεί το έργο σε σύντομο χρονικό διάστημα χωρίς να ανατρέξουμε στις καλένδες των Υπουργείων για άδειες κ</w:t>
      </w:r>
      <w:r>
        <w:rPr>
          <w:rFonts w:eastAsia="Times New Roman"/>
          <w:szCs w:val="24"/>
        </w:rPr>
        <w:t>.</w:t>
      </w:r>
      <w:r>
        <w:rPr>
          <w:rFonts w:eastAsia="Times New Roman"/>
          <w:szCs w:val="24"/>
        </w:rPr>
        <w:t xml:space="preserve">λπ. </w:t>
      </w:r>
    </w:p>
    <w:p w14:paraId="4B64C6B0"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Στο </w:t>
      </w:r>
      <w:r>
        <w:rPr>
          <w:rFonts w:eastAsia="Times New Roman"/>
          <w:szCs w:val="24"/>
        </w:rPr>
        <w:t>άρθρο 6 αναφέρεται ότι προβλέπονται συγκεκριμένες φοροαπαλλαγές και απαλλαγές από τέλη ενόψει της δημόσιας ωφέλειας που συνεπάγεται η σύμβαση.</w:t>
      </w:r>
    </w:p>
    <w:p w14:paraId="4B64C6B1"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Στο άρθρο 9 καθορίζεται ως εφαρμοστέο το ελληνικό δίκαιο. Είναι σημαντικό αυτό. </w:t>
      </w:r>
    </w:p>
    <w:p w14:paraId="4B64C6B2"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Στο άρθρο 13 προσδιορίζονται οι </w:t>
      </w:r>
      <w:r>
        <w:rPr>
          <w:rFonts w:eastAsia="Times New Roman"/>
          <w:szCs w:val="24"/>
        </w:rPr>
        <w:t xml:space="preserve">όροι για επιπρόσθετες δωρεές που ενδεχόμενα υπάρξουν από το </w:t>
      </w:r>
      <w:r>
        <w:rPr>
          <w:rFonts w:eastAsia="Times New Roman"/>
          <w:szCs w:val="24"/>
        </w:rPr>
        <w:t>Ίδρυμα «</w:t>
      </w:r>
      <w:r>
        <w:rPr>
          <w:rFonts w:eastAsia="Times New Roman"/>
          <w:szCs w:val="24"/>
        </w:rPr>
        <w:t>Ωνάση</w:t>
      </w:r>
      <w:r>
        <w:rPr>
          <w:rFonts w:eastAsia="Times New Roman"/>
          <w:szCs w:val="24"/>
        </w:rPr>
        <w:t>»</w:t>
      </w:r>
      <w:r>
        <w:rPr>
          <w:rFonts w:eastAsia="Times New Roman"/>
          <w:szCs w:val="24"/>
        </w:rPr>
        <w:t xml:space="preserve"> προς το </w:t>
      </w:r>
      <w:r>
        <w:rPr>
          <w:rFonts w:eastAsia="Times New Roman"/>
          <w:szCs w:val="24"/>
        </w:rPr>
        <w:t>«</w:t>
      </w:r>
      <w:r>
        <w:rPr>
          <w:rFonts w:eastAsia="Times New Roman"/>
          <w:szCs w:val="24"/>
        </w:rPr>
        <w:t>Ωνάσειο Καρδιοχειρουργικό Κέντρο</w:t>
      </w:r>
      <w:r>
        <w:rPr>
          <w:rFonts w:eastAsia="Times New Roman"/>
          <w:szCs w:val="24"/>
        </w:rPr>
        <w:t>»</w:t>
      </w:r>
      <w:r>
        <w:rPr>
          <w:rFonts w:eastAsia="Times New Roman"/>
          <w:szCs w:val="24"/>
        </w:rPr>
        <w:t xml:space="preserve"> και το </w:t>
      </w:r>
      <w:r>
        <w:rPr>
          <w:rFonts w:eastAsia="Times New Roman"/>
          <w:szCs w:val="24"/>
        </w:rPr>
        <w:t>ελληνικό δημόσιο</w:t>
      </w:r>
      <w:r>
        <w:rPr>
          <w:rFonts w:eastAsia="Times New Roman"/>
          <w:szCs w:val="24"/>
        </w:rPr>
        <w:t>.</w:t>
      </w:r>
    </w:p>
    <w:p w14:paraId="4B64C6B3"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Στο Κεφάλαιο Β΄ προβλέπεται η θεσμική αναδιοργάνωση του </w:t>
      </w:r>
      <w:r>
        <w:rPr>
          <w:rFonts w:eastAsia="Times New Roman"/>
          <w:szCs w:val="24"/>
        </w:rPr>
        <w:t>«</w:t>
      </w:r>
      <w:r>
        <w:rPr>
          <w:rFonts w:eastAsia="Times New Roman"/>
          <w:szCs w:val="24"/>
        </w:rPr>
        <w:t>Ωνάσειου Καρδιοχειρουργικού Κέντρου</w:t>
      </w:r>
      <w:r>
        <w:rPr>
          <w:rFonts w:eastAsia="Times New Roman"/>
          <w:szCs w:val="24"/>
        </w:rPr>
        <w:t>»</w:t>
      </w:r>
      <w:r>
        <w:rPr>
          <w:rFonts w:eastAsia="Times New Roman"/>
          <w:szCs w:val="24"/>
        </w:rPr>
        <w:t xml:space="preserve">, που έχει σαν στόχο μεταξύ άλλων την αναβάθμιση του Ωνάσειου σε καρδιολογικό, καρδιοχειρουργικό και </w:t>
      </w:r>
      <w:proofErr w:type="spellStart"/>
      <w:r>
        <w:rPr>
          <w:rFonts w:eastAsia="Times New Roman"/>
          <w:szCs w:val="24"/>
        </w:rPr>
        <w:t>μεταμοσχευτικό</w:t>
      </w:r>
      <w:proofErr w:type="spellEnd"/>
      <w:r>
        <w:rPr>
          <w:rFonts w:eastAsia="Times New Roman"/>
          <w:szCs w:val="24"/>
        </w:rPr>
        <w:t xml:space="preserve"> κέντρο αριστείας και αναφοράς σε ευρωπαϊκό επίπεδο. </w:t>
      </w:r>
    </w:p>
    <w:p w14:paraId="4B64C6B4"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Κύριο στοιχείο είναι αυτό που θα αναφέρω τώρα. Είναι η παροχή δημόσιων πόρων προς το </w:t>
      </w:r>
      <w:r>
        <w:rPr>
          <w:rFonts w:eastAsia="Times New Roman"/>
          <w:szCs w:val="24"/>
        </w:rPr>
        <w:t>«</w:t>
      </w:r>
      <w:r>
        <w:rPr>
          <w:rFonts w:eastAsia="Times New Roman"/>
          <w:szCs w:val="24"/>
        </w:rPr>
        <w:t>Ω</w:t>
      </w:r>
      <w:r>
        <w:rPr>
          <w:rFonts w:eastAsia="Times New Roman"/>
          <w:szCs w:val="24"/>
        </w:rPr>
        <w:t>νάσειο Καρδιοχειρουργικό Κέντρο</w:t>
      </w:r>
      <w:r>
        <w:rPr>
          <w:rFonts w:eastAsia="Times New Roman"/>
          <w:szCs w:val="24"/>
        </w:rPr>
        <w:t>»</w:t>
      </w:r>
      <w:r>
        <w:rPr>
          <w:rFonts w:eastAsia="Times New Roman"/>
          <w:szCs w:val="24"/>
        </w:rPr>
        <w:t xml:space="preserve"> στο 20% του ετήσιου εκάστοτε προϋπολογισμού του </w:t>
      </w:r>
      <w:r>
        <w:rPr>
          <w:rFonts w:eastAsia="Times New Roman"/>
          <w:szCs w:val="24"/>
        </w:rPr>
        <w:t>«</w:t>
      </w:r>
      <w:r>
        <w:rPr>
          <w:rFonts w:eastAsia="Times New Roman"/>
          <w:szCs w:val="24"/>
        </w:rPr>
        <w:t>Ωνασείου</w:t>
      </w:r>
      <w:r>
        <w:rPr>
          <w:rFonts w:eastAsia="Times New Roman"/>
          <w:szCs w:val="24"/>
        </w:rPr>
        <w:t>»</w:t>
      </w:r>
      <w:r>
        <w:rPr>
          <w:rFonts w:eastAsia="Times New Roman"/>
          <w:szCs w:val="24"/>
        </w:rPr>
        <w:t xml:space="preserve">, προκειμένου να καλυφθούν οι ανασφάλιστοι πολίτες σε υψηλής διαβάθμισης ενέργειες υγείας. Σύμφωνα με την έκθεση του Γενικού Λογιστηρίου του Κράτους, αυτό το κόστος </w:t>
      </w:r>
      <w:r>
        <w:rPr>
          <w:rFonts w:eastAsia="Times New Roman"/>
          <w:szCs w:val="24"/>
        </w:rPr>
        <w:t xml:space="preserve">με σημερινές τιμές εκτιμάται στα 5,4 εκατομμύρια ευρώ. Εδώ θα τονίσουμε πως μας βρίσκει σύμφωνους η συγκεκριμένη ρύθμιση, καθώς </w:t>
      </w:r>
      <w:proofErr w:type="spellStart"/>
      <w:r>
        <w:rPr>
          <w:rFonts w:eastAsia="Times New Roman"/>
          <w:szCs w:val="24"/>
        </w:rPr>
        <w:t>διέπεται</w:t>
      </w:r>
      <w:proofErr w:type="spellEnd"/>
      <w:r>
        <w:rPr>
          <w:rFonts w:eastAsia="Times New Roman"/>
          <w:szCs w:val="24"/>
        </w:rPr>
        <w:t xml:space="preserve"> από την ίδια λογική με την οποία έχουν πρόσβαση οι ανασφάλιστοι πολίτες γενικότερα, όπως προανέφερα, στο Εθνικό Σύστημα</w:t>
      </w:r>
      <w:r>
        <w:rPr>
          <w:rFonts w:eastAsia="Times New Roman"/>
          <w:szCs w:val="24"/>
        </w:rPr>
        <w:t xml:space="preserve"> Υγείας.</w:t>
      </w:r>
    </w:p>
    <w:p w14:paraId="4B64C6B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νομοσχέδιο προβλέπεται: Η σύσταση και η λειτουργεία του Ωνασείου </w:t>
      </w:r>
      <w:proofErr w:type="spellStart"/>
      <w:r>
        <w:rPr>
          <w:rFonts w:eastAsia="Times New Roman" w:cs="Times New Roman"/>
          <w:szCs w:val="24"/>
        </w:rPr>
        <w:t>Μεταμοσχευτικού</w:t>
      </w:r>
      <w:proofErr w:type="spellEnd"/>
      <w:r>
        <w:rPr>
          <w:rFonts w:eastAsia="Times New Roman" w:cs="Times New Roman"/>
          <w:szCs w:val="24"/>
        </w:rPr>
        <w:t xml:space="preserve"> και του Ωνασείου </w:t>
      </w:r>
      <w:proofErr w:type="spellStart"/>
      <w:r>
        <w:rPr>
          <w:rFonts w:eastAsia="Times New Roman" w:cs="Times New Roman"/>
          <w:szCs w:val="24"/>
        </w:rPr>
        <w:t>Παίδων</w:t>
      </w:r>
      <w:proofErr w:type="spellEnd"/>
      <w:r>
        <w:rPr>
          <w:rFonts w:eastAsia="Times New Roman" w:cs="Times New Roman"/>
          <w:szCs w:val="24"/>
        </w:rPr>
        <w:t xml:space="preserve"> τα οποία και θα υπάγονται στο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w:t>
      </w:r>
      <w:r w:rsidRPr="006B3216">
        <w:rPr>
          <w:rFonts w:eastAsia="Times New Roman" w:cs="Times New Roman"/>
          <w:szCs w:val="24"/>
        </w:rPr>
        <w:t xml:space="preserve">η ρύθμιση θεμάτων που αφορούν το </w:t>
      </w:r>
      <w:r>
        <w:rPr>
          <w:rFonts w:eastAsia="Times New Roman" w:cs="Times New Roman"/>
          <w:szCs w:val="24"/>
        </w:rPr>
        <w:t>διοικητικό συμβούλιο, η ρύθμιση ζητημάτων που αφορούν την αξιο</w:t>
      </w:r>
      <w:r>
        <w:rPr>
          <w:rFonts w:eastAsia="Times New Roman" w:cs="Times New Roman"/>
          <w:szCs w:val="24"/>
        </w:rPr>
        <w:t xml:space="preserve">λόγηση του προσωπικού και </w:t>
      </w:r>
      <w:r w:rsidRPr="006B3216">
        <w:rPr>
          <w:rFonts w:eastAsia="Times New Roman" w:cs="Times New Roman"/>
          <w:szCs w:val="24"/>
        </w:rPr>
        <w:t xml:space="preserve">η δυνατότητα του </w:t>
      </w:r>
      <w:r>
        <w:rPr>
          <w:rFonts w:eastAsia="Times New Roman" w:cs="Times New Roman"/>
          <w:szCs w:val="24"/>
        </w:rPr>
        <w:t>«</w:t>
      </w:r>
      <w:r>
        <w:rPr>
          <w:rFonts w:eastAsia="Times New Roman" w:cs="Times New Roman"/>
          <w:szCs w:val="24"/>
        </w:rPr>
        <w:t>Ω</w:t>
      </w:r>
      <w:r w:rsidRPr="006B3216">
        <w:rPr>
          <w:rFonts w:eastAsia="Times New Roman" w:cs="Times New Roman"/>
          <w:szCs w:val="24"/>
        </w:rPr>
        <w:t>ν</w:t>
      </w:r>
      <w:r>
        <w:rPr>
          <w:rFonts w:eastAsia="Times New Roman" w:cs="Times New Roman"/>
          <w:szCs w:val="24"/>
        </w:rPr>
        <w:t>ά</w:t>
      </w:r>
      <w:r w:rsidRPr="006B3216">
        <w:rPr>
          <w:rFonts w:eastAsia="Times New Roman" w:cs="Times New Roman"/>
          <w:szCs w:val="24"/>
        </w:rPr>
        <w:t>σε</w:t>
      </w:r>
      <w:r>
        <w:rPr>
          <w:rFonts w:eastAsia="Times New Roman" w:cs="Times New Roman"/>
          <w:szCs w:val="24"/>
        </w:rPr>
        <w:t>ι</w:t>
      </w:r>
      <w:r w:rsidRPr="006B3216">
        <w:rPr>
          <w:rFonts w:eastAsia="Times New Roman" w:cs="Times New Roman"/>
          <w:szCs w:val="24"/>
        </w:rPr>
        <w:t>ου Καρδιοχειρουργικού Κέντρου</w:t>
      </w:r>
      <w:r>
        <w:rPr>
          <w:rFonts w:eastAsia="Times New Roman" w:cs="Times New Roman"/>
          <w:szCs w:val="24"/>
        </w:rPr>
        <w:t>»</w:t>
      </w:r>
      <w:r w:rsidRPr="006B3216">
        <w:rPr>
          <w:rFonts w:eastAsia="Times New Roman" w:cs="Times New Roman"/>
          <w:szCs w:val="24"/>
        </w:rPr>
        <w:t xml:space="preserve"> να συνάπτει συμβάσεις εργασίας με πανεπιστημιακούς ιατρούς</w:t>
      </w:r>
      <w:r>
        <w:rPr>
          <w:rFonts w:eastAsia="Times New Roman" w:cs="Times New Roman"/>
          <w:szCs w:val="24"/>
        </w:rPr>
        <w:t>,</w:t>
      </w:r>
      <w:r w:rsidRPr="006B3216">
        <w:rPr>
          <w:rFonts w:eastAsia="Times New Roman" w:cs="Times New Roman"/>
          <w:szCs w:val="24"/>
        </w:rPr>
        <w:t xml:space="preserve"> διδασκάλους και ερευνητικά κέντρα</w:t>
      </w:r>
      <w:r>
        <w:rPr>
          <w:rFonts w:eastAsia="Times New Roman" w:cs="Times New Roman"/>
          <w:szCs w:val="24"/>
        </w:rPr>
        <w:t>,</w:t>
      </w:r>
      <w:r w:rsidRPr="006B3216">
        <w:rPr>
          <w:rFonts w:eastAsia="Times New Roman" w:cs="Times New Roman"/>
          <w:szCs w:val="24"/>
        </w:rPr>
        <w:t xml:space="preserve"> </w:t>
      </w:r>
      <w:r>
        <w:rPr>
          <w:rFonts w:eastAsia="Times New Roman" w:cs="Times New Roman"/>
          <w:szCs w:val="24"/>
        </w:rPr>
        <w:t>ά</w:t>
      </w:r>
      <w:r w:rsidRPr="006B3216">
        <w:rPr>
          <w:rFonts w:eastAsia="Times New Roman" w:cs="Times New Roman"/>
          <w:szCs w:val="24"/>
        </w:rPr>
        <w:t>ρα αυξημένη φροντίδα για την υγεία των Ελλήνων πολιτών</w:t>
      </w:r>
      <w:r>
        <w:rPr>
          <w:rFonts w:eastAsia="Times New Roman" w:cs="Times New Roman"/>
          <w:szCs w:val="24"/>
        </w:rPr>
        <w:t>.</w:t>
      </w:r>
    </w:p>
    <w:p w14:paraId="4B64C6B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Αγαπητές</w:t>
      </w:r>
      <w:r w:rsidRPr="006B3216">
        <w:rPr>
          <w:rFonts w:eastAsia="Times New Roman" w:cs="Times New Roman"/>
          <w:szCs w:val="24"/>
        </w:rPr>
        <w:t xml:space="preserve"> κυρίες και κύρ</w:t>
      </w:r>
      <w:r w:rsidRPr="006B3216">
        <w:rPr>
          <w:rFonts w:eastAsia="Times New Roman" w:cs="Times New Roman"/>
          <w:szCs w:val="24"/>
        </w:rPr>
        <w:t>ιοι συνάδελφοι</w:t>
      </w:r>
      <w:r>
        <w:rPr>
          <w:rFonts w:eastAsia="Times New Roman" w:cs="Times New Roman"/>
          <w:szCs w:val="24"/>
        </w:rPr>
        <w:t>,</w:t>
      </w:r>
      <w:r w:rsidRPr="006B3216">
        <w:rPr>
          <w:rFonts w:eastAsia="Times New Roman" w:cs="Times New Roman"/>
          <w:szCs w:val="24"/>
        </w:rPr>
        <w:t xml:space="preserve"> με την παρούσα σύμβαση </w:t>
      </w:r>
      <w:r>
        <w:rPr>
          <w:rFonts w:eastAsia="Times New Roman" w:cs="Times New Roman"/>
          <w:szCs w:val="24"/>
        </w:rPr>
        <w:t xml:space="preserve">η </w:t>
      </w:r>
      <w:r w:rsidRPr="006B3216">
        <w:rPr>
          <w:rFonts w:eastAsia="Times New Roman" w:cs="Times New Roman"/>
          <w:szCs w:val="24"/>
        </w:rPr>
        <w:t xml:space="preserve">χώρα μας θα αποκτήσει </w:t>
      </w:r>
      <w:r>
        <w:rPr>
          <w:rFonts w:eastAsia="Times New Roman" w:cs="Times New Roman"/>
          <w:szCs w:val="24"/>
        </w:rPr>
        <w:t>έ</w:t>
      </w:r>
      <w:r w:rsidRPr="006B3216">
        <w:rPr>
          <w:rFonts w:eastAsia="Times New Roman" w:cs="Times New Roman"/>
          <w:szCs w:val="24"/>
        </w:rPr>
        <w:t xml:space="preserve">να σύγχρονο </w:t>
      </w:r>
      <w:proofErr w:type="spellStart"/>
      <w:r w:rsidRPr="006B3216">
        <w:rPr>
          <w:rFonts w:eastAsia="Times New Roman" w:cs="Times New Roman"/>
          <w:szCs w:val="24"/>
        </w:rPr>
        <w:t>μεταμοσχευτικό</w:t>
      </w:r>
      <w:proofErr w:type="spellEnd"/>
      <w:r w:rsidRPr="006B3216">
        <w:rPr>
          <w:rFonts w:eastAsia="Times New Roman" w:cs="Times New Roman"/>
          <w:szCs w:val="24"/>
        </w:rPr>
        <w:t xml:space="preserve"> κέντρο και </w:t>
      </w:r>
      <w:r>
        <w:rPr>
          <w:rFonts w:eastAsia="Times New Roman" w:cs="Times New Roman"/>
          <w:szCs w:val="24"/>
        </w:rPr>
        <w:t>μια</w:t>
      </w:r>
      <w:r w:rsidRPr="006B3216">
        <w:rPr>
          <w:rFonts w:eastAsia="Times New Roman" w:cs="Times New Roman"/>
          <w:szCs w:val="24"/>
        </w:rPr>
        <w:t xml:space="preserve"> σύγχρονη παιδιατρική κλινική εξειδικευμένη στην </w:t>
      </w:r>
      <w:proofErr w:type="spellStart"/>
      <w:r w:rsidRPr="006B3216">
        <w:rPr>
          <w:rFonts w:eastAsia="Times New Roman" w:cs="Times New Roman"/>
          <w:szCs w:val="24"/>
        </w:rPr>
        <w:t>παιδοκαρδιολογία</w:t>
      </w:r>
      <w:proofErr w:type="spellEnd"/>
      <w:r w:rsidRPr="006B3216">
        <w:rPr>
          <w:rFonts w:eastAsia="Times New Roman" w:cs="Times New Roman"/>
          <w:szCs w:val="24"/>
        </w:rPr>
        <w:t xml:space="preserve"> και στην </w:t>
      </w:r>
      <w:proofErr w:type="spellStart"/>
      <w:r>
        <w:rPr>
          <w:rFonts w:eastAsia="Times New Roman" w:cs="Times New Roman"/>
          <w:szCs w:val="24"/>
        </w:rPr>
        <w:t>παιδοκαρδιο</w:t>
      </w:r>
      <w:r w:rsidRPr="006B3216">
        <w:rPr>
          <w:rFonts w:eastAsia="Times New Roman" w:cs="Times New Roman"/>
          <w:szCs w:val="24"/>
        </w:rPr>
        <w:t>χειρουργική</w:t>
      </w:r>
      <w:proofErr w:type="spellEnd"/>
      <w:r>
        <w:rPr>
          <w:rFonts w:eastAsia="Times New Roman" w:cs="Times New Roman"/>
          <w:szCs w:val="24"/>
        </w:rPr>
        <w:t>.</w:t>
      </w:r>
      <w:r w:rsidRPr="006B3216">
        <w:rPr>
          <w:rFonts w:eastAsia="Times New Roman" w:cs="Times New Roman"/>
          <w:szCs w:val="24"/>
        </w:rPr>
        <w:t xml:space="preserve"> </w:t>
      </w:r>
      <w:r>
        <w:rPr>
          <w:rFonts w:eastAsia="Times New Roman" w:cs="Times New Roman"/>
          <w:szCs w:val="24"/>
        </w:rPr>
        <w:t xml:space="preserve">Δεδομένης, </w:t>
      </w:r>
      <w:r w:rsidRPr="006B3216">
        <w:rPr>
          <w:rFonts w:eastAsia="Times New Roman" w:cs="Times New Roman"/>
          <w:szCs w:val="24"/>
        </w:rPr>
        <w:t>λοιπόν</w:t>
      </w:r>
      <w:r>
        <w:rPr>
          <w:rFonts w:eastAsia="Times New Roman" w:cs="Times New Roman"/>
          <w:szCs w:val="24"/>
        </w:rPr>
        <w:t>,</w:t>
      </w:r>
      <w:r w:rsidRPr="006B3216">
        <w:rPr>
          <w:rFonts w:eastAsia="Times New Roman" w:cs="Times New Roman"/>
          <w:szCs w:val="24"/>
        </w:rPr>
        <w:t xml:space="preserve"> τ</w:t>
      </w:r>
      <w:r>
        <w:rPr>
          <w:rFonts w:eastAsia="Times New Roman" w:cs="Times New Roman"/>
          <w:szCs w:val="24"/>
        </w:rPr>
        <w:t>η</w:t>
      </w:r>
      <w:r w:rsidRPr="006B3216">
        <w:rPr>
          <w:rFonts w:eastAsia="Times New Roman" w:cs="Times New Roman"/>
          <w:szCs w:val="24"/>
        </w:rPr>
        <w:t>ς ωφέλει</w:t>
      </w:r>
      <w:r>
        <w:rPr>
          <w:rFonts w:eastAsia="Times New Roman" w:cs="Times New Roman"/>
          <w:szCs w:val="24"/>
        </w:rPr>
        <w:t>α</w:t>
      </w:r>
      <w:r w:rsidRPr="006B3216">
        <w:rPr>
          <w:rFonts w:eastAsia="Times New Roman" w:cs="Times New Roman"/>
          <w:szCs w:val="24"/>
        </w:rPr>
        <w:t>ς που θα προκύψ</w:t>
      </w:r>
      <w:r>
        <w:rPr>
          <w:rFonts w:eastAsia="Times New Roman" w:cs="Times New Roman"/>
          <w:szCs w:val="24"/>
        </w:rPr>
        <w:t>ει</w:t>
      </w:r>
      <w:r w:rsidRPr="006B3216">
        <w:rPr>
          <w:rFonts w:eastAsia="Times New Roman" w:cs="Times New Roman"/>
          <w:szCs w:val="24"/>
        </w:rPr>
        <w:t xml:space="preserve"> για </w:t>
      </w:r>
      <w:r w:rsidRPr="006B3216">
        <w:rPr>
          <w:rFonts w:eastAsia="Times New Roman" w:cs="Times New Roman"/>
          <w:szCs w:val="24"/>
        </w:rPr>
        <w:t>τους ασθενείς</w:t>
      </w:r>
      <w:r>
        <w:rPr>
          <w:rFonts w:eastAsia="Times New Roman" w:cs="Times New Roman"/>
          <w:szCs w:val="24"/>
        </w:rPr>
        <w:t>,</w:t>
      </w:r>
      <w:r w:rsidRPr="006B3216">
        <w:rPr>
          <w:rFonts w:eastAsia="Times New Roman" w:cs="Times New Roman"/>
          <w:szCs w:val="24"/>
        </w:rPr>
        <w:t xml:space="preserve"> </w:t>
      </w:r>
      <w:r>
        <w:rPr>
          <w:rFonts w:eastAsia="Times New Roman" w:cs="Times New Roman"/>
          <w:szCs w:val="24"/>
        </w:rPr>
        <w:t>α</w:t>
      </w:r>
      <w:r w:rsidRPr="006B3216">
        <w:rPr>
          <w:rFonts w:eastAsia="Times New Roman" w:cs="Times New Roman"/>
          <w:szCs w:val="24"/>
        </w:rPr>
        <w:t>ν</w:t>
      </w:r>
      <w:r>
        <w:rPr>
          <w:rFonts w:eastAsia="Times New Roman" w:cs="Times New Roman"/>
          <w:szCs w:val="24"/>
        </w:rPr>
        <w:t>ήλι</w:t>
      </w:r>
      <w:r w:rsidRPr="006B3216">
        <w:rPr>
          <w:rFonts w:eastAsia="Times New Roman" w:cs="Times New Roman"/>
          <w:szCs w:val="24"/>
        </w:rPr>
        <w:t>κους και ενήλικες με την αναβάθμιση των υπηρεσιών υγείας μετά την ολοκλήρωση του έργου</w:t>
      </w:r>
      <w:r>
        <w:rPr>
          <w:rFonts w:eastAsia="Times New Roman" w:cs="Times New Roman"/>
          <w:szCs w:val="24"/>
        </w:rPr>
        <w:t>,</w:t>
      </w:r>
      <w:r w:rsidRPr="006B3216">
        <w:rPr>
          <w:rFonts w:eastAsia="Times New Roman" w:cs="Times New Roman"/>
          <w:szCs w:val="24"/>
        </w:rPr>
        <w:t xml:space="preserve"> αλλά και δεδομένης και της δημοσιονομικής ωφέλειας που θα επέλθει </w:t>
      </w:r>
      <w:r>
        <w:rPr>
          <w:rFonts w:eastAsia="Times New Roman" w:cs="Times New Roman"/>
          <w:szCs w:val="24"/>
        </w:rPr>
        <w:t>από</w:t>
      </w:r>
      <w:r w:rsidRPr="006B3216">
        <w:rPr>
          <w:rFonts w:eastAsia="Times New Roman" w:cs="Times New Roman"/>
          <w:szCs w:val="24"/>
        </w:rPr>
        <w:t xml:space="preserve"> τη μείωση των δαπανών για </w:t>
      </w:r>
      <w:r>
        <w:rPr>
          <w:rFonts w:eastAsia="Times New Roman" w:cs="Times New Roman"/>
          <w:szCs w:val="24"/>
        </w:rPr>
        <w:t>μεταμοσχεύσεις</w:t>
      </w:r>
      <w:r w:rsidRPr="006B3216">
        <w:rPr>
          <w:rFonts w:eastAsia="Times New Roman" w:cs="Times New Roman"/>
          <w:szCs w:val="24"/>
        </w:rPr>
        <w:t xml:space="preserve"> </w:t>
      </w:r>
      <w:r>
        <w:rPr>
          <w:rFonts w:eastAsia="Times New Roman" w:cs="Times New Roman"/>
          <w:szCs w:val="24"/>
        </w:rPr>
        <w:t>σ</w:t>
      </w:r>
      <w:r w:rsidRPr="006B3216">
        <w:rPr>
          <w:rFonts w:eastAsia="Times New Roman" w:cs="Times New Roman"/>
          <w:szCs w:val="24"/>
        </w:rPr>
        <w:t>το εξωτερικό</w:t>
      </w:r>
      <w:r>
        <w:rPr>
          <w:rFonts w:eastAsia="Times New Roman" w:cs="Times New Roman"/>
          <w:szCs w:val="24"/>
        </w:rPr>
        <w:t>,</w:t>
      </w:r>
      <w:r w:rsidRPr="006B3216">
        <w:rPr>
          <w:rFonts w:eastAsia="Times New Roman" w:cs="Times New Roman"/>
          <w:szCs w:val="24"/>
        </w:rPr>
        <w:t xml:space="preserve"> </w:t>
      </w:r>
      <w:r>
        <w:rPr>
          <w:rFonts w:eastAsia="Times New Roman" w:cs="Times New Roman"/>
          <w:szCs w:val="24"/>
        </w:rPr>
        <w:t>σ</w:t>
      </w:r>
      <w:r w:rsidRPr="006B3216">
        <w:rPr>
          <w:rFonts w:eastAsia="Times New Roman" w:cs="Times New Roman"/>
          <w:szCs w:val="24"/>
        </w:rPr>
        <w:t>ας καλούμε</w:t>
      </w:r>
      <w:r>
        <w:rPr>
          <w:rFonts w:eastAsia="Times New Roman" w:cs="Times New Roman"/>
          <w:szCs w:val="24"/>
        </w:rPr>
        <w:t>,</w:t>
      </w:r>
      <w:r w:rsidRPr="006B3216">
        <w:rPr>
          <w:rFonts w:eastAsia="Times New Roman" w:cs="Times New Roman"/>
          <w:szCs w:val="24"/>
        </w:rPr>
        <w:t xml:space="preserve"> αγαπητές κυρίες και κύριοι συνάδελφοι</w:t>
      </w:r>
      <w:r>
        <w:rPr>
          <w:rFonts w:eastAsia="Times New Roman" w:cs="Times New Roman"/>
          <w:szCs w:val="24"/>
        </w:rPr>
        <w:t>,</w:t>
      </w:r>
      <w:r w:rsidRPr="006B3216">
        <w:rPr>
          <w:rFonts w:eastAsia="Times New Roman" w:cs="Times New Roman"/>
          <w:szCs w:val="24"/>
        </w:rPr>
        <w:t xml:space="preserve"> να </w:t>
      </w:r>
      <w:r>
        <w:rPr>
          <w:rFonts w:eastAsia="Times New Roman" w:cs="Times New Roman"/>
          <w:szCs w:val="24"/>
        </w:rPr>
        <w:t>υπερ</w:t>
      </w:r>
      <w:r w:rsidRPr="006B3216">
        <w:rPr>
          <w:rFonts w:eastAsia="Times New Roman" w:cs="Times New Roman"/>
          <w:szCs w:val="24"/>
        </w:rPr>
        <w:t>ψηφίσετε το παρόν σχέδιο νόμου</w:t>
      </w:r>
      <w:r>
        <w:rPr>
          <w:rFonts w:eastAsia="Times New Roman" w:cs="Times New Roman"/>
          <w:szCs w:val="24"/>
        </w:rPr>
        <w:t>.</w:t>
      </w:r>
    </w:p>
    <w:p w14:paraId="4B64C6B7" w14:textId="77777777" w:rsidR="00973031" w:rsidRDefault="00405E19">
      <w:pPr>
        <w:spacing w:line="600" w:lineRule="auto"/>
        <w:ind w:firstLine="720"/>
        <w:contextualSpacing/>
        <w:jc w:val="both"/>
        <w:rPr>
          <w:rFonts w:eastAsia="Times New Roman" w:cs="Times New Roman"/>
          <w:szCs w:val="24"/>
        </w:rPr>
      </w:pPr>
      <w:r w:rsidRPr="006B3216">
        <w:rPr>
          <w:rFonts w:eastAsia="Times New Roman" w:cs="Times New Roman"/>
          <w:szCs w:val="24"/>
        </w:rPr>
        <w:t xml:space="preserve">Αγαπητέ κύριε </w:t>
      </w:r>
      <w:r>
        <w:rPr>
          <w:rFonts w:eastAsia="Times New Roman" w:cs="Times New Roman"/>
          <w:szCs w:val="24"/>
        </w:rPr>
        <w:t>Π</w:t>
      </w:r>
      <w:r w:rsidRPr="006B3216">
        <w:rPr>
          <w:rFonts w:eastAsia="Times New Roman" w:cs="Times New Roman"/>
          <w:szCs w:val="24"/>
        </w:rPr>
        <w:t>ρόεδρε</w:t>
      </w:r>
      <w:r>
        <w:rPr>
          <w:rFonts w:eastAsia="Times New Roman" w:cs="Times New Roman"/>
          <w:szCs w:val="24"/>
        </w:rPr>
        <w:t>,</w:t>
      </w:r>
      <w:r w:rsidRPr="006B3216">
        <w:rPr>
          <w:rFonts w:eastAsia="Times New Roman" w:cs="Times New Roman"/>
          <w:szCs w:val="24"/>
        </w:rPr>
        <w:t xml:space="preserve"> δεν θα ήθελα εξειδικευμένα να πάρω θέσ</w:t>
      </w:r>
      <w:r>
        <w:rPr>
          <w:rFonts w:eastAsia="Times New Roman" w:cs="Times New Roman"/>
          <w:szCs w:val="24"/>
        </w:rPr>
        <w:t>η επί των τροπολογιών που έχουν κατατεθεί</w:t>
      </w:r>
      <w:r w:rsidRPr="006B3216">
        <w:rPr>
          <w:rFonts w:eastAsia="Times New Roman" w:cs="Times New Roman"/>
          <w:szCs w:val="24"/>
        </w:rPr>
        <w:t xml:space="preserve"> σήμερα</w:t>
      </w:r>
      <w:r>
        <w:rPr>
          <w:rFonts w:eastAsia="Times New Roman" w:cs="Times New Roman"/>
          <w:szCs w:val="24"/>
        </w:rPr>
        <w:t>.</w:t>
      </w:r>
      <w:r w:rsidRPr="006B3216">
        <w:rPr>
          <w:rFonts w:eastAsia="Times New Roman" w:cs="Times New Roman"/>
          <w:szCs w:val="24"/>
        </w:rPr>
        <w:t xml:space="preserve"> Καλό είναι να το αφήσω στους καθ</w:t>
      </w:r>
      <w:r>
        <w:rPr>
          <w:rFonts w:eastAsia="Times New Roman" w:cs="Times New Roman"/>
          <w:szCs w:val="24"/>
        </w:rPr>
        <w:t>’</w:t>
      </w:r>
      <w:r w:rsidRPr="006B3216">
        <w:rPr>
          <w:rFonts w:eastAsia="Times New Roman" w:cs="Times New Roman"/>
          <w:szCs w:val="24"/>
        </w:rPr>
        <w:t xml:space="preserve"> ύλην αρμόδιους</w:t>
      </w:r>
      <w:r>
        <w:rPr>
          <w:rFonts w:eastAsia="Times New Roman" w:cs="Times New Roman"/>
          <w:szCs w:val="24"/>
        </w:rPr>
        <w:t xml:space="preserve"> αγαπητούς</w:t>
      </w:r>
      <w:r w:rsidRPr="006B3216">
        <w:rPr>
          <w:rFonts w:eastAsia="Times New Roman" w:cs="Times New Roman"/>
          <w:szCs w:val="24"/>
        </w:rPr>
        <w:t xml:space="preserve"> </w:t>
      </w:r>
      <w:r>
        <w:rPr>
          <w:rFonts w:eastAsia="Times New Roman" w:cs="Times New Roman"/>
          <w:szCs w:val="24"/>
        </w:rPr>
        <w:t>Υπουργο</w:t>
      </w:r>
      <w:r>
        <w:rPr>
          <w:rFonts w:eastAsia="Times New Roman" w:cs="Times New Roman"/>
          <w:szCs w:val="24"/>
        </w:rPr>
        <w:t>ύς.</w:t>
      </w:r>
    </w:p>
    <w:p w14:paraId="4B64C6B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6B3216">
        <w:rPr>
          <w:rFonts w:eastAsia="Times New Roman" w:cs="Times New Roman"/>
          <w:szCs w:val="24"/>
        </w:rPr>
        <w:t>ευχαριστώ πολύ που διαθέσατε το</w:t>
      </w:r>
      <w:r>
        <w:rPr>
          <w:rFonts w:eastAsia="Times New Roman" w:cs="Times New Roman"/>
          <w:szCs w:val="24"/>
        </w:rPr>
        <w:t>ν</w:t>
      </w:r>
      <w:r w:rsidRPr="006B3216">
        <w:rPr>
          <w:rFonts w:eastAsia="Times New Roman" w:cs="Times New Roman"/>
          <w:szCs w:val="24"/>
        </w:rPr>
        <w:t xml:space="preserve"> χρόνο</w:t>
      </w:r>
      <w:r>
        <w:rPr>
          <w:rFonts w:eastAsia="Times New Roman" w:cs="Times New Roman"/>
          <w:szCs w:val="24"/>
        </w:rPr>
        <w:t>.</w:t>
      </w:r>
    </w:p>
    <w:p w14:paraId="4B64C6B9" w14:textId="77777777" w:rsidR="00973031" w:rsidRDefault="00405E19">
      <w:pPr>
        <w:spacing w:line="600" w:lineRule="auto"/>
        <w:ind w:firstLine="720"/>
        <w:contextualSpacing/>
        <w:jc w:val="center"/>
        <w:rPr>
          <w:rFonts w:eastAsia="Times New Roman" w:cs="Times New Roman"/>
          <w:szCs w:val="24"/>
        </w:rPr>
      </w:pPr>
      <w:r w:rsidRPr="00655E34">
        <w:rPr>
          <w:rFonts w:eastAsia="Times New Roman" w:cs="Times New Roman"/>
          <w:szCs w:val="24"/>
        </w:rPr>
        <w:lastRenderedPageBreak/>
        <w:t xml:space="preserve">(Χειροκροτήματα από </w:t>
      </w:r>
      <w:r>
        <w:rPr>
          <w:rFonts w:eastAsia="Times New Roman" w:cs="Times New Roman"/>
          <w:szCs w:val="24"/>
        </w:rPr>
        <w:t>τις</w:t>
      </w:r>
      <w:r w:rsidRPr="00655E34">
        <w:rPr>
          <w:rFonts w:eastAsia="Times New Roman" w:cs="Times New Roman"/>
          <w:szCs w:val="24"/>
        </w:rPr>
        <w:t xml:space="preserve"> πτέρυγ</w:t>
      </w:r>
      <w:r>
        <w:rPr>
          <w:rFonts w:eastAsia="Times New Roman" w:cs="Times New Roman"/>
          <w:szCs w:val="24"/>
        </w:rPr>
        <w:t>ες</w:t>
      </w:r>
      <w:r w:rsidRPr="00655E34">
        <w:rPr>
          <w:rFonts w:eastAsia="Times New Roman" w:cs="Times New Roman"/>
          <w:szCs w:val="24"/>
        </w:rPr>
        <w:t xml:space="preserve"> </w:t>
      </w:r>
      <w:r w:rsidRPr="00655E34">
        <w:rPr>
          <w:rFonts w:eastAsia="Times New Roman" w:cs="Times New Roman"/>
          <w:szCs w:val="24"/>
        </w:rPr>
        <w:t>του ΣΥΡΙΖΑ</w:t>
      </w:r>
      <w:r>
        <w:rPr>
          <w:rFonts w:eastAsia="Times New Roman" w:cs="Times New Roman"/>
          <w:szCs w:val="24"/>
        </w:rPr>
        <w:t xml:space="preserve"> και των </w:t>
      </w:r>
      <w:r>
        <w:rPr>
          <w:rFonts w:eastAsia="Times New Roman" w:cs="Times New Roman"/>
          <w:szCs w:val="24"/>
        </w:rPr>
        <w:t>ΑΝΕΛ</w:t>
      </w:r>
      <w:r w:rsidRPr="00655E34">
        <w:rPr>
          <w:rFonts w:eastAsia="Times New Roman" w:cs="Times New Roman"/>
          <w:szCs w:val="24"/>
        </w:rPr>
        <w:t>)</w:t>
      </w:r>
    </w:p>
    <w:p w14:paraId="4B64C6BA"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sidRPr="00AF4B25">
        <w:rPr>
          <w:rFonts w:eastAsia="Times New Roman" w:cs="Times New Roman"/>
          <w:szCs w:val="24"/>
        </w:rPr>
        <w:t>Ε</w:t>
      </w:r>
      <w:r>
        <w:rPr>
          <w:rFonts w:eastAsia="Times New Roman" w:cs="Times New Roman"/>
          <w:szCs w:val="24"/>
        </w:rPr>
        <w:t>υ</w:t>
      </w:r>
      <w:r w:rsidRPr="00AF4B25">
        <w:rPr>
          <w:rFonts w:eastAsia="Times New Roman" w:cs="Times New Roman"/>
          <w:szCs w:val="24"/>
        </w:rPr>
        <w:t>χαριστούμε</w:t>
      </w:r>
      <w:r w:rsidRPr="006B3216">
        <w:rPr>
          <w:rFonts w:eastAsia="Times New Roman" w:cs="Times New Roman"/>
          <w:szCs w:val="24"/>
        </w:rPr>
        <w:t xml:space="preserve"> τον</w:t>
      </w:r>
      <w:r>
        <w:rPr>
          <w:rFonts w:eastAsia="Times New Roman" w:cs="Times New Roman"/>
          <w:szCs w:val="24"/>
        </w:rPr>
        <w:t xml:space="preserve"> εισηγητή του ΣΥΡΙΖΑ κ. </w:t>
      </w:r>
      <w:proofErr w:type="spellStart"/>
      <w:r>
        <w:rPr>
          <w:rFonts w:eastAsia="Times New Roman" w:cs="Times New Roman"/>
          <w:szCs w:val="24"/>
        </w:rPr>
        <w:t>Δέδε</w:t>
      </w:r>
      <w:proofErr w:type="spellEnd"/>
      <w:r>
        <w:rPr>
          <w:rFonts w:eastAsia="Times New Roman" w:cs="Times New Roman"/>
          <w:szCs w:val="24"/>
        </w:rPr>
        <w:t xml:space="preserve"> και για την </w:t>
      </w:r>
      <w:r w:rsidRPr="006B3216">
        <w:rPr>
          <w:rFonts w:eastAsia="Times New Roman" w:cs="Times New Roman"/>
          <w:szCs w:val="24"/>
        </w:rPr>
        <w:t>εξοικονόμηση του χρόνου</w:t>
      </w:r>
      <w:r>
        <w:rPr>
          <w:rFonts w:eastAsia="Times New Roman" w:cs="Times New Roman"/>
          <w:szCs w:val="24"/>
        </w:rPr>
        <w:t>.</w:t>
      </w:r>
    </w:p>
    <w:p w14:paraId="4B64C6BB"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Τον</w:t>
      </w:r>
      <w:r w:rsidRPr="006B3216">
        <w:rPr>
          <w:rFonts w:eastAsia="Times New Roman" w:cs="Times New Roman"/>
          <w:szCs w:val="24"/>
        </w:rPr>
        <w:t xml:space="preserve"> λόγο έχει ο εισηγητής της Νέας Δημοκρατίας </w:t>
      </w:r>
      <w:r>
        <w:rPr>
          <w:rFonts w:eastAsia="Times New Roman" w:cs="Times New Roman"/>
          <w:szCs w:val="24"/>
        </w:rPr>
        <w:t>κ. Ιάσων</w:t>
      </w:r>
      <w:r w:rsidRPr="006B3216">
        <w:rPr>
          <w:rFonts w:eastAsia="Times New Roman" w:cs="Times New Roman"/>
          <w:szCs w:val="24"/>
        </w:rPr>
        <w:t xml:space="preserve"> Φωτήλας</w:t>
      </w:r>
      <w:r>
        <w:rPr>
          <w:rFonts w:eastAsia="Times New Roman" w:cs="Times New Roman"/>
          <w:szCs w:val="24"/>
        </w:rPr>
        <w:t>.</w:t>
      </w:r>
    </w:p>
    <w:p w14:paraId="4B64C6BC"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sidRPr="00CA127D">
        <w:rPr>
          <w:rFonts w:eastAsia="Times New Roman" w:cs="Times New Roman"/>
          <w:b/>
          <w:szCs w:val="24"/>
        </w:rPr>
        <w:t>ΙΑΣ</w:t>
      </w:r>
      <w:r>
        <w:rPr>
          <w:rFonts w:eastAsia="Times New Roman" w:cs="Times New Roman"/>
          <w:b/>
          <w:szCs w:val="24"/>
        </w:rPr>
        <w:t>Ο</w:t>
      </w:r>
      <w:r w:rsidRPr="00CA127D">
        <w:rPr>
          <w:rFonts w:eastAsia="Times New Roman" w:cs="Times New Roman"/>
          <w:b/>
          <w:szCs w:val="24"/>
        </w:rPr>
        <w:t>Ν</w:t>
      </w:r>
      <w:r>
        <w:rPr>
          <w:rFonts w:eastAsia="Times New Roman" w:cs="Times New Roman"/>
          <w:b/>
          <w:szCs w:val="24"/>
        </w:rPr>
        <w:t>ΑΣ</w:t>
      </w:r>
      <w:r w:rsidRPr="00CA127D">
        <w:rPr>
          <w:rFonts w:eastAsia="Times New Roman" w:cs="Times New Roman"/>
          <w:b/>
          <w:szCs w:val="24"/>
        </w:rPr>
        <w:t xml:space="preserve"> </w:t>
      </w:r>
      <w:r w:rsidRPr="00CA127D">
        <w:rPr>
          <w:rFonts w:eastAsia="Times New Roman" w:cs="Times New Roman"/>
          <w:b/>
          <w:szCs w:val="24"/>
        </w:rPr>
        <w:t>ΦΩΤΗΛΑΣ:</w:t>
      </w:r>
      <w:r>
        <w:rPr>
          <w:rFonts w:eastAsia="Times New Roman" w:cs="Times New Roman"/>
          <w:szCs w:val="24"/>
        </w:rPr>
        <w:t xml:space="preserve"> Ε</w:t>
      </w:r>
      <w:r w:rsidRPr="006B3216">
        <w:rPr>
          <w:rFonts w:eastAsia="Times New Roman" w:cs="Times New Roman"/>
          <w:szCs w:val="24"/>
        </w:rPr>
        <w:t>υχαριστώ</w:t>
      </w:r>
      <w:r>
        <w:rPr>
          <w:rFonts w:eastAsia="Times New Roman" w:cs="Times New Roman"/>
          <w:szCs w:val="24"/>
        </w:rPr>
        <w:t>,</w:t>
      </w:r>
      <w:r w:rsidRPr="006B3216">
        <w:rPr>
          <w:rFonts w:eastAsia="Times New Roman" w:cs="Times New Roman"/>
          <w:szCs w:val="24"/>
        </w:rPr>
        <w:t xml:space="preserve"> κύριε </w:t>
      </w:r>
      <w:r>
        <w:rPr>
          <w:rFonts w:eastAsia="Times New Roman" w:cs="Times New Roman"/>
          <w:szCs w:val="24"/>
        </w:rPr>
        <w:t>Π</w:t>
      </w:r>
      <w:r w:rsidRPr="006B3216">
        <w:rPr>
          <w:rFonts w:eastAsia="Times New Roman" w:cs="Times New Roman"/>
          <w:szCs w:val="24"/>
        </w:rPr>
        <w:t>ρόεδρε</w:t>
      </w:r>
      <w:r>
        <w:rPr>
          <w:rFonts w:eastAsia="Times New Roman" w:cs="Times New Roman"/>
          <w:szCs w:val="24"/>
        </w:rPr>
        <w:t>.</w:t>
      </w:r>
    </w:p>
    <w:p w14:paraId="4B64C6BD"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έ</w:t>
      </w:r>
      <w:r w:rsidRPr="006B3216">
        <w:rPr>
          <w:rFonts w:eastAsia="Times New Roman" w:cs="Times New Roman"/>
          <w:szCs w:val="24"/>
        </w:rPr>
        <w:t>πιασαν τα κρύα</w:t>
      </w:r>
      <w:r>
        <w:rPr>
          <w:rFonts w:eastAsia="Times New Roman" w:cs="Times New Roman"/>
          <w:szCs w:val="24"/>
        </w:rPr>
        <w:t>.</w:t>
      </w:r>
      <w:r w:rsidRPr="006B3216">
        <w:rPr>
          <w:rFonts w:eastAsia="Times New Roman" w:cs="Times New Roman"/>
          <w:szCs w:val="24"/>
        </w:rPr>
        <w:t xml:space="preserve"> </w:t>
      </w:r>
      <w:r>
        <w:rPr>
          <w:rFonts w:eastAsia="Times New Roman" w:cs="Times New Roman"/>
          <w:szCs w:val="24"/>
        </w:rPr>
        <w:t>Ν</w:t>
      </w:r>
      <w:r w:rsidRPr="006B3216">
        <w:rPr>
          <w:rFonts w:eastAsia="Times New Roman" w:cs="Times New Roman"/>
          <w:szCs w:val="24"/>
        </w:rPr>
        <w:t xml:space="preserve">ομίζω </w:t>
      </w:r>
      <w:r>
        <w:rPr>
          <w:rFonts w:eastAsia="Times New Roman" w:cs="Times New Roman"/>
          <w:szCs w:val="24"/>
        </w:rPr>
        <w:t>τ</w:t>
      </w:r>
      <w:r w:rsidRPr="006B3216">
        <w:rPr>
          <w:rFonts w:eastAsia="Times New Roman" w:cs="Times New Roman"/>
          <w:szCs w:val="24"/>
        </w:rPr>
        <w:t>ο καταλάβαμε</w:t>
      </w:r>
      <w:r>
        <w:rPr>
          <w:rFonts w:eastAsia="Times New Roman" w:cs="Times New Roman"/>
          <w:szCs w:val="24"/>
        </w:rPr>
        <w:t>,</w:t>
      </w:r>
      <w:r w:rsidRPr="006B3216">
        <w:rPr>
          <w:rFonts w:eastAsia="Times New Roman" w:cs="Times New Roman"/>
          <w:szCs w:val="24"/>
        </w:rPr>
        <w:t xml:space="preserve"> το αισθανθήκαμε στο πετσί μας όλοι σήμερα το πρωί</w:t>
      </w:r>
      <w:r>
        <w:rPr>
          <w:rFonts w:eastAsia="Times New Roman" w:cs="Times New Roman"/>
          <w:szCs w:val="24"/>
        </w:rPr>
        <w:t>. Π</w:t>
      </w:r>
      <w:r w:rsidRPr="006B3216">
        <w:rPr>
          <w:rFonts w:eastAsia="Times New Roman" w:cs="Times New Roman"/>
          <w:szCs w:val="24"/>
        </w:rPr>
        <w:t xml:space="preserve">ροφανώς </w:t>
      </w:r>
      <w:r>
        <w:rPr>
          <w:rFonts w:eastAsia="Times New Roman" w:cs="Times New Roman"/>
          <w:szCs w:val="24"/>
        </w:rPr>
        <w:t xml:space="preserve">και </w:t>
      </w:r>
      <w:r w:rsidRPr="006B3216">
        <w:rPr>
          <w:rFonts w:eastAsia="Times New Roman" w:cs="Times New Roman"/>
          <w:szCs w:val="24"/>
        </w:rPr>
        <w:t xml:space="preserve">με αφορμή αυτό το </w:t>
      </w:r>
      <w:r w:rsidRPr="006B3216">
        <w:rPr>
          <w:rFonts w:eastAsia="Times New Roman" w:cs="Times New Roman"/>
          <w:szCs w:val="24"/>
        </w:rPr>
        <w:t xml:space="preserve">γεγονός ότι </w:t>
      </w:r>
      <w:r>
        <w:rPr>
          <w:rFonts w:eastAsia="Times New Roman" w:cs="Times New Roman"/>
          <w:szCs w:val="24"/>
        </w:rPr>
        <w:t>τα</w:t>
      </w:r>
      <w:r w:rsidRPr="006B3216">
        <w:rPr>
          <w:rFonts w:eastAsia="Times New Roman" w:cs="Times New Roman"/>
          <w:szCs w:val="24"/>
        </w:rPr>
        <w:t xml:space="preserve"> κρύα άρχισαν</w:t>
      </w:r>
      <w:r>
        <w:rPr>
          <w:rFonts w:eastAsia="Times New Roman" w:cs="Times New Roman"/>
          <w:szCs w:val="24"/>
        </w:rPr>
        <w:t>,</w:t>
      </w:r>
      <w:r w:rsidRPr="006B3216">
        <w:rPr>
          <w:rFonts w:eastAsia="Times New Roman" w:cs="Times New Roman"/>
          <w:szCs w:val="24"/>
        </w:rPr>
        <w:t xml:space="preserve"> ρωτήθηκε σήμερα το πρωί σε τηλεοπτική εκπομπή από γνωστό δημοσιογράφο ο πρώην </w:t>
      </w:r>
      <w:r>
        <w:rPr>
          <w:rFonts w:eastAsia="Times New Roman" w:cs="Times New Roman"/>
          <w:szCs w:val="24"/>
        </w:rPr>
        <w:t>Υ</w:t>
      </w:r>
      <w:r w:rsidRPr="006B3216">
        <w:rPr>
          <w:rFonts w:eastAsia="Times New Roman" w:cs="Times New Roman"/>
          <w:szCs w:val="24"/>
        </w:rPr>
        <w:t xml:space="preserve">πουργός Τρύφων Αλεξιάδης </w:t>
      </w:r>
      <w:r>
        <w:rPr>
          <w:rFonts w:eastAsia="Times New Roman" w:cs="Times New Roman"/>
          <w:szCs w:val="24"/>
        </w:rPr>
        <w:t>τι</w:t>
      </w:r>
      <w:r w:rsidRPr="006B3216">
        <w:rPr>
          <w:rFonts w:eastAsia="Times New Roman" w:cs="Times New Roman"/>
          <w:szCs w:val="24"/>
        </w:rPr>
        <w:t xml:space="preserve"> έχει σκοπό να κάνει η </w:t>
      </w:r>
      <w:r>
        <w:rPr>
          <w:rFonts w:eastAsia="Times New Roman" w:cs="Times New Roman"/>
          <w:szCs w:val="24"/>
        </w:rPr>
        <w:t>Κ</w:t>
      </w:r>
      <w:r w:rsidRPr="006B3216">
        <w:rPr>
          <w:rFonts w:eastAsia="Times New Roman" w:cs="Times New Roman"/>
          <w:szCs w:val="24"/>
        </w:rPr>
        <w:t>υβέρνηση με αυτό το περιβόητο επίδομα θέρμανσης</w:t>
      </w:r>
      <w:r>
        <w:rPr>
          <w:rFonts w:eastAsia="Times New Roman" w:cs="Times New Roman"/>
          <w:szCs w:val="24"/>
        </w:rPr>
        <w:t xml:space="preserve">. Διότι είναι αυτό το </w:t>
      </w:r>
      <w:r w:rsidRPr="006B3216">
        <w:rPr>
          <w:rFonts w:eastAsia="Times New Roman" w:cs="Times New Roman"/>
          <w:szCs w:val="24"/>
        </w:rPr>
        <w:t xml:space="preserve">επίδομα </w:t>
      </w:r>
      <w:r>
        <w:rPr>
          <w:rFonts w:eastAsia="Times New Roman" w:cs="Times New Roman"/>
          <w:szCs w:val="24"/>
        </w:rPr>
        <w:t>θέρμανσης το οποίο η</w:t>
      </w:r>
      <w:r>
        <w:rPr>
          <w:rFonts w:eastAsia="Times New Roman" w:cs="Times New Roman"/>
          <w:szCs w:val="24"/>
        </w:rPr>
        <w:t xml:space="preserve"> Νέα Δημοκρατία </w:t>
      </w:r>
      <w:r w:rsidRPr="006B3216">
        <w:rPr>
          <w:rFonts w:eastAsia="Times New Roman" w:cs="Times New Roman"/>
          <w:szCs w:val="24"/>
        </w:rPr>
        <w:t xml:space="preserve">θα σκότωνε τον κόσμο με τα </w:t>
      </w:r>
      <w:r>
        <w:rPr>
          <w:rFonts w:eastAsia="Times New Roman" w:cs="Times New Roman"/>
          <w:szCs w:val="24"/>
        </w:rPr>
        <w:t>μαγκάλια,</w:t>
      </w:r>
      <w:r w:rsidRPr="006B3216">
        <w:rPr>
          <w:rFonts w:eastAsia="Times New Roman" w:cs="Times New Roman"/>
          <w:szCs w:val="24"/>
        </w:rPr>
        <w:t xml:space="preserve"> θα καιγόταν ο κόσμος που </w:t>
      </w:r>
      <w:r>
        <w:rPr>
          <w:rFonts w:eastAsia="Times New Roman" w:cs="Times New Roman"/>
          <w:szCs w:val="24"/>
        </w:rPr>
        <w:t>είμαστε</w:t>
      </w:r>
      <w:r w:rsidRPr="006B3216">
        <w:rPr>
          <w:rFonts w:eastAsia="Times New Roman" w:cs="Times New Roman"/>
          <w:szCs w:val="24"/>
        </w:rPr>
        <w:t xml:space="preserve"> αναίσθητ</w:t>
      </w:r>
      <w:r>
        <w:rPr>
          <w:rFonts w:eastAsia="Times New Roman" w:cs="Times New Roman"/>
          <w:szCs w:val="24"/>
        </w:rPr>
        <w:t>οι, που έπρεπε να μας κρεμάσετε στο Σύνταγμα γιατί μειώσαμε. Είναι αυτό το επίδομα που ήρθατε εσείς για να το μειώσετε δύο φορές,</w:t>
      </w:r>
      <w:r w:rsidRPr="006B3216">
        <w:rPr>
          <w:rFonts w:eastAsia="Times New Roman" w:cs="Times New Roman"/>
          <w:szCs w:val="24"/>
        </w:rPr>
        <w:t xml:space="preserve"> από 50% την </w:t>
      </w:r>
      <w:r>
        <w:rPr>
          <w:rFonts w:eastAsia="Times New Roman" w:cs="Times New Roman"/>
          <w:szCs w:val="24"/>
        </w:rPr>
        <w:t>κάθε μια,</w:t>
      </w:r>
      <w:r w:rsidRPr="006B3216">
        <w:rPr>
          <w:rFonts w:eastAsia="Times New Roman" w:cs="Times New Roman"/>
          <w:szCs w:val="24"/>
        </w:rPr>
        <w:t xml:space="preserve"> δηλαδή συν</w:t>
      </w:r>
      <w:r w:rsidRPr="006B3216">
        <w:rPr>
          <w:rFonts w:eastAsia="Times New Roman" w:cs="Times New Roman"/>
          <w:szCs w:val="24"/>
        </w:rPr>
        <w:t xml:space="preserve">ολικά να το </w:t>
      </w:r>
      <w:r>
        <w:rPr>
          <w:rFonts w:eastAsia="Times New Roman" w:cs="Times New Roman"/>
          <w:szCs w:val="24"/>
        </w:rPr>
        <w:t xml:space="preserve">μειώσετε </w:t>
      </w:r>
      <w:r w:rsidRPr="006B3216">
        <w:rPr>
          <w:rFonts w:eastAsia="Times New Roman" w:cs="Times New Roman"/>
          <w:szCs w:val="24"/>
        </w:rPr>
        <w:t>κατά 75%</w:t>
      </w:r>
      <w:r>
        <w:rPr>
          <w:rFonts w:eastAsia="Times New Roman" w:cs="Times New Roman"/>
          <w:szCs w:val="24"/>
        </w:rPr>
        <w:t>. Με</w:t>
      </w:r>
      <w:r w:rsidRPr="006B3216">
        <w:rPr>
          <w:rFonts w:eastAsia="Times New Roman" w:cs="Times New Roman"/>
          <w:szCs w:val="24"/>
        </w:rPr>
        <w:t xml:space="preserve"> δεδομένο</w:t>
      </w:r>
      <w:r>
        <w:rPr>
          <w:rFonts w:eastAsia="Times New Roman" w:cs="Times New Roman"/>
          <w:szCs w:val="24"/>
        </w:rPr>
        <w:t>, δε,</w:t>
      </w:r>
      <w:r w:rsidRPr="006B3216">
        <w:rPr>
          <w:rFonts w:eastAsia="Times New Roman" w:cs="Times New Roman"/>
          <w:szCs w:val="24"/>
        </w:rPr>
        <w:t xml:space="preserve"> ότι αυξήθηκε </w:t>
      </w:r>
      <w:r>
        <w:rPr>
          <w:rFonts w:eastAsia="Times New Roman" w:cs="Times New Roman"/>
          <w:szCs w:val="24"/>
        </w:rPr>
        <w:t xml:space="preserve">και </w:t>
      </w:r>
      <w:r w:rsidRPr="006B3216">
        <w:rPr>
          <w:rFonts w:eastAsia="Times New Roman" w:cs="Times New Roman"/>
          <w:szCs w:val="24"/>
        </w:rPr>
        <w:t>το πετρέλαιο</w:t>
      </w:r>
      <w:r>
        <w:rPr>
          <w:rFonts w:eastAsia="Times New Roman" w:cs="Times New Roman"/>
          <w:szCs w:val="24"/>
        </w:rPr>
        <w:t xml:space="preserve">, ρωτήθηκε ο κ. Αλεξιάδης </w:t>
      </w:r>
      <w:r w:rsidRPr="006B3216">
        <w:rPr>
          <w:rFonts w:eastAsia="Times New Roman" w:cs="Times New Roman"/>
          <w:szCs w:val="24"/>
        </w:rPr>
        <w:t>τι θα γίνει με αυτή</w:t>
      </w:r>
      <w:r>
        <w:rPr>
          <w:rFonts w:eastAsia="Times New Roman" w:cs="Times New Roman"/>
          <w:szCs w:val="24"/>
        </w:rPr>
        <w:t>ν</w:t>
      </w:r>
      <w:r w:rsidRPr="006B3216">
        <w:rPr>
          <w:rFonts w:eastAsia="Times New Roman" w:cs="Times New Roman"/>
          <w:szCs w:val="24"/>
        </w:rPr>
        <w:t xml:space="preserve"> την υπόθεση του επιδόματος θέρμανσης</w:t>
      </w:r>
      <w:r>
        <w:rPr>
          <w:rFonts w:eastAsia="Times New Roman" w:cs="Times New Roman"/>
          <w:szCs w:val="24"/>
        </w:rPr>
        <w:t>.</w:t>
      </w:r>
      <w:r w:rsidRPr="006B3216">
        <w:rPr>
          <w:rFonts w:eastAsia="Times New Roman" w:cs="Times New Roman"/>
          <w:szCs w:val="24"/>
        </w:rPr>
        <w:t xml:space="preserve"> </w:t>
      </w:r>
      <w:r>
        <w:rPr>
          <w:rFonts w:eastAsia="Times New Roman" w:cs="Times New Roman"/>
          <w:szCs w:val="24"/>
        </w:rPr>
        <w:t>Κ</w:t>
      </w:r>
      <w:r w:rsidRPr="006B3216">
        <w:rPr>
          <w:rFonts w:eastAsia="Times New Roman" w:cs="Times New Roman"/>
          <w:szCs w:val="24"/>
        </w:rPr>
        <w:t xml:space="preserve">αι τι </w:t>
      </w:r>
      <w:r>
        <w:rPr>
          <w:rFonts w:eastAsia="Times New Roman" w:cs="Times New Roman"/>
          <w:szCs w:val="24"/>
        </w:rPr>
        <w:t>α</w:t>
      </w:r>
      <w:r w:rsidRPr="006B3216">
        <w:rPr>
          <w:rFonts w:eastAsia="Times New Roman" w:cs="Times New Roman"/>
          <w:szCs w:val="24"/>
        </w:rPr>
        <w:t>πάντησε</w:t>
      </w:r>
      <w:r>
        <w:rPr>
          <w:rFonts w:eastAsia="Times New Roman" w:cs="Times New Roman"/>
          <w:szCs w:val="24"/>
        </w:rPr>
        <w:t>;</w:t>
      </w:r>
      <w:r w:rsidRPr="006B3216">
        <w:rPr>
          <w:rFonts w:eastAsia="Times New Roman" w:cs="Times New Roman"/>
          <w:szCs w:val="24"/>
        </w:rPr>
        <w:t xml:space="preserve"> Απάντησε ότι τώρα </w:t>
      </w:r>
      <w:r>
        <w:rPr>
          <w:rFonts w:eastAsia="Times New Roman" w:cs="Times New Roman"/>
          <w:szCs w:val="24"/>
        </w:rPr>
        <w:t>δεν υπάρχει</w:t>
      </w:r>
      <w:r w:rsidRPr="006B3216">
        <w:rPr>
          <w:rFonts w:eastAsia="Times New Roman" w:cs="Times New Roman"/>
          <w:szCs w:val="24"/>
        </w:rPr>
        <w:t xml:space="preserve"> πρόβλημα</w:t>
      </w:r>
      <w:r>
        <w:rPr>
          <w:rFonts w:eastAsia="Times New Roman" w:cs="Times New Roman"/>
          <w:szCs w:val="24"/>
        </w:rPr>
        <w:t>.</w:t>
      </w:r>
      <w:r w:rsidRPr="006B3216">
        <w:rPr>
          <w:rFonts w:eastAsia="Times New Roman" w:cs="Times New Roman"/>
          <w:szCs w:val="24"/>
        </w:rPr>
        <w:t xml:space="preserve"> Έχουμε</w:t>
      </w:r>
      <w:r>
        <w:rPr>
          <w:rFonts w:eastAsia="Times New Roman" w:cs="Times New Roman"/>
          <w:szCs w:val="24"/>
        </w:rPr>
        <w:t>,</w:t>
      </w:r>
      <w:r w:rsidRPr="006B3216">
        <w:rPr>
          <w:rFonts w:eastAsia="Times New Roman" w:cs="Times New Roman"/>
          <w:szCs w:val="24"/>
        </w:rPr>
        <w:t xml:space="preserve"> λόγ</w:t>
      </w:r>
      <w:r>
        <w:rPr>
          <w:rFonts w:eastAsia="Times New Roman" w:cs="Times New Roman"/>
          <w:szCs w:val="24"/>
        </w:rPr>
        <w:t>ω</w:t>
      </w:r>
      <w:r w:rsidRPr="006B3216">
        <w:rPr>
          <w:rFonts w:eastAsia="Times New Roman" w:cs="Times New Roman"/>
          <w:szCs w:val="24"/>
        </w:rPr>
        <w:t xml:space="preserve"> του </w:t>
      </w:r>
      <w:proofErr w:type="spellStart"/>
      <w:r w:rsidRPr="006B3216">
        <w:rPr>
          <w:rFonts w:eastAsia="Times New Roman" w:cs="Times New Roman"/>
          <w:szCs w:val="24"/>
        </w:rPr>
        <w:t>υπερπλεον</w:t>
      </w:r>
      <w:r>
        <w:rPr>
          <w:rFonts w:eastAsia="Times New Roman" w:cs="Times New Roman"/>
          <w:szCs w:val="24"/>
        </w:rPr>
        <w:t>ά</w:t>
      </w:r>
      <w:r w:rsidRPr="006B3216">
        <w:rPr>
          <w:rFonts w:eastAsia="Times New Roman" w:cs="Times New Roman"/>
          <w:szCs w:val="24"/>
        </w:rPr>
        <w:t>σμα</w:t>
      </w:r>
      <w:r>
        <w:rPr>
          <w:rFonts w:eastAsia="Times New Roman" w:cs="Times New Roman"/>
          <w:szCs w:val="24"/>
        </w:rPr>
        <w:t>τος</w:t>
      </w:r>
      <w:proofErr w:type="spellEnd"/>
      <w:r>
        <w:rPr>
          <w:rFonts w:eastAsia="Times New Roman" w:cs="Times New Roman"/>
          <w:szCs w:val="24"/>
        </w:rPr>
        <w:t>,</w:t>
      </w:r>
      <w:r w:rsidRPr="006B3216">
        <w:rPr>
          <w:rFonts w:eastAsia="Times New Roman" w:cs="Times New Roman"/>
          <w:szCs w:val="24"/>
        </w:rPr>
        <w:t xml:space="preserve"> εκείνο το</w:t>
      </w:r>
      <w:r>
        <w:rPr>
          <w:rFonts w:eastAsia="Times New Roman" w:cs="Times New Roman"/>
          <w:szCs w:val="24"/>
        </w:rPr>
        <w:t>ν</w:t>
      </w:r>
      <w:r w:rsidRPr="006B3216">
        <w:rPr>
          <w:rFonts w:eastAsia="Times New Roman" w:cs="Times New Roman"/>
          <w:szCs w:val="24"/>
        </w:rPr>
        <w:t xml:space="preserve"> δημοσιονομικό </w:t>
      </w:r>
      <w:r>
        <w:rPr>
          <w:rFonts w:eastAsia="Times New Roman" w:cs="Times New Roman"/>
          <w:szCs w:val="24"/>
        </w:rPr>
        <w:t xml:space="preserve">χώρο </w:t>
      </w:r>
      <w:r w:rsidRPr="006B3216">
        <w:rPr>
          <w:rFonts w:eastAsia="Times New Roman" w:cs="Times New Roman"/>
          <w:szCs w:val="24"/>
        </w:rPr>
        <w:t>που χρειάζεται για να αυξήσουμε και το επίδομα θέρμανσης</w:t>
      </w:r>
      <w:r>
        <w:rPr>
          <w:rFonts w:eastAsia="Times New Roman" w:cs="Times New Roman"/>
          <w:szCs w:val="24"/>
        </w:rPr>
        <w:t>.</w:t>
      </w:r>
      <w:r w:rsidRPr="006B3216">
        <w:rPr>
          <w:rFonts w:eastAsia="Times New Roman" w:cs="Times New Roman"/>
          <w:szCs w:val="24"/>
        </w:rPr>
        <w:t xml:space="preserve"> </w:t>
      </w:r>
    </w:p>
    <w:p w14:paraId="4B64C6BE"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sidRPr="006B3216">
        <w:rPr>
          <w:rFonts w:eastAsia="Times New Roman" w:cs="Times New Roman"/>
          <w:szCs w:val="24"/>
        </w:rPr>
        <w:lastRenderedPageBreak/>
        <w:t>Δηλαδή</w:t>
      </w:r>
      <w:r>
        <w:rPr>
          <w:rFonts w:eastAsia="Times New Roman" w:cs="Times New Roman"/>
          <w:szCs w:val="24"/>
        </w:rPr>
        <w:t xml:space="preserve"> για να ανακεφαλαιώσουμε, αν </w:t>
      </w:r>
      <w:r w:rsidRPr="006B3216">
        <w:rPr>
          <w:rFonts w:eastAsia="Times New Roman" w:cs="Times New Roman"/>
          <w:szCs w:val="24"/>
        </w:rPr>
        <w:t xml:space="preserve">το συνδυάσουμε και </w:t>
      </w:r>
      <w:r>
        <w:rPr>
          <w:rFonts w:eastAsia="Times New Roman" w:cs="Times New Roman"/>
          <w:szCs w:val="24"/>
        </w:rPr>
        <w:t xml:space="preserve">με αυτά που ακούσαμε χθες από </w:t>
      </w:r>
      <w:r w:rsidRPr="006B3216">
        <w:rPr>
          <w:rFonts w:eastAsia="Times New Roman" w:cs="Times New Roman"/>
          <w:szCs w:val="24"/>
        </w:rPr>
        <w:t xml:space="preserve">τον κύριο Υπουργό των </w:t>
      </w:r>
      <w:r>
        <w:rPr>
          <w:rFonts w:eastAsia="Times New Roman" w:cs="Times New Roman"/>
          <w:szCs w:val="24"/>
        </w:rPr>
        <w:t>Ο</w:t>
      </w:r>
      <w:r w:rsidRPr="006B3216">
        <w:rPr>
          <w:rFonts w:eastAsia="Times New Roman" w:cs="Times New Roman"/>
          <w:szCs w:val="24"/>
        </w:rPr>
        <w:t>ικονομικών</w:t>
      </w:r>
      <w:r>
        <w:rPr>
          <w:rFonts w:eastAsia="Times New Roman" w:cs="Times New Roman"/>
          <w:szCs w:val="24"/>
        </w:rPr>
        <w:t xml:space="preserve">, αυτό το </w:t>
      </w:r>
      <w:proofErr w:type="spellStart"/>
      <w:r>
        <w:rPr>
          <w:rFonts w:eastAsia="Times New Roman" w:cs="Times New Roman"/>
          <w:szCs w:val="24"/>
        </w:rPr>
        <w:t>υπερπλεόνασμα</w:t>
      </w:r>
      <w:proofErr w:type="spellEnd"/>
      <w:r>
        <w:rPr>
          <w:rFonts w:eastAsia="Times New Roman" w:cs="Times New Roman"/>
          <w:szCs w:val="24"/>
        </w:rPr>
        <w:t>,</w:t>
      </w:r>
      <w:r w:rsidRPr="006B3216">
        <w:rPr>
          <w:rFonts w:eastAsia="Times New Roman" w:cs="Times New Roman"/>
          <w:szCs w:val="24"/>
        </w:rPr>
        <w:t xml:space="preserve"> που πάνω-κάτω </w:t>
      </w:r>
      <w:r>
        <w:rPr>
          <w:rFonts w:eastAsia="Times New Roman" w:cs="Times New Roman"/>
          <w:szCs w:val="24"/>
        </w:rPr>
        <w:t xml:space="preserve">είναι </w:t>
      </w:r>
      <w:r w:rsidRPr="006B3216">
        <w:rPr>
          <w:rFonts w:eastAsia="Times New Roman" w:cs="Times New Roman"/>
          <w:szCs w:val="24"/>
        </w:rPr>
        <w:t>γύρω</w:t>
      </w:r>
      <w:r w:rsidRPr="006B3216">
        <w:rPr>
          <w:rFonts w:eastAsia="Times New Roman" w:cs="Times New Roman"/>
          <w:szCs w:val="24"/>
        </w:rPr>
        <w:t xml:space="preserve"> στα 3</w:t>
      </w:r>
      <w:r>
        <w:rPr>
          <w:rFonts w:eastAsia="Times New Roman" w:cs="Times New Roman"/>
          <w:szCs w:val="24"/>
        </w:rPr>
        <w:t xml:space="preserve"> δισεκατομμύρια ευρώ, θα μας δώσει τη δυνατότητα να μη μειωθούν οι συντάξεις, αυτές που εσείς ψηφίσατε και φέρατε τις μειώσεις, να μην μειωθεί το αφορολόγητο, να γίνουν όλα τα αντίμετρα, να αυξηθεί το</w:t>
      </w:r>
      <w:r w:rsidRPr="006B3216">
        <w:rPr>
          <w:rFonts w:eastAsia="Times New Roman" w:cs="Times New Roman"/>
          <w:szCs w:val="24"/>
        </w:rPr>
        <w:t xml:space="preserve"> επίδομα θέρμανσης</w:t>
      </w:r>
      <w:r>
        <w:rPr>
          <w:rFonts w:eastAsia="Times New Roman" w:cs="Times New Roman"/>
          <w:szCs w:val="24"/>
        </w:rPr>
        <w:t>.</w:t>
      </w:r>
      <w:r w:rsidRPr="006B3216">
        <w:rPr>
          <w:rFonts w:eastAsia="Times New Roman" w:cs="Times New Roman"/>
          <w:szCs w:val="24"/>
        </w:rPr>
        <w:t xml:space="preserve"> Αυτό</w:t>
      </w:r>
      <w:r>
        <w:rPr>
          <w:rFonts w:eastAsia="Times New Roman" w:cs="Times New Roman"/>
          <w:szCs w:val="24"/>
        </w:rPr>
        <w:t xml:space="preserve"> δεν είναι </w:t>
      </w:r>
      <w:proofErr w:type="spellStart"/>
      <w:r>
        <w:rPr>
          <w:rFonts w:eastAsia="Times New Roman" w:cs="Times New Roman"/>
          <w:szCs w:val="24"/>
        </w:rPr>
        <w:t>υπερπλεόνασμα</w:t>
      </w:r>
      <w:proofErr w:type="spellEnd"/>
      <w:r>
        <w:rPr>
          <w:rFonts w:eastAsia="Times New Roman" w:cs="Times New Roman"/>
          <w:szCs w:val="24"/>
        </w:rPr>
        <w:t xml:space="preserve">. </w:t>
      </w:r>
      <w:r w:rsidRPr="006B3216">
        <w:rPr>
          <w:rFonts w:eastAsia="Times New Roman" w:cs="Times New Roman"/>
          <w:szCs w:val="24"/>
        </w:rPr>
        <w:t xml:space="preserve">Αυτό είναι το θαύμα </w:t>
      </w:r>
      <w:r>
        <w:rPr>
          <w:rFonts w:eastAsia="Times New Roman" w:cs="Times New Roman"/>
          <w:szCs w:val="24"/>
        </w:rPr>
        <w:t xml:space="preserve">του πολλαπλασιασμού των άρτων και των ιχθύων, κύριε Υπουργέ. Πραγματικά όλα </w:t>
      </w:r>
      <w:r w:rsidRPr="006B3216">
        <w:rPr>
          <w:rFonts w:eastAsia="Times New Roman" w:cs="Times New Roman"/>
          <w:szCs w:val="24"/>
        </w:rPr>
        <w:t xml:space="preserve">τα προβλήματα της χώρας ξαφνικά </w:t>
      </w:r>
      <w:r>
        <w:rPr>
          <w:rFonts w:eastAsia="Times New Roman" w:cs="Times New Roman"/>
          <w:szCs w:val="24"/>
        </w:rPr>
        <w:t xml:space="preserve">θα λυθούν από το </w:t>
      </w:r>
      <w:proofErr w:type="spellStart"/>
      <w:r>
        <w:rPr>
          <w:rFonts w:eastAsia="Times New Roman" w:cs="Times New Roman"/>
          <w:szCs w:val="24"/>
        </w:rPr>
        <w:t>υπερπλεόνασμα</w:t>
      </w:r>
      <w:proofErr w:type="spellEnd"/>
      <w:r>
        <w:rPr>
          <w:rFonts w:eastAsia="Times New Roman" w:cs="Times New Roman"/>
          <w:szCs w:val="24"/>
        </w:rPr>
        <w:t xml:space="preserve">. </w:t>
      </w:r>
    </w:p>
    <w:p w14:paraId="4B64C6BF" w14:textId="77777777" w:rsidR="00973031" w:rsidRDefault="00405E19">
      <w:pPr>
        <w:tabs>
          <w:tab w:val="left" w:pos="3189"/>
          <w:tab w:val="center" w:pos="4513"/>
        </w:tabs>
        <w:spacing w:line="600" w:lineRule="auto"/>
        <w:ind w:firstLine="720"/>
        <w:contextualSpacing/>
        <w:jc w:val="both"/>
        <w:rPr>
          <w:rFonts w:eastAsia="Times New Roman" w:cs="Times New Roman"/>
          <w:szCs w:val="24"/>
        </w:rPr>
      </w:pPr>
      <w:r w:rsidRPr="006B3216">
        <w:rPr>
          <w:rFonts w:eastAsia="Times New Roman" w:cs="Times New Roman"/>
          <w:szCs w:val="24"/>
        </w:rPr>
        <w:t>Δεν νομίζω ότι υπάρχει κανείς που δίνει πραγματικά σημασία σε αυτά που λέτε</w:t>
      </w:r>
      <w:r>
        <w:rPr>
          <w:rFonts w:eastAsia="Times New Roman" w:cs="Times New Roman"/>
          <w:szCs w:val="24"/>
        </w:rPr>
        <w:t>.</w:t>
      </w:r>
      <w:r w:rsidRPr="006B3216">
        <w:rPr>
          <w:rFonts w:eastAsia="Times New Roman" w:cs="Times New Roman"/>
          <w:szCs w:val="24"/>
        </w:rPr>
        <w:t xml:space="preserve"> </w:t>
      </w:r>
      <w:r>
        <w:rPr>
          <w:rFonts w:eastAsia="Times New Roman" w:cs="Times New Roman"/>
          <w:szCs w:val="24"/>
        </w:rPr>
        <w:t>Α</w:t>
      </w:r>
      <w:r w:rsidRPr="006B3216">
        <w:rPr>
          <w:rFonts w:eastAsia="Times New Roman" w:cs="Times New Roman"/>
          <w:szCs w:val="24"/>
        </w:rPr>
        <w:t xml:space="preserve">υτό που νομίζω ότι προκύπτει αβίαστα είναι ότι έχουμε μπει για τα καλά σε </w:t>
      </w:r>
      <w:r>
        <w:rPr>
          <w:rFonts w:eastAsia="Times New Roman" w:cs="Times New Roman"/>
          <w:szCs w:val="24"/>
        </w:rPr>
        <w:t xml:space="preserve">προεκλογική </w:t>
      </w:r>
      <w:r w:rsidRPr="006B3216">
        <w:rPr>
          <w:rFonts w:eastAsia="Times New Roman" w:cs="Times New Roman"/>
          <w:szCs w:val="24"/>
        </w:rPr>
        <w:t>περίοδο</w:t>
      </w:r>
      <w:r>
        <w:rPr>
          <w:rFonts w:eastAsia="Times New Roman" w:cs="Times New Roman"/>
          <w:szCs w:val="24"/>
        </w:rPr>
        <w:t xml:space="preserve">. Ο κ. Τσίπρας -και η παρέα του- επιδίδεται σε όλο αυτό το οποίο ξέρει να κάνει καλύτερα από όλα, να τάζει πράγματα </w:t>
      </w:r>
      <w:r w:rsidRPr="006B3216">
        <w:rPr>
          <w:rFonts w:eastAsia="Times New Roman" w:cs="Times New Roman"/>
          <w:szCs w:val="24"/>
        </w:rPr>
        <w:t xml:space="preserve">που </w:t>
      </w:r>
      <w:r>
        <w:rPr>
          <w:rFonts w:eastAsia="Times New Roman" w:cs="Times New Roman"/>
          <w:szCs w:val="24"/>
        </w:rPr>
        <w:t>ξέρει ότι</w:t>
      </w:r>
      <w:r w:rsidRPr="006B3216">
        <w:rPr>
          <w:rFonts w:eastAsia="Times New Roman" w:cs="Times New Roman"/>
          <w:szCs w:val="24"/>
        </w:rPr>
        <w:t xml:space="preserve"> δεν θα </w:t>
      </w:r>
      <w:r>
        <w:rPr>
          <w:rFonts w:eastAsia="Times New Roman" w:cs="Times New Roman"/>
          <w:szCs w:val="24"/>
        </w:rPr>
        <w:t>τα</w:t>
      </w:r>
      <w:r w:rsidRPr="006B3216">
        <w:rPr>
          <w:rFonts w:eastAsia="Times New Roman" w:cs="Times New Roman"/>
          <w:szCs w:val="24"/>
        </w:rPr>
        <w:t xml:space="preserve"> κάνει</w:t>
      </w:r>
      <w:r>
        <w:rPr>
          <w:rFonts w:eastAsia="Times New Roman" w:cs="Times New Roman"/>
          <w:szCs w:val="24"/>
        </w:rPr>
        <w:t>.</w:t>
      </w:r>
      <w:r w:rsidRPr="006B3216">
        <w:rPr>
          <w:rFonts w:eastAsia="Times New Roman" w:cs="Times New Roman"/>
          <w:szCs w:val="24"/>
        </w:rPr>
        <w:t xml:space="preserve"> </w:t>
      </w:r>
      <w:r>
        <w:rPr>
          <w:rFonts w:eastAsia="Times New Roman" w:cs="Times New Roman"/>
          <w:szCs w:val="24"/>
        </w:rPr>
        <w:t>Γ</w:t>
      </w:r>
      <w:r w:rsidRPr="006B3216">
        <w:rPr>
          <w:rFonts w:eastAsia="Times New Roman" w:cs="Times New Roman"/>
          <w:szCs w:val="24"/>
        </w:rPr>
        <w:t>εγονός είναι ότ</w:t>
      </w:r>
      <w:r w:rsidRPr="006B3216">
        <w:rPr>
          <w:rFonts w:eastAsia="Times New Roman" w:cs="Times New Roman"/>
          <w:szCs w:val="24"/>
        </w:rPr>
        <w:t>ι σύντομα θα έχουμε εκλογές</w:t>
      </w:r>
      <w:r>
        <w:rPr>
          <w:rFonts w:eastAsia="Times New Roman" w:cs="Times New Roman"/>
          <w:szCs w:val="24"/>
        </w:rPr>
        <w:t>.</w:t>
      </w:r>
    </w:p>
    <w:p w14:paraId="4B64C6C0" w14:textId="77777777" w:rsidR="00973031" w:rsidRDefault="00405E19">
      <w:pPr>
        <w:spacing w:line="600" w:lineRule="auto"/>
        <w:ind w:firstLine="720"/>
        <w:contextualSpacing/>
        <w:jc w:val="both"/>
        <w:rPr>
          <w:rFonts w:eastAsia="Times New Roman" w:cs="Times New Roman"/>
          <w:szCs w:val="24"/>
        </w:rPr>
      </w:pPr>
      <w:r w:rsidRPr="006B3216">
        <w:rPr>
          <w:rFonts w:eastAsia="Times New Roman" w:cs="Times New Roman"/>
          <w:szCs w:val="24"/>
        </w:rPr>
        <w:t>Τώρα πάμε λίγο και στο νομοσχέδιο</w:t>
      </w:r>
      <w:r>
        <w:rPr>
          <w:rFonts w:eastAsia="Times New Roman" w:cs="Times New Roman"/>
          <w:szCs w:val="24"/>
        </w:rPr>
        <w:t xml:space="preserve">. </w:t>
      </w:r>
      <w:r w:rsidRPr="003D4D6E">
        <w:rPr>
          <w:rFonts w:eastAsia="Times New Roman" w:cs="Times New Roman"/>
          <w:szCs w:val="24"/>
        </w:rPr>
        <w:t>Κυρίες και κύριοι συνάδελφοι,</w:t>
      </w:r>
      <w:r>
        <w:rPr>
          <w:rFonts w:eastAsia="Times New Roman" w:cs="Times New Roman"/>
          <w:szCs w:val="24"/>
        </w:rPr>
        <w:t xml:space="preserve"> τονίσαμε και στην </w:t>
      </w:r>
      <w:r>
        <w:rPr>
          <w:rFonts w:eastAsia="Times New Roman" w:cs="Times New Roman"/>
          <w:szCs w:val="24"/>
        </w:rPr>
        <w:t>επιτροπή</w:t>
      </w:r>
      <w:r w:rsidRPr="006B3216">
        <w:rPr>
          <w:rFonts w:eastAsia="Times New Roman" w:cs="Times New Roman"/>
          <w:szCs w:val="24"/>
        </w:rPr>
        <w:t xml:space="preserve"> </w:t>
      </w:r>
      <w:r w:rsidRPr="006B3216">
        <w:rPr>
          <w:rFonts w:eastAsia="Times New Roman" w:cs="Times New Roman"/>
          <w:szCs w:val="24"/>
        </w:rPr>
        <w:t xml:space="preserve">χθες </w:t>
      </w:r>
      <w:r>
        <w:rPr>
          <w:rFonts w:eastAsia="Times New Roman" w:cs="Times New Roman"/>
          <w:szCs w:val="24"/>
        </w:rPr>
        <w:t>-</w:t>
      </w:r>
      <w:r w:rsidRPr="006B3216">
        <w:rPr>
          <w:rFonts w:eastAsia="Times New Roman" w:cs="Times New Roman"/>
          <w:szCs w:val="24"/>
        </w:rPr>
        <w:t>το επαναλαμβάνουμε και σήμερα στην Ολομέλεια</w:t>
      </w:r>
      <w:r>
        <w:rPr>
          <w:rFonts w:eastAsia="Times New Roman" w:cs="Times New Roman"/>
          <w:szCs w:val="24"/>
        </w:rPr>
        <w:t>- ότι</w:t>
      </w:r>
      <w:r w:rsidRPr="006B3216">
        <w:rPr>
          <w:rFonts w:eastAsia="Times New Roman" w:cs="Times New Roman"/>
          <w:szCs w:val="24"/>
        </w:rPr>
        <w:t xml:space="preserve"> είναι εξαιρετικά σημαντικό το νομοσχέδιο που συζητείται για τη δωρεά του κοινωφ</w:t>
      </w:r>
      <w:r w:rsidRPr="006B3216">
        <w:rPr>
          <w:rFonts w:eastAsia="Times New Roman" w:cs="Times New Roman"/>
          <w:szCs w:val="24"/>
        </w:rPr>
        <w:t xml:space="preserve">ελούς Ιδρύματος </w:t>
      </w:r>
      <w:r>
        <w:rPr>
          <w:rFonts w:eastAsia="Times New Roman" w:cs="Times New Roman"/>
          <w:szCs w:val="24"/>
        </w:rPr>
        <w:t>«</w:t>
      </w:r>
      <w:r w:rsidRPr="006B3216">
        <w:rPr>
          <w:rFonts w:eastAsia="Times New Roman" w:cs="Times New Roman"/>
          <w:szCs w:val="24"/>
        </w:rPr>
        <w:t>Αλέξανδρος Ωνάσης</w:t>
      </w:r>
      <w:r>
        <w:rPr>
          <w:rFonts w:eastAsia="Times New Roman" w:cs="Times New Roman"/>
          <w:szCs w:val="24"/>
        </w:rPr>
        <w:t>»</w:t>
      </w:r>
      <w:r>
        <w:rPr>
          <w:rFonts w:eastAsia="Times New Roman" w:cs="Times New Roman"/>
          <w:szCs w:val="24"/>
        </w:rPr>
        <w:t>,</w:t>
      </w:r>
      <w:r w:rsidRPr="006B3216">
        <w:rPr>
          <w:rFonts w:eastAsia="Times New Roman" w:cs="Times New Roman"/>
          <w:szCs w:val="24"/>
        </w:rPr>
        <w:t xml:space="preserve"> μέσω του </w:t>
      </w:r>
      <w:r>
        <w:rPr>
          <w:rFonts w:eastAsia="Times New Roman" w:cs="Times New Roman"/>
          <w:szCs w:val="24"/>
        </w:rPr>
        <w:t>«</w:t>
      </w:r>
      <w:r>
        <w:rPr>
          <w:rFonts w:eastAsia="Times New Roman" w:cs="Times New Roman"/>
          <w:szCs w:val="24"/>
        </w:rPr>
        <w:t>Ω</w:t>
      </w:r>
      <w:r w:rsidRPr="006B3216">
        <w:rPr>
          <w:rFonts w:eastAsia="Times New Roman" w:cs="Times New Roman"/>
          <w:szCs w:val="24"/>
        </w:rPr>
        <w:t>ν</w:t>
      </w:r>
      <w:r>
        <w:rPr>
          <w:rFonts w:eastAsia="Times New Roman" w:cs="Times New Roman"/>
          <w:szCs w:val="24"/>
        </w:rPr>
        <w:t>άσειου</w:t>
      </w:r>
      <w:r w:rsidRPr="006B3216">
        <w:rPr>
          <w:rFonts w:eastAsia="Times New Roman" w:cs="Times New Roman"/>
          <w:szCs w:val="24"/>
        </w:rPr>
        <w:t xml:space="preserve"> Καρδιοχειρουργικού Κέντρου</w:t>
      </w:r>
      <w:r>
        <w:rPr>
          <w:rFonts w:eastAsia="Times New Roman" w:cs="Times New Roman"/>
          <w:szCs w:val="24"/>
        </w:rPr>
        <w:t>»</w:t>
      </w:r>
      <w:r w:rsidRPr="006B3216">
        <w:rPr>
          <w:rFonts w:eastAsia="Times New Roman" w:cs="Times New Roman"/>
          <w:szCs w:val="24"/>
        </w:rPr>
        <w:t xml:space="preserve"> προς το ελληνικό δημόσιο</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 xml:space="preserve">αρχάς, </w:t>
      </w:r>
      <w:r w:rsidRPr="006B3216">
        <w:rPr>
          <w:rFonts w:eastAsia="Times New Roman" w:cs="Times New Roman"/>
          <w:szCs w:val="24"/>
        </w:rPr>
        <w:t xml:space="preserve">είμαστε ευγνώμονες προς το κοινωφελές Ίδρυμα </w:t>
      </w:r>
      <w:r>
        <w:rPr>
          <w:rFonts w:eastAsia="Times New Roman" w:cs="Times New Roman"/>
          <w:szCs w:val="24"/>
        </w:rPr>
        <w:t>«</w:t>
      </w:r>
      <w:r w:rsidRPr="006B3216">
        <w:rPr>
          <w:rFonts w:eastAsia="Times New Roman" w:cs="Times New Roman"/>
          <w:szCs w:val="24"/>
        </w:rPr>
        <w:t>Ωνάση</w:t>
      </w:r>
      <w:r>
        <w:rPr>
          <w:rFonts w:eastAsia="Times New Roman" w:cs="Times New Roman"/>
          <w:szCs w:val="24"/>
        </w:rPr>
        <w:t>»</w:t>
      </w:r>
      <w:r w:rsidRPr="006B3216">
        <w:rPr>
          <w:rFonts w:eastAsia="Times New Roman" w:cs="Times New Roman"/>
          <w:szCs w:val="24"/>
        </w:rPr>
        <w:t xml:space="preserve"> </w:t>
      </w:r>
      <w:r>
        <w:rPr>
          <w:rFonts w:eastAsia="Times New Roman" w:cs="Times New Roman"/>
          <w:szCs w:val="24"/>
        </w:rPr>
        <w:t xml:space="preserve">για τη </w:t>
      </w:r>
      <w:r w:rsidRPr="006B3216">
        <w:rPr>
          <w:rFonts w:eastAsia="Times New Roman" w:cs="Times New Roman"/>
          <w:szCs w:val="24"/>
        </w:rPr>
        <w:t xml:space="preserve">συγκεκριμένη </w:t>
      </w:r>
      <w:r>
        <w:rPr>
          <w:rFonts w:eastAsia="Times New Roman" w:cs="Times New Roman"/>
          <w:szCs w:val="24"/>
        </w:rPr>
        <w:t xml:space="preserve">δωρεά και την υπερψηφίζουμε, γιατί με </w:t>
      </w:r>
      <w:r>
        <w:rPr>
          <w:rFonts w:eastAsia="Times New Roman" w:cs="Times New Roman"/>
          <w:szCs w:val="24"/>
        </w:rPr>
        <w:lastRenderedPageBreak/>
        <w:t xml:space="preserve">αυτήν -που θα ανέλθει στα </w:t>
      </w:r>
      <w:r w:rsidRPr="006B3216">
        <w:rPr>
          <w:rFonts w:eastAsia="Times New Roman" w:cs="Times New Roman"/>
          <w:szCs w:val="24"/>
        </w:rPr>
        <w:t>70 εκατομμύρια ευρώ</w:t>
      </w:r>
      <w:r>
        <w:rPr>
          <w:rFonts w:eastAsia="Times New Roman" w:cs="Times New Roman"/>
          <w:szCs w:val="24"/>
        </w:rPr>
        <w:t>- αποδεικνύει τη</w:t>
      </w:r>
      <w:r w:rsidRPr="006B3216">
        <w:rPr>
          <w:rFonts w:eastAsia="Times New Roman" w:cs="Times New Roman"/>
          <w:szCs w:val="24"/>
        </w:rPr>
        <w:t xml:space="preserve"> μεγάλη και διαχρονική συνεισφορά του στην πατρίδα </w:t>
      </w:r>
      <w:r>
        <w:rPr>
          <w:rFonts w:eastAsia="Times New Roman" w:cs="Times New Roman"/>
          <w:szCs w:val="24"/>
        </w:rPr>
        <w:t>μας.</w:t>
      </w:r>
      <w:r w:rsidRPr="006B3216">
        <w:rPr>
          <w:rFonts w:eastAsia="Times New Roman" w:cs="Times New Roman"/>
          <w:szCs w:val="24"/>
        </w:rPr>
        <w:t xml:space="preserve"> </w:t>
      </w:r>
      <w:r>
        <w:rPr>
          <w:rFonts w:eastAsia="Times New Roman" w:cs="Times New Roman"/>
          <w:szCs w:val="24"/>
        </w:rPr>
        <w:t>Η</w:t>
      </w:r>
      <w:r w:rsidRPr="006B3216">
        <w:rPr>
          <w:rFonts w:eastAsia="Times New Roman" w:cs="Times New Roman"/>
          <w:szCs w:val="24"/>
        </w:rPr>
        <w:t xml:space="preserve"> πολύτιμη και πολύπλευρη </w:t>
      </w:r>
      <w:r>
        <w:rPr>
          <w:rFonts w:eastAsia="Times New Roman" w:cs="Times New Roman"/>
          <w:szCs w:val="24"/>
        </w:rPr>
        <w:t>αρωγή του στην παιδεία,</w:t>
      </w:r>
      <w:r w:rsidRPr="006B3216">
        <w:rPr>
          <w:rFonts w:eastAsia="Times New Roman" w:cs="Times New Roman"/>
          <w:szCs w:val="24"/>
        </w:rPr>
        <w:t xml:space="preserve"> στον πολιτισμό</w:t>
      </w:r>
      <w:r>
        <w:rPr>
          <w:rFonts w:eastAsia="Times New Roman" w:cs="Times New Roman"/>
          <w:szCs w:val="24"/>
        </w:rPr>
        <w:t>,</w:t>
      </w:r>
      <w:r w:rsidRPr="006B3216">
        <w:rPr>
          <w:rFonts w:eastAsia="Times New Roman" w:cs="Times New Roman"/>
          <w:szCs w:val="24"/>
        </w:rPr>
        <w:t xml:space="preserve"> στην υγεία στη χώρα μας προχωρά τώρ</w:t>
      </w:r>
      <w:r w:rsidRPr="006B3216">
        <w:rPr>
          <w:rFonts w:eastAsia="Times New Roman" w:cs="Times New Roman"/>
          <w:szCs w:val="24"/>
        </w:rPr>
        <w:t>α και στη δημιουργία ενός σημαντι</w:t>
      </w:r>
      <w:r>
        <w:rPr>
          <w:rFonts w:eastAsia="Times New Roman" w:cs="Times New Roman"/>
          <w:szCs w:val="24"/>
        </w:rPr>
        <w:t>κού έργου κοινωφελούς χαρακτήρα.</w:t>
      </w:r>
      <w:r>
        <w:rPr>
          <w:rFonts w:eastAsia="Times New Roman" w:cs="Times New Roman"/>
          <w:szCs w:val="24"/>
        </w:rPr>
        <w:t xml:space="preserve"> </w:t>
      </w:r>
    </w:p>
    <w:p w14:paraId="4B64C6C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επίσης, σημαντική η </w:t>
      </w:r>
      <w:proofErr w:type="spellStart"/>
      <w:r>
        <w:rPr>
          <w:rFonts w:eastAsia="Times New Roman" w:cs="Times New Roman"/>
          <w:szCs w:val="24"/>
        </w:rPr>
        <w:t>ενθέματη</w:t>
      </w:r>
      <w:proofErr w:type="spellEnd"/>
      <w:r>
        <w:rPr>
          <w:rFonts w:eastAsia="Times New Roman" w:cs="Times New Roman"/>
          <w:szCs w:val="24"/>
        </w:rPr>
        <w:t xml:space="preserve"> δωρεά, γιατί αφορά στον τομέα της καρδιολογίας, με την επέκταση της </w:t>
      </w:r>
      <w:proofErr w:type="spellStart"/>
      <w:r>
        <w:rPr>
          <w:rFonts w:eastAsia="Times New Roman" w:cs="Times New Roman"/>
          <w:szCs w:val="24"/>
        </w:rPr>
        <w:t>καρδιοπαιδιατρικής</w:t>
      </w:r>
      <w:proofErr w:type="spellEnd"/>
      <w:r>
        <w:rPr>
          <w:rFonts w:eastAsia="Times New Roman" w:cs="Times New Roman"/>
          <w:szCs w:val="24"/>
        </w:rPr>
        <w:t xml:space="preserve"> κλινικής και ειδικά στις μεταμοσχεύσεις με τη δημιουργία σχετικού </w:t>
      </w:r>
      <w:r>
        <w:rPr>
          <w:rFonts w:eastAsia="Times New Roman" w:cs="Times New Roman"/>
          <w:szCs w:val="24"/>
        </w:rPr>
        <w:t>κέντρου αριστείας, όπως και ελικοδρομίου, που θα βοηθά στη μεταφορά των μοσχευμάτων, που, όπως όλοι γνωρίζουμε, η χώρα μας έχει δεδομένες ελλείψεις.</w:t>
      </w:r>
    </w:p>
    <w:p w14:paraId="4B64C6C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Επιπλέον, μέσω της αναβάθμισης της παιδιατρικής κλινικής, θα ωφεληθούν όλοι οι πολίτες, συμπεριλαμβανομένων</w:t>
      </w:r>
      <w:r>
        <w:rPr>
          <w:rFonts w:eastAsia="Times New Roman" w:cs="Times New Roman"/>
          <w:szCs w:val="24"/>
        </w:rPr>
        <w:t xml:space="preserve"> των παιδιών αλλά και των ανασφάλιστων πολιτών.</w:t>
      </w:r>
    </w:p>
    <w:p w14:paraId="4B64C6C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παρεμπιπτόντως, ας πάψει κάποια στιγμή αυτό το παραμύθι, κύριε Υπουργέ, ότι δήθεν εσείς ξεκινήσατε την περίθαλψη των ανασφαλίστων. Καταλαβαίνω ότι θέλετε να προβάλετε κάποιο χειροπιαστό έργο τώρα που πλησ</w:t>
      </w:r>
      <w:r>
        <w:rPr>
          <w:rFonts w:eastAsia="Times New Roman" w:cs="Times New Roman"/>
          <w:szCs w:val="24"/>
        </w:rPr>
        <w:t xml:space="preserve">ιάζουν οι εκλογές και η Νέα Δημοκρατία θα κληθεί να εφαρμόσει, όπως κι εσείς είπατε στη επιτροπή, κατά λάθος, προφανώς, ότι θα δούμε τη </w:t>
      </w:r>
      <w:r>
        <w:rPr>
          <w:rFonts w:eastAsia="Times New Roman" w:cs="Times New Roman"/>
          <w:szCs w:val="24"/>
        </w:rPr>
        <w:t xml:space="preserve">Νέα </w:t>
      </w:r>
      <w:r>
        <w:rPr>
          <w:rFonts w:eastAsia="Times New Roman" w:cs="Times New Roman"/>
          <w:szCs w:val="24"/>
        </w:rPr>
        <w:t xml:space="preserve">Δημοκρατία, τώρα θα έρθει η ώρα, να κάνει πράξη το πρόγραμμά της, </w:t>
      </w:r>
      <w:proofErr w:type="spellStart"/>
      <w:r>
        <w:rPr>
          <w:rFonts w:eastAsia="Times New Roman" w:cs="Times New Roman"/>
          <w:szCs w:val="24"/>
          <w:lang w:val="en-US"/>
        </w:rPr>
        <w:t>lapsus</w:t>
      </w:r>
      <w:proofErr w:type="spellEnd"/>
      <w:r>
        <w:rPr>
          <w:rFonts w:eastAsia="Times New Roman" w:cs="Times New Roman"/>
          <w:szCs w:val="24"/>
        </w:rPr>
        <w:t xml:space="preserve"> θα ήταν...</w:t>
      </w:r>
    </w:p>
    <w:p w14:paraId="4B64C6C4" w14:textId="77777777" w:rsidR="00973031" w:rsidRDefault="00405E19">
      <w:pPr>
        <w:spacing w:line="600" w:lineRule="auto"/>
        <w:ind w:firstLine="720"/>
        <w:contextualSpacing/>
        <w:jc w:val="both"/>
        <w:rPr>
          <w:rFonts w:eastAsia="Times New Roman" w:cs="Times New Roman"/>
          <w:szCs w:val="24"/>
        </w:rPr>
      </w:pPr>
      <w:r w:rsidRPr="00CB0BE6">
        <w:rPr>
          <w:rFonts w:eastAsia="Times New Roman" w:cs="Times New Roman"/>
          <w:b/>
          <w:szCs w:val="24"/>
        </w:rPr>
        <w:t>ΑΝΔΡΕΑΣ ΞΑΝΘΟΣ</w:t>
      </w:r>
      <w:r>
        <w:rPr>
          <w:rFonts w:eastAsia="Times New Roman" w:cs="Times New Roman"/>
          <w:b/>
          <w:szCs w:val="24"/>
        </w:rPr>
        <w:t xml:space="preserve"> (Υπουργός Υγείας)</w:t>
      </w:r>
      <w:r w:rsidRPr="00CB0BE6">
        <w:rPr>
          <w:rFonts w:eastAsia="Times New Roman" w:cs="Times New Roman"/>
          <w:b/>
          <w:szCs w:val="24"/>
        </w:rPr>
        <w:t>:</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4B64C6C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ΙΑΣΟΝΑΣ </w:t>
      </w:r>
      <w:r>
        <w:rPr>
          <w:rFonts w:eastAsia="Times New Roman" w:cs="Times New Roman"/>
          <w:b/>
          <w:szCs w:val="24"/>
        </w:rPr>
        <w:t>ΦΩΤΗΛΑΣ:</w:t>
      </w:r>
      <w:r>
        <w:rPr>
          <w:rFonts w:eastAsia="Times New Roman" w:cs="Times New Roman"/>
          <w:szCs w:val="24"/>
        </w:rPr>
        <w:t xml:space="preserve"> Μπορεί και να μην το είπατε έτσι.</w:t>
      </w:r>
    </w:p>
    <w:p w14:paraId="4B64C6C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Γνωρίζετε, όμως, πολύ καλά ότι επί Νέας Δημοκρατίας ξεκίνησε η εφαρμογή της κάλυψης των ανασφαλίστων, απλώς εσείς, αφού ανατρέψατε πρώτα την κυβέρνηση Σαμαρά, την επεκτείνατε στους πρ</w:t>
      </w:r>
      <w:r>
        <w:rPr>
          <w:rFonts w:eastAsia="Times New Roman" w:cs="Times New Roman"/>
          <w:szCs w:val="24"/>
        </w:rPr>
        <w:t xml:space="preserve">όσφυγες και στους μετανάστες. </w:t>
      </w:r>
    </w:p>
    <w:p w14:paraId="4B64C6C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Στο νομοσχέδιο για την πρωτοβάθμια υγεία προκάλεσα τον κύριο Αναπληρωτή Υπουργό να προσκομίσει έστω και μία βεβαίωση από την οποία να προκύπτει ότι χρεώθηκε ανασφάλιστος...</w:t>
      </w:r>
    </w:p>
    <w:p w14:paraId="4B64C6C8" w14:textId="77777777" w:rsidR="00973031" w:rsidRDefault="00405E19">
      <w:pPr>
        <w:spacing w:line="600" w:lineRule="auto"/>
        <w:ind w:firstLine="720"/>
        <w:contextualSpacing/>
        <w:jc w:val="both"/>
        <w:rPr>
          <w:rFonts w:eastAsia="Times New Roman" w:cs="Times New Roman"/>
          <w:szCs w:val="24"/>
        </w:rPr>
      </w:pPr>
      <w:r w:rsidRPr="00C8126F">
        <w:rPr>
          <w:rFonts w:eastAsia="Times New Roman" w:cs="Times New Roman"/>
          <w:b/>
          <w:szCs w:val="24"/>
        </w:rPr>
        <w:t>ΠΑΥΛΟΣ ΠΟΛΑΚΗΣ (Αναπληρωτής Υπουργός Υγείας):</w:t>
      </w:r>
      <w:r>
        <w:rPr>
          <w:rFonts w:eastAsia="Times New Roman" w:cs="Times New Roman"/>
          <w:szCs w:val="24"/>
        </w:rPr>
        <w:t xml:space="preserve"> Τόσο ψεύτης είστε; Ο ίδιος ο Πρωθυπουργός κατέθεσε από το </w:t>
      </w:r>
      <w:proofErr w:type="spellStart"/>
      <w:r>
        <w:rPr>
          <w:rFonts w:eastAsia="Times New Roman" w:cs="Times New Roman"/>
          <w:szCs w:val="24"/>
        </w:rPr>
        <w:t>Βενιζέλειο</w:t>
      </w:r>
      <w:proofErr w:type="spellEnd"/>
      <w:r>
        <w:rPr>
          <w:rFonts w:eastAsia="Times New Roman" w:cs="Times New Roman"/>
          <w:szCs w:val="24"/>
        </w:rPr>
        <w:t>...</w:t>
      </w:r>
    </w:p>
    <w:p w14:paraId="4B64C6C9" w14:textId="77777777" w:rsidR="00973031" w:rsidRDefault="00405E19">
      <w:pPr>
        <w:spacing w:line="600" w:lineRule="auto"/>
        <w:ind w:firstLine="720"/>
        <w:contextualSpacing/>
        <w:jc w:val="both"/>
        <w:rPr>
          <w:rFonts w:eastAsia="Times New Roman" w:cs="Times New Roman"/>
          <w:szCs w:val="24"/>
        </w:rPr>
      </w:pPr>
      <w:r w:rsidRPr="0089245B">
        <w:rPr>
          <w:rFonts w:eastAsia="Times New Roman" w:cs="Times New Roman"/>
          <w:b/>
          <w:szCs w:val="24"/>
        </w:rPr>
        <w:t>ΙΑΣ</w:t>
      </w:r>
      <w:r>
        <w:rPr>
          <w:rFonts w:eastAsia="Times New Roman" w:cs="Times New Roman"/>
          <w:b/>
          <w:szCs w:val="24"/>
        </w:rPr>
        <w:t>ΟΝΑΣ</w:t>
      </w:r>
      <w:r w:rsidRPr="0089245B">
        <w:rPr>
          <w:rFonts w:eastAsia="Times New Roman" w:cs="Times New Roman"/>
          <w:b/>
          <w:szCs w:val="24"/>
        </w:rPr>
        <w:t xml:space="preserve"> </w:t>
      </w:r>
      <w:r w:rsidRPr="0089245B">
        <w:rPr>
          <w:rFonts w:eastAsia="Times New Roman" w:cs="Times New Roman"/>
          <w:b/>
          <w:szCs w:val="24"/>
        </w:rPr>
        <w:t>ΦΩΤΗΛΑΣ:</w:t>
      </w:r>
      <w:r>
        <w:rPr>
          <w:rFonts w:eastAsia="Times New Roman" w:cs="Times New Roman"/>
          <w:szCs w:val="24"/>
        </w:rPr>
        <w:t xml:space="preserve"> Να ολοκληρώσω. Εγώ δεν σας διέκοψα. </w:t>
      </w:r>
    </w:p>
    <w:p w14:paraId="4B64C6CA" w14:textId="77777777" w:rsidR="00973031" w:rsidRDefault="00405E19">
      <w:pPr>
        <w:spacing w:line="600" w:lineRule="auto"/>
        <w:ind w:firstLine="720"/>
        <w:contextualSpacing/>
        <w:jc w:val="both"/>
        <w:rPr>
          <w:rFonts w:eastAsia="Times New Roman" w:cs="Times New Roman"/>
          <w:szCs w:val="24"/>
        </w:rPr>
      </w:pPr>
      <w:r w:rsidRPr="0089245B">
        <w:rPr>
          <w:rFonts w:eastAsia="Times New Roman" w:cs="Times New Roman"/>
          <w:b/>
          <w:szCs w:val="24"/>
        </w:rPr>
        <w:t>ΠΡΟΕΔΡΕΥΩΝ (Αναστάσιος Κουράκης):</w:t>
      </w:r>
      <w:r>
        <w:rPr>
          <w:rFonts w:eastAsia="Times New Roman" w:cs="Times New Roman"/>
          <w:szCs w:val="24"/>
        </w:rPr>
        <w:t xml:space="preserve"> Κύριε Υπουργέ, δεν έχετε τον λόγο.</w:t>
      </w:r>
    </w:p>
    <w:p w14:paraId="4B64C6C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Φωτήλα.</w:t>
      </w:r>
    </w:p>
    <w:p w14:paraId="4B64C6C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Σας προκάλεσα, λοιπό</w:t>
      </w:r>
      <w:r>
        <w:rPr>
          <w:rFonts w:eastAsia="Times New Roman" w:cs="Times New Roman"/>
          <w:szCs w:val="24"/>
        </w:rPr>
        <w:t>ν, να φέρετε έστω και μία βεβαίωση. Δεν φέρατε κα</w:t>
      </w:r>
      <w:r>
        <w:rPr>
          <w:rFonts w:eastAsia="Times New Roman" w:cs="Times New Roman"/>
          <w:szCs w:val="24"/>
        </w:rPr>
        <w:t>μ</w:t>
      </w:r>
      <w:r>
        <w:rPr>
          <w:rFonts w:eastAsia="Times New Roman" w:cs="Times New Roman"/>
          <w:szCs w:val="24"/>
        </w:rPr>
        <w:t xml:space="preserve">μία. Ή μάλλον, για την πραγματικότητα, φέρατε δύο, υπάρχουν κάτω στα Πρακτικά, αλλά τις έχω και </w:t>
      </w:r>
      <w:proofErr w:type="spellStart"/>
      <w:r>
        <w:rPr>
          <w:rFonts w:eastAsia="Times New Roman" w:cs="Times New Roman"/>
          <w:szCs w:val="24"/>
        </w:rPr>
        <w:t>σκαναρισμένες</w:t>
      </w:r>
      <w:proofErr w:type="spellEnd"/>
      <w:r>
        <w:rPr>
          <w:rFonts w:eastAsia="Times New Roman" w:cs="Times New Roman"/>
          <w:szCs w:val="24"/>
        </w:rPr>
        <w:t xml:space="preserve"> στο κινητό μου, η μία αφορούσε μετανάστη και όχι Έλληνα ανασφάλιστο, με ΑΜΚΑ δηλαδή, και η άλλη </w:t>
      </w:r>
      <w:r>
        <w:rPr>
          <w:rFonts w:eastAsia="Times New Roman" w:cs="Times New Roman"/>
          <w:szCs w:val="24"/>
        </w:rPr>
        <w:t xml:space="preserve">αφορούσε Έλληνα, αλλά η περίθαλψή του ήταν το 2013. Απλά το τιμολόγιο είχε εκδοθεί μετά </w:t>
      </w:r>
      <w:r>
        <w:rPr>
          <w:rFonts w:eastAsia="Times New Roman" w:cs="Times New Roman"/>
          <w:szCs w:val="24"/>
        </w:rPr>
        <w:lastRenderedPageBreak/>
        <w:t>το 2014, μετά δηλαδή από τότε που κάλυψε η Νέα Δημοκρατία. Αφήστε, λοιπόν, αυτό το παραμύθι.</w:t>
      </w:r>
    </w:p>
    <w:p w14:paraId="4B64C6C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Επιστρέφω στη σύμβαση της δωρεάς. Έλεγα ότι είναι πολύ σημαντική για έναν π</w:t>
      </w:r>
      <w:r>
        <w:rPr>
          <w:rFonts w:eastAsia="Times New Roman" w:cs="Times New Roman"/>
          <w:szCs w:val="24"/>
        </w:rPr>
        <w:t>αραπάνω λόγο, για τη δημιουργία ενός σύγχρονου κέντρου μεταμοσχεύσεων με καινοτόμες ερευνητικές μεθόδους, ένα κέντρο αριστείας, πολύ καλά ακούστηκε, όπως θα ονομαστεί, που θα συμβάλλει στη μείωση της αναζήτησης μοσχευμάτων στο εξωτερικό, αλλά και στην έρευ</w:t>
      </w:r>
      <w:r>
        <w:rPr>
          <w:rFonts w:eastAsia="Times New Roman" w:cs="Times New Roman"/>
          <w:szCs w:val="24"/>
        </w:rPr>
        <w:t>να για την εφαρμογή καινοτόμων πρακτικών που θα βελτιώνουν συνεχώς την υγεία των πολιτών και συγκεκριμένα αυτών με καρδιολογικά προβλήματα.</w:t>
      </w:r>
    </w:p>
    <w:p w14:paraId="4B64C6C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Γιατί, κυρίες και κύριοι συνάδελφοι, αυτό είναι η αριστεία στην υγεία, η αναζήτηση των βέλτιστων πρακτικών μέσω ερευ</w:t>
      </w:r>
      <w:r>
        <w:rPr>
          <w:rFonts w:eastAsia="Times New Roman" w:cs="Times New Roman"/>
          <w:szCs w:val="24"/>
        </w:rPr>
        <w:t>νών που θα εφαρμόζουν νέες πρωτοποριακές μεθόδους στην αντιμετώπιση των ασθενειών.</w:t>
      </w:r>
    </w:p>
    <w:p w14:paraId="4B64C6C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βέβαια χαιρόμαστε που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αναγνωρίζει επιτέλους την ανάγκη ύπαρξης κέντρων αριστείας στον χώρο της υγείας, αντί να συκοφαντεί, όπως έκανε στο παρελ</w:t>
      </w:r>
      <w:r>
        <w:rPr>
          <w:rFonts w:eastAsia="Times New Roman" w:cs="Times New Roman"/>
          <w:szCs w:val="24"/>
        </w:rPr>
        <w:t>θόν και μέχρι σήμερα, για τον χώρο της παιδείας. Και οτιδήποτε γίνεται προς αυτήν την κατεύθυνση, είτε πρόκειται για νησίδες αριστείας είτε για κέντρα αναφοράς στον δημόσιο τομέα, εμείς το επικροτούμε. Γιατί δεν έχουμε ιδεοληψίες, γιατί γνωρίζουμε πως το δ</w:t>
      </w:r>
      <w:r>
        <w:rPr>
          <w:rFonts w:eastAsia="Times New Roman" w:cs="Times New Roman"/>
          <w:szCs w:val="24"/>
        </w:rPr>
        <w:t>ημόσιο συμφέρον μπορεί να εξυπηρετηθεί εξίσου καλά και από τον δημόσιο και από τον ιδιωτικό τομέα.</w:t>
      </w:r>
    </w:p>
    <w:p w14:paraId="4B64C6D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δεύτερη παρατήρηση που έχω να κάνω είναι σε σχέση με το εργασιακό καθεστώς των εργαζομένων στο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Φέρνετε προς ψήφιση αυτή τη σύμβαση δωρεάν χωρί</w:t>
      </w:r>
      <w:r>
        <w:rPr>
          <w:rFonts w:eastAsia="Times New Roman" w:cs="Times New Roman"/>
          <w:szCs w:val="24"/>
        </w:rPr>
        <w:t xml:space="preserve">ς να έχετε έρθει σε οποιαδήποτε επαφή, διαβούλευση, χωρίς να έχετε ακούσει, βρε αδερφέ, το σωματείο των εργαζομένων, τους εργαζόμενους δηλαδή στο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επιβάλλοντας ουσιαστικά την άποψή σας σε αυτό.</w:t>
      </w:r>
    </w:p>
    <w:p w14:paraId="4B64C6D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έχετε τις ανάλογες συνέπειες, καθώς σήμερα προβα</w:t>
      </w:r>
      <w:r>
        <w:rPr>
          <w:rFonts w:eastAsia="Times New Roman" w:cs="Times New Roman"/>
          <w:szCs w:val="24"/>
        </w:rPr>
        <w:t>ίνουν σε εικοσιτετράωρη απεργία.</w:t>
      </w:r>
    </w:p>
    <w:p w14:paraId="4B64C6D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επί της ουσίας, αποκαλύπτεται η υποκρισία σας. Κόπτεστε, έχετε βγει στα κάγκελα δήθεν για τις ελεύθερες συλλογικές διαπραγματεύσεις και εδώ έρχεστε και καταργείτε αυτό το δικαίωμα, διότι αυτοί είναι προϊόν ελεύθερων συλ</w:t>
      </w:r>
      <w:r>
        <w:rPr>
          <w:rFonts w:eastAsia="Times New Roman" w:cs="Times New Roman"/>
          <w:szCs w:val="24"/>
        </w:rPr>
        <w:t>λογικών διαπραγματεύσεων.</w:t>
      </w:r>
    </w:p>
    <w:p w14:paraId="4B64C6D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Θεσμοθετείτε για τις αποδοχές των εργαζομένων, κάτι που δεν μπορεί όμως να γίνει αποσπασματικά και κατά περίπτωση, μόνο και μόνο για να καλύψει τις δικές σας επιδιώξεις στο σύστημα υγείας. Τα εργασιακά θα πρέπει να συζητούνται ενι</w:t>
      </w:r>
      <w:r>
        <w:rPr>
          <w:rFonts w:eastAsia="Times New Roman" w:cs="Times New Roman"/>
          <w:szCs w:val="24"/>
        </w:rPr>
        <w:t>αία, σε ξεχωριστό νομοσχέδιο, να καθορίζουν ένα κοινό πλαίσιο ανάμεσα στους εργαζόμενους, με τις όποιες εξαιρέσεις κριθούν απαραίτητες, αλλιώς απλά αιφνιδιάζουμε τους εργαζόμενους και πορευόμαστε μικροπολιτικά.</w:t>
      </w:r>
    </w:p>
    <w:p w14:paraId="4B64C6D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Σε ό,τι αφορά τις τροπολογίες, θέλω να πω δυο</w:t>
      </w:r>
      <w:r>
        <w:rPr>
          <w:rFonts w:eastAsia="Times New Roman" w:cs="Times New Roman"/>
          <w:szCs w:val="24"/>
        </w:rPr>
        <w:t xml:space="preserve"> λόγια μόνο:</w:t>
      </w:r>
    </w:p>
    <w:p w14:paraId="4B64C6D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Φέρνετε μια υπουργική τροπολογία, την 1754/139 και κάνετε κάτι πραγματικά απαράδεκτο. Βάζετε τέσσερα άρθρα, εκ των οποίων τα τρία είναι άσχετα, έχουν να κάνουν με οδοντοτεχνίτες, με ό,τι άλλο έχουν να κάνουν, και φέρνετε ένα τέταρτο άρθρο στη </w:t>
      </w:r>
      <w:r>
        <w:rPr>
          <w:rFonts w:eastAsia="Times New Roman" w:cs="Times New Roman"/>
          <w:szCs w:val="24"/>
        </w:rPr>
        <w:t>συγκεκριμένη τροπολογία για να καλύψετε τη φαρμακευτική κάλυψη των ανθρώπων που έχουν πληγεί στο Μάτι.</w:t>
      </w:r>
    </w:p>
    <w:p w14:paraId="4B64C6D6"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Αυτό πραγματικά είναι, όχι απαράδεκτο, θα έλεγα ότι είναι αισχρό, πραγματικά αισχρό. Τι προσπαθείτε να κάνετε δηλαδή; Προσπαθείτε να μας αναγκάσετε ή να </w:t>
      </w:r>
      <w:r>
        <w:rPr>
          <w:rFonts w:eastAsia="Times New Roman"/>
          <w:szCs w:val="24"/>
        </w:rPr>
        <w:t>ψηφίσουμε άρθρα τα οποία μπορεί να έχουμε ενστάσεις και να διαφωνούμε ή διαφορετικά αν δεν τα ψηφίσουμε, να βγείτε να μας πείτε ότι είμαστε παλιάνθρωποι και ότι δεν θέλουμε την κάλυψη των ανθρώπων στο Μάτι;</w:t>
      </w:r>
    </w:p>
    <w:p w14:paraId="4B64C6D7"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Η τροπολογία αυτή είναι τόσο σοβαρή, τόσο δίκαιη </w:t>
      </w:r>
      <w:r>
        <w:rPr>
          <w:rFonts w:eastAsia="Times New Roman"/>
          <w:szCs w:val="24"/>
        </w:rPr>
        <w:t>και τόσο επείγουσα, το τέταρτο άρθρο της που αφορά τους ανθρώπους στο Μάτι, που πρέπει να τη φέρετε μόνη της. Τόσο σπουδαία είναι που πρέπει να τη φέρετε μόνη της για να ψηφιστεί από τριακόσιους Βουλευτές μέσα στο ελληνικό Κοινοβούλιο. Και σας ζητάμε άμεσα</w:t>
      </w:r>
      <w:r>
        <w:rPr>
          <w:rFonts w:eastAsia="Times New Roman"/>
          <w:szCs w:val="24"/>
        </w:rPr>
        <w:t xml:space="preserve"> να το κάνετε, να σπάσει αυτή η τροπολογία. Διαφορετικά αυτό το οποίο προσπαθείτε να επιδιώξετε είναι να μπαίνει αυτό το άρθρο μαζί με διατάξεις τακτοποιήσεων -και ξέρετε πολύ καλά τι εννοώ- και μάλιστα με αναδρομική ισχύ, όπως για τους οδοντοτεχνίτες, για</w:t>
      </w:r>
      <w:r>
        <w:rPr>
          <w:rFonts w:eastAsia="Times New Roman"/>
          <w:szCs w:val="24"/>
        </w:rPr>
        <w:t xml:space="preserve"> παράδειγμα, στο πρώτο άρθρο.</w:t>
      </w:r>
    </w:p>
    <w:p w14:paraId="4B64C6D8"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Εξηγήστε μου, αλήθεια, γιατί είναι απαραίτητη η αναδρομική ισχύς από 19</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2017; Δηλαδή ο </w:t>
      </w:r>
      <w:r>
        <w:rPr>
          <w:rFonts w:eastAsia="Times New Roman"/>
          <w:szCs w:val="24"/>
        </w:rPr>
        <w:t xml:space="preserve">πρόεδρος </w:t>
      </w:r>
      <w:r>
        <w:rPr>
          <w:rFonts w:eastAsia="Times New Roman"/>
          <w:szCs w:val="24"/>
        </w:rPr>
        <w:t xml:space="preserve">της προσωρινής </w:t>
      </w:r>
      <w:r>
        <w:rPr>
          <w:rFonts w:eastAsia="Times New Roman"/>
          <w:szCs w:val="24"/>
        </w:rPr>
        <w:t>διοικούσας επιτροπής</w:t>
      </w:r>
      <w:r>
        <w:rPr>
          <w:rFonts w:eastAsia="Times New Roman"/>
          <w:szCs w:val="24"/>
        </w:rPr>
        <w:t xml:space="preserve"> είχε προβεί σε υπογραφές χωρίς να έχει υπάρξει η νόμιμη διαδικασία; Ή όπως επίσης κάνετε με </w:t>
      </w:r>
      <w:r>
        <w:rPr>
          <w:rFonts w:eastAsia="Times New Roman"/>
          <w:szCs w:val="24"/>
        </w:rPr>
        <w:t>την απουσία ειδικότητας ορθοπεδικού στο δεύτερο άρθρο. Πρόσφατα εσείς με υπουργική απόφαση δίνατε το δικαίωμα εξειδίκευσης στην επείγουσα ιατρική και σε αυτούς τους ορθοπεδικούς, αλλά στην προκήρυξη τους έχετε αφαιρέσει. Γιατί;</w:t>
      </w:r>
    </w:p>
    <w:p w14:paraId="4B64C6D9"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Επίσης και εδώ αναδρομική </w:t>
      </w:r>
      <w:r>
        <w:rPr>
          <w:rFonts w:eastAsia="Times New Roman"/>
          <w:szCs w:val="24"/>
        </w:rPr>
        <w:t>ισχύ. Γιατί; Μήπως επειδή έχει βγει η προκήρυξη και έρχεστε εκ των υστέρων να τη νομιμοποιήσετε;</w:t>
      </w:r>
    </w:p>
    <w:p w14:paraId="4B64C6DA" w14:textId="77777777" w:rsidR="00973031" w:rsidRDefault="00405E19">
      <w:pPr>
        <w:spacing w:line="600" w:lineRule="auto"/>
        <w:ind w:firstLine="720"/>
        <w:contextualSpacing/>
        <w:jc w:val="both"/>
        <w:rPr>
          <w:rFonts w:eastAsia="Times New Roman"/>
          <w:szCs w:val="24"/>
        </w:rPr>
      </w:pPr>
      <w:r>
        <w:rPr>
          <w:rFonts w:eastAsia="Times New Roman"/>
          <w:szCs w:val="24"/>
        </w:rPr>
        <w:t>Τώρα σε ό,τι αφορά την τροπολογία του Ποταμιού, η οποία κατατέθηκε από τον συνάδελφο και φίλο μου Γρηγόρη Ψαριανό, θα σας πω ότι συμφωνούμε. Αυτό όμως που πρέπ</w:t>
      </w:r>
      <w:r>
        <w:rPr>
          <w:rFonts w:eastAsia="Times New Roman"/>
          <w:szCs w:val="24"/>
        </w:rPr>
        <w:t>ει να δείτε πριν εσείς την κάνετε δεκτή, αν τελικά την κάνετε δεκτή, είναι αν εσείς συμφωνείτε. Μέσα στην Κυβέρνηση συμφωνείτε με αυτήν την τροπολογία; Είμαι περίεργος να δω ποια θα είναι η στάση των Ανεξαρτήτων Ελλήνων, γιατί σας θυμίζω ότι το κερασάκι στ</w:t>
      </w:r>
      <w:r>
        <w:rPr>
          <w:rFonts w:eastAsia="Times New Roman"/>
          <w:szCs w:val="24"/>
        </w:rPr>
        <w:t xml:space="preserve">ην τούρτα για αυτήν την τροπολογία ήταν μια μήνυση που κατατέθηκε από τον Υπουργό Εθνικής Άμυνας σε έναν δημοσιογράφο, ο οποίος τόλμησε να πει ότι «Δεν είναι δυνατόν, ρε παιδί μου, με 1,6 δισεκατομμύριο να έχουμε τη Μόρια και θα πρέπει να το ερευνήσουμε». </w:t>
      </w:r>
      <w:r>
        <w:rPr>
          <w:rFonts w:eastAsia="Times New Roman"/>
          <w:szCs w:val="24"/>
        </w:rPr>
        <w:t xml:space="preserve">Τόλμησε να το κάνει. Άρα, περιμένω να ακούσω τι έχουν να πουν και οι ΑΝΕΛ. </w:t>
      </w:r>
    </w:p>
    <w:p w14:paraId="4B64C6DB" w14:textId="77777777" w:rsidR="00973031" w:rsidRDefault="00405E19">
      <w:pPr>
        <w:spacing w:line="600" w:lineRule="auto"/>
        <w:ind w:firstLine="720"/>
        <w:contextualSpacing/>
        <w:jc w:val="both"/>
        <w:rPr>
          <w:rFonts w:eastAsia="Times New Roman"/>
          <w:szCs w:val="24"/>
        </w:rPr>
      </w:pPr>
      <w:r>
        <w:rPr>
          <w:rFonts w:eastAsia="Times New Roman"/>
          <w:szCs w:val="24"/>
        </w:rPr>
        <w:t>Σας ευχαριστώ πάρα πολύ.</w:t>
      </w:r>
    </w:p>
    <w:p w14:paraId="4B64C6DC"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sidRPr="0065083D">
        <w:rPr>
          <w:rFonts w:eastAsia="Times New Roman"/>
          <w:szCs w:val="24"/>
        </w:rPr>
        <w:t xml:space="preserve"> Ευχαριστούμε τον κ. Φωτήλα.</w:t>
      </w:r>
    </w:p>
    <w:p w14:paraId="4B64C6DD" w14:textId="77777777" w:rsidR="00973031" w:rsidRDefault="00405E19">
      <w:pPr>
        <w:spacing w:line="600" w:lineRule="auto"/>
        <w:ind w:firstLine="720"/>
        <w:contextualSpacing/>
        <w:jc w:val="both"/>
        <w:rPr>
          <w:rFonts w:eastAsia="Times New Roman"/>
          <w:szCs w:val="24"/>
        </w:rPr>
      </w:pPr>
      <w:r w:rsidRPr="003511DB">
        <w:rPr>
          <w:rFonts w:eastAsia="Times New Roman"/>
          <w:b/>
          <w:szCs w:val="24"/>
        </w:rPr>
        <w:t>ΠΑΥΛΟΣ ΠΟΛΑΚΗΣ (Αναπληρωτής Υπουργός Υγείας):</w:t>
      </w:r>
      <w:r w:rsidRPr="003511DB">
        <w:rPr>
          <w:rFonts w:eastAsia="Times New Roman"/>
          <w:szCs w:val="24"/>
        </w:rPr>
        <w:t xml:space="preserve"> </w:t>
      </w:r>
      <w:r w:rsidRPr="0065083D">
        <w:rPr>
          <w:rFonts w:eastAsia="Times New Roman"/>
          <w:szCs w:val="24"/>
        </w:rPr>
        <w:t>Κύριε Πρόεδρε, θα ήθελα τον λόγο.</w:t>
      </w:r>
    </w:p>
    <w:p w14:paraId="4B64C6DE" w14:textId="77777777" w:rsidR="00973031" w:rsidRDefault="00405E19">
      <w:pPr>
        <w:spacing w:line="600" w:lineRule="auto"/>
        <w:ind w:firstLine="720"/>
        <w:contextualSpacing/>
        <w:jc w:val="both"/>
        <w:rPr>
          <w:rFonts w:eastAsia="Times New Roman"/>
          <w:b/>
          <w:szCs w:val="24"/>
        </w:rPr>
      </w:pPr>
      <w:r>
        <w:rPr>
          <w:rFonts w:eastAsia="Times New Roman"/>
          <w:b/>
          <w:szCs w:val="24"/>
        </w:rPr>
        <w:t>ΠΡΟΕΔΡΕΥΩΝ (Α</w:t>
      </w:r>
      <w:r>
        <w:rPr>
          <w:rFonts w:eastAsia="Times New Roman"/>
          <w:b/>
          <w:szCs w:val="24"/>
        </w:rPr>
        <w:t xml:space="preserve">ναστάσιος Κουράκης): </w:t>
      </w:r>
      <w:r w:rsidRPr="003511DB">
        <w:rPr>
          <w:rFonts w:eastAsia="Times New Roman"/>
          <w:szCs w:val="24"/>
        </w:rPr>
        <w:t>Έχετε τον λόγο για ένα λεπτό, κύριε Υπουργέ.</w:t>
      </w:r>
    </w:p>
    <w:p w14:paraId="4B64C6DF"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Δεν θα έπαιρνα τον λόγο εάν ο κ. Φωτήλας δεν ήταν τόσο προκλητικός σε κάποια πράγματα γενικότερα τα οποία είχε αναφέρει.</w:t>
      </w:r>
    </w:p>
    <w:p w14:paraId="4B64C6E0" w14:textId="77777777" w:rsidR="00973031" w:rsidRDefault="00405E19">
      <w:pPr>
        <w:spacing w:line="600" w:lineRule="auto"/>
        <w:ind w:firstLine="720"/>
        <w:contextualSpacing/>
        <w:jc w:val="both"/>
        <w:rPr>
          <w:rFonts w:eastAsia="Times New Roman"/>
          <w:szCs w:val="24"/>
        </w:rPr>
      </w:pPr>
      <w:r>
        <w:rPr>
          <w:rFonts w:eastAsia="Times New Roman"/>
          <w:szCs w:val="24"/>
        </w:rPr>
        <w:t>Μου φαίνεται ότι έτσι ό</w:t>
      </w:r>
      <w:r>
        <w:rPr>
          <w:rFonts w:eastAsia="Times New Roman"/>
          <w:szCs w:val="24"/>
        </w:rPr>
        <w:t>πως σας έχει καταστραφεί το αφήγημα δυόμισι χρόνια ζητάτε εκλογές. Από την πρώτη μέρα που βγήκε ο Μητσοτάκης δύο μήνες μετά ζητάει εκλογές. Έχουν περάσει δυόμισι χρόνια και εκλογές δεν έγιναν και θα γίνουν στην ώρα τους. Αυτό είναι το πρώτο.</w:t>
      </w:r>
    </w:p>
    <w:p w14:paraId="4B64C6E1" w14:textId="77777777" w:rsidR="00973031" w:rsidRDefault="00405E19">
      <w:pPr>
        <w:spacing w:line="600" w:lineRule="auto"/>
        <w:ind w:firstLine="720"/>
        <w:contextualSpacing/>
        <w:jc w:val="both"/>
        <w:rPr>
          <w:rFonts w:eastAsia="Times New Roman"/>
          <w:szCs w:val="24"/>
        </w:rPr>
      </w:pPr>
      <w:r>
        <w:rPr>
          <w:rFonts w:eastAsia="Times New Roman"/>
          <w:szCs w:val="24"/>
        </w:rPr>
        <w:t>Έτσι, όμως, όπ</w:t>
      </w:r>
      <w:r>
        <w:rPr>
          <w:rFonts w:eastAsia="Times New Roman"/>
          <w:szCs w:val="24"/>
        </w:rPr>
        <w:t>ως σας έχει καταστραφεί το αφήγημα, πραγματικά δεν ξέρετε τι λέτε. Ακούστε, κύριε Φωτήλα</w:t>
      </w:r>
      <w:r w:rsidRPr="00972746">
        <w:rPr>
          <w:rFonts w:eastAsia="Times New Roman"/>
          <w:szCs w:val="24"/>
        </w:rPr>
        <w:t>:</w:t>
      </w:r>
      <w:r>
        <w:rPr>
          <w:rFonts w:eastAsia="Times New Roman"/>
          <w:szCs w:val="24"/>
        </w:rPr>
        <w:t xml:space="preserve"> Πρώτον, τα χαρτιά τα κατέθεσε ο ίδιος ο Πρωθυπουργός. Δεύτερον, μπορείτε να επικοινωνήσετε με τον κ. </w:t>
      </w:r>
      <w:proofErr w:type="spellStart"/>
      <w:r>
        <w:rPr>
          <w:rFonts w:eastAsia="Times New Roman"/>
          <w:szCs w:val="24"/>
        </w:rPr>
        <w:t>Πιτσιλή</w:t>
      </w:r>
      <w:proofErr w:type="spellEnd"/>
      <w:r>
        <w:rPr>
          <w:rFonts w:eastAsia="Times New Roman"/>
          <w:szCs w:val="24"/>
        </w:rPr>
        <w:t>, με τον οποίο διαγράψαμε 30 εκατομμύρια ευρώ χρέη σε ανασ</w:t>
      </w:r>
      <w:r>
        <w:rPr>
          <w:rFonts w:eastAsia="Times New Roman"/>
          <w:szCs w:val="24"/>
        </w:rPr>
        <w:t>φάλιστους Έλληνες πολίτες που είχαν χρεώσει...</w:t>
      </w:r>
    </w:p>
    <w:p w14:paraId="4B64C6E2"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ΙΑΣΟΝΑΣ </w:t>
      </w:r>
      <w:r w:rsidRPr="00D30398">
        <w:rPr>
          <w:rFonts w:eastAsia="Times New Roman"/>
          <w:b/>
          <w:szCs w:val="24"/>
        </w:rPr>
        <w:t>ΦΩΤΗΛΑΣ:</w:t>
      </w:r>
      <w:r w:rsidRPr="00D30398">
        <w:rPr>
          <w:rFonts w:eastAsia="Times New Roman"/>
          <w:szCs w:val="24"/>
        </w:rPr>
        <w:t xml:space="preserve"> </w:t>
      </w:r>
      <w:r>
        <w:rPr>
          <w:rFonts w:eastAsia="Times New Roman"/>
          <w:szCs w:val="24"/>
        </w:rPr>
        <w:t>Πριν τον Απρίλιο του 2014.</w:t>
      </w:r>
    </w:p>
    <w:p w14:paraId="4B64C6E3" w14:textId="77777777" w:rsidR="00973031" w:rsidRDefault="00405E19">
      <w:pPr>
        <w:spacing w:line="600" w:lineRule="auto"/>
        <w:ind w:firstLine="720"/>
        <w:contextualSpacing/>
        <w:jc w:val="both"/>
        <w:rPr>
          <w:rFonts w:eastAsia="Times New Roman"/>
          <w:b/>
          <w:szCs w:val="24"/>
        </w:rPr>
      </w:pPr>
      <w:r>
        <w:rPr>
          <w:rFonts w:eastAsia="Times New Roman"/>
          <w:b/>
          <w:szCs w:val="24"/>
        </w:rPr>
        <w:lastRenderedPageBreak/>
        <w:t xml:space="preserve">ΠΑΥΛΟΣ ΠΟΛΑΚΗΣ (Αναπληρωτής Υπουργός Υγείας): </w:t>
      </w:r>
      <w:r w:rsidRPr="004F6024">
        <w:rPr>
          <w:rFonts w:eastAsia="Times New Roman"/>
          <w:szCs w:val="24"/>
        </w:rPr>
        <w:t>Όχι, όχι</w:t>
      </w:r>
      <w:r>
        <w:rPr>
          <w:rFonts w:eastAsia="Times New Roman"/>
          <w:szCs w:val="24"/>
        </w:rPr>
        <w:t>!</w:t>
      </w:r>
      <w:r w:rsidRPr="004F6024">
        <w:rPr>
          <w:rFonts w:eastAsia="Times New Roman"/>
          <w:szCs w:val="24"/>
        </w:rPr>
        <w:t xml:space="preserve"> Μέχρι το τέλος του 2015 και του 2016 χρέωναν τα νοσοκομεία και αφήστε τα αυτά κατά μέρος.</w:t>
      </w:r>
    </w:p>
    <w:p w14:paraId="4B64C6E4" w14:textId="77777777" w:rsidR="00973031" w:rsidRDefault="00405E19">
      <w:pPr>
        <w:spacing w:line="600" w:lineRule="auto"/>
        <w:ind w:firstLine="720"/>
        <w:contextualSpacing/>
        <w:jc w:val="both"/>
        <w:rPr>
          <w:rFonts w:eastAsia="Times New Roman"/>
          <w:b/>
          <w:szCs w:val="24"/>
        </w:rPr>
      </w:pPr>
      <w:r>
        <w:rPr>
          <w:rFonts w:eastAsia="Times New Roman"/>
          <w:b/>
          <w:szCs w:val="24"/>
        </w:rPr>
        <w:t xml:space="preserve">ΙΑΣΟΝΑΣ </w:t>
      </w:r>
      <w:r>
        <w:rPr>
          <w:rFonts w:eastAsia="Times New Roman"/>
          <w:b/>
          <w:szCs w:val="24"/>
        </w:rPr>
        <w:t xml:space="preserve">ΦΩΤΗΛΑΣ: </w:t>
      </w:r>
      <w:r w:rsidRPr="004F6024">
        <w:rPr>
          <w:rFonts w:eastAsia="Times New Roman"/>
          <w:szCs w:val="24"/>
        </w:rPr>
        <w:t>Δε</w:t>
      </w:r>
      <w:r w:rsidRPr="004F6024">
        <w:rPr>
          <w:rFonts w:eastAsia="Times New Roman"/>
          <w:szCs w:val="24"/>
        </w:rPr>
        <w:t xml:space="preserve">ν μας φέρατε μια βεβαίωση στη Βουλή. Μας </w:t>
      </w:r>
      <w:r>
        <w:rPr>
          <w:rFonts w:eastAsia="Times New Roman"/>
          <w:szCs w:val="24"/>
        </w:rPr>
        <w:t xml:space="preserve">φέρατε </w:t>
      </w:r>
      <w:r w:rsidRPr="004F6024">
        <w:rPr>
          <w:rFonts w:eastAsia="Times New Roman"/>
          <w:szCs w:val="24"/>
        </w:rPr>
        <w:t>δύο τζούφιες.</w:t>
      </w:r>
    </w:p>
    <w:p w14:paraId="4B64C6E5"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sidRPr="004F6024">
        <w:rPr>
          <w:rFonts w:eastAsia="Times New Roman"/>
          <w:szCs w:val="24"/>
        </w:rPr>
        <w:t>Ακούτε τι σας λέω τώρα;</w:t>
      </w:r>
    </w:p>
    <w:p w14:paraId="4B64C6E6" w14:textId="77777777" w:rsidR="00973031" w:rsidRDefault="00405E19">
      <w:pPr>
        <w:spacing w:line="600" w:lineRule="auto"/>
        <w:ind w:firstLine="720"/>
        <w:contextualSpacing/>
        <w:jc w:val="both"/>
        <w:rPr>
          <w:rFonts w:eastAsia="Times New Roman"/>
          <w:szCs w:val="24"/>
        </w:rPr>
      </w:pPr>
      <w:r>
        <w:rPr>
          <w:rFonts w:eastAsia="Times New Roman"/>
          <w:szCs w:val="24"/>
        </w:rPr>
        <w:t>Λοιπόν, 30 εκατομμύρια ευρώ χρέη είχαν πάει στην εφορία και διαγράφτηκαν και 150 εκατομμύρια ευρώ χρέη δεν είχαν πάει στην ε</w:t>
      </w:r>
      <w:r>
        <w:rPr>
          <w:rFonts w:eastAsia="Times New Roman"/>
          <w:szCs w:val="24"/>
        </w:rPr>
        <w:t xml:space="preserve">φορία και αυτά δεν απεστάλησαν και θα διαγραφούν. Κόψτε αυτό το παραμυθάκι, γιατί βγάλατε τη μισή ελληνική κοινωνία στην </w:t>
      </w:r>
      <w:proofErr w:type="spellStart"/>
      <w:r>
        <w:rPr>
          <w:rFonts w:eastAsia="Times New Roman"/>
          <w:szCs w:val="24"/>
        </w:rPr>
        <w:t>απασφάλιση</w:t>
      </w:r>
      <w:proofErr w:type="spellEnd"/>
      <w:r>
        <w:rPr>
          <w:rFonts w:eastAsia="Times New Roman"/>
          <w:szCs w:val="24"/>
        </w:rPr>
        <w:t xml:space="preserve">. Για να μπει ο άλλος ακόμα και στην εφημερία του λέγανε «πλήρωνε». </w:t>
      </w:r>
    </w:p>
    <w:p w14:paraId="4B64C6E7" w14:textId="77777777" w:rsidR="00973031" w:rsidRDefault="00405E19">
      <w:pPr>
        <w:spacing w:line="600" w:lineRule="auto"/>
        <w:ind w:firstLine="720"/>
        <w:contextualSpacing/>
        <w:jc w:val="both"/>
        <w:rPr>
          <w:rFonts w:eastAsia="Times New Roman"/>
          <w:szCs w:val="24"/>
        </w:rPr>
      </w:pPr>
      <w:r>
        <w:rPr>
          <w:rFonts w:eastAsia="Times New Roman"/>
          <w:szCs w:val="24"/>
        </w:rPr>
        <w:t>Ξέρουμε ότι αυτό το πράγμα σας έχει κοστίσει πολιτικά. Ε</w:t>
      </w:r>
      <w:r>
        <w:rPr>
          <w:rFonts w:eastAsia="Times New Roman"/>
          <w:szCs w:val="24"/>
        </w:rPr>
        <w:t>ίναι η μεγάλη διαφορά που έχουμε με εσάς τους νεοφιλελεύθερους το ότι αποσυνδέσαμε την ασφαλιστική κάλυψη από το δικαίωμα της δωρεάν περίθαλψης την ώρα της ανάγκης. Όσο και αν το επαναφέρετε αυτό, το μόνο που κάνετε είναι να εξευτελίζεστε. Τίποτε άλλο! Γι’</w:t>
      </w:r>
      <w:r>
        <w:rPr>
          <w:rFonts w:eastAsia="Times New Roman"/>
          <w:szCs w:val="24"/>
        </w:rPr>
        <w:t xml:space="preserve"> αυτό μην το ξαναπείτε!</w:t>
      </w:r>
    </w:p>
    <w:p w14:paraId="4B64C6E8" w14:textId="77777777" w:rsidR="00973031" w:rsidRDefault="00405E19">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Υπουργέ.</w:t>
      </w:r>
    </w:p>
    <w:p w14:paraId="4B64C6E9" w14:textId="77777777" w:rsidR="00973031" w:rsidRDefault="00405E19">
      <w:pPr>
        <w:spacing w:line="600" w:lineRule="auto"/>
        <w:ind w:firstLine="720"/>
        <w:contextualSpacing/>
        <w:jc w:val="both"/>
        <w:rPr>
          <w:rFonts w:eastAsia="Times New Roman"/>
          <w:b/>
          <w:szCs w:val="24"/>
        </w:rPr>
      </w:pPr>
      <w:r>
        <w:rPr>
          <w:rFonts w:eastAsia="Times New Roman"/>
          <w:b/>
          <w:szCs w:val="24"/>
        </w:rPr>
        <w:lastRenderedPageBreak/>
        <w:t xml:space="preserve">ΙΑΣΟΝΑΣ </w:t>
      </w:r>
      <w:r>
        <w:rPr>
          <w:rFonts w:eastAsia="Times New Roman"/>
          <w:b/>
          <w:szCs w:val="24"/>
        </w:rPr>
        <w:t>ΦΩΤΗΛΑΣ:</w:t>
      </w:r>
      <w:r w:rsidRPr="00A07D82">
        <w:rPr>
          <w:rFonts w:eastAsia="Times New Roman"/>
          <w:szCs w:val="24"/>
        </w:rPr>
        <w:t xml:space="preserve"> Απλά μόνο να πω ότι το ΦΕΚ δεν είναι παραμύθι. Το ΦΕΚ υπάρχει από τον Απρίλιο του 2014 και δίνει τη δυνατότητα</w:t>
      </w:r>
      <w:r>
        <w:rPr>
          <w:rFonts w:eastAsia="Times New Roman"/>
          <w:szCs w:val="24"/>
        </w:rPr>
        <w:t xml:space="preserve"> κάλυψης στους ανασφάλιστους. </w:t>
      </w:r>
    </w:p>
    <w:p w14:paraId="4B64C6EA" w14:textId="77777777" w:rsidR="00973031" w:rsidRDefault="00405E19">
      <w:pPr>
        <w:spacing w:line="600" w:lineRule="auto"/>
        <w:ind w:firstLine="720"/>
        <w:contextualSpacing/>
        <w:jc w:val="both"/>
        <w:rPr>
          <w:rFonts w:eastAsia="Times New Roman"/>
          <w:b/>
          <w:szCs w:val="24"/>
        </w:rPr>
      </w:pPr>
      <w:r>
        <w:rPr>
          <w:rFonts w:eastAsia="Times New Roman"/>
          <w:b/>
          <w:szCs w:val="24"/>
        </w:rPr>
        <w:t xml:space="preserve">ΠΑΥΛΟΣ ΠΟΛΑΚΗΣ (Αναπληρωτής Υπουργός Υγείας): </w:t>
      </w:r>
      <w:r w:rsidRPr="00A07D82">
        <w:rPr>
          <w:rFonts w:eastAsia="Times New Roman"/>
          <w:szCs w:val="24"/>
        </w:rPr>
        <w:t>Λέει και ξαναλέει τα ίδια.</w:t>
      </w:r>
    </w:p>
    <w:p w14:paraId="4B64C6EB"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sidRPr="00A07D82">
        <w:rPr>
          <w:rFonts w:eastAsia="Times New Roman"/>
          <w:szCs w:val="24"/>
        </w:rPr>
        <w:t>Να σταματήσουμε εδώ.</w:t>
      </w:r>
    </w:p>
    <w:p w14:paraId="4B64C6EC" w14:textId="77777777" w:rsidR="00973031" w:rsidRDefault="00405E19">
      <w:pPr>
        <w:spacing w:line="600" w:lineRule="auto"/>
        <w:ind w:firstLine="720"/>
        <w:contextualSpacing/>
        <w:jc w:val="both"/>
        <w:rPr>
          <w:rFonts w:eastAsia="Times New Roman"/>
          <w:szCs w:val="24"/>
        </w:rPr>
      </w:pPr>
      <w:r w:rsidRPr="00A07D82">
        <w:rPr>
          <w:rFonts w:eastAsia="Times New Roman"/>
          <w:szCs w:val="24"/>
        </w:rPr>
        <w:t>Προχωράμε στον ειδικό αγορητή της Δημοκρατικής Συμπαράταξης</w:t>
      </w:r>
      <w:r>
        <w:rPr>
          <w:rFonts w:eastAsia="Times New Roman"/>
          <w:szCs w:val="24"/>
        </w:rPr>
        <w:t>,</w:t>
      </w:r>
      <w:r w:rsidRPr="00A07D82">
        <w:rPr>
          <w:rFonts w:eastAsia="Times New Roman"/>
          <w:szCs w:val="24"/>
        </w:rPr>
        <w:t xml:space="preserve"> τον κ. Γεώργιο - Δημήτριο Καρρά</w:t>
      </w:r>
      <w:r>
        <w:rPr>
          <w:rFonts w:eastAsia="Times New Roman"/>
          <w:szCs w:val="24"/>
        </w:rPr>
        <w:t>,</w:t>
      </w:r>
      <w:r w:rsidRPr="00A07D82">
        <w:rPr>
          <w:rFonts w:eastAsia="Times New Roman"/>
          <w:szCs w:val="24"/>
        </w:rPr>
        <w:t xml:space="preserve"> για δεκαπέντε λεπτά.</w:t>
      </w:r>
    </w:p>
    <w:p w14:paraId="4B64C6ED" w14:textId="77777777" w:rsidR="00973031" w:rsidRDefault="00405E19">
      <w:pPr>
        <w:spacing w:line="600" w:lineRule="auto"/>
        <w:ind w:firstLine="720"/>
        <w:contextualSpacing/>
        <w:jc w:val="both"/>
        <w:rPr>
          <w:rFonts w:eastAsia="Times New Roman"/>
          <w:szCs w:val="24"/>
        </w:rPr>
      </w:pPr>
      <w:r w:rsidRPr="00EF3E50">
        <w:rPr>
          <w:rFonts w:eastAsia="Times New Roman"/>
          <w:b/>
          <w:szCs w:val="24"/>
        </w:rPr>
        <w:t>ΓΕΩΡΓΙΟΣ</w:t>
      </w:r>
      <w:r>
        <w:rPr>
          <w:rFonts w:eastAsia="Times New Roman"/>
          <w:b/>
          <w:szCs w:val="24"/>
        </w:rPr>
        <w:t xml:space="preserve"> </w:t>
      </w:r>
      <w:r w:rsidRPr="00EF3E50">
        <w:rPr>
          <w:rFonts w:eastAsia="Times New Roman"/>
          <w:b/>
          <w:szCs w:val="24"/>
        </w:rPr>
        <w:t>-</w:t>
      </w:r>
      <w:r>
        <w:rPr>
          <w:rFonts w:eastAsia="Times New Roman"/>
          <w:b/>
          <w:szCs w:val="24"/>
        </w:rPr>
        <w:t xml:space="preserve"> </w:t>
      </w:r>
      <w:r w:rsidRPr="00EF3E50">
        <w:rPr>
          <w:rFonts w:eastAsia="Times New Roman"/>
          <w:b/>
          <w:szCs w:val="24"/>
        </w:rPr>
        <w:t>ΔΗ</w:t>
      </w:r>
      <w:r w:rsidRPr="00EF3E50">
        <w:rPr>
          <w:rFonts w:eastAsia="Times New Roman"/>
          <w:b/>
          <w:szCs w:val="24"/>
        </w:rPr>
        <w:t>ΜΗΤΡΙΟΣ ΚΑΡΡΑΣ:</w:t>
      </w:r>
      <w:r>
        <w:rPr>
          <w:rFonts w:eastAsia="Times New Roman"/>
          <w:b/>
          <w:szCs w:val="24"/>
        </w:rPr>
        <w:t xml:space="preserve"> </w:t>
      </w:r>
      <w:r>
        <w:rPr>
          <w:rFonts w:eastAsia="Times New Roman"/>
          <w:szCs w:val="24"/>
        </w:rPr>
        <w:t xml:space="preserve">Ευχαριστώ, κύριε Πρόεδρε. </w:t>
      </w:r>
    </w:p>
    <w:p w14:paraId="4B64C6EE" w14:textId="77777777" w:rsidR="00973031" w:rsidRDefault="00405E19">
      <w:pPr>
        <w:spacing w:line="600" w:lineRule="auto"/>
        <w:ind w:firstLine="720"/>
        <w:contextualSpacing/>
        <w:jc w:val="both"/>
        <w:rPr>
          <w:rFonts w:eastAsia="Times New Roman"/>
          <w:szCs w:val="24"/>
        </w:rPr>
      </w:pPr>
      <w:r>
        <w:rPr>
          <w:rFonts w:eastAsia="Times New Roman"/>
          <w:szCs w:val="24"/>
        </w:rPr>
        <w:t>Παρατηρούμε ότι μία μεγάλη δωρεά του Ιδρύματος «Νιάρχος» ήρθε στη Βουλή την περασμένη εβδομάδα και μία σημαντική και ιδιαίτερα ενδιαφέρουσα δωρεά του Ιδρύματος «Ωνάσης» ήρθε σήμερα, για την αναβάθμιση του Καρδιολο</w:t>
      </w:r>
      <w:r>
        <w:rPr>
          <w:rFonts w:eastAsia="Times New Roman"/>
          <w:szCs w:val="24"/>
        </w:rPr>
        <w:t xml:space="preserve">γικού Κέντρου, για τη δημιουργία Καρδιολογικής Κλινικής </w:t>
      </w:r>
      <w:proofErr w:type="spellStart"/>
      <w:r>
        <w:rPr>
          <w:rFonts w:eastAsia="Times New Roman"/>
          <w:szCs w:val="24"/>
        </w:rPr>
        <w:t>Παίδων</w:t>
      </w:r>
      <w:proofErr w:type="spellEnd"/>
      <w:r>
        <w:rPr>
          <w:rFonts w:eastAsia="Times New Roman"/>
          <w:szCs w:val="24"/>
        </w:rPr>
        <w:t xml:space="preserve">, την έρευνα, τον εξοπλισμό και την παροχή υψηλού επιπέδου υπηρεσιών στον καρδιολογικό τομέα. </w:t>
      </w:r>
    </w:p>
    <w:p w14:paraId="4B64C6EF"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Βεβαίως, κανείς δεν μπορεί να αμφισβητήσει ότι τα </w:t>
      </w:r>
      <w:r>
        <w:rPr>
          <w:rFonts w:eastAsia="Times New Roman"/>
          <w:szCs w:val="24"/>
        </w:rPr>
        <w:t xml:space="preserve">ιδρύματα </w:t>
      </w:r>
      <w:r>
        <w:rPr>
          <w:rFonts w:eastAsia="Times New Roman"/>
          <w:szCs w:val="24"/>
        </w:rPr>
        <w:t>αυτά προσφέρουν ένα μεγάλο κοινωνικό έργ</w:t>
      </w:r>
      <w:r>
        <w:rPr>
          <w:rFonts w:eastAsia="Times New Roman"/>
          <w:szCs w:val="24"/>
        </w:rPr>
        <w:t xml:space="preserve">ο στον τόπο μας, πέραν ακόμα και του ζητήματος της υγείας, και στους τομείς του πολιτισμού και πολλές άλλες δραστηριότητες τις οποίες επιδεικνύουν. </w:t>
      </w:r>
    </w:p>
    <w:p w14:paraId="4B64C6F0"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Θα τα σταθμίσουμε, όμως. Καλύπτουν, προφανώς, ελλείμματα του ελληνικού τομέα υγείας. Γιατί αυτό; </w:t>
      </w:r>
      <w:r>
        <w:rPr>
          <w:rFonts w:eastAsia="Times New Roman"/>
          <w:szCs w:val="24"/>
        </w:rPr>
        <w:t>Έ</w:t>
      </w:r>
      <w:r>
        <w:rPr>
          <w:rFonts w:eastAsia="Times New Roman"/>
          <w:szCs w:val="24"/>
        </w:rPr>
        <w:t>χουμε υπο</w:t>
      </w:r>
      <w:r>
        <w:rPr>
          <w:rFonts w:eastAsia="Times New Roman"/>
          <w:szCs w:val="24"/>
        </w:rPr>
        <w:t>χώρηση τα τελευταία χρόνια, λόγω της κρίσης, στην παροχή υπηρεσιών</w:t>
      </w:r>
      <w:r>
        <w:rPr>
          <w:rFonts w:eastAsia="Times New Roman"/>
          <w:szCs w:val="24"/>
        </w:rPr>
        <w:t>.</w:t>
      </w:r>
      <w:r>
        <w:rPr>
          <w:rFonts w:eastAsia="Times New Roman"/>
          <w:szCs w:val="24"/>
        </w:rPr>
        <w:t xml:space="preserve"> Και δεν αναφέρομαι στο ιατρικό ή στο νοσηλευτικό προσωπικό, για το οποίο όλοι πρέπει να αναγνωρίσουμε ότι δίνει τον καθημερινό αγώνα του, έστω και με μειωμένους αριθμούς στελέχωσης, και πρ</w:t>
      </w:r>
      <w:r>
        <w:rPr>
          <w:rFonts w:eastAsia="Times New Roman"/>
          <w:szCs w:val="24"/>
        </w:rPr>
        <w:t xml:space="preserve">οσφέρει ό,τι περισσότερο μπορεί, ακόμα υπερβαίνοντας και το ανθρωπίνως δυνατόν.   </w:t>
      </w:r>
    </w:p>
    <w:p w14:paraId="4B64C6F1" w14:textId="77777777" w:rsidR="00973031" w:rsidRDefault="00405E19">
      <w:pPr>
        <w:spacing w:line="600" w:lineRule="auto"/>
        <w:ind w:firstLine="720"/>
        <w:contextualSpacing/>
        <w:jc w:val="both"/>
        <w:rPr>
          <w:rFonts w:eastAsia="Times New Roman"/>
          <w:szCs w:val="24"/>
        </w:rPr>
      </w:pPr>
      <w:r>
        <w:rPr>
          <w:rFonts w:eastAsia="Times New Roman"/>
          <w:szCs w:val="24"/>
        </w:rPr>
        <w:t>Έρχονται, λοιπόν, τα Ιδρύματα πλέον και καλύπτουν αυτές τις ανάγκες και το μόνο που μπορούμε να πούμε είναι ότι καλώς κάνουν, πρέπει να το κάνουν, πρέπει να έχουν μία συμμετ</w:t>
      </w:r>
      <w:r>
        <w:rPr>
          <w:rFonts w:eastAsia="Times New Roman"/>
          <w:szCs w:val="24"/>
        </w:rPr>
        <w:t xml:space="preserve">οχή στην κοινωνική ζωή και το γίγνεσθαι της Ελλάδος. </w:t>
      </w:r>
    </w:p>
    <w:p w14:paraId="4B64C6F2" w14:textId="77777777" w:rsidR="00973031" w:rsidRDefault="00405E19">
      <w:pPr>
        <w:spacing w:line="600" w:lineRule="auto"/>
        <w:ind w:firstLine="720"/>
        <w:contextualSpacing/>
        <w:jc w:val="both"/>
        <w:rPr>
          <w:rFonts w:eastAsia="Times New Roman"/>
          <w:szCs w:val="24"/>
        </w:rPr>
      </w:pPr>
      <w:r>
        <w:rPr>
          <w:rFonts w:eastAsia="Times New Roman"/>
          <w:szCs w:val="24"/>
        </w:rPr>
        <w:t>Γι’ αυτό, λοιπόν, η Δημοκρατική Συμπαράταξη υπερψήφισε και τη δωρεά του Ιδρύματος «Νιάρχος» και θα υπερψηφίσει σήμερα και τη δωρεά του Ιδρύματος «Ωνάσης», ανεξάρτητα από παρατηρήσεις, ενδεχόμενα, που κά</w:t>
      </w:r>
      <w:r>
        <w:rPr>
          <w:rFonts w:eastAsia="Times New Roman"/>
          <w:szCs w:val="24"/>
        </w:rPr>
        <w:t>νουμε και υποχρεωτικά, αν θέλετε, στα κείμενα των συμβάσεων ή στις δυνατότητες εκείνες που παρέχουν για την υλοποίησή τους. Διότι δεν αρκεί μόνο η υπογραφή μιας σύμβασης και η κύρωσή της με έναν νόμο. Πρέπει να φτάνουμε στην πλήρη υλοποίηση του έργου, ούτω</w:t>
      </w:r>
      <w:r>
        <w:rPr>
          <w:rFonts w:eastAsia="Times New Roman"/>
          <w:szCs w:val="24"/>
        </w:rPr>
        <w:t xml:space="preserve">ς ώστε να γίνει αποδοτικό. </w:t>
      </w:r>
    </w:p>
    <w:p w14:paraId="4B64C6F3"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Βεβαίως, στην </w:t>
      </w:r>
      <w:r>
        <w:rPr>
          <w:rFonts w:eastAsia="Times New Roman"/>
          <w:szCs w:val="24"/>
        </w:rPr>
        <w:t xml:space="preserve">επιτροπή </w:t>
      </w:r>
      <w:r>
        <w:rPr>
          <w:rFonts w:eastAsia="Times New Roman"/>
          <w:szCs w:val="24"/>
        </w:rPr>
        <w:t xml:space="preserve">έχω εκφράσει ορισμένες παρατηρήσεις σε σχέση με ορισμένα άρθρα. Νομίζω, όμως, ότι αυτά δεν εμποδίζουν την εφαρμογή της. </w:t>
      </w:r>
    </w:p>
    <w:p w14:paraId="4B64C6F4"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Αναφέρθηκα –και είχα δίκιο νομίζω- στο ζήτημα της αριστείας. Ναι, στην υγεία να επιδ</w:t>
      </w:r>
      <w:r>
        <w:rPr>
          <w:rFonts w:eastAsia="Times New Roman"/>
          <w:szCs w:val="24"/>
        </w:rPr>
        <w:t xml:space="preserve">ιώξουμε αριστεία. Να επιδιώξουμε, όμως, αριστεία και σε άλλους τομείς, στην παιδεία, στη δημόσια διοίκηση, στη δικαιοσύνη, αν θέλετε –γιατί θα πούμε και μερικά πράγματα σε σχέση με τροπολογίες μετά- και να μην το ξεχνάμε αυτό, </w:t>
      </w:r>
      <w:r>
        <w:rPr>
          <w:rFonts w:eastAsia="Times New Roman"/>
          <w:szCs w:val="24"/>
        </w:rPr>
        <w:t xml:space="preserve">αμφισβητώντας </w:t>
      </w:r>
      <w:r>
        <w:rPr>
          <w:rFonts w:eastAsia="Times New Roman"/>
          <w:szCs w:val="24"/>
        </w:rPr>
        <w:t xml:space="preserve">πολλές φορές </w:t>
      </w:r>
      <w:r>
        <w:rPr>
          <w:rFonts w:eastAsia="Times New Roman"/>
          <w:szCs w:val="24"/>
        </w:rPr>
        <w:t>τη</w:t>
      </w:r>
      <w:r>
        <w:rPr>
          <w:rFonts w:eastAsia="Times New Roman"/>
          <w:szCs w:val="24"/>
        </w:rPr>
        <w:t>ν</w:t>
      </w:r>
      <w:r>
        <w:rPr>
          <w:rFonts w:eastAsia="Times New Roman"/>
          <w:szCs w:val="24"/>
        </w:rPr>
        <w:t xml:space="preserve"> αριστεία </w:t>
      </w:r>
      <w:r>
        <w:rPr>
          <w:rFonts w:eastAsia="Times New Roman"/>
          <w:szCs w:val="24"/>
        </w:rPr>
        <w:t xml:space="preserve">ότι </w:t>
      </w:r>
      <w:r>
        <w:rPr>
          <w:rFonts w:eastAsia="Times New Roman"/>
          <w:szCs w:val="24"/>
        </w:rPr>
        <w:t>δεν δίνει το πλεονέκτημα. Ναι, ας υπάρχουν και κάποιες διαφορές πνευματικές, δεν χάθηκε και ο κόσμος. Διότι εγώ θέλω να βλέπω ως παράδειγμα κάποιον που είναι καλύτερος από εμένα, για να μπορέσω να έχω το έναυσμα να τον ακολουθήσω. Δεν θέλω ν</w:t>
      </w:r>
      <w:r>
        <w:rPr>
          <w:rFonts w:eastAsia="Times New Roman"/>
          <w:szCs w:val="24"/>
        </w:rPr>
        <w:t xml:space="preserve">α έχω ως παράδειγμα εκείνον που είναι ίσος ή έστω λιγότερο ικανός από εμένα, διότι δεν θα τον ακολουθήσω. </w:t>
      </w:r>
    </w:p>
    <w:p w14:paraId="4B64C6F5"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Νομίζω, λοιπόν, ότι εδώ βρισκόμαστε, έστω και με τον τρόπο μιας </w:t>
      </w:r>
      <w:r>
        <w:rPr>
          <w:rFonts w:eastAsia="Times New Roman"/>
          <w:szCs w:val="24"/>
        </w:rPr>
        <w:t>σύμβασης</w:t>
      </w:r>
      <w:r>
        <w:rPr>
          <w:rFonts w:eastAsia="Times New Roman"/>
          <w:szCs w:val="24"/>
        </w:rPr>
        <w:t xml:space="preserve">, και σε μια αλλαγή πολιτικής, αν θέλετε. Παραδέχεται η Κυβέρνηση την αριστεία. Εγώ το θεωρώ σημαντικό βήμα αυτό. Έστω στον ιατρικό τομέα. Μου αρκεί ως πρώτο δείγμα. Θα περιμένω, λοιπόν, κατά τα λοιπά τι θα υπάρξει. </w:t>
      </w:r>
    </w:p>
    <w:p w14:paraId="4B64C6F6" w14:textId="77777777" w:rsidR="00973031" w:rsidRDefault="00405E19">
      <w:pPr>
        <w:spacing w:line="600" w:lineRule="auto"/>
        <w:ind w:firstLine="720"/>
        <w:contextualSpacing/>
        <w:jc w:val="both"/>
        <w:rPr>
          <w:rFonts w:eastAsia="Times New Roman"/>
          <w:szCs w:val="24"/>
        </w:rPr>
      </w:pPr>
      <w:r>
        <w:rPr>
          <w:rFonts w:eastAsia="Times New Roman"/>
          <w:szCs w:val="24"/>
        </w:rPr>
        <w:t>Τώρα, βέβαια, είχαν τεθεί θέματα για τη</w:t>
      </w:r>
      <w:r>
        <w:rPr>
          <w:rFonts w:eastAsia="Times New Roman"/>
          <w:szCs w:val="24"/>
        </w:rPr>
        <w:t xml:space="preserve"> </w:t>
      </w:r>
      <w:r>
        <w:rPr>
          <w:rFonts w:eastAsia="Times New Roman"/>
          <w:szCs w:val="24"/>
        </w:rPr>
        <w:t xml:space="preserve">σύμβαση </w:t>
      </w:r>
      <w:r>
        <w:rPr>
          <w:rFonts w:eastAsia="Times New Roman"/>
          <w:szCs w:val="24"/>
        </w:rPr>
        <w:t>ότι θα έχει μέσα και το ζήτημα των μεταμοσχεύσεων. Εμείς το θεωρούμε ιδιαίτερα σημαντικό το ζήτημα των μεταμοσχεύσεων, για τον λόγο, όπως είπα, -και έγινε και δεκτό, δεν αμφισβητήθηκε- ότι η Ελλάδα στον τομέα αυτό έχει οπισθοχωρήσει, τουλάχιστον δ</w:t>
      </w:r>
      <w:r>
        <w:rPr>
          <w:rFonts w:eastAsia="Times New Roman"/>
          <w:szCs w:val="24"/>
        </w:rPr>
        <w:t xml:space="preserve">εν έχει βελτιωθεί. Είναι μικρός ο δείκτης προσφοράς δοτών, είναι μικρός ο δείκτης των επεμβάσεων </w:t>
      </w:r>
      <w:r>
        <w:rPr>
          <w:rFonts w:eastAsia="Times New Roman"/>
          <w:szCs w:val="24"/>
        </w:rPr>
        <w:lastRenderedPageBreak/>
        <w:t>μεταμόσχευσης που γίνονται και αυτό νομίζω ότι η δωρεά του Ιδρύματος «Ωνάσης» θα το βελτιώσει, έστω και μερικώς.</w:t>
      </w:r>
    </w:p>
    <w:p w14:paraId="4B64C6F7"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Εδώ, λοιπόν, θέλω να πω ότι και η αριστεία θα </w:t>
      </w:r>
      <w:r>
        <w:rPr>
          <w:rFonts w:eastAsia="Times New Roman"/>
          <w:szCs w:val="24"/>
        </w:rPr>
        <w:t>λειτουργήσει. Το παράδειγμα του Κέντρου Μεταμοσχεύσεων του «Ωνασείου» ας το ακολουθήσουν, ας γίνει ένας υγιής συναγωνισμός, ανταγωνισμός, όπως θέλετε να το πείτε. Ας γίνει, λοιπόν, και από άλλα νοσοκομεία, από άλλα ιδρύματα, για να φτάσουμε στο επιθυμητό α</w:t>
      </w:r>
      <w:r>
        <w:rPr>
          <w:rFonts w:eastAsia="Times New Roman"/>
          <w:szCs w:val="24"/>
        </w:rPr>
        <w:t>ποτέλεσμα.</w:t>
      </w:r>
    </w:p>
    <w:p w14:paraId="4B64C6F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Εκείνο για το οποίο έχω εκφράσει την αγωνία μου</w:t>
      </w:r>
      <w:r w:rsidRPr="009A59DF">
        <w:rPr>
          <w:rFonts w:eastAsia="Times New Roman" w:cs="Times New Roman"/>
          <w:szCs w:val="24"/>
        </w:rPr>
        <w:t>,</w:t>
      </w:r>
      <w:r>
        <w:rPr>
          <w:rFonts w:eastAsia="Times New Roman" w:cs="Times New Roman"/>
          <w:szCs w:val="24"/>
        </w:rPr>
        <w:t xml:space="preserve"> εάν θέλετε, το τελευταίο διάστημα στον τομέα της υγείας είναι –και πρέπει να το επαναλάβω στο Τμήμα</w:t>
      </w:r>
      <w:r>
        <w:rPr>
          <w:rFonts w:eastAsia="Times New Roman" w:cs="Times New Roman"/>
          <w:szCs w:val="24"/>
        </w:rPr>
        <w:t xml:space="preserve"> Διακοπής</w:t>
      </w:r>
      <w:r>
        <w:rPr>
          <w:rFonts w:eastAsia="Times New Roman" w:cs="Times New Roman"/>
          <w:szCs w:val="24"/>
        </w:rPr>
        <w:t xml:space="preserve">, δεν ξέρω εάν το έχω πει και άλλες φορές- η συγκέντρωση που γίνεται στη λεγόμενη </w:t>
      </w:r>
      <w:r>
        <w:rPr>
          <w:rFonts w:eastAsia="Times New Roman" w:cs="Times New Roman"/>
          <w:szCs w:val="24"/>
        </w:rPr>
        <w:t>«ιδιωτική υγεία», στην παροχή υπηρεσιών από ιδιωτικούς φορείς στην υγεία.</w:t>
      </w:r>
    </w:p>
    <w:p w14:paraId="4B64C6F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Θυμίζω, λοιπόν, -γίνομαι μονότονος- ότι το </w:t>
      </w:r>
      <w:r>
        <w:rPr>
          <w:rFonts w:eastAsia="Times New Roman" w:cs="Times New Roman"/>
          <w:szCs w:val="24"/>
        </w:rPr>
        <w:t>«</w:t>
      </w:r>
      <w:r>
        <w:rPr>
          <w:rFonts w:eastAsia="Times New Roman" w:cs="Times New Roman"/>
          <w:szCs w:val="24"/>
          <w:lang w:val="en-US"/>
        </w:rPr>
        <w:t>METROPOLITAN</w:t>
      </w:r>
      <w:r w:rsidRPr="00547D6E">
        <w:rPr>
          <w:rFonts w:eastAsia="Times New Roman" w:cs="Times New Roman"/>
          <w:szCs w:val="24"/>
        </w:rPr>
        <w:t xml:space="preserve"> </w:t>
      </w:r>
      <w:r>
        <w:rPr>
          <w:rFonts w:eastAsia="Times New Roman" w:cs="Times New Roman"/>
          <w:szCs w:val="24"/>
          <w:lang w:val="en-US"/>
        </w:rPr>
        <w:t>HOSPITAL</w:t>
      </w:r>
      <w:r>
        <w:rPr>
          <w:rFonts w:eastAsia="Times New Roman" w:cs="Times New Roman"/>
          <w:szCs w:val="24"/>
        </w:rPr>
        <w:t>»</w:t>
      </w:r>
      <w:r>
        <w:rPr>
          <w:rFonts w:eastAsia="Times New Roman" w:cs="Times New Roman"/>
          <w:szCs w:val="24"/>
        </w:rPr>
        <w:t xml:space="preserve"> στο Φάληρο, το </w:t>
      </w:r>
      <w:r>
        <w:rPr>
          <w:rFonts w:eastAsia="Times New Roman" w:cs="Times New Roman"/>
          <w:szCs w:val="24"/>
        </w:rPr>
        <w:t xml:space="preserve">«ΙΑΣΩ </w:t>
      </w:r>
      <w:r>
        <w:rPr>
          <w:rFonts w:eastAsia="Times New Roman" w:cs="Times New Roman"/>
          <w:szCs w:val="24"/>
          <w:lang w:val="en-US"/>
        </w:rPr>
        <w:t>GENERAL</w:t>
      </w:r>
      <w:r>
        <w:rPr>
          <w:rFonts w:eastAsia="Times New Roman" w:cs="Times New Roman"/>
          <w:szCs w:val="24"/>
        </w:rPr>
        <w:t>»</w:t>
      </w:r>
      <w:r>
        <w:rPr>
          <w:rFonts w:eastAsia="Times New Roman" w:cs="Times New Roman"/>
          <w:szCs w:val="24"/>
        </w:rPr>
        <w:t xml:space="preserve"> στη Μεσογείων, το </w:t>
      </w:r>
      <w:r>
        <w:rPr>
          <w:rFonts w:eastAsia="Times New Roman" w:cs="Times New Roman"/>
          <w:szCs w:val="24"/>
        </w:rPr>
        <w:t>«</w:t>
      </w:r>
      <w:r>
        <w:rPr>
          <w:rFonts w:eastAsia="Times New Roman" w:cs="Times New Roman"/>
          <w:szCs w:val="24"/>
        </w:rPr>
        <w:t>ΥΓΕΙΑ</w:t>
      </w:r>
      <w:r>
        <w:rPr>
          <w:rFonts w:eastAsia="Times New Roman" w:cs="Times New Roman"/>
          <w:szCs w:val="24"/>
        </w:rPr>
        <w:t>»</w:t>
      </w:r>
      <w:r>
        <w:rPr>
          <w:rFonts w:eastAsia="Times New Roman" w:cs="Times New Roman"/>
          <w:szCs w:val="24"/>
        </w:rPr>
        <w:t xml:space="preserve"> στο Μαρούσι τελούν πλέον υπό κοινή ιδιοκτησία επενδυτικού κ</w:t>
      </w:r>
      <w:r>
        <w:rPr>
          <w:rFonts w:eastAsia="Times New Roman" w:cs="Times New Roman"/>
          <w:szCs w:val="24"/>
        </w:rPr>
        <w:t>εφαλαίου. Η Κυβέρνηση αποδέχεται ότι καλώς κάνουν οι τράπεζες, διότι είχαν οφειλές προς τις τράπεζες. Ναι, είχαν οφειλές και θα πρέπει να πληρώσουν. Δεν υπάρχει αμφιβολία ότι κάποιοι εκεί μέσα είχαν ευθύνη</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για κακοδιαχείριση. </w:t>
      </w:r>
    </w:p>
    <w:p w14:paraId="4B64C6F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Περιμένω, όμως,</w:t>
      </w:r>
      <w:r>
        <w:rPr>
          <w:rFonts w:eastAsia="Times New Roman" w:cs="Times New Roman"/>
          <w:szCs w:val="24"/>
        </w:rPr>
        <w:t xml:space="preserve"> να ακούσω κάτι που δεν το έχω ακούσει. Δεν </w:t>
      </w:r>
      <w:proofErr w:type="spellStart"/>
      <w:r>
        <w:rPr>
          <w:rFonts w:eastAsia="Times New Roman" w:cs="Times New Roman"/>
          <w:szCs w:val="24"/>
        </w:rPr>
        <w:t>είμεθα</w:t>
      </w:r>
      <w:proofErr w:type="spellEnd"/>
      <w:r>
        <w:rPr>
          <w:rFonts w:eastAsia="Times New Roman" w:cs="Times New Roman"/>
          <w:szCs w:val="24"/>
        </w:rPr>
        <w:t xml:space="preserve"> υπέρ</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της συγκέντρωσης όλων των δραστηριοτήτων υγείας στο </w:t>
      </w:r>
      <w:r>
        <w:rPr>
          <w:rFonts w:eastAsia="Times New Roman" w:cs="Times New Roman"/>
          <w:szCs w:val="24"/>
        </w:rPr>
        <w:t>δ</w:t>
      </w:r>
      <w:r>
        <w:rPr>
          <w:rFonts w:eastAsia="Times New Roman" w:cs="Times New Roman"/>
          <w:szCs w:val="24"/>
        </w:rPr>
        <w:t>ημόσιο. Ο βαθμός, όμως, συγκέντρωσης των μεγαλύτερων ιδιωτικών νοσοκομείων σε παροχή γενικού νοσοκομείου -των τριών αυτών που ανέφερα- θα</w:t>
      </w:r>
      <w:r>
        <w:rPr>
          <w:rFonts w:eastAsia="Times New Roman" w:cs="Times New Roman"/>
          <w:szCs w:val="24"/>
        </w:rPr>
        <w:t xml:space="preserve"> δημιουργήσει ενδεχόμενα όχι μόνο δυσκολίες στην παροχή υγείας, αλλά και -μετά </w:t>
      </w:r>
      <w:proofErr w:type="spellStart"/>
      <w:r>
        <w:rPr>
          <w:rFonts w:eastAsia="Times New Roman" w:cs="Times New Roman"/>
          <w:szCs w:val="24"/>
        </w:rPr>
        <w:t>βεβαιότητος</w:t>
      </w:r>
      <w:proofErr w:type="spellEnd"/>
      <w:r>
        <w:rPr>
          <w:rFonts w:eastAsia="Times New Roman" w:cs="Times New Roman"/>
          <w:szCs w:val="24"/>
        </w:rPr>
        <w:t xml:space="preserve"> το λέω αυτό- αύξηση τιμολογίων. Θα κληθεί ο ΕΟΠΥΥ, που έχει συμβάσεις, να πληρώσει διαφορές. Θα γλυκαθούν και άλλοι ιδιωτικοί φορείς να αυξήσουν τα τιμολόγιά τους.</w:t>
      </w:r>
    </w:p>
    <w:p w14:paraId="4B64C6F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σο, λοιπόν, και εάν επιδιώκει η Κυβέρνηση και η κάθε κυβέρνηση</w:t>
      </w:r>
      <w:r w:rsidRPr="00750BD5">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claw</w:t>
      </w:r>
      <w:r w:rsidRPr="00750BD5">
        <w:rPr>
          <w:rFonts w:eastAsia="Times New Roman" w:cs="Times New Roman"/>
          <w:szCs w:val="24"/>
        </w:rPr>
        <w:t xml:space="preserve"> </w:t>
      </w:r>
      <w:r>
        <w:rPr>
          <w:rFonts w:eastAsia="Times New Roman" w:cs="Times New Roman"/>
          <w:szCs w:val="24"/>
          <w:lang w:val="en-US"/>
        </w:rPr>
        <w:t>back</w:t>
      </w:r>
      <w:r w:rsidRPr="00750BD5">
        <w:rPr>
          <w:rFonts w:eastAsia="Times New Roman" w:cs="Times New Roman"/>
          <w:szCs w:val="24"/>
        </w:rPr>
        <w:t xml:space="preserve"> </w:t>
      </w:r>
      <w:r>
        <w:rPr>
          <w:rFonts w:eastAsia="Times New Roman" w:cs="Times New Roman"/>
          <w:szCs w:val="24"/>
        </w:rPr>
        <w:t xml:space="preserve">ή το </w:t>
      </w:r>
      <w:r>
        <w:rPr>
          <w:rFonts w:eastAsia="Times New Roman" w:cs="Times New Roman"/>
          <w:szCs w:val="24"/>
          <w:lang w:val="en-US"/>
        </w:rPr>
        <w:t>rebate</w:t>
      </w:r>
      <w:r>
        <w:rPr>
          <w:rFonts w:eastAsia="Times New Roman" w:cs="Times New Roman"/>
          <w:szCs w:val="24"/>
        </w:rPr>
        <w:t xml:space="preserve">, κάποια στιγμή αυτά θα πρέπει να τα έχουμε αντιμετωπίσει, γιατί θα υπάρξουν κίνδυνοι. </w:t>
      </w:r>
    </w:p>
    <w:p w14:paraId="4B64C6F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Βεβαίως, όλα αυτά ενδεχόμενα είναι θεωρητικά στη σημερινή συζήτηση για τον λόγο ό</w:t>
      </w:r>
      <w:r>
        <w:rPr>
          <w:rFonts w:eastAsia="Times New Roman" w:cs="Times New Roman"/>
          <w:szCs w:val="24"/>
        </w:rPr>
        <w:t>τι μιλάμε επί συγκεκριμένου κειμένου της σύμβασης. Δεν αντέχω, όμως, στον πειρασμό να μην τα πω, όταν συζητάμε για θέματα υγείας, γιατί είναι κάτι που βλέπουμε.</w:t>
      </w:r>
    </w:p>
    <w:p w14:paraId="4B64C6F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Όπως επίσης, βλέπουμε ένα φαινόμενο τον τελευταίο χρόνο πολύ εντονότερα. Εάν ξεκινήσουμε από τη</w:t>
      </w:r>
      <w:r>
        <w:rPr>
          <w:rFonts w:eastAsia="Times New Roman" w:cs="Times New Roman"/>
          <w:szCs w:val="24"/>
        </w:rPr>
        <w:t>ν πλατεία Αμπελοκήπων</w:t>
      </w:r>
      <w:r>
        <w:rPr>
          <w:rFonts w:eastAsia="Times New Roman" w:cs="Times New Roman"/>
          <w:szCs w:val="24"/>
        </w:rPr>
        <w:t xml:space="preserve"> στην Αθήνα</w:t>
      </w:r>
      <w:r>
        <w:rPr>
          <w:rFonts w:eastAsia="Times New Roman" w:cs="Times New Roman"/>
          <w:szCs w:val="24"/>
        </w:rPr>
        <w:t xml:space="preserve"> και φτάσουμε μέχρι την πλατεία στην Κηφισιά –τον λεγόμενο «τροχονόμο»- τι θα δούμε; Θα δούμε δέκα ή είκοσι καινούριες επιγραφές διαγνωστικών κέντρων. Και διερωτάται κανείς: Αυτά τα διαγνωστικά κέντρα καλύπτουν προφανώς κ</w:t>
      </w:r>
      <w:r>
        <w:rPr>
          <w:rFonts w:eastAsia="Times New Roman" w:cs="Times New Roman"/>
          <w:szCs w:val="24"/>
        </w:rPr>
        <w:t>άπο</w:t>
      </w:r>
      <w:r>
        <w:rPr>
          <w:rFonts w:eastAsia="Times New Roman" w:cs="Times New Roman"/>
          <w:szCs w:val="24"/>
        </w:rPr>
        <w:t>ια</w:t>
      </w:r>
      <w:r>
        <w:rPr>
          <w:rFonts w:eastAsia="Times New Roman" w:cs="Times New Roman"/>
          <w:szCs w:val="24"/>
        </w:rPr>
        <w:t xml:space="preserve"> ανάγκη; Υπάρχει ζήτηση </w:t>
      </w:r>
      <w:r>
        <w:rPr>
          <w:rFonts w:eastAsia="Times New Roman" w:cs="Times New Roman"/>
          <w:szCs w:val="24"/>
        </w:rPr>
        <w:lastRenderedPageBreak/>
        <w:t xml:space="preserve">των υπηρεσιών που προσφέρουν; Υπάρχει ζήτηση προφανώς. Δεν ανοίγουν έτσι για να καταστραφούν. Επιχειρηματίες τα έχουν, κερδοσκοπία επιδιώκουν, έστω και εάν οι επιχειρηματίες είναι γιατροί. Δεν ξέρω τελικά εάν είναι ή όχι. Αυτές τις </w:t>
      </w:r>
      <w:r>
        <w:rPr>
          <w:rFonts w:eastAsia="Times New Roman" w:cs="Times New Roman"/>
          <w:szCs w:val="24"/>
        </w:rPr>
        <w:t>επιγραφές που βλέπουμε τώρα στους κεντρικούς δρόμους και πολλ</w:t>
      </w:r>
      <w:r>
        <w:rPr>
          <w:rFonts w:eastAsia="Times New Roman" w:cs="Times New Roman"/>
          <w:szCs w:val="24"/>
        </w:rPr>
        <w:t>ές</w:t>
      </w:r>
      <w:r>
        <w:rPr>
          <w:rFonts w:eastAsia="Times New Roman" w:cs="Times New Roman"/>
          <w:szCs w:val="24"/>
        </w:rPr>
        <w:t xml:space="preserve"> άλλ</w:t>
      </w:r>
      <w:r>
        <w:rPr>
          <w:rFonts w:eastAsia="Times New Roman" w:cs="Times New Roman"/>
          <w:szCs w:val="24"/>
        </w:rPr>
        <w:t>ες</w:t>
      </w:r>
      <w:r>
        <w:rPr>
          <w:rFonts w:eastAsia="Times New Roman" w:cs="Times New Roman"/>
          <w:szCs w:val="24"/>
        </w:rPr>
        <w:t xml:space="preserve"> διάσπαρτα στις γειτονιές της Αθήνας, καλύπτουν ανάγκες παροχής υπηρεσιών, διαγνωστικών εξετάσεων; Προφανώς ναι, γιατί βλέπουμε και ουρές στον δρόμο</w:t>
      </w:r>
      <w:r>
        <w:rPr>
          <w:rFonts w:eastAsia="Times New Roman" w:cs="Times New Roman"/>
          <w:szCs w:val="24"/>
        </w:rPr>
        <w:t xml:space="preserve"> που περιμένουν να εξετασθούν</w:t>
      </w:r>
      <w:r>
        <w:rPr>
          <w:rFonts w:eastAsia="Times New Roman" w:cs="Times New Roman"/>
          <w:szCs w:val="24"/>
        </w:rPr>
        <w:t>.</w:t>
      </w:r>
    </w:p>
    <w:p w14:paraId="4B64C6F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Αυτομάτω</w:t>
      </w:r>
      <w:r>
        <w:rPr>
          <w:rFonts w:eastAsia="Times New Roman" w:cs="Times New Roman"/>
          <w:szCs w:val="24"/>
        </w:rPr>
        <w:t xml:space="preserve">ς, λοιπόν, τίθεται το ερώτημα: Ο δημόσιος τομέας υγείας τι παρέχει ή τι μπορεί να παράσχει; Δεν το άκουσα αυτό. Το μόνο που ακούω είναι ότι υπάρχει επιτυχία στο </w:t>
      </w:r>
      <w:r>
        <w:rPr>
          <w:rFonts w:eastAsia="Times New Roman" w:cs="Times New Roman"/>
          <w:szCs w:val="24"/>
          <w:lang w:val="en-US"/>
        </w:rPr>
        <w:t>claw</w:t>
      </w:r>
      <w:r w:rsidRPr="00750BD5">
        <w:rPr>
          <w:rFonts w:eastAsia="Times New Roman" w:cs="Times New Roman"/>
          <w:szCs w:val="24"/>
        </w:rPr>
        <w:t xml:space="preserve"> </w:t>
      </w:r>
      <w:r>
        <w:rPr>
          <w:rFonts w:eastAsia="Times New Roman" w:cs="Times New Roman"/>
          <w:szCs w:val="24"/>
          <w:lang w:val="en-US"/>
        </w:rPr>
        <w:t>back</w:t>
      </w:r>
      <w:r w:rsidRPr="00750BD5">
        <w:rPr>
          <w:rFonts w:eastAsia="Times New Roman" w:cs="Times New Roman"/>
          <w:szCs w:val="24"/>
        </w:rPr>
        <w:t xml:space="preserve"> </w:t>
      </w:r>
      <w:r>
        <w:rPr>
          <w:rFonts w:eastAsia="Times New Roman" w:cs="Times New Roman"/>
          <w:szCs w:val="24"/>
        </w:rPr>
        <w:t xml:space="preserve">και στο </w:t>
      </w:r>
      <w:r>
        <w:rPr>
          <w:rFonts w:eastAsia="Times New Roman" w:cs="Times New Roman"/>
          <w:szCs w:val="24"/>
          <w:lang w:val="en-US"/>
        </w:rPr>
        <w:t>rebate</w:t>
      </w:r>
      <w:r>
        <w:rPr>
          <w:rFonts w:eastAsia="Times New Roman" w:cs="Times New Roman"/>
          <w:szCs w:val="24"/>
        </w:rPr>
        <w:t>. Και εγώ δεν είμαι από εκείνους που θα πω ότι τα τιμολόγια ήταν εκλογι</w:t>
      </w:r>
      <w:r>
        <w:rPr>
          <w:rFonts w:eastAsia="Times New Roman" w:cs="Times New Roman"/>
          <w:szCs w:val="24"/>
        </w:rPr>
        <w:t>κευμένα. Μπορεί να υπήρχαν τιμολόγια, τα οποία ήταν υψηλά. Ακόμα και τα φάρμακα άντεχαν τη μείωση των τιμών. Μην φτάσουμε, όμως, πάλι στο προηγούμενο επίπεδο όπου ο ιδιωτικός τομέας παρέχει τα πάντα.</w:t>
      </w:r>
    </w:p>
    <w:p w14:paraId="4B64C6F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proofErr w:type="spellStart"/>
      <w:r>
        <w:rPr>
          <w:rFonts w:eastAsia="Times New Roman" w:cs="Times New Roman"/>
          <w:szCs w:val="24"/>
        </w:rPr>
        <w:t>είμεθα</w:t>
      </w:r>
      <w:proofErr w:type="spellEnd"/>
      <w:r>
        <w:rPr>
          <w:rFonts w:eastAsia="Times New Roman" w:cs="Times New Roman"/>
          <w:szCs w:val="24"/>
        </w:rPr>
        <w:t xml:space="preserve"> κατά του ιδιωτικού τομέα. Θέλουμε, όμως, να σ</w:t>
      </w:r>
      <w:r>
        <w:rPr>
          <w:rFonts w:eastAsia="Times New Roman" w:cs="Times New Roman"/>
          <w:szCs w:val="24"/>
        </w:rPr>
        <w:t>υνυπάρχει με τον δημόσιο. Θέλουμε να υπάρχει η δυνατότητα ο δημόσιος τομέας της υγείας να είναι ένα βήμα πιο μπροστά. Διότι έτσι θα μπορεί να οδηγεί και τους ιδιώτες, οι οποίοι παρέχουν υπηρεσίες υγείας σε υψηλό επίπεδο, με λογικά τιμολόγια και με εξοικονό</w:t>
      </w:r>
      <w:r>
        <w:rPr>
          <w:rFonts w:eastAsia="Times New Roman" w:cs="Times New Roman"/>
          <w:szCs w:val="24"/>
        </w:rPr>
        <w:t xml:space="preserve">μηση πόρων του κράτους. </w:t>
      </w:r>
    </w:p>
    <w:p w14:paraId="4B64C70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Διότι η αλήθεια είναι μία: Τελικά στην Ελλάδα όλα φτάνουν στο να πληρώνει το κράτος. Επαίρεται ο Υπουργός –εγώ δεν έχω λόγο να το αμφισβητήσω- ότι και οι ανασφάλιστοι μπορούν να προσφύγουν στα νοσοκομεία. Καλά κάνουν και έτσι πρέπε</w:t>
      </w:r>
      <w:r>
        <w:rPr>
          <w:rFonts w:eastAsia="Times New Roman" w:cs="Times New Roman"/>
          <w:szCs w:val="24"/>
        </w:rPr>
        <w:t>ι. Δεν θα πω εγώ να μην πάνε. Να πάνε. Η υγεία είναι δημόσιο αγαθό. Δεν μπορεί να αποκλείσουμε κανέναν. Μήπως, όμως, αυτή η πολιτική αυξήσει τα τιμολόγια και οδηγήσει σε νέες κατασπαταλήσεις και δαπάνες; Δεν θέλω να το ευχηθώ. Μένω εκεί.</w:t>
      </w:r>
    </w:p>
    <w:p w14:paraId="4B64C70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Προχωρώ τώρα σε δύ</w:t>
      </w:r>
      <w:r>
        <w:rPr>
          <w:rFonts w:eastAsia="Times New Roman" w:cs="Times New Roman"/>
          <w:szCs w:val="24"/>
        </w:rPr>
        <w:t xml:space="preserve">ο, τρία άλλα σημεία. Είπα και το πρωί σε προηγούμενη ομιλία μου στο Τμήμα ότι βγαίνοντας από το σπίτι μου περίμενα να δω την καταιγίδα «Ξενοφών» και είδα την καταιγίδα τροπολογιών και στο προηγούμενο και στο παρόν νομοσχέδιο. </w:t>
      </w:r>
    </w:p>
    <w:p w14:paraId="4B64C70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Βέβαια εδώ είναι λιγότερες απ</w:t>
      </w:r>
      <w:r>
        <w:rPr>
          <w:rFonts w:eastAsia="Times New Roman" w:cs="Times New Roman"/>
          <w:szCs w:val="24"/>
        </w:rPr>
        <w:t xml:space="preserve">ό αυτές του προηγούμενου νομοσχεδίου του Υπουργείου Εξωτερικών. Αυτό οφείλω να το πω, είναι λιγότερες αυτές.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τουλάχιστον έχουν μία συνάφεια υπουργική. Δεν έχουν την έλλειψη συνάφειας την οποία είχαν οι πρωινές τροπολογίες, που προέ</w:t>
      </w:r>
      <w:r>
        <w:rPr>
          <w:rFonts w:eastAsia="Times New Roman" w:cs="Times New Roman"/>
          <w:szCs w:val="24"/>
        </w:rPr>
        <w:t>ρχονταν απ’ όλα τα Υπουργεία.</w:t>
      </w:r>
    </w:p>
    <w:p w14:paraId="4B64C70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601AC6">
        <w:rPr>
          <w:rFonts w:eastAsia="Times New Roman" w:cs="Times New Roman"/>
          <w:b/>
          <w:szCs w:val="24"/>
        </w:rPr>
        <w:t>ΑΝΑΣΤΑΣΙΑ ΧΡΙΣΤΟΔΟΥΛΟΠΟΥΛΟΥ</w:t>
      </w:r>
      <w:r>
        <w:rPr>
          <w:rFonts w:eastAsia="Times New Roman" w:cs="Times New Roman"/>
          <w:szCs w:val="24"/>
        </w:rPr>
        <w:t>)</w:t>
      </w:r>
    </w:p>
    <w:p w14:paraId="4B64C70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σχολιάσω μία εκ των υπουργικών τροπολογιών, διότι είναι εκείνη η οποία αναφέρεται στην εξασφάλιση φαρμακευτι</w:t>
      </w:r>
      <w:r>
        <w:rPr>
          <w:rFonts w:eastAsia="Times New Roman" w:cs="Times New Roman"/>
          <w:szCs w:val="24"/>
        </w:rPr>
        <w:t>κών σκευασμάτων στους πληγέντες από το Μάτι, η οποία είναι κατ’ αρχ</w:t>
      </w:r>
      <w:r>
        <w:rPr>
          <w:rFonts w:eastAsia="Times New Roman" w:cs="Times New Roman"/>
          <w:szCs w:val="24"/>
        </w:rPr>
        <w:t>άς</w:t>
      </w:r>
      <w:r>
        <w:rPr>
          <w:rFonts w:eastAsia="Times New Roman" w:cs="Times New Roman"/>
          <w:szCs w:val="24"/>
        </w:rPr>
        <w:t xml:space="preserve"> σωστή.</w:t>
      </w:r>
    </w:p>
    <w:p w14:paraId="4B64C70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Λέω κάτι άλλο, όμως. Θα έπρεπε να είναι σε αυτήν ή θα μπορούσε να είναι σε μια άλλη τροπολογία; Διότι εδώ εμάς μάς δημιουργεί προβληματισμό η ψήφισή της ως προς τα πρώτα άρθρα, πο</w:t>
      </w:r>
      <w:r>
        <w:rPr>
          <w:rFonts w:eastAsia="Times New Roman" w:cs="Times New Roman"/>
          <w:szCs w:val="24"/>
        </w:rPr>
        <w:t>υ αναφέρονται σε άσκηση επαγγέλματος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Μήπως, λοιπόν, -κάνω πρόταση- να φύγει από εκεί και να πάει σε μια άλλη, που να αποκτήσει μια συνάφεια με εκείνες τουλάχιστον που </w:t>
      </w:r>
      <w:r>
        <w:rPr>
          <w:rFonts w:eastAsia="Times New Roman" w:cs="Times New Roman"/>
          <w:szCs w:val="24"/>
        </w:rPr>
        <w:t>μπορεί</w:t>
      </w:r>
      <w:r>
        <w:rPr>
          <w:rFonts w:eastAsia="Times New Roman" w:cs="Times New Roman"/>
          <w:szCs w:val="24"/>
        </w:rPr>
        <w:t xml:space="preserve"> να ψηφίσει κανείς, ούτως ώστε να μην έχει την αμφιβολία αν ψηφίζει σωστά ή </w:t>
      </w:r>
      <w:r>
        <w:rPr>
          <w:rFonts w:eastAsia="Times New Roman" w:cs="Times New Roman"/>
          <w:szCs w:val="24"/>
        </w:rPr>
        <w:t>όχι; Και δεν μπορώ να κατανοήσω γιατί συνέβη αυτό.</w:t>
      </w:r>
    </w:p>
    <w:p w14:paraId="4B64C70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Τώρα εδώ πρέπει να πω και κάτι άλλο. Στην προηγούμενη συζήτηση για το Ίδρυμα «</w:t>
      </w:r>
      <w:r>
        <w:rPr>
          <w:rFonts w:eastAsia="Times New Roman" w:cs="Times New Roman"/>
          <w:szCs w:val="24"/>
        </w:rPr>
        <w:t xml:space="preserve">Σταύρος </w:t>
      </w:r>
      <w:r>
        <w:rPr>
          <w:rFonts w:eastAsia="Times New Roman" w:cs="Times New Roman"/>
          <w:szCs w:val="24"/>
        </w:rPr>
        <w:t>Νιάρχος» οι συνάδελφοι ιατροί της Δημοκρατικής Συμπαράταξης  καταθέσαμε μια τροπολογία –την προσυπέγραψα και εγώ- για τ</w:t>
      </w:r>
      <w:r>
        <w:rPr>
          <w:rFonts w:eastAsia="Times New Roman" w:cs="Times New Roman"/>
          <w:szCs w:val="24"/>
        </w:rPr>
        <w:t xml:space="preserve">η μεταφορά από το ΕΚΑΒ, σε περίπτωση έλλειψης κλίνης σε δημόσιο νοσοκομείο, σε μονάδα εντατικής θεραπείας σε ιδιωτικό νοσοκομείο που έχει σύμβαση ο ΕΟΠΥΥ με το ΕΚΑΒ. </w:t>
      </w:r>
    </w:p>
    <w:p w14:paraId="4B64C70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κ. </w:t>
      </w:r>
      <w:proofErr w:type="spellStart"/>
      <w:r>
        <w:rPr>
          <w:rFonts w:eastAsia="Times New Roman" w:cs="Times New Roman"/>
          <w:szCs w:val="24"/>
        </w:rPr>
        <w:t>Πολάκης</w:t>
      </w:r>
      <w:proofErr w:type="spellEnd"/>
      <w:r>
        <w:rPr>
          <w:rFonts w:eastAsia="Times New Roman" w:cs="Times New Roman"/>
          <w:szCs w:val="24"/>
        </w:rPr>
        <w:t xml:space="preserve"> μου είπε ότι έχει νομοθετηθεί. Το έψαξα, αλλά δεν το βρήκα. Περίμεν</w:t>
      </w:r>
      <w:r>
        <w:rPr>
          <w:rFonts w:eastAsia="Times New Roman" w:cs="Times New Roman"/>
          <w:szCs w:val="24"/>
        </w:rPr>
        <w:t xml:space="preserve">α κάποιο κείμενο να φτάσει στα χέρια μου, έστω για την τάξη. Τουλάχιστον εγώ στο γραφείο μου δεν μπόρεσα να το εντοπίσω. Ούτε μέχρι σήμερα κάπου είχα μία πληροφόρηση να δω τον αριθμό του ΦΕΚ όπου έχει δημοσιευθεί. </w:t>
      </w:r>
      <w:r>
        <w:rPr>
          <w:rFonts w:eastAsia="Times New Roman" w:cs="Times New Roman"/>
          <w:szCs w:val="24"/>
        </w:rPr>
        <w:lastRenderedPageBreak/>
        <w:t>Και κατόπιν αυτού, κατά τη σύσταση των συν</w:t>
      </w:r>
      <w:r>
        <w:rPr>
          <w:rFonts w:eastAsia="Times New Roman" w:cs="Times New Roman"/>
          <w:szCs w:val="24"/>
        </w:rPr>
        <w:t xml:space="preserve">αδέλφων μου των ιατρών, την </w:t>
      </w:r>
      <w:proofErr w:type="spellStart"/>
      <w:r>
        <w:rPr>
          <w:rFonts w:eastAsia="Times New Roman" w:cs="Times New Roman"/>
          <w:szCs w:val="24"/>
        </w:rPr>
        <w:t>επανακαταθέσαμε</w:t>
      </w:r>
      <w:proofErr w:type="spellEnd"/>
      <w:r>
        <w:rPr>
          <w:rFonts w:eastAsia="Times New Roman" w:cs="Times New Roman"/>
          <w:szCs w:val="24"/>
        </w:rPr>
        <w:t>, για να δούμε τουλάχιστον πώς έχει καλυφθεί.</w:t>
      </w:r>
    </w:p>
    <w:p w14:paraId="4B64C708" w14:textId="77777777" w:rsidR="00973031" w:rsidRDefault="00405E19">
      <w:pPr>
        <w:spacing w:line="600" w:lineRule="auto"/>
        <w:ind w:firstLine="720"/>
        <w:contextualSpacing/>
        <w:jc w:val="both"/>
        <w:rPr>
          <w:rFonts w:eastAsia="Times New Roman" w:cs="Times New Roman"/>
          <w:szCs w:val="24"/>
        </w:rPr>
      </w:pPr>
      <w:r w:rsidRPr="003D44CD">
        <w:rPr>
          <w:rFonts w:eastAsia="Times New Roman" w:cs="Times New Roman"/>
          <w:b/>
          <w:szCs w:val="24"/>
        </w:rPr>
        <w:t>ΑΝΔΡΕΑΣ ΞΑΝΘΟΣ (Υπουργός Υγείας):</w:t>
      </w:r>
      <w:r>
        <w:rPr>
          <w:rFonts w:eastAsia="Times New Roman" w:cs="Times New Roman"/>
          <w:szCs w:val="24"/>
        </w:rPr>
        <w:t xml:space="preserve"> Το έχουμε.</w:t>
      </w:r>
    </w:p>
    <w:p w14:paraId="4B64C709" w14:textId="77777777" w:rsidR="00973031" w:rsidRDefault="00405E19">
      <w:pPr>
        <w:spacing w:line="600" w:lineRule="auto"/>
        <w:ind w:firstLine="720"/>
        <w:contextualSpacing/>
        <w:jc w:val="both"/>
        <w:rPr>
          <w:rFonts w:eastAsia="Times New Roman" w:cs="Times New Roman"/>
          <w:szCs w:val="24"/>
        </w:rPr>
      </w:pPr>
      <w:r w:rsidRPr="003D44CD">
        <w:rPr>
          <w:rFonts w:eastAsia="Times New Roman" w:cs="Times New Roman"/>
          <w:b/>
          <w:szCs w:val="24"/>
        </w:rPr>
        <w:t>ΓΕΩΡΓΙΟΣ</w:t>
      </w:r>
      <w:r>
        <w:rPr>
          <w:rFonts w:eastAsia="Times New Roman" w:cs="Times New Roman"/>
          <w:b/>
          <w:szCs w:val="24"/>
        </w:rPr>
        <w:t xml:space="preserve"> - </w:t>
      </w:r>
      <w:r w:rsidRPr="003D44CD">
        <w:rPr>
          <w:rFonts w:eastAsia="Times New Roman" w:cs="Times New Roman"/>
          <w:b/>
          <w:szCs w:val="24"/>
        </w:rPr>
        <w:t>ΔΗΜΗΤΡΙΟΣ ΚΑΡΡΑΣ:</w:t>
      </w:r>
      <w:r>
        <w:rPr>
          <w:rFonts w:eastAsia="Times New Roman" w:cs="Times New Roman"/>
          <w:szCs w:val="24"/>
        </w:rPr>
        <w:t xml:space="preserve"> Δεν το έχουμε.</w:t>
      </w:r>
    </w:p>
    <w:p w14:paraId="4B64C70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σας τα πούμε.</w:t>
      </w:r>
    </w:p>
    <w:p w14:paraId="4B64C70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 xml:space="preserve">ΔΗΜΗΤΡΙΟΣ </w:t>
      </w:r>
      <w:r>
        <w:rPr>
          <w:rFonts w:eastAsia="Times New Roman" w:cs="Times New Roman"/>
          <w:b/>
          <w:szCs w:val="24"/>
        </w:rPr>
        <w:t>ΚΑΡΡΑΣ:</w:t>
      </w:r>
      <w:r>
        <w:rPr>
          <w:rFonts w:eastAsia="Times New Roman" w:cs="Times New Roman"/>
          <w:szCs w:val="24"/>
        </w:rPr>
        <w:t xml:space="preserve"> Να μας τα πείτε, να μας πείτε το ΦΕΚ. Γιατί απ’ ό,τι έρευνα έκανα, κύριε Ξανθέ, είδα ότι αφορούσε επίκαιρη ερώτηση του συναδέλφου Γρηγοράκου αυτό το θέμα. Εγώ δεν βρήκα τυπικό νόμο που να το καλύπτει. Περιμένω τις απαντήσεις.</w:t>
      </w:r>
    </w:p>
    <w:p w14:paraId="4B64C70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Βεβαίως εκείνο που θέλ</w:t>
      </w:r>
      <w:r>
        <w:rPr>
          <w:rFonts w:eastAsia="Times New Roman" w:cs="Times New Roman"/>
          <w:szCs w:val="24"/>
        </w:rPr>
        <w:t>ω να πω είναι ότι βλέπω και την τροπολογία των συναδέλφων του Ποταμιού</w:t>
      </w:r>
      <w:r>
        <w:rPr>
          <w:rFonts w:eastAsia="Times New Roman" w:cs="Times New Roman"/>
          <w:szCs w:val="24"/>
        </w:rPr>
        <w:t xml:space="preserve"> για την κατάργηση του αυτοφώρου</w:t>
      </w:r>
      <w:r>
        <w:rPr>
          <w:rFonts w:eastAsia="Times New Roman" w:cs="Times New Roman"/>
          <w:szCs w:val="24"/>
        </w:rPr>
        <w:t xml:space="preserve">. Είναι ένα επίκαιρο θέμα. Το συζητήσαμε και το πρωί, γιατί είχε καταθέσει και ο συνάδελφος κ. Λοβέρδος αντίστοιχη τροπολογία. Εξέφρασα και εγώ την άποψή </w:t>
      </w:r>
      <w:r>
        <w:rPr>
          <w:rFonts w:eastAsia="Times New Roman" w:cs="Times New Roman"/>
          <w:szCs w:val="24"/>
        </w:rPr>
        <w:t xml:space="preserve">μου ότι η αυτόφωρη διαδικασία πρόκειται περί μιας παρωχημένης διαδικασίας του </w:t>
      </w:r>
      <w:r>
        <w:rPr>
          <w:rFonts w:eastAsia="Times New Roman" w:cs="Times New Roman"/>
          <w:szCs w:val="24"/>
        </w:rPr>
        <w:t>19</w:t>
      </w:r>
      <w:r w:rsidRPr="0042785D">
        <w:rPr>
          <w:rFonts w:eastAsia="Times New Roman" w:cs="Times New Roman"/>
          <w:szCs w:val="24"/>
          <w:vertAlign w:val="superscript"/>
        </w:rPr>
        <w:t>ου</w:t>
      </w:r>
      <w:r>
        <w:rPr>
          <w:rFonts w:eastAsia="Times New Roman" w:cs="Times New Roman"/>
          <w:szCs w:val="24"/>
        </w:rPr>
        <w:t xml:space="preserve"> αιώνα. Κάποια στιγμή πρέπει να σταματήσει αυτό το οποίο με την υποβολή μιας μήνυσης και τη δικαιολογία ότι κινείται αυτόματα η διαδικασία θα οδηγείται κανείς σιδηροδέσμιος</w:t>
      </w:r>
      <w:r w:rsidRPr="00D7611D">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τον εισαγγελέα, γιατί τα δεσμά δεν είναι ωραία εικόνα, ανεξάρτητα αν είναι δημοσιογράφος ή οτιδήποτε άλλο. Και τι θα κάνει ο εισαγγελέας; Τον αφήνει ελεύθερο για να διατάξει τελικά περαιτέρω ανάκριση αν έχει </w:t>
      </w:r>
      <w:proofErr w:type="spellStart"/>
      <w:r>
        <w:rPr>
          <w:rFonts w:eastAsia="Times New Roman" w:cs="Times New Roman"/>
          <w:szCs w:val="24"/>
        </w:rPr>
        <w:t>τελεστεί</w:t>
      </w:r>
      <w:proofErr w:type="spellEnd"/>
      <w:r>
        <w:rPr>
          <w:rFonts w:eastAsia="Times New Roman" w:cs="Times New Roman"/>
          <w:szCs w:val="24"/>
        </w:rPr>
        <w:t xml:space="preserve"> αδίκημα ή όχι. Δεν τον οδηγεί </w:t>
      </w:r>
      <w:r>
        <w:rPr>
          <w:rFonts w:eastAsia="Times New Roman" w:cs="Times New Roman"/>
          <w:szCs w:val="24"/>
        </w:rPr>
        <w:lastRenderedPageBreak/>
        <w:t>σε δικαστ</w:t>
      </w:r>
      <w:r>
        <w:rPr>
          <w:rFonts w:eastAsia="Times New Roman" w:cs="Times New Roman"/>
          <w:szCs w:val="24"/>
        </w:rPr>
        <w:t>ήριο να πούμε ότι έχουμε μία δραστική επιβολή του νόμου που χρήζει της διαδικασίας αυτής.</w:t>
      </w:r>
    </w:p>
    <w:p w14:paraId="4B64C70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για να τελειώνω και να μην καταχρώμαι του χρόνου σε σχέση με θέματα υγείας, προχώρησα και εγώ στην άποψη ότι κάποια στιγμή θα πρέπει να έρθει το Υπουργείο Δικαιοσ</w:t>
      </w:r>
      <w:r>
        <w:rPr>
          <w:rFonts w:eastAsia="Times New Roman" w:cs="Times New Roman"/>
          <w:szCs w:val="24"/>
        </w:rPr>
        <w:t>ύνης να καταργήσει συνολικά τη διαδικασία του αυτοφώρου</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στα ήσσονος σημασίας αδικήματα, διότι εκφράζει την εικόνα μιας χώρας αναχρονιστικής. </w:t>
      </w:r>
    </w:p>
    <w:p w14:paraId="4B64C70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Οπότε αναφέρομαι στα εξής και κλείνω, κύριε Πρόεδρε: Επί του νομοσχεδίου η Δημοκρατική Συμπαράταξη ψ</w:t>
      </w:r>
      <w:r>
        <w:rPr>
          <w:rFonts w:eastAsia="Times New Roman" w:cs="Times New Roman"/>
          <w:szCs w:val="24"/>
        </w:rPr>
        <w:t>ηφίζει «</w:t>
      </w:r>
      <w:r>
        <w:rPr>
          <w:rFonts w:eastAsia="Times New Roman" w:cs="Times New Roman"/>
          <w:szCs w:val="24"/>
        </w:rPr>
        <w:t>ναι</w:t>
      </w:r>
      <w:r>
        <w:rPr>
          <w:rFonts w:eastAsia="Times New Roman" w:cs="Times New Roman"/>
          <w:szCs w:val="24"/>
        </w:rPr>
        <w:t xml:space="preserve">». </w:t>
      </w:r>
    </w:p>
    <w:p w14:paraId="4B64C70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Επί των τροπολογιών, για να καταγραφεί παρακαλώ, στην 1753/138 ψηφίζουμε «</w:t>
      </w:r>
      <w:r>
        <w:rPr>
          <w:rFonts w:eastAsia="Times New Roman" w:cs="Times New Roman"/>
          <w:szCs w:val="24"/>
        </w:rPr>
        <w:t>ναι</w:t>
      </w:r>
      <w:r>
        <w:rPr>
          <w:rFonts w:eastAsia="Times New Roman" w:cs="Times New Roman"/>
          <w:szCs w:val="24"/>
        </w:rPr>
        <w:t xml:space="preserve">», για την εκλογική διαδικασία ιατρικών συλλόγων. </w:t>
      </w:r>
    </w:p>
    <w:p w14:paraId="4B64C71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τροπολογία 1754/139 με βαριά καρδιά </w:t>
      </w:r>
      <w:proofErr w:type="spellStart"/>
      <w:r>
        <w:rPr>
          <w:rFonts w:eastAsia="Times New Roman" w:cs="Times New Roman"/>
          <w:szCs w:val="24"/>
        </w:rPr>
        <w:t>οδηγούμεθα</w:t>
      </w:r>
      <w:proofErr w:type="spellEnd"/>
      <w:r>
        <w:rPr>
          <w:rFonts w:eastAsia="Times New Roman" w:cs="Times New Roman"/>
          <w:szCs w:val="24"/>
        </w:rPr>
        <w:t xml:space="preserve"> στο «</w:t>
      </w:r>
      <w:r>
        <w:rPr>
          <w:rFonts w:eastAsia="Times New Roman" w:cs="Times New Roman"/>
          <w:szCs w:val="24"/>
        </w:rPr>
        <w:t>ναι</w:t>
      </w:r>
      <w:r>
        <w:rPr>
          <w:rFonts w:eastAsia="Times New Roman" w:cs="Times New Roman"/>
          <w:szCs w:val="24"/>
        </w:rPr>
        <w:t>» για τους λόγους τους οποίους είπα προηγο</w:t>
      </w:r>
      <w:r>
        <w:rPr>
          <w:rFonts w:eastAsia="Times New Roman" w:cs="Times New Roman"/>
          <w:szCs w:val="24"/>
        </w:rPr>
        <w:t xml:space="preserve">υμένως, ότι πρέπει να φύγει η ρύθμιση για το Μάτι να πάει αυτόνομη ρύθμιση ή να πάει σε τροπολογία που έχει συνάφεια με τις σημερινές υπουργικές. </w:t>
      </w:r>
    </w:p>
    <w:p w14:paraId="4B64C71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Και στην τροπολογία για τη σύσταση οργανικών θέσεων, την 1756/141, η θέση </w:t>
      </w:r>
      <w:r>
        <w:rPr>
          <w:rFonts w:eastAsia="Times New Roman" w:cs="Times New Roman"/>
          <w:szCs w:val="24"/>
        </w:rPr>
        <w:t>κατ’ αρχάς</w:t>
      </w:r>
      <w:r>
        <w:rPr>
          <w:rFonts w:eastAsia="Times New Roman" w:cs="Times New Roman"/>
          <w:szCs w:val="24"/>
        </w:rPr>
        <w:t xml:space="preserve"> είναι αρνητική για τον λόγο ότι βρίσκεται σε εξέλιξη, όσο μπορούμε να έχουμε ενημέρωση, η διαδικασία οργανογραμμάτων και καθορισμού θέσεων. Ας </w:t>
      </w:r>
      <w:r>
        <w:rPr>
          <w:rFonts w:eastAsia="Times New Roman" w:cs="Times New Roman"/>
          <w:szCs w:val="24"/>
        </w:rPr>
        <w:lastRenderedPageBreak/>
        <w:t>τελειώσουν πρώτα αυτά για να δούμε τις πραγματικές ανάγκες και όχι με αποσπασματικές ρυθμίσεις να δημιουργούμε θ</w:t>
      </w:r>
      <w:r>
        <w:rPr>
          <w:rFonts w:eastAsia="Times New Roman" w:cs="Times New Roman"/>
          <w:szCs w:val="24"/>
        </w:rPr>
        <w:t>έσεις.</w:t>
      </w:r>
      <w:r>
        <w:rPr>
          <w:rFonts w:eastAsia="Times New Roman" w:cs="Times New Roman"/>
          <w:szCs w:val="24"/>
        </w:rPr>
        <w:t xml:space="preserve"> Ψηφίζουμε λοιπόν «παρών»</w:t>
      </w:r>
    </w:p>
    <w:p w14:paraId="4B64C71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Γιατί είναι ενδεχόμενο να προκαταλαμβάνονται αυτή τη στιγμή διά της δημιουργίας αυτών των θέσεων και να καλύπτονται θέσεις, την ώρα που θα πρέπει να το δούμε συνολικά το θέμα αυτό.</w:t>
      </w:r>
    </w:p>
    <w:p w14:paraId="4B64C71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w:t>
      </w:r>
      <w:r>
        <w:rPr>
          <w:rFonts w:eastAsia="Times New Roman" w:cs="Times New Roman"/>
          <w:szCs w:val="24"/>
        </w:rPr>
        <w:t>ρ</w:t>
      </w:r>
      <w:r>
        <w:rPr>
          <w:rFonts w:eastAsia="Times New Roman" w:cs="Times New Roman"/>
          <w:szCs w:val="24"/>
        </w:rPr>
        <w:t>ί</w:t>
      </w:r>
      <w:r>
        <w:rPr>
          <w:rFonts w:eastAsia="Times New Roman" w:cs="Times New Roman"/>
          <w:szCs w:val="24"/>
        </w:rPr>
        <w:t>α Πρόεδρε, σας ευχαριστώ.</w:t>
      </w:r>
    </w:p>
    <w:p w14:paraId="4B64C714" w14:textId="77777777" w:rsidR="00973031" w:rsidRDefault="00405E19">
      <w:pPr>
        <w:spacing w:line="600" w:lineRule="auto"/>
        <w:ind w:firstLine="720"/>
        <w:contextualSpacing/>
        <w:jc w:val="both"/>
        <w:rPr>
          <w:rFonts w:eastAsia="Times New Roman" w:cs="Times New Roman"/>
          <w:szCs w:val="24"/>
        </w:rPr>
      </w:pPr>
      <w:r w:rsidRPr="00456A52">
        <w:rPr>
          <w:rFonts w:eastAsia="Times New Roman" w:cs="Times New Roman"/>
          <w:b/>
          <w:szCs w:val="24"/>
        </w:rPr>
        <w:t xml:space="preserve">ΠΡΟΕΔΡΕΥΟΥΣΑ </w:t>
      </w:r>
      <w:r w:rsidRPr="00456A52">
        <w:rPr>
          <w:rFonts w:eastAsia="Times New Roman" w:cs="Times New Roman"/>
          <w:b/>
          <w:szCs w:val="24"/>
        </w:rPr>
        <w:t xml:space="preserve">(Αναστασία Χριστοδουλοπούλου): </w:t>
      </w:r>
      <w:r>
        <w:rPr>
          <w:rFonts w:eastAsia="Times New Roman" w:cs="Times New Roman"/>
          <w:szCs w:val="24"/>
        </w:rPr>
        <w:t>Ευχαριστούμε.</w:t>
      </w:r>
    </w:p>
    <w:p w14:paraId="4B64C71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 για να υποστηρίξει τις τροπολογίες.</w:t>
      </w:r>
    </w:p>
    <w:p w14:paraId="4B64C71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w:t>
      </w:r>
      <w:r>
        <w:rPr>
          <w:rFonts w:eastAsia="Times New Roman" w:cs="Times New Roman"/>
          <w:szCs w:val="24"/>
        </w:rPr>
        <w:t xml:space="preserve">ορίστε </w:t>
      </w:r>
      <w:r>
        <w:rPr>
          <w:rFonts w:eastAsia="Times New Roman" w:cs="Times New Roman"/>
          <w:szCs w:val="24"/>
        </w:rPr>
        <w:t>έχετε τον λόγο.</w:t>
      </w:r>
    </w:p>
    <w:p w14:paraId="4B64C717" w14:textId="77777777" w:rsidR="00973031" w:rsidRDefault="00405E19">
      <w:pPr>
        <w:spacing w:line="600" w:lineRule="auto"/>
        <w:ind w:firstLine="720"/>
        <w:contextualSpacing/>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Επειδή τοποθετούνται οι συνάδελφοι για τις τροπολογίες, θέλω</w:t>
      </w:r>
      <w:r>
        <w:rPr>
          <w:rFonts w:eastAsia="Times New Roman" w:cs="Times New Roman"/>
          <w:szCs w:val="24"/>
        </w:rPr>
        <w:t xml:space="preserve"> να τις υπερασπιστώ από πριν.</w:t>
      </w:r>
    </w:p>
    <w:p w14:paraId="4B64C71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πρώτη είναι η τροπολογία με γενικό αριθμό 1754 και ειδικό 139. Έχουν αναφερθεί οι συνάδελφοι πριν. Το πρώτο άρθρο αφορά κάποιες ρυθμίσεις για τον Πανελλήνιο Σύλλογο Οδοντοτεχνιτών, τον οποίο ιδρύσαμε ως νομικό πρόσωπο με παλ</w:t>
      </w:r>
      <w:r>
        <w:rPr>
          <w:rFonts w:eastAsia="Times New Roman" w:cs="Times New Roman"/>
          <w:szCs w:val="24"/>
        </w:rPr>
        <w:t xml:space="preserve">αιότερη νομοθετική ρύθμιση και δίνουμε το δικαίωμα στην προσωρινή του διοικούσα να μπορέσει να υπογράψει συμβάσεις -δεν έχει υπογράψει συμβάσεις, κύριε Φωτήλα- συλλογική σύμβαση, παροχή υπηρεσιών στους ασφαλισμένους του ΕΟΠΥΥ με τις </w:t>
      </w:r>
      <w:r>
        <w:rPr>
          <w:rFonts w:eastAsia="Times New Roman" w:cs="Times New Roman"/>
          <w:szCs w:val="24"/>
        </w:rPr>
        <w:t>υ</w:t>
      </w:r>
      <w:r>
        <w:rPr>
          <w:rFonts w:eastAsia="Times New Roman" w:cs="Times New Roman"/>
          <w:szCs w:val="24"/>
        </w:rPr>
        <w:t xml:space="preserve">γειονομικές </w:t>
      </w:r>
      <w:r>
        <w:rPr>
          <w:rFonts w:eastAsia="Times New Roman" w:cs="Times New Roman"/>
          <w:szCs w:val="24"/>
        </w:rPr>
        <w:t>π</w:t>
      </w:r>
      <w:r>
        <w:rPr>
          <w:rFonts w:eastAsia="Times New Roman" w:cs="Times New Roman"/>
          <w:szCs w:val="24"/>
        </w:rPr>
        <w:t>εριφέρειε</w:t>
      </w:r>
      <w:r>
        <w:rPr>
          <w:rFonts w:eastAsia="Times New Roman" w:cs="Times New Roman"/>
          <w:szCs w:val="24"/>
        </w:rPr>
        <w:t>ς. Αυτός ήταν ο τρόπος</w:t>
      </w:r>
      <w:r>
        <w:rPr>
          <w:rFonts w:eastAsia="Times New Roman" w:cs="Times New Roman"/>
          <w:szCs w:val="24"/>
        </w:rPr>
        <w:t>,</w:t>
      </w:r>
      <w:r>
        <w:rPr>
          <w:rFonts w:eastAsia="Times New Roman" w:cs="Times New Roman"/>
          <w:szCs w:val="24"/>
        </w:rPr>
        <w:t xml:space="preserve"> που βρήκαμε για να </w:t>
      </w:r>
      <w:r>
        <w:rPr>
          <w:rFonts w:eastAsia="Times New Roman" w:cs="Times New Roman"/>
          <w:szCs w:val="24"/>
        </w:rPr>
        <w:lastRenderedPageBreak/>
        <w:t>συνεχίζουμε να καλύπτουμε τους ασφαλισμένους του ΕΟΠΥΥ</w:t>
      </w:r>
      <w:r w:rsidRPr="00D772F2">
        <w:rPr>
          <w:rFonts w:eastAsia="Times New Roman" w:cs="Times New Roman"/>
          <w:szCs w:val="24"/>
        </w:rPr>
        <w:t xml:space="preserve"> </w:t>
      </w:r>
      <w:r>
        <w:rPr>
          <w:rFonts w:eastAsia="Times New Roman" w:cs="Times New Roman"/>
          <w:szCs w:val="24"/>
        </w:rPr>
        <w:t>για οδοντοπροσθετικές εργασίες.</w:t>
      </w:r>
    </w:p>
    <w:p w14:paraId="4B64C71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δεύτερο άρθρο, ναι, όντως αφορά μια προκήρυξη του Εθνικού Κέντρου Άμεσης Βοήθειας και έχει να κάνει με το εξής πράγμα: Είχα</w:t>
      </w:r>
      <w:r>
        <w:rPr>
          <w:rFonts w:eastAsia="Times New Roman" w:cs="Times New Roman"/>
          <w:szCs w:val="24"/>
        </w:rPr>
        <w:t xml:space="preserve">με δεσμευτεί να προσλάβουμε γιατρούς στο ΕΚΑΒ, προκειμένου να μπορέσουν να λειτουργήσουν τις κινητές μονάδες των νεογνών. </w:t>
      </w:r>
    </w:p>
    <w:p w14:paraId="4B64C71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Δυστυχώς, με τις υπουργικές αποφάσεις που είχαν φτιαχτεί τα παλαιότερα χρόνια για το ποιες είναι οι ειδικότητες του ιατρικού προσωπικ</w:t>
      </w:r>
      <w:r>
        <w:rPr>
          <w:rFonts w:eastAsia="Times New Roman" w:cs="Times New Roman"/>
          <w:szCs w:val="24"/>
        </w:rPr>
        <w:t xml:space="preserve">ού στο ΕΚΑΒ, πρώτον, δεν υπήρχαν παιδίατροι </w:t>
      </w:r>
      <w:proofErr w:type="spellStart"/>
      <w:r>
        <w:rPr>
          <w:rFonts w:eastAsia="Times New Roman" w:cs="Times New Roman"/>
          <w:szCs w:val="24"/>
        </w:rPr>
        <w:t>νεογνολόγοι</w:t>
      </w:r>
      <w:proofErr w:type="spellEnd"/>
      <w:r>
        <w:rPr>
          <w:rFonts w:eastAsia="Times New Roman" w:cs="Times New Roman"/>
          <w:szCs w:val="24"/>
        </w:rPr>
        <w:t xml:space="preserve"> ως πρόβλεψη και, δεύτερον, στις άλλες ειδικότητες, στις άλλες θέσεις, που είναι αναισθησιολογία, παθολογία, καρδιολογία, χειρουργική, ειδική ιατρική, πνευμονολογία, τραυματολογία, σε όλες αυτές τις θέ</w:t>
      </w:r>
      <w:r>
        <w:rPr>
          <w:rFonts w:eastAsia="Times New Roman" w:cs="Times New Roman"/>
          <w:szCs w:val="24"/>
        </w:rPr>
        <w:t xml:space="preserve">σεις έβαζαν ως προϋπόθεση να έχει προϋπηρεσία στο ΕΚΑΒ. </w:t>
      </w:r>
    </w:p>
    <w:p w14:paraId="4B64C71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Εμείς θέλουμε να στελεχώσουμε και με κόσμο που βγαίνει τώρα, ο οποίος δεν είχε τη δυνατότητα να έχει κάποια προϋπηρεσία στο ΕΚΑΒ, είτε ως επικουρικός είτε οτιδήποτε. Αυτός είναι ο λόγος. Βέβαια, ετοι</w:t>
      </w:r>
      <w:r>
        <w:rPr>
          <w:rFonts w:eastAsia="Times New Roman" w:cs="Times New Roman"/>
          <w:szCs w:val="24"/>
        </w:rPr>
        <w:t>μάζεται και η αλλαγή των δυο υπουργικών αποφάσεων, που προβλέπουν τη συγκεκριμένη σύσταση των ιατρικών θέσεων στο ΕΚΑΒ σε όλη τη χώρα για να καλύψουμε τέτοια κενά. Διότι είχαν βγει δυο χύμα αποφάσεις οι οποίες έλεγαν ότι αυτές είναι οι ειδικότητες και θέλο</w:t>
      </w:r>
      <w:r>
        <w:rPr>
          <w:rFonts w:eastAsia="Times New Roman" w:cs="Times New Roman"/>
          <w:szCs w:val="24"/>
        </w:rPr>
        <w:t xml:space="preserve">υμε να </w:t>
      </w:r>
      <w:r>
        <w:rPr>
          <w:rFonts w:eastAsia="Times New Roman" w:cs="Times New Roman"/>
          <w:szCs w:val="24"/>
        </w:rPr>
        <w:lastRenderedPageBreak/>
        <w:t xml:space="preserve">έχουν και προϋπηρεσία στο ΕΚΑΒ και δεν προέβλεπαν καθόλου παιδίατρους </w:t>
      </w:r>
      <w:proofErr w:type="spellStart"/>
      <w:r>
        <w:rPr>
          <w:rFonts w:eastAsia="Times New Roman" w:cs="Times New Roman"/>
          <w:szCs w:val="24"/>
        </w:rPr>
        <w:t>νεογνολόγους</w:t>
      </w:r>
      <w:proofErr w:type="spellEnd"/>
      <w:r>
        <w:rPr>
          <w:rFonts w:eastAsia="Times New Roman" w:cs="Times New Roman"/>
          <w:szCs w:val="24"/>
        </w:rPr>
        <w:t xml:space="preserve">, για να καλύψουν τις κινητές μονάδες που έχουμε παραγωγή </w:t>
      </w:r>
      <w:proofErr w:type="spellStart"/>
      <w:r>
        <w:rPr>
          <w:rFonts w:eastAsia="Times New Roman" w:cs="Times New Roman"/>
          <w:szCs w:val="24"/>
        </w:rPr>
        <w:t>νεογνολόγων</w:t>
      </w:r>
      <w:proofErr w:type="spellEnd"/>
      <w:r>
        <w:rPr>
          <w:rFonts w:eastAsia="Times New Roman" w:cs="Times New Roman"/>
          <w:szCs w:val="24"/>
        </w:rPr>
        <w:t xml:space="preserve"> </w:t>
      </w:r>
      <w:proofErr w:type="spellStart"/>
      <w:r>
        <w:rPr>
          <w:rFonts w:eastAsia="Times New Roman" w:cs="Times New Roman"/>
          <w:szCs w:val="24"/>
        </w:rPr>
        <w:t>εντατικολόγων</w:t>
      </w:r>
      <w:proofErr w:type="spellEnd"/>
      <w:r>
        <w:rPr>
          <w:rFonts w:eastAsia="Times New Roman" w:cs="Times New Roman"/>
          <w:szCs w:val="24"/>
        </w:rPr>
        <w:t>.</w:t>
      </w:r>
    </w:p>
    <w:p w14:paraId="4B64C71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τρίτο άρθρο ρυθμίζει ένα ζήτημα με την αναγνώριση του επαγγέλματος του λογοθερα</w:t>
      </w:r>
      <w:r>
        <w:rPr>
          <w:rFonts w:eastAsia="Times New Roman" w:cs="Times New Roman"/>
          <w:szCs w:val="24"/>
        </w:rPr>
        <w:t xml:space="preserve">πευτή, γιατί είχε δημιουργηθεί ένα μεγάλο πρόβλημα με κάποιες χώρες που έδιναν μεταπτυχιακούς τίτλους. Ενώ τους έδιναν τον μεταπτυχιακό τίτλο και περιέγραφαν τι εκπαίδευση είχαν κ.λπ., που με βάση τα δικά μας δεδομένα με βάση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και τις </w:t>
      </w:r>
      <w:r>
        <w:rPr>
          <w:rFonts w:eastAsia="Times New Roman" w:cs="Times New Roman"/>
          <w:szCs w:val="24"/>
        </w:rPr>
        <w:t>νομοθετικές ρυθμίσεις που υπάρχουν</w:t>
      </w:r>
      <w:r w:rsidRPr="000E48CA">
        <w:rPr>
          <w:rFonts w:eastAsia="Times New Roman" w:cs="Times New Roman"/>
          <w:szCs w:val="24"/>
        </w:rPr>
        <w:t xml:space="preserve"> </w:t>
      </w:r>
      <w:r>
        <w:rPr>
          <w:rFonts w:eastAsia="Times New Roman" w:cs="Times New Roman"/>
          <w:szCs w:val="24"/>
        </w:rPr>
        <w:t xml:space="preserve">σαφώς και τους οδηγούσε να ασκήσουν το επάγγελμα του λογοθεραπευτή, όμως δεν τους έδινε άδεια </w:t>
      </w:r>
      <w:r>
        <w:rPr>
          <w:rFonts w:eastAsia="Times New Roman" w:cs="Times New Roman"/>
          <w:szCs w:val="24"/>
        </w:rPr>
        <w:t>ά</w:t>
      </w:r>
      <w:r>
        <w:rPr>
          <w:rFonts w:eastAsia="Times New Roman" w:cs="Times New Roman"/>
          <w:szCs w:val="24"/>
        </w:rPr>
        <w:t>σκ</w:t>
      </w:r>
      <w:r>
        <w:rPr>
          <w:rFonts w:eastAsia="Times New Roman" w:cs="Times New Roman"/>
          <w:szCs w:val="24"/>
        </w:rPr>
        <w:t>η</w:t>
      </w:r>
      <w:r>
        <w:rPr>
          <w:rFonts w:eastAsia="Times New Roman" w:cs="Times New Roman"/>
          <w:szCs w:val="24"/>
        </w:rPr>
        <w:t>σης εκεί, στη χώρα κτήσης του μεταπτυχιακού τίτλου. Υπάρχουν αρκετοί.</w:t>
      </w:r>
    </w:p>
    <w:p w14:paraId="4B64C71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Εκεί δηλαδή που το έκαναν το μεταπτυ</w:t>
      </w:r>
      <w:r>
        <w:rPr>
          <w:rFonts w:eastAsia="Times New Roman" w:cs="Times New Roman"/>
          <w:szCs w:val="24"/>
        </w:rPr>
        <w:t>χιακό δεν μπορούν να δουλέψουν και θα μπορούν να δουλέψουν εδώ.</w:t>
      </w:r>
    </w:p>
    <w:p w14:paraId="4B64C71E" w14:textId="77777777" w:rsidR="00973031" w:rsidRDefault="00405E19">
      <w:pPr>
        <w:spacing w:line="600" w:lineRule="auto"/>
        <w:ind w:firstLine="720"/>
        <w:contextualSpacing/>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Τι πράγμα; Μα, εδώ ήρθαν οι άνθρωποι να δουλέψουν. Πήγαν εκπαιδεύτηκαν και δεν τους το δίνουν για να το φέρουν εδώ. Αυτό ήταν το πρόβλημα: δεν του</w:t>
      </w:r>
      <w:r>
        <w:rPr>
          <w:rFonts w:eastAsia="Times New Roman" w:cs="Times New Roman"/>
          <w:szCs w:val="24"/>
        </w:rPr>
        <w:t xml:space="preserve">ς το δίνουν να το φέρουν εδώ. Αυτή είναι η πραγματικότητα, κύριε Φωτήλα. Δυστυχώς, αυτή είναι η ιστορία. Δεν έχουμε μόνο εμείς γραφειοκρατία, έχουν και άλλοι. </w:t>
      </w:r>
    </w:p>
    <w:p w14:paraId="4B64C71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Ακούστε τώρα, γιατί κάνετε την τρίχα τριχιά. Είναι που δεν θέλει να ζυμώσει και δέκα μέρες κοσκι</w:t>
      </w:r>
      <w:r>
        <w:rPr>
          <w:rFonts w:eastAsia="Times New Roman" w:cs="Times New Roman"/>
          <w:szCs w:val="24"/>
        </w:rPr>
        <w:t xml:space="preserve">νίζει. </w:t>
      </w:r>
    </w:p>
    <w:p w14:paraId="4B64C72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Σχετικά με το τελευταίο άρθρο. Αυτό το άρθρο που μπήκε, η παράγραφος που μπήκε για το Μάτι, λύνει το πρόβλημα που είχε γίνει εξαιτίας του τρόπου που είχε διατυπωθεί η ΠΝΠ. Και επειδή έχουμε κάτι άκαμπτους γραφειοκρατικούς μηχανισμούς θέλω να το εξη</w:t>
      </w:r>
      <w:r>
        <w:rPr>
          <w:rFonts w:eastAsia="Times New Roman" w:cs="Times New Roman"/>
          <w:szCs w:val="24"/>
        </w:rPr>
        <w:t xml:space="preserve">γήσουμε και αλλιώς. </w:t>
      </w:r>
    </w:p>
    <w:p w14:paraId="4B64C72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Η διάταξη για τη φαρμακευτική κάλυψη είχε μπει μαζί με τη διάταξη που αφορούσε την απώλεια διάφορων </w:t>
      </w:r>
      <w:proofErr w:type="spellStart"/>
      <w:r>
        <w:rPr>
          <w:rFonts w:eastAsia="Times New Roman" w:cs="Times New Roman"/>
          <w:szCs w:val="24"/>
        </w:rPr>
        <w:t>ιατροτεχνολογικών</w:t>
      </w:r>
      <w:proofErr w:type="spellEnd"/>
      <w:r>
        <w:rPr>
          <w:rFonts w:eastAsia="Times New Roman" w:cs="Times New Roman"/>
          <w:szCs w:val="24"/>
        </w:rPr>
        <w:t xml:space="preserve"> προϊόντων που μπορεί να χρησιμοποιούσαν οι ασθενείς αυτοί. Δηλαδή, μπορεί να είχες έναν ασθενή με χρόνια αναπνευστική</w:t>
      </w:r>
      <w:r>
        <w:rPr>
          <w:rFonts w:eastAsia="Times New Roman" w:cs="Times New Roman"/>
          <w:szCs w:val="24"/>
        </w:rPr>
        <w:t xml:space="preserve"> ανεπάρκεια που είχε στο σπίτι του μια </w:t>
      </w:r>
      <w:r w:rsidRPr="000E48CA">
        <w:rPr>
          <w:rFonts w:eastAsia="Times New Roman" w:cs="Times New Roman"/>
          <w:szCs w:val="24"/>
        </w:rPr>
        <w:t xml:space="preserve">συσκευή </w:t>
      </w:r>
      <w:r>
        <w:rPr>
          <w:rFonts w:eastAsia="Times New Roman" w:cs="Times New Roman"/>
          <w:szCs w:val="24"/>
        </w:rPr>
        <w:t>«</w:t>
      </w:r>
      <w:r w:rsidRPr="000E48CA">
        <w:rPr>
          <w:rFonts w:eastAsia="Times New Roman" w:cs="Times New Roman"/>
          <w:szCs w:val="24"/>
          <w:lang w:val="en-US"/>
        </w:rPr>
        <w:t>B</w:t>
      </w:r>
      <w:r>
        <w:rPr>
          <w:rFonts w:eastAsia="Times New Roman" w:cs="Times New Roman"/>
          <w:szCs w:val="24"/>
          <w:lang w:val="en-US"/>
        </w:rPr>
        <w:t>i</w:t>
      </w:r>
      <w:r w:rsidRPr="000E48CA">
        <w:rPr>
          <w:rFonts w:eastAsia="Times New Roman" w:cs="Times New Roman"/>
          <w:szCs w:val="24"/>
        </w:rPr>
        <w:t xml:space="preserve"> </w:t>
      </w:r>
      <w:r>
        <w:rPr>
          <w:rFonts w:eastAsia="Times New Roman" w:cs="Times New Roman"/>
          <w:szCs w:val="24"/>
          <w:lang w:val="en-US"/>
        </w:rPr>
        <w:t>pap</w:t>
      </w:r>
      <w:r>
        <w:rPr>
          <w:rFonts w:eastAsia="Times New Roman" w:cs="Times New Roman"/>
          <w:szCs w:val="24"/>
        </w:rPr>
        <w:t>» ή «</w:t>
      </w:r>
      <w:r w:rsidRPr="000E48CA">
        <w:rPr>
          <w:rFonts w:eastAsia="Times New Roman" w:cs="Times New Roman"/>
          <w:szCs w:val="24"/>
          <w:lang w:val="en-US"/>
        </w:rPr>
        <w:t>C</w:t>
      </w:r>
      <w:r w:rsidRPr="000E48CA">
        <w:rPr>
          <w:rFonts w:eastAsia="Times New Roman" w:cs="Times New Roman"/>
          <w:szCs w:val="24"/>
        </w:rPr>
        <w:t xml:space="preserve"> </w:t>
      </w:r>
      <w:r>
        <w:rPr>
          <w:rFonts w:eastAsia="Times New Roman" w:cs="Times New Roman"/>
          <w:szCs w:val="24"/>
          <w:lang w:val="en-US"/>
        </w:rPr>
        <w:t>pap</w:t>
      </w:r>
      <w:r>
        <w:rPr>
          <w:rFonts w:eastAsia="Times New Roman" w:cs="Times New Roman"/>
          <w:szCs w:val="24"/>
        </w:rPr>
        <w:t xml:space="preserve">» η οποία καταστράφηκε και λέγαμε ότι αυτό αντικαθίσταται. Έτσι όπως είχε συμπεριληφθεί η διάταξη, φαινόταν ότι μπορούσαν να πάρουν δωρεάν φάρμακα μόνο την πρώτη φορά, αυτά που καταστράφηκαν. </w:t>
      </w:r>
    </w:p>
    <w:p w14:paraId="4B64C72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w:t>
      </w:r>
      <w:r w:rsidRPr="005114FE">
        <w:rPr>
          <w:rFonts w:eastAsia="Times New Roman" w:cs="Times New Roman"/>
          <w:szCs w:val="24"/>
        </w:rPr>
        <w:t>’</w:t>
      </w:r>
      <w:r>
        <w:rPr>
          <w:rFonts w:eastAsia="Times New Roman" w:cs="Times New Roman"/>
          <w:szCs w:val="24"/>
        </w:rPr>
        <w:t xml:space="preserve"> αυτό, λοιπόν, λέμε ότι θα μπορούν να παίρνουν δωρεάν φάρμακα μέχρι τις 31-12-2018.</w:t>
      </w:r>
    </w:p>
    <w:p w14:paraId="4B64C72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Μα, εμείς δεν αμφισβητήσαμε τη σπουδαιότητα. Είπαμε ότι είναι τόσο σπουδαία που μπορεί να έρθει μόνη της. </w:t>
      </w:r>
    </w:p>
    <w:p w14:paraId="4B64C724" w14:textId="77777777" w:rsidR="00973031" w:rsidRDefault="00405E19">
      <w:pPr>
        <w:spacing w:line="600" w:lineRule="auto"/>
        <w:ind w:firstLine="720"/>
        <w:contextualSpacing/>
        <w:jc w:val="both"/>
        <w:rPr>
          <w:rFonts w:eastAsia="Times New Roman" w:cs="Times New Roman"/>
          <w:szCs w:val="24"/>
        </w:rPr>
      </w:pPr>
      <w:r w:rsidRPr="00B13DC3">
        <w:rPr>
          <w:rFonts w:eastAsia="Times New Roman" w:cs="Times New Roman"/>
          <w:b/>
          <w:szCs w:val="24"/>
        </w:rPr>
        <w:t>ΠΑΥΛΟΣ ΠΟΛΑΚΗΣ (Αναπληρωτής Υπουργός Υγείας)</w:t>
      </w:r>
      <w:r w:rsidRPr="00B13DC3">
        <w:rPr>
          <w:rFonts w:eastAsia="Times New Roman" w:cs="Times New Roman"/>
          <w:b/>
          <w:szCs w:val="24"/>
        </w:rPr>
        <w:t>:</w:t>
      </w:r>
      <w:r w:rsidRPr="00B13DC3">
        <w:rPr>
          <w:rFonts w:eastAsia="Times New Roman" w:cs="Times New Roman"/>
          <w:szCs w:val="24"/>
        </w:rPr>
        <w:t xml:space="preserve"> </w:t>
      </w:r>
      <w:r>
        <w:rPr>
          <w:rFonts w:eastAsia="Times New Roman" w:cs="Times New Roman"/>
          <w:szCs w:val="24"/>
        </w:rPr>
        <w:t xml:space="preserve">Εντάξει, εντάξει, κύριε Φωτήλα, το βλέπω, έχετε ευαισθησία. </w:t>
      </w:r>
    </w:p>
    <w:p w14:paraId="4B64C72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θέμα, όμως, είναι το εξής: Αυτό διορθώνει αυτή η διάταξη για αυτό και δεν χρειάζεται διαφορετική.</w:t>
      </w:r>
    </w:p>
    <w:p w14:paraId="4B64C72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 έρθει μόνο του, αυτό είπαμε. </w:t>
      </w:r>
    </w:p>
    <w:p w14:paraId="4B64C727" w14:textId="77777777" w:rsidR="00973031" w:rsidRDefault="00405E19">
      <w:pPr>
        <w:spacing w:line="600" w:lineRule="auto"/>
        <w:ind w:firstLine="720"/>
        <w:contextualSpacing/>
        <w:jc w:val="both"/>
        <w:rPr>
          <w:rFonts w:eastAsia="Times New Roman" w:cs="Times New Roman"/>
          <w:szCs w:val="24"/>
        </w:rPr>
      </w:pPr>
      <w:r w:rsidRPr="00B13DC3">
        <w:rPr>
          <w:rFonts w:eastAsia="Times New Roman" w:cs="Times New Roman"/>
          <w:b/>
          <w:szCs w:val="24"/>
        </w:rPr>
        <w:t>ΠΑΥΛΟΣ ΠΟΛΑΚΗΣ (Αναπληρωτής Υπουργός Υγεία</w:t>
      </w:r>
      <w:r w:rsidRPr="00B13DC3">
        <w:rPr>
          <w:rFonts w:eastAsia="Times New Roman" w:cs="Times New Roman"/>
          <w:b/>
          <w:szCs w:val="24"/>
        </w:rPr>
        <w:t>ς):</w:t>
      </w:r>
      <w:r>
        <w:rPr>
          <w:rFonts w:eastAsia="Times New Roman" w:cs="Times New Roman"/>
          <w:szCs w:val="24"/>
        </w:rPr>
        <w:t xml:space="preserve"> Υπήρχε η ΠΝΠ, διορθώνει αυτή τη δυσκολία κατανόησης εκ μέρους κάποιων </w:t>
      </w:r>
      <w:r>
        <w:rPr>
          <w:rFonts w:eastAsia="Times New Roman" w:cs="Times New Roman"/>
          <w:szCs w:val="24"/>
        </w:rPr>
        <w:t>υ</w:t>
      </w:r>
      <w:r>
        <w:rPr>
          <w:rFonts w:eastAsia="Times New Roman" w:cs="Times New Roman"/>
          <w:szCs w:val="24"/>
        </w:rPr>
        <w:t xml:space="preserve">πηρεσιών του θέματος της δωρεάν φαρμακευτικής κάλυψης. </w:t>
      </w:r>
    </w:p>
    <w:p w14:paraId="4B64C72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δεύτερη τροπολογία είναι η τροπολογία με γενικό αριθμό 1756 και ειδικό 141. Εδώ, πρακτικά το ζουμί είναι το εξής. Πρόκειται</w:t>
      </w:r>
      <w:r>
        <w:rPr>
          <w:rFonts w:eastAsia="Times New Roman" w:cs="Times New Roman"/>
          <w:szCs w:val="24"/>
        </w:rPr>
        <w:t xml:space="preserve"> να προκηρυχθούν περίπου επτακόσιες θέσεις γιατρών από την πράξη Υπουργικού Συμβουλίου των δύο χιλιάδων που είχαμε πάρει από πέρυσι. Οι άλλες χίλιες τριακόσιες έχουν προκηρυχθεί. Σε αυτές τις επτακόσιες συμπεριλαμβάνονται και τετρακόσιες πενήντα έξι περίπο</w:t>
      </w:r>
      <w:r>
        <w:rPr>
          <w:rFonts w:eastAsia="Times New Roman" w:cs="Times New Roman"/>
          <w:szCs w:val="24"/>
        </w:rPr>
        <w:t xml:space="preserve">υ θέσεις για την πρωτοβάθμια περίθαλψη, που είναι θέσεις ειδικοτήτων. Αυτές οι θέσεις υπάρχουν, αλλά δεν είναι ονοματισμένες. Δηλαδή, στο τάδε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ενώ έχουμε θέση, ας πούμε, γενικού γιατρού, δεν έχουμε θέση καρδιολόγου ονοματισμένη. Δεν έχουμε θ</w:t>
      </w:r>
      <w:r>
        <w:rPr>
          <w:rFonts w:eastAsia="Times New Roman" w:cs="Times New Roman"/>
          <w:szCs w:val="24"/>
        </w:rPr>
        <w:t xml:space="preserve">έση ακτινολόγου. Δεν έχουμε θέση ενδοκρινολόγου. </w:t>
      </w:r>
    </w:p>
    <w:p w14:paraId="4B64C72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πράγμα κάνει εδώ: Ονοματίζει αυτές τις </w:t>
      </w:r>
      <w:proofErr w:type="spellStart"/>
      <w:r>
        <w:rPr>
          <w:rFonts w:eastAsia="Times New Roman" w:cs="Times New Roman"/>
          <w:szCs w:val="24"/>
        </w:rPr>
        <w:t>εκατόν</w:t>
      </w:r>
      <w:proofErr w:type="spellEnd"/>
      <w:r>
        <w:rPr>
          <w:rFonts w:eastAsia="Times New Roman" w:cs="Times New Roman"/>
          <w:szCs w:val="24"/>
        </w:rPr>
        <w:t xml:space="preserve"> ογδόντα έξι θέσεις και το ίδιο πράγμα γίνεται και στην προκήρυξη για τα χίλια διακόσια περίπου άτομα λοιπό επικουρικό προσωπικό</w:t>
      </w:r>
      <w:r>
        <w:rPr>
          <w:rFonts w:eastAsia="Times New Roman" w:cs="Times New Roman"/>
          <w:szCs w:val="24"/>
        </w:rPr>
        <w:t>,</w:t>
      </w:r>
      <w:r>
        <w:rPr>
          <w:rFonts w:eastAsia="Times New Roman" w:cs="Times New Roman"/>
          <w:szCs w:val="24"/>
        </w:rPr>
        <w:t xml:space="preserve"> που υπηρετούν στα νοσοκ</w:t>
      </w:r>
      <w:r>
        <w:rPr>
          <w:rFonts w:eastAsia="Times New Roman" w:cs="Times New Roman"/>
          <w:szCs w:val="24"/>
        </w:rPr>
        <w:t xml:space="preserve">ομεία της χώρας κάποιοι για πάνω από τέσσερα χρόνια </w:t>
      </w:r>
      <w:r>
        <w:rPr>
          <w:rFonts w:eastAsia="Times New Roman" w:cs="Times New Roman"/>
          <w:szCs w:val="24"/>
        </w:rPr>
        <w:t>στους,</w:t>
      </w:r>
      <w:r>
        <w:rPr>
          <w:rFonts w:eastAsia="Times New Roman" w:cs="Times New Roman"/>
          <w:szCs w:val="24"/>
        </w:rPr>
        <w:t xml:space="preserve"> οποίους έχει δοθεί παράταση της υπηρεσίας τους μέχρι τις 31-5-2019, με τη δέσμευση προς το Ελεγκτικό Συνέδριο ότι αυτή η προκήρυξη θα βγει μέχρι τον Οκτώβριο του ’18. Εκεί είχαν προσληφθεί με τις δ</w:t>
      </w:r>
      <w:r>
        <w:rPr>
          <w:rFonts w:eastAsia="Times New Roman" w:cs="Times New Roman"/>
          <w:szCs w:val="24"/>
        </w:rPr>
        <w:t xml:space="preserve">ύο </w:t>
      </w:r>
      <w:r>
        <w:rPr>
          <w:rFonts w:eastAsia="Times New Roman" w:cs="Times New Roman"/>
          <w:szCs w:val="24"/>
        </w:rPr>
        <w:lastRenderedPageBreak/>
        <w:t>προσλήψεις -μια που είχε γίνει πριν αναλάβουμε εμείς Κυβέρνηση και μια μετά, λόγω αναγκών- σε ειδικότητες που δεν υπήρχαν στους οργανισμούς των νοσοκομείων έτσι ονοματισμένες. Αυτό κάνουμε με τις τριακόσιες είκοσι πέντε θέσεις νοσηλευτικού και λοιπού πρ</w:t>
      </w:r>
      <w:r>
        <w:rPr>
          <w:rFonts w:eastAsia="Times New Roman" w:cs="Times New Roman"/>
          <w:szCs w:val="24"/>
        </w:rPr>
        <w:t>οσωπικού, οι οποίες ονοματίζονται με βάση τις ειδικότητες που υπάρχει ανάγκη, για να μπορέσουν να εκδοθούν οι δύο προκηρύξεις που είπα πριν.</w:t>
      </w:r>
    </w:p>
    <w:p w14:paraId="4B64C72A" w14:textId="77777777" w:rsidR="00973031" w:rsidRDefault="00405E19">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Θέλετε και εσείς κύριε Υπουργέ τον λόγο;</w:t>
      </w:r>
    </w:p>
    <w:p w14:paraId="4B64C72B" w14:textId="77777777" w:rsidR="00973031" w:rsidRDefault="00405E19">
      <w:pPr>
        <w:spacing w:line="600" w:lineRule="auto"/>
        <w:ind w:firstLine="720"/>
        <w:contextualSpacing/>
        <w:jc w:val="both"/>
        <w:rPr>
          <w:rFonts w:eastAsia="Times New Roman" w:cs="Times New Roman"/>
          <w:szCs w:val="24"/>
        </w:rPr>
      </w:pPr>
      <w:r w:rsidRPr="00B65B68">
        <w:rPr>
          <w:rFonts w:eastAsia="Times New Roman" w:cs="Times New Roman"/>
          <w:b/>
          <w:szCs w:val="24"/>
        </w:rPr>
        <w:t xml:space="preserve">ΑΝΔΡΕΑΣ ΞΑΝΘΟΣ (Υπουργός Υγείας): </w:t>
      </w:r>
      <w:r>
        <w:rPr>
          <w:rFonts w:eastAsia="Times New Roman" w:cs="Times New Roman"/>
          <w:szCs w:val="24"/>
        </w:rPr>
        <w:t>Μάλιστα, κυρία Πρόεδρε.</w:t>
      </w:r>
    </w:p>
    <w:p w14:paraId="4B64C72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w:t>
      </w:r>
      <w:r>
        <w:rPr>
          <w:rFonts w:eastAsia="Times New Roman" w:cs="Times New Roman"/>
          <w:b/>
          <w:szCs w:val="24"/>
        </w:rPr>
        <w:t>ΦΩΤΗΛΑΣ:</w:t>
      </w:r>
      <w:r>
        <w:rPr>
          <w:rFonts w:eastAsia="Times New Roman" w:cs="Times New Roman"/>
          <w:szCs w:val="24"/>
        </w:rPr>
        <w:t xml:space="preserve"> Θέλω και εγώ τον λόγο, κυρία Πρόεδρε, για μια τροπολογία που δεν πρόλαβα. </w:t>
      </w:r>
    </w:p>
    <w:p w14:paraId="4B64C72D" w14:textId="77777777" w:rsidR="00973031" w:rsidRDefault="00405E19">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Μετά, αφού ολοκληρώσουν όλοι οι εισηγητές. </w:t>
      </w:r>
    </w:p>
    <w:p w14:paraId="4B64C72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Δέκα δευτερόλεπτα θέλω μόνο, δεν θέλω παραπάνω. </w:t>
      </w:r>
    </w:p>
    <w:p w14:paraId="4B64C72F" w14:textId="77777777" w:rsidR="00973031" w:rsidRDefault="00405E19">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Α, εντάξει. </w:t>
      </w:r>
    </w:p>
    <w:p w14:paraId="4B64C73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4B64C731" w14:textId="77777777" w:rsidR="00973031" w:rsidRDefault="00405E19">
      <w:pPr>
        <w:spacing w:line="600" w:lineRule="auto"/>
        <w:ind w:firstLine="720"/>
        <w:contextualSpacing/>
        <w:jc w:val="both"/>
        <w:rPr>
          <w:rFonts w:eastAsia="Times New Roman" w:cs="Times New Roman"/>
          <w:szCs w:val="24"/>
        </w:rPr>
      </w:pPr>
      <w:r w:rsidRPr="00B65B68">
        <w:rPr>
          <w:rFonts w:eastAsia="Times New Roman" w:cs="Times New Roman"/>
          <w:b/>
          <w:szCs w:val="24"/>
        </w:rPr>
        <w:t xml:space="preserve">ΑΝΔΡΕΑΣ ΞΑΝΘΟΣ (Υπουργός Υγείας): </w:t>
      </w:r>
      <w:r>
        <w:rPr>
          <w:rFonts w:eastAsia="Times New Roman" w:cs="Times New Roman"/>
          <w:szCs w:val="24"/>
        </w:rPr>
        <w:t>Να παρουσιάσω και εγώ μια τροπολογία που έχει κατατεθεί. Είναι η τροπολογία</w:t>
      </w:r>
      <w:r>
        <w:rPr>
          <w:rFonts w:eastAsia="Times New Roman" w:cs="Times New Roman"/>
          <w:szCs w:val="24"/>
        </w:rPr>
        <w:t xml:space="preserve"> με γενικό αριθμό 1753 και ειδικό 138, η οποία αφορά διευθετήσεις που έχουν σχέση με τη διενέργεια των εκλογών στους ιατρικούς και οδοντιατρικούς συλλόγους. </w:t>
      </w:r>
    </w:p>
    <w:p w14:paraId="4B64C73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σε συνεννόηση με τα όργανα εκπροσώπησης και των γιατρών και των οδοντιάτρων. Η μια δίνει τη </w:t>
      </w:r>
      <w:r>
        <w:rPr>
          <w:rFonts w:eastAsia="Times New Roman" w:cs="Times New Roman"/>
          <w:szCs w:val="24"/>
        </w:rPr>
        <w:t>δυνατότητα να καταρτίζονται οι κατάλογοι των εχόντων δικαίωμα ψήφου, οχτώ μέρες πριν από τις εκλογές και όχι σε δεκαπέντε, όπως εσφαλμένα είχε μπει στον ν.4512/2018, που κάναμε μια κωδικοποίηση της ιατρικής νομοθεσίας, και δεύτερον ότι στις εφορευτικές επι</w:t>
      </w:r>
      <w:r>
        <w:rPr>
          <w:rFonts w:eastAsia="Times New Roman" w:cs="Times New Roman"/>
          <w:szCs w:val="24"/>
        </w:rPr>
        <w:t>τροπές για την εκλογή αντιπροσώπων στον Πανελλήνιο Ιατρικό Σύλλογο και μελών ΔΣ στους ιατρικούς συλλόγους, να προεδρεύουν αντί υπαλλήλων της περιφέρειας, δικηγόροι από τους οικείους ιατρικούς συλλόγους. Αυτή είναι μια ρύθμιση που μας έχει ζητηθεί για να αυ</w:t>
      </w:r>
      <w:r>
        <w:rPr>
          <w:rFonts w:eastAsia="Times New Roman" w:cs="Times New Roman"/>
          <w:szCs w:val="24"/>
        </w:rPr>
        <w:t xml:space="preserve">ξηθεί το κύρος και η αξιοπιστία των εκλογών. </w:t>
      </w:r>
    </w:p>
    <w:p w14:paraId="4B64C73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Όσον αφορά τους οδοντιατρικούς συλλόγους, παρατείνουμε για ένα τρίμηνο ακόμα τη θητεία της σημερινής διοίκησης τους, έτσι ώστε να προλάβουν να αναπροσαρμοστούν στο νέο πλαίσιο και να κάνουν και αυτοί τις εκλογέ</w:t>
      </w:r>
      <w:r>
        <w:rPr>
          <w:rFonts w:eastAsia="Times New Roman" w:cs="Times New Roman"/>
          <w:szCs w:val="24"/>
        </w:rPr>
        <w:t xml:space="preserve">ς τους, με βάση τα νέα δεδομένα. </w:t>
      </w:r>
    </w:p>
    <w:p w14:paraId="4B64C73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B64C735" w14:textId="77777777" w:rsidR="00973031" w:rsidRDefault="00405E19">
      <w:pPr>
        <w:spacing w:line="600" w:lineRule="auto"/>
        <w:ind w:firstLine="720"/>
        <w:contextualSpacing/>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 xml:space="preserve">Ο κ. Φωτήλας έχει τον λόγο. </w:t>
      </w:r>
    </w:p>
    <w:p w14:paraId="4B64C73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Μόνο για δέκα δευτερόλεπτα, κυρία Πρόεδρε, ευχαριστώ. </w:t>
      </w:r>
    </w:p>
    <w:p w14:paraId="4B64C73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Απλώς να πω ότι για  μια τροπολογία την οποία δεν την είχα προλάβ</w:t>
      </w:r>
      <w:r>
        <w:rPr>
          <w:rFonts w:eastAsia="Times New Roman" w:cs="Times New Roman"/>
          <w:szCs w:val="24"/>
        </w:rPr>
        <w:t>ει, γιατί ήρθε τώρα, η 1759/143 που έχει να κάνει με τις θέσεις ΤΕΠ στο Γενικό Νοσοκομείο Αργολίδας, ύστερα από συνομιλία που είχα και με τον κ. Ανδριανό που είναι από την περιοχή και γνωρίζει ακριβώς την κατάσταση, νομίζω ότι χρειάζεται. Είναι αναγκαία, θ</w:t>
      </w:r>
      <w:r>
        <w:rPr>
          <w:rFonts w:eastAsia="Times New Roman" w:cs="Times New Roman"/>
          <w:szCs w:val="24"/>
        </w:rPr>
        <w:t xml:space="preserve">α έλεγα, για την κάλυψη των αναγκών του </w:t>
      </w:r>
      <w:r>
        <w:rPr>
          <w:rFonts w:eastAsia="Times New Roman" w:cs="Times New Roman"/>
          <w:szCs w:val="24"/>
        </w:rPr>
        <w:t>ν</w:t>
      </w:r>
      <w:r>
        <w:rPr>
          <w:rFonts w:eastAsia="Times New Roman" w:cs="Times New Roman"/>
          <w:szCs w:val="24"/>
        </w:rPr>
        <w:t xml:space="preserve">οσοκομείου και γι’ αυτό και την υπερψηφίζουμε. </w:t>
      </w:r>
    </w:p>
    <w:p w14:paraId="4B64C738"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Απλώς, θέλω μόνο να πω στον κύριο Υπουργό ότι δεν χρειαζόταν να μας πείσει για την αναγκαιότητα του τέταρτου άρθρου για το Μάτι. Και εγώ και ο κ. Καρράς είπαμε πόσο σπ</w:t>
      </w:r>
      <w:r>
        <w:rPr>
          <w:rFonts w:eastAsia="Times New Roman" w:cs="Times New Roman"/>
          <w:szCs w:val="24"/>
        </w:rPr>
        <w:t xml:space="preserve">ουδαία είναι και πόσο αναγκαία. Αυτό που είπαμε είναι ότι είναι τόσο σπουδαία, που θα έπρεπε να έρθει μόνη της και όχι να μπει σε άσχετα πράγματα. Αυτό είπαμε </w:t>
      </w:r>
    </w:p>
    <w:p w14:paraId="4B64C739"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Σαχινίδης</w:t>
      </w:r>
      <w:proofErr w:type="spellEnd"/>
      <w:r>
        <w:rPr>
          <w:rFonts w:eastAsia="Times New Roman" w:cs="Times New Roman"/>
          <w:szCs w:val="24"/>
        </w:rPr>
        <w:t xml:space="preserve"> έχει τον λόγο για δεκαπέντε λεπτά.</w:t>
      </w:r>
    </w:p>
    <w:p w14:paraId="4B64C73A"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ΣΑΧΙΝΙΔΗΣ:</w:t>
      </w:r>
      <w:r>
        <w:rPr>
          <w:rFonts w:eastAsia="Times New Roman" w:cs="Times New Roman"/>
          <w:szCs w:val="24"/>
        </w:rPr>
        <w:t xml:space="preserve"> Ευχαριστώ, κυρία Πρόεδρε.</w:t>
      </w:r>
    </w:p>
    <w:p w14:paraId="4B64C73B"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μία εποχή που βιώνουμε οξύτατη κοινωνική και οικονομική κρίση είναι καλοδεχούμενες δωρεές από τον ιδιωτικό τομέα, διότι έρχονται να λύσουν χρόνια </w:t>
      </w:r>
      <w:proofErr w:type="spellStart"/>
      <w:r>
        <w:rPr>
          <w:rFonts w:eastAsia="Times New Roman" w:cs="Times New Roman"/>
          <w:szCs w:val="24"/>
        </w:rPr>
        <w:t>παθογενή</w:t>
      </w:r>
      <w:proofErr w:type="spellEnd"/>
      <w:r>
        <w:rPr>
          <w:rFonts w:eastAsia="Times New Roman" w:cs="Times New Roman"/>
          <w:szCs w:val="24"/>
        </w:rPr>
        <w:t xml:space="preserve"> προβλήματα που αντιμετωπίζει σήμερα το ελληνικό κράτος.</w:t>
      </w:r>
      <w:r>
        <w:rPr>
          <w:rFonts w:eastAsia="Times New Roman" w:cs="Times New Roman"/>
          <w:szCs w:val="24"/>
        </w:rPr>
        <w:t xml:space="preserve"> Δυστυχώς, όμως, δεν φθάνουν μόνο οι ιδιωτικές πρωτοβουλίες, για να μπορέσει να ανταπεξέλθει το σύστημα υγείας, αλλά θα πρέπει να βοηθήσει και το ελληνικό κράτος. </w:t>
      </w:r>
    </w:p>
    <w:p w14:paraId="4B64C73C"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όμως, έχει προκύψει ένα ζήτημα. Εάν και είμαστε θετικοί εις ό,τι αφορά τη σημερινή Κύρωση Σύμβασης δωρεάς μεταξύ του </w:t>
      </w:r>
      <w:r>
        <w:rPr>
          <w:rFonts w:eastAsia="Times New Roman" w:cs="Times New Roman"/>
          <w:szCs w:val="24"/>
        </w:rPr>
        <w:t>«</w:t>
      </w:r>
      <w:r>
        <w:rPr>
          <w:rFonts w:eastAsia="Times New Roman" w:cs="Times New Roman"/>
          <w:szCs w:val="24"/>
        </w:rPr>
        <w:t xml:space="preserve">Κοινωφελούς Ιδρύματος Αλέξανδρος Ωνάσης», του </w:t>
      </w:r>
      <w:r>
        <w:rPr>
          <w:rFonts w:eastAsia="Times New Roman" w:cs="Times New Roman"/>
          <w:szCs w:val="24"/>
        </w:rPr>
        <w:t>«</w:t>
      </w:r>
      <w:r>
        <w:rPr>
          <w:rFonts w:eastAsia="Times New Roman" w:cs="Times New Roman"/>
          <w:szCs w:val="24"/>
        </w:rPr>
        <w:t>Ωνάσειου Καρδιοχειρουργικού Κέντρου</w:t>
      </w:r>
      <w:r>
        <w:rPr>
          <w:rFonts w:eastAsia="Times New Roman" w:cs="Times New Roman"/>
          <w:szCs w:val="24"/>
        </w:rPr>
        <w:t>»</w:t>
      </w:r>
      <w:r>
        <w:rPr>
          <w:rFonts w:eastAsia="Times New Roman" w:cs="Times New Roman"/>
          <w:szCs w:val="24"/>
        </w:rPr>
        <w:t xml:space="preserve"> και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έχει υπάρξει ένα ζήτημ</w:t>
      </w:r>
      <w:r>
        <w:rPr>
          <w:rFonts w:eastAsia="Times New Roman" w:cs="Times New Roman"/>
          <w:szCs w:val="24"/>
        </w:rPr>
        <w:t xml:space="preserve">α συνταγματικότητας. Έχουμε λάβει όλοι οι Βουλευτές το ψήφισμα της γενικής συνέλευσης των εργαζομένων του </w:t>
      </w:r>
      <w:r>
        <w:rPr>
          <w:rFonts w:eastAsia="Times New Roman" w:cs="Times New Roman"/>
          <w:szCs w:val="24"/>
        </w:rPr>
        <w:t>«</w:t>
      </w:r>
      <w:r>
        <w:rPr>
          <w:rFonts w:eastAsia="Times New Roman" w:cs="Times New Roman"/>
          <w:szCs w:val="24"/>
        </w:rPr>
        <w:t>Ωνασείου</w:t>
      </w:r>
      <w:r>
        <w:rPr>
          <w:rFonts w:eastAsia="Times New Roman" w:cs="Times New Roman"/>
          <w:szCs w:val="24"/>
        </w:rPr>
        <w:t>»</w:t>
      </w:r>
      <w:r>
        <w:rPr>
          <w:rFonts w:eastAsia="Times New Roman" w:cs="Times New Roman"/>
          <w:szCs w:val="24"/>
        </w:rPr>
        <w:t>, όπου αναφέρονται και επικαλούνται το άρθρο 109 του Συντάγματος και μας λένε ότι δεν επιτρέπεται η μεταβολή του περιεχομένου ή των όρων δια</w:t>
      </w:r>
      <w:r>
        <w:rPr>
          <w:rFonts w:eastAsia="Times New Roman" w:cs="Times New Roman"/>
          <w:szCs w:val="24"/>
        </w:rPr>
        <w:t xml:space="preserve">θήκης, </w:t>
      </w:r>
      <w:proofErr w:type="spellStart"/>
      <w:r>
        <w:rPr>
          <w:rFonts w:eastAsia="Times New Roman" w:cs="Times New Roman"/>
          <w:szCs w:val="24"/>
        </w:rPr>
        <w:t>κωδικέλλου</w:t>
      </w:r>
      <w:proofErr w:type="spellEnd"/>
      <w:r>
        <w:rPr>
          <w:rFonts w:eastAsia="Times New Roman" w:cs="Times New Roman"/>
          <w:szCs w:val="24"/>
        </w:rPr>
        <w:t xml:space="preserve"> ή δωρεάς ως προς τις διατάξεις τους υπέρ του </w:t>
      </w:r>
      <w:r>
        <w:rPr>
          <w:rFonts w:eastAsia="Times New Roman" w:cs="Times New Roman"/>
          <w:szCs w:val="24"/>
        </w:rPr>
        <w:t>δ</w:t>
      </w:r>
      <w:r>
        <w:rPr>
          <w:rFonts w:eastAsia="Times New Roman" w:cs="Times New Roman"/>
          <w:szCs w:val="24"/>
        </w:rPr>
        <w:t xml:space="preserve">ημοσίου ή υπέρ κοινωφελούς σκοπού. </w:t>
      </w:r>
    </w:p>
    <w:p w14:paraId="4B64C73D"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Εδώ υπάρχει ένας άκρατος κρατικός παρεμβατισμός, σχετικά με τη διαχείριση των εργασιακών σχέσεων. Καταργούνται οι συλλογικές συμβάσεις εργασίας και μπαίνει </w:t>
      </w:r>
      <w:r>
        <w:rPr>
          <w:rFonts w:eastAsia="Times New Roman" w:cs="Times New Roman"/>
          <w:szCs w:val="24"/>
        </w:rPr>
        <w:t xml:space="preserve">το προσωπικό στο σύστημα του ΕΣΥ. Θα περιμένουμε μία απάντηση από τον κύριο Υπουργό, εάν όντως ισχύει κάτι τέτοιο. Έχουμε επιφύλαξη που αφορά το άρθρο 3. Εάν δεν υπάρχει αντισυνταγματικότητα, έχουμε την καλή διάθεση να υπερψηφίσουμε την παρούσα κύρωση. </w:t>
      </w:r>
    </w:p>
    <w:p w14:paraId="4B64C73E"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Όπ</w:t>
      </w:r>
      <w:r>
        <w:rPr>
          <w:rFonts w:eastAsia="Times New Roman" w:cs="Times New Roman"/>
          <w:szCs w:val="24"/>
        </w:rPr>
        <w:t xml:space="preserve">ως είπα και πριν, τα αντικείμενα της σημερινής </w:t>
      </w:r>
      <w:r>
        <w:rPr>
          <w:rFonts w:eastAsia="Times New Roman" w:cs="Times New Roman"/>
          <w:szCs w:val="24"/>
        </w:rPr>
        <w:t>σ</w:t>
      </w:r>
      <w:r>
        <w:rPr>
          <w:rFonts w:eastAsia="Times New Roman" w:cs="Times New Roman"/>
          <w:szCs w:val="24"/>
        </w:rPr>
        <w:t xml:space="preserve">ύμβασης εις ό,τι αφορά τη δωρεά είναι αρκετά. Κύριο, όμως, αντικείμενο είναι η δημιουργία του </w:t>
      </w:r>
      <w:r>
        <w:rPr>
          <w:rFonts w:eastAsia="Times New Roman" w:cs="Times New Roman"/>
          <w:szCs w:val="24"/>
        </w:rPr>
        <w:t>«</w:t>
      </w:r>
      <w:r>
        <w:rPr>
          <w:rFonts w:eastAsia="Times New Roman" w:cs="Times New Roman"/>
          <w:szCs w:val="24"/>
        </w:rPr>
        <w:t xml:space="preserve">Ωνάσειου Εθνικού </w:t>
      </w:r>
      <w:proofErr w:type="spellStart"/>
      <w:r>
        <w:rPr>
          <w:rFonts w:eastAsia="Times New Roman" w:cs="Times New Roman"/>
          <w:szCs w:val="24"/>
        </w:rPr>
        <w:t>Μεταμοσχευτικού</w:t>
      </w:r>
      <w:proofErr w:type="spellEnd"/>
      <w:r>
        <w:rPr>
          <w:rFonts w:eastAsia="Times New Roman" w:cs="Times New Roman"/>
          <w:szCs w:val="24"/>
        </w:rPr>
        <w:t xml:space="preserve"> Κέντρου</w:t>
      </w:r>
      <w:r>
        <w:rPr>
          <w:rFonts w:eastAsia="Times New Roman" w:cs="Times New Roman"/>
          <w:szCs w:val="24"/>
        </w:rPr>
        <w:t>»</w:t>
      </w:r>
      <w:r>
        <w:rPr>
          <w:rFonts w:eastAsia="Times New Roman" w:cs="Times New Roman"/>
          <w:szCs w:val="24"/>
        </w:rPr>
        <w:t xml:space="preserve"> και του </w:t>
      </w:r>
      <w:r>
        <w:rPr>
          <w:rFonts w:eastAsia="Times New Roman" w:cs="Times New Roman"/>
          <w:szCs w:val="24"/>
        </w:rPr>
        <w:t>«</w:t>
      </w:r>
      <w:r>
        <w:rPr>
          <w:rFonts w:eastAsia="Times New Roman" w:cs="Times New Roman"/>
          <w:szCs w:val="24"/>
        </w:rPr>
        <w:t xml:space="preserve">Ωνάσειου Καρδιοχειρουργικού </w:t>
      </w:r>
      <w:proofErr w:type="spellStart"/>
      <w:r>
        <w:rPr>
          <w:rFonts w:eastAsia="Times New Roman" w:cs="Times New Roman"/>
          <w:szCs w:val="24"/>
        </w:rPr>
        <w:t>Μεταμοσχευτικού</w:t>
      </w:r>
      <w:proofErr w:type="spellEnd"/>
      <w:r>
        <w:rPr>
          <w:rFonts w:eastAsia="Times New Roman" w:cs="Times New Roman"/>
          <w:szCs w:val="24"/>
        </w:rPr>
        <w:t xml:space="preserve"> </w:t>
      </w:r>
      <w:proofErr w:type="spellStart"/>
      <w:r>
        <w:rPr>
          <w:rFonts w:eastAsia="Times New Roman" w:cs="Times New Roman"/>
          <w:szCs w:val="24"/>
        </w:rPr>
        <w:t>Παίδων</w:t>
      </w:r>
      <w:proofErr w:type="spellEnd"/>
      <w:r>
        <w:rPr>
          <w:rFonts w:eastAsia="Times New Roman" w:cs="Times New Roman"/>
          <w:szCs w:val="24"/>
        </w:rPr>
        <w:t>»</w:t>
      </w:r>
      <w:r>
        <w:rPr>
          <w:rFonts w:eastAsia="Times New Roman" w:cs="Times New Roman"/>
          <w:szCs w:val="24"/>
        </w:rPr>
        <w:t>, προς όφελ</w:t>
      </w:r>
      <w:r>
        <w:rPr>
          <w:rFonts w:eastAsia="Times New Roman" w:cs="Times New Roman"/>
          <w:szCs w:val="24"/>
        </w:rPr>
        <w:t>ος πάντα του ελληνικού λαού.</w:t>
      </w:r>
    </w:p>
    <w:p w14:paraId="4B64C73F"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αντικείμενα της δωρεάς περιλαμβάνονται και βελτιώσεις, ανακατασκευές των ήδη υπαρχόντων στο </w:t>
      </w:r>
      <w:r>
        <w:rPr>
          <w:rFonts w:eastAsia="Times New Roman" w:cs="Times New Roman"/>
          <w:szCs w:val="24"/>
        </w:rPr>
        <w:t>«</w:t>
      </w:r>
      <w:r>
        <w:rPr>
          <w:rFonts w:eastAsia="Times New Roman" w:cs="Times New Roman"/>
          <w:szCs w:val="24"/>
        </w:rPr>
        <w:t>Ωνάσειο Καρδιοχειρουργικό Κέντρο</w:t>
      </w:r>
      <w:r>
        <w:rPr>
          <w:rFonts w:eastAsia="Times New Roman" w:cs="Times New Roman"/>
          <w:szCs w:val="24"/>
        </w:rPr>
        <w:t>»</w:t>
      </w:r>
      <w:r>
        <w:rPr>
          <w:rFonts w:eastAsia="Times New Roman" w:cs="Times New Roman"/>
          <w:szCs w:val="24"/>
        </w:rPr>
        <w:t>, ενίσχυση και ανανέωση εξοπλισμού. Ένα μάλιστα από τα αντικείμενα της δωρεάς είναι και η δημιουρ</w:t>
      </w:r>
      <w:r>
        <w:rPr>
          <w:rFonts w:eastAsia="Times New Roman" w:cs="Times New Roman"/>
          <w:szCs w:val="24"/>
        </w:rPr>
        <w:t>γία ελικοδρομίου για την επείγουσα μεταφορά ασθενών και μοσχευμάτων. Το κόστος στο σύνολο της δωρεάς ανέρχεται στα 70 εκατομμύρια ευρώ, χωρίς να περιλαμβάνεται το κόστος αγοράς και ανανέωσης εξοπλισμού.</w:t>
      </w:r>
    </w:p>
    <w:p w14:paraId="4B64C740"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Γνωρίζουμε πολύ καλά ότι το Ίδρυμα «Ωνάσης» έχει πλού</w:t>
      </w:r>
      <w:r>
        <w:rPr>
          <w:rFonts w:eastAsia="Times New Roman" w:cs="Times New Roman"/>
          <w:szCs w:val="24"/>
        </w:rPr>
        <w:t xml:space="preserve">σιο κοινωνικό και φιλανθρωπικό έργο. Έχει συνεισφέρει στην καθημερινότητα των Ελλήνων και όχι μόνο στην υγεία με τη δημιουργία του </w:t>
      </w:r>
      <w:r>
        <w:rPr>
          <w:rFonts w:eastAsia="Times New Roman" w:cs="Times New Roman"/>
          <w:szCs w:val="24"/>
        </w:rPr>
        <w:t>«</w:t>
      </w:r>
      <w:r>
        <w:rPr>
          <w:rFonts w:eastAsia="Times New Roman" w:cs="Times New Roman"/>
          <w:szCs w:val="24"/>
        </w:rPr>
        <w:t>Ωνάσειου Καρδιοχειρουργικού Κέντρου</w:t>
      </w:r>
      <w:r>
        <w:rPr>
          <w:rFonts w:eastAsia="Times New Roman" w:cs="Times New Roman"/>
          <w:szCs w:val="24"/>
        </w:rPr>
        <w:t>»</w:t>
      </w:r>
      <w:r>
        <w:rPr>
          <w:rFonts w:eastAsia="Times New Roman" w:cs="Times New Roman"/>
          <w:szCs w:val="24"/>
        </w:rPr>
        <w:t xml:space="preserve">, αλλά και σε άλλους τομείς, με διάφορες δωρεές, με υποτροφίες, ενώ σημαντική είναι και </w:t>
      </w:r>
      <w:r>
        <w:rPr>
          <w:rFonts w:eastAsia="Times New Roman" w:cs="Times New Roman"/>
          <w:szCs w:val="24"/>
        </w:rPr>
        <w:t>η προσφορά του στον πολιτισμό.</w:t>
      </w:r>
    </w:p>
    <w:p w14:paraId="4B64C741"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Εδώ, όμως, υπάρχει ένα ζήτημα. Όσες δωρεές και να έχουν γίνει, όπως έχουμε αναφέρει επανειλημμένα και σε άλλες περιπτώσεις, το θέμα είναι εάν θα υπάρξει κρατικός παρεμβατισμός, εάν θα υπάρξει προϋπολογισμός από την πλευρά του</w:t>
      </w:r>
      <w:r>
        <w:rPr>
          <w:rFonts w:eastAsia="Times New Roman" w:cs="Times New Roman"/>
          <w:szCs w:val="24"/>
        </w:rPr>
        <w:t xml:space="preserve"> κράτους, ούτως ώστε όλες αυτές οι δομές να λειτουργήσουν πραγματικά όπως πρέπει.</w:t>
      </w:r>
    </w:p>
    <w:p w14:paraId="4B64C742"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Έρχομαι τώρα στις τροπολογίες.</w:t>
      </w:r>
    </w:p>
    <w:p w14:paraId="4B64C743"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τροπολογία με γενικό αριθμό 1753 και ειδικό 138 περιγράφει τη ρύθμιση θεμάτων σχετικά με την εκλογική διαδικασία των ιατρικών συλλόγων της χώ</w:t>
      </w:r>
      <w:r>
        <w:rPr>
          <w:rFonts w:eastAsia="Times New Roman" w:cs="Times New Roman"/>
          <w:szCs w:val="24"/>
        </w:rPr>
        <w:t xml:space="preserve">ρας και </w:t>
      </w:r>
      <w:r>
        <w:rPr>
          <w:rFonts w:eastAsia="Times New Roman" w:cs="Times New Roman"/>
          <w:szCs w:val="24"/>
        </w:rPr>
        <w:lastRenderedPageBreak/>
        <w:t>δίνεται μία παράταση τριών μηνών από τη λήξη της τρέχουσας θητείας των διοικητικών συμβουλίων, των πειθαρχικών συμβουλίων και των εξελεγκτικών επιτροπών των τοπικών οδοντιατρικών συλλόγων της χώρας και της Ελληνικής Οδοντιατρικής Ομοσπονδίας, καθώς</w:t>
      </w:r>
      <w:r>
        <w:rPr>
          <w:rFonts w:eastAsia="Times New Roman" w:cs="Times New Roman"/>
          <w:szCs w:val="24"/>
        </w:rPr>
        <w:t xml:space="preserve"> και των εκπροσώπων των τοπικών οδοντιατρικών συλλόγων στην Ελληνική Οδοντιατρική Ομοσπονδία. Θα ψηφίσουμε «</w:t>
      </w:r>
      <w:r>
        <w:rPr>
          <w:rFonts w:eastAsia="Times New Roman" w:cs="Times New Roman"/>
          <w:szCs w:val="24"/>
        </w:rPr>
        <w:t>παρών</w:t>
      </w:r>
      <w:r>
        <w:rPr>
          <w:rFonts w:eastAsia="Times New Roman" w:cs="Times New Roman"/>
          <w:szCs w:val="24"/>
        </w:rPr>
        <w:t>» στην παρούσα τροπολογία.</w:t>
      </w:r>
    </w:p>
    <w:p w14:paraId="4B64C744"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Στην τροπολογία με γενικό αριθμό 1754 και ειδικό 139 μας περιγράφεται ο ορισμός επιπρόσθετων αρμοδιοτήτων για την πρ</w:t>
      </w:r>
      <w:r>
        <w:rPr>
          <w:rFonts w:eastAsia="Times New Roman" w:cs="Times New Roman"/>
          <w:szCs w:val="24"/>
        </w:rPr>
        <w:t>οσωρινή διοικούσα επιτροπή του Πανελλήνιου Συλλόγου Οδοντοτεχνιτών, προκήρυξη θέσεων επιμελητών Α΄</w:t>
      </w:r>
      <w:r w:rsidRPr="003E7E3D">
        <w:rPr>
          <w:rFonts w:eastAsia="Times New Roman" w:cs="Times New Roman"/>
          <w:szCs w:val="24"/>
        </w:rPr>
        <w:t xml:space="preserve"> </w:t>
      </w:r>
      <w:r>
        <w:rPr>
          <w:rFonts w:eastAsia="Times New Roman" w:cs="Times New Roman"/>
          <w:szCs w:val="24"/>
        </w:rPr>
        <w:t>και Β΄ του κλάδου του ΕΣΥ για το ΕΚΑΒ και παροχή μέχρι τις 31-12-2018 της δυνατότητας χορήγησης φαρμακευτικών ειδών με μηδενική συμμετοχή στους πληγέντες του</w:t>
      </w:r>
      <w:r>
        <w:rPr>
          <w:rFonts w:eastAsia="Times New Roman" w:cs="Times New Roman"/>
          <w:szCs w:val="24"/>
        </w:rPr>
        <w:t xml:space="preserve"> άρθρου 15 της ΠΝΠ της 26</w:t>
      </w:r>
      <w:r w:rsidRPr="001066C3">
        <w:rPr>
          <w:rFonts w:eastAsia="Times New Roman" w:cs="Times New Roman"/>
          <w:szCs w:val="24"/>
          <w:vertAlign w:val="superscript"/>
        </w:rPr>
        <w:t>ης</w:t>
      </w:r>
      <w:r>
        <w:rPr>
          <w:rFonts w:eastAsia="Times New Roman" w:cs="Times New Roman"/>
          <w:szCs w:val="24"/>
        </w:rPr>
        <w:t xml:space="preserve"> Ιουλίου 2018.</w:t>
      </w:r>
    </w:p>
    <w:p w14:paraId="4B64C745" w14:textId="77777777" w:rsidR="00973031" w:rsidRDefault="00405E19">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Εις ό,τι αφορά τα ζητήματα για την κάλυψη θέσεων στο ΕΚΑΒ, κύριε Υπουργέ, σαφώς και είναι ορθό να λύνονται αυτά τα θέματα έλλειψης προσωπικού, όχι όμως με τροπολογίες.</w:t>
      </w:r>
    </w:p>
    <w:p w14:paraId="4B64C74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Σε θετική κατεύθυνση είναι και το ζήτημα που </w:t>
      </w:r>
      <w:r>
        <w:rPr>
          <w:rFonts w:eastAsia="Times New Roman" w:cs="Times New Roman"/>
          <w:szCs w:val="24"/>
        </w:rPr>
        <w:t>αφορά τους λογοθεραπευτές</w:t>
      </w:r>
      <w:r w:rsidRPr="005B79F7">
        <w:rPr>
          <w:rFonts w:eastAsia="Times New Roman" w:cs="Times New Roman"/>
          <w:szCs w:val="24"/>
        </w:rPr>
        <w:t xml:space="preserve">. </w:t>
      </w:r>
      <w:r>
        <w:rPr>
          <w:rFonts w:eastAsia="Times New Roman" w:cs="Times New Roman"/>
          <w:szCs w:val="24"/>
        </w:rPr>
        <w:t xml:space="preserve">Επίσης, εννοείται ότι το θέμα χορήγησης φαρμακευτικών ειδών με μηδενική συμμετοχή στους πυρόπληκτους μας βρίσκει απόλυτα σύμφωνους. Θα υπερψηφίσουμε την παρούσα τροπολογία. </w:t>
      </w:r>
    </w:p>
    <w:p w14:paraId="4B64C74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τροπολογία με γενικό αριθμό 1756 και ειδικό 141 περιγ</w:t>
      </w:r>
      <w:r>
        <w:rPr>
          <w:rFonts w:eastAsia="Times New Roman" w:cs="Times New Roman"/>
          <w:szCs w:val="24"/>
        </w:rPr>
        <w:t xml:space="preserve">ράφει τη σύσταση οργανικών θέσεων, πέραν των υφισταμένων, για τη βελτίωση της λειτουργίας των δομών και των παρεχόμενων υπηρεσιών του Εθνικού Συστήματος Υγείας. </w:t>
      </w:r>
    </w:p>
    <w:p w14:paraId="4B64C74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Δεν λύνονται τα θέματα των ελλείψεων προσωπικού με τροπολογίες, όπως είπα και πριν. Απαιτούν ο</w:t>
      </w:r>
      <w:r>
        <w:rPr>
          <w:rFonts w:eastAsia="Times New Roman" w:cs="Times New Roman"/>
          <w:szCs w:val="24"/>
        </w:rPr>
        <w:t>υσιαστικό σχεδιασμό και υλοποίηση. Όντως υπάρχουν ελλείψεις, όντως πρέπει να υπάρξει ορθή στελέχωση, αλλά θα πρέπει αυτό να μην γίνεται κατά τέτοιο τρόπο. Θα ψηφίσουμε «</w:t>
      </w:r>
      <w:r>
        <w:rPr>
          <w:rFonts w:eastAsia="Times New Roman" w:cs="Times New Roman"/>
          <w:szCs w:val="24"/>
        </w:rPr>
        <w:t>παρών</w:t>
      </w:r>
      <w:r>
        <w:rPr>
          <w:rFonts w:eastAsia="Times New Roman" w:cs="Times New Roman"/>
          <w:szCs w:val="24"/>
        </w:rPr>
        <w:t xml:space="preserve">» σε αυτή τη τροπολογία. </w:t>
      </w:r>
    </w:p>
    <w:p w14:paraId="4B64C74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Pr="00C97BCD">
        <w:rPr>
          <w:rFonts w:eastAsia="Times New Roman" w:cs="Times New Roman"/>
          <w:szCs w:val="24"/>
        </w:rPr>
        <w:t>τροπολογία</w:t>
      </w:r>
      <w:r>
        <w:rPr>
          <w:rFonts w:eastAsia="Times New Roman" w:cs="Times New Roman"/>
          <w:szCs w:val="24"/>
        </w:rPr>
        <w:t xml:space="preserve"> με γενικό αριθμό 1759 και ειδικό 142, η </w:t>
      </w:r>
      <w:r>
        <w:rPr>
          <w:rFonts w:eastAsia="Times New Roman" w:cs="Times New Roman"/>
          <w:szCs w:val="24"/>
        </w:rPr>
        <w:t>οποία αφορά τρεις επιπλέον οργανικές θέσεις λόγω έκτακτων πληθυσμιακών και γεωγραφικών δεδομένων, θα ψηφίσουμε και σε αυτήν «</w:t>
      </w:r>
      <w:r>
        <w:rPr>
          <w:rFonts w:eastAsia="Times New Roman" w:cs="Times New Roman"/>
          <w:szCs w:val="24"/>
        </w:rPr>
        <w:t>παρών</w:t>
      </w:r>
      <w:r>
        <w:rPr>
          <w:rFonts w:eastAsia="Times New Roman" w:cs="Times New Roman"/>
          <w:szCs w:val="24"/>
        </w:rPr>
        <w:t xml:space="preserve">». </w:t>
      </w:r>
    </w:p>
    <w:p w14:paraId="4B64C74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βουλευτικές θα αναφερθώ στην </w:t>
      </w:r>
      <w:r w:rsidRPr="00C97BCD">
        <w:rPr>
          <w:rFonts w:eastAsia="Times New Roman" w:cs="Times New Roman"/>
          <w:szCs w:val="24"/>
        </w:rPr>
        <w:t>τροπολογία</w:t>
      </w:r>
      <w:r>
        <w:rPr>
          <w:rFonts w:eastAsia="Times New Roman" w:cs="Times New Roman"/>
          <w:szCs w:val="24"/>
        </w:rPr>
        <w:t xml:space="preserve"> με γενικό αριθμό 1749 </w:t>
      </w:r>
      <w:r w:rsidRPr="00F331DF">
        <w:rPr>
          <w:rFonts w:eastAsia="Times New Roman"/>
          <w:bCs/>
        </w:rPr>
        <w:t>και</w:t>
      </w:r>
      <w:r>
        <w:rPr>
          <w:rFonts w:eastAsia="Times New Roman" w:cs="Times New Roman"/>
          <w:szCs w:val="24"/>
        </w:rPr>
        <w:t xml:space="preserve"> ειδικό 137, η οποία αναφέρεται στην κατάργηση το</w:t>
      </w:r>
      <w:r>
        <w:rPr>
          <w:rFonts w:eastAsia="Times New Roman" w:cs="Times New Roman"/>
          <w:szCs w:val="24"/>
        </w:rPr>
        <w:t xml:space="preserve">υ αυτοφώρου στα αδικήματα Τύπου. </w:t>
      </w:r>
    </w:p>
    <w:p w14:paraId="4B64C74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Έχουμε την άποψη, ως Χρυσή Αυγή, ότι το αυτόφωρο δεν θα πρέπει να καταργηθεί, γιατί άλλο ζήτημα είναι η προστασία της ελευθερίας του Τύπου και άλλο το να μπορεί ο καθένας να γράφει και να λέει ό,τι του κατέβει, χωρίς να υφ</w:t>
      </w:r>
      <w:r>
        <w:rPr>
          <w:rFonts w:eastAsia="Times New Roman" w:cs="Times New Roman"/>
          <w:szCs w:val="24"/>
        </w:rPr>
        <w:t xml:space="preserve">ίσταται τις συνέπειες. </w:t>
      </w:r>
    </w:p>
    <w:p w14:paraId="4B64C74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έχει προκύψει και ένα άλλο ζήτημα το οποίο αφορά και εσάς, κύριε Υπουργέ, αλλά και τον Αναπληρωτή. Σήμερα διαπίστωσα ότι στο </w:t>
      </w:r>
      <w:r>
        <w:rPr>
          <w:rFonts w:eastAsia="Times New Roman" w:cs="Times New Roman"/>
          <w:szCs w:val="24"/>
          <w:lang w:val="en-US"/>
        </w:rPr>
        <w:t>team</w:t>
      </w:r>
      <w:r>
        <w:rPr>
          <w:rFonts w:eastAsia="Times New Roman" w:cs="Times New Roman"/>
          <w:szCs w:val="24"/>
        </w:rPr>
        <w:t xml:space="preserve"> που έχετε δημιουργήσει στην Κυβέρνησή σας πολλοί από τους Υπουργούς σας από την αρχή της </w:t>
      </w:r>
      <w:r>
        <w:rPr>
          <w:rFonts w:eastAsia="Times New Roman" w:cs="Times New Roman"/>
          <w:szCs w:val="24"/>
        </w:rPr>
        <w:t>κ</w:t>
      </w:r>
      <w:r>
        <w:rPr>
          <w:rFonts w:eastAsia="Times New Roman" w:cs="Times New Roman"/>
          <w:szCs w:val="24"/>
        </w:rPr>
        <w:t>οινοβουλ</w:t>
      </w:r>
      <w:r>
        <w:rPr>
          <w:rFonts w:eastAsia="Times New Roman" w:cs="Times New Roman"/>
          <w:szCs w:val="24"/>
        </w:rPr>
        <w:t xml:space="preserve">ευτικής </w:t>
      </w:r>
      <w:r>
        <w:rPr>
          <w:rFonts w:eastAsia="Times New Roman" w:cs="Times New Roman"/>
          <w:szCs w:val="24"/>
        </w:rPr>
        <w:t>π</w:t>
      </w:r>
      <w:r>
        <w:rPr>
          <w:rFonts w:eastAsia="Times New Roman" w:cs="Times New Roman"/>
          <w:szCs w:val="24"/>
        </w:rPr>
        <w:t xml:space="preserve">εριόδου δεν απαντούν στη Χρυσή Αυγή στις ερωτήσεις που καταθέτουμε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 xml:space="preserve">λεγχο, κάτι το οποίο φυσικά είναι αντίθετο και με τον Κανονισμό της Βουλής και με το Σύνταγμα. Σε αυτό το </w:t>
      </w:r>
      <w:r>
        <w:rPr>
          <w:rFonts w:eastAsia="Times New Roman" w:cs="Times New Roman"/>
          <w:szCs w:val="24"/>
          <w:lang w:val="en-US"/>
        </w:rPr>
        <w:t>team</w:t>
      </w:r>
      <w:r>
        <w:rPr>
          <w:rFonts w:eastAsia="Times New Roman" w:cs="Times New Roman"/>
          <w:szCs w:val="24"/>
        </w:rPr>
        <w:t xml:space="preserve"> έχει συμπεριληφθεί και ο καινούριος Υπουργός Δι</w:t>
      </w:r>
      <w:r>
        <w:rPr>
          <w:rFonts w:eastAsia="Times New Roman" w:cs="Times New Roman"/>
          <w:szCs w:val="24"/>
        </w:rPr>
        <w:t xml:space="preserve">καιοσύνης, ο κ. Καλογήρου. </w:t>
      </w:r>
    </w:p>
    <w:p w14:paraId="4B64C74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κάποια στιγμή να αντιληφθείτε ότι, σύμφωνα με τις τελευταίες εκλογές </w:t>
      </w:r>
      <w:r w:rsidRPr="00F331DF">
        <w:rPr>
          <w:rFonts w:eastAsia="Times New Roman"/>
          <w:bCs/>
        </w:rPr>
        <w:t>και</w:t>
      </w:r>
      <w:r>
        <w:rPr>
          <w:rFonts w:eastAsia="Times New Roman" w:cs="Times New Roman"/>
          <w:szCs w:val="24"/>
        </w:rPr>
        <w:t xml:space="preserve"> το ποσοστό που είχε λάβει η Χρυσή Αυγή, το οποίο αντιστοιχεί σε πεντακόσιες χιλιάδες ψήφους και πλέον σήμερα κοντεύει στο ένα εκατομμύριο, αν το </w:t>
      </w:r>
      <w:r>
        <w:rPr>
          <w:rFonts w:eastAsia="Times New Roman" w:cs="Times New Roman"/>
          <w:szCs w:val="24"/>
        </w:rPr>
        <w:t xml:space="preserve">πούμε σε ποσοστά, αναλογικά με το εκλογικό Σώμα που ψηφίζει, εκπροσωπούμε σήμερα το 20%. Δεν έχετε απολύτως κανένα δικαίωμα να μην απαντάτε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 xml:space="preserve">λεγχο. Όσο πάει αυτό το  </w:t>
      </w:r>
      <w:r>
        <w:rPr>
          <w:rFonts w:eastAsia="Times New Roman" w:cs="Times New Roman"/>
          <w:szCs w:val="24"/>
          <w:lang w:val="en-US"/>
        </w:rPr>
        <w:t>team</w:t>
      </w:r>
      <w:r>
        <w:rPr>
          <w:rFonts w:eastAsia="Times New Roman" w:cs="Times New Roman"/>
          <w:szCs w:val="24"/>
        </w:rPr>
        <w:t xml:space="preserve"> σας, αυτή η ομάδα, μεγαλώνει. Είστε Κυβέρνηση όλων των Ελλήνων κ</w:t>
      </w:r>
      <w:r>
        <w:rPr>
          <w:rFonts w:eastAsia="Times New Roman" w:cs="Times New Roman"/>
          <w:szCs w:val="24"/>
        </w:rPr>
        <w:t>αι οφείλετε να συμπεριφέρεστε ακριβώς έτσι. Δεν είστε η «</w:t>
      </w:r>
      <w:r>
        <w:rPr>
          <w:rFonts w:eastAsia="Times New Roman" w:cs="Times New Roman"/>
          <w:szCs w:val="24"/>
        </w:rPr>
        <w:t>κ</w:t>
      </w:r>
      <w:r>
        <w:rPr>
          <w:rFonts w:eastAsia="Times New Roman" w:cs="Times New Roman"/>
          <w:szCs w:val="24"/>
        </w:rPr>
        <w:t xml:space="preserve">υβέρνηση του </w:t>
      </w:r>
      <w:r>
        <w:rPr>
          <w:rFonts w:eastAsia="Times New Roman" w:cs="Times New Roman"/>
          <w:szCs w:val="24"/>
        </w:rPr>
        <w:t>β</w:t>
      </w:r>
      <w:r>
        <w:rPr>
          <w:rFonts w:eastAsia="Times New Roman" w:cs="Times New Roman"/>
          <w:szCs w:val="24"/>
        </w:rPr>
        <w:t xml:space="preserve">ουνού». </w:t>
      </w:r>
    </w:p>
    <w:p w14:paraId="4B64C74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B64C74F" w14:textId="77777777" w:rsidR="00973031" w:rsidRDefault="00405E19">
      <w:pPr>
        <w:spacing w:line="600" w:lineRule="auto"/>
        <w:ind w:firstLine="720"/>
        <w:contextualSpacing/>
        <w:jc w:val="both"/>
        <w:rPr>
          <w:rFonts w:eastAsia="Times New Roman" w:cs="Times New Roman"/>
          <w:szCs w:val="24"/>
        </w:rPr>
      </w:pPr>
      <w:r w:rsidRPr="00755A51">
        <w:rPr>
          <w:rFonts w:eastAsia="Times New Roman" w:cs="Times New Roman"/>
          <w:b/>
          <w:szCs w:val="24"/>
        </w:rPr>
        <w:t>ΠΡΟΕΔΡΕΥΟΥ</w:t>
      </w:r>
      <w:r>
        <w:rPr>
          <w:rFonts w:eastAsia="Times New Roman" w:cs="Times New Roman"/>
          <w:b/>
          <w:szCs w:val="24"/>
        </w:rPr>
        <w:t>ΣΑ (ΑΝΑΣΤΑΣΙΑ ΧΡΙΣΤΟΔΟΥΛΟΠΟΥΛΟΥ</w:t>
      </w:r>
      <w:r w:rsidRPr="00755A51">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και για τον χρόνο. </w:t>
      </w:r>
    </w:p>
    <w:p w14:paraId="4B64C75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έχει ο κ. </w:t>
      </w:r>
      <w:proofErr w:type="spellStart"/>
      <w:r>
        <w:rPr>
          <w:rFonts w:eastAsia="Times New Roman" w:cs="Times New Roman"/>
          <w:szCs w:val="24"/>
        </w:rPr>
        <w:t>Λαμπρούλης</w:t>
      </w:r>
      <w:proofErr w:type="spellEnd"/>
      <w:r>
        <w:rPr>
          <w:rFonts w:eastAsia="Times New Roman" w:cs="Times New Roman"/>
          <w:szCs w:val="24"/>
        </w:rPr>
        <w:t xml:space="preserve"> από το ΚΚΕ.</w:t>
      </w:r>
    </w:p>
    <w:p w14:paraId="4B64C75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ΛΑΜΠΡΟΥΛΗΣ (ΣΤ</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Ευχαριστώ, κυρία Πρόεδρε.</w:t>
      </w:r>
    </w:p>
    <w:p w14:paraId="4B64C75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Όπως τοποθετηθήκαμε και στην </w:t>
      </w:r>
      <w:r>
        <w:rPr>
          <w:rFonts w:eastAsia="Times New Roman" w:cs="Times New Roman"/>
          <w:szCs w:val="24"/>
        </w:rPr>
        <w:t>ε</w:t>
      </w:r>
      <w:r>
        <w:rPr>
          <w:rFonts w:eastAsia="Times New Roman" w:cs="Times New Roman"/>
          <w:szCs w:val="24"/>
        </w:rPr>
        <w:t xml:space="preserve">πιτροπή, ως </w:t>
      </w:r>
      <w:r>
        <w:rPr>
          <w:rFonts w:eastAsia="Times New Roman" w:cs="Times New Roman"/>
          <w:szCs w:val="24"/>
        </w:rPr>
        <w:t>κ</w:t>
      </w:r>
      <w:r>
        <w:rPr>
          <w:rFonts w:eastAsia="Times New Roman" w:cs="Times New Roman"/>
          <w:szCs w:val="24"/>
        </w:rPr>
        <w:t xml:space="preserve">όμμα, δεν είμαστε αντίθετοι σε μέτρα που βελτιώνουν τις παροχές, τις συνθήκες περίθαλψης, την έγκυρη διάγνωση και θεραπεία του λαού μας. </w:t>
      </w:r>
    </w:p>
    <w:p w14:paraId="4B64C75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Όμως, οι υπηρεσίες υγε</w:t>
      </w:r>
      <w:r>
        <w:rPr>
          <w:rFonts w:eastAsia="Times New Roman" w:cs="Times New Roman"/>
          <w:szCs w:val="24"/>
        </w:rPr>
        <w:t>ίας και η ανάπτυξή τους, η απολύτως και καθολική αξιοποίησή τους από το λαό δεν μπορεί, κατά τη γνώμη μας, να εξαρτάται είτε από τη φιλανθρωπία είτε από τον εθελοντισμό και την ατομική διάθεση προσφοράς. Αποτελεί λαϊκό δικαίωμα και κρατική ευθύνη, που απορ</w:t>
      </w:r>
      <w:r>
        <w:rPr>
          <w:rFonts w:eastAsia="Times New Roman" w:cs="Times New Roman"/>
          <w:szCs w:val="24"/>
        </w:rPr>
        <w:t xml:space="preserve">ρέουν από τον χαρακτήρα που πρέπει να έχουν αυτές οι υπηρεσίες, όπως και από το γεγονός ότι οι εργαζόμενοι και τα άλλα λαϊκά στρώματα είναι οι παραγωγοί του πλούτου. </w:t>
      </w:r>
    </w:p>
    <w:p w14:paraId="4B64C75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Ακριβώς αυτά τα μέτρα πρέπει να αποτελούν αποκλειστική ευθύνη του κράτους, να χρηματοδοτο</w:t>
      </w:r>
      <w:r>
        <w:rPr>
          <w:rFonts w:eastAsia="Times New Roman" w:cs="Times New Roman"/>
          <w:szCs w:val="24"/>
        </w:rPr>
        <w:t xml:space="preserve">ύνται πλήρως από τον κρατικό προϋπολογισμό, οι δομές να στελεχώνονται με μόνιμο προσωπικό πλήρους και αποκλειστικής απασχόλησης </w:t>
      </w:r>
      <w:r w:rsidRPr="00F331DF">
        <w:rPr>
          <w:rFonts w:eastAsia="Times New Roman"/>
          <w:bCs/>
        </w:rPr>
        <w:t>και</w:t>
      </w:r>
      <w:r>
        <w:rPr>
          <w:rFonts w:eastAsia="Times New Roman" w:cs="Times New Roman"/>
          <w:szCs w:val="24"/>
        </w:rPr>
        <w:t xml:space="preserve"> να εξασφαλίζεται επαρκής και σύγχρονος </w:t>
      </w:r>
      <w:proofErr w:type="spellStart"/>
      <w:r>
        <w:rPr>
          <w:rFonts w:eastAsia="Times New Roman" w:cs="Times New Roman"/>
          <w:szCs w:val="24"/>
        </w:rPr>
        <w:t>ιατροτεχνολογικός</w:t>
      </w:r>
      <w:proofErr w:type="spellEnd"/>
      <w:r>
        <w:rPr>
          <w:rFonts w:eastAsia="Times New Roman" w:cs="Times New Roman"/>
          <w:szCs w:val="24"/>
        </w:rPr>
        <w:t xml:space="preserve"> εξοπλισμός. </w:t>
      </w:r>
    </w:p>
    <w:p w14:paraId="4B64C75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Βεβαίως, όλα αυτά να αποτελούν μέρος του πανελλαδικά α</w:t>
      </w:r>
      <w:r>
        <w:rPr>
          <w:rFonts w:eastAsia="Times New Roman" w:cs="Times New Roman"/>
          <w:szCs w:val="24"/>
        </w:rPr>
        <w:t xml:space="preserve">νεπτυγμένου δημόσιου συστήματος υγείας, ώστε έγκυρα, με ασφάλεια και απολύτως δωρεάν να παρέχονται όλες οι προληπτικές, διαγνωστικές και θεραπευτικές πράξεις σε όσους </w:t>
      </w:r>
      <w:r>
        <w:rPr>
          <w:rFonts w:eastAsia="Times New Roman" w:cs="Times New Roman"/>
          <w:szCs w:val="24"/>
        </w:rPr>
        <w:lastRenderedPageBreak/>
        <w:t xml:space="preserve">έχουν ανάγκη, χωρίς όρους και προϋποθέσεις. Παράλληλα, οι όποιες τυχόν προσφορές </w:t>
      </w:r>
      <w:r w:rsidRPr="00BA34D7">
        <w:rPr>
          <w:rFonts w:eastAsia="Times New Roman" w:cs="Times New Roman"/>
        </w:rPr>
        <w:t>πρέπει</w:t>
      </w:r>
      <w:r>
        <w:rPr>
          <w:rFonts w:eastAsia="Times New Roman" w:cs="Times New Roman"/>
          <w:szCs w:val="24"/>
        </w:rPr>
        <w:t xml:space="preserve"> ν</w:t>
      </w:r>
      <w:r>
        <w:rPr>
          <w:rFonts w:eastAsia="Times New Roman" w:cs="Times New Roman"/>
          <w:szCs w:val="24"/>
        </w:rPr>
        <w:t xml:space="preserve">α αξιοποιούνται επικουρικά και συμπληρωματικά. </w:t>
      </w:r>
    </w:p>
    <w:p w14:paraId="4B64C75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Δεν αμφισβητούμε, βεβαίως, την υψηλή επιστημονική επάρκεια και τις πραγματικά σύγχρονες θεραπευτικές μεθόδους που εφαρμόζονται στο </w:t>
      </w:r>
      <w:r>
        <w:rPr>
          <w:rFonts w:eastAsia="Times New Roman" w:cs="Times New Roman"/>
          <w:szCs w:val="24"/>
        </w:rPr>
        <w:t>«</w:t>
      </w:r>
      <w:r>
        <w:rPr>
          <w:rFonts w:eastAsia="Times New Roman" w:cs="Times New Roman"/>
          <w:szCs w:val="24"/>
        </w:rPr>
        <w:t>Ω</w:t>
      </w:r>
      <w:r>
        <w:rPr>
          <w:rFonts w:eastAsia="Times New Roman" w:cs="Times New Roman"/>
          <w:szCs w:val="24"/>
        </w:rPr>
        <w:t>νάσειο»</w:t>
      </w:r>
      <w:r>
        <w:rPr>
          <w:rFonts w:eastAsia="Times New Roman" w:cs="Times New Roman"/>
          <w:szCs w:val="24"/>
        </w:rPr>
        <w:t xml:space="preserve"> και πολύ περισσότερο αυτές οι οποίες αφορούν την αντιμετώπιση καρδι</w:t>
      </w:r>
      <w:r>
        <w:rPr>
          <w:rFonts w:eastAsia="Times New Roman" w:cs="Times New Roman"/>
          <w:szCs w:val="24"/>
        </w:rPr>
        <w:t xml:space="preserve">ολογικών προβλημάτων του παιδικού πληθυσμού. </w:t>
      </w:r>
    </w:p>
    <w:p w14:paraId="4B64C75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Η ουσιαστική διαφωνία μας αφορά στο ότι το υπάρχον </w:t>
      </w:r>
      <w:r>
        <w:rPr>
          <w:rFonts w:eastAsia="Times New Roman" w:cs="Times New Roman"/>
          <w:szCs w:val="24"/>
        </w:rPr>
        <w:t>κ</w:t>
      </w:r>
      <w:r>
        <w:rPr>
          <w:rFonts w:eastAsia="Times New Roman" w:cs="Times New Roman"/>
          <w:szCs w:val="24"/>
        </w:rPr>
        <w:t xml:space="preserve">αρδιοχειρουργικό </w:t>
      </w:r>
      <w:r>
        <w:rPr>
          <w:rFonts w:eastAsia="Times New Roman" w:cs="Times New Roman"/>
          <w:szCs w:val="24"/>
        </w:rPr>
        <w:t>κ</w:t>
      </w:r>
      <w:r>
        <w:rPr>
          <w:rFonts w:eastAsia="Times New Roman" w:cs="Times New Roman"/>
          <w:szCs w:val="24"/>
        </w:rPr>
        <w:t>έντρο, όσο και οι νέες υποδομές που θα φτιαχτούν, ουσιαστικά και πρακτικά αποτελούν μια σύγχρονη επιχειρηματική μονάδα σε έναν κρίσιμο τομέα</w:t>
      </w:r>
      <w:r>
        <w:rPr>
          <w:rFonts w:eastAsia="Times New Roman" w:cs="Times New Roman"/>
          <w:szCs w:val="24"/>
        </w:rPr>
        <w:t xml:space="preserve"> των αναγκών της υγείας του λαού. Αυτή τη διαφωνία τη διατυπώσαμε βεβαίως και κατά τη διάρκεια της συνεδρίασης το 1992, όταν συζητήθηκε και ψηφίστηκε ο νόμος για την ανέγερση του </w:t>
      </w:r>
      <w:r>
        <w:rPr>
          <w:rFonts w:eastAsia="Times New Roman" w:cs="Times New Roman"/>
          <w:szCs w:val="24"/>
        </w:rPr>
        <w:t>«</w:t>
      </w:r>
      <w:r>
        <w:rPr>
          <w:rFonts w:eastAsia="Times New Roman" w:cs="Times New Roman"/>
          <w:szCs w:val="24"/>
        </w:rPr>
        <w:t>Ω</w:t>
      </w:r>
      <w:r>
        <w:rPr>
          <w:rFonts w:eastAsia="Times New Roman" w:cs="Times New Roman"/>
          <w:szCs w:val="24"/>
        </w:rPr>
        <w:t>νασείου»</w:t>
      </w:r>
      <w:r>
        <w:rPr>
          <w:rFonts w:eastAsia="Times New Roman" w:cs="Times New Roman"/>
          <w:szCs w:val="24"/>
        </w:rPr>
        <w:t xml:space="preserve">. </w:t>
      </w:r>
    </w:p>
    <w:p w14:paraId="4B64C75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χαρακτήρας λειτουργίας του </w:t>
      </w:r>
      <w:r>
        <w:rPr>
          <w:rFonts w:eastAsia="Times New Roman" w:cs="Times New Roman"/>
          <w:szCs w:val="24"/>
        </w:rPr>
        <w:t>«</w:t>
      </w:r>
      <w:r>
        <w:rPr>
          <w:rFonts w:eastAsia="Times New Roman" w:cs="Times New Roman"/>
          <w:szCs w:val="24"/>
        </w:rPr>
        <w:t>Ω</w:t>
      </w:r>
      <w:r>
        <w:rPr>
          <w:rFonts w:eastAsia="Times New Roman" w:cs="Times New Roman"/>
          <w:szCs w:val="24"/>
        </w:rPr>
        <w:t>νασείου»</w:t>
      </w:r>
      <w:r>
        <w:rPr>
          <w:rFonts w:eastAsia="Times New Roman" w:cs="Times New Roman"/>
          <w:szCs w:val="24"/>
        </w:rPr>
        <w:t xml:space="preserve"> αναφέρεται τόσο στ</w:t>
      </w:r>
      <w:r>
        <w:rPr>
          <w:rFonts w:eastAsia="Times New Roman" w:cs="Times New Roman"/>
          <w:szCs w:val="24"/>
        </w:rPr>
        <w:t xml:space="preserve">ην πρώτη δωρεά όσο και στους μετέπειτα εσωτερικούς κανονισμούς λειτουργίας, ως δεσμευτικός όρος. </w:t>
      </w:r>
    </w:p>
    <w:p w14:paraId="4B64C75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ποιο; Η λειτουργία με βάση τις αρχές τις ιδιωτικής οικονομίας. Έτσι, συμβαίνει και με το Ίδρυμα </w:t>
      </w:r>
      <w:r>
        <w:rPr>
          <w:rFonts w:eastAsia="Times New Roman" w:cs="Times New Roman"/>
          <w:szCs w:val="24"/>
        </w:rPr>
        <w:t>«</w:t>
      </w:r>
      <w:r>
        <w:rPr>
          <w:rFonts w:eastAsia="Times New Roman" w:cs="Times New Roman"/>
          <w:szCs w:val="24"/>
        </w:rPr>
        <w:t>Ωνάση</w:t>
      </w:r>
      <w:r>
        <w:rPr>
          <w:rFonts w:eastAsia="Times New Roman" w:cs="Times New Roman"/>
          <w:szCs w:val="24"/>
        </w:rPr>
        <w:t>»</w:t>
      </w:r>
      <w:r>
        <w:rPr>
          <w:rFonts w:eastAsia="Times New Roman" w:cs="Times New Roman"/>
          <w:szCs w:val="24"/>
        </w:rPr>
        <w:t>. Διαχρονικά, όλες οι κυβερνήσεις -και με τη σημ</w:t>
      </w:r>
      <w:r>
        <w:rPr>
          <w:rFonts w:eastAsia="Times New Roman" w:cs="Times New Roman"/>
          <w:szCs w:val="24"/>
        </w:rPr>
        <w:t xml:space="preserve">ερινή να πρωτοστατεί- θεωρούν ως προσφορά στο κοινωνικό σύνολο τη δημιουργία -και τώρα την επέκταση- μιας επιχειρηματικής μονάδας υγείας. </w:t>
      </w:r>
    </w:p>
    <w:p w14:paraId="4B64C75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υπάρχει και το στοιχειό της πρόκλησης, διότι από τα αμύθητα κέρδη του, ο συγκεκριμένος επιχειρηματικός όμιλος με </w:t>
      </w:r>
      <w:r>
        <w:rPr>
          <w:rFonts w:eastAsia="Times New Roman" w:cs="Times New Roman"/>
          <w:szCs w:val="24"/>
        </w:rPr>
        <w:t>την αμέριστη κρατική στήριξη που είχε στην ουσία, με ένα σχετικά μικροποσό που έδωσε αξιοποίησε μια σοβαρή κοινωνική, λαϊκή ανάγκη με πολλαπλή στόχευση: Αφ</w:t>
      </w:r>
      <w:r>
        <w:rPr>
          <w:rFonts w:eastAsia="Times New Roman" w:cs="Times New Roman"/>
          <w:szCs w:val="24"/>
        </w:rPr>
        <w:t xml:space="preserve">’ </w:t>
      </w:r>
      <w:r>
        <w:rPr>
          <w:rFonts w:eastAsia="Times New Roman" w:cs="Times New Roman"/>
          <w:szCs w:val="24"/>
        </w:rPr>
        <w:t>ενός, να προωθεί το –δήθεν- ανθρώπινο πρόσωπο του καπιταλισμού και των εκμεταλλευτών και 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να δημιουργεί μια μονάδα υγείας που λειτουργεί με τους κανόνες της αγοράς, η οποία αποτελεί και ένα είδος παραδείγματος για την προσαρμογή λειτουργίας των δημόσιων μονάδων υγείας με τα αντίστοιχα χαρακτηριστικά. Φυσικά, ο δωρητής και το Ίδρυμα έχουν μία </w:t>
      </w:r>
      <w:r>
        <w:rPr>
          <w:rFonts w:eastAsia="Times New Roman" w:cs="Times New Roman"/>
          <w:szCs w:val="24"/>
        </w:rPr>
        <w:t xml:space="preserve">συνέπεια, όσον αφορά τις ταξικές τους επιλογές και πράξεις. </w:t>
      </w:r>
    </w:p>
    <w:p w14:paraId="4B64C75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Πάει πολύ όμως, να επιχειρείται από την Κυβέρνηση, λειτουργώντας ως πλυντήριο, να παρουσιάζεται η συμφωνία ως μεγάλη φιλολαϊκή κατάκτηση. Η αρχή να λειτουργήσει το νοσοκομείο στη βάση των αρχών τ</w:t>
      </w:r>
      <w:r>
        <w:rPr>
          <w:rFonts w:eastAsia="Times New Roman" w:cs="Times New Roman"/>
          <w:szCs w:val="24"/>
        </w:rPr>
        <w:t xml:space="preserve">ης ιδιωτικής οικονομίας και από την άλλη μεριά, ο κοινωφελής χαρακτήρας του </w:t>
      </w:r>
      <w:r>
        <w:rPr>
          <w:rFonts w:eastAsia="Times New Roman" w:cs="Times New Roman"/>
          <w:szCs w:val="24"/>
        </w:rPr>
        <w:t>«</w:t>
      </w:r>
      <w:r>
        <w:rPr>
          <w:rFonts w:eastAsia="Times New Roman" w:cs="Times New Roman"/>
          <w:szCs w:val="24"/>
        </w:rPr>
        <w:t>Ωνασείου</w:t>
      </w:r>
      <w:r>
        <w:rPr>
          <w:rFonts w:eastAsia="Times New Roman" w:cs="Times New Roman"/>
          <w:szCs w:val="24"/>
        </w:rPr>
        <w:t>»</w:t>
      </w:r>
      <w:r>
        <w:rPr>
          <w:rFonts w:eastAsia="Times New Roman" w:cs="Times New Roman"/>
          <w:szCs w:val="24"/>
        </w:rPr>
        <w:t xml:space="preserve"> είναι πράγματα αντίθετα. </w:t>
      </w:r>
    </w:p>
    <w:p w14:paraId="4B64C75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μία επίσκεψη –το είπαμε και στην </w:t>
      </w:r>
      <w:r>
        <w:rPr>
          <w:rFonts w:eastAsia="Times New Roman" w:cs="Times New Roman"/>
          <w:szCs w:val="24"/>
        </w:rPr>
        <w:t>ε</w:t>
      </w:r>
      <w:r>
        <w:rPr>
          <w:rFonts w:eastAsia="Times New Roman" w:cs="Times New Roman"/>
          <w:szCs w:val="24"/>
        </w:rPr>
        <w:t xml:space="preserve">πιτροπή- στην ενημερωτική διαφημιστική ιστοσελίδα του </w:t>
      </w:r>
      <w:r>
        <w:rPr>
          <w:rFonts w:eastAsia="Times New Roman" w:cs="Times New Roman"/>
          <w:szCs w:val="24"/>
        </w:rPr>
        <w:t>«</w:t>
      </w:r>
      <w:r>
        <w:rPr>
          <w:rFonts w:eastAsia="Times New Roman" w:cs="Times New Roman"/>
          <w:szCs w:val="24"/>
        </w:rPr>
        <w:t>Ωνασείου</w:t>
      </w:r>
      <w:r>
        <w:rPr>
          <w:rFonts w:eastAsia="Times New Roman" w:cs="Times New Roman"/>
          <w:szCs w:val="24"/>
        </w:rPr>
        <w:t>»</w:t>
      </w:r>
      <w:r>
        <w:rPr>
          <w:rFonts w:eastAsia="Times New Roman" w:cs="Times New Roman"/>
          <w:szCs w:val="24"/>
        </w:rPr>
        <w:t xml:space="preserve"> είναι πραγματικά αποκαλυπτική: Η ιατρική επίσκεψη πρωινή κοστίζει 60 ευρώ. Η απογευματινή επίσκεψη κοστίζει 80 ευρώ έως 100 ευρώ. Η συμμετοχή των ασθενών σε μικροβιολογικές εξετάσεις είναι στο 15%. Στα ΤΕΠ πληρώνονται. Πληρώνεται η επίσκεψη. Επίσης, πληρώ</w:t>
      </w:r>
      <w:r>
        <w:rPr>
          <w:rFonts w:eastAsia="Times New Roman" w:cs="Times New Roman"/>
          <w:szCs w:val="24"/>
        </w:rPr>
        <w:t xml:space="preserve">νεται το ηλεκτροκαρδιογράφημα 45 ευρώ. Η ακτινογραφία κοστίζει 54 ευρώ. </w:t>
      </w:r>
    </w:p>
    <w:p w14:paraId="4B64C75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εδώ, στο Ωνάσειο, είναι σχεδόν κανόνας η λεγόμενη αναβάθμιση θέσης με πληρωμή πακέτου από τους ασθενείς, προκειμένου να επισπευσθεί η πραγματοποίηση των χειρουργείων. Σε αυτό</w:t>
      </w:r>
      <w:r>
        <w:rPr>
          <w:rFonts w:eastAsia="Times New Roman" w:cs="Times New Roman"/>
          <w:szCs w:val="24"/>
        </w:rPr>
        <w:t xml:space="preserve">, υπάρχει ενδεχομένως εμπειρία και από τους παριστάμενους εδώ, όπως και από τον υποφαινόμενο, σε ό,τι αφορά τις παρεχόμενες υπηρεσίες ή τον τρόπο απόκτησης των υπηρεσιών υγείας στο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w:t>
      </w:r>
    </w:p>
    <w:p w14:paraId="4B64C75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Αντίστοιχα, εναρμονισμένες με τον χαρακτήρα του νοσοκομείου είν</w:t>
      </w:r>
      <w:r>
        <w:rPr>
          <w:rFonts w:eastAsia="Times New Roman" w:cs="Times New Roman"/>
          <w:szCs w:val="24"/>
        </w:rPr>
        <w:t>αι και οι εργασιακές σχέσεις και το σύστημα αμοιβών. Γι’ αυτό προβλέπονται τα κριτήρια της παραγωγικότητας στις συμβάσεις εργασίας</w:t>
      </w:r>
      <w:r>
        <w:rPr>
          <w:rFonts w:eastAsia="Times New Roman" w:cs="Times New Roman"/>
          <w:szCs w:val="24"/>
        </w:rPr>
        <w:t>,</w:t>
      </w:r>
      <w:r>
        <w:rPr>
          <w:rFonts w:eastAsia="Times New Roman" w:cs="Times New Roman"/>
          <w:szCs w:val="24"/>
        </w:rPr>
        <w:t xml:space="preserve"> που συνδέονται με τις αποδοχές του προσωπικού και που μεταβάλλονται ανάλογα με τη στρατηγική του νοσοκομείου. Και οι αποδοχέ</w:t>
      </w:r>
      <w:r>
        <w:rPr>
          <w:rFonts w:eastAsia="Times New Roman" w:cs="Times New Roman"/>
          <w:szCs w:val="24"/>
        </w:rPr>
        <w:t xml:space="preserve">ς καθορίζονται σύμφωνα με τις αρχές λειτουργίας του, από το επίπεδο δηλαδή κερδοφορίας του. </w:t>
      </w:r>
    </w:p>
    <w:p w14:paraId="4B64C75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προσωπικό, εκτός των γιατρών, που θα προσληφθεί με σχέση εργασίας ιδιωτικού δικαίου αορίστου χρόνου και θα εργαστεί στις νέες μονάδες προκαθορίζεται από τη σύμβ</w:t>
      </w:r>
      <w:r>
        <w:rPr>
          <w:rFonts w:eastAsia="Times New Roman" w:cs="Times New Roman"/>
          <w:szCs w:val="24"/>
        </w:rPr>
        <w:t xml:space="preserve">αση –αυτό που θα ψηφίσουμε σήμερα- ότι θα έχει ως αντιμισθία αυτή του </w:t>
      </w:r>
      <w:r>
        <w:rPr>
          <w:rFonts w:eastAsia="Times New Roman" w:cs="Times New Roman"/>
          <w:szCs w:val="24"/>
        </w:rPr>
        <w:t>δ</w:t>
      </w:r>
      <w:r>
        <w:rPr>
          <w:rFonts w:eastAsia="Times New Roman" w:cs="Times New Roman"/>
          <w:szCs w:val="24"/>
        </w:rPr>
        <w:t xml:space="preserve">ημοσίου, καταργώντας στην ουσία την όποια δυνατότητα διαπραγμάτευσης μεταξύ εργαζομένων και εργοδοσίας ή διοίκησης, όπως θέλετε πείτε το. </w:t>
      </w:r>
    </w:p>
    <w:p w14:paraId="4B64C76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τρόπος διανομής της δωρεάς προκαλεί </w:t>
      </w:r>
      <w:r>
        <w:rPr>
          <w:rFonts w:eastAsia="Times New Roman" w:cs="Times New Roman"/>
          <w:szCs w:val="24"/>
        </w:rPr>
        <w:t xml:space="preserve">εντύπωση –το είπαμε στην </w:t>
      </w:r>
      <w:r>
        <w:rPr>
          <w:rFonts w:eastAsia="Times New Roman" w:cs="Times New Roman"/>
          <w:szCs w:val="24"/>
        </w:rPr>
        <w:t>ε</w:t>
      </w:r>
      <w:r>
        <w:rPr>
          <w:rFonts w:eastAsia="Times New Roman" w:cs="Times New Roman"/>
          <w:szCs w:val="24"/>
        </w:rPr>
        <w:t xml:space="preserve">πιτροπή και αυτό και περιμένουμε μια απάντηση- δηλαδή γιατί γίνεται, αφού στο </w:t>
      </w:r>
      <w:r>
        <w:rPr>
          <w:rFonts w:eastAsia="Times New Roman" w:cs="Times New Roman"/>
          <w:szCs w:val="24"/>
        </w:rPr>
        <w:lastRenderedPageBreak/>
        <w:t>δ</w:t>
      </w:r>
      <w:r>
        <w:rPr>
          <w:rFonts w:eastAsia="Times New Roman" w:cs="Times New Roman"/>
          <w:szCs w:val="24"/>
        </w:rPr>
        <w:t xml:space="preserve">ημόσιο θα ανήκουν τα ακίνητα μέρη, δηλαδή τα διαμορφωμένα κτίσματα, ενώ τα κινητά μέρη, δηλαδή ό,τι έχει σχέση με τον </w:t>
      </w:r>
      <w:proofErr w:type="spellStart"/>
      <w:r>
        <w:rPr>
          <w:rFonts w:eastAsia="Times New Roman" w:cs="Times New Roman"/>
          <w:szCs w:val="24"/>
        </w:rPr>
        <w:t>ιατρομηχανολογικό</w:t>
      </w:r>
      <w:proofErr w:type="spellEnd"/>
      <w:r>
        <w:rPr>
          <w:rFonts w:eastAsia="Times New Roman" w:cs="Times New Roman"/>
          <w:szCs w:val="24"/>
        </w:rPr>
        <w:t xml:space="preserve"> εξοπλισμό, αλλά</w:t>
      </w:r>
      <w:r>
        <w:rPr>
          <w:rFonts w:eastAsia="Times New Roman" w:cs="Times New Roman"/>
          <w:szCs w:val="24"/>
        </w:rPr>
        <w:t xml:space="preserve"> και άλλον εξοπλισμό απαραίτητο για τη λειτουργία των τμημάτων, θα ανήκουν στην ιδιοκτησία του </w:t>
      </w:r>
      <w:r>
        <w:rPr>
          <w:rFonts w:eastAsia="Times New Roman" w:cs="Times New Roman"/>
          <w:szCs w:val="24"/>
        </w:rPr>
        <w:t>«</w:t>
      </w:r>
      <w:r>
        <w:rPr>
          <w:rFonts w:eastAsia="Times New Roman" w:cs="Times New Roman"/>
          <w:szCs w:val="24"/>
        </w:rPr>
        <w:t>Ωνάσειου</w:t>
      </w:r>
      <w:r>
        <w:rPr>
          <w:rFonts w:eastAsia="Times New Roman" w:cs="Times New Roman"/>
          <w:szCs w:val="24"/>
        </w:rPr>
        <w:t>»</w:t>
      </w:r>
      <w:r>
        <w:rPr>
          <w:rFonts w:eastAsia="Times New Roman" w:cs="Times New Roman"/>
          <w:szCs w:val="24"/>
        </w:rPr>
        <w:t xml:space="preserve">, δηλαδή της νοσοκομειακής επιχειρηματικής μονάδας; Γιατί έγινε αυτή η αλλαγή, για παράδειγμα; Το ρωτήσαμε αυτό και στην </w:t>
      </w:r>
      <w:r>
        <w:rPr>
          <w:rFonts w:eastAsia="Times New Roman" w:cs="Times New Roman"/>
          <w:szCs w:val="24"/>
        </w:rPr>
        <w:t>ε</w:t>
      </w:r>
      <w:r>
        <w:rPr>
          <w:rFonts w:eastAsia="Times New Roman" w:cs="Times New Roman"/>
          <w:szCs w:val="24"/>
        </w:rPr>
        <w:t xml:space="preserve">πιτροπή. </w:t>
      </w:r>
    </w:p>
    <w:p w14:paraId="4B64C76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Τέλος, θεωρούμε πως</w:t>
      </w:r>
      <w:r>
        <w:rPr>
          <w:rFonts w:eastAsia="Times New Roman" w:cs="Times New Roman"/>
          <w:szCs w:val="24"/>
        </w:rPr>
        <w:t xml:space="preserve"> στη συγκεκριμένη περίπτωση δεν πρόκειται για μία δωρεά που γίνεται και παραχωρείται στο </w:t>
      </w:r>
      <w:r>
        <w:rPr>
          <w:rFonts w:eastAsia="Times New Roman" w:cs="Times New Roman"/>
          <w:szCs w:val="24"/>
        </w:rPr>
        <w:t>δ</w:t>
      </w:r>
      <w:r>
        <w:rPr>
          <w:rFonts w:eastAsia="Times New Roman" w:cs="Times New Roman"/>
          <w:szCs w:val="24"/>
        </w:rPr>
        <w:t>ημόσιο, έστω με την πρόβλεψη να διασφαλίζει τον λόγο για τον οποίο έγινε. Πρόκειται για μια επένδυση, προκειμένου να ενισχυθεί η επιχειρηματική δράση σε έναν πολύ σοβ</w:t>
      </w:r>
      <w:r>
        <w:rPr>
          <w:rFonts w:eastAsia="Times New Roman" w:cs="Times New Roman"/>
          <w:szCs w:val="24"/>
        </w:rPr>
        <w:t xml:space="preserve">αρό τομέα της υγείας. </w:t>
      </w:r>
    </w:p>
    <w:p w14:paraId="4B64C76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ο λαός θα χρηματοδοτεί αυτήν την επιχείρηση με διάφορους τρόπους, όπως με την κάλυψη του 20% στη βάση του προϋπολογισμού του </w:t>
      </w:r>
      <w:r>
        <w:rPr>
          <w:rFonts w:eastAsia="Times New Roman" w:cs="Times New Roman"/>
          <w:szCs w:val="24"/>
        </w:rPr>
        <w:t>«</w:t>
      </w:r>
      <w:r>
        <w:rPr>
          <w:rFonts w:eastAsia="Times New Roman" w:cs="Times New Roman"/>
          <w:szCs w:val="24"/>
        </w:rPr>
        <w:t>Ωνασείου</w:t>
      </w:r>
      <w:r>
        <w:rPr>
          <w:rFonts w:eastAsia="Times New Roman" w:cs="Times New Roman"/>
          <w:szCs w:val="24"/>
        </w:rPr>
        <w:t>»</w:t>
      </w:r>
      <w:r>
        <w:rPr>
          <w:rFonts w:eastAsia="Times New Roman" w:cs="Times New Roman"/>
          <w:szCs w:val="24"/>
        </w:rPr>
        <w:t xml:space="preserve">, το 20% δηλαδή από τον κρατικό προϋπολογισμό, από το λεηλατημένο εισόδημα δηλαδή, με τη </w:t>
      </w:r>
      <w:proofErr w:type="spellStart"/>
      <w:r>
        <w:rPr>
          <w:rFonts w:eastAsia="Times New Roman" w:cs="Times New Roman"/>
          <w:szCs w:val="24"/>
        </w:rPr>
        <w:t>φοροληστεία</w:t>
      </w:r>
      <w:proofErr w:type="spellEnd"/>
      <w:r>
        <w:rPr>
          <w:rFonts w:eastAsia="Times New Roman" w:cs="Times New Roman"/>
          <w:szCs w:val="24"/>
        </w:rPr>
        <w:t xml:space="preserve"> που υπόκειται ο λαός μας τα τελευταία χρόνια. Βεβαίως, να θυμίσουμε παράλληλα τις αυξήσεις των εισφορών στον κλάδο υγείας, στα ασφαλιστικά ταμεία,</w:t>
      </w:r>
      <w:r w:rsidRPr="00D13A5B">
        <w:rPr>
          <w:rFonts w:eastAsia="Times New Roman" w:cs="Times New Roman"/>
          <w:szCs w:val="24"/>
        </w:rPr>
        <w:t xml:space="preserve"> </w:t>
      </w:r>
      <w:r>
        <w:rPr>
          <w:rFonts w:eastAsia="Times New Roman" w:cs="Times New Roman"/>
          <w:szCs w:val="24"/>
        </w:rPr>
        <w:t xml:space="preserve">με τις απευθείας πληρωμές για την αγορά, όπως </w:t>
      </w:r>
      <w:proofErr w:type="spellStart"/>
      <w:r>
        <w:rPr>
          <w:rFonts w:eastAsia="Times New Roman" w:cs="Times New Roman"/>
          <w:szCs w:val="24"/>
        </w:rPr>
        <w:t>προείπα</w:t>
      </w:r>
      <w:proofErr w:type="spellEnd"/>
      <w:r>
        <w:rPr>
          <w:rFonts w:eastAsia="Times New Roman" w:cs="Times New Roman"/>
          <w:szCs w:val="24"/>
        </w:rPr>
        <w:t xml:space="preserve"> και με τα παραδείγματα, των υπηρεσιών από τ</w:t>
      </w:r>
      <w:r>
        <w:rPr>
          <w:rFonts w:eastAsia="Times New Roman" w:cs="Times New Roman"/>
          <w:szCs w:val="24"/>
        </w:rPr>
        <w:t xml:space="preserve">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w:t>
      </w:r>
    </w:p>
    <w:p w14:paraId="4B64C763" w14:textId="77777777" w:rsidR="00973031" w:rsidRDefault="00405E19">
      <w:pPr>
        <w:spacing w:line="600" w:lineRule="auto"/>
        <w:ind w:firstLine="709"/>
        <w:contextualSpacing/>
        <w:jc w:val="both"/>
        <w:rPr>
          <w:rFonts w:eastAsia="Times New Roman" w:cs="Times New Roman"/>
          <w:szCs w:val="24"/>
        </w:rPr>
      </w:pPr>
      <w:r>
        <w:rPr>
          <w:rFonts w:eastAsia="Times New Roman" w:cs="Times New Roman"/>
          <w:szCs w:val="24"/>
        </w:rPr>
        <w:t xml:space="preserve">Υποστηρίζουμε και διεκδικούμε –το είπαμε και στην </w:t>
      </w:r>
      <w:r>
        <w:rPr>
          <w:rFonts w:eastAsia="Times New Roman" w:cs="Times New Roman"/>
          <w:szCs w:val="24"/>
        </w:rPr>
        <w:t>ε</w:t>
      </w:r>
      <w:r>
        <w:rPr>
          <w:rFonts w:eastAsia="Times New Roman" w:cs="Times New Roman"/>
          <w:szCs w:val="24"/>
        </w:rPr>
        <w:t xml:space="preserve">πιτροπή- το </w:t>
      </w:r>
      <w:r>
        <w:rPr>
          <w:rFonts w:eastAsia="Times New Roman" w:cs="Times New Roman"/>
          <w:szCs w:val="24"/>
        </w:rPr>
        <w:t>ν</w:t>
      </w:r>
      <w:r>
        <w:rPr>
          <w:rFonts w:eastAsia="Times New Roman" w:cs="Times New Roman"/>
          <w:szCs w:val="24"/>
        </w:rPr>
        <w:t xml:space="preserve">οσοκομείο να περάσει στην πλήρη ευθύνη λειτουργίας από το κράτος και να παρέχει απολύτως </w:t>
      </w:r>
      <w:r>
        <w:rPr>
          <w:rFonts w:eastAsia="Times New Roman" w:cs="Times New Roman"/>
          <w:szCs w:val="24"/>
        </w:rPr>
        <w:lastRenderedPageBreak/>
        <w:t>δωρεάν όλες τις υπηρεσίες σε όλους όσους τις χρειάζονται χωρίς όρους και προϋποθέσεις. Κα</w:t>
      </w:r>
      <w:r>
        <w:rPr>
          <w:rFonts w:eastAsia="Times New Roman" w:cs="Times New Roman"/>
          <w:szCs w:val="24"/>
        </w:rPr>
        <w:t>ι γι’ αυτό με βάση τα ανωτέρω θα ψηφίσουμε «</w:t>
      </w:r>
      <w:r>
        <w:rPr>
          <w:rFonts w:eastAsia="Times New Roman" w:cs="Times New Roman"/>
          <w:szCs w:val="24"/>
        </w:rPr>
        <w:t>παρών</w:t>
      </w:r>
      <w:r>
        <w:rPr>
          <w:rFonts w:eastAsia="Times New Roman" w:cs="Times New Roman"/>
          <w:szCs w:val="24"/>
        </w:rPr>
        <w:t xml:space="preserve">», όπως εξάλλου είπαμε και στην </w:t>
      </w:r>
      <w:r>
        <w:rPr>
          <w:rFonts w:eastAsia="Times New Roman" w:cs="Times New Roman"/>
          <w:szCs w:val="24"/>
        </w:rPr>
        <w:t>ε</w:t>
      </w:r>
      <w:r>
        <w:rPr>
          <w:rFonts w:eastAsia="Times New Roman" w:cs="Times New Roman"/>
          <w:szCs w:val="24"/>
        </w:rPr>
        <w:t>πιτροπή.</w:t>
      </w:r>
    </w:p>
    <w:p w14:paraId="4B64C76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Στον υπόλοιπο χρόνο θα τοποθετηθούμε κυρίως για τις υπουργικές τροπολογίες. Πριν ξεκινήσω μία-μία, θα ήθελα να σχολιάσω και από αυτό το Βήμα, όπως έγινε και στην προ</w:t>
      </w:r>
      <w:r>
        <w:rPr>
          <w:rFonts w:eastAsia="Times New Roman" w:cs="Times New Roman"/>
          <w:szCs w:val="24"/>
        </w:rPr>
        <w:t>ηγούμενη συνεδρίαση για τη σύμβαση δηλαδή που συζητήθηκε, τη μέθοδο, τη μεθοδολογία και την τακτική που ακολουθεί η Κυβέρνηση στο ζήτημα των τροπολογιών. Είναι και τελευταίας ώρας, όπως και στην προηγούμενη συνεδρίαση ο Υπουργός Εσωτερικών κατέθεσε τροπολο</w:t>
      </w:r>
      <w:r>
        <w:rPr>
          <w:rFonts w:eastAsia="Times New Roman" w:cs="Times New Roman"/>
          <w:szCs w:val="24"/>
        </w:rPr>
        <w:t xml:space="preserve">γία, ενώ έκλεινε η συνεδρίαση και σήμερα τελευταία στιγμή κατατέθηκε βουλευτική τροπολογία. </w:t>
      </w:r>
    </w:p>
    <w:p w14:paraId="4B64C76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Πέραν αυτού όμως, είναι και η μεθόδευση για το τι αναφέρεται ή τι πραγματεύονται οι ίδιες οι τροπολογίες. Υπάρχουν τροπολογίες, το έχουμε πει πάρα πολλές φορές και</w:t>
      </w:r>
      <w:r>
        <w:rPr>
          <w:rFonts w:eastAsia="Times New Roman" w:cs="Times New Roman"/>
          <w:szCs w:val="24"/>
        </w:rPr>
        <w:t xml:space="preserve"> το προηγούμενο διάστημα στις συνεδριάσεις της Βουλής, οι οποίες περιέχουν τέσσερα, πέντε άρθρα. Ουκ έστιν αριθμός άρθρων. Σε κάποια άρθρα συμφωνεί μια κοινοβουλευτική ομάδα, σε κάποια άλλα διαφωνεί. Πρέπει όμως να ψηφίσεις ενιαία. Εδώ υπάρχει ένας εκβιασμ</w:t>
      </w:r>
      <w:r>
        <w:rPr>
          <w:rFonts w:eastAsia="Times New Roman" w:cs="Times New Roman"/>
          <w:szCs w:val="24"/>
        </w:rPr>
        <w:t xml:space="preserve">ός, το λέμε ξεκάθαρα. Το λέμε μία, το λέμε δύο, το λένε και άλλα κόμματα, άλλες κοινοβουλευτικές ομάδες, όσον αφορά αυτό το διαδικαστικό κομμάτι. Είναι απαράδεκτο! </w:t>
      </w:r>
    </w:p>
    <w:p w14:paraId="4B64C76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ζήτημα αυτό έχει να κάνει και με συγκεκριμένη τροπολογία, αναφέρθηκε και ένας συνάδε</w:t>
      </w:r>
      <w:r>
        <w:rPr>
          <w:rFonts w:eastAsia="Times New Roman" w:cs="Times New Roman"/>
          <w:szCs w:val="24"/>
        </w:rPr>
        <w:t xml:space="preserve">λφος προηγουμένως, την τροπολογία με αριθμό 1754 και ειδικό 139, όπου εμείς στο πρώτο άρθρο για παράδειγμα που αφορά τις ρυθμίσεις για τον Πανελλήνιο Σύλλογο Οδοντοτεχνικών είμαστε κατά. Το καταψηφίζουμε και θεωρούμε ότι είναι απαράδεκτο. </w:t>
      </w:r>
    </w:p>
    <w:p w14:paraId="4B64C76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βέβαια δεν κ</w:t>
      </w:r>
      <w:r>
        <w:rPr>
          <w:rFonts w:eastAsia="Times New Roman" w:cs="Times New Roman"/>
          <w:szCs w:val="24"/>
        </w:rPr>
        <w:t>ρατάτε ούτε τα προσχήματα. Με τις παρατάσεις που δίνετε, στην ουσία, τι λέτε; Φτιάχνουμε κρατικό μηχανισμό. Και βεβαίως, σε αυτήν την κατεύθυνση αξιοποιείτε την προσωρινή για να υπογράψουν τις συμβάσεις παροχής υπηρεσιών, προφασιζόμενοι βέβαια τις ανάγκες,</w:t>
      </w:r>
      <w:r>
        <w:rPr>
          <w:rFonts w:eastAsia="Times New Roman" w:cs="Times New Roman"/>
          <w:szCs w:val="24"/>
        </w:rPr>
        <w:t xml:space="preserve"> τους </w:t>
      </w:r>
      <w:proofErr w:type="spellStart"/>
      <w:r>
        <w:rPr>
          <w:rFonts w:eastAsia="Times New Roman" w:cs="Times New Roman"/>
          <w:szCs w:val="24"/>
        </w:rPr>
        <w:t>ασφαλιζόμενους</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Γιατί δεν το κάνατε πριν;</w:t>
      </w:r>
    </w:p>
    <w:p w14:paraId="4B64C76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άρθρο, στη συγκεκριμένη τροπολογία θα ψηφίζαμε «παρών» σε ό,τι αφορά το κέντρο. Προσλάβετε κόσμο! Άκουσα προηγουμένως και τον Αναπληρωτή Υπουργό τι είπε. Προσλάβετε κόσμο, εφόσον υπήρχαν και </w:t>
      </w:r>
      <w:r>
        <w:rPr>
          <w:rFonts w:eastAsia="Times New Roman" w:cs="Times New Roman"/>
          <w:szCs w:val="24"/>
        </w:rPr>
        <w:t>υπάρχουν οι θέσεις. Το γυρνάτε από εδώ, το γυρνάτε από εκεί, «δεν προβλέπονταν οι θέσεις», «αλλάξαμε τις θέσεις», δηλαδή κάνατε κατανομές. Προσλήψεις θα κάνετε; Προσλήψεις πρέπει να γίνουν. Σε αυτό, λοιπόν, το άρθρο πηγαίναμε στο «</w:t>
      </w:r>
      <w:r>
        <w:rPr>
          <w:rFonts w:eastAsia="Times New Roman" w:cs="Times New Roman"/>
          <w:szCs w:val="24"/>
        </w:rPr>
        <w:t>παρών</w:t>
      </w:r>
      <w:r>
        <w:rPr>
          <w:rFonts w:eastAsia="Times New Roman" w:cs="Times New Roman"/>
          <w:szCs w:val="24"/>
        </w:rPr>
        <w:t>».</w:t>
      </w:r>
    </w:p>
    <w:p w14:paraId="4B64C76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Επίσης, θα αναφερ</w:t>
      </w:r>
      <w:r>
        <w:rPr>
          <w:rFonts w:eastAsia="Times New Roman" w:cs="Times New Roman"/>
          <w:szCs w:val="24"/>
        </w:rPr>
        <w:t xml:space="preserve">θώ στο τρίτο άρθρο της ίδιας τροπολογίας, που αφορά τη βεβαίωση άσκησης επαγγέλματος για τους λογοθεραπευτές. Τα παιδιά αυτά βρίσκονται -επιτρέψτε μου τον όρο- σε «ομηρία» σε ό,τι αφορά την αναγνώριση του </w:t>
      </w:r>
      <w:r>
        <w:rPr>
          <w:rFonts w:eastAsia="Times New Roman" w:cs="Times New Roman"/>
          <w:szCs w:val="24"/>
        </w:rPr>
        <w:lastRenderedPageBreak/>
        <w:t>μεταπτυχιακού τίτλου. Ένα πρόβλημα, το οποίο το δημ</w:t>
      </w:r>
      <w:r>
        <w:rPr>
          <w:rFonts w:eastAsia="Times New Roman" w:cs="Times New Roman"/>
          <w:szCs w:val="24"/>
        </w:rPr>
        <w:t xml:space="preserve">ιούργησε η ίδια η πολιτική, η ίδια η οικονομία και στα ζητήματα της παιδείας και στην προκειμένη περίπτωση στα ίδια τα παιδιά. Και βεβαίως, εδώ υπάρχουν ζητήματα σε ό,τι αφορά και τους </w:t>
      </w:r>
      <w:proofErr w:type="spellStart"/>
      <w:r>
        <w:rPr>
          <w:rFonts w:eastAsia="Times New Roman" w:cs="Times New Roman"/>
          <w:szCs w:val="24"/>
        </w:rPr>
        <w:t>λειτουργούντες</w:t>
      </w:r>
      <w:proofErr w:type="spellEnd"/>
      <w:r>
        <w:rPr>
          <w:rFonts w:eastAsia="Times New Roman" w:cs="Times New Roman"/>
          <w:szCs w:val="24"/>
        </w:rPr>
        <w:t xml:space="preserve"> λογοθεραπευτές σε αυτά τα θέματα. Εμείς θα πάμε στο «</w:t>
      </w:r>
      <w:r>
        <w:rPr>
          <w:rFonts w:eastAsia="Times New Roman" w:cs="Times New Roman"/>
          <w:szCs w:val="24"/>
        </w:rPr>
        <w:t>παρ</w:t>
      </w:r>
      <w:r>
        <w:rPr>
          <w:rFonts w:eastAsia="Times New Roman" w:cs="Times New Roman"/>
          <w:szCs w:val="24"/>
        </w:rPr>
        <w:t>ών</w:t>
      </w:r>
      <w:r>
        <w:rPr>
          <w:rFonts w:eastAsia="Times New Roman" w:cs="Times New Roman"/>
          <w:szCs w:val="24"/>
        </w:rPr>
        <w:t xml:space="preserve">». </w:t>
      </w:r>
    </w:p>
    <w:p w14:paraId="4B64C76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Ερχόμαστε στο τέταρτο άρθρο της συγκεκριμένης τροπολογίας, το οποίο το υπερψηφίζουμε –και το λέμε για να καταγραφεί-, που αφορά βεβαίως τη δυνατότητα μηδενικής συμμετοχής για τη χορήγηση φαρμάκων στους πληγέντες από τις πυρκαγιές στην περιφέρεια Αττι</w:t>
      </w:r>
      <w:r>
        <w:rPr>
          <w:rFonts w:eastAsia="Times New Roman" w:cs="Times New Roman"/>
          <w:szCs w:val="24"/>
        </w:rPr>
        <w:t xml:space="preserve">κής. Αυτό θα το ψηφίζαμε. </w:t>
      </w:r>
    </w:p>
    <w:p w14:paraId="4B64C76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Μας αναγκάζετε όμως, με αυτήν την τροπολογία, με αυτά τα τέσσερα άρθρα και με βάση αυτό που θα ψηφίσουμε εμείς, με βάση τη δική μας θεώρηση των άρθρων, να πούμε αναγκαστικά «</w:t>
      </w:r>
      <w:r>
        <w:rPr>
          <w:rFonts w:eastAsia="Times New Roman" w:cs="Times New Roman"/>
          <w:szCs w:val="24"/>
        </w:rPr>
        <w:t>παρών</w:t>
      </w:r>
      <w:r>
        <w:rPr>
          <w:rFonts w:eastAsia="Times New Roman" w:cs="Times New Roman"/>
          <w:szCs w:val="24"/>
        </w:rPr>
        <w:t>». Διαχωρίστε τα. Τι σας πείραζε -λέω εγώ για παρά</w:t>
      </w:r>
      <w:r>
        <w:rPr>
          <w:rFonts w:eastAsia="Times New Roman" w:cs="Times New Roman"/>
          <w:szCs w:val="24"/>
        </w:rPr>
        <w:t xml:space="preserve">δειγμα για το τελευταίο που είμαστε υπέρ- να το φέρετε ξεχωριστά σε μια τροπολογία; Τόσους Βουλευτές έχετε. Γιατί δεν τους βάζετε να κάνουν μια βουλευτική τροπολογία, που επιταχύνει διαδικασίες και δεν υπάρχουν μεμψιμοιρίες και στο κάτω κάτω νομίζω ότι θα </w:t>
      </w:r>
      <w:r>
        <w:rPr>
          <w:rFonts w:eastAsia="Times New Roman" w:cs="Times New Roman"/>
          <w:szCs w:val="24"/>
        </w:rPr>
        <w:t>είναι κοινά αποδεκτό από όλο το Σώμα; Γιατί δεν το κάνετε; Μας εκβιάζετε ξεκάθαρα.</w:t>
      </w:r>
    </w:p>
    <w:p w14:paraId="4B64C76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1753, τι κάνετε με τους ιατρικούς συλλόγους; Καταλάβατε το λάθος και πάτε να το διορθώσετε όσον αφορά το κομμάτι των ιατρικών συλλόγων. Σε ό,τι αφο</w:t>
      </w:r>
      <w:r>
        <w:rPr>
          <w:rFonts w:eastAsia="Times New Roman" w:cs="Times New Roman"/>
          <w:szCs w:val="24"/>
        </w:rPr>
        <w:t xml:space="preserve">ρά το κομμάτι με τους οδοντιατρικούς συλλόγους δίνετε </w:t>
      </w:r>
      <w:r>
        <w:rPr>
          <w:rFonts w:eastAsia="Times New Roman" w:cs="Times New Roman"/>
          <w:szCs w:val="24"/>
        </w:rPr>
        <w:lastRenderedPageBreak/>
        <w:t>παράταση στην παράταση, ω παράταση, όλες τις πτώσεις στην παράταση! Εμείς το είχαμε καταψηφίσει την παράταση. Και βεβαίως θα πούμε «</w:t>
      </w:r>
      <w:r>
        <w:rPr>
          <w:rFonts w:eastAsia="Times New Roman" w:cs="Times New Roman"/>
          <w:szCs w:val="24"/>
        </w:rPr>
        <w:t>παρών</w:t>
      </w:r>
      <w:r>
        <w:rPr>
          <w:rFonts w:eastAsia="Times New Roman" w:cs="Times New Roman"/>
          <w:szCs w:val="24"/>
        </w:rPr>
        <w:t>» σε αυτήν την τροπολογία.</w:t>
      </w:r>
    </w:p>
    <w:p w14:paraId="4B64C76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με αριθμό 1756 και </w:t>
      </w:r>
      <w:r>
        <w:rPr>
          <w:rFonts w:eastAsia="Times New Roman" w:cs="Times New Roman"/>
          <w:szCs w:val="24"/>
        </w:rPr>
        <w:t>ειδικό 141 για τη στελέχωση του ΔΣ άκουσα τον Αναπληρωτή Υπουργό προηγουμένως, θα ακούσουμε και τους Υπουργούς μετά να υπερθεματίζουν, ακούσαμε και στην επιτροπή και όλο το προηγούμενο διάστημα ακούμε, ακούμε, ακούμε.</w:t>
      </w:r>
    </w:p>
    <w:p w14:paraId="4B64C76E" w14:textId="77777777" w:rsidR="00973031" w:rsidRDefault="00405E19">
      <w:pPr>
        <w:spacing w:line="600" w:lineRule="auto"/>
        <w:ind w:firstLine="720"/>
        <w:contextualSpacing/>
        <w:jc w:val="both"/>
        <w:rPr>
          <w:rFonts w:eastAsia="Times New Roman"/>
          <w:szCs w:val="24"/>
        </w:rPr>
      </w:pPr>
      <w:r>
        <w:rPr>
          <w:rFonts w:eastAsia="Times New Roman"/>
          <w:szCs w:val="24"/>
        </w:rPr>
        <w:t>Λοιπόν</w:t>
      </w:r>
      <w:r w:rsidRPr="009E6D4A">
        <w:rPr>
          <w:rFonts w:eastAsia="Times New Roman"/>
          <w:szCs w:val="24"/>
        </w:rPr>
        <w:t xml:space="preserve">: </w:t>
      </w:r>
      <w:r>
        <w:rPr>
          <w:rFonts w:eastAsia="Times New Roman"/>
          <w:szCs w:val="24"/>
        </w:rPr>
        <w:t>Τι μας ζητάτε να ψηφίσουμε; Πι</w:t>
      </w:r>
      <w:r>
        <w:rPr>
          <w:rFonts w:eastAsia="Times New Roman"/>
          <w:szCs w:val="24"/>
        </w:rPr>
        <w:t>ο πολύ πρόκειται για προεκλογική διακήρυξη και για προκήρυξη καρεκλών παρά προσώπων. Προσλήψεις κάνετε, κόσμο, ανάγκες τεράστιες, χιλιάδες κενές θέσεις στα νοσοκομεία, στα κέντρα υγείας, στα αγροτικά ιατρεία κ.λπ.</w:t>
      </w:r>
      <w:r>
        <w:rPr>
          <w:rFonts w:eastAsia="Times New Roman"/>
          <w:szCs w:val="24"/>
        </w:rPr>
        <w:t>.</w:t>
      </w:r>
      <w:r>
        <w:rPr>
          <w:rFonts w:eastAsia="Times New Roman"/>
          <w:szCs w:val="24"/>
        </w:rPr>
        <w:t xml:space="preserve"> Γιατί δεν προσλαμβάνετε; Προσλήψεις να μα</w:t>
      </w:r>
      <w:r>
        <w:rPr>
          <w:rFonts w:eastAsia="Times New Roman"/>
          <w:szCs w:val="24"/>
        </w:rPr>
        <w:t xml:space="preserve">ς φέρετε. Τι μας φέρνετε; Για παράδειγμα, μας φέρνετε </w:t>
      </w:r>
      <w:proofErr w:type="spellStart"/>
      <w:r>
        <w:rPr>
          <w:rFonts w:eastAsia="Times New Roman"/>
          <w:szCs w:val="24"/>
        </w:rPr>
        <w:t>εκατόν</w:t>
      </w:r>
      <w:proofErr w:type="spellEnd"/>
      <w:r>
        <w:rPr>
          <w:rFonts w:eastAsia="Times New Roman"/>
          <w:szCs w:val="24"/>
        </w:rPr>
        <w:t xml:space="preserve"> ογδόντα δύο</w:t>
      </w:r>
      <w:r>
        <w:rPr>
          <w:rFonts w:eastAsia="Times New Roman"/>
          <w:szCs w:val="24"/>
        </w:rPr>
        <w:t xml:space="preserve"> θέσεις γιατρών, οι οποίες προβλέπονται στην Πράξη Υπουργικού Συμβουλίου από το 2016. Γιατί δεν τους προσλάβατε τόσο καιρό; Εδώ θα έπρεπε να μας φέρετε αυτές τις </w:t>
      </w:r>
      <w:proofErr w:type="spellStart"/>
      <w:r>
        <w:rPr>
          <w:rFonts w:eastAsia="Times New Roman"/>
          <w:szCs w:val="24"/>
        </w:rPr>
        <w:t>εκατόν</w:t>
      </w:r>
      <w:proofErr w:type="spellEnd"/>
      <w:r>
        <w:rPr>
          <w:rFonts w:eastAsia="Times New Roman"/>
          <w:szCs w:val="24"/>
        </w:rPr>
        <w:t xml:space="preserve"> ογδόντα δύο</w:t>
      </w:r>
      <w:r>
        <w:rPr>
          <w:rFonts w:eastAsia="Times New Roman"/>
          <w:szCs w:val="24"/>
        </w:rPr>
        <w:t xml:space="preserve"> με </w:t>
      </w:r>
      <w:r>
        <w:rPr>
          <w:rFonts w:eastAsia="Times New Roman"/>
          <w:szCs w:val="24"/>
        </w:rPr>
        <w:t xml:space="preserve">συγκεκριμένο πλαίσιο, πού θα πάνε, με τι κατανομή και πού θα είναι. </w:t>
      </w:r>
    </w:p>
    <w:p w14:paraId="4B64C76F" w14:textId="77777777" w:rsidR="00973031" w:rsidRDefault="00405E19">
      <w:pPr>
        <w:spacing w:line="600" w:lineRule="auto"/>
        <w:ind w:firstLine="720"/>
        <w:contextualSpacing/>
        <w:jc w:val="both"/>
        <w:rPr>
          <w:rFonts w:eastAsia="Times New Roman"/>
          <w:szCs w:val="24"/>
        </w:rPr>
      </w:pPr>
      <w:r>
        <w:rPr>
          <w:rFonts w:eastAsia="Times New Roman"/>
          <w:szCs w:val="24"/>
        </w:rPr>
        <w:t>Δεν μου λέτε</w:t>
      </w:r>
      <w:r w:rsidRPr="009E6D4A">
        <w:rPr>
          <w:rFonts w:eastAsia="Times New Roman"/>
          <w:szCs w:val="24"/>
        </w:rPr>
        <w:t xml:space="preserve">: </w:t>
      </w:r>
      <w:r>
        <w:rPr>
          <w:rFonts w:eastAsia="Times New Roman"/>
          <w:szCs w:val="24"/>
        </w:rPr>
        <w:t xml:space="preserve">Αυτοί οι </w:t>
      </w:r>
      <w:proofErr w:type="spellStart"/>
      <w:r>
        <w:rPr>
          <w:rFonts w:eastAsia="Times New Roman"/>
          <w:szCs w:val="24"/>
        </w:rPr>
        <w:t>εκατόν</w:t>
      </w:r>
      <w:proofErr w:type="spellEnd"/>
      <w:r>
        <w:rPr>
          <w:rFonts w:eastAsia="Times New Roman"/>
          <w:szCs w:val="24"/>
        </w:rPr>
        <w:t xml:space="preserve"> ογδόντα δύο</w:t>
      </w:r>
      <w:r>
        <w:rPr>
          <w:rFonts w:eastAsia="Times New Roman"/>
          <w:szCs w:val="24"/>
        </w:rPr>
        <w:t xml:space="preserve"> πού θα πάνε; Σας ρωτάμε. Σε ποια νοσοκομεία, σε ποια κέντρα υγείας; Δεν ξέρουμε. Τι θα είναι; Ένας αριθμός ο οποίος θα περιδιαβαίνει την Ελλάδα τ</w:t>
      </w:r>
      <w:r>
        <w:rPr>
          <w:rFonts w:eastAsia="Times New Roman"/>
          <w:szCs w:val="24"/>
        </w:rPr>
        <w:t xml:space="preserve">ο επόμενο διάστημα και θα λέτε συν όλα τα άλλα «σας τάζουμε και </w:t>
      </w:r>
      <w:proofErr w:type="spellStart"/>
      <w:r>
        <w:rPr>
          <w:rFonts w:eastAsia="Times New Roman"/>
          <w:szCs w:val="24"/>
        </w:rPr>
        <w:t>εκατόν</w:t>
      </w:r>
      <w:proofErr w:type="spellEnd"/>
      <w:r>
        <w:rPr>
          <w:rFonts w:eastAsia="Times New Roman"/>
          <w:szCs w:val="24"/>
        </w:rPr>
        <w:t xml:space="preserve"> ογδόντα δύο</w:t>
      </w:r>
      <w:r>
        <w:rPr>
          <w:rFonts w:eastAsia="Times New Roman"/>
          <w:szCs w:val="24"/>
        </w:rPr>
        <w:t xml:space="preserve"> γιατρούς»; Αυτό πραγματικά, ειλικρινά το λέμε, είναι </w:t>
      </w:r>
      <w:r>
        <w:rPr>
          <w:rFonts w:eastAsia="Times New Roman"/>
          <w:szCs w:val="24"/>
        </w:rPr>
        <w:lastRenderedPageBreak/>
        <w:t xml:space="preserve">ευρηματικότητα </w:t>
      </w:r>
      <w:proofErr w:type="spellStart"/>
      <w:r>
        <w:rPr>
          <w:rFonts w:eastAsia="Times New Roman"/>
          <w:szCs w:val="24"/>
        </w:rPr>
        <w:t>συριζαίικη</w:t>
      </w:r>
      <w:proofErr w:type="spellEnd"/>
      <w:r>
        <w:rPr>
          <w:rFonts w:eastAsia="Times New Roman"/>
          <w:szCs w:val="24"/>
        </w:rPr>
        <w:t xml:space="preserve">, αυτός ο τρόπος που όχι μόνο νομοθετείτε, αλλά που συμπεριφέρεστε πολιτικά. Πουλάτε φύκια για </w:t>
      </w:r>
      <w:r>
        <w:rPr>
          <w:rFonts w:eastAsia="Times New Roman"/>
          <w:szCs w:val="24"/>
        </w:rPr>
        <w:t>μεταξωτές κορδέλες!</w:t>
      </w:r>
    </w:p>
    <w:p w14:paraId="4B64C770" w14:textId="77777777" w:rsidR="00973031" w:rsidRDefault="00405E19">
      <w:pPr>
        <w:spacing w:line="600" w:lineRule="auto"/>
        <w:ind w:firstLine="720"/>
        <w:contextualSpacing/>
        <w:jc w:val="both"/>
        <w:rPr>
          <w:rFonts w:eastAsia="Times New Roman"/>
          <w:szCs w:val="24"/>
        </w:rPr>
      </w:pPr>
      <w:r>
        <w:rPr>
          <w:rFonts w:eastAsia="Times New Roman"/>
          <w:szCs w:val="24"/>
        </w:rPr>
        <w:t>Επαναλαμβάνω για τρίτη, για τέταρτη φορά</w:t>
      </w:r>
      <w:r w:rsidRPr="009E6D4A">
        <w:rPr>
          <w:rFonts w:eastAsia="Times New Roman"/>
          <w:szCs w:val="24"/>
        </w:rPr>
        <w:t xml:space="preserve">: </w:t>
      </w:r>
      <w:r>
        <w:rPr>
          <w:rFonts w:eastAsia="Times New Roman"/>
          <w:szCs w:val="24"/>
        </w:rPr>
        <w:t xml:space="preserve">Προσλάβετέ τους. Φέρτε εδώ πρόσληψη αυτών των </w:t>
      </w:r>
      <w:proofErr w:type="spellStart"/>
      <w:r>
        <w:rPr>
          <w:rFonts w:eastAsia="Times New Roman"/>
          <w:szCs w:val="24"/>
        </w:rPr>
        <w:t>εκατόν</w:t>
      </w:r>
      <w:proofErr w:type="spellEnd"/>
      <w:r>
        <w:rPr>
          <w:rFonts w:eastAsia="Times New Roman"/>
          <w:szCs w:val="24"/>
        </w:rPr>
        <w:t xml:space="preserve"> ογδόντα δύο</w:t>
      </w:r>
      <w:r>
        <w:rPr>
          <w:rFonts w:eastAsia="Times New Roman"/>
          <w:szCs w:val="24"/>
        </w:rPr>
        <w:t xml:space="preserve"> γιατρών. Στο κάτω-κάτω βάζετε </w:t>
      </w:r>
      <w:proofErr w:type="spellStart"/>
      <w:r>
        <w:rPr>
          <w:rFonts w:eastAsia="Times New Roman"/>
          <w:szCs w:val="24"/>
        </w:rPr>
        <w:t>εκατόν</w:t>
      </w:r>
      <w:proofErr w:type="spellEnd"/>
      <w:r>
        <w:rPr>
          <w:rFonts w:eastAsia="Times New Roman"/>
          <w:szCs w:val="24"/>
        </w:rPr>
        <w:t xml:space="preserve"> ογδόντα δύο</w:t>
      </w:r>
      <w:r>
        <w:rPr>
          <w:rFonts w:eastAsia="Times New Roman"/>
          <w:szCs w:val="24"/>
        </w:rPr>
        <w:t xml:space="preserve">, λέτε το νούμερο. Άρα ξέρετε τις ανάγκες. </w:t>
      </w:r>
    </w:p>
    <w:p w14:paraId="4B64C771"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w:t>
      </w:r>
      <w:r>
        <w:rPr>
          <w:rFonts w:eastAsia="Times New Roman"/>
          <w:b/>
          <w:szCs w:val="24"/>
        </w:rPr>
        <w:t xml:space="preserve">Υγείας): </w:t>
      </w:r>
      <w:r>
        <w:rPr>
          <w:rFonts w:eastAsia="Times New Roman"/>
          <w:szCs w:val="24"/>
        </w:rPr>
        <w:t xml:space="preserve">Προφανώς. </w:t>
      </w:r>
    </w:p>
    <w:p w14:paraId="4B64C772"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 xml:space="preserve">Άρα ξέρετε τις θέσεις και δεν το φέρνετε. Φέρτε προσλήψεις. Αυτοί οι </w:t>
      </w:r>
      <w:proofErr w:type="spellStart"/>
      <w:r>
        <w:rPr>
          <w:rFonts w:eastAsia="Times New Roman"/>
          <w:szCs w:val="24"/>
        </w:rPr>
        <w:t>εκατόν</w:t>
      </w:r>
      <w:proofErr w:type="spellEnd"/>
      <w:r>
        <w:rPr>
          <w:rFonts w:eastAsia="Times New Roman"/>
          <w:szCs w:val="24"/>
        </w:rPr>
        <w:t xml:space="preserve"> ογδόντα δύο</w:t>
      </w:r>
      <w:r>
        <w:rPr>
          <w:rFonts w:eastAsia="Times New Roman"/>
          <w:szCs w:val="24"/>
        </w:rPr>
        <w:t xml:space="preserve"> –επαναλαμβάνω- ήταν μέσα στην Πράξη Υπουργικού Συμβουλίου. Γιατί δεν φέρνετε την πρόσληψή τους;</w:t>
      </w:r>
    </w:p>
    <w:p w14:paraId="4B64C773" w14:textId="77777777" w:rsidR="00973031" w:rsidRDefault="00405E19">
      <w:pPr>
        <w:spacing w:line="600" w:lineRule="auto"/>
        <w:ind w:firstLine="720"/>
        <w:contextualSpacing/>
        <w:jc w:val="both"/>
        <w:rPr>
          <w:rFonts w:eastAsia="Times New Roman"/>
          <w:szCs w:val="24"/>
        </w:rPr>
      </w:pPr>
      <w:r w:rsidRPr="001A3DC5">
        <w:rPr>
          <w:rFonts w:eastAsia="Times New Roman"/>
          <w:b/>
          <w:szCs w:val="24"/>
        </w:rPr>
        <w:t>Α</w:t>
      </w:r>
      <w:r w:rsidRPr="001A3DC5">
        <w:rPr>
          <w:rFonts w:eastAsia="Times New Roman"/>
          <w:b/>
          <w:szCs w:val="24"/>
        </w:rPr>
        <w:t>ΝΔΡΕΑΣ ΞΑΝΘΟΣ (Υπουργός Υγείας):</w:t>
      </w:r>
      <w:r w:rsidRPr="009E6D4A">
        <w:rPr>
          <w:rFonts w:eastAsia="Times New Roman"/>
          <w:szCs w:val="24"/>
        </w:rPr>
        <w:t xml:space="preserve"> </w:t>
      </w:r>
      <w:r>
        <w:rPr>
          <w:rFonts w:eastAsia="Times New Roman"/>
          <w:szCs w:val="24"/>
          <w:lang w:val="en-US"/>
        </w:rPr>
        <w:t>To</w:t>
      </w:r>
      <w:r w:rsidRPr="009E6D4A">
        <w:rPr>
          <w:rFonts w:eastAsia="Times New Roman"/>
          <w:szCs w:val="24"/>
        </w:rPr>
        <w:t xml:space="preserve"> </w:t>
      </w:r>
      <w:r>
        <w:rPr>
          <w:rFonts w:eastAsia="Times New Roman"/>
          <w:szCs w:val="24"/>
        </w:rPr>
        <w:t>εξηγήσαμε.</w:t>
      </w:r>
    </w:p>
    <w:p w14:paraId="4B64C774" w14:textId="77777777" w:rsidR="00973031" w:rsidRDefault="00405E19">
      <w:pPr>
        <w:spacing w:line="600" w:lineRule="auto"/>
        <w:ind w:firstLine="720"/>
        <w:contextualSpacing/>
        <w:jc w:val="both"/>
        <w:rPr>
          <w:rFonts w:eastAsia="Times New Roman"/>
          <w:szCs w:val="24"/>
        </w:rPr>
      </w:pPr>
      <w:r w:rsidRPr="001A3DC5">
        <w:rPr>
          <w:rFonts w:eastAsia="Times New Roman"/>
          <w:b/>
          <w:szCs w:val="24"/>
        </w:rPr>
        <w:t>ΓΕΩΡΓΙΟΣ ΛΑΜΠΡΟΥΛΗΣ (ΣΤ΄ Αντιπρόεδρος της Βουλής):</w:t>
      </w:r>
      <w:r w:rsidRPr="009E6D4A">
        <w:rPr>
          <w:rFonts w:eastAsia="Times New Roman"/>
          <w:szCs w:val="24"/>
        </w:rPr>
        <w:t xml:space="preserve"> </w:t>
      </w:r>
      <w:r>
        <w:rPr>
          <w:rFonts w:eastAsia="Times New Roman"/>
          <w:szCs w:val="24"/>
        </w:rPr>
        <w:t>Τι να εξηγήσετε; Το ίδιο είναι …</w:t>
      </w:r>
    </w:p>
    <w:p w14:paraId="4B64C775" w14:textId="77777777" w:rsidR="00973031" w:rsidRDefault="00405E19">
      <w:pPr>
        <w:spacing w:line="600" w:lineRule="auto"/>
        <w:ind w:firstLine="720"/>
        <w:contextualSpacing/>
        <w:jc w:val="both"/>
        <w:rPr>
          <w:rFonts w:eastAsia="Times New Roman"/>
          <w:szCs w:val="24"/>
        </w:rPr>
      </w:pPr>
      <w:r w:rsidRPr="001A3DC5">
        <w:rPr>
          <w:rFonts w:eastAsia="Times New Roman"/>
          <w:b/>
          <w:szCs w:val="24"/>
        </w:rPr>
        <w:t>ΑΝΔΡΕΑΣ ΞΑΝΘΟΣ (Υπουργός Υγείας):</w:t>
      </w:r>
      <w:r>
        <w:rPr>
          <w:rFonts w:eastAsia="Times New Roman"/>
          <w:szCs w:val="24"/>
        </w:rPr>
        <w:t xml:space="preserve"> Το είπε ο κ. </w:t>
      </w:r>
      <w:proofErr w:type="spellStart"/>
      <w:r>
        <w:rPr>
          <w:rFonts w:eastAsia="Times New Roman"/>
          <w:szCs w:val="24"/>
        </w:rPr>
        <w:t>Πολάκης</w:t>
      </w:r>
      <w:proofErr w:type="spellEnd"/>
      <w:r>
        <w:rPr>
          <w:rFonts w:eastAsia="Times New Roman"/>
          <w:szCs w:val="24"/>
        </w:rPr>
        <w:t>. Η ρύθμιση γίνεται για να προκηρυχθούν οι θέσεις.</w:t>
      </w:r>
    </w:p>
    <w:p w14:paraId="4B64C776" w14:textId="77777777" w:rsidR="00973031" w:rsidRDefault="00405E19">
      <w:pPr>
        <w:spacing w:line="600" w:lineRule="auto"/>
        <w:ind w:firstLine="720"/>
        <w:contextualSpacing/>
        <w:jc w:val="both"/>
        <w:rPr>
          <w:rFonts w:eastAsia="Times New Roman"/>
          <w:szCs w:val="24"/>
        </w:rPr>
      </w:pPr>
      <w:r w:rsidRPr="001A3DC5">
        <w:rPr>
          <w:rFonts w:eastAsia="Times New Roman"/>
          <w:b/>
          <w:szCs w:val="24"/>
        </w:rPr>
        <w:t xml:space="preserve">ΓΕΩΡΓΙΟΣ ΛΑΜΠΡΟΥΛΗΣ </w:t>
      </w:r>
      <w:r w:rsidRPr="001A3DC5">
        <w:rPr>
          <w:rFonts w:eastAsia="Times New Roman"/>
          <w:b/>
          <w:szCs w:val="24"/>
        </w:rPr>
        <w:t>(ΣΤ΄ Αντιπρόεδρος της Βουλής):</w:t>
      </w:r>
      <w:r w:rsidRPr="009E6D4A">
        <w:rPr>
          <w:rFonts w:eastAsia="Times New Roman"/>
          <w:szCs w:val="24"/>
        </w:rPr>
        <w:t xml:space="preserve"> </w:t>
      </w:r>
      <w:r>
        <w:rPr>
          <w:rFonts w:eastAsia="Times New Roman"/>
          <w:szCs w:val="24"/>
        </w:rPr>
        <w:t xml:space="preserve">Θα πάρετε τον λόγο μετά, θα πείτε, θα ξαναπείτε. Εντάξει. Τα έχουμε ακούσει χιλιάδες φορές. </w:t>
      </w:r>
    </w:p>
    <w:p w14:paraId="4B64C777" w14:textId="77777777" w:rsidR="00973031" w:rsidRDefault="00405E19">
      <w:pPr>
        <w:spacing w:line="600" w:lineRule="auto"/>
        <w:ind w:firstLine="720"/>
        <w:contextualSpacing/>
        <w:jc w:val="both"/>
        <w:rPr>
          <w:rFonts w:eastAsia="Times New Roman"/>
          <w:szCs w:val="24"/>
        </w:rPr>
      </w:pPr>
      <w:r>
        <w:rPr>
          <w:rFonts w:eastAsia="Times New Roman"/>
          <w:szCs w:val="24"/>
        </w:rPr>
        <w:t>Τα ίδια γίνονται και γι’ αυτήν τη βουλευτική τροπολογία της τελευταίας στιγμής που φέρατε για το Άργος, αν θυμάμαι καλά. Τα ίδια γίν</w:t>
      </w:r>
      <w:r>
        <w:rPr>
          <w:rFonts w:eastAsia="Times New Roman"/>
          <w:szCs w:val="24"/>
        </w:rPr>
        <w:t xml:space="preserve">ονται παντού. Παντού τάζετε, </w:t>
      </w:r>
      <w:r>
        <w:rPr>
          <w:rFonts w:eastAsia="Times New Roman"/>
          <w:szCs w:val="24"/>
        </w:rPr>
        <w:lastRenderedPageBreak/>
        <w:t>δημιουργείτε και «θα προσλάβουμε» και «θα προκηρύξουμε» και «θα, θα, θα». Να μην πω το υπόλοιπο που ακολουθεί το «θα», όπως λέει και το τραγούδι.</w:t>
      </w:r>
    </w:p>
    <w:p w14:paraId="4B64C778" w14:textId="77777777" w:rsidR="00973031" w:rsidRDefault="00405E19">
      <w:pPr>
        <w:spacing w:line="600" w:lineRule="auto"/>
        <w:ind w:firstLine="720"/>
        <w:contextualSpacing/>
        <w:jc w:val="both"/>
        <w:rPr>
          <w:rFonts w:eastAsia="Times New Roman"/>
          <w:szCs w:val="24"/>
        </w:rPr>
      </w:pPr>
      <w:r>
        <w:rPr>
          <w:rFonts w:eastAsia="Times New Roman"/>
          <w:szCs w:val="24"/>
        </w:rPr>
        <w:t>Κλείνω μ’ αυτό, κυρία Πρόεδρε</w:t>
      </w:r>
      <w:r w:rsidRPr="00231A7A">
        <w:rPr>
          <w:rFonts w:eastAsia="Times New Roman"/>
          <w:szCs w:val="24"/>
        </w:rPr>
        <w:t>:</w:t>
      </w:r>
      <w:r>
        <w:rPr>
          <w:rFonts w:eastAsia="Times New Roman"/>
          <w:szCs w:val="24"/>
        </w:rPr>
        <w:t xml:space="preserve"> Σ’ ό,τι αφορά την τροπολογία που προτείνεται από τ</w:t>
      </w:r>
      <w:r>
        <w:rPr>
          <w:rFonts w:eastAsia="Times New Roman"/>
          <w:szCs w:val="24"/>
        </w:rPr>
        <w:t xml:space="preserve">ο Ποτάμι, αντίστοιχη τροπολογία –με μία διαφορά- κατατέθηκε και στο προηγούμενο νομοσχέδιο για τη σύμβαση που συζητήθηκε προηγουμένως, πριν από αυτήν του </w:t>
      </w:r>
      <w:r>
        <w:rPr>
          <w:rFonts w:eastAsia="Times New Roman"/>
          <w:szCs w:val="24"/>
        </w:rPr>
        <w:t>«</w:t>
      </w:r>
      <w:r>
        <w:rPr>
          <w:rFonts w:eastAsia="Times New Roman"/>
          <w:szCs w:val="24"/>
        </w:rPr>
        <w:t>Ωνασείου</w:t>
      </w:r>
      <w:r>
        <w:rPr>
          <w:rFonts w:eastAsia="Times New Roman"/>
          <w:szCs w:val="24"/>
        </w:rPr>
        <w:t>»</w:t>
      </w:r>
      <w:r>
        <w:rPr>
          <w:rFonts w:eastAsia="Times New Roman"/>
          <w:szCs w:val="24"/>
        </w:rPr>
        <w:t xml:space="preserve">. </w:t>
      </w:r>
    </w:p>
    <w:p w14:paraId="4B64C779" w14:textId="77777777" w:rsidR="00973031" w:rsidRDefault="00405E19">
      <w:pPr>
        <w:spacing w:line="600" w:lineRule="auto"/>
        <w:ind w:firstLine="720"/>
        <w:contextualSpacing/>
        <w:jc w:val="both"/>
        <w:rPr>
          <w:rFonts w:eastAsia="Times New Roman"/>
          <w:szCs w:val="24"/>
        </w:rPr>
      </w:pPr>
      <w:r w:rsidRPr="001A3DC5">
        <w:rPr>
          <w:rFonts w:eastAsia="Times New Roman"/>
          <w:b/>
          <w:szCs w:val="24"/>
        </w:rPr>
        <w:t xml:space="preserve">ΑΝΔΡΕΑΣ ΞΑΝΘΟΣ (Υπουργός Υγείας): </w:t>
      </w:r>
      <w:r>
        <w:rPr>
          <w:rFonts w:eastAsia="Times New Roman"/>
          <w:szCs w:val="24"/>
        </w:rPr>
        <w:t>Ψηφίστηκε.</w:t>
      </w:r>
    </w:p>
    <w:p w14:paraId="4B64C77A" w14:textId="77777777" w:rsidR="00973031" w:rsidRDefault="00405E19">
      <w:pPr>
        <w:spacing w:line="600" w:lineRule="auto"/>
        <w:ind w:firstLine="720"/>
        <w:contextualSpacing/>
        <w:jc w:val="both"/>
        <w:rPr>
          <w:rFonts w:eastAsia="Times New Roman"/>
          <w:szCs w:val="24"/>
        </w:rPr>
      </w:pPr>
      <w:r w:rsidRPr="001A3DC5">
        <w:rPr>
          <w:rFonts w:eastAsia="Times New Roman"/>
          <w:b/>
          <w:szCs w:val="24"/>
        </w:rPr>
        <w:t xml:space="preserve">ΓΕΩΡΓΙΟΣ ΛΑΜΠΡΟΥΛΗΣ (ΣΤ΄ Αντιπρόεδρος της </w:t>
      </w:r>
      <w:r w:rsidRPr="001A3DC5">
        <w:rPr>
          <w:rFonts w:eastAsia="Times New Roman"/>
          <w:b/>
          <w:szCs w:val="24"/>
        </w:rPr>
        <w:t>Βουλής):</w:t>
      </w:r>
      <w:r>
        <w:rPr>
          <w:rFonts w:eastAsia="Times New Roman"/>
          <w:szCs w:val="24"/>
        </w:rPr>
        <w:t xml:space="preserve"> Όχι, είναι άλλη τροπολογία. Δεν ψηφίστηκε. </w:t>
      </w:r>
    </w:p>
    <w:p w14:paraId="4B64C77B" w14:textId="77777777" w:rsidR="00973031" w:rsidRDefault="00405E19">
      <w:pPr>
        <w:spacing w:line="600" w:lineRule="auto"/>
        <w:ind w:firstLine="720"/>
        <w:contextualSpacing/>
        <w:jc w:val="both"/>
        <w:rPr>
          <w:rFonts w:eastAsia="Times New Roman"/>
          <w:szCs w:val="24"/>
        </w:rPr>
      </w:pPr>
      <w:r>
        <w:rPr>
          <w:rFonts w:eastAsia="Times New Roman"/>
          <w:szCs w:val="24"/>
        </w:rPr>
        <w:t>Θεωρούμε ότι πρέπει να καταθέσουμε και εδώ –εν τάχει θα το πω- την άποψή μας. Εμείς λέμε σ’ ό,τι αφορά την τροπολογία, αλλά και το συνολικό ζήτημα που προκύπτει από την τροπολογία, να καταργηθεί ο υποχρε</w:t>
      </w:r>
      <w:r>
        <w:rPr>
          <w:rFonts w:eastAsia="Times New Roman"/>
          <w:szCs w:val="24"/>
        </w:rPr>
        <w:t>ωτικός χαρακτηρισμός ως αυτόφωρων των εγκλημάτων που τελούνται διά του τύπου με την πλήρη κατάργηση φυσικά της ισχύουσας σχετικής διάταξης του άρθρου 242 παράγραφος 3 του Κώδικα Ποινικής Δικονομίας. Αυτήν τη θέση εξάλλου εκφράσαμε και προηγουμένως στη συζή</w:t>
      </w:r>
      <w:r>
        <w:rPr>
          <w:rFonts w:eastAsia="Times New Roman"/>
          <w:szCs w:val="24"/>
        </w:rPr>
        <w:t>τηση στο Τμήμα. Αυτήν καταθέτουμε και τώρα σ’ ό,τι αφορά αυτήν την τροπολογία.</w:t>
      </w:r>
    </w:p>
    <w:p w14:paraId="4B64C77C" w14:textId="77777777" w:rsidR="00973031" w:rsidRDefault="00405E19">
      <w:pPr>
        <w:spacing w:line="600" w:lineRule="auto"/>
        <w:ind w:firstLine="720"/>
        <w:contextualSpacing/>
        <w:jc w:val="both"/>
        <w:rPr>
          <w:rFonts w:eastAsia="Times New Roman"/>
          <w:szCs w:val="24"/>
        </w:rPr>
      </w:pPr>
      <w:r>
        <w:rPr>
          <w:rFonts w:eastAsia="Times New Roman"/>
          <w:szCs w:val="24"/>
        </w:rPr>
        <w:t>Ευχαριστώ, κυρία Πρόεδρε.</w:t>
      </w:r>
    </w:p>
    <w:p w14:paraId="4B64C77D" w14:textId="77777777" w:rsidR="00973031" w:rsidRDefault="00405E19">
      <w:pPr>
        <w:spacing w:line="600" w:lineRule="auto"/>
        <w:ind w:firstLine="720"/>
        <w:contextualSpacing/>
        <w:jc w:val="both"/>
        <w:rPr>
          <w:rFonts w:eastAsia="Times New Roman"/>
          <w:szCs w:val="24"/>
        </w:rPr>
      </w:pPr>
      <w:r w:rsidRPr="001A3DC5">
        <w:rPr>
          <w:rFonts w:eastAsia="Times New Roman"/>
          <w:b/>
          <w:szCs w:val="24"/>
        </w:rPr>
        <w:t xml:space="preserve">ΠΡΟΕΔΡΕΥΟΥΣΑ (Αναστασία Χριστοδουλοπούλου): </w:t>
      </w:r>
      <w:r>
        <w:rPr>
          <w:rFonts w:eastAsia="Times New Roman"/>
          <w:szCs w:val="24"/>
        </w:rPr>
        <w:t>Ευχαριστούμε.</w:t>
      </w:r>
    </w:p>
    <w:p w14:paraId="4B64C77E"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Κατσίκης</w:t>
      </w:r>
      <w:proofErr w:type="spellEnd"/>
      <w:r>
        <w:rPr>
          <w:rFonts w:eastAsia="Times New Roman"/>
          <w:szCs w:val="24"/>
        </w:rPr>
        <w:t xml:space="preserve"> από τους Ανεξάρτητους Έλληνες.</w:t>
      </w:r>
    </w:p>
    <w:p w14:paraId="4B64C77F" w14:textId="77777777" w:rsidR="00973031" w:rsidRDefault="00405E19">
      <w:pPr>
        <w:spacing w:line="600" w:lineRule="auto"/>
        <w:ind w:firstLine="720"/>
        <w:contextualSpacing/>
        <w:jc w:val="both"/>
        <w:rPr>
          <w:rFonts w:eastAsia="Times New Roman"/>
          <w:szCs w:val="24"/>
        </w:rPr>
      </w:pPr>
      <w:r w:rsidRPr="001A3DC5">
        <w:rPr>
          <w:rFonts w:eastAsia="Times New Roman"/>
          <w:b/>
          <w:szCs w:val="24"/>
        </w:rPr>
        <w:t>ΚΩΝΣΤΑΝΤΙΝΟΣ ΚΑΤΣΙΚΗΣ:</w:t>
      </w:r>
      <w:r w:rsidRPr="00231A7A">
        <w:rPr>
          <w:rFonts w:eastAsia="Times New Roman"/>
          <w:szCs w:val="24"/>
        </w:rPr>
        <w:t xml:space="preserve"> </w:t>
      </w:r>
      <w:r>
        <w:rPr>
          <w:rFonts w:eastAsia="Times New Roman"/>
          <w:szCs w:val="24"/>
        </w:rPr>
        <w:t xml:space="preserve">Ευχαριστώ, </w:t>
      </w:r>
      <w:r>
        <w:rPr>
          <w:rFonts w:eastAsia="Times New Roman"/>
          <w:szCs w:val="24"/>
        </w:rPr>
        <w:t>κυρία Πρόεδρε.</w:t>
      </w:r>
    </w:p>
    <w:p w14:paraId="4B64C780" w14:textId="77777777" w:rsidR="00973031" w:rsidRDefault="00405E19">
      <w:pPr>
        <w:spacing w:line="600" w:lineRule="auto"/>
        <w:ind w:firstLine="720"/>
        <w:contextualSpacing/>
        <w:jc w:val="both"/>
        <w:rPr>
          <w:rFonts w:eastAsia="Times New Roman"/>
          <w:szCs w:val="24"/>
        </w:rPr>
      </w:pPr>
      <w:r>
        <w:rPr>
          <w:rFonts w:eastAsia="Times New Roman"/>
          <w:szCs w:val="24"/>
        </w:rPr>
        <w:t>Κύριοι συνάδελφοι, όταν είδα τον χρόνο των δεκαπέντε λεπτών για ένα τόσο απλό και –θα έλεγα- ευχάριστο συγχρόνως νομοσχέδιο, επιτυχία μεγάλη του Υπουργείου Υγείας γι’ αυτήν την τόσο μεγάλη και πρωτοφανή δωρεά του Ιδρύματος «Ωνάση» και του Κα</w:t>
      </w:r>
      <w:r>
        <w:rPr>
          <w:rFonts w:eastAsia="Times New Roman"/>
          <w:szCs w:val="24"/>
        </w:rPr>
        <w:t>ρδιοχειρουργικού Κέντρου, πίστεψα ότι θα ακολουθούσε μ</w:t>
      </w:r>
      <w:r>
        <w:rPr>
          <w:rFonts w:eastAsia="Times New Roman"/>
          <w:szCs w:val="24"/>
        </w:rPr>
        <w:t>ί</w:t>
      </w:r>
      <w:r>
        <w:rPr>
          <w:rFonts w:eastAsia="Times New Roman"/>
          <w:szCs w:val="24"/>
        </w:rPr>
        <w:t xml:space="preserve">α ευχάριστη συζήτηση σ’ αυτήν την Αίθουσα, σε συνέχεια των συζητήσεων που προηγήθηκαν στη μία και μοναδική συζήτηση στην </w:t>
      </w:r>
      <w:r>
        <w:rPr>
          <w:rFonts w:eastAsia="Times New Roman"/>
          <w:szCs w:val="24"/>
        </w:rPr>
        <w:t>ε</w:t>
      </w:r>
      <w:r>
        <w:rPr>
          <w:rFonts w:eastAsia="Times New Roman"/>
          <w:szCs w:val="24"/>
        </w:rPr>
        <w:t>πιτροπή που είχαμε και θα τελειώναμε χωρίς αντιπαραθέσεις, χωρίς στείρα πολιτικ</w:t>
      </w:r>
      <w:r>
        <w:rPr>
          <w:rFonts w:eastAsia="Times New Roman"/>
          <w:szCs w:val="24"/>
        </w:rPr>
        <w:t xml:space="preserve">ή αντιπολιτευτική –θα έλεγα- τακτική. </w:t>
      </w:r>
    </w:p>
    <w:p w14:paraId="4B64C781"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Όμως, η Αντιπολίτευση, κύριε Υπουργέ, όταν έρχεται ένα νομοσχέδιο στο οποίο είναι αναγκασμένη να συμφωνήσει, να συναινέσει, να πει «ναι», στεναχωριέται αν δεν πει και κάτι το οποίο να κινείται στο πεδίο της άρνησης. </w:t>
      </w:r>
    </w:p>
    <w:p w14:paraId="4B64C782" w14:textId="77777777" w:rsidR="00973031" w:rsidRDefault="00405E19">
      <w:pPr>
        <w:spacing w:line="600" w:lineRule="auto"/>
        <w:ind w:firstLine="720"/>
        <w:contextualSpacing/>
        <w:jc w:val="both"/>
        <w:rPr>
          <w:rFonts w:eastAsia="Times New Roman"/>
          <w:szCs w:val="24"/>
        </w:rPr>
      </w:pPr>
      <w:r>
        <w:rPr>
          <w:rFonts w:eastAsia="Times New Roman"/>
          <w:szCs w:val="24"/>
        </w:rPr>
        <w:t>Έτσι, λοιπόν, ο συμπαθέστατος κατά τα άλλα συνάδελφος κ. Φωτήλας θυμήθηκε ότι είμαστε στο φθινόπωρο και μάλιστα το χαρακτήρισε και χειμώνα γιατί άρχισε το βαρύ κρύο. Έτσι, λοιπόν, για να ζεσταθεί ο κόσμος, πρέπει να μπει πετρέλαιο.</w:t>
      </w:r>
    </w:p>
    <w:p w14:paraId="4B64C78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Επειδή το πετρέλαιο έχει</w:t>
      </w:r>
      <w:r>
        <w:rPr>
          <w:rFonts w:eastAsia="Times New Roman" w:cs="Times New Roman"/>
          <w:szCs w:val="24"/>
        </w:rPr>
        <w:t xml:space="preserve"> μια επιδοματική πολιτική και ευτυχώς τα οικονομικά της χώρας πάνε πάρα πολύ καλά, αυτή η επιδοματική πολιτική μπορεί να στηριχθεί μέσα από τις </w:t>
      </w:r>
      <w:proofErr w:type="spellStart"/>
      <w:r>
        <w:rPr>
          <w:rFonts w:eastAsia="Times New Roman" w:cs="Times New Roman"/>
          <w:szCs w:val="24"/>
        </w:rPr>
        <w:t>υπεραποδόσεις</w:t>
      </w:r>
      <w:proofErr w:type="spellEnd"/>
      <w:r>
        <w:rPr>
          <w:rFonts w:eastAsia="Times New Roman" w:cs="Times New Roman"/>
          <w:szCs w:val="24"/>
        </w:rPr>
        <w:t xml:space="preserve"> του κράτους, μιας και συμμαζεύτηκαν τα οικονομικά, </w:t>
      </w:r>
      <w:r>
        <w:rPr>
          <w:rFonts w:eastAsia="Times New Roman" w:cs="Times New Roman"/>
          <w:szCs w:val="24"/>
        </w:rPr>
        <w:lastRenderedPageBreak/>
        <w:t xml:space="preserve">νοικοκυρεύτηκε η ψωροκώσταινα, πάει καλύτερα η </w:t>
      </w:r>
      <w:r>
        <w:rPr>
          <w:rFonts w:eastAsia="Times New Roman" w:cs="Times New Roman"/>
          <w:szCs w:val="24"/>
        </w:rPr>
        <w:t xml:space="preserve">πατρίδα, είναι σε ρυθμούς ανάπτυξης η Ελλάδα. Και επειδή, λοιπόν, εκ του ασφαλούς δεν θα στερηθούν μέσα από αυτήν την πολιτική εξυγίανσης και καλύτερης ισορροπίας στη ζυγαριά της οικονομικής κρίσης, αυτό ακόμη αποτέλεσε λόγο αντιπαράθεσης. </w:t>
      </w:r>
    </w:p>
    <w:p w14:paraId="4B64C78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Φανταστείτε, δε</w:t>
      </w:r>
      <w:r>
        <w:rPr>
          <w:rFonts w:eastAsia="Times New Roman" w:cs="Times New Roman"/>
          <w:szCs w:val="24"/>
        </w:rPr>
        <w:t xml:space="preserve">, όταν φτάσαμε εξετάζοντας αυτό το νομοσχέδιο του </w:t>
      </w:r>
      <w:proofErr w:type="spellStart"/>
      <w:r>
        <w:rPr>
          <w:rFonts w:eastAsia="Times New Roman" w:cs="Times New Roman"/>
          <w:szCs w:val="24"/>
        </w:rPr>
        <w:t>δωροθέτη</w:t>
      </w:r>
      <w:proofErr w:type="spellEnd"/>
      <w:r>
        <w:rPr>
          <w:rFonts w:eastAsia="Times New Roman" w:cs="Times New Roman"/>
          <w:szCs w:val="24"/>
        </w:rPr>
        <w:t xml:space="preserve"> απέναντι στο Υπουργείο Υγείας και στην ελληνική κοινωνία με πολλαπλά οφέλη πόσο θα μπορούσε να παρεισφρήσει και η μήνυση του Υπουργού Εθνικής Άμυνας κ. Καμμένου. Και δυστυχώς δεν </w:t>
      </w:r>
      <w:proofErr w:type="spellStart"/>
      <w:r>
        <w:rPr>
          <w:rFonts w:eastAsia="Times New Roman" w:cs="Times New Roman"/>
          <w:szCs w:val="24"/>
        </w:rPr>
        <w:t>ελέχθη</w:t>
      </w:r>
      <w:proofErr w:type="spellEnd"/>
      <w:r>
        <w:rPr>
          <w:rFonts w:eastAsia="Times New Roman" w:cs="Times New Roman"/>
          <w:szCs w:val="24"/>
        </w:rPr>
        <w:t xml:space="preserve"> μόνο σε αυτ</w:t>
      </w:r>
      <w:r>
        <w:rPr>
          <w:rFonts w:eastAsia="Times New Roman" w:cs="Times New Roman"/>
          <w:szCs w:val="24"/>
        </w:rPr>
        <w:t xml:space="preserve">ήν την Ολομέλεια, αλλά και στην προηγούμενη. </w:t>
      </w:r>
    </w:p>
    <w:p w14:paraId="4B64C78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δημοσίως τον Αναπληρωτή Υπουργό Εξωτερικών κ. </w:t>
      </w:r>
      <w:proofErr w:type="spellStart"/>
      <w:r>
        <w:rPr>
          <w:rFonts w:eastAsia="Times New Roman" w:cs="Times New Roman"/>
          <w:szCs w:val="24"/>
        </w:rPr>
        <w:t>Κατρούγκαλο</w:t>
      </w:r>
      <w:proofErr w:type="spellEnd"/>
      <w:r>
        <w:rPr>
          <w:rFonts w:eastAsia="Times New Roman" w:cs="Times New Roman"/>
          <w:szCs w:val="24"/>
        </w:rPr>
        <w:t>, του οποίου θαύμασα την απάντηση που έδωσε προηγουμένως όταν προκλήθηκε και εκείνος και εγώ. Θαύμασα ειλικρινά την απάντηση που έδωσε. Θέλω σε</w:t>
      </w:r>
      <w:r>
        <w:rPr>
          <w:rFonts w:eastAsia="Times New Roman" w:cs="Times New Roman"/>
          <w:szCs w:val="24"/>
        </w:rPr>
        <w:t xml:space="preserve"> αυτό να συμπληρώσω, αγαπητέ κύριε Φωτήλα, ότι κανείς δεν υπέρκειται των νόμων. Δεν είναι οι πολίτες διαχωρισμένοι σε κοινούς θνητούς, σε πολίτες δεύτερης κατηγορίας και δημοσιογράφοι σε πολίτες πρώτης κατηγορίας και άνθρωποι ανώτερου Θεού. Όχι! Όλοι είμασ</w:t>
      </w:r>
      <w:r>
        <w:rPr>
          <w:rFonts w:eastAsia="Times New Roman" w:cs="Times New Roman"/>
          <w:szCs w:val="24"/>
        </w:rPr>
        <w:t xml:space="preserve">τε ίσοι απέναντι από τον νόμο. </w:t>
      </w:r>
      <w:r>
        <w:rPr>
          <w:rFonts w:eastAsia="Times New Roman" w:cs="Times New Roman"/>
          <w:szCs w:val="24"/>
        </w:rPr>
        <w:t>Ε</w:t>
      </w:r>
      <w:r>
        <w:rPr>
          <w:rFonts w:eastAsia="Times New Roman" w:cs="Times New Roman"/>
          <w:szCs w:val="24"/>
        </w:rPr>
        <w:t>φόσον ο νόμος υφίσταται, είτε μας αρέσει είτε δεν μας αρέσει, δεν μπορείτε από αυτό το Βήμα να κατηγορείτε κατ’ αυτόν τον τρόπο τον νομοθέτη που θέσπισε, τις υπηρεσίες που ενεπλάκησαν στην αυτόφωρο διαδικασία, αρχής γενομένη</w:t>
      </w:r>
      <w:r>
        <w:rPr>
          <w:rFonts w:eastAsia="Times New Roman" w:cs="Times New Roman"/>
          <w:szCs w:val="24"/>
        </w:rPr>
        <w:t xml:space="preserve">ς από την Ελληνική Αστυνομία. </w:t>
      </w:r>
    </w:p>
    <w:p w14:paraId="4B64C78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Με άλλα λόγια, εάν δεν το κατάλαβε ο κόσμος, θα το εξηγήσω εγώ να το καταλάβει, αυτό κάνατε: Κατηγορήσατε την Ελληνική Αστυνομία η οποία έθεσε σε λειτουργία το αυτόφωρο της διαδικασίας. Κατηγορήσατε τις εισαγγελικές αρχές, οι</w:t>
      </w:r>
      <w:r>
        <w:rPr>
          <w:rFonts w:eastAsia="Times New Roman" w:cs="Times New Roman"/>
          <w:szCs w:val="24"/>
        </w:rPr>
        <w:t xml:space="preserve"> οποίες συναίνεσαν ως προς αυτήν τη διαδικασία. Δεν ξέρω εάν αύριο μεθαύριο αποφανθεί επί των δικαίων του Υπουργού Εθνικής Άμυνας του Πάνου Καμμένου η ελληνική δικαιοσύνη εάν κατηγορήσετε και την ελληνική </w:t>
      </w:r>
      <w:r>
        <w:rPr>
          <w:rFonts w:eastAsia="Times New Roman" w:cs="Times New Roman"/>
          <w:szCs w:val="24"/>
        </w:rPr>
        <w:t>δ</w:t>
      </w:r>
      <w:r>
        <w:rPr>
          <w:rFonts w:eastAsia="Times New Roman" w:cs="Times New Roman"/>
          <w:szCs w:val="24"/>
        </w:rPr>
        <w:t xml:space="preserve">ικαιοσύνη. Δεν θέλω, όμως, να πω περισσότερα πάνω </w:t>
      </w:r>
      <w:r>
        <w:rPr>
          <w:rFonts w:eastAsia="Times New Roman" w:cs="Times New Roman"/>
          <w:szCs w:val="24"/>
        </w:rPr>
        <w:t xml:space="preserve">σε αυτό. </w:t>
      </w:r>
    </w:p>
    <w:p w14:paraId="4B64C78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Είπα και επαναλαμβάνω ότι δεν περίμενα ότι θα χρειαζόταν τόσος χρόνος για να αναπτύξουμε την ευχάριστη θέση μας για αυτήν τη μεγάλη δωρεά, αλλά να που τελικά η πολιτική αντιπαράθεση μου προκάλεσε την απόφαση να πω ότι, ναι, τον χρειάζομαι.</w:t>
      </w:r>
    </w:p>
    <w:p w14:paraId="4B64C78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 xml:space="preserve">Πρόεδρε, </w:t>
      </w:r>
      <w:r w:rsidRPr="003D4D6E">
        <w:rPr>
          <w:rFonts w:eastAsia="Times New Roman" w:cs="Times New Roman"/>
          <w:szCs w:val="24"/>
        </w:rPr>
        <w:t>κυρίες και κύριοι συνάδελφοι,</w:t>
      </w:r>
      <w:r>
        <w:rPr>
          <w:rFonts w:eastAsia="Times New Roman" w:cs="Times New Roman"/>
          <w:szCs w:val="24"/>
        </w:rPr>
        <w:t xml:space="preserve"> ο Αριστοτέλης Ωνάσης, ο μεγάλος αυτός Σμυρνιός, ο μεγάλος αυτός Έλληνας, τίμησε τη μνήμη του μονάκριβου ιού του, εν τέλει με χειρόγραφη διαθήκη του, με τη σύσταση </w:t>
      </w:r>
      <w:r>
        <w:rPr>
          <w:rFonts w:eastAsia="Times New Roman" w:cs="Times New Roman"/>
          <w:szCs w:val="24"/>
        </w:rPr>
        <w:t>«Κ</w:t>
      </w:r>
      <w:r>
        <w:rPr>
          <w:rFonts w:eastAsia="Times New Roman" w:cs="Times New Roman"/>
          <w:szCs w:val="24"/>
        </w:rPr>
        <w:t xml:space="preserve">οινωφελούς </w:t>
      </w:r>
      <w:r>
        <w:rPr>
          <w:rFonts w:eastAsia="Times New Roman" w:cs="Times New Roman"/>
          <w:szCs w:val="24"/>
        </w:rPr>
        <w:t>Ι</w:t>
      </w:r>
      <w:r>
        <w:rPr>
          <w:rFonts w:eastAsia="Times New Roman" w:cs="Times New Roman"/>
          <w:szCs w:val="24"/>
        </w:rPr>
        <w:t>δρύματος Αλέξανδρος Ωνάσης». Πράγματι, τ</w:t>
      </w:r>
      <w:r>
        <w:rPr>
          <w:rFonts w:eastAsia="Times New Roman" w:cs="Times New Roman"/>
          <w:szCs w:val="24"/>
        </w:rPr>
        <w:t xml:space="preserve">ον Δεκέμβριο του 1975 η ρητή επιθυμία του πραγματώνεται. Το </w:t>
      </w:r>
      <w:r>
        <w:rPr>
          <w:rFonts w:eastAsia="Times New Roman" w:cs="Times New Roman"/>
          <w:szCs w:val="24"/>
        </w:rPr>
        <w:t>ί</w:t>
      </w:r>
      <w:r>
        <w:rPr>
          <w:rFonts w:eastAsia="Times New Roman" w:cs="Times New Roman"/>
          <w:szCs w:val="24"/>
        </w:rPr>
        <w:t xml:space="preserve">δρυμα συστήνεται και λαμβάνει το 45% της περιουσίας του Ωνάση, σχεδόν ολόκληρο το μερίδιο που θα κληρονομούσε από τον πατέρα του ο Αλέξανδρος αν ζούσε. </w:t>
      </w:r>
    </w:p>
    <w:p w14:paraId="4B64C78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Η δημιουργία δύο επάλληλων ιδρυμάτων, ενός</w:t>
      </w:r>
      <w:r>
        <w:rPr>
          <w:rFonts w:eastAsia="Times New Roman" w:cs="Times New Roman"/>
          <w:szCs w:val="24"/>
        </w:rPr>
        <w:t xml:space="preserve"> επιχειρηματικού με σκοπούς αμιγώς εμπορικούς και ενός κοινωφελούς με σκοπούς καθαρά κοινωφελείς, εγγυώνται την ασφαλή λειτουργία του </w:t>
      </w:r>
      <w:r>
        <w:rPr>
          <w:rFonts w:eastAsia="Times New Roman" w:cs="Times New Roman"/>
          <w:szCs w:val="24"/>
        </w:rPr>
        <w:t>ι</w:t>
      </w:r>
      <w:r>
        <w:rPr>
          <w:rFonts w:eastAsia="Times New Roman" w:cs="Times New Roman"/>
          <w:szCs w:val="24"/>
        </w:rPr>
        <w:t>δρύματος στο διηνεκές. Ο πολιτισμός, η παιδεία, η υγεία το περιβάλλον και η κοινωνική αλληλεγγύη αποτελούν τις βασικές πρ</w:t>
      </w:r>
      <w:r>
        <w:rPr>
          <w:rFonts w:eastAsia="Times New Roman" w:cs="Times New Roman"/>
          <w:szCs w:val="24"/>
        </w:rPr>
        <w:t xml:space="preserve">οτεραιότητες του κοινωφελούς </w:t>
      </w:r>
      <w:r>
        <w:rPr>
          <w:rFonts w:eastAsia="Times New Roman" w:cs="Times New Roman"/>
          <w:szCs w:val="24"/>
        </w:rPr>
        <w:t>ι</w:t>
      </w:r>
      <w:r>
        <w:rPr>
          <w:rFonts w:eastAsia="Times New Roman" w:cs="Times New Roman"/>
          <w:szCs w:val="24"/>
        </w:rPr>
        <w:t>δρύματος. Το σύνολο, δε, των δραστηριοτήτων του σχετίζεται με την Ελλάδα και τον ελληνικό πολιτισμό.</w:t>
      </w:r>
    </w:p>
    <w:p w14:paraId="4B64C78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Ο κοινωφελής χαρακτήρας των έργων που προωθεί το </w:t>
      </w:r>
      <w:r>
        <w:rPr>
          <w:rFonts w:eastAsia="Times New Roman" w:cs="Times New Roman"/>
          <w:szCs w:val="24"/>
        </w:rPr>
        <w:t>ί</w:t>
      </w:r>
      <w:r>
        <w:rPr>
          <w:rFonts w:eastAsia="Times New Roman" w:cs="Times New Roman"/>
          <w:szCs w:val="24"/>
        </w:rPr>
        <w:t>δρυμα στο πλαίσιο της κοινωνικής αλληλεγγύης εναρμονίζεται πλήρως με τη βού</w:t>
      </w:r>
      <w:r>
        <w:rPr>
          <w:rFonts w:eastAsia="Times New Roman" w:cs="Times New Roman"/>
          <w:szCs w:val="24"/>
        </w:rPr>
        <w:t xml:space="preserve">ληση του διαθέτη, αποκλείοντας την παράμετρο της ατομικής φιλανθρωπίας. Όλα τα έργα του </w:t>
      </w:r>
      <w:r>
        <w:rPr>
          <w:rFonts w:eastAsia="Times New Roman" w:cs="Times New Roman"/>
          <w:szCs w:val="24"/>
        </w:rPr>
        <w:t>ι</w:t>
      </w:r>
      <w:r>
        <w:rPr>
          <w:rFonts w:eastAsia="Times New Roman" w:cs="Times New Roman"/>
          <w:szCs w:val="24"/>
        </w:rPr>
        <w:t xml:space="preserve">δρύματος χρηματοδοτούνται αποκλειστικά από τα κέρδη του αυτοτελούς και θεσμικά ανεξαρτήτου επιχειρηματικού </w:t>
      </w:r>
      <w:r>
        <w:rPr>
          <w:rFonts w:eastAsia="Times New Roman" w:cs="Times New Roman"/>
          <w:szCs w:val="24"/>
        </w:rPr>
        <w:t>ι</w:t>
      </w:r>
      <w:r>
        <w:rPr>
          <w:rFonts w:eastAsia="Times New Roman" w:cs="Times New Roman"/>
          <w:szCs w:val="24"/>
        </w:rPr>
        <w:t xml:space="preserve">δρύματος, με την ίδια επωνυμία που δραστηριοποιείται στους τομείς που μεγαλούργησε ο δωρητής, τη ναυτιλία, την ακίνητη περιουσία και τα χρηματοοικονομικά. </w:t>
      </w:r>
    </w:p>
    <w:p w14:paraId="4B64C78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Οι δραστηριότητες του </w:t>
      </w:r>
      <w:r>
        <w:rPr>
          <w:rFonts w:eastAsia="Times New Roman" w:cs="Times New Roman"/>
          <w:szCs w:val="24"/>
        </w:rPr>
        <w:t>Ι</w:t>
      </w:r>
      <w:r>
        <w:rPr>
          <w:rFonts w:eastAsia="Times New Roman" w:cs="Times New Roman"/>
          <w:szCs w:val="24"/>
        </w:rPr>
        <w:t xml:space="preserve">δρύματος </w:t>
      </w:r>
      <w:r>
        <w:rPr>
          <w:rFonts w:eastAsia="Times New Roman" w:cs="Times New Roman"/>
          <w:szCs w:val="24"/>
        </w:rPr>
        <w:t>«</w:t>
      </w:r>
      <w:r>
        <w:rPr>
          <w:rFonts w:eastAsia="Times New Roman" w:cs="Times New Roman"/>
          <w:szCs w:val="24"/>
        </w:rPr>
        <w:t>Ωνάση</w:t>
      </w:r>
      <w:r>
        <w:rPr>
          <w:rFonts w:eastAsia="Times New Roman" w:cs="Times New Roman"/>
          <w:szCs w:val="24"/>
        </w:rPr>
        <w:t>»</w:t>
      </w:r>
      <w:r>
        <w:rPr>
          <w:rFonts w:eastAsia="Times New Roman" w:cs="Times New Roman"/>
          <w:szCs w:val="24"/>
        </w:rPr>
        <w:t xml:space="preserve"> είναι πολυποίκιλες και εστιάζουν σε τομείς πολύ σημαντικούς </w:t>
      </w:r>
      <w:r>
        <w:rPr>
          <w:rFonts w:eastAsia="Times New Roman" w:cs="Times New Roman"/>
          <w:szCs w:val="24"/>
        </w:rPr>
        <w:t xml:space="preserve">για τον άνθρωπο. </w:t>
      </w:r>
    </w:p>
    <w:p w14:paraId="4B64C78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Στον τομέα, λοιπόν, της κοινωνικής αλληλεγγύης και της υγείας, το </w:t>
      </w:r>
      <w:r>
        <w:rPr>
          <w:rFonts w:eastAsia="Times New Roman" w:cs="Times New Roman"/>
          <w:szCs w:val="24"/>
        </w:rPr>
        <w:t>ί</w:t>
      </w:r>
      <w:r>
        <w:rPr>
          <w:rFonts w:eastAsia="Times New Roman" w:cs="Times New Roman"/>
          <w:szCs w:val="24"/>
        </w:rPr>
        <w:t xml:space="preserve">δρυμα δώρισε στο ελληνικό </w:t>
      </w:r>
      <w:r>
        <w:rPr>
          <w:rFonts w:eastAsia="Times New Roman" w:cs="Times New Roman"/>
          <w:szCs w:val="24"/>
        </w:rPr>
        <w:t>δ</w:t>
      </w:r>
      <w:r>
        <w:rPr>
          <w:rFonts w:eastAsia="Times New Roman" w:cs="Times New Roman"/>
          <w:szCs w:val="24"/>
        </w:rPr>
        <w:t xml:space="preserve">ημόσιο τα 1992 το πρότυπο </w:t>
      </w:r>
      <w:r>
        <w:rPr>
          <w:rFonts w:eastAsia="Times New Roman" w:cs="Times New Roman"/>
          <w:szCs w:val="24"/>
        </w:rPr>
        <w:t>«</w:t>
      </w:r>
      <w:r>
        <w:rPr>
          <w:rFonts w:eastAsia="Times New Roman" w:cs="Times New Roman"/>
          <w:szCs w:val="24"/>
        </w:rPr>
        <w:t>Ωνάσειο Καρδιοχειρουργικό Κέντρο</w:t>
      </w:r>
      <w:r>
        <w:rPr>
          <w:rFonts w:eastAsia="Times New Roman" w:cs="Times New Roman"/>
          <w:szCs w:val="24"/>
        </w:rPr>
        <w:t>»</w:t>
      </w:r>
      <w:r>
        <w:rPr>
          <w:rFonts w:eastAsia="Times New Roman" w:cs="Times New Roman"/>
          <w:szCs w:val="24"/>
        </w:rPr>
        <w:t xml:space="preserve"> πλήρως εξοπλισμένο.  </w:t>
      </w:r>
    </w:p>
    <w:p w14:paraId="4B64C78D" w14:textId="77777777" w:rsidR="00973031" w:rsidRDefault="00405E19">
      <w:pPr>
        <w:spacing w:line="600" w:lineRule="auto"/>
        <w:ind w:firstLine="720"/>
        <w:contextualSpacing/>
        <w:jc w:val="both"/>
        <w:rPr>
          <w:rFonts w:eastAsia="Times New Roman" w:cs="Times New Roman"/>
          <w:szCs w:val="24"/>
        </w:rPr>
      </w:pPr>
      <w:r w:rsidRPr="00C2179B">
        <w:rPr>
          <w:rFonts w:eastAsia="Times New Roman" w:cs="Times New Roman"/>
          <w:szCs w:val="24"/>
        </w:rPr>
        <w:lastRenderedPageBreak/>
        <w:t>Ήταν</w:t>
      </w:r>
      <w:r>
        <w:rPr>
          <w:rFonts w:eastAsia="Times New Roman" w:cs="Times New Roman"/>
          <w:szCs w:val="24"/>
        </w:rPr>
        <w:t xml:space="preserve"> δε το πρώτο πιστοποιημένο νοσοκομείο στην Ελλάδα για την</w:t>
      </w:r>
      <w:r>
        <w:rPr>
          <w:rFonts w:eastAsia="Times New Roman" w:cs="Times New Roman"/>
          <w:szCs w:val="24"/>
        </w:rPr>
        <w:t xml:space="preserve"> ανάπτυξη και την παροχή υπηρεσιών υγείας στον τομέα της καρδιοχειρουργικής και της καρδιολογίας ενηλίκων.</w:t>
      </w:r>
    </w:p>
    <w:p w14:paraId="4B64C78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της συνεχούς </w:t>
      </w:r>
      <w:proofErr w:type="spellStart"/>
      <w:r>
        <w:rPr>
          <w:rFonts w:eastAsia="Times New Roman" w:cs="Times New Roman"/>
          <w:szCs w:val="24"/>
        </w:rPr>
        <w:t>δωρεοδοτικής</w:t>
      </w:r>
      <w:proofErr w:type="spellEnd"/>
      <w:r>
        <w:rPr>
          <w:rFonts w:eastAsia="Times New Roman" w:cs="Times New Roman"/>
          <w:szCs w:val="24"/>
        </w:rPr>
        <w:t xml:space="preserve"> διαδικασίας το </w:t>
      </w:r>
      <w:r>
        <w:rPr>
          <w:rFonts w:eastAsia="Times New Roman" w:cs="Times New Roman"/>
          <w:szCs w:val="24"/>
        </w:rPr>
        <w:t>ί</w:t>
      </w:r>
      <w:r>
        <w:rPr>
          <w:rFonts w:eastAsia="Times New Roman" w:cs="Times New Roman"/>
          <w:szCs w:val="24"/>
        </w:rPr>
        <w:t>δρυμα, με την τωρινή του δωρεά, ενισχύει τους σκοπούς της δημιουργίας και της ύπαρξής του, προσ</w:t>
      </w:r>
      <w:r>
        <w:rPr>
          <w:rFonts w:eastAsia="Times New Roman" w:cs="Times New Roman"/>
          <w:szCs w:val="24"/>
        </w:rPr>
        <w:t xml:space="preserve">φέροντας στο σύνολο των πολιτών της χώρας ένα νοσηλευτικό ίδρυμα υψηλών προδιαγραφών, αναβαθμίζοντας τις παρεχόμενες υπηρεσίες δημόσιας φροντίδας. </w:t>
      </w:r>
    </w:p>
    <w:p w14:paraId="4B64C78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Ας αναλογιστούμε, λοιπόν, πόσο λυτρωτικά θα λειτουργήσει η ίδρυση του Εθνικού </w:t>
      </w:r>
      <w:proofErr w:type="spellStart"/>
      <w:r>
        <w:rPr>
          <w:rFonts w:eastAsia="Times New Roman" w:cs="Times New Roman"/>
          <w:szCs w:val="24"/>
        </w:rPr>
        <w:t>Μεταμοσχευτικού</w:t>
      </w:r>
      <w:proofErr w:type="spellEnd"/>
      <w:r>
        <w:rPr>
          <w:rFonts w:eastAsia="Times New Roman" w:cs="Times New Roman"/>
          <w:szCs w:val="24"/>
        </w:rPr>
        <w:t xml:space="preserve"> Κέντρου στις ζ</w:t>
      </w:r>
      <w:r>
        <w:rPr>
          <w:rFonts w:eastAsia="Times New Roman" w:cs="Times New Roman"/>
          <w:szCs w:val="24"/>
        </w:rPr>
        <w:t xml:space="preserve">ωές δεκάδων συνανθρώπων μας που δοκιμάζονται καθημερινά καλούμενοι να διαχειριστούν ένα μικρό προσδόκιμο ζωής. Η δέσμευση δε εκ μέρους του </w:t>
      </w:r>
      <w:r>
        <w:rPr>
          <w:rFonts w:eastAsia="Times New Roman" w:cs="Times New Roman"/>
          <w:szCs w:val="24"/>
        </w:rPr>
        <w:t>«</w:t>
      </w:r>
      <w:r>
        <w:rPr>
          <w:rFonts w:eastAsia="Times New Roman" w:cs="Times New Roman"/>
          <w:szCs w:val="24"/>
        </w:rPr>
        <w:t>Ωνάσειου Καρδιοχειρουργικού Κέντρου</w:t>
      </w:r>
      <w:r>
        <w:rPr>
          <w:rFonts w:eastAsia="Times New Roman" w:cs="Times New Roman"/>
          <w:szCs w:val="24"/>
        </w:rPr>
        <w:t>»</w:t>
      </w:r>
      <w:r>
        <w:rPr>
          <w:rFonts w:eastAsia="Times New Roman" w:cs="Times New Roman"/>
          <w:szCs w:val="24"/>
        </w:rPr>
        <w:t xml:space="preserve"> παροχής υπηρεσιών σε ανασφάλιστους ή οικονομικά αδύναμους συμπολίτες μας ενισχύ</w:t>
      </w:r>
      <w:r>
        <w:rPr>
          <w:rFonts w:eastAsia="Times New Roman" w:cs="Times New Roman"/>
          <w:szCs w:val="24"/>
        </w:rPr>
        <w:t>ει τον χαρακτήρα της ανιδιοτελούς προσφοράς του Ιδρύματος στους δοκιμαζόμενους συνανθρώπους μας.</w:t>
      </w:r>
    </w:p>
    <w:p w14:paraId="4B64C79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Η αρτιότητα της μελέτης του συνόλου της δωρεάς </w:t>
      </w:r>
      <w:proofErr w:type="spellStart"/>
      <w:r>
        <w:rPr>
          <w:rFonts w:eastAsia="Times New Roman" w:cs="Times New Roman"/>
          <w:szCs w:val="24"/>
        </w:rPr>
        <w:t>παραμετροποιείται</w:t>
      </w:r>
      <w:proofErr w:type="spellEnd"/>
      <w:r>
        <w:rPr>
          <w:rFonts w:eastAsia="Times New Roman" w:cs="Times New Roman"/>
          <w:szCs w:val="24"/>
        </w:rPr>
        <w:t xml:space="preserve"> και στην ίδρυση του ελικοδρομίου με την οποία </w:t>
      </w:r>
      <w:proofErr w:type="spellStart"/>
      <w:r>
        <w:rPr>
          <w:rFonts w:eastAsia="Times New Roman" w:cs="Times New Roman"/>
          <w:szCs w:val="24"/>
        </w:rPr>
        <w:t>σκοπείται</w:t>
      </w:r>
      <w:proofErr w:type="spellEnd"/>
      <w:r>
        <w:rPr>
          <w:rFonts w:eastAsia="Times New Roman" w:cs="Times New Roman"/>
          <w:szCs w:val="24"/>
        </w:rPr>
        <w:t xml:space="preserve"> η ταχύτερη και ασφαλέστερη μεταφορά ασ</w:t>
      </w:r>
      <w:r>
        <w:rPr>
          <w:rFonts w:eastAsia="Times New Roman" w:cs="Times New Roman"/>
          <w:szCs w:val="24"/>
        </w:rPr>
        <w:t xml:space="preserve">θενών και μοσχευμάτων, προκειμένου να επιτευχθεί το επιδιωκόμενο αποτέλεσμα της διάσωσης των ζωών των συνανθρώπων μας. </w:t>
      </w:r>
    </w:p>
    <w:p w14:paraId="4B64C79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όταν τα παιδιά νοσούν, νοσούμε όλοι μας. Όταν η ζωή εμφανίζει το σκληρό της πρόσωπο από τόσο νωρίς σε τόσο</w:t>
      </w:r>
      <w:r>
        <w:rPr>
          <w:rFonts w:eastAsia="Times New Roman" w:cs="Times New Roman"/>
          <w:szCs w:val="24"/>
        </w:rPr>
        <w:t xml:space="preserve"> μικρά παιδιά, είναι υποχρέωση όλων μας, και ιδιαίτερα όσων οικονομικά μπορούν, να σταθούμε αρωγοί σε κάθε δοκιμασία τους.</w:t>
      </w:r>
    </w:p>
    <w:p w14:paraId="4B64C79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ίδρυση μ</w:t>
      </w:r>
      <w:r>
        <w:rPr>
          <w:rFonts w:eastAsia="Times New Roman" w:cs="Times New Roman"/>
          <w:szCs w:val="24"/>
        </w:rPr>
        <w:t>ί</w:t>
      </w:r>
      <w:r>
        <w:rPr>
          <w:rFonts w:eastAsia="Times New Roman" w:cs="Times New Roman"/>
          <w:szCs w:val="24"/>
        </w:rPr>
        <w:t>ας εξειδικευμένης κλινικής στην παιδική καρδιολογία και κυρίως στην παιδική καρδιοχειρουργική θα ενισχύσει τις ελπίδες των</w:t>
      </w:r>
      <w:r>
        <w:rPr>
          <w:rFonts w:eastAsia="Times New Roman" w:cs="Times New Roman"/>
          <w:szCs w:val="24"/>
        </w:rPr>
        <w:t xml:space="preserve"> παιδιών και των οικογενειών τους για την επίτευξη μ</w:t>
      </w:r>
      <w:r>
        <w:rPr>
          <w:rFonts w:eastAsia="Times New Roman" w:cs="Times New Roman"/>
          <w:szCs w:val="24"/>
        </w:rPr>
        <w:t>ί</w:t>
      </w:r>
      <w:r>
        <w:rPr>
          <w:rFonts w:eastAsia="Times New Roman" w:cs="Times New Roman"/>
          <w:szCs w:val="24"/>
        </w:rPr>
        <w:t xml:space="preserve">ας </w:t>
      </w:r>
      <w:proofErr w:type="spellStart"/>
      <w:r>
        <w:rPr>
          <w:rFonts w:eastAsia="Times New Roman" w:cs="Times New Roman"/>
          <w:szCs w:val="24"/>
        </w:rPr>
        <w:t>φυσιολογικότητας</w:t>
      </w:r>
      <w:proofErr w:type="spellEnd"/>
      <w:r>
        <w:rPr>
          <w:rFonts w:eastAsia="Times New Roman" w:cs="Times New Roman"/>
          <w:szCs w:val="24"/>
        </w:rPr>
        <w:t xml:space="preserve"> στη δοκιμαζόμενη ζωή τους. Η κάλυψη, όχι μόνον του κόστους αγοράς ολόκληρου του εξοπλισμού του </w:t>
      </w:r>
      <w:proofErr w:type="spellStart"/>
      <w:r>
        <w:rPr>
          <w:rFonts w:eastAsia="Times New Roman" w:cs="Times New Roman"/>
          <w:szCs w:val="24"/>
        </w:rPr>
        <w:t>Μεταμοσχευτικού</w:t>
      </w:r>
      <w:proofErr w:type="spellEnd"/>
      <w:r>
        <w:rPr>
          <w:rFonts w:eastAsia="Times New Roman" w:cs="Times New Roman"/>
          <w:szCs w:val="24"/>
        </w:rPr>
        <w:t xml:space="preserve"> Κέντρου της Κλινικής </w:t>
      </w:r>
      <w:proofErr w:type="spellStart"/>
      <w:r>
        <w:rPr>
          <w:rFonts w:eastAsia="Times New Roman" w:cs="Times New Roman"/>
          <w:szCs w:val="24"/>
        </w:rPr>
        <w:t>Παίδων</w:t>
      </w:r>
      <w:proofErr w:type="spellEnd"/>
      <w:r>
        <w:rPr>
          <w:rFonts w:eastAsia="Times New Roman" w:cs="Times New Roman"/>
          <w:szCs w:val="24"/>
        </w:rPr>
        <w:t xml:space="preserve"> και της νέας πτέρυγας, αλλά και η ανάληψη κά</w:t>
      </w:r>
      <w:r>
        <w:rPr>
          <w:rFonts w:eastAsia="Times New Roman" w:cs="Times New Roman"/>
          <w:szCs w:val="24"/>
        </w:rPr>
        <w:t>θε δαπάνης συντήρησής του για μ</w:t>
      </w:r>
      <w:r>
        <w:rPr>
          <w:rFonts w:eastAsia="Times New Roman" w:cs="Times New Roman"/>
          <w:szCs w:val="24"/>
        </w:rPr>
        <w:t>ί</w:t>
      </w:r>
      <w:r>
        <w:rPr>
          <w:rFonts w:eastAsia="Times New Roman" w:cs="Times New Roman"/>
          <w:szCs w:val="24"/>
        </w:rPr>
        <w:t>α πενταετία εξοικονομεί σημαντικό δημοσιονομικό όφελος σε μ</w:t>
      </w:r>
      <w:r>
        <w:rPr>
          <w:rFonts w:eastAsia="Times New Roman" w:cs="Times New Roman"/>
          <w:szCs w:val="24"/>
        </w:rPr>
        <w:t>ί</w:t>
      </w:r>
      <w:r>
        <w:rPr>
          <w:rFonts w:eastAsia="Times New Roman" w:cs="Times New Roman"/>
          <w:szCs w:val="24"/>
        </w:rPr>
        <w:t>α χώρα σαν τη δική μας που χειμάζεται σχεδόν δέκα χρόνια τώρα.</w:t>
      </w:r>
    </w:p>
    <w:p w14:paraId="4B64C79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προβλεπόμενη σύσταση θέσεων εργασίας, τόσο σε ιατρικό όσο και σε βοηθητικό προσωπικό, θα επιφέρει ό</w:t>
      </w:r>
      <w:r>
        <w:rPr>
          <w:rFonts w:eastAsia="Times New Roman" w:cs="Times New Roman"/>
          <w:szCs w:val="24"/>
        </w:rPr>
        <w:t>φελος στην εθνική οικονομία και θα αποτρέψει τη μετανάστευση με στόχο ίσως και τον επαναπατρισμό αξιόλογων επιστημόνων του συγκεκριμένου τομέα.</w:t>
      </w:r>
    </w:p>
    <w:p w14:paraId="4B64C79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Οι Ανεξάρτητοι Έλληνες υπερψηφίζουμε τη συγκεκριμένη κύρωση θεωρώντας πως δεν χρήζει υποστηρικτικών λόγων, δεν τ</w:t>
      </w:r>
      <w:r>
        <w:rPr>
          <w:rFonts w:eastAsia="Times New Roman" w:cs="Times New Roman"/>
          <w:szCs w:val="24"/>
        </w:rPr>
        <w:t>α έχει ανάγκη, μια τόσο αφιλοκερδής και ανιδιοτελής προσφορά, που λειτουργεί προς όφελος του δημοσίου συμφέροντος και του συνόλου των συνανθρώπων μας.</w:t>
      </w:r>
    </w:p>
    <w:p w14:paraId="4B64C79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Τελειώνοντας, κυρία Πρόεδρε, θέλω να εκφράσω τη θετική μας ψήφο σε όλες τις υπουργικές τροπολογίες, χωρίς</w:t>
      </w:r>
      <w:r>
        <w:rPr>
          <w:rFonts w:eastAsia="Times New Roman" w:cs="Times New Roman"/>
          <w:szCs w:val="24"/>
        </w:rPr>
        <w:t xml:space="preserve"> να αναλύσω την κάθε μία ξεχωριστά, αρκούμενος στα όσα στην ανάπτυξη αυτών των τροπολογιών είπαν οι Υπουργοί μας.</w:t>
      </w:r>
    </w:p>
    <w:p w14:paraId="4B64C79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B64C79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Κυρία Πρόεδρε, θα ήθελα τον λόγο επί προσωπικού επειδή κατηγορήθηκα...</w:t>
      </w:r>
    </w:p>
    <w:p w14:paraId="4B64C798" w14:textId="77777777" w:rsidR="00973031" w:rsidRDefault="00405E19">
      <w:pPr>
        <w:spacing w:line="600" w:lineRule="auto"/>
        <w:ind w:firstLine="720"/>
        <w:contextualSpacing/>
        <w:jc w:val="both"/>
        <w:rPr>
          <w:rFonts w:eastAsia="Times New Roman" w:cs="Times New Roman"/>
          <w:szCs w:val="24"/>
        </w:rPr>
      </w:pPr>
      <w:r w:rsidRPr="0050188B">
        <w:rPr>
          <w:rFonts w:eastAsia="Times New Roman" w:cs="Times New Roman"/>
          <w:b/>
          <w:szCs w:val="24"/>
        </w:rPr>
        <w:t xml:space="preserve">ΠΡΟΕΔΡΕΥΟΥΣΑ (Αναστασία </w:t>
      </w:r>
      <w:r w:rsidRPr="0050188B">
        <w:rPr>
          <w:rFonts w:eastAsia="Times New Roman" w:cs="Times New Roman"/>
          <w:b/>
          <w:szCs w:val="24"/>
        </w:rPr>
        <w:t>Χριστοδουλοπούλου):</w:t>
      </w:r>
      <w:r>
        <w:rPr>
          <w:rFonts w:eastAsia="Times New Roman" w:cs="Times New Roman"/>
          <w:szCs w:val="24"/>
        </w:rPr>
        <w:t xml:space="preserve"> Δεν κατηγορηθήκατε. Κριτική εξέφρασε. </w:t>
      </w:r>
    </w:p>
    <w:p w14:paraId="4B64C79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Pr>
          <w:rFonts w:eastAsia="Times New Roman" w:cs="Times New Roman"/>
          <w:szCs w:val="24"/>
        </w:rPr>
        <w:t xml:space="preserve"> Δώσατε τον λόγο στον κ. </w:t>
      </w:r>
      <w:proofErr w:type="spellStart"/>
      <w:r>
        <w:rPr>
          <w:rFonts w:eastAsia="Times New Roman" w:cs="Times New Roman"/>
          <w:szCs w:val="24"/>
        </w:rPr>
        <w:t>Πολάκη</w:t>
      </w:r>
      <w:proofErr w:type="spellEnd"/>
      <w:r>
        <w:rPr>
          <w:rFonts w:eastAsia="Times New Roman" w:cs="Times New Roman"/>
          <w:szCs w:val="24"/>
        </w:rPr>
        <w:t xml:space="preserve"> επί προσωπικού, χωρίς να κατηγορήσω και χωρίς να προσβάλω κανέναν.</w:t>
      </w:r>
    </w:p>
    <w:p w14:paraId="4B64C79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Με είπες ψεύτη. </w:t>
      </w:r>
    </w:p>
    <w:p w14:paraId="4B64C79B" w14:textId="77777777" w:rsidR="00973031" w:rsidRDefault="00405E19">
      <w:pPr>
        <w:spacing w:line="600" w:lineRule="auto"/>
        <w:ind w:firstLine="720"/>
        <w:contextualSpacing/>
        <w:jc w:val="both"/>
        <w:rPr>
          <w:rFonts w:eastAsia="Times New Roman" w:cs="Times New Roman"/>
          <w:szCs w:val="24"/>
        </w:rPr>
      </w:pPr>
      <w:r w:rsidRPr="0050188B">
        <w:rPr>
          <w:rFonts w:eastAsia="Times New Roman" w:cs="Times New Roman"/>
          <w:b/>
          <w:szCs w:val="24"/>
        </w:rPr>
        <w:t xml:space="preserve">ΠΡΟΕΔΡΕΥΟΥΣΑ </w:t>
      </w:r>
      <w:r w:rsidRPr="0050188B">
        <w:rPr>
          <w:rFonts w:eastAsia="Times New Roman" w:cs="Times New Roman"/>
          <w:b/>
          <w:szCs w:val="24"/>
        </w:rPr>
        <w:t>(Αναστασία Χριστοδουλοπούλου):</w:t>
      </w:r>
      <w:r>
        <w:rPr>
          <w:rFonts w:eastAsia="Times New Roman" w:cs="Times New Roman"/>
          <w:szCs w:val="24"/>
        </w:rPr>
        <w:t xml:space="preserve"> Δεν έχει νόημα απλώς. </w:t>
      </w:r>
    </w:p>
    <w:p w14:paraId="4B64C79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Θέλω τριάντα δευτερόλεπτα, απλά για να το ξεκαθαρίσω.</w:t>
      </w:r>
    </w:p>
    <w:p w14:paraId="4B64C79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w:t>
      </w:r>
    </w:p>
    <w:p w14:paraId="4B64C79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Ευχαριστώ.</w:t>
      </w:r>
    </w:p>
    <w:p w14:paraId="4B64C79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κατηγορήσαμε την Ελληνική Αστυνομία ούτε </w:t>
      </w:r>
      <w:r>
        <w:rPr>
          <w:rFonts w:eastAsia="Times New Roman" w:cs="Times New Roman"/>
          <w:szCs w:val="24"/>
        </w:rPr>
        <w:t xml:space="preserve">το συγκεκριμένο </w:t>
      </w:r>
      <w:r>
        <w:rPr>
          <w:rFonts w:eastAsia="Times New Roman" w:cs="Times New Roman"/>
          <w:szCs w:val="24"/>
        </w:rPr>
        <w:t>ό</w:t>
      </w:r>
      <w:r>
        <w:rPr>
          <w:rFonts w:eastAsia="Times New Roman" w:cs="Times New Roman"/>
          <w:szCs w:val="24"/>
        </w:rPr>
        <w:t xml:space="preserve">ργανο που κίνησε την αυτόφωρη διαδικασία. Δεν το κάναμε γιατί δεν θα μπορούσαμε. </w:t>
      </w:r>
      <w:r>
        <w:rPr>
          <w:rFonts w:eastAsia="Times New Roman" w:cs="Times New Roman"/>
          <w:szCs w:val="24"/>
        </w:rPr>
        <w:lastRenderedPageBreak/>
        <w:t xml:space="preserve">Το συγκεκριμένο </w:t>
      </w:r>
      <w:r>
        <w:rPr>
          <w:rFonts w:eastAsia="Times New Roman" w:cs="Times New Roman"/>
          <w:szCs w:val="24"/>
        </w:rPr>
        <w:t>ό</w:t>
      </w:r>
      <w:r>
        <w:rPr>
          <w:rFonts w:eastAsia="Times New Roman" w:cs="Times New Roman"/>
          <w:szCs w:val="24"/>
        </w:rPr>
        <w:t>ργανο –και σας μιλάω και σαν νομικός αυτή τη στιγμή- δεν είχε τη δυνατότητα επιλογής, δεν είχε τη δυνατότητα δηλαδή να μην κινήσει την αυτόφω</w:t>
      </w:r>
      <w:r>
        <w:rPr>
          <w:rFonts w:eastAsia="Times New Roman" w:cs="Times New Roman"/>
          <w:szCs w:val="24"/>
        </w:rPr>
        <w:t>ρη διαδικασία. Και για να το καταλάβουν και όσοι ακούνε, μια μήνυση κατατίθεται ή στην εισαγγελία ή στο αστυνομικό τμήμα.</w:t>
      </w:r>
    </w:p>
    <w:p w14:paraId="4B64C7A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Αν, λοιπόν, μ</w:t>
      </w:r>
      <w:r>
        <w:rPr>
          <w:rFonts w:eastAsia="Times New Roman" w:cs="Times New Roman"/>
          <w:szCs w:val="24"/>
        </w:rPr>
        <w:t>ί</w:t>
      </w:r>
      <w:r>
        <w:rPr>
          <w:rFonts w:eastAsia="Times New Roman" w:cs="Times New Roman"/>
          <w:szCs w:val="24"/>
        </w:rPr>
        <w:t>α μήνυση, αυτή η συγκεκριμένη μήνυση του κ. Καμμένου, είχε κατατεθεί στην εισαγγελία μέρα μεσημέρι, ποτέ δεν θα είχε κιν</w:t>
      </w:r>
      <w:r>
        <w:rPr>
          <w:rFonts w:eastAsia="Times New Roman" w:cs="Times New Roman"/>
          <w:szCs w:val="24"/>
        </w:rPr>
        <w:t>ηθεί η αυτόφωρη διαδικασία.</w:t>
      </w:r>
    </w:p>
    <w:p w14:paraId="4B64C7A1" w14:textId="77777777" w:rsidR="00973031" w:rsidRDefault="00405E19">
      <w:pPr>
        <w:spacing w:line="600" w:lineRule="auto"/>
        <w:ind w:firstLine="720"/>
        <w:contextualSpacing/>
        <w:jc w:val="both"/>
        <w:rPr>
          <w:rFonts w:eastAsia="Times New Roman"/>
          <w:szCs w:val="24"/>
        </w:rPr>
      </w:pPr>
      <w:r>
        <w:rPr>
          <w:rFonts w:eastAsia="Times New Roman"/>
          <w:szCs w:val="24"/>
        </w:rPr>
        <w:t>Εφόσον, όμως, κατατέθηκε σκοπίμως –γιατί δεν μπορεί να είναι τυχαία- σε περίεργη ώρα στο Αστυνομικό Τμήμα των Εξαρχείων, το αστυνομικό όργανο ήταν αναγκασμένο να προβεί σε αυτές τις κινήσεις και να προβεί στη σύλληψη. Και αυτό φ</w:t>
      </w:r>
      <w:r>
        <w:rPr>
          <w:rFonts w:eastAsia="Times New Roman"/>
          <w:szCs w:val="24"/>
        </w:rPr>
        <w:t xml:space="preserve">αίνεται την επομένη που ο </w:t>
      </w:r>
      <w:r>
        <w:rPr>
          <w:rFonts w:eastAsia="Times New Roman"/>
          <w:szCs w:val="24"/>
        </w:rPr>
        <w:t>ε</w:t>
      </w:r>
      <w:r>
        <w:rPr>
          <w:rFonts w:eastAsia="Times New Roman"/>
          <w:szCs w:val="24"/>
        </w:rPr>
        <w:t xml:space="preserve">ισαγγελέας </w:t>
      </w:r>
      <w:proofErr w:type="spellStart"/>
      <w:r>
        <w:rPr>
          <w:rFonts w:eastAsia="Times New Roman"/>
          <w:szCs w:val="24"/>
        </w:rPr>
        <w:t>παρενέβη</w:t>
      </w:r>
      <w:proofErr w:type="spellEnd"/>
      <w:r>
        <w:rPr>
          <w:rFonts w:eastAsia="Times New Roman"/>
          <w:szCs w:val="24"/>
        </w:rPr>
        <w:t xml:space="preserve"> σε όλη αυτήν τη διαδικασία, ο οποίος είπε ότι δεν υπάρχει λόγος και δεν συντρέχει λόγος αυτόφωρης διαδικασίας. Αυτό θα είχε συμβεί από την πρώτη στιγμή, εάν η μήνυση δεν είχε κατατεθεί σε σκοτεινές ώρες σε αστ</w:t>
      </w:r>
      <w:r>
        <w:rPr>
          <w:rFonts w:eastAsia="Times New Roman"/>
          <w:szCs w:val="24"/>
        </w:rPr>
        <w:t xml:space="preserve">υνομικό τμήμα, αλλά μέρα μεσημέρι στην </w:t>
      </w:r>
      <w:r>
        <w:rPr>
          <w:rFonts w:eastAsia="Times New Roman"/>
          <w:szCs w:val="24"/>
        </w:rPr>
        <w:t>ε</w:t>
      </w:r>
      <w:r>
        <w:rPr>
          <w:rFonts w:eastAsia="Times New Roman"/>
          <w:szCs w:val="24"/>
        </w:rPr>
        <w:t>ισαγγελία Αθηνών.</w:t>
      </w:r>
    </w:p>
    <w:p w14:paraId="4B64C7A2" w14:textId="77777777" w:rsidR="00973031" w:rsidRDefault="00405E19">
      <w:pPr>
        <w:spacing w:line="600" w:lineRule="auto"/>
        <w:ind w:firstLine="720"/>
        <w:contextualSpacing/>
        <w:jc w:val="both"/>
        <w:rPr>
          <w:rFonts w:eastAsia="Times New Roman"/>
          <w:szCs w:val="24"/>
        </w:rPr>
      </w:pPr>
      <w:r>
        <w:rPr>
          <w:rFonts w:eastAsia="Times New Roman"/>
          <w:szCs w:val="24"/>
        </w:rPr>
        <w:t>Ευχαριστώ.</w:t>
      </w:r>
    </w:p>
    <w:p w14:paraId="4B64C7A3" w14:textId="77777777" w:rsidR="00973031" w:rsidRDefault="00405E19">
      <w:pPr>
        <w:spacing w:line="600" w:lineRule="auto"/>
        <w:ind w:firstLine="720"/>
        <w:contextualSpacing/>
        <w:jc w:val="both"/>
        <w:rPr>
          <w:rFonts w:eastAsia="Times New Roman"/>
          <w:szCs w:val="24"/>
        </w:rPr>
      </w:pPr>
      <w:r>
        <w:rPr>
          <w:rFonts w:eastAsia="Times New Roman" w:cs="Times New Roman"/>
          <w:b/>
          <w:szCs w:val="24"/>
        </w:rPr>
        <w:t xml:space="preserve">ΠΡΟΕΔΡΕΥΟΥΣΑ (Αναστασία Χριστοδουλοπούλου): </w:t>
      </w:r>
      <w:r w:rsidRPr="00A17544">
        <w:rPr>
          <w:rFonts w:eastAsia="Times New Roman" w:cs="Times New Roman"/>
          <w:szCs w:val="24"/>
        </w:rPr>
        <w:t>Ε</w:t>
      </w:r>
      <w:r>
        <w:rPr>
          <w:rFonts w:eastAsia="Times New Roman" w:cs="Times New Roman"/>
          <w:szCs w:val="24"/>
        </w:rPr>
        <w:t>ίπατε πάρα ταύτα ότι ήταν δικαίωμά του να την καταθέσει στο αστυνομικό τμήμα, οπότε μην προκαλέσουμε νέο γύρο. Εντάξει.</w:t>
      </w:r>
    </w:p>
    <w:p w14:paraId="4B64C7A4"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 </w:t>
      </w:r>
      <w:r>
        <w:rPr>
          <w:rFonts w:eastAsia="Times New Roman"/>
          <w:szCs w:val="24"/>
        </w:rPr>
        <w:t>Δικαί</w:t>
      </w:r>
      <w:r>
        <w:rPr>
          <w:rFonts w:eastAsia="Times New Roman"/>
          <w:szCs w:val="24"/>
        </w:rPr>
        <w:t>ωμα του και επιλογή του,</w:t>
      </w:r>
      <w:r w:rsidRPr="00325132">
        <w:rPr>
          <w:rFonts w:eastAsia="Times New Roman"/>
          <w:szCs w:val="24"/>
        </w:rPr>
        <w:t xml:space="preserve"> </w:t>
      </w:r>
      <w:r>
        <w:rPr>
          <w:rFonts w:eastAsia="Times New Roman"/>
          <w:szCs w:val="24"/>
        </w:rPr>
        <w:t>γι’ αυτό και είπα ότι έχει αξία να ακούσω τι θα πουν για τη συγκεκριμένη τροπολογία οι ΑΝΕΛ...</w:t>
      </w:r>
    </w:p>
    <w:p w14:paraId="4B64C7A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4F2D8D">
        <w:rPr>
          <w:rFonts w:eastAsia="Times New Roman" w:cs="Times New Roman"/>
          <w:szCs w:val="24"/>
        </w:rPr>
        <w:t>Εφόσον</w:t>
      </w:r>
      <w:r>
        <w:rPr>
          <w:rFonts w:eastAsia="Times New Roman" w:cs="Times New Roman"/>
          <w:szCs w:val="24"/>
        </w:rPr>
        <w:t xml:space="preserve"> είναι</w:t>
      </w:r>
      <w:r w:rsidRPr="004F2D8D">
        <w:rPr>
          <w:rFonts w:eastAsia="Times New Roman" w:cs="Times New Roman"/>
          <w:szCs w:val="24"/>
        </w:rPr>
        <w:t xml:space="preserve"> επιλογή του ας κάνει ό,τι θέλει.</w:t>
      </w:r>
    </w:p>
    <w:p w14:paraId="4B64C7A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Κύριε Ψαριανέ, έχετε τον λόγο.</w:t>
      </w:r>
    </w:p>
    <w:p w14:paraId="4B64C7A7" w14:textId="77777777" w:rsidR="00973031" w:rsidRDefault="00405E19">
      <w:pPr>
        <w:spacing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Pr>
          <w:rFonts w:eastAsia="Times New Roman"/>
          <w:szCs w:val="24"/>
        </w:rPr>
        <w:t xml:space="preserve"> ...γιατί ήταν επιλογή του κ. Καμμένου να κινηθεί αυτή η διαδικασία. Το πρόσεξε. Το επιχείρησε.</w:t>
      </w:r>
    </w:p>
    <w:p w14:paraId="4B64C7A8" w14:textId="77777777" w:rsidR="00973031" w:rsidRDefault="00405E19">
      <w:pPr>
        <w:spacing w:line="600" w:lineRule="auto"/>
        <w:ind w:firstLine="720"/>
        <w:contextualSpacing/>
        <w:jc w:val="both"/>
        <w:rPr>
          <w:rFonts w:eastAsia="Times New Roman"/>
          <w:szCs w:val="24"/>
        </w:rPr>
      </w:pPr>
      <w:r w:rsidRPr="002E75B4">
        <w:rPr>
          <w:rFonts w:eastAsia="Times New Roman"/>
          <w:b/>
          <w:szCs w:val="24"/>
        </w:rPr>
        <w:t>ΚΩΝΣΤΑΝΤΙΝΟΣ ΚΑΤΣΙΚΗΣ:</w:t>
      </w:r>
      <w:r>
        <w:rPr>
          <w:rFonts w:eastAsia="Times New Roman"/>
          <w:b/>
          <w:szCs w:val="24"/>
        </w:rPr>
        <w:t xml:space="preserve"> </w:t>
      </w:r>
      <w:r>
        <w:rPr>
          <w:rFonts w:eastAsia="Times New Roman"/>
          <w:szCs w:val="24"/>
        </w:rPr>
        <w:t>Κυρία Πρόεδρε, θα ήθελα τον λόγο.</w:t>
      </w:r>
    </w:p>
    <w:p w14:paraId="4B64C7A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2E75B4">
        <w:rPr>
          <w:rFonts w:eastAsia="Times New Roman" w:cs="Times New Roman"/>
          <w:szCs w:val="24"/>
        </w:rPr>
        <w:t xml:space="preserve">Όχι, κύριε </w:t>
      </w:r>
      <w:proofErr w:type="spellStart"/>
      <w:r w:rsidRPr="002E75B4">
        <w:rPr>
          <w:rFonts w:eastAsia="Times New Roman" w:cs="Times New Roman"/>
          <w:szCs w:val="24"/>
        </w:rPr>
        <w:t>Κατσίκη</w:t>
      </w:r>
      <w:proofErr w:type="spellEnd"/>
      <w:r>
        <w:rPr>
          <w:rFonts w:eastAsia="Times New Roman" w:cs="Times New Roman"/>
          <w:szCs w:val="24"/>
        </w:rPr>
        <w:t>, σ</w:t>
      </w:r>
      <w:r w:rsidRPr="002E75B4">
        <w:rPr>
          <w:rFonts w:eastAsia="Times New Roman" w:cs="Times New Roman"/>
          <w:szCs w:val="24"/>
        </w:rPr>
        <w:t>ας παρακαλώ τώρα.</w:t>
      </w:r>
      <w:r>
        <w:rPr>
          <w:rFonts w:eastAsia="Times New Roman" w:cs="Times New Roman"/>
          <w:szCs w:val="24"/>
        </w:rPr>
        <w:t xml:space="preserve"> Ταλαιπωρούμ</w:t>
      </w:r>
      <w:r>
        <w:rPr>
          <w:rFonts w:eastAsia="Times New Roman" w:cs="Times New Roman"/>
          <w:szCs w:val="24"/>
        </w:rPr>
        <w:t xml:space="preserve">εθα για θέματα που έχει καταλάβει ο καθένας τι συνέβη. </w:t>
      </w:r>
    </w:p>
    <w:p w14:paraId="4B64C7AA"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Δηλαδή, να αφήσουμε τις εντυπώσεις...</w:t>
      </w:r>
    </w:p>
    <w:p w14:paraId="4B64C7AB" w14:textId="77777777" w:rsidR="00973031" w:rsidRDefault="00405E19">
      <w:pPr>
        <w:spacing w:line="600" w:lineRule="auto"/>
        <w:ind w:firstLine="720"/>
        <w:contextualSpacing/>
        <w:jc w:val="both"/>
        <w:rPr>
          <w:rFonts w:eastAsia="Times New Roman"/>
          <w:szCs w:val="24"/>
        </w:rPr>
      </w:pPr>
      <w:r>
        <w:rPr>
          <w:rFonts w:eastAsia="Times New Roman" w:cs="Times New Roman"/>
          <w:b/>
          <w:szCs w:val="24"/>
        </w:rPr>
        <w:t xml:space="preserve">ΠΡΟΕΔΡΕΥΟΥΣΑ (Αναστασία Χριστοδουλοπούλου): </w:t>
      </w:r>
      <w:r w:rsidRPr="002E75B4">
        <w:rPr>
          <w:rFonts w:eastAsia="Times New Roman" w:cs="Times New Roman"/>
          <w:szCs w:val="24"/>
        </w:rPr>
        <w:t>Ποιες εντυπώσεις τώρα; Σας παρακαλώ!</w:t>
      </w:r>
    </w:p>
    <w:p w14:paraId="4B64C7AC"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Τις εντυπώσεις ότι η Ελληνική Αστυν</w:t>
      </w:r>
      <w:r>
        <w:rPr>
          <w:rFonts w:eastAsia="Times New Roman"/>
          <w:szCs w:val="24"/>
        </w:rPr>
        <w:t>ομία έκανε το χατίρι του Υπουργού.</w:t>
      </w:r>
    </w:p>
    <w:p w14:paraId="4B64C7AD" w14:textId="77777777" w:rsidR="00973031" w:rsidRDefault="00405E19">
      <w:pPr>
        <w:spacing w:line="600" w:lineRule="auto"/>
        <w:ind w:firstLine="720"/>
        <w:contextualSpacing/>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είπε αυτό. Δεν είπε αυτό, κύριε </w:t>
      </w:r>
      <w:proofErr w:type="spellStart"/>
      <w:r>
        <w:rPr>
          <w:rFonts w:eastAsia="Times New Roman" w:cs="Times New Roman"/>
          <w:szCs w:val="24"/>
        </w:rPr>
        <w:t>Κατσίκη</w:t>
      </w:r>
      <w:proofErr w:type="spellEnd"/>
      <w:r>
        <w:rPr>
          <w:rFonts w:eastAsia="Times New Roman" w:cs="Times New Roman"/>
          <w:szCs w:val="24"/>
        </w:rPr>
        <w:t>. Είπε ότι ο κ. Καμμένος έκανε επιλογή το πού θα καταθέσει τη μήνυση. Δικαίωμά του ήταν να κάνει επιλογή.</w:t>
      </w:r>
    </w:p>
    <w:p w14:paraId="4B64C7AE"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w:t>
      </w:r>
      <w:r>
        <w:rPr>
          <w:rFonts w:eastAsia="Times New Roman"/>
          <w:b/>
          <w:szCs w:val="24"/>
        </w:rPr>
        <w:t xml:space="preserve">Υπουργός Υγείας): </w:t>
      </w:r>
      <w:r w:rsidRPr="002E75B4">
        <w:rPr>
          <w:rFonts w:eastAsia="Times New Roman"/>
          <w:szCs w:val="24"/>
        </w:rPr>
        <w:t>Δ</w:t>
      </w:r>
      <w:r>
        <w:rPr>
          <w:rFonts w:eastAsia="Times New Roman"/>
          <w:szCs w:val="24"/>
        </w:rPr>
        <w:t>εν θα κάνει ο εισαγγελέας το χατίρι του Υπουργού! Δηλαδή αν πήγαινες, είσαι σίγουρος ότι ο εισαγγελέας θα κινούσε τη διαδικασία; Έχεις άκρες και το ξέρεις;</w:t>
      </w:r>
    </w:p>
    <w:p w14:paraId="4B64C7A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2E75B4">
        <w:rPr>
          <w:rFonts w:eastAsia="Times New Roman" w:cs="Times New Roman"/>
          <w:szCs w:val="24"/>
        </w:rPr>
        <w:t xml:space="preserve">Κύριε </w:t>
      </w:r>
      <w:proofErr w:type="spellStart"/>
      <w:r w:rsidRPr="002E75B4">
        <w:rPr>
          <w:rFonts w:eastAsia="Times New Roman" w:cs="Times New Roman"/>
          <w:szCs w:val="24"/>
        </w:rPr>
        <w:t>Πολάκη</w:t>
      </w:r>
      <w:proofErr w:type="spellEnd"/>
      <w:r w:rsidRPr="002E75B4">
        <w:rPr>
          <w:rFonts w:eastAsia="Times New Roman" w:cs="Times New Roman"/>
          <w:szCs w:val="24"/>
        </w:rPr>
        <w:t>, σας παρακαλώ.</w:t>
      </w:r>
      <w:r>
        <w:rPr>
          <w:rFonts w:eastAsia="Times New Roman" w:cs="Times New Roman"/>
          <w:szCs w:val="24"/>
        </w:rPr>
        <w:t xml:space="preserve"> Υπάρχω κα</w:t>
      </w:r>
      <w:r>
        <w:rPr>
          <w:rFonts w:eastAsia="Times New Roman" w:cs="Times New Roman"/>
          <w:szCs w:val="24"/>
        </w:rPr>
        <w:t>ι εγώ εδώ. Δεν θα κάνουμε τώρα διάλογο!</w:t>
      </w:r>
    </w:p>
    <w:p w14:paraId="4B64C7B0" w14:textId="77777777" w:rsidR="00973031" w:rsidRDefault="00405E19">
      <w:pPr>
        <w:spacing w:line="600" w:lineRule="auto"/>
        <w:ind w:firstLine="720"/>
        <w:contextualSpacing/>
        <w:jc w:val="both"/>
        <w:rPr>
          <w:rFonts w:eastAsia="Times New Roman" w:cs="Times New Roman"/>
          <w:szCs w:val="24"/>
        </w:rPr>
      </w:pPr>
      <w:r w:rsidRPr="002E75B4">
        <w:rPr>
          <w:rFonts w:eastAsia="Times New Roman" w:cs="Times New Roman"/>
          <w:b/>
          <w:szCs w:val="24"/>
        </w:rPr>
        <w:t>ΓΡΗΓΟΡΙΟΣ ΨΑΡΙΑΝΟΣ:</w:t>
      </w:r>
      <w:r>
        <w:rPr>
          <w:rFonts w:eastAsia="Times New Roman" w:cs="Times New Roman"/>
          <w:b/>
          <w:szCs w:val="24"/>
        </w:rPr>
        <w:t xml:space="preserve"> </w:t>
      </w:r>
      <w:r w:rsidRPr="002E75B4">
        <w:rPr>
          <w:rFonts w:eastAsia="Times New Roman" w:cs="Times New Roman"/>
          <w:szCs w:val="24"/>
        </w:rPr>
        <w:t>Υπάρχω και εγώ.</w:t>
      </w:r>
    </w:p>
    <w:p w14:paraId="4B64C7B1" w14:textId="77777777" w:rsidR="00973031" w:rsidRDefault="00405E19">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sidRPr="00EB6892">
        <w:rPr>
          <w:rFonts w:eastAsia="Times New Roman" w:cs="Times New Roman"/>
          <w:szCs w:val="24"/>
        </w:rPr>
        <w:t>Ορίστε, κύριε Ψαριανέ, έχετε τον λόγο για δεκαπέντε λεπτά.</w:t>
      </w:r>
    </w:p>
    <w:p w14:paraId="4B64C7B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ΓΡΗΓΟΡΙΟΣ ΨΑΡΙΑΝΟΣ</w:t>
      </w:r>
      <w:r w:rsidRPr="000D0471">
        <w:rPr>
          <w:rFonts w:eastAsia="Times New Roman" w:cs="Times New Roman"/>
          <w:b/>
          <w:szCs w:val="24"/>
        </w:rPr>
        <w:t>:</w:t>
      </w:r>
      <w:r>
        <w:rPr>
          <w:rFonts w:eastAsia="Times New Roman" w:cs="Times New Roman"/>
          <w:b/>
          <w:szCs w:val="24"/>
        </w:rPr>
        <w:t xml:space="preserve"> </w:t>
      </w:r>
      <w:r w:rsidRPr="000D0471">
        <w:rPr>
          <w:rFonts w:eastAsia="Times New Roman" w:cs="Times New Roman"/>
          <w:szCs w:val="24"/>
        </w:rPr>
        <w:t xml:space="preserve">Θα με αναγκάσετε να ξεκινήσω από το τέλος, από την </w:t>
      </w:r>
      <w:r w:rsidRPr="000D0471">
        <w:rPr>
          <w:rFonts w:eastAsia="Times New Roman" w:cs="Times New Roman"/>
          <w:szCs w:val="24"/>
        </w:rPr>
        <w:t>ευχάριστη αυτή συζήτηση.</w:t>
      </w:r>
    </w:p>
    <w:p w14:paraId="4B64C7B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Βεβαίως, είναι δικαίωμα οποιουδήποτε να χρησιμοποιήσει οποιοδήποτε δίκαιο ή άδικο νόμο για να κινήσει μ</w:t>
      </w:r>
      <w:r>
        <w:rPr>
          <w:rFonts w:eastAsia="Times New Roman" w:cs="Times New Roman"/>
          <w:szCs w:val="24"/>
        </w:rPr>
        <w:t>ί</w:t>
      </w:r>
      <w:r>
        <w:rPr>
          <w:rFonts w:eastAsia="Times New Roman" w:cs="Times New Roman"/>
          <w:szCs w:val="24"/>
        </w:rPr>
        <w:t>α διαδικασία και όσο με χειρότερο τρόπο το κάνει τόσο πιο σκληρός είναι και πιο τσαμπουκάς.</w:t>
      </w:r>
    </w:p>
    <w:p w14:paraId="4B64C7B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Εδώ το θέμα δεν είναι αν κατηγορεί κάποιος την Αστυνομία ή τη </w:t>
      </w:r>
      <w:r>
        <w:rPr>
          <w:rFonts w:eastAsia="Times New Roman" w:cs="Times New Roman"/>
          <w:szCs w:val="24"/>
        </w:rPr>
        <w:t>δ</w:t>
      </w:r>
      <w:r>
        <w:rPr>
          <w:rFonts w:eastAsia="Times New Roman" w:cs="Times New Roman"/>
          <w:szCs w:val="24"/>
        </w:rPr>
        <w:t xml:space="preserve">ικαιοσύνη. Δεν κατηγορεί κανείς ούτε την Αστυνομία, ούτε το Αστυνομικό Τμήμα Εξαρχείων, ούτε τους χωροφύλακες, ούτε κανέναν. Κατηγορούμε το νόμο, ο οποίος πρέπει να αλλάξει. Κακώς ισχύει ακόμα </w:t>
      </w:r>
      <w:r>
        <w:rPr>
          <w:rFonts w:eastAsia="Times New Roman" w:cs="Times New Roman"/>
          <w:szCs w:val="24"/>
        </w:rPr>
        <w:t xml:space="preserve">ένας </w:t>
      </w:r>
      <w:proofErr w:type="spellStart"/>
      <w:r>
        <w:rPr>
          <w:rFonts w:eastAsia="Times New Roman" w:cs="Times New Roman"/>
          <w:szCs w:val="24"/>
        </w:rPr>
        <w:t>εμφυλιοπολεμικός</w:t>
      </w:r>
      <w:proofErr w:type="spellEnd"/>
      <w:r>
        <w:rPr>
          <w:rFonts w:eastAsia="Times New Roman" w:cs="Times New Roman"/>
          <w:szCs w:val="24"/>
        </w:rPr>
        <w:t xml:space="preserve"> νόμος του 1951 όπου ο προ</w:t>
      </w:r>
      <w:r>
        <w:rPr>
          <w:rFonts w:eastAsia="Times New Roman" w:cs="Times New Roman"/>
          <w:szCs w:val="24"/>
        </w:rPr>
        <w:lastRenderedPageBreak/>
        <w:t>γενέστερος του 1927 -νόμος του 1927, παρακαλώ!- με σαφήνεια έλεγε ότι τα αδικήματα του Τύπου δεν θεωρούνται ως επ’ αυτοφώρω. Ο νόμος του 1927, στο δημοκρατικό Σύνταγμα του 1927!</w:t>
      </w:r>
    </w:p>
    <w:p w14:paraId="4B64C7B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Στη συνταγματική αναθεώρηση του</w:t>
      </w:r>
      <w:r>
        <w:rPr>
          <w:rFonts w:eastAsia="Times New Roman" w:cs="Times New Roman"/>
          <w:szCs w:val="24"/>
        </w:rPr>
        <w:t xml:space="preserve"> 2001 καταργήθηκε η πρόβλεψη ότι τα αδικήματα Τύπου είναι αυτόφωρα, αλλά δεν αντικαταστάθηκε με διάταξη ότι δεν είναι, με αποτέλεσμα κάποιος που θέλει και «τρώγεται» για να αξιοποιήσει έναν ανελεύθερο, αντιδημοκρατικό νόμο να το κάνει. </w:t>
      </w:r>
    </w:p>
    <w:p w14:paraId="4B64C7B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Αυτό έγινε εδώ και </w:t>
      </w:r>
      <w:r>
        <w:rPr>
          <w:rFonts w:eastAsia="Times New Roman" w:cs="Times New Roman"/>
          <w:szCs w:val="24"/>
        </w:rPr>
        <w:t>εμείς ως Ποτάμι και ο κ. Λοβέρδος με την τροπολογία την 1750, εμείς με την 1749 -είναι παρεμφερείς αυτές- ζητάμε την τροποποίηση ακριβώς.</w:t>
      </w:r>
    </w:p>
    <w:p w14:paraId="4B64C7B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Πρέπει να πω εδώ ότι η διάταξη του Κώδικα Ποινικής Δικονομίας δεν άλλαξε εδώ και εβδομήντα χρόνια, αλλά παρέμεινε αυτή</w:t>
      </w:r>
      <w:r>
        <w:rPr>
          <w:rFonts w:eastAsia="Times New Roman" w:cs="Times New Roman"/>
          <w:szCs w:val="24"/>
        </w:rPr>
        <w:t xml:space="preserve"> η «</w:t>
      </w:r>
      <w:proofErr w:type="spellStart"/>
      <w:r>
        <w:rPr>
          <w:rFonts w:eastAsia="Times New Roman" w:cs="Times New Roman"/>
          <w:szCs w:val="24"/>
        </w:rPr>
        <w:t>τυποκτόνος</w:t>
      </w:r>
      <w:proofErr w:type="spellEnd"/>
      <w:r>
        <w:rPr>
          <w:rFonts w:eastAsia="Times New Roman" w:cs="Times New Roman"/>
          <w:szCs w:val="24"/>
        </w:rPr>
        <w:t>» διάταξη. Σε αυτήν στηρίχθηκε η κίνηση αυτή που έγινε και είναι σαν να λέμε ότι κάποιοι στην Τουρκία, στη Βενεζουέλα, στη Ρωσία ή στην Κίνα ή στη Βόρεια Κορέα κατηγορούν τους αστυνομικούς που εφαρμόζουν έναν τέτοιο νόμο. Στην Τουρκία τρέχουν</w:t>
      </w:r>
      <w:r>
        <w:rPr>
          <w:rFonts w:eastAsia="Times New Roman" w:cs="Times New Roman"/>
          <w:szCs w:val="24"/>
        </w:rPr>
        <w:t xml:space="preserve"> όλοι και πάνε φυλακή κατευθείαν, δεν έχει ούτε αυτόφωρο, ούτε τίποτα. Μπορεί να την φάνε κατευθείαν με χρόνια στο κεφάλι. </w:t>
      </w:r>
    </w:p>
    <w:p w14:paraId="4B64C7B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Κατηγορεί κανείς την Αστυνομία; Κατηγορεί το καθεστώς που έχει στήσει ένα τέτοιο σύστημα. Αυτό το απολειφάδι της </w:t>
      </w:r>
      <w:proofErr w:type="spellStart"/>
      <w:r>
        <w:rPr>
          <w:rFonts w:eastAsia="Times New Roman" w:cs="Times New Roman"/>
          <w:szCs w:val="24"/>
        </w:rPr>
        <w:t>εμφυλιοπολεμικής</w:t>
      </w:r>
      <w:proofErr w:type="spellEnd"/>
      <w:r>
        <w:rPr>
          <w:rFonts w:eastAsia="Times New Roman" w:cs="Times New Roman"/>
          <w:szCs w:val="24"/>
        </w:rPr>
        <w:t xml:space="preserve"> δι</w:t>
      </w:r>
      <w:r>
        <w:rPr>
          <w:rFonts w:eastAsia="Times New Roman" w:cs="Times New Roman"/>
          <w:szCs w:val="24"/>
        </w:rPr>
        <w:t xml:space="preserve">άταξης που παραμένει, </w:t>
      </w:r>
      <w:r>
        <w:rPr>
          <w:rFonts w:eastAsia="Times New Roman" w:cs="Times New Roman"/>
          <w:szCs w:val="24"/>
        </w:rPr>
        <w:lastRenderedPageBreak/>
        <w:t xml:space="preserve">έμεινε και ορίζεται από το </w:t>
      </w:r>
      <w:proofErr w:type="spellStart"/>
      <w:r>
        <w:rPr>
          <w:rFonts w:eastAsia="Times New Roman" w:cs="Times New Roman"/>
          <w:szCs w:val="24"/>
        </w:rPr>
        <w:t>εμφυλιοπολεμικό</w:t>
      </w:r>
      <w:proofErr w:type="spellEnd"/>
      <w:r>
        <w:rPr>
          <w:rFonts w:eastAsia="Times New Roman" w:cs="Times New Roman"/>
          <w:szCs w:val="24"/>
        </w:rPr>
        <w:t xml:space="preserve"> Σύνταγμα του 1952 και λέει ότι τα αδικήματα του Τύπου είναι αυτόφωρα. Αυτό έγινε το 1952 για τους γνωστούς λόγους. </w:t>
      </w:r>
    </w:p>
    <w:p w14:paraId="4B64C7B9" w14:textId="77777777" w:rsidR="00973031" w:rsidRDefault="00405E19">
      <w:pPr>
        <w:spacing w:line="600" w:lineRule="auto"/>
        <w:ind w:firstLine="720"/>
        <w:contextualSpacing/>
        <w:jc w:val="both"/>
        <w:rPr>
          <w:rFonts w:eastAsia="Times New Roman"/>
          <w:b/>
          <w:szCs w:val="24"/>
        </w:rPr>
      </w:pPr>
      <w:r>
        <w:rPr>
          <w:rFonts w:eastAsia="Times New Roman" w:cs="Times New Roman"/>
          <w:szCs w:val="24"/>
        </w:rPr>
        <w:t>Αυτό πρέπει να καταργηθεί και να ισχύσει το αρχικά και ξεκάθαρα δημοκρατικό</w:t>
      </w:r>
      <w:r>
        <w:rPr>
          <w:rFonts w:eastAsia="Times New Roman" w:cs="Times New Roman"/>
          <w:szCs w:val="24"/>
        </w:rPr>
        <w:t xml:space="preserve"> και</w:t>
      </w:r>
      <w:r w:rsidRPr="007020BC">
        <w:rPr>
          <w:rFonts w:eastAsia="Times New Roman" w:cs="Times New Roman"/>
          <w:szCs w:val="24"/>
        </w:rPr>
        <w:t xml:space="preserve"> </w:t>
      </w:r>
      <w:r>
        <w:rPr>
          <w:rFonts w:eastAsia="Times New Roman" w:cs="Times New Roman"/>
          <w:szCs w:val="24"/>
        </w:rPr>
        <w:t xml:space="preserve">για την ελευθερία του Τύπου προστατευτικό –και για τη </w:t>
      </w:r>
      <w:r>
        <w:rPr>
          <w:rFonts w:eastAsia="Times New Roman" w:cs="Times New Roman"/>
          <w:szCs w:val="24"/>
        </w:rPr>
        <w:t>δ</w:t>
      </w:r>
      <w:r>
        <w:rPr>
          <w:rFonts w:eastAsia="Times New Roman" w:cs="Times New Roman"/>
          <w:szCs w:val="24"/>
        </w:rPr>
        <w:t xml:space="preserve">ημοκρατία επίσης- ότι δεν εμπίπτει σε αυτόφωρη διαδικασία. </w:t>
      </w:r>
    </w:p>
    <w:p w14:paraId="4B64C7BA" w14:textId="77777777" w:rsidR="00973031" w:rsidRDefault="00405E19">
      <w:pPr>
        <w:spacing w:line="600" w:lineRule="auto"/>
        <w:ind w:firstLine="720"/>
        <w:contextualSpacing/>
        <w:jc w:val="both"/>
        <w:rPr>
          <w:rFonts w:eastAsia="Times New Roman"/>
          <w:szCs w:val="24"/>
        </w:rPr>
      </w:pPr>
      <w:r>
        <w:rPr>
          <w:rFonts w:eastAsia="Times New Roman"/>
          <w:szCs w:val="24"/>
        </w:rPr>
        <w:t>Αυτό ζητάμε, λοιπόν, στο 242 άρθρο του Κώδικα Ποινικής Δικονομίας…</w:t>
      </w:r>
    </w:p>
    <w:p w14:paraId="4B64C7BB" w14:textId="77777777" w:rsidR="00973031" w:rsidRDefault="00405E19">
      <w:pPr>
        <w:spacing w:line="600" w:lineRule="auto"/>
        <w:ind w:firstLine="720"/>
        <w:contextualSpacing/>
        <w:jc w:val="both"/>
        <w:rPr>
          <w:rFonts w:eastAsia="Times New Roman"/>
          <w:szCs w:val="24"/>
        </w:rPr>
      </w:pPr>
      <w:r w:rsidRPr="007F717C">
        <w:rPr>
          <w:rFonts w:eastAsia="Times New Roman"/>
          <w:b/>
          <w:szCs w:val="24"/>
        </w:rPr>
        <w:t xml:space="preserve">ΠΡΟΕΔΡΕΥΟΥΣΑ (Αναστασία Χριστοδουλοπούλου): </w:t>
      </w:r>
      <w:r>
        <w:rPr>
          <w:rFonts w:eastAsia="Times New Roman"/>
          <w:szCs w:val="24"/>
        </w:rPr>
        <w:t>Το ζητάνε, κύριε Ψαριανέ,</w:t>
      </w:r>
      <w:r>
        <w:rPr>
          <w:rFonts w:eastAsia="Times New Roman"/>
          <w:szCs w:val="24"/>
        </w:rPr>
        <w:t xml:space="preserve"> κι αυτοί που κυβερνούσαν και δεν έκαναν κάτι; </w:t>
      </w:r>
    </w:p>
    <w:p w14:paraId="4B64C7BC" w14:textId="77777777" w:rsidR="00973031" w:rsidRDefault="00405E19">
      <w:pPr>
        <w:spacing w:line="600" w:lineRule="auto"/>
        <w:ind w:firstLine="720"/>
        <w:contextualSpacing/>
        <w:jc w:val="both"/>
        <w:rPr>
          <w:rFonts w:eastAsia="Times New Roman"/>
          <w:szCs w:val="24"/>
        </w:rPr>
      </w:pPr>
      <w:r>
        <w:rPr>
          <w:rFonts w:eastAsia="Times New Roman"/>
          <w:b/>
          <w:szCs w:val="24"/>
        </w:rPr>
        <w:t>ΓΡΗΓΟΡΙΟ</w:t>
      </w:r>
      <w:r w:rsidRPr="007F717C">
        <w:rPr>
          <w:rFonts w:eastAsia="Times New Roman"/>
          <w:b/>
          <w:szCs w:val="24"/>
        </w:rPr>
        <w:t>Σ ΨΑΡΙΑΝΟΣ:</w:t>
      </w:r>
      <w:r>
        <w:rPr>
          <w:rFonts w:eastAsia="Times New Roman"/>
          <w:b/>
          <w:szCs w:val="24"/>
        </w:rPr>
        <w:t xml:space="preserve"> </w:t>
      </w:r>
      <w:r>
        <w:rPr>
          <w:rFonts w:eastAsia="Times New Roman"/>
          <w:szCs w:val="24"/>
        </w:rPr>
        <w:t xml:space="preserve">Πολλοί δεν έκαναν πολλά. Κι αυτοί που κυβερνούσαν κι αυτοί που κυβερνάνε. </w:t>
      </w:r>
    </w:p>
    <w:p w14:paraId="4B64C7BD" w14:textId="77777777" w:rsidR="00973031" w:rsidRDefault="00405E19">
      <w:pPr>
        <w:spacing w:line="600" w:lineRule="auto"/>
        <w:ind w:firstLine="720"/>
        <w:contextualSpacing/>
        <w:jc w:val="both"/>
        <w:rPr>
          <w:rFonts w:eastAsia="Times New Roman"/>
          <w:szCs w:val="24"/>
        </w:rPr>
      </w:pPr>
      <w:r w:rsidRPr="007F717C">
        <w:rPr>
          <w:rFonts w:eastAsia="Times New Roman"/>
          <w:b/>
          <w:szCs w:val="24"/>
        </w:rPr>
        <w:t xml:space="preserve">ΠΡΟΕΔΡΕΥΟΥΣΑ (Αναστασία Χριστοδουλοπούλου): </w:t>
      </w:r>
      <w:r>
        <w:rPr>
          <w:rFonts w:eastAsia="Times New Roman"/>
          <w:szCs w:val="24"/>
        </w:rPr>
        <w:t xml:space="preserve">Ε, ναι, αλλά όλα τα καλά πρέπει να τα κάνουμε εμείς. </w:t>
      </w:r>
    </w:p>
    <w:p w14:paraId="4B64C7BE" w14:textId="77777777" w:rsidR="00973031" w:rsidRDefault="00405E19">
      <w:pPr>
        <w:spacing w:line="600" w:lineRule="auto"/>
        <w:ind w:firstLine="720"/>
        <w:contextualSpacing/>
        <w:jc w:val="both"/>
        <w:rPr>
          <w:rFonts w:eastAsia="Times New Roman"/>
          <w:szCs w:val="24"/>
        </w:rPr>
      </w:pPr>
      <w:r>
        <w:rPr>
          <w:rFonts w:eastAsia="Times New Roman"/>
          <w:b/>
          <w:szCs w:val="24"/>
        </w:rPr>
        <w:t>ΓΡΗΓΟΡΙΟ</w:t>
      </w:r>
      <w:r w:rsidRPr="007F717C">
        <w:rPr>
          <w:rFonts w:eastAsia="Times New Roman"/>
          <w:b/>
          <w:szCs w:val="24"/>
        </w:rPr>
        <w:t>Σ ΨΑΡΙΑ</w:t>
      </w:r>
      <w:r w:rsidRPr="007F717C">
        <w:rPr>
          <w:rFonts w:eastAsia="Times New Roman"/>
          <w:b/>
          <w:szCs w:val="24"/>
        </w:rPr>
        <w:t>ΝΟΣ:</w:t>
      </w:r>
      <w:r>
        <w:rPr>
          <w:rFonts w:eastAsia="Times New Roman"/>
          <w:b/>
          <w:szCs w:val="24"/>
        </w:rPr>
        <w:t xml:space="preserve"> </w:t>
      </w:r>
      <w:r>
        <w:rPr>
          <w:rFonts w:eastAsia="Times New Roman"/>
          <w:szCs w:val="24"/>
        </w:rPr>
        <w:t xml:space="preserve">Ελπίζω αυτοί που θα κυβερνήσουν μετά να τα κάνουν καλύτερα. </w:t>
      </w:r>
    </w:p>
    <w:p w14:paraId="4B64C7BF" w14:textId="77777777" w:rsidR="00973031" w:rsidRDefault="00405E19">
      <w:pPr>
        <w:spacing w:line="600" w:lineRule="auto"/>
        <w:ind w:firstLine="720"/>
        <w:contextualSpacing/>
        <w:jc w:val="both"/>
        <w:rPr>
          <w:rFonts w:eastAsia="Times New Roman"/>
          <w:szCs w:val="24"/>
        </w:rPr>
      </w:pPr>
      <w:r>
        <w:rPr>
          <w:rFonts w:eastAsia="Times New Roman"/>
          <w:szCs w:val="24"/>
        </w:rPr>
        <w:t>Στο άρθρο 242 του Κώδικα Ποινικής Δικονομίας, στην παράγραφο 3, να μπει η φράση, αντικαθιστώντας αυτή που υπάρχει: «Τα εγκλήματα κατά της τιμής που τελούνται δι</w:t>
      </w:r>
      <w:r>
        <w:rPr>
          <w:rFonts w:eastAsia="Times New Roman"/>
          <w:szCs w:val="24"/>
        </w:rPr>
        <w:t>ά</w:t>
      </w:r>
      <w:r>
        <w:rPr>
          <w:rFonts w:eastAsia="Times New Roman"/>
          <w:szCs w:val="24"/>
        </w:rPr>
        <w:t xml:space="preserve"> του τύπου ή ραδιοφωνικών και</w:t>
      </w:r>
      <w:r>
        <w:rPr>
          <w:rFonts w:eastAsia="Times New Roman"/>
          <w:szCs w:val="24"/>
        </w:rPr>
        <w:t xml:space="preserve"> τηλεοπτικών εκπομπών ή μέσω διαδικτύου και κάθε άλλου σύγχρονου μέσου διάδοσης πληροφοριών και ειδήσεων, δεν δικάζονται ως αυτόφωρα». </w:t>
      </w:r>
    </w:p>
    <w:p w14:paraId="4B64C7C0"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Ζητάμε να αντικατασταθεί έτσι η φράση στην παράγραφο 3, του άρθρου 242. Νομίζουμε ότι είναι και δίκαιο, νομίζουμε ότι όλ</w:t>
      </w:r>
      <w:r>
        <w:rPr>
          <w:rFonts w:eastAsia="Times New Roman"/>
          <w:szCs w:val="24"/>
        </w:rPr>
        <w:t>οι θα συμφωνούσαν σε αυτό και η Κυβέρνηση θα συμφωνούσε σε αυτό, με όλες τις πλευρές της και τις περιοχές της.</w:t>
      </w:r>
    </w:p>
    <w:p w14:paraId="4B64C7C1" w14:textId="77777777" w:rsidR="00973031" w:rsidRDefault="00405E19">
      <w:pPr>
        <w:spacing w:line="600" w:lineRule="auto"/>
        <w:ind w:firstLine="720"/>
        <w:contextualSpacing/>
        <w:jc w:val="both"/>
        <w:rPr>
          <w:rFonts w:eastAsia="Times New Roman"/>
          <w:szCs w:val="24"/>
        </w:rPr>
      </w:pPr>
      <w:r>
        <w:rPr>
          <w:rFonts w:eastAsia="Times New Roman"/>
          <w:szCs w:val="24"/>
        </w:rPr>
        <w:t>Μια που ξεκινήσαμε με τις τροπολογίες, κι εγώ θέλω να πω ότι στην τροπολογία με γενικό αριθμό 1754 και ειδικό 141 μας αναγκάζετε να ψηφίσουμε «</w:t>
      </w:r>
      <w:r>
        <w:rPr>
          <w:rFonts w:eastAsia="Times New Roman"/>
          <w:szCs w:val="24"/>
        </w:rPr>
        <w:t>πα</w:t>
      </w:r>
      <w:r>
        <w:rPr>
          <w:rFonts w:eastAsia="Times New Roman"/>
          <w:szCs w:val="24"/>
        </w:rPr>
        <w:t>ρών</w:t>
      </w:r>
      <w:r>
        <w:rPr>
          <w:rFonts w:eastAsia="Times New Roman"/>
          <w:szCs w:val="24"/>
        </w:rPr>
        <w:t xml:space="preserve">», εφόσον δεν βάζετε ξεχωριστά το τέταρτο άρθρο, για την ενίσχυση των </w:t>
      </w:r>
      <w:proofErr w:type="spellStart"/>
      <w:r>
        <w:rPr>
          <w:rFonts w:eastAsia="Times New Roman"/>
          <w:szCs w:val="24"/>
        </w:rPr>
        <w:t>πυροπλήκτων</w:t>
      </w:r>
      <w:proofErr w:type="spellEnd"/>
      <w:r>
        <w:rPr>
          <w:rFonts w:eastAsia="Times New Roman"/>
          <w:szCs w:val="24"/>
        </w:rPr>
        <w:t>, τη φαρμακευτική κ.λπ.</w:t>
      </w:r>
      <w:r>
        <w:rPr>
          <w:rFonts w:eastAsia="Times New Roman"/>
          <w:szCs w:val="24"/>
        </w:rPr>
        <w:t>.</w:t>
      </w:r>
      <w:r>
        <w:rPr>
          <w:rFonts w:eastAsia="Times New Roman"/>
          <w:szCs w:val="24"/>
        </w:rPr>
        <w:t xml:space="preserve"> Αυτή τη διάταξη, αυτό το άρθρο το ψηφίζουμε. Στα υπόλοιπα και στην τροπολογία με γενικό αριθμό 1753 και στην τροπολογία με γενικό αριθμό 1756 που είναι τακτοποιήσεις, παρατάσεις κι όλα αυτά που είπαμε, δεν θέλω να τα επαναλάβω, θα ψηφίσουμε «</w:t>
      </w:r>
      <w:r>
        <w:rPr>
          <w:rFonts w:eastAsia="Times New Roman"/>
          <w:szCs w:val="24"/>
        </w:rPr>
        <w:t>παρών</w:t>
      </w:r>
      <w:r>
        <w:rPr>
          <w:rFonts w:eastAsia="Times New Roman"/>
          <w:szCs w:val="24"/>
        </w:rPr>
        <w:t>». Εάν δ</w:t>
      </w:r>
      <w:r>
        <w:rPr>
          <w:rFonts w:eastAsia="Times New Roman"/>
          <w:szCs w:val="24"/>
        </w:rPr>
        <w:t>εν ξεχωρίσει το τέταρτο άρθρο, στην τροπολογία 1754/141, θα αναγκαστούμε να ψηφίσουμε «</w:t>
      </w:r>
      <w:r>
        <w:rPr>
          <w:rFonts w:eastAsia="Times New Roman"/>
          <w:szCs w:val="24"/>
        </w:rPr>
        <w:t>παρών</w:t>
      </w:r>
      <w:r>
        <w:rPr>
          <w:rFonts w:eastAsia="Times New Roman"/>
          <w:szCs w:val="24"/>
        </w:rPr>
        <w:t>». Εάν το ξεχωρίσετε, θα ψηφίσουμε «</w:t>
      </w:r>
      <w:r>
        <w:rPr>
          <w:rFonts w:eastAsia="Times New Roman"/>
          <w:szCs w:val="24"/>
        </w:rPr>
        <w:t>ναι</w:t>
      </w:r>
      <w:r>
        <w:rPr>
          <w:rFonts w:eastAsia="Times New Roman"/>
          <w:szCs w:val="24"/>
        </w:rPr>
        <w:t xml:space="preserve">», που είναι ξεκάθαρο και θα το ψήφιζαν όλοι. Δεν διαφωνεί κανείς.  </w:t>
      </w:r>
    </w:p>
    <w:p w14:paraId="4B64C7C2" w14:textId="77777777" w:rsidR="00973031" w:rsidRDefault="00405E19">
      <w:pPr>
        <w:spacing w:line="600" w:lineRule="auto"/>
        <w:ind w:firstLine="720"/>
        <w:contextualSpacing/>
        <w:jc w:val="both"/>
        <w:rPr>
          <w:rFonts w:eastAsia="Times New Roman"/>
          <w:szCs w:val="24"/>
        </w:rPr>
      </w:pPr>
      <w:r>
        <w:rPr>
          <w:rFonts w:eastAsia="Times New Roman"/>
          <w:szCs w:val="24"/>
        </w:rPr>
        <w:t>Αυτά με τις τροπολογίες, για να κλείσουμε το τελευταίο κ</w:t>
      </w:r>
      <w:r>
        <w:rPr>
          <w:rFonts w:eastAsia="Times New Roman"/>
          <w:szCs w:val="24"/>
        </w:rPr>
        <w:t xml:space="preserve">εφάλαιο, και να πάμε τώρα στο </w:t>
      </w:r>
      <w:r>
        <w:rPr>
          <w:rFonts w:eastAsia="Times New Roman"/>
          <w:szCs w:val="24"/>
        </w:rPr>
        <w:t>ί</w:t>
      </w:r>
      <w:r>
        <w:rPr>
          <w:rFonts w:eastAsia="Times New Roman"/>
          <w:szCs w:val="24"/>
        </w:rPr>
        <w:t xml:space="preserve">δρυμα, στη σύναψη της </w:t>
      </w:r>
      <w:r>
        <w:rPr>
          <w:rFonts w:eastAsia="Times New Roman"/>
          <w:szCs w:val="24"/>
        </w:rPr>
        <w:t>σ</w:t>
      </w:r>
      <w:r>
        <w:rPr>
          <w:rFonts w:eastAsia="Times New Roman"/>
          <w:szCs w:val="24"/>
        </w:rPr>
        <w:t xml:space="preserve">ύμβασης </w:t>
      </w:r>
      <w:r>
        <w:rPr>
          <w:rFonts w:eastAsia="Times New Roman"/>
          <w:szCs w:val="24"/>
        </w:rPr>
        <w:t>δ</w:t>
      </w:r>
      <w:r w:rsidRPr="00C03A44">
        <w:rPr>
          <w:rFonts w:eastAsia="Times New Roman"/>
          <w:szCs w:val="24"/>
        </w:rPr>
        <w:t xml:space="preserve">ωρεάς </w:t>
      </w:r>
      <w:r>
        <w:rPr>
          <w:rFonts w:eastAsia="Times New Roman"/>
          <w:szCs w:val="24"/>
        </w:rPr>
        <w:t>ανάμεσα στο</w:t>
      </w:r>
      <w:r w:rsidRPr="00C03A44">
        <w:rPr>
          <w:rFonts w:eastAsia="Times New Roman"/>
          <w:szCs w:val="24"/>
        </w:rPr>
        <w:t xml:space="preserve">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και το Ίδρυμα</w:t>
      </w:r>
      <w:r w:rsidRPr="00C03A44">
        <w:rPr>
          <w:rFonts w:eastAsia="Times New Roman"/>
          <w:szCs w:val="24"/>
        </w:rPr>
        <w:t xml:space="preserve"> «Αλέξανδρος Ωνάσης</w:t>
      </w:r>
      <w:r>
        <w:rPr>
          <w:rFonts w:eastAsia="Times New Roman"/>
          <w:szCs w:val="24"/>
        </w:rPr>
        <w:t xml:space="preserve">». </w:t>
      </w:r>
    </w:p>
    <w:p w14:paraId="4B64C7C3" w14:textId="77777777" w:rsidR="00973031" w:rsidRDefault="00405E19">
      <w:pPr>
        <w:spacing w:line="600" w:lineRule="auto"/>
        <w:ind w:firstLine="720"/>
        <w:contextualSpacing/>
        <w:jc w:val="both"/>
        <w:rPr>
          <w:rFonts w:eastAsia="Times New Roman"/>
          <w:szCs w:val="24"/>
        </w:rPr>
      </w:pPr>
      <w:r>
        <w:rPr>
          <w:rFonts w:eastAsia="Times New Roman"/>
          <w:szCs w:val="24"/>
        </w:rPr>
        <w:t>Σε γενικές γραμμές, βεβαίως, είμαστε θετικοί ως προς την πλειοψηφία των διατάξεων και ήμασταν θετικοί και στη σχετική δωρε</w:t>
      </w:r>
      <w:r>
        <w:rPr>
          <w:rFonts w:eastAsia="Times New Roman"/>
          <w:szCs w:val="24"/>
        </w:rPr>
        <w:t xml:space="preserve">ά-παρέμβαση του Ιδρύματος «Σταύρος Νιάρχος», εφόσον, σωστά, μπαλώνει τρύπες που θα έπρεπε το Εθνικό </w:t>
      </w:r>
      <w:r>
        <w:rPr>
          <w:rFonts w:eastAsia="Times New Roman"/>
          <w:szCs w:val="24"/>
        </w:rPr>
        <w:lastRenderedPageBreak/>
        <w:t>Σύστημα Υγείας να έχει καλύψει εδώ και δεκαετίες. Είναι ένας δίκαιος διακανονισμός, είναι μία δίκαιη συμφωνία και βεβαίως, θα την στηρίξουμε και θα την ψηφί</w:t>
      </w:r>
      <w:r>
        <w:rPr>
          <w:rFonts w:eastAsia="Times New Roman"/>
          <w:szCs w:val="24"/>
        </w:rPr>
        <w:t xml:space="preserve">σουμε. Πρόκειται για τη </w:t>
      </w:r>
      <w:r>
        <w:rPr>
          <w:rFonts w:eastAsia="Times New Roman"/>
          <w:szCs w:val="24"/>
        </w:rPr>
        <w:t>σ</w:t>
      </w:r>
      <w:r w:rsidRPr="0039090C">
        <w:rPr>
          <w:rFonts w:eastAsia="Times New Roman"/>
          <w:szCs w:val="24"/>
        </w:rPr>
        <w:t xml:space="preserve">ύμβασης </w:t>
      </w:r>
      <w:r>
        <w:rPr>
          <w:rFonts w:eastAsia="Times New Roman"/>
          <w:szCs w:val="24"/>
        </w:rPr>
        <w:t>δ</w:t>
      </w:r>
      <w:r w:rsidRPr="0039090C">
        <w:rPr>
          <w:rFonts w:eastAsia="Times New Roman"/>
          <w:szCs w:val="24"/>
        </w:rPr>
        <w:t xml:space="preserve">ωρεάς </w:t>
      </w:r>
      <w:r>
        <w:rPr>
          <w:rFonts w:eastAsia="Times New Roman"/>
          <w:szCs w:val="24"/>
        </w:rPr>
        <w:t xml:space="preserve">που αποτελείται από πολλά άρθρα. </w:t>
      </w:r>
    </w:p>
    <w:p w14:paraId="4B64C7C4"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Στο </w:t>
      </w:r>
      <w:r>
        <w:rPr>
          <w:rFonts w:eastAsia="Times New Roman"/>
          <w:szCs w:val="24"/>
        </w:rPr>
        <w:t>Κεφάλαιο Α΄</w:t>
      </w:r>
      <w:r>
        <w:rPr>
          <w:rFonts w:eastAsia="Times New Roman"/>
          <w:szCs w:val="24"/>
        </w:rPr>
        <w:t xml:space="preserve"> είναι η </w:t>
      </w:r>
      <w:r>
        <w:rPr>
          <w:rFonts w:eastAsia="Times New Roman"/>
          <w:szCs w:val="24"/>
        </w:rPr>
        <w:t>κ</w:t>
      </w:r>
      <w:r>
        <w:rPr>
          <w:rFonts w:eastAsia="Times New Roman"/>
          <w:szCs w:val="24"/>
        </w:rPr>
        <w:t xml:space="preserve">ύρωση. Στο </w:t>
      </w:r>
      <w:r>
        <w:rPr>
          <w:rFonts w:eastAsia="Times New Roman"/>
          <w:szCs w:val="24"/>
        </w:rPr>
        <w:t xml:space="preserve">άρθρο πρώτο του Κεφαλαίου Β΄ </w:t>
      </w:r>
      <w:r>
        <w:rPr>
          <w:rFonts w:eastAsia="Times New Roman"/>
          <w:szCs w:val="24"/>
        </w:rPr>
        <w:t>καθορίζεται ο σκοπός, το αντικείμενο και το κόστος της δωρεάς. Το κόστος είναι 70 εκατομμύρια ευρώ, χωρίς ΦΠΑ και αφο</w:t>
      </w:r>
      <w:r>
        <w:rPr>
          <w:rFonts w:eastAsia="Times New Roman"/>
          <w:szCs w:val="24"/>
        </w:rPr>
        <w:t xml:space="preserve">ρά τον εκσυγχρονισμό του </w:t>
      </w:r>
      <w:r>
        <w:rPr>
          <w:rFonts w:eastAsia="Times New Roman"/>
          <w:szCs w:val="24"/>
        </w:rPr>
        <w:t>«</w:t>
      </w:r>
      <w:r w:rsidRPr="00D07124">
        <w:rPr>
          <w:rFonts w:eastAsia="Times New Roman"/>
          <w:szCs w:val="24"/>
        </w:rPr>
        <w:t>Ωνάσειου Καρδιοχειρουργικού Κέντρου</w:t>
      </w:r>
      <w:r>
        <w:rPr>
          <w:rFonts w:eastAsia="Times New Roman"/>
          <w:szCs w:val="24"/>
        </w:rPr>
        <w:t>»</w:t>
      </w:r>
      <w:r>
        <w:rPr>
          <w:rFonts w:eastAsia="Times New Roman"/>
          <w:szCs w:val="24"/>
        </w:rPr>
        <w:t xml:space="preserve">. Βεβαίως, στο ποσό αυτό δεν συμπεριλαμβάνεται το κόστος αγοράς εξοπλισμού για το </w:t>
      </w:r>
      <w:proofErr w:type="spellStart"/>
      <w:r>
        <w:rPr>
          <w:rFonts w:eastAsia="Times New Roman"/>
          <w:szCs w:val="24"/>
        </w:rPr>
        <w:t>Μεταμοσχευτικό</w:t>
      </w:r>
      <w:proofErr w:type="spellEnd"/>
      <w:r>
        <w:rPr>
          <w:rFonts w:eastAsia="Times New Roman"/>
          <w:szCs w:val="24"/>
        </w:rPr>
        <w:t xml:space="preserve"> Κέντρο, όπου είναι εξαιρετική η προσφορά του Ιδρύματος «Ωνάση», όπως και για το «</w:t>
      </w:r>
      <w:proofErr w:type="spellStart"/>
      <w:r>
        <w:rPr>
          <w:rFonts w:eastAsia="Times New Roman"/>
          <w:szCs w:val="24"/>
        </w:rPr>
        <w:t>Παίδων</w:t>
      </w:r>
      <w:proofErr w:type="spellEnd"/>
      <w:r>
        <w:rPr>
          <w:rFonts w:eastAsia="Times New Roman"/>
          <w:szCs w:val="24"/>
        </w:rPr>
        <w:t>» του Ωνασ</w:t>
      </w:r>
      <w:r>
        <w:rPr>
          <w:rFonts w:eastAsia="Times New Roman"/>
          <w:szCs w:val="24"/>
        </w:rPr>
        <w:t xml:space="preserve">είου, το οποίο, επίσης, θα χρηματοδοτηθεί από το </w:t>
      </w:r>
      <w:r>
        <w:rPr>
          <w:rFonts w:eastAsia="Times New Roman"/>
          <w:szCs w:val="24"/>
        </w:rPr>
        <w:t>ί</w:t>
      </w:r>
      <w:r>
        <w:rPr>
          <w:rFonts w:eastAsia="Times New Roman"/>
          <w:szCs w:val="24"/>
        </w:rPr>
        <w:t xml:space="preserve">δρυμα, το οποίο θα αναλάβει και το κόστος συντήρησης και του υπάρχοντος εξοπλισμού για μία πενταετία από την οριστική παράδοση του έργου. </w:t>
      </w:r>
    </w:p>
    <w:p w14:paraId="4B64C7C5" w14:textId="77777777" w:rsidR="00973031" w:rsidRDefault="00405E19">
      <w:pPr>
        <w:spacing w:line="600" w:lineRule="auto"/>
        <w:ind w:firstLine="720"/>
        <w:contextualSpacing/>
        <w:jc w:val="both"/>
        <w:rPr>
          <w:rFonts w:eastAsia="Times New Roman"/>
          <w:szCs w:val="24"/>
        </w:rPr>
      </w:pPr>
      <w:r>
        <w:rPr>
          <w:rFonts w:eastAsia="Times New Roman"/>
          <w:szCs w:val="24"/>
        </w:rPr>
        <w:t>Πρόκειται για μ</w:t>
      </w:r>
      <w:r>
        <w:rPr>
          <w:rFonts w:eastAsia="Times New Roman"/>
          <w:szCs w:val="24"/>
        </w:rPr>
        <w:t>ί</w:t>
      </w:r>
      <w:r>
        <w:rPr>
          <w:rFonts w:eastAsia="Times New Roman"/>
          <w:szCs w:val="24"/>
        </w:rPr>
        <w:t>α πολύ σημαντική παρέμβαση, μ</w:t>
      </w:r>
      <w:r>
        <w:rPr>
          <w:rFonts w:eastAsia="Times New Roman"/>
          <w:szCs w:val="24"/>
        </w:rPr>
        <w:t>ί</w:t>
      </w:r>
      <w:r>
        <w:rPr>
          <w:rFonts w:eastAsia="Times New Roman"/>
          <w:szCs w:val="24"/>
        </w:rPr>
        <w:t>α πολύ μεγάλη δωρεά κ</w:t>
      </w:r>
      <w:r>
        <w:rPr>
          <w:rFonts w:eastAsia="Times New Roman"/>
          <w:szCs w:val="24"/>
        </w:rPr>
        <w:t>αι ευεργεσία, στη σειρά και στη συνέχεια μεγάλων ευεργεσιών και μεγάλων ευεργετών. Να θυμίσουμε, όπως είπαμε και προχθές με το Ίδρυμα «Σταύρος Νιάρχος», ότι ευτυχώς που υπήρξαν κάποιοι –θα το ξαναπώ- «μεγαλοκαρχαρίες» του κεφαλαίου, που «έπιναν το αίμα του</w:t>
      </w:r>
      <w:r>
        <w:rPr>
          <w:rFonts w:eastAsia="Times New Roman"/>
          <w:szCs w:val="24"/>
        </w:rPr>
        <w:t xml:space="preserve"> λαού με το μπουρί της σόμπας», που από τα υπερκέρδη τους στήριξαν αυτό το κράτος και έκαναν πράγματα που το κράτος δεν μπορούσε ή </w:t>
      </w:r>
      <w:r>
        <w:rPr>
          <w:rFonts w:eastAsia="Times New Roman"/>
          <w:szCs w:val="24"/>
        </w:rPr>
        <w:lastRenderedPageBreak/>
        <w:t xml:space="preserve">δεν σκέφτηκε ή δεν ήθελε να κάνει. </w:t>
      </w:r>
      <w:r>
        <w:rPr>
          <w:rFonts w:eastAsia="Times New Roman"/>
          <w:szCs w:val="24"/>
        </w:rPr>
        <w:t>Μ</w:t>
      </w:r>
      <w:r>
        <w:rPr>
          <w:rFonts w:eastAsia="Times New Roman"/>
          <w:szCs w:val="24"/>
        </w:rPr>
        <w:t xml:space="preserve">ιλάμε για πνευματικά ιδρύματα, μιλάμε για εκπαιδευτήρια, μιλάμε για ανώτατα εκπαιδευτικά </w:t>
      </w:r>
      <w:r>
        <w:rPr>
          <w:rFonts w:eastAsia="Times New Roman"/>
          <w:szCs w:val="24"/>
        </w:rPr>
        <w:t xml:space="preserve">ιδρύματα, για ιδρύματα και δωρεές σχετικά με την παιδεία, με τον πολιτισμό, με όλα. </w:t>
      </w:r>
    </w:p>
    <w:p w14:paraId="4B64C7C6"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Στο </w:t>
      </w:r>
      <w:r>
        <w:rPr>
          <w:rFonts w:eastAsia="Times New Roman"/>
          <w:szCs w:val="24"/>
        </w:rPr>
        <w:t xml:space="preserve">άρθρο </w:t>
      </w:r>
      <w:r>
        <w:rPr>
          <w:rFonts w:eastAsia="Times New Roman"/>
          <w:szCs w:val="24"/>
        </w:rPr>
        <w:t xml:space="preserve">τρίτο του </w:t>
      </w:r>
      <w:r>
        <w:rPr>
          <w:rFonts w:eastAsia="Times New Roman"/>
          <w:szCs w:val="24"/>
        </w:rPr>
        <w:t>Κεφαλαίου Α΄</w:t>
      </w:r>
      <w:r>
        <w:rPr>
          <w:rFonts w:eastAsia="Times New Roman"/>
          <w:szCs w:val="24"/>
        </w:rPr>
        <w:t xml:space="preserve"> καθορίζεται πλαίσιο βάσει του οποίου θα υλοποιηθεί το έργο, το οποίο εμπεριέχει, μεταξύ άλλων, τα αρχιτεκτονικά σχέδια, τις περιβαλλοντικέ</w:t>
      </w:r>
      <w:r>
        <w:rPr>
          <w:rFonts w:eastAsia="Times New Roman"/>
          <w:szCs w:val="24"/>
        </w:rPr>
        <w:t>ς δεσμεύσεις υγειονομικών μονάδων, τον κατάλογο του παραδιδόμενου εξοπλισμού για τη νέα πτέρυγα, τη μελέτη εφαρμογής αρχιτεκτονικών στατικών κ.λπ.</w:t>
      </w:r>
      <w:r>
        <w:rPr>
          <w:rFonts w:eastAsia="Times New Roman"/>
          <w:szCs w:val="24"/>
        </w:rPr>
        <w:t>.</w:t>
      </w:r>
    </w:p>
    <w:p w14:paraId="4B64C7C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όλη αυτή η διαδικασία καλύπτεται από χρήματα του </w:t>
      </w:r>
      <w:r>
        <w:rPr>
          <w:rFonts w:eastAsia="Times New Roman" w:cs="Times New Roman"/>
          <w:szCs w:val="24"/>
        </w:rPr>
        <w:t>ι</w:t>
      </w:r>
      <w:r>
        <w:rPr>
          <w:rFonts w:eastAsia="Times New Roman" w:cs="Times New Roman"/>
          <w:szCs w:val="24"/>
        </w:rPr>
        <w:t xml:space="preserve">δρύματος. Το </w:t>
      </w:r>
      <w:r>
        <w:rPr>
          <w:rFonts w:eastAsia="Times New Roman" w:cs="Times New Roman"/>
          <w:szCs w:val="24"/>
        </w:rPr>
        <w:t>ί</w:t>
      </w:r>
      <w:r>
        <w:rPr>
          <w:rFonts w:eastAsia="Times New Roman" w:cs="Times New Roman"/>
          <w:szCs w:val="24"/>
        </w:rPr>
        <w:t>δρυμα διατηρεί το δικαίωμα να αντι</w:t>
      </w:r>
      <w:r>
        <w:rPr>
          <w:rFonts w:eastAsia="Times New Roman" w:cs="Times New Roman"/>
          <w:szCs w:val="24"/>
        </w:rPr>
        <w:t>καθιστά κατά την κρίση του υλικά, εφόδια, μηχανήματα και σκεύη που αναφέρονται στα επισυναπτόμενα έγγραφα με άλλα ίδιας ή παρόμοιας ποιότητας, με γνώμονα πάντα την ταχύτερη εκτέλεση του έργου ή την καλύτερη λειτουργική απόδοσή του.</w:t>
      </w:r>
    </w:p>
    <w:p w14:paraId="4B64C7C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Απαλλάσσονται από κάθε φ</w:t>
      </w:r>
      <w:r>
        <w:rPr>
          <w:rFonts w:eastAsia="Times New Roman" w:cs="Times New Roman"/>
          <w:szCs w:val="24"/>
        </w:rPr>
        <w:t>όρο, δικαίωμα κράτησης ή εισφορά υπέρ του δημοσίου ή οποιουδήποτε τρίτου με εξαίρεση τον φόρο εισοδήματος. Οι απαλλαγές αυτές είναι στη σύμβαση της δωρεάς. Απαλλάσσονται από εισφορές σε ασφαλιστικούς οργανισμούς η εν λόγω δωρεά και κάθε σύμβαση προμήθειας,</w:t>
      </w:r>
      <w:r>
        <w:rPr>
          <w:rFonts w:eastAsia="Times New Roman" w:cs="Times New Roman"/>
          <w:szCs w:val="24"/>
        </w:rPr>
        <w:t xml:space="preserve"> μίσθωσης, μίσθωσης υπηρεσιών ή έργου, μίσθωσης πράγματος και γενικά κάθε σύμβαση που θα συνάψει το </w:t>
      </w:r>
      <w:r>
        <w:rPr>
          <w:rFonts w:eastAsia="Times New Roman" w:cs="Times New Roman"/>
          <w:szCs w:val="24"/>
        </w:rPr>
        <w:t>ί</w:t>
      </w:r>
      <w:r>
        <w:rPr>
          <w:rFonts w:eastAsia="Times New Roman" w:cs="Times New Roman"/>
          <w:szCs w:val="24"/>
        </w:rPr>
        <w:t xml:space="preserve">δρυμα με οποιονδήποτε τρίτο στην Ελλάδα ή στην αλλοδαπή σχετικά </w:t>
      </w:r>
      <w:r>
        <w:rPr>
          <w:rFonts w:eastAsia="Times New Roman" w:cs="Times New Roman"/>
          <w:szCs w:val="24"/>
        </w:rPr>
        <w:lastRenderedPageBreak/>
        <w:t xml:space="preserve">με το </w:t>
      </w:r>
      <w:r>
        <w:rPr>
          <w:rFonts w:eastAsia="Times New Roman" w:cs="Times New Roman"/>
          <w:szCs w:val="24"/>
        </w:rPr>
        <w:t xml:space="preserve">αντικείμενο της δωρεάς. Το ίδρυμα επίσης, απαλλάσσεται από κάθε φύσεως φόρο, από κάθε άλλο τέλος, δικαίωμα και εισφορά εκτός από τις ασφαλιστικές εισφορές. </w:t>
      </w:r>
    </w:p>
    <w:p w14:paraId="4B64C7C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Εδώ πρέπει να πούμε μολονότι ότι οι φορολογικές και λοιπές απαλλαγές θα οδηγήσουν σε μείωση των εσό</w:t>
      </w:r>
      <w:r>
        <w:rPr>
          <w:rFonts w:eastAsia="Times New Roman" w:cs="Times New Roman"/>
          <w:szCs w:val="24"/>
        </w:rPr>
        <w:t xml:space="preserve">δων του δημοσίου, θεωρούμε ότι δικαιολογούνται από το όφελος που θα προκύψει από την δωρεά, γι’ αυτό και υπερψηφίζουμε τη διάταξη και στο σύνολο τη σύμβαση ανάμεσα στο Ίδρυμα </w:t>
      </w:r>
      <w:r>
        <w:rPr>
          <w:rFonts w:eastAsia="Times New Roman" w:cs="Times New Roman"/>
          <w:szCs w:val="24"/>
        </w:rPr>
        <w:t>«</w:t>
      </w:r>
      <w:r>
        <w:rPr>
          <w:rFonts w:eastAsia="Times New Roman" w:cs="Times New Roman"/>
          <w:szCs w:val="24"/>
        </w:rPr>
        <w:t>Ωνάση</w:t>
      </w:r>
      <w:r>
        <w:rPr>
          <w:rFonts w:eastAsia="Times New Roman" w:cs="Times New Roman"/>
          <w:szCs w:val="24"/>
        </w:rPr>
        <w:t>»</w:t>
      </w:r>
      <w:r>
        <w:rPr>
          <w:rFonts w:eastAsia="Times New Roman" w:cs="Times New Roman"/>
          <w:szCs w:val="24"/>
        </w:rPr>
        <w:t xml:space="preserve"> και την ελληνική πολιτεία.</w:t>
      </w:r>
    </w:p>
    <w:p w14:paraId="4B64C7C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Με το άρθρο 7 ρυθμίζονται θέματα σχετικά με το</w:t>
      </w:r>
      <w:r>
        <w:rPr>
          <w:rFonts w:eastAsia="Times New Roman" w:cs="Times New Roman"/>
          <w:szCs w:val="24"/>
        </w:rPr>
        <w:t xml:space="preserve">ν δικαιούχο που είναι το ίδιο το ίδρυμα, όλων των δικαιωμάτων πνευματικής ιδιοκτησίας επί των μελετών, βάσει των οποίων θα ανεγερθεί και η νέα πτέρυγα του καρδιοχειρουργικού κέντρου, καθώς και προβλέψεις για τη διατήρηση της αρχιτεκτονικής, του μνημειακού </w:t>
      </w:r>
      <w:r>
        <w:rPr>
          <w:rFonts w:eastAsia="Times New Roman" w:cs="Times New Roman"/>
          <w:szCs w:val="24"/>
        </w:rPr>
        <w:t>χαρακτήρα και των λογοτύπων του «Ωνάσειου Καρδιοχειρουργικού Κέντρου».</w:t>
      </w:r>
    </w:p>
    <w:p w14:paraId="4B64C7C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ελληνικό δημόσιο θα έχει το δικαίωμα χρήσης των μελετών, αλλά δεν θα μπορεί να τις χρησιμοποιήσει ή να τις τροποποιήσει. Δεν θα μπορεί να τις χρησιμοποιήσει ούτε και για ανέγερση άλλ</w:t>
      </w:r>
      <w:r>
        <w:rPr>
          <w:rFonts w:eastAsia="Times New Roman" w:cs="Times New Roman"/>
          <w:szCs w:val="24"/>
        </w:rPr>
        <w:t xml:space="preserve">ης εγκατάστασης. </w:t>
      </w:r>
    </w:p>
    <w:p w14:paraId="4B64C7C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Να μην αναφερθώ σε όλα τα άρθρα. Έτσι και αλλιώς είναι γνωστά, τα έχουμε μελετήσει, τα έχουμε δει και τα ξέρουμε. Δεν θα διαφωνήσουμε σε τίποτα απ’ όλα αυτά. </w:t>
      </w:r>
    </w:p>
    <w:p w14:paraId="4B64C7C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πούμε ότι με την παρούσα διάταξη εισάγονται τροποποιήσεις που αφορούν</w:t>
      </w:r>
      <w:r>
        <w:rPr>
          <w:rFonts w:eastAsia="Times New Roman" w:cs="Times New Roman"/>
          <w:szCs w:val="24"/>
        </w:rPr>
        <w:t xml:space="preserve"> στη θεσμική αναδιοργάνωση του «Ωνάσειου Καρδιοχειρουργικού</w:t>
      </w:r>
      <w:r>
        <w:rPr>
          <w:rFonts w:eastAsia="Times New Roman" w:cs="Times New Roman"/>
          <w:szCs w:val="24"/>
        </w:rPr>
        <w:t xml:space="preserve"> Κέντρου</w:t>
      </w:r>
      <w:r>
        <w:rPr>
          <w:rFonts w:eastAsia="Times New Roman" w:cs="Times New Roman"/>
          <w:szCs w:val="24"/>
        </w:rPr>
        <w:t xml:space="preserve">» και ελπίζουμε να ολοκληρωθεί γρήγορα και το Ωνάσειο για τα παιδιά, το </w:t>
      </w:r>
      <w:proofErr w:type="spellStart"/>
      <w:r>
        <w:rPr>
          <w:rFonts w:eastAsia="Times New Roman" w:cs="Times New Roman"/>
          <w:szCs w:val="24"/>
        </w:rPr>
        <w:t>Παίδων</w:t>
      </w:r>
      <w:proofErr w:type="spellEnd"/>
      <w:r>
        <w:rPr>
          <w:rFonts w:eastAsia="Times New Roman" w:cs="Times New Roman"/>
          <w:szCs w:val="24"/>
        </w:rPr>
        <w:t xml:space="preserve">, καθώς και το </w:t>
      </w:r>
      <w:proofErr w:type="spellStart"/>
      <w:r>
        <w:rPr>
          <w:rFonts w:eastAsia="Times New Roman" w:cs="Times New Roman"/>
          <w:szCs w:val="24"/>
        </w:rPr>
        <w:t>μεταμοσχευτικό</w:t>
      </w:r>
      <w:proofErr w:type="spellEnd"/>
      <w:r>
        <w:rPr>
          <w:rFonts w:eastAsia="Times New Roman" w:cs="Times New Roman"/>
          <w:szCs w:val="24"/>
        </w:rPr>
        <w:t xml:space="preserve">, που είναι ένα πάρα πολύ μεγάλο άλμα στο χώρος της υγείας για την Ελλάδα. Διότι, </w:t>
      </w:r>
      <w:r>
        <w:rPr>
          <w:rFonts w:eastAsia="Times New Roman" w:cs="Times New Roman"/>
          <w:szCs w:val="24"/>
        </w:rPr>
        <w:t xml:space="preserve">έως τώρα, όσα έχουν γίνει, έχουν γίνει μόνο από τον πατριωτισμό και το πάθος και το πείσμα κάποιων ανθρώπων, πλούσιων ή φτωχών, επιστημόνων ή όχι, που έχουν βοηθήσει στο να συγκροτηθούν μονάδες για μεταμοσχεύσεις. </w:t>
      </w:r>
    </w:p>
    <w:p w14:paraId="4B64C7C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Η πλειοψηφία του διοικητικού συμβουλίου, </w:t>
      </w:r>
      <w:r>
        <w:rPr>
          <w:rFonts w:eastAsia="Times New Roman" w:cs="Times New Roman"/>
          <w:szCs w:val="24"/>
        </w:rPr>
        <w:t>δηλαδή τα τέσσερα από τα επτά μέλη, ορίζονται από τον Υπουργό. Είναι καλύτερα από την αναλογία των έξι από τα επτά μέλη, που οριζόταν κάποτε και σε προηγούμενες περιπτώσεις. Εάν κάποια στιγμή πάμε στο να ορίζονται τα τρία από τα επτά μέλη από τον Υπουργό κ</w:t>
      </w:r>
      <w:r>
        <w:rPr>
          <w:rFonts w:eastAsia="Times New Roman" w:cs="Times New Roman"/>
          <w:szCs w:val="24"/>
        </w:rPr>
        <w:t>αι τα υπόλοιπα τέσσερα μέλη να είναι λίγο πιο ελεύθερα από τον κρατικό και κομματικό-κυβερνητικό εναγκαλισμό, θα είναι ακόμα καλύτερα.</w:t>
      </w:r>
    </w:p>
    <w:p w14:paraId="4B64C7C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Θα υπερψηφίσουμε στο σύνολό της τη σύμβαση του Ιδρύματος «Αλέξανδρος Ωνάσης» με την πολιτεία. Και για τις τροπολογίες τα </w:t>
      </w:r>
      <w:r>
        <w:rPr>
          <w:rFonts w:eastAsia="Times New Roman" w:cs="Times New Roman"/>
          <w:szCs w:val="24"/>
        </w:rPr>
        <w:t>είπαμε και θα είμαστε εδώ.</w:t>
      </w:r>
    </w:p>
    <w:p w14:paraId="4B64C7D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4B64C7D1" w14:textId="77777777" w:rsidR="00973031" w:rsidRDefault="00405E19">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Ευχαριστούμε. </w:t>
      </w:r>
    </w:p>
    <w:p w14:paraId="4B64C7D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Καβαδέλλας</w:t>
      </w:r>
      <w:proofErr w:type="spellEnd"/>
      <w:r>
        <w:rPr>
          <w:rFonts w:eastAsia="Times New Roman" w:cs="Times New Roman"/>
          <w:szCs w:val="24"/>
        </w:rPr>
        <w:t xml:space="preserve"> για να κλείσει ο κύκλος των εισηγητών</w:t>
      </w:r>
    </w:p>
    <w:p w14:paraId="4B64C7D3" w14:textId="77777777" w:rsidR="00973031" w:rsidRDefault="00405E19">
      <w:pPr>
        <w:spacing w:line="600" w:lineRule="auto"/>
        <w:ind w:firstLine="720"/>
        <w:contextualSpacing/>
        <w:jc w:val="both"/>
        <w:rPr>
          <w:rFonts w:eastAsia="Times New Roman" w:cs="Times New Roman"/>
          <w:szCs w:val="24"/>
        </w:rPr>
      </w:pPr>
      <w:r w:rsidRPr="004721C9">
        <w:rPr>
          <w:rFonts w:eastAsia="Times New Roman" w:cs="Times New Roman"/>
          <w:b/>
          <w:szCs w:val="24"/>
        </w:rPr>
        <w:lastRenderedPageBreak/>
        <w:t xml:space="preserve">ΔΗΜΗΤΡΙΟΣ ΚΑΒΑΔΕΛΛΑΣ: </w:t>
      </w:r>
      <w:r>
        <w:rPr>
          <w:rFonts w:eastAsia="Times New Roman" w:cs="Times New Roman"/>
          <w:szCs w:val="24"/>
        </w:rPr>
        <w:t>Ευχαριστώ, κυρία Πρόεδρε.</w:t>
      </w:r>
    </w:p>
    <w:p w14:paraId="4B64C7D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Το ελληνικό κράτος βρίσκεται </w:t>
      </w:r>
      <w:r>
        <w:rPr>
          <w:rFonts w:eastAsia="Times New Roman" w:cs="Times New Roman"/>
          <w:szCs w:val="24"/>
        </w:rPr>
        <w:t>αυτή τη στιγμή σε βαθιά ύφεση και τεράστια οικονομική κρίση. Παρ’ όλο που διατεινόμαστε ότι βγήκαμε από τα μνημόνια, στην ουσία θα είμαστε κάτω από το καθεστώς των μνημονίων για πολλές δεκαετίες.</w:t>
      </w:r>
    </w:p>
    <w:p w14:paraId="4B64C7D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βγήκαμε από την οικονομική ομπρέλα των δανειστών </w:t>
      </w:r>
      <w:r>
        <w:rPr>
          <w:rFonts w:eastAsia="Times New Roman" w:cs="Times New Roman"/>
          <w:szCs w:val="24"/>
        </w:rPr>
        <w:t>μας, της Ευρώπης, και θα υποστούμε βεβαίως τις συνέπειες -τώρα που θα βγούμε στην ελεύθερη αγορά- της απόπειρας δανεισμού μας.</w:t>
      </w:r>
    </w:p>
    <w:p w14:paraId="4B64C7D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Ευτυχώς, λοιπόν, που υπάρχουν ιδρύματα ευγενών ευεργετών, αυτούς που η Αριστερά κάποτε αποκήρυττε ως πλουτοκράτες, καπιταλιστές κ</w:t>
      </w:r>
      <w:r>
        <w:rPr>
          <w:rFonts w:eastAsia="Times New Roman" w:cs="Times New Roman"/>
          <w:szCs w:val="24"/>
        </w:rPr>
        <w:t>αι τους κοσμούσε με πολλά άσχημα μη κοσμητικά επίθετα.</w:t>
      </w:r>
    </w:p>
    <w:p w14:paraId="4B64C7D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Ίδρυμα, λοιπόν, «Αλέξανδρος Ωνάσης» διαθέτει 70 εκατομμύρια ευρώ, χωρίς τον ΦΠΑ, μέσω σύμβασης μεταξύ του Ιδρύματος και του ελληνικού δημοσίου. Να σας θυμίσω ότι την περασμένη εβδομάδα ψηφίστηκε η κ</w:t>
      </w:r>
      <w:r>
        <w:rPr>
          <w:rFonts w:eastAsia="Times New Roman" w:cs="Times New Roman"/>
          <w:szCs w:val="24"/>
        </w:rPr>
        <w:t xml:space="preserve">ύρωση της σύμβασης δωρεάς ύψους έως 250 εκατομμυρίων ευρώ μεταξύ δημοσίου και του Ιδρύματος «Σταύρος Νιάρχος» για την ίδρυση τμημάτων που αφορούν την υγεία. </w:t>
      </w:r>
    </w:p>
    <w:p w14:paraId="4B64C7D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ευτύχημα, λοιπόν, είναι ότι αφ</w:t>
      </w:r>
      <w:r>
        <w:rPr>
          <w:rFonts w:eastAsia="Times New Roman" w:cs="Times New Roman"/>
          <w:szCs w:val="24"/>
        </w:rPr>
        <w:t xml:space="preserve">’ </w:t>
      </w:r>
      <w:r>
        <w:rPr>
          <w:rFonts w:eastAsia="Times New Roman" w:cs="Times New Roman"/>
          <w:szCs w:val="24"/>
        </w:rPr>
        <w:t>ενός υπάρχουν ακόμα εθνικά σκεπτόμενοι και δρώντες εθνικοί ευερ</w:t>
      </w:r>
      <w:r>
        <w:rPr>
          <w:rFonts w:eastAsia="Times New Roman" w:cs="Times New Roman"/>
          <w:szCs w:val="24"/>
        </w:rPr>
        <w:t xml:space="preserve">γέτες και αφετέρου βλέπουμε με μεγάλη χαρά ότι προσαρμοστήκατε στην πραγματικότητα, γιατί οφείλω να σας θυμίσω τις αντιδράσεις σας </w:t>
      </w:r>
      <w:r>
        <w:rPr>
          <w:rFonts w:eastAsia="Times New Roman" w:cs="Times New Roman"/>
          <w:szCs w:val="24"/>
        </w:rPr>
        <w:lastRenderedPageBreak/>
        <w:t xml:space="preserve">κατά την ίδρυση του Ιδρύματος «Σταύρος Νιάρχος» τότε που ήσασταν </w:t>
      </w:r>
      <w:r>
        <w:rPr>
          <w:rFonts w:eastAsia="Times New Roman" w:cs="Times New Roman"/>
          <w:szCs w:val="24"/>
        </w:rPr>
        <w:t>Α</w:t>
      </w:r>
      <w:r>
        <w:rPr>
          <w:rFonts w:eastAsia="Times New Roman" w:cs="Times New Roman"/>
          <w:szCs w:val="24"/>
        </w:rPr>
        <w:t>ντιπολίτευση.</w:t>
      </w:r>
    </w:p>
    <w:p w14:paraId="4B64C7D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Με την παρούσα, λοιπόν, σύμβαση εξυπηρετείται</w:t>
      </w:r>
      <w:r>
        <w:rPr>
          <w:rFonts w:eastAsia="Times New Roman" w:cs="Times New Roman"/>
          <w:szCs w:val="24"/>
        </w:rPr>
        <w:t xml:space="preserve"> το δημόσιο συμφέρον και αναγορεύεται το «Ωνάσειο Καρδιοχειρουργικό Κέντρο» ως κέντρο αριστείας, πράγμα που και αυτό σας προκαλούσε παλαιότερα αλλεργία. Η αριστεία ήταν κάτι αντίθετο με τις αντιλήψεις σας. Ευτυχώς, όμως, φεύγουν μία-μία οι αυταπάτες. </w:t>
      </w:r>
    </w:p>
    <w:p w14:paraId="4B64C7D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Περν</w:t>
      </w:r>
      <w:r>
        <w:rPr>
          <w:rFonts w:eastAsia="Times New Roman" w:cs="Times New Roman"/>
          <w:szCs w:val="24"/>
        </w:rPr>
        <w:t xml:space="preserve">ώντας τώρα στην ουσία στο πρώτο μέρος βλέπουμε ρυθμίσεις πρακτικού χαρακτήρα. Στο δεύτερο μέρος τίθενται θεσμικά ζητήματα </w:t>
      </w:r>
      <w:proofErr w:type="spellStart"/>
      <w:r>
        <w:rPr>
          <w:rFonts w:eastAsia="Times New Roman" w:cs="Times New Roman"/>
          <w:szCs w:val="24"/>
        </w:rPr>
        <w:t>αναδιοργανωτικής</w:t>
      </w:r>
      <w:proofErr w:type="spellEnd"/>
      <w:r>
        <w:rPr>
          <w:rFonts w:eastAsia="Times New Roman" w:cs="Times New Roman"/>
          <w:szCs w:val="24"/>
        </w:rPr>
        <w:t xml:space="preserve"> φύσεως. Εδώ, που όλα θα φαινόντουσαν καλά και ωραία, μας φέρνετε προ διλήμματος διότι στο τελευταίο μέρος αυτής της σ</w:t>
      </w:r>
      <w:r>
        <w:rPr>
          <w:rFonts w:eastAsia="Times New Roman" w:cs="Times New Roman"/>
          <w:szCs w:val="24"/>
        </w:rPr>
        <w:t xml:space="preserve">ύμβασης τίθενται κάποιες μεταβατικές διατάξεις που διαπραγματεύονται ζωτικής σημασίας ζητήματα σχέσεων εργασιακής φύσεως μεταξύ του προσωπικού και του </w:t>
      </w:r>
      <w:proofErr w:type="spellStart"/>
      <w:r>
        <w:rPr>
          <w:rFonts w:eastAsia="Times New Roman" w:cs="Times New Roman"/>
          <w:szCs w:val="24"/>
        </w:rPr>
        <w:t>ί</w:t>
      </w:r>
      <w:r>
        <w:rPr>
          <w:rFonts w:eastAsia="Times New Roman" w:cs="Times New Roman"/>
          <w:szCs w:val="24"/>
        </w:rPr>
        <w:t>δρύματος</w:t>
      </w:r>
      <w:proofErr w:type="spellEnd"/>
      <w:r>
        <w:rPr>
          <w:rFonts w:eastAsia="Times New Roman" w:cs="Times New Roman"/>
          <w:szCs w:val="24"/>
        </w:rPr>
        <w:t xml:space="preserve"> πλέον. </w:t>
      </w:r>
    </w:p>
    <w:p w14:paraId="4B64C7D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νώ αισθανόμασταν ευγνωμοσύνη προς τους ευεργέτες ειδικά τις δύσκολες αυτές ώρες, δεν μ</w:t>
      </w:r>
      <w:r>
        <w:rPr>
          <w:rFonts w:eastAsia="Times New Roman" w:cs="Times New Roman"/>
          <w:szCs w:val="24"/>
        </w:rPr>
        <w:t>πορούμε να υπερψηφίσουμε, δεν μπορούμε να πάμε χέρι-χέρι σε αυτήν την υπόθεση διότι συγκρούεστε με τα εργασιακά δικαιώματα του προσωπικού. Αυτό δημιουργεί μ</w:t>
      </w:r>
      <w:r>
        <w:rPr>
          <w:rFonts w:eastAsia="Times New Roman" w:cs="Times New Roman"/>
          <w:szCs w:val="24"/>
        </w:rPr>
        <w:t>ί</w:t>
      </w:r>
      <w:r>
        <w:rPr>
          <w:rFonts w:eastAsia="Times New Roman" w:cs="Times New Roman"/>
          <w:szCs w:val="24"/>
        </w:rPr>
        <w:t>α σύγχυση στο προσωπικό, διότι φέρνει προς ψήφιση μ</w:t>
      </w:r>
      <w:r>
        <w:rPr>
          <w:rFonts w:eastAsia="Times New Roman" w:cs="Times New Roman"/>
          <w:szCs w:val="24"/>
        </w:rPr>
        <w:t>ί</w:t>
      </w:r>
      <w:r>
        <w:rPr>
          <w:rFonts w:eastAsia="Times New Roman" w:cs="Times New Roman"/>
          <w:szCs w:val="24"/>
        </w:rPr>
        <w:t>α σύμβαση δωρεάς που θα δράσει καταλυτικά πλέον</w:t>
      </w:r>
      <w:r>
        <w:rPr>
          <w:rFonts w:eastAsia="Times New Roman" w:cs="Times New Roman"/>
          <w:szCs w:val="24"/>
        </w:rPr>
        <w:t xml:space="preserve"> στη σχέση προσωπικού και </w:t>
      </w:r>
      <w:r>
        <w:rPr>
          <w:rFonts w:eastAsia="Times New Roman" w:cs="Times New Roman"/>
          <w:szCs w:val="24"/>
        </w:rPr>
        <w:t>ι</w:t>
      </w:r>
      <w:r>
        <w:rPr>
          <w:rFonts w:eastAsia="Times New Roman" w:cs="Times New Roman"/>
          <w:szCs w:val="24"/>
        </w:rPr>
        <w:t xml:space="preserve">δρύματος. Φέρνετε προς ψήφιση τη σύμβαση χωρίς προηγουμένως να τη θέσετε σε </w:t>
      </w:r>
      <w:r>
        <w:rPr>
          <w:rFonts w:eastAsia="Times New Roman" w:cs="Times New Roman"/>
          <w:szCs w:val="24"/>
        </w:rPr>
        <w:lastRenderedPageBreak/>
        <w:t>διαφανείς διαδικασίες, χωρίς διαβούλευση, χωρίς ενημέρωση τουλάχιστον του προσωπικού, χωρίς ενημέρωση των σωματείων. Βεβαίως είστε πλειοψηφία, μπορείτε ν</w:t>
      </w:r>
      <w:r>
        <w:rPr>
          <w:rFonts w:eastAsia="Times New Roman" w:cs="Times New Roman"/>
          <w:szCs w:val="24"/>
        </w:rPr>
        <w:t xml:space="preserve">α αποφασίζετε και να πράττετε με βάση την υπεροχή σας αυτή. </w:t>
      </w:r>
    </w:p>
    <w:p w14:paraId="4B64C7D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θυμίσω ότι είστε και προέρχεστε από την Αριστερά. Θα έπρεπε εδώ να δείξετε την ευαισθησία σας και έστω τελευταία στιγμή να αναβάλουμε την ψηφοφορία ή τουλάχιστον κατόπιν να έρθετε σε </w:t>
      </w:r>
      <w:r>
        <w:rPr>
          <w:rFonts w:eastAsia="Times New Roman" w:cs="Times New Roman"/>
          <w:szCs w:val="24"/>
        </w:rPr>
        <w:t>επαφή μήπως υπάρξουν τροπολογίες για τα προβλήματά τους.</w:t>
      </w:r>
    </w:p>
    <w:p w14:paraId="4B64C7D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άποψή μας, λοιπόν, είναι ότι τα εργασιακά πρέπει να υπόκεινται στο ίδιο νομικό καθεστώς που ισχύει για όλα τα ζητήματα και να μην εφαρμόζονται κατά περίπτωση, όπως επί του προκειμένου υπάρχει πρόθε</w:t>
      </w:r>
      <w:r>
        <w:rPr>
          <w:rFonts w:eastAsia="Times New Roman" w:cs="Times New Roman"/>
          <w:szCs w:val="24"/>
        </w:rPr>
        <w:t xml:space="preserve">ση. </w:t>
      </w:r>
    </w:p>
    <w:p w14:paraId="4B64C7D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υπάρχει αυτήν τη στιγμή εύλογη ανησυχία για τα μέλλοντα, γιατί εισάγετε και μία παράγραφο στο άρθρο 2 με αριθμό 2 που τι λέει πρακτικά; Κατά κάποια περίπτωση, που θα υπάρξουν δυσκολίες, επιτρέπει τη μεταβολή του σκοπού και την αλλαγή της νομικής υ</w:t>
      </w:r>
      <w:r>
        <w:rPr>
          <w:rFonts w:eastAsia="Times New Roman" w:cs="Times New Roman"/>
          <w:szCs w:val="24"/>
        </w:rPr>
        <w:t xml:space="preserve">πόστασης του </w:t>
      </w:r>
      <w:r>
        <w:rPr>
          <w:rFonts w:eastAsia="Times New Roman" w:cs="Times New Roman"/>
          <w:szCs w:val="24"/>
        </w:rPr>
        <w:t>ι</w:t>
      </w:r>
      <w:r>
        <w:rPr>
          <w:rFonts w:eastAsia="Times New Roman" w:cs="Times New Roman"/>
          <w:szCs w:val="24"/>
        </w:rPr>
        <w:t xml:space="preserve">δρύματος παρακάμπτοντας, βεβαίως, το προστατευτικό άρθρο 109 του Συντάγματος επί των δωρεών. </w:t>
      </w:r>
    </w:p>
    <w:p w14:paraId="4B64C7D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Δυστυχώς, ενώ η δωρεά του Ιδρύματος Ωνάση είναι εξαιρετικής σημασίας για τη βελτίωση των παροχών υγείας δεν μπορούμε να την υποστηρίξουμε. Δεν μπορο</w:t>
      </w:r>
      <w:r>
        <w:rPr>
          <w:rFonts w:eastAsia="Times New Roman" w:cs="Times New Roman"/>
          <w:szCs w:val="24"/>
        </w:rPr>
        <w:t xml:space="preserve">ύμε να υποστηρίξουμε μάλλον το σκεπτικό της εφαρμογής της σύμβασης, γιατί </w:t>
      </w:r>
      <w:r>
        <w:rPr>
          <w:rFonts w:eastAsia="Times New Roman" w:cs="Times New Roman"/>
          <w:szCs w:val="24"/>
        </w:rPr>
        <w:lastRenderedPageBreak/>
        <w:t>αφ</w:t>
      </w:r>
      <w:r>
        <w:rPr>
          <w:rFonts w:eastAsia="Times New Roman" w:cs="Times New Roman"/>
          <w:szCs w:val="24"/>
        </w:rPr>
        <w:t xml:space="preserve">’ </w:t>
      </w:r>
      <w:r>
        <w:rPr>
          <w:rFonts w:eastAsia="Times New Roman" w:cs="Times New Roman"/>
          <w:szCs w:val="24"/>
        </w:rPr>
        <w:t xml:space="preserve">ενός προσκρούει σε εργασιακά δικαιώματα και αφετέρου προσκρούει στο άρθρο 109 του Συντάγματος. </w:t>
      </w:r>
    </w:p>
    <w:p w14:paraId="4B64C7E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και κάποια άρθρα που μας δημιουργούν υποψίες ρουσφετολογικών προσλήψεων. </w:t>
      </w:r>
      <w:r>
        <w:rPr>
          <w:rFonts w:eastAsia="Times New Roman" w:cs="Times New Roman"/>
          <w:szCs w:val="24"/>
        </w:rPr>
        <w:t>Θα ψηφίσουμε, λοιπόν, «</w:t>
      </w:r>
      <w:r>
        <w:rPr>
          <w:rFonts w:eastAsia="Times New Roman" w:cs="Times New Roman"/>
          <w:szCs w:val="24"/>
        </w:rPr>
        <w:t>παρών</w:t>
      </w:r>
      <w:r>
        <w:rPr>
          <w:rFonts w:eastAsia="Times New Roman" w:cs="Times New Roman"/>
          <w:szCs w:val="24"/>
        </w:rPr>
        <w:t xml:space="preserve">». </w:t>
      </w:r>
    </w:p>
    <w:p w14:paraId="4B64C7E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έρχομαι στις τροπολογίες: Όσον αφορά την τροπολογία 1753/38, ψηφίζουμε «</w:t>
      </w:r>
      <w:r>
        <w:rPr>
          <w:rFonts w:eastAsia="Times New Roman" w:cs="Times New Roman"/>
          <w:szCs w:val="24"/>
        </w:rPr>
        <w:t>όχι</w:t>
      </w:r>
      <w:r>
        <w:rPr>
          <w:rFonts w:eastAsia="Times New Roman" w:cs="Times New Roman"/>
          <w:szCs w:val="24"/>
        </w:rPr>
        <w:t>». Στην τροπολογία με γενικό αριθμό 1754 ψηφίζουμε «</w:t>
      </w:r>
      <w:r>
        <w:rPr>
          <w:rFonts w:eastAsia="Times New Roman" w:cs="Times New Roman"/>
          <w:szCs w:val="24"/>
        </w:rPr>
        <w:t>όχι</w:t>
      </w:r>
      <w:r>
        <w:rPr>
          <w:rFonts w:eastAsia="Times New Roman" w:cs="Times New Roman"/>
          <w:szCs w:val="24"/>
        </w:rPr>
        <w:t>», ενώ στην τροπολογία με γενικό αριθμό 1756 ψηφίζουμε «</w:t>
      </w:r>
      <w:r>
        <w:rPr>
          <w:rFonts w:eastAsia="Times New Roman" w:cs="Times New Roman"/>
          <w:szCs w:val="24"/>
        </w:rPr>
        <w:t>ναι</w:t>
      </w:r>
      <w:r>
        <w:rPr>
          <w:rFonts w:eastAsia="Times New Roman" w:cs="Times New Roman"/>
          <w:szCs w:val="24"/>
        </w:rPr>
        <w:t>».</w:t>
      </w:r>
    </w:p>
    <w:p w14:paraId="4B64C7E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B64C7E3"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sidRPr="00CA622C">
        <w:rPr>
          <w:rFonts w:eastAsia="Times New Roman" w:cs="Times New Roman"/>
          <w:b/>
          <w:szCs w:val="24"/>
        </w:rPr>
        <w:t>ΠΡΟΕΔΡΕΥΟΥΣΑ</w:t>
      </w:r>
      <w:r w:rsidRPr="00CA622C">
        <w:rPr>
          <w:rFonts w:eastAsia="Times New Roman" w:cs="Times New Roman"/>
          <w:b/>
          <w:szCs w:val="24"/>
        </w:rPr>
        <w:t xml:space="preserve"> (Αναστασία Χριστοδουλοπούλου): </w:t>
      </w:r>
      <w:r>
        <w:rPr>
          <w:rFonts w:eastAsia="Times New Roman" w:cs="Times New Roman"/>
          <w:szCs w:val="24"/>
        </w:rPr>
        <w:t xml:space="preserve">Ευχαριστούμε και εμείς. </w:t>
      </w:r>
    </w:p>
    <w:p w14:paraId="4B64C7E4"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Πριν</w:t>
      </w:r>
      <w:r>
        <w:rPr>
          <w:rFonts w:eastAsia="Times New Roman" w:cs="Times New Roman"/>
          <w:szCs w:val="24"/>
        </w:rPr>
        <w:t xml:space="preserve"> από</w:t>
      </w:r>
      <w:r>
        <w:rPr>
          <w:rFonts w:eastAsia="Times New Roman" w:cs="Times New Roman"/>
          <w:szCs w:val="24"/>
        </w:rPr>
        <w:t xml:space="preserve"> τους Κοινοβουλευτικούς Εκπροσώπους έχει ζητήσει μόνο ένας συνάδελφος τον λόγο. Προτείνω, λοιπόν, να του δώσουμε τον λόγο -μετά έχει ζητήσει τον λόγο ο κ. Ηλιόπουλος από τη Χρυσή Αυγή- και να</w:t>
      </w:r>
      <w:r>
        <w:rPr>
          <w:rFonts w:eastAsia="Times New Roman" w:cs="Times New Roman"/>
          <w:szCs w:val="24"/>
        </w:rPr>
        <w:t xml:space="preserve"> μου πείτε ποιοι άλλοι θέλετε να μιλήσετε ως Κοινοβουλευτικοί Εκπρόσωποι.</w:t>
      </w:r>
    </w:p>
    <w:p w14:paraId="4B64C7E5"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Ορίστε, κύριε Παπαδόπουλε, έχετε τον λόγο για επτά λεπτά.</w:t>
      </w:r>
    </w:p>
    <w:p w14:paraId="4B64C7E6"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Ευχαριστώ, κυρία Πρόεδρε.</w:t>
      </w:r>
    </w:p>
    <w:p w14:paraId="4B64C7E7"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«Ωνάσειο Καρδιοχειρουργικό Κέντρο» είναι ήδη κέντρ</w:t>
      </w:r>
      <w:r>
        <w:rPr>
          <w:rFonts w:eastAsia="Times New Roman" w:cs="Times New Roman"/>
          <w:szCs w:val="24"/>
        </w:rPr>
        <w:t xml:space="preserve">ο αριστείας και αναφοράς στον τομέα του. Με τη δωρεά επιθυμεί να κάνει πολλά βήματα παραπάνω, να γίνει κέντρο αριστείας και αναφοράς διεθνούς κύρους και σε </w:t>
      </w:r>
      <w:r>
        <w:rPr>
          <w:rFonts w:eastAsia="Times New Roman" w:cs="Times New Roman"/>
          <w:szCs w:val="24"/>
        </w:rPr>
        <w:lastRenderedPageBreak/>
        <w:t xml:space="preserve">ευρωπαϊκό επίπεδο, να είναι κέντρο αναφοράς και για τις μεταμοσχεύσεις συμπαγών οργάνων και για την </w:t>
      </w:r>
      <w:r>
        <w:rPr>
          <w:rFonts w:eastAsia="Times New Roman" w:cs="Times New Roman"/>
          <w:szCs w:val="24"/>
        </w:rPr>
        <w:t xml:space="preserve">οργάνωση του παιδιατρικού τομέα στην καρδιολογική κλινική, στην </w:t>
      </w:r>
      <w:proofErr w:type="spellStart"/>
      <w:r>
        <w:rPr>
          <w:rFonts w:eastAsia="Times New Roman" w:cs="Times New Roman"/>
          <w:szCs w:val="24"/>
        </w:rPr>
        <w:t>παιδοκαρδιοχειρουργική</w:t>
      </w:r>
      <w:proofErr w:type="spellEnd"/>
      <w:r>
        <w:rPr>
          <w:rFonts w:eastAsia="Times New Roman" w:cs="Times New Roman"/>
          <w:szCs w:val="24"/>
        </w:rPr>
        <w:t xml:space="preserve"> παρέμβασή του. </w:t>
      </w:r>
    </w:p>
    <w:p w14:paraId="4B64C7E8"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Νομίζω ότι αυτό το ζήτημα, του να κάνουμε άριστα κέντρα, να κάνουμε άριστα νοσοκομεία, να κάνουμε άριστο το δημόσιο σύστημα υγείας, ποιοτικό, αποτελεσματ</w:t>
      </w:r>
      <w:r>
        <w:rPr>
          <w:rFonts w:eastAsia="Times New Roman" w:cs="Times New Roman"/>
          <w:szCs w:val="24"/>
        </w:rPr>
        <w:t>ικό είναι κάτι το οποίο αποτελεί έναν συνεχή στόχο που πρέπει να έχουμε όλοι μας. Είναι ευχής έργο ότι και με την υπάρχουσα κατάσταση πολλά νοσοκομεία του δημόσιου τομέα κατορθώνουν να έχουν επιτεύγματα σε πολλούς και σημαντικούς τομείς.</w:t>
      </w:r>
    </w:p>
    <w:p w14:paraId="4B64C7E9"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Πριν λίγες ημέρες είχε γίνει σε ένα συνέδριο του </w:t>
      </w:r>
      <w:r>
        <w:rPr>
          <w:rFonts w:eastAsia="Times New Roman" w:cs="Times New Roman"/>
          <w:szCs w:val="24"/>
          <w:lang w:val="en-US"/>
        </w:rPr>
        <w:t>Health</w:t>
      </w:r>
      <w:r w:rsidRPr="00C251C1">
        <w:rPr>
          <w:rFonts w:eastAsia="Times New Roman" w:cs="Times New Roman"/>
          <w:szCs w:val="24"/>
        </w:rPr>
        <w:t xml:space="preserve"> </w:t>
      </w:r>
      <w:r>
        <w:rPr>
          <w:rFonts w:eastAsia="Times New Roman" w:cs="Times New Roman"/>
          <w:szCs w:val="24"/>
          <w:lang w:val="en-US"/>
        </w:rPr>
        <w:t>Care</w:t>
      </w:r>
      <w:r w:rsidRPr="00C251C1">
        <w:rPr>
          <w:rFonts w:eastAsia="Times New Roman" w:cs="Times New Roman"/>
          <w:szCs w:val="24"/>
        </w:rPr>
        <w:t xml:space="preserve"> </w:t>
      </w:r>
      <w:r>
        <w:rPr>
          <w:rFonts w:eastAsia="Times New Roman" w:cs="Times New Roman"/>
          <w:szCs w:val="24"/>
          <w:lang w:val="en-US"/>
        </w:rPr>
        <w:t>Business</w:t>
      </w:r>
      <w:r w:rsidRPr="00C251C1">
        <w:rPr>
          <w:rFonts w:eastAsia="Times New Roman" w:cs="Times New Roman"/>
          <w:szCs w:val="24"/>
        </w:rPr>
        <w:t xml:space="preserve"> </w:t>
      </w:r>
      <w:r>
        <w:rPr>
          <w:rFonts w:eastAsia="Times New Roman" w:cs="Times New Roman"/>
          <w:szCs w:val="24"/>
          <w:lang w:val="en-US"/>
        </w:rPr>
        <w:t>Awards</w:t>
      </w:r>
      <w:r>
        <w:rPr>
          <w:rFonts w:eastAsia="Times New Roman" w:cs="Times New Roman"/>
          <w:szCs w:val="24"/>
        </w:rPr>
        <w:t xml:space="preserve"> βράβευση πολλών δημόσιων νοσοκομείων για τα επιτεύγματα κλινικών, τομέων τους. </w:t>
      </w:r>
    </w:p>
    <w:p w14:paraId="4B64C7EA"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Να σας πω χαρακτηριστικά ότι το Νοσοκομείο Ρεθύμνου βραβεύτηκε για τη βελτίωση της παραγωγικότητας </w:t>
      </w:r>
      <w:r>
        <w:rPr>
          <w:rFonts w:eastAsia="Times New Roman" w:cs="Times New Roman"/>
          <w:szCs w:val="24"/>
        </w:rPr>
        <w:t>και της αποδοτικότητας. Το «Παπαγεωργίου» για το πρόγραμμα εκπαίδευσης στην εξειδίκευση νοσηλευτών στον διαγνωστικό τομέα, στην πρωτοπορία στην εκπαίδευση και διαρκή κατάρτιση στη συνεχή επιμόρφωση, στην απόδοση των χειρουργικών αιθουσών. Το «Γεννηματάς» γ</w:t>
      </w:r>
      <w:r>
        <w:rPr>
          <w:rFonts w:eastAsia="Times New Roman" w:cs="Times New Roman"/>
          <w:szCs w:val="24"/>
        </w:rPr>
        <w:t xml:space="preserve">ια το πρόγραμμα πρόληψης αγωγής υγείας διαβητικών στην οφθαλμολογική. Ο «Ευαγγελισμός» για πρωτοποριακές ενδοαγγειακές επεμβάσεις στην αορτή και πολλά άλλα νοσοκομεία, </w:t>
      </w:r>
      <w:r>
        <w:rPr>
          <w:rFonts w:eastAsia="Times New Roman" w:cs="Times New Roman"/>
          <w:szCs w:val="24"/>
        </w:rPr>
        <w:lastRenderedPageBreak/>
        <w:t>όπως το «Έλενα Βενιζέλου», ο «Άγιος Ανδρέας» ως νοσοκομείο φιλικό στον χρήστη, το «Σισμα</w:t>
      </w:r>
      <w:r>
        <w:rPr>
          <w:rFonts w:eastAsia="Times New Roman" w:cs="Times New Roman"/>
          <w:szCs w:val="24"/>
        </w:rPr>
        <w:t>νόγλειο», το «</w:t>
      </w:r>
      <w:proofErr w:type="spellStart"/>
      <w:r>
        <w:rPr>
          <w:rFonts w:eastAsia="Times New Roman" w:cs="Times New Roman"/>
          <w:szCs w:val="24"/>
        </w:rPr>
        <w:t>Βενιζέλειο</w:t>
      </w:r>
      <w:proofErr w:type="spellEnd"/>
      <w:r>
        <w:rPr>
          <w:rFonts w:eastAsia="Times New Roman" w:cs="Times New Roman"/>
          <w:szCs w:val="24"/>
        </w:rPr>
        <w:t>», το Πανεπιστημιακό Ηρακλείου.</w:t>
      </w:r>
    </w:p>
    <w:p w14:paraId="4B64C7EB"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Εμείς καμαρώνουμε στα Τρίκαλα που η καρδιολογική κλινική είναι κέντρο αναφοράς μιας ευρύτερης περιοχής για το επείγον στεφανιαίο επεισόδιο και για επείγουσες </w:t>
      </w:r>
      <w:proofErr w:type="spellStart"/>
      <w:r>
        <w:rPr>
          <w:rFonts w:eastAsia="Times New Roman" w:cs="Times New Roman"/>
          <w:szCs w:val="24"/>
        </w:rPr>
        <w:t>στεφανιογραφίες</w:t>
      </w:r>
      <w:proofErr w:type="spellEnd"/>
      <w:r>
        <w:rPr>
          <w:rFonts w:eastAsia="Times New Roman" w:cs="Times New Roman"/>
          <w:szCs w:val="24"/>
        </w:rPr>
        <w:t xml:space="preserve"> και για επείγουσες παρεμβά</w:t>
      </w:r>
      <w:r>
        <w:rPr>
          <w:rFonts w:eastAsia="Times New Roman" w:cs="Times New Roman"/>
          <w:szCs w:val="24"/>
        </w:rPr>
        <w:t xml:space="preserve">σεις αγγειοπλαστικής και για </w:t>
      </w:r>
      <w:proofErr w:type="spellStart"/>
      <w:r>
        <w:rPr>
          <w:rFonts w:eastAsia="Times New Roman" w:cs="Times New Roman"/>
          <w:szCs w:val="24"/>
        </w:rPr>
        <w:t>βηματοδοτήσεις</w:t>
      </w:r>
      <w:proofErr w:type="spellEnd"/>
      <w:r>
        <w:rPr>
          <w:rFonts w:eastAsia="Times New Roman" w:cs="Times New Roman"/>
          <w:szCs w:val="24"/>
        </w:rPr>
        <w:t xml:space="preserve">, όπως και για την ποιότητα υπηρεσιών της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της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τ</w:t>
      </w:r>
      <w:r>
        <w:rPr>
          <w:rFonts w:eastAsia="Times New Roman" w:cs="Times New Roman"/>
          <w:szCs w:val="24"/>
        </w:rPr>
        <w:t xml:space="preserve">εχνητού </w:t>
      </w:r>
      <w:r>
        <w:rPr>
          <w:rFonts w:eastAsia="Times New Roman" w:cs="Times New Roman"/>
          <w:szCs w:val="24"/>
        </w:rPr>
        <w:t>ν</w:t>
      </w:r>
      <w:r>
        <w:rPr>
          <w:rFonts w:eastAsia="Times New Roman" w:cs="Times New Roman"/>
          <w:szCs w:val="24"/>
        </w:rPr>
        <w:t>εφρού, αρκετών κλινικών που παίρνουν βραβεύσεις για πολλές εργασίες που κάνουν. Νομίζω ότι αυτός ο στόχος πρέπει να είνα</w:t>
      </w:r>
      <w:r>
        <w:rPr>
          <w:rFonts w:eastAsia="Times New Roman" w:cs="Times New Roman"/>
          <w:szCs w:val="24"/>
        </w:rPr>
        <w:t xml:space="preserve">ι διαρκής. Αυτό το σύστημα υγείας θέλουμε. </w:t>
      </w:r>
    </w:p>
    <w:p w14:paraId="4B64C7EC" w14:textId="77777777" w:rsidR="00973031" w:rsidRDefault="00405E1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Δεν είναι αλήθεια ότι το «Ωνάσειο» είναι ένα κέντρο του ιδιωτικού τομέα, το οποίο παρέχει υπηρεσίες στο επίπεδο του κυνηγητού του κέρδους. Αν θα δούμε και τη σημερινή του λειτουργία και όλα αυτά που λέει, οι παρε</w:t>
      </w:r>
      <w:r>
        <w:rPr>
          <w:rFonts w:eastAsia="Times New Roman" w:cs="Times New Roman"/>
          <w:szCs w:val="24"/>
        </w:rPr>
        <w:t xml:space="preserve">μβάσεις που θα κάνει και στον </w:t>
      </w:r>
      <w:proofErr w:type="spellStart"/>
      <w:r>
        <w:rPr>
          <w:rFonts w:eastAsia="Times New Roman" w:cs="Times New Roman"/>
          <w:szCs w:val="24"/>
        </w:rPr>
        <w:t>παιδοκαρδιοχειρουργικό</w:t>
      </w:r>
      <w:proofErr w:type="spellEnd"/>
      <w:r>
        <w:rPr>
          <w:rFonts w:eastAsia="Times New Roman" w:cs="Times New Roman"/>
          <w:szCs w:val="24"/>
        </w:rPr>
        <w:t xml:space="preserve"> τομέα θα είναι ακόμη και για ανασφάλιστες οικογένειες, για παιδιά ανασφάλιστων. Σήμερα δεν πληρώνουν ούτε οι ανασφάλιστοι ούτε αυτοί που πηγαίνουν σε δωμάτια τρίτης κατηγορίας. Πληρώνουν όσοι αναζητούν π</w:t>
      </w:r>
      <w:r>
        <w:rPr>
          <w:rFonts w:eastAsia="Times New Roman" w:cs="Times New Roman"/>
          <w:szCs w:val="24"/>
        </w:rPr>
        <w:t xml:space="preserve">ρώτης και δεύτερης. </w:t>
      </w:r>
    </w:p>
    <w:p w14:paraId="4B64C7E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Είναι, λοιπόν, πολύ σημαντικά τα ζητήματα</w:t>
      </w:r>
      <w:r w:rsidRPr="007B4EC2">
        <w:rPr>
          <w:rFonts w:eastAsia="Times New Roman" w:cs="Times New Roman"/>
          <w:szCs w:val="24"/>
        </w:rPr>
        <w:t xml:space="preserve"> </w:t>
      </w:r>
      <w:r>
        <w:rPr>
          <w:rFonts w:eastAsia="Times New Roman" w:cs="Times New Roman"/>
          <w:szCs w:val="24"/>
        </w:rPr>
        <w:t>του π</w:t>
      </w:r>
      <w:r>
        <w:rPr>
          <w:rFonts w:eastAsia="Times New Roman" w:cs="Times New Roman"/>
          <w:szCs w:val="24"/>
        </w:rPr>
        <w:t>ώ</w:t>
      </w:r>
      <w:r>
        <w:rPr>
          <w:rFonts w:eastAsia="Times New Roman" w:cs="Times New Roman"/>
          <w:szCs w:val="24"/>
        </w:rPr>
        <w:t xml:space="preserve">ς βλέπουμε όλον αυτόν τον τομέα της βοήθειας των δωρεών στην οργάνωση του Εθνικού Συστήματος Υγείας, γιατί έχουμε και την προσπάθεια την οποία έχει κάνει η Περιφέρεια Αττικής, η </w:t>
      </w:r>
      <w:r>
        <w:rPr>
          <w:rFonts w:eastAsia="Times New Roman" w:cs="Times New Roman"/>
          <w:szCs w:val="24"/>
        </w:rPr>
        <w:lastRenderedPageBreak/>
        <w:t>Περιφέρεια Δυτικής Μακεδονίας, ώστε να κάνουν πολλές και σημαντικές παρεμβάσει</w:t>
      </w:r>
      <w:r>
        <w:rPr>
          <w:rFonts w:eastAsia="Times New Roman" w:cs="Times New Roman"/>
          <w:szCs w:val="24"/>
        </w:rPr>
        <w:t xml:space="preserve">ς ενίσχυσης του υλικοτεχνικού εξοπλισμού, ενίσχυσης στο ΕΚΑΒ και σε πολλούς άλλους τομείς και να δούμε και με ποιον τρόπο οργανώνουμε όλη αυτή τη συνεχή προσπάθειά μας. </w:t>
      </w:r>
    </w:p>
    <w:p w14:paraId="4B64C7E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πρωί είδα εκπροσώπηση από τους εργαζόμενους στο «Ωνάσειο Καρδιοχειρουργικό Κέντρο».</w:t>
      </w:r>
      <w:r>
        <w:rPr>
          <w:rFonts w:eastAsia="Times New Roman" w:cs="Times New Roman"/>
          <w:szCs w:val="24"/>
        </w:rPr>
        <w:t xml:space="preserve"> Έχουν μια ανησυχία, την οποία μου μετέφεραν ως συντονιστή της Επιτροπής Παρακολούθησης και Ελέγχου του κυβερνητικού έργου στην υγεία. Εκείνο που θέλω να σας πω είναι ότι και μετά τις απαντήσεις που έδωσε χθες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 τα ζ</w:t>
      </w:r>
      <w:r>
        <w:rPr>
          <w:rFonts w:eastAsia="Times New Roman" w:cs="Times New Roman"/>
          <w:szCs w:val="24"/>
        </w:rPr>
        <w:t xml:space="preserve">ητήματα που βάζουν για την ελευθερία των συλλογικών διαπραγματεύσεων για τις κλαδικές συμβάσεις, για τη δυνατότητά τους να διατηρήσουν ποιοτικά κριτήρια για την προσφορά υπηρεσιών, είναι ένα συνεχές μέλημά μας. Άλλωστε, η Κυβέρνηση θέλει την ελευθερία των </w:t>
      </w:r>
      <w:r>
        <w:rPr>
          <w:rFonts w:eastAsia="Times New Roman" w:cs="Times New Roman"/>
          <w:szCs w:val="24"/>
        </w:rPr>
        <w:t>συλλογικών διαπραγματεύσεων και κάνουμε πολύ μεγάλες προσπάθειες γι’ αυτό. Θέλουμε, όμως, σε κάθε περίπτωση η ποιότητα που δίνουμε με κίνητρα στους εργαζόμενους να μη δίνει και αίσθημα αδικίας απέναντι στους εργαζόμενους των πανεπιστημιακών νοσοκομείων, τω</w:t>
      </w:r>
      <w:r>
        <w:rPr>
          <w:rFonts w:eastAsia="Times New Roman" w:cs="Times New Roman"/>
          <w:szCs w:val="24"/>
        </w:rPr>
        <w:t xml:space="preserve">ν άλλων γενικών νοσοκομείων, γιατί αυτό δεν είναι σωστό. </w:t>
      </w:r>
    </w:p>
    <w:p w14:paraId="4B64C7E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Καταλήγω, λοιπόν, με το ότι το δικό τους υπόμνημα, το δικό τους ψήφισμα που κάνουν από τη γενική τους συνέλευση μπορούν να το δουν οι Υπουργοί. Ξέ</w:t>
      </w:r>
      <w:r>
        <w:rPr>
          <w:rFonts w:eastAsia="Times New Roman" w:cs="Times New Roman"/>
          <w:szCs w:val="24"/>
        </w:rPr>
        <w:lastRenderedPageBreak/>
        <w:t xml:space="preserve">ρουμε πάρα πολύ καλά ότι η συμφωνία που έγινε μέχρι </w:t>
      </w:r>
      <w:r>
        <w:rPr>
          <w:rFonts w:eastAsia="Times New Roman" w:cs="Times New Roman"/>
          <w:szCs w:val="24"/>
        </w:rPr>
        <w:t>τώρα με το «Ωνάσειο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Ί</w:t>
      </w:r>
      <w:r>
        <w:rPr>
          <w:rFonts w:eastAsia="Times New Roman" w:cs="Times New Roman"/>
          <w:szCs w:val="24"/>
        </w:rPr>
        <w:t>δρυμα και με το «Ωνάσειο Καρδιοχειρουργικό Κέντρο», δεν μπορεί εύκολα να αλλάξει. Είναι μια συμφωνία η οποία έγινε μετά από επίπονη προσπάθεια. Νομίζω, όμως, ότι μπορούμε να τα λάβουμε όλα αυτά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στο μέτρο του δυνατού, γ</w:t>
      </w:r>
      <w:r>
        <w:rPr>
          <w:rFonts w:eastAsia="Times New Roman" w:cs="Times New Roman"/>
          <w:szCs w:val="24"/>
        </w:rPr>
        <w:t xml:space="preserve">ια μια ποιότητα παρεμβάσεων που να ενισχύει αυτό που θέλουμε να κάνουμε συνολικά με το δημόσιο σύστημα υγείας, να είναι ποιοτικό και αποτελεσματικό. </w:t>
      </w:r>
    </w:p>
    <w:p w14:paraId="4B64C7F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B64C7F1" w14:textId="77777777" w:rsidR="00973031" w:rsidRDefault="00405E19">
      <w:pPr>
        <w:spacing w:line="600" w:lineRule="auto"/>
        <w:ind w:firstLine="720"/>
        <w:contextualSpacing/>
        <w:jc w:val="both"/>
        <w:rPr>
          <w:rFonts w:eastAsia="Times New Roman" w:cs="Times New Roman"/>
          <w:szCs w:val="24"/>
        </w:rPr>
      </w:pPr>
      <w:r w:rsidRPr="008B6003">
        <w:rPr>
          <w:rFonts w:eastAsia="Times New Roman"/>
          <w:b/>
          <w:bCs/>
        </w:rPr>
        <w:t>ΠΡΟΕΔΡΕΥΟΥΣΑ (Αναστασία Χριστοδουλοπούλου):</w:t>
      </w:r>
      <w:r>
        <w:rPr>
          <w:rFonts w:eastAsia="Times New Roman"/>
          <w:b/>
          <w:bCs/>
        </w:rPr>
        <w:t xml:space="preserve"> </w:t>
      </w:r>
      <w:r>
        <w:rPr>
          <w:rFonts w:eastAsia="Times New Roman" w:cs="Times New Roman"/>
          <w:szCs w:val="24"/>
        </w:rPr>
        <w:t>Κι εμείς, κύριε Παπαδόπουλε.</w:t>
      </w:r>
    </w:p>
    <w:p w14:paraId="4B64C7F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Ο κ. Ηλιόπουλος </w:t>
      </w:r>
      <w:r>
        <w:rPr>
          <w:rFonts w:eastAsia="Times New Roman" w:cs="Times New Roman"/>
          <w:szCs w:val="24"/>
        </w:rPr>
        <w:t xml:space="preserve">έχει τον λόγο για δώδεκα λεπτά. </w:t>
      </w:r>
    </w:p>
    <w:p w14:paraId="4B64C7F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Ευχαριστώ, κυρία Πρόεδρε. </w:t>
      </w:r>
    </w:p>
    <w:p w14:paraId="4B64C7F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Την προηγούμενη εβδομάδα, στις 22 του μήνα, έγινε μια εκδήλωση για μια από τις μεγαλύτερες μάχες στην ιστορία της ανθρωπότητας, για μια μάχη για την οποία έχουν γραφτεί δεκά</w:t>
      </w:r>
      <w:r>
        <w:rPr>
          <w:rFonts w:eastAsia="Times New Roman" w:cs="Times New Roman"/>
          <w:szCs w:val="24"/>
        </w:rPr>
        <w:t xml:space="preserve">δες βιβλία, έχουν γυριστεί ταινίες –στο εξωτερικό βέβαια όλα αυτά-, έχει ασχοληθεί ολόκληρος ο πλανήτης. Και για να μην τη χαρακτηρίσω ως τη μεγαλύτερη μάχη, θα τη χαρακτηρίσω μια από τις μεγαλύτερες μάχες –η </w:t>
      </w:r>
      <w:proofErr w:type="spellStart"/>
      <w:r>
        <w:rPr>
          <w:rFonts w:eastAsia="Times New Roman" w:cs="Times New Roman"/>
          <w:szCs w:val="24"/>
        </w:rPr>
        <w:t>εμβληματικότερη</w:t>
      </w:r>
      <w:proofErr w:type="spellEnd"/>
      <w:r>
        <w:rPr>
          <w:rFonts w:eastAsia="Times New Roman" w:cs="Times New Roman"/>
          <w:szCs w:val="24"/>
        </w:rPr>
        <w:t xml:space="preserve">, όμως- η μάχη των </w:t>
      </w:r>
      <w:proofErr w:type="spellStart"/>
      <w:r>
        <w:rPr>
          <w:rFonts w:eastAsia="Times New Roman" w:cs="Times New Roman"/>
          <w:szCs w:val="24"/>
        </w:rPr>
        <w:t>Θερμοπυλών</w:t>
      </w:r>
      <w:proofErr w:type="spellEnd"/>
      <w:r>
        <w:rPr>
          <w:rFonts w:eastAsia="Times New Roman" w:cs="Times New Roman"/>
          <w:szCs w:val="24"/>
        </w:rPr>
        <w:t xml:space="preserve">. </w:t>
      </w:r>
    </w:p>
    <w:p w14:paraId="4B64C7F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Το ελληνικό κράτος, το κράτος που θα έπρεπε να τιμά και να γιορτάζει αυτή τη μάχη, κυρία Πρόεδρε -και απευθύνομαι και σε ολόκληρη τη Βουλή- ούτε καν ασχολήθηκε. Δεν ασχοληθήκατε ούτε για ένα δευτερόλεπτο εδώ μέσα στη Βουλή, για να τιμήσετε αυτούς τους ανθρ</w:t>
      </w:r>
      <w:r>
        <w:rPr>
          <w:rFonts w:eastAsia="Times New Roman" w:cs="Times New Roman"/>
          <w:szCs w:val="24"/>
        </w:rPr>
        <w:t>ώπους που θυσιάστηκαν για μας.</w:t>
      </w:r>
    </w:p>
    <w:p w14:paraId="4B64C7F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Βέβαια οι άνθρωποι αυτοί θυσιάστηκαν και τότε και στη συνέχεια των επόμενων αιώνων, για να έρθετε εσείς σήμερα και η δική σας κυβέρνηση και η προηγούμενη, να παραχωρήσετε τα πάντα σ’ αυτούς που ονομάζετε εσείς «δανειστές» και</w:t>
      </w:r>
      <w:r>
        <w:rPr>
          <w:rFonts w:eastAsia="Times New Roman" w:cs="Times New Roman"/>
          <w:szCs w:val="24"/>
        </w:rPr>
        <w:t xml:space="preserve"> εμείς «τοκογλύφους». Βγήκαν τις τελευταίες ημέρες δημοσιεύματα τα οποία προσπαθείτε να διαψεύσετε και τα οποία δίνουν εκχώρηση των πάντων. Έχετε μπλέξει τους κωδικούς, για την ακρίβεια δεκάδες χιλιάδες ακίνητα του δημοσίου και μέσα σ’ αυτά και αρχαιολογικ</w:t>
      </w:r>
      <w:r>
        <w:rPr>
          <w:rFonts w:eastAsia="Times New Roman" w:cs="Times New Roman"/>
          <w:szCs w:val="24"/>
        </w:rPr>
        <w:t xml:space="preserve">ούς χώρους και μουσεία -έχετε χάσει κάθε έλεγχο- τα εκχωρείτε στο ΤΑΙΠΕΔ, στο λεγόμενο </w:t>
      </w:r>
      <w:proofErr w:type="spellStart"/>
      <w:r>
        <w:rPr>
          <w:rFonts w:eastAsia="Times New Roman" w:cs="Times New Roman"/>
          <w:szCs w:val="24"/>
        </w:rPr>
        <w:t>υπερταμείο</w:t>
      </w:r>
      <w:proofErr w:type="spellEnd"/>
      <w:r>
        <w:rPr>
          <w:rFonts w:eastAsia="Times New Roman" w:cs="Times New Roman"/>
          <w:szCs w:val="24"/>
        </w:rPr>
        <w:t xml:space="preserve">. Δηλαδή ουσιαστικά πάνε τα πάντα για ξεπούλημα. </w:t>
      </w:r>
    </w:p>
    <w:p w14:paraId="4B64C7F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Είχαμε και μια άλλη υπόθεση, η οποία πραγματικά ανήκε ξεκάθαρα στο αστυνομικό δελτίο. Κι όμως, προσπαθείτε να</w:t>
      </w:r>
      <w:r>
        <w:rPr>
          <w:rFonts w:eastAsia="Times New Roman" w:cs="Times New Roman"/>
          <w:szCs w:val="24"/>
        </w:rPr>
        <w:t xml:space="preserve"> αναγάγετε σε μείζον πολιτικό θέμα ένα περιστατικό το οποίο συμβαίνει καθημερινά στην πατρίδα μας, απλά έτυχε το συγκεκριμένο θύμα να βρίσκεται σε έναν χώρο που θέλετε να οικειοποιηθείτε και θέλετε να δημιουργήσετε ήρωες μέσα από εκεί. Αυτά τα περιστατικά </w:t>
      </w:r>
      <w:r>
        <w:rPr>
          <w:rFonts w:eastAsia="Times New Roman" w:cs="Times New Roman"/>
          <w:szCs w:val="24"/>
        </w:rPr>
        <w:t xml:space="preserve">συμβαίνουν καθημερινά, αλλά τυχαίνει στις άλλες περιπτώσεις τα θύματα να είναι Έλληνες και οι θύτες </w:t>
      </w:r>
      <w:r>
        <w:rPr>
          <w:rFonts w:eastAsia="Times New Roman" w:cs="Times New Roman"/>
          <w:szCs w:val="24"/>
        </w:rPr>
        <w:lastRenderedPageBreak/>
        <w:t>κυρίως αλλοδαποί. Τότε, όμως, δεν κάνατε καμ</w:t>
      </w:r>
      <w:r>
        <w:rPr>
          <w:rFonts w:eastAsia="Times New Roman" w:cs="Times New Roman"/>
          <w:szCs w:val="24"/>
        </w:rPr>
        <w:t>μ</w:t>
      </w:r>
      <w:r>
        <w:rPr>
          <w:rFonts w:eastAsia="Times New Roman" w:cs="Times New Roman"/>
          <w:szCs w:val="24"/>
        </w:rPr>
        <w:t>ία πορεία, δεν βγήκατε να πείτε έναν καλό λόγο.</w:t>
      </w:r>
    </w:p>
    <w:p w14:paraId="4B64C7F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Δεν είπατε κάτι, δεν κάνατε πορεία για τον Σταματιάδη, που μπήκ</w:t>
      </w:r>
      <w:r>
        <w:rPr>
          <w:rFonts w:eastAsia="Times New Roman" w:cs="Times New Roman"/>
          <w:szCs w:val="24"/>
        </w:rPr>
        <w:t>αν στο σπίτι του και τον σκότωσαν στο ξύλο. Δεν κάνατε καμ</w:t>
      </w:r>
      <w:r>
        <w:rPr>
          <w:rFonts w:eastAsia="Times New Roman" w:cs="Times New Roman"/>
          <w:szCs w:val="24"/>
        </w:rPr>
        <w:t>μ</w:t>
      </w:r>
      <w:r>
        <w:rPr>
          <w:rFonts w:eastAsia="Times New Roman" w:cs="Times New Roman"/>
          <w:szCs w:val="24"/>
        </w:rPr>
        <w:t xml:space="preserve">ία πορεία για τον </w:t>
      </w:r>
      <w:proofErr w:type="spellStart"/>
      <w:r>
        <w:rPr>
          <w:rFonts w:eastAsia="Times New Roman" w:cs="Times New Roman"/>
          <w:szCs w:val="24"/>
        </w:rPr>
        <w:t>Καντάρη</w:t>
      </w:r>
      <w:proofErr w:type="spellEnd"/>
      <w:r>
        <w:rPr>
          <w:rFonts w:eastAsia="Times New Roman" w:cs="Times New Roman"/>
          <w:szCs w:val="24"/>
        </w:rPr>
        <w:t>, που τον δολοφόνησαν άγρια για μία κάμερα την ημέρα που γεννούσε η γυναίκα του το παιδί του. Εκεί δεν βρέθηκε ούτε μισός λόγος συμπαράστασης ή για τη Μυρτώ, αυτό το κοριτσ</w:t>
      </w:r>
      <w:r>
        <w:rPr>
          <w:rFonts w:eastAsia="Times New Roman" w:cs="Times New Roman"/>
          <w:szCs w:val="24"/>
        </w:rPr>
        <w:t>άκι που ξυλοκοπήθηκε άγρια, που του έλιωσαν το κεφάλι στα βράχια και σήμερα, μετά από έξι χρόνια, βρίσκεται σε μία κατάσταση, που εάν την δείτε, κυρία Πρόεδρε, θα κλαίτε για τρεις ημέρες και πιστέψτε με σ’ αυτό που σας λέω. Εκεί, όμως, υπήρξε η απόλυτη σιω</w:t>
      </w:r>
      <w:r>
        <w:rPr>
          <w:rFonts w:eastAsia="Times New Roman" w:cs="Times New Roman"/>
          <w:szCs w:val="24"/>
        </w:rPr>
        <w:t xml:space="preserve">πή, κανένα κύμα συμπαράστασης. </w:t>
      </w:r>
    </w:p>
    <w:p w14:paraId="4B64C7F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εσείς όλοι, αριστεροί, δεξιοί, έχετε επιλεκτική ευαισθησία. Όλα αυτά τα χρόνια επιλέγετε ποιους θα υποστηρίξετε, ποια θύματα θα υποστηρίξετε, ποιους θύτες θα υποστηρίξετε και όλα αυτά στο όνομα της δημοκρατίας, στο </w:t>
      </w:r>
      <w:r>
        <w:rPr>
          <w:rFonts w:eastAsia="Times New Roman" w:cs="Times New Roman"/>
          <w:szCs w:val="24"/>
        </w:rPr>
        <w:t xml:space="preserve">όνομα της πολιτικής ορθότητας. </w:t>
      </w:r>
    </w:p>
    <w:p w14:paraId="4B64C7F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Ζούμε, κυρία Πρόεδρε, στη δικτατορία πια της πολιτικής ορθότητας. Όποιος δεν συμφωνεί μαζί σας, όποιος δεν ανήκει σε κάποια απ’ αυτές τις ιδιαίτερες ομάδες, όπως τις έχετε ονομάσει, ΛΟΑΤΚΙ, αριστεριστές, οροθετικούς, τοξικομ</w:t>
      </w:r>
      <w:r>
        <w:rPr>
          <w:rFonts w:eastAsia="Times New Roman" w:cs="Times New Roman"/>
          <w:szCs w:val="24"/>
        </w:rPr>
        <w:t xml:space="preserve">ανείς, αλλοδαπούς, σε οποιαδήποτε τέτοια κατηγορία που εσείς ονομάζετε πια ότι ανήκει στο </w:t>
      </w:r>
      <w:r>
        <w:rPr>
          <w:rFonts w:eastAsia="Times New Roman" w:cs="Times New Roman"/>
          <w:szCs w:val="24"/>
        </w:rPr>
        <w:lastRenderedPageBreak/>
        <w:t>πολιτικά ορθό τόξο, όποιος δεν είναι με αυτές τις κοινότητες θεωρείται για εσάς φασίστας και κατ’ επέκταση λοιδορείται, δέχεται κάθε είδους βία, από λεκτική μέχρι και</w:t>
      </w:r>
      <w:r>
        <w:rPr>
          <w:rFonts w:eastAsia="Times New Roman" w:cs="Times New Roman"/>
          <w:szCs w:val="24"/>
        </w:rPr>
        <w:t xml:space="preserve"> φυσική, βία η οποία βέβαια καλύπτεται.</w:t>
      </w:r>
    </w:p>
    <w:p w14:paraId="4B64C7F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Ζούμε το θέατρο του παραλόγου, γιατί μετά απ’ αυτό το συμβάν έγιναν χθες το βράδυ κάποια επεισόδια, στα οποία δεν άνοιξε μύτη. Έσπασαν τα καταστήματα Ελλήνων στο κέντρο της Αθήνας και δεν έγινε κα</w:t>
      </w:r>
      <w:r>
        <w:rPr>
          <w:rFonts w:eastAsia="Times New Roman" w:cs="Times New Roman"/>
          <w:szCs w:val="24"/>
        </w:rPr>
        <w:t>μ</w:t>
      </w:r>
      <w:r>
        <w:rPr>
          <w:rFonts w:eastAsia="Times New Roman" w:cs="Times New Roman"/>
          <w:szCs w:val="24"/>
        </w:rPr>
        <w:t xml:space="preserve">μία προσαγωγή, δεν </w:t>
      </w:r>
      <w:r>
        <w:rPr>
          <w:rFonts w:eastAsia="Times New Roman" w:cs="Times New Roman"/>
          <w:szCs w:val="24"/>
        </w:rPr>
        <w:t xml:space="preserve">έπεσε ούτε ένα χημικό και φέρνω στο μυαλό μου τις εικόνες που είδαμε όλοι στη Θεσσαλονίκη τις προηγούμενες ημέρες ή στο </w:t>
      </w:r>
      <w:proofErr w:type="spellStart"/>
      <w:r>
        <w:rPr>
          <w:rFonts w:eastAsia="Times New Roman" w:cs="Times New Roman"/>
          <w:szCs w:val="24"/>
        </w:rPr>
        <w:t>Πισοδέρι</w:t>
      </w:r>
      <w:proofErr w:type="spellEnd"/>
      <w:r>
        <w:rPr>
          <w:rFonts w:eastAsia="Times New Roman" w:cs="Times New Roman"/>
          <w:szCs w:val="24"/>
        </w:rPr>
        <w:t>, όταν έπεφταν οι υπογραφές στις Πρέσπες για το ξεπούλημα της Μακεδονίας. Εκεί τόνοι χημικά έπεφταν αδιακρίτως, σε γέρους, παιδι</w:t>
      </w:r>
      <w:r>
        <w:rPr>
          <w:rFonts w:eastAsia="Times New Roman" w:cs="Times New Roman"/>
          <w:szCs w:val="24"/>
        </w:rPr>
        <w:t>ά, γυναίκες, εγκύους, στους πάντες. Χθες, όμως, που οι δικές σας αγαπημένες κοινωνικές ομάδες είχαν βγει και έσπαζαν ό,τι έβρισκαν στο διάβα τους δεν έπεσε τίποτα</w:t>
      </w:r>
      <w:r w:rsidRPr="00AD3252">
        <w:rPr>
          <w:rFonts w:eastAsia="Times New Roman" w:cs="Times New Roman"/>
          <w:szCs w:val="24"/>
        </w:rPr>
        <w:t xml:space="preserve">, </w:t>
      </w:r>
      <w:r>
        <w:rPr>
          <w:rFonts w:eastAsia="Times New Roman" w:cs="Times New Roman"/>
          <w:szCs w:val="24"/>
        </w:rPr>
        <w:t>τίποτα απολύτως. Είναι σαν να μην έγινε τίποτα χθες στο κέντρο της Αθήνας. Καλύπτετε τα πάντ</w:t>
      </w:r>
      <w:r>
        <w:rPr>
          <w:rFonts w:eastAsia="Times New Roman" w:cs="Times New Roman"/>
          <w:szCs w:val="24"/>
        </w:rPr>
        <w:t xml:space="preserve">α, γιατί, ξαναλέω πάλι, αυτό είναι το πολιτικά ορθό. </w:t>
      </w:r>
    </w:p>
    <w:p w14:paraId="4B64C7F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κοινωνία είναι ένας οργανισμός, ο οποίος νοσεί βαθιά με όλα αυτά τα φαινόμενα, που πια θεωρούμε φυσιολογικά όλα αυτά που συμβαίνουν. Μάλιστα, η Υπουργός σας, η </w:t>
      </w:r>
      <w:proofErr w:type="spellStart"/>
      <w:r>
        <w:rPr>
          <w:rFonts w:eastAsia="Times New Roman" w:cs="Times New Roman"/>
          <w:szCs w:val="24"/>
        </w:rPr>
        <w:t>Γεροβασίλη</w:t>
      </w:r>
      <w:proofErr w:type="spellEnd"/>
      <w:r>
        <w:rPr>
          <w:rFonts w:eastAsia="Times New Roman" w:cs="Times New Roman"/>
          <w:szCs w:val="24"/>
        </w:rPr>
        <w:t xml:space="preserve">, είπε σήμερα ότι θα </w:t>
      </w:r>
      <w:r>
        <w:rPr>
          <w:rFonts w:eastAsia="Times New Roman" w:cs="Times New Roman"/>
          <w:szCs w:val="24"/>
        </w:rPr>
        <w:t xml:space="preserve">διατάξει έρευνα γι’ αυτό το περιστατικό στο κοσμηματοπωλείο. Χθες, η ίδια η Υπουργός έβλεπε </w:t>
      </w:r>
      <w:proofErr w:type="spellStart"/>
      <w:r>
        <w:rPr>
          <w:rFonts w:eastAsia="Times New Roman" w:cs="Times New Roman"/>
          <w:szCs w:val="24"/>
        </w:rPr>
        <w:t>χρυσαυγίτες</w:t>
      </w:r>
      <w:proofErr w:type="spellEnd"/>
      <w:r>
        <w:rPr>
          <w:rFonts w:eastAsia="Times New Roman" w:cs="Times New Roman"/>
          <w:szCs w:val="24"/>
        </w:rPr>
        <w:t xml:space="preserve"> σ’ αυτούς που χτύπησαν τον </w:t>
      </w:r>
      <w:proofErr w:type="spellStart"/>
      <w:r>
        <w:rPr>
          <w:rFonts w:eastAsia="Times New Roman" w:cs="Times New Roman"/>
          <w:szCs w:val="24"/>
        </w:rPr>
        <w:t>Κωνσταντινέα</w:t>
      </w:r>
      <w:proofErr w:type="spellEnd"/>
      <w:r>
        <w:rPr>
          <w:rFonts w:eastAsia="Times New Roman" w:cs="Times New Roman"/>
          <w:szCs w:val="24"/>
        </w:rPr>
        <w:t>, τον Βουλευτή σας. Εννοείται, βεβαίως, ότι καταδικάζουμε κάθε πράξη βίας. Αυτό είναι κάτι που δεν συζητάμε. Όμως</w:t>
      </w:r>
      <w:r>
        <w:rPr>
          <w:rFonts w:eastAsia="Times New Roman" w:cs="Times New Roman"/>
          <w:szCs w:val="24"/>
        </w:rPr>
        <w:t xml:space="preserve">, από την </w:t>
      </w:r>
      <w:r>
        <w:rPr>
          <w:rFonts w:eastAsia="Times New Roman" w:cs="Times New Roman"/>
          <w:szCs w:val="24"/>
        </w:rPr>
        <w:lastRenderedPageBreak/>
        <w:t xml:space="preserve">άλλη, εσείς το τελευταίο διάστημα να βλέπετε παντού </w:t>
      </w:r>
      <w:proofErr w:type="spellStart"/>
      <w:r>
        <w:rPr>
          <w:rFonts w:eastAsia="Times New Roman" w:cs="Times New Roman"/>
          <w:szCs w:val="24"/>
        </w:rPr>
        <w:t>χρυσαυγίτες</w:t>
      </w:r>
      <w:proofErr w:type="spellEnd"/>
      <w:r>
        <w:rPr>
          <w:rFonts w:eastAsia="Times New Roman" w:cs="Times New Roman"/>
          <w:szCs w:val="24"/>
        </w:rPr>
        <w:t xml:space="preserve">, σε ό,τι συμβαίνει στην ελληνική κοινωνία να βλέπετε παντού </w:t>
      </w:r>
      <w:proofErr w:type="spellStart"/>
      <w:r>
        <w:rPr>
          <w:rFonts w:eastAsia="Times New Roman" w:cs="Times New Roman"/>
          <w:szCs w:val="24"/>
        </w:rPr>
        <w:t>χρυσαυγίτες</w:t>
      </w:r>
      <w:proofErr w:type="spellEnd"/>
      <w:r>
        <w:rPr>
          <w:rFonts w:eastAsia="Times New Roman" w:cs="Times New Roman"/>
          <w:szCs w:val="24"/>
        </w:rPr>
        <w:t>, αυτό εξηγείται μόνο με το γεγονός ότι προσπαθείτε να συσπειρώσετε ένα ακροατήριο που τόσα χρόνια το «ταΐζατε»</w:t>
      </w:r>
      <w:r>
        <w:rPr>
          <w:rFonts w:eastAsia="Times New Roman" w:cs="Times New Roman"/>
          <w:szCs w:val="24"/>
        </w:rPr>
        <w:t xml:space="preserve"> με ψέματα και τους τελευταίους μήνες που κατάλαβε και ο πλέον αδαής ότι τα ψέματα της Κυβέρνησης έχουν τελειώσει, δεν έχετε κάποιο άλλο μύθευμα να τους πείτε και το έχετε γυρίσει στους κακούς φασίστες που χτυπούν όλη την ημέρα κόσμο.</w:t>
      </w:r>
    </w:p>
    <w:p w14:paraId="4B64C7F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καταλάβει, </w:t>
      </w:r>
      <w:r>
        <w:rPr>
          <w:rFonts w:eastAsia="Times New Roman" w:cs="Times New Roman"/>
          <w:szCs w:val="24"/>
        </w:rPr>
        <w:t>λοιπόν, ότι ο κόσμος εξαγριώνεται από τις πολιτικές σας είτε στα εθνικά είτε στα κοινωνικά θέματα. Δεν έχει να κάνει με τη Χρυσή Αυγή, είναι ο απλός Έλληνας πολίτης, που καθένας για τον δικό του λόγο εξαγριώνεται και κακώς βέβαια εκδηλώνονται περιστατικά β</w:t>
      </w:r>
      <w:r>
        <w:rPr>
          <w:rFonts w:eastAsia="Times New Roman" w:cs="Times New Roman"/>
          <w:szCs w:val="24"/>
        </w:rPr>
        <w:t>ίας, τα οποία όμως δεν έχουν κα</w:t>
      </w:r>
      <w:r>
        <w:rPr>
          <w:rFonts w:eastAsia="Times New Roman" w:cs="Times New Roman"/>
          <w:szCs w:val="24"/>
        </w:rPr>
        <w:t>μ</w:t>
      </w:r>
      <w:r>
        <w:rPr>
          <w:rFonts w:eastAsia="Times New Roman" w:cs="Times New Roman"/>
          <w:szCs w:val="24"/>
        </w:rPr>
        <w:t xml:space="preserve">μία σχέση με την Χρυσή Αυγή και θέλω να το δηλώσω. Κάποια απ’ αυτά, μάλιστα, θέλω να καταγγείλω ότι είναι και περιστατικά οργανωμένης προβοκάτσιας. </w:t>
      </w:r>
    </w:p>
    <w:p w14:paraId="4B64C7F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Η Χρυσή Αυγή είναι ένα νόμιμο πολιτικό κόμμα. Διεξάγει έναν δίκαιο αγώνα, γ</w:t>
      </w:r>
      <w:r>
        <w:rPr>
          <w:rFonts w:eastAsia="Times New Roman" w:cs="Times New Roman"/>
          <w:szCs w:val="24"/>
        </w:rPr>
        <w:t xml:space="preserve">ια να σώσει την τιμή της </w:t>
      </w:r>
      <w:proofErr w:type="spellStart"/>
      <w:r>
        <w:rPr>
          <w:rFonts w:eastAsia="Times New Roman" w:cs="Times New Roman"/>
          <w:szCs w:val="24"/>
        </w:rPr>
        <w:t>πατρίδος</w:t>
      </w:r>
      <w:proofErr w:type="spellEnd"/>
      <w:r>
        <w:rPr>
          <w:rFonts w:eastAsia="Times New Roman" w:cs="Times New Roman"/>
          <w:szCs w:val="24"/>
        </w:rPr>
        <w:t xml:space="preserve"> μας και για να επαναφέρει την αξιοπρέπεια σε όλους τους Έλληνες. Αυτό είναι που εσάς σας πονάει και αυτό είναι που μας δίνει δύναμη.</w:t>
      </w:r>
    </w:p>
    <w:p w14:paraId="4B64C7F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B64C800" w14:textId="77777777" w:rsidR="00973031" w:rsidRDefault="00405E19">
      <w:pPr>
        <w:spacing w:line="600" w:lineRule="auto"/>
        <w:ind w:firstLine="720"/>
        <w:contextualSpacing/>
        <w:jc w:val="both"/>
        <w:rPr>
          <w:rFonts w:eastAsia="Times New Roman" w:cs="Times New Roman"/>
        </w:rPr>
      </w:pPr>
      <w:r w:rsidRPr="00933EEB">
        <w:rPr>
          <w:rFonts w:eastAsia="Times New Roman"/>
          <w:b/>
          <w:bCs/>
        </w:rPr>
        <w:t>ΠΡΟΕΔΡΕΥΟΥΣΑ (Αναστασία Χριστοδουλοπούλου):</w:t>
      </w:r>
      <w:r w:rsidRPr="00933EEB">
        <w:rPr>
          <w:rFonts w:eastAsia="Times New Roman" w:cs="Times New Roman"/>
        </w:rPr>
        <w:t xml:space="preserve"> </w:t>
      </w:r>
      <w:r>
        <w:rPr>
          <w:rFonts w:eastAsia="Times New Roman" w:cs="Times New Roman"/>
        </w:rPr>
        <w:t xml:space="preserve">Ευχαριστούμε. </w:t>
      </w:r>
    </w:p>
    <w:p w14:paraId="4B64C801" w14:textId="77777777" w:rsidR="00973031" w:rsidRDefault="00405E19">
      <w:pPr>
        <w:spacing w:line="600" w:lineRule="auto"/>
        <w:ind w:firstLine="720"/>
        <w:contextualSpacing/>
        <w:jc w:val="both"/>
        <w:rPr>
          <w:rFonts w:eastAsia="Times New Roman" w:cs="Times New Roman"/>
        </w:rPr>
      </w:pPr>
      <w:r>
        <w:rPr>
          <w:rFonts w:eastAsia="Times New Roman" w:cs="Times New Roman"/>
        </w:rPr>
        <w:t xml:space="preserve">Τον λόγο </w:t>
      </w:r>
      <w:r w:rsidRPr="00FD6731">
        <w:rPr>
          <w:rFonts w:eastAsia="Times New Roman"/>
          <w:bCs/>
        </w:rPr>
        <w:t>έχει</w:t>
      </w:r>
      <w:r>
        <w:rPr>
          <w:rFonts w:eastAsia="Times New Roman" w:cs="Times New Roman"/>
        </w:rPr>
        <w:t xml:space="preserve"> ο κ. </w:t>
      </w:r>
      <w:r>
        <w:rPr>
          <w:rFonts w:eastAsia="Times New Roman" w:cs="Times New Roman"/>
        </w:rPr>
        <w:t xml:space="preserve">Θεοχαρόπουλος. </w:t>
      </w:r>
    </w:p>
    <w:p w14:paraId="4B64C802" w14:textId="77777777" w:rsidR="00973031" w:rsidRDefault="00405E19">
      <w:pPr>
        <w:spacing w:line="600" w:lineRule="auto"/>
        <w:ind w:firstLine="720"/>
        <w:contextualSpacing/>
        <w:jc w:val="both"/>
        <w:rPr>
          <w:rFonts w:eastAsia="Times New Roman" w:cs="Times New Roman"/>
        </w:rPr>
      </w:pPr>
      <w:r w:rsidRPr="00FD6731">
        <w:rPr>
          <w:rFonts w:eastAsia="Times New Roman" w:cs="Times New Roman"/>
          <w:b/>
        </w:rPr>
        <w:lastRenderedPageBreak/>
        <w:t xml:space="preserve">ΑΘΑΝΑΣΙΟΣ ΘΕΟΧΑΡΟΠΟΥΛΟΣ: </w:t>
      </w:r>
      <w:r w:rsidRPr="00FD6731">
        <w:rPr>
          <w:rFonts w:eastAsia="Times New Roman" w:cs="Times New Roman"/>
        </w:rPr>
        <w:t>Κύριε Υπουργέ</w:t>
      </w:r>
      <w:r>
        <w:rPr>
          <w:rFonts w:eastAsia="Times New Roman" w:cs="Times New Roman"/>
        </w:rPr>
        <w:t xml:space="preserve">, </w:t>
      </w:r>
      <w:r w:rsidRPr="00FD6731">
        <w:rPr>
          <w:rFonts w:eastAsia="Times New Roman" w:cs="Times New Roman"/>
        </w:rPr>
        <w:t>κυρίες και κύριοι Βουλευτές</w:t>
      </w:r>
      <w:r>
        <w:rPr>
          <w:rFonts w:eastAsia="Times New Roman" w:cs="Times New Roman"/>
        </w:rPr>
        <w:t xml:space="preserve">, </w:t>
      </w:r>
      <w:r w:rsidRPr="00FD6731">
        <w:rPr>
          <w:rFonts w:eastAsia="Times New Roman"/>
          <w:bCs/>
          <w:shd w:val="clear" w:color="auto" w:fill="FFFFFF"/>
        </w:rPr>
        <w:t>θα</w:t>
      </w:r>
      <w:r>
        <w:rPr>
          <w:rFonts w:eastAsia="Times New Roman" w:cs="Times New Roman"/>
        </w:rPr>
        <w:t xml:space="preserve"> ξεκινήσω πρώτα από αυτό </w:t>
      </w:r>
      <w:r>
        <w:rPr>
          <w:rFonts w:eastAsia="Times New Roman" w:cs="Times New Roman"/>
          <w:bCs/>
          <w:shd w:val="clear" w:color="auto" w:fill="FFFFFF"/>
        </w:rPr>
        <w:t xml:space="preserve">για </w:t>
      </w:r>
      <w:r w:rsidRPr="00DF6A41">
        <w:rPr>
          <w:rFonts w:eastAsia="Times New Roman" w:cs="Times New Roman"/>
          <w:bCs/>
          <w:shd w:val="clear" w:color="auto" w:fill="FFFFFF"/>
        </w:rPr>
        <w:t>το οποίο</w:t>
      </w:r>
      <w:r>
        <w:rPr>
          <w:rFonts w:eastAsia="Times New Roman" w:cs="Times New Roman"/>
        </w:rPr>
        <w:t xml:space="preserve"> έγινε </w:t>
      </w:r>
      <w:r w:rsidRPr="00FD6731">
        <w:rPr>
          <w:rFonts w:eastAsia="Times New Roman"/>
        </w:rPr>
        <w:t>συζήτηση</w:t>
      </w:r>
      <w:r>
        <w:rPr>
          <w:rFonts w:eastAsia="Times New Roman" w:cs="Times New Roman"/>
        </w:rPr>
        <w:t xml:space="preserve"> το πρωί. Δ</w:t>
      </w:r>
      <w:r w:rsidRPr="00FD6731">
        <w:rPr>
          <w:rFonts w:eastAsia="Times New Roman" w:cs="Times New Roman"/>
          <w:bCs/>
          <w:shd w:val="clear" w:color="auto" w:fill="FFFFFF"/>
        </w:rPr>
        <w:t xml:space="preserve">εν </w:t>
      </w:r>
      <w:r>
        <w:rPr>
          <w:rFonts w:eastAsia="Times New Roman" w:cs="Times New Roman"/>
        </w:rPr>
        <w:t xml:space="preserve"> </w:t>
      </w:r>
      <w:r w:rsidRPr="00FD6731">
        <w:rPr>
          <w:rFonts w:eastAsia="Times New Roman"/>
          <w:bCs/>
          <w:shd w:val="clear" w:color="auto" w:fill="FFFFFF"/>
        </w:rPr>
        <w:t>θα</w:t>
      </w:r>
      <w:r>
        <w:rPr>
          <w:rFonts w:eastAsia="Times New Roman" w:cs="Times New Roman"/>
        </w:rPr>
        <w:t xml:space="preserve"> επαναλάβω την πρωινή </w:t>
      </w:r>
      <w:r w:rsidRPr="00FD6731">
        <w:rPr>
          <w:rFonts w:eastAsia="Times New Roman"/>
        </w:rPr>
        <w:t>συζήτηση</w:t>
      </w:r>
      <w:r>
        <w:rPr>
          <w:rFonts w:eastAsia="Times New Roman"/>
        </w:rPr>
        <w:t>. Αναφέρομαι σ</w:t>
      </w:r>
      <w:r>
        <w:rPr>
          <w:rFonts w:eastAsia="Times New Roman" w:cs="Times New Roman"/>
        </w:rPr>
        <w:t xml:space="preserve">το θέμα του αυτόφωρου. </w:t>
      </w:r>
    </w:p>
    <w:p w14:paraId="4B64C803" w14:textId="77777777" w:rsidR="00973031" w:rsidRDefault="00405E19">
      <w:pPr>
        <w:spacing w:line="600" w:lineRule="auto"/>
        <w:ind w:firstLine="720"/>
        <w:contextualSpacing/>
        <w:jc w:val="both"/>
        <w:rPr>
          <w:rFonts w:eastAsia="Times New Roman" w:cs="Times New Roman"/>
        </w:rPr>
      </w:pPr>
      <w:r>
        <w:rPr>
          <w:rFonts w:eastAsia="Times New Roman" w:cs="Times New Roman"/>
        </w:rPr>
        <w:t xml:space="preserve">Κατατέθηκαν </w:t>
      </w:r>
      <w:r w:rsidRPr="00FD6731">
        <w:rPr>
          <w:rFonts w:eastAsia="Times New Roman"/>
        </w:rPr>
        <w:t>τροπολογίες</w:t>
      </w:r>
      <w:r>
        <w:rPr>
          <w:rFonts w:eastAsia="Times New Roman" w:cs="Times New Roman"/>
        </w:rPr>
        <w:t xml:space="preserve"> το πρωί. Έχω καταθέσει ερώτηση το 2017. Έχω πάρει απάντηση από τον κ. Κοντονή </w:t>
      </w:r>
      <w:r w:rsidRPr="00FD6731">
        <w:rPr>
          <w:rFonts w:eastAsia="Times New Roman"/>
          <w:bCs/>
          <w:shd w:val="clear" w:color="auto" w:fill="FFFFFF"/>
        </w:rPr>
        <w:t>ότι</w:t>
      </w:r>
      <w:r>
        <w:rPr>
          <w:rFonts w:eastAsia="Times New Roman" w:cs="Times New Roman"/>
        </w:rPr>
        <w:t xml:space="preserve"> </w:t>
      </w:r>
      <w:r w:rsidRPr="00FD6731">
        <w:rPr>
          <w:rFonts w:eastAsia="Times New Roman" w:cs="Times New Roman"/>
          <w:bCs/>
          <w:shd w:val="clear" w:color="auto" w:fill="FFFFFF"/>
        </w:rPr>
        <w:t xml:space="preserve">δεν </w:t>
      </w:r>
      <w:r w:rsidRPr="00FD6731">
        <w:rPr>
          <w:rFonts w:eastAsia="Times New Roman"/>
          <w:bCs/>
          <w:shd w:val="clear" w:color="auto" w:fill="FFFFFF"/>
        </w:rPr>
        <w:t>θα</w:t>
      </w:r>
      <w:r>
        <w:rPr>
          <w:rFonts w:eastAsia="Times New Roman" w:cs="Times New Roman"/>
        </w:rPr>
        <w:t xml:space="preserve"> αλλάξει. Σήμερα το πρωί στη </w:t>
      </w:r>
      <w:r w:rsidRPr="00FD6731">
        <w:rPr>
          <w:rFonts w:eastAsia="Times New Roman"/>
        </w:rPr>
        <w:t>συζήτηση</w:t>
      </w:r>
      <w:r>
        <w:rPr>
          <w:rFonts w:eastAsia="Times New Roman" w:cs="Times New Roman"/>
        </w:rPr>
        <w:t xml:space="preserve"> </w:t>
      </w:r>
      <w:r w:rsidRPr="00FD6731">
        <w:rPr>
          <w:rFonts w:eastAsia="Times New Roman" w:cs="Times New Roman"/>
          <w:bCs/>
          <w:shd w:val="clear" w:color="auto" w:fill="FFFFFF"/>
        </w:rPr>
        <w:t>που</w:t>
      </w:r>
      <w:r>
        <w:rPr>
          <w:rFonts w:eastAsia="Times New Roman" w:cs="Times New Roman"/>
        </w:rPr>
        <w:t xml:space="preserve"> έγινε υπήρχε </w:t>
      </w:r>
      <w:r w:rsidRPr="00FD6731">
        <w:rPr>
          <w:rFonts w:eastAsia="Times New Roman"/>
          <w:bCs/>
          <w:shd w:val="clear" w:color="auto" w:fill="FFFFFF"/>
        </w:rPr>
        <w:t>μια</w:t>
      </w:r>
      <w:r>
        <w:rPr>
          <w:rFonts w:eastAsia="Times New Roman" w:cs="Times New Roman"/>
        </w:rPr>
        <w:t xml:space="preserve"> τάση θεωρητικής μόνο -όχι ουσιαστικής- μεταστροφής από την </w:t>
      </w:r>
      <w:r w:rsidRPr="00FD6731">
        <w:rPr>
          <w:rFonts w:eastAsia="Times New Roman"/>
          <w:bCs/>
        </w:rPr>
        <w:t>Κυβέρνηση</w:t>
      </w:r>
      <w:r>
        <w:rPr>
          <w:rFonts w:eastAsia="Times New Roman" w:cs="Times New Roman"/>
        </w:rPr>
        <w:t xml:space="preserve"> </w:t>
      </w:r>
      <w:r w:rsidRPr="00FD6731">
        <w:rPr>
          <w:rFonts w:eastAsia="Times New Roman"/>
          <w:bCs/>
        </w:rPr>
        <w:t>και</w:t>
      </w:r>
      <w:r>
        <w:rPr>
          <w:rFonts w:eastAsia="Times New Roman" w:cs="Times New Roman"/>
        </w:rPr>
        <w:t xml:space="preserve"> τον ΣΥΡΙΖΑ για αλλαγή του νόμου, έτσι ώστε </w:t>
      </w:r>
      <w:r w:rsidRPr="00FD6731">
        <w:rPr>
          <w:rFonts w:eastAsia="Times New Roman"/>
          <w:bCs/>
          <w:shd w:val="clear" w:color="auto" w:fill="FFFFFF"/>
        </w:rPr>
        <w:t>να</w:t>
      </w:r>
      <w:r>
        <w:rPr>
          <w:rFonts w:eastAsia="Times New Roman" w:cs="Times New Roman"/>
        </w:rPr>
        <w:t xml:space="preserve"> μην πηγαίνουν στο αυτόφωρο για θέματα εξύβρισης </w:t>
      </w:r>
      <w:r w:rsidRPr="00FD6731">
        <w:rPr>
          <w:rFonts w:eastAsia="Times New Roman"/>
          <w:bCs/>
        </w:rPr>
        <w:t>και</w:t>
      </w:r>
      <w:r>
        <w:rPr>
          <w:rFonts w:eastAsia="Times New Roman" w:cs="Times New Roman"/>
        </w:rPr>
        <w:t xml:space="preserve"> συκοφαντικής δυσφήμισης οι δημοσιογράφοι. Για αυτά τα αδικήματα μιλάω μόνο. Έ</w:t>
      </w:r>
      <w:r w:rsidRPr="00FD6731">
        <w:rPr>
          <w:rFonts w:eastAsia="Times New Roman"/>
          <w:bCs/>
        </w:rPr>
        <w:t>χει</w:t>
      </w:r>
      <w:r>
        <w:rPr>
          <w:rFonts w:eastAsia="Times New Roman" w:cs="Times New Roman"/>
        </w:rPr>
        <w:t xml:space="preserve"> κατατεθεί </w:t>
      </w:r>
      <w:r w:rsidRPr="00FD6731">
        <w:rPr>
          <w:rFonts w:eastAsia="Times New Roman"/>
          <w:bCs/>
        </w:rPr>
        <w:t>και</w:t>
      </w:r>
      <w:r>
        <w:rPr>
          <w:rFonts w:eastAsia="Times New Roman" w:cs="Times New Roman"/>
        </w:rPr>
        <w:t xml:space="preserve"> άλλη </w:t>
      </w:r>
      <w:r w:rsidRPr="00FD6731">
        <w:rPr>
          <w:rFonts w:eastAsia="Times New Roman" w:cs="Times New Roman"/>
        </w:rPr>
        <w:t>τροπολογία</w:t>
      </w:r>
      <w:r>
        <w:rPr>
          <w:rFonts w:eastAsia="Times New Roman" w:cs="Times New Roman"/>
        </w:rPr>
        <w:t xml:space="preserve">, από όσο ξέρω. </w:t>
      </w:r>
    </w:p>
    <w:p w14:paraId="4B64C804" w14:textId="77777777" w:rsidR="00973031" w:rsidRDefault="00405E19">
      <w:pPr>
        <w:spacing w:line="600" w:lineRule="auto"/>
        <w:ind w:firstLine="720"/>
        <w:contextualSpacing/>
        <w:jc w:val="both"/>
        <w:rPr>
          <w:rFonts w:eastAsia="Times New Roman" w:cs="Times New Roman"/>
        </w:rPr>
      </w:pPr>
      <w:r w:rsidRPr="00FD6731">
        <w:rPr>
          <w:rFonts w:eastAsia="Times New Roman"/>
          <w:bCs/>
          <w:shd w:val="clear" w:color="auto" w:fill="FFFFFF"/>
        </w:rPr>
        <w:t>Δυστυχώς</w:t>
      </w:r>
      <w:r>
        <w:rPr>
          <w:rFonts w:eastAsia="Times New Roman"/>
          <w:bCs/>
          <w:shd w:val="clear" w:color="auto" w:fill="FFFFFF"/>
        </w:rPr>
        <w:t>,</w:t>
      </w:r>
      <w:r>
        <w:rPr>
          <w:rFonts w:eastAsia="Times New Roman" w:cs="Times New Roman"/>
        </w:rPr>
        <w:t xml:space="preserve"> </w:t>
      </w:r>
      <w:r w:rsidRPr="00FD6731">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rPr>
        <w:t xml:space="preserve"> η </w:t>
      </w:r>
      <w:r w:rsidRPr="00FD6731">
        <w:rPr>
          <w:rFonts w:eastAsia="Times New Roman"/>
          <w:bCs/>
        </w:rPr>
        <w:t>Κυβέρνηση</w:t>
      </w:r>
      <w:r>
        <w:rPr>
          <w:rFonts w:eastAsia="Times New Roman" w:cs="Times New Roman"/>
        </w:rPr>
        <w:t xml:space="preserve"> </w:t>
      </w:r>
      <w:r w:rsidRPr="00FD6731">
        <w:rPr>
          <w:rFonts w:eastAsia="Times New Roman" w:cs="Times New Roman"/>
          <w:bCs/>
          <w:shd w:val="clear" w:color="auto" w:fill="FFFFFF"/>
        </w:rPr>
        <w:t>δε</w:t>
      </w:r>
      <w:r w:rsidRPr="00FD6731">
        <w:rPr>
          <w:rFonts w:eastAsia="Times New Roman" w:cs="Times New Roman"/>
          <w:bCs/>
          <w:shd w:val="clear" w:color="auto" w:fill="FFFFFF"/>
        </w:rPr>
        <w:t>ν</w:t>
      </w:r>
      <w:r>
        <w:rPr>
          <w:rFonts w:eastAsia="Times New Roman" w:cs="Times New Roman"/>
        </w:rPr>
        <w:t xml:space="preserve"> το αλλάζει, μένει στα λόγια. </w:t>
      </w:r>
      <w:r w:rsidRPr="00FD6731">
        <w:rPr>
          <w:rFonts w:eastAsia="Times New Roman"/>
          <w:bCs/>
        </w:rPr>
        <w:t>Και</w:t>
      </w:r>
      <w:r>
        <w:rPr>
          <w:rFonts w:eastAsia="Times New Roman" w:cs="Times New Roman"/>
        </w:rPr>
        <w:t xml:space="preserve"> αν μείνει στα λόγια μέχρι τις εκλογές -όποτε </w:t>
      </w:r>
      <w:r w:rsidRPr="00FD6731">
        <w:rPr>
          <w:rFonts w:eastAsia="Times New Roman"/>
          <w:bCs/>
        </w:rPr>
        <w:t>και</w:t>
      </w:r>
      <w:r>
        <w:rPr>
          <w:rFonts w:eastAsia="Times New Roman" w:cs="Times New Roman"/>
        </w:rPr>
        <w:t xml:space="preserve"> αν αυτές γίνουν- </w:t>
      </w:r>
      <w:r w:rsidRPr="00FD6731">
        <w:rPr>
          <w:rFonts w:eastAsia="Times New Roman" w:cs="Times New Roman"/>
        </w:rPr>
        <w:t>υπάρχει</w:t>
      </w:r>
      <w:r>
        <w:rPr>
          <w:rFonts w:eastAsia="Times New Roman" w:cs="Times New Roman"/>
        </w:rPr>
        <w:t xml:space="preserve"> η υπόνοια </w:t>
      </w:r>
      <w:r w:rsidRPr="00FD6731">
        <w:rPr>
          <w:rFonts w:eastAsia="Times New Roman"/>
          <w:bCs/>
          <w:shd w:val="clear" w:color="auto" w:fill="FFFFFF"/>
        </w:rPr>
        <w:t>ότι</w:t>
      </w:r>
      <w:r>
        <w:rPr>
          <w:rFonts w:eastAsia="Times New Roman" w:cs="Times New Roman"/>
        </w:rPr>
        <w:t xml:space="preserve"> το κρατάει </w:t>
      </w:r>
      <w:r w:rsidRPr="00FD6731">
        <w:rPr>
          <w:rFonts w:eastAsia="Times New Roman"/>
          <w:bCs/>
        </w:rPr>
        <w:t>και</w:t>
      </w:r>
      <w:r>
        <w:rPr>
          <w:rFonts w:eastAsia="Times New Roman" w:cs="Times New Roman"/>
        </w:rPr>
        <w:t xml:space="preserve"> για λόγους εκφοβισμού. </w:t>
      </w:r>
      <w:r w:rsidRPr="00FD6731">
        <w:rPr>
          <w:rFonts w:eastAsia="Times New Roman"/>
          <w:bCs/>
        </w:rPr>
        <w:t>Και</w:t>
      </w:r>
      <w:r>
        <w:rPr>
          <w:rFonts w:eastAsia="Times New Roman" w:cs="Times New Roman"/>
        </w:rPr>
        <w:t xml:space="preserve"> για να μην </w:t>
      </w:r>
      <w:r w:rsidRPr="00FD6731">
        <w:rPr>
          <w:rFonts w:eastAsia="Times New Roman" w:cs="Times New Roman"/>
        </w:rPr>
        <w:t>υπάρχει</w:t>
      </w:r>
      <w:r>
        <w:rPr>
          <w:rFonts w:eastAsia="Times New Roman" w:cs="Times New Roman"/>
        </w:rPr>
        <w:t xml:space="preserve"> καμ</w:t>
      </w:r>
      <w:r>
        <w:rPr>
          <w:rFonts w:eastAsia="Times New Roman" w:cs="Times New Roman"/>
        </w:rPr>
        <w:t>μ</w:t>
      </w:r>
      <w:r>
        <w:rPr>
          <w:rFonts w:eastAsia="Times New Roman" w:cs="Times New Roman"/>
        </w:rPr>
        <w:t xml:space="preserve">ία τέτοια υπόνοια, </w:t>
      </w:r>
      <w:r w:rsidRPr="00FD6731">
        <w:rPr>
          <w:rFonts w:eastAsia="Times New Roman"/>
          <w:bCs/>
          <w:shd w:val="clear" w:color="auto" w:fill="FFFFFF"/>
        </w:rPr>
        <w:t>θα</w:t>
      </w:r>
      <w:r>
        <w:rPr>
          <w:rFonts w:eastAsia="Times New Roman" w:cs="Times New Roman"/>
        </w:rPr>
        <w:t xml:space="preserve"> </w:t>
      </w:r>
      <w:r w:rsidRPr="00FD6731">
        <w:rPr>
          <w:rFonts w:eastAsia="Times New Roman" w:cs="Times New Roman"/>
        </w:rPr>
        <w:t>πρέπει</w:t>
      </w:r>
      <w:r>
        <w:rPr>
          <w:rFonts w:eastAsia="Times New Roman" w:cs="Times New Roman"/>
        </w:rPr>
        <w:t xml:space="preserve"> αυτό </w:t>
      </w:r>
      <w:r w:rsidRPr="00FD6731">
        <w:rPr>
          <w:rFonts w:eastAsia="Times New Roman"/>
          <w:bCs/>
          <w:shd w:val="clear" w:color="auto" w:fill="FFFFFF"/>
        </w:rPr>
        <w:t>να</w:t>
      </w:r>
      <w:r>
        <w:rPr>
          <w:rFonts w:eastAsia="Times New Roman" w:cs="Times New Roman"/>
        </w:rPr>
        <w:t xml:space="preserve"> γίνει πράξη. Αλλιώς, </w:t>
      </w:r>
      <w:r w:rsidRPr="00FD6731">
        <w:rPr>
          <w:rFonts w:eastAsia="Times New Roman" w:cs="Times New Roman"/>
          <w:bCs/>
          <w:shd w:val="clear" w:color="auto" w:fill="FFFFFF"/>
        </w:rPr>
        <w:t xml:space="preserve">δεν </w:t>
      </w:r>
      <w:r>
        <w:rPr>
          <w:rFonts w:eastAsia="Times New Roman" w:cs="Times New Roman"/>
        </w:rPr>
        <w:t xml:space="preserve"> </w:t>
      </w:r>
      <w:r w:rsidRPr="00FD6731">
        <w:rPr>
          <w:rFonts w:eastAsia="Times New Roman"/>
          <w:bCs/>
        </w:rPr>
        <w:t>έχει</w:t>
      </w:r>
      <w:r>
        <w:rPr>
          <w:rFonts w:eastAsia="Times New Roman" w:cs="Times New Roman"/>
        </w:rPr>
        <w:t xml:space="preserve"> </w:t>
      </w:r>
      <w:r>
        <w:rPr>
          <w:rFonts w:eastAsia="Times New Roman" w:cs="Times New Roman"/>
        </w:rPr>
        <w:t xml:space="preserve">κανένα νόημα </w:t>
      </w:r>
      <w:r w:rsidRPr="00FD6731">
        <w:rPr>
          <w:rFonts w:eastAsia="Times New Roman"/>
          <w:bCs/>
          <w:shd w:val="clear" w:color="auto" w:fill="FFFFFF"/>
        </w:rPr>
        <w:t>να</w:t>
      </w:r>
      <w:r>
        <w:rPr>
          <w:rFonts w:eastAsia="Times New Roman" w:cs="Times New Roman"/>
        </w:rPr>
        <w:t xml:space="preserve"> συζητάμε. </w:t>
      </w:r>
    </w:p>
    <w:p w14:paraId="4B64C805" w14:textId="77777777" w:rsidR="00973031" w:rsidRDefault="00405E19">
      <w:pPr>
        <w:spacing w:line="600" w:lineRule="auto"/>
        <w:ind w:firstLine="720"/>
        <w:contextualSpacing/>
        <w:jc w:val="both"/>
        <w:rPr>
          <w:rFonts w:eastAsia="Times New Roman"/>
          <w:bCs/>
          <w:shd w:val="clear" w:color="auto" w:fill="FFFFFF"/>
        </w:rPr>
      </w:pPr>
      <w:r>
        <w:rPr>
          <w:rFonts w:eastAsia="Times New Roman" w:cs="Times New Roman"/>
        </w:rPr>
        <w:t xml:space="preserve">Σήμερα άκουσα εδώ στο </w:t>
      </w:r>
      <w:r w:rsidRPr="00FD6731">
        <w:rPr>
          <w:rFonts w:eastAsia="Times New Roman"/>
          <w:bCs/>
        </w:rPr>
        <w:t>Κοινοβούλιο</w:t>
      </w:r>
      <w:r>
        <w:rPr>
          <w:rFonts w:eastAsia="Times New Roman" w:cs="Times New Roman"/>
        </w:rPr>
        <w:t xml:space="preserve"> τη Χρυσή Αυγή </w:t>
      </w:r>
      <w:r w:rsidRPr="00FD6731">
        <w:rPr>
          <w:rFonts w:eastAsia="Times New Roman"/>
          <w:bCs/>
        </w:rPr>
        <w:t>και</w:t>
      </w:r>
      <w:r>
        <w:rPr>
          <w:rFonts w:eastAsia="Times New Roman" w:cs="Times New Roman"/>
        </w:rPr>
        <w:t xml:space="preserve"> τους ΑΝΕΛ </w:t>
      </w:r>
      <w:r w:rsidRPr="00FD6731">
        <w:rPr>
          <w:rFonts w:eastAsia="Times New Roman"/>
          <w:bCs/>
          <w:shd w:val="clear" w:color="auto" w:fill="FFFFFF"/>
        </w:rPr>
        <w:t>να</w:t>
      </w:r>
      <w:r>
        <w:rPr>
          <w:rFonts w:eastAsia="Times New Roman" w:cs="Times New Roman"/>
        </w:rPr>
        <w:t xml:space="preserve"> υποστηρίζουν τη </w:t>
      </w:r>
      <w:r w:rsidRPr="00FD6731">
        <w:rPr>
          <w:rFonts w:eastAsia="Times New Roman"/>
        </w:rPr>
        <w:t>διαδικασία</w:t>
      </w:r>
      <w:r>
        <w:rPr>
          <w:rFonts w:eastAsia="Times New Roman" w:cs="Times New Roman"/>
        </w:rPr>
        <w:t xml:space="preserve"> του αυτόφωρου. Μόνο αυτοί την υποστήριζαν στα λόγια. </w:t>
      </w:r>
      <w:r w:rsidRPr="00FD6731">
        <w:rPr>
          <w:rFonts w:eastAsia="Times New Roman" w:cs="Times New Roman"/>
          <w:bCs/>
          <w:shd w:val="clear" w:color="auto" w:fill="FFFFFF"/>
        </w:rPr>
        <w:t xml:space="preserve">Δεν </w:t>
      </w:r>
      <w:r>
        <w:rPr>
          <w:rFonts w:eastAsia="Times New Roman" w:cs="Times New Roman"/>
        </w:rPr>
        <w:t xml:space="preserve">άκουσα κανένα άλλο </w:t>
      </w:r>
      <w:r>
        <w:rPr>
          <w:rFonts w:eastAsia="Times New Roman" w:cs="Times New Roman"/>
        </w:rPr>
        <w:t>κ</w:t>
      </w:r>
      <w:r>
        <w:rPr>
          <w:rFonts w:eastAsia="Times New Roman" w:cs="Times New Roman"/>
        </w:rPr>
        <w:t xml:space="preserve">όμμα </w:t>
      </w:r>
      <w:r w:rsidRPr="00FD6731">
        <w:rPr>
          <w:rFonts w:eastAsia="Times New Roman"/>
          <w:bCs/>
          <w:shd w:val="clear" w:color="auto" w:fill="FFFFFF"/>
        </w:rPr>
        <w:t>να</w:t>
      </w:r>
      <w:r>
        <w:rPr>
          <w:rFonts w:eastAsia="Times New Roman" w:cs="Times New Roman"/>
        </w:rPr>
        <w:t xml:space="preserve"> την υποστηρίξει </w:t>
      </w:r>
      <w:r w:rsidRPr="00FD6731">
        <w:rPr>
          <w:rFonts w:eastAsia="Times New Roman"/>
          <w:bCs/>
        </w:rPr>
        <w:t>και</w:t>
      </w:r>
      <w:r>
        <w:rPr>
          <w:rFonts w:eastAsia="Times New Roman" w:cs="Times New Roman"/>
        </w:rPr>
        <w:t xml:space="preserve"> να πει </w:t>
      </w:r>
      <w:r w:rsidRPr="00FD6731">
        <w:rPr>
          <w:rFonts w:eastAsia="Times New Roman"/>
          <w:bCs/>
          <w:shd w:val="clear" w:color="auto" w:fill="FFFFFF"/>
        </w:rPr>
        <w:t>ότι</w:t>
      </w:r>
      <w:r>
        <w:rPr>
          <w:rFonts w:eastAsia="Times New Roman" w:cs="Times New Roman"/>
        </w:rPr>
        <w:t xml:space="preserve"> </w:t>
      </w:r>
      <w:r w:rsidRPr="00FD6731">
        <w:rPr>
          <w:rFonts w:eastAsia="Times New Roman"/>
          <w:bCs/>
          <w:shd w:val="clear" w:color="auto" w:fill="FFFFFF"/>
        </w:rPr>
        <w:t>χρειάζεται</w:t>
      </w:r>
      <w:r>
        <w:rPr>
          <w:rFonts w:eastAsia="Times New Roman" w:cs="Times New Roman"/>
        </w:rPr>
        <w:t xml:space="preserve"> </w:t>
      </w:r>
      <w:r w:rsidRPr="00FD6731">
        <w:rPr>
          <w:rFonts w:eastAsia="Times New Roman"/>
          <w:bCs/>
          <w:shd w:val="clear" w:color="auto" w:fill="FFFFFF"/>
        </w:rPr>
        <w:t>να</w:t>
      </w:r>
      <w:r>
        <w:rPr>
          <w:rFonts w:eastAsia="Times New Roman" w:cs="Times New Roman"/>
        </w:rPr>
        <w:t xml:space="preserve"> παραμείνει. Αν άκουσα καλά </w:t>
      </w:r>
      <w:r w:rsidRPr="00FD6731">
        <w:rPr>
          <w:rFonts w:eastAsia="Times New Roman"/>
          <w:bCs/>
        </w:rPr>
        <w:t>και</w:t>
      </w:r>
      <w:r>
        <w:rPr>
          <w:rFonts w:eastAsia="Times New Roman" w:cs="Times New Roman"/>
        </w:rPr>
        <w:t xml:space="preserve"> ερμηνεύω ορθά τους συναδέλφους -</w:t>
      </w:r>
      <w:r w:rsidRPr="00FD6731">
        <w:rPr>
          <w:rFonts w:eastAsia="Times New Roman" w:cs="Times New Roman"/>
          <w:bCs/>
          <w:shd w:val="clear" w:color="auto" w:fill="FFFFFF"/>
        </w:rPr>
        <w:t>που</w:t>
      </w:r>
      <w:r>
        <w:rPr>
          <w:rFonts w:eastAsia="Times New Roman" w:cs="Times New Roman"/>
        </w:rPr>
        <w:t xml:space="preserve"> </w:t>
      </w:r>
      <w:r w:rsidRPr="00FD6731">
        <w:rPr>
          <w:rFonts w:eastAsia="Times New Roman"/>
          <w:bCs/>
          <w:shd w:val="clear" w:color="auto" w:fill="FFFFFF"/>
        </w:rPr>
        <w:t>νομίζω</w:t>
      </w:r>
      <w:r>
        <w:rPr>
          <w:rFonts w:eastAsia="Times New Roman" w:cs="Times New Roman"/>
        </w:rPr>
        <w:t xml:space="preserve"> </w:t>
      </w:r>
      <w:r w:rsidRPr="00FD6731">
        <w:rPr>
          <w:rFonts w:eastAsia="Times New Roman"/>
          <w:bCs/>
          <w:shd w:val="clear" w:color="auto" w:fill="FFFFFF"/>
        </w:rPr>
        <w:t>ότι</w:t>
      </w:r>
      <w:r>
        <w:rPr>
          <w:rFonts w:eastAsia="Times New Roman" w:cs="Times New Roman"/>
        </w:rPr>
        <w:t xml:space="preserve"> </w:t>
      </w:r>
      <w:r>
        <w:rPr>
          <w:rFonts w:eastAsia="Times New Roman" w:cs="Times New Roman"/>
        </w:rPr>
        <w:lastRenderedPageBreak/>
        <w:t xml:space="preserve">τους ερμηνεύω- όλοι οι άλλοι είπαμε </w:t>
      </w:r>
      <w:r w:rsidRPr="00FD6731">
        <w:rPr>
          <w:rFonts w:eastAsia="Times New Roman"/>
          <w:bCs/>
          <w:shd w:val="clear" w:color="auto" w:fill="FFFFFF"/>
        </w:rPr>
        <w:t>να</w:t>
      </w:r>
      <w:r>
        <w:rPr>
          <w:rFonts w:eastAsia="Times New Roman" w:cs="Times New Roman"/>
        </w:rPr>
        <w:t xml:space="preserve"> </w:t>
      </w:r>
      <w:r w:rsidRPr="00FD6731">
        <w:rPr>
          <w:rFonts w:eastAsia="Times New Roman"/>
          <w:bCs/>
          <w:shd w:val="clear" w:color="auto" w:fill="FFFFFF"/>
        </w:rPr>
        <w:t>μ</w:t>
      </w:r>
      <w:r>
        <w:rPr>
          <w:rFonts w:eastAsia="Times New Roman"/>
          <w:bCs/>
          <w:shd w:val="clear" w:color="auto" w:fill="FFFFFF"/>
        </w:rPr>
        <w:t xml:space="preserve">η διατηρηθεί η </w:t>
      </w:r>
      <w:r w:rsidRPr="00FD6731">
        <w:rPr>
          <w:rFonts w:eastAsia="Times New Roman"/>
          <w:bCs/>
          <w:shd w:val="clear" w:color="auto" w:fill="FFFFFF"/>
        </w:rPr>
        <w:t>διαδικασία</w:t>
      </w:r>
      <w:r>
        <w:rPr>
          <w:rFonts w:eastAsia="Times New Roman"/>
          <w:bCs/>
          <w:shd w:val="clear" w:color="auto" w:fill="FFFFFF"/>
        </w:rPr>
        <w:t xml:space="preserve"> του αυτόφωρου για συκοφαντική δυσφήμιση –</w:t>
      </w:r>
      <w:r w:rsidRPr="00FD6731">
        <w:rPr>
          <w:rFonts w:eastAsia="Times New Roman"/>
          <w:bCs/>
          <w:shd w:val="clear" w:color="auto" w:fill="FFFFFF"/>
        </w:rPr>
        <w:t>και</w:t>
      </w:r>
      <w:r>
        <w:rPr>
          <w:rFonts w:eastAsia="Times New Roman"/>
          <w:bCs/>
          <w:shd w:val="clear" w:color="auto" w:fill="FFFFFF"/>
        </w:rPr>
        <w:t xml:space="preserve"> ο </w:t>
      </w:r>
      <w:r w:rsidRPr="00FD6731">
        <w:rPr>
          <w:rFonts w:eastAsia="Times New Roman"/>
          <w:bCs/>
          <w:shd w:val="clear" w:color="auto" w:fill="FFFFFF"/>
        </w:rPr>
        <w:t>Κοινοβουλευτικό</w:t>
      </w:r>
      <w:r>
        <w:rPr>
          <w:rFonts w:eastAsia="Times New Roman"/>
          <w:bCs/>
          <w:shd w:val="clear" w:color="auto" w:fill="FFFFFF"/>
        </w:rPr>
        <w:t>ς</w:t>
      </w:r>
      <w:r w:rsidRPr="00FD6731">
        <w:rPr>
          <w:rFonts w:eastAsia="Times New Roman"/>
          <w:bCs/>
          <w:shd w:val="clear" w:color="auto" w:fill="FFFFFF"/>
        </w:rPr>
        <w:t xml:space="preserve"> Εκπρόσωπο</w:t>
      </w:r>
      <w:r>
        <w:rPr>
          <w:rFonts w:eastAsia="Times New Roman"/>
          <w:bCs/>
          <w:shd w:val="clear" w:color="auto" w:fill="FFFFFF"/>
        </w:rPr>
        <w:t xml:space="preserve">ς του ΣΥΡΙΖΑ. </w:t>
      </w:r>
    </w:p>
    <w:p w14:paraId="4B64C806" w14:textId="77777777" w:rsidR="00973031" w:rsidRDefault="00405E19">
      <w:pPr>
        <w:spacing w:line="600" w:lineRule="auto"/>
        <w:ind w:firstLine="720"/>
        <w:contextualSpacing/>
        <w:jc w:val="both"/>
        <w:rPr>
          <w:rFonts w:eastAsia="Times New Roman"/>
          <w:bCs/>
          <w:shd w:val="clear" w:color="auto" w:fill="FFFFFF"/>
        </w:rPr>
      </w:pPr>
      <w:r w:rsidRPr="00FD6731">
        <w:rPr>
          <w:rFonts w:eastAsia="Times New Roman"/>
          <w:b/>
          <w:bCs/>
          <w:shd w:val="clear" w:color="auto" w:fill="FFFFFF"/>
        </w:rPr>
        <w:t>ΝΙΚΟΛΑΟΣ ΞΥΔΑΚΗΣ:</w:t>
      </w:r>
      <w:r>
        <w:rPr>
          <w:rFonts w:eastAsia="Times New Roman"/>
          <w:bCs/>
          <w:shd w:val="clear" w:color="auto" w:fill="FFFFFF"/>
        </w:rPr>
        <w:t xml:space="preserve"> Ο Υπο</w:t>
      </w:r>
      <w:r>
        <w:rPr>
          <w:rFonts w:eastAsia="Times New Roman"/>
          <w:bCs/>
          <w:shd w:val="clear" w:color="auto" w:fill="FFFFFF"/>
        </w:rPr>
        <w:t>υργός Δικαιοσύνης έχει αναλάβει πρωτοβουλία.</w:t>
      </w:r>
    </w:p>
    <w:p w14:paraId="4B64C807" w14:textId="77777777" w:rsidR="00973031" w:rsidRDefault="00405E19">
      <w:pPr>
        <w:spacing w:line="600" w:lineRule="auto"/>
        <w:ind w:firstLine="720"/>
        <w:contextualSpacing/>
        <w:jc w:val="both"/>
        <w:rPr>
          <w:rFonts w:eastAsia="Times New Roman"/>
          <w:bCs/>
          <w:shd w:val="clear" w:color="auto" w:fill="FFFFFF"/>
        </w:rPr>
      </w:pPr>
      <w:r w:rsidRPr="00FD6731">
        <w:rPr>
          <w:rFonts w:eastAsia="Times New Roman" w:cs="Times New Roman"/>
          <w:b/>
        </w:rPr>
        <w:t xml:space="preserve">ΑΘΑΝΑΣΙΟΣ ΘΕΟΧΑΡΟΠΟΥΛΟΣ: </w:t>
      </w:r>
      <w:r>
        <w:rPr>
          <w:rFonts w:eastAsia="Times New Roman"/>
          <w:bCs/>
          <w:shd w:val="clear" w:color="auto" w:fill="FFFFFF"/>
        </w:rPr>
        <w:t xml:space="preserve">Ο Υπουργός Δικαιοσύνης είπε, ναι μεν, </w:t>
      </w:r>
      <w:r w:rsidRPr="00DF6A41">
        <w:rPr>
          <w:rFonts w:eastAsia="Times New Roman"/>
          <w:bCs/>
          <w:shd w:val="clear" w:color="auto" w:fill="FFFFFF"/>
        </w:rPr>
        <w:t>αλλά</w:t>
      </w:r>
      <w:r>
        <w:rPr>
          <w:rFonts w:eastAsia="Times New Roman"/>
          <w:bCs/>
          <w:shd w:val="clear" w:color="auto" w:fill="FFFFFF"/>
        </w:rPr>
        <w:t xml:space="preserve"> θα το φτιάξουμε στην πορεία, θα το δούμε σε </w:t>
      </w:r>
      <w:r w:rsidRPr="00FD6731">
        <w:rPr>
          <w:rFonts w:eastAsia="Times New Roman"/>
          <w:bCs/>
          <w:shd w:val="clear" w:color="auto" w:fill="FFFFFF"/>
        </w:rPr>
        <w:t>μια</w:t>
      </w:r>
      <w:r>
        <w:rPr>
          <w:rFonts w:eastAsia="Times New Roman"/>
          <w:bCs/>
          <w:shd w:val="clear" w:color="auto" w:fill="FFFFFF"/>
        </w:rPr>
        <w:t xml:space="preserve"> </w:t>
      </w:r>
      <w:r>
        <w:rPr>
          <w:rFonts w:eastAsia="Times New Roman"/>
          <w:bCs/>
          <w:shd w:val="clear" w:color="auto" w:fill="FFFFFF"/>
        </w:rPr>
        <w:t>ε</w:t>
      </w:r>
      <w:r>
        <w:rPr>
          <w:rFonts w:eastAsia="Times New Roman"/>
          <w:bCs/>
          <w:shd w:val="clear" w:color="auto" w:fill="FFFFFF"/>
        </w:rPr>
        <w:t xml:space="preserve">πιτροπή. Ο πρώην Υπουργός Δικαιοσύνης, ο κ. Κοντονής -το κατέθεσα στα Πρακτικά- είπε όχι, πέρσι. </w:t>
      </w:r>
    </w:p>
    <w:p w14:paraId="4B64C808" w14:textId="77777777" w:rsidR="00973031" w:rsidRDefault="00405E19">
      <w:pPr>
        <w:spacing w:line="600" w:lineRule="auto"/>
        <w:ind w:firstLine="720"/>
        <w:contextualSpacing/>
        <w:jc w:val="both"/>
        <w:rPr>
          <w:rFonts w:eastAsia="Times New Roman"/>
          <w:bCs/>
          <w:shd w:val="clear" w:color="auto" w:fill="FFFFFF"/>
        </w:rPr>
      </w:pPr>
      <w:r w:rsidRPr="00FD6731">
        <w:rPr>
          <w:rFonts w:eastAsia="Times New Roman"/>
          <w:bCs/>
          <w:shd w:val="clear" w:color="auto" w:fill="FFFFFF"/>
        </w:rPr>
        <w:t>Λοιπόν</w:t>
      </w:r>
      <w:r>
        <w:rPr>
          <w:rFonts w:eastAsia="Times New Roman"/>
          <w:bCs/>
          <w:shd w:val="clear" w:color="auto" w:fill="FFFFFF"/>
        </w:rPr>
        <w:t xml:space="preserve">, εδώ </w:t>
      </w:r>
      <w:r w:rsidRPr="00FD6731">
        <w:rPr>
          <w:rFonts w:eastAsia="Times New Roman"/>
          <w:bCs/>
          <w:shd w:val="clear" w:color="auto" w:fill="FFFFFF"/>
        </w:rPr>
        <w:t>και</w:t>
      </w:r>
      <w:r>
        <w:rPr>
          <w:rFonts w:eastAsia="Times New Roman"/>
          <w:bCs/>
          <w:shd w:val="clear" w:color="auto" w:fill="FFFFFF"/>
        </w:rPr>
        <w:t xml:space="preserve"> τώρα. </w:t>
      </w:r>
      <w:r w:rsidRPr="00FD6731">
        <w:rPr>
          <w:rFonts w:eastAsia="Times New Roman"/>
          <w:bCs/>
          <w:shd w:val="clear" w:color="auto" w:fill="FFFFFF"/>
        </w:rPr>
        <w:t>Δεν</w:t>
      </w:r>
      <w:r>
        <w:rPr>
          <w:rFonts w:eastAsia="Times New Roman"/>
          <w:bCs/>
          <w:shd w:val="clear" w:color="auto" w:fill="FFFFFF"/>
        </w:rPr>
        <w:t xml:space="preserve"> θέλετε σήμερα; Θέλετε </w:t>
      </w:r>
      <w:r w:rsidRPr="00FD6731">
        <w:rPr>
          <w:rFonts w:eastAsia="Times New Roman"/>
          <w:bCs/>
          <w:shd w:val="clear" w:color="auto" w:fill="FFFFFF"/>
        </w:rPr>
        <w:t>να</w:t>
      </w:r>
      <w:r>
        <w:rPr>
          <w:rFonts w:eastAsia="Times New Roman"/>
          <w:bCs/>
          <w:shd w:val="clear" w:color="auto" w:fill="FFFFFF"/>
        </w:rPr>
        <w:t xml:space="preserve"> καταθέσει ο Υπουργός </w:t>
      </w:r>
      <w:r w:rsidRPr="00FD6731">
        <w:rPr>
          <w:rFonts w:eastAsia="Times New Roman"/>
          <w:bCs/>
          <w:shd w:val="clear" w:color="auto" w:fill="FFFFFF"/>
        </w:rPr>
        <w:t>μια</w:t>
      </w:r>
      <w:r>
        <w:rPr>
          <w:rFonts w:eastAsia="Times New Roman"/>
          <w:bCs/>
          <w:shd w:val="clear" w:color="auto" w:fill="FFFFFF"/>
        </w:rPr>
        <w:t xml:space="preserve"> </w:t>
      </w:r>
      <w:r w:rsidRPr="00FD6731">
        <w:rPr>
          <w:rFonts w:eastAsia="Times New Roman"/>
          <w:bCs/>
          <w:shd w:val="clear" w:color="auto" w:fill="FFFFFF"/>
        </w:rPr>
        <w:t>τροπολογία</w:t>
      </w:r>
      <w:r>
        <w:rPr>
          <w:rFonts w:eastAsia="Times New Roman"/>
          <w:bCs/>
          <w:shd w:val="clear" w:color="auto" w:fill="FFFFFF"/>
        </w:rPr>
        <w:t xml:space="preserve">, </w:t>
      </w:r>
      <w:r w:rsidRPr="003467FF">
        <w:rPr>
          <w:rFonts w:eastAsia="Times New Roman"/>
          <w:bCs/>
          <w:shd w:val="clear" w:color="auto" w:fill="FFFFFF"/>
        </w:rPr>
        <w:t>για να</w:t>
      </w:r>
      <w:r>
        <w:rPr>
          <w:rFonts w:eastAsia="Times New Roman"/>
          <w:bCs/>
          <w:shd w:val="clear" w:color="auto" w:fill="FFFFFF"/>
        </w:rPr>
        <w:t xml:space="preserve"> μην </w:t>
      </w:r>
      <w:r w:rsidRPr="00FD6731">
        <w:rPr>
          <w:rFonts w:eastAsia="Times New Roman"/>
          <w:bCs/>
          <w:shd w:val="clear" w:color="auto" w:fill="FFFFFF"/>
        </w:rPr>
        <w:t>είναι</w:t>
      </w:r>
      <w:r>
        <w:rPr>
          <w:rFonts w:eastAsia="Times New Roman"/>
          <w:bCs/>
          <w:shd w:val="clear" w:color="auto" w:fill="FFFFFF"/>
        </w:rPr>
        <w:t xml:space="preserve"> βουλευτική από την Αντιπολίτευση; </w:t>
      </w:r>
      <w:r w:rsidRPr="00FD6731">
        <w:rPr>
          <w:rFonts w:eastAsia="Times New Roman"/>
          <w:bCs/>
          <w:shd w:val="clear" w:color="auto" w:fill="FFFFFF"/>
        </w:rPr>
        <w:t>Να</w:t>
      </w:r>
      <w:r>
        <w:rPr>
          <w:rFonts w:eastAsia="Times New Roman"/>
          <w:bCs/>
          <w:shd w:val="clear" w:color="auto" w:fill="FFFFFF"/>
        </w:rPr>
        <w:t xml:space="preserve"> καταθέσει ο Υπου</w:t>
      </w:r>
      <w:r>
        <w:rPr>
          <w:rFonts w:eastAsia="Times New Roman"/>
          <w:bCs/>
          <w:shd w:val="clear" w:color="auto" w:fill="FFFFFF"/>
        </w:rPr>
        <w:t xml:space="preserve">ργός. Να έρθει σε ένα επόμενο </w:t>
      </w:r>
      <w:r w:rsidRPr="003843A0">
        <w:rPr>
          <w:rFonts w:eastAsia="Times New Roman"/>
          <w:bCs/>
          <w:shd w:val="clear" w:color="auto" w:fill="FFFFFF"/>
        </w:rPr>
        <w:t>νομοσχέδιο</w:t>
      </w:r>
      <w:r>
        <w:rPr>
          <w:rFonts w:eastAsia="Times New Roman"/>
          <w:bCs/>
          <w:shd w:val="clear" w:color="auto" w:fill="FFFFFF"/>
        </w:rPr>
        <w:t xml:space="preserve">. </w:t>
      </w:r>
      <w:r w:rsidRPr="003467FF">
        <w:rPr>
          <w:rFonts w:eastAsia="Times New Roman"/>
          <w:bCs/>
          <w:shd w:val="clear" w:color="auto" w:fill="FFFFFF"/>
        </w:rPr>
        <w:t>Όμως</w:t>
      </w:r>
      <w:r>
        <w:rPr>
          <w:rFonts w:eastAsia="Times New Roman"/>
          <w:bCs/>
          <w:shd w:val="clear" w:color="auto" w:fill="FFFFFF"/>
        </w:rPr>
        <w:t xml:space="preserve">, επιτέλους, αυτό </w:t>
      </w:r>
      <w:r w:rsidRPr="003843A0">
        <w:rPr>
          <w:rFonts w:eastAsia="Times New Roman"/>
          <w:bCs/>
          <w:shd w:val="clear" w:color="auto" w:fill="FFFFFF"/>
        </w:rPr>
        <w:t>νομίζω</w:t>
      </w:r>
      <w:r>
        <w:rPr>
          <w:rFonts w:eastAsia="Times New Roman"/>
          <w:bCs/>
          <w:shd w:val="clear" w:color="auto" w:fill="FFFFFF"/>
        </w:rPr>
        <w:t xml:space="preserve"> </w:t>
      </w:r>
      <w:r w:rsidRPr="003843A0">
        <w:rPr>
          <w:rFonts w:eastAsia="Times New Roman"/>
          <w:bCs/>
          <w:shd w:val="clear" w:color="auto" w:fill="FFFFFF"/>
        </w:rPr>
        <w:t>ότι</w:t>
      </w:r>
      <w:r>
        <w:rPr>
          <w:rFonts w:eastAsia="Times New Roman"/>
          <w:bCs/>
          <w:shd w:val="clear" w:color="auto" w:fill="FFFFFF"/>
        </w:rPr>
        <w:t xml:space="preserve"> </w:t>
      </w:r>
      <w:r w:rsidRPr="003843A0">
        <w:rPr>
          <w:rFonts w:eastAsia="Times New Roman"/>
          <w:bCs/>
          <w:shd w:val="clear" w:color="auto" w:fill="FFFFFF"/>
        </w:rPr>
        <w:t xml:space="preserve">δεν </w:t>
      </w:r>
      <w:r>
        <w:rPr>
          <w:rFonts w:eastAsia="Times New Roman"/>
          <w:bCs/>
          <w:shd w:val="clear" w:color="auto" w:fill="FFFFFF"/>
        </w:rPr>
        <w:t xml:space="preserve">βοηθάει κανέναν μας. </w:t>
      </w:r>
    </w:p>
    <w:p w14:paraId="4B64C809" w14:textId="77777777" w:rsidR="00973031" w:rsidRDefault="00405E19">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Έχετε καταθέσει αρκετές </w:t>
      </w:r>
      <w:r w:rsidRPr="003843A0">
        <w:rPr>
          <w:rFonts w:eastAsia="Times New Roman"/>
          <w:bCs/>
          <w:shd w:val="clear" w:color="auto" w:fill="FFFFFF"/>
        </w:rPr>
        <w:t>τροπολογίες</w:t>
      </w:r>
      <w:r>
        <w:rPr>
          <w:rFonts w:eastAsia="Times New Roman"/>
          <w:bCs/>
          <w:shd w:val="clear" w:color="auto" w:fill="FFFFFF"/>
        </w:rPr>
        <w:t xml:space="preserve">. Πριν ξεκινήσω, </w:t>
      </w:r>
      <w:r w:rsidRPr="003843A0">
        <w:rPr>
          <w:rFonts w:eastAsia="Times New Roman"/>
          <w:bCs/>
          <w:shd w:val="clear" w:color="auto" w:fill="FFFFFF"/>
        </w:rPr>
        <w:t>λοιπόν</w:t>
      </w:r>
      <w:r>
        <w:rPr>
          <w:rFonts w:eastAsia="Times New Roman"/>
          <w:bCs/>
          <w:shd w:val="clear" w:color="auto" w:fill="FFFFFF"/>
        </w:rPr>
        <w:t xml:space="preserve">, </w:t>
      </w:r>
      <w:r w:rsidRPr="003843A0">
        <w:rPr>
          <w:rFonts w:eastAsia="Times New Roman"/>
          <w:bCs/>
          <w:shd w:val="clear" w:color="auto" w:fill="FFFFFF"/>
        </w:rPr>
        <w:t>να</w:t>
      </w:r>
      <w:r>
        <w:rPr>
          <w:rFonts w:eastAsia="Times New Roman"/>
          <w:bCs/>
          <w:shd w:val="clear" w:color="auto" w:fill="FFFFFF"/>
        </w:rPr>
        <w:t xml:space="preserve"> λέω κάποια πράγματα για το </w:t>
      </w:r>
      <w:r w:rsidRPr="003843A0">
        <w:rPr>
          <w:rFonts w:eastAsia="Times New Roman"/>
          <w:bCs/>
          <w:shd w:val="clear" w:color="auto" w:fill="FFFFFF"/>
        </w:rPr>
        <w:t>νομοσχέδιο</w:t>
      </w:r>
      <w:r>
        <w:rPr>
          <w:rFonts w:eastAsia="Times New Roman"/>
          <w:bCs/>
          <w:shd w:val="clear" w:color="auto" w:fill="FFFFFF"/>
        </w:rPr>
        <w:t xml:space="preserve"> θα ήθελα να πω ότι </w:t>
      </w:r>
      <w:r w:rsidRPr="003843A0">
        <w:rPr>
          <w:rFonts w:eastAsia="Times New Roman"/>
          <w:bCs/>
          <w:shd w:val="clear" w:color="auto" w:fill="FFFFFF"/>
        </w:rPr>
        <w:t>δεν</w:t>
      </w:r>
      <w:r>
        <w:rPr>
          <w:rFonts w:eastAsia="Times New Roman"/>
          <w:bCs/>
          <w:shd w:val="clear" w:color="auto" w:fill="FFFFFF"/>
        </w:rPr>
        <w:t xml:space="preserve"> μπορούμε άλλο με αυτή τη λογική</w:t>
      </w:r>
      <w:r>
        <w:rPr>
          <w:rFonts w:eastAsia="Times New Roman"/>
          <w:bCs/>
          <w:shd w:val="clear" w:color="auto" w:fill="FFFFFF"/>
        </w:rPr>
        <w:t xml:space="preserve"> των </w:t>
      </w:r>
      <w:r w:rsidRPr="003843A0">
        <w:rPr>
          <w:rFonts w:eastAsia="Times New Roman"/>
          <w:bCs/>
          <w:shd w:val="clear" w:color="auto" w:fill="FFFFFF"/>
        </w:rPr>
        <w:t>τροπολογιών</w:t>
      </w:r>
      <w:r>
        <w:rPr>
          <w:rFonts w:eastAsia="Times New Roman"/>
          <w:bCs/>
          <w:shd w:val="clear" w:color="auto" w:fill="FFFFFF"/>
        </w:rPr>
        <w:t xml:space="preserve">. Πράγματι, αναλύθηκαν πολλά </w:t>
      </w:r>
      <w:r w:rsidRPr="003843A0">
        <w:rPr>
          <w:rFonts w:eastAsia="Times New Roman"/>
          <w:bCs/>
          <w:shd w:val="clear" w:color="auto" w:fill="FFFFFF"/>
        </w:rPr>
        <w:t>άρθρ</w:t>
      </w:r>
      <w:r>
        <w:rPr>
          <w:rFonts w:eastAsia="Times New Roman"/>
          <w:bCs/>
          <w:shd w:val="clear" w:color="auto" w:fill="FFFFFF"/>
        </w:rPr>
        <w:t xml:space="preserve">α σε μια </w:t>
      </w:r>
      <w:r w:rsidRPr="003843A0">
        <w:rPr>
          <w:rFonts w:eastAsia="Times New Roman"/>
          <w:bCs/>
          <w:shd w:val="clear" w:color="auto" w:fill="FFFFFF"/>
        </w:rPr>
        <w:t>τροπολογία</w:t>
      </w:r>
      <w:r>
        <w:rPr>
          <w:rFonts w:eastAsia="Times New Roman"/>
          <w:bCs/>
          <w:shd w:val="clear" w:color="auto" w:fill="FFFFFF"/>
        </w:rPr>
        <w:t xml:space="preserve">, </w:t>
      </w:r>
      <w:r w:rsidRPr="003843A0">
        <w:rPr>
          <w:rFonts w:eastAsia="Times New Roman"/>
          <w:bCs/>
          <w:shd w:val="clear" w:color="auto" w:fill="FFFFFF"/>
        </w:rPr>
        <w:t>που</w:t>
      </w:r>
      <w:r>
        <w:rPr>
          <w:rFonts w:eastAsia="Times New Roman"/>
          <w:bCs/>
          <w:shd w:val="clear" w:color="auto" w:fill="FFFFFF"/>
        </w:rPr>
        <w:t xml:space="preserve"> </w:t>
      </w:r>
      <w:r w:rsidRPr="003843A0">
        <w:rPr>
          <w:rFonts w:eastAsia="Times New Roman"/>
          <w:bCs/>
          <w:shd w:val="clear" w:color="auto" w:fill="FFFFFF"/>
        </w:rPr>
        <w:t>μάλιστα</w:t>
      </w:r>
      <w:r>
        <w:rPr>
          <w:rFonts w:eastAsia="Times New Roman"/>
          <w:bCs/>
          <w:shd w:val="clear" w:color="auto" w:fill="FFFFFF"/>
        </w:rPr>
        <w:t xml:space="preserve"> διαφωνούμε με ορισμένα </w:t>
      </w:r>
      <w:r w:rsidRPr="003843A0">
        <w:rPr>
          <w:rFonts w:eastAsia="Times New Roman"/>
          <w:bCs/>
          <w:shd w:val="clear" w:color="auto" w:fill="FFFFFF"/>
        </w:rPr>
        <w:t>άρθρ</w:t>
      </w:r>
      <w:r>
        <w:rPr>
          <w:rFonts w:eastAsia="Times New Roman"/>
          <w:bCs/>
          <w:shd w:val="clear" w:color="auto" w:fill="FFFFFF"/>
        </w:rPr>
        <w:t xml:space="preserve">α, συμφωνούμε με ορισμένα άλλα, </w:t>
      </w:r>
      <w:r w:rsidRPr="003843A0">
        <w:rPr>
          <w:rFonts w:eastAsia="Times New Roman"/>
          <w:bCs/>
          <w:shd w:val="clear" w:color="auto" w:fill="FFFFFF"/>
        </w:rPr>
        <w:t>και</w:t>
      </w:r>
      <w:r>
        <w:rPr>
          <w:rFonts w:eastAsia="Times New Roman"/>
          <w:bCs/>
          <w:shd w:val="clear" w:color="auto" w:fill="FFFFFF"/>
        </w:rPr>
        <w:t xml:space="preserve"> προσπαθούμε </w:t>
      </w:r>
      <w:r w:rsidRPr="003843A0">
        <w:rPr>
          <w:rFonts w:eastAsia="Times New Roman"/>
          <w:bCs/>
          <w:shd w:val="clear" w:color="auto" w:fill="FFFFFF"/>
        </w:rPr>
        <w:t>να</w:t>
      </w:r>
      <w:r>
        <w:rPr>
          <w:rFonts w:eastAsia="Times New Roman"/>
          <w:bCs/>
          <w:shd w:val="clear" w:color="auto" w:fill="FFFFFF"/>
        </w:rPr>
        <w:t xml:space="preserve"> δούμε πώς </w:t>
      </w:r>
      <w:r w:rsidRPr="003843A0">
        <w:rPr>
          <w:rFonts w:eastAsia="Times New Roman"/>
          <w:bCs/>
          <w:shd w:val="clear" w:color="auto" w:fill="FFFFFF"/>
        </w:rPr>
        <w:t>θα</w:t>
      </w:r>
      <w:r>
        <w:rPr>
          <w:rFonts w:eastAsia="Times New Roman"/>
          <w:bCs/>
          <w:shd w:val="clear" w:color="auto" w:fill="FFFFFF"/>
        </w:rPr>
        <w:t xml:space="preserve"> τα χειριστούμε. </w:t>
      </w:r>
      <w:r w:rsidRPr="003843A0">
        <w:rPr>
          <w:rFonts w:eastAsia="Times New Roman"/>
          <w:bCs/>
          <w:shd w:val="clear" w:color="auto" w:fill="FFFFFF"/>
        </w:rPr>
        <w:t>Δεν μπορεί</w:t>
      </w:r>
      <w:r>
        <w:rPr>
          <w:rFonts w:eastAsia="Times New Roman"/>
          <w:bCs/>
          <w:shd w:val="clear" w:color="auto" w:fill="FFFFFF"/>
        </w:rPr>
        <w:t xml:space="preserve"> να γίνεται έτσι η νομοθέτηση </w:t>
      </w:r>
      <w:r w:rsidRPr="003843A0">
        <w:rPr>
          <w:rFonts w:eastAsia="Times New Roman"/>
          <w:bCs/>
          <w:shd w:val="clear" w:color="auto" w:fill="FFFFFF"/>
        </w:rPr>
        <w:t>και</w:t>
      </w:r>
      <w:r>
        <w:rPr>
          <w:rFonts w:eastAsia="Times New Roman"/>
          <w:bCs/>
          <w:shd w:val="clear" w:color="auto" w:fill="FFFFFF"/>
        </w:rPr>
        <w:t xml:space="preserve"> ιδίως -</w:t>
      </w:r>
      <w:r w:rsidRPr="003843A0">
        <w:rPr>
          <w:rFonts w:eastAsia="Times New Roman"/>
          <w:bCs/>
          <w:shd w:val="clear" w:color="auto" w:fill="FFFFFF"/>
        </w:rPr>
        <w:t>και</w:t>
      </w:r>
      <w:r>
        <w:rPr>
          <w:rFonts w:eastAsia="Times New Roman"/>
          <w:bCs/>
          <w:shd w:val="clear" w:color="auto" w:fill="FFFFFF"/>
        </w:rPr>
        <w:t xml:space="preserve"> αυτό </w:t>
      </w:r>
      <w:r w:rsidRPr="003843A0">
        <w:rPr>
          <w:rFonts w:eastAsia="Times New Roman"/>
          <w:bCs/>
          <w:shd w:val="clear" w:color="auto" w:fill="FFFFFF"/>
        </w:rPr>
        <w:t>είναι</w:t>
      </w:r>
      <w:r>
        <w:rPr>
          <w:rFonts w:eastAsia="Times New Roman"/>
          <w:bCs/>
          <w:shd w:val="clear" w:color="auto" w:fill="FFFFFF"/>
        </w:rPr>
        <w:t xml:space="preserve"> πρωτοφανές </w:t>
      </w:r>
      <w:r w:rsidRPr="003843A0">
        <w:rPr>
          <w:rFonts w:eastAsia="Times New Roman"/>
          <w:bCs/>
          <w:shd w:val="clear" w:color="auto" w:fill="FFFFFF"/>
        </w:rPr>
        <w:t>και</w:t>
      </w:r>
      <w:r>
        <w:rPr>
          <w:rFonts w:eastAsia="Times New Roman"/>
          <w:bCs/>
          <w:shd w:val="clear" w:color="auto" w:fill="FFFFFF"/>
        </w:rPr>
        <w:t xml:space="preserve"> </w:t>
      </w:r>
      <w:r w:rsidRPr="003843A0">
        <w:rPr>
          <w:rFonts w:eastAsia="Times New Roman"/>
          <w:bCs/>
          <w:shd w:val="clear" w:color="auto" w:fill="FFFFFF"/>
        </w:rPr>
        <w:t xml:space="preserve">δεν </w:t>
      </w:r>
      <w:r>
        <w:rPr>
          <w:rFonts w:eastAsia="Times New Roman"/>
          <w:bCs/>
          <w:shd w:val="clear" w:color="auto" w:fill="FFFFFF"/>
        </w:rPr>
        <w:t xml:space="preserve">θα σταματήσουμε </w:t>
      </w:r>
      <w:r w:rsidRPr="003843A0">
        <w:rPr>
          <w:rFonts w:eastAsia="Times New Roman"/>
          <w:bCs/>
          <w:shd w:val="clear" w:color="auto" w:fill="FFFFFF"/>
        </w:rPr>
        <w:t>να</w:t>
      </w:r>
      <w:r>
        <w:rPr>
          <w:rFonts w:eastAsia="Times New Roman"/>
          <w:bCs/>
          <w:shd w:val="clear" w:color="auto" w:fill="FFFFFF"/>
        </w:rPr>
        <w:t xml:space="preserve"> το λέμε- σε κυρώσεις συμβάσεων </w:t>
      </w:r>
      <w:r w:rsidRPr="003843A0">
        <w:rPr>
          <w:rFonts w:eastAsia="Times New Roman"/>
          <w:bCs/>
          <w:shd w:val="clear" w:color="auto" w:fill="FFFFFF"/>
        </w:rPr>
        <w:t>και</w:t>
      </w:r>
      <w:r>
        <w:rPr>
          <w:rFonts w:eastAsia="Times New Roman"/>
          <w:bCs/>
          <w:shd w:val="clear" w:color="auto" w:fill="FFFFFF"/>
        </w:rPr>
        <w:t xml:space="preserve"> σε εναρμόνιση </w:t>
      </w:r>
      <w:r>
        <w:rPr>
          <w:rFonts w:eastAsia="Times New Roman"/>
          <w:bCs/>
          <w:shd w:val="clear" w:color="auto" w:fill="FFFFFF"/>
        </w:rPr>
        <w:t>ο</w:t>
      </w:r>
      <w:r>
        <w:rPr>
          <w:rFonts w:eastAsia="Times New Roman"/>
          <w:bCs/>
          <w:shd w:val="clear" w:color="auto" w:fill="FFFFFF"/>
        </w:rPr>
        <w:t xml:space="preserve">δηγιών. Αυτή η </w:t>
      </w:r>
      <w:r w:rsidRPr="003843A0">
        <w:rPr>
          <w:rFonts w:eastAsia="Times New Roman"/>
          <w:bCs/>
          <w:shd w:val="clear" w:color="auto" w:fill="FFFFFF"/>
        </w:rPr>
        <w:t>διαδικασία</w:t>
      </w:r>
      <w:r>
        <w:rPr>
          <w:rFonts w:eastAsia="Times New Roman"/>
          <w:bCs/>
          <w:shd w:val="clear" w:color="auto" w:fill="FFFFFF"/>
        </w:rPr>
        <w:t xml:space="preserve"> </w:t>
      </w:r>
      <w:r w:rsidRPr="003843A0">
        <w:rPr>
          <w:rFonts w:eastAsia="Times New Roman"/>
          <w:bCs/>
          <w:shd w:val="clear" w:color="auto" w:fill="FFFFFF"/>
        </w:rPr>
        <w:t>δεν μπορεί</w:t>
      </w:r>
      <w:r>
        <w:rPr>
          <w:rFonts w:eastAsia="Times New Roman"/>
          <w:bCs/>
          <w:shd w:val="clear" w:color="auto" w:fill="FFFFFF"/>
        </w:rPr>
        <w:t xml:space="preserve"> </w:t>
      </w:r>
      <w:r w:rsidRPr="003843A0">
        <w:rPr>
          <w:rFonts w:eastAsia="Times New Roman"/>
          <w:bCs/>
          <w:shd w:val="clear" w:color="auto" w:fill="FFFFFF"/>
        </w:rPr>
        <w:lastRenderedPageBreak/>
        <w:t>να</w:t>
      </w:r>
      <w:r>
        <w:rPr>
          <w:rFonts w:eastAsia="Times New Roman"/>
          <w:bCs/>
          <w:shd w:val="clear" w:color="auto" w:fill="FFFFFF"/>
        </w:rPr>
        <w:t xml:space="preserve"> συνεχιστεί, </w:t>
      </w:r>
      <w:r w:rsidRPr="003843A0">
        <w:rPr>
          <w:rFonts w:eastAsia="Times New Roman"/>
          <w:bCs/>
          <w:shd w:val="clear" w:color="auto" w:fill="FFFFFF"/>
        </w:rPr>
        <w:t>γιατί</w:t>
      </w:r>
      <w:r>
        <w:rPr>
          <w:rFonts w:eastAsia="Times New Roman"/>
          <w:bCs/>
          <w:shd w:val="clear" w:color="auto" w:fill="FFFFFF"/>
        </w:rPr>
        <w:t xml:space="preserve"> δεν γίνεται η </w:t>
      </w:r>
      <w:r w:rsidRPr="003843A0">
        <w:rPr>
          <w:rFonts w:eastAsia="Times New Roman"/>
          <w:bCs/>
          <w:shd w:val="clear" w:color="auto" w:fill="FFFFFF"/>
        </w:rPr>
        <w:t>συζήτηση</w:t>
      </w:r>
      <w:r>
        <w:rPr>
          <w:rFonts w:eastAsia="Times New Roman"/>
          <w:bCs/>
          <w:shd w:val="clear" w:color="auto" w:fill="FFFFFF"/>
        </w:rPr>
        <w:t xml:space="preserve"> σε </w:t>
      </w:r>
      <w:r w:rsidRPr="003843A0">
        <w:rPr>
          <w:rFonts w:eastAsia="Times New Roman"/>
          <w:bCs/>
          <w:shd w:val="clear" w:color="auto" w:fill="FFFFFF"/>
        </w:rPr>
        <w:t>μια</w:t>
      </w:r>
      <w:r>
        <w:rPr>
          <w:rFonts w:eastAsia="Times New Roman"/>
          <w:bCs/>
          <w:shd w:val="clear" w:color="auto" w:fill="FFFFFF"/>
        </w:rPr>
        <w:t xml:space="preserve"> κύρωση </w:t>
      </w:r>
      <w:r w:rsidRPr="003843A0">
        <w:rPr>
          <w:rFonts w:eastAsia="Times New Roman"/>
          <w:bCs/>
          <w:shd w:val="clear" w:color="auto" w:fill="FFFFFF"/>
        </w:rPr>
        <w:t>όπως</w:t>
      </w:r>
      <w:r>
        <w:rPr>
          <w:rFonts w:eastAsia="Times New Roman"/>
          <w:bCs/>
          <w:shd w:val="clear" w:color="auto" w:fill="FFFFFF"/>
        </w:rPr>
        <w:t xml:space="preserve"> γίνεται σε ένα </w:t>
      </w:r>
      <w:r w:rsidRPr="003843A0">
        <w:rPr>
          <w:rFonts w:eastAsia="Times New Roman"/>
          <w:bCs/>
          <w:shd w:val="clear" w:color="auto" w:fill="FFFFFF"/>
        </w:rPr>
        <w:t>νομοσχέδιο</w:t>
      </w:r>
      <w:r>
        <w:rPr>
          <w:rFonts w:eastAsia="Times New Roman"/>
          <w:bCs/>
          <w:shd w:val="clear" w:color="auto" w:fill="FFFFFF"/>
        </w:rPr>
        <w:t xml:space="preserve">, </w:t>
      </w:r>
      <w:r w:rsidRPr="003843A0">
        <w:rPr>
          <w:rFonts w:eastAsia="Times New Roman"/>
          <w:bCs/>
          <w:shd w:val="clear" w:color="auto" w:fill="FFFFFF"/>
        </w:rPr>
        <w:t>που</w:t>
      </w:r>
      <w:r>
        <w:rPr>
          <w:rFonts w:eastAsia="Times New Roman"/>
          <w:bCs/>
          <w:shd w:val="clear" w:color="auto" w:fill="FFFFFF"/>
        </w:rPr>
        <w:t xml:space="preserve"> κρατάει δύο ημέρες η </w:t>
      </w:r>
      <w:r w:rsidRPr="003843A0">
        <w:rPr>
          <w:rFonts w:eastAsia="Times New Roman"/>
          <w:bCs/>
          <w:shd w:val="clear" w:color="auto" w:fill="FFFFFF"/>
        </w:rPr>
        <w:t>συζήτηση</w:t>
      </w:r>
      <w:r>
        <w:rPr>
          <w:rFonts w:eastAsia="Times New Roman"/>
          <w:bCs/>
          <w:shd w:val="clear" w:color="auto" w:fill="FFFFFF"/>
        </w:rPr>
        <w:t>. Δ</w:t>
      </w:r>
      <w:r w:rsidRPr="003843A0">
        <w:rPr>
          <w:rFonts w:eastAsia="Times New Roman"/>
          <w:bCs/>
          <w:shd w:val="clear" w:color="auto" w:fill="FFFFFF"/>
        </w:rPr>
        <w:t xml:space="preserve">εν </w:t>
      </w:r>
      <w:r>
        <w:rPr>
          <w:rFonts w:eastAsia="Times New Roman"/>
          <w:bCs/>
          <w:shd w:val="clear" w:color="auto" w:fill="FFFFFF"/>
        </w:rPr>
        <w:t>γ</w:t>
      </w:r>
      <w:r>
        <w:rPr>
          <w:rFonts w:eastAsia="Times New Roman"/>
          <w:bCs/>
          <w:shd w:val="clear" w:color="auto" w:fill="FFFFFF"/>
        </w:rPr>
        <w:t xml:space="preserve">ίνεται μέσα σε δύο ώρες </w:t>
      </w:r>
      <w:r w:rsidRPr="003843A0">
        <w:rPr>
          <w:rFonts w:eastAsia="Times New Roman"/>
          <w:bCs/>
          <w:shd w:val="clear" w:color="auto" w:fill="FFFFFF"/>
        </w:rPr>
        <w:t>να</w:t>
      </w:r>
      <w:r>
        <w:rPr>
          <w:rFonts w:eastAsia="Times New Roman"/>
          <w:bCs/>
          <w:shd w:val="clear" w:color="auto" w:fill="FFFFFF"/>
        </w:rPr>
        <w:t xml:space="preserve"> έρχονται </w:t>
      </w:r>
      <w:r w:rsidRPr="003843A0">
        <w:rPr>
          <w:rFonts w:eastAsia="Times New Roman"/>
          <w:bCs/>
          <w:shd w:val="clear" w:color="auto" w:fill="FFFFFF"/>
        </w:rPr>
        <w:t>τροπολογίες</w:t>
      </w:r>
      <w:r>
        <w:rPr>
          <w:rFonts w:eastAsia="Times New Roman"/>
          <w:bCs/>
          <w:shd w:val="clear" w:color="auto" w:fill="FFFFFF"/>
        </w:rPr>
        <w:t xml:space="preserve"> </w:t>
      </w:r>
      <w:r w:rsidRPr="003843A0">
        <w:rPr>
          <w:rFonts w:eastAsia="Times New Roman"/>
          <w:bCs/>
          <w:shd w:val="clear" w:color="auto" w:fill="FFFFFF"/>
        </w:rPr>
        <w:t>και</w:t>
      </w:r>
      <w:r>
        <w:rPr>
          <w:rFonts w:eastAsia="Times New Roman"/>
          <w:bCs/>
          <w:shd w:val="clear" w:color="auto" w:fill="FFFFFF"/>
        </w:rPr>
        <w:t xml:space="preserve"> μέσα να </w:t>
      </w:r>
      <w:r w:rsidRPr="003467FF">
        <w:rPr>
          <w:rFonts w:eastAsia="Times New Roman"/>
          <w:bCs/>
          <w:shd w:val="clear" w:color="auto" w:fill="FFFFFF"/>
        </w:rPr>
        <w:t>υπάρχουν</w:t>
      </w:r>
      <w:r>
        <w:rPr>
          <w:rFonts w:eastAsia="Times New Roman"/>
          <w:bCs/>
          <w:shd w:val="clear" w:color="auto" w:fill="FFFFFF"/>
        </w:rPr>
        <w:t xml:space="preserve"> </w:t>
      </w:r>
      <w:r w:rsidRPr="003843A0">
        <w:rPr>
          <w:rFonts w:eastAsia="Times New Roman"/>
          <w:bCs/>
          <w:shd w:val="clear" w:color="auto" w:fill="FFFFFF"/>
        </w:rPr>
        <w:t>άρθρ</w:t>
      </w:r>
      <w:r>
        <w:rPr>
          <w:rFonts w:eastAsia="Times New Roman"/>
          <w:bCs/>
          <w:shd w:val="clear" w:color="auto" w:fill="FFFFFF"/>
        </w:rPr>
        <w:t xml:space="preserve">α </w:t>
      </w:r>
      <w:r w:rsidRPr="003843A0">
        <w:rPr>
          <w:rFonts w:eastAsia="Times New Roman"/>
          <w:bCs/>
          <w:shd w:val="clear" w:color="auto" w:fill="FFFFFF"/>
        </w:rPr>
        <w:t>τροπολογιών</w:t>
      </w:r>
      <w:r>
        <w:rPr>
          <w:rFonts w:eastAsia="Times New Roman"/>
          <w:bCs/>
          <w:shd w:val="clear" w:color="auto" w:fill="FFFFFF"/>
        </w:rPr>
        <w:t xml:space="preserve"> </w:t>
      </w:r>
      <w:r w:rsidRPr="003843A0">
        <w:rPr>
          <w:rFonts w:eastAsia="Times New Roman"/>
          <w:bCs/>
          <w:shd w:val="clear" w:color="auto" w:fill="FFFFFF"/>
        </w:rPr>
        <w:t>και</w:t>
      </w:r>
      <w:r>
        <w:rPr>
          <w:rFonts w:eastAsia="Times New Roman"/>
          <w:bCs/>
          <w:shd w:val="clear" w:color="auto" w:fill="FFFFFF"/>
        </w:rPr>
        <w:t xml:space="preserve"> να λένε κάθε φορά </w:t>
      </w:r>
      <w:r w:rsidRPr="003467FF">
        <w:rPr>
          <w:rFonts w:eastAsia="Times New Roman"/>
          <w:bCs/>
          <w:shd w:val="clear" w:color="auto" w:fill="FFFFFF"/>
        </w:rPr>
        <w:t>ότι</w:t>
      </w:r>
      <w:r>
        <w:rPr>
          <w:rFonts w:eastAsia="Times New Roman"/>
          <w:bCs/>
          <w:shd w:val="clear" w:color="auto" w:fill="FFFFFF"/>
        </w:rPr>
        <w:t xml:space="preserve"> τα έκαναν αυτά </w:t>
      </w:r>
      <w:r w:rsidRPr="003467FF">
        <w:rPr>
          <w:rFonts w:eastAsia="Times New Roman"/>
          <w:bCs/>
          <w:shd w:val="clear" w:color="auto" w:fill="FFFFFF"/>
        </w:rPr>
        <w:t>και</w:t>
      </w:r>
      <w:r>
        <w:rPr>
          <w:rFonts w:eastAsia="Times New Roman"/>
          <w:bCs/>
          <w:shd w:val="clear" w:color="auto" w:fill="FFFFFF"/>
        </w:rPr>
        <w:t xml:space="preserve"> οι προηγούμενοι. Τα κάνουν </w:t>
      </w:r>
      <w:r w:rsidRPr="003467FF">
        <w:rPr>
          <w:rFonts w:eastAsia="Times New Roman"/>
          <w:bCs/>
          <w:shd w:val="clear" w:color="auto" w:fill="FFFFFF"/>
        </w:rPr>
        <w:t>και</w:t>
      </w:r>
      <w:r>
        <w:rPr>
          <w:rFonts w:eastAsia="Times New Roman"/>
          <w:bCs/>
          <w:shd w:val="clear" w:color="auto" w:fill="FFFFFF"/>
        </w:rPr>
        <w:t xml:space="preserve"> σήμερα. Ποιοι τα κάνουν χειρότερα; </w:t>
      </w:r>
    </w:p>
    <w:p w14:paraId="4B64C80A" w14:textId="77777777" w:rsidR="00973031" w:rsidRDefault="00405E19">
      <w:pPr>
        <w:spacing w:line="600" w:lineRule="auto"/>
        <w:ind w:firstLine="720"/>
        <w:contextualSpacing/>
        <w:jc w:val="both"/>
        <w:rPr>
          <w:rFonts w:eastAsia="Times New Roman"/>
          <w:bCs/>
          <w:shd w:val="clear" w:color="auto" w:fill="FFFFFF"/>
        </w:rPr>
      </w:pPr>
      <w:r w:rsidRPr="003843A0">
        <w:rPr>
          <w:rFonts w:eastAsia="Times New Roman"/>
          <w:bCs/>
          <w:shd w:val="clear" w:color="auto" w:fill="FFFFFF"/>
        </w:rPr>
        <w:t>Και</w:t>
      </w:r>
      <w:r>
        <w:rPr>
          <w:rFonts w:eastAsia="Times New Roman"/>
          <w:bCs/>
          <w:shd w:val="clear" w:color="auto" w:fill="FFFFFF"/>
        </w:rPr>
        <w:t xml:space="preserve"> αυτό ξέρετε </w:t>
      </w:r>
      <w:r w:rsidRPr="003843A0">
        <w:rPr>
          <w:rFonts w:eastAsia="Times New Roman"/>
          <w:bCs/>
          <w:shd w:val="clear" w:color="auto" w:fill="FFFFFF"/>
        </w:rPr>
        <w:t>δεν</w:t>
      </w:r>
      <w:r>
        <w:rPr>
          <w:rFonts w:eastAsia="Times New Roman"/>
          <w:bCs/>
          <w:shd w:val="clear" w:color="auto" w:fill="FFFFFF"/>
        </w:rPr>
        <w:t xml:space="preserve"> τιμά όλο το </w:t>
      </w:r>
      <w:r w:rsidRPr="003843A0">
        <w:rPr>
          <w:rFonts w:eastAsia="Times New Roman"/>
          <w:bCs/>
          <w:shd w:val="clear" w:color="auto" w:fill="FFFFFF"/>
        </w:rPr>
        <w:t>πολιτικ</w:t>
      </w:r>
      <w:r>
        <w:rPr>
          <w:rFonts w:eastAsia="Times New Roman"/>
          <w:bCs/>
          <w:shd w:val="clear" w:color="auto" w:fill="FFFFFF"/>
        </w:rPr>
        <w:t xml:space="preserve">ό σύστημα </w:t>
      </w:r>
      <w:r w:rsidRPr="003843A0">
        <w:rPr>
          <w:rFonts w:eastAsia="Times New Roman"/>
          <w:bCs/>
          <w:shd w:val="clear" w:color="auto" w:fill="FFFFFF"/>
        </w:rPr>
        <w:t>και</w:t>
      </w:r>
      <w:r>
        <w:rPr>
          <w:rFonts w:eastAsia="Times New Roman"/>
          <w:bCs/>
          <w:shd w:val="clear" w:color="auto" w:fill="FFFFFF"/>
        </w:rPr>
        <w:t xml:space="preserve"> στο </w:t>
      </w:r>
      <w:r>
        <w:rPr>
          <w:rFonts w:eastAsia="Times New Roman"/>
          <w:bCs/>
          <w:shd w:val="clear" w:color="auto" w:fill="FFFFFF"/>
        </w:rPr>
        <w:t xml:space="preserve">τέλος ο κόσμος </w:t>
      </w:r>
      <w:r w:rsidRPr="003843A0">
        <w:rPr>
          <w:rFonts w:eastAsia="Times New Roman"/>
          <w:bCs/>
          <w:shd w:val="clear" w:color="auto" w:fill="FFFFFF"/>
        </w:rPr>
        <w:t>που</w:t>
      </w:r>
      <w:r>
        <w:rPr>
          <w:rFonts w:eastAsia="Times New Roman"/>
          <w:bCs/>
          <w:shd w:val="clear" w:color="auto" w:fill="FFFFFF"/>
        </w:rPr>
        <w:t xml:space="preserve"> μας ακούει πηγαίνει σε αντι</w:t>
      </w:r>
      <w:r w:rsidRPr="003843A0">
        <w:rPr>
          <w:rFonts w:eastAsia="Times New Roman"/>
          <w:bCs/>
          <w:shd w:val="clear" w:color="auto" w:fill="FFFFFF"/>
        </w:rPr>
        <w:t>πολιτικές</w:t>
      </w:r>
      <w:r>
        <w:rPr>
          <w:rFonts w:eastAsia="Times New Roman"/>
          <w:bCs/>
          <w:shd w:val="clear" w:color="auto" w:fill="FFFFFF"/>
        </w:rPr>
        <w:t>,</w:t>
      </w:r>
      <w:r w:rsidRPr="003843A0">
        <w:rPr>
          <w:rFonts w:eastAsia="Times New Roman"/>
          <w:bCs/>
          <w:shd w:val="clear" w:color="auto" w:fill="FFFFFF"/>
        </w:rPr>
        <w:t xml:space="preserve"> </w:t>
      </w:r>
      <w:r>
        <w:rPr>
          <w:rFonts w:eastAsia="Times New Roman"/>
          <w:bCs/>
          <w:shd w:val="clear" w:color="auto" w:fill="FFFFFF"/>
        </w:rPr>
        <w:t xml:space="preserve">σε λύσεις </w:t>
      </w:r>
      <w:r w:rsidRPr="003843A0">
        <w:rPr>
          <w:rFonts w:eastAsia="Times New Roman"/>
          <w:bCs/>
          <w:shd w:val="clear" w:color="auto" w:fill="FFFFFF"/>
        </w:rPr>
        <w:t>οι οποί</w:t>
      </w:r>
      <w:r>
        <w:rPr>
          <w:rFonts w:eastAsia="Times New Roman"/>
          <w:bCs/>
          <w:shd w:val="clear" w:color="auto" w:fill="FFFFFF"/>
        </w:rPr>
        <w:t xml:space="preserve">ες </w:t>
      </w:r>
      <w:r w:rsidRPr="003843A0">
        <w:rPr>
          <w:rFonts w:eastAsia="Times New Roman"/>
          <w:bCs/>
          <w:shd w:val="clear" w:color="auto" w:fill="FFFFFF"/>
        </w:rPr>
        <w:t>είναι</w:t>
      </w:r>
      <w:r>
        <w:rPr>
          <w:rFonts w:eastAsia="Times New Roman"/>
          <w:bCs/>
          <w:shd w:val="clear" w:color="auto" w:fill="FFFFFF"/>
        </w:rPr>
        <w:t xml:space="preserve"> βαθιά </w:t>
      </w:r>
      <w:proofErr w:type="spellStart"/>
      <w:r>
        <w:rPr>
          <w:rFonts w:eastAsia="Times New Roman"/>
          <w:bCs/>
          <w:shd w:val="clear" w:color="auto" w:fill="FFFFFF"/>
        </w:rPr>
        <w:t>απολίτικες</w:t>
      </w:r>
      <w:proofErr w:type="spellEnd"/>
      <w:r>
        <w:rPr>
          <w:rFonts w:eastAsia="Times New Roman"/>
          <w:bCs/>
          <w:shd w:val="clear" w:color="auto" w:fill="FFFFFF"/>
        </w:rPr>
        <w:t xml:space="preserve"> εν τέλει. </w:t>
      </w:r>
      <w:r w:rsidRPr="003843A0">
        <w:rPr>
          <w:rFonts w:eastAsia="Times New Roman"/>
          <w:bCs/>
          <w:shd w:val="clear" w:color="auto" w:fill="FFFFFF"/>
        </w:rPr>
        <w:t>Και</w:t>
      </w:r>
      <w:r>
        <w:rPr>
          <w:rFonts w:eastAsia="Times New Roman"/>
          <w:bCs/>
          <w:shd w:val="clear" w:color="auto" w:fill="FFFFFF"/>
        </w:rPr>
        <w:t xml:space="preserve"> </w:t>
      </w:r>
      <w:r w:rsidRPr="003843A0">
        <w:rPr>
          <w:rFonts w:eastAsia="Times New Roman"/>
          <w:bCs/>
          <w:shd w:val="clear" w:color="auto" w:fill="FFFFFF"/>
        </w:rPr>
        <w:t>νομίζω</w:t>
      </w:r>
      <w:r>
        <w:rPr>
          <w:rFonts w:eastAsia="Times New Roman"/>
          <w:bCs/>
          <w:shd w:val="clear" w:color="auto" w:fill="FFFFFF"/>
        </w:rPr>
        <w:t xml:space="preserve"> </w:t>
      </w:r>
      <w:r w:rsidRPr="003843A0">
        <w:rPr>
          <w:rFonts w:eastAsia="Times New Roman"/>
          <w:bCs/>
          <w:shd w:val="clear" w:color="auto" w:fill="FFFFFF"/>
        </w:rPr>
        <w:t>ότι</w:t>
      </w:r>
      <w:r>
        <w:rPr>
          <w:rFonts w:eastAsia="Times New Roman"/>
          <w:bCs/>
          <w:shd w:val="clear" w:color="auto" w:fill="FFFFFF"/>
        </w:rPr>
        <w:t xml:space="preserve"> σε αυτό τουλάχιστον </w:t>
      </w:r>
      <w:r w:rsidRPr="003843A0">
        <w:rPr>
          <w:rFonts w:eastAsia="Times New Roman"/>
          <w:bCs/>
          <w:shd w:val="clear" w:color="auto" w:fill="FFFFFF"/>
        </w:rPr>
        <w:t>θα</w:t>
      </w:r>
      <w:r>
        <w:rPr>
          <w:rFonts w:eastAsia="Times New Roman"/>
          <w:bCs/>
          <w:shd w:val="clear" w:color="auto" w:fill="FFFFFF"/>
        </w:rPr>
        <w:t xml:space="preserve"> </w:t>
      </w:r>
      <w:r w:rsidRPr="003843A0">
        <w:rPr>
          <w:rFonts w:eastAsia="Times New Roman"/>
          <w:bCs/>
          <w:shd w:val="clear" w:color="auto" w:fill="FFFFFF"/>
        </w:rPr>
        <w:t>έπρεπε</w:t>
      </w:r>
      <w:r>
        <w:rPr>
          <w:rFonts w:eastAsia="Times New Roman"/>
          <w:bCs/>
          <w:shd w:val="clear" w:color="auto" w:fill="FFFFFF"/>
        </w:rPr>
        <w:t xml:space="preserve"> να συμφωνήσουμε. </w:t>
      </w:r>
    </w:p>
    <w:p w14:paraId="4B64C80B" w14:textId="77777777" w:rsidR="00973031" w:rsidRDefault="00405E19">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Για παράδειγμα, έρχονται διάφορες </w:t>
      </w:r>
      <w:r w:rsidRPr="003B535C">
        <w:rPr>
          <w:rFonts w:eastAsia="Times New Roman"/>
          <w:bCs/>
          <w:shd w:val="clear" w:color="auto" w:fill="FFFFFF"/>
        </w:rPr>
        <w:t>τροπολογίες</w:t>
      </w:r>
      <w:r>
        <w:rPr>
          <w:rFonts w:eastAsia="Times New Roman"/>
          <w:bCs/>
          <w:shd w:val="clear" w:color="auto" w:fill="FFFFFF"/>
        </w:rPr>
        <w:t xml:space="preserve">. Για αυτό ήθελα κάποια στιγμή </w:t>
      </w:r>
      <w:r w:rsidRPr="003B535C">
        <w:rPr>
          <w:rFonts w:eastAsia="Times New Roman"/>
          <w:bCs/>
          <w:shd w:val="clear" w:color="auto" w:fill="FFFFFF"/>
        </w:rPr>
        <w:t>να</w:t>
      </w:r>
      <w:r>
        <w:rPr>
          <w:rFonts w:eastAsia="Times New Roman"/>
          <w:bCs/>
          <w:shd w:val="clear" w:color="auto" w:fill="FFFFFF"/>
        </w:rPr>
        <w:t xml:space="preserve"> ακούσουμε τους Υπουργούς, γ</w:t>
      </w:r>
      <w:r w:rsidRPr="003B535C">
        <w:rPr>
          <w:rFonts w:eastAsia="Times New Roman"/>
          <w:bCs/>
          <w:shd w:val="clear" w:color="auto" w:fill="FFFFFF"/>
        </w:rPr>
        <w:t>ια να</w:t>
      </w:r>
      <w:r>
        <w:rPr>
          <w:rFonts w:eastAsia="Times New Roman"/>
          <w:bCs/>
          <w:shd w:val="clear" w:color="auto" w:fill="FFFFFF"/>
        </w:rPr>
        <w:t xml:space="preserve"> μας ενημερώσουν, </w:t>
      </w:r>
      <w:r w:rsidRPr="003B535C">
        <w:rPr>
          <w:rFonts w:eastAsia="Times New Roman"/>
          <w:bCs/>
          <w:shd w:val="clear" w:color="auto" w:fill="FFFFFF"/>
        </w:rPr>
        <w:t>για να</w:t>
      </w:r>
      <w:r>
        <w:rPr>
          <w:rFonts w:eastAsia="Times New Roman"/>
          <w:bCs/>
          <w:shd w:val="clear" w:color="auto" w:fill="FFFFFF"/>
        </w:rPr>
        <w:t xml:space="preserve"> δούμε τι </w:t>
      </w:r>
      <w:r w:rsidRPr="003467FF">
        <w:rPr>
          <w:rFonts w:eastAsia="Times New Roman"/>
          <w:bCs/>
          <w:shd w:val="clear" w:color="auto" w:fill="FFFFFF"/>
        </w:rPr>
        <w:t>θα</w:t>
      </w:r>
      <w:r>
        <w:rPr>
          <w:rFonts w:eastAsia="Times New Roman"/>
          <w:bCs/>
          <w:shd w:val="clear" w:color="auto" w:fill="FFFFFF"/>
        </w:rPr>
        <w:t xml:space="preserve"> πούμε </w:t>
      </w:r>
      <w:r w:rsidRPr="003B535C">
        <w:rPr>
          <w:rFonts w:eastAsia="Times New Roman"/>
          <w:bCs/>
          <w:shd w:val="clear" w:color="auto" w:fill="FFFFFF"/>
        </w:rPr>
        <w:t>σε σχέση</w:t>
      </w:r>
      <w:r>
        <w:rPr>
          <w:rFonts w:eastAsia="Times New Roman"/>
          <w:bCs/>
          <w:shd w:val="clear" w:color="auto" w:fill="FFFFFF"/>
        </w:rPr>
        <w:t xml:space="preserve"> με την τοποθέτηση. </w:t>
      </w:r>
    </w:p>
    <w:p w14:paraId="4B64C80C" w14:textId="77777777" w:rsidR="00973031" w:rsidRDefault="00405E19">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Για παράδειγμα, αναφέρω την </w:t>
      </w:r>
      <w:r w:rsidRPr="003B535C">
        <w:rPr>
          <w:rFonts w:eastAsia="Times New Roman"/>
          <w:bCs/>
          <w:shd w:val="clear" w:color="auto" w:fill="FFFFFF"/>
        </w:rPr>
        <w:t>τροπολογία</w:t>
      </w:r>
      <w:r>
        <w:rPr>
          <w:rFonts w:eastAsia="Times New Roman"/>
          <w:bCs/>
          <w:shd w:val="clear" w:color="auto" w:fill="FFFFFF"/>
        </w:rPr>
        <w:t xml:space="preserve"> </w:t>
      </w:r>
      <w:r w:rsidRPr="003B535C">
        <w:rPr>
          <w:rFonts w:eastAsia="Times New Roman"/>
          <w:bCs/>
          <w:shd w:val="clear" w:color="auto" w:fill="FFFFFF"/>
        </w:rPr>
        <w:t>σε σχέση</w:t>
      </w:r>
      <w:r>
        <w:rPr>
          <w:rFonts w:eastAsia="Times New Roman"/>
          <w:bCs/>
          <w:shd w:val="clear" w:color="auto" w:fill="FFFFFF"/>
        </w:rPr>
        <w:t xml:space="preserve"> με τις προσλήψεις, ό</w:t>
      </w:r>
      <w:r w:rsidRPr="003B535C">
        <w:rPr>
          <w:rFonts w:eastAsia="Times New Roman"/>
          <w:bCs/>
          <w:shd w:val="clear" w:color="auto" w:fill="FFFFFF"/>
        </w:rPr>
        <w:t>που</w:t>
      </w:r>
      <w:r>
        <w:rPr>
          <w:rFonts w:eastAsia="Times New Roman"/>
          <w:bCs/>
          <w:shd w:val="clear" w:color="auto" w:fill="FFFFFF"/>
        </w:rPr>
        <w:t xml:space="preserve"> </w:t>
      </w:r>
      <w:r w:rsidRPr="003B535C">
        <w:rPr>
          <w:rFonts w:eastAsia="Times New Roman"/>
          <w:bCs/>
          <w:shd w:val="clear" w:color="auto" w:fill="FFFFFF"/>
        </w:rPr>
        <w:t>δεν</w:t>
      </w:r>
      <w:r>
        <w:rPr>
          <w:rFonts w:eastAsia="Times New Roman"/>
          <w:bCs/>
          <w:shd w:val="clear" w:color="auto" w:fill="FFFFFF"/>
        </w:rPr>
        <w:t xml:space="preserve"> </w:t>
      </w:r>
      <w:r w:rsidRPr="003467FF">
        <w:rPr>
          <w:rFonts w:eastAsia="Times New Roman"/>
          <w:bCs/>
          <w:shd w:val="clear" w:color="auto" w:fill="FFFFFF"/>
        </w:rPr>
        <w:t>υπάρχει</w:t>
      </w:r>
      <w:r>
        <w:rPr>
          <w:rFonts w:eastAsia="Times New Roman"/>
          <w:bCs/>
          <w:shd w:val="clear" w:color="auto" w:fill="FFFFFF"/>
        </w:rPr>
        <w:t xml:space="preserve"> οργανόγραμμα. Το ανέλυσε </w:t>
      </w:r>
      <w:r w:rsidRPr="003B535C">
        <w:rPr>
          <w:rFonts w:eastAsia="Times New Roman"/>
          <w:bCs/>
          <w:shd w:val="clear" w:color="auto" w:fill="FFFFFF"/>
        </w:rPr>
        <w:t>και</w:t>
      </w:r>
      <w:r>
        <w:rPr>
          <w:rFonts w:eastAsia="Times New Roman"/>
          <w:bCs/>
          <w:shd w:val="clear" w:color="auto" w:fill="FFFFFF"/>
        </w:rPr>
        <w:t xml:space="preserve"> ο εισηγητής της Δημοκρατικής Συμπαράτα</w:t>
      </w:r>
      <w:r>
        <w:rPr>
          <w:rFonts w:eastAsia="Times New Roman"/>
          <w:bCs/>
          <w:shd w:val="clear" w:color="auto" w:fill="FFFFFF"/>
        </w:rPr>
        <w:t xml:space="preserve">ξης. Έρχονται τώρα δεκάδες προσλήψεις, </w:t>
      </w:r>
      <w:proofErr w:type="spellStart"/>
      <w:r>
        <w:rPr>
          <w:rFonts w:eastAsia="Times New Roman"/>
          <w:bCs/>
          <w:shd w:val="clear" w:color="auto" w:fill="FFFFFF"/>
        </w:rPr>
        <w:t>εκατόν</w:t>
      </w:r>
      <w:proofErr w:type="spellEnd"/>
      <w:r>
        <w:rPr>
          <w:rFonts w:eastAsia="Times New Roman"/>
          <w:bCs/>
          <w:shd w:val="clear" w:color="auto" w:fill="FFFFFF"/>
        </w:rPr>
        <w:t xml:space="preserve"> εξήντα από εδώ, τριακόσιες από εκεί, </w:t>
      </w:r>
      <w:r w:rsidRPr="003B535C">
        <w:rPr>
          <w:rFonts w:eastAsia="Times New Roman"/>
          <w:bCs/>
          <w:shd w:val="clear" w:color="auto" w:fill="FFFFFF"/>
        </w:rPr>
        <w:t>χωρίς</w:t>
      </w:r>
      <w:r>
        <w:rPr>
          <w:rFonts w:eastAsia="Times New Roman"/>
          <w:bCs/>
          <w:shd w:val="clear" w:color="auto" w:fill="FFFFFF"/>
        </w:rPr>
        <w:t xml:space="preserve"> </w:t>
      </w:r>
      <w:r w:rsidRPr="003B535C">
        <w:rPr>
          <w:rFonts w:eastAsia="Times New Roman"/>
          <w:bCs/>
          <w:shd w:val="clear" w:color="auto" w:fill="FFFFFF"/>
        </w:rPr>
        <w:t>να</w:t>
      </w:r>
      <w:r>
        <w:rPr>
          <w:rFonts w:eastAsia="Times New Roman"/>
          <w:bCs/>
          <w:shd w:val="clear" w:color="auto" w:fill="FFFFFF"/>
        </w:rPr>
        <w:t xml:space="preserve"> έχουμε τα οργανογράμματα. </w:t>
      </w:r>
      <w:r w:rsidRPr="003B535C">
        <w:rPr>
          <w:rFonts w:eastAsia="Times New Roman"/>
          <w:bCs/>
          <w:shd w:val="clear" w:color="auto" w:fill="FFFFFF"/>
        </w:rPr>
        <w:t>Δεν</w:t>
      </w:r>
      <w:r>
        <w:rPr>
          <w:rFonts w:eastAsia="Times New Roman"/>
          <w:bCs/>
          <w:shd w:val="clear" w:color="auto" w:fill="FFFFFF"/>
        </w:rPr>
        <w:t xml:space="preserve"> </w:t>
      </w:r>
      <w:r w:rsidRPr="003B535C">
        <w:rPr>
          <w:rFonts w:eastAsia="Times New Roman"/>
          <w:bCs/>
          <w:shd w:val="clear" w:color="auto" w:fill="FFFFFF"/>
        </w:rPr>
        <w:t>θα</w:t>
      </w:r>
      <w:r>
        <w:rPr>
          <w:rFonts w:eastAsia="Times New Roman"/>
          <w:bCs/>
          <w:shd w:val="clear" w:color="auto" w:fill="FFFFFF"/>
        </w:rPr>
        <w:t xml:space="preserve"> μπορούσαμε </w:t>
      </w:r>
      <w:r w:rsidRPr="003B535C">
        <w:rPr>
          <w:rFonts w:eastAsia="Times New Roman"/>
          <w:bCs/>
          <w:shd w:val="clear" w:color="auto" w:fill="FFFFFF"/>
        </w:rPr>
        <w:t>να</w:t>
      </w:r>
      <w:r>
        <w:rPr>
          <w:rFonts w:eastAsia="Times New Roman"/>
          <w:bCs/>
          <w:shd w:val="clear" w:color="auto" w:fill="FFFFFF"/>
        </w:rPr>
        <w:t xml:space="preserve"> περιμένουμε </w:t>
      </w:r>
      <w:r w:rsidRPr="003B535C">
        <w:rPr>
          <w:rFonts w:eastAsia="Times New Roman"/>
          <w:bCs/>
          <w:shd w:val="clear" w:color="auto" w:fill="FFFFFF"/>
        </w:rPr>
        <w:t>να</w:t>
      </w:r>
      <w:r>
        <w:rPr>
          <w:rFonts w:eastAsia="Times New Roman"/>
          <w:bCs/>
          <w:shd w:val="clear" w:color="auto" w:fill="FFFFFF"/>
        </w:rPr>
        <w:t xml:space="preserve"> έχουμε </w:t>
      </w:r>
      <w:r w:rsidRPr="003B535C">
        <w:rPr>
          <w:rFonts w:eastAsia="Times New Roman"/>
          <w:bCs/>
          <w:shd w:val="clear" w:color="auto" w:fill="FFFFFF"/>
        </w:rPr>
        <w:t>και</w:t>
      </w:r>
      <w:r>
        <w:rPr>
          <w:rFonts w:eastAsia="Times New Roman"/>
          <w:bCs/>
          <w:shd w:val="clear" w:color="auto" w:fill="FFFFFF"/>
        </w:rPr>
        <w:t xml:space="preserve"> το οργανόγραμμα σχετικά άμεσα; </w:t>
      </w:r>
      <w:r w:rsidRPr="003B535C">
        <w:rPr>
          <w:rFonts w:eastAsia="Times New Roman"/>
          <w:bCs/>
          <w:shd w:val="clear" w:color="auto" w:fill="FFFFFF"/>
        </w:rPr>
        <w:t>Γιατί</w:t>
      </w:r>
      <w:r>
        <w:rPr>
          <w:rFonts w:eastAsia="Times New Roman"/>
          <w:bCs/>
          <w:shd w:val="clear" w:color="auto" w:fill="FFFFFF"/>
        </w:rPr>
        <w:t xml:space="preserve"> αυτή η </w:t>
      </w:r>
      <w:r w:rsidRPr="003B535C">
        <w:rPr>
          <w:rFonts w:eastAsia="Times New Roman"/>
          <w:bCs/>
          <w:shd w:val="clear" w:color="auto" w:fill="FFFFFF"/>
        </w:rPr>
        <w:t>ανάγκη</w:t>
      </w:r>
      <w:r>
        <w:rPr>
          <w:rFonts w:eastAsia="Times New Roman"/>
          <w:bCs/>
          <w:shd w:val="clear" w:color="auto" w:fill="FFFFFF"/>
        </w:rPr>
        <w:t xml:space="preserve"> τώρα; </w:t>
      </w:r>
      <w:r w:rsidRPr="003B535C">
        <w:rPr>
          <w:rFonts w:eastAsia="Times New Roman"/>
          <w:bCs/>
          <w:shd w:val="clear" w:color="auto" w:fill="FFFFFF"/>
        </w:rPr>
        <w:t>Βεβαίως</w:t>
      </w:r>
      <w:r>
        <w:rPr>
          <w:rFonts w:eastAsia="Times New Roman"/>
          <w:bCs/>
          <w:shd w:val="clear" w:color="auto" w:fill="FFFFFF"/>
        </w:rPr>
        <w:t xml:space="preserve"> </w:t>
      </w:r>
      <w:r w:rsidRPr="003B535C">
        <w:rPr>
          <w:rFonts w:eastAsia="Times New Roman"/>
          <w:bCs/>
          <w:shd w:val="clear" w:color="auto" w:fill="FFFFFF"/>
        </w:rPr>
        <w:t>και</w:t>
      </w:r>
      <w:r>
        <w:rPr>
          <w:rFonts w:eastAsia="Times New Roman"/>
          <w:bCs/>
          <w:shd w:val="clear" w:color="auto" w:fill="FFFFFF"/>
        </w:rPr>
        <w:t xml:space="preserve"> να γίνουν προσλήψεις </w:t>
      </w:r>
      <w:r w:rsidRPr="003B535C">
        <w:rPr>
          <w:rFonts w:eastAsia="Times New Roman"/>
          <w:bCs/>
          <w:shd w:val="clear" w:color="auto" w:fill="FFFFFF"/>
        </w:rPr>
        <w:t>κ</w:t>
      </w:r>
      <w:r w:rsidRPr="003B535C">
        <w:rPr>
          <w:rFonts w:eastAsia="Times New Roman"/>
          <w:bCs/>
          <w:shd w:val="clear" w:color="auto" w:fill="FFFFFF"/>
        </w:rPr>
        <w:t>αι</w:t>
      </w:r>
      <w:r>
        <w:rPr>
          <w:rFonts w:eastAsia="Times New Roman"/>
          <w:bCs/>
          <w:shd w:val="clear" w:color="auto" w:fill="FFFFFF"/>
        </w:rPr>
        <w:t xml:space="preserve"> </w:t>
      </w:r>
      <w:r w:rsidRPr="003B535C">
        <w:rPr>
          <w:rFonts w:eastAsia="Times New Roman"/>
          <w:bCs/>
          <w:shd w:val="clear" w:color="auto" w:fill="FFFFFF"/>
        </w:rPr>
        <w:t>βεβαίως</w:t>
      </w:r>
      <w:r>
        <w:rPr>
          <w:rFonts w:eastAsia="Times New Roman"/>
          <w:bCs/>
          <w:shd w:val="clear" w:color="auto" w:fill="FFFFFF"/>
        </w:rPr>
        <w:t xml:space="preserve"> </w:t>
      </w:r>
      <w:r w:rsidRPr="003B535C">
        <w:rPr>
          <w:rFonts w:eastAsia="Times New Roman"/>
          <w:bCs/>
          <w:shd w:val="clear" w:color="auto" w:fill="FFFFFF"/>
        </w:rPr>
        <w:t>χρειάζ</w:t>
      </w:r>
      <w:r>
        <w:rPr>
          <w:rFonts w:eastAsia="Times New Roman"/>
          <w:bCs/>
          <w:shd w:val="clear" w:color="auto" w:fill="FFFFFF"/>
        </w:rPr>
        <w:t>ονται σε όλο το σύστημα, α</w:t>
      </w:r>
      <w:r w:rsidRPr="003B535C">
        <w:rPr>
          <w:rFonts w:eastAsia="Times New Roman"/>
          <w:bCs/>
          <w:shd w:val="clear" w:color="auto" w:fill="FFFFFF"/>
        </w:rPr>
        <w:t>λλά</w:t>
      </w:r>
      <w:r>
        <w:rPr>
          <w:rFonts w:eastAsia="Times New Roman"/>
          <w:bCs/>
          <w:shd w:val="clear" w:color="auto" w:fill="FFFFFF"/>
        </w:rPr>
        <w:t xml:space="preserve"> το θέμα </w:t>
      </w:r>
      <w:r w:rsidRPr="003B535C">
        <w:rPr>
          <w:rFonts w:eastAsia="Times New Roman"/>
          <w:bCs/>
          <w:shd w:val="clear" w:color="auto" w:fill="FFFFFF"/>
        </w:rPr>
        <w:t>είναι</w:t>
      </w:r>
      <w:r>
        <w:rPr>
          <w:rFonts w:eastAsia="Times New Roman"/>
          <w:bCs/>
          <w:shd w:val="clear" w:color="auto" w:fill="FFFFFF"/>
        </w:rPr>
        <w:t xml:space="preserve"> να μας εξηγήσετε κάποια πράγματα. </w:t>
      </w:r>
    </w:p>
    <w:p w14:paraId="4B64C80D" w14:textId="77777777" w:rsidR="00973031" w:rsidRDefault="00405E19">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Γι’ αυτό </w:t>
      </w:r>
      <w:r w:rsidRPr="003B535C">
        <w:rPr>
          <w:rFonts w:eastAsia="Times New Roman"/>
          <w:bCs/>
          <w:shd w:val="clear" w:color="auto" w:fill="FFFFFF"/>
        </w:rPr>
        <w:t>θα</w:t>
      </w:r>
      <w:r>
        <w:rPr>
          <w:rFonts w:eastAsia="Times New Roman"/>
          <w:bCs/>
          <w:shd w:val="clear" w:color="auto" w:fill="FFFFFF"/>
        </w:rPr>
        <w:t xml:space="preserve"> προτιμούσαμε </w:t>
      </w:r>
      <w:r w:rsidRPr="003B535C">
        <w:rPr>
          <w:rFonts w:eastAsia="Times New Roman"/>
          <w:bCs/>
          <w:shd w:val="clear" w:color="auto" w:fill="FFFFFF"/>
        </w:rPr>
        <w:t>να</w:t>
      </w:r>
      <w:r>
        <w:rPr>
          <w:rFonts w:eastAsia="Times New Roman"/>
          <w:bCs/>
          <w:shd w:val="clear" w:color="auto" w:fill="FFFFFF"/>
        </w:rPr>
        <w:t xml:space="preserve"> γίνεται αλλιώς η </w:t>
      </w:r>
      <w:r w:rsidRPr="003B535C">
        <w:rPr>
          <w:rFonts w:eastAsia="Times New Roman"/>
          <w:bCs/>
          <w:shd w:val="clear" w:color="auto" w:fill="FFFFFF"/>
        </w:rPr>
        <w:t>συζήτηση</w:t>
      </w:r>
      <w:r>
        <w:rPr>
          <w:rFonts w:eastAsia="Times New Roman"/>
          <w:bCs/>
          <w:shd w:val="clear" w:color="auto" w:fill="FFFFFF"/>
        </w:rPr>
        <w:t>. Ε</w:t>
      </w:r>
      <w:r w:rsidRPr="003B535C">
        <w:rPr>
          <w:rFonts w:eastAsia="Times New Roman"/>
          <w:bCs/>
          <w:shd w:val="clear" w:color="auto" w:fill="FFFFFF"/>
        </w:rPr>
        <w:t xml:space="preserve">ν πάση </w:t>
      </w:r>
      <w:proofErr w:type="spellStart"/>
      <w:r w:rsidRPr="003B535C">
        <w:rPr>
          <w:rFonts w:eastAsia="Times New Roman"/>
          <w:bCs/>
          <w:shd w:val="clear" w:color="auto" w:fill="FFFFFF"/>
        </w:rPr>
        <w:t>περιπτώσει</w:t>
      </w:r>
      <w:proofErr w:type="spellEnd"/>
      <w:r>
        <w:rPr>
          <w:rFonts w:eastAsia="Times New Roman"/>
          <w:bCs/>
          <w:shd w:val="clear" w:color="auto" w:fill="FFFFFF"/>
        </w:rPr>
        <w:t>,</w:t>
      </w:r>
      <w:r w:rsidRPr="003B535C">
        <w:rPr>
          <w:rFonts w:eastAsia="Times New Roman"/>
          <w:bCs/>
          <w:shd w:val="clear" w:color="auto" w:fill="FFFFFF"/>
        </w:rPr>
        <w:t xml:space="preserve"> θα</w:t>
      </w:r>
      <w:r>
        <w:rPr>
          <w:rFonts w:eastAsia="Times New Roman"/>
          <w:bCs/>
          <w:shd w:val="clear" w:color="auto" w:fill="FFFFFF"/>
        </w:rPr>
        <w:t xml:space="preserve"> μας πείτε στη συνέχεια ποιος </w:t>
      </w:r>
      <w:r w:rsidRPr="003B535C">
        <w:rPr>
          <w:rFonts w:eastAsia="Times New Roman"/>
          <w:bCs/>
          <w:shd w:val="clear" w:color="auto" w:fill="FFFFFF"/>
        </w:rPr>
        <w:t>είναι</w:t>
      </w:r>
      <w:r>
        <w:rPr>
          <w:rFonts w:eastAsia="Times New Roman"/>
          <w:bCs/>
          <w:shd w:val="clear" w:color="auto" w:fill="FFFFFF"/>
        </w:rPr>
        <w:t xml:space="preserve"> ο λόγος </w:t>
      </w:r>
      <w:r w:rsidRPr="003B535C">
        <w:rPr>
          <w:rFonts w:eastAsia="Times New Roman"/>
          <w:bCs/>
          <w:shd w:val="clear" w:color="auto" w:fill="FFFFFF"/>
        </w:rPr>
        <w:t>και</w:t>
      </w:r>
      <w:r>
        <w:rPr>
          <w:rFonts w:eastAsia="Times New Roman"/>
          <w:bCs/>
          <w:shd w:val="clear" w:color="auto" w:fill="FFFFFF"/>
        </w:rPr>
        <w:t xml:space="preserve"> ποια </w:t>
      </w:r>
      <w:r w:rsidRPr="003B535C">
        <w:rPr>
          <w:rFonts w:eastAsia="Times New Roman"/>
          <w:bCs/>
          <w:shd w:val="clear" w:color="auto" w:fill="FFFFFF"/>
        </w:rPr>
        <w:t>είναι</w:t>
      </w:r>
      <w:r>
        <w:rPr>
          <w:rFonts w:eastAsia="Times New Roman"/>
          <w:bCs/>
          <w:shd w:val="clear" w:color="auto" w:fill="FFFFFF"/>
        </w:rPr>
        <w:t xml:space="preserve"> η διαβεβαίωση, από τη στιγμή </w:t>
      </w:r>
      <w:r w:rsidRPr="003B535C">
        <w:rPr>
          <w:rFonts w:eastAsia="Times New Roman"/>
          <w:bCs/>
          <w:shd w:val="clear" w:color="auto" w:fill="FFFFFF"/>
        </w:rPr>
        <w:t>που</w:t>
      </w:r>
      <w:r>
        <w:rPr>
          <w:rFonts w:eastAsia="Times New Roman"/>
          <w:bCs/>
          <w:shd w:val="clear" w:color="auto" w:fill="FFFFFF"/>
        </w:rPr>
        <w:t xml:space="preserve"> </w:t>
      </w:r>
      <w:r w:rsidRPr="003B535C">
        <w:rPr>
          <w:rFonts w:eastAsia="Times New Roman"/>
          <w:bCs/>
          <w:shd w:val="clear" w:color="auto" w:fill="FFFFFF"/>
        </w:rPr>
        <w:t>δεν</w:t>
      </w:r>
      <w:r>
        <w:rPr>
          <w:rFonts w:eastAsia="Times New Roman"/>
          <w:bCs/>
          <w:shd w:val="clear" w:color="auto" w:fill="FFFFFF"/>
        </w:rPr>
        <w:t xml:space="preserve"> ξέρουμε τώρα πού </w:t>
      </w:r>
      <w:r w:rsidRPr="003B535C">
        <w:rPr>
          <w:rFonts w:eastAsia="Times New Roman"/>
          <w:bCs/>
          <w:shd w:val="clear" w:color="auto" w:fill="FFFFFF"/>
        </w:rPr>
        <w:t>θα</w:t>
      </w:r>
      <w:r>
        <w:rPr>
          <w:rFonts w:eastAsia="Times New Roman"/>
          <w:bCs/>
          <w:shd w:val="clear" w:color="auto" w:fill="FFFFFF"/>
        </w:rPr>
        <w:t xml:space="preserve"> κατανεμηθούν.</w:t>
      </w:r>
    </w:p>
    <w:p w14:paraId="4B64C80E" w14:textId="77777777" w:rsidR="00973031" w:rsidRDefault="00405E19">
      <w:pPr>
        <w:spacing w:line="600" w:lineRule="auto"/>
        <w:ind w:firstLine="720"/>
        <w:contextualSpacing/>
        <w:jc w:val="both"/>
        <w:rPr>
          <w:rFonts w:eastAsia="Times New Roman"/>
          <w:bCs/>
          <w:shd w:val="clear" w:color="auto" w:fill="FFFFFF"/>
        </w:rPr>
      </w:pPr>
      <w:r w:rsidRPr="003B535C">
        <w:rPr>
          <w:rFonts w:eastAsia="Times New Roman"/>
          <w:b/>
          <w:bCs/>
          <w:shd w:val="clear" w:color="auto" w:fill="FFFFFF"/>
        </w:rPr>
        <w:t>ΠΑΥΛΟΣ ΠΟΛΑΚΗΣ (Αναπληρωτής Υπουργός Υγείας):</w:t>
      </w:r>
      <w:r>
        <w:rPr>
          <w:rFonts w:eastAsia="Times New Roman"/>
          <w:bCs/>
          <w:shd w:val="clear" w:color="auto" w:fill="FFFFFF"/>
        </w:rPr>
        <w:t xml:space="preserve"> Τα είπαμε, αλλά λείπατε.</w:t>
      </w:r>
    </w:p>
    <w:p w14:paraId="4B64C80F" w14:textId="77777777" w:rsidR="00973031" w:rsidRDefault="00405E19">
      <w:pPr>
        <w:spacing w:line="600" w:lineRule="auto"/>
        <w:ind w:firstLine="720"/>
        <w:contextualSpacing/>
        <w:jc w:val="both"/>
        <w:rPr>
          <w:rFonts w:eastAsia="Times New Roman" w:cs="Times New Roman"/>
          <w:szCs w:val="24"/>
        </w:rPr>
      </w:pPr>
      <w:r w:rsidRPr="00FD6731">
        <w:rPr>
          <w:rFonts w:eastAsia="Times New Roman" w:cs="Times New Roman"/>
          <w:b/>
        </w:rPr>
        <w:t xml:space="preserve">ΑΘΑΝΑΣΙΟΣ ΘΕΟΧΑΡΟΠΟΥΛΟΣ: </w:t>
      </w:r>
      <w:r>
        <w:rPr>
          <w:rFonts w:eastAsia="Times New Roman" w:cs="Times New Roman"/>
        </w:rPr>
        <w:t>Α</w:t>
      </w:r>
      <w:r>
        <w:rPr>
          <w:rFonts w:eastAsia="Times New Roman"/>
          <w:bCs/>
          <w:shd w:val="clear" w:color="auto" w:fill="FFFFFF"/>
        </w:rPr>
        <w:t xml:space="preserve">ν </w:t>
      </w:r>
      <w:r w:rsidRPr="003B535C">
        <w:rPr>
          <w:rFonts w:eastAsia="Times New Roman"/>
          <w:bCs/>
          <w:shd w:val="clear" w:color="auto" w:fill="FFFFFF"/>
        </w:rPr>
        <w:t>είναι</w:t>
      </w:r>
      <w:r>
        <w:rPr>
          <w:rFonts w:eastAsia="Times New Roman"/>
          <w:bCs/>
          <w:shd w:val="clear" w:color="auto" w:fill="FFFFFF"/>
        </w:rPr>
        <w:t xml:space="preserve"> αυτά </w:t>
      </w:r>
      <w:r w:rsidRPr="003B535C">
        <w:rPr>
          <w:rFonts w:eastAsia="Times New Roman"/>
          <w:bCs/>
          <w:shd w:val="clear" w:color="auto" w:fill="FFFFFF"/>
        </w:rPr>
        <w:t>που</w:t>
      </w:r>
      <w:r>
        <w:rPr>
          <w:rFonts w:eastAsia="Times New Roman"/>
          <w:bCs/>
          <w:shd w:val="clear" w:color="auto" w:fill="FFFFFF"/>
        </w:rPr>
        <w:t xml:space="preserve"> είπατε, κύριε </w:t>
      </w:r>
      <w:proofErr w:type="spellStart"/>
      <w:r>
        <w:rPr>
          <w:rFonts w:eastAsia="Times New Roman"/>
          <w:bCs/>
          <w:shd w:val="clear" w:color="auto" w:fill="FFFFFF"/>
        </w:rPr>
        <w:t>Πολάκη</w:t>
      </w:r>
      <w:proofErr w:type="spellEnd"/>
      <w:r>
        <w:rPr>
          <w:rFonts w:eastAsia="Times New Roman"/>
          <w:bCs/>
          <w:shd w:val="clear" w:color="auto" w:fill="FFFFFF"/>
        </w:rPr>
        <w:t xml:space="preserve">, πριν από λίγο </w:t>
      </w:r>
      <w:r w:rsidRPr="003B535C">
        <w:rPr>
          <w:rFonts w:eastAsia="Times New Roman"/>
          <w:bCs/>
          <w:shd w:val="clear" w:color="auto" w:fill="FFFFFF"/>
        </w:rPr>
        <w:t>και</w:t>
      </w:r>
      <w:r>
        <w:rPr>
          <w:rFonts w:eastAsia="Times New Roman"/>
          <w:bCs/>
          <w:shd w:val="clear" w:color="auto" w:fill="FFFFFF"/>
        </w:rPr>
        <w:t xml:space="preserve"> αυτά </w:t>
      </w:r>
      <w:r w:rsidRPr="003B535C">
        <w:rPr>
          <w:rFonts w:eastAsia="Times New Roman"/>
          <w:bCs/>
          <w:shd w:val="clear" w:color="auto" w:fill="FFFFFF"/>
        </w:rPr>
        <w:t>που</w:t>
      </w:r>
      <w:r>
        <w:rPr>
          <w:rFonts w:eastAsia="Times New Roman"/>
          <w:bCs/>
          <w:shd w:val="clear" w:color="auto" w:fill="FFFFFF"/>
        </w:rPr>
        <w:t xml:space="preserve"> έχετε πει στις </w:t>
      </w:r>
      <w:r>
        <w:rPr>
          <w:rFonts w:eastAsia="Times New Roman"/>
          <w:bCs/>
          <w:shd w:val="clear" w:color="auto" w:fill="FFFFFF"/>
        </w:rPr>
        <w:t>ε</w:t>
      </w:r>
      <w:r>
        <w:rPr>
          <w:rFonts w:eastAsia="Times New Roman"/>
          <w:bCs/>
          <w:shd w:val="clear" w:color="auto" w:fill="FFFFFF"/>
        </w:rPr>
        <w:t>πιτρο</w:t>
      </w:r>
      <w:r>
        <w:rPr>
          <w:rFonts w:eastAsia="Times New Roman"/>
          <w:bCs/>
          <w:shd w:val="clear" w:color="auto" w:fill="FFFFFF"/>
        </w:rPr>
        <w:t>πές -</w:t>
      </w:r>
      <w:r w:rsidRPr="00DF6A41">
        <w:rPr>
          <w:rFonts w:eastAsia="Times New Roman"/>
          <w:bCs/>
          <w:shd w:val="clear" w:color="auto" w:fill="FFFFFF"/>
        </w:rPr>
        <w:t>γιατί</w:t>
      </w:r>
      <w:r>
        <w:rPr>
          <w:rFonts w:eastAsia="Times New Roman"/>
          <w:bCs/>
          <w:shd w:val="clear" w:color="auto" w:fill="FFFFFF"/>
        </w:rPr>
        <w:t xml:space="preserve"> τα διαβάσαμε- </w:t>
      </w:r>
      <w:r w:rsidRPr="00DF6A41">
        <w:rPr>
          <w:rFonts w:eastAsia="Times New Roman"/>
          <w:bCs/>
          <w:shd w:val="clear" w:color="auto" w:fill="FFFFFF"/>
        </w:rPr>
        <w:t>δεν</w:t>
      </w:r>
      <w:r>
        <w:rPr>
          <w:rFonts w:eastAsia="Times New Roman"/>
          <w:bCs/>
          <w:shd w:val="clear" w:color="auto" w:fill="FFFFFF"/>
        </w:rPr>
        <w:t xml:space="preserve"> μας ικανοποιούν καθόλου. </w:t>
      </w:r>
      <w:r w:rsidRPr="003467FF">
        <w:rPr>
          <w:rFonts w:eastAsia="Times New Roman"/>
          <w:bCs/>
          <w:shd w:val="clear" w:color="auto" w:fill="FFFFFF"/>
        </w:rPr>
        <w:t>Διότι</w:t>
      </w:r>
      <w:r>
        <w:rPr>
          <w:rFonts w:eastAsia="Times New Roman"/>
          <w:bCs/>
          <w:shd w:val="clear" w:color="auto" w:fill="FFFFFF"/>
        </w:rPr>
        <w:t xml:space="preserve"> </w:t>
      </w:r>
      <w:r w:rsidRPr="00DF6A41">
        <w:rPr>
          <w:rFonts w:eastAsia="Times New Roman"/>
          <w:bCs/>
          <w:shd w:val="clear" w:color="auto" w:fill="FFFFFF"/>
        </w:rPr>
        <w:t>και</w:t>
      </w:r>
      <w:r>
        <w:rPr>
          <w:rFonts w:eastAsia="Times New Roman"/>
          <w:bCs/>
          <w:shd w:val="clear" w:color="auto" w:fill="FFFFFF"/>
        </w:rPr>
        <w:t xml:space="preserve"> </w:t>
      </w:r>
      <w:r w:rsidRPr="00DF6A41">
        <w:rPr>
          <w:rFonts w:eastAsia="Times New Roman"/>
          <w:bCs/>
          <w:shd w:val="clear" w:color="auto" w:fill="FFFFFF"/>
        </w:rPr>
        <w:t>είναι</w:t>
      </w:r>
      <w:r>
        <w:rPr>
          <w:rFonts w:eastAsia="Times New Roman"/>
          <w:bCs/>
          <w:shd w:val="clear" w:color="auto" w:fill="FFFFFF"/>
        </w:rPr>
        <w:t xml:space="preserve"> </w:t>
      </w:r>
      <w:r w:rsidRPr="00DF6A41">
        <w:rPr>
          <w:rFonts w:eastAsia="Times New Roman"/>
          <w:bCs/>
          <w:shd w:val="clear" w:color="auto" w:fill="FFFFFF"/>
        </w:rPr>
        <w:t>χωρίς</w:t>
      </w:r>
      <w:r>
        <w:rPr>
          <w:rFonts w:eastAsia="Times New Roman"/>
          <w:bCs/>
          <w:shd w:val="clear" w:color="auto" w:fill="FFFFFF"/>
        </w:rPr>
        <w:t xml:space="preserve"> οργανόγραμμα </w:t>
      </w:r>
      <w:r w:rsidRPr="003467FF">
        <w:rPr>
          <w:rFonts w:eastAsia="Times New Roman"/>
          <w:bCs/>
          <w:shd w:val="clear" w:color="auto" w:fill="FFFFFF"/>
        </w:rPr>
        <w:t>και</w:t>
      </w:r>
      <w:r>
        <w:rPr>
          <w:rFonts w:eastAsia="Times New Roman"/>
          <w:bCs/>
          <w:shd w:val="clear" w:color="auto" w:fill="FFFFFF"/>
        </w:rPr>
        <w:t xml:space="preserve"> </w:t>
      </w:r>
      <w:r w:rsidRPr="00DF6A41">
        <w:rPr>
          <w:rFonts w:eastAsia="Times New Roman"/>
          <w:bCs/>
          <w:shd w:val="clear" w:color="auto" w:fill="FFFFFF"/>
        </w:rPr>
        <w:t>δεν</w:t>
      </w:r>
      <w:r>
        <w:rPr>
          <w:rFonts w:eastAsia="Times New Roman"/>
          <w:bCs/>
          <w:shd w:val="clear" w:color="auto" w:fill="FFFFFF"/>
        </w:rPr>
        <w:t xml:space="preserve"> γνωρίζουμε πού θα πάνε. Το ανέλυσε, αν άκουσα καλά, ο ειδικός αγορητής του ΚΚΕ. Το </w:t>
      </w:r>
      <w:r w:rsidRPr="00DF6A41">
        <w:rPr>
          <w:rFonts w:eastAsia="Times New Roman"/>
          <w:bCs/>
          <w:shd w:val="clear" w:color="auto" w:fill="FFFFFF"/>
        </w:rPr>
        <w:t>έχει</w:t>
      </w:r>
      <w:r>
        <w:rPr>
          <w:rFonts w:eastAsia="Times New Roman"/>
          <w:bCs/>
          <w:shd w:val="clear" w:color="auto" w:fill="FFFFFF"/>
        </w:rPr>
        <w:t xml:space="preserve"> αναλύσει πολύ παραστατικά. Δ</w:t>
      </w:r>
      <w:r w:rsidRPr="00DF6A41">
        <w:rPr>
          <w:rFonts w:eastAsia="Times New Roman"/>
          <w:bCs/>
          <w:shd w:val="clear" w:color="auto" w:fill="FFFFFF"/>
        </w:rPr>
        <w:t>εν</w:t>
      </w:r>
      <w:r>
        <w:rPr>
          <w:rFonts w:eastAsia="Times New Roman"/>
          <w:bCs/>
          <w:shd w:val="clear" w:color="auto" w:fill="FFFFFF"/>
        </w:rPr>
        <w:t xml:space="preserve"> ξέρουμε πού θα κατανεμηθούν όλοι αυτοί αυτή τη στιγμή. Άρα, </w:t>
      </w:r>
      <w:r w:rsidRPr="003467FF">
        <w:rPr>
          <w:rFonts w:eastAsia="Times New Roman"/>
          <w:bCs/>
          <w:shd w:val="clear" w:color="auto" w:fill="FFFFFF"/>
        </w:rPr>
        <w:t>πρέπει</w:t>
      </w:r>
      <w:r>
        <w:rPr>
          <w:rFonts w:eastAsia="Times New Roman"/>
          <w:bCs/>
          <w:shd w:val="clear" w:color="auto" w:fill="FFFFFF"/>
        </w:rPr>
        <w:t xml:space="preserve"> </w:t>
      </w:r>
      <w:r w:rsidRPr="00DF6A41">
        <w:rPr>
          <w:rFonts w:eastAsia="Times New Roman"/>
          <w:bCs/>
          <w:shd w:val="clear" w:color="auto" w:fill="FFFFFF"/>
        </w:rPr>
        <w:t>να</w:t>
      </w:r>
      <w:r>
        <w:rPr>
          <w:rFonts w:eastAsia="Times New Roman"/>
          <w:bCs/>
          <w:shd w:val="clear" w:color="auto" w:fill="FFFFFF"/>
        </w:rPr>
        <w:t xml:space="preserve"> μας δώσετε κάποιες λεπτομέρειες. </w:t>
      </w:r>
      <w:r w:rsidRPr="00DF6A41">
        <w:rPr>
          <w:rFonts w:eastAsia="Times New Roman"/>
          <w:bCs/>
          <w:shd w:val="clear" w:color="auto" w:fill="FFFFFF"/>
        </w:rPr>
        <w:t>Διότι</w:t>
      </w:r>
      <w:r>
        <w:rPr>
          <w:rFonts w:eastAsia="Times New Roman"/>
          <w:bCs/>
          <w:shd w:val="clear" w:color="auto" w:fill="FFFFFF"/>
        </w:rPr>
        <w:t xml:space="preserve"> αλλιώς </w:t>
      </w:r>
      <w:r w:rsidRPr="00DF6A41">
        <w:rPr>
          <w:rFonts w:eastAsia="Times New Roman"/>
          <w:bCs/>
          <w:shd w:val="clear" w:color="auto" w:fill="FFFFFF"/>
        </w:rPr>
        <w:t>και</w:t>
      </w:r>
      <w:r>
        <w:rPr>
          <w:rFonts w:eastAsia="Times New Roman"/>
          <w:bCs/>
          <w:shd w:val="clear" w:color="auto" w:fill="FFFFFF"/>
        </w:rPr>
        <w:t xml:space="preserve"> εδώ θα </w:t>
      </w:r>
      <w:r w:rsidRPr="00DF6A41">
        <w:rPr>
          <w:rFonts w:eastAsia="Times New Roman"/>
          <w:bCs/>
          <w:shd w:val="clear" w:color="auto" w:fill="FFFFFF"/>
        </w:rPr>
        <w:t>υπάρχουν</w:t>
      </w:r>
      <w:r>
        <w:rPr>
          <w:rFonts w:eastAsia="Times New Roman"/>
          <w:bCs/>
          <w:shd w:val="clear" w:color="auto" w:fill="FFFFFF"/>
        </w:rPr>
        <w:t xml:space="preserve"> υποψίες </w:t>
      </w:r>
      <w:r w:rsidRPr="00DF6A41">
        <w:rPr>
          <w:rFonts w:eastAsia="Times New Roman"/>
          <w:bCs/>
          <w:shd w:val="clear" w:color="auto" w:fill="FFFFFF"/>
        </w:rPr>
        <w:t>και</w:t>
      </w:r>
      <w:r>
        <w:rPr>
          <w:rFonts w:eastAsia="Times New Roman"/>
          <w:bCs/>
          <w:shd w:val="clear" w:color="auto" w:fill="FFFFFF"/>
        </w:rPr>
        <w:t xml:space="preserve"> υπόνοιες </w:t>
      </w:r>
      <w:r w:rsidRPr="00DF6A41">
        <w:rPr>
          <w:rFonts w:eastAsia="Times New Roman"/>
          <w:bCs/>
          <w:shd w:val="clear" w:color="auto" w:fill="FFFFFF"/>
        </w:rPr>
        <w:t>ότι</w:t>
      </w:r>
      <w:r>
        <w:rPr>
          <w:rFonts w:eastAsia="Times New Roman"/>
          <w:bCs/>
          <w:shd w:val="clear" w:color="auto" w:fill="FFFFFF"/>
        </w:rPr>
        <w:t xml:space="preserve"> </w:t>
      </w:r>
      <w:r w:rsidRPr="00DF6A41">
        <w:rPr>
          <w:rFonts w:eastAsia="Times New Roman"/>
          <w:bCs/>
          <w:shd w:val="clear" w:color="auto" w:fill="FFFFFF"/>
        </w:rPr>
        <w:t>μπορεί</w:t>
      </w:r>
      <w:r>
        <w:rPr>
          <w:rFonts w:eastAsia="Times New Roman"/>
          <w:bCs/>
          <w:shd w:val="clear" w:color="auto" w:fill="FFFFFF"/>
        </w:rPr>
        <w:t xml:space="preserve"> </w:t>
      </w:r>
      <w:r w:rsidRPr="00DF6A41">
        <w:rPr>
          <w:rFonts w:eastAsia="Times New Roman"/>
          <w:bCs/>
          <w:shd w:val="clear" w:color="auto" w:fill="FFFFFF"/>
        </w:rPr>
        <w:t>να</w:t>
      </w:r>
      <w:r>
        <w:rPr>
          <w:rFonts w:eastAsia="Times New Roman"/>
          <w:bCs/>
          <w:shd w:val="clear" w:color="auto" w:fill="FFFFFF"/>
        </w:rPr>
        <w:t xml:space="preserve"> χρησιμοποιηθούν με άλλον τρόπο.</w:t>
      </w:r>
    </w:p>
    <w:p w14:paraId="4B64C810" w14:textId="77777777" w:rsidR="00973031" w:rsidRDefault="00405E19">
      <w:pPr>
        <w:spacing w:line="600" w:lineRule="auto"/>
        <w:ind w:firstLine="720"/>
        <w:contextualSpacing/>
        <w:jc w:val="both"/>
        <w:rPr>
          <w:rFonts w:eastAsia="Times New Roman" w:cs="Times New Roman"/>
          <w:szCs w:val="24"/>
        </w:rPr>
      </w:pPr>
      <w:r w:rsidRPr="00E002F0">
        <w:rPr>
          <w:rFonts w:eastAsia="Times New Roman" w:cs="Times New Roman"/>
          <w:szCs w:val="24"/>
        </w:rPr>
        <w:t>Μ</w:t>
      </w:r>
      <w:r>
        <w:rPr>
          <w:rFonts w:eastAsia="Times New Roman" w:cs="Times New Roman"/>
          <w:szCs w:val="24"/>
        </w:rPr>
        <w:t>όλις πριν από μία βδομάδα συζητήσαμε, κυρίες και κύ</w:t>
      </w:r>
      <w:r>
        <w:rPr>
          <w:rFonts w:eastAsia="Times New Roman" w:cs="Times New Roman"/>
          <w:szCs w:val="24"/>
        </w:rPr>
        <w:t>ριοι Βουλευτές, μια άλλη δωρεά του Ιδρύματος «Σταύρος Νιάρχος» και όλοι καταλήξαμε ότι οι δωρεές στον πολύπαθο χώρο της υγείας είναι όχι απλώς καλοδεχούμενες, αλλά αναγκαίες. Είναι αναγκαίες, γιατί όσο και αν το αρνείστε, όσο και αν θέλετε να βλέπετε μια σ</w:t>
      </w:r>
      <w:r>
        <w:rPr>
          <w:rFonts w:eastAsia="Times New Roman" w:cs="Times New Roman"/>
          <w:szCs w:val="24"/>
        </w:rPr>
        <w:t xml:space="preserve">χεδόν ιδεατή κατάσταση στα νοσοκομεία της χώρας και εν γένει στον χώρο της υγείας, </w:t>
      </w:r>
      <w:r>
        <w:rPr>
          <w:rFonts w:eastAsia="Times New Roman" w:cs="Times New Roman"/>
          <w:szCs w:val="24"/>
        </w:rPr>
        <w:lastRenderedPageBreak/>
        <w:t xml:space="preserve">η πραγματικότητα σας διαψεύδει καθημερινά. Υπάρχει μια προβληματική πραγματικότητα. Έχετε έναν περίεργο τρόπο στην Κυβέρνηση να αντιμετωπίζετε και τα ζητήματα της υγείας. </w:t>
      </w:r>
    </w:p>
    <w:p w14:paraId="4B64C81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ύριε Υπουργέ, θέλω να αναφερθώ σε ένα άλλο θέμα. Νομίζω ότι απαντήσατε και σε μια ερώτηση στη Βουλή το πρωί για το θέμα του εμβολιασμού. Πάλι ένα «ναι μεν αλλά» διέκρινα. Διορθώστε με εάν κάνω λάθος. Είπατε ότι βεβαίως είναι υποχρεωτικός ο εμβολιασμός με τ</w:t>
      </w:r>
      <w:r>
        <w:rPr>
          <w:rFonts w:eastAsia="Times New Roman" w:cs="Times New Roman"/>
          <w:szCs w:val="24"/>
        </w:rPr>
        <w:t xml:space="preserve">η συναίνεση των γονέων, αν κατάλαβα καλά την απάντηση. </w:t>
      </w:r>
    </w:p>
    <w:p w14:paraId="4B64C81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Ρωτάω λοιπόν το εξής: Το Υπουργείο Υγείας με ένα έγγραφο -και αυτό το έγγραφο έχει προκαλέσει τη σύγχυση τη μεγάλη- λέει ότι ο γονέας μπορεί να παρουσιάζει τη βεβαίωση αντένδειξης, ώστε να μην εμβολιά</w:t>
      </w:r>
      <w:r>
        <w:rPr>
          <w:rFonts w:eastAsia="Times New Roman" w:cs="Times New Roman"/>
          <w:szCs w:val="24"/>
        </w:rPr>
        <w:t xml:space="preserve">ζεται το παιδί. Υπήρχε κι ένα κίνημα </w:t>
      </w:r>
      <w:proofErr w:type="spellStart"/>
      <w:r>
        <w:rPr>
          <w:rFonts w:eastAsia="Times New Roman" w:cs="Times New Roman"/>
          <w:szCs w:val="24"/>
        </w:rPr>
        <w:t>αντεμβολιασμού</w:t>
      </w:r>
      <w:proofErr w:type="spellEnd"/>
      <w:r>
        <w:rPr>
          <w:rFonts w:eastAsia="Times New Roman" w:cs="Times New Roman"/>
          <w:szCs w:val="24"/>
        </w:rPr>
        <w:t xml:space="preserve"> που ανέβαινε. Είδαμε μέχρι κι εκπομπή στη δημόσια τηλεόραση, η οποία ουσιαστικά έκανε την παρουσίασή του. </w:t>
      </w:r>
    </w:p>
    <w:p w14:paraId="4B64C81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είναι: Θα κλείσουμε οριστικά αυτό το θέμα, νομοθετώντας την </w:t>
      </w:r>
      <w:proofErr w:type="spellStart"/>
      <w:r>
        <w:rPr>
          <w:rFonts w:eastAsia="Times New Roman" w:cs="Times New Roman"/>
          <w:szCs w:val="24"/>
        </w:rPr>
        <w:t>υποχρεωτικότητα</w:t>
      </w:r>
      <w:proofErr w:type="spellEnd"/>
      <w:r>
        <w:rPr>
          <w:rFonts w:eastAsia="Times New Roman" w:cs="Times New Roman"/>
          <w:szCs w:val="24"/>
        </w:rPr>
        <w:t>; Η γειτονι</w:t>
      </w:r>
      <w:r>
        <w:rPr>
          <w:rFonts w:eastAsia="Times New Roman" w:cs="Times New Roman"/>
          <w:szCs w:val="24"/>
        </w:rPr>
        <w:t xml:space="preserve">κή μας Ιταλία το έκανε. Θα το κλείσουμε ή θα αφήσουμε νομοθετικά «παράθυρα» εγγραφής για </w:t>
      </w:r>
      <w:proofErr w:type="spellStart"/>
      <w:r>
        <w:rPr>
          <w:rFonts w:eastAsia="Times New Roman" w:cs="Times New Roman"/>
          <w:szCs w:val="24"/>
        </w:rPr>
        <w:t>ανεμβολίαστα</w:t>
      </w:r>
      <w:proofErr w:type="spellEnd"/>
      <w:r>
        <w:rPr>
          <w:rFonts w:eastAsia="Times New Roman" w:cs="Times New Roman"/>
          <w:szCs w:val="24"/>
        </w:rPr>
        <w:t xml:space="preserve"> παιδιά; Σε αυτό το ερώτημα</w:t>
      </w:r>
      <w:r w:rsidRPr="002D6096">
        <w:rPr>
          <w:rFonts w:eastAsia="Times New Roman" w:cs="Times New Roman"/>
          <w:szCs w:val="24"/>
        </w:rPr>
        <w:t xml:space="preserve"> </w:t>
      </w:r>
      <w:r>
        <w:rPr>
          <w:rFonts w:eastAsia="Times New Roman" w:cs="Times New Roman"/>
          <w:szCs w:val="24"/>
        </w:rPr>
        <w:t>το συγκεκριμένο, που ήταν στο επίπεδο του κοινοβουλευτικού ελέγχου, δεν άκουσα την απάντησή σας το πρωί. Επειδή εδώ, όμως, είνα</w:t>
      </w:r>
      <w:r>
        <w:rPr>
          <w:rFonts w:eastAsia="Times New Roman" w:cs="Times New Roman"/>
          <w:szCs w:val="24"/>
        </w:rPr>
        <w:t>ι νομοσχέδιό σας, θα μπορέσετε να απαντήσετε για να πείτε…</w:t>
      </w:r>
    </w:p>
    <w:p w14:paraId="4B64C81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Αν την ξαναδιαβάσετε αναλυτικά θα καταλάβετε ότι έχει κλείσει το θέμα. </w:t>
      </w:r>
    </w:p>
    <w:p w14:paraId="4B64C81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Άκουσα ότι είναι ναι μεν υποχρεωτικό, αλλά δεν είναι και υποχρεωτι</w:t>
      </w:r>
      <w:r>
        <w:rPr>
          <w:rFonts w:eastAsia="Times New Roman" w:cs="Times New Roman"/>
          <w:szCs w:val="24"/>
        </w:rPr>
        <w:t xml:space="preserve">κό. Αυτό καταλαβαίνω. Αν κάποιοι γονείς δεν θέλουν να τα εμβολιάσουν τα παιδιά, δεν θα τα εμβολιάζουν. </w:t>
      </w:r>
    </w:p>
    <w:p w14:paraId="4B64C81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Θα πάμε σε πιο αυστηρά μέτρα; Σας φέρνω το παράδειγμα της Ιταλίας. </w:t>
      </w:r>
    </w:p>
    <w:p w14:paraId="4B64C81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Που έχει κάνει τι; </w:t>
      </w:r>
    </w:p>
    <w:p w14:paraId="4B64C81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Έχει </w:t>
      </w:r>
      <w:r>
        <w:rPr>
          <w:rFonts w:eastAsia="Times New Roman" w:cs="Times New Roman"/>
          <w:szCs w:val="24"/>
        </w:rPr>
        <w:t xml:space="preserve">νομοθετήσει την </w:t>
      </w:r>
      <w:proofErr w:type="spellStart"/>
      <w:r>
        <w:rPr>
          <w:rFonts w:eastAsia="Times New Roman" w:cs="Times New Roman"/>
          <w:szCs w:val="24"/>
        </w:rPr>
        <w:t>υποχρεωτικότητα</w:t>
      </w:r>
      <w:proofErr w:type="spellEnd"/>
      <w:r>
        <w:rPr>
          <w:rFonts w:eastAsia="Times New Roman" w:cs="Times New Roman"/>
          <w:szCs w:val="24"/>
        </w:rPr>
        <w:t xml:space="preserve">. </w:t>
      </w:r>
    </w:p>
    <w:p w14:paraId="4B64C81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Τι θα πει αυτό; </w:t>
      </w:r>
    </w:p>
    <w:p w14:paraId="4B64C81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Υπουργέ, απαντήστε συγκεκριμένα. </w:t>
      </w:r>
    </w:p>
    <w:p w14:paraId="4B64C81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Κύριοι συνάδελφοι, μην κάνετε διάλογο. </w:t>
      </w:r>
    </w:p>
    <w:p w14:paraId="4B64C81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w:t>
      </w:r>
      <w:r>
        <w:rPr>
          <w:rFonts w:eastAsia="Times New Roman" w:cs="Times New Roman"/>
          <w:b/>
          <w:szCs w:val="24"/>
        </w:rPr>
        <w:t xml:space="preserve">Σ: </w:t>
      </w:r>
      <w:r>
        <w:rPr>
          <w:rFonts w:eastAsia="Times New Roman" w:cs="Times New Roman"/>
          <w:szCs w:val="24"/>
        </w:rPr>
        <w:t>Δεν είδα ένα «άδειασμα» του εγγράφου του Υπουργείου του δικού σας…</w:t>
      </w:r>
    </w:p>
    <w:p w14:paraId="4B64C81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Δεν υπάρχει έγγραφο του Υπουργείου. Λέτε ψέματα. </w:t>
      </w:r>
    </w:p>
    <w:p w14:paraId="4B64C81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Καλά τώρα, το έχει δει όλη η Ελλάδα. Διαψεύδετε και το Υπουργείο σας; Διαψεύδετε και τους υπηρεσιακούς σας παράγοντες; </w:t>
      </w:r>
    </w:p>
    <w:p w14:paraId="4B64C81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Ποιους υπηρεσιακούς;</w:t>
      </w:r>
    </w:p>
    <w:p w14:paraId="4B64C82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βεβαίωση αντένδειξης…</w:t>
      </w:r>
    </w:p>
    <w:p w14:paraId="4B64C82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Αναπαράγετε ό,τι γράφει ο Τύπος. Τίποτα δεν παρακολουθείτε. Έλεος!</w:t>
      </w:r>
    </w:p>
    <w:p w14:paraId="4B64C82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Ηρεμήστε, κύριοι συνάδελφοι. </w:t>
      </w:r>
    </w:p>
    <w:p w14:paraId="4B64C82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Η ταραχή σας δείχνει το πρόβλημα. Θα το είχατε λύσει με </w:t>
      </w:r>
      <w:r>
        <w:rPr>
          <w:rFonts w:eastAsia="Times New Roman" w:cs="Times New Roman"/>
          <w:szCs w:val="24"/>
        </w:rPr>
        <w:t xml:space="preserve">μια συγκεκριμένη τοποθέτηση, ότι είναι υποχρεωτικό. </w:t>
      </w:r>
    </w:p>
    <w:p w14:paraId="4B64C82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Αυτό έγινε το πρωί αναλυτικότατα. </w:t>
      </w:r>
    </w:p>
    <w:p w14:paraId="4B64C82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Υπουργέ, υπάρχει έγγραφο του Υπουργείου σας. Στο έγγραφο του Υπουργείου σας δεν έχετε παρέμβει καμ</w:t>
      </w:r>
      <w:r>
        <w:rPr>
          <w:rFonts w:eastAsia="Times New Roman" w:cs="Times New Roman"/>
          <w:szCs w:val="24"/>
        </w:rPr>
        <w:t>μ</w:t>
      </w:r>
      <w:r>
        <w:rPr>
          <w:rFonts w:eastAsia="Times New Roman" w:cs="Times New Roman"/>
          <w:szCs w:val="24"/>
        </w:rPr>
        <w:t>ία σ</w:t>
      </w:r>
      <w:r>
        <w:rPr>
          <w:rFonts w:eastAsia="Times New Roman" w:cs="Times New Roman"/>
          <w:szCs w:val="24"/>
        </w:rPr>
        <w:t xml:space="preserve">τιγμή από τότε που ανέκυψε το θέμα. Και το θέμα ανέκυψε όχι από εμάς. Από όλες τις πτέρυγες της Βουλής έχει υπάρξει θέμα. </w:t>
      </w:r>
    </w:p>
    <w:p w14:paraId="4B64C82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στη συγκεκριμένη δωρεά, προφανώς και είναι καλοδεχούμενη. Η αναβάθμιση του </w:t>
      </w:r>
      <w:r>
        <w:rPr>
          <w:rFonts w:eastAsia="Times New Roman" w:cs="Times New Roman"/>
          <w:szCs w:val="24"/>
        </w:rPr>
        <w:t>«</w:t>
      </w:r>
      <w:r>
        <w:rPr>
          <w:rFonts w:eastAsia="Times New Roman" w:cs="Times New Roman"/>
          <w:szCs w:val="24"/>
        </w:rPr>
        <w:t>Ωνάσειου Καρδιοχειρουργικού Κέντρου</w:t>
      </w:r>
      <w:r>
        <w:rPr>
          <w:rFonts w:eastAsia="Times New Roman" w:cs="Times New Roman"/>
          <w:szCs w:val="24"/>
        </w:rPr>
        <w:t>»</w:t>
      </w:r>
      <w:r>
        <w:rPr>
          <w:rFonts w:eastAsia="Times New Roman" w:cs="Times New Roman"/>
          <w:szCs w:val="24"/>
        </w:rPr>
        <w:t>, καθώς κα</w:t>
      </w:r>
      <w:r>
        <w:rPr>
          <w:rFonts w:eastAsia="Times New Roman" w:cs="Times New Roman"/>
          <w:szCs w:val="24"/>
        </w:rPr>
        <w:t xml:space="preserve">ι το </w:t>
      </w:r>
      <w:proofErr w:type="spellStart"/>
      <w:r>
        <w:rPr>
          <w:rFonts w:eastAsia="Times New Roman" w:cs="Times New Roman"/>
          <w:szCs w:val="24"/>
        </w:rPr>
        <w:t>Μεταμοσχευτικό</w:t>
      </w:r>
      <w:proofErr w:type="spellEnd"/>
      <w:r>
        <w:rPr>
          <w:rFonts w:eastAsia="Times New Roman" w:cs="Times New Roman"/>
          <w:szCs w:val="24"/>
        </w:rPr>
        <w:t xml:space="preserve"> Κέντρο και το Ωνάσειο </w:t>
      </w:r>
      <w:proofErr w:type="spellStart"/>
      <w:r>
        <w:rPr>
          <w:rFonts w:eastAsia="Times New Roman" w:cs="Times New Roman"/>
          <w:szCs w:val="24"/>
        </w:rPr>
        <w:t>Παίδων</w:t>
      </w:r>
      <w:proofErr w:type="spellEnd"/>
      <w:r>
        <w:rPr>
          <w:rFonts w:eastAsia="Times New Roman" w:cs="Times New Roman"/>
          <w:szCs w:val="24"/>
        </w:rPr>
        <w:t xml:space="preserve"> θα αναβαθμίσουν το επίπεδο των παρεχόμενων υπηρεσιών, θα μειώσουν την υψηλή δημόσια δαπάνη και θα περιορίσουν σημαντικά την μετανάστευση έμπειρων επιστημόνων στο εξωτερικό στους συγκεκριμένους τομείς. Η χώρα</w:t>
      </w:r>
      <w:r>
        <w:rPr>
          <w:rFonts w:eastAsia="Times New Roman" w:cs="Times New Roman"/>
          <w:szCs w:val="24"/>
        </w:rPr>
        <w:t xml:space="preserve"> διαθέτει επαρκές και εξαιρετικά εκπαιδευμένο επιστημονικό προσωπικό που δυστυχώς με κάθε ευκαιρία αναζητάει την τύχη του στο εξωτερικό. Διαθέτει όμως κι ένα σημαντικότατο δίκτυο κρατικών υποδομών, που όμως εγκαταλείπονται και παρακμάζουν από πολιτικές οι </w:t>
      </w:r>
      <w:r>
        <w:rPr>
          <w:rFonts w:eastAsia="Times New Roman" w:cs="Times New Roman"/>
          <w:szCs w:val="24"/>
        </w:rPr>
        <w:t xml:space="preserve">οποίες είναι αδιέξοδες. </w:t>
      </w:r>
    </w:p>
    <w:p w14:paraId="4B64C82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Διαθέτουμε επίσης έναν από τους πιο δραστήριους ιδιωτικούς τομείς υγείας –αλήθεια είναι κι αυτό- κυρίως στα αστικά κέντρα βέβαια, επικεντρωμένο σε συγκεκριμένους τομείς. Αυτό που λείπει, όμως, είναι το όραμα, το σχέδιο και κυρίως η</w:t>
      </w:r>
      <w:r>
        <w:rPr>
          <w:rFonts w:eastAsia="Times New Roman" w:cs="Times New Roman"/>
          <w:szCs w:val="24"/>
        </w:rPr>
        <w:t xml:space="preserve"> πολιτική βούληση να πάμε μπροστά, να ξαναχτίσουμε ένα αποτελεσματικό δημόσιο σύστημα υγείας για τους Έλληνες πολίτες, αξιοποιώντας συνεργατικά και όχι ανταγωνιστικά κρατικές και ιδιωτικές δομές και υποδομές. </w:t>
      </w:r>
    </w:p>
    <w:p w14:paraId="4B64C82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σύστημα υγείας παραμένει ο μεγάλος ασθενής.</w:t>
      </w:r>
      <w:r>
        <w:rPr>
          <w:rFonts w:eastAsia="Times New Roman" w:cs="Times New Roman"/>
          <w:szCs w:val="24"/>
        </w:rPr>
        <w:t xml:space="preserve"> Δεν μπορεί και δεν πρέπει να βασίζεται μόνο σε δωρεές. Όπου απουσιάζει ένα σύγχρονο, αυτόνομο και αποτελεσματικό σύστημα υγείας απουσιάζει ένας από τους βασικότερους πυλώνες του </w:t>
      </w:r>
      <w:r>
        <w:rPr>
          <w:rFonts w:eastAsia="Times New Roman" w:cs="Times New Roman"/>
          <w:szCs w:val="24"/>
        </w:rPr>
        <w:lastRenderedPageBreak/>
        <w:t>κοινωνικού κράτους για το οποίο κόπτεται πολλές φορές η Κυβέρνησή σας που πλε</w:t>
      </w:r>
      <w:r>
        <w:rPr>
          <w:rFonts w:eastAsia="Times New Roman" w:cs="Times New Roman"/>
          <w:szCs w:val="24"/>
        </w:rPr>
        <w:t xml:space="preserve">ιοδοτεί στα λόγια. </w:t>
      </w:r>
    </w:p>
    <w:p w14:paraId="4B64C82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πρόβλημα ποιο είναι; Είναι ότι ένα πραγματικά δημόσιο σύστημα υγείας με κοινωνικούς τομείς παροχής υπηρεσιών μπορεί να λειτουργήσει. Και αυτό είναι απαραίτητο. Αυτή είναι η βασική πολιτική των προοδευτικών, των σοσιαλδημοκρατικών δυν</w:t>
      </w:r>
      <w:r>
        <w:rPr>
          <w:rFonts w:eastAsia="Times New Roman" w:cs="Times New Roman"/>
          <w:szCs w:val="24"/>
        </w:rPr>
        <w:t xml:space="preserve">άμεων, για να μην έχουμε λογικές οι οποίες έρχονται στη συνέχεια με επιδοματικές πολιτικές να λύσουν τα προβλήματα. </w:t>
      </w:r>
    </w:p>
    <w:p w14:paraId="4B64C82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Παρά τις εξαγγελίες και τις βαρύγδουπες δηλώσεις, στην πράξη διευρύνθηκαν οι ανισότητες, μειώθηκε η ετήσια κρατική χρηματοδότηση και αυξήθη</w:t>
      </w:r>
      <w:r>
        <w:rPr>
          <w:rFonts w:eastAsia="Times New Roman" w:cs="Times New Roman"/>
          <w:szCs w:val="24"/>
        </w:rPr>
        <w:t xml:space="preserve">κε η συμμετοχή των πολιτών στις δαπάνες υγείας. </w:t>
      </w:r>
    </w:p>
    <w:p w14:paraId="4B64C82B" w14:textId="77777777" w:rsidR="00973031" w:rsidRDefault="00405E19">
      <w:pPr>
        <w:spacing w:line="600" w:lineRule="auto"/>
        <w:ind w:firstLine="720"/>
        <w:contextualSpacing/>
        <w:jc w:val="both"/>
        <w:rPr>
          <w:rFonts w:eastAsia="Times New Roman"/>
          <w:szCs w:val="24"/>
        </w:rPr>
      </w:pPr>
      <w:r>
        <w:rPr>
          <w:rFonts w:eastAsia="Times New Roman"/>
          <w:szCs w:val="24"/>
        </w:rPr>
        <w:t>Βέβαια, στον αντίποδα, η Νέα Δημοκρατία υπονομεύει τις δημόσιες υπηρεσίες υγείας με τις δηλώσεις στελεχών της, προωθεί τη συρρίκνωση του κράτους πρόνοιας, τη σπατάλη και τη συσσώρευση χρεών. Έτσι πορεύτηκε κ</w:t>
      </w:r>
      <w:r>
        <w:rPr>
          <w:rFonts w:eastAsia="Times New Roman"/>
          <w:szCs w:val="24"/>
        </w:rPr>
        <w:t>αι σε όλες τις περιόδους διακυβέρνησής της. Η Νέα Δημοκρατία σταδιακά ξεδιπλώνει την αντίληψή της για πλήρη απελευθέρωση της αγοράς υγείας, που υπονομεύει τον δημόσιο χαρακτήρα του συστήματος και ακυρώνει την απαραίτητη αρχή της καθολικής κάλυψης.</w:t>
      </w:r>
    </w:p>
    <w:p w14:paraId="4B64C82C" w14:textId="77777777" w:rsidR="00973031" w:rsidRDefault="00405E19">
      <w:pPr>
        <w:spacing w:line="600" w:lineRule="auto"/>
        <w:ind w:firstLine="720"/>
        <w:contextualSpacing/>
        <w:jc w:val="both"/>
        <w:rPr>
          <w:rFonts w:eastAsia="Times New Roman"/>
          <w:szCs w:val="24"/>
        </w:rPr>
      </w:pPr>
      <w:r>
        <w:rPr>
          <w:rFonts w:eastAsia="Times New Roman"/>
          <w:szCs w:val="24"/>
        </w:rPr>
        <w:t>Η δημιου</w:t>
      </w:r>
      <w:r>
        <w:rPr>
          <w:rFonts w:eastAsia="Times New Roman"/>
          <w:szCs w:val="24"/>
        </w:rPr>
        <w:t xml:space="preserve">ργία συστημάτων περίθαλψης πολλαπλών ταχυτήτων είναι ορατή. Τελικά, είτε λόγω της αδυναμίας να στηριχθεί ένα συγκεντρωτικό σύστημα, όπως το </w:t>
      </w:r>
      <w:r>
        <w:rPr>
          <w:rFonts w:eastAsia="Times New Roman"/>
          <w:szCs w:val="24"/>
        </w:rPr>
        <w:lastRenderedPageBreak/>
        <w:t>θέλει η Κυβέρνηση, είτε λόγω επιλεκτικής ενίσχυσης ιδιωτικών δομών από τη Νέα Δημοκρατία, το ΕΣΥ, μια μεγάλη μεταρρύ</w:t>
      </w:r>
      <w:r>
        <w:rPr>
          <w:rFonts w:eastAsia="Times New Roman"/>
          <w:szCs w:val="24"/>
        </w:rPr>
        <w:t xml:space="preserve">θμιση για την εποχή του, η οποία βέβαια υπονομεύθηκε στην πορεία από πολλές κυβερνήσεις, κινδυνεύει να υποβαθμιστεί σε ένα σύστημα αυτή τη στιγμή μόνο </w:t>
      </w:r>
      <w:proofErr w:type="spellStart"/>
      <w:r>
        <w:rPr>
          <w:rFonts w:eastAsia="Times New Roman"/>
          <w:szCs w:val="24"/>
        </w:rPr>
        <w:t>προνοιακής</w:t>
      </w:r>
      <w:proofErr w:type="spellEnd"/>
      <w:r>
        <w:rPr>
          <w:rFonts w:eastAsia="Times New Roman"/>
          <w:szCs w:val="24"/>
        </w:rPr>
        <w:t xml:space="preserve"> μορφής, ένα σύστημα δηλαδή χαμηλών και υποβαθμισμένων υπηρεσιών.</w:t>
      </w:r>
    </w:p>
    <w:p w14:paraId="4B64C82D" w14:textId="77777777" w:rsidR="00973031" w:rsidRDefault="00405E19">
      <w:pPr>
        <w:spacing w:line="600" w:lineRule="auto"/>
        <w:ind w:firstLine="720"/>
        <w:contextualSpacing/>
        <w:jc w:val="both"/>
        <w:rPr>
          <w:rFonts w:eastAsia="Times New Roman"/>
          <w:szCs w:val="24"/>
        </w:rPr>
      </w:pPr>
      <w:r>
        <w:rPr>
          <w:rFonts w:eastAsia="Times New Roman"/>
          <w:szCs w:val="24"/>
        </w:rPr>
        <w:t>Επανερχόμενος στη δωρεά, ο πρ</w:t>
      </w:r>
      <w:r>
        <w:rPr>
          <w:rFonts w:eastAsia="Times New Roman"/>
          <w:szCs w:val="24"/>
        </w:rPr>
        <w:t>οβληματισμός μας έγκειται, όπως και σε όλες τις δωρεές, στο θέμα της έγκαιρης υλοποίησης. Στη συγκεκριμένη περίπτωση απαιτούνται τρεις ΚΥΑ και δύο υπουργικές αποφάσεις. Η σχετική εμπειρία είναι μάλλον απογοητευτική. Δεν θα μπω σε λεπτομέρειες, έχουν συζητη</w:t>
      </w:r>
      <w:r>
        <w:rPr>
          <w:rFonts w:eastAsia="Times New Roman"/>
          <w:szCs w:val="24"/>
        </w:rPr>
        <w:t>θεί εξάλλου οι περισσότερες. Αυτό το οποίο θέλω να πω είναι ότι χρειαζόμαστε, πραγματικά, διαρθρωτικές αλλαγές μείζονος κλίμακας στο θέμα της υγείας, γενναίες πρωτοβουλίες για την ανασυγκρότηση και ολοκλήρωση του Εθνικού Συστήματος Υγείας. Τώρα όσο ποτέ άλ</w:t>
      </w:r>
      <w:r>
        <w:rPr>
          <w:rFonts w:eastAsia="Times New Roman"/>
          <w:szCs w:val="24"/>
        </w:rPr>
        <w:t>λοτε έχουμε ανάγκη από ένα σύστημα υγείας που θα αντιμετωπίζει με αξιοπρέπεια και σεβασμό τον πολίτη.</w:t>
      </w:r>
    </w:p>
    <w:p w14:paraId="4B64C82E"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Έχουμε και ένα έγγραφο, κύριοι Υπουργοί -σήμερα αναφέρθηκαν και συνάδελφοι- των εργαζομένων του </w:t>
      </w:r>
      <w:r>
        <w:rPr>
          <w:rFonts w:eastAsia="Times New Roman"/>
          <w:szCs w:val="24"/>
        </w:rPr>
        <w:t>«</w:t>
      </w:r>
      <w:r>
        <w:rPr>
          <w:rFonts w:eastAsia="Times New Roman"/>
          <w:szCs w:val="24"/>
        </w:rPr>
        <w:t>Ωνασείου Καρδιοχειρουργικού Κέντρου</w:t>
      </w:r>
      <w:r>
        <w:rPr>
          <w:rFonts w:eastAsia="Times New Roman"/>
          <w:szCs w:val="24"/>
        </w:rPr>
        <w:t>»</w:t>
      </w:r>
      <w:r>
        <w:rPr>
          <w:rFonts w:eastAsia="Times New Roman"/>
          <w:szCs w:val="24"/>
        </w:rPr>
        <w:t>, στο οποίο οι εργαζό</w:t>
      </w:r>
      <w:r>
        <w:rPr>
          <w:rFonts w:eastAsia="Times New Roman"/>
          <w:szCs w:val="24"/>
        </w:rPr>
        <w:t xml:space="preserve">μενοι αναφέρονται σε μία διάταξη η οποία υπάρχει στο Παράρτημα, με βάση το οποίο κάθε δυνατότητα καθορισμού των αποδοχών των εργαζομένων δεν θα μπορεί να γίνεται μέσω συλλογικών διαπραγματεύσεων. Η νέα ρύθμιση, όπως </w:t>
      </w:r>
      <w:r>
        <w:rPr>
          <w:rFonts w:eastAsia="Times New Roman"/>
          <w:szCs w:val="24"/>
        </w:rPr>
        <w:lastRenderedPageBreak/>
        <w:t xml:space="preserve">λένε, δεν έχει περάσει από την αρμόδια </w:t>
      </w:r>
      <w:r>
        <w:rPr>
          <w:rFonts w:eastAsia="Times New Roman"/>
          <w:szCs w:val="24"/>
        </w:rPr>
        <w:t>ε</w:t>
      </w:r>
      <w:r>
        <w:rPr>
          <w:rFonts w:eastAsia="Times New Roman"/>
          <w:szCs w:val="24"/>
        </w:rPr>
        <w:t>πιτροπή της Βουλής -όντως δεν έχει περάσει- και δεν έχει προηγηθεί καμμία δημόσια διαβούλευση. Λένε για το αυτονόητο, ότι μια τέτοια ρύθμιση τουλάχιστον για να πείσει ή να μην πείσει κάποιους, όταν παρακάμπτονται βέβαια κι οι συλλογικές διαπραγματεύσεις, θ</w:t>
      </w:r>
      <w:r>
        <w:rPr>
          <w:rFonts w:eastAsia="Times New Roman"/>
          <w:szCs w:val="24"/>
        </w:rPr>
        <w:t>α έπρεπε να περάσει και να συζητηθεί πιο εκτενώς και με τους εργαζομένους, να μην αιφνιδιάζονται και οι ίδιοι.</w:t>
      </w:r>
    </w:p>
    <w:p w14:paraId="4B64C82F" w14:textId="77777777" w:rsidR="00973031" w:rsidRDefault="00405E19">
      <w:pPr>
        <w:spacing w:line="600" w:lineRule="auto"/>
        <w:ind w:firstLine="720"/>
        <w:contextualSpacing/>
        <w:jc w:val="both"/>
        <w:rPr>
          <w:rFonts w:eastAsia="Times New Roman"/>
          <w:szCs w:val="24"/>
        </w:rPr>
      </w:pPr>
      <w:r>
        <w:rPr>
          <w:rFonts w:eastAsia="Times New Roman"/>
          <w:szCs w:val="24"/>
        </w:rPr>
        <w:t>Είναι απορία μου, όμως, πραγματικά: θέλουμε να επαναφέρουμε γενικά τις συλλογικές διαπραγματεύσεις ή δεν θέλουμε να τις επαναφέρουμε; Συνολικά μι</w:t>
      </w:r>
      <w:r>
        <w:rPr>
          <w:rFonts w:eastAsia="Times New Roman"/>
          <w:szCs w:val="24"/>
        </w:rPr>
        <w:t>λάω τώρα. Η δική μας άποψη είναι ότι θέλουμε. Ακούω θεωρητικά ότι είναι και η δική σας. Από τη στιγμή που θέλουμε, πώς ερχόμαστε εδώ με ρυθμίσεις να παρακάμπτουμε τις συλλογικές διαπραγματεύσεις στον συγκεκριμένο κλάδο εργαζομένων; Υπάρχει κάποια συγκεκριμ</w:t>
      </w:r>
      <w:r>
        <w:rPr>
          <w:rFonts w:eastAsia="Times New Roman"/>
          <w:szCs w:val="24"/>
        </w:rPr>
        <w:t>ένη στόχευση;</w:t>
      </w:r>
    </w:p>
    <w:p w14:paraId="4B64C830" w14:textId="77777777" w:rsidR="00973031" w:rsidRDefault="00405E19">
      <w:pPr>
        <w:spacing w:line="600" w:lineRule="auto"/>
        <w:ind w:firstLine="720"/>
        <w:contextualSpacing/>
        <w:jc w:val="both"/>
        <w:rPr>
          <w:rFonts w:eastAsia="Times New Roman"/>
          <w:szCs w:val="24"/>
        </w:rPr>
      </w:pPr>
      <w:r>
        <w:rPr>
          <w:rFonts w:eastAsia="Times New Roman"/>
          <w:szCs w:val="24"/>
        </w:rPr>
        <w:t>Κλείνοντας θα πω ότι έχουμε ανάγκη πραγματικά ένα σύγχρονο μοντέλο παροχής υπηρεσιών όπου κεντρικός στόχος είναι ο άνθρωπος και η βελτίωση της θεραπευτικής αποτελεσματικότητας, της οικονομικής αποδοτικότητας και της ισότητας στην παροχή υπηρε</w:t>
      </w:r>
      <w:r>
        <w:rPr>
          <w:rFonts w:eastAsia="Times New Roman"/>
          <w:szCs w:val="24"/>
        </w:rPr>
        <w:t>σιών. Αυτοί είναι οι στόχοι, σε αυτούς πρέπει να ενσκήψουμε.</w:t>
      </w:r>
    </w:p>
    <w:p w14:paraId="4B64C831"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Αντί να εκνευρίζεστε, κύριοι της Κυβέρνησης, με όσα γίνονται στα Υπουργεία σας και όσα δεν διαψεύδετε όλες τις προηγούμενες ημέρες και αφήνετε να αιωρούνται στη δημόσια σφαίρα, καλύτερα είναι να </w:t>
      </w:r>
      <w:r>
        <w:rPr>
          <w:rFonts w:eastAsia="Times New Roman"/>
          <w:szCs w:val="24"/>
        </w:rPr>
        <w:t xml:space="preserve">απαντάτε στα συγκεκριμένα ερωτήματα </w:t>
      </w:r>
      <w:r>
        <w:rPr>
          <w:rFonts w:eastAsia="Times New Roman"/>
          <w:szCs w:val="24"/>
        </w:rPr>
        <w:lastRenderedPageBreak/>
        <w:t>που σας κάνει η Αντιπολίτευση. Αυτός είναι ο ρόλος της Αντιπολίτευσης, αυτός είναι ο δικός σας ο ρόλος και όχι βέβαια να αντιπολιτεύεστε την Αντιπολίτευση.</w:t>
      </w:r>
    </w:p>
    <w:p w14:paraId="4B64C832" w14:textId="77777777" w:rsidR="00973031" w:rsidRDefault="00405E1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Ξυδάκη</w:t>
      </w:r>
      <w:proofErr w:type="spellEnd"/>
      <w:r>
        <w:rPr>
          <w:rFonts w:eastAsia="Times New Roman"/>
          <w:szCs w:val="24"/>
        </w:rPr>
        <w:t xml:space="preserve">, έχετε </w:t>
      </w:r>
      <w:r>
        <w:rPr>
          <w:rFonts w:eastAsia="Times New Roman"/>
          <w:szCs w:val="24"/>
        </w:rPr>
        <w:t>τον λόγο.</w:t>
      </w:r>
    </w:p>
    <w:p w14:paraId="4B64C833" w14:textId="77777777" w:rsidR="00973031" w:rsidRDefault="00405E19">
      <w:pPr>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Θα μιλήσει ο κύριος Υπουργός.</w:t>
      </w:r>
    </w:p>
    <w:p w14:paraId="4B64C834" w14:textId="77777777" w:rsidR="00973031" w:rsidRDefault="00405E1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έχετε συνεννοηθεί, εντάξει.</w:t>
      </w:r>
    </w:p>
    <w:p w14:paraId="4B64C835"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Τμήμα ότι η Διαρκής Επιτροπή Παραγωγής και Εμπορίου καταθέτει </w:t>
      </w:r>
      <w:r>
        <w:rPr>
          <w:rFonts w:eastAsia="Times New Roman"/>
          <w:szCs w:val="24"/>
        </w:rPr>
        <w:t xml:space="preserve">την </w:t>
      </w:r>
      <w:r>
        <w:rPr>
          <w:rFonts w:eastAsia="Times New Roman"/>
          <w:szCs w:val="24"/>
        </w:rPr>
        <w:t>έ</w:t>
      </w:r>
      <w:r>
        <w:rPr>
          <w:rFonts w:eastAsia="Times New Roman"/>
          <w:szCs w:val="24"/>
        </w:rPr>
        <w:t>κθεσή της στο σχέδιο νόμου του Υπουργείου Υποδομών και Μεταφορών</w:t>
      </w:r>
      <w:r>
        <w:rPr>
          <w:rFonts w:eastAsia="Times New Roman"/>
          <w:szCs w:val="24"/>
        </w:rPr>
        <w:t>:</w:t>
      </w:r>
      <w:r>
        <w:rPr>
          <w:rFonts w:eastAsia="Times New Roman"/>
          <w:szCs w:val="24"/>
        </w:rPr>
        <w:t xml:space="preserve"> «Θέματα </w:t>
      </w:r>
      <w:proofErr w:type="spellStart"/>
      <w:r>
        <w:rPr>
          <w:rFonts w:eastAsia="Times New Roman"/>
          <w:szCs w:val="24"/>
        </w:rPr>
        <w:t>υδατοδρομίων</w:t>
      </w:r>
      <w:proofErr w:type="spellEnd"/>
      <w:r>
        <w:rPr>
          <w:rFonts w:eastAsia="Times New Roman"/>
          <w:szCs w:val="24"/>
        </w:rPr>
        <w:t>, αστικών οδικών μεταφορών και λοιπές διατάξεις».</w:t>
      </w:r>
    </w:p>
    <w:p w14:paraId="4B64C836"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Πολάκη</w:t>
      </w:r>
      <w:proofErr w:type="spellEnd"/>
      <w:r>
        <w:rPr>
          <w:rFonts w:eastAsia="Times New Roman"/>
          <w:szCs w:val="24"/>
        </w:rPr>
        <w:t>, έχετε τον λόγο για δεκαοκτώ λεπτά.</w:t>
      </w:r>
    </w:p>
    <w:p w14:paraId="4B64C837"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Ευχαριστώ, </w:t>
      </w:r>
      <w:r>
        <w:rPr>
          <w:rFonts w:eastAsia="Times New Roman"/>
          <w:szCs w:val="24"/>
        </w:rPr>
        <w:t>κυρία Πρόεδρε.</w:t>
      </w:r>
    </w:p>
    <w:p w14:paraId="4B64C838" w14:textId="77777777" w:rsidR="00973031" w:rsidRDefault="00405E19">
      <w:pPr>
        <w:spacing w:line="600" w:lineRule="auto"/>
        <w:ind w:firstLine="720"/>
        <w:contextualSpacing/>
        <w:jc w:val="both"/>
        <w:rPr>
          <w:rFonts w:eastAsia="Times New Roman"/>
          <w:szCs w:val="24"/>
        </w:rPr>
      </w:pPr>
      <w:r>
        <w:rPr>
          <w:rFonts w:eastAsia="Times New Roman"/>
          <w:szCs w:val="24"/>
        </w:rPr>
        <w:t>Κύριοι συνάδελφοι, κατ’ αρχάς μια γενική παρατήρηση: Δεν μπορείτε να κάνετε κριτική στο νομοσχέδιο, πέρα από αυτό το κομμάτι που λέτε για τα εργασιακά -και θα απαντήσω- και να έχετε πετάξει οι περισσότεροι τη μπάλα στην εξέδρα ενθυμούμενοι ό</w:t>
      </w:r>
      <w:r>
        <w:rPr>
          <w:rFonts w:eastAsia="Times New Roman"/>
          <w:szCs w:val="24"/>
        </w:rPr>
        <w:t xml:space="preserve">,τι υπάρχει στον επάνω κόσμο. Εγώ θα ξεκινήσω με το νομοσχέδιο και </w:t>
      </w:r>
      <w:r>
        <w:rPr>
          <w:rFonts w:eastAsia="Times New Roman"/>
          <w:szCs w:val="24"/>
        </w:rPr>
        <w:lastRenderedPageBreak/>
        <w:t>θα απαντήσω σε όλα όσα ακούστηκαν και για τις τροπολογίες και σε κάποιες άλλες ενστάσεις κ.λπ</w:t>
      </w:r>
      <w:r>
        <w:rPr>
          <w:rFonts w:eastAsia="Times New Roman"/>
          <w:szCs w:val="24"/>
        </w:rPr>
        <w:t>.</w:t>
      </w:r>
      <w:r>
        <w:rPr>
          <w:rFonts w:eastAsia="Times New Roman"/>
          <w:szCs w:val="24"/>
        </w:rPr>
        <w:t xml:space="preserve">. </w:t>
      </w:r>
    </w:p>
    <w:p w14:paraId="4B64C839"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Θα επαναλάβω κάποια πράγματα που είπα στην </w:t>
      </w:r>
      <w:r>
        <w:rPr>
          <w:rFonts w:eastAsia="Times New Roman"/>
          <w:szCs w:val="24"/>
        </w:rPr>
        <w:t>ε</w:t>
      </w:r>
      <w:r>
        <w:rPr>
          <w:rFonts w:eastAsia="Times New Roman"/>
          <w:szCs w:val="24"/>
        </w:rPr>
        <w:t xml:space="preserve">πιτροπή, γιατί πρέπει να τα ακούσει ο ελληνικός </w:t>
      </w:r>
      <w:r>
        <w:rPr>
          <w:rFonts w:eastAsia="Times New Roman"/>
          <w:szCs w:val="24"/>
        </w:rPr>
        <w:t xml:space="preserve">λαός, γιατί εδώ είναι συνεδρίαση του Θερινού Τμήματος και όχι της </w:t>
      </w:r>
      <w:r>
        <w:rPr>
          <w:rFonts w:eastAsia="Times New Roman"/>
          <w:szCs w:val="24"/>
        </w:rPr>
        <w:t>ε</w:t>
      </w:r>
      <w:r>
        <w:rPr>
          <w:rFonts w:eastAsia="Times New Roman"/>
          <w:szCs w:val="24"/>
        </w:rPr>
        <w:t xml:space="preserve">πιτροπής. </w:t>
      </w:r>
    </w:p>
    <w:p w14:paraId="4B64C83A" w14:textId="77777777" w:rsidR="00973031" w:rsidRDefault="00405E19">
      <w:pPr>
        <w:spacing w:line="600" w:lineRule="auto"/>
        <w:ind w:firstLine="720"/>
        <w:contextualSpacing/>
        <w:jc w:val="both"/>
        <w:rPr>
          <w:rFonts w:eastAsia="Times New Roman"/>
          <w:szCs w:val="24"/>
        </w:rPr>
      </w:pPr>
      <w:r>
        <w:rPr>
          <w:rFonts w:eastAsia="Times New Roman"/>
          <w:szCs w:val="24"/>
        </w:rPr>
        <w:t>Ξεκινάω με το εξής</w:t>
      </w:r>
      <w:r w:rsidRPr="003B4569">
        <w:rPr>
          <w:rFonts w:eastAsia="Times New Roman"/>
          <w:szCs w:val="24"/>
        </w:rPr>
        <w:t xml:space="preserve">, </w:t>
      </w:r>
      <w:r>
        <w:rPr>
          <w:rFonts w:eastAsia="Times New Roman"/>
          <w:szCs w:val="24"/>
        </w:rPr>
        <w:t>στο οποίο δεν αναφέρθηκε κανείς</w:t>
      </w:r>
      <w:r w:rsidRPr="003B4569">
        <w:rPr>
          <w:rFonts w:eastAsia="Times New Roman"/>
          <w:szCs w:val="24"/>
        </w:rPr>
        <w:t>:</w:t>
      </w:r>
      <w:r>
        <w:rPr>
          <w:rFonts w:eastAsia="Times New Roman"/>
          <w:szCs w:val="24"/>
        </w:rPr>
        <w:t xml:space="preserve"> Γιατί έγινε σήμερα η δωρεά του </w:t>
      </w:r>
      <w:r>
        <w:rPr>
          <w:rFonts w:eastAsia="Times New Roman"/>
          <w:szCs w:val="24"/>
        </w:rPr>
        <w:t>«</w:t>
      </w:r>
      <w:r>
        <w:rPr>
          <w:rFonts w:eastAsia="Times New Roman"/>
          <w:szCs w:val="24"/>
        </w:rPr>
        <w:t>Ωνάσειου</w:t>
      </w:r>
      <w:r>
        <w:rPr>
          <w:rFonts w:eastAsia="Times New Roman"/>
          <w:szCs w:val="24"/>
        </w:rPr>
        <w:t>»</w:t>
      </w:r>
      <w:r>
        <w:rPr>
          <w:rFonts w:eastAsia="Times New Roman"/>
          <w:szCs w:val="24"/>
        </w:rPr>
        <w:t xml:space="preserve"> </w:t>
      </w:r>
      <w:proofErr w:type="spellStart"/>
      <w:r>
        <w:rPr>
          <w:rFonts w:eastAsia="Times New Roman"/>
          <w:szCs w:val="24"/>
        </w:rPr>
        <w:t>Ί</w:t>
      </w:r>
      <w:r>
        <w:rPr>
          <w:rFonts w:eastAsia="Times New Roman"/>
          <w:szCs w:val="24"/>
        </w:rPr>
        <w:t>δρύματος</w:t>
      </w:r>
      <w:proofErr w:type="spellEnd"/>
      <w:r>
        <w:rPr>
          <w:rFonts w:eastAsia="Times New Roman"/>
          <w:szCs w:val="24"/>
        </w:rPr>
        <w:t>»</w:t>
      </w:r>
      <w:r>
        <w:rPr>
          <w:rFonts w:eastAsia="Times New Roman"/>
          <w:szCs w:val="24"/>
        </w:rPr>
        <w:t xml:space="preserve"> για το Εθνικό </w:t>
      </w:r>
      <w:proofErr w:type="spellStart"/>
      <w:r>
        <w:rPr>
          <w:rFonts w:eastAsia="Times New Roman"/>
          <w:szCs w:val="24"/>
        </w:rPr>
        <w:t>Μεταμοσχευτικό</w:t>
      </w:r>
      <w:proofErr w:type="spellEnd"/>
      <w:r>
        <w:rPr>
          <w:rFonts w:eastAsia="Times New Roman"/>
          <w:szCs w:val="24"/>
        </w:rPr>
        <w:t xml:space="preserve"> Κέντρο; Ένας μεγάλος λόγος που έγινε ήταν γιατί καθαρίσαμε το </w:t>
      </w:r>
      <w:r>
        <w:rPr>
          <w:rFonts w:eastAsia="Times New Roman"/>
          <w:szCs w:val="24"/>
        </w:rPr>
        <w:t>«</w:t>
      </w:r>
      <w:r>
        <w:rPr>
          <w:rFonts w:eastAsia="Times New Roman"/>
          <w:szCs w:val="24"/>
        </w:rPr>
        <w:t>Ωνάσειο Καρδιοχειρουργικό Κέντρο</w:t>
      </w:r>
      <w:r>
        <w:rPr>
          <w:rFonts w:eastAsia="Times New Roman"/>
          <w:szCs w:val="24"/>
        </w:rPr>
        <w:t>»</w:t>
      </w:r>
      <w:r>
        <w:rPr>
          <w:rFonts w:eastAsia="Times New Roman"/>
          <w:szCs w:val="24"/>
        </w:rPr>
        <w:t xml:space="preserve"> από τα τεράστια χρέη που του είχατε φορτώσει το 2010 με 2014. Του είχατε φορτώσει. Αυτό πιάνει πολλούς, δεν πιάνει έναν μόνο. Τον</w:t>
      </w:r>
      <w:r>
        <w:rPr>
          <w:rFonts w:eastAsia="Times New Roman"/>
          <w:szCs w:val="24"/>
        </w:rPr>
        <w:t xml:space="preserve"> Γενάρη του 2015 παραλάβαμε το </w:t>
      </w:r>
      <w:r>
        <w:rPr>
          <w:rFonts w:eastAsia="Times New Roman"/>
          <w:szCs w:val="24"/>
        </w:rPr>
        <w:t>«</w:t>
      </w:r>
      <w:r>
        <w:rPr>
          <w:rFonts w:eastAsia="Times New Roman"/>
          <w:szCs w:val="24"/>
        </w:rPr>
        <w:t>Ωνάσειο</w:t>
      </w:r>
      <w:r>
        <w:rPr>
          <w:rFonts w:eastAsia="Times New Roman"/>
          <w:szCs w:val="24"/>
        </w:rPr>
        <w:t>»</w:t>
      </w:r>
      <w:r>
        <w:rPr>
          <w:rFonts w:eastAsia="Times New Roman"/>
          <w:szCs w:val="24"/>
        </w:rPr>
        <w:t xml:space="preserve"> με χρέη πάνω από 120 εκατομμύρια ευρώ. Έγινε μια πολιτική επιλογή της Κυβέρνησης, εντάχθηκε στους φορείς της </w:t>
      </w:r>
      <w:r>
        <w:rPr>
          <w:rFonts w:eastAsia="Times New Roman"/>
          <w:szCs w:val="24"/>
        </w:rPr>
        <w:t>κ</w:t>
      </w:r>
      <w:r>
        <w:rPr>
          <w:rFonts w:eastAsia="Times New Roman"/>
          <w:szCs w:val="24"/>
        </w:rPr>
        <w:t xml:space="preserve">εντρικής </w:t>
      </w:r>
      <w:r>
        <w:rPr>
          <w:rFonts w:eastAsia="Times New Roman"/>
          <w:szCs w:val="24"/>
        </w:rPr>
        <w:t>κ</w:t>
      </w:r>
      <w:r>
        <w:rPr>
          <w:rFonts w:eastAsia="Times New Roman"/>
          <w:szCs w:val="24"/>
        </w:rPr>
        <w:t xml:space="preserve">υβέρνησης, χρηματοδοτήθηκε από τον ΕΟΠΥΥ παραπάνω, χρηματοδοτήθηκε από το πρόγραμμα των </w:t>
      </w:r>
      <w:proofErr w:type="spellStart"/>
      <w:r>
        <w:rPr>
          <w:rFonts w:eastAsia="Times New Roman"/>
          <w:szCs w:val="24"/>
        </w:rPr>
        <w:t>ληξιπρο</w:t>
      </w:r>
      <w:r>
        <w:rPr>
          <w:rFonts w:eastAsia="Times New Roman"/>
          <w:szCs w:val="24"/>
        </w:rPr>
        <w:t>θέσμων</w:t>
      </w:r>
      <w:proofErr w:type="spellEnd"/>
      <w:r>
        <w:rPr>
          <w:rFonts w:eastAsia="Times New Roman"/>
          <w:szCs w:val="24"/>
        </w:rPr>
        <w:t xml:space="preserve"> και με 54 εκατομμύρια, τα οποία πήρε, αποπλήρωσε 90 εκατομμύρια ευρώ χρέη, αναγκάζοντας </w:t>
      </w:r>
      <w:proofErr w:type="spellStart"/>
      <w:r>
        <w:rPr>
          <w:rFonts w:eastAsia="Times New Roman"/>
          <w:szCs w:val="24"/>
        </w:rPr>
        <w:t>παρόχους</w:t>
      </w:r>
      <w:proofErr w:type="spellEnd"/>
      <w:r>
        <w:rPr>
          <w:rFonts w:eastAsia="Times New Roman"/>
          <w:szCs w:val="24"/>
        </w:rPr>
        <w:t xml:space="preserve"> και προμηθευτές και μία τράπεζα να κάνουν μεγάλη έκπτωση στα τιμολόγια που είχαν εκχωρήσει στην τράπεζα οι προμηθευτές, διότι όλο αυτό το χρέος ήταν την</w:t>
      </w:r>
      <w:r>
        <w:rPr>
          <w:rFonts w:eastAsia="Times New Roman"/>
          <w:szCs w:val="24"/>
        </w:rPr>
        <w:t xml:space="preserve"> εποχή του μεγάλου «πάρτι», παρά την περίοδο των μνημονίων. Ήταν τρομερά </w:t>
      </w:r>
      <w:proofErr w:type="spellStart"/>
      <w:r>
        <w:rPr>
          <w:rFonts w:eastAsia="Times New Roman"/>
          <w:szCs w:val="24"/>
        </w:rPr>
        <w:t>υπερτιμολογημένα</w:t>
      </w:r>
      <w:proofErr w:type="spellEnd"/>
      <w:r>
        <w:rPr>
          <w:rFonts w:eastAsia="Times New Roman"/>
          <w:szCs w:val="24"/>
        </w:rPr>
        <w:t xml:space="preserve"> τα υλικά. Δηλαδή, για να το λέω έτσι με νούμερα, </w:t>
      </w:r>
      <w:r>
        <w:rPr>
          <w:rFonts w:eastAsia="Times New Roman"/>
          <w:szCs w:val="24"/>
          <w:lang w:val="en-US"/>
        </w:rPr>
        <w:t>stents</w:t>
      </w:r>
      <w:r>
        <w:rPr>
          <w:rFonts w:eastAsia="Times New Roman"/>
          <w:szCs w:val="24"/>
        </w:rPr>
        <w:t xml:space="preserve"> τα οποία σήμερα το </w:t>
      </w:r>
      <w:r>
        <w:rPr>
          <w:rFonts w:eastAsia="Times New Roman"/>
          <w:szCs w:val="24"/>
        </w:rPr>
        <w:t>«</w:t>
      </w:r>
      <w:r>
        <w:rPr>
          <w:rFonts w:eastAsia="Times New Roman"/>
          <w:szCs w:val="24"/>
        </w:rPr>
        <w:t>Ωνάσειο</w:t>
      </w:r>
      <w:r>
        <w:rPr>
          <w:rFonts w:eastAsia="Times New Roman"/>
          <w:szCs w:val="24"/>
        </w:rPr>
        <w:t>»</w:t>
      </w:r>
      <w:r>
        <w:rPr>
          <w:rFonts w:eastAsia="Times New Roman"/>
          <w:szCs w:val="24"/>
        </w:rPr>
        <w:t xml:space="preserve"> τα αγοράζει 400, 500, </w:t>
      </w:r>
      <w:r>
        <w:rPr>
          <w:rFonts w:eastAsia="Times New Roman"/>
          <w:szCs w:val="24"/>
        </w:rPr>
        <w:lastRenderedPageBreak/>
        <w:t>600 ευρώ, σ’ αυτά τα τιμολόγια ήταν χρεωμένα 1.500, 2.000 κ</w:t>
      </w:r>
      <w:r>
        <w:rPr>
          <w:rFonts w:eastAsia="Times New Roman"/>
          <w:szCs w:val="24"/>
        </w:rPr>
        <w:t xml:space="preserve">αι 2.500 ευρώ. Αυτά τα λέω για ένα υλικό μόνο. </w:t>
      </w:r>
    </w:p>
    <w:p w14:paraId="4B64C83B"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Έχουν μείνει 16 εκατομμύρια και αυτή τη στιγμή είναι σε μια σκληρή διαπραγμάτευση με τρεις τράπεζες, προκειμένου να προχωρήσουν σε «κούρεμα» 50% του χρέους και να μπορέσει να ολοκληρωθεί και να είναι εντελώς </w:t>
      </w:r>
      <w:r>
        <w:rPr>
          <w:rFonts w:eastAsia="Times New Roman"/>
          <w:szCs w:val="24"/>
        </w:rPr>
        <w:t xml:space="preserve">καθαρό το Ωνάσειο και θα γίνει αυτό με τον έναν ή με τον άλλον τρόπο. Ο πρώτος λόγος, λοιπόν, που κάνει δωρεά το </w:t>
      </w:r>
      <w:r>
        <w:rPr>
          <w:rFonts w:eastAsia="Times New Roman"/>
          <w:szCs w:val="24"/>
        </w:rPr>
        <w:t>Ί</w:t>
      </w:r>
      <w:r>
        <w:rPr>
          <w:rFonts w:eastAsia="Times New Roman"/>
          <w:szCs w:val="24"/>
        </w:rPr>
        <w:t xml:space="preserve">δρυμα </w:t>
      </w:r>
      <w:r>
        <w:rPr>
          <w:rFonts w:eastAsia="Times New Roman"/>
          <w:szCs w:val="24"/>
        </w:rPr>
        <w:t>«</w:t>
      </w:r>
      <w:r>
        <w:rPr>
          <w:rFonts w:eastAsia="Times New Roman"/>
          <w:szCs w:val="24"/>
        </w:rPr>
        <w:t>Ωνάση</w:t>
      </w:r>
      <w:r>
        <w:rPr>
          <w:rFonts w:eastAsia="Times New Roman"/>
          <w:szCs w:val="24"/>
        </w:rPr>
        <w:t>»</w:t>
      </w:r>
      <w:r>
        <w:rPr>
          <w:rFonts w:eastAsia="Times New Roman"/>
          <w:szCs w:val="24"/>
        </w:rPr>
        <w:t xml:space="preserve"> είναι γιατί φτιάχνουμε ένα </w:t>
      </w:r>
      <w:r>
        <w:rPr>
          <w:rFonts w:eastAsia="Times New Roman"/>
          <w:szCs w:val="24"/>
        </w:rPr>
        <w:t>«</w:t>
      </w:r>
      <w:r>
        <w:rPr>
          <w:rFonts w:eastAsia="Times New Roman"/>
          <w:szCs w:val="24"/>
        </w:rPr>
        <w:t>Ωνάσειο Καρδιοχειρουργικό</w:t>
      </w:r>
      <w:r>
        <w:rPr>
          <w:rFonts w:eastAsia="Times New Roman"/>
          <w:szCs w:val="24"/>
        </w:rPr>
        <w:t>»</w:t>
      </w:r>
      <w:r>
        <w:rPr>
          <w:rFonts w:eastAsia="Times New Roman"/>
          <w:szCs w:val="24"/>
        </w:rPr>
        <w:t>, το οποίο είναι καθαρό από τα χρέη και το οποίο εδώ και δύο χρόνια -και τ</w:t>
      </w:r>
      <w:r>
        <w:rPr>
          <w:rFonts w:eastAsia="Times New Roman"/>
          <w:szCs w:val="24"/>
        </w:rPr>
        <w:t xml:space="preserve">ο 2016 και το 2017- δεν γεννά νέα χρέη. </w:t>
      </w:r>
    </w:p>
    <w:p w14:paraId="4B64C83C"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Εδώ κάνω μια παρένθεση, για να απαντήσω και σε κάποια γενικότερα θέματα. Ναι, αυτή είναι η μεγάλη διαφορά. Στον καιρό των μνημονίων υλοποιήσαμε ένα διαφορετικό πολιτικό σχέδιο. Ναι, υπάρχει </w:t>
      </w:r>
      <w:proofErr w:type="spellStart"/>
      <w:r>
        <w:rPr>
          <w:rFonts w:eastAsia="Times New Roman"/>
          <w:szCs w:val="24"/>
        </w:rPr>
        <w:t>υπερπλεόνασμα</w:t>
      </w:r>
      <w:proofErr w:type="spellEnd"/>
      <w:r>
        <w:rPr>
          <w:rFonts w:eastAsia="Times New Roman"/>
          <w:szCs w:val="24"/>
        </w:rPr>
        <w:t>. Ναι, δεν θ</w:t>
      </w:r>
      <w:r>
        <w:rPr>
          <w:rFonts w:eastAsia="Times New Roman"/>
          <w:szCs w:val="24"/>
        </w:rPr>
        <w:t xml:space="preserve">α κοπούν οι συντάξεις. Ναι, δεν θα εφαρμοστεί το αφορολόγητο. Ναι, θα γίνουν μια σειρά από πράγματα, γιατί υπάρχει </w:t>
      </w:r>
      <w:proofErr w:type="spellStart"/>
      <w:r>
        <w:rPr>
          <w:rFonts w:eastAsia="Times New Roman"/>
          <w:szCs w:val="24"/>
        </w:rPr>
        <w:t>υπερπλεόνασμα</w:t>
      </w:r>
      <w:proofErr w:type="spellEnd"/>
      <w:r>
        <w:rPr>
          <w:rFonts w:eastAsia="Times New Roman"/>
          <w:szCs w:val="24"/>
        </w:rPr>
        <w:t>. Πού βρίσκονται; Δεν κλέβουμε, ρε παιδιά. Το έχετε πάρει χαμπάρι; Δεν κλέβουμε. Από εκεί περισσεύουν. Το καταλαβαίνετε; Αυξήσαμ</w:t>
      </w:r>
      <w:r>
        <w:rPr>
          <w:rFonts w:eastAsia="Times New Roman"/>
          <w:szCs w:val="24"/>
        </w:rPr>
        <w:t xml:space="preserve">ε αυτό που μπορούσαμε μέσα στα πλαίσια της συμφωνίας του Ιουλίου του 2015, δηλαδή τα χρήματα προς τον χώρο της υγείας, έπεσε η ανεργία, αυξήθηκαν τα έσοδα του ΕΟΠΥΥ, τα οποία τα κατευθύναμε προς τον δημόσιο τομέα της υγείας. </w:t>
      </w:r>
      <w:r>
        <w:rPr>
          <w:rFonts w:eastAsia="Times New Roman"/>
          <w:szCs w:val="24"/>
        </w:rPr>
        <w:lastRenderedPageBreak/>
        <w:t>Αυτό έχει γίνει. Δεν έγινε κανέ</w:t>
      </w:r>
      <w:r>
        <w:rPr>
          <w:rFonts w:eastAsia="Times New Roman"/>
          <w:szCs w:val="24"/>
        </w:rPr>
        <w:t xml:space="preserve">να θαύμα. Είναι άλλη πολιτική επιλογή. Εμείς δεν κάναμε </w:t>
      </w:r>
      <w:r>
        <w:rPr>
          <w:rFonts w:eastAsia="Times New Roman"/>
          <w:szCs w:val="24"/>
          <w:lang w:val="en-US"/>
        </w:rPr>
        <w:t>deal</w:t>
      </w:r>
      <w:r>
        <w:rPr>
          <w:rFonts w:eastAsia="Times New Roman"/>
          <w:szCs w:val="24"/>
        </w:rPr>
        <w:t xml:space="preserve"> ούτε με εταιρείες, ούτε με προμηθευτές. Μπορεί ακόμα να γίνεται στη βάση και τοπικά. Γίνεται, το ξέρουμε και θα προχωρήσουμε και προχωράμε, γιατί με μια </w:t>
      </w:r>
      <w:proofErr w:type="spellStart"/>
      <w:r>
        <w:rPr>
          <w:rFonts w:eastAsia="Times New Roman"/>
          <w:szCs w:val="24"/>
        </w:rPr>
        <w:t>μαναρέ</w:t>
      </w:r>
      <w:proofErr w:type="spellEnd"/>
      <w:r>
        <w:rPr>
          <w:rFonts w:eastAsia="Times New Roman"/>
          <w:szCs w:val="24"/>
        </w:rPr>
        <w:t>, μια τσεκουριά δεν κόβεται το κλαδί</w:t>
      </w:r>
      <w:r>
        <w:rPr>
          <w:rFonts w:eastAsia="Times New Roman"/>
          <w:szCs w:val="24"/>
        </w:rPr>
        <w:t xml:space="preserve">, αλλά με μια </w:t>
      </w:r>
      <w:proofErr w:type="spellStart"/>
      <w:r>
        <w:rPr>
          <w:rFonts w:eastAsia="Times New Roman"/>
          <w:szCs w:val="24"/>
        </w:rPr>
        <w:t>μαναρέ</w:t>
      </w:r>
      <w:proofErr w:type="spellEnd"/>
      <w:r>
        <w:rPr>
          <w:rFonts w:eastAsia="Times New Roman"/>
          <w:szCs w:val="24"/>
        </w:rPr>
        <w:t xml:space="preserve"> κόβεται το μεγάλο κλαδί. Την κορφή την έχουμε κόψει και εκεί παίζονταν πολλά λεφτά. Αυτά περισσεύουν και τα κάνουμε. Το λέω αυτό για να απαντήσω και στον κ. Φωτήλα σχετικά με το πού τα βρήκαμε. </w:t>
      </w:r>
    </w:p>
    <w:p w14:paraId="4B64C83D" w14:textId="77777777" w:rsidR="00973031" w:rsidRDefault="00405E19">
      <w:pPr>
        <w:spacing w:line="600" w:lineRule="auto"/>
        <w:ind w:firstLine="720"/>
        <w:contextualSpacing/>
        <w:jc w:val="both"/>
        <w:rPr>
          <w:rFonts w:eastAsia="Times New Roman"/>
          <w:szCs w:val="24"/>
        </w:rPr>
      </w:pPr>
      <w:r>
        <w:rPr>
          <w:rFonts w:eastAsia="Times New Roman"/>
          <w:szCs w:val="24"/>
        </w:rPr>
        <w:t>Αυτή είναι η πραγματικότητα. Τι να κάνου</w:t>
      </w:r>
      <w:r>
        <w:rPr>
          <w:rFonts w:eastAsia="Times New Roman"/>
          <w:szCs w:val="24"/>
        </w:rPr>
        <w:t>με; Όταν το 27% ανεργία έχει γίνει 19% και πάει και κάτω από 19% με τα καινούργια στοιχεία που θα βγουν, αυτό σημαίνει και αύξηση των εισροών στις ασφαλιστικές εισφορές. Άρα, εκεί που το ΔΝΤ μάς πίεζε ότι θα έχουμε 900, 800 εκατομμύρια έλλειμμα στον ΕΦΚΑ α</w:t>
      </w:r>
      <w:r>
        <w:rPr>
          <w:rFonts w:eastAsia="Times New Roman"/>
          <w:szCs w:val="24"/>
        </w:rPr>
        <w:t>πό την 1</w:t>
      </w:r>
      <w:r w:rsidRPr="00B84A44">
        <w:rPr>
          <w:rFonts w:eastAsia="Times New Roman"/>
          <w:szCs w:val="24"/>
          <w:vertAlign w:val="superscript"/>
        </w:rPr>
        <w:t>η</w:t>
      </w:r>
      <w:r>
        <w:rPr>
          <w:rFonts w:eastAsia="Times New Roman"/>
          <w:szCs w:val="24"/>
        </w:rPr>
        <w:t xml:space="preserve"> Ιανουαρίου του 2019, δεν επιβεβαιώνεται για άλλη μια φορά η πρόβλεψή του. Άρα, για ποιον λόγο; Φυσικά περισσεύουν και για τα αντίμετρα που είχαμε πει τότε σαν ισοζύγιο της περικοπής. </w:t>
      </w:r>
    </w:p>
    <w:p w14:paraId="4B64C83E"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Πάμε παρακάτω. Τι θα φτιάξει το </w:t>
      </w:r>
      <w:r>
        <w:rPr>
          <w:rFonts w:eastAsia="Times New Roman"/>
          <w:szCs w:val="24"/>
        </w:rPr>
        <w:t>«</w:t>
      </w:r>
      <w:r>
        <w:rPr>
          <w:rFonts w:eastAsia="Times New Roman"/>
          <w:szCs w:val="24"/>
        </w:rPr>
        <w:t>Ωνάσειο</w:t>
      </w:r>
      <w:r>
        <w:rPr>
          <w:rFonts w:eastAsia="Times New Roman"/>
          <w:szCs w:val="24"/>
        </w:rPr>
        <w:t>»</w:t>
      </w:r>
      <w:r>
        <w:rPr>
          <w:rFonts w:eastAsia="Times New Roman"/>
          <w:szCs w:val="24"/>
        </w:rPr>
        <w:t xml:space="preserve">; Θα φτιάξει δίπλα στον χώρο αυτόν -έχω απαντήσει με λεπτομέρειες, θα τα πει και ο κ. Ξανθός- το </w:t>
      </w:r>
      <w:proofErr w:type="spellStart"/>
      <w:r>
        <w:rPr>
          <w:rFonts w:eastAsia="Times New Roman"/>
          <w:szCs w:val="24"/>
        </w:rPr>
        <w:t>μεταμοσχευτικό</w:t>
      </w:r>
      <w:proofErr w:type="spellEnd"/>
      <w:r>
        <w:rPr>
          <w:rFonts w:eastAsia="Times New Roman"/>
          <w:szCs w:val="24"/>
        </w:rPr>
        <w:t xml:space="preserve"> κέντρο που θα περιέχει και μια </w:t>
      </w:r>
      <w:proofErr w:type="spellStart"/>
      <w:r>
        <w:rPr>
          <w:rFonts w:eastAsia="Times New Roman"/>
          <w:szCs w:val="24"/>
        </w:rPr>
        <w:t>παιδατρική</w:t>
      </w:r>
      <w:proofErr w:type="spellEnd"/>
      <w:r>
        <w:rPr>
          <w:rFonts w:eastAsia="Times New Roman"/>
          <w:szCs w:val="24"/>
        </w:rPr>
        <w:t xml:space="preserve"> – </w:t>
      </w:r>
      <w:proofErr w:type="spellStart"/>
      <w:r>
        <w:rPr>
          <w:rFonts w:eastAsia="Times New Roman"/>
          <w:szCs w:val="24"/>
        </w:rPr>
        <w:t>παιδοκαρδιοχειρουργική</w:t>
      </w:r>
      <w:proofErr w:type="spellEnd"/>
      <w:r>
        <w:rPr>
          <w:rFonts w:eastAsia="Times New Roman"/>
          <w:szCs w:val="24"/>
        </w:rPr>
        <w:t xml:space="preserve"> κλινική όπου πραγματικά εκεί έχουμε έλλειμμα στη χώρα. Ετοιμάζουμε και μια σε</w:t>
      </w:r>
      <w:r>
        <w:rPr>
          <w:rFonts w:eastAsia="Times New Roman"/>
          <w:szCs w:val="24"/>
        </w:rPr>
        <w:t xml:space="preserve">ιρά από νομοθετικές ρυθμίσεις -θα τις δείτε σύντομα- στο νομοσχέδιο που θα έλθει για τις ιδιωτικές </w:t>
      </w:r>
      <w:r>
        <w:rPr>
          <w:rFonts w:eastAsia="Times New Roman"/>
          <w:szCs w:val="24"/>
        </w:rPr>
        <w:lastRenderedPageBreak/>
        <w:t>κλινικές και για το νέο ΚΕΕΛΠΝΟ που αλλάζει σε ΕΟΔΥ. Εκεί μέσα θα συμπεριληφθεί μια σειρά από διατάξεις που θα αφορούν το νέο πλαίσιο των μεταμοσχεύσεων, για</w:t>
      </w:r>
      <w:r>
        <w:rPr>
          <w:rFonts w:eastAsia="Times New Roman"/>
          <w:szCs w:val="24"/>
        </w:rPr>
        <w:t>τί πραγματικά είμαστε πίσω ως χώρα.</w:t>
      </w:r>
    </w:p>
    <w:p w14:paraId="4B64C83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Μίλησα στην </w:t>
      </w:r>
      <w:r>
        <w:rPr>
          <w:rFonts w:eastAsia="Times New Roman" w:cs="Times New Roman"/>
          <w:szCs w:val="24"/>
        </w:rPr>
        <w:t>ε</w:t>
      </w:r>
      <w:r>
        <w:rPr>
          <w:rFonts w:eastAsia="Times New Roman" w:cs="Times New Roman"/>
          <w:szCs w:val="24"/>
        </w:rPr>
        <w:t>πιτροπή για το πολιτισμικό και θρησκευτικό φορτίο που κουβαλάμε σε σχέση με την εύρεση των μοσχευμάτων και των δοτών, που είναι ένα πολύ μεγάλο πρόβλημα. Λύνουμε κάποια ζητήματα που αφορούν τις Μονάδες Εντατ</w:t>
      </w:r>
      <w:r>
        <w:rPr>
          <w:rFonts w:eastAsia="Times New Roman" w:cs="Times New Roman"/>
          <w:szCs w:val="24"/>
        </w:rPr>
        <w:t>ικής Θεραπείας, που είναι οι βασικοί κρίκοι στη διαδικασία της εύρεσης των μοσχευμάτων και νομίζω ότι σιγά-σιγά θα πάμε και σε αυτόν τον τομέα καλύτερα, στον οποίο δεν πάμε όσο καλά θα θέλαμε μέχρι τώρα.</w:t>
      </w:r>
    </w:p>
    <w:p w14:paraId="4B64C84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πω ότι με 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έχουμε εγ</w:t>
      </w:r>
      <w:r>
        <w:rPr>
          <w:rFonts w:eastAsia="Times New Roman" w:cs="Times New Roman"/>
          <w:szCs w:val="24"/>
        </w:rPr>
        <w:t xml:space="preserve">καινιάσει μια συνεργασία, να διεκδικήσει την </w:t>
      </w:r>
      <w:proofErr w:type="spellStart"/>
      <w:r>
        <w:rPr>
          <w:rFonts w:eastAsia="Times New Roman" w:cs="Times New Roman"/>
          <w:szCs w:val="24"/>
        </w:rPr>
        <w:t>επαναπόκτηση</w:t>
      </w:r>
      <w:proofErr w:type="spellEnd"/>
      <w:r>
        <w:rPr>
          <w:rFonts w:eastAsia="Times New Roman" w:cs="Times New Roman"/>
          <w:szCs w:val="24"/>
        </w:rPr>
        <w:t xml:space="preserve"> του «Ερρίκος Ντυνάν», το οποίο με συγκεκριμένες νομοθετικές ρυθμίσεις και συγκεκριμένες πράξεις του παρελθόντος -στις οποίες συνέβαλαν τέσσερις Υπουργοί, από τον Αβραμόπουλο, τον Λοβέρδο, τον Γεωργι</w:t>
      </w:r>
      <w:r>
        <w:rPr>
          <w:rFonts w:eastAsia="Times New Roman" w:cs="Times New Roman"/>
          <w:szCs w:val="24"/>
        </w:rPr>
        <w:t xml:space="preserve">άδη και τον Βορίδη-, δόθηκε στην Τράπεζα Πειραιώς στην «ΗΜΙΘΕΑ», μια εταιρεία με 200 χιλιάδες μετοχικό κεφάλαιο, ανέλαβε χρέη ύψους 100 εκατομμυρίων ευρώ, κάτι το οποίο είναι και αντικείμενο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στη Βουλή. Πάμε, λοιπόν, για την </w:t>
      </w:r>
      <w:proofErr w:type="spellStart"/>
      <w:r>
        <w:rPr>
          <w:rFonts w:eastAsia="Times New Roman" w:cs="Times New Roman"/>
          <w:szCs w:val="24"/>
        </w:rPr>
        <w:t>επαναπ</w:t>
      </w:r>
      <w:r>
        <w:rPr>
          <w:rFonts w:eastAsia="Times New Roman" w:cs="Times New Roman"/>
          <w:szCs w:val="24"/>
        </w:rPr>
        <w:t>όκτησή</w:t>
      </w:r>
      <w:proofErr w:type="spellEnd"/>
      <w:r>
        <w:rPr>
          <w:rFonts w:eastAsia="Times New Roman" w:cs="Times New Roman"/>
          <w:szCs w:val="24"/>
        </w:rPr>
        <w:t xml:space="preserve"> του και τον έλεγχο κάτω από τον δημόσιο τομέα και ενισχύουμε 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w:t>
      </w:r>
    </w:p>
    <w:p w14:paraId="4B64C84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δεν είναι ιδιωτική κλινική -για να πάω και στο κομμάτι αυτό και να τελειώσω-, αλλά επιχορηγείται από το κράτος. Αυξάνουμε την επιχορήγησή του στο 20% του προϋπο</w:t>
      </w:r>
      <w:r>
        <w:rPr>
          <w:rFonts w:eastAsia="Times New Roman" w:cs="Times New Roman"/>
          <w:szCs w:val="24"/>
        </w:rPr>
        <w:t xml:space="preserve">λογισμού που έχει σήμερα και που θα έχει αύριο. Διότι αύριο θα έχει σίγουρα το Εθνικό </w:t>
      </w:r>
      <w:proofErr w:type="spellStart"/>
      <w:r>
        <w:rPr>
          <w:rFonts w:eastAsia="Times New Roman" w:cs="Times New Roman"/>
          <w:szCs w:val="24"/>
        </w:rPr>
        <w:t>Μεταμοσχευτικό</w:t>
      </w:r>
      <w:proofErr w:type="spellEnd"/>
      <w:r>
        <w:rPr>
          <w:rFonts w:eastAsia="Times New Roman" w:cs="Times New Roman"/>
          <w:szCs w:val="24"/>
        </w:rPr>
        <w:t xml:space="preserve"> Κέντρο και μπορεί να έχει και το «Ερρίκος Ντυνάν» σαν τρίτη κλινική. Το ελληνικό </w:t>
      </w:r>
      <w:r>
        <w:rPr>
          <w:rFonts w:eastAsia="Times New Roman" w:cs="Times New Roman"/>
          <w:szCs w:val="24"/>
        </w:rPr>
        <w:t>δ</w:t>
      </w:r>
      <w:r>
        <w:rPr>
          <w:rFonts w:eastAsia="Times New Roman" w:cs="Times New Roman"/>
          <w:szCs w:val="24"/>
        </w:rPr>
        <w:t>ημόσιο δεσμεύεται να στηρίξει αυτό το πράγμα, όπως και ο ΕΟΠΥΥ, και το κά</w:t>
      </w:r>
      <w:r>
        <w:rPr>
          <w:rFonts w:eastAsia="Times New Roman" w:cs="Times New Roman"/>
          <w:szCs w:val="24"/>
        </w:rPr>
        <w:t>νουμε.</w:t>
      </w:r>
    </w:p>
    <w:p w14:paraId="4B64C84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Θα ήθελα να πω και μια κουβέντα, για να τελειώνουμε με το εργασιακό θέμα. Δεν αλλάζει ούτε το μισθολογικό καθεστώς ούτε το ασφαλιστικό-συνταξιοδοτικό καθεστώς των σημερινών εργαζομένων. Δεν αλλάζει το ασφαλιστικό καθεστώς αυτών που θα προσληφθούν με</w:t>
      </w:r>
      <w:r>
        <w:rPr>
          <w:rFonts w:eastAsia="Times New Roman" w:cs="Times New Roman"/>
          <w:szCs w:val="24"/>
        </w:rPr>
        <w:t>τά τη σύμβαση. Είναι, όμως, προφανές ότι πρέπει να μπει μια τάξη πλέον και δεν μπορούμε να συντηρούμε επ’ άπειρον την πελατειακή λογική της χορήγησης κάποιων επιδομάτων. Διότι ξέρουμε ποιοι και με ποιους τρόπους διόρισαν ένα μεγάλο κομμάτι και του προσωπικ</w:t>
      </w:r>
      <w:r>
        <w:rPr>
          <w:rFonts w:eastAsia="Times New Roman" w:cs="Times New Roman"/>
          <w:szCs w:val="24"/>
        </w:rPr>
        <w:t>ού εκεί, καθώς και τη μαζικοποίηση που είχε υπάρξει εκείνη την περίοδο σε σχέση με κάποια επιδόματα. Μπαίνει ως μπούσουλας το μισθολόγιο που ακολουθείται στις αντίστοιχες υπηρεσίες του δημόσιου τομέα. Σαφώς και θα υπάρχει πριμ παραγωγικότητας -γιατί δεν έχ</w:t>
      </w:r>
      <w:r>
        <w:rPr>
          <w:rFonts w:eastAsia="Times New Roman" w:cs="Times New Roman"/>
          <w:szCs w:val="24"/>
        </w:rPr>
        <w:t xml:space="preserve">ει μόνο κρατική επιχορήγηση-, σαφώς και θα υπάρχει διαπραγμάτευση του </w:t>
      </w:r>
      <w:r>
        <w:rPr>
          <w:rFonts w:eastAsia="Times New Roman" w:cs="Times New Roman"/>
          <w:szCs w:val="24"/>
        </w:rPr>
        <w:t>σ</w:t>
      </w:r>
      <w:r>
        <w:rPr>
          <w:rFonts w:eastAsia="Times New Roman" w:cs="Times New Roman"/>
          <w:szCs w:val="24"/>
        </w:rPr>
        <w:t xml:space="preserve">ωματείου του </w:t>
      </w:r>
      <w:r>
        <w:rPr>
          <w:rFonts w:eastAsia="Times New Roman" w:cs="Times New Roman"/>
          <w:szCs w:val="24"/>
        </w:rPr>
        <w:t>«</w:t>
      </w:r>
      <w:r>
        <w:rPr>
          <w:rFonts w:eastAsia="Times New Roman" w:cs="Times New Roman"/>
          <w:szCs w:val="24"/>
        </w:rPr>
        <w:t>Ωνασείου</w:t>
      </w:r>
      <w:r>
        <w:rPr>
          <w:rFonts w:eastAsia="Times New Roman" w:cs="Times New Roman"/>
          <w:szCs w:val="24"/>
        </w:rPr>
        <w:t>»</w:t>
      </w:r>
      <w:r>
        <w:rPr>
          <w:rFonts w:eastAsia="Times New Roman" w:cs="Times New Roman"/>
          <w:szCs w:val="24"/>
        </w:rPr>
        <w:t xml:space="preserve"> με τη </w:t>
      </w:r>
      <w:r>
        <w:rPr>
          <w:rFonts w:eastAsia="Times New Roman" w:cs="Times New Roman"/>
          <w:szCs w:val="24"/>
        </w:rPr>
        <w:t>δ</w:t>
      </w:r>
      <w:r>
        <w:rPr>
          <w:rFonts w:eastAsia="Times New Roman" w:cs="Times New Roman"/>
          <w:szCs w:val="24"/>
        </w:rPr>
        <w:t xml:space="preserve">ιοίκηση του </w:t>
      </w:r>
      <w:r>
        <w:rPr>
          <w:rFonts w:eastAsia="Times New Roman" w:cs="Times New Roman"/>
          <w:szCs w:val="24"/>
        </w:rPr>
        <w:t>«</w:t>
      </w:r>
      <w:r>
        <w:rPr>
          <w:rFonts w:eastAsia="Times New Roman" w:cs="Times New Roman"/>
          <w:szCs w:val="24"/>
        </w:rPr>
        <w:t>Ωνασείου</w:t>
      </w:r>
      <w:r>
        <w:rPr>
          <w:rFonts w:eastAsia="Times New Roman" w:cs="Times New Roman"/>
          <w:szCs w:val="24"/>
        </w:rPr>
        <w:t>»</w:t>
      </w:r>
      <w:r>
        <w:rPr>
          <w:rFonts w:eastAsia="Times New Roman" w:cs="Times New Roman"/>
          <w:szCs w:val="24"/>
        </w:rPr>
        <w:t xml:space="preserve">, στην οποία κρατάει την πλειοψηφία το ελληνικό </w:t>
      </w:r>
      <w:r>
        <w:rPr>
          <w:rFonts w:eastAsia="Times New Roman" w:cs="Times New Roman"/>
          <w:szCs w:val="24"/>
        </w:rPr>
        <w:t>δ</w:t>
      </w:r>
      <w:r>
        <w:rPr>
          <w:rFonts w:eastAsia="Times New Roman" w:cs="Times New Roman"/>
          <w:szCs w:val="24"/>
        </w:rPr>
        <w:t xml:space="preserve">ημόσιο, και νομίζω πως ό,τι αδυναμία πιθανώς υπάρξει, θα λυθεί και στην </w:t>
      </w:r>
      <w:r>
        <w:rPr>
          <w:rFonts w:eastAsia="Times New Roman" w:cs="Times New Roman"/>
          <w:szCs w:val="24"/>
        </w:rPr>
        <w:lastRenderedPageBreak/>
        <w:t>πορεία. Είν</w:t>
      </w:r>
      <w:r>
        <w:rPr>
          <w:rFonts w:eastAsia="Times New Roman" w:cs="Times New Roman"/>
          <w:szCs w:val="24"/>
        </w:rPr>
        <w:t xml:space="preserve">αι, όμως, ξεκάθαρα τα πράγματα. Δεν μπορεί η σύμβαση της ΟΣΝΙΕ να καλύπτει 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που είναι η Ομοσπονδία Συλλόγων Νοσηλευτικών Ιδρυμάτων και που είναι ιδιωτικές κλινικές. 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δεν είναι ιδιωτική κλινική. 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xml:space="preserve"> είναι εποπτευόμενο από τ</w:t>
      </w:r>
      <w:r>
        <w:rPr>
          <w:rFonts w:eastAsia="Times New Roman" w:cs="Times New Roman"/>
          <w:szCs w:val="24"/>
        </w:rPr>
        <w:t xml:space="preserve">ο </w:t>
      </w:r>
      <w:r>
        <w:rPr>
          <w:rFonts w:eastAsia="Times New Roman" w:cs="Times New Roman"/>
          <w:szCs w:val="24"/>
        </w:rPr>
        <w:t>δ</w:t>
      </w:r>
      <w:r>
        <w:rPr>
          <w:rFonts w:eastAsia="Times New Roman" w:cs="Times New Roman"/>
          <w:szCs w:val="24"/>
        </w:rPr>
        <w:t>ημόσιο και πρέπει προς τα εκεί να κινηθεί σιγά-σιγά. Διότι υπάρχει και η σύμβαση της πρώτης δωρεάς που είναι και αυτή νόμος του κράτους και προστατεύεται συνταγματικά Εκεί είναι ιδιωτικού δικαίου αορίστου χρόνου. Δεν είναι δημόσιοι υπάλληλοι, έχουν ΙΚΑ.</w:t>
      </w:r>
      <w:r>
        <w:rPr>
          <w:rFonts w:eastAsia="Times New Roman" w:cs="Times New Roman"/>
          <w:szCs w:val="24"/>
        </w:rPr>
        <w:t xml:space="preserve"> </w:t>
      </w:r>
    </w:p>
    <w:p w14:paraId="4B64C84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Άρα είναι παράταιρο να υπάρχουν σε κάποιες ειδικότητες κάποιες εμφανίσεις και τεράστιες μισθολογικές διαφορές από αντίστοιχους υπάλληλους, όταν το ελληνικό </w:t>
      </w:r>
      <w:r>
        <w:rPr>
          <w:rFonts w:eastAsia="Times New Roman" w:cs="Times New Roman"/>
          <w:szCs w:val="24"/>
        </w:rPr>
        <w:t>δ</w:t>
      </w:r>
      <w:r>
        <w:rPr>
          <w:rFonts w:eastAsia="Times New Roman" w:cs="Times New Roman"/>
          <w:szCs w:val="24"/>
        </w:rPr>
        <w:t>ημόσιο στηρίζει με αυτόν τον τρόπο τη λειτουργία και θα στηρίξει και στο μέλλον παραπάνω, όπως απ</w:t>
      </w:r>
      <w:r>
        <w:rPr>
          <w:rFonts w:eastAsia="Times New Roman" w:cs="Times New Roman"/>
          <w:szCs w:val="24"/>
        </w:rPr>
        <w:t xml:space="preserve">οτυπώνεται στον νόμο αυτό, τη λειτουργία του </w:t>
      </w:r>
      <w:r>
        <w:rPr>
          <w:rFonts w:eastAsia="Times New Roman" w:cs="Times New Roman"/>
          <w:szCs w:val="24"/>
        </w:rPr>
        <w:t>«</w:t>
      </w:r>
      <w:r>
        <w:rPr>
          <w:rFonts w:eastAsia="Times New Roman" w:cs="Times New Roman"/>
          <w:szCs w:val="24"/>
        </w:rPr>
        <w:t>Ωνάσειου Καρδιοχειρουργικού Κέντρου</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Μεταμοσχευτικού</w:t>
      </w:r>
      <w:proofErr w:type="spellEnd"/>
      <w:r>
        <w:rPr>
          <w:rFonts w:eastAsia="Times New Roman" w:cs="Times New Roman"/>
          <w:szCs w:val="24"/>
        </w:rPr>
        <w:t xml:space="preserve"> Κέντρου και μακάρι και της ένταξης και του «Ερρίκος Ντυνάν» εκεί.</w:t>
      </w:r>
    </w:p>
    <w:p w14:paraId="4B64C84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Έγινε, λοιπόν, μια μακρά συνεργασία με το </w:t>
      </w:r>
      <w:r>
        <w:rPr>
          <w:rFonts w:eastAsia="Times New Roman" w:cs="Times New Roman"/>
          <w:szCs w:val="24"/>
        </w:rPr>
        <w:t>Ί</w:t>
      </w:r>
      <w:r>
        <w:rPr>
          <w:rFonts w:eastAsia="Times New Roman" w:cs="Times New Roman"/>
          <w:szCs w:val="24"/>
        </w:rPr>
        <w:t>δρυμα «Ωνάσης» και σαφώς θέλω να τους ευχαριστή</w:t>
      </w:r>
      <w:r>
        <w:rPr>
          <w:rFonts w:eastAsia="Times New Roman" w:cs="Times New Roman"/>
          <w:szCs w:val="24"/>
        </w:rPr>
        <w:t xml:space="preserve">σω που προχωρούν σε αυτή τη δωρεά. Θεωρούμε ότι εμείς, ως ελληνικό </w:t>
      </w:r>
      <w:r>
        <w:rPr>
          <w:rFonts w:eastAsia="Times New Roman" w:cs="Times New Roman"/>
          <w:szCs w:val="24"/>
        </w:rPr>
        <w:t>δ</w:t>
      </w:r>
      <w:r>
        <w:rPr>
          <w:rFonts w:eastAsia="Times New Roman" w:cs="Times New Roman"/>
          <w:szCs w:val="24"/>
        </w:rPr>
        <w:t>ημόσιο και ως Υπουργείο Υγείας κάναμε μια σειρά από πράγματα, που θεωρούμε ότι διευκόλυναν τη διαδικασία αυτής της δωρεάς και έρχεται και προστίθεται στην άλλη μεγάλη δωρεά του Ιδρύματος «Σταύρος Νιάρχος», η οποία έγινε κι αυτή για συγκεκριμένους λόγους όπ</w:t>
      </w:r>
      <w:r>
        <w:rPr>
          <w:rFonts w:eastAsia="Times New Roman" w:cs="Times New Roman"/>
          <w:szCs w:val="24"/>
        </w:rPr>
        <w:t xml:space="preserve">ως έχουμε κουβεντιάσει. Μην τα ξαναλέμε. </w:t>
      </w:r>
    </w:p>
    <w:p w14:paraId="4B64C84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τώρα, να αναφερθώ σε κάποια πιο ιδιαίτερα πράγματα που έχουν να κάνουν με τις τροπολογίες. </w:t>
      </w:r>
    </w:p>
    <w:p w14:paraId="4B64C84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Νομίζω ότι απάντησα στους συναδέλφους που μίλησαν πριν. Θα ξεκινήσω με την τροπολογία που έχουμε για τη σύσταση τ</w:t>
      </w:r>
      <w:r>
        <w:rPr>
          <w:rFonts w:eastAsia="Times New Roman" w:cs="Times New Roman"/>
          <w:szCs w:val="24"/>
        </w:rPr>
        <w:t xml:space="preserve">ων θέσεων. Δεν ήσασταν κάποιοι πριν εδώ. Τα επαναλαμβάνω. Μπορεί να μιλάω έντονα, αλλά νομίζω ότι μιλάω καλά ελληνικά. Για να μπορέσουμε να προκηρύξουμε από τις αδιάθετες 700 θέσεις γιατρών που έχουμε από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 των 2.000, κάναμε τ</w:t>
      </w:r>
      <w:r>
        <w:rPr>
          <w:rFonts w:eastAsia="Times New Roman" w:cs="Times New Roman"/>
          <w:szCs w:val="24"/>
        </w:rPr>
        <w:t>ην επιλογή οι 457 από αυτές να κατευθυνθούν στην πρωτοβάθμια περίθαλψη, όχι στις ΤΟΜΥ, αλλά στα κέντρα υγείας αστικού ή επαρχιακού τύπου, γιατί θέλουμε να ενισχύσουμε τη δευτεροβάθμια και πρωτοβάθμια περίθαλψη. Δηλαδή, εκεί που μπορεί ο άλλος να κάνει εξετ</w:t>
      </w:r>
      <w:r>
        <w:rPr>
          <w:rFonts w:eastAsia="Times New Roman" w:cs="Times New Roman"/>
          <w:szCs w:val="24"/>
        </w:rPr>
        <w:t xml:space="preserve">άσεις, να τον δει ένας ειδικός γιατρός και όχι ο οικογενειακός, ο γενικός γιατρός, ο παθολόγος ή ο παιδίατρος που είναι στις ΤΟΜΥ ή με τους συμβεβλημένους του ΕΟΠΥΥ. Θέλουμε να ενισχύσουμε αυτές τις δομές. </w:t>
      </w:r>
    </w:p>
    <w:p w14:paraId="4B64C84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Έτσι, λοιπόν, όπως είχατε φτιάξει τα πράγματα εσε</w:t>
      </w:r>
      <w:r>
        <w:rPr>
          <w:rFonts w:eastAsia="Times New Roman" w:cs="Times New Roman"/>
          <w:szCs w:val="24"/>
        </w:rPr>
        <w:t xml:space="preserve">ίς και τα ξαναφτιάχνουμε εμείς -αλλά τι να </w:t>
      </w:r>
      <w:proofErr w:type="spellStart"/>
      <w:r>
        <w:rPr>
          <w:rFonts w:eastAsia="Times New Roman" w:cs="Times New Roman"/>
          <w:szCs w:val="24"/>
        </w:rPr>
        <w:t>πρωτοφτιάξει</w:t>
      </w:r>
      <w:proofErr w:type="spellEnd"/>
      <w:r>
        <w:rPr>
          <w:rFonts w:eastAsia="Times New Roman" w:cs="Times New Roman"/>
          <w:szCs w:val="24"/>
        </w:rPr>
        <w:t xml:space="preserve"> κανείς σε αυτή τη χώρα!- ως αριθμό θέσεων το έχουμε στις υγειονομικές περιφέρειες, αλλά δεν το έχουμε ονοματισμένο. Δηλαδή, θέλω και άλλον καρδιολόγο -ας πούμε- στο Κέντρο Υγείας Πειραιά που είναι ο π</w:t>
      </w:r>
      <w:r>
        <w:rPr>
          <w:rFonts w:eastAsia="Times New Roman" w:cs="Times New Roman"/>
          <w:szCs w:val="24"/>
        </w:rPr>
        <w:t xml:space="preserve">αλιός Οίκος </w:t>
      </w:r>
      <w:proofErr w:type="spellStart"/>
      <w:r>
        <w:rPr>
          <w:rFonts w:eastAsia="Times New Roman" w:cs="Times New Roman"/>
          <w:szCs w:val="24"/>
        </w:rPr>
        <w:t>Ναύτου</w:t>
      </w:r>
      <w:proofErr w:type="spellEnd"/>
      <w:r>
        <w:rPr>
          <w:rFonts w:eastAsia="Times New Roman" w:cs="Times New Roman"/>
          <w:szCs w:val="24"/>
        </w:rPr>
        <w:t xml:space="preserve">. Θέλω στην Ιθάκη να πάει παθολόγος ή καρδιολόγος και δεν τον έχω ονοματισμένο ακόμα γιατί προέβλεπε άλλη θέση το οργανόγραμμα. Έχουμε </w:t>
      </w:r>
      <w:r>
        <w:rPr>
          <w:rFonts w:eastAsia="Times New Roman" w:cs="Times New Roman"/>
          <w:szCs w:val="24"/>
        </w:rPr>
        <w:lastRenderedPageBreak/>
        <w:t>κάνει μια αναλυτικότατη δουλειά, κύριε συνάδελφε, με βάση τις προτάσεις που μας ήρθαν από όλες τις υγει</w:t>
      </w:r>
      <w:r>
        <w:rPr>
          <w:rFonts w:eastAsia="Times New Roman" w:cs="Times New Roman"/>
          <w:szCs w:val="24"/>
        </w:rPr>
        <w:t>ονομικές περιφέρειες και με βάση τις δυνατότητες που έχουμε. Μπορέσαμε να ικανοποιήσουμε τη συντριπτική πλειοψηφία των αιτημάτων που μας ήρθαν, τι χρειάζεται στο κέντρο υγείας αστικού τύπου στο Ηράκλειο, τι χρειάζεται στο αντίστοιχο της Αλεξανδρούπολης, τι</w:t>
      </w:r>
      <w:r>
        <w:rPr>
          <w:rFonts w:eastAsia="Times New Roman" w:cs="Times New Roman"/>
          <w:szCs w:val="24"/>
        </w:rPr>
        <w:t xml:space="preserve"> χρειάζεται στη Μυτιλήνη, τι χρειάζεται δεξιά και αριστερά. Αυτό, λοιπόν, </w:t>
      </w:r>
      <w:proofErr w:type="spellStart"/>
      <w:r>
        <w:rPr>
          <w:rFonts w:eastAsia="Times New Roman" w:cs="Times New Roman"/>
          <w:szCs w:val="24"/>
        </w:rPr>
        <w:t>συμποσούται</w:t>
      </w:r>
      <w:proofErr w:type="spellEnd"/>
      <w:r>
        <w:rPr>
          <w:rFonts w:eastAsia="Times New Roman" w:cs="Times New Roman"/>
          <w:szCs w:val="24"/>
        </w:rPr>
        <w:t xml:space="preserve"> σε 457 τέτοιες θέσεις που για τις 187 δεν είχαμε το ονομάτισμά τους. Για να βγει η προκήρυξη πρέπει να υπάρξει αυτή η νομοθετική ρύθμιση. Έτσι λέει το Σύνταγμά μας, έτσι </w:t>
      </w:r>
      <w:r>
        <w:rPr>
          <w:rFonts w:eastAsia="Times New Roman" w:cs="Times New Roman"/>
          <w:szCs w:val="24"/>
        </w:rPr>
        <w:t xml:space="preserve">λέει η νομοθεσία μας. </w:t>
      </w:r>
    </w:p>
    <w:p w14:paraId="4B64C84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Το ίδιο ακριβώς συμβαίνει -και πείτε εδώ καθαρά, μην κάνετε κριτική έτσι, γενικώς και αορίστως- για τα 1.200 άτομα επικουρικό προσωπικό. Τα 500 άτομα προσλήφθηκαν πριν αναλάβουμε εμείς και τους παρατείναμε τη θητεία τους μέχρι 31-12-</w:t>
      </w:r>
      <w:r>
        <w:rPr>
          <w:rFonts w:eastAsia="Times New Roman" w:cs="Times New Roman"/>
          <w:szCs w:val="24"/>
        </w:rPr>
        <w:t>2018 και τώρα μέχρι 31-5-2019, γιατί όντως οι άνθρωποι προσφέρουν. Είχαν προσληφθεί και οι πρώτοι 550 και οι δεύτεροι 600 περίπου σε θέσεις που είχαν ανάγκες τα νοσοκομεία, δηλαδή είτε διοικητικοί που ήταν πολύ λίγοι, είτε νοσηλευτικό προσωπικό που ήταν πά</w:t>
      </w:r>
      <w:r>
        <w:rPr>
          <w:rFonts w:eastAsia="Times New Roman" w:cs="Times New Roman"/>
          <w:szCs w:val="24"/>
        </w:rPr>
        <w:t>ρα πολλοί, είτε παρασκευαστές σε ακτινολογικά, σε εργαστήρια, τεχνικοί. Μέχρι και οδηγό ασθενοφόρου έχουμε προσλάβει μέσα από αυτή τη διαδικασία. Θυμάμαι αυτόν που υπηρετεί στην Αμοργό και είχαμε μια επί</w:t>
      </w:r>
      <w:r>
        <w:rPr>
          <w:rFonts w:eastAsia="Times New Roman" w:cs="Times New Roman"/>
          <w:szCs w:val="24"/>
        </w:rPr>
        <w:lastRenderedPageBreak/>
        <w:t>τροπο και δεν τον πλήρωνε μια φορά και έναν καιρό εκε</w:t>
      </w:r>
      <w:r>
        <w:rPr>
          <w:rFonts w:eastAsia="Times New Roman" w:cs="Times New Roman"/>
          <w:szCs w:val="24"/>
        </w:rPr>
        <w:t>ί. Όσον αφορά αυτούς, λοιπόν, τους ανθρώπους οι οποίοι κάλυψαν κενά, λειτούργησε το σύστημα, συνεννοηθήκαμε ότι πρέπει να βγει μια προκήρυξη 1.200 ανθρώπων που θα έχει τις θέσεις που αυτοί σήμερα υπηρετούν. Όταν προσλήφθηκαν όμως αυτοί δεν υπήρχαν παντού κ</w:t>
      </w:r>
      <w:r>
        <w:rPr>
          <w:rFonts w:eastAsia="Times New Roman" w:cs="Times New Roman"/>
          <w:szCs w:val="24"/>
        </w:rPr>
        <w:t xml:space="preserve">ενές οργανικές θέσεις και τις συστήνουμε, γιατί έχουμε ένα περίσσευμα στο σύνολο των νοσοκομείων της χώρας πάνω από 1.000 θέσεις από τις υπάρχουσες, που μπορούμε να τις κατανείμουμε. </w:t>
      </w:r>
    </w:p>
    <w:p w14:paraId="4B64C84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Ποια είναι η κριτική σας τώρα, λοιπόν, για να καταλάβω και εγώ; Δεν θέλε</w:t>
      </w:r>
      <w:r>
        <w:rPr>
          <w:rFonts w:eastAsia="Times New Roman" w:cs="Times New Roman"/>
          <w:szCs w:val="24"/>
        </w:rPr>
        <w:t xml:space="preserve">τε να το κάνουμε; Να μην τους ονοματίσουμε; Είπαμε ότι θα </w:t>
      </w:r>
      <w:proofErr w:type="spellStart"/>
      <w:r>
        <w:rPr>
          <w:rFonts w:eastAsia="Times New Roman" w:cs="Times New Roman"/>
          <w:szCs w:val="24"/>
        </w:rPr>
        <w:t>μοριοδοτήσουμε</w:t>
      </w:r>
      <w:proofErr w:type="spellEnd"/>
      <w:r>
        <w:rPr>
          <w:rFonts w:eastAsia="Times New Roman" w:cs="Times New Roman"/>
          <w:szCs w:val="24"/>
        </w:rPr>
        <w:t xml:space="preserve"> την προϋπηρεσία τους, γιατί προσέφεραν -κάποιοι από αυτούς είναι ήδη πέντε χρόνια στο σύστημα-, ώστε στη συντριπτική πλειοψηφία των θέσεων να πάνε αυτοί που σήμερα υπηρετούν. Αυτό είπ</w:t>
      </w:r>
      <w:r>
        <w:rPr>
          <w:rFonts w:eastAsia="Times New Roman" w:cs="Times New Roman"/>
          <w:szCs w:val="24"/>
        </w:rPr>
        <w:t xml:space="preserve">αμε. Διαφωνείτε; Αν διαφωνείτε, με </w:t>
      </w:r>
      <w:proofErr w:type="spellStart"/>
      <w:r>
        <w:rPr>
          <w:rFonts w:eastAsia="Times New Roman" w:cs="Times New Roman"/>
          <w:szCs w:val="24"/>
        </w:rPr>
        <w:t>συγχωρείτε</w:t>
      </w:r>
      <w:proofErr w:type="spellEnd"/>
      <w:r>
        <w:rPr>
          <w:rFonts w:eastAsia="Times New Roman" w:cs="Times New Roman"/>
          <w:szCs w:val="24"/>
        </w:rPr>
        <w:t xml:space="preserve">, πείτε το, να ξέρουν και οι άνθρωποι τι θα κάνουν. Πείτε το καθαρά! Εάν βρεθεί άλλος ο οποίος έχει παραπάνω μόρια θα την πάρει αυτός τη θέση. Δεν μπορούμε να το δεσμεύσουμε, αλλά θα δώσουμε μια </w:t>
      </w:r>
      <w:proofErr w:type="spellStart"/>
      <w:r>
        <w:rPr>
          <w:rFonts w:eastAsia="Times New Roman" w:cs="Times New Roman"/>
          <w:szCs w:val="24"/>
        </w:rPr>
        <w:t>μοριοδότηση</w:t>
      </w:r>
      <w:proofErr w:type="spellEnd"/>
      <w:r>
        <w:rPr>
          <w:rFonts w:eastAsia="Times New Roman" w:cs="Times New Roman"/>
          <w:szCs w:val="24"/>
        </w:rPr>
        <w:t xml:space="preserve">. </w:t>
      </w:r>
    </w:p>
    <w:p w14:paraId="4B64C84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Εί</w:t>
      </w:r>
      <w:r>
        <w:rPr>
          <w:rFonts w:eastAsia="Times New Roman" w:cs="Times New Roman"/>
          <w:szCs w:val="24"/>
        </w:rPr>
        <w:t>ναι η ίδια κουβέντα που κάναμε, περίπου η ίδια κουβέντα, δεν είναι η ίδια, –αν θυμάστε- με τα συνεργεία της καθαριότητας, που κάναμε εδώ, που διώξαμε τους εργολάβους. Εμείς θέλαμε, όμως, να διώξουμε τους εργολάβους, όχι τις καθαρί</w:t>
      </w:r>
      <w:r>
        <w:rPr>
          <w:rFonts w:eastAsia="Times New Roman" w:cs="Times New Roman"/>
          <w:szCs w:val="24"/>
        </w:rPr>
        <w:lastRenderedPageBreak/>
        <w:t xml:space="preserve">στριες, γι’ αυτό και </w:t>
      </w:r>
      <w:proofErr w:type="spellStart"/>
      <w:r>
        <w:rPr>
          <w:rFonts w:eastAsia="Times New Roman" w:cs="Times New Roman"/>
          <w:szCs w:val="24"/>
        </w:rPr>
        <w:t>μοριο</w:t>
      </w:r>
      <w:r>
        <w:rPr>
          <w:rFonts w:eastAsia="Times New Roman" w:cs="Times New Roman"/>
          <w:szCs w:val="24"/>
        </w:rPr>
        <w:t>δοτήσαμε</w:t>
      </w:r>
      <w:proofErr w:type="spellEnd"/>
      <w:r>
        <w:rPr>
          <w:rFonts w:eastAsia="Times New Roman" w:cs="Times New Roman"/>
          <w:szCs w:val="24"/>
        </w:rPr>
        <w:t xml:space="preserve"> την προϋπηρεσία τους. Η συντριπτική πλειοψηφία που πήραμε με τις συμβάσεις εργασίας είναι αυτοί που υπηρετούσαν πριν εκεί που είχαν τέτοια συνεργεία. Πείτε μου, λοιπόν, πού διαφωνείτε, από Δεξιά μέχρι Αριστερά, και τι κριτική είναι αυτή.</w:t>
      </w:r>
    </w:p>
    <w:p w14:paraId="4B64C84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Συνάδελφε</w:t>
      </w:r>
      <w:r>
        <w:rPr>
          <w:rFonts w:eastAsia="Times New Roman" w:cs="Times New Roman"/>
          <w:szCs w:val="24"/>
        </w:rPr>
        <w:t xml:space="preserve">, Γιώργο </w:t>
      </w:r>
      <w:proofErr w:type="spellStart"/>
      <w:r>
        <w:rPr>
          <w:rFonts w:eastAsia="Times New Roman" w:cs="Times New Roman"/>
          <w:szCs w:val="24"/>
        </w:rPr>
        <w:t>Λαμπρούλη</w:t>
      </w:r>
      <w:proofErr w:type="spellEnd"/>
      <w:r>
        <w:rPr>
          <w:rFonts w:eastAsia="Times New Roman" w:cs="Times New Roman"/>
          <w:szCs w:val="24"/>
        </w:rPr>
        <w:t>, για παράδειγμα, δεν έπρεπε να κάνετε τέτοια κριτική, γιατί καταλαβαίνεις απόλυτα γιατί το κάνουμε. Είναι σαφέστατα φιλεργατική και υπέρ του δημόσιου συστήματος υγείας αυτή η ρύθμιση. Ποιο είναι το ρουσφέτι; Διόρισα εγώ ή ο Ανδρέας πουθε</w:t>
      </w:r>
      <w:r>
        <w:rPr>
          <w:rFonts w:eastAsia="Times New Roman" w:cs="Times New Roman"/>
          <w:szCs w:val="24"/>
        </w:rPr>
        <w:t>νά σε όλη την Ελλάδα, που έχουμε προκηρύξει είκοσι χιλιάδες θέσεις κανέναν κολλητό;</w:t>
      </w:r>
    </w:p>
    <w:p w14:paraId="4B64C84C" w14:textId="77777777" w:rsidR="00973031" w:rsidRDefault="00405E19">
      <w:pPr>
        <w:spacing w:line="600" w:lineRule="auto"/>
        <w:ind w:firstLine="720"/>
        <w:contextualSpacing/>
        <w:jc w:val="both"/>
        <w:rPr>
          <w:rFonts w:eastAsia="Times New Roman" w:cs="Times New Roman"/>
          <w:szCs w:val="24"/>
        </w:rPr>
      </w:pPr>
      <w:r w:rsidRPr="005B2E9B">
        <w:rPr>
          <w:rFonts w:eastAsia="Times New Roman" w:cs="Times New Roman"/>
          <w:b/>
          <w:szCs w:val="24"/>
        </w:rPr>
        <w:t>ΓΕΩΡΓΙΟΣ ΛΑΜΠΡΟΥΛΗΣ (ΣΤ΄ Αντιπρόεδρος της Βουλής):</w:t>
      </w:r>
      <w:r>
        <w:rPr>
          <w:rFonts w:eastAsia="Times New Roman" w:cs="Times New Roman"/>
          <w:szCs w:val="24"/>
        </w:rPr>
        <w:t xml:space="preserve"> Δεν είπα τέτοια λέξη εγώ. Δεν είπα τη λέξη «ρουσφέτι». </w:t>
      </w:r>
    </w:p>
    <w:p w14:paraId="4B64C84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θα μας είχαν κρ</w:t>
      </w:r>
      <w:r>
        <w:rPr>
          <w:rFonts w:eastAsia="Times New Roman" w:cs="Times New Roman"/>
          <w:szCs w:val="24"/>
        </w:rPr>
        <w:t>εμάσει στα μανταλάκια; Λέτε: «Διορισμούς κάνετε». Τι να κάνουμε; Παλεύουμε με ένα σύστημα που είναι φτιαγμένο με έναν τέτοιο δαιδαλώδη γραφειοκρατικό μηχανισμό. Ναι, μακάρι να μπορούσε, αυτό που σήμερα ψηφίζουμε ως τροπολογία, να το κάνουμε με μια υπουργικ</w:t>
      </w:r>
      <w:r>
        <w:rPr>
          <w:rFonts w:eastAsia="Times New Roman" w:cs="Times New Roman"/>
          <w:szCs w:val="24"/>
        </w:rPr>
        <w:t>ή απόφαση. Τότε δεν θα μας λέγατε ότι κάνουμε ρουσφέτι; Γι’ αυτό το περνάμε από τη Βουλή. Πείτε, λοιπόν, πού διαφωνείτε.</w:t>
      </w:r>
    </w:p>
    <w:p w14:paraId="4B64C84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εντελώς ψευδεπίγραφο αυτό που λέτε και για το Μάτι. Εξήγησα πριν ότι έτσι όπως είχε διατυπωθεί στην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w:t>
      </w:r>
      <w:r>
        <w:rPr>
          <w:rFonts w:eastAsia="Times New Roman" w:cs="Times New Roman"/>
          <w:szCs w:val="24"/>
        </w:rPr>
        <w:t xml:space="preserve">υ για τα μέτρα των </w:t>
      </w:r>
      <w:r>
        <w:rPr>
          <w:rFonts w:eastAsia="Times New Roman" w:cs="Times New Roman"/>
          <w:szCs w:val="24"/>
        </w:rPr>
        <w:lastRenderedPageBreak/>
        <w:t>πυρόπληκτων φαινόταν ότι καλύπτουμε τη φαρμακευτική δαπάνη μόνο για την πρώτη φορά που θα ξαναπήγαιναν στο φαρμακείο, για τα φάρμακα που είχαν καταστραφεί, ενώ τους δίνουμε μέχρι το τέλος του χρόνου! Γιατί να πάει χώρια δηλαδή; Δεν το κα</w:t>
      </w:r>
      <w:r>
        <w:rPr>
          <w:rFonts w:eastAsia="Times New Roman" w:cs="Times New Roman"/>
          <w:szCs w:val="24"/>
        </w:rPr>
        <w:t>ταλαβαίνω. Για να βρείτε μια αφορμή να μην ψηφίσετε τα παραπάνω! Αλλά απαντήστε μου γιατί διαφωνείτε στα παραπάνω τώρα που τα εξηγήσαμε έτσι.</w:t>
      </w:r>
    </w:p>
    <w:p w14:paraId="4B64C84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Θα πάω και σε ένα τελευταίο θέμα.</w:t>
      </w:r>
    </w:p>
    <w:p w14:paraId="4B64C85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Ακούστε, κύριε Καρρά, μπορεί να διαφωνούμε, αλλά έχετε ωραίο λόγο και είστε χειμ</w:t>
      </w:r>
      <w:r>
        <w:rPr>
          <w:rFonts w:eastAsia="Times New Roman" w:cs="Times New Roman"/>
          <w:szCs w:val="24"/>
        </w:rPr>
        <w:t>αρρώδης σε κάποιες φάσεις κ.λπ.</w:t>
      </w:r>
      <w:r>
        <w:rPr>
          <w:rFonts w:eastAsia="Times New Roman" w:cs="Times New Roman"/>
          <w:szCs w:val="24"/>
        </w:rPr>
        <w:t>.</w:t>
      </w:r>
      <w:r>
        <w:rPr>
          <w:rFonts w:eastAsia="Times New Roman" w:cs="Times New Roman"/>
          <w:szCs w:val="24"/>
        </w:rPr>
        <w:t xml:space="preserve"> Εδώ δεν την ξέρετε καλά την ιστορία και μάλλον σας έχει παρασύρει ο κ. Γρηγοράκος, ο οποίος... </w:t>
      </w:r>
    </w:p>
    <w:p w14:paraId="4B64C851" w14:textId="77777777" w:rsidR="00973031" w:rsidRDefault="00405E19">
      <w:pPr>
        <w:spacing w:line="600" w:lineRule="auto"/>
        <w:ind w:firstLine="720"/>
        <w:contextualSpacing/>
        <w:jc w:val="both"/>
        <w:rPr>
          <w:rFonts w:eastAsia="Times New Roman" w:cs="Times New Roman"/>
          <w:szCs w:val="24"/>
        </w:rPr>
      </w:pPr>
      <w:r w:rsidRPr="00D83AE9">
        <w:rPr>
          <w:rFonts w:eastAsia="Times New Roman" w:cs="Times New Roman"/>
          <w:b/>
          <w:szCs w:val="24"/>
        </w:rPr>
        <w:t>ΓΕΩΡΓΙΟΣ</w:t>
      </w:r>
      <w:r>
        <w:rPr>
          <w:rFonts w:eastAsia="Times New Roman" w:cs="Times New Roman"/>
          <w:b/>
          <w:szCs w:val="24"/>
        </w:rPr>
        <w:t xml:space="preserve"> </w:t>
      </w:r>
      <w:r w:rsidRPr="00D83AE9">
        <w:rPr>
          <w:rFonts w:eastAsia="Times New Roman" w:cs="Times New Roman"/>
          <w:b/>
          <w:szCs w:val="24"/>
        </w:rPr>
        <w:t>-</w:t>
      </w:r>
      <w:r>
        <w:rPr>
          <w:rFonts w:eastAsia="Times New Roman" w:cs="Times New Roman"/>
          <w:b/>
          <w:szCs w:val="24"/>
        </w:rPr>
        <w:t xml:space="preserve"> </w:t>
      </w:r>
      <w:r w:rsidRPr="00D83AE9">
        <w:rPr>
          <w:rFonts w:eastAsia="Times New Roman" w:cs="Times New Roman"/>
          <w:b/>
          <w:szCs w:val="24"/>
        </w:rPr>
        <w:t>ΔΗΜΗΤΡΙΟΣ ΚΑΡΡΑΣ:</w:t>
      </w:r>
      <w:r>
        <w:rPr>
          <w:rFonts w:eastAsia="Times New Roman" w:cs="Times New Roman"/>
          <w:szCs w:val="24"/>
        </w:rPr>
        <w:t xml:space="preserve"> Περιμένω τη νομοθέτηση.</w:t>
      </w:r>
    </w:p>
    <w:p w14:paraId="4B64C852" w14:textId="77777777" w:rsidR="00973031" w:rsidRDefault="00405E19">
      <w:pPr>
        <w:spacing w:line="600" w:lineRule="auto"/>
        <w:ind w:firstLine="720"/>
        <w:contextualSpacing/>
        <w:jc w:val="both"/>
        <w:rPr>
          <w:rFonts w:eastAsia="Times New Roman" w:cs="Times New Roman"/>
          <w:szCs w:val="24"/>
        </w:rPr>
      </w:pPr>
      <w:r w:rsidRPr="00D83AE9">
        <w:rPr>
          <w:rFonts w:eastAsia="Times New Roman" w:cs="Times New Roman"/>
          <w:b/>
          <w:szCs w:val="24"/>
        </w:rPr>
        <w:t xml:space="preserve">ΠΑΥΛΟΣ ΠΟΛΑΚΗΣ (Αναπληρωτής Υπουργός Υγείας): </w:t>
      </w:r>
      <w:r w:rsidRPr="00C807F6">
        <w:rPr>
          <w:rFonts w:eastAsia="Times New Roman" w:cs="Times New Roman"/>
          <w:szCs w:val="24"/>
        </w:rPr>
        <w:t>Ακούστε με,</w:t>
      </w:r>
      <w:r>
        <w:rPr>
          <w:rFonts w:eastAsia="Times New Roman" w:cs="Times New Roman"/>
          <w:szCs w:val="24"/>
        </w:rPr>
        <w:t xml:space="preserve"> αυτό που φέρατε </w:t>
      </w:r>
      <w:r>
        <w:rPr>
          <w:rFonts w:eastAsia="Times New Roman" w:cs="Times New Roman"/>
          <w:szCs w:val="24"/>
        </w:rPr>
        <w:t>σήμερα με αυτό που είχατε φέρει την προηγούμενη φορά έχει μια διαφορά σε πέντε λέξεις, δεν το είχατε βάλει την προηγούμενη φορά. Λέτε: «Σε όλες τις κλίνες ΜΕΘ». Δεν γίνεται δεκτή και δεν θα γίνει όσο είμαστε εμείς Κυβέρνηση, καθαρά και ξάστερα. Και θα το ε</w:t>
      </w:r>
      <w:r>
        <w:rPr>
          <w:rFonts w:eastAsia="Times New Roman" w:cs="Times New Roman"/>
          <w:szCs w:val="24"/>
        </w:rPr>
        <w:t>ξηγήσω...</w:t>
      </w:r>
    </w:p>
    <w:p w14:paraId="4B64C85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Να δείτε την προηγούμενη. Έχει απλώς αντιστροφή των λέξεων.</w:t>
      </w:r>
    </w:p>
    <w:p w14:paraId="4B64C85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Όχι, ακούστε με, κύριε Καρρά, «εκατό η αλεπού, </w:t>
      </w:r>
      <w:proofErr w:type="spellStart"/>
      <w:r>
        <w:rPr>
          <w:rFonts w:eastAsia="Times New Roman" w:cs="Times New Roman"/>
          <w:szCs w:val="24"/>
        </w:rPr>
        <w:t>εκατόν</w:t>
      </w:r>
      <w:proofErr w:type="spellEnd"/>
      <w:r>
        <w:rPr>
          <w:rFonts w:eastAsia="Times New Roman" w:cs="Times New Roman"/>
          <w:szCs w:val="24"/>
        </w:rPr>
        <w:t xml:space="preserve"> δύο το αλεπουδάκι», δεν γίνεται. Εσείς είστε </w:t>
      </w:r>
      <w:r>
        <w:rPr>
          <w:rFonts w:eastAsia="Times New Roman" w:cs="Times New Roman"/>
          <w:szCs w:val="24"/>
        </w:rPr>
        <w:lastRenderedPageBreak/>
        <w:t xml:space="preserve">πιο μεγάλος </w:t>
      </w:r>
      <w:r>
        <w:rPr>
          <w:rFonts w:eastAsia="Times New Roman" w:cs="Times New Roman"/>
          <w:szCs w:val="24"/>
        </w:rPr>
        <w:t xml:space="preserve">από μένα, αλλά τον ξέρω τον χώρο. Είμαι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από το 1996.</w:t>
      </w:r>
    </w:p>
    <w:p w14:paraId="4B64C85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Ακούστε με να σας απαντήσω, λοιπόν, και να καταλάβει και ο ελληνικός λαός γιατί δεν την κάνουμε δεκτή, γιατί εμένα μου κάνει εντύπωση, αφού την άλλη φορά το</w:t>
      </w:r>
      <w:r>
        <w:rPr>
          <w:rFonts w:eastAsia="Times New Roman" w:cs="Times New Roman"/>
          <w:szCs w:val="24"/>
        </w:rPr>
        <w:t>ύ</w:t>
      </w:r>
      <w:r>
        <w:rPr>
          <w:rFonts w:eastAsia="Times New Roman" w:cs="Times New Roman"/>
          <w:szCs w:val="24"/>
        </w:rPr>
        <w:t>ς είπαμε ότι ισχύει, γιατί την ξαναφέρνουν; Αυτή είναι μια τροπολογία που την είχε φέρει ο κ. Γρηγοράκος και του είπα ότι δεν γίνεται. Δεχτήκαμε αυτή που αφορούσε τους ανασφάλιστους και την κάναμε δεκτή. Την ξαναφέρνετε εσείς, χωρίς αυτές τις λέξεις, σας λ</w:t>
      </w:r>
      <w:r>
        <w:rPr>
          <w:rFonts w:eastAsia="Times New Roman" w:cs="Times New Roman"/>
          <w:szCs w:val="24"/>
        </w:rPr>
        <w:t xml:space="preserve">έω ότι ισχύει και την </w:t>
      </w:r>
      <w:proofErr w:type="spellStart"/>
      <w:r>
        <w:rPr>
          <w:rFonts w:eastAsia="Times New Roman" w:cs="Times New Roman"/>
          <w:szCs w:val="24"/>
        </w:rPr>
        <w:t>ξανακαταθέτετε</w:t>
      </w:r>
      <w:proofErr w:type="spellEnd"/>
      <w:r>
        <w:rPr>
          <w:rFonts w:eastAsia="Times New Roman" w:cs="Times New Roman"/>
          <w:szCs w:val="24"/>
        </w:rPr>
        <w:t xml:space="preserve"> με αυτές τις λέξεις. </w:t>
      </w:r>
    </w:p>
    <w:p w14:paraId="4B64C85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Ακούστε να δείτε, τα ασφαλιστικά ταμεία παλιότερα, το ΙΚΑ βασικά, και από τότε που φτιάχτηκε ο ΕΟΠΥΥ, κάνουν συμβάσεις με ιδιωτικές κλινικές</w:t>
      </w:r>
      <w:r>
        <w:rPr>
          <w:rFonts w:eastAsia="Times New Roman" w:cs="Times New Roman"/>
          <w:szCs w:val="24"/>
        </w:rPr>
        <w:t>,</w:t>
      </w:r>
      <w:r>
        <w:rPr>
          <w:rFonts w:eastAsia="Times New Roman" w:cs="Times New Roman"/>
          <w:szCs w:val="24"/>
        </w:rPr>
        <w:t xml:space="preserve"> που, προσέξτε, δεν το κάνουν όλες αυτό. Πολλές κλινικές δίνουν από τα κρεβάτια των ΜΕΘ που έχουν έναν αριθμό κρεβατιών –το έχω κάνει εγώ, ήμουν η δεύτερη κλινική στη χώρα που το έχει κάνει αυτό, ήταν το </w:t>
      </w:r>
      <w:r>
        <w:rPr>
          <w:rFonts w:eastAsia="Times New Roman" w:cs="Times New Roman"/>
          <w:szCs w:val="24"/>
        </w:rPr>
        <w:t>«</w:t>
      </w:r>
      <w:r>
        <w:rPr>
          <w:rFonts w:eastAsia="Times New Roman" w:cs="Times New Roman"/>
          <w:szCs w:val="24"/>
        </w:rPr>
        <w:t>Ν</w:t>
      </w:r>
      <w:r>
        <w:rPr>
          <w:rFonts w:eastAsia="Times New Roman" w:cs="Times New Roman"/>
          <w:szCs w:val="24"/>
        </w:rPr>
        <w:t>τυνάν»</w:t>
      </w:r>
      <w:r>
        <w:rPr>
          <w:rFonts w:eastAsia="Times New Roman" w:cs="Times New Roman"/>
          <w:szCs w:val="24"/>
        </w:rPr>
        <w:t xml:space="preserve"> και μετά η </w:t>
      </w:r>
      <w:r>
        <w:rPr>
          <w:rFonts w:eastAsia="Times New Roman" w:cs="Times New Roman"/>
          <w:szCs w:val="24"/>
        </w:rPr>
        <w:t>«</w:t>
      </w:r>
      <w:proofErr w:type="spellStart"/>
      <w:r>
        <w:rPr>
          <w:rFonts w:eastAsia="Times New Roman" w:cs="Times New Roman"/>
          <w:szCs w:val="24"/>
        </w:rPr>
        <w:t>Ίασις</w:t>
      </w:r>
      <w:proofErr w:type="spellEnd"/>
      <w:r>
        <w:rPr>
          <w:rFonts w:eastAsia="Times New Roman" w:cs="Times New Roman"/>
          <w:szCs w:val="24"/>
        </w:rPr>
        <w:t>»</w:t>
      </w:r>
      <w:r>
        <w:rPr>
          <w:rFonts w:eastAsia="Times New Roman" w:cs="Times New Roman"/>
          <w:szCs w:val="24"/>
        </w:rPr>
        <w:t xml:space="preserve"> στον Πειραιά, που ήμουν </w:t>
      </w:r>
      <w:r>
        <w:rPr>
          <w:rFonts w:eastAsia="Times New Roman" w:cs="Times New Roman"/>
          <w:szCs w:val="24"/>
        </w:rPr>
        <w:t>διευθυντής σε εκείνη την κλινική με το ΙΚΑ τότε, το 2006. Δίνουν, λοιπόν, έναν αριθμό κρεβατιών στα οποία θα νοσηλεύει ασθενείς δωρεάν, γιατί δεν βρίσκουν κρεβάτι σε δομή δημόσιου νοσοκομείου. Δηλαδή, χτυπάει ένας στη Νίκαια, είναι τραυματίας, πάει στο νοσ</w:t>
      </w:r>
      <w:r>
        <w:rPr>
          <w:rFonts w:eastAsia="Times New Roman" w:cs="Times New Roman"/>
          <w:szCs w:val="24"/>
        </w:rPr>
        <w:t xml:space="preserve">οκομείο της Νίκαιας, </w:t>
      </w:r>
      <w:proofErr w:type="spellStart"/>
      <w:r>
        <w:rPr>
          <w:rFonts w:eastAsia="Times New Roman" w:cs="Times New Roman"/>
          <w:szCs w:val="24"/>
        </w:rPr>
        <w:t>διασωληνώνεται</w:t>
      </w:r>
      <w:proofErr w:type="spellEnd"/>
      <w:r>
        <w:rPr>
          <w:rFonts w:eastAsia="Times New Roman" w:cs="Times New Roman"/>
          <w:szCs w:val="24"/>
        </w:rPr>
        <w:t xml:space="preserve">, του παράσχουν τις πρώτες βοήθειες, χειρουργείται, δεν έχει η ΜΕΘ της Νίκαιας κρεβάτι. Έχουν δηλώσει </w:t>
      </w:r>
      <w:r>
        <w:rPr>
          <w:rFonts w:eastAsia="Times New Roman" w:cs="Times New Roman"/>
          <w:szCs w:val="24"/>
        </w:rPr>
        <w:lastRenderedPageBreak/>
        <w:t xml:space="preserve">οι ιδιωτικές κλινικές, που διαθέτουν τέτοια κρεβάτια δωρεάν νοσηλείας, στο ΕΚΑΒ ότι έχουν κενό. </w:t>
      </w:r>
    </w:p>
    <w:p w14:paraId="4B64C857" w14:textId="77777777" w:rsidR="00973031" w:rsidRDefault="00405E19">
      <w:pPr>
        <w:spacing w:line="600" w:lineRule="auto"/>
        <w:ind w:firstLine="720"/>
        <w:contextualSpacing/>
        <w:jc w:val="both"/>
        <w:rPr>
          <w:rFonts w:eastAsia="Times New Roman"/>
          <w:szCs w:val="24"/>
        </w:rPr>
      </w:pPr>
      <w:r>
        <w:rPr>
          <w:rFonts w:eastAsia="Times New Roman" w:cs="Times New Roman"/>
          <w:szCs w:val="24"/>
        </w:rPr>
        <w:t>Αν έχει και τη δυνατότ</w:t>
      </w:r>
      <w:r>
        <w:rPr>
          <w:rFonts w:eastAsia="Times New Roman" w:cs="Times New Roman"/>
          <w:szCs w:val="24"/>
        </w:rPr>
        <w:t xml:space="preserve">ητα για το συγκεκριμένο περιστατικό, το παίρνει και </w:t>
      </w:r>
      <w:r>
        <w:rPr>
          <w:rFonts w:eastAsia="Times New Roman"/>
          <w:szCs w:val="24"/>
        </w:rPr>
        <w:t>το ΕΚΑΒ</w:t>
      </w:r>
      <w:r>
        <w:rPr>
          <w:rFonts w:eastAsia="Times New Roman"/>
          <w:szCs w:val="24"/>
        </w:rPr>
        <w:t>,</w:t>
      </w:r>
      <w:r>
        <w:rPr>
          <w:rFonts w:eastAsia="Times New Roman"/>
          <w:szCs w:val="24"/>
        </w:rPr>
        <w:t xml:space="preserve"> εάν δεν είχε η Νίκαια και είχε το </w:t>
      </w:r>
      <w:r>
        <w:rPr>
          <w:rFonts w:eastAsia="Times New Roman"/>
          <w:szCs w:val="24"/>
        </w:rPr>
        <w:t>«</w:t>
      </w:r>
      <w:r>
        <w:rPr>
          <w:rFonts w:eastAsia="Times New Roman"/>
          <w:szCs w:val="24"/>
        </w:rPr>
        <w:t>Γ</w:t>
      </w:r>
      <w:r>
        <w:rPr>
          <w:rFonts w:eastAsia="Times New Roman"/>
          <w:szCs w:val="24"/>
        </w:rPr>
        <w:t>εννηματάς»,</w:t>
      </w:r>
      <w:r>
        <w:rPr>
          <w:rFonts w:eastAsia="Times New Roman"/>
          <w:szCs w:val="24"/>
        </w:rPr>
        <w:t xml:space="preserve"> θα το έπαιρνε από τη Νίκαια και θα το πήγαινε στη </w:t>
      </w:r>
      <w:r>
        <w:rPr>
          <w:rFonts w:eastAsia="Times New Roman"/>
          <w:szCs w:val="24"/>
        </w:rPr>
        <w:t>μ</w:t>
      </w:r>
      <w:r>
        <w:rPr>
          <w:rFonts w:eastAsia="Times New Roman"/>
          <w:szCs w:val="24"/>
        </w:rPr>
        <w:t xml:space="preserve">ονάδα του </w:t>
      </w:r>
      <w:r>
        <w:rPr>
          <w:rFonts w:eastAsia="Times New Roman"/>
          <w:szCs w:val="24"/>
        </w:rPr>
        <w:t>«</w:t>
      </w:r>
      <w:r>
        <w:rPr>
          <w:rFonts w:eastAsia="Times New Roman"/>
          <w:szCs w:val="24"/>
        </w:rPr>
        <w:t>Γ</w:t>
      </w:r>
      <w:r>
        <w:rPr>
          <w:rFonts w:eastAsia="Times New Roman"/>
          <w:szCs w:val="24"/>
        </w:rPr>
        <w:t>εννηματάς»</w:t>
      </w:r>
      <w:r>
        <w:rPr>
          <w:rFonts w:eastAsia="Times New Roman"/>
          <w:szCs w:val="24"/>
        </w:rPr>
        <w:t xml:space="preserve">. Αν δεν είχε ούτε η Νίκαια ούτε ο </w:t>
      </w:r>
      <w:r>
        <w:rPr>
          <w:rFonts w:eastAsia="Times New Roman"/>
          <w:szCs w:val="24"/>
        </w:rPr>
        <w:t>«</w:t>
      </w:r>
      <w:r>
        <w:rPr>
          <w:rFonts w:eastAsia="Times New Roman"/>
          <w:szCs w:val="24"/>
        </w:rPr>
        <w:t>Γ</w:t>
      </w:r>
      <w:r>
        <w:rPr>
          <w:rFonts w:eastAsia="Times New Roman"/>
          <w:szCs w:val="24"/>
        </w:rPr>
        <w:t>εννηματάς»</w:t>
      </w:r>
      <w:r>
        <w:rPr>
          <w:rFonts w:eastAsia="Times New Roman"/>
          <w:szCs w:val="24"/>
        </w:rPr>
        <w:t xml:space="preserve"> ούτε ο </w:t>
      </w:r>
      <w:r>
        <w:rPr>
          <w:rFonts w:eastAsia="Times New Roman"/>
          <w:szCs w:val="24"/>
        </w:rPr>
        <w:t>«</w:t>
      </w:r>
      <w:r>
        <w:rPr>
          <w:rFonts w:eastAsia="Times New Roman"/>
          <w:szCs w:val="24"/>
        </w:rPr>
        <w:t>Ε</w:t>
      </w:r>
      <w:r>
        <w:rPr>
          <w:rFonts w:eastAsia="Times New Roman"/>
          <w:szCs w:val="24"/>
        </w:rPr>
        <w:t>υαγγελισμός»</w:t>
      </w:r>
      <w:r>
        <w:rPr>
          <w:rFonts w:eastAsia="Times New Roman"/>
          <w:szCs w:val="24"/>
        </w:rPr>
        <w:t xml:space="preserve"> και </w:t>
      </w:r>
      <w:r>
        <w:rPr>
          <w:rFonts w:eastAsia="Times New Roman"/>
          <w:szCs w:val="24"/>
        </w:rPr>
        <w:t xml:space="preserve">είχε κενό κρεββάτι η κλινική που ήμουν εγώ στον Πειραιά -την έκλεισε ο </w:t>
      </w:r>
      <w:proofErr w:type="spellStart"/>
      <w:r>
        <w:rPr>
          <w:rFonts w:eastAsia="Times New Roman"/>
          <w:szCs w:val="24"/>
        </w:rPr>
        <w:t>Αποστολόπουλος</w:t>
      </w:r>
      <w:proofErr w:type="spellEnd"/>
      <w:r>
        <w:rPr>
          <w:rFonts w:eastAsia="Times New Roman"/>
          <w:szCs w:val="24"/>
        </w:rPr>
        <w:t xml:space="preserve"> για άλλους λόγους, για να κάνει τη </w:t>
      </w:r>
      <w:r>
        <w:rPr>
          <w:rFonts w:eastAsia="Times New Roman"/>
          <w:szCs w:val="24"/>
        </w:rPr>
        <w:t>«</w:t>
      </w:r>
      <w:r>
        <w:rPr>
          <w:rFonts w:eastAsia="Times New Roman"/>
          <w:szCs w:val="24"/>
        </w:rPr>
        <w:t>Γ</w:t>
      </w:r>
      <w:r>
        <w:rPr>
          <w:rFonts w:eastAsia="Times New Roman"/>
          <w:szCs w:val="24"/>
        </w:rPr>
        <w:t xml:space="preserve">αία» </w:t>
      </w:r>
      <w:r>
        <w:rPr>
          <w:rFonts w:eastAsia="Times New Roman"/>
          <w:szCs w:val="24"/>
        </w:rPr>
        <w:t xml:space="preserve">πάνω στο </w:t>
      </w:r>
      <w:r>
        <w:rPr>
          <w:rFonts w:eastAsia="Times New Roman"/>
          <w:szCs w:val="24"/>
        </w:rPr>
        <w:t>«</w:t>
      </w:r>
      <w:r>
        <w:rPr>
          <w:rFonts w:eastAsia="Times New Roman"/>
          <w:szCs w:val="24"/>
        </w:rPr>
        <w:t>Ν</w:t>
      </w:r>
      <w:r>
        <w:rPr>
          <w:rFonts w:eastAsia="Times New Roman"/>
          <w:szCs w:val="24"/>
        </w:rPr>
        <w:t>τυνάν»</w:t>
      </w:r>
      <w:r>
        <w:rPr>
          <w:rFonts w:eastAsia="Times New Roman"/>
          <w:szCs w:val="24"/>
        </w:rPr>
        <w:t>- το έπαιρνε το ΕΚΑΒ και το έφερνε, νοσηλευόταν σε εμάς, στην κλινική αυτή, δεν πλήρωνε ευρώ και το επέστρεφε τ</w:t>
      </w:r>
      <w:r>
        <w:rPr>
          <w:rFonts w:eastAsia="Times New Roman"/>
          <w:szCs w:val="24"/>
        </w:rPr>
        <w:t xml:space="preserve">ο ΕΚΑΒ όταν έβγαινε στο νοσοκομείο από το οποίο το πήρε. </w:t>
      </w:r>
    </w:p>
    <w:p w14:paraId="4B64C858" w14:textId="77777777" w:rsidR="00973031" w:rsidRDefault="00405E19">
      <w:pPr>
        <w:spacing w:line="600" w:lineRule="auto"/>
        <w:ind w:firstLine="720"/>
        <w:contextualSpacing/>
        <w:jc w:val="both"/>
        <w:rPr>
          <w:rFonts w:eastAsia="Times New Roman"/>
          <w:szCs w:val="24"/>
        </w:rPr>
      </w:pPr>
      <w:r>
        <w:rPr>
          <w:rFonts w:eastAsia="Times New Roman"/>
          <w:szCs w:val="24"/>
        </w:rPr>
        <w:t>Αυτό συνέβαινε. Υπονομεύτηκε λίγο. Το φτιάχνουμε και με το νέο ΕΚΠΥ</w:t>
      </w:r>
      <w:r>
        <w:rPr>
          <w:rFonts w:eastAsia="Times New Roman"/>
          <w:szCs w:val="24"/>
        </w:rPr>
        <w:t>,</w:t>
      </w:r>
      <w:r>
        <w:rPr>
          <w:rFonts w:eastAsia="Times New Roman"/>
          <w:szCs w:val="24"/>
        </w:rPr>
        <w:t xml:space="preserve"> το κάνουμε κρυστάλλινο αυτό το πράγμα. Και μάλιστα απαιτούμε από όλες τις κλινικές που έχουν ΜΕΘ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w:t>
      </w:r>
      <w:r>
        <w:rPr>
          <w:rFonts w:eastAsia="Times New Roman"/>
          <w:szCs w:val="24"/>
        </w:rPr>
        <w:t>ό</w:t>
      </w:r>
      <w:r>
        <w:rPr>
          <w:rFonts w:eastAsia="Times New Roman"/>
          <w:szCs w:val="24"/>
        </w:rPr>
        <w:t xml:space="preserve"> να μας δώσουν κ</w:t>
      </w:r>
      <w:r>
        <w:rPr>
          <w:rFonts w:eastAsia="Times New Roman"/>
          <w:szCs w:val="24"/>
        </w:rPr>
        <w:t>άποιο αριθμό τέτοιων κρεβατιών. Δεν τους λέμε να μας τα δώσουν όλα. Εάν έχουν δέκα κρεβάτια</w:t>
      </w:r>
      <w:r>
        <w:rPr>
          <w:rFonts w:eastAsia="Times New Roman"/>
          <w:szCs w:val="24"/>
        </w:rPr>
        <w:t>,</w:t>
      </w:r>
      <w:r>
        <w:rPr>
          <w:rFonts w:eastAsia="Times New Roman"/>
          <w:szCs w:val="24"/>
        </w:rPr>
        <w:t xml:space="preserve"> ας μας δώσουν τα δύο, τα τρία. Κάποιες μεσαίες αξιοπρεπείς κλινικές μπορεί να μας τα δώσουν και όλα.</w:t>
      </w:r>
    </w:p>
    <w:p w14:paraId="4B64C859" w14:textId="77777777" w:rsidR="00973031" w:rsidRDefault="00405E19">
      <w:pPr>
        <w:spacing w:line="600" w:lineRule="auto"/>
        <w:ind w:firstLine="720"/>
        <w:contextualSpacing/>
        <w:jc w:val="both"/>
        <w:rPr>
          <w:rFonts w:eastAsia="Times New Roman"/>
          <w:szCs w:val="24"/>
        </w:rPr>
      </w:pPr>
      <w:r>
        <w:rPr>
          <w:rFonts w:eastAsia="Times New Roman"/>
          <w:szCs w:val="24"/>
        </w:rPr>
        <w:t>Εσείς τι μου λέτε; Μου λέτε –αυτό γίνεται σήμερα και προσθέσαμ</w:t>
      </w:r>
      <w:r>
        <w:rPr>
          <w:rFonts w:eastAsia="Times New Roman"/>
          <w:szCs w:val="24"/>
        </w:rPr>
        <w:t>ε και το εξής και το δεχτήκαμε- ότι και ένας ανασφάλιστος πολίτη</w:t>
      </w:r>
      <w:r>
        <w:rPr>
          <w:rFonts w:eastAsia="Times New Roman"/>
          <w:szCs w:val="24"/>
        </w:rPr>
        <w:t>ς</w:t>
      </w:r>
      <w:r>
        <w:rPr>
          <w:rFonts w:eastAsia="Times New Roman"/>
          <w:szCs w:val="24"/>
        </w:rPr>
        <w:t xml:space="preserve">, ο οποίος πάει στη Νίκαια μετά </w:t>
      </w:r>
      <w:r>
        <w:rPr>
          <w:rFonts w:eastAsia="Times New Roman"/>
          <w:szCs w:val="24"/>
        </w:rPr>
        <w:lastRenderedPageBreak/>
        <w:t xml:space="preserve">από ένα βαρύ χειρουργείο, παθαίνει μια λοίμωξη, </w:t>
      </w:r>
      <w:proofErr w:type="spellStart"/>
      <w:r>
        <w:rPr>
          <w:rFonts w:eastAsia="Times New Roman"/>
          <w:szCs w:val="24"/>
        </w:rPr>
        <w:t>διασωληνώνεται</w:t>
      </w:r>
      <w:proofErr w:type="spellEnd"/>
      <w:r>
        <w:rPr>
          <w:rFonts w:eastAsia="Times New Roman"/>
          <w:szCs w:val="24"/>
        </w:rPr>
        <w:t xml:space="preserve"> και αυτός ο πολίτης</w:t>
      </w:r>
      <w:r>
        <w:rPr>
          <w:rFonts w:eastAsia="Times New Roman"/>
          <w:szCs w:val="24"/>
        </w:rPr>
        <w:t>,</w:t>
      </w:r>
      <w:r>
        <w:rPr>
          <w:rFonts w:eastAsia="Times New Roman"/>
          <w:szCs w:val="24"/>
        </w:rPr>
        <w:t xml:space="preserve"> ακόμα και ανασφάλιστος</w:t>
      </w:r>
      <w:r>
        <w:rPr>
          <w:rFonts w:eastAsia="Times New Roman"/>
          <w:szCs w:val="24"/>
        </w:rPr>
        <w:t>,</w:t>
      </w:r>
      <w:r>
        <w:rPr>
          <w:rFonts w:eastAsia="Times New Roman"/>
          <w:szCs w:val="24"/>
        </w:rPr>
        <w:t xml:space="preserve"> μπορεί να χρησιμοποιήσει αυτά τα κρεβάτια που είπα τώρα. Και αυτόν θα τον πάει το ΕΚΑΒ εκεί τώρα πια και θα αναλάβει το κόστος ο ΕΟΠΥΥ</w:t>
      </w:r>
      <w:r>
        <w:rPr>
          <w:rFonts w:eastAsia="Times New Roman"/>
          <w:szCs w:val="24"/>
        </w:rPr>
        <w:t>,</w:t>
      </w:r>
      <w:r>
        <w:rPr>
          <w:rFonts w:eastAsia="Times New Roman"/>
          <w:szCs w:val="24"/>
        </w:rPr>
        <w:t xml:space="preserve"> ας μην είναι ασφαλισμένος. Τα δεχτήκαμε αυτά.</w:t>
      </w:r>
    </w:p>
    <w:p w14:paraId="4B64C85A" w14:textId="77777777" w:rsidR="00973031" w:rsidRDefault="00405E19">
      <w:pPr>
        <w:spacing w:line="600" w:lineRule="auto"/>
        <w:ind w:firstLine="720"/>
        <w:contextualSpacing/>
        <w:jc w:val="both"/>
        <w:rPr>
          <w:rFonts w:eastAsia="Times New Roman"/>
          <w:szCs w:val="24"/>
        </w:rPr>
      </w:pPr>
      <w:r>
        <w:rPr>
          <w:rFonts w:eastAsia="Times New Roman"/>
          <w:szCs w:val="24"/>
        </w:rPr>
        <w:t>Αυτό που λέτε εδώ είναι άλλο πράγμα. Εδώ προστέθηκε αυτή η λέξη «και σε ό</w:t>
      </w:r>
      <w:r>
        <w:rPr>
          <w:rFonts w:eastAsia="Times New Roman"/>
          <w:szCs w:val="24"/>
        </w:rPr>
        <w:t xml:space="preserve">λες τις κλίνες ΜΕΘ». Αυτό είναι άλλο πράγμα, είναι άλλο </w:t>
      </w:r>
      <w:r>
        <w:rPr>
          <w:rFonts w:eastAsia="Times New Roman"/>
          <w:szCs w:val="24"/>
          <w:lang w:val="en-US"/>
        </w:rPr>
        <w:t>deal</w:t>
      </w:r>
      <w:r w:rsidRPr="00830E44">
        <w:rPr>
          <w:rFonts w:eastAsia="Times New Roman"/>
          <w:szCs w:val="24"/>
        </w:rPr>
        <w:t xml:space="preserve"> </w:t>
      </w:r>
      <w:r>
        <w:rPr>
          <w:rFonts w:eastAsia="Times New Roman"/>
          <w:szCs w:val="24"/>
        </w:rPr>
        <w:t>αυτό εδώ.</w:t>
      </w:r>
    </w:p>
    <w:p w14:paraId="4B64C85B"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sidRPr="00933116">
        <w:rPr>
          <w:rFonts w:eastAsia="Times New Roman"/>
          <w:b/>
          <w:szCs w:val="24"/>
        </w:rPr>
        <w:t>ΔΗΜΗΤΡΙΟΣ ΚΑΡΡΑΣ:</w:t>
      </w:r>
      <w:r w:rsidRPr="00046C4E">
        <w:rPr>
          <w:rFonts w:eastAsia="Times New Roman"/>
          <w:szCs w:val="24"/>
        </w:rPr>
        <w:t xml:space="preserve"> </w:t>
      </w:r>
      <w:r>
        <w:rPr>
          <w:rFonts w:eastAsia="Times New Roman"/>
          <w:szCs w:val="24"/>
        </w:rPr>
        <w:t xml:space="preserve">Δεν είναι </w:t>
      </w:r>
      <w:r>
        <w:rPr>
          <w:rFonts w:eastAsia="Times New Roman"/>
          <w:szCs w:val="24"/>
          <w:lang w:val="en-US"/>
        </w:rPr>
        <w:t>deal</w:t>
      </w:r>
      <w:r w:rsidRPr="00830E44">
        <w:rPr>
          <w:rFonts w:eastAsia="Times New Roman"/>
          <w:szCs w:val="24"/>
        </w:rPr>
        <w:t xml:space="preserve">, </w:t>
      </w:r>
      <w:r>
        <w:rPr>
          <w:rFonts w:eastAsia="Times New Roman"/>
          <w:szCs w:val="24"/>
        </w:rPr>
        <w:t>διαφωνώ.</w:t>
      </w:r>
    </w:p>
    <w:p w14:paraId="4B64C85C"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Αυτό σημαίνει το εξής: Δεν έχω κρεβάτι, δεν έχω κρεβάτι σε δημόσια ΜΕΘ, δεν φαίνεται </w:t>
      </w:r>
      <w:r>
        <w:rPr>
          <w:rFonts w:eastAsia="Times New Roman"/>
          <w:szCs w:val="24"/>
        </w:rPr>
        <w:t>ότι έχω κρεβάτι σε ιδιωτική ΜΕΘ με σύμβαση και τον πάει το ΕΚΑΒ στην ιδιωτική κλινική να πληρώσει ιδιωτικά. Όχι, όχι, γιατί αυτό ανοίγει πολλά παραθύρια, μην επεκταθώ.</w:t>
      </w:r>
    </w:p>
    <w:p w14:paraId="4B64C85D"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sidRPr="00046C4E">
        <w:rPr>
          <w:rFonts w:eastAsia="Times New Roman"/>
          <w:b/>
          <w:szCs w:val="24"/>
        </w:rPr>
        <w:t>ΔΗΜΗΤΡΙΟΣ ΚΑΡΡΑΣ:</w:t>
      </w:r>
      <w:r>
        <w:rPr>
          <w:rFonts w:eastAsia="Times New Roman"/>
          <w:szCs w:val="24"/>
        </w:rPr>
        <w:t xml:space="preserve"> Απλώς είχα την αίσθηση ότι λέει μέσα ότι μεταφέρεται...</w:t>
      </w:r>
    </w:p>
    <w:p w14:paraId="4B64C85E" w14:textId="77777777" w:rsidR="00973031" w:rsidRDefault="00405E19">
      <w:pPr>
        <w:spacing w:line="600" w:lineRule="auto"/>
        <w:ind w:firstLine="720"/>
        <w:contextualSpacing/>
        <w:jc w:val="both"/>
        <w:rPr>
          <w:rFonts w:eastAsia="Times New Roman"/>
          <w:szCs w:val="24"/>
        </w:rPr>
      </w:pPr>
      <w:r>
        <w:rPr>
          <w:rFonts w:eastAsia="Times New Roman"/>
          <w:b/>
          <w:szCs w:val="24"/>
        </w:rPr>
        <w:t>ΠΑΥ</w:t>
      </w:r>
      <w:r>
        <w:rPr>
          <w:rFonts w:eastAsia="Times New Roman"/>
          <w:b/>
          <w:szCs w:val="24"/>
        </w:rPr>
        <w:t xml:space="preserve">ΛΟΣ ΠΟΛΑΚΗΣ (Αναπληρωτής Υπουργός Υγείας): </w:t>
      </w:r>
      <w:r w:rsidRPr="00830E44">
        <w:rPr>
          <w:rFonts w:eastAsia="Times New Roman"/>
          <w:szCs w:val="24"/>
        </w:rPr>
        <w:t>Ακούστε με</w:t>
      </w:r>
      <w:r>
        <w:rPr>
          <w:rFonts w:eastAsia="Times New Roman"/>
          <w:szCs w:val="24"/>
        </w:rPr>
        <w:t>.</w:t>
      </w:r>
      <w:r w:rsidRPr="00830E44">
        <w:rPr>
          <w:rFonts w:eastAsia="Times New Roman"/>
          <w:szCs w:val="24"/>
        </w:rPr>
        <w:t xml:space="preserve"> Δημιουργεί το υπόβαθρο αυτή η ρύθμιση για άλλου τύπου συναλλαγές και σταματάω εδώ και δεν θα γίνει δεκτή.</w:t>
      </w:r>
    </w:p>
    <w:p w14:paraId="4B64C85F" w14:textId="77777777" w:rsidR="00973031" w:rsidRDefault="00405E19">
      <w:pPr>
        <w:spacing w:line="600" w:lineRule="auto"/>
        <w:ind w:firstLine="720"/>
        <w:contextualSpacing/>
        <w:jc w:val="both"/>
        <w:rPr>
          <w:rFonts w:eastAsia="Times New Roman"/>
          <w:szCs w:val="24"/>
        </w:rPr>
      </w:pPr>
      <w:r w:rsidRPr="00830E44">
        <w:rPr>
          <w:rFonts w:eastAsia="Times New Roman"/>
          <w:szCs w:val="24"/>
        </w:rPr>
        <w:t>Δεν νομίζω ότι έχω κάτι άλλο να πω</w:t>
      </w:r>
      <w:r>
        <w:rPr>
          <w:rFonts w:eastAsia="Times New Roman"/>
          <w:szCs w:val="24"/>
        </w:rPr>
        <w:t>.</w:t>
      </w:r>
      <w:r w:rsidRPr="00830E44">
        <w:rPr>
          <w:rFonts w:eastAsia="Times New Roman"/>
          <w:szCs w:val="24"/>
        </w:rPr>
        <w:t xml:space="preserve"> Τα υπόλοιπα θα τα απαντήσει ο κ. Ξανθός.</w:t>
      </w:r>
    </w:p>
    <w:p w14:paraId="4B64C860" w14:textId="77777777" w:rsidR="00973031" w:rsidRDefault="00405E19">
      <w:pPr>
        <w:spacing w:line="600" w:lineRule="auto"/>
        <w:ind w:firstLine="720"/>
        <w:contextualSpacing/>
        <w:jc w:val="both"/>
        <w:rPr>
          <w:rFonts w:eastAsia="Times New Roman"/>
          <w:szCs w:val="24"/>
        </w:rPr>
      </w:pPr>
      <w:r w:rsidRPr="00830E44">
        <w:rPr>
          <w:rFonts w:eastAsia="Times New Roman"/>
          <w:szCs w:val="24"/>
        </w:rPr>
        <w:lastRenderedPageBreak/>
        <w:t xml:space="preserve">Θα ήθελα να </w:t>
      </w:r>
      <w:r>
        <w:rPr>
          <w:rFonts w:eastAsia="Times New Roman"/>
          <w:szCs w:val="24"/>
        </w:rPr>
        <w:t>κλείσω</w:t>
      </w:r>
      <w:r>
        <w:rPr>
          <w:rFonts w:eastAsia="Times New Roman"/>
          <w:szCs w:val="24"/>
        </w:rPr>
        <w:t xml:space="preserve"> λέγοντας </w:t>
      </w:r>
      <w:r w:rsidRPr="00830E44">
        <w:rPr>
          <w:rFonts w:eastAsia="Times New Roman"/>
          <w:szCs w:val="24"/>
        </w:rPr>
        <w:t>μια κουβέντα μόνο για την τροπολογία που κατέθεσε το Ποτάμι για την κατάργηση του αυτοφώρου δι</w:t>
      </w:r>
      <w:r>
        <w:rPr>
          <w:rFonts w:eastAsia="Times New Roman"/>
          <w:szCs w:val="24"/>
        </w:rPr>
        <w:t>ά</w:t>
      </w:r>
      <w:r w:rsidRPr="00830E44">
        <w:rPr>
          <w:rFonts w:eastAsia="Times New Roman"/>
          <w:szCs w:val="24"/>
        </w:rPr>
        <w:t xml:space="preserve"> του Τύπου</w:t>
      </w:r>
      <w:r>
        <w:rPr>
          <w:rFonts w:eastAsia="Times New Roman"/>
          <w:szCs w:val="24"/>
        </w:rPr>
        <w:t>. Δ</w:t>
      </w:r>
      <w:r w:rsidRPr="00830E44">
        <w:rPr>
          <w:rFonts w:eastAsia="Times New Roman"/>
          <w:szCs w:val="24"/>
        </w:rPr>
        <w:t xml:space="preserve">εν γίνεται δεκτή. Από ό,τι έχουμε ενημερωθεί το Υπουργείο Δικαιοσύνης ετοιμάζει μια συνολική τέτοια ρύθμιση και για </w:t>
      </w:r>
      <w:r>
        <w:rPr>
          <w:rFonts w:eastAsia="Times New Roman"/>
          <w:szCs w:val="24"/>
        </w:rPr>
        <w:t xml:space="preserve">άλλα αδικήματα, </w:t>
      </w:r>
      <w:r w:rsidRPr="00830E44">
        <w:rPr>
          <w:rFonts w:eastAsia="Times New Roman"/>
          <w:szCs w:val="24"/>
        </w:rPr>
        <w:t>στα οπ</w:t>
      </w:r>
      <w:r w:rsidRPr="00830E44">
        <w:rPr>
          <w:rFonts w:eastAsia="Times New Roman"/>
          <w:szCs w:val="24"/>
        </w:rPr>
        <w:t>οία θα καταργηθεί το αυτόφωρο στ</w:t>
      </w:r>
      <w:r>
        <w:rPr>
          <w:rFonts w:eastAsia="Times New Roman"/>
          <w:szCs w:val="24"/>
        </w:rPr>
        <w:t>ο</w:t>
      </w:r>
      <w:r w:rsidRPr="00830E44">
        <w:rPr>
          <w:rFonts w:eastAsia="Times New Roman"/>
          <w:szCs w:val="24"/>
        </w:rPr>
        <w:t xml:space="preserve"> πλαίσι</w:t>
      </w:r>
      <w:r>
        <w:rPr>
          <w:rFonts w:eastAsia="Times New Roman"/>
          <w:szCs w:val="24"/>
        </w:rPr>
        <w:t>ο</w:t>
      </w:r>
      <w:r w:rsidRPr="00830E44">
        <w:rPr>
          <w:rFonts w:eastAsia="Times New Roman"/>
          <w:szCs w:val="24"/>
        </w:rPr>
        <w:t xml:space="preserve"> της</w:t>
      </w:r>
      <w:r>
        <w:rPr>
          <w:rFonts w:eastAsia="Times New Roman"/>
          <w:szCs w:val="24"/>
        </w:rPr>
        <w:t xml:space="preserve"> αλλαγής της</w:t>
      </w:r>
      <w:r w:rsidRPr="00830E44">
        <w:rPr>
          <w:rFonts w:eastAsia="Times New Roman"/>
          <w:szCs w:val="24"/>
        </w:rPr>
        <w:t xml:space="preserve"> </w:t>
      </w:r>
      <w:r>
        <w:rPr>
          <w:rFonts w:eastAsia="Times New Roman"/>
          <w:szCs w:val="24"/>
        </w:rPr>
        <w:t>Π</w:t>
      </w:r>
      <w:r w:rsidRPr="00830E44">
        <w:rPr>
          <w:rFonts w:eastAsia="Times New Roman"/>
          <w:szCs w:val="24"/>
        </w:rPr>
        <w:t xml:space="preserve">οινικής </w:t>
      </w:r>
      <w:r>
        <w:rPr>
          <w:rFonts w:eastAsia="Times New Roman"/>
          <w:szCs w:val="24"/>
        </w:rPr>
        <w:t>Δ</w:t>
      </w:r>
      <w:r w:rsidRPr="00830E44">
        <w:rPr>
          <w:rFonts w:eastAsia="Times New Roman"/>
          <w:szCs w:val="24"/>
        </w:rPr>
        <w:t>ικονομίας.</w:t>
      </w:r>
    </w:p>
    <w:p w14:paraId="4B64C861" w14:textId="77777777" w:rsidR="00973031" w:rsidRDefault="00405E19">
      <w:pPr>
        <w:spacing w:line="600" w:lineRule="auto"/>
        <w:ind w:firstLine="720"/>
        <w:contextualSpacing/>
        <w:jc w:val="both"/>
        <w:rPr>
          <w:rFonts w:eastAsia="Times New Roman"/>
          <w:szCs w:val="24"/>
        </w:rPr>
      </w:pPr>
      <w:r w:rsidRPr="00830E44">
        <w:rPr>
          <w:rFonts w:eastAsia="Times New Roman"/>
          <w:szCs w:val="24"/>
        </w:rPr>
        <w:t xml:space="preserve">Απλά </w:t>
      </w:r>
      <w:r>
        <w:rPr>
          <w:rFonts w:eastAsia="Times New Roman"/>
          <w:szCs w:val="24"/>
        </w:rPr>
        <w:t>θα ήθελα να κάνω μια παρατήρηση. Τώρα επειδή πήγε ο υπεύθυνος του «Φιλελεύθερου» ο κ. Μαυρίδης και ο άλλος από το «</w:t>
      </w:r>
      <w:r>
        <w:rPr>
          <w:rFonts w:eastAsia="Times New Roman"/>
          <w:szCs w:val="24"/>
          <w:lang w:val="en-US"/>
        </w:rPr>
        <w:t>Capital</w:t>
      </w:r>
      <w:r>
        <w:rPr>
          <w:rFonts w:eastAsia="Times New Roman"/>
          <w:szCs w:val="24"/>
        </w:rPr>
        <w:t xml:space="preserve">» που αρθρογραφεί εκεί, σηκώθηκε επανάσταση. </w:t>
      </w:r>
    </w:p>
    <w:p w14:paraId="4B64C862" w14:textId="77777777" w:rsidR="00973031" w:rsidRDefault="00405E19">
      <w:pPr>
        <w:spacing w:line="600" w:lineRule="auto"/>
        <w:ind w:firstLine="720"/>
        <w:contextualSpacing/>
        <w:jc w:val="both"/>
        <w:rPr>
          <w:rFonts w:eastAsia="Times New Roman"/>
          <w:szCs w:val="24"/>
        </w:rPr>
      </w:pPr>
      <w:r>
        <w:rPr>
          <w:rFonts w:eastAsia="Times New Roman"/>
          <w:szCs w:val="24"/>
        </w:rPr>
        <w:t>Αυτή</w:t>
      </w:r>
      <w:r>
        <w:rPr>
          <w:rFonts w:eastAsia="Times New Roman"/>
          <w:szCs w:val="24"/>
        </w:rPr>
        <w:t xml:space="preserve"> την επανάσταση δεν την είδα, όταν είχε μηνύσει η κ</w:t>
      </w:r>
      <w:r>
        <w:rPr>
          <w:rFonts w:eastAsia="Times New Roman"/>
          <w:szCs w:val="24"/>
        </w:rPr>
        <w:t>.</w:t>
      </w:r>
      <w:r>
        <w:rPr>
          <w:rFonts w:eastAsia="Times New Roman"/>
          <w:szCs w:val="24"/>
        </w:rPr>
        <w:t xml:space="preserve"> Στουρνάρα τον κ. </w:t>
      </w:r>
      <w:proofErr w:type="spellStart"/>
      <w:r>
        <w:rPr>
          <w:rFonts w:eastAsia="Times New Roman"/>
          <w:szCs w:val="24"/>
        </w:rPr>
        <w:t>Βαξεβάνη</w:t>
      </w:r>
      <w:proofErr w:type="spellEnd"/>
      <w:r>
        <w:rPr>
          <w:rFonts w:eastAsia="Times New Roman"/>
          <w:szCs w:val="24"/>
        </w:rPr>
        <w:t xml:space="preserve"> που είχε βγάλει όλα τα άπλυτα στη φόρα και τον συλλάβανε και αυτόν τότε. </w:t>
      </w:r>
    </w:p>
    <w:p w14:paraId="4B64C863" w14:textId="77777777" w:rsidR="00973031" w:rsidRDefault="00405E19">
      <w:pPr>
        <w:spacing w:line="600" w:lineRule="auto"/>
        <w:ind w:firstLine="720"/>
        <w:contextualSpacing/>
        <w:jc w:val="both"/>
        <w:rPr>
          <w:rFonts w:eastAsia="Times New Roman"/>
          <w:szCs w:val="24"/>
        </w:rPr>
      </w:pPr>
      <w:r w:rsidRPr="00EE619C">
        <w:rPr>
          <w:rFonts w:eastAsia="Times New Roman"/>
          <w:b/>
          <w:szCs w:val="24"/>
        </w:rPr>
        <w:t>ΓΡΗΓΟΡΙΟΣ ΨΑΡΙΑΝΟΣ:</w:t>
      </w:r>
      <w:r w:rsidRPr="00EE619C">
        <w:rPr>
          <w:rFonts w:eastAsia="Times New Roman"/>
          <w:szCs w:val="24"/>
        </w:rPr>
        <w:t xml:space="preserve"> </w:t>
      </w:r>
      <w:r>
        <w:rPr>
          <w:rFonts w:eastAsia="Times New Roman"/>
          <w:szCs w:val="24"/>
        </w:rPr>
        <w:t>Όχι «επανάσταση», οι φιλελεύθεροι δεν κάνουν επαναστάσεις.</w:t>
      </w:r>
    </w:p>
    <w:p w14:paraId="4B64C864" w14:textId="77777777" w:rsidR="00973031" w:rsidRDefault="00405E19">
      <w:pPr>
        <w:spacing w:line="600" w:lineRule="auto"/>
        <w:ind w:firstLine="720"/>
        <w:contextualSpacing/>
        <w:jc w:val="both"/>
        <w:rPr>
          <w:rFonts w:eastAsia="Times New Roman"/>
          <w:szCs w:val="24"/>
        </w:rPr>
      </w:pPr>
      <w:r>
        <w:rPr>
          <w:rFonts w:eastAsia="Times New Roman"/>
          <w:b/>
          <w:szCs w:val="24"/>
        </w:rPr>
        <w:t>ΠΑΥΛΟΣ ΠΟΛΑΚΗΣ (Αναπληρω</w:t>
      </w:r>
      <w:r>
        <w:rPr>
          <w:rFonts w:eastAsia="Times New Roman"/>
          <w:b/>
          <w:szCs w:val="24"/>
        </w:rPr>
        <w:t xml:space="preserve">τής Υπουργός Υγείας): </w:t>
      </w:r>
      <w:r>
        <w:rPr>
          <w:rFonts w:eastAsia="Times New Roman"/>
          <w:szCs w:val="24"/>
        </w:rPr>
        <w:t>Όλοι αυτοί που σήμερα διαρρηγνύουν τα ιμάτι</w:t>
      </w:r>
      <w:r>
        <w:rPr>
          <w:rFonts w:eastAsia="Times New Roman"/>
          <w:szCs w:val="24"/>
        </w:rPr>
        <w:t>ά</w:t>
      </w:r>
      <w:r>
        <w:rPr>
          <w:rFonts w:eastAsia="Times New Roman"/>
          <w:szCs w:val="24"/>
        </w:rPr>
        <w:t xml:space="preserve"> τους περί της ελευθερίας του Τύπου, κ.λπ., για τον κ. </w:t>
      </w:r>
      <w:proofErr w:type="spellStart"/>
      <w:r>
        <w:rPr>
          <w:rFonts w:eastAsia="Times New Roman"/>
          <w:szCs w:val="24"/>
        </w:rPr>
        <w:t>Βαξεβάνη</w:t>
      </w:r>
      <w:proofErr w:type="spellEnd"/>
      <w:r>
        <w:rPr>
          <w:rFonts w:eastAsia="Times New Roman"/>
          <w:szCs w:val="24"/>
        </w:rPr>
        <w:t xml:space="preserve"> δεν είχα δει να πείτε μισή κουβέντα, τίποτα. «Και λίγα του κάνανε», έγραφαν ορισμένοι. «Και προσβάλλει τη γυναίκα του </w:t>
      </w:r>
      <w:proofErr w:type="spellStart"/>
      <w:r>
        <w:rPr>
          <w:rFonts w:eastAsia="Times New Roman"/>
          <w:szCs w:val="24"/>
        </w:rPr>
        <w:t>αρχιτραπ</w:t>
      </w:r>
      <w:r>
        <w:rPr>
          <w:rFonts w:eastAsia="Times New Roman"/>
          <w:szCs w:val="24"/>
        </w:rPr>
        <w:t>εζίτη</w:t>
      </w:r>
      <w:proofErr w:type="spellEnd"/>
      <w:r>
        <w:rPr>
          <w:rFonts w:eastAsia="Times New Roman"/>
          <w:szCs w:val="24"/>
        </w:rPr>
        <w:t>», έγραφαν ορισμένοι. Ή έχω άδικο;</w:t>
      </w:r>
    </w:p>
    <w:p w14:paraId="4B64C865"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Άρα είναι ψευδεπίγραφο αυτό που λέτε. Γιατί ξέρετε και κάτι; Έχετε παρατηρήσει τι μου έχουν γράψει; Εγώ κανονικά με όλα αυτά που μου έχουν γράψει έπρεπε να κάνω πέντε μηνύσεις την ημέρα! Από ψέματα, βρισιές, το ένα, </w:t>
      </w:r>
      <w:r>
        <w:rPr>
          <w:rFonts w:eastAsia="Times New Roman"/>
          <w:szCs w:val="24"/>
        </w:rPr>
        <w:t xml:space="preserve">το άλλο και εννοείται ότι εγώ –τι να κάνουμε, παιδιά;- δεν είμαι πολύ ευγενικό παιδί και απαντώ. Τι να κάνουμε; Δεν γίνεται. Βέβαια ο καλός θέλει καλύτερο και ο κακός θέλει χειρότερο. Έτσι; </w:t>
      </w:r>
    </w:p>
    <w:p w14:paraId="4B64C866" w14:textId="77777777" w:rsidR="00973031" w:rsidRDefault="00405E19">
      <w:pPr>
        <w:spacing w:line="600" w:lineRule="auto"/>
        <w:ind w:firstLine="720"/>
        <w:contextualSpacing/>
        <w:jc w:val="both"/>
        <w:rPr>
          <w:rFonts w:eastAsia="Times New Roman"/>
          <w:szCs w:val="24"/>
        </w:rPr>
      </w:pPr>
      <w:r>
        <w:rPr>
          <w:rFonts w:eastAsia="Times New Roman"/>
          <w:szCs w:val="24"/>
        </w:rPr>
        <w:t>Και δεν είναι δυνατόν όλοι αυτοί οι οποίοι κάθε χρόνο έπαιρναν έξ</w:t>
      </w:r>
      <w:r>
        <w:rPr>
          <w:rFonts w:eastAsia="Times New Roman"/>
          <w:szCs w:val="24"/>
        </w:rPr>
        <w:t>ι, δέκα, δεκαπέντε αέρα</w:t>
      </w:r>
      <w:r>
        <w:rPr>
          <w:rFonts w:eastAsia="Times New Roman"/>
          <w:szCs w:val="24"/>
        </w:rPr>
        <w:t>,</w:t>
      </w:r>
      <w:r>
        <w:rPr>
          <w:rFonts w:eastAsia="Times New Roman"/>
          <w:szCs w:val="24"/>
        </w:rPr>
        <w:t xml:space="preserve"> τζάμπα χρήμα από το ΚΕΕΛΠΝΟ, άμα τους βγάζεις τα άπλυτά τους στη φόρα, να σε λένε «σκύλο», «άπλυτο», «άκουρο», «</w:t>
      </w:r>
      <w:proofErr w:type="spellStart"/>
      <w:r>
        <w:rPr>
          <w:rFonts w:eastAsia="Times New Roman"/>
          <w:szCs w:val="24"/>
        </w:rPr>
        <w:t>ανύπλυτο</w:t>
      </w:r>
      <w:proofErr w:type="spellEnd"/>
      <w:r>
        <w:rPr>
          <w:rFonts w:eastAsia="Times New Roman"/>
          <w:szCs w:val="24"/>
        </w:rPr>
        <w:t>», «</w:t>
      </w:r>
      <w:proofErr w:type="spellStart"/>
      <w:r>
        <w:rPr>
          <w:rFonts w:eastAsia="Times New Roman"/>
          <w:szCs w:val="24"/>
        </w:rPr>
        <w:t>αναρχοάπλυτο</w:t>
      </w:r>
      <w:proofErr w:type="spellEnd"/>
      <w:r>
        <w:rPr>
          <w:rFonts w:eastAsia="Times New Roman"/>
          <w:szCs w:val="24"/>
        </w:rPr>
        <w:t xml:space="preserve">», δεν ξέρω και εγώ τι, «γιδοβοσκό». Τι μου έχουν πει εμένα; Πόσες μηνύσεις πρέπει να κάνω εγώ </w:t>
      </w:r>
      <w:r>
        <w:rPr>
          <w:rFonts w:eastAsia="Times New Roman"/>
          <w:szCs w:val="24"/>
        </w:rPr>
        <w:t xml:space="preserve">την ημέρα και μας έπιασε η ιστορία; Όχι, προφανώς. </w:t>
      </w:r>
    </w:p>
    <w:p w14:paraId="4B64C867" w14:textId="77777777" w:rsidR="00973031" w:rsidRDefault="00405E19">
      <w:pPr>
        <w:spacing w:line="600" w:lineRule="auto"/>
        <w:ind w:firstLine="720"/>
        <w:contextualSpacing/>
        <w:jc w:val="both"/>
        <w:rPr>
          <w:rFonts w:eastAsia="Times New Roman"/>
          <w:szCs w:val="24"/>
        </w:rPr>
      </w:pPr>
      <w:r>
        <w:rPr>
          <w:rFonts w:eastAsia="Times New Roman"/>
          <w:szCs w:val="24"/>
        </w:rPr>
        <w:t>Ίσα</w:t>
      </w:r>
      <w:r>
        <w:rPr>
          <w:rFonts w:eastAsia="Times New Roman"/>
          <w:szCs w:val="24"/>
        </w:rPr>
        <w:t>-</w:t>
      </w:r>
      <w:r>
        <w:rPr>
          <w:rFonts w:eastAsia="Times New Roman"/>
          <w:szCs w:val="24"/>
        </w:rPr>
        <w:t>ίσα που μου έχουν κάνει αγωγές που τους έχω πει. Ίσα</w:t>
      </w:r>
      <w:r>
        <w:rPr>
          <w:rFonts w:eastAsia="Times New Roman"/>
          <w:szCs w:val="24"/>
        </w:rPr>
        <w:t>-</w:t>
      </w:r>
      <w:r>
        <w:rPr>
          <w:rFonts w:eastAsia="Times New Roman"/>
          <w:szCs w:val="24"/>
        </w:rPr>
        <w:t>ίσα που μου έχουν κάνει κι ένα κάρο αγωγές οι διάφοροι συνάδελφο</w:t>
      </w:r>
      <w:r>
        <w:rPr>
          <w:rFonts w:eastAsia="Times New Roman"/>
          <w:szCs w:val="24"/>
        </w:rPr>
        <w:t>ί</w:t>
      </w:r>
      <w:r>
        <w:rPr>
          <w:rFonts w:eastAsia="Times New Roman"/>
          <w:szCs w:val="24"/>
        </w:rPr>
        <w:t xml:space="preserve"> σας, οι οποίοι ταΐζονταν κανονικά και με μηνιάτικο από το «σύστημα Παπαδημητρίου»</w:t>
      </w:r>
      <w:r>
        <w:rPr>
          <w:rFonts w:eastAsia="Times New Roman"/>
          <w:szCs w:val="24"/>
        </w:rPr>
        <w:t>, από το ΚΕΕΛΠΝΟ, το οποίο το είχε και ο Αβραμόπουλος και ο Λοβέρδος και ο Άδωνις και ο Βορίδης. Έτσι, να τα λέμε με το όνομά τους. Γι</w:t>
      </w:r>
      <w:r>
        <w:rPr>
          <w:rFonts w:eastAsia="Times New Roman"/>
          <w:szCs w:val="24"/>
        </w:rPr>
        <w:t>α</w:t>
      </w:r>
      <w:r>
        <w:rPr>
          <w:rFonts w:eastAsia="Times New Roman"/>
          <w:szCs w:val="24"/>
        </w:rPr>
        <w:t xml:space="preserve"> αυτό σας λιβάνιζαν, επειδή τους ταΐζατε με αυτόν τον τρόπο. Και τώρα ξεσηκώθηκαν αυτοί. </w:t>
      </w:r>
    </w:p>
    <w:p w14:paraId="4B64C868" w14:textId="77777777" w:rsidR="00973031" w:rsidRDefault="00405E19">
      <w:pPr>
        <w:spacing w:line="600" w:lineRule="auto"/>
        <w:ind w:firstLine="720"/>
        <w:contextualSpacing/>
        <w:jc w:val="both"/>
        <w:rPr>
          <w:rFonts w:eastAsia="Times New Roman"/>
          <w:szCs w:val="24"/>
        </w:rPr>
      </w:pPr>
      <w:r>
        <w:rPr>
          <w:rFonts w:eastAsia="Times New Roman"/>
          <w:szCs w:val="24"/>
        </w:rPr>
        <w:t>Και μέσα από αυτό το τάισμα έτρ</w:t>
      </w:r>
      <w:r>
        <w:rPr>
          <w:rFonts w:eastAsia="Times New Roman"/>
          <w:szCs w:val="24"/>
        </w:rPr>
        <w:t>ωγε και η κ</w:t>
      </w:r>
      <w:r>
        <w:rPr>
          <w:rFonts w:eastAsia="Times New Roman"/>
          <w:szCs w:val="24"/>
        </w:rPr>
        <w:t>.</w:t>
      </w:r>
      <w:r>
        <w:rPr>
          <w:rFonts w:eastAsia="Times New Roman"/>
          <w:szCs w:val="24"/>
        </w:rPr>
        <w:t xml:space="preserve"> Στουρνάρα. Έτρωγε. Και μας κάνει –ακούστε!- και μήνυση, του Ανδρέα κι εμένα, γιατί </w:t>
      </w:r>
      <w:proofErr w:type="spellStart"/>
      <w:r>
        <w:rPr>
          <w:rFonts w:eastAsia="Times New Roman"/>
          <w:szCs w:val="24"/>
        </w:rPr>
        <w:t>απεντάξαμε</w:t>
      </w:r>
      <w:proofErr w:type="spellEnd"/>
      <w:r>
        <w:rPr>
          <w:rFonts w:eastAsia="Times New Roman"/>
          <w:szCs w:val="24"/>
        </w:rPr>
        <w:t xml:space="preserve"> το πρόγραμμα </w:t>
      </w:r>
      <w:r>
        <w:rPr>
          <w:rFonts w:eastAsia="Times New Roman"/>
          <w:szCs w:val="24"/>
        </w:rPr>
        <w:lastRenderedPageBreak/>
        <w:t>κατά του καρκίνου, το οποίο ήταν από προηγούμενο ΕΣΠΑ, γιατί δεν πρόλαβαν να τα φάνε όλα! Είχαν γίνει με έναν συγκεκριμένο τρόπο οι διαδ</w:t>
      </w:r>
      <w:r>
        <w:rPr>
          <w:rFonts w:eastAsia="Times New Roman"/>
          <w:szCs w:val="24"/>
        </w:rPr>
        <w:t xml:space="preserve">ικασίες για να πάει εκεί η δουλειά. </w:t>
      </w:r>
    </w:p>
    <w:p w14:paraId="4B64C869"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Αυτά είχα </w:t>
      </w:r>
      <w:proofErr w:type="spellStart"/>
      <w:r>
        <w:rPr>
          <w:rFonts w:eastAsia="Times New Roman"/>
          <w:szCs w:val="24"/>
        </w:rPr>
        <w:t>πρωτοδημοσιεύσει</w:t>
      </w:r>
      <w:proofErr w:type="spellEnd"/>
      <w:r>
        <w:rPr>
          <w:rFonts w:eastAsia="Times New Roman"/>
          <w:szCs w:val="24"/>
        </w:rPr>
        <w:t xml:space="preserve"> τότε, σε εκείνη τη συνέντευξη, που ένας συνάδελφός σας με </w:t>
      </w:r>
      <w:proofErr w:type="spellStart"/>
      <w:r>
        <w:rPr>
          <w:rFonts w:eastAsia="Times New Roman"/>
          <w:szCs w:val="24"/>
        </w:rPr>
        <w:t>απεκάλεσε</w:t>
      </w:r>
      <w:proofErr w:type="spellEnd"/>
      <w:r>
        <w:rPr>
          <w:rFonts w:eastAsia="Times New Roman"/>
          <w:szCs w:val="24"/>
        </w:rPr>
        <w:t xml:space="preserve"> «σκύλο» και του απάντησα όπως του απάντησα. Σε επόμενη εκδήλωση είπα ότι κανονικά έπρεπε να έχω σηκωθεί να πάει τρία μέτρα κ</w:t>
      </w:r>
      <w:r>
        <w:rPr>
          <w:rFonts w:eastAsia="Times New Roman"/>
          <w:szCs w:val="24"/>
        </w:rPr>
        <w:t xml:space="preserve">άτω από τη γη. Άμα σας λένε εσάς «σκύλο», θα τους λέγατε να σας πουν και «γάτα». Γιατί αυτό έγινε και το έκρυψαν τότε. </w:t>
      </w:r>
    </w:p>
    <w:p w14:paraId="4B64C86A" w14:textId="77777777" w:rsidR="00973031" w:rsidRDefault="00405E19">
      <w:pPr>
        <w:spacing w:line="600" w:lineRule="auto"/>
        <w:ind w:firstLine="720"/>
        <w:contextualSpacing/>
        <w:jc w:val="both"/>
        <w:rPr>
          <w:rFonts w:eastAsia="Times New Roman"/>
          <w:szCs w:val="24"/>
        </w:rPr>
      </w:pPr>
      <w:r>
        <w:rPr>
          <w:rFonts w:eastAsia="Times New Roman"/>
          <w:szCs w:val="24"/>
        </w:rPr>
        <w:t>Δίναμε τη συνέντευξη κι εμείς, με χαρά, με τον Ανδρέα και τους λέγαμε: Κοιτάξτε τι ανακαλύψαμε! Να εδώ η κ</w:t>
      </w:r>
      <w:r>
        <w:rPr>
          <w:rFonts w:eastAsia="Times New Roman"/>
          <w:szCs w:val="24"/>
        </w:rPr>
        <w:t>.</w:t>
      </w:r>
      <w:r>
        <w:rPr>
          <w:rFonts w:eastAsia="Times New Roman"/>
          <w:szCs w:val="24"/>
        </w:rPr>
        <w:t xml:space="preserve"> Στουρνάρα τα πήρε έτσι από τ</w:t>
      </w:r>
      <w:r>
        <w:rPr>
          <w:rFonts w:eastAsia="Times New Roman"/>
          <w:szCs w:val="24"/>
        </w:rPr>
        <w:t>ο ΚΕΕΛΠΝΟ και τα πήρε για υγειονομικά μηνύματα που έπρεπε να προβληθούν δωρεάν! Και πήρε 600 χιλιάδες ευρώ! Κι επειδή κόψαμε το υπόλοιπο μας κάνει μήνυση για απώλεια εσόδων της χώρας!. Γιατί έχουμε φτάσει εδώ τώρα. Πού να ξέρω, λοιπόν, εγώ ότι οι συνάδελφο</w:t>
      </w:r>
      <w:r>
        <w:rPr>
          <w:rFonts w:eastAsia="Times New Roman"/>
          <w:szCs w:val="24"/>
        </w:rPr>
        <w:t>ί σας από κάτω, οι εννιά στους δέκα που είχαμε απέναντί μας, ταΐζονταν -τότε δεν το ήξερα, τώρα το έμαθα- με το</w:t>
      </w:r>
      <w:r>
        <w:rPr>
          <w:rFonts w:eastAsia="Times New Roman"/>
          <w:szCs w:val="24"/>
        </w:rPr>
        <w:t>ν</w:t>
      </w:r>
      <w:r>
        <w:rPr>
          <w:rFonts w:eastAsia="Times New Roman"/>
          <w:szCs w:val="24"/>
        </w:rPr>
        <w:t xml:space="preserve"> μήνα από το ΚΕΕΛΠΝΟ κι έκαναν αυτή την επίθεση; </w:t>
      </w:r>
    </w:p>
    <w:p w14:paraId="4B64C86B"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Όσο και να τα κρύψετε, όλα θα βγουν στη φόρα. Κι αν είχαμε και μια </w:t>
      </w:r>
      <w:r>
        <w:rPr>
          <w:rFonts w:eastAsia="Times New Roman"/>
          <w:szCs w:val="24"/>
        </w:rPr>
        <w:t>δ</w:t>
      </w:r>
      <w:r>
        <w:rPr>
          <w:rFonts w:eastAsia="Times New Roman"/>
          <w:szCs w:val="24"/>
        </w:rPr>
        <w:t>ικαιοσύνη που να λειτουργο</w:t>
      </w:r>
      <w:r>
        <w:rPr>
          <w:rFonts w:eastAsia="Times New Roman"/>
          <w:szCs w:val="24"/>
        </w:rPr>
        <w:t xml:space="preserve">ύσε πιο γρήγορα, κάποιοι θα έπρεπε να βλέπουν τον κόσμο </w:t>
      </w:r>
      <w:r>
        <w:rPr>
          <w:rFonts w:eastAsia="Times New Roman"/>
          <w:szCs w:val="24"/>
        </w:rPr>
        <w:lastRenderedPageBreak/>
        <w:t xml:space="preserve">σήμερα ριγέ, γιατί θα έπρεπε να είναι πίσω από τα κάγκελα! Θα έρθει, όμως, κι αυτή η ώρα.  </w:t>
      </w:r>
    </w:p>
    <w:p w14:paraId="4B64C86C"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Ευχαριστώ πολύ. </w:t>
      </w:r>
    </w:p>
    <w:p w14:paraId="4B64C86D" w14:textId="77777777" w:rsidR="00973031" w:rsidRDefault="00405E19">
      <w:pPr>
        <w:spacing w:line="600" w:lineRule="auto"/>
        <w:ind w:firstLine="720"/>
        <w:contextualSpacing/>
        <w:jc w:val="both"/>
        <w:rPr>
          <w:rFonts w:eastAsia="Times New Roman"/>
          <w:szCs w:val="24"/>
        </w:rPr>
      </w:pPr>
      <w:r w:rsidRPr="00C86E08">
        <w:rPr>
          <w:rFonts w:eastAsia="Times New Roman"/>
          <w:b/>
          <w:szCs w:val="24"/>
        </w:rPr>
        <w:t>ΓΕΩΡΓΙΟΣ ΛΑΜΠΡΟΥΛΗΣ (ΣΤ</w:t>
      </w:r>
      <w:r>
        <w:rPr>
          <w:rFonts w:eastAsia="Times New Roman"/>
          <w:b/>
          <w:szCs w:val="24"/>
        </w:rPr>
        <w:t>΄</w:t>
      </w:r>
      <w:r w:rsidRPr="00C86E08">
        <w:rPr>
          <w:rFonts w:eastAsia="Times New Roman"/>
          <w:b/>
          <w:szCs w:val="24"/>
        </w:rPr>
        <w:t xml:space="preserve"> Αντιπρόεδρος της Βουλής): </w:t>
      </w:r>
      <w:r>
        <w:rPr>
          <w:rFonts w:eastAsia="Times New Roman"/>
          <w:szCs w:val="24"/>
        </w:rPr>
        <w:t>Κυρία Πρόεδρε, μπορώ να έχω τον λόγο για</w:t>
      </w:r>
      <w:r>
        <w:rPr>
          <w:rFonts w:eastAsia="Times New Roman"/>
          <w:szCs w:val="24"/>
        </w:rPr>
        <w:t xml:space="preserve"> ένα λεπτό; </w:t>
      </w:r>
    </w:p>
    <w:p w14:paraId="4B64C86E" w14:textId="77777777" w:rsidR="00973031" w:rsidRDefault="00405E19">
      <w:pPr>
        <w:spacing w:line="600" w:lineRule="auto"/>
        <w:ind w:firstLine="720"/>
        <w:contextualSpacing/>
        <w:jc w:val="both"/>
        <w:rPr>
          <w:rFonts w:eastAsia="Times New Roman"/>
          <w:szCs w:val="24"/>
        </w:rPr>
      </w:pPr>
      <w:r w:rsidRPr="00C86E08">
        <w:rPr>
          <w:rFonts w:eastAsia="Times New Roman"/>
          <w:b/>
          <w:szCs w:val="24"/>
        </w:rPr>
        <w:t xml:space="preserve">ΠΡΟΕΔΡΕΥΟΥΣΑ (Αναστασία Χριστοδουλοπούλου): </w:t>
      </w:r>
      <w:r>
        <w:rPr>
          <w:rFonts w:eastAsia="Times New Roman"/>
          <w:szCs w:val="24"/>
        </w:rPr>
        <w:t xml:space="preserve">Θα σας δώσω τον λόγο για ένα λεπτό. Έχει ζητήσει και ο κ. </w:t>
      </w:r>
      <w:proofErr w:type="spellStart"/>
      <w:r>
        <w:rPr>
          <w:rFonts w:eastAsia="Times New Roman"/>
          <w:szCs w:val="24"/>
        </w:rPr>
        <w:t>Σαχινίδης</w:t>
      </w:r>
      <w:proofErr w:type="spellEnd"/>
      <w:r>
        <w:rPr>
          <w:rFonts w:eastAsia="Times New Roman"/>
          <w:szCs w:val="24"/>
        </w:rPr>
        <w:t xml:space="preserve"> τον λόγο για δύο λεπτά. </w:t>
      </w:r>
    </w:p>
    <w:p w14:paraId="4B64C86F" w14:textId="77777777" w:rsidR="00973031" w:rsidRDefault="00405E19">
      <w:pPr>
        <w:spacing w:line="600" w:lineRule="auto"/>
        <w:ind w:firstLine="720"/>
        <w:contextualSpacing/>
        <w:jc w:val="both"/>
        <w:rPr>
          <w:rFonts w:eastAsia="Times New Roman"/>
          <w:szCs w:val="24"/>
        </w:rPr>
      </w:pPr>
      <w:r w:rsidRPr="00C86E08">
        <w:rPr>
          <w:rFonts w:eastAsia="Times New Roman"/>
          <w:b/>
          <w:szCs w:val="24"/>
        </w:rPr>
        <w:t>ΓΕΩΡΓΙΟΣ ΛΑΜΠΡΟΥΛΗΣ (ΣΤ</w:t>
      </w:r>
      <w:r>
        <w:rPr>
          <w:rFonts w:eastAsia="Times New Roman"/>
          <w:b/>
          <w:szCs w:val="24"/>
        </w:rPr>
        <w:t>΄</w:t>
      </w:r>
      <w:r w:rsidRPr="00C86E08">
        <w:rPr>
          <w:rFonts w:eastAsia="Times New Roman"/>
          <w:b/>
          <w:szCs w:val="24"/>
        </w:rPr>
        <w:t xml:space="preserve"> Αντιπρόεδρος της Βουλής):</w:t>
      </w:r>
      <w:r>
        <w:rPr>
          <w:rFonts w:eastAsia="Times New Roman"/>
          <w:b/>
          <w:szCs w:val="24"/>
        </w:rPr>
        <w:t xml:space="preserve"> </w:t>
      </w:r>
      <w:r>
        <w:rPr>
          <w:rFonts w:eastAsia="Times New Roman"/>
          <w:szCs w:val="24"/>
        </w:rPr>
        <w:t>Ευχαριστώ πολύ, κυρία Πρόεδρε.</w:t>
      </w:r>
    </w:p>
    <w:p w14:paraId="4B64C870"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Δύο πράγματα, εν τάχει. Το ένα αφορά δύο τροπολογίες βουλευτικές. Να μας πουν οι Υπουργοί αν τις κάνουν δεκτές. Ήδη ειπώθηκε από τον Αναπληρωτή Υπουργό για δύο οι οποίες δεν γίνονται δεκτές. Υπάρχουν άλλες δύο. </w:t>
      </w:r>
    </w:p>
    <w:p w14:paraId="4B64C871" w14:textId="77777777" w:rsidR="00973031" w:rsidRDefault="00405E19">
      <w:pPr>
        <w:spacing w:line="600" w:lineRule="auto"/>
        <w:ind w:firstLine="720"/>
        <w:contextualSpacing/>
        <w:jc w:val="both"/>
        <w:rPr>
          <w:rFonts w:eastAsia="Times New Roman"/>
          <w:szCs w:val="24"/>
        </w:rPr>
      </w:pPr>
      <w:r>
        <w:rPr>
          <w:rFonts w:eastAsia="Times New Roman"/>
          <w:szCs w:val="24"/>
        </w:rPr>
        <w:t>Το δεύτερο, για το οποίο ζήτησα και τον λόγο</w:t>
      </w:r>
      <w:r>
        <w:rPr>
          <w:rFonts w:eastAsia="Times New Roman"/>
          <w:szCs w:val="24"/>
        </w:rPr>
        <w:t xml:space="preserve">. Αναφέρθηκε ο κ. </w:t>
      </w:r>
      <w:proofErr w:type="spellStart"/>
      <w:r>
        <w:rPr>
          <w:rFonts w:eastAsia="Times New Roman"/>
          <w:szCs w:val="24"/>
        </w:rPr>
        <w:t>Πολάκης</w:t>
      </w:r>
      <w:proofErr w:type="spellEnd"/>
      <w:r>
        <w:rPr>
          <w:rFonts w:eastAsia="Times New Roman"/>
          <w:szCs w:val="24"/>
        </w:rPr>
        <w:t xml:space="preserve"> στα λεγόμενά μου, στην τοποθέτηση που έκανα προηγουμένως. Εγώ δεν είπα καθόλου τη λέξη «ρουσφέτι». Τον προκαλώ να κοιτάξει τα Πρακτικά. </w:t>
      </w:r>
    </w:p>
    <w:p w14:paraId="4B64C872" w14:textId="77777777" w:rsidR="00973031" w:rsidRDefault="00405E19">
      <w:pPr>
        <w:spacing w:line="600" w:lineRule="auto"/>
        <w:ind w:firstLine="720"/>
        <w:contextualSpacing/>
        <w:jc w:val="both"/>
        <w:rPr>
          <w:rFonts w:eastAsia="Times New Roman"/>
          <w:szCs w:val="24"/>
        </w:rPr>
      </w:pPr>
      <w:r>
        <w:rPr>
          <w:rFonts w:eastAsia="Times New Roman"/>
          <w:szCs w:val="24"/>
        </w:rPr>
        <w:t>Άρα, λοιπόν, δεν μπορεί να βάζει τέτοιες λέξεις στο στόμα μου, στο στόμα μας, αν θέλετε, γιατί δεν είμαστε μόνο άτομα, εκπροσωπούμε κι έναν κοινοβουλευτικό χώρο κι ένα κόμμα. Τέτοιες λέξεις από εμένα δεν βγήκαν. Τώρα, εάν ο ίδιος θέλει να τις μεταφράζει έτ</w:t>
      </w:r>
      <w:r>
        <w:rPr>
          <w:rFonts w:eastAsia="Times New Roman"/>
          <w:szCs w:val="24"/>
        </w:rPr>
        <w:t xml:space="preserve">σι, είναι δικαίωμά του. </w:t>
      </w:r>
    </w:p>
    <w:p w14:paraId="4B64C873" w14:textId="77777777" w:rsidR="00973031" w:rsidRDefault="00405E19">
      <w:pPr>
        <w:spacing w:line="600" w:lineRule="auto"/>
        <w:ind w:firstLine="720"/>
        <w:contextualSpacing/>
        <w:jc w:val="both"/>
        <w:rPr>
          <w:rFonts w:eastAsia="Times New Roman"/>
          <w:szCs w:val="24"/>
        </w:rPr>
      </w:pPr>
      <w:r>
        <w:rPr>
          <w:rFonts w:eastAsia="Times New Roman"/>
          <w:szCs w:val="24"/>
        </w:rPr>
        <w:lastRenderedPageBreak/>
        <w:t xml:space="preserve">Εγώ, όμως, ζητώ, κυρία Πρόεδρε, ο ίδιος να ανακαλέσει και να διαγραφεί από τα Πρακτικά. </w:t>
      </w:r>
    </w:p>
    <w:p w14:paraId="4B64C874" w14:textId="77777777" w:rsidR="00973031" w:rsidRDefault="00405E19">
      <w:pPr>
        <w:spacing w:line="600" w:lineRule="auto"/>
        <w:ind w:firstLine="720"/>
        <w:contextualSpacing/>
        <w:jc w:val="both"/>
        <w:rPr>
          <w:rFonts w:eastAsia="Times New Roman"/>
          <w:szCs w:val="24"/>
        </w:rPr>
      </w:pPr>
      <w:r w:rsidRPr="0024504F">
        <w:rPr>
          <w:rFonts w:eastAsia="Times New Roman"/>
          <w:b/>
          <w:szCs w:val="24"/>
        </w:rPr>
        <w:t>ΓΡΗΓΟΡ</w:t>
      </w:r>
      <w:r>
        <w:rPr>
          <w:rFonts w:eastAsia="Times New Roman"/>
          <w:b/>
          <w:szCs w:val="24"/>
        </w:rPr>
        <w:t>ΙΟ</w:t>
      </w:r>
      <w:r w:rsidRPr="0024504F">
        <w:rPr>
          <w:rFonts w:eastAsia="Times New Roman"/>
          <w:b/>
          <w:szCs w:val="24"/>
        </w:rPr>
        <w:t>Σ ΨΑΡΙΑΝΟΣ:</w:t>
      </w:r>
      <w:r>
        <w:rPr>
          <w:rFonts w:eastAsia="Times New Roman"/>
          <w:szCs w:val="24"/>
        </w:rPr>
        <w:t xml:space="preserve"> Δεν το είπες έτσι. Δεν είπες για ρουσφέτι, είπες «να προσλάβουν».  </w:t>
      </w:r>
    </w:p>
    <w:p w14:paraId="4B64C875" w14:textId="77777777" w:rsidR="00973031" w:rsidRDefault="00405E19">
      <w:pPr>
        <w:spacing w:line="600" w:lineRule="auto"/>
        <w:ind w:firstLine="720"/>
        <w:contextualSpacing/>
        <w:jc w:val="both"/>
        <w:rPr>
          <w:rFonts w:eastAsia="Times New Roman"/>
          <w:b/>
          <w:szCs w:val="24"/>
        </w:rPr>
      </w:pPr>
      <w:r w:rsidRPr="00C86E08">
        <w:rPr>
          <w:rFonts w:eastAsia="Times New Roman"/>
          <w:b/>
          <w:szCs w:val="24"/>
        </w:rPr>
        <w:t>ΓΕΩΡΓΙΟΣ ΛΑΜΠΡΟΥΛΗΣ (ΣΤ</w:t>
      </w:r>
      <w:r>
        <w:rPr>
          <w:rFonts w:eastAsia="Times New Roman"/>
          <w:b/>
          <w:szCs w:val="24"/>
        </w:rPr>
        <w:t>΄</w:t>
      </w:r>
      <w:r w:rsidRPr="00C86E08">
        <w:rPr>
          <w:rFonts w:eastAsia="Times New Roman"/>
          <w:b/>
          <w:szCs w:val="24"/>
        </w:rPr>
        <w:t xml:space="preserve"> Αντιπρόεδρος της Βουλής):</w:t>
      </w:r>
      <w:r>
        <w:rPr>
          <w:rFonts w:eastAsia="Times New Roman"/>
          <w:b/>
          <w:szCs w:val="24"/>
        </w:rPr>
        <w:t xml:space="preserve"> </w:t>
      </w:r>
      <w:r w:rsidRPr="00F63B10">
        <w:rPr>
          <w:rFonts w:eastAsia="Times New Roman"/>
          <w:szCs w:val="24"/>
        </w:rPr>
        <w:t>Δεν</w:t>
      </w:r>
      <w:r w:rsidRPr="00F63B10">
        <w:rPr>
          <w:rFonts w:eastAsia="Times New Roman"/>
          <w:szCs w:val="24"/>
        </w:rPr>
        <w:t xml:space="preserve"> είπα λέξη.</w:t>
      </w:r>
      <w:r>
        <w:rPr>
          <w:rFonts w:eastAsia="Times New Roman"/>
          <w:b/>
          <w:szCs w:val="24"/>
        </w:rPr>
        <w:t xml:space="preserve"> </w:t>
      </w:r>
    </w:p>
    <w:p w14:paraId="4B64C876" w14:textId="77777777" w:rsidR="00973031" w:rsidRDefault="00405E19">
      <w:pPr>
        <w:spacing w:line="600" w:lineRule="auto"/>
        <w:ind w:firstLine="720"/>
        <w:contextualSpacing/>
        <w:jc w:val="both"/>
        <w:rPr>
          <w:rFonts w:eastAsia="Times New Roman"/>
          <w:szCs w:val="24"/>
        </w:rPr>
      </w:pPr>
      <w:r w:rsidRPr="0024504F">
        <w:rPr>
          <w:rFonts w:eastAsia="Times New Roman"/>
          <w:b/>
          <w:szCs w:val="24"/>
        </w:rPr>
        <w:t>ΓΡΗΓΟΡ</w:t>
      </w:r>
      <w:r>
        <w:rPr>
          <w:rFonts w:eastAsia="Times New Roman"/>
          <w:b/>
          <w:szCs w:val="24"/>
        </w:rPr>
        <w:t>ΙΟ</w:t>
      </w:r>
      <w:r w:rsidRPr="0024504F">
        <w:rPr>
          <w:rFonts w:eastAsia="Times New Roman"/>
          <w:b/>
          <w:szCs w:val="24"/>
        </w:rPr>
        <w:t>Σ ΨΑΡΙΑΝΟΣ:</w:t>
      </w:r>
      <w:r>
        <w:rPr>
          <w:rFonts w:eastAsia="Times New Roman"/>
          <w:szCs w:val="24"/>
        </w:rPr>
        <w:t xml:space="preserve"> Το αντίθετο είπες, «να προσλάβουν».</w:t>
      </w:r>
    </w:p>
    <w:p w14:paraId="4B64C877"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 ΛΑΜΠΡΟΥΛΗΣ (ΣΤ</w:t>
      </w:r>
      <w:r>
        <w:rPr>
          <w:rFonts w:eastAsia="Times New Roman"/>
          <w:b/>
          <w:szCs w:val="24"/>
        </w:rPr>
        <w:t>΄</w:t>
      </w:r>
      <w:r>
        <w:rPr>
          <w:rFonts w:eastAsia="Times New Roman"/>
          <w:b/>
          <w:szCs w:val="24"/>
        </w:rPr>
        <w:t xml:space="preserve"> Αντιπρόεδρος της Βουλής): </w:t>
      </w:r>
      <w:r>
        <w:rPr>
          <w:rFonts w:eastAsia="Times New Roman"/>
          <w:szCs w:val="24"/>
        </w:rPr>
        <w:t>Αν το κατάλαβε αυτό…</w:t>
      </w:r>
    </w:p>
    <w:p w14:paraId="4B64C878" w14:textId="77777777" w:rsidR="00973031" w:rsidRDefault="00405E19">
      <w:pPr>
        <w:spacing w:line="600" w:lineRule="auto"/>
        <w:ind w:firstLine="720"/>
        <w:contextualSpacing/>
        <w:jc w:val="both"/>
        <w:rPr>
          <w:rFonts w:eastAsia="Times New Roman"/>
          <w:b/>
          <w:szCs w:val="24"/>
        </w:rPr>
      </w:pPr>
      <w:r>
        <w:rPr>
          <w:rFonts w:eastAsia="Times New Roman"/>
          <w:szCs w:val="24"/>
        </w:rPr>
        <w:t>Περιμένω από την Πρόεδρο να τοποθετηθεί γι’ αυτό.</w:t>
      </w:r>
    </w:p>
    <w:p w14:paraId="4B64C879" w14:textId="77777777" w:rsidR="00973031" w:rsidRDefault="00405E19">
      <w:pPr>
        <w:spacing w:line="600" w:lineRule="auto"/>
        <w:ind w:firstLine="720"/>
        <w:contextualSpacing/>
        <w:jc w:val="both"/>
        <w:rPr>
          <w:rFonts w:eastAsia="Times New Roman"/>
          <w:szCs w:val="24"/>
        </w:rPr>
      </w:pPr>
      <w:r w:rsidRPr="00C86E08">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Σα</w:t>
      </w:r>
      <w:r>
        <w:rPr>
          <w:rFonts w:eastAsia="Times New Roman"/>
          <w:szCs w:val="24"/>
        </w:rPr>
        <w:t>χινίδης</w:t>
      </w:r>
      <w:proofErr w:type="spellEnd"/>
      <w:r>
        <w:rPr>
          <w:rFonts w:eastAsia="Times New Roman"/>
          <w:szCs w:val="24"/>
        </w:rPr>
        <w:t xml:space="preserve"> για δύο λεπτά.  </w:t>
      </w:r>
    </w:p>
    <w:p w14:paraId="4B64C87A" w14:textId="77777777" w:rsidR="00973031" w:rsidRDefault="00405E19">
      <w:pPr>
        <w:spacing w:line="600" w:lineRule="auto"/>
        <w:ind w:firstLine="720"/>
        <w:contextualSpacing/>
        <w:jc w:val="both"/>
        <w:rPr>
          <w:rFonts w:eastAsia="Times New Roman"/>
          <w:szCs w:val="24"/>
        </w:rPr>
      </w:pPr>
      <w:r w:rsidRPr="00996D51">
        <w:rPr>
          <w:rFonts w:eastAsia="Times New Roman"/>
          <w:b/>
          <w:szCs w:val="24"/>
        </w:rPr>
        <w:t xml:space="preserve">ΙΩΑΝΝΗΣ ΣΑΧΙΝΙΔΗΣ: </w:t>
      </w:r>
      <w:r>
        <w:rPr>
          <w:rFonts w:eastAsia="Times New Roman"/>
          <w:szCs w:val="24"/>
        </w:rPr>
        <w:t>Ευχαριστώ, κυρία Πρόεδρε.</w:t>
      </w:r>
    </w:p>
    <w:p w14:paraId="4B64C87B"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Τελικά, αντικείμενο συζήτησης σήμερα ήταν η βουλευτική τροπολογία, με γενικό αριθμό 1749 και ειδικό 137, η οποία δεν έγινε και δεκτή. </w:t>
      </w:r>
    </w:p>
    <w:p w14:paraId="4B64C87C" w14:textId="77777777" w:rsidR="00973031" w:rsidRDefault="00405E19">
      <w:pPr>
        <w:spacing w:line="600" w:lineRule="auto"/>
        <w:ind w:firstLine="720"/>
        <w:contextualSpacing/>
        <w:jc w:val="both"/>
        <w:rPr>
          <w:rFonts w:eastAsia="Times New Roman"/>
          <w:szCs w:val="24"/>
        </w:rPr>
      </w:pPr>
      <w:r>
        <w:rPr>
          <w:rFonts w:eastAsia="Times New Roman"/>
          <w:szCs w:val="24"/>
        </w:rPr>
        <w:t>Το Κίνημα Αλλαγής, το ΠΑΣΟΚ δηλαδή, μέσω του Κοινοβ</w:t>
      </w:r>
      <w:r>
        <w:rPr>
          <w:rFonts w:eastAsia="Times New Roman"/>
          <w:szCs w:val="24"/>
        </w:rPr>
        <w:t>ουλευτικού τ</w:t>
      </w:r>
      <w:r>
        <w:rPr>
          <w:rFonts w:eastAsia="Times New Roman"/>
          <w:szCs w:val="24"/>
        </w:rPr>
        <w:t>ου</w:t>
      </w:r>
      <w:r>
        <w:rPr>
          <w:rFonts w:eastAsia="Times New Roman"/>
          <w:szCs w:val="24"/>
        </w:rPr>
        <w:t xml:space="preserve"> Εκπροσώπου, αναφέρθηκε στη Χρυσή Αυγή. Όμως, πιστεύω ότι ήμουν τόσο διευκρινιστικός</w:t>
      </w:r>
      <w:r>
        <w:rPr>
          <w:rFonts w:eastAsia="Times New Roman"/>
          <w:szCs w:val="24"/>
        </w:rPr>
        <w:t>,</w:t>
      </w:r>
      <w:r>
        <w:rPr>
          <w:rFonts w:eastAsia="Times New Roman"/>
          <w:szCs w:val="24"/>
        </w:rPr>
        <w:t xml:space="preserve"> που δεν χρήζουν ερμηνείας από κανέναν αυτά που είπα από του Βήματος σχετικά με αυτή την τροπολογία. Είπα ότι άλλο ζήτημα η προστασία της ελευθερίας </w:t>
      </w:r>
      <w:r>
        <w:rPr>
          <w:rFonts w:eastAsia="Times New Roman"/>
          <w:szCs w:val="24"/>
        </w:rPr>
        <w:lastRenderedPageBreak/>
        <w:t>του Τύπο</w:t>
      </w:r>
      <w:r>
        <w:rPr>
          <w:rFonts w:eastAsia="Times New Roman"/>
          <w:szCs w:val="24"/>
        </w:rPr>
        <w:t xml:space="preserve">υ κι άλλο το να μπορεί ο καθένας να γράφει ό,τι θέλει και να μην υφίσταται τις συνέπειες. Θα μπορούσα να φέρω χίλια δυο παραδείγματα. Πιστεύω ότι κανένας εντός αυτής της αιθούσης δεν θα ανεχόταν κάποιοι δημοσιογράφοι οι οποίοι </w:t>
      </w:r>
      <w:proofErr w:type="spellStart"/>
      <w:r>
        <w:rPr>
          <w:rFonts w:eastAsia="Times New Roman"/>
          <w:szCs w:val="24"/>
        </w:rPr>
        <w:t>πρό</w:t>
      </w:r>
      <w:r>
        <w:rPr>
          <w:rFonts w:eastAsia="Times New Roman"/>
          <w:szCs w:val="24"/>
        </w:rPr>
        <w:t>σ</w:t>
      </w:r>
      <w:r>
        <w:rPr>
          <w:rFonts w:eastAsia="Times New Roman"/>
          <w:szCs w:val="24"/>
        </w:rPr>
        <w:t>κεινται</w:t>
      </w:r>
      <w:proofErr w:type="spellEnd"/>
      <w:r>
        <w:rPr>
          <w:rFonts w:eastAsia="Times New Roman"/>
          <w:szCs w:val="24"/>
        </w:rPr>
        <w:t xml:space="preserve"> σε συγκεκριμένα κ</w:t>
      </w:r>
      <w:r>
        <w:rPr>
          <w:rFonts w:eastAsia="Times New Roman"/>
          <w:szCs w:val="24"/>
        </w:rPr>
        <w:t xml:space="preserve">όμματα ελεύθερα να λοιδορούν, να λασπολογούν και να κατηγορούν ανθρώπους, χωρίς να υπάρχουν συνέπειες. </w:t>
      </w:r>
    </w:p>
    <w:p w14:paraId="4B64C87D"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Για ποιον λόγο; Τι ακριβώς θέλετε να προστατεύσετε υποστηρίζοντας αυτό ακριβώς; </w:t>
      </w:r>
    </w:p>
    <w:p w14:paraId="4B64C87E" w14:textId="77777777" w:rsidR="00973031" w:rsidRDefault="00405E19">
      <w:pPr>
        <w:spacing w:line="600" w:lineRule="auto"/>
        <w:ind w:firstLine="720"/>
        <w:contextualSpacing/>
        <w:jc w:val="both"/>
        <w:rPr>
          <w:rFonts w:eastAsia="Times New Roman"/>
          <w:szCs w:val="24"/>
        </w:rPr>
      </w:pPr>
      <w:r>
        <w:rPr>
          <w:rFonts w:eastAsia="Times New Roman"/>
          <w:szCs w:val="24"/>
        </w:rPr>
        <w:t xml:space="preserve">Ευχαριστώ. </w:t>
      </w:r>
    </w:p>
    <w:p w14:paraId="4B64C87F" w14:textId="77777777" w:rsidR="00973031" w:rsidRDefault="00405E19">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ο Υπουργός Υγείας κ. Ανδρέας Ξανθός.</w:t>
      </w:r>
    </w:p>
    <w:p w14:paraId="4B64C880" w14:textId="77777777" w:rsidR="00973031" w:rsidRDefault="00405E19">
      <w:pPr>
        <w:spacing w:line="600" w:lineRule="auto"/>
        <w:ind w:firstLine="720"/>
        <w:contextualSpacing/>
        <w:jc w:val="both"/>
        <w:rPr>
          <w:rFonts w:eastAsia="Times New Roman"/>
          <w:bCs/>
          <w:szCs w:val="24"/>
        </w:rPr>
      </w:pPr>
      <w:r w:rsidRPr="00CD431F">
        <w:rPr>
          <w:rFonts w:eastAsia="Times New Roman"/>
          <w:b/>
          <w:bCs/>
          <w:szCs w:val="24"/>
        </w:rPr>
        <w:t xml:space="preserve">ΑΝΔΡΕΑΣ ΞΑΝΘΟΣ (Υπουργός Υγείας): </w:t>
      </w:r>
      <w:r>
        <w:rPr>
          <w:rFonts w:eastAsia="Times New Roman"/>
          <w:bCs/>
          <w:szCs w:val="24"/>
        </w:rPr>
        <w:t>Κατ’ αρχ</w:t>
      </w:r>
      <w:r>
        <w:rPr>
          <w:rFonts w:eastAsia="Times New Roman"/>
          <w:bCs/>
          <w:szCs w:val="24"/>
        </w:rPr>
        <w:t>άς</w:t>
      </w:r>
      <w:r>
        <w:rPr>
          <w:rFonts w:eastAsia="Times New Roman"/>
          <w:bCs/>
          <w:szCs w:val="24"/>
        </w:rPr>
        <w:t xml:space="preserve"> αποδεχόμαστε τη βουλευτική τροπολογία με ειδικό αριθμό 1759 και ειδικό 143. Όπως εξηγήσαμε, προβλέπει ουσιαστικά τη σύσταση τριών οργανικών θέσεων στο Τμήμα Επ</w:t>
      </w:r>
      <w:r>
        <w:rPr>
          <w:rFonts w:eastAsia="Times New Roman"/>
          <w:bCs/>
          <w:szCs w:val="24"/>
        </w:rPr>
        <w:t xml:space="preserve">ειγόντων Περιστατικών του Νοσοκομείου Άργους -είναι από το απόθεμα των </w:t>
      </w:r>
      <w:proofErr w:type="spellStart"/>
      <w:r>
        <w:rPr>
          <w:rFonts w:eastAsia="Times New Roman"/>
          <w:bCs/>
          <w:szCs w:val="24"/>
        </w:rPr>
        <w:t>εκατόν</w:t>
      </w:r>
      <w:proofErr w:type="spellEnd"/>
      <w:r>
        <w:rPr>
          <w:rFonts w:eastAsia="Times New Roman"/>
          <w:bCs/>
          <w:szCs w:val="24"/>
        </w:rPr>
        <w:t xml:space="preserve"> ογδόντα δύο</w:t>
      </w:r>
      <w:r>
        <w:rPr>
          <w:rFonts w:eastAsia="Times New Roman"/>
          <w:bCs/>
          <w:szCs w:val="24"/>
        </w:rPr>
        <w:t xml:space="preserve"> θέσεων που σήμερα νομοθετήσαμε- έτσι ώστε να στηριχτεί αυτό το </w:t>
      </w:r>
      <w:r>
        <w:rPr>
          <w:rFonts w:eastAsia="Times New Roman"/>
          <w:bCs/>
          <w:szCs w:val="24"/>
        </w:rPr>
        <w:t>τ</w:t>
      </w:r>
      <w:r>
        <w:rPr>
          <w:rFonts w:eastAsia="Times New Roman"/>
          <w:bCs/>
          <w:szCs w:val="24"/>
        </w:rPr>
        <w:t>μήμα, το οποίο δυστυχώς δεν είχε στον παλιό οργανισμό του νοσοκομείου αυτή την πρόβλεψη.</w:t>
      </w:r>
    </w:p>
    <w:p w14:paraId="4B64C881" w14:textId="77777777" w:rsidR="00973031" w:rsidRDefault="00405E19">
      <w:pPr>
        <w:spacing w:line="600" w:lineRule="auto"/>
        <w:ind w:firstLine="720"/>
        <w:contextualSpacing/>
        <w:jc w:val="both"/>
        <w:rPr>
          <w:rFonts w:eastAsia="Times New Roman"/>
          <w:bCs/>
          <w:szCs w:val="24"/>
        </w:rPr>
      </w:pPr>
      <w:r>
        <w:rPr>
          <w:rFonts w:eastAsia="Times New Roman"/>
          <w:bCs/>
          <w:szCs w:val="24"/>
        </w:rPr>
        <w:lastRenderedPageBreak/>
        <w:t xml:space="preserve">Επίσης, θέλω </w:t>
      </w:r>
      <w:r>
        <w:rPr>
          <w:rFonts w:eastAsia="Times New Roman"/>
          <w:bCs/>
          <w:szCs w:val="24"/>
        </w:rPr>
        <w:t>να ξεκαθαρίσω από την αρχή ότι θεωρώ πως έχει απαντηθεί απολύτως αυτή η, κατασκευασμένη κατά την άποψή μου, ανησυχία αυτής της περιόδου για το ζήτημα της εμβολιαστικής πολιτικής. Εξήγησα το πρωί στον αγαπητό συνάδελφο κ. Λυκούδη ότι δεν έχει αλλάξει τίποτα</w:t>
      </w:r>
      <w:r>
        <w:rPr>
          <w:rFonts w:eastAsia="Times New Roman"/>
          <w:bCs/>
          <w:szCs w:val="24"/>
        </w:rPr>
        <w:t xml:space="preserve"> στη στρατηγική και του Υπουργείου Υγείας και του Υπουργείου Παιδείας και γενικά στην εμβολιαστική πολιτική της χώρας. Ίσα</w:t>
      </w:r>
      <w:r>
        <w:rPr>
          <w:rFonts w:eastAsia="Times New Roman"/>
          <w:bCs/>
          <w:szCs w:val="24"/>
        </w:rPr>
        <w:t>-</w:t>
      </w:r>
      <w:r>
        <w:rPr>
          <w:rFonts w:eastAsia="Times New Roman"/>
          <w:bCs/>
          <w:szCs w:val="24"/>
        </w:rPr>
        <w:t>ίσα παίρνοντας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 xml:space="preserve"> νέα δεδομένα και νέες διακινδυνεύσεις που προέρχονται αυτή την περίοδο και δεχόμενοι εισηγήσεις από τα αρμόδι</w:t>
      </w:r>
      <w:r>
        <w:rPr>
          <w:rFonts w:eastAsia="Times New Roman"/>
          <w:bCs/>
          <w:szCs w:val="24"/>
        </w:rPr>
        <w:t>α επιστημονικά όργανα και όχι από επαγγελματικές ενώσεις, θα προχωρήσουμε στις απαραίτητες παρεμβάσεις, που θα ενισχύουν αυτή την κουλτούρα των εμβολιασμών και θα προστατεύουν και θα θωρακίζουν τη δημόσια υγεία.</w:t>
      </w:r>
    </w:p>
    <w:p w14:paraId="4B64C882" w14:textId="77777777" w:rsidR="00973031" w:rsidRDefault="00405E19">
      <w:pPr>
        <w:spacing w:line="600" w:lineRule="auto"/>
        <w:ind w:firstLine="720"/>
        <w:contextualSpacing/>
        <w:jc w:val="both"/>
        <w:rPr>
          <w:rFonts w:eastAsia="Times New Roman"/>
          <w:bCs/>
          <w:szCs w:val="24"/>
        </w:rPr>
      </w:pPr>
      <w:r>
        <w:rPr>
          <w:rFonts w:eastAsia="Times New Roman"/>
          <w:bCs/>
          <w:szCs w:val="24"/>
        </w:rPr>
        <w:t>Καταθέτω στα Πρακτικά την αναμετάδοση από τα</w:t>
      </w:r>
      <w:r>
        <w:rPr>
          <w:rFonts w:eastAsia="Times New Roman"/>
          <w:bCs/>
          <w:szCs w:val="24"/>
        </w:rPr>
        <w:t xml:space="preserve"> μέσα της συζήτησης αυτής, η οποία νομίζω ότι είναι απολύτως διευκρινιστική και ξεκαθαρίζει πλήρως το πλαίσιο. Και θεωρώ ότι η οποιαδήποτε επαναφορά αυτού του θέματος, κατά την άποψή μου, είναι παραπειστική.</w:t>
      </w:r>
    </w:p>
    <w:p w14:paraId="4B64C883"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(Στο σημείο αυτό ο Υπουργός κ. Ανδρέας Ξανθός </w:t>
      </w:r>
      <w:r>
        <w:rPr>
          <w:rFonts w:eastAsia="Times New Roman"/>
          <w:bCs/>
          <w:szCs w:val="24"/>
        </w:rPr>
        <w:t>κα</w:t>
      </w:r>
      <w:r>
        <w:rPr>
          <w:rFonts w:eastAsia="Times New Roman"/>
          <w:bCs/>
          <w:szCs w:val="24"/>
        </w:rPr>
        <w:t xml:space="preserve">ταθέτει για τα Πρακτικά </w:t>
      </w:r>
      <w:r>
        <w:rPr>
          <w:rFonts w:eastAsia="Times New Roman"/>
          <w:bCs/>
          <w:szCs w:val="24"/>
        </w:rPr>
        <w:t xml:space="preserve">τα προαναφερθέντα έγγραφα, τα οποία βρίσκονται </w:t>
      </w:r>
      <w:r w:rsidRPr="00663D20">
        <w:rPr>
          <w:rFonts w:eastAsia="Times New Roman"/>
          <w:bCs/>
          <w:szCs w:val="24"/>
        </w:rPr>
        <w:t xml:space="preserve">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4B64C884" w14:textId="77777777" w:rsidR="00973031" w:rsidRDefault="00405E19">
      <w:pPr>
        <w:spacing w:line="600" w:lineRule="auto"/>
        <w:ind w:firstLine="720"/>
        <w:contextualSpacing/>
        <w:jc w:val="both"/>
        <w:rPr>
          <w:rFonts w:eastAsia="Times New Roman"/>
          <w:bCs/>
          <w:szCs w:val="24"/>
        </w:rPr>
      </w:pPr>
      <w:r>
        <w:rPr>
          <w:rFonts w:eastAsia="Times New Roman"/>
          <w:bCs/>
          <w:szCs w:val="24"/>
        </w:rPr>
        <w:t>Τώρα το μεγάλο θέμα που συζητάμε σήμερα είναι μια νέα δωρεά η οποία γίνεται από ένα ίδρυμα κοιν</w:t>
      </w:r>
      <w:r>
        <w:rPr>
          <w:rFonts w:eastAsia="Times New Roman"/>
          <w:bCs/>
          <w:szCs w:val="24"/>
        </w:rPr>
        <w:t xml:space="preserve">ωφελούς χαρακτήρα, όπως είναι το Ίδρυμα </w:t>
      </w:r>
      <w:r>
        <w:rPr>
          <w:rFonts w:eastAsia="Times New Roman"/>
          <w:bCs/>
          <w:szCs w:val="24"/>
        </w:rPr>
        <w:t>«</w:t>
      </w:r>
      <w:r>
        <w:rPr>
          <w:rFonts w:eastAsia="Times New Roman"/>
          <w:bCs/>
          <w:szCs w:val="24"/>
        </w:rPr>
        <w:t>Ωνάση</w:t>
      </w:r>
      <w:r>
        <w:rPr>
          <w:rFonts w:eastAsia="Times New Roman"/>
          <w:bCs/>
          <w:szCs w:val="24"/>
        </w:rPr>
        <w:t>ς</w:t>
      </w:r>
      <w:r>
        <w:rPr>
          <w:rFonts w:eastAsia="Times New Roman"/>
          <w:bCs/>
          <w:szCs w:val="24"/>
        </w:rPr>
        <w:t>»</w:t>
      </w:r>
      <w:r>
        <w:rPr>
          <w:rFonts w:eastAsia="Times New Roman"/>
          <w:bCs/>
          <w:szCs w:val="24"/>
        </w:rPr>
        <w:t xml:space="preserve">. </w:t>
      </w:r>
      <w:r>
        <w:rPr>
          <w:rFonts w:eastAsia="Times New Roman"/>
          <w:bCs/>
          <w:szCs w:val="24"/>
        </w:rPr>
        <w:lastRenderedPageBreak/>
        <w:t xml:space="preserve">Είναι μια σημαντική επένδυση, η οποία αφορά και αναβάθμιση των υποδομών του υπάρχοντος </w:t>
      </w:r>
      <w:r>
        <w:rPr>
          <w:rFonts w:eastAsia="Times New Roman"/>
          <w:bCs/>
          <w:szCs w:val="24"/>
        </w:rPr>
        <w:t>«</w:t>
      </w:r>
      <w:r>
        <w:rPr>
          <w:rFonts w:eastAsia="Times New Roman"/>
          <w:bCs/>
          <w:szCs w:val="24"/>
        </w:rPr>
        <w:t>Ωνάσειου Καρδιοχειρουργικού Κέντρου</w:t>
      </w:r>
      <w:r>
        <w:rPr>
          <w:rFonts w:eastAsia="Times New Roman"/>
          <w:bCs/>
          <w:szCs w:val="24"/>
        </w:rPr>
        <w:t>»</w:t>
      </w:r>
      <w:r>
        <w:rPr>
          <w:rFonts w:eastAsia="Times New Roman"/>
          <w:bCs/>
          <w:szCs w:val="24"/>
        </w:rPr>
        <w:t xml:space="preserve">, αλλά και τη δημιουργία ενός νέου εθνικού </w:t>
      </w:r>
      <w:proofErr w:type="spellStart"/>
      <w:r>
        <w:rPr>
          <w:rFonts w:eastAsia="Times New Roman"/>
          <w:bCs/>
          <w:szCs w:val="24"/>
        </w:rPr>
        <w:t>μεταμοσχευτικού</w:t>
      </w:r>
      <w:proofErr w:type="spellEnd"/>
      <w:r>
        <w:rPr>
          <w:rFonts w:eastAsia="Times New Roman"/>
          <w:bCs/>
          <w:szCs w:val="24"/>
        </w:rPr>
        <w:t xml:space="preserve"> κέντρου, το οποίο θα λε</w:t>
      </w:r>
      <w:r>
        <w:rPr>
          <w:rFonts w:eastAsia="Times New Roman"/>
          <w:bCs/>
          <w:szCs w:val="24"/>
        </w:rPr>
        <w:t xml:space="preserve">ιτουργεί σε λειτουργική επαφή και διασύνδεση με το σημερινό </w:t>
      </w:r>
      <w:r>
        <w:rPr>
          <w:rFonts w:eastAsia="Times New Roman"/>
          <w:bCs/>
          <w:szCs w:val="24"/>
        </w:rPr>
        <w:t>«</w:t>
      </w:r>
      <w:r>
        <w:rPr>
          <w:rFonts w:eastAsia="Times New Roman"/>
          <w:bCs/>
          <w:szCs w:val="24"/>
        </w:rPr>
        <w:t>Ωνάσειο Καρδιοχειρουργικό Κέντρο</w:t>
      </w:r>
      <w:r>
        <w:rPr>
          <w:rFonts w:eastAsia="Times New Roman"/>
          <w:bCs/>
          <w:szCs w:val="24"/>
        </w:rPr>
        <w:t>»</w:t>
      </w:r>
      <w:r>
        <w:rPr>
          <w:rFonts w:eastAsia="Times New Roman"/>
          <w:bCs/>
          <w:szCs w:val="24"/>
        </w:rPr>
        <w:t>.</w:t>
      </w:r>
    </w:p>
    <w:p w14:paraId="4B64C885" w14:textId="77777777" w:rsidR="00973031" w:rsidRDefault="00405E19">
      <w:pPr>
        <w:spacing w:line="600" w:lineRule="auto"/>
        <w:ind w:firstLine="720"/>
        <w:contextualSpacing/>
        <w:jc w:val="both"/>
        <w:rPr>
          <w:rFonts w:eastAsia="Times New Roman"/>
          <w:bCs/>
          <w:szCs w:val="24"/>
        </w:rPr>
      </w:pPr>
      <w:r>
        <w:rPr>
          <w:rFonts w:eastAsia="Times New Roman"/>
          <w:bCs/>
          <w:szCs w:val="24"/>
        </w:rPr>
        <w:t>Η μεγάλη εικόνα, λοιπόν, αγαπητοί συνάδελφοι, είναι ότι προφανώς σε μία περίοδο δημοσιονομικής στενότητας, υπάρχει μία επένδυση από ιδιωτικό φορέα, η οποία όμως</w:t>
      </w:r>
      <w:r>
        <w:rPr>
          <w:rFonts w:eastAsia="Times New Roman"/>
          <w:bCs/>
          <w:szCs w:val="24"/>
        </w:rPr>
        <w:t xml:space="preserve"> εντάσσεται σε ένα πλάνο συνολικής αναβάθμισης του δημόσιου συστήματος υγείας. </w:t>
      </w:r>
    </w:p>
    <w:p w14:paraId="4B64C886" w14:textId="77777777" w:rsidR="00973031" w:rsidRDefault="00405E19">
      <w:pPr>
        <w:spacing w:line="600" w:lineRule="auto"/>
        <w:ind w:firstLine="720"/>
        <w:contextualSpacing/>
        <w:jc w:val="both"/>
        <w:rPr>
          <w:rFonts w:eastAsia="Times New Roman"/>
          <w:bCs/>
          <w:szCs w:val="24"/>
        </w:rPr>
      </w:pPr>
      <w:r>
        <w:rPr>
          <w:rFonts w:eastAsia="Times New Roman"/>
          <w:bCs/>
          <w:szCs w:val="24"/>
        </w:rPr>
        <w:t>Την ίδια λογική υπηρετούσε και η προηγούμενη δωρεά, την προηγούμενη εβδομάδα που συζητήσαμε, του Ιδρύματος «Σταύρος Νιάρχος», με διαφορετικούς όρους προφανώς. Κατά την άποψή μα</w:t>
      </w:r>
      <w:r>
        <w:rPr>
          <w:rFonts w:eastAsia="Times New Roman"/>
          <w:bCs/>
          <w:szCs w:val="24"/>
        </w:rPr>
        <w:t>ς την ίδια λογική υπηρετεί και αυτή η παρέμβαση.</w:t>
      </w:r>
    </w:p>
    <w:p w14:paraId="4B64C887"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Θεωρώ πραγματικά ότι με τη σύμπραξη του ελληνικού </w:t>
      </w:r>
      <w:r>
        <w:rPr>
          <w:rFonts w:eastAsia="Times New Roman"/>
          <w:bCs/>
          <w:szCs w:val="24"/>
        </w:rPr>
        <w:t>δ</w:t>
      </w:r>
      <w:r>
        <w:rPr>
          <w:rFonts w:eastAsia="Times New Roman"/>
          <w:bCs/>
          <w:szCs w:val="24"/>
        </w:rPr>
        <w:t xml:space="preserve">ημοσίου, του Ιδρύματος </w:t>
      </w:r>
      <w:r>
        <w:rPr>
          <w:rFonts w:eastAsia="Times New Roman"/>
          <w:bCs/>
          <w:szCs w:val="24"/>
        </w:rPr>
        <w:t>«</w:t>
      </w:r>
      <w:r>
        <w:rPr>
          <w:rFonts w:eastAsia="Times New Roman"/>
          <w:bCs/>
          <w:szCs w:val="24"/>
        </w:rPr>
        <w:t>Ωνάση</w:t>
      </w:r>
      <w:r>
        <w:rPr>
          <w:rFonts w:eastAsia="Times New Roman"/>
          <w:bCs/>
          <w:szCs w:val="24"/>
        </w:rPr>
        <w:t>ς</w:t>
      </w:r>
      <w:r>
        <w:rPr>
          <w:rFonts w:eastAsia="Times New Roman"/>
          <w:bCs/>
          <w:szCs w:val="24"/>
        </w:rPr>
        <w:t>»</w:t>
      </w:r>
      <w:r>
        <w:rPr>
          <w:rFonts w:eastAsia="Times New Roman"/>
          <w:bCs/>
          <w:szCs w:val="24"/>
        </w:rPr>
        <w:t xml:space="preserve"> και του </w:t>
      </w:r>
      <w:r>
        <w:rPr>
          <w:rFonts w:eastAsia="Times New Roman"/>
          <w:bCs/>
          <w:szCs w:val="24"/>
        </w:rPr>
        <w:t>«</w:t>
      </w:r>
      <w:r>
        <w:rPr>
          <w:rFonts w:eastAsia="Times New Roman"/>
          <w:bCs/>
          <w:szCs w:val="24"/>
        </w:rPr>
        <w:t>Ωνάσειου Καρδιοχειρουργικού Κέντρου</w:t>
      </w:r>
      <w:r>
        <w:rPr>
          <w:rFonts w:eastAsia="Times New Roman"/>
          <w:bCs/>
          <w:szCs w:val="24"/>
        </w:rPr>
        <w:t>»</w:t>
      </w:r>
      <w:r>
        <w:rPr>
          <w:rFonts w:eastAsia="Times New Roman"/>
          <w:bCs/>
          <w:szCs w:val="24"/>
        </w:rPr>
        <w:t xml:space="preserve"> καλύπτεται, με αυτή την παρέμβαση, ένα μεγάλο κενό το οποίο υπήρχε στην πολιτι</w:t>
      </w:r>
      <w:r>
        <w:rPr>
          <w:rFonts w:eastAsia="Times New Roman"/>
          <w:bCs/>
          <w:szCs w:val="24"/>
        </w:rPr>
        <w:t>κή υγείας της χώρας, που ήταν η αντιμετώπιση του μείζονος προβλήματος των μεταμοσχεύσεων, με επάρκεια</w:t>
      </w:r>
      <w:r>
        <w:rPr>
          <w:rFonts w:eastAsia="Times New Roman"/>
          <w:bCs/>
          <w:szCs w:val="24"/>
        </w:rPr>
        <w:t>,</w:t>
      </w:r>
      <w:r>
        <w:rPr>
          <w:rFonts w:eastAsia="Times New Roman"/>
          <w:bCs/>
          <w:szCs w:val="24"/>
        </w:rPr>
        <w:t xml:space="preserve"> με αξιοπιστία, με δυνατότητα να καλύπτονται οι ανάγκες των ανθρώπων, χωρίς να υπάρχει η πολύ </w:t>
      </w:r>
      <w:proofErr w:type="spellStart"/>
      <w:r>
        <w:rPr>
          <w:rFonts w:eastAsia="Times New Roman"/>
          <w:bCs/>
          <w:szCs w:val="24"/>
        </w:rPr>
        <w:t>κοστοβόρα</w:t>
      </w:r>
      <w:proofErr w:type="spellEnd"/>
      <w:r>
        <w:rPr>
          <w:rFonts w:eastAsia="Times New Roman"/>
          <w:bCs/>
          <w:szCs w:val="24"/>
        </w:rPr>
        <w:t xml:space="preserve"> προφανώς μετακίνηση ασθενών που </w:t>
      </w:r>
      <w:r>
        <w:rPr>
          <w:rFonts w:eastAsia="Times New Roman"/>
          <w:bCs/>
          <w:szCs w:val="24"/>
        </w:rPr>
        <w:lastRenderedPageBreak/>
        <w:t>πρέπει να υποστούν μεταμόσχευση στο εξωτερικό, κάτι το οποίο συμβαίνει δυστυχώς κατά κόρον σήμερα.</w:t>
      </w:r>
    </w:p>
    <w:p w14:paraId="4B64C888" w14:textId="77777777" w:rsidR="00973031" w:rsidRDefault="00405E19">
      <w:pPr>
        <w:spacing w:line="600" w:lineRule="auto"/>
        <w:ind w:firstLine="720"/>
        <w:contextualSpacing/>
        <w:jc w:val="both"/>
        <w:rPr>
          <w:rFonts w:eastAsia="Times New Roman"/>
          <w:bCs/>
          <w:szCs w:val="24"/>
        </w:rPr>
      </w:pPr>
      <w:r>
        <w:rPr>
          <w:rFonts w:eastAsia="Times New Roman"/>
          <w:bCs/>
          <w:szCs w:val="24"/>
        </w:rPr>
        <w:t>Έρχεται, λοιπόν, μετά</w:t>
      </w:r>
      <w:r>
        <w:rPr>
          <w:rFonts w:eastAsia="Times New Roman"/>
          <w:bCs/>
          <w:szCs w:val="24"/>
        </w:rPr>
        <w:t xml:space="preserve"> από πολλά χρόνια, μετά από δυόμισ</w:t>
      </w:r>
      <w:r>
        <w:rPr>
          <w:rFonts w:eastAsia="Times New Roman"/>
          <w:bCs/>
          <w:szCs w:val="24"/>
        </w:rPr>
        <w:t>ι</w:t>
      </w:r>
      <w:r>
        <w:rPr>
          <w:rFonts w:eastAsia="Times New Roman"/>
          <w:bCs/>
          <w:szCs w:val="24"/>
        </w:rPr>
        <w:t xml:space="preserve"> δεκαετίες που ιδρύθηκε το </w:t>
      </w:r>
      <w:r>
        <w:rPr>
          <w:rFonts w:eastAsia="Times New Roman"/>
          <w:bCs/>
          <w:szCs w:val="24"/>
        </w:rPr>
        <w:t>«</w:t>
      </w:r>
      <w:r>
        <w:rPr>
          <w:rFonts w:eastAsia="Times New Roman"/>
          <w:bCs/>
          <w:szCs w:val="24"/>
        </w:rPr>
        <w:t>Ωνάσειο Καρδιοχειρουργικό Κέντρο</w:t>
      </w:r>
      <w:r>
        <w:rPr>
          <w:rFonts w:eastAsia="Times New Roman"/>
          <w:bCs/>
          <w:szCs w:val="24"/>
        </w:rPr>
        <w:t>»</w:t>
      </w:r>
      <w:r>
        <w:rPr>
          <w:rFonts w:eastAsia="Times New Roman"/>
          <w:bCs/>
          <w:szCs w:val="24"/>
        </w:rPr>
        <w:t xml:space="preserve"> -το οποίο και τότε κάλυψε ένα εθνικό έλλειμμα στον τομέα της καρδιοχειρουργικής- με αυτή τη δωρεά να καλύψει ένα επίσης έλλειμμα εθνικής σημασίας στο κομμάτι τ</w:t>
      </w:r>
      <w:r>
        <w:rPr>
          <w:rFonts w:eastAsia="Times New Roman"/>
          <w:bCs/>
          <w:szCs w:val="24"/>
        </w:rPr>
        <w:t xml:space="preserve">ων μεταμοσχεύσεων. </w:t>
      </w:r>
    </w:p>
    <w:p w14:paraId="4B64C889" w14:textId="77777777" w:rsidR="00973031" w:rsidRDefault="00405E19">
      <w:pPr>
        <w:spacing w:line="600" w:lineRule="auto"/>
        <w:ind w:firstLine="720"/>
        <w:contextualSpacing/>
        <w:jc w:val="both"/>
        <w:rPr>
          <w:rFonts w:eastAsia="Times New Roman"/>
          <w:bCs/>
          <w:szCs w:val="24"/>
        </w:rPr>
      </w:pPr>
      <w:r>
        <w:rPr>
          <w:rFonts w:eastAsia="Times New Roman"/>
          <w:bCs/>
          <w:szCs w:val="24"/>
        </w:rPr>
        <w:t>Αυτό είναι εξαιρετικό, υπηρετεί το δημόσιο συμφέρον και προάγει και την ιδέα, την κουλτούρα της δωρεάς οργάνων, που όντως υστερεί η χώρα μας. Και έχουμε πολύ χαμηλά στάνταρ αυτή την περίοδο σε σχέση με άλλες ανεπτυγμένες χώρες της Ευρώπ</w:t>
      </w:r>
      <w:r>
        <w:rPr>
          <w:rFonts w:eastAsia="Times New Roman"/>
          <w:bCs/>
          <w:szCs w:val="24"/>
        </w:rPr>
        <w:t>ης.</w:t>
      </w:r>
    </w:p>
    <w:p w14:paraId="4B64C88A" w14:textId="77777777" w:rsidR="00973031" w:rsidRDefault="00405E19">
      <w:pPr>
        <w:spacing w:line="600" w:lineRule="auto"/>
        <w:ind w:firstLine="720"/>
        <w:contextualSpacing/>
        <w:jc w:val="both"/>
        <w:rPr>
          <w:rFonts w:eastAsia="Times New Roman"/>
          <w:bCs/>
          <w:szCs w:val="24"/>
        </w:rPr>
      </w:pPr>
      <w:r>
        <w:rPr>
          <w:rFonts w:eastAsia="Times New Roman"/>
          <w:bCs/>
          <w:szCs w:val="24"/>
        </w:rPr>
        <w:t xml:space="preserve">Δημιουργούνται, λοιπόν, ευνοϊκές συνθήκες για ένα νέο όραμα για το </w:t>
      </w:r>
      <w:r>
        <w:rPr>
          <w:rFonts w:eastAsia="Times New Roman"/>
          <w:bCs/>
          <w:szCs w:val="24"/>
        </w:rPr>
        <w:t>«</w:t>
      </w:r>
      <w:r>
        <w:rPr>
          <w:rFonts w:eastAsia="Times New Roman"/>
          <w:bCs/>
          <w:szCs w:val="24"/>
        </w:rPr>
        <w:t>Ωνάσειο Καρδιοχειρουργικό Κέντρο</w:t>
      </w:r>
      <w:r>
        <w:rPr>
          <w:rFonts w:eastAsia="Times New Roman"/>
          <w:bCs/>
          <w:szCs w:val="24"/>
        </w:rPr>
        <w:t>»</w:t>
      </w:r>
      <w:r>
        <w:rPr>
          <w:rFonts w:eastAsia="Times New Roman"/>
          <w:bCs/>
          <w:szCs w:val="24"/>
        </w:rPr>
        <w:t xml:space="preserve">, κατά την άποψή μου, με όρους δημοσίου συμφέροντος και στον τομέα της καρδιολογίας, καρδιοχειρουργικής και </w:t>
      </w:r>
      <w:proofErr w:type="spellStart"/>
      <w:r>
        <w:rPr>
          <w:rFonts w:eastAsia="Times New Roman"/>
          <w:bCs/>
          <w:szCs w:val="24"/>
        </w:rPr>
        <w:t>π</w:t>
      </w:r>
      <w:r>
        <w:rPr>
          <w:rFonts w:eastAsia="Times New Roman"/>
          <w:bCs/>
          <w:szCs w:val="24"/>
        </w:rPr>
        <w:t>αίδων</w:t>
      </w:r>
      <w:proofErr w:type="spellEnd"/>
      <w:r>
        <w:rPr>
          <w:rFonts w:eastAsia="Times New Roman"/>
          <w:bCs/>
          <w:szCs w:val="24"/>
        </w:rPr>
        <w:t xml:space="preserve"> και </w:t>
      </w:r>
      <w:r>
        <w:rPr>
          <w:rFonts w:eastAsia="Times New Roman"/>
          <w:bCs/>
          <w:szCs w:val="24"/>
        </w:rPr>
        <w:t>ε</w:t>
      </w:r>
      <w:r>
        <w:rPr>
          <w:rFonts w:eastAsia="Times New Roman"/>
          <w:bCs/>
          <w:szCs w:val="24"/>
        </w:rPr>
        <w:t>νηλίκων, και στον τομέα των μετ</w:t>
      </w:r>
      <w:r>
        <w:rPr>
          <w:rFonts w:eastAsia="Times New Roman"/>
          <w:bCs/>
          <w:szCs w:val="24"/>
        </w:rPr>
        <w:t>αμοσχεύσεων και στον τομέα της κλινικής έρευνας πάνω σε σπάνια καρδιαγγειακά νοσήματα.</w:t>
      </w:r>
    </w:p>
    <w:p w14:paraId="4B64C88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Ήδη λειτουργεί αυτή την περίοδο κέντρο αναφοράς για τα σπάνια καρδιαγγειακά νοσήματα στο </w:t>
      </w:r>
      <w:r>
        <w:rPr>
          <w:rFonts w:eastAsia="Times New Roman" w:cs="Times New Roman"/>
          <w:szCs w:val="24"/>
        </w:rPr>
        <w:t>«</w:t>
      </w:r>
      <w:r>
        <w:rPr>
          <w:rFonts w:eastAsia="Times New Roman" w:cs="Times New Roman"/>
          <w:szCs w:val="24"/>
        </w:rPr>
        <w:t>Ωνάσειο Καρδιοχειρουργικό Κέντρο</w:t>
      </w:r>
      <w:r>
        <w:rPr>
          <w:rFonts w:eastAsia="Times New Roman" w:cs="Times New Roman"/>
          <w:szCs w:val="24"/>
        </w:rPr>
        <w:t>»</w:t>
      </w:r>
      <w:r>
        <w:rPr>
          <w:rFonts w:eastAsia="Times New Roman" w:cs="Times New Roman"/>
          <w:szCs w:val="24"/>
        </w:rPr>
        <w:t>, ένα κέντρο αναφοράς το οποίο προάγει την έρε</w:t>
      </w:r>
      <w:r>
        <w:rPr>
          <w:rFonts w:eastAsia="Times New Roman" w:cs="Times New Roman"/>
          <w:szCs w:val="24"/>
        </w:rPr>
        <w:t>υνα πάνω σε αυτά τα νοσήματα, οργανώνει πληθυσμια</w:t>
      </w:r>
      <w:r>
        <w:rPr>
          <w:rFonts w:eastAsia="Times New Roman" w:cs="Times New Roman"/>
          <w:szCs w:val="24"/>
        </w:rPr>
        <w:lastRenderedPageBreak/>
        <w:t xml:space="preserve">κούς ελέγχους και διενεργούνται εξετάσεις από το εργαστήριο του </w:t>
      </w:r>
      <w:r>
        <w:rPr>
          <w:rFonts w:eastAsia="Times New Roman" w:cs="Times New Roman"/>
          <w:szCs w:val="24"/>
        </w:rPr>
        <w:t>«</w:t>
      </w:r>
      <w:r>
        <w:rPr>
          <w:rFonts w:eastAsia="Times New Roman" w:cs="Times New Roman"/>
          <w:szCs w:val="24"/>
        </w:rPr>
        <w:t>Ωνάσειου Καρδιοχειρουργικού Κέντρου</w:t>
      </w:r>
      <w:r>
        <w:rPr>
          <w:rFonts w:eastAsia="Times New Roman" w:cs="Times New Roman"/>
          <w:szCs w:val="24"/>
        </w:rPr>
        <w:t>»</w:t>
      </w:r>
      <w:r>
        <w:rPr>
          <w:rFonts w:eastAsia="Times New Roman" w:cs="Times New Roman"/>
          <w:szCs w:val="24"/>
        </w:rPr>
        <w:t xml:space="preserve"> που έχουν σχέση με πληθυσμούς που έχουν αυξημένη συχνότητα γονιδίων που σχετίζονται με </w:t>
      </w:r>
      <w:proofErr w:type="spellStart"/>
      <w:r>
        <w:rPr>
          <w:rFonts w:eastAsia="Times New Roman" w:cs="Times New Roman"/>
          <w:szCs w:val="24"/>
        </w:rPr>
        <w:t>αρρυθμιογόνες</w:t>
      </w:r>
      <w:proofErr w:type="spellEnd"/>
      <w:r>
        <w:rPr>
          <w:rFonts w:eastAsia="Times New Roman" w:cs="Times New Roman"/>
          <w:szCs w:val="24"/>
        </w:rPr>
        <w:t xml:space="preserve"> μυοκ</w:t>
      </w:r>
      <w:r>
        <w:rPr>
          <w:rFonts w:eastAsia="Times New Roman" w:cs="Times New Roman"/>
          <w:szCs w:val="24"/>
        </w:rPr>
        <w:t xml:space="preserve">αρδιοπάθειες, όπως είναι η «νόσος Νάξος». </w:t>
      </w:r>
    </w:p>
    <w:p w14:paraId="4B64C88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w:t>
      </w:r>
      <w:r>
        <w:rPr>
          <w:rFonts w:eastAsia="Times New Roman" w:cs="Times New Roman"/>
          <w:szCs w:val="24"/>
          <w:lang w:val="en-US"/>
        </w:rPr>
        <w:t>project</w:t>
      </w:r>
      <w:r w:rsidRPr="00F839BD">
        <w:rPr>
          <w:rFonts w:eastAsia="Times New Roman" w:cs="Times New Roman"/>
          <w:szCs w:val="24"/>
        </w:rPr>
        <w:t xml:space="preserve"> </w:t>
      </w:r>
      <w:r>
        <w:rPr>
          <w:rFonts w:eastAsia="Times New Roman" w:cs="Times New Roman"/>
          <w:szCs w:val="24"/>
        </w:rPr>
        <w:t>αυτή τη στιγμή που θα γίνουν πέντε χιλιάδες αιμοληψίες από πληθυσμό της ευρύτερης περιοχής των Κυκλάδων και θα γίνει έλεγχος σε οικογένειες και σε άτομα τα οποία έχουν ενδείξεις ότι μπορεί να φέρου</w:t>
      </w:r>
      <w:r>
        <w:rPr>
          <w:rFonts w:eastAsia="Times New Roman" w:cs="Times New Roman"/>
          <w:szCs w:val="24"/>
        </w:rPr>
        <w:t>ν το γονίδιο και αυτό θα είναι ένα εξαιρετικό μέτρο πρόληψης ακόμα και αιφνίδιων καρδιακών θανάτων.</w:t>
      </w:r>
    </w:p>
    <w:p w14:paraId="4B64C88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λοιπόν, μια κοινωνική προσέγγιση και μια κοινωνική προσφορά που ήδη παρέχει το </w:t>
      </w:r>
      <w:r>
        <w:rPr>
          <w:rFonts w:eastAsia="Times New Roman" w:cs="Times New Roman"/>
          <w:szCs w:val="24"/>
        </w:rPr>
        <w:t>«</w:t>
      </w:r>
      <w:r>
        <w:rPr>
          <w:rFonts w:eastAsia="Times New Roman" w:cs="Times New Roman"/>
          <w:szCs w:val="24"/>
        </w:rPr>
        <w:t>Ωνάσειο Καρδιοχειρουργικό Κέντρο</w:t>
      </w:r>
      <w:r>
        <w:rPr>
          <w:rFonts w:eastAsia="Times New Roman" w:cs="Times New Roman"/>
          <w:szCs w:val="24"/>
        </w:rPr>
        <w:t>»,</w:t>
      </w:r>
      <w:r>
        <w:rPr>
          <w:rFonts w:eastAsia="Times New Roman" w:cs="Times New Roman"/>
          <w:szCs w:val="24"/>
        </w:rPr>
        <w:t xml:space="preserve"> πέρα, φυσικά, από την αδιαμφι</w:t>
      </w:r>
      <w:r>
        <w:rPr>
          <w:rFonts w:eastAsia="Times New Roman" w:cs="Times New Roman"/>
          <w:szCs w:val="24"/>
        </w:rPr>
        <w:t>σβήτητη ποιότητα των υπηρεσιών που παρέχει σε όλους τους πολίτες</w:t>
      </w:r>
      <w:r>
        <w:rPr>
          <w:rFonts w:eastAsia="Times New Roman" w:cs="Times New Roman"/>
          <w:szCs w:val="24"/>
        </w:rPr>
        <w:t>,</w:t>
      </w:r>
      <w:r>
        <w:rPr>
          <w:rFonts w:eastAsia="Times New Roman" w:cs="Times New Roman"/>
          <w:szCs w:val="24"/>
        </w:rPr>
        <w:t xml:space="preserve"> ειδικά στον τομέα της καρδιοχειρουργικής. </w:t>
      </w:r>
    </w:p>
    <w:p w14:paraId="4B64C88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εδώ υπάρχει και ένα σημείο</w:t>
      </w:r>
      <w:r>
        <w:rPr>
          <w:rFonts w:eastAsia="Times New Roman" w:cs="Times New Roman"/>
          <w:szCs w:val="24"/>
        </w:rPr>
        <w:t>-</w:t>
      </w:r>
      <w:r>
        <w:rPr>
          <w:rFonts w:eastAsia="Times New Roman" w:cs="Times New Roman"/>
          <w:szCs w:val="24"/>
        </w:rPr>
        <w:t>τομή. Αυτό το πολύ σημαντικό νοσηλευτικό ίδρυμα, που όντως είναι ένα υβρίδιο ανάμεσα σε μία ιδιωτικοοικονομική λειτουργία, αλλά και στον κοινωφελή και δημόσιο χαρακτήρα, θα μπορεί τώρα, μετά την ψήφιση αυτού του νόμου, να δέχεται ισότιμα, όπως και τους υπό</w:t>
      </w:r>
      <w:r>
        <w:rPr>
          <w:rFonts w:eastAsia="Times New Roman" w:cs="Times New Roman"/>
          <w:szCs w:val="24"/>
        </w:rPr>
        <w:t xml:space="preserve">λοιπους πολίτες, και τους ανασφάλιστους πολίτες. </w:t>
      </w:r>
    </w:p>
    <w:p w14:paraId="4B64C88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Οι ανασφάλιστοι, λοιπόν, πολίτες, που πραγματικά δεν μπορούσαν να διανοηθούν ότι θα νοσηλεύονται ισότιμα στο </w:t>
      </w:r>
      <w:r>
        <w:rPr>
          <w:rFonts w:eastAsia="Times New Roman" w:cs="Times New Roman"/>
          <w:szCs w:val="24"/>
        </w:rPr>
        <w:t>«</w:t>
      </w:r>
      <w:r>
        <w:rPr>
          <w:rFonts w:eastAsia="Times New Roman" w:cs="Times New Roman"/>
          <w:szCs w:val="24"/>
        </w:rPr>
        <w:t>Ωνάσειο Καρδιοχειρουργικό Κέντρο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από εδώ και πέρα με τη χρήση του ΑΜΚΑ τους, όπως και οι υπόλο</w:t>
      </w:r>
      <w:r>
        <w:rPr>
          <w:rFonts w:eastAsia="Times New Roman" w:cs="Times New Roman"/>
          <w:szCs w:val="24"/>
        </w:rPr>
        <w:t xml:space="preserve">ιποι ασφαλισμένοι πολίτες –ενδεχομένως και με τις οικονομικές επιβαρύνσεις που αυτό συνεπάγεται από τη σημερινή λειτουργία του </w:t>
      </w:r>
      <w:r>
        <w:rPr>
          <w:rFonts w:eastAsia="Times New Roman" w:cs="Times New Roman"/>
          <w:szCs w:val="24"/>
        </w:rPr>
        <w:t>κ</w:t>
      </w:r>
      <w:r>
        <w:rPr>
          <w:rFonts w:eastAsia="Times New Roman" w:cs="Times New Roman"/>
          <w:szCs w:val="24"/>
        </w:rPr>
        <w:t>έντρου- θα μπορούν να έχουν πρόσβαση. Αυτό, επίσης, είναι σημαντική αλλαγή.</w:t>
      </w:r>
    </w:p>
    <w:p w14:paraId="4B64C89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μια παρέμβαση που ενισχύει μία τάση ένταξης αυτού του συμπλέγματος θεραπευτηρίων και υπηρεσιών στην ευρύτερη λειτουργία του δημόσιου τομέα. Και αυτό νομίζω χρειάζεται σήμερα και υπηρετεί και το συνολικό πολιτικό σχέδιο το δικό μας, που λέμε ότι πρέπ</w:t>
      </w:r>
      <w:r>
        <w:rPr>
          <w:rFonts w:eastAsia="Times New Roman" w:cs="Times New Roman"/>
          <w:szCs w:val="24"/>
        </w:rPr>
        <w:t>ει να δοθεί κατά προτεραιότητα στήριξη στο ΕΣΥ, ακριβώς για να καλύψουμε με καθολικότητα, ισότητα και αποτελεσματικότητα τις ανάγκες υγείας των ανθρώπων. Είναι μια άλλου τύπου σύμπραξη, λοιπόν, ανάμεσα στο κράτος και σε ιδιώτες επενδυτές. Δεν έχει τη κερδο</w:t>
      </w:r>
      <w:r>
        <w:rPr>
          <w:rFonts w:eastAsia="Times New Roman" w:cs="Times New Roman"/>
          <w:szCs w:val="24"/>
        </w:rPr>
        <w:t xml:space="preserve">σκοπική λογική των γνωστών ΣΔΙΤ, που είναι και το εργαλείο πολιτικής υγείας της </w:t>
      </w:r>
      <w:r>
        <w:rPr>
          <w:rFonts w:eastAsia="Times New Roman" w:cs="Times New Roman"/>
          <w:szCs w:val="24"/>
        </w:rPr>
        <w:t>Α</w:t>
      </w:r>
      <w:r>
        <w:rPr>
          <w:rFonts w:eastAsia="Times New Roman" w:cs="Times New Roman"/>
          <w:szCs w:val="24"/>
        </w:rPr>
        <w:t xml:space="preserve">ντιπολίτευσης. </w:t>
      </w:r>
    </w:p>
    <w:p w14:paraId="4B64C89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Πραγματικά αποδεικνύεται ότι σε μία περίοδο μεγάλων αναγκών για τη δημόσια περίθαλψη υπάρχει μια πολιτική ηγεσία, υπάρχει μια Κυβέρνηση</w:t>
      </w:r>
      <w:r>
        <w:rPr>
          <w:rFonts w:eastAsia="Times New Roman" w:cs="Times New Roman"/>
          <w:szCs w:val="24"/>
        </w:rPr>
        <w:t>,</w:t>
      </w:r>
      <w:r>
        <w:rPr>
          <w:rFonts w:eastAsia="Times New Roman" w:cs="Times New Roman"/>
          <w:szCs w:val="24"/>
        </w:rPr>
        <w:t xml:space="preserve"> η οποία έχει την αξιοπ</w:t>
      </w:r>
      <w:r>
        <w:rPr>
          <w:rFonts w:eastAsia="Times New Roman" w:cs="Times New Roman"/>
          <w:szCs w:val="24"/>
        </w:rPr>
        <w:t>ιστία να εξασφαλίσει συνδρομές και στήριξη οικονομική</w:t>
      </w:r>
      <w:r>
        <w:rPr>
          <w:rFonts w:eastAsia="Times New Roman" w:cs="Times New Roman"/>
          <w:szCs w:val="24"/>
        </w:rPr>
        <w:t>,</w:t>
      </w:r>
      <w:r>
        <w:rPr>
          <w:rFonts w:eastAsia="Times New Roman" w:cs="Times New Roman"/>
          <w:szCs w:val="24"/>
        </w:rPr>
        <w:t xml:space="preserve"> δυσεύρετη προφανώς</w:t>
      </w:r>
      <w:r>
        <w:rPr>
          <w:rFonts w:eastAsia="Times New Roman" w:cs="Times New Roman"/>
          <w:szCs w:val="24"/>
        </w:rPr>
        <w:t>,</w:t>
      </w:r>
      <w:r>
        <w:rPr>
          <w:rFonts w:eastAsia="Times New Roman" w:cs="Times New Roman"/>
          <w:szCs w:val="24"/>
        </w:rPr>
        <w:t xml:space="preserve"> με βάση τους δημοσιονομικούς περιορισμούς που υπάρχουν, για να ενισχυθεί η δημόσια περίθαλψη και το κοινωνικό κράτος στη χώρα μας. Και φυσικά αυτό προϋπέθετε μία αξιοπιστία από την </w:t>
      </w:r>
      <w:r>
        <w:rPr>
          <w:rFonts w:eastAsia="Times New Roman" w:cs="Times New Roman"/>
          <w:szCs w:val="24"/>
        </w:rPr>
        <w:t xml:space="preserve">πλευρά </w:t>
      </w:r>
      <w:r>
        <w:rPr>
          <w:rFonts w:eastAsia="Times New Roman" w:cs="Times New Roman"/>
          <w:szCs w:val="24"/>
        </w:rPr>
        <w:t>μας,</w:t>
      </w:r>
      <w:r>
        <w:rPr>
          <w:rFonts w:eastAsia="Times New Roman" w:cs="Times New Roman"/>
          <w:szCs w:val="24"/>
        </w:rPr>
        <w:t xml:space="preserve"> αλλιώς δεν θα υπήρχαν αυτές οι προσφορές. </w:t>
      </w:r>
    </w:p>
    <w:p w14:paraId="4B64C89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Εξήγησε ο Παύλος –και είναι πολύ ενδιαφέρον- πώς ακριβώς ήταν το πλαίσιο το χρηματοδοτικό, πώς ακριβώς ήταν η διαχείριση των προηγούμενων χρόνων. </w:t>
      </w:r>
    </w:p>
    <w:p w14:paraId="4B64C89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Εγώ έχω μια μελέτη από το Πανεπιστήμιο του Πειραιά του</w:t>
      </w:r>
      <w:r>
        <w:rPr>
          <w:rFonts w:eastAsia="Times New Roman" w:cs="Times New Roman"/>
          <w:szCs w:val="24"/>
        </w:rPr>
        <w:t xml:space="preserve"> 2017, μελέτη ανάπτυξης του </w:t>
      </w:r>
      <w:r>
        <w:rPr>
          <w:rFonts w:eastAsia="Times New Roman" w:cs="Times New Roman"/>
          <w:szCs w:val="24"/>
        </w:rPr>
        <w:t>«</w:t>
      </w:r>
      <w:r>
        <w:rPr>
          <w:rFonts w:eastAsia="Times New Roman" w:cs="Times New Roman"/>
          <w:szCs w:val="24"/>
        </w:rPr>
        <w:t>Ωνάσειου Καρδιοχειρουργικού Κέντρου</w:t>
      </w:r>
      <w:r>
        <w:rPr>
          <w:rFonts w:eastAsia="Times New Roman" w:cs="Times New Roman"/>
          <w:szCs w:val="24"/>
        </w:rPr>
        <w:t>»</w:t>
      </w:r>
      <w:r>
        <w:rPr>
          <w:rFonts w:eastAsia="Times New Roman" w:cs="Times New Roman"/>
          <w:szCs w:val="24"/>
        </w:rPr>
        <w:t xml:space="preserve"> με υπεύθυνο τον καθηγητή κ. Ιωάννη </w:t>
      </w:r>
      <w:proofErr w:type="spellStart"/>
      <w:r>
        <w:rPr>
          <w:rFonts w:eastAsia="Times New Roman" w:cs="Times New Roman"/>
          <w:szCs w:val="24"/>
        </w:rPr>
        <w:t>Πολλάλη</w:t>
      </w:r>
      <w:proofErr w:type="spellEnd"/>
      <w:r>
        <w:rPr>
          <w:rFonts w:eastAsia="Times New Roman" w:cs="Times New Roman"/>
          <w:szCs w:val="24"/>
        </w:rPr>
        <w:t>,</w:t>
      </w:r>
      <w:r>
        <w:rPr>
          <w:rFonts w:eastAsia="Times New Roman" w:cs="Times New Roman"/>
          <w:szCs w:val="24"/>
        </w:rPr>
        <w:t xml:space="preserve"> που αναφέρεται –έχει ενδιαφέρον να τη βρείτε, φαντάζομαι θα υπάρχει στο διαδίκτυο- στα κολοσσιαία χρέη, στις ζημίες και φυσικά υπάρχει ρητή αναφορ</w:t>
      </w:r>
      <w:r>
        <w:rPr>
          <w:rFonts w:eastAsia="Times New Roman" w:cs="Times New Roman"/>
          <w:szCs w:val="24"/>
        </w:rPr>
        <w:t>ά ότι τα λειτουργικά του ελλείμματα ήταν πολύ υψηλά και μόλις τα τελευταία δύο έτη έχουν αρχίσει να εκμηδενίζονται.</w:t>
      </w:r>
    </w:p>
    <w:p w14:paraId="4B64C89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Αυτό είναι το έδαφος μιας αξιόπιστης συνεργασίας, αυτό διασφαλίζει ότι οι επενδύσεις αυτές πραγματικά θα έχουν κοινωνική ανταποδοτικότητα κα</w:t>
      </w:r>
      <w:r>
        <w:rPr>
          <w:rFonts w:eastAsia="Times New Roman" w:cs="Times New Roman"/>
          <w:szCs w:val="24"/>
        </w:rPr>
        <w:t xml:space="preserve">ι δεν θα γίνεται διασπάθιση από επιτήδειους. </w:t>
      </w:r>
    </w:p>
    <w:p w14:paraId="4B64C89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Για τις προσλήψεις νομίζω ότι ειπώθηκαν πάρα πολλά. Υπάρχει σε εξέλιξη -και τελειώνουμε με αυτή την τροπολογία- ουσιαστικά η τελευταία φάση των προσλήψεων μονίμων γιατρών του ΕΣΥ που είχαμε διαθέσιμες. Αθροιστι</w:t>
      </w:r>
      <w:r>
        <w:rPr>
          <w:rFonts w:eastAsia="Times New Roman" w:cs="Times New Roman"/>
          <w:szCs w:val="24"/>
        </w:rPr>
        <w:t xml:space="preserve">κά είναι δυο χιλιάδες επτακόσιες εξήντα θέσεις συν εξακόσιες εξήντα παλιές, που είχαν παγώσει, που είχαν προκηρυχθεί πριν </w:t>
      </w:r>
      <w:r>
        <w:rPr>
          <w:rFonts w:eastAsia="Times New Roman" w:cs="Times New Roman"/>
          <w:szCs w:val="24"/>
        </w:rPr>
        <w:t xml:space="preserve">από </w:t>
      </w:r>
      <w:r>
        <w:rPr>
          <w:rFonts w:eastAsia="Times New Roman" w:cs="Times New Roman"/>
          <w:szCs w:val="24"/>
        </w:rPr>
        <w:t>την κρίση και που τις</w:t>
      </w:r>
      <w:r w:rsidRPr="00AA293F">
        <w:rPr>
          <w:rFonts w:eastAsia="Times New Roman" w:cs="Times New Roman"/>
          <w:szCs w:val="24"/>
        </w:rPr>
        <w:t xml:space="preserve"> </w:t>
      </w:r>
      <w:proofErr w:type="spellStart"/>
      <w:r w:rsidRPr="00AA293F">
        <w:rPr>
          <w:rFonts w:eastAsia="Times New Roman" w:cs="Times New Roman"/>
          <w:szCs w:val="24"/>
        </w:rPr>
        <w:t>επανεργοπο</w:t>
      </w:r>
      <w:r>
        <w:rPr>
          <w:rFonts w:eastAsia="Times New Roman" w:cs="Times New Roman"/>
          <w:szCs w:val="24"/>
        </w:rPr>
        <w:t>ιή</w:t>
      </w:r>
      <w:r w:rsidRPr="00AA293F">
        <w:rPr>
          <w:rFonts w:eastAsia="Times New Roman" w:cs="Times New Roman"/>
          <w:szCs w:val="24"/>
        </w:rPr>
        <w:t>σαμε</w:t>
      </w:r>
      <w:proofErr w:type="spellEnd"/>
      <w:r>
        <w:rPr>
          <w:rFonts w:eastAsia="Times New Roman" w:cs="Times New Roman"/>
          <w:szCs w:val="24"/>
        </w:rPr>
        <w:t>. Επομένως έχουμε ένα άθροισμα συνολικά τριών χιλιάδων τριακοσίων περίπου μονίμων θέσεων για</w:t>
      </w:r>
      <w:r>
        <w:rPr>
          <w:rFonts w:eastAsia="Times New Roman" w:cs="Times New Roman"/>
          <w:szCs w:val="24"/>
        </w:rPr>
        <w:t xml:space="preserve">τρών του ΕΣΥ που θα προκηρυχθούν και είναι σε διαδικασία κρίσης και επιλογής. </w:t>
      </w:r>
    </w:p>
    <w:p w14:paraId="4B64C89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για τα δεδομένα της συγκυρίας, για μια περίοδο μεγάλων περιορισμών</w:t>
      </w:r>
      <w:r>
        <w:rPr>
          <w:rFonts w:eastAsia="Times New Roman" w:cs="Times New Roman"/>
          <w:szCs w:val="24"/>
        </w:rPr>
        <w:t>,</w:t>
      </w:r>
      <w:r>
        <w:rPr>
          <w:rFonts w:eastAsia="Times New Roman" w:cs="Times New Roman"/>
          <w:szCs w:val="24"/>
        </w:rPr>
        <w:t xml:space="preserve"> νομίζω ότι είναι μια τεράστια </w:t>
      </w:r>
      <w:proofErr w:type="spellStart"/>
      <w:r>
        <w:rPr>
          <w:rFonts w:eastAsia="Times New Roman" w:cs="Times New Roman"/>
          <w:szCs w:val="24"/>
        </w:rPr>
        <w:t>αιμοδότηση</w:t>
      </w:r>
      <w:proofErr w:type="spellEnd"/>
      <w:r>
        <w:rPr>
          <w:rFonts w:eastAsia="Times New Roman" w:cs="Times New Roman"/>
          <w:szCs w:val="24"/>
        </w:rPr>
        <w:t xml:space="preserve"> του Εθνικού Συστήματος Υγείας, που προφανώς έχει περισσότερες α</w:t>
      </w:r>
      <w:r>
        <w:rPr>
          <w:rFonts w:eastAsia="Times New Roman" w:cs="Times New Roman"/>
          <w:szCs w:val="24"/>
        </w:rPr>
        <w:t xml:space="preserve">νάγκες και οφείλουμε ακριβώς στη νέα </w:t>
      </w:r>
      <w:proofErr w:type="spellStart"/>
      <w:r>
        <w:rPr>
          <w:rFonts w:eastAsia="Times New Roman" w:cs="Times New Roman"/>
          <w:szCs w:val="24"/>
        </w:rPr>
        <w:t>μεταμνημονιακή</w:t>
      </w:r>
      <w:proofErr w:type="spellEnd"/>
      <w:r>
        <w:rPr>
          <w:rFonts w:eastAsia="Times New Roman" w:cs="Times New Roman"/>
          <w:szCs w:val="24"/>
        </w:rPr>
        <w:t xml:space="preserve"> περίοδο να ενισχύσουμε αυτή την παρέμβαση και αυτή την προοπτική.</w:t>
      </w:r>
    </w:p>
    <w:p w14:paraId="4B64C89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η παρέμβαση αυτή ακυρώνει το βασικό αφήγημα της Αντιπολίτευσης</w:t>
      </w:r>
      <w:r>
        <w:rPr>
          <w:rFonts w:eastAsia="Times New Roman" w:cs="Times New Roman"/>
          <w:szCs w:val="24"/>
        </w:rPr>
        <w:t>,</w:t>
      </w:r>
      <w:r>
        <w:rPr>
          <w:rFonts w:eastAsia="Times New Roman" w:cs="Times New Roman"/>
          <w:szCs w:val="24"/>
        </w:rPr>
        <w:t xml:space="preserve"> ότι αυτή η Κυβέρνηση ούτε μπορεί να διασφαλίσει επενδύ</w:t>
      </w:r>
      <w:r>
        <w:rPr>
          <w:rFonts w:eastAsia="Times New Roman" w:cs="Times New Roman"/>
          <w:szCs w:val="24"/>
        </w:rPr>
        <w:t>σεις ιδιωτικές ούτε μπορεί να διασφαλίσει τη λειτουργία κέντρων αριστείας στη χώρα. Αυτό το πράγμα πραγματικά καταρρέει. Αποδεικνύεται ότι πέρα από τη φιλολογία και τη γνωστή ρητορική που αναπτύσσεται από την πλευρά της Αντιπολίτευσης υπάρχει μια Κυβέρνηση</w:t>
      </w:r>
      <w:r>
        <w:rPr>
          <w:rFonts w:eastAsia="Times New Roman" w:cs="Times New Roman"/>
          <w:szCs w:val="24"/>
        </w:rPr>
        <w:t xml:space="preserve"> που αθόρυβα, συστηματικά, με σοβαρότητα και με σχέδιο ακριβώς υλοποιεί αυτή τη γραμμή και ενισχύει την ποιότητ</w:t>
      </w:r>
      <w:r>
        <w:rPr>
          <w:rFonts w:eastAsia="Times New Roman" w:cs="Times New Roman"/>
          <w:szCs w:val="24"/>
        </w:rPr>
        <w:t>α</w:t>
      </w:r>
      <w:r>
        <w:rPr>
          <w:rFonts w:eastAsia="Times New Roman" w:cs="Times New Roman"/>
          <w:szCs w:val="24"/>
        </w:rPr>
        <w:t xml:space="preserve"> της φροντίδας που παρέχεται στον κόσμο, βεβαίως, σε ένα πεδίο που έχει προβλήματα, που έχει ανάγκες ακάλυπτες, αλλά νομίζω ιδιαίτερα στη νέα </w:t>
      </w:r>
      <w:proofErr w:type="spellStart"/>
      <w:r>
        <w:rPr>
          <w:rFonts w:eastAsia="Times New Roman" w:cs="Times New Roman"/>
          <w:szCs w:val="24"/>
        </w:rPr>
        <w:t>με</w:t>
      </w:r>
      <w:r>
        <w:rPr>
          <w:rFonts w:eastAsia="Times New Roman" w:cs="Times New Roman"/>
          <w:szCs w:val="24"/>
        </w:rPr>
        <w:t>ταμνημονιακή</w:t>
      </w:r>
      <w:proofErr w:type="spellEnd"/>
      <w:r>
        <w:rPr>
          <w:rFonts w:eastAsia="Times New Roman" w:cs="Times New Roman"/>
          <w:szCs w:val="24"/>
        </w:rPr>
        <w:t xml:space="preserve"> φάση έχει και περισσότερες δυνατότητες. </w:t>
      </w:r>
    </w:p>
    <w:p w14:paraId="4B64C89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Θα τελειώσω με ένα θεμελιώδες πραγματικά ψέμα, το οποίο επιχείρησε και σήμερα να εκστομίσει η Νέα Δημοκρατία, ο Εκπρόσωπός της. Γιατί, προσέξτε, υπάρχουν τα κατά συνθήκη ψεύδη, τα οποία λέγονται στην πο</w:t>
      </w:r>
      <w:r>
        <w:rPr>
          <w:rFonts w:eastAsia="Times New Roman" w:cs="Times New Roman"/>
          <w:szCs w:val="24"/>
        </w:rPr>
        <w:t xml:space="preserve">λιτική αντιπαράθεση, αλλά υπάρχουν και προκλητικά ψεύδη, τα οποία δεν μπορεί να είναι ανεκτά. Το να </w:t>
      </w:r>
      <w:r>
        <w:rPr>
          <w:rFonts w:eastAsia="Times New Roman" w:cs="Times New Roman"/>
          <w:szCs w:val="24"/>
        </w:rPr>
        <w:lastRenderedPageBreak/>
        <w:t xml:space="preserve">λέει, λοιπόν, η Αντιπολίτευση ότι επί Νέας Δημοκρατίας ξεκίνησε η κάλυψη των ανασφάλιστων, προσβάλλει τη νοημοσύνη εκατοντάδων χιλιάδων ανθρώπων, οι οποίοι </w:t>
      </w:r>
      <w:r>
        <w:rPr>
          <w:rFonts w:eastAsia="Times New Roman" w:cs="Times New Roman"/>
          <w:szCs w:val="24"/>
        </w:rPr>
        <w:t xml:space="preserve">αυτά τα χρόνια ήξεραν ότι ήταν αποκλεισμένοι από το σύστημα υγείας και που είδαν μετά τον ν.4368 μια εγγυημένη και ασφαλή πρόσβαση στο δημόσιο σύστημα υγείας. </w:t>
      </w:r>
    </w:p>
    <w:p w14:paraId="4B64C89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DF2EE6">
        <w:rPr>
          <w:rFonts w:eastAsia="Times New Roman" w:cs="Times New Roman"/>
          <w:b/>
          <w:szCs w:val="24"/>
        </w:rPr>
        <w:t>ΣΠΥΡΙΔΩΝ ΛΥΚΟΥΔ</w:t>
      </w:r>
      <w:r w:rsidRPr="00DF2EE6">
        <w:rPr>
          <w:rFonts w:eastAsia="Times New Roman" w:cs="Times New Roman"/>
          <w:b/>
          <w:szCs w:val="24"/>
        </w:rPr>
        <w:t>ΗΣ</w:t>
      </w:r>
      <w:r>
        <w:rPr>
          <w:rFonts w:eastAsia="Times New Roman" w:cs="Times New Roman"/>
          <w:szCs w:val="24"/>
        </w:rPr>
        <w:t>)</w:t>
      </w:r>
    </w:p>
    <w:p w14:paraId="4B64C89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Είχε βγει όντως μια υπουργική απόφαση, η οποία έμεινε ανενεργή, κανείς δεν την έμαθε, κανείς δεν ασχολήθηκε με αυτή, τα νοσοκομεία συνέχισαν να προβάλ</w:t>
      </w:r>
      <w:r>
        <w:rPr>
          <w:rFonts w:eastAsia="Times New Roman" w:cs="Times New Roman"/>
          <w:szCs w:val="24"/>
        </w:rPr>
        <w:t>λ</w:t>
      </w:r>
      <w:r>
        <w:rPr>
          <w:rFonts w:eastAsia="Times New Roman" w:cs="Times New Roman"/>
          <w:szCs w:val="24"/>
        </w:rPr>
        <w:t>ουν εμπόδια στη ν</w:t>
      </w:r>
      <w:r w:rsidRPr="00AA293F">
        <w:rPr>
          <w:rFonts w:eastAsia="Times New Roman" w:cs="Times New Roman"/>
          <w:szCs w:val="24"/>
        </w:rPr>
        <w:t>οσηλεία</w:t>
      </w:r>
      <w:r>
        <w:rPr>
          <w:rFonts w:eastAsia="Times New Roman" w:cs="Times New Roman"/>
          <w:szCs w:val="24"/>
        </w:rPr>
        <w:t xml:space="preserve"> και τη θεραπεία των ανασφάλιστων ανθρώπων και συνέχισαν όταν ήταν εντελώς απ</w:t>
      </w:r>
      <w:r>
        <w:rPr>
          <w:rFonts w:eastAsia="Times New Roman" w:cs="Times New Roman"/>
          <w:szCs w:val="24"/>
        </w:rPr>
        <w:t>αραίτητη η νοσηλεία τους να τους χρεώνουν δυσβάσταχτα νοσήλια</w:t>
      </w:r>
      <w:r>
        <w:rPr>
          <w:rFonts w:eastAsia="Times New Roman" w:cs="Times New Roman"/>
          <w:szCs w:val="24"/>
        </w:rPr>
        <w:t>,</w:t>
      </w:r>
      <w:r>
        <w:rPr>
          <w:rFonts w:eastAsia="Times New Roman" w:cs="Times New Roman"/>
          <w:szCs w:val="24"/>
        </w:rPr>
        <w:t xml:space="preserve"> τα οποία, όπως είπε ο Παύλος, με νομοθετική ρύθμιση διαγράψαμε και αυτή την περίοδο τα νοσοκομεία στέλνουν σημειώματα στους πολίτες και λένε ότι το χρέος σας για τη νοσηλεία αυτής της περιόδου </w:t>
      </w:r>
      <w:r>
        <w:rPr>
          <w:rFonts w:eastAsia="Times New Roman" w:cs="Times New Roman"/>
          <w:szCs w:val="24"/>
        </w:rPr>
        <w:t xml:space="preserve">έχει διαγραφεί μετά από παρέμβαση και συνεννόηση με τη ΔΟΥ στην οποία είχε μεταφερθεί. Νομίζω, λοιπόν, ότι πραγματικά προκαλείτε τη νοημοσύνη όλων μας, όταν επικαλείστε ότι αυτό το θέμα είχε ρυθμιστεί. </w:t>
      </w:r>
    </w:p>
    <w:p w14:paraId="4B64C89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Να μη σας πω τώρα για τη φαρμακευτική κάλυψη των ανασ</w:t>
      </w:r>
      <w:r>
        <w:rPr>
          <w:rFonts w:eastAsia="Times New Roman" w:cs="Times New Roman"/>
          <w:szCs w:val="24"/>
        </w:rPr>
        <w:t xml:space="preserve">φάλιστων πολιτών, που πέρυσι έφτασε τα 185 εκατομμύρια ευρώ και φέτος υπολογίζουμε ότι θα </w:t>
      </w:r>
      <w:r>
        <w:rPr>
          <w:rFonts w:eastAsia="Times New Roman" w:cs="Times New Roman"/>
          <w:szCs w:val="24"/>
        </w:rPr>
        <w:lastRenderedPageBreak/>
        <w:t>φτάσει περίπου τα 200 εκατομμύρια ευρώ. Πραγματικά, ήταν ένα τεράστιο κενό ιατροφαρμακευτικής φροντίδας, το οποίο αντιμετωπίστηκε με αξιοπρέπεια, με ισοτιμία και βεβα</w:t>
      </w:r>
      <w:r>
        <w:rPr>
          <w:rFonts w:eastAsia="Times New Roman" w:cs="Times New Roman"/>
          <w:szCs w:val="24"/>
        </w:rPr>
        <w:t xml:space="preserve">ίως και με τα ίδια προβλήματα που έχουν και οι ασφαλισμένοι πολίτες, κανείς δεν αντιλέγει για αυτό. </w:t>
      </w:r>
    </w:p>
    <w:p w14:paraId="4B64C89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Και θεωρώ ότι</w:t>
      </w:r>
      <w:r>
        <w:rPr>
          <w:rFonts w:eastAsia="Times New Roman" w:cs="Times New Roman"/>
          <w:szCs w:val="24"/>
        </w:rPr>
        <w:t>,</w:t>
      </w:r>
      <w:r>
        <w:rPr>
          <w:rFonts w:eastAsia="Times New Roman" w:cs="Times New Roman"/>
          <w:szCs w:val="24"/>
        </w:rPr>
        <w:t xml:space="preserve"> επειδή ακριβώς αυτό είναι το πιο ευδιάκριτο αποτύπωμα στην πολιτική υγείας και στην κοινωνική πολιτική αυτής της Κυβέρνησης, γι’ αυτό και ενοχλείστε, γι’ αυτό και προσπαθείτε με κάθε τρόπο να το </w:t>
      </w:r>
      <w:proofErr w:type="spellStart"/>
      <w:r>
        <w:rPr>
          <w:rFonts w:eastAsia="Times New Roman" w:cs="Times New Roman"/>
          <w:szCs w:val="24"/>
        </w:rPr>
        <w:t>αποδομήσετε</w:t>
      </w:r>
      <w:proofErr w:type="spellEnd"/>
      <w:r>
        <w:rPr>
          <w:rFonts w:eastAsia="Times New Roman" w:cs="Times New Roman"/>
          <w:szCs w:val="24"/>
        </w:rPr>
        <w:t xml:space="preserve"> ή να πείτε ότι και εσείς το είχατε κάνει.</w:t>
      </w:r>
    </w:p>
    <w:p w14:paraId="4B64C89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Νομίζω</w:t>
      </w:r>
      <w:r>
        <w:rPr>
          <w:rFonts w:eastAsia="Times New Roman" w:cs="Times New Roman"/>
          <w:szCs w:val="24"/>
        </w:rPr>
        <w:t xml:space="preserve">, λοιπόν, ότι αυτές οι δύο κρίσιμες παρεμβάσεις, η κάλυψη των ανασφάλιστων πολιτών και η στήριξη και ενδυνάμωση της δημόσιας περίθαλψης, είναι μια εξαιρετική επένδυση στην αξιοπρέπεια και στην κοινωνική συνοχή της χώρας που έχει κάνει αυτή η Κυβέρνηση και </w:t>
      </w:r>
      <w:r>
        <w:rPr>
          <w:rFonts w:eastAsia="Times New Roman" w:cs="Times New Roman"/>
          <w:szCs w:val="24"/>
        </w:rPr>
        <w:t xml:space="preserve">αυτό πλέον αναγνωρίζεται και αποτιμάται θετικά στην καθημερινότητα εκατοντάδων χιλιάδων ανθρώπων. </w:t>
      </w:r>
    </w:p>
    <w:p w14:paraId="4B64C89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B64C89F" w14:textId="77777777" w:rsidR="00973031" w:rsidRDefault="00405E19">
      <w:pPr>
        <w:spacing w:line="600" w:lineRule="auto"/>
        <w:ind w:firstLine="720"/>
        <w:contextualSpacing/>
        <w:jc w:val="both"/>
        <w:rPr>
          <w:rFonts w:eastAsia="Times New Roman" w:cs="Times New Roman"/>
          <w:szCs w:val="24"/>
        </w:rPr>
      </w:pPr>
      <w:r w:rsidRPr="00274A38">
        <w:rPr>
          <w:rFonts w:eastAsia="Times New Roman" w:cs="Times New Roman"/>
          <w:b/>
          <w:szCs w:val="24"/>
        </w:rPr>
        <w:t>ΠΡΟ</w:t>
      </w:r>
      <w:r>
        <w:rPr>
          <w:rFonts w:eastAsia="Times New Roman" w:cs="Times New Roman"/>
          <w:b/>
          <w:szCs w:val="24"/>
        </w:rPr>
        <w:t>Ε</w:t>
      </w:r>
      <w:r w:rsidRPr="00274A38">
        <w:rPr>
          <w:rFonts w:eastAsia="Times New Roman" w:cs="Times New Roman"/>
          <w:b/>
          <w:szCs w:val="24"/>
        </w:rPr>
        <w:t>ΔΡΕΥΩΝ (</w:t>
      </w:r>
      <w:r>
        <w:rPr>
          <w:rFonts w:eastAsia="Times New Roman" w:cs="Times New Roman"/>
          <w:b/>
          <w:szCs w:val="24"/>
        </w:rPr>
        <w:t>Σπυρίδων Λυκούδης</w:t>
      </w:r>
      <w:r w:rsidRPr="00274A38">
        <w:rPr>
          <w:rFonts w:eastAsia="Times New Roman" w:cs="Times New Roman"/>
          <w:b/>
          <w:szCs w:val="24"/>
        </w:rPr>
        <w:t>):</w:t>
      </w:r>
      <w:r>
        <w:rPr>
          <w:rFonts w:eastAsia="Times New Roman" w:cs="Times New Roman"/>
          <w:szCs w:val="24"/>
        </w:rPr>
        <w:t xml:space="preserve"> Ευχαριστούμε, κύριε Υπουργέ.</w:t>
      </w:r>
    </w:p>
    <w:p w14:paraId="4B64C8A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Κύριε Υπουργέ, γίνεται δεκτό το αίτημα του «σπασίματος»…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δεν ακούστηκε)</w:t>
      </w:r>
    </w:p>
    <w:p w14:paraId="4B64C8A1" w14:textId="77777777" w:rsidR="00973031" w:rsidRDefault="00405E19">
      <w:pPr>
        <w:spacing w:line="600" w:lineRule="auto"/>
        <w:ind w:firstLine="720"/>
        <w:contextualSpacing/>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Κύριε Φωτήλα, παρακαλώ πολύ! Ζητήστε πρώτα την άδεια, για να μιλήσετε. </w:t>
      </w:r>
    </w:p>
    <w:p w14:paraId="4B64C8A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Δεν γίνεται δεκτό.</w:t>
      </w:r>
    </w:p>
    <w:p w14:paraId="4B64C8A3" w14:textId="77777777" w:rsidR="00973031" w:rsidRDefault="00405E19">
      <w:pPr>
        <w:spacing w:line="600" w:lineRule="auto"/>
        <w:ind w:firstLine="720"/>
        <w:contextualSpacing/>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Ο Κοινοβουλευτικός Εκπρόσωπος του ΣΥΡΙΖΑ</w:t>
      </w:r>
      <w:r>
        <w:rPr>
          <w:rFonts w:eastAsia="Times New Roman" w:cs="Times New Roman"/>
          <w:szCs w:val="24"/>
        </w:rPr>
        <w:t xml:space="preserve"> κ. Νικόλαος </w:t>
      </w:r>
      <w:proofErr w:type="spellStart"/>
      <w:r>
        <w:rPr>
          <w:rFonts w:eastAsia="Times New Roman" w:cs="Times New Roman"/>
          <w:szCs w:val="24"/>
        </w:rPr>
        <w:t>Ξυδάκης</w:t>
      </w:r>
      <w:proofErr w:type="spellEnd"/>
      <w:r>
        <w:rPr>
          <w:rFonts w:eastAsia="Times New Roman" w:cs="Times New Roman"/>
          <w:szCs w:val="24"/>
        </w:rPr>
        <w:t xml:space="preserve"> είναι εδώ; Δεν είναι. </w:t>
      </w:r>
    </w:p>
    <w:p w14:paraId="4B64C8A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Υγείας</w:t>
      </w:r>
      <w:r>
        <w:rPr>
          <w:rFonts w:eastAsia="Times New Roman" w:cs="Times New Roman"/>
          <w:szCs w:val="24"/>
        </w:rPr>
        <w:t>:</w:t>
      </w:r>
      <w:r>
        <w:rPr>
          <w:rFonts w:eastAsia="Times New Roman" w:cs="Times New Roman"/>
          <w:szCs w:val="24"/>
        </w:rPr>
        <w:t xml:space="preserve"> «Κύρωση Σύμβασης </w:t>
      </w:r>
      <w:r>
        <w:rPr>
          <w:rFonts w:eastAsia="Times New Roman" w:cs="Times New Roman"/>
          <w:szCs w:val="24"/>
        </w:rPr>
        <w:t>δ</w:t>
      </w:r>
      <w:r>
        <w:rPr>
          <w:rFonts w:eastAsia="Times New Roman" w:cs="Times New Roman"/>
          <w:szCs w:val="24"/>
        </w:rPr>
        <w:t>ωρεάς μεταξύ του Κοινωφελούς Ιδρύματος «ΑΛΕΞ</w:t>
      </w:r>
      <w:r>
        <w:rPr>
          <w:rFonts w:eastAsia="Times New Roman" w:cs="Times New Roman"/>
          <w:szCs w:val="24"/>
        </w:rPr>
        <w:t xml:space="preserve">ΑΝΔΡΟΣ Σ. ΩΝΑΣΗΣ», του Ωνάσειου Καρδιοχειρουργικού Κέντρου (Ω.Κ.Κ.) και του Ελληνικού Δημοσίου και λοιπές διατάξεις». </w:t>
      </w:r>
    </w:p>
    <w:p w14:paraId="4B64C8A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δεκτό το νομοσχέδιο επί της αρχής; </w:t>
      </w:r>
    </w:p>
    <w:p w14:paraId="4B64C8A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Ναι.</w:t>
      </w:r>
    </w:p>
    <w:p w14:paraId="4B64C8A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Ναι.</w:t>
      </w:r>
    </w:p>
    <w:p w14:paraId="4B64C8A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4B64C8A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B64C8A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4B64C8A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B64C8A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4B64C8A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4B64C8AE" w14:textId="77777777" w:rsidR="00973031" w:rsidRDefault="00405E19">
      <w:pPr>
        <w:spacing w:line="600" w:lineRule="auto"/>
        <w:ind w:firstLine="720"/>
        <w:contextualSpacing/>
        <w:jc w:val="both"/>
        <w:rPr>
          <w:rFonts w:eastAsia="Times New Roman" w:cs="Times New Roman"/>
          <w:szCs w:val="24"/>
        </w:rPr>
      </w:pPr>
      <w:r w:rsidRPr="00274A38">
        <w:rPr>
          <w:rFonts w:eastAsia="Times New Roman" w:cs="Times New Roman"/>
          <w:b/>
          <w:szCs w:val="24"/>
        </w:rPr>
        <w:t>ΠΡΟ</w:t>
      </w:r>
      <w:r>
        <w:rPr>
          <w:rFonts w:eastAsia="Times New Roman" w:cs="Times New Roman"/>
          <w:b/>
          <w:szCs w:val="24"/>
        </w:rPr>
        <w:t>Ε</w:t>
      </w:r>
      <w:r w:rsidRPr="00274A38">
        <w:rPr>
          <w:rFonts w:eastAsia="Times New Roman" w:cs="Times New Roman"/>
          <w:b/>
          <w:szCs w:val="24"/>
        </w:rPr>
        <w:t>ΔΡΕΥΩΝ (</w:t>
      </w:r>
      <w:r>
        <w:rPr>
          <w:rFonts w:eastAsia="Times New Roman" w:cs="Times New Roman"/>
          <w:b/>
          <w:szCs w:val="24"/>
        </w:rPr>
        <w:t>Σπυρίδων Λυκούδης</w:t>
      </w:r>
      <w:r w:rsidRPr="00274A38">
        <w:rPr>
          <w:rFonts w:eastAsia="Times New Roman" w:cs="Times New Roman"/>
          <w:b/>
          <w:szCs w:val="24"/>
        </w:rPr>
        <w:t>):</w:t>
      </w:r>
      <w:r>
        <w:rPr>
          <w:rFonts w:eastAsia="Times New Roman" w:cs="Times New Roman"/>
          <w:szCs w:val="24"/>
        </w:rPr>
        <w:t xml:space="preserve"> Συνεπώς το </w:t>
      </w:r>
      <w:r>
        <w:rPr>
          <w:rFonts w:eastAsia="Times New Roman" w:cs="Times New Roman"/>
          <w:szCs w:val="24"/>
        </w:rPr>
        <w:t>νομοσχέδιο</w:t>
      </w:r>
      <w:r>
        <w:rPr>
          <w:rFonts w:eastAsia="Times New Roman" w:cs="Times New Roman"/>
          <w:szCs w:val="24"/>
        </w:rPr>
        <w:t xml:space="preserve"> του Υπουργείου Υγείας</w:t>
      </w:r>
      <w:r>
        <w:rPr>
          <w:rFonts w:eastAsia="Times New Roman" w:cs="Times New Roman"/>
          <w:szCs w:val="24"/>
        </w:rPr>
        <w:t>:</w:t>
      </w:r>
      <w:r>
        <w:rPr>
          <w:rFonts w:eastAsia="Times New Roman" w:cs="Times New Roman"/>
          <w:szCs w:val="24"/>
        </w:rPr>
        <w:t xml:space="preserve"> «Κύρωση Σύμβασης </w:t>
      </w:r>
      <w:r>
        <w:rPr>
          <w:rFonts w:eastAsia="Times New Roman" w:cs="Times New Roman"/>
          <w:szCs w:val="24"/>
        </w:rPr>
        <w:t xml:space="preserve">δωρεάς </w:t>
      </w:r>
      <w:r>
        <w:rPr>
          <w:rFonts w:eastAsia="Times New Roman" w:cs="Times New Roman"/>
          <w:szCs w:val="24"/>
        </w:rPr>
        <w:t xml:space="preserve">μεταξύ του Κοινωφελούς Ιδρύματος </w:t>
      </w:r>
      <w:r>
        <w:rPr>
          <w:rFonts w:eastAsia="Times New Roman" w:cs="Times New Roman"/>
          <w:szCs w:val="24"/>
        </w:rPr>
        <w:lastRenderedPageBreak/>
        <w:t xml:space="preserve">«ΑΛΕΞΑΝΔΡΟΣ Σ. ΩΝΑΣΗΣ», του Ωνάσειου Καρδιοχειρουργικού Κέντρου (Ω.Κ.Κ.) και του Ελληνικού Δημοσίου και λοιπές διατάξεις» έγινε δεκτό επί της αρχής κατά πλειοψηφία. </w:t>
      </w:r>
    </w:p>
    <w:p w14:paraId="4B64C8A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στην ψήφιση των άρθρω</w:t>
      </w:r>
      <w:r>
        <w:rPr>
          <w:rFonts w:eastAsia="Times New Roman" w:cs="Times New Roman"/>
          <w:szCs w:val="24"/>
        </w:rPr>
        <w:t xml:space="preserve">ν και των τροπολογιών. </w:t>
      </w:r>
    </w:p>
    <w:p w14:paraId="4B64C8B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δεκτό το άρθρο πρώτο ως έχει; </w:t>
      </w:r>
    </w:p>
    <w:p w14:paraId="4B64C8B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Ναι.</w:t>
      </w:r>
    </w:p>
    <w:p w14:paraId="4B64C8B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Ναι.</w:t>
      </w:r>
    </w:p>
    <w:p w14:paraId="4B64C8B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4B64C8B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B64C8B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4B64C8B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w:t>
      </w:r>
      <w:r>
        <w:rPr>
          <w:rFonts w:eastAsia="Times New Roman" w:cs="Times New Roman"/>
          <w:b/>
          <w:szCs w:val="24"/>
        </w:rPr>
        <w:t xml:space="preserve">ΑΤΣΙΚΗΣ: </w:t>
      </w:r>
      <w:r>
        <w:rPr>
          <w:rFonts w:eastAsia="Times New Roman" w:cs="Times New Roman"/>
          <w:szCs w:val="24"/>
        </w:rPr>
        <w:t>Ναι.</w:t>
      </w:r>
    </w:p>
    <w:p w14:paraId="4B64C8B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4B64C8B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4B64C8B9" w14:textId="77777777" w:rsidR="00973031" w:rsidRDefault="00405E19">
      <w:pPr>
        <w:spacing w:line="600" w:lineRule="auto"/>
        <w:ind w:firstLine="720"/>
        <w:contextualSpacing/>
        <w:jc w:val="both"/>
        <w:rPr>
          <w:rFonts w:eastAsia="Times New Roman" w:cs="Times New Roman"/>
          <w:szCs w:val="24"/>
        </w:rPr>
      </w:pPr>
      <w:r w:rsidRPr="00274A38">
        <w:rPr>
          <w:rFonts w:eastAsia="Times New Roman" w:cs="Times New Roman"/>
          <w:b/>
          <w:szCs w:val="24"/>
        </w:rPr>
        <w:t>ΠΡΟ</w:t>
      </w:r>
      <w:r>
        <w:rPr>
          <w:rFonts w:eastAsia="Times New Roman" w:cs="Times New Roman"/>
          <w:b/>
          <w:szCs w:val="24"/>
        </w:rPr>
        <w:t>Ε</w:t>
      </w:r>
      <w:r w:rsidRPr="00274A38">
        <w:rPr>
          <w:rFonts w:eastAsia="Times New Roman" w:cs="Times New Roman"/>
          <w:b/>
          <w:szCs w:val="24"/>
        </w:rPr>
        <w:t>ΔΡΕΥΩΝ (</w:t>
      </w:r>
      <w:r>
        <w:rPr>
          <w:rFonts w:eastAsia="Times New Roman" w:cs="Times New Roman"/>
          <w:b/>
          <w:szCs w:val="24"/>
        </w:rPr>
        <w:t>Σπυρίδων Λυκούδης</w:t>
      </w:r>
      <w:r w:rsidRPr="00274A38">
        <w:rPr>
          <w:rFonts w:eastAsia="Times New Roman" w:cs="Times New Roman"/>
          <w:b/>
          <w:szCs w:val="24"/>
        </w:rPr>
        <w:t>):</w:t>
      </w:r>
      <w:r>
        <w:rPr>
          <w:rFonts w:eastAsia="Times New Roman" w:cs="Times New Roman"/>
          <w:szCs w:val="24"/>
        </w:rPr>
        <w:t xml:space="preserve"> Συνεπώς το άρθρο πρώτο έγινε δεκτό ως έχει κατά πλειοψηφία. </w:t>
      </w:r>
    </w:p>
    <w:p w14:paraId="4B64C8B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δεκτό το άρθρο δεύτερο ως έχει; </w:t>
      </w:r>
    </w:p>
    <w:p w14:paraId="4B64C8B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Ναι.</w:t>
      </w:r>
    </w:p>
    <w:p w14:paraId="4B64C8B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Παρών.</w:t>
      </w:r>
    </w:p>
    <w:p w14:paraId="4B64C8B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4B64C8B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Παρών.</w:t>
      </w:r>
    </w:p>
    <w:p w14:paraId="4B64C8B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4B64C8C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B64C8C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4B64C8C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4B64C8C3" w14:textId="77777777" w:rsidR="00973031" w:rsidRDefault="00405E19">
      <w:pPr>
        <w:spacing w:line="600" w:lineRule="auto"/>
        <w:ind w:firstLine="720"/>
        <w:contextualSpacing/>
        <w:jc w:val="both"/>
        <w:rPr>
          <w:rFonts w:eastAsia="Times New Roman" w:cs="Times New Roman"/>
          <w:szCs w:val="24"/>
        </w:rPr>
      </w:pPr>
      <w:r w:rsidRPr="00274A38">
        <w:rPr>
          <w:rFonts w:eastAsia="Times New Roman" w:cs="Times New Roman"/>
          <w:b/>
          <w:szCs w:val="24"/>
        </w:rPr>
        <w:t>ΠΡΟ</w:t>
      </w:r>
      <w:r>
        <w:rPr>
          <w:rFonts w:eastAsia="Times New Roman" w:cs="Times New Roman"/>
          <w:b/>
          <w:szCs w:val="24"/>
        </w:rPr>
        <w:t>Ε</w:t>
      </w:r>
      <w:r w:rsidRPr="00274A38">
        <w:rPr>
          <w:rFonts w:eastAsia="Times New Roman" w:cs="Times New Roman"/>
          <w:b/>
          <w:szCs w:val="24"/>
        </w:rPr>
        <w:t>ΔΡΕΥΩΝ (</w:t>
      </w:r>
      <w:r>
        <w:rPr>
          <w:rFonts w:eastAsia="Times New Roman" w:cs="Times New Roman"/>
          <w:b/>
          <w:szCs w:val="24"/>
        </w:rPr>
        <w:t>Σπυρίδων Λυκούδης</w:t>
      </w:r>
      <w:r w:rsidRPr="00274A38">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το άρθρο δεύτερο έγινε δεκτό ως έχει κατά πλειοψηφία. </w:t>
      </w:r>
    </w:p>
    <w:p w14:paraId="4B64C8C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δεκτό το άρθρο τρίτο ως έχει; </w:t>
      </w:r>
    </w:p>
    <w:p w14:paraId="4B64C8C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Ναι.</w:t>
      </w:r>
    </w:p>
    <w:p w14:paraId="4B64C8C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Παρών.</w:t>
      </w:r>
    </w:p>
    <w:p w14:paraId="4B64C8C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4B64C8C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B64C8C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4B64C8C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4B64C8C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Ναι.</w:t>
      </w:r>
    </w:p>
    <w:p w14:paraId="4B64C8C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4B64C8CD" w14:textId="77777777" w:rsidR="00973031" w:rsidRDefault="00405E19">
      <w:pPr>
        <w:spacing w:line="600" w:lineRule="auto"/>
        <w:ind w:firstLine="720"/>
        <w:contextualSpacing/>
        <w:jc w:val="both"/>
        <w:rPr>
          <w:rFonts w:eastAsia="Times New Roman" w:cs="Times New Roman"/>
          <w:szCs w:val="24"/>
        </w:rPr>
      </w:pPr>
      <w:r w:rsidRPr="00274A38">
        <w:rPr>
          <w:rFonts w:eastAsia="Times New Roman" w:cs="Times New Roman"/>
          <w:b/>
          <w:szCs w:val="24"/>
        </w:rPr>
        <w:t>ΠΡΟ</w:t>
      </w:r>
      <w:r>
        <w:rPr>
          <w:rFonts w:eastAsia="Times New Roman" w:cs="Times New Roman"/>
          <w:b/>
          <w:szCs w:val="24"/>
        </w:rPr>
        <w:t>Ε</w:t>
      </w:r>
      <w:r w:rsidRPr="00274A38">
        <w:rPr>
          <w:rFonts w:eastAsia="Times New Roman" w:cs="Times New Roman"/>
          <w:b/>
          <w:szCs w:val="24"/>
        </w:rPr>
        <w:t>ΔΡΕΥΩΝ (</w:t>
      </w:r>
      <w:r>
        <w:rPr>
          <w:rFonts w:eastAsia="Times New Roman" w:cs="Times New Roman"/>
          <w:b/>
          <w:szCs w:val="24"/>
        </w:rPr>
        <w:t>Σπυρίδων Λυκούδης</w:t>
      </w:r>
      <w:r w:rsidRPr="00274A38">
        <w:rPr>
          <w:rFonts w:eastAsia="Times New Roman" w:cs="Times New Roman"/>
          <w:b/>
          <w:szCs w:val="24"/>
        </w:rPr>
        <w:t>):</w:t>
      </w:r>
      <w:r>
        <w:rPr>
          <w:rFonts w:eastAsia="Times New Roman" w:cs="Times New Roman"/>
          <w:szCs w:val="24"/>
        </w:rPr>
        <w:t xml:space="preserve"> Συνεπώς το άρθρο τρίτο έγινε δεκτό ως έχει κατά πλειοψηφία. </w:t>
      </w:r>
    </w:p>
    <w:p w14:paraId="4B64C8C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Τμήμα: Γίνεται δεκτή η τροπολογία με γενικό αριθμό 1753 και ειδικό 138 ως έχει; </w:t>
      </w:r>
    </w:p>
    <w:p w14:paraId="4B64C8C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Ναι.</w:t>
      </w:r>
    </w:p>
    <w:p w14:paraId="4B64C8D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Παρών.</w:t>
      </w:r>
    </w:p>
    <w:p w14:paraId="4B64C8D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4B64C8D2"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B64C8D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Παρών.</w:t>
      </w:r>
    </w:p>
    <w:p w14:paraId="4B64C8D4"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ΚΑΤΣΙΚΗΣ: </w:t>
      </w:r>
      <w:r>
        <w:rPr>
          <w:rFonts w:eastAsia="Times New Roman" w:cs="Times New Roman"/>
          <w:szCs w:val="24"/>
        </w:rPr>
        <w:t>Ναι.</w:t>
      </w:r>
    </w:p>
    <w:p w14:paraId="4B64C8D5"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Παρών.</w:t>
      </w:r>
    </w:p>
    <w:p w14:paraId="4B64C8D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Όχι.</w:t>
      </w:r>
    </w:p>
    <w:p w14:paraId="4B64C8D7" w14:textId="77777777" w:rsidR="00973031" w:rsidRDefault="00405E19">
      <w:pPr>
        <w:spacing w:line="600" w:lineRule="auto"/>
        <w:ind w:firstLine="720"/>
        <w:contextualSpacing/>
        <w:jc w:val="both"/>
        <w:rPr>
          <w:rFonts w:eastAsia="Times New Roman" w:cs="Times New Roman"/>
          <w:szCs w:val="24"/>
        </w:rPr>
      </w:pPr>
      <w:r w:rsidRPr="00274A38">
        <w:rPr>
          <w:rFonts w:eastAsia="Times New Roman" w:cs="Times New Roman"/>
          <w:b/>
          <w:szCs w:val="24"/>
        </w:rPr>
        <w:t>ΠΡΟ</w:t>
      </w:r>
      <w:r>
        <w:rPr>
          <w:rFonts w:eastAsia="Times New Roman" w:cs="Times New Roman"/>
          <w:b/>
          <w:szCs w:val="24"/>
        </w:rPr>
        <w:t>Ε</w:t>
      </w:r>
      <w:r w:rsidRPr="00274A38">
        <w:rPr>
          <w:rFonts w:eastAsia="Times New Roman" w:cs="Times New Roman"/>
          <w:b/>
          <w:szCs w:val="24"/>
        </w:rPr>
        <w:t>ΔΡΕΥΩΝ (</w:t>
      </w:r>
      <w:r>
        <w:rPr>
          <w:rFonts w:eastAsia="Times New Roman" w:cs="Times New Roman"/>
          <w:b/>
          <w:szCs w:val="24"/>
        </w:rPr>
        <w:t>Σπυρίδων Λυκούδης</w:t>
      </w:r>
      <w:r w:rsidRPr="00274A38">
        <w:rPr>
          <w:rFonts w:eastAsia="Times New Roman" w:cs="Times New Roman"/>
          <w:b/>
          <w:szCs w:val="24"/>
        </w:rPr>
        <w:t>):</w:t>
      </w:r>
      <w:r>
        <w:rPr>
          <w:rFonts w:eastAsia="Times New Roman" w:cs="Times New Roman"/>
          <w:szCs w:val="24"/>
        </w:rPr>
        <w:t xml:space="preserve"> Συνεπώς η τροπολογία με γενικό αριθμό 1753 και ειδικό 138 έγινε δεκτή ως έχει κατά πλειοψηφία και εντάσσεται στο νομοσχέδιο ως ίδιο άρθρο. </w:t>
      </w:r>
    </w:p>
    <w:p w14:paraId="4B64C8D8"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Ερω</w:t>
      </w:r>
      <w:r>
        <w:rPr>
          <w:rFonts w:eastAsia="Times New Roman" w:cs="Times New Roman"/>
          <w:szCs w:val="24"/>
        </w:rPr>
        <w:t xml:space="preserve">τάται το Τμήμα: Γίνεται δεκτή η τροπολογία με γενικό αριθμό 1754 και ειδικό 139 ως έχει; </w:t>
      </w:r>
    </w:p>
    <w:p w14:paraId="4B64C8D9"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Ναι.</w:t>
      </w:r>
    </w:p>
    <w:p w14:paraId="4B64C8DA"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Παρών. </w:t>
      </w:r>
    </w:p>
    <w:p w14:paraId="4B64C8DB"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4B64C8DC"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4B64C8D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ΛΑΜΠΡΟΥΛΗΣ (ΣΤ΄ Αντιπρόεδρος της Βουλής): </w:t>
      </w:r>
      <w:r>
        <w:rPr>
          <w:rFonts w:eastAsia="Times New Roman" w:cs="Times New Roman"/>
          <w:szCs w:val="24"/>
        </w:rPr>
        <w:t>Παρών.</w:t>
      </w:r>
    </w:p>
    <w:p w14:paraId="4B64C8DE"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ΚΩ</w:t>
      </w:r>
      <w:r>
        <w:rPr>
          <w:rFonts w:eastAsia="Times New Roman" w:cs="Times New Roman"/>
          <w:b/>
          <w:szCs w:val="24"/>
        </w:rPr>
        <w:t xml:space="preserve">ΝΣΤΑΝΤΙΝΟΣ ΚΑΤΣΙΚΗΣ: </w:t>
      </w:r>
      <w:r>
        <w:rPr>
          <w:rFonts w:eastAsia="Times New Roman" w:cs="Times New Roman"/>
          <w:szCs w:val="24"/>
        </w:rPr>
        <w:t>Ναι.</w:t>
      </w:r>
    </w:p>
    <w:p w14:paraId="4B64C8D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Παρών. </w:t>
      </w:r>
    </w:p>
    <w:p w14:paraId="4B64C8E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Όχι.</w:t>
      </w:r>
    </w:p>
    <w:p w14:paraId="4B64C8E1" w14:textId="77777777" w:rsidR="00973031" w:rsidRDefault="00405E19">
      <w:pPr>
        <w:spacing w:line="600" w:lineRule="auto"/>
        <w:ind w:firstLine="720"/>
        <w:contextualSpacing/>
        <w:jc w:val="both"/>
        <w:rPr>
          <w:rFonts w:eastAsia="Times New Roman" w:cs="Times New Roman"/>
          <w:szCs w:val="24"/>
        </w:rPr>
      </w:pPr>
      <w:r w:rsidRPr="00274A38">
        <w:rPr>
          <w:rFonts w:eastAsia="Times New Roman" w:cs="Times New Roman"/>
          <w:b/>
          <w:szCs w:val="24"/>
        </w:rPr>
        <w:t>ΠΡΟ</w:t>
      </w:r>
      <w:r>
        <w:rPr>
          <w:rFonts w:eastAsia="Times New Roman" w:cs="Times New Roman"/>
          <w:b/>
          <w:szCs w:val="24"/>
        </w:rPr>
        <w:t>Ε</w:t>
      </w:r>
      <w:r w:rsidRPr="00274A38">
        <w:rPr>
          <w:rFonts w:eastAsia="Times New Roman" w:cs="Times New Roman"/>
          <w:b/>
          <w:szCs w:val="24"/>
        </w:rPr>
        <w:t>ΔΡΕΥΩΝ (</w:t>
      </w:r>
      <w:r>
        <w:rPr>
          <w:rFonts w:eastAsia="Times New Roman" w:cs="Times New Roman"/>
          <w:b/>
          <w:szCs w:val="24"/>
        </w:rPr>
        <w:t>Σπυρίδων Λυκούδης</w:t>
      </w:r>
      <w:r w:rsidRPr="00274A38">
        <w:rPr>
          <w:rFonts w:eastAsia="Times New Roman" w:cs="Times New Roman"/>
          <w:b/>
          <w:szCs w:val="24"/>
        </w:rPr>
        <w:t>):</w:t>
      </w:r>
      <w:r>
        <w:rPr>
          <w:rFonts w:eastAsia="Times New Roman" w:cs="Times New Roman"/>
          <w:szCs w:val="24"/>
        </w:rPr>
        <w:t xml:space="preserve"> Συνεπώς η τροπολογία με γενικό αριθμό 1754 και ειδικό 139 έγινε δεκτή ως έχει κατά πλειοψηφία και εντάσσεται στο νομοσχέδιο ως ίδιο άρθρο. </w:t>
      </w:r>
    </w:p>
    <w:p w14:paraId="4B64C8E2"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Γίνεται δεκτ</w:t>
      </w:r>
      <w:r>
        <w:rPr>
          <w:rFonts w:eastAsia="Times New Roman"/>
          <w:szCs w:val="24"/>
        </w:rPr>
        <w:t xml:space="preserve">ή η </w:t>
      </w:r>
      <w:r w:rsidRPr="00F94037">
        <w:rPr>
          <w:rFonts w:eastAsia="Times New Roman"/>
          <w:bCs/>
          <w:shd w:val="clear" w:color="auto" w:fill="FFFFFF"/>
        </w:rPr>
        <w:t>τροπο</w:t>
      </w:r>
      <w:r>
        <w:rPr>
          <w:rFonts w:eastAsia="Times New Roman"/>
          <w:bCs/>
          <w:shd w:val="clear" w:color="auto" w:fill="FFFFFF"/>
        </w:rPr>
        <w:t xml:space="preserve">λογία με γενικό αριθμό 1756 και ειδικό 141 </w:t>
      </w:r>
      <w:r w:rsidRPr="00C15206">
        <w:rPr>
          <w:rFonts w:eastAsia="Times New Roman"/>
          <w:szCs w:val="24"/>
        </w:rPr>
        <w:t>ως έχει;</w:t>
      </w:r>
    </w:p>
    <w:p w14:paraId="4B64C8E3" w14:textId="77777777" w:rsidR="00973031" w:rsidRDefault="00405E19">
      <w:pPr>
        <w:spacing w:line="600" w:lineRule="auto"/>
        <w:ind w:firstLine="720"/>
        <w:contextualSpacing/>
        <w:jc w:val="both"/>
        <w:rPr>
          <w:rFonts w:eastAsia="Times New Roman"/>
          <w:szCs w:val="24"/>
        </w:rPr>
      </w:pPr>
      <w:r>
        <w:rPr>
          <w:rFonts w:eastAsia="Times New Roman"/>
          <w:b/>
          <w:szCs w:val="24"/>
        </w:rPr>
        <w:t>ΙΩΑΝΝΗΣ ΔΕΔΕΣ</w:t>
      </w:r>
      <w:r w:rsidRPr="00835EDB">
        <w:rPr>
          <w:rFonts w:eastAsia="Times New Roman"/>
          <w:b/>
          <w:szCs w:val="24"/>
        </w:rPr>
        <w:t>:</w:t>
      </w:r>
      <w:r>
        <w:rPr>
          <w:rFonts w:eastAsia="Times New Roman"/>
          <w:szCs w:val="24"/>
        </w:rPr>
        <w:t xml:space="preserve"> Ναι.</w:t>
      </w:r>
    </w:p>
    <w:p w14:paraId="4B64C8E4" w14:textId="77777777" w:rsidR="00973031" w:rsidRDefault="00405E19">
      <w:pPr>
        <w:spacing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sidRPr="00C15206">
        <w:rPr>
          <w:rFonts w:eastAsia="Times New Roman"/>
          <w:b/>
          <w:szCs w:val="24"/>
        </w:rPr>
        <w:t xml:space="preserve">: </w:t>
      </w:r>
      <w:r>
        <w:rPr>
          <w:rFonts w:eastAsia="Times New Roman"/>
          <w:szCs w:val="24"/>
        </w:rPr>
        <w:t>Ναι.</w:t>
      </w:r>
    </w:p>
    <w:p w14:paraId="4B64C8E5"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Παρών.</w:t>
      </w:r>
    </w:p>
    <w:p w14:paraId="4B64C8E6" w14:textId="77777777" w:rsidR="00973031" w:rsidRDefault="00405E19">
      <w:pPr>
        <w:spacing w:line="600" w:lineRule="auto"/>
        <w:ind w:firstLine="720"/>
        <w:contextualSpacing/>
        <w:jc w:val="both"/>
        <w:rPr>
          <w:rFonts w:eastAsia="Times New Roman"/>
          <w:szCs w:val="24"/>
        </w:rPr>
      </w:pPr>
      <w:r>
        <w:rPr>
          <w:rFonts w:eastAsia="Times New Roman"/>
          <w:b/>
          <w:szCs w:val="24"/>
        </w:rPr>
        <w:t>ΙΩΑΝΝΗΣ ΣΑΧΙΝΙΔΗΣ</w:t>
      </w:r>
      <w:r w:rsidRPr="00C15206">
        <w:rPr>
          <w:rFonts w:eastAsia="Times New Roman"/>
          <w:b/>
          <w:szCs w:val="24"/>
        </w:rPr>
        <w:t xml:space="preserve">: </w:t>
      </w:r>
      <w:r>
        <w:rPr>
          <w:rFonts w:eastAsia="Times New Roman"/>
          <w:szCs w:val="24"/>
        </w:rPr>
        <w:t>Παρών.</w:t>
      </w:r>
    </w:p>
    <w:p w14:paraId="4B64C8E7"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ΓΕΩΡΓΙΟΣ ΛΑΜΠΡΟΥΛΗΣ (ΣΤ΄ Αντιπρόεδρος της </w:t>
      </w:r>
      <w:r w:rsidRPr="00540D74">
        <w:rPr>
          <w:rFonts w:eastAsia="Times New Roman"/>
          <w:b/>
          <w:bCs/>
        </w:rPr>
        <w:t>Βουλή</w:t>
      </w:r>
      <w:r>
        <w:rPr>
          <w:rFonts w:eastAsia="Times New Roman"/>
          <w:b/>
          <w:szCs w:val="24"/>
        </w:rPr>
        <w:t>ς)</w:t>
      </w:r>
      <w:r w:rsidRPr="00C15206">
        <w:rPr>
          <w:rFonts w:eastAsia="Times New Roman"/>
          <w:b/>
          <w:szCs w:val="24"/>
        </w:rPr>
        <w:t xml:space="preserve">: </w:t>
      </w:r>
      <w:r>
        <w:rPr>
          <w:rFonts w:eastAsia="Times New Roman"/>
          <w:szCs w:val="24"/>
        </w:rPr>
        <w:t>Παρών.</w:t>
      </w:r>
    </w:p>
    <w:p w14:paraId="4B64C8E8" w14:textId="77777777" w:rsidR="00973031" w:rsidRDefault="00405E19">
      <w:pPr>
        <w:spacing w:line="600" w:lineRule="auto"/>
        <w:ind w:firstLine="720"/>
        <w:contextualSpacing/>
        <w:jc w:val="both"/>
        <w:rPr>
          <w:rFonts w:eastAsia="Times New Roman"/>
          <w:szCs w:val="24"/>
        </w:rPr>
      </w:pPr>
      <w:r>
        <w:rPr>
          <w:rFonts w:eastAsia="Times New Roman"/>
          <w:b/>
          <w:szCs w:val="24"/>
        </w:rPr>
        <w:t>ΚΩ</w:t>
      </w:r>
      <w:r>
        <w:rPr>
          <w:rFonts w:eastAsia="Times New Roman"/>
          <w:b/>
          <w:szCs w:val="24"/>
        </w:rPr>
        <w:t xml:space="preserve">ΝΣΤΑΝΤΙΝΟΣ ΚΑΤΣΙΚΗΣ: </w:t>
      </w:r>
      <w:r>
        <w:rPr>
          <w:rFonts w:eastAsia="Times New Roman"/>
          <w:szCs w:val="24"/>
        </w:rPr>
        <w:t xml:space="preserve">Ναι. </w:t>
      </w:r>
    </w:p>
    <w:p w14:paraId="4B64C8E9"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ΓΡΗΓΟΡΙΟΣ ΨΑΡΙΑΝΟΣ:</w:t>
      </w:r>
      <w:r>
        <w:rPr>
          <w:rFonts w:eastAsia="Times New Roman"/>
          <w:b/>
          <w:szCs w:val="24"/>
        </w:rPr>
        <w:t xml:space="preserve"> </w:t>
      </w:r>
      <w:r>
        <w:rPr>
          <w:rFonts w:eastAsia="Times New Roman"/>
          <w:szCs w:val="24"/>
        </w:rPr>
        <w:t>Παρών.</w:t>
      </w:r>
    </w:p>
    <w:p w14:paraId="4B64C8EA"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 xml:space="preserve">Ναι. </w:t>
      </w:r>
    </w:p>
    <w:p w14:paraId="4B64C8EB" w14:textId="77777777" w:rsidR="00973031" w:rsidRDefault="00405E19">
      <w:pPr>
        <w:spacing w:line="600" w:lineRule="auto"/>
        <w:ind w:firstLine="720"/>
        <w:contextualSpacing/>
        <w:jc w:val="both"/>
        <w:rPr>
          <w:rFonts w:eastAsia="Times New Roman"/>
          <w:szCs w:val="24"/>
        </w:rPr>
      </w:pPr>
      <w:r w:rsidRPr="00540D74">
        <w:rPr>
          <w:rFonts w:eastAsia="Times New Roman"/>
          <w:b/>
          <w:bCs/>
          <w:shd w:val="clear" w:color="auto" w:fill="FFFFFF"/>
        </w:rPr>
        <w:lastRenderedPageBreak/>
        <w:t>ΠΡΟΕΔΡΕΥΩΝ (Σπυρίδων Λυκούδης):</w:t>
      </w:r>
      <w:r w:rsidRPr="00C15206">
        <w:rPr>
          <w:rFonts w:eastAsia="Times New Roman"/>
          <w:b/>
          <w:szCs w:val="24"/>
        </w:rPr>
        <w:t xml:space="preserve"> </w:t>
      </w:r>
      <w:r w:rsidRPr="00C15206">
        <w:rPr>
          <w:rFonts w:eastAsia="Times New Roman"/>
          <w:szCs w:val="24"/>
        </w:rPr>
        <w:t xml:space="preserve">Συνεπώς </w:t>
      </w:r>
      <w:r>
        <w:rPr>
          <w:rFonts w:eastAsia="Times New Roman"/>
          <w:szCs w:val="24"/>
        </w:rPr>
        <w:t xml:space="preserve">η τροπολογία με γενικό αριθμό </w:t>
      </w:r>
      <w:r>
        <w:rPr>
          <w:rFonts w:eastAsia="Times New Roman"/>
          <w:bCs/>
          <w:shd w:val="clear" w:color="auto" w:fill="FFFFFF"/>
        </w:rPr>
        <w:t xml:space="preserve">1756 και ειδικό 141 </w:t>
      </w:r>
      <w:r>
        <w:rPr>
          <w:rFonts w:eastAsia="Times New Roman"/>
          <w:szCs w:val="24"/>
        </w:rPr>
        <w:t xml:space="preserve">έγινε δεκτή ως </w:t>
      </w:r>
      <w:r w:rsidRPr="00F94037">
        <w:rPr>
          <w:rFonts w:eastAsia="Times New Roman"/>
          <w:bCs/>
        </w:rPr>
        <w:t>έχει</w:t>
      </w:r>
      <w:r>
        <w:rPr>
          <w:rFonts w:eastAsia="Times New Roman"/>
          <w:szCs w:val="24"/>
        </w:rPr>
        <w:t xml:space="preserve"> κατά πλειοψηφία </w:t>
      </w:r>
      <w:r w:rsidRPr="00F94037">
        <w:rPr>
          <w:rFonts w:eastAsia="Times New Roman"/>
          <w:bCs/>
        </w:rPr>
        <w:t>και</w:t>
      </w:r>
      <w:r>
        <w:rPr>
          <w:rFonts w:eastAsia="Times New Roman"/>
          <w:szCs w:val="24"/>
        </w:rPr>
        <w:t xml:space="preserve"> εντάσσεται στο </w:t>
      </w:r>
      <w:r w:rsidRPr="00F94037">
        <w:rPr>
          <w:rFonts w:eastAsia="Times New Roman"/>
          <w:szCs w:val="24"/>
        </w:rPr>
        <w:t>νομοσχέδιο</w:t>
      </w:r>
      <w:r>
        <w:rPr>
          <w:rFonts w:eastAsia="Times New Roman"/>
          <w:szCs w:val="24"/>
        </w:rPr>
        <w:t xml:space="preserve"> ως ίδιο </w:t>
      </w:r>
      <w:r w:rsidRPr="00F94037">
        <w:rPr>
          <w:rFonts w:eastAsia="Times New Roman"/>
          <w:szCs w:val="24"/>
        </w:rPr>
        <w:t>άρθρο</w:t>
      </w:r>
      <w:r>
        <w:rPr>
          <w:rFonts w:eastAsia="Times New Roman"/>
          <w:szCs w:val="24"/>
        </w:rPr>
        <w:t xml:space="preserve">. </w:t>
      </w:r>
    </w:p>
    <w:p w14:paraId="4B64C8EC" w14:textId="77777777" w:rsidR="00973031" w:rsidRDefault="00405E19">
      <w:pPr>
        <w:spacing w:line="600" w:lineRule="auto"/>
        <w:ind w:firstLine="720"/>
        <w:contextualSpacing/>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Γίνεται δεκτ</w:t>
      </w:r>
      <w:r>
        <w:rPr>
          <w:rFonts w:eastAsia="Times New Roman"/>
          <w:szCs w:val="24"/>
        </w:rPr>
        <w:t xml:space="preserve">ή η </w:t>
      </w:r>
      <w:r w:rsidRPr="00F94037">
        <w:rPr>
          <w:rFonts w:eastAsia="Times New Roman"/>
          <w:bCs/>
          <w:shd w:val="clear" w:color="auto" w:fill="FFFFFF"/>
        </w:rPr>
        <w:t>τροπο</w:t>
      </w:r>
      <w:r>
        <w:rPr>
          <w:rFonts w:eastAsia="Times New Roman"/>
          <w:bCs/>
          <w:shd w:val="clear" w:color="auto" w:fill="FFFFFF"/>
        </w:rPr>
        <w:t xml:space="preserve">λογία με γενικό αριθμό 1759 και ειδικό 143 </w:t>
      </w:r>
      <w:r w:rsidRPr="00C15206">
        <w:rPr>
          <w:rFonts w:eastAsia="Times New Roman"/>
          <w:szCs w:val="24"/>
        </w:rPr>
        <w:t>ως έχει;</w:t>
      </w:r>
    </w:p>
    <w:p w14:paraId="4B64C8ED" w14:textId="77777777" w:rsidR="00973031" w:rsidRDefault="00405E19">
      <w:pPr>
        <w:spacing w:line="600" w:lineRule="auto"/>
        <w:ind w:firstLine="720"/>
        <w:contextualSpacing/>
        <w:jc w:val="both"/>
        <w:rPr>
          <w:rFonts w:eastAsia="Times New Roman"/>
          <w:szCs w:val="24"/>
        </w:rPr>
      </w:pPr>
      <w:r>
        <w:rPr>
          <w:rFonts w:eastAsia="Times New Roman"/>
          <w:b/>
          <w:szCs w:val="24"/>
        </w:rPr>
        <w:t>ΙΩΑΝΝΗΣ ΔΕΔΕΣ</w:t>
      </w:r>
      <w:r w:rsidRPr="00835EDB">
        <w:rPr>
          <w:rFonts w:eastAsia="Times New Roman"/>
          <w:b/>
          <w:szCs w:val="24"/>
        </w:rPr>
        <w:t>:</w:t>
      </w:r>
      <w:r>
        <w:rPr>
          <w:rFonts w:eastAsia="Times New Roman"/>
          <w:szCs w:val="24"/>
        </w:rPr>
        <w:t xml:space="preserve"> Ναι.</w:t>
      </w:r>
    </w:p>
    <w:p w14:paraId="4B64C8EE" w14:textId="77777777" w:rsidR="00973031" w:rsidRDefault="00405E19">
      <w:pPr>
        <w:spacing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sidRPr="00C15206">
        <w:rPr>
          <w:rFonts w:eastAsia="Times New Roman"/>
          <w:b/>
          <w:szCs w:val="24"/>
        </w:rPr>
        <w:t xml:space="preserve">: </w:t>
      </w:r>
      <w:r>
        <w:rPr>
          <w:rFonts w:eastAsia="Times New Roman"/>
          <w:szCs w:val="24"/>
        </w:rPr>
        <w:t>Ναι.</w:t>
      </w:r>
    </w:p>
    <w:p w14:paraId="4B64C8EF"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p>
    <w:p w14:paraId="4B64C8F0" w14:textId="77777777" w:rsidR="00973031" w:rsidRDefault="00405E19">
      <w:pPr>
        <w:spacing w:line="600" w:lineRule="auto"/>
        <w:ind w:firstLine="720"/>
        <w:contextualSpacing/>
        <w:jc w:val="both"/>
        <w:rPr>
          <w:rFonts w:eastAsia="Times New Roman"/>
          <w:szCs w:val="24"/>
        </w:rPr>
      </w:pPr>
      <w:r>
        <w:rPr>
          <w:rFonts w:eastAsia="Times New Roman"/>
          <w:b/>
          <w:szCs w:val="24"/>
        </w:rPr>
        <w:t>ΙΩΑΝΝΗΣ ΣΑΧΙΝΙΔΗΣ</w:t>
      </w:r>
      <w:r w:rsidRPr="00C15206">
        <w:rPr>
          <w:rFonts w:eastAsia="Times New Roman"/>
          <w:b/>
          <w:szCs w:val="24"/>
        </w:rPr>
        <w:t xml:space="preserve">: </w:t>
      </w:r>
      <w:r>
        <w:rPr>
          <w:rFonts w:eastAsia="Times New Roman"/>
          <w:szCs w:val="24"/>
        </w:rPr>
        <w:t>Παρών.</w:t>
      </w:r>
    </w:p>
    <w:p w14:paraId="4B64C8F1"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ΓΕΩΡΓΙΟΣ ΛΑΜΠΡΟΥΛΗΣ (ΣΤ΄ Αντιπρόεδρος της </w:t>
      </w:r>
      <w:r w:rsidRPr="00540D74">
        <w:rPr>
          <w:rFonts w:eastAsia="Times New Roman"/>
          <w:b/>
          <w:bCs/>
        </w:rPr>
        <w:t>Βουλή</w:t>
      </w:r>
      <w:r>
        <w:rPr>
          <w:rFonts w:eastAsia="Times New Roman"/>
          <w:b/>
          <w:szCs w:val="24"/>
        </w:rPr>
        <w:t>ς)</w:t>
      </w:r>
      <w:r w:rsidRPr="00C15206">
        <w:rPr>
          <w:rFonts w:eastAsia="Times New Roman"/>
          <w:b/>
          <w:szCs w:val="24"/>
        </w:rPr>
        <w:t xml:space="preserve">: </w:t>
      </w:r>
      <w:r>
        <w:rPr>
          <w:rFonts w:eastAsia="Times New Roman"/>
          <w:szCs w:val="24"/>
        </w:rPr>
        <w:t>Παρών.</w:t>
      </w:r>
    </w:p>
    <w:p w14:paraId="4B64C8F2"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8F3"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ΓΡΗΓΟΡΙΟΣ ΨΑΡΙΑΝΟΣ:</w:t>
      </w:r>
      <w:r>
        <w:rPr>
          <w:rFonts w:eastAsia="Times New Roman"/>
          <w:b/>
          <w:szCs w:val="24"/>
        </w:rPr>
        <w:t xml:space="preserve"> </w:t>
      </w:r>
      <w:r>
        <w:rPr>
          <w:rFonts w:eastAsia="Times New Roman"/>
          <w:szCs w:val="24"/>
        </w:rPr>
        <w:t>Παρών.</w:t>
      </w:r>
    </w:p>
    <w:p w14:paraId="4B64C8F4"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4B64C8F5" w14:textId="77777777" w:rsidR="00973031" w:rsidRDefault="00405E19">
      <w:pPr>
        <w:spacing w:line="600" w:lineRule="auto"/>
        <w:ind w:firstLine="720"/>
        <w:contextualSpacing/>
        <w:jc w:val="both"/>
        <w:rPr>
          <w:rFonts w:eastAsia="Times New Roman"/>
          <w:szCs w:val="24"/>
        </w:rPr>
      </w:pPr>
      <w:r w:rsidRPr="00540D74">
        <w:rPr>
          <w:rFonts w:eastAsia="Times New Roman"/>
          <w:b/>
          <w:bCs/>
          <w:shd w:val="clear" w:color="auto" w:fill="FFFFFF"/>
        </w:rPr>
        <w:t>ΠΡΟΕΔΡΕΥΩΝ (Σπυρίδων Λυκούδης):</w:t>
      </w:r>
      <w:r w:rsidRPr="00C15206">
        <w:rPr>
          <w:rFonts w:eastAsia="Times New Roman"/>
          <w:b/>
          <w:szCs w:val="24"/>
        </w:rPr>
        <w:t xml:space="preserve"> </w:t>
      </w:r>
      <w:r w:rsidRPr="00C15206">
        <w:rPr>
          <w:rFonts w:eastAsia="Times New Roman"/>
          <w:szCs w:val="24"/>
        </w:rPr>
        <w:t xml:space="preserve">Συνεπώς </w:t>
      </w:r>
      <w:r>
        <w:rPr>
          <w:rFonts w:eastAsia="Times New Roman"/>
          <w:szCs w:val="24"/>
        </w:rPr>
        <w:t xml:space="preserve">η τροπολογία με γενικό αριθμό </w:t>
      </w:r>
      <w:r>
        <w:rPr>
          <w:rFonts w:eastAsia="Times New Roman"/>
          <w:bCs/>
          <w:shd w:val="clear" w:color="auto" w:fill="FFFFFF"/>
        </w:rPr>
        <w:t xml:space="preserve">1759 και ειδικό 143 </w:t>
      </w:r>
      <w:r>
        <w:rPr>
          <w:rFonts w:eastAsia="Times New Roman"/>
          <w:szCs w:val="24"/>
        </w:rPr>
        <w:t xml:space="preserve">έγινε δεκτή ως </w:t>
      </w:r>
      <w:r w:rsidRPr="00F94037">
        <w:rPr>
          <w:rFonts w:eastAsia="Times New Roman"/>
          <w:bCs/>
        </w:rPr>
        <w:t>έχει</w:t>
      </w:r>
      <w:r>
        <w:rPr>
          <w:rFonts w:eastAsia="Times New Roman"/>
          <w:szCs w:val="24"/>
        </w:rPr>
        <w:t xml:space="preserve"> κατά πλειοψηφία </w:t>
      </w:r>
      <w:r w:rsidRPr="00F94037">
        <w:rPr>
          <w:rFonts w:eastAsia="Times New Roman"/>
          <w:bCs/>
        </w:rPr>
        <w:t>και</w:t>
      </w:r>
      <w:r>
        <w:rPr>
          <w:rFonts w:eastAsia="Times New Roman"/>
          <w:szCs w:val="24"/>
        </w:rPr>
        <w:t xml:space="preserve"> εντάσσεται στο </w:t>
      </w:r>
      <w:r w:rsidRPr="00F94037">
        <w:rPr>
          <w:rFonts w:eastAsia="Times New Roman"/>
          <w:szCs w:val="24"/>
        </w:rPr>
        <w:t>νομοσχέδιο</w:t>
      </w:r>
      <w:r>
        <w:rPr>
          <w:rFonts w:eastAsia="Times New Roman"/>
          <w:szCs w:val="24"/>
        </w:rPr>
        <w:t xml:space="preserve"> ως ίδιο </w:t>
      </w:r>
      <w:r w:rsidRPr="00F94037">
        <w:rPr>
          <w:rFonts w:eastAsia="Times New Roman"/>
          <w:szCs w:val="24"/>
        </w:rPr>
        <w:t>άρθρο</w:t>
      </w:r>
      <w:r>
        <w:rPr>
          <w:rFonts w:eastAsia="Times New Roman"/>
          <w:szCs w:val="24"/>
        </w:rPr>
        <w:t xml:space="preserve">. </w:t>
      </w:r>
    </w:p>
    <w:p w14:paraId="4B64C8F6"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 xml:space="preserve">στην ψήφιση του ακροτελεύτιου άρθρου του </w:t>
      </w:r>
      <w:r w:rsidRPr="00F561FB">
        <w:rPr>
          <w:rFonts w:eastAsia="Times New Roman" w:cs="Times New Roman"/>
          <w:szCs w:val="24"/>
        </w:rPr>
        <w:t>νομοσχεδίου</w:t>
      </w:r>
      <w:r>
        <w:rPr>
          <w:rFonts w:eastAsia="Times New Roman" w:cs="Times New Roman"/>
          <w:szCs w:val="24"/>
        </w:rPr>
        <w:t>.</w:t>
      </w:r>
    </w:p>
    <w:p w14:paraId="4B64C8F7"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Τμήμα: Γίνεται δεκτό το ακροτελεύτιο άρθρο; </w:t>
      </w:r>
    </w:p>
    <w:p w14:paraId="4B64C8F8" w14:textId="77777777" w:rsidR="00973031" w:rsidRDefault="00405E19">
      <w:pPr>
        <w:spacing w:line="600" w:lineRule="auto"/>
        <w:ind w:firstLine="720"/>
        <w:contextualSpacing/>
        <w:jc w:val="both"/>
        <w:rPr>
          <w:rFonts w:eastAsia="Times New Roman"/>
          <w:szCs w:val="24"/>
        </w:rPr>
      </w:pPr>
      <w:r>
        <w:rPr>
          <w:rFonts w:eastAsia="Times New Roman"/>
          <w:b/>
          <w:szCs w:val="24"/>
        </w:rPr>
        <w:t>ΙΩΑΝΝΗΣ ΔΕΔΕΣ</w:t>
      </w:r>
      <w:r w:rsidRPr="00835EDB">
        <w:rPr>
          <w:rFonts w:eastAsia="Times New Roman"/>
          <w:b/>
          <w:szCs w:val="24"/>
        </w:rPr>
        <w:t>:</w:t>
      </w:r>
      <w:r>
        <w:rPr>
          <w:rFonts w:eastAsia="Times New Roman"/>
          <w:szCs w:val="24"/>
        </w:rPr>
        <w:t xml:space="preserve"> Ναι.</w:t>
      </w:r>
    </w:p>
    <w:p w14:paraId="4B64C8F9"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sidRPr="00C15206">
        <w:rPr>
          <w:rFonts w:eastAsia="Times New Roman"/>
          <w:b/>
          <w:szCs w:val="24"/>
        </w:rPr>
        <w:t xml:space="preserve">: </w:t>
      </w:r>
      <w:r>
        <w:rPr>
          <w:rFonts w:eastAsia="Times New Roman"/>
          <w:szCs w:val="24"/>
        </w:rPr>
        <w:t>Ναι.</w:t>
      </w:r>
    </w:p>
    <w:p w14:paraId="4B64C8FA"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p>
    <w:p w14:paraId="4B64C8FB" w14:textId="77777777" w:rsidR="00973031" w:rsidRDefault="00405E19">
      <w:pPr>
        <w:spacing w:line="600" w:lineRule="auto"/>
        <w:ind w:firstLine="720"/>
        <w:contextualSpacing/>
        <w:jc w:val="both"/>
        <w:rPr>
          <w:rFonts w:eastAsia="Times New Roman"/>
          <w:szCs w:val="24"/>
        </w:rPr>
      </w:pPr>
      <w:r>
        <w:rPr>
          <w:rFonts w:eastAsia="Times New Roman"/>
          <w:b/>
          <w:szCs w:val="24"/>
        </w:rPr>
        <w:t>ΙΩΑΝΝΗΣ ΣΑΧΙΝΙΔΗΣ</w:t>
      </w:r>
      <w:r w:rsidRPr="00C15206">
        <w:rPr>
          <w:rFonts w:eastAsia="Times New Roman"/>
          <w:b/>
          <w:szCs w:val="24"/>
        </w:rPr>
        <w:t xml:space="preserve">: </w:t>
      </w:r>
      <w:r>
        <w:rPr>
          <w:rFonts w:eastAsia="Times New Roman"/>
          <w:szCs w:val="24"/>
        </w:rPr>
        <w:t>Παρών.</w:t>
      </w:r>
    </w:p>
    <w:p w14:paraId="4B64C8FC"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ΓΕΩΡΓΙΟΣ ΛΑΜΠΡΟΥΛΗΣ (ΣΤ΄ Αντιπρόεδρος της </w:t>
      </w:r>
      <w:r w:rsidRPr="00540D74">
        <w:rPr>
          <w:rFonts w:eastAsia="Times New Roman"/>
          <w:b/>
          <w:bCs/>
        </w:rPr>
        <w:t>Βουλή</w:t>
      </w:r>
      <w:r>
        <w:rPr>
          <w:rFonts w:eastAsia="Times New Roman"/>
          <w:b/>
          <w:szCs w:val="24"/>
        </w:rPr>
        <w:t>ς)</w:t>
      </w:r>
      <w:r w:rsidRPr="00C15206">
        <w:rPr>
          <w:rFonts w:eastAsia="Times New Roman"/>
          <w:b/>
          <w:szCs w:val="24"/>
        </w:rPr>
        <w:t xml:space="preserve">: </w:t>
      </w:r>
      <w:r>
        <w:rPr>
          <w:rFonts w:eastAsia="Times New Roman"/>
          <w:szCs w:val="24"/>
        </w:rPr>
        <w:t>Παρών.</w:t>
      </w:r>
    </w:p>
    <w:p w14:paraId="4B64C8FD"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8FE"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ΓΡΗΓΟΡΙΟΣ ΨΑΡΙΑΝΟΣ:</w:t>
      </w:r>
      <w:r>
        <w:rPr>
          <w:rFonts w:eastAsia="Times New Roman"/>
          <w:b/>
          <w:szCs w:val="24"/>
        </w:rPr>
        <w:t xml:space="preserve"> </w:t>
      </w:r>
      <w:r>
        <w:rPr>
          <w:rFonts w:eastAsia="Times New Roman"/>
          <w:szCs w:val="24"/>
        </w:rPr>
        <w:t>Ναι.</w:t>
      </w:r>
    </w:p>
    <w:p w14:paraId="4B64C8FF"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4B64C900" w14:textId="77777777" w:rsidR="00973031" w:rsidRDefault="00405E19">
      <w:pPr>
        <w:spacing w:line="600" w:lineRule="auto"/>
        <w:ind w:firstLine="720"/>
        <w:contextualSpacing/>
        <w:jc w:val="both"/>
        <w:rPr>
          <w:rFonts w:eastAsia="Times New Roman" w:cs="Times New Roman"/>
          <w:szCs w:val="24"/>
        </w:rPr>
      </w:pPr>
      <w:r w:rsidRPr="00540D74">
        <w:rPr>
          <w:rFonts w:eastAsia="Times New Roman"/>
          <w:b/>
          <w:bCs/>
          <w:shd w:val="clear" w:color="auto" w:fill="FFFFFF"/>
        </w:rPr>
        <w:t>ΠΡΟΕΔΡΕΥΩΝ (Σπυρίδων Λυκούδης):</w:t>
      </w:r>
      <w:r>
        <w:rPr>
          <w:rFonts w:eastAsia="Times New Roman"/>
          <w:b/>
          <w:bCs/>
          <w:shd w:val="clear" w:color="auto" w:fill="FFFFFF"/>
        </w:rPr>
        <w:t xml:space="preserve"> </w:t>
      </w:r>
      <w:r>
        <w:rPr>
          <w:rFonts w:eastAsia="Times New Roman"/>
          <w:bCs/>
          <w:shd w:val="clear" w:color="auto" w:fill="FFFFFF"/>
        </w:rPr>
        <w:t>Τ</w:t>
      </w:r>
      <w:r w:rsidRPr="00247563">
        <w:rPr>
          <w:rFonts w:eastAsia="Times New Roman" w:cs="Times New Roman"/>
          <w:szCs w:val="24"/>
        </w:rPr>
        <w:t>ο</w:t>
      </w:r>
      <w:r>
        <w:rPr>
          <w:rFonts w:eastAsia="Times New Roman" w:cs="Times New Roman"/>
          <w:szCs w:val="24"/>
        </w:rPr>
        <w:t xml:space="preserve"> ακροτελεύτιο άρθρο έγινε δεκτό κατά πλειοψηφία.</w:t>
      </w:r>
    </w:p>
    <w:p w14:paraId="4B64C90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Υγείας</w:t>
      </w:r>
      <w:r>
        <w:rPr>
          <w:rFonts w:eastAsia="Times New Roman" w:cs="Times New Roman"/>
          <w:szCs w:val="24"/>
        </w:rPr>
        <w:t>:</w:t>
      </w:r>
      <w:r>
        <w:rPr>
          <w:rFonts w:eastAsia="Times New Roman" w:cs="Times New Roman"/>
          <w:szCs w:val="24"/>
        </w:rPr>
        <w:t xml:space="preserve"> </w:t>
      </w:r>
      <w:r w:rsidRPr="0021574C">
        <w:rPr>
          <w:rFonts w:eastAsia="Times New Roman" w:cs="Times New Roman"/>
          <w:szCs w:val="24"/>
        </w:rPr>
        <w:t xml:space="preserve">«Κύρωση Σύμβασης </w:t>
      </w:r>
      <w:r>
        <w:rPr>
          <w:rFonts w:eastAsia="Times New Roman" w:cs="Times New Roman"/>
          <w:szCs w:val="24"/>
        </w:rPr>
        <w:t>δ</w:t>
      </w:r>
      <w:r w:rsidRPr="0021574C">
        <w:rPr>
          <w:rFonts w:eastAsia="Times New Roman" w:cs="Times New Roman"/>
          <w:szCs w:val="24"/>
        </w:rPr>
        <w:t xml:space="preserve">ωρεάς </w:t>
      </w:r>
      <w:r w:rsidRPr="0021574C">
        <w:rPr>
          <w:rFonts w:eastAsia="Times New Roman" w:cs="Times New Roman"/>
          <w:szCs w:val="24"/>
        </w:rPr>
        <w:t>μεταξύ του Κοινωφελούς Ιδρύματος «ΑΛΕΞΑΝΔΡΟΣ Σ. ΩΝΑΣΗΣ», του Ωνάσειου Καρδιοχειρουργικού Κέντρου (Ω.Κ.Κ.) και του Ελληνικο</w:t>
      </w:r>
      <w:r>
        <w:rPr>
          <w:rFonts w:eastAsia="Times New Roman" w:cs="Times New Roman"/>
          <w:szCs w:val="24"/>
        </w:rPr>
        <w:t>ύ Δημοσίου και λοιπές διατάξεις» έγινε δεκτό επί της αρχής και επί των άρθρων.</w:t>
      </w:r>
    </w:p>
    <w:p w14:paraId="4B64C902" w14:textId="77777777" w:rsidR="00973031" w:rsidRDefault="00405E19">
      <w:pPr>
        <w:spacing w:line="600" w:lineRule="auto"/>
        <w:ind w:firstLine="720"/>
        <w:contextualSpacing/>
        <w:jc w:val="both"/>
        <w:rPr>
          <w:rFonts w:eastAsia="Times New Roman" w:cs="Times New Roman"/>
          <w:szCs w:val="24"/>
        </w:rPr>
      </w:pPr>
      <w:r>
        <w:rPr>
          <w:rFonts w:eastAsia="Times New Roman"/>
          <w:szCs w:val="24"/>
        </w:rPr>
        <w:t>Προχωρούμε στην ψήφιση του νομοσχεδίου</w:t>
      </w:r>
      <w:r w:rsidRPr="00F67824">
        <w:rPr>
          <w:rFonts w:eastAsia="Times New Roman" w:cs="Times New Roman"/>
          <w:szCs w:val="24"/>
        </w:rPr>
        <w:t xml:space="preserve"> </w:t>
      </w:r>
      <w:r>
        <w:rPr>
          <w:rFonts w:eastAsia="Times New Roman"/>
          <w:bCs/>
        </w:rPr>
        <w:t>κ</w:t>
      </w:r>
      <w:r w:rsidRPr="00F67824">
        <w:rPr>
          <w:rFonts w:eastAsia="Times New Roman"/>
          <w:bCs/>
        </w:rPr>
        <w:t>αι</w:t>
      </w:r>
      <w:r w:rsidRPr="00F67824">
        <w:rPr>
          <w:rFonts w:eastAsia="Times New Roman" w:cs="Times New Roman"/>
          <w:szCs w:val="24"/>
        </w:rPr>
        <w:t xml:space="preserve"> στο σύνολ</w:t>
      </w:r>
      <w:r>
        <w:rPr>
          <w:rFonts w:eastAsia="Times New Roman" w:cs="Times New Roman"/>
          <w:szCs w:val="24"/>
        </w:rPr>
        <w:t>ο.</w:t>
      </w:r>
    </w:p>
    <w:p w14:paraId="4B64C903"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Ερωτάται το Τμήμα: Γίνεται δεκτό το νομοσχέδιο και στο σύνολο;</w:t>
      </w:r>
    </w:p>
    <w:p w14:paraId="4B64C904" w14:textId="77777777" w:rsidR="00973031" w:rsidRDefault="00405E19">
      <w:pPr>
        <w:spacing w:line="600" w:lineRule="auto"/>
        <w:ind w:firstLine="720"/>
        <w:contextualSpacing/>
        <w:jc w:val="both"/>
        <w:rPr>
          <w:rFonts w:eastAsia="Times New Roman"/>
          <w:szCs w:val="24"/>
        </w:rPr>
      </w:pPr>
      <w:r>
        <w:rPr>
          <w:rFonts w:eastAsia="Times New Roman"/>
          <w:b/>
          <w:szCs w:val="24"/>
        </w:rPr>
        <w:t>ΙΩΑΝΝΗΣ ΔΕΔΕΣ</w:t>
      </w:r>
      <w:r w:rsidRPr="00835EDB">
        <w:rPr>
          <w:rFonts w:eastAsia="Times New Roman"/>
          <w:b/>
          <w:szCs w:val="24"/>
        </w:rPr>
        <w:t>:</w:t>
      </w:r>
      <w:r>
        <w:rPr>
          <w:rFonts w:eastAsia="Times New Roman"/>
          <w:szCs w:val="24"/>
        </w:rPr>
        <w:t xml:space="preserve"> Ναι.</w:t>
      </w:r>
    </w:p>
    <w:p w14:paraId="4B64C905" w14:textId="77777777" w:rsidR="00973031" w:rsidRDefault="00405E19">
      <w:pPr>
        <w:spacing w:line="600" w:lineRule="auto"/>
        <w:ind w:firstLine="720"/>
        <w:contextualSpacing/>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sidRPr="00C15206">
        <w:rPr>
          <w:rFonts w:eastAsia="Times New Roman"/>
          <w:b/>
          <w:szCs w:val="24"/>
        </w:rPr>
        <w:t xml:space="preserve">: </w:t>
      </w:r>
      <w:r>
        <w:rPr>
          <w:rFonts w:eastAsia="Times New Roman"/>
          <w:szCs w:val="24"/>
        </w:rPr>
        <w:t>Παρών.</w:t>
      </w:r>
    </w:p>
    <w:p w14:paraId="4B64C906" w14:textId="77777777" w:rsidR="00973031" w:rsidRDefault="00405E19">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sidRPr="00C15206">
        <w:rPr>
          <w:rFonts w:eastAsia="Times New Roman"/>
          <w:b/>
          <w:szCs w:val="24"/>
        </w:rPr>
        <w:t xml:space="preserve">: </w:t>
      </w:r>
      <w:r>
        <w:rPr>
          <w:rFonts w:eastAsia="Times New Roman"/>
          <w:szCs w:val="24"/>
        </w:rPr>
        <w:t>Ναι.</w:t>
      </w:r>
    </w:p>
    <w:p w14:paraId="4B64C907" w14:textId="77777777" w:rsidR="00973031" w:rsidRDefault="00405E19">
      <w:pPr>
        <w:spacing w:line="600" w:lineRule="auto"/>
        <w:ind w:firstLine="720"/>
        <w:contextualSpacing/>
        <w:jc w:val="both"/>
        <w:rPr>
          <w:rFonts w:eastAsia="Times New Roman"/>
          <w:szCs w:val="24"/>
        </w:rPr>
      </w:pPr>
      <w:r>
        <w:rPr>
          <w:rFonts w:eastAsia="Times New Roman"/>
          <w:b/>
          <w:szCs w:val="24"/>
        </w:rPr>
        <w:t>ΙΩΑΝΝΗΣ ΣΑΧΙΝΙΔΗΣ</w:t>
      </w:r>
      <w:r w:rsidRPr="00C15206">
        <w:rPr>
          <w:rFonts w:eastAsia="Times New Roman"/>
          <w:b/>
          <w:szCs w:val="24"/>
        </w:rPr>
        <w:t xml:space="preserve">: </w:t>
      </w:r>
      <w:r>
        <w:rPr>
          <w:rFonts w:eastAsia="Times New Roman"/>
          <w:szCs w:val="24"/>
        </w:rPr>
        <w:t>Παρών.</w:t>
      </w:r>
    </w:p>
    <w:p w14:paraId="4B64C908" w14:textId="77777777" w:rsidR="00973031" w:rsidRDefault="00405E19">
      <w:pPr>
        <w:spacing w:line="600" w:lineRule="auto"/>
        <w:ind w:firstLine="720"/>
        <w:contextualSpacing/>
        <w:jc w:val="both"/>
        <w:rPr>
          <w:rFonts w:eastAsia="Times New Roman"/>
          <w:szCs w:val="24"/>
        </w:rPr>
      </w:pPr>
      <w:r>
        <w:rPr>
          <w:rFonts w:eastAsia="Times New Roman"/>
          <w:b/>
          <w:szCs w:val="24"/>
        </w:rPr>
        <w:lastRenderedPageBreak/>
        <w:t>ΓΕΩΡΓΙΟΣ ΛΑΜΠΡΟΥΛΗΣ (ΣΤ΄ Αντιπρόεδ</w:t>
      </w:r>
      <w:r>
        <w:rPr>
          <w:rFonts w:eastAsia="Times New Roman"/>
          <w:b/>
          <w:szCs w:val="24"/>
        </w:rPr>
        <w:t xml:space="preserve">ρος της </w:t>
      </w:r>
      <w:r w:rsidRPr="00540D74">
        <w:rPr>
          <w:rFonts w:eastAsia="Times New Roman"/>
          <w:b/>
          <w:bCs/>
        </w:rPr>
        <w:t>Βουλή</w:t>
      </w:r>
      <w:r>
        <w:rPr>
          <w:rFonts w:eastAsia="Times New Roman"/>
          <w:b/>
          <w:szCs w:val="24"/>
        </w:rPr>
        <w:t>ς)</w:t>
      </w:r>
      <w:r w:rsidRPr="00C15206">
        <w:rPr>
          <w:rFonts w:eastAsia="Times New Roman"/>
          <w:b/>
          <w:szCs w:val="24"/>
        </w:rPr>
        <w:t xml:space="preserve">: </w:t>
      </w:r>
      <w:r>
        <w:rPr>
          <w:rFonts w:eastAsia="Times New Roman"/>
          <w:szCs w:val="24"/>
        </w:rPr>
        <w:t>Παρών.</w:t>
      </w:r>
    </w:p>
    <w:p w14:paraId="4B64C909"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4B64C90A" w14:textId="77777777" w:rsidR="00973031" w:rsidRDefault="00405E19">
      <w:pPr>
        <w:spacing w:line="600" w:lineRule="auto"/>
        <w:ind w:firstLine="720"/>
        <w:contextualSpacing/>
        <w:jc w:val="both"/>
        <w:rPr>
          <w:rFonts w:eastAsia="Times New Roman"/>
          <w:szCs w:val="24"/>
        </w:rPr>
      </w:pPr>
      <w:r>
        <w:rPr>
          <w:rFonts w:eastAsia="Times New Roman"/>
          <w:b/>
          <w:bCs/>
          <w:shd w:val="clear" w:color="auto" w:fill="FFFFFF"/>
        </w:rPr>
        <w:t>ΓΡΗΓΟΡΙΟΣ ΨΑΡΙΑΝΟΣ:</w:t>
      </w:r>
      <w:r>
        <w:rPr>
          <w:rFonts w:eastAsia="Times New Roman"/>
          <w:b/>
          <w:szCs w:val="24"/>
        </w:rPr>
        <w:t xml:space="preserve"> </w:t>
      </w:r>
      <w:r>
        <w:rPr>
          <w:rFonts w:eastAsia="Times New Roman"/>
          <w:szCs w:val="24"/>
        </w:rPr>
        <w:t>Ναι.</w:t>
      </w:r>
    </w:p>
    <w:p w14:paraId="4B64C90B" w14:textId="77777777" w:rsidR="00973031" w:rsidRDefault="00405E19">
      <w:pPr>
        <w:spacing w:line="600" w:lineRule="auto"/>
        <w:ind w:firstLine="720"/>
        <w:contextualSpacing/>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4B64C90C" w14:textId="77777777" w:rsidR="00973031" w:rsidRDefault="00405E19">
      <w:pPr>
        <w:spacing w:line="600" w:lineRule="auto"/>
        <w:ind w:firstLine="720"/>
        <w:contextualSpacing/>
        <w:jc w:val="both"/>
        <w:rPr>
          <w:rFonts w:eastAsia="Times New Roman" w:cs="Times New Roman"/>
          <w:szCs w:val="24"/>
        </w:rPr>
      </w:pPr>
      <w:r w:rsidRPr="00540D74">
        <w:rPr>
          <w:rFonts w:eastAsia="Times New Roman"/>
          <w:b/>
          <w:bCs/>
          <w:shd w:val="clear" w:color="auto" w:fill="FFFFFF"/>
        </w:rPr>
        <w:t>ΠΡΟΕΔΡΕΥΩΝ (Σπυρίδων Λυκούδης):</w:t>
      </w:r>
      <w:r>
        <w:rPr>
          <w:rFonts w:eastAsia="Times New Roman"/>
          <w:b/>
          <w:bCs/>
          <w:shd w:val="clear" w:color="auto" w:fill="FFFFFF"/>
        </w:rPr>
        <w:t xml:space="preserve"> </w:t>
      </w:r>
      <w:r w:rsidRPr="00C7665B">
        <w:rPr>
          <w:rFonts w:eastAsia="Times New Roman" w:cs="Times New Roman"/>
          <w:szCs w:val="24"/>
        </w:rPr>
        <w:t>Το</w:t>
      </w:r>
      <w:r>
        <w:rPr>
          <w:rFonts w:eastAsia="Times New Roman" w:cs="Times New Roman"/>
          <w:szCs w:val="24"/>
        </w:rPr>
        <w:t xml:space="preserve"> νομοσχέδιο έγινε δεκτό και στο σύνολο κατά πλειοψηφία.</w:t>
      </w:r>
    </w:p>
    <w:p w14:paraId="4B64C90D"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Υγείας</w:t>
      </w:r>
      <w:r>
        <w:rPr>
          <w:rFonts w:eastAsia="Times New Roman" w:cs="Times New Roman"/>
          <w:szCs w:val="24"/>
        </w:rPr>
        <w:t>:</w:t>
      </w:r>
      <w:r>
        <w:rPr>
          <w:rFonts w:eastAsia="Times New Roman" w:cs="Times New Roman"/>
          <w:szCs w:val="24"/>
        </w:rPr>
        <w:t xml:space="preserve"> </w:t>
      </w:r>
      <w:r w:rsidRPr="0021574C">
        <w:rPr>
          <w:rFonts w:eastAsia="Times New Roman" w:cs="Times New Roman"/>
          <w:szCs w:val="24"/>
        </w:rPr>
        <w:t xml:space="preserve">«Κύρωση Σύμβασης </w:t>
      </w:r>
      <w:r>
        <w:rPr>
          <w:rFonts w:eastAsia="Times New Roman" w:cs="Times New Roman"/>
          <w:szCs w:val="24"/>
        </w:rPr>
        <w:t>δ</w:t>
      </w:r>
      <w:r w:rsidRPr="0021574C">
        <w:rPr>
          <w:rFonts w:eastAsia="Times New Roman" w:cs="Times New Roman"/>
          <w:szCs w:val="24"/>
        </w:rPr>
        <w:t xml:space="preserve">ωρεάς </w:t>
      </w:r>
      <w:r w:rsidRPr="0021574C">
        <w:rPr>
          <w:rFonts w:eastAsia="Times New Roman" w:cs="Times New Roman"/>
          <w:szCs w:val="24"/>
        </w:rPr>
        <w:t>μεταξύ του Κοινωφελούς Ιδρύματος «ΑΛΕΞΑΝΔΡΟΣ Σ. ΩΝΑΣΗΣ», του Ωνάσειου Καρδιοχειρουργικού Κέντρου (Ω.Κ.Κ.) και του Ελληνικο</w:t>
      </w:r>
      <w:r>
        <w:rPr>
          <w:rFonts w:eastAsia="Times New Roman" w:cs="Times New Roman"/>
          <w:szCs w:val="24"/>
        </w:rPr>
        <w:t xml:space="preserve">ύ Δημοσίου και λοιπές διατάξεις» έγινε δεκτό </w:t>
      </w:r>
      <w:r w:rsidRPr="00F67824">
        <w:rPr>
          <w:rFonts w:eastAsia="Times New Roman" w:cs="Times New Roman"/>
        </w:rPr>
        <w:t>κατά πλειοψηφία</w:t>
      </w:r>
      <w:r>
        <w:rPr>
          <w:rFonts w:eastAsia="Times New Roman" w:cs="Times New Roman"/>
        </w:rPr>
        <w:t>,</w:t>
      </w:r>
      <w:r>
        <w:rPr>
          <w:rFonts w:eastAsia="Times New Roman" w:cs="Times New Roman"/>
          <w:szCs w:val="24"/>
        </w:rPr>
        <w:t xml:space="preserve"> σε </w:t>
      </w:r>
      <w:r w:rsidRPr="0021574C">
        <w:rPr>
          <w:rFonts w:eastAsia="Times New Roman" w:cs="Times New Roman"/>
          <w:szCs w:val="24"/>
        </w:rPr>
        <w:t xml:space="preserve">μόνη </w:t>
      </w:r>
      <w:r>
        <w:rPr>
          <w:rFonts w:eastAsia="Times New Roman" w:cs="Times New Roman"/>
          <w:szCs w:val="24"/>
        </w:rPr>
        <w:t>συζήτηση</w:t>
      </w:r>
      <w:r>
        <w:rPr>
          <w:rFonts w:eastAsia="Times New Roman" w:cs="Times New Roman"/>
          <w:szCs w:val="24"/>
        </w:rPr>
        <w:t>,</w:t>
      </w:r>
      <w:r>
        <w:rPr>
          <w:rFonts w:eastAsia="Times New Roman" w:cs="Times New Roman"/>
          <w:szCs w:val="24"/>
        </w:rPr>
        <w:t xml:space="preserve"> επί της αρχής, των άρθρων και </w:t>
      </w:r>
      <w:r>
        <w:rPr>
          <w:rFonts w:eastAsia="Times New Roman" w:cs="Times New Roman"/>
          <w:szCs w:val="24"/>
        </w:rPr>
        <w:t>του συνόλου και έχει ως εξής:</w:t>
      </w:r>
    </w:p>
    <w:p w14:paraId="4B64C90E" w14:textId="77777777" w:rsidR="00973031" w:rsidRDefault="00405E19">
      <w:pPr>
        <w:spacing w:line="600" w:lineRule="auto"/>
        <w:ind w:firstLine="720"/>
        <w:contextualSpacing/>
        <w:jc w:val="center"/>
        <w:rPr>
          <w:rFonts w:eastAsia="Times New Roman" w:cs="Times New Roman"/>
          <w:color w:val="FF0000"/>
          <w:szCs w:val="24"/>
        </w:rPr>
      </w:pPr>
      <w:r w:rsidRPr="00C61027">
        <w:rPr>
          <w:rFonts w:eastAsia="Times New Roman" w:cs="Times New Roman"/>
          <w:color w:val="FF0000"/>
          <w:szCs w:val="24"/>
        </w:rPr>
        <w:t>(Να καταχωριστεί το κείμενο του νομοσχεδίου</w:t>
      </w:r>
      <w:r w:rsidRPr="009C4A6F">
        <w:rPr>
          <w:rFonts w:eastAsia="Times New Roman" w:cs="Times New Roman"/>
          <w:color w:val="FF0000"/>
          <w:szCs w:val="24"/>
        </w:rPr>
        <w:t xml:space="preserve"> </w:t>
      </w:r>
      <w:r w:rsidRPr="00411EF9">
        <w:rPr>
          <w:rFonts w:eastAsia="Times New Roman" w:cs="Times New Roman"/>
          <w:color w:val="FF0000"/>
          <w:szCs w:val="24"/>
        </w:rPr>
        <w:t>σελίδα 333</w:t>
      </w:r>
      <w:r w:rsidRPr="009C4A6F">
        <w:rPr>
          <w:rFonts w:eastAsia="Times New Roman" w:cs="Times New Roman"/>
          <w:color w:val="FF0000"/>
          <w:szCs w:val="24"/>
          <w:vertAlign w:val="superscript"/>
        </w:rPr>
        <w:t>α</w:t>
      </w:r>
      <w:r>
        <w:rPr>
          <w:rFonts w:eastAsia="Times New Roman" w:cs="Times New Roman"/>
          <w:color w:val="FF0000"/>
          <w:szCs w:val="24"/>
        </w:rPr>
        <w:t>)</w:t>
      </w:r>
    </w:p>
    <w:p w14:paraId="4B64C90F"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Κυρίες και κύριοι συνάδελφοι, παρακαλώ το Τμήμα να εξουσιοδοτήσει το Προεδρείο για την υπ’ ευθύνη του επικύρωση των Πρακτικών </w:t>
      </w:r>
      <w:r>
        <w:rPr>
          <w:rFonts w:eastAsia="Times New Roman" w:cs="Times New Roman"/>
          <w:szCs w:val="24"/>
        </w:rPr>
        <w:t xml:space="preserve">ως προς την ψήφιση στο σύνολο του παραπάνω νομοσχεδίου. </w:t>
      </w:r>
    </w:p>
    <w:p w14:paraId="4B64C910"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4B64C911" w14:textId="77777777" w:rsidR="00973031" w:rsidRDefault="00405E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w:t>
      </w:r>
      <w:r>
        <w:rPr>
          <w:rFonts w:eastAsia="Times New Roman" w:cs="Times New Roman"/>
          <w:szCs w:val="24"/>
        </w:rPr>
        <w:t xml:space="preserve">ο Τμήμα παρέσχε τη ζητηθείσα εξουσιοδότηση. </w:t>
      </w:r>
    </w:p>
    <w:p w14:paraId="4B64C912" w14:textId="77777777" w:rsidR="00973031" w:rsidRDefault="00405E19">
      <w:pPr>
        <w:spacing w:line="600" w:lineRule="auto"/>
        <w:ind w:firstLine="540"/>
        <w:contextualSpacing/>
        <w:jc w:val="both"/>
        <w:rPr>
          <w:rFonts w:eastAsia="Times New Roman" w:cs="Times New Roman"/>
          <w:szCs w:val="24"/>
        </w:rPr>
      </w:pPr>
      <w:r w:rsidRPr="00004C07">
        <w:rPr>
          <w:rFonts w:eastAsia="Times New Roman" w:cs="Times New Roman"/>
          <w:szCs w:val="24"/>
        </w:rPr>
        <w:lastRenderedPageBreak/>
        <w:t>Κ</w:t>
      </w:r>
      <w:r>
        <w:rPr>
          <w:rFonts w:eastAsia="Times New Roman" w:cs="Times New Roman"/>
          <w:szCs w:val="24"/>
        </w:rPr>
        <w:t>υρίες και κ</w:t>
      </w:r>
      <w:r w:rsidRPr="00004C07">
        <w:rPr>
          <w:rFonts w:eastAsia="Times New Roman" w:cs="Times New Roman"/>
          <w:szCs w:val="24"/>
        </w:rPr>
        <w:t>ύριοι συνάδελφοι, δέχεστε στο σημείο αυτό να λύσουμε τη συνεδρί</w:t>
      </w:r>
      <w:r w:rsidRPr="00004C07">
        <w:rPr>
          <w:rFonts w:eastAsia="Times New Roman" w:cs="Times New Roman"/>
          <w:szCs w:val="24"/>
        </w:rPr>
        <w:t>αση;</w:t>
      </w:r>
    </w:p>
    <w:p w14:paraId="4B64C913" w14:textId="77777777" w:rsidR="00973031" w:rsidRDefault="00405E19">
      <w:pPr>
        <w:spacing w:line="600" w:lineRule="auto"/>
        <w:ind w:firstLine="540"/>
        <w:contextualSpacing/>
        <w:jc w:val="both"/>
        <w:rPr>
          <w:rFonts w:eastAsia="Times New Roman" w:cs="Times New Roman"/>
          <w:szCs w:val="24"/>
        </w:rPr>
      </w:pPr>
      <w:r>
        <w:rPr>
          <w:rFonts w:eastAsia="Times New Roman" w:cs="Times New Roman"/>
          <w:b/>
          <w:szCs w:val="24"/>
        </w:rPr>
        <w:t xml:space="preserve">ΟΛΟΙ ΟΙ ΒΟΥΛΕΥΤΕΣ: </w:t>
      </w:r>
      <w:r w:rsidRPr="00004C07">
        <w:rPr>
          <w:rFonts w:eastAsia="Times New Roman" w:cs="Times New Roman"/>
          <w:szCs w:val="24"/>
        </w:rPr>
        <w:t>Μάλιστα, μάλιστα.</w:t>
      </w:r>
    </w:p>
    <w:p w14:paraId="4B64C914" w14:textId="77777777" w:rsidR="00973031" w:rsidRDefault="00405E19">
      <w:pPr>
        <w:spacing w:line="600" w:lineRule="auto"/>
        <w:ind w:firstLine="54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004C07">
        <w:rPr>
          <w:rFonts w:eastAsia="Times New Roman" w:cs="Times New Roman"/>
          <w:szCs w:val="24"/>
        </w:rPr>
        <w:t xml:space="preserve">Με τη συναίνεση του </w:t>
      </w:r>
      <w:r>
        <w:rPr>
          <w:rFonts w:eastAsia="Times New Roman" w:cs="Times New Roman"/>
          <w:szCs w:val="24"/>
        </w:rPr>
        <w:t>Τμήματος και ώρα 17.08΄</w:t>
      </w:r>
      <w:r w:rsidRPr="00004C07">
        <w:rPr>
          <w:rFonts w:eastAsia="Times New Roman" w:cs="Times New Roman"/>
          <w:szCs w:val="24"/>
        </w:rPr>
        <w:t xml:space="preserve"> </w:t>
      </w:r>
      <w:proofErr w:type="spellStart"/>
      <w:r w:rsidRPr="00004C07">
        <w:rPr>
          <w:rFonts w:eastAsia="Times New Roman" w:cs="Times New Roman"/>
          <w:szCs w:val="24"/>
        </w:rPr>
        <w:t>λύεται</w:t>
      </w:r>
      <w:proofErr w:type="spellEnd"/>
      <w:r w:rsidRPr="00004C07">
        <w:rPr>
          <w:rFonts w:eastAsia="Times New Roman" w:cs="Times New Roman"/>
          <w:szCs w:val="24"/>
        </w:rPr>
        <w:t xml:space="preserve"> η συνεδρίαση για </w:t>
      </w:r>
      <w:r>
        <w:rPr>
          <w:rFonts w:eastAsia="Times New Roman" w:cs="Times New Roman"/>
          <w:szCs w:val="24"/>
        </w:rPr>
        <w:t xml:space="preserve">αύριο, ημέρα </w:t>
      </w:r>
      <w:r>
        <w:rPr>
          <w:rFonts w:eastAsia="Times New Roman" w:cs="Times New Roman"/>
          <w:szCs w:val="24"/>
        </w:rPr>
        <w:t>Παρασκευή 28</w:t>
      </w:r>
      <w:r w:rsidRPr="00004C07">
        <w:rPr>
          <w:rFonts w:eastAsia="Times New Roman" w:cs="Times New Roman"/>
          <w:szCs w:val="24"/>
        </w:rPr>
        <w:t xml:space="preserve"> </w:t>
      </w:r>
      <w:r>
        <w:rPr>
          <w:rFonts w:eastAsia="Times New Roman" w:cs="Times New Roman"/>
          <w:szCs w:val="24"/>
        </w:rPr>
        <w:t>Σεπτεμβρίου 2018 και ώρα 10.00΄</w:t>
      </w:r>
      <w:r w:rsidRPr="00004C07">
        <w:rPr>
          <w:rFonts w:eastAsia="Times New Roman" w:cs="Times New Roman"/>
          <w:szCs w:val="24"/>
        </w:rPr>
        <w:t xml:space="preserve">, με αντικείμενο εργασιών του </w:t>
      </w:r>
      <w:r>
        <w:rPr>
          <w:rFonts w:eastAsia="Times New Roman" w:cs="Times New Roman"/>
          <w:szCs w:val="24"/>
        </w:rPr>
        <w:t>Τμήματος</w:t>
      </w:r>
      <w:r>
        <w:rPr>
          <w:rFonts w:eastAsia="Times New Roman" w:cs="Times New Roman"/>
          <w:szCs w:val="24"/>
        </w:rPr>
        <w:t>:</w:t>
      </w:r>
      <w:r w:rsidRPr="00004C07">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της υπ’ αριθμόν </w:t>
      </w:r>
      <w:r>
        <w:rPr>
          <w:rFonts w:eastAsia="Times New Roman" w:cs="Times New Roman"/>
          <w:szCs w:val="24"/>
        </w:rPr>
        <w:t xml:space="preserve">3/3/19-9-2018 επίκαιρης </w:t>
      </w:r>
      <w:r>
        <w:rPr>
          <w:rFonts w:eastAsia="Times New Roman" w:cs="Times New Roman"/>
          <w:szCs w:val="24"/>
        </w:rPr>
        <w:t>επερώτηση</w:t>
      </w:r>
      <w:r>
        <w:rPr>
          <w:rFonts w:eastAsia="Times New Roman" w:cs="Times New Roman"/>
          <w:szCs w:val="24"/>
        </w:rPr>
        <w:t>ς</w:t>
      </w:r>
      <w:r>
        <w:rPr>
          <w:rFonts w:eastAsia="Times New Roman" w:cs="Times New Roman"/>
          <w:szCs w:val="24"/>
        </w:rPr>
        <w:t xml:space="preserve"> Βουλευτών της Νέας Δημοκρατίας </w:t>
      </w:r>
      <w:r>
        <w:rPr>
          <w:rFonts w:eastAsia="Times New Roman" w:cs="Times New Roman"/>
          <w:szCs w:val="24"/>
        </w:rPr>
        <w:t>προς τον</w:t>
      </w:r>
      <w:r>
        <w:rPr>
          <w:rFonts w:eastAsia="Times New Roman" w:cs="Times New Roman"/>
          <w:szCs w:val="24"/>
        </w:rPr>
        <w:t xml:space="preserve"> Υπουργ</w:t>
      </w:r>
      <w:r>
        <w:rPr>
          <w:rFonts w:eastAsia="Times New Roman" w:cs="Times New Roman"/>
          <w:szCs w:val="24"/>
        </w:rPr>
        <w:t>ό</w:t>
      </w:r>
      <w:r>
        <w:rPr>
          <w:rFonts w:eastAsia="Times New Roman" w:cs="Times New Roman"/>
          <w:szCs w:val="24"/>
        </w:rPr>
        <w:t xml:space="preserve"> Διοικητικής Μεταρρύθμισης</w:t>
      </w:r>
      <w:r>
        <w:rPr>
          <w:rFonts w:eastAsia="Times New Roman" w:cs="Times New Roman"/>
          <w:szCs w:val="24"/>
        </w:rPr>
        <w:t>,</w:t>
      </w:r>
      <w:r>
        <w:rPr>
          <w:rFonts w:eastAsia="Times New Roman" w:cs="Times New Roman"/>
          <w:szCs w:val="24"/>
        </w:rPr>
        <w:t xml:space="preserve"> με θέμα: «Η Κυβέρνηση επιχειρεί την πλήρη κομματικοποίηση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w:t>
      </w:r>
    </w:p>
    <w:p w14:paraId="4B64C915" w14:textId="77777777" w:rsidR="00973031" w:rsidRDefault="00405E19">
      <w:pPr>
        <w:spacing w:line="600" w:lineRule="auto"/>
        <w:contextualSpacing/>
        <w:jc w:val="both"/>
        <w:rPr>
          <w:rFonts w:eastAsia="Times New Roman" w:cs="Times New Roman"/>
          <w:szCs w:val="24"/>
        </w:rPr>
      </w:pPr>
      <w:r>
        <w:rPr>
          <w:rFonts w:eastAsia="Times New Roman" w:cs="Times New Roman"/>
          <w:b/>
          <w:bCs/>
          <w:szCs w:val="24"/>
          <w:lang w:val="en-US"/>
        </w:rPr>
        <w:t xml:space="preserve">O </w:t>
      </w:r>
      <w:r w:rsidRPr="00004C07">
        <w:rPr>
          <w:rFonts w:eastAsia="Times New Roman" w:cs="Times New Roman"/>
          <w:b/>
          <w:bCs/>
          <w:szCs w:val="24"/>
        </w:rPr>
        <w:t xml:space="preserve">ΠΡΟΕΔΡΟΣ  </w:t>
      </w:r>
      <w:r w:rsidRPr="00004C07">
        <w:rPr>
          <w:rFonts w:eastAsia="Times New Roman" w:cs="Times New Roman"/>
          <w:b/>
          <w:bCs/>
          <w:szCs w:val="24"/>
        </w:rPr>
        <w:t xml:space="preserve">                             </w:t>
      </w:r>
      <w:r>
        <w:rPr>
          <w:rFonts w:eastAsia="Times New Roman" w:cs="Times New Roman"/>
          <w:b/>
          <w:bCs/>
          <w:szCs w:val="24"/>
        </w:rPr>
        <w:t xml:space="preserve">                        </w:t>
      </w:r>
      <w:r w:rsidRPr="00004C07">
        <w:rPr>
          <w:rFonts w:eastAsia="Times New Roman" w:cs="Times New Roman"/>
          <w:b/>
          <w:bCs/>
          <w:szCs w:val="24"/>
        </w:rPr>
        <w:t xml:space="preserve">                         ΟΙ ΓΡΑΜΜΑΤΕΙΣ</w:t>
      </w:r>
      <w:r>
        <w:rPr>
          <w:rFonts w:eastAsia="Times New Roman" w:cs="Times New Roman"/>
          <w:szCs w:val="24"/>
        </w:rPr>
        <w:t xml:space="preserve"> </w:t>
      </w:r>
    </w:p>
    <w:sectPr w:rsidR="009730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A4vfDeF8uEG85LDFVr8rV/Ltfd0=" w:salt="u3N5GDVhTho4DJ7O+9dD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31"/>
    <w:rsid w:val="00405E19"/>
    <w:rsid w:val="005F47EB"/>
    <w:rsid w:val="009730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C2F6"/>
  <w15:docId w15:val="{D3E40A71-D751-483E-A1AD-705BD32F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7E3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47E3B"/>
    <w:rPr>
      <w:rFonts w:ascii="Segoe UI" w:hAnsi="Segoe UI" w:cs="Segoe UI"/>
      <w:sz w:val="18"/>
      <w:szCs w:val="18"/>
    </w:rPr>
  </w:style>
  <w:style w:type="paragraph" w:styleId="a4">
    <w:name w:val="Revision"/>
    <w:hidden/>
    <w:uiPriority w:val="99"/>
    <w:semiHidden/>
    <w:rsid w:val="005C7926"/>
    <w:pPr>
      <w:spacing w:after="0" w:line="240" w:lineRule="auto"/>
    </w:pPr>
  </w:style>
  <w:style w:type="paragraph" w:styleId="a5">
    <w:name w:val="header"/>
    <w:basedOn w:val="a"/>
    <w:link w:val="Char0"/>
    <w:uiPriority w:val="99"/>
    <w:unhideWhenUsed/>
    <w:rsid w:val="00E62A08"/>
    <w:pPr>
      <w:tabs>
        <w:tab w:val="center" w:pos="4153"/>
        <w:tab w:val="right" w:pos="8306"/>
      </w:tabs>
      <w:spacing w:after="0" w:line="240" w:lineRule="auto"/>
    </w:pPr>
  </w:style>
  <w:style w:type="character" w:customStyle="1" w:styleId="Char0">
    <w:name w:val="Κεφαλίδα Char"/>
    <w:basedOn w:val="a0"/>
    <w:link w:val="a5"/>
    <w:uiPriority w:val="99"/>
    <w:rsid w:val="00E62A08"/>
  </w:style>
  <w:style w:type="paragraph" w:styleId="a6">
    <w:name w:val="footer"/>
    <w:basedOn w:val="a"/>
    <w:link w:val="Char1"/>
    <w:uiPriority w:val="99"/>
    <w:unhideWhenUsed/>
    <w:rsid w:val="00E62A08"/>
    <w:pPr>
      <w:tabs>
        <w:tab w:val="center" w:pos="4153"/>
        <w:tab w:val="right" w:pos="8306"/>
      </w:tabs>
      <w:spacing w:after="0" w:line="240" w:lineRule="auto"/>
    </w:pPr>
  </w:style>
  <w:style w:type="character" w:customStyle="1" w:styleId="Char1">
    <w:name w:val="Υποσέλιδο Char"/>
    <w:basedOn w:val="a0"/>
    <w:link w:val="a6"/>
    <w:uiPriority w:val="99"/>
    <w:rsid w:val="00E62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984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691</MetadataID>
    <Session xmlns="641f345b-441b-4b81-9152-adc2e73ba5e1">Γ´</Session>
    <Date xmlns="641f345b-441b-4b81-9152-adc2e73ba5e1">2018-09-26T21:00:00+00:00</Date>
    <Status xmlns="641f345b-441b-4b81-9152-adc2e73ba5e1">
      <Url>http://srv-sp1/praktika/Lists/Incoming_Metadata/EditForm.aspx?ID=691&amp;Source=/praktika/Recordings_Library/Forms/AllItems.aspx</Url>
      <Description>Δημοσιεύτηκε</Description>
    </Status>
    <Meeting xmlns="641f345b-441b-4b81-9152-adc2e73ba5e1">ΙΖ´</Meeting>
  </documentManagement>
</p:properties>
</file>

<file path=customXml/itemProps1.xml><?xml version="1.0" encoding="utf-8"?>
<ds:datastoreItem xmlns:ds="http://schemas.openxmlformats.org/officeDocument/2006/customXml" ds:itemID="{3978C026-1CE4-481E-9FB3-B643596E7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7EF0A-8A5E-4A1C-AA30-2D1AC8DD8EC4}">
  <ds:schemaRefs>
    <ds:schemaRef ds:uri="http://schemas.microsoft.com/sharepoint/v3/contenttype/forms"/>
  </ds:schemaRefs>
</ds:datastoreItem>
</file>

<file path=customXml/itemProps3.xml><?xml version="1.0" encoding="utf-8"?>
<ds:datastoreItem xmlns:ds="http://schemas.openxmlformats.org/officeDocument/2006/customXml" ds:itemID="{E352B85C-7303-49F7-86E0-2A2C63803043}">
  <ds:schemaRef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302</Pages>
  <Words>55756</Words>
  <Characters>301085</Characters>
  <Application>Microsoft Office Word</Application>
  <DocSecurity>0</DocSecurity>
  <Lines>2509</Lines>
  <Paragraphs>712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2018-10-02T17:37:00Z</dcterms:created>
  <dcterms:modified xsi:type="dcterms:W3CDTF">2018-10-02T17:37:00Z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