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70F39" w14:textId="77777777" w:rsidR="009425B2" w:rsidRPr="009425B2" w:rsidRDefault="009425B2" w:rsidP="009425B2">
      <w:pPr>
        <w:spacing w:after="0" w:line="360" w:lineRule="auto"/>
        <w:rPr>
          <w:ins w:id="0" w:author="Φλούδα Χριστίνα" w:date="2016-03-30T10:15:00Z"/>
          <w:rFonts w:eastAsia="Times New Roman"/>
          <w:szCs w:val="24"/>
          <w:lang w:eastAsia="en-US"/>
        </w:rPr>
      </w:pPr>
      <w:ins w:id="1" w:author="Φλούδα Χριστίνα" w:date="2016-03-30T10:15:00Z">
        <w:r w:rsidRPr="009425B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2FFE76F" w14:textId="77777777" w:rsidR="009425B2" w:rsidRPr="009425B2" w:rsidRDefault="009425B2" w:rsidP="009425B2">
      <w:pPr>
        <w:spacing w:after="0" w:line="360" w:lineRule="auto"/>
        <w:rPr>
          <w:ins w:id="2" w:author="Φλούδα Χριστίνα" w:date="2016-03-30T10:15:00Z"/>
          <w:rFonts w:eastAsia="Times New Roman"/>
          <w:szCs w:val="24"/>
          <w:lang w:eastAsia="en-US"/>
        </w:rPr>
      </w:pPr>
    </w:p>
    <w:p w14:paraId="2E5E4C31" w14:textId="77777777" w:rsidR="009425B2" w:rsidRPr="009425B2" w:rsidRDefault="009425B2" w:rsidP="009425B2">
      <w:pPr>
        <w:spacing w:after="0" w:line="360" w:lineRule="auto"/>
        <w:rPr>
          <w:ins w:id="3" w:author="Φλούδα Χριστίνα" w:date="2016-03-30T10:15:00Z"/>
          <w:rFonts w:eastAsia="Times New Roman"/>
          <w:szCs w:val="24"/>
          <w:lang w:eastAsia="en-US"/>
        </w:rPr>
      </w:pPr>
      <w:ins w:id="4" w:author="Φλούδα Χριστίνα" w:date="2016-03-30T10:15:00Z">
        <w:r w:rsidRPr="009425B2">
          <w:rPr>
            <w:rFonts w:eastAsia="Times New Roman"/>
            <w:szCs w:val="24"/>
            <w:lang w:eastAsia="en-US"/>
          </w:rPr>
          <w:t>ΠΙΝΑΚΑΣ ΠΕΡΙΕΧΟΜΕΝΩΝ</w:t>
        </w:r>
      </w:ins>
    </w:p>
    <w:p w14:paraId="729DB67D" w14:textId="77777777" w:rsidR="009425B2" w:rsidRPr="009425B2" w:rsidRDefault="009425B2" w:rsidP="009425B2">
      <w:pPr>
        <w:spacing w:after="0" w:line="360" w:lineRule="auto"/>
        <w:rPr>
          <w:ins w:id="5" w:author="Φλούδα Χριστίνα" w:date="2016-03-30T10:15:00Z"/>
          <w:rFonts w:eastAsia="Times New Roman"/>
          <w:szCs w:val="24"/>
          <w:lang w:eastAsia="en-US"/>
        </w:rPr>
      </w:pPr>
      <w:ins w:id="6" w:author="Φλούδα Χριστίνα" w:date="2016-03-30T10:15:00Z">
        <w:r w:rsidRPr="009425B2">
          <w:rPr>
            <w:rFonts w:eastAsia="Times New Roman"/>
            <w:szCs w:val="24"/>
            <w:lang w:eastAsia="en-US"/>
          </w:rPr>
          <w:t xml:space="preserve">ΙΖ΄ ΠΕΡΙΟΔΟΣ </w:t>
        </w:r>
      </w:ins>
    </w:p>
    <w:p w14:paraId="276EBD37" w14:textId="77777777" w:rsidR="009425B2" w:rsidRPr="009425B2" w:rsidRDefault="009425B2" w:rsidP="009425B2">
      <w:pPr>
        <w:spacing w:after="0" w:line="360" w:lineRule="auto"/>
        <w:rPr>
          <w:ins w:id="7" w:author="Φλούδα Χριστίνα" w:date="2016-03-30T10:15:00Z"/>
          <w:rFonts w:eastAsia="Times New Roman"/>
          <w:szCs w:val="24"/>
          <w:lang w:eastAsia="en-US"/>
        </w:rPr>
      </w:pPr>
      <w:ins w:id="8" w:author="Φλούδα Χριστίνα" w:date="2016-03-30T10:15:00Z">
        <w:r w:rsidRPr="009425B2">
          <w:rPr>
            <w:rFonts w:eastAsia="Times New Roman"/>
            <w:szCs w:val="24"/>
            <w:lang w:eastAsia="en-US"/>
          </w:rPr>
          <w:t>ΠΡΟΕΔΡΕΥΟΜΕΝΗΣ ΚΟΙΝΟΒΟΥΛΕΥΤΙΚΗΣ ΔΗΜΟΚΡΑΤΙΑΣ</w:t>
        </w:r>
      </w:ins>
    </w:p>
    <w:p w14:paraId="5E5DBEB8" w14:textId="77777777" w:rsidR="009425B2" w:rsidRPr="009425B2" w:rsidRDefault="009425B2" w:rsidP="009425B2">
      <w:pPr>
        <w:spacing w:after="0" w:line="360" w:lineRule="auto"/>
        <w:rPr>
          <w:ins w:id="9" w:author="Φλούδα Χριστίνα" w:date="2016-03-30T10:15:00Z"/>
          <w:rFonts w:eastAsia="Times New Roman"/>
          <w:szCs w:val="24"/>
          <w:lang w:eastAsia="en-US"/>
        </w:rPr>
      </w:pPr>
      <w:ins w:id="10" w:author="Φλούδα Χριστίνα" w:date="2016-03-30T10:15:00Z">
        <w:r w:rsidRPr="009425B2">
          <w:rPr>
            <w:rFonts w:eastAsia="Times New Roman"/>
            <w:szCs w:val="24"/>
            <w:lang w:eastAsia="en-US"/>
          </w:rPr>
          <w:t>ΣΥΝΟΔΟΣ Α΄</w:t>
        </w:r>
      </w:ins>
    </w:p>
    <w:p w14:paraId="4D6A8D95" w14:textId="77777777" w:rsidR="009425B2" w:rsidRPr="009425B2" w:rsidRDefault="009425B2" w:rsidP="009425B2">
      <w:pPr>
        <w:spacing w:after="0" w:line="360" w:lineRule="auto"/>
        <w:rPr>
          <w:ins w:id="11" w:author="Φλούδα Χριστίνα" w:date="2016-03-30T10:15:00Z"/>
          <w:rFonts w:eastAsia="Times New Roman"/>
          <w:szCs w:val="24"/>
          <w:lang w:eastAsia="en-US"/>
        </w:rPr>
      </w:pPr>
    </w:p>
    <w:p w14:paraId="0BC666D2" w14:textId="77777777" w:rsidR="009425B2" w:rsidRPr="009425B2" w:rsidRDefault="009425B2" w:rsidP="009425B2">
      <w:pPr>
        <w:spacing w:after="0" w:line="360" w:lineRule="auto"/>
        <w:rPr>
          <w:ins w:id="12" w:author="Φλούδα Χριστίνα" w:date="2016-03-30T10:15:00Z"/>
          <w:rFonts w:eastAsia="Times New Roman"/>
          <w:szCs w:val="24"/>
          <w:lang w:eastAsia="en-US"/>
        </w:rPr>
      </w:pPr>
      <w:ins w:id="13" w:author="Φλούδα Χριστίνα" w:date="2016-03-30T10:15:00Z">
        <w:r w:rsidRPr="009425B2">
          <w:rPr>
            <w:rFonts w:eastAsia="Times New Roman"/>
            <w:szCs w:val="24"/>
            <w:lang w:eastAsia="en-US"/>
          </w:rPr>
          <w:t xml:space="preserve">ΣΥΝΕΔΡΙΑΣΗ </w:t>
        </w:r>
        <w:r w:rsidRPr="009425B2">
          <w:rPr>
            <w:rFonts w:ascii="Lucida Sans Unicode" w:eastAsia="Times New Roman" w:hAnsi="Lucida Sans Unicode" w:cs="Lucida Sans Unicode"/>
            <w:sz w:val="22"/>
            <w:szCs w:val="24"/>
            <w:lang w:eastAsia="en-US"/>
          </w:rPr>
          <w:t>Ϟ</w:t>
        </w:r>
        <w:r w:rsidRPr="009425B2">
          <w:rPr>
            <w:rFonts w:eastAsia="Times New Roman"/>
            <w:szCs w:val="24"/>
            <w:lang w:eastAsia="en-US"/>
          </w:rPr>
          <w:t>ΣΤ΄</w:t>
        </w:r>
      </w:ins>
    </w:p>
    <w:p w14:paraId="55634A06" w14:textId="77777777" w:rsidR="009425B2" w:rsidRPr="009425B2" w:rsidRDefault="009425B2" w:rsidP="009425B2">
      <w:pPr>
        <w:spacing w:after="0" w:line="360" w:lineRule="auto"/>
        <w:rPr>
          <w:ins w:id="14" w:author="Φλούδα Χριστίνα" w:date="2016-03-30T10:15:00Z"/>
          <w:rFonts w:eastAsia="Times New Roman"/>
          <w:szCs w:val="24"/>
          <w:lang w:eastAsia="en-US"/>
        </w:rPr>
      </w:pPr>
      <w:ins w:id="15" w:author="Φλούδα Χριστίνα" w:date="2016-03-30T10:15:00Z">
        <w:r w:rsidRPr="009425B2">
          <w:rPr>
            <w:rFonts w:eastAsia="Times New Roman"/>
            <w:szCs w:val="24"/>
            <w:lang w:eastAsia="en-US"/>
          </w:rPr>
          <w:t>Πέμπτη  24 Μαρτίου 2016</w:t>
        </w:r>
      </w:ins>
    </w:p>
    <w:p w14:paraId="5D1BA9CF" w14:textId="77777777" w:rsidR="009425B2" w:rsidRPr="009425B2" w:rsidRDefault="009425B2" w:rsidP="009425B2">
      <w:pPr>
        <w:spacing w:after="0" w:line="360" w:lineRule="auto"/>
        <w:rPr>
          <w:ins w:id="16" w:author="Φλούδα Χριστίνα" w:date="2016-03-30T10:15:00Z"/>
          <w:rFonts w:eastAsia="Times New Roman"/>
          <w:szCs w:val="24"/>
          <w:lang w:eastAsia="en-US"/>
        </w:rPr>
      </w:pPr>
    </w:p>
    <w:p w14:paraId="094E5E0B" w14:textId="77777777" w:rsidR="009425B2" w:rsidRPr="009425B2" w:rsidRDefault="009425B2" w:rsidP="009425B2">
      <w:pPr>
        <w:spacing w:after="0" w:line="360" w:lineRule="auto"/>
        <w:rPr>
          <w:ins w:id="17" w:author="Φλούδα Χριστίνα" w:date="2016-03-30T10:15:00Z"/>
          <w:rFonts w:eastAsia="Times New Roman"/>
          <w:szCs w:val="24"/>
          <w:lang w:eastAsia="en-US"/>
        </w:rPr>
      </w:pPr>
      <w:ins w:id="18" w:author="Φλούδα Χριστίνα" w:date="2016-03-30T10:15:00Z">
        <w:r w:rsidRPr="009425B2">
          <w:rPr>
            <w:rFonts w:eastAsia="Times New Roman"/>
            <w:szCs w:val="24"/>
            <w:lang w:eastAsia="en-US"/>
          </w:rPr>
          <w:t>ΘΕΜΑΤΑ</w:t>
        </w:r>
      </w:ins>
    </w:p>
    <w:p w14:paraId="1E7A786E" w14:textId="77777777" w:rsidR="009425B2" w:rsidRPr="009425B2" w:rsidRDefault="009425B2" w:rsidP="009425B2">
      <w:pPr>
        <w:spacing w:after="0" w:line="360" w:lineRule="auto"/>
        <w:rPr>
          <w:ins w:id="19" w:author="Φλούδα Χριστίνα" w:date="2016-03-30T10:15:00Z"/>
          <w:rFonts w:eastAsia="Times New Roman"/>
          <w:szCs w:val="24"/>
          <w:lang w:eastAsia="en-US"/>
        </w:rPr>
      </w:pPr>
      <w:ins w:id="20" w:author="Φλούδα Χριστίνα" w:date="2016-03-30T10:15:00Z">
        <w:r w:rsidRPr="009425B2">
          <w:rPr>
            <w:rFonts w:eastAsia="Times New Roman"/>
            <w:szCs w:val="24"/>
            <w:lang w:eastAsia="en-US"/>
          </w:rPr>
          <w:t xml:space="preserve"> </w:t>
        </w:r>
        <w:r w:rsidRPr="009425B2">
          <w:rPr>
            <w:rFonts w:eastAsia="Times New Roman"/>
            <w:szCs w:val="24"/>
            <w:lang w:eastAsia="en-US"/>
          </w:rPr>
          <w:br/>
          <w:t xml:space="preserve">Α. ΕΙΔΙΚΑ ΘΕΜΑΤΑ </w:t>
        </w:r>
        <w:r w:rsidRPr="009425B2">
          <w:rPr>
            <w:rFonts w:eastAsia="Times New Roman"/>
            <w:szCs w:val="24"/>
            <w:lang w:eastAsia="en-US"/>
          </w:rPr>
          <w:br/>
          <w:t xml:space="preserve">1. Επικύρωση Πρακτικών, σελ. </w:t>
        </w:r>
        <w:r w:rsidRPr="009425B2">
          <w:rPr>
            <w:rFonts w:eastAsia="Times New Roman"/>
            <w:szCs w:val="24"/>
            <w:lang w:eastAsia="en-US"/>
          </w:rPr>
          <w:br/>
          <w:t xml:space="preserve">2.  Άδεια απουσίας των Βουλευτών κ.κ. Γ. </w:t>
        </w:r>
        <w:proofErr w:type="spellStart"/>
        <w:r w:rsidRPr="009425B2">
          <w:rPr>
            <w:rFonts w:eastAsia="Times New Roman"/>
            <w:szCs w:val="24"/>
            <w:lang w:eastAsia="en-US"/>
          </w:rPr>
          <w:t>Αρβανιτίδη</w:t>
        </w:r>
        <w:proofErr w:type="spellEnd"/>
        <w:r w:rsidRPr="009425B2">
          <w:rPr>
            <w:rFonts w:eastAsia="Times New Roman"/>
            <w:szCs w:val="24"/>
            <w:lang w:eastAsia="en-US"/>
          </w:rPr>
          <w:t xml:space="preserve">, Ν. Αθανασίου και Α. Λοβέρδου, σελ. </w:t>
        </w:r>
        <w:r w:rsidRPr="009425B2">
          <w:rPr>
            <w:rFonts w:eastAsia="Times New Roman"/>
            <w:szCs w:val="24"/>
            <w:lang w:eastAsia="en-US"/>
          </w:rPr>
          <w:br/>
          <w:t xml:space="preserve">3. Ανακοινώνεται ότι την Τρίτη 29 Μαρτίου 2016 και ώρα 19.00’ θα διεξαχθεί προ Ημερησίας Διατάξεως συζήτηση, με πρωτοβουλία του Πρωθυπουργού κ. Αλέξη Τσίπρα, σε επίπεδο Αρχηγών Κομμάτων, σχετικά με τις εξελίξεις στον χώρο της Δικαιοσύνης, σύμφωνα με το άρθρο 143 του Κανονισμού της Βουλής, σελ. </w:t>
        </w:r>
        <w:r w:rsidRPr="009425B2">
          <w:rPr>
            <w:rFonts w:eastAsia="Times New Roman"/>
            <w:szCs w:val="24"/>
            <w:lang w:eastAsia="en-US"/>
          </w:rPr>
          <w:br/>
          <w:t xml:space="preserve">4. Επί διαδικαστικού θέματος, σελ. </w:t>
        </w:r>
        <w:r w:rsidRPr="009425B2">
          <w:rPr>
            <w:rFonts w:eastAsia="Times New Roman"/>
            <w:szCs w:val="24"/>
            <w:lang w:eastAsia="en-US"/>
          </w:rPr>
          <w:br/>
          <w:t xml:space="preserve"> </w:t>
        </w:r>
        <w:r w:rsidRPr="009425B2">
          <w:rPr>
            <w:rFonts w:eastAsia="Times New Roman"/>
            <w:szCs w:val="24"/>
            <w:lang w:eastAsia="en-US"/>
          </w:rPr>
          <w:br/>
          <w:t xml:space="preserve">Β. ΚΟΙΝΟΒΟΥΛΕΥΤΙΚΟΣ ΕΛΕΓΧΟΣ </w:t>
        </w:r>
        <w:r w:rsidRPr="009425B2">
          <w:rPr>
            <w:rFonts w:eastAsia="Times New Roman"/>
            <w:szCs w:val="24"/>
            <w:lang w:eastAsia="en-US"/>
          </w:rPr>
          <w:br/>
          <w:t xml:space="preserve">1. Κατάθεση αναφορών, σελ. </w:t>
        </w:r>
        <w:r w:rsidRPr="009425B2">
          <w:rPr>
            <w:rFonts w:eastAsia="Times New Roman"/>
            <w:szCs w:val="24"/>
            <w:lang w:eastAsia="en-US"/>
          </w:rPr>
          <w:br/>
          <w:t xml:space="preserve">2. Απαντήσεις Υπουργών σε ερωτήσεις Βουλευτών, σελ. </w:t>
        </w:r>
        <w:r w:rsidRPr="009425B2">
          <w:rPr>
            <w:rFonts w:eastAsia="Times New Roman"/>
            <w:szCs w:val="24"/>
            <w:lang w:eastAsia="en-US"/>
          </w:rPr>
          <w:br/>
          <w:t xml:space="preserve">3. Ανακοίνωση του δελτίου επικαίρων ερωτήσεων και αναφορών - ερωτήσεων της Δευτέρας 28 Μαρτίου 2016, σελ. </w:t>
        </w:r>
        <w:r w:rsidRPr="009425B2">
          <w:rPr>
            <w:rFonts w:eastAsia="Times New Roman"/>
            <w:szCs w:val="24"/>
            <w:lang w:eastAsia="en-US"/>
          </w:rPr>
          <w:br/>
          <w:t>4. Συζήτηση επικαίρων ερωτήσεων:</w:t>
        </w:r>
        <w:r w:rsidRPr="009425B2">
          <w:rPr>
            <w:rFonts w:eastAsia="Times New Roman"/>
            <w:szCs w:val="24"/>
            <w:lang w:eastAsia="en-US"/>
          </w:rPr>
          <w:br/>
          <w:t xml:space="preserve">    α) Προς τον Υπουργό Αγροτικής Ανάπτυξης και Τροφίμων, σχετικά με την κατανομή δικαιωμάτων ενίσχυσης της Κοινής Αγροτικής Πολιτικής (ΚΑΠ) για την περίοδο 2015-2019, σελ. </w:t>
        </w:r>
        <w:r w:rsidRPr="009425B2">
          <w:rPr>
            <w:rFonts w:eastAsia="Times New Roman"/>
            <w:szCs w:val="24"/>
            <w:lang w:eastAsia="en-US"/>
          </w:rPr>
          <w:br/>
          <w:t xml:space="preserve">    β) Προς τον Υπουργό Οικονομικών, σχετικά με την εξαίρεση των συμβασιούχων εργαζομένων σε όλους τους τομείς καθαριότητας των ΟΤΑ από  φορολογικές υποχρεώσεις που προσιδιάζουν σε επιτηδευματίες, σελ. </w:t>
        </w:r>
        <w:r w:rsidRPr="009425B2">
          <w:rPr>
            <w:rFonts w:eastAsia="Times New Roman"/>
            <w:szCs w:val="24"/>
            <w:lang w:eastAsia="en-US"/>
          </w:rPr>
          <w:br/>
        </w:r>
      </w:ins>
    </w:p>
    <w:p w14:paraId="5B6AE2C9" w14:textId="77777777" w:rsidR="009425B2" w:rsidRPr="009425B2" w:rsidRDefault="009425B2" w:rsidP="009425B2">
      <w:pPr>
        <w:spacing w:after="0" w:line="360" w:lineRule="auto"/>
        <w:rPr>
          <w:ins w:id="21" w:author="Φλούδα Χριστίνα" w:date="2016-03-30T10:15:00Z"/>
          <w:rFonts w:eastAsia="Times New Roman"/>
          <w:szCs w:val="24"/>
          <w:lang w:eastAsia="en-US"/>
        </w:rPr>
      </w:pPr>
    </w:p>
    <w:p w14:paraId="2E8B1628" w14:textId="77777777" w:rsidR="009425B2" w:rsidRPr="009425B2" w:rsidRDefault="009425B2" w:rsidP="009425B2">
      <w:pPr>
        <w:spacing w:after="0" w:line="360" w:lineRule="auto"/>
        <w:rPr>
          <w:ins w:id="22" w:author="Φλούδα Χριστίνα" w:date="2016-03-30T10:15:00Z"/>
          <w:rFonts w:eastAsia="Times New Roman"/>
          <w:szCs w:val="24"/>
          <w:lang w:eastAsia="en-US"/>
        </w:rPr>
      </w:pPr>
      <w:ins w:id="23" w:author="Φλούδα Χριστίνα" w:date="2016-03-30T10:15:00Z">
        <w:r w:rsidRPr="009425B2">
          <w:rPr>
            <w:rFonts w:eastAsia="Times New Roman"/>
            <w:szCs w:val="24"/>
            <w:lang w:eastAsia="en-US"/>
          </w:rPr>
          <w:t>ΠΡΟΕΔΡΕΥΩΝ</w:t>
        </w:r>
      </w:ins>
    </w:p>
    <w:p w14:paraId="28DDCDE8" w14:textId="77777777" w:rsidR="009425B2" w:rsidRPr="009425B2" w:rsidRDefault="009425B2" w:rsidP="009425B2">
      <w:pPr>
        <w:spacing w:after="0" w:line="360" w:lineRule="auto"/>
        <w:rPr>
          <w:ins w:id="24" w:author="Φλούδα Χριστίνα" w:date="2016-03-30T10:15:00Z"/>
          <w:rFonts w:eastAsia="Times New Roman"/>
          <w:szCs w:val="24"/>
          <w:lang w:eastAsia="en-US"/>
        </w:rPr>
      </w:pPr>
    </w:p>
    <w:p w14:paraId="6030FACC" w14:textId="77777777" w:rsidR="009425B2" w:rsidRPr="009425B2" w:rsidRDefault="009425B2" w:rsidP="009425B2">
      <w:pPr>
        <w:spacing w:after="0" w:line="360" w:lineRule="auto"/>
        <w:rPr>
          <w:ins w:id="25" w:author="Φλούδα Χριστίνα" w:date="2016-03-30T10:15:00Z"/>
          <w:rFonts w:eastAsia="Times New Roman"/>
          <w:szCs w:val="24"/>
          <w:lang w:eastAsia="en-US"/>
        </w:rPr>
      </w:pPr>
      <w:ins w:id="26" w:author="Φλούδα Χριστίνα" w:date="2016-03-30T10:15:00Z">
        <w:r w:rsidRPr="009425B2">
          <w:rPr>
            <w:rFonts w:eastAsia="Times New Roman"/>
            <w:szCs w:val="24"/>
            <w:lang w:eastAsia="en-US"/>
          </w:rPr>
          <w:t>ΚΟΥΡΑΚΗΣ Α. , σελ.</w:t>
        </w:r>
        <w:r w:rsidRPr="009425B2">
          <w:rPr>
            <w:rFonts w:eastAsia="Times New Roman"/>
            <w:szCs w:val="24"/>
            <w:lang w:eastAsia="en-US"/>
          </w:rPr>
          <w:br/>
        </w:r>
      </w:ins>
    </w:p>
    <w:p w14:paraId="521242D1" w14:textId="77777777" w:rsidR="009425B2" w:rsidRPr="009425B2" w:rsidRDefault="009425B2" w:rsidP="009425B2">
      <w:pPr>
        <w:spacing w:after="0" w:line="360" w:lineRule="auto"/>
        <w:rPr>
          <w:ins w:id="27" w:author="Φλούδα Χριστίνα" w:date="2016-03-30T10:15:00Z"/>
          <w:rFonts w:eastAsia="Times New Roman"/>
          <w:szCs w:val="24"/>
          <w:lang w:eastAsia="en-US"/>
        </w:rPr>
      </w:pPr>
    </w:p>
    <w:p w14:paraId="219A3C8C" w14:textId="77777777" w:rsidR="009425B2" w:rsidRPr="009425B2" w:rsidRDefault="009425B2" w:rsidP="009425B2">
      <w:pPr>
        <w:spacing w:after="0" w:line="360" w:lineRule="auto"/>
        <w:rPr>
          <w:ins w:id="28" w:author="Φλούδα Χριστίνα" w:date="2016-03-30T10:15:00Z"/>
          <w:rFonts w:eastAsia="Times New Roman"/>
          <w:szCs w:val="24"/>
          <w:lang w:eastAsia="en-US"/>
        </w:rPr>
      </w:pPr>
    </w:p>
    <w:p w14:paraId="35117A90" w14:textId="77777777" w:rsidR="009425B2" w:rsidRPr="009425B2" w:rsidRDefault="009425B2" w:rsidP="009425B2">
      <w:pPr>
        <w:spacing w:after="0" w:line="360" w:lineRule="auto"/>
        <w:rPr>
          <w:ins w:id="29" w:author="Φλούδα Χριστίνα" w:date="2016-03-30T10:15:00Z"/>
          <w:rFonts w:eastAsia="Times New Roman"/>
          <w:szCs w:val="24"/>
          <w:lang w:eastAsia="en-US"/>
        </w:rPr>
      </w:pPr>
      <w:ins w:id="30" w:author="Φλούδα Χριστίνα" w:date="2016-03-30T10:15:00Z">
        <w:r w:rsidRPr="009425B2">
          <w:rPr>
            <w:rFonts w:eastAsia="Times New Roman"/>
            <w:szCs w:val="24"/>
            <w:lang w:eastAsia="en-US"/>
          </w:rPr>
          <w:t>ΟΜΙΛΗΤΕΣ</w:t>
        </w:r>
      </w:ins>
    </w:p>
    <w:p w14:paraId="7A97A686" w14:textId="77777777" w:rsidR="009425B2" w:rsidRPr="009425B2" w:rsidRDefault="009425B2" w:rsidP="009425B2">
      <w:pPr>
        <w:spacing w:after="0" w:line="360" w:lineRule="auto"/>
        <w:rPr>
          <w:ins w:id="31" w:author="Φλούδα Χριστίνα" w:date="2016-03-30T10:15:00Z"/>
          <w:rFonts w:eastAsia="Times New Roman"/>
          <w:szCs w:val="24"/>
          <w:lang w:eastAsia="en-US"/>
        </w:rPr>
      </w:pPr>
      <w:ins w:id="32" w:author="Φλούδα Χριστίνα" w:date="2016-03-30T10:15:00Z">
        <w:r w:rsidRPr="009425B2">
          <w:rPr>
            <w:rFonts w:eastAsia="Times New Roman"/>
            <w:szCs w:val="24"/>
            <w:lang w:eastAsia="en-US"/>
          </w:rPr>
          <w:br/>
          <w:t>Α. Επί διαδικαστικού θέματος:</w:t>
        </w:r>
        <w:r w:rsidRPr="009425B2">
          <w:rPr>
            <w:rFonts w:eastAsia="Times New Roman"/>
            <w:szCs w:val="24"/>
            <w:lang w:eastAsia="en-US"/>
          </w:rPr>
          <w:br/>
          <w:t>ΚΕΓΚΕΡΟΓΛΟΥ Β. , σελ.</w:t>
        </w:r>
        <w:r w:rsidRPr="009425B2">
          <w:rPr>
            <w:rFonts w:eastAsia="Times New Roman"/>
            <w:szCs w:val="24"/>
            <w:lang w:eastAsia="en-US"/>
          </w:rPr>
          <w:br/>
          <w:t>ΚΟΥΡΑΚΗΣ Α. , σελ.</w:t>
        </w:r>
        <w:r w:rsidRPr="009425B2">
          <w:rPr>
            <w:rFonts w:eastAsia="Times New Roman"/>
            <w:szCs w:val="24"/>
            <w:lang w:eastAsia="en-US"/>
          </w:rPr>
          <w:br/>
        </w:r>
        <w:r w:rsidRPr="009425B2">
          <w:rPr>
            <w:rFonts w:eastAsia="Times New Roman"/>
            <w:szCs w:val="24"/>
            <w:lang w:eastAsia="en-US"/>
          </w:rPr>
          <w:br/>
          <w:t>Β. Επί των επικαίρων ερωτήσεων:</w:t>
        </w:r>
        <w:r w:rsidRPr="009425B2">
          <w:rPr>
            <w:rFonts w:eastAsia="Times New Roman"/>
            <w:szCs w:val="24"/>
            <w:lang w:eastAsia="en-US"/>
          </w:rPr>
          <w:br/>
          <w:t>ΑΛΕΞΙΑΔΗΣ Τ. , σελ.</w:t>
        </w:r>
        <w:r w:rsidRPr="009425B2">
          <w:rPr>
            <w:rFonts w:eastAsia="Times New Roman"/>
            <w:szCs w:val="24"/>
            <w:lang w:eastAsia="en-US"/>
          </w:rPr>
          <w:br/>
          <w:t>ΑΠΟΣΤΟΛΟΥ Ε. , σελ.</w:t>
        </w:r>
        <w:r w:rsidRPr="009425B2">
          <w:rPr>
            <w:rFonts w:eastAsia="Times New Roman"/>
            <w:szCs w:val="24"/>
            <w:lang w:eastAsia="en-US"/>
          </w:rPr>
          <w:br/>
          <w:t>ΒΡΑΝΤΖΑ Π. , σελ.</w:t>
        </w:r>
        <w:r w:rsidRPr="009425B2">
          <w:rPr>
            <w:rFonts w:eastAsia="Times New Roman"/>
            <w:szCs w:val="24"/>
            <w:lang w:eastAsia="en-US"/>
          </w:rPr>
          <w:br/>
          <w:t>ΚΑΤΣΩΤΗΣ Χ. , σελ.</w:t>
        </w:r>
        <w:r w:rsidRPr="009425B2">
          <w:rPr>
            <w:rFonts w:eastAsia="Times New Roman"/>
            <w:szCs w:val="24"/>
            <w:lang w:eastAsia="en-US"/>
          </w:rPr>
          <w:br/>
          <w:t>ΚΕΓΚΕΡΟΓΛΟΥ Β. , σελ.</w:t>
        </w:r>
        <w:r w:rsidRPr="009425B2">
          <w:rPr>
            <w:rFonts w:eastAsia="Times New Roman"/>
            <w:szCs w:val="24"/>
            <w:lang w:eastAsia="en-US"/>
          </w:rPr>
          <w:br/>
        </w:r>
      </w:ins>
    </w:p>
    <w:p w14:paraId="0C63CC73" w14:textId="77777777" w:rsidR="009425B2" w:rsidRDefault="009425B2" w:rsidP="009425B2">
      <w:pPr>
        <w:spacing w:line="600" w:lineRule="auto"/>
        <w:ind w:firstLine="720"/>
        <w:jc w:val="both"/>
        <w:rPr>
          <w:ins w:id="33" w:author="Φλούδα Χριστίνα" w:date="2016-03-30T10:15:00Z"/>
          <w:rFonts w:eastAsia="Times New Roman" w:cs="Times New Roman"/>
          <w:szCs w:val="24"/>
        </w:rPr>
        <w:pPrChange w:id="34" w:author="Φλούδα Χριστίνα" w:date="2016-03-30T10:15:00Z">
          <w:pPr>
            <w:spacing w:line="600" w:lineRule="auto"/>
            <w:ind w:firstLine="720"/>
            <w:jc w:val="center"/>
          </w:pPr>
        </w:pPrChange>
      </w:pPr>
      <w:bookmarkStart w:id="35" w:name="_GoBack"/>
      <w:bookmarkEnd w:id="35"/>
    </w:p>
    <w:p w14:paraId="2235F5F9" w14:textId="77777777" w:rsidR="0029668F" w:rsidRDefault="009425B2">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2235F5FA" w14:textId="77777777" w:rsidR="0029668F" w:rsidRDefault="009425B2">
      <w:pPr>
        <w:spacing w:line="600" w:lineRule="auto"/>
        <w:ind w:firstLine="720"/>
        <w:jc w:val="center"/>
        <w:rPr>
          <w:rFonts w:eastAsia="Times New Roman" w:cs="Times New Roman"/>
          <w:szCs w:val="24"/>
        </w:rPr>
      </w:pPr>
      <w:r>
        <w:rPr>
          <w:rFonts w:eastAsia="Times New Roman" w:cs="Times New Roman"/>
          <w:szCs w:val="24"/>
        </w:rPr>
        <w:t xml:space="preserve">ΙΖ΄ ΠΕΡΙΟΔΟΣ </w:t>
      </w:r>
    </w:p>
    <w:p w14:paraId="2235F5FB" w14:textId="77777777" w:rsidR="0029668F" w:rsidRDefault="009425B2">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2235F5FC" w14:textId="77777777" w:rsidR="0029668F" w:rsidRDefault="009425B2">
      <w:pPr>
        <w:spacing w:line="600" w:lineRule="auto"/>
        <w:ind w:firstLine="720"/>
        <w:jc w:val="center"/>
        <w:rPr>
          <w:rFonts w:eastAsia="Times New Roman" w:cs="Times New Roman"/>
          <w:szCs w:val="24"/>
        </w:rPr>
      </w:pPr>
      <w:r>
        <w:rPr>
          <w:rFonts w:eastAsia="Times New Roman" w:cs="Times New Roman"/>
          <w:szCs w:val="24"/>
        </w:rPr>
        <w:t>ΣΥΝΟΔΟΣ Α΄</w:t>
      </w:r>
    </w:p>
    <w:p w14:paraId="2235F5FD" w14:textId="77777777" w:rsidR="0029668F" w:rsidRDefault="009425B2">
      <w:pPr>
        <w:spacing w:line="600" w:lineRule="auto"/>
        <w:ind w:firstLine="720"/>
        <w:jc w:val="center"/>
        <w:rPr>
          <w:rFonts w:eastAsia="Times New Roman" w:cs="Times New Roman"/>
          <w:szCs w:val="24"/>
        </w:rPr>
      </w:pPr>
      <w:r>
        <w:rPr>
          <w:rFonts w:eastAsia="Times New Roman" w:cs="Times New Roman"/>
          <w:szCs w:val="24"/>
        </w:rPr>
        <w:t xml:space="preserve">ΣΥΝΕΔΡΙΑΣΗ  </w:t>
      </w:r>
      <w:r>
        <w:rPr>
          <w:rFonts w:ascii="Lucida Sans Unicode" w:eastAsia="Times New Roman" w:hAnsi="Lucida Sans Unicode" w:cs="Lucida Sans Unicode"/>
          <w:szCs w:val="24"/>
        </w:rPr>
        <w:t>ϞΣΤ</w:t>
      </w:r>
      <w:r>
        <w:rPr>
          <w:rFonts w:eastAsia="Times New Roman" w:cs="Times New Roman"/>
          <w:szCs w:val="24"/>
        </w:rPr>
        <w:t>΄</w:t>
      </w:r>
    </w:p>
    <w:p w14:paraId="2235F5FE" w14:textId="77777777" w:rsidR="0029668F" w:rsidRDefault="009425B2">
      <w:pPr>
        <w:spacing w:line="600" w:lineRule="auto"/>
        <w:ind w:firstLine="720"/>
        <w:jc w:val="center"/>
        <w:rPr>
          <w:rFonts w:eastAsia="Times New Roman" w:cs="Times New Roman"/>
          <w:szCs w:val="24"/>
        </w:rPr>
      </w:pPr>
      <w:r>
        <w:rPr>
          <w:rFonts w:eastAsia="Times New Roman" w:cs="Times New Roman"/>
          <w:szCs w:val="24"/>
        </w:rPr>
        <w:t>Πέμπτη 24 Μαρτίου 2016</w:t>
      </w:r>
    </w:p>
    <w:p w14:paraId="2235F5FF" w14:textId="77777777" w:rsidR="0029668F" w:rsidRDefault="0029668F">
      <w:pPr>
        <w:spacing w:line="600" w:lineRule="auto"/>
        <w:ind w:firstLine="720"/>
        <w:jc w:val="center"/>
        <w:rPr>
          <w:rFonts w:eastAsia="Times New Roman" w:cs="Times New Roman"/>
          <w:szCs w:val="24"/>
        </w:rPr>
      </w:pPr>
    </w:p>
    <w:p w14:paraId="2235F600" w14:textId="77777777" w:rsidR="0029668F" w:rsidRDefault="009425B2">
      <w:pPr>
        <w:tabs>
          <w:tab w:val="left" w:pos="3189"/>
          <w:tab w:val="center" w:pos="4513"/>
        </w:tabs>
        <w:spacing w:line="600" w:lineRule="auto"/>
        <w:ind w:firstLine="720"/>
        <w:jc w:val="both"/>
        <w:rPr>
          <w:rFonts w:eastAsia="Times New Roman" w:cs="Times New Roman"/>
          <w:b/>
          <w:szCs w:val="24"/>
        </w:rPr>
      </w:pPr>
      <w:r>
        <w:rPr>
          <w:rFonts w:eastAsia="Times New Roman" w:cs="Times New Roman"/>
          <w:szCs w:val="24"/>
        </w:rPr>
        <w:t xml:space="preserve">Αθήνα, σήμερα στις 24 Μαρτίου 2016, ημέρα Πέμπτη και ώρα </w:t>
      </w:r>
      <w:r>
        <w:rPr>
          <w:rFonts w:eastAsia="Times New Roman" w:cs="Times New Roman"/>
          <w:szCs w:val="24"/>
        </w:rPr>
        <w:t xml:space="preserve">9.36΄ συνήλθε στην Αίθουσα των συνεδριάσεων του Βουλευτηρίου η Βουλή σε ολομέλεια για να συνεδριάσει υπό την προεδρία του Α΄ Αντιπροέδρου αυτής κ. </w:t>
      </w:r>
      <w:r w:rsidRPr="00040068">
        <w:rPr>
          <w:rFonts w:eastAsia="Times New Roman" w:cs="Times New Roman"/>
          <w:b/>
          <w:szCs w:val="24"/>
        </w:rPr>
        <w:t>ΑΝΑΣΤΑΣΙΟΥ ΚΟΥΡΑΚΗ</w:t>
      </w:r>
      <w:r>
        <w:rPr>
          <w:rFonts w:eastAsia="Times New Roman" w:cs="Times New Roman"/>
          <w:szCs w:val="24"/>
        </w:rPr>
        <w:t>.</w:t>
      </w:r>
      <w:r>
        <w:rPr>
          <w:rFonts w:eastAsia="Times New Roman" w:cs="Times New Roman"/>
          <w:b/>
          <w:szCs w:val="24"/>
        </w:rPr>
        <w:t xml:space="preserve"> </w:t>
      </w:r>
    </w:p>
    <w:p w14:paraId="2235F601" w14:textId="77777777" w:rsidR="0029668F" w:rsidRDefault="009425B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Κυρίες και κύριοι συνάδελφοι, αρχίζει η συνεδρίαση. </w:t>
      </w:r>
    </w:p>
    <w:p w14:paraId="2235F602"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ΕΠΙΚΥΡΩΣΗ ΠΡΑΚΤΙΚΩΝ: Σύμφωνα με την από 22</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2016 εξουσιοδότηση του Σώματος επικυρώθηκαν με ευθύνη του Προεδρείου τα Πρακτικά της </w:t>
      </w:r>
      <w:r>
        <w:rPr>
          <w:rFonts w:ascii="Lucida Sans Unicode" w:eastAsia="Times New Roman" w:hAnsi="Lucida Sans Unicode" w:cs="Lucida Sans Unicode"/>
          <w:szCs w:val="24"/>
        </w:rPr>
        <w:t>ϞΕ΄</w:t>
      </w:r>
      <w:r w:rsidRPr="00AA445C">
        <w:rPr>
          <w:rFonts w:ascii="Lucida Sans Unicode" w:eastAsia="Times New Roman" w:hAnsi="Lucida Sans Unicode" w:cs="Lucida Sans Unicode"/>
          <w:szCs w:val="24"/>
        </w:rPr>
        <w:t xml:space="preserve"> </w:t>
      </w:r>
      <w:r>
        <w:rPr>
          <w:rFonts w:eastAsia="Times New Roman" w:cs="Times New Roman"/>
          <w:szCs w:val="24"/>
        </w:rPr>
        <w:t xml:space="preserve">συνεδριάσεώς του, της Τρίτης 22 Μαρτίου 2016, σε ό,τι </w:t>
      </w:r>
      <w:r>
        <w:rPr>
          <w:rFonts w:eastAsia="Times New Roman" w:cs="Times New Roman"/>
          <w:szCs w:val="24"/>
        </w:rPr>
        <w:t>αφορά σ</w:t>
      </w:r>
      <w:r>
        <w:rPr>
          <w:rFonts w:eastAsia="Times New Roman" w:cs="Times New Roman"/>
          <w:szCs w:val="24"/>
        </w:rPr>
        <w:t>την ψήφιση στο σύνολο των σχεδίων νόμων: 1) «Κύρωση της Συμφω</w:t>
      </w:r>
      <w:r>
        <w:rPr>
          <w:rFonts w:eastAsia="Times New Roman" w:cs="Times New Roman"/>
          <w:szCs w:val="24"/>
        </w:rPr>
        <w:t xml:space="preserve">νίας για το </w:t>
      </w:r>
      <w:r>
        <w:rPr>
          <w:rFonts w:eastAsia="Times New Roman" w:cs="Times New Roman"/>
          <w:szCs w:val="24"/>
          <w:lang w:val="en-US"/>
        </w:rPr>
        <w:t>RACVIAC</w:t>
      </w:r>
      <w:r>
        <w:rPr>
          <w:rFonts w:eastAsia="Times New Roman" w:cs="Times New Roman"/>
          <w:szCs w:val="24"/>
        </w:rPr>
        <w:t xml:space="preserve"> - Κέντρο Συνεργασίας για την Ασφάλεια» και 2) «Προσαρμογή της ελληνικής νομοθεσίας: α) στις διατάξεις της Οδηγίας 2013/50/ΕΕ του Ευρωπαϊκού Κοινοβουλίου και του Συμβουλίου της 22ας Οκτωβρίου 2013 και β) στο άρθρο 1 της Οδηγίας 2014/51/Ε</w:t>
      </w:r>
      <w:r>
        <w:rPr>
          <w:rFonts w:eastAsia="Times New Roman" w:cs="Times New Roman"/>
          <w:szCs w:val="24"/>
        </w:rPr>
        <w:t>Ε του Ευρωπαϊκού Κοινοβουλίου και του Συμβουλίου της 16</w:t>
      </w:r>
      <w:r>
        <w:rPr>
          <w:rFonts w:eastAsia="Times New Roman" w:cs="Times New Roman"/>
          <w:szCs w:val="24"/>
          <w:vertAlign w:val="superscript"/>
        </w:rPr>
        <w:t>ης</w:t>
      </w:r>
      <w:r>
        <w:rPr>
          <w:rFonts w:eastAsia="Times New Roman" w:cs="Times New Roman"/>
          <w:szCs w:val="24"/>
        </w:rPr>
        <w:t xml:space="preserve"> Απριλίου 2014 και άλλες διατάξεις». </w:t>
      </w:r>
    </w:p>
    <w:p w14:paraId="2235F603"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το δελτίο των επικαίρων ερωτήσεων της Δευτέρας 28 Μαρτίου 2016.</w:t>
      </w:r>
    </w:p>
    <w:p w14:paraId="2235F604" w14:textId="77777777" w:rsidR="0029668F" w:rsidRDefault="009425B2">
      <w:pPr>
        <w:spacing w:line="600" w:lineRule="auto"/>
        <w:ind w:firstLine="720"/>
        <w:jc w:val="both"/>
        <w:rPr>
          <w:rFonts w:eastAsia="Times New Roman" w:cs="Times New Roman"/>
          <w:bCs/>
          <w:szCs w:val="24"/>
        </w:rPr>
      </w:pPr>
      <w:r>
        <w:rPr>
          <w:rFonts w:eastAsia="Times New Roman" w:cs="Times New Roman"/>
          <w:bCs/>
          <w:szCs w:val="24"/>
        </w:rPr>
        <w:lastRenderedPageBreak/>
        <w:t>Α. ΕΠΙΚΑΙΡΕΣ ΕΡΩΤΗΣΕΙΣ  Πρώτου Κύκλου (Άρθρο 130 παράγραφοι 2</w:t>
      </w:r>
      <w:r>
        <w:rPr>
          <w:rFonts w:eastAsia="Times New Roman" w:cs="Times New Roman"/>
          <w:bCs/>
          <w:szCs w:val="24"/>
        </w:rPr>
        <w:t xml:space="preserve"> και 3 </w:t>
      </w:r>
      <w:r>
        <w:rPr>
          <w:rFonts w:eastAsia="Times New Roman" w:cs="Times New Roman"/>
          <w:bCs/>
          <w:szCs w:val="24"/>
        </w:rPr>
        <w:t xml:space="preserve">του </w:t>
      </w:r>
      <w:r>
        <w:rPr>
          <w:rFonts w:eastAsia="Times New Roman" w:cs="Times New Roman"/>
          <w:bCs/>
          <w:szCs w:val="24"/>
        </w:rPr>
        <w:t xml:space="preserve">Κανονισμού </w:t>
      </w:r>
      <w:r>
        <w:rPr>
          <w:rFonts w:eastAsia="Times New Roman" w:cs="Times New Roman"/>
          <w:bCs/>
          <w:szCs w:val="24"/>
        </w:rPr>
        <w:t xml:space="preserve">της </w:t>
      </w:r>
      <w:r>
        <w:rPr>
          <w:rFonts w:eastAsia="Times New Roman" w:cs="Times New Roman"/>
          <w:bCs/>
          <w:szCs w:val="24"/>
        </w:rPr>
        <w:t>Βουλής)</w:t>
      </w:r>
    </w:p>
    <w:p w14:paraId="2235F605" w14:textId="77777777" w:rsidR="0029668F" w:rsidRDefault="009425B2">
      <w:pPr>
        <w:spacing w:line="600" w:lineRule="auto"/>
        <w:ind w:firstLine="720"/>
        <w:jc w:val="both"/>
        <w:rPr>
          <w:rFonts w:eastAsia="Times New Roman" w:cs="Times New Roman"/>
          <w:bCs/>
          <w:szCs w:val="24"/>
        </w:rPr>
      </w:pPr>
      <w:r>
        <w:rPr>
          <w:rFonts w:eastAsia="Times New Roman" w:cs="Times New Roman"/>
          <w:bCs/>
          <w:szCs w:val="24"/>
        </w:rPr>
        <w:t xml:space="preserve">1. H με αριθμό 693/22-3-2016 επίκαιρη ερώτηση της Βουλευτού </w:t>
      </w:r>
      <w:proofErr w:type="spellStart"/>
      <w:r>
        <w:rPr>
          <w:rFonts w:eastAsia="Times New Roman" w:cs="Times New Roman"/>
          <w:bCs/>
          <w:szCs w:val="24"/>
        </w:rPr>
        <w:t>Καρδίτσ</w:t>
      </w:r>
      <w:r>
        <w:rPr>
          <w:rFonts w:eastAsia="Times New Roman" w:cs="Times New Roman"/>
          <w:bCs/>
          <w:szCs w:val="24"/>
        </w:rPr>
        <w:t>η</w:t>
      </w:r>
      <w:r>
        <w:rPr>
          <w:rFonts w:eastAsia="Times New Roman" w:cs="Times New Roman"/>
          <w:bCs/>
          <w:szCs w:val="24"/>
        </w:rPr>
        <w:t>ς</w:t>
      </w:r>
      <w:proofErr w:type="spellEnd"/>
      <w:r>
        <w:rPr>
          <w:rFonts w:eastAsia="Times New Roman" w:cs="Times New Roman"/>
          <w:bCs/>
          <w:szCs w:val="24"/>
        </w:rPr>
        <w:t xml:space="preserve"> του Συνασπισμού Ριζοσπαστικής Αριστεράς κ</w:t>
      </w:r>
      <w:r>
        <w:rPr>
          <w:rFonts w:eastAsia="Times New Roman" w:cs="Times New Roman"/>
          <w:bCs/>
          <w:szCs w:val="24"/>
        </w:rPr>
        <w:t>.</w:t>
      </w:r>
      <w:r>
        <w:rPr>
          <w:rFonts w:eastAsia="Times New Roman" w:cs="Times New Roman"/>
          <w:bCs/>
          <w:szCs w:val="24"/>
        </w:rPr>
        <w:t xml:space="preserve"> Χρυσούλας </w:t>
      </w:r>
      <w:proofErr w:type="spellStart"/>
      <w:r>
        <w:rPr>
          <w:rFonts w:eastAsia="Times New Roman" w:cs="Times New Roman"/>
          <w:bCs/>
          <w:szCs w:val="24"/>
        </w:rPr>
        <w:t>Κατσαβριά</w:t>
      </w:r>
      <w:proofErr w:type="spellEnd"/>
      <w:r>
        <w:rPr>
          <w:rFonts w:eastAsia="Times New Roman" w:cs="Times New Roman"/>
          <w:bCs/>
          <w:szCs w:val="24"/>
        </w:rPr>
        <w:t xml:space="preserve"> - </w:t>
      </w:r>
      <w:proofErr w:type="spellStart"/>
      <w:r>
        <w:rPr>
          <w:rFonts w:eastAsia="Times New Roman" w:cs="Times New Roman"/>
          <w:bCs/>
          <w:szCs w:val="24"/>
        </w:rPr>
        <w:t>Σιωροπούλου</w:t>
      </w:r>
      <w:proofErr w:type="spellEnd"/>
      <w:r>
        <w:rPr>
          <w:rFonts w:eastAsia="Times New Roman" w:cs="Times New Roman"/>
          <w:bCs/>
          <w:szCs w:val="24"/>
        </w:rPr>
        <w:t xml:space="preserve"> προς τον Υπουργό Περιβάλλοντος και Ενέργειας, σχετικά με την ορθή διαχείριση, τιμολόγηση και αξιοποίηση υδάτινων πόρων των λιμνών Πλαστήρα και </w:t>
      </w:r>
      <w:proofErr w:type="spellStart"/>
      <w:r>
        <w:rPr>
          <w:rFonts w:eastAsia="Times New Roman" w:cs="Times New Roman"/>
          <w:bCs/>
          <w:szCs w:val="24"/>
        </w:rPr>
        <w:t>Σμοκόβου</w:t>
      </w:r>
      <w:proofErr w:type="spellEnd"/>
      <w:r>
        <w:rPr>
          <w:rFonts w:eastAsia="Times New Roman" w:cs="Times New Roman"/>
          <w:bCs/>
          <w:szCs w:val="24"/>
        </w:rPr>
        <w:t xml:space="preserve">. </w:t>
      </w:r>
    </w:p>
    <w:p w14:paraId="2235F606" w14:textId="77777777" w:rsidR="0029668F" w:rsidRDefault="009425B2">
      <w:pPr>
        <w:spacing w:line="600" w:lineRule="auto"/>
        <w:ind w:firstLine="720"/>
        <w:jc w:val="both"/>
        <w:rPr>
          <w:rFonts w:eastAsia="Times New Roman" w:cs="Times New Roman"/>
          <w:bCs/>
          <w:szCs w:val="24"/>
        </w:rPr>
      </w:pPr>
      <w:r>
        <w:rPr>
          <w:rFonts w:eastAsia="Times New Roman" w:cs="Times New Roman"/>
          <w:bCs/>
          <w:szCs w:val="24"/>
        </w:rPr>
        <w:t>2. Η με αριθμό 684/21-3-2016 επίκαιρη ερώτηση του Βουλευτή Ε</w:t>
      </w:r>
      <w:r>
        <w:rPr>
          <w:rFonts w:eastAsia="Times New Roman" w:cs="Times New Roman"/>
          <w:bCs/>
          <w:szCs w:val="24"/>
        </w:rPr>
        <w:t>υ</w:t>
      </w:r>
      <w:r>
        <w:rPr>
          <w:rFonts w:eastAsia="Times New Roman" w:cs="Times New Roman"/>
          <w:bCs/>
          <w:szCs w:val="24"/>
        </w:rPr>
        <w:t>βο</w:t>
      </w:r>
      <w:r>
        <w:rPr>
          <w:rFonts w:eastAsia="Times New Roman" w:cs="Times New Roman"/>
          <w:bCs/>
          <w:szCs w:val="24"/>
        </w:rPr>
        <w:t>ί</w:t>
      </w:r>
      <w:r>
        <w:rPr>
          <w:rFonts w:eastAsia="Times New Roman" w:cs="Times New Roman"/>
          <w:bCs/>
          <w:szCs w:val="24"/>
        </w:rPr>
        <w:t xml:space="preserve">ας </w:t>
      </w:r>
      <w:r>
        <w:rPr>
          <w:rFonts w:eastAsia="Times New Roman" w:cs="Times New Roman"/>
          <w:bCs/>
          <w:szCs w:val="24"/>
        </w:rPr>
        <w:t xml:space="preserve">της Νέας Δημοκρατίας κ. </w:t>
      </w:r>
      <w:proofErr w:type="spellStart"/>
      <w:r>
        <w:rPr>
          <w:rFonts w:eastAsia="Times New Roman" w:cs="Times New Roman"/>
          <w:bCs/>
          <w:szCs w:val="24"/>
        </w:rPr>
        <w:t>Σιμεών</w:t>
      </w:r>
      <w:proofErr w:type="spellEnd"/>
      <w:r>
        <w:rPr>
          <w:rFonts w:eastAsia="Times New Roman" w:cs="Times New Roman"/>
          <w:bCs/>
          <w:szCs w:val="24"/>
        </w:rPr>
        <w:t xml:space="preserve"> </w:t>
      </w:r>
      <w:proofErr w:type="spellStart"/>
      <w:r>
        <w:rPr>
          <w:rFonts w:eastAsia="Times New Roman" w:cs="Times New Roman"/>
          <w:bCs/>
          <w:szCs w:val="24"/>
        </w:rPr>
        <w:t>Κεδίκογλου</w:t>
      </w:r>
      <w:proofErr w:type="spellEnd"/>
      <w:r>
        <w:rPr>
          <w:rFonts w:eastAsia="Times New Roman" w:cs="Times New Roman"/>
          <w:bCs/>
          <w:szCs w:val="24"/>
        </w:rPr>
        <w:t xml:space="preserve"> προς τον Υπουργό Ναυτιλίας και Νησιωτικής Πολιτικής, σχετικά με την αλλαγή του φορολογικού πλαισίου προς την κατεύθυνση επιβολής υψηλότερης φορολογίας στον κλάδο της ελληνικής ναυτιλίας. </w:t>
      </w:r>
    </w:p>
    <w:p w14:paraId="2235F607" w14:textId="77777777" w:rsidR="0029668F" w:rsidRDefault="009425B2">
      <w:pPr>
        <w:spacing w:line="600" w:lineRule="auto"/>
        <w:ind w:firstLine="720"/>
        <w:jc w:val="both"/>
        <w:rPr>
          <w:rFonts w:eastAsia="Times New Roman" w:cs="Times New Roman"/>
          <w:bCs/>
          <w:szCs w:val="24"/>
        </w:rPr>
      </w:pPr>
      <w:r>
        <w:rPr>
          <w:rFonts w:eastAsia="Times New Roman" w:cs="Times New Roman"/>
          <w:bCs/>
          <w:szCs w:val="24"/>
        </w:rPr>
        <w:lastRenderedPageBreak/>
        <w:t>3. Η με αριθμό 689/21-3-20</w:t>
      </w:r>
      <w:r>
        <w:rPr>
          <w:rFonts w:eastAsia="Times New Roman" w:cs="Times New Roman"/>
          <w:bCs/>
          <w:szCs w:val="24"/>
        </w:rPr>
        <w:t xml:space="preserve">16 επίκαιρη ερώτηση του Βουλευτή Σερρών της Δημοκρατικής Συμπαράταξης ΠΑΣΟΚ - ΔΗΜΑΡ κ. Μιχαήλ Τζελέπη προς τον Υπουργό Αγροτικής Ανάπτυξης και Τροφίμων, σχετικά με τις ανακτήσεις αγροτικών ενισχύσεων. </w:t>
      </w:r>
    </w:p>
    <w:p w14:paraId="2235F608" w14:textId="77777777" w:rsidR="0029668F" w:rsidRDefault="009425B2">
      <w:pPr>
        <w:spacing w:line="600" w:lineRule="auto"/>
        <w:ind w:firstLine="720"/>
        <w:jc w:val="both"/>
        <w:rPr>
          <w:rFonts w:eastAsia="Times New Roman" w:cs="Times New Roman"/>
          <w:bCs/>
          <w:szCs w:val="24"/>
        </w:rPr>
      </w:pPr>
      <w:r>
        <w:rPr>
          <w:rFonts w:eastAsia="Times New Roman" w:cs="Times New Roman"/>
          <w:bCs/>
          <w:szCs w:val="24"/>
        </w:rPr>
        <w:t>4. Η με αριθμό 695/22-3-2016 επίκαιρη ερώτηση του Βουλ</w:t>
      </w:r>
      <w:r>
        <w:rPr>
          <w:rFonts w:eastAsia="Times New Roman" w:cs="Times New Roman"/>
          <w:bCs/>
          <w:szCs w:val="24"/>
        </w:rPr>
        <w:t>ευτή Αιτωλοακαρνανίας του Κομμουνιστικού Κόμματος Ελλάδ</w:t>
      </w:r>
      <w:r>
        <w:rPr>
          <w:rFonts w:eastAsia="Times New Roman" w:cs="Times New Roman"/>
          <w:bCs/>
          <w:szCs w:val="24"/>
        </w:rPr>
        <w:t>α</w:t>
      </w:r>
      <w:r>
        <w:rPr>
          <w:rFonts w:eastAsia="Times New Roman" w:cs="Times New Roman"/>
          <w:bCs/>
          <w:szCs w:val="24"/>
        </w:rPr>
        <w:t>ς κ. Νικολάου Μωραΐτη προς τον Υπουργό Παιδείας, Έρευνας και Θρησκευμάτων, σχετικά με την αντιμετώπιση των προβλημάτων στη λειτουργία του ΤΕΙ Ηπείρου από την έλλειψη διδακτικού προσωπικού και εξοπλισμ</w:t>
      </w:r>
      <w:r>
        <w:rPr>
          <w:rFonts w:eastAsia="Times New Roman" w:cs="Times New Roman"/>
          <w:bCs/>
          <w:szCs w:val="24"/>
        </w:rPr>
        <w:t xml:space="preserve">ού. </w:t>
      </w:r>
    </w:p>
    <w:p w14:paraId="2235F609" w14:textId="77777777" w:rsidR="0029668F" w:rsidRDefault="009425B2">
      <w:pPr>
        <w:spacing w:line="600" w:lineRule="auto"/>
        <w:ind w:firstLine="720"/>
        <w:contextualSpacing/>
        <w:jc w:val="both"/>
        <w:rPr>
          <w:rFonts w:eastAsia="Times New Roman" w:cs="Times New Roman"/>
          <w:bCs/>
          <w:szCs w:val="24"/>
        </w:rPr>
      </w:pPr>
      <w:r>
        <w:rPr>
          <w:rFonts w:eastAsia="Times New Roman" w:cs="Times New Roman"/>
          <w:bCs/>
          <w:szCs w:val="24"/>
        </w:rPr>
        <w:t>5. Η με αριθμό 688/21-3-2016 επίκαιρη ερώτηση του Βουλευτή Λ</w:t>
      </w:r>
      <w:r>
        <w:rPr>
          <w:rFonts w:eastAsia="Times New Roman" w:cs="Times New Roman"/>
          <w:bCs/>
          <w:szCs w:val="24"/>
        </w:rPr>
        <w:t>α</w:t>
      </w:r>
      <w:r>
        <w:rPr>
          <w:rFonts w:eastAsia="Times New Roman" w:cs="Times New Roman"/>
          <w:bCs/>
          <w:szCs w:val="24"/>
        </w:rPr>
        <w:t>ρ</w:t>
      </w:r>
      <w:r>
        <w:rPr>
          <w:rFonts w:eastAsia="Times New Roman" w:cs="Times New Roman"/>
          <w:bCs/>
          <w:szCs w:val="24"/>
        </w:rPr>
        <w:t>ί</w:t>
      </w:r>
      <w:r>
        <w:rPr>
          <w:rFonts w:eastAsia="Times New Roman" w:cs="Times New Roman"/>
          <w:bCs/>
          <w:szCs w:val="24"/>
        </w:rPr>
        <w:t>σ</w:t>
      </w:r>
      <w:r>
        <w:rPr>
          <w:rFonts w:eastAsia="Times New Roman" w:cs="Times New Roman"/>
          <w:bCs/>
          <w:szCs w:val="24"/>
        </w:rPr>
        <w:t>η</w:t>
      </w:r>
      <w:r>
        <w:rPr>
          <w:rFonts w:eastAsia="Times New Roman" w:cs="Times New Roman"/>
          <w:bCs/>
          <w:szCs w:val="24"/>
        </w:rPr>
        <w:t xml:space="preserve">ς των Ανεξαρτήτων Ελλήνων κ. Βασιλείου Κόκκαλη προς τον Υπουργό Εργασίας, Κοινωνικής Ασφάλισης και Κοινωνικής Αλληλεγγύης, σχετικά με τη διατήρηση των </w:t>
      </w:r>
      <w:r>
        <w:rPr>
          <w:rFonts w:eastAsia="Times New Roman" w:cs="Times New Roman"/>
          <w:bCs/>
          <w:szCs w:val="24"/>
        </w:rPr>
        <w:t xml:space="preserve">είκοσι επτά </w:t>
      </w:r>
      <w:r>
        <w:rPr>
          <w:rFonts w:eastAsia="Times New Roman" w:cs="Times New Roman"/>
          <w:bCs/>
          <w:szCs w:val="24"/>
        </w:rPr>
        <w:t>εργαζομένων των Κοινωνι</w:t>
      </w:r>
      <w:r>
        <w:rPr>
          <w:rFonts w:eastAsia="Times New Roman" w:cs="Times New Roman"/>
          <w:bCs/>
          <w:szCs w:val="24"/>
        </w:rPr>
        <w:t xml:space="preserve">κών Δομών της Χαλκίδας. </w:t>
      </w:r>
    </w:p>
    <w:p w14:paraId="2235F60A" w14:textId="77777777" w:rsidR="0029668F" w:rsidRDefault="009425B2">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Cs/>
          <w:szCs w:val="24"/>
        </w:rPr>
        <w:lastRenderedPageBreak/>
        <w:t xml:space="preserve">Β. ΕΠΙΚΑΙΡΕΣ ΕΡΩΤΗΣΕΙΣ Δεύτερου Κύκλου (Άρθρο 130 παράγραφοι 2 και 3 </w:t>
      </w:r>
      <w:r>
        <w:rPr>
          <w:rFonts w:eastAsia="Times New Roman" w:cs="Times New Roman"/>
          <w:bCs/>
          <w:szCs w:val="24"/>
        </w:rPr>
        <w:t xml:space="preserve">του </w:t>
      </w:r>
      <w:r>
        <w:rPr>
          <w:rFonts w:eastAsia="Times New Roman" w:cs="Times New Roman"/>
          <w:bCs/>
          <w:szCs w:val="24"/>
        </w:rPr>
        <w:t xml:space="preserve">Κανονισμού </w:t>
      </w:r>
      <w:r>
        <w:rPr>
          <w:rFonts w:eastAsia="Times New Roman" w:cs="Times New Roman"/>
          <w:bCs/>
          <w:szCs w:val="24"/>
        </w:rPr>
        <w:t xml:space="preserve">της </w:t>
      </w:r>
      <w:r>
        <w:rPr>
          <w:rFonts w:eastAsia="Times New Roman" w:cs="Times New Roman"/>
          <w:bCs/>
          <w:szCs w:val="24"/>
        </w:rPr>
        <w:t>Βουλής)</w:t>
      </w:r>
      <w:r>
        <w:rPr>
          <w:rFonts w:eastAsia="Times New Roman" w:cs="Times New Roman"/>
          <w:szCs w:val="24"/>
        </w:rPr>
        <w:t> </w:t>
      </w:r>
    </w:p>
    <w:p w14:paraId="2235F60B" w14:textId="77777777" w:rsidR="0029668F" w:rsidRDefault="009425B2">
      <w:pPr>
        <w:spacing w:line="600" w:lineRule="auto"/>
        <w:ind w:firstLine="720"/>
        <w:contextualSpacing/>
        <w:jc w:val="both"/>
        <w:rPr>
          <w:rFonts w:eastAsia="Times New Roman" w:cs="Times New Roman"/>
          <w:bCs/>
          <w:szCs w:val="24"/>
        </w:rPr>
      </w:pPr>
      <w:r>
        <w:rPr>
          <w:rFonts w:eastAsia="Times New Roman" w:cs="Times New Roman"/>
          <w:bCs/>
          <w:szCs w:val="24"/>
        </w:rPr>
        <w:t>1. H με αριθμό 685/21-3-2016 επίκαιρη ερώτηση του Βουλευτή Α΄ Πειραι</w:t>
      </w:r>
      <w:r>
        <w:rPr>
          <w:rFonts w:eastAsia="Times New Roman" w:cs="Times New Roman"/>
          <w:bCs/>
          <w:szCs w:val="24"/>
        </w:rPr>
        <w:t>ώς</w:t>
      </w:r>
      <w:r>
        <w:rPr>
          <w:rFonts w:eastAsia="Times New Roman" w:cs="Times New Roman"/>
          <w:bCs/>
          <w:szCs w:val="24"/>
        </w:rPr>
        <w:t xml:space="preserve"> της Νέας Δημοκρατίας κ. Κωνσταντίνου Κατσαφάδου προς τον Υπουργ</w:t>
      </w:r>
      <w:r>
        <w:rPr>
          <w:rFonts w:eastAsia="Times New Roman" w:cs="Times New Roman"/>
          <w:bCs/>
          <w:szCs w:val="24"/>
        </w:rPr>
        <w:t>ό Υγείας, σχετικά με την ανάγκη υγειονομικού ελέγχου των μεταναστών και των προσφύγων που εισέρχονται στη χώρα μας.</w:t>
      </w:r>
    </w:p>
    <w:p w14:paraId="2235F60C" w14:textId="77777777" w:rsidR="0029668F" w:rsidRDefault="009425B2">
      <w:pPr>
        <w:spacing w:line="600" w:lineRule="auto"/>
        <w:ind w:firstLine="720"/>
        <w:jc w:val="both"/>
        <w:rPr>
          <w:rFonts w:eastAsia="Times New Roman" w:cs="Times New Roman"/>
          <w:bCs/>
          <w:szCs w:val="24"/>
        </w:rPr>
      </w:pPr>
      <w:r>
        <w:rPr>
          <w:rFonts w:eastAsia="Times New Roman" w:cs="Times New Roman"/>
          <w:bCs/>
          <w:szCs w:val="24"/>
        </w:rPr>
        <w:t>2. Η με αριθμό 686/21-3-2016 επίκαιρη ερώτηση του ΣΤ΄ Αντιπροέδρου της Βουλής και Βουλευτή Δωδεκανήσου της Δημοκρατικής Συμπαράταξης ΠΑΣΟΚ -</w:t>
      </w:r>
      <w:r>
        <w:rPr>
          <w:rFonts w:eastAsia="Times New Roman" w:cs="Times New Roman"/>
          <w:bCs/>
          <w:szCs w:val="24"/>
        </w:rPr>
        <w:t xml:space="preserve"> ΔΗΜΑΡ κ. Δημητρίου </w:t>
      </w:r>
      <w:proofErr w:type="spellStart"/>
      <w:r>
        <w:rPr>
          <w:rFonts w:eastAsia="Times New Roman" w:cs="Times New Roman"/>
          <w:bCs/>
          <w:szCs w:val="24"/>
        </w:rPr>
        <w:t>Κρεμαστινού</w:t>
      </w:r>
      <w:proofErr w:type="spellEnd"/>
      <w:r>
        <w:rPr>
          <w:rFonts w:eastAsia="Times New Roman" w:cs="Times New Roman"/>
          <w:bCs/>
          <w:szCs w:val="24"/>
        </w:rPr>
        <w:t xml:space="preserve"> προς τον Υπουργό Υγείας, σχετικά με τα προβλήματα του Τμήματος Επειγόντων Περιστατικών του Νοσοκομείου Ρόδου. </w:t>
      </w:r>
    </w:p>
    <w:p w14:paraId="2235F60D" w14:textId="77777777" w:rsidR="0029668F" w:rsidRDefault="009425B2">
      <w:pPr>
        <w:spacing w:line="600" w:lineRule="auto"/>
        <w:ind w:firstLine="720"/>
        <w:jc w:val="both"/>
        <w:rPr>
          <w:rFonts w:eastAsia="Times New Roman" w:cs="Times New Roman"/>
          <w:bCs/>
          <w:szCs w:val="24"/>
        </w:rPr>
      </w:pPr>
      <w:r>
        <w:rPr>
          <w:rFonts w:eastAsia="Times New Roman" w:cs="Times New Roman"/>
          <w:bCs/>
          <w:szCs w:val="24"/>
        </w:rPr>
        <w:t>3. Η με αριθμό 660/15-3-2016 επίκαιρη ερώτηση του Βουλευτή Καβάλας της Νέας Δημοκρατίας κ. Νικολάου Παναγιωτόπουλ</w:t>
      </w:r>
      <w:r>
        <w:rPr>
          <w:rFonts w:eastAsia="Times New Roman" w:cs="Times New Roman"/>
          <w:bCs/>
          <w:szCs w:val="24"/>
        </w:rPr>
        <w:t xml:space="preserve">ου προς τον Υπουργό Οικονομίας, Ανάπτυξης και Τουρισμού, σχετικά με την επαναφορά και αποκατάσταση της επιδότησης μισθολογικού κόστους, βάσει ευρωπαϊκών Κανονισμών. </w:t>
      </w:r>
    </w:p>
    <w:p w14:paraId="2235F60E" w14:textId="77777777" w:rsidR="0029668F" w:rsidRDefault="009425B2">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4. Η με αριθμό 639/10-3-2016 επίκαιρη ερώτηση του Βουλευτή Σερρών της Δημοκρατικής Συμπαράταξης ΠΑΣΟΚ - ΔΗΜΑΡ κ. Μιχαήλ Τζελέπη προς τον Υπουργό Αγροτικής Ανάπτυξης και Τροφίμων, σχετικά με την Ελληνική Βιομηχανία Ζάχαρης. </w:t>
      </w:r>
    </w:p>
    <w:p w14:paraId="2235F60F" w14:textId="77777777" w:rsidR="0029668F" w:rsidRDefault="009425B2">
      <w:pPr>
        <w:spacing w:line="600" w:lineRule="auto"/>
        <w:ind w:firstLine="720"/>
        <w:jc w:val="both"/>
        <w:rPr>
          <w:rFonts w:eastAsia="Times New Roman" w:cs="Times New Roman"/>
          <w:bCs/>
          <w:szCs w:val="24"/>
        </w:rPr>
      </w:pPr>
      <w:r>
        <w:rPr>
          <w:rFonts w:eastAsia="Times New Roman" w:cs="Times New Roman"/>
          <w:bCs/>
          <w:szCs w:val="24"/>
        </w:rPr>
        <w:t>5. Η με αριθμό 670/15-3-2016 επί</w:t>
      </w:r>
      <w:r>
        <w:rPr>
          <w:rFonts w:eastAsia="Times New Roman" w:cs="Times New Roman"/>
          <w:bCs/>
          <w:szCs w:val="24"/>
        </w:rPr>
        <w:t>καιρη ερώτηση του Βουλευτή Β΄ Αθηνών του Κομμουνιστικού Κόμματος Ελλάδ</w:t>
      </w:r>
      <w:r>
        <w:rPr>
          <w:rFonts w:eastAsia="Times New Roman" w:cs="Times New Roman"/>
          <w:bCs/>
          <w:szCs w:val="24"/>
        </w:rPr>
        <w:t>α</w:t>
      </w:r>
      <w:r>
        <w:rPr>
          <w:rFonts w:eastAsia="Times New Roman" w:cs="Times New Roman"/>
          <w:bCs/>
          <w:szCs w:val="24"/>
        </w:rPr>
        <w:t xml:space="preserve">ς κ. Χρήστου </w:t>
      </w:r>
      <w:proofErr w:type="spellStart"/>
      <w:r>
        <w:rPr>
          <w:rFonts w:eastAsia="Times New Roman" w:cs="Times New Roman"/>
          <w:bCs/>
          <w:szCs w:val="24"/>
        </w:rPr>
        <w:t>Κατσώτη</w:t>
      </w:r>
      <w:proofErr w:type="spellEnd"/>
      <w:r>
        <w:rPr>
          <w:rFonts w:eastAsia="Times New Roman" w:cs="Times New Roman"/>
          <w:bCs/>
          <w:szCs w:val="24"/>
        </w:rPr>
        <w:t xml:space="preserve"> προς τον Υπουργό Εργασίας, Κοινωνικής Ασφάλισης και Κοινωνικής Αλληλεγγύης, σχετικά με την ανασύσταση των Οργανισμών Εργατικής Κατοικίας και Εργατικής Εστίας. </w:t>
      </w:r>
    </w:p>
    <w:p w14:paraId="2235F610" w14:textId="77777777" w:rsidR="0029668F" w:rsidRDefault="009425B2">
      <w:pPr>
        <w:spacing w:line="600" w:lineRule="auto"/>
        <w:ind w:firstLine="720"/>
        <w:jc w:val="both"/>
        <w:rPr>
          <w:rFonts w:eastAsia="Times New Roman" w:cs="Times New Roman"/>
          <w:bCs/>
          <w:szCs w:val="24"/>
        </w:rPr>
      </w:pPr>
      <w:r>
        <w:rPr>
          <w:rFonts w:eastAsia="Times New Roman" w:cs="Times New Roman"/>
          <w:bCs/>
          <w:szCs w:val="24"/>
        </w:rPr>
        <w:t>6. Η</w:t>
      </w:r>
      <w:r>
        <w:rPr>
          <w:rFonts w:eastAsia="Times New Roman" w:cs="Times New Roman"/>
          <w:bCs/>
          <w:szCs w:val="24"/>
        </w:rPr>
        <w:t xml:space="preserve"> με αριθμό 661/15-3-2016 επίκαιρη ερώτηση του Βουλευτή Έβρου της Νέας Δημοκρατίας κ. Αναστασίου </w:t>
      </w:r>
      <w:proofErr w:type="spellStart"/>
      <w:r>
        <w:rPr>
          <w:rFonts w:eastAsia="Times New Roman" w:cs="Times New Roman"/>
          <w:bCs/>
          <w:szCs w:val="24"/>
        </w:rPr>
        <w:t>Δημοσχάκη</w:t>
      </w:r>
      <w:proofErr w:type="spellEnd"/>
      <w:r>
        <w:rPr>
          <w:rFonts w:eastAsia="Times New Roman" w:cs="Times New Roman"/>
          <w:bCs/>
          <w:szCs w:val="24"/>
        </w:rPr>
        <w:t xml:space="preserve"> προς τον Υπουργό Οικονομίας, Ανάπτυξης και Τουρισμού, σχετικά με την επαναφορά και αποκατάσταση μέτρου επιδότησης μισθολογικού κόστους, βάσει ευρωπαϊκ</w:t>
      </w:r>
      <w:r>
        <w:rPr>
          <w:rFonts w:eastAsia="Times New Roman" w:cs="Times New Roman"/>
          <w:bCs/>
          <w:szCs w:val="24"/>
        </w:rPr>
        <w:t xml:space="preserve">ών Κανονισμών. </w:t>
      </w:r>
    </w:p>
    <w:p w14:paraId="2235F611" w14:textId="77777777" w:rsidR="0029668F" w:rsidRDefault="009425B2">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7. Η με αριθμό 640/10-3-2016 επίκαιρη ερώτηση του Βουλευτή Β΄ Αθηνών της Δημοκρατικής Συμπαράταξης ΠΑΣΟΚ - ΔΗΜΑΡ κ. Ανδρέα Λοβέρδου προς τον Υπουργό Εθνικής Άμυνας, σχετικά με τα Ελληνικά Αμυντικά Συστήματα (ΕΑΣ). </w:t>
      </w:r>
    </w:p>
    <w:p w14:paraId="2235F612" w14:textId="77777777" w:rsidR="0029668F" w:rsidRDefault="009425B2">
      <w:pPr>
        <w:spacing w:line="600" w:lineRule="auto"/>
        <w:ind w:firstLine="720"/>
        <w:jc w:val="both"/>
        <w:rPr>
          <w:rFonts w:eastAsia="Times New Roman" w:cs="Times New Roman"/>
          <w:bCs/>
          <w:szCs w:val="24"/>
        </w:rPr>
      </w:pPr>
      <w:r>
        <w:rPr>
          <w:rFonts w:eastAsia="Times New Roman" w:cs="Times New Roman"/>
          <w:bCs/>
          <w:szCs w:val="24"/>
        </w:rPr>
        <w:t>8. Η με αριθμό 624/7-3-20</w:t>
      </w:r>
      <w:r>
        <w:rPr>
          <w:rFonts w:eastAsia="Times New Roman" w:cs="Times New Roman"/>
          <w:bCs/>
          <w:szCs w:val="24"/>
        </w:rPr>
        <w:t xml:space="preserve">16 επίκαιρη ερώτηση του Βουλευτή Β΄ Αθηνών του Κομμουνιστικού Κόμματος Ελλάδος κ. Αθανασίου </w:t>
      </w:r>
      <w:proofErr w:type="spellStart"/>
      <w:r>
        <w:rPr>
          <w:rFonts w:eastAsia="Times New Roman" w:cs="Times New Roman"/>
          <w:bCs/>
          <w:szCs w:val="24"/>
        </w:rPr>
        <w:t>Παφίλη</w:t>
      </w:r>
      <w:proofErr w:type="spellEnd"/>
      <w:r>
        <w:rPr>
          <w:rFonts w:eastAsia="Times New Roman" w:cs="Times New Roman"/>
          <w:bCs/>
          <w:szCs w:val="24"/>
        </w:rPr>
        <w:t xml:space="preserve"> προς τον Υπουργό Οικονομικών, σχετικά με τα σχέδια ιδιωτικοποίησης της εταιρείας «ΛΑΡΚΟ» και τη διασφάλιση των θέσεων εργασίας των εργαζομένων της. </w:t>
      </w:r>
    </w:p>
    <w:p w14:paraId="2235F613" w14:textId="77777777" w:rsidR="0029668F" w:rsidRDefault="009425B2">
      <w:pPr>
        <w:spacing w:line="600" w:lineRule="auto"/>
        <w:ind w:firstLine="720"/>
        <w:jc w:val="both"/>
        <w:rPr>
          <w:rFonts w:eastAsia="Times New Roman" w:cs="Times New Roman"/>
          <w:bCs/>
          <w:szCs w:val="24"/>
        </w:rPr>
      </w:pPr>
      <w:r>
        <w:rPr>
          <w:rFonts w:eastAsia="Times New Roman" w:cs="Times New Roman"/>
          <w:bCs/>
          <w:szCs w:val="24"/>
        </w:rPr>
        <w:t xml:space="preserve">9. Η με αριθμό 548/16-2-2016 επίκαιρη ερώτηση του Βουλευτή Β΄ Αθηνών του Λαϊκού Συνδέσμου - Χρυσή Αυγή κ. Γεωργίου Γερμενή προς τον Υπουργό Οικονομικών, σχετικά με την «πώληση του Αστέρα Βουλιαγμένης από το ΤΑΙΠΕΔ». </w:t>
      </w:r>
    </w:p>
    <w:p w14:paraId="2235F614" w14:textId="77777777" w:rsidR="0029668F" w:rsidRDefault="009425B2">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10. Η με αριθμό 408/18-1-2016 επίκαιρη </w:t>
      </w:r>
      <w:r>
        <w:rPr>
          <w:rFonts w:eastAsia="Times New Roman" w:cs="Times New Roman"/>
          <w:bCs/>
          <w:szCs w:val="24"/>
        </w:rPr>
        <w:t xml:space="preserve">ερώτηση του Βουλευτή Αρκαδίας της Δημοκρατικής Συμπαράταξης ΠΑΣΟΚ - ΔΗΜΑΡ κ. Οδυσσέα Κωνσταντινόπουλου προς τον Υπουργό Οικονομικών, σχετικά με την πρόοδο των έργων αξιοποίησης του πρώην αεροδρομίου του Ελληνικού. </w:t>
      </w:r>
    </w:p>
    <w:p w14:paraId="2235F615" w14:textId="77777777" w:rsidR="0029668F" w:rsidRDefault="009425B2">
      <w:pPr>
        <w:spacing w:line="600" w:lineRule="auto"/>
        <w:ind w:firstLine="720"/>
        <w:jc w:val="both"/>
        <w:rPr>
          <w:rFonts w:eastAsia="Times New Roman" w:cs="Times New Roman"/>
          <w:bCs/>
          <w:szCs w:val="24"/>
        </w:rPr>
      </w:pPr>
      <w:r>
        <w:rPr>
          <w:rFonts w:eastAsia="Times New Roman" w:cs="Times New Roman"/>
          <w:bCs/>
          <w:szCs w:val="24"/>
        </w:rPr>
        <w:t>11. Η με αριθμό 429/19-1-2016 επίκαιρη ερ</w:t>
      </w:r>
      <w:r>
        <w:rPr>
          <w:rFonts w:eastAsia="Times New Roman" w:cs="Times New Roman"/>
          <w:bCs/>
          <w:szCs w:val="24"/>
        </w:rPr>
        <w:t xml:space="preserve">ώτηση του Βουλευτή Β΄ Αθηνών του Ποταμιού κ. Θεοχάρη </w:t>
      </w:r>
      <w:proofErr w:type="spellStart"/>
      <w:r>
        <w:rPr>
          <w:rFonts w:eastAsia="Times New Roman" w:cs="Times New Roman"/>
          <w:bCs/>
          <w:szCs w:val="24"/>
        </w:rPr>
        <w:t>Θεοχάρη</w:t>
      </w:r>
      <w:proofErr w:type="spellEnd"/>
      <w:r>
        <w:rPr>
          <w:rFonts w:eastAsia="Times New Roman" w:cs="Times New Roman"/>
          <w:bCs/>
          <w:szCs w:val="24"/>
        </w:rPr>
        <w:t xml:space="preserve"> προς τον Υπουργό Οικονομικών, σχετικά με την επίλυση του προβλήματος του Ομίλου «ΑΣΠΙΣ» και τον προσδιορισμό του χρονοδιαγράμματος της καταβολής των αποζημιώσεων των δικαιούχων ασφαλισμένων. </w:t>
      </w:r>
    </w:p>
    <w:p w14:paraId="2235F616" w14:textId="77777777" w:rsidR="0029668F" w:rsidRDefault="009425B2">
      <w:pPr>
        <w:spacing w:line="600" w:lineRule="auto"/>
        <w:ind w:firstLine="720"/>
        <w:jc w:val="both"/>
        <w:rPr>
          <w:rFonts w:eastAsia="Times New Roman" w:cs="Times New Roman"/>
          <w:bCs/>
          <w:szCs w:val="24"/>
        </w:rPr>
      </w:pPr>
      <w:r>
        <w:rPr>
          <w:rFonts w:eastAsia="Times New Roman" w:cs="Times New Roman"/>
          <w:bCs/>
          <w:szCs w:val="24"/>
        </w:rPr>
        <w:t>ΑΝΑ</w:t>
      </w:r>
      <w:r>
        <w:rPr>
          <w:rFonts w:eastAsia="Times New Roman" w:cs="Times New Roman"/>
          <w:bCs/>
          <w:szCs w:val="24"/>
        </w:rPr>
        <w:t>ΦΟΡΕΣ-ΕΡΩΤΗΣΕΙΣ (Άρθρο 130 παρ</w:t>
      </w:r>
      <w:r>
        <w:rPr>
          <w:rFonts w:eastAsia="Times New Roman" w:cs="Times New Roman"/>
          <w:bCs/>
          <w:szCs w:val="24"/>
        </w:rPr>
        <w:t>άγραφος</w:t>
      </w:r>
      <w:r>
        <w:rPr>
          <w:rFonts w:eastAsia="Times New Roman" w:cs="Times New Roman"/>
          <w:bCs/>
          <w:szCs w:val="24"/>
        </w:rPr>
        <w:t xml:space="preserve"> 5 </w:t>
      </w:r>
      <w:r>
        <w:rPr>
          <w:rFonts w:eastAsia="Times New Roman" w:cs="Times New Roman"/>
          <w:bCs/>
          <w:szCs w:val="24"/>
        </w:rPr>
        <w:t xml:space="preserve">του </w:t>
      </w:r>
      <w:r>
        <w:rPr>
          <w:rFonts w:eastAsia="Times New Roman" w:cs="Times New Roman"/>
          <w:bCs/>
          <w:szCs w:val="24"/>
        </w:rPr>
        <w:t>Κα</w:t>
      </w:r>
      <w:r>
        <w:rPr>
          <w:rFonts w:eastAsia="Times New Roman" w:cs="Times New Roman"/>
          <w:bCs/>
          <w:szCs w:val="24"/>
        </w:rPr>
        <w:t>νονισμού της</w:t>
      </w:r>
      <w:r>
        <w:rPr>
          <w:rFonts w:eastAsia="Times New Roman" w:cs="Times New Roman"/>
          <w:bCs/>
          <w:szCs w:val="24"/>
        </w:rPr>
        <w:t xml:space="preserve"> Βουλής)</w:t>
      </w:r>
    </w:p>
    <w:p w14:paraId="2235F617" w14:textId="77777777" w:rsidR="0029668F" w:rsidRDefault="009425B2">
      <w:pPr>
        <w:spacing w:line="600" w:lineRule="auto"/>
        <w:ind w:firstLine="720"/>
        <w:jc w:val="both"/>
        <w:rPr>
          <w:rFonts w:eastAsia="Times New Roman" w:cs="Times New Roman"/>
          <w:bCs/>
          <w:szCs w:val="24"/>
        </w:rPr>
      </w:pPr>
      <w:r>
        <w:rPr>
          <w:rFonts w:eastAsia="Times New Roman" w:cs="Times New Roman"/>
          <w:bCs/>
          <w:szCs w:val="24"/>
        </w:rPr>
        <w:t xml:space="preserve">1. H με αριθμό 3163/15-2-2016 ερώτηση του Βουλευτή Ηρακλείου της Δημοκρατικής Συμπαράταξης ΠΑΣΟΚ - ΔΗΜΑΡ κ. Βασιλείου </w:t>
      </w:r>
      <w:proofErr w:type="spellStart"/>
      <w:r>
        <w:rPr>
          <w:rFonts w:eastAsia="Times New Roman" w:cs="Times New Roman"/>
          <w:bCs/>
          <w:szCs w:val="24"/>
        </w:rPr>
        <w:t>Κεγκέρογλου</w:t>
      </w:r>
      <w:proofErr w:type="spellEnd"/>
      <w:r>
        <w:rPr>
          <w:rFonts w:eastAsia="Times New Roman" w:cs="Times New Roman"/>
          <w:bCs/>
          <w:szCs w:val="24"/>
        </w:rPr>
        <w:t xml:space="preserve"> προς τον Υπουργό Εργασίας, Κοινωνικής Ασφάλισης και Κοινωνι</w:t>
      </w:r>
      <w:r>
        <w:rPr>
          <w:rFonts w:eastAsia="Times New Roman" w:cs="Times New Roman"/>
          <w:bCs/>
          <w:szCs w:val="24"/>
        </w:rPr>
        <w:t xml:space="preserve">κής Αλληλεγγύης, σχετικά με τη διασφάλιση της ομαλής λειτουργίας των Παιδικών, Βρεφικών και </w:t>
      </w:r>
      <w:r>
        <w:rPr>
          <w:rFonts w:eastAsia="Times New Roman" w:cs="Times New Roman"/>
          <w:bCs/>
          <w:szCs w:val="24"/>
        </w:rPr>
        <w:lastRenderedPageBreak/>
        <w:t xml:space="preserve">Βρεφονηπιακών </w:t>
      </w:r>
      <w:r>
        <w:rPr>
          <w:rFonts w:eastAsia="Times New Roman" w:cs="Times New Roman"/>
          <w:bCs/>
          <w:szCs w:val="24"/>
        </w:rPr>
        <w:t>Σ</w:t>
      </w:r>
      <w:r>
        <w:rPr>
          <w:rFonts w:eastAsia="Times New Roman" w:cs="Times New Roman"/>
          <w:bCs/>
          <w:szCs w:val="24"/>
        </w:rPr>
        <w:t>ταθμών καθώς και των Κέντρων Δημιουργικής Απασχόλησης Παιδιών (ΚΔΑΠ) και Παιδιών με Αναπηρία (</w:t>
      </w:r>
      <w:r>
        <w:rPr>
          <w:rFonts w:eastAsia="Times New Roman" w:cs="Times New Roman"/>
          <w:bCs/>
          <w:szCs w:val="24"/>
        </w:rPr>
        <w:t>ΚΔΑΠΜΕΑ</w:t>
      </w:r>
      <w:r>
        <w:rPr>
          <w:rFonts w:eastAsia="Times New Roman" w:cs="Times New Roman"/>
          <w:bCs/>
          <w:szCs w:val="24"/>
        </w:rPr>
        <w:t xml:space="preserve">). </w:t>
      </w:r>
    </w:p>
    <w:p w14:paraId="2235F618" w14:textId="77777777" w:rsidR="0029668F" w:rsidRDefault="009425B2">
      <w:pPr>
        <w:spacing w:line="600" w:lineRule="auto"/>
        <w:ind w:firstLine="720"/>
        <w:jc w:val="both"/>
        <w:rPr>
          <w:rFonts w:eastAsia="Times New Roman" w:cs="Times New Roman"/>
          <w:bCs/>
          <w:szCs w:val="24"/>
        </w:rPr>
      </w:pPr>
      <w:r>
        <w:rPr>
          <w:rFonts w:eastAsia="Times New Roman" w:cs="Times New Roman"/>
          <w:bCs/>
          <w:szCs w:val="24"/>
        </w:rPr>
        <w:t>2. Η με αριθμό 745/38/2-11-2015 ερώτηση - αί</w:t>
      </w:r>
      <w:r>
        <w:rPr>
          <w:rFonts w:eastAsia="Times New Roman" w:cs="Times New Roman"/>
          <w:bCs/>
          <w:szCs w:val="24"/>
        </w:rPr>
        <w:t xml:space="preserve">τηση κατάθεσης εγγράφων του Δ΄ Αντιπρόεδρου της Βουλής και Βουλευτή Α΄ Αθηνών της Νέας Δημοκρατίας κ. Νικήτα Κακλαμάνη προς τον Υπουργό Οικονομικών, σχετικά με την παραμονή του κ. Κιμ Γκλεν ως συμβούλου της Κυβέρνησης. </w:t>
      </w:r>
    </w:p>
    <w:p w14:paraId="2235F619" w14:textId="77777777" w:rsidR="0029668F" w:rsidRDefault="009425B2">
      <w:pPr>
        <w:spacing w:line="600" w:lineRule="auto"/>
        <w:ind w:firstLine="720"/>
        <w:jc w:val="both"/>
        <w:rPr>
          <w:rFonts w:eastAsia="Times New Roman" w:cs="Times New Roman"/>
          <w:bCs/>
          <w:szCs w:val="24"/>
        </w:rPr>
      </w:pPr>
      <w:r>
        <w:rPr>
          <w:rFonts w:eastAsia="Times New Roman" w:cs="Times New Roman"/>
          <w:bCs/>
          <w:szCs w:val="24"/>
        </w:rPr>
        <w:t>3. Η με αριθμό 1944/15-12-2015 ερώτη</w:t>
      </w:r>
      <w:r>
        <w:rPr>
          <w:rFonts w:eastAsia="Times New Roman" w:cs="Times New Roman"/>
          <w:bCs/>
          <w:szCs w:val="24"/>
        </w:rPr>
        <w:t xml:space="preserve">ση του Βουλευτή Ηρακλείου της Δημοκρατικής Συμπαράταξης ΠΑΣΟΚ - ΔΗΜΑΡ κ. Βασιλείου </w:t>
      </w:r>
      <w:proofErr w:type="spellStart"/>
      <w:r>
        <w:rPr>
          <w:rFonts w:eastAsia="Times New Roman" w:cs="Times New Roman"/>
          <w:bCs/>
          <w:szCs w:val="24"/>
        </w:rPr>
        <w:t>Κεγκέρογλου</w:t>
      </w:r>
      <w:proofErr w:type="spellEnd"/>
      <w:r>
        <w:rPr>
          <w:rFonts w:eastAsia="Times New Roman" w:cs="Times New Roman"/>
          <w:bCs/>
          <w:szCs w:val="24"/>
        </w:rPr>
        <w:t xml:space="preserve"> προς τον Υπουργό Οικονομικών, σχετικά με τη μείωση των χρεώσεων στη χρήση πλαστικού χρήματος και συναλλαγών μέσω </w:t>
      </w:r>
      <w:r>
        <w:rPr>
          <w:rFonts w:eastAsia="Times New Roman" w:cs="Times New Roman"/>
          <w:bCs/>
          <w:szCs w:val="24"/>
          <w:lang w:val="en-US"/>
        </w:rPr>
        <w:t>e</w:t>
      </w:r>
      <w:r>
        <w:rPr>
          <w:rFonts w:eastAsia="Times New Roman" w:cs="Times New Roman"/>
          <w:bCs/>
          <w:szCs w:val="24"/>
        </w:rPr>
        <w:t>-</w:t>
      </w:r>
      <w:r>
        <w:rPr>
          <w:rFonts w:eastAsia="Times New Roman" w:cs="Times New Roman"/>
          <w:bCs/>
          <w:szCs w:val="24"/>
          <w:lang w:val="en-US"/>
        </w:rPr>
        <w:t>banking</w:t>
      </w:r>
      <w:r>
        <w:rPr>
          <w:rFonts w:eastAsia="Times New Roman" w:cs="Times New Roman"/>
          <w:bCs/>
          <w:szCs w:val="24"/>
        </w:rPr>
        <w:t xml:space="preserve">. </w:t>
      </w:r>
    </w:p>
    <w:p w14:paraId="2235F61A" w14:textId="77777777" w:rsidR="0029668F" w:rsidRDefault="009425B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w:t>
      </w:r>
      <w:r>
        <w:rPr>
          <w:rFonts w:eastAsia="Times New Roman" w:cs="Times New Roman"/>
          <w:szCs w:val="24"/>
        </w:rPr>
        <w:t xml:space="preserve">ν τιμή να ανακοινώσω στο Σώμα ότι την Τρίτη 29 Μαρτίου 2016 και ώρα 19.00΄ θα διεξαχθεί προ </w:t>
      </w:r>
      <w:r>
        <w:rPr>
          <w:rFonts w:eastAsia="Times New Roman" w:cs="Times New Roman"/>
          <w:szCs w:val="24"/>
        </w:rPr>
        <w:t>η</w:t>
      </w:r>
      <w:r>
        <w:rPr>
          <w:rFonts w:eastAsia="Times New Roman" w:cs="Times New Roman"/>
          <w:szCs w:val="24"/>
        </w:rPr>
        <w:t xml:space="preserve">μερησίας </w:t>
      </w:r>
      <w:r>
        <w:rPr>
          <w:rFonts w:eastAsia="Times New Roman" w:cs="Times New Roman"/>
          <w:szCs w:val="24"/>
        </w:rPr>
        <w:t>δ</w:t>
      </w:r>
      <w:r>
        <w:rPr>
          <w:rFonts w:eastAsia="Times New Roman" w:cs="Times New Roman"/>
          <w:szCs w:val="24"/>
        </w:rPr>
        <w:t xml:space="preserve">ιατάξεως </w:t>
      </w:r>
      <w:r>
        <w:rPr>
          <w:rFonts w:eastAsia="Times New Roman" w:cs="Times New Roman"/>
          <w:szCs w:val="24"/>
        </w:rPr>
        <w:t>σ</w:t>
      </w:r>
      <w:r>
        <w:rPr>
          <w:rFonts w:eastAsia="Times New Roman" w:cs="Times New Roman"/>
          <w:szCs w:val="24"/>
        </w:rPr>
        <w:t xml:space="preserve">υζήτηση, με πρωτοβουλία του Πρωθυπουργού </w:t>
      </w:r>
      <w:r>
        <w:rPr>
          <w:rFonts w:eastAsia="Times New Roman" w:cs="Times New Roman"/>
          <w:szCs w:val="24"/>
        </w:rPr>
        <w:lastRenderedPageBreak/>
        <w:t xml:space="preserve">κ. Αλέξη Τσίπρα, σε επίπεδο Αρχηγών </w:t>
      </w:r>
      <w:r>
        <w:rPr>
          <w:rFonts w:eastAsia="Times New Roman" w:cs="Times New Roman"/>
          <w:szCs w:val="24"/>
        </w:rPr>
        <w:t>κ</w:t>
      </w:r>
      <w:r>
        <w:rPr>
          <w:rFonts w:eastAsia="Times New Roman" w:cs="Times New Roman"/>
          <w:szCs w:val="24"/>
        </w:rPr>
        <w:t xml:space="preserve">ομμάτων, σχετικά με τις εξελίξεις στον χώρο της </w:t>
      </w:r>
      <w:r>
        <w:rPr>
          <w:rFonts w:eastAsia="Times New Roman" w:cs="Times New Roman"/>
          <w:color w:val="000000" w:themeColor="text1"/>
          <w:szCs w:val="24"/>
        </w:rPr>
        <w:t>δ</w:t>
      </w:r>
      <w:r w:rsidRPr="0051450E">
        <w:rPr>
          <w:rFonts w:eastAsia="Times New Roman" w:cs="Times New Roman"/>
          <w:color w:val="000000" w:themeColor="text1"/>
          <w:szCs w:val="24"/>
        </w:rPr>
        <w:t>ικαιοσύνης, σύμφ</w:t>
      </w:r>
      <w:r w:rsidRPr="0051450E">
        <w:rPr>
          <w:rFonts w:eastAsia="Times New Roman" w:cs="Times New Roman"/>
          <w:color w:val="000000" w:themeColor="text1"/>
          <w:szCs w:val="24"/>
        </w:rPr>
        <w:t xml:space="preserve">ωνα με το άρθρο 143 του Κανονισμού της Βουλής.  </w:t>
      </w:r>
    </w:p>
    <w:p w14:paraId="2235F61B" w14:textId="77777777" w:rsidR="0029668F" w:rsidRDefault="009425B2">
      <w:pPr>
        <w:spacing w:line="600" w:lineRule="auto"/>
        <w:ind w:firstLine="720"/>
        <w:jc w:val="both"/>
        <w:rPr>
          <w:rFonts w:eastAsia="Times New Roman"/>
          <w:szCs w:val="24"/>
        </w:rPr>
      </w:pPr>
      <w:r w:rsidRPr="0071185F">
        <w:rPr>
          <w:rFonts w:eastAsia="Times New Roman"/>
          <w:szCs w:val="24"/>
        </w:rPr>
        <w:t xml:space="preserve">Επίσης έχουμε </w:t>
      </w:r>
      <w:r>
        <w:rPr>
          <w:rFonts w:eastAsia="Times New Roman"/>
          <w:szCs w:val="24"/>
        </w:rPr>
        <w:t xml:space="preserve">αιτήματα Βουλευτών για χορήγηση άδειας απουσίας τους στο εξωτερικό. </w:t>
      </w:r>
    </w:p>
    <w:p w14:paraId="2235F61C" w14:textId="77777777" w:rsidR="0029668F" w:rsidRDefault="009425B2">
      <w:pPr>
        <w:spacing w:line="600" w:lineRule="auto"/>
        <w:ind w:firstLine="720"/>
        <w:jc w:val="both"/>
        <w:rPr>
          <w:rFonts w:eastAsia="Times New Roman"/>
          <w:szCs w:val="24"/>
        </w:rPr>
      </w:pPr>
      <w:r>
        <w:rPr>
          <w:rFonts w:eastAsia="Times New Roman"/>
          <w:szCs w:val="24"/>
        </w:rPr>
        <w:t xml:space="preserve">Ο Βουλευτής Β΄ Θεσσαλονίκης της Δημοκρατικής Συμπαράταξης ΠΑΣΟΚ-ΔΗΜΑΡ κ. Γεώργιος </w:t>
      </w:r>
      <w:proofErr w:type="spellStart"/>
      <w:r>
        <w:rPr>
          <w:rFonts w:eastAsia="Times New Roman"/>
          <w:szCs w:val="24"/>
        </w:rPr>
        <w:t>Αρβανιτίδης</w:t>
      </w:r>
      <w:proofErr w:type="spellEnd"/>
      <w:r>
        <w:rPr>
          <w:rFonts w:eastAsia="Times New Roman"/>
          <w:szCs w:val="24"/>
        </w:rPr>
        <w:t xml:space="preserve"> αιτείται άδεια απουσίας στο εξ</w:t>
      </w:r>
      <w:r>
        <w:rPr>
          <w:rFonts w:eastAsia="Times New Roman"/>
          <w:szCs w:val="24"/>
        </w:rPr>
        <w:t>ωτερικό από 24</w:t>
      </w:r>
      <w:r>
        <w:rPr>
          <w:rFonts w:eastAsia="Times New Roman"/>
          <w:szCs w:val="24"/>
        </w:rPr>
        <w:t xml:space="preserve"> Μαρτίου</w:t>
      </w:r>
      <w:r>
        <w:rPr>
          <w:rFonts w:eastAsia="Times New Roman"/>
          <w:szCs w:val="24"/>
        </w:rPr>
        <w:t xml:space="preserve"> έως 29</w:t>
      </w:r>
      <w:r>
        <w:rPr>
          <w:rFonts w:eastAsia="Times New Roman"/>
          <w:szCs w:val="24"/>
        </w:rPr>
        <w:t xml:space="preserve"> Μαρτίου 2016</w:t>
      </w:r>
      <w:r>
        <w:rPr>
          <w:rFonts w:eastAsia="Times New Roman"/>
          <w:szCs w:val="24"/>
        </w:rPr>
        <w:t xml:space="preserve">, για προσωπικούς λόγους. </w:t>
      </w:r>
    </w:p>
    <w:p w14:paraId="2235F61D" w14:textId="77777777" w:rsidR="0029668F" w:rsidRDefault="009425B2">
      <w:pPr>
        <w:spacing w:line="600" w:lineRule="auto"/>
        <w:ind w:firstLine="720"/>
        <w:jc w:val="both"/>
        <w:rPr>
          <w:rFonts w:eastAsia="Times New Roman"/>
          <w:szCs w:val="24"/>
        </w:rPr>
      </w:pPr>
      <w:r>
        <w:rPr>
          <w:rFonts w:eastAsia="Times New Roman"/>
          <w:szCs w:val="24"/>
        </w:rPr>
        <w:t>Ο Βουλευτής και Κοσμήτορας της Βουλής κ. Νάσος Αθανασίου για οικογενειακούς λόγους αιτείται να απουσιάσει από την Ελλάδα, ευρισκόμενος στη Νάπολ</w:t>
      </w:r>
      <w:r>
        <w:rPr>
          <w:rFonts w:eastAsia="Times New Roman"/>
          <w:szCs w:val="24"/>
        </w:rPr>
        <w:t>η</w:t>
      </w:r>
      <w:r>
        <w:rPr>
          <w:rFonts w:eastAsia="Times New Roman"/>
          <w:szCs w:val="24"/>
        </w:rPr>
        <w:t xml:space="preserve"> της Ιταλίας από 25</w:t>
      </w:r>
      <w:r>
        <w:rPr>
          <w:rFonts w:eastAsia="Times New Roman"/>
          <w:szCs w:val="24"/>
        </w:rPr>
        <w:t xml:space="preserve"> Μαρτίου</w:t>
      </w:r>
      <w:r>
        <w:rPr>
          <w:rFonts w:eastAsia="Times New Roman"/>
          <w:szCs w:val="24"/>
        </w:rPr>
        <w:t xml:space="preserve"> έως 27 Μαρτίου</w:t>
      </w:r>
      <w:r>
        <w:rPr>
          <w:rFonts w:eastAsia="Times New Roman"/>
          <w:szCs w:val="24"/>
        </w:rPr>
        <w:t xml:space="preserve"> 2016</w:t>
      </w:r>
      <w:r>
        <w:rPr>
          <w:rFonts w:eastAsia="Times New Roman"/>
          <w:szCs w:val="24"/>
        </w:rPr>
        <w:t>.</w:t>
      </w:r>
    </w:p>
    <w:p w14:paraId="2235F61E" w14:textId="77777777" w:rsidR="0029668F" w:rsidRDefault="009425B2">
      <w:pPr>
        <w:spacing w:line="600" w:lineRule="auto"/>
        <w:ind w:firstLine="720"/>
        <w:jc w:val="both"/>
        <w:rPr>
          <w:rFonts w:eastAsia="Times New Roman"/>
          <w:szCs w:val="24"/>
        </w:rPr>
      </w:pPr>
      <w:r>
        <w:rPr>
          <w:rFonts w:eastAsia="Times New Roman"/>
          <w:szCs w:val="24"/>
        </w:rPr>
        <w:lastRenderedPageBreak/>
        <w:t>Ο Βουλευτής της Δημοκρατικής Συμπαράταξης ΠΑΣΟΚ-ΔΗΜΑΡ κ. Ανδρέας Λοβέρδος λόγω επίσημης επίσκεψης κλιμακίου της Δημοκρατικής Συμπαράταξης στη Δημοκρατία της Κύπρου στην οποία συμμετέχει, ζητεί άδεια απουσίας του από 23 Μαρτίου έως 25 Μαρτίου</w:t>
      </w:r>
      <w:r>
        <w:rPr>
          <w:rFonts w:eastAsia="Times New Roman"/>
          <w:szCs w:val="24"/>
        </w:rPr>
        <w:t xml:space="preserve"> 2016</w:t>
      </w:r>
      <w:r>
        <w:rPr>
          <w:rFonts w:eastAsia="Times New Roman"/>
          <w:szCs w:val="24"/>
        </w:rPr>
        <w:t xml:space="preserve">. </w:t>
      </w:r>
    </w:p>
    <w:p w14:paraId="2235F61F" w14:textId="77777777" w:rsidR="0029668F" w:rsidRDefault="009425B2">
      <w:pPr>
        <w:spacing w:line="600" w:lineRule="auto"/>
        <w:ind w:firstLine="720"/>
        <w:jc w:val="both"/>
        <w:rPr>
          <w:rFonts w:eastAsia="Times New Roman"/>
          <w:szCs w:val="24"/>
        </w:rPr>
      </w:pPr>
      <w:r>
        <w:rPr>
          <w:rFonts w:eastAsia="Times New Roman"/>
          <w:szCs w:val="24"/>
        </w:rPr>
        <w:t>Η Βουλή εγκρίνει;</w:t>
      </w:r>
    </w:p>
    <w:p w14:paraId="2235F620" w14:textId="77777777" w:rsidR="0029668F" w:rsidRDefault="009425B2">
      <w:pPr>
        <w:spacing w:line="600" w:lineRule="auto"/>
        <w:ind w:firstLine="720"/>
        <w:jc w:val="both"/>
        <w:rPr>
          <w:rFonts w:eastAsia="Times New Roman"/>
          <w:szCs w:val="24"/>
        </w:rPr>
      </w:pPr>
      <w:r>
        <w:rPr>
          <w:rFonts w:eastAsia="Times New Roman"/>
          <w:b/>
          <w:szCs w:val="24"/>
        </w:rPr>
        <w:t xml:space="preserve">ΟΛΟΙ </w:t>
      </w:r>
      <w:r>
        <w:rPr>
          <w:rFonts w:eastAsia="Times New Roman"/>
          <w:b/>
          <w:szCs w:val="24"/>
        </w:rPr>
        <w:t>ΟΙ ΒΟΥΛΕΥΤΕΣ:</w:t>
      </w:r>
      <w:r>
        <w:rPr>
          <w:rFonts w:eastAsia="Times New Roman"/>
          <w:szCs w:val="24"/>
        </w:rPr>
        <w:t xml:space="preserve"> Μάλιστα, μάλιστα.</w:t>
      </w:r>
    </w:p>
    <w:p w14:paraId="2235F621" w14:textId="77777777" w:rsidR="0029668F" w:rsidRDefault="009425B2">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Η</w:t>
      </w:r>
      <w:r>
        <w:rPr>
          <w:rFonts w:eastAsia="Times New Roman"/>
          <w:szCs w:val="24"/>
        </w:rPr>
        <w:t xml:space="preserve"> Βουλή ενέκρινε τις ζητηθείσες άδειες.</w:t>
      </w:r>
    </w:p>
    <w:p w14:paraId="2235F622" w14:textId="77777777" w:rsidR="0029668F" w:rsidRDefault="009425B2">
      <w:pPr>
        <w:spacing w:line="600" w:lineRule="auto"/>
        <w:ind w:firstLine="720"/>
        <w:jc w:val="both"/>
        <w:rPr>
          <w:rFonts w:eastAsia="Times New Roman"/>
          <w:szCs w:val="24"/>
        </w:rPr>
      </w:pPr>
      <w:r>
        <w:rPr>
          <w:rFonts w:eastAsia="Times New Roman"/>
          <w:szCs w:val="24"/>
        </w:rPr>
        <w:t xml:space="preserve">                    </w:t>
      </w:r>
      <w:r w:rsidRPr="00B54000">
        <w:rPr>
          <w:rFonts w:eastAsia="Times New Roman"/>
          <w:color w:val="FF0000"/>
          <w:szCs w:val="24"/>
        </w:rPr>
        <w:t>(</w:t>
      </w:r>
      <w:r w:rsidRPr="00B54000">
        <w:rPr>
          <w:rFonts w:eastAsia="Times New Roman"/>
          <w:color w:val="FF0000"/>
          <w:szCs w:val="24"/>
        </w:rPr>
        <w:t xml:space="preserve"> ΑΛΛΑΓΗ ΣΕΛΙΔΑΣ ΛΟΓΩ ΑΛΛΑΓΗ ΘΕΜΑΤΟΣ</w:t>
      </w:r>
      <w:r w:rsidRPr="00B54000">
        <w:rPr>
          <w:rFonts w:eastAsia="Times New Roman"/>
          <w:color w:val="FF0000"/>
          <w:szCs w:val="24"/>
        </w:rPr>
        <w:t>)</w:t>
      </w:r>
    </w:p>
    <w:p w14:paraId="2235F623" w14:textId="77777777" w:rsidR="0029668F" w:rsidRDefault="009425B2">
      <w:pPr>
        <w:spacing w:line="600" w:lineRule="auto"/>
        <w:jc w:val="both"/>
        <w:rPr>
          <w:rFonts w:eastAsia="Times New Roman" w:cs="Times New Roman"/>
          <w:szCs w:val="24"/>
        </w:rPr>
      </w:pPr>
      <w:r>
        <w:rPr>
          <w:rFonts w:eastAsia="Times New Roman"/>
          <w:szCs w:val="24"/>
        </w:rPr>
        <w:tab/>
      </w:r>
      <w:r>
        <w:rPr>
          <w:rFonts w:eastAsia="Times New Roman" w:cs="Times New Roman"/>
          <w:b/>
          <w:szCs w:val="24"/>
        </w:rPr>
        <w:t>ΠΡΟΕΔΡΕΥΩΝ (Αναστάσιος Κουράκης):</w:t>
      </w:r>
      <w:r>
        <w:rPr>
          <w:rFonts w:eastAsia="Times New Roman" w:cs="Times New Roman"/>
          <w:szCs w:val="24"/>
        </w:rPr>
        <w:t xml:space="preserve"> Κυρίες και κύριοι συνάδελφοι, εισε</w:t>
      </w:r>
      <w:r>
        <w:rPr>
          <w:rFonts w:eastAsia="Times New Roman" w:cs="Times New Roman"/>
          <w:szCs w:val="24"/>
        </w:rPr>
        <w:t xml:space="preserve">ρχόμαστε στη συζήτηση των </w:t>
      </w:r>
    </w:p>
    <w:p w14:paraId="2235F624" w14:textId="77777777" w:rsidR="0029668F" w:rsidRDefault="009425B2">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2235F625" w14:textId="77777777" w:rsidR="0029668F" w:rsidRDefault="009425B2">
      <w:pPr>
        <w:spacing w:after="0" w:line="600" w:lineRule="auto"/>
        <w:ind w:firstLine="720"/>
        <w:jc w:val="both"/>
        <w:rPr>
          <w:rFonts w:eastAsia="Times New Roman"/>
          <w:szCs w:val="24"/>
        </w:rPr>
      </w:pPr>
      <w:r>
        <w:rPr>
          <w:rFonts w:eastAsia="Times New Roman"/>
          <w:szCs w:val="24"/>
        </w:rPr>
        <w:lastRenderedPageBreak/>
        <w:t>θ</w:t>
      </w:r>
      <w:r>
        <w:rPr>
          <w:rFonts w:eastAsia="Times New Roman"/>
          <w:szCs w:val="24"/>
        </w:rPr>
        <w:t xml:space="preserve">α συζητηθεί η πρώτη με αριθμό 679/21-3-2016 επίκαιρη ερώτηση πρώτου κύκλου της Βουλευτού Καρδίτσας του Συνασπισμού Ριζοσπαστικής Αριστεράς κ. </w:t>
      </w:r>
      <w:r>
        <w:rPr>
          <w:rFonts w:eastAsia="Times New Roman"/>
          <w:bCs/>
          <w:szCs w:val="24"/>
        </w:rPr>
        <w:t xml:space="preserve">Παναγιώτας </w:t>
      </w:r>
      <w:proofErr w:type="spellStart"/>
      <w:r>
        <w:rPr>
          <w:rFonts w:eastAsia="Times New Roman"/>
          <w:bCs/>
          <w:szCs w:val="24"/>
        </w:rPr>
        <w:t>Βράντζα</w:t>
      </w:r>
      <w:proofErr w:type="spellEnd"/>
      <w:r>
        <w:rPr>
          <w:rFonts w:eastAsia="Times New Roman"/>
          <w:szCs w:val="24"/>
        </w:rPr>
        <w:t xml:space="preserve"> </w:t>
      </w:r>
      <w:r>
        <w:rPr>
          <w:rFonts w:eastAsia="Times New Roman"/>
          <w:szCs w:val="24"/>
        </w:rPr>
        <w:t>προς τον Υπουργό</w:t>
      </w:r>
      <w:r>
        <w:rPr>
          <w:rFonts w:eastAsia="Times New Roman"/>
          <w:szCs w:val="24"/>
        </w:rPr>
        <w:t xml:space="preserve"> </w:t>
      </w:r>
      <w:r>
        <w:rPr>
          <w:rFonts w:eastAsia="Times New Roman"/>
          <w:bCs/>
          <w:szCs w:val="24"/>
        </w:rPr>
        <w:t xml:space="preserve">Αγροτικής Ανάπτυξης και </w:t>
      </w:r>
      <w:r>
        <w:rPr>
          <w:rFonts w:eastAsia="Times New Roman"/>
          <w:bCs/>
          <w:szCs w:val="24"/>
        </w:rPr>
        <w:t>Τροφίμων,</w:t>
      </w:r>
      <w:r>
        <w:rPr>
          <w:rFonts w:eastAsia="Times New Roman"/>
          <w:szCs w:val="24"/>
        </w:rPr>
        <w:t xml:space="preserve"> </w:t>
      </w:r>
      <w:r>
        <w:rPr>
          <w:rFonts w:eastAsia="Times New Roman"/>
          <w:szCs w:val="24"/>
        </w:rPr>
        <w:t>σχετικά με την κατανομή δικαιωμάτων ενίσχυσης της Κοινής Αγροτικής Πολιτικής (ΚΑΠ) για την περίοδο 2015-2019.</w:t>
      </w:r>
    </w:p>
    <w:p w14:paraId="2235F626" w14:textId="77777777" w:rsidR="0029668F" w:rsidRDefault="009425B2">
      <w:pPr>
        <w:spacing w:after="0" w:line="600" w:lineRule="auto"/>
        <w:ind w:firstLine="720"/>
        <w:jc w:val="both"/>
        <w:rPr>
          <w:rFonts w:eastAsia="Times New Roman"/>
          <w:szCs w:val="24"/>
        </w:rPr>
      </w:pPr>
      <w:r>
        <w:rPr>
          <w:rFonts w:eastAsia="Times New Roman"/>
          <w:szCs w:val="24"/>
        </w:rPr>
        <w:t>Στην επίκαιρη ερώτηση θα απαντήσει ο Υπουργός Αγροτικής Ανάπτυξης και Τροφίμων κ. Αποστόλου.</w:t>
      </w:r>
    </w:p>
    <w:p w14:paraId="2235F627" w14:textId="77777777" w:rsidR="0029668F" w:rsidRDefault="009425B2">
      <w:pPr>
        <w:spacing w:after="0" w:line="600" w:lineRule="auto"/>
        <w:ind w:firstLine="720"/>
        <w:jc w:val="both"/>
        <w:rPr>
          <w:rFonts w:eastAsia="Times New Roman"/>
          <w:szCs w:val="24"/>
        </w:rPr>
      </w:pPr>
      <w:r>
        <w:rPr>
          <w:rFonts w:eastAsia="Times New Roman"/>
          <w:szCs w:val="24"/>
        </w:rPr>
        <w:t xml:space="preserve">Τον λόγο έχει η κ. Παναγιώτα </w:t>
      </w:r>
      <w:proofErr w:type="spellStart"/>
      <w:r>
        <w:rPr>
          <w:rFonts w:eastAsia="Times New Roman"/>
          <w:szCs w:val="24"/>
        </w:rPr>
        <w:t>Βράντζα</w:t>
      </w:r>
      <w:proofErr w:type="spellEnd"/>
      <w:r>
        <w:rPr>
          <w:rFonts w:eastAsia="Times New Roman"/>
          <w:szCs w:val="24"/>
        </w:rPr>
        <w:t xml:space="preserve"> για δύ</w:t>
      </w:r>
      <w:r>
        <w:rPr>
          <w:rFonts w:eastAsia="Times New Roman"/>
          <w:szCs w:val="24"/>
        </w:rPr>
        <w:t xml:space="preserve">ο λεπτά, για να αναπτύξει την επίκαιρη ερώτησή της. </w:t>
      </w:r>
    </w:p>
    <w:p w14:paraId="2235F628" w14:textId="77777777" w:rsidR="0029668F" w:rsidRDefault="009425B2">
      <w:pPr>
        <w:spacing w:after="0" w:line="600" w:lineRule="auto"/>
        <w:ind w:firstLine="720"/>
        <w:jc w:val="both"/>
        <w:rPr>
          <w:rFonts w:eastAsia="Times New Roman"/>
          <w:szCs w:val="24"/>
        </w:rPr>
      </w:pPr>
      <w:r>
        <w:rPr>
          <w:rFonts w:eastAsia="Times New Roman"/>
          <w:b/>
          <w:szCs w:val="24"/>
        </w:rPr>
        <w:t>ΠΑΝΑΓΙΩΤΑ ΒΡΑΝΤΖΑ:</w:t>
      </w:r>
      <w:r>
        <w:rPr>
          <w:rFonts w:eastAsia="Times New Roman"/>
          <w:szCs w:val="24"/>
        </w:rPr>
        <w:t xml:space="preserve"> Ευχαριστώ, κύριε Πρόεδρε.</w:t>
      </w:r>
    </w:p>
    <w:p w14:paraId="2235F629" w14:textId="77777777" w:rsidR="0029668F" w:rsidRDefault="009425B2">
      <w:pPr>
        <w:spacing w:after="0" w:line="600" w:lineRule="auto"/>
        <w:ind w:firstLine="720"/>
        <w:jc w:val="both"/>
        <w:rPr>
          <w:rFonts w:eastAsia="Times New Roman"/>
          <w:szCs w:val="24"/>
        </w:rPr>
      </w:pPr>
      <w:r>
        <w:rPr>
          <w:rFonts w:eastAsia="Times New Roman"/>
          <w:szCs w:val="24"/>
        </w:rPr>
        <w:t>Θέλω να ξεκινήσω</w:t>
      </w:r>
      <w:r>
        <w:rPr>
          <w:rFonts w:eastAsia="Times New Roman"/>
          <w:szCs w:val="24"/>
        </w:rPr>
        <w:t>,</w:t>
      </w:r>
      <w:r>
        <w:rPr>
          <w:rFonts w:eastAsia="Times New Roman"/>
          <w:szCs w:val="24"/>
        </w:rPr>
        <w:t xml:space="preserve"> εκφράζοντας κι εγώ τη θλίψη αλλά και την αγωνία μου για όσα συνέβησαν στο Βέλγιο, την πρωτεύουσα της Ευρώπης, δηλαδή το σπίτι μας.</w:t>
      </w:r>
    </w:p>
    <w:p w14:paraId="2235F62A" w14:textId="77777777" w:rsidR="0029668F" w:rsidRDefault="009425B2">
      <w:pPr>
        <w:spacing w:after="0" w:line="600" w:lineRule="auto"/>
        <w:ind w:firstLine="720"/>
        <w:jc w:val="both"/>
        <w:rPr>
          <w:rFonts w:eastAsia="Times New Roman"/>
          <w:szCs w:val="24"/>
        </w:rPr>
      </w:pPr>
      <w:r>
        <w:rPr>
          <w:rFonts w:eastAsia="Times New Roman"/>
          <w:szCs w:val="24"/>
        </w:rPr>
        <w:t xml:space="preserve">Κύριε Υπουργέ, μεταξύ των δεινών που κληρονομήσαμε από την προηγούμενη </w:t>
      </w:r>
      <w:r>
        <w:rPr>
          <w:rFonts w:eastAsia="Times New Roman"/>
          <w:szCs w:val="24"/>
        </w:rPr>
        <w:t>κ</w:t>
      </w:r>
      <w:r>
        <w:rPr>
          <w:rFonts w:eastAsia="Times New Roman"/>
          <w:szCs w:val="24"/>
        </w:rPr>
        <w:t>υβέρνηση της Νέας Δημοκρατίας και του ΠΑΣΟΚ</w:t>
      </w:r>
      <w:r>
        <w:rPr>
          <w:rFonts w:eastAsia="Times New Roman"/>
          <w:szCs w:val="24"/>
        </w:rPr>
        <w:t>,</w:t>
      </w:r>
      <w:r>
        <w:rPr>
          <w:rFonts w:eastAsia="Times New Roman"/>
          <w:szCs w:val="24"/>
        </w:rPr>
        <w:t xml:space="preserve"> ήταν η εφαρμογή της Κοινής Αγροτικής Πολιτικής του 2015-2019. Η εθνική </w:t>
      </w:r>
      <w:r>
        <w:rPr>
          <w:rFonts w:eastAsia="Times New Roman"/>
          <w:szCs w:val="24"/>
        </w:rPr>
        <w:lastRenderedPageBreak/>
        <w:t xml:space="preserve">πρόταση που κατατέθηκε από τον κ. </w:t>
      </w:r>
      <w:proofErr w:type="spellStart"/>
      <w:r>
        <w:rPr>
          <w:rFonts w:eastAsia="Times New Roman"/>
          <w:szCs w:val="24"/>
        </w:rPr>
        <w:t>Καρασμάνη</w:t>
      </w:r>
      <w:proofErr w:type="spellEnd"/>
      <w:r>
        <w:rPr>
          <w:rFonts w:eastAsia="Times New Roman"/>
          <w:szCs w:val="24"/>
        </w:rPr>
        <w:t>, τον τότε Υπουργό Αγροτι</w:t>
      </w:r>
      <w:r>
        <w:rPr>
          <w:rFonts w:eastAsia="Times New Roman"/>
          <w:szCs w:val="24"/>
        </w:rPr>
        <w:t>κής Ανάπτυξης, κι εγκρίθηκε από την Ευρωπαϊκή Ένωση το καλοκαίρι του 2014, ήταν τραγική. Δυστυχώς, χρειάστηκε να φτάσουμε στην εφαρμογή, για να δούμε το μέγεθος της ζημιάς</w:t>
      </w:r>
      <w:r>
        <w:rPr>
          <w:rFonts w:eastAsia="Times New Roman"/>
          <w:szCs w:val="24"/>
        </w:rPr>
        <w:t>,</w:t>
      </w:r>
      <w:r>
        <w:rPr>
          <w:rFonts w:eastAsia="Times New Roman"/>
          <w:szCs w:val="24"/>
        </w:rPr>
        <w:t xml:space="preserve"> που τελικά αυτό το σχέδιο θα επιφέρει στον πρωτογενή τομέα. </w:t>
      </w:r>
    </w:p>
    <w:p w14:paraId="2235F62B" w14:textId="77777777" w:rsidR="0029668F" w:rsidRDefault="009425B2">
      <w:pPr>
        <w:spacing w:after="0" w:line="600" w:lineRule="auto"/>
        <w:ind w:firstLine="720"/>
        <w:jc w:val="both"/>
        <w:rPr>
          <w:rFonts w:eastAsia="Times New Roman"/>
          <w:szCs w:val="24"/>
        </w:rPr>
      </w:pPr>
      <w:r>
        <w:rPr>
          <w:rFonts w:eastAsia="Times New Roman"/>
          <w:szCs w:val="24"/>
        </w:rPr>
        <w:t>Όσον αφορά τη βασική ε</w:t>
      </w:r>
      <w:r>
        <w:rPr>
          <w:rFonts w:eastAsia="Times New Roman"/>
          <w:szCs w:val="24"/>
        </w:rPr>
        <w:t xml:space="preserve">νίσχυση, από την προηγούμενη </w:t>
      </w:r>
      <w:r>
        <w:rPr>
          <w:rFonts w:eastAsia="Times New Roman"/>
          <w:szCs w:val="24"/>
        </w:rPr>
        <w:t>κ</w:t>
      </w:r>
      <w:r>
        <w:rPr>
          <w:rFonts w:eastAsia="Times New Roman"/>
          <w:szCs w:val="24"/>
        </w:rPr>
        <w:t>υβέρνηση επιλέχθηκε ο πολύπλοκος και άδικος τρόπος εφαρμογής της μερικής σύγκλισης, με βασικό κριτήριο τα υπάρχοντα δικαιώματα των προηγούμενων περιόδων. Η επιλογή των δεκαπέντε συνδεδεμένων ενισχύσεων ήταν ακόμα μια μικροπολι</w:t>
      </w:r>
      <w:r>
        <w:rPr>
          <w:rFonts w:eastAsia="Times New Roman"/>
          <w:szCs w:val="24"/>
        </w:rPr>
        <w:t xml:space="preserve">τική και πελατειακή τακτική. </w:t>
      </w:r>
    </w:p>
    <w:p w14:paraId="2235F62C" w14:textId="77777777" w:rsidR="0029668F" w:rsidRDefault="009425B2">
      <w:pPr>
        <w:spacing w:after="0" w:line="600" w:lineRule="auto"/>
        <w:ind w:firstLine="720"/>
        <w:jc w:val="both"/>
        <w:rPr>
          <w:rFonts w:eastAsia="Times New Roman"/>
          <w:szCs w:val="24"/>
        </w:rPr>
      </w:pPr>
      <w:r>
        <w:rPr>
          <w:rFonts w:eastAsia="Times New Roman"/>
          <w:szCs w:val="24"/>
        </w:rPr>
        <w:t xml:space="preserve">Τέλος, ο μη ξεκάθαρος τρόπος κατανομής του εθνικού αποθέματος παραπέμπει ξανά σε θεσμοθέτηση αδιαφανών πρακτικών για την εξυπηρέτηση των «ημετέρων». </w:t>
      </w:r>
    </w:p>
    <w:p w14:paraId="2235F62D" w14:textId="77777777" w:rsidR="0029668F" w:rsidRDefault="009425B2">
      <w:pPr>
        <w:spacing w:after="0" w:line="600" w:lineRule="auto"/>
        <w:ind w:firstLine="720"/>
        <w:jc w:val="both"/>
        <w:rPr>
          <w:rFonts w:eastAsia="Times New Roman"/>
          <w:szCs w:val="24"/>
        </w:rPr>
      </w:pPr>
      <w:r>
        <w:rPr>
          <w:rFonts w:eastAsia="Times New Roman"/>
          <w:szCs w:val="24"/>
        </w:rPr>
        <w:t>Όλα αυτά δημιουργούν συνθήκες αθέμιτου ανταγωνισμού μεταξύ των αγροτών</w:t>
      </w:r>
      <w:r>
        <w:rPr>
          <w:rFonts w:eastAsia="Times New Roman"/>
          <w:szCs w:val="24"/>
        </w:rPr>
        <w:t>,</w:t>
      </w:r>
      <w:r>
        <w:rPr>
          <w:rFonts w:eastAsia="Times New Roman"/>
          <w:szCs w:val="24"/>
        </w:rPr>
        <w:t xml:space="preserve"> πλήτ</w:t>
      </w:r>
      <w:r>
        <w:rPr>
          <w:rFonts w:eastAsia="Times New Roman"/>
          <w:szCs w:val="24"/>
        </w:rPr>
        <w:t xml:space="preserve">τοντας κυρίως τα υγιέστερα και πιο παραγωγικά κομμάτια. Οδηγούν, δε, με μαθηματική ακρίβεια σε δραματική μείωση </w:t>
      </w:r>
      <w:r>
        <w:rPr>
          <w:rFonts w:eastAsia="Times New Roman"/>
          <w:szCs w:val="24"/>
        </w:rPr>
        <w:lastRenderedPageBreak/>
        <w:t xml:space="preserve">της παραγωγής στο τέλος της περιόδου, όπως ακριβώς συνέβη και τα προηγούμενα χρόνια που εφαρμόστηκε η ίδια πρακτική. </w:t>
      </w:r>
    </w:p>
    <w:p w14:paraId="2235F62E" w14:textId="77777777" w:rsidR="0029668F" w:rsidRDefault="009425B2">
      <w:pPr>
        <w:spacing w:after="0" w:line="600" w:lineRule="auto"/>
        <w:ind w:firstLine="720"/>
        <w:jc w:val="both"/>
        <w:rPr>
          <w:rFonts w:ascii="Times New Roman" w:eastAsia="Times New Roman" w:hAnsi="Times New Roman"/>
          <w:szCs w:val="24"/>
        </w:rPr>
      </w:pPr>
      <w:r>
        <w:rPr>
          <w:rFonts w:eastAsia="Times New Roman"/>
          <w:szCs w:val="24"/>
        </w:rPr>
        <w:t>Η ερώτηση, λοιπόν, συνίστα</w:t>
      </w:r>
      <w:r>
        <w:rPr>
          <w:rFonts w:eastAsia="Times New Roman"/>
          <w:szCs w:val="24"/>
        </w:rPr>
        <w:t xml:space="preserve">ται στο αν υπάρχει και σε ποιο βαθμό η δυνατότητα άρσης αυτής της κατάφωρης αδικίας, με αλλαγή του τρόπου κατανομής στην ενδιάμεση αναθεώρηση του 2017 και αν προτίθεστε να καταθέσετε κάποια διορθωτική πρόταση. </w:t>
      </w:r>
    </w:p>
    <w:p w14:paraId="2235F62F" w14:textId="77777777" w:rsidR="0029668F" w:rsidRDefault="009425B2">
      <w:pPr>
        <w:spacing w:line="600" w:lineRule="auto"/>
        <w:ind w:firstLine="720"/>
        <w:jc w:val="both"/>
        <w:rPr>
          <w:rFonts w:eastAsia="Times New Roman"/>
          <w:szCs w:val="24"/>
        </w:rPr>
      </w:pPr>
      <w:r>
        <w:rPr>
          <w:rFonts w:eastAsia="Times New Roman"/>
          <w:szCs w:val="24"/>
        </w:rPr>
        <w:t>Προτίθεται, τέλος, το Υπουργείο να προβεί στι</w:t>
      </w:r>
      <w:r>
        <w:rPr>
          <w:rFonts w:eastAsia="Times New Roman"/>
          <w:szCs w:val="24"/>
        </w:rPr>
        <w:t>ς απαραίτητες βελτιώσεις του όλου συστήματος διαχείρισης, ώστε τουλάχιστον το εθνικό απόθεμα να κατανέμεται δικαιότερα;</w:t>
      </w:r>
    </w:p>
    <w:p w14:paraId="2235F630" w14:textId="77777777" w:rsidR="0029668F" w:rsidRDefault="009425B2">
      <w:pPr>
        <w:spacing w:line="600" w:lineRule="auto"/>
        <w:ind w:firstLine="720"/>
        <w:jc w:val="both"/>
        <w:rPr>
          <w:rFonts w:eastAsia="Times New Roman"/>
          <w:szCs w:val="24"/>
        </w:rPr>
      </w:pPr>
      <w:r>
        <w:rPr>
          <w:rFonts w:eastAsia="Times New Roman"/>
          <w:szCs w:val="24"/>
        </w:rPr>
        <w:t>Ευχαριστώ.</w:t>
      </w:r>
    </w:p>
    <w:p w14:paraId="2235F631" w14:textId="77777777" w:rsidR="0029668F" w:rsidRDefault="009425B2">
      <w:pPr>
        <w:spacing w:line="600" w:lineRule="auto"/>
        <w:ind w:firstLine="720"/>
        <w:jc w:val="both"/>
        <w:rPr>
          <w:rFonts w:eastAsia="Times New Roman"/>
          <w:bCs/>
        </w:rPr>
      </w:pPr>
      <w:r>
        <w:rPr>
          <w:rFonts w:eastAsia="Times New Roman"/>
          <w:b/>
          <w:bCs/>
        </w:rPr>
        <w:t xml:space="preserve">ΠΡΟΕΔΡΕΥΩΝ (Αναστάσιος Κουράκης): </w:t>
      </w:r>
      <w:r>
        <w:rPr>
          <w:rFonts w:eastAsia="Times New Roman"/>
          <w:bCs/>
        </w:rPr>
        <w:t xml:space="preserve">Ευχαριστούμε την κ. </w:t>
      </w:r>
      <w:proofErr w:type="spellStart"/>
      <w:r>
        <w:rPr>
          <w:rFonts w:eastAsia="Times New Roman"/>
          <w:bCs/>
        </w:rPr>
        <w:t>Βράντζα</w:t>
      </w:r>
      <w:proofErr w:type="spellEnd"/>
      <w:r>
        <w:rPr>
          <w:rFonts w:eastAsia="Times New Roman"/>
          <w:bCs/>
        </w:rPr>
        <w:t>.</w:t>
      </w:r>
    </w:p>
    <w:p w14:paraId="2235F632" w14:textId="77777777" w:rsidR="0029668F" w:rsidRDefault="009425B2">
      <w:pPr>
        <w:spacing w:line="600" w:lineRule="auto"/>
        <w:ind w:firstLine="720"/>
        <w:jc w:val="both"/>
        <w:rPr>
          <w:rFonts w:eastAsia="Times New Roman"/>
          <w:b/>
          <w:bCs/>
        </w:rPr>
      </w:pPr>
      <w:r>
        <w:rPr>
          <w:rFonts w:eastAsia="Times New Roman"/>
          <w:bCs/>
        </w:rPr>
        <w:t xml:space="preserve">Τον λόγο έχει ο Υπουργός Αγροτικής Ανάπτυξης και Τροφίμων, κ. </w:t>
      </w:r>
      <w:r>
        <w:rPr>
          <w:rFonts w:eastAsia="Times New Roman"/>
          <w:bCs/>
        </w:rPr>
        <w:t>Ευάγγελος Αποστόλου, για τρία λεπτά.</w:t>
      </w:r>
    </w:p>
    <w:p w14:paraId="2235F633" w14:textId="77777777" w:rsidR="0029668F" w:rsidRDefault="009425B2">
      <w:pPr>
        <w:spacing w:line="600" w:lineRule="auto"/>
        <w:ind w:firstLine="720"/>
        <w:jc w:val="both"/>
        <w:rPr>
          <w:rFonts w:eastAsia="Times New Roman"/>
          <w:bCs/>
        </w:rPr>
      </w:pPr>
      <w:r>
        <w:rPr>
          <w:rFonts w:eastAsia="Times New Roman"/>
          <w:b/>
          <w:bCs/>
        </w:rPr>
        <w:lastRenderedPageBreak/>
        <w:t xml:space="preserve">ΕΥΑΓΓΕΛΟΣ ΑΠΟΣΤΟΛΟΥ (Υπουργός Αγροτικής Ανάπτυξης και Τροφίμων): </w:t>
      </w:r>
      <w:r>
        <w:rPr>
          <w:rFonts w:eastAsia="Times New Roman"/>
          <w:bCs/>
        </w:rPr>
        <w:t xml:space="preserve">Αγαπητή συνάδελφε, είναι πολύ σημαντική η ερώτησή </w:t>
      </w:r>
      <w:r>
        <w:rPr>
          <w:rFonts w:eastAsia="Times New Roman"/>
          <w:bCs/>
        </w:rPr>
        <w:t>σας,</w:t>
      </w:r>
      <w:r>
        <w:rPr>
          <w:rFonts w:eastAsia="Times New Roman"/>
          <w:bCs/>
        </w:rPr>
        <w:t xml:space="preserve"> γι’ αυτό και εμείς στο Υπουργείο Αγροτικής Ανάπτυξης έχουμε ήδη συγκροτήσει </w:t>
      </w:r>
      <w:r>
        <w:rPr>
          <w:rFonts w:eastAsia="Times New Roman"/>
          <w:bCs/>
        </w:rPr>
        <w:t>ο</w:t>
      </w:r>
      <w:r>
        <w:rPr>
          <w:rFonts w:eastAsia="Times New Roman"/>
          <w:bCs/>
        </w:rPr>
        <w:t xml:space="preserve">μάδα </w:t>
      </w:r>
      <w:r>
        <w:rPr>
          <w:rFonts w:eastAsia="Times New Roman"/>
          <w:bCs/>
        </w:rPr>
        <w:t>ε</w:t>
      </w:r>
      <w:r>
        <w:rPr>
          <w:rFonts w:eastAsia="Times New Roman"/>
          <w:bCs/>
        </w:rPr>
        <w:t xml:space="preserve">ργασίας, </w:t>
      </w:r>
      <w:r>
        <w:rPr>
          <w:rFonts w:eastAsia="Times New Roman"/>
          <w:bCs/>
        </w:rPr>
        <w:t>ο</w:t>
      </w:r>
      <w:r>
        <w:rPr>
          <w:rFonts w:eastAsia="Times New Roman"/>
          <w:bCs/>
        </w:rPr>
        <w:t xml:space="preserve">μάδα </w:t>
      </w:r>
      <w:r>
        <w:rPr>
          <w:rFonts w:eastAsia="Times New Roman"/>
          <w:bCs/>
        </w:rPr>
        <w:t>π</w:t>
      </w:r>
      <w:r>
        <w:rPr>
          <w:rFonts w:eastAsia="Times New Roman"/>
          <w:bCs/>
        </w:rPr>
        <w:t>αρακολούθησης της ΚΑΠ, γιατί θέλουμε να παρακολουθεί την εξέλιξή της από την πρώτη μέρα εφαρμογής, να μας καταθέτει τις απόψεις της για μικρά ή μεγαλύτερα θέματα που προκύπτουν. Πάνω από όλα, όμως, θέλουμε να δούμε</w:t>
      </w:r>
      <w:r>
        <w:rPr>
          <w:rFonts w:eastAsia="Times New Roman"/>
          <w:bCs/>
        </w:rPr>
        <w:t>,</w:t>
      </w:r>
      <w:r>
        <w:rPr>
          <w:rFonts w:eastAsia="Times New Roman"/>
          <w:bCs/>
        </w:rPr>
        <w:t xml:space="preserve"> οι εθνικές επιλογές που έχουν γίνει</w:t>
      </w:r>
      <w:r>
        <w:rPr>
          <w:rFonts w:eastAsia="Times New Roman"/>
          <w:bCs/>
        </w:rPr>
        <w:t>,</w:t>
      </w:r>
      <w:r>
        <w:rPr>
          <w:rFonts w:eastAsia="Times New Roman"/>
          <w:bCs/>
        </w:rPr>
        <w:t xml:space="preserve"> πώς</w:t>
      </w:r>
      <w:r>
        <w:rPr>
          <w:rFonts w:eastAsia="Times New Roman"/>
          <w:bCs/>
        </w:rPr>
        <w:t xml:space="preserve"> θα διορθωθούν, διότι όντως πρόκειται για μια Κοινή Αγροτική Πολιτική η οποία μας δημιουργεί προβλήματα και πρέπει οπωσδήποτε αυτά να τα επιλύσουμε στην ενδιάμεση αναθεώρηση του 2017.</w:t>
      </w:r>
    </w:p>
    <w:p w14:paraId="2235F634" w14:textId="77777777" w:rsidR="0029668F" w:rsidRDefault="009425B2">
      <w:pPr>
        <w:spacing w:line="600" w:lineRule="auto"/>
        <w:ind w:firstLine="720"/>
        <w:jc w:val="both"/>
        <w:rPr>
          <w:rFonts w:eastAsia="Times New Roman"/>
          <w:bCs/>
        </w:rPr>
      </w:pPr>
      <w:r>
        <w:rPr>
          <w:rFonts w:eastAsia="Times New Roman"/>
          <w:bCs/>
        </w:rPr>
        <w:t>Γι’ αυτό, λοιπόν, πρέπει να καταλάβουν οι Έλληνες αγρότες ότι οποιαδήποτ</w:t>
      </w:r>
      <w:r>
        <w:rPr>
          <w:rFonts w:eastAsia="Times New Roman"/>
          <w:bCs/>
        </w:rPr>
        <w:t>ε προβλήματα παρουσιάστηκαν στην κατανομή των δικαιωμάτων και των πληρωμών στην πρώτη εφαρμογή</w:t>
      </w:r>
      <w:r>
        <w:rPr>
          <w:rFonts w:eastAsia="Times New Roman"/>
          <w:bCs/>
        </w:rPr>
        <w:t>,</w:t>
      </w:r>
      <w:r>
        <w:rPr>
          <w:rFonts w:eastAsia="Times New Roman"/>
          <w:bCs/>
        </w:rPr>
        <w:t xml:space="preserve"> οφείλονται κυ</w:t>
      </w:r>
      <w:r>
        <w:rPr>
          <w:rFonts w:eastAsia="Times New Roman"/>
          <w:bCs/>
        </w:rPr>
        <w:lastRenderedPageBreak/>
        <w:t xml:space="preserve">ρίως στην αρχιτεκτονική της εφαρμογής </w:t>
      </w:r>
      <w:r>
        <w:rPr>
          <w:rFonts w:eastAsia="Times New Roman"/>
          <w:bCs/>
        </w:rPr>
        <w:t>της,</w:t>
      </w:r>
      <w:r>
        <w:rPr>
          <w:rFonts w:eastAsia="Times New Roman"/>
          <w:bCs/>
        </w:rPr>
        <w:t xml:space="preserve"> που όπως και εσείς είπατε και όντως αποτελεί πραγματικότητα, είχε προαποφασιστεί και συμφωνηθεί από τις </w:t>
      </w:r>
      <w:r>
        <w:rPr>
          <w:rFonts w:eastAsia="Times New Roman"/>
          <w:bCs/>
        </w:rPr>
        <w:t>προηγούμενες κυβερνήσεις. Παρ’ όλα αυτά καταφέραμε τον Δεκέμβρη και δώσαμε την πρώτη δόση της βασικής ενίσχυσης, τη στιγμή που ακόμα και σήμερα υπάρχουν χώρες οι οποίες δεν έχουν ολοκληρώσει τις πληρωμές τους. Το κυριότερο, όμως, από όλα είναι ότι τηρήσαμε</w:t>
      </w:r>
      <w:r>
        <w:rPr>
          <w:rFonts w:eastAsia="Times New Roman"/>
          <w:bCs/>
        </w:rPr>
        <w:t xml:space="preserve"> τον Κανονισμό, τηρήσαμε τις νόμιμες διαδικασίες, για να αποφευχθούν νέα πρόστιμα και </w:t>
      </w:r>
      <w:r>
        <w:rPr>
          <w:rFonts w:eastAsia="Times New Roman"/>
          <w:bCs/>
        </w:rPr>
        <w:t>καταλογισμοί,</w:t>
      </w:r>
      <w:r>
        <w:rPr>
          <w:rFonts w:eastAsia="Times New Roman"/>
          <w:bCs/>
        </w:rPr>
        <w:t xml:space="preserve"> </w:t>
      </w:r>
      <w:r>
        <w:rPr>
          <w:rFonts w:eastAsia="Times New Roman"/>
          <w:bCs/>
        </w:rPr>
        <w:t>που πραγματικά έχουν εξελιχθεί σε κατάρα στον αγροτικό χώρο.</w:t>
      </w:r>
    </w:p>
    <w:p w14:paraId="2235F635" w14:textId="77777777" w:rsidR="0029668F" w:rsidRDefault="009425B2">
      <w:pPr>
        <w:spacing w:line="600" w:lineRule="auto"/>
        <w:ind w:firstLine="720"/>
        <w:jc w:val="both"/>
        <w:rPr>
          <w:rFonts w:eastAsia="Times New Roman"/>
          <w:bCs/>
        </w:rPr>
      </w:pPr>
      <w:r>
        <w:rPr>
          <w:rFonts w:eastAsia="Times New Roman"/>
          <w:bCs/>
        </w:rPr>
        <w:t>Η μείωση της Κοινής Αγροτικής Πολιτικής κατά 15%</w:t>
      </w:r>
      <w:r>
        <w:rPr>
          <w:rFonts w:eastAsia="Times New Roman"/>
          <w:bCs/>
        </w:rPr>
        <w:t xml:space="preserve"> που και αυτή είχε συμφωνηθεί από τις προηγούμενες κυβερνήσεις, ωχριά μπροστά στις απώλειες που μας έχει δημιουργήσει από τις παλαιότερες χρήσεις η επιβολή προστίμων και καταλογισμών, τις οποίες βεβαίως εντέλει ποιος καταβάλλει; Τις καταβάλλει ο ίδιος ο Έλ</w:t>
      </w:r>
      <w:r>
        <w:rPr>
          <w:rFonts w:eastAsia="Times New Roman"/>
          <w:bCs/>
        </w:rPr>
        <w:t>ληνας αγρότης, ο Έλληνας πολίτης.</w:t>
      </w:r>
    </w:p>
    <w:p w14:paraId="2235F636" w14:textId="77777777" w:rsidR="0029668F" w:rsidRDefault="009425B2">
      <w:pPr>
        <w:spacing w:line="600" w:lineRule="auto"/>
        <w:ind w:firstLine="720"/>
        <w:jc w:val="both"/>
        <w:rPr>
          <w:rFonts w:eastAsia="Times New Roman"/>
          <w:bCs/>
        </w:rPr>
      </w:pPr>
      <w:r>
        <w:rPr>
          <w:rFonts w:eastAsia="Times New Roman"/>
          <w:bCs/>
        </w:rPr>
        <w:lastRenderedPageBreak/>
        <w:t>Να υπενθυμίσω για μια ακόμα φορά ότι παραλάβαμε δημοσιονομικές διορθώσεις και καταλογισμούς που ξεπερνούν τα 3 δισεκατομμύρια ευρώ. Όλα αυτά προκύπτουν από την κακή διαχείριση των ενισχύσεων ή και από πληρωμές που έγιναν σ</w:t>
      </w:r>
      <w:r>
        <w:rPr>
          <w:rFonts w:eastAsia="Times New Roman"/>
          <w:bCs/>
        </w:rPr>
        <w:t>τον αγροτικό χώρο</w:t>
      </w:r>
      <w:r>
        <w:rPr>
          <w:rFonts w:eastAsia="Times New Roman"/>
          <w:bCs/>
        </w:rPr>
        <w:t>,</w:t>
      </w:r>
      <w:r>
        <w:rPr>
          <w:rFonts w:eastAsia="Times New Roman"/>
          <w:bCs/>
        </w:rPr>
        <w:t xml:space="preserve"> χωρίς να υπάρχει η αντίστοιχη έγκριση από την Ευρωπαϊκή Επιτροπή. Το 2015, όμως, είναι η πρώτη χρονιά που δεν έχουμε πρόστιμο, όταν -μην το ξεχνάμε- τα τελευταία χρόνια είχαμε 320 με 350 εκατομμύρια κάθε χρόνο για το μεγάλο πρόβλημα της </w:t>
      </w:r>
      <w:r>
        <w:rPr>
          <w:rFonts w:eastAsia="Times New Roman"/>
          <w:bCs/>
        </w:rPr>
        <w:t>διαχείρισης των βοσκοτόπων. Αυτή τη χρονιά τα καταφέραμε.</w:t>
      </w:r>
    </w:p>
    <w:p w14:paraId="2235F637" w14:textId="77777777" w:rsidR="0029668F" w:rsidRDefault="009425B2">
      <w:pPr>
        <w:spacing w:line="600" w:lineRule="auto"/>
        <w:ind w:firstLine="720"/>
        <w:jc w:val="both"/>
        <w:rPr>
          <w:rFonts w:eastAsia="Times New Roman"/>
          <w:bCs/>
        </w:rPr>
      </w:pPr>
      <w:r>
        <w:rPr>
          <w:rFonts w:eastAsia="Times New Roman"/>
          <w:bCs/>
        </w:rPr>
        <w:t>Για αυτό, λοιπόν, εκείνο που στοχεύουμε</w:t>
      </w:r>
      <w:r>
        <w:rPr>
          <w:rFonts w:eastAsia="Times New Roman"/>
          <w:bCs/>
        </w:rPr>
        <w:t>,</w:t>
      </w:r>
      <w:r>
        <w:rPr>
          <w:rFonts w:eastAsia="Times New Roman"/>
          <w:bCs/>
        </w:rPr>
        <w:t xml:space="preserve"> είναι μέσα από την αναθεώρηση που θα έρθει το 2017, να γίνει πιο δίκαια η ΚΑΠ και κυρίως να λύσουμε πολλά προβλήματα που αναφέρετε στην ερώτησή σας. </w:t>
      </w:r>
    </w:p>
    <w:p w14:paraId="2235F638" w14:textId="77777777" w:rsidR="0029668F" w:rsidRDefault="009425B2">
      <w:pPr>
        <w:spacing w:line="600" w:lineRule="auto"/>
        <w:ind w:firstLine="720"/>
        <w:jc w:val="both"/>
        <w:rPr>
          <w:rFonts w:eastAsia="Times New Roman"/>
          <w:bCs/>
        </w:rPr>
      </w:pPr>
      <w:r>
        <w:rPr>
          <w:rFonts w:eastAsia="Times New Roman"/>
          <w:bCs/>
        </w:rPr>
        <w:t>Στη δευ</w:t>
      </w:r>
      <w:r>
        <w:rPr>
          <w:rFonts w:eastAsia="Times New Roman"/>
          <w:bCs/>
        </w:rPr>
        <w:t>τερολογία μου θα σταθώ ιδιαίτερα σε επιμέρους ζητήματα.</w:t>
      </w:r>
    </w:p>
    <w:p w14:paraId="2235F639" w14:textId="77777777" w:rsidR="0029668F" w:rsidRDefault="009425B2">
      <w:pPr>
        <w:spacing w:line="600" w:lineRule="auto"/>
        <w:ind w:firstLine="720"/>
        <w:jc w:val="both"/>
        <w:rPr>
          <w:rFonts w:eastAsia="Times New Roman"/>
          <w:bCs/>
        </w:rPr>
      </w:pPr>
      <w:r>
        <w:rPr>
          <w:rFonts w:eastAsia="Times New Roman"/>
          <w:b/>
          <w:bCs/>
        </w:rPr>
        <w:t xml:space="preserve">ΠΡΟΕΔΡΕΥΩΝ (Αναστάσιος Κουράκης): </w:t>
      </w:r>
      <w:r>
        <w:rPr>
          <w:rFonts w:eastAsia="Times New Roman"/>
          <w:bCs/>
        </w:rPr>
        <w:t>Ευχαριστούμε τον κύριο Υπουργό.</w:t>
      </w:r>
    </w:p>
    <w:p w14:paraId="2235F63A" w14:textId="77777777" w:rsidR="0029668F" w:rsidRDefault="009425B2">
      <w:pPr>
        <w:spacing w:line="600" w:lineRule="auto"/>
        <w:ind w:firstLine="720"/>
        <w:jc w:val="both"/>
        <w:rPr>
          <w:rFonts w:eastAsia="Times New Roman"/>
          <w:bCs/>
        </w:rPr>
      </w:pPr>
      <w:r>
        <w:rPr>
          <w:rFonts w:eastAsia="Times New Roman"/>
          <w:bCs/>
        </w:rPr>
        <w:t xml:space="preserve">Η κ. </w:t>
      </w:r>
      <w:proofErr w:type="spellStart"/>
      <w:r>
        <w:rPr>
          <w:rFonts w:eastAsia="Times New Roman"/>
          <w:bCs/>
        </w:rPr>
        <w:t>Βράντζα</w:t>
      </w:r>
      <w:proofErr w:type="spellEnd"/>
      <w:r>
        <w:rPr>
          <w:rFonts w:eastAsia="Times New Roman"/>
          <w:bCs/>
        </w:rPr>
        <w:t xml:space="preserve"> έχει τον λόγο για τρία λεπτά, για τη δευτερολογία της.</w:t>
      </w:r>
    </w:p>
    <w:p w14:paraId="2235F63B" w14:textId="77777777" w:rsidR="0029668F" w:rsidRDefault="009425B2">
      <w:pPr>
        <w:spacing w:line="600" w:lineRule="auto"/>
        <w:ind w:firstLine="720"/>
        <w:jc w:val="both"/>
        <w:rPr>
          <w:rFonts w:eastAsia="Times New Roman"/>
          <w:bCs/>
        </w:rPr>
      </w:pPr>
      <w:r>
        <w:rPr>
          <w:rFonts w:eastAsia="Times New Roman"/>
          <w:b/>
          <w:bCs/>
        </w:rPr>
        <w:lastRenderedPageBreak/>
        <w:t xml:space="preserve">ΠΑΝΑΓΙΩΤΑ ΒΡΑΝΤΖΑ: </w:t>
      </w:r>
      <w:r>
        <w:rPr>
          <w:rFonts w:eastAsia="Times New Roman"/>
          <w:bCs/>
        </w:rPr>
        <w:t>Ευχαριστώ.</w:t>
      </w:r>
    </w:p>
    <w:p w14:paraId="2235F63C" w14:textId="77777777" w:rsidR="0029668F" w:rsidRDefault="009425B2">
      <w:pPr>
        <w:spacing w:line="600" w:lineRule="auto"/>
        <w:ind w:firstLine="720"/>
        <w:jc w:val="both"/>
        <w:rPr>
          <w:rFonts w:eastAsia="Times New Roman"/>
          <w:bCs/>
        </w:rPr>
      </w:pPr>
      <w:r>
        <w:rPr>
          <w:rFonts w:eastAsia="Times New Roman"/>
          <w:bCs/>
        </w:rPr>
        <w:t xml:space="preserve">Πραγματικά χαίρομαι, κύριε Υπουργέ, </w:t>
      </w:r>
      <w:r>
        <w:rPr>
          <w:rFonts w:eastAsia="Times New Roman"/>
          <w:bCs/>
        </w:rPr>
        <w:t xml:space="preserve">ακούγοντάς σας -και δεν είναι η πρώτη φορά- να στηρίζετε αλλά και να επιδιώκετε τον </w:t>
      </w:r>
      <w:proofErr w:type="spellStart"/>
      <w:r>
        <w:rPr>
          <w:rFonts w:eastAsia="Times New Roman"/>
          <w:bCs/>
        </w:rPr>
        <w:t>εξορθολογισμό</w:t>
      </w:r>
      <w:proofErr w:type="spellEnd"/>
      <w:r>
        <w:rPr>
          <w:rFonts w:eastAsia="Times New Roman"/>
          <w:bCs/>
        </w:rPr>
        <w:t xml:space="preserve"> στο μεγάλο αυτό ζήτημα.</w:t>
      </w:r>
    </w:p>
    <w:p w14:paraId="2235F63D" w14:textId="77777777" w:rsidR="0029668F" w:rsidRDefault="009425B2">
      <w:pPr>
        <w:spacing w:line="600" w:lineRule="auto"/>
        <w:ind w:firstLine="720"/>
        <w:jc w:val="both"/>
        <w:rPr>
          <w:rFonts w:eastAsia="Times New Roman"/>
          <w:bCs/>
        </w:rPr>
      </w:pPr>
      <w:r>
        <w:rPr>
          <w:rFonts w:eastAsia="Times New Roman"/>
          <w:bCs/>
        </w:rPr>
        <w:t>Ο Ευρωπαϊκός Κανονισμός είναι αρκετά σαφής, λεπτομερής αλλά και αρκετά ευέλικτος, αφήνοντας πολλά περιθώρια στα κράτη μέλη τόσο στον σ</w:t>
      </w:r>
      <w:r>
        <w:rPr>
          <w:rFonts w:eastAsia="Times New Roman"/>
          <w:bCs/>
        </w:rPr>
        <w:t>χεδιασμό και στην εφαρμογή όσο και στις αναγκαίες διορθώσεις.</w:t>
      </w:r>
    </w:p>
    <w:p w14:paraId="2235F63E" w14:textId="77777777" w:rsidR="0029668F" w:rsidRDefault="009425B2">
      <w:pPr>
        <w:spacing w:line="600" w:lineRule="auto"/>
        <w:ind w:firstLine="720"/>
        <w:jc w:val="both"/>
        <w:rPr>
          <w:rFonts w:eastAsia="Times New Roman"/>
          <w:bCs/>
        </w:rPr>
      </w:pPr>
      <w:r>
        <w:rPr>
          <w:rFonts w:eastAsia="Times New Roman"/>
          <w:bCs/>
        </w:rPr>
        <w:t>Προσωπικά δεν συμμερίζομαι αυτό που είναι πολύ διαδεδομένο στη χώρα μας, το δόγμα το</w:t>
      </w:r>
      <w:r>
        <w:rPr>
          <w:rFonts w:eastAsia="Times New Roman"/>
          <w:bCs/>
        </w:rPr>
        <w:t>υ</w:t>
      </w:r>
      <w:r>
        <w:rPr>
          <w:rFonts w:eastAsia="Times New Roman"/>
          <w:bCs/>
        </w:rPr>
        <w:t xml:space="preserve"> δεν γίνεται τίποτα και δεν αλλάζει τίποτα, όπως επίσης είναι συνηθισμένο στη χώρα μας -και δεν το συμμερίζομ</w:t>
      </w:r>
      <w:r>
        <w:rPr>
          <w:rFonts w:eastAsia="Times New Roman"/>
          <w:bCs/>
        </w:rPr>
        <w:t>αι- ότι οι τεχνοκράτες και οι υπηρεσιακοί παράγοντες χαράσσουν</w:t>
      </w:r>
      <w:r>
        <w:rPr>
          <w:rFonts w:eastAsia="Times New Roman"/>
          <w:bCs/>
        </w:rPr>
        <w:t>,</w:t>
      </w:r>
      <w:r>
        <w:rPr>
          <w:rFonts w:eastAsia="Times New Roman"/>
          <w:bCs/>
        </w:rPr>
        <w:t xml:space="preserve"> αντί να εφαρμόσουν ως οφείλουν, πολιτικές. Όπως όλα τα πράγματα στην Ευρωπαϊκή Ένωση έτσι και η Κοινή Αγροτική Πολιτική είναι θέμα </w:t>
      </w:r>
      <w:r>
        <w:rPr>
          <w:rFonts w:eastAsia="Times New Roman"/>
          <w:bCs/>
        </w:rPr>
        <w:lastRenderedPageBreak/>
        <w:t>σκληρής αλλά κυρίως σοβαρής διαπραγμάτευσης. Είμαστε εδώ, όπω</w:t>
      </w:r>
      <w:r>
        <w:rPr>
          <w:rFonts w:eastAsia="Times New Roman"/>
          <w:bCs/>
        </w:rPr>
        <w:t xml:space="preserve">ς είπατε, για να χαράξουμε και να εφαρμόσουμε </w:t>
      </w:r>
      <w:r>
        <w:rPr>
          <w:rFonts w:eastAsia="Times New Roman"/>
          <w:bCs/>
        </w:rPr>
        <w:t>α</w:t>
      </w:r>
      <w:r>
        <w:rPr>
          <w:rFonts w:eastAsia="Times New Roman"/>
          <w:bCs/>
        </w:rPr>
        <w:t xml:space="preserve">γροτική </w:t>
      </w:r>
      <w:r>
        <w:rPr>
          <w:rFonts w:eastAsia="Times New Roman"/>
          <w:bCs/>
        </w:rPr>
        <w:t>π</w:t>
      </w:r>
      <w:r>
        <w:rPr>
          <w:rFonts w:eastAsia="Times New Roman"/>
          <w:bCs/>
        </w:rPr>
        <w:t>ολιτική με κόπο, με διαπραγμάτευση αλλά και με συγκρούσεις.</w:t>
      </w:r>
    </w:p>
    <w:p w14:paraId="2235F63F" w14:textId="77777777" w:rsidR="0029668F" w:rsidRDefault="009425B2">
      <w:pPr>
        <w:spacing w:line="600" w:lineRule="auto"/>
        <w:ind w:firstLine="720"/>
        <w:jc w:val="both"/>
        <w:rPr>
          <w:rFonts w:eastAsia="Times New Roman"/>
          <w:bCs/>
        </w:rPr>
      </w:pPr>
      <w:r>
        <w:rPr>
          <w:rFonts w:eastAsia="Times New Roman"/>
          <w:bCs/>
        </w:rPr>
        <w:t>Γνωρίζετε ότι περίπου το 80% των επιδοτήσεων</w:t>
      </w:r>
      <w:r>
        <w:rPr>
          <w:rFonts w:eastAsia="Times New Roman"/>
          <w:bCs/>
        </w:rPr>
        <w:t>,</w:t>
      </w:r>
      <w:r>
        <w:rPr>
          <w:rFonts w:eastAsia="Times New Roman"/>
          <w:bCs/>
        </w:rPr>
        <w:t xml:space="preserve"> εισπράττεται από το 20% των αγροτών. Αυτό το στοιχείο από μόνο του δείχνει το μέγεθος της στρεβλότητας. Στη μερική δε σύγκλιση που επιλέχθηκε</w:t>
      </w:r>
      <w:r>
        <w:rPr>
          <w:rFonts w:eastAsia="Times New Roman"/>
          <w:bCs/>
        </w:rPr>
        <w:t>,</w:t>
      </w:r>
      <w:r>
        <w:rPr>
          <w:rFonts w:eastAsia="Times New Roman"/>
          <w:bCs/>
        </w:rPr>
        <w:t xml:space="preserve"> υπήρξε μερική μέριμνα για τους νεοεισερχόμενους από το 2013 και μετά και έμειναν εντελώς εκτός </w:t>
      </w:r>
      <w:r>
        <w:rPr>
          <w:rFonts w:eastAsia="Times New Roman"/>
          <w:bCs/>
        </w:rPr>
        <w:t>κατανομής,</w:t>
      </w:r>
      <w:r>
        <w:rPr>
          <w:rFonts w:eastAsia="Times New Roman"/>
          <w:bCs/>
        </w:rPr>
        <w:t xml:space="preserve"> </w:t>
      </w:r>
      <w:r>
        <w:rPr>
          <w:rFonts w:eastAsia="Times New Roman"/>
          <w:bCs/>
        </w:rPr>
        <w:t>όσοι ξ</w:t>
      </w:r>
      <w:r>
        <w:rPr>
          <w:rFonts w:eastAsia="Times New Roman"/>
          <w:bCs/>
        </w:rPr>
        <w:t>εκίνησαν δραστηριότητα πριν από το 2013 και δεν είχαν δικαιώματα.</w:t>
      </w:r>
    </w:p>
    <w:p w14:paraId="2235F640" w14:textId="77777777" w:rsidR="0029668F" w:rsidRDefault="009425B2">
      <w:pPr>
        <w:spacing w:line="600" w:lineRule="auto"/>
        <w:ind w:firstLine="720"/>
        <w:jc w:val="both"/>
        <w:rPr>
          <w:rFonts w:eastAsia="Times New Roman"/>
          <w:szCs w:val="24"/>
        </w:rPr>
      </w:pPr>
      <w:r>
        <w:rPr>
          <w:rFonts w:eastAsia="Times New Roman"/>
          <w:bCs/>
        </w:rPr>
        <w:t xml:space="preserve">Το γεγονός ότι οι παλιοί κάτοχοι ιστορικών και άλλων δικαιωμάτων αποφασίστηκε να χάσουν ως μέγιστο 30% της αξίας των δικαιωμάτων τους, ανεξάρτητα από τον αριθμό και την </w:t>
      </w:r>
      <w:proofErr w:type="spellStart"/>
      <w:r>
        <w:rPr>
          <w:rFonts w:eastAsia="Times New Roman"/>
          <w:bCs/>
        </w:rPr>
        <w:t>μοναδιαία</w:t>
      </w:r>
      <w:proofErr w:type="spellEnd"/>
      <w:r>
        <w:rPr>
          <w:rFonts w:eastAsia="Times New Roman"/>
          <w:bCs/>
        </w:rPr>
        <w:t xml:space="preserve"> αξία τους σ</w:t>
      </w:r>
      <w:r>
        <w:rPr>
          <w:rFonts w:eastAsia="Times New Roman"/>
          <w:bCs/>
        </w:rPr>
        <w:t>ε βάθος πενταετίας, δεν αφήνει περιθώριο στους μη έχοντες. Με απλά λόγια αυτό σημαίνει ότι σήμερα που μιλάμε</w:t>
      </w:r>
      <w:r>
        <w:rPr>
          <w:rFonts w:eastAsia="Times New Roman"/>
          <w:bCs/>
        </w:rPr>
        <w:t>,</w:t>
      </w:r>
      <w:r>
        <w:rPr>
          <w:rFonts w:eastAsia="Times New Roman"/>
          <w:bCs/>
        </w:rPr>
        <w:t xml:space="preserve"> υπάρχουν αγρότες με την ίδια καλλιέργεια στην ίδια περιοχή</w:t>
      </w:r>
      <w:r>
        <w:rPr>
          <w:rFonts w:eastAsia="Times New Roman"/>
          <w:bCs/>
        </w:rPr>
        <w:t>,</w:t>
      </w:r>
      <w:r>
        <w:rPr>
          <w:rFonts w:eastAsia="Times New Roman"/>
          <w:bCs/>
        </w:rPr>
        <w:t xml:space="preserve"> που ο ένας εισπράττει βασική ενίσχυση 1.400 ευρώ ανά στρέμμα και </w:t>
      </w:r>
      <w:r w:rsidRPr="009E4F51">
        <w:rPr>
          <w:rFonts w:eastAsia="Times New Roman"/>
          <w:bCs/>
        </w:rPr>
        <w:t>ο άλλος 30 ευρώ.</w:t>
      </w:r>
    </w:p>
    <w:p w14:paraId="2235F641"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lastRenderedPageBreak/>
        <w:t>Φτάσ</w:t>
      </w:r>
      <w:r>
        <w:rPr>
          <w:rFonts w:eastAsia="Times New Roman" w:cs="Times New Roman"/>
          <w:szCs w:val="24"/>
        </w:rPr>
        <w:t xml:space="preserve">αμε στο σημείο να πάρουν δικαιώματα από το εθνικό απόθεμα συνταξιούχοι, ακόμα και υπερήλικες νεοεισερχόμενοι. Είναι προφανές ότι οι ενισχύσεις αυτές δεν καταλήγουν ούτε σε πραγματικούς παραγωγούς ούτε στην παραγωγή και ότι αυτό θα έχει ξανά αντίκτυπο στην </w:t>
      </w:r>
      <w:r>
        <w:rPr>
          <w:rFonts w:eastAsia="Times New Roman" w:cs="Times New Roman"/>
          <w:szCs w:val="24"/>
        </w:rPr>
        <w:t xml:space="preserve">εθνική οικονομία. </w:t>
      </w:r>
    </w:p>
    <w:p w14:paraId="2235F642"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t>Κύριε Υπουργέ, όλοι γνωρίζουμε ότι ο πρωτογενής τομέας είναι ένας από τους βασικούς πυλώνες ανάπτυξης και χωρίς αυτόν δύσκολα θα τα καταφέρουμε. Η ορθολογική και δίκαιη κατανομή των αγροτικών επιδοτήσεων αποτελεί στοιχείο της αναγκαίας ό</w:t>
      </w:r>
      <w:r>
        <w:rPr>
          <w:rFonts w:eastAsia="Times New Roman" w:cs="Times New Roman"/>
          <w:szCs w:val="24"/>
        </w:rPr>
        <w:t>σο ποτέ παραγωγικής ανασυγκρότησης. Το μοντέλο που εφαρμόστηκε τις τελευταίες δεκαετίες οδήγησε σε κατάφωρη μείωση της παραγωγικότητας αλλά και του αγροτικού εισοδήματος. Η κάκιστη δε κατανομή των αγροτικών ενισχύσεων το μόνο που κατάφερε ήταν να διατηρήσε</w:t>
      </w:r>
      <w:r>
        <w:rPr>
          <w:rFonts w:eastAsia="Times New Roman" w:cs="Times New Roman"/>
          <w:szCs w:val="24"/>
        </w:rPr>
        <w:t xml:space="preserve">ι τσιφλικάδες. Είναι χρέος της δικής μας αριστερής Κυβέρνησης να αλλάξουμε τα πράγματα και θα τα αλλάξουμε! </w:t>
      </w:r>
    </w:p>
    <w:p w14:paraId="2235F643"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235F644" w14:textId="77777777" w:rsidR="0029668F" w:rsidRDefault="009425B2">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Ευχαριστούμε την κ</w:t>
      </w:r>
      <w:r>
        <w:rPr>
          <w:rFonts w:eastAsia="Times New Roman" w:cs="Times New Roman"/>
          <w:szCs w:val="24"/>
        </w:rPr>
        <w:t xml:space="preserve">. </w:t>
      </w:r>
      <w:proofErr w:type="spellStart"/>
      <w:r>
        <w:rPr>
          <w:rFonts w:eastAsia="Times New Roman" w:cs="Times New Roman"/>
          <w:szCs w:val="24"/>
        </w:rPr>
        <w:t>Βράντζα</w:t>
      </w:r>
      <w:proofErr w:type="spellEnd"/>
      <w:r>
        <w:rPr>
          <w:rFonts w:eastAsia="Times New Roman" w:cs="Times New Roman"/>
          <w:szCs w:val="24"/>
        </w:rPr>
        <w:t xml:space="preserve">. </w:t>
      </w:r>
    </w:p>
    <w:p w14:paraId="2235F645"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t>Τον λόγο έχει ο Υπουργός Αγροτικής Ανάπτυξης και Τροφίμων</w:t>
      </w:r>
      <w:r>
        <w:rPr>
          <w:rFonts w:eastAsia="Times New Roman" w:cs="Times New Roman"/>
          <w:szCs w:val="24"/>
        </w:rPr>
        <w:t xml:space="preserve"> κ. Ευάγγελος Αποστόλου για τη δευτερολογία του, για τρία λεπτά. </w:t>
      </w:r>
    </w:p>
    <w:p w14:paraId="2235F646" w14:textId="77777777" w:rsidR="0029668F" w:rsidRDefault="009425B2">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Η περιγραφή που κάνατε, κυρία </w:t>
      </w:r>
      <w:proofErr w:type="spellStart"/>
      <w:r>
        <w:rPr>
          <w:rFonts w:eastAsia="Times New Roman" w:cs="Times New Roman"/>
          <w:szCs w:val="24"/>
        </w:rPr>
        <w:t>Βράντζα</w:t>
      </w:r>
      <w:proofErr w:type="spellEnd"/>
      <w:r>
        <w:rPr>
          <w:rFonts w:eastAsia="Times New Roman" w:cs="Times New Roman"/>
          <w:szCs w:val="24"/>
        </w:rPr>
        <w:t xml:space="preserve">, γι’ αυτές τις περιπτώσεις είναι όντως ακριβής και ανταποκρίνεται στην πραγματικότητα. </w:t>
      </w:r>
      <w:r>
        <w:rPr>
          <w:rFonts w:eastAsia="Times New Roman" w:cs="Times New Roman"/>
          <w:szCs w:val="24"/>
        </w:rPr>
        <w:t xml:space="preserve">Η αξία των δικαιωμάτων έγινε –όπως σας είπα και προηγουμένως- σύμφωνα με τις επιλογές των προηγούμενων κυβερνήσεων. Σήμερα υπάρχουν ορισμένες εκτιμήσεις που μας λένε ότι δεν προβλέπεται δυνατότητα επανεξέτασης αυτών των επιλογών. Λένε ότι το 2017, σύμφωνα </w:t>
      </w:r>
      <w:r>
        <w:rPr>
          <w:rFonts w:eastAsia="Times New Roman" w:cs="Times New Roman"/>
          <w:szCs w:val="24"/>
        </w:rPr>
        <w:t xml:space="preserve">με το άρθρο 53, μπορούμε να αναθεωρήσουμε αποφάσεις που έχουν σχέση με τις συνδεδεμένες ενισχύσεις και όχι με την κατανομή των δικαιωμάτων βασικής ενίσχυσης. </w:t>
      </w:r>
    </w:p>
    <w:p w14:paraId="2235F647"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lastRenderedPageBreak/>
        <w:t>Γιατί; Διότι η απόφαση του τρόπου σύγκλισης ελήφθη με σοβαρά μειονεκτήματα και κυρίως ως κριτήριο</w:t>
      </w:r>
      <w:r>
        <w:rPr>
          <w:rFonts w:eastAsia="Times New Roman" w:cs="Times New Roman"/>
          <w:szCs w:val="24"/>
        </w:rPr>
        <w:t xml:space="preserve"> είχε την προσκόλληση στα ιστορικά δικαιώματα. Είναι </w:t>
      </w:r>
      <w:r>
        <w:rPr>
          <w:rFonts w:eastAsia="Times New Roman" w:cs="Times New Roman"/>
          <w:szCs w:val="24"/>
        </w:rPr>
        <w:t>έ</w:t>
      </w:r>
      <w:r>
        <w:rPr>
          <w:rFonts w:eastAsia="Times New Roman" w:cs="Times New Roman"/>
          <w:szCs w:val="24"/>
        </w:rPr>
        <w:t xml:space="preserve">να θέμα που πρέπει οπωσδήποτε να δούμε, διότι δεν δίνουν δυνατότητες εισδοχής στο επάγγελμα του αγρότη στους νέους ανθρώπους και ιδιαίτερα σε αυτούς οι οποίοι θέλουν να παραμείνουν στην επαρχία. </w:t>
      </w:r>
    </w:p>
    <w:p w14:paraId="2235F648"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t>Από τη</w:t>
      </w:r>
      <w:r>
        <w:rPr>
          <w:rFonts w:eastAsia="Times New Roman" w:cs="Times New Roman"/>
          <w:szCs w:val="24"/>
        </w:rPr>
        <w:t xml:space="preserve"> δική μας πλευρά το δηλώνουμε προς κάθε κατεύθυνση ότι η αστοχία του εθνικού φακέλου στον τρόπο αντιμετώπισης των ιστορικών δικαιωμάτων θα αντιμετωπιστεί δημιουργικά στην προοπτική της παραγωγής και στη δίκαιη κατανομή των ενισχύσεων. Για τον λόγο αυτό, λο</w:t>
      </w:r>
      <w:r>
        <w:rPr>
          <w:rFonts w:eastAsia="Times New Roman" w:cs="Times New Roman"/>
          <w:szCs w:val="24"/>
        </w:rPr>
        <w:t xml:space="preserve">ιπόν, και για καλύτερη προετοιμασία της αναθεώρησης –όπως σας είπα προηγουμένως- συστήσαμε την ειδική ομάδα. </w:t>
      </w:r>
    </w:p>
    <w:p w14:paraId="2235F649"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t xml:space="preserve">Σύμφωνα μάλιστα με τον καθορισμό των λεπτομερειών εφαρμογής του Κανονισμού του Ευρωπαϊκού Κοινοβουλίου και του Συμβουλίου, όσον αφορά τη χορήγηση </w:t>
      </w:r>
      <w:r>
        <w:rPr>
          <w:rFonts w:eastAsia="Times New Roman" w:cs="Times New Roman"/>
          <w:szCs w:val="24"/>
        </w:rPr>
        <w:t xml:space="preserve">των δικαιωμάτων βασικής ενίσχυσης </w:t>
      </w:r>
      <w:r>
        <w:rPr>
          <w:rFonts w:eastAsia="Times New Roman" w:cs="Times New Roman"/>
          <w:szCs w:val="24"/>
        </w:rPr>
        <w:lastRenderedPageBreak/>
        <w:t xml:space="preserve">από το απόθεμα, γίνεται χορήγηση του εθνικού αποθέματος στους γεωργούς νεαρής ηλικίας που μόλις αρχίζουν τη γεωργική τους δραστηριότητα. </w:t>
      </w:r>
    </w:p>
    <w:p w14:paraId="2235F64A"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t>Εκεί, λοιπόν, σε αυτές τις δύο κατηγορίες που σας είπα, στο απόθεμα και την κατανομή</w:t>
      </w:r>
      <w:r>
        <w:rPr>
          <w:rFonts w:eastAsia="Times New Roman" w:cs="Times New Roman"/>
          <w:szCs w:val="24"/>
        </w:rPr>
        <w:t xml:space="preserve"> της βασικής ενίσχυσης, θα υπάρξει από τη δική μας πλευρά ουσιαστική παρέμβαση, για την οποία θα φέρω ένα χαρακτηριστικό παράδειγμα: Όταν η αξία των δικαιωμάτων που ήδη κατέχει ένας νεαρός γεωργός ή ένας νεοεισερχόμενος γεωργός είναι χαμηλότερη από τον μέσ</w:t>
      </w:r>
      <w:r>
        <w:rPr>
          <w:rFonts w:eastAsia="Times New Roman" w:cs="Times New Roman"/>
          <w:szCs w:val="24"/>
        </w:rPr>
        <w:t xml:space="preserve">ο περιφερειακό όρο, τότε οι ετήσιες </w:t>
      </w:r>
      <w:proofErr w:type="spellStart"/>
      <w:r>
        <w:rPr>
          <w:rFonts w:eastAsia="Times New Roman" w:cs="Times New Roman"/>
          <w:szCs w:val="24"/>
        </w:rPr>
        <w:t>μοναδιαίες</w:t>
      </w:r>
      <w:proofErr w:type="spellEnd"/>
      <w:r>
        <w:rPr>
          <w:rFonts w:eastAsia="Times New Roman" w:cs="Times New Roman"/>
          <w:szCs w:val="24"/>
        </w:rPr>
        <w:t xml:space="preserve"> αξίες αυτών των δικαιωμάτων θα αυξηθούν στο όριο του εθνικού αποθέματος ως τον μέσο όρο της περιφέρειας τουλάχιστον, για να μπορέσουμε πραγματικά να ενισχύσουμε τους συγκεκριμένους νέους. Η αύξηση αυτή δεν εφα</w:t>
      </w:r>
      <w:r>
        <w:rPr>
          <w:rFonts w:eastAsia="Times New Roman" w:cs="Times New Roman"/>
          <w:szCs w:val="24"/>
        </w:rPr>
        <w:t xml:space="preserve">ρμόστηκε κατά την έκδοση των προσωρινών δικαιωμάτων αλλά θα εφαρμοστεί τώρα στην έκδοση των οριστικών δικαιωμάτων. </w:t>
      </w:r>
    </w:p>
    <w:p w14:paraId="2235F64B"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πάντως, η διαχείριση του εθνικού αποθέματος θα έχει ορισμένους κανόνες διαφάνειας, μέσω της Ομάδας Παρακολούθησης και Αξιο</w:t>
      </w:r>
      <w:r>
        <w:rPr>
          <w:rFonts w:eastAsia="Times New Roman" w:cs="Times New Roman"/>
          <w:szCs w:val="24"/>
        </w:rPr>
        <w:t>λόγησης θα ενημερώνεται με πλήρη στοιχεία για το πού πάει το εθνικό απόθεμα, πώς γίνεται η διαχείρισή του, γιατί για εμάς οι αρχές της διαφάνειας και διαχείρισης σύμφωνης με τον Κανονισμό θα κυριαρχήσουν διότι είναι αυτές που μας δημιουργούν ένα πλαίσιο μη</w:t>
      </w:r>
      <w:r>
        <w:rPr>
          <w:rFonts w:eastAsia="Times New Roman" w:cs="Times New Roman"/>
          <w:szCs w:val="24"/>
        </w:rPr>
        <w:t xml:space="preserve"> καταβολής προστίμων, καταλογισμών αλλά και ταυτόχρονα δικαιότερης κατανομής και διαφάνειας στη διαχείριση των κοινοτικών ενισχύσεων. </w:t>
      </w:r>
    </w:p>
    <w:p w14:paraId="2235F64C" w14:textId="77777777" w:rsidR="0029668F" w:rsidRDefault="009425B2">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Ευχαριστούμε τον Υπουργό Αγροτικής Ανάπτυξης και Τροφίμων κ. Αποστόλου.</w:t>
      </w:r>
    </w:p>
    <w:p w14:paraId="2235F64D"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lastRenderedPageBreak/>
        <w:t>Η τρίτη με αριθ</w:t>
      </w:r>
      <w:r>
        <w:rPr>
          <w:rFonts w:eastAsia="Times New Roman" w:cs="Times New Roman"/>
          <w:szCs w:val="24"/>
        </w:rPr>
        <w:t>μό 683/21-3-2016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ρου κύκλου του Βουλευτή Αιτωλοακαρνανίας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Νικολάου Μωραΐτη</w:t>
      </w:r>
      <w:r>
        <w:rPr>
          <w:rFonts w:eastAsia="Times New Roman" w:cs="Times New Roman"/>
          <w:szCs w:val="24"/>
        </w:rPr>
        <w:t xml:space="preserve"> προς τον Υπουργό </w:t>
      </w:r>
      <w:r>
        <w:rPr>
          <w:rFonts w:eastAsia="Times New Roman" w:cs="Times New Roman"/>
          <w:bCs/>
          <w:szCs w:val="24"/>
        </w:rPr>
        <w:t>Υποδομών, Μεταφορών και Δικτύων,</w:t>
      </w:r>
      <w:r>
        <w:rPr>
          <w:rFonts w:eastAsia="Times New Roman" w:cs="Times New Roman"/>
          <w:szCs w:val="24"/>
        </w:rPr>
        <w:t xml:space="preserve"> σχετικά με την επικινδυνότητα του εθνικού δικτύου Αμφιλοχίας – Λευκάδα</w:t>
      </w:r>
      <w:r>
        <w:rPr>
          <w:rFonts w:eastAsia="Times New Roman" w:cs="Times New Roman"/>
          <w:szCs w:val="24"/>
        </w:rPr>
        <w:t xml:space="preserve">ς – Πρέβεζας –Ηγουμενίτσας, δεν </w:t>
      </w:r>
      <w:r>
        <w:rPr>
          <w:rFonts w:eastAsia="Times New Roman" w:cs="Times New Roman"/>
          <w:szCs w:val="24"/>
        </w:rPr>
        <w:t>συζητείται</w:t>
      </w:r>
      <w:r>
        <w:rPr>
          <w:rFonts w:eastAsia="Times New Roman" w:cs="Times New Roman"/>
          <w:szCs w:val="24"/>
        </w:rPr>
        <w:t xml:space="preserve"> λόγω αναρμοδιότητας.</w:t>
      </w:r>
    </w:p>
    <w:p w14:paraId="2235F64E"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t>Η πρώτη με αριθμό 674/17-3-2016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κύκλου του Βουλευτή Αιτωλοακαρνανίας της Νέας Δημοκρατίας κ. </w:t>
      </w:r>
      <w:r>
        <w:rPr>
          <w:rFonts w:eastAsia="Times New Roman" w:cs="Times New Roman"/>
          <w:bCs/>
          <w:szCs w:val="24"/>
        </w:rPr>
        <w:t>Κωνσταντίνου Καραγκούνη</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w:t>
      </w:r>
      <w:r>
        <w:rPr>
          <w:rFonts w:eastAsia="Times New Roman" w:cs="Times New Roman"/>
          <w:bCs/>
          <w:szCs w:val="24"/>
        </w:rPr>
        <w:t>ων,</w:t>
      </w:r>
      <w:r>
        <w:rPr>
          <w:rFonts w:eastAsia="Times New Roman" w:cs="Times New Roman"/>
          <w:b/>
          <w:bCs/>
          <w:szCs w:val="24"/>
        </w:rPr>
        <w:t xml:space="preserve"> </w:t>
      </w:r>
      <w:r>
        <w:rPr>
          <w:rFonts w:eastAsia="Times New Roman" w:cs="Times New Roman"/>
          <w:szCs w:val="24"/>
        </w:rPr>
        <w:t>σχετικά με την αύξηση του αριθμού των εισακτέων στις πανελλήνιες εξετάσεις για το ακαδημαϊκό έτος 2016-2017, από σεισμόπληκτες περιοχές του Νομού Αιτωλοακαρνανίας, δεν</w:t>
      </w:r>
      <w:r>
        <w:rPr>
          <w:rFonts w:eastAsia="Times New Roman" w:cs="Times New Roman"/>
          <w:szCs w:val="24"/>
        </w:rPr>
        <w:t xml:space="preserve"> συζητείται</w:t>
      </w:r>
      <w:r>
        <w:rPr>
          <w:rFonts w:eastAsia="Times New Roman" w:cs="Times New Roman"/>
          <w:szCs w:val="24"/>
        </w:rPr>
        <w:t xml:space="preserve"> λόγω απουσίας του κυρίου Υπουργού στο εξωτερικό.</w:t>
      </w:r>
    </w:p>
    <w:p w14:paraId="2235F64F"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t>Η πέμπτη με αριθμό 643/1</w:t>
      </w:r>
      <w:r>
        <w:rPr>
          <w:rFonts w:eastAsia="Times New Roman" w:cs="Times New Roman"/>
          <w:szCs w:val="24"/>
        </w:rPr>
        <w:t xml:space="preserve">0-3-2016 επίκαιρη ερώτηση </w:t>
      </w:r>
      <w:r>
        <w:rPr>
          <w:rFonts w:eastAsia="Times New Roman" w:cs="Times New Roman"/>
          <w:szCs w:val="24"/>
        </w:rPr>
        <w:t xml:space="preserve">δεύτερου </w:t>
      </w:r>
      <w:r>
        <w:rPr>
          <w:rFonts w:eastAsia="Times New Roman" w:cs="Times New Roman"/>
          <w:szCs w:val="24"/>
        </w:rPr>
        <w:t xml:space="preserve">κύκλου του Βουλευτή Β΄ Αθηνών του Λαϊκού Συνδέσμου – Χρυσή Αυγή κ. </w:t>
      </w:r>
      <w:r>
        <w:rPr>
          <w:rFonts w:eastAsia="Times New Roman" w:cs="Times New Roman"/>
          <w:bCs/>
          <w:szCs w:val="24"/>
        </w:rPr>
        <w:t xml:space="preserve">Ηλία </w:t>
      </w:r>
      <w:proofErr w:type="spellStart"/>
      <w:r>
        <w:rPr>
          <w:rFonts w:eastAsia="Times New Roman" w:cs="Times New Roman"/>
          <w:bCs/>
          <w:szCs w:val="24"/>
        </w:rPr>
        <w:t>Παναγιώταρου</w:t>
      </w:r>
      <w:proofErr w:type="spellEnd"/>
      <w:r>
        <w:rPr>
          <w:rFonts w:eastAsia="Times New Roman" w:cs="Times New Roman"/>
          <w:szCs w:val="24"/>
        </w:rPr>
        <w:t xml:space="preserve"> προς τον Υπουργό </w:t>
      </w:r>
      <w:r>
        <w:rPr>
          <w:rFonts w:eastAsia="Times New Roman" w:cs="Times New Roman"/>
          <w:bCs/>
          <w:szCs w:val="24"/>
        </w:rPr>
        <w:t xml:space="preserve">Παιδείας, Έρευνας και </w:t>
      </w:r>
      <w:r>
        <w:rPr>
          <w:rFonts w:eastAsia="Times New Roman" w:cs="Times New Roman"/>
          <w:bCs/>
          <w:szCs w:val="24"/>
        </w:rPr>
        <w:lastRenderedPageBreak/>
        <w:t>Θρησκευμάτων,</w:t>
      </w:r>
      <w:r>
        <w:rPr>
          <w:rFonts w:eastAsia="Times New Roman" w:cs="Times New Roman"/>
          <w:szCs w:val="24"/>
        </w:rPr>
        <w:t xml:space="preserve"> σχετικά με την «αποβολή των Ορθόδοξων Ιεραρχών από τα ελληνικά σχολεία», δεν </w:t>
      </w:r>
      <w:proofErr w:type="spellStart"/>
      <w:r>
        <w:rPr>
          <w:rFonts w:eastAsia="Times New Roman" w:cs="Times New Roman"/>
          <w:szCs w:val="24"/>
        </w:rPr>
        <w:t>συζητείατι</w:t>
      </w:r>
      <w:proofErr w:type="spellEnd"/>
      <w:r>
        <w:rPr>
          <w:rFonts w:eastAsia="Times New Roman" w:cs="Times New Roman"/>
          <w:szCs w:val="24"/>
        </w:rPr>
        <w:t xml:space="preserve"> λόγω απουσίας του κ. Φίλη στο εξωτερικό.</w:t>
      </w:r>
    </w:p>
    <w:p w14:paraId="2235F650"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t xml:space="preserve">Ομοίως, η έκτη με αριθμό 648/11-3-2016 επίκαιρη ερώτηση </w:t>
      </w:r>
      <w:r>
        <w:rPr>
          <w:rFonts w:eastAsia="Times New Roman" w:cs="Times New Roman"/>
          <w:szCs w:val="24"/>
        </w:rPr>
        <w:t xml:space="preserve">δεύτερου </w:t>
      </w:r>
      <w:r>
        <w:rPr>
          <w:rFonts w:eastAsia="Times New Roman" w:cs="Times New Roman"/>
          <w:szCs w:val="24"/>
        </w:rPr>
        <w:t>κύκλου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Εμμανουήλ Συντυχάκη</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w:t>
      </w:r>
      <w:r>
        <w:rPr>
          <w:rFonts w:eastAsia="Times New Roman" w:cs="Times New Roman"/>
          <w:bCs/>
          <w:szCs w:val="24"/>
        </w:rPr>
        <w:t>ν,</w:t>
      </w:r>
      <w:r>
        <w:rPr>
          <w:rFonts w:eastAsia="Times New Roman" w:cs="Times New Roman"/>
          <w:szCs w:val="24"/>
        </w:rPr>
        <w:t xml:space="preserve"> σχετικά με τις εκπαιδευτικές ανάγκες στον Δήμο Φαιστού Ηρακλείου Κρήτης, δεν </w:t>
      </w:r>
      <w:r>
        <w:rPr>
          <w:rFonts w:eastAsia="Times New Roman" w:cs="Times New Roman"/>
          <w:szCs w:val="24"/>
        </w:rPr>
        <w:t>συζητείται</w:t>
      </w:r>
      <w:r>
        <w:rPr>
          <w:rFonts w:eastAsia="Times New Roman" w:cs="Times New Roman"/>
          <w:szCs w:val="24"/>
        </w:rPr>
        <w:t xml:space="preserve"> λόγω απουσίας του κ. Φίλη στο εξωτερικό.</w:t>
      </w:r>
    </w:p>
    <w:p w14:paraId="2235F651"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t xml:space="preserve">Η όγδοη με αριθμό 567/22-2-2016 επίκαιρη ερώτηση </w:t>
      </w:r>
      <w:r>
        <w:rPr>
          <w:rFonts w:eastAsia="Times New Roman" w:cs="Times New Roman"/>
          <w:szCs w:val="24"/>
        </w:rPr>
        <w:t xml:space="preserve">δεύτερου </w:t>
      </w:r>
      <w:r>
        <w:rPr>
          <w:rFonts w:eastAsia="Times New Roman" w:cs="Times New Roman"/>
          <w:szCs w:val="24"/>
        </w:rPr>
        <w:t xml:space="preserve">κύκλου του Βουλευτή Αχαΐας της Νέας Δημοκρατίας κ. </w:t>
      </w:r>
      <w:r>
        <w:rPr>
          <w:rFonts w:eastAsia="Times New Roman" w:cs="Times New Roman"/>
          <w:bCs/>
          <w:szCs w:val="24"/>
        </w:rPr>
        <w:t xml:space="preserve">Ανδρέα </w:t>
      </w:r>
      <w:proofErr w:type="spellStart"/>
      <w:r>
        <w:rPr>
          <w:rFonts w:eastAsia="Times New Roman" w:cs="Times New Roman"/>
          <w:bCs/>
          <w:szCs w:val="24"/>
        </w:rPr>
        <w:t>Κατσανιώ</w:t>
      </w:r>
      <w:r>
        <w:rPr>
          <w:rFonts w:eastAsia="Times New Roman" w:cs="Times New Roman"/>
          <w:bCs/>
          <w:szCs w:val="24"/>
        </w:rPr>
        <w:t>τη</w:t>
      </w:r>
      <w:proofErr w:type="spellEnd"/>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b/>
          <w:bCs/>
          <w:szCs w:val="24"/>
        </w:rPr>
        <w:t xml:space="preserve"> </w:t>
      </w:r>
      <w:r>
        <w:rPr>
          <w:rFonts w:eastAsia="Times New Roman" w:cs="Times New Roman"/>
          <w:szCs w:val="24"/>
        </w:rPr>
        <w:t xml:space="preserve">σχετικά με την επιβολή δημοτικών τελών από τον Δήμο της Πάτρας σε επαγγελματικές εγκαταστάσεις της περιοχής με απόφαση του Δημοτικού Συμβουλίου, δεν </w:t>
      </w:r>
      <w:r>
        <w:rPr>
          <w:rFonts w:eastAsia="Times New Roman" w:cs="Times New Roman"/>
          <w:szCs w:val="24"/>
        </w:rPr>
        <w:t>συζητείται</w:t>
      </w:r>
      <w:r>
        <w:rPr>
          <w:rFonts w:eastAsia="Times New Roman" w:cs="Times New Roman"/>
          <w:szCs w:val="24"/>
        </w:rPr>
        <w:t xml:space="preserve"> λόγω κωλύματος του κ. </w:t>
      </w:r>
      <w:proofErr w:type="spellStart"/>
      <w:r>
        <w:rPr>
          <w:rFonts w:eastAsia="Times New Roman" w:cs="Times New Roman"/>
          <w:szCs w:val="24"/>
        </w:rPr>
        <w:t>Κουρουμπλή</w:t>
      </w:r>
      <w:proofErr w:type="spellEnd"/>
      <w:r>
        <w:rPr>
          <w:rFonts w:eastAsia="Times New Roman" w:cs="Times New Roman"/>
          <w:szCs w:val="24"/>
        </w:rPr>
        <w:t>.</w:t>
      </w:r>
    </w:p>
    <w:p w14:paraId="2235F652" w14:textId="77777777" w:rsidR="0029668F" w:rsidRDefault="009425B2">
      <w:pPr>
        <w:spacing w:line="600" w:lineRule="auto"/>
        <w:ind w:firstLine="720"/>
        <w:jc w:val="both"/>
        <w:rPr>
          <w:rFonts w:eastAsia="Times New Roman" w:cs="Times New Roman"/>
          <w:b/>
          <w:bCs/>
          <w:szCs w:val="24"/>
        </w:rPr>
      </w:pPr>
      <w:r>
        <w:rPr>
          <w:rFonts w:eastAsia="Times New Roman" w:cs="Times New Roman"/>
          <w:szCs w:val="24"/>
        </w:rPr>
        <w:lastRenderedPageBreak/>
        <w:t xml:space="preserve">Η ένατη με αριθμό 466/1-2-2016 επίκαιρη ερώτηση </w:t>
      </w:r>
      <w:r>
        <w:rPr>
          <w:rFonts w:eastAsia="Times New Roman" w:cs="Times New Roman"/>
          <w:szCs w:val="24"/>
        </w:rPr>
        <w:t xml:space="preserve">δεύτερου </w:t>
      </w:r>
      <w:r>
        <w:rPr>
          <w:rFonts w:eastAsia="Times New Roman" w:cs="Times New Roman"/>
          <w:szCs w:val="24"/>
        </w:rPr>
        <w:t>κύκλου του Βουλευτή Αττικής του Λαϊκού Συνδέσμου – Χρυσή Αυγή κ. </w:t>
      </w:r>
      <w:r>
        <w:rPr>
          <w:rFonts w:eastAsia="Times New Roman" w:cs="Times New Roman"/>
          <w:bCs/>
          <w:szCs w:val="24"/>
        </w:rPr>
        <w:t>Ηλία Κασιδιάρη</w:t>
      </w:r>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με τα «εκατομμύρια που μοιράζει η </w:t>
      </w:r>
      <w:r>
        <w:rPr>
          <w:rFonts w:eastAsia="Times New Roman" w:cs="Times New Roman"/>
          <w:szCs w:val="24"/>
        </w:rPr>
        <w:t xml:space="preserve">Κυβέρνηση </w:t>
      </w:r>
      <w:r>
        <w:rPr>
          <w:rFonts w:eastAsia="Times New Roman" w:cs="Times New Roman"/>
          <w:szCs w:val="24"/>
        </w:rPr>
        <w:t>ΣΥΡΙΖΑ</w:t>
      </w:r>
      <w:r>
        <w:rPr>
          <w:rFonts w:eastAsia="Times New Roman" w:cs="Times New Roman"/>
          <w:szCs w:val="24"/>
        </w:rPr>
        <w:t xml:space="preserve">-ΑΝΕΛ στα χρεοκοπημένα κόμματα», δεν </w:t>
      </w:r>
      <w:r>
        <w:rPr>
          <w:rFonts w:eastAsia="Times New Roman" w:cs="Times New Roman"/>
          <w:szCs w:val="24"/>
        </w:rPr>
        <w:t>συζητείται</w:t>
      </w:r>
      <w:r>
        <w:rPr>
          <w:rFonts w:eastAsia="Times New Roman" w:cs="Times New Roman"/>
          <w:szCs w:val="24"/>
        </w:rPr>
        <w:t xml:space="preserve"> λόγω κωλύματος του κ. </w:t>
      </w:r>
      <w:proofErr w:type="spellStart"/>
      <w:r>
        <w:rPr>
          <w:rFonts w:eastAsia="Times New Roman" w:cs="Times New Roman"/>
          <w:szCs w:val="24"/>
        </w:rPr>
        <w:t>Κουρουμπλή</w:t>
      </w:r>
      <w:proofErr w:type="spellEnd"/>
      <w:r>
        <w:rPr>
          <w:rFonts w:eastAsia="Times New Roman" w:cs="Times New Roman"/>
          <w:szCs w:val="24"/>
        </w:rPr>
        <w:t>.</w:t>
      </w:r>
    </w:p>
    <w:p w14:paraId="2235F653"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t xml:space="preserve">Η δέκατη με αριθμό 615/3-3-2016 επίκαιρη ερώτηση </w:t>
      </w:r>
      <w:r>
        <w:rPr>
          <w:rFonts w:eastAsia="Times New Roman" w:cs="Times New Roman"/>
          <w:szCs w:val="24"/>
        </w:rPr>
        <w:t xml:space="preserve">δεύτερου </w:t>
      </w:r>
      <w:r>
        <w:rPr>
          <w:rFonts w:eastAsia="Times New Roman" w:cs="Times New Roman"/>
          <w:szCs w:val="24"/>
        </w:rPr>
        <w:t xml:space="preserve">κύκλου του Βουλευτή Α΄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Εξωτερικών</w:t>
      </w:r>
      <w:r>
        <w:rPr>
          <w:rFonts w:eastAsia="Times New Roman" w:cs="Times New Roman"/>
          <w:b/>
          <w:bCs/>
          <w:szCs w:val="24"/>
        </w:rPr>
        <w:t>,</w:t>
      </w:r>
      <w:r>
        <w:rPr>
          <w:rFonts w:eastAsia="Times New Roman" w:cs="Times New Roman"/>
          <w:szCs w:val="24"/>
        </w:rPr>
        <w:t xml:space="preserve"> σχετικά με την</w:t>
      </w:r>
      <w:r>
        <w:rPr>
          <w:rFonts w:eastAsia="Times New Roman" w:cs="Times New Roman"/>
          <w:szCs w:val="24"/>
        </w:rPr>
        <w:t xml:space="preserve"> ενδεχόμενη ίδρυση γραφείων τουρκικού Οργανισμού στην Ελλάδα, δεν </w:t>
      </w:r>
      <w:r>
        <w:rPr>
          <w:rFonts w:eastAsia="Times New Roman" w:cs="Times New Roman"/>
          <w:szCs w:val="24"/>
        </w:rPr>
        <w:t>συζητείται</w:t>
      </w:r>
      <w:r>
        <w:rPr>
          <w:rFonts w:eastAsia="Times New Roman" w:cs="Times New Roman"/>
          <w:szCs w:val="24"/>
        </w:rPr>
        <w:t xml:space="preserve"> λόγω κωλύματος της πολιτικής ηγεσίας του Υπουργείου.</w:t>
      </w:r>
    </w:p>
    <w:p w14:paraId="2235F654" w14:textId="77777777" w:rsidR="0029668F" w:rsidRDefault="009425B2">
      <w:pPr>
        <w:spacing w:after="0" w:line="720" w:lineRule="auto"/>
        <w:ind w:firstLine="720"/>
        <w:jc w:val="both"/>
        <w:rPr>
          <w:rFonts w:eastAsia="Times New Roman"/>
          <w:szCs w:val="24"/>
        </w:rPr>
      </w:pPr>
      <w:r>
        <w:rPr>
          <w:rFonts w:eastAsia="Times New Roman"/>
          <w:szCs w:val="24"/>
        </w:rPr>
        <w:lastRenderedPageBreak/>
        <w:t>Θα συζητηθεί τώρα η πέμπτη με αριθμό 682/21-3-2016 επίκαιρη ερώτηση πρώτου κύκλου του Βουλευτή Β΄ Αθηνών του Κομμουνιστικού Κό</w:t>
      </w:r>
      <w:r>
        <w:rPr>
          <w:rFonts w:eastAsia="Times New Roman"/>
          <w:szCs w:val="24"/>
        </w:rPr>
        <w:t>μματος Ελλάδ</w:t>
      </w:r>
      <w:r>
        <w:rPr>
          <w:rFonts w:eastAsia="Times New Roman"/>
          <w:szCs w:val="24"/>
        </w:rPr>
        <w:t>α</w:t>
      </w:r>
      <w:r>
        <w:rPr>
          <w:rFonts w:eastAsia="Times New Roman"/>
          <w:szCs w:val="24"/>
        </w:rPr>
        <w:t xml:space="preserve">ς κ. </w:t>
      </w:r>
      <w:r>
        <w:rPr>
          <w:rFonts w:eastAsia="Times New Roman"/>
          <w:bCs/>
          <w:szCs w:val="24"/>
        </w:rPr>
        <w:t xml:space="preserve">Χρήστου </w:t>
      </w:r>
      <w:proofErr w:type="spellStart"/>
      <w:r>
        <w:rPr>
          <w:rFonts w:eastAsia="Times New Roman"/>
          <w:bCs/>
          <w:szCs w:val="24"/>
        </w:rPr>
        <w:t>Κατσώτη</w:t>
      </w:r>
      <w:proofErr w:type="spellEnd"/>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την εξαίρεση των συμβασιούχων εργαζομένων σε όλους τους τομείς καθαριότητας των ΟΤΑ από φορολογικές υποχρεώσεις που προσιδιάζουν σε επιτηδευματίες.</w:t>
      </w:r>
    </w:p>
    <w:p w14:paraId="2235F655" w14:textId="77777777" w:rsidR="0029668F" w:rsidRDefault="009425B2">
      <w:pPr>
        <w:spacing w:after="0" w:line="720" w:lineRule="auto"/>
        <w:ind w:firstLine="720"/>
        <w:jc w:val="both"/>
        <w:rPr>
          <w:rFonts w:eastAsia="Times New Roman"/>
          <w:szCs w:val="24"/>
        </w:rPr>
      </w:pPr>
      <w:r>
        <w:rPr>
          <w:rFonts w:eastAsia="Times New Roman"/>
          <w:szCs w:val="24"/>
        </w:rPr>
        <w:t xml:space="preserve">Στην επίκαιρη αυτή ερώτηση θα </w:t>
      </w:r>
      <w:r>
        <w:rPr>
          <w:rFonts w:eastAsia="Times New Roman"/>
          <w:szCs w:val="24"/>
        </w:rPr>
        <w:t>απαντήσει ο Αναπληρωτής Υπουργός κ. Τρύφων Αλεξιάδης.</w:t>
      </w:r>
    </w:p>
    <w:p w14:paraId="2235F656" w14:textId="77777777" w:rsidR="0029668F" w:rsidRDefault="009425B2">
      <w:pPr>
        <w:spacing w:after="0" w:line="72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Κατσώτης</w:t>
      </w:r>
      <w:proofErr w:type="spellEnd"/>
      <w:r>
        <w:rPr>
          <w:rFonts w:eastAsia="Times New Roman"/>
          <w:szCs w:val="24"/>
        </w:rPr>
        <w:t xml:space="preserve"> για να αναπτύξει την ερώτησή του για δύο λεπτά.</w:t>
      </w:r>
    </w:p>
    <w:p w14:paraId="2235F657" w14:textId="77777777" w:rsidR="0029668F" w:rsidRDefault="009425B2">
      <w:pPr>
        <w:spacing w:after="0" w:line="72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Ευχαριστώ, κύριε Πρόεδρε.</w:t>
      </w:r>
    </w:p>
    <w:p w14:paraId="2235F658" w14:textId="77777777" w:rsidR="0029668F" w:rsidRDefault="009425B2">
      <w:pPr>
        <w:spacing w:after="0" w:line="720" w:lineRule="auto"/>
        <w:ind w:firstLine="720"/>
        <w:jc w:val="both"/>
        <w:rPr>
          <w:rFonts w:eastAsia="Times New Roman"/>
          <w:szCs w:val="24"/>
        </w:rPr>
      </w:pPr>
      <w:r>
        <w:rPr>
          <w:rFonts w:eastAsia="Times New Roman"/>
          <w:szCs w:val="24"/>
        </w:rPr>
        <w:t>Κύριε Υπουργέ, είναι γνωστό ότι με τον ν.4235/2015 και με το άρθρο 49 αντιμετωπίστ</w:t>
      </w:r>
      <w:r>
        <w:rPr>
          <w:rFonts w:eastAsia="Times New Roman"/>
          <w:szCs w:val="24"/>
        </w:rPr>
        <w:t xml:space="preserve">ηκε η συνέχεια της απασχόλησης με κατ’ εξαίρεση παράταση των συμβάσεων των εργαζομένων στους τομείς καθαριότητας των ΟΤΑ και γενικότερα του </w:t>
      </w:r>
      <w:r>
        <w:rPr>
          <w:rFonts w:eastAsia="Times New Roman"/>
          <w:szCs w:val="24"/>
        </w:rPr>
        <w:t>δημοσίου</w:t>
      </w:r>
      <w:r>
        <w:rPr>
          <w:rFonts w:eastAsia="Times New Roman"/>
          <w:szCs w:val="24"/>
        </w:rPr>
        <w:t>. Η παράταση αυτή έχει διάρκεια έως 3</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2016. </w:t>
      </w:r>
    </w:p>
    <w:p w14:paraId="2235F659" w14:textId="77777777" w:rsidR="0029668F" w:rsidRDefault="009425B2">
      <w:pPr>
        <w:spacing w:after="0" w:line="720" w:lineRule="auto"/>
        <w:ind w:firstLine="720"/>
        <w:jc w:val="both"/>
        <w:rPr>
          <w:rFonts w:eastAsia="Times New Roman"/>
          <w:szCs w:val="24"/>
        </w:rPr>
      </w:pPr>
      <w:r>
        <w:rPr>
          <w:rFonts w:eastAsia="Times New Roman"/>
          <w:szCs w:val="24"/>
        </w:rPr>
        <w:lastRenderedPageBreak/>
        <w:t xml:space="preserve">Με εγκυκλίους του τότε Υπουργού Εσωτερικών κ. </w:t>
      </w:r>
      <w:proofErr w:type="spellStart"/>
      <w:r>
        <w:rPr>
          <w:rFonts w:eastAsia="Times New Roman"/>
          <w:szCs w:val="24"/>
        </w:rPr>
        <w:t>Κατρούγκαλου</w:t>
      </w:r>
      <w:proofErr w:type="spellEnd"/>
      <w:r>
        <w:rPr>
          <w:rFonts w:eastAsia="Times New Roman"/>
          <w:szCs w:val="24"/>
        </w:rPr>
        <w:t xml:space="preserve"> </w:t>
      </w:r>
      <w:r>
        <w:rPr>
          <w:rFonts w:eastAsia="Times New Roman"/>
          <w:szCs w:val="24"/>
        </w:rPr>
        <w:t>διευκρινιζόταν ότι συνεχίζουν την εργασία τους όπως πριν, με συνέχιση της ασφάλισής τους στο ΙΚΑ. Με τον ν.4351/2015 και με το άρθρο 50 θεωρείται ότι αυτοί οι εργαζόμενοι ασκούν πλέον επιχειρηματική δραστηριότητα και υποχρεώνονται ως εκ τούτου οι εργαζόμεν</w:t>
      </w:r>
      <w:r>
        <w:rPr>
          <w:rFonts w:eastAsia="Times New Roman"/>
          <w:szCs w:val="24"/>
        </w:rPr>
        <w:t xml:space="preserve">οι να κάνουν έναρξη επιτηδεύματος στην </w:t>
      </w:r>
      <w:r>
        <w:rPr>
          <w:rFonts w:eastAsia="Times New Roman"/>
          <w:szCs w:val="24"/>
        </w:rPr>
        <w:t>ε</w:t>
      </w:r>
      <w:r>
        <w:rPr>
          <w:rFonts w:eastAsia="Times New Roman"/>
          <w:szCs w:val="24"/>
        </w:rPr>
        <w:t>φορία και να εκδίδουν τα απαιτούμενα παραστατικά.</w:t>
      </w:r>
    </w:p>
    <w:p w14:paraId="2235F65A" w14:textId="77777777" w:rsidR="0029668F" w:rsidRDefault="009425B2">
      <w:pPr>
        <w:spacing w:after="0" w:line="720" w:lineRule="auto"/>
        <w:ind w:firstLine="720"/>
        <w:jc w:val="both"/>
        <w:rPr>
          <w:rFonts w:ascii="Times New Roman" w:eastAsia="Times New Roman" w:hAnsi="Times New Roman" w:cs="Times New Roman"/>
          <w:szCs w:val="24"/>
        </w:rPr>
      </w:pPr>
      <w:r>
        <w:rPr>
          <w:rFonts w:eastAsia="Times New Roman"/>
          <w:szCs w:val="24"/>
        </w:rPr>
        <w:t>Αυτό διευκρινίζεται και με εγκύκλιο του Γενικού Διευθυντή της Φορολογικής Διοίκησης κ. Γιάκα, ο οποίος</w:t>
      </w:r>
      <w:r w:rsidRPr="009F1A3D">
        <w:rPr>
          <w:rFonts w:eastAsia="Times New Roman"/>
          <w:szCs w:val="24"/>
        </w:rPr>
        <w:t>,</w:t>
      </w:r>
      <w:r>
        <w:rPr>
          <w:rFonts w:eastAsia="Times New Roman"/>
          <w:szCs w:val="24"/>
        </w:rPr>
        <w:t xml:space="preserve"> επικαλούμενος τον ν.4318/2014</w:t>
      </w:r>
      <w:r w:rsidRPr="009F1A3D">
        <w:rPr>
          <w:rFonts w:eastAsia="Times New Roman"/>
          <w:szCs w:val="24"/>
        </w:rPr>
        <w:t>,</w:t>
      </w:r>
      <w:r>
        <w:rPr>
          <w:rFonts w:eastAsia="Times New Roman"/>
          <w:szCs w:val="24"/>
        </w:rPr>
        <w:t xml:space="preserve"> αναφέρει στο τέταρτο σημείο της</w:t>
      </w:r>
      <w:r>
        <w:rPr>
          <w:rFonts w:eastAsia="Times New Roman"/>
          <w:szCs w:val="24"/>
        </w:rPr>
        <w:t xml:space="preserve"> εγκυκλίου: «Εφόσον οι συμβάσεις μίσθωσης έργου των φυσικών προσώπων που ασχολούνται στον καθαρισμό κτηρίων του </w:t>
      </w:r>
      <w:r>
        <w:rPr>
          <w:rFonts w:eastAsia="Times New Roman"/>
          <w:szCs w:val="24"/>
        </w:rPr>
        <w:t>δ</w:t>
      </w:r>
      <w:r>
        <w:rPr>
          <w:rFonts w:eastAsia="Times New Roman"/>
          <w:szCs w:val="24"/>
        </w:rPr>
        <w:t>ήμου σας παρατείνονται μέχρι τις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2016, τότε η δραστηριότητά τους αυτή δεν εντάσσεται στις ευκαιριακές </w:t>
      </w:r>
      <w:r>
        <w:rPr>
          <w:rFonts w:eastAsia="Times New Roman"/>
          <w:szCs w:val="24"/>
        </w:rPr>
        <w:lastRenderedPageBreak/>
        <w:t>παρεπόμενες. Το εισόδημα των προσώπ</w:t>
      </w:r>
      <w:r>
        <w:rPr>
          <w:rFonts w:eastAsia="Times New Roman"/>
          <w:szCs w:val="24"/>
        </w:rPr>
        <w:t xml:space="preserve">ων αυτών προέρχεται από την άσκηση επιχειρηματικής δραστηριότητας και συνεπώς είναι υπόχρεοι σε τήρηση βιβλίων και έκδοση στοιχείων για τις καταβαλλόμενες από τον </w:t>
      </w:r>
      <w:r>
        <w:rPr>
          <w:rFonts w:eastAsia="Times New Roman"/>
          <w:szCs w:val="24"/>
        </w:rPr>
        <w:t>δ</w:t>
      </w:r>
      <w:r>
        <w:rPr>
          <w:rFonts w:eastAsia="Times New Roman"/>
          <w:szCs w:val="24"/>
        </w:rPr>
        <w:t>ήμο αμοιβές.».</w:t>
      </w:r>
    </w:p>
    <w:p w14:paraId="2235F65B"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t>Θεωρούμε, κύριε Υπουργέ, ότι η αντιμετώπιση αυτή στερεί από τους εργαζόμενους</w:t>
      </w:r>
      <w:r>
        <w:rPr>
          <w:rFonts w:eastAsia="Times New Roman" w:cs="Times New Roman"/>
          <w:szCs w:val="24"/>
        </w:rPr>
        <w:t xml:space="preserve"> βασικά δικαιώματα, όπως είναι οι άδειες, το ωράριο που έχουν οι μητέρες μικρών παιδιών και λοιπά και άλλα δικαιώματα που έχουν οι εργαζόμενοι σε αυτές τις ειδικότητες. </w:t>
      </w:r>
    </w:p>
    <w:p w14:paraId="2235F65C"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t>Οι εργαζόμενοι αυτοί παρέχουν εργασία αναγκαία για τη λειτουργία των δημόσιων υπηρεσιώ</w:t>
      </w:r>
      <w:r>
        <w:rPr>
          <w:rFonts w:eastAsia="Times New Roman" w:cs="Times New Roman"/>
          <w:szCs w:val="24"/>
        </w:rPr>
        <w:t>ν και καλύπτουν μόνιμες ανάγκες</w:t>
      </w:r>
      <w:r>
        <w:rPr>
          <w:rFonts w:eastAsia="Times New Roman" w:cs="Times New Roman"/>
          <w:szCs w:val="24"/>
        </w:rPr>
        <w:t>,</w:t>
      </w:r>
      <w:r>
        <w:rPr>
          <w:rFonts w:eastAsia="Times New Roman" w:cs="Times New Roman"/>
          <w:szCs w:val="24"/>
        </w:rPr>
        <w:t xml:space="preserve"> παρά το γεγονός ότι όλες οι μέχρι τώρα κυβερνήσεις το</w:t>
      </w:r>
      <w:r>
        <w:rPr>
          <w:rFonts w:eastAsia="Times New Roman" w:cs="Times New Roman"/>
          <w:szCs w:val="24"/>
        </w:rPr>
        <w:t>ύ</w:t>
      </w:r>
      <w:r>
        <w:rPr>
          <w:rFonts w:eastAsia="Times New Roman" w:cs="Times New Roman"/>
          <w:szCs w:val="24"/>
        </w:rPr>
        <w:t>ς αντιμετωπίζουν ως ευκαιριακά εργαζόμενους με ελαστικές σχέσεις εργασίας. Η εργασία στον τομέα της καθαριότητας με ατομική σύμβαση δεν αποτελεί, όπως είναι γνωστό, επιλ</w:t>
      </w:r>
      <w:r>
        <w:rPr>
          <w:rFonts w:eastAsia="Times New Roman" w:cs="Times New Roman"/>
          <w:szCs w:val="24"/>
        </w:rPr>
        <w:t>ογή των εργαζομένων και σε καμμιά περίπτωση δεν μπορεί να θεωρηθεί ότι αποτελεί άσκηση επιχειρηματικής δραστηριότητας.</w:t>
      </w:r>
    </w:p>
    <w:p w14:paraId="2235F65D"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lastRenderedPageBreak/>
        <w:t>Αυτό που ρωτάμε, κύριε Υπουργέ, είναι αν προτίθεστε, ως Κυβέρνηση, να πάρετε μέτρα, έτσι ώστε να εξαιρεθούν αυτοί οι εργαζόμενοι απ’ αυτέ</w:t>
      </w:r>
      <w:r>
        <w:rPr>
          <w:rFonts w:eastAsia="Times New Roman" w:cs="Times New Roman"/>
          <w:szCs w:val="24"/>
        </w:rPr>
        <w:t xml:space="preserve">ς τις φορολογικές υποχρεώσεις και το εισόδημά τους να μη φορολογείται σαν να ήταν επιχειρηματίες και, βεβαίως, να μη στερηθούν και τα υπόλοιπα δικαιώματα που έχουν ως εργαζόμενοι στις </w:t>
      </w:r>
      <w:r>
        <w:rPr>
          <w:rFonts w:eastAsia="Times New Roman" w:cs="Times New Roman"/>
          <w:szCs w:val="24"/>
        </w:rPr>
        <w:t>υ</w:t>
      </w:r>
      <w:r>
        <w:rPr>
          <w:rFonts w:eastAsia="Times New Roman" w:cs="Times New Roman"/>
          <w:szCs w:val="24"/>
        </w:rPr>
        <w:t>πηρεσίες αυτές.</w:t>
      </w:r>
    </w:p>
    <w:p w14:paraId="2235F65E" w14:textId="77777777" w:rsidR="0029668F" w:rsidRDefault="009425B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w:t>
      </w:r>
      <w:proofErr w:type="spellStart"/>
      <w:r>
        <w:rPr>
          <w:rFonts w:eastAsia="Times New Roman" w:cs="Times New Roman"/>
          <w:szCs w:val="24"/>
        </w:rPr>
        <w:t>Κ</w:t>
      </w:r>
      <w:r>
        <w:rPr>
          <w:rFonts w:eastAsia="Times New Roman" w:cs="Times New Roman"/>
          <w:szCs w:val="24"/>
        </w:rPr>
        <w:t>ατσώτη</w:t>
      </w:r>
      <w:proofErr w:type="spellEnd"/>
      <w:r>
        <w:rPr>
          <w:rFonts w:eastAsia="Times New Roman" w:cs="Times New Roman"/>
          <w:szCs w:val="24"/>
        </w:rPr>
        <w:t>.</w:t>
      </w:r>
    </w:p>
    <w:p w14:paraId="2235F65F"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t>Τον λόγο έχει ο Αναπληρωτής Υπουργός Οικονομικών κ. Τρύφων Αλεξιάδης για τρία λεπτά.</w:t>
      </w:r>
    </w:p>
    <w:p w14:paraId="2235F660" w14:textId="77777777" w:rsidR="0029668F" w:rsidRDefault="009425B2">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Κύριε Βουλευτά, κύριε Πρόεδρε, θέτετε ένα σοβαρό θέμα με την </w:t>
      </w:r>
      <w:r>
        <w:rPr>
          <w:rFonts w:eastAsia="Times New Roman" w:cs="Times New Roman"/>
          <w:szCs w:val="24"/>
        </w:rPr>
        <w:t xml:space="preserve">επίκαιρη </w:t>
      </w:r>
      <w:r>
        <w:rPr>
          <w:rFonts w:eastAsia="Times New Roman" w:cs="Times New Roman"/>
          <w:szCs w:val="24"/>
        </w:rPr>
        <w:t>ερώτησή σας, γιατί εργαζόμενοι οι οποίοι ταλαιπωρηθήκαν πάρα πολύ τα προηγούμενα χρόνια -πολλοί απ’ αυτούς για ένα μεγάλο διάστημα ήταν σε κινητοποιήσεις- επανέρχονται στην υπηρεσία τους και αναγκάζονται να τηρούν βιβλία και στοιχεία, ενώ είναι κανονικά ερ</w:t>
      </w:r>
      <w:r>
        <w:rPr>
          <w:rFonts w:eastAsia="Times New Roman" w:cs="Times New Roman"/>
          <w:szCs w:val="24"/>
        </w:rPr>
        <w:t xml:space="preserve">γαζόμενοι. </w:t>
      </w:r>
    </w:p>
    <w:p w14:paraId="2235F661"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lastRenderedPageBreak/>
        <w:t>Πού είναι το πρόβλημα; Με το άρθρο 50 του ν.4351/2015, όπως είπατε και εσείς, αυτή η Κυβέρνηση έδωσε μία λύση</w:t>
      </w:r>
      <w:r>
        <w:rPr>
          <w:rFonts w:eastAsia="Times New Roman" w:cs="Times New Roman"/>
          <w:szCs w:val="24"/>
        </w:rPr>
        <w:t>,</w:t>
      </w:r>
      <w:r>
        <w:rPr>
          <w:rFonts w:eastAsia="Times New Roman" w:cs="Times New Roman"/>
          <w:szCs w:val="24"/>
        </w:rPr>
        <w:t xml:space="preserve"> παρατείνοντας αυτές τις συμβάσεις μέχρι 31-12-2016, διότι έπρεπε να αντιμετωπίσουμε τα υπαρκτά προβλήματα και ούτως ή άλλως οι εργαζό</w:t>
      </w:r>
      <w:r>
        <w:rPr>
          <w:rFonts w:eastAsia="Times New Roman" w:cs="Times New Roman"/>
          <w:szCs w:val="24"/>
        </w:rPr>
        <w:t xml:space="preserve">μενοι αυτοί καλύπτουν και πραγματικές ανάγκες στον τομέα της καθαριότητας και σε άλλους τομείς. </w:t>
      </w:r>
    </w:p>
    <w:p w14:paraId="2235F662"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t>Έχουμε το πρόβλημα το φορολογικό και έχουμε και το εργασιακό. Το εργασιακό πρόβλημα είναι ότι εργαζόμενοι</w:t>
      </w:r>
      <w:r>
        <w:rPr>
          <w:rFonts w:eastAsia="Times New Roman" w:cs="Times New Roman"/>
          <w:szCs w:val="24"/>
        </w:rPr>
        <w:t>,</w:t>
      </w:r>
      <w:r>
        <w:rPr>
          <w:rFonts w:eastAsia="Times New Roman" w:cs="Times New Roman"/>
          <w:szCs w:val="24"/>
        </w:rPr>
        <w:t xml:space="preserve"> οι οποίοι στην ουσία έχουν εξαρτημένη εργασία</w:t>
      </w:r>
      <w:r>
        <w:rPr>
          <w:rFonts w:eastAsia="Times New Roman" w:cs="Times New Roman"/>
          <w:szCs w:val="24"/>
        </w:rPr>
        <w:t>,</w:t>
      </w:r>
      <w:r>
        <w:rPr>
          <w:rFonts w:eastAsia="Times New Roman" w:cs="Times New Roman"/>
          <w:szCs w:val="24"/>
        </w:rPr>
        <w:t xml:space="preserve"> δουλε</w:t>
      </w:r>
      <w:r>
        <w:rPr>
          <w:rFonts w:eastAsia="Times New Roman" w:cs="Times New Roman"/>
          <w:szCs w:val="24"/>
        </w:rPr>
        <w:t xml:space="preserve">ύουν στο δημόσιο με ατομικές συμβάσεις μίσθωσης έργου, διότι ήμασταν υποχρεωμένοι. Αυτές οι συμβάσεις υπήρχαν και παρατείναμε αυτές τις συμβάσεις με τον ν.4351/2015. </w:t>
      </w:r>
    </w:p>
    <w:p w14:paraId="2235F663"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t>Όταν κάποιος έχει ατομική σύμβαση μίσθωσης έργου και όχι σύμβαση εξαρτημένης εργασίας -γι</w:t>
      </w:r>
      <w:r>
        <w:rPr>
          <w:rFonts w:eastAsia="Times New Roman" w:cs="Times New Roman"/>
          <w:szCs w:val="24"/>
        </w:rPr>
        <w:t>ατί αυτές είναι δύο διαφορετικές σχέσεις εργασίας-</w:t>
      </w:r>
      <w:r>
        <w:rPr>
          <w:rFonts w:eastAsia="Times New Roman" w:cs="Times New Roman"/>
          <w:szCs w:val="24"/>
        </w:rPr>
        <w:t>,</w:t>
      </w:r>
      <w:r>
        <w:rPr>
          <w:rFonts w:eastAsia="Times New Roman" w:cs="Times New Roman"/>
          <w:szCs w:val="24"/>
        </w:rPr>
        <w:t xml:space="preserve"> έχει ειδικές φορολογικές ρυθμίσεις. Δεν υπάρχει ειδική φορολογία ή ειδική νομολογία για τους συγκεκριμένους εργαζόμενους, αλλά υπάρχει γενική νομοθεσία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η οποία προβλέπει ότι</w:t>
      </w:r>
      <w:r>
        <w:rPr>
          <w:rFonts w:eastAsia="Times New Roman" w:cs="Times New Roman"/>
          <w:szCs w:val="24"/>
        </w:rPr>
        <w:t>,</w:t>
      </w:r>
      <w:r>
        <w:rPr>
          <w:rFonts w:eastAsia="Times New Roman" w:cs="Times New Roman"/>
          <w:szCs w:val="24"/>
        </w:rPr>
        <w:t xml:space="preserve"> όταν υπάρχει ατομική σύμβαση</w:t>
      </w:r>
      <w:r>
        <w:rPr>
          <w:rFonts w:eastAsia="Times New Roman" w:cs="Times New Roman"/>
          <w:szCs w:val="24"/>
        </w:rPr>
        <w:t xml:space="preserve"> μίσθωσης έργου, τότε ενεργοποιούνται φορολογικά συγκεκριμένες διατάξεις. Πρέπει ο φορολογούμενος να τηρεί βιβλία και πρέπει να λειτουργεί ως επιχειρηματίας, εκτός εάν έχει συγκεκριμένες προϋποθέσεις, δηλαδή αν είναι ευκαιριακή ή παρεπόμενη η εργασία του, </w:t>
      </w:r>
      <w:r>
        <w:rPr>
          <w:rFonts w:eastAsia="Times New Roman" w:cs="Times New Roman"/>
          <w:szCs w:val="24"/>
        </w:rPr>
        <w:t>που δεν χρειάζεται να τηρεί βιβλία και στοιχεία. Βεβαίως, εδώ δεν ισχύει κάτι τέτοιο, γιατί αυτοί οι εργαζόμενοι δεν είναι ευκαιριακοί ούτε είναι παρεπόμενη η εργασία τους, αλλά είναι η κύρια εργασία τους.</w:t>
      </w:r>
    </w:p>
    <w:p w14:paraId="2235F664"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t>Με βάση, λοιπόν, τις διατάξεις που ίσχυαν</w:t>
      </w:r>
      <w:r>
        <w:rPr>
          <w:rFonts w:eastAsia="Times New Roman" w:cs="Times New Roman"/>
          <w:szCs w:val="24"/>
        </w:rPr>
        <w:t>,</w:t>
      </w:r>
      <w:r>
        <w:rPr>
          <w:rFonts w:eastAsia="Times New Roman" w:cs="Times New Roman"/>
          <w:szCs w:val="24"/>
        </w:rPr>
        <w:t xml:space="preserve"> αυτοί ο</w:t>
      </w:r>
      <w:r>
        <w:rPr>
          <w:rFonts w:eastAsia="Times New Roman" w:cs="Times New Roman"/>
          <w:szCs w:val="24"/>
        </w:rPr>
        <w:t xml:space="preserve">ι φορολογούμενοι πρέπει να τηρούν βιβλία. Όμως, εφόσον υπάρχουν οι προϋποθέσεις που ορίζει πάλι ο νόμος, δηλαδή η επαγγελματική τους εγκατάσταση είναι ίδια με την κατοικία τους και παρέχουν υπηρεσίες, βάσει συμβάσεων παροχής υπηρεσιών ή συμβάσεων έργου με </w:t>
      </w:r>
      <w:r>
        <w:rPr>
          <w:rFonts w:eastAsia="Times New Roman" w:cs="Times New Roman"/>
          <w:szCs w:val="24"/>
        </w:rPr>
        <w:t>φυσικά πρόσωπα ή νομικά πρόσωπα</w:t>
      </w:r>
      <w:r>
        <w:rPr>
          <w:rFonts w:eastAsia="Times New Roman" w:cs="Times New Roman"/>
          <w:szCs w:val="24"/>
        </w:rPr>
        <w:t>,</w:t>
      </w:r>
      <w:r>
        <w:rPr>
          <w:rFonts w:eastAsia="Times New Roman" w:cs="Times New Roman"/>
          <w:szCs w:val="24"/>
        </w:rPr>
        <w:t xml:space="preserve"> τα οποία δεν υπερβαίνουν τα τρία ή, αν τα υπερβαίνουν, το 75% του ακαθάριστου εισοδήματος από επιχειρηματική δραστηριότητα, όπως είναι η </w:t>
      </w:r>
      <w:r>
        <w:rPr>
          <w:rFonts w:eastAsia="Times New Roman" w:cs="Times New Roman"/>
          <w:szCs w:val="24"/>
        </w:rPr>
        <w:lastRenderedPageBreak/>
        <w:t>συγκεκριμένη αμοιβή, να προέρχεται από ένα από τα φυσικά ή νομικά πρόσωπα που λαμβάνου</w:t>
      </w:r>
      <w:r>
        <w:rPr>
          <w:rFonts w:eastAsia="Times New Roman" w:cs="Times New Roman"/>
          <w:szCs w:val="24"/>
        </w:rPr>
        <w:t>ν τις υπηρεσίες τους και εφόσον δεν έχουν την εμπορική ιδιότητα.</w:t>
      </w:r>
    </w:p>
    <w:p w14:paraId="2235F665"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t>Άρα αυτοί οι φορολογούμενοι, με βάση το υπάρχον νομοθετικό πλαίσιο αυτήν τη στιγμή</w:t>
      </w:r>
      <w:r>
        <w:rPr>
          <w:rFonts w:eastAsia="Times New Roman" w:cs="Times New Roman"/>
          <w:szCs w:val="24"/>
        </w:rPr>
        <w:t>,</w:t>
      </w:r>
      <w:r>
        <w:rPr>
          <w:rFonts w:eastAsia="Times New Roman" w:cs="Times New Roman"/>
          <w:szCs w:val="24"/>
        </w:rPr>
        <w:t xml:space="preserve"> το οποίο –επαναλαμβάνω- δεν έγινε ειδικά γι’ αυτούς, είναι υποχρεωμένοι να τηρούν βιβλία, αλλά θα φορολογού</w:t>
      </w:r>
      <w:r>
        <w:rPr>
          <w:rFonts w:eastAsia="Times New Roman" w:cs="Times New Roman"/>
          <w:szCs w:val="24"/>
        </w:rPr>
        <w:t>νται με τη φορολογική κλίμακα των μισθωτών, δηλαδή θα αντιμετωπίζονται ως μισθωτοί. Αυτό να είναι σαφέστατο.</w:t>
      </w:r>
    </w:p>
    <w:p w14:paraId="2235F666"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w:t>
      </w:r>
      <w:r>
        <w:rPr>
          <w:rFonts w:eastAsia="Times New Roman" w:cs="Times New Roman"/>
          <w:szCs w:val="24"/>
        </w:rPr>
        <w:t>εω</w:t>
      </w:r>
      <w:r>
        <w:rPr>
          <w:rFonts w:eastAsia="Times New Roman" w:cs="Times New Roman"/>
          <w:szCs w:val="24"/>
        </w:rPr>
        <w:t xml:space="preserve">ς του χρόνου ομιλίας του κυρίου </w:t>
      </w:r>
      <w:r>
        <w:rPr>
          <w:rFonts w:eastAsia="Times New Roman" w:cs="Times New Roman"/>
          <w:szCs w:val="24"/>
        </w:rPr>
        <w:t xml:space="preserve">Αναπληρωτή </w:t>
      </w:r>
      <w:r>
        <w:rPr>
          <w:rFonts w:eastAsia="Times New Roman" w:cs="Times New Roman"/>
          <w:szCs w:val="24"/>
        </w:rPr>
        <w:t xml:space="preserve">Υπουργού) </w:t>
      </w:r>
    </w:p>
    <w:p w14:paraId="2235F667"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t>Κλείνω αμέσως, κύριε Πρόεδρε, για να μην καθυστερήσ</w:t>
      </w:r>
      <w:r>
        <w:rPr>
          <w:rFonts w:eastAsia="Times New Roman" w:cs="Times New Roman"/>
          <w:szCs w:val="24"/>
        </w:rPr>
        <w:t>ω.</w:t>
      </w:r>
    </w:p>
    <w:p w14:paraId="2235F668"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t xml:space="preserve">Σε ό,τι αφορά το συγκεκριμένο θέμα, αυτήν την περίοδο είναι σαφέστατο το πολιτικό, το δημοσιονομικό, το οικονομικό πλαίσιο στο οποίο κινείται η Κυβέρνηση. Δεν υπάρχει αυτήν τη στιγμή δυνατότητα </w:t>
      </w:r>
      <w:r>
        <w:rPr>
          <w:rFonts w:eastAsia="Times New Roman" w:cs="Times New Roman"/>
          <w:szCs w:val="24"/>
        </w:rPr>
        <w:lastRenderedPageBreak/>
        <w:t xml:space="preserve">αλλαγής είτε των εργασιακών σχέσεων αυτών είτε του θέματος </w:t>
      </w:r>
      <w:r>
        <w:rPr>
          <w:rFonts w:eastAsia="Times New Roman" w:cs="Times New Roman"/>
          <w:szCs w:val="24"/>
        </w:rPr>
        <w:t>της φορολογίας. Αμέσως, όμως, μετά τη διαπραγμάτευση</w:t>
      </w:r>
      <w:r>
        <w:rPr>
          <w:rFonts w:eastAsia="Times New Roman" w:cs="Times New Roman"/>
          <w:szCs w:val="24"/>
        </w:rPr>
        <w:t>,</w:t>
      </w:r>
      <w:r>
        <w:rPr>
          <w:rFonts w:eastAsia="Times New Roman" w:cs="Times New Roman"/>
          <w:szCs w:val="24"/>
        </w:rPr>
        <w:t xml:space="preserve"> στις μεγάλες αλλαγές που θα φέρουμε στη φορολογία εισοδήματος</w:t>
      </w:r>
      <w:r>
        <w:rPr>
          <w:rFonts w:eastAsia="Times New Roman" w:cs="Times New Roman"/>
          <w:szCs w:val="24"/>
        </w:rPr>
        <w:t>,</w:t>
      </w:r>
      <w:r>
        <w:rPr>
          <w:rFonts w:eastAsia="Times New Roman" w:cs="Times New Roman"/>
          <w:szCs w:val="24"/>
        </w:rPr>
        <w:t xml:space="preserve"> θα εξετάσουμε και αυτές τις περιπτώσεις, διότι πραγματικά είναι μία αδικία που πρέπει να αντιμετωπιστεί.</w:t>
      </w:r>
    </w:p>
    <w:p w14:paraId="2235F669" w14:textId="77777777" w:rsidR="0029668F" w:rsidRDefault="009425B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cs="Times New Roman"/>
          <w:szCs w:val="24"/>
        </w:rPr>
        <w:t xml:space="preserve">Ευχαριστούμε, κύριε Υπουργέ. </w:t>
      </w:r>
    </w:p>
    <w:p w14:paraId="2235F66A"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t xml:space="preserve">Τον λόγο έχει ο κ. Χρήστος </w:t>
      </w:r>
      <w:proofErr w:type="spellStart"/>
      <w:r>
        <w:rPr>
          <w:rFonts w:eastAsia="Times New Roman" w:cs="Times New Roman"/>
          <w:szCs w:val="24"/>
        </w:rPr>
        <w:t>Κατσώτης</w:t>
      </w:r>
      <w:proofErr w:type="spellEnd"/>
      <w:r>
        <w:rPr>
          <w:rFonts w:eastAsia="Times New Roman" w:cs="Times New Roman"/>
          <w:szCs w:val="24"/>
        </w:rPr>
        <w:t xml:space="preserve"> από το Κομμουνιστικό Κόμμα Ελλάδ</w:t>
      </w:r>
      <w:r>
        <w:rPr>
          <w:rFonts w:eastAsia="Times New Roman" w:cs="Times New Roman"/>
          <w:szCs w:val="24"/>
        </w:rPr>
        <w:t>α</w:t>
      </w:r>
      <w:r>
        <w:rPr>
          <w:rFonts w:eastAsia="Times New Roman" w:cs="Times New Roman"/>
          <w:szCs w:val="24"/>
        </w:rPr>
        <w:t>ς για τρία λεπτά, προκειμένου να δευτερολογήσει.</w:t>
      </w:r>
    </w:p>
    <w:p w14:paraId="2235F66B" w14:textId="77777777" w:rsidR="0029668F" w:rsidRDefault="009425B2">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Κύριε Υπουργέ, αυτά είναι αυτά που προβλέπονται από τους νόμους που έχουν ψηφιστεί μέχρι σ</w:t>
      </w:r>
      <w:r>
        <w:rPr>
          <w:rFonts w:eastAsia="Times New Roman" w:cs="Times New Roman"/>
          <w:szCs w:val="24"/>
        </w:rPr>
        <w:t xml:space="preserve">ήμερα για τα εργασιακά και τα ασφαλιστικά. </w:t>
      </w:r>
    </w:p>
    <w:p w14:paraId="2235F66C"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t>Υπάρχει, όμως, μια συγκεκριμένη κατάσταση που έχει διαμορφωθεί τα τελευταία χρόνια, όχι μόνο από τα μνημόνια</w:t>
      </w:r>
      <w:r>
        <w:rPr>
          <w:rFonts w:eastAsia="Times New Roman" w:cs="Times New Roman"/>
          <w:szCs w:val="24"/>
        </w:rPr>
        <w:t>,</w:t>
      </w:r>
      <w:r>
        <w:rPr>
          <w:rFonts w:eastAsia="Times New Roman" w:cs="Times New Roman"/>
          <w:szCs w:val="24"/>
        </w:rPr>
        <w:t xml:space="preserve"> αλλά και πριν ακόμη από τα μνημόνια, στο θέμα των εργασιακών σχέσεων. Αυτές οι </w:t>
      </w:r>
      <w:r>
        <w:rPr>
          <w:rFonts w:eastAsia="Times New Roman" w:cs="Times New Roman"/>
          <w:szCs w:val="24"/>
        </w:rPr>
        <w:lastRenderedPageBreak/>
        <w:t>ελαστικές μορφές απασχό</w:t>
      </w:r>
      <w:r>
        <w:rPr>
          <w:rFonts w:eastAsia="Times New Roman" w:cs="Times New Roman"/>
          <w:szCs w:val="24"/>
        </w:rPr>
        <w:t>λησης έχουν αλλάξει συνολικά το τοπίο στην «αγορά εργασίας», όπως συνηθίζεται να λέγεται. Έχουμε, λοιπόν, πλήθος εργασιακών σχέσεων, προκειμένου η εργοδοσία να απαλλάσσεται από πολλά δικαιώματα που προβλέπονταν μέσα από συλλογικές συμβάσεις ή απ’ αυτά τα δ</w:t>
      </w:r>
      <w:r>
        <w:rPr>
          <w:rFonts w:eastAsia="Times New Roman" w:cs="Times New Roman"/>
          <w:szCs w:val="24"/>
        </w:rPr>
        <w:t xml:space="preserve">ικαιώματα που έδινε η πλήρης και σταθερή εργασία των εργαζομένων. </w:t>
      </w:r>
    </w:p>
    <w:p w14:paraId="2235F66D"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t xml:space="preserve">Εδώ σ’ αυτό που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έκανε η εργοδοσία σε χώρους δουλειάς έρχεται η Κυβέρνηση και νομοθετεί τέτοιες ρυθμίσεις γι’ αυτές τις εργασιακές σχέσεις</w:t>
      </w:r>
      <w:r>
        <w:rPr>
          <w:rFonts w:eastAsia="Times New Roman" w:cs="Times New Roman"/>
          <w:szCs w:val="24"/>
        </w:rPr>
        <w:t>,</w:t>
      </w:r>
      <w:r>
        <w:rPr>
          <w:rFonts w:eastAsia="Times New Roman" w:cs="Times New Roman"/>
          <w:szCs w:val="24"/>
        </w:rPr>
        <w:t xml:space="preserve"> που προϊδεάζουν σαν επιχειρηματική δραστηριότητα. Μα τώρα αυτοί οι εργαζόμενοι έχουν την αμοιβή την προηγούμενη, αυτή που είχαν όταν ήταν η πρώτη σύμβασή τους. Είχαν τα δικαιώματα από την πρώτη σύμβαση, αυτά που είχαν και οι υπόλοιποι εργαζόμενοι. </w:t>
      </w:r>
    </w:p>
    <w:p w14:paraId="2235F66E"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lastRenderedPageBreak/>
        <w:t>Ως προ</w:t>
      </w:r>
      <w:r>
        <w:rPr>
          <w:rFonts w:eastAsia="Times New Roman" w:cs="Times New Roman"/>
          <w:szCs w:val="24"/>
        </w:rPr>
        <w:t>ς τη φορολογική νομοθεσία, τους εντάσσετε με βάση την παράταση σ’ αυτή τη ρύθμιση -ότι αυτοί πια δεν είναι συμβασιούχοι, αλλά έχουν ατομική σύμβαση έργου- και τους βάζετε σ’ αυτή τη φορολογική ρύθμιση, βάσει της οποίας απαιτείτε απ’ αυτούς βιβλία και στοιχ</w:t>
      </w:r>
      <w:r>
        <w:rPr>
          <w:rFonts w:eastAsia="Times New Roman" w:cs="Times New Roman"/>
          <w:szCs w:val="24"/>
        </w:rPr>
        <w:t xml:space="preserve">εία, αφαιρώντας τους έτσι, βέβαια, και αυτά τα δικαιώματα που είχαν πριν, στην προηγούμενη σύμβασή τους, από τους δήμους. Αυτό, όμως, δεν είναι δίκαιο. </w:t>
      </w:r>
    </w:p>
    <w:p w14:paraId="2235F66F"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t>Καταλαβαίνω ότι υπάρχουν αυτές οι υποχρεώσεις, οι δεσμεύσεις των μνημονίων. Ωστόσο, όμως, ένα τέτοιο θέ</w:t>
      </w:r>
      <w:r>
        <w:rPr>
          <w:rFonts w:eastAsia="Times New Roman" w:cs="Times New Roman"/>
          <w:szCs w:val="24"/>
        </w:rPr>
        <w:t>μα</w:t>
      </w:r>
      <w:r>
        <w:rPr>
          <w:rFonts w:eastAsia="Times New Roman" w:cs="Times New Roman"/>
          <w:szCs w:val="24"/>
        </w:rPr>
        <w:t>,</w:t>
      </w:r>
      <w:r>
        <w:rPr>
          <w:rFonts w:eastAsia="Times New Roman" w:cs="Times New Roman"/>
          <w:szCs w:val="24"/>
        </w:rPr>
        <w:t xml:space="preserve"> που αφορά αυτούς τους εργαζόμενους</w:t>
      </w:r>
      <w:r>
        <w:rPr>
          <w:rFonts w:eastAsia="Times New Roman" w:cs="Times New Roman"/>
          <w:szCs w:val="24"/>
        </w:rPr>
        <w:t>,</w:t>
      </w:r>
      <w:r>
        <w:rPr>
          <w:rFonts w:eastAsia="Times New Roman" w:cs="Times New Roman"/>
          <w:szCs w:val="24"/>
        </w:rPr>
        <w:t xml:space="preserve"> θα μπορούσε να αντιμετωπιστεί, με την εξαίρεση ή τέλος πάντων να πάνε σ’ αυτή την κατηγορία των άλλων εργαζομένων</w:t>
      </w:r>
      <w:r>
        <w:rPr>
          <w:rFonts w:eastAsia="Times New Roman" w:cs="Times New Roman"/>
          <w:szCs w:val="24"/>
        </w:rPr>
        <w:t>,</w:t>
      </w:r>
      <w:r>
        <w:rPr>
          <w:rFonts w:eastAsia="Times New Roman" w:cs="Times New Roman"/>
          <w:szCs w:val="24"/>
        </w:rPr>
        <w:t xml:space="preserve"> που είναι ευκαιριακά. </w:t>
      </w:r>
    </w:p>
    <w:p w14:paraId="2235F670"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t>Αυτοί ευκαιριακά είναι, σύμβαση έχουν, η οποία λήγει στο τέλος του 2016. Δεν ε</w:t>
      </w:r>
      <w:r>
        <w:rPr>
          <w:rFonts w:eastAsia="Times New Roman" w:cs="Times New Roman"/>
          <w:szCs w:val="24"/>
        </w:rPr>
        <w:t xml:space="preserve">ίναι μόνιμα εργαζόμενοι, δεν ασκούν επιχειρηματική δραστηριότητα. Δεν ασκούν εμπόριο. Θα μπορούσε, λοιπόν, με μια διευκρινιστική εγκύκλιο, όπως κάνατε αυτή, το Υπουργείο όντως να τους εξαιρέσει. Δεν είναι κάτι, δηλαδή, </w:t>
      </w:r>
      <w:r>
        <w:rPr>
          <w:rFonts w:eastAsia="Times New Roman" w:cs="Times New Roman"/>
          <w:szCs w:val="24"/>
        </w:rPr>
        <w:lastRenderedPageBreak/>
        <w:t>που αυτοί θα είναι ένα ή δύο ή τρία χ</w:t>
      </w:r>
      <w:r>
        <w:rPr>
          <w:rFonts w:eastAsia="Times New Roman" w:cs="Times New Roman"/>
          <w:szCs w:val="24"/>
        </w:rPr>
        <w:t>ρόνια. Είναι μια σύμβαση, η οποία έγινε κατ’ αυτόν τον τρόπο, γιατί δεν μπορείτε να παρατείνετε τη σύμβαση εξαρτημένης εργασίας, αλλά όμως αυτό το θέμα θα μπορούσατε πράγματι να το ξεπεράσετε με μια τροπολογία –περάσατε και χθες εδώ διάφορες ρυθμίσεις- που</w:t>
      </w:r>
      <w:r>
        <w:rPr>
          <w:rFonts w:eastAsia="Times New Roman" w:cs="Times New Roman"/>
          <w:szCs w:val="24"/>
        </w:rPr>
        <w:t xml:space="preserve"> να ρυθμίζει το θέμα αυτών των εργαζομένων.</w:t>
      </w:r>
    </w:p>
    <w:p w14:paraId="2235F671"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t xml:space="preserve">Βεβαίως, η κλίμακα, όπως λέτε, είναι κλίμακα των μισθωτών. Έτσι φορολογούνται, όπως το είπατε, το διευκρινίσατε. Όμως στερούνται μια σειρά άλλων ζητημάτων. Γιατί θα έπρεπε να τα στερηθούν; </w:t>
      </w:r>
    </w:p>
    <w:p w14:paraId="2235F672"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t>Στερούνται, κατ’ αρχάς</w:t>
      </w:r>
      <w:r>
        <w:rPr>
          <w:rFonts w:eastAsia="Times New Roman" w:cs="Times New Roman"/>
          <w:szCs w:val="24"/>
        </w:rPr>
        <w:t xml:space="preserve">, την ασφάλισή τους στο ΙΚΑ αυτοί οι εργαζόμενοι και στερούνται 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το γάλα τους, για να το πω έτσι. Στερούνται αυτό που είναι αναγκαίο σ’ αυτόν που είναι στην καθαριότητα, πίσω από το αυτοκίνητο που μαζεύει τα σκουπίδια, το γάλα που ε</w:t>
      </w:r>
      <w:r>
        <w:rPr>
          <w:rFonts w:eastAsia="Times New Roman" w:cs="Times New Roman"/>
          <w:szCs w:val="24"/>
        </w:rPr>
        <w:t>ίναι αναγκαίο γι’ αυτούς. Γιατί θα πρέπει, λοιπόν, αυτά να τα στερούνται;</w:t>
      </w:r>
    </w:p>
    <w:p w14:paraId="2235F673"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lastRenderedPageBreak/>
        <w:t>Νομίζω ότι θα πρέπει να τα σκεφθεί όλα αυτά το Υπουργείο και να δει τι λύση θα δώσει σ’ αυτό το θέμα</w:t>
      </w:r>
      <w:r>
        <w:rPr>
          <w:rFonts w:eastAsia="Times New Roman" w:cs="Times New Roman"/>
          <w:szCs w:val="24"/>
        </w:rPr>
        <w:t>,</w:t>
      </w:r>
      <w:r>
        <w:rPr>
          <w:rFonts w:eastAsia="Times New Roman" w:cs="Times New Roman"/>
          <w:szCs w:val="24"/>
        </w:rPr>
        <w:t xml:space="preserve"> που είναι σημαντικό, αφορά πολλούς εργαζόμενους και ίσως να μην είναι μόνο για τώρα, να αφορά και του χρόνου μια άλλη τέτοια λύση, γιατί, όπως φαίνεται, οι ελαστικές μορφές απασχόλησης είναι στη ζωή και μόνο με αγώνα των εργαζομένων μπορεί να ανατραπεί αυ</w:t>
      </w:r>
      <w:r>
        <w:rPr>
          <w:rFonts w:eastAsia="Times New Roman" w:cs="Times New Roman"/>
          <w:szCs w:val="24"/>
        </w:rPr>
        <w:t>τή η ζούγκλα που έχει δημιουργηθεί από την εργοδοσία αλλά και από τις κυβερνήσεις μέχρι τώρα.</w:t>
      </w:r>
    </w:p>
    <w:p w14:paraId="2235F674" w14:textId="77777777" w:rsidR="0029668F" w:rsidRDefault="009425B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w:t>
      </w:r>
      <w:proofErr w:type="spellStart"/>
      <w:r>
        <w:rPr>
          <w:rFonts w:eastAsia="Times New Roman" w:cs="Times New Roman"/>
          <w:szCs w:val="24"/>
        </w:rPr>
        <w:t>Κατσώτη</w:t>
      </w:r>
      <w:proofErr w:type="spellEnd"/>
      <w:r>
        <w:rPr>
          <w:rFonts w:eastAsia="Times New Roman" w:cs="Times New Roman"/>
          <w:szCs w:val="24"/>
        </w:rPr>
        <w:t>.</w:t>
      </w:r>
    </w:p>
    <w:p w14:paraId="2235F675"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t>Θα ολοκληρώσει την απάντηση στην επίκαιρη ερώτηση ο Αναπληρωτής Υπουργός Οικονομικών κ. Τρύφων Αλεξ</w:t>
      </w:r>
      <w:r>
        <w:rPr>
          <w:rFonts w:eastAsia="Times New Roman" w:cs="Times New Roman"/>
          <w:szCs w:val="24"/>
        </w:rPr>
        <w:t>ιάδης.</w:t>
      </w:r>
    </w:p>
    <w:p w14:paraId="2235F676" w14:textId="77777777" w:rsidR="0029668F" w:rsidRDefault="009425B2">
      <w:pPr>
        <w:spacing w:line="600" w:lineRule="auto"/>
        <w:ind w:firstLine="720"/>
        <w:jc w:val="both"/>
        <w:rPr>
          <w:rFonts w:eastAsia="Times New Roman" w:cs="Times New Roman"/>
          <w:color w:val="FF0000"/>
          <w:szCs w:val="24"/>
        </w:rPr>
      </w:pPr>
      <w:r>
        <w:rPr>
          <w:rFonts w:eastAsia="Times New Roman" w:cs="Times New Roman"/>
          <w:szCs w:val="24"/>
        </w:rPr>
        <w:t>Κύριε Υπουργέ, έχετε τον λόγο για τρία λεπτά.</w:t>
      </w:r>
    </w:p>
    <w:p w14:paraId="2235F677" w14:textId="77777777" w:rsidR="0029668F" w:rsidRDefault="009425B2">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Θα συμφωνήσω μαζί σας, κύριε </w:t>
      </w:r>
      <w:proofErr w:type="spellStart"/>
      <w:r>
        <w:rPr>
          <w:rFonts w:eastAsia="Times New Roman" w:cs="Times New Roman"/>
          <w:szCs w:val="24"/>
        </w:rPr>
        <w:t>Κατσώτη</w:t>
      </w:r>
      <w:proofErr w:type="spellEnd"/>
      <w:r>
        <w:rPr>
          <w:rFonts w:eastAsia="Times New Roman" w:cs="Times New Roman"/>
          <w:szCs w:val="24"/>
        </w:rPr>
        <w:t xml:space="preserve">, ότι με αγώνες ανατρέπονται αυτά τα πράγματα, τίποτε απ’ αυτά δεν είναι δεδομένο και οι </w:t>
      </w:r>
      <w:r>
        <w:rPr>
          <w:rFonts w:eastAsia="Times New Roman" w:cs="Times New Roman"/>
          <w:szCs w:val="24"/>
        </w:rPr>
        <w:lastRenderedPageBreak/>
        <w:t>εργαζόμενοι πρέπει να αγω</w:t>
      </w:r>
      <w:r>
        <w:rPr>
          <w:rFonts w:eastAsia="Times New Roman" w:cs="Times New Roman"/>
          <w:szCs w:val="24"/>
        </w:rPr>
        <w:t>νίζονται. Συμφωνώ μαζί σας σ</w:t>
      </w:r>
      <w:r>
        <w:rPr>
          <w:rFonts w:eastAsia="Times New Roman" w:cs="Times New Roman"/>
          <w:szCs w:val="24"/>
        </w:rPr>
        <w:t>ε</w:t>
      </w:r>
      <w:r>
        <w:rPr>
          <w:rFonts w:eastAsia="Times New Roman" w:cs="Times New Roman"/>
          <w:szCs w:val="24"/>
        </w:rPr>
        <w:t xml:space="preserve"> αυτόν τον τομέα, δεν συμφωνώ</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μαζί σας στο ότι εμείς νομοθετήσαμε κάτι ειδικά για αυτούς τους εργαζόμενους. </w:t>
      </w:r>
    </w:p>
    <w:p w14:paraId="2235F678"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t>Να το ξεκαθαρίσω, λοιπόν, αυτό. Υπήρχε από εμάς η δυνατότητα και με το άρθρο 50 του νόμου παρατείναμε τις συμβά</w:t>
      </w:r>
      <w:r>
        <w:rPr>
          <w:rFonts w:eastAsia="Times New Roman" w:cs="Times New Roman"/>
          <w:szCs w:val="24"/>
        </w:rPr>
        <w:t xml:space="preserve">σεις κατά ένα έτος. Αυτό νομίζω ότι είναι κάτι θετικό και πρέπει να το καταθέσουμε. Εδώ, όμως, υπάρχουν δύο θέματα: το φορολογικό και το εργασιακό. </w:t>
      </w:r>
    </w:p>
    <w:p w14:paraId="2235F679" w14:textId="77777777" w:rsidR="0029668F" w:rsidRDefault="0029668F">
      <w:pPr>
        <w:spacing w:line="600" w:lineRule="auto"/>
        <w:ind w:firstLine="720"/>
        <w:jc w:val="both"/>
        <w:rPr>
          <w:rFonts w:eastAsia="Times New Roman" w:cs="Times New Roman"/>
          <w:szCs w:val="24"/>
        </w:rPr>
      </w:pPr>
    </w:p>
    <w:p w14:paraId="2235F67A"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t>Σε ό,τι αφορά το εργασιακό θέμα, δεν είμαι αρμόδιος να σας πω. Είναι αρμοδιότητα άλλου Υπουργού, αλλά σίγο</w:t>
      </w:r>
      <w:r>
        <w:rPr>
          <w:rFonts w:eastAsia="Times New Roman" w:cs="Times New Roman"/>
          <w:szCs w:val="24"/>
        </w:rPr>
        <w:t>υρα δεν πρέπει να υπάρχουν διαφορετικές μορφές απασχόλησης για το ίδιο αντικείμενο σε ένα Υπουργείο. Στο Υπουργείο Οικονομικών είχαμε μόνιμες καθαρίστριες, καθαρίστριες αορίστου χρόνου και καθαρίστριες με σύμβαση έργου. Δυστυχώς αυτά τα πράγματα είναι πράγ</w:t>
      </w:r>
      <w:r>
        <w:rPr>
          <w:rFonts w:eastAsia="Times New Roman" w:cs="Times New Roman"/>
          <w:szCs w:val="24"/>
        </w:rPr>
        <w:t xml:space="preserve">ματα, που κληρονομήσαμε και πρέπει να τα αντιμετωπίσουμε και εμείς όσο γίνεται πιο γρήγορα. </w:t>
      </w:r>
    </w:p>
    <w:p w14:paraId="2235F67B"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lastRenderedPageBreak/>
        <w:t>Όμως, σε ό,τι αφορά το φορολογικό θέμα, καταλαβαίνετε ότι δεν μπορούμε να φέρουμε μία διάταξη</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στην οποία να αναφέρουμε </w:t>
      </w:r>
      <w:r>
        <w:rPr>
          <w:rFonts w:eastAsia="Times New Roman" w:cs="Times New Roman"/>
          <w:szCs w:val="24"/>
        </w:rPr>
        <w:t>ότι εάν κάποιος εργάζεται με τον άλφα εργοδ</w:t>
      </w:r>
      <w:r>
        <w:rPr>
          <w:rFonts w:eastAsia="Times New Roman" w:cs="Times New Roman"/>
          <w:szCs w:val="24"/>
        </w:rPr>
        <w:t>ότη, έχει αυτή</w:t>
      </w:r>
      <w:r>
        <w:rPr>
          <w:rFonts w:eastAsia="Times New Roman" w:cs="Times New Roman"/>
          <w:szCs w:val="24"/>
        </w:rPr>
        <w:t>ν</w:t>
      </w:r>
      <w:r>
        <w:rPr>
          <w:rFonts w:eastAsia="Times New Roman" w:cs="Times New Roman"/>
          <w:szCs w:val="24"/>
        </w:rPr>
        <w:t xml:space="preserve"> τη μεταχείριση και με τον βήτα, έχει την άλλη. Στη φορολογική νομοθεσία οι διατάξεις είναι γενικές. Γενικά για τους εργαζόμενους αυτούς θα προσπαθήσουμε να το αντιμετωπίσουμε, διότι όπου στην ουσία είναι εξαρτημένη σχέση εργασίας και είναι </w:t>
      </w:r>
      <w:r>
        <w:rPr>
          <w:rFonts w:eastAsia="Times New Roman" w:cs="Times New Roman"/>
          <w:szCs w:val="24"/>
        </w:rPr>
        <w:t>σχέση που υποκρύπτει μισθωτή εργασία πίσω από τη σύμβαση, πρέπει έτσι να το αντιμετωπίσουμε και φορολογικά.</w:t>
      </w:r>
    </w:p>
    <w:p w14:paraId="2235F67C" w14:textId="77777777" w:rsidR="0029668F" w:rsidRDefault="009425B2">
      <w:pPr>
        <w:spacing w:line="600" w:lineRule="auto"/>
        <w:ind w:firstLine="720"/>
        <w:jc w:val="both"/>
        <w:rPr>
          <w:rFonts w:eastAsia="Times New Roman" w:cs="Times New Roman"/>
          <w:szCs w:val="24"/>
        </w:rPr>
      </w:pPr>
      <w:r>
        <w:rPr>
          <w:rFonts w:eastAsia="Times New Roman" w:cs="Times New Roman"/>
          <w:szCs w:val="24"/>
        </w:rPr>
        <w:t>Θέλω να είμαι ειλικρινής. Δεν είναι κάτι που μπορούμε να το αντιμετωπίσουμε αυτή</w:t>
      </w:r>
      <w:r>
        <w:rPr>
          <w:rFonts w:eastAsia="Times New Roman" w:cs="Times New Roman"/>
          <w:szCs w:val="24"/>
        </w:rPr>
        <w:t>ν</w:t>
      </w:r>
      <w:r>
        <w:rPr>
          <w:rFonts w:eastAsia="Times New Roman" w:cs="Times New Roman"/>
          <w:szCs w:val="24"/>
        </w:rPr>
        <w:t xml:space="preserve"> τη στιγμή λόγω της διαπραγμάτευσης και των άλλων δεσμεύσεων, αλλά είναι στα θέματα που έχουμε μπροστά μας, στις μεγάλες αλλαγές που θα έρθουν στην φορολογία εισοδήματος, να το αντιμετωπίσουμε και αυτό.</w:t>
      </w:r>
    </w:p>
    <w:p w14:paraId="2235F67D" w14:textId="77777777" w:rsidR="0029668F" w:rsidRDefault="009425B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Υπ</w:t>
      </w:r>
      <w:r>
        <w:rPr>
          <w:rFonts w:eastAsia="Times New Roman" w:cs="Times New Roman"/>
          <w:szCs w:val="24"/>
        </w:rPr>
        <w:t>ουργό, κ. Τρύφων Αλεξιάδη.</w:t>
      </w:r>
    </w:p>
    <w:p w14:paraId="2235F67E" w14:textId="77777777" w:rsidR="0029668F" w:rsidRDefault="009425B2">
      <w:pPr>
        <w:spacing w:after="0" w:line="600" w:lineRule="auto"/>
        <w:ind w:firstLine="720"/>
        <w:jc w:val="both"/>
        <w:rPr>
          <w:rFonts w:eastAsia="Times New Roman"/>
          <w:szCs w:val="24"/>
        </w:rPr>
      </w:pPr>
      <w:r>
        <w:rPr>
          <w:rFonts w:eastAsia="Times New Roman"/>
          <w:szCs w:val="24"/>
        </w:rPr>
        <w:lastRenderedPageBreak/>
        <w:t>Κυρίες και κύριοι συνάδελφοι</w:t>
      </w:r>
      <w:r>
        <w:rPr>
          <w:rFonts w:ascii="Times New Roman" w:eastAsia="Times New Roman" w:hAnsi="Times New Roman" w:cs="Times New Roman"/>
          <w:szCs w:val="24"/>
        </w:rPr>
        <w:t>,</w:t>
      </w:r>
      <w:r>
        <w:rPr>
          <w:rFonts w:eastAsia="Times New Roman"/>
          <w:szCs w:val="24"/>
        </w:rPr>
        <w:t xml:space="preserve"> η δωδέκατη με αριθμό 614/3-3-2016 επίκαιρη ερώτηση δεύτερου κύκλου του Βουλευτή Β΄ Πειραι</w:t>
      </w:r>
      <w:r>
        <w:rPr>
          <w:rFonts w:eastAsia="Times New Roman"/>
          <w:szCs w:val="24"/>
        </w:rPr>
        <w:t>ώς</w:t>
      </w:r>
      <w:r>
        <w:rPr>
          <w:rFonts w:eastAsia="Times New Roman"/>
          <w:szCs w:val="24"/>
        </w:rPr>
        <w:t xml:space="preserve"> του Λαϊκού Συνδέσμου – Χρυσή Αυγή κ. </w:t>
      </w:r>
      <w:r>
        <w:rPr>
          <w:rFonts w:eastAsia="Times New Roman"/>
          <w:bCs/>
          <w:szCs w:val="24"/>
        </w:rPr>
        <w:t>Ιωάννη Λαγού</w:t>
      </w:r>
      <w:r>
        <w:rPr>
          <w:rFonts w:eastAsia="Times New Roman"/>
          <w:szCs w:val="24"/>
        </w:rPr>
        <w:t xml:space="preserve"> προς τον Υπουργό </w:t>
      </w:r>
      <w:r>
        <w:rPr>
          <w:rFonts w:eastAsia="Times New Roman"/>
          <w:bCs/>
          <w:szCs w:val="24"/>
        </w:rPr>
        <w:t>Εξωτερικών,</w:t>
      </w:r>
      <w:r>
        <w:rPr>
          <w:rFonts w:eastAsia="Times New Roman"/>
          <w:szCs w:val="24"/>
        </w:rPr>
        <w:t xml:space="preserve"> σχετικά με την «καλλιέργεια </w:t>
      </w:r>
      <w:r>
        <w:rPr>
          <w:rFonts w:eastAsia="Times New Roman"/>
          <w:szCs w:val="24"/>
        </w:rPr>
        <w:t>κλίματος έντασης και τις μεθοδεύσεις του τουρκικού προξενείου στη Θράκη», δεν συζητείται λόγω κωλύματος του κυρίου Υπουργού.</w:t>
      </w:r>
    </w:p>
    <w:p w14:paraId="2235F67F" w14:textId="77777777" w:rsidR="0029668F" w:rsidRDefault="009425B2">
      <w:pPr>
        <w:spacing w:after="0" w:line="600" w:lineRule="auto"/>
        <w:ind w:firstLine="720"/>
        <w:jc w:val="both"/>
        <w:rPr>
          <w:rFonts w:eastAsia="Times New Roman"/>
          <w:szCs w:val="24"/>
        </w:rPr>
      </w:pPr>
      <w:r>
        <w:rPr>
          <w:rFonts w:eastAsia="Times New Roman"/>
          <w:szCs w:val="24"/>
        </w:rPr>
        <w:t>Η δέκατη τρίτη με αριθμό 583/26-2-2016 επίκαιρη ερώτηση δεύτερου κύκλου του Βουλευτή Β΄ Αθηνών του Λαϊκού Συνδέσμου – Χρυσή Αυγή κ</w:t>
      </w:r>
      <w:r>
        <w:rPr>
          <w:rFonts w:eastAsia="Times New Roman"/>
          <w:b/>
          <w:szCs w:val="24"/>
        </w:rPr>
        <w:t>.</w:t>
      </w:r>
      <w:r>
        <w:rPr>
          <w:rFonts w:eastAsia="Times New Roman"/>
          <w:b/>
          <w:szCs w:val="24"/>
        </w:rPr>
        <w:t xml:space="preserve"> </w:t>
      </w:r>
      <w:r>
        <w:rPr>
          <w:rFonts w:eastAsia="Times New Roman"/>
          <w:bCs/>
          <w:szCs w:val="24"/>
        </w:rPr>
        <w:t xml:space="preserve">Ηλία </w:t>
      </w:r>
      <w:proofErr w:type="spellStart"/>
      <w:r>
        <w:rPr>
          <w:rFonts w:eastAsia="Times New Roman"/>
          <w:bCs/>
          <w:szCs w:val="24"/>
        </w:rPr>
        <w:t>Παναγιώταρου</w:t>
      </w:r>
      <w:proofErr w:type="spellEnd"/>
      <w:r>
        <w:rPr>
          <w:rFonts w:eastAsia="Times New Roman"/>
          <w:szCs w:val="24"/>
        </w:rPr>
        <w:t xml:space="preserve"> προς τον Υπουργό </w:t>
      </w:r>
      <w:r>
        <w:rPr>
          <w:rFonts w:eastAsia="Times New Roman"/>
          <w:bCs/>
          <w:szCs w:val="24"/>
        </w:rPr>
        <w:t>Εξωτερικών,</w:t>
      </w:r>
      <w:r>
        <w:rPr>
          <w:rFonts w:eastAsia="Times New Roman"/>
          <w:szCs w:val="24"/>
        </w:rPr>
        <w:t xml:space="preserve"> σχετικά με την «εκχώρηση του ονόματος της Μακεδονίας μας στους σκοπιανούς», δεν συζητείται λόγω κωλύματος του κυρίου Υπουργού.</w:t>
      </w:r>
    </w:p>
    <w:p w14:paraId="2235F680" w14:textId="77777777" w:rsidR="0029668F" w:rsidRDefault="009425B2">
      <w:pPr>
        <w:spacing w:after="0" w:line="600" w:lineRule="auto"/>
        <w:ind w:firstLine="720"/>
        <w:jc w:val="both"/>
        <w:rPr>
          <w:rFonts w:eastAsia="Times New Roman"/>
          <w:szCs w:val="24"/>
        </w:rPr>
      </w:pPr>
      <w:r>
        <w:rPr>
          <w:rFonts w:eastAsia="Times New Roman"/>
          <w:szCs w:val="24"/>
        </w:rPr>
        <w:t>Η τρίτη με αριθμό 677/18-3-2016 επίκαιρη ερώτηση πρώτου κύκλου του Βουλευτή Β΄ Αθ</w:t>
      </w:r>
      <w:r>
        <w:rPr>
          <w:rFonts w:eastAsia="Times New Roman"/>
          <w:szCs w:val="24"/>
        </w:rPr>
        <w:t xml:space="preserve">ηνών του Λαϊκού Συνδέσμου – Χρυσή Αυγή κ. </w:t>
      </w:r>
      <w:r>
        <w:rPr>
          <w:rFonts w:eastAsia="Times New Roman"/>
          <w:bCs/>
          <w:szCs w:val="24"/>
        </w:rPr>
        <w:t xml:space="preserve">Ηλία </w:t>
      </w:r>
      <w:proofErr w:type="spellStart"/>
      <w:r>
        <w:rPr>
          <w:rFonts w:eastAsia="Times New Roman"/>
          <w:bCs/>
          <w:szCs w:val="24"/>
        </w:rPr>
        <w:t>Παναγιώταρου</w:t>
      </w:r>
      <w:proofErr w:type="spellEnd"/>
      <w:r>
        <w:rPr>
          <w:rFonts w:eastAsia="Times New Roman"/>
          <w:szCs w:val="24"/>
        </w:rPr>
        <w:t xml:space="preserve"> προς τον Υπουργό </w:t>
      </w:r>
      <w:r>
        <w:rPr>
          <w:rFonts w:eastAsia="Times New Roman"/>
          <w:bCs/>
          <w:szCs w:val="24"/>
        </w:rPr>
        <w:t>Εξωτερικών,</w:t>
      </w:r>
      <w:r>
        <w:rPr>
          <w:rFonts w:eastAsia="Times New Roman"/>
          <w:szCs w:val="24"/>
        </w:rPr>
        <w:t xml:space="preserve"> σχετικά με την «καθυστέρηση του ενταφιασμού των Ελλήνων μαχητών του 1940 στην Αλβανία», δεν συζητείται λόγω κωλύματος του κυρίου Υπουργού.</w:t>
      </w:r>
    </w:p>
    <w:p w14:paraId="2235F681" w14:textId="77777777" w:rsidR="0029668F" w:rsidRDefault="009425B2">
      <w:pPr>
        <w:spacing w:after="0" w:line="600" w:lineRule="auto"/>
        <w:ind w:firstLine="720"/>
        <w:jc w:val="both"/>
        <w:rPr>
          <w:rFonts w:eastAsia="Times New Roman"/>
          <w:szCs w:val="24"/>
        </w:rPr>
      </w:pPr>
      <w:r>
        <w:rPr>
          <w:rFonts w:eastAsia="Times New Roman"/>
          <w:szCs w:val="24"/>
        </w:rPr>
        <w:lastRenderedPageBreak/>
        <w:t>Η δεύτερη με αριθμό 675/17-3</w:t>
      </w:r>
      <w:r>
        <w:rPr>
          <w:rFonts w:eastAsia="Times New Roman"/>
          <w:szCs w:val="24"/>
        </w:rPr>
        <w:t xml:space="preserve">-2016 επίκαιρη ερώτηση πρώτου κύκλου του Βουλευτή Δωδεκανήσου της Νέας Δημοκρατίας κ. </w:t>
      </w:r>
      <w:r>
        <w:rPr>
          <w:rFonts w:eastAsia="Times New Roman"/>
          <w:bCs/>
          <w:szCs w:val="24"/>
        </w:rPr>
        <w:t xml:space="preserve">Εμμανουήλ </w:t>
      </w:r>
      <w:proofErr w:type="spellStart"/>
      <w:r>
        <w:rPr>
          <w:rFonts w:eastAsia="Times New Roman"/>
          <w:bCs/>
          <w:szCs w:val="24"/>
        </w:rPr>
        <w:t>Κόνσολα</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Υγείας,</w:t>
      </w:r>
      <w:r>
        <w:rPr>
          <w:rFonts w:eastAsia="Times New Roman"/>
          <w:b/>
          <w:bCs/>
          <w:szCs w:val="24"/>
        </w:rPr>
        <w:t xml:space="preserve"> </w:t>
      </w:r>
      <w:r>
        <w:rPr>
          <w:rFonts w:eastAsia="Times New Roman"/>
          <w:szCs w:val="24"/>
        </w:rPr>
        <w:t xml:space="preserve">σχετικά με την </w:t>
      </w:r>
      <w:proofErr w:type="spellStart"/>
      <w:r>
        <w:rPr>
          <w:rFonts w:eastAsia="Times New Roman"/>
          <w:szCs w:val="24"/>
        </w:rPr>
        <w:t>υποστελέχωση</w:t>
      </w:r>
      <w:proofErr w:type="spellEnd"/>
      <w:r>
        <w:rPr>
          <w:rFonts w:eastAsia="Times New Roman"/>
          <w:szCs w:val="24"/>
        </w:rPr>
        <w:t xml:space="preserve"> του Γενικού Νοσοκομείου Ρόδου και τα προβλήματα λειτουργίας σε νευραλγικούς τομείς, δεν συζητείται </w:t>
      </w:r>
      <w:r>
        <w:rPr>
          <w:rFonts w:eastAsia="Times New Roman"/>
          <w:szCs w:val="24"/>
        </w:rPr>
        <w:t>λόγω κωλύματος του κυρίου Υπουργού.</w:t>
      </w:r>
    </w:p>
    <w:p w14:paraId="2235F682" w14:textId="77777777" w:rsidR="0029668F" w:rsidRDefault="009425B2">
      <w:pPr>
        <w:spacing w:after="0" w:line="600" w:lineRule="auto"/>
        <w:ind w:firstLine="720"/>
        <w:jc w:val="both"/>
        <w:rPr>
          <w:rFonts w:eastAsia="Times New Roman"/>
          <w:szCs w:val="24"/>
        </w:rPr>
      </w:pPr>
      <w:r>
        <w:rPr>
          <w:rFonts w:eastAsia="Times New Roman"/>
          <w:szCs w:val="24"/>
        </w:rPr>
        <w:t xml:space="preserve">Η έβδομη με αριθμό 606/1-3-2016 επίκαιρη ερώτηση δεύτερου κύκλου του Βουλευτή Έβρου της Νέας Δημοκρατίας κ. </w:t>
      </w:r>
      <w:r>
        <w:rPr>
          <w:rFonts w:eastAsia="Times New Roman"/>
          <w:bCs/>
          <w:szCs w:val="24"/>
        </w:rPr>
        <w:t xml:space="preserve">Αναστασίου </w:t>
      </w:r>
      <w:proofErr w:type="spellStart"/>
      <w:r>
        <w:rPr>
          <w:rFonts w:eastAsia="Times New Roman"/>
          <w:bCs/>
          <w:szCs w:val="24"/>
        </w:rPr>
        <w:t>Δημοσχάκη</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την ανάγκη άμεσης στελέχωσης της ακτινοδιαγνωστικής κλι</w:t>
      </w:r>
      <w:r>
        <w:rPr>
          <w:rFonts w:eastAsia="Times New Roman"/>
          <w:szCs w:val="24"/>
        </w:rPr>
        <w:t>νικής του Νοσοκομείου Ξάνθης, δεν συζητείται λόγω κωλύματος του κυρίου Υπουργού</w:t>
      </w:r>
      <w:r>
        <w:rPr>
          <w:rFonts w:eastAsia="Times New Roman"/>
          <w:szCs w:val="24"/>
        </w:rPr>
        <w:t>.</w:t>
      </w:r>
    </w:p>
    <w:p w14:paraId="2235F683" w14:textId="77777777" w:rsidR="0029668F" w:rsidRDefault="009425B2">
      <w:pPr>
        <w:spacing w:after="0" w:line="600" w:lineRule="auto"/>
        <w:ind w:firstLine="720"/>
        <w:jc w:val="both"/>
        <w:rPr>
          <w:rFonts w:eastAsia="Times New Roman"/>
          <w:szCs w:val="24"/>
        </w:rPr>
      </w:pPr>
      <w:r>
        <w:rPr>
          <w:rFonts w:eastAsia="Times New Roman"/>
          <w:szCs w:val="24"/>
        </w:rPr>
        <w:t>Η ενδέκατη με αριθμό 621/7-3-2016 επίκαιρη ερώτηση δεύτερου κύκλου της Βουλευτού Ηλείας του Συνασπισμού Ριζοσπαστικής Αριστεράς κ</w:t>
      </w:r>
      <w:r>
        <w:rPr>
          <w:rFonts w:eastAsia="Times New Roman"/>
          <w:szCs w:val="24"/>
        </w:rPr>
        <w:t>.</w:t>
      </w:r>
      <w:r>
        <w:rPr>
          <w:rFonts w:eastAsia="Times New Roman"/>
          <w:szCs w:val="24"/>
        </w:rPr>
        <w:t xml:space="preserve"> </w:t>
      </w:r>
      <w:r>
        <w:rPr>
          <w:rFonts w:eastAsia="Times New Roman"/>
          <w:bCs/>
          <w:szCs w:val="24"/>
        </w:rPr>
        <w:t xml:space="preserve">Ευσταθίας (Έφης) Γεωργοπούλου - </w:t>
      </w:r>
      <w:proofErr w:type="spellStart"/>
      <w:r>
        <w:rPr>
          <w:rFonts w:eastAsia="Times New Roman"/>
          <w:bCs/>
          <w:szCs w:val="24"/>
        </w:rPr>
        <w:t>Σαλτάρη</w:t>
      </w:r>
      <w:proofErr w:type="spellEnd"/>
      <w:r>
        <w:rPr>
          <w:rFonts w:eastAsia="Times New Roman"/>
          <w:szCs w:val="24"/>
        </w:rPr>
        <w:t xml:space="preserve"> προς</w:t>
      </w:r>
      <w:r>
        <w:rPr>
          <w:rFonts w:eastAsia="Times New Roman"/>
          <w:szCs w:val="24"/>
        </w:rPr>
        <w:t xml:space="preserve"> τον Υπουργό </w:t>
      </w:r>
      <w:r>
        <w:rPr>
          <w:rFonts w:eastAsia="Times New Roman"/>
          <w:bCs/>
          <w:szCs w:val="24"/>
        </w:rPr>
        <w:t>Υγείας,</w:t>
      </w:r>
      <w:r>
        <w:rPr>
          <w:rFonts w:eastAsia="Times New Roman"/>
          <w:b/>
          <w:bCs/>
          <w:szCs w:val="24"/>
        </w:rPr>
        <w:t xml:space="preserve"> </w:t>
      </w:r>
      <w:r>
        <w:rPr>
          <w:rFonts w:eastAsia="Times New Roman"/>
          <w:szCs w:val="24"/>
        </w:rPr>
        <w:t xml:space="preserve">σχετικά με το έργο της κατασκευής της νέας πτέρυγας του </w:t>
      </w:r>
      <w:r>
        <w:rPr>
          <w:rFonts w:eastAsia="Times New Roman"/>
          <w:szCs w:val="24"/>
        </w:rPr>
        <w:t>Ν</w:t>
      </w:r>
      <w:r>
        <w:rPr>
          <w:rFonts w:eastAsia="Times New Roman"/>
          <w:szCs w:val="24"/>
        </w:rPr>
        <w:t>οσοκομείου Αμαλιάδας, δεν συζητείται λόγω κωλύματος του κυρίου Υπουργού.</w:t>
      </w:r>
    </w:p>
    <w:p w14:paraId="2235F684" w14:textId="77777777" w:rsidR="0029668F" w:rsidRDefault="009425B2">
      <w:pPr>
        <w:spacing w:after="0" w:line="600" w:lineRule="auto"/>
        <w:ind w:firstLine="720"/>
        <w:jc w:val="both"/>
        <w:rPr>
          <w:rFonts w:eastAsia="Times New Roman"/>
          <w:szCs w:val="24"/>
        </w:rPr>
      </w:pPr>
      <w:r>
        <w:rPr>
          <w:rFonts w:eastAsia="Times New Roman"/>
          <w:szCs w:val="24"/>
        </w:rPr>
        <w:lastRenderedPageBreak/>
        <w:t>Η τέταρτη με αριθμό 681/21-3-2016 επίκαιρη ερώτηση δεύτερου κύκλου του Βουλευτή Λ</w:t>
      </w:r>
      <w:r>
        <w:rPr>
          <w:rFonts w:eastAsia="Times New Roman"/>
          <w:szCs w:val="24"/>
        </w:rPr>
        <w:t>α</w:t>
      </w:r>
      <w:r>
        <w:rPr>
          <w:rFonts w:eastAsia="Times New Roman"/>
          <w:szCs w:val="24"/>
        </w:rPr>
        <w:t>ρ</w:t>
      </w:r>
      <w:r>
        <w:rPr>
          <w:rFonts w:eastAsia="Times New Roman"/>
          <w:szCs w:val="24"/>
        </w:rPr>
        <w:t>ί</w:t>
      </w:r>
      <w:r>
        <w:rPr>
          <w:rFonts w:eastAsia="Times New Roman"/>
          <w:szCs w:val="24"/>
        </w:rPr>
        <w:t>σ</w:t>
      </w:r>
      <w:r>
        <w:rPr>
          <w:rFonts w:eastAsia="Times New Roman"/>
          <w:szCs w:val="24"/>
        </w:rPr>
        <w:t>η</w:t>
      </w:r>
      <w:r>
        <w:rPr>
          <w:rFonts w:eastAsia="Times New Roman"/>
          <w:szCs w:val="24"/>
        </w:rPr>
        <w:t>ς των Ανεξαρτήτων Ε</w:t>
      </w:r>
      <w:r>
        <w:rPr>
          <w:rFonts w:eastAsia="Times New Roman"/>
          <w:szCs w:val="24"/>
        </w:rPr>
        <w:t xml:space="preserve">λλήνων κ. </w:t>
      </w:r>
      <w:r>
        <w:rPr>
          <w:rFonts w:eastAsia="Times New Roman"/>
          <w:bCs/>
          <w:szCs w:val="24"/>
        </w:rPr>
        <w:t>Βασιλείου Κόκκαλη</w:t>
      </w:r>
      <w:r>
        <w:rPr>
          <w:rFonts w:eastAsia="Times New Roman"/>
          <w:szCs w:val="24"/>
        </w:rPr>
        <w:t xml:space="preserve"> προς τον Υπουργό </w:t>
      </w:r>
      <w:r>
        <w:rPr>
          <w:rFonts w:eastAsia="Times New Roman"/>
          <w:bCs/>
          <w:szCs w:val="24"/>
        </w:rPr>
        <w:t>Εργασίας, Κοινωνικής Ασφάλισης και Κοινωνικής Αλληλεγγύης,</w:t>
      </w:r>
      <w:r>
        <w:rPr>
          <w:rFonts w:eastAsia="Times New Roman"/>
          <w:szCs w:val="24"/>
        </w:rPr>
        <w:t xml:space="preserve"> σχετικά με την επανεξέταση του ύψους του προστίμου που επιβάλλεται από την Επιθεώρηση Εργασίας και το ΙΚΑ-ΕΤΑΜ για κάθε αδήλωτο εργαζόμενο, δεν συζητείται λόγω κωλύματος του κυρίου Υπουργού.</w:t>
      </w:r>
    </w:p>
    <w:p w14:paraId="2235F685" w14:textId="77777777" w:rsidR="0029668F" w:rsidRDefault="009425B2">
      <w:pPr>
        <w:spacing w:after="0" w:line="600" w:lineRule="auto"/>
        <w:ind w:firstLine="720"/>
        <w:jc w:val="both"/>
        <w:rPr>
          <w:rFonts w:eastAsia="Times New Roman"/>
          <w:szCs w:val="24"/>
        </w:rPr>
      </w:pPr>
      <w:r>
        <w:rPr>
          <w:rFonts w:eastAsia="Times New Roman"/>
          <w:szCs w:val="24"/>
        </w:rPr>
        <w:t>Η τέταρτη με αριθμό 673/17-3-2016 επίκαιρη ερώτηση πρώτου κύκλου</w:t>
      </w:r>
      <w:r>
        <w:rPr>
          <w:rFonts w:eastAsia="Times New Roman"/>
          <w:szCs w:val="24"/>
        </w:rPr>
        <w:t xml:space="preserve"> του Βουλευτή Αχαΐας της Δημοκρατικής Συμπαράταξης ΠΑΣΟΚ – ΔΗΜΑΡ κ.</w:t>
      </w:r>
      <w:r>
        <w:rPr>
          <w:rFonts w:eastAsia="Times New Roman"/>
          <w:b/>
          <w:bCs/>
          <w:szCs w:val="24"/>
        </w:rPr>
        <w:t xml:space="preserve"> </w:t>
      </w:r>
      <w:r>
        <w:rPr>
          <w:rFonts w:eastAsia="Times New Roman"/>
          <w:bCs/>
          <w:szCs w:val="24"/>
        </w:rPr>
        <w:t>Θεόδωρου Παπαθεοδώρου</w:t>
      </w:r>
      <w:r>
        <w:rPr>
          <w:rFonts w:eastAsia="Times New Roman"/>
          <w:b/>
          <w:szCs w:val="24"/>
        </w:rPr>
        <w:t xml:space="preserve"> </w:t>
      </w:r>
      <w:r>
        <w:rPr>
          <w:rFonts w:eastAsia="Times New Roman"/>
          <w:szCs w:val="24"/>
        </w:rPr>
        <w:t xml:space="preserve">προς τον Υπουργό </w:t>
      </w:r>
      <w:r>
        <w:rPr>
          <w:rFonts w:eastAsia="Times New Roman"/>
          <w:bCs/>
          <w:szCs w:val="24"/>
        </w:rPr>
        <w:t>Εσωτερικών και Διοικητικής</w:t>
      </w:r>
      <w:r>
        <w:rPr>
          <w:rFonts w:eastAsia="Times New Roman"/>
          <w:b/>
          <w:szCs w:val="24"/>
        </w:rPr>
        <w:t xml:space="preserve"> </w:t>
      </w:r>
      <w:r>
        <w:rPr>
          <w:rFonts w:eastAsia="Times New Roman"/>
          <w:bCs/>
          <w:szCs w:val="24"/>
        </w:rPr>
        <w:t>Ανασυγκρότησης,</w:t>
      </w:r>
      <w:r>
        <w:rPr>
          <w:rFonts w:eastAsia="Times New Roman"/>
          <w:b/>
          <w:bCs/>
          <w:szCs w:val="24"/>
        </w:rPr>
        <w:t xml:space="preserve"> </w:t>
      </w:r>
      <w:r>
        <w:rPr>
          <w:rFonts w:eastAsia="Times New Roman"/>
          <w:szCs w:val="24"/>
        </w:rPr>
        <w:t>σχετικά με την έλλειψη στρατηγικού σχεδιασμού για την αντιμετώπιση του προσφυγικού, τις καθυστερήσεις στην</w:t>
      </w:r>
      <w:r>
        <w:rPr>
          <w:rFonts w:eastAsia="Times New Roman"/>
          <w:szCs w:val="24"/>
        </w:rPr>
        <w:t xml:space="preserve"> εκταμίευση των ευρωπαϊκών πόρων, και τη μη εφαρμογή του νόμου για τη χορήγηση ελληνικής ιθαγένειας, δεν συζητείται λόγω κωλύματος του κυρίου Υπουργού.</w:t>
      </w:r>
    </w:p>
    <w:p w14:paraId="2235F686" w14:textId="77777777" w:rsidR="0029668F" w:rsidRDefault="009425B2">
      <w:pPr>
        <w:spacing w:after="0" w:line="600" w:lineRule="auto"/>
        <w:ind w:firstLine="720"/>
        <w:jc w:val="both"/>
        <w:rPr>
          <w:rFonts w:eastAsia="Times New Roman"/>
          <w:szCs w:val="24"/>
        </w:rPr>
      </w:pPr>
      <w:r>
        <w:rPr>
          <w:rFonts w:eastAsia="Times New Roman"/>
          <w:szCs w:val="24"/>
        </w:rPr>
        <w:lastRenderedPageBreak/>
        <w:t>Η έκτη με αριθμό 680/21-3-2016 επίκαιρη ερώτηση πρώτου κύκλου του Βουλευτή Β΄ Πειραι</w:t>
      </w:r>
      <w:r>
        <w:rPr>
          <w:rFonts w:eastAsia="Times New Roman"/>
          <w:szCs w:val="24"/>
        </w:rPr>
        <w:t>ώς</w:t>
      </w:r>
      <w:r>
        <w:rPr>
          <w:rFonts w:eastAsia="Times New Roman"/>
          <w:szCs w:val="24"/>
        </w:rPr>
        <w:t xml:space="preserve"> των Ανεξαρτήτων Ε</w:t>
      </w:r>
      <w:r>
        <w:rPr>
          <w:rFonts w:eastAsia="Times New Roman"/>
          <w:szCs w:val="24"/>
        </w:rPr>
        <w:t xml:space="preserve">λλήνων κ. </w:t>
      </w:r>
      <w:r>
        <w:rPr>
          <w:rFonts w:eastAsia="Times New Roman"/>
          <w:bCs/>
          <w:szCs w:val="24"/>
        </w:rPr>
        <w:t>Δημητρίου Καμμένου</w:t>
      </w:r>
      <w:r>
        <w:rPr>
          <w:rFonts w:eastAsia="Times New Roman"/>
          <w:szCs w:val="24"/>
        </w:rPr>
        <w:t xml:space="preserve"> προς τον Υπουργό </w:t>
      </w:r>
      <w:r>
        <w:rPr>
          <w:rFonts w:eastAsia="Times New Roman"/>
          <w:bCs/>
          <w:szCs w:val="24"/>
        </w:rPr>
        <w:t>Εσωτερικών και Διοικητικής</w:t>
      </w:r>
      <w:r>
        <w:rPr>
          <w:rFonts w:eastAsia="Times New Roman"/>
          <w:b/>
          <w:szCs w:val="24"/>
        </w:rPr>
        <w:t xml:space="preserve"> </w:t>
      </w:r>
      <w:r>
        <w:rPr>
          <w:rFonts w:eastAsia="Times New Roman"/>
          <w:bCs/>
          <w:szCs w:val="24"/>
        </w:rPr>
        <w:t>Ανασυγκρότησης,</w:t>
      </w:r>
      <w:r>
        <w:rPr>
          <w:rFonts w:eastAsia="Times New Roman"/>
          <w:b/>
          <w:bCs/>
          <w:szCs w:val="24"/>
        </w:rPr>
        <w:t xml:space="preserve"> </w:t>
      </w:r>
      <w:r>
        <w:rPr>
          <w:rFonts w:eastAsia="Times New Roman"/>
          <w:szCs w:val="24"/>
        </w:rPr>
        <w:t>σχετικά με την αφαίρεση της ελληνικής ιθαγένειας από ομογενείς της πρώην ΕΣΣΔ, δεν συζητείται λόγω κωλύματος του κυρίου Υπουργού.</w:t>
      </w:r>
    </w:p>
    <w:p w14:paraId="2235F687" w14:textId="77777777" w:rsidR="0029668F" w:rsidRDefault="009425B2">
      <w:pPr>
        <w:spacing w:after="0" w:line="600" w:lineRule="auto"/>
        <w:ind w:firstLine="720"/>
        <w:jc w:val="both"/>
        <w:rPr>
          <w:rFonts w:eastAsia="Times New Roman"/>
          <w:szCs w:val="24"/>
        </w:rPr>
      </w:pPr>
      <w:r>
        <w:rPr>
          <w:rFonts w:eastAsia="Times New Roman"/>
          <w:szCs w:val="24"/>
        </w:rPr>
        <w:t>Η δεύτερη με αριθμό 678/21-3-2016 επί</w:t>
      </w:r>
      <w:r>
        <w:rPr>
          <w:rFonts w:eastAsia="Times New Roman"/>
          <w:szCs w:val="24"/>
        </w:rPr>
        <w:t xml:space="preserve">καιρη ερώτηση δεύτερου κύκλου του Βουλευτή Ηρακλείου της Δημοκρατικής Συμπαράταξης ΠΑΣΟΚ - 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Εσωτερικών και Διοικητικής</w:t>
      </w:r>
      <w:r>
        <w:rPr>
          <w:rFonts w:eastAsia="Times New Roman"/>
          <w:b/>
          <w:szCs w:val="24"/>
        </w:rPr>
        <w:t xml:space="preserve"> </w:t>
      </w:r>
      <w:r>
        <w:rPr>
          <w:rFonts w:eastAsia="Times New Roman"/>
          <w:bCs/>
          <w:szCs w:val="24"/>
        </w:rPr>
        <w:t>Ανασυγκρότησης,</w:t>
      </w:r>
      <w:r>
        <w:rPr>
          <w:rFonts w:eastAsia="Times New Roman"/>
          <w:szCs w:val="24"/>
        </w:rPr>
        <w:t xml:space="preserve"> σχετικά με τη δημοσίευση της ανάθεσης προμηθειών, υπηρεσιών και έργων για </w:t>
      </w:r>
      <w:r>
        <w:rPr>
          <w:rFonts w:eastAsia="Times New Roman"/>
          <w:szCs w:val="24"/>
        </w:rPr>
        <w:t>την αντιμετώπιση του προσφυγικού–μεταναστευτικού, δεν συζητείται.</w:t>
      </w:r>
    </w:p>
    <w:p w14:paraId="2235F688" w14:textId="77777777" w:rsidR="0029668F" w:rsidRDefault="009425B2">
      <w:pPr>
        <w:spacing w:after="0" w:line="600" w:lineRule="auto"/>
        <w:ind w:firstLine="720"/>
        <w:jc w:val="both"/>
        <w:rPr>
          <w:rFonts w:eastAsia="Times New Roman"/>
          <w:szCs w:val="24"/>
        </w:rPr>
      </w:pPr>
      <w:r>
        <w:rPr>
          <w:rFonts w:eastAsia="Times New Roman"/>
          <w:szCs w:val="24"/>
        </w:rPr>
        <w:t xml:space="preserve">Μια που είναι εδώ ο κ. </w:t>
      </w:r>
      <w:proofErr w:type="spellStart"/>
      <w:r>
        <w:rPr>
          <w:rFonts w:eastAsia="Times New Roman"/>
          <w:szCs w:val="24"/>
        </w:rPr>
        <w:t>Κεγκέρογλου</w:t>
      </w:r>
      <w:proofErr w:type="spellEnd"/>
      <w:r>
        <w:rPr>
          <w:rFonts w:eastAsia="Times New Roman"/>
          <w:szCs w:val="24"/>
        </w:rPr>
        <w:t xml:space="preserve">, θα ήθελα να σας πω ότι, σε συνεννόηση που είχαμε με τον κ. </w:t>
      </w:r>
      <w:proofErr w:type="spellStart"/>
      <w:r>
        <w:rPr>
          <w:rFonts w:eastAsia="Times New Roman"/>
          <w:szCs w:val="24"/>
        </w:rPr>
        <w:t>Μουζάλα</w:t>
      </w:r>
      <w:proofErr w:type="spellEnd"/>
      <w:r>
        <w:rPr>
          <w:rFonts w:eastAsia="Times New Roman"/>
          <w:szCs w:val="24"/>
        </w:rPr>
        <w:t>, μας είπε ότι το θέμα αυτό δεν είναι δικής του αρμοδιότητας</w:t>
      </w:r>
      <w:r>
        <w:rPr>
          <w:rFonts w:eastAsia="Times New Roman"/>
          <w:szCs w:val="24"/>
        </w:rPr>
        <w:t>,</w:t>
      </w:r>
      <w:r>
        <w:rPr>
          <w:rFonts w:eastAsia="Times New Roman"/>
          <w:szCs w:val="24"/>
        </w:rPr>
        <w:t xml:space="preserve"> αλλά του κ. Βίτσα.</w:t>
      </w:r>
    </w:p>
    <w:p w14:paraId="2235F689" w14:textId="77777777" w:rsidR="0029668F" w:rsidRDefault="009425B2">
      <w:pPr>
        <w:spacing w:line="600" w:lineRule="auto"/>
        <w:ind w:firstLine="720"/>
        <w:jc w:val="both"/>
        <w:rPr>
          <w:rFonts w:eastAsia="Times New Roman" w:cs="Times New Roman"/>
        </w:rPr>
      </w:pPr>
      <w:r>
        <w:rPr>
          <w:rFonts w:eastAsia="Times New Roman" w:cs="Times New Roman"/>
          <w:b/>
        </w:rPr>
        <w:t>ΒΑΣΙΛΕΙ</w:t>
      </w:r>
      <w:r>
        <w:rPr>
          <w:rFonts w:eastAsia="Times New Roman" w:cs="Times New Roman"/>
          <w:b/>
        </w:rPr>
        <w:t>ΟΣ ΚΕΓΚΕΡΟΓΛΟΥ:</w:t>
      </w:r>
      <w:r>
        <w:rPr>
          <w:rFonts w:eastAsia="Times New Roman" w:cs="Times New Roman"/>
        </w:rPr>
        <w:t xml:space="preserve"> Κύριε Πρόεδρε, μου επιτρέπετε να πω μια κουβέντα;</w:t>
      </w:r>
    </w:p>
    <w:p w14:paraId="2235F68A" w14:textId="77777777" w:rsidR="0029668F" w:rsidRDefault="009425B2">
      <w:pPr>
        <w:spacing w:line="600" w:lineRule="auto"/>
        <w:ind w:firstLine="720"/>
        <w:jc w:val="both"/>
        <w:rPr>
          <w:rFonts w:eastAsia="Times New Roman" w:cs="Times New Roman"/>
        </w:rPr>
      </w:pPr>
      <w:r>
        <w:rPr>
          <w:rFonts w:eastAsia="Times New Roman"/>
          <w:b/>
          <w:bCs/>
        </w:rPr>
        <w:lastRenderedPageBreak/>
        <w:t>ΠΡΟΕΔΡΕΥΩΝ (Αναστάσιος Κουράκης):</w:t>
      </w:r>
      <w:r>
        <w:rPr>
          <w:rFonts w:eastAsia="Times New Roman" w:cs="Times New Roman"/>
        </w:rPr>
        <w:t xml:space="preserve"> Ναι, σας επιτρέπω, </w:t>
      </w:r>
      <w:r>
        <w:rPr>
          <w:rFonts w:eastAsia="Times New Roman"/>
          <w:bCs/>
          <w:shd w:val="clear" w:color="auto" w:fill="FFFFFF"/>
        </w:rPr>
        <w:t>βεβαίως</w:t>
      </w:r>
      <w:r>
        <w:rPr>
          <w:rFonts w:eastAsia="Times New Roman" w:cs="Times New Roman"/>
        </w:rPr>
        <w:t xml:space="preserve">. </w:t>
      </w:r>
    </w:p>
    <w:p w14:paraId="2235F68B" w14:textId="77777777" w:rsidR="0029668F" w:rsidRDefault="009425B2">
      <w:pPr>
        <w:spacing w:line="600" w:lineRule="auto"/>
        <w:ind w:firstLine="720"/>
        <w:jc w:val="both"/>
        <w:rPr>
          <w:rFonts w:eastAsia="Times New Roman" w:cs="Times New Roman"/>
        </w:rPr>
      </w:pPr>
      <w:r>
        <w:rPr>
          <w:rFonts w:eastAsia="Times New Roman" w:cs="Times New Roman"/>
          <w:b/>
        </w:rPr>
        <w:t>ΒΑΣΙΛΕΙΟΣ ΚΕΓΚΕΡΟΓΛΟΥ:</w:t>
      </w:r>
      <w:r>
        <w:rPr>
          <w:rFonts w:eastAsia="Times New Roman" w:cs="Times New Roman"/>
        </w:rPr>
        <w:t xml:space="preserve"> Ευχαριστώ που μου δίνετε τον λόγο, κύριε Πρόεδρε. </w:t>
      </w:r>
    </w:p>
    <w:p w14:paraId="2235F68C" w14:textId="77777777" w:rsidR="0029668F" w:rsidRDefault="009425B2">
      <w:pPr>
        <w:spacing w:line="600" w:lineRule="auto"/>
        <w:ind w:firstLine="720"/>
        <w:jc w:val="both"/>
        <w:rPr>
          <w:rFonts w:eastAsia="Times New Roman" w:cs="Times New Roman"/>
        </w:rPr>
      </w:pPr>
      <w:r>
        <w:rPr>
          <w:rFonts w:eastAsia="Times New Roman" w:cs="Times New Roman"/>
        </w:rPr>
        <w:t xml:space="preserve">Εμείς δεν απευθύναμε την ερώτηση προς τον κ. </w:t>
      </w:r>
      <w:proofErr w:type="spellStart"/>
      <w:r>
        <w:rPr>
          <w:rFonts w:eastAsia="Times New Roman" w:cs="Times New Roman"/>
        </w:rPr>
        <w:t>Μουζάλα</w:t>
      </w:r>
      <w:proofErr w:type="spellEnd"/>
      <w:r>
        <w:rPr>
          <w:rFonts w:eastAsia="Times New Roman" w:cs="Times New Roman"/>
        </w:rPr>
        <w:t>,</w:t>
      </w:r>
      <w:r>
        <w:rPr>
          <w:rFonts w:eastAsia="Times New Roman" w:cs="Times New Roman"/>
        </w:rPr>
        <w:t xml:space="preserve"> αλλά προς τον κ. </w:t>
      </w:r>
      <w:proofErr w:type="spellStart"/>
      <w:r>
        <w:rPr>
          <w:rFonts w:eastAsia="Times New Roman" w:cs="Times New Roman"/>
        </w:rPr>
        <w:t>Κουρουμπλή</w:t>
      </w:r>
      <w:proofErr w:type="spellEnd"/>
      <w:r>
        <w:rPr>
          <w:rFonts w:eastAsia="Times New Roman" w:cs="Times New Roman"/>
        </w:rPr>
        <w:t xml:space="preserve">. </w:t>
      </w:r>
      <w:r>
        <w:rPr>
          <w:rFonts w:eastAsia="Times New Roman"/>
          <w:bCs/>
        </w:rPr>
        <w:t>Αφορά</w:t>
      </w:r>
      <w:r>
        <w:rPr>
          <w:rFonts w:eastAsia="Times New Roman" w:cs="Times New Roman"/>
        </w:rPr>
        <w:t xml:space="preserve"> το σύνολο της μεταναστευτικής πολιτικής, η οποία ανήκει στο Υπουργείο Εσωτερικών. </w:t>
      </w:r>
      <w:r>
        <w:rPr>
          <w:rFonts w:eastAsia="Times New Roman" w:cs="Times New Roman"/>
          <w:lang w:val="en-US"/>
        </w:rPr>
        <w:t>M</w:t>
      </w:r>
      <w:proofErr w:type="spellStart"/>
      <w:r>
        <w:rPr>
          <w:rFonts w:eastAsia="Times New Roman" w:cs="Times New Roman"/>
        </w:rPr>
        <w:t>έσα</w:t>
      </w:r>
      <w:proofErr w:type="spellEnd"/>
      <w:r>
        <w:rPr>
          <w:rFonts w:eastAsia="Times New Roman" w:cs="Times New Roman"/>
        </w:rPr>
        <w:t xml:space="preserve"> στη μεταναστευτική πολιτική εμπίπτουν και οι αρμοδιότητες για τη διαχείριση των προγραμμάτων, άσχετα ποιος τα εκτελεί – άλλο Υπουργεί</w:t>
      </w:r>
      <w:r>
        <w:rPr>
          <w:rFonts w:eastAsia="Times New Roman" w:cs="Times New Roman"/>
        </w:rPr>
        <w:t xml:space="preserve">ο ή </w:t>
      </w:r>
      <w:r>
        <w:rPr>
          <w:rFonts w:eastAsia="Times New Roman" w:cs="Times New Roman"/>
        </w:rPr>
        <w:t>Ο</w:t>
      </w:r>
      <w:r>
        <w:rPr>
          <w:rFonts w:eastAsia="Times New Roman" w:cs="Times New Roman"/>
        </w:rPr>
        <w:t xml:space="preserve">ργανισμός. Η μεταναστευτική πολιτική, </w:t>
      </w:r>
      <w:r>
        <w:rPr>
          <w:rFonts w:eastAsia="Times New Roman" w:cs="Times New Roman"/>
          <w:bCs/>
          <w:shd w:val="clear" w:color="auto" w:fill="FFFFFF"/>
        </w:rPr>
        <w:t>όμως,</w:t>
      </w:r>
      <w:r>
        <w:rPr>
          <w:rFonts w:eastAsia="Times New Roman" w:cs="Times New Roman"/>
        </w:rPr>
        <w:t xml:space="preserve"> </w:t>
      </w:r>
      <w:r>
        <w:rPr>
          <w:rFonts w:eastAsia="Times New Roman"/>
          <w:bCs/>
        </w:rPr>
        <w:t>είναι</w:t>
      </w:r>
      <w:r>
        <w:rPr>
          <w:rFonts w:eastAsia="Times New Roman" w:cs="Times New Roman"/>
        </w:rPr>
        <w:t xml:space="preserve"> του Υπουργείου Εσωτερικών. </w:t>
      </w:r>
    </w:p>
    <w:p w14:paraId="2235F68D" w14:textId="77777777" w:rsidR="0029668F" w:rsidRDefault="009425B2">
      <w:pPr>
        <w:spacing w:line="600" w:lineRule="auto"/>
        <w:ind w:firstLine="720"/>
        <w:jc w:val="both"/>
        <w:rPr>
          <w:rFonts w:eastAsia="Times New Roman" w:cs="Times New Roman"/>
        </w:rPr>
      </w:pPr>
      <w:r>
        <w:rPr>
          <w:rFonts w:eastAsia="Times New Roman" w:cs="Times New Roman"/>
        </w:rPr>
        <w:t>Όπως καταλαβαίνετε, ακόμα και αν δεχτούμε αυτή</w:t>
      </w:r>
      <w:r>
        <w:rPr>
          <w:rFonts w:eastAsia="Times New Roman" w:cs="Times New Roman"/>
        </w:rPr>
        <w:t>ν</w:t>
      </w:r>
      <w:r>
        <w:rPr>
          <w:rFonts w:eastAsia="Times New Roman" w:cs="Times New Roman"/>
        </w:rPr>
        <w:t xml:space="preserve"> τη δικαιολογία του κ. </w:t>
      </w:r>
      <w:proofErr w:type="spellStart"/>
      <w:r>
        <w:rPr>
          <w:rFonts w:eastAsia="Times New Roman" w:cs="Times New Roman"/>
        </w:rPr>
        <w:t>Μουζάλα</w:t>
      </w:r>
      <w:proofErr w:type="spellEnd"/>
      <w:r>
        <w:rPr>
          <w:rFonts w:eastAsia="Times New Roman" w:cs="Times New Roman"/>
        </w:rPr>
        <w:t xml:space="preserve">, εάν δεν ήταν σήμερα εδώ ο κ. Αλεξιάδης, ο οποίος </w:t>
      </w:r>
      <w:r>
        <w:rPr>
          <w:rFonts w:eastAsia="Times New Roman"/>
          <w:bCs/>
        </w:rPr>
        <w:t>είναι</w:t>
      </w:r>
      <w:r>
        <w:rPr>
          <w:rFonts w:eastAsia="Times New Roman" w:cs="Times New Roman"/>
        </w:rPr>
        <w:t xml:space="preserve"> -από ό,τι φαίνεται από τα νούμερα- συνεπής στις υποχρεώσεις του κοινοβουλευτικού ελέγχου…</w:t>
      </w:r>
    </w:p>
    <w:p w14:paraId="2235F68E" w14:textId="77777777" w:rsidR="0029668F" w:rsidRDefault="009425B2">
      <w:pPr>
        <w:spacing w:line="600" w:lineRule="auto"/>
        <w:ind w:firstLine="720"/>
        <w:jc w:val="both"/>
        <w:rPr>
          <w:rFonts w:eastAsia="Times New Roman" w:cs="Times New Roman"/>
        </w:rPr>
      </w:pPr>
      <w:r>
        <w:rPr>
          <w:rFonts w:eastAsia="Times New Roman" w:cs="Times New Roman"/>
          <w:b/>
        </w:rPr>
        <w:t>ΤΡΥΦΩΝ ΑΛΕΞΙΑΔΗΣ (Αναπληρωτής Υπουργός Οικονομικών):</w:t>
      </w:r>
      <w:r>
        <w:rPr>
          <w:rFonts w:eastAsia="Times New Roman" w:cs="Times New Roman"/>
        </w:rPr>
        <w:t xml:space="preserve"> Ήταν και ο κ. Αποστόλου </w:t>
      </w:r>
      <w:r>
        <w:rPr>
          <w:rFonts w:eastAsia="Times New Roman"/>
          <w:bCs/>
        </w:rPr>
        <w:t>ε</w:t>
      </w:r>
      <w:r>
        <w:rPr>
          <w:rFonts w:eastAsia="Times New Roman" w:cs="Times New Roman"/>
        </w:rPr>
        <w:t xml:space="preserve">δώ. </w:t>
      </w:r>
    </w:p>
    <w:p w14:paraId="2235F68F" w14:textId="77777777" w:rsidR="0029668F" w:rsidRDefault="009425B2">
      <w:pPr>
        <w:spacing w:line="600" w:lineRule="auto"/>
        <w:ind w:firstLine="720"/>
        <w:jc w:val="both"/>
        <w:rPr>
          <w:rFonts w:eastAsia="Times New Roman" w:cs="Times New Roman"/>
        </w:rPr>
      </w:pPr>
      <w:r>
        <w:rPr>
          <w:rFonts w:eastAsia="Times New Roman"/>
          <w:b/>
          <w:bCs/>
        </w:rPr>
        <w:lastRenderedPageBreak/>
        <w:t>ΠΡΟΕΔΡΕΥΩΝ (Αναστάσιος Κουράκης):</w:t>
      </w:r>
      <w:r>
        <w:rPr>
          <w:rFonts w:eastAsia="Times New Roman" w:cs="Times New Roman"/>
        </w:rPr>
        <w:t xml:space="preserve"> Ναι, ήταν και ο κ. Αποστόλου εδώ προηγουμένως, ο</w:t>
      </w:r>
      <w:r>
        <w:rPr>
          <w:rFonts w:eastAsia="Times New Roman" w:cs="Times New Roman"/>
        </w:rPr>
        <w:t xml:space="preserve"> οποίος </w:t>
      </w:r>
      <w:r>
        <w:rPr>
          <w:rFonts w:eastAsia="Times New Roman"/>
          <w:bCs/>
        </w:rPr>
        <w:t>είναι</w:t>
      </w:r>
      <w:r>
        <w:rPr>
          <w:rFonts w:eastAsia="Times New Roman" w:cs="Times New Roman"/>
        </w:rPr>
        <w:t xml:space="preserve"> ομοίως συνεπής. </w:t>
      </w:r>
    </w:p>
    <w:p w14:paraId="2235F690" w14:textId="77777777" w:rsidR="0029668F" w:rsidRDefault="009425B2">
      <w:pPr>
        <w:spacing w:line="600" w:lineRule="auto"/>
        <w:ind w:firstLine="720"/>
        <w:jc w:val="both"/>
        <w:rPr>
          <w:rFonts w:eastAsia="Times New Roman" w:cs="Times New Roman"/>
        </w:rPr>
      </w:pPr>
      <w:r>
        <w:rPr>
          <w:rFonts w:eastAsia="Times New Roman" w:cs="Times New Roman"/>
          <w:b/>
        </w:rPr>
        <w:t>ΒΑΣΙΛΕΙΟΣ ΚΕΓΚΕΡΟΓΛΟΥ:</w:t>
      </w:r>
      <w:r>
        <w:rPr>
          <w:rFonts w:eastAsia="Times New Roman" w:cs="Times New Roman"/>
        </w:rPr>
        <w:t xml:space="preserve"> Αν δεν ήταν, δεν θα είχαμε σήμερα κοινοβουλευτικό έλεγχο. Αυτό το πράγμα έχει παραγίνει, κύριε Πρόεδρε. Έχει παραγίνε</w:t>
      </w:r>
      <w:r>
        <w:rPr>
          <w:rFonts w:eastAsia="Times New Roman" w:cs="Times New Roman"/>
        </w:rPr>
        <w:t>ι</w:t>
      </w:r>
      <w:r>
        <w:rPr>
          <w:rFonts w:eastAsia="Times New Roman" w:cs="Times New Roman"/>
        </w:rPr>
        <w:t>! Δεν γίνεται πλέον έτσι. Θα πρέπει να δούμε τι θα κάνουμε στη Διάσκεψη των Προέδρων</w:t>
      </w:r>
      <w:r>
        <w:rPr>
          <w:rFonts w:eastAsia="Times New Roman" w:cs="Times New Roman"/>
        </w:rPr>
        <w:t xml:space="preserve">. Αν </w:t>
      </w:r>
      <w:r>
        <w:rPr>
          <w:rFonts w:eastAsia="Times New Roman"/>
          <w:bCs/>
        </w:rPr>
        <w:t>είναι,</w:t>
      </w:r>
      <w:r>
        <w:rPr>
          <w:rFonts w:eastAsia="Times New Roman" w:cs="Times New Roman"/>
        </w:rPr>
        <w:t xml:space="preserve"> να το καταργήσουμε. Να μην γινόμαστε γραφικοί εδώ μέσα. Γιατί περί αυτού πρόκειται. </w:t>
      </w:r>
    </w:p>
    <w:p w14:paraId="2235F691" w14:textId="77777777" w:rsidR="0029668F" w:rsidRDefault="009425B2">
      <w:pPr>
        <w:spacing w:line="600" w:lineRule="auto"/>
        <w:ind w:firstLine="720"/>
        <w:jc w:val="both"/>
        <w:rPr>
          <w:rFonts w:eastAsia="Times New Roman" w:cs="Times New Roman"/>
        </w:rPr>
      </w:pPr>
      <w:r>
        <w:rPr>
          <w:rFonts w:eastAsia="Times New Roman" w:cs="Times New Roman"/>
        </w:rPr>
        <w:t xml:space="preserve">Σας ευχαριστώ που μου δώσατε τον λόγο. </w:t>
      </w:r>
    </w:p>
    <w:p w14:paraId="2235F692" w14:textId="77777777" w:rsidR="0029668F" w:rsidRDefault="009425B2">
      <w:pPr>
        <w:spacing w:line="600" w:lineRule="auto"/>
        <w:ind w:firstLine="720"/>
        <w:jc w:val="both"/>
        <w:rPr>
          <w:rFonts w:eastAsia="Times New Roman"/>
          <w:szCs w:val="24"/>
        </w:rPr>
      </w:pPr>
      <w:r>
        <w:rPr>
          <w:rFonts w:eastAsia="Times New Roman"/>
          <w:b/>
          <w:bCs/>
        </w:rPr>
        <w:t>ΠΡΟΕΔΡΕΥΩΝ (Αναστάσιος Κουράκης):</w:t>
      </w:r>
      <w:r>
        <w:rPr>
          <w:rFonts w:eastAsia="Times New Roman" w:cs="Times New Roman"/>
        </w:rPr>
        <w:t xml:space="preserve"> Συμφωνώ απολύτως μαζί σας. Θα πρέ</w:t>
      </w:r>
      <w:r>
        <w:rPr>
          <w:rFonts w:eastAsia="Times New Roman"/>
          <w:szCs w:val="24"/>
        </w:rPr>
        <w:t>πει να βρούμε έναν τρόπο. Ήδη σκεφτόμαστε διάφορους,</w:t>
      </w:r>
      <w:r>
        <w:rPr>
          <w:rFonts w:eastAsia="Times New Roman"/>
          <w:szCs w:val="24"/>
        </w:rPr>
        <w:t xml:space="preserve"> όπως το να υπάρχει μία συγκεκριμένη μέρα της εβδομάδος στην οποία να μαζεύονται όλες οι ερωτήσεις για έναν Υπουργό. </w:t>
      </w:r>
    </w:p>
    <w:p w14:paraId="2235F693" w14:textId="77777777" w:rsidR="0029668F" w:rsidRDefault="009425B2">
      <w:pPr>
        <w:spacing w:line="600" w:lineRule="auto"/>
        <w:ind w:firstLine="720"/>
        <w:jc w:val="both"/>
        <w:rPr>
          <w:rFonts w:eastAsia="Times New Roman"/>
          <w:szCs w:val="24"/>
        </w:rPr>
      </w:pPr>
      <w:r>
        <w:rPr>
          <w:rFonts w:eastAsia="Times New Roman"/>
          <w:szCs w:val="24"/>
        </w:rPr>
        <w:lastRenderedPageBreak/>
        <w:t>Τέλος, η δέκατη τέταρτη με αριθμό 545/15-2-2016 επίκαιρη ερώτηση δεύτερου κύκλου της Βουλευτού Β΄ Αθηνών του Λαϊκού Συνδέσμου – Χρυσή</w:t>
      </w:r>
      <w:r>
        <w:rPr>
          <w:rFonts w:eastAsia="Times New Roman"/>
          <w:szCs w:val="24"/>
        </w:rPr>
        <w:t xml:space="preserve"> </w:t>
      </w:r>
      <w:r>
        <w:rPr>
          <w:rFonts w:eastAsia="Times New Roman"/>
          <w:szCs w:val="24"/>
        </w:rPr>
        <w:t>Αυγή</w:t>
      </w:r>
      <w:r>
        <w:rPr>
          <w:rFonts w:eastAsia="Times New Roman"/>
          <w:szCs w:val="24"/>
        </w:rPr>
        <w:t xml:space="preserve"> κ</w:t>
      </w:r>
      <w:r>
        <w:rPr>
          <w:rFonts w:eastAsia="Times New Roman"/>
          <w:szCs w:val="24"/>
        </w:rPr>
        <w:t>.</w:t>
      </w:r>
      <w:r>
        <w:rPr>
          <w:rFonts w:eastAsia="Times New Roman"/>
          <w:szCs w:val="24"/>
        </w:rPr>
        <w:t xml:space="preserve"> </w:t>
      </w:r>
      <w:r>
        <w:rPr>
          <w:rFonts w:eastAsia="Times New Roman"/>
          <w:bCs/>
          <w:szCs w:val="24"/>
        </w:rPr>
        <w:t xml:space="preserve">Ελένης </w:t>
      </w:r>
      <w:proofErr w:type="spellStart"/>
      <w:r>
        <w:rPr>
          <w:rFonts w:eastAsia="Times New Roman"/>
          <w:bCs/>
          <w:szCs w:val="24"/>
        </w:rPr>
        <w:t>Ζαρούλια</w:t>
      </w:r>
      <w:proofErr w:type="spellEnd"/>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τα προβλήματα λειτουργίας στο ΕΚΑΒ, δεν </w:t>
      </w:r>
      <w:r>
        <w:rPr>
          <w:rFonts w:eastAsia="Times New Roman"/>
          <w:szCs w:val="24"/>
        </w:rPr>
        <w:t>συζητείται</w:t>
      </w:r>
      <w:r>
        <w:rPr>
          <w:rFonts w:eastAsia="Times New Roman"/>
          <w:szCs w:val="24"/>
        </w:rPr>
        <w:t xml:space="preserve">. </w:t>
      </w:r>
    </w:p>
    <w:p w14:paraId="2235F694" w14:textId="77777777" w:rsidR="0029668F" w:rsidRDefault="009425B2">
      <w:pPr>
        <w:spacing w:line="600" w:lineRule="auto"/>
        <w:ind w:firstLine="720"/>
        <w:jc w:val="both"/>
        <w:rPr>
          <w:rFonts w:eastAsia="Times New Roman"/>
          <w:szCs w:val="24"/>
        </w:rPr>
      </w:pPr>
      <w:r>
        <w:rPr>
          <w:rFonts w:eastAsia="Times New Roman"/>
          <w:szCs w:val="24"/>
        </w:rPr>
        <w:t>Ο</w:t>
      </w:r>
      <w:r>
        <w:rPr>
          <w:rFonts w:eastAsia="Times New Roman"/>
          <w:szCs w:val="24"/>
        </w:rPr>
        <w:t xml:space="preserve">λοκληρώθηκε η συζήτηση των επίκαιρων ερωτήσεων. </w:t>
      </w:r>
    </w:p>
    <w:p w14:paraId="2235F695" w14:textId="77777777" w:rsidR="0029668F" w:rsidRDefault="009425B2">
      <w:pPr>
        <w:spacing w:line="600" w:lineRule="auto"/>
        <w:ind w:firstLine="720"/>
        <w:jc w:val="both"/>
        <w:rPr>
          <w:rFonts w:eastAsia="Times New Roman"/>
          <w:szCs w:val="24"/>
        </w:rPr>
      </w:pPr>
      <w:r>
        <w:rPr>
          <w:rFonts w:eastAsia="Times New Roman"/>
          <w:szCs w:val="24"/>
        </w:rPr>
        <w:t>Κυρίες και κύριοι συνάδελφοι, δ</w:t>
      </w:r>
      <w:r>
        <w:rPr>
          <w:rFonts w:eastAsia="Times New Roman"/>
          <w:szCs w:val="24"/>
        </w:rPr>
        <w:t>έχεστε στο σημείο αυτό να λύσουμε τη συνεδρίαση;</w:t>
      </w:r>
    </w:p>
    <w:p w14:paraId="2235F696" w14:textId="77777777" w:rsidR="0029668F" w:rsidRDefault="009425B2">
      <w:pPr>
        <w:spacing w:line="600" w:lineRule="auto"/>
        <w:ind w:firstLine="720"/>
        <w:jc w:val="both"/>
        <w:rPr>
          <w:rFonts w:eastAsia="Times New Roman"/>
          <w:szCs w:val="24"/>
        </w:rPr>
      </w:pPr>
      <w:r>
        <w:rPr>
          <w:rFonts w:eastAsia="Times New Roman"/>
          <w:b/>
          <w:bCs/>
          <w:szCs w:val="24"/>
        </w:rPr>
        <w:t>ΟΛΟΙ ΟΙ ΒΟΥΛΕΥΤΕΣ</w:t>
      </w:r>
      <w:r>
        <w:rPr>
          <w:rFonts w:eastAsia="Times New Roman"/>
          <w:b/>
          <w:bCs/>
          <w:szCs w:val="24"/>
        </w:rPr>
        <w:t xml:space="preserve">: </w:t>
      </w:r>
      <w:r>
        <w:rPr>
          <w:rFonts w:eastAsia="Times New Roman"/>
          <w:szCs w:val="24"/>
        </w:rPr>
        <w:t>Μάλιστα, μάλιστα.</w:t>
      </w:r>
    </w:p>
    <w:p w14:paraId="2235F697" w14:textId="77777777" w:rsidR="0029668F" w:rsidRDefault="009425B2">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Με τη συναίνεση του Σώματος και ώρα 10.15΄ </w:t>
      </w:r>
      <w:proofErr w:type="spellStart"/>
      <w:r>
        <w:rPr>
          <w:rFonts w:eastAsia="Times New Roman"/>
          <w:szCs w:val="24"/>
        </w:rPr>
        <w:t>λύεται</w:t>
      </w:r>
      <w:proofErr w:type="spellEnd"/>
      <w:r>
        <w:rPr>
          <w:rFonts w:eastAsia="Times New Roman"/>
          <w:szCs w:val="24"/>
        </w:rPr>
        <w:t xml:space="preserve"> η συνεδρίαση για τη Δευτέρα 28 Μαρτίου 2016 και ώρα 18.00΄, με αντικείμενο εργασιών του Σώματος κοινοβουλευτικό έλεγχο</w:t>
      </w:r>
      <w:r>
        <w:rPr>
          <w:rFonts w:eastAsia="Times New Roman"/>
          <w:szCs w:val="24"/>
        </w:rPr>
        <w:t>,</w:t>
      </w:r>
      <w:r>
        <w:rPr>
          <w:rFonts w:eastAsia="Times New Roman"/>
          <w:szCs w:val="24"/>
        </w:rPr>
        <w:t xml:space="preserve"> συζήτηση επικαίρων ερωτήσεων.</w:t>
      </w:r>
    </w:p>
    <w:p w14:paraId="2235F698" w14:textId="77777777" w:rsidR="0029668F" w:rsidRDefault="0029668F">
      <w:pPr>
        <w:spacing w:line="600" w:lineRule="auto"/>
        <w:ind w:firstLine="720"/>
        <w:jc w:val="both"/>
        <w:rPr>
          <w:rFonts w:eastAsia="Times New Roman"/>
          <w:szCs w:val="24"/>
        </w:rPr>
      </w:pPr>
    </w:p>
    <w:p w14:paraId="2235F699" w14:textId="77777777" w:rsidR="0029668F" w:rsidRDefault="009425B2">
      <w:pPr>
        <w:spacing w:line="600" w:lineRule="auto"/>
        <w:ind w:firstLine="720"/>
        <w:rPr>
          <w:rFonts w:eastAsia="Times New Roman"/>
          <w:szCs w:val="24"/>
        </w:rPr>
      </w:pPr>
      <w:r>
        <w:rPr>
          <w:rFonts w:eastAsia="Times New Roman"/>
          <w:b/>
          <w:bCs/>
          <w:szCs w:val="24"/>
        </w:rPr>
        <w:t>Ο ΠΡΟΕΔΡΟΣ                                                           ΟΙ ΓΡΑΜΜΑΤΕΙΣ</w:t>
      </w:r>
      <w:r>
        <w:rPr>
          <w:rFonts w:eastAsia="Times New Roman"/>
          <w:szCs w:val="24"/>
        </w:rPr>
        <w:t xml:space="preserve">   </w:t>
      </w:r>
    </w:p>
    <w:p w14:paraId="2235F69A" w14:textId="77777777" w:rsidR="0029668F" w:rsidRDefault="0029668F">
      <w:pPr>
        <w:spacing w:line="600" w:lineRule="auto"/>
        <w:jc w:val="both"/>
        <w:rPr>
          <w:rFonts w:eastAsia="Times New Roman" w:cs="Times New Roman"/>
        </w:rPr>
      </w:pPr>
    </w:p>
    <w:p w14:paraId="2235F69B" w14:textId="77777777" w:rsidR="0029668F" w:rsidRDefault="009425B2">
      <w:pPr>
        <w:spacing w:line="600" w:lineRule="auto"/>
        <w:ind w:firstLine="720"/>
        <w:jc w:val="both"/>
        <w:rPr>
          <w:rFonts w:eastAsia="Times New Roman" w:cs="Times New Roman"/>
        </w:rPr>
      </w:pPr>
      <w:r>
        <w:rPr>
          <w:rFonts w:eastAsia="Times New Roman" w:cs="Times New Roman"/>
        </w:rPr>
        <w:t xml:space="preserve"> </w:t>
      </w:r>
    </w:p>
    <w:p w14:paraId="2235F69C" w14:textId="77777777" w:rsidR="0029668F" w:rsidRDefault="0029668F">
      <w:pPr>
        <w:spacing w:line="600" w:lineRule="auto"/>
        <w:ind w:firstLine="720"/>
        <w:jc w:val="both"/>
        <w:rPr>
          <w:rFonts w:eastAsia="Times New Roman" w:cs="Times New Roman"/>
        </w:rPr>
      </w:pPr>
    </w:p>
    <w:p w14:paraId="2235F69D" w14:textId="77777777" w:rsidR="0029668F" w:rsidRDefault="0029668F">
      <w:pPr>
        <w:spacing w:line="600" w:lineRule="auto"/>
        <w:jc w:val="both"/>
        <w:rPr>
          <w:rFonts w:eastAsia="Times New Roman" w:cs="Times New Roman"/>
        </w:rPr>
      </w:pPr>
    </w:p>
    <w:sectPr w:rsidR="0029668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Lucida Sans Unicode">
    <w:panose1 w:val="020B0602030504020204"/>
    <w:charset w:val="A1"/>
    <w:family w:val="swiss"/>
    <w:pitch w:val="variable"/>
    <w:sig w:usb0="80000AFF" w:usb1="0000396B" w:usb2="00000000" w:usb3="00000000" w:csb0="000000B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fOPIMUUMAcgxZAEHFkV+fwyKgPc=" w:salt="3mcKd5/N5wOYA5AVNDA44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68F"/>
    <w:rsid w:val="0029668F"/>
    <w:rsid w:val="008C53E4"/>
    <w:rsid w:val="009425B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F5F9"/>
  <w15:docId w15:val="{1DB19A0D-7DFA-49C3-B4BB-40A45139C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1B9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21B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205</MetadataID>
    <Session xmlns="641f345b-441b-4b81-9152-adc2e73ba5e1">Α´</Session>
    <Date xmlns="641f345b-441b-4b81-9152-adc2e73ba5e1">2016-03-23T22:00:00+00:00</Date>
    <Status xmlns="641f345b-441b-4b81-9152-adc2e73ba5e1">
      <Url>http://srv-sp1/praktika/Lists/Incoming_Metadata/EditForm.aspx?ID=205&amp;Source=/praktika/Recordings_Library/Forms/AllItems.aspx</Url>
      <Description>Δημοσιεύτηκε</Description>
    </Status>
    <Meeting xmlns="641f345b-441b-4b81-9152-adc2e73ba5e1">ϞΣΤ´</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144508-3168-43EA-9EBA-52EC9F095462}">
  <ds:schemaRefs>
    <ds:schemaRef ds:uri="http://schemas.microsoft.com/office/2006/metadata/properties"/>
    <ds:schemaRef ds:uri="http://purl.org/dc/elements/1.1/"/>
    <ds:schemaRef ds:uri="641f345b-441b-4b81-9152-adc2e73ba5e1"/>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purl.org/dc/dcmitype/"/>
    <ds:schemaRef ds:uri="http://purl.org/dc/terms/"/>
  </ds:schemaRefs>
</ds:datastoreItem>
</file>

<file path=customXml/itemProps2.xml><?xml version="1.0" encoding="utf-8"?>
<ds:datastoreItem xmlns:ds="http://schemas.openxmlformats.org/officeDocument/2006/customXml" ds:itemID="{4A57A88D-907F-426C-A25D-650AF7026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6D502B-2E5D-4156-9F01-387F5160BC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6450</Words>
  <Characters>34831</Characters>
  <Application>Microsoft Office Word</Application>
  <DocSecurity>0</DocSecurity>
  <Lines>290</Lines>
  <Paragraphs>82</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41199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2016-03-30T07:15:00Z</dcterms:created>
  <dcterms:modified xsi:type="dcterms:W3CDTF">2016-03-30T07:15:00Z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