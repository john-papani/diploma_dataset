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741614" w14:textId="77777777" w:rsidR="00AD6DE5" w:rsidRPr="00AD6DE5" w:rsidRDefault="00AD6DE5" w:rsidP="00AD6DE5">
      <w:pPr>
        <w:spacing w:after="0" w:line="360" w:lineRule="auto"/>
        <w:rPr>
          <w:ins w:id="0" w:author="Φλούδα Χριστίνα" w:date="2016-04-11T09:33:00Z"/>
          <w:rFonts w:eastAsia="Times New Roman"/>
          <w:szCs w:val="24"/>
          <w:lang w:eastAsia="en-US"/>
        </w:rPr>
      </w:pPr>
      <w:ins w:id="1" w:author="Φλούδα Χριστίνα" w:date="2016-04-11T09:33:00Z">
        <w:r w:rsidRPr="00AD6DE5">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87FB78F" w14:textId="77777777" w:rsidR="00AD6DE5" w:rsidRPr="00AD6DE5" w:rsidRDefault="00AD6DE5" w:rsidP="00AD6DE5">
      <w:pPr>
        <w:spacing w:after="0" w:line="360" w:lineRule="auto"/>
        <w:rPr>
          <w:ins w:id="2" w:author="Φλούδα Χριστίνα" w:date="2016-04-11T09:33:00Z"/>
          <w:rFonts w:eastAsia="Times New Roman"/>
          <w:szCs w:val="24"/>
          <w:lang w:eastAsia="en-US"/>
        </w:rPr>
      </w:pPr>
    </w:p>
    <w:p w14:paraId="06B1CEEE" w14:textId="77777777" w:rsidR="00AD6DE5" w:rsidRPr="00AD6DE5" w:rsidRDefault="00AD6DE5" w:rsidP="00AD6DE5">
      <w:pPr>
        <w:spacing w:after="0" w:line="360" w:lineRule="auto"/>
        <w:rPr>
          <w:ins w:id="3" w:author="Φλούδα Χριστίνα" w:date="2016-04-11T09:33:00Z"/>
          <w:rFonts w:eastAsia="Times New Roman"/>
          <w:szCs w:val="24"/>
          <w:lang w:eastAsia="en-US"/>
        </w:rPr>
      </w:pPr>
      <w:ins w:id="4" w:author="Φλούδα Χριστίνα" w:date="2016-04-11T09:33:00Z">
        <w:r w:rsidRPr="00AD6DE5">
          <w:rPr>
            <w:rFonts w:eastAsia="Times New Roman"/>
            <w:szCs w:val="24"/>
            <w:lang w:eastAsia="en-US"/>
          </w:rPr>
          <w:t>ΠΙΝΑΚΑΣ ΠΕΡΙΕΧΟΜΕΝΩΝ</w:t>
        </w:r>
      </w:ins>
    </w:p>
    <w:p w14:paraId="6E5C3C1A" w14:textId="77777777" w:rsidR="00AD6DE5" w:rsidRPr="00AD6DE5" w:rsidRDefault="00AD6DE5" w:rsidP="00AD6DE5">
      <w:pPr>
        <w:spacing w:after="0" w:line="360" w:lineRule="auto"/>
        <w:rPr>
          <w:ins w:id="5" w:author="Φλούδα Χριστίνα" w:date="2016-04-11T09:33:00Z"/>
          <w:rFonts w:eastAsia="Times New Roman"/>
          <w:szCs w:val="24"/>
          <w:lang w:eastAsia="en-US"/>
        </w:rPr>
      </w:pPr>
      <w:ins w:id="6" w:author="Φλούδα Χριστίνα" w:date="2016-04-11T09:33:00Z">
        <w:r w:rsidRPr="00AD6DE5">
          <w:rPr>
            <w:rFonts w:eastAsia="Times New Roman"/>
            <w:szCs w:val="24"/>
            <w:lang w:eastAsia="en-US"/>
          </w:rPr>
          <w:t xml:space="preserve">ΙΖ΄ ΠΕΡΙΟΔΟΣ </w:t>
        </w:r>
      </w:ins>
    </w:p>
    <w:p w14:paraId="637AA1C3" w14:textId="77777777" w:rsidR="00AD6DE5" w:rsidRPr="00AD6DE5" w:rsidRDefault="00AD6DE5" w:rsidP="00AD6DE5">
      <w:pPr>
        <w:spacing w:after="0" w:line="360" w:lineRule="auto"/>
        <w:rPr>
          <w:ins w:id="7" w:author="Φλούδα Χριστίνα" w:date="2016-04-11T09:33:00Z"/>
          <w:rFonts w:eastAsia="Times New Roman"/>
          <w:szCs w:val="24"/>
          <w:lang w:eastAsia="en-US"/>
        </w:rPr>
      </w:pPr>
      <w:ins w:id="8" w:author="Φλούδα Χριστίνα" w:date="2016-04-11T09:33:00Z">
        <w:r w:rsidRPr="00AD6DE5">
          <w:rPr>
            <w:rFonts w:eastAsia="Times New Roman"/>
            <w:szCs w:val="24"/>
            <w:lang w:eastAsia="en-US"/>
          </w:rPr>
          <w:t>ΠΡΟΕΔΡΕΥΟΜΕΝΗΣ ΚΟΙΝΟΒΟΥΛΕΥΤΙΚΗΣ ΔΗΜΟΚΡΑΤΙΑΣ</w:t>
        </w:r>
      </w:ins>
    </w:p>
    <w:p w14:paraId="729C9A77" w14:textId="77777777" w:rsidR="00AD6DE5" w:rsidRPr="00AD6DE5" w:rsidRDefault="00AD6DE5" w:rsidP="00AD6DE5">
      <w:pPr>
        <w:spacing w:after="0" w:line="360" w:lineRule="auto"/>
        <w:rPr>
          <w:ins w:id="9" w:author="Φλούδα Χριστίνα" w:date="2016-04-11T09:33:00Z"/>
          <w:rFonts w:eastAsia="Times New Roman"/>
          <w:szCs w:val="24"/>
          <w:lang w:eastAsia="en-US"/>
        </w:rPr>
      </w:pPr>
      <w:ins w:id="10" w:author="Φλούδα Χριστίνα" w:date="2016-04-11T09:33:00Z">
        <w:r w:rsidRPr="00AD6DE5">
          <w:rPr>
            <w:rFonts w:eastAsia="Times New Roman"/>
            <w:szCs w:val="24"/>
            <w:lang w:eastAsia="en-US"/>
          </w:rPr>
          <w:t>ΣΥΝΟΔΟΣ Α΄</w:t>
        </w:r>
      </w:ins>
    </w:p>
    <w:p w14:paraId="7CDEC542" w14:textId="77777777" w:rsidR="00AD6DE5" w:rsidRPr="00AD6DE5" w:rsidRDefault="00AD6DE5" w:rsidP="00AD6DE5">
      <w:pPr>
        <w:spacing w:after="0" w:line="360" w:lineRule="auto"/>
        <w:rPr>
          <w:ins w:id="11" w:author="Φλούδα Χριστίνα" w:date="2016-04-11T09:33:00Z"/>
          <w:rFonts w:eastAsia="Times New Roman"/>
          <w:szCs w:val="24"/>
          <w:lang w:eastAsia="en-US"/>
        </w:rPr>
      </w:pPr>
    </w:p>
    <w:p w14:paraId="094262E6" w14:textId="77777777" w:rsidR="00AD6DE5" w:rsidRPr="00AD6DE5" w:rsidRDefault="00AD6DE5" w:rsidP="00AD6DE5">
      <w:pPr>
        <w:spacing w:after="0" w:line="360" w:lineRule="auto"/>
        <w:rPr>
          <w:ins w:id="12" w:author="Φλούδα Χριστίνα" w:date="2016-04-11T09:33:00Z"/>
          <w:rFonts w:eastAsia="Times New Roman"/>
          <w:szCs w:val="24"/>
          <w:lang w:eastAsia="en-US"/>
        </w:rPr>
      </w:pPr>
      <w:ins w:id="13" w:author="Φλούδα Χριστίνα" w:date="2016-04-11T09:33:00Z">
        <w:r w:rsidRPr="00AD6DE5">
          <w:rPr>
            <w:rFonts w:eastAsia="Times New Roman"/>
            <w:szCs w:val="24"/>
            <w:lang w:eastAsia="en-US"/>
          </w:rPr>
          <w:t>ΣΥΝΕΔΡΙΑΣΗ ΡΑ΄</w:t>
        </w:r>
      </w:ins>
    </w:p>
    <w:p w14:paraId="52D8D703" w14:textId="77777777" w:rsidR="00AD6DE5" w:rsidRPr="00AD6DE5" w:rsidRDefault="00AD6DE5" w:rsidP="00AD6DE5">
      <w:pPr>
        <w:spacing w:after="0" w:line="360" w:lineRule="auto"/>
        <w:rPr>
          <w:ins w:id="14" w:author="Φλούδα Χριστίνα" w:date="2016-04-11T09:33:00Z"/>
          <w:rFonts w:eastAsia="Times New Roman"/>
          <w:szCs w:val="24"/>
          <w:lang w:eastAsia="en-US"/>
        </w:rPr>
      </w:pPr>
      <w:ins w:id="15" w:author="Φλούδα Χριστίνα" w:date="2016-04-11T09:33:00Z">
        <w:r w:rsidRPr="00AD6DE5">
          <w:rPr>
            <w:rFonts w:eastAsia="Times New Roman"/>
            <w:szCs w:val="24"/>
            <w:lang w:eastAsia="en-US"/>
          </w:rPr>
          <w:t>Παρασκευή  1 Απριλίου 2016</w:t>
        </w:r>
      </w:ins>
    </w:p>
    <w:p w14:paraId="63BD768A" w14:textId="77777777" w:rsidR="00AD6DE5" w:rsidRPr="00AD6DE5" w:rsidRDefault="00AD6DE5" w:rsidP="00AD6DE5">
      <w:pPr>
        <w:spacing w:after="0" w:line="360" w:lineRule="auto"/>
        <w:rPr>
          <w:ins w:id="16" w:author="Φλούδα Χριστίνα" w:date="2016-04-11T09:33:00Z"/>
          <w:rFonts w:eastAsia="Times New Roman"/>
          <w:szCs w:val="24"/>
          <w:lang w:eastAsia="en-US"/>
        </w:rPr>
      </w:pPr>
    </w:p>
    <w:p w14:paraId="76796DE9" w14:textId="77777777" w:rsidR="00AD6DE5" w:rsidRPr="00AD6DE5" w:rsidRDefault="00AD6DE5" w:rsidP="00AD6DE5">
      <w:pPr>
        <w:spacing w:after="0" w:line="360" w:lineRule="auto"/>
        <w:rPr>
          <w:ins w:id="17" w:author="Φλούδα Χριστίνα" w:date="2016-04-11T09:33:00Z"/>
          <w:rFonts w:eastAsia="Times New Roman"/>
          <w:szCs w:val="24"/>
          <w:lang w:eastAsia="en-US"/>
        </w:rPr>
      </w:pPr>
      <w:ins w:id="18" w:author="Φλούδα Χριστίνα" w:date="2016-04-11T09:33:00Z">
        <w:r w:rsidRPr="00AD6DE5">
          <w:rPr>
            <w:rFonts w:eastAsia="Times New Roman"/>
            <w:szCs w:val="24"/>
            <w:lang w:eastAsia="en-US"/>
          </w:rPr>
          <w:t>ΘΕΜΑΤΑ</w:t>
        </w:r>
      </w:ins>
    </w:p>
    <w:p w14:paraId="2B7A856C" w14:textId="77777777" w:rsidR="00AD6DE5" w:rsidRPr="00AD6DE5" w:rsidRDefault="00AD6DE5" w:rsidP="00AD6DE5">
      <w:pPr>
        <w:spacing w:after="0" w:line="360" w:lineRule="auto"/>
        <w:rPr>
          <w:ins w:id="19" w:author="Φλούδα Χριστίνα" w:date="2016-04-11T09:33:00Z"/>
          <w:rFonts w:eastAsia="Times New Roman"/>
          <w:szCs w:val="24"/>
          <w:lang w:eastAsia="en-US"/>
        </w:rPr>
      </w:pPr>
      <w:ins w:id="20" w:author="Φλούδα Χριστίνα" w:date="2016-04-11T09:33:00Z">
        <w:r w:rsidRPr="00AD6DE5">
          <w:rPr>
            <w:rFonts w:eastAsia="Times New Roman"/>
            <w:szCs w:val="24"/>
            <w:lang w:eastAsia="en-US"/>
          </w:rPr>
          <w:t xml:space="preserve"> </w:t>
        </w:r>
        <w:r w:rsidRPr="00AD6DE5">
          <w:rPr>
            <w:rFonts w:eastAsia="Times New Roman"/>
            <w:szCs w:val="24"/>
            <w:lang w:eastAsia="en-US"/>
          </w:rPr>
          <w:br/>
          <w:t xml:space="preserve">Α. ΕΙΔΙΚΑ ΘΕΜΑΤΑ </w:t>
        </w:r>
        <w:r w:rsidRPr="00AD6DE5">
          <w:rPr>
            <w:rFonts w:eastAsia="Times New Roman"/>
            <w:szCs w:val="24"/>
            <w:lang w:eastAsia="en-US"/>
          </w:rPr>
          <w:br/>
          <w:t xml:space="preserve">1. Επικύρωση Πρακτικών, σελ. </w:t>
        </w:r>
        <w:r w:rsidRPr="00AD6DE5">
          <w:rPr>
            <w:rFonts w:eastAsia="Times New Roman"/>
            <w:szCs w:val="24"/>
            <w:lang w:eastAsia="en-US"/>
          </w:rPr>
          <w:br/>
          <w:t xml:space="preserve">2. Ανακοινώνεται ότι τη συνεδρίαση παρακολουθούν μαθητές από το 1ο Γενικό Λύκειο Δραπετσώνας, το 4ο Γυμνάσιο Χανίων Κρήτης, το Γυμνάσιο </w:t>
        </w:r>
        <w:proofErr w:type="spellStart"/>
        <w:r w:rsidRPr="00AD6DE5">
          <w:rPr>
            <w:rFonts w:eastAsia="Times New Roman"/>
            <w:szCs w:val="24"/>
            <w:lang w:eastAsia="en-US"/>
          </w:rPr>
          <w:t>Παλαιοχωρίου</w:t>
        </w:r>
        <w:proofErr w:type="spellEnd"/>
        <w:r w:rsidRPr="00AD6DE5">
          <w:rPr>
            <w:rFonts w:eastAsia="Times New Roman"/>
            <w:szCs w:val="24"/>
            <w:lang w:eastAsia="en-US"/>
          </w:rPr>
          <w:t xml:space="preserve"> Χαλκιδικής, το Γυμνάσιο </w:t>
        </w:r>
        <w:proofErr w:type="spellStart"/>
        <w:r w:rsidRPr="00AD6DE5">
          <w:rPr>
            <w:rFonts w:eastAsia="Times New Roman"/>
            <w:szCs w:val="24"/>
            <w:lang w:eastAsia="en-US"/>
          </w:rPr>
          <w:t>Φαλάνης</w:t>
        </w:r>
        <w:proofErr w:type="spellEnd"/>
        <w:r w:rsidRPr="00AD6DE5">
          <w:rPr>
            <w:rFonts w:eastAsia="Times New Roman"/>
            <w:szCs w:val="24"/>
            <w:lang w:eastAsia="en-US"/>
          </w:rPr>
          <w:t xml:space="preserve"> Λάρισας, το 3ο Γυμνάσιο Ζωγράφου, το Γενικό Λύκειο Αγίου </w:t>
        </w:r>
        <w:proofErr w:type="spellStart"/>
        <w:r w:rsidRPr="00AD6DE5">
          <w:rPr>
            <w:rFonts w:eastAsia="Times New Roman"/>
            <w:szCs w:val="24"/>
            <w:lang w:eastAsia="en-US"/>
          </w:rPr>
          <w:t>Κήρυκου</w:t>
        </w:r>
        <w:proofErr w:type="spellEnd"/>
        <w:r w:rsidRPr="00AD6DE5">
          <w:rPr>
            <w:rFonts w:eastAsia="Times New Roman"/>
            <w:szCs w:val="24"/>
            <w:lang w:eastAsia="en-US"/>
          </w:rPr>
          <w:t xml:space="preserve"> Ικαρίας, μέλη τριών νεανικών οργανώσεων, μαθητές από το Γυμνάσιο </w:t>
        </w:r>
        <w:proofErr w:type="spellStart"/>
        <w:r w:rsidRPr="00AD6DE5">
          <w:rPr>
            <w:rFonts w:eastAsia="Times New Roman"/>
            <w:szCs w:val="24"/>
            <w:lang w:eastAsia="en-US"/>
          </w:rPr>
          <w:t>Κονταριώτισσας</w:t>
        </w:r>
        <w:proofErr w:type="spellEnd"/>
        <w:r w:rsidRPr="00AD6DE5">
          <w:rPr>
            <w:rFonts w:eastAsia="Times New Roman"/>
            <w:szCs w:val="24"/>
            <w:lang w:eastAsia="en-US"/>
          </w:rPr>
          <w:t xml:space="preserve"> Πιερίας, μέλη του Κοινοβουλίου της Ινδονησίας, μαθητές από το 1ο και 2ο Δημοτικό Σχολείο </w:t>
        </w:r>
        <w:proofErr w:type="spellStart"/>
        <w:r w:rsidRPr="00AD6DE5">
          <w:rPr>
            <w:rFonts w:eastAsia="Times New Roman"/>
            <w:szCs w:val="24"/>
            <w:lang w:eastAsia="en-US"/>
          </w:rPr>
          <w:t>Καλυθίων</w:t>
        </w:r>
        <w:proofErr w:type="spellEnd"/>
        <w:r w:rsidRPr="00AD6DE5">
          <w:rPr>
            <w:rFonts w:eastAsia="Times New Roman"/>
            <w:szCs w:val="24"/>
            <w:lang w:eastAsia="en-US"/>
          </w:rPr>
          <w:t xml:space="preserve"> Ρόδου, το 87ο Δημοτικό Σχολείο Θεσσαλονίκης, το Δημοτικό </w:t>
        </w:r>
        <w:proofErr w:type="spellStart"/>
        <w:r w:rsidRPr="00AD6DE5">
          <w:rPr>
            <w:rFonts w:eastAsia="Times New Roman"/>
            <w:szCs w:val="24"/>
            <w:lang w:eastAsia="en-US"/>
          </w:rPr>
          <w:t>Σχολειό</w:t>
        </w:r>
        <w:proofErr w:type="spellEnd"/>
        <w:r w:rsidRPr="00AD6DE5">
          <w:rPr>
            <w:rFonts w:eastAsia="Times New Roman"/>
            <w:szCs w:val="24"/>
            <w:lang w:eastAsia="en-US"/>
          </w:rPr>
          <w:t xml:space="preserve"> </w:t>
        </w:r>
        <w:proofErr w:type="spellStart"/>
        <w:r w:rsidRPr="00AD6DE5">
          <w:rPr>
            <w:rFonts w:eastAsia="Times New Roman"/>
            <w:szCs w:val="24"/>
            <w:lang w:eastAsia="en-US"/>
          </w:rPr>
          <w:t>Σκοτούσσης</w:t>
        </w:r>
        <w:proofErr w:type="spellEnd"/>
        <w:r w:rsidRPr="00AD6DE5">
          <w:rPr>
            <w:rFonts w:eastAsia="Times New Roman"/>
            <w:szCs w:val="24"/>
            <w:lang w:eastAsia="en-US"/>
          </w:rPr>
          <w:t xml:space="preserve"> Σερρών, το Δημοτικό Σχολείο </w:t>
        </w:r>
        <w:proofErr w:type="spellStart"/>
        <w:r w:rsidRPr="00AD6DE5">
          <w:rPr>
            <w:rFonts w:eastAsia="Times New Roman"/>
            <w:szCs w:val="24"/>
            <w:lang w:eastAsia="en-US"/>
          </w:rPr>
          <w:t>Λιτσιδίων</w:t>
        </w:r>
        <w:proofErr w:type="spellEnd"/>
        <w:r w:rsidRPr="00AD6DE5">
          <w:rPr>
            <w:rFonts w:eastAsia="Times New Roman"/>
            <w:szCs w:val="24"/>
            <w:lang w:eastAsia="en-US"/>
          </w:rPr>
          <w:t xml:space="preserve"> Ηρακλείου, το Δημοτικό Σχολείο Βύρων Ηρακλείου, το Γυμνάσιο </w:t>
        </w:r>
        <w:proofErr w:type="spellStart"/>
        <w:r w:rsidRPr="00AD6DE5">
          <w:rPr>
            <w:rFonts w:eastAsia="Times New Roman"/>
            <w:szCs w:val="24"/>
            <w:lang w:eastAsia="en-US"/>
          </w:rPr>
          <w:t>Λιθακίας</w:t>
        </w:r>
        <w:proofErr w:type="spellEnd"/>
        <w:r w:rsidRPr="00AD6DE5">
          <w:rPr>
            <w:rFonts w:eastAsia="Times New Roman"/>
            <w:szCs w:val="24"/>
            <w:lang w:eastAsia="en-US"/>
          </w:rPr>
          <w:t xml:space="preserve"> Ζακύνθου και το 1ο Πειραματικό Γυμνάσιο Θεσσαλονίκης, σελ. </w:t>
        </w:r>
        <w:r w:rsidRPr="00AD6DE5">
          <w:rPr>
            <w:rFonts w:eastAsia="Times New Roman"/>
            <w:szCs w:val="24"/>
            <w:lang w:eastAsia="en-US"/>
          </w:rPr>
          <w:br/>
          <w:t xml:space="preserve">3. Επί διαδικαστικού θέματος, σελ. </w:t>
        </w:r>
        <w:r w:rsidRPr="00AD6DE5">
          <w:rPr>
            <w:rFonts w:eastAsia="Times New Roman"/>
            <w:szCs w:val="24"/>
            <w:lang w:eastAsia="en-US"/>
          </w:rPr>
          <w:br/>
          <w:t xml:space="preserve">4. Επί προσωπικού θέματος, σελ. </w:t>
        </w:r>
        <w:r w:rsidRPr="00AD6DE5">
          <w:rPr>
            <w:rFonts w:eastAsia="Times New Roman"/>
            <w:szCs w:val="24"/>
            <w:lang w:eastAsia="en-US"/>
          </w:rPr>
          <w:br/>
          <w:t xml:space="preserve">5. Ανακοινώνεται ότι ο Πρωθυπουργός και Πρόεδρος της Κοινοβουλευτικής Ομάδας του ΣΥΡΙΖΑ κ. Αλέξης Τσίπρας και οι Βουλευτές του κόμματός του και ο Πρόεδρος της Κοινοβουλευτικής Ομάδας των ΑΝΕΛ κ. Παναγιώτης (Πάνος) Καμμένος και οι Βουλευτές του κόμματός του, κατέθεσαν πρόταση για σύσταση Εξεταστικής Επιτροπής σχετικά με τη διερεύνηση της νομιμότητας δανειοδότησης των πολιτικών κομμάτων, καθώς και των ιδιοκτητριών εταιρειών μέσων μαζικής ενημέρωσης από τα τραπεζικά ιδρύματα της χώρας, σύμφωνα με το άρθρο 68, παράγραφος 2, του Συντάγματος και 144 του Κανονισμού της Βουλής, σελ. </w:t>
        </w:r>
        <w:r w:rsidRPr="00AD6DE5">
          <w:rPr>
            <w:rFonts w:eastAsia="Times New Roman"/>
            <w:szCs w:val="24"/>
            <w:lang w:eastAsia="en-US"/>
          </w:rPr>
          <w:br/>
          <w:t xml:space="preserve"> </w:t>
        </w:r>
        <w:r w:rsidRPr="00AD6DE5">
          <w:rPr>
            <w:rFonts w:eastAsia="Times New Roman"/>
            <w:szCs w:val="24"/>
            <w:lang w:eastAsia="en-US"/>
          </w:rPr>
          <w:br/>
          <w:t xml:space="preserve">Β. ΚΟΙΝΟΒΟΥΛΕΥΤΙΚΟΣ ΕΛΕΓΧΟΣ </w:t>
        </w:r>
        <w:r w:rsidRPr="00AD6DE5">
          <w:rPr>
            <w:rFonts w:eastAsia="Times New Roman"/>
            <w:szCs w:val="24"/>
            <w:lang w:eastAsia="en-US"/>
          </w:rPr>
          <w:br/>
          <w:t xml:space="preserve">1. Κατάθεση αναφορών, σελ. </w:t>
        </w:r>
        <w:r w:rsidRPr="00AD6DE5">
          <w:rPr>
            <w:rFonts w:eastAsia="Times New Roman"/>
            <w:szCs w:val="24"/>
            <w:lang w:eastAsia="en-US"/>
          </w:rPr>
          <w:br/>
          <w:t xml:space="preserve">2. Απαντήσεις Υπουργών σε ερωτήσεις Βουλευτών, σελ. </w:t>
        </w:r>
        <w:r w:rsidRPr="00AD6DE5">
          <w:rPr>
            <w:rFonts w:eastAsia="Times New Roman"/>
            <w:szCs w:val="24"/>
            <w:lang w:eastAsia="en-US"/>
          </w:rPr>
          <w:br/>
          <w:t xml:space="preserve">3. Ανακοίνωση του δελτίου επικαίρων ερωτήσεων της Δευτέρας 4 Απριλίου 2016 και του ενσωματωμένου σε αυτό δελτίο επικαίρων ερωτήσεων και αναφορών ερωτήσεων της Παρασκευής 1 Απριλίου 2016, σελ. </w:t>
        </w:r>
        <w:r w:rsidRPr="00AD6DE5">
          <w:rPr>
            <w:rFonts w:eastAsia="Times New Roman"/>
            <w:szCs w:val="24"/>
            <w:lang w:eastAsia="en-US"/>
          </w:rPr>
          <w:br/>
          <w:t xml:space="preserve"> </w:t>
        </w:r>
        <w:r w:rsidRPr="00AD6DE5">
          <w:rPr>
            <w:rFonts w:eastAsia="Times New Roman"/>
            <w:szCs w:val="24"/>
            <w:lang w:eastAsia="en-US"/>
          </w:rPr>
          <w:br/>
          <w:t xml:space="preserve">Γ. ΝΟΜΟΘΕΤΙΚΗ ΕΡΓΑΣΙΑ </w:t>
        </w:r>
        <w:r w:rsidRPr="00AD6DE5">
          <w:rPr>
            <w:rFonts w:eastAsia="Times New Roman"/>
            <w:szCs w:val="24"/>
            <w:lang w:eastAsia="en-US"/>
          </w:rPr>
          <w:br/>
          <w:t>1. Κατάθεση Εκθέσεως Διαρκούς Επιτροπής:</w:t>
        </w:r>
      </w:ins>
    </w:p>
    <w:p w14:paraId="165D4ACA" w14:textId="77777777" w:rsidR="00AD6DE5" w:rsidRPr="00AD6DE5" w:rsidRDefault="00AD6DE5" w:rsidP="00AD6DE5">
      <w:pPr>
        <w:spacing w:after="0" w:line="360" w:lineRule="auto"/>
        <w:rPr>
          <w:ins w:id="21" w:author="Φλούδα Χριστίνα" w:date="2016-04-11T09:33:00Z"/>
          <w:rFonts w:eastAsia="Times New Roman"/>
          <w:szCs w:val="24"/>
          <w:lang w:eastAsia="en-US"/>
        </w:rPr>
      </w:pPr>
      <w:ins w:id="22" w:author="Φλούδα Χριστίνα" w:date="2016-04-11T09:33:00Z">
        <w:r w:rsidRPr="00AD6DE5">
          <w:rPr>
            <w:rFonts w:eastAsia="Times New Roman"/>
            <w:szCs w:val="24"/>
            <w:lang w:eastAsia="en-US"/>
          </w:rPr>
          <w:t xml:space="preserve">Οι Διαρκείς Επιτροπές Δημόσιας Διοίκησης, Δημόσιας Τάξης και Δικαιοσύνης και Εθνικής  Άμυνας και Εξωτερικών Υποθέσεων καταθέτουν την  Έκθεσή τους στο σχέδιο νόμου του Υπουργείου Εσωτερικών και Διοικητικής Ανασυγκρότησης «Οργάνωση και λειτουργία Υπηρεσίας Ασύλου, Αρχής Προσφύγων, Υπηρεσίας Υποδοχής και Ταυτοποίησης, σύσταση Γενικής Γραμματείας Υποδοχής, προσαρμογή της Ελληνικής νομοθεσίας προς τις διατάξεις της Οδηγίας 2013/32/ΕΕ του Ευρωπαϊκού Κοινοβουλίου και του Συμβουλίου «σχετικά με τις κοινές διαδικασίες για τη χορήγηση και ανάκληση τους καθεστώτος διεθνικούς προστασίας (αναδιατύπωση)» (L 180/29-6-2013), διατάξεις για την εργασία δικαιούχων διεθνούς προστασίας και άλλες διατάξεις», σελ. </w:t>
        </w:r>
        <w:r w:rsidRPr="00AD6DE5">
          <w:rPr>
            <w:rFonts w:eastAsia="Times New Roman"/>
            <w:szCs w:val="24"/>
            <w:lang w:eastAsia="en-US"/>
          </w:rPr>
          <w:br/>
          <w:t>2. Κατάθεση σχεδίου νόμου:</w:t>
        </w:r>
      </w:ins>
    </w:p>
    <w:p w14:paraId="140AF6F6" w14:textId="77777777" w:rsidR="00AD6DE5" w:rsidRPr="00AD6DE5" w:rsidRDefault="00AD6DE5" w:rsidP="00AD6DE5">
      <w:pPr>
        <w:spacing w:after="0" w:line="360" w:lineRule="auto"/>
        <w:rPr>
          <w:ins w:id="23" w:author="Φλούδα Χριστίνα" w:date="2016-04-11T09:33:00Z"/>
          <w:rFonts w:eastAsia="Times New Roman"/>
          <w:szCs w:val="24"/>
          <w:lang w:eastAsia="en-US"/>
        </w:rPr>
      </w:pPr>
      <w:ins w:id="24" w:author="Φλούδα Χριστίνα" w:date="2016-04-11T09:33:00Z">
        <w:r w:rsidRPr="00AD6DE5">
          <w:rPr>
            <w:rFonts w:eastAsia="Times New Roman"/>
            <w:szCs w:val="24"/>
            <w:lang w:eastAsia="en-US"/>
          </w:rPr>
          <w:t xml:space="preserve">Οι Υπουργοί Υποδομών, Μεταφορών και Δικτύων, Εξωτερικών, Οικονομικών και Δικαιοσύνης, Διαφάνειας και Ανθρωπίνων Δικαιωμάτων κατέθεσαν στις 31-03-2016 σχέδιο νόμου: «Κύρωση της Συμφωνίας Αεροπορικών Υπηρεσιών μεταξύ της Ελληνικής Δημοκρατίας και της Κυβέρνησης της Νέας Ζηλανδίας», σελ. </w:t>
        </w:r>
        <w:r w:rsidRPr="00AD6DE5">
          <w:rPr>
            <w:rFonts w:eastAsia="Times New Roman"/>
            <w:szCs w:val="24"/>
            <w:lang w:eastAsia="en-US"/>
          </w:rPr>
          <w:br/>
          <w:t xml:space="preserve">3. Συζήτηση και ψήφιση επί της αρχής, και επί των άρθρων και ψήφιση στο σύνολο του σχεδίου νόμου του Υπουργείου Εσωτερικών και Διοικητικής Ανασυγκρότησης: «Οργάνωση και λειτουργία Υπηρεσίας Ασύλου, Αρχής Προσφύγων, Υπηρεσίας Υποδοχής και Ταυτοποίησης, σύσταση Γενικής Γραμματείας Υποδοχής, προσαρμογή της Ελληνική νομοθεσίας προς τις διατάξεις της Οδηγίας 2013/32/ΕΕ του Ευρωπαϊκού Κοινοβουλίου και του Συμβουλίου «σχετικά με τις κοινές διαδικασίες για τη χορήγηση και ανάκληση τους καθεστώτος διεθνικούς προστασίας (αναδιατύπωση)» (L 180/29-6-2013), διατάξεις για την εργασία δικαιούχων διεθνούς προστασίας και άλλες διατάξεις», σελ. </w:t>
        </w:r>
        <w:r w:rsidRPr="00AD6DE5">
          <w:rPr>
            <w:rFonts w:eastAsia="Times New Roman"/>
            <w:szCs w:val="24"/>
            <w:lang w:eastAsia="en-US"/>
          </w:rPr>
          <w:br/>
          <w:t>4. Αιτήσεις διεξαγωγής ονομαστικής ψηφοφορίας στο σχέδιο νόμου του Υπουργείου Εσωτερικών και Διοικητικής Ανασυγκρότησης:</w:t>
        </w:r>
        <w:r w:rsidRPr="00AD6DE5">
          <w:rPr>
            <w:rFonts w:eastAsia="Times New Roman"/>
            <w:szCs w:val="24"/>
            <w:lang w:eastAsia="en-US"/>
          </w:rPr>
          <w:br/>
          <w:t xml:space="preserve">    α) Βουλευτών της Νέας Δημοκρατίας έχει υποβληθεί αίτηση διεξαγωγής ονομαστικής ψηφοφορίας επί των άρθρων 5, 7, 8, 11, 22, 46 και 72 (πρώην άρθρα 75, 76 και 77) του σχεδίου νόμου, σελ. </w:t>
        </w:r>
        <w:r w:rsidRPr="00AD6DE5">
          <w:rPr>
            <w:rFonts w:eastAsia="Times New Roman"/>
            <w:szCs w:val="24"/>
            <w:lang w:eastAsia="en-US"/>
          </w:rPr>
          <w:br/>
          <w:t xml:space="preserve">    β) Βουλευτών του Λαϊκού Συνδέσμου - Χρυσή Αυγή, να σας ενημερώσουμε ότι επί της αρχής και επί των άρθρων 10, 19, 22, 43, 45, 46, 67 και 73 (πρώην άρθρο 78) του σχεδίου νόμου, σελ. </w:t>
        </w:r>
        <w:r w:rsidRPr="00AD6DE5">
          <w:rPr>
            <w:rFonts w:eastAsia="Times New Roman"/>
            <w:szCs w:val="24"/>
            <w:lang w:eastAsia="en-US"/>
          </w:rPr>
          <w:br/>
          <w:t xml:space="preserve">    γ) Βουλευτών του Κομμουνιστικού Κόμματος Ελλάδας επί των άρθρων 39, 41, 46, 54, 55, 56, 57 και 60 του σχεδίου νόμου, σελ. </w:t>
        </w:r>
        <w:r w:rsidRPr="00AD6DE5">
          <w:rPr>
            <w:rFonts w:eastAsia="Times New Roman"/>
            <w:szCs w:val="24"/>
            <w:lang w:eastAsia="en-US"/>
          </w:rPr>
          <w:br/>
          <w:t xml:space="preserve">5. Ονομαστική ψηφοφορία επί της αρχής και επί των άρθρων 5, 7, 8, 10, 11, 19, 22, 39, 41, 43, 45, 46, 54, 55, 56, 57, 60, 67, 72 και 73 του σχεδίου νόμου, σελ. </w:t>
        </w:r>
        <w:r w:rsidRPr="00AD6DE5">
          <w:rPr>
            <w:rFonts w:eastAsia="Times New Roman"/>
            <w:szCs w:val="24"/>
            <w:lang w:eastAsia="en-US"/>
          </w:rPr>
          <w:br/>
          <w:t xml:space="preserve">6. Επιστολικές ψήφοι επί της ονομαστικής ψηφοφορίας, σελ. </w:t>
        </w:r>
        <w:r w:rsidRPr="00AD6DE5">
          <w:rPr>
            <w:rFonts w:eastAsia="Times New Roman"/>
            <w:szCs w:val="24"/>
            <w:lang w:eastAsia="en-US"/>
          </w:rPr>
          <w:br/>
          <w:t xml:space="preserve"> </w:t>
        </w:r>
      </w:ins>
    </w:p>
    <w:p w14:paraId="03B0EB1A" w14:textId="77777777" w:rsidR="00AD6DE5" w:rsidRPr="00AD6DE5" w:rsidRDefault="00AD6DE5" w:rsidP="00AD6DE5">
      <w:pPr>
        <w:spacing w:after="0" w:line="360" w:lineRule="auto"/>
        <w:rPr>
          <w:ins w:id="25" w:author="Φλούδα Χριστίνα" w:date="2016-04-11T09:33:00Z"/>
          <w:rFonts w:eastAsia="Times New Roman"/>
          <w:szCs w:val="24"/>
          <w:lang w:eastAsia="en-US"/>
        </w:rPr>
      </w:pPr>
      <w:ins w:id="26" w:author="Φλούδα Χριστίνα" w:date="2016-04-11T09:33:00Z">
        <w:r w:rsidRPr="00AD6DE5">
          <w:rPr>
            <w:rFonts w:eastAsia="Times New Roman"/>
            <w:szCs w:val="24"/>
            <w:lang w:eastAsia="en-US"/>
          </w:rPr>
          <w:br/>
          <w:t>ΠΡΟΕΔΡΕΥΟΝΤΕΣ</w:t>
        </w:r>
      </w:ins>
    </w:p>
    <w:p w14:paraId="3537EC9C" w14:textId="77777777" w:rsidR="00AD6DE5" w:rsidRPr="00AD6DE5" w:rsidRDefault="00AD6DE5" w:rsidP="00AD6DE5">
      <w:pPr>
        <w:spacing w:after="0" w:line="360" w:lineRule="auto"/>
        <w:rPr>
          <w:ins w:id="27" w:author="Φλούδα Χριστίνα" w:date="2016-04-11T09:33:00Z"/>
          <w:rFonts w:eastAsia="Times New Roman"/>
          <w:szCs w:val="24"/>
          <w:lang w:eastAsia="en-US"/>
        </w:rPr>
      </w:pPr>
    </w:p>
    <w:p w14:paraId="3D7CDDEF" w14:textId="77777777" w:rsidR="00AD6DE5" w:rsidRPr="00AD6DE5" w:rsidRDefault="00AD6DE5" w:rsidP="00AD6DE5">
      <w:pPr>
        <w:spacing w:after="0" w:line="360" w:lineRule="auto"/>
        <w:rPr>
          <w:ins w:id="28" w:author="Φλούδα Χριστίνα" w:date="2016-04-11T09:33:00Z"/>
          <w:rFonts w:eastAsia="Times New Roman"/>
          <w:szCs w:val="24"/>
          <w:lang w:eastAsia="en-US"/>
        </w:rPr>
      </w:pPr>
      <w:ins w:id="29" w:author="Φλούδα Χριστίνα" w:date="2016-04-11T09:33:00Z">
        <w:r w:rsidRPr="00AD6DE5">
          <w:rPr>
            <w:rFonts w:eastAsia="Times New Roman"/>
            <w:szCs w:val="24"/>
            <w:lang w:eastAsia="en-US"/>
          </w:rPr>
          <w:t>ΒΑΡΕΜΕΝΟΣ Γ. , σελ.</w:t>
        </w:r>
        <w:r w:rsidRPr="00AD6DE5">
          <w:rPr>
            <w:rFonts w:eastAsia="Times New Roman"/>
            <w:szCs w:val="24"/>
            <w:lang w:eastAsia="en-US"/>
          </w:rPr>
          <w:br/>
          <w:t>ΚΑΚΛΑΜΑΝΗΣ Ν. , σελ.</w:t>
        </w:r>
        <w:r w:rsidRPr="00AD6DE5">
          <w:rPr>
            <w:rFonts w:eastAsia="Times New Roman"/>
            <w:szCs w:val="24"/>
            <w:lang w:eastAsia="en-US"/>
          </w:rPr>
          <w:br/>
          <w:t>ΚΟΥΡΑΚΗΣ Α. , σελ.</w:t>
        </w:r>
        <w:r w:rsidRPr="00AD6DE5">
          <w:rPr>
            <w:rFonts w:eastAsia="Times New Roman"/>
            <w:szCs w:val="24"/>
            <w:lang w:eastAsia="en-US"/>
          </w:rPr>
          <w:br/>
          <w:t>ΧΡΙΣΤΟΔΟΥΛΟΠΟΥΛΟΥ Α. , σελ.</w:t>
        </w:r>
        <w:r w:rsidRPr="00AD6DE5">
          <w:rPr>
            <w:rFonts w:eastAsia="Times New Roman"/>
            <w:szCs w:val="24"/>
            <w:lang w:eastAsia="en-US"/>
          </w:rPr>
          <w:br/>
        </w:r>
      </w:ins>
    </w:p>
    <w:p w14:paraId="7A5AFBAD" w14:textId="77777777" w:rsidR="00AD6DE5" w:rsidRPr="00AD6DE5" w:rsidRDefault="00AD6DE5" w:rsidP="00AD6DE5">
      <w:pPr>
        <w:spacing w:after="0" w:line="360" w:lineRule="auto"/>
        <w:rPr>
          <w:ins w:id="30" w:author="Φλούδα Χριστίνα" w:date="2016-04-11T09:33:00Z"/>
          <w:rFonts w:eastAsia="Times New Roman"/>
          <w:szCs w:val="24"/>
          <w:lang w:eastAsia="en-US"/>
        </w:rPr>
      </w:pPr>
    </w:p>
    <w:p w14:paraId="0F762498" w14:textId="77777777" w:rsidR="00AD6DE5" w:rsidRPr="00AD6DE5" w:rsidRDefault="00AD6DE5" w:rsidP="00AD6DE5">
      <w:pPr>
        <w:spacing w:after="0" w:line="360" w:lineRule="auto"/>
        <w:rPr>
          <w:ins w:id="31" w:author="Φλούδα Χριστίνα" w:date="2016-04-11T09:33:00Z"/>
          <w:rFonts w:eastAsia="Times New Roman"/>
          <w:szCs w:val="24"/>
          <w:lang w:eastAsia="en-US"/>
        </w:rPr>
      </w:pPr>
    </w:p>
    <w:p w14:paraId="4266A1BA" w14:textId="77777777" w:rsidR="00AD6DE5" w:rsidRPr="00AD6DE5" w:rsidRDefault="00AD6DE5" w:rsidP="00AD6DE5">
      <w:pPr>
        <w:spacing w:after="0" w:line="360" w:lineRule="auto"/>
        <w:rPr>
          <w:ins w:id="32" w:author="Φλούδα Χριστίνα" w:date="2016-04-11T09:33:00Z"/>
          <w:rFonts w:eastAsia="Times New Roman"/>
          <w:szCs w:val="24"/>
          <w:lang w:eastAsia="en-US"/>
        </w:rPr>
      </w:pPr>
      <w:ins w:id="33" w:author="Φλούδα Χριστίνα" w:date="2016-04-11T09:33:00Z">
        <w:r w:rsidRPr="00AD6DE5">
          <w:rPr>
            <w:rFonts w:eastAsia="Times New Roman"/>
            <w:szCs w:val="24"/>
            <w:lang w:eastAsia="en-US"/>
          </w:rPr>
          <w:t>ΟΜΙΛΗΤΕΣ</w:t>
        </w:r>
      </w:ins>
    </w:p>
    <w:p w14:paraId="7657337C" w14:textId="77777777" w:rsidR="00AD6DE5" w:rsidRPr="00AD6DE5" w:rsidRDefault="00AD6DE5" w:rsidP="00AD6DE5">
      <w:pPr>
        <w:spacing w:after="0" w:line="360" w:lineRule="auto"/>
        <w:rPr>
          <w:ins w:id="34" w:author="Φλούδα Χριστίνα" w:date="2016-04-11T09:33:00Z"/>
          <w:rFonts w:eastAsia="Times New Roman"/>
          <w:szCs w:val="24"/>
          <w:lang w:eastAsia="en-US"/>
        </w:rPr>
      </w:pPr>
      <w:ins w:id="35" w:author="Φλούδα Χριστίνα" w:date="2016-04-11T09:33:00Z">
        <w:r w:rsidRPr="00AD6DE5">
          <w:rPr>
            <w:rFonts w:eastAsia="Times New Roman"/>
            <w:szCs w:val="24"/>
            <w:lang w:eastAsia="en-US"/>
          </w:rPr>
          <w:br/>
          <w:t>Α. Επί διαδικαστικού θέματος:</w:t>
        </w:r>
        <w:r w:rsidRPr="00AD6DE5">
          <w:rPr>
            <w:rFonts w:eastAsia="Times New Roman"/>
            <w:szCs w:val="24"/>
            <w:lang w:eastAsia="en-US"/>
          </w:rPr>
          <w:br/>
          <w:t>ΒΑΚΗ Φ. , σελ.</w:t>
        </w:r>
        <w:r w:rsidRPr="00AD6DE5">
          <w:rPr>
            <w:rFonts w:eastAsia="Times New Roman"/>
            <w:szCs w:val="24"/>
            <w:lang w:eastAsia="en-US"/>
          </w:rPr>
          <w:br/>
          <w:t>ΒΑΡΕΜΕΝΟΣ Γ. , σελ.</w:t>
        </w:r>
        <w:r w:rsidRPr="00AD6DE5">
          <w:rPr>
            <w:rFonts w:eastAsia="Times New Roman"/>
            <w:szCs w:val="24"/>
            <w:lang w:eastAsia="en-US"/>
          </w:rPr>
          <w:br/>
          <w:t>ΓΕΩΡΓΙΑΔΗΣ Μ. , σελ.</w:t>
        </w:r>
        <w:r w:rsidRPr="00AD6DE5">
          <w:rPr>
            <w:rFonts w:eastAsia="Times New Roman"/>
            <w:szCs w:val="24"/>
            <w:lang w:eastAsia="en-US"/>
          </w:rPr>
          <w:br/>
          <w:t>ΚΑΚΛΑΜΑΝΗΣ Ν. , σελ.</w:t>
        </w:r>
        <w:r w:rsidRPr="00AD6DE5">
          <w:rPr>
            <w:rFonts w:eastAsia="Times New Roman"/>
            <w:szCs w:val="24"/>
            <w:lang w:eastAsia="en-US"/>
          </w:rPr>
          <w:br/>
          <w:t>ΚΑΜΑΤΕΡΟΣ Η. , σελ.</w:t>
        </w:r>
        <w:r w:rsidRPr="00AD6DE5">
          <w:rPr>
            <w:rFonts w:eastAsia="Times New Roman"/>
            <w:szCs w:val="24"/>
            <w:lang w:eastAsia="en-US"/>
          </w:rPr>
          <w:br/>
          <w:t>ΚΑΜΜΕΝΟΣ Δ. , σελ.</w:t>
        </w:r>
        <w:r w:rsidRPr="00AD6DE5">
          <w:rPr>
            <w:rFonts w:eastAsia="Times New Roman"/>
            <w:szCs w:val="24"/>
            <w:lang w:eastAsia="en-US"/>
          </w:rPr>
          <w:br/>
          <w:t>ΚΑΤΡΙΒΑΝΟΥ Β. , σελ.</w:t>
        </w:r>
        <w:r w:rsidRPr="00AD6DE5">
          <w:rPr>
            <w:rFonts w:eastAsia="Times New Roman"/>
            <w:szCs w:val="24"/>
            <w:lang w:eastAsia="en-US"/>
          </w:rPr>
          <w:br/>
          <w:t>ΚΙΚΙΛΙΑΣ Β. , σελ.</w:t>
        </w:r>
        <w:r w:rsidRPr="00AD6DE5">
          <w:rPr>
            <w:rFonts w:eastAsia="Times New Roman"/>
            <w:szCs w:val="24"/>
            <w:lang w:eastAsia="en-US"/>
          </w:rPr>
          <w:br/>
          <w:t>ΚΟΥΡΑΚΗΣ Α. , σελ.</w:t>
        </w:r>
        <w:r w:rsidRPr="00AD6DE5">
          <w:rPr>
            <w:rFonts w:eastAsia="Times New Roman"/>
            <w:szCs w:val="24"/>
            <w:lang w:eastAsia="en-US"/>
          </w:rPr>
          <w:br/>
          <w:t>ΛΑΖΑΡΙΔΗΣ Γ. , σελ.</w:t>
        </w:r>
        <w:r w:rsidRPr="00AD6DE5">
          <w:rPr>
            <w:rFonts w:eastAsia="Times New Roman"/>
            <w:szCs w:val="24"/>
            <w:lang w:eastAsia="en-US"/>
          </w:rPr>
          <w:br/>
          <w:t>ΛΑΜΠΡΟΥΛΗΣ Γ. , σελ.</w:t>
        </w:r>
        <w:r w:rsidRPr="00AD6DE5">
          <w:rPr>
            <w:rFonts w:eastAsia="Times New Roman"/>
            <w:szCs w:val="24"/>
            <w:lang w:eastAsia="en-US"/>
          </w:rPr>
          <w:br/>
          <w:t>ΛΟΒΕΡΔΟΣ Α. , σελ.</w:t>
        </w:r>
        <w:r w:rsidRPr="00AD6DE5">
          <w:rPr>
            <w:rFonts w:eastAsia="Times New Roman"/>
            <w:szCs w:val="24"/>
            <w:lang w:eastAsia="en-US"/>
          </w:rPr>
          <w:br/>
          <w:t>ΜΑΝΩΛΑΚΟΥ Δ. , σελ.</w:t>
        </w:r>
        <w:r w:rsidRPr="00AD6DE5">
          <w:rPr>
            <w:rFonts w:eastAsia="Times New Roman"/>
            <w:szCs w:val="24"/>
            <w:lang w:eastAsia="en-US"/>
          </w:rPr>
          <w:br/>
          <w:t>ΞΥΔΑΚΗΣ Ν. , σελ.</w:t>
        </w:r>
        <w:r w:rsidRPr="00AD6DE5">
          <w:rPr>
            <w:rFonts w:eastAsia="Times New Roman"/>
            <w:szCs w:val="24"/>
            <w:lang w:eastAsia="en-US"/>
          </w:rPr>
          <w:br/>
          <w:t>ΠΑΝΑΓΟΥΛΗΣ Ε. , σελ.</w:t>
        </w:r>
        <w:r w:rsidRPr="00AD6DE5">
          <w:rPr>
            <w:rFonts w:eastAsia="Times New Roman"/>
            <w:szCs w:val="24"/>
            <w:lang w:eastAsia="en-US"/>
          </w:rPr>
          <w:br/>
          <w:t>ΧΡΙΣΤΟΔΟΥΛΟΠΟΥΛΟΥ Α. , σελ.</w:t>
        </w:r>
        <w:r w:rsidRPr="00AD6DE5">
          <w:rPr>
            <w:rFonts w:eastAsia="Times New Roman"/>
            <w:szCs w:val="24"/>
            <w:lang w:eastAsia="en-US"/>
          </w:rPr>
          <w:br/>
        </w:r>
        <w:r w:rsidRPr="00AD6DE5">
          <w:rPr>
            <w:rFonts w:eastAsia="Times New Roman"/>
            <w:szCs w:val="24"/>
            <w:lang w:eastAsia="en-US"/>
          </w:rPr>
          <w:br/>
          <w:t>Β. Επί προσωπικού θέματος:</w:t>
        </w:r>
        <w:r w:rsidRPr="00AD6DE5">
          <w:rPr>
            <w:rFonts w:eastAsia="Times New Roman"/>
            <w:szCs w:val="24"/>
            <w:lang w:eastAsia="en-US"/>
          </w:rPr>
          <w:br/>
          <w:t>ΒΑΚΗ Φ. , σελ.</w:t>
        </w:r>
        <w:r w:rsidRPr="00AD6DE5">
          <w:rPr>
            <w:rFonts w:eastAsia="Times New Roman"/>
            <w:szCs w:val="24"/>
            <w:lang w:eastAsia="en-US"/>
          </w:rPr>
          <w:br/>
          <w:t>ΜΠΑΚΟΓΙΑΝΝΗ Θ. , σελ.</w:t>
        </w:r>
        <w:r w:rsidRPr="00AD6DE5">
          <w:rPr>
            <w:rFonts w:eastAsia="Times New Roman"/>
            <w:szCs w:val="24"/>
            <w:lang w:eastAsia="en-US"/>
          </w:rPr>
          <w:br/>
          <w:t>ΦΑΜΕΛΛΟΣ Σ. , σελ.</w:t>
        </w:r>
        <w:r w:rsidRPr="00AD6DE5">
          <w:rPr>
            <w:rFonts w:eastAsia="Times New Roman"/>
            <w:szCs w:val="24"/>
            <w:lang w:eastAsia="en-US"/>
          </w:rPr>
          <w:br/>
          <w:t>ΦΩΤΗΛΑΣ Ι. , σελ.</w:t>
        </w:r>
        <w:r w:rsidRPr="00AD6DE5">
          <w:rPr>
            <w:rFonts w:eastAsia="Times New Roman"/>
            <w:szCs w:val="24"/>
            <w:lang w:eastAsia="en-US"/>
          </w:rPr>
          <w:br/>
        </w:r>
        <w:r w:rsidRPr="00AD6DE5">
          <w:rPr>
            <w:rFonts w:eastAsia="Times New Roman"/>
            <w:szCs w:val="24"/>
            <w:lang w:eastAsia="en-US"/>
          </w:rPr>
          <w:br/>
          <w:t>Γ. Επί του σχεδίου νόμου του Υπουργείου Εσωτερικών και Διοικητικής Ανασυγκρότησης:</w:t>
        </w:r>
        <w:r w:rsidRPr="00AD6DE5">
          <w:rPr>
            <w:rFonts w:eastAsia="Times New Roman"/>
            <w:szCs w:val="24"/>
            <w:lang w:eastAsia="en-US"/>
          </w:rPr>
          <w:br/>
          <w:t>ΑΜΥΡΑΣ Γ. , σελ.</w:t>
        </w:r>
        <w:r w:rsidRPr="00AD6DE5">
          <w:rPr>
            <w:rFonts w:eastAsia="Times New Roman"/>
            <w:szCs w:val="24"/>
            <w:lang w:eastAsia="en-US"/>
          </w:rPr>
          <w:br/>
          <w:t>ΑΡΒΑΝΙΤΙΔΗΣ Γ. , σελ.</w:t>
        </w:r>
        <w:r w:rsidRPr="00AD6DE5">
          <w:rPr>
            <w:rFonts w:eastAsia="Times New Roman"/>
            <w:szCs w:val="24"/>
            <w:lang w:eastAsia="en-US"/>
          </w:rPr>
          <w:br/>
          <w:t>ΒΑΚΗ Φ. , σελ.</w:t>
        </w:r>
        <w:r w:rsidRPr="00AD6DE5">
          <w:rPr>
            <w:rFonts w:eastAsia="Times New Roman"/>
            <w:szCs w:val="24"/>
            <w:lang w:eastAsia="en-US"/>
          </w:rPr>
          <w:br/>
          <w:t>ΒΙΤΣΑΣ Δ. , σελ.</w:t>
        </w:r>
        <w:r w:rsidRPr="00AD6DE5">
          <w:rPr>
            <w:rFonts w:eastAsia="Times New Roman"/>
            <w:szCs w:val="24"/>
            <w:lang w:eastAsia="en-US"/>
          </w:rPr>
          <w:br/>
          <w:t>ΒΟΥΤΣΗΣ Ν. , σελ.</w:t>
        </w:r>
        <w:r w:rsidRPr="00AD6DE5">
          <w:rPr>
            <w:rFonts w:eastAsia="Times New Roman"/>
            <w:szCs w:val="24"/>
            <w:lang w:eastAsia="en-US"/>
          </w:rPr>
          <w:br/>
          <w:t>ΓΕΩΡΓΑΝΤΑΣ Γ. , σελ.</w:t>
        </w:r>
        <w:r w:rsidRPr="00AD6DE5">
          <w:rPr>
            <w:rFonts w:eastAsia="Times New Roman"/>
            <w:szCs w:val="24"/>
            <w:lang w:eastAsia="en-US"/>
          </w:rPr>
          <w:br/>
          <w:t>ΓΕΩΡΓΙΑΔΗΣ Μ. , σελ.</w:t>
        </w:r>
        <w:r w:rsidRPr="00AD6DE5">
          <w:rPr>
            <w:rFonts w:eastAsia="Times New Roman"/>
            <w:szCs w:val="24"/>
            <w:lang w:eastAsia="en-US"/>
          </w:rPr>
          <w:br/>
          <w:t>ΓΚΙΟΚΑΣ Ι. , σελ.</w:t>
        </w:r>
        <w:r w:rsidRPr="00AD6DE5">
          <w:rPr>
            <w:rFonts w:eastAsia="Times New Roman"/>
            <w:szCs w:val="24"/>
            <w:lang w:eastAsia="en-US"/>
          </w:rPr>
          <w:br/>
          <w:t>ΔΑΝΕΛΛΗΣ Σ. , σελ.</w:t>
        </w:r>
        <w:r w:rsidRPr="00AD6DE5">
          <w:rPr>
            <w:rFonts w:eastAsia="Times New Roman"/>
            <w:szCs w:val="24"/>
            <w:lang w:eastAsia="en-US"/>
          </w:rPr>
          <w:br/>
          <w:t>ΔΕΝΔΙΑΣ Ν. , σελ.</w:t>
        </w:r>
        <w:r w:rsidRPr="00AD6DE5">
          <w:rPr>
            <w:rFonts w:eastAsia="Times New Roman"/>
            <w:szCs w:val="24"/>
            <w:lang w:eastAsia="en-US"/>
          </w:rPr>
          <w:br/>
          <w:t>ΔΟΥΖΙΝΑΣ Κ. , σελ.</w:t>
        </w:r>
        <w:r w:rsidRPr="00AD6DE5">
          <w:rPr>
            <w:rFonts w:eastAsia="Times New Roman"/>
            <w:szCs w:val="24"/>
            <w:lang w:eastAsia="en-US"/>
          </w:rPr>
          <w:br/>
          <w:t>ΘΕΟΧΑΡΗΣ Θ. , σελ.</w:t>
        </w:r>
        <w:r w:rsidRPr="00AD6DE5">
          <w:rPr>
            <w:rFonts w:eastAsia="Times New Roman"/>
            <w:szCs w:val="24"/>
            <w:lang w:eastAsia="en-US"/>
          </w:rPr>
          <w:br/>
          <w:t>ΘΕΟΧΑΡΟΠΟΥΛΟΣ Α. , σελ.</w:t>
        </w:r>
        <w:r w:rsidRPr="00AD6DE5">
          <w:rPr>
            <w:rFonts w:eastAsia="Times New Roman"/>
            <w:szCs w:val="24"/>
            <w:lang w:eastAsia="en-US"/>
          </w:rPr>
          <w:br/>
          <w:t>ΚΑΜΑΤΕΡΟΣ Η. , σελ.</w:t>
        </w:r>
        <w:r w:rsidRPr="00AD6DE5">
          <w:rPr>
            <w:rFonts w:eastAsia="Times New Roman"/>
            <w:szCs w:val="24"/>
            <w:lang w:eastAsia="en-US"/>
          </w:rPr>
          <w:br/>
          <w:t>ΚΑΜΜΕΝΟΣ Δ. , σελ.</w:t>
        </w:r>
        <w:r w:rsidRPr="00AD6DE5">
          <w:rPr>
            <w:rFonts w:eastAsia="Times New Roman"/>
            <w:szCs w:val="24"/>
            <w:lang w:eastAsia="en-US"/>
          </w:rPr>
          <w:br/>
          <w:t>ΚΑΡΡΑΣ Γ. , σελ.</w:t>
        </w:r>
        <w:r w:rsidRPr="00AD6DE5">
          <w:rPr>
            <w:rFonts w:eastAsia="Times New Roman"/>
            <w:szCs w:val="24"/>
            <w:lang w:eastAsia="en-US"/>
          </w:rPr>
          <w:br/>
          <w:t>ΚΑΤΡΙΒΑΝΟΥ Β. , σελ.</w:t>
        </w:r>
        <w:r w:rsidRPr="00AD6DE5">
          <w:rPr>
            <w:rFonts w:eastAsia="Times New Roman"/>
            <w:szCs w:val="24"/>
            <w:lang w:eastAsia="en-US"/>
          </w:rPr>
          <w:br/>
          <w:t>ΚΑΤΣΙΚΗΣ Κ. , σελ.</w:t>
        </w:r>
        <w:r w:rsidRPr="00AD6DE5">
          <w:rPr>
            <w:rFonts w:eastAsia="Times New Roman"/>
            <w:szCs w:val="24"/>
            <w:lang w:eastAsia="en-US"/>
          </w:rPr>
          <w:br/>
          <w:t>ΚΕΦΑΛΟΓΙΑΝΝΗΣ Ι. , σελ.</w:t>
        </w:r>
        <w:r w:rsidRPr="00AD6DE5">
          <w:rPr>
            <w:rFonts w:eastAsia="Times New Roman"/>
            <w:szCs w:val="24"/>
            <w:lang w:eastAsia="en-US"/>
          </w:rPr>
          <w:br/>
          <w:t>ΚΙΚΙΛΙΑΣ Β. , σελ.</w:t>
        </w:r>
        <w:r w:rsidRPr="00AD6DE5">
          <w:rPr>
            <w:rFonts w:eastAsia="Times New Roman"/>
            <w:szCs w:val="24"/>
            <w:lang w:eastAsia="en-US"/>
          </w:rPr>
          <w:br/>
          <w:t>ΚΟΥΡΟΥΜΠΛΗΣ Π. , σελ.</w:t>
        </w:r>
        <w:r w:rsidRPr="00AD6DE5">
          <w:rPr>
            <w:rFonts w:eastAsia="Times New Roman"/>
            <w:szCs w:val="24"/>
            <w:lang w:eastAsia="en-US"/>
          </w:rPr>
          <w:br/>
          <w:t>ΚΟΥΤΣΟΥΜΠΑΣ Δ. , σελ.</w:t>
        </w:r>
        <w:r w:rsidRPr="00AD6DE5">
          <w:rPr>
            <w:rFonts w:eastAsia="Times New Roman"/>
            <w:szCs w:val="24"/>
            <w:lang w:eastAsia="en-US"/>
          </w:rPr>
          <w:br/>
          <w:t>ΛΑΓΟΣ Ι. , σελ.</w:t>
        </w:r>
        <w:r w:rsidRPr="00AD6DE5">
          <w:rPr>
            <w:rFonts w:eastAsia="Times New Roman"/>
            <w:szCs w:val="24"/>
            <w:lang w:eastAsia="en-US"/>
          </w:rPr>
          <w:br/>
          <w:t>ΛΑΖΑΡΙΔΗΣ Γ. , σελ.</w:t>
        </w:r>
        <w:r w:rsidRPr="00AD6DE5">
          <w:rPr>
            <w:rFonts w:eastAsia="Times New Roman"/>
            <w:szCs w:val="24"/>
            <w:lang w:eastAsia="en-US"/>
          </w:rPr>
          <w:br/>
          <w:t>ΛΟΒΕΡΔΟΣ Α. , σελ.</w:t>
        </w:r>
        <w:r w:rsidRPr="00AD6DE5">
          <w:rPr>
            <w:rFonts w:eastAsia="Times New Roman"/>
            <w:szCs w:val="24"/>
            <w:lang w:eastAsia="en-US"/>
          </w:rPr>
          <w:br/>
          <w:t>ΜΑΝΩΛΑΚΟΥ Δ. , σελ.</w:t>
        </w:r>
        <w:r w:rsidRPr="00AD6DE5">
          <w:rPr>
            <w:rFonts w:eastAsia="Times New Roman"/>
            <w:szCs w:val="24"/>
            <w:lang w:eastAsia="en-US"/>
          </w:rPr>
          <w:br/>
          <w:t>ΜΕΓΑΛΟΟΙΚΟΝΟΜΟΥ Θ. , σελ.</w:t>
        </w:r>
        <w:r w:rsidRPr="00AD6DE5">
          <w:rPr>
            <w:rFonts w:eastAsia="Times New Roman"/>
            <w:szCs w:val="24"/>
            <w:lang w:eastAsia="en-US"/>
          </w:rPr>
          <w:br/>
          <w:t>ΜΙΧΑΛΟΛΙΑΚΟΣ Ν. , σελ.</w:t>
        </w:r>
        <w:r w:rsidRPr="00AD6DE5">
          <w:rPr>
            <w:rFonts w:eastAsia="Times New Roman"/>
            <w:szCs w:val="24"/>
            <w:lang w:eastAsia="en-US"/>
          </w:rPr>
          <w:br/>
          <w:t>ΜΟΥΖΑΛΑΣ Γ. , σελ.</w:t>
        </w:r>
        <w:r w:rsidRPr="00AD6DE5">
          <w:rPr>
            <w:rFonts w:eastAsia="Times New Roman"/>
            <w:szCs w:val="24"/>
            <w:lang w:eastAsia="en-US"/>
          </w:rPr>
          <w:br/>
          <w:t>ΜΠΑΚΟΓΙΑΝΝΗ Θ. , σελ.</w:t>
        </w:r>
        <w:r w:rsidRPr="00AD6DE5">
          <w:rPr>
            <w:rFonts w:eastAsia="Times New Roman"/>
            <w:szCs w:val="24"/>
            <w:lang w:eastAsia="en-US"/>
          </w:rPr>
          <w:br/>
          <w:t>ΠΑΝΑΓΟΥΛΗΣ Ε. , σελ.</w:t>
        </w:r>
        <w:r w:rsidRPr="00AD6DE5">
          <w:rPr>
            <w:rFonts w:eastAsia="Times New Roman"/>
            <w:szCs w:val="24"/>
            <w:lang w:eastAsia="en-US"/>
          </w:rPr>
          <w:br/>
          <w:t>ΠΑΠΠΑΣ Χ. , σελ.</w:t>
        </w:r>
        <w:r w:rsidRPr="00AD6DE5">
          <w:rPr>
            <w:rFonts w:eastAsia="Times New Roman"/>
            <w:szCs w:val="24"/>
            <w:lang w:eastAsia="en-US"/>
          </w:rPr>
          <w:br/>
          <w:t>ΠΑΡΑΣΤΑΤΙΔΗΣ Θ. , σελ.</w:t>
        </w:r>
        <w:r w:rsidRPr="00AD6DE5">
          <w:rPr>
            <w:rFonts w:eastAsia="Times New Roman"/>
            <w:szCs w:val="24"/>
            <w:lang w:eastAsia="en-US"/>
          </w:rPr>
          <w:br/>
          <w:t>ΠΑΦΙΛΗΣ Α. , σελ.</w:t>
        </w:r>
        <w:r w:rsidRPr="00AD6DE5">
          <w:rPr>
            <w:rFonts w:eastAsia="Times New Roman"/>
            <w:szCs w:val="24"/>
            <w:lang w:eastAsia="en-US"/>
          </w:rPr>
          <w:br/>
          <w:t>ΤΣΙΡΚΑΣ Β. , σελ.</w:t>
        </w:r>
        <w:r w:rsidRPr="00AD6DE5">
          <w:rPr>
            <w:rFonts w:eastAsia="Times New Roman"/>
            <w:szCs w:val="24"/>
            <w:lang w:eastAsia="en-US"/>
          </w:rPr>
          <w:br/>
          <w:t>ΦΑΜΕΛΛΟΣ Σ. , σελ.</w:t>
        </w:r>
        <w:r w:rsidRPr="00AD6DE5">
          <w:rPr>
            <w:rFonts w:eastAsia="Times New Roman"/>
            <w:szCs w:val="24"/>
            <w:lang w:eastAsia="en-US"/>
          </w:rPr>
          <w:br/>
          <w:t>ΦΛΑΜΠΟΥΡΑΡΗΣ Α. , σελ.</w:t>
        </w:r>
        <w:r w:rsidRPr="00AD6DE5">
          <w:rPr>
            <w:rFonts w:eastAsia="Times New Roman"/>
            <w:szCs w:val="24"/>
            <w:lang w:eastAsia="en-US"/>
          </w:rPr>
          <w:br/>
          <w:t>ΦΩΤΗΛΑΣ Ι. , σελ.</w:t>
        </w:r>
        <w:r w:rsidRPr="00AD6DE5">
          <w:rPr>
            <w:rFonts w:eastAsia="Times New Roman"/>
            <w:szCs w:val="24"/>
            <w:lang w:eastAsia="en-US"/>
          </w:rPr>
          <w:br/>
          <w:t>ΧΑΤΖΗΣΑΒΒΑΣ Χ. , σελ.</w:t>
        </w:r>
        <w:r w:rsidRPr="00AD6DE5">
          <w:rPr>
            <w:rFonts w:eastAsia="Times New Roman"/>
            <w:szCs w:val="24"/>
            <w:lang w:eastAsia="en-US"/>
          </w:rPr>
          <w:br/>
          <w:t>ΧΡΙΣΤΟΔΟΥΛΟΠΟΥΛΟΥ Α. , σελ.</w:t>
        </w:r>
        <w:r w:rsidRPr="00AD6DE5">
          <w:rPr>
            <w:rFonts w:eastAsia="Times New Roman"/>
            <w:szCs w:val="24"/>
            <w:lang w:eastAsia="en-US"/>
          </w:rPr>
          <w:br/>
        </w:r>
        <w:r w:rsidRPr="00AD6DE5">
          <w:rPr>
            <w:rFonts w:eastAsia="Times New Roman"/>
            <w:szCs w:val="24"/>
            <w:lang w:eastAsia="en-US"/>
          </w:rPr>
          <w:br/>
          <w:t>ΠΑΡΕΜΒΑΣΕΙΣ:</w:t>
        </w:r>
        <w:r w:rsidRPr="00AD6DE5">
          <w:rPr>
            <w:rFonts w:eastAsia="Times New Roman"/>
            <w:szCs w:val="24"/>
            <w:lang w:eastAsia="en-US"/>
          </w:rPr>
          <w:br/>
          <w:t>ΑΝΤΩΝΙΟΥ Χ. , σελ.</w:t>
        </w:r>
        <w:r w:rsidRPr="00AD6DE5">
          <w:rPr>
            <w:rFonts w:eastAsia="Times New Roman"/>
            <w:szCs w:val="24"/>
            <w:lang w:eastAsia="en-US"/>
          </w:rPr>
          <w:br/>
          <w:t>ΒΟΥΛΤΕΨΗ Σ. , σελ.</w:t>
        </w:r>
        <w:r w:rsidRPr="00AD6DE5">
          <w:rPr>
            <w:rFonts w:eastAsia="Times New Roman"/>
            <w:szCs w:val="24"/>
            <w:lang w:eastAsia="en-US"/>
          </w:rPr>
          <w:br/>
          <w:t>ΘΕΩΝΑΣ Ι. , σελ.</w:t>
        </w:r>
        <w:r w:rsidRPr="00AD6DE5">
          <w:rPr>
            <w:rFonts w:eastAsia="Times New Roman"/>
            <w:szCs w:val="24"/>
            <w:lang w:eastAsia="en-US"/>
          </w:rPr>
          <w:br/>
          <w:t>ΚΑΝΕΛΛΗ Γ. , σελ.</w:t>
        </w:r>
        <w:r w:rsidRPr="00AD6DE5">
          <w:rPr>
            <w:rFonts w:eastAsia="Times New Roman"/>
            <w:szCs w:val="24"/>
            <w:lang w:eastAsia="en-US"/>
          </w:rPr>
          <w:br/>
          <w:t>ΚΥΡΙΑΖΙΔΗΣ Δ. , σελ.</w:t>
        </w:r>
        <w:r w:rsidRPr="00AD6DE5">
          <w:rPr>
            <w:rFonts w:eastAsia="Times New Roman"/>
            <w:szCs w:val="24"/>
            <w:lang w:eastAsia="en-US"/>
          </w:rPr>
          <w:br/>
        </w:r>
      </w:ins>
    </w:p>
    <w:p w14:paraId="304CAC20" w14:textId="77777777" w:rsidR="00AD6DE5" w:rsidRDefault="00AD6DE5" w:rsidP="00AD6DE5">
      <w:pPr>
        <w:spacing w:line="600" w:lineRule="auto"/>
        <w:ind w:firstLine="720"/>
        <w:jc w:val="both"/>
        <w:rPr>
          <w:ins w:id="36" w:author="Φλούδα Χριστίνα" w:date="2016-04-11T09:33:00Z"/>
          <w:rFonts w:eastAsia="Times New Roman" w:cs="Times New Roman"/>
          <w:szCs w:val="24"/>
        </w:rPr>
        <w:pPrChange w:id="37" w:author="Φλούδα Χριστίνα" w:date="2016-04-11T09:33:00Z">
          <w:pPr>
            <w:spacing w:line="600" w:lineRule="auto"/>
            <w:ind w:firstLine="720"/>
            <w:jc w:val="center"/>
          </w:pPr>
        </w:pPrChange>
      </w:pPr>
      <w:bookmarkStart w:id="38" w:name="_GoBack"/>
      <w:bookmarkEnd w:id="38"/>
    </w:p>
    <w:p w14:paraId="31B16466" w14:textId="77777777" w:rsidR="00643513" w:rsidRDefault="00AD6DE5">
      <w:pPr>
        <w:spacing w:line="600" w:lineRule="auto"/>
        <w:ind w:firstLine="720"/>
        <w:jc w:val="center"/>
        <w:rPr>
          <w:rFonts w:eastAsia="Times New Roman" w:cs="Times New Roman"/>
          <w:szCs w:val="24"/>
        </w:rPr>
      </w:pPr>
      <w:r>
        <w:rPr>
          <w:rFonts w:eastAsia="Times New Roman" w:cs="Times New Roman"/>
          <w:szCs w:val="24"/>
        </w:rPr>
        <w:t>ΠΡΑΚΤΙΚΑ ΒΟΥΛΗΣ</w:t>
      </w:r>
    </w:p>
    <w:p w14:paraId="31B16467" w14:textId="77777777" w:rsidR="00643513" w:rsidRDefault="00AD6DE5">
      <w:pPr>
        <w:spacing w:line="600" w:lineRule="auto"/>
        <w:ind w:firstLine="720"/>
        <w:jc w:val="center"/>
        <w:rPr>
          <w:rFonts w:eastAsia="Times New Roman" w:cs="Times New Roman"/>
          <w:szCs w:val="24"/>
        </w:rPr>
      </w:pPr>
      <w:r>
        <w:rPr>
          <w:rFonts w:eastAsia="Times New Roman" w:cs="Times New Roman"/>
          <w:szCs w:val="24"/>
        </w:rPr>
        <w:t xml:space="preserve">ΙΖ΄ ΠΕΡΙΟΔΟΣ </w:t>
      </w:r>
    </w:p>
    <w:p w14:paraId="31B16468" w14:textId="77777777" w:rsidR="00643513" w:rsidRDefault="00AD6DE5">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31B16469" w14:textId="77777777" w:rsidR="00643513" w:rsidRDefault="00AD6DE5">
      <w:pPr>
        <w:spacing w:line="600" w:lineRule="auto"/>
        <w:ind w:firstLine="720"/>
        <w:jc w:val="center"/>
        <w:rPr>
          <w:rFonts w:eastAsia="Times New Roman" w:cs="Times New Roman"/>
          <w:szCs w:val="24"/>
        </w:rPr>
      </w:pPr>
      <w:r>
        <w:rPr>
          <w:rFonts w:eastAsia="Times New Roman" w:cs="Times New Roman"/>
          <w:szCs w:val="24"/>
        </w:rPr>
        <w:t>ΣΥΝΟΔΟΣ Α΄</w:t>
      </w:r>
    </w:p>
    <w:p w14:paraId="31B1646A" w14:textId="77777777" w:rsidR="00643513" w:rsidRDefault="00AD6DE5">
      <w:pPr>
        <w:spacing w:line="600" w:lineRule="auto"/>
        <w:ind w:firstLine="720"/>
        <w:jc w:val="center"/>
        <w:rPr>
          <w:rFonts w:eastAsia="Times New Roman" w:cs="Times New Roman"/>
          <w:szCs w:val="24"/>
        </w:rPr>
      </w:pPr>
      <w:r>
        <w:rPr>
          <w:rFonts w:eastAsia="Times New Roman" w:cs="Times New Roman"/>
          <w:szCs w:val="24"/>
        </w:rPr>
        <w:t>ΣΥΝΕΔΡΙΑΣΗ ΡΑ΄</w:t>
      </w:r>
    </w:p>
    <w:p w14:paraId="31B1646B" w14:textId="77777777" w:rsidR="00643513" w:rsidRDefault="00AD6DE5">
      <w:pPr>
        <w:spacing w:line="600" w:lineRule="auto"/>
        <w:ind w:firstLine="720"/>
        <w:jc w:val="center"/>
        <w:rPr>
          <w:rFonts w:eastAsia="Times New Roman" w:cs="Times New Roman"/>
          <w:szCs w:val="24"/>
        </w:rPr>
      </w:pPr>
      <w:r>
        <w:rPr>
          <w:rFonts w:eastAsia="Times New Roman" w:cs="Times New Roman"/>
          <w:szCs w:val="24"/>
        </w:rPr>
        <w:t>Παρασκευή 1 Απριλίου 2016</w:t>
      </w:r>
    </w:p>
    <w:p w14:paraId="31B1646C" w14:textId="77777777" w:rsidR="00643513" w:rsidRDefault="00643513">
      <w:pPr>
        <w:spacing w:line="600" w:lineRule="auto"/>
        <w:ind w:firstLine="720"/>
        <w:jc w:val="center"/>
        <w:rPr>
          <w:rFonts w:eastAsia="Times New Roman" w:cs="Times New Roman"/>
          <w:szCs w:val="24"/>
        </w:rPr>
      </w:pPr>
    </w:p>
    <w:p w14:paraId="31B1646D" w14:textId="77777777" w:rsidR="00643513" w:rsidRDefault="00AD6DE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Αθήνα, σήμερα την 1</w:t>
      </w:r>
      <w:r w:rsidRPr="008F463D">
        <w:rPr>
          <w:rFonts w:eastAsia="Times New Roman" w:cs="Times New Roman"/>
          <w:szCs w:val="24"/>
          <w:vertAlign w:val="superscript"/>
        </w:rPr>
        <w:t>η</w:t>
      </w:r>
      <w:r>
        <w:rPr>
          <w:rFonts w:eastAsia="Times New Roman" w:cs="Times New Roman"/>
          <w:szCs w:val="24"/>
        </w:rPr>
        <w:t xml:space="preserve"> Απριλίου 2016, ημέρα Παρασκευή και ώρα 10.17΄, συνήλθε στην Αίθουσα των συνεδριάσεων του Βουλευτηρίου η Βουλή σε ολομέλεια, για να συνεδριάσει υπό την προεδρία του Δ΄ Αντιπροέδρου αυτής </w:t>
      </w:r>
      <w:r w:rsidRPr="008F463D">
        <w:rPr>
          <w:rFonts w:eastAsia="Times New Roman" w:cs="Times New Roman"/>
          <w:szCs w:val="24"/>
        </w:rPr>
        <w:t>κ.</w:t>
      </w:r>
      <w:r w:rsidRPr="00E94167">
        <w:rPr>
          <w:rFonts w:eastAsia="Times New Roman" w:cs="Times New Roman"/>
          <w:b/>
          <w:szCs w:val="24"/>
        </w:rPr>
        <w:t xml:space="preserve"> ΝΙΚΗΤΑ ΚΑΚΛΑΜΑΝΗ</w:t>
      </w:r>
      <w:r>
        <w:rPr>
          <w:rFonts w:eastAsia="Times New Roman" w:cs="Times New Roman"/>
          <w:szCs w:val="24"/>
        </w:rPr>
        <w:t>.</w:t>
      </w:r>
    </w:p>
    <w:p w14:paraId="31B1646E" w14:textId="77777777" w:rsidR="00643513" w:rsidRDefault="00AD6DE5">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Κυρίες και κύρι</w:t>
      </w:r>
      <w:r>
        <w:rPr>
          <w:rFonts w:eastAsia="Times New Roman" w:cs="Times New Roman"/>
          <w:szCs w:val="24"/>
        </w:rPr>
        <w:t>οι συνάδελφοι, αρχίζει η συνεδρίαση.</w:t>
      </w:r>
    </w:p>
    <w:p w14:paraId="31B1646F"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(ΕΠΙΚΥΡΩΣΗ ΠΡΑΚΤΙΚΩΝ: Σύμφωνα με την από 31</w:t>
      </w:r>
      <w:r w:rsidRPr="00E94167">
        <w:rPr>
          <w:rFonts w:eastAsia="Times New Roman" w:cs="Times New Roman"/>
          <w:szCs w:val="24"/>
        </w:rPr>
        <w:t>-</w:t>
      </w:r>
      <w:r>
        <w:rPr>
          <w:rFonts w:eastAsia="Times New Roman" w:cs="Times New Roman"/>
          <w:szCs w:val="24"/>
        </w:rPr>
        <w:t>3</w:t>
      </w:r>
      <w:r w:rsidRPr="00E94167">
        <w:rPr>
          <w:rFonts w:eastAsia="Times New Roman" w:cs="Times New Roman"/>
          <w:szCs w:val="24"/>
        </w:rPr>
        <w:t>-</w:t>
      </w:r>
      <w:r>
        <w:rPr>
          <w:rFonts w:eastAsia="Times New Roman" w:cs="Times New Roman"/>
          <w:szCs w:val="24"/>
        </w:rPr>
        <w:t>2016 εξουσιοδότηση του Σώματος επικυρώθηκαν με ευθύνη του Προεδρείου τα Πρακτικά τη</w:t>
      </w:r>
      <w:r>
        <w:rPr>
          <w:rFonts w:eastAsia="Times New Roman"/>
          <w:szCs w:val="24"/>
        </w:rPr>
        <w:t xml:space="preserve">ς Ρ΄ </w:t>
      </w:r>
      <w:r>
        <w:rPr>
          <w:rFonts w:eastAsia="Times New Roman" w:cs="Times New Roman"/>
          <w:szCs w:val="24"/>
        </w:rPr>
        <w:t xml:space="preserve">συνεδριάσεώς του, της Πέμπτης 31 Μαρτίου 2016, σε ό,τι αφορά </w:t>
      </w:r>
      <w:r>
        <w:rPr>
          <w:rFonts w:eastAsia="Times New Roman" w:cs="Times New Roman"/>
          <w:szCs w:val="24"/>
        </w:rPr>
        <w:t>σ</w:t>
      </w:r>
      <w:r>
        <w:rPr>
          <w:rFonts w:eastAsia="Times New Roman" w:cs="Times New Roman"/>
          <w:szCs w:val="24"/>
        </w:rPr>
        <w:t>την ψήφιση στο σύνολο τ</w:t>
      </w:r>
      <w:r>
        <w:rPr>
          <w:rFonts w:eastAsia="Times New Roman" w:cs="Times New Roman"/>
          <w:szCs w:val="24"/>
        </w:rPr>
        <w:t>ου σχεδίου νόμου: «Προσαρμογή της ελληνικής νομοθεσίας στις διατάξεις: α) των Οδηγιών 2014/107/ΕΕ και (ΕΕ) 2015/2060, β) των Οδηγιών 2014/86/ΕΕ και 2015/121/ΕΕ, γ) της Οδηγίας 2013/61/ΕΕ και άλλες διατάξεις»)</w:t>
      </w:r>
    </w:p>
    <w:p w14:paraId="31B16470" w14:textId="77777777" w:rsidR="00643513" w:rsidRDefault="00AD6DE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Θα ήθελα εξαρχής να σας παρακαλέσω να έχω τη στ</w:t>
      </w:r>
      <w:r>
        <w:rPr>
          <w:rFonts w:eastAsia="Times New Roman" w:cs="Times New Roman"/>
          <w:szCs w:val="24"/>
        </w:rPr>
        <w:t>ενή συνεργασία σας, ώστε πραγματικά στις 18.00΄ το απόγευμα να τελειώσουμε και, εφόσον υπάρχει ονομαστική ψηφοφορία, στις 19:00΄ να έχουμε κλείσει τη συνεδρίαση.</w:t>
      </w:r>
    </w:p>
    <w:p w14:paraId="31B16471" w14:textId="77777777" w:rsidR="00643513" w:rsidRDefault="00AD6DE5">
      <w:pPr>
        <w:spacing w:line="600" w:lineRule="auto"/>
        <w:ind w:firstLine="720"/>
        <w:jc w:val="both"/>
        <w:rPr>
          <w:rFonts w:eastAsia="Times New Roman" w:cs="Times New Roman"/>
          <w:szCs w:val="24"/>
        </w:rPr>
      </w:pPr>
      <w:r>
        <w:rPr>
          <w:rFonts w:eastAsia="Times New Roman" w:cs="Times New Roman"/>
        </w:rPr>
        <w:lastRenderedPageBreak/>
        <w:t>Κυρίες και κύριοι συνάδελφοι, έχω την τιμή να ανακοινώσω στο Σώμα ότι τη συνεδρίασή μας παρακο</w:t>
      </w:r>
      <w:r>
        <w:rPr>
          <w:rFonts w:eastAsia="Times New Roman" w:cs="Times New Roman"/>
        </w:rPr>
        <w:t>λουθούν από τα άνω δυτικά θεωρεία</w:t>
      </w:r>
      <w:r>
        <w:rPr>
          <w:rFonts w:eastAsia="Times New Roman" w:cs="Times New Roman"/>
        </w:rPr>
        <w:t xml:space="preserve"> της Βουλής</w:t>
      </w:r>
      <w:r>
        <w:rPr>
          <w:rFonts w:eastAsia="Times New Roman" w:cs="Times New Roman"/>
        </w:rPr>
        <w:t>,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έντεκα μαθητές και μαθήτριες και δύ</w:t>
      </w:r>
      <w:r>
        <w:rPr>
          <w:rFonts w:eastAsia="Times New Roman" w:cs="Times New Roman"/>
        </w:rPr>
        <w:t>ο εκπαιδευτικοί συνοδοί από το 1ο Γενικό Λύκειο Δραπετσώνας.</w:t>
      </w:r>
    </w:p>
    <w:p w14:paraId="31B16472" w14:textId="77777777" w:rsidR="00643513" w:rsidRDefault="00AD6DE5">
      <w:pPr>
        <w:spacing w:line="600" w:lineRule="auto"/>
        <w:ind w:firstLine="720"/>
        <w:jc w:val="both"/>
        <w:rPr>
          <w:rFonts w:eastAsia="Times New Roman" w:cs="Times New Roman"/>
        </w:rPr>
      </w:pPr>
      <w:r>
        <w:rPr>
          <w:rFonts w:eastAsia="Times New Roman" w:cs="Times New Roman"/>
        </w:rPr>
        <w:t>Η Βουλή τούς καλωσορίζει.</w:t>
      </w:r>
    </w:p>
    <w:p w14:paraId="31B16473" w14:textId="77777777" w:rsidR="00643513" w:rsidRDefault="00AD6DE5">
      <w:pPr>
        <w:spacing w:line="600" w:lineRule="auto"/>
        <w:jc w:val="center"/>
        <w:rPr>
          <w:rFonts w:eastAsia="Times New Roman" w:cs="Times New Roman"/>
        </w:rPr>
      </w:pPr>
      <w:r>
        <w:rPr>
          <w:rFonts w:eastAsia="Times New Roman" w:cs="Times New Roman"/>
        </w:rPr>
        <w:t>(Χειροκροτήματα απ’ όλες τις πτέρυγες της Βουλής)</w:t>
      </w:r>
    </w:p>
    <w:p w14:paraId="31B16474" w14:textId="77777777" w:rsidR="00643513" w:rsidRDefault="00AD6DE5">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το δελτίο επίκαιρων ερωτήσεων της Δευτέρας 4 Απριλίου</w:t>
      </w:r>
      <w:r>
        <w:rPr>
          <w:rFonts w:eastAsia="Times New Roman" w:cs="Times New Roman"/>
        </w:rPr>
        <w:t xml:space="preserve"> 2016.</w:t>
      </w:r>
    </w:p>
    <w:p w14:paraId="31B16475" w14:textId="77777777" w:rsidR="00643513" w:rsidRDefault="00AD6DE5">
      <w:pPr>
        <w:spacing w:line="600" w:lineRule="auto"/>
        <w:ind w:firstLine="720"/>
        <w:jc w:val="both"/>
        <w:rPr>
          <w:rFonts w:eastAsia="Times New Roman" w:cs="Times New Roman"/>
        </w:rPr>
      </w:pPr>
      <w:r>
        <w:rPr>
          <w:rFonts w:eastAsia="Times New Roman" w:cs="Times New Roman"/>
        </w:rPr>
        <w:t>Α. ΕΠΙΚΑΙΡΕΣ ΕΡΩΤΗΣΕΙΣ Πρώτου Κύκλου (Άρθρο 130 παρ</w:t>
      </w:r>
      <w:r>
        <w:rPr>
          <w:rFonts w:eastAsia="Times New Roman" w:cs="Times New Roman"/>
        </w:rPr>
        <w:t>άγραφοι</w:t>
      </w:r>
      <w:r>
        <w:rPr>
          <w:rFonts w:eastAsia="Times New Roman" w:cs="Times New Roman"/>
        </w:rPr>
        <w:t xml:space="preserve"> 2 και 3 </w:t>
      </w:r>
      <w:r>
        <w:rPr>
          <w:rFonts w:eastAsia="Times New Roman" w:cs="Times New Roman"/>
        </w:rPr>
        <w:t xml:space="preserve">του </w:t>
      </w:r>
      <w:r>
        <w:rPr>
          <w:rFonts w:eastAsia="Times New Roman" w:cs="Times New Roman"/>
        </w:rPr>
        <w:t>Καν</w:t>
      </w:r>
      <w:r>
        <w:rPr>
          <w:rFonts w:eastAsia="Times New Roman" w:cs="Times New Roman"/>
        </w:rPr>
        <w:t>ονισμού της</w:t>
      </w:r>
      <w:r>
        <w:rPr>
          <w:rFonts w:eastAsia="Times New Roman" w:cs="Times New Roman"/>
        </w:rPr>
        <w:t xml:space="preserve"> Βουλής)</w:t>
      </w:r>
    </w:p>
    <w:p w14:paraId="31B16476" w14:textId="77777777" w:rsidR="00643513" w:rsidRDefault="00AD6DE5">
      <w:pPr>
        <w:spacing w:line="600" w:lineRule="auto"/>
        <w:ind w:firstLine="720"/>
        <w:jc w:val="both"/>
        <w:rPr>
          <w:rFonts w:eastAsia="Times New Roman" w:cs="Times New Roman"/>
        </w:rPr>
      </w:pPr>
      <w:r>
        <w:rPr>
          <w:rFonts w:eastAsia="Times New Roman" w:cs="Times New Roman"/>
        </w:rPr>
        <w:lastRenderedPageBreak/>
        <w:t xml:space="preserve">1. Η με αριθμό 708/28-3-2016 επίκαιρη ερώτηση του Βουλευτή Φθιώτιδας της Νέας Δημοκρατίας κ. Χρήστου </w:t>
      </w:r>
      <w:proofErr w:type="spellStart"/>
      <w:r>
        <w:rPr>
          <w:rFonts w:eastAsia="Times New Roman" w:cs="Times New Roman"/>
        </w:rPr>
        <w:t>Σταϊκούρα</w:t>
      </w:r>
      <w:proofErr w:type="spellEnd"/>
      <w:r>
        <w:rPr>
          <w:rFonts w:eastAsia="Times New Roman" w:cs="Times New Roman"/>
        </w:rPr>
        <w:t xml:space="preserve"> προς τον Υπουργό Υγείας, σχετικά με την αντι</w:t>
      </w:r>
      <w:r>
        <w:rPr>
          <w:rFonts w:eastAsia="Times New Roman" w:cs="Times New Roman"/>
        </w:rPr>
        <w:t>μετώπιση των προβλημάτων του Γενικού Νοσοκομείου Λαμίας.</w:t>
      </w:r>
    </w:p>
    <w:p w14:paraId="31B16477" w14:textId="77777777" w:rsidR="00643513" w:rsidRDefault="00AD6DE5">
      <w:pPr>
        <w:spacing w:line="600" w:lineRule="auto"/>
        <w:ind w:firstLine="720"/>
        <w:jc w:val="both"/>
        <w:rPr>
          <w:rFonts w:eastAsia="Times New Roman" w:cs="Times New Roman"/>
        </w:rPr>
      </w:pPr>
      <w:r>
        <w:rPr>
          <w:rFonts w:eastAsia="Times New Roman" w:cs="Times New Roman"/>
        </w:rPr>
        <w:t>2. Η με αριθμό 716/29-3-2016 επίκαιρη ερώτηση του Βουλευτή Αιτωλοακαρνανίας του Κομμουνιστικού Κόμματος Ελλάδας κ. Νικολάου Μωραΐτη προς τον Υπουργό Παιδείας, Έρευνας και Θρησκευμάτων, σχετικά με την</w:t>
      </w:r>
      <w:r>
        <w:rPr>
          <w:rFonts w:eastAsia="Times New Roman" w:cs="Times New Roman"/>
        </w:rPr>
        <w:t xml:space="preserve"> αντιμετώπιση των προβλημάτων στη λειτουργία του ΤΕΙ Ηπείρου από την έλλειψη διδακτικού προσωπικού και εξοπλισμού.</w:t>
      </w:r>
    </w:p>
    <w:p w14:paraId="31B16478" w14:textId="77777777" w:rsidR="00643513" w:rsidRDefault="00AD6DE5">
      <w:pPr>
        <w:spacing w:line="600" w:lineRule="auto"/>
        <w:ind w:firstLine="720"/>
        <w:jc w:val="both"/>
        <w:rPr>
          <w:rFonts w:eastAsia="Times New Roman" w:cs="Times New Roman"/>
        </w:rPr>
      </w:pPr>
      <w:r>
        <w:rPr>
          <w:rFonts w:eastAsia="Times New Roman" w:cs="Times New Roman"/>
        </w:rPr>
        <w:t>3. Η με αριθμό 719/29-3-2016 επίκαιρη ερώτηση του Βουλευτή Β΄ Πειραιά των Ανεξαρτήτων Ελλήνων κ. Δημητρίου Καμμένου προς τον Υπουργό Αγροτική</w:t>
      </w:r>
      <w:r>
        <w:rPr>
          <w:rFonts w:eastAsia="Times New Roman" w:cs="Times New Roman"/>
        </w:rPr>
        <w:t>ς Ανάπτυξης και Τροφίμων, σχετικά με τα προβλήματα που αντιμετωπίζει ο κλάδος της αγελαδοτροφίας και της γαλακτοπαραγωγής.</w:t>
      </w:r>
    </w:p>
    <w:p w14:paraId="31B16479" w14:textId="77777777" w:rsidR="00643513" w:rsidRDefault="00AD6DE5">
      <w:pPr>
        <w:spacing w:line="600" w:lineRule="auto"/>
        <w:ind w:firstLine="720"/>
        <w:jc w:val="both"/>
        <w:rPr>
          <w:rFonts w:eastAsia="Times New Roman" w:cs="Times New Roman"/>
        </w:rPr>
      </w:pPr>
      <w:r>
        <w:rPr>
          <w:rFonts w:eastAsia="Times New Roman" w:cs="Times New Roman"/>
        </w:rPr>
        <w:lastRenderedPageBreak/>
        <w:t>Β. ΕΠΙΚΑΙΡΕΣ ΕΡΩΤΗΣΕΙΣ Δεύτερου Κύκλου (Άρθρο 130 παρ</w:t>
      </w:r>
      <w:r>
        <w:rPr>
          <w:rFonts w:eastAsia="Times New Roman" w:cs="Times New Roman"/>
        </w:rPr>
        <w:t>άγραφοι</w:t>
      </w:r>
      <w:r>
        <w:rPr>
          <w:rFonts w:eastAsia="Times New Roman" w:cs="Times New Roman"/>
        </w:rPr>
        <w:t xml:space="preserve"> 2 και 3 </w:t>
      </w:r>
      <w:r>
        <w:rPr>
          <w:rFonts w:eastAsia="Times New Roman" w:cs="Times New Roman"/>
        </w:rPr>
        <w:t xml:space="preserve">του </w:t>
      </w:r>
      <w:r>
        <w:rPr>
          <w:rFonts w:eastAsia="Times New Roman" w:cs="Times New Roman"/>
        </w:rPr>
        <w:t>Καν</w:t>
      </w:r>
      <w:r>
        <w:rPr>
          <w:rFonts w:eastAsia="Times New Roman" w:cs="Times New Roman"/>
        </w:rPr>
        <w:t>ονισμού της</w:t>
      </w:r>
      <w:r>
        <w:rPr>
          <w:rFonts w:eastAsia="Times New Roman" w:cs="Times New Roman"/>
        </w:rPr>
        <w:t xml:space="preserve"> Βουλής)</w:t>
      </w:r>
    </w:p>
    <w:p w14:paraId="31B1647A" w14:textId="77777777" w:rsidR="00643513" w:rsidRDefault="00AD6DE5">
      <w:pPr>
        <w:spacing w:line="600" w:lineRule="auto"/>
        <w:ind w:firstLine="720"/>
        <w:jc w:val="both"/>
        <w:rPr>
          <w:rFonts w:eastAsia="Times New Roman" w:cs="Times New Roman"/>
        </w:rPr>
      </w:pPr>
      <w:r>
        <w:rPr>
          <w:rFonts w:eastAsia="Times New Roman" w:cs="Times New Roman"/>
        </w:rPr>
        <w:t>1. Η με αριθμό 709/28-3-2016 επίκαιρη</w:t>
      </w:r>
      <w:r>
        <w:rPr>
          <w:rFonts w:eastAsia="Times New Roman" w:cs="Times New Roman"/>
        </w:rPr>
        <w:t xml:space="preserve"> ερώτηση του Βουλευτή Ηρακλείου της Νέας Δημοκρατίας κ. Ελευθερίου </w:t>
      </w:r>
      <w:proofErr w:type="spellStart"/>
      <w:r>
        <w:rPr>
          <w:rFonts w:eastAsia="Times New Roman" w:cs="Times New Roman"/>
        </w:rPr>
        <w:t>Αυγενάκη</w:t>
      </w:r>
      <w:proofErr w:type="spellEnd"/>
      <w:r>
        <w:rPr>
          <w:rFonts w:eastAsia="Times New Roman" w:cs="Times New Roman"/>
        </w:rPr>
        <w:t xml:space="preserve"> προς τον Υπουργό Αγροτικής Ανάπτυξης και Τροφίμων, σχετικά με τις επιπτώσεις στην εγχώρια παραγωγή ελαιόλαδου εξαιτίας της εισαγωγής αφορολόγητου </w:t>
      </w:r>
      <w:r>
        <w:rPr>
          <w:rFonts w:eastAsia="Times New Roman" w:cs="Times New Roman"/>
        </w:rPr>
        <w:t xml:space="preserve">ελαιόλαδου </w:t>
      </w:r>
      <w:r>
        <w:rPr>
          <w:rFonts w:eastAsia="Times New Roman" w:cs="Times New Roman"/>
        </w:rPr>
        <w:t>από την Τυνησία.</w:t>
      </w:r>
    </w:p>
    <w:p w14:paraId="31B1647B" w14:textId="77777777" w:rsidR="00643513" w:rsidRDefault="00AD6DE5">
      <w:pPr>
        <w:spacing w:line="600" w:lineRule="auto"/>
        <w:ind w:firstLine="720"/>
        <w:jc w:val="both"/>
        <w:rPr>
          <w:rFonts w:eastAsia="Times New Roman" w:cs="Times New Roman"/>
        </w:rPr>
      </w:pPr>
      <w:r>
        <w:rPr>
          <w:rFonts w:eastAsia="Times New Roman" w:cs="Times New Roman"/>
        </w:rPr>
        <w:t>2. Η μ</w:t>
      </w:r>
      <w:r>
        <w:rPr>
          <w:rFonts w:eastAsia="Times New Roman" w:cs="Times New Roman"/>
        </w:rPr>
        <w:t>ε αριθμό 717/29-3-2016 επίκαιρη ερώτηση του Βουλευτή Μαγνησίας του Κομμουνιστικού Κόμματος Ελλάδας κ. Κωνσταντίνου Στεργίου προς τους Υπουργούς Υποδομών, Μεταφορών και Δικτύων και Εσωτερικών και Διοικητικής Ανασυγκρότησης, σχετικά με τη χρηματοδότηση και τ</w:t>
      </w:r>
      <w:r>
        <w:rPr>
          <w:rFonts w:eastAsia="Times New Roman" w:cs="Times New Roman"/>
        </w:rPr>
        <w:t>ην αποκατάσταση επαρχιακού δρόμου στη Σκόπελο.</w:t>
      </w:r>
    </w:p>
    <w:p w14:paraId="31B1647C" w14:textId="77777777" w:rsidR="00643513" w:rsidRDefault="00AD6DE5">
      <w:pPr>
        <w:spacing w:line="600" w:lineRule="auto"/>
        <w:ind w:firstLine="720"/>
        <w:jc w:val="both"/>
        <w:rPr>
          <w:rFonts w:eastAsia="Times New Roman" w:cs="Times New Roman"/>
        </w:rPr>
      </w:pPr>
      <w:r>
        <w:rPr>
          <w:rFonts w:eastAsia="Times New Roman" w:cs="Times New Roman"/>
        </w:rPr>
        <w:lastRenderedPageBreak/>
        <w:t>3. Η με αριθμό 689/21-3-2016 επίκαιρη ερώτηση του Βουλευτή Σερρών της Δημοκρατικής Συμπαράταξης ΠΑΣΟΚ - ΔΗΜΑΡ κ. Μιχαήλ Τζελέπη προς τον Υπουργό Αγροτικής Ανάπτυξης και Τροφίμων, σχετικά με τις ανακτήσεις Αγρο</w:t>
      </w:r>
      <w:r>
        <w:rPr>
          <w:rFonts w:eastAsia="Times New Roman" w:cs="Times New Roman"/>
        </w:rPr>
        <w:t>τικών Ενισχύσεων.</w:t>
      </w:r>
    </w:p>
    <w:p w14:paraId="31B1647D" w14:textId="77777777" w:rsidR="00643513" w:rsidRDefault="00AD6DE5">
      <w:pPr>
        <w:spacing w:line="600" w:lineRule="auto"/>
        <w:ind w:firstLine="720"/>
        <w:jc w:val="both"/>
        <w:rPr>
          <w:rFonts w:eastAsia="Times New Roman" w:cs="Times New Roman"/>
        </w:rPr>
      </w:pPr>
      <w:r>
        <w:rPr>
          <w:rFonts w:eastAsia="Times New Roman" w:cs="Times New Roman"/>
        </w:rPr>
        <w:t>4. Η με αριθμό 639/10-3-2016 επίκαιρη ερώτηση του Βουλευτή Σερρών της Δημοκρατικής Συμπαράταξης ΠΑΣΟΚ - ΔΗΜΑΡ κ. Μιχαήλ Τζελέπη προς τον Υπουργό Αγροτικής Ανάπτυξης και Τροφίμων, σχετικά με την Ελληνική Βιομηχανία Ζάχαρης.</w:t>
      </w:r>
    </w:p>
    <w:p w14:paraId="31B1647E" w14:textId="77777777" w:rsidR="00643513" w:rsidRDefault="00AD6DE5">
      <w:pPr>
        <w:spacing w:line="600" w:lineRule="auto"/>
        <w:ind w:firstLine="720"/>
        <w:jc w:val="both"/>
        <w:rPr>
          <w:rFonts w:eastAsia="Times New Roman" w:cs="Times New Roman"/>
        </w:rPr>
      </w:pPr>
      <w:r>
        <w:rPr>
          <w:rFonts w:eastAsia="Times New Roman" w:cs="Times New Roman"/>
        </w:rPr>
        <w:t xml:space="preserve">Επίσης, το </w:t>
      </w:r>
      <w:r>
        <w:rPr>
          <w:rFonts w:eastAsia="Times New Roman" w:cs="Times New Roman"/>
        </w:rPr>
        <w:t>δελτίο επικαίρων ερωτήσεων της Παρασκευής 1</w:t>
      </w:r>
      <w:r w:rsidRPr="008F463D">
        <w:rPr>
          <w:rFonts w:eastAsia="Times New Roman" w:cs="Times New Roman"/>
          <w:vertAlign w:val="superscript"/>
        </w:rPr>
        <w:t>η</w:t>
      </w:r>
      <w:r>
        <w:rPr>
          <w:rFonts w:eastAsia="Times New Roman" w:cs="Times New Roman"/>
        </w:rPr>
        <w:t xml:space="preserve"> Απριλίου 2016 ενσωματώθηκε στο δελτίο επικαίρων της Δευτέρας 4 Απριλίου 2016.</w:t>
      </w:r>
    </w:p>
    <w:p w14:paraId="31B1647F" w14:textId="77777777" w:rsidR="00643513" w:rsidRDefault="00AD6DE5">
      <w:pPr>
        <w:spacing w:line="600" w:lineRule="auto"/>
        <w:ind w:firstLine="720"/>
        <w:rPr>
          <w:rFonts w:eastAsia="Times New Roman" w:cs="Times New Roman"/>
        </w:rPr>
      </w:pPr>
      <w:r>
        <w:rPr>
          <w:rFonts w:eastAsia="Times New Roman" w:cs="Times New Roman"/>
        </w:rPr>
        <w:t>Α. ΕΠΙΚΑΙΡΕΣ ΕΡΩΤΗΣΕΙΣ Πρώτου Κύκλου (Άρθρο 130 παρ</w:t>
      </w:r>
      <w:r>
        <w:rPr>
          <w:rFonts w:eastAsia="Times New Roman" w:cs="Times New Roman"/>
        </w:rPr>
        <w:t>άγραφοι</w:t>
      </w:r>
      <w:r>
        <w:rPr>
          <w:rFonts w:eastAsia="Times New Roman" w:cs="Times New Roman"/>
        </w:rPr>
        <w:t xml:space="preserve"> 2 και 3 </w:t>
      </w:r>
      <w:r>
        <w:rPr>
          <w:rFonts w:eastAsia="Times New Roman" w:cs="Times New Roman"/>
        </w:rPr>
        <w:t xml:space="preserve">του </w:t>
      </w:r>
      <w:r>
        <w:rPr>
          <w:rFonts w:eastAsia="Times New Roman" w:cs="Times New Roman"/>
        </w:rPr>
        <w:t>Καν</w:t>
      </w:r>
      <w:r>
        <w:rPr>
          <w:rFonts w:eastAsia="Times New Roman" w:cs="Times New Roman"/>
        </w:rPr>
        <w:t>ονισμού της</w:t>
      </w:r>
      <w:r>
        <w:rPr>
          <w:rFonts w:eastAsia="Times New Roman" w:cs="Times New Roman"/>
        </w:rPr>
        <w:t xml:space="preserve"> Βουλής)</w:t>
      </w:r>
    </w:p>
    <w:p w14:paraId="31B16480" w14:textId="77777777" w:rsidR="00643513" w:rsidRDefault="00AD6DE5">
      <w:pPr>
        <w:spacing w:line="600" w:lineRule="auto"/>
        <w:ind w:firstLine="720"/>
        <w:jc w:val="both"/>
        <w:rPr>
          <w:rFonts w:eastAsia="Times New Roman" w:cs="Times New Roman"/>
        </w:rPr>
      </w:pPr>
      <w:r>
        <w:rPr>
          <w:rFonts w:eastAsia="Times New Roman" w:cs="Times New Roman"/>
        </w:rPr>
        <w:lastRenderedPageBreak/>
        <w:t>1. Η με αριθμό 706/28-3-2016 επίκαιρη ε</w:t>
      </w:r>
      <w:r>
        <w:rPr>
          <w:rFonts w:eastAsia="Times New Roman" w:cs="Times New Roman"/>
        </w:rPr>
        <w:t xml:space="preserve">ρώτηση του Βουλευτή Δωδεκανήσου της Νέας Δημοκρατίας κ. Εμμανουήλ </w:t>
      </w:r>
      <w:proofErr w:type="spellStart"/>
      <w:r>
        <w:rPr>
          <w:rFonts w:eastAsia="Times New Roman" w:cs="Times New Roman"/>
        </w:rPr>
        <w:t>Κόνσολα</w:t>
      </w:r>
      <w:proofErr w:type="spellEnd"/>
      <w:r>
        <w:rPr>
          <w:rFonts w:eastAsia="Times New Roman" w:cs="Times New Roman"/>
        </w:rPr>
        <w:t xml:space="preserve"> προς τον Υπουργό Πολιτισμού και Αθλητισμού, σχετικά με το ζήτημα της ανταποδοτικότητας των πόρων που εισπράττει το Ταμείο Αρχαιολογικών Πόρων και Απαλλοτριώσεων (ΤΑΠΑ) από τη Μεσαιων</w:t>
      </w:r>
      <w:r>
        <w:rPr>
          <w:rFonts w:eastAsia="Times New Roman" w:cs="Times New Roman"/>
        </w:rPr>
        <w:t>ική Πόλη της Ρόδου σε σχέση με την υποχρέωση υλοποίησης έργων συντήρησης και ανάδειξης του μνημείου.</w:t>
      </w:r>
    </w:p>
    <w:p w14:paraId="31B16481" w14:textId="77777777" w:rsidR="00643513" w:rsidRDefault="00AD6DE5">
      <w:pPr>
        <w:spacing w:line="600" w:lineRule="auto"/>
        <w:ind w:firstLine="720"/>
        <w:jc w:val="both"/>
        <w:rPr>
          <w:rFonts w:eastAsia="Times New Roman" w:cs="Times New Roman"/>
        </w:rPr>
      </w:pPr>
      <w:r>
        <w:rPr>
          <w:rFonts w:eastAsia="Times New Roman" w:cs="Times New Roman"/>
        </w:rPr>
        <w:t xml:space="preserve">2. Η με αριθμό 713/29-3-2016 επίκαιρη ερώτηση του Βουλευτή Ηρακλείου της Δημοκρατικής Συμπαράταξης ΠΑΣΟΚ – ΔΗΜΑΡ κ. Βασιλείου </w:t>
      </w:r>
      <w:proofErr w:type="spellStart"/>
      <w:r>
        <w:rPr>
          <w:rFonts w:eastAsia="Times New Roman" w:cs="Times New Roman"/>
        </w:rPr>
        <w:t>Κεγκέρογλου</w:t>
      </w:r>
      <w:proofErr w:type="spellEnd"/>
      <w:r>
        <w:rPr>
          <w:rFonts w:eastAsia="Times New Roman" w:cs="Times New Roman"/>
        </w:rPr>
        <w:t xml:space="preserve"> προς τον Υπουργό </w:t>
      </w:r>
      <w:r>
        <w:rPr>
          <w:rFonts w:eastAsia="Times New Roman" w:cs="Times New Roman"/>
        </w:rPr>
        <w:t>Οικονομικών, σχετικά με τις αλυσιδωτές επιβαρύνσεις στις τιμές αγαθών και υπηρεσιών από την σχεδιαζόμενη αύξηση του Ειδικού Φόρου Κατανάλωσης και ιδιαίτερα του ειδικού φόρου πετρελαίου.</w:t>
      </w:r>
    </w:p>
    <w:p w14:paraId="31B16482" w14:textId="77777777" w:rsidR="00643513" w:rsidRDefault="00AD6DE5">
      <w:pPr>
        <w:spacing w:line="600" w:lineRule="auto"/>
        <w:ind w:firstLine="720"/>
        <w:jc w:val="both"/>
        <w:rPr>
          <w:rFonts w:eastAsia="Times New Roman" w:cs="Times New Roman"/>
        </w:rPr>
      </w:pPr>
      <w:r>
        <w:rPr>
          <w:rFonts w:eastAsia="Times New Roman" w:cs="Times New Roman"/>
        </w:rPr>
        <w:t>3. Η με αριθμό 715/29-3-2016 επίκαιρη ερώτηση του Βουλευτή Ηρακλείου τ</w:t>
      </w:r>
      <w:r>
        <w:rPr>
          <w:rFonts w:eastAsia="Times New Roman" w:cs="Times New Roman"/>
        </w:rPr>
        <w:t xml:space="preserve">ου Ποταμιού κ. Σπυρίδωνος </w:t>
      </w:r>
      <w:proofErr w:type="spellStart"/>
      <w:r>
        <w:rPr>
          <w:rFonts w:eastAsia="Times New Roman" w:cs="Times New Roman"/>
        </w:rPr>
        <w:t>Δανέλλη</w:t>
      </w:r>
      <w:proofErr w:type="spellEnd"/>
      <w:r>
        <w:rPr>
          <w:rFonts w:eastAsia="Times New Roman" w:cs="Times New Roman"/>
        </w:rPr>
        <w:t xml:space="preserve"> προς τον Υπουργό</w:t>
      </w:r>
      <w:r>
        <w:rPr>
          <w:rFonts w:eastAsia="Times New Roman" w:cs="Times New Roman"/>
        </w:rPr>
        <w:t xml:space="preserve"> </w:t>
      </w:r>
      <w:r>
        <w:rPr>
          <w:rFonts w:eastAsia="Times New Roman" w:cs="Times New Roman"/>
        </w:rPr>
        <w:t xml:space="preserve">Υποδομών, Μεταφορών και Δικτύων, σχετικά με την απόφαση της Επιτροπής </w:t>
      </w:r>
      <w:r>
        <w:rPr>
          <w:rFonts w:eastAsia="Times New Roman" w:cs="Times New Roman"/>
        </w:rPr>
        <w:lastRenderedPageBreak/>
        <w:t>Προϋπολογισμού του Ευρωπαϊκού Κοινοβουλίου για μεταφορά του διοικητικού βραχίονα του Ευρωπαϊκού Οργανισμού για την Ασφάλεια Δικτύων και</w:t>
      </w:r>
      <w:r>
        <w:rPr>
          <w:rFonts w:eastAsia="Times New Roman" w:cs="Times New Roman"/>
        </w:rPr>
        <w:t xml:space="preserve"> Επικοινωνιών (ENISA) από το Ηράκλειο στην Αθήνα.</w:t>
      </w:r>
    </w:p>
    <w:p w14:paraId="31B16483" w14:textId="77777777" w:rsidR="00643513" w:rsidRDefault="00AD6DE5">
      <w:pPr>
        <w:spacing w:line="600" w:lineRule="auto"/>
        <w:ind w:firstLine="720"/>
        <w:jc w:val="both"/>
        <w:rPr>
          <w:rFonts w:eastAsia="Times New Roman" w:cs="Times New Roman"/>
        </w:rPr>
      </w:pPr>
      <w:r>
        <w:rPr>
          <w:rFonts w:eastAsia="Times New Roman" w:cs="Times New Roman"/>
        </w:rPr>
        <w:t>4. Η με αριθμό 710/28-3-2016 επίκαιρη ερώτηση του Βουλευτή Β΄ Αθηνών της Ένωσης Κεντρώων κ. Γεωργίου – Δημητρίου Καρρά προς τον Υπουργό Δικαιοσύνης, Διαφάνειας και Ανθρωπίνων Δικαιωμάτων, σχετικά με τον κίν</w:t>
      </w:r>
      <w:r>
        <w:rPr>
          <w:rFonts w:eastAsia="Times New Roman" w:cs="Times New Roman"/>
        </w:rPr>
        <w:t>δυνο καθυστέρησης της υλοποίησης της συμφωνίας Ευρωπαϊκής Ένωσης – Τουρκίας της 18-3-2016 για το προσφυγικό και μεταναστευτικό, εξαιτίας χρονοβόρων δικαστικών διαδικασιών επί των διαφορών παροχής ασύλου και επικουρικής διεθνούς προστασίας.</w:t>
      </w:r>
    </w:p>
    <w:p w14:paraId="31B16484" w14:textId="77777777" w:rsidR="00643513" w:rsidRDefault="00AD6DE5">
      <w:pPr>
        <w:spacing w:line="600" w:lineRule="auto"/>
        <w:ind w:firstLine="720"/>
        <w:jc w:val="both"/>
        <w:rPr>
          <w:rFonts w:eastAsia="Times New Roman" w:cs="Times New Roman"/>
        </w:rPr>
      </w:pPr>
      <w:r>
        <w:rPr>
          <w:rFonts w:eastAsia="Times New Roman" w:cs="Times New Roman"/>
        </w:rPr>
        <w:t>Β. ΕΠΙΚΑΙΡΕΣ ΕΡΩ</w:t>
      </w:r>
      <w:r>
        <w:rPr>
          <w:rFonts w:eastAsia="Times New Roman" w:cs="Times New Roman"/>
        </w:rPr>
        <w:t>ΤΗΣΕΙΣ Δεύτερου Κύκλου (Άρθρο 130 παρ</w:t>
      </w:r>
      <w:r>
        <w:rPr>
          <w:rFonts w:eastAsia="Times New Roman" w:cs="Times New Roman"/>
        </w:rPr>
        <w:t>άγραφοι</w:t>
      </w:r>
      <w:r>
        <w:rPr>
          <w:rFonts w:eastAsia="Times New Roman" w:cs="Times New Roman"/>
        </w:rPr>
        <w:t xml:space="preserve"> 2 και 3 </w:t>
      </w:r>
      <w:r>
        <w:rPr>
          <w:rFonts w:eastAsia="Times New Roman" w:cs="Times New Roman"/>
        </w:rPr>
        <w:t xml:space="preserve">του </w:t>
      </w:r>
      <w:r>
        <w:rPr>
          <w:rFonts w:eastAsia="Times New Roman" w:cs="Times New Roman"/>
        </w:rPr>
        <w:t>Καν</w:t>
      </w:r>
      <w:r>
        <w:rPr>
          <w:rFonts w:eastAsia="Times New Roman" w:cs="Times New Roman"/>
        </w:rPr>
        <w:t>ονισμού της</w:t>
      </w:r>
      <w:r>
        <w:rPr>
          <w:rFonts w:eastAsia="Times New Roman" w:cs="Times New Roman"/>
        </w:rPr>
        <w:t xml:space="preserve"> Βουλής)</w:t>
      </w:r>
    </w:p>
    <w:p w14:paraId="31B16485" w14:textId="77777777" w:rsidR="00643513" w:rsidRDefault="00AD6DE5">
      <w:pPr>
        <w:spacing w:line="600" w:lineRule="auto"/>
        <w:ind w:firstLine="720"/>
        <w:jc w:val="both"/>
        <w:rPr>
          <w:rFonts w:eastAsia="Times New Roman" w:cs="Times New Roman"/>
        </w:rPr>
      </w:pPr>
      <w:r>
        <w:rPr>
          <w:rFonts w:eastAsia="Times New Roman" w:cs="Times New Roman"/>
        </w:rPr>
        <w:lastRenderedPageBreak/>
        <w:t>1. Η με αριθμό 707/28-3-2016 επίκαιρη ερώτηση του Βουλευτή Α΄ Πειραιά της Νέας Δημοκρατίας κ. Κωνσταντίνου Κατσαφάδου προς τον Υπουργό Εσωτερικών και Διοικητικής Ανασυγκρότησης</w:t>
      </w:r>
      <w:r>
        <w:rPr>
          <w:rFonts w:eastAsia="Times New Roman" w:cs="Times New Roman"/>
        </w:rPr>
        <w:t>, σχετικά με το ρόλο των ΜΚΟ για την αντιμετώπιση του προσφυγικού και μεταναστευτικού προβλήματος.</w:t>
      </w:r>
    </w:p>
    <w:p w14:paraId="31B16486" w14:textId="77777777" w:rsidR="00643513" w:rsidRDefault="00AD6DE5">
      <w:pPr>
        <w:spacing w:line="600" w:lineRule="auto"/>
        <w:ind w:firstLine="720"/>
        <w:jc w:val="both"/>
        <w:rPr>
          <w:rFonts w:eastAsia="Times New Roman" w:cs="Times New Roman"/>
        </w:rPr>
      </w:pPr>
      <w:r>
        <w:rPr>
          <w:rFonts w:eastAsia="Times New Roman" w:cs="Times New Roman"/>
        </w:rPr>
        <w:t>2. Η με αριθμό 718/29-3-2016 επίκαιρη ερώτηση του Ανεξάρτητου Βουλευτή Αχαΐας κ. Νικολάου Νικολόπουλου προς τον Υπουργό Αγροτικής Ανάπτυξης και Τροφίμων, σχε</w:t>
      </w:r>
      <w:r>
        <w:rPr>
          <w:rFonts w:eastAsia="Times New Roman" w:cs="Times New Roman"/>
        </w:rPr>
        <w:t>τικά με την υλοποίηση του έργου της μεταφοράς νερού από τον Πηνειό στη Δυτική Αχαΐα.</w:t>
      </w:r>
    </w:p>
    <w:p w14:paraId="31B16487" w14:textId="77777777" w:rsidR="00643513" w:rsidRDefault="00AD6DE5">
      <w:pPr>
        <w:spacing w:line="600" w:lineRule="auto"/>
        <w:ind w:firstLine="720"/>
        <w:jc w:val="both"/>
        <w:rPr>
          <w:rFonts w:eastAsia="Times New Roman" w:cs="Times New Roman"/>
        </w:rPr>
      </w:pPr>
      <w:r>
        <w:rPr>
          <w:rFonts w:eastAsia="Times New Roman" w:cs="Times New Roman"/>
        </w:rPr>
        <w:t xml:space="preserve">3. Η με αριθμό 657/15-3-2016 επίκαιρη ερώτηση της Βουλευτού Αττικής της Δημοκρατικής Συμπαράταξης ΠΑΣΟΚ – ΔΗΜΑΡ κ. Παρασκευής (Εύης) </w:t>
      </w:r>
      <w:proofErr w:type="spellStart"/>
      <w:r>
        <w:rPr>
          <w:rFonts w:eastAsia="Times New Roman" w:cs="Times New Roman"/>
        </w:rPr>
        <w:t>Χριστοφιλοπούλου</w:t>
      </w:r>
      <w:proofErr w:type="spellEnd"/>
      <w:r>
        <w:rPr>
          <w:rFonts w:eastAsia="Times New Roman" w:cs="Times New Roman"/>
        </w:rPr>
        <w:t xml:space="preserve"> προς τον Υπουργό Υγεί</w:t>
      </w:r>
      <w:r>
        <w:rPr>
          <w:rFonts w:eastAsia="Times New Roman" w:cs="Times New Roman"/>
        </w:rPr>
        <w:t xml:space="preserve">ας, σχετικά με το σχέδιο αντιμετώπισης των υγειονομικών αναγκών των προσφύγων στην </w:t>
      </w:r>
      <w:proofErr w:type="spellStart"/>
      <w:r>
        <w:rPr>
          <w:rFonts w:eastAsia="Times New Roman" w:cs="Times New Roman"/>
        </w:rPr>
        <w:t>Ειδομένη</w:t>
      </w:r>
      <w:proofErr w:type="spellEnd"/>
      <w:r>
        <w:rPr>
          <w:rFonts w:eastAsia="Times New Roman" w:cs="Times New Roman"/>
        </w:rPr>
        <w:t>.</w:t>
      </w:r>
    </w:p>
    <w:p w14:paraId="31B16488" w14:textId="77777777" w:rsidR="00643513" w:rsidRDefault="00AD6DE5">
      <w:pPr>
        <w:spacing w:line="600" w:lineRule="auto"/>
        <w:ind w:firstLine="720"/>
        <w:jc w:val="both"/>
        <w:rPr>
          <w:rFonts w:eastAsia="Times New Roman" w:cs="Times New Roman"/>
        </w:rPr>
      </w:pPr>
      <w:r>
        <w:rPr>
          <w:rFonts w:eastAsia="Times New Roman" w:cs="Times New Roman"/>
        </w:rPr>
        <w:lastRenderedPageBreak/>
        <w:t xml:space="preserve">4. Η με αριθμό 669/15-3-2016 επίκαιρη ερώτηση του Βουλευτή Ηρακλείου του Κομμουνιστικού Κόμματος Ελλάδας κ. Εμμανουήλ Συντυχάκη προς τον Υπουργό Περιβάλλοντος και </w:t>
      </w:r>
      <w:r>
        <w:rPr>
          <w:rFonts w:eastAsia="Times New Roman" w:cs="Times New Roman"/>
        </w:rPr>
        <w:t>Ενέργειας, σχετικά με τις μονάδες παραγωγής ενέργειας από βιομάζα στο Δήμο Γόρτυνας στο Ηράκλειο Κρήτης.</w:t>
      </w:r>
    </w:p>
    <w:p w14:paraId="31B16489" w14:textId="77777777" w:rsidR="00643513" w:rsidRDefault="00AD6DE5">
      <w:pPr>
        <w:spacing w:line="600" w:lineRule="auto"/>
        <w:ind w:firstLine="720"/>
        <w:jc w:val="both"/>
        <w:rPr>
          <w:rFonts w:eastAsia="Times New Roman" w:cs="Times New Roman"/>
        </w:rPr>
      </w:pPr>
      <w:r>
        <w:rPr>
          <w:rFonts w:eastAsia="Times New Roman" w:cs="Times New Roman"/>
        </w:rPr>
        <w:t>5. Η με αριθμό 663/15-3-2016 επίκαιρη ερώτηση του Ανεξάρτητου Βουλευτή Αχαΐας κ. Νικολάου Νικολόπουλου προς τον Υπουργό Οικονομικών, σχετικά με τη συμμ</w:t>
      </w:r>
      <w:r>
        <w:rPr>
          <w:rFonts w:eastAsia="Times New Roman" w:cs="Times New Roman"/>
        </w:rPr>
        <w:t>ετοχή Έλληνα επιχειρηματία στην αύξηση μετοχικού κεφαλαίου Ελληνικού Τηλεοπτικού Καναλιού και την καθυστέρηση των δανείων που έχουν χορηγηθεί στην εταιρεία «Πήγασος Α.Ε».</w:t>
      </w:r>
    </w:p>
    <w:p w14:paraId="31B1648A" w14:textId="77777777" w:rsidR="00643513" w:rsidRDefault="00AD6DE5">
      <w:pPr>
        <w:spacing w:line="600" w:lineRule="auto"/>
        <w:ind w:firstLine="720"/>
        <w:jc w:val="both"/>
        <w:rPr>
          <w:rFonts w:eastAsia="Times New Roman" w:cs="Times New Roman"/>
        </w:rPr>
      </w:pPr>
      <w:r>
        <w:rPr>
          <w:rFonts w:eastAsia="Times New Roman" w:cs="Times New Roman"/>
        </w:rPr>
        <w:t>6. Η με αριθμό 628/7-3-2016 επίκαιρη ερώτηση του Βουλευτή Αττικής της Νέας Δημοκρατία</w:t>
      </w:r>
      <w:r>
        <w:rPr>
          <w:rFonts w:eastAsia="Times New Roman" w:cs="Times New Roman"/>
        </w:rPr>
        <w:t xml:space="preserve">ς κ. Μαυρουδή Βορίδη προς τον Υπουργό Παιδείας, Έρευνας και Θρησκευμάτων, σχετικά με την «απαγόρευση της ομιλίας του Μητροπολίτη Λαυρεωτικής και </w:t>
      </w:r>
      <w:proofErr w:type="spellStart"/>
      <w:r>
        <w:rPr>
          <w:rFonts w:eastAsia="Times New Roman" w:cs="Times New Roman"/>
        </w:rPr>
        <w:t>Μεσογαίας</w:t>
      </w:r>
      <w:proofErr w:type="spellEnd"/>
      <w:r>
        <w:rPr>
          <w:rFonts w:eastAsia="Times New Roman" w:cs="Times New Roman"/>
        </w:rPr>
        <w:t xml:space="preserve"> κ. Νικολάου στο 15ο Ενιαίο Λύκειο Θεσσαλονίκης».</w:t>
      </w:r>
    </w:p>
    <w:p w14:paraId="31B1648B" w14:textId="77777777" w:rsidR="00643513" w:rsidRDefault="00AD6DE5">
      <w:pPr>
        <w:spacing w:line="600" w:lineRule="auto"/>
        <w:ind w:firstLine="720"/>
        <w:jc w:val="both"/>
        <w:rPr>
          <w:rFonts w:eastAsia="Times New Roman" w:cs="Times New Roman"/>
        </w:rPr>
      </w:pPr>
      <w:r>
        <w:rPr>
          <w:rFonts w:eastAsia="Times New Roman" w:cs="Times New Roman"/>
        </w:rPr>
        <w:lastRenderedPageBreak/>
        <w:t>7. Η με αριθμό 626/7-3-2016 επίκαιρη ερώτηση του Βου</w:t>
      </w:r>
      <w:r>
        <w:rPr>
          <w:rFonts w:eastAsia="Times New Roman" w:cs="Times New Roman"/>
        </w:rPr>
        <w:t xml:space="preserve">λευτή Ηρακλείου της Δημοκρατικής Συμπαράταξης ΠΑΣΟΚ – ΔΗΜΑΡ κ. Βασιλείου </w:t>
      </w:r>
      <w:proofErr w:type="spellStart"/>
      <w:r>
        <w:rPr>
          <w:rFonts w:eastAsia="Times New Roman" w:cs="Times New Roman"/>
        </w:rPr>
        <w:t>Κεγκέρογλου</w:t>
      </w:r>
      <w:proofErr w:type="spellEnd"/>
      <w:r>
        <w:rPr>
          <w:rFonts w:eastAsia="Times New Roman" w:cs="Times New Roman"/>
        </w:rPr>
        <w:t xml:space="preserve"> προς τον Υπουργό Εσωτερικών και Διοικητικής Ανασυγκρότησης, σχετικά με τα προβλήματα που έχουν δημιουργηθεί στη λειτουργία όλων των κοινωνικών δομών και άλλων υπηρεσιών τω</w:t>
      </w:r>
      <w:r>
        <w:rPr>
          <w:rFonts w:eastAsia="Times New Roman" w:cs="Times New Roman"/>
        </w:rPr>
        <w:t>ν Δήμων όλης της Χώρας.</w:t>
      </w:r>
    </w:p>
    <w:p w14:paraId="31B1648C" w14:textId="77777777" w:rsidR="00643513" w:rsidRDefault="00AD6DE5">
      <w:pPr>
        <w:spacing w:line="600" w:lineRule="auto"/>
        <w:ind w:firstLine="720"/>
        <w:jc w:val="both"/>
        <w:rPr>
          <w:rFonts w:eastAsia="Times New Roman" w:cs="Times New Roman"/>
        </w:rPr>
      </w:pPr>
      <w:r>
        <w:rPr>
          <w:rFonts w:eastAsia="Times New Roman" w:cs="Times New Roman"/>
        </w:rPr>
        <w:t xml:space="preserve">8. Η με αριθμό 573/23-2-2016 επίκαιρη ερώτηση του Βουλευτή </w:t>
      </w:r>
      <w:r>
        <w:rPr>
          <w:rFonts w:eastAsia="Times New Roman" w:cs="Times New Roman"/>
        </w:rPr>
        <w:t xml:space="preserve">Λαρίσης </w:t>
      </w:r>
      <w:r>
        <w:rPr>
          <w:rFonts w:eastAsia="Times New Roman" w:cs="Times New Roman"/>
        </w:rPr>
        <w:t>των Ανεξαρτήτων Ελλήνων κ. Βασιλείου Κόκκαλη προς τον Υπουργό Περιβάλλοντος και Ενέργειας, σχετικά με την ανάγκη πληρέστερης ενημέρωσης στους πελάτες της ΔΕΗ για τις</w:t>
      </w:r>
      <w:r>
        <w:rPr>
          <w:rFonts w:eastAsia="Times New Roman" w:cs="Times New Roman"/>
        </w:rPr>
        <w:t xml:space="preserve"> δυνατότητες και την προστασία που παρέχεται στις ευαίσθητες κοινωνικές ομάδες.</w:t>
      </w:r>
    </w:p>
    <w:p w14:paraId="31B1648D" w14:textId="77777777" w:rsidR="00643513" w:rsidRDefault="00AD6DE5">
      <w:pPr>
        <w:spacing w:line="600" w:lineRule="auto"/>
        <w:ind w:firstLine="720"/>
        <w:jc w:val="both"/>
        <w:rPr>
          <w:rFonts w:eastAsia="Times New Roman" w:cs="Times New Roman"/>
        </w:rPr>
      </w:pPr>
      <w:r>
        <w:rPr>
          <w:rFonts w:eastAsia="Times New Roman" w:cs="Times New Roman"/>
        </w:rPr>
        <w:t>Β. ΑΝΑΦΟΡΕΣ-ΕΡΩΤΗΣΕΙΣ (Άρθρο 130 παρ</w:t>
      </w:r>
      <w:r>
        <w:rPr>
          <w:rFonts w:eastAsia="Times New Roman" w:cs="Times New Roman"/>
        </w:rPr>
        <w:t>άγραφος</w:t>
      </w:r>
      <w:r>
        <w:rPr>
          <w:rFonts w:eastAsia="Times New Roman" w:cs="Times New Roman"/>
        </w:rPr>
        <w:t xml:space="preserve"> 5 </w:t>
      </w:r>
      <w:r>
        <w:rPr>
          <w:rFonts w:eastAsia="Times New Roman" w:cs="Times New Roman"/>
        </w:rPr>
        <w:t xml:space="preserve">του </w:t>
      </w:r>
      <w:r>
        <w:rPr>
          <w:rFonts w:eastAsia="Times New Roman" w:cs="Times New Roman"/>
        </w:rPr>
        <w:t>Καν</w:t>
      </w:r>
      <w:r>
        <w:rPr>
          <w:rFonts w:eastAsia="Times New Roman" w:cs="Times New Roman"/>
        </w:rPr>
        <w:t>ονισμού της</w:t>
      </w:r>
      <w:r>
        <w:rPr>
          <w:rFonts w:eastAsia="Times New Roman" w:cs="Times New Roman"/>
        </w:rPr>
        <w:t xml:space="preserve"> Βουλής)</w:t>
      </w:r>
    </w:p>
    <w:p w14:paraId="31B1648E" w14:textId="77777777" w:rsidR="00643513" w:rsidRDefault="00AD6DE5">
      <w:pPr>
        <w:spacing w:line="600" w:lineRule="auto"/>
        <w:ind w:firstLine="720"/>
        <w:jc w:val="both"/>
        <w:rPr>
          <w:rFonts w:eastAsia="Times New Roman" w:cs="Times New Roman"/>
        </w:rPr>
      </w:pPr>
      <w:r>
        <w:rPr>
          <w:rFonts w:eastAsia="Times New Roman" w:cs="Times New Roman"/>
        </w:rPr>
        <w:lastRenderedPageBreak/>
        <w:t>1. Η με αριθμό 2919/202/4-2-2016 ερώτηση και αίτηση κατάθεσης εγγράφων του Βουλευτή Ηρακλείου της Δημοκ</w:t>
      </w:r>
      <w:r>
        <w:rPr>
          <w:rFonts w:eastAsia="Times New Roman" w:cs="Times New Roman"/>
        </w:rPr>
        <w:t xml:space="preserve">ρατικής Συμπαράταξης ΠΑΣΟΚ – ΔΗΜΑΡ κ. Βασιλείου </w:t>
      </w:r>
      <w:proofErr w:type="spellStart"/>
      <w:r>
        <w:rPr>
          <w:rFonts w:eastAsia="Times New Roman" w:cs="Times New Roman"/>
        </w:rPr>
        <w:t>Κεγκέρογλου</w:t>
      </w:r>
      <w:proofErr w:type="spellEnd"/>
      <w:r>
        <w:rPr>
          <w:rFonts w:eastAsia="Times New Roman" w:cs="Times New Roman"/>
        </w:rPr>
        <w:t xml:space="preserve"> προς τον Υπουργό Εργασίας, Κοινωνικής Ασφάλισης και Κοινωνικής Αλληλεγγύης, σχετικά με τη στήριξη των πολύτεκνων οικογενειών.</w:t>
      </w:r>
    </w:p>
    <w:p w14:paraId="31B1648F" w14:textId="77777777" w:rsidR="00643513" w:rsidRDefault="00AD6DE5">
      <w:pPr>
        <w:spacing w:line="600" w:lineRule="auto"/>
        <w:ind w:firstLine="720"/>
        <w:jc w:val="both"/>
        <w:rPr>
          <w:rFonts w:eastAsia="Times New Roman" w:cs="Times New Roman"/>
        </w:rPr>
      </w:pPr>
      <w:r>
        <w:rPr>
          <w:rFonts w:eastAsia="Times New Roman" w:cs="Times New Roman"/>
        </w:rPr>
        <w:t>2. Η με αριθμό 2808/193/1-2-2016 ερώτηση και αίτηση κατάθεσης εγγράφων</w:t>
      </w:r>
      <w:r>
        <w:rPr>
          <w:rFonts w:eastAsia="Times New Roman" w:cs="Times New Roman"/>
        </w:rPr>
        <w:t xml:space="preserve"> του Βουλευτή Ηρακλείου της Δημοκρατικής Συμπαράταξης ΠΑΣΟΚ – ΔΗΜΑΡ κ. Βασιλείου </w:t>
      </w:r>
      <w:proofErr w:type="spellStart"/>
      <w:r>
        <w:rPr>
          <w:rFonts w:eastAsia="Times New Roman" w:cs="Times New Roman"/>
        </w:rPr>
        <w:t>Κεγκέρογλου</w:t>
      </w:r>
      <w:proofErr w:type="spellEnd"/>
      <w:r>
        <w:rPr>
          <w:rFonts w:eastAsia="Times New Roman" w:cs="Times New Roman"/>
        </w:rPr>
        <w:t xml:space="preserve"> προς τον Υπουργό Υγείας, σχετικά με την υπόθεση της μικρής Μελίνας στο </w:t>
      </w:r>
      <w:proofErr w:type="spellStart"/>
      <w:r>
        <w:rPr>
          <w:rFonts w:eastAsia="Times New Roman" w:cs="Times New Roman"/>
        </w:rPr>
        <w:t>Βενιζέλειο</w:t>
      </w:r>
      <w:proofErr w:type="spellEnd"/>
      <w:r>
        <w:rPr>
          <w:rFonts w:eastAsia="Times New Roman" w:cs="Times New Roman"/>
        </w:rPr>
        <w:t xml:space="preserve"> Νοσοκομείο Ηρακλείου.</w:t>
      </w:r>
    </w:p>
    <w:p w14:paraId="31B16490" w14:textId="77777777" w:rsidR="00643513" w:rsidRDefault="00AD6DE5">
      <w:pPr>
        <w:spacing w:line="600" w:lineRule="auto"/>
        <w:ind w:firstLine="720"/>
        <w:jc w:val="both"/>
        <w:rPr>
          <w:rFonts w:eastAsia="Times New Roman"/>
          <w:szCs w:val="24"/>
        </w:rPr>
      </w:pPr>
      <w:r>
        <w:rPr>
          <w:rFonts w:eastAsia="Times New Roman"/>
          <w:szCs w:val="24"/>
        </w:rPr>
        <w:t>Θα ήθελα να κάνω και τρεις ανακοινώσεις.</w:t>
      </w:r>
    </w:p>
    <w:p w14:paraId="31B16491" w14:textId="77777777" w:rsidR="00643513" w:rsidRDefault="00AD6DE5">
      <w:pPr>
        <w:spacing w:line="600" w:lineRule="auto"/>
        <w:ind w:firstLine="720"/>
        <w:jc w:val="both"/>
        <w:rPr>
          <w:rFonts w:eastAsia="Times New Roman"/>
          <w:szCs w:val="24"/>
        </w:rPr>
      </w:pPr>
      <w:r>
        <w:rPr>
          <w:rFonts w:eastAsia="Times New Roman"/>
          <w:szCs w:val="24"/>
        </w:rPr>
        <w:t xml:space="preserve">Κυρίες και κύριοι </w:t>
      </w:r>
      <w:r>
        <w:rPr>
          <w:rFonts w:eastAsia="Times New Roman"/>
          <w:szCs w:val="24"/>
        </w:rPr>
        <w:t>συνάδελφοι, έχω την τιμή να ανακοινώσω στο Σώμα ότι ο Πρωθυπουργός και Πρόεδρος της Κοινοβουλευτικής Ομάδας του ΣΥΡΙΖΑ κ. Αλέξης Τσίπρας και οι Βουλευτές του κόμματός του και ο Πρόεδρος της Κοινοβουλευτικής Ομάδας των ΑΝΕΛ κ</w:t>
      </w:r>
      <w:r>
        <w:rPr>
          <w:rFonts w:eastAsia="Times New Roman"/>
          <w:szCs w:val="24"/>
        </w:rPr>
        <w:t>. Πάνος</w:t>
      </w:r>
      <w:r>
        <w:rPr>
          <w:rFonts w:eastAsia="Times New Roman"/>
          <w:szCs w:val="24"/>
        </w:rPr>
        <w:t xml:space="preserve"> Καμμένος και οι Βουλευτέ</w:t>
      </w:r>
      <w:r>
        <w:rPr>
          <w:rFonts w:eastAsia="Times New Roman"/>
          <w:szCs w:val="24"/>
        </w:rPr>
        <w:t xml:space="preserve">ς του κόμματός </w:t>
      </w:r>
      <w:r>
        <w:rPr>
          <w:rFonts w:eastAsia="Times New Roman"/>
          <w:szCs w:val="24"/>
        </w:rPr>
        <w:lastRenderedPageBreak/>
        <w:t xml:space="preserve">του, κατέθεσαν πρόταση για σύσταση </w:t>
      </w:r>
      <w:r>
        <w:rPr>
          <w:rFonts w:eastAsia="Times New Roman"/>
          <w:szCs w:val="24"/>
        </w:rPr>
        <w:t>εξεταστικής επιτροπής</w:t>
      </w:r>
      <w:r>
        <w:rPr>
          <w:rFonts w:eastAsia="Times New Roman"/>
          <w:szCs w:val="24"/>
        </w:rPr>
        <w:t xml:space="preserve"> σχετικά με τη διερεύνηση της νομιμότητας δανειοδότησης των πολιτικών κομμάτων, καθώς και των ιδιοκτητριών εταιρειών μέσων μαζικής ενημέρωσης από τα τραπεζικά ιδρύματα της χώρας, σύμφων</w:t>
      </w:r>
      <w:r>
        <w:rPr>
          <w:rFonts w:eastAsia="Times New Roman"/>
          <w:szCs w:val="24"/>
        </w:rPr>
        <w:t>α με το άρθρο 68, παράγραφος 2, του Συντάγματος και 144 του Κανονισμού της Βουλής.</w:t>
      </w:r>
    </w:p>
    <w:p w14:paraId="31B16492" w14:textId="77777777" w:rsidR="00643513" w:rsidRDefault="00AD6DE5">
      <w:pPr>
        <w:spacing w:line="600" w:lineRule="auto"/>
        <w:ind w:firstLine="720"/>
        <w:jc w:val="both"/>
        <w:rPr>
          <w:rFonts w:eastAsia="Times New Roman"/>
          <w:szCs w:val="24"/>
        </w:rPr>
      </w:pPr>
      <w:r>
        <w:rPr>
          <w:rFonts w:eastAsia="Times New Roman"/>
          <w:szCs w:val="24"/>
        </w:rPr>
        <w:t>Η πρόταση αυτή θα καταχωριστεί στα Πρακτικά της σημερινής συνεδρίασης, θα τυπωθεί και θα διανεμηθεί στους κυρίους Βουλευτές, όπως προβλέπει ο Κανονισμός.</w:t>
      </w:r>
      <w:r w:rsidRPr="004F32C1">
        <w:rPr>
          <w:rFonts w:eastAsia="Times New Roman"/>
          <w:szCs w:val="24"/>
        </w:rPr>
        <w:t xml:space="preserve"> </w:t>
      </w:r>
    </w:p>
    <w:p w14:paraId="31B16493" w14:textId="77777777" w:rsidR="00643513" w:rsidRDefault="00AD6DE5">
      <w:pPr>
        <w:spacing w:line="600" w:lineRule="auto"/>
        <w:ind w:firstLine="720"/>
        <w:jc w:val="both"/>
        <w:rPr>
          <w:rFonts w:eastAsia="Times New Roman"/>
          <w:szCs w:val="24"/>
        </w:rPr>
      </w:pPr>
      <w:r>
        <w:rPr>
          <w:rFonts w:eastAsia="Times New Roman"/>
          <w:szCs w:val="24"/>
        </w:rPr>
        <w:t xml:space="preserve">(Η προαναφερθείσα </w:t>
      </w:r>
      <w:r>
        <w:rPr>
          <w:rFonts w:eastAsia="Times New Roman"/>
          <w:szCs w:val="24"/>
        </w:rPr>
        <w:t>πρόταση έχει ως εξής:</w:t>
      </w:r>
    </w:p>
    <w:p w14:paraId="31B16494" w14:textId="77777777" w:rsidR="00643513" w:rsidRDefault="00AD6DE5">
      <w:pPr>
        <w:spacing w:line="600" w:lineRule="auto"/>
        <w:ind w:firstLine="720"/>
        <w:jc w:val="center"/>
        <w:rPr>
          <w:rFonts w:eastAsia="Times New Roman"/>
          <w:color w:val="FF0000"/>
          <w:szCs w:val="24"/>
        </w:rPr>
      </w:pPr>
      <w:r>
        <w:rPr>
          <w:rFonts w:eastAsia="Times New Roman"/>
          <w:color w:val="FF0000"/>
          <w:szCs w:val="24"/>
        </w:rPr>
        <w:t>(ΑΛΛΑΓΗ ΣΕΛΙΔΑΣ)</w:t>
      </w:r>
    </w:p>
    <w:p w14:paraId="31B16495" w14:textId="77777777" w:rsidR="00643513" w:rsidRDefault="00AD6DE5">
      <w:pPr>
        <w:spacing w:line="600" w:lineRule="auto"/>
        <w:ind w:firstLine="720"/>
        <w:jc w:val="center"/>
        <w:rPr>
          <w:rFonts w:eastAsia="Times New Roman"/>
          <w:szCs w:val="24"/>
        </w:rPr>
      </w:pPr>
      <w:r>
        <w:rPr>
          <w:rFonts w:eastAsia="Times New Roman"/>
          <w:szCs w:val="24"/>
        </w:rPr>
        <w:t>(Να καταχωριστούν οι σελ. 10-20)</w:t>
      </w:r>
    </w:p>
    <w:p w14:paraId="31B16496" w14:textId="77777777" w:rsidR="00643513" w:rsidRDefault="00643513">
      <w:pPr>
        <w:spacing w:line="600" w:lineRule="auto"/>
        <w:ind w:firstLine="720"/>
        <w:jc w:val="center"/>
        <w:rPr>
          <w:rFonts w:eastAsia="Times New Roman"/>
          <w:color w:val="FF0000"/>
          <w:szCs w:val="24"/>
        </w:rPr>
      </w:pPr>
    </w:p>
    <w:p w14:paraId="31B16497" w14:textId="77777777" w:rsidR="00643513" w:rsidRDefault="00AD6DE5">
      <w:pPr>
        <w:spacing w:line="600" w:lineRule="auto"/>
        <w:ind w:firstLine="720"/>
        <w:jc w:val="both"/>
        <w:rPr>
          <w:rFonts w:eastAsia="Times New Roman"/>
          <w:szCs w:val="24"/>
        </w:rPr>
      </w:pPr>
      <w:r>
        <w:rPr>
          <w:rFonts w:eastAsia="Times New Roman"/>
          <w:szCs w:val="24"/>
        </w:rPr>
        <w:lastRenderedPageBreak/>
        <w:t xml:space="preserve">Οι Διαρκείς Επιτροπές Δημόσιας Διοίκησης, Δημόσιας Τάξης και Δικαιοσύνης και Εθνικής Άμυνας και Εξωτερικών Υποθέσεων καταθέτουν την </w:t>
      </w:r>
      <w:r>
        <w:rPr>
          <w:rFonts w:eastAsia="Times New Roman"/>
          <w:szCs w:val="24"/>
        </w:rPr>
        <w:t>έ</w:t>
      </w:r>
      <w:r>
        <w:rPr>
          <w:rFonts w:eastAsia="Times New Roman"/>
          <w:szCs w:val="24"/>
        </w:rPr>
        <w:t xml:space="preserve">κθεσή τους στο σχέδιο νόμου του Υπουργείου </w:t>
      </w:r>
      <w:r>
        <w:rPr>
          <w:rFonts w:eastAsia="Times New Roman"/>
          <w:szCs w:val="24"/>
        </w:rPr>
        <w:t>Εσωτερικών και Διοικητικής Ανασυγκρότησης</w:t>
      </w:r>
      <w:r>
        <w:rPr>
          <w:rFonts w:eastAsia="Times New Roman"/>
          <w:szCs w:val="24"/>
        </w:rPr>
        <w:t>:</w:t>
      </w:r>
      <w:r>
        <w:rPr>
          <w:rFonts w:eastAsia="Times New Roman"/>
          <w:szCs w:val="24"/>
        </w:rPr>
        <w:t xml:space="preserve"> «Οργάνωση και λειτουργία Υπηρεσίας Ασύλου, Αρχής Προσφύγων, Υπηρεσίας Υποδοχής και Ταυτοποίησης, σύσταση Γενικής Γραμματείας Υποδοχής, προσαρμογή της Ελληνικής νομοθεσίας προς τις διατάξεις της </w:t>
      </w:r>
      <w:r>
        <w:rPr>
          <w:rFonts w:eastAsia="Times New Roman"/>
          <w:szCs w:val="24"/>
        </w:rPr>
        <w:t xml:space="preserve">Οδηγίας </w:t>
      </w:r>
      <w:r>
        <w:rPr>
          <w:rFonts w:eastAsia="Times New Roman"/>
          <w:szCs w:val="24"/>
        </w:rPr>
        <w:t xml:space="preserve">2013/32/ΕΕ </w:t>
      </w:r>
      <w:r>
        <w:rPr>
          <w:rFonts w:eastAsia="Times New Roman"/>
          <w:szCs w:val="24"/>
        </w:rPr>
        <w:t>του Ευρωπαϊκού Κοινοβουλίου και του Συμβουλίου «σχετικά με τις κοινές διαδικασίες για τη χορήγηση και ανάκληση τους καθεστώτος διεθνικούς προστασίας (αναδιατύπωση)» (L 180/29-6-2013), διατάξεις για την εργασία δικαιούχων διεθνούς προστασίας και άλλες διατά</w:t>
      </w:r>
      <w:r>
        <w:rPr>
          <w:rFonts w:eastAsia="Times New Roman"/>
          <w:szCs w:val="24"/>
        </w:rPr>
        <w:t>ξεις».</w:t>
      </w:r>
    </w:p>
    <w:p w14:paraId="31B16498" w14:textId="77777777" w:rsidR="00643513" w:rsidRDefault="00AD6DE5">
      <w:pPr>
        <w:spacing w:line="600" w:lineRule="auto"/>
        <w:ind w:firstLine="720"/>
        <w:jc w:val="both"/>
        <w:rPr>
          <w:rFonts w:eastAsia="Times New Roman"/>
          <w:szCs w:val="24"/>
        </w:rPr>
      </w:pPr>
      <w:r>
        <w:rPr>
          <w:rFonts w:eastAsia="Times New Roman"/>
          <w:szCs w:val="24"/>
        </w:rPr>
        <w:t xml:space="preserve">Οι Διαρκείς Επιτροπές Δημόσιας Διοίκησης, Δημόσιας Τάξης και Δικαιοσύνης και Εθνικής Άμυνας και Εξωτερικών Υποθέσεων καταθέτουν την </w:t>
      </w:r>
      <w:r>
        <w:rPr>
          <w:rFonts w:eastAsia="Times New Roman"/>
          <w:szCs w:val="24"/>
        </w:rPr>
        <w:t>έ</w:t>
      </w:r>
      <w:r>
        <w:rPr>
          <w:rFonts w:eastAsia="Times New Roman"/>
          <w:szCs w:val="24"/>
        </w:rPr>
        <w:t>κθεσή τους στο σχέδιο νόμου του Υπουργείου Εσωτερικών και Διοικητικής Ανασυγκρότησης</w:t>
      </w:r>
      <w:r>
        <w:rPr>
          <w:rFonts w:eastAsia="Times New Roman"/>
          <w:szCs w:val="24"/>
        </w:rPr>
        <w:t>:</w:t>
      </w:r>
      <w:r>
        <w:rPr>
          <w:rFonts w:eastAsia="Times New Roman"/>
          <w:szCs w:val="24"/>
        </w:rPr>
        <w:t xml:space="preserve"> «Οργάνωση και λειτουργία Υπηρε</w:t>
      </w:r>
      <w:r>
        <w:rPr>
          <w:rFonts w:eastAsia="Times New Roman"/>
          <w:szCs w:val="24"/>
        </w:rPr>
        <w:t xml:space="preserve">σίας Ασύλου, Αρχής Προσφύγων, Υπηρεσίας Υποδοχής και Ταυτοποίησης, σύσταση Γενικής Γραμματείας Υποδοχής, προσαρμογή της Ελληνικής </w:t>
      </w:r>
      <w:r>
        <w:rPr>
          <w:rFonts w:eastAsia="Times New Roman"/>
          <w:szCs w:val="24"/>
        </w:rPr>
        <w:lastRenderedPageBreak/>
        <w:t>νομοθεσίας προς τις διατάξεις της Οδηγίας 2013/32/ΕΕ του Ευρωπαϊκού Κοινοβουλίου και του Συμβουλίου «σχετικά με τις κοινές δια</w:t>
      </w:r>
      <w:r>
        <w:rPr>
          <w:rFonts w:eastAsia="Times New Roman"/>
          <w:szCs w:val="24"/>
        </w:rPr>
        <w:t>δικασίες για τη χορήγηση και ανάκληση τους καθεστώτος διεθνικούς προστασίας (αναδιατύπωση)» (L 180/29-6-2013), διατάξεις για την εργασία δικαιούχων διεθνούς προστασίας και άλλες διατάξεις».</w:t>
      </w:r>
    </w:p>
    <w:p w14:paraId="31B16499" w14:textId="77777777" w:rsidR="00643513" w:rsidRDefault="00AD6DE5">
      <w:pPr>
        <w:spacing w:line="600" w:lineRule="auto"/>
        <w:ind w:firstLine="720"/>
        <w:jc w:val="both"/>
        <w:rPr>
          <w:rFonts w:eastAsia="Times New Roman"/>
          <w:szCs w:val="24"/>
        </w:rPr>
      </w:pPr>
      <w:r>
        <w:rPr>
          <w:rFonts w:eastAsia="Times New Roman"/>
          <w:szCs w:val="24"/>
        </w:rPr>
        <w:t>Τέλος, οι Υπουργοί Υποδομών, Μεταφορών και Δικτύων, Εξωτερικών, Οι</w:t>
      </w:r>
      <w:r>
        <w:rPr>
          <w:rFonts w:eastAsia="Times New Roman"/>
          <w:szCs w:val="24"/>
        </w:rPr>
        <w:t>κονομικών και Δικαιοσύνης, Διαφάνειας και Ανθρωπίνων Δικαιωμάτων κατέθεσαν στις 31-03-2016 σχέδιο νόμου: «Κύρωση της Συμφωνίας Αεροπορικών Υπηρεσιών μεταξύ της Ελληνικής Δημοκρατίας και της Κυβέρνησης της Νέας Ζηλανδίας».</w:t>
      </w:r>
    </w:p>
    <w:p w14:paraId="31B1649A" w14:textId="77777777" w:rsidR="00643513" w:rsidRDefault="00AD6DE5">
      <w:pPr>
        <w:spacing w:line="600" w:lineRule="auto"/>
        <w:ind w:firstLine="720"/>
        <w:jc w:val="both"/>
        <w:rPr>
          <w:rFonts w:eastAsia="Times New Roman"/>
          <w:szCs w:val="24"/>
        </w:rPr>
      </w:pPr>
      <w:r>
        <w:rPr>
          <w:rFonts w:eastAsia="Times New Roman"/>
          <w:szCs w:val="24"/>
        </w:rPr>
        <w:t>Παραπέμπεται στην αρμόδια Διαρκή Ε</w:t>
      </w:r>
      <w:r>
        <w:rPr>
          <w:rFonts w:eastAsia="Times New Roman"/>
          <w:szCs w:val="24"/>
        </w:rPr>
        <w:t>πιτροπή.</w:t>
      </w:r>
    </w:p>
    <w:p w14:paraId="31B1649B" w14:textId="77777777" w:rsidR="00643513" w:rsidRDefault="00AD6DE5">
      <w:pPr>
        <w:spacing w:line="600" w:lineRule="auto"/>
        <w:ind w:firstLine="720"/>
        <w:jc w:val="both"/>
        <w:rPr>
          <w:rFonts w:eastAsia="Times New Roman"/>
          <w:szCs w:val="24"/>
        </w:rPr>
      </w:pPr>
      <w:r>
        <w:rPr>
          <w:rFonts w:eastAsia="Times New Roman"/>
          <w:szCs w:val="24"/>
        </w:rPr>
        <w:t>Κυρίες και κύριοι συνάδελφοι, εισερχόμαστε στη συμπληρωματική ημερήσια διάταξη της</w:t>
      </w:r>
    </w:p>
    <w:p w14:paraId="31B1649C" w14:textId="77777777" w:rsidR="00643513" w:rsidRDefault="00AD6DE5">
      <w:pPr>
        <w:spacing w:line="600" w:lineRule="auto"/>
        <w:ind w:firstLine="720"/>
        <w:jc w:val="center"/>
        <w:rPr>
          <w:rFonts w:eastAsia="Times New Roman"/>
          <w:b/>
          <w:szCs w:val="24"/>
        </w:rPr>
      </w:pPr>
      <w:r>
        <w:rPr>
          <w:rFonts w:eastAsia="Times New Roman"/>
          <w:b/>
          <w:szCs w:val="24"/>
        </w:rPr>
        <w:t>ΝΟΜΟΘΕΤΙΚΗΣ ΕΡΓΑΣΙΑΣ</w:t>
      </w:r>
    </w:p>
    <w:p w14:paraId="31B1649D" w14:textId="77777777" w:rsidR="00643513" w:rsidRDefault="00AD6DE5">
      <w:pPr>
        <w:spacing w:line="600" w:lineRule="auto"/>
        <w:ind w:firstLine="720"/>
        <w:jc w:val="both"/>
        <w:rPr>
          <w:rFonts w:eastAsia="Times New Roman"/>
          <w:szCs w:val="24"/>
        </w:rPr>
      </w:pPr>
      <w:r>
        <w:rPr>
          <w:rFonts w:eastAsia="Times New Roman" w:cs="Times New Roman"/>
          <w:szCs w:val="24"/>
        </w:rPr>
        <w:lastRenderedPageBreak/>
        <w:t xml:space="preserve">Μόνη συζήτηση και ψήφιση επί της αρχής, των άρθρων και του συνόλου του νομοσχεδίου του Υπουργείου </w:t>
      </w:r>
      <w:r>
        <w:rPr>
          <w:rFonts w:eastAsia="Times New Roman"/>
          <w:szCs w:val="24"/>
        </w:rPr>
        <w:t>Εσωτερικών και Διοικητικής Ανασυγκρότησης</w:t>
      </w:r>
      <w:r>
        <w:rPr>
          <w:rFonts w:eastAsia="Times New Roman"/>
          <w:szCs w:val="24"/>
        </w:rPr>
        <w:t>:</w:t>
      </w:r>
      <w:r>
        <w:rPr>
          <w:rFonts w:eastAsia="Times New Roman"/>
          <w:szCs w:val="24"/>
        </w:rPr>
        <w:t xml:space="preserve"> «Ο</w:t>
      </w:r>
      <w:r>
        <w:rPr>
          <w:rFonts w:eastAsia="Times New Roman"/>
          <w:szCs w:val="24"/>
        </w:rPr>
        <w:t>ργάνωση και λειτουργία Υπηρεσίας Ασύλου, Αρχής Προσφύγων, Υπηρεσίας Υποδοχής και Ταυτοποίησης, σύσταση Γενικής Γραμματείας Υποδοχής, προσαρμογή της Ελληνική νομοθεσίας προς τις διατάξεις της Οδηγίας 2013/32/ΕΕ του Ευρωπαϊκού Κοινοβουλίου και του Συμβουλίου</w:t>
      </w:r>
      <w:r>
        <w:rPr>
          <w:rFonts w:eastAsia="Times New Roman"/>
          <w:szCs w:val="24"/>
        </w:rPr>
        <w:t xml:space="preserve"> «σχετικά με τις κοινές διαδικασίες για τη χορήγηση και ανάκληση τους καθεστώτος διεθνικούς προστασίας (αναδιατύπωση)» (L 180/29-6-2013), διατάξεις για την εργασία δικαιούχων διεθνούς προστασίας και άλλες διατάξεις».</w:t>
      </w:r>
    </w:p>
    <w:p w14:paraId="31B1649E" w14:textId="77777777" w:rsidR="00643513" w:rsidRDefault="00AD6DE5">
      <w:pPr>
        <w:spacing w:line="600" w:lineRule="auto"/>
        <w:ind w:firstLine="720"/>
        <w:jc w:val="both"/>
        <w:rPr>
          <w:rFonts w:eastAsia="Times New Roman"/>
          <w:szCs w:val="24"/>
        </w:rPr>
      </w:pPr>
      <w:r>
        <w:rPr>
          <w:rFonts w:eastAsia="Times New Roman"/>
          <w:szCs w:val="24"/>
        </w:rPr>
        <w:t>Το παραπάνω νομοσχέδιο σύμφωνα με την α</w:t>
      </w:r>
      <w:r>
        <w:rPr>
          <w:rFonts w:eastAsia="Times New Roman"/>
          <w:szCs w:val="24"/>
        </w:rPr>
        <w:t>πόφαση την οποία έλαβαν οι Διαρκείς Κοινοβουλευτικές Επιτροπές, ύστερα από πρόταση του αρμοδίου Υπουργού, συζητείται με τη διαδικασία του κατεπείγοντος σύμφωνα με το άρθρο 76 παράγραφος 4 του Συντάγματος και το άρθρο 109 του Κανονισμού της Βουλής.</w:t>
      </w:r>
    </w:p>
    <w:p w14:paraId="31B1649F" w14:textId="77777777" w:rsidR="00643513" w:rsidRDefault="00AD6DE5">
      <w:pPr>
        <w:spacing w:line="600" w:lineRule="auto"/>
        <w:ind w:firstLine="720"/>
        <w:jc w:val="both"/>
        <w:rPr>
          <w:rFonts w:eastAsia="Times New Roman"/>
          <w:szCs w:val="24"/>
        </w:rPr>
      </w:pPr>
      <w:r>
        <w:rPr>
          <w:rFonts w:eastAsia="Times New Roman"/>
          <w:szCs w:val="24"/>
        </w:rPr>
        <w:lastRenderedPageBreak/>
        <w:t>Θα ήθελα</w:t>
      </w:r>
      <w:r>
        <w:rPr>
          <w:rFonts w:eastAsia="Times New Roman"/>
          <w:szCs w:val="24"/>
        </w:rPr>
        <w:t xml:space="preserve"> να σας υπενθυμίσω ότι σύμφωνα με τη διαδικασία αυτή η συζήτηση ολοκληρώνεται επί της αρχής και επί των άρθρων σε μία συνεδρίαση. Στη συζήτηση μετέχουν οι </w:t>
      </w:r>
      <w:r>
        <w:rPr>
          <w:rFonts w:eastAsia="Times New Roman"/>
          <w:szCs w:val="24"/>
        </w:rPr>
        <w:t xml:space="preserve">εισηγητές </w:t>
      </w:r>
      <w:r>
        <w:rPr>
          <w:rFonts w:eastAsia="Times New Roman"/>
          <w:szCs w:val="24"/>
        </w:rPr>
        <w:t xml:space="preserve">και οι </w:t>
      </w:r>
      <w:r>
        <w:rPr>
          <w:rFonts w:eastAsia="Times New Roman"/>
          <w:szCs w:val="24"/>
        </w:rPr>
        <w:t>ειδικοί αγορητές</w:t>
      </w:r>
      <w:r>
        <w:rPr>
          <w:rFonts w:eastAsia="Times New Roman"/>
          <w:szCs w:val="24"/>
        </w:rPr>
        <w:t>, εφόσον το επιθυμούν ο Πρωθυπουργός ή ο αρμόδιος Υπουργός, οι Πρόεδ</w:t>
      </w:r>
      <w:r>
        <w:rPr>
          <w:rFonts w:eastAsia="Times New Roman"/>
          <w:szCs w:val="24"/>
        </w:rPr>
        <w:t xml:space="preserve">ροι των </w:t>
      </w:r>
      <w:r>
        <w:rPr>
          <w:rFonts w:eastAsia="Times New Roman"/>
          <w:szCs w:val="24"/>
        </w:rPr>
        <w:t>Κοινοβουλευτικών Ομάδων</w:t>
      </w:r>
      <w:r>
        <w:rPr>
          <w:rFonts w:eastAsia="Times New Roman"/>
          <w:szCs w:val="24"/>
        </w:rPr>
        <w:t xml:space="preserve"> και από ένας εκπρόσωπός τους. Η ομιλία τους περιορίζεται στο μισό του χρόνου που προβλέπεται από τα άρθρα 97 και 103 του Κανονισμού της Βουλής.</w:t>
      </w:r>
    </w:p>
    <w:p w14:paraId="31B164A0" w14:textId="77777777" w:rsidR="00643513" w:rsidRDefault="00AD6DE5">
      <w:pPr>
        <w:spacing w:line="600" w:lineRule="auto"/>
        <w:ind w:firstLine="720"/>
        <w:jc w:val="both"/>
        <w:rPr>
          <w:rFonts w:eastAsia="Times New Roman"/>
          <w:szCs w:val="24"/>
        </w:rPr>
      </w:pPr>
      <w:r>
        <w:rPr>
          <w:rFonts w:eastAsia="Times New Roman"/>
          <w:szCs w:val="24"/>
        </w:rPr>
        <w:t xml:space="preserve">Προτείνω, όμως, αν και δεν προβλέπεται από τον Κανονισμό της Βουλής, να λάβουν </w:t>
      </w:r>
      <w:r>
        <w:rPr>
          <w:rFonts w:eastAsia="Times New Roman"/>
          <w:szCs w:val="24"/>
        </w:rPr>
        <w:t>τον λόγο πέντε ορισμένοι ομιλητές από τον ΣΥΡΙΖΑ, τρεις ορισμένοι ομιλητές από τη Νέα Δημοκρατία, ανά ένας ορισμένος ομιλητής από τα υπόλοιπα κόμματα της Βουλής.</w:t>
      </w:r>
    </w:p>
    <w:p w14:paraId="31B164A1" w14:textId="77777777" w:rsidR="00643513" w:rsidRDefault="00AD6DE5">
      <w:pPr>
        <w:spacing w:line="600" w:lineRule="auto"/>
        <w:ind w:firstLine="720"/>
        <w:jc w:val="both"/>
        <w:rPr>
          <w:rFonts w:eastAsia="Times New Roman"/>
          <w:szCs w:val="24"/>
        </w:rPr>
      </w:pPr>
      <w:r>
        <w:rPr>
          <w:rFonts w:eastAsia="Times New Roman"/>
          <w:szCs w:val="24"/>
        </w:rPr>
        <w:t>Επίσης, προτείνω η συζήτηση επί της αρχής και επί των άρθρων να είναι ενιαία.</w:t>
      </w:r>
    </w:p>
    <w:p w14:paraId="31B164A2" w14:textId="77777777" w:rsidR="00643513" w:rsidRDefault="00AD6DE5">
      <w:pPr>
        <w:spacing w:line="600" w:lineRule="auto"/>
        <w:ind w:firstLine="720"/>
        <w:jc w:val="both"/>
        <w:rPr>
          <w:rFonts w:eastAsia="Times New Roman"/>
          <w:szCs w:val="24"/>
        </w:rPr>
      </w:pPr>
      <w:r>
        <w:rPr>
          <w:rFonts w:eastAsia="Times New Roman"/>
          <w:szCs w:val="24"/>
        </w:rPr>
        <w:t>Ως προς τους χρό</w:t>
      </w:r>
      <w:r>
        <w:rPr>
          <w:rFonts w:eastAsia="Times New Roman"/>
          <w:szCs w:val="24"/>
        </w:rPr>
        <w:t xml:space="preserve">νους ομιλίας, επίσης κατά παρέκκλιση, οι </w:t>
      </w:r>
      <w:r>
        <w:rPr>
          <w:rFonts w:eastAsia="Times New Roman"/>
          <w:szCs w:val="24"/>
        </w:rPr>
        <w:t xml:space="preserve">εισηγητές </w:t>
      </w:r>
      <w:r>
        <w:rPr>
          <w:rFonts w:eastAsia="Times New Roman"/>
          <w:szCs w:val="24"/>
        </w:rPr>
        <w:t xml:space="preserve">και οι </w:t>
      </w:r>
      <w:r>
        <w:rPr>
          <w:rFonts w:eastAsia="Times New Roman"/>
          <w:szCs w:val="24"/>
        </w:rPr>
        <w:t>ειδικοί αγορητές</w:t>
      </w:r>
      <w:r>
        <w:rPr>
          <w:rFonts w:eastAsia="Times New Roman"/>
          <w:szCs w:val="24"/>
        </w:rPr>
        <w:t xml:space="preserve"> να έχουν χρόνο ομιλίας δώδεκα λεπτά, ο αρμόδιος Υπουργός δεκατρία λεπτά, ο αρμόδιος </w:t>
      </w:r>
      <w:r>
        <w:rPr>
          <w:rFonts w:eastAsia="Times New Roman"/>
          <w:szCs w:val="24"/>
        </w:rPr>
        <w:t xml:space="preserve">Αναπληρωτής </w:t>
      </w:r>
      <w:r>
        <w:rPr>
          <w:rFonts w:eastAsia="Times New Roman"/>
          <w:szCs w:val="24"/>
        </w:rPr>
        <w:t xml:space="preserve">Υπουργός </w:t>
      </w:r>
      <w:r>
        <w:rPr>
          <w:rFonts w:eastAsia="Times New Roman"/>
          <w:szCs w:val="24"/>
        </w:rPr>
        <w:lastRenderedPageBreak/>
        <w:t xml:space="preserve">δέκα λεπτά, οι λοιποί Υπουργοί και Υφυπουργοί </w:t>
      </w:r>
      <w:r>
        <w:rPr>
          <w:rFonts w:eastAsia="Times New Roman"/>
          <w:szCs w:val="24"/>
        </w:rPr>
        <w:t xml:space="preserve">οκτώ </w:t>
      </w:r>
      <w:r>
        <w:rPr>
          <w:rFonts w:eastAsia="Times New Roman"/>
          <w:szCs w:val="24"/>
        </w:rPr>
        <w:t>λεπτά, ο Πρωθυπουργός και</w:t>
      </w:r>
      <w:r>
        <w:rPr>
          <w:rFonts w:eastAsia="Times New Roman"/>
          <w:szCs w:val="24"/>
        </w:rPr>
        <w:t xml:space="preserve"> ο Πρόεδρος της Κοινοβουλευτικής Ομάδας του ΣΥΡΙΖΑ καθώς και ο Πρόεδρος της Κοινοβουλευτικής Ομάδας της Νέας Δημοκρατίας δεκατέσσερα λεπτά, εφόσον επιθυμούν να λάβουν το</w:t>
      </w:r>
      <w:r>
        <w:rPr>
          <w:rFonts w:eastAsia="Times New Roman"/>
          <w:szCs w:val="24"/>
        </w:rPr>
        <w:t>ν</w:t>
      </w:r>
      <w:r>
        <w:rPr>
          <w:rFonts w:eastAsia="Times New Roman"/>
          <w:szCs w:val="24"/>
        </w:rPr>
        <w:t xml:space="preserve"> λόγο, οι Πρόεδροι των υπολοίπων </w:t>
      </w:r>
      <w:r>
        <w:rPr>
          <w:rFonts w:eastAsia="Times New Roman"/>
          <w:szCs w:val="24"/>
        </w:rPr>
        <w:t xml:space="preserve">Κοινοβουλευτικών Ομάδων </w:t>
      </w:r>
      <w:r>
        <w:rPr>
          <w:rFonts w:eastAsia="Times New Roman"/>
          <w:szCs w:val="24"/>
        </w:rPr>
        <w:t xml:space="preserve">δώδεκα λεπτά, οι </w:t>
      </w:r>
      <w:r>
        <w:rPr>
          <w:rFonts w:eastAsia="Times New Roman"/>
          <w:szCs w:val="24"/>
        </w:rPr>
        <w:t>Κοινοβουλευτ</w:t>
      </w:r>
      <w:r>
        <w:rPr>
          <w:rFonts w:eastAsia="Times New Roman"/>
          <w:szCs w:val="24"/>
        </w:rPr>
        <w:t xml:space="preserve">ικοί Εκπρόσωποι </w:t>
      </w:r>
      <w:r>
        <w:rPr>
          <w:rFonts w:eastAsia="Times New Roman"/>
          <w:szCs w:val="24"/>
        </w:rPr>
        <w:t xml:space="preserve">δέκα λεπτά, οι ορισθέντες από τα κόμματα ομιλητές επτά λεπτά. Η δευτερολογία, εφόσον χρειαστεί να γίνει, περιορίζεται στο μισό του χρόνου της </w:t>
      </w:r>
      <w:proofErr w:type="spellStart"/>
      <w:r>
        <w:rPr>
          <w:rFonts w:eastAsia="Times New Roman"/>
          <w:szCs w:val="24"/>
        </w:rPr>
        <w:t>πρωτολογίας</w:t>
      </w:r>
      <w:proofErr w:type="spellEnd"/>
      <w:r>
        <w:rPr>
          <w:rFonts w:eastAsia="Times New Roman"/>
          <w:szCs w:val="24"/>
        </w:rPr>
        <w:t>.</w:t>
      </w:r>
    </w:p>
    <w:p w14:paraId="31B164A3" w14:textId="77777777" w:rsidR="00643513" w:rsidRDefault="00AD6DE5">
      <w:pPr>
        <w:spacing w:line="600" w:lineRule="auto"/>
        <w:ind w:firstLine="720"/>
        <w:jc w:val="both"/>
        <w:rPr>
          <w:rFonts w:eastAsia="Times New Roman"/>
          <w:szCs w:val="24"/>
        </w:rPr>
      </w:pPr>
      <w:r>
        <w:rPr>
          <w:rFonts w:eastAsia="Times New Roman"/>
          <w:szCs w:val="24"/>
        </w:rPr>
        <w:t xml:space="preserve">Τέλος, σύμφωνα με το άρθρο 109, η συνεδρίαση πρέπει να ολοκληρωθεί κατά ανώτατο όριο </w:t>
      </w:r>
      <w:r>
        <w:rPr>
          <w:rFonts w:eastAsia="Times New Roman"/>
          <w:szCs w:val="24"/>
        </w:rPr>
        <w:t>εντός δέκα ωρών. Τα κόμματα έχουν ήδη δώσει τους ομιλητές τους. Έχουμε έτοιμο τον κατάλογο.</w:t>
      </w:r>
    </w:p>
    <w:p w14:paraId="31B164A4" w14:textId="77777777" w:rsidR="00643513" w:rsidRDefault="00AD6DE5">
      <w:pPr>
        <w:spacing w:line="600" w:lineRule="auto"/>
        <w:ind w:firstLine="720"/>
        <w:jc w:val="both"/>
        <w:rPr>
          <w:rFonts w:eastAsia="Times New Roman" w:cs="Times New Roman"/>
          <w:szCs w:val="24"/>
        </w:rPr>
      </w:pPr>
      <w:r>
        <w:rPr>
          <w:rFonts w:eastAsia="Times New Roman"/>
          <w:b/>
          <w:szCs w:val="24"/>
        </w:rPr>
        <w:t>ΔΙΑΜΑΝΤΩ ΜΑΝΩΛΑΚΟΥ:</w:t>
      </w:r>
      <w:r>
        <w:rPr>
          <w:rFonts w:eastAsia="Times New Roman" w:cs="Times New Roman"/>
          <w:szCs w:val="24"/>
        </w:rPr>
        <w:t xml:space="preserve"> Κύριε Πρόεδρε…</w:t>
      </w:r>
    </w:p>
    <w:p w14:paraId="31B164A5" w14:textId="77777777" w:rsidR="00643513" w:rsidRDefault="00AD6DE5">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Σας είδα, κυρία </w:t>
      </w:r>
      <w:proofErr w:type="spellStart"/>
      <w:r>
        <w:rPr>
          <w:rFonts w:eastAsia="Times New Roman"/>
          <w:bCs/>
          <w:szCs w:val="24"/>
        </w:rPr>
        <w:t>Μανωλάκου</w:t>
      </w:r>
      <w:proofErr w:type="spellEnd"/>
      <w:r>
        <w:rPr>
          <w:rFonts w:eastAsia="Times New Roman"/>
          <w:bCs/>
          <w:szCs w:val="24"/>
        </w:rPr>
        <w:t>. Περιμένετε.</w:t>
      </w:r>
    </w:p>
    <w:p w14:paraId="31B164A6" w14:textId="77777777" w:rsidR="00643513" w:rsidRDefault="00AD6DE5">
      <w:pPr>
        <w:spacing w:line="600" w:lineRule="auto"/>
        <w:ind w:firstLine="720"/>
        <w:jc w:val="both"/>
        <w:rPr>
          <w:rFonts w:eastAsia="Times New Roman"/>
          <w:bCs/>
          <w:szCs w:val="24"/>
        </w:rPr>
      </w:pPr>
      <w:r>
        <w:rPr>
          <w:rFonts w:eastAsia="Times New Roman"/>
          <w:bCs/>
          <w:szCs w:val="24"/>
        </w:rPr>
        <w:lastRenderedPageBreak/>
        <w:t xml:space="preserve">Και πριν ρωτήσω εάν συμφωνεί το Σώμα, αφού δώσω τον λόγο </w:t>
      </w:r>
      <w:r>
        <w:rPr>
          <w:rFonts w:eastAsia="Times New Roman"/>
          <w:bCs/>
          <w:szCs w:val="24"/>
        </w:rPr>
        <w:t>στους δύο συναδέλφους, θέλω να παρακαλέσω εάν κάποιο κόμμα προτίθεται να κάνει ονομαστική ψηφοφορία. Κυρίως για να διευκολυνθούν και να προετοιμάσουν τα της ονομαστικής ψηφοφορίας οι υπηρεσίες της Βουλής, πρέπει να το ξέρουμε σχετικά έγκαιρα. Δεν λέω εξ αρ</w:t>
      </w:r>
      <w:r>
        <w:rPr>
          <w:rFonts w:eastAsia="Times New Roman"/>
          <w:bCs/>
          <w:szCs w:val="24"/>
        </w:rPr>
        <w:t>χής, αλλά να μην ειπωθεί αυτό στις 17.00΄ το απόγευμα, διότι θα χαθεί χρόνος μέχρι να προετοιμαστεί η διαδικασία για την ονομαστική ψηφοφορία.</w:t>
      </w:r>
    </w:p>
    <w:p w14:paraId="31B164A7" w14:textId="77777777" w:rsidR="00643513" w:rsidRDefault="00AD6DE5">
      <w:pPr>
        <w:spacing w:line="600" w:lineRule="auto"/>
        <w:ind w:firstLine="720"/>
        <w:jc w:val="both"/>
        <w:rPr>
          <w:rFonts w:eastAsia="Times New Roman"/>
          <w:bCs/>
          <w:szCs w:val="24"/>
        </w:rPr>
      </w:pPr>
      <w:r>
        <w:rPr>
          <w:rFonts w:eastAsia="Times New Roman"/>
          <w:bCs/>
          <w:szCs w:val="24"/>
        </w:rPr>
        <w:t xml:space="preserve">Πριν ρωτήσω το Σώμα, θα δώσω τον λόγο στην κ. </w:t>
      </w:r>
      <w:proofErr w:type="spellStart"/>
      <w:r>
        <w:rPr>
          <w:rFonts w:eastAsia="Times New Roman"/>
          <w:bCs/>
          <w:szCs w:val="24"/>
        </w:rPr>
        <w:t>Μανωλάκου</w:t>
      </w:r>
      <w:proofErr w:type="spellEnd"/>
      <w:r>
        <w:rPr>
          <w:rFonts w:eastAsia="Times New Roman"/>
          <w:bCs/>
          <w:szCs w:val="24"/>
        </w:rPr>
        <w:t>.</w:t>
      </w:r>
    </w:p>
    <w:p w14:paraId="31B164A8" w14:textId="77777777" w:rsidR="00643513" w:rsidRDefault="00AD6DE5">
      <w:pPr>
        <w:spacing w:line="600" w:lineRule="auto"/>
        <w:ind w:firstLine="720"/>
        <w:jc w:val="both"/>
        <w:rPr>
          <w:rFonts w:eastAsia="Times New Roman"/>
          <w:bCs/>
          <w:szCs w:val="24"/>
        </w:rPr>
      </w:pPr>
      <w:r>
        <w:rPr>
          <w:rFonts w:eastAsia="Times New Roman"/>
          <w:bCs/>
          <w:szCs w:val="24"/>
        </w:rPr>
        <w:t>Ορίστε, έχετε τον λόγο για ένα λεπτό. Για ποιο θέμα είνα</w:t>
      </w:r>
      <w:r>
        <w:rPr>
          <w:rFonts w:eastAsia="Times New Roman"/>
          <w:bCs/>
          <w:szCs w:val="24"/>
        </w:rPr>
        <w:t>ι;</w:t>
      </w:r>
    </w:p>
    <w:p w14:paraId="31B164A9" w14:textId="77777777" w:rsidR="00643513" w:rsidRDefault="00AD6DE5">
      <w:pPr>
        <w:spacing w:line="600" w:lineRule="auto"/>
        <w:ind w:firstLine="720"/>
        <w:jc w:val="both"/>
        <w:rPr>
          <w:rFonts w:eastAsia="Times New Roman" w:cs="Times New Roman"/>
          <w:szCs w:val="24"/>
        </w:rPr>
      </w:pPr>
      <w:r>
        <w:rPr>
          <w:rFonts w:eastAsia="Times New Roman"/>
          <w:b/>
          <w:szCs w:val="24"/>
        </w:rPr>
        <w:t>ΔΙΑΜΑΝΤΩ ΜΑΝΩΛΑΚΟΥ:</w:t>
      </w:r>
      <w:r>
        <w:rPr>
          <w:rFonts w:eastAsia="Times New Roman" w:cs="Times New Roman"/>
          <w:szCs w:val="24"/>
        </w:rPr>
        <w:t xml:space="preserve"> Κύριε Πρόεδρε, χθες το βράδυ μάς δόθηκαν νομοθετικές βελτιώσεις. Εδώ, όμως, διαγράφονται ή συγχωνεύονται άρθρα. Τα 89 άρθρα έγιναν 82. Αυτό σημαίνει ότι πρέπει έγκαιρα να γίνει </w:t>
      </w:r>
      <w:proofErr w:type="spellStart"/>
      <w:r>
        <w:rPr>
          <w:rFonts w:eastAsia="Times New Roman" w:cs="Times New Roman"/>
          <w:szCs w:val="24"/>
        </w:rPr>
        <w:t>αναρίθμηση</w:t>
      </w:r>
      <w:proofErr w:type="spellEnd"/>
      <w:r>
        <w:rPr>
          <w:rFonts w:eastAsia="Times New Roman" w:cs="Times New Roman"/>
          <w:szCs w:val="24"/>
        </w:rPr>
        <w:t xml:space="preserve">, ούτως ώστε και η πρότασή μας για ονομαστική </w:t>
      </w:r>
      <w:r>
        <w:rPr>
          <w:rFonts w:eastAsia="Times New Roman" w:cs="Times New Roman"/>
          <w:szCs w:val="24"/>
        </w:rPr>
        <w:t>ψηφοφορία να είναι σωστή ή η αναφορά μας να αφορά τα σωστά άρθρα.</w:t>
      </w:r>
    </w:p>
    <w:p w14:paraId="31B164AA" w14:textId="77777777" w:rsidR="00643513" w:rsidRDefault="00AD6DE5">
      <w:pPr>
        <w:spacing w:line="600" w:lineRule="auto"/>
        <w:ind w:firstLine="720"/>
        <w:jc w:val="both"/>
        <w:rPr>
          <w:rFonts w:eastAsia="Times New Roman"/>
          <w:bCs/>
          <w:szCs w:val="24"/>
        </w:rPr>
      </w:pPr>
      <w:r>
        <w:rPr>
          <w:rFonts w:eastAsia="Times New Roman"/>
          <w:b/>
          <w:bCs/>
          <w:szCs w:val="24"/>
        </w:rPr>
        <w:lastRenderedPageBreak/>
        <w:t xml:space="preserve">ΠΡΟΕΔΡΕΥΩΝ (Νικήτας Κακλαμάνης): </w:t>
      </w:r>
      <w:r>
        <w:rPr>
          <w:rFonts w:eastAsia="Times New Roman"/>
          <w:bCs/>
          <w:szCs w:val="24"/>
        </w:rPr>
        <w:t xml:space="preserve">Κυρία </w:t>
      </w:r>
      <w:proofErr w:type="spellStart"/>
      <w:r>
        <w:rPr>
          <w:rFonts w:eastAsia="Times New Roman"/>
          <w:bCs/>
          <w:szCs w:val="24"/>
        </w:rPr>
        <w:t>Μανωλάκου</w:t>
      </w:r>
      <w:proofErr w:type="spellEnd"/>
      <w:r>
        <w:rPr>
          <w:rFonts w:eastAsia="Times New Roman"/>
          <w:bCs/>
          <w:szCs w:val="24"/>
        </w:rPr>
        <w:t>, έχετε δίκιο. Το έχω σκεφτεί ήδη, μετά την ενημέρωση από την Διευθύντρια και τα παιδιά που δουλεύουν στην αρμόδια Διεύθυνση. Το ζήτησα από το</w:t>
      </w:r>
      <w:r>
        <w:rPr>
          <w:rFonts w:eastAsia="Times New Roman"/>
          <w:bCs/>
          <w:szCs w:val="24"/>
        </w:rPr>
        <w:t xml:space="preserve">ν κύριο Υπουργό μόλις μπήκε μέσα. Κατά τη διάρκεια της ομιλίας του πρώτου </w:t>
      </w:r>
      <w:r>
        <w:rPr>
          <w:rFonts w:eastAsia="Times New Roman"/>
          <w:bCs/>
          <w:szCs w:val="24"/>
        </w:rPr>
        <w:t xml:space="preserve">εισηγητή </w:t>
      </w:r>
      <w:r>
        <w:rPr>
          <w:rFonts w:eastAsia="Times New Roman"/>
          <w:bCs/>
          <w:szCs w:val="24"/>
        </w:rPr>
        <w:t xml:space="preserve">αυτό θα τακτοποιηθεί. Και ούτως ή άλλως για τυπικούς λόγους θα πρέπει να κατατεθούν στα Πρακτικά και να σας </w:t>
      </w:r>
      <w:proofErr w:type="spellStart"/>
      <w:r>
        <w:rPr>
          <w:rFonts w:eastAsia="Times New Roman"/>
          <w:bCs/>
          <w:szCs w:val="24"/>
        </w:rPr>
        <w:t>ξαναδιανεμηθούν</w:t>
      </w:r>
      <w:proofErr w:type="spellEnd"/>
      <w:r>
        <w:rPr>
          <w:rFonts w:eastAsia="Times New Roman"/>
          <w:bCs/>
          <w:szCs w:val="24"/>
        </w:rPr>
        <w:t xml:space="preserve"> επισήμως. Έχετε δίκιο. Έχει ληφθεί πρόνοια.</w:t>
      </w:r>
    </w:p>
    <w:p w14:paraId="31B164AB" w14:textId="77777777" w:rsidR="00643513" w:rsidRDefault="00AD6DE5">
      <w:pPr>
        <w:spacing w:line="600" w:lineRule="auto"/>
        <w:ind w:firstLine="720"/>
        <w:jc w:val="both"/>
        <w:rPr>
          <w:rFonts w:eastAsia="Times New Roman"/>
          <w:bCs/>
          <w:szCs w:val="24"/>
        </w:rPr>
      </w:pPr>
      <w:r>
        <w:rPr>
          <w:rFonts w:eastAsia="Times New Roman"/>
          <w:bCs/>
          <w:szCs w:val="24"/>
        </w:rPr>
        <w:t>Τον λ</w:t>
      </w:r>
      <w:r>
        <w:rPr>
          <w:rFonts w:eastAsia="Times New Roman"/>
          <w:bCs/>
          <w:szCs w:val="24"/>
        </w:rPr>
        <w:t>όγο έχει ο κ. Παναγούλης για ένα λεπτό.</w:t>
      </w:r>
    </w:p>
    <w:p w14:paraId="31B164AC" w14:textId="77777777" w:rsidR="00643513" w:rsidRDefault="00AD6DE5">
      <w:pPr>
        <w:spacing w:line="600" w:lineRule="auto"/>
        <w:ind w:firstLine="720"/>
        <w:jc w:val="both"/>
        <w:rPr>
          <w:rFonts w:eastAsia="Times New Roman"/>
          <w:bCs/>
          <w:szCs w:val="24"/>
        </w:rPr>
      </w:pPr>
      <w:r>
        <w:rPr>
          <w:rFonts w:eastAsia="Times New Roman"/>
          <w:b/>
          <w:bCs/>
          <w:szCs w:val="24"/>
        </w:rPr>
        <w:t xml:space="preserve">ΕΥΣΤΑΘΙΟΣ ΠΑΝΑΓΟΥΛΗΣ: </w:t>
      </w:r>
      <w:r>
        <w:rPr>
          <w:rFonts w:eastAsia="Times New Roman"/>
          <w:bCs/>
          <w:szCs w:val="24"/>
        </w:rPr>
        <w:t>Κύριε Πρόεδρε, τριάντα δευτερόλεπτα θέλω.</w:t>
      </w:r>
    </w:p>
    <w:p w14:paraId="31B164AD" w14:textId="77777777" w:rsidR="00643513" w:rsidRDefault="00AD6DE5">
      <w:pPr>
        <w:spacing w:line="600" w:lineRule="auto"/>
        <w:ind w:firstLine="720"/>
        <w:jc w:val="both"/>
        <w:rPr>
          <w:rFonts w:eastAsia="Times New Roman"/>
          <w:bCs/>
          <w:szCs w:val="24"/>
        </w:rPr>
      </w:pPr>
      <w:r>
        <w:rPr>
          <w:rFonts w:eastAsia="Times New Roman"/>
          <w:bCs/>
          <w:szCs w:val="24"/>
        </w:rPr>
        <w:t>Εγώ όπως γνωρίζετε, δεν ανήκω σε κανένα κόμμα. Κάθε φορά, δηλαδή, που θα γίνεται τέτοια συζήτηση, εγώ δεν θα μπορώ να μιλάω; Θέλω, κύριε Πρόεδρε –με ακο</w:t>
      </w:r>
      <w:r>
        <w:rPr>
          <w:rFonts w:eastAsia="Times New Roman"/>
          <w:bCs/>
          <w:szCs w:val="24"/>
        </w:rPr>
        <w:t>ύτε;- να ζητήσετε την έγκριση…</w:t>
      </w:r>
    </w:p>
    <w:p w14:paraId="31B164AE" w14:textId="77777777" w:rsidR="00643513" w:rsidRDefault="00AD6DE5">
      <w:pPr>
        <w:spacing w:line="600" w:lineRule="auto"/>
        <w:ind w:firstLine="720"/>
        <w:jc w:val="both"/>
        <w:rPr>
          <w:rFonts w:eastAsia="Times New Roman" w:cs="Times New Roman"/>
          <w:szCs w:val="24"/>
        </w:rPr>
      </w:pPr>
      <w:r>
        <w:rPr>
          <w:rFonts w:eastAsia="Times New Roman"/>
          <w:b/>
          <w:bCs/>
          <w:szCs w:val="24"/>
        </w:rPr>
        <w:t xml:space="preserve">ΠΡΟΕΔΡΕΥΩΝ (Νικήτας Κακλαμάνης): </w:t>
      </w:r>
      <w:r>
        <w:rPr>
          <w:rFonts w:eastAsia="Times New Roman"/>
          <w:bCs/>
          <w:szCs w:val="24"/>
        </w:rPr>
        <w:t xml:space="preserve">Κύριε Παναγούλη, αφήστε το. Κατάλαβα. Δεν προβλέπεται από τον Κανονισμό, αντιλαμβάνομαι όμως τι λέτε. Και πιστεύω ότι για πέντε λεπτά θα μπορεί στο τέλος, </w:t>
      </w:r>
      <w:r>
        <w:rPr>
          <w:rFonts w:eastAsia="Times New Roman"/>
          <w:bCs/>
          <w:szCs w:val="24"/>
        </w:rPr>
        <w:lastRenderedPageBreak/>
        <w:t xml:space="preserve">αφού εξαντληθεί ο επίσημος κατάλογος </w:t>
      </w:r>
      <w:r>
        <w:rPr>
          <w:rFonts w:eastAsia="Times New Roman"/>
          <w:bCs/>
          <w:szCs w:val="24"/>
        </w:rPr>
        <w:t>των ομιλητών, να σας δοθεί ο λόγος όχι μόνο σε εσάς, αλλά, εάν προκύψει, και σε άλλο συνάδελφο που θα είναι στην ίδια κατηγορία με εσάς.</w:t>
      </w:r>
      <w:r>
        <w:rPr>
          <w:rFonts w:eastAsia="Times New Roman" w:cs="Times New Roman"/>
          <w:szCs w:val="24"/>
        </w:rPr>
        <w:t xml:space="preserve"> </w:t>
      </w:r>
      <w:r>
        <w:rPr>
          <w:rFonts w:eastAsia="Times New Roman" w:cs="Times New Roman"/>
          <w:szCs w:val="24"/>
        </w:rPr>
        <w:t>Δίκιο έχετε. Κατά παρέκκλιση του Κανονισμού θα σας δοθεί ο λόγος για πέντε λεπτά, αλλά στο τέλος των δεκατεσσάρων «επισ</w:t>
      </w:r>
      <w:r>
        <w:rPr>
          <w:rFonts w:eastAsia="Times New Roman" w:cs="Times New Roman"/>
          <w:szCs w:val="24"/>
        </w:rPr>
        <w:t>ήμων» ομιλητών. Και τη λέξη «επισήμων» την βάζω εντός εισαγωγικών, για να μη θεωρηθεί ότι υπάρχουν επίσημοι και ανεπίσημοι ομιλητές.</w:t>
      </w:r>
    </w:p>
    <w:p w14:paraId="31B164AF"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Επομένως εικάζω ότι το Σώμα συμφωνεί με την πρόταση που έκανα;</w:t>
      </w:r>
    </w:p>
    <w:p w14:paraId="31B164B0"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31B164B1"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w:t>
      </w:r>
      <w:r>
        <w:rPr>
          <w:rFonts w:eastAsia="Times New Roman" w:cs="Times New Roman"/>
          <w:b/>
          <w:szCs w:val="24"/>
        </w:rPr>
        <w:t>Κακλαμάνης):</w:t>
      </w:r>
      <w:r>
        <w:rPr>
          <w:rFonts w:eastAsia="Times New Roman" w:cs="Times New Roman"/>
          <w:szCs w:val="24"/>
        </w:rPr>
        <w:t xml:space="preserve"> Το Σώμα συμφώνησε.</w:t>
      </w:r>
    </w:p>
    <w:p w14:paraId="31B164B2"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Μπορούμε να ξεκινήσουμε με τον εισηγητή της Κοινοβουλευτικής Ομάδας του ΣΥΡΙΖΑ, κ. Ηλία Καματερό.</w:t>
      </w:r>
    </w:p>
    <w:p w14:paraId="31B164B3"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συνάδελφε, έχετε τον λόγο για δώδεκα λεπτά. Θερμή παράκληση να τηρούμε, όσο μπορούμε, τον χρόνο με μια μικρή ανοχή από </w:t>
      </w:r>
      <w:r>
        <w:rPr>
          <w:rFonts w:eastAsia="Times New Roman" w:cs="Times New Roman"/>
          <w:szCs w:val="24"/>
        </w:rPr>
        <w:t>το Προεδρείο.</w:t>
      </w:r>
    </w:p>
    <w:p w14:paraId="31B164B4"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Χθες στην </w:t>
      </w:r>
      <w:r>
        <w:rPr>
          <w:rFonts w:eastAsia="Times New Roman" w:cs="Times New Roman"/>
          <w:szCs w:val="24"/>
        </w:rPr>
        <w:t xml:space="preserve">επιτροπή </w:t>
      </w:r>
      <w:r>
        <w:rPr>
          <w:rFonts w:eastAsia="Times New Roman" w:cs="Times New Roman"/>
          <w:szCs w:val="24"/>
        </w:rPr>
        <w:t>είχαμε την ευκαιρία να συζητήσουμε για το θέμα του κατεπείγοντος ή όχι. Παρ’ όλο που θεωρείται εξαντλημένο, νομίζω ότι πρέπει να πούμε δυο πράγματα σύντομα.</w:t>
      </w:r>
    </w:p>
    <w:p w14:paraId="31B164B5"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Από πριν ετοιμαζόταν αυτό το νομοσχέδιο, για να ρ</w:t>
      </w:r>
      <w:r>
        <w:rPr>
          <w:rFonts w:eastAsia="Times New Roman" w:cs="Times New Roman"/>
          <w:szCs w:val="24"/>
        </w:rPr>
        <w:t xml:space="preserve">υθμίσει ζητήματα όπως η ενίσχυση των υπηρεσιών για την αντιμετώπιση της προσφυγικής κρίσης, όπως επίσης και η προσαρμογή στην </w:t>
      </w:r>
      <w:r>
        <w:rPr>
          <w:rFonts w:eastAsia="Times New Roman" w:cs="Times New Roman"/>
          <w:szCs w:val="24"/>
        </w:rPr>
        <w:t xml:space="preserve">οδηγία </w:t>
      </w:r>
      <w:r>
        <w:rPr>
          <w:rFonts w:eastAsia="Times New Roman" w:cs="Times New Roman"/>
          <w:szCs w:val="24"/>
        </w:rPr>
        <w:t>2013/32 της ΕΕ και είχε αναρτηθεί από τον Φεβρουάριο. Ό</w:t>
      </w:r>
      <w:r>
        <w:rPr>
          <w:rFonts w:eastAsia="Times New Roman" w:cs="Times New Roman"/>
          <w:szCs w:val="24"/>
        </w:rPr>
        <w:t>μ</w:t>
      </w:r>
      <w:r>
        <w:rPr>
          <w:rFonts w:eastAsia="Times New Roman" w:cs="Times New Roman"/>
          <w:szCs w:val="24"/>
        </w:rPr>
        <w:t>ως καταλαβαίνετε</w:t>
      </w:r>
      <w:r>
        <w:rPr>
          <w:rFonts w:eastAsia="Times New Roman" w:cs="Times New Roman"/>
          <w:szCs w:val="24"/>
        </w:rPr>
        <w:t>,</w:t>
      </w:r>
      <w:r>
        <w:rPr>
          <w:rFonts w:eastAsia="Times New Roman" w:cs="Times New Roman"/>
          <w:szCs w:val="24"/>
        </w:rPr>
        <w:t xml:space="preserve"> γίνεται κατεπείγον γιατί έχουμε να εφαρμόσουμε τη</w:t>
      </w:r>
      <w:r>
        <w:rPr>
          <w:rFonts w:eastAsia="Times New Roman" w:cs="Times New Roman"/>
          <w:szCs w:val="24"/>
        </w:rPr>
        <w:t xml:space="preserve"> συμφωνία της Ευρωπαϊκής Ένωσης με την Τουρκία </w:t>
      </w:r>
      <w:r>
        <w:rPr>
          <w:rFonts w:eastAsia="Times New Roman" w:cs="Times New Roman"/>
          <w:szCs w:val="24"/>
        </w:rPr>
        <w:t>στις</w:t>
      </w:r>
      <w:r>
        <w:rPr>
          <w:rFonts w:eastAsia="Times New Roman" w:cs="Times New Roman"/>
          <w:szCs w:val="24"/>
        </w:rPr>
        <w:t xml:space="preserve"> </w:t>
      </w:r>
      <w:r>
        <w:rPr>
          <w:rFonts w:eastAsia="Times New Roman" w:cs="Times New Roman"/>
          <w:szCs w:val="24"/>
        </w:rPr>
        <w:t>4</w:t>
      </w:r>
      <w:r>
        <w:rPr>
          <w:rFonts w:eastAsia="Times New Roman" w:cs="Times New Roman"/>
          <w:szCs w:val="24"/>
        </w:rPr>
        <w:t>-</w:t>
      </w:r>
      <w:r>
        <w:rPr>
          <w:rFonts w:eastAsia="Times New Roman" w:cs="Times New Roman"/>
          <w:szCs w:val="24"/>
        </w:rPr>
        <w:t>4 και πρέπει να προσαρμόσουμε τη νομοθεσία μας έτσι ώστε να είμαστε έτοιμοι να ανταποκριθούμε, παρ’ όλο που η μόνη προσαρμογή μέσα στο νομοσχέδιο είναι ουσιαστικά αυτή που προβλέπει σύντμηση των ημερομη</w:t>
      </w:r>
      <w:r>
        <w:rPr>
          <w:rFonts w:eastAsia="Times New Roman" w:cs="Times New Roman"/>
          <w:szCs w:val="24"/>
        </w:rPr>
        <w:t>νιών, των χρονικών περιθωρίων που δίνονται σε αυτούς που ζητούν άσυλο από τη χώρα μας.</w:t>
      </w:r>
    </w:p>
    <w:p w14:paraId="31B164B6"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Χθες, αλλά και σε όλο το διάστημα αυτό που γίνεται ο διάλογος για το μεταναστευτικό, ακούμε διάφορα και κατηγορούμαστε από την Αντιπολίτευση, ιδιαίτερα την Αξιωματική, ό</w:t>
      </w:r>
      <w:r>
        <w:rPr>
          <w:rFonts w:eastAsia="Times New Roman" w:cs="Times New Roman"/>
          <w:szCs w:val="24"/>
        </w:rPr>
        <w:t>τι δεν έχουμε σχέδιο, για ανεπάρκειες, ότι έχουμε φέρει εμείς τους μετανάστες και όλα αυτά. Επιτρέψτε μου να κάνω μια σύντομη, όσο γίνεται, αναφορά.</w:t>
      </w:r>
    </w:p>
    <w:p w14:paraId="31B164B7"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Όταν ανέλαβε η προηγούμενη Κυβέρνησή μας, υπήρχε μια διαλυμένη υπηρεσία, σκόρπιες αρμοδιότητες σε διάφορα Υ</w:t>
      </w:r>
      <w:r>
        <w:rPr>
          <w:rFonts w:eastAsia="Times New Roman" w:cs="Times New Roman"/>
          <w:szCs w:val="24"/>
        </w:rPr>
        <w:t xml:space="preserve">πουργεία, ούτε υπάλληλοι ούτε αρμοδιότητες. Υπήρχε ο ν.3907/2011, ο οποίος είχε προσαρμοστεί στις </w:t>
      </w:r>
      <w:r>
        <w:rPr>
          <w:rFonts w:eastAsia="Times New Roman" w:cs="Times New Roman"/>
          <w:szCs w:val="24"/>
        </w:rPr>
        <w:t>ευρωπαϊκές οδηγίες</w:t>
      </w:r>
      <w:r>
        <w:rPr>
          <w:rFonts w:eastAsia="Times New Roman" w:cs="Times New Roman"/>
          <w:szCs w:val="24"/>
        </w:rPr>
        <w:t>, προέβλεπε αρκετά θετικά σημεία ως προς την παροχή ασύλου, όμως δεν εφαρμόστηκε ποτέ από τη Νέα Δημοκρατία.</w:t>
      </w:r>
    </w:p>
    <w:p w14:paraId="31B164B8"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Υπήρχε η υποχρέωση στη χώρα μας</w:t>
      </w:r>
      <w:r>
        <w:rPr>
          <w:rFonts w:eastAsia="Times New Roman" w:cs="Times New Roman"/>
          <w:szCs w:val="24"/>
        </w:rPr>
        <w:t xml:space="preserve"> μέχρι τον Οκτώβριο του 2014 να υποβάλει αίτημα για ενίσχυση σε δύο ταμεία, στο </w:t>
      </w:r>
      <w:r>
        <w:rPr>
          <w:rFonts w:eastAsia="Times New Roman" w:cs="Times New Roman"/>
          <w:szCs w:val="24"/>
          <w:lang w:val="en-US"/>
        </w:rPr>
        <w:t>AMIF</w:t>
      </w:r>
      <w:r>
        <w:rPr>
          <w:rFonts w:eastAsia="Times New Roman" w:cs="Times New Roman"/>
          <w:szCs w:val="24"/>
        </w:rPr>
        <w:t xml:space="preserve"> και το </w:t>
      </w:r>
      <w:r>
        <w:rPr>
          <w:rFonts w:eastAsia="Times New Roman" w:cs="Times New Roman"/>
          <w:szCs w:val="24"/>
          <w:lang w:val="en-US"/>
        </w:rPr>
        <w:t>ISF</w:t>
      </w:r>
      <w:r>
        <w:rPr>
          <w:rFonts w:eastAsia="Times New Roman" w:cs="Times New Roman"/>
          <w:szCs w:val="24"/>
        </w:rPr>
        <w:t>. Είναι το ΤΑΜΕ και το Ταμείο Εξωτερικών Συνόρων. Δεν έκανε τίποτα. Το έκανε η δική μας η Κυβέρνηση. Υπήρχε καθυστέρηση, γιατί έπρεπε να δημιουργηθεί και η διαχε</w:t>
      </w:r>
      <w:r>
        <w:rPr>
          <w:rFonts w:eastAsia="Times New Roman" w:cs="Times New Roman"/>
          <w:szCs w:val="24"/>
        </w:rPr>
        <w:t xml:space="preserve">ιριστική </w:t>
      </w:r>
      <w:r>
        <w:rPr>
          <w:rFonts w:eastAsia="Times New Roman" w:cs="Times New Roman"/>
          <w:szCs w:val="24"/>
        </w:rPr>
        <w:lastRenderedPageBreak/>
        <w:t>αρχή. Την ιδρύσαμε και τώρα δημιουργείται διεύθυνση στο Υπουργείο Οικονομικών, για να μπορεί να διαχειριστεί όλη αυτήν την κατάσταση, που καταλαβαίνετε ότι είναι πολύπλοκη, στα θέματα χρηματοδότησης και αξιοποίησης των ευρωπαϊκών προγραμμάτων.</w:t>
      </w:r>
    </w:p>
    <w:p w14:paraId="31B164B9"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Ακο</w:t>
      </w:r>
      <w:r>
        <w:rPr>
          <w:rFonts w:eastAsia="Times New Roman" w:cs="Times New Roman"/>
          <w:szCs w:val="24"/>
        </w:rPr>
        <w:t>ύσαμε κριτική για τις ΜΚΟ, ότι γίνεται πάρτι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Τι βρήκαμε όμως, όταν ανάλαβε η προηγούμενη Κυβέρνησή μας;</w:t>
      </w:r>
    </w:p>
    <w:p w14:paraId="31B164BA"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Ακούστε, κυρία Μπακογιάννη.</w:t>
      </w:r>
    </w:p>
    <w:p w14:paraId="31B164BB"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Ακούμε με προσοχή.</w:t>
      </w:r>
    </w:p>
    <w:p w14:paraId="31B164BC"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Όλη τη διαχείριση τότε βρήκαμε να την κάνουν οι ΜΚΟ. Δεν υπή</w:t>
      </w:r>
      <w:r>
        <w:rPr>
          <w:rFonts w:eastAsia="Times New Roman" w:cs="Times New Roman"/>
          <w:szCs w:val="24"/>
        </w:rPr>
        <w:t>ρχαν υπηρεσίες για να κάνουν αυτήν τη διαχείριση. Και μας λέτε τώρα για το πάρτι των ΜΚΟ;</w:t>
      </w:r>
    </w:p>
    <w:p w14:paraId="31B164BD"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Εμείς έχουμε έτοιμη κανονιστική διάταξη, επειδή είπατε και «να φέρετε εάν έχετε έτοιμες διατάξεις»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Η πρώτη είναι αυτή, που έχει κανονισμό λειτουργίας των Κέντρ</w:t>
      </w:r>
      <w:r>
        <w:rPr>
          <w:rFonts w:eastAsia="Times New Roman" w:cs="Times New Roman"/>
          <w:szCs w:val="24"/>
        </w:rPr>
        <w:t>ων Υποδοχής και Ταυτοποίησης και ρυθμίζει και αυτά τα ζητήματα καταγραφής των ΜΚΟ και πιστοποίησης των ΜΚΟ.</w:t>
      </w:r>
    </w:p>
    <w:p w14:paraId="31B164BE"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Η πολιτική η δική σας ήταν αυτή, ότι αγνοούμε το πρόβλημα και μάλιστα όταν παρουσιάζεται έντονο και κυκλοφορούν οι μετανάστες και οι πρόσφυγες και μ</w:t>
      </w:r>
      <w:r>
        <w:rPr>
          <w:rFonts w:eastAsia="Times New Roman" w:cs="Times New Roman"/>
          <w:szCs w:val="24"/>
        </w:rPr>
        <w:t xml:space="preserve">ας ενοχλούν, κάνουμε επιχειρήσεις ανακατάληψης των </w:t>
      </w:r>
      <w:proofErr w:type="spellStart"/>
      <w:r>
        <w:rPr>
          <w:rFonts w:eastAsia="Times New Roman" w:cs="Times New Roman"/>
          <w:szCs w:val="24"/>
        </w:rPr>
        <w:t>πόλεών</w:t>
      </w:r>
      <w:proofErr w:type="spellEnd"/>
      <w:r>
        <w:rPr>
          <w:rFonts w:eastAsia="Times New Roman" w:cs="Times New Roman"/>
          <w:szCs w:val="24"/>
        </w:rPr>
        <w:t xml:space="preserve"> μας, δημιουργούμε και </w:t>
      </w:r>
      <w:proofErr w:type="spellStart"/>
      <w:r>
        <w:rPr>
          <w:rFonts w:eastAsia="Times New Roman" w:cs="Times New Roman"/>
          <w:szCs w:val="24"/>
        </w:rPr>
        <w:t>Αμυγδαλέζες</w:t>
      </w:r>
      <w:proofErr w:type="spellEnd"/>
      <w:r>
        <w:rPr>
          <w:rFonts w:eastAsia="Times New Roman" w:cs="Times New Roman"/>
          <w:szCs w:val="24"/>
        </w:rPr>
        <w:t>, τους κλείνουμε σε κολαστήρια-φυλακές, νομίζοντας έτσι ότι θα αντιμετωπίσουμε το πρόβλημα και θα αποτρέψουμε τους πρόσφυγες και τους μετανάστες από το να έρχονται.</w:t>
      </w:r>
    </w:p>
    <w:p w14:paraId="31B164BF" w14:textId="77777777" w:rsidR="00643513" w:rsidRDefault="00AD6DE5">
      <w:pPr>
        <w:spacing w:line="600" w:lineRule="auto"/>
        <w:ind w:firstLine="567"/>
        <w:jc w:val="both"/>
        <w:rPr>
          <w:rFonts w:eastAsia="Times New Roman" w:cs="Times New Roman"/>
          <w:szCs w:val="24"/>
        </w:rPr>
      </w:pPr>
      <w:r>
        <w:rPr>
          <w:rFonts w:eastAsia="Times New Roman" w:cs="Times New Roman"/>
          <w:szCs w:val="24"/>
        </w:rPr>
        <w:t>Μάλιστα, την εξέλιξη που είχαμε, το ότι αυξήθηκαν οι ροές, προσπαθείτε να την ρίξετε στην Κυβέρνησή μας, ότι εμείς είμαστε υπεύθυνοι, ότι εμείς ανοίξαμε τα σύνορα και γι’ αυτό αυξήθηκαν οι ροές. Αγνοείτε, όμως, τις εξελίξεις σ’ αυτές τις χώρες, για ναι μεν</w:t>
      </w:r>
      <w:r>
        <w:rPr>
          <w:rFonts w:eastAsia="Times New Roman" w:cs="Times New Roman"/>
          <w:szCs w:val="24"/>
        </w:rPr>
        <w:t xml:space="preserve"> ο πόλεμος ήταν από παλιότερα, αλλά συνεχιζόταν και όλοι </w:t>
      </w:r>
      <w:r>
        <w:rPr>
          <w:rFonts w:eastAsia="Times New Roman" w:cs="Times New Roman"/>
          <w:szCs w:val="24"/>
        </w:rPr>
        <w:lastRenderedPageBreak/>
        <w:t>αυτοί οι άνθρωποι που περίμεναν σε καταυλισμούς στην Τουρκία και στις υπόλοιπες χώρες, για να γυρίσουν στις χώρες τους, απογοητεύτηκαν και έπρεπε να βρουν διέξοδο, πού αλλού, φυσικά στην Ευρώπη.</w:t>
      </w:r>
    </w:p>
    <w:p w14:paraId="31B164C0" w14:textId="77777777" w:rsidR="00643513" w:rsidRDefault="00AD6DE5">
      <w:pPr>
        <w:spacing w:line="600" w:lineRule="auto"/>
        <w:ind w:firstLine="567"/>
        <w:jc w:val="both"/>
        <w:rPr>
          <w:rFonts w:eastAsia="Times New Roman" w:cs="Times New Roman"/>
          <w:szCs w:val="24"/>
        </w:rPr>
      </w:pPr>
      <w:r>
        <w:rPr>
          <w:rFonts w:eastAsia="Times New Roman" w:cs="Times New Roman"/>
          <w:szCs w:val="24"/>
        </w:rPr>
        <w:t>Αγνο</w:t>
      </w:r>
      <w:r>
        <w:rPr>
          <w:rFonts w:eastAsia="Times New Roman" w:cs="Times New Roman"/>
          <w:szCs w:val="24"/>
        </w:rPr>
        <w:t xml:space="preserve">είτε, επίσης, τις συνθήκες διαβίωσης αυτών των ανθρώπων που επιδεινώθηκαν στους καταυλισμούς σ’ αυτές εδώ τις χώρες, αγνοείτε το ότι άνοιξε μια δίοδος, έστω παράτυπη, από τη </w:t>
      </w:r>
      <w:r>
        <w:rPr>
          <w:rFonts w:eastAsia="Times New Roman" w:cs="Times New Roman"/>
          <w:szCs w:val="24"/>
          <w:lang w:val="en-US"/>
        </w:rPr>
        <w:t>FYROM</w:t>
      </w:r>
      <w:r>
        <w:rPr>
          <w:rFonts w:eastAsia="Times New Roman" w:cs="Times New Roman"/>
          <w:szCs w:val="24"/>
        </w:rPr>
        <w:t>, αγνοείτε το κάλεσμα της Γερμανίας ότι ήθελε, χρειαζόταν και θα δεχόταν πρόσ</w:t>
      </w:r>
      <w:r>
        <w:rPr>
          <w:rFonts w:eastAsia="Times New Roman" w:cs="Times New Roman"/>
          <w:szCs w:val="24"/>
        </w:rPr>
        <w:t>φυγες. Όλα αυτά δεν έπαιξαν ρόλο στην αύξηση των ροών;</w:t>
      </w:r>
    </w:p>
    <w:p w14:paraId="31B164C1" w14:textId="77777777" w:rsidR="00643513" w:rsidRDefault="00AD6DE5">
      <w:pPr>
        <w:spacing w:line="600" w:lineRule="auto"/>
        <w:ind w:firstLine="567"/>
        <w:jc w:val="both"/>
        <w:rPr>
          <w:rFonts w:eastAsia="Times New Roman" w:cs="Times New Roman"/>
          <w:szCs w:val="24"/>
        </w:rPr>
      </w:pPr>
      <w:r>
        <w:rPr>
          <w:rFonts w:eastAsia="Times New Roman" w:cs="Times New Roman"/>
          <w:szCs w:val="24"/>
        </w:rPr>
        <w:t>Κοιτάξτε, εμείς έχουμε μια διαφορετική φιλοσοφία και αντιμετώπιση του προβλήματος. Είμαστε απόλυτα σίγουροι ότι η αντιμετώπιση με ανθρωπιστικούς όρους, η αντιμετώπιση με βάση τις διεθνείς συνθήκες, τον</w:t>
      </w:r>
      <w:r>
        <w:rPr>
          <w:rFonts w:eastAsia="Times New Roman" w:cs="Times New Roman"/>
          <w:szCs w:val="24"/>
        </w:rPr>
        <w:t xml:space="preserve"> σεβασμό των δικαιωμάτων των ανθρώπων που ζητούν άσυλο και των μεταναστών ακόμα, είναι η καλύτερη λύση για την αντιμετώπιση του θέματος. Γιατί όχι μόνο δεν έρχεται σε αντίθεση με τα συμφέροντα της χώρας μας, αλλά είναι η μόνη λύση που εξασφαλίζει και την α</w:t>
      </w:r>
      <w:r>
        <w:rPr>
          <w:rFonts w:eastAsia="Times New Roman" w:cs="Times New Roman"/>
          <w:szCs w:val="24"/>
        </w:rPr>
        <w:t xml:space="preserve">σφάλεια της χώρας μας και τη διεθνή αναγνώριση, </w:t>
      </w:r>
      <w:r>
        <w:rPr>
          <w:rFonts w:eastAsia="Times New Roman" w:cs="Times New Roman"/>
          <w:szCs w:val="24"/>
        </w:rPr>
        <w:lastRenderedPageBreak/>
        <w:t>εάν θέλετε, και τα όποια οφέλη μπορούμε να έχουμε μέσα σε όλο αυτό το πρόβλημα απ’ αυτήν εδώ τη διαχείριση.</w:t>
      </w:r>
    </w:p>
    <w:p w14:paraId="31B164C2" w14:textId="77777777" w:rsidR="00643513" w:rsidRDefault="00AD6DE5">
      <w:pPr>
        <w:spacing w:line="600" w:lineRule="auto"/>
        <w:ind w:firstLine="567"/>
        <w:jc w:val="both"/>
        <w:rPr>
          <w:rFonts w:eastAsia="Times New Roman" w:cs="Times New Roman"/>
          <w:szCs w:val="24"/>
        </w:rPr>
      </w:pPr>
      <w:r>
        <w:rPr>
          <w:rFonts w:eastAsia="Times New Roman" w:cs="Times New Roman"/>
          <w:szCs w:val="24"/>
        </w:rPr>
        <w:t>Η πολιτική σας, λοιπόν, όχι μόνο δεν απέδωσε, αλλά μας έφερε σε μια τέτοια κατάσταση, ώστε να βρισκό</w:t>
      </w:r>
      <w:r>
        <w:rPr>
          <w:rFonts w:eastAsia="Times New Roman" w:cs="Times New Roman"/>
          <w:szCs w:val="24"/>
        </w:rPr>
        <w:t>μαστε τώρα σ’ αυτήν τη θέση, με κατεπείγον νομοσχέδιο, κατεπειγόντως να πρέπει να βάλουμε τάξη σε όλη αυτήν την κατάσταση που βρήκαμε.</w:t>
      </w:r>
    </w:p>
    <w:p w14:paraId="31B164C3" w14:textId="77777777" w:rsidR="00643513" w:rsidRDefault="00AD6DE5">
      <w:pPr>
        <w:spacing w:line="600" w:lineRule="auto"/>
        <w:ind w:firstLine="567"/>
        <w:jc w:val="both"/>
        <w:rPr>
          <w:rFonts w:eastAsia="Times New Roman" w:cs="Times New Roman"/>
          <w:szCs w:val="24"/>
        </w:rPr>
      </w:pPr>
      <w:r>
        <w:rPr>
          <w:rFonts w:eastAsia="Times New Roman" w:cs="Times New Roman"/>
          <w:szCs w:val="24"/>
        </w:rPr>
        <w:t>Λέει, λοιπόν, το νομοσχέδιο ότι ενισχύονται οι υπηρεσίες. Κατ</w:t>
      </w:r>
      <w:r>
        <w:rPr>
          <w:rFonts w:eastAsia="Times New Roman" w:cs="Times New Roman"/>
          <w:szCs w:val="24"/>
        </w:rPr>
        <w:t xml:space="preserve">’ </w:t>
      </w:r>
      <w:r>
        <w:rPr>
          <w:rFonts w:eastAsia="Times New Roman" w:cs="Times New Roman"/>
          <w:szCs w:val="24"/>
        </w:rPr>
        <w:t>αρχάς, η Υπηρεσία Ασύλου και η Αρχή Προσφύγων υπάγονται πλ</w:t>
      </w:r>
      <w:r>
        <w:rPr>
          <w:rFonts w:eastAsia="Times New Roman" w:cs="Times New Roman"/>
          <w:szCs w:val="24"/>
        </w:rPr>
        <w:t xml:space="preserve">έον ρητά στο Υπουργείο Εσωτερικών και Διοικητικής Ανασυγκρότησης. Υπάρχει η αποσαφήνιση της υπαγωγής τους στο Υπουργείο Εσωτερικών, καθώς στον προηγούμενο νόμο, στον ν.3907/2011, προβλεπόταν η υπαγωγή τους στο πρώην Υπουργείο Δημόσιας Τάξης και Προστασίας </w:t>
      </w:r>
      <w:r>
        <w:rPr>
          <w:rFonts w:eastAsia="Times New Roman" w:cs="Times New Roman"/>
          <w:szCs w:val="24"/>
        </w:rPr>
        <w:t>του Πολίτη.</w:t>
      </w:r>
    </w:p>
    <w:p w14:paraId="31B164C4" w14:textId="77777777" w:rsidR="00643513" w:rsidRDefault="00AD6DE5">
      <w:pPr>
        <w:spacing w:line="600" w:lineRule="auto"/>
        <w:ind w:firstLine="567"/>
        <w:jc w:val="both"/>
        <w:rPr>
          <w:rFonts w:eastAsia="Times New Roman" w:cs="Times New Roman"/>
          <w:szCs w:val="24"/>
        </w:rPr>
      </w:pPr>
      <w:r>
        <w:rPr>
          <w:rFonts w:eastAsia="Times New Roman" w:cs="Times New Roman"/>
          <w:szCs w:val="24"/>
        </w:rPr>
        <w:lastRenderedPageBreak/>
        <w:t>Επίσης, μετονομάζεται η Γενική Γραμματεία Πληθυσμού και Κοινωνικής Συνοχής σε Γενική Γραμματεία Μεταναστευτικής Πολιτικής και δημιουργείται η Υπηρεσία Υποδοχής ως επιτελικός φορέας στο σύστημα υποδοχής στην Ελλάδα και με στόχο τον αποτελεσματικ</w:t>
      </w:r>
      <w:r>
        <w:rPr>
          <w:rFonts w:eastAsia="Times New Roman" w:cs="Times New Roman"/>
          <w:szCs w:val="24"/>
        </w:rPr>
        <w:t xml:space="preserve">ότερο συντονισμό της διαχείρισης ζητημάτων υποδοχής πολιτών τρίτων χωρών ή </w:t>
      </w:r>
      <w:proofErr w:type="spellStart"/>
      <w:r>
        <w:rPr>
          <w:rFonts w:eastAsia="Times New Roman" w:cs="Times New Roman"/>
          <w:szCs w:val="24"/>
        </w:rPr>
        <w:t>ανιθαγενών</w:t>
      </w:r>
      <w:proofErr w:type="spellEnd"/>
      <w:r>
        <w:rPr>
          <w:rFonts w:eastAsia="Times New Roman" w:cs="Times New Roman"/>
          <w:szCs w:val="24"/>
        </w:rPr>
        <w:t>.</w:t>
      </w:r>
    </w:p>
    <w:p w14:paraId="31B164C5" w14:textId="77777777" w:rsidR="00643513" w:rsidRDefault="00AD6DE5">
      <w:pPr>
        <w:spacing w:line="600" w:lineRule="auto"/>
        <w:ind w:firstLine="567"/>
        <w:jc w:val="both"/>
        <w:rPr>
          <w:rFonts w:eastAsia="Times New Roman" w:cs="Times New Roman"/>
          <w:szCs w:val="24"/>
        </w:rPr>
      </w:pPr>
      <w:r>
        <w:rPr>
          <w:rFonts w:eastAsia="Times New Roman" w:cs="Times New Roman"/>
          <w:szCs w:val="24"/>
        </w:rPr>
        <w:t>Η Υπηρεσία Υποδοχής και Ταυτοποίησης έχει την ευθύνη για τη λειτουργία –άρθρα 8 έως 17- των Κέντρων Υποδοχής και Ταυτοποίησης, τα λεγόμενα ΚΥΤ. Παράλληλα, θα υπάρχουν κα</w:t>
      </w:r>
      <w:r>
        <w:rPr>
          <w:rFonts w:eastAsia="Times New Roman" w:cs="Times New Roman"/>
          <w:szCs w:val="24"/>
        </w:rPr>
        <w:t>ι κινητές μονάδες που θα έχουν αυτήν εδώ την αρμοδιότητα, ανοικτές δομές προσωρινής υποδοχής και ανοικτές δομές προσωρινής φιλοξενίας.</w:t>
      </w:r>
    </w:p>
    <w:p w14:paraId="31B164C6" w14:textId="77777777" w:rsidR="00643513" w:rsidRDefault="00AD6DE5">
      <w:pPr>
        <w:spacing w:line="600" w:lineRule="auto"/>
        <w:ind w:firstLine="567"/>
        <w:jc w:val="both"/>
        <w:rPr>
          <w:rFonts w:eastAsia="Times New Roman" w:cs="Times New Roman"/>
          <w:szCs w:val="24"/>
        </w:rPr>
      </w:pPr>
      <w:r>
        <w:rPr>
          <w:rFonts w:eastAsia="Times New Roman" w:cs="Times New Roman"/>
          <w:szCs w:val="24"/>
        </w:rPr>
        <w:t xml:space="preserve">Η παραμονή σε </w:t>
      </w:r>
      <w:r>
        <w:rPr>
          <w:rFonts w:eastAsia="Times New Roman" w:cs="Times New Roman"/>
          <w:szCs w:val="24"/>
        </w:rPr>
        <w:t xml:space="preserve">κέντρα υποδοχής </w:t>
      </w:r>
      <w:r>
        <w:rPr>
          <w:rFonts w:eastAsia="Times New Roman" w:cs="Times New Roman"/>
          <w:szCs w:val="24"/>
        </w:rPr>
        <w:t xml:space="preserve">και </w:t>
      </w:r>
      <w:r>
        <w:rPr>
          <w:rFonts w:eastAsia="Times New Roman" w:cs="Times New Roman"/>
          <w:szCs w:val="24"/>
        </w:rPr>
        <w:t>φιλοξενίας</w:t>
      </w:r>
      <w:r>
        <w:rPr>
          <w:rFonts w:eastAsia="Times New Roman" w:cs="Times New Roman"/>
          <w:szCs w:val="24"/>
        </w:rPr>
        <w:t xml:space="preserve"> θα είναι υπό περιορισμό της ελευθερίας του προσώπου μέχρι την ολοκλήρωση της</w:t>
      </w:r>
      <w:r>
        <w:rPr>
          <w:rFonts w:eastAsia="Times New Roman" w:cs="Times New Roman"/>
          <w:szCs w:val="24"/>
        </w:rPr>
        <w:t xml:space="preserve"> διαδικασίας καταγραφής και ταυτοποίησης. Προβλέπεται εξαίρεση ιδίως για λόγους υγείας του παραμένοντος. Τούτο προβλεπόταν και από αντίστοιχη διάταξη του ν.3107/2011.</w:t>
      </w:r>
    </w:p>
    <w:p w14:paraId="31B164C7" w14:textId="77777777" w:rsidR="00643513" w:rsidRDefault="00AD6DE5">
      <w:pPr>
        <w:spacing w:line="600" w:lineRule="auto"/>
        <w:ind w:firstLine="567"/>
        <w:jc w:val="both"/>
        <w:rPr>
          <w:rFonts w:eastAsia="Times New Roman" w:cs="Times New Roman"/>
          <w:szCs w:val="24"/>
        </w:rPr>
      </w:pPr>
      <w:r>
        <w:rPr>
          <w:rFonts w:eastAsia="Times New Roman" w:cs="Times New Roman"/>
          <w:szCs w:val="24"/>
        </w:rPr>
        <w:lastRenderedPageBreak/>
        <w:t xml:space="preserve">Για τους αιτούντες διεθνούς προστασίας προβλέπεται φιλοξενία σε ανοικτές δομές. Ανοικτές </w:t>
      </w:r>
      <w:r>
        <w:rPr>
          <w:rFonts w:eastAsia="Times New Roman" w:cs="Times New Roman"/>
          <w:szCs w:val="24"/>
        </w:rPr>
        <w:t xml:space="preserve">δομές προβλέπονται και για πρόσωπα υπό επιστροφή, όταν δεν τίθενται ζητήματα ασφαλείας, διαφυγής ή όταν τίθενται ζητήματα </w:t>
      </w:r>
      <w:proofErr w:type="spellStart"/>
      <w:r>
        <w:rPr>
          <w:rFonts w:eastAsia="Times New Roman" w:cs="Times New Roman"/>
          <w:szCs w:val="24"/>
        </w:rPr>
        <w:t>ευαλωτότητας</w:t>
      </w:r>
      <w:proofErr w:type="spellEnd"/>
      <w:r>
        <w:rPr>
          <w:rFonts w:eastAsia="Times New Roman" w:cs="Times New Roman"/>
          <w:szCs w:val="24"/>
        </w:rPr>
        <w:t>, εθελούσιου επαναπατρισμού κ.λπ.</w:t>
      </w:r>
      <w:r>
        <w:rPr>
          <w:rFonts w:eastAsia="Times New Roman" w:cs="Times New Roman"/>
          <w:szCs w:val="24"/>
        </w:rPr>
        <w:t>.</w:t>
      </w:r>
    </w:p>
    <w:p w14:paraId="31B164C8" w14:textId="77777777" w:rsidR="00643513" w:rsidRDefault="00AD6DE5">
      <w:pPr>
        <w:spacing w:line="600" w:lineRule="auto"/>
        <w:ind w:firstLine="567"/>
        <w:jc w:val="both"/>
        <w:rPr>
          <w:rFonts w:eastAsia="Times New Roman" w:cs="Times New Roman"/>
          <w:szCs w:val="24"/>
        </w:rPr>
      </w:pPr>
      <w:r>
        <w:rPr>
          <w:rFonts w:eastAsia="Times New Roman" w:cs="Times New Roman"/>
          <w:szCs w:val="24"/>
        </w:rPr>
        <w:t>Σε όλη αυτή</w:t>
      </w:r>
      <w:r>
        <w:rPr>
          <w:rFonts w:eastAsia="Times New Roman" w:cs="Times New Roman"/>
          <w:szCs w:val="24"/>
        </w:rPr>
        <w:t>ν</w:t>
      </w:r>
      <w:r>
        <w:rPr>
          <w:rFonts w:eastAsia="Times New Roman" w:cs="Times New Roman"/>
          <w:szCs w:val="24"/>
        </w:rPr>
        <w:t xml:space="preserve"> τη διαδικασία και τις περιπτώσεις εξασφαλίζονται όλα τα δικαιώματα των εισ</w:t>
      </w:r>
      <w:r>
        <w:rPr>
          <w:rFonts w:eastAsia="Times New Roman" w:cs="Times New Roman"/>
          <w:szCs w:val="24"/>
        </w:rPr>
        <w:t xml:space="preserve">ερχομένων στη χώρα μας με βάση την </w:t>
      </w:r>
      <w:r>
        <w:rPr>
          <w:rFonts w:eastAsia="Times New Roman" w:cs="Times New Roman"/>
          <w:szCs w:val="24"/>
        </w:rPr>
        <w:t xml:space="preserve">οδηγία </w:t>
      </w:r>
      <w:r>
        <w:rPr>
          <w:rFonts w:eastAsia="Times New Roman" w:cs="Times New Roman"/>
          <w:szCs w:val="24"/>
        </w:rPr>
        <w:t>2013/32 της Ευρωπαϊκής Ένωσης και της Συνθήκης της Γενεύης και της Νέας Υόρκης κ</w:t>
      </w:r>
      <w:r>
        <w:rPr>
          <w:rFonts w:eastAsia="Times New Roman" w:cs="Times New Roman"/>
          <w:szCs w:val="24"/>
        </w:rPr>
        <w:t>.</w:t>
      </w:r>
      <w:r>
        <w:rPr>
          <w:rFonts w:eastAsia="Times New Roman" w:cs="Times New Roman"/>
          <w:szCs w:val="24"/>
        </w:rPr>
        <w:t>λπ.</w:t>
      </w:r>
      <w:r>
        <w:rPr>
          <w:rFonts w:eastAsia="Times New Roman" w:cs="Times New Roman"/>
          <w:szCs w:val="24"/>
        </w:rPr>
        <w:t>.</w:t>
      </w:r>
    </w:p>
    <w:p w14:paraId="31B164C9"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Γιατί; Γιατί προβλέπεται επαρκής χρόνος για ενημέρωση και υποβολή αιτήματος, προβλέπεται η εξασφάλιση συνθηκών διαβίωσης…</w:t>
      </w:r>
    </w:p>
    <w:p w14:paraId="31B164CA"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Μία πα</w:t>
      </w:r>
      <w:r>
        <w:rPr>
          <w:rFonts w:eastAsia="Times New Roman" w:cs="Times New Roman"/>
          <w:szCs w:val="24"/>
        </w:rPr>
        <w:t xml:space="preserve">ράκληση προς τον κύριο Υπουργό: Στις τροποποιήσεις που κατατέθηκαν γίνεται μία προσθήκη, ότι δεν είναι υποχρεωτική η προσφυγή του αιτούντος άσυλο στη </w:t>
      </w:r>
      <w:r>
        <w:rPr>
          <w:rFonts w:eastAsia="Times New Roman" w:cs="Times New Roman"/>
          <w:szCs w:val="24"/>
        </w:rPr>
        <w:t>Δευτεροβάθμια</w:t>
      </w:r>
      <w:r>
        <w:rPr>
          <w:rFonts w:eastAsia="Times New Roman" w:cs="Times New Roman"/>
          <w:szCs w:val="24"/>
        </w:rPr>
        <w:t>. Δεν ξέρω, μήπως αυτό πρέπει να το δούμε; Ήδη έχουμε συμπτύξει τους χρόνους. Ας δώσουμε</w:t>
      </w:r>
      <w:r>
        <w:rPr>
          <w:rFonts w:eastAsia="Times New Roman" w:cs="Times New Roman"/>
          <w:szCs w:val="24"/>
        </w:rPr>
        <w:t>,</w:t>
      </w:r>
      <w:r>
        <w:rPr>
          <w:rFonts w:eastAsia="Times New Roman" w:cs="Times New Roman"/>
          <w:szCs w:val="24"/>
        </w:rPr>
        <w:t xml:space="preserve"> όσο</w:t>
      </w:r>
      <w:r>
        <w:rPr>
          <w:rFonts w:eastAsia="Times New Roman" w:cs="Times New Roman"/>
          <w:szCs w:val="24"/>
        </w:rPr>
        <w:t xml:space="preserve"> μπορούμε</w:t>
      </w:r>
      <w:r>
        <w:rPr>
          <w:rFonts w:eastAsia="Times New Roman" w:cs="Times New Roman"/>
          <w:szCs w:val="24"/>
        </w:rPr>
        <w:t>,</w:t>
      </w:r>
      <w:r>
        <w:rPr>
          <w:rFonts w:eastAsia="Times New Roman" w:cs="Times New Roman"/>
          <w:szCs w:val="24"/>
        </w:rPr>
        <w:t xml:space="preserve"> περιθώρια στους </w:t>
      </w:r>
      <w:r>
        <w:rPr>
          <w:rFonts w:eastAsia="Times New Roman" w:cs="Times New Roman"/>
          <w:szCs w:val="24"/>
        </w:rPr>
        <w:lastRenderedPageBreak/>
        <w:t>αιτούντες άσυλο να ασκήσουν απόλυτα τα δικαιώματά τους, παρ’ όλο που, όπως είπα και πριν, προβλέπονται, κατά τα άλλα, όλα αυτά από το νομοσχέδιο. Προβλέπεται η εξασφάλιση συνθηκών διαβίωσης, η δωρεάν παραχώρηση νομικής υποστήριξη</w:t>
      </w:r>
      <w:r>
        <w:rPr>
          <w:rFonts w:eastAsia="Times New Roman" w:cs="Times New Roman"/>
          <w:szCs w:val="24"/>
        </w:rPr>
        <w:t>ς, η δυνατότητα υποβολής ένστασης στη Δευτεροβάθμια -πρέπει να προσεχθεί, όμως, αυτό που σας είπα- η υγειονομική κάλυψη και η ψυχολογική υποστήριξη, ιδιαίτερη μέριμνα για ευπαθείς ομάδες, όπως είναι τα ασυνόδευτα παιδιά, οι μονογονεϊκές οικογένειες, οι ανά</w:t>
      </w:r>
      <w:r>
        <w:rPr>
          <w:rFonts w:eastAsia="Times New Roman" w:cs="Times New Roman"/>
          <w:szCs w:val="24"/>
        </w:rPr>
        <w:t>πηροι, οι υπερήλικες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και δεν αναφέρομαι αναλυτικά λόγω χρόνου. Υπάρχει ιδιαίτερη μέριμνα, λοιπόν, για αυτές τις ομάδες, με διερμηνείς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31B164CB"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Ιδρύεται Διεύθυνση Οικονομικών Υπηρεσιών, όπως είπα και πριν, και καθορίζεται ο ρόλος της Ύπατης Αρμοστείας, που είναι μια εγγύηση για την άσκηση όλων αυτών των δικαιωμάτων. </w:t>
      </w:r>
    </w:p>
    <w:p w14:paraId="31B164CC"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Επίσης, με το άρθρο 22 ρυθμίζεται η παροχή άδειας παραμονής για ανθρωπιστικούς λό</w:t>
      </w:r>
      <w:r>
        <w:rPr>
          <w:rFonts w:eastAsia="Times New Roman" w:cs="Times New Roman"/>
          <w:szCs w:val="24"/>
        </w:rPr>
        <w:t>γους</w:t>
      </w:r>
      <w:r>
        <w:rPr>
          <w:rFonts w:eastAsia="Times New Roman" w:cs="Times New Roman"/>
          <w:szCs w:val="24"/>
        </w:rPr>
        <w:t>,</w:t>
      </w:r>
      <w:r>
        <w:rPr>
          <w:rFonts w:eastAsia="Times New Roman" w:cs="Times New Roman"/>
          <w:szCs w:val="24"/>
        </w:rPr>
        <w:t xml:space="preserve"> που αφορά κυρίως αυτούς που έχουν κάνει αίτηση ως τα τώρα και υπάρχουν κάποιοι των οποίων οι αιτήσεις εκκρεμούν από πέντε μέχρι και δεκαπέντε έτη. </w:t>
      </w:r>
    </w:p>
    <w:p w14:paraId="31B164CD"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Προβλέπονται διαδικασίες δημόσιων συμβάσεων, όπως και σε άλλες περιπτώσεις. </w:t>
      </w:r>
    </w:p>
    <w:p w14:paraId="31B164CE"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Απαλλάσσονται από ΦΠΑ οι </w:t>
      </w:r>
      <w:r>
        <w:rPr>
          <w:rFonts w:eastAsia="Times New Roman" w:cs="Times New Roman"/>
          <w:szCs w:val="24"/>
        </w:rPr>
        <w:t xml:space="preserve">προμήθειες και όλες οι υπηρεσίες που αφορούν το </w:t>
      </w:r>
      <w:r>
        <w:rPr>
          <w:rFonts w:eastAsia="Times New Roman" w:cs="Times New Roman"/>
          <w:szCs w:val="24"/>
        </w:rPr>
        <w:t>μεταναστευτικό</w:t>
      </w:r>
      <w:r>
        <w:rPr>
          <w:rFonts w:eastAsia="Times New Roman" w:cs="Times New Roman"/>
          <w:szCs w:val="24"/>
        </w:rPr>
        <w:t xml:space="preserve">. </w:t>
      </w:r>
    </w:p>
    <w:p w14:paraId="31B164CF"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Υπάρχουν επίσης ρυθμίσεις για τη χρηματοδότηση των προγραμμάτων, του πολυετούς </w:t>
      </w:r>
      <w:r>
        <w:rPr>
          <w:rFonts w:eastAsia="Times New Roman" w:cs="Times New Roman"/>
          <w:szCs w:val="24"/>
        </w:rPr>
        <w:t>εθνικού προγράμματος</w:t>
      </w:r>
      <w:r>
        <w:rPr>
          <w:rFonts w:eastAsia="Times New Roman" w:cs="Times New Roman"/>
          <w:szCs w:val="24"/>
        </w:rPr>
        <w:t xml:space="preserve">, με τον </w:t>
      </w:r>
      <w:r>
        <w:rPr>
          <w:rFonts w:eastAsia="Times New Roman" w:cs="Times New Roman"/>
          <w:szCs w:val="24"/>
        </w:rPr>
        <w:t xml:space="preserve">προϋπολογισμό δημοσίων επενδύσεων </w:t>
      </w:r>
      <w:r>
        <w:rPr>
          <w:rFonts w:eastAsia="Times New Roman" w:cs="Times New Roman"/>
          <w:szCs w:val="24"/>
        </w:rPr>
        <w:t>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31B164D0"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Τελειώνοντας, θα ήθελα να αναφέρω το εξής</w:t>
      </w:r>
      <w:r>
        <w:rPr>
          <w:rFonts w:eastAsia="Times New Roman" w:cs="Times New Roman"/>
          <w:szCs w:val="24"/>
        </w:rPr>
        <w:t xml:space="preserve">, επειδή μας λέτε ότι εμείς δεν έχουμε κανένα σχέδιο και </w:t>
      </w:r>
      <w:proofErr w:type="spellStart"/>
      <w:r>
        <w:rPr>
          <w:rFonts w:eastAsia="Times New Roman" w:cs="Times New Roman"/>
          <w:szCs w:val="24"/>
        </w:rPr>
        <w:t>αυτενεργούμε</w:t>
      </w:r>
      <w:proofErr w:type="spellEnd"/>
      <w:r>
        <w:rPr>
          <w:rFonts w:eastAsia="Times New Roman" w:cs="Times New Roman"/>
          <w:szCs w:val="24"/>
        </w:rPr>
        <w:t xml:space="preserve">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31B164D1"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31B164D2"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Θα είμαι πολύ σύντομος, κύριε Πρόεδρε.</w:t>
      </w:r>
    </w:p>
    <w:p w14:paraId="31B164D3"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 xml:space="preserve">Το ότι είχαμε σχέδιο φαίνεται από την αρχή που ανέλαβε </w:t>
      </w:r>
      <w:r>
        <w:rPr>
          <w:rFonts w:eastAsia="Times New Roman" w:cs="Times New Roman"/>
          <w:szCs w:val="24"/>
        </w:rPr>
        <w:t xml:space="preserve">η Κυβέρνησή μας, και με την ίδρυση του Υπουργείου Μεταναστευτικής Πολιτικής και με το ότι προσπαθήσαμε να διεθνοποιήσουμε το πρόβλημα. Μέχρι τότε δεν ασχολούνταν καν η Κυβέρνηση και θεωρούνταν πρόβλημα ανάμεσα στην Ελλάδα και την Τουρκία. </w:t>
      </w:r>
    </w:p>
    <w:p w14:paraId="31B164D4"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Εμείς είμαστε αυ</w:t>
      </w:r>
      <w:r>
        <w:rPr>
          <w:rFonts w:eastAsia="Times New Roman" w:cs="Times New Roman"/>
          <w:szCs w:val="24"/>
        </w:rPr>
        <w:t>τοί που ανεβάσαμε το θέμα και έγινε ευρωπαϊκό, κατ’ αρχάς, -μπορούμε να πούμε και διεθνές- και εμείς είμαστε αυτοί που πήραμε την πρωτοβουλία και πιέσαμε για να γίνουν διάφορες συζητήσεις και να παρθούν διάφορες αποφάσεις στην Ευρωπαϊκή Ένωση, είτε οι προη</w:t>
      </w:r>
      <w:r>
        <w:rPr>
          <w:rFonts w:eastAsia="Times New Roman" w:cs="Times New Roman"/>
          <w:szCs w:val="24"/>
        </w:rPr>
        <w:t>γούμενες είτε αυτή η τελευταία. Και αυτή η τελευταία μπορεί να μας ανησυχεί για την εφαρμογή της, γιατί δεν υπάρχουν εγγυήσεις, μπορεί να μας ανησυχεί για το αν τελικά εφαρμοστούν όλα αυτά που και σήμερα ψηφίζουμε -και για αυτό πρέπει να δώσουμε όλες μας τ</w:t>
      </w:r>
      <w:r>
        <w:rPr>
          <w:rFonts w:eastAsia="Times New Roman" w:cs="Times New Roman"/>
          <w:szCs w:val="24"/>
        </w:rPr>
        <w:t>ις δυνάμεις για να γίνουν, γι’ αυτό πρέπει να στελεχωθούν οι υπηρεσίες, γι’ αυτό πρέπει να αξιοποιήσουμε τη βοήθεια που ζητήσαμε- αλλά ας μην ξεχνάμε ότι τα βασικά της σημεία είναι στο πλαίσιο και του σχεδίου μας και της κοινής απόφασης των Αρχηγών των κομ</w:t>
      </w:r>
      <w:r>
        <w:rPr>
          <w:rFonts w:eastAsia="Times New Roman" w:cs="Times New Roman"/>
          <w:szCs w:val="24"/>
        </w:rPr>
        <w:t xml:space="preserve">μάτων. Είναι πολύ </w:t>
      </w:r>
      <w:r>
        <w:rPr>
          <w:rFonts w:eastAsia="Times New Roman" w:cs="Times New Roman"/>
          <w:szCs w:val="24"/>
        </w:rPr>
        <w:lastRenderedPageBreak/>
        <w:t>σημαντικό, δηλαδή, το ότι συμφωνείται η μεταφορά -θα δούμε σε ποιο βαθμό θα εφαρμοστεί- από την Τουρκία στην Ευρωπαϊκή Ένωση. Αυτό είναι μια ασφαλής δίοδος για τους πρόσφυγες -κι είναι ένα χτύπημα στους διακινητές- και είναι μια δυνατότητ</w:t>
      </w:r>
      <w:r>
        <w:rPr>
          <w:rFonts w:eastAsia="Times New Roman" w:cs="Times New Roman"/>
          <w:szCs w:val="24"/>
        </w:rPr>
        <w:t xml:space="preserve">α που τους δίνεται ώστε να αποφύγουν τους πνιγμούς στη θάλασσα. Όπως, επίσης, ήταν μέσα στους στόχους μας και είναι θετικό το ότι </w:t>
      </w:r>
      <w:proofErr w:type="spellStart"/>
      <w:r>
        <w:rPr>
          <w:rFonts w:eastAsia="Times New Roman" w:cs="Times New Roman"/>
          <w:szCs w:val="24"/>
        </w:rPr>
        <w:t>επανενεργοποιείται</w:t>
      </w:r>
      <w:proofErr w:type="spellEnd"/>
      <w:r>
        <w:rPr>
          <w:rFonts w:eastAsia="Times New Roman" w:cs="Times New Roman"/>
          <w:szCs w:val="24"/>
        </w:rPr>
        <w:t xml:space="preserve"> η συμφωνία με την Τουρκία για </w:t>
      </w:r>
      <w:proofErr w:type="spellStart"/>
      <w:r>
        <w:rPr>
          <w:rFonts w:eastAsia="Times New Roman" w:cs="Times New Roman"/>
          <w:szCs w:val="24"/>
        </w:rPr>
        <w:t>επανεισδοχή</w:t>
      </w:r>
      <w:proofErr w:type="spellEnd"/>
      <w:r>
        <w:rPr>
          <w:rFonts w:eastAsia="Times New Roman" w:cs="Times New Roman"/>
          <w:szCs w:val="24"/>
        </w:rPr>
        <w:t>, η οποία υπήρχε από το 2003, αλλά δεν εφαρμοζόταν. Είναι πολύ σημ</w:t>
      </w:r>
      <w:r>
        <w:rPr>
          <w:rFonts w:eastAsia="Times New Roman" w:cs="Times New Roman"/>
          <w:szCs w:val="24"/>
        </w:rPr>
        <w:t xml:space="preserve">αντικό το ότι υπάρχει αυτή η συμφωνία εκεί που δεν υπήρχε τίποτα. </w:t>
      </w:r>
    </w:p>
    <w:p w14:paraId="31B164D5"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Αυτά εμπεριείχε το σχέδιό μας. Και όσον αφορά τη διαχείριση της σημερινής κατάστασης, παρ’ όλο που πραγματικά υπήρχε μια καθυστέρηση, αυτήν εδώ την περίοδο αντιμετωπίζεται το πρόβλημα παρ’ </w:t>
      </w:r>
      <w:r>
        <w:rPr>
          <w:rFonts w:eastAsia="Times New Roman" w:cs="Times New Roman"/>
          <w:szCs w:val="24"/>
        </w:rPr>
        <w:t xml:space="preserve">όλο που αιφνιδιαστήκαμε με το απότομο κλείσιμο των συνόρων, ενώ υπήρχαν κάποια περιθώρια. </w:t>
      </w:r>
    </w:p>
    <w:p w14:paraId="31B164D6"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Όσον αφορά την αντιμετώπιση από εδώ και πέρα, θα ακούσουμε και τον κύριο Υπουργό. Μια διευκρίνιση μόνο θα ήθελα να κάνω, γιατί αναφέρθηκαν σε κλειστά και ανοικτά κέν</w:t>
      </w:r>
      <w:r>
        <w:rPr>
          <w:rFonts w:eastAsia="Times New Roman" w:cs="Times New Roman"/>
          <w:szCs w:val="24"/>
        </w:rPr>
        <w:t xml:space="preserve">τρα. Ναι, αυτό το νομοσχέδιο </w:t>
      </w:r>
      <w:r>
        <w:rPr>
          <w:rFonts w:eastAsia="Times New Roman" w:cs="Times New Roman"/>
          <w:szCs w:val="24"/>
        </w:rPr>
        <w:lastRenderedPageBreak/>
        <w:t>προβλέπει όλα αυτά τα πράγματα, προβλέπει όμως ότι και σε έκτακτες καταστάσεις στις παραμεθόριες περιοχές όταν κρίνεται ότι υπάρχουν διάφοροι κίνδυνοι ή διάφοροι λόγοι κ</w:t>
      </w:r>
      <w:r>
        <w:rPr>
          <w:rFonts w:eastAsia="Times New Roman" w:cs="Times New Roman"/>
          <w:szCs w:val="24"/>
        </w:rPr>
        <w:t>.</w:t>
      </w:r>
      <w:r>
        <w:rPr>
          <w:rFonts w:eastAsia="Times New Roman" w:cs="Times New Roman"/>
          <w:szCs w:val="24"/>
        </w:rPr>
        <w:t>λπ., μπορούν να λειτουργήσουν κλειστά κέντρα. Ως προς αυτ</w:t>
      </w:r>
      <w:r>
        <w:rPr>
          <w:rFonts w:eastAsia="Times New Roman" w:cs="Times New Roman"/>
          <w:szCs w:val="24"/>
        </w:rPr>
        <w:t xml:space="preserve">ό νομίζω ότι θα μας πει και ο κύριος Υπουργός αν τα κέντρα στα νησιά θα είναι κλειστά ή όχι. Από ό,τι ξέρω, θα είναι κλειστά. </w:t>
      </w:r>
      <w:r>
        <w:rPr>
          <w:rFonts w:eastAsia="Times New Roman" w:cs="Times New Roman"/>
          <w:szCs w:val="24"/>
        </w:rPr>
        <w:t>Όμως, στο νομοσχέδιο προβλέπεται κι η δυνατότητα, η λειτουργία ανοικτών κέντρων. Έτσι κι αλλιώς, αυτά ορίζονται από τις διεθνείς σ</w:t>
      </w:r>
      <w:r>
        <w:rPr>
          <w:rFonts w:eastAsia="Times New Roman" w:cs="Times New Roman"/>
          <w:szCs w:val="24"/>
        </w:rPr>
        <w:t>υμβάσεις και εμείς θα είμαστε συνεπείς σε όλες αυτές τις συμβάσεις.</w:t>
      </w:r>
    </w:p>
    <w:p w14:paraId="31B164D7"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Ευχαριστώ.</w:t>
      </w:r>
    </w:p>
    <w:p w14:paraId="31B164D8" w14:textId="77777777" w:rsidR="00643513" w:rsidRDefault="00AD6DE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1B164D9" w14:textId="77777777" w:rsidR="00643513" w:rsidRDefault="00AD6DE5">
      <w:pPr>
        <w:spacing w:line="600" w:lineRule="auto"/>
        <w:ind w:firstLine="720"/>
        <w:jc w:val="both"/>
        <w:rPr>
          <w:rFonts w:eastAsia="Times New Roman" w:cs="Times New Roman"/>
        </w:rPr>
      </w:pPr>
      <w:r>
        <w:rPr>
          <w:rFonts w:eastAsia="Times New Roman" w:cs="Times New Roman"/>
          <w:b/>
          <w:szCs w:val="24"/>
        </w:rPr>
        <w:t xml:space="preserve">ΠΡΟΕΔΡΕΥΩΝ (Νικήτας Κακλαμάνης): </w:t>
      </w:r>
      <w:r>
        <w:rPr>
          <w:rFonts w:eastAsia="Times New Roman" w:cs="Times New Roman"/>
        </w:rPr>
        <w:t xml:space="preserve">Κυρίες και κύριοι συνάδελφοι, έχω την τιμή να ανακοινώσω στο Σώμα ότι τη συνεδρίασή μας </w:t>
      </w:r>
      <w:r>
        <w:rPr>
          <w:rFonts w:eastAsia="Times New Roman" w:cs="Times New Roman"/>
        </w:rPr>
        <w:t>παρακολουθούν από τα άνω δυτικά θεωρεία</w:t>
      </w:r>
      <w:r>
        <w:rPr>
          <w:rFonts w:eastAsia="Times New Roman" w:cs="Times New Roman"/>
        </w:rPr>
        <w:t xml:space="preserve"> της Βουλής</w:t>
      </w:r>
      <w:r>
        <w:rPr>
          <w:rFonts w:eastAsia="Times New Roman" w:cs="Times New Roman"/>
        </w:rPr>
        <w:t xml:space="preserve">, αφού προηγουμένως ξεναγήθηκαν στην έκθεση της αίθουσας «ΕΛΕΥΘΕΡΙΟΣ ΒΕΝΙΖΕΛΟΣ» και ενημερώθηκαν για την </w:t>
      </w:r>
      <w:r>
        <w:rPr>
          <w:rFonts w:eastAsia="Times New Roman" w:cs="Times New Roman"/>
        </w:rPr>
        <w:lastRenderedPageBreak/>
        <w:t>ιστορία του κτηρίου και τον τρόπο οργάνωσης και λειτουργίας της Βουλής, σαράντα τέσσερις μαθήτριες κα</w:t>
      </w:r>
      <w:r>
        <w:rPr>
          <w:rFonts w:eastAsia="Times New Roman" w:cs="Times New Roman"/>
        </w:rPr>
        <w:t>ι μαθητές και τρεις εκπαιδευτικοί συνοδοί από το 4</w:t>
      </w:r>
      <w:r>
        <w:rPr>
          <w:rFonts w:eastAsia="Times New Roman" w:cs="Times New Roman"/>
          <w:vertAlign w:val="superscript"/>
        </w:rPr>
        <w:t>ο</w:t>
      </w:r>
      <w:r>
        <w:rPr>
          <w:rFonts w:eastAsia="Times New Roman" w:cs="Times New Roman"/>
        </w:rPr>
        <w:t xml:space="preserve"> Γυμνάσιο Χανίων Κρήτης. </w:t>
      </w:r>
    </w:p>
    <w:p w14:paraId="31B164DA" w14:textId="77777777" w:rsidR="00643513" w:rsidRDefault="00AD6DE5">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31B164DB" w14:textId="77777777" w:rsidR="00643513" w:rsidRDefault="00AD6DE5">
      <w:pPr>
        <w:spacing w:line="600" w:lineRule="auto"/>
        <w:ind w:firstLine="720"/>
        <w:jc w:val="center"/>
        <w:rPr>
          <w:rFonts w:eastAsia="Times New Roman" w:cs="Times New Roman"/>
          <w:szCs w:val="24"/>
        </w:rPr>
      </w:pPr>
      <w:r>
        <w:rPr>
          <w:rFonts w:eastAsia="Times New Roman" w:cs="Times New Roman"/>
        </w:rPr>
        <w:t>(Χειροκροτήματα απ’ όλες τις πτέρυγες της Βουλής)</w:t>
      </w:r>
    </w:p>
    <w:p w14:paraId="31B164DC"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Ο κ. Βασίλειος </w:t>
      </w:r>
      <w:proofErr w:type="spellStart"/>
      <w:r>
        <w:rPr>
          <w:rFonts w:eastAsia="Times New Roman" w:cs="Times New Roman"/>
          <w:szCs w:val="24"/>
        </w:rPr>
        <w:t>Κικίλιας</w:t>
      </w:r>
      <w:proofErr w:type="spellEnd"/>
      <w:r>
        <w:rPr>
          <w:rFonts w:eastAsia="Times New Roman" w:cs="Times New Roman"/>
          <w:szCs w:val="24"/>
        </w:rPr>
        <w:t>, εισηγητής της Νέας Δημοκρατίας, έχει τον λόγο.</w:t>
      </w:r>
    </w:p>
    <w:p w14:paraId="31B164DD"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Κικίλια</w:t>
      </w:r>
      <w:proofErr w:type="spellEnd"/>
      <w:r>
        <w:rPr>
          <w:rFonts w:eastAsia="Times New Roman" w:cs="Times New Roman"/>
          <w:szCs w:val="24"/>
        </w:rPr>
        <w:t xml:space="preserve">, έχετε τον λόγο </w:t>
      </w:r>
      <w:r>
        <w:rPr>
          <w:rFonts w:eastAsia="Times New Roman" w:cs="Times New Roman"/>
          <w:szCs w:val="24"/>
        </w:rPr>
        <w:t>με τη σχετική ανοχή του χρόνου, όπως  έγινε και με τον προηγούμενο ομιλητή.</w:t>
      </w:r>
    </w:p>
    <w:p w14:paraId="31B164DE"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ΒΑΣΙΛΕΙΟΣ ΚΙΚΙΛΙΑΣ: </w:t>
      </w:r>
      <w:r>
        <w:rPr>
          <w:rFonts w:eastAsia="Times New Roman" w:cs="Times New Roman"/>
          <w:szCs w:val="24"/>
        </w:rPr>
        <w:t>Ευχαριστώ πολύ, κύριε Πρόεδρε.</w:t>
      </w:r>
    </w:p>
    <w:p w14:paraId="31B164DF"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έγινε μεγάλη κουβέντα χθες στην </w:t>
      </w:r>
      <w:r>
        <w:rPr>
          <w:rFonts w:eastAsia="Times New Roman" w:cs="Times New Roman"/>
          <w:szCs w:val="24"/>
        </w:rPr>
        <w:t xml:space="preserve">επιτροπή </w:t>
      </w:r>
      <w:r>
        <w:rPr>
          <w:rFonts w:eastAsia="Times New Roman" w:cs="Times New Roman"/>
          <w:szCs w:val="24"/>
        </w:rPr>
        <w:t>-είμαι υποχρεωμένος να το τονίσω, για να το μάθει και ο ελ</w:t>
      </w:r>
      <w:r>
        <w:rPr>
          <w:rFonts w:eastAsia="Times New Roman" w:cs="Times New Roman"/>
          <w:szCs w:val="24"/>
        </w:rPr>
        <w:t xml:space="preserve">ληνικός λαός- για το κατεπείγον και υπήρχε συγκεκριμένη επιχειρηματολογία </w:t>
      </w:r>
      <w:r>
        <w:rPr>
          <w:rFonts w:eastAsia="Times New Roman" w:cs="Times New Roman"/>
          <w:szCs w:val="24"/>
        </w:rPr>
        <w:lastRenderedPageBreak/>
        <w:t xml:space="preserve">από μέρους μας όσον αφορά το γιατί αυτό το νομοσχέδιο δεν συνιστά ρυθμίσεις, διατάξεις, νομολογία που επείγει. </w:t>
      </w:r>
    </w:p>
    <w:p w14:paraId="31B164E0"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Ερώτημα: Η Μείζων Αντιπολίτευση, η Νέα Δημοκρατία, θέλει να στηρίξει τ</w:t>
      </w:r>
      <w:r>
        <w:rPr>
          <w:rFonts w:eastAsia="Times New Roman" w:cs="Times New Roman"/>
          <w:szCs w:val="24"/>
        </w:rPr>
        <w:t xml:space="preserve">ην ευρωπαϊκή </w:t>
      </w:r>
      <w:r>
        <w:rPr>
          <w:rFonts w:eastAsia="Times New Roman" w:cs="Times New Roman"/>
          <w:szCs w:val="24"/>
        </w:rPr>
        <w:t>οδηγία</w:t>
      </w:r>
      <w:r>
        <w:rPr>
          <w:rFonts w:eastAsia="Times New Roman" w:cs="Times New Roman"/>
          <w:szCs w:val="24"/>
        </w:rPr>
        <w:t>; Έχει διάθεση να «βάλει πλάτη» στην προσπάθεια που γίνεται, προκειμένου να περιοριστούν οι προσφυγικές-μεταναστευτικές ροές και να βρεθεί λύση; Βεβαίως! Απόδειξη; Πήγε ο Κυριάκος Μητσοτάκης στο εξωτερικό, στήριξε στο Ευρωπαϊκό Λαϊκό Κόμ</w:t>
      </w:r>
      <w:r>
        <w:rPr>
          <w:rFonts w:eastAsia="Times New Roman" w:cs="Times New Roman"/>
          <w:szCs w:val="24"/>
        </w:rPr>
        <w:t xml:space="preserve">μα τη χώρα και πιστεύει ότι μπορεί να βρεθεί λύση και η λύση αυτή θα κατατεθεί από την Αξιωματική Αντιπολίτευση, να είστε σίγουροι. Αυτό το μπάχαλο και το χάος το οποίο έχετε φέρει στη χώρα δεν θα το αφήσουμε έτσι. Τα άρθρα τα οποία έχουν να κάνουν με την </w:t>
      </w:r>
      <w:r>
        <w:rPr>
          <w:rFonts w:eastAsia="Times New Roman" w:cs="Times New Roman"/>
          <w:szCs w:val="24"/>
        </w:rPr>
        <w:t xml:space="preserve">οδηγία </w:t>
      </w:r>
      <w:r>
        <w:rPr>
          <w:rFonts w:eastAsia="Times New Roman" w:cs="Times New Roman"/>
          <w:szCs w:val="24"/>
        </w:rPr>
        <w:t>βεβαίως και θα τα ψηφίσουμε. Ξέρουμε ποια είναι. Αντιλαμβανόμαστε τις δυσκολίες, υπάρχει σκεπτικισμός, έχουμε επιχειρήματα για τον προβληματικό τρόπο που πάτε να τα εφαρμόσετε, αλλά είμαστε εδώ.</w:t>
      </w:r>
    </w:p>
    <w:p w14:paraId="31B164E1"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Ερώτημα: Χρειάζονται οι συνάδελφοι της Αξιωματικής Αντ</w:t>
      </w:r>
      <w:r>
        <w:rPr>
          <w:rFonts w:eastAsia="Times New Roman" w:cs="Times New Roman"/>
          <w:szCs w:val="24"/>
        </w:rPr>
        <w:t xml:space="preserve">ιπολίτευσης προκειμένου να αποκαλυφθεί ότι το νομοσχέδιο δεν είναι κατεπείγον και ότι πρόκειται για κάτι άλλο, ότι εδώ πέρα, κύριοι, θέλετε για μια ακόμη φορά τον αριστερό ιδεαλισμό σας, τις χαοτικές πολιτικές σας και τη </w:t>
      </w:r>
      <w:proofErr w:type="spellStart"/>
      <w:r>
        <w:rPr>
          <w:rFonts w:eastAsia="Times New Roman" w:cs="Times New Roman"/>
          <w:szCs w:val="24"/>
        </w:rPr>
        <w:t>μπίζνα</w:t>
      </w:r>
      <w:proofErr w:type="spellEnd"/>
      <w:r>
        <w:rPr>
          <w:rFonts w:eastAsia="Times New Roman" w:cs="Times New Roman"/>
          <w:szCs w:val="24"/>
        </w:rPr>
        <w:t xml:space="preserve"> να τους κάνετε νόμους του κρ</w:t>
      </w:r>
      <w:r>
        <w:rPr>
          <w:rFonts w:eastAsia="Times New Roman" w:cs="Times New Roman"/>
          <w:szCs w:val="24"/>
        </w:rPr>
        <w:t>άτους; Όχι, δεν το είπε η κ. Μπακογιάννη. Ή μάλλον το είπε η γυναίκα, αλλά δεν χρειάστηκε να το πει η ίδια, γιατί το είπε η κ. Χριστοδουλοπούλου, η οποία δεν μπόρεσε να συγκρατηθεί και εμμέσως πλην σαφώς ήρθε χθες στην Επιτροπή και μας είπε «κύριοι, για πο</w:t>
      </w:r>
      <w:r>
        <w:rPr>
          <w:rFonts w:eastAsia="Times New Roman" w:cs="Times New Roman"/>
          <w:szCs w:val="24"/>
        </w:rPr>
        <w:t xml:space="preserve">ιες δέκα και δεκαπέντε ώρες μού μιλάτε»; Γιατί, </w:t>
      </w: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xml:space="preserve">, μιλάμε για πενήντα έξι κανονιστικές πράξεις, κύριοι, που πρέπει να φέρετε προκειμένου να εφαρμοστεί ο νόμος. Άρα, κανένα κατεπείγον δεν υπάρχει. Μας κοροϊδεύετε εδώ πέρα. </w:t>
      </w:r>
    </w:p>
    <w:p w14:paraId="31B164E2"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Όμως, η συνάδελφό</w:t>
      </w:r>
      <w:r>
        <w:rPr>
          <w:rFonts w:eastAsia="Times New Roman" w:cs="Times New Roman"/>
          <w:szCs w:val="24"/>
        </w:rPr>
        <w:t xml:space="preserve">ς μου και συντρόφισσά σας είπε ότι δεν πρόκειται για αυτό το νομοσχέδιο το οποίο εσείς νομίζετε, για την ευρωπαϊκή </w:t>
      </w:r>
      <w:r>
        <w:rPr>
          <w:rFonts w:eastAsia="Times New Roman" w:cs="Times New Roman"/>
          <w:szCs w:val="24"/>
        </w:rPr>
        <w:t>οδηγία</w:t>
      </w:r>
      <w:r>
        <w:rPr>
          <w:rFonts w:eastAsia="Times New Roman" w:cs="Times New Roman"/>
          <w:szCs w:val="24"/>
        </w:rPr>
        <w:t>, την οποία και οι «53» βάζουν σε αμφισβήτηση -άρα, έχετε τα θέματά σας τα εσωτερικά, μη μιλάτε για εμάς- αλλά πρόκειται για αυτά τα οπ</w:t>
      </w:r>
      <w:r>
        <w:rPr>
          <w:rFonts w:eastAsia="Times New Roman" w:cs="Times New Roman"/>
          <w:szCs w:val="24"/>
        </w:rPr>
        <w:t xml:space="preserve">οία έχω δώσει εγώ ως Υπουργός σε δημόσια διαβούλευση, που δεν είχαν περάσει όλο αυτό το χρονικό διάστημα και τώρα βρήκαμε </w:t>
      </w:r>
      <w:r>
        <w:rPr>
          <w:rFonts w:eastAsia="Times New Roman" w:cs="Times New Roman"/>
          <w:szCs w:val="24"/>
        </w:rPr>
        <w:lastRenderedPageBreak/>
        <w:t xml:space="preserve">ευκαιρία διά του κ. </w:t>
      </w:r>
      <w:proofErr w:type="spellStart"/>
      <w:r>
        <w:rPr>
          <w:rFonts w:eastAsia="Times New Roman" w:cs="Times New Roman"/>
          <w:szCs w:val="24"/>
        </w:rPr>
        <w:t>Μουζάλα</w:t>
      </w:r>
      <w:proofErr w:type="spellEnd"/>
      <w:r>
        <w:rPr>
          <w:rFonts w:eastAsia="Times New Roman" w:cs="Times New Roman"/>
          <w:szCs w:val="24"/>
        </w:rPr>
        <w:t xml:space="preserve"> να τα φέρουμε. Εδώ ούτε μόνοι σας δεν μπορείτε να κρατηθείτε μεταξύ σας. Εδώ δεν εμπαίζετε μόνο την Αντιπο</w:t>
      </w:r>
      <w:r>
        <w:rPr>
          <w:rFonts w:eastAsia="Times New Roman" w:cs="Times New Roman"/>
          <w:szCs w:val="24"/>
        </w:rPr>
        <w:t xml:space="preserve">λίτευση, τους συναδέλφους μέσα στο Κοινοβούλιο, αλλά και τον ελληνικό λαό, όταν μετά από δεκαπέντε μήνες που έχει γίνει, κύριε συνάδελφε </w:t>
      </w:r>
      <w:r>
        <w:rPr>
          <w:rFonts w:eastAsia="Times New Roman" w:cs="Times New Roman"/>
          <w:szCs w:val="24"/>
        </w:rPr>
        <w:t>εισηγητή</w:t>
      </w:r>
      <w:r>
        <w:rPr>
          <w:rFonts w:eastAsia="Times New Roman" w:cs="Times New Roman"/>
          <w:szCs w:val="24"/>
        </w:rPr>
        <w:t>, μπάχαλο στη χώρα κι όταν μπήκαν πέρυσι εννιακόσιες ογδόντα χιλιάδες άνθρωποι που τους έχετε αφήσει εσείς οι ι</w:t>
      </w:r>
      <w:r>
        <w:rPr>
          <w:rFonts w:eastAsia="Times New Roman" w:cs="Times New Roman"/>
          <w:szCs w:val="24"/>
        </w:rPr>
        <w:t xml:space="preserve">δεαλιστές, οι ανθρωπιστές της Αριστεράς στο έλεος του Θεού στην </w:t>
      </w:r>
      <w:proofErr w:type="spellStart"/>
      <w:r>
        <w:rPr>
          <w:rFonts w:eastAsia="Times New Roman" w:cs="Times New Roman"/>
          <w:szCs w:val="24"/>
        </w:rPr>
        <w:t>Ειδομένη</w:t>
      </w:r>
      <w:proofErr w:type="spellEnd"/>
      <w:r>
        <w:rPr>
          <w:rFonts w:eastAsia="Times New Roman" w:cs="Times New Roman"/>
          <w:szCs w:val="24"/>
        </w:rPr>
        <w:t xml:space="preserve"> και στον Πειραιά, που νοσούν, που τα παιδάκια είναι μέσα στο κρύο, δεν έχετε καν την ευαισθησία να πείτε ένα συγγνώμη σε αυτούς τους ανθρώπους και στον ελληνικό λαό που φάνηκε ότι είν</w:t>
      </w:r>
      <w:r>
        <w:rPr>
          <w:rFonts w:eastAsia="Times New Roman" w:cs="Times New Roman"/>
          <w:szCs w:val="24"/>
        </w:rPr>
        <w:t>αι πολύ πιο πάνω σε φρόνημα, σε πίστη και σε αξιοπρέπεια από εσάς. Γιατί εσείς τους αφήσατε δεκαπέντε μήνες έτσι και αυτοί με τη θαλπωρή τους, με τον πατριωτισμό τους, με την αίσθηση της φιλοξενίας, οι νησιώτες, οι εθελοντές και όλοι αυτοί, απέδειξαν ότι ε</w:t>
      </w:r>
      <w:r>
        <w:rPr>
          <w:rFonts w:eastAsia="Times New Roman" w:cs="Times New Roman"/>
          <w:szCs w:val="24"/>
        </w:rPr>
        <w:t>ίναι πολύ πιο ψηλά και πολύ πιο αξιοπρεπείς και πολύ πιο εντάξει από την ελληνική Κυβέρνηση.</w:t>
      </w:r>
    </w:p>
    <w:p w14:paraId="31B164E3" w14:textId="77777777" w:rsidR="00643513" w:rsidRDefault="00AD6DE5">
      <w:pPr>
        <w:spacing w:line="600" w:lineRule="auto"/>
        <w:ind w:firstLine="720"/>
        <w:jc w:val="both"/>
        <w:rPr>
          <w:rFonts w:eastAsia="Times New Roman" w:cs="Times New Roman"/>
        </w:rPr>
      </w:pPr>
      <w:r>
        <w:rPr>
          <w:rFonts w:eastAsia="Times New Roman" w:cs="Times New Roman"/>
          <w:szCs w:val="24"/>
        </w:rPr>
        <w:t>Δεν φτάνει, λοιπόν, που δεν λέτε συγγνώμη, αλλά έρχεστε εδώ να κατηγορήσετε την Αξιωματική Αντιπολίτευση που μέχρι το 2014 έκανε το προφανές</w:t>
      </w:r>
      <w:r>
        <w:rPr>
          <w:rFonts w:eastAsia="Times New Roman" w:cs="Times New Roman"/>
          <w:szCs w:val="24"/>
        </w:rPr>
        <w:t>:</w:t>
      </w:r>
      <w:r>
        <w:rPr>
          <w:rFonts w:eastAsia="Times New Roman" w:cs="Times New Roman"/>
          <w:szCs w:val="24"/>
        </w:rPr>
        <w:t xml:space="preserve"> Είχε συγκεκριμένη δομ</w:t>
      </w:r>
      <w:r>
        <w:rPr>
          <w:rFonts w:eastAsia="Times New Roman" w:cs="Times New Roman"/>
          <w:szCs w:val="24"/>
        </w:rPr>
        <w:t xml:space="preserve">ή στο Υπουργείο Δημοσίας Τάξης, </w:t>
      </w:r>
      <w:r>
        <w:rPr>
          <w:rFonts w:eastAsia="Times New Roman" w:cs="Times New Roman"/>
          <w:szCs w:val="24"/>
        </w:rPr>
        <w:lastRenderedPageBreak/>
        <w:t>ελληνικούς νόμους οι οποίοι συνέπλεαν με την ευρωπαϊκή νομοθεσία, συγκεκριμένες ροές, διαχωρισμό των προσφύγων -έκαναν αίτηση για άσυλο και το έπαιρναν ή όχι, ανάλογα με το αν το εδικαιούντο- και των παράνομων μεταναστών, οι</w:t>
      </w:r>
      <w:r>
        <w:rPr>
          <w:rFonts w:eastAsia="Times New Roman" w:cs="Times New Roman"/>
          <w:szCs w:val="24"/>
        </w:rPr>
        <w:t xml:space="preserve"> οποίοι ήταν σε κλειστά </w:t>
      </w:r>
      <w:proofErr w:type="spellStart"/>
      <w:r>
        <w:rPr>
          <w:rFonts w:eastAsia="Times New Roman" w:cs="Times New Roman"/>
          <w:szCs w:val="24"/>
        </w:rPr>
        <w:t>προαναχωρησιακά</w:t>
      </w:r>
      <w:proofErr w:type="spellEnd"/>
      <w:r>
        <w:rPr>
          <w:rFonts w:eastAsia="Times New Roman" w:cs="Times New Roman"/>
          <w:szCs w:val="24"/>
        </w:rPr>
        <w:t xml:space="preserve"> κέντρα. </w:t>
      </w:r>
      <w:r>
        <w:rPr>
          <w:rFonts w:eastAsia="Times New Roman" w:cs="Times New Roman"/>
        </w:rPr>
        <w:t xml:space="preserve">Το μήνυμα, λοιπόν, πήγαινε στους σύγχρονους λαθρέμπορους από την απέναντι πλευρά. Η χώρα άντεχε, οι ροές υπήρχαν προς την Ευρώπη, αλλά από διάφορες χώρες. </w:t>
      </w:r>
    </w:p>
    <w:p w14:paraId="31B164E4" w14:textId="77777777" w:rsidR="00643513" w:rsidRDefault="00AD6DE5">
      <w:pPr>
        <w:spacing w:line="600" w:lineRule="auto"/>
        <w:ind w:firstLine="720"/>
        <w:jc w:val="both"/>
        <w:rPr>
          <w:rFonts w:eastAsia="Times New Roman" w:cs="Times New Roman"/>
        </w:rPr>
      </w:pPr>
      <w:r>
        <w:rPr>
          <w:rFonts w:eastAsia="Times New Roman" w:cs="Times New Roman"/>
        </w:rPr>
        <w:t>Και εσείς έρχεστε να καταγγείλετε αυτό και να μας πε</w:t>
      </w:r>
      <w:r>
        <w:rPr>
          <w:rFonts w:eastAsia="Times New Roman" w:cs="Times New Roman"/>
        </w:rPr>
        <w:t xml:space="preserve">ίτε τι; Θα σας πω εγώ τι έρχεστε να μας πείτε. Έρχεστε να μας πείτε ότι με το </w:t>
      </w:r>
      <w:r>
        <w:rPr>
          <w:rFonts w:eastAsia="Times New Roman"/>
        </w:rPr>
        <w:t>άρθρο</w:t>
      </w:r>
      <w:r>
        <w:rPr>
          <w:rFonts w:eastAsia="Times New Roman" w:cs="Times New Roman"/>
        </w:rPr>
        <w:t xml:space="preserve"> 46 αίρεται το αξιόποινο της παράνομης εισόδου στη χώρα από έναν αλλοδαπό -παράτυπος πλέον. Εκεί, επιμένετε. «Τα ίδια </w:t>
      </w:r>
      <w:proofErr w:type="spellStart"/>
      <w:r>
        <w:rPr>
          <w:rFonts w:eastAsia="Times New Roman" w:cs="Times New Roman"/>
        </w:rPr>
        <w:t>Παντελάκη</w:t>
      </w:r>
      <w:proofErr w:type="spellEnd"/>
      <w:r>
        <w:rPr>
          <w:rFonts w:eastAsia="Times New Roman" w:cs="Times New Roman"/>
        </w:rPr>
        <w:t xml:space="preserve"> μου, τα ίδια Παντελή μου!». Σας τα είπαν οι Ε</w:t>
      </w:r>
      <w:r>
        <w:rPr>
          <w:rFonts w:eastAsia="Times New Roman" w:cs="Times New Roman"/>
        </w:rPr>
        <w:t xml:space="preserve">υρωπαίοι εταίροι. Φέρατε το ΝΑΤΟ, έτσι; </w:t>
      </w:r>
      <w:r>
        <w:rPr>
          <w:rFonts w:eastAsia="Times New Roman" w:cs="Times New Roman"/>
        </w:rPr>
        <w:t>«</w:t>
      </w:r>
      <w:r>
        <w:rPr>
          <w:rFonts w:eastAsia="Times New Roman" w:cs="Times New Roman"/>
        </w:rPr>
        <w:t xml:space="preserve">Πρώτη φορά </w:t>
      </w:r>
      <w:r>
        <w:rPr>
          <w:rFonts w:eastAsia="Times New Roman" w:cs="Times New Roman"/>
        </w:rPr>
        <w:t>αριστερά</w:t>
      </w:r>
      <w:r>
        <w:rPr>
          <w:rFonts w:eastAsia="Times New Roman" w:cs="Times New Roman"/>
        </w:rPr>
        <w:t>!</w:t>
      </w:r>
      <w:r>
        <w:rPr>
          <w:rFonts w:eastAsia="Times New Roman" w:cs="Times New Roman"/>
        </w:rPr>
        <w:t>».</w:t>
      </w:r>
      <w:r>
        <w:rPr>
          <w:rFonts w:eastAsia="Times New Roman" w:cs="Times New Roman"/>
        </w:rPr>
        <w:t xml:space="preserve"> Κάνατε ό,τι υπάρχει στο βιβλίο της Κεντροδεξιάς ή Δεξιάς, για να επιμείνετε με τη νομολογία σας στα ίδια. Αυτό ήταν το πρώτο.</w:t>
      </w:r>
    </w:p>
    <w:p w14:paraId="31B164E5" w14:textId="77777777" w:rsidR="00643513" w:rsidRDefault="00AD6DE5">
      <w:pPr>
        <w:spacing w:line="600" w:lineRule="auto"/>
        <w:ind w:firstLine="720"/>
        <w:jc w:val="both"/>
        <w:rPr>
          <w:rFonts w:eastAsia="Times New Roman" w:cs="Times New Roman"/>
        </w:rPr>
      </w:pPr>
      <w:r>
        <w:rPr>
          <w:rFonts w:eastAsia="Times New Roman" w:cs="Times New Roman"/>
        </w:rPr>
        <w:lastRenderedPageBreak/>
        <w:t xml:space="preserve">Δεύτερον, έχετε δεκαπέντε τουλάχιστον περιπτώσεις παρέκκλισης σε διατάξεις και προμήθειες δημόσιων συμβάσεων, διαγωνισμών και κάλυψης θέσεων, χωρίς δημοσίευση, χωρίς τίποτα, -το </w:t>
      </w:r>
      <w:r>
        <w:rPr>
          <w:rFonts w:eastAsia="Times New Roman"/>
        </w:rPr>
        <w:t>άρθρο</w:t>
      </w:r>
      <w:r>
        <w:rPr>
          <w:rFonts w:eastAsia="Times New Roman" w:cs="Times New Roman"/>
        </w:rPr>
        <w:t xml:space="preserve"> 71 και το </w:t>
      </w:r>
      <w:r>
        <w:rPr>
          <w:rFonts w:eastAsia="Times New Roman"/>
        </w:rPr>
        <w:t>άρθρο</w:t>
      </w:r>
      <w:r>
        <w:rPr>
          <w:rFonts w:eastAsia="Times New Roman" w:cs="Times New Roman"/>
        </w:rPr>
        <w:t xml:space="preserve"> 72- και είναι στη διακριτική ευχέρεια του Υπουργού Εσωτε</w:t>
      </w:r>
      <w:r>
        <w:rPr>
          <w:rFonts w:eastAsia="Times New Roman" w:cs="Times New Roman"/>
        </w:rPr>
        <w:t xml:space="preserve">ρικών. </w:t>
      </w:r>
    </w:p>
    <w:p w14:paraId="31B164E6" w14:textId="77777777" w:rsidR="00643513" w:rsidRDefault="00AD6DE5">
      <w:pPr>
        <w:spacing w:line="600" w:lineRule="auto"/>
        <w:ind w:firstLine="720"/>
        <w:jc w:val="both"/>
        <w:rPr>
          <w:rFonts w:eastAsia="Times New Roman" w:cs="Times New Roman"/>
        </w:rPr>
      </w:pPr>
      <w:r>
        <w:rPr>
          <w:rFonts w:eastAsia="Times New Roman" w:cs="Times New Roman"/>
        </w:rPr>
        <w:t>Και γιατί δεν το λέτε ευθέως; Γιατί φέρνετε νόμο; Δεν χρειάζεται. Πείτε: «κύριοι, όπου θέλουμε θα τα δίνουμε». Πάντως δεν θα φτάσουν αυτά τα χρήματα στους πρόσφυγες. Πείτε την αλήθεια. Θα πάνε στους «ημετέρους», στους φίλους, σε φορείς της κοινωνία</w:t>
      </w:r>
      <w:r>
        <w:rPr>
          <w:rFonts w:eastAsia="Times New Roman" w:cs="Times New Roman"/>
        </w:rPr>
        <w:t xml:space="preserve">ς. Ποιοι </w:t>
      </w:r>
      <w:r>
        <w:rPr>
          <w:rFonts w:eastAsia="Times New Roman"/>
          <w:bCs/>
        </w:rPr>
        <w:t>είναι</w:t>
      </w:r>
      <w:r>
        <w:rPr>
          <w:rFonts w:eastAsia="Times New Roman" w:cs="Times New Roman"/>
        </w:rPr>
        <w:t xml:space="preserve"> οι φορείς της κοινωνίας; Χωρίς δημοσίευση, αυτή</w:t>
      </w:r>
      <w:r>
        <w:rPr>
          <w:rFonts w:eastAsia="Times New Roman" w:cs="Times New Roman"/>
        </w:rPr>
        <w:t>ν</w:t>
      </w:r>
      <w:r>
        <w:rPr>
          <w:rFonts w:eastAsia="Times New Roman" w:cs="Times New Roman"/>
        </w:rPr>
        <w:t xml:space="preserve"> την εποχή που όλα </w:t>
      </w:r>
      <w:r>
        <w:rPr>
          <w:rFonts w:eastAsia="Times New Roman"/>
          <w:bCs/>
        </w:rPr>
        <w:t>είναι</w:t>
      </w:r>
      <w:r>
        <w:rPr>
          <w:rFonts w:eastAsia="Times New Roman" w:cs="Times New Roman"/>
        </w:rPr>
        <w:t xml:space="preserve"> στο μικροσκόπιο, που ο ελληνικός λαός ψάχνει να βρει από το υστέρημά του να στηρίξει, που τον υπερφορολογείτε; Θέλετε σε κάποιους λίγους, που εσείς επιλέγετε, να δώσετε αυτά τα χρήματα ; </w:t>
      </w:r>
    </w:p>
    <w:p w14:paraId="31B164E7" w14:textId="77777777" w:rsidR="00643513" w:rsidRDefault="00AD6DE5">
      <w:pPr>
        <w:spacing w:line="600" w:lineRule="auto"/>
        <w:ind w:firstLine="720"/>
        <w:jc w:val="both"/>
        <w:rPr>
          <w:rFonts w:eastAsia="Times New Roman" w:cs="Times New Roman"/>
        </w:rPr>
      </w:pPr>
      <w:r>
        <w:rPr>
          <w:rFonts w:eastAsia="Times New Roman" w:cs="Times New Roman"/>
        </w:rPr>
        <w:lastRenderedPageBreak/>
        <w:t xml:space="preserve">Σχετικά με το </w:t>
      </w:r>
      <w:r>
        <w:rPr>
          <w:rFonts w:eastAsia="Times New Roman" w:cs="Times New Roman"/>
          <w:lang w:val="en-US"/>
        </w:rPr>
        <w:t>backlog</w:t>
      </w:r>
      <w:r>
        <w:rPr>
          <w:rFonts w:eastAsia="Times New Roman" w:cs="Times New Roman"/>
        </w:rPr>
        <w:t xml:space="preserve"> -</w:t>
      </w:r>
      <w:r>
        <w:rPr>
          <w:rFonts w:eastAsia="Times New Roman"/>
        </w:rPr>
        <w:t>άρθρο</w:t>
      </w:r>
      <w:r>
        <w:rPr>
          <w:rFonts w:eastAsia="Times New Roman" w:cs="Times New Roman"/>
        </w:rPr>
        <w:t xml:space="preserve"> 22- επτά χιλιάδες </w:t>
      </w:r>
      <w:r>
        <w:rPr>
          <w:rFonts w:eastAsia="Times New Roman" w:cs="Times New Roman"/>
        </w:rPr>
        <w:t>ά</w:t>
      </w:r>
      <w:r>
        <w:rPr>
          <w:rFonts w:eastAsia="Times New Roman" w:cs="Times New Roman"/>
        </w:rPr>
        <w:t>νθρ</w:t>
      </w:r>
      <w:r>
        <w:rPr>
          <w:rFonts w:eastAsia="Times New Roman" w:cs="Times New Roman"/>
        </w:rPr>
        <w:t>ω</w:t>
      </w:r>
      <w:r>
        <w:rPr>
          <w:rFonts w:eastAsia="Times New Roman" w:cs="Times New Roman"/>
        </w:rPr>
        <w:t>πο</w:t>
      </w:r>
      <w:r>
        <w:rPr>
          <w:rFonts w:eastAsia="Times New Roman" w:cs="Times New Roman"/>
        </w:rPr>
        <w:t>ι</w:t>
      </w:r>
      <w:r>
        <w:rPr>
          <w:rFonts w:eastAsia="Times New Roman" w:cs="Times New Roman"/>
        </w:rPr>
        <w:t>, οι υποθέσε</w:t>
      </w:r>
      <w:r>
        <w:rPr>
          <w:rFonts w:eastAsia="Times New Roman" w:cs="Times New Roman"/>
        </w:rPr>
        <w:t xml:space="preserve">ις των οποίων εκκρεμούν από πενταετία και πάνω, με μια υπογραφή </w:t>
      </w:r>
      <w:r>
        <w:rPr>
          <w:rFonts w:eastAsia="Times New Roman" w:cs="Times New Roman"/>
        </w:rPr>
        <w:t>γ</w:t>
      </w:r>
      <w:r>
        <w:rPr>
          <w:rFonts w:eastAsia="Times New Roman" w:cs="Times New Roman"/>
        </w:rPr>
        <w:t xml:space="preserve">ενικού </w:t>
      </w:r>
      <w:r>
        <w:rPr>
          <w:rFonts w:eastAsia="Times New Roman" w:cs="Times New Roman"/>
        </w:rPr>
        <w:t>γ</w:t>
      </w:r>
      <w:r>
        <w:rPr>
          <w:rFonts w:eastAsia="Times New Roman" w:cs="Times New Roman"/>
        </w:rPr>
        <w:t xml:space="preserve">ραμματέως τούς νομιμοποιήσατε. Ξέρετε πού </w:t>
      </w:r>
      <w:r>
        <w:rPr>
          <w:rFonts w:eastAsia="Times New Roman"/>
          <w:bCs/>
        </w:rPr>
        <w:t>είναι</w:t>
      </w:r>
      <w:r>
        <w:rPr>
          <w:rFonts w:eastAsia="Times New Roman" w:cs="Times New Roman"/>
        </w:rPr>
        <w:t xml:space="preserve">; Ξέρετε ποιοι </w:t>
      </w:r>
      <w:r>
        <w:rPr>
          <w:rFonts w:eastAsia="Times New Roman"/>
          <w:bCs/>
        </w:rPr>
        <w:t>είναι</w:t>
      </w:r>
      <w:r>
        <w:rPr>
          <w:rFonts w:eastAsia="Times New Roman" w:cs="Times New Roman"/>
        </w:rPr>
        <w:t xml:space="preserve">; Ξέρετε αν </w:t>
      </w:r>
      <w:r>
        <w:rPr>
          <w:rFonts w:eastAsia="Times New Roman"/>
          <w:bCs/>
        </w:rPr>
        <w:t>είναι</w:t>
      </w:r>
      <w:r>
        <w:rPr>
          <w:rFonts w:eastAsia="Times New Roman" w:cs="Times New Roman"/>
        </w:rPr>
        <w:t xml:space="preserve"> πρόσφυγες, μετανάστες, τρομοκράτες, αν </w:t>
      </w:r>
      <w:r>
        <w:rPr>
          <w:rFonts w:eastAsia="Times New Roman"/>
          <w:bCs/>
        </w:rPr>
        <w:t>είναι</w:t>
      </w:r>
      <w:r>
        <w:rPr>
          <w:rFonts w:eastAsia="Times New Roman" w:cs="Times New Roman"/>
        </w:rPr>
        <w:t xml:space="preserve"> στη χώρα, αν δεν </w:t>
      </w:r>
      <w:r>
        <w:rPr>
          <w:rFonts w:eastAsia="Times New Roman"/>
          <w:bCs/>
        </w:rPr>
        <w:t>είναι</w:t>
      </w:r>
      <w:r>
        <w:rPr>
          <w:rFonts w:eastAsia="Times New Roman" w:cs="Times New Roman"/>
        </w:rPr>
        <w:t xml:space="preserve"> στη χώρα; </w:t>
      </w:r>
    </w:p>
    <w:p w14:paraId="31B164E8" w14:textId="77777777" w:rsidR="00643513" w:rsidRDefault="00AD6DE5">
      <w:pPr>
        <w:spacing w:line="600" w:lineRule="auto"/>
        <w:ind w:firstLine="720"/>
        <w:jc w:val="both"/>
        <w:rPr>
          <w:rFonts w:eastAsia="Times New Roman" w:cs="Times New Roman"/>
        </w:rPr>
      </w:pPr>
      <w:r>
        <w:rPr>
          <w:rFonts w:eastAsia="Times New Roman" w:cs="Times New Roman"/>
        </w:rPr>
        <w:t>Δεν συζητάω για τις</w:t>
      </w:r>
      <w:r>
        <w:rPr>
          <w:rFonts w:eastAsia="Times New Roman" w:cs="Times New Roman"/>
        </w:rPr>
        <w:t xml:space="preserve"> </w:t>
      </w:r>
      <w:r>
        <w:rPr>
          <w:rFonts w:eastAsia="Times New Roman" w:cs="Times New Roman"/>
        </w:rPr>
        <w:t>υ</w:t>
      </w:r>
      <w:r>
        <w:rPr>
          <w:rFonts w:eastAsia="Times New Roman" w:cs="Times New Roman"/>
        </w:rPr>
        <w:t xml:space="preserve">πηρεσίες. Γιατί υπαίτιοι της πολιτικής αυτής του «ανοίγουμε τα σύνορά μας και περνάνε όλοι»… </w:t>
      </w:r>
    </w:p>
    <w:p w14:paraId="31B164E9" w14:textId="77777777" w:rsidR="00643513" w:rsidRDefault="00AD6DE5">
      <w:pPr>
        <w:spacing w:line="600" w:lineRule="auto"/>
        <w:ind w:firstLine="720"/>
        <w:jc w:val="both"/>
        <w:rPr>
          <w:rFonts w:eastAsia="Times New Roman" w:cs="Times New Roman"/>
        </w:rPr>
      </w:pPr>
      <w:r>
        <w:rPr>
          <w:rFonts w:eastAsia="Times New Roman" w:cs="Times New Roman"/>
          <w:b/>
        </w:rPr>
        <w:t>ΒΑΣΙΛΙΚΗ ΚΑΤΡΙΒΑΝΟΥ:</w:t>
      </w:r>
      <w:r>
        <w:rPr>
          <w:rFonts w:eastAsia="Times New Roman" w:cs="Times New Roman"/>
        </w:rPr>
        <w:t xml:space="preserve"> Εσείς που είχατε το </w:t>
      </w:r>
      <w:r>
        <w:rPr>
          <w:rFonts w:eastAsia="Times New Roman" w:cs="Times New Roman"/>
          <w:lang w:val="en-US"/>
        </w:rPr>
        <w:t>backlog</w:t>
      </w:r>
      <w:r>
        <w:rPr>
          <w:rFonts w:eastAsia="Times New Roman" w:cs="Times New Roman"/>
        </w:rPr>
        <w:t xml:space="preserve"> για δεκαπέντε χρόνια; </w:t>
      </w:r>
    </w:p>
    <w:p w14:paraId="31B164EA" w14:textId="77777777" w:rsidR="00643513" w:rsidRDefault="00AD6DE5">
      <w:pPr>
        <w:spacing w:line="600" w:lineRule="auto"/>
        <w:ind w:firstLine="720"/>
        <w:jc w:val="both"/>
        <w:rPr>
          <w:rFonts w:eastAsia="Times New Roman" w:cs="Times New Roman"/>
        </w:rPr>
      </w:pPr>
      <w:r>
        <w:rPr>
          <w:rFonts w:eastAsia="Times New Roman" w:cs="Times New Roman"/>
          <w:b/>
        </w:rPr>
        <w:t>ΒΑΣΙΛΕΙΟΣ ΚΙΚΙΛΙΑΣ:</w:t>
      </w:r>
      <w:r>
        <w:rPr>
          <w:rFonts w:eastAsia="Times New Roman" w:cs="Times New Roman"/>
        </w:rPr>
        <w:t xml:space="preserve"> Σας παρακαλώ πάρα πολύ, μη με διακόπτετε.</w:t>
      </w:r>
    </w:p>
    <w:p w14:paraId="31B164EB" w14:textId="77777777" w:rsidR="00643513" w:rsidRDefault="00AD6DE5">
      <w:pPr>
        <w:spacing w:line="600" w:lineRule="auto"/>
        <w:ind w:firstLine="720"/>
        <w:jc w:val="both"/>
        <w:rPr>
          <w:rFonts w:eastAsia="Times New Roman" w:cs="Times New Roman"/>
        </w:rPr>
      </w:pPr>
      <w:r>
        <w:rPr>
          <w:rFonts w:eastAsia="Times New Roman"/>
          <w:b/>
          <w:bCs/>
        </w:rPr>
        <w:t>ΠΡΟΕΔΡΕΥΩΝ (Νικήτας Κακλαμ</w:t>
      </w:r>
      <w:r>
        <w:rPr>
          <w:rFonts w:eastAsia="Times New Roman"/>
          <w:b/>
          <w:bCs/>
        </w:rPr>
        <w:t>άνης):</w:t>
      </w:r>
      <w:r>
        <w:rPr>
          <w:rFonts w:eastAsia="Times New Roman" w:cs="Times New Roman"/>
          <w:szCs w:val="24"/>
        </w:rPr>
        <w:t xml:space="preserve"> </w:t>
      </w:r>
      <w:r>
        <w:rPr>
          <w:rFonts w:eastAsia="Times New Roman" w:cs="Times New Roman"/>
        </w:rPr>
        <w:t xml:space="preserve">Κυρία </w:t>
      </w:r>
      <w:proofErr w:type="spellStart"/>
      <w:r>
        <w:rPr>
          <w:rFonts w:eastAsia="Times New Roman" w:cs="Times New Roman"/>
        </w:rPr>
        <w:t>Κατριβάνου</w:t>
      </w:r>
      <w:proofErr w:type="spellEnd"/>
      <w:r>
        <w:rPr>
          <w:rFonts w:eastAsia="Times New Roman" w:cs="Times New Roman"/>
        </w:rPr>
        <w:t xml:space="preserve">, ηρεμία. Θα τα πείτε όταν μιλήσετε. </w:t>
      </w:r>
    </w:p>
    <w:p w14:paraId="31B164EC" w14:textId="77777777" w:rsidR="00643513" w:rsidRDefault="00AD6DE5">
      <w:pPr>
        <w:spacing w:line="600" w:lineRule="auto"/>
        <w:ind w:firstLine="720"/>
        <w:jc w:val="both"/>
        <w:rPr>
          <w:rFonts w:eastAsia="Times New Roman" w:cs="Times New Roman"/>
        </w:rPr>
      </w:pPr>
      <w:r>
        <w:rPr>
          <w:rFonts w:eastAsia="Times New Roman" w:cs="Times New Roman"/>
          <w:b/>
        </w:rPr>
        <w:t>ΒΑΣΙΛΕΙΟΣ ΚΙΚΙΛΙΑΣ:</w:t>
      </w:r>
      <w:r>
        <w:rPr>
          <w:rFonts w:eastAsia="Times New Roman" w:cs="Times New Roman"/>
        </w:rPr>
        <w:t xml:space="preserve"> Οι υπαίτιοι της πολιτικής των ανοιχτών συνόρων, του «δίνουμε χαρτιά και πάνε όλοι στην Ευρώπη», </w:t>
      </w:r>
      <w:r>
        <w:rPr>
          <w:rFonts w:eastAsia="Times New Roman"/>
          <w:bCs/>
        </w:rPr>
        <w:t>είναι</w:t>
      </w:r>
      <w:r>
        <w:rPr>
          <w:rFonts w:eastAsia="Times New Roman" w:cs="Times New Roman"/>
        </w:rPr>
        <w:t xml:space="preserve"> ο λόγος που κάποιοι ακραίοι κύκλοι στην Ευρώπη χρησιμοποίησαν αυτή την άφ</w:t>
      </w:r>
      <w:r>
        <w:rPr>
          <w:rFonts w:eastAsia="Times New Roman" w:cs="Times New Roman"/>
        </w:rPr>
        <w:t xml:space="preserve">ρονα πολιτική σας για να κατηγορήσουν εμάς για θέματα ασφαλείας, τα οποία πλέον </w:t>
      </w:r>
      <w:r>
        <w:rPr>
          <w:rFonts w:eastAsia="Times New Roman" w:cs="Times New Roman"/>
          <w:bCs/>
          <w:shd w:val="clear" w:color="auto" w:fill="FFFFFF"/>
        </w:rPr>
        <w:t>υπάρχουν</w:t>
      </w:r>
      <w:r>
        <w:rPr>
          <w:rFonts w:eastAsia="Times New Roman" w:cs="Times New Roman"/>
        </w:rPr>
        <w:t xml:space="preserve"> στην </w:t>
      </w:r>
      <w:r>
        <w:rPr>
          <w:rFonts w:eastAsia="Times New Roman" w:cs="Times New Roman"/>
        </w:rPr>
        <w:lastRenderedPageBreak/>
        <w:t xml:space="preserve">Ευρώπη, και βρήκαν αφορμή να κλείσουν τον </w:t>
      </w:r>
      <w:r>
        <w:rPr>
          <w:rFonts w:eastAsia="Times New Roman" w:cs="Times New Roman"/>
        </w:rPr>
        <w:t>«β</w:t>
      </w:r>
      <w:r>
        <w:rPr>
          <w:rFonts w:eastAsia="Times New Roman" w:cs="Times New Roman"/>
        </w:rPr>
        <w:t xml:space="preserve">αλκανικό </w:t>
      </w:r>
      <w:r>
        <w:rPr>
          <w:rFonts w:eastAsia="Times New Roman" w:cs="Times New Roman"/>
        </w:rPr>
        <w:t>δ</w:t>
      </w:r>
      <w:r>
        <w:rPr>
          <w:rFonts w:eastAsia="Times New Roman" w:cs="Times New Roman"/>
        </w:rPr>
        <w:t>ιάδρομο</w:t>
      </w:r>
      <w:r>
        <w:rPr>
          <w:rFonts w:eastAsia="Times New Roman" w:cs="Times New Roman"/>
        </w:rPr>
        <w:t>»</w:t>
      </w:r>
      <w:r>
        <w:rPr>
          <w:rFonts w:eastAsia="Times New Roman" w:cs="Times New Roman"/>
        </w:rPr>
        <w:t>. Και αντί να τους κουνάμε εμείς το δάχτυλο με παράδειγμα τον ελληνικό λαό, κουνάνε αυτοί το δάχτυλο</w:t>
      </w:r>
      <w:r>
        <w:rPr>
          <w:rFonts w:eastAsia="Times New Roman" w:cs="Times New Roman"/>
        </w:rPr>
        <w:t xml:space="preserve"> σε εμάς με παράδειγμα την ανερμάτιστη </w:t>
      </w:r>
      <w:r>
        <w:rPr>
          <w:rFonts w:eastAsia="Times New Roman"/>
          <w:bCs/>
        </w:rPr>
        <w:t>Κυβέρνησή</w:t>
      </w:r>
      <w:r>
        <w:rPr>
          <w:rFonts w:eastAsia="Times New Roman" w:cs="Times New Roman"/>
        </w:rPr>
        <w:t xml:space="preserve"> σας. Και αντί να ντρέπεστε γι’ αυτό και να ζητήσετε συγγνώμη, έρχεστε εδώ και μας ζητάτε τον λόγο κιόλας. </w:t>
      </w:r>
    </w:p>
    <w:p w14:paraId="31B164ED" w14:textId="77777777" w:rsidR="00643513" w:rsidRDefault="00AD6DE5">
      <w:pPr>
        <w:spacing w:line="600" w:lineRule="auto"/>
        <w:ind w:firstLine="720"/>
        <w:jc w:val="both"/>
        <w:rPr>
          <w:rFonts w:eastAsia="Times New Roman" w:cs="Times New Roman"/>
        </w:rPr>
      </w:pPr>
      <w:r>
        <w:rPr>
          <w:rFonts w:eastAsia="Times New Roman" w:cs="Times New Roman"/>
        </w:rPr>
        <w:t>Επί της αρχής καταλαβαίνετε ότι έτσι όπως φέρνετε αυτό το νομοσχέδιο, εμείς δεν υπάρχει περίπτωση να</w:t>
      </w:r>
      <w:r>
        <w:rPr>
          <w:rFonts w:eastAsia="Times New Roman" w:cs="Times New Roman"/>
        </w:rPr>
        <w:t xml:space="preserve"> ψηφίσουμε. Τα </w:t>
      </w:r>
      <w:r>
        <w:rPr>
          <w:rFonts w:eastAsia="Times New Roman"/>
        </w:rPr>
        <w:t>άρθρα</w:t>
      </w:r>
      <w:r>
        <w:rPr>
          <w:rFonts w:eastAsia="Times New Roman" w:cs="Times New Roman"/>
        </w:rPr>
        <w:t xml:space="preserve"> αυτά που έχουν να κάνουν με την ευρωπαϊκή </w:t>
      </w:r>
      <w:r>
        <w:rPr>
          <w:rFonts w:eastAsia="Times New Roman" w:cs="Times New Roman"/>
        </w:rPr>
        <w:t>ο</w:t>
      </w:r>
      <w:r>
        <w:rPr>
          <w:rFonts w:eastAsia="Times New Roman" w:cs="Times New Roman"/>
        </w:rPr>
        <w:t xml:space="preserve">δηγία σε πρώτο πλάνο -σε πρώτο πλάνο το τονίζω- θα τα ψηφίσουμε και θα τα στηρίξουμε. Διατηρούμε τις επιφυλάξεις μας για την </w:t>
      </w:r>
      <w:r>
        <w:rPr>
          <w:rFonts w:eastAsia="Times New Roman" w:cs="Times New Roman"/>
        </w:rPr>
        <w:t>ο</w:t>
      </w:r>
      <w:r>
        <w:rPr>
          <w:rFonts w:eastAsia="Times New Roman" w:cs="Times New Roman"/>
        </w:rPr>
        <w:t xml:space="preserve">δηγία σε ό,τι έχει να κάνει με εσάς. </w:t>
      </w:r>
    </w:p>
    <w:p w14:paraId="31B164EE" w14:textId="77777777" w:rsidR="00643513" w:rsidRDefault="00AD6DE5">
      <w:pPr>
        <w:spacing w:line="600" w:lineRule="auto"/>
        <w:ind w:firstLine="720"/>
        <w:jc w:val="both"/>
        <w:rPr>
          <w:rFonts w:eastAsia="Times New Roman"/>
        </w:rPr>
      </w:pPr>
      <w:r>
        <w:rPr>
          <w:rFonts w:eastAsia="Times New Roman" w:cs="Times New Roman"/>
        </w:rPr>
        <w:t xml:space="preserve">Για όλα τα άλλα θα μάθει ο ελληνικός λαός -και θα έχετε την ευθύνη μόνοι σας, </w:t>
      </w:r>
      <w:r>
        <w:rPr>
          <w:rFonts w:eastAsia="Times New Roman"/>
        </w:rPr>
        <w:t xml:space="preserve">κύριοι, εσείς και οι ΑΝΕΛ- ότι στις επόμενες εβδομάδες και μήνες, που θα χάσετε τον έλεγχο με τους φορείς της κοινωνίας, με </w:t>
      </w:r>
      <w:r>
        <w:rPr>
          <w:rFonts w:eastAsia="Times New Roman"/>
        </w:rPr>
        <w:lastRenderedPageBreak/>
        <w:t xml:space="preserve">τις ΜΚΟ, που θα κάνουν ό,τι θέλουν, με τις </w:t>
      </w:r>
      <w:r>
        <w:rPr>
          <w:rFonts w:eastAsia="Times New Roman"/>
        </w:rPr>
        <w:t>ε</w:t>
      </w:r>
      <w:r>
        <w:rPr>
          <w:rFonts w:eastAsia="Times New Roman"/>
        </w:rPr>
        <w:t>πιτροπές π</w:t>
      </w:r>
      <w:r>
        <w:rPr>
          <w:rFonts w:eastAsia="Times New Roman"/>
        </w:rPr>
        <w:t xml:space="preserve">ου δεν θα λειτουργούν και με το χάος που θα δημιουργείται στη χώρα σε θέματα μετανάστευσης, προσφυγικού και ασφάλειας, θα έχετε την αποκλειστική ευθύνη. </w:t>
      </w:r>
    </w:p>
    <w:p w14:paraId="31B164EF" w14:textId="77777777" w:rsidR="00643513" w:rsidRDefault="00AD6DE5">
      <w:pPr>
        <w:spacing w:line="600" w:lineRule="auto"/>
        <w:ind w:firstLine="720"/>
        <w:jc w:val="both"/>
        <w:rPr>
          <w:rFonts w:eastAsia="Times New Roman"/>
        </w:rPr>
      </w:pPr>
      <w:r>
        <w:rPr>
          <w:rFonts w:eastAsia="Times New Roman"/>
        </w:rPr>
        <w:t xml:space="preserve">Και επειδή μιλήσατε και ο κύριος Πρωθυπουργός εδώ, στην προηγούμενη συνεδρίαση που έγινε για θέματα </w:t>
      </w:r>
      <w:r>
        <w:rPr>
          <w:rFonts w:eastAsia="Times New Roman"/>
        </w:rPr>
        <w:t>δ</w:t>
      </w:r>
      <w:r>
        <w:rPr>
          <w:rFonts w:eastAsia="Times New Roman"/>
        </w:rPr>
        <w:t>ι</w:t>
      </w:r>
      <w:r>
        <w:rPr>
          <w:rFonts w:eastAsia="Times New Roman"/>
        </w:rPr>
        <w:t>καιοσύνης, για να αλλάξουμε τη νομολογία σε ό,τι έχει να κάνει με την ευθύνη των Υπουργών και τις δύο θητείες, που δεν υπήρχαν και έγιναν, μήπως θα πρέπει να το ξανασκεφθείτε, κυρίες και κύριοι συνάδελφοι, με τον τρόπο με τον οποίο θέλετε να νομοθετήσετε ε</w:t>
      </w:r>
      <w:r>
        <w:rPr>
          <w:rFonts w:eastAsia="Times New Roman"/>
        </w:rPr>
        <w:t xml:space="preserve">σείς και οι Υπουργοί σας; Ή να μας εξηγήσετε, χωρίς να υπάρχει πουθενά στη Διαύγεια, χωρίς να </w:t>
      </w:r>
      <w:r>
        <w:rPr>
          <w:rFonts w:eastAsia="Times New Roman"/>
          <w:bCs/>
          <w:shd w:val="clear" w:color="auto" w:fill="FFFFFF"/>
        </w:rPr>
        <w:t>υπάρχουν</w:t>
      </w:r>
      <w:r>
        <w:rPr>
          <w:rFonts w:eastAsia="Times New Roman"/>
        </w:rPr>
        <w:t xml:space="preserve"> τρεις προσφορές, χωρίς να υπάρχει στοιχειωδώς έλεγχος από τις </w:t>
      </w:r>
      <w:r>
        <w:rPr>
          <w:rFonts w:eastAsia="Times New Roman"/>
        </w:rPr>
        <w:t>υ</w:t>
      </w:r>
      <w:r>
        <w:rPr>
          <w:rFonts w:eastAsia="Times New Roman"/>
        </w:rPr>
        <w:t xml:space="preserve">πηρεσίες, χωρίς να φαίνεται πουθενά ποιος, τι και γιατί, αν ένας </w:t>
      </w:r>
      <w:r>
        <w:rPr>
          <w:rFonts w:eastAsia="Times New Roman"/>
        </w:rPr>
        <w:t>γ</w:t>
      </w:r>
      <w:r>
        <w:rPr>
          <w:rFonts w:eastAsia="Times New Roman"/>
        </w:rPr>
        <w:t xml:space="preserve">ενικός </w:t>
      </w:r>
      <w:r>
        <w:rPr>
          <w:rFonts w:eastAsia="Times New Roman"/>
        </w:rPr>
        <w:t>γ</w:t>
      </w:r>
      <w:r>
        <w:rPr>
          <w:rFonts w:eastAsia="Times New Roman"/>
        </w:rPr>
        <w:t>ραμματέας ή Υπου</w:t>
      </w:r>
      <w:r>
        <w:rPr>
          <w:rFonts w:eastAsia="Times New Roman"/>
        </w:rPr>
        <w:t xml:space="preserve">ργός μπορεί να δίνει τα κονδύλια από την Ευρωπαϊκή Ένωση ή από όπου έρχονται όπου θέλει και όπως θέλει. Πάντως, δεν θα φτάσουν στους πρόσφυγες. </w:t>
      </w:r>
    </w:p>
    <w:p w14:paraId="31B164F0" w14:textId="77777777" w:rsidR="00643513" w:rsidRDefault="00AD6DE5">
      <w:pPr>
        <w:spacing w:line="600" w:lineRule="auto"/>
        <w:ind w:firstLine="720"/>
        <w:jc w:val="both"/>
        <w:rPr>
          <w:rFonts w:eastAsia="Times New Roman"/>
        </w:rPr>
      </w:pPr>
      <w:r>
        <w:rPr>
          <w:rFonts w:eastAsia="Times New Roman"/>
        </w:rPr>
        <w:lastRenderedPageBreak/>
        <w:t xml:space="preserve">Αυτή </w:t>
      </w:r>
      <w:r>
        <w:rPr>
          <w:rFonts w:eastAsia="Times New Roman"/>
          <w:bCs/>
        </w:rPr>
        <w:t>είναι</w:t>
      </w:r>
      <w:r>
        <w:rPr>
          <w:rFonts w:eastAsia="Times New Roman"/>
        </w:rPr>
        <w:t xml:space="preserve"> η ηθική της Αριστεράς; Αυτή </w:t>
      </w:r>
      <w:r>
        <w:rPr>
          <w:rFonts w:eastAsia="Times New Roman"/>
          <w:bCs/>
        </w:rPr>
        <w:t>είναι</w:t>
      </w:r>
      <w:r>
        <w:rPr>
          <w:rFonts w:eastAsia="Times New Roman"/>
        </w:rPr>
        <w:t xml:space="preserve"> η πρώτη φορά Αριστερά; Αυτό </w:t>
      </w:r>
      <w:r>
        <w:rPr>
          <w:rFonts w:eastAsia="Times New Roman"/>
          <w:bCs/>
        </w:rPr>
        <w:t>είναι</w:t>
      </w:r>
      <w:r>
        <w:rPr>
          <w:rFonts w:eastAsia="Times New Roman"/>
        </w:rPr>
        <w:t xml:space="preserve"> το παράδειγμα</w:t>
      </w:r>
      <w:r>
        <w:rPr>
          <w:rFonts w:eastAsia="Times New Roman"/>
        </w:rPr>
        <w:t>,</w:t>
      </w:r>
      <w:r>
        <w:rPr>
          <w:rFonts w:eastAsia="Times New Roman"/>
        </w:rPr>
        <w:t xml:space="preserve"> το οποίο θέλετε ν</w:t>
      </w:r>
      <w:r>
        <w:rPr>
          <w:rFonts w:eastAsia="Times New Roman"/>
        </w:rPr>
        <w:t>α φέρετε και για το οποίο μίλησε ο Πρωθυπουργός; Είπε για νέα ήθη και έθιμα, ότι «εμείς δεν είμαστε σαν κι εσάς».</w:t>
      </w:r>
    </w:p>
    <w:p w14:paraId="31B164F1" w14:textId="77777777" w:rsidR="00643513" w:rsidRDefault="00AD6DE5">
      <w:pPr>
        <w:spacing w:line="600" w:lineRule="auto"/>
        <w:ind w:firstLine="720"/>
        <w:jc w:val="both"/>
        <w:rPr>
          <w:rFonts w:eastAsia="Times New Roman" w:cs="Times New Roman"/>
        </w:rPr>
      </w:pPr>
      <w:r>
        <w:rPr>
          <w:rFonts w:eastAsia="Times New Roman"/>
        </w:rPr>
        <w:t xml:space="preserve">Πράγματι, δεν είστε σαν κι εμάς. Είστε ό,τι πιο παλαιοκομματικό, γκρίζο, νωθρό και περίεργο υπάρχει σε ό,τι έχει να κάνει με τον τρόπο με τον </w:t>
      </w:r>
      <w:r>
        <w:rPr>
          <w:rFonts w:eastAsia="Times New Roman"/>
        </w:rPr>
        <w:t xml:space="preserve">οποίο λειτούργησε -κακώς- η Μεταπολίτευση. Αυτά έχετε αντιγράψει, αυτά ενσωματώνετε και πολύ λυπάμαι, αλλά θέλω να σας πω ότι δυστυχώς το νέο, το οποίο ευαγγελίζεστε, δεν </w:t>
      </w:r>
      <w:r>
        <w:rPr>
          <w:rFonts w:eastAsia="Times New Roman"/>
          <w:bCs/>
        </w:rPr>
        <w:t>είναι</w:t>
      </w:r>
      <w:r>
        <w:rPr>
          <w:rFonts w:eastAsia="Times New Roman"/>
        </w:rPr>
        <w:t xml:space="preserve"> τίποτα άλλο παρά το παλιό. </w:t>
      </w:r>
      <w:r>
        <w:rPr>
          <w:rFonts w:eastAsia="Times New Roman"/>
          <w:bCs/>
        </w:rPr>
        <w:t>Είναι</w:t>
      </w:r>
      <w:r>
        <w:rPr>
          <w:rFonts w:eastAsia="Times New Roman"/>
        </w:rPr>
        <w:t xml:space="preserve"> ο τρόπος με τον οποίο θέλετε σε «ημετέρους», σ</w:t>
      </w:r>
      <w:r>
        <w:rPr>
          <w:rFonts w:eastAsia="Times New Roman"/>
        </w:rPr>
        <w:t xml:space="preserve">ε λίγους, σε αυτούς που σας αρέσει, να διανέμετε το δημόσιο χρήμα. Προφανώς και δεν έχουμε να κάνουμε σε τίποτα με αυτό. </w:t>
      </w:r>
    </w:p>
    <w:p w14:paraId="31B164F2"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 xml:space="preserve">Θα μπορούσα να μιλήσω για πολλά άρθρα και διατάξεις. Έχει σημασία απλώς να πω ότι εδώ επιχειρείτε ουσιαστικά δύο πράγματα: Κάνετε μία </w:t>
      </w:r>
      <w:r>
        <w:rPr>
          <w:rFonts w:eastAsia="Times New Roman" w:cs="Times New Roman"/>
          <w:szCs w:val="24"/>
        </w:rPr>
        <w:t>δ</w:t>
      </w:r>
      <w:r>
        <w:rPr>
          <w:rFonts w:eastAsia="Times New Roman" w:cs="Times New Roman"/>
          <w:szCs w:val="24"/>
        </w:rPr>
        <w:t xml:space="preserve">ιεύθυνση στη </w:t>
      </w:r>
      <w:r>
        <w:rPr>
          <w:rFonts w:eastAsia="Times New Roman" w:cs="Times New Roman"/>
          <w:szCs w:val="24"/>
        </w:rPr>
        <w:t>γ</w:t>
      </w:r>
      <w:r>
        <w:rPr>
          <w:rFonts w:eastAsia="Times New Roman" w:cs="Times New Roman"/>
          <w:szCs w:val="24"/>
        </w:rPr>
        <w:t xml:space="preserve">ενική </w:t>
      </w:r>
      <w:r>
        <w:rPr>
          <w:rFonts w:eastAsia="Times New Roman" w:cs="Times New Roman"/>
          <w:szCs w:val="24"/>
        </w:rPr>
        <w:t>γ</w:t>
      </w:r>
      <w:r>
        <w:rPr>
          <w:rFonts w:eastAsia="Times New Roman" w:cs="Times New Roman"/>
          <w:szCs w:val="24"/>
        </w:rPr>
        <w:t xml:space="preserve">ραμματεία και κάνετε ένα </w:t>
      </w:r>
      <w:r>
        <w:rPr>
          <w:rFonts w:eastAsia="Times New Roman" w:cs="Times New Roman"/>
          <w:szCs w:val="24"/>
        </w:rPr>
        <w:t>τ</w:t>
      </w:r>
      <w:r>
        <w:rPr>
          <w:rFonts w:eastAsia="Times New Roman" w:cs="Times New Roman"/>
          <w:szCs w:val="24"/>
        </w:rPr>
        <w:t xml:space="preserve">μήμα, </w:t>
      </w:r>
      <w:r>
        <w:rPr>
          <w:rFonts w:eastAsia="Times New Roman" w:cs="Times New Roman"/>
          <w:szCs w:val="24"/>
        </w:rPr>
        <w:t>δ</w:t>
      </w:r>
      <w:r>
        <w:rPr>
          <w:rFonts w:eastAsia="Times New Roman" w:cs="Times New Roman"/>
          <w:szCs w:val="24"/>
        </w:rPr>
        <w:t xml:space="preserve">ιεύθυνση και τα αλλάζετε από το Υπουργείο Εσωτερικών στο Υπουργείο Μετανάστευσης. Κι αυτό το φέρνετε συρραπτικό με αυτά που είχε πει η κ. Χριστοδουλοπούλου και με μία ευρωπαϊκή </w:t>
      </w:r>
      <w:r>
        <w:rPr>
          <w:rFonts w:eastAsia="Times New Roman" w:cs="Times New Roman"/>
          <w:szCs w:val="24"/>
        </w:rPr>
        <w:t>ο</w:t>
      </w:r>
      <w:r>
        <w:rPr>
          <w:rFonts w:eastAsia="Times New Roman" w:cs="Times New Roman"/>
          <w:szCs w:val="24"/>
        </w:rPr>
        <w:t>δηγία και το λέτε «λύση</w:t>
      </w:r>
      <w:r>
        <w:rPr>
          <w:rFonts w:eastAsia="Times New Roman" w:cs="Times New Roman"/>
          <w:szCs w:val="24"/>
        </w:rPr>
        <w:t xml:space="preserve">» στο προσφυγικό- μεταναστευτικό! </w:t>
      </w:r>
    </w:p>
    <w:p w14:paraId="31B164F3"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Δεν έχετε ιδέα τι σας γίνεται. Χάνετε τον έλεγχο στο επίπεδο της δημόσιας υγείας και υγιεινής. Το ξέρετε πάρα πολύ καλά. Τα περιστατικά βιαιοπραγίας, μαχαιρωμάτων, ξυλοδαρμών, πετροπόλεμου στα κλειστά κέντρα -όχι στο κλει</w:t>
      </w:r>
      <w:r>
        <w:rPr>
          <w:rFonts w:eastAsia="Times New Roman" w:cs="Times New Roman"/>
          <w:szCs w:val="24"/>
        </w:rPr>
        <w:t xml:space="preserve">στό κέντρο που είχαμε, το ένα, τα δύο-τρία, αλλά στα πενήντα που έχετε φτιάξει- είναι το ένα πίσω από το άλλο. Το Λιμενικό, η Αστυνομία, αυτοί που υβρίζατε πέρυσι, αυτοί τους οποίους λέγατε διεφθαρμένους κι ότι έπνιγαν τον κόσμο και που τώρα τους στέλνετε </w:t>
      </w:r>
      <w:r>
        <w:rPr>
          <w:rFonts w:eastAsia="Times New Roman" w:cs="Times New Roman"/>
          <w:szCs w:val="24"/>
        </w:rPr>
        <w:t xml:space="preserve">για Νόμπελ, αυτοί έχουν φτάσει στα όρια των αντοχών τους. Η ελληνική κοινωνία επίσης. </w:t>
      </w:r>
    </w:p>
    <w:p w14:paraId="31B164F4"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Εσείς τι κάνετε; Μας φέρνετε ένα νομοσχέδιο το οποίο ουσιαστικά είναι μία συρραφή τριών-τεσσάρων πραγμάτων, γεμάτο προχειρολογίες. Άλλωστε, σε κάθε άρθρο ουσιαστικά υπάρ</w:t>
      </w:r>
      <w:r>
        <w:rPr>
          <w:rFonts w:eastAsia="Times New Roman" w:cs="Times New Roman"/>
          <w:szCs w:val="24"/>
        </w:rPr>
        <w:t xml:space="preserve">χει η σχετική διάταξη που λέει ότι με πράξη νομοθετικού περιεχομένου ή με υπουργική απόφαση μπορεί να αλλάξει. Άρα, ούτε εσείς δεν είστε σίγουροι για αυτό. </w:t>
      </w:r>
    </w:p>
    <w:p w14:paraId="31B164F5"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Σας λέμε ότι για να εφαρμοστεί το νομοσχέδιο χρειάζονται πενήντα έξι τροποποιητικές. Σας λέμε επίση</w:t>
      </w:r>
      <w:r>
        <w:rPr>
          <w:rFonts w:eastAsia="Times New Roman" w:cs="Times New Roman"/>
          <w:szCs w:val="24"/>
        </w:rPr>
        <w:t>ς ότι ο τρόπος με τον οποίο λειτουργείτε θα βάλει φωτιά σε εμάς, στη σχέση μας με τους γείτονες, σε σχέση με τους Ευρωπαίους. Θα το δείτε αυτό σε λίγες εβδομάδες. Και μας ζητάτε να στηρίξουμε. Κι όχι μόνο μας ζητάτε να στηρίξουμε, αλλά μας κουνάτε και το δ</w:t>
      </w:r>
      <w:r>
        <w:rPr>
          <w:rFonts w:eastAsia="Times New Roman" w:cs="Times New Roman"/>
          <w:szCs w:val="24"/>
        </w:rPr>
        <w:t>άχτυλο.</w:t>
      </w:r>
    </w:p>
    <w:p w14:paraId="31B164F6"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 Κι ενώ είχαμε την καλή διάθεση πράγματι να έρθουμε και να στηρίξουμε για έκτακτες ανάγκες την ευρωπαϊκή </w:t>
      </w:r>
      <w:r>
        <w:rPr>
          <w:rFonts w:eastAsia="Times New Roman" w:cs="Times New Roman"/>
          <w:szCs w:val="24"/>
        </w:rPr>
        <w:t>ο</w:t>
      </w:r>
      <w:r>
        <w:rPr>
          <w:rFonts w:eastAsia="Times New Roman" w:cs="Times New Roman"/>
          <w:szCs w:val="24"/>
        </w:rPr>
        <w:t xml:space="preserve">δηγία –όπως και κάνουμε- και να μας φέρετε εδώ ένα νομοσχέδιο στο οποίο θα μπορούσαμε να συζητήσουμε τρεις μέρες στην </w:t>
      </w:r>
      <w:r>
        <w:rPr>
          <w:rFonts w:eastAsia="Times New Roman" w:cs="Times New Roman"/>
          <w:szCs w:val="24"/>
        </w:rPr>
        <w:t>ε</w:t>
      </w:r>
      <w:r>
        <w:rPr>
          <w:rFonts w:eastAsia="Times New Roman" w:cs="Times New Roman"/>
          <w:szCs w:val="24"/>
        </w:rPr>
        <w:t xml:space="preserve">πιτροπή κι άλλες τρεις μέρες στην Ολομέλεια και να βρεθεί ένας κοινός </w:t>
      </w:r>
      <w:r>
        <w:rPr>
          <w:rFonts w:eastAsia="Times New Roman" w:cs="Times New Roman"/>
          <w:szCs w:val="24"/>
        </w:rPr>
        <w:lastRenderedPageBreak/>
        <w:t xml:space="preserve">τόπος, όπως ορίζει και το Σύνταγμα, εσείς τι κάνετε; Μας ζητάτε να είμαστε συμμέτοχοι στο έγκλημα. Συμμέτοχη στο έγκλημα της </w:t>
      </w:r>
      <w:proofErr w:type="spellStart"/>
      <w:r>
        <w:rPr>
          <w:rFonts w:eastAsia="Times New Roman" w:cs="Times New Roman"/>
          <w:szCs w:val="24"/>
        </w:rPr>
        <w:t>μπίζνας</w:t>
      </w:r>
      <w:proofErr w:type="spellEnd"/>
      <w:r>
        <w:rPr>
          <w:rFonts w:eastAsia="Times New Roman" w:cs="Times New Roman"/>
          <w:szCs w:val="24"/>
        </w:rPr>
        <w:t xml:space="preserve"> η Νέα Δημοκρατία δεν πρόκειται να γίνει μαζί σας. </w:t>
      </w:r>
    </w:p>
    <w:p w14:paraId="31B164F7"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Ολ</w:t>
      </w:r>
      <w:r>
        <w:rPr>
          <w:rFonts w:eastAsia="Times New Roman" w:cs="Times New Roman"/>
          <w:szCs w:val="24"/>
        </w:rPr>
        <w:t>οκληρώνω με το εξής: Το προσφυγικό-μεταναστευτικό το έχετε αναγάγει σε θέμα ύψιστης εσωτερικής ασφάλειας για την Ελλάδα και για την Ευρώπη. Δεν έχετε στρατηγική, δεν έχετε τακτική, δεν έχετε σχέδιο και δεν ξέρετε, κύριοι, τι υπογράφετε με αυτό το νομοσχέδι</w:t>
      </w:r>
      <w:r>
        <w:rPr>
          <w:rFonts w:eastAsia="Times New Roman" w:cs="Times New Roman"/>
          <w:szCs w:val="24"/>
        </w:rPr>
        <w:t xml:space="preserve">ο, εσείς κι όχι εμείς. </w:t>
      </w:r>
    </w:p>
    <w:p w14:paraId="31B164F8"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1B164F9" w14:textId="77777777" w:rsidR="00643513" w:rsidRDefault="00AD6DE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1B164FA"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χρειαστήκατε ούτε καν τον χρόνο ανοχής. Κι εγώ ευχαριστώ. </w:t>
      </w:r>
    </w:p>
    <w:p w14:paraId="31B164FB"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Τον λόγο έχει ο ειδικός αγορητής της Χρυσής Αυγής κ. Ιωάννης Λαγ</w:t>
      </w:r>
      <w:r>
        <w:rPr>
          <w:rFonts w:eastAsia="Times New Roman" w:cs="Times New Roman"/>
          <w:szCs w:val="24"/>
        </w:rPr>
        <w:t xml:space="preserve">ός. </w:t>
      </w:r>
    </w:p>
    <w:p w14:paraId="31B164FC"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Ευχαριστώ, κύριε Πρόεδρε.</w:t>
      </w:r>
    </w:p>
    <w:p w14:paraId="31B164FD"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 xml:space="preserve">Κατ’ αρχάς θα θέλαμε να τονίσουμε και πάλι την αντίθεσή μας για το ότι το νομοσχέδιο αυτό έρχεται με κατεπείγουσα μορφή. Δεν μπορούμε να καταλάβουμε τον λόγο. Αυτό το είπαμε χθες και κατά τη διάρκεια της </w:t>
      </w:r>
      <w:r>
        <w:rPr>
          <w:rFonts w:eastAsia="Times New Roman" w:cs="Times New Roman"/>
          <w:szCs w:val="24"/>
        </w:rPr>
        <w:t>ε</w:t>
      </w:r>
      <w:r>
        <w:rPr>
          <w:rFonts w:eastAsia="Times New Roman" w:cs="Times New Roman"/>
          <w:szCs w:val="24"/>
        </w:rPr>
        <w:t>πιτρο</w:t>
      </w:r>
      <w:r>
        <w:rPr>
          <w:rFonts w:eastAsia="Times New Roman" w:cs="Times New Roman"/>
          <w:szCs w:val="24"/>
        </w:rPr>
        <w:t xml:space="preserve">πής. Δεν υπήρχε κανένας λόγος να έρθει ένα νομοσχέδιο κατεπείγον αυτή τη στιγμή. Μάλιστα και να ψηφιστεί ακόμη, ξέρουμε ότι δεν πρόκειται να εφαρμοστεί, όπως λέει και τονίζει και μέσα, για τους επόμενους τρεις-τέσσερις περίπου μήνες, τουλάχιστον. Άρα, εδώ </w:t>
      </w:r>
      <w:r>
        <w:rPr>
          <w:rFonts w:eastAsia="Times New Roman" w:cs="Times New Roman"/>
          <w:szCs w:val="24"/>
        </w:rPr>
        <w:t xml:space="preserve">υπάρχει ξεκάθαρη κοροϊδία. Η Κυβέρνηση απλώς θέλει να νομοθετεί υπέρ των λαθρομεταναστών και των προσφύγων και όχι υπέρ του ελληνικού έθνους. </w:t>
      </w:r>
    </w:p>
    <w:p w14:paraId="31B164FE"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Μας κάνει ιδιαίτερη εντύπωση το γεγονός ότι τα νομοσχέδια που έρχονται έχουν να κάνουν συνέχεια με έναν διαγωνισμ</w:t>
      </w:r>
      <w:r>
        <w:rPr>
          <w:rFonts w:eastAsia="Times New Roman" w:cs="Times New Roman"/>
          <w:szCs w:val="24"/>
        </w:rPr>
        <w:t xml:space="preserve">ό, θα μπορούσα να πω, της Κυβέρνησης με την Αξιωματική Αντιπολίτευση για το ποιος θα νομοθετήσει και θα θεσμοθετήσει καλύτερα για τους λαθρομετανάστες που κυριεύουν τη χώρα μας. </w:t>
      </w:r>
    </w:p>
    <w:p w14:paraId="31B164FF"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Για να τονίσουμε κάποια πράγματα λοιπόν και να δούμε ποια είναι η αλήθεια –γιατί πολλά έχουμε ακούσει για πρόσφυγες κι ότι είναι ταλαίπωροι αυτοί που μπαίνουν εδώ μέσα, σίγουρα υπάρχει κι ένας μικρός αριθμός που είναι έτσι- να πούμε τα στοιχεία, τα οποία ε</w:t>
      </w:r>
      <w:r>
        <w:rPr>
          <w:rFonts w:eastAsia="Times New Roman" w:cs="Times New Roman"/>
          <w:szCs w:val="24"/>
        </w:rPr>
        <w:t xml:space="preserve">σάς σας αρέσει να τα λέτε, από τη </w:t>
      </w:r>
      <w:r>
        <w:rPr>
          <w:rFonts w:eastAsia="Times New Roman" w:cs="Times New Roman"/>
          <w:szCs w:val="24"/>
          <w:lang w:val="en-US"/>
        </w:rPr>
        <w:t>EUROSTAT</w:t>
      </w:r>
      <w:r>
        <w:rPr>
          <w:rFonts w:eastAsia="Times New Roman" w:cs="Times New Roman"/>
          <w:szCs w:val="24"/>
        </w:rPr>
        <w:t xml:space="preserve">, κάποια στοιχεία που συνήθως σχολιάζετε. </w:t>
      </w:r>
    </w:p>
    <w:p w14:paraId="31B16500"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Έχουν γίνει το προηγούμενο έτος έντεκα χιλιάδες τριακόσιες εβδομήντα αιτήσεις για χορήγηση ασύλου. Από αυτές, μόνο οι τρεις χιλιάδες τριακόσιες είκοσι πέντε είναι από Σύρι</w:t>
      </w:r>
      <w:r>
        <w:rPr>
          <w:rFonts w:eastAsia="Times New Roman" w:cs="Times New Roman"/>
          <w:szCs w:val="24"/>
        </w:rPr>
        <w:t xml:space="preserve">ους, από τους ανθρώπους δηλαδή που έχουν άμεσο πρόβλημα με πόλεμο στη χώρα τους. Τα άλλα είναι από Αφγανούς, Ιρακινούς, </w:t>
      </w:r>
      <w:proofErr w:type="spellStart"/>
      <w:r>
        <w:rPr>
          <w:rFonts w:eastAsia="Times New Roman" w:cs="Times New Roman"/>
          <w:szCs w:val="24"/>
        </w:rPr>
        <w:t>Μπαγκλαντεσιανούς</w:t>
      </w:r>
      <w:proofErr w:type="spellEnd"/>
      <w:r>
        <w:rPr>
          <w:rFonts w:eastAsia="Times New Roman" w:cs="Times New Roman"/>
          <w:szCs w:val="24"/>
        </w:rPr>
        <w:t>, από Πακιστανούς. Άρα, εδώ βλέπουμε ότι δεν υπάρχει τόσο μεγάλο ζήτημα στο προσφυγικό όσο, όπως φωνάζει η Χρυσή Αυγή ε</w:t>
      </w:r>
      <w:r>
        <w:rPr>
          <w:rFonts w:eastAsia="Times New Roman" w:cs="Times New Roman"/>
          <w:szCs w:val="24"/>
        </w:rPr>
        <w:t xml:space="preserve">δώ και τόσα χρόνια, για το </w:t>
      </w:r>
      <w:proofErr w:type="spellStart"/>
      <w:r>
        <w:rPr>
          <w:rFonts w:eastAsia="Times New Roman" w:cs="Times New Roman"/>
          <w:szCs w:val="24"/>
        </w:rPr>
        <w:t>λαθρομεταναστευτικό</w:t>
      </w:r>
      <w:proofErr w:type="spellEnd"/>
      <w:r>
        <w:rPr>
          <w:rFonts w:eastAsia="Times New Roman" w:cs="Times New Roman"/>
          <w:szCs w:val="24"/>
        </w:rPr>
        <w:t xml:space="preserve">. </w:t>
      </w:r>
    </w:p>
    <w:p w14:paraId="31B16501" w14:textId="77777777" w:rsidR="00643513" w:rsidRDefault="00AD6DE5">
      <w:pPr>
        <w:spacing w:line="600" w:lineRule="auto"/>
        <w:ind w:firstLine="720"/>
        <w:jc w:val="both"/>
        <w:rPr>
          <w:rFonts w:eastAsia="UB-Helvetica" w:cs="Times New Roman"/>
          <w:szCs w:val="24"/>
        </w:rPr>
      </w:pPr>
      <w:r>
        <w:rPr>
          <w:rFonts w:eastAsia="UB-Helvetica" w:cs="Times New Roman"/>
          <w:szCs w:val="24"/>
        </w:rPr>
        <w:lastRenderedPageBreak/>
        <w:t>Επίσης, θέλουμε να πούμε και να τονίσουμε ότι, σε αντίθεση με αυτά τα δακρύβρεχτα που βλέπουμε στα δελτία ειδήσεων, τις γυναίκες με τα μωράκια στα χέρια, που είναι μια μικρή μειοψηφία, από τ</w:t>
      </w:r>
      <w:r>
        <w:rPr>
          <w:rFonts w:eastAsia="UB-Helvetica" w:cs="Times New Roman"/>
          <w:szCs w:val="24"/>
        </w:rPr>
        <w:t>ις</w:t>
      </w:r>
      <w:r>
        <w:rPr>
          <w:rFonts w:eastAsia="UB-Helvetica" w:cs="Times New Roman"/>
          <w:szCs w:val="24"/>
        </w:rPr>
        <w:t xml:space="preserve"> οχτακόσι</w:t>
      </w:r>
      <w:r>
        <w:rPr>
          <w:rFonts w:eastAsia="UB-Helvetica" w:cs="Times New Roman"/>
          <w:szCs w:val="24"/>
        </w:rPr>
        <w:t>ες</w:t>
      </w:r>
      <w:r>
        <w:rPr>
          <w:rFonts w:eastAsia="UB-Helvetica" w:cs="Times New Roman"/>
          <w:szCs w:val="24"/>
        </w:rPr>
        <w:t xml:space="preserve"> πεν</w:t>
      </w:r>
      <w:r>
        <w:rPr>
          <w:rFonts w:eastAsia="UB-Helvetica" w:cs="Times New Roman"/>
          <w:szCs w:val="24"/>
        </w:rPr>
        <w:t xml:space="preserve">ήντα έξι χιλιάδες εφτακόσια είκοσι τρία άτομα, που μπήκαν το 2015 στα σύνορά μας με δόλιο και λαθραίο τρόπο, τα εφτακόσια έντεκα χιλιάδες ογδόντα είναι ηλικίας έως τριάντα τεσσάρων ετών. </w:t>
      </w:r>
    </w:p>
    <w:p w14:paraId="31B16502" w14:textId="77777777" w:rsidR="00643513" w:rsidRDefault="00AD6DE5">
      <w:pPr>
        <w:spacing w:line="600" w:lineRule="auto"/>
        <w:ind w:firstLine="720"/>
        <w:jc w:val="both"/>
        <w:rPr>
          <w:rFonts w:eastAsia="UB-Helvetica" w:cs="Times New Roman"/>
          <w:szCs w:val="24"/>
        </w:rPr>
      </w:pPr>
      <w:r>
        <w:rPr>
          <w:rFonts w:eastAsia="UB-Helvetica" w:cs="Times New Roman"/>
          <w:szCs w:val="24"/>
        </w:rPr>
        <w:t>Αυτά τα λέμε για να γνωρίζει ο ελληνικός λαός ποια είναι πραγματικότ</w:t>
      </w:r>
      <w:r>
        <w:rPr>
          <w:rFonts w:eastAsia="UB-Helvetica" w:cs="Times New Roman"/>
          <w:szCs w:val="24"/>
        </w:rPr>
        <w:t xml:space="preserve">ητα και τι πραγματικά συμβαίνει στα σύνορά μας και για να γνωρίζουμε -και να το τονίσουμε για άλλη μια φορά- ότι το πρόβλημα για τη Χρυσή Αυγή -και η πραγματικότητα αυτή είναι- δεν είναι προσφυγικό, είναι </w:t>
      </w:r>
      <w:proofErr w:type="spellStart"/>
      <w:r>
        <w:rPr>
          <w:rFonts w:eastAsia="UB-Helvetica" w:cs="Times New Roman"/>
          <w:szCs w:val="24"/>
        </w:rPr>
        <w:t>λαθρομεταναστευτικό</w:t>
      </w:r>
      <w:proofErr w:type="spellEnd"/>
      <w:r>
        <w:rPr>
          <w:rFonts w:eastAsia="UB-Helvetica" w:cs="Times New Roman"/>
          <w:szCs w:val="24"/>
        </w:rPr>
        <w:t>. Είναι πρόβλημα άλωσης της πατρ</w:t>
      </w:r>
      <w:r>
        <w:rPr>
          <w:rFonts w:eastAsia="UB-Helvetica" w:cs="Times New Roman"/>
          <w:szCs w:val="24"/>
        </w:rPr>
        <w:t xml:space="preserve">ίδας μας. Έχουμε ανοίξει τα σύνορα, είμαστε μία χώρα με διάτρητα σύνορα στα οποία όποιος θέλει μπαίνει μέσα, κάνει ό,τι θέλει και εν συνεχεία η ελληνική Βουλή θεσμοθετεί υπέρ του. </w:t>
      </w:r>
    </w:p>
    <w:p w14:paraId="31B16503" w14:textId="77777777" w:rsidR="00643513" w:rsidRDefault="00AD6DE5">
      <w:pPr>
        <w:spacing w:line="600" w:lineRule="auto"/>
        <w:ind w:firstLine="720"/>
        <w:jc w:val="both"/>
        <w:rPr>
          <w:rFonts w:eastAsia="UB-Helvetica" w:cs="Times New Roman"/>
          <w:szCs w:val="24"/>
        </w:rPr>
      </w:pPr>
      <w:r>
        <w:rPr>
          <w:rFonts w:eastAsia="UB-Helvetica" w:cs="Times New Roman"/>
          <w:szCs w:val="24"/>
        </w:rPr>
        <w:t xml:space="preserve">Τους βρίσκουμε σπίτια, τους βάζουμε σε </w:t>
      </w:r>
      <w:proofErr w:type="spellStart"/>
      <w:r>
        <w:rPr>
          <w:rFonts w:eastAsia="UB-Helvetica" w:cs="Times New Roman"/>
          <w:szCs w:val="24"/>
        </w:rPr>
        <w:t>πεντάστερα</w:t>
      </w:r>
      <w:proofErr w:type="spellEnd"/>
      <w:r>
        <w:rPr>
          <w:rFonts w:eastAsia="UB-Helvetica" w:cs="Times New Roman"/>
          <w:szCs w:val="24"/>
        </w:rPr>
        <w:t xml:space="preserve"> ξενοδοχεία, τους δίνουμε </w:t>
      </w:r>
      <w:r>
        <w:rPr>
          <w:rFonts w:eastAsia="UB-Helvetica" w:cs="Times New Roman"/>
          <w:szCs w:val="24"/>
        </w:rPr>
        <w:t xml:space="preserve">φαγητό, τους ντύνουμε, τους ταΐζουμε και τους ποτίζουμε -αρκετά, έχει τελειώσει πια η υπομονή του Έλληνα πολίτη!- σε αντίθεση </w:t>
      </w:r>
      <w:r>
        <w:rPr>
          <w:rFonts w:eastAsia="UB-Helvetica" w:cs="Times New Roman"/>
          <w:szCs w:val="24"/>
        </w:rPr>
        <w:lastRenderedPageBreak/>
        <w:t>με το ό,τι συμβαίνει με τους απλούς Έλληνες πολίτες –επαναλαμβάνουμε- οι οποίοι αντιμετωπίζουν τεράστια προβλήματα σίτισης, υγειον</w:t>
      </w:r>
      <w:r>
        <w:rPr>
          <w:rFonts w:eastAsia="UB-Helvetica" w:cs="Times New Roman"/>
          <w:szCs w:val="24"/>
        </w:rPr>
        <w:t>ομικής περίθαλψης, παιδείας για τα παιδιά τους. Βλέπουμε ότι εκεί δεν υπάρχει κάποιο σχέδιο να εξυπηρετηθούν αυτοί οι άνθρωποι, αλλά έχουν αφεθεί πραγματικά στην τύχη τους και είναι έρμαια σε ό,τι προκύψει καθημερινά.</w:t>
      </w:r>
    </w:p>
    <w:p w14:paraId="31B16504" w14:textId="77777777" w:rsidR="00643513" w:rsidRDefault="00AD6DE5">
      <w:pPr>
        <w:spacing w:line="600" w:lineRule="auto"/>
        <w:ind w:firstLine="720"/>
        <w:jc w:val="both"/>
        <w:rPr>
          <w:rFonts w:eastAsia="UB-Helvetica" w:cs="Times New Roman"/>
          <w:szCs w:val="24"/>
        </w:rPr>
      </w:pPr>
      <w:r>
        <w:rPr>
          <w:rFonts w:eastAsia="UB-Helvetica" w:cs="Times New Roman"/>
          <w:szCs w:val="24"/>
        </w:rPr>
        <w:t xml:space="preserve">Θα τονίσουμε, λοιπόν, ότι το πρόβλημα </w:t>
      </w:r>
      <w:r>
        <w:rPr>
          <w:rFonts w:eastAsia="UB-Helvetica" w:cs="Times New Roman"/>
          <w:szCs w:val="24"/>
        </w:rPr>
        <w:t xml:space="preserve">δεν είναι η </w:t>
      </w:r>
      <w:proofErr w:type="spellStart"/>
      <w:r>
        <w:rPr>
          <w:rFonts w:eastAsia="UB-Helvetica" w:cs="Times New Roman"/>
          <w:szCs w:val="24"/>
        </w:rPr>
        <w:t>ισλαμοφοβία</w:t>
      </w:r>
      <w:proofErr w:type="spellEnd"/>
      <w:r>
        <w:rPr>
          <w:rFonts w:eastAsia="UB-Helvetica" w:cs="Times New Roman"/>
          <w:szCs w:val="24"/>
        </w:rPr>
        <w:t xml:space="preserve"> και ο δήθεν ρατσισμός που υπάρχει -γιατί όποιος λέει την αλήθεια σήμερα στην Ελλάδα λέγεται ρατσιστής και φασίστας- αλλά το πρόβλημα είναι η βία, η τρομοκρατία η οποία προέρχεται από τους ισλαμιστές. Αν τυχόν δεν το έχουμε δει, πραγ</w:t>
      </w:r>
      <w:r>
        <w:rPr>
          <w:rFonts w:eastAsia="UB-Helvetica" w:cs="Times New Roman"/>
          <w:szCs w:val="24"/>
        </w:rPr>
        <w:t xml:space="preserve">ματικά </w:t>
      </w:r>
      <w:proofErr w:type="spellStart"/>
      <w:r>
        <w:rPr>
          <w:rFonts w:eastAsia="UB-Helvetica" w:cs="Times New Roman"/>
          <w:szCs w:val="24"/>
        </w:rPr>
        <w:t>κοροϊδευόμαστε</w:t>
      </w:r>
      <w:proofErr w:type="spellEnd"/>
      <w:r>
        <w:rPr>
          <w:rFonts w:eastAsia="UB-Helvetica" w:cs="Times New Roman"/>
          <w:szCs w:val="24"/>
        </w:rPr>
        <w:t>. Είναι η βία και η τρομοκρατία που επικράτησε πριν από λίγο χρονικό διάστημα στη Γαλλία, που υπήρξε πριν από λίγο χρονικό διάστημα στο Βέλγιο, που υπάρχει σε πολλές χώρες, όχι στον βαθμό αυτόν που υπήρξε στο Βέλγιο και στην Γαλλία, αλ</w:t>
      </w:r>
      <w:r>
        <w:rPr>
          <w:rFonts w:eastAsia="UB-Helvetica" w:cs="Times New Roman"/>
          <w:szCs w:val="24"/>
        </w:rPr>
        <w:t>λά βλέπουμε να υπάρχουν καθημερινά κρούσματα και στη Γερμανία και στη Σουηδία και στη Νορβηγία. Όλοι αυτοί είναι αυτοί οι ισλαμιστές, είναι αυτοί οι λαθρομετανάστες, που έχουν κυριεύσει κάθε γωνιά σιγά-σιγά της Ευρώπης.</w:t>
      </w:r>
    </w:p>
    <w:p w14:paraId="31B16505" w14:textId="77777777" w:rsidR="00643513" w:rsidRDefault="00AD6DE5">
      <w:pPr>
        <w:spacing w:line="600" w:lineRule="auto"/>
        <w:ind w:firstLine="720"/>
        <w:jc w:val="both"/>
        <w:rPr>
          <w:rFonts w:eastAsia="UB-Helvetica" w:cs="Times New Roman"/>
          <w:szCs w:val="24"/>
        </w:rPr>
      </w:pPr>
      <w:r>
        <w:rPr>
          <w:rFonts w:eastAsia="UB-Helvetica" w:cs="Times New Roman"/>
          <w:szCs w:val="24"/>
        </w:rPr>
        <w:lastRenderedPageBreak/>
        <w:t>Όμως, εδώ μας αφορά το δικό μας το π</w:t>
      </w:r>
      <w:r>
        <w:rPr>
          <w:rFonts w:eastAsia="UB-Helvetica" w:cs="Times New Roman"/>
          <w:szCs w:val="24"/>
        </w:rPr>
        <w:t>ρόβλημα, της Ελλάδας. Οι Ευρωπαίοι, έτσι όπως τα έκαναν, ας τα δεχθούν. Είναι δικά τους προβλήματα. Η Ελλάδα δεν φταίει σε τίποτα. Δεν δημιούργησε κανένα πρόβλημα. Δεν μπήκε πουθενά αλλού να δημιουργήσει κάποιο θέμα και πρέπει να προφυλαχθεί απ’ αυτό το οπ</w:t>
      </w:r>
      <w:r>
        <w:rPr>
          <w:rFonts w:eastAsia="UB-Helvetica" w:cs="Times New Roman"/>
          <w:szCs w:val="24"/>
        </w:rPr>
        <w:t xml:space="preserve">οίο συμβαίνει. Πρέπει η Ελλάδα να περιφρουρήσει τα σύνορά της. Πρέπει να σταματήσει αυτό το τραγελαφικό το οποίο συμβαίνει, το να φυλάνε το ΝΑΤΟ και η Τουρκία τα σύνορα της πατρίδας μας. Πρέπει, επιτέλους, να μπούμε στη διαδικασία αυτή, να προφυλάξουμε τα </w:t>
      </w:r>
      <w:r>
        <w:rPr>
          <w:rFonts w:eastAsia="UB-Helvetica" w:cs="Times New Roman"/>
          <w:szCs w:val="24"/>
        </w:rPr>
        <w:t>ήθη, τα έθιμα, τα ιερά και τα όσια της πατρίδας μας.</w:t>
      </w:r>
    </w:p>
    <w:p w14:paraId="31B16506" w14:textId="77777777" w:rsidR="00643513" w:rsidRDefault="00AD6DE5">
      <w:pPr>
        <w:spacing w:line="600" w:lineRule="auto"/>
        <w:ind w:firstLine="720"/>
        <w:jc w:val="both"/>
        <w:rPr>
          <w:rFonts w:eastAsia="UB-Helvetica" w:cs="Times New Roman"/>
          <w:szCs w:val="24"/>
        </w:rPr>
      </w:pPr>
      <w:r>
        <w:rPr>
          <w:rFonts w:eastAsia="UB-Helvetica" w:cs="Times New Roman"/>
          <w:szCs w:val="24"/>
        </w:rPr>
        <w:t>Αν, όπως άκουσα προηγουμένως από τους εισηγητές των δύο προηγούμενων κομμάτων, είναι να εναρμονιστούμε με τις ευρωπαϊκές οδηγίες για να είμαστε καλά παιδιά, να δεχθούμε κι εμείς αυτήν τη διαδικασία, εμεί</w:t>
      </w:r>
      <w:r>
        <w:rPr>
          <w:rFonts w:eastAsia="UB-Helvetica" w:cs="Times New Roman"/>
          <w:szCs w:val="24"/>
        </w:rPr>
        <w:t xml:space="preserve">ς σαν Χρυσή αυγή θα τονίσουμε ότι δεν εναρμονιζόμαστε με τις ευρωπαϊκές συνθήκες, δεν εναρμονιζόμαστε με αυτούς οι οποίοι μας έχουν φτάσει σε σημείο εξαθλίωσης και οι οποίοι έχουν φτάσει </w:t>
      </w:r>
      <w:r>
        <w:rPr>
          <w:rFonts w:eastAsia="UB-Helvetica" w:cs="Times New Roman"/>
          <w:szCs w:val="24"/>
        </w:rPr>
        <w:lastRenderedPageBreak/>
        <w:t xml:space="preserve">την πατρίδα μας να είναι πραγματικά επαίτης. Με αυτούς δεν έχουμε να </w:t>
      </w:r>
      <w:r>
        <w:rPr>
          <w:rFonts w:eastAsia="UB-Helvetica" w:cs="Times New Roman"/>
          <w:szCs w:val="24"/>
        </w:rPr>
        <w:t>συνδιαλλαγούμε, εκτός κι αν σεβαστούν τις αποφάσεις μας και τις τηρήσουν. Μόνο σ’ αυτήν τη διαδικασία έχουμε να συζητήσουμε.</w:t>
      </w:r>
    </w:p>
    <w:p w14:paraId="31B16507" w14:textId="77777777" w:rsidR="00643513" w:rsidRDefault="00AD6DE5">
      <w:pPr>
        <w:spacing w:line="600" w:lineRule="auto"/>
        <w:ind w:firstLine="720"/>
        <w:jc w:val="both"/>
        <w:rPr>
          <w:rFonts w:eastAsia="UB-Helvetica" w:cs="Times New Roman"/>
          <w:szCs w:val="24"/>
        </w:rPr>
      </w:pPr>
      <w:r>
        <w:rPr>
          <w:rFonts w:eastAsia="UB-Helvetica" w:cs="Times New Roman"/>
          <w:szCs w:val="24"/>
        </w:rPr>
        <w:t>Επίσης, πρέπει να τονίσουμε εδώ ότι με το παρόν νομοσχέδιο, με το καθεστώς του αιτούντος άσυλο στην Ελλάδα κάποιος, ακόμα και αν απ</w:t>
      </w:r>
      <w:r>
        <w:rPr>
          <w:rFonts w:eastAsia="UB-Helvetica" w:cs="Times New Roman"/>
          <w:szCs w:val="24"/>
        </w:rPr>
        <w:t>ορριφθεί η αίτηση την οποία θα υποβάλει, θα μπορεί να απολαμβάνει τις παροχές που προβλέπονται, διαμένοντας ακόμη και για αρκετά χρόνια στην Ελλάδα.</w:t>
      </w:r>
    </w:p>
    <w:p w14:paraId="31B16508" w14:textId="77777777" w:rsidR="00643513" w:rsidRDefault="00AD6DE5">
      <w:pPr>
        <w:spacing w:line="600" w:lineRule="auto"/>
        <w:ind w:firstLine="720"/>
        <w:jc w:val="both"/>
        <w:rPr>
          <w:rFonts w:eastAsia="UB-Helvetica" w:cs="Times New Roman"/>
          <w:szCs w:val="24"/>
        </w:rPr>
      </w:pPr>
      <w:r>
        <w:rPr>
          <w:rFonts w:eastAsia="UB-Helvetica" w:cs="Times New Roman"/>
          <w:szCs w:val="24"/>
        </w:rPr>
        <w:t>Αυτό, λοιπόν, δημιουργεί ένα ακόμα πρόβλημα και ανοίγουμε πόρτα ακόμα περισσότερο για να δικαιολογήσουμε όλ</w:t>
      </w:r>
      <w:r>
        <w:rPr>
          <w:rFonts w:eastAsia="UB-Helvetica" w:cs="Times New Roman"/>
          <w:szCs w:val="24"/>
        </w:rPr>
        <w:t xml:space="preserve">ο αυτό το οποίο συμβαίνει. Ακόμα και αν ο άλλος είναι δεδομένο ότι είναι παράτυπος, αν ο άλλος είναι δεδομένο ότι είναι λαθραίος και δεν γίνει καν δεκτή η αίτηση ασύλου, αυτός θα μπορεί να παραμένει ακόμα εδώ πέρα μέσα. Φανταστείτε, λοιπόν, για τι μιλάμε. </w:t>
      </w:r>
    </w:p>
    <w:p w14:paraId="31B16509" w14:textId="77777777" w:rsidR="00643513" w:rsidRDefault="00AD6DE5">
      <w:pPr>
        <w:spacing w:line="600" w:lineRule="auto"/>
        <w:ind w:firstLine="720"/>
        <w:jc w:val="both"/>
        <w:rPr>
          <w:rFonts w:eastAsia="UB-Helvetica" w:cs="Times New Roman"/>
          <w:szCs w:val="24"/>
        </w:rPr>
      </w:pPr>
      <w:r>
        <w:rPr>
          <w:rFonts w:eastAsia="UB-Helvetica" w:cs="Times New Roman"/>
          <w:szCs w:val="24"/>
        </w:rPr>
        <w:lastRenderedPageBreak/>
        <w:t>Καθώς αναφερόμαστε σε όλα αυτά, ας κάνουμε και μία βόλτα λοιπόν από τα περίφημα κέντρα λαθρομεταναστών τα οποία έχουμε κάνει ανά την επικράτεια και δείτε ποιο είναι το θράσος αυτών των λαθρομεταναστών, αυτών που έχουν εισβάλει στην κυριολεξία λαθραία στην</w:t>
      </w:r>
      <w:r>
        <w:rPr>
          <w:rFonts w:eastAsia="UB-Helvetica" w:cs="Times New Roman"/>
          <w:szCs w:val="24"/>
        </w:rPr>
        <w:t xml:space="preserve"> πατρίδα μας. Δείτε ποιο είναι, λοιπόν, το θράσος τους: Δεν δέχονται τρόφιμα από τον Ερυθρό Σταυρό, γιατί ακριβώς υπάρχει ο σταυρός επάνω, ενώ αυτοί ζητάνε να υπάρχει η ημισέληνος. Κάνουν τρομερά επεισόδια μεταξύ τους και αυτό δεν γίνεται φυσικά για μια με</w:t>
      </w:r>
      <w:r>
        <w:rPr>
          <w:rFonts w:eastAsia="UB-Helvetica" w:cs="Times New Roman"/>
          <w:szCs w:val="24"/>
        </w:rPr>
        <w:t>ρίδα φαγητό. Γιατί ξέρουμε</w:t>
      </w:r>
      <w:r>
        <w:rPr>
          <w:rFonts w:eastAsia="UB-Helvetica" w:cs="Times New Roman"/>
          <w:szCs w:val="24"/>
        </w:rPr>
        <w:t>,</w:t>
      </w:r>
      <w:r>
        <w:rPr>
          <w:rFonts w:eastAsia="UB-Helvetica" w:cs="Times New Roman"/>
          <w:szCs w:val="24"/>
        </w:rPr>
        <w:t xml:space="preserve"> πάρα πολύ καλά</w:t>
      </w:r>
      <w:r>
        <w:rPr>
          <w:rFonts w:eastAsia="UB-Helvetica" w:cs="Times New Roman"/>
          <w:szCs w:val="24"/>
        </w:rPr>
        <w:t>,</w:t>
      </w:r>
      <w:r>
        <w:rPr>
          <w:rFonts w:eastAsia="UB-Helvetica" w:cs="Times New Roman"/>
          <w:szCs w:val="24"/>
        </w:rPr>
        <w:t xml:space="preserve"> ότι τα τρόφιμα και τα ρούχα πηγαίνουν αφειδώς στους λαθρομετανάστες, σε αντίθεση με τους Έλληνες οι οποίοι σε κάποια κέντρα λαθρομεταναστών που υπάρχουν, στην περιοχή του Σχιστού συγκεκριμένα, -και όπου μπορείτε </w:t>
      </w:r>
      <w:r>
        <w:rPr>
          <w:rFonts w:eastAsia="UB-Helvetica" w:cs="Times New Roman"/>
          <w:szCs w:val="24"/>
        </w:rPr>
        <w:t>να έρθετε οποιαδήποτε μέρα θέλετε να το δείτε- εκλιπαρούν για μια μερίδα φαγητό και οι υπεύθυνοι, που είναι εκεί πέρα μέσα, τους λένε ότι δεν μπορούν να τους δώσουν, γιατί οι εντολές που έχουν είναι ότι πρέπει να δίνουν μόνο σε όσους διαβιούν μέσα στα κέντ</w:t>
      </w:r>
      <w:r>
        <w:rPr>
          <w:rFonts w:eastAsia="UB-Helvetica" w:cs="Times New Roman"/>
          <w:szCs w:val="24"/>
        </w:rPr>
        <w:t>ρα αυτά των λαθρομεταναστών.</w:t>
      </w:r>
    </w:p>
    <w:p w14:paraId="31B1650A" w14:textId="77777777" w:rsidR="00643513" w:rsidRDefault="00AD6DE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Αυτή είναι η πραγματικότητα, λοιπόν, που κάποιοι δεν θέλετε να βλέπετε ή –ακόμα χειρότερα- κάποιοι που τη βλέπετε, δεν σας ενδιαφέρει, γιατί πολύ απλά η ιδεολογία σας είναι </w:t>
      </w:r>
      <w:proofErr w:type="spellStart"/>
      <w:r>
        <w:rPr>
          <w:rFonts w:eastAsia="Times New Roman" w:cs="Times New Roman"/>
          <w:szCs w:val="24"/>
        </w:rPr>
        <w:t>διεθνικιστική</w:t>
      </w:r>
      <w:proofErr w:type="spellEnd"/>
      <w:r>
        <w:rPr>
          <w:rFonts w:eastAsia="Times New Roman" w:cs="Times New Roman"/>
          <w:szCs w:val="24"/>
        </w:rPr>
        <w:t>, η ιδεολογία σας είναι «κάτω οι πατρίδες</w:t>
      </w:r>
      <w:r>
        <w:rPr>
          <w:rFonts w:eastAsia="Times New Roman" w:cs="Times New Roman"/>
          <w:szCs w:val="24"/>
        </w:rPr>
        <w:t xml:space="preserve">», «κάτω τα σύνορα», «κάτω οι θρησκείες». </w:t>
      </w:r>
    </w:p>
    <w:p w14:paraId="31B1650B" w14:textId="77777777" w:rsidR="00643513" w:rsidRDefault="00AD6DE5">
      <w:pPr>
        <w:spacing w:after="0" w:line="600" w:lineRule="auto"/>
        <w:ind w:firstLine="720"/>
        <w:jc w:val="both"/>
        <w:rPr>
          <w:rFonts w:eastAsia="Times New Roman" w:cs="Times New Roman"/>
          <w:szCs w:val="24"/>
        </w:rPr>
      </w:pPr>
      <w:r>
        <w:rPr>
          <w:rFonts w:eastAsia="Times New Roman" w:cs="Times New Roman"/>
          <w:szCs w:val="24"/>
        </w:rPr>
        <w:t>Εμείς γι’ αυτούς τους Έλληνες πολίτες θα συνεχίσουμε να μαχόμαστε, θα προσπαθήσουμε να τους δικαιώσουμε. Και, επιτέλους, θα ήθελα να δω και από όλους εσάς τον ανθρωπισμό σας, να φέρετε νομοσχέδια και γι’ αυτούς το</w:t>
      </w:r>
      <w:r>
        <w:rPr>
          <w:rFonts w:eastAsia="Times New Roman" w:cs="Times New Roman"/>
          <w:szCs w:val="24"/>
        </w:rPr>
        <w:t xml:space="preserve">υς Έλληνες πολίτες. </w:t>
      </w:r>
    </w:p>
    <w:p w14:paraId="31B1650C" w14:textId="77777777" w:rsidR="00643513" w:rsidRDefault="00AD6DE5">
      <w:pPr>
        <w:spacing w:after="0" w:line="600" w:lineRule="auto"/>
        <w:ind w:firstLine="720"/>
        <w:jc w:val="both"/>
        <w:rPr>
          <w:rFonts w:eastAsia="Times New Roman" w:cs="Times New Roman"/>
          <w:szCs w:val="24"/>
        </w:rPr>
      </w:pPr>
      <w:r>
        <w:rPr>
          <w:rFonts w:eastAsia="Times New Roman" w:cs="Times New Roman"/>
          <w:szCs w:val="24"/>
        </w:rPr>
        <w:t>Γιατί αυτή τη στιγμή, εάν αυτά που άκουσα προηγουμένως από τον εισηγητή του ΣΥΡΙΖΑ εφαρμοστούν και στον μέσο Έλληνα πολίτη, η καθημερινότητά του θα βελτιωθεί πάρα πολύ. Αλλά, εκεί δεν μας ενδιαφέρει. Για τον μέσο Έλληνα πολίτη, για τον</w:t>
      </w:r>
      <w:r>
        <w:rPr>
          <w:rFonts w:eastAsia="Times New Roman" w:cs="Times New Roman"/>
          <w:szCs w:val="24"/>
        </w:rPr>
        <w:t xml:space="preserve"> κάθε Έλληνα πολίτη, ξέρετε τι θα έρθει; Θα έρθει σε λίγες μέρες ένα νέο νομοσχέδιο, το οποίο θα είναι μια καταιγίδα φόρων!</w:t>
      </w:r>
    </w:p>
    <w:p w14:paraId="31B1650D" w14:textId="77777777" w:rsidR="00643513" w:rsidRDefault="00AD6DE5">
      <w:pPr>
        <w:spacing w:after="0" w:line="600" w:lineRule="auto"/>
        <w:ind w:firstLine="720"/>
        <w:jc w:val="both"/>
        <w:rPr>
          <w:rFonts w:eastAsia="Times New Roman" w:cs="Times New Roman"/>
          <w:szCs w:val="24"/>
        </w:rPr>
      </w:pPr>
      <w:r>
        <w:rPr>
          <w:rFonts w:eastAsia="Times New Roman" w:cs="Times New Roman"/>
          <w:szCs w:val="24"/>
        </w:rPr>
        <w:lastRenderedPageBreak/>
        <w:t>Ο Έλληνας είναι για να πληρώνει, ο Έλληνας είναι για να του πίνουμε κυριολεκτικά το αίμα, ο Έλληνας είναι για να τον εκμεταλλευόμαστ</w:t>
      </w:r>
      <w:r>
        <w:rPr>
          <w:rFonts w:eastAsia="Times New Roman" w:cs="Times New Roman"/>
          <w:szCs w:val="24"/>
        </w:rPr>
        <w:t xml:space="preserve">ε και οι λαθρομετανάστες, οι «δύσμοιροι», που είναι εδώ μέσα είναι για να τους εξυπηρετούμε. </w:t>
      </w:r>
    </w:p>
    <w:p w14:paraId="31B1650E" w14:textId="77777777" w:rsidR="00643513" w:rsidRDefault="00AD6DE5">
      <w:pPr>
        <w:spacing w:after="0" w:line="600" w:lineRule="auto"/>
        <w:ind w:firstLine="720"/>
        <w:jc w:val="both"/>
        <w:rPr>
          <w:rFonts w:eastAsia="Times New Roman" w:cs="Times New Roman"/>
          <w:szCs w:val="24"/>
        </w:rPr>
      </w:pPr>
      <w:r>
        <w:rPr>
          <w:rFonts w:eastAsia="Times New Roman" w:cs="Times New Roman"/>
          <w:szCs w:val="24"/>
        </w:rPr>
        <w:t>Είναι αυτοί που βλέπουμε να παίζουν πετροπόλεμο στο λιμάνι του Πειραιά, είναι αυτοί που βλέπουμε να κάνουν πορείες σιγά-σιγά στο κέντρο της Αθήνας. Γιατί κάνουν π</w:t>
      </w:r>
      <w:r>
        <w:rPr>
          <w:rFonts w:eastAsia="Times New Roman" w:cs="Times New Roman"/>
          <w:szCs w:val="24"/>
        </w:rPr>
        <w:t>ορείες στο κέντρο της Αθήνας; Ποιο είναι το παράπονό τους από την Ελλάδα και από τους Έλληνες πολίτες, για τους οποίους συζητάμε;</w:t>
      </w:r>
    </w:p>
    <w:p w14:paraId="31B1650F" w14:textId="77777777" w:rsidR="00643513" w:rsidRDefault="00AD6DE5">
      <w:pPr>
        <w:spacing w:after="0" w:line="600" w:lineRule="auto"/>
        <w:ind w:firstLine="720"/>
        <w:jc w:val="both"/>
        <w:rPr>
          <w:rFonts w:eastAsia="Times New Roman" w:cs="Times New Roman"/>
          <w:szCs w:val="24"/>
        </w:rPr>
      </w:pPr>
      <w:r>
        <w:rPr>
          <w:rFonts w:eastAsia="Times New Roman" w:cs="Times New Roman"/>
          <w:szCs w:val="24"/>
        </w:rPr>
        <w:t xml:space="preserve">Απλά, οι άνθρωποι είναι αχάριστοι, είναι επικίνδυνοι, γιατί έτσι έχουν μάθει να διαβιούν. Και δεν μιλάμε, φυσικά, για όλο τον </w:t>
      </w:r>
      <w:r>
        <w:rPr>
          <w:rFonts w:eastAsia="Times New Roman" w:cs="Times New Roman"/>
          <w:szCs w:val="24"/>
        </w:rPr>
        <w:t xml:space="preserve">πληθυσμό αυτόν που έχει έρθει αλλά για το συντριπτικά μεγαλύτερο τμήμα. </w:t>
      </w:r>
    </w:p>
    <w:p w14:paraId="31B16510" w14:textId="77777777" w:rsidR="00643513" w:rsidRDefault="00AD6DE5">
      <w:pPr>
        <w:spacing w:after="0" w:line="600" w:lineRule="auto"/>
        <w:ind w:firstLine="720"/>
        <w:jc w:val="both"/>
        <w:rPr>
          <w:rFonts w:eastAsia="Times New Roman" w:cs="Times New Roman"/>
          <w:szCs w:val="24"/>
        </w:rPr>
      </w:pPr>
      <w:r>
        <w:rPr>
          <w:rFonts w:eastAsia="Times New Roman" w:cs="Times New Roman"/>
          <w:szCs w:val="24"/>
        </w:rPr>
        <w:t>Αυτοί οι άνθρωποι δεν σέβονται τίποτα. Και για να το καταλάβετε για άλλη μια φορά, μισούν την Ελλάδα και την εκμεταλλεύονται αυτή τη στιγμή, προκειμένου να περάσουν από εδώ μέσα, να π</w:t>
      </w:r>
      <w:r>
        <w:rPr>
          <w:rFonts w:eastAsia="Times New Roman" w:cs="Times New Roman"/>
          <w:szCs w:val="24"/>
        </w:rPr>
        <w:t xml:space="preserve">άρουν κάποια χαρτιά, τα οποία θέλουν να πάρουν και να κάνουν τη δουλειά τους. </w:t>
      </w:r>
    </w:p>
    <w:p w14:paraId="31B16511" w14:textId="77777777" w:rsidR="00643513" w:rsidRDefault="00AD6DE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είναι αδιανόητο –επαναλαμβάνω- αυτοί οι άνθρωποι να ζουν σε </w:t>
      </w:r>
      <w:proofErr w:type="spellStart"/>
      <w:r>
        <w:rPr>
          <w:rFonts w:eastAsia="Times New Roman" w:cs="Times New Roman"/>
          <w:szCs w:val="24"/>
        </w:rPr>
        <w:t>πεντάστερα</w:t>
      </w:r>
      <w:proofErr w:type="spellEnd"/>
      <w:r>
        <w:rPr>
          <w:rFonts w:eastAsia="Times New Roman" w:cs="Times New Roman"/>
          <w:szCs w:val="24"/>
        </w:rPr>
        <w:t xml:space="preserve"> ξενοδοχεία σε διάφορες περιοχές της Ελλάδας, όταν βλέπουμε τους συνανθρώπους μας, τους </w:t>
      </w:r>
      <w:proofErr w:type="spellStart"/>
      <w:r>
        <w:rPr>
          <w:rFonts w:eastAsia="Times New Roman" w:cs="Times New Roman"/>
          <w:szCs w:val="24"/>
        </w:rPr>
        <w:t>συνέλληνες</w:t>
      </w:r>
      <w:proofErr w:type="spellEnd"/>
      <w:r>
        <w:rPr>
          <w:rFonts w:eastAsia="Times New Roman" w:cs="Times New Roman"/>
          <w:szCs w:val="24"/>
        </w:rPr>
        <w:t xml:space="preserve"> στην Ομόνοια και σε διάφορες γειτονιές της Ελλάδας να κοιμούνται σε χαρτόκουτα. </w:t>
      </w:r>
    </w:p>
    <w:p w14:paraId="31B16512" w14:textId="77777777" w:rsidR="00643513" w:rsidRDefault="00AD6DE5">
      <w:pPr>
        <w:spacing w:after="0" w:line="600" w:lineRule="auto"/>
        <w:ind w:firstLine="720"/>
        <w:jc w:val="both"/>
        <w:rPr>
          <w:rFonts w:eastAsia="Times New Roman" w:cs="Times New Roman"/>
          <w:szCs w:val="24"/>
        </w:rPr>
      </w:pPr>
      <w:r>
        <w:rPr>
          <w:rFonts w:eastAsia="Times New Roman" w:cs="Times New Roman"/>
          <w:szCs w:val="24"/>
        </w:rPr>
        <w:t>Αλ</w:t>
      </w:r>
      <w:r>
        <w:rPr>
          <w:rFonts w:eastAsia="Times New Roman" w:cs="Times New Roman"/>
          <w:szCs w:val="24"/>
        </w:rPr>
        <w:t>ήθεια, γιατί δεν έχει πάει εκεί κ</w:t>
      </w:r>
      <w:r>
        <w:rPr>
          <w:rFonts w:eastAsia="Times New Roman" w:cs="Times New Roman"/>
          <w:szCs w:val="24"/>
        </w:rPr>
        <w:t>άποια</w:t>
      </w:r>
      <w:r>
        <w:rPr>
          <w:rFonts w:eastAsia="Times New Roman" w:cs="Times New Roman"/>
          <w:szCs w:val="24"/>
        </w:rPr>
        <w:t xml:space="preserve"> δομή, κ</w:t>
      </w:r>
      <w:r>
        <w:rPr>
          <w:rFonts w:eastAsia="Times New Roman" w:cs="Times New Roman"/>
          <w:szCs w:val="24"/>
        </w:rPr>
        <w:t>άποια</w:t>
      </w:r>
      <w:r>
        <w:rPr>
          <w:rFonts w:eastAsia="Times New Roman" w:cs="Times New Roman"/>
          <w:szCs w:val="24"/>
        </w:rPr>
        <w:t xml:space="preserve"> οργάνωση, κ</w:t>
      </w:r>
      <w:r>
        <w:rPr>
          <w:rFonts w:eastAsia="Times New Roman" w:cs="Times New Roman"/>
          <w:szCs w:val="24"/>
        </w:rPr>
        <w:t>άποια</w:t>
      </w:r>
      <w:r>
        <w:rPr>
          <w:rFonts w:eastAsia="Times New Roman" w:cs="Times New Roman"/>
          <w:szCs w:val="24"/>
        </w:rPr>
        <w:t xml:space="preserve"> ομάδα της ελληνικής Κυβέρνησης, να πάρει αυτούς τους ανθρώπους που είναι εκεί</w:t>
      </w:r>
      <w:r>
        <w:rPr>
          <w:rFonts w:eastAsia="Times New Roman" w:cs="Times New Roman"/>
          <w:szCs w:val="24"/>
        </w:rPr>
        <w:t>,</w:t>
      </w:r>
      <w:r>
        <w:rPr>
          <w:rFonts w:eastAsia="Times New Roman" w:cs="Times New Roman"/>
          <w:szCs w:val="24"/>
        </w:rPr>
        <w:t xml:space="preserve"> να βάλει και αυτούς μέσα στα ξενοδοχεία, για να ζήσουν ανθρώπινα, όπως δικαιούνται; </w:t>
      </w:r>
    </w:p>
    <w:p w14:paraId="31B16513" w14:textId="77777777" w:rsidR="00643513" w:rsidRDefault="00AD6DE5">
      <w:pPr>
        <w:spacing w:after="0" w:line="600" w:lineRule="auto"/>
        <w:ind w:firstLine="720"/>
        <w:jc w:val="both"/>
        <w:rPr>
          <w:rFonts w:eastAsia="Times New Roman" w:cs="Times New Roman"/>
          <w:szCs w:val="24"/>
        </w:rPr>
      </w:pPr>
      <w:r>
        <w:rPr>
          <w:rFonts w:eastAsia="Times New Roman" w:cs="Times New Roman"/>
          <w:szCs w:val="24"/>
        </w:rPr>
        <w:t>Αυτοί τουλάχιστον είναι</w:t>
      </w:r>
      <w:r>
        <w:rPr>
          <w:rFonts w:eastAsia="Times New Roman" w:cs="Times New Roman"/>
          <w:szCs w:val="24"/>
        </w:rPr>
        <w:t xml:space="preserve"> Έλληνες πολίτες και έχουν μοχθήσει για την πατρίδα τους. Και, δυστυχώς, όπως τα κάνατε εσείς τόσα χρόνια, όπως τα κάνατε εσείς την τελευταία εξαετία με επταετία, πολλοί από αυτούς βρέθηκαν να ψάχνουν στον κάδο των απορριμμάτων, για να βρουν να φάνε. </w:t>
      </w:r>
    </w:p>
    <w:p w14:paraId="31B16514" w14:textId="77777777" w:rsidR="00643513" w:rsidRDefault="00AD6DE5">
      <w:pPr>
        <w:spacing w:after="0" w:line="600" w:lineRule="auto"/>
        <w:ind w:firstLine="720"/>
        <w:jc w:val="both"/>
        <w:rPr>
          <w:rFonts w:eastAsia="Times New Roman" w:cs="Times New Roman"/>
          <w:szCs w:val="24"/>
        </w:rPr>
      </w:pPr>
      <w:r>
        <w:rPr>
          <w:rFonts w:eastAsia="Times New Roman" w:cs="Times New Roman"/>
          <w:szCs w:val="24"/>
        </w:rPr>
        <w:t>Αυτό</w:t>
      </w:r>
      <w:r>
        <w:rPr>
          <w:rFonts w:eastAsia="Times New Roman" w:cs="Times New Roman"/>
          <w:szCs w:val="24"/>
        </w:rPr>
        <w:t xml:space="preserve"> συμβαίνει, λοιπόν, και αντί να το δείτε εσείς αδιαφορείτε παντελώς. Αυτό είναι ύβρις για τον ελληνικό λαό και κάποτε, επιτέλους, πρέπει να ξυπνήσουν οι Έλληνες και να διεκδικήσουν τα δικαιώματά τους. Γιατί έχουν δικαιώματα εδώ μέσα, τα οποία τα έχετε κατα</w:t>
      </w:r>
      <w:r>
        <w:rPr>
          <w:rFonts w:eastAsia="Times New Roman" w:cs="Times New Roman"/>
          <w:szCs w:val="24"/>
        </w:rPr>
        <w:t xml:space="preserve">πατήσει. Έχουν δικαιώματα, τα οποία εσείς δεν </w:t>
      </w:r>
      <w:r>
        <w:rPr>
          <w:rFonts w:eastAsia="Times New Roman" w:cs="Times New Roman"/>
          <w:szCs w:val="24"/>
        </w:rPr>
        <w:lastRenderedPageBreak/>
        <w:t xml:space="preserve">σέβεστε καθόλου. Απλά διαγωνίζεστε ποιος θα είναι το «καλύτερο παιδί» στην Ευρωπαϊκή Ένωση, ποιος θα σκύψει πιο πολύ το κεφάλι, προκειμένου να εφαρμόσει τους νόμους που του λένε. </w:t>
      </w:r>
    </w:p>
    <w:p w14:paraId="31B16515" w14:textId="77777777" w:rsidR="00643513" w:rsidRDefault="00AD6DE5">
      <w:pPr>
        <w:spacing w:after="0" w:line="600" w:lineRule="auto"/>
        <w:ind w:firstLine="720"/>
        <w:jc w:val="both"/>
        <w:rPr>
          <w:rFonts w:eastAsia="Times New Roman" w:cs="Times New Roman"/>
          <w:szCs w:val="24"/>
        </w:rPr>
      </w:pPr>
      <w:r>
        <w:rPr>
          <w:rFonts w:eastAsia="Times New Roman" w:cs="Times New Roman"/>
          <w:szCs w:val="24"/>
        </w:rPr>
        <w:t>Τελειώνοντας, για εμάς το ζήτη</w:t>
      </w:r>
      <w:r>
        <w:rPr>
          <w:rFonts w:eastAsia="Times New Roman" w:cs="Times New Roman"/>
          <w:szCs w:val="24"/>
        </w:rPr>
        <w:t>μα –επαναλαμβάνω και το τονίζω- δεν είναι «προσφυγικό» αλλά «</w:t>
      </w:r>
      <w:proofErr w:type="spellStart"/>
      <w:r>
        <w:rPr>
          <w:rFonts w:eastAsia="Times New Roman" w:cs="Times New Roman"/>
          <w:szCs w:val="24"/>
        </w:rPr>
        <w:t>λαθρομεταναστευτικό</w:t>
      </w:r>
      <w:proofErr w:type="spellEnd"/>
      <w:r>
        <w:rPr>
          <w:rFonts w:eastAsia="Times New Roman" w:cs="Times New Roman"/>
          <w:szCs w:val="24"/>
        </w:rPr>
        <w:t xml:space="preserve">» και με τον τρόπο που λειτουργείτε ποτέ δεν θα σταματήσει, απλώς αντί να έχουμε πενήντα δύο χιλιάδες που δήθεν έχουμε τώρα –και γιατί να είναι πενήντα δύο χιλιάδες και να μην </w:t>
      </w:r>
      <w:r>
        <w:rPr>
          <w:rFonts w:eastAsia="Times New Roman" w:cs="Times New Roman"/>
          <w:szCs w:val="24"/>
        </w:rPr>
        <w:t xml:space="preserve">είναι πενήντα επτά, ποιος το βεβαιώνει αυτό;- θα έχουμε εξήντα σε λίγο που φτιάχνει ο καιρός, θα έχουμε ογδόντα, εβδομήντα, εκατό και το πρόβλημα συνεχώς θα διαιωνίζεται και θα μεγαλώνει. </w:t>
      </w:r>
    </w:p>
    <w:p w14:paraId="31B16516" w14:textId="77777777" w:rsidR="00643513" w:rsidRDefault="00AD6DE5">
      <w:pPr>
        <w:spacing w:after="0" w:line="600" w:lineRule="auto"/>
        <w:ind w:firstLine="720"/>
        <w:jc w:val="both"/>
        <w:rPr>
          <w:rFonts w:eastAsia="Times New Roman" w:cs="Times New Roman"/>
          <w:szCs w:val="24"/>
        </w:rPr>
      </w:pPr>
      <w:r>
        <w:rPr>
          <w:rFonts w:eastAsia="Times New Roman" w:cs="Times New Roman"/>
          <w:szCs w:val="24"/>
        </w:rPr>
        <w:t>Και όταν τα φωνάζαμε αυτά πριν από δύο-τρία χρόνια και λέγαμε ότι θ</w:t>
      </w:r>
      <w:r>
        <w:rPr>
          <w:rFonts w:eastAsia="Times New Roman" w:cs="Times New Roman"/>
          <w:szCs w:val="24"/>
        </w:rPr>
        <w:t>α φτάσουμε σε αυτά τα σημεία, κάποιοι μας λέγατε «</w:t>
      </w:r>
      <w:proofErr w:type="spellStart"/>
      <w:r>
        <w:rPr>
          <w:rFonts w:eastAsia="Times New Roman" w:cs="Times New Roman"/>
          <w:szCs w:val="24"/>
        </w:rPr>
        <w:t>τρομολάγνους</w:t>
      </w:r>
      <w:proofErr w:type="spellEnd"/>
      <w:r>
        <w:rPr>
          <w:rFonts w:eastAsia="Times New Roman" w:cs="Times New Roman"/>
          <w:szCs w:val="24"/>
        </w:rPr>
        <w:t xml:space="preserve">», ότι δεν βλέπουμε μπροστά μας, ότι είμαστε «κακοί φασίστες». </w:t>
      </w:r>
    </w:p>
    <w:p w14:paraId="31B16517" w14:textId="77777777" w:rsidR="00643513" w:rsidRDefault="00AD6DE5">
      <w:pPr>
        <w:spacing w:after="0" w:line="600" w:lineRule="auto"/>
        <w:ind w:firstLine="720"/>
        <w:jc w:val="both"/>
        <w:rPr>
          <w:rFonts w:eastAsia="Times New Roman" w:cs="Times New Roman"/>
          <w:szCs w:val="24"/>
        </w:rPr>
      </w:pPr>
      <w:r>
        <w:rPr>
          <w:rFonts w:eastAsia="Times New Roman" w:cs="Times New Roman"/>
          <w:szCs w:val="24"/>
        </w:rPr>
        <w:t>Να που αυτά τα βιώνουμε αυτή τη στιγμή! Να που τον Έλληνα τον έχετε πετάξει έξω από το σπίτι του και βάζετε μέσα στα ξενοδοχεία κα</w:t>
      </w:r>
      <w:r>
        <w:rPr>
          <w:rFonts w:eastAsia="Times New Roman" w:cs="Times New Roman"/>
          <w:szCs w:val="24"/>
        </w:rPr>
        <w:t xml:space="preserve">ι στα σπίτια λαθρομετανάστες, που τους ποτίζετε, τους ταΐζετε και τους δίνετε και επίδομα! </w:t>
      </w:r>
    </w:p>
    <w:p w14:paraId="31B16518" w14:textId="77777777" w:rsidR="00643513" w:rsidRDefault="00AD6DE5">
      <w:pPr>
        <w:spacing w:after="0" w:line="600" w:lineRule="auto"/>
        <w:ind w:firstLine="720"/>
        <w:jc w:val="both"/>
        <w:rPr>
          <w:rFonts w:eastAsia="Times New Roman" w:cs="Times New Roman"/>
          <w:szCs w:val="24"/>
        </w:rPr>
      </w:pPr>
      <w:r>
        <w:rPr>
          <w:rFonts w:eastAsia="Times New Roman" w:cs="Times New Roman"/>
          <w:szCs w:val="24"/>
        </w:rPr>
        <w:lastRenderedPageBreak/>
        <w:t>Τα πράγματα θα είναι ακόμα χειρότερα σε λίγο, γιατί αυτοί θα επαναστατήσουν και θα δημιουργήσουν τεράστια προβλήματα στην ελληνική κοινωνία. Γι’ αυτά θα είστε εσείς</w:t>
      </w:r>
      <w:r>
        <w:rPr>
          <w:rFonts w:eastAsia="Times New Roman" w:cs="Times New Roman"/>
          <w:szCs w:val="24"/>
        </w:rPr>
        <w:t xml:space="preserve"> υπόλογοι στον ελληνικό λαό και όχι η Χρυσή Αυγή. </w:t>
      </w:r>
    </w:p>
    <w:p w14:paraId="31B16519" w14:textId="77777777" w:rsidR="00643513" w:rsidRDefault="00AD6DE5">
      <w:pPr>
        <w:spacing w:after="0" w:line="600" w:lineRule="auto"/>
        <w:ind w:firstLine="720"/>
        <w:jc w:val="both"/>
        <w:rPr>
          <w:rFonts w:eastAsia="Times New Roman" w:cs="Times New Roman"/>
          <w:szCs w:val="24"/>
        </w:rPr>
      </w:pPr>
      <w:r>
        <w:rPr>
          <w:rFonts w:eastAsia="Times New Roman" w:cs="Times New Roman"/>
          <w:szCs w:val="24"/>
        </w:rPr>
        <w:t>Θέλω να τονίσω ότι η Χρυσή Αυγή κατέθεσε πρόταση νόμου, η οποία πολύ εύκολα μπορεί να λύσει το ζήτημα των λαθρομεταναστών. Στην πρόταση που έχουμε καταθέσει αναφέρουμε χαρακτηριστικά: «Φυλάκιση τουλάχιστον</w:t>
      </w:r>
      <w:r>
        <w:rPr>
          <w:rFonts w:eastAsia="Times New Roman" w:cs="Times New Roman"/>
          <w:szCs w:val="24"/>
        </w:rPr>
        <w:t xml:space="preserve"> δύο ετών για όποιον αλλοδαπό εισέρχεται παράνομα στη χώρα. Η φυλάκιση θα είναι χωρίς αναστολή ή δυνατότητα μετατροπής σε χρήμα.</w:t>
      </w:r>
    </w:p>
    <w:p w14:paraId="31B1651A" w14:textId="77777777" w:rsidR="00643513" w:rsidRDefault="00AD6DE5">
      <w:pPr>
        <w:spacing w:after="0" w:line="600" w:lineRule="auto"/>
        <w:ind w:firstLine="720"/>
        <w:jc w:val="center"/>
        <w:rPr>
          <w:rFonts w:eastAsia="Times New Roman"/>
          <w:bCs/>
        </w:rPr>
      </w:pPr>
      <w:r>
        <w:rPr>
          <w:rFonts w:eastAsia="Times New Roman"/>
          <w:bCs/>
        </w:rPr>
        <w:t>(Χειροκροτήματα από την πτέρυγα της Χρυσής Αυγής)</w:t>
      </w:r>
    </w:p>
    <w:p w14:paraId="31B1651B" w14:textId="77777777" w:rsidR="00643513" w:rsidRDefault="00AD6DE5">
      <w:pPr>
        <w:spacing w:after="0" w:line="600" w:lineRule="auto"/>
        <w:ind w:firstLine="720"/>
        <w:jc w:val="both"/>
        <w:rPr>
          <w:rFonts w:eastAsia="Times New Roman" w:cs="Times New Roman"/>
          <w:szCs w:val="24"/>
        </w:rPr>
      </w:pPr>
      <w:r>
        <w:rPr>
          <w:rFonts w:eastAsia="Times New Roman" w:cs="Times New Roman"/>
          <w:szCs w:val="24"/>
        </w:rPr>
        <w:t>Η ποινή θα εκτίεται σε ειδικά κέντρα κράτησης λαθρομεταναστών, μακράν των κατ</w:t>
      </w:r>
      <w:r>
        <w:rPr>
          <w:rFonts w:eastAsia="Times New Roman" w:cs="Times New Roman"/>
          <w:szCs w:val="24"/>
        </w:rPr>
        <w:t xml:space="preserve">οικημένων τόπων, προς αποφυγήν επιβάρυνσης του κοινωνικού ιστού. </w:t>
      </w:r>
    </w:p>
    <w:p w14:paraId="31B1651C" w14:textId="77777777" w:rsidR="00643513" w:rsidRDefault="00AD6DE5">
      <w:pPr>
        <w:spacing w:after="0" w:line="600" w:lineRule="auto"/>
        <w:ind w:firstLine="720"/>
        <w:jc w:val="both"/>
        <w:rPr>
          <w:rFonts w:eastAsia="Times New Roman" w:cs="Times New Roman"/>
          <w:szCs w:val="24"/>
        </w:rPr>
      </w:pPr>
      <w:r>
        <w:rPr>
          <w:rFonts w:eastAsia="Times New Roman" w:cs="Times New Roman"/>
          <w:szCs w:val="24"/>
        </w:rPr>
        <w:lastRenderedPageBreak/>
        <w:t>Εκτός από ποινή φυλάκισης, θα επιβάλλεται και παρεπόμενη ποινή παροχής κοινωφελούς εργασίας υπέρ του κράτους, κατά το πρότυπο που εφαρμόζεται σε πολλές χώρες του δυτικού κόσμου, όπως στις ΗΠ</w:t>
      </w:r>
      <w:r>
        <w:rPr>
          <w:rFonts w:eastAsia="Times New Roman" w:cs="Times New Roman"/>
          <w:szCs w:val="24"/>
        </w:rPr>
        <w:t>Α, τη Φινλανδία, τη Δανία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31B1651D" w14:textId="77777777" w:rsidR="00643513" w:rsidRDefault="00AD6DE5">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Στους </w:t>
      </w:r>
      <w:proofErr w:type="spellStart"/>
      <w:r>
        <w:rPr>
          <w:rFonts w:eastAsia="Times New Roman" w:cs="Times New Roman"/>
          <w:szCs w:val="24"/>
        </w:rPr>
        <w:t>λαθροδιακινητές</w:t>
      </w:r>
      <w:proofErr w:type="spellEnd"/>
      <w:r>
        <w:rPr>
          <w:rFonts w:eastAsia="Times New Roman" w:cs="Times New Roman"/>
          <w:szCs w:val="24"/>
        </w:rPr>
        <w:t xml:space="preserve"> θα επιβάλλονται βαρύτατες κυρώσεις υπό προϋποθέσεις, ακόμα και ποινή της ισοβίου καθείρξεως. Με αυτόν τον τρόπο, να είστε σίγουροι ότι το </w:t>
      </w:r>
      <w:proofErr w:type="spellStart"/>
      <w:r>
        <w:rPr>
          <w:rFonts w:eastAsia="Times New Roman" w:cs="Times New Roman"/>
          <w:szCs w:val="24"/>
        </w:rPr>
        <w:t>λαθρομεταναστευτικό</w:t>
      </w:r>
      <w:proofErr w:type="spellEnd"/>
      <w:r>
        <w:rPr>
          <w:rFonts w:eastAsia="Times New Roman" w:cs="Times New Roman"/>
          <w:szCs w:val="24"/>
        </w:rPr>
        <w:t xml:space="preserve"> πρόβλημα θα τελειώσει πάρα πολύ σύντομα. </w:t>
      </w:r>
    </w:p>
    <w:p w14:paraId="31B1651E" w14:textId="77777777" w:rsidR="00643513" w:rsidRDefault="00AD6DE5">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Επίσης, θα ήθελα να τονίσω ένα τελευταίο πράγμα. Γιατί, άραγε, όλοι αυτοί οι λαθρομετανάστες περνούν μόνο από τα σύνορα της Ελλάδας και δεν περνούν και από αλλού; Η απάντηση είναι πολύ εύκολη. Την απάντηση την έχουν δώσει δεκάδες από αυτούς που έχουν ερωτη</w:t>
      </w:r>
      <w:r>
        <w:rPr>
          <w:rFonts w:eastAsia="Times New Roman" w:cs="Times New Roman"/>
          <w:szCs w:val="24"/>
        </w:rPr>
        <w:t xml:space="preserve">θεί, οι οποίοι λένε ότι η Ελλάδα είναι η μόνη χώρα στην οποία δεν θεωρείται έγκλημα το να περάσεις τα σύνορά της. Σε όλες τις άλλες χώρες είναι. </w:t>
      </w:r>
    </w:p>
    <w:p w14:paraId="31B1651F" w14:textId="77777777" w:rsidR="00643513" w:rsidRDefault="00AD6DE5">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Α΄ Αντιπρόεδρος της Βουλής κ. </w:t>
      </w:r>
      <w:r w:rsidRPr="001B50A3">
        <w:rPr>
          <w:rFonts w:eastAsia="Times New Roman" w:cs="Times New Roman"/>
          <w:b/>
          <w:szCs w:val="24"/>
        </w:rPr>
        <w:t>ΑΝΑΣΤΑΣΙΟΣ ΚΟΥΡΑΚΗΣ</w:t>
      </w:r>
      <w:r>
        <w:rPr>
          <w:rFonts w:eastAsia="Times New Roman" w:cs="Times New Roman"/>
          <w:szCs w:val="24"/>
        </w:rPr>
        <w:t>)</w:t>
      </w:r>
    </w:p>
    <w:p w14:paraId="31B16520" w14:textId="77777777" w:rsidR="00643513" w:rsidRDefault="00AD6DE5">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Με τη Χρ</w:t>
      </w:r>
      <w:r>
        <w:rPr>
          <w:rFonts w:eastAsia="Times New Roman" w:cs="Times New Roman"/>
          <w:szCs w:val="24"/>
        </w:rPr>
        <w:t>υσή Αυγή, λοιπόν, θα θεωρείται και στην Ελλάδα έγκλημα το να περάσει κάποιος λαθραία τα σύνορα της πατρίδας μας!</w:t>
      </w:r>
    </w:p>
    <w:p w14:paraId="31B16521" w14:textId="77777777" w:rsidR="00643513" w:rsidRDefault="00AD6DE5">
      <w:pPr>
        <w:tabs>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31B16522" w14:textId="77777777" w:rsidR="00643513" w:rsidRDefault="00AD6DE5">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Κυρίες και κύριοι συνάδελφοι, συνεχίζουμε με τον ειδικό αγο</w:t>
      </w:r>
      <w:r>
        <w:rPr>
          <w:rFonts w:eastAsia="Times New Roman"/>
          <w:szCs w:val="24"/>
        </w:rPr>
        <w:t xml:space="preserve">ρητή της Δημοκρατικής Συμπαράταξης κ. Γεώργιο </w:t>
      </w:r>
      <w:proofErr w:type="spellStart"/>
      <w:r>
        <w:rPr>
          <w:rFonts w:eastAsia="Times New Roman"/>
          <w:szCs w:val="24"/>
        </w:rPr>
        <w:t>Αρβανιτίδη</w:t>
      </w:r>
      <w:proofErr w:type="spellEnd"/>
      <w:r>
        <w:rPr>
          <w:rFonts w:eastAsia="Times New Roman"/>
          <w:szCs w:val="24"/>
        </w:rPr>
        <w:t xml:space="preserve">. </w:t>
      </w:r>
    </w:p>
    <w:p w14:paraId="31B16523" w14:textId="77777777" w:rsidR="00643513" w:rsidRDefault="00AD6DE5">
      <w:pPr>
        <w:spacing w:line="600" w:lineRule="auto"/>
        <w:ind w:firstLine="720"/>
        <w:jc w:val="both"/>
        <w:rPr>
          <w:rFonts w:eastAsia="Times New Roman"/>
          <w:szCs w:val="24"/>
        </w:rPr>
      </w:pPr>
      <w:r>
        <w:rPr>
          <w:rFonts w:eastAsia="Times New Roman"/>
          <w:szCs w:val="24"/>
        </w:rPr>
        <w:t xml:space="preserve">Ορίστε, κύριε συνάδελφε, έχετε τον λόγο για δώδεκα λεπτά. </w:t>
      </w:r>
    </w:p>
    <w:p w14:paraId="31B16524" w14:textId="77777777" w:rsidR="00643513" w:rsidRDefault="00AD6DE5">
      <w:pPr>
        <w:spacing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Κυρίες και κύριοι συνάδελφοι, σήμερα και χθες αλλάζει</w:t>
      </w:r>
      <w:r>
        <w:rPr>
          <w:rFonts w:eastAsia="Times New Roman"/>
          <w:szCs w:val="24"/>
        </w:rPr>
        <w:t>,</w:t>
      </w:r>
      <w:r>
        <w:rPr>
          <w:rFonts w:eastAsia="Times New Roman"/>
          <w:szCs w:val="24"/>
        </w:rPr>
        <w:t xml:space="preserve"> για μία ακόμη φορά</w:t>
      </w:r>
      <w:r>
        <w:rPr>
          <w:rFonts w:eastAsia="Times New Roman"/>
          <w:szCs w:val="24"/>
        </w:rPr>
        <w:t>,</w:t>
      </w:r>
      <w:r>
        <w:rPr>
          <w:rFonts w:eastAsia="Times New Roman"/>
          <w:szCs w:val="24"/>
        </w:rPr>
        <w:t xml:space="preserve"> η σημασία των λέξεων. Μετά τη διακυβέρνησ</w:t>
      </w:r>
      <w:r>
        <w:rPr>
          <w:rFonts w:eastAsia="Times New Roman"/>
          <w:szCs w:val="24"/>
        </w:rPr>
        <w:t xml:space="preserve">η ΣΥΡΙΖΑ-ΑΝΕΛ κανείς δεν μπορεί να προβλέψει σε τι κατάσταση θα βρίσκεται η χώρα. Μπορεί, όμως, να προβλέψει ότι θα αλλάξει η έννοια της λέξης «ναι», της </w:t>
      </w:r>
      <w:r>
        <w:rPr>
          <w:rFonts w:eastAsia="Times New Roman"/>
          <w:szCs w:val="24"/>
        </w:rPr>
        <w:lastRenderedPageBreak/>
        <w:t xml:space="preserve">λέξης «όχι» σε «ναι», αν έχει σχέση με το </w:t>
      </w:r>
      <w:r>
        <w:rPr>
          <w:rFonts w:eastAsia="Times New Roman"/>
          <w:szCs w:val="24"/>
        </w:rPr>
        <w:t>δ</w:t>
      </w:r>
      <w:r>
        <w:rPr>
          <w:rFonts w:eastAsia="Times New Roman"/>
          <w:szCs w:val="24"/>
        </w:rPr>
        <w:t>ημοψήφισμα, της λέξης «μνημόνιο», η οποία θα αντικατασταθεί</w:t>
      </w:r>
      <w:r>
        <w:rPr>
          <w:rFonts w:eastAsia="Times New Roman"/>
          <w:szCs w:val="24"/>
        </w:rPr>
        <w:t xml:space="preserve"> από τη λέξη «πρόγραμμα». Με τη συνεισφορά σας ο πρόσφυγας που θα εισέρχεται στην Ευρώπη μετά την 20</w:t>
      </w:r>
      <w:r>
        <w:rPr>
          <w:rFonts w:eastAsia="Times New Roman"/>
          <w:szCs w:val="24"/>
          <w:vertAlign w:val="superscript"/>
        </w:rPr>
        <w:t>η</w:t>
      </w:r>
      <w:r>
        <w:rPr>
          <w:rFonts w:eastAsia="Times New Roman"/>
          <w:szCs w:val="24"/>
        </w:rPr>
        <w:t xml:space="preserve"> Μαρτίου θα ονομάζεται πια μετανάστης. Όμως και η λέξη «επείγον» θα αποκτήσει άλλο νόημα. </w:t>
      </w:r>
    </w:p>
    <w:p w14:paraId="31B16525" w14:textId="77777777" w:rsidR="00643513" w:rsidRDefault="00AD6DE5">
      <w:pPr>
        <w:spacing w:line="600" w:lineRule="auto"/>
        <w:ind w:firstLine="720"/>
        <w:jc w:val="both"/>
        <w:rPr>
          <w:rFonts w:eastAsia="Times New Roman"/>
          <w:szCs w:val="24"/>
        </w:rPr>
      </w:pPr>
      <w:r>
        <w:rPr>
          <w:rFonts w:eastAsia="Times New Roman"/>
          <w:szCs w:val="24"/>
        </w:rPr>
        <w:t>Φτιάξατε κάτι σαν Υπουργείο πριν από δεκαπέντε μήνες, για να ρυθ</w:t>
      </w:r>
      <w:r>
        <w:rPr>
          <w:rFonts w:eastAsia="Times New Roman"/>
          <w:szCs w:val="24"/>
        </w:rPr>
        <w:t>μίσετε τα θέματα της μεταναστευτικής πολιτικής. Θεωρείτε σήμερα επείγον αυτό που ξεχάσατε να κάνετε εδώ και ένα χρόνο που οι ροές έχουν αυξηθεί. Επιλέξατε μία διαδικασία δύο ημερών, για να κερδίσετε τι; Αν είχαμε μία βδομάδα, τι θα γινόταν, τι θα άλλαζε; Λ</w:t>
      </w:r>
      <w:r>
        <w:rPr>
          <w:rFonts w:eastAsia="Times New Roman"/>
          <w:szCs w:val="24"/>
        </w:rPr>
        <w:t xml:space="preserve">έτε ότι ο νόμος δεν έχει σχέση με τη </w:t>
      </w:r>
      <w:r>
        <w:rPr>
          <w:rFonts w:eastAsia="Times New Roman"/>
          <w:szCs w:val="24"/>
        </w:rPr>
        <w:t>σ</w:t>
      </w:r>
      <w:r>
        <w:rPr>
          <w:rFonts w:eastAsia="Times New Roman"/>
          <w:szCs w:val="24"/>
        </w:rPr>
        <w:t>υμφωνία Ευρωπαϊκής Ένωσης-Τουρκίας. Μπορεί να απαλύνετε έτσι τον πόνο των συντρόφων σας που δεν αντέχουν τη δεξιά σας στροφή, αλλά δεν μπορείτε να κοροϊδέψετε το Σώμα. Δεν χρειάζεται να είναι κάποιος νομικός για να κατ</w:t>
      </w:r>
      <w:r>
        <w:rPr>
          <w:rFonts w:eastAsia="Times New Roman"/>
          <w:szCs w:val="24"/>
        </w:rPr>
        <w:t xml:space="preserve">αλάβει τη διγλωσσία σας. </w:t>
      </w:r>
    </w:p>
    <w:p w14:paraId="31B16526" w14:textId="77777777" w:rsidR="00643513" w:rsidRDefault="00AD6DE5">
      <w:pPr>
        <w:spacing w:line="600" w:lineRule="auto"/>
        <w:ind w:firstLine="720"/>
        <w:jc w:val="both"/>
        <w:rPr>
          <w:rFonts w:eastAsia="Times New Roman"/>
          <w:szCs w:val="24"/>
        </w:rPr>
      </w:pPr>
      <w:r>
        <w:rPr>
          <w:rFonts w:eastAsia="Times New Roman"/>
          <w:szCs w:val="24"/>
        </w:rPr>
        <w:lastRenderedPageBreak/>
        <w:t xml:space="preserve">Ο Πρωθυπουργός χαρακτήρισε δελεαστική την πρόταση </w:t>
      </w:r>
      <w:proofErr w:type="spellStart"/>
      <w:r>
        <w:rPr>
          <w:rFonts w:eastAsia="Times New Roman"/>
          <w:szCs w:val="24"/>
        </w:rPr>
        <w:t>Νταβούτογλου</w:t>
      </w:r>
      <w:proofErr w:type="spellEnd"/>
      <w:r>
        <w:rPr>
          <w:rFonts w:eastAsia="Times New Roman"/>
          <w:szCs w:val="24"/>
        </w:rPr>
        <w:t xml:space="preserve">, όταν κατατέθηκε. Συμφώνησε με τους άλλους ηγέτες της Ευρωπαϊκής Ένωσης στην πρόταση της τελευταίας </w:t>
      </w:r>
      <w:r>
        <w:rPr>
          <w:rFonts w:eastAsia="Times New Roman"/>
          <w:szCs w:val="24"/>
        </w:rPr>
        <w:t>σ</w:t>
      </w:r>
      <w:r>
        <w:rPr>
          <w:rFonts w:eastAsia="Times New Roman"/>
          <w:szCs w:val="24"/>
        </w:rPr>
        <w:t xml:space="preserve">υνόδου. Η </w:t>
      </w:r>
      <w:r>
        <w:rPr>
          <w:rFonts w:eastAsia="Times New Roman"/>
          <w:szCs w:val="24"/>
        </w:rPr>
        <w:t>σ</w:t>
      </w:r>
      <w:r>
        <w:rPr>
          <w:rFonts w:eastAsia="Times New Roman"/>
          <w:szCs w:val="24"/>
        </w:rPr>
        <w:t>υμφωνία λέει ότι επιστρέφονται όλοι αδιακρίτως στην Του</w:t>
      </w:r>
      <w:r>
        <w:rPr>
          <w:rFonts w:eastAsia="Times New Roman"/>
          <w:szCs w:val="24"/>
        </w:rPr>
        <w:t xml:space="preserve">ρκία. Ο ανθρωπισμός σας είχε ημερομηνία λήξης την τελευταία Σύνοδο Κορυφής. Αυτό κρύβει η διαδικασία που ακολουθείται. Με τη διαδικασία του κατεπείγοντος προσπαθείτε να κρύψετε τη λαθροχειρία σας. </w:t>
      </w:r>
    </w:p>
    <w:p w14:paraId="31B16527" w14:textId="77777777" w:rsidR="00643513" w:rsidRDefault="00AD6DE5">
      <w:pPr>
        <w:spacing w:line="600" w:lineRule="auto"/>
        <w:ind w:firstLine="720"/>
        <w:jc w:val="both"/>
        <w:rPr>
          <w:rFonts w:eastAsia="Times New Roman"/>
          <w:szCs w:val="24"/>
        </w:rPr>
      </w:pPr>
      <w:r>
        <w:rPr>
          <w:rFonts w:eastAsia="Times New Roman"/>
          <w:szCs w:val="24"/>
        </w:rPr>
        <w:t>Όμως, το ερώτημα είναι γιατί φθάσαμε ως εδώ. Συμφωνήσατε μ</w:t>
      </w:r>
      <w:r>
        <w:rPr>
          <w:rFonts w:eastAsia="Times New Roman"/>
          <w:szCs w:val="24"/>
        </w:rPr>
        <w:t xml:space="preserve">ε όλες τις προτάσεις των Ευρωπαίων εταίρων, είτε ήταν φιλικές για τους πρόσφυγες είτε όχι. Αναλάβατε υποχρεώσεις, χωρίς να εκπληρώσετε </w:t>
      </w:r>
      <w:proofErr w:type="spellStart"/>
      <w:r>
        <w:rPr>
          <w:rFonts w:eastAsia="Times New Roman"/>
          <w:szCs w:val="24"/>
        </w:rPr>
        <w:t>καμμία</w:t>
      </w:r>
      <w:proofErr w:type="spellEnd"/>
      <w:r>
        <w:rPr>
          <w:rFonts w:eastAsia="Times New Roman"/>
          <w:szCs w:val="24"/>
        </w:rPr>
        <w:t>. Μιλήσατε για δικαιώματα προσφύγων, αλλά περιμένατε μέχρι πριν λίγες βδομάδες για να φτιάξετε υποτυπώδεις δομές φι</w:t>
      </w:r>
      <w:r>
        <w:rPr>
          <w:rFonts w:eastAsia="Times New Roman"/>
          <w:szCs w:val="24"/>
        </w:rPr>
        <w:t xml:space="preserve">λοξενίας. Το κάνατε μόνο όταν οι πρόσφυγες και οι μετανάστες εγκλωβίστηκαν στη χώρα μας. </w:t>
      </w:r>
    </w:p>
    <w:p w14:paraId="31B16528" w14:textId="77777777" w:rsidR="00643513" w:rsidRDefault="00AD6DE5">
      <w:pPr>
        <w:spacing w:line="600" w:lineRule="auto"/>
        <w:ind w:firstLine="720"/>
        <w:jc w:val="both"/>
        <w:rPr>
          <w:rFonts w:eastAsia="Times New Roman"/>
          <w:szCs w:val="24"/>
        </w:rPr>
      </w:pPr>
      <w:r>
        <w:rPr>
          <w:rFonts w:eastAsia="Times New Roman"/>
          <w:szCs w:val="24"/>
        </w:rPr>
        <w:lastRenderedPageBreak/>
        <w:t xml:space="preserve">Ρωτάμε τι χαρακτήρα έχουν οι δομές που φτιάξατε και συνεχίζετε να φτιάχνετε. Αποθήκες ψυχών φτιάξατε. Στην περιοχή μου φιλοξενούνται πρόσφυγες και μετανάστες. Υπήρξε </w:t>
      </w:r>
      <w:r>
        <w:rPr>
          <w:rFonts w:eastAsia="Times New Roman"/>
          <w:szCs w:val="24"/>
        </w:rPr>
        <w:t xml:space="preserve">ένταση σε διάφορες περιοχές. Και πώς να μην υπάρξει, όταν αιφνιδιάσατε τους πάντες; Δεν ήξεραν οι άνθρωποι για τι ακριβώς πρόκειται. Και ξέρετε ποιους ωφελεί τελικά η έλλειψη ενημέρωσης και διαβούλευσης. </w:t>
      </w:r>
    </w:p>
    <w:p w14:paraId="31B16529" w14:textId="77777777" w:rsidR="00643513" w:rsidRDefault="00AD6DE5">
      <w:pPr>
        <w:spacing w:line="600" w:lineRule="auto"/>
        <w:ind w:firstLine="720"/>
        <w:jc w:val="both"/>
        <w:rPr>
          <w:rFonts w:eastAsia="Times New Roman"/>
          <w:szCs w:val="24"/>
        </w:rPr>
      </w:pPr>
      <w:r>
        <w:rPr>
          <w:rFonts w:eastAsia="Times New Roman"/>
          <w:szCs w:val="24"/>
        </w:rPr>
        <w:t>Η λύση για εσάς είναι να φτιάξετε τις δομές στις πι</w:t>
      </w:r>
      <w:r>
        <w:rPr>
          <w:rFonts w:eastAsia="Times New Roman"/>
          <w:szCs w:val="24"/>
        </w:rPr>
        <w:t xml:space="preserve">ο «υποβαθμισμένες» περιοχές, πολύ απλά επειδή εσείς θεωρείτε ότι αυτό είναι σωστή πολιτική. Με τον πιο κυνικό τρόπο επιλέξατε δομές –και μας το είπατε- με βάση την τιμή ζώνης κάθε περιοχής, όπως τα Διαβατά της Θεσσαλονίκης. </w:t>
      </w:r>
    </w:p>
    <w:p w14:paraId="31B1652A" w14:textId="77777777" w:rsidR="00643513" w:rsidRDefault="00AD6DE5">
      <w:pPr>
        <w:spacing w:line="600" w:lineRule="auto"/>
        <w:ind w:firstLine="720"/>
        <w:jc w:val="both"/>
        <w:rPr>
          <w:rFonts w:eastAsia="Times New Roman"/>
          <w:szCs w:val="24"/>
        </w:rPr>
      </w:pPr>
      <w:r>
        <w:rPr>
          <w:rFonts w:eastAsia="Times New Roman"/>
          <w:szCs w:val="24"/>
        </w:rPr>
        <w:t>Ευτυχώς που η ανθρωπιά κερδίζει</w:t>
      </w:r>
      <w:r>
        <w:rPr>
          <w:rFonts w:eastAsia="Times New Roman"/>
          <w:szCs w:val="24"/>
        </w:rPr>
        <w:t xml:space="preserve"> τις ακραίες φωνές, αλλά εσείς συνεχίζετε να παίζετε με τη φωτιά. Το κάνατε από την αρχή της κρίσης. Αποδείχτηκε ότι για την Κυβέρνηση τριακόσιοι πρόσφυγες στο Πεδίο του Άρεως είναι πολύ πιο σημαντικοί από τους χιλιάδες στην </w:t>
      </w:r>
      <w:proofErr w:type="spellStart"/>
      <w:r>
        <w:rPr>
          <w:rFonts w:eastAsia="Times New Roman"/>
          <w:szCs w:val="24"/>
        </w:rPr>
        <w:t>Ειδομένη</w:t>
      </w:r>
      <w:proofErr w:type="spellEnd"/>
      <w:r>
        <w:rPr>
          <w:rFonts w:eastAsia="Times New Roman"/>
          <w:szCs w:val="24"/>
        </w:rPr>
        <w:t xml:space="preserve">. </w:t>
      </w:r>
    </w:p>
    <w:p w14:paraId="31B1652B" w14:textId="77777777" w:rsidR="00643513" w:rsidRDefault="00AD6DE5">
      <w:pPr>
        <w:spacing w:line="600" w:lineRule="auto"/>
        <w:ind w:firstLine="720"/>
        <w:jc w:val="both"/>
        <w:rPr>
          <w:rFonts w:eastAsia="Times New Roman"/>
          <w:szCs w:val="24"/>
        </w:rPr>
      </w:pPr>
      <w:r>
        <w:rPr>
          <w:rFonts w:eastAsia="Times New Roman"/>
          <w:szCs w:val="24"/>
        </w:rPr>
        <w:lastRenderedPageBreak/>
        <w:t>Η Κυβέρνηση πήρε μέχ</w:t>
      </w:r>
      <w:r>
        <w:rPr>
          <w:rFonts w:eastAsia="Times New Roman"/>
          <w:szCs w:val="24"/>
        </w:rPr>
        <w:t>ρι τώρα πολύ χαμηλό βαθμό στον επιχειρησιακό σχεδιασμό, αλλά άριστα, όπως πάντα, στην επικοινωνία. Με τις επικοινωνιακές τακτικές, όμως, απλά κερδίζεις χρόνο. Δεν λύνεις προβλήματα που μεγεθύνονται και στην περίπτωση της σημερινής συγκυρίας έχουν λάβει ήδη</w:t>
      </w:r>
      <w:r>
        <w:rPr>
          <w:rFonts w:eastAsia="Times New Roman"/>
          <w:szCs w:val="24"/>
        </w:rPr>
        <w:t xml:space="preserve"> ανεξέλεγκτες διαστάσεις. </w:t>
      </w:r>
    </w:p>
    <w:p w14:paraId="31B1652C" w14:textId="77777777" w:rsidR="00643513" w:rsidRDefault="00AD6DE5">
      <w:pPr>
        <w:spacing w:line="600" w:lineRule="auto"/>
        <w:ind w:firstLine="720"/>
        <w:jc w:val="both"/>
        <w:rPr>
          <w:rFonts w:eastAsia="Times New Roman" w:cs="Times New Roman"/>
          <w:szCs w:val="24"/>
        </w:rPr>
      </w:pPr>
      <w:r>
        <w:rPr>
          <w:rFonts w:eastAsia="Times New Roman"/>
          <w:szCs w:val="24"/>
        </w:rPr>
        <w:t xml:space="preserve">Πέρα από το άρθρο 60 όλα τα υπόλοιπα άρθρα του νόμου είναι προσχηματικά. Κάποια είναι περισσότερο, κάποια λιγότερο χρήσιμα. Χρειάζεται αναβάθμιση και </w:t>
      </w:r>
      <w:r>
        <w:rPr>
          <w:rFonts w:eastAsia="Times New Roman"/>
          <w:szCs w:val="24"/>
        </w:rPr>
        <w:t xml:space="preserve">η </w:t>
      </w:r>
      <w:r>
        <w:rPr>
          <w:rFonts w:eastAsia="Times New Roman"/>
          <w:szCs w:val="24"/>
        </w:rPr>
        <w:t xml:space="preserve">Υπηρεσία Ασύλου και </w:t>
      </w:r>
      <w:r>
        <w:rPr>
          <w:rFonts w:eastAsia="Times New Roman"/>
          <w:szCs w:val="24"/>
        </w:rPr>
        <w:t xml:space="preserve">η </w:t>
      </w:r>
      <w:r>
        <w:rPr>
          <w:rFonts w:eastAsia="Times New Roman"/>
          <w:szCs w:val="24"/>
        </w:rPr>
        <w:t xml:space="preserve">Υπηρεσία Πρώτης Υποδοχής, ώστε να ανταποκρίνονται στις </w:t>
      </w:r>
      <w:r>
        <w:rPr>
          <w:rFonts w:eastAsia="Times New Roman"/>
          <w:szCs w:val="24"/>
        </w:rPr>
        <w:t xml:space="preserve">νέες ανάγκες. </w:t>
      </w:r>
    </w:p>
    <w:p w14:paraId="31B1652D"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Ρωτάω, όμως: Πότε δημιουργήθηκε αυτή η ανάγκη; Τώρα ή εδώ και πολλούς μήνες; Αν είχατε κάνει το καθήκον σας την ώρα που έπρεπε, δεν θα είχαμε φτάσει σε σημείο να έχουμε </w:t>
      </w:r>
      <w:proofErr w:type="spellStart"/>
      <w:r>
        <w:rPr>
          <w:rFonts w:eastAsia="Times New Roman" w:cs="Times New Roman"/>
          <w:szCs w:val="24"/>
        </w:rPr>
        <w:t>τόσ</w:t>
      </w:r>
      <w:proofErr w:type="spellEnd"/>
      <w:r>
        <w:rPr>
          <w:rFonts w:eastAsia="Times New Roman" w:cs="Times New Roman"/>
          <w:szCs w:val="24"/>
          <w:lang w:val="en-US"/>
        </w:rPr>
        <w:t>o</w:t>
      </w:r>
      <w:r>
        <w:rPr>
          <w:rFonts w:eastAsia="Times New Roman" w:cs="Times New Roman"/>
          <w:szCs w:val="24"/>
        </w:rPr>
        <w:t xml:space="preserve"> μεγάλη ανάγκη την Τουρκία. Δεν ξέρω πόσο καλά μπορεί να νιώθει κάπο</w:t>
      </w:r>
      <w:r>
        <w:rPr>
          <w:rFonts w:eastAsia="Times New Roman" w:cs="Times New Roman"/>
          <w:szCs w:val="24"/>
        </w:rPr>
        <w:t xml:space="preserve">ιος με την κατάσταση που έχει διαμορφωθεί, εμείς πάντως δεν νιώθουμε καθόλου καλά. </w:t>
      </w:r>
    </w:p>
    <w:p w14:paraId="31B1652E"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Έρχομαι τώρα σε κάποια πιο ειδικά θέματα, με δεδομένο τον περιορισμό του χρόνου. Γιατί να γίνονται απευθείας αναθέσεις από τους ΟΤΑ; Για να δημιουργούν συνθήκες και φαινόμενα πελατειακού συστήματος; Θα υπήρχε τέτοιο θέμα, αν είχατε έστω και ένα υποτυπώδη σ</w:t>
      </w:r>
      <w:r>
        <w:rPr>
          <w:rFonts w:eastAsia="Times New Roman" w:cs="Times New Roman"/>
          <w:szCs w:val="24"/>
        </w:rPr>
        <w:t xml:space="preserve">χεδιασμό, ώστε να προβλέψετε τις ανάγκες και να γίνουν κανονικά οι σχετικές διαγωνιστικές διαδικασίες; Προφανώς και όχι. </w:t>
      </w:r>
    </w:p>
    <w:p w14:paraId="31B1652F"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Έχετε σχέδιο έστω και τώρα; Τον Ιούλιο ήμουν εισηγητής στο σχέδιο νόμου για την απονομή ιθαγένειας στα παιδιά της δεύτερης γενιάς. Το </w:t>
      </w:r>
      <w:r>
        <w:rPr>
          <w:rFonts w:eastAsia="Times New Roman" w:cs="Times New Roman"/>
          <w:szCs w:val="24"/>
        </w:rPr>
        <w:t>ψηφίσαμε ως ΠΑΣΟΚ τότε, ως Δημοκρατική Συμπαράταξη, αλλά δεν εφαρμόζεται μέχρι σήμερα. Βλέπουμε ότι δημιουργείτε νέο Τμήμα Πληροφορικών Συστημάτων Μετανάστευσης και Ιθαγένειας, ενώ το Υπουργείο Εσωτερικών μπορεί να λειτουργεί με ιδιαίτερη επιτυχία τα συστή</w:t>
      </w:r>
      <w:r>
        <w:rPr>
          <w:rFonts w:eastAsia="Times New Roman" w:cs="Times New Roman"/>
          <w:szCs w:val="24"/>
        </w:rPr>
        <w:t xml:space="preserve">ματα για τις εκλογές, τα ληξιαρχεία και τα δημοτολόγια. Ελπίζω αυτή η πρακτική σας να μην δημιουργεί άλλα προβλήματα. </w:t>
      </w:r>
    </w:p>
    <w:p w14:paraId="31B16530"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 xml:space="preserve">Τότε στηρίξαμε και τη σύσταση </w:t>
      </w:r>
      <w:r>
        <w:rPr>
          <w:rFonts w:eastAsia="Times New Roman" w:cs="Times New Roman"/>
          <w:szCs w:val="24"/>
        </w:rPr>
        <w:t>δ</w:t>
      </w:r>
      <w:r>
        <w:rPr>
          <w:rFonts w:eastAsia="Times New Roman" w:cs="Times New Roman"/>
          <w:szCs w:val="24"/>
        </w:rPr>
        <w:t xml:space="preserve">ιαχειριστικής </w:t>
      </w:r>
      <w:r>
        <w:rPr>
          <w:rFonts w:eastAsia="Times New Roman" w:cs="Times New Roman"/>
          <w:szCs w:val="24"/>
        </w:rPr>
        <w:t>α</w:t>
      </w:r>
      <w:r>
        <w:rPr>
          <w:rFonts w:eastAsia="Times New Roman" w:cs="Times New Roman"/>
          <w:szCs w:val="24"/>
        </w:rPr>
        <w:t>ρχής για τα χρήματα που διατίθενται από την Ευρωπαϊκή Ένωση για τους πρόσφυγες. Το αποτέλεσ</w:t>
      </w:r>
      <w:r>
        <w:rPr>
          <w:rFonts w:eastAsia="Times New Roman" w:cs="Times New Roman"/>
          <w:szCs w:val="24"/>
        </w:rPr>
        <w:t xml:space="preserve">μα; Συστήσατε μια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γ</w:t>
      </w:r>
      <w:r>
        <w:rPr>
          <w:rFonts w:eastAsia="Times New Roman" w:cs="Times New Roman"/>
          <w:szCs w:val="24"/>
        </w:rPr>
        <w:t xml:space="preserve">ραμματεία και μια υπηρεσία στο Υπουργείο Εσωτερικών που καταργείτε σήμερα, μόλις μερικούς μήνες μετά, επειδή αποτύχατε στο να την κάνετε να λειτουργήσει. Φτιάχνετε την ίδια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γ</w:t>
      </w:r>
      <w:r>
        <w:rPr>
          <w:rFonts w:eastAsia="Times New Roman" w:cs="Times New Roman"/>
          <w:szCs w:val="24"/>
        </w:rPr>
        <w:t>ραμματεία σε άλλο Υπουργείο από την αρχή. Θα έχει</w:t>
      </w:r>
      <w:r>
        <w:rPr>
          <w:rFonts w:eastAsia="Times New Roman" w:cs="Times New Roman"/>
          <w:szCs w:val="24"/>
        </w:rPr>
        <w:t xml:space="preserve"> την ίδια μοίρα με την προηγούμενη; </w:t>
      </w:r>
    </w:p>
    <w:p w14:paraId="31B16531"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Δεν πρέπει να παίζετε, κυρίες και κύριοι, με αυτά τα πράγματα και εσείς παίζετε και δεν κυβερνάτε τη χώρα. Όπως παίζετε και με τη δημιουργία της νέας Γενικής Γραμματείας Υποδοχής. Θέλετε να μας πείτε ότι αυτό έφταιγε μέ</w:t>
      </w:r>
      <w:r>
        <w:rPr>
          <w:rFonts w:eastAsia="Times New Roman" w:cs="Times New Roman"/>
          <w:szCs w:val="24"/>
        </w:rPr>
        <w:t xml:space="preserve">χρι τώρα; Πόσες γενικές γραμματείες χρειάζονται πια για να καλυφθεί η βουλιμία σας για θέσεις μετακλητών; Οι υπηρεσίες συντονίζονται μεταξύ τους. Εδώ σε λίγο καιρό οι συντονιστές θα είναι περισσότεροι από τους </w:t>
      </w:r>
      <w:proofErr w:type="spellStart"/>
      <w:r>
        <w:rPr>
          <w:rFonts w:eastAsia="Times New Roman" w:cs="Times New Roman"/>
          <w:szCs w:val="24"/>
        </w:rPr>
        <w:t>συντονιζόμενους</w:t>
      </w:r>
      <w:proofErr w:type="spellEnd"/>
      <w:r>
        <w:rPr>
          <w:rFonts w:eastAsia="Times New Roman" w:cs="Times New Roman"/>
          <w:szCs w:val="24"/>
        </w:rPr>
        <w:t>.</w:t>
      </w:r>
    </w:p>
    <w:p w14:paraId="31B16532"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Σπαταλάτε τις δυνάμεις της πο</w:t>
      </w:r>
      <w:r>
        <w:rPr>
          <w:rFonts w:eastAsia="Times New Roman" w:cs="Times New Roman"/>
          <w:szCs w:val="24"/>
        </w:rPr>
        <w:t xml:space="preserve">λιτείας φτιάχνοντας σιγά-σιγά μια νέα γραφειοκρατία. Έχετε πανικοβληθεί από τις αποτυχίες σας μέχρι τώρα και ρίχνετε λάσπη στα μάτια της Βουλής και του ελληνικού λαού. Φτιάχνετε το περιτύλιγμα και το περιεχόμενο το αφήνετε για να το φτιάξετε αργότερα. </w:t>
      </w:r>
    </w:p>
    <w:p w14:paraId="31B16533"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Θέλ</w:t>
      </w:r>
      <w:r>
        <w:rPr>
          <w:rFonts w:eastAsia="Times New Roman" w:cs="Times New Roman"/>
          <w:szCs w:val="24"/>
        </w:rPr>
        <w:t>ω να πω και κάτι άλλο, που το έχω βιώσει στην περιοχή μου. Αλλάζετε το όνομα της Γενικής Γραμματείας Πληθυσμού και Κοινωνικής Συνοχής σε Μεταναστευτικής Πολιτικής. Περιορίζετε το αντικείμενο μιας γραμματείας που θα μπορούσε να ασχοληθεί, επιτέλους, με τα π</w:t>
      </w:r>
      <w:r>
        <w:rPr>
          <w:rFonts w:eastAsia="Times New Roman" w:cs="Times New Roman"/>
          <w:szCs w:val="24"/>
        </w:rPr>
        <w:t xml:space="preserve">ροβλήματα των </w:t>
      </w:r>
      <w:proofErr w:type="spellStart"/>
      <w:r>
        <w:rPr>
          <w:rFonts w:eastAsia="Times New Roman" w:cs="Times New Roman"/>
          <w:szCs w:val="24"/>
        </w:rPr>
        <w:t>ρομά</w:t>
      </w:r>
      <w:proofErr w:type="spellEnd"/>
      <w:r>
        <w:rPr>
          <w:rFonts w:eastAsia="Times New Roman" w:cs="Times New Roman"/>
          <w:szCs w:val="24"/>
        </w:rPr>
        <w:t xml:space="preserve"> και των </w:t>
      </w:r>
      <w:proofErr w:type="spellStart"/>
      <w:r>
        <w:rPr>
          <w:rFonts w:eastAsia="Times New Roman" w:cs="Times New Roman"/>
          <w:szCs w:val="24"/>
        </w:rPr>
        <w:t>παλιννοστούντων</w:t>
      </w:r>
      <w:proofErr w:type="spellEnd"/>
      <w:r>
        <w:rPr>
          <w:rFonts w:eastAsia="Times New Roman" w:cs="Times New Roman"/>
          <w:szCs w:val="24"/>
        </w:rPr>
        <w:t xml:space="preserve">. Αυτό επεδίωκε η Κυβέρνηση του ΠΑΣΟΚ με αυτή τη </w:t>
      </w:r>
      <w:r>
        <w:rPr>
          <w:rFonts w:eastAsia="Times New Roman" w:cs="Times New Roman"/>
          <w:szCs w:val="24"/>
        </w:rPr>
        <w:t>γ</w:t>
      </w:r>
      <w:r>
        <w:rPr>
          <w:rFonts w:eastAsia="Times New Roman" w:cs="Times New Roman"/>
          <w:szCs w:val="24"/>
        </w:rPr>
        <w:t xml:space="preserve">ενική </w:t>
      </w:r>
      <w:r>
        <w:rPr>
          <w:rFonts w:eastAsia="Times New Roman" w:cs="Times New Roman"/>
          <w:szCs w:val="24"/>
        </w:rPr>
        <w:t>γ</w:t>
      </w:r>
      <w:r>
        <w:rPr>
          <w:rFonts w:eastAsia="Times New Roman" w:cs="Times New Roman"/>
          <w:szCs w:val="24"/>
        </w:rPr>
        <w:t>ραμματεία.</w:t>
      </w:r>
    </w:p>
    <w:p w14:paraId="31B16534"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Σήμερα ποιο </w:t>
      </w:r>
      <w:r>
        <w:rPr>
          <w:rFonts w:eastAsia="Times New Roman" w:cs="Times New Roman"/>
          <w:szCs w:val="24"/>
        </w:rPr>
        <w:t>Υ</w:t>
      </w:r>
      <w:r>
        <w:rPr>
          <w:rFonts w:eastAsia="Times New Roman" w:cs="Times New Roman"/>
          <w:szCs w:val="24"/>
        </w:rPr>
        <w:t xml:space="preserve">πουργείο, ποια γενική γραμματεία, ποιες υπηρεσίες ασχολούνται με αυτά τα θέματα; Για να μην βιαστείτε και νομίζετε ότι σας προτείνω </w:t>
      </w:r>
      <w:r>
        <w:rPr>
          <w:rFonts w:eastAsia="Times New Roman" w:cs="Times New Roman"/>
          <w:szCs w:val="24"/>
        </w:rPr>
        <w:t>να φτιάξετε άλλες δυο γενικές γραμματείες, σας λέω γρήγορα «όχι». Κάτω από την ίδια στέγη μπορείτε να καλύψετε περισσότερα θέματα. Έτσι λειτουργεί μια σύγχρονη διοίκηση.</w:t>
      </w:r>
    </w:p>
    <w:p w14:paraId="31B16535"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σας καλούμε να ενσωματώσετε, επίσης, στις διατάξεις του </w:t>
      </w:r>
      <w:r>
        <w:rPr>
          <w:rFonts w:eastAsia="Times New Roman" w:cs="Times New Roman"/>
          <w:szCs w:val="24"/>
        </w:rPr>
        <w:t>νομοσχεδίου τις προτάσεις που κατέθεσε η ΕΣΑ</w:t>
      </w:r>
      <w:r>
        <w:rPr>
          <w:rFonts w:eastAsia="Times New Roman" w:cs="Times New Roman"/>
          <w:szCs w:val="24"/>
        </w:rPr>
        <w:t>ΜΕ</w:t>
      </w:r>
      <w:r>
        <w:rPr>
          <w:rFonts w:eastAsia="Times New Roman" w:cs="Times New Roman"/>
          <w:szCs w:val="24"/>
        </w:rPr>
        <w:t>Α για την προστασία προσφύγων και μεταναστών με αναπηρία και χρόνιες παθήσεις, ώστε να μην είναι θύματα διακρίσεων. Δεδομένου ότι η αναπηρία και η χρόνια πάθηση αποτελούν κατάσταση, αλλά και αιτία διάκρισης που</w:t>
      </w:r>
      <w:r>
        <w:rPr>
          <w:rFonts w:eastAsia="Times New Roman" w:cs="Times New Roman"/>
          <w:szCs w:val="24"/>
        </w:rPr>
        <w:t xml:space="preserve"> εμφανίζονται σε κάθε ευάλωτη ομάδα πληθυσμού και σε εφαρμογή των συνταγματικών επιταγών, αλλά και υποχρεώσεων που απορρέουν από τη Διεθνή Σύμβαση για τα Δικαιώματα των </w:t>
      </w:r>
      <w:r>
        <w:rPr>
          <w:rFonts w:eastAsia="Times New Roman" w:cs="Times New Roman"/>
          <w:szCs w:val="24"/>
        </w:rPr>
        <w:t>Α</w:t>
      </w:r>
      <w:r>
        <w:rPr>
          <w:rFonts w:eastAsia="Times New Roman" w:cs="Times New Roman"/>
          <w:szCs w:val="24"/>
        </w:rPr>
        <w:t xml:space="preserve">τόμων με </w:t>
      </w:r>
      <w:r>
        <w:rPr>
          <w:rFonts w:eastAsia="Times New Roman" w:cs="Times New Roman"/>
          <w:szCs w:val="24"/>
        </w:rPr>
        <w:t>Α</w:t>
      </w:r>
      <w:r>
        <w:rPr>
          <w:rFonts w:eastAsia="Times New Roman" w:cs="Times New Roman"/>
          <w:szCs w:val="24"/>
        </w:rPr>
        <w:t>ναπηρία, πιστεύουμε ότι πρέπει να προβληθεί ότι:</w:t>
      </w:r>
    </w:p>
    <w:p w14:paraId="31B16536"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Πρώτον, όλες οι </w:t>
      </w:r>
      <w:proofErr w:type="spellStart"/>
      <w:r>
        <w:rPr>
          <w:rFonts w:eastAsia="Times New Roman" w:cs="Times New Roman"/>
          <w:szCs w:val="24"/>
        </w:rPr>
        <w:t>συνιστώμενε</w:t>
      </w:r>
      <w:r>
        <w:rPr>
          <w:rFonts w:eastAsia="Times New Roman" w:cs="Times New Roman"/>
          <w:szCs w:val="24"/>
        </w:rPr>
        <w:t>ς</w:t>
      </w:r>
      <w:proofErr w:type="spellEnd"/>
      <w:r>
        <w:rPr>
          <w:rFonts w:eastAsia="Times New Roman" w:cs="Times New Roman"/>
          <w:szCs w:val="24"/>
        </w:rPr>
        <w:t>,</w:t>
      </w:r>
      <w:r>
        <w:rPr>
          <w:rFonts w:eastAsia="Times New Roman" w:cs="Times New Roman"/>
          <w:szCs w:val="24"/>
        </w:rPr>
        <w:t xml:space="preserve"> με το νομοσχέδιο</w:t>
      </w:r>
      <w:r>
        <w:rPr>
          <w:rFonts w:eastAsia="Times New Roman" w:cs="Times New Roman"/>
          <w:szCs w:val="24"/>
        </w:rPr>
        <w:t>,</w:t>
      </w:r>
      <w:r>
        <w:rPr>
          <w:rFonts w:eastAsia="Times New Roman" w:cs="Times New Roman"/>
          <w:szCs w:val="24"/>
        </w:rPr>
        <w:t xml:space="preserve"> υπηρεσίες οφείλουν να είναι πλήρως </w:t>
      </w:r>
      <w:proofErr w:type="spellStart"/>
      <w:r>
        <w:rPr>
          <w:rFonts w:eastAsia="Times New Roman" w:cs="Times New Roman"/>
          <w:szCs w:val="24"/>
        </w:rPr>
        <w:t>προσβάσιμες</w:t>
      </w:r>
      <w:proofErr w:type="spellEnd"/>
      <w:r>
        <w:rPr>
          <w:rFonts w:eastAsia="Times New Roman" w:cs="Times New Roman"/>
          <w:szCs w:val="24"/>
        </w:rPr>
        <w:t xml:space="preserve"> σε πρόσφυγες, μετανάστες και εργαζόμενους με αναπηρία.</w:t>
      </w:r>
    </w:p>
    <w:p w14:paraId="31B16537"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Δεύτερον, θα υπάρχει κάλυψη παροχής διερμηνείας σε κωφούς ή βαρήκοους πρόσφυγες και μετανάστες μέσω προγραμματικής σύμβασης με την </w:t>
      </w:r>
      <w:r>
        <w:rPr>
          <w:rFonts w:eastAsia="Times New Roman" w:cs="Times New Roman"/>
          <w:szCs w:val="24"/>
        </w:rPr>
        <w:t>ο</w:t>
      </w:r>
      <w:r>
        <w:rPr>
          <w:rFonts w:eastAsia="Times New Roman" w:cs="Times New Roman"/>
          <w:szCs w:val="24"/>
        </w:rPr>
        <w:t>μ</w:t>
      </w:r>
      <w:r>
        <w:rPr>
          <w:rFonts w:eastAsia="Times New Roman" w:cs="Times New Roman"/>
          <w:szCs w:val="24"/>
        </w:rPr>
        <w:t xml:space="preserve">οσπονδία </w:t>
      </w:r>
      <w:r>
        <w:rPr>
          <w:rFonts w:eastAsia="Times New Roman" w:cs="Times New Roman"/>
          <w:szCs w:val="24"/>
        </w:rPr>
        <w:t>κ</w:t>
      </w:r>
      <w:r>
        <w:rPr>
          <w:rFonts w:eastAsia="Times New Roman" w:cs="Times New Roman"/>
          <w:szCs w:val="24"/>
        </w:rPr>
        <w:t xml:space="preserve">ωφών, σύμφωνα με τις διατάξεις του ν. 3016/2003. </w:t>
      </w:r>
    </w:p>
    <w:p w14:paraId="31B16538"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Καταθέτω και το σχετικό έγγραφο των προτάσεων της ΕΣΑ</w:t>
      </w:r>
      <w:r>
        <w:rPr>
          <w:rFonts w:eastAsia="Times New Roman" w:cs="Times New Roman"/>
          <w:szCs w:val="24"/>
        </w:rPr>
        <w:t>ΜΕ</w:t>
      </w:r>
      <w:r>
        <w:rPr>
          <w:rFonts w:eastAsia="Times New Roman" w:cs="Times New Roman"/>
          <w:szCs w:val="24"/>
        </w:rPr>
        <w:t xml:space="preserve">Α για τα Πρακτικά. </w:t>
      </w:r>
    </w:p>
    <w:p w14:paraId="31B16539" w14:textId="77777777" w:rsidR="00643513" w:rsidRDefault="00AD6DE5">
      <w:pPr>
        <w:spacing w:line="600" w:lineRule="auto"/>
        <w:ind w:firstLine="720"/>
        <w:jc w:val="both"/>
        <w:rPr>
          <w:rFonts w:eastAsia="Times New Roman" w:cs="Times New Roman"/>
        </w:rPr>
      </w:pPr>
      <w:r>
        <w:rPr>
          <w:rFonts w:eastAsia="Times New Roman" w:cs="Times New Roman"/>
        </w:rPr>
        <w:t xml:space="preserve">(Στο σημείο αυτό ο Βουλευτής κ. Γεώργιος </w:t>
      </w:r>
      <w:proofErr w:type="spellStart"/>
      <w:r>
        <w:rPr>
          <w:rFonts w:eastAsia="Times New Roman" w:cs="Times New Roman"/>
        </w:rPr>
        <w:t>Αρβανιτίδης</w:t>
      </w:r>
      <w:proofErr w:type="spellEnd"/>
      <w:r>
        <w:rPr>
          <w:rFonts w:eastAsia="Times New Roman" w:cs="Times New Roman"/>
        </w:rPr>
        <w:t xml:space="preserve"> καταθέτει για τα Πρακτικά το προαναφερθέν έγγραφο, το οποίο βρίσκετα</w:t>
      </w:r>
      <w:r>
        <w:rPr>
          <w:rFonts w:eastAsia="Times New Roman" w:cs="Times New Roman"/>
        </w:rPr>
        <w:t>ι στο αρχείο του Τμήματος Γραμματείας της Διεύθυνσης Στενογραφίας και Πρακτικών της Βουλής)</w:t>
      </w:r>
    </w:p>
    <w:p w14:paraId="31B1653A" w14:textId="77777777" w:rsidR="00643513" w:rsidRDefault="00AD6DE5">
      <w:pPr>
        <w:spacing w:line="600" w:lineRule="auto"/>
        <w:ind w:firstLine="720"/>
        <w:jc w:val="both"/>
        <w:rPr>
          <w:rFonts w:eastAsia="Times New Roman" w:cs="Times New Roman"/>
        </w:rPr>
      </w:pPr>
      <w:r>
        <w:rPr>
          <w:rFonts w:eastAsia="Times New Roman" w:cs="Times New Roman"/>
        </w:rPr>
        <w:t xml:space="preserve">Άλλωστε η Δημοκρατική Συμπαράταξη, διά της Προέδρου της κ. Φώφης Γεννηματά, έχει καταθέσει ολοκληρωμένη πρόταση, το πρόγραμμα </w:t>
      </w:r>
      <w:r>
        <w:rPr>
          <w:rFonts w:eastAsia="Times New Roman" w:cs="Times New Roman"/>
        </w:rPr>
        <w:t>«</w:t>
      </w:r>
      <w:r>
        <w:rPr>
          <w:rFonts w:eastAsia="Times New Roman" w:cs="Times New Roman"/>
        </w:rPr>
        <w:t>ΚΙΒΩΤΟΣ</w:t>
      </w:r>
      <w:r>
        <w:rPr>
          <w:rFonts w:eastAsia="Times New Roman" w:cs="Times New Roman"/>
        </w:rPr>
        <w:t>»</w:t>
      </w:r>
      <w:r>
        <w:rPr>
          <w:rFonts w:eastAsia="Times New Roman" w:cs="Times New Roman"/>
        </w:rPr>
        <w:t>, που αφορά ασυνόδευτα παιδιά</w:t>
      </w:r>
      <w:r>
        <w:rPr>
          <w:rFonts w:eastAsia="Times New Roman" w:cs="Times New Roman"/>
        </w:rPr>
        <w:t xml:space="preserve">, τις οικογένειες με παιδιά και τις ευπαθείς ευάλωτες ομάδες. </w:t>
      </w:r>
    </w:p>
    <w:p w14:paraId="31B1653B" w14:textId="77777777" w:rsidR="00643513" w:rsidRDefault="00AD6DE5">
      <w:pPr>
        <w:spacing w:line="600" w:lineRule="auto"/>
        <w:ind w:firstLine="720"/>
        <w:jc w:val="both"/>
        <w:rPr>
          <w:rFonts w:eastAsia="Times New Roman" w:cs="Times New Roman"/>
        </w:rPr>
      </w:pPr>
      <w:r>
        <w:rPr>
          <w:rFonts w:eastAsia="Times New Roman" w:cs="Times New Roman"/>
        </w:rPr>
        <w:t>Θα κάνω ορισμένες ακόμα παρατηρήσεις σε συγκεκριμένα άρθρα.</w:t>
      </w:r>
    </w:p>
    <w:p w14:paraId="31B1653C" w14:textId="77777777" w:rsidR="00643513" w:rsidRDefault="00AD6DE5">
      <w:pPr>
        <w:spacing w:line="600" w:lineRule="auto"/>
        <w:ind w:firstLine="720"/>
        <w:jc w:val="both"/>
        <w:rPr>
          <w:rFonts w:eastAsia="Times New Roman" w:cs="Times New Roman"/>
        </w:rPr>
      </w:pPr>
      <w:r>
        <w:rPr>
          <w:rFonts w:eastAsia="Times New Roman" w:cs="Times New Roman"/>
        </w:rPr>
        <w:t>Στο άρθρο 2 παράγραφος 1, στο άρθρο 5 παράγραφος 1, στο άρθρο 11 παράγραφος 1 και 2, συστήνονται θέσεις διευθυντών ή διοικητών, οι οπ</w:t>
      </w:r>
      <w:r>
        <w:rPr>
          <w:rFonts w:eastAsia="Times New Roman" w:cs="Times New Roman"/>
        </w:rPr>
        <w:t xml:space="preserve">οίοι, ενώ προΐστανται δημοσίων υπηρεσιών, επιλέγονται χωρίς </w:t>
      </w:r>
      <w:r>
        <w:rPr>
          <w:rFonts w:eastAsia="Times New Roman" w:cs="Times New Roman"/>
        </w:rPr>
        <w:lastRenderedPageBreak/>
        <w:t>κανένα αντικειμενικό κριτήριο και κυρίως χωρίς τη διαδικασία μητρώου επιτελικών στελεχών του δημοσίου, που πριν λίγο καιρό εσείς θεσπίσατε σε αυτή την Αίθουσα.</w:t>
      </w:r>
    </w:p>
    <w:p w14:paraId="31B1653D" w14:textId="77777777" w:rsidR="00643513" w:rsidRDefault="00AD6DE5">
      <w:pPr>
        <w:spacing w:line="600" w:lineRule="auto"/>
        <w:ind w:firstLine="720"/>
        <w:jc w:val="both"/>
        <w:rPr>
          <w:rFonts w:eastAsia="Times New Roman" w:cs="Times New Roman"/>
          <w:szCs w:val="24"/>
        </w:rPr>
      </w:pPr>
      <w:r>
        <w:rPr>
          <w:rFonts w:eastAsia="Times New Roman" w:cs="Times New Roman"/>
        </w:rPr>
        <w:t>Στα άρθρα 7 παράγραφος 2 και 17 παρέ</w:t>
      </w:r>
      <w:r>
        <w:rPr>
          <w:rFonts w:eastAsia="Times New Roman" w:cs="Times New Roman"/>
        </w:rPr>
        <w:t xml:space="preserve">χεται εξουσιοδότηση στην Κυβέρνηση να τροποποιεί με προεδρικό διάταγμα τις διατάξεις του νόμου ερήμην της Βουλής. Είναι απαράδεκτη και αντισυνταγματική εξουσιοδότηση. </w:t>
      </w:r>
    </w:p>
    <w:p w14:paraId="31B1653E"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Στο προτελευταίο εδάφιο του άρθρου 19 προβλέπεται ότι μέχρι τις 31-12-2016 όλες οι συμβά</w:t>
      </w:r>
      <w:r>
        <w:rPr>
          <w:rFonts w:eastAsia="Times New Roman" w:cs="Times New Roman"/>
          <w:szCs w:val="24"/>
        </w:rPr>
        <w:t>σεις καλύπτουν την προϋπόθεση περί συνδρομής έκτακτης και κατεπείγουσας ανάγκης. Η συνδρομή αυτής της προϋπόθεσης πρέπει να δικαιολογείται κάθε φορά και είναι απαράδεκτο να καλύπτονται εκ των προτέρων με νόμο.</w:t>
      </w:r>
    </w:p>
    <w:p w14:paraId="31B1653F"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Στην παράγραφο 1 του άρθρου 74 προβλέπεται ότι</w:t>
      </w:r>
      <w:r>
        <w:rPr>
          <w:rFonts w:eastAsia="Times New Roman" w:cs="Times New Roman"/>
          <w:szCs w:val="24"/>
        </w:rPr>
        <w:t xml:space="preserve"> με απόφαση του εκάστοτε </w:t>
      </w:r>
      <w:proofErr w:type="spellStart"/>
      <w:r>
        <w:rPr>
          <w:rFonts w:eastAsia="Times New Roman" w:cs="Times New Roman"/>
          <w:szCs w:val="24"/>
        </w:rPr>
        <w:t>διατάκτη</w:t>
      </w:r>
      <w:proofErr w:type="spellEnd"/>
      <w:r>
        <w:rPr>
          <w:rFonts w:eastAsia="Times New Roman" w:cs="Times New Roman"/>
          <w:szCs w:val="24"/>
        </w:rPr>
        <w:t>, Υπουργού, διευθυντή της Υπηρεσίας Ασύλου, δηλαδή κατά τεκμήριο πολιτικού προσώπου, μπορεί να εξαιρούνται από την τακτική διαδικασία δημόσιες συμβάσεις, ανεξαρτήτως μάλιστα ύψους ποσού.</w:t>
      </w:r>
    </w:p>
    <w:p w14:paraId="31B16540"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Πρόκειται, βέβαια, για δημοσιονομικά</w:t>
      </w:r>
      <w:r>
        <w:rPr>
          <w:rFonts w:eastAsia="Times New Roman" w:cs="Times New Roman"/>
          <w:szCs w:val="24"/>
        </w:rPr>
        <w:t xml:space="preserve"> απαράδεκτη ρύθμιση. Η απόφαση πρέπει να λαμβάνεται από άλλο όργανο και σε </w:t>
      </w:r>
      <w:proofErr w:type="spellStart"/>
      <w:r>
        <w:rPr>
          <w:rFonts w:eastAsia="Times New Roman" w:cs="Times New Roman"/>
          <w:szCs w:val="24"/>
        </w:rPr>
        <w:t>καμμία</w:t>
      </w:r>
      <w:proofErr w:type="spellEnd"/>
      <w:r>
        <w:rPr>
          <w:rFonts w:eastAsia="Times New Roman" w:cs="Times New Roman"/>
          <w:szCs w:val="24"/>
        </w:rPr>
        <w:t xml:space="preserve"> περίπτωση από τον </w:t>
      </w:r>
      <w:proofErr w:type="spellStart"/>
      <w:r>
        <w:rPr>
          <w:rFonts w:eastAsia="Times New Roman" w:cs="Times New Roman"/>
          <w:szCs w:val="24"/>
        </w:rPr>
        <w:t>διατάκτη</w:t>
      </w:r>
      <w:proofErr w:type="spellEnd"/>
      <w:r>
        <w:rPr>
          <w:rFonts w:eastAsia="Times New Roman" w:cs="Times New Roman"/>
          <w:szCs w:val="24"/>
        </w:rPr>
        <w:t xml:space="preserve"> και πρέπει ο νόμος να θεσπίσει ανώτατο όριο ποσού, πάνω από το οποίο δεν θα μπορεί να έχει εφαρμογή η διαδικασία εξαίρεσης από την κανονικότητα.</w:t>
      </w:r>
    </w:p>
    <w:p w14:paraId="31B16541"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Κυ</w:t>
      </w:r>
      <w:r>
        <w:rPr>
          <w:rFonts w:eastAsia="Times New Roman" w:cs="Times New Roman"/>
          <w:szCs w:val="24"/>
        </w:rPr>
        <w:t xml:space="preserve">ρίες και κύριοι συνάδελφοι, θα ψηφίσουμε κάποιες διατάξεις και θα καταψηφίσουμε άλλες. Πολλές θα τις υπερψηφίσουμε, παρά το γεγονός ότι έχουμε σημειακές διαφορές σε πολλά άρθρα. Θα δώσουμε μία ακόμη ευκαιρία όχι σε εσάς, αλλά στη χώρα. </w:t>
      </w:r>
    </w:p>
    <w:p w14:paraId="31B16542"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Κλείνω την τοποθέτη</w:t>
      </w:r>
      <w:r>
        <w:rPr>
          <w:rFonts w:eastAsia="Times New Roman" w:cs="Times New Roman"/>
          <w:szCs w:val="24"/>
        </w:rPr>
        <w:t xml:space="preserve">σή μου με ένα καλό νέο που είχαμε εχθές, ένα καλό νέο που έχει και την αρνητική του πλευρά. Η </w:t>
      </w:r>
      <w:r>
        <w:rPr>
          <w:rFonts w:eastAsia="Times New Roman" w:cs="Times New Roman"/>
          <w:szCs w:val="24"/>
        </w:rPr>
        <w:t>έ</w:t>
      </w:r>
      <w:r>
        <w:rPr>
          <w:rFonts w:eastAsia="Times New Roman" w:cs="Times New Roman"/>
          <w:szCs w:val="24"/>
        </w:rPr>
        <w:t xml:space="preserve">νωση </w:t>
      </w:r>
      <w:r>
        <w:rPr>
          <w:rFonts w:eastAsia="Times New Roman" w:cs="Times New Roman"/>
          <w:szCs w:val="24"/>
        </w:rPr>
        <w:t>π</w:t>
      </w:r>
      <w:r>
        <w:rPr>
          <w:rFonts w:eastAsia="Times New Roman" w:cs="Times New Roman"/>
          <w:szCs w:val="24"/>
        </w:rPr>
        <w:t xml:space="preserve">εριφερειών έκανε με τις δικές της περιορισμένες δυνατότητες αυτό που δεν έχετε </w:t>
      </w:r>
      <w:r>
        <w:rPr>
          <w:rFonts w:eastAsia="Times New Roman" w:cs="Times New Roman"/>
          <w:szCs w:val="24"/>
        </w:rPr>
        <w:lastRenderedPageBreak/>
        <w:t>κάνει εσείς μέχρι σήμερα. Έκανε μία πρώτη -ίσως ατελή- προσπάθεια για την κα</w:t>
      </w:r>
      <w:r>
        <w:rPr>
          <w:rFonts w:eastAsia="Times New Roman" w:cs="Times New Roman"/>
          <w:szCs w:val="24"/>
        </w:rPr>
        <w:t xml:space="preserve">ταγραφή των χαρακτηριστικών των εγκλωβισμένων ανθρώπων, που φιλοξενούνται στην περιοχή της Αττικής. Μας έδωσε μία εικόνα για τις πραγματικές διαστάσεις αυτού που βιώνει η χώρα μας. Εσείς, όμως, που έχετε την ευθύνη, δεν έχετε, δώσει κανένα στοιχείο. </w:t>
      </w:r>
    </w:p>
    <w:p w14:paraId="31B16543"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Αυτά </w:t>
      </w:r>
      <w:r>
        <w:rPr>
          <w:rFonts w:eastAsia="Times New Roman" w:cs="Times New Roman"/>
          <w:szCs w:val="24"/>
        </w:rPr>
        <w:t>τα στοιχεία δεν τα χρειαζόμαστε για να κάνουμε διδακτορικά. Πάνω σε αυτά χτίζονται πολιτικές και πρακτικές εφαρμογές. Αυτές οι πολιτικές θα έπρεπε να έχουν αρχίσει να εφαρμόζονται εδώ και μήνες. Δυστυχώς, δεν έχετε πυξίδα και λειτουργείτε σε καθεστώς αδιαφ</w:t>
      </w:r>
      <w:r>
        <w:rPr>
          <w:rFonts w:eastAsia="Times New Roman" w:cs="Times New Roman"/>
          <w:szCs w:val="24"/>
        </w:rPr>
        <w:t>άνειας, όχι μόνο στις απευθείας αναθέσεις και προσλήψεις, αλλά ακόμα και στα βασικά στοιχεία που χρειάζεται η Βουλή για να συνεισφέρει στις απαιτούμενες πολιτικές.</w:t>
      </w:r>
    </w:p>
    <w:p w14:paraId="31B16544"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Δεν ξέρω γιατί κρύβετε την αλήθεια. Πρέπει, όμως, να αρχίσετε να τη λέτε. Τα συνθήματα πρέπε</w:t>
      </w:r>
      <w:r>
        <w:rPr>
          <w:rFonts w:eastAsia="Times New Roman" w:cs="Times New Roman"/>
          <w:szCs w:val="24"/>
        </w:rPr>
        <w:t xml:space="preserve">ι να τελειώνουν. Το ανθρωπιστικό σας άλλοθι δεν υπάρχει πλέον. Χάθηκε στη Σύνοδο Κορυφής. Χάθηκε στα νησιά. Χάθηκε στον Πειραιά. Βουλιάζει κάθε μέρα στην </w:t>
      </w:r>
      <w:proofErr w:type="spellStart"/>
      <w:r>
        <w:rPr>
          <w:rFonts w:eastAsia="Times New Roman" w:cs="Times New Roman"/>
          <w:szCs w:val="24"/>
        </w:rPr>
        <w:t>Ειδομένη</w:t>
      </w:r>
      <w:proofErr w:type="spellEnd"/>
      <w:r>
        <w:rPr>
          <w:rFonts w:eastAsia="Times New Roman" w:cs="Times New Roman"/>
          <w:szCs w:val="24"/>
        </w:rPr>
        <w:t>.</w:t>
      </w:r>
    </w:p>
    <w:p w14:paraId="31B16545"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31B16546" w14:textId="77777777" w:rsidR="00643513" w:rsidRDefault="00AD6DE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w:t>
      </w:r>
      <w:r>
        <w:rPr>
          <w:rFonts w:eastAsia="Times New Roman" w:cs="Times New Roman"/>
          <w:szCs w:val="24"/>
        </w:rPr>
        <w:t>Ρ)</w:t>
      </w:r>
    </w:p>
    <w:p w14:paraId="31B16547"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Γιώργο </w:t>
      </w:r>
      <w:proofErr w:type="spellStart"/>
      <w:r>
        <w:rPr>
          <w:rFonts w:eastAsia="Times New Roman" w:cs="Times New Roman"/>
          <w:szCs w:val="24"/>
        </w:rPr>
        <w:t>Αρβανιτίδη</w:t>
      </w:r>
      <w:proofErr w:type="spellEnd"/>
      <w:r>
        <w:rPr>
          <w:rFonts w:eastAsia="Times New Roman" w:cs="Times New Roman"/>
          <w:szCs w:val="24"/>
        </w:rPr>
        <w:t>.</w:t>
      </w:r>
    </w:p>
    <w:p w14:paraId="31B16548"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η ειδική αγορήτρια από το Κομμουνιστικό Κόμμα Ελλάδας, η κ. Διαμάντω </w:t>
      </w:r>
      <w:proofErr w:type="spellStart"/>
      <w:r>
        <w:rPr>
          <w:rFonts w:eastAsia="Times New Roman" w:cs="Times New Roman"/>
          <w:szCs w:val="24"/>
        </w:rPr>
        <w:t>Μανωλάκου</w:t>
      </w:r>
      <w:proofErr w:type="spellEnd"/>
      <w:r>
        <w:rPr>
          <w:rFonts w:eastAsia="Times New Roman" w:cs="Times New Roman"/>
          <w:szCs w:val="24"/>
        </w:rPr>
        <w:t>, για δώδεκα λεπτά.</w:t>
      </w:r>
    </w:p>
    <w:p w14:paraId="31B16549"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Διαφωνούμε και καταγγείλαμε και εχθές τη μορφή του κατεπείγοντος. Δεν μας έπεισαν οι λόγοι που επικαλέστηκε ο αρμόδιος Υπουργός. Το αντίθετο μάλιστα, αφού επιβεβαίωσε ότι </w:t>
      </w:r>
      <w:r>
        <w:rPr>
          <w:rFonts w:eastAsia="Times New Roman" w:cs="Times New Roman"/>
          <w:szCs w:val="24"/>
        </w:rPr>
        <w:lastRenderedPageBreak/>
        <w:t>ήταν έτοιμο από τον Φλεβάρη, γεγονός που αποδεικνύει ότι ήταν συνειδητή επιλογή ο κατ</w:t>
      </w:r>
      <w:r>
        <w:rPr>
          <w:rFonts w:eastAsia="Times New Roman" w:cs="Times New Roman"/>
          <w:szCs w:val="24"/>
        </w:rPr>
        <w:t>επείγων χαρακτήρας, για να μην αποκαλυφθεί η υπονόμευση του διεθνούς δικαίου και συνεπώς το αντιδραστικό και παράνομο περιεχόμενο του νομοσχεδίου. Και αυτό δεν είναι πρωταπριλιάτικο ψέμα. Επίσης, δεν είναι τυχαίο ότι ζητήσαμε να κληθεί εκπρόσωπος της Ύπατη</w:t>
      </w:r>
      <w:r>
        <w:rPr>
          <w:rFonts w:eastAsia="Times New Roman" w:cs="Times New Roman"/>
          <w:szCs w:val="24"/>
        </w:rPr>
        <w:t xml:space="preserve">ς Αρμοστείας των Ηνωμένων Εθνών, προκειμένου να ακουστεί η θέση τους, αφού έχει καταδικάσει τη συμφωνία Ευρωπαϊκής Ένωσης – Τουρκίας ως παράνομη, και κωφεύετε. </w:t>
      </w:r>
    </w:p>
    <w:p w14:paraId="31B1654A"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Την αυταρχική αυτή μέθοδο την ακολουθούσαν, βέβαια, και οι προηγούμενες κυβερνήσεις και εσείς τ</w:t>
      </w:r>
      <w:r>
        <w:rPr>
          <w:rFonts w:eastAsia="Times New Roman" w:cs="Times New Roman"/>
          <w:szCs w:val="24"/>
        </w:rPr>
        <w:t>ην καταδικάζατε. Στην πλάτη, όμως, των προσφύγων παίζονται παιχνίδια.</w:t>
      </w:r>
    </w:p>
    <w:p w14:paraId="31B1654B"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Φοβόσαστε ότι θα ακουστεί η παρανομία όσον αφορά νόμους και δικαιώματα των προσφύγων, που η απανθρωπιά και τα βάσανά τους θα συνεχίζονται με τη στάμπα της Ευρωπαϊκής Ένωσης και της Κυβέρ</w:t>
      </w:r>
      <w:r>
        <w:rPr>
          <w:rFonts w:eastAsia="Times New Roman" w:cs="Times New Roman"/>
          <w:szCs w:val="24"/>
        </w:rPr>
        <w:t xml:space="preserve">νησης ΣΥΡΙΖΑ-ΑΝΕΛ. Φτιάχνετε </w:t>
      </w:r>
      <w:proofErr w:type="spellStart"/>
      <w:r>
        <w:rPr>
          <w:rFonts w:eastAsia="Times New Roman" w:cs="Times New Roman"/>
          <w:szCs w:val="24"/>
        </w:rPr>
        <w:t>Αμυγδαλέζες</w:t>
      </w:r>
      <w:proofErr w:type="spellEnd"/>
      <w:r>
        <w:rPr>
          <w:rFonts w:eastAsia="Times New Roman" w:cs="Times New Roman"/>
          <w:szCs w:val="24"/>
        </w:rPr>
        <w:t xml:space="preserve">, που θα τις διαχειρίζονται, θα έχουν ρόλο μάλιστα σε όλα τα </w:t>
      </w:r>
      <w:r>
        <w:rPr>
          <w:rFonts w:eastAsia="Times New Roman" w:cs="Times New Roman"/>
          <w:szCs w:val="24"/>
        </w:rPr>
        <w:lastRenderedPageBreak/>
        <w:t xml:space="preserve">επίπεδα αμαρτωλές </w:t>
      </w:r>
      <w:r>
        <w:rPr>
          <w:rFonts w:eastAsia="Times New Roman" w:cs="Times New Roman"/>
          <w:szCs w:val="24"/>
        </w:rPr>
        <w:t>μ</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υβερνητικές </w:t>
      </w:r>
      <w:r>
        <w:rPr>
          <w:rFonts w:eastAsia="Times New Roman" w:cs="Times New Roman"/>
          <w:szCs w:val="24"/>
        </w:rPr>
        <w:t>ο</w:t>
      </w:r>
      <w:r>
        <w:rPr>
          <w:rFonts w:eastAsia="Times New Roman" w:cs="Times New Roman"/>
          <w:szCs w:val="24"/>
        </w:rPr>
        <w:t>ργανώσεις και δικαιολογείτε και από πάνω την παρουσία τους σε όλες τις υπηρεσίες και τα στάδια, που αφορούν πρόσφυγες κα</w:t>
      </w:r>
      <w:r>
        <w:rPr>
          <w:rFonts w:eastAsia="Times New Roman" w:cs="Times New Roman"/>
          <w:szCs w:val="24"/>
        </w:rPr>
        <w:t xml:space="preserve">ι μετανάστες, από την Υπηρεσία Ασύλου μέχρι το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w:t>
      </w:r>
    </w:p>
    <w:p w14:paraId="31B1654C"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Γι’ αυτό δημιουργείτε και μητρώο πιστοποιημένων φορέων της «κοινωνίας των πολιτών», δηλαδή των ΜΚΟ, νομιμοποιώντας την παρουσία τους, αν και ξέρετε τον ύποπτο ρόλο τους. </w:t>
      </w:r>
    </w:p>
    <w:p w14:paraId="31B1654D"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Βάζετε προϊσταμένους στις </w:t>
      </w:r>
      <w:r>
        <w:rPr>
          <w:rFonts w:eastAsia="Times New Roman" w:cs="Times New Roman"/>
          <w:szCs w:val="24"/>
        </w:rPr>
        <w:t xml:space="preserve">λεγόμενες «ανοιχτές δομές υποδοχής και φιλοξενίας», ακόμα και ιδιώτες που θα συμβάλλονται με το δημόσιο. Και αναθέτετε τη φύλαξη των ανοιχτών δομών υποδοχής ή φιλοξενίας σε εταιρείες </w:t>
      </w:r>
      <w:r>
        <w:rPr>
          <w:rFonts w:eastAsia="Times New Roman" w:cs="Times New Roman"/>
          <w:szCs w:val="24"/>
          <w:lang w:val="en-US"/>
        </w:rPr>
        <w:t>security</w:t>
      </w:r>
      <w:r>
        <w:rPr>
          <w:rFonts w:eastAsia="Times New Roman" w:cs="Times New Roman"/>
          <w:szCs w:val="24"/>
        </w:rPr>
        <w:t>.</w:t>
      </w:r>
    </w:p>
    <w:p w14:paraId="31B1654E"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Στην ουσία</w:t>
      </w:r>
      <w:r>
        <w:rPr>
          <w:rFonts w:eastAsia="Times New Roman" w:cs="Times New Roman"/>
          <w:szCs w:val="24"/>
        </w:rPr>
        <w:t>,</w:t>
      </w:r>
      <w:r>
        <w:rPr>
          <w:rFonts w:eastAsia="Times New Roman" w:cs="Times New Roman"/>
          <w:szCs w:val="24"/>
        </w:rPr>
        <w:t xml:space="preserve"> με το νομοσχέδιο</w:t>
      </w:r>
      <w:r>
        <w:rPr>
          <w:rFonts w:eastAsia="Times New Roman" w:cs="Times New Roman"/>
          <w:szCs w:val="24"/>
        </w:rPr>
        <w:t>,</w:t>
      </w:r>
      <w:r>
        <w:rPr>
          <w:rFonts w:eastAsia="Times New Roman" w:cs="Times New Roman"/>
          <w:szCs w:val="24"/>
        </w:rPr>
        <w:t xml:space="preserve"> ενσωματώνετε όλες τις αντιδραστικ</w:t>
      </w:r>
      <w:r>
        <w:rPr>
          <w:rFonts w:eastAsia="Times New Roman" w:cs="Times New Roman"/>
          <w:szCs w:val="24"/>
        </w:rPr>
        <w:t>ές μέχρι σήμερα αποφάσεις της Ευρωπαϊκής Ένωσης</w:t>
      </w:r>
      <w:r>
        <w:rPr>
          <w:rFonts w:eastAsia="Times New Roman" w:cs="Times New Roman"/>
          <w:szCs w:val="24"/>
        </w:rPr>
        <w:t>,</w:t>
      </w:r>
      <w:r>
        <w:rPr>
          <w:rFonts w:eastAsia="Times New Roman" w:cs="Times New Roman"/>
          <w:szCs w:val="24"/>
        </w:rPr>
        <w:t xml:space="preserve"> που συνυπογράψατε, από τη δημιουργία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επιλογής ελάχιστων προσφύγων που θα </w:t>
      </w:r>
      <w:proofErr w:type="spellStart"/>
      <w:r>
        <w:rPr>
          <w:rFonts w:eastAsia="Times New Roman" w:cs="Times New Roman"/>
          <w:szCs w:val="24"/>
        </w:rPr>
        <w:t>μετεγκατασταθούν</w:t>
      </w:r>
      <w:proofErr w:type="spellEnd"/>
      <w:r>
        <w:rPr>
          <w:rFonts w:eastAsia="Times New Roman" w:cs="Times New Roman"/>
          <w:szCs w:val="24"/>
        </w:rPr>
        <w:t xml:space="preserve"> σε άλλα κράτη- μέλη, μέχρι την επιστροφή προσφύγων στην Τουρκία, το οποίο </w:t>
      </w:r>
      <w:r>
        <w:rPr>
          <w:rFonts w:eastAsia="Times New Roman" w:cs="Times New Roman"/>
          <w:szCs w:val="24"/>
        </w:rPr>
        <w:lastRenderedPageBreak/>
        <w:t>μάλιστα ο εισηγητής σας θεώρησε ιδ</w:t>
      </w:r>
      <w:r>
        <w:rPr>
          <w:rFonts w:eastAsia="Times New Roman" w:cs="Times New Roman"/>
          <w:szCs w:val="24"/>
        </w:rPr>
        <w:t xml:space="preserve">ιαίτερα θετικό. Τους ξαναστέλνετε, δηλαδή, πίσω στο θάνατο, απ’ όπου προσπάθησαν να διαφύγουν. </w:t>
      </w:r>
    </w:p>
    <w:p w14:paraId="31B1654F"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Προσαρμόζετε τη νομοθεσία για το άσυλο και τους δικαιούχους διεθνούς προστασίας σε αυτές τις αποφάσεις, που είναι σε πλήρη αντίθεση με το </w:t>
      </w:r>
      <w:r>
        <w:rPr>
          <w:rFonts w:eastAsia="Times New Roman" w:cs="Times New Roman"/>
          <w:szCs w:val="24"/>
        </w:rPr>
        <w:t>Δ</w:t>
      </w:r>
      <w:r>
        <w:rPr>
          <w:rFonts w:eastAsia="Times New Roman" w:cs="Times New Roman"/>
          <w:szCs w:val="24"/>
        </w:rPr>
        <w:t xml:space="preserve">ιεθνές </w:t>
      </w:r>
      <w:r>
        <w:rPr>
          <w:rFonts w:eastAsia="Times New Roman" w:cs="Times New Roman"/>
          <w:szCs w:val="24"/>
        </w:rPr>
        <w:t>Δ</w:t>
      </w:r>
      <w:r>
        <w:rPr>
          <w:rFonts w:eastAsia="Times New Roman" w:cs="Times New Roman"/>
          <w:szCs w:val="24"/>
        </w:rPr>
        <w:t>ίκαιο για του</w:t>
      </w:r>
      <w:r>
        <w:rPr>
          <w:rFonts w:eastAsia="Times New Roman" w:cs="Times New Roman"/>
          <w:szCs w:val="24"/>
        </w:rPr>
        <w:t xml:space="preserve">ς πρόσφυγες, παρά τις υποκριτικές αναφορές και επικλήσεις στη Συνθήκη της Γενεύης που κάνετε. </w:t>
      </w:r>
    </w:p>
    <w:p w14:paraId="31B16550"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Με τις αποφάσεις της Ευρωπαϊκής Ένωσης και το συγκεκριμένο νομοσχέδιο, στην πραγματικότητα</w:t>
      </w:r>
      <w:r>
        <w:rPr>
          <w:rFonts w:eastAsia="Times New Roman" w:cs="Times New Roman"/>
          <w:szCs w:val="24"/>
        </w:rPr>
        <w:t>,</w:t>
      </w:r>
      <w:r>
        <w:rPr>
          <w:rFonts w:eastAsia="Times New Roman" w:cs="Times New Roman"/>
          <w:szCs w:val="24"/>
        </w:rPr>
        <w:t xml:space="preserve"> καταπατώνται δικαιώματα προσφύγων, εντείνεται ο εγκλωβισμός τους στην</w:t>
      </w:r>
      <w:r>
        <w:rPr>
          <w:rFonts w:eastAsia="Times New Roman" w:cs="Times New Roman"/>
          <w:szCs w:val="24"/>
        </w:rPr>
        <w:t xml:space="preserve"> Ελλάδα, ενισχύεται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ο Κανονισμός του Δουβλίνου. </w:t>
      </w:r>
    </w:p>
    <w:p w14:paraId="31B16551"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Τι λέει ο </w:t>
      </w:r>
      <w:r>
        <w:rPr>
          <w:rFonts w:eastAsia="Times New Roman" w:cs="Times New Roman"/>
          <w:szCs w:val="24"/>
        </w:rPr>
        <w:t>κ</w:t>
      </w:r>
      <w:r>
        <w:rPr>
          <w:rFonts w:eastAsia="Times New Roman" w:cs="Times New Roman"/>
          <w:szCs w:val="24"/>
        </w:rPr>
        <w:t>ανονισμός; Ότι εάν κάποιος πρόσφυγας θέλει να πάει, παραδείγματος χάρ</w:t>
      </w:r>
      <w:r>
        <w:rPr>
          <w:rFonts w:eastAsia="Times New Roman" w:cs="Times New Roman"/>
          <w:szCs w:val="24"/>
        </w:rPr>
        <w:t>ιν</w:t>
      </w:r>
      <w:r>
        <w:rPr>
          <w:rFonts w:eastAsia="Times New Roman" w:cs="Times New Roman"/>
          <w:szCs w:val="24"/>
        </w:rPr>
        <w:t xml:space="preserve">, στη Γερμανία και περάσει πρώτα από άλλο κράτος- μέλος, τότε υποχρεωτικά θα ζητήσει άσυλο από αυτό το κράτος και </w:t>
      </w:r>
      <w:r>
        <w:rPr>
          <w:rFonts w:eastAsia="Times New Roman" w:cs="Times New Roman"/>
          <w:szCs w:val="24"/>
        </w:rPr>
        <w:lastRenderedPageBreak/>
        <w:t>ας</w:t>
      </w:r>
      <w:r>
        <w:rPr>
          <w:rFonts w:eastAsia="Times New Roman" w:cs="Times New Roman"/>
          <w:szCs w:val="24"/>
        </w:rPr>
        <w:t xml:space="preserve"> μην θέλει να μείνει σ’ αυτό. Είναι απαράδεκτο! Γι’ αυτό εγκλωβίζονται χιλιάδες και γι’ αυτό δημιουργείται Εθνική Μονάδα Δουβλίνου στο άρθρο 1, αντί για την κατάργηση του απαράδεκτου αυτού </w:t>
      </w:r>
      <w:r>
        <w:rPr>
          <w:rFonts w:eastAsia="Times New Roman" w:cs="Times New Roman"/>
          <w:szCs w:val="24"/>
        </w:rPr>
        <w:t>κ</w:t>
      </w:r>
      <w:r>
        <w:rPr>
          <w:rFonts w:eastAsia="Times New Roman" w:cs="Times New Roman"/>
          <w:szCs w:val="24"/>
        </w:rPr>
        <w:t>ανονισμού.</w:t>
      </w:r>
    </w:p>
    <w:p w14:paraId="31B16552"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Εξάλλου, το γεγονός και μόνο ότι δημιουργείται αυτοτελή</w:t>
      </w:r>
      <w:r>
        <w:rPr>
          <w:rFonts w:eastAsia="Times New Roman" w:cs="Times New Roman"/>
          <w:szCs w:val="24"/>
        </w:rPr>
        <w:t xml:space="preserve"> υπηρεσία ασύλου και αυτοτελή αρχή προσφύγων σημαίνει ότι προετοιμάζονται για εκατοντάδες χιλιάδες αιτήσεις, παρ</w:t>
      </w:r>
      <w:r>
        <w:rPr>
          <w:rFonts w:eastAsia="Times New Roman" w:cs="Times New Roman"/>
          <w:szCs w:val="24"/>
        </w:rPr>
        <w:t xml:space="preserve">’ </w:t>
      </w:r>
      <w:r>
        <w:rPr>
          <w:rFonts w:eastAsia="Times New Roman" w:cs="Times New Roman"/>
          <w:szCs w:val="24"/>
        </w:rPr>
        <w:t xml:space="preserve">όλο που κανένας σχεδόν πρόσφυγας δεν θέλει να μείνει στην Ελλάδα. </w:t>
      </w:r>
    </w:p>
    <w:p w14:paraId="31B16553"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Και μην πείτε σαν δικαιολογία τη διαδικασία μετεγκατάστασης σε άλλα κράτη- </w:t>
      </w:r>
      <w:r>
        <w:rPr>
          <w:rFonts w:eastAsia="Times New Roman" w:cs="Times New Roman"/>
          <w:szCs w:val="24"/>
        </w:rPr>
        <w:t>μέλη, δηλαδή</w:t>
      </w:r>
      <w:r>
        <w:rPr>
          <w:rFonts w:eastAsia="Times New Roman" w:cs="Times New Roman"/>
          <w:szCs w:val="24"/>
        </w:rPr>
        <w:t>,</w:t>
      </w:r>
      <w:r>
        <w:rPr>
          <w:rFonts w:eastAsia="Times New Roman" w:cs="Times New Roman"/>
          <w:szCs w:val="24"/>
        </w:rPr>
        <w:t xml:space="preserve"> τη διαδικασία επιλογής ενός ελάχιστου αριθμού, γιατί αυτή η διαδικασία καρκινοβατεί και μετά το χτύπημα στις Βρυξέλλες θα γίνει ακόμη πιο αργή ή θα καταργηθεί από κάποια κράτη- μέλη.</w:t>
      </w:r>
    </w:p>
    <w:p w14:paraId="31B16554"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Το νομοσχέδιο, λοιπόν, νομοθετεί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και μηχανισμούς τ</w:t>
      </w:r>
      <w:r>
        <w:rPr>
          <w:rFonts w:eastAsia="Times New Roman" w:cs="Times New Roman"/>
          <w:szCs w:val="24"/>
        </w:rPr>
        <w:t>ης Ευρωπαϊκής Ένωσης με συμμετοχή, δηλαδή</w:t>
      </w:r>
      <w:r>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FRONTEX</w:t>
      </w:r>
      <w:r>
        <w:rPr>
          <w:rFonts w:eastAsia="Times New Roman" w:cs="Times New Roman"/>
          <w:szCs w:val="24"/>
        </w:rPr>
        <w:t xml:space="preserve"> και Ευρωπαϊκή Υπηρεσία Ασύλου. Προβλέπεται η ίδρυσή τους κυρίως στις συνοριακές </w:t>
      </w:r>
      <w:r>
        <w:rPr>
          <w:rFonts w:eastAsia="Times New Roman" w:cs="Times New Roman"/>
          <w:szCs w:val="24"/>
        </w:rPr>
        <w:lastRenderedPageBreak/>
        <w:t xml:space="preserve">περιοχές, αλλά ακόμη και στην ενδοχώρα, ενώ προβλέπεται και δημιουργία κινητών μονάδων υποδοχής τυποποίησης. </w:t>
      </w:r>
    </w:p>
    <w:p w14:paraId="31B16555"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Προβλέπεται ακό</w:t>
      </w:r>
      <w:r>
        <w:rPr>
          <w:rFonts w:eastAsia="Times New Roman" w:cs="Times New Roman"/>
          <w:szCs w:val="24"/>
        </w:rPr>
        <w:t>μη κράτηση των προσφύγων και μεταναστών από τρεις μέρες, οι οποίες μπορεί να παραταθούν μέχρι και είκοσι πέντε ημέρες. Στην πραγματικότητα υπάρχει το παράδειγμα του νέου τρόπου</w:t>
      </w:r>
      <w:r>
        <w:rPr>
          <w:rFonts w:eastAsia="Times New Roman" w:cs="Times New Roman"/>
          <w:szCs w:val="24"/>
        </w:rPr>
        <w:t>,</w:t>
      </w:r>
      <w:r>
        <w:rPr>
          <w:rFonts w:eastAsia="Times New Roman" w:cs="Times New Roman"/>
          <w:szCs w:val="24"/>
        </w:rPr>
        <w:t xml:space="preserve"> δήθεν υποδοχής στα νησιά</w:t>
      </w:r>
      <w:r>
        <w:rPr>
          <w:rFonts w:eastAsia="Times New Roman" w:cs="Times New Roman"/>
          <w:szCs w:val="24"/>
        </w:rPr>
        <w:t>,</w:t>
      </w:r>
      <w:r>
        <w:rPr>
          <w:rFonts w:eastAsia="Times New Roman" w:cs="Times New Roman"/>
          <w:szCs w:val="24"/>
        </w:rPr>
        <w:t xml:space="preserve"> για όσους προορίζονται για επιστροφή στην Τουρκία, δ</w:t>
      </w:r>
      <w:r>
        <w:rPr>
          <w:rFonts w:eastAsia="Times New Roman" w:cs="Times New Roman"/>
          <w:szCs w:val="24"/>
        </w:rPr>
        <w:t>ηλαδή</w:t>
      </w:r>
      <w:r>
        <w:rPr>
          <w:rFonts w:eastAsia="Times New Roman" w:cs="Times New Roman"/>
          <w:szCs w:val="24"/>
        </w:rPr>
        <w:t>,</w:t>
      </w:r>
      <w:r>
        <w:rPr>
          <w:rFonts w:eastAsia="Times New Roman" w:cs="Times New Roman"/>
          <w:szCs w:val="24"/>
        </w:rPr>
        <w:t xml:space="preserve"> οι Σύριοι πρόσφυγες θα παραμένουν κρατούμενοι μέχρι να απελαθούν στην Τουρκία, εκεί να χάσουν την ιδιότητα του πρόσφυγα και να επιστρέψουν από εκεί που έφυγαν για να σωθούν. Αυτός είναι ο ανθρωπισμός και η αλληλεγγύη στους πρόσφυγες; Γι’ αυτό και μό</w:t>
      </w:r>
      <w:r>
        <w:rPr>
          <w:rFonts w:eastAsia="Times New Roman" w:cs="Times New Roman"/>
          <w:szCs w:val="24"/>
        </w:rPr>
        <w:t>νο, ως ανέκδοτο φαντάζει η περιγραφή των ανοιχτών δομών υποδοχής ή φιλοξενίας.</w:t>
      </w:r>
    </w:p>
    <w:p w14:paraId="31B16556"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Το νομοσχέδιο κάνει κανόνα την κράτηση των αιτούντων άσυλο, παρ</w:t>
      </w:r>
      <w:r>
        <w:rPr>
          <w:rFonts w:eastAsia="Times New Roman" w:cs="Times New Roman"/>
          <w:szCs w:val="24"/>
        </w:rPr>
        <w:t xml:space="preserve">’ </w:t>
      </w:r>
      <w:r>
        <w:rPr>
          <w:rFonts w:eastAsia="Times New Roman" w:cs="Times New Roman"/>
          <w:szCs w:val="24"/>
        </w:rPr>
        <w:t>όλο που θα έπρεπε να απαγορεύεται ή να αποτελεί την εξαίρεση. Η πρόβλεψη για ολοκλήρωση</w:t>
      </w:r>
      <w:r>
        <w:rPr>
          <w:rFonts w:eastAsia="Times New Roman" w:cs="Times New Roman"/>
          <w:szCs w:val="24"/>
        </w:rPr>
        <w:t>,</w:t>
      </w:r>
      <w:r>
        <w:rPr>
          <w:rFonts w:eastAsia="Times New Roman" w:cs="Times New Roman"/>
          <w:szCs w:val="24"/>
        </w:rPr>
        <w:t xml:space="preserve"> μέσα σε έξι μήνες</w:t>
      </w:r>
      <w:r>
        <w:rPr>
          <w:rFonts w:eastAsia="Times New Roman" w:cs="Times New Roman"/>
          <w:szCs w:val="24"/>
        </w:rPr>
        <w:t>,</w:t>
      </w:r>
      <w:r>
        <w:rPr>
          <w:rFonts w:eastAsia="Times New Roman" w:cs="Times New Roman"/>
          <w:szCs w:val="24"/>
        </w:rPr>
        <w:t xml:space="preserve"> όλης</w:t>
      </w:r>
      <w:r>
        <w:rPr>
          <w:rFonts w:eastAsia="Times New Roman" w:cs="Times New Roman"/>
          <w:szCs w:val="24"/>
        </w:rPr>
        <w:t xml:space="preserve"> της διαδικασίας </w:t>
      </w:r>
      <w:r>
        <w:rPr>
          <w:rFonts w:eastAsia="Times New Roman" w:cs="Times New Roman"/>
          <w:szCs w:val="24"/>
        </w:rPr>
        <w:lastRenderedPageBreak/>
        <w:t>εξέτασης των αιτήσεων ασύλου, τόσο στο πρώτο όσο και στο δεύτερο βαθμό, ακούγεται σαν πικρό αστείο, όταν είναι γνωστό</w:t>
      </w:r>
      <w:r>
        <w:rPr>
          <w:rFonts w:eastAsia="Times New Roman" w:cs="Times New Roman"/>
          <w:szCs w:val="24"/>
        </w:rPr>
        <w:t>,</w:t>
      </w:r>
      <w:r>
        <w:rPr>
          <w:rFonts w:eastAsia="Times New Roman" w:cs="Times New Roman"/>
          <w:szCs w:val="24"/>
        </w:rPr>
        <w:t xml:space="preserve"> ότι μέχρι τώρα χρειάζονταν χρόνια για να ολοκληρωθούν οι διαδικασίες. </w:t>
      </w:r>
    </w:p>
    <w:p w14:paraId="31B16557"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Με ποιο προσωπικό ή ποια εκπαίδευση; Ή μήπως ευελ</w:t>
      </w:r>
      <w:r>
        <w:rPr>
          <w:rFonts w:eastAsia="Times New Roman" w:cs="Times New Roman"/>
          <w:szCs w:val="24"/>
        </w:rPr>
        <w:t>πιστούν στη βοήθεια των ατόμων</w:t>
      </w:r>
      <w:r>
        <w:rPr>
          <w:rFonts w:eastAsia="Times New Roman" w:cs="Times New Roman"/>
          <w:szCs w:val="24"/>
        </w:rPr>
        <w:t>,</w:t>
      </w:r>
      <w:r>
        <w:rPr>
          <w:rFonts w:eastAsia="Times New Roman" w:cs="Times New Roman"/>
          <w:szCs w:val="24"/>
        </w:rPr>
        <w:t xml:space="preserve"> που θα στείλουν τα άλλα κράτη της Ευρωπαϊκής Ένωσης; Αυτό που θα γίνει είναι η μαζική απόρριψη αιτήσεων ασύλου με διαδικασίες καρμπόν, ό,τι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έκαναν οι προηγούμενες κυβερνήσεις. Αυτή είναι η αλληλεγγύη στην προσφυγιά;</w:t>
      </w:r>
      <w:r>
        <w:rPr>
          <w:rFonts w:eastAsia="Times New Roman" w:cs="Times New Roman"/>
          <w:szCs w:val="24"/>
        </w:rPr>
        <w:t xml:space="preserve"> </w:t>
      </w:r>
    </w:p>
    <w:p w14:paraId="31B16558"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Επίσης, προβλέπεται και η λειτουργία ειδικών χώρων παραμονής αλλοδαπών, ακόμη και μέσα σε χώρους ανοιχτής φιλοξενίας ή υποδοχής για όσους προορίζονται για απέλαση, αλλά και για εκείνους που είναι προσωρινά αδύνατη η απέλαση, δηλαδή</w:t>
      </w:r>
      <w:r>
        <w:rPr>
          <w:rFonts w:eastAsia="Times New Roman" w:cs="Times New Roman"/>
          <w:szCs w:val="24"/>
        </w:rPr>
        <w:t>,</w:t>
      </w:r>
      <w:r>
        <w:rPr>
          <w:rFonts w:eastAsia="Times New Roman" w:cs="Times New Roman"/>
          <w:szCs w:val="24"/>
        </w:rPr>
        <w:t xml:space="preserve"> για νέες καταστάσεις,</w:t>
      </w:r>
      <w:r>
        <w:rPr>
          <w:rFonts w:eastAsia="Times New Roman" w:cs="Times New Roman"/>
          <w:szCs w:val="24"/>
        </w:rPr>
        <w:t xml:space="preserve"> όπως σε </w:t>
      </w:r>
      <w:proofErr w:type="spellStart"/>
      <w:r>
        <w:rPr>
          <w:rFonts w:eastAsia="Times New Roman" w:cs="Times New Roman"/>
          <w:szCs w:val="24"/>
        </w:rPr>
        <w:t>Αμυγδαλέζα</w:t>
      </w:r>
      <w:proofErr w:type="spellEnd"/>
      <w:r>
        <w:rPr>
          <w:rFonts w:eastAsia="Times New Roman" w:cs="Times New Roman"/>
          <w:szCs w:val="24"/>
        </w:rPr>
        <w:t xml:space="preserve"> και Κόρινθο που ήδη έχουν έξι χιλιάδες λεγόμενους «παράτυπους» μετανάστες. </w:t>
      </w:r>
    </w:p>
    <w:p w14:paraId="31B16559" w14:textId="77777777" w:rsidR="00643513" w:rsidRDefault="00AD6DE5">
      <w:pPr>
        <w:spacing w:line="600" w:lineRule="auto"/>
        <w:jc w:val="both"/>
        <w:rPr>
          <w:rFonts w:eastAsia="Times New Roman" w:cs="Times New Roman"/>
          <w:szCs w:val="24"/>
        </w:rPr>
      </w:pPr>
      <w:r>
        <w:rPr>
          <w:rFonts w:eastAsia="Times New Roman" w:cs="Times New Roman"/>
          <w:szCs w:val="24"/>
        </w:rPr>
        <w:t xml:space="preserve">Είναι η ίδια πολιτική των προηγούμενων. </w:t>
      </w:r>
    </w:p>
    <w:p w14:paraId="31B1655A"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Γίνεται πολλή κουβέντα ότι το νομοσχέδιο δεν προβλέπει την επιστροφή προσφύγων στην Τουρκία και ότι αντίθετα, προβλέπει</w:t>
      </w:r>
      <w:r>
        <w:rPr>
          <w:rFonts w:eastAsia="Times New Roman" w:cs="Times New Roman"/>
          <w:szCs w:val="24"/>
        </w:rPr>
        <w:t xml:space="preserve"> όλες τις εγγυήσεις του διεθνούς δικαίου για τη μη </w:t>
      </w:r>
      <w:proofErr w:type="spellStart"/>
      <w:r>
        <w:rPr>
          <w:rFonts w:eastAsia="Times New Roman" w:cs="Times New Roman"/>
          <w:szCs w:val="24"/>
        </w:rPr>
        <w:t>επαναπροώθηση</w:t>
      </w:r>
      <w:proofErr w:type="spellEnd"/>
      <w:r>
        <w:rPr>
          <w:rFonts w:eastAsia="Times New Roman" w:cs="Times New Roman"/>
          <w:szCs w:val="24"/>
        </w:rPr>
        <w:t xml:space="preserve">. Είναι ψέματα. </w:t>
      </w:r>
    </w:p>
    <w:p w14:paraId="31B1655B"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Εμείς λέμε καθαρά ότι δεν είναι καθόλου αθώα η ενσωμάτωση της </w:t>
      </w:r>
      <w:r>
        <w:rPr>
          <w:rFonts w:eastAsia="Times New Roman" w:cs="Times New Roman"/>
          <w:szCs w:val="24"/>
        </w:rPr>
        <w:t>ο</w:t>
      </w:r>
      <w:r>
        <w:rPr>
          <w:rFonts w:eastAsia="Times New Roman" w:cs="Times New Roman"/>
          <w:szCs w:val="24"/>
        </w:rPr>
        <w:t>δηγίας 32/2013 που γίνεται με αυτό το νομοσχέδιο. Εξάλλου, δεν θα μπορούσατε να ονοματίσετε την Τουρκία ως ασφαλ</w:t>
      </w:r>
      <w:r>
        <w:rPr>
          <w:rFonts w:eastAsia="Times New Roman" w:cs="Times New Roman"/>
          <w:szCs w:val="24"/>
        </w:rPr>
        <w:t xml:space="preserve">ή τρίτη χώρα μέσα στο νομοσχέδιο, όταν είναι γνωστό ότι η Τουρκία δεν έχει ενσωματώσει το συμπληρωματικό πρωτόκολλο του 1967 της Συνθήκης της Γενεύης, ό,τι θετικό έχει απομείνει από το </w:t>
      </w:r>
      <w:r>
        <w:rPr>
          <w:rFonts w:eastAsia="Times New Roman" w:cs="Times New Roman"/>
          <w:szCs w:val="24"/>
        </w:rPr>
        <w:t>Δ</w:t>
      </w:r>
      <w:r>
        <w:rPr>
          <w:rFonts w:eastAsia="Times New Roman" w:cs="Times New Roman"/>
          <w:szCs w:val="24"/>
        </w:rPr>
        <w:t xml:space="preserve">ιεθνές </w:t>
      </w:r>
      <w:r>
        <w:rPr>
          <w:rFonts w:eastAsia="Times New Roman" w:cs="Times New Roman"/>
          <w:szCs w:val="24"/>
        </w:rPr>
        <w:t>Δ</w:t>
      </w:r>
      <w:r>
        <w:rPr>
          <w:rFonts w:eastAsia="Times New Roman" w:cs="Times New Roman"/>
          <w:szCs w:val="24"/>
        </w:rPr>
        <w:t>ίκαιο που είχε δημιουργηθεί από την αποφασιστική συμβολή των σ</w:t>
      </w:r>
      <w:r>
        <w:rPr>
          <w:rFonts w:eastAsia="Times New Roman" w:cs="Times New Roman"/>
          <w:szCs w:val="24"/>
        </w:rPr>
        <w:t>οσιαλιστικών χωρών.</w:t>
      </w:r>
    </w:p>
    <w:p w14:paraId="31B1655C"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Δίνει, λοιπόν, η Τουρκία προσφυγικό καθεστώς μόνο σε Ευρωπαίους πολίτες και όχι σε πολίτες της Συρίας. Όμως, η Κυβέρνηση υπέγραψε και θριαμβολόγησε για την άθλια συμφωνία Ευρωπαϊκής Ένωσης-Τουρκίας που προβλέπει επιστροφές </w:t>
      </w:r>
      <w:proofErr w:type="spellStart"/>
      <w:r>
        <w:rPr>
          <w:rFonts w:eastAsia="Times New Roman" w:cs="Times New Roman"/>
          <w:szCs w:val="24"/>
        </w:rPr>
        <w:t>Σύρων</w:t>
      </w:r>
      <w:proofErr w:type="spellEnd"/>
      <w:r>
        <w:rPr>
          <w:rFonts w:eastAsia="Times New Roman" w:cs="Times New Roman"/>
          <w:szCs w:val="24"/>
        </w:rPr>
        <w:t xml:space="preserve"> προσφύγ</w:t>
      </w:r>
      <w:r>
        <w:rPr>
          <w:rFonts w:eastAsia="Times New Roman" w:cs="Times New Roman"/>
          <w:szCs w:val="24"/>
        </w:rPr>
        <w:t xml:space="preserve">ων από την Ελλάδα στην Τουρκία, με την προοπτική ισάριθμοι πρόσφυγες να </w:t>
      </w:r>
      <w:proofErr w:type="spellStart"/>
      <w:r>
        <w:rPr>
          <w:rFonts w:eastAsia="Times New Roman" w:cs="Times New Roman"/>
          <w:szCs w:val="24"/>
        </w:rPr>
        <w:t>επανεγκατασταθούν</w:t>
      </w:r>
      <w:proofErr w:type="spellEnd"/>
      <w:r>
        <w:rPr>
          <w:rFonts w:eastAsia="Times New Roman" w:cs="Times New Roman"/>
          <w:szCs w:val="24"/>
        </w:rPr>
        <w:t xml:space="preserve"> σε κράτη μέλη της Ευρωπαϊκής Ένωσης.</w:t>
      </w:r>
    </w:p>
    <w:p w14:paraId="31B1655D"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 xml:space="preserve">Ρωτάμε, λοιπόν, το εξής: Τη στιγμή που είναι εθελοντική η επανεγκατάσταση προσφύγων από την Τουρκία σε κράτη-μέλη της Ευρωπαϊκής </w:t>
      </w:r>
      <w:r>
        <w:rPr>
          <w:rFonts w:eastAsia="Times New Roman" w:cs="Times New Roman"/>
          <w:szCs w:val="24"/>
        </w:rPr>
        <w:t>Ένωσης, γιατί μέχρι τώρα δεν έχει τεθεί έστω μια ποσόστωση ότι η Γερμανία θα πάρει τόσους, η Γαλλία τόσους και ούτω καθεξής; Κι όμως, οι υποδομές και οι δομές που φτιάχνετε, δεν αφορούν πενήντα ή εκατό χιλιάδες προσφύγων, αλλά εκατοντάδων χιλιάδων προσφύγω</w:t>
      </w:r>
      <w:r>
        <w:rPr>
          <w:rFonts w:eastAsia="Times New Roman" w:cs="Times New Roman"/>
          <w:szCs w:val="24"/>
        </w:rPr>
        <w:t>ν.</w:t>
      </w:r>
    </w:p>
    <w:p w14:paraId="31B1655E"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Έχετε κάνει, φαίνεται, συμφωνίες και τις κρύβετε, όπως αποσιωπάτε ότι η αιτία της προσφυγιάς, δηλαδή ο ένοχος, είναι οι σύμμαχοι όλων σας, οι ΗΠΑ, το ΝΑΤΟ, η Ευρωπαϊκή Ένωση, που έχουν εξαπολύσει επεμβάσεις και πολέμους στην ευρύτερη περιοχή της Μέσης Α</w:t>
      </w:r>
      <w:r>
        <w:rPr>
          <w:rFonts w:eastAsia="Times New Roman" w:cs="Times New Roman"/>
          <w:szCs w:val="24"/>
        </w:rPr>
        <w:t xml:space="preserve">νατολής, της Ανατολικής Μεσογείου, της </w:t>
      </w:r>
      <w:r>
        <w:rPr>
          <w:rFonts w:eastAsia="Times New Roman" w:cs="Times New Roman"/>
          <w:szCs w:val="24"/>
        </w:rPr>
        <w:t>β</w:t>
      </w:r>
      <w:r>
        <w:rPr>
          <w:rFonts w:eastAsia="Times New Roman" w:cs="Times New Roman"/>
          <w:szCs w:val="24"/>
        </w:rPr>
        <w:t>όρειας Αφρικής, στο πλαίσιο του ανταγωνισμού τους με άλλες δυνάμεις, όπως είναι και η Ρωσία.</w:t>
      </w:r>
    </w:p>
    <w:p w14:paraId="31B1655F"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Η κατάσταση οξύνεται το τελευταίο διάστημα. Εντείνεται με την ανάπτυξη στρατιωτικής δράσης της Τουρκίας στη </w:t>
      </w:r>
      <w:r>
        <w:rPr>
          <w:rFonts w:eastAsia="Times New Roman" w:cs="Times New Roman"/>
          <w:szCs w:val="24"/>
        </w:rPr>
        <w:t>β</w:t>
      </w:r>
      <w:r>
        <w:rPr>
          <w:rFonts w:eastAsia="Times New Roman" w:cs="Times New Roman"/>
          <w:szCs w:val="24"/>
        </w:rPr>
        <w:t>όρεια Συρία. Ε</w:t>
      </w:r>
      <w:r>
        <w:rPr>
          <w:rFonts w:eastAsia="Times New Roman" w:cs="Times New Roman"/>
          <w:szCs w:val="24"/>
        </w:rPr>
        <w:t xml:space="preserve">δώ ακόμη και οι ΗΠΑ μάζεψαν τις οικογένειες Αμερικανών και τις επέστρεψαν </w:t>
      </w:r>
      <w:r>
        <w:rPr>
          <w:rFonts w:eastAsia="Times New Roman" w:cs="Times New Roman"/>
          <w:szCs w:val="24"/>
        </w:rPr>
        <w:lastRenderedPageBreak/>
        <w:t>στις ΗΠΑ. Ταυτόχρονα, έχουμε άμεση εμπλοκή του ΝΑΤΟ στο Αιγαίο, με την απόφαση της Συνόδου Υπουργών Άμυνας του ΝΑΤΟ, μετά από αίτηση της Ελληνικής Κυβέρνησης. Γι’ αυτό είναι βαριές κ</w:t>
      </w:r>
      <w:r>
        <w:rPr>
          <w:rFonts w:eastAsia="Times New Roman" w:cs="Times New Roman"/>
          <w:szCs w:val="24"/>
        </w:rPr>
        <w:t xml:space="preserve">αι μεγάλες οι ευθύνες σας. </w:t>
      </w:r>
    </w:p>
    <w:p w14:paraId="31B16560"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Μάλιστα, είναι προκλητικό να βάζετε και το ΝΑΤΟ, τον φονιά των λαών, σαν φορέα παράδοσης αδασμολόγητων αγαθών δωρεών για την κάλυψη αναγκών των προσφύγων, όταν είναι γνωστό παντού ότι το προσφυγικό αξιοποιείται ως πρόσχημα για τ</w:t>
      </w:r>
      <w:r>
        <w:rPr>
          <w:rFonts w:eastAsia="Times New Roman" w:cs="Times New Roman"/>
          <w:szCs w:val="24"/>
        </w:rPr>
        <w:t xml:space="preserve">ην παρουσία του ΝΑΤΟ. Χαζεύει τους πρόσφυγες, δεν τους εμποδίζει να φθάσουν στην Ελλάδα. </w:t>
      </w:r>
    </w:p>
    <w:p w14:paraId="31B16561"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Ο πραγματικός λόγος σχετίζεται με τους ανταγωνισμούς και την κλιμάκωση του πολέμου στη Συρία και με πιθανές νέες επεμβάσεις σε άλλες χώρες της περιοχής, που θα οξύνου</w:t>
      </w:r>
      <w:r>
        <w:rPr>
          <w:rFonts w:eastAsia="Times New Roman" w:cs="Times New Roman"/>
          <w:szCs w:val="24"/>
        </w:rPr>
        <w:t>ν το πρόβλημα των προσφυγικών κυμάτων. Το ξέρετε. Γι’ αυτό παίρνετε μέτρα έκτακτων καταστάσεων για εκατοντάδες χιλιάδες προσφύγων</w:t>
      </w:r>
      <w:r>
        <w:rPr>
          <w:rFonts w:eastAsia="Times New Roman" w:cs="Times New Roman"/>
          <w:szCs w:val="24"/>
        </w:rPr>
        <w:t>,</w:t>
      </w:r>
      <w:r>
        <w:rPr>
          <w:rFonts w:eastAsia="Times New Roman" w:cs="Times New Roman"/>
          <w:szCs w:val="24"/>
        </w:rPr>
        <w:t xml:space="preserve"> που θα βλέπουν κλειστά τα σύνορα, φράχτες, δυνάμεις καταστολής, δακρυγόνα. </w:t>
      </w:r>
    </w:p>
    <w:p w14:paraId="31B16562"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Και φυσικά, οι αιτούντες άσυλο δεν έχουν δικαίωμα να διαλέγουν το κράτος-μέλος από το οποίο θα ζητούν άσυλο. Αυτό λέει το Δ</w:t>
      </w:r>
      <w:r>
        <w:rPr>
          <w:rFonts w:eastAsia="Times New Roman" w:cs="Times New Roman"/>
          <w:szCs w:val="24"/>
        </w:rPr>
        <w:t>ουβλίνο</w:t>
      </w:r>
      <w:r>
        <w:rPr>
          <w:rFonts w:eastAsia="Times New Roman" w:cs="Times New Roman"/>
          <w:szCs w:val="24"/>
        </w:rPr>
        <w:t xml:space="preserve"> και η </w:t>
      </w:r>
      <w:proofErr w:type="spellStart"/>
      <w:r>
        <w:rPr>
          <w:rFonts w:eastAsia="Times New Roman" w:cs="Times New Roman"/>
          <w:szCs w:val="24"/>
        </w:rPr>
        <w:t>ευρωκοινοτική</w:t>
      </w:r>
      <w:proofErr w:type="spellEnd"/>
      <w:r>
        <w:rPr>
          <w:rFonts w:eastAsia="Times New Roman" w:cs="Times New Roman"/>
          <w:szCs w:val="24"/>
        </w:rPr>
        <w:t xml:space="preserve"> </w:t>
      </w:r>
      <w:r>
        <w:rPr>
          <w:rFonts w:eastAsia="Times New Roman" w:cs="Times New Roman"/>
          <w:szCs w:val="24"/>
        </w:rPr>
        <w:t>οδ</w:t>
      </w:r>
      <w:r>
        <w:rPr>
          <w:rFonts w:eastAsia="Times New Roman" w:cs="Times New Roman"/>
          <w:szCs w:val="24"/>
        </w:rPr>
        <w:t>ηγία που ενσωματώνετε. Έτσι, όμως, ενισχύονται τα κυκλώματα διακινητών, δίνοντας και τροφή σε φασιστικέ</w:t>
      </w:r>
      <w:r>
        <w:rPr>
          <w:rFonts w:eastAsia="Times New Roman" w:cs="Times New Roman"/>
          <w:szCs w:val="24"/>
        </w:rPr>
        <w:t>ς οργανώσεις, τον ρατσισμό και την ξενοφοβία.</w:t>
      </w:r>
    </w:p>
    <w:p w14:paraId="31B16563"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Βέβαια, να πω και το άλλο, θα διαμαρτύρεται και ο κ. </w:t>
      </w:r>
      <w:proofErr w:type="spellStart"/>
      <w:r>
        <w:rPr>
          <w:rFonts w:eastAsia="Times New Roman" w:cs="Times New Roman"/>
          <w:szCs w:val="24"/>
        </w:rPr>
        <w:t>Μάρδας</w:t>
      </w:r>
      <w:proofErr w:type="spellEnd"/>
      <w:r>
        <w:rPr>
          <w:rFonts w:eastAsia="Times New Roman" w:cs="Times New Roman"/>
          <w:szCs w:val="24"/>
        </w:rPr>
        <w:t xml:space="preserve"> που δεν υπάρχει άρθρο για πρόσφυγες επενδυτές, εκτός αν το περάσετε μέσα από την πληθώρα των υπουργικών αποφάσεων</w:t>
      </w:r>
      <w:r>
        <w:rPr>
          <w:rFonts w:eastAsia="Times New Roman" w:cs="Times New Roman"/>
          <w:szCs w:val="24"/>
        </w:rPr>
        <w:t>,</w:t>
      </w:r>
      <w:r>
        <w:rPr>
          <w:rFonts w:eastAsia="Times New Roman" w:cs="Times New Roman"/>
          <w:szCs w:val="24"/>
        </w:rPr>
        <w:t xml:space="preserve"> που διαπνέει ολόκληρο το νομοσχέδιο. Και δεν είναι ανέκδοτο, αλλά η απανθρωπιά και ο κυνισμός σε όλο του το μεγαλείο. Είναι η συνέχεια της επαίσχυντης συμφωνίας Ευρωπαϊκής Ένωσης-Τουρκίας και όλων των αποφάσεων της Ευρωπαϊκής Ένωσης που κοιτάζουν στην τσέ</w:t>
      </w:r>
      <w:r>
        <w:rPr>
          <w:rFonts w:eastAsia="Times New Roman" w:cs="Times New Roman"/>
          <w:szCs w:val="24"/>
        </w:rPr>
        <w:t xml:space="preserve">πη τους πρόσφυγες. </w:t>
      </w:r>
    </w:p>
    <w:p w14:paraId="31B16564"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Γι’ αυτό και ορισμένα κράτη-μέλη της Ευρωπαϊκής Ένωσης κάνουν κατάσχεση στα τιμαλφή και τις οικονομίες των προσφύγων.</w:t>
      </w:r>
    </w:p>
    <w:p w14:paraId="31B16565" w14:textId="77777777" w:rsidR="00643513" w:rsidRDefault="00AD6DE5">
      <w:pPr>
        <w:spacing w:line="600" w:lineRule="auto"/>
        <w:ind w:firstLine="720"/>
        <w:jc w:val="both"/>
        <w:rPr>
          <w:rFonts w:eastAsia="Times New Roman" w:cs="Times New Roman"/>
          <w:szCs w:val="28"/>
        </w:rPr>
      </w:pPr>
      <w:r>
        <w:rPr>
          <w:rFonts w:eastAsia="Times New Roman" w:cs="Times New Roman"/>
          <w:szCs w:val="28"/>
        </w:rPr>
        <w:lastRenderedPageBreak/>
        <w:t xml:space="preserve">Εμείς καταψηφίζουμε το νομοσχέδιο. Όμως, θα πιέζουμε να αποσύρετε τη στήριξη στις αποφάσεις της Ευρωπαϊκής Ένωσης που </w:t>
      </w:r>
      <w:r>
        <w:rPr>
          <w:rFonts w:eastAsia="Times New Roman" w:cs="Times New Roman"/>
          <w:szCs w:val="28"/>
        </w:rPr>
        <w:t xml:space="preserve">μαζί με τη Συνθήκη </w:t>
      </w:r>
      <w:proofErr w:type="spellStart"/>
      <w:r>
        <w:rPr>
          <w:rFonts w:eastAsia="Times New Roman" w:cs="Times New Roman"/>
          <w:szCs w:val="28"/>
        </w:rPr>
        <w:t>Σένγκεν</w:t>
      </w:r>
      <w:proofErr w:type="spellEnd"/>
      <w:r>
        <w:rPr>
          <w:rFonts w:eastAsia="Times New Roman" w:cs="Times New Roman"/>
          <w:szCs w:val="28"/>
        </w:rPr>
        <w:t xml:space="preserve"> και τη Συνθήκη του Δουβλίνου καταδικάζουν χιλιάδες πρόσφυγες σε εγκλωβισμό στην Ελλάδα, παρά τη θέλησή τους.</w:t>
      </w:r>
    </w:p>
    <w:p w14:paraId="31B16566" w14:textId="77777777" w:rsidR="00643513" w:rsidRDefault="00AD6DE5">
      <w:pPr>
        <w:spacing w:line="600" w:lineRule="auto"/>
        <w:ind w:firstLine="720"/>
        <w:jc w:val="both"/>
        <w:rPr>
          <w:rFonts w:eastAsia="Times New Roman" w:cs="Times New Roman"/>
          <w:szCs w:val="28"/>
        </w:rPr>
      </w:pPr>
      <w:r>
        <w:rPr>
          <w:rFonts w:eastAsia="Times New Roman" w:cs="Times New Roman"/>
          <w:szCs w:val="28"/>
        </w:rPr>
        <w:t>Θα πιέζουμε να υπάρχει απευθείας ασφαλής μεταφορά προσφύγων-μεταναστών από τις χώρες πρώτης υποδοχής, όπως είναι η Τουρκ</w:t>
      </w:r>
      <w:r>
        <w:rPr>
          <w:rFonts w:eastAsia="Times New Roman" w:cs="Times New Roman"/>
          <w:szCs w:val="28"/>
        </w:rPr>
        <w:t>ία, η Ιορδανία, ο Λίβανος, αλλά και από τα ελληνικά νησιά στις χώρες τελικού προορισμού τους, με ευθύνη του ΟΗΕ και της Ευρωπαϊκής Ένωσης και με πλήρη σεβασμό των δικαιωμάτων</w:t>
      </w:r>
      <w:r>
        <w:rPr>
          <w:rFonts w:eastAsia="Times New Roman" w:cs="Times New Roman"/>
          <w:szCs w:val="28"/>
        </w:rPr>
        <w:t>,</w:t>
      </w:r>
      <w:r>
        <w:rPr>
          <w:rFonts w:eastAsia="Times New Roman" w:cs="Times New Roman"/>
          <w:szCs w:val="28"/>
        </w:rPr>
        <w:t xml:space="preserve"> που απορρέουν από την προσφυγική ιδιότητα.</w:t>
      </w:r>
    </w:p>
    <w:p w14:paraId="31B16567" w14:textId="77777777" w:rsidR="00643513" w:rsidRDefault="00AD6DE5">
      <w:pPr>
        <w:spacing w:line="600" w:lineRule="auto"/>
        <w:ind w:firstLine="720"/>
        <w:jc w:val="both"/>
        <w:rPr>
          <w:rFonts w:eastAsia="Times New Roman" w:cs="Times New Roman"/>
          <w:szCs w:val="28"/>
        </w:rPr>
      </w:pPr>
      <w:r>
        <w:rPr>
          <w:rFonts w:eastAsia="Times New Roman" w:cs="Times New Roman"/>
          <w:szCs w:val="28"/>
        </w:rPr>
        <w:t>Θα πιέζουμε να υπάρχει σεβασμός για τ</w:t>
      </w:r>
      <w:r>
        <w:rPr>
          <w:rFonts w:eastAsia="Times New Roman" w:cs="Times New Roman"/>
          <w:szCs w:val="28"/>
        </w:rPr>
        <w:t xml:space="preserve">η Συνθήκη της Γενεύης και του </w:t>
      </w:r>
      <w:r>
        <w:rPr>
          <w:rFonts w:eastAsia="Times New Roman" w:cs="Times New Roman"/>
          <w:szCs w:val="28"/>
        </w:rPr>
        <w:t>Δ</w:t>
      </w:r>
      <w:r>
        <w:rPr>
          <w:rFonts w:eastAsia="Times New Roman" w:cs="Times New Roman"/>
          <w:szCs w:val="28"/>
        </w:rPr>
        <w:t xml:space="preserve">ιεθνούς </w:t>
      </w:r>
      <w:r>
        <w:rPr>
          <w:rFonts w:eastAsia="Times New Roman" w:cs="Times New Roman"/>
          <w:szCs w:val="28"/>
        </w:rPr>
        <w:t>Δ</w:t>
      </w:r>
      <w:r>
        <w:rPr>
          <w:rFonts w:eastAsia="Times New Roman" w:cs="Times New Roman"/>
          <w:szCs w:val="28"/>
        </w:rPr>
        <w:t>ικαίου για τους πρόσφυγες, προκειμένου να αναγνωριστούν τα δικαιώματα στους αιτούντες άσυλο για όλες τις εθνικότητες</w:t>
      </w:r>
      <w:r>
        <w:rPr>
          <w:rFonts w:eastAsia="Times New Roman" w:cs="Times New Roman"/>
          <w:szCs w:val="28"/>
        </w:rPr>
        <w:t>,</w:t>
      </w:r>
      <w:r>
        <w:rPr>
          <w:rFonts w:eastAsia="Times New Roman" w:cs="Times New Roman"/>
          <w:szCs w:val="28"/>
        </w:rPr>
        <w:t xml:space="preserve"> που αναγνωρίζει ο ΟΗΕ και στις οποίες περιλαμβάνονται και οι Αφγανοί πρόσφυγες.</w:t>
      </w:r>
    </w:p>
    <w:p w14:paraId="31B16568" w14:textId="77777777" w:rsidR="00643513" w:rsidRDefault="00AD6DE5">
      <w:pPr>
        <w:spacing w:line="600" w:lineRule="auto"/>
        <w:ind w:firstLine="720"/>
        <w:jc w:val="both"/>
        <w:rPr>
          <w:rFonts w:eastAsia="Times New Roman" w:cs="Times New Roman"/>
          <w:szCs w:val="28"/>
        </w:rPr>
      </w:pPr>
      <w:r>
        <w:rPr>
          <w:rFonts w:eastAsia="Times New Roman" w:cs="Times New Roman"/>
          <w:szCs w:val="28"/>
        </w:rPr>
        <w:lastRenderedPageBreak/>
        <w:t>Θα πιέζουμε να στα</w:t>
      </w:r>
      <w:r>
        <w:rPr>
          <w:rFonts w:eastAsia="Times New Roman" w:cs="Times New Roman"/>
          <w:szCs w:val="28"/>
        </w:rPr>
        <w:t>ματήσουν τα αστυνομικά μέτρα καταστολής προσφύγων και να δημιουργηθούν δημόσιοι αξιοπρεπείς χώροι προσωρινής φιλοξενίας, πρώτης υποδοχής, περίθαλψης, καταγραφής, πράγμα που θα επιτρέψει την ασφαλή συνέχιση ταξιδιού όσων θέλουν –που αποτελούν και τη συντριπ</w:t>
      </w:r>
      <w:r>
        <w:rPr>
          <w:rFonts w:eastAsia="Times New Roman" w:cs="Times New Roman"/>
          <w:szCs w:val="28"/>
        </w:rPr>
        <w:t>τική πλειοψηφία- να μεταβούν στη χώρα τελικού προορισμού.</w:t>
      </w:r>
    </w:p>
    <w:p w14:paraId="31B16569" w14:textId="77777777" w:rsidR="00643513" w:rsidRDefault="00AD6DE5">
      <w:pPr>
        <w:spacing w:line="600" w:lineRule="auto"/>
        <w:ind w:firstLine="720"/>
        <w:jc w:val="both"/>
        <w:rPr>
          <w:rFonts w:eastAsia="Times New Roman" w:cs="Times New Roman"/>
          <w:szCs w:val="28"/>
        </w:rPr>
      </w:pPr>
      <w:r>
        <w:rPr>
          <w:rFonts w:eastAsia="Times New Roman" w:cs="Times New Roman"/>
          <w:szCs w:val="28"/>
        </w:rPr>
        <w:t>Προτείνουμε αποχώρηση του ΝΑΤΟ από το Αιγαίο, καθώς είναι επικίνδυνη η παρουσία του.</w:t>
      </w:r>
    </w:p>
    <w:p w14:paraId="31B1656A" w14:textId="77777777" w:rsidR="00643513" w:rsidRDefault="00AD6DE5">
      <w:pPr>
        <w:spacing w:line="600" w:lineRule="auto"/>
        <w:ind w:firstLine="720"/>
        <w:jc w:val="both"/>
        <w:rPr>
          <w:rFonts w:eastAsia="Times New Roman" w:cs="Times New Roman"/>
          <w:szCs w:val="28"/>
        </w:rPr>
      </w:pPr>
      <w:r>
        <w:rPr>
          <w:rFonts w:eastAsia="Times New Roman" w:cs="Times New Roman"/>
          <w:szCs w:val="28"/>
        </w:rPr>
        <w:t>Τέλος, πρέπει –και θέλουμε- να κάνουμε αναφορά στο ότι ο ελληνικός λαός, τα σχολεία, όλες οι λαϊκές οικογένειες κ</w:t>
      </w:r>
      <w:r>
        <w:rPr>
          <w:rFonts w:eastAsia="Times New Roman" w:cs="Times New Roman"/>
          <w:szCs w:val="28"/>
        </w:rPr>
        <w:t xml:space="preserve">αι τα συνδικάτα, αν και αντιμετωπίζουν τις βαριές συνέπειες της καπιταλιστικής οικονομικής κρίσης, εκφράζουν αμέριστη και συγκινητική αλληλεγγύη στους πρόσφυγες και το εκφράζουν με κάθε τρόπο. </w:t>
      </w:r>
    </w:p>
    <w:p w14:paraId="31B1656B" w14:textId="77777777" w:rsidR="00643513" w:rsidRDefault="00AD6DE5">
      <w:pPr>
        <w:spacing w:line="600" w:lineRule="auto"/>
        <w:ind w:firstLine="720"/>
        <w:jc w:val="both"/>
        <w:rPr>
          <w:rFonts w:eastAsia="Times New Roman" w:cs="Times New Roman"/>
          <w:szCs w:val="28"/>
        </w:rPr>
      </w:pPr>
      <w:r>
        <w:rPr>
          <w:rFonts w:eastAsia="Times New Roman" w:cs="Times New Roman"/>
          <w:szCs w:val="28"/>
        </w:rPr>
        <w:t>Όμως, ταυτόχρονα, ο λαός μας πρέπει να οργανωθεί και να παλέψε</w:t>
      </w:r>
      <w:r>
        <w:rPr>
          <w:rFonts w:eastAsia="Times New Roman" w:cs="Times New Roman"/>
          <w:szCs w:val="28"/>
        </w:rPr>
        <w:t>ι για την ανατροπή του συστήματος που γεννά ιμπεριαλιστικούς πολέμους, φτώχεια, ρατσισμό και ξενοφοβία, βάσανα και προσφυγιά.</w:t>
      </w:r>
    </w:p>
    <w:p w14:paraId="31B1656C" w14:textId="77777777" w:rsidR="00643513" w:rsidRDefault="00AD6DE5">
      <w:pPr>
        <w:spacing w:line="600" w:lineRule="auto"/>
        <w:ind w:firstLine="720"/>
        <w:jc w:val="both"/>
        <w:rPr>
          <w:rFonts w:eastAsia="Times New Roman" w:cs="Times New Roman"/>
          <w:szCs w:val="28"/>
        </w:rPr>
      </w:pPr>
      <w:r>
        <w:rPr>
          <w:rFonts w:eastAsia="Times New Roman" w:cs="Times New Roman"/>
          <w:b/>
          <w:szCs w:val="28"/>
        </w:rPr>
        <w:lastRenderedPageBreak/>
        <w:t xml:space="preserve">ΠΡΟΕΔΡΕΥΩΝ (Αναστάσιος Κουράκης): </w:t>
      </w:r>
      <w:r>
        <w:rPr>
          <w:rFonts w:eastAsia="Times New Roman" w:cs="Times New Roman"/>
          <w:szCs w:val="28"/>
        </w:rPr>
        <w:t xml:space="preserve">Ευχαριστούμε την κυρία Διαμάντω </w:t>
      </w:r>
      <w:proofErr w:type="spellStart"/>
      <w:r>
        <w:rPr>
          <w:rFonts w:eastAsia="Times New Roman" w:cs="Times New Roman"/>
          <w:szCs w:val="28"/>
        </w:rPr>
        <w:t>Μανωλάκου</w:t>
      </w:r>
      <w:proofErr w:type="spellEnd"/>
      <w:r>
        <w:rPr>
          <w:rFonts w:eastAsia="Times New Roman" w:cs="Times New Roman"/>
          <w:szCs w:val="28"/>
        </w:rPr>
        <w:t xml:space="preserve">, </w:t>
      </w:r>
      <w:r>
        <w:rPr>
          <w:rFonts w:eastAsia="Times New Roman" w:cs="Times New Roman"/>
          <w:szCs w:val="28"/>
        </w:rPr>
        <w:t>ε</w:t>
      </w:r>
      <w:r>
        <w:rPr>
          <w:rFonts w:eastAsia="Times New Roman" w:cs="Times New Roman"/>
          <w:szCs w:val="28"/>
        </w:rPr>
        <w:t xml:space="preserve">ιδική </w:t>
      </w:r>
      <w:r>
        <w:rPr>
          <w:rFonts w:eastAsia="Times New Roman" w:cs="Times New Roman"/>
          <w:szCs w:val="28"/>
        </w:rPr>
        <w:t>α</w:t>
      </w:r>
      <w:r>
        <w:rPr>
          <w:rFonts w:eastAsia="Times New Roman" w:cs="Times New Roman"/>
          <w:szCs w:val="28"/>
        </w:rPr>
        <w:t>γορήτρια από το Κομμουνιστικό Κόμμα Ελλάδας.</w:t>
      </w:r>
    </w:p>
    <w:p w14:paraId="31B1656D" w14:textId="77777777" w:rsidR="00643513" w:rsidRDefault="00AD6DE5">
      <w:pPr>
        <w:spacing w:line="600" w:lineRule="auto"/>
        <w:ind w:firstLine="709"/>
        <w:jc w:val="both"/>
        <w:rPr>
          <w:rFonts w:eastAsia="Times New Roman" w:cs="Times New Roman"/>
        </w:rPr>
      </w:pPr>
      <w:r>
        <w:rPr>
          <w:rFonts w:eastAsia="Times New Roman" w:cs="Times New Roman"/>
        </w:rPr>
        <w:t xml:space="preserve">Κυρίες και κύριοι συνάδελφοι, </w:t>
      </w:r>
      <w:r>
        <w:rPr>
          <w:rFonts w:eastAsia="Times New Roman" w:cs="Times New Roman"/>
          <w:szCs w:val="28"/>
        </w:rPr>
        <w:t>πριν προχωρήσουμε στον επόμενο ομιλητή,</w:t>
      </w:r>
      <w:r>
        <w:rPr>
          <w:rFonts w:eastAsia="Times New Roman" w:cs="Times New Roman"/>
        </w:rPr>
        <w:t xml:space="preserve"> έχω την τιμή να ανακοινώσω στο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xml:space="preserve">, αφού προηγουμένως ξεναγήθηκαν στην έκθεση της αίθουσας </w:t>
      </w:r>
      <w:r>
        <w:rPr>
          <w:rFonts w:eastAsia="Times New Roman" w:cs="Times New Roman"/>
        </w:rPr>
        <w:t>«</w:t>
      </w:r>
      <w:r>
        <w:rPr>
          <w:rFonts w:eastAsia="Times New Roman" w:cs="Times New Roman"/>
        </w:rPr>
        <w:t>ΕΛΕΥΘΕΡΙΟΣ ΒΕΝΙΖΕΛΟΣ</w:t>
      </w:r>
      <w:r>
        <w:rPr>
          <w:rFonts w:eastAsia="Times New Roman" w:cs="Times New Roman"/>
        </w:rPr>
        <w:t>»</w:t>
      </w:r>
      <w:r>
        <w:rPr>
          <w:rFonts w:eastAsia="Times New Roman" w:cs="Times New Roman"/>
        </w:rPr>
        <w:t xml:space="preserve"> και ενημερώθηκαν για την ιστορία του κτηρίου και τον τρόπο οργάνωσης και λειτουργίας της Βουλής, σαράντα έξι μαθήτριες και μαθητές και τρεις εκπαιδευτικοί συνοδοί τους από το Γυμνάσιο </w:t>
      </w:r>
      <w:proofErr w:type="spellStart"/>
      <w:r>
        <w:rPr>
          <w:rFonts w:eastAsia="Times New Roman" w:cs="Times New Roman"/>
        </w:rPr>
        <w:t>Παλαιοχωρίου</w:t>
      </w:r>
      <w:proofErr w:type="spellEnd"/>
      <w:r>
        <w:rPr>
          <w:rFonts w:eastAsia="Times New Roman" w:cs="Times New Roman"/>
        </w:rPr>
        <w:t xml:space="preserve"> Χαλκιδικής, το οποίο φιλοξενείται στην Αθήνα στο πλαίσιο </w:t>
      </w:r>
      <w:r>
        <w:rPr>
          <w:rFonts w:eastAsia="Times New Roman" w:cs="Times New Roman"/>
        </w:rPr>
        <w:t xml:space="preserve">εκπαιδευτικού προγράμματος που οργανώνει το Ίδρυμα της Βουλής. </w:t>
      </w:r>
    </w:p>
    <w:p w14:paraId="31B1656E" w14:textId="77777777" w:rsidR="00643513" w:rsidRDefault="00AD6DE5">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31B1656F" w14:textId="77777777" w:rsidR="00643513" w:rsidRDefault="00AD6DE5">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31B16570" w14:textId="77777777" w:rsidR="00643513" w:rsidRDefault="00AD6DE5">
      <w:pPr>
        <w:spacing w:line="600" w:lineRule="auto"/>
        <w:ind w:firstLine="720"/>
        <w:jc w:val="both"/>
        <w:rPr>
          <w:rFonts w:eastAsia="Times New Roman" w:cs="Times New Roman"/>
          <w:szCs w:val="28"/>
        </w:rPr>
      </w:pPr>
      <w:r>
        <w:rPr>
          <w:rFonts w:eastAsia="Times New Roman" w:cs="Times New Roman"/>
          <w:szCs w:val="28"/>
        </w:rPr>
        <w:t xml:space="preserve"> Το λόγο έχει ο κ. </w:t>
      </w:r>
      <w:proofErr w:type="spellStart"/>
      <w:r>
        <w:rPr>
          <w:rFonts w:eastAsia="Times New Roman" w:cs="Times New Roman"/>
          <w:szCs w:val="28"/>
        </w:rPr>
        <w:t>Ιάσ</w:t>
      </w:r>
      <w:r>
        <w:rPr>
          <w:rFonts w:eastAsia="Times New Roman" w:cs="Times New Roman"/>
          <w:szCs w:val="28"/>
        </w:rPr>
        <w:t>ο</w:t>
      </w:r>
      <w:r>
        <w:rPr>
          <w:rFonts w:eastAsia="Times New Roman" w:cs="Times New Roman"/>
          <w:szCs w:val="28"/>
        </w:rPr>
        <w:t>νας</w:t>
      </w:r>
      <w:proofErr w:type="spellEnd"/>
      <w:r>
        <w:rPr>
          <w:rFonts w:eastAsia="Times New Roman" w:cs="Times New Roman"/>
          <w:szCs w:val="28"/>
        </w:rPr>
        <w:t xml:space="preserve"> Φωτήλας.</w:t>
      </w:r>
    </w:p>
    <w:p w14:paraId="31B16571" w14:textId="77777777" w:rsidR="00643513" w:rsidRDefault="00AD6DE5">
      <w:pPr>
        <w:spacing w:line="600" w:lineRule="auto"/>
        <w:ind w:firstLine="720"/>
        <w:jc w:val="both"/>
        <w:rPr>
          <w:rFonts w:eastAsia="Times New Roman" w:cs="Times New Roman"/>
          <w:szCs w:val="28"/>
        </w:rPr>
      </w:pPr>
      <w:r>
        <w:rPr>
          <w:rFonts w:eastAsia="Times New Roman" w:cs="Times New Roman"/>
          <w:b/>
          <w:szCs w:val="28"/>
        </w:rPr>
        <w:lastRenderedPageBreak/>
        <w:t>ΙΑΣ</w:t>
      </w:r>
      <w:r>
        <w:rPr>
          <w:rFonts w:eastAsia="Times New Roman" w:cs="Times New Roman"/>
          <w:b/>
          <w:szCs w:val="28"/>
        </w:rPr>
        <w:t>Ο</w:t>
      </w:r>
      <w:r>
        <w:rPr>
          <w:rFonts w:eastAsia="Times New Roman" w:cs="Times New Roman"/>
          <w:b/>
          <w:szCs w:val="28"/>
        </w:rPr>
        <w:t xml:space="preserve">ΝΑΣ ΦΩΤΗΛΑΣ: </w:t>
      </w:r>
      <w:r>
        <w:rPr>
          <w:rFonts w:eastAsia="Times New Roman" w:cs="Times New Roman"/>
          <w:szCs w:val="28"/>
        </w:rPr>
        <w:t>Ευχαριστώ, κύριε Πρόεδρε.</w:t>
      </w:r>
    </w:p>
    <w:p w14:paraId="31B16572" w14:textId="77777777" w:rsidR="00643513" w:rsidRDefault="00AD6DE5">
      <w:pPr>
        <w:spacing w:line="600" w:lineRule="auto"/>
        <w:ind w:firstLine="720"/>
        <w:jc w:val="both"/>
        <w:rPr>
          <w:rFonts w:eastAsia="Times New Roman" w:cs="Times New Roman"/>
          <w:szCs w:val="28"/>
        </w:rPr>
      </w:pPr>
      <w:r>
        <w:rPr>
          <w:rFonts w:eastAsia="Times New Roman" w:cs="Times New Roman"/>
          <w:szCs w:val="28"/>
        </w:rPr>
        <w:t xml:space="preserve">Κυρίες και κύριοι συνάδελφοι, έχουμε να διαβάσουμε περίπου διακόσιες σελίδες σε μία ημέρα. Αν διάβαζα τόσο στο πανεπιστήμιο, σήμερα θα είχα μία αρμαθιά πτυχία. </w:t>
      </w:r>
    </w:p>
    <w:p w14:paraId="31B16573" w14:textId="77777777" w:rsidR="00643513" w:rsidRDefault="00AD6DE5">
      <w:pPr>
        <w:spacing w:line="600" w:lineRule="auto"/>
        <w:ind w:firstLine="720"/>
        <w:jc w:val="both"/>
        <w:rPr>
          <w:rFonts w:eastAsia="Times New Roman" w:cs="Times New Roman"/>
          <w:szCs w:val="28"/>
        </w:rPr>
      </w:pPr>
      <w:r>
        <w:rPr>
          <w:rFonts w:eastAsia="Times New Roman" w:cs="Times New Roman"/>
          <w:szCs w:val="28"/>
        </w:rPr>
        <w:t>Τέλος πάντων, ας ξεκινήσουμε.</w:t>
      </w:r>
    </w:p>
    <w:p w14:paraId="31B16574" w14:textId="77777777" w:rsidR="00643513" w:rsidRDefault="00AD6DE5">
      <w:pPr>
        <w:spacing w:line="600" w:lineRule="auto"/>
        <w:ind w:firstLine="720"/>
        <w:jc w:val="both"/>
        <w:rPr>
          <w:rFonts w:eastAsia="Times New Roman" w:cs="Times New Roman"/>
          <w:szCs w:val="28"/>
        </w:rPr>
      </w:pPr>
      <w:r>
        <w:rPr>
          <w:rFonts w:eastAsia="Times New Roman" w:cs="Times New Roman"/>
          <w:szCs w:val="28"/>
        </w:rPr>
        <w:t>Στο άρθρο 2, παράγραφος 7, ακόμα και εκπρόσωποι της Κοινωνίας των</w:t>
      </w:r>
      <w:r>
        <w:rPr>
          <w:rFonts w:eastAsia="Times New Roman" w:cs="Times New Roman"/>
          <w:szCs w:val="28"/>
        </w:rPr>
        <w:t xml:space="preserve"> Πολιτών θα μπορούν να ασκήσουν αρμοδιότητες των </w:t>
      </w:r>
      <w:r>
        <w:rPr>
          <w:rFonts w:eastAsia="Times New Roman" w:cs="Times New Roman"/>
          <w:szCs w:val="28"/>
        </w:rPr>
        <w:t>γ</w:t>
      </w:r>
      <w:r>
        <w:rPr>
          <w:rFonts w:eastAsia="Times New Roman" w:cs="Times New Roman"/>
          <w:szCs w:val="28"/>
        </w:rPr>
        <w:t xml:space="preserve">ραφείων </w:t>
      </w:r>
      <w:r>
        <w:rPr>
          <w:rFonts w:eastAsia="Times New Roman" w:cs="Times New Roman"/>
          <w:szCs w:val="28"/>
        </w:rPr>
        <w:t>α</w:t>
      </w:r>
      <w:r>
        <w:rPr>
          <w:rFonts w:eastAsia="Times New Roman" w:cs="Times New Roman"/>
          <w:szCs w:val="28"/>
        </w:rPr>
        <w:t>σύλου και, μάλιστα, αυτοί οι φορείς που ανταποκρίνονται, όπως λέτε, στις κατάλληλες προδιαγραφές ποιότητας και ασφάλειας. Και ποιος θα καθορίζει αν αυτοί οι φορείς πληρούν αυτές τις προϋποθέσεις; Μ</w:t>
      </w:r>
      <w:r>
        <w:rPr>
          <w:rFonts w:eastAsia="Times New Roman" w:cs="Times New Roman"/>
          <w:szCs w:val="28"/>
        </w:rPr>
        <w:t xml:space="preserve">ας το εξηγείτε λίγο παρακάτω, διατυπώνοντας ότι τα κριτήρια θα τα θέτουν με ΚΥΑ οι Υπουργοί Εσωτερικών, Διοικητικής Ανασυγκρότησης και Οικονομίας. Δηλαδή, οι Υπουργοί θα κανονίζουν τα κριτήρια αξιολόγησης των ΜΚΟ. </w:t>
      </w:r>
    </w:p>
    <w:p w14:paraId="31B16575" w14:textId="77777777" w:rsidR="00643513" w:rsidRDefault="00AD6DE5">
      <w:pPr>
        <w:spacing w:line="600" w:lineRule="auto"/>
        <w:ind w:firstLine="720"/>
        <w:jc w:val="both"/>
        <w:rPr>
          <w:rFonts w:eastAsia="Times New Roman" w:cs="Times New Roman"/>
          <w:szCs w:val="28"/>
        </w:rPr>
      </w:pPr>
      <w:r>
        <w:rPr>
          <w:rFonts w:eastAsia="Times New Roman" w:cs="Times New Roman"/>
          <w:szCs w:val="28"/>
        </w:rPr>
        <w:lastRenderedPageBreak/>
        <w:t>Είναι δυνατόν να ακούγονται αυτά τα πράγμ</w:t>
      </w:r>
      <w:r>
        <w:rPr>
          <w:rFonts w:eastAsia="Times New Roman" w:cs="Times New Roman"/>
          <w:szCs w:val="28"/>
        </w:rPr>
        <w:t>ατα σε κοινοβούλιο ευρωπαϊκής χώρας ή πλησιάζουμε πλέον τόσο κοντά στην Αφρική;</w:t>
      </w:r>
    </w:p>
    <w:p w14:paraId="31B16576" w14:textId="77777777" w:rsidR="00643513" w:rsidRDefault="00AD6DE5">
      <w:pPr>
        <w:spacing w:line="600" w:lineRule="auto"/>
        <w:ind w:firstLine="720"/>
        <w:jc w:val="both"/>
        <w:rPr>
          <w:rFonts w:eastAsia="Times New Roman" w:cs="Times New Roman"/>
          <w:szCs w:val="28"/>
        </w:rPr>
      </w:pPr>
      <w:r>
        <w:rPr>
          <w:rFonts w:eastAsia="Times New Roman" w:cs="Times New Roman"/>
          <w:szCs w:val="28"/>
        </w:rPr>
        <w:t xml:space="preserve">Όμως, για να τα πούμε ξεκάθαρα, όπως τα διατύπωσε εχθές ο </w:t>
      </w:r>
      <w:r>
        <w:rPr>
          <w:rFonts w:eastAsia="Times New Roman" w:cs="Times New Roman"/>
          <w:szCs w:val="28"/>
        </w:rPr>
        <w:t>κ</w:t>
      </w:r>
      <w:r>
        <w:rPr>
          <w:rFonts w:eastAsia="Times New Roman" w:cs="Times New Roman"/>
          <w:szCs w:val="28"/>
        </w:rPr>
        <w:t xml:space="preserve">αθηγητής </w:t>
      </w:r>
      <w:r>
        <w:rPr>
          <w:rFonts w:eastAsia="Times New Roman" w:cs="Times New Roman"/>
          <w:szCs w:val="28"/>
        </w:rPr>
        <w:t>δ</w:t>
      </w:r>
      <w:r>
        <w:rPr>
          <w:rFonts w:eastAsia="Times New Roman" w:cs="Times New Roman"/>
          <w:szCs w:val="28"/>
        </w:rPr>
        <w:t xml:space="preserve">ιοικητικού </w:t>
      </w:r>
      <w:r>
        <w:rPr>
          <w:rFonts w:eastAsia="Times New Roman" w:cs="Times New Roman"/>
          <w:szCs w:val="28"/>
        </w:rPr>
        <w:t>δ</w:t>
      </w:r>
      <w:r>
        <w:rPr>
          <w:rFonts w:eastAsia="Times New Roman" w:cs="Times New Roman"/>
          <w:szCs w:val="28"/>
        </w:rPr>
        <w:t xml:space="preserve">ικαίου κ. </w:t>
      </w:r>
      <w:proofErr w:type="spellStart"/>
      <w:r>
        <w:rPr>
          <w:rFonts w:eastAsia="Times New Roman" w:cs="Times New Roman"/>
          <w:szCs w:val="28"/>
        </w:rPr>
        <w:t>Λαζαράτος</w:t>
      </w:r>
      <w:proofErr w:type="spellEnd"/>
      <w:r>
        <w:rPr>
          <w:rFonts w:eastAsia="Times New Roman" w:cs="Times New Roman"/>
          <w:szCs w:val="28"/>
        </w:rPr>
        <w:t xml:space="preserve"> στον Τύπο, η Ελλάδα παραβιάζει για μία ακόμα φορά</w:t>
      </w:r>
      <w:r>
        <w:rPr>
          <w:rFonts w:eastAsia="Times New Roman" w:cs="Times New Roman"/>
          <w:szCs w:val="28"/>
        </w:rPr>
        <w:t>,</w:t>
      </w:r>
      <w:r>
        <w:rPr>
          <w:rFonts w:eastAsia="Times New Roman" w:cs="Times New Roman"/>
          <w:szCs w:val="28"/>
        </w:rPr>
        <w:t xml:space="preserve"> μαζικά </w:t>
      </w:r>
      <w:proofErr w:type="spellStart"/>
      <w:r>
        <w:rPr>
          <w:rFonts w:eastAsia="Times New Roman" w:cs="Times New Roman"/>
          <w:szCs w:val="28"/>
        </w:rPr>
        <w:t>πλέον</w:t>
      </w:r>
      <w:r>
        <w:rPr>
          <w:rFonts w:eastAsia="Times New Roman" w:cs="Times New Roman"/>
          <w:szCs w:val="28"/>
        </w:rPr>
        <w:t>,</w:t>
      </w:r>
      <w:r>
        <w:rPr>
          <w:rFonts w:eastAsia="Times New Roman" w:cs="Times New Roman"/>
          <w:szCs w:val="28"/>
        </w:rPr>
        <w:t>λ</w:t>
      </w:r>
      <w:proofErr w:type="spellEnd"/>
      <w:r>
        <w:rPr>
          <w:rFonts w:eastAsia="Times New Roman" w:cs="Times New Roman"/>
          <w:szCs w:val="28"/>
        </w:rPr>
        <w:t xml:space="preserve"> το άρθρο </w:t>
      </w:r>
      <w:r>
        <w:rPr>
          <w:rFonts w:eastAsia="Times New Roman" w:cs="Times New Roman"/>
          <w:szCs w:val="28"/>
        </w:rPr>
        <w:t>3 της Σύμβασης των Δικαιωμάτων του Ανθρώπου. Το άρθρο 3 της ΕΣΔΑ ισχύει για κάθε άνθρωπο εκτός δομής κάτω από τον ήλιο, τον αέρα και τη βροχή. Δι</w:t>
      </w:r>
      <w:r>
        <w:rPr>
          <w:rFonts w:eastAsia="Times New Roman" w:cs="Times New Roman"/>
          <w:szCs w:val="28"/>
        </w:rPr>
        <w:t>ά</w:t>
      </w:r>
      <w:r>
        <w:rPr>
          <w:rFonts w:eastAsia="Times New Roman" w:cs="Times New Roman"/>
          <w:szCs w:val="28"/>
        </w:rPr>
        <w:t xml:space="preserve"> της παθητικότητας, της αναβλητικότητας και της γενικής αβελτηρίας ως προς την έγκαιρη λήψη των αναγκαίων υλικ</w:t>
      </w:r>
      <w:r>
        <w:rPr>
          <w:rFonts w:eastAsia="Times New Roman" w:cs="Times New Roman"/>
          <w:szCs w:val="28"/>
        </w:rPr>
        <w:t xml:space="preserve">ών και νομικών μέτρων, η Ελλάδα έχει καταστήσει τους πρόσφυγες και μετανάστες της </w:t>
      </w:r>
      <w:proofErr w:type="spellStart"/>
      <w:r>
        <w:rPr>
          <w:rFonts w:eastAsia="Times New Roman" w:cs="Times New Roman"/>
          <w:szCs w:val="28"/>
        </w:rPr>
        <w:t>Ειδομένης</w:t>
      </w:r>
      <w:proofErr w:type="spellEnd"/>
      <w:r>
        <w:rPr>
          <w:rFonts w:eastAsia="Times New Roman" w:cs="Times New Roman"/>
          <w:szCs w:val="28"/>
        </w:rPr>
        <w:t xml:space="preserve"> θύματα ταπεινωτικής μεταχειρίσεως, η οποία δείχνει έλλειψη σεβασμού στην αξιοπρέπειά τους δημιουργώντας τους εύλογα αισθήματα φόβου, άγχους και κατωτερότητας, ικανά</w:t>
      </w:r>
      <w:r>
        <w:rPr>
          <w:rFonts w:eastAsia="Times New Roman" w:cs="Times New Roman"/>
          <w:szCs w:val="28"/>
        </w:rPr>
        <w:t xml:space="preserve"> να τους οδηγήσουν στην απελπισία.</w:t>
      </w:r>
    </w:p>
    <w:p w14:paraId="31B16577"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Δημιουργείτε νέες δομές με προσλήψεις εκτός ΑΣΕΠ περίπου χιλίων διακοσίων ανθρώπων για οκτώ ως δεκάξι μήνες και με αποδοχές μερικών εξ αυτών καθ’ υπέρβαση, καθοριζόμενες μάλιστα από τον Υπουργό Εσωτερικών.</w:t>
      </w:r>
    </w:p>
    <w:p w14:paraId="31B16578"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Και πώς να μην </w:t>
      </w:r>
      <w:r>
        <w:rPr>
          <w:rFonts w:eastAsia="Times New Roman" w:cs="Times New Roman"/>
          <w:szCs w:val="24"/>
        </w:rPr>
        <w:t xml:space="preserve">χαμογελάσουμε επίσης πικρά, όταν βλέπουμε στην Έκθεση του Λογιστηρίου του Κράτους –που, </w:t>
      </w:r>
      <w:proofErr w:type="spellStart"/>
      <w:r>
        <w:rPr>
          <w:rFonts w:eastAsia="Times New Roman" w:cs="Times New Roman"/>
          <w:szCs w:val="24"/>
        </w:rPr>
        <w:t>σημειωτέoν</w:t>
      </w:r>
      <w:proofErr w:type="spellEnd"/>
      <w:r>
        <w:rPr>
          <w:rFonts w:eastAsia="Times New Roman" w:cs="Times New Roman"/>
          <w:szCs w:val="24"/>
        </w:rPr>
        <w:t>, δεν αναφέρει συνολικό εκτιμώμενο κόστος, αλλά μόνο εκτιμώμενες δαπάνες- ότι θα πληρώνονται τα επιδόματα ευθύνης από το Πρόγραμμα Δημοσίων Επενδύσεων. Το γνω</w:t>
      </w:r>
      <w:r>
        <w:rPr>
          <w:rFonts w:eastAsia="Times New Roman" w:cs="Times New Roman"/>
          <w:szCs w:val="24"/>
        </w:rPr>
        <w:t xml:space="preserve">στό πελατειακό κράτος σε νέες δόξες! </w:t>
      </w:r>
    </w:p>
    <w:p w14:paraId="31B16579"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Και βέβαια, η σύναψη συμβάσεων για την πραγματοποίηση κάθε μορφής έργου σχετιζόμενο με την υποδοχή και τη διαμονή των προσφύγων και μεταναστών, θα γίνεται κατά παρέκκλιση των κείμενων διατάξεων με ανάθεση και χωρίς γνώ</w:t>
      </w:r>
      <w:r>
        <w:rPr>
          <w:rFonts w:eastAsia="Times New Roman" w:cs="Times New Roman"/>
          <w:szCs w:val="24"/>
        </w:rPr>
        <w:t>μη της Ενιαίας Αρχής Συμβάσεων μέχρι και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2016. Πάρτι πραγματικό προβλέπεται. </w:t>
      </w:r>
    </w:p>
    <w:p w14:paraId="31B1657A"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Εμείς δεν θα ψηφίσουμε, βέβαια, τη διάταξη αυτή, όπως και την αντίστοιχη του άρθρου 72, που ευτυχώς αποσύρατε, όπως είδαμε, μαζί με το άρθρο 73.</w:t>
      </w:r>
    </w:p>
    <w:p w14:paraId="31B1657B"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Θα μας εξηγήσετε, κύριε </w:t>
      </w:r>
      <w:r>
        <w:rPr>
          <w:rFonts w:eastAsia="Times New Roman" w:cs="Times New Roman"/>
          <w:szCs w:val="24"/>
        </w:rPr>
        <w:t>Υπουργέ, τι γίνεται με τα ευρωπαϊκά κονδύλια, με τη βοήθεια που έχουν υποσχεθεί οι εταίροι μας από την Ευρώπη και που, σύμφωνα με τον Επίτροπο κ. Αβραμόπουλο, είναι διαθέσιμα προς απορρόφηση ήδη από το περασμένο καλοκαίρι;</w:t>
      </w:r>
    </w:p>
    <w:p w14:paraId="31B1657C"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Διαβάζουμε στην Έκθεση του Γενικο</w:t>
      </w:r>
      <w:r>
        <w:rPr>
          <w:rFonts w:eastAsia="Times New Roman" w:cs="Times New Roman"/>
          <w:szCs w:val="24"/>
        </w:rPr>
        <w:t>ύ Λογιστηρίου του Κράτους ότι ο κρατικός προϋπολογισμός θα επιβαρυνθεί από τη δημιουργία όλων αυτών των νέων δομών, από τις χωρίς διαγωνισμούς προμήθειες, από τα έξοδα που ήδη έγιναν και αυτά που θα γίνουν για τη μετακίνηση προσφύγων και μεταναστών με ποσά</w:t>
      </w:r>
      <w:r>
        <w:rPr>
          <w:rFonts w:eastAsia="Times New Roman" w:cs="Times New Roman"/>
          <w:szCs w:val="24"/>
        </w:rPr>
        <w:t xml:space="preserve"> εκατομμυρίων ευρώ. Αυτά χωρίς να αποτυπώνεται το συνολικό κόστος.</w:t>
      </w:r>
    </w:p>
    <w:p w14:paraId="31B1657D"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Θα μας εξηγήσετε τι γίνεται με τα ευρωπαϊκά κονδύλια, αυτά που απαιτείται να γίνεται έργο για να απελευθερωθούν; Έχουμε λάβει από την Ευρωπαϊκή Ένωση ως τώρα έστω και 1 ευρώ; Αν όχι, γιατί;</w:t>
      </w:r>
      <w:r>
        <w:rPr>
          <w:rFonts w:eastAsia="Times New Roman" w:cs="Times New Roman"/>
          <w:szCs w:val="24"/>
        </w:rPr>
        <w:t xml:space="preserve"> Ποιος θα δώσει λόγο για τη μη απορρόφηση κονδυλίων; Απαιτούμε εξηγήσεις. </w:t>
      </w:r>
    </w:p>
    <w:p w14:paraId="31B1657E"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Επαναλαμβάνουμε ότι θα παρακολουθούμε στενά όλες τις εφεξής ενέργειες</w:t>
      </w:r>
      <w:r>
        <w:rPr>
          <w:rFonts w:eastAsia="Times New Roman" w:cs="Times New Roman"/>
          <w:szCs w:val="24"/>
        </w:rPr>
        <w:t>,</w:t>
      </w:r>
      <w:r>
        <w:rPr>
          <w:rFonts w:eastAsia="Times New Roman" w:cs="Times New Roman"/>
          <w:szCs w:val="24"/>
        </w:rPr>
        <w:t xml:space="preserve"> που αφορούν σε δαπάνες για το προσφυγικό. Δεν θα επιτρέψουμε να γίνει η ανθρωπιστική κρίση αφορμή για πάρτι κά</w:t>
      </w:r>
      <w:r>
        <w:rPr>
          <w:rFonts w:eastAsia="Times New Roman" w:cs="Times New Roman"/>
          <w:szCs w:val="24"/>
        </w:rPr>
        <w:t xml:space="preserve">ποιων ημετέρων. </w:t>
      </w:r>
    </w:p>
    <w:p w14:paraId="31B1657F"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ας κάνουμε, όμως, μια γρήγορη ανασκόπηση. Οι ευθύνες της Κυβέρνησης </w:t>
      </w:r>
      <w:r>
        <w:rPr>
          <w:rFonts w:eastAsia="Times New Roman" w:cs="Times New Roman"/>
          <w:szCs w:val="24"/>
        </w:rPr>
        <w:t>«</w:t>
      </w:r>
      <w:r>
        <w:rPr>
          <w:rFonts w:eastAsia="Times New Roman" w:cs="Times New Roman"/>
          <w:szCs w:val="24"/>
        </w:rPr>
        <w:t xml:space="preserve">της πρώτης φοράς </w:t>
      </w:r>
      <w:r>
        <w:rPr>
          <w:rFonts w:eastAsia="Times New Roman" w:cs="Times New Roman"/>
          <w:szCs w:val="24"/>
        </w:rPr>
        <w:t>α</w:t>
      </w:r>
      <w:r>
        <w:rPr>
          <w:rFonts w:eastAsia="Times New Roman" w:cs="Times New Roman"/>
          <w:szCs w:val="24"/>
        </w:rPr>
        <w:t>ριστερά</w:t>
      </w:r>
      <w:r>
        <w:rPr>
          <w:rFonts w:eastAsia="Times New Roman" w:cs="Times New Roman"/>
          <w:szCs w:val="24"/>
        </w:rPr>
        <w:t>»</w:t>
      </w:r>
      <w:r>
        <w:rPr>
          <w:rFonts w:eastAsia="Times New Roman" w:cs="Times New Roman"/>
          <w:szCs w:val="24"/>
        </w:rPr>
        <w:t xml:space="preserve"> είναι τεράστιες, ξεκινώντας από τις πολιτικές των ανοιχτών συνόρων, του «μακριά η FRONTEX από το Αιγαίο» ενώ «τώρα το ΝΑΤΟ μας αρέσει», του «κάτω ο φράχτης», των διαταγών Νίτσα, του «ανοίξαμε και σας περιμένουμε», του «περάστε, λιαστείτε, εξαφανιστείτε».</w:t>
      </w:r>
    </w:p>
    <w:p w14:paraId="31B16580"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Οι διάφοροι ανά τον κόσμο εγκληματίες, διακινητές θα έπρεπε να ανακηρύξουν την κ. Χριστοδουλοπούλου σε εθνική τους ευεργέτιδα. Κακόμοιροι από όλο τον κόσμο βρέθηκαν εγκλωβισμένοι στην Ελλάδα, </w:t>
      </w:r>
      <w:r>
        <w:rPr>
          <w:rFonts w:eastAsia="Times New Roman" w:cs="Times New Roman"/>
          <w:szCs w:val="24"/>
        </w:rPr>
        <w:lastRenderedPageBreak/>
        <w:t>χωρίς να θέλουν να μείνουν και χωρίς να μπορούν να φύγουν, και ο</w:t>
      </w:r>
      <w:r>
        <w:rPr>
          <w:rFonts w:eastAsia="Times New Roman" w:cs="Times New Roman"/>
          <w:szCs w:val="24"/>
        </w:rPr>
        <w:t xml:space="preserve">ύτε προβλέπεται να φύγουν. Είναι μέρος της συμφωνίας. Μόνο όσοι μπήκαν από την επομένη της συμφωνίας ελπίζουν και ελπίζουμε ότι κάποτε θα φύγουν. Όσοι μπήκαν νωρίτερα, θα μείνουν εδώ, οι περισσότεροι δηλαδή. </w:t>
      </w:r>
    </w:p>
    <w:p w14:paraId="31B16581"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Μαροκινοί αντί να κάνουν ένα μακροβούτι και να </w:t>
      </w:r>
      <w:r>
        <w:rPr>
          <w:rFonts w:eastAsia="Times New Roman" w:cs="Times New Roman"/>
          <w:szCs w:val="24"/>
        </w:rPr>
        <w:t xml:space="preserve">βρεθούν στην Ισπανία προτιμούν να ταξιδέψουν μέχρι τα παράλια της Μικράς Ασίας και να περάσουν απέναντι. Γιατί άραγε; </w:t>
      </w:r>
    </w:p>
    <w:p w14:paraId="31B16582"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Όμως, και η Κυβέρνηση της δεύτερης φοράς Αριστερά δεν τα κατάφερε καλύτερα, παρά τη σαφώς πιο σοβαρή στάση του Υπουργού από την προκάτοχό</w:t>
      </w:r>
      <w:r>
        <w:rPr>
          <w:rFonts w:eastAsia="Times New Roman" w:cs="Times New Roman"/>
          <w:szCs w:val="24"/>
        </w:rPr>
        <w:t xml:space="preserve"> του. Ένας κούκος δεν φέρνει την άνοιξη! </w:t>
      </w:r>
    </w:p>
    <w:p w14:paraId="31B16583"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Και ο κ. </w:t>
      </w:r>
      <w:proofErr w:type="spellStart"/>
      <w:r>
        <w:rPr>
          <w:rFonts w:eastAsia="Times New Roman" w:cs="Times New Roman"/>
          <w:szCs w:val="24"/>
        </w:rPr>
        <w:t>Μουζάλας</w:t>
      </w:r>
      <w:proofErr w:type="spellEnd"/>
      <w:r>
        <w:rPr>
          <w:rFonts w:eastAsia="Times New Roman" w:cs="Times New Roman"/>
          <w:szCs w:val="24"/>
        </w:rPr>
        <w:t xml:space="preserve"> απεδείχθη λίγος για την κατάσταση, λίγος και μόνος. Διοικώντας ένα νεοσύστατο Υπουργείο, χωρίς πόρους, χωρίς σαφείς αρμοδιότητες, ήταν επί της ουσίας έρμαιο του κ. Καμμένου και του κάθε κ. Καμμένο</w:t>
      </w:r>
      <w:r>
        <w:rPr>
          <w:rFonts w:eastAsia="Times New Roman" w:cs="Times New Roman"/>
          <w:szCs w:val="24"/>
        </w:rPr>
        <w:t xml:space="preserve">υ. Αποτέλεσμα; Τεράστιες καθυστερήσεις σε όλα τα συμφωνηθέντα,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και δομές φιλοξενίας, για τη δημιουργία των οποίων δεσμευθήκαμε τον Οκτώβριο, τις υλοποιούμε σήμερα με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w:t>
      </w:r>
      <w:r>
        <w:rPr>
          <w:rFonts w:eastAsia="Times New Roman" w:cs="Times New Roman"/>
          <w:szCs w:val="24"/>
        </w:rPr>
        <w:lastRenderedPageBreak/>
        <w:t xml:space="preserve">διαδικασίες, αδιαφανείς, απευθείας αναθέσεων, ενώ αν τις ξεκινούσαμε </w:t>
      </w:r>
      <w:r>
        <w:rPr>
          <w:rFonts w:eastAsia="Times New Roman" w:cs="Times New Roman"/>
          <w:szCs w:val="24"/>
        </w:rPr>
        <w:t>εγκαίρως, θα μπορούσαμε να τις κάνουμε με κανονικές, διαφανείς διαδικασίες, με ό,τι αυτό συνεπάγεται για τον λογαριασμό.</w:t>
      </w:r>
    </w:p>
    <w:p w14:paraId="31B16584"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Σε επίπεδο εξωτερικής πολιτικής, η Τουρκία </w:t>
      </w:r>
      <w:r>
        <w:rPr>
          <w:rFonts w:eastAsia="Times New Roman" w:cs="Times New Roman"/>
          <w:szCs w:val="24"/>
        </w:rPr>
        <w:t>«</w:t>
      </w:r>
      <w:r>
        <w:rPr>
          <w:rFonts w:eastAsia="Times New Roman" w:cs="Times New Roman"/>
          <w:szCs w:val="24"/>
        </w:rPr>
        <w:t>παίζει μπάλα</w:t>
      </w:r>
      <w:r>
        <w:rPr>
          <w:rFonts w:eastAsia="Times New Roman" w:cs="Times New Roman"/>
          <w:szCs w:val="24"/>
        </w:rPr>
        <w:t>»</w:t>
      </w:r>
      <w:r>
        <w:rPr>
          <w:rFonts w:eastAsia="Times New Roman" w:cs="Times New Roman"/>
          <w:szCs w:val="24"/>
        </w:rPr>
        <w:t xml:space="preserve"> μόνη της. Οι Υπουργοί μας ανύπαρκτοι. Δύο ήταν οι διπλωματικοί στόχοι της χώρ</w:t>
      </w:r>
      <w:r>
        <w:rPr>
          <w:rFonts w:eastAsia="Times New Roman" w:cs="Times New Roman"/>
          <w:szCs w:val="24"/>
        </w:rPr>
        <w:t>ας μας: Πρώτον, να αναγκάσουμε τους γείτονες να κάνουν αυτό που οφείλουν</w:t>
      </w:r>
      <w:r>
        <w:rPr>
          <w:rFonts w:eastAsia="Times New Roman" w:cs="Times New Roman"/>
          <w:szCs w:val="24"/>
        </w:rPr>
        <w:t xml:space="preserve"> -</w:t>
      </w:r>
      <w:r>
        <w:rPr>
          <w:rFonts w:eastAsia="Times New Roman" w:cs="Times New Roman"/>
          <w:szCs w:val="24"/>
        </w:rPr>
        <w:t xml:space="preserve">να ελέγξουν δηλαδή και να περιορίσουν τις ροές στα παράλιά </w:t>
      </w:r>
      <w:r>
        <w:rPr>
          <w:rFonts w:eastAsia="Times New Roman" w:cs="Times New Roman"/>
          <w:szCs w:val="24"/>
        </w:rPr>
        <w:t>τους-</w:t>
      </w:r>
      <w:r>
        <w:rPr>
          <w:rFonts w:eastAsia="Times New Roman" w:cs="Times New Roman"/>
          <w:szCs w:val="24"/>
        </w:rPr>
        <w:t xml:space="preserve"> και δεύτερον, να πείσουμε τους εταίρους ότι δεν πρέπει να κλείσουν τα σύνορά τους. </w:t>
      </w:r>
    </w:p>
    <w:p w14:paraId="31B16585"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Αποτύχαμε οικτρά και στα δύο. Ανα</w:t>
      </w:r>
      <w:r>
        <w:rPr>
          <w:rFonts w:eastAsia="Times New Roman" w:cs="Times New Roman"/>
          <w:szCs w:val="24"/>
        </w:rPr>
        <w:t xml:space="preserve">γκαστήκαμε να αποδεχθούμε </w:t>
      </w:r>
      <w:r>
        <w:rPr>
          <w:rFonts w:eastAsia="Times New Roman" w:cs="Times New Roman"/>
          <w:szCs w:val="24"/>
        </w:rPr>
        <w:t xml:space="preserve">μία </w:t>
      </w:r>
      <w:r>
        <w:rPr>
          <w:rFonts w:eastAsia="Times New Roman" w:cs="Times New Roman"/>
          <w:szCs w:val="24"/>
        </w:rPr>
        <w:t>συμφωνία που εκ των προτέρων γνωρίζουμε και σχεδόν όλοι δημόσια παραδεχόμαστε ότι δεν πρόκειται να εφαρμοστεί. Σχεδόν όλοι γνωρίζουμε ότι η Ευρώπη αποφάσισε και η Ελλάδα αποδέχθηκε να μετατραπεί για τα επόμενα χρόνια σε μια με</w:t>
      </w:r>
      <w:r>
        <w:rPr>
          <w:rFonts w:eastAsia="Times New Roman" w:cs="Times New Roman"/>
          <w:szCs w:val="24"/>
        </w:rPr>
        <w:t>γάλη αποθήκη ψυχών.</w:t>
      </w:r>
    </w:p>
    <w:p w14:paraId="31B16586"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 xml:space="preserve">Το Ποτάμι πρότεινε τη </w:t>
      </w:r>
      <w:r>
        <w:rPr>
          <w:rFonts w:eastAsia="Times New Roman" w:cs="Times New Roman"/>
          <w:szCs w:val="24"/>
        </w:rPr>
        <w:t xml:space="preserve">θέσπιση </w:t>
      </w:r>
      <w:r>
        <w:rPr>
          <w:rFonts w:eastAsia="Times New Roman" w:cs="Times New Roman"/>
          <w:szCs w:val="24"/>
        </w:rPr>
        <w:t xml:space="preserve">ενός </w:t>
      </w:r>
      <w:proofErr w:type="spellStart"/>
      <w:r>
        <w:rPr>
          <w:rFonts w:eastAsia="Times New Roman" w:cs="Times New Roman"/>
          <w:szCs w:val="24"/>
        </w:rPr>
        <w:t>υπερυπουργού</w:t>
      </w:r>
      <w:proofErr w:type="spellEnd"/>
      <w:r>
        <w:rPr>
          <w:rFonts w:eastAsia="Times New Roman" w:cs="Times New Roman"/>
          <w:szCs w:val="24"/>
        </w:rPr>
        <w:t xml:space="preserve"> με αυξημένες αρμοδιότητες </w:t>
      </w:r>
      <w:r>
        <w:rPr>
          <w:rFonts w:eastAsia="Times New Roman" w:cs="Times New Roman"/>
          <w:szCs w:val="24"/>
        </w:rPr>
        <w:t xml:space="preserve">ώστε </w:t>
      </w:r>
      <w:r>
        <w:rPr>
          <w:rFonts w:eastAsia="Times New Roman" w:cs="Times New Roman"/>
          <w:szCs w:val="24"/>
        </w:rPr>
        <w:t>να μπορεί να πάρει γρήγορα αποφάσεις χωρίς να είναι έρμαιο του ενός ή του άλλου. Ο Πρωθυπουργός το αρνήθηκε. Αργότερα το κατάλαβε</w:t>
      </w:r>
      <w:r>
        <w:rPr>
          <w:rFonts w:eastAsia="Times New Roman" w:cs="Times New Roman"/>
          <w:szCs w:val="24"/>
        </w:rPr>
        <w:t>. Γ</w:t>
      </w:r>
      <w:r>
        <w:rPr>
          <w:rFonts w:eastAsia="Times New Roman" w:cs="Times New Roman"/>
          <w:szCs w:val="24"/>
        </w:rPr>
        <w:t>ια λόγους εγωισμού</w:t>
      </w:r>
      <w:r>
        <w:rPr>
          <w:rFonts w:eastAsia="Times New Roman" w:cs="Times New Roman"/>
          <w:szCs w:val="24"/>
        </w:rPr>
        <w:t>, όμως,</w:t>
      </w:r>
      <w:r>
        <w:rPr>
          <w:rFonts w:eastAsia="Times New Roman" w:cs="Times New Roman"/>
          <w:szCs w:val="24"/>
        </w:rPr>
        <w:t xml:space="preserve"> δεν μπορούσε να το παραδεχτεί. Έτσι, έφτιαξε ένα όργανο που είναι αδύνατον να λειτουργήσει, </w:t>
      </w:r>
      <w:r>
        <w:rPr>
          <w:rFonts w:eastAsia="Times New Roman" w:cs="Times New Roman"/>
          <w:szCs w:val="24"/>
        </w:rPr>
        <w:t xml:space="preserve">διότι </w:t>
      </w:r>
      <w:r>
        <w:rPr>
          <w:rFonts w:eastAsia="Times New Roman" w:cs="Times New Roman"/>
          <w:szCs w:val="24"/>
        </w:rPr>
        <w:t>εκτός από ανίκανους</w:t>
      </w:r>
      <w:r>
        <w:rPr>
          <w:rFonts w:eastAsia="Times New Roman" w:cs="Times New Roman"/>
          <w:szCs w:val="24"/>
        </w:rPr>
        <w:t>,</w:t>
      </w:r>
      <w:r>
        <w:rPr>
          <w:rFonts w:eastAsia="Times New Roman" w:cs="Times New Roman"/>
          <w:szCs w:val="24"/>
        </w:rPr>
        <w:t xml:space="preserve"> αποτελείται από ανθρώπους με τεράστιες ιδεολογικές αποκλίσεις. Το αποτέλεσμα; Ο καθένας να κάνει του κεφαλιού του. Υπουργοί διαπληκτίζον</w:t>
      </w:r>
      <w:r>
        <w:rPr>
          <w:rFonts w:eastAsia="Times New Roman" w:cs="Times New Roman"/>
          <w:szCs w:val="24"/>
        </w:rPr>
        <w:t xml:space="preserve">ται </w:t>
      </w:r>
      <w:r>
        <w:rPr>
          <w:rFonts w:eastAsia="Times New Roman" w:cs="Times New Roman"/>
          <w:szCs w:val="24"/>
        </w:rPr>
        <w:t xml:space="preserve">δημόσια, </w:t>
      </w:r>
      <w:r>
        <w:rPr>
          <w:rFonts w:eastAsia="Times New Roman" w:cs="Times New Roman"/>
          <w:szCs w:val="24"/>
        </w:rPr>
        <w:t xml:space="preserve">στα κανάλια. Ο κ. </w:t>
      </w:r>
      <w:proofErr w:type="spellStart"/>
      <w:r>
        <w:rPr>
          <w:rFonts w:eastAsia="Times New Roman" w:cs="Times New Roman"/>
          <w:szCs w:val="24"/>
        </w:rPr>
        <w:t>Τόσκας</w:t>
      </w:r>
      <w:proofErr w:type="spellEnd"/>
      <w:r>
        <w:rPr>
          <w:rFonts w:eastAsia="Times New Roman" w:cs="Times New Roman"/>
          <w:szCs w:val="24"/>
        </w:rPr>
        <w:t xml:space="preserve"> διαπληκτίζεται με τον κ. Καμμένο για το ποια είναι η θέση του στρατού στο προσφυγικό. </w:t>
      </w:r>
    </w:p>
    <w:p w14:paraId="31B16587"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Ο κ. Κυρίτσης, ο καθ’ ύλην αρμόδιος για την ενημέρωση, δηλώνει δημόσια</w:t>
      </w:r>
      <w:r>
        <w:rPr>
          <w:rFonts w:eastAsia="Times New Roman" w:cs="Times New Roman"/>
          <w:szCs w:val="24"/>
        </w:rPr>
        <w:t>,</w:t>
      </w:r>
      <w:r>
        <w:rPr>
          <w:rFonts w:eastAsia="Times New Roman" w:cs="Times New Roman"/>
          <w:szCs w:val="24"/>
        </w:rPr>
        <w:t xml:space="preserve"> στα κανάλια</w:t>
      </w:r>
      <w:r>
        <w:rPr>
          <w:rFonts w:eastAsia="Times New Roman" w:cs="Times New Roman"/>
          <w:szCs w:val="24"/>
        </w:rPr>
        <w:t>,</w:t>
      </w:r>
      <w:r>
        <w:rPr>
          <w:rFonts w:eastAsia="Times New Roman" w:cs="Times New Roman"/>
          <w:szCs w:val="24"/>
        </w:rPr>
        <w:t xml:space="preserve"> ότι δεν θα υπάρχουν κλειστά κέντρα κράτησης γι</w:t>
      </w:r>
      <w:r>
        <w:rPr>
          <w:rFonts w:eastAsia="Times New Roman" w:cs="Times New Roman"/>
          <w:szCs w:val="24"/>
        </w:rPr>
        <w:t xml:space="preserve">α τους μετανάστες και ότι είναι εκτός της πολιτικής της </w:t>
      </w:r>
      <w:r>
        <w:rPr>
          <w:rFonts w:eastAsia="Times New Roman"/>
          <w:szCs w:val="24"/>
        </w:rPr>
        <w:t>Κυβέρνησης</w:t>
      </w:r>
      <w:r>
        <w:rPr>
          <w:rFonts w:eastAsia="Times New Roman" w:cs="Times New Roman"/>
          <w:szCs w:val="24"/>
        </w:rPr>
        <w:t xml:space="preserve">, την ίδια στιγμή που ο κ. </w:t>
      </w:r>
      <w:proofErr w:type="spellStart"/>
      <w:r>
        <w:rPr>
          <w:rFonts w:eastAsia="Times New Roman" w:cs="Times New Roman"/>
          <w:szCs w:val="24"/>
        </w:rPr>
        <w:t>Μουζάλας</w:t>
      </w:r>
      <w:proofErr w:type="spellEnd"/>
      <w:r>
        <w:rPr>
          <w:rFonts w:eastAsia="Times New Roman" w:cs="Times New Roman"/>
          <w:szCs w:val="24"/>
        </w:rPr>
        <w:t xml:space="preserve"> δηλώνει ότι οι πρόσφυγες θα πηγαίνουν σε ανοιχτές δομές φιλοξενίας και οι μετανάστες θα οδηγούνται σε κλειστά κέντρα κράτησης. </w:t>
      </w:r>
    </w:p>
    <w:p w14:paraId="31B16588"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Ο κ. Κυρίτσης δηλώνει δημό</w:t>
      </w:r>
      <w:r>
        <w:rPr>
          <w:rFonts w:eastAsia="Times New Roman" w:cs="Times New Roman"/>
          <w:szCs w:val="24"/>
        </w:rPr>
        <w:t xml:space="preserve">σια ότι η </w:t>
      </w:r>
      <w:proofErr w:type="spellStart"/>
      <w:r>
        <w:rPr>
          <w:rFonts w:eastAsia="Times New Roman" w:cs="Times New Roman"/>
          <w:szCs w:val="24"/>
        </w:rPr>
        <w:t>Αμυγδαλέζα</w:t>
      </w:r>
      <w:proofErr w:type="spellEnd"/>
      <w:r>
        <w:rPr>
          <w:rFonts w:eastAsia="Times New Roman" w:cs="Times New Roman"/>
          <w:szCs w:val="24"/>
        </w:rPr>
        <w:t xml:space="preserve"> είναι κλειστή και δεν ξέρει τι λέει ο κ. </w:t>
      </w:r>
      <w:proofErr w:type="spellStart"/>
      <w:r>
        <w:rPr>
          <w:rFonts w:eastAsia="Times New Roman" w:cs="Times New Roman"/>
          <w:szCs w:val="24"/>
        </w:rPr>
        <w:t>Μουζάλας</w:t>
      </w:r>
      <w:proofErr w:type="spellEnd"/>
      <w:r>
        <w:rPr>
          <w:rFonts w:eastAsia="Times New Roman" w:cs="Times New Roman"/>
          <w:szCs w:val="24"/>
        </w:rPr>
        <w:t xml:space="preserve">, που την ίδια στιγμή δηλώνει ότι η </w:t>
      </w:r>
      <w:proofErr w:type="spellStart"/>
      <w:r>
        <w:rPr>
          <w:rFonts w:eastAsia="Times New Roman" w:cs="Times New Roman"/>
          <w:szCs w:val="24"/>
        </w:rPr>
        <w:t>Αμυγδαλέζα</w:t>
      </w:r>
      <w:proofErr w:type="spellEnd"/>
      <w:r>
        <w:rPr>
          <w:rFonts w:eastAsia="Times New Roman" w:cs="Times New Roman"/>
          <w:szCs w:val="24"/>
        </w:rPr>
        <w:t xml:space="preserve"> ζει και βασιλεύει. </w:t>
      </w:r>
    </w:p>
    <w:p w14:paraId="31B16589"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Μάρδας</w:t>
      </w:r>
      <w:proofErr w:type="spellEnd"/>
      <w:r>
        <w:rPr>
          <w:rFonts w:eastAsia="Times New Roman" w:cs="Times New Roman"/>
          <w:szCs w:val="24"/>
        </w:rPr>
        <w:t xml:space="preserve"> γίνεται ανέκδοτο και χλευάζεται </w:t>
      </w:r>
      <w:r>
        <w:rPr>
          <w:rFonts w:eastAsia="Times New Roman" w:cs="Times New Roman"/>
          <w:szCs w:val="24"/>
        </w:rPr>
        <w:t xml:space="preserve">από </w:t>
      </w:r>
      <w:r>
        <w:rPr>
          <w:rFonts w:eastAsia="Times New Roman" w:cs="Times New Roman"/>
          <w:szCs w:val="24"/>
        </w:rPr>
        <w:t xml:space="preserve">όλους </w:t>
      </w:r>
      <w:r>
        <w:rPr>
          <w:rFonts w:eastAsia="Times New Roman" w:cs="Times New Roman"/>
          <w:szCs w:val="24"/>
        </w:rPr>
        <w:t>-</w:t>
      </w:r>
      <w:r>
        <w:rPr>
          <w:rFonts w:eastAsia="Times New Roman" w:cs="Times New Roman"/>
          <w:szCs w:val="24"/>
        </w:rPr>
        <w:t>συμπεριλαμβανομένου του Μαξίμου</w:t>
      </w:r>
      <w:r>
        <w:rPr>
          <w:rFonts w:eastAsia="Times New Roman" w:cs="Times New Roman"/>
          <w:szCs w:val="24"/>
        </w:rPr>
        <w:t>-,</w:t>
      </w:r>
      <w:r>
        <w:rPr>
          <w:rFonts w:eastAsia="Times New Roman" w:cs="Times New Roman"/>
          <w:szCs w:val="24"/>
        </w:rPr>
        <w:t xml:space="preserve"> δηλώνοντας ότι με τους πρόσφυγ</w:t>
      </w:r>
      <w:r>
        <w:rPr>
          <w:rFonts w:eastAsia="Times New Roman" w:cs="Times New Roman"/>
          <w:szCs w:val="24"/>
        </w:rPr>
        <w:t xml:space="preserve">ες θα λύσουμε τόσο το δημογραφικό πρόβλημα της Ελλάδας όσο και αυτό των επενδύσεων. </w:t>
      </w:r>
    </w:p>
    <w:p w14:paraId="31B1658A"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Ο Υπουργός Εσωτερικών δηλώνει ότι η </w:t>
      </w:r>
      <w:proofErr w:type="spellStart"/>
      <w:r>
        <w:rPr>
          <w:rFonts w:eastAsia="Times New Roman" w:cs="Times New Roman"/>
          <w:szCs w:val="24"/>
        </w:rPr>
        <w:t>Ειδομένη</w:t>
      </w:r>
      <w:proofErr w:type="spellEnd"/>
      <w:r>
        <w:rPr>
          <w:rFonts w:eastAsia="Times New Roman" w:cs="Times New Roman"/>
          <w:szCs w:val="24"/>
        </w:rPr>
        <w:t xml:space="preserve"> είναι </w:t>
      </w:r>
      <w:proofErr w:type="spellStart"/>
      <w:r>
        <w:rPr>
          <w:rFonts w:eastAsia="Times New Roman" w:cs="Times New Roman"/>
          <w:szCs w:val="24"/>
        </w:rPr>
        <w:t>Νταχάου</w:t>
      </w:r>
      <w:proofErr w:type="spellEnd"/>
      <w:r>
        <w:rPr>
          <w:rFonts w:eastAsia="Times New Roman" w:cs="Times New Roman"/>
          <w:szCs w:val="24"/>
        </w:rPr>
        <w:t xml:space="preserve">, την ίδια στιγμή που ο ανεκδιήγητος Υπουργός Πολιτισμού δηλώνει ότι η </w:t>
      </w:r>
      <w:proofErr w:type="spellStart"/>
      <w:r>
        <w:rPr>
          <w:rFonts w:eastAsia="Times New Roman" w:cs="Times New Roman"/>
          <w:szCs w:val="24"/>
        </w:rPr>
        <w:t>Ειδομένη</w:t>
      </w:r>
      <w:proofErr w:type="spellEnd"/>
      <w:r>
        <w:rPr>
          <w:rFonts w:eastAsia="Times New Roman" w:cs="Times New Roman"/>
          <w:szCs w:val="24"/>
        </w:rPr>
        <w:t xml:space="preserve"> </w:t>
      </w:r>
      <w:proofErr w:type="spellStart"/>
      <w:r>
        <w:rPr>
          <w:rFonts w:eastAsia="Times New Roman" w:cs="Times New Roman"/>
          <w:szCs w:val="24"/>
        </w:rPr>
        <w:t>περιποιεί</w:t>
      </w:r>
      <w:proofErr w:type="spellEnd"/>
      <w:r>
        <w:rPr>
          <w:rFonts w:eastAsia="Times New Roman" w:cs="Times New Roman"/>
          <w:szCs w:val="24"/>
        </w:rPr>
        <w:t xml:space="preserve"> τιμή για τη χώρα. Τι κα</w:t>
      </w:r>
      <w:r>
        <w:rPr>
          <w:rFonts w:eastAsia="Times New Roman" w:cs="Times New Roman"/>
          <w:szCs w:val="24"/>
        </w:rPr>
        <w:t xml:space="preserve">λύτερο βέβαια μπορεί να περιμένει </w:t>
      </w:r>
      <w:r>
        <w:rPr>
          <w:rFonts w:eastAsia="Times New Roman" w:cs="Times New Roman"/>
          <w:szCs w:val="24"/>
        </w:rPr>
        <w:t xml:space="preserve">κάποιος </w:t>
      </w:r>
      <w:r>
        <w:rPr>
          <w:rFonts w:eastAsia="Times New Roman" w:cs="Times New Roman"/>
          <w:szCs w:val="24"/>
        </w:rPr>
        <w:t xml:space="preserve">από έναν Υπουργό Πολιτισμού, ο οποίος </w:t>
      </w:r>
      <w:r>
        <w:rPr>
          <w:rFonts w:eastAsia="Times New Roman" w:cs="Times New Roman"/>
          <w:szCs w:val="24"/>
        </w:rPr>
        <w:t xml:space="preserve">κατάντησε </w:t>
      </w:r>
      <w:r>
        <w:rPr>
          <w:rFonts w:eastAsia="Times New Roman" w:cs="Times New Roman"/>
          <w:szCs w:val="24"/>
        </w:rPr>
        <w:t>τον πολιτισμό να είναι μόνο τα κείμενα του Σάββα Ξηρού και η αριστερή ιδεολογία της «τσουτσούνας»;</w:t>
      </w:r>
    </w:p>
    <w:p w14:paraId="31B1658B"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Τι είναι αυτά τώρα; </w:t>
      </w:r>
    </w:p>
    <w:p w14:paraId="31B1658C"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Ανοίξτε τις εφημερίδες!</w:t>
      </w:r>
    </w:p>
    <w:p w14:paraId="31B1658D"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lastRenderedPageBreak/>
        <w:t>ΙΑΣ</w:t>
      </w:r>
      <w:r>
        <w:rPr>
          <w:rFonts w:eastAsia="Times New Roman" w:cs="Times New Roman"/>
          <w:b/>
          <w:szCs w:val="24"/>
        </w:rPr>
        <w:t>Ο</w:t>
      </w:r>
      <w:r>
        <w:rPr>
          <w:rFonts w:eastAsia="Times New Roman" w:cs="Times New Roman"/>
          <w:b/>
          <w:szCs w:val="24"/>
        </w:rPr>
        <w:t>ΝΑΣ ΦΩΤΗΛΑΣ:</w:t>
      </w:r>
      <w:r>
        <w:rPr>
          <w:rFonts w:eastAsia="Times New Roman" w:cs="Times New Roman"/>
          <w:szCs w:val="24"/>
        </w:rPr>
        <w:t xml:space="preserve"> Μας κοροϊδεύετε</w:t>
      </w:r>
      <w:r>
        <w:rPr>
          <w:rFonts w:eastAsia="Times New Roman" w:cs="Times New Roman"/>
          <w:szCs w:val="24"/>
        </w:rPr>
        <w:t>,</w:t>
      </w:r>
      <w:r>
        <w:rPr>
          <w:rFonts w:eastAsia="Times New Roman" w:cs="Times New Roman"/>
          <w:szCs w:val="24"/>
        </w:rPr>
        <w:t xml:space="preserve"> ότι προσπαθείτε να πείσετε τους πρόσφυγες να φύγουν από την </w:t>
      </w:r>
      <w:proofErr w:type="spellStart"/>
      <w:r>
        <w:rPr>
          <w:rFonts w:eastAsia="Times New Roman" w:cs="Times New Roman"/>
          <w:szCs w:val="24"/>
        </w:rPr>
        <w:t>Ειδομένη</w:t>
      </w:r>
      <w:proofErr w:type="spellEnd"/>
      <w:r>
        <w:rPr>
          <w:rFonts w:eastAsia="Times New Roman" w:cs="Times New Roman"/>
          <w:szCs w:val="24"/>
        </w:rPr>
        <w:t xml:space="preserve"> και τον Πειραιά, λες και αν τους πείσετε, έχετε </w:t>
      </w:r>
      <w:r>
        <w:rPr>
          <w:rFonts w:eastAsia="Times New Roman" w:cs="Times New Roman"/>
          <w:szCs w:val="24"/>
        </w:rPr>
        <w:t xml:space="preserve">κάπου </w:t>
      </w:r>
      <w:r>
        <w:rPr>
          <w:rFonts w:eastAsia="Times New Roman" w:cs="Times New Roman"/>
          <w:szCs w:val="24"/>
        </w:rPr>
        <w:t xml:space="preserve">να τους πάτε! </w:t>
      </w:r>
    </w:p>
    <w:p w14:paraId="31B1658E"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Απαντήστε, κύριε Υπουργέ, στο εξής: Αν τους πείσετε σήμερα,</w:t>
      </w:r>
      <w:r>
        <w:rPr>
          <w:rFonts w:eastAsia="Times New Roman" w:cs="Times New Roman"/>
          <w:szCs w:val="24"/>
        </w:rPr>
        <w:t xml:space="preserve"> έχετε </w:t>
      </w:r>
      <w:r>
        <w:rPr>
          <w:rFonts w:eastAsia="Times New Roman" w:cs="Times New Roman"/>
          <w:szCs w:val="24"/>
        </w:rPr>
        <w:t xml:space="preserve">κάπου </w:t>
      </w:r>
      <w:r>
        <w:rPr>
          <w:rFonts w:eastAsia="Times New Roman" w:cs="Times New Roman"/>
          <w:szCs w:val="24"/>
        </w:rPr>
        <w:t xml:space="preserve">να τους πάτε; Αφήστε, απάντησε ο καθ’ ύλην αρμόδιος για την ενημέρωση! Τη Δευτέρα οι διαθέσιμες θέσεις σε διάφορες δομές ανά τη χώρα ανέρχονταν σε χίλιες οκτακόσιες. Οι πρόσφυγες και μετανάστες στον Πειραιά είναι περίπου έξι χιλιάδες και στην </w:t>
      </w:r>
      <w:proofErr w:type="spellStart"/>
      <w:r>
        <w:rPr>
          <w:rFonts w:eastAsia="Times New Roman" w:cs="Times New Roman"/>
          <w:szCs w:val="24"/>
        </w:rPr>
        <w:t>Ειδομένη</w:t>
      </w:r>
      <w:proofErr w:type="spellEnd"/>
      <w:r>
        <w:rPr>
          <w:rFonts w:eastAsia="Times New Roman" w:cs="Times New Roman"/>
          <w:szCs w:val="24"/>
        </w:rPr>
        <w:t xml:space="preserve"> δεκαπέντε χιλιάδες και δήθεν το ρίχνετε στο ανθρωπιστικό: «Μα, να τους διώξουμε με τη βία;». Τρίχες κατσαρές! Εκεί τους θέλετε και γι’ αυτό εκεί τους κρατάτε, λες και είναι δυνατόν σε ένα κυρίαρχο κράτος </w:t>
      </w:r>
      <w:r>
        <w:rPr>
          <w:rFonts w:eastAsia="Times New Roman" w:cs="Times New Roman"/>
          <w:szCs w:val="24"/>
        </w:rPr>
        <w:t xml:space="preserve">να στέκει </w:t>
      </w:r>
      <w:r>
        <w:rPr>
          <w:rFonts w:eastAsia="Times New Roman" w:cs="Times New Roman"/>
          <w:szCs w:val="24"/>
        </w:rPr>
        <w:t>το επιχείρημα «δεν φεύγουν, γιατί</w:t>
      </w:r>
      <w:r>
        <w:rPr>
          <w:rFonts w:eastAsia="Times New Roman" w:cs="Times New Roman"/>
          <w:szCs w:val="24"/>
        </w:rPr>
        <w:t xml:space="preserve"> δεν θέλουν». </w:t>
      </w:r>
    </w:p>
    <w:p w14:paraId="31B1658F"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Και εδώ είμαστε και θυμηθείτε το! Θα είναι μέρα μεσημέρι που θα τους πάρετε από εκεί με τα ΜΑΤ και κατά πάσα πιθανότητα δεν θα επιτρέψετε ούτε στις κάμερες να είναι παρούσες. Το έχετε ξανακάνει. Δημοκράτες της φακής!</w:t>
      </w:r>
    </w:p>
    <w:p w14:paraId="31B16590"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Ναι, λοιπόν, θα ψηφίσουμ</w:t>
      </w:r>
      <w:r>
        <w:rPr>
          <w:rFonts w:eastAsia="Times New Roman" w:cs="Times New Roman"/>
          <w:szCs w:val="24"/>
        </w:rPr>
        <w:t>ε το νομοσχέδιο, γιατί αλλιώς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από Δευτέρα, </w:t>
      </w:r>
      <w:r>
        <w:rPr>
          <w:rFonts w:eastAsia="Times New Roman" w:cs="Times New Roman"/>
          <w:szCs w:val="24"/>
        </w:rPr>
        <w:t xml:space="preserve">οι Τούρκοι θα λένε στους Ευρωπαίους πόσο αναξιόπιστη είναι η Ελλάδα για άλλη </w:t>
      </w:r>
      <w:r>
        <w:rPr>
          <w:rFonts w:eastAsia="Times New Roman" w:cs="Times New Roman"/>
          <w:szCs w:val="24"/>
        </w:rPr>
        <w:t xml:space="preserve">μία </w:t>
      </w:r>
      <w:r>
        <w:rPr>
          <w:rFonts w:eastAsia="Times New Roman" w:cs="Times New Roman"/>
          <w:szCs w:val="24"/>
        </w:rPr>
        <w:t xml:space="preserve">φορά και πως δεν είναι αυτοί που παραβιάζουν τις συμφωνίες, αλλά εμείς! </w:t>
      </w:r>
    </w:p>
    <w:p w14:paraId="31B16591"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Πολύ φοβάμαι </w:t>
      </w:r>
      <w:r>
        <w:rPr>
          <w:rFonts w:eastAsia="Times New Roman" w:cs="Times New Roman"/>
          <w:szCs w:val="24"/>
        </w:rPr>
        <w:t>όμως,</w:t>
      </w:r>
      <w:r>
        <w:rPr>
          <w:rFonts w:eastAsia="Times New Roman" w:cs="Times New Roman"/>
          <w:szCs w:val="24"/>
        </w:rPr>
        <w:t xml:space="preserve"> πως κάθε μέρα που περνάει με αυτήν την </w:t>
      </w:r>
      <w:r>
        <w:rPr>
          <w:rFonts w:eastAsia="Times New Roman"/>
          <w:szCs w:val="24"/>
        </w:rPr>
        <w:t>Κυβέρνηση</w:t>
      </w:r>
      <w:r>
        <w:rPr>
          <w:rFonts w:eastAsia="Times New Roman" w:cs="Times New Roman"/>
          <w:szCs w:val="24"/>
        </w:rPr>
        <w:t xml:space="preserve"> στην εξουσία θα είναι και πιο καταστροφική για τη χώρα. Δεν συζητάμε πλέον, κύριοι συνάδελφοι, για μια καλή ή κακή </w:t>
      </w:r>
      <w:r>
        <w:rPr>
          <w:rFonts w:eastAsia="Times New Roman"/>
          <w:szCs w:val="24"/>
        </w:rPr>
        <w:t>Κυβέρνηση</w:t>
      </w:r>
      <w:r>
        <w:rPr>
          <w:rFonts w:eastAsia="Times New Roman" w:cs="Times New Roman"/>
          <w:szCs w:val="24"/>
        </w:rPr>
        <w:t xml:space="preserve">, για μια καλύτερη ή χειρότερη </w:t>
      </w:r>
      <w:r>
        <w:rPr>
          <w:rFonts w:eastAsia="Times New Roman"/>
          <w:szCs w:val="24"/>
        </w:rPr>
        <w:t>Κυβέρνηση</w:t>
      </w:r>
      <w:r>
        <w:rPr>
          <w:rFonts w:eastAsia="Times New Roman" w:cs="Times New Roman"/>
          <w:szCs w:val="24"/>
        </w:rPr>
        <w:t xml:space="preserve"> από τις προηγούμενες. Μιλάμε για μια εθνικά επικίνδυνη </w:t>
      </w:r>
      <w:r>
        <w:rPr>
          <w:rFonts w:eastAsia="Times New Roman"/>
          <w:szCs w:val="24"/>
        </w:rPr>
        <w:t>Κυβέρνηση</w:t>
      </w:r>
      <w:r>
        <w:rPr>
          <w:rFonts w:eastAsia="Times New Roman" w:cs="Times New Roman"/>
          <w:szCs w:val="24"/>
        </w:rPr>
        <w:t xml:space="preserve"> που πρέπει άμεσα</w:t>
      </w:r>
      <w:r>
        <w:rPr>
          <w:rFonts w:eastAsia="Times New Roman" w:cs="Times New Roman"/>
          <w:szCs w:val="24"/>
        </w:rPr>
        <w:t xml:space="preserve">, χθες αν είναι δυνατόν, με δημοκρατικές </w:t>
      </w:r>
      <w:r>
        <w:rPr>
          <w:rFonts w:eastAsia="Times New Roman"/>
          <w:szCs w:val="24"/>
        </w:rPr>
        <w:t>διαδικασίες</w:t>
      </w:r>
      <w:r>
        <w:rPr>
          <w:rFonts w:eastAsia="Times New Roman" w:cs="Times New Roman"/>
          <w:szCs w:val="24"/>
        </w:rPr>
        <w:t xml:space="preserve"> να απομακρυνθεί από την εξουσία. Και η ζημιά</w:t>
      </w:r>
      <w:r>
        <w:rPr>
          <w:rFonts w:eastAsia="Times New Roman" w:cs="Times New Roman"/>
          <w:szCs w:val="24"/>
        </w:rPr>
        <w:t xml:space="preserve"> -</w:t>
      </w:r>
      <w:r>
        <w:rPr>
          <w:rFonts w:eastAsia="Times New Roman" w:cs="Times New Roman"/>
          <w:szCs w:val="24"/>
        </w:rPr>
        <w:t>ίσως ακόμα μεγαλύτερη και από αυτή</w:t>
      </w:r>
      <w:r>
        <w:rPr>
          <w:rFonts w:eastAsia="Times New Roman" w:cs="Times New Roman"/>
          <w:szCs w:val="24"/>
        </w:rPr>
        <w:t>ν</w:t>
      </w:r>
      <w:r>
        <w:rPr>
          <w:rFonts w:eastAsia="Times New Roman" w:cs="Times New Roman"/>
          <w:szCs w:val="24"/>
        </w:rPr>
        <w:t xml:space="preserve"> στην οικονομία ή στη διαχείριση του προσφυγικού</w:t>
      </w:r>
      <w:r>
        <w:rPr>
          <w:rFonts w:eastAsia="Times New Roman" w:cs="Times New Roman"/>
          <w:szCs w:val="24"/>
        </w:rPr>
        <w:t>-</w:t>
      </w:r>
      <w:r>
        <w:rPr>
          <w:rFonts w:eastAsia="Times New Roman" w:cs="Times New Roman"/>
          <w:szCs w:val="24"/>
        </w:rPr>
        <w:t xml:space="preserve"> είναι σε θεσμούς, όπως η δικαιοσύνη, η παιδεία, η δημόσια διοίκηση, ο πο</w:t>
      </w:r>
      <w:r>
        <w:rPr>
          <w:rFonts w:eastAsia="Times New Roman" w:cs="Times New Roman"/>
          <w:szCs w:val="24"/>
        </w:rPr>
        <w:t xml:space="preserve">λιτισμός! Ένα καθεστώς σοβιετικού τύπου χτίζεται δίπλα μας και εμείς τους ζητάμε να κυβερνήσουν! </w:t>
      </w:r>
    </w:p>
    <w:p w14:paraId="31B16592"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 xml:space="preserve">Η ευθύνη είναι και δική μας, κύριοι συνάδελφοι. Δεν μπορούμε να παραμένουμε απλοί παρατηρητές. Δεν μπορούμε να ζητάμε από αυτήν την </w:t>
      </w:r>
      <w:r>
        <w:rPr>
          <w:rFonts w:eastAsia="Times New Roman"/>
          <w:szCs w:val="24"/>
        </w:rPr>
        <w:t>Κυβέρνηση</w:t>
      </w:r>
      <w:r>
        <w:rPr>
          <w:rFonts w:eastAsia="Times New Roman" w:cs="Times New Roman"/>
          <w:szCs w:val="24"/>
        </w:rPr>
        <w:t xml:space="preserve"> να κυβερνήσει. Δ</w:t>
      </w:r>
      <w:r>
        <w:rPr>
          <w:rFonts w:eastAsia="Times New Roman" w:cs="Times New Roman"/>
          <w:szCs w:val="24"/>
        </w:rPr>
        <w:t>εν διορίζεις σε έναν αγώνα ως επόπτη γραμμών έναν τυφλό και μετά του λες σώνει και καλά να σου πει αν ήταν οφσάιντ ή όχι!</w:t>
      </w:r>
    </w:p>
    <w:p w14:paraId="31B16593"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Αυτή η </w:t>
      </w:r>
      <w:r>
        <w:rPr>
          <w:rFonts w:eastAsia="Times New Roman"/>
          <w:szCs w:val="24"/>
        </w:rPr>
        <w:t>Κυβέρνηση</w:t>
      </w:r>
      <w:r>
        <w:rPr>
          <w:rFonts w:eastAsia="Times New Roman" w:cs="Times New Roman"/>
          <w:szCs w:val="24"/>
        </w:rPr>
        <w:t xml:space="preserve"> ούτε θέλει ούτε μπορεί να κυβερνήσει. Το μόνο που μπορεί πλέον να κάνει είναι να μας καταστρέψει ολοκληρωτικά. Ούτε α</w:t>
      </w:r>
      <w:r>
        <w:rPr>
          <w:rFonts w:eastAsia="Times New Roman" w:cs="Times New Roman"/>
          <w:szCs w:val="24"/>
        </w:rPr>
        <w:t xml:space="preserve">υτή η </w:t>
      </w:r>
      <w:r>
        <w:rPr>
          <w:rFonts w:eastAsia="Times New Roman"/>
          <w:szCs w:val="24"/>
        </w:rPr>
        <w:t>Κυβέρνηση</w:t>
      </w:r>
      <w:r>
        <w:rPr>
          <w:rFonts w:eastAsia="Times New Roman" w:cs="Times New Roman"/>
          <w:szCs w:val="24"/>
        </w:rPr>
        <w:t xml:space="preserve"> μπορεί, αλλά πολύ φοβάμαι ούτε οποιαδήποτε κ</w:t>
      </w:r>
      <w:r>
        <w:rPr>
          <w:rFonts w:eastAsia="Times New Roman"/>
          <w:szCs w:val="24"/>
        </w:rPr>
        <w:t>υβέρνηση</w:t>
      </w:r>
      <w:r>
        <w:rPr>
          <w:rFonts w:eastAsia="Times New Roman" w:cs="Times New Roman"/>
          <w:szCs w:val="24"/>
        </w:rPr>
        <w:t xml:space="preserve"> δύναται να προκύψει από αυτή τη Βουλή, αφού υποχρεωτικά θα έχει ως βασικό κορμό το ΣΥΡΙΖΑ. </w:t>
      </w:r>
    </w:p>
    <w:p w14:paraId="31B16594"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Όλα τα κόμματα, όλες οι υγιείς δημοκρατικές δυνάμεις της χώρας, όλοι οι πολίτες που συναισθάνον</w:t>
      </w:r>
      <w:r>
        <w:rPr>
          <w:rFonts w:eastAsia="Times New Roman" w:cs="Times New Roman"/>
          <w:szCs w:val="24"/>
        </w:rPr>
        <w:t xml:space="preserve">ται την ευθύνη οφείλουν να συμμαχήσουν με έναν κοινό σκοπό: να πέσει αυτή η </w:t>
      </w:r>
      <w:r>
        <w:rPr>
          <w:rFonts w:eastAsia="Times New Roman"/>
          <w:szCs w:val="24"/>
        </w:rPr>
        <w:t>Κυβέρνηση</w:t>
      </w:r>
      <w:r>
        <w:rPr>
          <w:rFonts w:eastAsia="Times New Roman" w:cs="Times New Roman"/>
          <w:szCs w:val="24"/>
        </w:rPr>
        <w:t xml:space="preserve">, να απομακρυνθεί ο ΣΥΡΙΖΑ από την εξουσία. Όλοι μαζί πρέπει να κηρύξουμε ένα νέο ανένδοτο κατά των δήθεν δημοκρατών που λυμαίνονται τον τόπο μας! </w:t>
      </w:r>
    </w:p>
    <w:p w14:paraId="31B16595"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31B16596" w14:textId="77777777" w:rsidR="00643513" w:rsidRDefault="00AD6DE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31B16597"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Κύριε Πρόεδρε, θέλω τον λόγο. Η αναφορά «πουλημένων για τον τόπο μας» θίγει τον ίδιο τον ομιλητή και οφείλει να την ανακαλέσει τώρα αμέσως, διότι πουλάει τον τόπο όποιος πουλάει το Κοινοβούλι</w:t>
      </w:r>
      <w:r>
        <w:rPr>
          <w:rFonts w:eastAsia="Times New Roman" w:cs="Times New Roman"/>
          <w:szCs w:val="24"/>
        </w:rPr>
        <w:t>ο και είναι τραγική αυτή η έκφραση που χρησιμοποίησε ο κ. Φωτήλας.</w:t>
      </w:r>
    </w:p>
    <w:p w14:paraId="31B16598" w14:textId="77777777" w:rsidR="00643513" w:rsidRDefault="00AD6DE5">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bCs/>
        </w:rPr>
        <w:t xml:space="preserve"> </w:t>
      </w:r>
      <w:r>
        <w:rPr>
          <w:rFonts w:eastAsia="Times New Roman" w:cs="Times New Roman"/>
          <w:szCs w:val="24"/>
        </w:rPr>
        <w:t xml:space="preserve">Ορίστε, κύριε </w:t>
      </w:r>
      <w:proofErr w:type="spellStart"/>
      <w:r>
        <w:rPr>
          <w:rFonts w:eastAsia="Times New Roman" w:cs="Times New Roman"/>
          <w:szCs w:val="24"/>
        </w:rPr>
        <w:t>Φάμελλε</w:t>
      </w:r>
      <w:proofErr w:type="spellEnd"/>
      <w:r>
        <w:rPr>
          <w:rFonts w:eastAsia="Times New Roman" w:cs="Times New Roman"/>
          <w:szCs w:val="24"/>
        </w:rPr>
        <w:t>, έχετε τον λόγο για ένα λεπτό.</w:t>
      </w:r>
    </w:p>
    <w:p w14:paraId="31B16599"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Ζητάμε να αποσύρει άμεσα την ορολογία «πουλημένων για τον τόπο» ο κ. Φωτήλας, διότι</w:t>
      </w:r>
      <w:r>
        <w:rPr>
          <w:rFonts w:eastAsia="Times New Roman" w:cs="Times New Roman"/>
          <w:szCs w:val="24"/>
        </w:rPr>
        <w:t xml:space="preserve"> εκπροσωπεί μόνο τον εαυτό του η ορολογία αυτή και πρέπει να γίνει άμεσα.</w:t>
      </w:r>
    </w:p>
    <w:p w14:paraId="31B1659A" w14:textId="77777777" w:rsidR="00643513" w:rsidRDefault="00AD6DE5">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bCs/>
        </w:rPr>
        <w:t xml:space="preserve"> </w:t>
      </w:r>
      <w:r>
        <w:rPr>
          <w:rFonts w:eastAsia="Times New Roman" w:cs="Times New Roman"/>
          <w:szCs w:val="24"/>
        </w:rPr>
        <w:t>Κύριε Φωτήλα, σας ζητήθηκε κάτι και πρέπει να απαντήσετε, βεβαίως, όπως νομίζετε.</w:t>
      </w:r>
    </w:p>
    <w:p w14:paraId="31B1659B"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lastRenderedPageBreak/>
        <w:t xml:space="preserve">ΙΑΣΟΝΑΣ </w:t>
      </w:r>
      <w:r>
        <w:rPr>
          <w:rFonts w:eastAsia="Times New Roman" w:cs="Times New Roman"/>
          <w:b/>
          <w:szCs w:val="24"/>
        </w:rPr>
        <w:t>ΦΩΤΗΛΑΣ:</w:t>
      </w:r>
      <w:r>
        <w:rPr>
          <w:rFonts w:eastAsia="Times New Roman" w:cs="Times New Roman"/>
          <w:szCs w:val="24"/>
        </w:rPr>
        <w:t xml:space="preserve"> Μπορεί να μου κάνει μήνυση ο κύριος συνάδελφος.</w:t>
      </w:r>
    </w:p>
    <w:p w14:paraId="31B1659C"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υχαριστώ.</w:t>
      </w:r>
    </w:p>
    <w:p w14:paraId="31B1659D" w14:textId="77777777" w:rsidR="00643513" w:rsidRDefault="00AD6DE5">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bCs/>
        </w:rPr>
        <w:t xml:space="preserve"> </w:t>
      </w:r>
      <w:r>
        <w:rPr>
          <w:rFonts w:eastAsia="Times New Roman" w:cs="Times New Roman"/>
          <w:szCs w:val="24"/>
        </w:rPr>
        <w:t xml:space="preserve">Τον λόγο έχει 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 xml:space="preserve">γορητής των Ανεξάρτητων Ελλήνων, ο κ. Κωνσταντίνος </w:t>
      </w:r>
      <w:proofErr w:type="spellStart"/>
      <w:r>
        <w:rPr>
          <w:rFonts w:eastAsia="Times New Roman" w:cs="Times New Roman"/>
          <w:szCs w:val="24"/>
        </w:rPr>
        <w:t>Κατσίκης</w:t>
      </w:r>
      <w:proofErr w:type="spellEnd"/>
      <w:r>
        <w:rPr>
          <w:rFonts w:eastAsia="Times New Roman" w:cs="Times New Roman"/>
          <w:szCs w:val="24"/>
        </w:rPr>
        <w:t>, για δώδεκα λεπτά.</w:t>
      </w:r>
    </w:p>
    <w:p w14:paraId="31B1659E"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Ευχαριστώ, κύριε Πρόεδρε.</w:t>
      </w:r>
    </w:p>
    <w:p w14:paraId="31B1659F"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το προσφυγικό </w:t>
      </w:r>
      <w:r>
        <w:rPr>
          <w:rFonts w:eastAsia="Times New Roman" w:cs="Times New Roman"/>
          <w:szCs w:val="24"/>
        </w:rPr>
        <w:t>έγινε πλέον μεγάλης σημασίας εθνικό θέμα και πιστεύω ότι ως τέτοιο πρέπει να το αντιμετωπίζουμε. Πρέπει, δηλαδή, να χαράξουμε μια κοινή εθνική πατριωτική γραμμή συμπόρευσης και συναίνεσης. Αντ’ αυτού, με λύπη μου βλέπω ότι αναπτύσσεται μια υποκριτική στάση</w:t>
      </w:r>
      <w:r>
        <w:rPr>
          <w:rFonts w:eastAsia="Times New Roman" w:cs="Times New Roman"/>
          <w:szCs w:val="24"/>
        </w:rPr>
        <w:t xml:space="preserve"> από συναδέλφους της Αντιπολίτευσης</w:t>
      </w:r>
      <w:r>
        <w:rPr>
          <w:rFonts w:eastAsia="Times New Roman" w:cs="Times New Roman"/>
          <w:szCs w:val="24"/>
        </w:rPr>
        <w:t>,</w:t>
      </w:r>
      <w:r>
        <w:rPr>
          <w:rFonts w:eastAsia="Times New Roman" w:cs="Times New Roman"/>
          <w:szCs w:val="24"/>
        </w:rPr>
        <w:t xml:space="preserve"> στη βάση του ότι η αντιμετώπιση του θέματος από την Κυβέρνηση δεν είναι ικανή για να το επιλύσει.</w:t>
      </w:r>
    </w:p>
    <w:p w14:paraId="31B165A0"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 xml:space="preserve">Ξεκινήσαμε με αντεγκλήσεις μεταξύ μας σχετικά με το αν έπρεπε να έρθει χθες στην </w:t>
      </w:r>
      <w:r>
        <w:rPr>
          <w:rFonts w:eastAsia="Times New Roman" w:cs="Times New Roman"/>
          <w:szCs w:val="24"/>
        </w:rPr>
        <w:t>επιτροπή</w:t>
      </w:r>
      <w:r>
        <w:rPr>
          <w:rFonts w:eastAsia="Times New Roman" w:cs="Times New Roman"/>
          <w:szCs w:val="24"/>
        </w:rPr>
        <w:t>, τη συναρμόδια με τη Δημόσιας Δ</w:t>
      </w:r>
      <w:r>
        <w:rPr>
          <w:rFonts w:eastAsia="Times New Roman" w:cs="Times New Roman"/>
          <w:szCs w:val="24"/>
        </w:rPr>
        <w:t>ιοίκησης, Άμυνας και Εξωτερικών Υποθέσεων, διότι δεν είχε τη μορφή του κατεπείγοντος. Σήμερα εκείνο το θέμα που πίστευα ότι μέσα από συζήτηση λύθηκε χθες, έρχεται πάλι και γίνεται αντικείμενο κουβέντας και αντιπαράθεσης.</w:t>
      </w:r>
    </w:p>
    <w:p w14:paraId="31B165A1" w14:textId="77777777" w:rsidR="00643513" w:rsidRDefault="00AD6DE5">
      <w:pPr>
        <w:spacing w:line="600" w:lineRule="auto"/>
        <w:jc w:val="center"/>
        <w:rPr>
          <w:rFonts w:eastAsia="Times New Roman"/>
          <w:bCs/>
        </w:rPr>
      </w:pPr>
      <w:r>
        <w:rPr>
          <w:rFonts w:eastAsia="Times New Roman"/>
          <w:bCs/>
        </w:rPr>
        <w:t>(Θόρυβος στην Αίθουσα)</w:t>
      </w:r>
    </w:p>
    <w:p w14:paraId="31B165A2" w14:textId="77777777" w:rsidR="00643513" w:rsidRDefault="00AD6DE5">
      <w:pPr>
        <w:spacing w:line="600" w:lineRule="auto"/>
        <w:ind w:firstLine="720"/>
        <w:jc w:val="both"/>
        <w:rPr>
          <w:rFonts w:eastAsia="Times New Roman" w:cs="Times New Roman"/>
          <w:szCs w:val="24"/>
        </w:rPr>
      </w:pPr>
      <w:r>
        <w:rPr>
          <w:rFonts w:eastAsia="Times New Roman"/>
          <w:b/>
          <w:bCs/>
        </w:rPr>
        <w:t>ΠΡΟΕΔΡΕΥΩΝ (</w:t>
      </w:r>
      <w:r>
        <w:rPr>
          <w:rFonts w:eastAsia="Times New Roman"/>
          <w:b/>
          <w:bCs/>
        </w:rPr>
        <w:t>Αναστάσιος Κουράκης):</w:t>
      </w:r>
      <w:r>
        <w:rPr>
          <w:rFonts w:eastAsia="Times New Roman"/>
          <w:bCs/>
        </w:rPr>
        <w:t xml:space="preserve"> Ησυχία, παρακαλώ, από τους κυρίους συναδέλφους που βρίσκονται στο βάθος της Αιθούσης.</w:t>
      </w:r>
    </w:p>
    <w:p w14:paraId="31B165A3"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Δεν μπορώ να καταλάβω ειλικρινά</w:t>
      </w:r>
      <w:r>
        <w:rPr>
          <w:rFonts w:eastAsia="Times New Roman" w:cs="Times New Roman"/>
          <w:szCs w:val="24"/>
        </w:rPr>
        <w:t>. Σ</w:t>
      </w:r>
      <w:r>
        <w:rPr>
          <w:rFonts w:eastAsia="Times New Roman" w:cs="Times New Roman"/>
          <w:szCs w:val="24"/>
        </w:rPr>
        <w:t xml:space="preserve">ε αυτό το νομοσχέδιο μεταξύ των ογδόντα εννέα άρθρων τα οποία εμπεριέχει, ένα εξ αυτών, το </w:t>
      </w:r>
      <w:r>
        <w:rPr>
          <w:rFonts w:eastAsia="Times New Roman" w:cs="Times New Roman"/>
          <w:szCs w:val="24"/>
        </w:rPr>
        <w:t xml:space="preserve">αριθμημένο δέκατο τέταρτο στις παραγράφους του ορίζει ότι όσοι παράτυπα, παράνομα ή υπό την ιδιότητα του πρόσφυγα περνούν τα ελληνικά σύνορα </w:t>
      </w:r>
      <w:r>
        <w:rPr>
          <w:rFonts w:eastAsia="Times New Roman" w:cs="Times New Roman"/>
          <w:szCs w:val="24"/>
        </w:rPr>
        <w:lastRenderedPageBreak/>
        <w:t>θα κρατούνται προκειμένου να γίνει η εξακρίβωση, η ταυτοποίηση και θα έχουν το δικαίωμα να ζητήσουν άσυλο, εφόσον τ</w:t>
      </w:r>
      <w:r>
        <w:rPr>
          <w:rFonts w:eastAsia="Times New Roman" w:cs="Times New Roman"/>
          <w:szCs w:val="24"/>
        </w:rPr>
        <w:t>ο δικαιούνται.</w:t>
      </w:r>
    </w:p>
    <w:p w14:paraId="31B165A4"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Τι σημαίνει αυτό με απλά λόγια; Ότι, όταν οι πρόσφυγες και οι μετανάστες κρατούνται, δεν δρουν ανεξέλεγκτα. Άρα, το πρώτο που επιτυγχάνεται είναι ο έλεγχος των ανθρώπων αυτών, που παρουσιάζουν -όπως λένε τα κανάλια, συνεπικουρούμενα από Βουλ</w:t>
      </w:r>
      <w:r>
        <w:rPr>
          <w:rFonts w:eastAsia="Times New Roman" w:cs="Times New Roman"/>
          <w:szCs w:val="24"/>
        </w:rPr>
        <w:t>ευτές της Αντιπολίτευσης- εικόνα ντροπής, η οποία εδράζεται στο πεδίο της ελληνικής κοινωνίας. Το ίδιο συμβαίνει στον Πειραιά.</w:t>
      </w:r>
    </w:p>
    <w:p w14:paraId="31B165A5"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Βέβαια, ένα τέτοιο φαινόμενο πρέπει να μας συγκινεί ως προς την άμεση αντιμετώπισή του, έτσι ώστε </w:t>
      </w:r>
      <w:r>
        <w:rPr>
          <w:rFonts w:eastAsia="Times New Roman" w:cs="Times New Roman"/>
          <w:szCs w:val="24"/>
        </w:rPr>
        <w:t xml:space="preserve">αφενός </w:t>
      </w:r>
      <w:r>
        <w:rPr>
          <w:rFonts w:eastAsia="Times New Roman" w:cs="Times New Roman"/>
          <w:szCs w:val="24"/>
        </w:rPr>
        <w:t>να ελεγχθεί η κατάσταση</w:t>
      </w:r>
      <w:r>
        <w:rPr>
          <w:rFonts w:eastAsia="Times New Roman" w:cs="Times New Roman"/>
          <w:szCs w:val="24"/>
        </w:rPr>
        <w:t xml:space="preserve"> </w:t>
      </w:r>
      <w:r>
        <w:rPr>
          <w:rFonts w:eastAsia="Times New Roman" w:cs="Times New Roman"/>
          <w:szCs w:val="24"/>
        </w:rPr>
        <w:t>και α</w:t>
      </w:r>
      <w:r>
        <w:rPr>
          <w:rFonts w:eastAsia="Times New Roman" w:cs="Times New Roman"/>
          <w:szCs w:val="24"/>
        </w:rPr>
        <w:t>φετέρου</w:t>
      </w:r>
      <w:r>
        <w:rPr>
          <w:rFonts w:eastAsia="Times New Roman" w:cs="Times New Roman"/>
          <w:szCs w:val="24"/>
        </w:rPr>
        <w:t xml:space="preserve"> -</w:t>
      </w:r>
      <w:r>
        <w:rPr>
          <w:rFonts w:eastAsia="Times New Roman" w:cs="Times New Roman"/>
          <w:szCs w:val="24"/>
        </w:rPr>
        <w:t xml:space="preserve">τι άλλο επιτυγχάνει το άρθρο 14 του παρόντος νομοσχεδίου, που σήμερα </w:t>
      </w:r>
      <w:proofErr w:type="spellStart"/>
      <w:r>
        <w:rPr>
          <w:rFonts w:eastAsia="Times New Roman" w:cs="Times New Roman"/>
          <w:szCs w:val="24"/>
        </w:rPr>
        <w:t>καλούμεθα</w:t>
      </w:r>
      <w:proofErr w:type="spellEnd"/>
      <w:r>
        <w:rPr>
          <w:rFonts w:eastAsia="Times New Roman" w:cs="Times New Roman"/>
          <w:szCs w:val="24"/>
        </w:rPr>
        <w:t xml:space="preserve"> και να συζητήσουμε και να ψηφίσουμε;</w:t>
      </w:r>
      <w:r>
        <w:rPr>
          <w:rFonts w:eastAsia="Times New Roman" w:cs="Times New Roman"/>
          <w:szCs w:val="24"/>
        </w:rPr>
        <w:t>-</w:t>
      </w:r>
      <w:r>
        <w:rPr>
          <w:rFonts w:eastAsia="Times New Roman" w:cs="Times New Roman"/>
          <w:szCs w:val="24"/>
        </w:rPr>
        <w:t xml:space="preserve"> </w:t>
      </w:r>
      <w:r>
        <w:rPr>
          <w:rFonts w:eastAsia="Times New Roman" w:cs="Times New Roman"/>
          <w:szCs w:val="24"/>
        </w:rPr>
        <w:t>να μειωθούν οι προσφυγές ροές</w:t>
      </w:r>
      <w:r>
        <w:rPr>
          <w:rFonts w:eastAsia="Times New Roman" w:cs="Times New Roman"/>
          <w:szCs w:val="24"/>
        </w:rPr>
        <w:t xml:space="preserve">. Μείωση, γιατί; Διότι είναι λίγο δύσκολο ο μετανάστης να έρθει στην Ελλάδα, γνωρίζοντας ότι θα </w:t>
      </w:r>
      <w:r>
        <w:rPr>
          <w:rFonts w:eastAsia="Times New Roman" w:cs="Times New Roman"/>
          <w:szCs w:val="24"/>
        </w:rPr>
        <w:t>κρατηθεί, με αμφίβολο αποτέλεσμα για την τύχη του.</w:t>
      </w:r>
    </w:p>
    <w:p w14:paraId="31B165A6"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Ακούμε σε αυτή την Αίθουσα για το μεγάλο έγκλημα που διαπράττει αυτή η Κυβέρνηση επιδιδόμενη σε εγκληματικές μπίζνες.</w:t>
      </w:r>
    </w:p>
    <w:p w14:paraId="31B165A7"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Για ποιους πρόκειται, κυρίες και κύριοι συνάδελφοι; Τις προκαλούμε εμείς</w:t>
      </w:r>
      <w:r>
        <w:rPr>
          <w:rFonts w:eastAsia="Times New Roman" w:cs="Times New Roman"/>
          <w:szCs w:val="24"/>
        </w:rPr>
        <w:t>,</w:t>
      </w:r>
      <w:r>
        <w:rPr>
          <w:rFonts w:eastAsia="Times New Roman" w:cs="Times New Roman"/>
          <w:szCs w:val="24"/>
        </w:rPr>
        <w:t xml:space="preserve"> για τους επίσημα καταγεγραμμένους πενήντα δύο χιλιάδες πρόσφυγες, όταν οι προηγούμενες κυβερνήσεις έφεραν στην Ελλάδα τέσσερα εκατομμύρια επτακόσιες χιλιάδες νόμιμους και παράνομους μετανάστες;</w:t>
      </w:r>
    </w:p>
    <w:p w14:paraId="31B165A8"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Θέλετε λιγάκι να κάνω αναφορά στα στοιχεία της ΕΛΣΤΑΤ; Θέλετε</w:t>
      </w:r>
      <w:r>
        <w:rPr>
          <w:rFonts w:eastAsia="Times New Roman" w:cs="Times New Roman"/>
          <w:szCs w:val="24"/>
        </w:rPr>
        <w:t xml:space="preserve"> λιγάκι να με ακούσετε να αναφερθώ σε εκείνα τα στοιχεία, όπως τα εξέφρασαν αξιωματούχοι και αρχηγοί κομμάτων, όταν εκείνοι είχαν διατελέσει Υπουργοί και Πρωθυπουργοί;</w:t>
      </w:r>
    </w:p>
    <w:p w14:paraId="31B165A9" w14:textId="77777777" w:rsidR="00643513" w:rsidRDefault="00AD6DE5">
      <w:pPr>
        <w:spacing w:line="600" w:lineRule="auto"/>
        <w:ind w:firstLine="709"/>
        <w:jc w:val="both"/>
        <w:rPr>
          <w:rFonts w:eastAsia="Times New Roman" w:cs="Times New Roman"/>
          <w:szCs w:val="24"/>
        </w:rPr>
      </w:pPr>
      <w:r>
        <w:rPr>
          <w:rFonts w:eastAsia="Times New Roman" w:cs="Times New Roman"/>
          <w:szCs w:val="24"/>
        </w:rPr>
        <w:t xml:space="preserve">Στις 30 Απριλίου του 2012 ο Υπουργός Δημόσιας Τάξης, Μιχάλης Χρυσοχοΐδης είχε αναφέρει: </w:t>
      </w:r>
      <w:r>
        <w:rPr>
          <w:rFonts w:eastAsia="Times New Roman" w:cs="Times New Roman"/>
          <w:szCs w:val="24"/>
        </w:rPr>
        <w:t xml:space="preserve">«Δεν είναι δυνατόν μια χώρα έντεκα εκατομμυρίων με ένα εκατομμύριο νόμιμους μετανάστες, τους οποίους απορρόφησε τα προηγούμενα δεκαπέντε χρόνια…» Μιλάει μόνο για τους νόμιμους. </w:t>
      </w:r>
    </w:p>
    <w:p w14:paraId="31B165AA" w14:textId="77777777" w:rsidR="00643513" w:rsidRDefault="00AD6DE5">
      <w:pPr>
        <w:spacing w:line="600" w:lineRule="auto"/>
        <w:ind w:firstLine="709"/>
        <w:jc w:val="both"/>
        <w:rPr>
          <w:rFonts w:eastAsia="Times New Roman" w:cs="Times New Roman"/>
          <w:szCs w:val="24"/>
        </w:rPr>
      </w:pPr>
      <w:r>
        <w:rPr>
          <w:rFonts w:eastAsia="Times New Roman" w:cs="Times New Roman"/>
          <w:szCs w:val="24"/>
        </w:rPr>
        <w:lastRenderedPageBreak/>
        <w:t>Στις 2 Ιανουαρίου του 2014 ο τότε Πρωθυπουργός Αντώνης Σαμαράς είχε πει στην α</w:t>
      </w:r>
      <w:r>
        <w:rPr>
          <w:rFonts w:eastAsia="Times New Roman" w:cs="Times New Roman"/>
          <w:szCs w:val="24"/>
        </w:rPr>
        <w:t>υστριακή εφημερίδα «</w:t>
      </w:r>
      <w:r>
        <w:rPr>
          <w:rFonts w:eastAsia="Times New Roman" w:cs="Times New Roman"/>
          <w:szCs w:val="24"/>
        </w:rPr>
        <w:t>KURIER</w:t>
      </w:r>
      <w:r>
        <w:rPr>
          <w:rFonts w:eastAsia="Times New Roman" w:cs="Times New Roman"/>
          <w:szCs w:val="24"/>
        </w:rPr>
        <w:t>»: «Ο αριθμός των ανέργων στην Ελλάδα είναι τόσο μεγάλος όσο και εκείνος των παρανόμων μεταναστών. Και τα δυο μαζί μπορούν να σχηματίσουν ένα εκρηκτικό μείγμα που θα μπορούσε να απειλήσει την κοινωνική συνοχή». Δηλαδή, οι μετανάστ</w:t>
      </w:r>
      <w:r>
        <w:rPr>
          <w:rFonts w:eastAsia="Times New Roman" w:cs="Times New Roman"/>
          <w:szCs w:val="24"/>
        </w:rPr>
        <w:t xml:space="preserve">ες ήταν ένα εκατομμύριο τριακόσιες πενήντα χιλιάδες, ενώ, σύμφωνα με την ΕΛΣΤΑΤ, ο αριθμός των ανέργων στο κλείσιμο του 2013 ανερχόταν στο ένα εκατομμύριο τριακόσιες πενήντα χιλιάδες Έλληνες. </w:t>
      </w:r>
    </w:p>
    <w:p w14:paraId="31B165AB" w14:textId="77777777" w:rsidR="00643513" w:rsidRDefault="00AD6DE5">
      <w:pPr>
        <w:spacing w:line="600" w:lineRule="auto"/>
        <w:ind w:firstLine="709"/>
        <w:jc w:val="both"/>
        <w:rPr>
          <w:rFonts w:eastAsia="Times New Roman" w:cs="Times New Roman"/>
          <w:szCs w:val="24"/>
        </w:rPr>
      </w:pPr>
      <w:r>
        <w:rPr>
          <w:rFonts w:eastAsia="Times New Roman" w:cs="Times New Roman"/>
          <w:szCs w:val="24"/>
        </w:rPr>
        <w:t>Θέλετε λιγάκι να δείτε</w:t>
      </w:r>
      <w:r>
        <w:rPr>
          <w:rFonts w:eastAsia="Times New Roman" w:cs="Times New Roman"/>
          <w:szCs w:val="24"/>
        </w:rPr>
        <w:t>,</w:t>
      </w:r>
      <w:r>
        <w:rPr>
          <w:rFonts w:eastAsia="Times New Roman" w:cs="Times New Roman"/>
          <w:szCs w:val="24"/>
        </w:rPr>
        <w:t xml:space="preserve"> από την ίδια τη </w:t>
      </w:r>
      <w:r>
        <w:rPr>
          <w:rFonts w:eastAsia="Times New Roman" w:cs="Times New Roman"/>
          <w:szCs w:val="24"/>
        </w:rPr>
        <w:t>σ</w:t>
      </w:r>
      <w:r>
        <w:rPr>
          <w:rFonts w:eastAsia="Times New Roman" w:cs="Times New Roman"/>
          <w:szCs w:val="24"/>
        </w:rPr>
        <w:t xml:space="preserve">τατιστική </w:t>
      </w:r>
      <w:r>
        <w:rPr>
          <w:rFonts w:eastAsia="Times New Roman" w:cs="Times New Roman"/>
          <w:szCs w:val="24"/>
        </w:rPr>
        <w:t>υ</w:t>
      </w:r>
      <w:r>
        <w:rPr>
          <w:rFonts w:eastAsia="Times New Roman" w:cs="Times New Roman"/>
          <w:szCs w:val="24"/>
        </w:rPr>
        <w:t>πηρεσία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πω</w:t>
      </w:r>
      <w:r>
        <w:rPr>
          <w:rFonts w:eastAsia="Times New Roman" w:cs="Times New Roman"/>
          <w:szCs w:val="24"/>
        </w:rPr>
        <w:t xml:space="preserve">ς </w:t>
      </w:r>
      <w:r>
        <w:rPr>
          <w:rFonts w:eastAsia="Times New Roman" w:cs="Times New Roman"/>
          <w:szCs w:val="24"/>
        </w:rPr>
        <w:t>διαμορφώνονται και τα ποσοστά των αλλοδαπών κατά εθνικότητα που έχουν εισέλθει στη χώρα μας, σύμφωνα με την απογραφή του 2001; Αλβανοί, Βούλγαροι, Ρουμάνοι και Σέρβοι 65,66%. Αφρικανοί, κάτοικοι της Μέσης Ανατολής, από την Κύπρο, από τον Καναδά 13,8%. Πο</w:t>
      </w:r>
      <w:r>
        <w:rPr>
          <w:rFonts w:eastAsia="Times New Roman" w:cs="Times New Roman"/>
          <w:szCs w:val="24"/>
        </w:rPr>
        <w:t xml:space="preserve">λωνοί, Ούγγροι, Τσέχοι, 6,76%. Και ξέρετε, κανένας εξ αυτών δεν είναι πρόσφυγας. </w:t>
      </w:r>
    </w:p>
    <w:p w14:paraId="31B165AC" w14:textId="77777777" w:rsidR="00643513" w:rsidRDefault="00AD6DE5">
      <w:pPr>
        <w:spacing w:line="600" w:lineRule="auto"/>
        <w:ind w:firstLine="709"/>
        <w:jc w:val="both"/>
        <w:rPr>
          <w:rFonts w:eastAsia="Times New Roman" w:cs="Times New Roman"/>
          <w:szCs w:val="24"/>
        </w:rPr>
      </w:pPr>
      <w:r>
        <w:rPr>
          <w:rFonts w:eastAsia="Times New Roman" w:cs="Times New Roman"/>
          <w:szCs w:val="24"/>
        </w:rPr>
        <w:lastRenderedPageBreak/>
        <w:t>Και ερχόμαστε σήμερα -με ποια υποκρισία, ειλικρινά- να μιλάμε για το πόση ευθύνη έχει η ελληνική Κυβέρνηση, αυτή η Κυβέρνηση, η Συγκυβέρνηση ΣΥΡΙΖΑ-ΑΝΕΛ, όταν προσπαθεί άμεσα</w:t>
      </w:r>
      <w:r>
        <w:rPr>
          <w:rFonts w:eastAsia="Times New Roman" w:cs="Times New Roman"/>
          <w:szCs w:val="24"/>
        </w:rPr>
        <w:t xml:space="preserve"> -όσο μπορεί πιο άμεσα- να </w:t>
      </w:r>
      <w:r>
        <w:rPr>
          <w:rFonts w:eastAsia="Times New Roman" w:cs="Times New Roman"/>
          <w:szCs w:val="24"/>
        </w:rPr>
        <w:t xml:space="preserve">διαχειριστεί </w:t>
      </w:r>
      <w:r>
        <w:rPr>
          <w:rFonts w:eastAsia="Times New Roman" w:cs="Times New Roman"/>
          <w:szCs w:val="24"/>
        </w:rPr>
        <w:t xml:space="preserve">το προσφυγικό με επίσημο καταγεγραμμένο αριθμό προσφύγων τους πενήντα δυο χιλιάδες σε σχέση με το τι έκαναν οι προηγούμενες κυβερνήσεις. </w:t>
      </w:r>
    </w:p>
    <w:p w14:paraId="31B165AD" w14:textId="77777777" w:rsidR="00643513" w:rsidRDefault="00AD6DE5">
      <w:pPr>
        <w:spacing w:line="600" w:lineRule="auto"/>
        <w:ind w:firstLine="709"/>
        <w:jc w:val="both"/>
        <w:rPr>
          <w:rFonts w:eastAsia="Times New Roman" w:cs="Times New Roman"/>
          <w:szCs w:val="24"/>
        </w:rPr>
      </w:pPr>
      <w:r>
        <w:rPr>
          <w:rFonts w:eastAsia="Times New Roman" w:cs="Times New Roman"/>
          <w:szCs w:val="24"/>
        </w:rPr>
        <w:t>Κι ενώ, όπως ειπώθηκε, κάποιοι δεν μπόρεσαν να μελετήσουν για να έχουν θέση, ά</w:t>
      </w:r>
      <w:r>
        <w:rPr>
          <w:rFonts w:eastAsia="Times New Roman" w:cs="Times New Roman"/>
          <w:szCs w:val="24"/>
        </w:rPr>
        <w:t>ποψη και να τοποθετηθούν στα άρθρα -εγώ μέχρι τώρα παρατηρώ ότι μια χαρά γνωρίζουν το περιεχόμενο του νομοσχεδίου και επί της αρχής και επί των άρθρων αφού τοποθετούνται είτε συναινετικά είτε με ασυμφωνίες και διαφωνίες- δεν βλέπω, όμως, να κάνουν προτάσει</w:t>
      </w:r>
      <w:r>
        <w:rPr>
          <w:rFonts w:eastAsia="Times New Roman" w:cs="Times New Roman"/>
          <w:szCs w:val="24"/>
        </w:rPr>
        <w:t xml:space="preserve">ς, παρά μόνο να λένε «πώς θα δώσετε άδεια παραμονής…», -εάν δοθεί, εάν κριθεί ότι πρέπει να την πάρουν- «…για έξι μήνες, για δυο ή τρία χρόνια;», όταν εκατομμύρια μετανάστες σήμερα έχουν νόμιμη άδεια παραμονής από τις προηγούμενες κυβερνήσεις. </w:t>
      </w:r>
    </w:p>
    <w:p w14:paraId="31B165AE" w14:textId="77777777" w:rsidR="00643513" w:rsidRDefault="00AD6DE5">
      <w:pPr>
        <w:spacing w:line="600" w:lineRule="auto"/>
        <w:ind w:firstLine="709"/>
        <w:jc w:val="both"/>
        <w:rPr>
          <w:rFonts w:eastAsia="Times New Roman" w:cs="Times New Roman"/>
          <w:szCs w:val="24"/>
        </w:rPr>
      </w:pPr>
      <w:r>
        <w:rPr>
          <w:rFonts w:eastAsia="Times New Roman" w:cs="Times New Roman"/>
          <w:szCs w:val="24"/>
        </w:rPr>
        <w:lastRenderedPageBreak/>
        <w:t xml:space="preserve">Και, βέβαια, αυτήν την προσπάθεια που γίνεται σήμερα, κάποιοι τη δυναμιτίζουν μη δυνάμενοι να αντιληφθούν ότι αυτό το εθνικό θέμα, όπως είπα από την αρχή, οφείλει να έχει κοινή πατριωτική γραμμή. Και ξεχνάνε ότι αυτό θα μπορέσει να αποτελέσει ένα στοιχείο </w:t>
      </w:r>
      <w:r>
        <w:rPr>
          <w:rFonts w:eastAsia="Times New Roman" w:cs="Times New Roman"/>
          <w:szCs w:val="24"/>
        </w:rPr>
        <w:t xml:space="preserve">αδυναμίας για να περάσουμε και στα άλλα εθνικά μας θέματα, ένα στοιχείο που δεν δείχνει αλληλεγγύη και συνοχή μεταξύ μας. </w:t>
      </w:r>
    </w:p>
    <w:p w14:paraId="31B165AF" w14:textId="77777777" w:rsidR="00643513" w:rsidRDefault="00AD6DE5">
      <w:pPr>
        <w:spacing w:line="600" w:lineRule="auto"/>
        <w:ind w:firstLine="709"/>
        <w:jc w:val="both"/>
        <w:rPr>
          <w:rFonts w:eastAsia="Times New Roman" w:cs="Times New Roman"/>
          <w:szCs w:val="24"/>
        </w:rPr>
      </w:pPr>
      <w:r>
        <w:rPr>
          <w:rFonts w:eastAsia="Times New Roman" w:cs="Times New Roman"/>
          <w:szCs w:val="24"/>
        </w:rPr>
        <w:t>Όσον αφορά όλη αυτήν την προσπάθεια και τους εμπλεκόμενους φορείς που χειρίζονται το μεταναστευτικό</w:t>
      </w:r>
      <w:r>
        <w:rPr>
          <w:rFonts w:eastAsia="Times New Roman" w:cs="Times New Roman"/>
          <w:szCs w:val="24"/>
        </w:rPr>
        <w:t>,</w:t>
      </w:r>
      <w:r>
        <w:rPr>
          <w:rFonts w:eastAsia="Times New Roman" w:cs="Times New Roman"/>
          <w:szCs w:val="24"/>
        </w:rPr>
        <w:t xml:space="preserve"> από πλευράς της Κυβέρνησης, θα ή</w:t>
      </w:r>
      <w:r>
        <w:rPr>
          <w:rFonts w:eastAsia="Times New Roman" w:cs="Times New Roman"/>
          <w:szCs w:val="24"/>
        </w:rPr>
        <w:t xml:space="preserve">θελα να μου επιτρέψετε να εξάρω και την πολύ καλή προσπάθεια του Αναπληρωτή Γενικού Γραμματέα του Υπουργείου Δημοσίας Τάξεως, του </w:t>
      </w:r>
      <w:proofErr w:type="spellStart"/>
      <w:r>
        <w:rPr>
          <w:rFonts w:eastAsia="Times New Roman" w:cs="Times New Roman"/>
          <w:szCs w:val="24"/>
        </w:rPr>
        <w:t>Τζανέτου</w:t>
      </w:r>
      <w:proofErr w:type="spellEnd"/>
      <w:r>
        <w:rPr>
          <w:rFonts w:eastAsia="Times New Roman" w:cs="Times New Roman"/>
          <w:szCs w:val="24"/>
        </w:rPr>
        <w:t xml:space="preserve"> </w:t>
      </w:r>
      <w:proofErr w:type="spellStart"/>
      <w:r>
        <w:rPr>
          <w:rFonts w:eastAsia="Times New Roman" w:cs="Times New Roman"/>
          <w:szCs w:val="24"/>
        </w:rPr>
        <w:t>Φιλιππάκου</w:t>
      </w:r>
      <w:proofErr w:type="spellEnd"/>
      <w:r>
        <w:rPr>
          <w:rFonts w:eastAsia="Times New Roman" w:cs="Times New Roman"/>
          <w:szCs w:val="24"/>
        </w:rPr>
        <w:t xml:space="preserve">. </w:t>
      </w:r>
    </w:p>
    <w:p w14:paraId="31B165B0" w14:textId="77777777" w:rsidR="00643513" w:rsidRDefault="00AD6DE5">
      <w:pPr>
        <w:spacing w:line="600" w:lineRule="auto"/>
        <w:ind w:firstLine="709"/>
        <w:jc w:val="both"/>
        <w:rPr>
          <w:rFonts w:eastAsia="Times New Roman" w:cs="Times New Roman"/>
          <w:szCs w:val="24"/>
        </w:rPr>
      </w:pPr>
      <w:r>
        <w:rPr>
          <w:rFonts w:eastAsia="Times New Roman" w:cs="Times New Roman"/>
          <w:szCs w:val="24"/>
        </w:rPr>
        <w:t>Κυρίες και κύριοι συνάδελφοι, θα προχωρήσω σε γενικές επισημάνσεις επί του παρόντος νομοσχεδίου, λέγοντα</w:t>
      </w:r>
      <w:r>
        <w:rPr>
          <w:rFonts w:eastAsia="Times New Roman" w:cs="Times New Roman"/>
          <w:szCs w:val="24"/>
        </w:rPr>
        <w:t>ς ότι η ελληνική πολιτεία και οι φορείς της, σε συνεργασία με τους διεθνείς οργανισμούς, ήδη κατα</w:t>
      </w:r>
      <w:r>
        <w:rPr>
          <w:rFonts w:eastAsia="Times New Roman" w:cs="Times New Roman"/>
          <w:szCs w:val="24"/>
        </w:rPr>
        <w:lastRenderedPageBreak/>
        <w:t>βάλλουν υπεράνθρωπες προσπάθειες και υπερβαίνουν τον εαυτό τους με την αλληλεγγύη και τη συνεργασία που αποδεικνύουν για την αντιμετώπιση της κρίσης, μιας κρίσ</w:t>
      </w:r>
      <w:r>
        <w:rPr>
          <w:rFonts w:eastAsia="Times New Roman" w:cs="Times New Roman"/>
          <w:szCs w:val="24"/>
        </w:rPr>
        <w:t xml:space="preserve">ης που η Ευρώπη έδειξε ότι δεν ήταν προετοιμασμένη να αντιμετωπίσει. </w:t>
      </w:r>
    </w:p>
    <w:p w14:paraId="31B165B1" w14:textId="77777777" w:rsidR="00643513" w:rsidRDefault="00AD6DE5">
      <w:pPr>
        <w:spacing w:line="600" w:lineRule="auto"/>
        <w:ind w:firstLine="709"/>
        <w:jc w:val="both"/>
        <w:rPr>
          <w:rFonts w:eastAsia="Times New Roman" w:cs="Times New Roman"/>
          <w:szCs w:val="24"/>
        </w:rPr>
      </w:pPr>
      <w:r>
        <w:rPr>
          <w:rFonts w:eastAsia="Times New Roman" w:cs="Times New Roman"/>
          <w:szCs w:val="24"/>
        </w:rPr>
        <w:t xml:space="preserve">Το προσφυγικό ζήτημα, εάν δεν ελεγχθεί πιο αποτελεσματικά, μπορεί να μετατραπεί σε ένα φαινόμενο μη </w:t>
      </w:r>
      <w:proofErr w:type="spellStart"/>
      <w:r>
        <w:rPr>
          <w:rFonts w:eastAsia="Times New Roman" w:cs="Times New Roman"/>
          <w:szCs w:val="24"/>
        </w:rPr>
        <w:t>διαχειρίσιμο</w:t>
      </w:r>
      <w:proofErr w:type="spellEnd"/>
      <w:r>
        <w:rPr>
          <w:rFonts w:eastAsia="Times New Roman" w:cs="Times New Roman"/>
          <w:szCs w:val="24"/>
        </w:rPr>
        <w:t xml:space="preserve">. Το πρόβλημα δεν είναι μόνο ελληνικό, αλλά ευρωπαϊκό και διεθνές, με τις </w:t>
      </w:r>
      <w:r>
        <w:rPr>
          <w:rFonts w:eastAsia="Times New Roman" w:cs="Times New Roman"/>
          <w:szCs w:val="24"/>
        </w:rPr>
        <w:t xml:space="preserve">ευθύνες του ευρωπαϊκού και διεθνούς συστήματος να είναι μεγάλες ειδικά τώρα που οι μεταναστευτικές ροές είναι πραγματικά πρωτοφανείς. Η Ελλάδα δε νοείται να αφεθεί μόνη της σε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περίπτωση και να σηκώσει ένα βάρος που αφορά συνολικά την Ευρωπαϊκή Ένωση</w:t>
      </w:r>
      <w:r>
        <w:rPr>
          <w:rFonts w:eastAsia="Times New Roman" w:cs="Times New Roman"/>
          <w:szCs w:val="24"/>
        </w:rPr>
        <w:t xml:space="preserve">, τη στιγμή που κλείνουν ολοένα και περισσότερα σύνορα και προμηνύεται μια ανθρωπιστική κρίση. </w:t>
      </w:r>
    </w:p>
    <w:p w14:paraId="31B165B2" w14:textId="77777777" w:rsidR="00643513" w:rsidRDefault="00AD6DE5">
      <w:pPr>
        <w:spacing w:line="600" w:lineRule="auto"/>
        <w:ind w:firstLine="720"/>
        <w:jc w:val="both"/>
        <w:rPr>
          <w:rFonts w:eastAsia="Times New Roman"/>
          <w:szCs w:val="24"/>
        </w:rPr>
      </w:pPr>
      <w:r>
        <w:rPr>
          <w:rFonts w:eastAsia="Times New Roman"/>
          <w:szCs w:val="24"/>
        </w:rPr>
        <w:lastRenderedPageBreak/>
        <w:t xml:space="preserve">Το νομοσχέδιο αυτό αναμορφώνει και αναβαθμίζει, σύμφωνα με το </w:t>
      </w:r>
      <w:r>
        <w:rPr>
          <w:rFonts w:eastAsia="Times New Roman"/>
          <w:szCs w:val="24"/>
        </w:rPr>
        <w:t>Δ</w:t>
      </w:r>
      <w:r>
        <w:rPr>
          <w:rFonts w:eastAsia="Times New Roman"/>
          <w:szCs w:val="24"/>
        </w:rPr>
        <w:t xml:space="preserve">ιεθνές </w:t>
      </w:r>
      <w:r>
        <w:rPr>
          <w:rFonts w:eastAsia="Times New Roman"/>
          <w:szCs w:val="24"/>
        </w:rPr>
        <w:t>Δ</w:t>
      </w:r>
      <w:r>
        <w:rPr>
          <w:rFonts w:eastAsia="Times New Roman"/>
          <w:szCs w:val="24"/>
        </w:rPr>
        <w:t xml:space="preserve">ίκαιο και το </w:t>
      </w:r>
      <w:proofErr w:type="spellStart"/>
      <w:r>
        <w:rPr>
          <w:rFonts w:eastAsia="Times New Roman"/>
          <w:szCs w:val="24"/>
        </w:rPr>
        <w:t>Ε</w:t>
      </w:r>
      <w:r>
        <w:rPr>
          <w:rFonts w:eastAsia="Times New Roman"/>
          <w:szCs w:val="24"/>
        </w:rPr>
        <w:t>νωσιακό</w:t>
      </w:r>
      <w:proofErr w:type="spellEnd"/>
      <w:r>
        <w:rPr>
          <w:rFonts w:eastAsia="Times New Roman"/>
          <w:szCs w:val="24"/>
        </w:rPr>
        <w:t xml:space="preserve"> </w:t>
      </w:r>
      <w:r>
        <w:rPr>
          <w:rFonts w:eastAsia="Times New Roman"/>
          <w:szCs w:val="24"/>
        </w:rPr>
        <w:t>Δ</w:t>
      </w:r>
      <w:r>
        <w:rPr>
          <w:rFonts w:eastAsia="Times New Roman"/>
          <w:szCs w:val="24"/>
        </w:rPr>
        <w:t xml:space="preserve">ίκαιο, την </w:t>
      </w:r>
      <w:r>
        <w:rPr>
          <w:rFonts w:eastAsia="Times New Roman"/>
          <w:szCs w:val="24"/>
        </w:rPr>
        <w:t xml:space="preserve">οδηγία </w:t>
      </w:r>
      <w:r>
        <w:rPr>
          <w:rFonts w:eastAsia="Times New Roman"/>
          <w:szCs w:val="24"/>
        </w:rPr>
        <w:t>32/2013 του Ευρωπαϊκού Κοινοβουλίου και του Συμβ</w:t>
      </w:r>
      <w:r>
        <w:rPr>
          <w:rFonts w:eastAsia="Times New Roman"/>
          <w:szCs w:val="24"/>
        </w:rPr>
        <w:t>ουλίου, τα Συστήματα Υποδοχής Ασύλου και Διεθνούς Προστασίας.</w:t>
      </w:r>
    </w:p>
    <w:p w14:paraId="31B165B3" w14:textId="77777777" w:rsidR="00643513" w:rsidRDefault="00AD6DE5">
      <w:pPr>
        <w:spacing w:line="600" w:lineRule="auto"/>
        <w:ind w:firstLine="720"/>
        <w:jc w:val="both"/>
        <w:rPr>
          <w:rFonts w:eastAsia="Times New Roman"/>
          <w:szCs w:val="24"/>
        </w:rPr>
      </w:pPr>
      <w:r>
        <w:rPr>
          <w:rFonts w:eastAsia="Times New Roman"/>
          <w:szCs w:val="24"/>
        </w:rPr>
        <w:t>Πιο συγκεκριμένα, το παρόν νομοσχέδιο στοχεύει στην αντιμετώπιση τόσο των εκτάκτων αναγκών που παρουσιάζονται λόγω του προσφυγικού, όσο και των μελλοντικών αναγκών που θα προκύψουν σε θέματα εξέ</w:t>
      </w:r>
      <w:r>
        <w:rPr>
          <w:rFonts w:eastAsia="Times New Roman"/>
          <w:szCs w:val="24"/>
        </w:rPr>
        <w:t xml:space="preserve">τασης αιτήσεων διεθνούς προστασίας. Επίσης, επιχειρείται η </w:t>
      </w:r>
      <w:proofErr w:type="spellStart"/>
      <w:r>
        <w:rPr>
          <w:rFonts w:eastAsia="Times New Roman"/>
          <w:szCs w:val="24"/>
        </w:rPr>
        <w:t>εξορθολόγηση</w:t>
      </w:r>
      <w:proofErr w:type="spellEnd"/>
      <w:r>
        <w:rPr>
          <w:rFonts w:eastAsia="Times New Roman"/>
          <w:szCs w:val="24"/>
        </w:rPr>
        <w:t xml:space="preserve"> και η αναμόρφωση του συστήματος διεθνούς προστασίας, υποδοχής, καταγραφής και ταυτοποίησης των νεοεισερχόμενων πολιτών τρίτων χωρών, καθώς και του συστήματος υποδοχής και φιλοξενίας τω</w:t>
      </w:r>
      <w:r>
        <w:rPr>
          <w:rFonts w:eastAsia="Times New Roman"/>
          <w:szCs w:val="24"/>
        </w:rPr>
        <w:t xml:space="preserve">ν αιτούντων διεθνή προστασία, σύμφωνα με το διεθνές και </w:t>
      </w:r>
      <w:proofErr w:type="spellStart"/>
      <w:r>
        <w:rPr>
          <w:rFonts w:eastAsia="Times New Roman"/>
          <w:szCs w:val="24"/>
        </w:rPr>
        <w:t>ενωσιακό</w:t>
      </w:r>
      <w:proofErr w:type="spellEnd"/>
      <w:r>
        <w:rPr>
          <w:rFonts w:eastAsia="Times New Roman"/>
          <w:szCs w:val="24"/>
        </w:rPr>
        <w:t xml:space="preserve"> δίκαιο.</w:t>
      </w:r>
    </w:p>
    <w:p w14:paraId="31B165B4" w14:textId="77777777" w:rsidR="00643513" w:rsidRDefault="00AD6DE5">
      <w:pPr>
        <w:spacing w:line="600" w:lineRule="auto"/>
        <w:ind w:firstLine="720"/>
        <w:jc w:val="both"/>
        <w:rPr>
          <w:rFonts w:eastAsia="Times New Roman"/>
          <w:szCs w:val="24"/>
        </w:rPr>
      </w:pPr>
      <w:r>
        <w:rPr>
          <w:rFonts w:eastAsia="Times New Roman"/>
          <w:szCs w:val="24"/>
        </w:rPr>
        <w:lastRenderedPageBreak/>
        <w:t>Στο πρώτο μέρος του νομοσχεδίου, από τα άρθρα 1 έως και 24, γίνεται αναφορά στη σύσταση και ενίσχυση της Υπηρεσίας Ασύλου, στη θεσμική αναβάθμιση ως προς τις εγγυήσεις ανεξάρτητης λει</w:t>
      </w:r>
      <w:r>
        <w:rPr>
          <w:rFonts w:eastAsia="Times New Roman"/>
          <w:szCs w:val="24"/>
        </w:rPr>
        <w:t xml:space="preserve">τουργίας της Αρχής Προσφυγών καθώς και σε τροποποιήσεις του ισχύοντος νομικού πλαισίου. </w:t>
      </w:r>
    </w:p>
    <w:p w14:paraId="31B165B5" w14:textId="77777777" w:rsidR="00643513" w:rsidRDefault="00AD6DE5">
      <w:pPr>
        <w:spacing w:line="600" w:lineRule="auto"/>
        <w:ind w:firstLine="720"/>
        <w:jc w:val="both"/>
        <w:rPr>
          <w:rFonts w:eastAsia="Times New Roman"/>
          <w:szCs w:val="24"/>
        </w:rPr>
      </w:pPr>
      <w:r>
        <w:rPr>
          <w:rFonts w:eastAsia="Times New Roman"/>
          <w:szCs w:val="24"/>
        </w:rPr>
        <w:t xml:space="preserve">Στο δεύτερο μέρος του νομοσχεδίου -άρθρα 25 έως 32- μετονομάζεται η Γενική Γραμματεία Πληθυσμού και Κοινωνικής Συνοχής σε Γενική Γραμματεία Μεταναστευτικής Πολιτικής. </w:t>
      </w:r>
      <w:r>
        <w:rPr>
          <w:rFonts w:eastAsia="Times New Roman"/>
          <w:szCs w:val="24"/>
        </w:rPr>
        <w:t xml:space="preserve">Συστήνεται και συγκροτείται Γενική Γραμματεία Υποδοχής. Συστήνεται Διεύθυνση Υποδοχής στη Γενική Γραμματεία Υποδοχής. Ορίζεται η διάρθρωσή της και η αρμοδιότητές της. Συστήνεται αυτοτελής Διεύθυνση Οικονομικών Υπηρεσιών Μεταναστευτικής Πολιτικής. Ορίζεται </w:t>
      </w:r>
      <w:r>
        <w:rPr>
          <w:rFonts w:eastAsia="Times New Roman"/>
          <w:szCs w:val="24"/>
        </w:rPr>
        <w:t>η διάρθρωση των οργανικών θέσεων και ο τρόπος κάλυψης αυτών.</w:t>
      </w:r>
    </w:p>
    <w:p w14:paraId="31B165B6" w14:textId="77777777" w:rsidR="00643513" w:rsidRDefault="00AD6DE5">
      <w:pPr>
        <w:spacing w:line="600" w:lineRule="auto"/>
        <w:ind w:firstLine="720"/>
        <w:jc w:val="both"/>
        <w:rPr>
          <w:rFonts w:eastAsia="Times New Roman"/>
          <w:szCs w:val="24"/>
        </w:rPr>
      </w:pPr>
      <w:r>
        <w:rPr>
          <w:rFonts w:eastAsia="Times New Roman"/>
          <w:szCs w:val="24"/>
        </w:rPr>
        <w:t xml:space="preserve">Στις υπηρεσίες που συστήνονται με το παρόν νομοσχέδιο, συστήνεται Τμήμα Πληροφοριακών Συστημάτων Ιθαγένειας και Μετανάστευσης, ορίζεται η διάρθρωση και οι αρμοδιότητές του. Στη Γενική Διεύθυνση </w:t>
      </w:r>
      <w:r>
        <w:rPr>
          <w:rFonts w:eastAsia="Times New Roman"/>
          <w:szCs w:val="24"/>
        </w:rPr>
        <w:lastRenderedPageBreak/>
        <w:t>Ι</w:t>
      </w:r>
      <w:r>
        <w:rPr>
          <w:rFonts w:eastAsia="Times New Roman"/>
          <w:szCs w:val="24"/>
        </w:rPr>
        <w:t xml:space="preserve">θαγένειας και Μεταναστευτικής Πολιτικής συστήνεται Διεύθυνση Κοινωνικής Ένταξης, ορίζονται οι στόχοι της, η διάρθρωση, η στελέχωση και οι αρμοδιότητές της. </w:t>
      </w:r>
    </w:p>
    <w:p w14:paraId="31B165B7" w14:textId="77777777" w:rsidR="00643513" w:rsidRDefault="00AD6DE5">
      <w:pPr>
        <w:spacing w:line="600" w:lineRule="auto"/>
        <w:ind w:firstLine="720"/>
        <w:jc w:val="both"/>
        <w:rPr>
          <w:rFonts w:eastAsia="Times New Roman"/>
          <w:szCs w:val="24"/>
        </w:rPr>
      </w:pPr>
      <w:r>
        <w:rPr>
          <w:rFonts w:eastAsia="Times New Roman"/>
          <w:szCs w:val="24"/>
        </w:rPr>
        <w:t xml:space="preserve">Από τα άρθρα 33 έως 67 γίνεται ενσωμάτωση στην ελληνική νομοθεσία της ευρωπαϊκής </w:t>
      </w:r>
      <w:r>
        <w:rPr>
          <w:rFonts w:eastAsia="Times New Roman"/>
          <w:szCs w:val="24"/>
        </w:rPr>
        <w:t xml:space="preserve">οδηγίας </w:t>
      </w:r>
      <w:r>
        <w:rPr>
          <w:rFonts w:eastAsia="Times New Roman"/>
          <w:szCs w:val="24"/>
        </w:rPr>
        <w:t>2013/32, ώ</w:t>
      </w:r>
      <w:r>
        <w:rPr>
          <w:rFonts w:eastAsia="Times New Roman"/>
          <w:szCs w:val="24"/>
        </w:rPr>
        <w:t xml:space="preserve">στε να καταστούν κοινές οι διαδικασίες για τη χορήγηση και ανάκληση του καθεστώτος διεθνούς προστασίας. </w:t>
      </w:r>
    </w:p>
    <w:p w14:paraId="31B165B8" w14:textId="77777777" w:rsidR="00643513" w:rsidRDefault="00AD6DE5">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31B165B9" w14:textId="77777777" w:rsidR="00643513" w:rsidRDefault="00AD6DE5">
      <w:pPr>
        <w:spacing w:line="600" w:lineRule="auto"/>
        <w:ind w:firstLine="720"/>
        <w:jc w:val="both"/>
        <w:rPr>
          <w:rFonts w:eastAsia="Times New Roman"/>
          <w:szCs w:val="24"/>
        </w:rPr>
      </w:pPr>
      <w:r>
        <w:rPr>
          <w:rFonts w:eastAsia="Times New Roman"/>
          <w:szCs w:val="24"/>
        </w:rPr>
        <w:t xml:space="preserve">Εδώ επιτρέψτε μου να πω -σε ένα λεπτό τελειώνω, κύριε Πρόεδρε, την </w:t>
      </w:r>
      <w:r>
        <w:rPr>
          <w:rFonts w:eastAsia="Times New Roman"/>
          <w:szCs w:val="24"/>
        </w:rPr>
        <w:t>ανοχή σας παρακαλώ- ότι τα άρθρα 33 έως 67 αποτελούν περίπου και τον μισό όγκο της ύλης την οποία κληθήκαμε να μελετήσουμε και η οποία ήταν γνωστή και δεν μπορούσε να στηρίξει και τη μορφή του κατεπείγοντος, όπως πολλοί επικαλέστηκαν.</w:t>
      </w:r>
    </w:p>
    <w:p w14:paraId="31B165BA" w14:textId="77777777" w:rsidR="00643513" w:rsidRDefault="00AD6DE5">
      <w:pPr>
        <w:spacing w:line="600" w:lineRule="auto"/>
        <w:ind w:firstLine="720"/>
        <w:jc w:val="both"/>
        <w:rPr>
          <w:rFonts w:eastAsia="Times New Roman"/>
          <w:szCs w:val="24"/>
        </w:rPr>
      </w:pPr>
      <w:r>
        <w:rPr>
          <w:rFonts w:eastAsia="Times New Roman"/>
          <w:szCs w:val="24"/>
        </w:rPr>
        <w:lastRenderedPageBreak/>
        <w:t>Μια από τις πολλές πρ</w:t>
      </w:r>
      <w:r>
        <w:rPr>
          <w:rFonts w:eastAsia="Times New Roman"/>
          <w:szCs w:val="24"/>
        </w:rPr>
        <w:t>οβλέψεις του νομοσχεδίου, λοιπόν, είναι η επιτάχυνση της διαδικασίας εξέτασης αιτημάτων διεθνούς προστασίας, προκειμένου να μην υπερβαίνει τις δεκατέσσερις ημέρες, ένα ζήτημα για το οποίο η Ελλάδα έχει δεχτεί ισχυρές πιέσεις.</w:t>
      </w:r>
    </w:p>
    <w:p w14:paraId="31B165BB" w14:textId="77777777" w:rsidR="00643513" w:rsidRDefault="00AD6DE5">
      <w:pPr>
        <w:spacing w:line="600" w:lineRule="auto"/>
        <w:ind w:firstLine="720"/>
        <w:jc w:val="both"/>
        <w:rPr>
          <w:rFonts w:eastAsia="Times New Roman"/>
          <w:szCs w:val="24"/>
        </w:rPr>
      </w:pPr>
      <w:r>
        <w:rPr>
          <w:rFonts w:eastAsia="Times New Roman"/>
          <w:szCs w:val="24"/>
        </w:rPr>
        <w:t>Στο νομοσχέδιο, επίσης, καταγράφεται αναλυτικά η διαδικασία αίτησης και παροχής καθεστώτος ασύλου που θα γίνει με τη συμβολή ειδικών από τις χώρες της Ευρωπαϊκής Ένωσης. Ενισχύεται η Τοπική Αυτοδιοίκηση προκειμένου να είναι σε θέση να αντιμετωπίσει έκτακτε</w:t>
      </w:r>
      <w:r>
        <w:rPr>
          <w:rFonts w:eastAsia="Times New Roman"/>
          <w:szCs w:val="24"/>
        </w:rPr>
        <w:t xml:space="preserve">ς ανάγκες υποδοχής και φιλοξενίας. </w:t>
      </w:r>
    </w:p>
    <w:p w14:paraId="31B165BC" w14:textId="77777777" w:rsidR="00643513" w:rsidRDefault="00AD6DE5">
      <w:pPr>
        <w:spacing w:line="600" w:lineRule="auto"/>
        <w:ind w:firstLine="720"/>
        <w:jc w:val="both"/>
        <w:rPr>
          <w:rFonts w:eastAsia="Times New Roman"/>
          <w:szCs w:val="24"/>
        </w:rPr>
      </w:pPr>
      <w:r>
        <w:rPr>
          <w:rFonts w:eastAsia="Times New Roman"/>
          <w:szCs w:val="24"/>
        </w:rPr>
        <w:t xml:space="preserve">Σε αυτό το σημείο να επισημάνουμε ότι στο νομοσχέδιο αυτό και πιο συγκεκριμένα στο άρθρο 56, δεν υπάρχει αναγνώριση της Τουρκίας ή άλλης χώρας ως ασφαλούς τρίτης χώρας. Απλά εισάγονται στο </w:t>
      </w:r>
      <w:r>
        <w:rPr>
          <w:rFonts w:eastAsia="Times New Roman"/>
          <w:szCs w:val="24"/>
        </w:rPr>
        <w:t>Ε</w:t>
      </w:r>
      <w:r>
        <w:rPr>
          <w:rFonts w:eastAsia="Times New Roman"/>
          <w:szCs w:val="24"/>
        </w:rPr>
        <w:t xml:space="preserve">λληνικό </w:t>
      </w:r>
      <w:r>
        <w:rPr>
          <w:rFonts w:eastAsia="Times New Roman"/>
          <w:szCs w:val="24"/>
        </w:rPr>
        <w:t>Δ</w:t>
      </w:r>
      <w:r>
        <w:rPr>
          <w:rFonts w:eastAsia="Times New Roman"/>
          <w:szCs w:val="24"/>
        </w:rPr>
        <w:t xml:space="preserve">ίκαιο τα κριτήρια τα </w:t>
      </w:r>
      <w:r>
        <w:rPr>
          <w:rFonts w:eastAsia="Times New Roman"/>
          <w:szCs w:val="24"/>
        </w:rPr>
        <w:t xml:space="preserve">οποία προβλέπει η </w:t>
      </w:r>
      <w:r>
        <w:rPr>
          <w:rFonts w:eastAsia="Times New Roman"/>
          <w:szCs w:val="24"/>
        </w:rPr>
        <w:t xml:space="preserve">οδηγία </w:t>
      </w:r>
      <w:r>
        <w:rPr>
          <w:rFonts w:eastAsia="Times New Roman"/>
          <w:szCs w:val="24"/>
        </w:rPr>
        <w:t xml:space="preserve">που ενσωματώνεται. </w:t>
      </w:r>
    </w:p>
    <w:p w14:paraId="31B165BD" w14:textId="77777777" w:rsidR="00643513" w:rsidRDefault="00AD6DE5">
      <w:pPr>
        <w:spacing w:line="600" w:lineRule="auto"/>
        <w:ind w:firstLine="720"/>
        <w:jc w:val="both"/>
        <w:rPr>
          <w:rFonts w:eastAsia="Times New Roman"/>
          <w:szCs w:val="24"/>
        </w:rPr>
      </w:pPr>
      <w:r>
        <w:rPr>
          <w:rFonts w:eastAsia="Times New Roman"/>
          <w:szCs w:val="24"/>
        </w:rPr>
        <w:t xml:space="preserve">Τα κριτήρια αυτά ορίζουν ως ασφαλή τη χώρα στην οποία πρώτον, δεν απειλείται η ζωή και η ελευθερία λόγω φυλής, θρησκείας, εθνικότητας, συμμετοχής σε ιδιαίτερη κοινωνική ομάδα ή πολιτικών πεποιθήσεων. </w:t>
      </w:r>
      <w:r>
        <w:rPr>
          <w:rFonts w:eastAsia="Times New Roman"/>
          <w:szCs w:val="24"/>
        </w:rPr>
        <w:lastRenderedPageBreak/>
        <w:t>Δεύτερον, τ</w:t>
      </w:r>
      <w:r>
        <w:rPr>
          <w:rFonts w:eastAsia="Times New Roman"/>
          <w:szCs w:val="24"/>
        </w:rPr>
        <w:t xml:space="preserve">ηρείται η αρχή της μη </w:t>
      </w:r>
      <w:proofErr w:type="spellStart"/>
      <w:r>
        <w:rPr>
          <w:rFonts w:eastAsia="Times New Roman"/>
          <w:szCs w:val="24"/>
        </w:rPr>
        <w:t>επαναπροώθησης</w:t>
      </w:r>
      <w:proofErr w:type="spellEnd"/>
      <w:r>
        <w:rPr>
          <w:rFonts w:eastAsia="Times New Roman"/>
          <w:szCs w:val="24"/>
        </w:rPr>
        <w:t xml:space="preserve">, σύμφωνα με τη Σύμβαση της Γενεύης. Τρίτον, απαγορεύεται η απομάκρυνση σε χώρα όπου κινδυνεύει να υποστεί βασανιστήρια ή σκληρή, απάνθρωπη και ταπεινωτική μεταχείριση ή τιμωρία, όπως ορίζεται στο </w:t>
      </w:r>
      <w:r>
        <w:rPr>
          <w:rFonts w:eastAsia="Times New Roman"/>
          <w:szCs w:val="24"/>
        </w:rPr>
        <w:t>Δ</w:t>
      </w:r>
      <w:r>
        <w:rPr>
          <w:rFonts w:eastAsia="Times New Roman"/>
          <w:szCs w:val="24"/>
        </w:rPr>
        <w:t xml:space="preserve">ιεθνές </w:t>
      </w:r>
      <w:r>
        <w:rPr>
          <w:rFonts w:eastAsia="Times New Roman"/>
          <w:szCs w:val="24"/>
        </w:rPr>
        <w:t>Δ</w:t>
      </w:r>
      <w:r>
        <w:rPr>
          <w:rFonts w:eastAsia="Times New Roman"/>
          <w:szCs w:val="24"/>
        </w:rPr>
        <w:t>ίκαιο. Τέταρτο</w:t>
      </w:r>
      <w:r>
        <w:rPr>
          <w:rFonts w:eastAsia="Times New Roman"/>
          <w:szCs w:val="24"/>
        </w:rPr>
        <w:t xml:space="preserve">ν, υπάρχει η δυνατότητα να ζητηθεί το καθεστώς του πρόσφυγα και στην περίπτωση όπου ο αιτών αναγνωριστεί ως πρόσφυγας, να του χορηγηθεί προστασία, σύμφωνα με τη Σύμβαση της Γενεύης. </w:t>
      </w:r>
    </w:p>
    <w:p w14:paraId="31B165BE" w14:textId="77777777" w:rsidR="00643513" w:rsidRDefault="00AD6DE5">
      <w:pPr>
        <w:spacing w:line="600" w:lineRule="auto"/>
        <w:ind w:firstLine="720"/>
        <w:jc w:val="both"/>
        <w:rPr>
          <w:rFonts w:eastAsia="Times New Roman"/>
          <w:szCs w:val="24"/>
        </w:rPr>
      </w:pPr>
      <w:r>
        <w:rPr>
          <w:rFonts w:eastAsia="Times New Roman"/>
          <w:szCs w:val="24"/>
        </w:rPr>
        <w:t xml:space="preserve">Συγχρόνως, δημιουργούνται και δώδεκα περιφερειακά γραφεία ασύλου, κυρίες </w:t>
      </w:r>
      <w:r>
        <w:rPr>
          <w:rFonts w:eastAsia="Times New Roman"/>
          <w:szCs w:val="24"/>
        </w:rPr>
        <w:t xml:space="preserve">και κύριοι συνάδελφοι, στην Αττική, τη Θεσσαλονίκη, τη Θράκη, την Ήπειρο, τη Θεσσαλία, τη </w:t>
      </w:r>
      <w:r>
        <w:rPr>
          <w:rFonts w:eastAsia="Times New Roman"/>
          <w:szCs w:val="24"/>
        </w:rPr>
        <w:t xml:space="preserve">δυτική </w:t>
      </w:r>
      <w:r>
        <w:rPr>
          <w:rFonts w:eastAsia="Times New Roman"/>
          <w:szCs w:val="24"/>
        </w:rPr>
        <w:t>Ελλάδα, την Κρήτη, τη Λέσβο, τη Χίο, τη Σάμο, τη Λέρο και τη Ρόδο.</w:t>
      </w:r>
    </w:p>
    <w:p w14:paraId="31B165BF"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Τέλος, προβλέπεται και η δημιουργία κινητών κλιμακίων ασύλου, που θα αποσταλούν σε περιοχές </w:t>
      </w:r>
      <w:r>
        <w:rPr>
          <w:rFonts w:eastAsia="Times New Roman" w:cs="Times New Roman"/>
          <w:szCs w:val="24"/>
        </w:rPr>
        <w:t xml:space="preserve">όπου διαμένουν πρόσφυγες, εκτός των οργανωμένων χώρων, όπως σε λιμάνια και στην </w:t>
      </w:r>
      <w:proofErr w:type="spellStart"/>
      <w:r>
        <w:rPr>
          <w:rFonts w:eastAsia="Times New Roman" w:cs="Times New Roman"/>
          <w:szCs w:val="24"/>
        </w:rPr>
        <w:t>Ειδομένη</w:t>
      </w:r>
      <w:proofErr w:type="spellEnd"/>
      <w:r>
        <w:rPr>
          <w:rFonts w:eastAsia="Times New Roman" w:cs="Times New Roman"/>
          <w:szCs w:val="24"/>
        </w:rPr>
        <w:t>.</w:t>
      </w:r>
    </w:p>
    <w:p w14:paraId="31B165C0"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Οι Ανεξάρτητοι Έλληνες, υπερψηφίζουμε το παρόν σχέδιο νόμου το οποίο θα βοηθήσει σημαντικά στη διαχείριση των πρωτόγνωρων μεταναστευτικών ροών.</w:t>
      </w:r>
    </w:p>
    <w:p w14:paraId="31B165C1"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Σας ευχαριστώ και ευχα</w:t>
      </w:r>
      <w:r>
        <w:rPr>
          <w:rFonts w:eastAsia="Times New Roman" w:cs="Times New Roman"/>
          <w:szCs w:val="24"/>
        </w:rPr>
        <w:t>ριστώ και για την ανοχή σας, κύριε Πρόεδρε.</w:t>
      </w:r>
    </w:p>
    <w:p w14:paraId="31B165C2" w14:textId="77777777" w:rsidR="00643513" w:rsidRDefault="00AD6DE5">
      <w:pPr>
        <w:spacing w:line="600" w:lineRule="auto"/>
        <w:ind w:firstLine="709"/>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31B165C3"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w:t>
      </w:r>
      <w:proofErr w:type="spellStart"/>
      <w:r>
        <w:rPr>
          <w:rFonts w:eastAsia="Times New Roman" w:cs="Times New Roman"/>
          <w:szCs w:val="24"/>
        </w:rPr>
        <w:t>Κατσίκη</w:t>
      </w:r>
      <w:proofErr w:type="spellEnd"/>
      <w:r>
        <w:rPr>
          <w:rFonts w:eastAsia="Times New Roman" w:cs="Times New Roman"/>
          <w:szCs w:val="24"/>
        </w:rPr>
        <w:t xml:space="preserve">, </w:t>
      </w:r>
      <w:r>
        <w:rPr>
          <w:rFonts w:eastAsia="Times New Roman" w:cs="Times New Roman"/>
          <w:szCs w:val="24"/>
        </w:rPr>
        <w:t xml:space="preserve">ειδικό αγορητή </w:t>
      </w:r>
      <w:r>
        <w:rPr>
          <w:rFonts w:eastAsia="Times New Roman" w:cs="Times New Roman"/>
          <w:szCs w:val="24"/>
        </w:rPr>
        <w:t>των Ανεξάρτητων Ελλήνων.</w:t>
      </w:r>
    </w:p>
    <w:p w14:paraId="31B165C4"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ΙΑΣΟΝΑΣ </w:t>
      </w:r>
      <w:r>
        <w:rPr>
          <w:rFonts w:eastAsia="Times New Roman" w:cs="Times New Roman"/>
          <w:b/>
          <w:szCs w:val="24"/>
        </w:rPr>
        <w:t xml:space="preserve">ΦΩΤΗΛΑΣ: </w:t>
      </w:r>
      <w:r>
        <w:rPr>
          <w:rFonts w:eastAsia="Times New Roman" w:cs="Times New Roman"/>
          <w:szCs w:val="24"/>
        </w:rPr>
        <w:t xml:space="preserve">Κύριε Πρόεδρε, θα μπορούσα να έχω </w:t>
      </w:r>
      <w:r>
        <w:rPr>
          <w:rFonts w:eastAsia="Times New Roman" w:cs="Times New Roman"/>
          <w:szCs w:val="24"/>
        </w:rPr>
        <w:t>τον λόγο;</w:t>
      </w:r>
    </w:p>
    <w:p w14:paraId="31B165C5"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Ορίστε, κύριε Φωτήλα.</w:t>
      </w:r>
    </w:p>
    <w:p w14:paraId="31B165C6"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ΙΑΣΟΝΑΣ </w:t>
      </w:r>
      <w:r>
        <w:rPr>
          <w:rFonts w:eastAsia="Times New Roman" w:cs="Times New Roman"/>
          <w:b/>
          <w:szCs w:val="24"/>
        </w:rPr>
        <w:t xml:space="preserve">ΦΩΤΗΛΑΣ: </w:t>
      </w:r>
      <w:r>
        <w:rPr>
          <w:rFonts w:eastAsia="Times New Roman" w:cs="Times New Roman"/>
          <w:szCs w:val="24"/>
        </w:rPr>
        <w:t>Κύριε Πρόεδρε, θα ήθελα τον λόγο για επίλυση της παρεξήγησης.</w:t>
      </w:r>
    </w:p>
    <w:p w14:paraId="31B165C7"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Κύριε Πρόεδρε, συμφωνούμε κι εμείς.</w:t>
      </w:r>
    </w:p>
    <w:p w14:paraId="31B165C8"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Ορίστε, κύριε Φωτήλα, έχετε τον λόγο.</w:t>
      </w:r>
    </w:p>
    <w:p w14:paraId="31B165C9"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ΙΑΣΟΝΑΣ </w:t>
      </w:r>
      <w:r>
        <w:rPr>
          <w:rFonts w:eastAsia="Times New Roman" w:cs="Times New Roman"/>
          <w:b/>
          <w:szCs w:val="24"/>
        </w:rPr>
        <w:t xml:space="preserve">ΦΩΤΗΛΑΣ: </w:t>
      </w:r>
      <w:r>
        <w:rPr>
          <w:rFonts w:eastAsia="Times New Roman" w:cs="Times New Roman"/>
          <w:szCs w:val="24"/>
        </w:rPr>
        <w:t xml:space="preserve">Αν και απορώ που με όλα αυτά που τους </w:t>
      </w:r>
      <w:proofErr w:type="spellStart"/>
      <w:r>
        <w:rPr>
          <w:rFonts w:eastAsia="Times New Roman" w:cs="Times New Roman"/>
          <w:szCs w:val="24"/>
        </w:rPr>
        <w:t>έσουρα</w:t>
      </w:r>
      <w:proofErr w:type="spellEnd"/>
      <w:r>
        <w:rPr>
          <w:rFonts w:eastAsia="Times New Roman" w:cs="Times New Roman"/>
          <w:szCs w:val="24"/>
        </w:rPr>
        <w:t xml:space="preserve">, τους πείραξε αυτό, πάντως σε κάθε περίπτωση εγώ δεν μίλησα για πουλημένους. Να ξαναδιαβάσω αυτούσια τη φράση μου: «Όλοι μαζί πρέπει να κηρύξουμε έναν νέο </w:t>
      </w:r>
      <w:r>
        <w:rPr>
          <w:rFonts w:eastAsia="Times New Roman" w:cs="Times New Roman"/>
          <w:szCs w:val="24"/>
        </w:rPr>
        <w:t xml:space="preserve">ανένδοτο κατά των δήθεν δημοκρατών που λυμαίνονται τον τόπο μας». Δεν είπα «πουλημένων».  </w:t>
      </w:r>
    </w:p>
    <w:p w14:paraId="31B165CA"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Εντάξει.</w:t>
      </w:r>
    </w:p>
    <w:p w14:paraId="31B165CB"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ΙΑΣΟΝΑΣ </w:t>
      </w:r>
      <w:r>
        <w:rPr>
          <w:rFonts w:eastAsia="Times New Roman" w:cs="Times New Roman"/>
          <w:b/>
          <w:szCs w:val="24"/>
        </w:rPr>
        <w:t xml:space="preserve">ΦΩΤΗΛΑΣ: </w:t>
      </w:r>
      <w:r>
        <w:rPr>
          <w:rFonts w:eastAsia="Times New Roman" w:cs="Times New Roman"/>
          <w:szCs w:val="24"/>
        </w:rPr>
        <w:t>Κατά τα λοιπά, χρόνια πολλά σήμερα σε όλη την Κυβέρνηση. Έχει την ονομαστική της σήμερα!</w:t>
      </w:r>
    </w:p>
    <w:p w14:paraId="31B165CC" w14:textId="77777777" w:rsidR="00643513" w:rsidRDefault="00AD6DE5">
      <w:pPr>
        <w:spacing w:line="600" w:lineRule="auto"/>
        <w:ind w:firstLine="720"/>
        <w:jc w:val="center"/>
        <w:rPr>
          <w:rFonts w:eastAsia="Times New Roman" w:cs="Times New Roman"/>
          <w:szCs w:val="24"/>
        </w:rPr>
      </w:pPr>
      <w:r>
        <w:rPr>
          <w:rFonts w:eastAsia="Times New Roman" w:cs="Times New Roman"/>
          <w:szCs w:val="24"/>
        </w:rPr>
        <w:t>(Θόρυβος από την</w:t>
      </w:r>
      <w:r>
        <w:rPr>
          <w:rFonts w:eastAsia="Times New Roman" w:cs="Times New Roman"/>
          <w:szCs w:val="24"/>
        </w:rPr>
        <w:t xml:space="preserve"> πτέρυγα του ΣΥΡΙΖΑ)</w:t>
      </w:r>
    </w:p>
    <w:p w14:paraId="31B165CD" w14:textId="77777777" w:rsidR="00643513" w:rsidRDefault="00AD6DE5">
      <w:pPr>
        <w:spacing w:line="600" w:lineRule="auto"/>
        <w:ind w:firstLine="709"/>
        <w:jc w:val="both"/>
        <w:rPr>
          <w:rFonts w:eastAsia="Times New Roman" w:cs="Times New Roman"/>
        </w:rPr>
      </w:pPr>
      <w:r>
        <w:rPr>
          <w:rFonts w:eastAsia="Times New Roman" w:cs="Times New Roman"/>
          <w:b/>
          <w:szCs w:val="24"/>
        </w:rPr>
        <w:lastRenderedPageBreak/>
        <w:t>ΠΡΟΕΔΡΕΥΩΝ (Αναστάσιος Κουράκης):</w:t>
      </w:r>
      <w:r>
        <w:rPr>
          <w:rFonts w:eastAsia="Times New Roman" w:cs="Times New Roman"/>
          <w:szCs w:val="24"/>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δύο μαθητές και μαθήτριες και τρεις εκπαιδευτικοί συνοδοί τους από το Γ</w:t>
      </w:r>
      <w:r>
        <w:rPr>
          <w:rFonts w:eastAsia="Times New Roman" w:cs="Times New Roman"/>
        </w:rPr>
        <w:t xml:space="preserve">υμνάσιο </w:t>
      </w:r>
      <w:proofErr w:type="spellStart"/>
      <w:r>
        <w:rPr>
          <w:rFonts w:eastAsia="Times New Roman" w:cs="Times New Roman"/>
        </w:rPr>
        <w:t>Φαλάνης</w:t>
      </w:r>
      <w:proofErr w:type="spellEnd"/>
      <w:r>
        <w:rPr>
          <w:rFonts w:eastAsia="Times New Roman" w:cs="Times New Roman"/>
        </w:rPr>
        <w:t xml:space="preserve"> Λάρισας. </w:t>
      </w:r>
    </w:p>
    <w:p w14:paraId="31B165CE" w14:textId="77777777" w:rsidR="00643513" w:rsidRDefault="00AD6DE5">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31B165CF" w14:textId="77777777" w:rsidR="00643513" w:rsidRDefault="00AD6DE5">
      <w:pPr>
        <w:spacing w:line="600" w:lineRule="auto"/>
        <w:ind w:left="360"/>
        <w:jc w:val="center"/>
        <w:rPr>
          <w:rFonts w:eastAsia="Times New Roman" w:cs="Times New Roman"/>
        </w:rPr>
      </w:pPr>
      <w:r>
        <w:rPr>
          <w:rFonts w:eastAsia="Times New Roman" w:cs="Times New Roman"/>
        </w:rPr>
        <w:t xml:space="preserve">(Χειροκροτήματα </w:t>
      </w:r>
      <w:r>
        <w:rPr>
          <w:rFonts w:eastAsia="Times New Roman" w:cs="Times New Roman"/>
        </w:rPr>
        <w:t>απ</w:t>
      </w:r>
      <w:r>
        <w:rPr>
          <w:rFonts w:eastAsia="Times New Roman" w:cs="Times New Roman"/>
        </w:rPr>
        <w:t>’</w:t>
      </w:r>
      <w:r>
        <w:rPr>
          <w:rFonts w:eastAsia="Times New Roman" w:cs="Times New Roman"/>
        </w:rPr>
        <w:t xml:space="preserve"> </w:t>
      </w:r>
      <w:r>
        <w:rPr>
          <w:rFonts w:eastAsia="Times New Roman" w:cs="Times New Roman"/>
        </w:rPr>
        <w:t>όλες τις πτέρυγες της Βουλής)</w:t>
      </w:r>
    </w:p>
    <w:p w14:paraId="31B165D0"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 xml:space="preserve">ειδικός αγορητής </w:t>
      </w:r>
      <w:r>
        <w:rPr>
          <w:rFonts w:eastAsia="Times New Roman" w:cs="Times New Roman"/>
          <w:szCs w:val="24"/>
        </w:rPr>
        <w:t>από την Ένωση Κεντρώων κ. Μάριος Γεωργιάδης για δώδεκα λεπτά.</w:t>
      </w:r>
    </w:p>
    <w:p w14:paraId="31B165D1"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Ορίστε, κύριε Γεωργιάδη, έχετε τον λόγο.</w:t>
      </w:r>
    </w:p>
    <w:p w14:paraId="31B165D2"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b/>
          <w:szCs w:val="24"/>
        </w:rPr>
        <w:t>:</w:t>
      </w:r>
      <w:r>
        <w:rPr>
          <w:rFonts w:eastAsia="Times New Roman" w:cs="Times New Roman"/>
          <w:szCs w:val="24"/>
        </w:rPr>
        <w:t xml:space="preserve"> Ευχαριστώ πολύ.</w:t>
      </w:r>
    </w:p>
    <w:p w14:paraId="31B165D3"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Κύριε Πρόεδρε, κύριοι Υπουργοί, αγαπητοί συνάδελφοι, καλή σας μέρα. Ήρθε η ώρα να δούμε στην πράξη πλέον τι ακριβώς συμφώνησε ο κ. Τσίπρας στη Σύνοδο Κορυφής. Επειδή υπήρξε μια σύγχυση στις διαρροές τον τελευταίο καιρό, τώρα πλέον δεν υπά</w:t>
      </w:r>
      <w:r>
        <w:rPr>
          <w:rFonts w:eastAsia="Times New Roman" w:cs="Times New Roman"/>
          <w:szCs w:val="24"/>
        </w:rPr>
        <w:t>ρχουν περιθώρια αμφιβολιών. Τώρα πλέον βλέπουμε ξεκάθαρα ότι η θριαμβολογία του Πρωθυπουργού ήταν άνευ αντικρίσματος.</w:t>
      </w:r>
    </w:p>
    <w:p w14:paraId="31B165D4"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Η Ένωση Κεντρώων είναι -και ανέκαθεν ήταν- υπέρ της σταθερής ευρωπαϊκής προοπτικής. Ειδικά ο Πρόεδρός μας καθημερινά υποστηρίζει στο θέμα </w:t>
      </w:r>
      <w:r>
        <w:rPr>
          <w:rFonts w:eastAsia="Times New Roman" w:cs="Times New Roman"/>
          <w:szCs w:val="24"/>
        </w:rPr>
        <w:t>του προσφυγικού, ότι καθήκον μας είναι να ακολουθούμε τις επιταγές των εταίρων μας στην Ευρωπαϊκή Ένωση. Το συμφέρον της χώρας μας σήμερα είναι αποκλειστικά εντός των ευρωπαϊκών θεσμών. Το ότι παρουσιαζόμαστε, όμως, σαν φτωχοί συγγενείς και σαν τουρίστες τ</w:t>
      </w:r>
      <w:r>
        <w:rPr>
          <w:rFonts w:eastAsia="Times New Roman" w:cs="Times New Roman"/>
          <w:szCs w:val="24"/>
        </w:rPr>
        <w:t xml:space="preserve">ης τελευταίας στιγμής, είναι κάτι όχι μόνο μεμπτό, αλλά και εγκληματικό. Θα έπρεπε έγκαιρα να είχαμε εκπονήσει ένα εθνικό σχέδιο αντιμετώπισης του προβλήματος, πριν, δηλαδή, βρεθούμε με την πλάτη στον τοίχο και πριν η Τουρκία παρουσιαστεί ως </w:t>
      </w:r>
      <w:proofErr w:type="spellStart"/>
      <w:r>
        <w:rPr>
          <w:rFonts w:eastAsia="Times New Roman" w:cs="Times New Roman"/>
          <w:szCs w:val="24"/>
        </w:rPr>
        <w:t>κλειδοκράτωρ</w:t>
      </w:r>
      <w:proofErr w:type="spellEnd"/>
      <w:r>
        <w:rPr>
          <w:rFonts w:eastAsia="Times New Roman" w:cs="Times New Roman"/>
          <w:szCs w:val="24"/>
        </w:rPr>
        <w:t xml:space="preserve"> τ</w:t>
      </w:r>
      <w:r>
        <w:rPr>
          <w:rFonts w:eastAsia="Times New Roman" w:cs="Times New Roman"/>
          <w:szCs w:val="24"/>
        </w:rPr>
        <w:t xml:space="preserve">ης Ευρώπης. </w:t>
      </w:r>
    </w:p>
    <w:p w14:paraId="31B165D5"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Β΄ Αντιπρόεδρος της Βουλής κ. </w:t>
      </w:r>
      <w:r w:rsidRPr="00CD5758">
        <w:rPr>
          <w:rFonts w:eastAsia="Times New Roman" w:cs="Times New Roman"/>
          <w:b/>
          <w:szCs w:val="24"/>
        </w:rPr>
        <w:t>ΓΕΩΡΓΙΟΣ ΒΑΡΕΜΕΝΟΣ</w:t>
      </w:r>
      <w:r>
        <w:rPr>
          <w:rFonts w:eastAsia="Times New Roman" w:cs="Times New Roman"/>
          <w:szCs w:val="24"/>
        </w:rPr>
        <w:t>)</w:t>
      </w:r>
    </w:p>
    <w:p w14:paraId="31B165D6"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Με αυτόν τον τρόπο θα μπορούσαμε να είχαμε προλάβει την οδυνηρή τρέχουσα πραγματικότητα. </w:t>
      </w:r>
    </w:p>
    <w:p w14:paraId="31B165D7"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Θα σας αναφέρω ένα χαρακτηριστικό παράδειγμα: Στην τ</w:t>
      </w:r>
      <w:r>
        <w:rPr>
          <w:rFonts w:eastAsia="Times New Roman" w:cs="Times New Roman"/>
          <w:szCs w:val="24"/>
        </w:rPr>
        <w:t>ρέχουσα νομοθετική ρύθμιση το ανώτερο χρονικό διάστημα που θα μπορεί να εξετάζεται ένα αίτημα ασύλου, θα είναι οι έξι μήνες και αν η απόφαση των επιτροπών είναι θετική, τότε θα δίνεται άδεια παραμονής στην Ελλάδα για τρία χρόνια. Σας ερωτώ: Τι μας εμπόδιζε</w:t>
      </w:r>
      <w:r>
        <w:rPr>
          <w:rFonts w:eastAsia="Times New Roman" w:cs="Times New Roman"/>
          <w:szCs w:val="24"/>
        </w:rPr>
        <w:t xml:space="preserve"> τόσο καιρό να επιταχύνουμε τη διαδικασία αυτή περί ζητημάτων ασύλου; Αν τα αιτήματα διεκπεραιώνονταν πιο γρήγορα, αν δεν περνούσαν ακόμα και χρόνια ώστε να βγει </w:t>
      </w:r>
      <w:r>
        <w:rPr>
          <w:rFonts w:eastAsia="Times New Roman" w:cs="Times New Roman"/>
          <w:szCs w:val="24"/>
        </w:rPr>
        <w:t xml:space="preserve">μία </w:t>
      </w:r>
      <w:r>
        <w:rPr>
          <w:rFonts w:eastAsia="Times New Roman" w:cs="Times New Roman"/>
          <w:szCs w:val="24"/>
        </w:rPr>
        <w:t>τέτοια απόφαση, τουλάχιστον οι μισοί από τους πρόσφυγες που ταλαιπωρούνται στους δρόμους κ</w:t>
      </w:r>
      <w:r>
        <w:rPr>
          <w:rFonts w:eastAsia="Times New Roman" w:cs="Times New Roman"/>
          <w:szCs w:val="24"/>
        </w:rPr>
        <w:t xml:space="preserve">αι στα χωράφια αυτής της χώρας, θα είχαν λύσει ένα μέρος του προβλήματός τους. </w:t>
      </w:r>
    </w:p>
    <w:p w14:paraId="31B165D8"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Δεν είναι, αγαπητοί κύριοι, κάτι καινούριο αυτό, ούτε χρειαζόμαστε τη Σύνοδο Κορυφής για να το μάθουμε.</w:t>
      </w:r>
    </w:p>
    <w:p w14:paraId="31B165D9"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Σύμφωνα με τα στατιστικά της Υπηρεσίας Ασύλου, τα οποία είναι δημόσια αν</w:t>
      </w:r>
      <w:r>
        <w:rPr>
          <w:rFonts w:eastAsia="Times New Roman" w:cs="Times New Roman"/>
          <w:szCs w:val="24"/>
        </w:rPr>
        <w:t>αρτημένα και τα καταθέτω στα Πρακτικά, οι αιτούντες άσυλο κάθε μήνα αυτήν τη στιγμή είναι περίπου χίλια άτομα.</w:t>
      </w:r>
    </w:p>
    <w:p w14:paraId="31B165DA"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Μάριος Γεωργιάδης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w:t>
      </w:r>
      <w:r>
        <w:rPr>
          <w:rFonts w:eastAsia="Times New Roman" w:cs="Times New Roman"/>
          <w:szCs w:val="24"/>
        </w:rPr>
        <w:t>ραμματείας της Διεύθυνσης Στενογραφίας και Πρακτικών της Βουλής)</w:t>
      </w:r>
    </w:p>
    <w:p w14:paraId="31B165DB" w14:textId="77777777" w:rsidR="00643513" w:rsidRDefault="00AD6DE5">
      <w:pPr>
        <w:spacing w:line="600" w:lineRule="auto"/>
        <w:ind w:firstLine="720"/>
        <w:jc w:val="both"/>
        <w:rPr>
          <w:rFonts w:eastAsia="Times New Roman"/>
          <w:szCs w:val="24"/>
        </w:rPr>
      </w:pPr>
      <w:r>
        <w:rPr>
          <w:rFonts w:eastAsia="Times New Roman"/>
          <w:szCs w:val="24"/>
        </w:rPr>
        <w:t>Το 2015 μόλις τρεις χιλιάδες εξακόσιοι άνθρωποι απέκτησαν άσυλο. Δηλαδή, εγκρίνονται ένας στους τρεις. Το 30% των αιτούντων είναι από τη Συρία. Αυτό σημαίνει ότι μόλις τριακόσιοι με τετρακόσι</w:t>
      </w:r>
      <w:r>
        <w:rPr>
          <w:rFonts w:eastAsia="Times New Roman"/>
          <w:szCs w:val="24"/>
        </w:rPr>
        <w:t xml:space="preserve">οι Σύριοι πρόσφυγες κάθε μήνα αιτούνται ασύλου. Σχετικά με τους υπόλοιπους, ένα 15% είναι από το Πακιστάν, άλλο ένα 15% από το Αφγανιστάν και υπάρχει ένα 8% μέχρι και από την Αλβανία. </w:t>
      </w:r>
    </w:p>
    <w:p w14:paraId="31B165DC" w14:textId="77777777" w:rsidR="00643513" w:rsidRDefault="00AD6DE5">
      <w:pPr>
        <w:spacing w:line="600" w:lineRule="auto"/>
        <w:ind w:firstLine="720"/>
        <w:jc w:val="both"/>
        <w:rPr>
          <w:rFonts w:eastAsia="Times New Roman"/>
          <w:szCs w:val="24"/>
        </w:rPr>
      </w:pPr>
      <w:r>
        <w:rPr>
          <w:rFonts w:eastAsia="Times New Roman"/>
          <w:szCs w:val="24"/>
        </w:rPr>
        <w:lastRenderedPageBreak/>
        <w:t>Με δεδομένο ότι το 99,9% των αιτήσεων από τη Συρία εγκρίνεται, εντούτοι</w:t>
      </w:r>
      <w:r>
        <w:rPr>
          <w:rFonts w:eastAsia="Times New Roman"/>
          <w:szCs w:val="24"/>
        </w:rPr>
        <w:t xml:space="preserve">ς οι Σύριοι δεν ακολουθούν τη διαδικασία και αρκετοί εξ αυτών στοιβάζονται στην </w:t>
      </w:r>
      <w:proofErr w:type="spellStart"/>
      <w:r>
        <w:rPr>
          <w:rFonts w:eastAsia="Times New Roman"/>
          <w:szCs w:val="24"/>
        </w:rPr>
        <w:t>Ειδομένη</w:t>
      </w:r>
      <w:proofErr w:type="spellEnd"/>
      <w:r>
        <w:rPr>
          <w:rFonts w:eastAsia="Times New Roman"/>
          <w:szCs w:val="24"/>
        </w:rPr>
        <w:t xml:space="preserve"> για να περάσουν σε κάποια άλλη χώρα της Ευρώπης. Ο λόγος είναι προφανής: Επιθυμούν να κάνουν εκεί την αίτηση ασύλου αφ</w:t>
      </w:r>
      <w:r>
        <w:rPr>
          <w:rFonts w:eastAsia="Times New Roman"/>
          <w:szCs w:val="24"/>
        </w:rPr>
        <w:t xml:space="preserve">’ </w:t>
      </w:r>
      <w:r>
        <w:rPr>
          <w:rFonts w:eastAsia="Times New Roman"/>
          <w:szCs w:val="24"/>
        </w:rPr>
        <w:t>ενός γιατί οι διαδικασίες είναι ταχύτερες και κ</w:t>
      </w:r>
      <w:r>
        <w:rPr>
          <w:rFonts w:eastAsia="Times New Roman"/>
          <w:szCs w:val="24"/>
        </w:rPr>
        <w:t>αλύτερες και αφ</w:t>
      </w:r>
      <w:r>
        <w:rPr>
          <w:rFonts w:eastAsia="Times New Roman"/>
          <w:szCs w:val="24"/>
        </w:rPr>
        <w:t xml:space="preserve">’ </w:t>
      </w:r>
      <w:r>
        <w:rPr>
          <w:rFonts w:eastAsia="Times New Roman"/>
          <w:szCs w:val="24"/>
        </w:rPr>
        <w:t>ετέρου γιατί οι αιτούντες ασύλου απολαμβάνουν περισσότερα προνόμια σε πιο ανθηρές οικονομίες από τη δική μας.</w:t>
      </w:r>
    </w:p>
    <w:p w14:paraId="31B165DD" w14:textId="77777777" w:rsidR="00643513" w:rsidRDefault="00AD6DE5">
      <w:pPr>
        <w:spacing w:line="600" w:lineRule="auto"/>
        <w:ind w:firstLine="720"/>
        <w:jc w:val="both"/>
        <w:rPr>
          <w:rFonts w:eastAsia="Times New Roman"/>
          <w:szCs w:val="24"/>
        </w:rPr>
      </w:pPr>
      <w:r>
        <w:rPr>
          <w:rFonts w:eastAsia="Times New Roman"/>
          <w:szCs w:val="24"/>
        </w:rPr>
        <w:t xml:space="preserve">Ο Συνήγορος του Πολίτη εδώ και περίπου ενάμισι χρόνο έχει αποφανθεί. Όμως, πείτε μου: Ποιος από την τρέχουσα και την προηγούμενη </w:t>
      </w:r>
      <w:r>
        <w:rPr>
          <w:rFonts w:eastAsia="Times New Roman"/>
          <w:szCs w:val="24"/>
        </w:rPr>
        <w:t>κυβέρνηση τον έλαβε 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Ας δούμε, λοιπόν, τι μας λέει κατά γράμμα: </w:t>
      </w:r>
    </w:p>
    <w:p w14:paraId="31B165DE" w14:textId="77777777" w:rsidR="00643513" w:rsidRDefault="00AD6DE5">
      <w:pPr>
        <w:spacing w:line="600" w:lineRule="auto"/>
        <w:ind w:firstLine="720"/>
        <w:jc w:val="both"/>
        <w:rPr>
          <w:rFonts w:eastAsia="Times New Roman"/>
          <w:szCs w:val="24"/>
        </w:rPr>
      </w:pPr>
      <w:r>
        <w:rPr>
          <w:rFonts w:eastAsia="Times New Roman"/>
          <w:szCs w:val="24"/>
        </w:rPr>
        <w:t xml:space="preserve">Τα προβλήματα που διαπιστώνονται κατά τη διαδικασία αναγνώρισης της ιδιότητας του πρόσφυγα, εστιάζονται, κατ’ </w:t>
      </w:r>
      <w:r>
        <w:rPr>
          <w:rFonts w:eastAsia="Times New Roman"/>
          <w:szCs w:val="24"/>
        </w:rPr>
        <w:t>αρχάς</w:t>
      </w:r>
      <w:r>
        <w:rPr>
          <w:rFonts w:eastAsia="Times New Roman"/>
          <w:szCs w:val="24"/>
        </w:rPr>
        <w:t>, στην υπέρμετρη καθυστέρηση της έκδοσης των αποφάσεων επί αιτημάτω</w:t>
      </w:r>
      <w:r>
        <w:rPr>
          <w:rFonts w:eastAsia="Times New Roman"/>
          <w:szCs w:val="24"/>
        </w:rPr>
        <w:t xml:space="preserve">ν ασύλου. </w:t>
      </w:r>
      <w:r>
        <w:rPr>
          <w:rFonts w:eastAsia="Times New Roman"/>
          <w:szCs w:val="24"/>
        </w:rPr>
        <w:lastRenderedPageBreak/>
        <w:t>Επίσης, οι απορριπτικές αποφάσεις δεν περιέχουν επαρκή κ</w:t>
      </w:r>
      <w:r>
        <w:rPr>
          <w:rFonts w:eastAsia="Times New Roman"/>
          <w:szCs w:val="24"/>
        </w:rPr>
        <w:t>α</w:t>
      </w:r>
      <w:r>
        <w:rPr>
          <w:rFonts w:eastAsia="Times New Roman"/>
          <w:szCs w:val="24"/>
        </w:rPr>
        <w:t xml:space="preserve">ι εμπεριστατωμένη αιτιολογία με βάση τα στοιχεία του φακέλου του αιτούντος ασύλου. </w:t>
      </w:r>
    </w:p>
    <w:p w14:paraId="31B165DF" w14:textId="77777777" w:rsidR="00643513" w:rsidRDefault="00AD6DE5">
      <w:pPr>
        <w:spacing w:line="600" w:lineRule="auto"/>
        <w:ind w:firstLine="720"/>
        <w:jc w:val="both"/>
        <w:rPr>
          <w:rFonts w:eastAsia="Times New Roman"/>
          <w:szCs w:val="24"/>
        </w:rPr>
      </w:pPr>
      <w:r>
        <w:rPr>
          <w:rFonts w:eastAsia="Times New Roman"/>
          <w:szCs w:val="24"/>
        </w:rPr>
        <w:t xml:space="preserve">Αυτό, κύριοι, είναι ακόμη αναρτημένο στην ιστοσελίδα του </w:t>
      </w:r>
      <w:r>
        <w:rPr>
          <w:rFonts w:eastAsia="Times New Roman"/>
          <w:szCs w:val="24"/>
        </w:rPr>
        <w:t>Συνηγόρου</w:t>
      </w:r>
      <w:r>
        <w:rPr>
          <w:rFonts w:eastAsia="Times New Roman"/>
          <w:szCs w:val="24"/>
        </w:rPr>
        <w:t xml:space="preserve"> του Πολίτη και σας το καταθέτω για τα Πρακτικά. </w:t>
      </w:r>
    </w:p>
    <w:p w14:paraId="31B165E0"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Μάριος Γεωργιάδης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w:t>
      </w:r>
      <w:r>
        <w:rPr>
          <w:rFonts w:eastAsia="Times New Roman" w:cs="Times New Roman"/>
          <w:szCs w:val="24"/>
        </w:rPr>
        <w:t>ής)</w:t>
      </w:r>
    </w:p>
    <w:p w14:paraId="31B165E1" w14:textId="77777777" w:rsidR="00643513" w:rsidRDefault="00AD6DE5">
      <w:pPr>
        <w:spacing w:line="600" w:lineRule="auto"/>
        <w:ind w:firstLine="720"/>
        <w:jc w:val="both"/>
        <w:rPr>
          <w:rFonts w:eastAsia="Times New Roman"/>
          <w:szCs w:val="24"/>
        </w:rPr>
      </w:pPr>
      <w:r>
        <w:rPr>
          <w:rFonts w:eastAsia="Times New Roman"/>
          <w:szCs w:val="24"/>
        </w:rPr>
        <w:t xml:space="preserve">Μάλιστα, από τις αρχές του 2015 και πάλι ο Συνήγορος του Πολίτη σας καλεί να διαμορφώσετε ένα ολοκληρωμένο σχέδιο φιλοξενίας για τους Σύριους πολίτες που κατέφυγαν στην Ελλάδα. </w:t>
      </w:r>
    </w:p>
    <w:p w14:paraId="31B165E2" w14:textId="77777777" w:rsidR="00643513" w:rsidRDefault="00AD6DE5">
      <w:pPr>
        <w:spacing w:line="600" w:lineRule="auto"/>
        <w:ind w:firstLine="720"/>
        <w:jc w:val="both"/>
        <w:rPr>
          <w:rFonts w:eastAsia="Times New Roman"/>
          <w:szCs w:val="24"/>
        </w:rPr>
      </w:pPr>
      <w:r>
        <w:rPr>
          <w:rFonts w:eastAsia="Times New Roman"/>
          <w:szCs w:val="24"/>
        </w:rPr>
        <w:lastRenderedPageBreak/>
        <w:t>Με λίγα λόγια, το πρόβλημα ήταν γνωστό εδώ και πολύ καιρό και κανείς δεν ε</w:t>
      </w:r>
      <w:r>
        <w:rPr>
          <w:rFonts w:eastAsia="Times New Roman"/>
          <w:szCs w:val="24"/>
        </w:rPr>
        <w:t>νδιαφερόταν να το λύσει. Περιμένουμε πρώτα να πέσει η καταστροφή στα κεφάλια μας και μετά να τρέχουμε να μαζέψουμε τα σπασμένα</w:t>
      </w:r>
      <w:r>
        <w:rPr>
          <w:rFonts w:eastAsia="Times New Roman"/>
          <w:szCs w:val="24"/>
        </w:rPr>
        <w:t>,</w:t>
      </w:r>
      <w:r>
        <w:rPr>
          <w:rFonts w:eastAsia="Times New Roman"/>
          <w:szCs w:val="24"/>
        </w:rPr>
        <w:t xml:space="preserve"> τελευταία στιγμή. Αν είχαμε λύσει έγκαιρα, κυρίες και κύριοι, τα συγκεκριμένα θέματα, οι πρόσφυγες θα αναγνωρίζονταν ταχύτερα, θ</w:t>
      </w:r>
      <w:r>
        <w:rPr>
          <w:rFonts w:eastAsia="Times New Roman"/>
          <w:szCs w:val="24"/>
        </w:rPr>
        <w:t xml:space="preserve">α έπαιρναν την τύχη στα χέρια τους και θα μπορούσαν επίσης ελεύθερα να ταξιδεύουν στις ευρωπαϊκές χώρες της επιλογής τους, το οποίο σημαίνει ότι ένα μεγάλο μέρος του προβλήματος θα είχε λυθεί. </w:t>
      </w:r>
    </w:p>
    <w:p w14:paraId="31B165E3" w14:textId="77777777" w:rsidR="00643513" w:rsidRDefault="00AD6DE5">
      <w:pPr>
        <w:spacing w:line="600" w:lineRule="auto"/>
        <w:ind w:firstLine="720"/>
        <w:jc w:val="both"/>
        <w:rPr>
          <w:rFonts w:eastAsia="Times New Roman"/>
          <w:szCs w:val="24"/>
        </w:rPr>
      </w:pPr>
      <w:r>
        <w:rPr>
          <w:rFonts w:eastAsia="Times New Roman"/>
          <w:szCs w:val="24"/>
        </w:rPr>
        <w:t>Είναι προφανές, λοιπόν, πως είτε σας λείπει η τεχνοκρατική γνώ</w:t>
      </w:r>
      <w:r>
        <w:rPr>
          <w:rFonts w:eastAsia="Times New Roman"/>
          <w:szCs w:val="24"/>
        </w:rPr>
        <w:t xml:space="preserve">ση είτε διακατέχεστε από ιδεοληψίες είτε και τα δύο μαζί. Στο νομοσχέδιο προβλέπεται ότι για ανθρωπιστικούς λόγους θα χορηγηθούν άδειες διαμονής σε όσους μετανάστες έχουν υποβάλει αίτηση για άσυλο εδώ και πέντε χρόνια και δεν έχουν λάβει απάντηση. </w:t>
      </w:r>
    </w:p>
    <w:p w14:paraId="31B165E4" w14:textId="77777777" w:rsidR="00643513" w:rsidRDefault="00AD6DE5">
      <w:pPr>
        <w:spacing w:line="600" w:lineRule="auto"/>
        <w:ind w:firstLine="720"/>
        <w:jc w:val="both"/>
        <w:rPr>
          <w:rFonts w:eastAsia="Times New Roman"/>
          <w:szCs w:val="24"/>
        </w:rPr>
      </w:pPr>
      <w:r>
        <w:rPr>
          <w:rFonts w:eastAsia="Times New Roman"/>
          <w:szCs w:val="24"/>
        </w:rPr>
        <w:lastRenderedPageBreak/>
        <w:t>Αυτήν τ</w:t>
      </w:r>
      <w:r>
        <w:rPr>
          <w:rFonts w:eastAsia="Times New Roman"/>
          <w:szCs w:val="24"/>
        </w:rPr>
        <w:t xml:space="preserve">η στιγμή που μιλάμε, εκκρεμούν χιλιάδες αιτήσεις στις Υπηρεσίες Ασύλου ακόμη και για επτά χρόνια. Αυτά έβλεπαν οι νομικές αρχές, αυτά έβλεπε και ο Συνήγορος του Πολίτη. Εμείς επισήμως, όμως, </w:t>
      </w:r>
      <w:r>
        <w:rPr>
          <w:rFonts w:eastAsia="Times New Roman"/>
          <w:szCs w:val="24"/>
        </w:rPr>
        <w:t xml:space="preserve">ως </w:t>
      </w:r>
      <w:r>
        <w:rPr>
          <w:rFonts w:eastAsia="Times New Roman"/>
          <w:szCs w:val="24"/>
        </w:rPr>
        <w:t xml:space="preserve">χώρα σηκώναμε το χαλάκι και βάζαμε το πρόβλημα από κάτω. </w:t>
      </w:r>
    </w:p>
    <w:p w14:paraId="31B165E5" w14:textId="77777777" w:rsidR="00643513" w:rsidRDefault="00AD6DE5">
      <w:pPr>
        <w:spacing w:line="600" w:lineRule="auto"/>
        <w:ind w:firstLine="720"/>
        <w:jc w:val="both"/>
        <w:rPr>
          <w:rFonts w:eastAsia="Times New Roman" w:cs="Times New Roman"/>
          <w:szCs w:val="24"/>
        </w:rPr>
      </w:pPr>
      <w:r>
        <w:rPr>
          <w:rFonts w:eastAsia="Times New Roman"/>
          <w:szCs w:val="24"/>
        </w:rPr>
        <w:t xml:space="preserve">Στο </w:t>
      </w:r>
      <w:r>
        <w:rPr>
          <w:rFonts w:eastAsia="Times New Roman"/>
          <w:szCs w:val="24"/>
        </w:rPr>
        <w:t xml:space="preserve">νομοσχέδιο, όμως, καταγράφεται αναλυτικά η διαδικασία αίτησης και παροχής καθεστώτος ασύλου που θα γίνει με τη συμβολή ειδικών από τις χώρες τις </w:t>
      </w:r>
      <w:r>
        <w:rPr>
          <w:rFonts w:eastAsia="Times New Roman" w:cs="Times New Roman"/>
          <w:szCs w:val="24"/>
        </w:rPr>
        <w:t xml:space="preserve">Ευρωπαϊκής Ένωσης και όχι μόνο. Αναμένουμε και περίπου δυόμισι χιλιάδες υπαλλήλους μέσα στον Απρίλιο. </w:t>
      </w:r>
    </w:p>
    <w:p w14:paraId="31B165E6"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Η εκπρόσ</w:t>
      </w:r>
      <w:r>
        <w:rPr>
          <w:rFonts w:eastAsia="Times New Roman" w:cs="Times New Roman"/>
          <w:szCs w:val="24"/>
        </w:rPr>
        <w:t xml:space="preserve">ωπος της Ευρωπαϊκής Επιτροπής Μίνα </w:t>
      </w:r>
      <w:proofErr w:type="spellStart"/>
      <w:r>
        <w:rPr>
          <w:rFonts w:eastAsia="Times New Roman" w:cs="Times New Roman"/>
          <w:szCs w:val="24"/>
        </w:rPr>
        <w:t>Αντρέεβα</w:t>
      </w:r>
      <w:proofErr w:type="spellEnd"/>
      <w:r>
        <w:rPr>
          <w:rFonts w:eastAsia="Times New Roman" w:cs="Times New Roman"/>
          <w:szCs w:val="24"/>
        </w:rPr>
        <w:t xml:space="preserve"> δήλωσε ότι οι αιτήσεις ασύλου για πρόσφυγες που φτάνουν στα ελληνικά νησιά, θα αρχίσουν να εξετάζονται από τη στιγμή που η Ελλάδα θα θέσει σε ισχύ το νέο νομικό πλαίσιο για το άσυλο. Δηλαδή, η Ευρώπη μας έδωσε μι</w:t>
      </w:r>
      <w:r>
        <w:rPr>
          <w:rFonts w:eastAsia="Times New Roman" w:cs="Times New Roman"/>
          <w:szCs w:val="24"/>
        </w:rPr>
        <w:t xml:space="preserve">α έτοιμη λύση, τεχνογνωσία και ανθρώπινο δυναμικό για να λύσουμε ένα πρόβλημα, </w:t>
      </w:r>
      <w:r>
        <w:rPr>
          <w:rFonts w:eastAsia="Times New Roman" w:cs="Times New Roman"/>
          <w:szCs w:val="24"/>
        </w:rPr>
        <w:t>σ</w:t>
      </w:r>
      <w:r>
        <w:rPr>
          <w:rFonts w:eastAsia="Times New Roman" w:cs="Times New Roman"/>
          <w:szCs w:val="24"/>
        </w:rPr>
        <w:t xml:space="preserve">το οποίο εμείς οι ίδιοι είχαμε κριθεί ανίκανοι έστω να το μετριάσουμε είτε από ανικανότητα, βέβαια, είτε από ιδεοληψία. </w:t>
      </w:r>
    </w:p>
    <w:p w14:paraId="31B165E7"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Σας θυμίζω, αγαπητοί συνάδελφοι του ΣΥΡΙΖΑ, ότι εσείς ή</w:t>
      </w:r>
      <w:r>
        <w:rPr>
          <w:rFonts w:eastAsia="Times New Roman" w:cs="Times New Roman"/>
          <w:szCs w:val="24"/>
        </w:rPr>
        <w:t xml:space="preserve">σασταν εκείνοι που ερχόσασταν </w:t>
      </w:r>
      <w:r>
        <w:rPr>
          <w:rFonts w:eastAsia="Times New Roman" w:cs="Times New Roman"/>
          <w:szCs w:val="24"/>
        </w:rPr>
        <w:t xml:space="preserve">σε </w:t>
      </w:r>
      <w:r>
        <w:rPr>
          <w:rFonts w:eastAsia="Times New Roman" w:cs="Times New Roman"/>
          <w:szCs w:val="24"/>
        </w:rPr>
        <w:t xml:space="preserve">μετωπική σύγκρουση για την </w:t>
      </w:r>
      <w:proofErr w:type="spellStart"/>
      <w:r>
        <w:rPr>
          <w:rFonts w:eastAsia="Times New Roman" w:cs="Times New Roman"/>
          <w:szCs w:val="24"/>
        </w:rPr>
        <w:t>Αμυγδαλέζα</w:t>
      </w:r>
      <w:proofErr w:type="spellEnd"/>
      <w:r>
        <w:rPr>
          <w:rFonts w:eastAsia="Times New Roman" w:cs="Times New Roman"/>
          <w:szCs w:val="24"/>
        </w:rPr>
        <w:t xml:space="preserve">. Τώρα που όλη η Ελλάδα γίνεται μια </w:t>
      </w:r>
      <w:proofErr w:type="spellStart"/>
      <w:r>
        <w:rPr>
          <w:rFonts w:eastAsia="Times New Roman" w:cs="Times New Roman"/>
          <w:szCs w:val="24"/>
        </w:rPr>
        <w:t>Αμυγδαλέζα</w:t>
      </w:r>
      <w:proofErr w:type="spellEnd"/>
      <w:r>
        <w:rPr>
          <w:rFonts w:eastAsia="Times New Roman" w:cs="Times New Roman"/>
          <w:szCs w:val="24"/>
        </w:rPr>
        <w:t xml:space="preserve">, τι έχει αλλάξει, αγαπητοί; </w:t>
      </w:r>
    </w:p>
    <w:p w14:paraId="31B165E8" w14:textId="77777777" w:rsidR="00643513" w:rsidRDefault="00AD6DE5">
      <w:pPr>
        <w:spacing w:line="600" w:lineRule="auto"/>
        <w:ind w:firstLine="720"/>
        <w:jc w:val="both"/>
        <w:rPr>
          <w:rFonts w:eastAsia="Times New Roman"/>
          <w:szCs w:val="24"/>
        </w:rPr>
      </w:pPr>
      <w:r>
        <w:rPr>
          <w:rFonts w:eastAsia="Times New Roman"/>
          <w:szCs w:val="24"/>
        </w:rPr>
        <w:t xml:space="preserve">Βλέπουμε στο νομοσχέδιο ότι τα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xml:space="preserve"> θα λέγονται πλέον Κέντρα Υποδοχής και Ταυτοποίησης. Αυτά θα λειτουργο</w:t>
      </w:r>
      <w:r>
        <w:rPr>
          <w:rFonts w:eastAsia="Times New Roman"/>
          <w:szCs w:val="24"/>
        </w:rPr>
        <w:t xml:space="preserve">ύν στα νησιά του Αιγαίου και θα είναι κλειστού τύπου. Οι εισερχόμενοι μετανάστες και πρόσφυγες τίθενται σε καθεστώς κράτησης έως και είκοσι πέντε μέρες, όπως αναφέρεται χαρακτηριστικά στο άρθρο 14 του σχεδίου νόμου. Και όπως ρητά αναφέρεται στην παράγραφο </w:t>
      </w:r>
      <w:r>
        <w:rPr>
          <w:rFonts w:eastAsia="Times New Roman"/>
          <w:szCs w:val="24"/>
        </w:rPr>
        <w:t xml:space="preserve">3 του εν λόγω άρθρου, θα υπάρχει περιορισμός της ελευθερίας, ο οποίος θα συνεπάγεται την απαγόρευση εξόδου από το κέντρο και την αναγκαστική παραμονή στους χώρους κράτησης. </w:t>
      </w:r>
    </w:p>
    <w:p w14:paraId="31B165E9" w14:textId="77777777" w:rsidR="00643513" w:rsidRDefault="00AD6DE5">
      <w:pPr>
        <w:spacing w:line="600" w:lineRule="auto"/>
        <w:ind w:firstLine="720"/>
        <w:jc w:val="both"/>
        <w:rPr>
          <w:rFonts w:eastAsia="Times New Roman"/>
          <w:szCs w:val="24"/>
        </w:rPr>
      </w:pPr>
      <w:r>
        <w:rPr>
          <w:rFonts w:eastAsia="Times New Roman"/>
          <w:szCs w:val="24"/>
        </w:rPr>
        <w:t>Ακόμα και σήμερα αρκετοί από σας -για να μην πω όλοι- αντιτίθεστε στην ιδέα κλειστ</w:t>
      </w:r>
      <w:r>
        <w:rPr>
          <w:rFonts w:eastAsia="Times New Roman"/>
          <w:szCs w:val="24"/>
        </w:rPr>
        <w:t xml:space="preserve">ών κέντρων κράτησης. Πάλι, λοιπόν, αναγκάζεστε να εφαρμόσετε κάτι το οποίο δεν πιστεύετε, κατά τα λεγόμενά σας. Επομένως, γιατί δεν παραχωρείτε τη θέση σας σε ανθρώπους με τεχνοκρατική αντίληψη των πραγμάτων, οι </w:t>
      </w:r>
      <w:r>
        <w:rPr>
          <w:rFonts w:eastAsia="Times New Roman"/>
          <w:szCs w:val="24"/>
        </w:rPr>
        <w:lastRenderedPageBreak/>
        <w:t>οποίοι ξέρουν και τη δουλειά και είναι και π</w:t>
      </w:r>
      <w:r>
        <w:rPr>
          <w:rFonts w:eastAsia="Times New Roman"/>
          <w:szCs w:val="24"/>
        </w:rPr>
        <w:t>ρόθυμοι να εναρμονιστούν με τις ευρωπαϊκές απαιτήσεις; Αφού δεν είστε σε θέση να εφαρμόσετε αυτά που έχετε στο μυαλό σας, τι κάνετε αυτήν τη στιγμή στην Κυβέρνηση; Ποιος άλλος μπορεί να είναι ο σκοπός της παραμονής σας εκτός από προσωπικό και ατομικό όφελο</w:t>
      </w:r>
      <w:r>
        <w:rPr>
          <w:rFonts w:eastAsia="Times New Roman"/>
          <w:szCs w:val="24"/>
        </w:rPr>
        <w:t>ς του καθενός σας;</w:t>
      </w:r>
    </w:p>
    <w:p w14:paraId="31B165EA" w14:textId="77777777" w:rsidR="00643513" w:rsidRDefault="00AD6DE5">
      <w:pPr>
        <w:spacing w:line="600" w:lineRule="auto"/>
        <w:ind w:firstLine="720"/>
        <w:jc w:val="both"/>
        <w:rPr>
          <w:rFonts w:eastAsia="Times New Roman"/>
          <w:szCs w:val="24"/>
        </w:rPr>
      </w:pPr>
      <w:r>
        <w:rPr>
          <w:rFonts w:eastAsia="Times New Roman"/>
          <w:szCs w:val="24"/>
        </w:rPr>
        <w:t>Στο νομοσχέδιο επίσης βλέπουμε ότι οι κρατούμενοι πλέον μετανάστες θα έχουν τη δυνατότητα να υποβάλουν αίτηση ασύλου. Αν δεν ολοκληρωθεί η εξέταση του αιτήματος εντός του χρονικού διαστήματος που θα τελούν υπό κράτηση, τότε θα παραλαμβάν</w:t>
      </w:r>
      <w:r>
        <w:rPr>
          <w:rFonts w:eastAsia="Times New Roman"/>
          <w:szCs w:val="24"/>
        </w:rPr>
        <w:t xml:space="preserve">ουν δελτίο αιτούντος ασύλου και θα προωθούνται σε δομές προσωρινής φιλοξενίας στην ηπειρωτική Ελλάδα. </w:t>
      </w:r>
    </w:p>
    <w:p w14:paraId="31B165EB" w14:textId="77777777" w:rsidR="00643513" w:rsidRDefault="00AD6DE5">
      <w:pPr>
        <w:spacing w:line="600" w:lineRule="auto"/>
        <w:ind w:firstLine="720"/>
        <w:jc w:val="both"/>
        <w:rPr>
          <w:rFonts w:eastAsia="Times New Roman"/>
          <w:szCs w:val="24"/>
        </w:rPr>
      </w:pPr>
      <w:r>
        <w:rPr>
          <w:rFonts w:eastAsia="Times New Roman"/>
          <w:szCs w:val="24"/>
        </w:rPr>
        <w:t xml:space="preserve">Για να είμαστε ειλικρινείς, αυτό φαίνεται όντως λογικό. Δεν γίνεται να κρατάμε κάποιον που πιθανόν θα πάρει άσυλο, φυλακισμένο για μια ζωή. </w:t>
      </w:r>
    </w:p>
    <w:p w14:paraId="31B165EC" w14:textId="77777777" w:rsidR="00643513" w:rsidRDefault="00AD6DE5">
      <w:pPr>
        <w:spacing w:line="600" w:lineRule="auto"/>
        <w:ind w:firstLine="720"/>
        <w:jc w:val="both"/>
        <w:rPr>
          <w:rFonts w:eastAsia="Times New Roman"/>
          <w:szCs w:val="24"/>
        </w:rPr>
      </w:pPr>
      <w:r>
        <w:rPr>
          <w:rFonts w:eastAsia="Times New Roman"/>
          <w:szCs w:val="24"/>
        </w:rPr>
        <w:lastRenderedPageBreak/>
        <w:t>Παράλληλα, π</w:t>
      </w:r>
      <w:r>
        <w:rPr>
          <w:rFonts w:eastAsia="Times New Roman"/>
          <w:szCs w:val="24"/>
        </w:rPr>
        <w:t xml:space="preserve">ροβλέπονται διαδικασίες ένταξης των προσφύγων στην αγορά εργασίας μέσω προγραμμάτων κατάρτισης. </w:t>
      </w:r>
    </w:p>
    <w:p w14:paraId="31B165ED" w14:textId="77777777" w:rsidR="00643513" w:rsidRDefault="00AD6DE5">
      <w:pPr>
        <w:spacing w:line="600" w:lineRule="auto"/>
        <w:ind w:firstLine="720"/>
        <w:jc w:val="both"/>
        <w:rPr>
          <w:rFonts w:eastAsia="Times New Roman"/>
          <w:szCs w:val="24"/>
        </w:rPr>
      </w:pPr>
      <w:r>
        <w:rPr>
          <w:rFonts w:eastAsia="Times New Roman"/>
          <w:szCs w:val="24"/>
        </w:rPr>
        <w:t>Αυτό, αγαπητοί κύριοι, αποτελεί μία εκ των πραγμάτων ομολογία ότι η Ελλάδα προετοιμάζεται να φιλοξενήσει για μεγάλο χρονικό διάστημα ένα σημαντικό αριθμό προσφ</w:t>
      </w:r>
      <w:r>
        <w:rPr>
          <w:rFonts w:eastAsia="Times New Roman"/>
          <w:szCs w:val="24"/>
        </w:rPr>
        <w:t xml:space="preserve">ύγων. Εμείς το βλέπουμε θετικά. Ο πρόσφυγας, όπως προβλέπεται από σύσσωμες ευρωπαϊκές συμβάσεις, πρέπει να ενσωματώνεται ομαλά στις κοινωνίες όπου ζει. </w:t>
      </w:r>
    </w:p>
    <w:p w14:paraId="31B165EE" w14:textId="77777777" w:rsidR="00643513" w:rsidRDefault="00AD6DE5">
      <w:pPr>
        <w:spacing w:line="600" w:lineRule="auto"/>
        <w:ind w:firstLine="720"/>
        <w:jc w:val="both"/>
        <w:rPr>
          <w:rFonts w:eastAsia="Times New Roman"/>
          <w:szCs w:val="24"/>
        </w:rPr>
      </w:pPr>
      <w:r>
        <w:rPr>
          <w:rFonts w:eastAsia="Times New Roman"/>
          <w:szCs w:val="24"/>
        </w:rPr>
        <w:t>Το ερώτημα, όμως, κύριοι, είναι: Σε μία κατεστραμμένη οικονομία σαν τη δική μας, με 25% ανεργία και απο</w:t>
      </w:r>
      <w:r>
        <w:rPr>
          <w:rFonts w:eastAsia="Times New Roman"/>
          <w:szCs w:val="24"/>
        </w:rPr>
        <w:t xml:space="preserve">πληθωρισμό, με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και μιζέρια στην αγορά, πώς φαντάζεστε την ένταξη του πρόσφυγα; Θα εργάζεται «μαύρα» ή για ένα ξεροκόμματο; Τι έχετε κάνει ή τι σκοπεύετε να κάνετε για όλα αυτά; Θα περιμένετε την επόμενη Σύνοδο Κορυφής να σας δώσει μία έτοι</w:t>
      </w:r>
      <w:r>
        <w:rPr>
          <w:rFonts w:eastAsia="Times New Roman"/>
          <w:szCs w:val="24"/>
        </w:rPr>
        <w:t>μη λύση να εφαρμόσετε; Τι παριστάνει η ελληνική Κυβέρνηση; Τον επαγγελματία τουρίστα;</w:t>
      </w:r>
    </w:p>
    <w:p w14:paraId="31B165EF" w14:textId="77777777" w:rsidR="00643513" w:rsidRDefault="00AD6DE5">
      <w:pPr>
        <w:spacing w:line="600" w:lineRule="auto"/>
        <w:ind w:firstLine="720"/>
        <w:jc w:val="both"/>
        <w:rPr>
          <w:rFonts w:eastAsia="Times New Roman"/>
          <w:szCs w:val="24"/>
        </w:rPr>
      </w:pPr>
      <w:r>
        <w:rPr>
          <w:rFonts w:eastAsia="Times New Roman"/>
          <w:b/>
          <w:szCs w:val="24"/>
        </w:rPr>
        <w:lastRenderedPageBreak/>
        <w:t>ΧΡΗΣΤΟΣ ΑΝΤΩΝΙΟΥ:</w:t>
      </w:r>
      <w:r>
        <w:rPr>
          <w:rFonts w:eastAsia="Times New Roman"/>
          <w:szCs w:val="24"/>
        </w:rPr>
        <w:t xml:space="preserve"> Δεν έχεις διαβάσει το νομοσχέδιο</w:t>
      </w:r>
    </w:p>
    <w:p w14:paraId="31B165F0" w14:textId="77777777" w:rsidR="00643513" w:rsidRDefault="00AD6DE5">
      <w:pPr>
        <w:spacing w:line="600" w:lineRule="auto"/>
        <w:ind w:firstLine="720"/>
        <w:jc w:val="both"/>
        <w:rPr>
          <w:rFonts w:eastAsia="Times New Roman"/>
          <w:szCs w:val="24"/>
        </w:rPr>
      </w:pPr>
      <w:r>
        <w:rPr>
          <w:rFonts w:eastAsia="Times New Roman"/>
          <w:b/>
          <w:szCs w:val="24"/>
        </w:rPr>
        <w:t>ΜΑΡΙΟΣ ΓΕΩΡΓΙΑΔΗΣ:</w:t>
      </w:r>
      <w:r>
        <w:rPr>
          <w:rFonts w:eastAsia="Times New Roman"/>
          <w:szCs w:val="24"/>
        </w:rPr>
        <w:t xml:space="preserve"> Έτσι πιστεύετε εσείς.</w:t>
      </w:r>
    </w:p>
    <w:p w14:paraId="31B165F1" w14:textId="77777777" w:rsidR="00643513" w:rsidRDefault="00AD6DE5">
      <w:pPr>
        <w:spacing w:line="600" w:lineRule="auto"/>
        <w:ind w:firstLine="720"/>
        <w:jc w:val="both"/>
        <w:rPr>
          <w:rFonts w:eastAsia="Times New Roman"/>
          <w:szCs w:val="24"/>
        </w:rPr>
      </w:pPr>
      <w:r>
        <w:rPr>
          <w:rFonts w:eastAsia="Times New Roman"/>
          <w:szCs w:val="24"/>
        </w:rPr>
        <w:t>Κάτι άλλο που μας κάνει εντύπωση είναι ότι είδαμε τον κ. Τσίπρα να μοιράζει λο</w:t>
      </w:r>
      <w:r>
        <w:rPr>
          <w:rFonts w:eastAsia="Times New Roman"/>
          <w:szCs w:val="24"/>
        </w:rPr>
        <w:t xml:space="preserve">υλούδια με τον κ. </w:t>
      </w:r>
      <w:proofErr w:type="spellStart"/>
      <w:r>
        <w:rPr>
          <w:rFonts w:eastAsia="Times New Roman"/>
          <w:szCs w:val="24"/>
        </w:rPr>
        <w:t>Νταβούτογλου</w:t>
      </w:r>
      <w:proofErr w:type="spellEnd"/>
      <w:r>
        <w:rPr>
          <w:rFonts w:eastAsia="Times New Roman"/>
          <w:szCs w:val="24"/>
        </w:rPr>
        <w:t>. Στο νομοσχέδιο δεν περιγράφεται ρητά η Τουρκία ως ασφαλής χώρα. Στο άρθρο 56, όμως, περιγράφεται ότι ασφαλής τρίτη χώρα για έναν πρόσφυγα ή μετανάστη θεωρούνται τα κράτη που δεν απειλείται η ζωή και η ελευθερία λόγω φυλής, θ</w:t>
      </w:r>
      <w:r>
        <w:rPr>
          <w:rFonts w:eastAsia="Times New Roman"/>
          <w:szCs w:val="24"/>
        </w:rPr>
        <w:t>ρησκείας, εθνικότητας, συμμετοχής σε ιδιαίτερη κοινωνική ομάδα ή πολιτικών πεποιθήσεων. Εσείς πιστεύετε ότι αυτή η χώρα είναι η Τουρκία. Σωστά; Απαντήστε μου. Θεωρείτε ότι η Τουρκία θα λύσει τα παραπάνω ζητήματα; Σαφώς και όχι.</w:t>
      </w:r>
    </w:p>
    <w:p w14:paraId="31B165F2" w14:textId="77777777" w:rsidR="00643513" w:rsidRDefault="00AD6DE5">
      <w:pPr>
        <w:spacing w:line="600" w:lineRule="auto"/>
        <w:ind w:firstLine="720"/>
        <w:jc w:val="both"/>
        <w:rPr>
          <w:rFonts w:eastAsia="Times New Roman"/>
          <w:szCs w:val="24"/>
        </w:rPr>
      </w:pPr>
      <w:r>
        <w:rPr>
          <w:rFonts w:eastAsia="Times New Roman"/>
          <w:b/>
          <w:szCs w:val="24"/>
        </w:rPr>
        <w:t>ΙΩΑΝΝΗΣ ΘΕΩΝΑΣ:</w:t>
      </w:r>
      <w:r>
        <w:rPr>
          <w:rFonts w:eastAsia="Times New Roman"/>
          <w:szCs w:val="24"/>
        </w:rPr>
        <w:t xml:space="preserve"> Από πού το κ</w:t>
      </w:r>
      <w:r>
        <w:rPr>
          <w:rFonts w:eastAsia="Times New Roman"/>
          <w:szCs w:val="24"/>
        </w:rPr>
        <w:t>αταλάβατε αυτό, αγαπητέ;</w:t>
      </w:r>
    </w:p>
    <w:p w14:paraId="31B165F3" w14:textId="77777777" w:rsidR="00643513" w:rsidRDefault="00AD6DE5">
      <w:pPr>
        <w:spacing w:line="600" w:lineRule="auto"/>
        <w:ind w:firstLine="720"/>
        <w:jc w:val="both"/>
        <w:rPr>
          <w:rFonts w:eastAsia="Times New Roman"/>
          <w:szCs w:val="24"/>
        </w:rPr>
      </w:pPr>
      <w:r>
        <w:rPr>
          <w:rFonts w:eastAsia="Times New Roman"/>
          <w:b/>
          <w:szCs w:val="24"/>
        </w:rPr>
        <w:t>ΜΑΡΙΟΣ ΓΕΩΡΓΙΑΔΗΣ:</w:t>
      </w:r>
      <w:r>
        <w:rPr>
          <w:rFonts w:eastAsia="Times New Roman"/>
          <w:szCs w:val="24"/>
        </w:rPr>
        <w:t xml:space="preserve"> Απλώς είμαστε αναγκασμένοι να κάνουμε «τα στραβά μάτια», ώστε να μπορούμε να επιστρέφουμε μετανάστες στην Τουρκία, όπως αποφασίστηκε στη Σύνοδο Κορυφής. Είπαμε: </w:t>
      </w:r>
      <w:r>
        <w:rPr>
          <w:rFonts w:eastAsia="Times New Roman"/>
          <w:szCs w:val="24"/>
        </w:rPr>
        <w:lastRenderedPageBreak/>
        <w:t>Έναν στέλνουμε εμείς, έναν στέλνει η Τουρκία στην Ε</w:t>
      </w:r>
      <w:r>
        <w:rPr>
          <w:rFonts w:eastAsia="Times New Roman"/>
          <w:szCs w:val="24"/>
        </w:rPr>
        <w:t xml:space="preserve">υρώπη. Αυτό δεν έχουμε συμφωνήσει ή πάλι δεν έχω διαβάσει; </w:t>
      </w:r>
    </w:p>
    <w:p w14:paraId="31B165F4" w14:textId="77777777" w:rsidR="00643513" w:rsidRDefault="00AD6DE5">
      <w:pPr>
        <w:spacing w:line="600" w:lineRule="auto"/>
        <w:ind w:firstLine="720"/>
        <w:jc w:val="both"/>
        <w:rPr>
          <w:rFonts w:eastAsia="Times New Roman"/>
          <w:szCs w:val="24"/>
        </w:rPr>
      </w:pPr>
      <w:r>
        <w:rPr>
          <w:rFonts w:eastAsia="Times New Roman"/>
          <w:szCs w:val="24"/>
        </w:rPr>
        <w:t>Σύμφωνα με νομικούς κύκλους, εάν ένας μετανάστης υποστηρίζει ότι η Τουρκία δεν είναι ασφαλής χώρα για τον ίδιο, τότε δημιουργούνται οι προϋποθέσεις να παραμείνει στην Ελλάδα…</w:t>
      </w:r>
    </w:p>
    <w:p w14:paraId="31B165F5" w14:textId="77777777" w:rsidR="00643513" w:rsidRDefault="00AD6DE5">
      <w:pPr>
        <w:spacing w:line="600" w:lineRule="auto"/>
        <w:ind w:firstLine="720"/>
        <w:jc w:val="both"/>
        <w:rPr>
          <w:rFonts w:eastAsia="Times New Roman"/>
          <w:szCs w:val="24"/>
        </w:rPr>
      </w:pPr>
      <w:r>
        <w:rPr>
          <w:rFonts w:eastAsia="Times New Roman"/>
          <w:szCs w:val="24"/>
        </w:rPr>
        <w:t>(Στο σημείο αυτό κτυπ</w:t>
      </w:r>
      <w:r>
        <w:rPr>
          <w:rFonts w:eastAsia="Times New Roman"/>
          <w:szCs w:val="24"/>
        </w:rPr>
        <w:t>άει το κουδούνι λήξεως του χρόνου ομιλίας του κυρίου Βουλευτή)</w:t>
      </w:r>
    </w:p>
    <w:p w14:paraId="31B165F6" w14:textId="77777777" w:rsidR="00643513" w:rsidRDefault="00AD6DE5">
      <w:pPr>
        <w:spacing w:line="600" w:lineRule="auto"/>
        <w:ind w:firstLine="720"/>
        <w:jc w:val="both"/>
        <w:rPr>
          <w:rFonts w:eastAsia="Times New Roman"/>
          <w:szCs w:val="24"/>
        </w:rPr>
      </w:pPr>
      <w:r>
        <w:rPr>
          <w:rFonts w:eastAsia="Times New Roman"/>
          <w:szCs w:val="24"/>
        </w:rPr>
        <w:t>Θα ήθελα για λίγο την ανοχή σας, κύριε Πρόεδρε. Ευχαριστώ.</w:t>
      </w:r>
    </w:p>
    <w:p w14:paraId="31B165F7" w14:textId="77777777" w:rsidR="00643513" w:rsidRDefault="00AD6DE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Όχι. Ολοκληρώστε, γιατί είναι αποφασισμένο η συνεδρίαση να τελειώσει στις 18.</w:t>
      </w:r>
      <w:r>
        <w:rPr>
          <w:rFonts w:eastAsia="Times New Roman"/>
          <w:szCs w:val="24"/>
        </w:rPr>
        <w:t>00΄</w:t>
      </w:r>
      <w:r>
        <w:rPr>
          <w:rFonts w:eastAsia="Times New Roman"/>
          <w:szCs w:val="24"/>
        </w:rPr>
        <w:t>.</w:t>
      </w:r>
    </w:p>
    <w:p w14:paraId="31B165F8" w14:textId="77777777" w:rsidR="00643513" w:rsidRDefault="00AD6DE5">
      <w:pPr>
        <w:spacing w:line="600" w:lineRule="auto"/>
        <w:ind w:firstLine="720"/>
        <w:jc w:val="both"/>
        <w:rPr>
          <w:rFonts w:eastAsia="Times New Roman"/>
          <w:szCs w:val="24"/>
        </w:rPr>
      </w:pPr>
      <w:r>
        <w:rPr>
          <w:rFonts w:eastAsia="Times New Roman"/>
          <w:b/>
          <w:szCs w:val="24"/>
        </w:rPr>
        <w:t xml:space="preserve">ΜΑΡΙΟΣ ΓΕΩΡΓΙΑΔΗΣ: </w:t>
      </w:r>
      <w:r>
        <w:rPr>
          <w:rFonts w:eastAsia="Times New Roman"/>
          <w:szCs w:val="24"/>
        </w:rPr>
        <w:t>Δεν θα δευτερολογήσω, οπότε θέλω λίγο χρόνο. Όλοι οι συνάδελφοι ζήτησαν λίγο χρόνο.</w:t>
      </w:r>
    </w:p>
    <w:p w14:paraId="31B165F9" w14:textId="77777777" w:rsidR="00643513" w:rsidRDefault="00AD6DE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Όλοι πρέπει να σέβεστε τον χρόνο.</w:t>
      </w:r>
    </w:p>
    <w:p w14:paraId="31B165FA" w14:textId="77777777" w:rsidR="00643513" w:rsidRDefault="00AD6DE5">
      <w:pPr>
        <w:spacing w:line="600" w:lineRule="auto"/>
        <w:ind w:firstLine="720"/>
        <w:jc w:val="both"/>
        <w:rPr>
          <w:rFonts w:eastAsia="Times New Roman"/>
          <w:szCs w:val="24"/>
        </w:rPr>
      </w:pPr>
      <w:r>
        <w:rPr>
          <w:rFonts w:eastAsia="Times New Roman"/>
          <w:b/>
          <w:szCs w:val="24"/>
        </w:rPr>
        <w:lastRenderedPageBreak/>
        <w:t xml:space="preserve">ΜΑΡΙΟΣ ΓΕΩΡΓΙΑΔΗΣ: </w:t>
      </w:r>
      <w:r>
        <w:rPr>
          <w:rFonts w:eastAsia="Times New Roman"/>
          <w:szCs w:val="24"/>
        </w:rPr>
        <w:t>Τον σεβόμαστε τον χρόνο, αλλά δεν γίνεται να μου το λέτε μόνο εμένα αυτό.</w:t>
      </w:r>
    </w:p>
    <w:p w14:paraId="31B165FB" w14:textId="77777777" w:rsidR="00643513" w:rsidRDefault="00AD6DE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Το λέω σε όλους. Είπα ότι έχει αποφασιστεί η συνεδρίαση να τελειώσει στις18.</w:t>
      </w:r>
      <w:r>
        <w:rPr>
          <w:rFonts w:eastAsia="Times New Roman"/>
          <w:szCs w:val="24"/>
        </w:rPr>
        <w:t xml:space="preserve">00΄ </w:t>
      </w:r>
      <w:r>
        <w:rPr>
          <w:rFonts w:eastAsia="Times New Roman"/>
          <w:szCs w:val="24"/>
        </w:rPr>
        <w:t>η ώρα…</w:t>
      </w:r>
    </w:p>
    <w:p w14:paraId="31B165FC" w14:textId="77777777" w:rsidR="00643513" w:rsidRDefault="00AD6DE5">
      <w:pPr>
        <w:spacing w:line="600" w:lineRule="auto"/>
        <w:ind w:firstLine="720"/>
        <w:jc w:val="both"/>
        <w:rPr>
          <w:rFonts w:eastAsia="Times New Roman"/>
          <w:szCs w:val="24"/>
        </w:rPr>
      </w:pPr>
      <w:r>
        <w:rPr>
          <w:rFonts w:eastAsia="Times New Roman"/>
          <w:b/>
          <w:szCs w:val="24"/>
        </w:rPr>
        <w:t xml:space="preserve">ΜΑΡΙΟΣ ΓΕΩΡΓΙΑΔΗΣ: </w:t>
      </w:r>
      <w:r>
        <w:rPr>
          <w:rFonts w:eastAsia="Times New Roman"/>
          <w:szCs w:val="24"/>
        </w:rPr>
        <w:t>Σας είπα ότι δεν θα δευτερολογήσω.</w:t>
      </w:r>
    </w:p>
    <w:p w14:paraId="31B165FD" w14:textId="77777777" w:rsidR="00643513" w:rsidRDefault="00AD6DE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…και οι Βουλευτές έχουν προγραμματίσει τις δραστη</w:t>
      </w:r>
      <w:r>
        <w:rPr>
          <w:rFonts w:eastAsia="Times New Roman"/>
          <w:szCs w:val="24"/>
        </w:rPr>
        <w:t>ριότητές τους με βάση αυτό. Τελειώστε.</w:t>
      </w:r>
    </w:p>
    <w:p w14:paraId="31B165FE"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 xml:space="preserve">Ευχαριστώ πολύ. </w:t>
      </w:r>
    </w:p>
    <w:p w14:paraId="31B165FF"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Σύμφωνα με νομικούς κύκλους, εάν ένας μετανάστης υποστηρίζει ότι η Τουρκία δεν είναι ασφαλής χώρα για τον ίδιο, τότε δημιουργούνται οι προϋποθέσεις να παραμείνει στην Ελλάδα αναμένο</w:t>
      </w:r>
      <w:r>
        <w:rPr>
          <w:rFonts w:eastAsia="Times New Roman" w:cs="Times New Roman"/>
          <w:szCs w:val="24"/>
        </w:rPr>
        <w:t xml:space="preserve">ντας την μετεγκατάστασή του σε μία άλλη ευρωπαϊκή χώρα. Εάν δεν αναγνωρίζετε, λοιπόν, ρητά την Τουρκία ως ασφαλή χώρα, αρκείστε σε αερολογίες εντός του νομοσχεδίου οι οποίες μάλιστα δεν στέκουν. </w:t>
      </w:r>
    </w:p>
    <w:p w14:paraId="31B16600"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Τι ακριβώς έκανε ο κ. Τσίπρας με τα λουλούδια, αγαπητοί συνά</w:t>
      </w:r>
      <w:r>
        <w:rPr>
          <w:rFonts w:eastAsia="Times New Roman" w:cs="Times New Roman"/>
          <w:szCs w:val="24"/>
        </w:rPr>
        <w:t xml:space="preserve">δελφοι, πλάι στον κ. </w:t>
      </w:r>
      <w:proofErr w:type="spellStart"/>
      <w:r>
        <w:rPr>
          <w:rFonts w:eastAsia="Times New Roman" w:cs="Times New Roman"/>
          <w:szCs w:val="24"/>
        </w:rPr>
        <w:t>Νταβούτογλου</w:t>
      </w:r>
      <w:proofErr w:type="spellEnd"/>
      <w:r>
        <w:rPr>
          <w:rFonts w:eastAsia="Times New Roman" w:cs="Times New Roman"/>
          <w:szCs w:val="24"/>
        </w:rPr>
        <w:t>; Του έφτιαχνε το ευρωπαϊκό προφίλ; Για ποιο λόγο; Τι κέρδισε η Ελλάδα από όλον αυτόν το διασυρμό; Να σας πω τι κέρδισε η Τουρκία; Κέρδισε να διαδοθεί διεθνώς η εικόνα της ασφαλούς και ανθρώπινης χώρας. Αυτό ήθελε ο έξυπνος</w:t>
      </w:r>
      <w:r>
        <w:rPr>
          <w:rFonts w:eastAsia="Times New Roman" w:cs="Times New Roman"/>
          <w:szCs w:val="24"/>
        </w:rPr>
        <w:t xml:space="preserve"> και ικανός κ. </w:t>
      </w:r>
      <w:proofErr w:type="spellStart"/>
      <w:r>
        <w:rPr>
          <w:rFonts w:eastAsia="Times New Roman" w:cs="Times New Roman"/>
          <w:szCs w:val="24"/>
        </w:rPr>
        <w:t>Νταβούτογλου</w:t>
      </w:r>
      <w:proofErr w:type="spellEnd"/>
      <w:r>
        <w:rPr>
          <w:rFonts w:eastAsia="Times New Roman" w:cs="Times New Roman"/>
          <w:szCs w:val="24"/>
        </w:rPr>
        <w:t xml:space="preserve"> και αυτό πέτυχε μέσα από τις διμερείς επαφές σας. </w:t>
      </w:r>
    </w:p>
    <w:p w14:paraId="31B16601"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Εσείς τι πετύχατε ως Κυβέρνηση για τη χώρα μας; Ή δεν είχατε κάτι συγκεκριμένο στο μυαλό σας και απλά κάνετε άλλη μια επίσκεψη με λουλούδια στα χέρια; Αυτό που έγκαιρα, αγαπητοί</w:t>
      </w:r>
      <w:r>
        <w:rPr>
          <w:rFonts w:eastAsia="Times New Roman" w:cs="Times New Roman"/>
          <w:szCs w:val="24"/>
        </w:rPr>
        <w:t xml:space="preserve"> συνάδελφοι, έπρεπε να κάνουμε είναι τρία βασικά πράγματα. Πρώτον, να λύναμε το πρόβλημα της καθυστέρησης απονομής ασύλου, όπως επιμόνως μας ζητούσαν και εθνικές και διεθνείς οργανώσεις και οργανισμοί. </w:t>
      </w:r>
    </w:p>
    <w:p w14:paraId="31B16602"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Δεύτερον, να είχαμε αξιοπρεπείς συνθήκες διαβίωσης γι</w:t>
      </w:r>
      <w:r>
        <w:rPr>
          <w:rFonts w:eastAsia="Times New Roman" w:cs="Times New Roman"/>
          <w:szCs w:val="24"/>
        </w:rPr>
        <w:t xml:space="preserve">α τους αιτούντες ασύλου, συνθήκες που να μην </w:t>
      </w:r>
      <w:proofErr w:type="spellStart"/>
      <w:r>
        <w:rPr>
          <w:rFonts w:eastAsia="Times New Roman" w:cs="Times New Roman"/>
          <w:szCs w:val="24"/>
        </w:rPr>
        <w:t>στοχοποιούνται</w:t>
      </w:r>
      <w:proofErr w:type="spellEnd"/>
      <w:r>
        <w:rPr>
          <w:rFonts w:eastAsia="Times New Roman" w:cs="Times New Roman"/>
          <w:szCs w:val="24"/>
        </w:rPr>
        <w:t xml:space="preserve"> από διεθνείς ανθρωπιστικές οργανώσεις. Τρίτον και σημαντικότερο, να είχαμε μια οικονομία που να λειτουργεί έστω και στους χαμηλότερους ρυθμούς ανάπτυξης της ευρωζώνης. </w:t>
      </w:r>
    </w:p>
    <w:p w14:paraId="31B16603"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Εμείς, όμως, δεν κάναμε τίπ</w:t>
      </w:r>
      <w:r>
        <w:rPr>
          <w:rFonts w:eastAsia="Times New Roman" w:cs="Times New Roman"/>
          <w:szCs w:val="24"/>
        </w:rPr>
        <w:t>οτα από όλα αυτά και πλέον είμαστε αναγκασμένοι να υποστούμε τη μιζέρια της ύφεσης και της κοινωνικής αποδιοργάνωσης. Σε ένα τέτοιο περιβάλλον καλούμαστε να εντάξουμε τους πρόσφυγες. Όχι μόνο είναι δύσκολο, αλλά και με τα σημερινά δεδομένα φαίνεται ανέφικτ</w:t>
      </w:r>
      <w:r>
        <w:rPr>
          <w:rFonts w:eastAsia="Times New Roman" w:cs="Times New Roman"/>
          <w:szCs w:val="24"/>
        </w:rPr>
        <w:t xml:space="preserve">ο. Και όταν έρχονται τόσο μεγάλες ροές, το να μην μπορούμε να τις ενσωματώσουμε αποτελεσματικά οδηγεί με ακρίβεια σε έναν ακόμη οδυνηρό δρόμο. </w:t>
      </w:r>
    </w:p>
    <w:p w14:paraId="31B16604"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Παρακαλώ, βάλτε μια τελεία. </w:t>
      </w:r>
    </w:p>
    <w:p w14:paraId="31B16605"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 xml:space="preserve">Τελειώνω, κύριε Πρόεδρε. </w:t>
      </w:r>
    </w:p>
    <w:p w14:paraId="31B16606"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Αν εί</w:t>
      </w:r>
      <w:r>
        <w:rPr>
          <w:rFonts w:eastAsia="Times New Roman" w:cs="Times New Roman"/>
          <w:szCs w:val="24"/>
        </w:rPr>
        <w:t xml:space="preserve">χαμε κυβέρνηση με ευθύνη, τεχνογνωσία και ευρωπαϊκό προσανατολισμό, δεν θα είχαμε φτάσει σε αυτό το σημείο. Δυστυχώς, τα λάθη των τελευταίων ετών θα τα πληρώνουν πολλές γενιές ακόμη αλλά και οι δυστυχείς οι πρόσφυγες που θα παραμένουν εδώ. </w:t>
      </w:r>
    </w:p>
    <w:p w14:paraId="31B16607"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 xml:space="preserve">Δεν πιστεύουμε </w:t>
      </w:r>
      <w:r>
        <w:rPr>
          <w:rFonts w:eastAsia="Times New Roman" w:cs="Times New Roman"/>
          <w:szCs w:val="24"/>
        </w:rPr>
        <w:t>ότι το νομοσχέδιο αντιμετωπίζει ρεαλιστικά τα ζητήματα. Δεν προσθέτει τίποτα στο ήδη υφιστάμενο καθεστώς προσφυγικού και μεταναστευτικού και έχει σοβαρά κενά. Είμαστε σίγουροι ότι δεν θα μπορέσει να εφαρμοστεί επειδή η συμφωνία της 19</w:t>
      </w:r>
      <w:r>
        <w:rPr>
          <w:rFonts w:eastAsia="Times New Roman" w:cs="Times New Roman"/>
          <w:szCs w:val="24"/>
          <w:vertAlign w:val="superscript"/>
        </w:rPr>
        <w:t>ης</w:t>
      </w:r>
      <w:r>
        <w:rPr>
          <w:rFonts w:eastAsia="Times New Roman" w:cs="Times New Roman"/>
          <w:szCs w:val="24"/>
        </w:rPr>
        <w:t xml:space="preserve"> Μαρτίου του 2016 κα</w:t>
      </w:r>
      <w:r>
        <w:rPr>
          <w:rFonts w:eastAsia="Times New Roman" w:cs="Times New Roman"/>
          <w:szCs w:val="24"/>
        </w:rPr>
        <w:t xml:space="preserve">τέστησε την Τουρκία κύριο παράγοντα της περιοχής μας. </w:t>
      </w:r>
    </w:p>
    <w:p w14:paraId="31B16608"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Για όλους αυτούς τους λόγους έχουμε καταψηφίσει επί της αρχής το εν λόγω νομοσχέδιο. Σίγουρα θα υπάρξουν κάποια άρθρα θετικά που αφορούν την προσαρμογή της ευρωπαϊκής </w:t>
      </w:r>
      <w:r>
        <w:rPr>
          <w:rFonts w:eastAsia="Times New Roman" w:cs="Times New Roman"/>
          <w:szCs w:val="24"/>
        </w:rPr>
        <w:t xml:space="preserve">οδηγίας </w:t>
      </w:r>
      <w:r>
        <w:rPr>
          <w:rFonts w:eastAsia="Times New Roman" w:cs="Times New Roman"/>
          <w:szCs w:val="24"/>
        </w:rPr>
        <w:t>και θα τα ψηφίσουμε θετικά</w:t>
      </w:r>
      <w:r>
        <w:rPr>
          <w:rFonts w:eastAsia="Times New Roman" w:cs="Times New Roman"/>
          <w:szCs w:val="24"/>
        </w:rPr>
        <w:t xml:space="preserve">. </w:t>
      </w:r>
    </w:p>
    <w:p w14:paraId="31B16609" w14:textId="77777777" w:rsidR="00643513" w:rsidRDefault="00AD6DE5">
      <w:pPr>
        <w:spacing w:line="600" w:lineRule="auto"/>
        <w:ind w:firstLine="720"/>
        <w:rPr>
          <w:rFonts w:eastAsia="Times New Roman" w:cs="Times New Roman"/>
          <w:szCs w:val="24"/>
        </w:rPr>
      </w:pPr>
      <w:r>
        <w:rPr>
          <w:rFonts w:eastAsia="Times New Roman" w:cs="Times New Roman"/>
          <w:szCs w:val="24"/>
        </w:rPr>
        <w:t xml:space="preserve">Σας ευχαριστώ πολύ. </w:t>
      </w:r>
    </w:p>
    <w:p w14:paraId="31B1660A" w14:textId="77777777" w:rsidR="00643513" w:rsidRDefault="00AD6DE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31B1660B"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Κι εμείς.</w:t>
      </w:r>
    </w:p>
    <w:p w14:paraId="31B1660C"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Μουζάλας</w:t>
      </w:r>
      <w:proofErr w:type="spellEnd"/>
      <w:r>
        <w:rPr>
          <w:rFonts w:eastAsia="Times New Roman" w:cs="Times New Roman"/>
          <w:szCs w:val="24"/>
        </w:rPr>
        <w:t xml:space="preserve"> έχει το</w:t>
      </w:r>
      <w:r>
        <w:rPr>
          <w:rFonts w:eastAsia="Times New Roman" w:cs="Times New Roman"/>
          <w:szCs w:val="24"/>
        </w:rPr>
        <w:t>ν</w:t>
      </w:r>
      <w:r>
        <w:rPr>
          <w:rFonts w:eastAsia="Times New Roman" w:cs="Times New Roman"/>
          <w:szCs w:val="24"/>
        </w:rPr>
        <w:t xml:space="preserve"> λόγο για δέκα λεπτά. </w:t>
      </w:r>
    </w:p>
    <w:p w14:paraId="31B1660D"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ΜΟΥΖΑΛΑΣ (Αναπληρωτής Υπουργός Εσωτερικών και Διοικητικής Ανασυγκρότησης): </w:t>
      </w:r>
      <w:r>
        <w:rPr>
          <w:rFonts w:eastAsia="Times New Roman" w:cs="Times New Roman"/>
          <w:szCs w:val="24"/>
        </w:rPr>
        <w:t>Κύριε Πρ</w:t>
      </w:r>
      <w:r>
        <w:rPr>
          <w:rFonts w:eastAsia="Times New Roman" w:cs="Times New Roman"/>
          <w:szCs w:val="24"/>
        </w:rPr>
        <w:t xml:space="preserve">όεδρε, κυρίες και κύριοι Βουλευτές, σε ποια φάση γίνεται η σημερινή συνεδρίαση; Σε ποια φάση σήμερα κατατίθεται </w:t>
      </w:r>
      <w:r>
        <w:rPr>
          <w:rFonts w:eastAsia="Times New Roman" w:cs="Times New Roman"/>
          <w:szCs w:val="24"/>
        </w:rPr>
        <w:t xml:space="preserve">ως </w:t>
      </w:r>
      <w:r>
        <w:rPr>
          <w:rFonts w:eastAsia="Times New Roman" w:cs="Times New Roman"/>
          <w:szCs w:val="24"/>
        </w:rPr>
        <w:t>κατεπείγον το νομοσχέδιο; Σε μια φάση που έχουμε πενήντα χιλιάδες πρόσφυγες και μετανάστες παγιδευμένους στη χώρα μας σε συνθήκες που προσπαθ</w:t>
      </w:r>
      <w:r>
        <w:rPr>
          <w:rFonts w:eastAsia="Times New Roman" w:cs="Times New Roman"/>
          <w:szCs w:val="24"/>
        </w:rPr>
        <w:t>ούμε να τις κάνουμε καλές</w:t>
      </w:r>
      <w:r>
        <w:rPr>
          <w:rFonts w:eastAsia="Times New Roman" w:cs="Times New Roman"/>
          <w:szCs w:val="24"/>
        </w:rPr>
        <w:t>,</w:t>
      </w:r>
      <w:r>
        <w:rPr>
          <w:rFonts w:eastAsia="Times New Roman" w:cs="Times New Roman"/>
          <w:szCs w:val="24"/>
        </w:rPr>
        <w:t xml:space="preserve"> αλλά ακόμα δεν είναι καλές, με μια </w:t>
      </w:r>
      <w:proofErr w:type="spellStart"/>
      <w:r>
        <w:rPr>
          <w:rFonts w:eastAsia="Times New Roman" w:cs="Times New Roman"/>
          <w:szCs w:val="24"/>
        </w:rPr>
        <w:t>Ειδομένη</w:t>
      </w:r>
      <w:proofErr w:type="spellEnd"/>
      <w:r>
        <w:rPr>
          <w:rFonts w:eastAsia="Times New Roman" w:cs="Times New Roman"/>
          <w:szCs w:val="24"/>
        </w:rPr>
        <w:t xml:space="preserve"> και έναν Πειραιά που δεν χαιρόμαστε καθόλου γι’ αυτό, που λέμε ότι αποτελεί παραβίαση δικαιωμάτων αυτή η κατάσταση. Προσπαθούμε όμως και θα χαρούμε πάρα πολύ να μας βοηθήσετε στο να δώσ</w:t>
      </w:r>
      <w:r>
        <w:rPr>
          <w:rFonts w:eastAsia="Times New Roman" w:cs="Times New Roman"/>
          <w:szCs w:val="24"/>
        </w:rPr>
        <w:t xml:space="preserve">ουμε λύση όσο πιο γρήγορα γίνεται και σε αυτό το πρόβλημα. </w:t>
      </w:r>
    </w:p>
    <w:p w14:paraId="31B1660E"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Λίγες μέρες μετά από την υπογραφή της συμφωνίας Ευρωπαϊκής Ένωσης-Τουρκίας, είναι μια καλή συμφωνία. Εγώ οφείλω να σας ομολογήσω ότι εάν οποιοδήποτε κόμμα από αυτά που είναι μέσα στην ελληνική Βου</w:t>
      </w:r>
      <w:r>
        <w:rPr>
          <w:rFonts w:eastAsia="Times New Roman" w:cs="Times New Roman"/>
          <w:szCs w:val="24"/>
        </w:rPr>
        <w:t xml:space="preserve">λή του δημοκρατικού τόξου είτε ο ΣΥΡΙΖΑ μόνος του είτε εγώ μόνος μου είτε η κ. Μπακογιάννη μόνη της, θα υπογράφαμε μεταξύ μας –εγώ </w:t>
      </w:r>
      <w:r>
        <w:rPr>
          <w:rFonts w:eastAsia="Times New Roman" w:cs="Times New Roman"/>
          <w:szCs w:val="24"/>
        </w:rPr>
        <w:t xml:space="preserve">με </w:t>
      </w:r>
      <w:r>
        <w:rPr>
          <w:rFonts w:eastAsia="Times New Roman" w:cs="Times New Roman"/>
          <w:szCs w:val="24"/>
        </w:rPr>
        <w:t xml:space="preserve">εμένα δηλαδή- μια καλύτερη συμφωνία. Αλλά δυστυχώς για </w:t>
      </w:r>
      <w:r>
        <w:rPr>
          <w:rFonts w:eastAsia="Times New Roman" w:cs="Times New Roman"/>
          <w:szCs w:val="24"/>
        </w:rPr>
        <w:lastRenderedPageBreak/>
        <w:t>μια συμφωνία δεν αρκώ εγώ, δεν αρκεί ο ΣΥΡΙΖΑ, δεν αρκεί η Νέα Δημο</w:t>
      </w:r>
      <w:r>
        <w:rPr>
          <w:rFonts w:eastAsia="Times New Roman" w:cs="Times New Roman"/>
          <w:szCs w:val="24"/>
        </w:rPr>
        <w:t xml:space="preserve">κρατία μόνη της. Έπρεπε να υπογράψουμε μαζί με άλλα είκοσι επτά κράτη-μέλη της Ευρωπαϊκής Ένωσης και μαζί με την Τουρκία, που δεν την ανέδειξε η Ευρωπαϊκή Ένωση σε παράγοντα του προβλήματος. Ήταν η θέση της </w:t>
      </w:r>
      <w:r>
        <w:rPr>
          <w:rFonts w:eastAsia="Times New Roman" w:cs="Times New Roman"/>
          <w:szCs w:val="24"/>
        </w:rPr>
        <w:t xml:space="preserve">ελληνικής </w:t>
      </w:r>
      <w:r>
        <w:rPr>
          <w:rFonts w:eastAsia="Times New Roman" w:cs="Times New Roman"/>
          <w:szCs w:val="24"/>
        </w:rPr>
        <w:t xml:space="preserve">Κυβέρνησης από την αρχή. Η ιστορία και η γεωγραφία την ανέδειξε σε κάτι τέτοιο. </w:t>
      </w:r>
    </w:p>
    <w:p w14:paraId="31B1660F" w14:textId="77777777" w:rsidR="00643513" w:rsidRDefault="00AD6DE5">
      <w:pPr>
        <w:spacing w:line="600" w:lineRule="auto"/>
        <w:ind w:firstLine="720"/>
        <w:jc w:val="both"/>
        <w:rPr>
          <w:rFonts w:eastAsia="Times New Roman"/>
          <w:szCs w:val="24"/>
        </w:rPr>
      </w:pPr>
      <w:r>
        <w:rPr>
          <w:rFonts w:eastAsia="Times New Roman"/>
          <w:szCs w:val="24"/>
        </w:rPr>
        <w:t xml:space="preserve">Υπογράψαμε, λοιπόν, την καλύτερη συμφωνία στις συγκεκριμένες συνθήκες. Είναι μια καλή συμφωνία, γιατί για πρώτη φορά, μετά </w:t>
      </w:r>
      <w:r>
        <w:rPr>
          <w:rFonts w:eastAsia="Times New Roman"/>
          <w:szCs w:val="24"/>
        </w:rPr>
        <w:t xml:space="preserve">από </w:t>
      </w:r>
      <w:r>
        <w:rPr>
          <w:rFonts w:eastAsia="Times New Roman"/>
          <w:szCs w:val="24"/>
        </w:rPr>
        <w:t xml:space="preserve">την προσπάθεια </w:t>
      </w:r>
      <w:proofErr w:type="spellStart"/>
      <w:r>
        <w:rPr>
          <w:rFonts w:eastAsia="Times New Roman"/>
          <w:szCs w:val="24"/>
        </w:rPr>
        <w:t>Γιουνκέρ</w:t>
      </w:r>
      <w:proofErr w:type="spellEnd"/>
      <w:r>
        <w:rPr>
          <w:rFonts w:eastAsia="Times New Roman"/>
          <w:szCs w:val="24"/>
        </w:rPr>
        <w:t xml:space="preserve"> και της Ευρωπαϊκής Επιτρ</w:t>
      </w:r>
      <w:r>
        <w:rPr>
          <w:rFonts w:eastAsia="Times New Roman"/>
          <w:szCs w:val="24"/>
        </w:rPr>
        <w:t>οπής που απέτυχε, δημιουργείται ένας νόμιμος δρόμος για τους πρόσφυγες για να έρθουν στην Ευρώπη. Είναι μικρός αυτός ο δρόμος. Εάν τη συμφωνία την έφτιαχνα εγώ με τον καθρέφτη μου, θα έβαζα ότι θα πρέπει να είναι 500.000 αυτοί που θα έρθουν στην Ευρώπη, αλ</w:t>
      </w:r>
      <w:r>
        <w:rPr>
          <w:rFonts w:eastAsia="Times New Roman"/>
          <w:szCs w:val="24"/>
        </w:rPr>
        <w:t>λά όπως σας είπα δεν μπορούσα να το κάνω με τον καθρέφτη μου, κανείς δεν μπορεί να το κάνει με τον καθρέφτη του.</w:t>
      </w:r>
    </w:p>
    <w:p w14:paraId="31B16610" w14:textId="77777777" w:rsidR="00643513" w:rsidRDefault="00AD6DE5">
      <w:pPr>
        <w:spacing w:line="600" w:lineRule="auto"/>
        <w:ind w:firstLine="720"/>
        <w:jc w:val="both"/>
        <w:rPr>
          <w:rFonts w:eastAsia="Times New Roman"/>
          <w:szCs w:val="24"/>
        </w:rPr>
      </w:pPr>
      <w:r>
        <w:rPr>
          <w:rFonts w:eastAsia="Times New Roman"/>
          <w:szCs w:val="24"/>
        </w:rPr>
        <w:lastRenderedPageBreak/>
        <w:t xml:space="preserve">Ωστόσο, κρατήστε το γεγονός ότι αυτός ο μικρός δρόμος αποτελεί μια λαμπρή προσπάθεια να υπάρξει ένας νόμιμος δρόμος για να δοθεί βοήθεια στους </w:t>
      </w:r>
      <w:r>
        <w:rPr>
          <w:rFonts w:eastAsia="Times New Roman"/>
          <w:szCs w:val="24"/>
        </w:rPr>
        <w:t>πρόσφυγες. Υπάρχοντας ο νόμιμος δρόμος, φεύγει ένα μήνυμα αποτροπής για τους παράνομους δρόμους. Είναι κάτι που κανείς δεν θέλει εδώ μέσα. Κανείς δεν θέλει την ένταση, τη μεγέθυνση, τη μεγιστοποίηση των παράνομων δρόμων</w:t>
      </w:r>
      <w:r>
        <w:rPr>
          <w:rFonts w:eastAsia="Times New Roman"/>
          <w:szCs w:val="24"/>
        </w:rPr>
        <w:t>,</w:t>
      </w:r>
      <w:r>
        <w:rPr>
          <w:rFonts w:eastAsia="Times New Roman"/>
          <w:szCs w:val="24"/>
        </w:rPr>
        <w:t xml:space="preserve"> αυτών που θέτουν σε κίνδυνο τη ζωή </w:t>
      </w:r>
      <w:r>
        <w:rPr>
          <w:rFonts w:eastAsia="Times New Roman"/>
          <w:szCs w:val="24"/>
        </w:rPr>
        <w:t>των προσφύγων και των παρανόμων μεταναστών και που δημιουργούν και προβλήματα μετά σε ζητήματα μετεγκατάστασης. Και σε αυτό συμφωνούμε όλοι εδώ πέρα.</w:t>
      </w:r>
    </w:p>
    <w:p w14:paraId="31B16611" w14:textId="77777777" w:rsidR="00643513" w:rsidRDefault="00AD6DE5">
      <w:pPr>
        <w:spacing w:line="600" w:lineRule="auto"/>
        <w:ind w:firstLine="720"/>
        <w:jc w:val="both"/>
        <w:rPr>
          <w:rFonts w:eastAsia="Times New Roman"/>
          <w:szCs w:val="24"/>
        </w:rPr>
      </w:pPr>
      <w:r>
        <w:rPr>
          <w:rFonts w:eastAsia="Times New Roman"/>
          <w:szCs w:val="24"/>
        </w:rPr>
        <w:t>Διαχωρίζει, επίσης, αυτούς οι οποίοι πραγματικά αιτούνται προστασίας, αυτό που στη διεθνή ορολογία όσων ασ</w:t>
      </w:r>
      <w:r>
        <w:rPr>
          <w:rFonts w:eastAsia="Times New Roman"/>
          <w:szCs w:val="24"/>
        </w:rPr>
        <w:t>χολούνται με το προσφυγικό λέγεται «</w:t>
      </w:r>
      <w:r>
        <w:rPr>
          <w:rFonts w:eastAsia="Times New Roman"/>
          <w:szCs w:val="24"/>
          <w:lang w:val="en-US"/>
        </w:rPr>
        <w:t>asylum</w:t>
      </w:r>
      <w:r>
        <w:rPr>
          <w:rFonts w:eastAsia="Times New Roman"/>
          <w:szCs w:val="24"/>
        </w:rPr>
        <w:t xml:space="preserve"> </w:t>
      </w:r>
      <w:r>
        <w:rPr>
          <w:rFonts w:eastAsia="Times New Roman"/>
          <w:szCs w:val="24"/>
          <w:lang w:val="en-US"/>
        </w:rPr>
        <w:t>seekers</w:t>
      </w:r>
      <w:r>
        <w:rPr>
          <w:rFonts w:eastAsia="Times New Roman"/>
          <w:szCs w:val="24"/>
        </w:rPr>
        <w:t>», από τους «</w:t>
      </w:r>
      <w:r>
        <w:rPr>
          <w:rFonts w:eastAsia="Times New Roman"/>
          <w:szCs w:val="24"/>
          <w:lang w:val="en-US"/>
        </w:rPr>
        <w:t>asylum</w:t>
      </w:r>
      <w:r>
        <w:rPr>
          <w:rFonts w:eastAsia="Times New Roman"/>
          <w:szCs w:val="24"/>
        </w:rPr>
        <w:t xml:space="preserve"> </w:t>
      </w:r>
      <w:r>
        <w:rPr>
          <w:rFonts w:eastAsia="Times New Roman"/>
          <w:szCs w:val="24"/>
          <w:lang w:val="en-US"/>
        </w:rPr>
        <w:t>shoppers</w:t>
      </w:r>
      <w:r>
        <w:rPr>
          <w:rFonts w:eastAsia="Times New Roman"/>
          <w:szCs w:val="24"/>
        </w:rPr>
        <w:t xml:space="preserve">», τους καταναλωτές ασύλου. Λέει, δηλαδή, ότι η Ευρώπη έχει υποχρέωση να δεχτεί τον πρόσφυγα και ο πρόσφυγας να πάει εκεί που η Ευρώπη του λέει. </w:t>
      </w:r>
    </w:p>
    <w:p w14:paraId="31B16612" w14:textId="77777777" w:rsidR="00643513" w:rsidRDefault="00AD6DE5">
      <w:pPr>
        <w:spacing w:line="600" w:lineRule="auto"/>
        <w:ind w:firstLine="720"/>
        <w:jc w:val="both"/>
        <w:rPr>
          <w:rFonts w:eastAsia="Times New Roman"/>
          <w:szCs w:val="24"/>
        </w:rPr>
      </w:pPr>
      <w:r>
        <w:rPr>
          <w:rFonts w:eastAsia="Times New Roman"/>
          <w:szCs w:val="24"/>
        </w:rPr>
        <w:lastRenderedPageBreak/>
        <w:t xml:space="preserve">Τηρεί τις διεθνείς διαδικασίες, προσπαθεί να είναι σύμφωνο με τις διεθνείς διαδικασίες και τη συνθήκη της Γενεύης λόγω των χρημάτων που δίνονται στους προσφυγικούς καταυλισμούς και όχι απευθείας στην Τουρκία μέσω των </w:t>
      </w:r>
      <w:r>
        <w:rPr>
          <w:rFonts w:eastAsia="Times New Roman"/>
          <w:szCs w:val="24"/>
        </w:rPr>
        <w:t>διεθνών οργανώσεων</w:t>
      </w:r>
      <w:r>
        <w:rPr>
          <w:rFonts w:eastAsia="Times New Roman"/>
          <w:szCs w:val="24"/>
        </w:rPr>
        <w:t>. Δεν αναφέρομαι στις</w:t>
      </w:r>
      <w:r>
        <w:rPr>
          <w:rFonts w:eastAsia="Times New Roman"/>
          <w:szCs w:val="24"/>
        </w:rPr>
        <w:t xml:space="preserve"> ΜΚΟ, αναφέρομαι στον Διεθνή Οργανισμό Μετανάστευσης και στη </w:t>
      </w:r>
      <w:r>
        <w:rPr>
          <w:rFonts w:eastAsia="Times New Roman"/>
          <w:szCs w:val="24"/>
          <w:lang w:val="en-US"/>
        </w:rPr>
        <w:t>UNHCR</w:t>
      </w:r>
      <w:r>
        <w:rPr>
          <w:rFonts w:eastAsia="Times New Roman"/>
          <w:szCs w:val="24"/>
        </w:rPr>
        <w:t xml:space="preserve">. </w:t>
      </w:r>
    </w:p>
    <w:p w14:paraId="31B16613" w14:textId="77777777" w:rsidR="00643513" w:rsidRDefault="00AD6DE5">
      <w:pPr>
        <w:spacing w:line="600" w:lineRule="auto"/>
        <w:ind w:firstLine="720"/>
        <w:jc w:val="both"/>
        <w:rPr>
          <w:rFonts w:eastAsia="Times New Roman"/>
          <w:szCs w:val="24"/>
        </w:rPr>
      </w:pPr>
      <w:r>
        <w:rPr>
          <w:rFonts w:eastAsia="Times New Roman"/>
          <w:szCs w:val="24"/>
        </w:rPr>
        <w:t xml:space="preserve">Βελτιώνει τις νομικές και οικονομικές συνθήκες των προσφύγων στις χώρες πρώτης υποδοχής: Τουρκία, Λίβανο, Ιορδανία. </w:t>
      </w:r>
    </w:p>
    <w:p w14:paraId="31B16614" w14:textId="77777777" w:rsidR="00643513" w:rsidRDefault="00AD6DE5">
      <w:pPr>
        <w:spacing w:line="600" w:lineRule="auto"/>
        <w:ind w:firstLine="720"/>
        <w:jc w:val="both"/>
        <w:rPr>
          <w:rFonts w:eastAsia="Times New Roman"/>
          <w:szCs w:val="24"/>
        </w:rPr>
      </w:pPr>
      <w:r>
        <w:rPr>
          <w:rFonts w:eastAsia="Times New Roman"/>
          <w:szCs w:val="24"/>
        </w:rPr>
        <w:t xml:space="preserve">Και τέλος χτυπάει τους </w:t>
      </w:r>
      <w:r>
        <w:rPr>
          <w:rFonts w:eastAsia="Times New Roman"/>
          <w:szCs w:val="24"/>
          <w:lang w:val="en-US"/>
        </w:rPr>
        <w:t>smugglers</w:t>
      </w:r>
      <w:r>
        <w:rPr>
          <w:rFonts w:eastAsia="Times New Roman"/>
          <w:szCs w:val="24"/>
        </w:rPr>
        <w:t>, δεν τους διαλύει. Ποτέ δεν μπορούν ν</w:t>
      </w:r>
      <w:r>
        <w:rPr>
          <w:rFonts w:eastAsia="Times New Roman"/>
          <w:szCs w:val="24"/>
        </w:rPr>
        <w:t xml:space="preserve">α διαλυθούν οι </w:t>
      </w:r>
      <w:r>
        <w:rPr>
          <w:rFonts w:eastAsia="Times New Roman"/>
          <w:szCs w:val="24"/>
          <w:lang w:val="en-US"/>
        </w:rPr>
        <w:t>traffickers</w:t>
      </w:r>
      <w:r>
        <w:rPr>
          <w:rFonts w:eastAsia="Times New Roman"/>
          <w:szCs w:val="24"/>
        </w:rPr>
        <w:t xml:space="preserve"> ανθρώπων μέσα στη σύγχρονη ιστορία, αλλά τους δίνει ένα πολύ μεγάλο χτύπημα.</w:t>
      </w:r>
    </w:p>
    <w:p w14:paraId="31B16615" w14:textId="77777777" w:rsidR="00643513" w:rsidRDefault="00AD6DE5">
      <w:pPr>
        <w:spacing w:line="600" w:lineRule="auto"/>
        <w:ind w:firstLine="720"/>
        <w:jc w:val="both"/>
        <w:rPr>
          <w:rFonts w:eastAsia="Times New Roman"/>
          <w:szCs w:val="24"/>
        </w:rPr>
      </w:pPr>
      <w:r>
        <w:rPr>
          <w:rFonts w:eastAsia="Times New Roman"/>
          <w:szCs w:val="24"/>
        </w:rPr>
        <w:t xml:space="preserve">Είναι μια πολύ δύσκολη συμφωνία. Είναι πολλοί οι παίκτες. Είναι ανομοιογενείς οι παίκτες. Είναι η Ευρωπαϊκή Ένωση. Ήδη έχουμε </w:t>
      </w:r>
      <w:r>
        <w:rPr>
          <w:rFonts w:eastAsia="Times New Roman"/>
          <w:szCs w:val="24"/>
        </w:rPr>
        <w:t xml:space="preserve">μία </w:t>
      </w:r>
      <w:r>
        <w:rPr>
          <w:rFonts w:eastAsia="Times New Roman"/>
          <w:szCs w:val="24"/>
        </w:rPr>
        <w:t>καθυστέρηση σε αυτά πο</w:t>
      </w:r>
      <w:r>
        <w:rPr>
          <w:rFonts w:eastAsia="Times New Roman"/>
          <w:szCs w:val="24"/>
        </w:rPr>
        <w:t xml:space="preserve">υ έχει αναλάβει τη δέσμευση να μας φέρει. </w:t>
      </w:r>
      <w:r>
        <w:rPr>
          <w:rFonts w:eastAsia="Times New Roman"/>
          <w:szCs w:val="24"/>
        </w:rPr>
        <w:lastRenderedPageBreak/>
        <w:t>Σας λέω ότι από τους δύο χιλιάδες υπαλλήλους της ΕΑΣ που χρειαζόμαστε μας έχει φέρει μέχρι στιγμής περίπου διακόσιους. Δεν ξέρω αν από χθες μέχρι σήμερα άλλαξε κάτι.</w:t>
      </w:r>
    </w:p>
    <w:p w14:paraId="31B16616" w14:textId="77777777" w:rsidR="00643513" w:rsidRDefault="00AD6DE5">
      <w:pPr>
        <w:spacing w:line="600" w:lineRule="auto"/>
        <w:ind w:firstLine="720"/>
        <w:jc w:val="both"/>
        <w:rPr>
          <w:rFonts w:eastAsia="Times New Roman"/>
          <w:szCs w:val="24"/>
        </w:rPr>
      </w:pPr>
      <w:r>
        <w:rPr>
          <w:rFonts w:eastAsia="Times New Roman"/>
          <w:szCs w:val="24"/>
        </w:rPr>
        <w:t>Έχουμε μια Τουρκία που η αξιοπιστία της κρίνεται</w:t>
      </w:r>
      <w:r>
        <w:rPr>
          <w:rFonts w:eastAsia="Times New Roman"/>
          <w:szCs w:val="24"/>
        </w:rPr>
        <w:t xml:space="preserve"> καθημερινά. Δεν μπορούμε να πούμε ότι πάει καλά. Δεν μπορούμε να πούμε ότι πάει κακά. Είμαστε δύσπιστοι. Περιμένουμε κάθε μέρα να αποδείξει ότι θα σεβαστεί την ευθύνη που ανέλαβε απέναντι στην Ευρωπαϊκή Ένωση.</w:t>
      </w:r>
    </w:p>
    <w:p w14:paraId="31B16617" w14:textId="77777777" w:rsidR="00643513" w:rsidRDefault="00AD6DE5">
      <w:pPr>
        <w:spacing w:line="600" w:lineRule="auto"/>
        <w:ind w:firstLine="720"/>
        <w:jc w:val="both"/>
        <w:rPr>
          <w:rFonts w:eastAsia="Times New Roman"/>
          <w:szCs w:val="24"/>
        </w:rPr>
      </w:pPr>
      <w:r>
        <w:rPr>
          <w:rFonts w:eastAsia="Times New Roman"/>
          <w:szCs w:val="24"/>
        </w:rPr>
        <w:t>Έχουμε ένα κράτος, το οποίο είναι σε βαθιά οι</w:t>
      </w:r>
      <w:r>
        <w:rPr>
          <w:rFonts w:eastAsia="Times New Roman"/>
          <w:szCs w:val="24"/>
        </w:rPr>
        <w:t>κονομική κρίση, αλλά που ακριβώς επειδή όλοι εμείς εδώ πέρα θέλουμε να εφαρμοστεί η συμφωνία αυτή, με τις διαφοροποιήσεις που μπορεί να έχει ο καθένας, πρέπει να βάλει τα δυνατά του να μπορέσει να ανταποκριθεί να πετύχει η συμφωνία στο μεγαλύτερο δυνατό πο</w:t>
      </w:r>
      <w:r>
        <w:rPr>
          <w:rFonts w:eastAsia="Times New Roman"/>
          <w:szCs w:val="24"/>
        </w:rPr>
        <w:t xml:space="preserve">σοστό. </w:t>
      </w:r>
    </w:p>
    <w:p w14:paraId="31B16618" w14:textId="77777777" w:rsidR="00643513" w:rsidRDefault="00AD6DE5">
      <w:pPr>
        <w:spacing w:line="600" w:lineRule="auto"/>
        <w:ind w:firstLine="720"/>
        <w:jc w:val="both"/>
        <w:rPr>
          <w:rFonts w:eastAsia="Times New Roman"/>
          <w:szCs w:val="24"/>
        </w:rPr>
      </w:pPr>
      <w:r>
        <w:rPr>
          <w:rFonts w:eastAsia="Times New Roman"/>
          <w:szCs w:val="24"/>
        </w:rPr>
        <w:t xml:space="preserve">Αυτός είναι ο περίγυρος μέσα στον οποίο συνεδριάζει σήμερα η Βουλή. Σας παρακαλώ πάρα πολύ. Οι συνθήκες είναι κρίσιμες. Δεν χρειάζονται κοινοτοπίες. Κάθε φορά δεν μπορώ να απαντάω. «Ανοικτά </w:t>
      </w:r>
      <w:r>
        <w:rPr>
          <w:rFonts w:eastAsia="Times New Roman"/>
          <w:szCs w:val="24"/>
        </w:rPr>
        <w:lastRenderedPageBreak/>
        <w:t>σύνορα», δεν υπήρξαν ανοικτά σύνορα. Δεν πιστεύετε την Κυβ</w:t>
      </w:r>
      <w:r>
        <w:rPr>
          <w:rFonts w:eastAsia="Times New Roman"/>
          <w:szCs w:val="24"/>
        </w:rPr>
        <w:t xml:space="preserve">έρνηση. Βγήκε η </w:t>
      </w:r>
      <w:r>
        <w:rPr>
          <w:rFonts w:eastAsia="Times New Roman"/>
          <w:szCs w:val="24"/>
          <w:lang w:val="en-US"/>
        </w:rPr>
        <w:t>FRONTEX</w:t>
      </w:r>
      <w:r>
        <w:rPr>
          <w:rFonts w:eastAsia="Times New Roman"/>
          <w:szCs w:val="24"/>
        </w:rPr>
        <w:t xml:space="preserve"> και το είπε ότι τα σύνορά μας φυλάσσονται με τον καλύτερο τρόπο. Βγήκε το ΝΑΤΟ και το είπε. Δεν το είπε ο </w:t>
      </w:r>
      <w:proofErr w:type="spellStart"/>
      <w:r>
        <w:rPr>
          <w:rFonts w:eastAsia="Times New Roman"/>
          <w:szCs w:val="24"/>
        </w:rPr>
        <w:t>Μουζάλας</w:t>
      </w:r>
      <w:proofErr w:type="spellEnd"/>
      <w:r>
        <w:rPr>
          <w:rFonts w:eastAsia="Times New Roman"/>
          <w:szCs w:val="24"/>
        </w:rPr>
        <w:t xml:space="preserve">. Δεν το είπε η κ. Χριστοδουλοπούλου. Δεν το είπε ο κ. </w:t>
      </w:r>
      <w:proofErr w:type="spellStart"/>
      <w:r>
        <w:rPr>
          <w:rFonts w:eastAsia="Times New Roman"/>
          <w:szCs w:val="24"/>
        </w:rPr>
        <w:t>Φάμελλος</w:t>
      </w:r>
      <w:proofErr w:type="spellEnd"/>
      <w:r>
        <w:rPr>
          <w:rFonts w:eastAsia="Times New Roman"/>
          <w:szCs w:val="24"/>
        </w:rPr>
        <w:t>. Είναι διεθνής πια η αξιολόγηση αυτή.</w:t>
      </w:r>
    </w:p>
    <w:p w14:paraId="31B16619" w14:textId="77777777" w:rsidR="00643513" w:rsidRDefault="00AD6DE5">
      <w:pPr>
        <w:spacing w:line="600" w:lineRule="auto"/>
        <w:ind w:firstLine="720"/>
        <w:jc w:val="both"/>
        <w:rPr>
          <w:rFonts w:eastAsia="Times New Roman"/>
          <w:szCs w:val="24"/>
        </w:rPr>
      </w:pPr>
      <w:r>
        <w:rPr>
          <w:rFonts w:eastAsia="Times New Roman"/>
          <w:szCs w:val="24"/>
        </w:rPr>
        <w:t>Πιαστήκαμε απροε</w:t>
      </w:r>
      <w:r>
        <w:rPr>
          <w:rFonts w:eastAsia="Times New Roman"/>
          <w:szCs w:val="24"/>
        </w:rPr>
        <w:t xml:space="preserve">τοίμαστοι. Δεν έχω βρει </w:t>
      </w:r>
      <w:proofErr w:type="spellStart"/>
      <w:r>
        <w:rPr>
          <w:rFonts w:eastAsia="Times New Roman"/>
          <w:szCs w:val="24"/>
        </w:rPr>
        <w:t>κα</w:t>
      </w:r>
      <w:r>
        <w:rPr>
          <w:rFonts w:eastAsia="Times New Roman"/>
          <w:szCs w:val="24"/>
        </w:rPr>
        <w:t>μ</w:t>
      </w:r>
      <w:r>
        <w:rPr>
          <w:rFonts w:eastAsia="Times New Roman"/>
          <w:szCs w:val="24"/>
        </w:rPr>
        <w:t>μία</w:t>
      </w:r>
      <w:proofErr w:type="spellEnd"/>
      <w:r>
        <w:rPr>
          <w:rFonts w:eastAsia="Times New Roman"/>
          <w:szCs w:val="24"/>
        </w:rPr>
        <w:t xml:space="preserve"> τοποθέτηση από κανένα κόμμα πριν τον Μάιο που να βάζει ζήτημα προσφυγικών ροών αυξημένων και όλα αυτά τα πράγματα.</w:t>
      </w:r>
    </w:p>
    <w:p w14:paraId="31B1661A" w14:textId="77777777" w:rsidR="00643513" w:rsidRDefault="00AD6DE5">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Τι λέτε τώρα;</w:t>
      </w:r>
    </w:p>
    <w:p w14:paraId="31B1661B" w14:textId="77777777" w:rsidR="00643513" w:rsidRDefault="00AD6DE5">
      <w:pPr>
        <w:spacing w:line="600" w:lineRule="auto"/>
        <w:ind w:firstLine="720"/>
        <w:jc w:val="both"/>
        <w:rPr>
          <w:rFonts w:eastAsia="Times New Roman"/>
          <w:szCs w:val="24"/>
        </w:rPr>
      </w:pPr>
      <w:r>
        <w:rPr>
          <w:rFonts w:eastAsia="Times New Roman"/>
          <w:b/>
          <w:szCs w:val="24"/>
        </w:rPr>
        <w:t>ΙΩΑΝΝΗΣ ΜΟΥΖΑΛΑΣ (Αναπληρωτής Υπουργός Εσωτερικών και Διοικητικής Ανασυγκρότησ</w:t>
      </w:r>
      <w:r>
        <w:rPr>
          <w:rFonts w:eastAsia="Times New Roman"/>
          <w:b/>
          <w:szCs w:val="24"/>
        </w:rPr>
        <w:t>ης):</w:t>
      </w:r>
      <w:r>
        <w:rPr>
          <w:rFonts w:eastAsia="Times New Roman"/>
          <w:szCs w:val="24"/>
        </w:rPr>
        <w:t xml:space="preserve"> Κύριε Λοβέρδο, ακούστε με, σας παρακαλώ.</w:t>
      </w:r>
    </w:p>
    <w:p w14:paraId="31B1661C" w14:textId="77777777" w:rsidR="00643513" w:rsidRDefault="00AD6DE5">
      <w:pPr>
        <w:spacing w:line="600" w:lineRule="auto"/>
        <w:ind w:firstLine="720"/>
        <w:jc w:val="both"/>
        <w:rPr>
          <w:rFonts w:eastAsia="Times New Roman"/>
          <w:szCs w:val="24"/>
        </w:rPr>
      </w:pPr>
      <w:r>
        <w:rPr>
          <w:rFonts w:eastAsia="Times New Roman"/>
          <w:b/>
          <w:szCs w:val="24"/>
        </w:rPr>
        <w:t>ΠΡΟΕΔΡΕΥΩΝ (</w:t>
      </w:r>
      <w:r>
        <w:rPr>
          <w:rFonts w:eastAsia="Times New Roman"/>
          <w:b/>
          <w:szCs w:val="24"/>
        </w:rPr>
        <w:t>Γεώργιος Βαρεμένος</w:t>
      </w:r>
      <w:r>
        <w:rPr>
          <w:rFonts w:eastAsia="Times New Roman"/>
          <w:b/>
          <w:szCs w:val="24"/>
        </w:rPr>
        <w:t xml:space="preserve">): </w:t>
      </w:r>
      <w:r>
        <w:rPr>
          <w:rFonts w:eastAsia="Times New Roman"/>
          <w:szCs w:val="24"/>
        </w:rPr>
        <w:t>Κύριε Λοβέρδο, θα μιλήσετε μετά. Είστε γραμμένος στον κατάλογο.</w:t>
      </w:r>
    </w:p>
    <w:p w14:paraId="31B1661D" w14:textId="77777777" w:rsidR="00643513" w:rsidRDefault="00AD6DE5">
      <w:pPr>
        <w:spacing w:line="600" w:lineRule="auto"/>
        <w:ind w:firstLine="720"/>
        <w:jc w:val="both"/>
        <w:rPr>
          <w:rFonts w:eastAsia="Times New Roman"/>
          <w:szCs w:val="24"/>
        </w:rPr>
      </w:pPr>
      <w:r>
        <w:rPr>
          <w:rFonts w:eastAsia="Times New Roman"/>
          <w:b/>
          <w:szCs w:val="24"/>
        </w:rPr>
        <w:lastRenderedPageBreak/>
        <w:t>ΙΩΑΝΝΗΣ ΜΟΥΖΑΛΑΣ (Αναπληρωτής Υπουργός Εσωτερικών και Διοικητικής Ανασυγκρότησης):</w:t>
      </w:r>
      <w:r>
        <w:rPr>
          <w:rFonts w:eastAsia="Times New Roman"/>
          <w:szCs w:val="24"/>
        </w:rPr>
        <w:t xml:space="preserve"> Μετά φαντάζομαι ότι θα μιλήσετ</w:t>
      </w:r>
      <w:r>
        <w:rPr>
          <w:rFonts w:eastAsia="Times New Roman"/>
          <w:szCs w:val="24"/>
        </w:rPr>
        <w:t>ε.</w:t>
      </w:r>
    </w:p>
    <w:p w14:paraId="31B1661E" w14:textId="77777777" w:rsidR="00643513" w:rsidRDefault="00AD6DE5">
      <w:pPr>
        <w:spacing w:line="600" w:lineRule="auto"/>
        <w:ind w:firstLine="720"/>
        <w:jc w:val="both"/>
        <w:rPr>
          <w:rFonts w:eastAsia="Times New Roman"/>
          <w:szCs w:val="24"/>
        </w:rPr>
      </w:pPr>
      <w:r>
        <w:rPr>
          <w:rFonts w:eastAsia="Times New Roman"/>
          <w:szCs w:val="24"/>
        </w:rPr>
        <w:t>Λέω λοιπόν, η πρώτη συνεδρίαση της Ευρωπαϊκής Επιτροπής για το προσφυγικό...</w:t>
      </w:r>
    </w:p>
    <w:p w14:paraId="31B1661F" w14:textId="77777777" w:rsidR="00643513" w:rsidRDefault="00AD6DE5">
      <w:pPr>
        <w:spacing w:line="600" w:lineRule="auto"/>
        <w:ind w:firstLine="720"/>
        <w:jc w:val="center"/>
        <w:rPr>
          <w:rFonts w:eastAsia="Times New Roman"/>
          <w:szCs w:val="24"/>
        </w:rPr>
      </w:pPr>
      <w:r>
        <w:rPr>
          <w:rFonts w:eastAsia="Times New Roman"/>
          <w:szCs w:val="24"/>
        </w:rPr>
        <w:t>(Θόρυβος στην Αίθουσα)</w:t>
      </w:r>
    </w:p>
    <w:p w14:paraId="31B16620" w14:textId="77777777" w:rsidR="00643513" w:rsidRDefault="00AD6DE5">
      <w:pPr>
        <w:spacing w:line="600" w:lineRule="auto"/>
        <w:ind w:firstLine="720"/>
        <w:jc w:val="both"/>
        <w:rPr>
          <w:rFonts w:eastAsia="Times New Roman"/>
          <w:szCs w:val="24"/>
        </w:rPr>
      </w:pPr>
      <w:r>
        <w:rPr>
          <w:rFonts w:eastAsia="Times New Roman"/>
          <w:b/>
          <w:szCs w:val="24"/>
        </w:rPr>
        <w:t>ΠΡΟΕΔΡΕΥΩΝ (</w:t>
      </w:r>
      <w:r>
        <w:rPr>
          <w:rFonts w:eastAsia="Times New Roman"/>
          <w:b/>
          <w:szCs w:val="24"/>
        </w:rPr>
        <w:t>Γεώργιος Βαρεμένος</w:t>
      </w:r>
      <w:r>
        <w:rPr>
          <w:rFonts w:eastAsia="Times New Roman"/>
          <w:b/>
          <w:szCs w:val="24"/>
        </w:rPr>
        <w:t xml:space="preserve">): </w:t>
      </w:r>
      <w:r>
        <w:rPr>
          <w:rFonts w:eastAsia="Times New Roman"/>
          <w:szCs w:val="24"/>
        </w:rPr>
        <w:t>Κάντε ησυχία, σας παρακαλώ!</w:t>
      </w:r>
    </w:p>
    <w:p w14:paraId="31B16621" w14:textId="77777777" w:rsidR="00643513" w:rsidRDefault="00AD6DE5">
      <w:pPr>
        <w:spacing w:line="600" w:lineRule="auto"/>
        <w:ind w:firstLine="720"/>
        <w:jc w:val="both"/>
        <w:rPr>
          <w:rFonts w:eastAsia="Times New Roman"/>
          <w:szCs w:val="24"/>
        </w:rPr>
      </w:pPr>
      <w:r>
        <w:rPr>
          <w:rFonts w:eastAsia="Times New Roman"/>
          <w:b/>
          <w:szCs w:val="24"/>
        </w:rPr>
        <w:t>ΝΙΚΟΛΑΟΣ ΞΥΔΑΚΗΣ (Αναπληρωτής Υπουργός Εξωτερικών):</w:t>
      </w:r>
      <w:r>
        <w:rPr>
          <w:rFonts w:eastAsia="Times New Roman"/>
          <w:szCs w:val="24"/>
        </w:rPr>
        <w:t xml:space="preserve"> Ακούστε λιγάκι τον κύριο Υπουργό. Θα τα πείτε μετά.</w:t>
      </w:r>
    </w:p>
    <w:p w14:paraId="31B16622" w14:textId="77777777" w:rsidR="00643513" w:rsidRDefault="00AD6DE5">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Είναι αδιάβαστος.</w:t>
      </w:r>
    </w:p>
    <w:p w14:paraId="31B16623" w14:textId="77777777" w:rsidR="00643513" w:rsidRDefault="00AD6DE5">
      <w:pPr>
        <w:spacing w:line="600" w:lineRule="auto"/>
        <w:ind w:firstLine="720"/>
        <w:jc w:val="both"/>
        <w:rPr>
          <w:rFonts w:eastAsia="Times New Roman" w:cs="Times New Roman"/>
          <w:szCs w:val="24"/>
        </w:rPr>
      </w:pPr>
      <w:r>
        <w:rPr>
          <w:rFonts w:eastAsia="Times New Roman"/>
          <w:b/>
          <w:szCs w:val="24"/>
        </w:rPr>
        <w:t>ΙΩΑΝΝΗΣ ΜΟΥΖΑΛΑΣ (Αναπληρωτής Υπουργός Εσωτερικών και Διοικητικής Ανασυγκρότησης):</w:t>
      </w:r>
      <w:r>
        <w:rPr>
          <w:rFonts w:eastAsia="Times New Roman"/>
          <w:szCs w:val="24"/>
        </w:rPr>
        <w:t xml:space="preserve"> Η πρώτη συνεδρίαση της Ευρωπαϊκής Επιτροπής για το προσφυγικό έγινε τον Μάιο. Μέχρι τ</w:t>
      </w:r>
      <w:r>
        <w:rPr>
          <w:rFonts w:eastAsia="Times New Roman"/>
          <w:szCs w:val="24"/>
        </w:rPr>
        <w:t xml:space="preserve">ον Μάιο </w:t>
      </w:r>
      <w:r>
        <w:rPr>
          <w:rFonts w:eastAsia="Times New Roman"/>
          <w:szCs w:val="24"/>
        </w:rPr>
        <w:lastRenderedPageBreak/>
        <w:t>οι προσφυγικές ροές στην Ελλάδα είχαν αυξηθεί 10%. Από τον Ιούλιο και μετά εκατονταπλασιάζονται.</w:t>
      </w:r>
      <w:r>
        <w:rPr>
          <w:rFonts w:eastAsia="Times New Roman"/>
          <w:szCs w:val="24"/>
        </w:rPr>
        <w:t xml:space="preserve"> </w:t>
      </w:r>
      <w:r>
        <w:rPr>
          <w:rFonts w:eastAsia="Times New Roman" w:cs="Times New Roman"/>
          <w:szCs w:val="24"/>
        </w:rPr>
        <w:t xml:space="preserve">Όλοι πιάστηκαν απροετοίμαστοι. </w:t>
      </w:r>
    </w:p>
    <w:p w14:paraId="31B16624"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Επίσης, θέλω να σας πω ότι σε αυτή</w:t>
      </w:r>
      <w:r>
        <w:rPr>
          <w:rFonts w:eastAsia="Times New Roman" w:cs="Times New Roman"/>
          <w:szCs w:val="24"/>
        </w:rPr>
        <w:t>ν</w:t>
      </w:r>
      <w:r>
        <w:rPr>
          <w:rFonts w:eastAsia="Times New Roman" w:cs="Times New Roman"/>
          <w:szCs w:val="24"/>
        </w:rPr>
        <w:t xml:space="preserve"> την τεράστια ροή που αντιμετωπίσαμε απροετοίμαστοι δεν είχαμε στρατόπεδα για τους π</w:t>
      </w:r>
      <w:r>
        <w:rPr>
          <w:rFonts w:eastAsia="Times New Roman" w:cs="Times New Roman"/>
          <w:szCs w:val="24"/>
        </w:rPr>
        <w:t xml:space="preserve">ρόσφυγες. Είναι αλήθεια αυτό το πράγμα. Δεν είχε δημιουργηθεί κανένα στρατόπεδο φιλοξενίας. Είχαν δημιουργηθεί </w:t>
      </w:r>
      <w:proofErr w:type="spellStart"/>
      <w:r>
        <w:rPr>
          <w:rFonts w:eastAsia="Times New Roman" w:cs="Times New Roman"/>
          <w:szCs w:val="24"/>
        </w:rPr>
        <w:t>προαναχωρησιακά</w:t>
      </w:r>
      <w:proofErr w:type="spellEnd"/>
      <w:r>
        <w:rPr>
          <w:rFonts w:eastAsia="Times New Roman" w:cs="Times New Roman"/>
          <w:szCs w:val="24"/>
        </w:rPr>
        <w:t xml:space="preserve"> κέντρα</w:t>
      </w:r>
      <w:r>
        <w:rPr>
          <w:rFonts w:eastAsia="Times New Roman" w:cs="Times New Roman"/>
          <w:szCs w:val="24"/>
        </w:rPr>
        <w:t xml:space="preserve">, τα οποία μας φάνηκαν χρήσιμα και, όπως έχω δηλώσει επανειλημμένα στη Βουλή, τα χρησιμοποιήσαμε </w:t>
      </w:r>
      <w:r>
        <w:rPr>
          <w:rFonts w:eastAsia="Times New Roman" w:cs="Times New Roman"/>
          <w:szCs w:val="24"/>
        </w:rPr>
        <w:t>με</w:t>
      </w:r>
      <w:r>
        <w:rPr>
          <w:rFonts w:eastAsia="Times New Roman" w:cs="Times New Roman"/>
          <w:szCs w:val="24"/>
        </w:rPr>
        <w:t xml:space="preserve"> καλύτερες συνθήκες, με </w:t>
      </w:r>
      <w:r>
        <w:rPr>
          <w:rFonts w:eastAsia="Times New Roman" w:cs="Times New Roman"/>
          <w:szCs w:val="24"/>
        </w:rPr>
        <w:t>καλύτερο τρόπο. Δεν υπήρχε, όμως, όλα αυτά τα χρόνια ούτε μία δομή φιλοξενίας. Αυτό είναι μια ευθύνη της χώρας. Εγώ δεν προσπαθώ να το αποδώσω σε αυτό το κόμμα ή στο άλλο κόμμα. Ήταν τέτοιες οι ροές. Ήταν αλλιώς τα πράγματα. Πρέπει, όμως, να βρούμε έναν τρ</w:t>
      </w:r>
      <w:r>
        <w:rPr>
          <w:rFonts w:eastAsia="Times New Roman" w:cs="Times New Roman"/>
          <w:szCs w:val="24"/>
        </w:rPr>
        <w:t>όπο να βαδίσουμε μαζί, γιατί επείγει η συμφωνία.</w:t>
      </w:r>
    </w:p>
    <w:p w14:paraId="31B16625"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Διαχείριση κρίσης: Για το όνομα του Θεού, οι κρίσεις έτσι γίνονται. Η Κατρίνα έκανε πέντε μήνες να συνέλθει. Στη Γερμανία –έχω πάει σε κέντρα της Γερμανίας- σε πολλά σημεία δεν είναι καθόλου καλή η </w:t>
      </w:r>
      <w:r>
        <w:rPr>
          <w:rFonts w:eastAsia="Times New Roman" w:cs="Times New Roman"/>
          <w:szCs w:val="24"/>
        </w:rPr>
        <w:lastRenderedPageBreak/>
        <w:t>κατάσταση</w:t>
      </w:r>
      <w:r>
        <w:rPr>
          <w:rFonts w:eastAsia="Times New Roman" w:cs="Times New Roman"/>
          <w:szCs w:val="24"/>
        </w:rPr>
        <w:t xml:space="preserve">. Το αίσχος της </w:t>
      </w:r>
      <w:proofErr w:type="spellStart"/>
      <w:r>
        <w:rPr>
          <w:rFonts w:eastAsia="Times New Roman" w:cs="Times New Roman"/>
          <w:szCs w:val="24"/>
        </w:rPr>
        <w:t>Ειδομένης</w:t>
      </w:r>
      <w:proofErr w:type="spellEnd"/>
      <w:r>
        <w:rPr>
          <w:rFonts w:eastAsia="Times New Roman" w:cs="Times New Roman"/>
          <w:szCs w:val="24"/>
        </w:rPr>
        <w:t xml:space="preserve"> και το αίσχος στο λιμάνι θα σταματήσει. Θα πάρει τον χρόνο του. Θα χρειαστεί μια οργάνωση του κράτους. Θα γίνει. Δεν θέλετε ΜΑΤ ή θέλετε; Δεν θέλετε. Δεν θέλετε </w:t>
      </w:r>
      <w:r>
        <w:rPr>
          <w:rFonts w:eastAsia="Times New Roman" w:cs="Times New Roman"/>
          <w:szCs w:val="24"/>
          <w:lang w:val="en-US"/>
        </w:rPr>
        <w:t>gas</w:t>
      </w:r>
      <w:r>
        <w:rPr>
          <w:rFonts w:eastAsia="Times New Roman" w:cs="Times New Roman"/>
          <w:szCs w:val="24"/>
        </w:rPr>
        <w:t xml:space="preserve"> μέσα στα παιδιά ή θέλετε; Δεν θέλετε. Επομένως, χρειάζεται χρόνος</w:t>
      </w:r>
      <w:r>
        <w:rPr>
          <w:rFonts w:eastAsia="Times New Roman" w:cs="Times New Roman"/>
          <w:szCs w:val="24"/>
        </w:rPr>
        <w:t xml:space="preserve"> και οργάνωση. </w:t>
      </w:r>
    </w:p>
    <w:p w14:paraId="31B16626"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Είναι αλήθεια ότι η Κυβέρνησή μας θα μπορούσε κάποια πράγματα να τα έχει κάνει νωρίτερα ή να τα έχει κάνει καλύτερα. Νομίζω ότι αυτό είναι κάτι που εκ των υστέρων οποιαδήποτε κυβέρνηση, όσο πολύ και να έχει προσπαθήσει, πάντα έρχεται η ιστο</w:t>
      </w:r>
      <w:r>
        <w:rPr>
          <w:rFonts w:eastAsia="Times New Roman" w:cs="Times New Roman"/>
          <w:szCs w:val="24"/>
        </w:rPr>
        <w:t>ρία και της το δείχνει.</w:t>
      </w:r>
    </w:p>
    <w:p w14:paraId="31B16627"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Σε αυτές, λοιπόν, τις συνθήκες έρχεται το νομοσχέδιο και γι’ αυτό είναι κατεπείγον. Γιατί οι συνθήκες σήμερα δεν είναι οι συνθήκες του 2015. Δεν είναι οι συνθήκες πριν από τρεις μήνες. Παρ</w:t>
      </w:r>
      <w:r>
        <w:rPr>
          <w:rFonts w:eastAsia="Times New Roman" w:cs="Times New Roman"/>
          <w:szCs w:val="24"/>
        </w:rPr>
        <w:t xml:space="preserve">’ </w:t>
      </w:r>
      <w:r>
        <w:rPr>
          <w:rFonts w:eastAsia="Times New Roman" w:cs="Times New Roman"/>
          <w:szCs w:val="24"/>
        </w:rPr>
        <w:t>ότι είναι κατεπείγον, στον κύριο κορμό του</w:t>
      </w:r>
      <w:r>
        <w:rPr>
          <w:rFonts w:eastAsia="Times New Roman" w:cs="Times New Roman"/>
          <w:szCs w:val="24"/>
        </w:rPr>
        <w:t xml:space="preserve"> είναι από τον Φλεβάρη αναρτημένο στη ΔΙΑΥΓΕΙΑ. Έχουν γίνει κάποιες προσαρμογές σε σχέση με τη νέα συμφωνία και με το πρωτόκολλο </w:t>
      </w:r>
      <w:proofErr w:type="spellStart"/>
      <w:r>
        <w:rPr>
          <w:rFonts w:eastAsia="Times New Roman" w:cs="Times New Roman"/>
          <w:szCs w:val="24"/>
        </w:rPr>
        <w:t>επανεισδοχής</w:t>
      </w:r>
      <w:proofErr w:type="spellEnd"/>
      <w:r>
        <w:rPr>
          <w:rFonts w:eastAsia="Times New Roman" w:cs="Times New Roman"/>
          <w:szCs w:val="24"/>
        </w:rPr>
        <w:t>. Πολύ γρήγορα θα πω τα εξής</w:t>
      </w:r>
      <w:r>
        <w:rPr>
          <w:rFonts w:eastAsia="Times New Roman" w:cs="Times New Roman"/>
          <w:szCs w:val="24"/>
        </w:rPr>
        <w:t xml:space="preserve">: </w:t>
      </w:r>
    </w:p>
    <w:p w14:paraId="31B16628"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Δίνει προσωπικό για την αντιμετώπιση του προσφυγικού-μεταναστευτικού στο Υπουργείο Ε</w:t>
      </w:r>
      <w:r>
        <w:rPr>
          <w:rFonts w:eastAsia="Times New Roman" w:cs="Times New Roman"/>
          <w:szCs w:val="24"/>
        </w:rPr>
        <w:t xml:space="preserve">σωτερικών. Δημιουργεί Γενικές Γραμματείες. Δίνει μια δυνατότητα ευελιξίας στη δημιουργία κλειστών και ανοικτών δομών. Θεσμοποιεί τον χαρακτήρα των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στα νησιά και τα σύνορα, που δεν είναι καινούργιος. Είναι ο χαρακτήρας που εδώ και πολλά χρόνια έχε</w:t>
      </w:r>
      <w:r>
        <w:rPr>
          <w:rFonts w:eastAsia="Times New Roman" w:cs="Times New Roman"/>
          <w:szCs w:val="24"/>
        </w:rPr>
        <w:t xml:space="preserve">ι το κέντρο πρώτης υποδοχής στο φυλάκιο στον Έβρο. Πάντα οι χώροι πρώτης υποδοχής είναι κλειστοί. Το ίδιο γίνεται στη </w:t>
      </w:r>
      <w:proofErr w:type="spellStart"/>
      <w:r>
        <w:rPr>
          <w:rFonts w:eastAsia="Times New Roman" w:cs="Times New Roman"/>
          <w:szCs w:val="24"/>
        </w:rPr>
        <w:t>Λαμπεντούζα</w:t>
      </w:r>
      <w:proofErr w:type="spellEnd"/>
      <w:r>
        <w:rPr>
          <w:rFonts w:eastAsia="Times New Roman" w:cs="Times New Roman"/>
          <w:szCs w:val="24"/>
        </w:rPr>
        <w:t xml:space="preserve"> και στη Σικελία, όπου βρίσκεται το άλλο κέντρο που έχει η Ιταλία.</w:t>
      </w:r>
    </w:p>
    <w:p w14:paraId="31B16629"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Επίσης, δημιουργεί ευέλικτα ωράρια. Εσείς το ξέρετε καλύτερα</w:t>
      </w:r>
      <w:r>
        <w:rPr>
          <w:rFonts w:eastAsia="Times New Roman" w:cs="Times New Roman"/>
          <w:szCs w:val="24"/>
        </w:rPr>
        <w:t xml:space="preserve"> από εμένα. Είστε χρόνια σε δημόσιες θέσεις. Τέλειωνε το ωράριο και δεν είχαμε υπαλλήλους. Χρειάζεται, λοιπόν, επείγουσα αναπροσαρμογή. </w:t>
      </w:r>
    </w:p>
    <w:p w14:paraId="31B1662A"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Προσαρμόζει το άσυλο στα ευρωπαϊκά δεδομένα. Πρόκειται για μια υποχρέωση της χώρας μας. Μην κατηγορείτε την Υπηρεσία Ασ</w:t>
      </w:r>
      <w:r>
        <w:rPr>
          <w:rFonts w:eastAsia="Times New Roman" w:cs="Times New Roman"/>
          <w:szCs w:val="24"/>
        </w:rPr>
        <w:t xml:space="preserve">ύλου. Έχει κάνει θαύματα. Ο χρόνος που αποδίδεται σήμερα το άσυλο: Έχουν αποδοθεί 47% και  λήγει σε τρεις μήνες. Τέσσερις μήνες θέλει η Γερμανία. Πριν από μερικά χρόνια </w:t>
      </w:r>
      <w:proofErr w:type="spellStart"/>
      <w:r>
        <w:rPr>
          <w:rFonts w:eastAsia="Times New Roman" w:cs="Times New Roman"/>
          <w:szCs w:val="24"/>
        </w:rPr>
        <w:t>απεδίδετο</w:t>
      </w:r>
      <w:proofErr w:type="spellEnd"/>
      <w:r>
        <w:rPr>
          <w:rFonts w:eastAsia="Times New Roman" w:cs="Times New Roman"/>
          <w:szCs w:val="24"/>
        </w:rPr>
        <w:t xml:space="preserve"> </w:t>
      </w:r>
      <w:r>
        <w:rPr>
          <w:rFonts w:eastAsia="Times New Roman" w:cs="Times New Roman"/>
          <w:szCs w:val="24"/>
        </w:rPr>
        <w:lastRenderedPageBreak/>
        <w:t>άσυλο 0,1%. Επομένως, όταν έχουμε μια υπηρεσία που βελτιώνεται, πρέπει να την</w:t>
      </w:r>
      <w:r>
        <w:rPr>
          <w:rFonts w:eastAsia="Times New Roman" w:cs="Times New Roman"/>
          <w:szCs w:val="24"/>
        </w:rPr>
        <w:t xml:space="preserve"> ενθαρρύνουμε. Και πιστέψτε με, η </w:t>
      </w:r>
      <w:r>
        <w:rPr>
          <w:rFonts w:eastAsia="Times New Roman" w:cs="Times New Roman"/>
          <w:szCs w:val="24"/>
        </w:rPr>
        <w:t xml:space="preserve">διευθύντρια </w:t>
      </w:r>
      <w:r>
        <w:rPr>
          <w:rFonts w:eastAsia="Times New Roman" w:cs="Times New Roman"/>
          <w:szCs w:val="24"/>
        </w:rPr>
        <w:t xml:space="preserve">του ασύλου ήταν εκεί όταν ο ΣΥΡΙΖΑ ήρθε. Και είναι μια εξαιρετική τεχνοκράτης, η οποία χαίρει αποδοχής και μπορεί και βοηθάει. </w:t>
      </w:r>
    </w:p>
    <w:p w14:paraId="31B1662B"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Είμαι αναγκασμένος να προχωρήσω. Φτιάχνουμε διαδικασία και επιτροπές ασύλου στα σύ</w:t>
      </w:r>
      <w:r>
        <w:rPr>
          <w:rFonts w:eastAsia="Times New Roman" w:cs="Times New Roman"/>
          <w:szCs w:val="24"/>
        </w:rPr>
        <w:t>νορα. Το επιβάλλει η κατάσταση. Όταν οι πρόσφυγες ή οι παράνομα εισελθόντες ήταν πεντακόσιοι, μπορούσε να γίνει στην Αθήνα. Πρέπει να γίνει στα σύνορα. Πρέπει να γίνει στα νησιά. Πρέπει να γίνει στα κέντρα υποδοχής και ταυτοποίησης.</w:t>
      </w:r>
    </w:p>
    <w:p w14:paraId="31B1662C"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Προβλέπεται, </w:t>
      </w:r>
      <w:r>
        <w:rPr>
          <w:rFonts w:eastAsia="Times New Roman" w:cs="Times New Roman"/>
          <w:szCs w:val="24"/>
        </w:rPr>
        <w:t xml:space="preserve">στο </w:t>
      </w:r>
      <w:r>
        <w:rPr>
          <w:rFonts w:eastAsia="Times New Roman" w:cs="Times New Roman"/>
          <w:szCs w:val="24"/>
        </w:rPr>
        <w:t xml:space="preserve">πλαίσιο </w:t>
      </w:r>
      <w:r>
        <w:rPr>
          <w:rFonts w:eastAsia="Times New Roman" w:cs="Times New Roman"/>
          <w:szCs w:val="24"/>
        </w:rPr>
        <w:t xml:space="preserve">της συμφωνίας, μια </w:t>
      </w:r>
      <w:r>
        <w:rPr>
          <w:rFonts w:eastAsia="Times New Roman" w:cs="Times New Roman"/>
          <w:szCs w:val="24"/>
        </w:rPr>
        <w:t xml:space="preserve">εξαιρετικά </w:t>
      </w:r>
      <w:r>
        <w:rPr>
          <w:rFonts w:eastAsia="Times New Roman" w:cs="Times New Roman"/>
          <w:szCs w:val="24"/>
        </w:rPr>
        <w:t xml:space="preserve">σύντομη διαδικασία, η οποία είναι σύμφωνη με το </w:t>
      </w:r>
      <w:r>
        <w:rPr>
          <w:rFonts w:eastAsia="Times New Roman" w:cs="Times New Roman"/>
          <w:szCs w:val="24"/>
        </w:rPr>
        <w:t>Δ</w:t>
      </w:r>
      <w:r>
        <w:rPr>
          <w:rFonts w:eastAsia="Times New Roman" w:cs="Times New Roman"/>
          <w:szCs w:val="24"/>
        </w:rPr>
        <w:t xml:space="preserve">ιεθνές </w:t>
      </w:r>
      <w:r>
        <w:rPr>
          <w:rFonts w:eastAsia="Times New Roman" w:cs="Times New Roman"/>
          <w:szCs w:val="24"/>
        </w:rPr>
        <w:t>Δ</w:t>
      </w:r>
      <w:r>
        <w:rPr>
          <w:rFonts w:eastAsia="Times New Roman" w:cs="Times New Roman"/>
          <w:szCs w:val="24"/>
        </w:rPr>
        <w:t>ίκαιο και με τις αρχές της Συνθήκης της Γενεύης. Θέλω να σας πω ότι τέτοιες διαδικασίες σε άλλες χώρες της Ευρώπης γίνονται σε σαράντα λεπτά, δυόμισι ημέρες, πέν</w:t>
      </w:r>
      <w:r>
        <w:rPr>
          <w:rFonts w:eastAsia="Times New Roman" w:cs="Times New Roman"/>
          <w:szCs w:val="24"/>
        </w:rPr>
        <w:t xml:space="preserve">τε ημέρες. Εδώ η Υπηρεσία </w:t>
      </w:r>
      <w:r>
        <w:rPr>
          <w:rFonts w:eastAsia="Times New Roman" w:cs="Times New Roman"/>
          <w:szCs w:val="24"/>
        </w:rPr>
        <w:lastRenderedPageBreak/>
        <w:t>Ασύλου ανεξάρτητα είπε ότι το όριο ανάμεσα στη μη παραβίαση των συνθηκών και στην ταχύτητα είναι αυτές οι ημέρες που γράφονται στο νομοσχέδιο.</w:t>
      </w:r>
    </w:p>
    <w:p w14:paraId="31B1662D"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Κι επειδή νομίζω ότι ξέρετε τους ανθρώπους, καταλαβαίνετε ότι δεν θα μπορούσε </w:t>
      </w:r>
      <w:r>
        <w:rPr>
          <w:rFonts w:eastAsia="Times New Roman" w:cs="Times New Roman"/>
          <w:szCs w:val="24"/>
        </w:rPr>
        <w:t xml:space="preserve">κάποιος </w:t>
      </w:r>
      <w:r>
        <w:rPr>
          <w:rFonts w:eastAsia="Times New Roman" w:cs="Times New Roman"/>
          <w:szCs w:val="24"/>
        </w:rPr>
        <w:t>ν</w:t>
      </w:r>
      <w:r>
        <w:rPr>
          <w:rFonts w:eastAsia="Times New Roman" w:cs="Times New Roman"/>
          <w:szCs w:val="24"/>
        </w:rPr>
        <w:t>α επηρεάσει είτε έτσι είτε αλλιώς την Υπηρεσία Ασύλου.</w:t>
      </w:r>
    </w:p>
    <w:p w14:paraId="31B1662E" w14:textId="77777777" w:rsidR="00643513" w:rsidRDefault="00AD6DE5">
      <w:pPr>
        <w:spacing w:line="600" w:lineRule="auto"/>
        <w:ind w:firstLine="720"/>
        <w:jc w:val="both"/>
        <w:rPr>
          <w:rFonts w:eastAsia="UB-Helvetica" w:cs="Times New Roman"/>
          <w:szCs w:val="24"/>
        </w:rPr>
      </w:pPr>
      <w:r>
        <w:rPr>
          <w:rFonts w:eastAsia="UB-Helvetica" w:cs="Times New Roman"/>
          <w:szCs w:val="24"/>
        </w:rPr>
        <w:t xml:space="preserve">Χορηγείται δικαίωμα εργασίας στους αιτούντες άσυλο και στους αναγνωρισμένους πρόσφυγες. Βοηθάει τη δυνατότητα ένταξης. Γίνονται οι αναγκαίες προλήψεις κατ’ </w:t>
      </w:r>
      <w:proofErr w:type="spellStart"/>
      <w:r>
        <w:rPr>
          <w:rFonts w:eastAsia="UB-Helvetica" w:cs="Times New Roman"/>
          <w:szCs w:val="24"/>
        </w:rPr>
        <w:t>εξαίρεσιν</w:t>
      </w:r>
      <w:proofErr w:type="spellEnd"/>
      <w:r>
        <w:rPr>
          <w:rFonts w:eastAsia="UB-Helvetica" w:cs="Times New Roman"/>
          <w:szCs w:val="24"/>
        </w:rPr>
        <w:t>, αλλά με τηρούμενες διαδικασίες δια</w:t>
      </w:r>
      <w:r>
        <w:rPr>
          <w:rFonts w:eastAsia="UB-Helvetica" w:cs="Times New Roman"/>
          <w:szCs w:val="24"/>
        </w:rPr>
        <w:t>φάνειας και πάντα με τον ΑΣΕΠ. Δίνεται η δυνατότητα στην Τοπική Αυτοδιοίκηση να συμμετέχει στην προσφυγική κρίση και να καλύψει τις έκτακτες ανάγκες της οικονομικά. Θεσμοθετούνται τρόποι και δίνεται μια αναγκαία ευελιξία για τη σύναψη συμβάσεων. Μιλώ για α</w:t>
      </w:r>
      <w:r>
        <w:rPr>
          <w:rFonts w:eastAsia="UB-Helvetica" w:cs="Times New Roman"/>
          <w:szCs w:val="24"/>
        </w:rPr>
        <w:t xml:space="preserve">πλά πράγματα, όπως σάντουιτς ή καθαριότητα. Αν θέλω να καθαρίσω, δεν μπορώ να κάνω ανοιχτό διαγωνισμό. </w:t>
      </w:r>
    </w:p>
    <w:p w14:paraId="31B1662F" w14:textId="77777777" w:rsidR="00643513" w:rsidRDefault="00AD6DE5">
      <w:pPr>
        <w:spacing w:line="600" w:lineRule="auto"/>
        <w:ind w:firstLine="720"/>
        <w:jc w:val="both"/>
        <w:rPr>
          <w:rFonts w:eastAsia="UB-Helvetica" w:cs="Times New Roman"/>
          <w:szCs w:val="24"/>
        </w:rPr>
      </w:pPr>
      <w:r>
        <w:rPr>
          <w:rFonts w:eastAsia="UB-Helvetica" w:cs="Times New Roman"/>
          <w:szCs w:val="24"/>
        </w:rPr>
        <w:lastRenderedPageBreak/>
        <w:t xml:space="preserve">Μου έγινε μία επερώτηση «για ποιο λόγο δεν έχετε πληρώσει αυτούς οι οποίοι δίνουν τροφή στους πρόσφυγες» και ανακαλύπτουμε ότι αυτό είναι ένα χρέος το οποίο υπάρχει μήνες πριν από την Κυβέρνηση του ΣΥΡΙΖΑ, χωρίς να φταίει η προηγούμενη </w:t>
      </w:r>
      <w:r>
        <w:rPr>
          <w:rFonts w:eastAsia="UB-Helvetica" w:cs="Times New Roman"/>
          <w:szCs w:val="24"/>
        </w:rPr>
        <w:t>κυβέρνηση</w:t>
      </w:r>
      <w:r>
        <w:rPr>
          <w:rFonts w:eastAsia="UB-Helvetica" w:cs="Times New Roman"/>
          <w:szCs w:val="24"/>
        </w:rPr>
        <w:t>. Εγώ το ομ</w:t>
      </w:r>
      <w:r>
        <w:rPr>
          <w:rFonts w:eastAsia="UB-Helvetica" w:cs="Times New Roman"/>
          <w:szCs w:val="24"/>
        </w:rPr>
        <w:t xml:space="preserve">ολογώ αυτό το πράγμα. Είναι οι διαδικασίες τέτοιες. Εδώ πέρα μπήκαν στην </w:t>
      </w:r>
      <w:r>
        <w:rPr>
          <w:rFonts w:eastAsia="UB-Helvetica" w:cs="Times New Roman"/>
          <w:szCs w:val="24"/>
        </w:rPr>
        <w:t xml:space="preserve">επιτροπή </w:t>
      </w:r>
      <w:r>
        <w:rPr>
          <w:rFonts w:eastAsia="UB-Helvetica" w:cs="Times New Roman"/>
          <w:szCs w:val="24"/>
        </w:rPr>
        <w:t>εχθές κάποιες προτάσεις, οι οποίες θα γίνουν αποδεκτές –θα σας τις πω μετά- για τη ρύθμιση αυτών των διαδικασιών στο βαθμό που γίνονται αποδεκτές.</w:t>
      </w:r>
    </w:p>
    <w:p w14:paraId="31B16630" w14:textId="77777777" w:rsidR="00643513" w:rsidRDefault="00AD6DE5">
      <w:pPr>
        <w:spacing w:line="600" w:lineRule="auto"/>
        <w:ind w:firstLine="720"/>
        <w:jc w:val="both"/>
        <w:rPr>
          <w:rFonts w:eastAsia="UB-Helvetica" w:cs="Times New Roman"/>
          <w:szCs w:val="24"/>
        </w:rPr>
      </w:pPr>
      <w:r>
        <w:rPr>
          <w:rFonts w:eastAsia="UB-Helvetica" w:cs="Times New Roman"/>
          <w:szCs w:val="24"/>
        </w:rPr>
        <w:t>Όσον αφορά τις ΜΚΟ, είναι δ</w:t>
      </w:r>
      <w:r>
        <w:rPr>
          <w:rFonts w:eastAsia="UB-Helvetica" w:cs="Times New Roman"/>
          <w:szCs w:val="24"/>
        </w:rPr>
        <w:t xml:space="preserve">ιεθνής πρακτική οι ΜΚΟ. Δεν υπάρχει </w:t>
      </w:r>
      <w:proofErr w:type="spellStart"/>
      <w:r>
        <w:rPr>
          <w:rFonts w:eastAsia="UB-Helvetica" w:cs="Times New Roman"/>
          <w:szCs w:val="24"/>
        </w:rPr>
        <w:t>κα</w:t>
      </w:r>
      <w:r>
        <w:rPr>
          <w:rFonts w:eastAsia="UB-Helvetica" w:cs="Times New Roman"/>
          <w:szCs w:val="24"/>
        </w:rPr>
        <w:t>μ</w:t>
      </w:r>
      <w:r>
        <w:rPr>
          <w:rFonts w:eastAsia="UB-Helvetica" w:cs="Times New Roman"/>
          <w:szCs w:val="24"/>
        </w:rPr>
        <w:t>μία</w:t>
      </w:r>
      <w:proofErr w:type="spellEnd"/>
      <w:r>
        <w:rPr>
          <w:rFonts w:eastAsia="UB-Helvetica" w:cs="Times New Roman"/>
          <w:szCs w:val="24"/>
        </w:rPr>
        <w:t xml:space="preserve"> κρίση -και αυτό τώρα δεν έχει νόημα- που οι ΜΚΟ να μην χρησιμοποιούνται. Ποιες ΜΚΟ; Όχι αυτές που σήμερα έφτιαξα εγώ και άλλοι τέσσερεις, μπας και πάρουμε κανένα φράγκο, αλλά αυτές οι ΜΚΟ που αναγνωρισμένα χρόνια </w:t>
      </w:r>
      <w:r>
        <w:rPr>
          <w:rFonts w:eastAsia="UB-Helvetica" w:cs="Times New Roman"/>
          <w:szCs w:val="24"/>
        </w:rPr>
        <w:t>τώρα δουλεύουν.</w:t>
      </w:r>
    </w:p>
    <w:p w14:paraId="31B16631" w14:textId="77777777" w:rsidR="00643513" w:rsidRDefault="00AD6DE5">
      <w:pPr>
        <w:spacing w:line="600" w:lineRule="auto"/>
        <w:ind w:firstLine="720"/>
        <w:jc w:val="both"/>
        <w:rPr>
          <w:rFonts w:eastAsia="UB-Helvetica" w:cs="Times New Roman"/>
          <w:szCs w:val="24"/>
        </w:rPr>
      </w:pPr>
      <w:r>
        <w:rPr>
          <w:rFonts w:eastAsia="UB-Helvetica" w:cs="Times New Roman"/>
          <w:b/>
          <w:szCs w:val="24"/>
        </w:rPr>
        <w:t xml:space="preserve">ΘΕΟΔΩΡΑ </w:t>
      </w:r>
      <w:r>
        <w:rPr>
          <w:rFonts w:eastAsia="UB-Helvetica" w:cs="Times New Roman"/>
          <w:b/>
          <w:szCs w:val="24"/>
        </w:rPr>
        <w:t>ΜΠΑΚΟΓΙΑΝΝΗ:</w:t>
      </w:r>
      <w:r>
        <w:rPr>
          <w:rFonts w:eastAsia="UB-Helvetica" w:cs="Times New Roman"/>
          <w:szCs w:val="24"/>
        </w:rPr>
        <w:t xml:space="preserve"> Μα, δεν το λέει αυτό το νομοσχέδιο.</w:t>
      </w:r>
    </w:p>
    <w:p w14:paraId="31B16632" w14:textId="77777777" w:rsidR="00643513" w:rsidRDefault="00AD6DE5">
      <w:pPr>
        <w:spacing w:line="600" w:lineRule="auto"/>
        <w:ind w:firstLine="720"/>
        <w:jc w:val="both"/>
        <w:rPr>
          <w:rFonts w:eastAsia="UB-Helvetica" w:cs="Times New Roman"/>
          <w:szCs w:val="24"/>
        </w:rPr>
      </w:pPr>
      <w:r>
        <w:rPr>
          <w:rFonts w:eastAsia="UB-Helvetica" w:cs="Times New Roman"/>
          <w:b/>
          <w:szCs w:val="24"/>
        </w:rPr>
        <w:lastRenderedPageBreak/>
        <w:t xml:space="preserve">ΙΩΑΝΝΗΣ ΜΟΥΖΑΛΑΣ (Αναπληρωτής Υπουργός Εσωτερικών και Διοικητικής Ανασυγκρότησης): </w:t>
      </w:r>
      <w:r>
        <w:rPr>
          <w:rFonts w:eastAsia="UB-Helvetica" w:cs="Times New Roman"/>
          <w:szCs w:val="24"/>
        </w:rPr>
        <w:t xml:space="preserve">Γίνεται αποδεκτή μια πρόταση που έγινε εχθές. Δημιουργείται, λοιπόν, μητρώο μέσα στο νομοσχέδιο για </w:t>
      </w:r>
      <w:r>
        <w:rPr>
          <w:rFonts w:eastAsia="UB-Helvetica" w:cs="Times New Roman"/>
          <w:szCs w:val="24"/>
        </w:rPr>
        <w:t xml:space="preserve">τις ΜΚΟ, ώστε οι ΜΚΟ να είναι υπό έλεγχο του κράτους. </w:t>
      </w:r>
    </w:p>
    <w:p w14:paraId="31B16633" w14:textId="77777777" w:rsidR="00643513" w:rsidRDefault="00AD6DE5">
      <w:pPr>
        <w:spacing w:line="600" w:lineRule="auto"/>
        <w:ind w:firstLine="720"/>
        <w:jc w:val="both"/>
        <w:rPr>
          <w:rFonts w:eastAsia="UB-Helvetica" w:cs="Times New Roman"/>
          <w:szCs w:val="24"/>
        </w:rPr>
      </w:pPr>
      <w:r>
        <w:rPr>
          <w:rFonts w:eastAsia="UB-Helvetica" w:cs="Times New Roman"/>
          <w:szCs w:val="24"/>
        </w:rPr>
        <w:t>Έχουμε πετύχει στη συμφωνία με την Ευρώπη –και τελειώνω, κυρίες και κύριοι- ότι το κράτος θα ορίσει το πού και πώς θα δραστηριοποιούνται οι ΜΚΟ.</w:t>
      </w:r>
    </w:p>
    <w:p w14:paraId="31B16634" w14:textId="77777777" w:rsidR="00643513" w:rsidRDefault="00AD6DE5">
      <w:pPr>
        <w:spacing w:line="600" w:lineRule="auto"/>
        <w:ind w:firstLine="720"/>
        <w:jc w:val="both"/>
        <w:rPr>
          <w:rFonts w:eastAsia="UB-Helvetica" w:cs="Times New Roman"/>
          <w:szCs w:val="24"/>
        </w:rPr>
      </w:pPr>
      <w:r>
        <w:rPr>
          <w:rFonts w:eastAsia="UB-Helvetica" w:cs="Times New Roman"/>
          <w:szCs w:val="24"/>
        </w:rPr>
        <w:t xml:space="preserve">Γίνονται αποδεκτά στο άρθρο 22 για λήψη μέτρων υπ’ </w:t>
      </w:r>
      <w:proofErr w:type="spellStart"/>
      <w:r>
        <w:rPr>
          <w:rFonts w:eastAsia="UB-Helvetica" w:cs="Times New Roman"/>
          <w:szCs w:val="24"/>
        </w:rPr>
        <w:t>όψιν</w:t>
      </w:r>
      <w:proofErr w:type="spellEnd"/>
      <w:r>
        <w:rPr>
          <w:rFonts w:eastAsia="UB-Helvetica" w:cs="Times New Roman"/>
          <w:szCs w:val="24"/>
        </w:rPr>
        <w:t xml:space="preserve"> </w:t>
      </w:r>
      <w:r>
        <w:rPr>
          <w:rFonts w:eastAsia="UB-Helvetica" w:cs="Times New Roman"/>
          <w:szCs w:val="24"/>
        </w:rPr>
        <w:t xml:space="preserve">λόγω δημοσίας τάξης και μικρότερων αδικημάτων. </w:t>
      </w:r>
    </w:p>
    <w:p w14:paraId="31B16635" w14:textId="77777777" w:rsidR="00643513" w:rsidRDefault="00AD6DE5">
      <w:pPr>
        <w:spacing w:line="600" w:lineRule="auto"/>
        <w:ind w:firstLine="720"/>
        <w:jc w:val="both"/>
        <w:rPr>
          <w:rFonts w:eastAsia="UB-Helvetica" w:cs="Times New Roman"/>
          <w:szCs w:val="24"/>
        </w:rPr>
      </w:pPr>
      <w:r>
        <w:rPr>
          <w:rFonts w:eastAsia="UB-Helvetica" w:cs="Times New Roman"/>
          <w:szCs w:val="24"/>
        </w:rPr>
        <w:t xml:space="preserve">Για τους διαγωνισμούς θα γίνουν νομοτεχνικές βελτιώσεις στη βάση της </w:t>
      </w:r>
      <w:proofErr w:type="spellStart"/>
      <w:r>
        <w:rPr>
          <w:rFonts w:eastAsia="UB-Helvetica" w:cs="Times New Roman"/>
          <w:szCs w:val="24"/>
        </w:rPr>
        <w:t>συμφερότερης</w:t>
      </w:r>
      <w:proofErr w:type="spellEnd"/>
      <w:r>
        <w:rPr>
          <w:rFonts w:eastAsia="UB-Helvetica" w:cs="Times New Roman"/>
          <w:szCs w:val="24"/>
        </w:rPr>
        <w:t xml:space="preserve"> προσφοράς και για τις ΜΚΟ θα υπάρξουν εξουσιοδοτικές διατάξεις και νομοτεχνικές βελτιώσεις.</w:t>
      </w:r>
    </w:p>
    <w:p w14:paraId="31B16636" w14:textId="77777777" w:rsidR="00643513" w:rsidRDefault="00AD6DE5">
      <w:pPr>
        <w:spacing w:line="600" w:lineRule="auto"/>
        <w:ind w:firstLine="720"/>
        <w:jc w:val="both"/>
        <w:rPr>
          <w:rFonts w:eastAsia="UB-Helvetica" w:cs="Times New Roman"/>
          <w:szCs w:val="24"/>
        </w:rPr>
      </w:pPr>
      <w:r>
        <w:rPr>
          <w:rFonts w:eastAsia="UB-Helvetica" w:cs="Times New Roman"/>
          <w:szCs w:val="24"/>
        </w:rPr>
        <w:lastRenderedPageBreak/>
        <w:t>Τελειώνοντας, θέλω να πω ότι ξεκιν</w:t>
      </w:r>
      <w:r>
        <w:rPr>
          <w:rFonts w:eastAsia="UB-Helvetica" w:cs="Times New Roman"/>
          <w:szCs w:val="24"/>
        </w:rPr>
        <w:t>άει ένα παιχνίδι ενοχών για την πατρίδα μας, ότι με βάση τη νέα συμφωνία θα καταπατήσουμε τα ανθρώπινα δικαιώματα. Σας βεβαιώνω –και νομίζω ότι αυτό θα ανακουφίσει όλους σας- ότι θα τηρήσουμε αυστηρά τις διαδικασίες των ανθρωπίνων δικαιωμάτων όπως ορίζοντα</w:t>
      </w:r>
      <w:r>
        <w:rPr>
          <w:rFonts w:eastAsia="UB-Helvetica" w:cs="Times New Roman"/>
          <w:szCs w:val="24"/>
        </w:rPr>
        <w:t>ι όχι μέσα στο μυαλό του καθενός μας, αλλά με βάση το Διεθνές Δίκαιο και τη Συνθήκη της Γενεύης.</w:t>
      </w:r>
    </w:p>
    <w:p w14:paraId="31B16637" w14:textId="77777777" w:rsidR="00643513" w:rsidRDefault="00AD6DE5">
      <w:pPr>
        <w:spacing w:line="600" w:lineRule="auto"/>
        <w:ind w:firstLine="720"/>
        <w:jc w:val="both"/>
        <w:rPr>
          <w:rFonts w:eastAsia="UB-Helvetica" w:cs="Times New Roman"/>
          <w:szCs w:val="24"/>
        </w:rPr>
      </w:pPr>
      <w:r>
        <w:rPr>
          <w:rFonts w:eastAsia="UB-Helvetica" w:cs="Times New Roman"/>
          <w:szCs w:val="24"/>
        </w:rPr>
        <w:t>Εγώ ήμουν στην Γενεύη χθες. Είχα συναντήσεις με το Συμβούλιο Προσφύγων, το οποίο σήμερα νομίζω «</w:t>
      </w:r>
      <w:proofErr w:type="spellStart"/>
      <w:r>
        <w:rPr>
          <w:rFonts w:eastAsia="UB-Helvetica" w:cs="Times New Roman"/>
          <w:szCs w:val="24"/>
        </w:rPr>
        <w:t>τουίταρε</w:t>
      </w:r>
      <w:proofErr w:type="spellEnd"/>
      <w:r>
        <w:rPr>
          <w:rFonts w:eastAsia="UB-Helvetica" w:cs="Times New Roman"/>
          <w:szCs w:val="24"/>
        </w:rPr>
        <w:t>» θετικά πράγματα για τη χώρα μας και για την προσπάθει</w:t>
      </w:r>
      <w:r>
        <w:rPr>
          <w:rFonts w:eastAsia="UB-Helvetica" w:cs="Times New Roman"/>
          <w:szCs w:val="24"/>
        </w:rPr>
        <w:t xml:space="preserve">α που κάνουμε. Η </w:t>
      </w:r>
      <w:r>
        <w:rPr>
          <w:rFonts w:eastAsia="UB-Helvetica" w:cs="Times New Roman"/>
          <w:szCs w:val="24"/>
          <w:lang w:val="en-US"/>
        </w:rPr>
        <w:t>UNHCR</w:t>
      </w:r>
      <w:r>
        <w:rPr>
          <w:rFonts w:eastAsia="UB-Helvetica" w:cs="Times New Roman"/>
          <w:szCs w:val="24"/>
        </w:rPr>
        <w:t xml:space="preserve">  συμμετέχει </w:t>
      </w:r>
      <w:r>
        <w:rPr>
          <w:rFonts w:eastAsia="UB-Helvetica" w:cs="Times New Roman"/>
          <w:szCs w:val="24"/>
        </w:rPr>
        <w:t xml:space="preserve">σε </w:t>
      </w:r>
      <w:r>
        <w:rPr>
          <w:rFonts w:eastAsia="UB-Helvetica" w:cs="Times New Roman"/>
          <w:szCs w:val="24"/>
        </w:rPr>
        <w:t xml:space="preserve">αυτήν τη διαδικασία. Ο Διεθνής Οργανισμός Μετανάστευσης θέλει να έρθει </w:t>
      </w:r>
      <w:r>
        <w:rPr>
          <w:rFonts w:eastAsia="UB-Helvetica" w:cs="Times New Roman"/>
          <w:szCs w:val="24"/>
        </w:rPr>
        <w:t xml:space="preserve">ως </w:t>
      </w:r>
      <w:r>
        <w:rPr>
          <w:rFonts w:eastAsia="UB-Helvetica" w:cs="Times New Roman"/>
          <w:szCs w:val="24"/>
        </w:rPr>
        <w:t>συνέταιρος.</w:t>
      </w:r>
    </w:p>
    <w:p w14:paraId="31B16638" w14:textId="77777777" w:rsidR="00643513" w:rsidRDefault="00AD6DE5">
      <w:pPr>
        <w:spacing w:line="600" w:lineRule="auto"/>
        <w:ind w:firstLine="720"/>
        <w:jc w:val="both"/>
        <w:rPr>
          <w:rFonts w:eastAsia="UB-Helvetica" w:cs="Times New Roman"/>
          <w:szCs w:val="24"/>
        </w:rPr>
      </w:pPr>
      <w:r>
        <w:rPr>
          <w:rFonts w:eastAsia="UB-Helvetica" w:cs="Times New Roman"/>
          <w:b/>
          <w:szCs w:val="24"/>
        </w:rPr>
        <w:t xml:space="preserve">ΠΡΟΕΔΡΕΥΩΝ (Γεώργιος Βαρεμένος): </w:t>
      </w:r>
      <w:r>
        <w:rPr>
          <w:rFonts w:eastAsia="UB-Helvetica" w:cs="Times New Roman"/>
          <w:szCs w:val="24"/>
        </w:rPr>
        <w:t>Ωραία! Βάλτε μία τελεία, κύριε Υπουργέ. Το έχετε υποσχεθεί τρεις φορές.</w:t>
      </w:r>
    </w:p>
    <w:p w14:paraId="31B16639" w14:textId="77777777" w:rsidR="00643513" w:rsidRDefault="00AD6DE5">
      <w:pPr>
        <w:spacing w:line="600" w:lineRule="auto"/>
        <w:ind w:firstLine="720"/>
        <w:jc w:val="both"/>
        <w:rPr>
          <w:rFonts w:eastAsia="UB-Helvetica" w:cs="Times New Roman"/>
          <w:szCs w:val="24"/>
        </w:rPr>
      </w:pPr>
      <w:r>
        <w:rPr>
          <w:rFonts w:eastAsia="UB-Helvetica" w:cs="Times New Roman"/>
          <w:b/>
          <w:szCs w:val="24"/>
        </w:rPr>
        <w:t>ΔΙΑΜΑΝΤΩ ΜΑΝΩΛΑΚΟΥ:</w:t>
      </w:r>
      <w:r>
        <w:rPr>
          <w:rFonts w:eastAsia="UB-Helvetica" w:cs="Times New Roman"/>
          <w:szCs w:val="24"/>
        </w:rPr>
        <w:t xml:space="preserve"> Εντάξει</w:t>
      </w:r>
      <w:r>
        <w:rPr>
          <w:rFonts w:eastAsia="UB-Helvetica" w:cs="Times New Roman"/>
          <w:szCs w:val="24"/>
        </w:rPr>
        <w:t xml:space="preserve">. Δεν μας μίλησε στην </w:t>
      </w:r>
      <w:r>
        <w:rPr>
          <w:rFonts w:eastAsia="UB-Helvetica" w:cs="Times New Roman"/>
          <w:szCs w:val="24"/>
        </w:rPr>
        <w:t>επιτροπή</w:t>
      </w:r>
      <w:r>
        <w:rPr>
          <w:rFonts w:eastAsia="UB-Helvetica" w:cs="Times New Roman"/>
          <w:szCs w:val="24"/>
        </w:rPr>
        <w:t>.</w:t>
      </w:r>
    </w:p>
    <w:p w14:paraId="31B1663A" w14:textId="77777777" w:rsidR="00643513" w:rsidRDefault="00AD6DE5">
      <w:pPr>
        <w:spacing w:line="600" w:lineRule="auto"/>
        <w:ind w:firstLine="720"/>
        <w:jc w:val="both"/>
        <w:rPr>
          <w:rFonts w:eastAsia="UB-Helvetica" w:cs="Times New Roman"/>
          <w:szCs w:val="24"/>
        </w:rPr>
      </w:pPr>
      <w:r>
        <w:rPr>
          <w:rFonts w:eastAsia="UB-Helvetica" w:cs="Times New Roman"/>
          <w:b/>
          <w:szCs w:val="24"/>
        </w:rPr>
        <w:t>ΒΑΣΙΛΙΚΗ ΚΑΤΡΙΒΑΝΟΥ:</w:t>
      </w:r>
      <w:r>
        <w:rPr>
          <w:rFonts w:eastAsia="UB-Helvetica" w:cs="Times New Roman"/>
          <w:szCs w:val="24"/>
        </w:rPr>
        <w:t xml:space="preserve"> Αφήστε τον. Δεν έχει τοποθετηθεί.</w:t>
      </w:r>
    </w:p>
    <w:p w14:paraId="31B1663B" w14:textId="77777777" w:rsidR="00643513" w:rsidRDefault="00AD6DE5">
      <w:pPr>
        <w:spacing w:line="600" w:lineRule="auto"/>
        <w:ind w:firstLine="720"/>
        <w:jc w:val="both"/>
        <w:rPr>
          <w:rFonts w:eastAsia="UB-Helvetica" w:cs="Times New Roman"/>
          <w:szCs w:val="24"/>
        </w:rPr>
      </w:pPr>
      <w:r>
        <w:rPr>
          <w:rFonts w:eastAsia="UB-Helvetica" w:cs="Times New Roman"/>
          <w:b/>
          <w:szCs w:val="24"/>
        </w:rPr>
        <w:lastRenderedPageBreak/>
        <w:t>ΙΩΑΝΝΗΣ ΜΟΥΖΑΛΑΣ (Αναπληρωτής Υπουργός Εσωτερικών και Διοικητικής Ανασυγκρότησης):</w:t>
      </w:r>
      <w:r>
        <w:rPr>
          <w:rFonts w:eastAsia="UB-Helvetica" w:cs="Times New Roman"/>
          <w:szCs w:val="24"/>
        </w:rPr>
        <w:t xml:space="preserve"> Επομένως, θα δουλέψουμε στην κατεύθυνση της αναγκαιότητας και η αναγκαιότητα λέει πολύ</w:t>
      </w:r>
      <w:r>
        <w:rPr>
          <w:rFonts w:eastAsia="UB-Helvetica" w:cs="Times New Roman"/>
          <w:szCs w:val="24"/>
        </w:rPr>
        <w:t xml:space="preserve"> απλά ότι το ευρωπαϊκό αυτό πρόβλημα δεν μπορεί να λυθεί στην Ελλάδα. Θα δουλέψουμε με τους διεθνείς οργανισμούς και με σεβασμό στο </w:t>
      </w:r>
      <w:r>
        <w:rPr>
          <w:rFonts w:eastAsia="UB-Helvetica" w:cs="Times New Roman"/>
          <w:szCs w:val="24"/>
        </w:rPr>
        <w:t>δίκαιο</w:t>
      </w:r>
      <w:r>
        <w:rPr>
          <w:rFonts w:eastAsia="UB-Helvetica" w:cs="Times New Roman"/>
          <w:szCs w:val="24"/>
        </w:rPr>
        <w:t xml:space="preserve">. </w:t>
      </w:r>
    </w:p>
    <w:p w14:paraId="31B1663C" w14:textId="77777777" w:rsidR="00643513" w:rsidRDefault="00AD6DE5">
      <w:pPr>
        <w:spacing w:line="600" w:lineRule="auto"/>
        <w:ind w:firstLine="720"/>
        <w:jc w:val="center"/>
        <w:rPr>
          <w:rFonts w:eastAsia="UB-Helvetica" w:cs="Times New Roman"/>
          <w:szCs w:val="24"/>
        </w:rPr>
      </w:pPr>
      <w:r>
        <w:rPr>
          <w:rFonts w:eastAsia="UB-Helvetica" w:cs="Times New Roman"/>
          <w:szCs w:val="24"/>
        </w:rPr>
        <w:t>(Θόρυβος στη Αίθουσα)</w:t>
      </w:r>
    </w:p>
    <w:p w14:paraId="31B1663D" w14:textId="77777777" w:rsidR="00643513" w:rsidRDefault="00AD6DE5">
      <w:pPr>
        <w:spacing w:line="600" w:lineRule="auto"/>
        <w:ind w:firstLine="720"/>
        <w:jc w:val="both"/>
        <w:rPr>
          <w:rFonts w:eastAsia="UB-Helvetica" w:cs="Times New Roman"/>
          <w:szCs w:val="24"/>
        </w:rPr>
      </w:pPr>
      <w:r>
        <w:rPr>
          <w:rFonts w:eastAsia="UB-Helvetica" w:cs="Times New Roman"/>
          <w:b/>
          <w:szCs w:val="24"/>
        </w:rPr>
        <w:t xml:space="preserve">ΜΑΡΙΟΣ ΓΕΩΡΓΙΑΔΗΣ: </w:t>
      </w:r>
      <w:r>
        <w:rPr>
          <w:rFonts w:eastAsia="UB-Helvetica" w:cs="Times New Roman"/>
          <w:szCs w:val="24"/>
        </w:rPr>
        <w:t>...</w:t>
      </w:r>
      <w:r>
        <w:rPr>
          <w:rFonts w:eastAsia="UB-Helvetica" w:cs="Times New Roman"/>
          <w:szCs w:val="24"/>
        </w:rPr>
        <w:t xml:space="preserve"> </w:t>
      </w:r>
      <w:r>
        <w:rPr>
          <w:rFonts w:eastAsia="UB-Helvetica" w:cs="Times New Roman"/>
          <w:szCs w:val="24"/>
        </w:rPr>
        <w:t>(</w:t>
      </w:r>
      <w:r>
        <w:rPr>
          <w:rFonts w:eastAsia="UB-Helvetica" w:cs="Times New Roman"/>
          <w:szCs w:val="24"/>
        </w:rPr>
        <w:t>δ</w:t>
      </w:r>
      <w:r>
        <w:rPr>
          <w:rFonts w:eastAsia="UB-Helvetica" w:cs="Times New Roman"/>
          <w:szCs w:val="24"/>
        </w:rPr>
        <w:t>εν ακούστηκε)</w:t>
      </w:r>
    </w:p>
    <w:p w14:paraId="31B1663E" w14:textId="77777777" w:rsidR="00643513" w:rsidRDefault="00AD6DE5">
      <w:pPr>
        <w:spacing w:line="600" w:lineRule="auto"/>
        <w:ind w:firstLine="720"/>
        <w:jc w:val="both"/>
        <w:rPr>
          <w:rFonts w:eastAsia="UB-Helvetica" w:cs="Times New Roman"/>
          <w:szCs w:val="24"/>
        </w:rPr>
      </w:pPr>
      <w:r>
        <w:rPr>
          <w:rFonts w:eastAsia="UB-Helvetica" w:cs="Times New Roman"/>
          <w:b/>
          <w:szCs w:val="24"/>
        </w:rPr>
        <w:t>ΠΡΟΕΔΡΕΥΩΝ (Γεώργιος Βαρεμένος):</w:t>
      </w:r>
      <w:r>
        <w:rPr>
          <w:rFonts w:eastAsia="UB-Helvetica" w:cs="Times New Roman"/>
          <w:szCs w:val="24"/>
        </w:rPr>
        <w:t xml:space="preserve"> Κύριε Γεωργιάδη, μη δ</w:t>
      </w:r>
      <w:r>
        <w:rPr>
          <w:rFonts w:eastAsia="UB-Helvetica" w:cs="Times New Roman"/>
          <w:szCs w:val="24"/>
        </w:rPr>
        <w:t>ιαμαρτύρεστε.</w:t>
      </w:r>
    </w:p>
    <w:p w14:paraId="31B1663F" w14:textId="77777777" w:rsidR="00643513" w:rsidRDefault="00AD6DE5">
      <w:pPr>
        <w:spacing w:line="600" w:lineRule="auto"/>
        <w:ind w:firstLine="720"/>
        <w:jc w:val="both"/>
        <w:rPr>
          <w:rFonts w:eastAsia="UB-Helvetica" w:cs="Times New Roman"/>
          <w:szCs w:val="24"/>
        </w:rPr>
      </w:pPr>
      <w:r>
        <w:rPr>
          <w:rFonts w:eastAsia="UB-Helvetica" w:cs="Times New Roman"/>
          <w:szCs w:val="24"/>
        </w:rPr>
        <w:t>Συνεχίστε, κύριε Υπουργέ.</w:t>
      </w:r>
    </w:p>
    <w:p w14:paraId="31B16640" w14:textId="77777777" w:rsidR="00643513" w:rsidRDefault="00AD6DE5">
      <w:pPr>
        <w:spacing w:line="600" w:lineRule="auto"/>
        <w:ind w:firstLine="720"/>
        <w:jc w:val="both"/>
        <w:rPr>
          <w:rFonts w:eastAsia="UB-Helvetica" w:cs="Times New Roman"/>
          <w:szCs w:val="24"/>
        </w:rPr>
      </w:pPr>
      <w:r>
        <w:rPr>
          <w:rFonts w:eastAsia="UB-Helvetica" w:cs="Times New Roman"/>
          <w:b/>
          <w:szCs w:val="24"/>
        </w:rPr>
        <w:t xml:space="preserve">ΙΩΑΝΝΗΣ ΜΟΥΖΑΛΑΣ (Αναπληρωτής Υπουργός Εσωτερικών και Διοικητικής Ανασυγκρότησης): </w:t>
      </w:r>
      <w:r>
        <w:rPr>
          <w:rFonts w:eastAsia="UB-Helvetica" w:cs="Times New Roman"/>
          <w:szCs w:val="24"/>
        </w:rPr>
        <w:t xml:space="preserve">Επομένως, ναι, είναι κατεπείγον το νομοσχέδιο. </w:t>
      </w:r>
    </w:p>
    <w:p w14:paraId="31B16641" w14:textId="77777777" w:rsidR="00643513" w:rsidRDefault="00AD6DE5">
      <w:pPr>
        <w:spacing w:line="600" w:lineRule="auto"/>
        <w:ind w:firstLine="720"/>
        <w:jc w:val="both"/>
        <w:rPr>
          <w:rFonts w:eastAsia="UB-Helvetica" w:cs="Times New Roman"/>
          <w:szCs w:val="24"/>
        </w:rPr>
      </w:pPr>
      <w:r w:rsidRPr="00394F5C">
        <w:rPr>
          <w:rFonts w:eastAsia="UB-Helvetica" w:cs="Times New Roman"/>
          <w:szCs w:val="24"/>
        </w:rPr>
        <w:lastRenderedPageBreak/>
        <w:t>Επομένως</w:t>
      </w:r>
      <w:r>
        <w:rPr>
          <w:rFonts w:eastAsia="UB-Helvetica" w:cs="Times New Roman"/>
          <w:szCs w:val="24"/>
        </w:rPr>
        <w:t>, ναι, έχετε δίκιο, κυρίες και κύριοι Βουλευτές. Δεν είναι λύση το νομοσχέδιο</w:t>
      </w:r>
      <w:r>
        <w:rPr>
          <w:rFonts w:eastAsia="UB-Helvetica" w:cs="Times New Roman"/>
          <w:szCs w:val="24"/>
        </w:rPr>
        <w:t xml:space="preserve">. Όποιος ισχυριζόταν κάτι τέτοιο, θα έλεγε ανοησίες. Το νομοσχέδιο είναι ένα εργαλείο που μπορεί να βοηθήσει στη λύση. Η χρήση του θα αποδείξει αν είναι σωστό εργαλείο ή όχι. </w:t>
      </w:r>
    </w:p>
    <w:p w14:paraId="31B16642" w14:textId="77777777" w:rsidR="00643513" w:rsidRDefault="00AD6DE5">
      <w:pPr>
        <w:spacing w:line="600" w:lineRule="auto"/>
        <w:ind w:firstLine="720"/>
        <w:jc w:val="both"/>
        <w:rPr>
          <w:rFonts w:eastAsia="UB-Helvetica" w:cs="Times New Roman"/>
          <w:szCs w:val="24"/>
        </w:rPr>
      </w:pPr>
      <w:r>
        <w:rPr>
          <w:rFonts w:eastAsia="UB-Helvetica" w:cs="Times New Roman"/>
          <w:szCs w:val="24"/>
        </w:rPr>
        <w:t>Εμείς νομίζουμε ότι είναι ένα σωστό εργαλείο, τεχνικό, χωρίς αγκυλώσεις, χωρίς ε</w:t>
      </w:r>
      <w:r>
        <w:rPr>
          <w:rFonts w:eastAsia="UB-Helvetica" w:cs="Times New Roman"/>
          <w:szCs w:val="24"/>
        </w:rPr>
        <w:t>γκυστώσεις, με ειλικρίνεια ονομάζει τα πράγματα με τ’ όνομά τους. Η χρήση του θα κρίνει το αν είναι αυτό το εργαλείο που θέλουμε ή όχι.</w:t>
      </w:r>
    </w:p>
    <w:p w14:paraId="31B16643" w14:textId="77777777" w:rsidR="00643513" w:rsidRDefault="00AD6DE5">
      <w:pPr>
        <w:spacing w:line="600" w:lineRule="auto"/>
        <w:ind w:firstLine="720"/>
        <w:jc w:val="both"/>
        <w:rPr>
          <w:rFonts w:eastAsia="UB-Helvetica" w:cs="Times New Roman"/>
          <w:szCs w:val="24"/>
        </w:rPr>
      </w:pPr>
      <w:r>
        <w:rPr>
          <w:rFonts w:eastAsia="UB-Helvetica" w:cs="Times New Roman"/>
          <w:szCs w:val="24"/>
        </w:rPr>
        <w:t>Σας ευχαριστώ.</w:t>
      </w:r>
    </w:p>
    <w:p w14:paraId="31B16644" w14:textId="77777777" w:rsidR="00643513" w:rsidRDefault="00AD6DE5">
      <w:pPr>
        <w:spacing w:line="600" w:lineRule="auto"/>
        <w:ind w:firstLine="720"/>
        <w:jc w:val="center"/>
        <w:rPr>
          <w:rFonts w:eastAsia="UB-Helvetica" w:cs="Times New Roman"/>
          <w:szCs w:val="24"/>
        </w:rPr>
      </w:pPr>
      <w:r>
        <w:rPr>
          <w:rFonts w:eastAsia="UB-Helvetica" w:cs="Times New Roman"/>
          <w:szCs w:val="24"/>
        </w:rPr>
        <w:t>(Χειροκροτήματα από τις πτέρυγες του ΣΥΡΙΖΑ και των ΑΝΕΛ)</w:t>
      </w:r>
    </w:p>
    <w:p w14:paraId="31B16645" w14:textId="77777777" w:rsidR="00643513" w:rsidRDefault="00AD6DE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Κι εμείς ευχαριστούμε τον αρμόδιο Υπουργό. </w:t>
      </w:r>
    </w:p>
    <w:p w14:paraId="31B16646" w14:textId="77777777" w:rsidR="00643513" w:rsidRDefault="00AD6DE5">
      <w:pPr>
        <w:spacing w:line="600" w:lineRule="auto"/>
        <w:ind w:firstLine="720"/>
        <w:jc w:val="both"/>
        <w:rPr>
          <w:rFonts w:eastAsia="Times New Roman"/>
          <w:szCs w:val="24"/>
        </w:rPr>
      </w:pPr>
      <w:r>
        <w:rPr>
          <w:rFonts w:eastAsia="Times New Roman"/>
          <w:szCs w:val="24"/>
        </w:rPr>
        <w:t xml:space="preserve">Θα δοθεί ο λόγος τώρα σε κάποιους ομιλητές και εμβόλιμα θα μπαίνουν και οι Κοινοβουλευτικοί Εκπρόσωποι για να βαδίσουμε ταχέως, όπως έχουμε υποσχεθεί. </w:t>
      </w:r>
    </w:p>
    <w:p w14:paraId="31B16647" w14:textId="77777777" w:rsidR="00643513" w:rsidRDefault="00AD6DE5">
      <w:pPr>
        <w:spacing w:line="600" w:lineRule="auto"/>
        <w:ind w:firstLine="720"/>
        <w:jc w:val="both"/>
        <w:rPr>
          <w:rFonts w:eastAsia="Times New Roman"/>
          <w:szCs w:val="24"/>
        </w:rPr>
      </w:pPr>
      <w:r>
        <w:rPr>
          <w:rFonts w:eastAsia="Times New Roman"/>
          <w:szCs w:val="24"/>
        </w:rPr>
        <w:lastRenderedPageBreak/>
        <w:t xml:space="preserve">Κυρία </w:t>
      </w:r>
      <w:proofErr w:type="spellStart"/>
      <w:r>
        <w:rPr>
          <w:rFonts w:eastAsia="Times New Roman"/>
          <w:szCs w:val="24"/>
        </w:rPr>
        <w:t>Βάκη</w:t>
      </w:r>
      <w:proofErr w:type="spellEnd"/>
      <w:r>
        <w:rPr>
          <w:rFonts w:eastAsia="Times New Roman"/>
          <w:szCs w:val="24"/>
        </w:rPr>
        <w:t xml:space="preserve">, έχετε τον λόγο, κατά μέγιστον για επτά λεπτά. </w:t>
      </w:r>
    </w:p>
    <w:p w14:paraId="31B16648" w14:textId="77777777" w:rsidR="00643513" w:rsidRDefault="00AD6DE5">
      <w:pPr>
        <w:spacing w:line="600" w:lineRule="auto"/>
        <w:ind w:firstLine="720"/>
        <w:jc w:val="both"/>
        <w:rPr>
          <w:rFonts w:eastAsia="Times New Roman"/>
          <w:szCs w:val="24"/>
        </w:rPr>
      </w:pPr>
      <w:r>
        <w:rPr>
          <w:rFonts w:eastAsia="Times New Roman"/>
          <w:b/>
          <w:szCs w:val="24"/>
        </w:rPr>
        <w:t xml:space="preserve">ΦΩΤΕΙΝΗ ΒΑΚΗ: </w:t>
      </w:r>
      <w:r>
        <w:rPr>
          <w:rFonts w:eastAsia="Times New Roman"/>
          <w:szCs w:val="24"/>
        </w:rPr>
        <w:t xml:space="preserve">Ευχαριστώ, κύριε Πρόεδρε. </w:t>
      </w:r>
    </w:p>
    <w:p w14:paraId="31B16649" w14:textId="77777777" w:rsidR="00643513" w:rsidRDefault="00AD6DE5">
      <w:pPr>
        <w:spacing w:line="600" w:lineRule="auto"/>
        <w:ind w:firstLine="720"/>
        <w:jc w:val="both"/>
        <w:rPr>
          <w:rFonts w:eastAsia="Times New Roman"/>
          <w:szCs w:val="24"/>
        </w:rPr>
      </w:pPr>
      <w:r>
        <w:rPr>
          <w:rFonts w:eastAsia="Times New Roman"/>
          <w:szCs w:val="24"/>
        </w:rPr>
        <w:t>Κυρίες και κύριοι Βουλευτές, συζητούμε σήμερα ένα εξαιρετικά κρίσιμο νομοσχέδιο, που έρχεται να ανατρέψει μ</w:t>
      </w:r>
      <w:r>
        <w:rPr>
          <w:rFonts w:eastAsia="Times New Roman"/>
          <w:szCs w:val="24"/>
        </w:rPr>
        <w:t>ί</w:t>
      </w:r>
      <w:r>
        <w:rPr>
          <w:rFonts w:eastAsia="Times New Roman"/>
          <w:szCs w:val="24"/>
        </w:rPr>
        <w:t xml:space="preserve">α δέσμη αρνητικών πρακτικών, οι οποίες, όπως όλοι γνωρίζουμε, οδήγησαν τη χώρα μας σε διαδοχικές καταδίκες </w:t>
      </w:r>
      <w:r>
        <w:rPr>
          <w:rFonts w:eastAsia="Times New Roman"/>
          <w:szCs w:val="24"/>
        </w:rPr>
        <w:t>από το Ευρωπαϊκό Δικαστήριο Ανθρωπίνων Δικαιωμάτων και από τον ΟΗΕ.</w:t>
      </w:r>
    </w:p>
    <w:p w14:paraId="31B1664A" w14:textId="77777777" w:rsidR="00643513" w:rsidRDefault="00AD6DE5">
      <w:pPr>
        <w:spacing w:line="600" w:lineRule="auto"/>
        <w:ind w:firstLine="720"/>
        <w:jc w:val="both"/>
        <w:rPr>
          <w:rFonts w:eastAsia="Times New Roman"/>
          <w:szCs w:val="24"/>
        </w:rPr>
      </w:pPr>
      <w:r>
        <w:rPr>
          <w:rFonts w:eastAsia="Times New Roman"/>
          <w:szCs w:val="24"/>
        </w:rPr>
        <w:t xml:space="preserve">Η Ελλάδα, μέχρι να αναλάβει η παρούσα Κυβέρνηση την εξουσία, χαρακτηριζόταν ως «κολαστήριο» από τους διεθνείς οργανισμούς, όσον αφορά το επίπεδο διασφάλισης του δικαιώματος ασύλου. </w:t>
      </w:r>
    </w:p>
    <w:p w14:paraId="31B1664B" w14:textId="77777777" w:rsidR="00643513" w:rsidRDefault="00AD6DE5">
      <w:pPr>
        <w:spacing w:line="600" w:lineRule="auto"/>
        <w:ind w:firstLine="720"/>
        <w:jc w:val="both"/>
        <w:rPr>
          <w:rFonts w:eastAsia="Times New Roman"/>
          <w:szCs w:val="24"/>
        </w:rPr>
      </w:pPr>
      <w:r>
        <w:rPr>
          <w:rFonts w:eastAsia="Times New Roman"/>
          <w:szCs w:val="24"/>
        </w:rPr>
        <w:t>Σήμερα</w:t>
      </w:r>
      <w:r>
        <w:rPr>
          <w:rFonts w:eastAsia="Times New Roman"/>
          <w:szCs w:val="24"/>
        </w:rPr>
        <w:t>, με το παρόν νομοσχέδιο, η Κυβέρνηση, επιτρέψτε μου την άποψη, επιχειρεί μ</w:t>
      </w:r>
      <w:r>
        <w:rPr>
          <w:rFonts w:eastAsia="Times New Roman"/>
          <w:szCs w:val="24"/>
        </w:rPr>
        <w:t>ί</w:t>
      </w:r>
      <w:r>
        <w:rPr>
          <w:rFonts w:eastAsia="Times New Roman"/>
          <w:szCs w:val="24"/>
        </w:rPr>
        <w:t>α διοικητική τομή. Δημιουργείται, επιτέλους, ένα πλέγμα διοικητικής διασφάλισης της Συνθήκης της Γενεύης, μέσω της δημιουργίας πραγματικών επιτροπών εξέτασης των αιτημάτων ασύλου κ</w:t>
      </w:r>
      <w:r>
        <w:rPr>
          <w:rFonts w:eastAsia="Times New Roman"/>
          <w:szCs w:val="24"/>
        </w:rPr>
        <w:t xml:space="preserve">αι δευτεροβάθμιων επιτροπών προσφυγών. </w:t>
      </w:r>
    </w:p>
    <w:p w14:paraId="31B1664C" w14:textId="77777777" w:rsidR="00643513" w:rsidRDefault="00AD6DE5">
      <w:pPr>
        <w:spacing w:line="600" w:lineRule="auto"/>
        <w:ind w:firstLine="720"/>
        <w:jc w:val="both"/>
        <w:rPr>
          <w:rFonts w:eastAsia="Times New Roman"/>
          <w:szCs w:val="24"/>
        </w:rPr>
      </w:pPr>
      <w:r>
        <w:rPr>
          <w:rFonts w:eastAsia="Times New Roman"/>
          <w:szCs w:val="24"/>
        </w:rPr>
        <w:lastRenderedPageBreak/>
        <w:t xml:space="preserve">Ταυτόχρονα, διασφαλίζονται απολύτως τρεις θεμελιώδεις αρχές του διεθνούς ανθρωπιστικού δικαίου: Η πρόσβαση στην εξατομικευμένη εξέταση, η αρχή της μη </w:t>
      </w:r>
      <w:proofErr w:type="spellStart"/>
      <w:r>
        <w:rPr>
          <w:rFonts w:eastAsia="Times New Roman"/>
          <w:szCs w:val="24"/>
        </w:rPr>
        <w:t>επαναπροώθησης</w:t>
      </w:r>
      <w:proofErr w:type="spellEnd"/>
      <w:r>
        <w:rPr>
          <w:rFonts w:eastAsia="Times New Roman"/>
          <w:szCs w:val="24"/>
        </w:rPr>
        <w:t xml:space="preserve"> και η αρχή της νομικής συνδρομής. </w:t>
      </w:r>
    </w:p>
    <w:p w14:paraId="31B1664D" w14:textId="77777777" w:rsidR="00643513" w:rsidRDefault="00AD6DE5">
      <w:pPr>
        <w:spacing w:line="600" w:lineRule="auto"/>
        <w:ind w:firstLine="720"/>
        <w:jc w:val="both"/>
        <w:rPr>
          <w:rFonts w:eastAsia="Times New Roman"/>
          <w:szCs w:val="24"/>
        </w:rPr>
      </w:pPr>
      <w:r>
        <w:rPr>
          <w:rFonts w:eastAsia="Times New Roman"/>
          <w:szCs w:val="24"/>
        </w:rPr>
        <w:t>Με το παρόν νομο</w:t>
      </w:r>
      <w:r>
        <w:rPr>
          <w:rFonts w:eastAsia="Times New Roman"/>
          <w:szCs w:val="24"/>
        </w:rPr>
        <w:t xml:space="preserve">σχέδιο η διοίκηση θα λειτουργήσει, επιτέλους, σε ένα πραγματικά ανεξάρτητο πλαίσιο και οι αποφάσεις για τις αιτήσεις ασύλου θα εξετάζονται ακριβώς όπως επιτάσσει το </w:t>
      </w:r>
      <w:r>
        <w:rPr>
          <w:rFonts w:eastAsia="Times New Roman"/>
          <w:szCs w:val="24"/>
        </w:rPr>
        <w:t>Δ</w:t>
      </w:r>
      <w:r>
        <w:rPr>
          <w:rFonts w:eastAsia="Times New Roman"/>
          <w:szCs w:val="24"/>
        </w:rPr>
        <w:t xml:space="preserve">ιεθνές </w:t>
      </w:r>
      <w:r>
        <w:rPr>
          <w:rFonts w:eastAsia="Times New Roman"/>
          <w:szCs w:val="24"/>
        </w:rPr>
        <w:t>Δ</w:t>
      </w:r>
      <w:r>
        <w:rPr>
          <w:rFonts w:eastAsia="Times New Roman"/>
          <w:szCs w:val="24"/>
        </w:rPr>
        <w:t xml:space="preserve">ίκαιο, δηλαδή σε εύλογο χρόνο. </w:t>
      </w:r>
    </w:p>
    <w:p w14:paraId="31B1664E" w14:textId="77777777" w:rsidR="00643513" w:rsidRDefault="00AD6DE5">
      <w:pPr>
        <w:spacing w:line="600" w:lineRule="auto"/>
        <w:ind w:firstLine="720"/>
        <w:jc w:val="both"/>
        <w:rPr>
          <w:rFonts w:eastAsia="Times New Roman"/>
          <w:szCs w:val="24"/>
        </w:rPr>
      </w:pPr>
      <w:r>
        <w:rPr>
          <w:rFonts w:eastAsia="Times New Roman"/>
          <w:szCs w:val="24"/>
        </w:rPr>
        <w:t>Θα είχε στο σημείο αυτό, όμως, ενδιαφέρον να θυμηθ</w:t>
      </w:r>
      <w:r>
        <w:rPr>
          <w:rFonts w:eastAsia="Times New Roman"/>
          <w:szCs w:val="24"/>
        </w:rPr>
        <w:t>ούμε τι ακριβώς είχαν πράξει οι προηγούμενες Κυβερνήσεις από το 2003 και μετά, όταν η Ευρωπαϊκή Ένωση θέσπισε το πλαίσιο της κοινής πολιτικής για το άσυλο. Τι έκανε η Ελλάδα από το 2003 μέχρι το 2015 που ήρθε στην Κυβέρνηση ο ΣΥΡΙΖΑ; Αξίζει να θυμηθούμε με</w:t>
      </w:r>
      <w:r>
        <w:rPr>
          <w:rFonts w:eastAsia="Times New Roman"/>
          <w:szCs w:val="24"/>
        </w:rPr>
        <w:t xml:space="preserve">ρικά πράγματα. </w:t>
      </w:r>
    </w:p>
    <w:p w14:paraId="31B1664F" w14:textId="77777777" w:rsidR="00643513" w:rsidRDefault="00AD6DE5">
      <w:pPr>
        <w:spacing w:line="600" w:lineRule="auto"/>
        <w:ind w:firstLine="720"/>
        <w:jc w:val="both"/>
        <w:rPr>
          <w:rFonts w:eastAsia="Times New Roman"/>
          <w:szCs w:val="24"/>
        </w:rPr>
      </w:pPr>
      <w:r>
        <w:rPr>
          <w:rFonts w:eastAsia="Times New Roman"/>
          <w:szCs w:val="24"/>
        </w:rPr>
        <w:lastRenderedPageBreak/>
        <w:t>Ποιος μπορεί, για παράδειγμα, να ξεχάσει τις ουρές από τα ξημερώματα στην Πέτρου Ράλλη; Ποιος μπορεί να ξεχάσει τη βία έξω από την Αστυνομική Διεύθυνση Αλλοδαπών; Για να πάρει ένας αλλοδαπός σειρά για να εξεταστεί το αίτημά του, έπρεπε να δ</w:t>
      </w:r>
      <w:r>
        <w:rPr>
          <w:rFonts w:eastAsia="Times New Roman"/>
          <w:szCs w:val="24"/>
        </w:rPr>
        <w:t>ώσει, κυριολεκτικά, μάχη. Ποιος μπορεί να ξεχάσει τις δεκάδες χιλιάδες αιτήσεις ασύλου σε εκκρεμότητα επί χρόνια; Όλος ο κόσμος γνώριζε ότι όποιος αλλοδαπός ήθελε να υποβάλει αίτημα ασύλου στην Ελλάδα, τιμωρούνταν με τα διοικητικά δεσμά της μη εξέτασης.</w:t>
      </w:r>
    </w:p>
    <w:p w14:paraId="31B16650" w14:textId="77777777" w:rsidR="00643513" w:rsidRDefault="00AD6DE5">
      <w:pPr>
        <w:spacing w:line="600" w:lineRule="auto"/>
        <w:ind w:firstLine="720"/>
        <w:jc w:val="both"/>
        <w:rPr>
          <w:rFonts w:eastAsia="Times New Roman"/>
          <w:szCs w:val="24"/>
        </w:rPr>
      </w:pPr>
      <w:r>
        <w:rPr>
          <w:rFonts w:eastAsia="Times New Roman"/>
          <w:szCs w:val="24"/>
        </w:rPr>
        <w:t>Πο</w:t>
      </w:r>
      <w:r>
        <w:rPr>
          <w:rFonts w:eastAsia="Times New Roman"/>
          <w:szCs w:val="24"/>
        </w:rPr>
        <w:t>ιος μπορεί να ξεχάσει τις αποφάσεις κόλαφο του Ευρωπαϊκού Δικαστηρίου Ανθρωπίνων Δικαιωμάτων, με τις οποίες όλη η ανθρωπότητα έμαθε ότι η διοικητική κράτηση στην Ελλάδα προσβάλλει την ανθρώπινη αξιοπρέπεια; Ποιος μπορεί να ξεχάσει τις εικόνες ανθρώπων πακτ</w:t>
      </w:r>
      <w:r>
        <w:rPr>
          <w:rFonts w:eastAsia="Times New Roman"/>
          <w:szCs w:val="24"/>
        </w:rPr>
        <w:t>ωμένων μέσα στα κλουβιά στην Ορεστιάδα, να κρέμονται από τα κάγκελα, κλεισμένοι εκεί μέσα για μήνες;</w:t>
      </w:r>
    </w:p>
    <w:p w14:paraId="31B16651" w14:textId="77777777" w:rsidR="00643513" w:rsidRDefault="00AD6DE5">
      <w:pPr>
        <w:spacing w:line="600" w:lineRule="auto"/>
        <w:ind w:firstLine="720"/>
        <w:jc w:val="both"/>
        <w:rPr>
          <w:rFonts w:eastAsia="Times New Roman"/>
          <w:szCs w:val="24"/>
        </w:rPr>
      </w:pPr>
      <w:r>
        <w:rPr>
          <w:rFonts w:eastAsia="Times New Roman"/>
          <w:b/>
          <w:szCs w:val="24"/>
        </w:rPr>
        <w:t>ΒΑΣΙΛΕΙΟΣ ΚΙΚΙΛΙΑΣ:</w:t>
      </w:r>
      <w:r>
        <w:rPr>
          <w:rFonts w:eastAsia="Times New Roman"/>
          <w:szCs w:val="24"/>
        </w:rPr>
        <w:t xml:space="preserve"> Εκεί απλά έμεναν οι Αξιωματικοί της Ελληνικής Αστυνομίας. </w:t>
      </w:r>
    </w:p>
    <w:p w14:paraId="31B16652" w14:textId="77777777" w:rsidR="00643513" w:rsidRDefault="00AD6DE5">
      <w:pPr>
        <w:spacing w:line="600" w:lineRule="auto"/>
        <w:ind w:firstLine="720"/>
        <w:jc w:val="both"/>
        <w:rPr>
          <w:rFonts w:eastAsia="Times New Roman"/>
          <w:szCs w:val="24"/>
        </w:rPr>
      </w:pPr>
      <w:r>
        <w:rPr>
          <w:rFonts w:eastAsia="Times New Roman"/>
          <w:b/>
          <w:szCs w:val="24"/>
        </w:rPr>
        <w:lastRenderedPageBreak/>
        <w:t xml:space="preserve">ΦΩΤΕΙΝΗ ΒΑΚΗ: </w:t>
      </w:r>
      <w:r>
        <w:rPr>
          <w:rFonts w:eastAsia="Times New Roman"/>
          <w:szCs w:val="24"/>
        </w:rPr>
        <w:t xml:space="preserve">Ποιος μπορεί να ξεχάσει το κολαστήριο της </w:t>
      </w:r>
      <w:proofErr w:type="spellStart"/>
      <w:r>
        <w:rPr>
          <w:rFonts w:eastAsia="Times New Roman"/>
          <w:szCs w:val="24"/>
        </w:rPr>
        <w:t>Παγανής</w:t>
      </w:r>
      <w:proofErr w:type="spellEnd"/>
      <w:r>
        <w:rPr>
          <w:rFonts w:eastAsia="Times New Roman"/>
          <w:szCs w:val="24"/>
        </w:rPr>
        <w:t>, στη Μυτιλήν</w:t>
      </w:r>
      <w:r>
        <w:rPr>
          <w:rFonts w:eastAsia="Times New Roman"/>
          <w:szCs w:val="24"/>
        </w:rPr>
        <w:t xml:space="preserve">η; Θυμάστε την </w:t>
      </w:r>
      <w:proofErr w:type="spellStart"/>
      <w:r>
        <w:rPr>
          <w:rFonts w:eastAsia="Times New Roman"/>
          <w:szCs w:val="24"/>
        </w:rPr>
        <w:t>Παγανή</w:t>
      </w:r>
      <w:proofErr w:type="spellEnd"/>
      <w:r>
        <w:rPr>
          <w:rFonts w:eastAsia="Times New Roman"/>
          <w:szCs w:val="24"/>
        </w:rPr>
        <w:t xml:space="preserve">, συνάδελφοι; </w:t>
      </w:r>
    </w:p>
    <w:p w14:paraId="31B16653" w14:textId="77777777" w:rsidR="00643513" w:rsidRDefault="00AD6DE5">
      <w:pPr>
        <w:spacing w:line="600" w:lineRule="auto"/>
        <w:ind w:firstLine="720"/>
        <w:jc w:val="both"/>
        <w:rPr>
          <w:rFonts w:eastAsia="Times New Roman"/>
          <w:szCs w:val="24"/>
        </w:rPr>
      </w:pPr>
      <w:r>
        <w:rPr>
          <w:rFonts w:eastAsia="Times New Roman"/>
          <w:szCs w:val="24"/>
        </w:rPr>
        <w:t>Το ανατριχιαστικό, όμως, σε αυτή</w:t>
      </w:r>
      <w:r>
        <w:rPr>
          <w:rFonts w:eastAsia="Times New Roman"/>
          <w:szCs w:val="24"/>
        </w:rPr>
        <w:t>ν</w:t>
      </w:r>
      <w:r>
        <w:rPr>
          <w:rFonts w:eastAsia="Times New Roman"/>
          <w:szCs w:val="24"/>
        </w:rPr>
        <w:t xml:space="preserve"> την υπόθεση δεν ήταν μόνο οι εικόνες ντροπής. Το χειρότερο ήταν ότι αυτό το διοικητικό μίσος –διότι περί μίσους επρόκειτο- ήταν ορθολογικά προσχεδιασμένο από τις κυβερνήσεις, διότι πίστε</w:t>
      </w:r>
      <w:r>
        <w:rPr>
          <w:rFonts w:eastAsia="Times New Roman"/>
          <w:szCs w:val="24"/>
        </w:rPr>
        <w:t xml:space="preserve">υαν ότι όσο περισσότερο κόλαση έκαναν τη ζωή των ανθρώπων, τόσο περισσότερο θα τους απέτρεπαν από την κατάθεση αιτημάτων ασύλου. Μήπως κάποιοι ακόμα και σήμερα, ιδιαίτερα στην Αξιωματική Αντιπολίτευση, έχουν τις ίδιες ιδέες; </w:t>
      </w:r>
    </w:p>
    <w:p w14:paraId="31B16654" w14:textId="77777777" w:rsidR="00643513" w:rsidRDefault="00AD6DE5">
      <w:pPr>
        <w:spacing w:line="600" w:lineRule="auto"/>
        <w:ind w:firstLine="720"/>
        <w:jc w:val="both"/>
        <w:rPr>
          <w:rFonts w:eastAsia="Times New Roman"/>
          <w:szCs w:val="24"/>
        </w:rPr>
      </w:pPr>
      <w:r>
        <w:rPr>
          <w:rFonts w:eastAsia="Times New Roman"/>
          <w:b/>
          <w:szCs w:val="24"/>
        </w:rPr>
        <w:t>ΣΩΚΡΑΤΗΣ ΦΑΜΕΛΛΟΣ:</w:t>
      </w:r>
      <w:r>
        <w:rPr>
          <w:rFonts w:eastAsia="Times New Roman"/>
          <w:b/>
          <w:szCs w:val="24"/>
        </w:rPr>
        <w:t xml:space="preserve"> </w:t>
      </w:r>
      <w:r>
        <w:rPr>
          <w:rFonts w:eastAsia="Times New Roman"/>
          <w:szCs w:val="24"/>
        </w:rPr>
        <w:t xml:space="preserve">Προφανώς. </w:t>
      </w:r>
    </w:p>
    <w:p w14:paraId="31B16655" w14:textId="77777777" w:rsidR="00643513" w:rsidRDefault="00AD6DE5">
      <w:pPr>
        <w:spacing w:line="600" w:lineRule="auto"/>
        <w:ind w:firstLine="720"/>
        <w:jc w:val="both"/>
        <w:rPr>
          <w:rFonts w:eastAsia="Times New Roman"/>
          <w:szCs w:val="24"/>
        </w:rPr>
      </w:pPr>
      <w:r>
        <w:rPr>
          <w:rFonts w:eastAsia="Times New Roman"/>
          <w:b/>
          <w:szCs w:val="24"/>
        </w:rPr>
        <w:t>ΦΩΤΕΙΝΗ ΒΑΚΗ:</w:t>
      </w:r>
      <w:r>
        <w:rPr>
          <w:rFonts w:eastAsia="Times New Roman"/>
          <w:szCs w:val="24"/>
        </w:rPr>
        <w:t xml:space="preserve"> Έχουμε ακούσει μερικές τέτοιες, δυστυχώς, στο δημόσιο διάλογο, πρόσφατα. </w:t>
      </w:r>
    </w:p>
    <w:p w14:paraId="31B16656" w14:textId="77777777" w:rsidR="00643513" w:rsidRDefault="00AD6DE5">
      <w:pPr>
        <w:spacing w:line="600" w:lineRule="auto"/>
        <w:ind w:firstLine="720"/>
        <w:jc w:val="both"/>
        <w:rPr>
          <w:rFonts w:eastAsia="Times New Roman"/>
          <w:szCs w:val="24"/>
        </w:rPr>
      </w:pPr>
      <w:r>
        <w:rPr>
          <w:rFonts w:eastAsia="Times New Roman"/>
          <w:szCs w:val="24"/>
        </w:rPr>
        <w:lastRenderedPageBreak/>
        <w:t>Και σας ρωτώ, κύριοι της Αντιπολίτευσης: Εσείς που κυβερνήσατε όλα αυτά τα χρόνια, ντρέπεστε γι’ αυτό; Ντρέπεστε για τον πόνο που προκαλέσατε για τόσα χρόνια; Ντρέπεστε</w:t>
      </w:r>
      <w:r>
        <w:rPr>
          <w:rFonts w:eastAsia="Times New Roman"/>
          <w:szCs w:val="24"/>
        </w:rPr>
        <w:t xml:space="preserve"> για το διεθνές όνειδος στο οποίο σύρατε τη χώρα; </w:t>
      </w:r>
    </w:p>
    <w:p w14:paraId="31B16657" w14:textId="77777777" w:rsidR="00643513" w:rsidRDefault="00AD6DE5">
      <w:pPr>
        <w:spacing w:line="600" w:lineRule="auto"/>
        <w:ind w:firstLine="720"/>
        <w:jc w:val="both"/>
        <w:rPr>
          <w:rFonts w:eastAsia="Times New Roman"/>
          <w:szCs w:val="24"/>
        </w:rPr>
      </w:pPr>
      <w:r>
        <w:rPr>
          <w:rFonts w:eastAsia="Times New Roman"/>
          <w:szCs w:val="24"/>
        </w:rPr>
        <w:t>Κυρίες και κύριοι συνάδελφοι, δεν συνέβησαν, όμως, μόνο αυτά. Συνέβησαν και μερικά ακόμη. Αξίζει, για παράδειγμα, να θυμηθούμε ότι το 2003 η Ευρωπαϊκή Ένωση θέσπισε μ</w:t>
      </w:r>
      <w:r>
        <w:rPr>
          <w:rFonts w:eastAsia="Times New Roman"/>
          <w:szCs w:val="24"/>
        </w:rPr>
        <w:t>ί</w:t>
      </w:r>
      <w:r>
        <w:rPr>
          <w:rFonts w:eastAsia="Times New Roman"/>
          <w:szCs w:val="24"/>
        </w:rPr>
        <w:t>α οδηγία για τις ελάχιστες προϋποθέσει</w:t>
      </w:r>
      <w:r>
        <w:rPr>
          <w:rFonts w:eastAsia="Times New Roman"/>
          <w:szCs w:val="24"/>
        </w:rPr>
        <w:t>ς που αφορούν την υποδοχή των αιτούντων άσυλο στα κράτη</w:t>
      </w:r>
      <w:r w:rsidRPr="00E55AF4">
        <w:rPr>
          <w:rFonts w:eastAsia="Times New Roman"/>
          <w:szCs w:val="24"/>
        </w:rPr>
        <w:t>-</w:t>
      </w:r>
      <w:r>
        <w:rPr>
          <w:rFonts w:eastAsia="Times New Roman"/>
          <w:szCs w:val="24"/>
        </w:rPr>
        <w:t>μέλη.</w:t>
      </w:r>
    </w:p>
    <w:p w14:paraId="31B16658" w14:textId="77777777" w:rsidR="00643513" w:rsidRDefault="00AD6DE5">
      <w:pPr>
        <w:spacing w:line="600" w:lineRule="auto"/>
        <w:ind w:firstLine="720"/>
        <w:jc w:val="both"/>
        <w:rPr>
          <w:rFonts w:eastAsia="Times New Roman"/>
          <w:szCs w:val="24"/>
        </w:rPr>
      </w:pPr>
      <w:r>
        <w:rPr>
          <w:rFonts w:eastAsia="Times New Roman"/>
          <w:szCs w:val="24"/>
        </w:rPr>
        <w:t>Εκεί λοιπόν όλες οι  χώρες υποχρεώνονταν να δημιουργήσουν δομές φιλοξενίας και να αξιοποιήσουν για τον λόγο αυτό σημαντικά κονδύλια από το Ευρωπαϊκό Ταμείο για τους πρόσφυγες. Τι έκαναν οι ελλην</w:t>
      </w:r>
      <w:r>
        <w:rPr>
          <w:rFonts w:eastAsia="Times New Roman"/>
          <w:szCs w:val="24"/>
        </w:rPr>
        <w:t>ικές κυβερνήσεις μέχρι το 2015; Πολύ απλά, κορόιδευαν την Ευρώπη για χρόνια και δεν δημιούργησαν ούτε μία δομή φιλοξενίας.</w:t>
      </w:r>
    </w:p>
    <w:p w14:paraId="31B16659" w14:textId="77777777" w:rsidR="00643513" w:rsidRDefault="00AD6DE5">
      <w:pPr>
        <w:spacing w:line="600" w:lineRule="auto"/>
        <w:ind w:firstLine="720"/>
        <w:jc w:val="both"/>
        <w:rPr>
          <w:rFonts w:eastAsia="Times New Roman"/>
          <w:szCs w:val="24"/>
        </w:rPr>
      </w:pPr>
      <w:r>
        <w:rPr>
          <w:rFonts w:eastAsia="Times New Roman"/>
          <w:szCs w:val="24"/>
        </w:rPr>
        <w:lastRenderedPageBreak/>
        <w:t xml:space="preserve">Θυμηθείτε ενδεικτικά και μόνο την τραγελαφική προσπάθεια της προηγούμενης κυβέρνησης να πετάξει έξω τους πρόσφυγες και να ξεπουλήσει </w:t>
      </w:r>
      <w:r>
        <w:rPr>
          <w:rFonts w:eastAsia="Times New Roman"/>
          <w:szCs w:val="24"/>
        </w:rPr>
        <w:t>ακόμα και το οικόπεδο του μοναδικού κέντρου φιλοξενίας που υπήρχε στο Λαύριο. Να τα θυμηθούμε όλα αυτά, αξίζει τον κόπο.</w:t>
      </w:r>
    </w:p>
    <w:p w14:paraId="31B1665A" w14:textId="77777777" w:rsidR="00643513" w:rsidRDefault="00AD6DE5">
      <w:pPr>
        <w:spacing w:line="600" w:lineRule="auto"/>
        <w:ind w:firstLine="720"/>
        <w:jc w:val="both"/>
        <w:rPr>
          <w:rFonts w:eastAsia="Times New Roman"/>
          <w:szCs w:val="24"/>
        </w:rPr>
      </w:pPr>
      <w:r>
        <w:rPr>
          <w:rFonts w:eastAsia="Times New Roman"/>
          <w:szCs w:val="24"/>
        </w:rPr>
        <w:t xml:space="preserve">Κυρίες και κύριοι συνάδελφοι, μέσα σε αυτούς τους λίγους μήνες αυτή η ντροπή σταμάτησε. Η εικόνα της χώρας άλλαξε διεθνώς. Η Ύπατη </w:t>
      </w:r>
      <w:r>
        <w:rPr>
          <w:rFonts w:eastAsia="Times New Roman"/>
          <w:szCs w:val="24"/>
        </w:rPr>
        <w:t>Αρμοστεία του ΟΗΕ για τους πρόσφυγες στηρίζει πλέον τις προσπάθειές μας και τα κολαστήρια ανήκουν στο δικό σας φριχτό παρελθόν.</w:t>
      </w:r>
    </w:p>
    <w:p w14:paraId="31B1665B" w14:textId="77777777" w:rsidR="00643513" w:rsidRDefault="00AD6DE5">
      <w:pPr>
        <w:spacing w:line="600" w:lineRule="auto"/>
        <w:ind w:firstLine="720"/>
        <w:jc w:val="both"/>
        <w:rPr>
          <w:rFonts w:eastAsia="Times New Roman"/>
          <w:szCs w:val="24"/>
        </w:rPr>
      </w:pPr>
      <w:r>
        <w:rPr>
          <w:rFonts w:eastAsia="Times New Roman"/>
          <w:szCs w:val="24"/>
        </w:rPr>
        <w:t>Ταυτόχρονα υποδεχθήκαμε ένα τεράστιο κύμα προσφύγων, απελπισμένων ανθρώπων, μαζικά εκτοπισμένων από τον πόλεμο, με τη μεγαλύτερη</w:t>
      </w:r>
      <w:r>
        <w:rPr>
          <w:rFonts w:eastAsia="Times New Roman"/>
          <w:szCs w:val="24"/>
        </w:rPr>
        <w:t xml:space="preserve"> δυνατή αξιοπρέπεια, με τη μεγαλύτερη δυνατή αλληλεγγύη, με τον μεγαλύτερο δυνατό σεβασμό στα ανθρώπινα δικαιώματα.</w:t>
      </w:r>
    </w:p>
    <w:p w14:paraId="31B1665C" w14:textId="77777777" w:rsidR="00643513" w:rsidRDefault="00AD6DE5">
      <w:pPr>
        <w:spacing w:line="600" w:lineRule="auto"/>
        <w:ind w:firstLine="720"/>
        <w:jc w:val="both"/>
        <w:rPr>
          <w:rFonts w:eastAsia="Times New Roman"/>
          <w:szCs w:val="24"/>
        </w:rPr>
      </w:pPr>
      <w:r>
        <w:rPr>
          <w:rFonts w:eastAsia="Times New Roman"/>
          <w:szCs w:val="24"/>
        </w:rPr>
        <w:lastRenderedPageBreak/>
        <w:t>Και εδώ πάλι η κοινοτική νομοθεσία είχε προβλέψει μηχανισμούς για τέτοιες περιστάσεις από το 2001. Οι κυβερνήσεις, όμως, του ΠΑΣΟΚ και της Ν</w:t>
      </w:r>
      <w:r>
        <w:rPr>
          <w:rFonts w:eastAsia="Times New Roman"/>
          <w:szCs w:val="24"/>
        </w:rPr>
        <w:t>έας Δημοκρατίας επί χρόνια κορόιδευαν τους θεσμούς χωρίς να κάνουν κα</w:t>
      </w:r>
      <w:r>
        <w:rPr>
          <w:rFonts w:eastAsia="Times New Roman"/>
          <w:szCs w:val="24"/>
        </w:rPr>
        <w:t>μ</w:t>
      </w:r>
      <w:r>
        <w:rPr>
          <w:rFonts w:eastAsia="Times New Roman"/>
          <w:szCs w:val="24"/>
        </w:rPr>
        <w:t>μιά διοικητική προετοιμασία για τέτοιες περιστάσεις.</w:t>
      </w:r>
    </w:p>
    <w:p w14:paraId="31B1665D" w14:textId="77777777" w:rsidR="00643513" w:rsidRDefault="00AD6DE5">
      <w:pPr>
        <w:spacing w:line="600" w:lineRule="auto"/>
        <w:ind w:firstLine="720"/>
        <w:jc w:val="both"/>
        <w:rPr>
          <w:rFonts w:eastAsia="Times New Roman"/>
          <w:szCs w:val="24"/>
        </w:rPr>
      </w:pPr>
      <w:r>
        <w:rPr>
          <w:rFonts w:eastAsia="Times New Roman"/>
          <w:szCs w:val="24"/>
        </w:rPr>
        <w:t xml:space="preserve">Σήμερα όλα αυτά αλλάζουν. Δημιουργούνται ανοιχτές δομές φιλοξενίας, αλλά και κατάλληλες </w:t>
      </w:r>
      <w:proofErr w:type="spellStart"/>
      <w:r>
        <w:rPr>
          <w:rFonts w:eastAsia="Times New Roman"/>
          <w:szCs w:val="24"/>
        </w:rPr>
        <w:t>προαναχωρησιακές</w:t>
      </w:r>
      <w:proofErr w:type="spellEnd"/>
      <w:r>
        <w:rPr>
          <w:rFonts w:eastAsia="Times New Roman"/>
          <w:szCs w:val="24"/>
        </w:rPr>
        <w:t xml:space="preserve"> δομές, οι οποίες προφανώς κα</w:t>
      </w:r>
      <w:r>
        <w:rPr>
          <w:rFonts w:eastAsia="Times New Roman"/>
          <w:szCs w:val="24"/>
        </w:rPr>
        <w:t xml:space="preserve">ι δεν είναι φυλακές. Στις δομές αυτές οι άνθρωποι που δεν δικαιούνται προστασίας δεν κλείνονται για μήνες σε κλουβιά. Η αναχώρηση, ακόμη και αν δεν μας ικανοποιεί, θα γίνεται πλέον σε ένα πλαίσιο σεβασμού της ανθρώπινης αξιοπρέπειας. </w:t>
      </w:r>
    </w:p>
    <w:p w14:paraId="31B1665E" w14:textId="77777777" w:rsidR="00643513" w:rsidRDefault="00AD6DE5">
      <w:pPr>
        <w:spacing w:line="600" w:lineRule="auto"/>
        <w:ind w:firstLine="720"/>
        <w:jc w:val="both"/>
        <w:rPr>
          <w:rFonts w:eastAsia="Times New Roman"/>
          <w:szCs w:val="24"/>
        </w:rPr>
      </w:pPr>
      <w:r>
        <w:rPr>
          <w:rFonts w:eastAsia="Times New Roman"/>
          <w:szCs w:val="24"/>
        </w:rPr>
        <w:t>Η χώρα, λοιπόν, βαδίζ</w:t>
      </w:r>
      <w:r>
        <w:rPr>
          <w:rFonts w:eastAsia="Times New Roman"/>
          <w:szCs w:val="24"/>
        </w:rPr>
        <w:t>ει σε έναν άλλο διοικητικό δρόμο σε σχέση με το δικαίωμα ασύλου. Και η ειλικρινής αυτή προσπάθεια αναγνωρίζεται από τους διεθνείς θεσμούς, κυρίως όμως αναγνωρίζεται από την ελληνική κοινωνία. Μία κοινωνία η οποία άνοιξε διάπλατα την αγκαλιά της στους πρόσφ</w:t>
      </w:r>
      <w:r>
        <w:rPr>
          <w:rFonts w:eastAsia="Times New Roman"/>
          <w:szCs w:val="24"/>
        </w:rPr>
        <w:t>υγες και έκλεισε ερμητικά την πόρτα σε εσάς που με το διοικητικό όνειδος που προκαλέσατε, στιγματίσατε για πάντα τη χώρα.</w:t>
      </w:r>
    </w:p>
    <w:p w14:paraId="31B1665F" w14:textId="77777777" w:rsidR="00643513" w:rsidRDefault="00AD6DE5">
      <w:pPr>
        <w:spacing w:line="600" w:lineRule="auto"/>
        <w:ind w:firstLine="720"/>
        <w:jc w:val="both"/>
        <w:rPr>
          <w:rFonts w:eastAsia="Times New Roman"/>
          <w:szCs w:val="24"/>
        </w:rPr>
      </w:pPr>
      <w:r>
        <w:rPr>
          <w:rFonts w:eastAsia="Times New Roman"/>
          <w:szCs w:val="24"/>
        </w:rPr>
        <w:lastRenderedPageBreak/>
        <w:t>Σας ευχαριστώ.</w:t>
      </w:r>
    </w:p>
    <w:p w14:paraId="31B16660" w14:textId="77777777" w:rsidR="00643513" w:rsidRDefault="00AD6DE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1B16661" w14:textId="77777777" w:rsidR="00643513" w:rsidRDefault="00AD6DE5">
      <w:pPr>
        <w:spacing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 xml:space="preserve">Εμείς σας ευχαριστούμε για τον σεβασμό </w:t>
      </w:r>
      <w:r>
        <w:rPr>
          <w:rFonts w:eastAsia="Times New Roman"/>
          <w:szCs w:val="24"/>
        </w:rPr>
        <w:t>στον χρόνο.</w:t>
      </w:r>
    </w:p>
    <w:p w14:paraId="31B16662" w14:textId="77777777" w:rsidR="00643513" w:rsidRDefault="00AD6DE5">
      <w:pPr>
        <w:spacing w:line="600" w:lineRule="auto"/>
        <w:ind w:firstLine="720"/>
        <w:jc w:val="both"/>
        <w:rPr>
          <w:rFonts w:eastAsia="Times New Roman"/>
          <w:szCs w:val="24"/>
        </w:rPr>
      </w:pPr>
      <w:r>
        <w:rPr>
          <w:rFonts w:eastAsia="Times New Roman"/>
          <w:szCs w:val="24"/>
        </w:rPr>
        <w:t xml:space="preserve">Μέχρι να έρθει η κ. Μπακογιάννη στο Βήμα, κύριε </w:t>
      </w:r>
      <w:proofErr w:type="spellStart"/>
      <w:r>
        <w:rPr>
          <w:rFonts w:eastAsia="Times New Roman"/>
          <w:szCs w:val="24"/>
        </w:rPr>
        <w:t>Μουζάλα</w:t>
      </w:r>
      <w:proofErr w:type="spellEnd"/>
      <w:r>
        <w:rPr>
          <w:rFonts w:eastAsia="Times New Roman"/>
          <w:szCs w:val="24"/>
        </w:rPr>
        <w:t xml:space="preserve"> να ανακοινώσετε ό,τι έχετε για τις τροπολογίες.</w:t>
      </w:r>
    </w:p>
    <w:p w14:paraId="31B16663" w14:textId="77777777" w:rsidR="00643513" w:rsidRDefault="00AD6DE5">
      <w:pPr>
        <w:spacing w:line="600" w:lineRule="auto"/>
        <w:ind w:firstLine="720"/>
        <w:jc w:val="both"/>
        <w:rPr>
          <w:rFonts w:eastAsia="Times New Roman"/>
          <w:szCs w:val="24"/>
        </w:rPr>
      </w:pPr>
      <w:r>
        <w:rPr>
          <w:rFonts w:eastAsia="Times New Roman"/>
          <w:szCs w:val="24"/>
        </w:rPr>
        <w:t>Ορίστε, κύριε Υπουργέ, έχετε τον λόγο.</w:t>
      </w:r>
    </w:p>
    <w:p w14:paraId="31B16664" w14:textId="77777777" w:rsidR="00643513" w:rsidRDefault="00AD6DE5">
      <w:pPr>
        <w:spacing w:line="600" w:lineRule="auto"/>
        <w:ind w:firstLine="720"/>
        <w:jc w:val="both"/>
        <w:rPr>
          <w:rFonts w:eastAsia="Times New Roman"/>
          <w:szCs w:val="24"/>
        </w:rPr>
      </w:pPr>
      <w:r>
        <w:rPr>
          <w:rFonts w:eastAsia="Times New Roman"/>
          <w:b/>
          <w:szCs w:val="24"/>
        </w:rPr>
        <w:t>ΙΩΑΝΝΗΣ ΜΟΥΖΑΛΑΣ (Αναπληρωτής Υπουργός Εσωτερικών και Διοικητικής Ανασυγκρότησης):</w:t>
      </w:r>
      <w:r>
        <w:rPr>
          <w:rFonts w:eastAsia="Times New Roman"/>
          <w:szCs w:val="24"/>
        </w:rPr>
        <w:t xml:space="preserve"> Κύριε Πρόεδρε, εισ</w:t>
      </w:r>
      <w:r>
        <w:rPr>
          <w:rFonts w:eastAsia="Times New Roman"/>
          <w:szCs w:val="24"/>
        </w:rPr>
        <w:t>άγω τις νομοτεχνικές βελτιώσεις και θα ήθελα να δοθούν εντωμεταξύ και στους εκπροσώπους των κομμάτων, ώστε να προλάβουν να τις δουν.</w:t>
      </w:r>
    </w:p>
    <w:p w14:paraId="31B16665" w14:textId="77777777" w:rsidR="00643513" w:rsidRDefault="00AD6DE5">
      <w:pPr>
        <w:spacing w:line="600" w:lineRule="auto"/>
        <w:ind w:firstLine="720"/>
        <w:jc w:val="both"/>
        <w:rPr>
          <w:rFonts w:eastAsia="Times New Roman"/>
          <w:szCs w:val="24"/>
        </w:rPr>
      </w:pPr>
      <w:r>
        <w:rPr>
          <w:rFonts w:eastAsia="Times New Roman"/>
          <w:szCs w:val="24"/>
        </w:rPr>
        <w:lastRenderedPageBreak/>
        <w:t xml:space="preserve">(Στο σημείο αυτό ο Αναπληρωτής Υπουργός Εσωτερικών και Διοικητικής Ανασυγκρότησης, κ. Ιωάννης </w:t>
      </w:r>
      <w:proofErr w:type="spellStart"/>
      <w:r>
        <w:rPr>
          <w:rFonts w:eastAsia="Times New Roman"/>
          <w:szCs w:val="24"/>
        </w:rPr>
        <w:t>Μουζάλας</w:t>
      </w:r>
      <w:proofErr w:type="spellEnd"/>
      <w:r>
        <w:rPr>
          <w:rFonts w:eastAsia="Times New Roman"/>
          <w:szCs w:val="24"/>
        </w:rPr>
        <w:t>, καταθέτει για τα Πρ</w:t>
      </w:r>
      <w:r>
        <w:rPr>
          <w:rFonts w:eastAsia="Times New Roman"/>
          <w:szCs w:val="24"/>
        </w:rPr>
        <w:t>ακτικά τις προαναφερθείσες νομοτεχνικές βελτιώσεις, οι οποίες έχουν ως εξής:</w:t>
      </w:r>
    </w:p>
    <w:p w14:paraId="31B16666" w14:textId="77777777" w:rsidR="00643513" w:rsidRDefault="00AD6DE5">
      <w:pPr>
        <w:spacing w:line="600" w:lineRule="auto"/>
        <w:ind w:firstLine="720"/>
        <w:jc w:val="center"/>
        <w:rPr>
          <w:rFonts w:eastAsia="Times New Roman"/>
          <w:szCs w:val="24"/>
        </w:rPr>
      </w:pPr>
      <w:r>
        <w:rPr>
          <w:rFonts w:eastAsia="Times New Roman"/>
          <w:szCs w:val="24"/>
        </w:rPr>
        <w:t>ΑΛΛΑΓΗ ΣΕΛΙΔΑΣ</w:t>
      </w:r>
    </w:p>
    <w:p w14:paraId="31B16667" w14:textId="77777777" w:rsidR="00643513" w:rsidRDefault="00AD6DE5">
      <w:pPr>
        <w:jc w:val="center"/>
        <w:rPr>
          <w:rFonts w:eastAsia="Times New Roman"/>
          <w:szCs w:val="24"/>
        </w:rPr>
      </w:pPr>
      <w:r>
        <w:rPr>
          <w:rFonts w:eastAsia="Times New Roman"/>
          <w:szCs w:val="24"/>
        </w:rPr>
        <w:t>(Να μπουν οι σελ.132-144)</w:t>
      </w:r>
    </w:p>
    <w:p w14:paraId="31B16668" w14:textId="77777777" w:rsidR="00643513" w:rsidRDefault="00643513">
      <w:pPr>
        <w:jc w:val="center"/>
        <w:rPr>
          <w:rFonts w:eastAsia="Times New Roman"/>
          <w:szCs w:val="24"/>
        </w:rPr>
      </w:pPr>
    </w:p>
    <w:p w14:paraId="31B16669" w14:textId="77777777" w:rsidR="00643513" w:rsidRDefault="00AD6DE5">
      <w:pPr>
        <w:jc w:val="center"/>
        <w:rPr>
          <w:rFonts w:eastAsia="Times New Roman"/>
          <w:szCs w:val="24"/>
        </w:rPr>
      </w:pPr>
      <w:r>
        <w:rPr>
          <w:rFonts w:eastAsia="Times New Roman"/>
          <w:szCs w:val="24"/>
        </w:rPr>
        <w:t>ΑΛΛΑΓΗ ΣΕΛΙΔΑΣ</w:t>
      </w:r>
    </w:p>
    <w:p w14:paraId="31B1666A" w14:textId="77777777" w:rsidR="00643513" w:rsidRDefault="00643513">
      <w:pPr>
        <w:jc w:val="center"/>
        <w:rPr>
          <w:rFonts w:eastAsia="Times New Roman"/>
          <w:b/>
          <w:bCs/>
          <w:szCs w:val="24"/>
        </w:rPr>
      </w:pPr>
    </w:p>
    <w:p w14:paraId="31B1666B" w14:textId="77777777" w:rsidR="00643513" w:rsidRDefault="00AD6DE5">
      <w:pPr>
        <w:spacing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Τον λόγο έχει η κ. Μπακογιάννη</w:t>
      </w:r>
      <w:r>
        <w:rPr>
          <w:rFonts w:eastAsia="Times New Roman"/>
          <w:szCs w:val="24"/>
        </w:rPr>
        <w:t>.</w:t>
      </w:r>
    </w:p>
    <w:p w14:paraId="31B1666C" w14:textId="77777777" w:rsidR="00643513" w:rsidRDefault="00AD6DE5">
      <w:pPr>
        <w:spacing w:line="600" w:lineRule="auto"/>
        <w:ind w:firstLine="720"/>
        <w:jc w:val="both"/>
        <w:rPr>
          <w:rFonts w:eastAsia="Times New Roman"/>
          <w:szCs w:val="24"/>
        </w:rPr>
      </w:pPr>
      <w:r>
        <w:rPr>
          <w:rFonts w:eastAsia="Times New Roman"/>
          <w:b/>
          <w:szCs w:val="24"/>
        </w:rPr>
        <w:t>ΘΕΟΔΩΡΑ ΜΠΑΚΟΓΙΑΝΝΗ:</w:t>
      </w:r>
      <w:r>
        <w:rPr>
          <w:rFonts w:eastAsia="Times New Roman"/>
          <w:szCs w:val="24"/>
        </w:rPr>
        <w:t xml:space="preserve"> Κυρίες και κύριοι συνάδελφοι, και ν</w:t>
      </w:r>
      <w:r>
        <w:rPr>
          <w:rFonts w:eastAsia="Times New Roman"/>
          <w:szCs w:val="24"/>
        </w:rPr>
        <w:t xml:space="preserve">α θέλει να αγιάσει κανείς εδώ μέσα, δεν μπορεί. Εκεί που ακούγοντας τον κ. </w:t>
      </w:r>
      <w:proofErr w:type="spellStart"/>
      <w:r>
        <w:rPr>
          <w:rFonts w:eastAsia="Times New Roman"/>
          <w:szCs w:val="24"/>
        </w:rPr>
        <w:t>Μουζάλα</w:t>
      </w:r>
      <w:proofErr w:type="spellEnd"/>
      <w:r>
        <w:rPr>
          <w:rFonts w:eastAsia="Times New Roman"/>
          <w:szCs w:val="24"/>
        </w:rPr>
        <w:t xml:space="preserve"> έλεγα ότι θα μιλήσουμε σε ένα άλλο επίπεδο, βγήκε η αγαπητή συνάδελφος του ΣΥΡΙΖΑ και μας έφερε στα ίσα μας. Γιατί, είχε πολύ ενδιαφέρον που ενώ διάβασε </w:t>
      </w:r>
      <w:r>
        <w:rPr>
          <w:rFonts w:eastAsia="Times New Roman"/>
          <w:szCs w:val="24"/>
        </w:rPr>
        <w:lastRenderedPageBreak/>
        <w:t>ένα κείμενο επίθεσης</w:t>
      </w:r>
      <w:r>
        <w:rPr>
          <w:rFonts w:eastAsia="Times New Roman"/>
          <w:szCs w:val="24"/>
        </w:rPr>
        <w:t xml:space="preserve"> κατά της Νέας Δημοκρατίας, το ίδιο το νομοσχέδιο δεν το είχε διαβάσει. Και έτσι άκουσα περί δεκάδων χιλιάδων αιτήσεων οι οποίες είχαν υποβληθεί επί Νέας Δημοκρατίας. </w:t>
      </w:r>
    </w:p>
    <w:p w14:paraId="31B1666D" w14:textId="77777777" w:rsidR="00643513" w:rsidRDefault="00AD6DE5">
      <w:pPr>
        <w:spacing w:line="600" w:lineRule="auto"/>
        <w:ind w:firstLine="720"/>
        <w:jc w:val="both"/>
        <w:rPr>
          <w:rFonts w:eastAsia="Times New Roman"/>
          <w:szCs w:val="24"/>
        </w:rPr>
      </w:pPr>
      <w:r>
        <w:rPr>
          <w:rFonts w:eastAsia="Times New Roman"/>
          <w:szCs w:val="24"/>
        </w:rPr>
        <w:t xml:space="preserve">Κυρία συνάδελφε, το νομοσχέδιό σας λέει για </w:t>
      </w:r>
      <w:proofErr w:type="spellStart"/>
      <w:r>
        <w:rPr>
          <w:rFonts w:eastAsia="Times New Roman"/>
          <w:szCs w:val="24"/>
        </w:rPr>
        <w:t>επτάμισ</w:t>
      </w:r>
      <w:r>
        <w:rPr>
          <w:rFonts w:eastAsia="Times New Roman"/>
          <w:szCs w:val="24"/>
        </w:rPr>
        <w:t>η</w:t>
      </w:r>
      <w:proofErr w:type="spellEnd"/>
      <w:r>
        <w:rPr>
          <w:rFonts w:eastAsia="Times New Roman"/>
          <w:szCs w:val="24"/>
        </w:rPr>
        <w:t xml:space="preserve"> χιλιάδες. Και διαφωνούμε γι</w:t>
      </w:r>
      <w:r>
        <w:rPr>
          <w:rFonts w:eastAsia="Times New Roman"/>
          <w:szCs w:val="24"/>
        </w:rPr>
        <w:t>’</w:t>
      </w:r>
      <w:r>
        <w:rPr>
          <w:rFonts w:eastAsia="Times New Roman"/>
          <w:szCs w:val="24"/>
        </w:rPr>
        <w:t xml:space="preserve"> αυτές </w:t>
      </w:r>
      <w:r>
        <w:rPr>
          <w:rFonts w:eastAsia="Times New Roman"/>
          <w:szCs w:val="24"/>
        </w:rPr>
        <w:t xml:space="preserve">τις </w:t>
      </w:r>
      <w:proofErr w:type="spellStart"/>
      <w:r>
        <w:rPr>
          <w:rFonts w:eastAsia="Times New Roman"/>
          <w:szCs w:val="24"/>
        </w:rPr>
        <w:t>επτάμισ</w:t>
      </w:r>
      <w:r>
        <w:rPr>
          <w:rFonts w:eastAsia="Times New Roman"/>
          <w:szCs w:val="24"/>
        </w:rPr>
        <w:t>η</w:t>
      </w:r>
      <w:proofErr w:type="spellEnd"/>
      <w:r>
        <w:rPr>
          <w:rFonts w:eastAsia="Times New Roman"/>
          <w:szCs w:val="24"/>
        </w:rPr>
        <w:t xml:space="preserve"> χιλιάδες τις οποίες θα δώσετε έτσι. Καλό είναι να διαβάζει κανείς στη Βουλή ενίοτε, όχι μόνο τα κείμενα που του γράφουν όταν είναι στο Βήμα αλλά και τα νομοσχέδια.</w:t>
      </w:r>
    </w:p>
    <w:p w14:paraId="31B1666E" w14:textId="77777777" w:rsidR="00643513" w:rsidRDefault="00AD6DE5">
      <w:pPr>
        <w:spacing w:line="600" w:lineRule="auto"/>
        <w:ind w:firstLine="720"/>
        <w:jc w:val="both"/>
        <w:rPr>
          <w:rFonts w:eastAsia="Times New Roman"/>
          <w:szCs w:val="24"/>
        </w:rPr>
      </w:pPr>
      <w:r>
        <w:rPr>
          <w:rFonts w:eastAsia="Times New Roman"/>
          <w:szCs w:val="24"/>
        </w:rPr>
        <w:t>Έρχομαι τώρα επί της ουσίας. Κυρίες και κύριοι συνάδελφοι, ναι, το προσφυγικό ε</w:t>
      </w:r>
      <w:r>
        <w:rPr>
          <w:rFonts w:eastAsia="Times New Roman"/>
          <w:szCs w:val="24"/>
        </w:rPr>
        <w:t>ίναι ένα τεράστιο ευρωπαϊκό πρόβλημα. Ναι, θα δοκιμάσει τις δομές της ίδιας της Ευρώπης, τη συνοχή και τις ευρωπαϊκές αρχές και αξίες. Ναι, η Νέα Δημοκρατία από την πρώτη στιγμή διά του Αρχηγού της, Κυριάκου Μητσοτάκη, βγήκε και είπε ξεκάθαρα: «Εμείς θα στ</w:t>
      </w:r>
      <w:r>
        <w:rPr>
          <w:rFonts w:eastAsia="Times New Roman"/>
          <w:szCs w:val="24"/>
        </w:rPr>
        <w:t>ηρίξουμε τη χώρα μας στην Ευρώπη με όσες δυνάμεις έχουμε».</w:t>
      </w:r>
    </w:p>
    <w:p w14:paraId="31B1666F" w14:textId="77777777" w:rsidR="00643513" w:rsidRDefault="00AD6DE5">
      <w:pPr>
        <w:spacing w:line="600" w:lineRule="auto"/>
        <w:ind w:firstLine="720"/>
        <w:jc w:val="both"/>
        <w:rPr>
          <w:rFonts w:eastAsia="Times New Roman"/>
          <w:szCs w:val="24"/>
        </w:rPr>
      </w:pPr>
      <w:r>
        <w:rPr>
          <w:rFonts w:eastAsia="Times New Roman"/>
          <w:szCs w:val="24"/>
        </w:rPr>
        <w:lastRenderedPageBreak/>
        <w:t xml:space="preserve">Και γι’ αυτό, κύριοι της Κυβέρνησης, η Νέα Δημοκρατία σήμερα θα ψηφίσει την ευρωπαϊκή συμφωνία. Συμφωνώ με τον κ. </w:t>
      </w:r>
      <w:proofErr w:type="spellStart"/>
      <w:r>
        <w:rPr>
          <w:rFonts w:eastAsia="Times New Roman"/>
          <w:szCs w:val="24"/>
        </w:rPr>
        <w:t>Μουζάλα</w:t>
      </w:r>
      <w:proofErr w:type="spellEnd"/>
      <w:r>
        <w:rPr>
          <w:rFonts w:eastAsia="Times New Roman"/>
          <w:szCs w:val="24"/>
        </w:rPr>
        <w:t>. Η συμφωνία αυτή δεν είναι η καλύτερη δυνατή, αλλά επειδή έχω διαπραγματευτ</w:t>
      </w:r>
      <w:r>
        <w:rPr>
          <w:rFonts w:eastAsia="Times New Roman"/>
          <w:szCs w:val="24"/>
        </w:rPr>
        <w:t>εί και η ίδια, ξέρω πάρα πολύ καλά ότι δεν είναι εύκολο να επιβάλλεις τις απόψεις σου. Άρα ορθώς εμπλέκεται η Τουρκία, ορθώς υπογράψαμε με την Τουρκία και ορθώς, βεβαίως, θα προσπαθήσουμε να εφαρμόσουμε την ευρωπαϊκή συμφωνία.</w:t>
      </w:r>
    </w:p>
    <w:p w14:paraId="31B16670"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Αυτή, λοιπόν, είναι η αρχή. </w:t>
      </w:r>
    </w:p>
    <w:p w14:paraId="31B16671"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Και μετά έρχεται ένα νομοσχέδιο, το οποίο αν ερχόταν η ευρωπαϊκή συμφωνία να την ψηφίσουμε θα ψηφίζαμε το νομοσχέδιο και θα τελείωνε η υπόθεση. </w:t>
      </w:r>
    </w:p>
    <w:p w14:paraId="31B16672"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Άρα το πρόβλημα είναι ότι η Κυβέρνηση θέλει να κρατήσει δύο καρπούζια σε μία μασχάλη. Πρέπει, δηλαδή, να καλύψε</w:t>
      </w:r>
      <w:r>
        <w:rPr>
          <w:rFonts w:eastAsia="Times New Roman" w:cs="Times New Roman"/>
          <w:szCs w:val="24"/>
        </w:rPr>
        <w:t xml:space="preserve">ι τους πενήντα τρεις, οι οποίοι έχουν διαφορετική άποψη για την ευρωπαϊκή συμφωνία, οι οποίοι αυτό το οποίο είπε ο κ. </w:t>
      </w:r>
      <w:proofErr w:type="spellStart"/>
      <w:r>
        <w:rPr>
          <w:rFonts w:eastAsia="Times New Roman" w:cs="Times New Roman"/>
          <w:szCs w:val="24"/>
        </w:rPr>
        <w:t>Μουζάλας</w:t>
      </w:r>
      <w:proofErr w:type="spellEnd"/>
      <w:r>
        <w:rPr>
          <w:rFonts w:eastAsia="Times New Roman" w:cs="Times New Roman"/>
          <w:szCs w:val="24"/>
        </w:rPr>
        <w:t xml:space="preserve"> -το οποίο είναι το αυτονόητο, ότι δηλαδή, υπάρχουν πρόσφυγες </w:t>
      </w:r>
      <w:r>
        <w:rPr>
          <w:rFonts w:eastAsia="Times New Roman" w:cs="Times New Roman"/>
          <w:szCs w:val="24"/>
        </w:rPr>
        <w:lastRenderedPageBreak/>
        <w:t>και μετανάστες, διαφορετικό πράγμα ο πρόσφυγας από τον μετανάστη- εξ</w:t>
      </w:r>
      <w:r>
        <w:rPr>
          <w:rFonts w:eastAsia="Times New Roman" w:cs="Times New Roman"/>
          <w:szCs w:val="24"/>
        </w:rPr>
        <w:t xml:space="preserve">ακολουθούν και το αρνούνται ηρωικώς. Έλα τώρα που χρειάζεται η πλειοψηφία. </w:t>
      </w:r>
      <w:r>
        <w:rPr>
          <w:rFonts w:eastAsia="Times New Roman" w:cs="Times New Roman"/>
          <w:szCs w:val="24"/>
          <w:lang w:val="en-US"/>
        </w:rPr>
        <w:t>K</w:t>
      </w:r>
      <w:r>
        <w:rPr>
          <w:rFonts w:eastAsia="Times New Roman" w:cs="Times New Roman"/>
          <w:szCs w:val="24"/>
        </w:rPr>
        <w:t xml:space="preserve">αι τι θα γίνει; </w:t>
      </w:r>
    </w:p>
    <w:p w14:paraId="31B16673"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Άρα πρόβλημα, άρα φέρνουμε ένα νομοσχέδιο, το οποίο είναι εκπληκτικό. Διότι αυτό το νομοσχέδιο έχει τρεις άξονες: έναν της συμφωνίας, που σας είπα πριν ότι την ψηφ</w:t>
      </w:r>
      <w:r>
        <w:rPr>
          <w:rFonts w:eastAsia="Times New Roman" w:cs="Times New Roman"/>
          <w:szCs w:val="24"/>
        </w:rPr>
        <w:t xml:space="preserve">ίζουμε, έναν της περιγραφής της λειτουργίας των κέντρων. Εκεί είπα από χθες στον κ. </w:t>
      </w:r>
      <w:proofErr w:type="spellStart"/>
      <w:r>
        <w:rPr>
          <w:rFonts w:eastAsia="Times New Roman" w:cs="Times New Roman"/>
          <w:szCs w:val="24"/>
        </w:rPr>
        <w:t>Μουζάλα</w:t>
      </w:r>
      <w:proofErr w:type="spellEnd"/>
      <w:r>
        <w:rPr>
          <w:rFonts w:eastAsia="Times New Roman" w:cs="Times New Roman"/>
          <w:szCs w:val="24"/>
        </w:rPr>
        <w:t xml:space="preserve"> ότι είναι αδύνατο να το ψηφίσουμε εμείς, εκτός αν έρθει ο κ. </w:t>
      </w:r>
      <w:proofErr w:type="spellStart"/>
      <w:r>
        <w:rPr>
          <w:rFonts w:eastAsia="Times New Roman" w:cs="Times New Roman"/>
          <w:szCs w:val="24"/>
        </w:rPr>
        <w:t>Μουζάλας</w:t>
      </w:r>
      <w:proofErr w:type="spellEnd"/>
      <w:r>
        <w:rPr>
          <w:rFonts w:eastAsia="Times New Roman" w:cs="Times New Roman"/>
          <w:szCs w:val="24"/>
        </w:rPr>
        <w:t xml:space="preserve"> σήμερα και φέρει την τελεία αλλαγή. Γιατί; </w:t>
      </w:r>
    </w:p>
    <w:p w14:paraId="31B16674"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Διότι για να λειτουργήσουν τα κέντρα, κυρίες και κ</w:t>
      </w:r>
      <w:r>
        <w:rPr>
          <w:rFonts w:eastAsia="Times New Roman" w:cs="Times New Roman"/>
          <w:szCs w:val="24"/>
        </w:rPr>
        <w:t xml:space="preserve">ύριοι συνάδελφοι, πρέπει να είμαστε ξεκάθαροι και πρέπει να λέμε τα πράγματα με το όνομα τους. Τα είπε δειλά πριν ο κ. </w:t>
      </w:r>
      <w:proofErr w:type="spellStart"/>
      <w:r>
        <w:rPr>
          <w:rFonts w:eastAsia="Times New Roman" w:cs="Times New Roman"/>
          <w:szCs w:val="24"/>
        </w:rPr>
        <w:t>Μουζάλας</w:t>
      </w:r>
      <w:proofErr w:type="spellEnd"/>
      <w:r>
        <w:rPr>
          <w:rFonts w:eastAsia="Times New Roman" w:cs="Times New Roman"/>
          <w:szCs w:val="24"/>
        </w:rPr>
        <w:t xml:space="preserve">, αλλά να τα ξαναπώ εγώ, για να τα καταλάβετε. Δεν θα πάρετε κάποιον ούτε με τα τριαντάφυλλα του κ. Τσίπρα και θα του πείτε «έλα </w:t>
      </w:r>
      <w:r>
        <w:rPr>
          <w:rFonts w:eastAsia="Times New Roman" w:cs="Times New Roman"/>
          <w:szCs w:val="24"/>
        </w:rPr>
        <w:t xml:space="preserve">αγαπητέ και γύρνα πίσω στην Τουρκία, διότι εγώ δεν σου δίνω άσυλο». Δεν γίνεται. Διότι, όπως υπερηφάνως ανήγγειλε ο εισηγητής της Πλειοψηφίας, έχουμε, λέει, πρόσωπα υπό επιστροφή σε ανοικτές δομές. </w:t>
      </w:r>
    </w:p>
    <w:p w14:paraId="31B16675"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Για πείτε μου, κυρίες και κύριοι συνάδελφοι, εσείς θεωρείτε ότι οι άνθρωποι οι οποίοι περάσανε αυτήν την περιπέτεια και πέρασαν το Αιγαίο και ήρθαν στην Ελλάδα είναι χαζοί; Δηλαδή θα τον έχεις σε ανοικτή δομή τον άλλο και ταυτόχρονα θα του πεις ότι θα επισ</w:t>
      </w:r>
      <w:r>
        <w:rPr>
          <w:rFonts w:eastAsia="Times New Roman" w:cs="Times New Roman"/>
          <w:szCs w:val="24"/>
        </w:rPr>
        <w:t xml:space="preserve">τρέψεις στην Τουρκία και θα μείνει μέσα στην ανοικτή δομή; Μα, </w:t>
      </w:r>
      <w:proofErr w:type="spellStart"/>
      <w:r>
        <w:rPr>
          <w:rFonts w:eastAsia="Times New Roman" w:cs="Times New Roman"/>
          <w:szCs w:val="24"/>
        </w:rPr>
        <w:t>κοροϊδεύεστε</w:t>
      </w:r>
      <w:proofErr w:type="spellEnd"/>
      <w:r>
        <w:rPr>
          <w:rFonts w:eastAsia="Times New Roman" w:cs="Times New Roman"/>
          <w:szCs w:val="24"/>
        </w:rPr>
        <w:t xml:space="preserve">; Κοροϊδεύετε εαυτόν; </w:t>
      </w:r>
    </w:p>
    <w:p w14:paraId="31B16676"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Γιατί δεν λέτε, λοιπόν, ότι αυτοί που είναι υπό επιστροφή υποχρεωτικά –δεν το θέλω, αλλά υποχρεωτικά- θα είναι σε κλειστές δομές, διότι αν δεν είναι σε κλειστ</w:t>
      </w:r>
      <w:r>
        <w:rPr>
          <w:rFonts w:eastAsia="Times New Roman" w:cs="Times New Roman"/>
          <w:szCs w:val="24"/>
        </w:rPr>
        <w:t xml:space="preserve">ές δομές δεν θα καταλήξουν πίσω στην Τουρκία. Και συμφωνήσαμε ότι η Ελλάδα δεν αντέχει να έχει παραπάνω από πενήντα χιλιάδες. Άρα υποχρεωτικά θα είναι σε κλειστές δομές. </w:t>
      </w:r>
    </w:p>
    <w:p w14:paraId="31B16677"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Σταματήσετε, λοιπόν, να πανηγυρίζετε και να κοροϊδεύετε εαυτόν και δείτε την πραγματι</w:t>
      </w:r>
      <w:r>
        <w:rPr>
          <w:rFonts w:eastAsia="Times New Roman" w:cs="Times New Roman"/>
          <w:szCs w:val="24"/>
        </w:rPr>
        <w:t>κότητα όπως είναι. Αυτά, λοιπόν, πρέπει να τα αποφασίσετε και να τα πείτε. Διότι με το να μποϋκοτάρετε κάθε προσπάθεια προς τη σωστή κατεύθυνση, με το να σας πάρει ενάμισ</w:t>
      </w:r>
      <w:r>
        <w:rPr>
          <w:rFonts w:eastAsia="Times New Roman" w:cs="Times New Roman"/>
          <w:szCs w:val="24"/>
        </w:rPr>
        <w:t>ι</w:t>
      </w:r>
      <w:r>
        <w:rPr>
          <w:rFonts w:eastAsia="Times New Roman" w:cs="Times New Roman"/>
          <w:szCs w:val="24"/>
        </w:rPr>
        <w:t xml:space="preserve"> χρόνο για να καταλάβετε τη σοβαρότητα του θέματος, έχετε τεράστιο πρόβλημα, κύριοι σ</w:t>
      </w:r>
      <w:r>
        <w:rPr>
          <w:rFonts w:eastAsia="Times New Roman" w:cs="Times New Roman"/>
          <w:szCs w:val="24"/>
        </w:rPr>
        <w:t>υνάδελφοι.</w:t>
      </w:r>
    </w:p>
    <w:p w14:paraId="31B16678"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Εμείς, λοιπόν, από την αρχή είπαμε ότι υπάρχει διαφορά μεταξύ προσφύγων και μεταναστών. Και εκεί αυτό το οποίο έχουμε να σας πούμε είναι ότι το αυτονόητο δεν το κάνατε. Ερχόμαστε σήμερα και κλαίμε. Δεν μας αρέσει η </w:t>
      </w:r>
      <w:proofErr w:type="spellStart"/>
      <w:r>
        <w:rPr>
          <w:rFonts w:eastAsia="Times New Roman" w:cs="Times New Roman"/>
          <w:szCs w:val="24"/>
        </w:rPr>
        <w:t>Ειδομένη</w:t>
      </w:r>
      <w:proofErr w:type="spellEnd"/>
      <w:r>
        <w:rPr>
          <w:rFonts w:eastAsia="Times New Roman" w:cs="Times New Roman"/>
          <w:szCs w:val="24"/>
        </w:rPr>
        <w:t>. Αν εξαιρέσει κανένας</w:t>
      </w:r>
      <w:r>
        <w:rPr>
          <w:rFonts w:eastAsia="Times New Roman" w:cs="Times New Roman"/>
          <w:szCs w:val="24"/>
        </w:rPr>
        <w:t xml:space="preserve"> ορισμένους συναδέλφους οι οποίοι είναι προφανώς οπαδοί του κ. Μπαλτά και είναι υπερήφανοι για την </w:t>
      </w:r>
      <w:proofErr w:type="spellStart"/>
      <w:r>
        <w:rPr>
          <w:rFonts w:eastAsia="Times New Roman" w:cs="Times New Roman"/>
          <w:szCs w:val="24"/>
        </w:rPr>
        <w:t>Ειδομένη</w:t>
      </w:r>
      <w:proofErr w:type="spellEnd"/>
      <w:r>
        <w:rPr>
          <w:rFonts w:eastAsia="Times New Roman" w:cs="Times New Roman"/>
          <w:szCs w:val="24"/>
        </w:rPr>
        <w:t xml:space="preserve">, οι περισσότεροι, φαντάζομαι, από εσάς δεν είστε περήφανοι για την </w:t>
      </w:r>
      <w:proofErr w:type="spellStart"/>
      <w:r>
        <w:rPr>
          <w:rFonts w:eastAsia="Times New Roman" w:cs="Times New Roman"/>
          <w:szCs w:val="24"/>
        </w:rPr>
        <w:t>Ειδομένη</w:t>
      </w:r>
      <w:proofErr w:type="spellEnd"/>
      <w:r>
        <w:rPr>
          <w:rFonts w:eastAsia="Times New Roman" w:cs="Times New Roman"/>
          <w:szCs w:val="24"/>
        </w:rPr>
        <w:t xml:space="preserve">. </w:t>
      </w:r>
    </w:p>
    <w:p w14:paraId="31B16679"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όμως φτάσαμε στην </w:t>
      </w:r>
      <w:proofErr w:type="spellStart"/>
      <w:r>
        <w:rPr>
          <w:rFonts w:eastAsia="Times New Roman" w:cs="Times New Roman"/>
          <w:szCs w:val="24"/>
        </w:rPr>
        <w:t>Ειδομένη</w:t>
      </w:r>
      <w:proofErr w:type="spellEnd"/>
      <w:r>
        <w:rPr>
          <w:rFonts w:eastAsia="Times New Roman" w:cs="Times New Roman"/>
          <w:szCs w:val="24"/>
        </w:rPr>
        <w:t>; Γιατί φτάσαμε στον Πειραιά; Μα, οι ά</w:t>
      </w:r>
      <w:r>
        <w:rPr>
          <w:rFonts w:eastAsia="Times New Roman" w:cs="Times New Roman"/>
          <w:szCs w:val="24"/>
        </w:rPr>
        <w:t>νθρωποι όταν ερχόντουσαν ήταν μάξιμουμ τετρακόσιοι, τετρακόσιοι πενήντα, εξακόσιοι. Ήταν τόσο δύσκολο να χωρίσουμε τους Αφγανούς από τους Σύριους με την άφιξή τους και να βάλουμε τους μεν σε ένα μέρος και τους δε σε άλλο μέρος; Δηλαδή χρειαζόταν μεγάλη διο</w:t>
      </w:r>
      <w:r>
        <w:rPr>
          <w:rFonts w:eastAsia="Times New Roman" w:cs="Times New Roman"/>
          <w:szCs w:val="24"/>
        </w:rPr>
        <w:t>ικητική επάρκεια για το αυτονόητο; Και μετά μας ψέγετε εμάς γιατί σας λέμε ότι σε λίγο θα μαχαιρωθούν; Χθες στη Χίο έφυγε σοβαρή κυβερνητική οργάνωση, οι «Γιατροί Χωρίς Σύνορα», γιατί 30.000 ευρώ υλικοτεχνικής υποδομής καταστράφηκε από τους ανθρώπους αυτού</w:t>
      </w:r>
      <w:r>
        <w:rPr>
          <w:rFonts w:eastAsia="Times New Roman" w:cs="Times New Roman"/>
          <w:szCs w:val="24"/>
        </w:rPr>
        <w:t xml:space="preserve">ς. </w:t>
      </w:r>
    </w:p>
    <w:p w14:paraId="31B1667A"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της κυρίας Βουλευτού)</w:t>
      </w:r>
    </w:p>
    <w:p w14:paraId="31B1667B"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κλείνω. Ήθελα να πω διάφορα πράγματα, αλλά θα σας πω ένα πράγμα, το οποίο είπα και χθες και θέλω να το ξαναπώ. </w:t>
      </w:r>
    </w:p>
    <w:p w14:paraId="31B1667C"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 xml:space="preserve">Η Ελλάδα </w:t>
      </w:r>
      <w:r>
        <w:rPr>
          <w:rFonts w:eastAsia="Times New Roman" w:cs="Times New Roman"/>
          <w:szCs w:val="24"/>
        </w:rPr>
        <w:t>έχει περάσει πάρα πολλές δύσκολες στιγμές και υπάρχει μεγάλη ευαισθησία στον κόσμο. Ο τρόπος με τον οποίο πολιτεύεστε δημιουργεί τεράστια ερωτηματικά. Κανένα πάρτι εκατομμυρίων δεν θα επιτραπεί στην πλάτη των προσφύγων από τη Νέα Δημοκρατία.</w:t>
      </w:r>
    </w:p>
    <w:p w14:paraId="31B1667D"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Σας το λέω ξεκ</w:t>
      </w:r>
      <w:r>
        <w:rPr>
          <w:rFonts w:eastAsia="Times New Roman" w:cs="Times New Roman"/>
          <w:szCs w:val="24"/>
        </w:rPr>
        <w:t>άθαρα. Ο τρόπος με τον οποίο γράφεται σήμερα στο νομοσχέδιο –το 76 είναι κορυφαίο άρθρο- λέει ότι ό,τι έκανε το Υπουργείο Εθνικής Αμύνης –γι’ αυτό και τέτοιο πάθος από τους ΑΝΕΛ, θέλω να το προσέξετε, μεγάλο πάθος από τους ΑΝΕΛ!- μέχρι τώρα, απευθείας αναθ</w:t>
      </w:r>
      <w:r>
        <w:rPr>
          <w:rFonts w:eastAsia="Times New Roman" w:cs="Times New Roman"/>
          <w:szCs w:val="24"/>
        </w:rPr>
        <w:t xml:space="preserve">έσεις, πράγματα, θάματα </w:t>
      </w:r>
      <w:r>
        <w:rPr>
          <w:rFonts w:eastAsia="Times New Roman" w:cs="Times New Roman"/>
          <w:szCs w:val="24"/>
        </w:rPr>
        <w:t>και λοιπά</w:t>
      </w:r>
      <w:r>
        <w:rPr>
          <w:rFonts w:eastAsia="Times New Roman" w:cs="Times New Roman"/>
          <w:szCs w:val="24"/>
        </w:rPr>
        <w:t xml:space="preserve">, όλα είναι νόμιμα, αλλά για ό,τι θα κάνουμε από εδώ και πέρα; </w:t>
      </w:r>
    </w:p>
    <w:p w14:paraId="31B1667E"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Είπε ο κ. </w:t>
      </w:r>
      <w:proofErr w:type="spellStart"/>
      <w:r>
        <w:rPr>
          <w:rFonts w:eastAsia="Times New Roman" w:cs="Times New Roman"/>
          <w:szCs w:val="24"/>
        </w:rPr>
        <w:t>Μουζάλας</w:t>
      </w:r>
      <w:proofErr w:type="spellEnd"/>
      <w:r>
        <w:rPr>
          <w:rFonts w:eastAsia="Times New Roman" w:cs="Times New Roman"/>
          <w:szCs w:val="24"/>
        </w:rPr>
        <w:t>: Δεν μπορώ να κάνω διαγωνισμό…</w:t>
      </w:r>
    </w:p>
    <w:p w14:paraId="31B1667F"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31B16680"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Κύριε Πρόεδρε, εντάξει, </w:t>
      </w:r>
      <w:r>
        <w:rPr>
          <w:rFonts w:eastAsia="Times New Roman" w:cs="Times New Roman"/>
          <w:szCs w:val="24"/>
        </w:rPr>
        <w:t xml:space="preserve">αντιλαμβάνομαι τον χρόνο, αλλά... </w:t>
      </w:r>
    </w:p>
    <w:p w14:paraId="31B16681"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Και εσείς ως έμπειρη θα δώσετε το καλό παράδειγμα. Δεν μπορεί να το δώσει κανείς άλλος. </w:t>
      </w:r>
    </w:p>
    <w:p w14:paraId="31B16682"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Όχι, κανένα καλό παράδειγμα. Βρήκες τον άνθρωπο να δώσει το καλό παράδειγμα!</w:t>
      </w:r>
    </w:p>
    <w:p w14:paraId="31B16683"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 xml:space="preserve">υνεχίζω. Είπε ο κ. </w:t>
      </w:r>
      <w:proofErr w:type="spellStart"/>
      <w:r>
        <w:rPr>
          <w:rFonts w:eastAsia="Times New Roman" w:cs="Times New Roman"/>
          <w:szCs w:val="24"/>
        </w:rPr>
        <w:t>Μουζάλας</w:t>
      </w:r>
      <w:proofErr w:type="spellEnd"/>
      <w:r>
        <w:rPr>
          <w:rFonts w:eastAsia="Times New Roman" w:cs="Times New Roman"/>
          <w:szCs w:val="24"/>
        </w:rPr>
        <w:t xml:space="preserve"> πριν: «Δεν μπορώ να κάνω διαγωνισμό για καθαρισμό». Εμείς παλιά στα Υπουργεία κάναμε διαγωνισμούς για καθαρισμό, αλλά είναι καινούργια αντίληψη αυτή. Η ουσία της υποθέσεως είναι ότι καταλαβαίνω ότι υπάρχουν έκτακτες ανάγκες και </w:t>
      </w:r>
      <w:r>
        <w:rPr>
          <w:rFonts w:eastAsia="Times New Roman" w:cs="Times New Roman"/>
          <w:szCs w:val="24"/>
        </w:rPr>
        <w:t xml:space="preserve">δεν θα το αρνηθώ αυτό. Από εκεί, όμως, μέχρι τη μη δημοσίευση των δαπανών, όπως λέει το νομοσχέδιο μέσα, ε, υπάρχει τεράστια διαφορά, κυρίες και κύριοι συνάδελφοι. </w:t>
      </w:r>
    </w:p>
    <w:p w14:paraId="31B16684"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Σας λέω, λοιπόν, ότι μέσα στην ανάγκη σας να λειτουργήσετε ακραία ρουσφετολογικά θα «φάτε» </w:t>
      </w:r>
      <w:r>
        <w:rPr>
          <w:rFonts w:eastAsia="Times New Roman" w:cs="Times New Roman"/>
          <w:szCs w:val="24"/>
        </w:rPr>
        <w:t xml:space="preserve">στο κεφάλι και μια απόφαση της Ευρωπαϊκής Ένωσης για κακή διαχείριση των κονδυλίων των προσφύγων. Σας </w:t>
      </w:r>
      <w:r>
        <w:rPr>
          <w:rFonts w:eastAsia="Times New Roman" w:cs="Times New Roman"/>
          <w:szCs w:val="24"/>
        </w:rPr>
        <w:lastRenderedPageBreak/>
        <w:t>κρούω, λοιπόν, τον κώδωνα του κινδύνου από σήμερα. Εμείς, βεβαίως, όλα αυτά δεν πρόκειται να τα ψηφίσουμε, αλλά επειδή εσείς θα έχετε την αποκλειστική ευθ</w:t>
      </w:r>
      <w:r>
        <w:rPr>
          <w:rFonts w:eastAsia="Times New Roman" w:cs="Times New Roman"/>
          <w:szCs w:val="24"/>
        </w:rPr>
        <w:t xml:space="preserve">ύνη για το πώς θα κινηθεί αυτή η ιστορία, αλλάξτε το εγκαίρως. Διότι άνθρωποι, τους οποίους τιμώ κατά τα άλλα –το είπα και χθες και με άνεση το επαναλαμβάνω και σήμερα- και τον κ. </w:t>
      </w:r>
      <w:proofErr w:type="spellStart"/>
      <w:r>
        <w:rPr>
          <w:rFonts w:eastAsia="Times New Roman" w:cs="Times New Roman"/>
          <w:szCs w:val="24"/>
        </w:rPr>
        <w:t>Μουζάλα</w:t>
      </w:r>
      <w:proofErr w:type="spellEnd"/>
      <w:r>
        <w:rPr>
          <w:rFonts w:eastAsia="Times New Roman" w:cs="Times New Roman"/>
          <w:szCs w:val="24"/>
        </w:rPr>
        <w:t xml:space="preserve"> και τον κ. Βίτσα, θα μπλέξουν πάρα πολύ άσχημα. Και θα μπλέξουν πάρα</w:t>
      </w:r>
      <w:r>
        <w:rPr>
          <w:rFonts w:eastAsia="Times New Roman" w:cs="Times New Roman"/>
          <w:szCs w:val="24"/>
        </w:rPr>
        <w:t xml:space="preserve"> πολύ άσχημα, διότι κανείς δεν θα δεχθεί με άλλοθι το προσφυγικό να παιχθούν από </w:t>
      </w:r>
      <w:proofErr w:type="spellStart"/>
      <w:r>
        <w:rPr>
          <w:rFonts w:eastAsia="Times New Roman" w:cs="Times New Roman"/>
          <w:szCs w:val="24"/>
        </w:rPr>
        <w:t>λαμόγια</w:t>
      </w:r>
      <w:proofErr w:type="spellEnd"/>
      <w:r>
        <w:rPr>
          <w:rFonts w:eastAsia="Times New Roman" w:cs="Times New Roman"/>
          <w:szCs w:val="24"/>
        </w:rPr>
        <w:t xml:space="preserve"> εκατομμύρια, τα οποία δικαιούται ο ελληνικός λαός να γνωρίζει τι έγιναν και πού πήγαν. </w:t>
      </w:r>
    </w:p>
    <w:p w14:paraId="31B16685"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1B16686" w14:textId="77777777" w:rsidR="00643513" w:rsidRDefault="00AD6DE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1B16687"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ΠΡΟΕΔΡΕΥΩ</w:t>
      </w:r>
      <w:r>
        <w:rPr>
          <w:rFonts w:eastAsia="Times New Roman" w:cs="Times New Roman"/>
          <w:b/>
          <w:szCs w:val="24"/>
        </w:rPr>
        <w:t xml:space="preserve">Ν (Γεώργιος Βαρεμένος): </w:t>
      </w:r>
      <w:r>
        <w:rPr>
          <w:rFonts w:eastAsia="Times New Roman" w:cs="Times New Roman"/>
          <w:szCs w:val="24"/>
        </w:rPr>
        <w:t xml:space="preserve">Ο κ. </w:t>
      </w:r>
      <w:proofErr w:type="spellStart"/>
      <w:r>
        <w:rPr>
          <w:rFonts w:eastAsia="Times New Roman" w:cs="Times New Roman"/>
          <w:szCs w:val="24"/>
        </w:rPr>
        <w:t>Αμυράς</w:t>
      </w:r>
      <w:proofErr w:type="spellEnd"/>
      <w:r>
        <w:rPr>
          <w:rFonts w:eastAsia="Times New Roman" w:cs="Times New Roman"/>
          <w:szCs w:val="24"/>
        </w:rPr>
        <w:t xml:space="preserve"> έχει τον λόγο, ο Κοινοβουλευτικός Εκπρόσωπος του Ποταμιού, για δέκα λεπτά. </w:t>
      </w:r>
    </w:p>
    <w:p w14:paraId="31B16688"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Κύριε Πρόεδρε, ζητώ τον λόγο για ένα λεπτό επί προσωπικού για μ</w:t>
      </w:r>
      <w:r>
        <w:rPr>
          <w:rFonts w:eastAsia="Times New Roman" w:cs="Times New Roman"/>
          <w:szCs w:val="24"/>
        </w:rPr>
        <w:t>ί</w:t>
      </w:r>
      <w:r>
        <w:rPr>
          <w:rFonts w:eastAsia="Times New Roman" w:cs="Times New Roman"/>
          <w:szCs w:val="24"/>
        </w:rPr>
        <w:t xml:space="preserve">α διευκρίνιση. </w:t>
      </w:r>
    </w:p>
    <w:p w14:paraId="31B16689"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Επί προσωπικού; Π</w:t>
      </w:r>
      <w:r>
        <w:rPr>
          <w:rFonts w:eastAsia="Times New Roman" w:cs="Times New Roman"/>
          <w:szCs w:val="24"/>
        </w:rPr>
        <w:t xml:space="preserve">οιο είναι το προσωπικό; </w:t>
      </w:r>
    </w:p>
    <w:p w14:paraId="31B1668A"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 xml:space="preserve">Επειδή ανέφερε το όνομά μου. </w:t>
      </w:r>
    </w:p>
    <w:p w14:paraId="31B1668B"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Επειδή ανέφερε το όνομά σας; </w:t>
      </w:r>
    </w:p>
    <w:p w14:paraId="31B1668C"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Όχι, ένα στοιχείο θέλω να πω, μ</w:t>
      </w:r>
      <w:r>
        <w:rPr>
          <w:rFonts w:eastAsia="Times New Roman" w:cs="Times New Roman"/>
          <w:szCs w:val="24"/>
        </w:rPr>
        <w:t>ί</w:t>
      </w:r>
      <w:r>
        <w:rPr>
          <w:rFonts w:eastAsia="Times New Roman" w:cs="Times New Roman"/>
          <w:szCs w:val="24"/>
        </w:rPr>
        <w:t xml:space="preserve">α διευκρίνιση. </w:t>
      </w:r>
    </w:p>
    <w:p w14:paraId="31B1668D"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Αλίμονο, αυτή είναι η Βουλή!</w:t>
      </w:r>
    </w:p>
    <w:p w14:paraId="31B1668E"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cs="Times New Roman"/>
          <w:b/>
          <w:szCs w:val="24"/>
        </w:rPr>
        <w:t xml:space="preserve">Γεώργιος Βαρεμένος): </w:t>
      </w:r>
      <w:r>
        <w:rPr>
          <w:rFonts w:eastAsia="Times New Roman" w:cs="Times New Roman"/>
          <w:szCs w:val="24"/>
        </w:rPr>
        <w:t xml:space="preserve">Δεν υπάρχει κάτι. </w:t>
      </w:r>
    </w:p>
    <w:p w14:paraId="31B1668F"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ΗΛΙΑΣ ΚΑΜΑΤΕΡΟΣ: </w:t>
      </w:r>
      <w:r>
        <w:rPr>
          <w:rFonts w:eastAsia="Times New Roman" w:cs="Times New Roman"/>
          <w:szCs w:val="24"/>
        </w:rPr>
        <w:t xml:space="preserve">Την κατηγόρησε, κύριε Πρόεδρε. </w:t>
      </w:r>
    </w:p>
    <w:p w14:paraId="31B16690"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Ποιο είναι το προσωπικό; </w:t>
      </w:r>
    </w:p>
    <w:p w14:paraId="31B16691"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lastRenderedPageBreak/>
        <w:t xml:space="preserve">ΦΩΤΕΙΝΗ ΒΑΚΗ: </w:t>
      </w:r>
      <w:r>
        <w:rPr>
          <w:rFonts w:eastAsia="Times New Roman" w:cs="Times New Roman"/>
          <w:szCs w:val="24"/>
        </w:rPr>
        <w:t xml:space="preserve">Κύριοι συνάδελφοι, επειδή η </w:t>
      </w:r>
      <w:proofErr w:type="spellStart"/>
      <w:r>
        <w:rPr>
          <w:rFonts w:eastAsia="Times New Roman" w:cs="Times New Roman"/>
          <w:szCs w:val="24"/>
        </w:rPr>
        <w:t>προλαλήσασα</w:t>
      </w:r>
      <w:proofErr w:type="spellEnd"/>
      <w:r>
        <w:rPr>
          <w:rFonts w:eastAsia="Times New Roman" w:cs="Times New Roman"/>
          <w:szCs w:val="24"/>
        </w:rPr>
        <w:t xml:space="preserve"> με εγκάλεσε ότι δεν έχω διαβάσει το νομοσχέδιο, θέλω ν</w:t>
      </w:r>
      <w:r>
        <w:rPr>
          <w:rFonts w:eastAsia="Times New Roman" w:cs="Times New Roman"/>
          <w:szCs w:val="24"/>
        </w:rPr>
        <w:t xml:space="preserve">α σας πω ότι το έχω διαβάσει πολύ προσωπικά, κυρία συνάδελφε. Μάλλον εσείς δεν προσέξατε κάτι. Με διορθώσατε στο ότι είπα ότι ήταν πολλές δεκάδες χιλιάδες, ενώ ήταν </w:t>
      </w:r>
      <w:proofErr w:type="spellStart"/>
      <w:r>
        <w:rPr>
          <w:rFonts w:eastAsia="Times New Roman" w:cs="Times New Roman"/>
          <w:szCs w:val="24"/>
        </w:rPr>
        <w:t>επτάμισ</w:t>
      </w:r>
      <w:r>
        <w:rPr>
          <w:rFonts w:eastAsia="Times New Roman" w:cs="Times New Roman"/>
          <w:szCs w:val="24"/>
        </w:rPr>
        <w:t>η</w:t>
      </w:r>
      <w:proofErr w:type="spellEnd"/>
      <w:r>
        <w:rPr>
          <w:rFonts w:eastAsia="Times New Roman" w:cs="Times New Roman"/>
          <w:szCs w:val="24"/>
        </w:rPr>
        <w:t xml:space="preserve"> χιλιάδες. </w:t>
      </w:r>
    </w:p>
    <w:p w14:paraId="31B16692"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ΒΑΣΙΛΕΙΟΣ ΚΙΚΙΛΙΑΣ: </w:t>
      </w:r>
      <w:r>
        <w:rPr>
          <w:rFonts w:eastAsia="Times New Roman" w:cs="Times New Roman"/>
          <w:szCs w:val="24"/>
        </w:rPr>
        <w:t xml:space="preserve">Είναι. </w:t>
      </w:r>
    </w:p>
    <w:p w14:paraId="31B16693"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 xml:space="preserve">Να σας θυμίσω, όμως, από την </w:t>
      </w:r>
      <w:r>
        <w:rPr>
          <w:rFonts w:eastAsia="Times New Roman" w:cs="Times New Roman"/>
          <w:szCs w:val="24"/>
        </w:rPr>
        <w:t>αιτιολογική έκθεση ότι συνολικά ήταν δεκαοκτώ χιλιάδες πεντακόσιες οι υποθέσεις. Απ’ αυτές, οι επτά χιλιάδες οκτακόσιες αφορούσαν πρόσφυγες, που είχαν υποβληθεί από 1-1-2001 έως τον Φλεβάρη του 2011.</w:t>
      </w:r>
    </w:p>
    <w:p w14:paraId="31B16694"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Άρα;</w:t>
      </w:r>
    </w:p>
    <w:p w14:paraId="31B16695"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Το σύνολο, όμως, έχει σημασία.</w:t>
      </w:r>
    </w:p>
    <w:p w14:paraId="31B16696"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 xml:space="preserve">Το σύνολο, όμως, ήταν δεκαοκτώ χιλιάδες πεντακόσιες. </w:t>
      </w:r>
    </w:p>
    <w:p w14:paraId="31B16697"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ΚΙΚΙΛΙΑΣ: </w:t>
      </w:r>
      <w:r>
        <w:rPr>
          <w:rFonts w:eastAsia="Times New Roman" w:cs="Times New Roman"/>
          <w:szCs w:val="24"/>
        </w:rPr>
        <w:t>Εντάξει, συνεννοηθήκαμε.</w:t>
      </w:r>
    </w:p>
    <w:p w14:paraId="31B16698"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Μάλλον, όμως, σας πείραξε περισσότερο. Πάντως, και απ’ αυτές τις επτά χιλιάδες οκτακόσιες μόνο το</w:t>
      </w:r>
      <w:r>
        <w:rPr>
          <w:rFonts w:eastAsia="Times New Roman" w:cs="Times New Roman"/>
          <w:szCs w:val="24"/>
        </w:rPr>
        <w:t xml:space="preserve"> 0,1% είχατε εξετάσει, αλλά αυτό είναι άλλο θέμα. </w:t>
      </w:r>
    </w:p>
    <w:p w14:paraId="31B16699"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 xml:space="preserve">Κύριε Πρόεδρε, παρακαλώ τον λόγο. </w:t>
      </w:r>
    </w:p>
    <w:p w14:paraId="31B1669A"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Τι, έχετε προσωπικό και εσείς τώρα; </w:t>
      </w:r>
    </w:p>
    <w:p w14:paraId="31B1669B"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 xml:space="preserve">Κύριε Πρόεδρε, τα νούμερα είναι νούμερα. Παλιά εμείς, στο </w:t>
      </w:r>
      <w:r>
        <w:rPr>
          <w:rFonts w:eastAsia="Times New Roman" w:cs="Times New Roman"/>
          <w:szCs w:val="24"/>
        </w:rPr>
        <w:t xml:space="preserve">δημοτικό, λέγαμε ότι το δεκάδες χιλιάδες με το </w:t>
      </w:r>
      <w:proofErr w:type="spellStart"/>
      <w:r>
        <w:rPr>
          <w:rFonts w:eastAsia="Times New Roman" w:cs="Times New Roman"/>
          <w:szCs w:val="24"/>
        </w:rPr>
        <w:t>επτάμισι</w:t>
      </w:r>
      <w:proofErr w:type="spellEnd"/>
      <w:r>
        <w:rPr>
          <w:rFonts w:eastAsia="Times New Roman" w:cs="Times New Roman"/>
          <w:szCs w:val="24"/>
        </w:rPr>
        <w:t xml:space="preserve"> έχει μ</w:t>
      </w:r>
      <w:r>
        <w:rPr>
          <w:rFonts w:eastAsia="Times New Roman" w:cs="Times New Roman"/>
          <w:szCs w:val="24"/>
        </w:rPr>
        <w:t>ί</w:t>
      </w:r>
      <w:r>
        <w:rPr>
          <w:rFonts w:eastAsia="Times New Roman" w:cs="Times New Roman"/>
          <w:szCs w:val="24"/>
        </w:rPr>
        <w:t xml:space="preserve">α μικρή διαφορά. </w:t>
      </w:r>
    </w:p>
    <w:p w14:paraId="31B1669C"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όμως, επί της ουσίας. Δεν υπάρχουν δεκάδες χιλιάδες αιτήσεις. Τώρα που το διαβάσατε, φαντάζομαι ότι συμφωνείτε.</w:t>
      </w:r>
    </w:p>
    <w:p w14:paraId="31B1669D"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Σας είπα το ακριβές νούμερο.</w:t>
      </w:r>
    </w:p>
    <w:p w14:paraId="31B1669E"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lastRenderedPageBreak/>
        <w:t>ΘΕΟΔΩΡΑ ΜΠΑΚΟΓΙΑΝΝΗ:</w:t>
      </w:r>
      <w:r>
        <w:rPr>
          <w:rFonts w:eastAsia="Times New Roman" w:cs="Times New Roman"/>
          <w:szCs w:val="24"/>
        </w:rPr>
        <w:t xml:space="preserve"> Το καταλάβατε και αυτό το νούμερο προκύπτει από την κ. Σταυροπούλου, στην οποία πριν αναφέρθηκε και ο κύριος Υπουργός σας, η οποία ήταν πολύ σαφής. Είναι καλό στη Βουλή τα νούμερα, που ξέρω ότι δεν είναι το φόρτε του ΣΥΡΙΖΑ, να τα προσ</w:t>
      </w:r>
      <w:r>
        <w:rPr>
          <w:rFonts w:eastAsia="Times New Roman" w:cs="Times New Roman"/>
          <w:szCs w:val="24"/>
        </w:rPr>
        <w:t xml:space="preserve">έχουμε λιγάκι, διότι τα πληρώνουμε ακριβά. </w:t>
      </w:r>
    </w:p>
    <w:p w14:paraId="31B1669F"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Αντιθέτως, είναι το φόρτε του ΣΥΡΙΖΑ τα νούμερα.</w:t>
      </w:r>
    </w:p>
    <w:p w14:paraId="31B166A0"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Εντάξει, τέλος το </w:t>
      </w:r>
      <w:proofErr w:type="spellStart"/>
      <w:r>
        <w:rPr>
          <w:rFonts w:eastAsia="Times New Roman" w:cs="Times New Roman"/>
          <w:szCs w:val="24"/>
        </w:rPr>
        <w:t>πινγκ-πονγκ</w:t>
      </w:r>
      <w:proofErr w:type="spellEnd"/>
      <w:r>
        <w:rPr>
          <w:rFonts w:eastAsia="Times New Roman" w:cs="Times New Roman"/>
          <w:szCs w:val="24"/>
        </w:rPr>
        <w:t xml:space="preserve">, αρχίζει ο κ. </w:t>
      </w:r>
      <w:proofErr w:type="spellStart"/>
      <w:r>
        <w:rPr>
          <w:rFonts w:eastAsia="Times New Roman" w:cs="Times New Roman"/>
          <w:szCs w:val="24"/>
        </w:rPr>
        <w:t>Αμυράς</w:t>
      </w:r>
      <w:proofErr w:type="spellEnd"/>
      <w:r>
        <w:rPr>
          <w:rFonts w:eastAsia="Times New Roman" w:cs="Times New Roman"/>
          <w:szCs w:val="24"/>
        </w:rPr>
        <w:t xml:space="preserve">. </w:t>
      </w:r>
    </w:p>
    <w:p w14:paraId="31B166A1"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Αμυρά</w:t>
      </w:r>
      <w:proofErr w:type="spellEnd"/>
      <w:r>
        <w:rPr>
          <w:rFonts w:eastAsia="Times New Roman" w:cs="Times New Roman"/>
          <w:szCs w:val="24"/>
        </w:rPr>
        <w:t xml:space="preserve">, έχετε τον λόγο. </w:t>
      </w:r>
    </w:p>
    <w:p w14:paraId="31B166A2"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Ευχαριστώ, κύριε</w:t>
      </w:r>
      <w:r>
        <w:rPr>
          <w:rFonts w:eastAsia="Times New Roman" w:cs="Times New Roman"/>
          <w:szCs w:val="24"/>
        </w:rPr>
        <w:t xml:space="preserve"> Πρόεδρε.</w:t>
      </w:r>
    </w:p>
    <w:p w14:paraId="31B166A3"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ήθελα πρώτα να στραφώ στον κ. </w:t>
      </w:r>
      <w:proofErr w:type="spellStart"/>
      <w:r>
        <w:rPr>
          <w:rFonts w:eastAsia="Times New Roman" w:cs="Times New Roman"/>
          <w:szCs w:val="24"/>
        </w:rPr>
        <w:t>Μουζάλα</w:t>
      </w:r>
      <w:proofErr w:type="spellEnd"/>
      <w:r>
        <w:rPr>
          <w:rFonts w:eastAsia="Times New Roman" w:cs="Times New Roman"/>
          <w:szCs w:val="24"/>
        </w:rPr>
        <w:t xml:space="preserve"> -τον οποίο όμως δεν βλέπω στην Αίθουσα, αλλά θα του τα μεταφέρει ο κ. </w:t>
      </w:r>
      <w:proofErr w:type="spellStart"/>
      <w:r>
        <w:rPr>
          <w:rFonts w:eastAsia="Times New Roman" w:cs="Times New Roman"/>
          <w:szCs w:val="24"/>
        </w:rPr>
        <w:t>Φλαμπουράρης</w:t>
      </w:r>
      <w:proofErr w:type="spellEnd"/>
      <w:r>
        <w:rPr>
          <w:rFonts w:eastAsia="Times New Roman" w:cs="Times New Roman"/>
          <w:szCs w:val="24"/>
        </w:rPr>
        <w:t>- και να του πω: «Κύριε Υπουργέ, θα πρέπει να είστε πιο προσεκτικός στην ορολογία που χρησιμο</w:t>
      </w:r>
      <w:r>
        <w:rPr>
          <w:rFonts w:eastAsia="Times New Roman" w:cs="Times New Roman"/>
          <w:szCs w:val="24"/>
        </w:rPr>
        <w:t xml:space="preserve">ποιείτε. Το πάθημα δεν σας έγινε μάθημα, </w:t>
      </w:r>
      <w:r>
        <w:rPr>
          <w:rFonts w:eastAsia="Times New Roman" w:cs="Times New Roman"/>
          <w:szCs w:val="24"/>
        </w:rPr>
        <w:lastRenderedPageBreak/>
        <w:t xml:space="preserve">κύριε </w:t>
      </w:r>
      <w:proofErr w:type="spellStart"/>
      <w:r>
        <w:rPr>
          <w:rFonts w:eastAsia="Times New Roman" w:cs="Times New Roman"/>
          <w:szCs w:val="24"/>
        </w:rPr>
        <w:t>Μουζάλα</w:t>
      </w:r>
      <w:proofErr w:type="spellEnd"/>
      <w:r>
        <w:rPr>
          <w:rFonts w:eastAsia="Times New Roman" w:cs="Times New Roman"/>
          <w:szCs w:val="24"/>
        </w:rPr>
        <w:t>. Ο εικονικός πνιγμός που επιχείρησε ο κ. Καμμένος σε εσάς -πολιτικά μιλώντας- δεν σας άφησε κάτι;».</w:t>
      </w:r>
    </w:p>
    <w:p w14:paraId="31B166A4"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Χρησιμοποιήσατε δύο φορές τον όρο «παράνομοι μετανάστες» και δεν είδα ούτε κάποιον από τους πενήντα τ</w:t>
      </w:r>
      <w:r>
        <w:rPr>
          <w:rFonts w:eastAsia="Times New Roman" w:cs="Times New Roman"/>
          <w:szCs w:val="24"/>
        </w:rPr>
        <w:t>ρεις του ΣΥΡΙΖΑ ούτε τους υπόλοιπες ευέξαπτους Βουλευτές του ΣΥΡΙΖΑ να σας διορθώσουν, κύριε Υπουργέ. Ο επίσημος όρος, έτσι όπως βρίσκεται στα κείμενα των διεθνών συμβάσεων, είναι «μετανάστες χωρίς χαρτιά». Μου κάνει εντύπωση που ο υπεύθυνος, ο αρμόδιος Υπ</w:t>
      </w:r>
      <w:r>
        <w:rPr>
          <w:rFonts w:eastAsia="Times New Roman" w:cs="Times New Roman"/>
          <w:szCs w:val="24"/>
        </w:rPr>
        <w:t>ουργός για τη μεταναστευτική και προσφυγική πολιτική της χώρας δεν ξέρει να χρησιμοποιεί τη σωστή ορολογία. Έτσι το έκανε και με τα Σκόπια που τα αποκάλεσε Μακεδονία, έτσι και τώρα.</w:t>
      </w:r>
    </w:p>
    <w:p w14:paraId="31B166A5"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Πάμε παρακάτω. Κατά την άποψή μου, κύριοι Υπουργοί της Κυβέρνησης, στο θέμ</w:t>
      </w:r>
      <w:r>
        <w:rPr>
          <w:rFonts w:eastAsia="Times New Roman" w:cs="Times New Roman"/>
          <w:szCs w:val="24"/>
        </w:rPr>
        <w:t xml:space="preserve">α του προσφυγικού τα έχετε κάνει μαντάρα. Τα έχετε κάνει θάλασσα, τα έχετε κάνει χειρότερα και απ’ ό,τι ο πιο απαισιόδοξος θα περίμενε. Γιατί; Γιατί όπως πολύ σωστά και εύγλωττα ανέφερε και ο ειδικός αγορητής της Πλειοψηφίας </w:t>
      </w:r>
      <w:r>
        <w:rPr>
          <w:rFonts w:eastAsia="Times New Roman" w:cs="Times New Roman"/>
          <w:szCs w:val="24"/>
        </w:rPr>
        <w:lastRenderedPageBreak/>
        <w:t>–λέω επί λέξει τι είπε- «ανεβάσ</w:t>
      </w:r>
      <w:r>
        <w:rPr>
          <w:rFonts w:eastAsia="Times New Roman" w:cs="Times New Roman"/>
          <w:szCs w:val="24"/>
        </w:rPr>
        <w:t>αμε το προσφυγικό όλον αυτόν τον καιρό και το κάναμε διεθνές ζήτημα». Αυτό είναι το πρόβλημα. Ότι πήγατε να κάνετε πολιτική με εργαλείο τους πρόσφυγες, αλλά δεν σας βγήκε. Διότι δεν μπορείς να ανοίγεις τα σύνορα ερήμην των συμμάχων σου. Αυτό πληρώνουμε τώρ</w:t>
      </w:r>
      <w:r>
        <w:rPr>
          <w:rFonts w:eastAsia="Times New Roman" w:cs="Times New Roman"/>
          <w:szCs w:val="24"/>
        </w:rPr>
        <w:t xml:space="preserve">α σε κάποια έκφανσή του. </w:t>
      </w:r>
    </w:p>
    <w:p w14:paraId="31B166A6"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Δεν μπορείς, επίσης, να λες θα κάνω πολιτική ανοικτών συνόρων, όπως η κ. Χριστοδουλοπούλου εμφαντικά είπε στην Κεντρική Επιτροπή του ΣΥΡΙΖΑ, όταν δεν έχεις προετοιμαστεί ούτε διοικητικά ούτε οργανωτικά ούτε υγειονομικά γι’ αυτό πο</w:t>
      </w:r>
      <w:r>
        <w:rPr>
          <w:rFonts w:eastAsia="Times New Roman" w:cs="Times New Roman"/>
          <w:szCs w:val="24"/>
        </w:rPr>
        <w:t xml:space="preserve">υ θα έρθει. </w:t>
      </w:r>
    </w:p>
    <w:p w14:paraId="31B166A7"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Και θέλω να ρωτήσω τον κ. </w:t>
      </w:r>
      <w:proofErr w:type="spellStart"/>
      <w:r>
        <w:rPr>
          <w:rFonts w:eastAsia="Times New Roman" w:cs="Times New Roman"/>
          <w:szCs w:val="24"/>
        </w:rPr>
        <w:t>Μουζάλα</w:t>
      </w:r>
      <w:proofErr w:type="spellEnd"/>
      <w:r>
        <w:rPr>
          <w:rFonts w:eastAsia="Times New Roman" w:cs="Times New Roman"/>
          <w:szCs w:val="24"/>
        </w:rPr>
        <w:t xml:space="preserve"> το εξής: Πείτε μου σας παρακαλώ, χθες είχαμε ή όχι το πρώτο κρούσμα μηνιγγίτιδας σε παιδί στο Ελληνικό; Δώστε μας πληροφορίες για αυτό. Έχουμε κρούσμα μηνιγγίτιδας ή όχι στο Ελληνικό; Εμείς λοιπόν λέμε ότι η π</w:t>
      </w:r>
      <w:r>
        <w:rPr>
          <w:rFonts w:eastAsia="Times New Roman" w:cs="Times New Roman"/>
          <w:szCs w:val="24"/>
        </w:rPr>
        <w:t xml:space="preserve">ολιτική που ακολουθείτε στο προσφυγικό έχει μεγάλο κόστος. Ισχύει. Πάρτε το ΕΚΑΒ και θα σας το πει. </w:t>
      </w:r>
    </w:p>
    <w:p w14:paraId="31B166A8"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ΒΟΥΤΣΗΣ (Πρόεδρος της Βουλής): </w:t>
      </w:r>
      <w:r>
        <w:rPr>
          <w:rFonts w:eastAsia="Times New Roman" w:cs="Times New Roman"/>
          <w:szCs w:val="24"/>
        </w:rPr>
        <w:t xml:space="preserve">Μην το πείτε και τέταρτη φορά. </w:t>
      </w:r>
    </w:p>
    <w:p w14:paraId="31B166A9"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Ισχύει, κύριε Πρόεδρε.</w:t>
      </w:r>
    </w:p>
    <w:p w14:paraId="31B166AA"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ΝΙΚΟΛΑΟΣ ΒΟΥΤΣΗΣ (Πρόεδρος της Βουλής):</w:t>
      </w:r>
      <w:r>
        <w:rPr>
          <w:rFonts w:eastAsia="Times New Roman" w:cs="Times New Roman"/>
          <w:szCs w:val="24"/>
        </w:rPr>
        <w:t xml:space="preserve"> Ακό</w:t>
      </w:r>
      <w:r>
        <w:rPr>
          <w:rFonts w:eastAsia="Times New Roman" w:cs="Times New Roman"/>
          <w:szCs w:val="24"/>
        </w:rPr>
        <w:t>μη και εάν ισχύει, μην το πείτε και πέμπτη φορά.</w:t>
      </w:r>
    </w:p>
    <w:p w14:paraId="31B166AB"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Γιατί; Φοβόμαστε την αλήθεια; Γιατί, κύριε </w:t>
      </w:r>
      <w:proofErr w:type="spellStart"/>
      <w:r>
        <w:rPr>
          <w:rFonts w:eastAsia="Times New Roman" w:cs="Times New Roman"/>
          <w:szCs w:val="24"/>
        </w:rPr>
        <w:t>Βούτση</w:t>
      </w:r>
      <w:proofErr w:type="spellEnd"/>
      <w:r>
        <w:rPr>
          <w:rFonts w:eastAsia="Times New Roman" w:cs="Times New Roman"/>
          <w:szCs w:val="24"/>
        </w:rPr>
        <w:t xml:space="preserve">; Φοβόμαστε να πούμε τα πράγματα με το όνομά τους; </w:t>
      </w:r>
    </w:p>
    <w:p w14:paraId="31B166AC"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Πηγαίνετε στο ΚΕΕΛΠΝΟ.</w:t>
      </w:r>
    </w:p>
    <w:p w14:paraId="31B166AD"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Κόστος έχ</w:t>
      </w:r>
      <w:r>
        <w:rPr>
          <w:rFonts w:eastAsia="Times New Roman" w:cs="Times New Roman"/>
          <w:szCs w:val="24"/>
        </w:rPr>
        <w:t>ει μεγάλο η προσφυγική πολιτική που ασκείτε ή δεν ασκείτε και πρώτα απ’ όλα το κόστος των χιλίων διακοσίων ανθρώπων που έχουν πνιγεί στο Αιγαίο τον τελευταίο χρόνο -πολλά παιδιά ανάμεσα σε αυτούς. Κόστος είναι ότι μας έχουν κλείσει τα σύνορα σχεδόν όλοι οι</w:t>
      </w:r>
      <w:r>
        <w:rPr>
          <w:rFonts w:eastAsia="Times New Roman" w:cs="Times New Roman"/>
          <w:szCs w:val="24"/>
        </w:rPr>
        <w:t xml:space="preserve"> γείτονές μας. Κόστος είναι ότι έχουμε το ΝΑΤΟ να σουλατσάρει στο Αιγαίο και εξηγήστε μας τι κάνει το ΝΑΤΟ. Οι ίδιοι </w:t>
      </w:r>
      <w:r>
        <w:rPr>
          <w:rFonts w:eastAsia="Times New Roman" w:cs="Times New Roman"/>
          <w:szCs w:val="24"/>
        </w:rPr>
        <w:lastRenderedPageBreak/>
        <w:t xml:space="preserve">λέτε ότι δεν μπορεί να ασκήσει πολιτική αποτροπής. Άρα γιατί το φέραμε το ΝΑΤΟ και μάλιστα δυτικά των ελληνικών νησιών και όχι ανατολικά; </w:t>
      </w:r>
    </w:p>
    <w:p w14:paraId="31B166AE"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Τέλος, το κόστος φαίνεται με κάθε τρόπο στις λάσπες της </w:t>
      </w:r>
      <w:proofErr w:type="spellStart"/>
      <w:r>
        <w:rPr>
          <w:rFonts w:eastAsia="Times New Roman" w:cs="Times New Roman"/>
          <w:szCs w:val="24"/>
        </w:rPr>
        <w:t>Ειδομένης</w:t>
      </w:r>
      <w:proofErr w:type="spellEnd"/>
      <w:r>
        <w:rPr>
          <w:rFonts w:eastAsia="Times New Roman" w:cs="Times New Roman"/>
          <w:szCs w:val="24"/>
        </w:rPr>
        <w:t xml:space="preserve">, σε αυτό το </w:t>
      </w:r>
      <w:proofErr w:type="spellStart"/>
      <w:r>
        <w:rPr>
          <w:rFonts w:eastAsia="Times New Roman" w:cs="Times New Roman"/>
          <w:szCs w:val="24"/>
        </w:rPr>
        <w:t>Νταχάου</w:t>
      </w:r>
      <w:proofErr w:type="spellEnd"/>
      <w:r>
        <w:rPr>
          <w:rFonts w:eastAsia="Times New Roman" w:cs="Times New Roman"/>
          <w:szCs w:val="24"/>
        </w:rPr>
        <w:t xml:space="preserve">, όπως πολύ σωστά το έχει πει ένας Υπουργός και όχι στο περισπούδαστο και καταξιωμένο σημείο που ένας άλλος συνάδελφός σας χαρακτήρισε την </w:t>
      </w:r>
      <w:proofErr w:type="spellStart"/>
      <w:r>
        <w:rPr>
          <w:rFonts w:eastAsia="Times New Roman" w:cs="Times New Roman"/>
          <w:szCs w:val="24"/>
        </w:rPr>
        <w:t>Ειδομένη</w:t>
      </w:r>
      <w:proofErr w:type="spellEnd"/>
      <w:r>
        <w:rPr>
          <w:rFonts w:eastAsia="Times New Roman" w:cs="Times New Roman"/>
          <w:szCs w:val="24"/>
        </w:rPr>
        <w:t>, όπως επίσης και στον Π</w:t>
      </w:r>
      <w:r>
        <w:rPr>
          <w:rFonts w:eastAsia="Times New Roman" w:cs="Times New Roman"/>
          <w:szCs w:val="24"/>
        </w:rPr>
        <w:t>ειραιά.</w:t>
      </w:r>
    </w:p>
    <w:p w14:paraId="31B166AF"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Ανοίγει η τουριστική περίοδος και ούτε αυτό δεν είχατε τη στοιχειώδη μέριμνα να κάνετε, ώστε να αποτρέψουμε εικόνες, αλλά πάνω απ’ όλα την κακή κατάσταση, την υγειονομική, της διαβίωσης χιλιάδων ανθρώπων στον Πειραιά, στο μεγαλύτερο λιμάνι της χώρα</w:t>
      </w:r>
      <w:r>
        <w:rPr>
          <w:rFonts w:eastAsia="Times New Roman" w:cs="Times New Roman"/>
          <w:szCs w:val="24"/>
        </w:rPr>
        <w:t>ς.</w:t>
      </w:r>
    </w:p>
    <w:p w14:paraId="31B166B0"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Πάμε τώρα γι’ αυτό το σχέδιο νόμου να σας πω δ</w:t>
      </w:r>
      <w:r>
        <w:rPr>
          <w:rFonts w:eastAsia="Times New Roman" w:cs="Times New Roman"/>
          <w:szCs w:val="24"/>
        </w:rPr>
        <w:t>ύ</w:t>
      </w:r>
      <w:r>
        <w:rPr>
          <w:rFonts w:eastAsia="Times New Roman" w:cs="Times New Roman"/>
          <w:szCs w:val="24"/>
        </w:rPr>
        <w:t>ο πράγματα. Πρώτα απ’ όλα, είναι λίγο και μικρό, παρά το γεγονός ότι υπήρχε ο ν</w:t>
      </w:r>
      <w:r>
        <w:rPr>
          <w:rFonts w:eastAsia="Times New Roman" w:cs="Times New Roman"/>
          <w:szCs w:val="24"/>
        </w:rPr>
        <w:t>.</w:t>
      </w:r>
      <w:r>
        <w:rPr>
          <w:rFonts w:eastAsia="Times New Roman" w:cs="Times New Roman"/>
          <w:szCs w:val="24"/>
        </w:rPr>
        <w:t xml:space="preserve"> 3907/2011 που έχει συγκεκριμένες ρυθμίσεις. Έχουμε το πλαίσιο που </w:t>
      </w:r>
      <w:proofErr w:type="spellStart"/>
      <w:r>
        <w:rPr>
          <w:rFonts w:eastAsia="Times New Roman" w:cs="Times New Roman"/>
          <w:szCs w:val="24"/>
        </w:rPr>
        <w:lastRenderedPageBreak/>
        <w:t>καλυπτόμεθα</w:t>
      </w:r>
      <w:proofErr w:type="spellEnd"/>
      <w:r>
        <w:rPr>
          <w:rFonts w:eastAsia="Times New Roman" w:cs="Times New Roman"/>
          <w:szCs w:val="24"/>
        </w:rPr>
        <w:t xml:space="preserve"> και για την οργάνωση και τη στελέχωση δομών φιλοξενίας των προσφύγων και των προσώπων που αιτούνται άσυλο, όπως επίσης και για τη λειτουργία των υπηρεσιών πρώτης υποδοχής.</w:t>
      </w:r>
    </w:p>
    <w:p w14:paraId="31B166B1"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Αντ’ </w:t>
      </w:r>
      <w:r>
        <w:rPr>
          <w:rFonts w:eastAsia="Times New Roman" w:cs="Times New Roman"/>
          <w:szCs w:val="24"/>
        </w:rPr>
        <w:t>αυτού τι έχουμε; Έχουμε ΜΚΟ σαν τα φασόλια να ξεφυτρώνουν παντού, στα σύνορα, στα νησιά, να μην ξέρουμε ποιες είναι αυτές οι ΜΚΟ. Υπάρχουν βεβαίως οι πολύ καλές, υπάρχουν αυτές που γνωρίζουμε και που κάνουν δουλειά, όπως «οι Γιατροί Χωρίς Σύνορα», οι «Γιατ</w:t>
      </w:r>
      <w:r>
        <w:rPr>
          <w:rFonts w:eastAsia="Times New Roman" w:cs="Times New Roman"/>
          <w:szCs w:val="24"/>
        </w:rPr>
        <w:t>ροί του Κόσμου», το «Χαμόγελο του Παιδιού», αλλά υπάρχουν και πάρα πολλές, των οποίων ούτε καν το όνομα δεν μπορούμε να προφέρουμε. Συστήνονται μέσα σε μ</w:t>
      </w:r>
      <w:r>
        <w:rPr>
          <w:rFonts w:eastAsia="Times New Roman" w:cs="Times New Roman"/>
          <w:szCs w:val="24"/>
        </w:rPr>
        <w:t>ί</w:t>
      </w:r>
      <w:r>
        <w:rPr>
          <w:rFonts w:eastAsia="Times New Roman" w:cs="Times New Roman"/>
          <w:szCs w:val="24"/>
        </w:rPr>
        <w:t>α μέρα, με έδρα διάφορες ευρωπαϊκές πόλεις, χρηματοδοτούνται ποιος ξέρει από πού και έρχονται ανεξέλεγ</w:t>
      </w:r>
      <w:r>
        <w:rPr>
          <w:rFonts w:eastAsia="Times New Roman" w:cs="Times New Roman"/>
          <w:szCs w:val="24"/>
        </w:rPr>
        <w:t xml:space="preserve">κτες, χωρίς να έχουν ενταχθεί ούτε καν σε ένα μικρό ΜΚΟ, εντός της Ελλάδος, για να κάνουν τα δικά τους παιχνίδια. </w:t>
      </w:r>
    </w:p>
    <w:p w14:paraId="31B166B2"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 xml:space="preserve">Είδαμε και τι έγινε με την παραπληροφόρηση των προσφύγων στην </w:t>
      </w:r>
      <w:proofErr w:type="spellStart"/>
      <w:r>
        <w:rPr>
          <w:rFonts w:eastAsia="Times New Roman" w:cs="Times New Roman"/>
          <w:szCs w:val="24"/>
        </w:rPr>
        <w:t>Ειδομένη</w:t>
      </w:r>
      <w:proofErr w:type="spellEnd"/>
      <w:r>
        <w:rPr>
          <w:rFonts w:eastAsia="Times New Roman" w:cs="Times New Roman"/>
          <w:szCs w:val="24"/>
        </w:rPr>
        <w:t>, σε σχέση με τα Σκόπια, ότι ελάτε να βρείτε τα περάσματα. Αυτά δεν τιμ</w:t>
      </w:r>
      <w:r>
        <w:rPr>
          <w:rFonts w:eastAsia="Times New Roman" w:cs="Times New Roman"/>
          <w:szCs w:val="24"/>
        </w:rPr>
        <w:t>ούν μ</w:t>
      </w:r>
      <w:r>
        <w:rPr>
          <w:rFonts w:eastAsia="Times New Roman" w:cs="Times New Roman"/>
          <w:szCs w:val="24"/>
        </w:rPr>
        <w:t>ί</w:t>
      </w:r>
      <w:r>
        <w:rPr>
          <w:rFonts w:eastAsia="Times New Roman" w:cs="Times New Roman"/>
          <w:szCs w:val="24"/>
        </w:rPr>
        <w:t xml:space="preserve">α χώρα που δεν μπορεί στοιχειωδώς να διασφαλίσει ούτε τα σύνορά της ούτε τίποτα. </w:t>
      </w:r>
    </w:p>
    <w:p w14:paraId="31B166B3"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Πάμε τώρα να δούμε το εξής: Ρωτήστε τους πρόσφυγες αν νιώθουν την αξιοπρέπεια, που ο ΣΥΡΙΖΑ –υποτίθεται- κόμιζε. Για πηγαίνετε και ρωτήστε τους!</w:t>
      </w:r>
    </w:p>
    <w:p w14:paraId="31B166B4"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με </w:t>
      </w:r>
      <w:r>
        <w:rPr>
          <w:rFonts w:eastAsia="Times New Roman" w:cs="Times New Roman"/>
          <w:szCs w:val="24"/>
        </w:rPr>
        <w:t>το παρόν νομοσχέδιο φαίνεται η αγωνία της Κυβέρνησης να φτιάξει ένα παραπάνω δημόσιο. Φτιάχνει γενικές γραμματείες, τις στελεχώνει κατά παρέκκλιση των κείμενων διατάξεων με αποσπάσεις, χωρίς καν τη γνώμη των υπηρεσιακών συμβουλίων.</w:t>
      </w:r>
    </w:p>
    <w:p w14:paraId="31B166B5"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Ακούστε τώρα! Μετονομάζε</w:t>
      </w:r>
      <w:r>
        <w:rPr>
          <w:rFonts w:eastAsia="Times New Roman" w:cs="Times New Roman"/>
          <w:szCs w:val="24"/>
        </w:rPr>
        <w:t>ι τη Γενική Γραμματεία Πληθυσμού και Κοινωνικής Συνοχής σε Γενική Γραμματεία Μεταναστευτικής Πολιτικής. Καλά μέχρι εδώ. Όμως, τι την θέλετε την άλλη γραμματεία, τη Γενική Γραμματεία Υποδοχής μέσα στο ίδιο Υπουργείο με μ</w:t>
      </w:r>
      <w:r>
        <w:rPr>
          <w:rFonts w:eastAsia="Times New Roman" w:cs="Times New Roman"/>
          <w:szCs w:val="24"/>
        </w:rPr>
        <w:t>ί</w:t>
      </w:r>
      <w:r>
        <w:rPr>
          <w:rFonts w:eastAsia="Times New Roman" w:cs="Times New Roman"/>
          <w:szCs w:val="24"/>
        </w:rPr>
        <w:t>α Διεύθυνση; Γιατί δεν την εντάσσετε</w:t>
      </w:r>
      <w:r>
        <w:rPr>
          <w:rFonts w:eastAsia="Times New Roman" w:cs="Times New Roman"/>
          <w:szCs w:val="24"/>
        </w:rPr>
        <w:t xml:space="preserve"> στην αρχική </w:t>
      </w:r>
      <w:r>
        <w:rPr>
          <w:rFonts w:eastAsia="Times New Roman" w:cs="Times New Roman"/>
          <w:szCs w:val="24"/>
        </w:rPr>
        <w:lastRenderedPageBreak/>
        <w:t xml:space="preserve">Γενική Γραμματεία; Μήπως θέλετε και άλλον έναν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γ</w:t>
      </w:r>
      <w:r>
        <w:rPr>
          <w:rFonts w:eastAsia="Times New Roman" w:cs="Times New Roman"/>
          <w:szCs w:val="24"/>
        </w:rPr>
        <w:t xml:space="preserve">ραμματέα να διορίσετε; Πόσους πια συγγενείς έχετε; Και ο Καρανίκας και ο </w:t>
      </w:r>
      <w:proofErr w:type="spellStart"/>
      <w:r>
        <w:rPr>
          <w:rFonts w:eastAsia="Times New Roman" w:cs="Times New Roman"/>
          <w:szCs w:val="24"/>
        </w:rPr>
        <w:t>ράπερ</w:t>
      </w:r>
      <w:proofErr w:type="spellEnd"/>
      <w:r>
        <w:rPr>
          <w:rFonts w:eastAsia="Times New Roman" w:cs="Times New Roman"/>
          <w:szCs w:val="24"/>
        </w:rPr>
        <w:t xml:space="preserve"> κ</w:t>
      </w:r>
      <w:r>
        <w:rPr>
          <w:rFonts w:eastAsia="Times New Roman" w:cs="Times New Roman"/>
          <w:szCs w:val="24"/>
        </w:rPr>
        <w:t>.</w:t>
      </w:r>
      <w:r>
        <w:rPr>
          <w:rFonts w:eastAsia="Times New Roman" w:cs="Times New Roman"/>
          <w:szCs w:val="24"/>
        </w:rPr>
        <w:t>λπ.! Δεν τέλειωσαν αυτοί οι συγγενείς;</w:t>
      </w:r>
    </w:p>
    <w:p w14:paraId="31B166B6"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ΒΑΣΙΛΙΚΗ ΚΑΤΡΙΒΑΝΟΥ: </w:t>
      </w:r>
      <w:r>
        <w:rPr>
          <w:rFonts w:eastAsia="Times New Roman" w:cs="Times New Roman"/>
          <w:szCs w:val="24"/>
        </w:rPr>
        <w:t>Δεν βαρεθήκατε πια;</w:t>
      </w:r>
    </w:p>
    <w:p w14:paraId="31B166B7"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Έχουμε και</w:t>
      </w:r>
      <w:r>
        <w:rPr>
          <w:rFonts w:eastAsia="Times New Roman" w:cs="Times New Roman"/>
          <w:szCs w:val="24"/>
        </w:rPr>
        <w:t xml:space="preserve"> άλλη </w:t>
      </w:r>
      <w:r>
        <w:rPr>
          <w:rFonts w:eastAsia="Times New Roman" w:cs="Times New Roman"/>
          <w:szCs w:val="24"/>
        </w:rPr>
        <w:t>γ</w:t>
      </w:r>
      <w:r>
        <w:rPr>
          <w:rFonts w:eastAsia="Times New Roman" w:cs="Times New Roman"/>
          <w:szCs w:val="24"/>
        </w:rPr>
        <w:t xml:space="preserve">ενική </w:t>
      </w:r>
      <w:r>
        <w:rPr>
          <w:rFonts w:eastAsia="Times New Roman" w:cs="Times New Roman"/>
          <w:szCs w:val="24"/>
        </w:rPr>
        <w:t>γ</w:t>
      </w:r>
      <w:r>
        <w:rPr>
          <w:rFonts w:eastAsia="Times New Roman" w:cs="Times New Roman"/>
          <w:szCs w:val="24"/>
        </w:rPr>
        <w:t>ραμματεία! Προσέξτε: Στο Υπουργείο Οικονομίας συστήνεται νέα Ειδική Γραμματεία με νέες θέσεις για τη διαχείριση των πόρων ενός ταμείου, του Ταμείου Ασύλου. Γιατί νέα</w:t>
      </w:r>
      <w:r>
        <w:rPr>
          <w:rFonts w:eastAsia="Times New Roman" w:cs="Times New Roman"/>
          <w:szCs w:val="24"/>
        </w:rPr>
        <w:t xml:space="preserve"> </w:t>
      </w:r>
      <w:r>
        <w:rPr>
          <w:rFonts w:eastAsia="Times New Roman" w:cs="Times New Roman"/>
          <w:szCs w:val="24"/>
        </w:rPr>
        <w:t>Γραμματεία; Γιατί δεν την εντάσσετε στις υπηρεσίες του Υπουργείου Οικονομικώ</w:t>
      </w:r>
      <w:r>
        <w:rPr>
          <w:rFonts w:eastAsia="Times New Roman" w:cs="Times New Roman"/>
          <w:szCs w:val="24"/>
        </w:rPr>
        <w:t>ν; Η απάντηση νομίζω είναι αυθόρμητη. Διότι προφανώς θέλετε και εντός αυτού του ευαίσθητου ζητήματος να βολέψετε κόσμο ή τουλάχιστον αυτή είναι η δική μου εκτίμηση.</w:t>
      </w:r>
    </w:p>
    <w:p w14:paraId="31B166B8"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Προχωράμε παρακάτω. Η αδιαφάνεια είναι ένα μεγάλο θέμα αυτού του σχεδίου νόμου. Υπάρχει σύν</w:t>
      </w:r>
      <w:r>
        <w:rPr>
          <w:rFonts w:eastAsia="Times New Roman" w:cs="Times New Roman"/>
          <w:szCs w:val="24"/>
        </w:rPr>
        <w:t>τμηση προθεσμιών. Να το δεχθούμε. Να δεχθούμε ότι τα πράγματα πρέπει να γίνουν γρήγορα, παρά το γεγονός ότι ένα</w:t>
      </w:r>
      <w:r>
        <w:rPr>
          <w:rFonts w:eastAsia="Times New Roman" w:cs="Times New Roman"/>
          <w:szCs w:val="24"/>
        </w:rPr>
        <w:t>ν</w:t>
      </w:r>
      <w:r>
        <w:rPr>
          <w:rFonts w:eastAsia="Times New Roman" w:cs="Times New Roman"/>
          <w:szCs w:val="24"/>
        </w:rPr>
        <w:t xml:space="preserve"> χρόνο ξέρετε και παρακολουθείτε την κατάσταση.</w:t>
      </w:r>
    </w:p>
    <w:p w14:paraId="31B166B9"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Όμως, για ποιο λόγο αυτές οι διαδικασίες με προμήθειες τύπου κοντέινερ, για παράδειγμα, δεν θα α</w:t>
      </w:r>
      <w:r>
        <w:rPr>
          <w:rFonts w:eastAsia="Times New Roman" w:cs="Times New Roman"/>
          <w:szCs w:val="24"/>
        </w:rPr>
        <w:t xml:space="preserve">νεβαίνουν στην «Διαύγεια»; Για ποιο λόγο; Εξηγήστε μου. Μήπως θα έχουμε υπερβάσεις στα κόστη; Μήπως η χώρα την πατήσει, όπως και με τους </w:t>
      </w:r>
      <w:proofErr w:type="spellStart"/>
      <w:r>
        <w:rPr>
          <w:rFonts w:eastAsia="Times New Roman" w:cs="Times New Roman"/>
          <w:szCs w:val="24"/>
        </w:rPr>
        <w:t>λυόμενους</w:t>
      </w:r>
      <w:proofErr w:type="spellEnd"/>
      <w:r>
        <w:rPr>
          <w:rFonts w:eastAsia="Times New Roman" w:cs="Times New Roman"/>
          <w:szCs w:val="24"/>
        </w:rPr>
        <w:t xml:space="preserve"> οικισμούς, που παρήγγειλε ο κ. </w:t>
      </w:r>
      <w:proofErr w:type="spellStart"/>
      <w:r>
        <w:rPr>
          <w:rFonts w:eastAsia="Times New Roman" w:cs="Times New Roman"/>
          <w:szCs w:val="24"/>
        </w:rPr>
        <w:t>Σπίρτζης</w:t>
      </w:r>
      <w:proofErr w:type="spellEnd"/>
      <w:r>
        <w:rPr>
          <w:rFonts w:eastAsia="Times New Roman" w:cs="Times New Roman"/>
          <w:szCs w:val="24"/>
        </w:rPr>
        <w:t xml:space="preserve"> σε υπερδιπλάσια τιμή από την αγορά; Έχουν βγει αυτά. Εν πάση </w:t>
      </w:r>
      <w:proofErr w:type="spellStart"/>
      <w:r>
        <w:rPr>
          <w:rFonts w:eastAsia="Times New Roman" w:cs="Times New Roman"/>
          <w:szCs w:val="24"/>
        </w:rPr>
        <w:t>περιπτώσ</w:t>
      </w:r>
      <w:r>
        <w:rPr>
          <w:rFonts w:eastAsia="Times New Roman" w:cs="Times New Roman"/>
          <w:szCs w:val="24"/>
        </w:rPr>
        <w:t>ει</w:t>
      </w:r>
      <w:proofErr w:type="spellEnd"/>
      <w:r>
        <w:rPr>
          <w:rFonts w:eastAsia="Times New Roman" w:cs="Times New Roman"/>
          <w:szCs w:val="24"/>
        </w:rPr>
        <w:t xml:space="preserve">, εάν κάνω λάθος σε αυτό, παρακαλώ, διευκρινίστε μου το εξής: Με τι; Με λιμουζίνα μεταφέρουν τους </w:t>
      </w:r>
      <w:proofErr w:type="spellStart"/>
      <w:r>
        <w:rPr>
          <w:rFonts w:eastAsia="Times New Roman" w:cs="Times New Roman"/>
          <w:szCs w:val="24"/>
        </w:rPr>
        <w:t>λυόμενους</w:t>
      </w:r>
      <w:proofErr w:type="spellEnd"/>
      <w:r>
        <w:rPr>
          <w:rFonts w:eastAsia="Times New Roman" w:cs="Times New Roman"/>
          <w:szCs w:val="24"/>
        </w:rPr>
        <w:t xml:space="preserve"> οικισμούς; Ένα εκατομμύριο ευρώ για την μεταφορά των </w:t>
      </w:r>
      <w:proofErr w:type="spellStart"/>
      <w:r>
        <w:rPr>
          <w:rFonts w:eastAsia="Times New Roman" w:cs="Times New Roman"/>
          <w:szCs w:val="24"/>
        </w:rPr>
        <w:t>κοντέινερς</w:t>
      </w:r>
      <w:proofErr w:type="spellEnd"/>
      <w:r>
        <w:rPr>
          <w:rFonts w:eastAsia="Times New Roman" w:cs="Times New Roman"/>
          <w:szCs w:val="24"/>
        </w:rPr>
        <w:t xml:space="preserve">; </w:t>
      </w:r>
    </w:p>
    <w:p w14:paraId="31B166BA"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Υπάρχει και κάτι ακόμα. Η προχειρότητα της νομοθέτησής σας είναι συγκλονιστική. </w:t>
      </w:r>
      <w:r>
        <w:rPr>
          <w:rFonts w:eastAsia="Times New Roman" w:cs="Times New Roman"/>
          <w:szCs w:val="24"/>
        </w:rPr>
        <w:t xml:space="preserve">Στο άρθρο 47 λέτε για την </w:t>
      </w:r>
      <w:proofErr w:type="spellStart"/>
      <w:r>
        <w:rPr>
          <w:rFonts w:eastAsia="Times New Roman" w:cs="Times New Roman"/>
          <w:szCs w:val="24"/>
        </w:rPr>
        <w:t>ευαλώτητα</w:t>
      </w:r>
      <w:proofErr w:type="spellEnd"/>
      <w:r>
        <w:rPr>
          <w:rFonts w:eastAsia="Times New Roman" w:cs="Times New Roman"/>
          <w:szCs w:val="24"/>
        </w:rPr>
        <w:t xml:space="preserve">. Τι είναι η </w:t>
      </w:r>
      <w:proofErr w:type="spellStart"/>
      <w:r>
        <w:rPr>
          <w:rFonts w:eastAsia="Times New Roman" w:cs="Times New Roman"/>
          <w:szCs w:val="24"/>
        </w:rPr>
        <w:t>ευαλώτητα</w:t>
      </w:r>
      <w:proofErr w:type="spellEnd"/>
      <w:r>
        <w:rPr>
          <w:rFonts w:eastAsia="Times New Roman" w:cs="Times New Roman"/>
          <w:szCs w:val="24"/>
        </w:rPr>
        <w:t>; Είναι νέος όρος; Μιλάτε για το ευάλωτο;</w:t>
      </w:r>
    </w:p>
    <w:p w14:paraId="31B166BB"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Πάμε σε κάτι πιο ουσιαστικό. Προσέξτε τώρα: Η εξουσιοδότηση της εξουσιοδότησης. Στο άρθρο 7 παράγραφο 8, διαβάζουμε ότι με υπουργική απόφαση θα καθοριστούν ο</w:t>
      </w:r>
      <w:r>
        <w:rPr>
          <w:rFonts w:eastAsia="Times New Roman" w:cs="Times New Roman"/>
          <w:szCs w:val="24"/>
        </w:rPr>
        <w:t>ι προϋποθέσεις για υπαγωγή αλ</w:t>
      </w:r>
      <w:r>
        <w:rPr>
          <w:rFonts w:eastAsia="Times New Roman" w:cs="Times New Roman"/>
          <w:szCs w:val="24"/>
        </w:rPr>
        <w:lastRenderedPageBreak/>
        <w:t xml:space="preserve">λοδαπών και </w:t>
      </w:r>
      <w:proofErr w:type="spellStart"/>
      <w:r>
        <w:rPr>
          <w:rFonts w:eastAsia="Times New Roman" w:cs="Times New Roman"/>
          <w:szCs w:val="24"/>
        </w:rPr>
        <w:t>ανιθαγενών</w:t>
      </w:r>
      <w:proofErr w:type="spellEnd"/>
      <w:r>
        <w:rPr>
          <w:rFonts w:eastAsia="Times New Roman" w:cs="Times New Roman"/>
          <w:szCs w:val="24"/>
        </w:rPr>
        <w:t xml:space="preserve"> σε καθεστώς προσωρινής προστασίας. Με την ίδια υπουργική απόφαση –προσέξτε, κύριοι συνάδελφοι!- θα ρυθμιστούν τα θέματα εφαρμογής των προεδρικών διαταγμάτων, που επίσης θα εκδοθούν κατ’ εξουσιοδότηση του </w:t>
      </w:r>
      <w:r>
        <w:rPr>
          <w:rFonts w:eastAsia="Times New Roman" w:cs="Times New Roman"/>
          <w:szCs w:val="24"/>
        </w:rPr>
        <w:t>νόμου. Η εξουσιοδότηση της εξουσιοδότησης! Είναι αυτό καλή νομοθέτηση; Δεν το νομίζω. Δεν τιμά ούτε το Κοινοβούλιο ούτε τους Βουλευτές.</w:t>
      </w:r>
    </w:p>
    <w:p w14:paraId="31B166BC"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Επίσης, θέλω να προσθέσω κάτι, που το είπε και ο εισηγητής μας, ο κ. Φωτήλας. Με τα ευρωπαϊκά κονδύλια τι γίνεται; Έχουμ</w:t>
      </w:r>
      <w:r>
        <w:rPr>
          <w:rFonts w:eastAsia="Times New Roman" w:cs="Times New Roman"/>
          <w:szCs w:val="24"/>
        </w:rPr>
        <w:t xml:space="preserve">ε ή δεν έχουμε απορροφήσει έστω και ένα ευρώ; Πείτε μας πόσα χρήματα, από ποιο </w:t>
      </w:r>
      <w:r>
        <w:rPr>
          <w:rFonts w:eastAsia="Times New Roman" w:cs="Times New Roman"/>
          <w:szCs w:val="24"/>
        </w:rPr>
        <w:t>τ</w:t>
      </w:r>
      <w:r>
        <w:rPr>
          <w:rFonts w:eastAsia="Times New Roman" w:cs="Times New Roman"/>
          <w:szCs w:val="24"/>
        </w:rPr>
        <w:t xml:space="preserve">αμείο και με ποια διαδικασία. Και αν όχι, δεν έχουμε απορροφήσει, ενώ είναι και κάθονται τα χρήματα, ποιος ευθύνεται γι’ αυτό; Ποιος θα λογοδοτήσει; </w:t>
      </w:r>
    </w:p>
    <w:p w14:paraId="31B166BD"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Επίσης, θα ήθελα να προσθέ</w:t>
      </w:r>
      <w:r>
        <w:rPr>
          <w:rFonts w:eastAsia="Times New Roman" w:cs="Times New Roman"/>
          <w:szCs w:val="24"/>
        </w:rPr>
        <w:t xml:space="preserve">σω και κάτι άλλο: Όταν αποφασίζεις να κάνεις εξωτερική πολιτική ερήμην των συμμάχων σου, θα τους βρίσκεις μπροστά σου. Όταν προσπαθείς να κάνεις μόνο στα λόγια πολιτική </w:t>
      </w:r>
      <w:r>
        <w:rPr>
          <w:rFonts w:eastAsia="Times New Roman" w:cs="Times New Roman"/>
          <w:szCs w:val="24"/>
        </w:rPr>
        <w:lastRenderedPageBreak/>
        <w:t>στήριξης των προσφύγων και αφήνεις ανεξέλεγκτες ΜΚΟ και τον οποιονδήποτε να αλωνίζει στ</w:t>
      </w:r>
      <w:r>
        <w:rPr>
          <w:rFonts w:eastAsia="Times New Roman" w:cs="Times New Roman"/>
          <w:szCs w:val="24"/>
        </w:rPr>
        <w:t>η χώρα σου και να ρυθμίζει εκείνος ως ένα βαθμό τις εξελίξεις, τότε είσαι υπόλογος. Πρέπει να δώσεις απαντήσεις.</w:t>
      </w:r>
    </w:p>
    <w:p w14:paraId="31B166BE"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λυπάμαι που δεν είναι εδώ ο κ. </w:t>
      </w:r>
      <w:proofErr w:type="spellStart"/>
      <w:r>
        <w:rPr>
          <w:rFonts w:eastAsia="Times New Roman" w:cs="Times New Roman"/>
          <w:szCs w:val="24"/>
        </w:rPr>
        <w:t>Μουζάλας</w:t>
      </w:r>
      <w:proofErr w:type="spellEnd"/>
      <w:r>
        <w:rPr>
          <w:rFonts w:eastAsia="Times New Roman" w:cs="Times New Roman"/>
          <w:szCs w:val="24"/>
        </w:rPr>
        <w:t>. Θα ήθελα να του πω ότι δεν είναι καλά ενημερωμένος. Είπε ότι μέχρι το Μά</w:t>
      </w:r>
      <w:r>
        <w:rPr>
          <w:rFonts w:eastAsia="Times New Roman" w:cs="Times New Roman"/>
          <w:szCs w:val="24"/>
        </w:rPr>
        <w:t xml:space="preserve">ρτιο, κανένα κόμμα –λέει- δεν ασχολούταν με το προσφυγικό. Πού το είδε αυτό; Και ανακοινώσεις στείλαμε και επιστολές έχουμε στείλει και ερωτήσεις στον Κοινοβουλευτικό Έλεγχο έχουμε καταθέσει, αλλά προφανώς ο κ. </w:t>
      </w:r>
      <w:proofErr w:type="spellStart"/>
      <w:r>
        <w:rPr>
          <w:rFonts w:eastAsia="Times New Roman" w:cs="Times New Roman"/>
          <w:szCs w:val="24"/>
        </w:rPr>
        <w:t>Μουζάλας</w:t>
      </w:r>
      <w:proofErr w:type="spellEnd"/>
      <w:r>
        <w:rPr>
          <w:rFonts w:eastAsia="Times New Roman" w:cs="Times New Roman"/>
          <w:szCs w:val="24"/>
        </w:rPr>
        <w:t xml:space="preserve"> ήταν απασχολημένος με άλλα πράγματα.</w:t>
      </w:r>
      <w:r>
        <w:rPr>
          <w:rFonts w:eastAsia="Times New Roman" w:cs="Times New Roman"/>
          <w:szCs w:val="24"/>
        </w:rPr>
        <w:t xml:space="preserve"> </w:t>
      </w:r>
    </w:p>
    <w:p w14:paraId="31B166BF" w14:textId="77777777" w:rsidR="00643513" w:rsidRDefault="00AD6DE5">
      <w:pPr>
        <w:spacing w:line="600" w:lineRule="auto"/>
        <w:ind w:firstLine="720"/>
        <w:jc w:val="both"/>
        <w:rPr>
          <w:rFonts w:eastAsia="Times New Roman" w:cs="Times New Roman"/>
          <w:szCs w:val="24"/>
        </w:rPr>
      </w:pP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xml:space="preserve">, να μας πείτε γιατί περιμένατε έναν χρόνο για να ασχοληθείτε επιτέλους με τη δημιουργία ενός στοιχειώδους μηχανισμού εντός της κρατικής μηχανής για την προσφυγική πολιτική; Είναι αλήθεια ή όχι ότι όλους αυτούς τους μήνες το υποτιθέμενο </w:t>
      </w:r>
      <w:r>
        <w:rPr>
          <w:rFonts w:eastAsia="Times New Roman" w:cs="Times New Roman"/>
          <w:szCs w:val="24"/>
        </w:rPr>
        <w:t xml:space="preserve">όσον αφορά την αρμοδιότητα Υπουργείο Μεταναστευτικής Πολιτικής είχε δώδεκα ή δεκαπέντε υπαλλήλους; Ότι δεν είχε πόρους; Ότι δεν είχε αρμοδιότητες; </w:t>
      </w:r>
    </w:p>
    <w:p w14:paraId="31B166C0" w14:textId="77777777" w:rsidR="00643513" w:rsidRDefault="00AD6DE5">
      <w:pPr>
        <w:spacing w:line="600" w:lineRule="auto"/>
        <w:ind w:firstLine="720"/>
        <w:jc w:val="both"/>
        <w:rPr>
          <w:rFonts w:eastAsia="Times New Roman"/>
          <w:bCs/>
        </w:rPr>
      </w:pPr>
      <w:r>
        <w:rPr>
          <w:rFonts w:eastAsia="Times New Roman" w:cs="Times New Roman"/>
        </w:rPr>
        <w:lastRenderedPageBreak/>
        <w:t xml:space="preserve">Και έρχεστε τώρα, να ενσωματώσουμε, να προσαρμόσουμε την </w:t>
      </w:r>
      <w:r>
        <w:rPr>
          <w:rFonts w:eastAsia="Times New Roman" w:cs="Times New Roman"/>
        </w:rPr>
        <w:t>ε</w:t>
      </w:r>
      <w:r>
        <w:rPr>
          <w:rFonts w:eastAsia="Times New Roman" w:cs="Times New Roman"/>
        </w:rPr>
        <w:t xml:space="preserve">υρωπαϊκή </w:t>
      </w:r>
      <w:r>
        <w:rPr>
          <w:rFonts w:eastAsia="Times New Roman" w:cs="Times New Roman"/>
        </w:rPr>
        <w:t>ο</w:t>
      </w:r>
      <w:r>
        <w:rPr>
          <w:rFonts w:eastAsia="Times New Roman" w:cs="Times New Roman"/>
        </w:rPr>
        <w:t>δηγία για τα θέματα τα προσφυγικά και το</w:t>
      </w:r>
      <w:r>
        <w:rPr>
          <w:rFonts w:eastAsia="Times New Roman" w:cs="Times New Roman"/>
        </w:rPr>
        <w:t xml:space="preserve">υ ασύλου στην ελληνική νομοθεσία και «τρένο» από πίσω ό,τι </w:t>
      </w:r>
      <w:proofErr w:type="spellStart"/>
      <w:r>
        <w:rPr>
          <w:rFonts w:eastAsia="Times New Roman" w:cs="Times New Roman"/>
        </w:rPr>
        <w:t>τσαπατσοδουλειά</w:t>
      </w:r>
      <w:proofErr w:type="spellEnd"/>
      <w:r>
        <w:rPr>
          <w:rFonts w:eastAsia="Times New Roman" w:cs="Times New Roman"/>
        </w:rPr>
        <w:t xml:space="preserve"> έχετε σκεφτεί. Αρκεί να φτιάξετε μ</w:t>
      </w:r>
      <w:r>
        <w:rPr>
          <w:rFonts w:eastAsia="Times New Roman" w:cs="Times New Roman"/>
        </w:rPr>
        <w:t>ί</w:t>
      </w:r>
      <w:r>
        <w:rPr>
          <w:rFonts w:eastAsia="Times New Roman" w:cs="Times New Roman"/>
        </w:rPr>
        <w:t xml:space="preserve">α νέα δημόσια δομή, που να έχει χίλιες πεντακόσιες προσλήψεις, που να </w:t>
      </w:r>
      <w:r>
        <w:rPr>
          <w:rFonts w:eastAsia="Times New Roman"/>
          <w:bCs/>
        </w:rPr>
        <w:t>έχει συμβάσεις, που να έχει προμήθειες, οι οποίες να μην περνούν από την καν</w:t>
      </w:r>
      <w:r>
        <w:rPr>
          <w:rFonts w:eastAsia="Times New Roman"/>
          <w:bCs/>
        </w:rPr>
        <w:t xml:space="preserve">ονική διαδικασία. Και έτσι λύσατε το πρόβλημα. </w:t>
      </w:r>
    </w:p>
    <w:p w14:paraId="31B166C1" w14:textId="77777777" w:rsidR="00643513" w:rsidRDefault="00AD6DE5">
      <w:pPr>
        <w:spacing w:line="600" w:lineRule="auto"/>
        <w:ind w:firstLine="720"/>
        <w:jc w:val="both"/>
        <w:rPr>
          <w:rFonts w:eastAsia="Times New Roman"/>
          <w:bCs/>
        </w:rPr>
      </w:pPr>
      <w:r>
        <w:rPr>
          <w:rFonts w:eastAsia="Times New Roman"/>
          <w:bCs/>
        </w:rPr>
        <w:t>Λοιπόν, εμείς θεωρούμε ότι έχετε πλήρως αποτύχει στο προσφυγικό. Είστε υπόλογοι έναντι και των Ελλήνων και των μεταναστών και των προσφύγων και των Ευρωπαίων και κάποια στιγμή πρέπει επιτέλους να αναλάβετε τι</w:t>
      </w:r>
      <w:r>
        <w:rPr>
          <w:rFonts w:eastAsia="Times New Roman"/>
          <w:bCs/>
        </w:rPr>
        <w:t xml:space="preserve">ς ευθύνες σας. </w:t>
      </w:r>
    </w:p>
    <w:p w14:paraId="31B166C2" w14:textId="77777777" w:rsidR="00643513" w:rsidRDefault="00AD6DE5">
      <w:pPr>
        <w:spacing w:line="600" w:lineRule="auto"/>
        <w:ind w:firstLine="720"/>
        <w:jc w:val="both"/>
        <w:rPr>
          <w:rFonts w:eastAsia="Times New Roman"/>
          <w:bCs/>
        </w:rPr>
      </w:pPr>
      <w:r>
        <w:rPr>
          <w:rFonts w:eastAsia="Times New Roman"/>
          <w:bCs/>
        </w:rPr>
        <w:t>Μ</w:t>
      </w:r>
      <w:r>
        <w:rPr>
          <w:rFonts w:eastAsia="Times New Roman"/>
          <w:bCs/>
        </w:rPr>
        <w:t>ί</w:t>
      </w:r>
      <w:r>
        <w:rPr>
          <w:rFonts w:eastAsia="Times New Roman"/>
          <w:bCs/>
        </w:rPr>
        <w:t>α καλή ίσως κίνηση θα ήταν να αποφασίσετε ότι χρειάζεστε μ</w:t>
      </w:r>
      <w:r>
        <w:rPr>
          <w:rFonts w:eastAsia="Times New Roman"/>
          <w:bCs/>
        </w:rPr>
        <w:t>ί</w:t>
      </w:r>
      <w:r>
        <w:rPr>
          <w:rFonts w:eastAsia="Times New Roman"/>
          <w:bCs/>
        </w:rPr>
        <w:t xml:space="preserve">α άλλη πολιτική, σε συνεννόηση, </w:t>
      </w:r>
      <w:r>
        <w:rPr>
          <w:rFonts w:eastAsia="Times New Roman"/>
          <w:bCs/>
          <w:shd w:val="clear" w:color="auto" w:fill="FFFFFF"/>
        </w:rPr>
        <w:t>βεβαίως,</w:t>
      </w:r>
      <w:r>
        <w:rPr>
          <w:rFonts w:eastAsia="Times New Roman"/>
          <w:bCs/>
        </w:rPr>
        <w:t xml:space="preserve"> με το Συμβούλιο των Πολιτικών Αρχηγών και με τα υπόλοιπα κοινοβουλευτικά κόμματα. </w:t>
      </w:r>
    </w:p>
    <w:p w14:paraId="31B166C3" w14:textId="77777777" w:rsidR="00643513" w:rsidRDefault="00AD6DE5">
      <w:pPr>
        <w:spacing w:line="600" w:lineRule="auto"/>
        <w:ind w:firstLine="720"/>
        <w:jc w:val="both"/>
        <w:rPr>
          <w:rFonts w:eastAsia="Times New Roman"/>
          <w:bCs/>
        </w:rPr>
      </w:pPr>
      <w:r>
        <w:rPr>
          <w:rFonts w:eastAsia="Times New Roman"/>
          <w:bCs/>
        </w:rPr>
        <w:lastRenderedPageBreak/>
        <w:t xml:space="preserve">Κυρίες και κύριοι συνάδελφοι, εμείς θα παρακολουθούμε τις εξελίξεις. Δεν θα το αφήσουμε έτσι και περιμένουμε κάποιες απαντήσεις από τον κ. </w:t>
      </w:r>
      <w:proofErr w:type="spellStart"/>
      <w:r>
        <w:rPr>
          <w:rFonts w:eastAsia="Times New Roman"/>
          <w:bCs/>
        </w:rPr>
        <w:t>Μουζάλα</w:t>
      </w:r>
      <w:proofErr w:type="spellEnd"/>
      <w:r>
        <w:rPr>
          <w:rFonts w:eastAsia="Times New Roman"/>
          <w:bCs/>
        </w:rPr>
        <w:t xml:space="preserve">. Ελπίζω ο κ. </w:t>
      </w:r>
      <w:proofErr w:type="spellStart"/>
      <w:r>
        <w:rPr>
          <w:rFonts w:eastAsia="Times New Roman"/>
          <w:bCs/>
        </w:rPr>
        <w:t>Φλαμπουράρης</w:t>
      </w:r>
      <w:proofErr w:type="spellEnd"/>
      <w:r>
        <w:rPr>
          <w:rFonts w:eastAsia="Times New Roman"/>
          <w:bCs/>
        </w:rPr>
        <w:t xml:space="preserve"> να του τα μεταφέρει. </w:t>
      </w:r>
    </w:p>
    <w:p w14:paraId="31B166C4" w14:textId="77777777" w:rsidR="00643513" w:rsidRDefault="00AD6DE5">
      <w:pPr>
        <w:spacing w:line="600" w:lineRule="auto"/>
        <w:ind w:firstLine="720"/>
        <w:jc w:val="both"/>
        <w:rPr>
          <w:rFonts w:eastAsia="Times New Roman"/>
          <w:bCs/>
        </w:rPr>
      </w:pPr>
      <w:r>
        <w:rPr>
          <w:rFonts w:eastAsia="Times New Roman"/>
          <w:bCs/>
        </w:rPr>
        <w:t xml:space="preserve">Ευχαριστώ πολύ. </w:t>
      </w:r>
    </w:p>
    <w:p w14:paraId="31B166C5" w14:textId="77777777" w:rsidR="00643513" w:rsidRDefault="00AD6DE5">
      <w:pPr>
        <w:spacing w:line="600" w:lineRule="auto"/>
        <w:ind w:firstLine="720"/>
        <w:jc w:val="both"/>
        <w:rPr>
          <w:rFonts w:eastAsia="Times New Roman"/>
          <w:bCs/>
        </w:rPr>
      </w:pPr>
      <w:r>
        <w:rPr>
          <w:rFonts w:eastAsia="Times New Roman"/>
          <w:b/>
          <w:bCs/>
          <w:shd w:val="clear" w:color="auto" w:fill="FFFFFF"/>
        </w:rPr>
        <w:t>ΠΡΟΕΔΡΕΥΩΝ (Γεώργιος Βαρεμένος):</w:t>
      </w:r>
      <w:r>
        <w:rPr>
          <w:rFonts w:eastAsia="Times New Roman"/>
          <w:bCs/>
          <w:shd w:val="clear" w:color="auto" w:fill="FFFFFF"/>
        </w:rPr>
        <w:t xml:space="preserve"> </w:t>
      </w:r>
      <w:r>
        <w:rPr>
          <w:rFonts w:eastAsia="Times New Roman"/>
          <w:bCs/>
        </w:rPr>
        <w:t>Εμείς ευχαρ</w:t>
      </w:r>
      <w:r>
        <w:rPr>
          <w:rFonts w:eastAsia="Times New Roman"/>
          <w:bCs/>
        </w:rPr>
        <w:t xml:space="preserve">ιστούμε. </w:t>
      </w:r>
    </w:p>
    <w:p w14:paraId="31B166C6" w14:textId="77777777" w:rsidR="00643513" w:rsidRDefault="00AD6DE5">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xml:space="preserve">, αφού προηγουμένως συμμετείχαν στο εκπαιδευτικό πρόγραμμα «1974 – </w:t>
      </w:r>
      <w:r>
        <w:rPr>
          <w:rFonts w:eastAsia="Times New Roman"/>
        </w:rPr>
        <w:t>Αποκατάσταση της Δημοκρατίας</w:t>
      </w:r>
      <w:r>
        <w:rPr>
          <w:rFonts w:eastAsia="Times New Roman" w:cs="Times New Roman"/>
        </w:rPr>
        <w:t>», που οργανώ</w:t>
      </w:r>
      <w:r>
        <w:rPr>
          <w:rFonts w:eastAsia="Times New Roman" w:cs="Times New Roman"/>
        </w:rPr>
        <w:t xml:space="preserve">νει το Ίδρυμα της </w:t>
      </w:r>
      <w:r>
        <w:rPr>
          <w:rFonts w:eastAsia="Times New Roman"/>
          <w:bCs/>
        </w:rPr>
        <w:t>Βουλή</w:t>
      </w:r>
      <w:r>
        <w:rPr>
          <w:rFonts w:eastAsia="Times New Roman" w:cs="Times New Roman"/>
        </w:rPr>
        <w:t>ς, τριάντα δύο μαθητές και μαθήτριες και δύο εκπαιδευτικοί συνοδοί τους από το 3</w:t>
      </w:r>
      <w:r>
        <w:rPr>
          <w:rFonts w:eastAsia="Times New Roman" w:cs="Times New Roman"/>
          <w:vertAlign w:val="superscript"/>
        </w:rPr>
        <w:t>ο</w:t>
      </w:r>
      <w:r>
        <w:rPr>
          <w:rFonts w:eastAsia="Times New Roman" w:cs="Times New Roman"/>
        </w:rPr>
        <w:t xml:space="preserve"> Γυμνάσιο Ζωγράφου.</w:t>
      </w:r>
    </w:p>
    <w:p w14:paraId="31B166C7" w14:textId="77777777" w:rsidR="00643513" w:rsidRDefault="00AD6DE5">
      <w:pPr>
        <w:spacing w:line="600" w:lineRule="auto"/>
        <w:ind w:firstLine="720"/>
        <w:jc w:val="both"/>
        <w:rPr>
          <w:rFonts w:eastAsia="Times New Roman" w:cs="Times New Roman"/>
        </w:rPr>
      </w:pPr>
      <w:r>
        <w:rPr>
          <w:rFonts w:eastAsia="Times New Roman" w:cs="Times New Roman"/>
        </w:rPr>
        <w:t xml:space="preserve">Η Βουλή τούς </w:t>
      </w:r>
      <w:r w:rsidRPr="003B478E">
        <w:rPr>
          <w:rFonts w:eastAsia="Times New Roman" w:cs="Times New Roman"/>
        </w:rPr>
        <w:t xml:space="preserve">καλωσορίζει. </w:t>
      </w:r>
    </w:p>
    <w:p w14:paraId="31B166C8" w14:textId="77777777" w:rsidR="00643513" w:rsidRDefault="00AD6DE5">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31B166C9" w14:textId="77777777" w:rsidR="00643513" w:rsidRDefault="00AD6DE5">
      <w:pPr>
        <w:spacing w:line="600" w:lineRule="auto"/>
        <w:ind w:firstLine="720"/>
        <w:jc w:val="both"/>
        <w:rPr>
          <w:rFonts w:eastAsia="Times New Roman"/>
          <w:bCs/>
        </w:rPr>
      </w:pPr>
      <w:r>
        <w:rPr>
          <w:rFonts w:eastAsia="Times New Roman"/>
          <w:bCs/>
        </w:rPr>
        <w:t xml:space="preserve">Ο κ. Χατζησάββας έχει τον λόγο για επτά λεπτά.  </w:t>
      </w:r>
    </w:p>
    <w:p w14:paraId="31B166CA" w14:textId="77777777" w:rsidR="00643513" w:rsidRDefault="00AD6DE5">
      <w:pPr>
        <w:spacing w:line="600" w:lineRule="auto"/>
        <w:ind w:firstLine="720"/>
        <w:jc w:val="both"/>
        <w:rPr>
          <w:rFonts w:eastAsia="Times New Roman"/>
          <w:bCs/>
        </w:rPr>
      </w:pPr>
      <w:r>
        <w:rPr>
          <w:rFonts w:eastAsia="Times New Roman"/>
          <w:b/>
          <w:bCs/>
        </w:rPr>
        <w:lastRenderedPageBreak/>
        <w:t>ΧΡΗΣΤΟΣ ΧΑΤΖΗΣΑΒΒΑΣ:</w:t>
      </w:r>
      <w:r>
        <w:rPr>
          <w:rFonts w:eastAsia="Times New Roman"/>
          <w:bCs/>
        </w:rPr>
        <w:t xml:space="preserve"> Να ξεκινήσω με κάτι που είπε ο Υπουργός, ότι δεν είπε κανένα κόμμα για αύξηση μεταναστευτικών ροών και προσφύγων πριν τον Μάιο. Είναι ο κ. </w:t>
      </w:r>
      <w:proofErr w:type="spellStart"/>
      <w:r>
        <w:rPr>
          <w:rFonts w:eastAsia="Times New Roman"/>
          <w:bCs/>
        </w:rPr>
        <w:t>Φλαμπουράρης</w:t>
      </w:r>
      <w:proofErr w:type="spellEnd"/>
      <w:r>
        <w:rPr>
          <w:rFonts w:eastAsia="Times New Roman"/>
          <w:bCs/>
        </w:rPr>
        <w:t xml:space="preserve"> εδώ, βέβαια, δεν είναι ο κ. </w:t>
      </w:r>
      <w:proofErr w:type="spellStart"/>
      <w:r>
        <w:rPr>
          <w:rFonts w:eastAsia="Times New Roman"/>
          <w:bCs/>
        </w:rPr>
        <w:t>Μουζάλας</w:t>
      </w:r>
      <w:proofErr w:type="spellEnd"/>
      <w:r>
        <w:rPr>
          <w:rFonts w:eastAsia="Times New Roman"/>
          <w:bCs/>
        </w:rPr>
        <w:t xml:space="preserve">. </w:t>
      </w:r>
    </w:p>
    <w:p w14:paraId="31B166CB" w14:textId="77777777" w:rsidR="00643513" w:rsidRDefault="00AD6DE5">
      <w:pPr>
        <w:spacing w:line="600" w:lineRule="auto"/>
        <w:ind w:firstLine="720"/>
        <w:jc w:val="both"/>
        <w:rPr>
          <w:rFonts w:eastAsia="Times New Roman"/>
          <w:bCs/>
        </w:rPr>
      </w:pPr>
      <w:r>
        <w:rPr>
          <w:rFonts w:eastAsia="Times New Roman"/>
          <w:bCs/>
        </w:rPr>
        <w:t xml:space="preserve">Είδατε τι γίνεται, όταν μιλάει η Χρυσή Αυγή </w:t>
      </w:r>
      <w:r>
        <w:rPr>
          <w:rFonts w:eastAsia="Times New Roman"/>
          <w:bCs/>
        </w:rPr>
        <w:t xml:space="preserve">και εσείς φεύγετε έξω; Θα τα είχαμε αποφύγει αυτά. Θα μας είχατε ακούσει και για τους αριθμούς και για τα </w:t>
      </w:r>
      <w:r>
        <w:rPr>
          <w:rFonts w:eastAsia="Times New Roman"/>
          <w:bCs/>
          <w:lang w:val="en-US"/>
        </w:rPr>
        <w:t>hot</w:t>
      </w:r>
      <w:r>
        <w:rPr>
          <w:rFonts w:eastAsia="Times New Roman"/>
          <w:bCs/>
        </w:rPr>
        <w:t xml:space="preserve"> </w:t>
      </w:r>
      <w:r>
        <w:rPr>
          <w:rFonts w:eastAsia="Times New Roman"/>
          <w:bCs/>
          <w:lang w:val="en-US"/>
        </w:rPr>
        <w:t>spots</w:t>
      </w:r>
      <w:r>
        <w:rPr>
          <w:rFonts w:eastAsia="Times New Roman"/>
          <w:bCs/>
        </w:rPr>
        <w:t xml:space="preserve"> και για τα προβλήματα με τις ΜΚΟ και δεν θα είχαμε φτάσει σε αυτό το σημείο τώρα. </w:t>
      </w:r>
    </w:p>
    <w:p w14:paraId="31B166CC" w14:textId="77777777" w:rsidR="00643513" w:rsidRDefault="00AD6DE5">
      <w:pPr>
        <w:spacing w:line="600" w:lineRule="auto"/>
        <w:ind w:firstLine="720"/>
        <w:jc w:val="both"/>
        <w:rPr>
          <w:rFonts w:eastAsia="Times New Roman"/>
          <w:bCs/>
        </w:rPr>
      </w:pPr>
      <w:r>
        <w:rPr>
          <w:rFonts w:eastAsia="Times New Roman"/>
          <w:bCs/>
        </w:rPr>
        <w:t>Καλά, τώρα, για τη Νέα Δημοκρατία έχω βαρεθεί σε κάθε νομ</w:t>
      </w:r>
      <w:r>
        <w:rPr>
          <w:rFonts w:eastAsia="Times New Roman"/>
          <w:bCs/>
        </w:rPr>
        <w:t xml:space="preserve">οσχέδιο να λέω τα ίδια και τα ίδια. Ακούω κάτι αγωνιώδη ερωτήματα του στιλ: «Μα καλά, αυτή είναι η Αριστερά; Αυτά θα κάνει η Αριστερά;». Ναι, αυτά κάνει η Αριστερά. Τι περιμένατε, κύριε </w:t>
      </w:r>
      <w:proofErr w:type="spellStart"/>
      <w:r>
        <w:rPr>
          <w:rFonts w:eastAsia="Times New Roman"/>
          <w:bCs/>
        </w:rPr>
        <w:t>Κικίλια</w:t>
      </w:r>
      <w:proofErr w:type="spellEnd"/>
      <w:r>
        <w:rPr>
          <w:rFonts w:eastAsia="Times New Roman"/>
          <w:bCs/>
        </w:rPr>
        <w:t xml:space="preserve">; Περιμένατε κάτι περισσότερο; Αυτή είναι η Αριστερά. </w:t>
      </w:r>
    </w:p>
    <w:p w14:paraId="31B166CD" w14:textId="77777777" w:rsidR="00643513" w:rsidRDefault="00AD6DE5">
      <w:pPr>
        <w:spacing w:line="600" w:lineRule="auto"/>
        <w:ind w:firstLine="720"/>
        <w:jc w:val="both"/>
        <w:rPr>
          <w:rFonts w:eastAsia="Times New Roman"/>
          <w:bCs/>
        </w:rPr>
      </w:pPr>
      <w:r>
        <w:rPr>
          <w:rFonts w:eastAsia="Times New Roman"/>
          <w:bCs/>
        </w:rPr>
        <w:lastRenderedPageBreak/>
        <w:t>Στα χαρτ</w:t>
      </w:r>
      <w:r>
        <w:rPr>
          <w:rFonts w:eastAsia="Times New Roman"/>
          <w:bCs/>
        </w:rPr>
        <w:t>ιά τα διεθνή και στις ομιλίες των στελεχών του ΣΥΡΙΖΑ και του Πρωθυπουργού ο όρος που χρησιμοποιείται είναι το «</w:t>
      </w:r>
      <w:r>
        <w:rPr>
          <w:rFonts w:eastAsia="Times New Roman"/>
          <w:bCs/>
          <w:lang w:val="en-US"/>
        </w:rPr>
        <w:t>illegal</w:t>
      </w:r>
      <w:r>
        <w:rPr>
          <w:rFonts w:eastAsia="Times New Roman"/>
          <w:bCs/>
        </w:rPr>
        <w:t xml:space="preserve"> </w:t>
      </w:r>
      <w:r>
        <w:rPr>
          <w:rFonts w:eastAsia="Times New Roman"/>
          <w:bCs/>
          <w:lang w:val="en-US"/>
        </w:rPr>
        <w:t>immigrant</w:t>
      </w:r>
      <w:r>
        <w:rPr>
          <w:rFonts w:eastAsia="Times New Roman"/>
          <w:bCs/>
        </w:rPr>
        <w:t>», δηλαδή «παράνομος μετανάστης». Παράνομος; Λαθρομετανάστης; Ξέρετε, αυτός ο όρος αναφέρεται στον τρόπο μετανάστευσης. Δεν ανα</w:t>
      </w:r>
      <w:r>
        <w:rPr>
          <w:rFonts w:eastAsia="Times New Roman"/>
          <w:bCs/>
        </w:rPr>
        <w:t xml:space="preserve">φέρεται στο άτομο. Οπότε θα πρέπει να το ξεπεράσετε αυτό, να ξεκολλήσετε. Γιατί δημιουργούνται κάποια προβλήματα. </w:t>
      </w:r>
    </w:p>
    <w:p w14:paraId="31B166CE" w14:textId="77777777" w:rsidR="00643513" w:rsidRDefault="00AD6DE5">
      <w:pPr>
        <w:spacing w:line="600" w:lineRule="auto"/>
        <w:ind w:firstLine="720"/>
        <w:jc w:val="both"/>
        <w:rPr>
          <w:rFonts w:eastAsia="Times New Roman"/>
          <w:bCs/>
          <w:shd w:val="clear" w:color="auto" w:fill="FFFFFF"/>
        </w:rPr>
      </w:pPr>
      <w:r>
        <w:rPr>
          <w:rFonts w:eastAsia="Times New Roman"/>
          <w:bCs/>
          <w:shd w:val="clear" w:color="auto" w:fill="FFFFFF"/>
        </w:rPr>
        <w:t xml:space="preserve">Παραδείγματος χάριν, </w:t>
      </w:r>
      <w:r>
        <w:rPr>
          <w:rFonts w:eastAsia="Times New Roman"/>
          <w:bCs/>
        </w:rPr>
        <w:t>τώρα το νομοσχέδιο λέει εδώ: «</w:t>
      </w:r>
      <w:r>
        <w:rPr>
          <w:rFonts w:eastAsia="Times New Roman"/>
          <w:bCs/>
        </w:rPr>
        <w:t>Ο</w:t>
      </w:r>
      <w:r>
        <w:rPr>
          <w:rFonts w:eastAsia="Times New Roman"/>
          <w:bCs/>
        </w:rPr>
        <w:t xml:space="preserve">ργάνωση και </w:t>
      </w:r>
      <w:r>
        <w:rPr>
          <w:rFonts w:eastAsia="Times New Roman"/>
          <w:bCs/>
          <w:shd w:val="clear" w:color="auto" w:fill="FFFFFF"/>
        </w:rPr>
        <w:t>λειτουργία της Υπηρεσίας Ασύλου για παροχές, για προστασία, για δωρεάν νομική</w:t>
      </w:r>
      <w:r>
        <w:rPr>
          <w:rFonts w:eastAsia="Times New Roman"/>
          <w:bCs/>
          <w:shd w:val="clear" w:color="auto" w:fill="FFFFFF"/>
        </w:rPr>
        <w:t xml:space="preserve"> προστασία, ιατροφαρμακευτική περίθαλψη κ.λπ. προσφύγων». Όχι μεταναστών; Έγινε αυτός ο διαχωρισμός; Δηλαδή, σε κάποια κέντρα φιλοξενίας, που έχουν διαχωριστεί οι πρόσφυγες και οι μετανάστες, αυτές οι παροχές θα είναι μόνο για τους πρόσφυγες; Δηλαδή για το</w:t>
      </w:r>
      <w:r>
        <w:rPr>
          <w:rFonts w:eastAsia="Times New Roman"/>
          <w:bCs/>
          <w:shd w:val="clear" w:color="auto" w:fill="FFFFFF"/>
        </w:rPr>
        <w:t xml:space="preserve"> 30% των Σύριων; Δεν θα είναι για τους υπόλοιπους;</w:t>
      </w:r>
    </w:p>
    <w:p w14:paraId="31B166CF" w14:textId="77777777" w:rsidR="00643513" w:rsidRDefault="00AD6DE5">
      <w:pPr>
        <w:spacing w:line="600" w:lineRule="auto"/>
        <w:ind w:firstLine="720"/>
        <w:jc w:val="both"/>
        <w:rPr>
          <w:rFonts w:eastAsia="Times New Roman"/>
          <w:bCs/>
          <w:shd w:val="clear" w:color="auto" w:fill="FFFFFF"/>
        </w:rPr>
      </w:pPr>
      <w:r>
        <w:rPr>
          <w:rFonts w:eastAsia="Times New Roman"/>
          <w:bCs/>
          <w:shd w:val="clear" w:color="auto" w:fill="FFFFFF"/>
        </w:rPr>
        <w:t xml:space="preserve">Κι αν κάποιος σας πρότεινε εκεί, έστω και μετά «των προσφύγων», να προσθέταμε ένα «και Ελλήνων»; Τι αντιδράσεις θα υπήρχαν, άραγε; Εγώ είμαι σίγουρος ποιες θα ήταν οι αντιδράσεις. </w:t>
      </w:r>
    </w:p>
    <w:p w14:paraId="31B166D0" w14:textId="77777777" w:rsidR="00643513" w:rsidRDefault="00AD6DE5">
      <w:pPr>
        <w:spacing w:line="600" w:lineRule="auto"/>
        <w:ind w:firstLine="720"/>
        <w:jc w:val="both"/>
        <w:rPr>
          <w:rFonts w:eastAsia="Times New Roman"/>
          <w:bCs/>
          <w:shd w:val="clear" w:color="auto" w:fill="FFFFFF"/>
        </w:rPr>
      </w:pPr>
      <w:r>
        <w:rPr>
          <w:rFonts w:eastAsia="Times New Roman"/>
          <w:bCs/>
          <w:shd w:val="clear" w:color="auto" w:fill="FFFFFF"/>
        </w:rPr>
        <w:lastRenderedPageBreak/>
        <w:t xml:space="preserve">Έκοψαν, λοιπόν, μερίδες σε συσσίτια από Έλληνες, άπορους, αναπήρους και αναξιοπαθούντες, αλλά και από αλλοδαπούς που είχαν έρθει με το πρωτύτερο καθεστώς και δεν είχαν χαρακτηριστεί ως πρόσφυγες. Και δεν μπορούσε να λειτουργήσει έτσι αυτός ο τρόπος με τον </w:t>
      </w:r>
      <w:r>
        <w:rPr>
          <w:rFonts w:eastAsia="Times New Roman"/>
          <w:bCs/>
          <w:shd w:val="clear" w:color="auto" w:fill="FFFFFF"/>
        </w:rPr>
        <w:t xml:space="preserve">οποίο μπορούν να δίνουν στους νέους αλλοδαπούς την ονομασία «πρόσφυγες» και να τιμολογηθεί καλύτερα ο γελοίος ανθρωπισμός σας. </w:t>
      </w:r>
    </w:p>
    <w:p w14:paraId="31B166D1" w14:textId="77777777" w:rsidR="00643513" w:rsidRDefault="00AD6DE5">
      <w:pPr>
        <w:spacing w:line="600" w:lineRule="auto"/>
        <w:ind w:firstLine="720"/>
        <w:jc w:val="both"/>
        <w:rPr>
          <w:rFonts w:eastAsia="Times New Roman"/>
          <w:bCs/>
          <w:shd w:val="clear" w:color="auto" w:fill="FFFFFF"/>
        </w:rPr>
      </w:pPr>
      <w:r>
        <w:rPr>
          <w:rFonts w:eastAsia="Times New Roman"/>
          <w:bCs/>
          <w:shd w:val="clear" w:color="auto" w:fill="FFFFFF"/>
        </w:rPr>
        <w:t>Θεωρεί δεδομένο, πλέον, και υποχρέωση του ελληνικού κράτους ο έποικος μουσουλμάνος σουνίτης ότι θα του παρέχουμε δωρεάν ιατροφαρ</w:t>
      </w:r>
      <w:r>
        <w:rPr>
          <w:rFonts w:eastAsia="Times New Roman"/>
          <w:bCs/>
          <w:shd w:val="clear" w:color="auto" w:fill="FFFFFF"/>
        </w:rPr>
        <w:t>μακευτική περίθαλψη, στέγη, φως, διαδίκτυο, τροφή, όταν αυτά δεν τα έχει δεδομένα, εννοείται, όχι ο άνεργος Έλληνας, αλλά ούτε καν ο Έλληνας που εργάζεται.</w:t>
      </w:r>
    </w:p>
    <w:p w14:paraId="31B166D2" w14:textId="77777777" w:rsidR="00643513" w:rsidRDefault="00AD6DE5">
      <w:pPr>
        <w:spacing w:line="600" w:lineRule="auto"/>
        <w:ind w:firstLine="720"/>
        <w:jc w:val="both"/>
        <w:rPr>
          <w:rFonts w:eastAsia="Times New Roman"/>
          <w:bCs/>
          <w:shd w:val="clear" w:color="auto" w:fill="FFFFFF"/>
        </w:rPr>
      </w:pPr>
      <w:r>
        <w:rPr>
          <w:rFonts w:eastAsia="Times New Roman"/>
          <w:bCs/>
          <w:shd w:val="clear" w:color="auto" w:fill="FFFFFF"/>
        </w:rPr>
        <w:t>Άκουσα, επίσης, να λένε από τον ΣΥΡΙΖΑ ότι δεν έφεραν αυτοί τους λαθρομετανάστες στην Ελλάδα. Εντάξε</w:t>
      </w:r>
      <w:r>
        <w:rPr>
          <w:rFonts w:eastAsia="Times New Roman"/>
          <w:bCs/>
          <w:shd w:val="clear" w:color="auto" w:fill="FFFFFF"/>
        </w:rPr>
        <w:t>ι, δεν κάνατε κάποιο τουριστικό γραφείο, να φέρνετε λαθρομετανάστες, αλλά κάτι προσκλήσεις τουριστικές τις στείλατε με ανακοινώσεις και πριν γίνετε Κυβέρνηση και μετά.</w:t>
      </w:r>
    </w:p>
    <w:p w14:paraId="31B166D3" w14:textId="77777777" w:rsidR="00643513" w:rsidRDefault="00AD6DE5">
      <w:pPr>
        <w:spacing w:line="600" w:lineRule="auto"/>
        <w:ind w:firstLine="720"/>
        <w:jc w:val="both"/>
        <w:rPr>
          <w:rFonts w:eastAsia="Times New Roman"/>
          <w:bCs/>
          <w:shd w:val="clear" w:color="auto" w:fill="FFFFFF"/>
        </w:rPr>
      </w:pPr>
      <w:r>
        <w:rPr>
          <w:rFonts w:eastAsia="Times New Roman"/>
          <w:bCs/>
          <w:shd w:val="clear" w:color="auto" w:fill="FFFFFF"/>
        </w:rPr>
        <w:lastRenderedPageBreak/>
        <w:t>Τώρα, φτάσαμε σε γελοιότητες. Εγώ τα βλέπω εκεί στο Κιλκίς. Μαλώνουν ποιος θα πάρει άδει</w:t>
      </w:r>
      <w:r>
        <w:rPr>
          <w:rFonts w:eastAsia="Times New Roman"/>
          <w:bCs/>
          <w:shd w:val="clear" w:color="auto" w:fill="FFFFFF"/>
        </w:rPr>
        <w:t xml:space="preserve">ες για καντίνες για να πάει να στήσει εκεί στους καταυλισμούς. Τώρα λάβαμε ένα </w:t>
      </w:r>
      <w:r>
        <w:rPr>
          <w:rFonts w:eastAsia="Times New Roman"/>
          <w:bCs/>
          <w:shd w:val="clear" w:color="auto" w:fill="FFFFFF"/>
          <w:lang w:val="en-US"/>
        </w:rPr>
        <w:t>e</w:t>
      </w:r>
      <w:r>
        <w:rPr>
          <w:rFonts w:eastAsia="Times New Roman"/>
          <w:bCs/>
          <w:shd w:val="clear" w:color="auto" w:fill="FFFFFF"/>
        </w:rPr>
        <w:t>-</w:t>
      </w:r>
      <w:r>
        <w:rPr>
          <w:rFonts w:eastAsia="Times New Roman"/>
          <w:bCs/>
          <w:shd w:val="clear" w:color="auto" w:fill="FFFFFF"/>
          <w:lang w:val="en-US"/>
        </w:rPr>
        <w:t>mail</w:t>
      </w:r>
      <w:r>
        <w:rPr>
          <w:rFonts w:eastAsia="Times New Roman"/>
          <w:bCs/>
          <w:shd w:val="clear" w:color="auto" w:fill="FFFFFF"/>
        </w:rPr>
        <w:t>, ότι μαλώνουν τα τουριστικά γραφεία με το ΚΤΕΛ για το άρθρο 80 που θα τους δώσει τη δυνατότητα να τους μεταφέρουν. Αυτά είναι γελοία, αλλά δυστυχώς δεν μπορούμε να γελάσο</w:t>
      </w:r>
      <w:r>
        <w:rPr>
          <w:rFonts w:eastAsia="Times New Roman"/>
          <w:bCs/>
          <w:shd w:val="clear" w:color="auto" w:fill="FFFFFF"/>
        </w:rPr>
        <w:t xml:space="preserve">υμε, γιατί η κατάσταση είναι πολύ θλιβερή. </w:t>
      </w:r>
    </w:p>
    <w:p w14:paraId="31B166D4" w14:textId="77777777" w:rsidR="00643513" w:rsidRDefault="00AD6DE5">
      <w:pPr>
        <w:spacing w:line="600" w:lineRule="auto"/>
        <w:ind w:firstLine="720"/>
        <w:jc w:val="both"/>
        <w:rPr>
          <w:rFonts w:eastAsia="Times New Roman" w:cs="Times New Roman"/>
        </w:rPr>
      </w:pPr>
      <w:r>
        <w:rPr>
          <w:rFonts w:eastAsia="Times New Roman"/>
          <w:bCs/>
          <w:shd w:val="clear" w:color="auto" w:fill="FFFFFF"/>
        </w:rPr>
        <w:t>Όλα αυτά δημιουργήθηκαν, γιατί η Αραβική Άνοιξη, που όλοι δήθεν οι προοδευτικοί καλωσορίσατε, οδήγησε σε αυτή τη ροή μουσουλμάνων εποίκων προς την Ευρώπη και ειδικότερα στην Ελλάδα. Λέω «έποικοι», γιατί πλέον δεν</w:t>
      </w:r>
      <w:r>
        <w:rPr>
          <w:rFonts w:eastAsia="Times New Roman"/>
          <w:bCs/>
          <w:shd w:val="clear" w:color="auto" w:fill="FFFFFF"/>
        </w:rPr>
        <w:t xml:space="preserve"> είναι ροές. Έρχονται και μένουν εδώ. Εγκαθίστανται εδώ. Θα μείνουν εδώ, τέλος πάντων. </w:t>
      </w:r>
    </w:p>
    <w:p w14:paraId="31B166D5"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Έχει ενδιαφέρον να δούμε ότι στην Αίγυπτο και στη Λιβύη, που πέτυχε περίπου το πραξικόπημα των Αδελφών Μουσουλμάνων και η Αραβική </w:t>
      </w:r>
      <w:r>
        <w:rPr>
          <w:rFonts w:eastAsia="Times New Roman" w:cs="Times New Roman"/>
          <w:szCs w:val="24"/>
        </w:rPr>
        <w:t>Ά</w:t>
      </w:r>
      <w:r>
        <w:rPr>
          <w:rFonts w:eastAsia="Times New Roman" w:cs="Times New Roman"/>
          <w:szCs w:val="24"/>
        </w:rPr>
        <w:t xml:space="preserve">νοιξη, δεν είχαμε τέτοια προβλήματα. </w:t>
      </w:r>
      <w:r>
        <w:rPr>
          <w:rFonts w:eastAsia="Times New Roman" w:cs="Times New Roman"/>
          <w:szCs w:val="24"/>
        </w:rPr>
        <w:t xml:space="preserve">Στη Συρία, όμως, το παιχνίδι των συμμάχων χάλασε. Δεν μπόρεσαν να διώξουν τον </w:t>
      </w:r>
      <w:proofErr w:type="spellStart"/>
      <w:r>
        <w:rPr>
          <w:rFonts w:eastAsia="Times New Roman" w:cs="Times New Roman"/>
          <w:szCs w:val="24"/>
        </w:rPr>
        <w:t>Άσαντ</w:t>
      </w:r>
      <w:proofErr w:type="spellEnd"/>
      <w:r>
        <w:rPr>
          <w:rFonts w:eastAsia="Times New Roman" w:cs="Times New Roman"/>
          <w:szCs w:val="24"/>
        </w:rPr>
        <w:t xml:space="preserve">, οπότε και πέρασαν σε δεύτερη βαθμίδα </w:t>
      </w:r>
      <w:r>
        <w:rPr>
          <w:rFonts w:eastAsia="Times New Roman" w:cs="Times New Roman"/>
          <w:szCs w:val="24"/>
        </w:rPr>
        <w:lastRenderedPageBreak/>
        <w:t>εμφυλίου, θα λέγαμε. Αυτό δημιούργησε μεγάλες ροές μεταναστών. Εμφανίστηκαν πρόσφυγες από τη Συρία τελικά εμφανίστηκαν όμως και από το</w:t>
      </w:r>
      <w:r>
        <w:rPr>
          <w:rFonts w:eastAsia="Times New Roman" w:cs="Times New Roman"/>
          <w:szCs w:val="24"/>
        </w:rPr>
        <w:t xml:space="preserve"> Αφγανιστάν, από το Ιράκ, το Πακιστάν, από εβδομήντα χώρες ακόμα, κόλλησαν μαζί με αυτούς και έφτιαξαν το τόσο βολικό θεατρικό έργο, καπιταλιστικής σκηνοθεσίας εκατό τοις εκατό, που λέγεται «προσφυγικές ροές και περήφανοι πλήρως τηλεοπτικά καλυπτόμενοι και</w:t>
      </w:r>
      <w:r>
        <w:rPr>
          <w:rFonts w:eastAsia="Times New Roman" w:cs="Times New Roman"/>
          <w:szCs w:val="24"/>
        </w:rPr>
        <w:t xml:space="preserve"> αδρά αμειβόμενοι φιλάνθρωποι». </w:t>
      </w:r>
    </w:p>
    <w:p w14:paraId="31B166D6"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Είναι πλέον ξεκάθαρο ότι υπάρχουν πάρα πολλά άτομα, τα οποία πρωτοστατούν υπέρ των μη κυβερνητικών οργανώσεων, που είναι μέλη ή ιδιοκτήτες μη κυβερνητικών οργανώσεων και ετοιμάζουν δουλειά με ατελείωτα κονδύλια για τα </w:t>
      </w:r>
      <w:proofErr w:type="spellStart"/>
      <w:r>
        <w:rPr>
          <w:rFonts w:eastAsia="Times New Roman" w:cs="Times New Roman"/>
          <w:szCs w:val="24"/>
        </w:rPr>
        <w:t>παραμ</w:t>
      </w:r>
      <w:r>
        <w:rPr>
          <w:rFonts w:eastAsia="Times New Roman" w:cs="Times New Roman"/>
          <w:szCs w:val="24"/>
        </w:rPr>
        <w:t>άγαζά</w:t>
      </w:r>
      <w:proofErr w:type="spellEnd"/>
      <w:r>
        <w:rPr>
          <w:rFonts w:eastAsia="Times New Roman" w:cs="Times New Roman"/>
          <w:szCs w:val="24"/>
        </w:rPr>
        <w:t xml:space="preserve"> τους. Κοινό μυστικό είναι ότι οι μη κυβερνητικές οργανώσεις στην Ελλάδα είναι εξέλιξη του πεπερασμένου πολιτικά διορισμού στο </w:t>
      </w:r>
      <w:r>
        <w:rPr>
          <w:rFonts w:eastAsia="Times New Roman" w:cs="Times New Roman"/>
          <w:szCs w:val="24"/>
        </w:rPr>
        <w:t>δ</w:t>
      </w:r>
      <w:r>
        <w:rPr>
          <w:rFonts w:eastAsia="Times New Roman" w:cs="Times New Roman"/>
          <w:szCs w:val="24"/>
        </w:rPr>
        <w:t>ημόσιο υπαλλήλων. Πλέον διορίζουμε ελεύθερους επαγγελματίες, δηλαδή φτιάχνουμε ελεύθερους επαγγελματίες, οι οποίοι χρηματοδ</w:t>
      </w:r>
      <w:r>
        <w:rPr>
          <w:rFonts w:eastAsia="Times New Roman" w:cs="Times New Roman"/>
          <w:szCs w:val="24"/>
        </w:rPr>
        <w:t xml:space="preserve">οτούνται αποκλειστικά από το </w:t>
      </w:r>
      <w:r>
        <w:rPr>
          <w:rFonts w:eastAsia="Times New Roman" w:cs="Times New Roman"/>
          <w:szCs w:val="24"/>
        </w:rPr>
        <w:t>δ</w:t>
      </w:r>
      <w:r>
        <w:rPr>
          <w:rFonts w:eastAsia="Times New Roman" w:cs="Times New Roman"/>
          <w:szCs w:val="24"/>
        </w:rPr>
        <w:t xml:space="preserve">ημόσιο, ίσως όχι από την Ελλάδα, αλλά από διεθνείς φορείς, την Ευρωπαϊκή Ένωση. </w:t>
      </w:r>
    </w:p>
    <w:p w14:paraId="31B166D7"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Τώρα, το πώς είναι συμβατό οι έμποροι πολέμου της Ευρωπαϊκής Ένωσης και της Αμερικής να δίνουν χρήματα σε μη κυβερνητικές οργανώσεις, για να διαχ</w:t>
      </w:r>
      <w:r>
        <w:rPr>
          <w:rFonts w:eastAsia="Times New Roman" w:cs="Times New Roman"/>
          <w:szCs w:val="24"/>
        </w:rPr>
        <w:t xml:space="preserve">ειριστούν μεταναστευτικές ροές που οι ίδιοι δημιούργησαν με τις βόμβες τους, μόνο με μια διαπίστωση </w:t>
      </w:r>
      <w:proofErr w:type="spellStart"/>
      <w:r>
        <w:rPr>
          <w:rFonts w:eastAsia="Times New Roman" w:cs="Times New Roman"/>
          <w:szCs w:val="24"/>
        </w:rPr>
        <w:t>κομπλεξισμού</w:t>
      </w:r>
      <w:proofErr w:type="spellEnd"/>
      <w:r>
        <w:rPr>
          <w:rFonts w:eastAsia="Times New Roman" w:cs="Times New Roman"/>
          <w:szCs w:val="24"/>
        </w:rPr>
        <w:t xml:space="preserve">, τύψεων ή απλά μεθόδευσης και εξαγοράς αριστερών συνειδήσεων, με καλό τάισμα, μπορεί ίσως να εξηγηθεί. </w:t>
      </w:r>
    </w:p>
    <w:p w14:paraId="31B166D8"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Το γιατί επιλέγουν οι μεταναστευτικές ρ</w:t>
      </w:r>
      <w:r>
        <w:rPr>
          <w:rFonts w:eastAsia="Times New Roman" w:cs="Times New Roman"/>
          <w:szCs w:val="24"/>
        </w:rPr>
        <w:t>οές να περάσουν από την Ελλάδα, να διακινδυνεύσουν τα παιδιά τους στη θάλασσα, όταν υπάρχουν χερσαία σύνορα, το έχουμε πει εκατό φορές. Έχουμε το πρόβλημα τώρα με τα ασυνόδευτα. Διάβαζα ότι στη Σουηδία χίλια παιδιά ψάχνουν να βρουν οικογένειες και επιδοτού</w:t>
      </w:r>
      <w:r>
        <w:rPr>
          <w:rFonts w:eastAsia="Times New Roman" w:cs="Times New Roman"/>
          <w:szCs w:val="24"/>
        </w:rPr>
        <w:t xml:space="preserve">νται κάποιοι για να τους φιλοξενήσουν. </w:t>
      </w:r>
    </w:p>
    <w:p w14:paraId="31B166D9"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Θα ήταν όμως περίεργο, αν δεν ξέραμε με ποιους έχουμε να κάνουμε. Να μιλήσω για τον ΣΥΡΙΖΑ και για τους Ανεξάρτητους Έλληνες. Όλα, όμως, τα υπόλοιπα κόμματα, που ψηφίσατε κάποιους νόμους πριν, </w:t>
      </w:r>
      <w:r>
        <w:rPr>
          <w:rFonts w:eastAsia="Times New Roman" w:cs="Times New Roman"/>
          <w:szCs w:val="24"/>
        </w:rPr>
        <w:lastRenderedPageBreak/>
        <w:t xml:space="preserve">δημιουργήσατε ένα πολύ </w:t>
      </w:r>
      <w:r>
        <w:rPr>
          <w:rFonts w:eastAsia="Times New Roman" w:cs="Times New Roman"/>
          <w:szCs w:val="24"/>
        </w:rPr>
        <w:t>φιλόξενο περιβάλλον με νόμους, όπως ήταν της ιθαγένειας σε παιδιά που αναγκαστικά θα κρατήσουν και τους γονείς τους, με τα τζαμιά. Με δηλώσεις, τώρα περί αφομοίωσης των εποίκων μουσουλμάνων και την ένταξη των παιδιών τους στα σχολεία, βλέπουμε να συνεχίζετ</w:t>
      </w:r>
      <w:r>
        <w:rPr>
          <w:rFonts w:eastAsia="Times New Roman" w:cs="Times New Roman"/>
          <w:szCs w:val="24"/>
        </w:rPr>
        <w:t xml:space="preserve">αι αυτό το πράγμα. Υπήρχε δηλαδή μια μεθόδευση. Επίσης, βλέπουμε να εξαντλείται όλη η ευαισθησία της Αριστεράς για την αθεΐα μόνο για τους χριστιανούς. Για τους μουσουλμάνους σάς βλέπω να θέλετε να έχουν δικαιώματα, να μπορούν να λειτουργήσουν. Δεν πρέπει </w:t>
      </w:r>
      <w:r>
        <w:rPr>
          <w:rFonts w:eastAsia="Times New Roman" w:cs="Times New Roman"/>
          <w:szCs w:val="24"/>
        </w:rPr>
        <w:t xml:space="preserve">να ξεχνάμε ότι η Νέα Δημοκρατία είχε προτείνει στρατόπεδα για κέντρα φιλοξενίας λαθρομεταναστών, με το πρότυπο του </w:t>
      </w:r>
      <w:proofErr w:type="spellStart"/>
      <w:r>
        <w:rPr>
          <w:rFonts w:eastAsia="Times New Roman" w:cs="Times New Roman"/>
          <w:szCs w:val="24"/>
        </w:rPr>
        <w:t>Παρανεστίου</w:t>
      </w:r>
      <w:proofErr w:type="spellEnd"/>
      <w:r>
        <w:rPr>
          <w:rFonts w:eastAsia="Times New Roman" w:cs="Times New Roman"/>
          <w:szCs w:val="24"/>
        </w:rPr>
        <w:t xml:space="preserve">, της Κορίνθου, της </w:t>
      </w:r>
      <w:proofErr w:type="spellStart"/>
      <w:r>
        <w:rPr>
          <w:rFonts w:eastAsia="Times New Roman" w:cs="Times New Roman"/>
          <w:szCs w:val="24"/>
        </w:rPr>
        <w:t>Αμυγδαλέζας</w:t>
      </w:r>
      <w:proofErr w:type="spellEnd"/>
      <w:r>
        <w:rPr>
          <w:rFonts w:eastAsia="Times New Roman" w:cs="Times New Roman"/>
          <w:szCs w:val="24"/>
        </w:rPr>
        <w:t xml:space="preserve"> κτλ. </w:t>
      </w:r>
    </w:p>
    <w:p w14:paraId="31B166DA"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Να πω δυο λόγια για το θέμα της </w:t>
      </w:r>
      <w:proofErr w:type="spellStart"/>
      <w:r>
        <w:rPr>
          <w:rFonts w:eastAsia="Times New Roman" w:cs="Times New Roman"/>
          <w:szCs w:val="24"/>
        </w:rPr>
        <w:t>Ειδομένης</w:t>
      </w:r>
      <w:proofErr w:type="spellEnd"/>
      <w:r>
        <w:rPr>
          <w:rFonts w:eastAsia="Times New Roman" w:cs="Times New Roman"/>
          <w:szCs w:val="24"/>
        </w:rPr>
        <w:t>. Διότι τα ακούμε από την τηλεόραση, αλλά μοιράζουν</w:t>
      </w:r>
      <w:r>
        <w:rPr>
          <w:rFonts w:eastAsia="Times New Roman" w:cs="Times New Roman"/>
          <w:szCs w:val="24"/>
        </w:rPr>
        <w:t xml:space="preserve"> </w:t>
      </w:r>
      <w:proofErr w:type="spellStart"/>
      <w:r>
        <w:rPr>
          <w:rFonts w:eastAsia="Times New Roman" w:cs="Times New Roman"/>
          <w:szCs w:val="24"/>
        </w:rPr>
        <w:t>εικοσάευρα</w:t>
      </w:r>
      <w:proofErr w:type="spellEnd"/>
      <w:r>
        <w:rPr>
          <w:rFonts w:eastAsia="Times New Roman" w:cs="Times New Roman"/>
          <w:szCs w:val="24"/>
        </w:rPr>
        <w:t xml:space="preserve"> εκεί τα κανάλια για να δημιουργήσουν κάποιες καταστάσεις. Ξέρετε, επειδή είναι και εντελώς άχρηστοι αυτοί οι δημοσιογράφοι, πλην του ότι κολλούν μερικά </w:t>
      </w:r>
      <w:proofErr w:type="spellStart"/>
      <w:r>
        <w:rPr>
          <w:rFonts w:eastAsia="Times New Roman" w:cs="Times New Roman"/>
          <w:szCs w:val="24"/>
        </w:rPr>
        <w:t>αντιχρυσαυγίτικα</w:t>
      </w:r>
      <w:proofErr w:type="spellEnd"/>
      <w:r>
        <w:rPr>
          <w:rFonts w:eastAsia="Times New Roman" w:cs="Times New Roman"/>
          <w:szCs w:val="24"/>
        </w:rPr>
        <w:t xml:space="preserve"> ένσημα, δεν μπορούν να </w:t>
      </w:r>
      <w:r>
        <w:rPr>
          <w:rFonts w:eastAsia="Times New Roman" w:cs="Times New Roman"/>
          <w:szCs w:val="24"/>
        </w:rPr>
        <w:t xml:space="preserve">σας </w:t>
      </w:r>
      <w:r>
        <w:rPr>
          <w:rFonts w:eastAsia="Times New Roman" w:cs="Times New Roman"/>
          <w:szCs w:val="24"/>
        </w:rPr>
        <w:t>μεταφέρουν</w:t>
      </w:r>
      <w:r>
        <w:rPr>
          <w:rFonts w:eastAsia="Times New Roman" w:cs="Times New Roman"/>
          <w:szCs w:val="24"/>
        </w:rPr>
        <w:t xml:space="preserve"> την πραγματικότητα.</w:t>
      </w:r>
      <w:r>
        <w:rPr>
          <w:rFonts w:eastAsia="Times New Roman" w:cs="Times New Roman"/>
          <w:szCs w:val="24"/>
        </w:rPr>
        <w:t xml:space="preserve"> </w:t>
      </w:r>
    </w:p>
    <w:p w14:paraId="31B166DB"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Έγινε μια επίθεσ</w:t>
      </w:r>
      <w:r>
        <w:rPr>
          <w:rFonts w:eastAsia="Times New Roman" w:cs="Times New Roman"/>
          <w:szCs w:val="24"/>
        </w:rPr>
        <w:t xml:space="preserve">η στην </w:t>
      </w:r>
      <w:proofErr w:type="spellStart"/>
      <w:r>
        <w:rPr>
          <w:rFonts w:eastAsia="Times New Roman" w:cs="Times New Roman"/>
          <w:szCs w:val="24"/>
        </w:rPr>
        <w:t>Ειδομένη</w:t>
      </w:r>
      <w:proofErr w:type="spellEnd"/>
      <w:r>
        <w:rPr>
          <w:rFonts w:eastAsia="Times New Roman" w:cs="Times New Roman"/>
          <w:szCs w:val="24"/>
        </w:rPr>
        <w:t xml:space="preserve"> στους αστυνομικούς πριν από τρεις, τέσσερις μέρες. Ξέρετε γιατί έγινε η επίθεση; Είχε πληροφορίες η Αστυνομία ότι υπήρχε κάποιος που υποκινούσε εξεγέρσεις. Μόλις πήγαν να πάρουν αυτόν τον κάποιον, αυτή τη γυναίκα, επετέθησαν διακόσια, τριακ</w:t>
      </w:r>
      <w:r>
        <w:rPr>
          <w:rFonts w:eastAsia="Times New Roman" w:cs="Times New Roman"/>
          <w:szCs w:val="24"/>
        </w:rPr>
        <w:t xml:space="preserve">όσια άτομα σε ένα περιπολικό. Την πήραν τη γυναίκα και σταματούν εκεί οι κάμερες. </w:t>
      </w:r>
    </w:p>
    <w:p w14:paraId="31B166DC"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31B166DD"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Τελειώνω σε δέκα δευτερόλεπτα, κύριε Πρόεδρε. </w:t>
      </w:r>
    </w:p>
    <w:p w14:paraId="31B166DE"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Ξέρετε τι έγινε μετά; Ξαναπήγε αυτή η γυ</w:t>
      </w:r>
      <w:r>
        <w:rPr>
          <w:rFonts w:eastAsia="Times New Roman" w:cs="Times New Roman"/>
          <w:szCs w:val="24"/>
        </w:rPr>
        <w:t xml:space="preserve">ναίκα με άλλους πεντακόσιους για να πάρουν την τσάντα της, που είχαν ξεχάσει μέσα στο περιπολικό. Τι είχε δηλαδή μέσα η τσάντα αυτής της κυρίας της λευκής, που κινούσε αυτές τις καταστάσεις; </w:t>
      </w:r>
    </w:p>
    <w:p w14:paraId="31B166DF"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Όλοι αυτοί οι νόμοι, οι οποίοι απαγορεύουν την αντίδραση, την αν</w:t>
      </w:r>
      <w:r>
        <w:rPr>
          <w:rFonts w:eastAsia="Times New Roman" w:cs="Times New Roman"/>
          <w:szCs w:val="24"/>
        </w:rPr>
        <w:t xml:space="preserve">τίθεση έχουν ψηφιστεί και από τη Νέα Δημοκρατία. Αυτό δεν πρέπει να το ξεχνάμε. Θα πρέπει να δούμε τι λένε οι αστυνομικοί εκεί και να μην </w:t>
      </w:r>
      <w:r>
        <w:rPr>
          <w:rFonts w:eastAsia="Times New Roman" w:cs="Times New Roman"/>
          <w:szCs w:val="24"/>
        </w:rPr>
        <w:lastRenderedPageBreak/>
        <w:t xml:space="preserve">αναλωνόμαστε στο αν είμαι εγώ στα συνέδρια της ΠΟΑΣΥ ο ναζί Βουλευτής. Τα είχαν πει τα προβλήματα που υπάρχουν. </w:t>
      </w:r>
      <w:proofErr w:type="spellStart"/>
      <w:r>
        <w:rPr>
          <w:rFonts w:eastAsia="Times New Roman" w:cs="Times New Roman"/>
          <w:szCs w:val="24"/>
        </w:rPr>
        <w:t>Εκατόν</w:t>
      </w:r>
      <w:proofErr w:type="spellEnd"/>
      <w:r>
        <w:rPr>
          <w:rFonts w:eastAsia="Times New Roman" w:cs="Times New Roman"/>
          <w:szCs w:val="24"/>
        </w:rPr>
        <w:t xml:space="preserve"> πενήντα αστυνομικοί μέσα σε δέκα πέντε χιλιάδες, και να δεχθούν εντολή να επέμβουν δεν μπορούν να επέμβουν. Θα έχουμε χειρότερα πράγματα. </w:t>
      </w:r>
    </w:p>
    <w:p w14:paraId="31B166E0"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Στην </w:t>
      </w:r>
      <w:proofErr w:type="spellStart"/>
      <w:r>
        <w:rPr>
          <w:rFonts w:eastAsia="Times New Roman" w:cs="Times New Roman"/>
          <w:szCs w:val="24"/>
        </w:rPr>
        <w:t>Ειδομένη</w:t>
      </w:r>
      <w:proofErr w:type="spellEnd"/>
      <w:r>
        <w:rPr>
          <w:rFonts w:eastAsia="Times New Roman" w:cs="Times New Roman"/>
          <w:szCs w:val="24"/>
        </w:rPr>
        <w:t xml:space="preserve"> οι κάτοικοι αύριο θα πάνε να κλείσουν τους δρόμους εισόδου στο χωριό. Το ξέρετε αυτό; Θα περιχαρακωθού</w:t>
      </w:r>
      <w:r>
        <w:rPr>
          <w:rFonts w:eastAsia="Times New Roman" w:cs="Times New Roman"/>
          <w:szCs w:val="24"/>
        </w:rPr>
        <w:t xml:space="preserve">ν. Θα κλείσουν τους δρόμους για να μην μπαίνουν. Δεν αντέχουν άλλο. Είναι σαράντα, πενήντα άτομα. Καλά είναι. Τους πήραν μέσα πενήντα, εκατό άτομα, τους έβαλαν έκαναν μπάνιο. Μετά όμως πήγαν χίλιοι, χίλιοι πεντακόσιοι. Δεν μπορούν να διαχειριστούν αυτό το </w:t>
      </w:r>
      <w:r>
        <w:rPr>
          <w:rFonts w:eastAsia="Times New Roman" w:cs="Times New Roman"/>
          <w:szCs w:val="24"/>
        </w:rPr>
        <w:t xml:space="preserve">πράγμα. </w:t>
      </w:r>
    </w:p>
    <w:p w14:paraId="31B166E1"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Εγώ καλώ τον κόσμο να αντιδράσει με κάθε νόμιμο μέσο στον ισλαμικό εποικισμό. Το ελληνικό φιλότιμο και, κυρίως, την χριστιανική ανεκτικότητα σε γυναικόπαιδα, το </w:t>
      </w:r>
      <w:proofErr w:type="spellStart"/>
      <w:r>
        <w:rPr>
          <w:rFonts w:eastAsia="Times New Roman" w:cs="Times New Roman"/>
          <w:szCs w:val="24"/>
        </w:rPr>
        <w:t>φονταμενταλιστικό</w:t>
      </w:r>
      <w:proofErr w:type="spellEnd"/>
      <w:r>
        <w:rPr>
          <w:rFonts w:eastAsia="Times New Roman" w:cs="Times New Roman"/>
          <w:szCs w:val="24"/>
        </w:rPr>
        <w:t xml:space="preserve"> Ισλάμ δεν θα τα δείξει απέναντι στα δικά μας παιδιά. Ας μας πουν εθν</w:t>
      </w:r>
      <w:r>
        <w:rPr>
          <w:rFonts w:eastAsia="Times New Roman" w:cs="Times New Roman"/>
          <w:szCs w:val="24"/>
        </w:rPr>
        <w:t xml:space="preserve">ικιστές. Ας μας πουν γραφικούς χριστιανούς. Ας μας πουν </w:t>
      </w:r>
      <w:r>
        <w:rPr>
          <w:rFonts w:eastAsia="Times New Roman" w:cs="Times New Roman"/>
          <w:szCs w:val="24"/>
        </w:rPr>
        <w:lastRenderedPageBreak/>
        <w:t>φασίστες. Ας φωνάζουν ότι από τον φασισμό και τον εθνικισμό κινδυνεύει η κοινωνία μας. Όλοι όμως ξέρουμε πολύ καλά ότι η κοινωνία και το έθνος μας κινδυνεύει πάντα και μόνο από τους δειλούς και από το</w:t>
      </w:r>
      <w:r>
        <w:rPr>
          <w:rFonts w:eastAsia="Times New Roman" w:cs="Times New Roman"/>
          <w:szCs w:val="24"/>
        </w:rPr>
        <w:t xml:space="preserve">υς γενίτσαρους. </w:t>
      </w:r>
    </w:p>
    <w:p w14:paraId="31B166E2"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1B166E3" w14:textId="77777777" w:rsidR="00643513" w:rsidRDefault="00AD6DE5">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p>
    <w:p w14:paraId="31B166E4"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κ. Λοβέρδος για επτά λεπτά. </w:t>
      </w:r>
    </w:p>
    <w:p w14:paraId="31B166E5" w14:textId="77777777" w:rsidR="00643513" w:rsidRDefault="00AD6DE5">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Επτά έως δώδεκα λεπτά, κύριε Πρόεδρε. Μάλλον, επτά με τάση προς δέκα.</w:t>
      </w:r>
    </w:p>
    <w:p w14:paraId="31B166E6" w14:textId="77777777" w:rsidR="00643513" w:rsidRDefault="00AD6DE5">
      <w:pPr>
        <w:tabs>
          <w:tab w:val="left" w:pos="2820"/>
        </w:tabs>
        <w:spacing w:line="600" w:lineRule="auto"/>
        <w:ind w:firstLine="720"/>
        <w:jc w:val="both"/>
        <w:rPr>
          <w:rFonts w:eastAsia="Times New Roman"/>
          <w:szCs w:val="24"/>
        </w:rPr>
      </w:pPr>
      <w:r>
        <w:rPr>
          <w:rFonts w:eastAsia="Times New Roman"/>
          <w:szCs w:val="24"/>
        </w:rPr>
        <w:t xml:space="preserve">Κυρίες </w:t>
      </w:r>
      <w:r>
        <w:rPr>
          <w:rFonts w:eastAsia="Times New Roman"/>
          <w:szCs w:val="24"/>
        </w:rPr>
        <w:t xml:space="preserve">και κύριοι, κακώς ερεθίστηκα ακούγοντας τον κ. </w:t>
      </w:r>
      <w:proofErr w:type="spellStart"/>
      <w:r>
        <w:rPr>
          <w:rFonts w:eastAsia="Times New Roman"/>
          <w:szCs w:val="24"/>
        </w:rPr>
        <w:t>Μουζάλα</w:t>
      </w:r>
      <w:proofErr w:type="spellEnd"/>
      <w:r>
        <w:rPr>
          <w:rFonts w:eastAsia="Times New Roman"/>
          <w:szCs w:val="24"/>
        </w:rPr>
        <w:t xml:space="preserve"> να λέει στην Αίθουσα αυτή στην ομιλία του πως τα κόμματα της Αντιπολίτευσης από τον Μάρτιο άρχισαν να κάνουν κριτική στην Κυβέρνηση για την αύξηση των ροών και για τη μαύρη τρύπα που άνοιξε η Κυβέρνηση</w:t>
      </w:r>
      <w:r>
        <w:rPr>
          <w:rFonts w:eastAsia="Times New Roman"/>
          <w:szCs w:val="24"/>
        </w:rPr>
        <w:t xml:space="preserve"> ΣΥΡΙΖΑ-ΑΝΕΛ στο προσφυγικό-μεταναστευτικό με το που ανέλαβε τη διακυβέρνηση του τόπου. Κακώς ερεθίστηκα με το ψέμα του, διότι </w:t>
      </w:r>
      <w:r>
        <w:rPr>
          <w:rFonts w:eastAsia="Times New Roman"/>
          <w:szCs w:val="24"/>
        </w:rPr>
        <w:lastRenderedPageBreak/>
        <w:t>ξέχασα ότι σήμερα είναι 1</w:t>
      </w:r>
      <w:r>
        <w:rPr>
          <w:rFonts w:eastAsia="Times New Roman"/>
          <w:szCs w:val="24"/>
          <w:vertAlign w:val="superscript"/>
        </w:rPr>
        <w:t>η</w:t>
      </w:r>
      <w:r>
        <w:rPr>
          <w:rFonts w:eastAsia="Times New Roman"/>
          <w:szCs w:val="24"/>
        </w:rPr>
        <w:t xml:space="preserve"> Απριλίου, ότι σήμερα είναι η γιορτή σας, κύριοι της Κυβέρνησης. Και για να είμαστε και ευγενείς, παρ</w:t>
      </w:r>
      <w:r>
        <w:rPr>
          <w:rFonts w:eastAsia="Times New Roman"/>
          <w:szCs w:val="24"/>
        </w:rPr>
        <w:t xml:space="preserve">’ </w:t>
      </w:r>
      <w:r>
        <w:rPr>
          <w:rFonts w:eastAsia="Times New Roman"/>
          <w:szCs w:val="24"/>
        </w:rPr>
        <w:t>όλη την κριτική μας: Χρόνια πολλά! Να μας ζήσετε!</w:t>
      </w:r>
    </w:p>
    <w:p w14:paraId="31B166E7" w14:textId="77777777" w:rsidR="00643513" w:rsidRDefault="00AD6DE5">
      <w:pPr>
        <w:tabs>
          <w:tab w:val="left" w:pos="2820"/>
        </w:tabs>
        <w:spacing w:line="600" w:lineRule="auto"/>
        <w:ind w:firstLine="720"/>
        <w:jc w:val="both"/>
        <w:rPr>
          <w:rFonts w:eastAsia="Times New Roman"/>
          <w:szCs w:val="24"/>
        </w:rPr>
      </w:pPr>
      <w:r>
        <w:rPr>
          <w:rFonts w:eastAsia="Times New Roman"/>
          <w:b/>
          <w:szCs w:val="24"/>
        </w:rPr>
        <w:t xml:space="preserve">ΕΥΑΓΓΕΛΙΑ (ΕΥΗ) ΚΑΡΑΚΩΣΤΑ: </w:t>
      </w:r>
      <w:r>
        <w:rPr>
          <w:rFonts w:eastAsia="Times New Roman"/>
          <w:szCs w:val="24"/>
        </w:rPr>
        <w:t>Να σας κεράσουμε.</w:t>
      </w:r>
    </w:p>
    <w:p w14:paraId="31B166E8" w14:textId="77777777" w:rsidR="00643513" w:rsidRDefault="00AD6DE5">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Κύριε Υπουργέ Επικρατείας, αφού τυχαίνει να είστε εδώ και αφού τυχαίνει για κάποια λεπτά να λείπει ο αρμόδιος Υπουργός, πείτε μου, σας παρακαλώ</w:t>
      </w:r>
      <w:r>
        <w:rPr>
          <w:rFonts w:eastAsia="Times New Roman"/>
          <w:szCs w:val="24"/>
        </w:rPr>
        <w:t>, πόσα χρήματα έχετε για να εφαρμόσετε την υπάρχουσα νομοθεσία περί προσφυγικού-μεταναστευτικού ή και την καινούρ</w:t>
      </w:r>
      <w:r>
        <w:rPr>
          <w:rFonts w:eastAsia="Times New Roman"/>
          <w:szCs w:val="24"/>
        </w:rPr>
        <w:t>γ</w:t>
      </w:r>
      <w:r>
        <w:rPr>
          <w:rFonts w:eastAsia="Times New Roman"/>
          <w:szCs w:val="24"/>
        </w:rPr>
        <w:t xml:space="preserve">ια, που θα ψηφίσει η Βουλή σε λίγες ώρες; Ποιος είναι ο προϋπολογισμός σας; </w:t>
      </w:r>
    </w:p>
    <w:p w14:paraId="31B166E9" w14:textId="77777777" w:rsidR="00643513" w:rsidRDefault="00AD6DE5">
      <w:pPr>
        <w:tabs>
          <w:tab w:val="left" w:pos="2820"/>
        </w:tabs>
        <w:spacing w:line="600" w:lineRule="auto"/>
        <w:ind w:firstLine="720"/>
        <w:jc w:val="both"/>
        <w:rPr>
          <w:rFonts w:eastAsia="Times New Roman"/>
          <w:szCs w:val="24"/>
        </w:rPr>
      </w:pPr>
      <w:r>
        <w:rPr>
          <w:rFonts w:eastAsia="Times New Roman"/>
          <w:szCs w:val="24"/>
        </w:rPr>
        <w:t>Μάθαμε από τον κ. Στουρνάρα ότι πέρσι, κυρίες και κύριοι Βουλευτέ</w:t>
      </w:r>
      <w:r>
        <w:rPr>
          <w:rFonts w:eastAsia="Times New Roman"/>
          <w:szCs w:val="24"/>
        </w:rPr>
        <w:t xml:space="preserve">ς, το κόστος για την Ελληνική Δημοκρατία από τη διαχείριση του προσφυγικού-μεταναστευτικού, όπως το καταντήσατε, ήταν 0,4% του Ακαθάριστου Εγχωρίου Προϊόντος, δηλαδή εφτακόσια εκατομμύρια ευρώ. </w:t>
      </w:r>
    </w:p>
    <w:p w14:paraId="31B166EA" w14:textId="77777777" w:rsidR="00643513" w:rsidRDefault="00AD6DE5">
      <w:pPr>
        <w:tabs>
          <w:tab w:val="left" w:pos="2820"/>
        </w:tabs>
        <w:spacing w:line="600" w:lineRule="auto"/>
        <w:ind w:firstLine="720"/>
        <w:jc w:val="both"/>
        <w:rPr>
          <w:rFonts w:eastAsia="Times New Roman"/>
          <w:szCs w:val="24"/>
        </w:rPr>
      </w:pPr>
      <w:r>
        <w:rPr>
          <w:rFonts w:eastAsia="Times New Roman"/>
          <w:szCs w:val="24"/>
        </w:rPr>
        <w:lastRenderedPageBreak/>
        <w:t>Κυρίες και κύριοι Βουλευτές, εφτακόσια πενήντα εκατομμύρια ευ</w:t>
      </w:r>
      <w:r>
        <w:rPr>
          <w:rFonts w:eastAsia="Times New Roman"/>
          <w:szCs w:val="24"/>
        </w:rPr>
        <w:t xml:space="preserve">ρώ είναι το Πρόγραμμα Δημοσίων Επενδύσεων συνολικώς. Εφτακόσια εκατομμύρια ευρώ σας κόστισε πέρυσι η διαχείριση αυτού του προβλήματος; </w:t>
      </w:r>
    </w:p>
    <w:p w14:paraId="31B166EB" w14:textId="77777777" w:rsidR="00643513" w:rsidRDefault="00AD6DE5">
      <w:pPr>
        <w:tabs>
          <w:tab w:val="left" w:pos="2820"/>
        </w:tabs>
        <w:spacing w:line="600" w:lineRule="auto"/>
        <w:ind w:firstLine="720"/>
        <w:jc w:val="both"/>
        <w:rPr>
          <w:rFonts w:eastAsia="Times New Roman"/>
          <w:szCs w:val="24"/>
        </w:rPr>
      </w:pPr>
      <w:r>
        <w:rPr>
          <w:rFonts w:eastAsia="Times New Roman"/>
          <w:szCs w:val="24"/>
        </w:rPr>
        <w:t>Κύριε Υπουργέ, είστε σε θέση να μας το διευκρινίσετε αυτό; Διότι αν δεν είστε σε θέση, δεν έχει νόημα να συνεχιστεί η δι</w:t>
      </w:r>
      <w:r>
        <w:rPr>
          <w:rFonts w:eastAsia="Times New Roman"/>
          <w:szCs w:val="24"/>
        </w:rPr>
        <w:t xml:space="preserve">αδικασία χωρίς τον Αναπληρωτή Υπουργό. Είστε σε θέση να μου απαντήσετε τώρα; Πόσο κοστίζει αυτό το σχέδιο νόμου; Το Γενικό Λογιστήριο έχει έκθεση και δεν μπορεί να το υπολογίσει. </w:t>
      </w:r>
    </w:p>
    <w:p w14:paraId="31B166EC" w14:textId="77777777" w:rsidR="00643513" w:rsidRDefault="00AD6DE5">
      <w:pPr>
        <w:tabs>
          <w:tab w:val="left" w:pos="2820"/>
        </w:tabs>
        <w:spacing w:line="600" w:lineRule="auto"/>
        <w:ind w:firstLine="720"/>
        <w:jc w:val="both"/>
        <w:rPr>
          <w:rFonts w:eastAsia="Times New Roman"/>
          <w:szCs w:val="24"/>
        </w:rPr>
      </w:pPr>
      <w:r>
        <w:rPr>
          <w:rFonts w:eastAsia="Times New Roman"/>
          <w:szCs w:val="24"/>
        </w:rPr>
        <w:t xml:space="preserve">Κύριε Πρόεδρε, σας παρακαλώ να έρθει ο αρμόδιος Υπουργός. Συνεδριάζουμε για </w:t>
      </w:r>
      <w:r>
        <w:rPr>
          <w:rFonts w:eastAsia="Times New Roman"/>
          <w:szCs w:val="24"/>
        </w:rPr>
        <w:t xml:space="preserve">δικό του θέμα και δεν είναι. Πού είναι; </w:t>
      </w:r>
    </w:p>
    <w:p w14:paraId="31B166ED" w14:textId="77777777" w:rsidR="00643513" w:rsidRDefault="00AD6DE5">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Παρακαλώ, να ειδοποιηθεί ο κύριος Υπουργός.</w:t>
      </w:r>
    </w:p>
    <w:p w14:paraId="31B166EE" w14:textId="77777777" w:rsidR="00643513" w:rsidRDefault="00AD6DE5">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Εγώ δεν θα συνεχίσω, κύριε Πρόεδρε. Χρειάζεται η Αίθουσα τον αρμόδιο Υπουργό. Να που τίθεται κι ένα θέμα που τον χρειαζό</w:t>
      </w:r>
      <w:r>
        <w:rPr>
          <w:rFonts w:eastAsia="Times New Roman"/>
          <w:szCs w:val="24"/>
        </w:rPr>
        <w:t xml:space="preserve">μαστε να μας διευκρινίζει. </w:t>
      </w:r>
    </w:p>
    <w:p w14:paraId="31B166EF" w14:textId="77777777" w:rsidR="00643513" w:rsidRDefault="00AD6DE5">
      <w:pPr>
        <w:tabs>
          <w:tab w:val="left" w:pos="2820"/>
        </w:tabs>
        <w:spacing w:line="600" w:lineRule="auto"/>
        <w:ind w:firstLine="720"/>
        <w:jc w:val="both"/>
        <w:rPr>
          <w:rFonts w:eastAsia="Times New Roman"/>
          <w:szCs w:val="24"/>
        </w:rPr>
      </w:pPr>
      <w:r>
        <w:rPr>
          <w:rFonts w:eastAsia="Times New Roman"/>
          <w:szCs w:val="24"/>
        </w:rPr>
        <w:lastRenderedPageBreak/>
        <w:t>Συνάδελφοι, γιατί επιμένω; Γιατί τον Νοέμβριο, όταν με υποδειγματική αντιπολιτευτική στάση του ζητήσαμε να έρθει και ήρθε, τον ρωτήσαμε: «Πόσο κάνει, κύριε Υπουργέ, αυτό;» και μας είπε: «Δεν ξέρω». Τα θυμάστε; Η Τράπεζα της Ελλά</w:t>
      </w:r>
      <w:r>
        <w:rPr>
          <w:rFonts w:eastAsia="Times New Roman"/>
          <w:szCs w:val="24"/>
        </w:rPr>
        <w:t xml:space="preserve">δος μάς λέει για εφτακόσια και μιλάμε σε έναν λαό που έχει δυσκολίες και ορισμένες φορές ανυπέρβλητες. </w:t>
      </w:r>
    </w:p>
    <w:p w14:paraId="31B166F0" w14:textId="77777777" w:rsidR="00643513" w:rsidRDefault="00AD6DE5">
      <w:pPr>
        <w:tabs>
          <w:tab w:val="left" w:pos="2820"/>
        </w:tabs>
        <w:spacing w:line="600" w:lineRule="auto"/>
        <w:ind w:firstLine="720"/>
        <w:jc w:val="both"/>
        <w:rPr>
          <w:rFonts w:eastAsia="Times New Roman"/>
          <w:szCs w:val="24"/>
        </w:rPr>
      </w:pPr>
      <w:r>
        <w:rPr>
          <w:rFonts w:eastAsia="Times New Roman"/>
          <w:szCs w:val="24"/>
        </w:rPr>
        <w:t xml:space="preserve">Λοιπόν, σε αυτό, που υπηρετεί ένα πρόβλημα μεγάλο, η Ελληνική Δημοκρατία με πόσο χρήματα θα συμβάλει στη διαρρύθμισή του και τι από αυτά θα πάρουμε από </w:t>
      </w:r>
      <w:r>
        <w:rPr>
          <w:rFonts w:eastAsia="Times New Roman"/>
          <w:szCs w:val="24"/>
        </w:rPr>
        <w:t xml:space="preserve">την Ευρωπαϊκή Ένωση; Δεν αναφέρομαι στις μη κυβερνητικές οργανώσεις, αναφέρομαι στην Ελληνική Δημοκρατία. </w:t>
      </w:r>
    </w:p>
    <w:p w14:paraId="31B166F1" w14:textId="77777777" w:rsidR="00643513" w:rsidRDefault="00AD6DE5">
      <w:pPr>
        <w:tabs>
          <w:tab w:val="left" w:pos="2820"/>
        </w:tabs>
        <w:spacing w:line="600" w:lineRule="auto"/>
        <w:ind w:firstLine="720"/>
        <w:jc w:val="both"/>
        <w:rPr>
          <w:rFonts w:eastAsia="Times New Roman"/>
          <w:szCs w:val="24"/>
        </w:rPr>
      </w:pPr>
      <w:r>
        <w:rPr>
          <w:rFonts w:eastAsia="Times New Roman"/>
          <w:szCs w:val="24"/>
        </w:rPr>
        <w:t xml:space="preserve">Εγώ, κύριε Πρόεδρε, δεν ξέρω άμα μετράτε τον χρόνο, αλλά πραγματικά θέτω ένα ερώτημα που απαιτώ την απάντησή του και οπωσδήποτε, εν πάση </w:t>
      </w:r>
      <w:proofErr w:type="spellStart"/>
      <w:r>
        <w:rPr>
          <w:rFonts w:eastAsia="Times New Roman"/>
          <w:szCs w:val="24"/>
        </w:rPr>
        <w:t>περιπτώσει</w:t>
      </w:r>
      <w:proofErr w:type="spellEnd"/>
      <w:r>
        <w:rPr>
          <w:rFonts w:eastAsia="Times New Roman"/>
          <w:szCs w:val="24"/>
        </w:rPr>
        <w:t xml:space="preserve">, </w:t>
      </w:r>
      <w:r>
        <w:rPr>
          <w:rFonts w:eastAsia="Times New Roman"/>
          <w:szCs w:val="24"/>
        </w:rPr>
        <w:t>αν εμένα δεν με σέβεται ο κύριος Υπουργός, να απαντήσει...</w:t>
      </w:r>
    </w:p>
    <w:p w14:paraId="31B166F2" w14:textId="77777777" w:rsidR="00643513" w:rsidRDefault="00AD6DE5">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Θα απαντήσει ο κ. </w:t>
      </w:r>
      <w:proofErr w:type="spellStart"/>
      <w:r>
        <w:rPr>
          <w:rFonts w:eastAsia="Times New Roman"/>
          <w:szCs w:val="24"/>
        </w:rPr>
        <w:t>Φλαμπουράρης</w:t>
      </w:r>
      <w:proofErr w:type="spellEnd"/>
      <w:r>
        <w:rPr>
          <w:rFonts w:eastAsia="Times New Roman"/>
          <w:szCs w:val="24"/>
        </w:rPr>
        <w:t>.</w:t>
      </w:r>
    </w:p>
    <w:p w14:paraId="31B166F3" w14:textId="77777777" w:rsidR="00643513" w:rsidRDefault="00AD6DE5">
      <w:pPr>
        <w:tabs>
          <w:tab w:val="left" w:pos="2820"/>
        </w:tabs>
        <w:spacing w:line="600" w:lineRule="auto"/>
        <w:ind w:firstLine="720"/>
        <w:jc w:val="both"/>
        <w:rPr>
          <w:rFonts w:eastAsia="Times New Roman"/>
          <w:szCs w:val="24"/>
        </w:rPr>
      </w:pPr>
      <w:r>
        <w:rPr>
          <w:rFonts w:eastAsia="Times New Roman"/>
          <w:b/>
          <w:szCs w:val="24"/>
        </w:rPr>
        <w:lastRenderedPageBreak/>
        <w:t>ΑΝΔΡΕΑΣ ΛΟΒΕΡΔΟΣ:</w:t>
      </w:r>
      <w:r>
        <w:rPr>
          <w:rFonts w:eastAsia="Times New Roman"/>
          <w:szCs w:val="24"/>
        </w:rPr>
        <w:t xml:space="preserve"> Θα το απαντήσετε, κύριε Υπουργέ;</w:t>
      </w:r>
    </w:p>
    <w:p w14:paraId="31B166F4" w14:textId="77777777" w:rsidR="00643513" w:rsidRDefault="00AD6DE5">
      <w:pPr>
        <w:tabs>
          <w:tab w:val="left" w:pos="2820"/>
        </w:tabs>
        <w:spacing w:line="600" w:lineRule="auto"/>
        <w:ind w:firstLine="720"/>
        <w:jc w:val="both"/>
        <w:rPr>
          <w:rFonts w:eastAsia="Times New Roman"/>
          <w:szCs w:val="24"/>
        </w:rPr>
      </w:pPr>
      <w:r>
        <w:rPr>
          <w:rFonts w:eastAsia="Times New Roman"/>
          <w:b/>
          <w:szCs w:val="24"/>
        </w:rPr>
        <w:t xml:space="preserve">ΑΛΕΞΑΝΔΡΟΣ ΦΛΑΜΠΟΥΡΑΡΗΣ (Υπουργός Επικρατείας): </w:t>
      </w:r>
      <w:r>
        <w:rPr>
          <w:rFonts w:eastAsia="Times New Roman"/>
          <w:szCs w:val="24"/>
        </w:rPr>
        <w:t>Ναι, θα απαντήσω.</w:t>
      </w:r>
    </w:p>
    <w:p w14:paraId="31B166F5" w14:textId="77777777" w:rsidR="00643513" w:rsidRDefault="00AD6DE5">
      <w:pPr>
        <w:tabs>
          <w:tab w:val="left" w:pos="2820"/>
        </w:tabs>
        <w:spacing w:line="600" w:lineRule="auto"/>
        <w:ind w:firstLine="720"/>
        <w:jc w:val="both"/>
        <w:rPr>
          <w:rFonts w:eastAsia="Times New Roman"/>
          <w:szCs w:val="24"/>
        </w:rPr>
      </w:pPr>
      <w:r>
        <w:rPr>
          <w:rFonts w:eastAsia="Times New Roman"/>
          <w:b/>
          <w:szCs w:val="24"/>
        </w:rPr>
        <w:t>ΑΝΔΡΕΑΣ ΛΟΒΕΡΔΟ</w:t>
      </w:r>
      <w:r>
        <w:rPr>
          <w:rFonts w:eastAsia="Times New Roman"/>
          <w:b/>
          <w:szCs w:val="24"/>
        </w:rPr>
        <w:t>Σ:</w:t>
      </w:r>
      <w:r>
        <w:rPr>
          <w:rFonts w:eastAsia="Times New Roman"/>
          <w:szCs w:val="24"/>
        </w:rPr>
        <w:t xml:space="preserve"> Παρακαλώ, αν ο Πρόεδρος το επιτρέπει.</w:t>
      </w:r>
    </w:p>
    <w:p w14:paraId="31B166F6" w14:textId="77777777" w:rsidR="00643513" w:rsidRDefault="00AD6DE5">
      <w:pPr>
        <w:tabs>
          <w:tab w:val="left" w:pos="2820"/>
        </w:tabs>
        <w:spacing w:line="600" w:lineRule="auto"/>
        <w:ind w:firstLine="720"/>
        <w:jc w:val="both"/>
        <w:rPr>
          <w:rFonts w:eastAsia="Times New Roman"/>
          <w:szCs w:val="24"/>
        </w:rPr>
      </w:pPr>
      <w:r>
        <w:rPr>
          <w:rFonts w:eastAsia="Times New Roman"/>
          <w:b/>
          <w:szCs w:val="24"/>
        </w:rPr>
        <w:t xml:space="preserve">ΑΛΕΞΑΝΔΡΟΣ ΦΛΑΜΠΟΥΡΑΡΗΣ (Υπουργός Επικρατείας): </w:t>
      </w:r>
      <w:r>
        <w:rPr>
          <w:rFonts w:eastAsia="Times New Roman"/>
          <w:szCs w:val="24"/>
        </w:rPr>
        <w:t>Κύριε Λοβέρδο, πρέπει να γνωρίζετε ότι σχεδόν όλος ο προϋπολογισμός, ο οποίος αναφέρεται μέσα σε αυτό το νομοσχέδιο, δηλαδή…</w:t>
      </w:r>
    </w:p>
    <w:p w14:paraId="31B166F7" w14:textId="77777777" w:rsidR="00643513" w:rsidRDefault="00AD6DE5">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Πόσος είναι, δηλαδή;</w:t>
      </w:r>
    </w:p>
    <w:p w14:paraId="31B166F8" w14:textId="77777777" w:rsidR="00643513" w:rsidRDefault="00AD6DE5">
      <w:pPr>
        <w:tabs>
          <w:tab w:val="left" w:pos="2820"/>
        </w:tabs>
        <w:spacing w:line="600" w:lineRule="auto"/>
        <w:ind w:firstLine="720"/>
        <w:jc w:val="both"/>
        <w:rPr>
          <w:rFonts w:eastAsia="Times New Roman"/>
          <w:szCs w:val="24"/>
        </w:rPr>
      </w:pPr>
      <w:r>
        <w:rPr>
          <w:rFonts w:eastAsia="Times New Roman"/>
          <w:b/>
          <w:szCs w:val="24"/>
        </w:rPr>
        <w:t>ΓΕΩ</w:t>
      </w:r>
      <w:r>
        <w:rPr>
          <w:rFonts w:eastAsia="Times New Roman"/>
          <w:b/>
          <w:szCs w:val="24"/>
        </w:rPr>
        <w:t xml:space="preserve">ΡΓΙΟΣ ΑΜΥΡΑΣ: </w:t>
      </w:r>
      <w:proofErr w:type="spellStart"/>
      <w:r>
        <w:rPr>
          <w:rFonts w:eastAsia="Times New Roman"/>
          <w:szCs w:val="24"/>
        </w:rPr>
        <w:t>Εκατόν</w:t>
      </w:r>
      <w:proofErr w:type="spellEnd"/>
      <w:r>
        <w:rPr>
          <w:rFonts w:eastAsia="Times New Roman"/>
          <w:szCs w:val="24"/>
        </w:rPr>
        <w:t xml:space="preserve"> σαράντα πέντε εκατομμύρια.</w:t>
      </w:r>
    </w:p>
    <w:p w14:paraId="31B166F9" w14:textId="77777777" w:rsidR="00643513" w:rsidRDefault="00AD6DE5">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w:t>
      </w:r>
      <w:proofErr w:type="spellStart"/>
      <w:r>
        <w:rPr>
          <w:rFonts w:eastAsia="Times New Roman"/>
          <w:szCs w:val="24"/>
        </w:rPr>
        <w:t>Εκατόν</w:t>
      </w:r>
      <w:proofErr w:type="spellEnd"/>
      <w:r>
        <w:rPr>
          <w:rFonts w:eastAsia="Times New Roman"/>
          <w:szCs w:val="24"/>
        </w:rPr>
        <w:t xml:space="preserve"> είκοσι λέγανε χθες.</w:t>
      </w:r>
    </w:p>
    <w:p w14:paraId="31B166FA" w14:textId="77777777" w:rsidR="00643513" w:rsidRDefault="00AD6DE5">
      <w:pPr>
        <w:tabs>
          <w:tab w:val="left" w:pos="2820"/>
        </w:tabs>
        <w:spacing w:line="600" w:lineRule="auto"/>
        <w:ind w:firstLine="720"/>
        <w:jc w:val="both"/>
        <w:rPr>
          <w:rFonts w:eastAsia="Times New Roman"/>
          <w:szCs w:val="24"/>
        </w:rPr>
      </w:pPr>
      <w:r>
        <w:rPr>
          <w:rFonts w:eastAsia="Times New Roman"/>
          <w:b/>
          <w:szCs w:val="24"/>
        </w:rPr>
        <w:t xml:space="preserve">ΒΑΣΙΛΕΙΟΣ ΚΙΚΙΛΙΑΣ: </w:t>
      </w:r>
      <w:proofErr w:type="spellStart"/>
      <w:r>
        <w:rPr>
          <w:rFonts w:eastAsia="Times New Roman"/>
          <w:szCs w:val="24"/>
        </w:rPr>
        <w:t>Εκατόν</w:t>
      </w:r>
      <w:proofErr w:type="spellEnd"/>
      <w:r>
        <w:rPr>
          <w:rFonts w:eastAsia="Times New Roman"/>
          <w:szCs w:val="24"/>
        </w:rPr>
        <w:t xml:space="preserve"> δεκατρία.</w:t>
      </w:r>
    </w:p>
    <w:p w14:paraId="31B166FB" w14:textId="77777777" w:rsidR="00643513" w:rsidRDefault="00AD6DE5">
      <w:pPr>
        <w:tabs>
          <w:tab w:val="left" w:pos="2820"/>
        </w:tabs>
        <w:spacing w:line="600" w:lineRule="auto"/>
        <w:ind w:firstLine="720"/>
        <w:jc w:val="both"/>
        <w:rPr>
          <w:rFonts w:eastAsia="Times New Roman"/>
          <w:szCs w:val="24"/>
        </w:rPr>
      </w:pPr>
      <w:r>
        <w:rPr>
          <w:rFonts w:eastAsia="Times New Roman"/>
          <w:b/>
          <w:szCs w:val="24"/>
        </w:rPr>
        <w:lastRenderedPageBreak/>
        <w:t xml:space="preserve">ΑΛΕΞΑΝΔΡΟΣ ΦΛΑΜΠΟΥΡΑΡΗΣ (Υπουργός Επικρατείας): </w:t>
      </w:r>
      <w:r>
        <w:rPr>
          <w:rFonts w:eastAsia="Times New Roman"/>
          <w:szCs w:val="24"/>
        </w:rPr>
        <w:t xml:space="preserve">Και όλες οι αρμοδιότητες οι οποίες απαιτούνται, για να μπορέσει πραγματικά να </w:t>
      </w:r>
      <w:r>
        <w:rPr>
          <w:rFonts w:eastAsia="Times New Roman"/>
          <w:szCs w:val="24"/>
        </w:rPr>
        <w:t>αντιμετωπιστεί με σχετική ή με πλήρη επιτυχία το θέμα της προσφυγικής ροής και αποκατάστασης της δικαιοσύνης και όλων των συναφών προβλημάτων τα οποία έχουν σχέση με το προσφυγικό, είναι στη διαχειριστική αρχή η οποία έχει συσταθεί και προσπαθεί να αλλάξει</w:t>
      </w:r>
      <w:r>
        <w:rPr>
          <w:rFonts w:eastAsia="Times New Roman"/>
          <w:szCs w:val="24"/>
        </w:rPr>
        <w:t xml:space="preserve"> το περιεχόμενο που υπήρχε το 2014 σε σχέση με τα εξακόσια εκατομμύρια, τα οποία προβλέπονται από την Ευρώπη, και να τα εντάξει στις ανάγκες οι οποίες υπάρχουν τώρα.</w:t>
      </w:r>
    </w:p>
    <w:p w14:paraId="31B166FC" w14:textId="77777777" w:rsidR="00643513" w:rsidRDefault="00AD6DE5">
      <w:pPr>
        <w:spacing w:after="0" w:line="600" w:lineRule="auto"/>
        <w:ind w:firstLine="720"/>
        <w:jc w:val="both"/>
        <w:rPr>
          <w:rFonts w:eastAsia="Times New Roman" w:cs="Times New Roman"/>
          <w:szCs w:val="24"/>
        </w:rPr>
      </w:pPr>
      <w:r>
        <w:rPr>
          <w:rFonts w:eastAsia="Times New Roman" w:cs="Times New Roman"/>
          <w:szCs w:val="24"/>
        </w:rPr>
        <w:t xml:space="preserve">Διότι, οι ανάγκες που έχουν σχέση πρώτον με τη μεταφορά, δεύτερον με το φαγητό, τρίτον με τη διαμόρφωση των Ανοιχτών Κέντρων Φιλοξενίας, τέταρτον με 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και ό,τι έχει σχέση με αυτά, καλύπτονται από τα κονδύλια τα …</w:t>
      </w:r>
    </w:p>
    <w:p w14:paraId="31B166FD"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Ποια κονδύλια;</w:t>
      </w:r>
    </w:p>
    <w:p w14:paraId="31B166FE"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lastRenderedPageBreak/>
        <w:t>ΑΛΕΞΑΝΔΡΟΣ ΦΛΑΜΠΟΥΡΑΡΗΣ (Υπουργός Επικρατείας):</w:t>
      </w:r>
      <w:r>
        <w:rPr>
          <w:rFonts w:eastAsia="Times New Roman" w:cs="Times New Roman"/>
          <w:szCs w:val="24"/>
        </w:rPr>
        <w:t xml:space="preserve"> Σας λέω ότι υπάρχει μια καθυστέρηση, διότι, όπως ξέρετε, υπάρχει τρομακτικά μεγάλη γραφειοκρατική λειτουργία, ώσπου να παρθούν…</w:t>
      </w:r>
    </w:p>
    <w:p w14:paraId="31B166FF"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ΚΙΚΙΛΙΑΣ: </w:t>
      </w:r>
      <w:r>
        <w:rPr>
          <w:rFonts w:eastAsia="Times New Roman" w:cs="Times New Roman"/>
          <w:szCs w:val="24"/>
        </w:rPr>
        <w:t>Χρειάζονται δεκαπέντε μήνες για μια διαχειριστική αρχή;</w:t>
      </w:r>
    </w:p>
    <w:p w14:paraId="31B16700"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ΑΛΕ</w:t>
      </w:r>
      <w:r>
        <w:rPr>
          <w:rFonts w:eastAsia="Times New Roman" w:cs="Times New Roman"/>
          <w:b/>
          <w:szCs w:val="24"/>
        </w:rPr>
        <w:t xml:space="preserve">ΞΑΝΔΡΟΣ ΦΛΑΜΠΟΥΡΑΡΗΣ (Υπουργός Επικρατείας): </w:t>
      </w:r>
      <w:r>
        <w:rPr>
          <w:rFonts w:eastAsia="Times New Roman" w:cs="Times New Roman"/>
          <w:szCs w:val="24"/>
        </w:rPr>
        <w:t>Έτσι είναι, το έχω ζήσει. Η διαχειριστική αρχή…</w:t>
      </w:r>
    </w:p>
    <w:p w14:paraId="31B16701"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Διαλύσατε το Δημοσίας Τάξεως και δεκαπέντε μήνες περιμένουμε!</w:t>
      </w:r>
    </w:p>
    <w:p w14:paraId="31B16702"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Παρακαλώ, κύριε </w:t>
      </w:r>
      <w:proofErr w:type="spellStart"/>
      <w:r>
        <w:rPr>
          <w:rFonts w:eastAsia="Times New Roman" w:cs="Times New Roman"/>
          <w:szCs w:val="24"/>
        </w:rPr>
        <w:t>Κικίλια</w:t>
      </w:r>
      <w:proofErr w:type="spellEnd"/>
      <w:r>
        <w:rPr>
          <w:rFonts w:eastAsia="Times New Roman" w:cs="Times New Roman"/>
          <w:szCs w:val="24"/>
        </w:rPr>
        <w:t>. Δεν αφήνετε την μπάλα γ</w:t>
      </w:r>
      <w:r>
        <w:rPr>
          <w:rFonts w:eastAsia="Times New Roman" w:cs="Times New Roman"/>
          <w:szCs w:val="24"/>
        </w:rPr>
        <w:t>ια ριμπάουντ σήμερα.</w:t>
      </w:r>
    </w:p>
    <w:p w14:paraId="31B16703"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ΑΛΕΞΑΝΔΡΟΣ ΦΛΑΜΠΟΥΡΑΡΗΣ (Υπουργός Επικρατείας):</w:t>
      </w:r>
      <w:r>
        <w:rPr>
          <w:rFonts w:eastAsia="Times New Roman" w:cs="Times New Roman"/>
          <w:szCs w:val="24"/>
        </w:rPr>
        <w:t xml:space="preserve"> Να τελειώσω και θα απαντήσετε σε αυτό. Η διαχειριστική αρχή έχει οργανωθεί από τον Αύγουστο του 2015. Έχουμε πάρει αρκετά λεφτά.</w:t>
      </w:r>
    </w:p>
    <w:p w14:paraId="31B16704"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Πότε συγκροτήθηκε, όχι πότε θεσμοθετ</w:t>
      </w:r>
      <w:r>
        <w:rPr>
          <w:rFonts w:eastAsia="Times New Roman" w:cs="Times New Roman"/>
          <w:szCs w:val="24"/>
        </w:rPr>
        <w:t>ήθηκε, κύριε Υπουργέ!</w:t>
      </w:r>
    </w:p>
    <w:p w14:paraId="31B16705"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lastRenderedPageBreak/>
        <w:t>ΑΛΕΞΑΝΔΡΟΣ ΦΛΑΜΠΟΥΡΑΡΗΣ (Υπουργός Επικρατείας):</w:t>
      </w:r>
      <w:r>
        <w:rPr>
          <w:rFonts w:eastAsia="Times New Roman" w:cs="Times New Roman"/>
          <w:szCs w:val="24"/>
        </w:rPr>
        <w:t xml:space="preserve"> Για παράδειγμα, τα πλοία τα οποία ενοικιάστηκαν…</w:t>
      </w:r>
    </w:p>
    <w:p w14:paraId="31B16706"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Δεκέμβριο τη συγκροτήσατε.</w:t>
      </w:r>
    </w:p>
    <w:p w14:paraId="31B16707"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Εντάξει.</w:t>
      </w:r>
    </w:p>
    <w:p w14:paraId="31B16708"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ΑΛΕΞΑΝΔΡΟΣ ΦΛΑΜΠΟΥΡΑΡΗΣ (Υπουργός Επικρατείας)</w:t>
      </w:r>
      <w:r>
        <w:rPr>
          <w:rFonts w:eastAsia="Times New Roman" w:cs="Times New Roman"/>
          <w:b/>
          <w:szCs w:val="24"/>
        </w:rPr>
        <w:t>:</w:t>
      </w:r>
      <w:r>
        <w:rPr>
          <w:rFonts w:eastAsia="Times New Roman" w:cs="Times New Roman"/>
          <w:szCs w:val="24"/>
        </w:rPr>
        <w:t xml:space="preserve"> Να συνεχίσω. Λέω, λοιπόν, ότι μόλις γίνει η αλλαγή στο περιεχόμενο των δράσεων που υπήρχε στα 700 εκατομμύρια για το 2015, που υπήρχε πριν από το 2014, θα μπορούμε σχεδόν όλα τα λεφτά τα οποία περιλαμβάνονται σε αυτόν τον προϋπολογισμό, που αυτή τη στιγμ</w:t>
      </w:r>
      <w:r>
        <w:rPr>
          <w:rFonts w:eastAsia="Times New Roman" w:cs="Times New Roman"/>
          <w:szCs w:val="24"/>
        </w:rPr>
        <w:t>ή δεν μπορώ να πω πόσα είναι, θα μπορούμε να τα πάρουμε από τα ευρωπαϊκά κονδύλια.</w:t>
      </w:r>
    </w:p>
    <w:p w14:paraId="31B16709"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ΚΙΚΙΛΙΑΣ: </w:t>
      </w:r>
      <w:r>
        <w:rPr>
          <w:rFonts w:eastAsia="Times New Roman" w:cs="Times New Roman"/>
          <w:szCs w:val="24"/>
        </w:rPr>
        <w:t>Θα σας πω εγώ, κύριε Υπουργέ: ούτε ένα ευρώ!</w:t>
      </w:r>
    </w:p>
    <w:p w14:paraId="31B1670A"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Θα τα πείτε, όταν θα έχετε τον λόγο, κύριε </w:t>
      </w:r>
      <w:proofErr w:type="spellStart"/>
      <w:r>
        <w:rPr>
          <w:rFonts w:eastAsia="Times New Roman" w:cs="Times New Roman"/>
          <w:szCs w:val="24"/>
        </w:rPr>
        <w:t>Κικίλια</w:t>
      </w:r>
      <w:proofErr w:type="spellEnd"/>
      <w:r>
        <w:rPr>
          <w:rFonts w:eastAsia="Times New Roman" w:cs="Times New Roman"/>
          <w:szCs w:val="24"/>
        </w:rPr>
        <w:t>.</w:t>
      </w:r>
    </w:p>
    <w:p w14:paraId="31B1670B"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lastRenderedPageBreak/>
        <w:t>ΒΑΣΙΛΕΙΟΣ ΚΙΚΙΛΙΑΣ:</w:t>
      </w:r>
      <w:r>
        <w:rPr>
          <w:rFonts w:eastAsia="Times New Roman" w:cs="Times New Roman"/>
          <w:szCs w:val="24"/>
        </w:rPr>
        <w:t xml:space="preserve"> Η δ</w:t>
      </w:r>
      <w:r>
        <w:rPr>
          <w:rFonts w:eastAsia="Times New Roman" w:cs="Times New Roman"/>
          <w:szCs w:val="24"/>
        </w:rPr>
        <w:t>ιαχειριστική αρχή είναι στον αέρα!</w:t>
      </w:r>
    </w:p>
    <w:p w14:paraId="31B1670C"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Ευχαριστούμε, κύριε Υπουργέ.</w:t>
      </w:r>
    </w:p>
    <w:p w14:paraId="31B1670D" w14:textId="77777777" w:rsidR="00643513" w:rsidRDefault="00AD6DE5">
      <w:pPr>
        <w:spacing w:after="0" w:line="600" w:lineRule="auto"/>
        <w:ind w:firstLine="720"/>
        <w:jc w:val="both"/>
        <w:rPr>
          <w:rFonts w:eastAsia="Times New Roman" w:cs="Times New Roman"/>
          <w:szCs w:val="24"/>
        </w:rPr>
      </w:pPr>
      <w:r>
        <w:rPr>
          <w:rFonts w:eastAsia="Times New Roman" w:cs="Times New Roman"/>
          <w:szCs w:val="24"/>
        </w:rPr>
        <w:t>Κύριε Λοβέρδο, συνεχίστε.</w:t>
      </w:r>
    </w:p>
    <w:p w14:paraId="31B1670E"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Δεκαπέντε μήνες ούτε ένα ευρώ!</w:t>
      </w:r>
    </w:p>
    <w:p w14:paraId="31B1670F"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ΒΑΣΙΛΙΚΗ ΚΑΤΡΙΒΑΝΟΥ:</w:t>
      </w:r>
      <w:r>
        <w:rPr>
          <w:rFonts w:eastAsia="Times New Roman" w:cs="Times New Roman"/>
          <w:szCs w:val="24"/>
        </w:rPr>
        <w:t xml:space="preserve"> Τι μας λέτε; Πρόταση έχετε κάνει;</w:t>
      </w:r>
    </w:p>
    <w:p w14:paraId="31B16710"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Επί δεκ</w:t>
      </w:r>
      <w:r>
        <w:rPr>
          <w:rFonts w:eastAsia="Times New Roman" w:cs="Times New Roman"/>
          <w:szCs w:val="24"/>
        </w:rPr>
        <w:t>απέντε μήνες ούτε ένα ευρώ η διαχειριστική αρχή. Και τα πληρώνει ο Έλληνας φορολογούμενος!</w:t>
      </w:r>
    </w:p>
    <w:p w14:paraId="31B16711"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Όχι διάλογο έτσι.</w:t>
      </w:r>
    </w:p>
    <w:p w14:paraId="31B16712" w14:textId="77777777" w:rsidR="00643513" w:rsidRDefault="00AD6DE5">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31B16713" w14:textId="77777777" w:rsidR="00643513" w:rsidRDefault="00AD6DE5">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Κικίλια</w:t>
      </w:r>
      <w:proofErr w:type="spellEnd"/>
      <w:r>
        <w:rPr>
          <w:rFonts w:eastAsia="Times New Roman" w:cs="Times New Roman"/>
          <w:szCs w:val="24"/>
        </w:rPr>
        <w:t xml:space="preserve">, δεν έχετε τον λόγο. </w:t>
      </w:r>
    </w:p>
    <w:p w14:paraId="31B16714" w14:textId="77777777" w:rsidR="00643513" w:rsidRDefault="00AD6DE5">
      <w:pPr>
        <w:spacing w:after="0" w:line="600" w:lineRule="auto"/>
        <w:ind w:firstLine="720"/>
        <w:jc w:val="both"/>
        <w:rPr>
          <w:rFonts w:eastAsia="Times New Roman" w:cs="Times New Roman"/>
          <w:szCs w:val="24"/>
        </w:rPr>
      </w:pPr>
      <w:r>
        <w:rPr>
          <w:rFonts w:eastAsia="Times New Roman" w:cs="Times New Roman"/>
          <w:szCs w:val="24"/>
        </w:rPr>
        <w:t xml:space="preserve">Συνεχίστε, κύριε Λοβέρδο. </w:t>
      </w:r>
    </w:p>
    <w:p w14:paraId="31B16715"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lastRenderedPageBreak/>
        <w:t>ΑΛΕΞΑΝΔΡΟΣ ΦΛΑΜΠΟΥΡΑΡΗΣ (Υπο</w:t>
      </w:r>
      <w:r>
        <w:rPr>
          <w:rFonts w:eastAsia="Times New Roman" w:cs="Times New Roman"/>
          <w:b/>
          <w:szCs w:val="24"/>
        </w:rPr>
        <w:t xml:space="preserve">υργός Επικρατείας): </w:t>
      </w:r>
      <w:r>
        <w:rPr>
          <w:rFonts w:eastAsia="Times New Roman" w:cs="Times New Roman"/>
          <w:szCs w:val="24"/>
        </w:rPr>
        <w:t xml:space="preserve">Μπορώ να σας φέρω μέχρι το απόγευμα όλον τον κατάλογο των χρημάτων, που έχουν </w:t>
      </w:r>
      <w:proofErr w:type="spellStart"/>
      <w:r>
        <w:rPr>
          <w:rFonts w:eastAsia="Times New Roman" w:cs="Times New Roman"/>
          <w:szCs w:val="24"/>
        </w:rPr>
        <w:t>απορροφηθεί</w:t>
      </w:r>
      <w:proofErr w:type="spellEnd"/>
      <w:r>
        <w:rPr>
          <w:rFonts w:eastAsia="Times New Roman" w:cs="Times New Roman"/>
          <w:szCs w:val="24"/>
        </w:rPr>
        <w:t>, έχουν αναληφθεί από την τράπεζα και από τα κονδύλια.</w:t>
      </w:r>
    </w:p>
    <w:p w14:paraId="31B16716"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Εδώ θα είμαι.</w:t>
      </w:r>
    </w:p>
    <w:p w14:paraId="31B16717"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 xml:space="preserve">ΑΛΕΞΑΝΔΡΟΣ ΦΛΑΜΠΟΥΡΑΡΗΣ (Υπουργός Επικρατείας): </w:t>
      </w:r>
      <w:r>
        <w:rPr>
          <w:rFonts w:eastAsia="Times New Roman" w:cs="Times New Roman"/>
          <w:szCs w:val="24"/>
        </w:rPr>
        <w:t>Όμως, υπάρχουν και αυτά που περιμένουμε, για παράδειγμα αυτά που σχετίζονται με το φαγητό, που τα καλύπτει η Ευρωπαϊκή Ένωση, δηλαδή την τροφοδοσία των προσφύγων. Τα καλύπτει. Έχουμε υποβάλει μέσω της διαχειριστικής αρχής τα κονδύλια. Όπως ξέρετε, πρέπει ν</w:t>
      </w:r>
      <w:r>
        <w:rPr>
          <w:rFonts w:eastAsia="Times New Roman" w:cs="Times New Roman"/>
          <w:szCs w:val="24"/>
        </w:rPr>
        <w:t xml:space="preserve">α υποβάλεις πρώτα τα κονδύλια. </w:t>
      </w:r>
    </w:p>
    <w:p w14:paraId="31B16718"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Κύριε Υπουργέ, δεν έχετε τη διαχειριστική αρχή. Τώρα τη θεσμοθετείτε. </w:t>
      </w:r>
    </w:p>
    <w:p w14:paraId="31B16719"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 xml:space="preserve">ΑΛΕΞΑΝΔΡΟΣ ΦΛΑΜΠΟΥΡΑΡΗΣ (Υπουργός Επικρατείας): </w:t>
      </w:r>
      <w:r>
        <w:rPr>
          <w:rFonts w:eastAsia="Times New Roman" w:cs="Times New Roman"/>
          <w:szCs w:val="24"/>
        </w:rPr>
        <w:t>Περιμένετε να ακούσετε. Πώς δεν την έχουμε;</w:t>
      </w:r>
    </w:p>
    <w:p w14:paraId="31B1671A"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Κικίλια</w:t>
      </w:r>
      <w:proofErr w:type="spellEnd"/>
      <w:r>
        <w:rPr>
          <w:rFonts w:eastAsia="Times New Roman" w:cs="Times New Roman"/>
          <w:szCs w:val="24"/>
        </w:rPr>
        <w:t>, σας παρακαλώ!</w:t>
      </w:r>
    </w:p>
    <w:p w14:paraId="31B1671B"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lastRenderedPageBreak/>
        <w:t>ΒΑΣΙΛΕΙΟΣ ΚΙΚΙΛΙΑΣ:</w:t>
      </w:r>
      <w:r>
        <w:rPr>
          <w:rFonts w:eastAsia="Times New Roman" w:cs="Times New Roman"/>
          <w:szCs w:val="24"/>
        </w:rPr>
        <w:t xml:space="preserve"> Κύριε Υπουργέ, δεν έχετε διαχειριστική αρχή. Μην </w:t>
      </w:r>
      <w:proofErr w:type="spellStart"/>
      <w:r>
        <w:rPr>
          <w:rFonts w:eastAsia="Times New Roman" w:cs="Times New Roman"/>
          <w:szCs w:val="24"/>
        </w:rPr>
        <w:t>κοροϊδευόμαστε</w:t>
      </w:r>
      <w:proofErr w:type="spellEnd"/>
      <w:r>
        <w:rPr>
          <w:rFonts w:eastAsia="Times New Roman" w:cs="Times New Roman"/>
          <w:szCs w:val="24"/>
        </w:rPr>
        <w:t xml:space="preserve"> εδώ μέσα! Τι έχετε υποβάλει; Δεν έχετε τώρα!</w:t>
      </w:r>
    </w:p>
    <w:p w14:paraId="31B1671C"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Ποιος κοροϊδεύει;</w:t>
      </w:r>
    </w:p>
    <w:p w14:paraId="31B1671D"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Δεν υπάρχει, δεν έχετε δια</w:t>
      </w:r>
      <w:r>
        <w:rPr>
          <w:rFonts w:eastAsia="Times New Roman" w:cs="Times New Roman"/>
          <w:szCs w:val="24"/>
        </w:rPr>
        <w:t>χειριστική αρχή</w:t>
      </w:r>
    </w:p>
    <w:p w14:paraId="31B1671E"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w:t>
      </w:r>
      <w:proofErr w:type="spellStart"/>
      <w:r>
        <w:rPr>
          <w:rFonts w:eastAsia="Times New Roman" w:cs="Times New Roman"/>
          <w:szCs w:val="24"/>
        </w:rPr>
        <w:t>Κικίλια</w:t>
      </w:r>
      <w:proofErr w:type="spellEnd"/>
      <w:r>
        <w:rPr>
          <w:rFonts w:eastAsia="Times New Roman" w:cs="Times New Roman"/>
          <w:szCs w:val="24"/>
        </w:rPr>
        <w:t>, δεν έχετε τον λόγο!</w:t>
      </w:r>
    </w:p>
    <w:p w14:paraId="31B1671F" w14:textId="77777777" w:rsidR="00643513" w:rsidRDefault="00AD6DE5">
      <w:pPr>
        <w:spacing w:after="0" w:line="600" w:lineRule="auto"/>
        <w:ind w:firstLine="720"/>
        <w:jc w:val="both"/>
        <w:rPr>
          <w:rFonts w:eastAsia="Times New Roman" w:cs="Times New Roman"/>
          <w:szCs w:val="24"/>
        </w:rPr>
      </w:pPr>
      <w:r>
        <w:rPr>
          <w:rFonts w:eastAsia="Times New Roman" w:cs="Times New Roman"/>
          <w:szCs w:val="24"/>
        </w:rPr>
        <w:t>Τελειώσατε, κύριε Υπουργέ;</w:t>
      </w:r>
    </w:p>
    <w:p w14:paraId="31B16720"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 xml:space="preserve">ΑΛΕΞΑΝΔΡΟΣ ΦΛΑΜΠΟΥΡΑΡΗΣ (Υπουργός Επικρατείας): </w:t>
      </w:r>
      <w:r>
        <w:rPr>
          <w:rFonts w:eastAsia="Times New Roman" w:cs="Times New Roman"/>
          <w:szCs w:val="24"/>
        </w:rPr>
        <w:t>Υπήρχε διαχειριστική αρχή, την οποία αλλάζουμε τώρα.</w:t>
      </w:r>
    </w:p>
    <w:p w14:paraId="31B16721"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Την φέρνετε τώρα, μετά α</w:t>
      </w:r>
      <w:r>
        <w:rPr>
          <w:rFonts w:eastAsia="Times New Roman" w:cs="Times New Roman"/>
          <w:szCs w:val="24"/>
        </w:rPr>
        <w:t>πό δεκαπέντε μήνες. Μην λέτε άλλα αντί άλλων!</w:t>
      </w:r>
    </w:p>
    <w:p w14:paraId="31B16722"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Κικίλια</w:t>
      </w:r>
      <w:proofErr w:type="spellEnd"/>
      <w:r>
        <w:rPr>
          <w:rFonts w:eastAsia="Times New Roman" w:cs="Times New Roman"/>
          <w:szCs w:val="24"/>
        </w:rPr>
        <w:t>, δεν έχετε τον λόγο!</w:t>
      </w:r>
    </w:p>
    <w:p w14:paraId="31B16723"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ΑΛΕΞΑΝΔΡΟΣ ΦΛΑΜΠΟΥΡΑΡΗΣ (Υπουργός Επικρατείας): </w:t>
      </w:r>
      <w:r>
        <w:rPr>
          <w:rFonts w:eastAsia="Times New Roman" w:cs="Times New Roman"/>
          <w:szCs w:val="24"/>
        </w:rPr>
        <w:t xml:space="preserve">Όπως ξέρετε, η διαχειριστική αρχή είχε διαμορφωθεί από τον Αύγουστο του 2015. </w:t>
      </w:r>
    </w:p>
    <w:p w14:paraId="31B16724" w14:textId="77777777" w:rsidR="00643513" w:rsidRDefault="00AD6DE5">
      <w:pPr>
        <w:spacing w:after="0" w:line="600" w:lineRule="auto"/>
        <w:ind w:firstLine="720"/>
        <w:jc w:val="both"/>
        <w:rPr>
          <w:rFonts w:eastAsia="Times New Roman" w:cs="Times New Roman"/>
          <w:szCs w:val="24"/>
        </w:rPr>
      </w:pPr>
      <w:r>
        <w:rPr>
          <w:rFonts w:eastAsia="Times New Roman" w:cs="Times New Roman"/>
          <w:szCs w:val="24"/>
        </w:rPr>
        <w:t xml:space="preserve">Τώρα η πρόταση </w:t>
      </w:r>
      <w:r>
        <w:rPr>
          <w:rFonts w:eastAsia="Times New Roman" w:cs="Times New Roman"/>
          <w:szCs w:val="24"/>
        </w:rPr>
        <w:t>που γίνεται σε αυτό το σχέδιο νόμου είναι η διαχειριστική αρχή να περάσει από το Υπουργείο Εσωτερικών, όπου υπαγόταν, στο Υπουργείο Οικονομίας και Ανάπτυξης, ούτως ώστε να γίνει υπεύθυνος ο Αναπληρωτής Υπουργός, ο οποίος έχει σχέση με τα ευρωπαϊκά κονδύλια</w:t>
      </w:r>
      <w:r>
        <w:rPr>
          <w:rFonts w:eastAsia="Times New Roman" w:cs="Times New Roman"/>
          <w:szCs w:val="24"/>
        </w:rPr>
        <w:t>, για να μπορεί πιο εύκολα -επειδή γνωρίζει όλες τις διαδικασίες- να υποβάλει όλα τα αιτήματα και να παίρνουμε τα λεφτά.</w:t>
      </w:r>
    </w:p>
    <w:p w14:paraId="31B16725"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Φέρνετε εδώ ένα νομοσχέδιο μετά από δεκαπέντε μήνες…</w:t>
      </w:r>
    </w:p>
    <w:p w14:paraId="31B16726"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ΑΛΕΞΑΝΔΡΟΣ ΦΛΑΜΠΟΥΡΑΡΗΣ (Υπουργός Επικρατείας):</w:t>
      </w:r>
      <w:r>
        <w:rPr>
          <w:rFonts w:eastAsia="Times New Roman" w:cs="Times New Roman"/>
          <w:szCs w:val="24"/>
        </w:rPr>
        <w:t xml:space="preserve"> Αυτό έχει γίνε</w:t>
      </w:r>
      <w:r>
        <w:rPr>
          <w:rFonts w:eastAsia="Times New Roman" w:cs="Times New Roman"/>
          <w:szCs w:val="24"/>
        </w:rPr>
        <w:t>ι. Δεν είναι σωστό ότι δεν υπήρχε. Υπήρχε διαχειριστική αρχή.</w:t>
      </w:r>
    </w:p>
    <w:p w14:paraId="31B16727"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ΚΙΚΙΛΙΑΣ: </w:t>
      </w:r>
      <w:r>
        <w:rPr>
          <w:rFonts w:eastAsia="Times New Roman" w:cs="Times New Roman"/>
          <w:szCs w:val="24"/>
        </w:rPr>
        <w:t>Μην τον εκθέτετε τον άνθρωπο. Μην λέτε άλλα αντί άλλων!</w:t>
      </w:r>
    </w:p>
    <w:p w14:paraId="31B16728"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 xml:space="preserve">ΑΛΕΞΑΝΔΡΟΣ ΦΛΑΜΠΟΥΡΑΡΗΣ (Υπουργός Επικρατείας): </w:t>
      </w:r>
      <w:r>
        <w:rPr>
          <w:rFonts w:eastAsia="Times New Roman" w:cs="Times New Roman"/>
          <w:szCs w:val="24"/>
        </w:rPr>
        <w:t>Μα, το ξέρει ο κύριος…</w:t>
      </w:r>
    </w:p>
    <w:p w14:paraId="31B16729"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Υπουργέ,</w:t>
      </w:r>
      <w:r>
        <w:rPr>
          <w:rFonts w:eastAsia="Times New Roman" w:cs="Times New Roman"/>
          <w:szCs w:val="24"/>
        </w:rPr>
        <w:t xml:space="preserve"> μην κάνετε διάλογο με τον κ. </w:t>
      </w:r>
      <w:proofErr w:type="spellStart"/>
      <w:r>
        <w:rPr>
          <w:rFonts w:eastAsia="Times New Roman" w:cs="Times New Roman"/>
          <w:szCs w:val="24"/>
        </w:rPr>
        <w:t>Κικίλια</w:t>
      </w:r>
      <w:proofErr w:type="spellEnd"/>
      <w:r>
        <w:rPr>
          <w:rFonts w:eastAsia="Times New Roman" w:cs="Times New Roman"/>
          <w:szCs w:val="24"/>
        </w:rPr>
        <w:t>!</w:t>
      </w:r>
    </w:p>
    <w:p w14:paraId="31B1672A"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ΚΙΚΙΛΙΑΣ: </w:t>
      </w:r>
      <w:r>
        <w:rPr>
          <w:rFonts w:eastAsia="Times New Roman" w:cs="Times New Roman"/>
          <w:szCs w:val="24"/>
        </w:rPr>
        <w:t>Από το Υπουργείο Εσωτερικών στο Αμύνης, από το Αμύνης</w:t>
      </w:r>
      <w:r>
        <w:rPr>
          <w:rFonts w:eastAsia="Times New Roman" w:cs="Times New Roman"/>
          <w:b/>
          <w:szCs w:val="24"/>
        </w:rPr>
        <w:t xml:space="preserve"> </w:t>
      </w:r>
      <w:r>
        <w:rPr>
          <w:rFonts w:eastAsia="Times New Roman" w:cs="Times New Roman"/>
          <w:szCs w:val="24"/>
        </w:rPr>
        <w:t>στο Εσωτερικών, από το Εσωτερικών στο Ανάπτυξης! Τι να κάνουμε τώρα;</w:t>
      </w:r>
    </w:p>
    <w:p w14:paraId="31B1672B"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 xml:space="preserve">ΑΛΕΞΑΝΔΡΟΣ ΦΛΑΜΠΟΥΡΑΡΗΣ (Υπουργός Επικρατείας): </w:t>
      </w:r>
      <w:r>
        <w:rPr>
          <w:rFonts w:eastAsia="Times New Roman" w:cs="Times New Roman"/>
          <w:szCs w:val="24"/>
        </w:rPr>
        <w:t>Δεν μιλάτε για διαχειριστι</w:t>
      </w:r>
      <w:r>
        <w:rPr>
          <w:rFonts w:eastAsia="Times New Roman" w:cs="Times New Roman"/>
          <w:szCs w:val="24"/>
        </w:rPr>
        <w:t>κή αρχή. Η διαχειριστική αρχή υπήρχε και ήταν στο Υπουργείο Εσωτερικών και λειτουργούσε. Δεν είναι δυνατόν να μιλάτε έτσι!</w:t>
      </w:r>
    </w:p>
    <w:p w14:paraId="31B1672C"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Ε, καλά, εντάξει.</w:t>
      </w:r>
    </w:p>
    <w:p w14:paraId="31B1672D"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Ευχαριστούμε, κύριε Υπουργέ. </w:t>
      </w:r>
    </w:p>
    <w:p w14:paraId="31B1672E" w14:textId="77777777" w:rsidR="00643513" w:rsidRDefault="00AD6DE5">
      <w:pPr>
        <w:spacing w:after="0" w:line="600" w:lineRule="auto"/>
        <w:ind w:firstLine="720"/>
        <w:jc w:val="both"/>
        <w:rPr>
          <w:rFonts w:eastAsia="Times New Roman" w:cs="Times New Roman"/>
          <w:szCs w:val="24"/>
        </w:rPr>
      </w:pPr>
      <w:r>
        <w:rPr>
          <w:rFonts w:eastAsia="Times New Roman" w:cs="Times New Roman"/>
          <w:szCs w:val="24"/>
        </w:rPr>
        <w:t>Κύριε Λοβέρδο, συνεχίστε.</w:t>
      </w:r>
    </w:p>
    <w:p w14:paraId="31B1672F"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ΑΝΔΡΕΑ</w:t>
      </w:r>
      <w:r>
        <w:rPr>
          <w:rFonts w:eastAsia="Times New Roman" w:cs="Times New Roman"/>
          <w:b/>
          <w:szCs w:val="24"/>
        </w:rPr>
        <w:t>Σ ΛΟΒΕΡΔΟΣ:</w:t>
      </w:r>
      <w:r>
        <w:rPr>
          <w:rFonts w:eastAsia="Times New Roman" w:cs="Times New Roman"/>
          <w:szCs w:val="24"/>
        </w:rPr>
        <w:t xml:space="preserve"> Τι γνωρίζετε, εάν δεν </w:t>
      </w:r>
      <w:proofErr w:type="spellStart"/>
      <w:r>
        <w:rPr>
          <w:rFonts w:eastAsia="Times New Roman" w:cs="Times New Roman"/>
          <w:szCs w:val="24"/>
        </w:rPr>
        <w:t>απατάσθε</w:t>
      </w:r>
      <w:proofErr w:type="spellEnd"/>
      <w:r>
        <w:rPr>
          <w:rFonts w:eastAsia="Times New Roman" w:cs="Times New Roman"/>
          <w:szCs w:val="24"/>
        </w:rPr>
        <w:t xml:space="preserve">, είναι η απάντηση. Διότι, εάν ρωτούσαν εμένα, κύριε Υπουργέ της Επικρατείας, όταν ήμουν Υπουργός, πόσο κάνει αυτό το οποίο εισάγεται στη Βουλή, θα έλεγα: «Τόσο κάνει, τόσα χρήματα από τον προϋπολογισμό, τόσα από </w:t>
      </w:r>
      <w:proofErr w:type="spellStart"/>
      <w:r>
        <w:rPr>
          <w:rFonts w:eastAsia="Times New Roman" w:cs="Times New Roman"/>
          <w:szCs w:val="24"/>
        </w:rPr>
        <w:t>ε</w:t>
      </w:r>
      <w:r>
        <w:rPr>
          <w:rFonts w:eastAsia="Times New Roman" w:cs="Times New Roman"/>
          <w:szCs w:val="24"/>
        </w:rPr>
        <w:t>νωσιακά</w:t>
      </w:r>
      <w:proofErr w:type="spellEnd"/>
      <w:r>
        <w:rPr>
          <w:rFonts w:eastAsia="Times New Roman" w:cs="Times New Roman"/>
          <w:szCs w:val="24"/>
        </w:rPr>
        <w:t xml:space="preserve"> κονδύλια». Θα ήμουν σαφής.</w:t>
      </w:r>
    </w:p>
    <w:p w14:paraId="31B16730" w14:textId="77777777" w:rsidR="00643513" w:rsidRDefault="00AD6DE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Εσείς χρειαστήκατε πάρα πολλά λεπτά, για να μας πείτε κάτι, το οποίο εγώ δεν κατάλαβα. Όμως, εν πάση </w:t>
      </w:r>
      <w:proofErr w:type="spellStart"/>
      <w:r>
        <w:rPr>
          <w:rFonts w:eastAsia="Times New Roman" w:cs="Times New Roman"/>
          <w:szCs w:val="24"/>
        </w:rPr>
        <w:t>περιπτώσει</w:t>
      </w:r>
      <w:proofErr w:type="spellEnd"/>
      <w:r>
        <w:rPr>
          <w:rFonts w:eastAsia="Times New Roman" w:cs="Times New Roman"/>
          <w:szCs w:val="24"/>
        </w:rPr>
        <w:t xml:space="preserve">, από αυτό που είπατε συγκρατώ ότι το απόγευμα θα φέρετε πλήρη κατάλογο. Αυτό με καλύπτει. </w:t>
      </w:r>
    </w:p>
    <w:p w14:paraId="31B16731"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ΑΛΕΞΑΝΔΡΟΣ ΦΛΑΜΠΟΥ</w:t>
      </w:r>
      <w:r>
        <w:rPr>
          <w:rFonts w:eastAsia="Times New Roman" w:cs="Times New Roman"/>
          <w:b/>
          <w:szCs w:val="24"/>
        </w:rPr>
        <w:t>ΡΑΡΗΣ (Υπουργός Επικρατείας):</w:t>
      </w:r>
      <w:r>
        <w:rPr>
          <w:rFonts w:eastAsia="Times New Roman" w:cs="Times New Roman"/>
          <w:szCs w:val="24"/>
        </w:rPr>
        <w:t xml:space="preserve"> Όχι ότι δεν καταλάβατε. Δεν συμφωνείτε. Άλλο δεν καταλάβατε, άλλο δεν συμφωνείτε.</w:t>
      </w:r>
    </w:p>
    <w:p w14:paraId="31B16732" w14:textId="77777777" w:rsidR="00643513" w:rsidRDefault="00AD6DE5">
      <w:pPr>
        <w:tabs>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Δεν κατάλαβα. Και αυτό το οποίο χρειαζόμαστε –σας το λέω τώρα με ειλικρίνεια- είναι ο κατάλογος που υπόσχεστε. Αυτό είναι καθαρό, διότι θα έχουμε έναν πίνακα, για να μπορούμε να ξέρουμε τι ψηφίζει η Εθνική Αντιπροσωπεία. </w:t>
      </w:r>
    </w:p>
    <w:p w14:paraId="31B16733" w14:textId="77777777" w:rsidR="00643513" w:rsidRDefault="00AD6DE5">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Δεν είμαστε λεπτολόγοι, κυρίες και</w:t>
      </w:r>
      <w:r>
        <w:rPr>
          <w:rFonts w:eastAsia="Times New Roman" w:cs="Times New Roman"/>
          <w:szCs w:val="24"/>
        </w:rPr>
        <w:t xml:space="preserve"> κύριοι Βουλευτές. Η ουσία των θεμάτων είναι και εκεί και μάλιστα για ένα θέμα για το οποίο πριν από είκοσι περίπου μέρες –ίσως και λίγο παραπάνω- το Υπουργείο Εθνικής Αμύνης έφερε διατάξεις για μη διαγωνισμούς… </w:t>
      </w:r>
    </w:p>
    <w:p w14:paraId="31B16734" w14:textId="77777777" w:rsidR="00643513" w:rsidRDefault="00AD6DE5">
      <w:pPr>
        <w:tabs>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ΚΥΡΙΑΖΙΔΗΣ: </w:t>
      </w:r>
      <w:r>
        <w:rPr>
          <w:rFonts w:eastAsia="Times New Roman" w:cs="Times New Roman"/>
          <w:szCs w:val="24"/>
        </w:rPr>
        <w:t xml:space="preserve">Κατά παρέκκλιση. </w:t>
      </w:r>
    </w:p>
    <w:p w14:paraId="31B16735" w14:textId="77777777" w:rsidR="00643513" w:rsidRDefault="00AD6DE5">
      <w:pPr>
        <w:tabs>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ΑΝΔ</w:t>
      </w:r>
      <w:r>
        <w:rPr>
          <w:rFonts w:eastAsia="Times New Roman" w:cs="Times New Roman"/>
          <w:b/>
          <w:szCs w:val="24"/>
        </w:rPr>
        <w:t xml:space="preserve">ΡΕΑΣ ΛΟΒΕΡΔΟΣ: </w:t>
      </w:r>
      <w:r>
        <w:rPr>
          <w:rFonts w:eastAsia="Times New Roman" w:cs="Times New Roman"/>
          <w:szCs w:val="24"/>
        </w:rPr>
        <w:t xml:space="preserve">…κατά παρέκκλιση κάθε κείμενης διάταξης, σχετικά με τις προμήθειες των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Του είπαμε του κ. Βίτσα –που μόλις ήρθε- «γιατί, κύριε Υπουργέ, αποδέχεστε τέτοια ευθύνη; Υπάρχουν οι πρόχειροι διαγωνισμοί». Του υπέδειξα και άρθρο, κάνοντας </w:t>
      </w:r>
      <w:proofErr w:type="spellStart"/>
      <w:r>
        <w:rPr>
          <w:rFonts w:eastAsia="Times New Roman" w:cs="Times New Roman"/>
          <w:szCs w:val="24"/>
        </w:rPr>
        <w:t>μΙα</w:t>
      </w:r>
      <w:proofErr w:type="spellEnd"/>
      <w:r>
        <w:rPr>
          <w:rFonts w:eastAsia="Times New Roman" w:cs="Times New Roman"/>
          <w:szCs w:val="24"/>
        </w:rPr>
        <w:t xml:space="preserve"> συνεπή αντιπολίτευση. Μου είπε «όχι» και μου υπογράμμισε ότι η ρύθμισή του στοχεύει στην εν</w:t>
      </w:r>
      <w:r>
        <w:rPr>
          <w:rFonts w:eastAsia="Times New Roman" w:cs="Times New Roman"/>
          <w:szCs w:val="24"/>
        </w:rPr>
        <w:t xml:space="preserve">ίσχυση της εντοπιότητας. Τρεις Βουλευτές του ΣΥΡΙΖΑ χθες κατέθεσαν ερώτηση στον κ. Καμμένο, λέγοντας ότι παραβιάζει την εντοπιότητα. </w:t>
      </w:r>
    </w:p>
    <w:p w14:paraId="31B16736" w14:textId="77777777" w:rsidR="00643513" w:rsidRDefault="00AD6DE5">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Κυρίες και κύριοι Βουλευτές, μας κοροϊδεύουν στα ίσια, όμως! Στα ίσια μας κοροϊδεύουν! Και είχαν το θράσος να μιλάνε και γ</w:t>
      </w:r>
      <w:r>
        <w:rPr>
          <w:rFonts w:eastAsia="Times New Roman" w:cs="Times New Roman"/>
          <w:szCs w:val="24"/>
        </w:rPr>
        <w:t>ια αδιαφάνεια τις περασμένες μέρες. Μας κοροϊδεύουν στα ίσια και ενισχύουν τους θεσμούς αδιαφάνειας με το άρθρο 74 παράγραφος 1 του παρόντος σχεδίου νόμου, που πάλι, συνάδελφοι, είναι κατά παρέκκλιση και κατά παρέκκλιση και κατά παρέκκλιση κ.λπ.</w:t>
      </w:r>
      <w:r>
        <w:rPr>
          <w:rFonts w:eastAsia="Times New Roman" w:cs="Times New Roman"/>
          <w:szCs w:val="24"/>
        </w:rPr>
        <w:t>.</w:t>
      </w:r>
    </w:p>
    <w:p w14:paraId="31B16737" w14:textId="77777777" w:rsidR="00643513" w:rsidRDefault="00AD6DE5">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Και μιας </w:t>
      </w:r>
      <w:r>
        <w:rPr>
          <w:rFonts w:eastAsia="Times New Roman" w:cs="Times New Roman"/>
          <w:szCs w:val="24"/>
        </w:rPr>
        <w:t>και αναφέρθηκα σε άρθρα, δείτε λίγο το άρθρο 7 παράγραφο</w:t>
      </w:r>
      <w:r>
        <w:rPr>
          <w:rFonts w:eastAsia="Times New Roman" w:cs="Times New Roman"/>
          <w:szCs w:val="24"/>
        </w:rPr>
        <w:t>ι</w:t>
      </w:r>
      <w:r>
        <w:rPr>
          <w:rFonts w:eastAsia="Times New Roman" w:cs="Times New Roman"/>
          <w:szCs w:val="24"/>
        </w:rPr>
        <w:t xml:space="preserve"> 2 και 17, διότι έχουμε δυνατότητα τροποποίησης νόμου –</w:t>
      </w:r>
      <w:proofErr w:type="spellStart"/>
      <w:r>
        <w:rPr>
          <w:rFonts w:eastAsia="Times New Roman" w:cs="Times New Roman"/>
          <w:szCs w:val="24"/>
        </w:rPr>
        <w:t>παίδες</w:t>
      </w:r>
      <w:proofErr w:type="spellEnd"/>
      <w:r>
        <w:rPr>
          <w:rFonts w:eastAsia="Times New Roman" w:cs="Times New Roman"/>
          <w:szCs w:val="24"/>
        </w:rPr>
        <w:t xml:space="preserve">, νόμου!- με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ιάταγμα! Τι είναι ο κύριος πίσω και η κυρία; Ένας να είναι δικηγόρος, θα σας το πει: Νόμος δεν τροποποιείται με δι</w:t>
      </w:r>
      <w:r>
        <w:rPr>
          <w:rFonts w:eastAsia="Times New Roman" w:cs="Times New Roman"/>
          <w:szCs w:val="24"/>
        </w:rPr>
        <w:t>άταγμα! Έναν δικηγόρο να είχατε, θα σας το έλεγε.</w:t>
      </w:r>
    </w:p>
    <w:p w14:paraId="31B16738" w14:textId="77777777" w:rsidR="00643513" w:rsidRDefault="00AD6DE5">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Για να κλείσω…</w:t>
      </w:r>
    </w:p>
    <w:p w14:paraId="31B16739" w14:textId="77777777" w:rsidR="00643513" w:rsidRDefault="00AD6DE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Τελειώνετε, παρακαλώ, πήγε 13.30΄. </w:t>
      </w:r>
    </w:p>
    <w:p w14:paraId="31B1673A"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με </w:t>
      </w:r>
      <w:proofErr w:type="spellStart"/>
      <w:r>
        <w:rPr>
          <w:rFonts w:eastAsia="Times New Roman" w:cs="Times New Roman"/>
          <w:szCs w:val="24"/>
        </w:rPr>
        <w:t>συγχωρείτε</w:t>
      </w:r>
      <w:proofErr w:type="spellEnd"/>
      <w:r>
        <w:rPr>
          <w:rFonts w:eastAsia="Times New Roman" w:cs="Times New Roman"/>
          <w:szCs w:val="24"/>
        </w:rPr>
        <w:t xml:space="preserve">, στα τρία λεπτά έγινε μια συζήτηση απαραίτητη για το Σώμα. </w:t>
      </w:r>
    </w:p>
    <w:p w14:paraId="31B1673B" w14:textId="77777777" w:rsidR="00643513" w:rsidRDefault="00AD6DE5">
      <w:pPr>
        <w:spacing w:line="600" w:lineRule="auto"/>
        <w:ind w:firstLine="720"/>
        <w:jc w:val="both"/>
        <w:rPr>
          <w:rFonts w:eastAsia="Times New Roman"/>
          <w:szCs w:val="24"/>
        </w:rPr>
      </w:pPr>
      <w:r>
        <w:rPr>
          <w:rFonts w:eastAsia="Times New Roman"/>
          <w:b/>
          <w:szCs w:val="24"/>
        </w:rPr>
        <w:t>ΠΡΟΕΔΡΕΥΩΝ (Γεώ</w:t>
      </w:r>
      <w:r>
        <w:rPr>
          <w:rFonts w:eastAsia="Times New Roman"/>
          <w:b/>
          <w:szCs w:val="24"/>
        </w:rPr>
        <w:t xml:space="preserve">ργιος Βαρεμένος): </w:t>
      </w:r>
      <w:r>
        <w:rPr>
          <w:rFonts w:eastAsia="Times New Roman"/>
          <w:szCs w:val="24"/>
        </w:rPr>
        <w:t xml:space="preserve">Εντάξει. </w:t>
      </w:r>
    </w:p>
    <w:p w14:paraId="31B1673C"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Να προσθέσω, μιας και είδα την κ. Κανέλλη, τη συζήτηση που είχαμε προχθές για τα καύσιμα στις Ένοπλες Δυνάμεις, όπου μας έλεγε ότι δεν είχαμε εκπρόσωπο και έφερα το ΦΕΚ που </w:t>
      </w:r>
      <w:r>
        <w:rPr>
          <w:rFonts w:eastAsia="Times New Roman" w:cs="Times New Roman"/>
          <w:szCs w:val="24"/>
        </w:rPr>
        <w:lastRenderedPageBreak/>
        <w:t>είχαμε; Εκμεταλλεύτηκε την άγνοια που</w:t>
      </w:r>
      <w:r>
        <w:rPr>
          <w:rFonts w:eastAsia="Times New Roman" w:cs="Times New Roman"/>
          <w:szCs w:val="24"/>
        </w:rPr>
        <w:t xml:space="preserve"> είχαμε τόσοι Βουλευτές εδώ επί ενός θέματος πρακτικού και έλεγε ψέματα! Είχαμε εκπρόσωπο και έλεγε ψέματα! Είχαμε εκπρόσωπο! Δεν έχουμε ίσως για αυτούς τους τελευταίους δύο μήνες. </w:t>
      </w:r>
    </w:p>
    <w:p w14:paraId="31B1673D"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Από το 2008 δεν έχουμε!</w:t>
      </w:r>
    </w:p>
    <w:p w14:paraId="31B1673E"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Ωραία –εμείς συμπ</w:t>
      </w:r>
      <w:r>
        <w:rPr>
          <w:rFonts w:eastAsia="Times New Roman" w:cs="Times New Roman"/>
          <w:szCs w:val="24"/>
        </w:rPr>
        <w:t>ληρώνουμε-, αν δεν έχουμε και για αυτούς τους δύο μήνες, που δεν το ξέρω και αυτό, θα αλλάξει, θα πάρετε πίσω τη διάταξη για την προμήθεια στα καύσιμα; Αλλάξατε τη νομοθεσία είκοσι ενός ετών, για να φέρετε μια αδιαφανή διαδικασία. Τέτοιοι είστε! Μόνο στα λ</w:t>
      </w:r>
      <w:r>
        <w:rPr>
          <w:rFonts w:eastAsia="Times New Roman" w:cs="Times New Roman"/>
          <w:szCs w:val="24"/>
        </w:rPr>
        <w:t xml:space="preserve">όγια πείσατε τον κόσμο και τον κοροϊδέψατε, αλλά ο πολιτικός κρίνεται από τις πράξεις του. </w:t>
      </w:r>
    </w:p>
    <w:p w14:paraId="31B1673F" w14:textId="77777777" w:rsidR="00643513" w:rsidRDefault="00AD6DE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Βάλτε τελεία!</w:t>
      </w:r>
    </w:p>
    <w:p w14:paraId="31B16740" w14:textId="77777777" w:rsidR="00643513" w:rsidRDefault="00AD6DE5">
      <w:pPr>
        <w:spacing w:line="600" w:lineRule="auto"/>
        <w:ind w:firstLine="720"/>
        <w:jc w:val="both"/>
        <w:rPr>
          <w:rFonts w:eastAsia="Times New Roman"/>
          <w:szCs w:val="24"/>
        </w:rPr>
      </w:pPr>
      <w:r>
        <w:rPr>
          <w:rFonts w:eastAsia="Times New Roman" w:cs="Times New Roman"/>
          <w:b/>
          <w:szCs w:val="24"/>
        </w:rPr>
        <w:t xml:space="preserve">ΑΝΔΡΕΑΣ ΛΟΒΕΡΔΟΣ: </w:t>
      </w:r>
      <w:r>
        <w:rPr>
          <w:rFonts w:eastAsia="Times New Roman" w:cs="Times New Roman"/>
          <w:szCs w:val="24"/>
        </w:rPr>
        <w:t xml:space="preserve">Είναι οι πράξεις του, δεν είναι τα λόγια του. </w:t>
      </w:r>
    </w:p>
    <w:p w14:paraId="31B16741" w14:textId="77777777" w:rsidR="00643513" w:rsidRDefault="00AD6DE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Βάλτε τελεία!</w:t>
      </w:r>
    </w:p>
    <w:p w14:paraId="31B16742"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lastRenderedPageBreak/>
        <w:t>ΑΝΔΡΕ</w:t>
      </w:r>
      <w:r>
        <w:rPr>
          <w:rFonts w:eastAsia="Times New Roman" w:cs="Times New Roman"/>
          <w:b/>
          <w:szCs w:val="24"/>
        </w:rPr>
        <w:t xml:space="preserve">ΑΣ ΛΟΒΕΡΔΟΣ: </w:t>
      </w:r>
      <w:r>
        <w:rPr>
          <w:rFonts w:eastAsia="Times New Roman" w:cs="Times New Roman"/>
          <w:szCs w:val="24"/>
        </w:rPr>
        <w:t xml:space="preserve">Και τώρα, επειδή άκουσα μια ομιλήτρια από τον ΣΥΡΙΖΑ, την κ. </w:t>
      </w:r>
      <w:proofErr w:type="spellStart"/>
      <w:r>
        <w:rPr>
          <w:rFonts w:eastAsia="Times New Roman" w:cs="Times New Roman"/>
          <w:szCs w:val="24"/>
        </w:rPr>
        <w:t>Βάκη</w:t>
      </w:r>
      <w:proofErr w:type="spellEnd"/>
      <w:r>
        <w:rPr>
          <w:rFonts w:eastAsia="Times New Roman" w:cs="Times New Roman"/>
          <w:szCs w:val="24"/>
        </w:rPr>
        <w:t>, να μιλάει για ντροπές, για απάνθρωπες συμπεριφορές προηγούμενων κυβερνήσεων, κυρίες και κύριοι Βουλευτές, αυτό το θέμα, το θέμα της ανθρωπιάς δεν συμφέρει την Κυβέρνηση να το θ</w:t>
      </w:r>
      <w:r>
        <w:rPr>
          <w:rFonts w:eastAsia="Times New Roman" w:cs="Times New Roman"/>
          <w:szCs w:val="24"/>
        </w:rPr>
        <w:t xml:space="preserve">ίγει. Είναι οι εικόνες της </w:t>
      </w:r>
      <w:proofErr w:type="spellStart"/>
      <w:r>
        <w:rPr>
          <w:rFonts w:eastAsia="Times New Roman" w:cs="Times New Roman"/>
          <w:szCs w:val="24"/>
        </w:rPr>
        <w:t>Ειδομένης</w:t>
      </w:r>
      <w:proofErr w:type="spellEnd"/>
      <w:r>
        <w:rPr>
          <w:rFonts w:eastAsia="Times New Roman" w:cs="Times New Roman"/>
          <w:szCs w:val="24"/>
        </w:rPr>
        <w:t xml:space="preserve">, είναι οι εικόνες των ανθρώπων που γίνονται θύματα εκβιασμών και εκμετάλλευσης σε όλη την Ελλάδα, στην Πλατεία Βικτωρίας εδώ. </w:t>
      </w:r>
    </w:p>
    <w:p w14:paraId="31B16743" w14:textId="77777777" w:rsidR="00643513" w:rsidRDefault="00AD6DE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Κύριε Λοβέρδο, βάλτε μια τελεία, σας παρακαλώ πολύ!</w:t>
      </w:r>
    </w:p>
    <w:p w14:paraId="31B16744"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ΑΝΔΡΕΑΣ</w:t>
      </w:r>
      <w:r>
        <w:rPr>
          <w:rFonts w:eastAsia="Times New Roman" w:cs="Times New Roman"/>
          <w:b/>
          <w:szCs w:val="24"/>
        </w:rPr>
        <w:t xml:space="preserve"> ΛΟΒΕΡΔΟΣ: </w:t>
      </w:r>
      <w:r>
        <w:rPr>
          <w:rFonts w:eastAsia="Times New Roman" w:cs="Times New Roman"/>
          <w:szCs w:val="24"/>
        </w:rPr>
        <w:t xml:space="preserve">Τώρα τελειώνω. </w:t>
      </w:r>
    </w:p>
    <w:p w14:paraId="31B16745" w14:textId="77777777" w:rsidR="00643513" w:rsidRDefault="00AD6DE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Παίρνουμε υπ’ </w:t>
      </w:r>
      <w:proofErr w:type="spellStart"/>
      <w:r>
        <w:rPr>
          <w:rFonts w:eastAsia="Times New Roman"/>
          <w:szCs w:val="24"/>
        </w:rPr>
        <w:t>όψιν</w:t>
      </w:r>
      <w:proofErr w:type="spellEnd"/>
      <w:r>
        <w:rPr>
          <w:rFonts w:eastAsia="Times New Roman"/>
          <w:szCs w:val="24"/>
        </w:rPr>
        <w:t xml:space="preserve"> την υποχρέωσή σας…</w:t>
      </w:r>
    </w:p>
    <w:p w14:paraId="31B16746"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Είναι εικόνες που δεν σας χρησιμεύει να τις ανακαλείτε στο μυαλό μας με λόγια επιθετικά αυτού του επιπέδου. </w:t>
      </w:r>
    </w:p>
    <w:p w14:paraId="31B16747"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Ανθρωπιστής δεν είναι αυτός ο ο</w:t>
      </w:r>
      <w:r>
        <w:rPr>
          <w:rFonts w:eastAsia="Times New Roman" w:cs="Times New Roman"/>
          <w:szCs w:val="24"/>
        </w:rPr>
        <w:t>ποίος κάνει μια προσπάθεια και υπάρχει και κάποια απώλεια ή κάποια δυσκολία λόγω της συγκυρίας και της δυσκολίας του προβλήματος. Αυτός πρέπει να κατηγορηθεί για έλλειψη ανθρωπισμού; Υπάρχουν κατά τη διαχείριση των πραγμάτων ατυχήματα. Είναι, όμως, ανθρωπι</w:t>
      </w:r>
      <w:r>
        <w:rPr>
          <w:rFonts w:eastAsia="Times New Roman" w:cs="Times New Roman"/>
          <w:szCs w:val="24"/>
        </w:rPr>
        <w:t>στής αυτός που για να καλύψει τις ιδεοληψίες του καφενείου και για να έχει τάχα μου αριστερά επιχειρήματα μέσα στο καφενείο, αφήνει να πνίγεται ο κόσμος κατά εκατοντάδες; Έχετε ανθρωπισμό; Κοιτάξτε λίγο την κατάσταση στο Αιγαίο, για να δείτε αν έχετε ανθρω</w:t>
      </w:r>
      <w:r>
        <w:rPr>
          <w:rFonts w:eastAsia="Times New Roman" w:cs="Times New Roman"/>
          <w:szCs w:val="24"/>
        </w:rPr>
        <w:t>πισμό. Εμείς έχουμε συνειδητοποιήσει…</w:t>
      </w:r>
    </w:p>
    <w:p w14:paraId="31B16748" w14:textId="77777777" w:rsidR="00643513" w:rsidRDefault="00AD6DE5">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Κύριε Λοβέρδο, σας παρακαλώ πολύ, βάλτε μια τελεία! Σεβαστείτε τους επόμενους ομιλητές οι οποίοι έχουν και αυτοί δικαίωμα να μιλήσουν. </w:t>
      </w:r>
    </w:p>
    <w:p w14:paraId="31B16749"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Αφού με περιορίζει ο Πρόεδρος σ</w:t>
      </w:r>
      <w:r>
        <w:rPr>
          <w:rFonts w:eastAsia="Times New Roman" w:cs="Times New Roman"/>
          <w:szCs w:val="24"/>
        </w:rPr>
        <w:t>ε μια συζήτηση εξ ορισμού περιορισμένη, βρίσκει το κουράγιο να μου κάνει, όπως και χθες, έτσι και σήμερα, υποδείξεις τήρησης του χρόνου.</w:t>
      </w:r>
    </w:p>
    <w:p w14:paraId="31B1674A" w14:textId="77777777" w:rsidR="00643513" w:rsidRDefault="00AD6DE5">
      <w:pPr>
        <w:spacing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Δεν έχω το δικαίωμα να το κάνω; Υπάρχο</w:t>
      </w:r>
      <w:r>
        <w:rPr>
          <w:rFonts w:eastAsia="Times New Roman"/>
          <w:szCs w:val="24"/>
        </w:rPr>
        <w:t>υ</w:t>
      </w:r>
      <w:r>
        <w:rPr>
          <w:rFonts w:eastAsia="Times New Roman"/>
          <w:szCs w:val="24"/>
        </w:rPr>
        <w:t>ν πατρίκιοι και πληβείοι;</w:t>
      </w:r>
    </w:p>
    <w:p w14:paraId="31B1674B"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Είναι μια συζήτηση η οποία, αγαπητέ Πρόεδρε, έγινε με έλλειψη λόγων και είναι και με περιορισμένο χαρακτήρα και θέλετε να μην μιλήσω!</w:t>
      </w:r>
    </w:p>
    <w:p w14:paraId="31B1674C" w14:textId="77777777" w:rsidR="00643513" w:rsidRDefault="00AD6DE5">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szCs w:val="24"/>
        </w:rPr>
        <w:t>Οι επόμενοι ομιλητές, δηλαδή, τι να κάνουν; Να ακούν εσάς;</w:t>
      </w:r>
      <w:r>
        <w:rPr>
          <w:rFonts w:eastAsia="Times New Roman" w:cs="Times New Roman"/>
          <w:szCs w:val="24"/>
        </w:rPr>
        <w:t xml:space="preserve"> </w:t>
      </w:r>
    </w:p>
    <w:p w14:paraId="31B1674D"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w:t>
      </w:r>
      <w:proofErr w:type="spellStart"/>
      <w:r>
        <w:rPr>
          <w:rFonts w:eastAsia="Times New Roman" w:cs="Times New Roman"/>
          <w:szCs w:val="24"/>
        </w:rPr>
        <w:t>Μουζάλα</w:t>
      </w:r>
      <w:proofErr w:type="spellEnd"/>
      <w:r>
        <w:rPr>
          <w:rFonts w:eastAsia="Times New Roman" w:cs="Times New Roman"/>
          <w:szCs w:val="24"/>
        </w:rPr>
        <w:t xml:space="preserve"> -εγώ τον παρακάμπτω γιατί  φωνάζει- μου φέρνετε τις </w:t>
      </w:r>
      <w:r>
        <w:rPr>
          <w:rFonts w:eastAsia="Times New Roman" w:cs="Times New Roman"/>
          <w:szCs w:val="24"/>
        </w:rPr>
        <w:t>υ</w:t>
      </w:r>
      <w:r>
        <w:rPr>
          <w:rFonts w:eastAsia="Times New Roman" w:cs="Times New Roman"/>
          <w:szCs w:val="24"/>
        </w:rPr>
        <w:t xml:space="preserve">πουργικές </w:t>
      </w:r>
      <w:r>
        <w:rPr>
          <w:rFonts w:eastAsia="Times New Roman" w:cs="Times New Roman"/>
          <w:szCs w:val="24"/>
        </w:rPr>
        <w:t>α</w:t>
      </w:r>
      <w:r>
        <w:rPr>
          <w:rFonts w:eastAsia="Times New Roman" w:cs="Times New Roman"/>
          <w:szCs w:val="24"/>
        </w:rPr>
        <w:t>ποφάσεις που είχατε έτοιμες, αυτές τις δύο, τρεις κανονιστικές, που μας είπατε χθες;</w:t>
      </w:r>
    </w:p>
    <w:p w14:paraId="31B1674E"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Μας είπατε «κατεπειγόντως». Σας είπαμε ότι κατεπειγόντως χωρίς κάποιες από τις δεκάδες κανονι</w:t>
      </w:r>
      <w:r>
        <w:rPr>
          <w:rFonts w:eastAsia="Times New Roman" w:cs="Times New Roman"/>
          <w:szCs w:val="24"/>
        </w:rPr>
        <w:t>στικές πράξεις έτοιμες είναι ψέμα, είναι ντρίπλα.</w:t>
      </w:r>
    </w:p>
    <w:p w14:paraId="31B1674F"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Λοβέρδο!</w:t>
      </w:r>
    </w:p>
    <w:p w14:paraId="31B16750"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 xml:space="preserve">Είπατε ότι έχετε κάποιες έτοιμες. Γιατί δεν μας τις δίνετε; Εν πάση </w:t>
      </w:r>
      <w:proofErr w:type="spellStart"/>
      <w:r>
        <w:rPr>
          <w:rFonts w:eastAsia="Times New Roman" w:cs="Times New Roman"/>
          <w:szCs w:val="24"/>
        </w:rPr>
        <w:t>περιπτώσει</w:t>
      </w:r>
      <w:proofErr w:type="spellEnd"/>
      <w:r>
        <w:rPr>
          <w:rFonts w:eastAsia="Times New Roman" w:cs="Times New Roman"/>
          <w:szCs w:val="24"/>
        </w:rPr>
        <w:t>, για να μην αντιδικώ με το Προεδρείο…</w:t>
      </w:r>
    </w:p>
    <w:p w14:paraId="31B16751"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ΠΡΟΕΔΡΕΥΩΝ (Γεώργιος Βα</w:t>
      </w:r>
      <w:r>
        <w:rPr>
          <w:rFonts w:eastAsia="Times New Roman" w:cs="Times New Roman"/>
          <w:b/>
          <w:szCs w:val="24"/>
        </w:rPr>
        <w:t xml:space="preserve">ρεμένος): </w:t>
      </w:r>
      <w:r>
        <w:rPr>
          <w:rFonts w:eastAsia="Times New Roman" w:cs="Times New Roman"/>
          <w:szCs w:val="24"/>
        </w:rPr>
        <w:t>Κύριε Λοβέρδο! Σας παρακαλώ! Σεβαστείτε και το Προεδρείο και τον εαυτό σας.</w:t>
      </w:r>
    </w:p>
    <w:p w14:paraId="31B16752"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Τον εαυτό μου τον σέβομαι πάρα πολύ.</w:t>
      </w:r>
    </w:p>
    <w:p w14:paraId="31B16753"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Εάν τον σέβεστε, τελειώστε.</w:t>
      </w:r>
    </w:p>
    <w:p w14:paraId="31B16754"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Εσείς δεν σέβεστε τον εαυτό σας και </w:t>
      </w:r>
      <w:r>
        <w:rPr>
          <w:rFonts w:eastAsia="Times New Roman" w:cs="Times New Roman"/>
          <w:szCs w:val="24"/>
        </w:rPr>
        <w:t>ατομικά και συλλογικά.</w:t>
      </w:r>
    </w:p>
    <w:p w14:paraId="31B16755"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Σοβαρολογείτε;</w:t>
      </w:r>
    </w:p>
    <w:p w14:paraId="31B16756"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Βεβαίως. Και όσο επιμένετε, θα σοβαρολογώ και περισσότερο.</w:t>
      </w:r>
    </w:p>
    <w:p w14:paraId="31B16757"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Τι κάνετε;</w:t>
      </w:r>
    </w:p>
    <w:p w14:paraId="31B16758"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 xml:space="preserve">Κλείνω, λοιπόν, κυρίες και κύριοι συνάδελφοι, </w:t>
      </w:r>
      <w:r>
        <w:rPr>
          <w:rFonts w:eastAsia="Times New Roman" w:cs="Times New Roman"/>
          <w:szCs w:val="24"/>
        </w:rPr>
        <w:t>με μία φράση.</w:t>
      </w:r>
    </w:p>
    <w:p w14:paraId="31B16759"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Αγνοείτε το Προεδρείο </w:t>
      </w:r>
      <w:r>
        <w:rPr>
          <w:rFonts w:eastAsia="Times New Roman" w:cs="Times New Roman"/>
          <w:szCs w:val="24"/>
        </w:rPr>
        <w:t>με</w:t>
      </w:r>
      <w:r>
        <w:rPr>
          <w:rFonts w:eastAsia="Times New Roman" w:cs="Times New Roman"/>
          <w:szCs w:val="24"/>
        </w:rPr>
        <w:t xml:space="preserve"> αυτόν τον τρόπο; Με ποιο δικαίωμα;</w:t>
      </w:r>
    </w:p>
    <w:p w14:paraId="31B1675A"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Έχουμε χώρα που δεν έχει κυβέρνηση και διοίκηση που δεν έχει πολιτική εποπτεία. Χώρα χωρίς κυβέρνηση και διοίκηση χωρίς πολιτική επ</w:t>
      </w:r>
      <w:r>
        <w:rPr>
          <w:rFonts w:eastAsia="Times New Roman" w:cs="Times New Roman"/>
          <w:szCs w:val="24"/>
        </w:rPr>
        <w:t>οπτεία τόσο μεγάλα θέματα δεν μπορεί να τα αντιμετωπίσει.</w:t>
      </w:r>
    </w:p>
    <w:p w14:paraId="31B1675B"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Ευχαριστώ.</w:t>
      </w:r>
    </w:p>
    <w:p w14:paraId="31B1675C" w14:textId="77777777" w:rsidR="00643513" w:rsidRDefault="00AD6DE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31B1675D" w14:textId="77777777" w:rsidR="00643513" w:rsidRDefault="00AD6DE5">
      <w:pPr>
        <w:spacing w:line="600" w:lineRule="auto"/>
        <w:ind w:firstLine="720"/>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Κύριε Πρόεδρε, θα ήθελα τον λόγο.</w:t>
      </w:r>
    </w:p>
    <w:p w14:paraId="31B1675E"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w:t>
      </w:r>
      <w:r>
        <w:rPr>
          <w:rFonts w:eastAsia="Times New Roman" w:cs="Times New Roman"/>
          <w:b/>
          <w:szCs w:val="24"/>
        </w:rPr>
        <w:t xml:space="preserve">αρεμένος): </w:t>
      </w:r>
      <w:r>
        <w:rPr>
          <w:rFonts w:eastAsia="Times New Roman" w:cs="Times New Roman"/>
          <w:szCs w:val="24"/>
        </w:rPr>
        <w:t>Ορίστε, έχετε τον λόγο.</w:t>
      </w:r>
    </w:p>
    <w:p w14:paraId="31B1675F"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Εγώ κατανοώ ότι για επικοινωνιακούς λόγους υπάρχει μια διαδικασία η οποία λέει: «Ξεκινάω από το σπίτι μου, έχω πέντε πράγματα που πρέπει να τα πω οπωσδήποτε. Ισχύουν</w:t>
      </w:r>
      <w:r>
        <w:rPr>
          <w:rFonts w:eastAsia="Times New Roman" w:cs="Times New Roman"/>
          <w:szCs w:val="24"/>
        </w:rPr>
        <w:t>, δεν ισχύουν δεν έχει σημασία». Για να γίνω τι; Αυτό είναι το βασικό θέμα.</w:t>
      </w:r>
    </w:p>
    <w:p w14:paraId="31B16760"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Δεύτερον, κύριε Λοβέρδο, να είμαστε καθαροί. Τολμάτε να μιλάτε για πνιγμούς στο Αιγαίο; Κυβέρνηση ήσασταν όταν έγινε το Φαρμακονήσι. Τολμάτε… </w:t>
      </w:r>
    </w:p>
    <w:p w14:paraId="31B16761"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Το ρεπορτάζ το λέει</w:t>
      </w:r>
      <w:r>
        <w:rPr>
          <w:rFonts w:eastAsia="Times New Roman" w:cs="Times New Roman"/>
          <w:szCs w:val="24"/>
        </w:rPr>
        <w:t>. Πολλαπλασιάστηκαν επί των ημερών σας.</w:t>
      </w:r>
    </w:p>
    <w:p w14:paraId="31B16762"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Τολμάτε;</w:t>
      </w:r>
    </w:p>
    <w:p w14:paraId="31B16763"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Βεβαίως. Τέρμα τα ψέματα!</w:t>
      </w:r>
    </w:p>
    <w:p w14:paraId="31B16764"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ΒΙΤΣΑΣ (Αναπληρωτής Υπουργός Εθνικής Άμυνας): </w:t>
      </w:r>
      <w:r>
        <w:rPr>
          <w:rFonts w:eastAsia="Times New Roman" w:cs="Times New Roman"/>
          <w:szCs w:val="24"/>
        </w:rPr>
        <w:t>Τολμάτε τη μάχη που δίνει το Λιμενικό κάθε μέρα και</w:t>
      </w:r>
      <w:r>
        <w:rPr>
          <w:rFonts w:eastAsia="Times New Roman" w:cs="Times New Roman"/>
          <w:szCs w:val="24"/>
        </w:rPr>
        <w:t xml:space="preserve"> σώζει χιλιάδες ανθρώπους να τη φέρνετε εσείς εδώ ως μία μάχη…</w:t>
      </w:r>
    </w:p>
    <w:p w14:paraId="31B16765"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Αρκετά! </w:t>
      </w:r>
    </w:p>
    <w:p w14:paraId="31B16766"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Λοβέρδο, δεν έχετε τον λόγο.</w:t>
      </w:r>
    </w:p>
    <w:p w14:paraId="31B16767"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Μου απευθύνεται.</w:t>
      </w:r>
    </w:p>
    <w:p w14:paraId="31B16768"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 xml:space="preserve">Σας </w:t>
      </w:r>
      <w:r>
        <w:rPr>
          <w:rFonts w:eastAsia="Times New Roman" w:cs="Times New Roman"/>
          <w:szCs w:val="24"/>
        </w:rPr>
        <w:t>απευθύνομαι όχι για την ανακρίβεια.</w:t>
      </w:r>
    </w:p>
    <w:p w14:paraId="31B16769"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Μεγάλωσε η μύτη σας!</w:t>
      </w:r>
    </w:p>
    <w:p w14:paraId="31B1676A"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Πάμε, όμως, τώρα στο τρίτο θέμα της εντοπιότητας. Είστε εκπληκτικός, γιατί είστε και νομικός!</w:t>
      </w:r>
    </w:p>
    <w:p w14:paraId="31B1676B"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Πείτε για την</w:t>
      </w:r>
      <w:r>
        <w:rPr>
          <w:rFonts w:eastAsia="Times New Roman" w:cs="Times New Roman"/>
          <w:szCs w:val="24"/>
        </w:rPr>
        <w:t xml:space="preserve"> εντοπιότητα, στον κ. </w:t>
      </w:r>
      <w:proofErr w:type="spellStart"/>
      <w:r>
        <w:rPr>
          <w:rFonts w:eastAsia="Times New Roman" w:cs="Times New Roman"/>
          <w:szCs w:val="24"/>
        </w:rPr>
        <w:t>Σεβαστάκη</w:t>
      </w:r>
      <w:proofErr w:type="spellEnd"/>
      <w:r>
        <w:rPr>
          <w:rFonts w:eastAsia="Times New Roman" w:cs="Times New Roman"/>
          <w:szCs w:val="24"/>
        </w:rPr>
        <w:t>!</w:t>
      </w:r>
    </w:p>
    <w:p w14:paraId="31B1676C"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Εδώ ήσασταν εσείς και μου λέτε αυτά που είπατε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Μ</w:t>
      </w:r>
      <w:r>
        <w:rPr>
          <w:rFonts w:eastAsia="Times New Roman" w:cs="Times New Roman"/>
          <w:szCs w:val="24"/>
        </w:rPr>
        <w:t>ην κάνετε πρόχειρους διαγωνισμούς» κ.λπ.</w:t>
      </w:r>
      <w:r>
        <w:rPr>
          <w:rFonts w:eastAsia="Times New Roman" w:cs="Times New Roman"/>
          <w:szCs w:val="24"/>
        </w:rPr>
        <w:t>.</w:t>
      </w:r>
      <w:r>
        <w:rPr>
          <w:rFonts w:eastAsia="Times New Roman" w:cs="Times New Roman"/>
          <w:szCs w:val="24"/>
        </w:rPr>
        <w:t xml:space="preserve"> Και σας είπα: «Το κρατάω για την απίθανη περίπτωση». Μπορείτε να μου πείτε </w:t>
      </w:r>
      <w:r>
        <w:rPr>
          <w:rFonts w:eastAsia="Times New Roman" w:cs="Times New Roman"/>
          <w:szCs w:val="24"/>
        </w:rPr>
        <w:t xml:space="preserve">μία περίπτωση που δεν έγινε διαγωνισμός; Όχι, δεν μπορείτε να μου πείτε, γιατί έγιναν παντού διαγωνισμοί. </w:t>
      </w:r>
    </w:p>
    <w:p w14:paraId="31B1676D"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Δεύτερον, όταν γίνεται διαγωνισμός ξέρετε ότι υπάρχει Επιτροπή Ανταγωνισμού; Το ξέρετε. Αν, λοιπόν, ορίσω μια τέτοια διαδικασία, δεν θα έρθει η Επιτρ</w:t>
      </w:r>
      <w:r>
        <w:rPr>
          <w:rFonts w:eastAsia="Times New Roman" w:cs="Times New Roman"/>
          <w:szCs w:val="24"/>
        </w:rPr>
        <w:t>οπή Ανταγωνισμού για να μου πει «αποκλείεις τους μεν» ή «αποκλείεις τους δε»; Ξέρετε ότι η εντολή ήταν να υπάρχει εντοπιότητα.</w:t>
      </w:r>
    </w:p>
    <w:p w14:paraId="31B1676E"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Ποιος διαγωνισμός έγινε;</w:t>
      </w:r>
    </w:p>
    <w:p w14:paraId="31B1676F"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Ποιος διαγωνισμός έγινε;</w:t>
      </w:r>
    </w:p>
    <w:p w14:paraId="31B16770"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Δ</w:t>
      </w:r>
      <w:r>
        <w:rPr>
          <w:rFonts w:eastAsia="Times New Roman" w:cs="Times New Roman"/>
          <w:b/>
          <w:szCs w:val="24"/>
        </w:rPr>
        <w:t xml:space="preserve">ΗΜΗΤΡΙΟΣ ΚΥΡΙΑΖΙΔΗΣ: </w:t>
      </w:r>
      <w:r>
        <w:rPr>
          <w:rFonts w:eastAsia="Times New Roman" w:cs="Times New Roman"/>
          <w:szCs w:val="24"/>
        </w:rPr>
        <w:t>Ας φέρνατε τους διαγωνισμούς εδώ. Γιατί δεν τους φέρατε;</w:t>
      </w:r>
    </w:p>
    <w:p w14:paraId="31B16771"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ΒΙΤΣΑΣ (Αναπληρωτής Υπουργός Εθνικής Άμυνας): </w:t>
      </w:r>
      <w:r>
        <w:rPr>
          <w:rFonts w:eastAsia="Times New Roman" w:cs="Times New Roman"/>
          <w:szCs w:val="24"/>
        </w:rPr>
        <w:t>Βεβαίως να τους φέρουμε. Οι περισσότεροι έχουν αναρτηθεί. Τι λέτε τώρα; Μπείτε στη «Δ</w:t>
      </w:r>
      <w:r>
        <w:rPr>
          <w:rFonts w:eastAsia="Times New Roman" w:cs="Times New Roman"/>
          <w:szCs w:val="24"/>
        </w:rPr>
        <w:t>ΙΑΥΓΕΙΑ</w:t>
      </w:r>
      <w:r>
        <w:rPr>
          <w:rFonts w:eastAsia="Times New Roman" w:cs="Times New Roman"/>
          <w:szCs w:val="24"/>
        </w:rPr>
        <w:t>» να τους δείτε.</w:t>
      </w:r>
    </w:p>
    <w:p w14:paraId="31B16772"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ΔΗΜΗΤΡΙΟΣ ΚΥΡ</w:t>
      </w:r>
      <w:r>
        <w:rPr>
          <w:rFonts w:eastAsia="Times New Roman" w:cs="Times New Roman"/>
          <w:b/>
          <w:szCs w:val="24"/>
        </w:rPr>
        <w:t xml:space="preserve">ΙΑΖΙΔΗΣ: </w:t>
      </w:r>
      <w:r>
        <w:rPr>
          <w:rFonts w:eastAsia="Times New Roman" w:cs="Times New Roman"/>
          <w:szCs w:val="24"/>
        </w:rPr>
        <w:t>Για πόσο, κύριε Υπουργέ; Σε δέκα λεπτά είχαν εξαφανιστεί.</w:t>
      </w:r>
    </w:p>
    <w:p w14:paraId="31B16773"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Κυριαζίδη, παρακαλώ!</w:t>
      </w:r>
    </w:p>
    <w:p w14:paraId="31B16774"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 xml:space="preserve">Πού τα είδατε αυτά; Εσείς το φέρνετε μια από δω και μια από εκεί, τη μια </w:t>
      </w:r>
      <w:r>
        <w:rPr>
          <w:rFonts w:eastAsia="Times New Roman" w:cs="Times New Roman"/>
          <w:szCs w:val="24"/>
        </w:rPr>
        <w:t xml:space="preserve">έχουν γίνει διαγωνισμοί, την άλλη έχουν εξαφανιστεί ή έχασε κάποιος τον διαγωνισμό. </w:t>
      </w:r>
    </w:p>
    <w:p w14:paraId="31B16775"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Πώς έγινε απευθείας ανάθεση -που θα μπορούσα να το κάνω για να βοηθήσω την εντοπιότητα- και συγχρόνως να γίνεται και διαγωνισμός; </w:t>
      </w:r>
    </w:p>
    <w:p w14:paraId="31B16776"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Εγώ πρέπει να σας πω ότι για τη συγκεκρι</w:t>
      </w:r>
      <w:r>
        <w:rPr>
          <w:rFonts w:eastAsia="Times New Roman" w:cs="Times New Roman"/>
          <w:szCs w:val="24"/>
        </w:rPr>
        <w:t xml:space="preserve">μένη περίπτωση, που είναι η περίπτωση των Ιωαννίνων, για να μιλάμε με καθαρά λόγια, είπα –και μάλιστα είναι εντολή- πως αυτός ο διαγωνισμός θα ισχύσει για έναν </w:t>
      </w:r>
      <w:r>
        <w:rPr>
          <w:rFonts w:eastAsia="Times New Roman" w:cs="Times New Roman"/>
          <w:szCs w:val="24"/>
        </w:rPr>
        <w:lastRenderedPageBreak/>
        <w:t xml:space="preserve">μήνα, γιατί ακριβώς η προετοιμασία των επαγγελματιών των Ιωαννίνων δεν ήταν η κατάλληλη. Και το </w:t>
      </w:r>
      <w:r>
        <w:rPr>
          <w:rFonts w:eastAsia="Times New Roman" w:cs="Times New Roman"/>
          <w:szCs w:val="24"/>
        </w:rPr>
        <w:t xml:space="preserve">ξέρουν και οι ίδιοι. Μίλησα και με τον Πρόεδρο του Επιμελητηρίου, μίλησα και με τον δήμαρχο, μίλησα και με τον κ. </w:t>
      </w:r>
      <w:proofErr w:type="spellStart"/>
      <w:r>
        <w:rPr>
          <w:rFonts w:eastAsia="Times New Roman" w:cs="Times New Roman"/>
          <w:szCs w:val="24"/>
        </w:rPr>
        <w:t>Καχριμάνη</w:t>
      </w:r>
      <w:proofErr w:type="spellEnd"/>
      <w:r>
        <w:rPr>
          <w:rFonts w:eastAsia="Times New Roman" w:cs="Times New Roman"/>
          <w:szCs w:val="24"/>
        </w:rPr>
        <w:t>, ώστε να ισχύσει…</w:t>
      </w:r>
    </w:p>
    <w:p w14:paraId="31B16777"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Τα στοιχεία που έχουμε αντίκεινται σε αυτό που λέει ο κύριος Υπουργός.</w:t>
      </w:r>
    </w:p>
    <w:p w14:paraId="31B16778"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ΠΡΟΕΔΡΕΥΩΝ (Γεώργιος Βα</w:t>
      </w:r>
      <w:r>
        <w:rPr>
          <w:rFonts w:eastAsia="Times New Roman" w:cs="Times New Roman"/>
          <w:b/>
          <w:szCs w:val="24"/>
        </w:rPr>
        <w:t xml:space="preserve">ρεμένος): </w:t>
      </w:r>
      <w:r>
        <w:rPr>
          <w:rFonts w:eastAsia="Times New Roman" w:cs="Times New Roman"/>
          <w:szCs w:val="24"/>
        </w:rPr>
        <w:t>Δεν έχετε τον λόγο.</w:t>
      </w:r>
    </w:p>
    <w:p w14:paraId="31B16779"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Για τα στοιχεία λέω, κύριε Πρόεδρε. Θέλω τον λόγο μόλις τελειώσει ο κύριος Υπουργός.</w:t>
      </w:r>
    </w:p>
    <w:p w14:paraId="31B1677A"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Θα τα πείτε και θα σας σας απαντήσω.</w:t>
      </w:r>
    </w:p>
    <w:p w14:paraId="31B1677B"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w:t>
      </w:r>
      <w:r>
        <w:rPr>
          <w:rFonts w:eastAsia="Times New Roman" w:cs="Times New Roman"/>
          <w:b/>
          <w:szCs w:val="24"/>
        </w:rPr>
        <w:t xml:space="preserve">ος): </w:t>
      </w:r>
      <w:r>
        <w:rPr>
          <w:rFonts w:eastAsia="Times New Roman" w:cs="Times New Roman"/>
          <w:szCs w:val="24"/>
        </w:rPr>
        <w:t xml:space="preserve">Δεν έχετε τον λόγο, κύριε </w:t>
      </w:r>
      <w:proofErr w:type="spellStart"/>
      <w:r>
        <w:rPr>
          <w:rFonts w:eastAsia="Times New Roman" w:cs="Times New Roman"/>
          <w:szCs w:val="24"/>
        </w:rPr>
        <w:t>Κικίλια</w:t>
      </w:r>
      <w:proofErr w:type="spellEnd"/>
      <w:r>
        <w:rPr>
          <w:rFonts w:eastAsia="Times New Roman" w:cs="Times New Roman"/>
          <w:szCs w:val="24"/>
        </w:rPr>
        <w:t>.</w:t>
      </w:r>
    </w:p>
    <w:p w14:paraId="31B1677C"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lastRenderedPageBreak/>
        <w:t>ΒΑΣΙΛΕΙΟΣ ΚΙΚΙΛΙΑΣ:</w:t>
      </w:r>
      <w:r>
        <w:rPr>
          <w:rFonts w:eastAsia="Times New Roman" w:cs="Times New Roman"/>
          <w:szCs w:val="24"/>
        </w:rPr>
        <w:t xml:space="preserve"> Δεν θα τα πω; Τι λέτε; Για τα οικονομικά του κόσμου; Αλήθεια μου λέτε; Για τα δημόσια οικονομικά δεν θα πω; Μα, τι λέτε τώρα;</w:t>
      </w:r>
    </w:p>
    <w:p w14:paraId="31B1677D"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Όταν πάρετε τον λόγο, θα τα πείτε.</w:t>
      </w:r>
    </w:p>
    <w:p w14:paraId="31B1677E"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ΔΗ</w:t>
      </w:r>
      <w:r>
        <w:rPr>
          <w:rFonts w:eastAsia="Times New Roman" w:cs="Times New Roman"/>
          <w:b/>
          <w:szCs w:val="24"/>
        </w:rPr>
        <w:t xml:space="preserve">ΜΗΤΡΙΟΣ ΒΙΤΣΑΣ (Αναπληρωτής Υπουργός Εθνικής Άμυνας): </w:t>
      </w:r>
      <w:r>
        <w:rPr>
          <w:rFonts w:eastAsia="Times New Roman" w:cs="Times New Roman"/>
          <w:szCs w:val="24"/>
        </w:rPr>
        <w:t xml:space="preserve">Είπα εγώ να μην τα πείτε; </w:t>
      </w:r>
    </w:p>
    <w:p w14:paraId="31B1677F"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Ο κύριος Πρόεδρος λέει να μην τα πω.</w:t>
      </w:r>
    </w:p>
    <w:p w14:paraId="31B16780"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Όχι μόνο να τα πείτε, αλλά και να τα φέρετε, γιατί γίνεται μια</w:t>
      </w:r>
      <w:r>
        <w:rPr>
          <w:rFonts w:eastAsia="Times New Roman" w:cs="Times New Roman"/>
          <w:szCs w:val="24"/>
        </w:rPr>
        <w:t xml:space="preserve"> πολύ μεγάλη προσπάθεια να εξυπηρετηθούν δύο πράγματα: και η σίτιση και η εντοπιότητα.</w:t>
      </w:r>
    </w:p>
    <w:p w14:paraId="31B16781"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Για να δούμε.</w:t>
      </w:r>
    </w:p>
    <w:p w14:paraId="31B16782"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ΒΙΤΣΑΣ (Αναπληρωτής Υπουργός Εθνικής Άμυνας): </w:t>
      </w:r>
      <w:r>
        <w:rPr>
          <w:rFonts w:eastAsia="Times New Roman" w:cs="Times New Roman"/>
          <w:szCs w:val="24"/>
        </w:rPr>
        <w:t xml:space="preserve">Δεν το καταφέρνουμε πάντα. Δίνουμε συγκεκριμένες εντολές. Δεν μπορεί όμως αυτό </w:t>
      </w:r>
      <w:r>
        <w:rPr>
          <w:rFonts w:eastAsia="Times New Roman" w:cs="Times New Roman"/>
          <w:szCs w:val="24"/>
        </w:rPr>
        <w:t>να γίνει επιχείρημα σε σχέση με τον ίδιο τον νόμο. Μην τρελαθούμε τελείως!</w:t>
      </w:r>
    </w:p>
    <w:p w14:paraId="31B16783"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Ευχαριστούμε, κύριε Υπουργέ.</w:t>
      </w:r>
    </w:p>
    <w:p w14:paraId="31B16784"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Δανέλλης</w:t>
      </w:r>
      <w:proofErr w:type="spellEnd"/>
      <w:r>
        <w:rPr>
          <w:rFonts w:eastAsia="Times New Roman" w:cs="Times New Roman"/>
          <w:szCs w:val="24"/>
        </w:rPr>
        <w:t xml:space="preserve"> έχει τον λόγο.</w:t>
      </w:r>
    </w:p>
    <w:p w14:paraId="31B16785"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Κύριε Πρόεδρε, με </w:t>
      </w:r>
      <w:proofErr w:type="spellStart"/>
      <w:r>
        <w:rPr>
          <w:rFonts w:eastAsia="Times New Roman" w:cs="Times New Roman"/>
          <w:szCs w:val="24"/>
        </w:rPr>
        <w:t>συγχωρείτε</w:t>
      </w:r>
      <w:proofErr w:type="spellEnd"/>
      <w:r>
        <w:rPr>
          <w:rFonts w:eastAsia="Times New Roman" w:cs="Times New Roman"/>
          <w:szCs w:val="24"/>
        </w:rPr>
        <w:t xml:space="preserve"> πάρα πολύ, αλλά θέλω τον λόγο, διότι εδώ </w:t>
      </w:r>
      <w:r>
        <w:rPr>
          <w:rFonts w:eastAsia="Times New Roman" w:cs="Times New Roman"/>
          <w:szCs w:val="24"/>
        </w:rPr>
        <w:t>τίθεται ένα θέμα…</w:t>
      </w:r>
    </w:p>
    <w:p w14:paraId="31B16786"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Κατά </w:t>
      </w:r>
      <w:proofErr w:type="spellStart"/>
      <w:r>
        <w:rPr>
          <w:rFonts w:eastAsia="Times New Roman" w:cs="Times New Roman"/>
          <w:szCs w:val="24"/>
        </w:rPr>
        <w:t>ποία</w:t>
      </w:r>
      <w:proofErr w:type="spellEnd"/>
      <w:r>
        <w:rPr>
          <w:rFonts w:eastAsia="Times New Roman" w:cs="Times New Roman"/>
          <w:szCs w:val="24"/>
        </w:rPr>
        <w:t xml:space="preserve"> διαδικασία; </w:t>
      </w:r>
    </w:p>
    <w:p w14:paraId="31B16787"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Κατά </w:t>
      </w:r>
      <w:proofErr w:type="spellStart"/>
      <w:r>
        <w:rPr>
          <w:rFonts w:eastAsia="Times New Roman" w:cs="Times New Roman"/>
          <w:szCs w:val="24"/>
        </w:rPr>
        <w:t>ποία</w:t>
      </w:r>
      <w:proofErr w:type="spellEnd"/>
      <w:r>
        <w:rPr>
          <w:rFonts w:eastAsia="Times New Roman" w:cs="Times New Roman"/>
          <w:szCs w:val="24"/>
        </w:rPr>
        <w:t xml:space="preserve"> διαδικασία;</w:t>
      </w:r>
    </w:p>
    <w:p w14:paraId="31B16788"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w:t>
      </w:r>
      <w:proofErr w:type="spellStart"/>
      <w:r>
        <w:rPr>
          <w:rFonts w:eastAsia="Times New Roman" w:cs="Times New Roman"/>
          <w:szCs w:val="24"/>
        </w:rPr>
        <w:t>Κικίλια</w:t>
      </w:r>
      <w:proofErr w:type="spellEnd"/>
      <w:r>
        <w:rPr>
          <w:rFonts w:eastAsia="Times New Roman" w:cs="Times New Roman"/>
          <w:szCs w:val="24"/>
        </w:rPr>
        <w:t>, πείτε μου.</w:t>
      </w:r>
    </w:p>
    <w:p w14:paraId="31B16789"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lastRenderedPageBreak/>
        <w:t>ΒΑΣΙΛΕΙΟΣ ΚΙΚΙΛΙΑΣ:</w:t>
      </w:r>
      <w:r>
        <w:rPr>
          <w:rFonts w:eastAsia="Times New Roman" w:cs="Times New Roman"/>
          <w:szCs w:val="24"/>
        </w:rPr>
        <w:t xml:space="preserve"> Κατά τη διαδικασία της ενημέρωσης του ελληνικού λαού γι’ αυτά</w:t>
      </w:r>
      <w:r>
        <w:rPr>
          <w:rFonts w:eastAsia="Times New Roman" w:cs="Times New Roman"/>
          <w:szCs w:val="24"/>
        </w:rPr>
        <w:t xml:space="preserve"> τα οποία λέει ο κύριος Υπουργός όσον αφορά τους διαγωνισμούς.</w:t>
      </w:r>
    </w:p>
    <w:p w14:paraId="31B1678A"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Σοβαρά;</w:t>
      </w:r>
    </w:p>
    <w:p w14:paraId="31B1678B"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Πολύ σοβαρά! Αν θέλετε, να με φιμώσετε και να μην με αφήσετε να πω τα στοιχεία τα οποία έχω. </w:t>
      </w:r>
    </w:p>
    <w:p w14:paraId="31B1678C"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Αυτή </w:t>
      </w:r>
      <w:r>
        <w:rPr>
          <w:rFonts w:eastAsia="Times New Roman" w:cs="Times New Roman"/>
          <w:szCs w:val="24"/>
        </w:rPr>
        <w:t>η διαδικασία ισχύει στο Κοινοβούλιο;</w:t>
      </w:r>
    </w:p>
    <w:p w14:paraId="31B1678D"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Αν πιστεύετε ότι δεν πρέπει να ακούσουν τα στοιχεία που έχω…</w:t>
      </w:r>
    </w:p>
    <w:p w14:paraId="31B1678E"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Μισό λεπτό, κύριε </w:t>
      </w:r>
      <w:proofErr w:type="spellStart"/>
      <w:r>
        <w:rPr>
          <w:rFonts w:eastAsia="Times New Roman" w:cs="Times New Roman"/>
          <w:szCs w:val="24"/>
        </w:rPr>
        <w:t>Κικίλια</w:t>
      </w:r>
      <w:proofErr w:type="spellEnd"/>
      <w:r>
        <w:rPr>
          <w:rFonts w:eastAsia="Times New Roman" w:cs="Times New Roman"/>
          <w:szCs w:val="24"/>
        </w:rPr>
        <w:t xml:space="preserve">. </w:t>
      </w:r>
    </w:p>
    <w:p w14:paraId="31B1678F"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lastRenderedPageBreak/>
        <w:t>ΒΑΣΙΛΕΙΟΣ ΚΙΚΙΛΙΑΣ:</w:t>
      </w:r>
      <w:r>
        <w:rPr>
          <w:rFonts w:eastAsia="Times New Roman" w:cs="Times New Roman"/>
          <w:szCs w:val="24"/>
        </w:rPr>
        <w:t xml:space="preserve"> Γιατί εδώ υπάρχει διαγωνισμός που βγήκε στη «ΔΙΑΥΓΕΙΑ» γι</w:t>
      </w:r>
      <w:r>
        <w:rPr>
          <w:rFonts w:eastAsia="Times New Roman" w:cs="Times New Roman"/>
          <w:szCs w:val="24"/>
        </w:rPr>
        <w:t xml:space="preserve">α μία ημέρα, από τις 10 Μαρτίου μέχρι τις 11 Μαρτίου 2016, όταν η εγγυητική επιστολή από την τράπεζα χρειάζεται τρεις μέρες για να βγει. </w:t>
      </w:r>
    </w:p>
    <w:p w14:paraId="31B16790"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Εντάξει, καθίστε.</w:t>
      </w:r>
    </w:p>
    <w:p w14:paraId="31B16791"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Μη μας κοροϊδεύετε, λοιπόν!</w:t>
      </w:r>
    </w:p>
    <w:p w14:paraId="31B16792"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ΠΡΟΕΔΡΕΥΩΝ (Γεώργιο</w:t>
      </w:r>
      <w:r>
        <w:rPr>
          <w:rFonts w:eastAsia="Times New Roman" w:cs="Times New Roman"/>
          <w:b/>
          <w:szCs w:val="24"/>
        </w:rPr>
        <w:t>ς Βαρεμένος):</w:t>
      </w:r>
      <w:r>
        <w:rPr>
          <w:rFonts w:eastAsia="Times New Roman" w:cs="Times New Roman"/>
          <w:szCs w:val="24"/>
        </w:rPr>
        <w:t xml:space="preserve"> Σε ποιον απευθύνεστε; </w:t>
      </w:r>
    </w:p>
    <w:p w14:paraId="31B16793"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Εγώ σας λέω, κύριε, ότι υπάρχει στα χέρια μου ένας διαγωνισμός, που έχει βγει στη «ΔΙΑΥΓΕΙΑ» για μία ημέρα, μεταξύ 10 και 11 Μαρτίου, όταν η εγγυητική επιστολή από την τράπεζα χρειάζεται τρεις μέρες.</w:t>
      </w:r>
      <w:r>
        <w:rPr>
          <w:rFonts w:eastAsia="Times New Roman" w:cs="Times New Roman"/>
          <w:szCs w:val="24"/>
        </w:rPr>
        <w:t xml:space="preserve"> </w:t>
      </w:r>
    </w:p>
    <w:p w14:paraId="31B16794"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Κικίλια</w:t>
      </w:r>
      <w:proofErr w:type="spellEnd"/>
      <w:r>
        <w:rPr>
          <w:rFonts w:eastAsia="Times New Roman" w:cs="Times New Roman"/>
          <w:szCs w:val="24"/>
        </w:rPr>
        <w:t xml:space="preserve">, κατά </w:t>
      </w:r>
      <w:proofErr w:type="spellStart"/>
      <w:r>
        <w:rPr>
          <w:rFonts w:eastAsia="Times New Roman" w:cs="Times New Roman"/>
          <w:szCs w:val="24"/>
        </w:rPr>
        <w:t>ποία</w:t>
      </w:r>
      <w:proofErr w:type="spellEnd"/>
      <w:r>
        <w:rPr>
          <w:rFonts w:eastAsia="Times New Roman" w:cs="Times New Roman"/>
          <w:szCs w:val="24"/>
        </w:rPr>
        <w:t xml:space="preserve"> διαδικασία μιλάτε τώρα;</w:t>
      </w:r>
    </w:p>
    <w:p w14:paraId="31B16795"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lastRenderedPageBreak/>
        <w:t>ΒΑΣΙΛΕΙΟΣ ΚΙΚΙΛΙΑΣ:</w:t>
      </w:r>
      <w:r>
        <w:rPr>
          <w:rFonts w:eastAsia="Times New Roman" w:cs="Times New Roman"/>
          <w:szCs w:val="24"/>
        </w:rPr>
        <w:t xml:space="preserve"> Αυτό, κύριε Υπουργέ, δεν λέγεται διαγωνισμός, λέγεται κάτι άλλο.</w:t>
      </w:r>
    </w:p>
    <w:p w14:paraId="31B16796" w14:textId="77777777" w:rsidR="00643513" w:rsidRDefault="00AD6DE5">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Δανέλλη</w:t>
      </w:r>
      <w:proofErr w:type="spellEnd"/>
      <w:r>
        <w:rPr>
          <w:rFonts w:eastAsia="Times New Roman" w:cs="Times New Roman"/>
          <w:szCs w:val="24"/>
        </w:rPr>
        <w:t>, έχετε τον λόγο.</w:t>
      </w:r>
    </w:p>
    <w:p w14:paraId="31B16797"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Θα </w:t>
      </w:r>
      <w:r>
        <w:rPr>
          <w:rFonts w:eastAsia="Times New Roman" w:cs="Times New Roman"/>
          <w:szCs w:val="24"/>
        </w:rPr>
        <w:t xml:space="preserve">σας καταθέσω τα στοιχεία για να τα δείτε και εσείς ο ίδιος. Μην παίρνετε εσείς την ευθύνη. </w:t>
      </w:r>
    </w:p>
    <w:p w14:paraId="31B16798" w14:textId="77777777" w:rsidR="00643513" w:rsidRDefault="00AD6DE5">
      <w:pPr>
        <w:spacing w:line="600" w:lineRule="auto"/>
        <w:ind w:firstLine="720"/>
        <w:jc w:val="both"/>
        <w:rPr>
          <w:rFonts w:eastAsia="Times New Roman" w:cs="Times New Roman"/>
          <w:szCs w:val="24"/>
        </w:rPr>
      </w:pPr>
      <w:r>
        <w:rPr>
          <w:rFonts w:eastAsia="Times New Roman"/>
          <w:b/>
          <w:bCs/>
          <w:color w:val="242424"/>
          <w:szCs w:val="24"/>
        </w:rPr>
        <w:t>ΔΗΜΗΤΡΙΟΣ ΒΙΤΣΑΣ (Αναπληρωτής Υπουργός Εθνικής Άμυνας):</w:t>
      </w:r>
      <w:r>
        <w:rPr>
          <w:rFonts w:eastAsia="Times New Roman" w:cs="Times New Roman"/>
          <w:szCs w:val="24"/>
        </w:rPr>
        <w:t xml:space="preserve"> Να μου τα καταθέσετε…</w:t>
      </w:r>
    </w:p>
    <w:p w14:paraId="31B16799"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Θα σας τα καταθέσω, βεβαίως. </w:t>
      </w:r>
    </w:p>
    <w:p w14:paraId="31B1679A"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Σας ξαναλέω ότι η τράπεζα χρειάζεται</w:t>
      </w:r>
      <w:r>
        <w:rPr>
          <w:rFonts w:eastAsia="Times New Roman" w:cs="Times New Roman"/>
          <w:szCs w:val="24"/>
        </w:rPr>
        <w:t xml:space="preserve"> τρεις ημέρες για να βγάλει εγγυητική επιστολή κι ο διαγωνισμός ήταν της μίας ημέρας.</w:t>
      </w:r>
    </w:p>
    <w:p w14:paraId="31B1679B" w14:textId="77777777" w:rsidR="00643513" w:rsidRDefault="00AD6DE5">
      <w:pPr>
        <w:spacing w:line="600" w:lineRule="auto"/>
        <w:ind w:firstLine="720"/>
        <w:jc w:val="both"/>
        <w:rPr>
          <w:rFonts w:eastAsia="Times New Roman" w:cs="Times New Roman"/>
          <w:szCs w:val="24"/>
        </w:rPr>
      </w:pPr>
      <w:r>
        <w:rPr>
          <w:rFonts w:eastAsia="Times New Roman"/>
          <w:b/>
          <w:bCs/>
          <w:color w:val="242424"/>
          <w:szCs w:val="24"/>
        </w:rPr>
        <w:lastRenderedPageBreak/>
        <w:t>ΔΗΜΗΤΡΙΟΣ ΒΙΤΣΑΣ (Αναπληρωτής Υπουργός Εθνικής Άμυνας):</w:t>
      </w:r>
      <w:r>
        <w:rPr>
          <w:rFonts w:eastAsia="Times New Roman" w:cs="Times New Roman"/>
          <w:szCs w:val="24"/>
        </w:rPr>
        <w:t xml:space="preserve"> Να μου τα καταθέσετε, γιατί ξέρετε πάρα πολύ καλά ότι η διαδικασία έγινε από τα Γενικά Επιτελεία και πρέπει να κατανοείτε ότι αυτή τη στιγμή κατηγορείτε τα Γενικά Επιτελεία. </w:t>
      </w:r>
    </w:p>
    <w:p w14:paraId="31B1679C"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Υπουργέ, σας παρακαλώ.</w:t>
      </w:r>
    </w:p>
    <w:p w14:paraId="31B1679D"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ΒΑΣΙΛΕΙΟΣ </w:t>
      </w:r>
      <w:r>
        <w:rPr>
          <w:rFonts w:eastAsia="Times New Roman" w:cs="Times New Roman"/>
          <w:b/>
          <w:szCs w:val="24"/>
        </w:rPr>
        <w:t>ΚΙΚΙΛΙΑΣ:</w:t>
      </w:r>
      <w:r>
        <w:rPr>
          <w:rFonts w:eastAsia="Times New Roman" w:cs="Times New Roman"/>
          <w:szCs w:val="24"/>
        </w:rPr>
        <w:t xml:space="preserve"> Εγώ κατηγορώ τα Γενικά Επιτελεία;</w:t>
      </w:r>
    </w:p>
    <w:p w14:paraId="31B1679E" w14:textId="77777777" w:rsidR="00643513" w:rsidRDefault="00AD6DE5">
      <w:pPr>
        <w:spacing w:line="600" w:lineRule="auto"/>
        <w:ind w:firstLine="720"/>
        <w:jc w:val="both"/>
        <w:rPr>
          <w:rFonts w:eastAsia="Times New Roman" w:cs="Times New Roman"/>
          <w:szCs w:val="24"/>
        </w:rPr>
      </w:pPr>
      <w:r>
        <w:rPr>
          <w:rFonts w:eastAsia="Times New Roman"/>
          <w:b/>
          <w:bCs/>
          <w:color w:val="242424"/>
          <w:szCs w:val="24"/>
        </w:rPr>
        <w:t>ΔΗΜΗΤΡΙΟΣ ΒΙΤΣΑΣ (Αναπληρωτής Υπουργός Εθνικής Άμυνας):</w:t>
      </w:r>
      <w:r>
        <w:rPr>
          <w:rFonts w:eastAsia="Times New Roman" w:cs="Times New Roman"/>
          <w:szCs w:val="24"/>
        </w:rPr>
        <w:t xml:space="preserve"> Εγώ τα κατηγορώ;</w:t>
      </w:r>
    </w:p>
    <w:p w14:paraId="31B1679F"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Τα καταθέτω για τα Πρακτικά, κύριε Πρόεδρε, για του λόγου το αληθές. Γιατί όταν μιλάμε εδώ μέσα, πρέπει να προσέχουμε τ</w:t>
      </w:r>
      <w:r>
        <w:rPr>
          <w:rFonts w:eastAsia="Times New Roman" w:cs="Times New Roman"/>
          <w:szCs w:val="24"/>
        </w:rPr>
        <w:t xml:space="preserve">ι λέμε. </w:t>
      </w:r>
    </w:p>
    <w:p w14:paraId="31B167A0" w14:textId="77777777" w:rsidR="00643513" w:rsidRDefault="00AD6DE5">
      <w:pPr>
        <w:spacing w:line="600" w:lineRule="auto"/>
        <w:ind w:firstLine="720"/>
        <w:jc w:val="both"/>
        <w:rPr>
          <w:rFonts w:eastAsia="Times New Roman" w:cs="Times New Roman"/>
        </w:rPr>
      </w:pPr>
      <w:r>
        <w:rPr>
          <w:rFonts w:eastAsia="Times New Roman" w:cs="Times New Roman"/>
        </w:rPr>
        <w:t xml:space="preserve">(Στο σημείο αυτό ο Βουλευτής κ. Βασίλειος </w:t>
      </w:r>
      <w:proofErr w:type="spellStart"/>
      <w:r>
        <w:rPr>
          <w:rFonts w:eastAsia="Times New Roman" w:cs="Times New Roman"/>
        </w:rPr>
        <w:t>Κικίλιας</w:t>
      </w:r>
      <w:proofErr w:type="spellEnd"/>
      <w:r>
        <w:rPr>
          <w:rFonts w:eastAsia="Times New Roman" w:cs="Times New Roman"/>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1B167A1" w14:textId="77777777" w:rsidR="00643513" w:rsidRDefault="00AD6DE5">
      <w:pPr>
        <w:spacing w:line="600" w:lineRule="auto"/>
        <w:ind w:firstLine="720"/>
        <w:jc w:val="both"/>
        <w:rPr>
          <w:rFonts w:eastAsia="Times New Roman" w:cs="Times New Roman"/>
        </w:rPr>
      </w:pPr>
      <w:r>
        <w:rPr>
          <w:rFonts w:eastAsia="Times New Roman" w:cs="Times New Roman"/>
          <w:b/>
          <w:szCs w:val="24"/>
        </w:rPr>
        <w:lastRenderedPageBreak/>
        <w:t>ΠΡΟΕΔΡΕΥΩΝ (Γεώργιος Βαρεμένος):</w:t>
      </w:r>
      <w:r>
        <w:rPr>
          <w:rFonts w:eastAsia="Times New Roman" w:cs="Times New Roman"/>
          <w:szCs w:val="24"/>
        </w:rPr>
        <w:t xml:space="preserve"> </w:t>
      </w:r>
      <w:r>
        <w:rPr>
          <w:rFonts w:eastAsia="Times New Roman" w:cs="Times New Roman"/>
        </w:rPr>
        <w:t>Κυρ</w:t>
      </w:r>
      <w:r>
        <w:rPr>
          <w:rFonts w:eastAsia="Times New Roman" w:cs="Times New Roman"/>
        </w:rPr>
        <w:t>ίες και κύριοι συνάδελφοι, έχω την τιμή να ανακοινώσω στο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αφού προηγουμένως ξεναγήθηκαν στην έκθεση της αίθουσας «ΕΛΕΥΘΕΡΙΟΣ ΒΕΝΙΖΕΛΟΣ» και ενημερώθηκαν για την ιστορία του κτηρ</w:t>
      </w:r>
      <w:r>
        <w:rPr>
          <w:rFonts w:eastAsia="Times New Roman" w:cs="Times New Roman"/>
        </w:rPr>
        <w:t xml:space="preserve">ίου και τον τρόπο οργάνωσης και λειτουργίας της Βουλής, σαράντα πέντε μαθήτριες και μαθητές και τέσσερις εκπαιδευτικοί συνοδοί από το Γενικό Λύκειο </w:t>
      </w:r>
      <w:proofErr w:type="spellStart"/>
      <w:r>
        <w:rPr>
          <w:rFonts w:eastAsia="Times New Roman" w:cs="Times New Roman"/>
        </w:rPr>
        <w:t>Βροντάδου</w:t>
      </w:r>
      <w:proofErr w:type="spellEnd"/>
      <w:r>
        <w:rPr>
          <w:rFonts w:eastAsia="Times New Roman" w:cs="Times New Roman"/>
        </w:rPr>
        <w:t xml:space="preserve"> Χίου και από το Γενικό Λύκειο Αγίου </w:t>
      </w:r>
      <w:proofErr w:type="spellStart"/>
      <w:r>
        <w:rPr>
          <w:rFonts w:eastAsia="Times New Roman" w:cs="Times New Roman"/>
        </w:rPr>
        <w:t>Κήρυκου</w:t>
      </w:r>
      <w:proofErr w:type="spellEnd"/>
      <w:r>
        <w:rPr>
          <w:rFonts w:eastAsia="Times New Roman" w:cs="Times New Roman"/>
        </w:rPr>
        <w:t xml:space="preserve"> Ικαρίας. </w:t>
      </w:r>
    </w:p>
    <w:p w14:paraId="31B167A2" w14:textId="77777777" w:rsidR="00643513" w:rsidRDefault="00AD6DE5">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31B167A3" w14:textId="77777777" w:rsidR="00643513" w:rsidRDefault="00AD6DE5">
      <w:pPr>
        <w:spacing w:line="600" w:lineRule="auto"/>
        <w:ind w:firstLine="720"/>
        <w:jc w:val="center"/>
        <w:rPr>
          <w:rFonts w:eastAsia="Times New Roman" w:cs="Times New Roman"/>
        </w:rPr>
      </w:pPr>
      <w:r>
        <w:rPr>
          <w:rFonts w:eastAsia="Times New Roman" w:cs="Times New Roman"/>
        </w:rPr>
        <w:t>(Χειροκροτήματα α</w:t>
      </w:r>
      <w:r>
        <w:rPr>
          <w:rFonts w:eastAsia="Times New Roman" w:cs="Times New Roman"/>
        </w:rPr>
        <w:t>π’ όλες τις πτέρυγες της Βουλής)</w:t>
      </w:r>
    </w:p>
    <w:p w14:paraId="31B167A4"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Δανέλλης</w:t>
      </w:r>
      <w:proofErr w:type="spellEnd"/>
      <w:r>
        <w:rPr>
          <w:rFonts w:eastAsia="Times New Roman" w:cs="Times New Roman"/>
          <w:szCs w:val="24"/>
        </w:rPr>
        <w:t xml:space="preserve"> για επτά λεπτά. </w:t>
      </w:r>
    </w:p>
    <w:p w14:paraId="31B167A5"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Ευχαριστώ, κύριε Πρόεδρε. </w:t>
      </w:r>
    </w:p>
    <w:p w14:paraId="31B167A6"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το προσφυγικό-μεταναστευτικό δεν μας προέκυψε χθες. Όμως, η Κυβέρνηση επέλεξε σταθερά να κλείνει τα μά</w:t>
      </w:r>
      <w:r>
        <w:rPr>
          <w:rFonts w:eastAsia="Times New Roman" w:cs="Times New Roman"/>
          <w:szCs w:val="24"/>
        </w:rPr>
        <w:t xml:space="preserve">τια, ξορκίζοντάς το για αρκετό διάστημα, αντί υπεύθυνα και σοβαρά να το αντιμετωπίσει. </w:t>
      </w:r>
    </w:p>
    <w:p w14:paraId="31B167A7"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Το δόγμα της χώρας </w:t>
      </w:r>
      <w:r>
        <w:rPr>
          <w:rFonts w:eastAsia="Times New Roman" w:cs="Times New Roman"/>
          <w:szCs w:val="24"/>
          <w:lang w:val="en-US"/>
        </w:rPr>
        <w:t>transit</w:t>
      </w:r>
      <w:r>
        <w:rPr>
          <w:rFonts w:eastAsia="Times New Roman" w:cs="Times New Roman"/>
          <w:szCs w:val="24"/>
        </w:rPr>
        <w:t>, δυστυχώς βόλευε μεν, όμως πολύ γρήγορα αποδείχτηκε χίμαιρα. Οι αποφάσεις της Συνόδου Κορυφής για τη διαχείριση της προσφυγικής κρίσης ελήφθη</w:t>
      </w:r>
      <w:r>
        <w:rPr>
          <w:rFonts w:eastAsia="Times New Roman" w:cs="Times New Roman"/>
          <w:szCs w:val="24"/>
        </w:rPr>
        <w:t>σαν στις 14 και 22 Σεπτεμβρίου 2015 και από τον περασμένο Οκτώβριο ακόμα είχαμε δεσμευτεί για τη δημιουργία πενήντα χιλιάδων θέσεων φιλοξενίας. Υπήρχαν διαθέσιμοι ευρωπαϊκοί πόροι, υπήρχε χρόνος για να γίνουν όλα ορθολογικά, με σχεδιασμό και κυρίως με διαφ</w:t>
      </w:r>
      <w:r>
        <w:rPr>
          <w:rFonts w:eastAsia="Times New Roman" w:cs="Times New Roman"/>
          <w:szCs w:val="24"/>
        </w:rPr>
        <w:t xml:space="preserve">άνεια, τηρώντας τη νομιμότητα. </w:t>
      </w:r>
    </w:p>
    <w:p w14:paraId="31B167A8"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Διαβάζοντας το νομοσχέδιο, βλέπουμε ότι απαιτείται ένας πρωτοφανής αριθμός νομιμοποιητικών κανονιστικών πράξεων, πενήντα έξι στον αριθμό. Σε τι χρονικό ορίζοντα θα υλοποιηθούν, ώστε το κατεπείγον του νομοσχεδίου να έχει νόημ</w:t>
      </w:r>
      <w:r>
        <w:rPr>
          <w:rFonts w:eastAsia="Times New Roman" w:cs="Times New Roman"/>
          <w:szCs w:val="24"/>
        </w:rPr>
        <w:t xml:space="preserve">α; Όταν δεν σχεδιάζεις εγκαίρως, οδηγείσαι σε προχειρότητες, σε λάθη, αλλά </w:t>
      </w:r>
      <w:r>
        <w:rPr>
          <w:rFonts w:eastAsia="Times New Roman" w:cs="Times New Roman"/>
          <w:szCs w:val="24"/>
        </w:rPr>
        <w:lastRenderedPageBreak/>
        <w:t xml:space="preserve">και σε αυξημένα κόστη, εκτός βεβαίως και αν επιδίωξη είναι η δημιουργία ενός καθεστώτος αδιαφάνειας, που θα βόλευε για αναθέσεις έργων σε «ημετέρους», ανεξέλεγκτες προσλήψεις εκτός </w:t>
      </w:r>
      <w:r>
        <w:rPr>
          <w:rFonts w:eastAsia="Times New Roman" w:cs="Times New Roman"/>
          <w:szCs w:val="24"/>
        </w:rPr>
        <w:t xml:space="preserve">ΑΣΕΠ. </w:t>
      </w:r>
    </w:p>
    <w:p w14:paraId="31B167A9"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Πριν μου πείτε ότι «κιτρινίζω», σας θυμίζω ότι αρχίζει να γίνεται έξη η υπέρβαση της κείμενης νομοθεσίας ανάθεσης έργων και προμηθειών, χωρίς να νοιάζεστε αν τηρούνται ούτε τα στοιχειώδη προσχήματα και όχι μόνο με πρόσχημα το κατεπείγον του προσφυγι</w:t>
      </w:r>
      <w:r>
        <w:rPr>
          <w:rFonts w:eastAsia="Times New Roman" w:cs="Times New Roman"/>
          <w:szCs w:val="24"/>
        </w:rPr>
        <w:t>κού-μεταναστευτικού.</w:t>
      </w:r>
    </w:p>
    <w:p w14:paraId="31B167AA"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Σας θυμίζω επίσης ότι παραμονές Ολυμπιακών, τότε, πολύ σωστά καταγγέλλαμε μαζί την κυβέρνηση για μεθοδεύσεις της τελευταίας στιγμής, αφού με πρόσχημα το κατεπείγον οδηγηθήκαμε σε «πάρτι» εκατοντάδων εκατομμυρίων ευρώ, τα οποία ακόμη να</w:t>
      </w:r>
      <w:r>
        <w:rPr>
          <w:rFonts w:eastAsia="Times New Roman" w:cs="Times New Roman"/>
          <w:szCs w:val="24"/>
        </w:rPr>
        <w:t xml:space="preserve"> ξεφορτώσουμε από την καμπούρα μας.</w:t>
      </w:r>
    </w:p>
    <w:p w14:paraId="31B167AB"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Δεδομένου του επείγοντος και της κλιμακούμενης πίεσης των μεταναστευτικών-προσφυγικών ροών, θα μπορούσατε να προβλέψετε ειδικές δομές στις υπηρεσίες και στους οργανισμούς που εμπλέκονται, ώστε </w:t>
      </w:r>
      <w:r>
        <w:rPr>
          <w:rFonts w:eastAsia="Times New Roman" w:cs="Times New Roman"/>
          <w:szCs w:val="24"/>
        </w:rPr>
        <w:lastRenderedPageBreak/>
        <w:t>για τα έργα, τις προμήθειες</w:t>
      </w:r>
      <w:r>
        <w:rPr>
          <w:rFonts w:eastAsia="Times New Roman" w:cs="Times New Roman"/>
          <w:szCs w:val="24"/>
        </w:rPr>
        <w:t xml:space="preserve"> και τις προσλήψεις που θα εξυπηρετήσουν αυτό τον σχεδιασμό, να διασφαλίζεται μια διαδικασία-εξπρές, που όμως παράλληλα θα διασφαλίζει με διαφάνεια και έλεγχο το δημόσιο συμφέρον.</w:t>
      </w:r>
    </w:p>
    <w:p w14:paraId="31B167AC"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Ενώ η εμπειρία μας λέει ότι πρέπει να απλοποιούμε τις διαδικασίες, να μαζέψο</w:t>
      </w:r>
      <w:r>
        <w:rPr>
          <w:rFonts w:eastAsia="Times New Roman" w:cs="Times New Roman"/>
          <w:szCs w:val="24"/>
        </w:rPr>
        <w:t>υμε το πολυδαίδαλο των δομών και υπηρεσιών που εμπλέκονται, γιατί το σύστημα καταφανώς πονάει στην ασυνεννοησία και στον συντονισμό, φτιάχνετε νέες δομές, κάνοντάς το ακόμα πιο πολύπλοκο και λαβυρινθώδες. Ποιο είναι το κόστος αυτού του λαβυρίνθου; Δεν μπορ</w:t>
      </w:r>
      <w:r>
        <w:rPr>
          <w:rFonts w:eastAsia="Times New Roman" w:cs="Times New Roman"/>
          <w:szCs w:val="24"/>
        </w:rPr>
        <w:t>είτε να μας το πείτε. Η Έκθεση του Γενικού Λογιστηρίου του Κράτους είναι ασαφής -έχει ειπωθεί ξανά- όσο ασαφής είναι δηλαδή και η αποτελεσματικότητα της χαοτικής δομής που στήνουμε.</w:t>
      </w:r>
    </w:p>
    <w:p w14:paraId="31B167AD"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Οι εκτός νομιμότητας δαπάνες, που από 1-1-2015 αναδρομικά νομιμοποιείτε, σ</w:t>
      </w:r>
      <w:r>
        <w:rPr>
          <w:rFonts w:eastAsia="Times New Roman" w:cs="Times New Roman"/>
          <w:szCs w:val="24"/>
        </w:rPr>
        <w:t xml:space="preserve">ε τι ακριβώς ύψος ανέρχονται; Σε ποιους θα κατευθυνθούν και για ποια παροχή υπηρεσιών; Δημιουργείτε κακά προηγούμενα. </w:t>
      </w:r>
      <w:r>
        <w:rPr>
          <w:rFonts w:eastAsia="Times New Roman" w:cs="Times New Roman"/>
          <w:szCs w:val="24"/>
        </w:rPr>
        <w:lastRenderedPageBreak/>
        <w:t xml:space="preserve">Αναφέρεστε παράλληλα σε οντότητες πέραν των αλληλέγγυων κάθε μορφής και των ποικιλώνυμων ΜΚΟ. Ποιους ακριβώς έχετε υπόψη σας;  </w:t>
      </w:r>
    </w:p>
    <w:p w14:paraId="31B167AE"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Σχετικά με</w:t>
      </w:r>
      <w:r>
        <w:rPr>
          <w:rFonts w:eastAsia="Times New Roman" w:cs="Times New Roman"/>
          <w:szCs w:val="24"/>
        </w:rPr>
        <w:t xml:space="preserve"> τις ΜΚΟ, με τις οποίες διατηρείτε μια αμφίθυμη σχέση, αντιλαμβάνομαι ότι είναι εξαιρετικά δύσκολο να χαρτογραφηθεί ο χώρος. Ωστόσο, είναι απολύτως αναγκαίο, έχουμε ηθική και πολιτική υποχρέωση προς τις οργανώσεις των οποίων τα μέλη από αλτρουισμό και ανθρ</w:t>
      </w:r>
      <w:r>
        <w:rPr>
          <w:rFonts w:eastAsia="Times New Roman" w:cs="Times New Roman"/>
          <w:szCs w:val="24"/>
        </w:rPr>
        <w:t xml:space="preserve">ώπινη ευαισθησία δίνουν το είναι τους για να φροντίσουν στοιχειωδώς τους κατατρεγμένους. Αυτούς πρέπει να προστατέψουμε, τις πραγματικές ΜΚΟ που ασχολούνται με το ζήτημα, το κύρος, την αξιοπιστία και την ευαισθησία τους από τους ποικιλώνυμους και αγνώστου </w:t>
      </w:r>
      <w:r>
        <w:rPr>
          <w:rFonts w:eastAsia="Times New Roman" w:cs="Times New Roman"/>
          <w:szCs w:val="24"/>
        </w:rPr>
        <w:t>προέλευσης και κινήτρων «αλληλέγγυους» -εντός πολλών εισαγωγικών η λέξη- των οποίων τα έργα και τις μέρες βλέπουμε να εξελίσσονται.</w:t>
      </w:r>
    </w:p>
    <w:p w14:paraId="31B167AF"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Κρούω τον κώδωνα του κινδύνου: Πρέπει να μαζέψουμε όλους όσους χειραγωγούν τους ευρισκόμενους σε απόγνωση πρόσφυγες και μετα</w:t>
      </w:r>
      <w:r>
        <w:rPr>
          <w:rFonts w:eastAsia="Times New Roman" w:cs="Times New Roman"/>
          <w:szCs w:val="24"/>
        </w:rPr>
        <w:t>νάστες, αυτούς που θεωρούν σωστό να τους πηγαινοφέρνουν Πειραιά-Σύνταγμα, μη ξεχνώντας τις διαδρομές Χανιά-Πειραιάς-Νομική-Υπατία.</w:t>
      </w:r>
    </w:p>
    <w:p w14:paraId="31B167B0"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Η πραγματικότητα μάς έχει ήδη ξεπεράσει. Οι εσωτερικές αντιπαλότητες μεταξύ των διαφόρων εθνικοτήτων, δογμάτων, θρησκειών κ.λ</w:t>
      </w:r>
      <w:r>
        <w:rPr>
          <w:rFonts w:eastAsia="Times New Roman" w:cs="Times New Roman"/>
          <w:szCs w:val="24"/>
        </w:rPr>
        <w:t>π. έχουν φτάσει σε κρίσιμο σημείο. Τα μαχαιρώματα δίνουν και παίρνουν, χθες στη Χίο, προχθές στον Πειραιά και οπουδήποτε αλλού. Η Πολιτεία πρέπει να επιληφθεί του προβλήματος, γιατί πέραν της διατήρησης της τάξης, πέραν των ανθρωπιστικών ζητημάτων που τίθε</w:t>
      </w:r>
      <w:r>
        <w:rPr>
          <w:rFonts w:eastAsia="Times New Roman" w:cs="Times New Roman"/>
          <w:szCs w:val="24"/>
        </w:rPr>
        <w:t>νται, δεν μπορεί αυτή να είναι μια εικόνα χώρας που φιλοξενεί τόσο κόσμο και προσπαθεί να γράψει μια ακόμη θετική χρονιά στον τουρισμό.</w:t>
      </w:r>
    </w:p>
    <w:p w14:paraId="31B167B1"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το γεγονός ότι ευθύνη για την </w:t>
      </w:r>
      <w:proofErr w:type="spellStart"/>
      <w:r>
        <w:rPr>
          <w:rFonts w:eastAsia="Times New Roman" w:cs="Times New Roman"/>
          <w:szCs w:val="24"/>
        </w:rPr>
        <w:t>Ειδομένη</w:t>
      </w:r>
      <w:proofErr w:type="spellEnd"/>
      <w:r>
        <w:rPr>
          <w:rFonts w:eastAsia="Times New Roman" w:cs="Times New Roman"/>
          <w:szCs w:val="24"/>
        </w:rPr>
        <w:t xml:space="preserve">, τον Πειραιά και όλα τα σημεία εγκατάστασης των προσφύγων και </w:t>
      </w:r>
      <w:r>
        <w:rPr>
          <w:rFonts w:eastAsia="Times New Roman" w:cs="Times New Roman"/>
          <w:szCs w:val="24"/>
        </w:rPr>
        <w:t xml:space="preserve">μεταναστών ανά την ελληνική επικράτεια έχουν η Ευρωπαϊκή Ένωση, η Τουρκία και </w:t>
      </w:r>
      <w:r>
        <w:rPr>
          <w:rFonts w:eastAsia="Times New Roman" w:cs="Times New Roman"/>
          <w:szCs w:val="24"/>
        </w:rPr>
        <w:lastRenderedPageBreak/>
        <w:t>φυσικά, οι πόλεμοι και η άφρων διεθνής πολιτική που οδήγησε εκεί, δεν μειώνει τις ευθύνες της χώρας μας και αυτό δεν πρέπει να το ξεχνούμε.</w:t>
      </w:r>
    </w:p>
    <w:p w14:paraId="31B167B2"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Ευχαριστώ.</w:t>
      </w:r>
    </w:p>
    <w:p w14:paraId="31B167B3" w14:textId="77777777" w:rsidR="00643513" w:rsidRDefault="00AD6DE5">
      <w:pPr>
        <w:spacing w:line="600" w:lineRule="auto"/>
        <w:ind w:firstLine="709"/>
        <w:jc w:val="center"/>
        <w:rPr>
          <w:rFonts w:eastAsia="Times New Roman"/>
          <w:bCs/>
        </w:rPr>
      </w:pPr>
      <w:r>
        <w:rPr>
          <w:rFonts w:eastAsia="Times New Roman"/>
          <w:bCs/>
        </w:rPr>
        <w:t>(Χειροκροτήματα από τις πτέ</w:t>
      </w:r>
      <w:r>
        <w:rPr>
          <w:rFonts w:eastAsia="Times New Roman"/>
          <w:bCs/>
        </w:rPr>
        <w:t>ρυγες του Ποταμιού και της Δημοκρατικής Συμπαράταξης ΠΑΣΟΚ –ΔΗΜΑΡ)</w:t>
      </w:r>
    </w:p>
    <w:p w14:paraId="31B167B4" w14:textId="77777777" w:rsidR="00643513" w:rsidRDefault="00AD6DE5">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Και εμείς ευχαριστούμε, κύριε </w:t>
      </w:r>
      <w:proofErr w:type="spellStart"/>
      <w:r>
        <w:rPr>
          <w:rFonts w:eastAsia="Times New Roman" w:cs="Times New Roman"/>
          <w:szCs w:val="24"/>
        </w:rPr>
        <w:t>Δανέλλη</w:t>
      </w:r>
      <w:proofErr w:type="spellEnd"/>
      <w:r>
        <w:rPr>
          <w:rFonts w:eastAsia="Times New Roman" w:cs="Times New Roman"/>
          <w:szCs w:val="24"/>
        </w:rPr>
        <w:t>.</w:t>
      </w:r>
    </w:p>
    <w:p w14:paraId="31B167B5"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Ο κ. Καμμένος έχει τον λόγο. Από ό,τι βλέπω, δεν έχει έρθει.</w:t>
      </w:r>
    </w:p>
    <w:p w14:paraId="31B167B6"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Σε δύο λεπτά θα είναι εδώ, κύριε Πρόεδρε. Ας προηγηθεί κάποιος άλλος, ο επόμενος ομιλητής.</w:t>
      </w:r>
    </w:p>
    <w:p w14:paraId="31B167B7"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για επτά λεπτά η κ. </w:t>
      </w:r>
      <w:proofErr w:type="spellStart"/>
      <w:r>
        <w:rPr>
          <w:rFonts w:eastAsia="Times New Roman" w:cs="Times New Roman"/>
          <w:szCs w:val="24"/>
        </w:rPr>
        <w:t>Μεγαλοοικονόμου</w:t>
      </w:r>
      <w:proofErr w:type="spellEnd"/>
      <w:r>
        <w:rPr>
          <w:rFonts w:eastAsia="Times New Roman" w:cs="Times New Roman"/>
          <w:szCs w:val="24"/>
        </w:rPr>
        <w:t>.</w:t>
      </w:r>
    </w:p>
    <w:p w14:paraId="31B167B8"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lastRenderedPageBreak/>
        <w:t>ΘΕΟΔΩΡΑ ΜΕΓΑΛΟΟΙΚΟΝΟΜΟΥ:</w:t>
      </w:r>
      <w:r>
        <w:rPr>
          <w:rFonts w:eastAsia="Times New Roman" w:cs="Times New Roman"/>
          <w:szCs w:val="24"/>
        </w:rPr>
        <w:t xml:space="preserve"> Ευχαριστώ, κύριε Πρόεδρε. Καλή σας μέρα!</w:t>
      </w:r>
    </w:p>
    <w:p w14:paraId="31B167B9"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Έχουμε ακούσει</w:t>
      </w:r>
      <w:r>
        <w:rPr>
          <w:rFonts w:eastAsia="Times New Roman" w:cs="Times New Roman"/>
          <w:szCs w:val="24"/>
        </w:rPr>
        <w:t xml:space="preserve"> όλα τα δυσάρεστα που έχουμε καταπλακωθεί. Θα σας πω, λοιπόν, και κάτι ευχάριστο. Από τον Πειραιά και την </w:t>
      </w:r>
      <w:proofErr w:type="spellStart"/>
      <w:r>
        <w:rPr>
          <w:rFonts w:eastAsia="Times New Roman" w:cs="Times New Roman"/>
          <w:szCs w:val="24"/>
        </w:rPr>
        <w:t>Ειδομένη</w:t>
      </w:r>
      <w:proofErr w:type="spellEnd"/>
      <w:r>
        <w:rPr>
          <w:rFonts w:eastAsia="Times New Roman" w:cs="Times New Roman"/>
          <w:szCs w:val="24"/>
        </w:rPr>
        <w:t xml:space="preserve"> οι πρόσφυγες έφυγαν. Δεν υπάρχει σήμερα κανένας. Με πιστεύετε; Είναι πρωταπριλιάτικο αστείο! Ευχαριστώ.</w:t>
      </w:r>
    </w:p>
    <w:p w14:paraId="31B167BA"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Το ανέφερα αυτό, λοιπόν, γιατί σήμερα</w:t>
      </w:r>
      <w:r>
        <w:rPr>
          <w:rFonts w:eastAsia="Times New Roman" w:cs="Times New Roman"/>
          <w:szCs w:val="24"/>
        </w:rPr>
        <w:t xml:space="preserve"> σε εκπομπή της τηλεόρασης το πρώτο πρωταπριλιάτικο αστείο το άκουσα από τον Υπουργό Οικονομικών. Είπε ότι η έμμεση φορολογία θα εφαρμοστεί από το 2018, οπότε Πρωταπριλιά είναι σήμερα, μπορούμε να λέμε ό,τι θέλουμε, δεν μπορούμε να τα παρεξηγήσουμε. Τα λέγ</w:t>
      </w:r>
      <w:r>
        <w:rPr>
          <w:rFonts w:eastAsia="Times New Roman" w:cs="Times New Roman"/>
          <w:szCs w:val="24"/>
        </w:rPr>
        <w:t>ατε και χωρίς να είναι Πρωταπριλιά. Τώρα που είναι, έχετε κάθε δικαίωμα!</w:t>
      </w:r>
    </w:p>
    <w:p w14:paraId="31B167BB"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Τώρα ας σοβαρευτούμε. Κυρίες και κύριοι συνάδελφοι, θα ήθελα να αφιερώσω λίγο χρόνο και να αναπτύξω τις σκέψεις μου για το παρόν νομοσχέδιο και την τελευταία μορφή που πήρε, καθώς όλο</w:t>
      </w:r>
      <w:r>
        <w:rPr>
          <w:rFonts w:eastAsia="Times New Roman" w:cs="Times New Roman"/>
          <w:szCs w:val="24"/>
        </w:rPr>
        <w:t xml:space="preserve">ν αυτόν τον </w:t>
      </w:r>
      <w:r>
        <w:rPr>
          <w:rFonts w:eastAsia="Times New Roman" w:cs="Times New Roman"/>
          <w:szCs w:val="24"/>
        </w:rPr>
        <w:lastRenderedPageBreak/>
        <w:t>καιρό εισάγονται και ψηφίζονται νομοσχέδια ως κατεπείγοντα. Όπως γνωρίζετε, όταν το νομοσχέδιο χαρακτηρισθεί ως κατεπείγον, μέσα σε δύο μόλις μέρες φτάνουμε στην ψήφισή του από την Ολομέλεια. Η διαδικασία προβλέπεται νομίμως, γιατί μπορεί πράγμ</w:t>
      </w:r>
      <w:r>
        <w:rPr>
          <w:rFonts w:eastAsia="Times New Roman" w:cs="Times New Roman"/>
          <w:szCs w:val="24"/>
        </w:rPr>
        <w:t>ατι να υπάρξει μια εξαιρετικά επείγουσα ανάγκη. Έτσι, από το 1993 έως το 2009, μόλις 0,5% των νομοσχεδίων ψηφίστηκαν ως κατεπείγοντα.</w:t>
      </w:r>
    </w:p>
    <w:p w14:paraId="31B167BC"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Αντιθέτως, όπως αντιλαμβανόμαστε όλοι, με το τελευταίο νομοσχέδιο έχει τείνει αυτό να είναι ο κανόνας και όχι η εξαίρεση. </w:t>
      </w:r>
      <w:r>
        <w:rPr>
          <w:rFonts w:eastAsia="Times New Roman" w:cs="Times New Roman"/>
          <w:szCs w:val="24"/>
        </w:rPr>
        <w:t xml:space="preserve">Πολλά είναι, όπως για παράδειγμα, η ψήφιση του τελευταίου νομοσχεδίου για τη δημιουργία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ο νόμος για το αντιντόπινγκ. Η πρακτική αυτή συνιστά κατάργηση της κοινοβουλευτικής διαδικασίας. Το Γενικό Λογιστήριο του Κράτους έχει ελάχιστο χρόνο να προβ</w:t>
      </w:r>
      <w:r>
        <w:rPr>
          <w:rFonts w:eastAsia="Times New Roman" w:cs="Times New Roman"/>
          <w:szCs w:val="24"/>
        </w:rPr>
        <w:t>εί σε ακριβή κοστολόγηση. Τα νομοσχέδια δεν περνούν από διαβούλευση και τις περισσότερες φορές παρεισφρέουν και διατάξεις άσχετες με το κατεπείγον. Όλα αυτά, λυπάμαι, αλλά δείχνουν έλλειψη δημοκρατίας.</w:t>
      </w:r>
    </w:p>
    <w:p w14:paraId="31B167BD" w14:textId="77777777" w:rsidR="00643513" w:rsidRDefault="00AD6DE5">
      <w:pPr>
        <w:spacing w:line="600" w:lineRule="auto"/>
        <w:ind w:firstLine="720"/>
        <w:jc w:val="both"/>
        <w:rPr>
          <w:rFonts w:eastAsia="Times New Roman" w:cs="Times New Roman"/>
          <w:szCs w:val="28"/>
        </w:rPr>
      </w:pPr>
      <w:r>
        <w:rPr>
          <w:rFonts w:eastAsia="Times New Roman" w:cs="Times New Roman"/>
          <w:szCs w:val="28"/>
        </w:rPr>
        <w:lastRenderedPageBreak/>
        <w:t>Κύριοι, το παρόν νομοσχέδιο προβλέπει σε αρκετά σημεία</w:t>
      </w:r>
      <w:r>
        <w:rPr>
          <w:rFonts w:eastAsia="Times New Roman" w:cs="Times New Roman"/>
          <w:szCs w:val="28"/>
        </w:rPr>
        <w:t xml:space="preserve"> να επιτρέπεται η μίσθωση ιδιωτικών ακινήτων ή ακόμα και η ανέγερση νέων κτηρίων προκειμένου για τη στελέχωση των Υπηρεσιών Ασύλου και της Αρχής Προσφυγών, άρα και τη δημιουργία των Κέντρων Υποδοχής και Ταυτοποίησης. Ενδεικτικό είναι το άρθρο 3 παράγραφος </w:t>
      </w:r>
      <w:r>
        <w:rPr>
          <w:rFonts w:eastAsia="Times New Roman" w:cs="Times New Roman"/>
          <w:szCs w:val="28"/>
        </w:rPr>
        <w:t>3, το άρθρο 7 παράγραφος 6 και το άρθρο 12 παράγραφος 3.</w:t>
      </w:r>
    </w:p>
    <w:p w14:paraId="31B167BE" w14:textId="77777777" w:rsidR="00643513" w:rsidRDefault="00AD6DE5">
      <w:pPr>
        <w:spacing w:line="600" w:lineRule="auto"/>
        <w:ind w:firstLine="720"/>
        <w:jc w:val="both"/>
        <w:rPr>
          <w:rFonts w:eastAsia="Times New Roman" w:cs="Times New Roman"/>
          <w:szCs w:val="28"/>
        </w:rPr>
      </w:pPr>
      <w:r>
        <w:rPr>
          <w:rFonts w:eastAsia="Times New Roman" w:cs="Times New Roman"/>
          <w:szCs w:val="28"/>
        </w:rPr>
        <w:t>Όμως, σας ερωτώ το εξής: Σήμερα έχουμε έναν τεράστιο αριθμό δημόσιων κτηρίων και εκτάσεων πλήρως ανεκμετάλλευτων. Για του λόγου το αληθές πρέπει να σας προσκομίσω δημοσίευμα –επιφυλάσσομαι να το φέρω</w:t>
      </w:r>
      <w:r>
        <w:rPr>
          <w:rFonts w:eastAsia="Times New Roman" w:cs="Times New Roman"/>
          <w:szCs w:val="28"/>
        </w:rPr>
        <w:t xml:space="preserve">- από την </w:t>
      </w:r>
      <w:r>
        <w:rPr>
          <w:rFonts w:eastAsia="Times New Roman" w:cs="Times New Roman"/>
          <w:szCs w:val="28"/>
        </w:rPr>
        <w:t xml:space="preserve">εφημερίδα </w:t>
      </w:r>
      <w:r>
        <w:rPr>
          <w:rFonts w:eastAsia="Times New Roman" w:cs="Times New Roman"/>
          <w:szCs w:val="28"/>
        </w:rPr>
        <w:t>«</w:t>
      </w:r>
      <w:r>
        <w:rPr>
          <w:rFonts w:eastAsia="Times New Roman" w:cs="Times New Roman"/>
          <w:szCs w:val="28"/>
        </w:rPr>
        <w:t xml:space="preserve">Η </w:t>
      </w:r>
      <w:r>
        <w:rPr>
          <w:rFonts w:eastAsia="Times New Roman" w:cs="Times New Roman"/>
          <w:szCs w:val="28"/>
        </w:rPr>
        <w:t>ΚΑΘΗΜΕΡΙΝΗ</w:t>
      </w:r>
      <w:r>
        <w:rPr>
          <w:rFonts w:eastAsia="Times New Roman" w:cs="Times New Roman"/>
          <w:szCs w:val="28"/>
        </w:rPr>
        <w:t>»</w:t>
      </w:r>
      <w:r>
        <w:rPr>
          <w:rFonts w:eastAsia="Times New Roman" w:cs="Times New Roman"/>
          <w:szCs w:val="28"/>
        </w:rPr>
        <w:t xml:space="preserve">, το οποίο φέρει ημερομηνία προ μερικών ημερών, αλλά αμφιβάλλω αν έκτοτε έγινε τίποτα δραστικά προς το καλύτερο. Το κείμενο αναφέρει ότι πολλά ακίνητα που ανήκουν στο </w:t>
      </w:r>
      <w:r>
        <w:rPr>
          <w:rFonts w:eastAsia="Times New Roman" w:cs="Times New Roman"/>
          <w:szCs w:val="28"/>
        </w:rPr>
        <w:t>δ</w:t>
      </w:r>
      <w:r>
        <w:rPr>
          <w:rFonts w:eastAsia="Times New Roman" w:cs="Times New Roman"/>
          <w:szCs w:val="28"/>
        </w:rPr>
        <w:t xml:space="preserve">ημόσιο, σε </w:t>
      </w:r>
      <w:r>
        <w:rPr>
          <w:rFonts w:eastAsia="Times New Roman" w:cs="Times New Roman"/>
          <w:szCs w:val="28"/>
        </w:rPr>
        <w:t>τ</w:t>
      </w:r>
      <w:r>
        <w:rPr>
          <w:rFonts w:eastAsia="Times New Roman" w:cs="Times New Roman"/>
          <w:szCs w:val="28"/>
        </w:rPr>
        <w:t>αμεία ή κληροδοτήματα, παραμένουν ανεκμετά</w:t>
      </w:r>
      <w:r>
        <w:rPr>
          <w:rFonts w:eastAsia="Times New Roman" w:cs="Times New Roman"/>
          <w:szCs w:val="28"/>
        </w:rPr>
        <w:t xml:space="preserve">λλευτα και βυθίζονται στην απαξίωση. Η αντικειμενική αξία των ακινήτων των </w:t>
      </w:r>
      <w:r>
        <w:rPr>
          <w:rFonts w:eastAsia="Times New Roman" w:cs="Times New Roman"/>
          <w:szCs w:val="28"/>
        </w:rPr>
        <w:t>τ</w:t>
      </w:r>
      <w:r>
        <w:rPr>
          <w:rFonts w:eastAsia="Times New Roman" w:cs="Times New Roman"/>
          <w:szCs w:val="28"/>
        </w:rPr>
        <w:t>αμείων και μόνο, σύμφωνα με την αποτίμηση της τριετίας, ανέρχεται στα 679,5 εκατομμύρια ευρώ.</w:t>
      </w:r>
    </w:p>
    <w:p w14:paraId="31B167BF" w14:textId="77777777" w:rsidR="00643513" w:rsidRDefault="00AD6DE5">
      <w:pPr>
        <w:spacing w:line="600" w:lineRule="auto"/>
        <w:ind w:firstLine="720"/>
        <w:jc w:val="both"/>
        <w:rPr>
          <w:rFonts w:eastAsia="Times New Roman" w:cs="Times New Roman"/>
          <w:szCs w:val="28"/>
        </w:rPr>
      </w:pPr>
      <w:r>
        <w:rPr>
          <w:rFonts w:eastAsia="Times New Roman" w:cs="Times New Roman"/>
          <w:szCs w:val="28"/>
        </w:rPr>
        <w:lastRenderedPageBreak/>
        <w:t>Κύριοι συνάδελφοι, στην Ελλάδα του 2016 συζητάμε σοβαρά να κάνουμε περικοπές στις επικ</w:t>
      </w:r>
      <w:r>
        <w:rPr>
          <w:rFonts w:eastAsia="Times New Roman" w:cs="Times New Roman"/>
          <w:szCs w:val="28"/>
        </w:rPr>
        <w:t>ουρικές, ακόμα και στις κύριες συντάξεις των ανθρώπων που δούλεψαν μια ζωή για να λάβουν σήμερα μία σύνταξη ύψους 600 ευρώ; Προσωπικά, θεωρώ ότι είναι το λιγότερο προκλητικό να αφήνουμε ορθάνοιχτη τη δυνατότητα να σκορπούν αυθαίρετα οι Υπουργοί χρήματα του</w:t>
      </w:r>
      <w:r>
        <w:rPr>
          <w:rFonts w:eastAsia="Times New Roman" w:cs="Times New Roman"/>
          <w:szCs w:val="28"/>
        </w:rPr>
        <w:t xml:space="preserve"> ελληνικού </w:t>
      </w:r>
      <w:r>
        <w:rPr>
          <w:rFonts w:eastAsia="Times New Roman" w:cs="Times New Roman"/>
          <w:szCs w:val="28"/>
        </w:rPr>
        <w:t>δ</w:t>
      </w:r>
      <w:r>
        <w:rPr>
          <w:rFonts w:eastAsia="Times New Roman" w:cs="Times New Roman"/>
          <w:szCs w:val="28"/>
        </w:rPr>
        <w:t>ημοσίου για ενοικιάσεις και αγορές κτηρίων, ενώ τα ελληνικά δημόσια ακίνητα μένουν αχρησιμοποίητα.</w:t>
      </w:r>
    </w:p>
    <w:p w14:paraId="31B167C0" w14:textId="77777777" w:rsidR="00643513" w:rsidRDefault="00AD6DE5">
      <w:pPr>
        <w:spacing w:line="600" w:lineRule="auto"/>
        <w:ind w:firstLine="720"/>
        <w:jc w:val="both"/>
        <w:rPr>
          <w:rFonts w:eastAsia="Times New Roman" w:cs="Times New Roman"/>
          <w:szCs w:val="28"/>
        </w:rPr>
      </w:pPr>
      <w:r>
        <w:rPr>
          <w:rFonts w:eastAsia="Times New Roman" w:cs="Times New Roman"/>
          <w:szCs w:val="28"/>
        </w:rPr>
        <w:t xml:space="preserve">Επομένως, θα πρέπει να ορίσετε αυστηρά ότι υποχρεωτικώς θα αξιοποιηθούν τα ακίνητα του ελληνικού </w:t>
      </w:r>
      <w:r>
        <w:rPr>
          <w:rFonts w:eastAsia="Times New Roman" w:cs="Times New Roman"/>
          <w:szCs w:val="28"/>
        </w:rPr>
        <w:t>δ</w:t>
      </w:r>
      <w:r>
        <w:rPr>
          <w:rFonts w:eastAsia="Times New Roman" w:cs="Times New Roman"/>
          <w:szCs w:val="28"/>
        </w:rPr>
        <w:t>ημοσίου και μόνο όταν δεν υπάρχουν δημόσια κτήρ</w:t>
      </w:r>
      <w:r>
        <w:rPr>
          <w:rFonts w:eastAsia="Times New Roman" w:cs="Times New Roman"/>
          <w:szCs w:val="28"/>
        </w:rPr>
        <w:t>ια σε μία περιοχή –αιτιολογημένα πάντοτε και με τις αντίστοιχες ευθύνες των υπογραφόντων Υπουργών- τότε να δίνεται η δυνατότητα να μισθωθούν ή να ανεγερθούν καινούργια κτήρια.</w:t>
      </w:r>
    </w:p>
    <w:p w14:paraId="31B167C1" w14:textId="77777777" w:rsidR="00643513" w:rsidRDefault="00AD6DE5">
      <w:pPr>
        <w:spacing w:line="600" w:lineRule="auto"/>
        <w:ind w:firstLine="720"/>
        <w:jc w:val="both"/>
        <w:rPr>
          <w:rFonts w:eastAsia="Times New Roman" w:cs="Times New Roman"/>
          <w:szCs w:val="28"/>
        </w:rPr>
      </w:pPr>
      <w:r>
        <w:rPr>
          <w:rFonts w:eastAsia="Times New Roman" w:cs="Times New Roman"/>
          <w:szCs w:val="28"/>
        </w:rPr>
        <w:t>Σχετικά με την καταγραφή πολιτών τρίτων χωρών, το άρθρο 9 παράγραφος 1, αναφέρει</w:t>
      </w:r>
      <w:r>
        <w:rPr>
          <w:rFonts w:eastAsia="Times New Roman" w:cs="Times New Roman"/>
          <w:szCs w:val="28"/>
        </w:rPr>
        <w:t xml:space="preserve"> ότι γίνεται καταχώρηση των δακτυλικών αποτυπωμάτων όσων έχουν συμπληρώσει το 14</w:t>
      </w:r>
      <w:r>
        <w:rPr>
          <w:rFonts w:eastAsia="Times New Roman" w:cs="Times New Roman"/>
          <w:szCs w:val="28"/>
          <w:vertAlign w:val="superscript"/>
        </w:rPr>
        <w:t>ο</w:t>
      </w:r>
      <w:r>
        <w:rPr>
          <w:rFonts w:eastAsia="Times New Roman" w:cs="Times New Roman"/>
          <w:szCs w:val="28"/>
        </w:rPr>
        <w:t xml:space="preserve"> έτος της ηλικίας τους. Αυτό </w:t>
      </w:r>
      <w:r>
        <w:rPr>
          <w:rFonts w:eastAsia="Times New Roman" w:cs="Times New Roman"/>
          <w:szCs w:val="28"/>
        </w:rPr>
        <w:lastRenderedPageBreak/>
        <w:t xml:space="preserve">σημαίνει ότι παιδιά κάτω των 14 ετών δεν έχουν πλήρως </w:t>
      </w:r>
      <w:proofErr w:type="spellStart"/>
      <w:r>
        <w:rPr>
          <w:rFonts w:eastAsia="Times New Roman" w:cs="Times New Roman"/>
          <w:szCs w:val="28"/>
        </w:rPr>
        <w:t>ταυτοποιηθεί</w:t>
      </w:r>
      <w:proofErr w:type="spellEnd"/>
      <w:r>
        <w:rPr>
          <w:rFonts w:eastAsia="Times New Roman" w:cs="Times New Roman"/>
          <w:szCs w:val="28"/>
        </w:rPr>
        <w:t xml:space="preserve"> και με το δεδομένο ότι πρόσφατα στοιχεία της </w:t>
      </w:r>
      <w:r>
        <w:rPr>
          <w:rFonts w:eastAsia="Times New Roman" w:cs="Times New Roman"/>
          <w:szCs w:val="28"/>
          <w:lang w:val="en-US"/>
        </w:rPr>
        <w:t>Europol</w:t>
      </w:r>
      <w:r>
        <w:rPr>
          <w:rFonts w:eastAsia="Times New Roman" w:cs="Times New Roman"/>
          <w:szCs w:val="28"/>
        </w:rPr>
        <w:t xml:space="preserve"> έδειξαν ότι περίπου δέκα χ</w:t>
      </w:r>
      <w:r>
        <w:rPr>
          <w:rFonts w:eastAsia="Times New Roman" w:cs="Times New Roman"/>
          <w:szCs w:val="28"/>
        </w:rPr>
        <w:t>ιλιάδες προσφυγόπουλα έχουν εξαφανιστεί και αγνοείται η τύχη τους μετά την είσοδό τους στην Ευρώπη –θα προσκομίσουμε και δημοσίευμα- είναι απολύτως απαραίτητο να υπάρξει τρόπος απόλυτης ταυτοποίησης όλων των ανηλίκων, ώστε αν στο μέλλον βρεθεί ένα παιδί το</w:t>
      </w:r>
      <w:r>
        <w:rPr>
          <w:rFonts w:eastAsia="Times New Roman" w:cs="Times New Roman"/>
          <w:szCs w:val="28"/>
        </w:rPr>
        <w:t>υ οποίου είχαμε χάσει τα ίχνη, να μπορούμε να διαπιστώσουμε ποιο παιδί είναι ακριβώς και να μπορεί να επιστρέψει στην οικογένειά του.</w:t>
      </w:r>
    </w:p>
    <w:p w14:paraId="31B167C2" w14:textId="77777777" w:rsidR="00643513" w:rsidRDefault="00AD6DE5">
      <w:pPr>
        <w:spacing w:line="600" w:lineRule="auto"/>
        <w:ind w:firstLine="720"/>
        <w:jc w:val="both"/>
        <w:rPr>
          <w:rFonts w:eastAsia="Times New Roman" w:cs="Times New Roman"/>
          <w:szCs w:val="28"/>
        </w:rPr>
      </w:pPr>
      <w:r>
        <w:rPr>
          <w:rFonts w:eastAsia="Times New Roman" w:cs="Times New Roman"/>
          <w:szCs w:val="28"/>
        </w:rPr>
        <w:t>Εν συνεχεία, το άρθρο 11 παράγραφος 9 αναφέρεται σε ανάθεση μέρους αρμοδιοτήτων σε ΜΚΟ, τις οποίες εξωραΐζετε για άλλη μία</w:t>
      </w:r>
      <w:r>
        <w:rPr>
          <w:rFonts w:eastAsia="Times New Roman" w:cs="Times New Roman"/>
          <w:szCs w:val="28"/>
        </w:rPr>
        <w:t xml:space="preserve"> φορά ονομάζοντάς τες –</w:t>
      </w:r>
      <w:proofErr w:type="spellStart"/>
      <w:r>
        <w:rPr>
          <w:rFonts w:eastAsia="Times New Roman" w:cs="Times New Roman"/>
          <w:szCs w:val="28"/>
        </w:rPr>
        <w:t>άκουσον</w:t>
      </w:r>
      <w:proofErr w:type="spellEnd"/>
      <w:r>
        <w:rPr>
          <w:rFonts w:eastAsia="Times New Roman" w:cs="Times New Roman"/>
          <w:szCs w:val="28"/>
        </w:rPr>
        <w:t xml:space="preserve">, </w:t>
      </w:r>
      <w:proofErr w:type="spellStart"/>
      <w:r>
        <w:rPr>
          <w:rFonts w:eastAsia="Times New Roman" w:cs="Times New Roman"/>
          <w:szCs w:val="28"/>
        </w:rPr>
        <w:t>άκουσον</w:t>
      </w:r>
      <w:proofErr w:type="spellEnd"/>
      <w:r>
        <w:rPr>
          <w:rFonts w:eastAsia="Times New Roman" w:cs="Times New Roman"/>
          <w:szCs w:val="28"/>
        </w:rPr>
        <w:t xml:space="preserve">!- «φορείς της </w:t>
      </w:r>
      <w:r>
        <w:rPr>
          <w:rFonts w:eastAsia="Times New Roman" w:cs="Times New Roman"/>
          <w:szCs w:val="28"/>
        </w:rPr>
        <w:t>κ</w:t>
      </w:r>
      <w:r>
        <w:rPr>
          <w:rFonts w:eastAsia="Times New Roman" w:cs="Times New Roman"/>
          <w:szCs w:val="28"/>
        </w:rPr>
        <w:t xml:space="preserve">οινωνίας των </w:t>
      </w:r>
      <w:r>
        <w:rPr>
          <w:rFonts w:eastAsia="Times New Roman" w:cs="Times New Roman"/>
          <w:szCs w:val="28"/>
        </w:rPr>
        <w:t>π</w:t>
      </w:r>
      <w:r>
        <w:rPr>
          <w:rFonts w:eastAsia="Times New Roman" w:cs="Times New Roman"/>
          <w:szCs w:val="28"/>
        </w:rPr>
        <w:t xml:space="preserve">ολιτών». Εγώ δεν το καταλαβαίνω. Αυτές θα τις ορίζει ο </w:t>
      </w:r>
      <w:r>
        <w:rPr>
          <w:rFonts w:eastAsia="Times New Roman" w:cs="Times New Roman"/>
          <w:szCs w:val="28"/>
        </w:rPr>
        <w:t>δ</w:t>
      </w:r>
      <w:r>
        <w:rPr>
          <w:rFonts w:eastAsia="Times New Roman" w:cs="Times New Roman"/>
          <w:szCs w:val="28"/>
        </w:rPr>
        <w:t>ιευθυντής</w:t>
      </w:r>
      <w:r>
        <w:rPr>
          <w:rFonts w:eastAsia="Times New Roman" w:cs="Times New Roman"/>
          <w:szCs w:val="28"/>
        </w:rPr>
        <w:t>,</w:t>
      </w:r>
      <w:r>
        <w:rPr>
          <w:rFonts w:eastAsia="Times New Roman" w:cs="Times New Roman"/>
          <w:szCs w:val="28"/>
        </w:rPr>
        <w:t xml:space="preserve"> με βάση τις προδιαγραφές που θα υπάρχουν από υπουργικές αποφάσεις. Μάλιστα. Ωστόσο, δεν ορίζετε καθόλου αυστηρές προϋποθέσεις</w:t>
      </w:r>
      <w:r>
        <w:rPr>
          <w:rFonts w:eastAsia="Times New Roman" w:cs="Times New Roman"/>
          <w:szCs w:val="28"/>
        </w:rPr>
        <w:t>,</w:t>
      </w:r>
      <w:r>
        <w:rPr>
          <w:rFonts w:eastAsia="Times New Roman" w:cs="Times New Roman"/>
          <w:szCs w:val="28"/>
        </w:rPr>
        <w:t xml:space="preserve"> </w:t>
      </w:r>
      <w:r>
        <w:rPr>
          <w:rFonts w:eastAsia="Times New Roman" w:cs="Times New Roman"/>
          <w:szCs w:val="28"/>
        </w:rPr>
        <w:t>τις οποίες</w:t>
      </w:r>
      <w:r>
        <w:rPr>
          <w:rFonts w:eastAsia="Times New Roman" w:cs="Times New Roman"/>
          <w:szCs w:val="28"/>
        </w:rPr>
        <w:t xml:space="preserve"> θα πρέπει να πληρούν αυτές οι ΜΚΟ. Για παράδειγμα, θα πρέπει να έχουν επιδείξει ήδη μακροχρόνιο και αξιόλογο έργο, να</w:t>
      </w:r>
      <w:r>
        <w:rPr>
          <w:rFonts w:eastAsia="Times New Roman" w:cs="Times New Roman"/>
          <w:szCs w:val="28"/>
        </w:rPr>
        <w:t xml:space="preserve"> είναι φορολογικά ενήμερες κ</w:t>
      </w:r>
      <w:r>
        <w:rPr>
          <w:rFonts w:eastAsia="Times New Roman" w:cs="Times New Roman"/>
          <w:szCs w:val="28"/>
        </w:rPr>
        <w:t xml:space="preserve">αι </w:t>
      </w:r>
      <w:r>
        <w:rPr>
          <w:rFonts w:eastAsia="Times New Roman" w:cs="Times New Roman"/>
          <w:szCs w:val="28"/>
        </w:rPr>
        <w:t>λ</w:t>
      </w:r>
      <w:r>
        <w:rPr>
          <w:rFonts w:eastAsia="Times New Roman" w:cs="Times New Roman"/>
          <w:szCs w:val="28"/>
        </w:rPr>
        <w:t>οι</w:t>
      </w:r>
      <w:r>
        <w:rPr>
          <w:rFonts w:eastAsia="Times New Roman" w:cs="Times New Roman"/>
          <w:szCs w:val="28"/>
        </w:rPr>
        <w:t>π</w:t>
      </w:r>
      <w:r>
        <w:rPr>
          <w:rFonts w:eastAsia="Times New Roman" w:cs="Times New Roman"/>
          <w:szCs w:val="28"/>
        </w:rPr>
        <w:t>ά</w:t>
      </w:r>
      <w:r>
        <w:rPr>
          <w:rFonts w:eastAsia="Times New Roman" w:cs="Times New Roman"/>
          <w:szCs w:val="28"/>
        </w:rPr>
        <w:t>.</w:t>
      </w:r>
    </w:p>
    <w:p w14:paraId="31B167C3" w14:textId="77777777" w:rsidR="00643513" w:rsidRDefault="00AD6DE5">
      <w:pPr>
        <w:spacing w:line="600" w:lineRule="auto"/>
        <w:ind w:firstLine="720"/>
        <w:jc w:val="both"/>
        <w:rPr>
          <w:rFonts w:eastAsia="Times New Roman" w:cs="Times New Roman"/>
          <w:szCs w:val="28"/>
        </w:rPr>
      </w:pPr>
      <w:r>
        <w:rPr>
          <w:rFonts w:eastAsia="Times New Roman" w:cs="Times New Roman"/>
          <w:szCs w:val="28"/>
        </w:rPr>
        <w:lastRenderedPageBreak/>
        <w:t xml:space="preserve">Ένα άλλο παράδειγμα είναι το εξής: Το άρθρο 14 παράγραφος 4 ορίζει ότι ο πολίτης τρίτης χώρας θα προσφύγει στο </w:t>
      </w:r>
      <w:r>
        <w:rPr>
          <w:rFonts w:eastAsia="Times New Roman" w:cs="Times New Roman"/>
          <w:szCs w:val="28"/>
        </w:rPr>
        <w:t>δι</w:t>
      </w:r>
      <w:r>
        <w:rPr>
          <w:rFonts w:eastAsia="Times New Roman" w:cs="Times New Roman"/>
          <w:szCs w:val="28"/>
        </w:rPr>
        <w:t xml:space="preserve">οικητικό </w:t>
      </w:r>
      <w:r>
        <w:rPr>
          <w:rFonts w:eastAsia="Times New Roman" w:cs="Times New Roman"/>
          <w:szCs w:val="28"/>
        </w:rPr>
        <w:t>π</w:t>
      </w:r>
      <w:r>
        <w:rPr>
          <w:rFonts w:eastAsia="Times New Roman" w:cs="Times New Roman"/>
          <w:szCs w:val="28"/>
        </w:rPr>
        <w:t>ρωτοδικείο</w:t>
      </w:r>
      <w:r>
        <w:rPr>
          <w:rFonts w:eastAsia="Times New Roman" w:cs="Times New Roman"/>
          <w:szCs w:val="28"/>
        </w:rPr>
        <w:t>,</w:t>
      </w:r>
      <w:r>
        <w:rPr>
          <w:rFonts w:eastAsia="Times New Roman" w:cs="Times New Roman"/>
          <w:szCs w:val="28"/>
        </w:rPr>
        <w:t xml:space="preserve"> προκειμένου να αφεθεί ελεύθερος. Πολύ σωστά. Κάθε πρόσωπο που βρίσκεται εντός της ε</w:t>
      </w:r>
      <w:r>
        <w:rPr>
          <w:rFonts w:eastAsia="Times New Roman" w:cs="Times New Roman"/>
          <w:szCs w:val="28"/>
        </w:rPr>
        <w:t xml:space="preserve">λληνικής επικράτειας δικαιούται να καταφύγει στα αρμόδια δικαστήρια. Όμως, αναρωτηθήκατε τι θα συμβεί στα </w:t>
      </w:r>
      <w:r>
        <w:rPr>
          <w:rFonts w:eastAsia="Times New Roman" w:cs="Times New Roman"/>
          <w:szCs w:val="28"/>
        </w:rPr>
        <w:t>δ</w:t>
      </w:r>
      <w:r>
        <w:rPr>
          <w:rFonts w:eastAsia="Times New Roman" w:cs="Times New Roman"/>
          <w:szCs w:val="28"/>
        </w:rPr>
        <w:t xml:space="preserve">ιοικητικά </w:t>
      </w:r>
      <w:r>
        <w:rPr>
          <w:rFonts w:eastAsia="Times New Roman" w:cs="Times New Roman"/>
          <w:szCs w:val="28"/>
        </w:rPr>
        <w:t>π</w:t>
      </w:r>
      <w:r>
        <w:rPr>
          <w:rFonts w:eastAsia="Times New Roman" w:cs="Times New Roman"/>
          <w:szCs w:val="28"/>
        </w:rPr>
        <w:t>ρωτοδικεία της Μυτιλήνης ή της Χίου, για παράδειγμα, που θα είναι επιφορτισμένα να εξετάζουν πιθανώς χιλιάδες αιτήσεις; Δεν θεωρείτε πως ε</w:t>
      </w:r>
      <w:r>
        <w:rPr>
          <w:rFonts w:eastAsia="Times New Roman" w:cs="Times New Roman"/>
          <w:szCs w:val="28"/>
        </w:rPr>
        <w:t>ίναι απόλυτα αναγκαίο να υπάρξει ταυτόχρονη μέριμνα</w:t>
      </w:r>
      <w:r>
        <w:rPr>
          <w:rFonts w:eastAsia="Times New Roman" w:cs="Times New Roman"/>
          <w:szCs w:val="28"/>
        </w:rPr>
        <w:t>,</w:t>
      </w:r>
      <w:r>
        <w:rPr>
          <w:rFonts w:eastAsia="Times New Roman" w:cs="Times New Roman"/>
          <w:szCs w:val="28"/>
        </w:rPr>
        <w:t xml:space="preserve"> για να διοριστούν περισσότεροι διοικητικοί δικαστές και αντίστοιχα περισσότεροι γραμματείς;</w:t>
      </w:r>
    </w:p>
    <w:p w14:paraId="31B167C4" w14:textId="77777777" w:rsidR="00643513" w:rsidRDefault="00AD6DE5">
      <w:pPr>
        <w:spacing w:line="600" w:lineRule="auto"/>
        <w:ind w:firstLine="720"/>
        <w:jc w:val="both"/>
        <w:rPr>
          <w:rFonts w:eastAsia="Times New Roman" w:cs="Times New Roman"/>
          <w:szCs w:val="28"/>
        </w:rPr>
      </w:pPr>
      <w:r>
        <w:rPr>
          <w:rFonts w:eastAsia="Times New Roman" w:cs="Times New Roman"/>
          <w:szCs w:val="28"/>
        </w:rPr>
        <w:t>Όμως, εκτός από τα αμιγώς λειτουργικά ζητήματα, γεννιούνται και πολλά ερωτήματα για το πώς όλη η διαδικασία είν</w:t>
      </w:r>
      <w:r>
        <w:rPr>
          <w:rFonts w:eastAsia="Times New Roman" w:cs="Times New Roman"/>
          <w:szCs w:val="28"/>
        </w:rPr>
        <w:t xml:space="preserve">αι απολύτως διαφανής σε οικονομικό επίπεδο. </w:t>
      </w:r>
    </w:p>
    <w:p w14:paraId="31B167C5" w14:textId="77777777" w:rsidR="00643513" w:rsidRDefault="00AD6DE5">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κ</w:t>
      </w:r>
      <w:r>
        <w:rPr>
          <w:rFonts w:eastAsia="Times New Roman" w:cs="Times New Roman"/>
          <w:szCs w:val="28"/>
        </w:rPr>
        <w:t>τυπά</w:t>
      </w:r>
      <w:r>
        <w:rPr>
          <w:rFonts w:eastAsia="Times New Roman" w:cs="Times New Roman"/>
          <w:szCs w:val="28"/>
        </w:rPr>
        <w:t>ει</w:t>
      </w:r>
      <w:r>
        <w:rPr>
          <w:rFonts w:eastAsia="Times New Roman" w:cs="Times New Roman"/>
          <w:szCs w:val="28"/>
        </w:rPr>
        <w:t xml:space="preserve"> το κουδούνι λήξεως του χρόνου ομιλίας της κυρίας Βουλευτού)</w:t>
      </w:r>
    </w:p>
    <w:p w14:paraId="31B167C6" w14:textId="77777777" w:rsidR="00643513" w:rsidRDefault="00AD6DE5">
      <w:pPr>
        <w:spacing w:line="600" w:lineRule="auto"/>
        <w:ind w:firstLine="720"/>
        <w:jc w:val="both"/>
        <w:rPr>
          <w:rFonts w:eastAsia="Times New Roman" w:cs="Times New Roman"/>
          <w:szCs w:val="28"/>
        </w:rPr>
      </w:pPr>
      <w:r>
        <w:rPr>
          <w:rFonts w:eastAsia="Times New Roman" w:cs="Times New Roman"/>
          <w:szCs w:val="28"/>
        </w:rPr>
        <w:t>Ένα λεπτό, κύριε Πρόεδρε.</w:t>
      </w:r>
    </w:p>
    <w:p w14:paraId="31B167C7" w14:textId="77777777" w:rsidR="00643513" w:rsidRDefault="00AD6DE5">
      <w:pPr>
        <w:spacing w:line="600" w:lineRule="auto"/>
        <w:ind w:firstLine="720"/>
        <w:jc w:val="both"/>
        <w:rPr>
          <w:rFonts w:eastAsia="Times New Roman" w:cs="Times New Roman"/>
          <w:szCs w:val="28"/>
        </w:rPr>
      </w:pPr>
      <w:r>
        <w:rPr>
          <w:rFonts w:eastAsia="Times New Roman" w:cs="Times New Roman"/>
          <w:szCs w:val="28"/>
        </w:rPr>
        <w:lastRenderedPageBreak/>
        <w:t>Στο άρθρο 16 παράγραφος 1 ορίζεται ότι η φύλαξη των χώρων προσωρινής υποδοχής μπορεί να ανατίθεται σ</w:t>
      </w:r>
      <w:r>
        <w:rPr>
          <w:rFonts w:eastAsia="Times New Roman" w:cs="Times New Roman"/>
          <w:szCs w:val="28"/>
        </w:rPr>
        <w:t>ε ιδιωτικές εταιρείες φύλαξης.</w:t>
      </w:r>
    </w:p>
    <w:p w14:paraId="31B167C8" w14:textId="77777777" w:rsidR="00643513" w:rsidRDefault="00AD6DE5">
      <w:pPr>
        <w:spacing w:line="600" w:lineRule="auto"/>
        <w:jc w:val="both"/>
        <w:rPr>
          <w:rFonts w:eastAsia="Times New Roman" w:cs="Times New Roman"/>
          <w:szCs w:val="24"/>
        </w:rPr>
      </w:pPr>
      <w:r>
        <w:rPr>
          <w:rFonts w:eastAsia="Times New Roman" w:cs="Times New Roman"/>
          <w:szCs w:val="24"/>
        </w:rPr>
        <w:t>Κύριοι, όλοι πρέπει να αντιληφθούμε ότι δεν μπορεί το παρόν νομοσχέδιο να αποτελεί μία ευκαιρία για αυθαιρεσίες. Ποιος θα αποφασίζει ποια εταιρεία σεκιούριτι θα φυλάσσει κάθε χώρο υποδοχής; Πώς θα εξασφαλίζονται οι Έλληνες πο</w:t>
      </w:r>
      <w:r>
        <w:rPr>
          <w:rFonts w:eastAsia="Times New Roman" w:cs="Times New Roman"/>
          <w:szCs w:val="24"/>
        </w:rPr>
        <w:t xml:space="preserve">λίτες ότι αυτή δεν είναι άλλη μια προσπάθεια κατασπατάλησης του εθνικού χρήματος; </w:t>
      </w:r>
    </w:p>
    <w:p w14:paraId="31B167C9"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Αντιστοίχως, το άρθρο 19 δίνει τη δυνατότητα σε δήμους, νομικά πρόσωπα δημοσίου δικαίου</w:t>
      </w:r>
      <w:r>
        <w:rPr>
          <w:rFonts w:eastAsia="Times New Roman" w:cs="Times New Roman"/>
          <w:szCs w:val="24"/>
        </w:rPr>
        <w:t>,</w:t>
      </w:r>
      <w:r>
        <w:rPr>
          <w:rFonts w:eastAsia="Times New Roman" w:cs="Times New Roman"/>
          <w:szCs w:val="24"/>
        </w:rPr>
        <w:t xml:space="preserve"> να ξεπερνούν όλη τη σχετική ελληνική νομοθεσία και να κάνουν απευθείας αναθέσεις συμ</w:t>
      </w:r>
      <w:r>
        <w:rPr>
          <w:rFonts w:eastAsia="Times New Roman" w:cs="Times New Roman"/>
          <w:szCs w:val="24"/>
        </w:rPr>
        <w:t xml:space="preserve">βάσεων σε εταιρείες σίτισης, κέτερινγκ, εταιρείες ρουχισμού. Και πάλι η αιτιολόγηση γι’ αυτή την παρέκκλιση είναι η αντιμετώπιση εκτάκτων και επειγουσών αναγκών. </w:t>
      </w:r>
    </w:p>
    <w:p w14:paraId="31B167CA"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Όμως, επειδή πλέον η χώρα μας μόνο έκτακτες και επείγουσες ανάγκες αντιμετωπίζει, θα πρέπει κ</w:t>
      </w:r>
      <w:r>
        <w:rPr>
          <w:rFonts w:eastAsia="Times New Roman" w:cs="Times New Roman"/>
          <w:szCs w:val="24"/>
        </w:rPr>
        <w:t>άποια στιγμή να συνειδητοποιήσουμε ότι η παραβίαση όλου του νομοθετικού πεδίου τείνει να γίνει κανόνας και όχι εξαίρεση. Αυτό δεν γίνεται αποδεκτό.</w:t>
      </w:r>
    </w:p>
    <w:p w14:paraId="31B167CB"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Τελειώνοντας να πω ότι με το άρθρο 22 επεκτείνονται οι ευεργετικές διατάξεις του παρόντος νομοσχεδίου σε όλο</w:t>
      </w:r>
      <w:r>
        <w:rPr>
          <w:rFonts w:eastAsia="Times New Roman" w:cs="Times New Roman"/>
          <w:szCs w:val="24"/>
        </w:rPr>
        <w:t>υς όσο</w:t>
      </w:r>
      <w:r>
        <w:rPr>
          <w:rFonts w:eastAsia="Times New Roman" w:cs="Times New Roman"/>
          <w:szCs w:val="24"/>
        </w:rPr>
        <w:t xml:space="preserve">ι </w:t>
      </w:r>
      <w:r>
        <w:rPr>
          <w:rFonts w:eastAsia="Times New Roman" w:cs="Times New Roman"/>
          <w:szCs w:val="24"/>
        </w:rPr>
        <w:t>έχουν αιτηθεί να τους χορηγηθεί διεθνής προστασία τα τελευταία πέντε έτη. Δηλαδή όλοι οι αλλοδαποί κι όλοι όσοι  τα τελευταία πέντε χρόνια -πριν δημιουργηθεί</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το παρόν μεγάλο κύμα προσφύγων από τη Συρία- κατέθεσαν αίτηση ασύλου, χωρίς κανέν</w:t>
      </w:r>
      <w:r>
        <w:rPr>
          <w:rFonts w:eastAsia="Times New Roman" w:cs="Times New Roman"/>
          <w:szCs w:val="24"/>
        </w:rPr>
        <w:t>ας να έχει πιστοποιήσει ότι όντως το δικαιούνται, θα αποκτήσουν ξαφνικά νομιμοποιητικά έγγραφα για τη χώρα.</w:t>
      </w:r>
    </w:p>
    <w:p w14:paraId="31B167CC"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Όπως αντιλαμβάνεστε, αυτό είναι εξαιρετικά αυθαίρετο, καθώς θα περιλαμβάνει τεράστιο αριθμό μεταναστών, όσο και απολύτως επικίνδυνο, αφού μπορεί να </w:t>
      </w:r>
      <w:r>
        <w:rPr>
          <w:rFonts w:eastAsia="Times New Roman" w:cs="Times New Roman"/>
          <w:szCs w:val="24"/>
        </w:rPr>
        <w:t>νομιμοποιηθεί άγνωστος αριθμός ανθρώπων και όχι προσφύγων.</w:t>
      </w:r>
    </w:p>
    <w:p w14:paraId="31B167CD"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Βάλτε μία τελεία, κυρία </w:t>
      </w:r>
      <w:proofErr w:type="spellStart"/>
      <w:r>
        <w:rPr>
          <w:rFonts w:eastAsia="Times New Roman" w:cs="Times New Roman"/>
          <w:szCs w:val="24"/>
        </w:rPr>
        <w:t>Μεγαλοοικονόμου</w:t>
      </w:r>
      <w:proofErr w:type="spellEnd"/>
      <w:r>
        <w:rPr>
          <w:rFonts w:eastAsia="Times New Roman" w:cs="Times New Roman"/>
          <w:szCs w:val="24"/>
        </w:rPr>
        <w:t>, παρακαλώ.</w:t>
      </w:r>
    </w:p>
    <w:p w14:paraId="31B167CE"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Τελειώνω, κύριε Πρόεδρε.</w:t>
      </w:r>
    </w:p>
    <w:p w14:paraId="31B167CF"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Επίσης, το άρθρο 22 στην παράγραφο 2 περιγράφει τα σοβαρά εγκλήματα που δεν θα πρέπει να έχει διαπράξει κάποιος, </w:t>
      </w:r>
      <w:r>
        <w:rPr>
          <w:rFonts w:eastAsia="Times New Roman"/>
          <w:bCs/>
        </w:rPr>
        <w:t>προκειμένου να</w:t>
      </w:r>
      <w:r>
        <w:rPr>
          <w:rFonts w:eastAsia="Times New Roman" w:cs="Times New Roman"/>
          <w:szCs w:val="24"/>
        </w:rPr>
        <w:t xml:space="preserve"> μπορεί να υπαχθεί στη διάταξη. Σε αυτά θα πρέπει να προστεθούν και τα πλημμελήματα της παραβιάσεως του νόμου περί ναρκωτικών.</w:t>
      </w:r>
    </w:p>
    <w:p w14:paraId="31B167D0" w14:textId="77777777" w:rsidR="00643513" w:rsidRDefault="00AD6DE5">
      <w:pPr>
        <w:spacing w:line="600" w:lineRule="auto"/>
        <w:ind w:firstLine="720"/>
        <w:jc w:val="both"/>
        <w:rPr>
          <w:rFonts w:eastAsia="Times New Roman" w:cs="Times New Roman"/>
          <w:szCs w:val="24"/>
        </w:rPr>
      </w:pPr>
      <w:r>
        <w:rPr>
          <w:rFonts w:eastAsia="Times New Roman"/>
          <w:color w:val="000000"/>
          <w:szCs w:val="24"/>
        </w:rPr>
        <w:t>Ευ</w:t>
      </w:r>
      <w:r>
        <w:rPr>
          <w:rFonts w:eastAsia="Times New Roman"/>
          <w:color w:val="000000"/>
          <w:szCs w:val="24"/>
        </w:rPr>
        <w:t>χαριστώ πολύ, κύριε Πρόεδρε.</w:t>
      </w:r>
      <w:r>
        <w:rPr>
          <w:rFonts w:eastAsia="Times New Roman" w:cs="Times New Roman"/>
          <w:szCs w:val="24"/>
        </w:rPr>
        <w:t xml:space="preserve"> </w:t>
      </w:r>
    </w:p>
    <w:p w14:paraId="31B167D1"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Θεοδώρα </w:t>
      </w:r>
      <w:proofErr w:type="spellStart"/>
      <w:r>
        <w:rPr>
          <w:rFonts w:eastAsia="Times New Roman" w:cs="Times New Roman"/>
          <w:szCs w:val="24"/>
        </w:rPr>
        <w:t>Μεγαλοοικονόμου</w:t>
      </w:r>
      <w:proofErr w:type="spellEnd"/>
      <w:r>
        <w:rPr>
          <w:rFonts w:eastAsia="Times New Roman" w:cs="Times New Roman"/>
          <w:szCs w:val="24"/>
        </w:rPr>
        <w:t xml:space="preserve"> καταθέτει για τα Πρακτικά τα προαναφερθέντα δημοσιεύματα,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31B167D2"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εμείς ευχαριστούμε.</w:t>
      </w:r>
    </w:p>
    <w:p w14:paraId="31B167D3" w14:textId="77777777" w:rsidR="00643513" w:rsidRDefault="00AD6DE5">
      <w:pPr>
        <w:spacing w:line="600" w:lineRule="auto"/>
        <w:ind w:firstLine="720"/>
        <w:jc w:val="both"/>
        <w:rPr>
          <w:rFonts w:eastAsia="Times New Roman" w:cs="Times New Roman"/>
        </w:rPr>
      </w:pPr>
      <w:r>
        <w:rPr>
          <w:rFonts w:eastAsia="Times New Roman" w:cs="Times New Roman"/>
        </w:rPr>
        <w:lastRenderedPageBreak/>
        <w:t>Κυρίες και κύριοι συνάδελφοι, έχω την τιμή να ανακοινώσω στο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αφού προηγουμένως ξεναγήθηκαν στην έκθεση της αίθουσας «ΕΛΕ</w:t>
      </w:r>
      <w:r>
        <w:rPr>
          <w:rFonts w:eastAsia="Times New Roman" w:cs="Times New Roman"/>
        </w:rPr>
        <w:t xml:space="preserve">ΥΘΕΡΙΟΣ ΒΕΝΙΖΕΛΟΣ» και ενημερώθηκαν για την ιστορία του κτηρίου και τον τρόπο οργάνωσης και λειτουργίας της Βουλής, είκοσι τέσσερα μέλη τριών νεανικών ευρωπαϊκών οργανώσεων.  </w:t>
      </w:r>
    </w:p>
    <w:p w14:paraId="31B167D4" w14:textId="77777777" w:rsidR="00643513" w:rsidRDefault="00AD6DE5">
      <w:pPr>
        <w:spacing w:line="600" w:lineRule="auto"/>
        <w:ind w:firstLine="720"/>
        <w:jc w:val="both"/>
        <w:rPr>
          <w:rFonts w:eastAsia="Times New Roman" w:cs="Times New Roman"/>
        </w:rPr>
      </w:pPr>
      <w:r>
        <w:rPr>
          <w:rFonts w:eastAsia="Times New Roman" w:cs="Times New Roman"/>
        </w:rPr>
        <w:t xml:space="preserve">Η Βουλή σάς καλωσορίζει. </w:t>
      </w:r>
    </w:p>
    <w:p w14:paraId="31B167D5" w14:textId="77777777" w:rsidR="00643513" w:rsidRDefault="00AD6DE5">
      <w:pPr>
        <w:spacing w:line="600" w:lineRule="auto"/>
        <w:ind w:firstLine="720"/>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31B167D6" w14:textId="77777777" w:rsidR="00643513" w:rsidRDefault="00AD6DE5">
      <w:pPr>
        <w:spacing w:line="600" w:lineRule="auto"/>
        <w:ind w:firstLine="720"/>
        <w:jc w:val="both"/>
        <w:rPr>
          <w:rFonts w:eastAsia="Times New Roman" w:cs="Times New Roman"/>
        </w:rPr>
      </w:pPr>
      <w:r>
        <w:rPr>
          <w:rFonts w:eastAsia="Times New Roman" w:cs="Times New Roman"/>
        </w:rPr>
        <w:t>Μισό</w:t>
      </w:r>
      <w:r>
        <w:rPr>
          <w:rFonts w:eastAsia="Times New Roman" w:cs="Times New Roman"/>
        </w:rPr>
        <w:t xml:space="preserve"> λεπτό, κύριε Καμμένο, δεν έχετε τον λόγο. Ο κύριος Πρόεδρος της Βουλής των Ελλήνων έχει τώρα τον λόγο.</w:t>
      </w:r>
    </w:p>
    <w:p w14:paraId="31B167D7" w14:textId="77777777" w:rsidR="00643513" w:rsidRDefault="00AD6DE5">
      <w:pPr>
        <w:spacing w:line="600" w:lineRule="auto"/>
        <w:ind w:firstLine="720"/>
        <w:jc w:val="both"/>
        <w:rPr>
          <w:rFonts w:eastAsia="Times New Roman" w:cs="Times New Roman"/>
        </w:rPr>
      </w:pPr>
      <w:r>
        <w:rPr>
          <w:rFonts w:eastAsia="Times New Roman" w:cs="Times New Roman"/>
          <w:b/>
        </w:rPr>
        <w:t xml:space="preserve">ΔΗΜΗΤΡΙΟΣ ΚΑΜΜΕΝΟΣ: </w:t>
      </w:r>
      <w:r>
        <w:rPr>
          <w:rFonts w:eastAsia="Times New Roman" w:cs="Times New Roman"/>
        </w:rPr>
        <w:t>Νόμιζα ότι είπατε πως έχει τον λόγο ο κύριος Πρόεδρος των Ανεξάρτητων Ελλήνων και ότι με μπερδέψατε με τον κ. Καμμένο, γι’ αυτό σηκώ</w:t>
      </w:r>
      <w:r>
        <w:rPr>
          <w:rFonts w:eastAsia="Times New Roman" w:cs="Times New Roman"/>
        </w:rPr>
        <w:t>θηκα. Δεν άκουσα καλά.</w:t>
      </w:r>
    </w:p>
    <w:p w14:paraId="31B167D8" w14:textId="77777777" w:rsidR="00643513" w:rsidRDefault="00AD6DE5">
      <w:pPr>
        <w:spacing w:line="600" w:lineRule="auto"/>
        <w:ind w:firstLine="720"/>
        <w:jc w:val="both"/>
        <w:rPr>
          <w:rFonts w:eastAsia="Times New Roman" w:cs="Times New Roman"/>
        </w:rPr>
      </w:pPr>
      <w:r>
        <w:rPr>
          <w:rFonts w:eastAsia="Times New Roman" w:cs="Times New Roman"/>
          <w:b/>
        </w:rPr>
        <w:t>ΠΡΟΕΔΡΕΥΩΝ (Γεώργιος Βαρεμένος):</w:t>
      </w:r>
      <w:r>
        <w:rPr>
          <w:rFonts w:eastAsia="Times New Roman" w:cs="Times New Roman"/>
        </w:rPr>
        <w:t xml:space="preserve"> Ο κύριος Πρόεδρος της Βουλής των Ελλήνων έχει τον λόγο.</w:t>
      </w:r>
    </w:p>
    <w:p w14:paraId="31B167D9" w14:textId="77777777" w:rsidR="00643513" w:rsidRDefault="00AD6DE5">
      <w:pPr>
        <w:spacing w:line="600" w:lineRule="auto"/>
        <w:ind w:firstLine="720"/>
        <w:jc w:val="both"/>
        <w:rPr>
          <w:rFonts w:eastAsia="Times New Roman" w:cs="Times New Roman"/>
        </w:rPr>
      </w:pPr>
      <w:r>
        <w:rPr>
          <w:rFonts w:eastAsia="Times New Roman" w:cs="Times New Roman"/>
          <w:b/>
        </w:rPr>
        <w:lastRenderedPageBreak/>
        <w:t>ΝΙΚΟΛΑΟΣ ΒΟΥΤΣΗΣ (Πρόεδρος της Βουλής):</w:t>
      </w:r>
      <w:r>
        <w:rPr>
          <w:rFonts w:eastAsia="Times New Roman" w:cs="Times New Roman"/>
        </w:rPr>
        <w:t xml:space="preserve"> Κυρίες και κύριοι συνάδελφοι, αισθάνθηκα την ανάγκη να τοποθετηθώ</w:t>
      </w:r>
      <w:r>
        <w:rPr>
          <w:rFonts w:eastAsia="Times New Roman" w:cs="Times New Roman"/>
        </w:rPr>
        <w:t>,</w:t>
      </w:r>
      <w:r>
        <w:rPr>
          <w:rFonts w:eastAsia="Times New Roman" w:cs="Times New Roman"/>
        </w:rPr>
        <w:t xml:space="preserve"> επειδή ως Υπουργός Εσωτερικών στο προ</w:t>
      </w:r>
      <w:r>
        <w:rPr>
          <w:rFonts w:eastAsia="Times New Roman" w:cs="Times New Roman"/>
        </w:rPr>
        <w:t xml:space="preserve">ηγούμενο διάστημα είχα πολύ σοβαρό μερίδιο ευθύνης για την πολιτική που ακολούθησε η </w:t>
      </w:r>
      <w:r>
        <w:rPr>
          <w:rFonts w:eastAsia="Times New Roman" w:cs="Times New Roman"/>
        </w:rPr>
        <w:t>κ</w:t>
      </w:r>
      <w:r>
        <w:rPr>
          <w:rFonts w:eastAsia="Times New Roman" w:cs="Times New Roman"/>
        </w:rPr>
        <w:t xml:space="preserve">υβέρνηση τους πρώτους μήνες. </w:t>
      </w:r>
    </w:p>
    <w:p w14:paraId="31B167DA" w14:textId="77777777" w:rsidR="00643513" w:rsidRDefault="00AD6DE5">
      <w:pPr>
        <w:spacing w:line="600" w:lineRule="auto"/>
        <w:ind w:firstLine="720"/>
        <w:jc w:val="both"/>
        <w:rPr>
          <w:rFonts w:eastAsia="Times New Roman" w:cs="Times New Roman"/>
        </w:rPr>
      </w:pPr>
      <w:r>
        <w:rPr>
          <w:rFonts w:eastAsia="Times New Roman" w:cs="Times New Roman"/>
        </w:rPr>
        <w:t xml:space="preserve">Είναι σωστό να μιλάμε πάνω σε πραγματικά στοιχεία και σε πραγματικές εκτιμήσεις, γιατί διαφορετικά </w:t>
      </w:r>
      <w:r>
        <w:rPr>
          <w:rFonts w:eastAsia="Times New Roman" w:cs="Times New Roman"/>
        </w:rPr>
        <w:t>–</w:t>
      </w:r>
      <w:r>
        <w:rPr>
          <w:rFonts w:eastAsia="Times New Roman" w:cs="Times New Roman"/>
        </w:rPr>
        <w:t>με ένα αφήγημα το οποίο έχει σαφείς αντι</w:t>
      </w:r>
      <w:r>
        <w:rPr>
          <w:rFonts w:eastAsia="Times New Roman" w:cs="Times New Roman"/>
        </w:rPr>
        <w:t>πολιτευτικές αιχμές και λόγους για να υπάρχει και το οποίο είναι επαναλαμβανόμενο τους τελευταίους μήνες</w:t>
      </w:r>
      <w:r>
        <w:rPr>
          <w:rFonts w:eastAsia="Times New Roman" w:cs="Times New Roman"/>
        </w:rPr>
        <w:t>–</w:t>
      </w:r>
      <w:r>
        <w:rPr>
          <w:rFonts w:eastAsia="Times New Roman" w:cs="Times New Roman"/>
        </w:rPr>
        <w:t xml:space="preserve"> αυτό που γίνεται σήμερα για τη χώρα </w:t>
      </w:r>
      <w:r>
        <w:rPr>
          <w:rFonts w:eastAsia="Times New Roman" w:cs="Times New Roman"/>
        </w:rPr>
        <w:t>–</w:t>
      </w:r>
      <w:r>
        <w:rPr>
          <w:rFonts w:eastAsia="Times New Roman" w:cs="Times New Roman"/>
        </w:rPr>
        <w:t>όταν αυτό το αφήγημα ενδύεται την επίσημη εκφώνησή του από διάφορες πτέρυγες της Αντιπολίτευσης στη Βουλή</w:t>
      </w:r>
      <w:r>
        <w:rPr>
          <w:rFonts w:eastAsia="Times New Roman" w:cs="Times New Roman"/>
        </w:rPr>
        <w:t>–</w:t>
      </w:r>
      <w:r>
        <w:rPr>
          <w:rFonts w:eastAsia="Times New Roman" w:cs="Times New Roman"/>
        </w:rPr>
        <w:t xml:space="preserve"> και αυ</w:t>
      </w:r>
      <w:r>
        <w:rPr>
          <w:rFonts w:eastAsia="Times New Roman" w:cs="Times New Roman"/>
        </w:rPr>
        <w:t xml:space="preserve">τό που έχει ως αποτέλεσμα είναι να αθωώνεται συλλήβδην όλη η πολύ κακή πολιτική και της Ευρωπαϊκής Ένωσης και οι ευθύνες της Τουρκίας και όλων των άλλων παραγόντων. Διότι είναι </w:t>
      </w:r>
      <w:proofErr w:type="spellStart"/>
      <w:r>
        <w:rPr>
          <w:rFonts w:eastAsia="Times New Roman" w:cs="Times New Roman"/>
        </w:rPr>
        <w:t>πολυπαραγοντικό</w:t>
      </w:r>
      <w:proofErr w:type="spellEnd"/>
      <w:r>
        <w:rPr>
          <w:rFonts w:eastAsia="Times New Roman" w:cs="Times New Roman"/>
        </w:rPr>
        <w:t xml:space="preserve"> το ζήτημα των αιτίων που δημιούργησαν αυτές τις προσφυγικές ροέ</w:t>
      </w:r>
      <w:r>
        <w:rPr>
          <w:rFonts w:eastAsia="Times New Roman" w:cs="Times New Roman"/>
        </w:rPr>
        <w:t xml:space="preserve">ς και που δημιούργησαν την εκτεταμένη αποσταθεροποίηση σε όλη την περιοχή. </w:t>
      </w:r>
    </w:p>
    <w:p w14:paraId="31B167DB" w14:textId="77777777" w:rsidR="00643513" w:rsidRDefault="00AD6DE5">
      <w:pPr>
        <w:spacing w:line="600" w:lineRule="auto"/>
        <w:ind w:firstLine="720"/>
        <w:jc w:val="both"/>
        <w:rPr>
          <w:rFonts w:eastAsia="Times New Roman" w:cs="Times New Roman"/>
        </w:rPr>
      </w:pPr>
      <w:r>
        <w:rPr>
          <w:rFonts w:eastAsia="Times New Roman" w:cs="Times New Roman"/>
        </w:rPr>
        <w:lastRenderedPageBreak/>
        <w:t xml:space="preserve">Ήμασταν πριν από δύο εβδομάδες στην Τυνησία. Είχα πάει ιδιαίτερα διότι είναι η μόνη χώρα όπου επιβίωσε και υπήρξε Κοινοβούλιο μέσα από αυτές τις αποκαλούμενες -ας πούμε- «Αραβικές </w:t>
      </w:r>
      <w:r>
        <w:rPr>
          <w:rFonts w:eastAsia="Times New Roman" w:cs="Times New Roman"/>
        </w:rPr>
        <w:t>Ανοίξεις» κ</w:t>
      </w:r>
      <w:r>
        <w:rPr>
          <w:rFonts w:eastAsia="Times New Roman" w:cs="Times New Roman"/>
        </w:rPr>
        <w:t xml:space="preserve">αι </w:t>
      </w:r>
      <w:r>
        <w:rPr>
          <w:rFonts w:eastAsia="Times New Roman" w:cs="Times New Roman"/>
        </w:rPr>
        <w:t>λ</w:t>
      </w:r>
      <w:r>
        <w:rPr>
          <w:rFonts w:eastAsia="Times New Roman" w:cs="Times New Roman"/>
        </w:rPr>
        <w:t>οι</w:t>
      </w:r>
      <w:r>
        <w:rPr>
          <w:rFonts w:eastAsia="Times New Roman" w:cs="Times New Roman"/>
        </w:rPr>
        <w:t>π</w:t>
      </w:r>
      <w:r>
        <w:rPr>
          <w:rFonts w:eastAsia="Times New Roman" w:cs="Times New Roman"/>
        </w:rPr>
        <w:t>ά</w:t>
      </w:r>
      <w:r>
        <w:rPr>
          <w:rFonts w:eastAsia="Times New Roman" w:cs="Times New Roman"/>
        </w:rPr>
        <w:t xml:space="preserve">. Δίπλα είναι η Λιβύη, η Αλγερία, όπου τα προβλήματα είναι παρόντα. </w:t>
      </w:r>
    </w:p>
    <w:p w14:paraId="31B167DC" w14:textId="77777777" w:rsidR="00643513" w:rsidRDefault="00AD6DE5">
      <w:pPr>
        <w:spacing w:line="600" w:lineRule="auto"/>
        <w:ind w:firstLine="720"/>
        <w:jc w:val="both"/>
        <w:rPr>
          <w:rFonts w:eastAsia="Times New Roman" w:cs="Times New Roman"/>
        </w:rPr>
      </w:pPr>
      <w:r>
        <w:rPr>
          <w:rFonts w:eastAsia="Times New Roman" w:cs="Times New Roman"/>
        </w:rPr>
        <w:t xml:space="preserve">Η αποσταθεροποίηση σε όλη την περιοχή της Μέσης Ανατολής και της Βόρειας Αφρικής τα τελευταία χρόνια είναι πρωτοφανής και δημιούργησε αυτές τις δραματικές προσφυγικές </w:t>
      </w:r>
      <w:r>
        <w:rPr>
          <w:rFonts w:eastAsia="Times New Roman" w:cs="Times New Roman"/>
        </w:rPr>
        <w:t>ροές.</w:t>
      </w:r>
    </w:p>
    <w:p w14:paraId="31B167DD" w14:textId="77777777" w:rsidR="00643513" w:rsidRDefault="00AD6DE5">
      <w:pPr>
        <w:spacing w:line="600" w:lineRule="auto"/>
        <w:ind w:firstLine="720"/>
        <w:jc w:val="both"/>
        <w:rPr>
          <w:rFonts w:eastAsia="Times New Roman" w:cs="Times New Roman"/>
        </w:rPr>
      </w:pPr>
      <w:r>
        <w:rPr>
          <w:rFonts w:eastAsia="Times New Roman" w:cs="Times New Roman"/>
          <w:b/>
        </w:rPr>
        <w:t xml:space="preserve">ΛΙΑΝΑ ΚΑΝΕΛΛΗ: </w:t>
      </w:r>
      <w:r>
        <w:rPr>
          <w:rFonts w:eastAsia="Times New Roman" w:cs="Times New Roman"/>
        </w:rPr>
        <w:t>Η προαναγγελθείσα αλλαγή της αγοράς είναι.</w:t>
      </w:r>
    </w:p>
    <w:p w14:paraId="31B167DE" w14:textId="77777777" w:rsidR="00643513" w:rsidRDefault="00AD6DE5">
      <w:pPr>
        <w:spacing w:line="600" w:lineRule="auto"/>
        <w:ind w:firstLine="720"/>
        <w:jc w:val="both"/>
        <w:rPr>
          <w:rFonts w:eastAsia="Times New Roman" w:cs="Times New Roman"/>
        </w:rPr>
      </w:pPr>
      <w:r>
        <w:rPr>
          <w:rFonts w:eastAsia="Times New Roman" w:cs="Times New Roman"/>
          <w:b/>
        </w:rPr>
        <w:t xml:space="preserve">ΝΙΚΟΛΑΟΣ ΒΟΥΤΣΗΣ (Πρόεδρος της Βουλής): </w:t>
      </w:r>
      <w:r>
        <w:rPr>
          <w:rFonts w:eastAsia="Times New Roman" w:cs="Times New Roman"/>
        </w:rPr>
        <w:t>Μάλιστα.</w:t>
      </w:r>
    </w:p>
    <w:p w14:paraId="31B167DF" w14:textId="77777777" w:rsidR="00643513" w:rsidRDefault="00AD6DE5">
      <w:pPr>
        <w:spacing w:line="600" w:lineRule="auto"/>
        <w:ind w:firstLine="720"/>
        <w:jc w:val="both"/>
        <w:rPr>
          <w:rFonts w:eastAsia="Times New Roman" w:cs="Times New Roman"/>
        </w:rPr>
      </w:pPr>
      <w:r>
        <w:rPr>
          <w:rFonts w:eastAsia="Times New Roman" w:cs="Times New Roman"/>
          <w:b/>
        </w:rPr>
        <w:t xml:space="preserve">ΛΙΑΝΑ ΚΑΝΕΛΛΗ: </w:t>
      </w:r>
      <w:r>
        <w:rPr>
          <w:rFonts w:eastAsia="Times New Roman" w:cs="Times New Roman"/>
        </w:rPr>
        <w:t>Με είκοσι δύο χώρες που πρέπει να αλλάξουν σύνορα, κύριε Πρόεδρε.</w:t>
      </w:r>
    </w:p>
    <w:p w14:paraId="31B167E0" w14:textId="77777777" w:rsidR="00643513" w:rsidRDefault="00AD6DE5">
      <w:pPr>
        <w:spacing w:line="600" w:lineRule="auto"/>
        <w:ind w:firstLine="720"/>
        <w:jc w:val="both"/>
        <w:rPr>
          <w:rFonts w:eastAsia="Times New Roman" w:cs="Times New Roman"/>
          <w:szCs w:val="24"/>
        </w:rPr>
      </w:pPr>
      <w:r>
        <w:rPr>
          <w:rFonts w:eastAsia="Times New Roman" w:cs="Times New Roman"/>
          <w:b/>
        </w:rPr>
        <w:t xml:space="preserve">ΝΙΚΟΛΑΟΣ ΒΟΥΤΣΗΣ (Πρόεδρος της Βουλής): </w:t>
      </w:r>
      <w:r>
        <w:rPr>
          <w:rFonts w:eastAsia="Times New Roman" w:cs="Times New Roman"/>
        </w:rPr>
        <w:t>Ναι. Και ξεκίνησαν και</w:t>
      </w:r>
      <w:r>
        <w:rPr>
          <w:rFonts w:eastAsia="Times New Roman" w:cs="Times New Roman"/>
        </w:rPr>
        <w:t xml:space="preserve"> από τις πορτοκαλί</w:t>
      </w:r>
      <w:r>
        <w:rPr>
          <w:rFonts w:eastAsia="Times New Roman" w:cs="Times New Roman"/>
        </w:rPr>
        <w:t>,</w:t>
      </w:r>
      <w:r>
        <w:rPr>
          <w:rFonts w:eastAsia="Times New Roman" w:cs="Times New Roman"/>
        </w:rPr>
        <w:t xml:space="preserve"> μάλιστα, και από αλλού.</w:t>
      </w:r>
    </w:p>
    <w:p w14:paraId="31B167E1"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lastRenderedPageBreak/>
        <w:t>ΛΙΑΝΑ ΚΑΝΕΛΛΗ:</w:t>
      </w:r>
      <w:r>
        <w:rPr>
          <w:rFonts w:eastAsia="Times New Roman" w:cs="Times New Roman"/>
          <w:szCs w:val="24"/>
        </w:rPr>
        <w:t xml:space="preserve"> Το 2003!</w:t>
      </w:r>
    </w:p>
    <w:p w14:paraId="31B167E2" w14:textId="77777777" w:rsidR="00643513" w:rsidRDefault="00AD6DE5">
      <w:pPr>
        <w:spacing w:line="600" w:lineRule="auto"/>
        <w:ind w:firstLine="720"/>
        <w:jc w:val="both"/>
        <w:rPr>
          <w:rFonts w:eastAsia="Times New Roman"/>
          <w:szCs w:val="24"/>
        </w:rPr>
      </w:pPr>
      <w:r>
        <w:rPr>
          <w:rFonts w:eastAsia="Times New Roman"/>
          <w:b/>
          <w:szCs w:val="24"/>
        </w:rPr>
        <w:t>ΝΙΚΟΛΑΟΣ ΒΟΥΤΣΗΣ (Πρόεδρος της Βουλής):</w:t>
      </w:r>
      <w:r>
        <w:rPr>
          <w:rFonts w:eastAsia="Times New Roman"/>
          <w:szCs w:val="24"/>
        </w:rPr>
        <w:t xml:space="preserve"> Εντάξει, ναι!</w:t>
      </w:r>
    </w:p>
    <w:p w14:paraId="31B167E3" w14:textId="77777777" w:rsidR="00643513" w:rsidRDefault="00AD6DE5">
      <w:pPr>
        <w:spacing w:line="600" w:lineRule="auto"/>
        <w:ind w:firstLine="720"/>
        <w:jc w:val="both"/>
        <w:rPr>
          <w:rFonts w:eastAsia="Times New Roman"/>
          <w:szCs w:val="24"/>
        </w:rPr>
      </w:pPr>
      <w:r>
        <w:rPr>
          <w:rFonts w:eastAsia="Times New Roman"/>
          <w:szCs w:val="24"/>
        </w:rPr>
        <w:t>Θέλω, όμως, να αποκτήσουμε τουλάχιστον μια κοινή βάση αναφοράς στα γεγονότα. Σας «προκαλώ», λοιπόν, ευθύτατα -και επιτρέψτε μου τη λέξ</w:t>
      </w:r>
      <w:r>
        <w:rPr>
          <w:rFonts w:eastAsia="Times New Roman"/>
          <w:szCs w:val="24"/>
        </w:rPr>
        <w:t>η «προκαλώ», εντός εισαγωγικών, γιατί ξέρετε πως σε αυτήν την περίοδο της Βουλής, όταν τοποθετούμαι, δεν θέλω, αλλά και δεν πρέπει να υπάρχει μια αιχμηρή τοποθέτηση ειδικότερα για κόμματα κ.λπ.- να υπάρξει και να κατατεθεί οποιοδήποτε έγγραφο της Ευρωπαϊκή</w:t>
      </w:r>
      <w:r>
        <w:rPr>
          <w:rFonts w:eastAsia="Times New Roman"/>
          <w:szCs w:val="24"/>
        </w:rPr>
        <w:t>ς Ένωσης από το τέλος του 2014 μέχρι και τον Μάιο-Ιούνιο του 2015</w:t>
      </w:r>
      <w:r>
        <w:rPr>
          <w:rFonts w:eastAsia="Times New Roman"/>
          <w:szCs w:val="24"/>
        </w:rPr>
        <w:t>,</w:t>
      </w:r>
      <w:r>
        <w:rPr>
          <w:rFonts w:eastAsia="Times New Roman"/>
          <w:szCs w:val="24"/>
        </w:rPr>
        <w:t xml:space="preserve"> οποιουδήποτε, είτε του κ. Αβραμόπουλου -με τον οποίο ήμασταν σε πολύ στενή επαφή και συνεργασία και ο οποίος ήταν και είναι ο </w:t>
      </w:r>
      <w:r>
        <w:rPr>
          <w:rFonts w:eastAsia="Times New Roman"/>
          <w:szCs w:val="24"/>
        </w:rPr>
        <w:t>Κ</w:t>
      </w:r>
      <w:r>
        <w:rPr>
          <w:rFonts w:eastAsia="Times New Roman"/>
          <w:szCs w:val="24"/>
        </w:rPr>
        <w:t xml:space="preserve">ομισάριος της μεταναστευτικής πολιτικής- είτε από οποιαδήποτε </w:t>
      </w:r>
      <w:r>
        <w:rPr>
          <w:rFonts w:eastAsia="Times New Roman"/>
          <w:szCs w:val="24"/>
        </w:rPr>
        <w:t>χώρα</w:t>
      </w:r>
      <w:r>
        <w:rPr>
          <w:rFonts w:eastAsia="Times New Roman"/>
          <w:szCs w:val="24"/>
        </w:rPr>
        <w:t>,</w:t>
      </w:r>
      <w:r>
        <w:rPr>
          <w:rFonts w:eastAsia="Times New Roman"/>
          <w:szCs w:val="24"/>
        </w:rPr>
        <w:t xml:space="preserve"> από το οποίο να φαίνεται αυτή η αύξηση των ροών. </w:t>
      </w:r>
    </w:p>
    <w:p w14:paraId="31B167E4" w14:textId="77777777" w:rsidR="00643513" w:rsidRDefault="00AD6DE5">
      <w:pPr>
        <w:spacing w:line="600" w:lineRule="auto"/>
        <w:ind w:firstLine="720"/>
        <w:jc w:val="both"/>
        <w:rPr>
          <w:rFonts w:eastAsia="Times New Roman"/>
          <w:szCs w:val="24"/>
        </w:rPr>
      </w:pPr>
      <w:r>
        <w:rPr>
          <w:rFonts w:eastAsia="Times New Roman"/>
          <w:szCs w:val="24"/>
        </w:rPr>
        <w:t xml:space="preserve">Σε αυτές τις αλλεπάλληλες έκτακτες συνόδους που έγιναν για πρώτη φορά ο Πρωθυπουργός κ. Τσίπρας εισήγαγε -και έγινε δεκτό μέσα από ωριμάνσεις που πέρασαν από πολλές δύσκολες φάσεις- το δόγμα </w:t>
      </w:r>
      <w:r>
        <w:rPr>
          <w:rFonts w:eastAsia="Times New Roman"/>
          <w:szCs w:val="24"/>
        </w:rPr>
        <w:lastRenderedPageBreak/>
        <w:t>του μερίσ</w:t>
      </w:r>
      <w:r>
        <w:rPr>
          <w:rFonts w:eastAsia="Times New Roman"/>
          <w:szCs w:val="24"/>
        </w:rPr>
        <w:t xml:space="preserve">ματος ευθύνης των ευρωπαϊκών χωρών για την ανάληψη ευθύνης σε σχέση με προσφυγικές ροές. Διότι μέχρι τότε το δόγμα ήταν «φρούριο», «αποτροπή». Και τώρα αναφέρομαι στην Ευρώπη συνολικά και όχι στις ελληνικές κυβερνήσεις ή την Ελλάδα. </w:t>
      </w:r>
    </w:p>
    <w:p w14:paraId="31B167E5" w14:textId="77777777" w:rsidR="00643513" w:rsidRDefault="00AD6DE5">
      <w:pPr>
        <w:spacing w:line="600" w:lineRule="auto"/>
        <w:ind w:firstLine="720"/>
        <w:jc w:val="both"/>
        <w:rPr>
          <w:rFonts w:eastAsia="Times New Roman"/>
          <w:szCs w:val="24"/>
        </w:rPr>
      </w:pPr>
      <w:r>
        <w:rPr>
          <w:rFonts w:eastAsia="Times New Roman"/>
          <w:szCs w:val="24"/>
        </w:rPr>
        <w:t xml:space="preserve">Επαναλαμβάνω ότι από </w:t>
      </w:r>
      <w:proofErr w:type="spellStart"/>
      <w:r>
        <w:rPr>
          <w:rFonts w:eastAsia="Times New Roman"/>
          <w:szCs w:val="24"/>
        </w:rPr>
        <w:t>κ</w:t>
      </w:r>
      <w:r>
        <w:rPr>
          <w:rFonts w:eastAsia="Times New Roman"/>
          <w:szCs w:val="24"/>
        </w:rPr>
        <w:t>αμμία</w:t>
      </w:r>
      <w:proofErr w:type="spellEnd"/>
      <w:r>
        <w:rPr>
          <w:rFonts w:eastAsia="Times New Roman"/>
          <w:szCs w:val="24"/>
        </w:rPr>
        <w:t xml:space="preserve"> επίσημη πλευρά της Ευρωπαϊκής Ένωσης</w:t>
      </w:r>
      <w:r w:rsidRPr="00D02EA4">
        <w:rPr>
          <w:rFonts w:eastAsia="Times New Roman"/>
          <w:szCs w:val="24"/>
        </w:rPr>
        <w:t>,</w:t>
      </w:r>
      <w:r>
        <w:rPr>
          <w:rFonts w:eastAsia="Times New Roman"/>
          <w:szCs w:val="24"/>
        </w:rPr>
        <w:t xml:space="preserve"> διεθνών οργανισμών, πρεσβειών, κρατών δεν είχε επισημανθεί συνολικά -και δεν εννοώ μόνο προς τη χώρα μας- ότι θα έφτανε η εισροή σε αυτό το ποσό, πέραν μιας αύξησης η οποία είχε εκτιμηθεί και η οποία ήταν στο 70%</w:t>
      </w:r>
      <w:r>
        <w:rPr>
          <w:rFonts w:eastAsia="Times New Roman"/>
          <w:szCs w:val="24"/>
        </w:rPr>
        <w:t xml:space="preserve">-100%. </w:t>
      </w:r>
    </w:p>
    <w:p w14:paraId="31B167E6" w14:textId="77777777" w:rsidR="00643513" w:rsidRDefault="00AD6DE5">
      <w:pPr>
        <w:spacing w:line="600" w:lineRule="auto"/>
        <w:ind w:firstLine="720"/>
        <w:jc w:val="both"/>
        <w:rPr>
          <w:rFonts w:eastAsia="Times New Roman"/>
          <w:szCs w:val="24"/>
        </w:rPr>
      </w:pPr>
      <w:r>
        <w:rPr>
          <w:rFonts w:eastAsia="Times New Roman"/>
          <w:szCs w:val="24"/>
        </w:rPr>
        <w:t xml:space="preserve">Μάλιστα, μπορώ να σας πω και συγκεκριμένα νούμερα: Το 2014 είχαμε εβδομήντα τέσσερις χιλιάδες εισροές και η εκτίμηση ήταν ότι θα έφτανε </w:t>
      </w:r>
      <w:r w:rsidRPr="009F54F5">
        <w:rPr>
          <w:rFonts w:eastAsia="Times New Roman"/>
          <w:szCs w:val="24"/>
        </w:rPr>
        <w:t xml:space="preserve"> </w:t>
      </w:r>
      <w:r>
        <w:rPr>
          <w:rFonts w:eastAsia="Times New Roman"/>
          <w:szCs w:val="24"/>
        </w:rPr>
        <w:t xml:space="preserve">το νούμερο </w:t>
      </w:r>
      <w:r>
        <w:rPr>
          <w:rFonts w:eastAsia="Times New Roman"/>
          <w:szCs w:val="24"/>
        </w:rPr>
        <w:t xml:space="preserve">ενδεχομένως στις </w:t>
      </w:r>
      <w:proofErr w:type="spellStart"/>
      <w:r>
        <w:rPr>
          <w:rFonts w:eastAsia="Times New Roman"/>
          <w:szCs w:val="24"/>
        </w:rPr>
        <w:t>εκατόν</w:t>
      </w:r>
      <w:proofErr w:type="spellEnd"/>
      <w:r>
        <w:rPr>
          <w:rFonts w:eastAsia="Times New Roman"/>
          <w:szCs w:val="24"/>
        </w:rPr>
        <w:t xml:space="preserve"> είκοσι με </w:t>
      </w:r>
      <w:proofErr w:type="spellStart"/>
      <w:r>
        <w:rPr>
          <w:rFonts w:eastAsia="Times New Roman"/>
          <w:szCs w:val="24"/>
        </w:rPr>
        <w:t>εκατόν</w:t>
      </w:r>
      <w:proofErr w:type="spellEnd"/>
      <w:r>
        <w:rPr>
          <w:rFonts w:eastAsia="Times New Roman"/>
          <w:szCs w:val="24"/>
        </w:rPr>
        <w:t xml:space="preserve"> πενήντα χιλιάδες. Και αυτό, εάν μάλιστα έκλεινε, όπως και έ</w:t>
      </w:r>
      <w:r>
        <w:rPr>
          <w:rFonts w:eastAsia="Times New Roman"/>
          <w:szCs w:val="24"/>
        </w:rPr>
        <w:t>κλεισε, η πύλη από Ιταλία</w:t>
      </w:r>
      <w:r>
        <w:rPr>
          <w:rFonts w:eastAsia="Times New Roman"/>
          <w:szCs w:val="24"/>
        </w:rPr>
        <w:t>,</w:t>
      </w:r>
      <w:r>
        <w:rPr>
          <w:rFonts w:eastAsia="Times New Roman"/>
          <w:szCs w:val="24"/>
        </w:rPr>
        <w:t xml:space="preserve"> λόγω του προγράμματος –μην αναφέρω και την ονομασία του-, όπου εκεί πέρα υπήρξε αποτροπή. Διότι ήταν πλοία και όχι πλαστικές βάρκες</w:t>
      </w:r>
      <w:r>
        <w:rPr>
          <w:rFonts w:eastAsia="Times New Roman"/>
          <w:szCs w:val="24"/>
        </w:rPr>
        <w:t>.</w:t>
      </w:r>
      <w:r>
        <w:rPr>
          <w:rFonts w:eastAsia="Times New Roman"/>
          <w:szCs w:val="24"/>
        </w:rPr>
        <w:t xml:space="preserve"> που αντιμετωπίζονταν με χτύπημα που έγινε ή που θα γινόταν στις ακτές της Λιβύης κ</w:t>
      </w:r>
      <w:r>
        <w:rPr>
          <w:rFonts w:eastAsia="Times New Roman"/>
          <w:szCs w:val="24"/>
        </w:rPr>
        <w:t xml:space="preserve">αι </w:t>
      </w:r>
      <w:r>
        <w:rPr>
          <w:rFonts w:eastAsia="Times New Roman"/>
          <w:szCs w:val="24"/>
        </w:rPr>
        <w:t>λ</w:t>
      </w:r>
      <w:r>
        <w:rPr>
          <w:rFonts w:eastAsia="Times New Roman"/>
          <w:szCs w:val="24"/>
        </w:rPr>
        <w:t>οι</w:t>
      </w:r>
      <w:r>
        <w:rPr>
          <w:rFonts w:eastAsia="Times New Roman"/>
          <w:szCs w:val="24"/>
        </w:rPr>
        <w:t>π</w:t>
      </w:r>
      <w:r>
        <w:rPr>
          <w:rFonts w:eastAsia="Times New Roman"/>
          <w:szCs w:val="24"/>
        </w:rPr>
        <w:t>ά</w:t>
      </w:r>
      <w:r>
        <w:rPr>
          <w:rFonts w:eastAsia="Times New Roman"/>
          <w:szCs w:val="24"/>
        </w:rPr>
        <w:t xml:space="preserve">. </w:t>
      </w:r>
    </w:p>
    <w:p w14:paraId="31B167E7" w14:textId="77777777" w:rsidR="00643513" w:rsidRDefault="00AD6DE5">
      <w:pPr>
        <w:spacing w:line="600" w:lineRule="auto"/>
        <w:ind w:firstLine="720"/>
        <w:jc w:val="both"/>
        <w:rPr>
          <w:rFonts w:eastAsia="Times New Roman"/>
          <w:szCs w:val="24"/>
        </w:rPr>
      </w:pPr>
      <w:r>
        <w:rPr>
          <w:rFonts w:eastAsia="Times New Roman"/>
          <w:szCs w:val="24"/>
        </w:rPr>
        <w:lastRenderedPageBreak/>
        <w:t>Π</w:t>
      </w:r>
      <w:r>
        <w:rPr>
          <w:rFonts w:eastAsia="Times New Roman"/>
          <w:szCs w:val="24"/>
        </w:rPr>
        <w:t xml:space="preserve">ράγματι όλη η προετοιμασία της ελληνικής </w:t>
      </w:r>
      <w:r>
        <w:rPr>
          <w:rFonts w:eastAsia="Times New Roman"/>
          <w:szCs w:val="24"/>
        </w:rPr>
        <w:t>κ</w:t>
      </w:r>
      <w:r>
        <w:rPr>
          <w:rFonts w:eastAsia="Times New Roman"/>
          <w:szCs w:val="24"/>
        </w:rPr>
        <w:t>υβέρνησης –επαναλαμβάνω σε πλήρη ταύτιση και όχι απλά σε συνεννόηση- με τις αρχές της Ευρωπαϊκής Ένωσης ήταν γι’ αυτό το ύψος των ροών. Και γι’ αυτό ο Υπουργός αναφέρθηκε προηγούμενα –και υπήρξαν αντιδράσεις από κά</w:t>
      </w:r>
      <w:r>
        <w:rPr>
          <w:rFonts w:eastAsia="Times New Roman"/>
          <w:szCs w:val="24"/>
        </w:rPr>
        <w:t>τω</w:t>
      </w:r>
      <w:r>
        <w:rPr>
          <w:rFonts w:eastAsia="Times New Roman"/>
          <w:szCs w:val="24"/>
        </w:rPr>
        <w:t>,</w:t>
      </w:r>
      <w:r>
        <w:rPr>
          <w:rFonts w:eastAsia="Times New Roman"/>
          <w:szCs w:val="24"/>
        </w:rPr>
        <w:t xml:space="preserve"> από συναδέλφους</w:t>
      </w:r>
      <w:r>
        <w:rPr>
          <w:rFonts w:eastAsia="Times New Roman"/>
          <w:szCs w:val="24"/>
        </w:rPr>
        <w:t>,</w:t>
      </w:r>
      <w:r>
        <w:rPr>
          <w:rFonts w:eastAsia="Times New Roman"/>
          <w:szCs w:val="24"/>
        </w:rPr>
        <w:t xml:space="preserve"> οι οποίοι είμαι σίγουρος ότι δεν ξέρουν τα δεδομένα και θα παρακαλούσα να τα μελετήσουν- στο ότι όλη η προετοιμασία ήταν γι’ αυτού του τύπου τις ροές, οι οποίες προφανώς θα αντιμετωπίζονταν μέσα από τα </w:t>
      </w:r>
      <w:proofErr w:type="spellStart"/>
      <w:r>
        <w:rPr>
          <w:rFonts w:eastAsia="Times New Roman"/>
          <w:szCs w:val="24"/>
        </w:rPr>
        <w:t>προαναχωρησιακά</w:t>
      </w:r>
      <w:proofErr w:type="spellEnd"/>
      <w:r>
        <w:rPr>
          <w:rFonts w:eastAsia="Times New Roman"/>
          <w:szCs w:val="24"/>
        </w:rPr>
        <w:t xml:space="preserve"> κέντρα και τα άλλ</w:t>
      </w:r>
      <w:r>
        <w:rPr>
          <w:rFonts w:eastAsia="Times New Roman"/>
          <w:szCs w:val="24"/>
        </w:rPr>
        <w:t>α. Έτσι, υπήρξε η πολιτική η οποία ασκήθηκε.</w:t>
      </w:r>
    </w:p>
    <w:p w14:paraId="31B167E8" w14:textId="77777777" w:rsidR="00643513" w:rsidRDefault="00AD6DE5">
      <w:pPr>
        <w:spacing w:line="600" w:lineRule="auto"/>
        <w:ind w:firstLine="720"/>
        <w:jc w:val="both"/>
        <w:rPr>
          <w:rFonts w:eastAsia="Times New Roman"/>
          <w:szCs w:val="24"/>
        </w:rPr>
      </w:pPr>
      <w:r>
        <w:rPr>
          <w:rFonts w:eastAsia="Times New Roman"/>
          <w:szCs w:val="24"/>
        </w:rPr>
        <w:t xml:space="preserve">Από πουθενά δεν φαινόταν αυτό το τρομακτικό νούμερο που προέκυψε από το τέλος Ιουνίου, αρχές Ιουλίου και μετά. </w:t>
      </w:r>
      <w:r>
        <w:rPr>
          <w:rFonts w:eastAsia="Times New Roman"/>
          <w:szCs w:val="24"/>
        </w:rPr>
        <w:t>Θ</w:t>
      </w:r>
      <w:r>
        <w:rPr>
          <w:rFonts w:eastAsia="Times New Roman"/>
          <w:szCs w:val="24"/>
        </w:rPr>
        <w:t xml:space="preserve">α με ρωτήσετε </w:t>
      </w:r>
      <w:r>
        <w:rPr>
          <w:rFonts w:eastAsia="Times New Roman"/>
          <w:szCs w:val="24"/>
        </w:rPr>
        <w:t>:</w:t>
      </w:r>
      <w:r>
        <w:rPr>
          <w:rFonts w:eastAsia="Times New Roman"/>
          <w:szCs w:val="24"/>
        </w:rPr>
        <w:t>«</w:t>
      </w:r>
      <w:r>
        <w:rPr>
          <w:rFonts w:eastAsia="Times New Roman"/>
          <w:szCs w:val="24"/>
        </w:rPr>
        <w:t>Π</w:t>
      </w:r>
      <w:r>
        <w:rPr>
          <w:rFonts w:eastAsia="Times New Roman"/>
          <w:szCs w:val="24"/>
        </w:rPr>
        <w:t xml:space="preserve">ώς προέκυψε αυτό;». Και βεβαίως δεν είχε ακουστεί και εδώ μέσα. Παρακαλώ να έρθει </w:t>
      </w:r>
      <w:r>
        <w:rPr>
          <w:rFonts w:eastAsia="Times New Roman"/>
          <w:szCs w:val="24"/>
        </w:rPr>
        <w:t>οποιοδήποτε Πρακτικό</w:t>
      </w:r>
      <w:r>
        <w:rPr>
          <w:rFonts w:eastAsia="Times New Roman"/>
          <w:szCs w:val="24"/>
        </w:rPr>
        <w:t>,</w:t>
      </w:r>
      <w:r>
        <w:rPr>
          <w:rFonts w:eastAsia="Times New Roman"/>
          <w:szCs w:val="24"/>
        </w:rPr>
        <w:t xml:space="preserve"> που να λέει ότι θα πάμε σε </w:t>
      </w:r>
      <w:proofErr w:type="spellStart"/>
      <w:r>
        <w:rPr>
          <w:rFonts w:eastAsia="Times New Roman"/>
          <w:szCs w:val="24"/>
        </w:rPr>
        <w:t>οκταπλασιασμό</w:t>
      </w:r>
      <w:proofErr w:type="spellEnd"/>
      <w:r>
        <w:rPr>
          <w:rFonts w:eastAsia="Times New Roman"/>
          <w:szCs w:val="24"/>
        </w:rPr>
        <w:t xml:space="preserve">, δεκαπλασιασμό ή εξαπλασιασμό των ροών! Και σωστά δεν υπήρχε! Από πού προέκυψε; </w:t>
      </w:r>
    </w:p>
    <w:p w14:paraId="31B167E9" w14:textId="77777777" w:rsidR="00643513" w:rsidRDefault="00AD6DE5">
      <w:pPr>
        <w:spacing w:line="600" w:lineRule="auto"/>
        <w:ind w:firstLine="720"/>
        <w:jc w:val="both"/>
        <w:rPr>
          <w:rFonts w:eastAsia="Times New Roman"/>
          <w:szCs w:val="24"/>
        </w:rPr>
      </w:pPr>
      <w:r>
        <w:rPr>
          <w:rFonts w:eastAsia="Times New Roman"/>
          <w:szCs w:val="24"/>
        </w:rPr>
        <w:lastRenderedPageBreak/>
        <w:t xml:space="preserve">Έγιναν κάποια γεγονότα, συνάδελφοι, τα οποία είναι δυνατόν να μην τα θυμόμαστε; Πότε κατελήφθη το Χαλέπι και η </w:t>
      </w:r>
      <w:proofErr w:type="spellStart"/>
      <w:r>
        <w:rPr>
          <w:rFonts w:eastAsia="Times New Roman"/>
          <w:szCs w:val="24"/>
        </w:rPr>
        <w:t>Π</w:t>
      </w:r>
      <w:r>
        <w:rPr>
          <w:rFonts w:eastAsia="Times New Roman"/>
          <w:szCs w:val="24"/>
        </w:rPr>
        <w:t>αλμύρα</w:t>
      </w:r>
      <w:proofErr w:type="spellEnd"/>
      <w:r>
        <w:rPr>
          <w:rFonts w:eastAsia="Times New Roman"/>
          <w:szCs w:val="24"/>
        </w:rPr>
        <w:t xml:space="preserve">; Τα έχετε ξεχάσει; Πότε κόπηκαν οι οδοί που οδήγησαν πέραν αυτών </w:t>
      </w:r>
      <w:r>
        <w:rPr>
          <w:rFonts w:eastAsia="Times New Roman"/>
          <w:szCs w:val="24"/>
        </w:rPr>
        <w:t>που</w:t>
      </w:r>
      <w:r>
        <w:rPr>
          <w:rFonts w:eastAsia="Times New Roman"/>
          <w:szCs w:val="24"/>
        </w:rPr>
        <w:t xml:space="preserve"> πήγαιναν στην Ιορδανία και τον Λίβανο; Και μιλάμε για τέσσερα εκατομμύρια και δύο εκατομμύρια αντιστοίχως προσφυγικές ροές την εξαετία</w:t>
      </w:r>
      <w:r>
        <w:rPr>
          <w:rFonts w:eastAsia="Times New Roman"/>
          <w:szCs w:val="24"/>
        </w:rPr>
        <w:t>,</w:t>
      </w:r>
      <w:r>
        <w:rPr>
          <w:rFonts w:eastAsia="Times New Roman"/>
          <w:szCs w:val="24"/>
        </w:rPr>
        <w:t xml:space="preserve"> που έχουν συσσωρευθεί! Πότε δημιουργήθηκαν ο</w:t>
      </w:r>
      <w:r>
        <w:rPr>
          <w:rFonts w:eastAsia="Times New Roman"/>
          <w:szCs w:val="24"/>
        </w:rPr>
        <w:t>ι νέες προσφυγικές ροές; Ταυτόχρονα υπήρξαν και τα προβλήματα της μη οικονομικής υποστήριξης σε στρατόπεδα μέσα στην Τουρκία -που ήταν τα 2,2 εκατομμύρια-, ενώ παράλληλα υπήρξε και μείωση των δαπανών, των ενισχύσεων και της στηρίξεως στα στρατόπεδα της Ιορ</w:t>
      </w:r>
      <w:r>
        <w:rPr>
          <w:rFonts w:eastAsia="Times New Roman"/>
          <w:szCs w:val="24"/>
        </w:rPr>
        <w:t xml:space="preserve">δανίας. </w:t>
      </w:r>
    </w:p>
    <w:p w14:paraId="31B167EA" w14:textId="77777777" w:rsidR="00643513" w:rsidRDefault="00AD6DE5">
      <w:pPr>
        <w:spacing w:line="600" w:lineRule="auto"/>
        <w:ind w:firstLine="720"/>
        <w:jc w:val="both"/>
        <w:rPr>
          <w:rFonts w:eastAsia="Times New Roman" w:cs="Times New Roman"/>
          <w:szCs w:val="24"/>
        </w:rPr>
      </w:pPr>
      <w:r>
        <w:rPr>
          <w:rFonts w:eastAsia="Times New Roman"/>
          <w:szCs w:val="24"/>
        </w:rPr>
        <w:t xml:space="preserve">(Στο σημείο αυτό την Προεδρική Έδρα καταλαμβάνει η Γ΄ Αντιπρόεδρος της Βουλής κ. </w:t>
      </w:r>
      <w:r w:rsidRPr="009D2335">
        <w:rPr>
          <w:rFonts w:eastAsia="Times New Roman"/>
          <w:b/>
          <w:szCs w:val="24"/>
        </w:rPr>
        <w:t>ΑΝΑΣΤΑΣΙΑ ΧΡΙΣΤΟΔΟΥΛΟΠΟΥΛΟΥ</w:t>
      </w:r>
      <w:r>
        <w:rPr>
          <w:rFonts w:eastAsia="Times New Roman"/>
          <w:szCs w:val="24"/>
        </w:rPr>
        <w:t>)</w:t>
      </w:r>
      <w:r>
        <w:rPr>
          <w:rFonts w:eastAsia="Times New Roman" w:cs="Times New Roman"/>
          <w:szCs w:val="24"/>
        </w:rPr>
        <w:t xml:space="preserve"> </w:t>
      </w:r>
    </w:p>
    <w:p w14:paraId="31B167EB" w14:textId="77777777" w:rsidR="00643513" w:rsidRDefault="00AD6DE5">
      <w:pPr>
        <w:spacing w:line="600" w:lineRule="auto"/>
        <w:ind w:firstLine="720"/>
        <w:jc w:val="both"/>
        <w:rPr>
          <w:rFonts w:eastAsia="Times New Roman" w:cs="Times New Roman"/>
          <w:szCs w:val="24"/>
        </w:rPr>
      </w:pPr>
      <w:r>
        <w:rPr>
          <w:rFonts w:eastAsia="Times New Roman"/>
          <w:szCs w:val="24"/>
        </w:rPr>
        <w:lastRenderedPageBreak/>
        <w:t xml:space="preserve">Όμως, επαναλαμβάνω ότι το κυριότερο αίτιο ήταν αυτό που έπαθε ολόκληρη η αστική τάξη της Συρίας –οι μεσαίοι και όχι μόνο, αλλά και οι </w:t>
      </w:r>
      <w:r>
        <w:rPr>
          <w:rFonts w:eastAsia="Times New Roman"/>
          <w:szCs w:val="24"/>
        </w:rPr>
        <w:t>ανώτεροι- και κομμάτια από το Ιράκ</w:t>
      </w:r>
      <w:r>
        <w:rPr>
          <w:rFonts w:eastAsia="Times New Roman"/>
          <w:szCs w:val="24"/>
        </w:rPr>
        <w:t>,</w:t>
      </w:r>
      <w:r>
        <w:rPr>
          <w:rFonts w:eastAsia="Times New Roman"/>
          <w:szCs w:val="24"/>
        </w:rPr>
        <w:t xml:space="preserve"> λόγω της επέλασης του </w:t>
      </w:r>
      <w:r>
        <w:rPr>
          <w:rFonts w:eastAsia="Times New Roman" w:cs="Times New Roman"/>
          <w:szCs w:val="24"/>
          <w:lang w:val="en-US"/>
        </w:rPr>
        <w:t>ISIS</w:t>
      </w:r>
      <w:r>
        <w:rPr>
          <w:rFonts w:eastAsia="Times New Roman" w:cs="Times New Roman"/>
          <w:szCs w:val="24"/>
        </w:rPr>
        <w:t xml:space="preserve">. Ή θέλετε να μιλήσουμε τώρα για τις ευθύνες της Ευρωπαϊκής Ένωσης; Μένει απ’ έξω η Ευρωπαϊκή Ένωση; </w:t>
      </w:r>
    </w:p>
    <w:p w14:paraId="31B167EC"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Η επέλαση του </w:t>
      </w:r>
      <w:r>
        <w:rPr>
          <w:rFonts w:eastAsia="Times New Roman" w:cs="Times New Roman"/>
          <w:szCs w:val="24"/>
          <w:lang w:val="en-US"/>
        </w:rPr>
        <w:t>ISIS</w:t>
      </w:r>
      <w:r>
        <w:rPr>
          <w:rFonts w:eastAsia="Times New Roman" w:cs="Times New Roman"/>
          <w:szCs w:val="24"/>
        </w:rPr>
        <w:t xml:space="preserve"> γινόταν με όπλα που </w:t>
      </w:r>
      <w:r>
        <w:rPr>
          <w:rFonts w:eastAsia="Times New Roman" w:cs="Times New Roman"/>
          <w:szCs w:val="24"/>
        </w:rPr>
        <w:t>έπε</w:t>
      </w:r>
      <w:r>
        <w:rPr>
          <w:rFonts w:eastAsia="Times New Roman" w:cs="Times New Roman"/>
          <w:szCs w:val="24"/>
        </w:rPr>
        <w:t xml:space="preserve">φταν από τον ουρανό; Ήταν θέματα στρατηγικής, αποσταθεροποίησης της περιοχής μας. Και πολύ σωστά η ελληνική </w:t>
      </w:r>
      <w:r>
        <w:rPr>
          <w:rFonts w:eastAsia="Times New Roman" w:cs="Times New Roman"/>
          <w:szCs w:val="24"/>
        </w:rPr>
        <w:t>κ</w:t>
      </w:r>
      <w:r>
        <w:rPr>
          <w:rFonts w:eastAsia="Times New Roman" w:cs="Times New Roman"/>
          <w:szCs w:val="24"/>
        </w:rPr>
        <w:t xml:space="preserve">υβέρνηση άρχισε τότε να ενεργοποιεί τα τρίγωνα των εξωτερικών σχέσεων με Λίβανο, με Αίγυπτο, με Κύπρο, με Ισραήλ, διότι η </w:t>
      </w:r>
      <w:proofErr w:type="spellStart"/>
      <w:r>
        <w:rPr>
          <w:rFonts w:eastAsia="Times New Roman" w:cs="Times New Roman"/>
          <w:szCs w:val="24"/>
        </w:rPr>
        <w:t>γεωστρατηγική</w:t>
      </w:r>
      <w:proofErr w:type="spellEnd"/>
      <w:r>
        <w:rPr>
          <w:rFonts w:eastAsia="Times New Roman" w:cs="Times New Roman"/>
          <w:szCs w:val="24"/>
        </w:rPr>
        <w:t xml:space="preserve"> σημασία πια</w:t>
      </w:r>
      <w:r>
        <w:rPr>
          <w:rFonts w:eastAsia="Times New Roman" w:cs="Times New Roman"/>
          <w:szCs w:val="24"/>
        </w:rPr>
        <w:t xml:space="preserve"> των εντάσεων και των αντιπαραθέσεων περνούσε στην περιοχή μας, περνούσε από δίπλα μας και πήγαινε σε εκείνη την περιοχή. </w:t>
      </w:r>
      <w:r>
        <w:rPr>
          <w:rFonts w:eastAsia="Times New Roman" w:cs="Times New Roman"/>
          <w:szCs w:val="24"/>
          <w:lang w:val="en-US"/>
        </w:rPr>
        <w:t>K</w:t>
      </w:r>
      <w:r>
        <w:rPr>
          <w:rFonts w:eastAsia="Times New Roman" w:cs="Times New Roman"/>
          <w:szCs w:val="24"/>
        </w:rPr>
        <w:t>αι δημιουργήθηκαν αυτές οι τεράστιες ροές και η ασφυξία</w:t>
      </w:r>
      <w:r>
        <w:rPr>
          <w:rFonts w:eastAsia="Times New Roman" w:cs="Times New Roman"/>
          <w:szCs w:val="24"/>
        </w:rPr>
        <w:t>,</w:t>
      </w:r>
      <w:r>
        <w:rPr>
          <w:rFonts w:eastAsia="Times New Roman" w:cs="Times New Roman"/>
          <w:szCs w:val="24"/>
        </w:rPr>
        <w:t xml:space="preserve"> με κόσμο που έφευγε. </w:t>
      </w:r>
    </w:p>
    <w:p w14:paraId="31B167ED"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Δείτε τον χάρτη των στρατιωτικών επιχειρήσεων πώς ήταν</w:t>
      </w:r>
      <w:r>
        <w:rPr>
          <w:rFonts w:eastAsia="Times New Roman" w:cs="Times New Roman"/>
          <w:szCs w:val="24"/>
        </w:rPr>
        <w:t xml:space="preserve"> τον Δεκέμβρη, τον Γενάρη, τον Μάρτιο, τον Μάιο, τις σκηνές που έρχονταν στη Δύση</w:t>
      </w:r>
      <w:r>
        <w:rPr>
          <w:rFonts w:eastAsia="Times New Roman" w:cs="Times New Roman"/>
          <w:szCs w:val="24"/>
        </w:rPr>
        <w:t>,</w:t>
      </w:r>
      <w:r>
        <w:rPr>
          <w:rFonts w:eastAsia="Times New Roman" w:cs="Times New Roman"/>
          <w:szCs w:val="24"/>
        </w:rPr>
        <w:t xml:space="preserve"> που ξαφνικά ανακάλυψαν πώς έκοβαν κεφάλια και πώς θα ήταν </w:t>
      </w:r>
      <w:r>
        <w:rPr>
          <w:rFonts w:eastAsia="Times New Roman" w:cs="Times New Roman"/>
          <w:szCs w:val="24"/>
        </w:rPr>
        <w:lastRenderedPageBreak/>
        <w:t>εισαγόμενη η τρομοκρατία. Την αύξηση των τρομοκρατικών χτυπημάτων, πρώτα απ’ όλα εκεί, με απίστευτα θύματα και δευτ</w:t>
      </w:r>
      <w:r>
        <w:rPr>
          <w:rFonts w:eastAsia="Times New Roman" w:cs="Times New Roman"/>
          <w:szCs w:val="24"/>
        </w:rPr>
        <w:t xml:space="preserve">ερευόντως με μεγάλα θύματα και εκτεταμένα σε μητροπόλεις της Ευρώπης. Πότε συνέβησαν αυτά; Είναι η πολιτική των «ανοικτών θυρών» του ΣΥΡΙΖΑ; Μα, με </w:t>
      </w:r>
      <w:proofErr w:type="spellStart"/>
      <w:r>
        <w:rPr>
          <w:rFonts w:eastAsia="Times New Roman" w:cs="Times New Roman"/>
          <w:szCs w:val="24"/>
        </w:rPr>
        <w:t>συγχωρείτε</w:t>
      </w:r>
      <w:proofErr w:type="spellEnd"/>
      <w:r>
        <w:rPr>
          <w:rFonts w:eastAsia="Times New Roman" w:cs="Times New Roman"/>
          <w:szCs w:val="24"/>
        </w:rPr>
        <w:t>!</w:t>
      </w:r>
    </w:p>
    <w:p w14:paraId="31B167EE"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Γι’ αυτό σας λέω ότι φτάσαμε πια σε ένα σημείο</w:t>
      </w:r>
      <w:r>
        <w:rPr>
          <w:rFonts w:eastAsia="Times New Roman" w:cs="Times New Roman"/>
          <w:szCs w:val="24"/>
        </w:rPr>
        <w:t xml:space="preserve"> που </w:t>
      </w:r>
      <w:r>
        <w:rPr>
          <w:rFonts w:eastAsia="Times New Roman" w:cs="Times New Roman"/>
          <w:szCs w:val="24"/>
        </w:rPr>
        <w:t>έχουν γίνει εδώ και προ ημερησίας διατάξεως σ</w:t>
      </w:r>
      <w:r>
        <w:rPr>
          <w:rFonts w:eastAsia="Times New Roman" w:cs="Times New Roman"/>
          <w:szCs w:val="24"/>
        </w:rPr>
        <w:t xml:space="preserve">υζητήσεις και τόσες συσκέψεις και διασκέψεις και έχουν παρθεί αποφάσεις. Ελάτε να υπάρξει αντιπαράθεση πάνω στα δεδομένα του νομοσχεδίου, ενδεχομένως. Άκουσα εχθές στις </w:t>
      </w:r>
      <w:r>
        <w:rPr>
          <w:rFonts w:eastAsia="Times New Roman" w:cs="Times New Roman"/>
          <w:szCs w:val="24"/>
        </w:rPr>
        <w:t>ε</w:t>
      </w:r>
      <w:r>
        <w:rPr>
          <w:rFonts w:eastAsia="Times New Roman" w:cs="Times New Roman"/>
          <w:szCs w:val="24"/>
        </w:rPr>
        <w:t>πιτροπές ότι υπήρξαν εύστοχες παρατηρήσεις από ορισμένες πλευρές</w:t>
      </w:r>
      <w:r>
        <w:rPr>
          <w:rFonts w:eastAsia="Times New Roman" w:cs="Times New Roman"/>
          <w:szCs w:val="24"/>
        </w:rPr>
        <w:t>, προκειμένου</w:t>
      </w:r>
      <w:r>
        <w:rPr>
          <w:rFonts w:eastAsia="Times New Roman" w:cs="Times New Roman"/>
          <w:szCs w:val="24"/>
        </w:rPr>
        <w:t xml:space="preserve"> να δούμε</w:t>
      </w:r>
      <w:r>
        <w:rPr>
          <w:rFonts w:eastAsia="Times New Roman" w:cs="Times New Roman"/>
          <w:szCs w:val="24"/>
        </w:rPr>
        <w:t xml:space="preserve">, να βελτιωθούν, να αλλάξουν πράγματα, να δούμε τις «γκρίζες ζώνες» της </w:t>
      </w:r>
      <w:r>
        <w:rPr>
          <w:rFonts w:eastAsia="Times New Roman" w:cs="Times New Roman"/>
          <w:szCs w:val="24"/>
        </w:rPr>
        <w:t>σ</w:t>
      </w:r>
      <w:r>
        <w:rPr>
          <w:rFonts w:eastAsia="Times New Roman" w:cs="Times New Roman"/>
          <w:szCs w:val="24"/>
        </w:rPr>
        <w:t xml:space="preserve">υμφωνίας που έχει επιτευχθεί, που ανοίγει δρόμους, αλλά συνεχίζει να έχει «γκρίζες ζώνες». Ελάτε να μιλήσουμε για αυτά. </w:t>
      </w:r>
    </w:p>
    <w:p w14:paraId="31B167EF"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Επανέρχεται από Βήματος της Βουλής το αφήγημα ότι φταίει η ελλ</w:t>
      </w:r>
      <w:r>
        <w:rPr>
          <w:rFonts w:eastAsia="Times New Roman" w:cs="Times New Roman"/>
          <w:szCs w:val="24"/>
        </w:rPr>
        <w:t>ηνική Κυβέρνηση και οι ιδεοληψίες της Αριστεράς</w:t>
      </w:r>
      <w:r>
        <w:rPr>
          <w:rFonts w:eastAsia="Times New Roman" w:cs="Times New Roman"/>
          <w:szCs w:val="24"/>
        </w:rPr>
        <w:t>,</w:t>
      </w:r>
      <w:r>
        <w:rPr>
          <w:rFonts w:eastAsia="Times New Roman" w:cs="Times New Roman"/>
          <w:szCs w:val="24"/>
        </w:rPr>
        <w:t xml:space="preserve"> που από εβδομήντα χιλιάδες φθάσαμε στις οκτακόσιες σαράντα επτά χιλιάδες προσφυγικών </w:t>
      </w:r>
      <w:r>
        <w:rPr>
          <w:rFonts w:eastAsia="Times New Roman" w:cs="Times New Roman"/>
          <w:szCs w:val="24"/>
        </w:rPr>
        <w:lastRenderedPageBreak/>
        <w:t xml:space="preserve">ροών στην Ευρώπη; Είναι εκτός τόπου και χρόνου. Επιτρέψτε μου! Και γι’ αυτό είπα ότι δεν έχω </w:t>
      </w:r>
      <w:proofErr w:type="spellStart"/>
      <w:r>
        <w:rPr>
          <w:rFonts w:eastAsia="Times New Roman" w:cs="Times New Roman"/>
          <w:szCs w:val="24"/>
        </w:rPr>
        <w:t>καμμία</w:t>
      </w:r>
      <w:proofErr w:type="spellEnd"/>
      <w:r>
        <w:rPr>
          <w:rFonts w:eastAsia="Times New Roman" w:cs="Times New Roman"/>
          <w:szCs w:val="24"/>
        </w:rPr>
        <w:t xml:space="preserve"> διάθεση. </w:t>
      </w:r>
    </w:p>
    <w:p w14:paraId="31B167F0"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Θα μπορούσαμ</w:t>
      </w:r>
      <w:r>
        <w:rPr>
          <w:rFonts w:eastAsia="Times New Roman" w:cs="Times New Roman"/>
          <w:szCs w:val="24"/>
        </w:rPr>
        <w:t>ε για ώρες να μιλάμε, το γνωρίζετε, με στοιχεία, με Πρακτικά, με αποφάσεις, μέχρι να γίνει δεκτή η στρατηγική του μερίσματος ευθυνών για τις ευρωπαϊκές χώρες, η οποία απέτυχε στην εφαρμογή της, διότι δεν έγινε υποχρεωτική και το γνωρίζετε πολύ καλά. Του βγ</w:t>
      </w:r>
      <w:r>
        <w:rPr>
          <w:rFonts w:eastAsia="Times New Roman" w:cs="Times New Roman"/>
          <w:szCs w:val="24"/>
        </w:rPr>
        <w:t>ήκε η ψυχή του Τσίπρα! Και το ξέρετε αυτό. Και υπήρξε στήριξη από τα κόμματα τα ευρωπαϊκά που έχουν τις αναφορές τους μέσα σε αυτή την Αίθουσα, διότι ήταν άλλη η στρατηγική της Ευρωπαϊκής Ένωσης και το γνωρίζετε. Γιατί δεν εφαρμόστηκε, σαν πρώτη βαλβίδα εκ</w:t>
      </w:r>
      <w:r>
        <w:rPr>
          <w:rFonts w:eastAsia="Times New Roman" w:cs="Times New Roman"/>
          <w:szCs w:val="24"/>
        </w:rPr>
        <w:t xml:space="preserve">τόνωσης, η πολιτική των </w:t>
      </w:r>
      <w:proofErr w:type="spellStart"/>
      <w:r>
        <w:rPr>
          <w:rFonts w:eastAsia="Times New Roman" w:cs="Times New Roman"/>
          <w:szCs w:val="24"/>
        </w:rPr>
        <w:t>εκατόν</w:t>
      </w:r>
      <w:proofErr w:type="spellEnd"/>
      <w:r>
        <w:rPr>
          <w:rFonts w:eastAsia="Times New Roman" w:cs="Times New Roman"/>
          <w:szCs w:val="24"/>
        </w:rPr>
        <w:t xml:space="preserve"> εξήντα έξι χιλιάδων</w:t>
      </w:r>
      <w:r>
        <w:rPr>
          <w:rFonts w:eastAsia="Times New Roman" w:cs="Times New Roman"/>
          <w:szCs w:val="24"/>
        </w:rPr>
        <w:t>,</w:t>
      </w:r>
      <w:r>
        <w:rPr>
          <w:rFonts w:eastAsia="Times New Roman" w:cs="Times New Roman"/>
          <w:szCs w:val="24"/>
        </w:rPr>
        <w:t xml:space="preserve"> που αποφασίστηκε τον Σεπτέμβριο και να είναι  υποχρεωτική και για τις χώρες του </w:t>
      </w:r>
      <w:proofErr w:type="spellStart"/>
      <w:r>
        <w:rPr>
          <w:rFonts w:eastAsia="Times New Roman" w:cs="Times New Roman"/>
          <w:szCs w:val="24"/>
        </w:rPr>
        <w:t>Βί</w:t>
      </w:r>
      <w:r>
        <w:rPr>
          <w:rFonts w:eastAsia="Times New Roman" w:cs="Times New Roman"/>
          <w:szCs w:val="24"/>
        </w:rPr>
        <w:t>σ</w:t>
      </w:r>
      <w:r>
        <w:rPr>
          <w:rFonts w:eastAsia="Times New Roman" w:cs="Times New Roman"/>
          <w:szCs w:val="24"/>
        </w:rPr>
        <w:t>ε</w:t>
      </w:r>
      <w:r>
        <w:rPr>
          <w:rFonts w:eastAsia="Times New Roman" w:cs="Times New Roman"/>
          <w:szCs w:val="24"/>
        </w:rPr>
        <w:t>γκρ</w:t>
      </w:r>
      <w:r>
        <w:rPr>
          <w:rFonts w:eastAsia="Times New Roman" w:cs="Times New Roman"/>
          <w:szCs w:val="24"/>
        </w:rPr>
        <w:t>α</w:t>
      </w:r>
      <w:r>
        <w:rPr>
          <w:rFonts w:eastAsia="Times New Roman" w:cs="Times New Roman"/>
          <w:szCs w:val="24"/>
        </w:rPr>
        <w:t>ντ</w:t>
      </w:r>
      <w:proofErr w:type="spellEnd"/>
      <w:r>
        <w:rPr>
          <w:rFonts w:eastAsia="Times New Roman" w:cs="Times New Roman"/>
          <w:szCs w:val="24"/>
        </w:rPr>
        <w:t xml:space="preserve">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xml:space="preserve">; </w:t>
      </w:r>
    </w:p>
    <w:p w14:paraId="31B167F1"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Ελάτε να μιλήσουμε γι’ αυτά και να διαμορφωθεί ένα μέτωπο όχι εθνικό ούτε εθνικιστικό, αλλά ένα μέτωπ</w:t>
      </w:r>
      <w:r>
        <w:rPr>
          <w:rFonts w:eastAsia="Times New Roman" w:cs="Times New Roman"/>
          <w:szCs w:val="24"/>
        </w:rPr>
        <w:t xml:space="preserve">ο λογικής στην αντιμετώπιση αυτού του καίριου ζητήματος, που –επαναλαμβάνω- έρχεται από το </w:t>
      </w:r>
      <w:r>
        <w:rPr>
          <w:rFonts w:eastAsia="Times New Roman" w:cs="Times New Roman"/>
          <w:szCs w:val="24"/>
        </w:rPr>
        <w:lastRenderedPageBreak/>
        <w:t>μέλλον, δεν είναι του παρελθόντος. Ούτε κλείνει με μια Ευρώπη φρούριο, που, ενδεχομένως, πρέπει να ετοιμαστεί να υποδεχθεί εκατομμύρια μεταναστών –εγώ λέω πολύ περισ</w:t>
      </w:r>
      <w:r>
        <w:rPr>
          <w:rFonts w:eastAsia="Times New Roman" w:cs="Times New Roman"/>
          <w:szCs w:val="24"/>
        </w:rPr>
        <w:t>σότερα απ’ αυτά που είπε ο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Μουζάλας</w:t>
      </w:r>
      <w:proofErr w:type="spellEnd"/>
      <w:r>
        <w:rPr>
          <w:rFonts w:eastAsia="Times New Roman" w:cs="Times New Roman"/>
          <w:szCs w:val="24"/>
        </w:rPr>
        <w:t xml:space="preserve"> προηγουμένως για τις πεντακόσιες χιλιάδες- και έχετε μιλήσει όλοι με τους πρέσβεις και με τους προέδρους των κομμάτων της περιοχής που αποσταθεροποιείται. Εκτός εάν θεωρείτε ότι η Δύση θα βοηθάει διάφορους για εμφύλιε</w:t>
      </w:r>
      <w:r>
        <w:rPr>
          <w:rFonts w:eastAsia="Times New Roman" w:cs="Times New Roman"/>
          <w:szCs w:val="24"/>
        </w:rPr>
        <w:t>ς συρράξεις, για «</w:t>
      </w:r>
      <w:r>
        <w:rPr>
          <w:rFonts w:eastAsia="Times New Roman" w:cs="Times New Roman"/>
          <w:szCs w:val="24"/>
        </w:rPr>
        <w:t>Α</w:t>
      </w:r>
      <w:r>
        <w:rPr>
          <w:rFonts w:eastAsia="Times New Roman" w:cs="Times New Roman"/>
          <w:szCs w:val="24"/>
        </w:rPr>
        <w:t>νοίξεις» και δημοκρατίες «καπέλο» από τα έξω ή για τις πολεμικές επιχειρήσεις</w:t>
      </w:r>
      <w:r>
        <w:rPr>
          <w:rFonts w:eastAsia="Times New Roman" w:cs="Times New Roman"/>
          <w:szCs w:val="24"/>
        </w:rPr>
        <w:t>,</w:t>
      </w:r>
      <w:r>
        <w:rPr>
          <w:rFonts w:eastAsia="Times New Roman" w:cs="Times New Roman"/>
          <w:szCs w:val="24"/>
        </w:rPr>
        <w:t xml:space="preserve"> που έχουν βγάλει έξι τρισεκατομμύρια δολάρια μέχρι το 2015 και οι άνθρωποι θα μένουν εκεί, δεν θα φεύγουν</w:t>
      </w:r>
      <w:r>
        <w:rPr>
          <w:rFonts w:eastAsia="Times New Roman" w:cs="Times New Roman"/>
          <w:szCs w:val="24"/>
        </w:rPr>
        <w:t>,</w:t>
      </w:r>
      <w:r>
        <w:rPr>
          <w:rFonts w:eastAsia="Times New Roman" w:cs="Times New Roman"/>
          <w:szCs w:val="24"/>
        </w:rPr>
        <w:t xml:space="preserve"> να σώσουν τα παιδάκια τους. </w:t>
      </w:r>
    </w:p>
    <w:p w14:paraId="31B167F2"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Ελάτε να μιλήσουμε γι’</w:t>
      </w:r>
      <w:r>
        <w:rPr>
          <w:rFonts w:eastAsia="Times New Roman" w:cs="Times New Roman"/>
          <w:szCs w:val="24"/>
        </w:rPr>
        <w:t xml:space="preserve"> αυτά τα μεγάλα θέματα στρατηγικής, πολιτικής της περιοχής μας, να σταθεροποιήσουμε την περιοχή, να αντικρούσουμε αυτές τις δυνάμεις του κακού, αντί να βγάζετε το θηκάρι σας συνεχώς για την ελληνική Κυβέρνηση, λέει, και για την πολιτική των ανοικτών συνόρω</w:t>
      </w:r>
      <w:r>
        <w:rPr>
          <w:rFonts w:eastAsia="Times New Roman" w:cs="Times New Roman"/>
          <w:szCs w:val="24"/>
        </w:rPr>
        <w:t>ν, ας πούμε,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xml:space="preserve">. </w:t>
      </w:r>
    </w:p>
    <w:p w14:paraId="31B167F3"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Υπάρχει δυνατότητα να συζητηθούν αυτά.</w:t>
      </w:r>
    </w:p>
    <w:p w14:paraId="31B167F4"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ΒΟΥΤΣΗΣ (Πρόεδρος της Βουλής): </w:t>
      </w:r>
      <w:r>
        <w:rPr>
          <w:rFonts w:eastAsia="Times New Roman" w:cs="Times New Roman"/>
          <w:szCs w:val="24"/>
        </w:rPr>
        <w:t>Επαναλαμβάνω, λοιπόν -και εδώ συμπυκνώνω-</w:t>
      </w:r>
      <w:r>
        <w:rPr>
          <w:rFonts w:eastAsia="Times New Roman" w:cs="Times New Roman"/>
          <w:szCs w:val="24"/>
        </w:rPr>
        <w:t>,</w:t>
      </w:r>
      <w:r>
        <w:rPr>
          <w:rFonts w:eastAsia="Times New Roman" w:cs="Times New Roman"/>
          <w:szCs w:val="24"/>
        </w:rPr>
        <w:t xml:space="preserve"> ότι όποιος έχει να καταθέσει –το λέω ευθύτατα- μέχρι σήμερα το απόγευμα οποιοδήποτε ντοκουμέντο</w:t>
      </w:r>
      <w:r>
        <w:rPr>
          <w:rFonts w:eastAsia="Times New Roman" w:cs="Times New Roman"/>
          <w:szCs w:val="24"/>
        </w:rPr>
        <w:t>,</w:t>
      </w:r>
      <w:r>
        <w:rPr>
          <w:rFonts w:eastAsia="Times New Roman" w:cs="Times New Roman"/>
          <w:szCs w:val="24"/>
        </w:rPr>
        <w:t xml:space="preserve"> έστω και ενός κόμματος</w:t>
      </w:r>
      <w:r>
        <w:rPr>
          <w:rFonts w:eastAsia="Times New Roman" w:cs="Times New Roman"/>
          <w:szCs w:val="24"/>
        </w:rPr>
        <w:t>,</w:t>
      </w:r>
      <w:r>
        <w:rPr>
          <w:rFonts w:eastAsia="Times New Roman" w:cs="Times New Roman"/>
          <w:szCs w:val="24"/>
        </w:rPr>
        <w:t xml:space="preserve"> με αναφορά στην Ευρώπη -εν προκειμέν</w:t>
      </w:r>
      <w:r>
        <w:rPr>
          <w:rFonts w:eastAsia="Times New Roman" w:cs="Times New Roman"/>
          <w:szCs w:val="24"/>
        </w:rPr>
        <w:t>ω</w:t>
      </w:r>
      <w:r>
        <w:rPr>
          <w:rFonts w:eastAsia="Times New Roman" w:cs="Times New Roman"/>
          <w:szCs w:val="24"/>
        </w:rPr>
        <w:t xml:space="preserve"> του Λαϊκού Κόμματος ή άλλου κόμματος, όχι διεθνούς </w:t>
      </w:r>
      <w:r>
        <w:rPr>
          <w:rFonts w:eastAsia="Times New Roman" w:cs="Times New Roman"/>
          <w:szCs w:val="24"/>
        </w:rPr>
        <w:t>Υ</w:t>
      </w:r>
      <w:r>
        <w:rPr>
          <w:rFonts w:eastAsia="Times New Roman" w:cs="Times New Roman"/>
          <w:szCs w:val="24"/>
        </w:rPr>
        <w:t>πηρεσίας ούτε του κ. Αβραμόπουλου-</w:t>
      </w:r>
      <w:r>
        <w:rPr>
          <w:rFonts w:eastAsia="Times New Roman" w:cs="Times New Roman"/>
          <w:szCs w:val="24"/>
        </w:rPr>
        <w:t>,</w:t>
      </w:r>
      <w:r>
        <w:rPr>
          <w:rFonts w:eastAsia="Times New Roman" w:cs="Times New Roman"/>
          <w:szCs w:val="24"/>
        </w:rPr>
        <w:t xml:space="preserve"> που να π</w:t>
      </w:r>
      <w:r>
        <w:rPr>
          <w:rFonts w:eastAsia="Times New Roman" w:cs="Times New Roman"/>
          <w:szCs w:val="24"/>
        </w:rPr>
        <w:t>ροειδοποιεί και να εκτιμά ότι εντός του 2015 θα διαμορφωθεί αυτή η κατάσταση</w:t>
      </w:r>
      <w:r>
        <w:rPr>
          <w:rFonts w:eastAsia="Times New Roman" w:cs="Times New Roman"/>
          <w:szCs w:val="24"/>
        </w:rPr>
        <w:t>,</w:t>
      </w:r>
      <w:r>
        <w:rPr>
          <w:rFonts w:eastAsia="Times New Roman" w:cs="Times New Roman"/>
          <w:szCs w:val="24"/>
        </w:rPr>
        <w:t xml:space="preserve"> που θα έχει αυτές τις συνέπειες</w:t>
      </w:r>
      <w:r>
        <w:rPr>
          <w:rFonts w:eastAsia="Times New Roman" w:cs="Times New Roman"/>
          <w:szCs w:val="24"/>
        </w:rPr>
        <w:t>,</w:t>
      </w:r>
      <w:r>
        <w:rPr>
          <w:rFonts w:eastAsia="Times New Roman" w:cs="Times New Roman"/>
          <w:szCs w:val="24"/>
        </w:rPr>
        <w:t xml:space="preserve"> θα παρακαλούσα να το καταθέσει στην ελληνική Βουλή και</w:t>
      </w:r>
      <w:r>
        <w:rPr>
          <w:rFonts w:eastAsia="Times New Roman" w:cs="Times New Roman"/>
          <w:szCs w:val="24"/>
        </w:rPr>
        <w:t>,</w:t>
      </w:r>
      <w:r>
        <w:rPr>
          <w:rFonts w:eastAsia="Times New Roman" w:cs="Times New Roman"/>
          <w:szCs w:val="24"/>
        </w:rPr>
        <w:t xml:space="preserve"> με βάση και αυτό</w:t>
      </w:r>
      <w:r>
        <w:rPr>
          <w:rFonts w:eastAsia="Times New Roman" w:cs="Times New Roman"/>
          <w:szCs w:val="24"/>
        </w:rPr>
        <w:t>,</w:t>
      </w:r>
      <w:r>
        <w:rPr>
          <w:rFonts w:eastAsia="Times New Roman" w:cs="Times New Roman"/>
          <w:szCs w:val="24"/>
        </w:rPr>
        <w:t xml:space="preserve"> ύστερα να γίνει αποτίμηση ευθυνών. </w:t>
      </w:r>
    </w:p>
    <w:p w14:paraId="31B167F5"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Εάν δεν υπάρχει, διότι δεν υπάρχει </w:t>
      </w:r>
      <w:r>
        <w:rPr>
          <w:rFonts w:eastAsia="Times New Roman" w:cs="Times New Roman"/>
          <w:szCs w:val="24"/>
        </w:rPr>
        <w:t xml:space="preserve">τέτοια εκτίμηση από </w:t>
      </w:r>
      <w:proofErr w:type="spellStart"/>
      <w:r>
        <w:rPr>
          <w:rFonts w:eastAsia="Times New Roman" w:cs="Times New Roman"/>
          <w:szCs w:val="24"/>
        </w:rPr>
        <w:t>καμμία</w:t>
      </w:r>
      <w:proofErr w:type="spellEnd"/>
      <w:r>
        <w:rPr>
          <w:rFonts w:eastAsia="Times New Roman" w:cs="Times New Roman"/>
          <w:szCs w:val="24"/>
        </w:rPr>
        <w:t xml:space="preserve"> πλευρά, να πάμε όλοι μαζί να αποτιμήσουμε τις πραγματικές ευθύνες, αιτίες και πολιτικές</w:t>
      </w:r>
      <w:r>
        <w:rPr>
          <w:rFonts w:eastAsia="Times New Roman" w:cs="Times New Roman"/>
          <w:szCs w:val="24"/>
        </w:rPr>
        <w:t>,</w:t>
      </w:r>
      <w:r>
        <w:rPr>
          <w:rFonts w:eastAsia="Times New Roman" w:cs="Times New Roman"/>
          <w:szCs w:val="24"/>
        </w:rPr>
        <w:t xml:space="preserve"> που δημιούργησαν τα προβλήματα που δημιούργησαν. </w:t>
      </w:r>
    </w:p>
    <w:p w14:paraId="31B167F6"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1B167F7" w14:textId="77777777" w:rsidR="00643513" w:rsidRDefault="00AD6DE5">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31B167F8"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w:t>
      </w:r>
      <w:r>
        <w:rPr>
          <w:rFonts w:eastAsia="Times New Roman" w:cs="Times New Roman"/>
          <w:b/>
          <w:szCs w:val="24"/>
        </w:rPr>
        <w:t xml:space="preserve">αστασία Χριστοδουλοπούλου): </w:t>
      </w:r>
      <w:r>
        <w:rPr>
          <w:rFonts w:eastAsia="Times New Roman" w:cs="Times New Roman"/>
          <w:szCs w:val="24"/>
        </w:rPr>
        <w:t>Τον λόγο έχει ο κ. Καμμένος από τους ΑΝΕΛ για επτά λεπτά.</w:t>
      </w:r>
    </w:p>
    <w:p w14:paraId="31B167F9"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Ευχαριστώ πολύ, κυρία Πρόεδρε.</w:t>
      </w:r>
    </w:p>
    <w:p w14:paraId="31B167FA"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Αγαπητοί συνάδελφοι, άκουσα με μεγάλη προσοχή σχεδόν όλους τους ομιλητές. Άκουσα και την τελευταία ομιλία και ορμώμενος</w:t>
      </w:r>
      <w:r>
        <w:rPr>
          <w:rFonts w:eastAsia="Times New Roman" w:cs="Times New Roman"/>
          <w:szCs w:val="24"/>
        </w:rPr>
        <w:t xml:space="preserve"> από την ομιλία του αξιότιμου Προέδρου της Βουλής, του κ. </w:t>
      </w:r>
      <w:proofErr w:type="spellStart"/>
      <w:r>
        <w:rPr>
          <w:rFonts w:eastAsia="Times New Roman" w:cs="Times New Roman"/>
          <w:szCs w:val="24"/>
        </w:rPr>
        <w:t>Βούτση</w:t>
      </w:r>
      <w:proofErr w:type="spellEnd"/>
      <w:r>
        <w:rPr>
          <w:rFonts w:eastAsia="Times New Roman" w:cs="Times New Roman"/>
          <w:szCs w:val="24"/>
        </w:rPr>
        <w:t xml:space="preserve">, θέλω να πω το εξής: </w:t>
      </w:r>
    </w:p>
    <w:p w14:paraId="31B167FB"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Εάν υπήρχε μια πρόβλεψη γι’ αυτά που επικαλέστηκε ο κύριος Πρόεδρος σε οποιαδήποτε ευρωπαϊκή χώρα -ας μείνουμε στις είκοσι εννέα χώρες που είναι στην Ευρωπαϊκή Ένωση-</w:t>
      </w:r>
      <w:r>
        <w:rPr>
          <w:rFonts w:eastAsia="Times New Roman" w:cs="Times New Roman"/>
          <w:szCs w:val="24"/>
        </w:rPr>
        <w:t>,</w:t>
      </w:r>
      <w:r>
        <w:rPr>
          <w:rFonts w:eastAsia="Times New Roman" w:cs="Times New Roman"/>
          <w:szCs w:val="24"/>
        </w:rPr>
        <w:t xml:space="preserve"> θ</w:t>
      </w:r>
      <w:r>
        <w:rPr>
          <w:rFonts w:eastAsia="Times New Roman" w:cs="Times New Roman"/>
          <w:szCs w:val="24"/>
        </w:rPr>
        <w:t xml:space="preserve">α είχε γίνει μια πρόβλεψη στους προϋπολογισμούς τους, για να προβλέψουν τα έξοδα. Είναι πολύ βασικό αυτό που λέω. Ήδη, θα έκαναν μια στρατηγική αμυντικής θωράκισης ή θα </w:t>
      </w:r>
      <w:proofErr w:type="spellStart"/>
      <w:r>
        <w:rPr>
          <w:rFonts w:eastAsia="Times New Roman" w:cs="Times New Roman"/>
          <w:szCs w:val="24"/>
        </w:rPr>
        <w:t>ηύξαναν</w:t>
      </w:r>
      <w:proofErr w:type="spellEnd"/>
      <w:r>
        <w:rPr>
          <w:rFonts w:eastAsia="Times New Roman" w:cs="Times New Roman"/>
          <w:szCs w:val="24"/>
        </w:rPr>
        <w:t xml:space="preserve"> τους εξοπλισμούς τους</w:t>
      </w:r>
      <w:r>
        <w:rPr>
          <w:rFonts w:eastAsia="Times New Roman" w:cs="Times New Roman"/>
          <w:szCs w:val="24"/>
        </w:rPr>
        <w:t>,</w:t>
      </w:r>
      <w:r>
        <w:rPr>
          <w:rFonts w:eastAsia="Times New Roman" w:cs="Times New Roman"/>
          <w:szCs w:val="24"/>
        </w:rPr>
        <w:t xml:space="preserve"> είτε σε ακτοφυλακή είτε σε αστυνομία είτε σε ελικόπτερα </w:t>
      </w:r>
      <w:r>
        <w:rPr>
          <w:rFonts w:eastAsia="Times New Roman" w:cs="Times New Roman"/>
          <w:szCs w:val="24"/>
        </w:rPr>
        <w:t xml:space="preserve">είτε σε συστήματα παρακολούθησης. Δεν έγινε τίποτα από όλα αυτά. </w:t>
      </w:r>
    </w:p>
    <w:p w14:paraId="31B167FC"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Η έκθεση του ΔΝΤ –δεν την έχω τώρα μαζί μου, αλλά κάποια στιγμή θα την καταθέσουμε στη Βουλή και νομίζω ότι την έχουν διαβάσει όλοι, όπως και άλλες δυο που συζητήσαμε με τον κ. Στουρνάρα- εί</w:t>
      </w:r>
      <w:r>
        <w:rPr>
          <w:rFonts w:eastAsia="Times New Roman" w:cs="Times New Roman"/>
          <w:szCs w:val="24"/>
        </w:rPr>
        <w:t>ναι σαφής: Προϋπολογίζεται έξοδο διαχείρισης και ενσωμάτωσης των μεταναστών στην Ευρώπη τεράστιο επί του ποσοστού του ΑΕΠ σε κάθε χώρα, το οποίο προϋπολογίστηκε τον Δεκέμβρη για το 2016. Για την Ελλάδα ήταν το ποσοστό του ΑΕΠ, το οποίο έφερνε ένα ισοδύναμο</w:t>
      </w:r>
      <w:r>
        <w:rPr>
          <w:rFonts w:eastAsia="Times New Roman" w:cs="Times New Roman"/>
          <w:szCs w:val="24"/>
        </w:rPr>
        <w:t xml:space="preserve"> σε ευρώ γύρω στα 650 εκατομμύρια για το 2016. Για τη Γερμανία ήταν 10,5 δισεκατομμύρια ευρώ το πλήρες κόστος της ενσωμάτωσης. </w:t>
      </w:r>
    </w:p>
    <w:p w14:paraId="31B167FD"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Είναι μια πολύ μεγάλη ανάλυση του ΔΝΤ και για τα μακροοικονομικά της μετανάστευσης και για το πώς οι μετανάστες ενσωματώνονται κ</w:t>
      </w:r>
      <w:r>
        <w:rPr>
          <w:rFonts w:eastAsia="Times New Roman" w:cs="Times New Roman"/>
          <w:szCs w:val="24"/>
        </w:rPr>
        <w:t>αι επηρεάζουν τα μακροοικονομικά</w:t>
      </w:r>
      <w:r>
        <w:rPr>
          <w:rFonts w:eastAsia="Times New Roman" w:cs="Times New Roman"/>
          <w:szCs w:val="24"/>
        </w:rPr>
        <w:t>,</w:t>
      </w:r>
      <w:r>
        <w:rPr>
          <w:rFonts w:eastAsia="Times New Roman" w:cs="Times New Roman"/>
          <w:szCs w:val="24"/>
        </w:rPr>
        <w:t xml:space="preserve"> και όχι μόνο</w:t>
      </w:r>
      <w:r>
        <w:rPr>
          <w:rFonts w:eastAsia="Times New Roman" w:cs="Times New Roman"/>
          <w:szCs w:val="24"/>
        </w:rPr>
        <w:t>,</w:t>
      </w:r>
      <w:r>
        <w:rPr>
          <w:rFonts w:eastAsia="Times New Roman" w:cs="Times New Roman"/>
          <w:szCs w:val="24"/>
        </w:rPr>
        <w:t xml:space="preserve"> της οικονομίας. Δηλαδή λέει η συγκεκριμένη μελέτη ότι επηρεάζονται άμεσα και το χρέος προς ΑΕΠ αυξάνεται. Αυτή είναι η μελέτη και είναι πλήρως τεκμηριωμένη.</w:t>
      </w:r>
    </w:p>
    <w:p w14:paraId="31B167FE"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 xml:space="preserve">Λέει, επίσης, ότι οι μισθοί πέφτουν, διότι οι νέοι </w:t>
      </w:r>
      <w:r>
        <w:rPr>
          <w:rFonts w:eastAsia="Times New Roman" w:cs="Times New Roman"/>
          <w:szCs w:val="24"/>
        </w:rPr>
        <w:t>εργαζόμενοι που μπαίνουν στις χώρες της Ευρωπαϊκής Ένωσης ρίχνουν τους μισθούς προς τα κάτω. Άρα τραβάμε τους μισθούς προς τα κάτω, άρα πέφτει το ΑΕΠ πρακτικά και ο παραγόμενος πλούτος και το χρήμα προς σπατάλη με το χρέος, αυτό το κλάσμα μεγαλώνει. Άρα βγ</w:t>
      </w:r>
      <w:r>
        <w:rPr>
          <w:rFonts w:eastAsia="Times New Roman" w:cs="Times New Roman"/>
          <w:szCs w:val="24"/>
        </w:rPr>
        <w:t>αίνει και το συμπέρασμα που είπα πριν, ότι μεγαλώνει το χρέος προς ΑΕΠ.</w:t>
      </w:r>
    </w:p>
    <w:p w14:paraId="31B167FF"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Συγχρόνως λέει ότι δεν έχουν προϋπολογιστεί τα χρήματα. Άρα φανταστείτε μια Γερμανία που δεν έχει προϋπολογίσει, κατά το ΔΝΤ, 10,5 δισεκατομμύρια και, κατά τους Γερμανούς οικονομολόγου</w:t>
      </w:r>
      <w:r>
        <w:rPr>
          <w:rFonts w:eastAsia="Times New Roman" w:cs="Times New Roman"/>
          <w:szCs w:val="24"/>
        </w:rPr>
        <w:t xml:space="preserve">ς, 16 δισεκατομμύρια για το 2015. Δεν τα έχει προϋπολογίσει από κάπου. Άρα πώς θα πάρει αποφάσεις διαχείρισης της κρίσης μέσα στη χώρα της; </w:t>
      </w:r>
    </w:p>
    <w:p w14:paraId="31B16800"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Καταλαβαίνω την προσπάθεια της πολιτικής αντιπαράθεσης. Δεν καταλαβαίνω γιατί σε ένα τόσο σημαντικό και σοβαρό ζήτη</w:t>
      </w:r>
      <w:r>
        <w:rPr>
          <w:rFonts w:eastAsia="Times New Roman" w:cs="Times New Roman"/>
          <w:szCs w:val="24"/>
        </w:rPr>
        <w:t xml:space="preserve">μα χρειάζεται να διαφωνήσουμε και να πει μια παράταξη </w:t>
      </w:r>
      <w:r>
        <w:rPr>
          <w:rFonts w:eastAsia="Times New Roman" w:cs="Times New Roman"/>
          <w:szCs w:val="24"/>
        </w:rPr>
        <w:t>«</w:t>
      </w:r>
      <w:r>
        <w:rPr>
          <w:rFonts w:eastAsia="Times New Roman" w:cs="Times New Roman"/>
          <w:szCs w:val="24"/>
        </w:rPr>
        <w:t>όχι</w:t>
      </w:r>
      <w:r>
        <w:rPr>
          <w:rFonts w:eastAsia="Times New Roman" w:cs="Times New Roman"/>
          <w:szCs w:val="24"/>
        </w:rPr>
        <w:t>»</w:t>
      </w:r>
      <w:r>
        <w:rPr>
          <w:rFonts w:eastAsia="Times New Roman" w:cs="Times New Roman"/>
          <w:szCs w:val="24"/>
        </w:rPr>
        <w:t xml:space="preserve">. Ειλικρινά δεν κατανοώ το «όχι». Το «όχι» τι φέρνει; Ας κάνουμε μια υπόθεση εργασίας: Ας πούμε ότι σήμερα όλοι εμείς εδώ λέμε «όχι». Λέμε: Έχετε δίκιο, </w:t>
      </w:r>
      <w:r>
        <w:rPr>
          <w:rFonts w:eastAsia="Times New Roman" w:cs="Times New Roman"/>
          <w:szCs w:val="24"/>
        </w:rPr>
        <w:t>«</w:t>
      </w:r>
      <w:r>
        <w:rPr>
          <w:rFonts w:eastAsia="Times New Roman" w:cs="Times New Roman"/>
          <w:szCs w:val="24"/>
        </w:rPr>
        <w:t>όχι</w:t>
      </w:r>
      <w:r>
        <w:rPr>
          <w:rFonts w:eastAsia="Times New Roman" w:cs="Times New Roman"/>
          <w:szCs w:val="24"/>
        </w:rPr>
        <w:t>»</w:t>
      </w:r>
      <w:r>
        <w:rPr>
          <w:rFonts w:eastAsia="Times New Roman" w:cs="Times New Roman"/>
          <w:szCs w:val="24"/>
        </w:rPr>
        <w:t xml:space="preserve">. Το κλείνουμε, δεν περνά το νομοσχέδιο και αύριο το πρωί τι κάνουμε; </w:t>
      </w:r>
    </w:p>
    <w:p w14:paraId="31B16801"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Έχει αναρωτηθεί η Αντιπολίτευση αύριο το πρωί τι κάνουμε; Εμείς έχουμε αναρωτηθεί, ως Συμπολίτευση και ως Ανεξάρτητοι Έλληνες, και είμαστε σε συνεχή επικοινωνία με τον ΣΥΡΙΖΑ και με όλα</w:t>
      </w:r>
      <w:r>
        <w:rPr>
          <w:rFonts w:eastAsia="Times New Roman" w:cs="Times New Roman"/>
          <w:szCs w:val="24"/>
        </w:rPr>
        <w:t xml:space="preserve"> τα στελέχη. Τι κάνουμε; Να το φτιάξουμε όσο καλύτερο γίνεται, αλλά η επόμενη μέρα είναι χαοτική, είμαστε εκτός συμφωνίας. Είμαστε αυτός που δεν έχει τη συμφωνία, που δεν έχει τρόπο να μεταφέρει, να στεγάσει, να σιτίσει, να διαχειριστεί με </w:t>
      </w:r>
      <w:proofErr w:type="spellStart"/>
      <w:r>
        <w:rPr>
          <w:rFonts w:eastAsia="Times New Roman" w:cs="Times New Roman"/>
          <w:szCs w:val="24"/>
        </w:rPr>
        <w:t>καμ</w:t>
      </w:r>
      <w:r>
        <w:rPr>
          <w:rFonts w:eastAsia="Times New Roman" w:cs="Times New Roman"/>
          <w:szCs w:val="24"/>
        </w:rPr>
        <w:t>μ</w:t>
      </w:r>
      <w:r>
        <w:rPr>
          <w:rFonts w:eastAsia="Times New Roman" w:cs="Times New Roman"/>
          <w:szCs w:val="24"/>
        </w:rPr>
        <w:t>ία</w:t>
      </w:r>
      <w:proofErr w:type="spellEnd"/>
      <w:r>
        <w:rPr>
          <w:rFonts w:eastAsia="Times New Roman" w:cs="Times New Roman"/>
          <w:szCs w:val="24"/>
        </w:rPr>
        <w:t xml:space="preserve"> δομή, με </w:t>
      </w:r>
      <w:r>
        <w:rPr>
          <w:rFonts w:eastAsia="Times New Roman" w:cs="Times New Roman"/>
          <w:szCs w:val="24"/>
        </w:rPr>
        <w:t>κανέναν τρόπο</w:t>
      </w:r>
      <w:r>
        <w:rPr>
          <w:rFonts w:eastAsia="Times New Roman" w:cs="Times New Roman"/>
          <w:szCs w:val="24"/>
        </w:rPr>
        <w:t>,</w:t>
      </w:r>
      <w:r>
        <w:rPr>
          <w:rFonts w:eastAsia="Times New Roman" w:cs="Times New Roman"/>
          <w:szCs w:val="24"/>
        </w:rPr>
        <w:t xml:space="preserve"> νομικά ψηφισμένο</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καμμία</w:t>
      </w:r>
      <w:proofErr w:type="spellEnd"/>
      <w:r>
        <w:rPr>
          <w:rFonts w:eastAsia="Times New Roman" w:cs="Times New Roman"/>
          <w:szCs w:val="24"/>
        </w:rPr>
        <w:t xml:space="preserve"> προσφυγική κρίση. Έχουμε ανθρώπους μέσα στη χώρα μας, θα αρχίσουν να έρχονται κι άλλοι ή να φεύγουν, δεν ξέρουμε τι θα γίνει αύριο. Δηλαδή, προτιμά η Αντιπολίτευση σήμερα για μικροκομματικούς, για μικροπολιτικούς λόγ</w:t>
      </w:r>
      <w:r>
        <w:rPr>
          <w:rFonts w:eastAsia="Times New Roman" w:cs="Times New Roman"/>
          <w:szCs w:val="24"/>
        </w:rPr>
        <w:t xml:space="preserve">ους να πει ένα «όχι» στείρο, ανεύθυνο και να φέρει τη χώρα πιθανόν –ας μη γίνω και εγώ κινδυνολόγος- σε ένα εμφανές </w:t>
      </w:r>
      <w:r>
        <w:rPr>
          <w:rFonts w:eastAsia="Times New Roman" w:cs="Times New Roman"/>
          <w:szCs w:val="24"/>
        </w:rPr>
        <w:lastRenderedPageBreak/>
        <w:t>χάος, γιατί βλέπουμε ότι η σύμμαχος στο ΝΑΤΟ Τουρκία είναι τελείως αναξιόπιστη και ανά πάσα στιγμή μπορεί να βρει άλλη δίοδο</w:t>
      </w:r>
      <w:r>
        <w:rPr>
          <w:rFonts w:eastAsia="Times New Roman" w:cs="Times New Roman"/>
          <w:szCs w:val="24"/>
        </w:rPr>
        <w:t>,</w:t>
      </w:r>
      <w:r>
        <w:rPr>
          <w:rFonts w:eastAsia="Times New Roman" w:cs="Times New Roman"/>
          <w:szCs w:val="24"/>
        </w:rPr>
        <w:t xml:space="preserve"> για να φέρει τ</w:t>
      </w:r>
      <w:r>
        <w:rPr>
          <w:rFonts w:eastAsia="Times New Roman" w:cs="Times New Roman"/>
          <w:szCs w:val="24"/>
        </w:rPr>
        <w:t xml:space="preserve">ους μετανάστες στην Ελλάδα; </w:t>
      </w:r>
    </w:p>
    <w:p w14:paraId="31B16802"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Εδώ, λοιπόν, θα πρέπει να συνεργαστούμε και θα έπρεπε κάθε μέρα να φωνάζετε τον κ. </w:t>
      </w:r>
      <w:proofErr w:type="spellStart"/>
      <w:r>
        <w:rPr>
          <w:rFonts w:eastAsia="Times New Roman" w:cs="Times New Roman"/>
          <w:szCs w:val="24"/>
        </w:rPr>
        <w:t>Μουζάλα</w:t>
      </w:r>
      <w:proofErr w:type="spellEnd"/>
      <w:r>
        <w:rPr>
          <w:rFonts w:eastAsia="Times New Roman" w:cs="Times New Roman"/>
          <w:szCs w:val="24"/>
        </w:rPr>
        <w:t>, τον κ. Καμμένο, τον κ. Βίτσα και να τους λέτε «ελάτε εδώ, σαν κοινοβουλευτικό έλεγχο εμείς, εφόσον σας στηρίξαμε, θα σας διαλύσουμε στη</w:t>
      </w:r>
      <w:r>
        <w:rPr>
          <w:rFonts w:eastAsia="Times New Roman" w:cs="Times New Roman"/>
          <w:szCs w:val="24"/>
        </w:rPr>
        <w:t>ν αντιπολίτευση, κάντε το σωστά, φτιάξτε το καλύτερα». Όλα αυτά, όμως, πάνω στην υλοποίηση, όχι να μην έχουμε υλοποίηση και σχέδιο.</w:t>
      </w:r>
    </w:p>
    <w:p w14:paraId="31B16803"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Δεύτερον, όταν έχεις διαχείριση κρίσεων, στο σχολείο μ</w:t>
      </w:r>
      <w:r>
        <w:rPr>
          <w:rFonts w:eastAsia="Times New Roman" w:cs="Times New Roman"/>
          <w:szCs w:val="24"/>
        </w:rPr>
        <w:t>ά</w:t>
      </w:r>
      <w:r>
        <w:rPr>
          <w:rFonts w:eastAsia="Times New Roman" w:cs="Times New Roman"/>
          <w:szCs w:val="24"/>
        </w:rPr>
        <w:t>ς λένε πολύ βασικά πράγματα, ότι δηλαδή κάνεις και εκτελείς το σχέδιό</w:t>
      </w:r>
      <w:r>
        <w:rPr>
          <w:rFonts w:eastAsia="Times New Roman" w:cs="Times New Roman"/>
          <w:szCs w:val="24"/>
        </w:rPr>
        <w:t xml:space="preserve"> σου. Δεν ψάχνεις να βρεις λύση εν μέσω της κρίσης, διότι το πιο πιθανό είναι να κάνεις λάθος και να μην έχεις σωστό αποτέλεσμα. Άρα πρέπει να έχουμε ένα σχέδιο</w:t>
      </w:r>
      <w:r>
        <w:rPr>
          <w:rFonts w:eastAsia="Times New Roman" w:cs="Times New Roman"/>
          <w:szCs w:val="24"/>
        </w:rPr>
        <w:t>,</w:t>
      </w:r>
      <w:r>
        <w:rPr>
          <w:rFonts w:eastAsia="Times New Roman" w:cs="Times New Roman"/>
          <w:szCs w:val="24"/>
        </w:rPr>
        <w:t xml:space="preserve"> για να διαχειριστούμε την κρίση. Αυτό είναι το καλύτερο που υπάρχει αυτή τη στιγμή στο τραπέζι</w:t>
      </w:r>
      <w:r>
        <w:rPr>
          <w:rFonts w:eastAsia="Times New Roman" w:cs="Times New Roman"/>
          <w:szCs w:val="24"/>
        </w:rPr>
        <w:t xml:space="preserve">, θα παρακαλούσα να </w:t>
      </w:r>
      <w:r>
        <w:rPr>
          <w:rFonts w:eastAsia="Times New Roman" w:cs="Times New Roman"/>
          <w:szCs w:val="24"/>
        </w:rPr>
        <w:lastRenderedPageBreak/>
        <w:t>ψηφιστεί και είμαστε εδώ</w:t>
      </w:r>
      <w:r>
        <w:rPr>
          <w:rFonts w:eastAsia="Times New Roman" w:cs="Times New Roman"/>
          <w:szCs w:val="24"/>
        </w:rPr>
        <w:t>,</w:t>
      </w:r>
      <w:r>
        <w:rPr>
          <w:rFonts w:eastAsia="Times New Roman" w:cs="Times New Roman"/>
          <w:szCs w:val="24"/>
        </w:rPr>
        <w:t xml:space="preserve"> για να δεχθούμε τον έλεγχο και να το κάνουμε καλύτερο, αλλά έχουμε πάρα πολλούς αστάθμητους παράγοντες.</w:t>
      </w:r>
    </w:p>
    <w:p w14:paraId="31B16804"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Έχω να ασκήσω κριτική στην προηγούμενη </w:t>
      </w:r>
      <w:r>
        <w:rPr>
          <w:rFonts w:eastAsia="Times New Roman" w:cs="Times New Roman"/>
          <w:szCs w:val="24"/>
        </w:rPr>
        <w:t>κ</w:t>
      </w:r>
      <w:r>
        <w:rPr>
          <w:rFonts w:eastAsia="Times New Roman" w:cs="Times New Roman"/>
          <w:szCs w:val="24"/>
        </w:rPr>
        <w:t>υβέρνηση και στους φίλους μου της Νέας Δημοκρατίας. Ο αξιότιμος κ.</w:t>
      </w:r>
      <w:r>
        <w:rPr>
          <w:rFonts w:eastAsia="Times New Roman" w:cs="Times New Roman"/>
          <w:szCs w:val="24"/>
        </w:rPr>
        <w:t xml:space="preserve"> </w:t>
      </w:r>
      <w:proofErr w:type="spellStart"/>
      <w:r>
        <w:rPr>
          <w:rFonts w:eastAsia="Times New Roman" w:cs="Times New Roman"/>
          <w:szCs w:val="24"/>
        </w:rPr>
        <w:t>Δένδιας</w:t>
      </w:r>
      <w:proofErr w:type="spellEnd"/>
      <w:r>
        <w:rPr>
          <w:rFonts w:eastAsia="Times New Roman" w:cs="Times New Roman"/>
          <w:szCs w:val="24"/>
        </w:rPr>
        <w:t xml:space="preserve"> σε μία ερώτηση της Υπουργού Τουρισμού τώρα, της κ. Κουντουρά, το 2013 –δεν θα το διαβάσω στην </w:t>
      </w:r>
      <w:r>
        <w:rPr>
          <w:rFonts w:eastAsia="Times New Roman" w:cs="Times New Roman"/>
          <w:szCs w:val="24"/>
          <w:lang w:val="en-US"/>
        </w:rPr>
        <w:t>A</w:t>
      </w:r>
      <w:proofErr w:type="spellStart"/>
      <w:r>
        <w:rPr>
          <w:rFonts w:eastAsia="Times New Roman" w:cs="Times New Roman"/>
          <w:szCs w:val="24"/>
        </w:rPr>
        <w:t>ίθουσα</w:t>
      </w:r>
      <w:proofErr w:type="spellEnd"/>
      <w:r>
        <w:rPr>
          <w:rFonts w:eastAsia="Times New Roman" w:cs="Times New Roman"/>
          <w:szCs w:val="24"/>
        </w:rPr>
        <w:t>, θα το καταθέσω στα Πρακτικά- για τις μεταναστευτικές ροές στην Ελλάδα, αν υπάρχει καταγραφή κ.λπ., έχει φέρει στοιχεία της αστυνομίας –πολύ σωστ</w:t>
      </w:r>
      <w:r>
        <w:rPr>
          <w:rFonts w:eastAsia="Times New Roman" w:cs="Times New Roman"/>
          <w:szCs w:val="24"/>
        </w:rPr>
        <w:t>ά στοιχεία για τις συλλήψεις και την καταγραφή των αλλοδαπών-</w:t>
      </w:r>
      <w:r>
        <w:rPr>
          <w:rFonts w:eastAsia="Times New Roman" w:cs="Times New Roman"/>
          <w:szCs w:val="24"/>
        </w:rPr>
        <w:t xml:space="preserve">, </w:t>
      </w:r>
      <w:r>
        <w:rPr>
          <w:rFonts w:eastAsia="Times New Roman" w:cs="Times New Roman"/>
          <w:szCs w:val="24"/>
        </w:rPr>
        <w:t>αλλά ο κ. Αθανασίου</w:t>
      </w:r>
      <w:r>
        <w:rPr>
          <w:rFonts w:eastAsia="Times New Roman" w:cs="Times New Roman"/>
          <w:szCs w:val="24"/>
        </w:rPr>
        <w:t>,</w:t>
      </w:r>
      <w:r>
        <w:rPr>
          <w:rFonts w:eastAsia="Times New Roman" w:cs="Times New Roman"/>
          <w:szCs w:val="24"/>
        </w:rPr>
        <w:t xml:space="preserve"> ο καθ’ ύλην αρμόδιος Υπουργός</w:t>
      </w:r>
      <w:r>
        <w:rPr>
          <w:rFonts w:eastAsia="Times New Roman" w:cs="Times New Roman"/>
          <w:szCs w:val="24"/>
        </w:rPr>
        <w:t>,</w:t>
      </w:r>
      <w:r>
        <w:rPr>
          <w:rFonts w:eastAsia="Times New Roman" w:cs="Times New Roman"/>
          <w:szCs w:val="24"/>
        </w:rPr>
        <w:t xml:space="preserve"> απαντά: </w:t>
      </w:r>
    </w:p>
    <w:p w14:paraId="31B16805"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«Τα αποτελέσματα της απογραφής του 2001, τα οποία, προφανώς, δεν ανταποκρίνονται στην πραγματικότητα»</w:t>
      </w:r>
      <w:r>
        <w:rPr>
          <w:rFonts w:eastAsia="Times New Roman" w:cs="Times New Roman"/>
          <w:szCs w:val="24"/>
        </w:rPr>
        <w:t>,</w:t>
      </w:r>
      <w:r>
        <w:rPr>
          <w:rFonts w:eastAsia="Times New Roman" w:cs="Times New Roman"/>
          <w:szCs w:val="24"/>
        </w:rPr>
        <w:t xml:space="preserve"> δεν ξέρω γιατί, θα μας το </w:t>
      </w:r>
      <w:r>
        <w:rPr>
          <w:rFonts w:eastAsia="Times New Roman" w:cs="Times New Roman"/>
          <w:szCs w:val="24"/>
        </w:rPr>
        <w:t>εξηγήσει</w:t>
      </w:r>
      <w:r>
        <w:rPr>
          <w:rFonts w:eastAsia="Times New Roman" w:cs="Times New Roman"/>
          <w:szCs w:val="24"/>
        </w:rPr>
        <w:t>,</w:t>
      </w:r>
      <w:r>
        <w:rPr>
          <w:rFonts w:eastAsia="Times New Roman" w:cs="Times New Roman"/>
          <w:szCs w:val="24"/>
        </w:rPr>
        <w:t xml:space="preserve"> «επειδή δεν υπάρχει σχετικός έγκυρος τρόπος να υπολογιστεί ο πληθυσμός των παρανόμω</w:t>
      </w:r>
      <w:r>
        <w:rPr>
          <w:rFonts w:eastAsia="Times New Roman" w:cs="Times New Roman"/>
          <w:szCs w:val="24"/>
        </w:rPr>
        <w:t>ς</w:t>
      </w:r>
      <w:r>
        <w:rPr>
          <w:rFonts w:eastAsia="Times New Roman" w:cs="Times New Roman"/>
          <w:szCs w:val="24"/>
        </w:rPr>
        <w:t xml:space="preserve"> διαμενόντων στην Ελλάδα αλλοδαπών, ο κ. Συρίγος ανέφερε ότι το μόνο διαθέσιμο στοιχείο, πέραν αμφισβητήσεως, είναι ο αριθμός των παρανόμω</w:t>
      </w:r>
      <w:r>
        <w:rPr>
          <w:rFonts w:eastAsia="Times New Roman" w:cs="Times New Roman"/>
          <w:szCs w:val="24"/>
        </w:rPr>
        <w:t>ς</w:t>
      </w:r>
      <w:r>
        <w:rPr>
          <w:rFonts w:eastAsia="Times New Roman" w:cs="Times New Roman"/>
          <w:szCs w:val="24"/>
        </w:rPr>
        <w:t xml:space="preserve"> εισελθόντων αλλοδαπών </w:t>
      </w:r>
      <w:r>
        <w:rPr>
          <w:rFonts w:eastAsia="Times New Roman" w:cs="Times New Roman"/>
          <w:szCs w:val="24"/>
        </w:rPr>
        <w:lastRenderedPageBreak/>
        <w:t>που συνελήφθησαν από την Ελληνική Αστυνομία και το Λιμενικό Σώμα, μετά το 2008 έως και σήμερα.»</w:t>
      </w:r>
      <w:r>
        <w:rPr>
          <w:rFonts w:eastAsia="Times New Roman" w:cs="Times New Roman"/>
          <w:szCs w:val="24"/>
        </w:rPr>
        <w:t>.</w:t>
      </w:r>
      <w:r>
        <w:rPr>
          <w:rFonts w:eastAsia="Times New Roman" w:cs="Times New Roman"/>
          <w:szCs w:val="24"/>
        </w:rPr>
        <w:t xml:space="preserve"> Η απάντηση είναι από τον Φεβρουάριο του 2013.</w:t>
      </w:r>
    </w:p>
    <w:p w14:paraId="31B16806" w14:textId="77777777" w:rsidR="00643513" w:rsidRDefault="00AD6DE5">
      <w:pPr>
        <w:spacing w:line="600" w:lineRule="auto"/>
        <w:ind w:firstLine="720"/>
        <w:jc w:val="both"/>
        <w:rPr>
          <w:rFonts w:eastAsia="Times New Roman" w:cs="Times New Roman"/>
          <w:szCs w:val="24"/>
        </w:rPr>
      </w:pPr>
      <w:r>
        <w:rPr>
          <w:rFonts w:eastAsia="Times New Roman" w:cs="Times New Roman"/>
        </w:rPr>
        <w:t xml:space="preserve">(Στο σημείο αυτό ο Βουλευτής κ. Δημήτριος Καμμένος καταθέτει για τα Πρακτικά τα προαναφερθέντα έγγραφα, τα οποία </w:t>
      </w:r>
      <w:r>
        <w:rPr>
          <w:rFonts w:eastAsia="Times New Roman" w:cs="Times New Roman"/>
        </w:rPr>
        <w:t>βρίσκονται στο αρχείο του Τμήματος Γραμματείας της Διεύθυνσης Στενογραφίας και Πρακτικών της Βουλής)</w:t>
      </w:r>
    </w:p>
    <w:p w14:paraId="31B16807"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Σύμφωνα με τα υπάρχοντα στοιχεία, όπως αυτά είναι αναρτημένα στην ιστοσελίδα της Ελληνικής Αστυνομίας, ο αριθμός των συλληφθέντων αλλοδαπών από 2008 έως 20</w:t>
      </w:r>
      <w:r>
        <w:rPr>
          <w:rFonts w:eastAsia="Times New Roman" w:cs="Times New Roman"/>
          <w:szCs w:val="24"/>
        </w:rPr>
        <w:t xml:space="preserve">12 είναι </w:t>
      </w:r>
      <w:r>
        <w:rPr>
          <w:rFonts w:eastAsia="Times New Roman" w:cs="Times New Roman"/>
          <w:szCs w:val="24"/>
        </w:rPr>
        <w:t>πεντακόσιες εβδομήντα επτά χιλιάδες εννιακόσια</w:t>
      </w:r>
      <w:r>
        <w:rPr>
          <w:rFonts w:eastAsia="Times New Roman" w:cs="Times New Roman"/>
          <w:szCs w:val="24"/>
        </w:rPr>
        <w:t xml:space="preserve"> άτομα. </w:t>
      </w:r>
    </w:p>
    <w:p w14:paraId="31B16808"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Βγαίνουμε από το κουτί της αντιπαράθεσης και έχουμε συλλάβει –και καλώς έκανε η Νέα Δημοκρατία- </w:t>
      </w:r>
      <w:r>
        <w:rPr>
          <w:rFonts w:eastAsia="Times New Roman" w:cs="Times New Roman"/>
          <w:szCs w:val="24"/>
        </w:rPr>
        <w:t>πεντακόσιες εβδομήντα επτά χιλιάδες</w:t>
      </w:r>
      <w:r w:rsidDel="00A35EA6">
        <w:rPr>
          <w:rFonts w:eastAsia="Times New Roman" w:cs="Times New Roman"/>
          <w:szCs w:val="24"/>
        </w:rPr>
        <w:t xml:space="preserve"> </w:t>
      </w:r>
      <w:r>
        <w:rPr>
          <w:rFonts w:eastAsia="Times New Roman" w:cs="Times New Roman"/>
          <w:szCs w:val="24"/>
        </w:rPr>
        <w:t xml:space="preserve">άτομα. Ποιοι ήταν αυτοί; Πώς μπήκαν μέσα τότε; Τι έκανε; Πώς ήλεγξε </w:t>
      </w:r>
      <w:r>
        <w:rPr>
          <w:rFonts w:eastAsia="Times New Roman" w:cs="Times New Roman"/>
          <w:szCs w:val="24"/>
        </w:rPr>
        <w:lastRenderedPageBreak/>
        <w:t xml:space="preserve">τα στοιχεία; Πώς ήλεγξε τις εισόδους; Πεντακόσιες εβδομήντα επτά </w:t>
      </w:r>
      <w:r>
        <w:rPr>
          <w:rFonts w:eastAsia="Times New Roman" w:cs="Times New Roman"/>
          <w:szCs w:val="24"/>
        </w:rPr>
        <w:t>χιλιάδες</w:t>
      </w:r>
      <w:r>
        <w:rPr>
          <w:rFonts w:eastAsia="Times New Roman" w:cs="Times New Roman"/>
          <w:szCs w:val="24"/>
        </w:rPr>
        <w:t xml:space="preserve"> συλληφθέντες! Θα σας πω τα νούμερα της ΕΛΣΤΑΤ, έχω όλα τα νούμερα. </w:t>
      </w:r>
    </w:p>
    <w:p w14:paraId="31B16809"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Κατηγορήθηκε τότε ο κ. </w:t>
      </w:r>
      <w:proofErr w:type="spellStart"/>
      <w:r>
        <w:rPr>
          <w:rFonts w:eastAsia="Times New Roman" w:cs="Times New Roman"/>
          <w:szCs w:val="24"/>
        </w:rPr>
        <w:t>Δένδιας</w:t>
      </w:r>
      <w:proofErr w:type="spellEnd"/>
      <w:r>
        <w:rPr>
          <w:rFonts w:eastAsia="Times New Roman" w:cs="Times New Roman"/>
          <w:szCs w:val="24"/>
        </w:rPr>
        <w:t xml:space="preserve"> ότι είχε ανοιχτ</w:t>
      </w:r>
      <w:r>
        <w:rPr>
          <w:rFonts w:eastAsia="Times New Roman" w:cs="Times New Roman"/>
          <w:szCs w:val="24"/>
        </w:rPr>
        <w:t>ά σύνορα; Όχι. Καλώς έκανε τη δουλειά του και συνέλαβε, κακώς, όμως, ο κ. Αθανασίου, παραδέχεται ότι δεν υπάρχει τρόπος υπολογισμού. Άρα τότε έπρεπε να πούμε π</w:t>
      </w:r>
      <w:r>
        <w:rPr>
          <w:rFonts w:eastAsia="Times New Roman" w:cs="Times New Roman"/>
          <w:szCs w:val="24"/>
        </w:rPr>
        <w:t>ω</w:t>
      </w:r>
      <w:r>
        <w:rPr>
          <w:rFonts w:eastAsia="Times New Roman" w:cs="Times New Roman"/>
          <w:szCs w:val="24"/>
        </w:rPr>
        <w:t>ς υπήρχαν ανοιχτά σύνορα και μπάχαλο</w:t>
      </w:r>
      <w:r>
        <w:rPr>
          <w:rFonts w:eastAsia="Times New Roman" w:cs="Times New Roman"/>
          <w:szCs w:val="24"/>
        </w:rPr>
        <w:t>,</w:t>
      </w:r>
      <w:r>
        <w:rPr>
          <w:rFonts w:eastAsia="Times New Roman" w:cs="Times New Roman"/>
          <w:szCs w:val="24"/>
        </w:rPr>
        <w:t xml:space="preserve"> γιατί δεν ξέραμε ποιος είναι και πού και ποιας εθνικότητας</w:t>
      </w:r>
      <w:r>
        <w:rPr>
          <w:rFonts w:eastAsia="Times New Roman" w:cs="Times New Roman"/>
          <w:szCs w:val="24"/>
        </w:rPr>
        <w:t>; Όχι.</w:t>
      </w:r>
    </w:p>
    <w:p w14:paraId="31B1680A" w14:textId="77777777" w:rsidR="00643513" w:rsidRDefault="00AD6DE5">
      <w:pPr>
        <w:spacing w:line="600" w:lineRule="auto"/>
        <w:ind w:firstLine="720"/>
        <w:jc w:val="both"/>
        <w:rPr>
          <w:rFonts w:eastAsia="Times New Roman" w:cs="Times New Roman"/>
        </w:rPr>
      </w:pPr>
      <w:r>
        <w:rPr>
          <w:rFonts w:eastAsia="Times New Roman" w:cs="Times New Roman"/>
          <w:szCs w:val="24"/>
        </w:rPr>
        <w:t>Καταθέτω την έκθεση ΕΛΣΤΑΤ</w:t>
      </w:r>
      <w:r>
        <w:rPr>
          <w:rFonts w:eastAsia="Times New Roman" w:cs="Times New Roman"/>
          <w:szCs w:val="24"/>
        </w:rPr>
        <w:t>,</w:t>
      </w:r>
      <w:r>
        <w:rPr>
          <w:rFonts w:eastAsia="Times New Roman" w:cs="Times New Roman"/>
          <w:szCs w:val="24"/>
        </w:rPr>
        <w:t xml:space="preserve"> που, κατά τον κ. Αθανασίου, δεν είναι σωστή. Το 2001 οι καταγεγραμμένοι αλλοδαποί στην Ελλάδα είναι </w:t>
      </w:r>
      <w:r>
        <w:rPr>
          <w:rFonts w:eastAsia="Times New Roman" w:cs="Times New Roman"/>
          <w:szCs w:val="24"/>
        </w:rPr>
        <w:t>επτακόσιες ενενήντα τρεις χιλιάδες ενενήντα τρεις.</w:t>
      </w:r>
      <w:r>
        <w:rPr>
          <w:rFonts w:eastAsia="Times New Roman" w:cs="Times New Roman"/>
          <w:szCs w:val="24"/>
        </w:rPr>
        <w:t xml:space="preserve"> Είναι σημαντικό να τα έχουμε αυτά τα στοιχεία.</w:t>
      </w:r>
      <w:r>
        <w:rPr>
          <w:rFonts w:eastAsia="Times New Roman" w:cs="Times New Roman"/>
        </w:rPr>
        <w:t xml:space="preserve"> </w:t>
      </w:r>
    </w:p>
    <w:p w14:paraId="31B1680B" w14:textId="77777777" w:rsidR="00643513" w:rsidRDefault="00AD6DE5">
      <w:pPr>
        <w:spacing w:line="600" w:lineRule="auto"/>
        <w:ind w:firstLine="720"/>
        <w:jc w:val="both"/>
        <w:rPr>
          <w:rFonts w:eastAsia="Times New Roman" w:cs="Times New Roman"/>
          <w:szCs w:val="24"/>
        </w:rPr>
      </w:pPr>
      <w:r>
        <w:rPr>
          <w:rFonts w:eastAsia="Times New Roman" w:cs="Times New Roman"/>
        </w:rPr>
        <w:lastRenderedPageBreak/>
        <w:t>(Στο σημείο αυτό ο Βου</w:t>
      </w:r>
      <w:r>
        <w:rPr>
          <w:rFonts w:eastAsia="Times New Roman" w:cs="Times New Roman"/>
        </w:rPr>
        <w:t>λευτής κ. Δημήτριος Καμμένος καταθέτει για τα Πρακτικά τους προαναφερθέντες πίνακες, οι οποίοι βρίσκονται στο αρχείο του Τμήματος Γραμματείας της Διεύθυνσης Στενογραφίας και Πρακτικών της Βουλής)</w:t>
      </w:r>
    </w:p>
    <w:p w14:paraId="31B1680C"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Πάμε τώρα στην καταγραφή των αλλοδαπών στην Ελλάδα το 2011. </w:t>
      </w:r>
      <w:r>
        <w:rPr>
          <w:rFonts w:eastAsia="Times New Roman" w:cs="Times New Roman"/>
          <w:szCs w:val="24"/>
        </w:rPr>
        <w:t>Όλα αυτά είναι στοιχεία της απογραφής επίσημα: Ένα εκατομμύριο διακόσιες οκτώ χιλιάδες τριακόσι</w:t>
      </w:r>
      <w:r>
        <w:rPr>
          <w:rFonts w:eastAsia="Times New Roman" w:cs="Times New Roman"/>
          <w:szCs w:val="24"/>
        </w:rPr>
        <w:t>οι</w:t>
      </w:r>
      <w:r>
        <w:rPr>
          <w:rFonts w:eastAsia="Times New Roman" w:cs="Times New Roman"/>
          <w:szCs w:val="24"/>
        </w:rPr>
        <w:t xml:space="preserve"> σαράντα. Είναι ανοιχτά σύνορα η Ελλάδα τότε; Να σας κατηγορήσουμε για ανοιχτά σύνορα; </w:t>
      </w:r>
    </w:p>
    <w:p w14:paraId="31B1680D"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Όχι, δεν σας κατηγορούμε για κάτι, καλά κάνατε που συλλάβατε και βγάλατ</w:t>
      </w:r>
      <w:r>
        <w:rPr>
          <w:rFonts w:eastAsia="Times New Roman" w:cs="Times New Roman"/>
          <w:szCs w:val="24"/>
        </w:rPr>
        <w:t xml:space="preserve">ε τους παράνομους εκτός, αλλά είχατε ένα εκατομμύριο διακόσιες οκτώ χιλιάδες τριακόσιους σαράντα καταγεγραμμένους αλλοδαπούς! Εμείς είμαστε αυτοί που φταίμε, με πενήντα χιλιάδες, που ψάχνουμε με συσσίτια στον Πειραιά και τους παίρνουμε </w:t>
      </w:r>
      <w:r>
        <w:rPr>
          <w:rFonts w:eastAsia="Times New Roman" w:cs="Times New Roman"/>
          <w:szCs w:val="24"/>
        </w:rPr>
        <w:t xml:space="preserve">στο </w:t>
      </w:r>
      <w:r>
        <w:rPr>
          <w:rFonts w:eastAsia="Times New Roman" w:cs="Times New Roman"/>
          <w:szCs w:val="24"/>
        </w:rPr>
        <w:t>σπίτι μας, για ν</w:t>
      </w:r>
      <w:r>
        <w:rPr>
          <w:rFonts w:eastAsia="Times New Roman" w:cs="Times New Roman"/>
          <w:szCs w:val="24"/>
        </w:rPr>
        <w:t xml:space="preserve">α ταΐσουμε τους ανθρώπους που πεθαίνουν και τους πνίγουν οι Τούρκοι; </w:t>
      </w:r>
      <w:r>
        <w:rPr>
          <w:rFonts w:eastAsia="Times New Roman" w:cs="Times New Roman"/>
          <w:szCs w:val="24"/>
        </w:rPr>
        <w:lastRenderedPageBreak/>
        <w:t xml:space="preserve">Εσείς είχατε </w:t>
      </w:r>
      <w:r>
        <w:rPr>
          <w:rFonts w:eastAsia="Times New Roman" w:cs="Times New Roman"/>
          <w:szCs w:val="24"/>
        </w:rPr>
        <w:t>ένα εκατομμύριο διακόσιες σαράντα χιλιάδες</w:t>
      </w:r>
      <w:r>
        <w:rPr>
          <w:rFonts w:eastAsia="Times New Roman" w:cs="Times New Roman"/>
          <w:szCs w:val="24"/>
        </w:rPr>
        <w:t xml:space="preserve">, με στοιχεία επίσημα, όχι ανεπίσημα. Δεν το λέω εγώ ούτε ο </w:t>
      </w:r>
      <w:proofErr w:type="spellStart"/>
      <w:r>
        <w:rPr>
          <w:rFonts w:eastAsia="Times New Roman" w:cs="Times New Roman"/>
          <w:szCs w:val="24"/>
        </w:rPr>
        <w:t>Μπάμπης</w:t>
      </w:r>
      <w:proofErr w:type="spellEnd"/>
      <w:r>
        <w:rPr>
          <w:rFonts w:eastAsia="Times New Roman" w:cs="Times New Roman"/>
          <w:szCs w:val="24"/>
        </w:rPr>
        <w:t xml:space="preserve"> ο Σουγιάς, όσο χωρά χιούμορ σε αυτή τη δύσκολη κατάσταση. </w:t>
      </w:r>
    </w:p>
    <w:p w14:paraId="31B1680E"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 (Στο</w:t>
      </w:r>
      <w:r>
        <w:rPr>
          <w:rFonts w:eastAsia="Times New Roman" w:cs="Times New Roman"/>
          <w:szCs w:val="24"/>
        </w:rPr>
        <w:t xml:space="preserve">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31B1680F"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Συγγνώμη, κύριε Πρόεδρε, ένα λεπτό ακόμη. </w:t>
      </w:r>
    </w:p>
    <w:p w14:paraId="31B16810"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Ο αξιότιμος κ. Κακλαμάνης –καταθέτω και την ερώτησή του- σε μία ερώτησή του το 2015, αναφέρει ότι η εκτίμηση μεγέθους του προβλήματος</w:t>
      </w:r>
      <w:r>
        <w:rPr>
          <w:rFonts w:eastAsia="Times New Roman" w:cs="Times New Roman"/>
          <w:szCs w:val="24"/>
        </w:rPr>
        <w:t xml:space="preserve"> προκύπτει από το ότι ο αριθμός μεταναστών στο τέλος του 2014 ήταν </w:t>
      </w:r>
      <w:r>
        <w:rPr>
          <w:rFonts w:eastAsia="Times New Roman" w:cs="Times New Roman"/>
          <w:szCs w:val="24"/>
        </w:rPr>
        <w:t xml:space="preserve">δύο εκατομμύρια </w:t>
      </w:r>
      <w:proofErr w:type="spellStart"/>
      <w:r>
        <w:rPr>
          <w:rFonts w:eastAsia="Times New Roman" w:cs="Times New Roman"/>
          <w:szCs w:val="24"/>
        </w:rPr>
        <w:t>εκατόν</w:t>
      </w:r>
      <w:proofErr w:type="spellEnd"/>
      <w:r>
        <w:rPr>
          <w:rFonts w:eastAsia="Times New Roman" w:cs="Times New Roman"/>
          <w:szCs w:val="24"/>
        </w:rPr>
        <w:t xml:space="preserve"> σαράντα δύο χιλιάδες τριακόσιοι σαράντα οκτώ.</w:t>
      </w:r>
      <w:r>
        <w:rPr>
          <w:rFonts w:eastAsia="Times New Roman" w:cs="Times New Roman"/>
          <w:szCs w:val="24"/>
        </w:rPr>
        <w:t xml:space="preserve"> Ο φίλος μου ο Νικήτας δεν ξέρω πού το βρήκε το νούμερο, αλλά είναι επίσημα καταγεγραμμένο. Στην Ελλάδα στο τέλος του 201</w:t>
      </w:r>
      <w:r>
        <w:rPr>
          <w:rFonts w:eastAsia="Times New Roman" w:cs="Times New Roman"/>
          <w:szCs w:val="24"/>
        </w:rPr>
        <w:t>4 ήταν περίπου δύο εκατομμύρια διακόσιες χιλιάδες μετανάστες</w:t>
      </w:r>
      <w:r>
        <w:rPr>
          <w:rFonts w:eastAsia="Times New Roman" w:cs="Times New Roman"/>
          <w:szCs w:val="24"/>
        </w:rPr>
        <w:t>,</w:t>
      </w:r>
      <w:r>
        <w:rPr>
          <w:rFonts w:eastAsia="Times New Roman" w:cs="Times New Roman"/>
          <w:szCs w:val="24"/>
        </w:rPr>
        <w:t xml:space="preserve"> λέει ο φίλος μου ο Νικήτας. Δεν το λέω εγώ. </w:t>
      </w:r>
      <w:r>
        <w:rPr>
          <w:rFonts w:eastAsia="Times New Roman" w:cs="Times New Roman"/>
          <w:szCs w:val="24"/>
        </w:rPr>
        <w:t>Σ</w:t>
      </w:r>
      <w:r>
        <w:rPr>
          <w:rFonts w:eastAsia="Times New Roman" w:cs="Times New Roman"/>
          <w:szCs w:val="24"/>
        </w:rPr>
        <w:t xml:space="preserve">το τέλος του 2014. </w:t>
      </w:r>
    </w:p>
    <w:p w14:paraId="31B16811" w14:textId="77777777" w:rsidR="00643513" w:rsidRDefault="00AD6DE5">
      <w:pPr>
        <w:spacing w:line="600" w:lineRule="auto"/>
        <w:ind w:firstLine="720"/>
        <w:jc w:val="both"/>
        <w:rPr>
          <w:rFonts w:eastAsia="Times New Roman" w:cs="Times New Roman"/>
        </w:rPr>
      </w:pPr>
      <w:r>
        <w:rPr>
          <w:rFonts w:eastAsia="Times New Roman" w:cs="Times New Roman"/>
        </w:rPr>
        <w:lastRenderedPageBreak/>
        <w:t>(Στο σημείο αυτό ο Βουλευτής κ. Δημήτριος Καμμένος καταθέτει για τα Πρακτικά την προαναφερθείσα ερώτηση και αίτηση κατάθεσης εγγρ</w:t>
      </w:r>
      <w:r>
        <w:rPr>
          <w:rFonts w:eastAsia="Times New Roman" w:cs="Times New Roman"/>
        </w:rPr>
        <w:t>άφων, η οποία βρίσκεται στο αρχείο του Τμήματος Γραμματείας της Διεύθυνσης Στενογραφίας και  Πρακτικών της Βουλής)</w:t>
      </w:r>
    </w:p>
    <w:p w14:paraId="31B16812"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Ποια είναι ευθύνη όλων των κυβερνήσεων</w:t>
      </w:r>
      <w:r>
        <w:rPr>
          <w:rFonts w:eastAsia="Times New Roman" w:cs="Times New Roman"/>
          <w:szCs w:val="24"/>
        </w:rPr>
        <w:t>,</w:t>
      </w:r>
      <w:r>
        <w:rPr>
          <w:rFonts w:eastAsia="Times New Roman" w:cs="Times New Roman"/>
          <w:szCs w:val="24"/>
        </w:rPr>
        <w:t xml:space="preserve"> που ερχόμαστε όλοι σήμερα να κρίνουμε αυτή την Κυβέρνηση, που φέρνει ένα σχέδιο προς έλεγχο και προς </w:t>
      </w:r>
      <w:r>
        <w:rPr>
          <w:rFonts w:eastAsia="Times New Roman" w:cs="Times New Roman"/>
          <w:szCs w:val="24"/>
        </w:rPr>
        <w:t xml:space="preserve">υλοποίηση; </w:t>
      </w:r>
    </w:p>
    <w:p w14:paraId="31B16813"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Έχω την πλήρη ανάλυση της ΕΛΣΤΑΤ για όλους, με όλα τα στοιχεία του 2011 και της απογραφής. Θέλω να κλείσω λέγοντας ότι είναι πάρα πολύ σοβαρή υπόθεση, για να μπλέξουμε σε μικροκομματικά. Τα στοιχεία που έδωσα τα έδωσα όχι για να δημιουργήσω εντ</w:t>
      </w:r>
      <w:r>
        <w:rPr>
          <w:rFonts w:eastAsia="Times New Roman" w:cs="Times New Roman"/>
          <w:szCs w:val="24"/>
        </w:rPr>
        <w:t xml:space="preserve">υπώσεις, αλλά </w:t>
      </w:r>
      <w:r>
        <w:rPr>
          <w:rFonts w:eastAsia="Times New Roman" w:cs="Times New Roman"/>
          <w:szCs w:val="24"/>
        </w:rPr>
        <w:t xml:space="preserve">μόνο </w:t>
      </w:r>
      <w:r>
        <w:rPr>
          <w:rFonts w:eastAsia="Times New Roman" w:cs="Times New Roman"/>
          <w:szCs w:val="24"/>
        </w:rPr>
        <w:t xml:space="preserve">για το δίκαιο της υπόθεσης και των δύο μεριών. Πρέπει να είμαστε δίκαιοι, όταν έχουμε να κάνουμε με ανθρώπινες ψυχές και </w:t>
      </w:r>
      <w:proofErr w:type="spellStart"/>
      <w:r>
        <w:rPr>
          <w:rFonts w:eastAsia="Times New Roman" w:cs="Times New Roman"/>
          <w:szCs w:val="24"/>
        </w:rPr>
        <w:t>πόσω</w:t>
      </w:r>
      <w:proofErr w:type="spellEnd"/>
      <w:r>
        <w:rPr>
          <w:rFonts w:eastAsia="Times New Roman" w:cs="Times New Roman"/>
          <w:szCs w:val="24"/>
        </w:rPr>
        <w:t xml:space="preserve"> μάλλον με το ελληνικό έθνος, το οποίο πρέπει να επιζήσει δημογραφικά και διασυνοριακά και με όλους τους </w:t>
      </w:r>
      <w:r>
        <w:rPr>
          <w:rFonts w:eastAsia="Times New Roman" w:cs="Times New Roman"/>
          <w:szCs w:val="24"/>
        </w:rPr>
        <w:t>ανθρώπους, με τις οικογένει</w:t>
      </w:r>
      <w:r>
        <w:rPr>
          <w:rFonts w:eastAsia="Times New Roman" w:cs="Times New Roman"/>
          <w:szCs w:val="24"/>
        </w:rPr>
        <w:t>έ</w:t>
      </w:r>
      <w:r>
        <w:rPr>
          <w:rFonts w:eastAsia="Times New Roman" w:cs="Times New Roman"/>
          <w:szCs w:val="24"/>
        </w:rPr>
        <w:t>ς τους και με τους ξένους που μένουν στην Ελλάδα.</w:t>
      </w:r>
    </w:p>
    <w:p w14:paraId="31B16814" w14:textId="77777777" w:rsidR="00643513" w:rsidRDefault="00AD6DE5">
      <w:pPr>
        <w:spacing w:line="600" w:lineRule="auto"/>
        <w:ind w:firstLine="720"/>
        <w:jc w:val="both"/>
        <w:rPr>
          <w:rFonts w:eastAsia="Times New Roman" w:cs="Times New Roman"/>
          <w:szCs w:val="24"/>
        </w:rPr>
      </w:pPr>
      <w:r>
        <w:rPr>
          <w:rFonts w:eastAsia="Times New Roman" w:cs="Times New Roman"/>
        </w:rPr>
        <w:lastRenderedPageBreak/>
        <w:t>(Στο σημείο αυτό ο Βουλευτής κ. Δημήτριος Καμμένος καταθέτει για τα Πρακτικά την προαναφερθείσα έκθεση της ΕΛΣΤΑΤ, η οποία βρίσκεται στο αρχείο του Τμήματος Γραμματείας της Διεύθ</w:t>
      </w:r>
      <w:r>
        <w:rPr>
          <w:rFonts w:eastAsia="Times New Roman" w:cs="Times New Roman"/>
        </w:rPr>
        <w:t>υνσης Στενογραφίας και Πρακτικών της Βουλής)</w:t>
      </w:r>
    </w:p>
    <w:p w14:paraId="31B16815"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Για να γίνει αυτό, το Υπουργείο Δημόσιας Τάξης, το Υπουργείο Μεταναστευτικής Πολιτικής, το Υπουργείο Εθνικής Άμυνας, ο Αναπληρωτής Γενικός Γραμματέας, ο κ. </w:t>
      </w:r>
      <w:proofErr w:type="spellStart"/>
      <w:r>
        <w:rPr>
          <w:rFonts w:eastAsia="Times New Roman" w:cs="Times New Roman"/>
          <w:szCs w:val="24"/>
        </w:rPr>
        <w:t>Τζανέτος</w:t>
      </w:r>
      <w:proofErr w:type="spellEnd"/>
      <w:r>
        <w:rPr>
          <w:rFonts w:eastAsia="Times New Roman" w:cs="Times New Roman"/>
          <w:szCs w:val="24"/>
        </w:rPr>
        <w:t xml:space="preserve"> </w:t>
      </w:r>
      <w:proofErr w:type="spellStart"/>
      <w:r>
        <w:rPr>
          <w:rFonts w:eastAsia="Times New Roman" w:cs="Times New Roman"/>
          <w:szCs w:val="24"/>
        </w:rPr>
        <w:t>Φιλιππάκος</w:t>
      </w:r>
      <w:proofErr w:type="spellEnd"/>
      <w:r>
        <w:rPr>
          <w:rFonts w:eastAsia="Times New Roman" w:cs="Times New Roman"/>
          <w:szCs w:val="24"/>
        </w:rPr>
        <w:t>, που έχει κάνει εξαιρετική δουλειά,</w:t>
      </w:r>
      <w:r>
        <w:rPr>
          <w:rFonts w:eastAsia="Times New Roman" w:cs="Times New Roman"/>
          <w:szCs w:val="24"/>
        </w:rPr>
        <w:t xml:space="preserve"> όλοι μαζί πρέπει να εργαστούν για την ασφάλεια του έθνους. </w:t>
      </w:r>
      <w:r>
        <w:rPr>
          <w:rFonts w:eastAsia="Times New Roman" w:cs="Times New Roman"/>
          <w:szCs w:val="24"/>
        </w:rPr>
        <w:t>«</w:t>
      </w:r>
      <w:r>
        <w:rPr>
          <w:rFonts w:eastAsia="Times New Roman" w:cs="Times New Roman"/>
          <w:szCs w:val="24"/>
        </w:rPr>
        <w:t>Ποια είναι η ασφάλεια του έθνους</w:t>
      </w:r>
      <w:r>
        <w:rPr>
          <w:rFonts w:eastAsia="Times New Roman" w:cs="Times New Roman"/>
          <w:szCs w:val="24"/>
        </w:rPr>
        <w:t>;»</w:t>
      </w:r>
      <w:r>
        <w:rPr>
          <w:rFonts w:eastAsia="Times New Roman" w:cs="Times New Roman"/>
          <w:szCs w:val="24"/>
        </w:rPr>
        <w:t>,</w:t>
      </w:r>
      <w:r>
        <w:rPr>
          <w:rFonts w:eastAsia="Times New Roman" w:cs="Times New Roman"/>
          <w:szCs w:val="24"/>
        </w:rPr>
        <w:t xml:space="preserve"> αναρωτιέται ο κόσμος που είναι στον δρόμο. </w:t>
      </w:r>
    </w:p>
    <w:p w14:paraId="31B16816"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Και εγκαλώ τη συγκυβέρνησή μας, γιατί, όταν πάμε τώρα στην </w:t>
      </w:r>
      <w:proofErr w:type="spellStart"/>
      <w:r>
        <w:rPr>
          <w:rFonts w:eastAsia="Times New Roman" w:cs="Times New Roman"/>
          <w:szCs w:val="24"/>
        </w:rPr>
        <w:t>Ειδομένη</w:t>
      </w:r>
      <w:proofErr w:type="spellEnd"/>
      <w:r>
        <w:rPr>
          <w:rFonts w:eastAsia="Times New Roman" w:cs="Times New Roman"/>
          <w:szCs w:val="24"/>
        </w:rPr>
        <w:t xml:space="preserve"> να ξεκινήσουμε τη διαδικασία επαναφοράς της καν</w:t>
      </w:r>
      <w:r>
        <w:rPr>
          <w:rFonts w:eastAsia="Times New Roman" w:cs="Times New Roman"/>
          <w:szCs w:val="24"/>
        </w:rPr>
        <w:t>ονικότητας στα χωράφια και στους δρόμους, εγώ θέλω να συλλάβουμε αυτούς τους αλλοδαπούς, τους μυστήριους Αυστριακούς, με το μυστήριο το μαλλί, που μου έρχονται και μου λένε «πήγαινε</w:t>
      </w:r>
      <w:r>
        <w:rPr>
          <w:rFonts w:eastAsia="Times New Roman" w:cs="Times New Roman"/>
          <w:szCs w:val="24"/>
        </w:rPr>
        <w:t>,</w:t>
      </w:r>
      <w:r>
        <w:rPr>
          <w:rFonts w:eastAsia="Times New Roman" w:cs="Times New Roman"/>
          <w:szCs w:val="24"/>
        </w:rPr>
        <w:t xml:space="preserve"> κάνε επίθεση στην αστυνομία και στήσε τη σκηνή στον δρόμο»</w:t>
      </w:r>
      <w:r>
        <w:rPr>
          <w:rFonts w:eastAsia="Times New Roman" w:cs="Times New Roman"/>
          <w:szCs w:val="24"/>
        </w:rPr>
        <w:t>.</w:t>
      </w:r>
      <w:r>
        <w:rPr>
          <w:rFonts w:eastAsia="Times New Roman" w:cs="Times New Roman"/>
          <w:szCs w:val="24"/>
        </w:rPr>
        <w:t xml:space="preserve"> Αυτοί οι άνθρ</w:t>
      </w:r>
      <w:r>
        <w:rPr>
          <w:rFonts w:eastAsia="Times New Roman" w:cs="Times New Roman"/>
          <w:szCs w:val="24"/>
        </w:rPr>
        <w:t xml:space="preserve">ωποι θα πρέπει να </w:t>
      </w:r>
      <w:r>
        <w:rPr>
          <w:rFonts w:eastAsia="Times New Roman" w:cs="Times New Roman"/>
          <w:szCs w:val="24"/>
        </w:rPr>
        <w:lastRenderedPageBreak/>
        <w:t xml:space="preserve">ελεγχθούν. Όλοι! Δεν ξέρω γιατί το κάνουν, αλλά το μόνο που ξέρω, </w:t>
      </w:r>
      <w:r>
        <w:rPr>
          <w:rFonts w:eastAsia="Times New Roman" w:cs="Times New Roman"/>
          <w:szCs w:val="24"/>
        </w:rPr>
        <w:t>διότι</w:t>
      </w:r>
      <w:r>
        <w:rPr>
          <w:rFonts w:eastAsia="Times New Roman" w:cs="Times New Roman"/>
          <w:szCs w:val="24"/>
        </w:rPr>
        <w:t xml:space="preserve"> έχουν συλληφθεί κάποιοι απ’ αυτούς –γελάτε, κυρία </w:t>
      </w:r>
      <w:proofErr w:type="spellStart"/>
      <w:r>
        <w:rPr>
          <w:rFonts w:eastAsia="Times New Roman" w:cs="Times New Roman"/>
          <w:szCs w:val="24"/>
        </w:rPr>
        <w:t>Κατριβάνου</w:t>
      </w:r>
      <w:proofErr w:type="spellEnd"/>
      <w:r>
        <w:rPr>
          <w:rFonts w:eastAsia="Times New Roman" w:cs="Times New Roman"/>
          <w:szCs w:val="24"/>
        </w:rPr>
        <w:t>, χαίρομαι</w:t>
      </w:r>
      <w:r>
        <w:rPr>
          <w:rFonts w:eastAsia="Times New Roman" w:cs="Times New Roman"/>
          <w:szCs w:val="24"/>
        </w:rPr>
        <w:t>,</w:t>
      </w:r>
      <w:r>
        <w:rPr>
          <w:rFonts w:eastAsia="Times New Roman" w:cs="Times New Roman"/>
          <w:szCs w:val="24"/>
        </w:rPr>
        <w:t xml:space="preserve"> γιατί λέω και ανέκδοτα- είναι ότι δεν θέλουν να τους πάρει η κάμερα. Τι φοβούνται αυτοί οι άνθ</w:t>
      </w:r>
      <w:r>
        <w:rPr>
          <w:rFonts w:eastAsia="Times New Roman" w:cs="Times New Roman"/>
          <w:szCs w:val="24"/>
        </w:rPr>
        <w:t>ρωποι;</w:t>
      </w:r>
      <w:r>
        <w:rPr>
          <w:rFonts w:eastAsia="Times New Roman" w:cs="Times New Roman"/>
          <w:szCs w:val="24"/>
        </w:rPr>
        <w:t xml:space="preserve"> </w:t>
      </w:r>
      <w:r>
        <w:rPr>
          <w:rFonts w:eastAsia="Times New Roman" w:cs="Times New Roman"/>
          <w:szCs w:val="24"/>
        </w:rPr>
        <w:t>Τι στόχο έχει ο Αυστριακός να ανοίγει το βαν και να βγάζει από μέσα σκηνές, να τις στήνει στο</w:t>
      </w:r>
      <w:r>
        <w:rPr>
          <w:rFonts w:eastAsia="Times New Roman" w:cs="Times New Roman"/>
          <w:szCs w:val="24"/>
        </w:rPr>
        <w:t>ν</w:t>
      </w:r>
      <w:r>
        <w:rPr>
          <w:rFonts w:eastAsia="Times New Roman" w:cs="Times New Roman"/>
          <w:szCs w:val="24"/>
        </w:rPr>
        <w:t xml:space="preserve"> δρόμο και να δημιουργ</w:t>
      </w:r>
      <w:r>
        <w:rPr>
          <w:rFonts w:eastAsia="Times New Roman" w:cs="Times New Roman"/>
          <w:szCs w:val="24"/>
        </w:rPr>
        <w:t>ήσει</w:t>
      </w:r>
      <w:r>
        <w:rPr>
          <w:rFonts w:eastAsia="Times New Roman" w:cs="Times New Roman"/>
          <w:szCs w:val="24"/>
        </w:rPr>
        <w:t xml:space="preserve"> ρήξη με τον τοπικό πληθυσμό της Ελλάδας;</w:t>
      </w:r>
    </w:p>
    <w:p w14:paraId="31B16817"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«Εγκαλώ» το Υπουργείο Δημοσίας Τάξεως, με την καλή έννοια το λέω, και εντός εισαγωγικών</w:t>
      </w:r>
      <w:r>
        <w:rPr>
          <w:rFonts w:eastAsia="Times New Roman" w:cs="Times New Roman"/>
          <w:szCs w:val="24"/>
        </w:rPr>
        <w:t xml:space="preserve"> –πάρτε το όπως θέλετε-</w:t>
      </w:r>
      <w:r>
        <w:rPr>
          <w:rFonts w:eastAsia="Times New Roman" w:cs="Times New Roman"/>
          <w:szCs w:val="24"/>
        </w:rPr>
        <w:t>,</w:t>
      </w:r>
      <w:r>
        <w:rPr>
          <w:rFonts w:eastAsia="Times New Roman" w:cs="Times New Roman"/>
          <w:szCs w:val="24"/>
        </w:rPr>
        <w:t xml:space="preserve"> αλλά πρέπει να φέρουμε την τάξη και την ασφάλεια στον ελληνικό πληθυσμό. Όλα τα κάνουμε σωστά. Θα κάνουμε και κάποια λάθη, αλλά δεν είναι ώρα για περισσότερα λάθη και κοινωνική αναταραχή.</w:t>
      </w:r>
    </w:p>
    <w:p w14:paraId="31B16818"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Μουζάλα</w:t>
      </w:r>
      <w:proofErr w:type="spellEnd"/>
      <w:r>
        <w:rPr>
          <w:rFonts w:eastAsia="Times New Roman" w:cs="Times New Roman"/>
          <w:szCs w:val="24"/>
        </w:rPr>
        <w:t>, έχετε κάνει εξαιρετικό έργο,</w:t>
      </w:r>
      <w:r>
        <w:rPr>
          <w:rFonts w:eastAsia="Times New Roman" w:cs="Times New Roman"/>
          <w:szCs w:val="24"/>
        </w:rPr>
        <w:t xml:space="preserve"> χρειάζεται, όμως, πολλή προσοχή στην κοινωνική συνοχή αυτή τη στιγμή. Είναι ευαίσθητα τα πράγματα και λόγω τουριστικής περιόδου, αλλά δεν θα πρέπει να επι</w:t>
      </w:r>
      <w:r>
        <w:rPr>
          <w:rFonts w:eastAsia="Times New Roman" w:cs="Times New Roman"/>
          <w:szCs w:val="24"/>
        </w:rPr>
        <w:lastRenderedPageBreak/>
        <w:t>τρέψουμε προβοκάτορα κανενός τύπου κουρέματος και κανενός τύπου διαβατηρίου να έρχεται ανεξέλεγκτος κ</w:t>
      </w:r>
      <w:r>
        <w:rPr>
          <w:rFonts w:eastAsia="Times New Roman" w:cs="Times New Roman"/>
          <w:szCs w:val="24"/>
        </w:rPr>
        <w:t>αι να λέει: «</w:t>
      </w:r>
      <w:r>
        <w:rPr>
          <w:rFonts w:eastAsia="Times New Roman" w:cs="Times New Roman"/>
          <w:szCs w:val="24"/>
        </w:rPr>
        <w:t>Π</w:t>
      </w:r>
      <w:r>
        <w:rPr>
          <w:rFonts w:eastAsia="Times New Roman" w:cs="Times New Roman"/>
          <w:szCs w:val="24"/>
        </w:rPr>
        <w:t>ηγαίνετε</w:t>
      </w:r>
      <w:r>
        <w:rPr>
          <w:rFonts w:eastAsia="Times New Roman" w:cs="Times New Roman"/>
          <w:szCs w:val="24"/>
        </w:rPr>
        <w:t>,</w:t>
      </w:r>
      <w:r>
        <w:rPr>
          <w:rFonts w:eastAsia="Times New Roman" w:cs="Times New Roman"/>
          <w:szCs w:val="24"/>
        </w:rPr>
        <w:t xml:space="preserve"> επιτεθείτε στους στρατιωτικούς, πηγαίνετε και περάστε από εκείνο το δρομάκι, κάντε </w:t>
      </w:r>
      <w:proofErr w:type="spellStart"/>
      <w:r>
        <w:rPr>
          <w:rFonts w:eastAsia="Times New Roman" w:cs="Times New Roman"/>
          <w:szCs w:val="24"/>
        </w:rPr>
        <w:t>ραπέλ</w:t>
      </w:r>
      <w:proofErr w:type="spellEnd"/>
      <w:r>
        <w:rPr>
          <w:rFonts w:eastAsia="Times New Roman" w:cs="Times New Roman"/>
          <w:szCs w:val="24"/>
        </w:rPr>
        <w:t xml:space="preserve"> με δεμένο σκοινί καταδρομέων», που το κάναμε στη </w:t>
      </w:r>
      <w:proofErr w:type="spellStart"/>
      <w:r>
        <w:rPr>
          <w:rFonts w:eastAsia="Times New Roman" w:cs="Times New Roman"/>
          <w:szCs w:val="24"/>
        </w:rPr>
        <w:t>Ρεντίνα</w:t>
      </w:r>
      <w:proofErr w:type="spellEnd"/>
      <w:r>
        <w:rPr>
          <w:rFonts w:eastAsia="Times New Roman" w:cs="Times New Roman"/>
          <w:szCs w:val="24"/>
        </w:rPr>
        <w:t xml:space="preserve"> το 1987. Οι άνθρωποι είναι επαγγελματίες. Πρέπει να ελέγξουμε το ποιόν τους και τον σκ</w:t>
      </w:r>
      <w:r>
        <w:rPr>
          <w:rFonts w:eastAsia="Times New Roman" w:cs="Times New Roman"/>
          <w:szCs w:val="24"/>
        </w:rPr>
        <w:t>οπό τους.</w:t>
      </w:r>
    </w:p>
    <w:p w14:paraId="31B16819"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Ευχαριστώ πολύ</w:t>
      </w:r>
    </w:p>
    <w:p w14:paraId="31B1681A" w14:textId="77777777" w:rsidR="00643513" w:rsidRDefault="00AD6DE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των Α</w:t>
      </w:r>
      <w:r>
        <w:rPr>
          <w:rFonts w:eastAsia="Times New Roman" w:cs="Times New Roman"/>
          <w:szCs w:val="24"/>
        </w:rPr>
        <w:t>ΝΕΛ</w:t>
      </w:r>
      <w:r>
        <w:rPr>
          <w:rFonts w:eastAsia="Times New Roman" w:cs="Times New Roman"/>
          <w:szCs w:val="24"/>
        </w:rPr>
        <w:t>)</w:t>
      </w:r>
    </w:p>
    <w:p w14:paraId="31B1681B"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w:t>
      </w:r>
    </w:p>
    <w:p w14:paraId="31B1681C"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Σας παρακαλώ να τηρούμε τους χρόνους.</w:t>
      </w:r>
    </w:p>
    <w:p w14:paraId="31B1681D"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Μουζάλας</w:t>
      </w:r>
      <w:proofErr w:type="spellEnd"/>
      <w:r>
        <w:rPr>
          <w:rFonts w:eastAsia="Times New Roman" w:cs="Times New Roman"/>
          <w:szCs w:val="24"/>
        </w:rPr>
        <w:t>, για κάποιες νομοτεχνικές βελτιώσεις.</w:t>
      </w:r>
    </w:p>
    <w:p w14:paraId="31B1681E"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lastRenderedPageBreak/>
        <w:t>ΙΩΑΝΝΗΣ ΜΟΥΖΑΛΑΣ (Αναπληρωτ</w:t>
      </w:r>
      <w:r>
        <w:rPr>
          <w:rFonts w:eastAsia="Times New Roman" w:cs="Times New Roman"/>
          <w:b/>
          <w:szCs w:val="24"/>
        </w:rPr>
        <w:t>ής Υπουργός Εσωτερικών και Διοικητικής Ανασυγκρότησης):</w:t>
      </w:r>
      <w:r>
        <w:rPr>
          <w:rFonts w:eastAsia="Times New Roman" w:cs="Times New Roman"/>
          <w:szCs w:val="24"/>
        </w:rPr>
        <w:t xml:space="preserve"> Κυρία Πρόεδρε, κυρίες και κύριοι Βουλευτές, καταθέτω νομοτεχνικές βελτιώσεις και παρακαλώ να δοθούν στους εκπροσώπους των κομμάτων.</w:t>
      </w:r>
    </w:p>
    <w:p w14:paraId="31B1681F"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Ευχαριστώ.</w:t>
      </w:r>
    </w:p>
    <w:p w14:paraId="31B16820"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Αναπληρωτής Υπουργός Εσωτερικών και </w:t>
      </w:r>
      <w:r>
        <w:rPr>
          <w:rFonts w:eastAsia="Times New Roman" w:cs="Times New Roman"/>
          <w:szCs w:val="24"/>
        </w:rPr>
        <w:t xml:space="preserve">Διοικητικής Ανασυγκρότησης κ. Ιωάννης </w:t>
      </w:r>
      <w:proofErr w:type="spellStart"/>
      <w:r>
        <w:rPr>
          <w:rFonts w:eastAsia="Times New Roman" w:cs="Times New Roman"/>
          <w:szCs w:val="24"/>
        </w:rPr>
        <w:t>Μουζάλας</w:t>
      </w:r>
      <w:proofErr w:type="spellEnd"/>
      <w:r>
        <w:rPr>
          <w:rFonts w:eastAsia="Times New Roman" w:cs="Times New Roman"/>
          <w:szCs w:val="24"/>
        </w:rPr>
        <w:t xml:space="preserve"> καταθέτει για τα Πρακτικά τις προαναφερθείσες νομοτεχνικές βελτιώσεις, οι οποίες έχουν ως εξής:</w:t>
      </w:r>
    </w:p>
    <w:p w14:paraId="31B16821" w14:textId="77777777" w:rsidR="00643513" w:rsidRDefault="00AD6DE5">
      <w:pPr>
        <w:spacing w:line="600" w:lineRule="auto"/>
        <w:ind w:firstLine="720"/>
        <w:jc w:val="center"/>
        <w:rPr>
          <w:rFonts w:eastAsia="Times New Roman" w:cs="Times New Roman"/>
          <w:color w:val="FF0000"/>
          <w:szCs w:val="24"/>
        </w:rPr>
      </w:pPr>
      <w:r w:rsidRPr="00147386">
        <w:rPr>
          <w:rFonts w:eastAsia="Times New Roman" w:cs="Times New Roman"/>
          <w:color w:val="FF0000"/>
          <w:szCs w:val="24"/>
        </w:rPr>
        <w:t>(ΑΛΛΑΓΗ ΣΕΛΙΔΑΣ)</w:t>
      </w:r>
    </w:p>
    <w:p w14:paraId="31B16822" w14:textId="77777777" w:rsidR="00643513" w:rsidRDefault="00AD6DE5">
      <w:pPr>
        <w:spacing w:line="600" w:lineRule="auto"/>
        <w:ind w:firstLine="720"/>
        <w:jc w:val="center"/>
        <w:rPr>
          <w:rFonts w:eastAsia="Times New Roman" w:cs="Times New Roman"/>
          <w:color w:val="FF0000"/>
          <w:szCs w:val="24"/>
        </w:rPr>
      </w:pPr>
      <w:r w:rsidRPr="00147386">
        <w:rPr>
          <w:rFonts w:eastAsia="Times New Roman" w:cs="Times New Roman"/>
          <w:color w:val="FF0000"/>
          <w:szCs w:val="24"/>
        </w:rPr>
        <w:t>(ΝΑ ΜΠΕΙ Η ΣΕΛΙΔΑ 229)</w:t>
      </w:r>
    </w:p>
    <w:p w14:paraId="31B16823" w14:textId="77777777" w:rsidR="00643513" w:rsidRDefault="00AD6DE5">
      <w:pPr>
        <w:spacing w:line="600" w:lineRule="auto"/>
        <w:ind w:firstLine="720"/>
        <w:jc w:val="center"/>
        <w:rPr>
          <w:rFonts w:eastAsia="Times New Roman" w:cs="Times New Roman"/>
          <w:szCs w:val="24"/>
        </w:rPr>
      </w:pPr>
      <w:r w:rsidRPr="00147386">
        <w:rPr>
          <w:rFonts w:eastAsia="Times New Roman" w:cs="Times New Roman"/>
          <w:color w:val="FF0000"/>
          <w:szCs w:val="24"/>
        </w:rPr>
        <w:t>(ΑΛΛΑΓΗ ΣΕΛΙΔΑΣ)</w:t>
      </w:r>
    </w:p>
    <w:p w14:paraId="31B16824"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w:t>
      </w:r>
    </w:p>
    <w:p w14:paraId="31B16825"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κ. Παππάς, Κοινοβουλευτικός Εκπρόσωπος της Χρυσής Αυγής.</w:t>
      </w:r>
    </w:p>
    <w:p w14:paraId="31B16826"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Κυρία Πρόεδρε, ένας παλιός Άγγλος κοινοβουλευτικός έλεγε ότι ο κατεπείγων τρόπος στη νομοθεσία μαρτυρά ότι ένα καθεστώς βρίσκεται ή στην αρχή ή στο τέλο</w:t>
      </w:r>
      <w:r>
        <w:rPr>
          <w:rFonts w:eastAsia="Times New Roman" w:cs="Times New Roman"/>
          <w:szCs w:val="24"/>
        </w:rPr>
        <w:t>ς του.</w:t>
      </w:r>
    </w:p>
    <w:p w14:paraId="31B16827"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Αν κρίνουμε από τον τρόπο </w:t>
      </w:r>
      <w:r>
        <w:rPr>
          <w:rFonts w:eastAsia="Times New Roman" w:cs="Times New Roman"/>
          <w:szCs w:val="24"/>
        </w:rPr>
        <w:t>με τον οποίο</w:t>
      </w:r>
      <w:r>
        <w:rPr>
          <w:rFonts w:eastAsia="Times New Roman" w:cs="Times New Roman"/>
          <w:szCs w:val="24"/>
        </w:rPr>
        <w:t xml:space="preserve"> κυβερνάτε, </w:t>
      </w:r>
      <w:r>
        <w:rPr>
          <w:rFonts w:eastAsia="Times New Roman" w:cs="Times New Roman"/>
          <w:szCs w:val="24"/>
        </w:rPr>
        <w:t>με τον οποίο</w:t>
      </w:r>
      <w:r>
        <w:rPr>
          <w:rFonts w:eastAsia="Times New Roman" w:cs="Times New Roman"/>
          <w:szCs w:val="24"/>
        </w:rPr>
        <w:t xml:space="preserve"> κυβερνάει η Κυβέρνηση ΣΥΡΙΖΑ-ΑΝΕΛ εδώ και ένα</w:t>
      </w:r>
      <w:r>
        <w:rPr>
          <w:rFonts w:eastAsia="Times New Roman" w:cs="Times New Roman"/>
          <w:szCs w:val="24"/>
        </w:rPr>
        <w:t>ν</w:t>
      </w:r>
      <w:r>
        <w:rPr>
          <w:rFonts w:eastAsia="Times New Roman" w:cs="Times New Roman"/>
          <w:szCs w:val="24"/>
        </w:rPr>
        <w:t xml:space="preserve"> χρόνο, μάλλον βρίσκεται στο τέλος. Διαφορετικά δεν μπορεί κανείς να αντιληφθεί ποιος είναι ο λόγος που φέρνει σε κατεπείγουσα διαδικασία έν</w:t>
      </w:r>
      <w:r>
        <w:rPr>
          <w:rFonts w:eastAsia="Times New Roman" w:cs="Times New Roman"/>
          <w:szCs w:val="24"/>
        </w:rPr>
        <w:t>α νομοσχέδιο για την αντιμετώπιση ενός προβλήματος, την ύπαρξη του οποίου γνωρίζατε πριν καν έρθετε στην εξουσία ή καλύτερα που εν μέρει το δημιουργήσατε εσείς.</w:t>
      </w:r>
    </w:p>
    <w:p w14:paraId="31B16828"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Ο κύριος κορμός του σημερινού νομοθετήματος, δηλαδή τα άρθρα 34 έως 67, αποτελείται από την ενσ</w:t>
      </w:r>
      <w:r>
        <w:rPr>
          <w:rFonts w:eastAsia="Times New Roman" w:cs="Times New Roman"/>
          <w:szCs w:val="24"/>
        </w:rPr>
        <w:t xml:space="preserve">ωμάτωση της </w:t>
      </w:r>
      <w:r>
        <w:rPr>
          <w:rFonts w:eastAsia="Times New Roman" w:cs="Times New Roman"/>
          <w:szCs w:val="24"/>
        </w:rPr>
        <w:t>ο</w:t>
      </w:r>
      <w:r>
        <w:rPr>
          <w:rFonts w:eastAsia="Times New Roman" w:cs="Times New Roman"/>
          <w:szCs w:val="24"/>
        </w:rPr>
        <w:t>δηγίας σχετικά με τις διαδικασίες χορήγησης του καθεστώτος διεθνούς προστασίας, της εφαρμογής</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της περιβόητης Συνθήκης της Γενεύης. </w:t>
      </w:r>
    </w:p>
    <w:p w14:paraId="31B16829"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Εδώ, κατ’ αρχάς, πριν μπούμε στην ουσία, πρέπει να γίνουν ορισμένες κρίσιμες παρατηρήσεις, που καλό θα</w:t>
      </w:r>
      <w:r>
        <w:rPr>
          <w:rFonts w:eastAsia="Times New Roman" w:cs="Times New Roman"/>
          <w:szCs w:val="24"/>
        </w:rPr>
        <w:t xml:space="preserve"> ήταν να τις γνωρίζει ο μέσος Έλληνας, παρατηρήσεις και πράγματα που τεχνηέντως αποκρύπτονται. </w:t>
      </w:r>
    </w:p>
    <w:p w14:paraId="31B1682A"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Η Σύμβαση της Γενεύης είναι του 1951. Λειτουργεί σε συνάφεια με το Πρωτόκολλο της Νέας Υόρκης του 1967, το οποίο </w:t>
      </w:r>
      <w:r>
        <w:rPr>
          <w:rFonts w:eastAsia="Times New Roman" w:cs="Times New Roman"/>
          <w:szCs w:val="24"/>
        </w:rPr>
        <w:t>π</w:t>
      </w:r>
      <w:r>
        <w:rPr>
          <w:rFonts w:eastAsia="Times New Roman" w:cs="Times New Roman"/>
          <w:szCs w:val="24"/>
        </w:rPr>
        <w:t xml:space="preserve">ρωτόκολλο </w:t>
      </w:r>
      <w:r>
        <w:rPr>
          <w:rFonts w:eastAsia="Times New Roman" w:cs="Times New Roman"/>
          <w:szCs w:val="24"/>
        </w:rPr>
        <w:t>έχ</w:t>
      </w:r>
      <w:r>
        <w:rPr>
          <w:rFonts w:eastAsia="Times New Roman" w:cs="Times New Roman"/>
          <w:szCs w:val="24"/>
        </w:rPr>
        <w:t>ει ερμηνευτικό ρόλο για τη Συνθήκη</w:t>
      </w:r>
      <w:r>
        <w:rPr>
          <w:rFonts w:eastAsia="Times New Roman" w:cs="Times New Roman"/>
          <w:szCs w:val="24"/>
        </w:rPr>
        <w:t xml:space="preserve"> της Γενεύης. Έτσι, λοιπόν, χωρίς να μπούμε σε νομικές λεπτομέρειες</w:t>
      </w:r>
      <w:r>
        <w:rPr>
          <w:rFonts w:eastAsia="Times New Roman" w:cs="Times New Roman"/>
          <w:szCs w:val="24"/>
        </w:rPr>
        <w:t>,</w:t>
      </w:r>
      <w:r>
        <w:rPr>
          <w:rFonts w:eastAsia="Times New Roman" w:cs="Times New Roman"/>
          <w:szCs w:val="24"/>
        </w:rPr>
        <w:t xml:space="preserve"> για τους εκτός Ευρώπης πρόσφυγες, οι χώρες που δεν έχουν κυρώσει το </w:t>
      </w:r>
      <w:r>
        <w:rPr>
          <w:rFonts w:eastAsia="Times New Roman" w:cs="Times New Roman"/>
          <w:szCs w:val="24"/>
        </w:rPr>
        <w:t>π</w:t>
      </w:r>
      <w:r>
        <w:rPr>
          <w:rFonts w:eastAsia="Times New Roman" w:cs="Times New Roman"/>
          <w:szCs w:val="24"/>
        </w:rPr>
        <w:t>ρωτόκολλο δεν θεωρούνται ασφαλείς ως χώρες προελεύσεως, επειδή σε αυτές οι πρόσφυγες δεν μπορούν να ζητήσουν άσυλο.</w:t>
      </w:r>
    </w:p>
    <w:p w14:paraId="31B1682B"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Τουρκία είναι μία από αυτές τις χώρες. Με απλά λόγια, όποιος έρχεται από τη Μέση ή την Εγγύς Ανατολή προς την Τουρκία ως πρόσφυγας, παραδείγματος χάριν</w:t>
      </w:r>
      <w:r>
        <w:rPr>
          <w:rFonts w:eastAsia="Times New Roman" w:cs="Times New Roman"/>
          <w:szCs w:val="24"/>
        </w:rPr>
        <w:t>,</w:t>
      </w:r>
      <w:r>
        <w:rPr>
          <w:rFonts w:eastAsia="Times New Roman" w:cs="Times New Roman"/>
          <w:szCs w:val="24"/>
        </w:rPr>
        <w:t xml:space="preserve"> από τη Συρία ή το Αφγανιστάν, δεν μπορεί να ζητήσει άσυλο στην Τουρκία, γιατί η χώρα αυτή δεν έχει κυρώ</w:t>
      </w:r>
      <w:r>
        <w:rPr>
          <w:rFonts w:eastAsia="Times New Roman" w:cs="Times New Roman"/>
          <w:szCs w:val="24"/>
        </w:rPr>
        <w:t xml:space="preserve">σει το σχετικό </w:t>
      </w:r>
      <w:r>
        <w:rPr>
          <w:rFonts w:eastAsia="Times New Roman" w:cs="Times New Roman"/>
          <w:szCs w:val="24"/>
        </w:rPr>
        <w:t>π</w:t>
      </w:r>
      <w:r>
        <w:rPr>
          <w:rFonts w:eastAsia="Times New Roman" w:cs="Times New Roman"/>
          <w:szCs w:val="24"/>
        </w:rPr>
        <w:t xml:space="preserve">ρωτόκολλο. Επομένως </w:t>
      </w:r>
      <w:r>
        <w:rPr>
          <w:rFonts w:eastAsia="Times New Roman" w:cs="Times New Roman"/>
          <w:szCs w:val="24"/>
        </w:rPr>
        <w:lastRenderedPageBreak/>
        <w:t>πρακτικά νομική ευθύνη για τους εκ Συρίας πρόσφυγες είναι το κράτος υποδοχής</w:t>
      </w:r>
      <w:r>
        <w:rPr>
          <w:rFonts w:eastAsia="Times New Roman" w:cs="Times New Roman"/>
          <w:szCs w:val="24"/>
        </w:rPr>
        <w:t>,</w:t>
      </w:r>
      <w:r>
        <w:rPr>
          <w:rFonts w:eastAsia="Times New Roman" w:cs="Times New Roman"/>
          <w:szCs w:val="24"/>
        </w:rPr>
        <w:t xml:space="preserve"> </w:t>
      </w:r>
      <w:r>
        <w:rPr>
          <w:rFonts w:eastAsia="Times New Roman" w:cs="Times New Roman"/>
          <w:szCs w:val="24"/>
        </w:rPr>
        <w:t>στο οποίο</w:t>
      </w:r>
      <w:r>
        <w:rPr>
          <w:rFonts w:eastAsia="Times New Roman" w:cs="Times New Roman"/>
          <w:szCs w:val="24"/>
        </w:rPr>
        <w:t xml:space="preserve"> αυτοί θα θελήσουν να πάνε μετά την Τουρκία, εφόσον αυτό έχει κυρώσει το Πρωτόκολλο της Νέας Υόρκης. Και ποιο κράτος είναι αυτό; Η Ελ</w:t>
      </w:r>
      <w:r>
        <w:rPr>
          <w:rFonts w:eastAsia="Times New Roman" w:cs="Times New Roman"/>
          <w:szCs w:val="24"/>
        </w:rPr>
        <w:t>λάδα.</w:t>
      </w:r>
    </w:p>
    <w:p w14:paraId="31B1682C"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Η Ελλάδα, επομένως, έχει και τυπικά εκχωρήσει γη και ύδωρ στην Τουρκία, επίσημα και θεσμικά, χωρίς ίχνος αμφιβολίας</w:t>
      </w:r>
      <w:r>
        <w:rPr>
          <w:rFonts w:eastAsia="Times New Roman" w:cs="Times New Roman"/>
          <w:szCs w:val="24"/>
        </w:rPr>
        <w:t>,</w:t>
      </w:r>
      <w:r>
        <w:rPr>
          <w:rFonts w:eastAsia="Times New Roman" w:cs="Times New Roman"/>
          <w:szCs w:val="24"/>
        </w:rPr>
        <w:t xml:space="preserve"> ότι</w:t>
      </w:r>
      <w:r>
        <w:rPr>
          <w:rFonts w:eastAsia="Times New Roman" w:cs="Times New Roman"/>
          <w:szCs w:val="24"/>
        </w:rPr>
        <w:t>,</w:t>
      </w:r>
      <w:r>
        <w:rPr>
          <w:rFonts w:eastAsia="Times New Roman" w:cs="Times New Roman"/>
          <w:szCs w:val="24"/>
        </w:rPr>
        <w:t xml:space="preserve"> χωρίς η Τουρκία να χάσει τίποτα απ’ όσα είχε και μάλιστα με αυξημένη νομική ισχύ, μπορεί πλέον αυτή, έστω και αν δεν έχει υπογρά</w:t>
      </w:r>
      <w:r>
        <w:rPr>
          <w:rFonts w:eastAsia="Times New Roman" w:cs="Times New Roman"/>
          <w:szCs w:val="24"/>
        </w:rPr>
        <w:t xml:space="preserve">ψει το </w:t>
      </w:r>
      <w:r>
        <w:rPr>
          <w:rFonts w:eastAsia="Times New Roman" w:cs="Times New Roman"/>
          <w:szCs w:val="24"/>
        </w:rPr>
        <w:t>π</w:t>
      </w:r>
      <w:r>
        <w:rPr>
          <w:rFonts w:eastAsia="Times New Roman" w:cs="Times New Roman"/>
          <w:szCs w:val="24"/>
        </w:rPr>
        <w:t>ρωτόκολλο, μέσω του ΝΑΤΟ, να γκριζάρει το σύνολο του ανατολικού Αιγαίου</w:t>
      </w:r>
      <w:r>
        <w:rPr>
          <w:rFonts w:eastAsia="Times New Roman" w:cs="Times New Roman"/>
          <w:szCs w:val="24"/>
        </w:rPr>
        <w:t>,</w:t>
      </w:r>
      <w:r>
        <w:rPr>
          <w:rFonts w:eastAsia="Times New Roman" w:cs="Times New Roman"/>
          <w:szCs w:val="24"/>
        </w:rPr>
        <w:t xml:space="preserve"> μετατρέποντας τις παράνομες αμφισβητήσεις έναντι της Ελλάδος σε διεθνές ζήτημα και μάλιστα με τη νομιμοποίηση της </w:t>
      </w:r>
      <w:r>
        <w:rPr>
          <w:rFonts w:eastAsia="Times New Roman" w:cs="Times New Roman"/>
          <w:szCs w:val="24"/>
        </w:rPr>
        <w:t>Β</w:t>
      </w:r>
      <w:r>
        <w:rPr>
          <w:rFonts w:eastAsia="Times New Roman" w:cs="Times New Roman"/>
          <w:szCs w:val="24"/>
        </w:rPr>
        <w:t xml:space="preserve">ορειοατλαντικής </w:t>
      </w:r>
      <w:r>
        <w:rPr>
          <w:rFonts w:eastAsia="Times New Roman" w:cs="Times New Roman"/>
          <w:szCs w:val="24"/>
        </w:rPr>
        <w:t>Σ</w:t>
      </w:r>
      <w:r>
        <w:rPr>
          <w:rFonts w:eastAsia="Times New Roman" w:cs="Times New Roman"/>
          <w:szCs w:val="24"/>
        </w:rPr>
        <w:t>υμμαχίας, δηλαδή του ΝΑΤΟ.</w:t>
      </w:r>
    </w:p>
    <w:p w14:paraId="31B1682D"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Ποιος έχασε και </w:t>
      </w:r>
      <w:r>
        <w:rPr>
          <w:rFonts w:eastAsia="Times New Roman" w:cs="Times New Roman"/>
          <w:szCs w:val="24"/>
        </w:rPr>
        <w:t xml:space="preserve">ποιος κέρδισε τελικά; Είναι χαρούμενη τώρα η ιδεοληπτική Κυβέρνηση του ΣΥΡΙΖΑ και ο </w:t>
      </w:r>
      <w:proofErr w:type="spellStart"/>
      <w:r>
        <w:rPr>
          <w:rFonts w:eastAsia="Times New Roman" w:cs="Times New Roman"/>
          <w:szCs w:val="24"/>
        </w:rPr>
        <w:t>ελαφροδεξιός</w:t>
      </w:r>
      <w:proofErr w:type="spellEnd"/>
      <w:r>
        <w:rPr>
          <w:rFonts w:eastAsia="Times New Roman" w:cs="Times New Roman"/>
          <w:szCs w:val="24"/>
        </w:rPr>
        <w:t xml:space="preserve"> Υπουργός Άμυνας, που θα δεχτεί να ονομαστεί, «εκ παραδρομής», είπε, «Μακεδονία» ακόμα και η Εύβοια, αρκεί αυτός να συνεχίσει να κάθεται στον υπουργικό του θώκο</w:t>
      </w:r>
      <w:r>
        <w:rPr>
          <w:rFonts w:eastAsia="Times New Roman" w:cs="Times New Roman"/>
          <w:szCs w:val="24"/>
        </w:rPr>
        <w:t>;</w:t>
      </w:r>
    </w:p>
    <w:p w14:paraId="31B1682E"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επειδή </w:t>
      </w:r>
      <w:proofErr w:type="spellStart"/>
      <w:r>
        <w:rPr>
          <w:rFonts w:eastAsia="Times New Roman" w:cs="Times New Roman"/>
          <w:szCs w:val="24"/>
        </w:rPr>
        <w:t>αναφερόμεθα</w:t>
      </w:r>
      <w:proofErr w:type="spellEnd"/>
      <w:r>
        <w:rPr>
          <w:rFonts w:eastAsia="Times New Roman" w:cs="Times New Roman"/>
          <w:szCs w:val="24"/>
        </w:rPr>
        <w:t xml:space="preserve"> στον Υπουργό Εθνικής Αμύνης, αλλά και επειδή εξ όνυχος κρίνεις και τον «λέοντα» –τη λέξη «λέων» σε αυτήν την περίπτωση πρέπει να τ</w:t>
      </w:r>
      <w:r>
        <w:rPr>
          <w:rFonts w:eastAsia="Times New Roman" w:cs="Times New Roman"/>
          <w:szCs w:val="24"/>
        </w:rPr>
        <w:t>η</w:t>
      </w:r>
      <w:r>
        <w:rPr>
          <w:rFonts w:eastAsia="Times New Roman" w:cs="Times New Roman"/>
          <w:szCs w:val="24"/>
        </w:rPr>
        <w:t xml:space="preserve"> βάλουμε σε πάρα πολλά εισαγωγικά- και εννοώ τον υποκριτή –δήθεν- τιμητή των Ενόπλων Δυ</w:t>
      </w:r>
      <w:r>
        <w:rPr>
          <w:rFonts w:eastAsia="Times New Roman" w:cs="Times New Roman"/>
          <w:szCs w:val="24"/>
        </w:rPr>
        <w:t>νάμεων, θα καταθέσω στο Σώμα</w:t>
      </w:r>
      <w:r>
        <w:rPr>
          <w:rFonts w:eastAsia="Times New Roman" w:cs="Times New Roman"/>
          <w:szCs w:val="24"/>
        </w:rPr>
        <w:t>,</w:t>
      </w:r>
      <w:r>
        <w:rPr>
          <w:rFonts w:eastAsia="Times New Roman" w:cs="Times New Roman"/>
          <w:szCs w:val="24"/>
        </w:rPr>
        <w:t xml:space="preserve"> κυρία Πρόεδρε, το περιεχόμενο του μη </w:t>
      </w:r>
      <w:proofErr w:type="spellStart"/>
      <w:r>
        <w:rPr>
          <w:rFonts w:eastAsia="Times New Roman" w:cs="Times New Roman"/>
          <w:szCs w:val="24"/>
        </w:rPr>
        <w:t>αναρτητέου</w:t>
      </w:r>
      <w:proofErr w:type="spellEnd"/>
      <w:r>
        <w:rPr>
          <w:rFonts w:eastAsia="Times New Roman" w:cs="Times New Roman"/>
          <w:szCs w:val="24"/>
        </w:rPr>
        <w:t xml:space="preserve"> στο διαδίκτυο, από 10-2-16, εγγράφου του ΓΕΣ.</w:t>
      </w:r>
    </w:p>
    <w:p w14:paraId="31B1682F" w14:textId="77777777" w:rsidR="00643513" w:rsidRDefault="00AD6DE5">
      <w:pPr>
        <w:spacing w:line="600" w:lineRule="auto"/>
        <w:ind w:firstLine="720"/>
        <w:jc w:val="both"/>
        <w:rPr>
          <w:rFonts w:eastAsia="Times New Roman"/>
          <w:szCs w:val="24"/>
        </w:rPr>
      </w:pPr>
      <w:r>
        <w:rPr>
          <w:rFonts w:eastAsia="Times New Roman"/>
          <w:szCs w:val="24"/>
        </w:rPr>
        <w:t>Σύμφωνα με αυτό, και δεν θα αναφερθώ στα υλικά, δεν θα αναφερθώ στις σκηνές που διαθέτει ο Στρατός, δεν θα αναφερθώ στη διάθεση στρα</w:t>
      </w:r>
      <w:r>
        <w:rPr>
          <w:rFonts w:eastAsia="Times New Roman"/>
          <w:szCs w:val="24"/>
        </w:rPr>
        <w:t>τοπέδων, δεν θα αναφερθώ στις είκοσι δύο χιλιάδες μερίδες που μοιράζει καθημερινά και δεν θα αναφερθώ επιπλέον στην παράνομη και εξοντωτική καθημερινά εργασία των στρατευσίμων, θα αναφερθώ στο έγγραφο</w:t>
      </w:r>
      <w:r>
        <w:rPr>
          <w:rFonts w:eastAsia="Times New Roman"/>
          <w:szCs w:val="24"/>
        </w:rPr>
        <w:t>,</w:t>
      </w:r>
      <w:r>
        <w:rPr>
          <w:rFonts w:eastAsia="Times New Roman"/>
          <w:szCs w:val="24"/>
        </w:rPr>
        <w:t xml:space="preserve"> με το οποίο διατίθεται πίστωση 1.300 ευρώ –το ποσό είν</w:t>
      </w:r>
      <w:r>
        <w:rPr>
          <w:rFonts w:eastAsia="Times New Roman"/>
          <w:szCs w:val="24"/>
        </w:rPr>
        <w:t xml:space="preserve">αι χαμηλό, αλλά έχει τη σημασία του- για προμήθειες υλικών, δηλαδή για την αγορά τριών </w:t>
      </w:r>
      <w:r>
        <w:rPr>
          <w:rFonts w:eastAsia="Times New Roman"/>
          <w:szCs w:val="24"/>
          <w:lang w:val="en-US"/>
        </w:rPr>
        <w:t>PlayStation</w:t>
      </w:r>
      <w:r>
        <w:rPr>
          <w:rFonts w:eastAsia="Times New Roman"/>
          <w:szCs w:val="24"/>
        </w:rPr>
        <w:t xml:space="preserve"> 4 για τις ανάγκες του </w:t>
      </w:r>
      <w:r>
        <w:rPr>
          <w:rFonts w:eastAsia="Times New Roman"/>
          <w:szCs w:val="24"/>
          <w:lang w:val="en-US"/>
        </w:rPr>
        <w:t>hot</w:t>
      </w:r>
      <w:r>
        <w:rPr>
          <w:rFonts w:eastAsia="Times New Roman"/>
          <w:szCs w:val="24"/>
        </w:rPr>
        <w:t xml:space="preserve"> </w:t>
      </w:r>
      <w:r>
        <w:rPr>
          <w:rFonts w:eastAsia="Times New Roman"/>
          <w:szCs w:val="24"/>
          <w:lang w:val="en-US"/>
        </w:rPr>
        <w:t>spot</w:t>
      </w:r>
      <w:r>
        <w:rPr>
          <w:rFonts w:eastAsia="Times New Roman"/>
          <w:szCs w:val="24"/>
        </w:rPr>
        <w:t xml:space="preserve"> Λέσβου, δαπάνη</w:t>
      </w:r>
      <w:r>
        <w:rPr>
          <w:rFonts w:eastAsia="Times New Roman"/>
          <w:szCs w:val="24"/>
        </w:rPr>
        <w:t>,</w:t>
      </w:r>
      <w:r>
        <w:rPr>
          <w:rFonts w:eastAsia="Times New Roman"/>
          <w:szCs w:val="24"/>
        </w:rPr>
        <w:t xml:space="preserve"> που</w:t>
      </w:r>
      <w:r>
        <w:rPr>
          <w:rFonts w:eastAsia="Times New Roman"/>
          <w:szCs w:val="24"/>
        </w:rPr>
        <w:t>,</w:t>
      </w:r>
      <w:r>
        <w:rPr>
          <w:rFonts w:eastAsia="Times New Roman"/>
          <w:szCs w:val="24"/>
        </w:rPr>
        <w:t xml:space="preserve"> σύμφωνα με την παράγραφο 2 του σκεπτικού, θα βαρύνει τον προϋπολογισμό του έτους 2016 που αφορά το Γενικό</w:t>
      </w:r>
      <w:r>
        <w:rPr>
          <w:rFonts w:eastAsia="Times New Roman"/>
          <w:szCs w:val="24"/>
        </w:rPr>
        <w:t xml:space="preserve"> Επιτελείο Στρατού.</w:t>
      </w:r>
    </w:p>
    <w:p w14:paraId="31B16830" w14:textId="77777777" w:rsidR="00643513" w:rsidRDefault="00AD6DE5">
      <w:pPr>
        <w:spacing w:line="600" w:lineRule="auto"/>
        <w:ind w:firstLine="720"/>
        <w:jc w:val="both"/>
        <w:rPr>
          <w:rFonts w:eastAsia="Times New Roman"/>
          <w:szCs w:val="24"/>
        </w:rPr>
      </w:pPr>
      <w:r>
        <w:rPr>
          <w:rFonts w:eastAsia="Times New Roman"/>
          <w:szCs w:val="24"/>
        </w:rPr>
        <w:lastRenderedPageBreak/>
        <w:t>Στο εδάφιο 8 –ακούστε το σημαντικό- του ιδίου εγγράφου διαβάζω: Η παρούσα διαταγή εξαιρείται της ανάρτησης στο διαδίκτυο, διότι σύμφωνα με το άρθρο τάδε κ.λπ., κ.λπ. του σχετικού νόμου περιλαμβάνει στοιχεία που αφορούν οργάνωση, διάταξη</w:t>
      </w:r>
      <w:r>
        <w:rPr>
          <w:rFonts w:eastAsia="Times New Roman"/>
          <w:szCs w:val="24"/>
        </w:rPr>
        <w:t xml:space="preserve"> και σύνθεση μονάδων του ΓΕΣ και οποιαδήποτε δημοσίευση μπορεί να προκαλέσει βλάβη στην εθνική άμυνα και ασφάλεια της χώρας. Ιδού τι εστί Πάνος Καμμένος. Αυτό το αναφέρω σήμερα, για να καταλάβουμε το έργο του πολιτικού προϊσταμένου των Ενόπλων Δυνάμεων, το</w:t>
      </w:r>
      <w:r>
        <w:rPr>
          <w:rFonts w:eastAsia="Times New Roman"/>
          <w:szCs w:val="24"/>
        </w:rPr>
        <w:t xml:space="preserve">υ εθνικά επικίνδυνου και αναξιόπιστου κ. Πάνου Καμμένου, και να πληροφορηθεί ο ελληνικός λαός πώς το νευραλγικό δεύτερο γραφείο του ΓΕΣ ασχολείται με το να πληρώνει </w:t>
      </w:r>
      <w:r>
        <w:rPr>
          <w:rFonts w:eastAsia="Times New Roman"/>
          <w:szCs w:val="24"/>
          <w:lang w:val="en-US"/>
        </w:rPr>
        <w:t>PlayStation</w:t>
      </w:r>
      <w:r>
        <w:rPr>
          <w:rFonts w:eastAsia="Times New Roman"/>
          <w:szCs w:val="24"/>
        </w:rPr>
        <w:t xml:space="preserve"> για τα προσφυγάκια, τη στιγμή που Τούρκοι και ΝΑΤΟ αλωνίζουν στο Αιγαίο.</w:t>
      </w:r>
    </w:p>
    <w:p w14:paraId="31B16831" w14:textId="77777777" w:rsidR="00643513" w:rsidRDefault="00AD6DE5">
      <w:pPr>
        <w:spacing w:line="600" w:lineRule="auto"/>
        <w:ind w:firstLine="720"/>
        <w:jc w:val="both"/>
        <w:rPr>
          <w:rFonts w:eastAsia="Times New Roman"/>
          <w:szCs w:val="24"/>
        </w:rPr>
      </w:pPr>
      <w:r>
        <w:rPr>
          <w:rFonts w:eastAsia="Times New Roman"/>
          <w:szCs w:val="24"/>
        </w:rPr>
        <w:t xml:space="preserve">Η </w:t>
      </w:r>
      <w:r>
        <w:rPr>
          <w:rFonts w:eastAsia="Times New Roman"/>
          <w:szCs w:val="24"/>
        </w:rPr>
        <w:t>ο</w:t>
      </w:r>
      <w:r>
        <w:rPr>
          <w:rFonts w:eastAsia="Times New Roman"/>
          <w:szCs w:val="24"/>
        </w:rPr>
        <w:t>δηγ</w:t>
      </w:r>
      <w:r>
        <w:rPr>
          <w:rFonts w:eastAsia="Times New Roman"/>
          <w:szCs w:val="24"/>
        </w:rPr>
        <w:t>ία, λοιπόν, που ενσωματώνετε σήμερα, κάνει χρήση πρακτικών και όρων</w:t>
      </w:r>
      <w:r>
        <w:rPr>
          <w:rFonts w:eastAsia="Times New Roman"/>
          <w:szCs w:val="24"/>
        </w:rPr>
        <w:t>,</w:t>
      </w:r>
      <w:r>
        <w:rPr>
          <w:rFonts w:eastAsia="Times New Roman"/>
          <w:szCs w:val="24"/>
        </w:rPr>
        <w:t xml:space="preserve"> που εν πολλοίς ούτε έχουν χρησιμοποιηθεί ούτε πρόκειται να χρησιμοποιηθούν από τη φιλεύσπλαχνη ελληνική </w:t>
      </w:r>
      <w:r>
        <w:rPr>
          <w:rFonts w:eastAsia="Times New Roman"/>
          <w:szCs w:val="24"/>
        </w:rPr>
        <w:t>Κ</w:t>
      </w:r>
      <w:r>
        <w:rPr>
          <w:rFonts w:eastAsia="Times New Roman"/>
          <w:szCs w:val="24"/>
        </w:rPr>
        <w:t>υβέρνηση, που προτιμά την αθρόα είσοδο και την πλήρη ασυδοσία των ενεργειών των με</w:t>
      </w:r>
      <w:r>
        <w:rPr>
          <w:rFonts w:eastAsia="Times New Roman"/>
          <w:szCs w:val="24"/>
        </w:rPr>
        <w:t>ταναστών, παρά τη συστηματική καταγραφή και τον έλεγχο των κινήσεών τους.</w:t>
      </w:r>
    </w:p>
    <w:p w14:paraId="31B16832" w14:textId="77777777" w:rsidR="00643513" w:rsidRDefault="00AD6DE5">
      <w:pPr>
        <w:spacing w:line="600" w:lineRule="auto"/>
        <w:ind w:firstLine="720"/>
        <w:jc w:val="both"/>
        <w:rPr>
          <w:rFonts w:eastAsia="Times New Roman"/>
          <w:szCs w:val="24"/>
        </w:rPr>
      </w:pPr>
      <w:r>
        <w:rPr>
          <w:rFonts w:eastAsia="Times New Roman"/>
          <w:szCs w:val="24"/>
        </w:rPr>
        <w:lastRenderedPageBreak/>
        <w:t>Έτσι, για παράδειγμα, ενώ προβλέπεται από τη σύμβαση -άρθρο 34 παράγραφος 3- ότι ο αιτών άσυλο μπορεί να κρατηθεί πριν από την πραγματοποίηση πλήρους καταγραφής του, η Ελλάδα μέχρι σ</w:t>
      </w:r>
      <w:r>
        <w:rPr>
          <w:rFonts w:eastAsia="Times New Roman"/>
          <w:szCs w:val="24"/>
        </w:rPr>
        <w:t xml:space="preserve">ήμερα επιλέγει, μετά την πλημμελή καταγραφή τους, δηλαδή χωρίς χρήση βιομετρικών στοιχείων, ταυτότητας κ.λπ., όπως προβλέπεται από την </w:t>
      </w:r>
      <w:r w:rsidRPr="00901654">
        <w:rPr>
          <w:rFonts w:eastAsia="Times New Roman"/>
          <w:szCs w:val="24"/>
        </w:rPr>
        <w:t>παράγραφο 5, να αφήνονται ελεύθεροι και επομένως να είναι ανύπαρκτοι νομικά και αν δεν θέλουν να εμφανιστούν για την περα</w:t>
      </w:r>
      <w:r w:rsidRPr="00901654">
        <w:rPr>
          <w:rFonts w:eastAsia="Times New Roman"/>
          <w:szCs w:val="24"/>
        </w:rPr>
        <w:t>ιτέρω καταγραφή τους.</w:t>
      </w:r>
    </w:p>
    <w:p w14:paraId="31B16833" w14:textId="77777777" w:rsidR="00643513" w:rsidRDefault="00AD6DE5">
      <w:pPr>
        <w:spacing w:line="600" w:lineRule="auto"/>
        <w:ind w:firstLine="720"/>
        <w:jc w:val="both"/>
        <w:rPr>
          <w:rFonts w:eastAsia="Times New Roman"/>
          <w:szCs w:val="24"/>
        </w:rPr>
      </w:pPr>
      <w:r>
        <w:rPr>
          <w:rFonts w:eastAsia="Times New Roman"/>
          <w:szCs w:val="24"/>
        </w:rPr>
        <w:t>Ένα άλλο εξωφρενικό σημείο αυτής της σύμβασης που συζητάμε σήμερα, που περνάει απαρατήρητο, είναι η δυνατότητα του αιτούντος -παράγραφος 6 του άρθρου 34- να υποβάλει αίτηση εξ ονόματος των ενηλίκων μελών της οικογενείας του. Γιατί, άρ</w:t>
      </w:r>
      <w:r>
        <w:rPr>
          <w:rFonts w:eastAsia="Times New Roman"/>
          <w:szCs w:val="24"/>
        </w:rPr>
        <w:t>αγε, να συμβαίνει αυτό; Μήπως επειδή οι γυναίκες στους μουσουλμάνους, στις περισσότερες περιπτώσεις, είναι νομικά εξαρτημένες από τους άρρενες, επομένως δεν διαθέτουν δικαιοπρακτική ικανότητα, όπως τ</w:t>
      </w:r>
      <w:r>
        <w:rPr>
          <w:rFonts w:eastAsia="Times New Roman"/>
          <w:szCs w:val="24"/>
        </w:rPr>
        <w:t>ην</w:t>
      </w:r>
      <w:r>
        <w:rPr>
          <w:rFonts w:eastAsia="Times New Roman"/>
          <w:szCs w:val="24"/>
        </w:rPr>
        <w:t xml:space="preserve"> εννοεί ο νομικός μας πολιτισμός; Αυτό, άραγε, δεν ενοχ</w:t>
      </w:r>
      <w:r>
        <w:rPr>
          <w:rFonts w:eastAsia="Times New Roman"/>
          <w:szCs w:val="24"/>
        </w:rPr>
        <w:t>λεί τις φεμινίστριες του ΣΥΡΙΖΑ και τις κάθε λογής οργανώσεις</w:t>
      </w:r>
      <w:r>
        <w:rPr>
          <w:rFonts w:eastAsia="Times New Roman"/>
          <w:szCs w:val="24"/>
        </w:rPr>
        <w:t>,</w:t>
      </w:r>
      <w:r>
        <w:rPr>
          <w:rFonts w:eastAsia="Times New Roman"/>
          <w:szCs w:val="24"/>
        </w:rPr>
        <w:t xml:space="preserve"> που είχαν ξεσηκωθεί, όταν ο ΣΥΡΙΖΑ επρόκειτο να περάσει το νομοσχέδιο για τους ομοφυλοφίλους; </w:t>
      </w:r>
    </w:p>
    <w:p w14:paraId="31B16834" w14:textId="77777777" w:rsidR="00643513" w:rsidRDefault="00AD6DE5">
      <w:pPr>
        <w:spacing w:line="600" w:lineRule="auto"/>
        <w:ind w:firstLine="720"/>
        <w:jc w:val="both"/>
        <w:rPr>
          <w:rFonts w:eastAsia="Times New Roman"/>
          <w:szCs w:val="24"/>
        </w:rPr>
      </w:pPr>
      <w:r>
        <w:rPr>
          <w:rFonts w:eastAsia="Times New Roman"/>
          <w:szCs w:val="24"/>
        </w:rPr>
        <w:lastRenderedPageBreak/>
        <w:t>Για να προλάβουμε οποιονδήποτε θα μπορούσε να διαστρέψει τις έννοιες της διάταξης, τον παραπέμπουμ</w:t>
      </w:r>
      <w:r>
        <w:rPr>
          <w:rFonts w:eastAsia="Times New Roman"/>
          <w:szCs w:val="24"/>
        </w:rPr>
        <w:t>ε στο άρθρο 8 του ιδίου άρθρου, σύμφωνα με το οποίο ο ανήλικος άνω των δεκαπέντε ετών δύναται να υποβάλει αυτοπροσώπως και αυτοτελ</w:t>
      </w:r>
      <w:r>
        <w:rPr>
          <w:rFonts w:eastAsia="Times New Roman"/>
          <w:szCs w:val="24"/>
        </w:rPr>
        <w:t>ώ</w:t>
      </w:r>
      <w:r>
        <w:rPr>
          <w:rFonts w:eastAsia="Times New Roman"/>
          <w:szCs w:val="24"/>
        </w:rPr>
        <w:t xml:space="preserve">ς αίτημα διεθνούς προστασίας, με μία σημείωση μόνο, κύριε </w:t>
      </w:r>
      <w:proofErr w:type="spellStart"/>
      <w:r>
        <w:rPr>
          <w:rFonts w:eastAsia="Times New Roman"/>
          <w:szCs w:val="24"/>
        </w:rPr>
        <w:t>Μουζάλα</w:t>
      </w:r>
      <w:proofErr w:type="spellEnd"/>
      <w:r>
        <w:rPr>
          <w:rFonts w:eastAsia="Times New Roman"/>
          <w:szCs w:val="24"/>
        </w:rPr>
        <w:t>: Ο ανήλικος, αν και μπορεί να υποβάλει μόνος του την αίτηση</w:t>
      </w:r>
      <w:r>
        <w:rPr>
          <w:rFonts w:eastAsia="Times New Roman"/>
          <w:szCs w:val="24"/>
        </w:rPr>
        <w:t>, μπορεί επίσης να εκπροσωπηθεί στη διαδικασία αυτή από νομικό πρόσωπο μη κερδοσκοπικό, δηλαδή</w:t>
      </w:r>
      <w:r>
        <w:rPr>
          <w:rFonts w:eastAsia="Times New Roman"/>
          <w:szCs w:val="24"/>
        </w:rPr>
        <w:t>,</w:t>
      </w:r>
      <w:r>
        <w:rPr>
          <w:rFonts w:eastAsia="Times New Roman"/>
          <w:szCs w:val="24"/>
        </w:rPr>
        <w:t xml:space="preserve"> με άλλα λόγια</w:t>
      </w:r>
      <w:r>
        <w:rPr>
          <w:rFonts w:eastAsia="Times New Roman"/>
          <w:szCs w:val="24"/>
        </w:rPr>
        <w:t>,</w:t>
      </w:r>
      <w:r>
        <w:rPr>
          <w:rFonts w:eastAsia="Times New Roman"/>
          <w:szCs w:val="24"/>
        </w:rPr>
        <w:t xml:space="preserve"> από ΜΚΟ. Καταλαβαίνετε τι σημαίνει αυτό για τους ασυνόδευτους ανήλικους ή πρέπει να το κάνουμε ακόμα πιο σαφές;</w:t>
      </w:r>
    </w:p>
    <w:p w14:paraId="31B16835" w14:textId="77777777" w:rsidR="00643513" w:rsidRDefault="00AD6DE5">
      <w:pPr>
        <w:spacing w:line="600" w:lineRule="auto"/>
        <w:ind w:firstLine="720"/>
        <w:jc w:val="both"/>
        <w:rPr>
          <w:rFonts w:eastAsia="Times New Roman"/>
          <w:szCs w:val="24"/>
        </w:rPr>
      </w:pPr>
      <w:r>
        <w:rPr>
          <w:rFonts w:eastAsia="Times New Roman"/>
          <w:szCs w:val="24"/>
        </w:rPr>
        <w:t xml:space="preserve">Μια βασική αρχή της αίτησης </w:t>
      </w:r>
      <w:r>
        <w:rPr>
          <w:rFonts w:eastAsia="Times New Roman"/>
          <w:szCs w:val="24"/>
        </w:rPr>
        <w:t>ασύλου είναι ότι αυτή πρέπει να υποβληθεί αμέσως μετά την είσοδο του αιτούντος στην ασφαλή χώρα. Αντίθετα, στην παράγραφο 1 του άρθρου 39</w:t>
      </w:r>
      <w:r>
        <w:rPr>
          <w:rFonts w:eastAsia="Times New Roman"/>
          <w:szCs w:val="24"/>
        </w:rPr>
        <w:t>,</w:t>
      </w:r>
      <w:r>
        <w:rPr>
          <w:rFonts w:eastAsia="Times New Roman"/>
          <w:szCs w:val="24"/>
        </w:rPr>
        <w:t xml:space="preserve"> ορίζεται ότι οι αιτήσεις δεν απορρίπτονται αποκλειστικά και μόνο για τον λόγο ότι δεν υποβλήθηκαν το ταχύτερο δυνατό.</w:t>
      </w:r>
      <w:r>
        <w:rPr>
          <w:rFonts w:eastAsia="Times New Roman"/>
          <w:szCs w:val="24"/>
        </w:rPr>
        <w:t xml:space="preserve"> Έτσι, λοιπόν</w:t>
      </w:r>
      <w:r>
        <w:rPr>
          <w:rFonts w:eastAsia="Times New Roman"/>
          <w:szCs w:val="24"/>
        </w:rPr>
        <w:t>,</w:t>
      </w:r>
      <w:r>
        <w:rPr>
          <w:rFonts w:eastAsia="Times New Roman"/>
          <w:szCs w:val="24"/>
        </w:rPr>
        <w:t xml:space="preserve"> και αυτό το σημαντικό κριτήριο για τη διάκριση προσφύγων και λαθρομεταναστών νοθεύεται επικίνδυνα. Αν ο καθένας μπορεί να λογίζεται ως πρόσφυγας, όποτε γουστάρει και κυρίως όποτε δεν έχουν ευοδωθεί τα </w:t>
      </w:r>
      <w:r>
        <w:rPr>
          <w:rFonts w:eastAsia="Times New Roman"/>
          <w:szCs w:val="24"/>
        </w:rPr>
        <w:lastRenderedPageBreak/>
        <w:t xml:space="preserve">σχέδιά του για απόδραση από τη χώρα, με </w:t>
      </w:r>
      <w:r>
        <w:rPr>
          <w:rFonts w:eastAsia="Times New Roman"/>
          <w:szCs w:val="24"/>
        </w:rPr>
        <w:t>παράνομα μέσα από οπουδήποτε και να προέρχεται, τότε δεν μιλάμε πια για πρόσφυγα, αλλά για έναν λαθραίο</w:t>
      </w:r>
      <w:r>
        <w:rPr>
          <w:rFonts w:eastAsia="Times New Roman"/>
          <w:szCs w:val="24"/>
        </w:rPr>
        <w:t>,</w:t>
      </w:r>
      <w:r>
        <w:rPr>
          <w:rFonts w:eastAsia="Times New Roman"/>
          <w:szCs w:val="24"/>
        </w:rPr>
        <w:t xml:space="preserve"> που τυγχάνει εκμετάλλευσης από τον κάθε διακινητή.                                                </w:t>
      </w:r>
    </w:p>
    <w:p w14:paraId="31B16836"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Επίσης, στο άρθρο 42 παράγραφος 1 του νομοθετήματος </w:t>
      </w:r>
      <w:r>
        <w:rPr>
          <w:rFonts w:eastAsia="Times New Roman" w:cs="Times New Roman"/>
          <w:szCs w:val="24"/>
        </w:rPr>
        <w:t>περιλαμβάνεται στη συνθήκη η δυνατότητα για σωματική έρευνα και έρευνα των αντικειμένων που φέρουν οι αιτούμενοι άσυλο. Ενώ η παράγραφος αυτή φαντάζει απόλυτα σωστή -και έτσι θα έπρεπε να γίνεται σε κάθε ευνομούμενη πολιτεία-</w:t>
      </w:r>
      <w:r>
        <w:rPr>
          <w:rFonts w:eastAsia="Times New Roman" w:cs="Times New Roman"/>
          <w:szCs w:val="24"/>
        </w:rPr>
        <w:t>,</w:t>
      </w:r>
      <w:r>
        <w:rPr>
          <w:rFonts w:eastAsia="Times New Roman" w:cs="Times New Roman"/>
          <w:szCs w:val="24"/>
        </w:rPr>
        <w:t xml:space="preserve"> είναι εντελώς εκτός κλίματος.</w:t>
      </w:r>
      <w:r>
        <w:rPr>
          <w:rFonts w:eastAsia="Times New Roman" w:cs="Times New Roman"/>
          <w:szCs w:val="24"/>
        </w:rPr>
        <w:t xml:space="preserve"> Ποιος σημερινός Υπουργός, επί </w:t>
      </w:r>
      <w:r>
        <w:rPr>
          <w:rFonts w:eastAsia="Times New Roman" w:cs="Times New Roman"/>
          <w:szCs w:val="24"/>
        </w:rPr>
        <w:t>υ</w:t>
      </w:r>
      <w:r>
        <w:rPr>
          <w:rFonts w:eastAsia="Times New Roman" w:cs="Times New Roman"/>
          <w:szCs w:val="24"/>
        </w:rPr>
        <w:t>πουργίας του, θα επέτρεπε να ψαχτεί από ένστολο έστω και μισός αλλοδαπός</w:t>
      </w:r>
      <w:r>
        <w:rPr>
          <w:rFonts w:eastAsia="Times New Roman" w:cs="Times New Roman"/>
          <w:szCs w:val="24"/>
        </w:rPr>
        <w:t>,</w:t>
      </w:r>
      <w:r>
        <w:rPr>
          <w:rFonts w:eastAsia="Times New Roman" w:cs="Times New Roman"/>
          <w:szCs w:val="24"/>
        </w:rPr>
        <w:t xml:space="preserve"> όταν αρνούνται μετά βδελυγμίας να εφαρμόσουν τον νόμο στις μεταξύ τους συμπλοκές, που επί δυόμισι ώρες μαίνονταν προχθές στον Πειραιά και στη Χίο</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 xml:space="preserve"> βγήκαν χα</w:t>
      </w:r>
      <w:r>
        <w:rPr>
          <w:rFonts w:eastAsia="Times New Roman" w:cs="Times New Roman"/>
          <w:szCs w:val="24"/>
        </w:rPr>
        <w:t>ν</w:t>
      </w:r>
      <w:r>
        <w:rPr>
          <w:rFonts w:eastAsia="Times New Roman" w:cs="Times New Roman"/>
          <w:szCs w:val="24"/>
        </w:rPr>
        <w:t>τζάρες, με αποτέλεσμα να έχουμε πολλούς τραυματίες και σοβαρότατες υλικές ζημιές</w:t>
      </w:r>
      <w:r>
        <w:rPr>
          <w:rFonts w:eastAsia="Times New Roman" w:cs="Times New Roman"/>
          <w:szCs w:val="24"/>
        </w:rPr>
        <w:t>;</w:t>
      </w:r>
      <w:r>
        <w:rPr>
          <w:rFonts w:eastAsia="Times New Roman" w:cs="Times New Roman"/>
          <w:szCs w:val="24"/>
        </w:rPr>
        <w:t xml:space="preserve"> </w:t>
      </w:r>
    </w:p>
    <w:p w14:paraId="31B16837"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Στο άρθρο 43 παράγραφος 4 περιλαμβάνεται η εξής απίστευτη και αδικαιολόγητη διάταξη: «Κατ’ εξαίρεση το στοιχείο της ιθαγενείας και του τόπου γέννησης μπορούν να τ</w:t>
      </w:r>
      <w:r>
        <w:rPr>
          <w:rFonts w:eastAsia="Times New Roman" w:cs="Times New Roman"/>
          <w:szCs w:val="24"/>
        </w:rPr>
        <w:t xml:space="preserve">ροποποιηθούν, αν ο αιτών προβεί σε </w:t>
      </w:r>
      <w:r>
        <w:rPr>
          <w:rFonts w:eastAsia="Times New Roman" w:cs="Times New Roman"/>
          <w:szCs w:val="24"/>
        </w:rPr>
        <w:lastRenderedPageBreak/>
        <w:t>σχετική δήλωση και θεμελιωθεί ότι τα στοιχεία αυτά έχουν καταγραφεί εσφαλμένα. Ομοίως, κατ’ εξαίρεση μπορεί να τροποποιηθούν τα στοιχεία ταυτότητας, εάν κατά τη συνέντευξη προβληθούν βάσιμοι και σοβαροί λόγοι</w:t>
      </w:r>
      <w:r>
        <w:rPr>
          <w:rFonts w:eastAsia="Times New Roman" w:cs="Times New Roman"/>
          <w:szCs w:val="24"/>
        </w:rPr>
        <w:t>,</w:t>
      </w:r>
      <w:r>
        <w:rPr>
          <w:rFonts w:eastAsia="Times New Roman" w:cs="Times New Roman"/>
          <w:szCs w:val="24"/>
        </w:rPr>
        <w:t xml:space="preserve"> για τους οπ</w:t>
      </w:r>
      <w:r>
        <w:rPr>
          <w:rFonts w:eastAsia="Times New Roman" w:cs="Times New Roman"/>
          <w:szCs w:val="24"/>
        </w:rPr>
        <w:t>οίους ο αιτών δεν είχε δηλώσει τα πραγματικά του στοιχεία</w:t>
      </w:r>
      <w:r>
        <w:rPr>
          <w:rFonts w:eastAsia="Times New Roman" w:cs="Times New Roman"/>
          <w:szCs w:val="24"/>
        </w:rPr>
        <w:t>.</w:t>
      </w:r>
      <w:r>
        <w:rPr>
          <w:rFonts w:eastAsia="Times New Roman" w:cs="Times New Roman"/>
          <w:szCs w:val="24"/>
        </w:rPr>
        <w:t>». Η παράγραφος αυτή, επίσημα</w:t>
      </w:r>
      <w:r>
        <w:rPr>
          <w:rFonts w:eastAsia="Times New Roman" w:cs="Times New Roman"/>
          <w:szCs w:val="24"/>
        </w:rPr>
        <w:t>,</w:t>
      </w:r>
      <w:r>
        <w:rPr>
          <w:rFonts w:eastAsia="Times New Roman" w:cs="Times New Roman"/>
          <w:szCs w:val="24"/>
        </w:rPr>
        <w:t xml:space="preserve"> προτρέπει στη μη έγκυρη καταγραφή και</w:t>
      </w:r>
      <w:r>
        <w:rPr>
          <w:rFonts w:eastAsia="Times New Roman" w:cs="Times New Roman"/>
          <w:szCs w:val="24"/>
        </w:rPr>
        <w:t>,</w:t>
      </w:r>
      <w:r>
        <w:rPr>
          <w:rFonts w:eastAsia="Times New Roman" w:cs="Times New Roman"/>
          <w:szCs w:val="24"/>
        </w:rPr>
        <w:t xml:space="preserve"> επομένως, προτρέπει στην ασυδοσία. Δίνει το στίγμα του αυτό το άρθρο </w:t>
      </w:r>
      <w:r>
        <w:rPr>
          <w:rFonts w:eastAsia="Times New Roman" w:cs="Times New Roman"/>
          <w:szCs w:val="24"/>
        </w:rPr>
        <w:t xml:space="preserve">για το </w:t>
      </w:r>
      <w:r>
        <w:rPr>
          <w:rFonts w:eastAsia="Times New Roman" w:cs="Times New Roman"/>
          <w:szCs w:val="24"/>
        </w:rPr>
        <w:t>πώς θα διεξαχθεί από την Κυβέρνηση αυτή η σοβαρή εργ</w:t>
      </w:r>
      <w:r>
        <w:rPr>
          <w:rFonts w:eastAsia="Times New Roman" w:cs="Times New Roman"/>
          <w:szCs w:val="24"/>
        </w:rPr>
        <w:t xml:space="preserve">ασία και για το εάν θα έχουμε ποτέ πλήρη και αξιόπιστα στοιχεία όσων έχουν εισέλθει παράνομα στη χώρα μας. </w:t>
      </w:r>
    </w:p>
    <w:p w14:paraId="31B16838"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Αυτή ακριβώς η πρακτική πιστοποιείται και ακόμα μια φορά από το άρθρο 45, που αναφέρεται στους ασυνόδευτους ανηλίκους, σύμφωνα με το οποίο</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ο γεγο</w:t>
      </w:r>
      <w:r>
        <w:rPr>
          <w:rFonts w:eastAsia="Times New Roman" w:cs="Times New Roman"/>
          <w:szCs w:val="24"/>
        </w:rPr>
        <w:t>νός ότι ένας ασυνόδευτος ανήλικος έχει αρνηθεί να υποβληθεί σε ιατρική εξέταση», για το προσδιορισμό της ηλικίας</w:t>
      </w:r>
      <w:r>
        <w:rPr>
          <w:rFonts w:eastAsia="Times New Roman" w:cs="Times New Roman"/>
          <w:szCs w:val="24"/>
        </w:rPr>
        <w:t>,</w:t>
      </w:r>
      <w:r>
        <w:rPr>
          <w:rFonts w:eastAsia="Times New Roman" w:cs="Times New Roman"/>
          <w:szCs w:val="24"/>
        </w:rPr>
        <w:t xml:space="preserve"> δηλαδή, «δεν εμποδίζει τις </w:t>
      </w:r>
      <w:r>
        <w:rPr>
          <w:rFonts w:eastAsia="Times New Roman" w:cs="Times New Roman"/>
          <w:szCs w:val="24"/>
        </w:rPr>
        <w:t>α</w:t>
      </w:r>
      <w:r>
        <w:rPr>
          <w:rFonts w:eastAsia="Times New Roman" w:cs="Times New Roman"/>
          <w:szCs w:val="24"/>
        </w:rPr>
        <w:t xml:space="preserve">ρχές </w:t>
      </w:r>
      <w:r>
        <w:rPr>
          <w:rFonts w:eastAsia="Times New Roman" w:cs="Times New Roman"/>
          <w:szCs w:val="24"/>
        </w:rPr>
        <w:t>α</w:t>
      </w:r>
      <w:r>
        <w:rPr>
          <w:rFonts w:eastAsia="Times New Roman" w:cs="Times New Roman"/>
          <w:szCs w:val="24"/>
        </w:rPr>
        <w:t>πόφασης να λαμβάνουν απόφαση επί της αίτησης</w:t>
      </w:r>
      <w:r>
        <w:rPr>
          <w:rFonts w:eastAsia="Times New Roman" w:cs="Times New Roman"/>
          <w:szCs w:val="24"/>
        </w:rPr>
        <w:t>.</w:t>
      </w:r>
      <w:r>
        <w:rPr>
          <w:rFonts w:eastAsia="Times New Roman" w:cs="Times New Roman"/>
          <w:szCs w:val="24"/>
        </w:rPr>
        <w:t xml:space="preserve">». Καταλαβαίνετε τώρα για τι είδους καταγραφή μιλάμε; </w:t>
      </w:r>
    </w:p>
    <w:p w14:paraId="31B16839"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σημείο αυτό κτυπάει το κουδούνι λήξεως του χρόνου ομιλίας του κυρίου Βουλευτή)</w:t>
      </w:r>
    </w:p>
    <w:p w14:paraId="31B1683A"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Μήπως θέλετε να χρησιμοποιήσετε και τον χρόνο της δευτερολογίας σας;</w:t>
      </w:r>
    </w:p>
    <w:p w14:paraId="31B1683B"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Δεν θα έχω δευτερολογία, κυρία Πρόεδρε. Παρακαλώ</w:t>
      </w:r>
      <w:r>
        <w:rPr>
          <w:rFonts w:eastAsia="Times New Roman" w:cs="Times New Roman"/>
          <w:szCs w:val="24"/>
        </w:rPr>
        <w:t xml:space="preserve"> μια ανοχή.</w:t>
      </w:r>
    </w:p>
    <w:p w14:paraId="31B1683C"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Ο λόγος που η Ελλάδα αύριο θα αντιμετωπίσει μοιραία την τύχη της Μαδρίτης, του Παρισιού και των Βρυξελλών</w:t>
      </w:r>
      <w:r>
        <w:rPr>
          <w:rFonts w:eastAsia="Times New Roman" w:cs="Times New Roman"/>
          <w:szCs w:val="24"/>
        </w:rPr>
        <w:t>,</w:t>
      </w:r>
      <w:r>
        <w:rPr>
          <w:rFonts w:eastAsia="Times New Roman" w:cs="Times New Roman"/>
          <w:szCs w:val="24"/>
        </w:rPr>
        <w:t xml:space="preserve"> με μια νέα γενιά εξτρεμιστών, είναι μέσα σε αυτό το νομοθέτημα. </w:t>
      </w:r>
    </w:p>
    <w:p w14:paraId="31B1683D"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Θέλετε και άλλη επιβεβαίωση; Στο άρθρο 46 αναφέρεται ότι «αλλοδαπός ή </w:t>
      </w:r>
      <w:proofErr w:type="spellStart"/>
      <w:r>
        <w:rPr>
          <w:rFonts w:eastAsia="Times New Roman" w:cs="Times New Roman"/>
          <w:szCs w:val="24"/>
        </w:rPr>
        <w:t>αν</w:t>
      </w:r>
      <w:r>
        <w:rPr>
          <w:rFonts w:eastAsia="Times New Roman" w:cs="Times New Roman"/>
          <w:szCs w:val="24"/>
        </w:rPr>
        <w:t>ιθαγενής</w:t>
      </w:r>
      <w:proofErr w:type="spellEnd"/>
      <w:r>
        <w:rPr>
          <w:rFonts w:eastAsia="Times New Roman" w:cs="Times New Roman"/>
          <w:szCs w:val="24"/>
        </w:rPr>
        <w:t xml:space="preserve"> που αιτείται διεθνή προστασία, δεν κρατείται για μόνο το</w:t>
      </w:r>
      <w:r>
        <w:rPr>
          <w:rFonts w:eastAsia="Times New Roman" w:cs="Times New Roman"/>
          <w:szCs w:val="24"/>
        </w:rPr>
        <w:t>ν</w:t>
      </w:r>
      <w:r>
        <w:rPr>
          <w:rFonts w:eastAsia="Times New Roman" w:cs="Times New Roman"/>
          <w:szCs w:val="24"/>
        </w:rPr>
        <w:t xml:space="preserve"> λόγο ότι έχει υποβάλει αίτηση διεθνούς προστασίας, καθώς και ότι εισήλθε παράτυπα ή/και παραμένει στη χώρα χωρίς νόμιμο τίτλο διαμονής». Ποιος, όμως, θα είναι άραγε ο χρόνος μέσα στον οποίο</w:t>
      </w:r>
      <w:r>
        <w:rPr>
          <w:rFonts w:eastAsia="Times New Roman" w:cs="Times New Roman"/>
          <w:szCs w:val="24"/>
        </w:rPr>
        <w:t xml:space="preserve"> όλα αυτά θα πρέπει να λάβουν χώρα και οι αιτούντες θα αποκτήσουν το όποιο καθεστώς θα τους χορηγηθεί; </w:t>
      </w:r>
    </w:p>
    <w:p w14:paraId="31B1683E"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Σύμφωνα, λοιπόν, με το άρθρο 51 παράγραφος 2 «</w:t>
      </w:r>
      <w:r>
        <w:rPr>
          <w:rFonts w:eastAsia="Times New Roman" w:cs="Times New Roman"/>
          <w:szCs w:val="24"/>
        </w:rPr>
        <w:t>η</w:t>
      </w:r>
      <w:r>
        <w:rPr>
          <w:rFonts w:eastAsia="Times New Roman" w:cs="Times New Roman"/>
          <w:szCs w:val="24"/>
        </w:rPr>
        <w:t xml:space="preserve"> εξέταση των αιτήσεων ολοκληρώνεται το ταχύτερο δυνατό και σε κάθε περίπτωση εντός έξι μηνών». Περιλαμβάν</w:t>
      </w:r>
      <w:r>
        <w:rPr>
          <w:rFonts w:eastAsia="Times New Roman" w:cs="Times New Roman"/>
          <w:szCs w:val="24"/>
        </w:rPr>
        <w:t>εται αυτή η διάταξη μεταξύ των υποχρεωτικών, υπό την έννοια ότι</w:t>
      </w:r>
      <w:r>
        <w:rPr>
          <w:rFonts w:eastAsia="Times New Roman" w:cs="Times New Roman"/>
          <w:szCs w:val="24"/>
        </w:rPr>
        <w:t>,</w:t>
      </w:r>
      <w:r>
        <w:rPr>
          <w:rFonts w:eastAsia="Times New Roman" w:cs="Times New Roman"/>
          <w:szCs w:val="24"/>
        </w:rPr>
        <w:t xml:space="preserve"> αν δεν υλοποιηθεί η διαδικασία στον προβλεπόμενο χρόνο, ο αιτών χάνει το δικαίωμα. Ερωτώ: </w:t>
      </w:r>
      <w:r>
        <w:rPr>
          <w:rFonts w:eastAsia="Times New Roman" w:cs="Times New Roman"/>
          <w:szCs w:val="24"/>
        </w:rPr>
        <w:t>Τ</w:t>
      </w:r>
      <w:r>
        <w:rPr>
          <w:rFonts w:eastAsia="Times New Roman" w:cs="Times New Roman"/>
          <w:szCs w:val="24"/>
        </w:rPr>
        <w:t>ο χάνει; Ασφαλώς και όχι. Επομένως, με το καθεστώς του αιτούντος άσυλο, δηλαδή την ήδη γνωστή σε μας</w:t>
      </w:r>
      <w:r>
        <w:rPr>
          <w:rFonts w:eastAsia="Times New Roman" w:cs="Times New Roman"/>
          <w:szCs w:val="24"/>
        </w:rPr>
        <w:t xml:space="preserve"> κόκκινη κάρτα, κάποιος</w:t>
      </w:r>
      <w:r>
        <w:rPr>
          <w:rFonts w:eastAsia="Times New Roman" w:cs="Times New Roman"/>
          <w:szCs w:val="24"/>
        </w:rPr>
        <w:t>,</w:t>
      </w:r>
      <w:r>
        <w:rPr>
          <w:rFonts w:eastAsia="Times New Roman" w:cs="Times New Roman"/>
          <w:szCs w:val="24"/>
        </w:rPr>
        <w:t xml:space="preserve"> έστω κι αν απορριφθεί το αίτημά του, η αίτησή του, θα μπορεί να απολαμβάνει τις παροχές που προβλέπονται, διαμένοντας ακόμη και για χρόνια στη χώρα, όπως συμβαίνει κατά χιλιάδες περιπτώσεις στην Ελλάδα, μέχρι σήμερα.</w:t>
      </w:r>
    </w:p>
    <w:p w14:paraId="31B1683F"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Ποιο είναι, λο</w:t>
      </w:r>
      <w:r>
        <w:rPr>
          <w:rFonts w:eastAsia="Times New Roman" w:cs="Times New Roman"/>
          <w:szCs w:val="24"/>
        </w:rPr>
        <w:t>ιπόν, το καθεστώς ασφαλείας που υπόσχεται η Κυβέρνηση; Σήμερα παρά ποτέ είναι επίκαιρο το αίτημα της Χρυσής Αυγής</w:t>
      </w:r>
      <w:r>
        <w:rPr>
          <w:rFonts w:eastAsia="Times New Roman" w:cs="Times New Roman"/>
          <w:szCs w:val="24"/>
        </w:rPr>
        <w:t>,</w:t>
      </w:r>
      <w:r>
        <w:rPr>
          <w:rFonts w:eastAsia="Times New Roman" w:cs="Times New Roman"/>
          <w:szCs w:val="24"/>
        </w:rPr>
        <w:t xml:space="preserve"> που προβλέπεται και από το Σύνταγμα</w:t>
      </w:r>
      <w:r>
        <w:rPr>
          <w:rFonts w:eastAsia="Times New Roman" w:cs="Times New Roman"/>
          <w:szCs w:val="24"/>
        </w:rPr>
        <w:t>,</w:t>
      </w:r>
      <w:r>
        <w:rPr>
          <w:rFonts w:eastAsia="Times New Roman" w:cs="Times New Roman"/>
          <w:szCs w:val="24"/>
        </w:rPr>
        <w:t xml:space="preserve"> για τη διενέργεια δημοψηφίσματος, για θέμα μείζονος κοινωνικής σημασίας, για το λεγόμενο «μεταναστευτικό</w:t>
      </w:r>
      <w:r>
        <w:rPr>
          <w:rFonts w:eastAsia="Times New Roman" w:cs="Times New Roman"/>
          <w:szCs w:val="24"/>
        </w:rPr>
        <w:t>». Η δε αλλαγή της πλη</w:t>
      </w:r>
      <w:r>
        <w:rPr>
          <w:rFonts w:eastAsia="Times New Roman" w:cs="Times New Roman"/>
          <w:szCs w:val="24"/>
        </w:rPr>
        <w:lastRenderedPageBreak/>
        <w:t xml:space="preserve">θυσμιακής σύστασης της χώρας που συντελείται εδώ και δεκαετίες, αλλά με μεγαλύτερη ένταση τον τελευταίο χρόνο, δεν μπορεί να αντιμετωπιστεί με ασπιρίνες. Δεν μπορεί να αντιμετωπιστεί με </w:t>
      </w:r>
      <w:proofErr w:type="spellStart"/>
      <w:r>
        <w:rPr>
          <w:rFonts w:eastAsia="Times New Roman" w:cs="Times New Roman"/>
          <w:szCs w:val="24"/>
        </w:rPr>
        <w:t>ψευτοανθρωπισμό</w:t>
      </w:r>
      <w:proofErr w:type="spellEnd"/>
      <w:r>
        <w:rPr>
          <w:rFonts w:eastAsia="Times New Roman" w:cs="Times New Roman"/>
          <w:szCs w:val="24"/>
        </w:rPr>
        <w:t xml:space="preserve"> και με αριστερίστικες ιδεοληψίες</w:t>
      </w:r>
      <w:r>
        <w:rPr>
          <w:rFonts w:eastAsia="Times New Roman" w:cs="Times New Roman"/>
          <w:szCs w:val="24"/>
        </w:rPr>
        <w:t>.</w:t>
      </w:r>
    </w:p>
    <w:p w14:paraId="31B16840"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Ο ελληνικός λαός πρέπει να αποφασίσει για την τύχη του. Αλλά στο δημοψήφισμα θα κάνετε αυτό που θέλει ο ελληνικός λαός ή θα κάνετε το αντίθετο, όπως έχετε ήδη συνηθίσει; Ενώ η συντριπτική πλειοψηφία θα σας πει, λοιπόν, ότι δεν ανέχεται να υποβαθμίζεται η</w:t>
      </w:r>
      <w:r>
        <w:rPr>
          <w:rFonts w:eastAsia="Times New Roman" w:cs="Times New Roman"/>
          <w:szCs w:val="24"/>
        </w:rPr>
        <w:t xml:space="preserve"> ζωή του, να κινδυνεύει το σπίτι του, να αλλοιώνεται η σύστασή του, να αλλοιώνεται η ιστορία του, εσείς θα κάνετε ακριβώς το αντίθετο, επειδή δήθεν το υπογράψατε ή επειδή το παραγγέλνουν έτσι οι ηγεμόνες και οι δικτατορίες της Ευρωπαϊκής Ένωσης.</w:t>
      </w:r>
    </w:p>
    <w:p w14:paraId="31B16841"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Κυρίες και</w:t>
      </w:r>
      <w:r>
        <w:rPr>
          <w:rFonts w:eastAsia="Times New Roman" w:cs="Times New Roman"/>
          <w:szCs w:val="24"/>
        </w:rPr>
        <w:t xml:space="preserve"> κύριοι, στο σημείο αυτό θέλω να καταδείξω την υποκριτική στάση της νεοφιλελεύθερης </w:t>
      </w:r>
      <w:proofErr w:type="spellStart"/>
      <w:r>
        <w:rPr>
          <w:rFonts w:eastAsia="Times New Roman" w:cs="Times New Roman"/>
          <w:szCs w:val="24"/>
        </w:rPr>
        <w:t>ψευτοδεξιάς</w:t>
      </w:r>
      <w:proofErr w:type="spellEnd"/>
      <w:r>
        <w:rPr>
          <w:rFonts w:eastAsia="Times New Roman" w:cs="Times New Roman"/>
          <w:szCs w:val="24"/>
        </w:rPr>
        <w:t xml:space="preserve"> της Νέας Δημοκρατίας του κ. Μητσοτάκη, που δι</w:t>
      </w:r>
      <w:r>
        <w:rPr>
          <w:rFonts w:eastAsia="Times New Roman" w:cs="Times New Roman"/>
          <w:szCs w:val="24"/>
        </w:rPr>
        <w:t>ά</w:t>
      </w:r>
      <w:r>
        <w:rPr>
          <w:rFonts w:eastAsia="Times New Roman" w:cs="Times New Roman"/>
          <w:szCs w:val="24"/>
        </w:rPr>
        <w:t xml:space="preserve"> του </w:t>
      </w:r>
      <w:r>
        <w:rPr>
          <w:rFonts w:eastAsia="Times New Roman" w:cs="Times New Roman"/>
          <w:szCs w:val="24"/>
        </w:rPr>
        <w:t>ε</w:t>
      </w:r>
      <w:r>
        <w:rPr>
          <w:rFonts w:eastAsia="Times New Roman" w:cs="Times New Roman"/>
          <w:szCs w:val="24"/>
        </w:rPr>
        <w:t>ισηγητού τ</w:t>
      </w:r>
      <w:r>
        <w:rPr>
          <w:rFonts w:eastAsia="Times New Roman" w:cs="Times New Roman"/>
          <w:szCs w:val="24"/>
        </w:rPr>
        <w:t>η</w:t>
      </w:r>
      <w:r>
        <w:rPr>
          <w:rFonts w:eastAsia="Times New Roman" w:cs="Times New Roman"/>
          <w:szCs w:val="24"/>
        </w:rPr>
        <w:t>ς στηλίτευσε μεν τη διαδικασία</w:t>
      </w:r>
      <w:r>
        <w:rPr>
          <w:rFonts w:eastAsia="Times New Roman" w:cs="Times New Roman"/>
          <w:szCs w:val="24"/>
        </w:rPr>
        <w:t>,</w:t>
      </w:r>
      <w:r>
        <w:rPr>
          <w:rFonts w:eastAsia="Times New Roman" w:cs="Times New Roman"/>
          <w:szCs w:val="24"/>
        </w:rPr>
        <w:t xml:space="preserve"> όχι, όμως, </w:t>
      </w:r>
      <w:r>
        <w:rPr>
          <w:rFonts w:eastAsia="Times New Roman" w:cs="Times New Roman"/>
          <w:szCs w:val="24"/>
        </w:rPr>
        <w:t xml:space="preserve">και </w:t>
      </w:r>
      <w:r>
        <w:rPr>
          <w:rFonts w:eastAsia="Times New Roman" w:cs="Times New Roman"/>
          <w:szCs w:val="24"/>
        </w:rPr>
        <w:t xml:space="preserve">το περιεχόμενο του σχεδίου νόμου, λέγοντας ότι θα </w:t>
      </w:r>
      <w:r>
        <w:rPr>
          <w:rFonts w:eastAsia="Times New Roman" w:cs="Times New Roman"/>
          <w:szCs w:val="24"/>
        </w:rPr>
        <w:t xml:space="preserve">υπερψηφίσει τις διατάξεις που </w:t>
      </w:r>
      <w:r>
        <w:rPr>
          <w:rFonts w:eastAsia="Times New Roman" w:cs="Times New Roman"/>
          <w:szCs w:val="24"/>
        </w:rPr>
        <w:lastRenderedPageBreak/>
        <w:t>θεωρεί ευρωπαϊκή μας υπόθεση, βάζοντας έτσι πάνω από το εθνικό συμφέρον το συμφέρον της Ευρωπαϊκής Ένωσης.</w:t>
      </w:r>
    </w:p>
    <w:p w14:paraId="31B16842" w14:textId="77777777" w:rsidR="00643513" w:rsidRDefault="00AD6DE5">
      <w:pPr>
        <w:spacing w:line="600" w:lineRule="auto"/>
        <w:ind w:firstLine="720"/>
        <w:jc w:val="both"/>
        <w:rPr>
          <w:rFonts w:eastAsia="Times New Roman"/>
          <w:szCs w:val="24"/>
        </w:rPr>
      </w:pPr>
      <w:r>
        <w:rPr>
          <w:rFonts w:eastAsia="Times New Roman"/>
          <w:szCs w:val="24"/>
        </w:rPr>
        <w:t>Θα ζητήσουμε ονομαστική ψηφοφορία</w:t>
      </w:r>
      <w:r>
        <w:rPr>
          <w:rFonts w:eastAsia="Times New Roman"/>
          <w:szCs w:val="24"/>
        </w:rPr>
        <w:t>,</w:t>
      </w:r>
      <w:r>
        <w:rPr>
          <w:rFonts w:eastAsia="Times New Roman"/>
          <w:szCs w:val="24"/>
        </w:rPr>
        <w:t xml:space="preserve"> για να κατανοήσει ο ελληνικός λαός τη συνυπευθυνότητα του κόμματος της Νέας Δημοκρατ</w:t>
      </w:r>
      <w:r>
        <w:rPr>
          <w:rFonts w:eastAsia="Times New Roman"/>
          <w:szCs w:val="24"/>
        </w:rPr>
        <w:t>ίας</w:t>
      </w:r>
      <w:r>
        <w:rPr>
          <w:rFonts w:eastAsia="Times New Roman"/>
          <w:szCs w:val="24"/>
        </w:rPr>
        <w:t>,</w:t>
      </w:r>
      <w:r>
        <w:rPr>
          <w:rFonts w:eastAsia="Times New Roman"/>
          <w:szCs w:val="24"/>
        </w:rPr>
        <w:t xml:space="preserve"> γιατί, όπως ανέφερα, δεν είναι ούτε αυθόρμητες ούτε τυχαίες οι λεγόμενες </w:t>
      </w:r>
      <w:r>
        <w:rPr>
          <w:rFonts w:eastAsia="Times New Roman"/>
          <w:szCs w:val="24"/>
        </w:rPr>
        <w:t>«</w:t>
      </w:r>
      <w:r>
        <w:rPr>
          <w:rFonts w:eastAsia="Times New Roman"/>
          <w:szCs w:val="24"/>
        </w:rPr>
        <w:t>προσφυγικές ροές</w:t>
      </w:r>
      <w:r>
        <w:rPr>
          <w:rFonts w:eastAsia="Times New Roman"/>
          <w:szCs w:val="24"/>
        </w:rPr>
        <w:t>»</w:t>
      </w:r>
      <w:r>
        <w:rPr>
          <w:rFonts w:eastAsia="Times New Roman"/>
          <w:szCs w:val="24"/>
        </w:rPr>
        <w:t xml:space="preserve">. </w:t>
      </w:r>
    </w:p>
    <w:p w14:paraId="31B16843" w14:textId="77777777" w:rsidR="00643513" w:rsidRDefault="00AD6DE5">
      <w:pPr>
        <w:spacing w:line="600" w:lineRule="auto"/>
        <w:ind w:firstLine="720"/>
        <w:jc w:val="both"/>
        <w:rPr>
          <w:rFonts w:eastAsia="Times New Roman"/>
          <w:szCs w:val="24"/>
        </w:rPr>
      </w:pPr>
      <w:r>
        <w:rPr>
          <w:rFonts w:eastAsia="Times New Roman"/>
          <w:szCs w:val="24"/>
        </w:rPr>
        <w:t xml:space="preserve">Κυρίες και κύριοι, ακόμα και τώρα υπάρχει ελπίδα, γιατί το έθνος που μάχεται, το έθνος που επιμένει θα πάψει μόνο να υπάρχει, όπως έχει διδάξει και ο αρχαίος μας δάσκαλος, όταν σταματήσει να υφίσταται μεταξύ μας το </w:t>
      </w:r>
      <w:proofErr w:type="spellStart"/>
      <w:r>
        <w:rPr>
          <w:rFonts w:eastAsia="Times New Roman"/>
          <w:szCs w:val="24"/>
        </w:rPr>
        <w:t>όμαιμον</w:t>
      </w:r>
      <w:proofErr w:type="spellEnd"/>
      <w:r>
        <w:rPr>
          <w:rFonts w:eastAsia="Times New Roman"/>
          <w:szCs w:val="24"/>
        </w:rPr>
        <w:t xml:space="preserve">, το </w:t>
      </w:r>
      <w:proofErr w:type="spellStart"/>
      <w:r>
        <w:rPr>
          <w:rFonts w:eastAsia="Times New Roman"/>
          <w:szCs w:val="24"/>
        </w:rPr>
        <w:t>ομότροπον</w:t>
      </w:r>
      <w:proofErr w:type="spellEnd"/>
      <w:r>
        <w:rPr>
          <w:rFonts w:eastAsia="Times New Roman"/>
          <w:szCs w:val="24"/>
        </w:rPr>
        <w:t xml:space="preserve">, το </w:t>
      </w:r>
      <w:proofErr w:type="spellStart"/>
      <w:r>
        <w:rPr>
          <w:rFonts w:eastAsia="Times New Roman"/>
          <w:szCs w:val="24"/>
        </w:rPr>
        <w:t>ομόθρησκον</w:t>
      </w:r>
      <w:proofErr w:type="spellEnd"/>
      <w:r>
        <w:rPr>
          <w:rFonts w:eastAsia="Times New Roman"/>
          <w:szCs w:val="24"/>
        </w:rPr>
        <w:t xml:space="preserve"> και </w:t>
      </w:r>
      <w:r>
        <w:rPr>
          <w:rFonts w:eastAsia="Times New Roman"/>
          <w:szCs w:val="24"/>
        </w:rPr>
        <w:t xml:space="preserve">το </w:t>
      </w:r>
      <w:proofErr w:type="spellStart"/>
      <w:r>
        <w:rPr>
          <w:rFonts w:eastAsia="Times New Roman"/>
          <w:szCs w:val="24"/>
        </w:rPr>
        <w:t>ομόγλωσσον</w:t>
      </w:r>
      <w:proofErr w:type="spellEnd"/>
      <w:r>
        <w:rPr>
          <w:rFonts w:eastAsia="Times New Roman"/>
          <w:szCs w:val="24"/>
        </w:rPr>
        <w:t xml:space="preserve">. </w:t>
      </w:r>
    </w:p>
    <w:p w14:paraId="31B16844" w14:textId="77777777" w:rsidR="00643513" w:rsidRDefault="00AD6DE5">
      <w:pPr>
        <w:spacing w:line="600" w:lineRule="auto"/>
        <w:ind w:firstLine="720"/>
        <w:jc w:val="both"/>
        <w:rPr>
          <w:rFonts w:eastAsia="Times New Roman"/>
          <w:szCs w:val="24"/>
        </w:rPr>
      </w:pPr>
      <w:r>
        <w:rPr>
          <w:rFonts w:eastAsia="Times New Roman"/>
          <w:szCs w:val="24"/>
        </w:rPr>
        <w:t>Όσο υπάρχει Χρυσή Αυγή, εγγυόμαστε ότι θα υπάρχουν όλα αυτά στην Ελλάδα, ακόμα και αν χρειαστεί τη ζωή μας να δώσουμε γι’ αυτά, πέρα από θέσεις, πέρα από αξιώματα, πέρα από παράνομες διώξεις, απλά και μόνο επειδή είμαστε Έλληνες, επειδή είμ</w:t>
      </w:r>
      <w:r>
        <w:rPr>
          <w:rFonts w:eastAsia="Times New Roman"/>
          <w:szCs w:val="24"/>
        </w:rPr>
        <w:t>αστε λαϊκοί αγωνιστές.</w:t>
      </w:r>
    </w:p>
    <w:p w14:paraId="31B16845" w14:textId="77777777" w:rsidR="00643513" w:rsidRDefault="00AD6DE5">
      <w:pPr>
        <w:spacing w:line="600" w:lineRule="auto"/>
        <w:ind w:firstLine="720"/>
        <w:jc w:val="center"/>
        <w:rPr>
          <w:rFonts w:eastAsia="Times New Roman"/>
          <w:szCs w:val="24"/>
        </w:rPr>
      </w:pPr>
      <w:r>
        <w:rPr>
          <w:rFonts w:eastAsia="Times New Roman"/>
          <w:szCs w:val="24"/>
        </w:rPr>
        <w:lastRenderedPageBreak/>
        <w:t>(Χειροκροτήματα από την πτέρυγα τ</w:t>
      </w:r>
      <w:r>
        <w:rPr>
          <w:rFonts w:eastAsia="Times New Roman"/>
          <w:szCs w:val="24"/>
        </w:rPr>
        <w:t>ης</w:t>
      </w:r>
      <w:r>
        <w:rPr>
          <w:rFonts w:eastAsia="Times New Roman"/>
          <w:szCs w:val="24"/>
        </w:rPr>
        <w:t xml:space="preserve"> 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31B16846" w14:textId="77777777" w:rsidR="00643513" w:rsidRDefault="00AD6DE5">
      <w:pPr>
        <w:spacing w:line="600" w:lineRule="auto"/>
        <w:ind w:firstLine="720"/>
        <w:jc w:val="both"/>
        <w:rPr>
          <w:rFonts w:eastAsia="Times New Roman"/>
          <w:szCs w:val="24"/>
        </w:rPr>
      </w:pPr>
      <w:r>
        <w:rPr>
          <w:rFonts w:eastAsia="Times New Roman"/>
          <w:b/>
          <w:szCs w:val="24"/>
        </w:rPr>
        <w:t>ΠΡΟΔΡΕΥΟΥΣΑ (Αναστασία Χριστοδουλοπούλου):</w:t>
      </w:r>
      <w:r>
        <w:rPr>
          <w:rFonts w:eastAsia="Times New Roman"/>
          <w:szCs w:val="24"/>
        </w:rPr>
        <w:t xml:space="preserve"> Τον λόγο έχει ο Βουλευτής του ΣΥΡΙΖΑ κ. </w:t>
      </w:r>
      <w:proofErr w:type="spellStart"/>
      <w:r>
        <w:rPr>
          <w:rFonts w:eastAsia="Times New Roman"/>
          <w:szCs w:val="24"/>
        </w:rPr>
        <w:t>Δουζίνας</w:t>
      </w:r>
      <w:proofErr w:type="spellEnd"/>
      <w:r>
        <w:rPr>
          <w:rFonts w:eastAsia="Times New Roman"/>
          <w:szCs w:val="24"/>
        </w:rPr>
        <w:t xml:space="preserve"> για επτά λεπτά.</w:t>
      </w:r>
    </w:p>
    <w:p w14:paraId="31B16847" w14:textId="77777777" w:rsidR="00643513" w:rsidRDefault="00AD6DE5">
      <w:pPr>
        <w:spacing w:line="600" w:lineRule="auto"/>
        <w:ind w:firstLine="720"/>
        <w:jc w:val="both"/>
        <w:rPr>
          <w:rFonts w:eastAsia="Times New Roman"/>
          <w:szCs w:val="24"/>
        </w:rPr>
      </w:pPr>
      <w:r>
        <w:rPr>
          <w:rFonts w:eastAsia="Times New Roman"/>
          <w:b/>
          <w:szCs w:val="24"/>
        </w:rPr>
        <w:t>ΚΩΝΣΤΑΝΤΙΝΟΣ ΔΟΥΖΙΝΑΣ:</w:t>
      </w:r>
      <w:r>
        <w:rPr>
          <w:rFonts w:eastAsia="Times New Roman"/>
          <w:szCs w:val="24"/>
        </w:rPr>
        <w:t xml:space="preserve"> Ευχαριστώ πολύ, κυρία Πρόεδρε.</w:t>
      </w:r>
    </w:p>
    <w:p w14:paraId="31B16848" w14:textId="77777777" w:rsidR="00643513" w:rsidRDefault="00AD6DE5">
      <w:pPr>
        <w:spacing w:line="600" w:lineRule="auto"/>
        <w:ind w:firstLine="720"/>
        <w:jc w:val="both"/>
        <w:rPr>
          <w:rFonts w:eastAsia="Times New Roman"/>
          <w:szCs w:val="24"/>
        </w:rPr>
      </w:pPr>
      <w:r>
        <w:rPr>
          <w:rFonts w:eastAsia="Times New Roman"/>
          <w:szCs w:val="24"/>
        </w:rPr>
        <w:t xml:space="preserve">Στο αριστούργημα του </w:t>
      </w:r>
      <w:r>
        <w:rPr>
          <w:rFonts w:eastAsia="Times New Roman"/>
          <w:szCs w:val="24"/>
        </w:rPr>
        <w:t>Αισχύλου «Ικέτιδες», οι Δαναΐδες, οι πενήντα κόρες του βασιλιά Δαναού, πηγαίνουν στο Άργος και ζητούν άσυλο από τον βασιλέα Πελασγό</w:t>
      </w:r>
      <w:r>
        <w:rPr>
          <w:rFonts w:eastAsia="Times New Roman"/>
          <w:szCs w:val="24"/>
        </w:rPr>
        <w:t>,</w:t>
      </w:r>
      <w:r>
        <w:rPr>
          <w:rFonts w:eastAsia="Times New Roman"/>
          <w:szCs w:val="24"/>
        </w:rPr>
        <w:t xml:space="preserve"> για να αποφύγουν τον αιμομικτικό γάμο με τους πενήντα γιο</w:t>
      </w:r>
      <w:r>
        <w:rPr>
          <w:rFonts w:eastAsia="Times New Roman"/>
          <w:szCs w:val="24"/>
        </w:rPr>
        <w:t>υ</w:t>
      </w:r>
      <w:r>
        <w:rPr>
          <w:rFonts w:eastAsia="Times New Roman"/>
          <w:szCs w:val="24"/>
        </w:rPr>
        <w:t>ς του Αιγύπτου. Ο σώφρων βασιλιάς φοβάται να τους δώσει άσυλο, μπ</w:t>
      </w:r>
      <w:r>
        <w:rPr>
          <w:rFonts w:eastAsia="Times New Roman"/>
          <w:szCs w:val="24"/>
        </w:rPr>
        <w:t xml:space="preserve">ας και τους επιτεθούν οι βάρβαροι και βάζει το ερώτημα στον δήμο. Ο δήμος αποφασίζει ομόφωνα να δώσει άσυλο στις ικέτιδες. Μετά απ’ αυτό, ο θεός του ασύλου, ο θεός της ικεσίας, ο Ξένιος Δίας, δίνει την ευλογία του στην πόλη. </w:t>
      </w:r>
    </w:p>
    <w:p w14:paraId="31B16849" w14:textId="77777777" w:rsidR="00643513" w:rsidRDefault="00AD6DE5">
      <w:pPr>
        <w:spacing w:line="600" w:lineRule="auto"/>
        <w:ind w:firstLine="720"/>
        <w:jc w:val="both"/>
        <w:rPr>
          <w:rFonts w:eastAsia="Times New Roman"/>
          <w:szCs w:val="24"/>
        </w:rPr>
      </w:pPr>
      <w:r>
        <w:rPr>
          <w:rFonts w:eastAsia="Times New Roman"/>
          <w:szCs w:val="24"/>
        </w:rPr>
        <w:lastRenderedPageBreak/>
        <w:t>Θυμόμαστε ότι ο όρος «Ξένος Δί</w:t>
      </w:r>
      <w:r>
        <w:rPr>
          <w:rFonts w:eastAsia="Times New Roman"/>
          <w:szCs w:val="24"/>
        </w:rPr>
        <w:t>ας» χρησιμοποιήθηκε από την προηγούμενη κυβέρνηση σε μια λογική μεταμοντέρνας ειρωνείας, γιατί ονόμασε έτσι κάποια εκστρατεία της Αστυνομίας</w:t>
      </w:r>
      <w:r>
        <w:rPr>
          <w:rFonts w:eastAsia="Times New Roman"/>
          <w:szCs w:val="24"/>
        </w:rPr>
        <w:t>,</w:t>
      </w:r>
      <w:r>
        <w:rPr>
          <w:rFonts w:eastAsia="Times New Roman"/>
          <w:szCs w:val="24"/>
        </w:rPr>
        <w:t xml:space="preserve"> που συλλάμβανε στο κέντρο της Αθήνας οποιονδήποτε έδειχνε σκούρος, μεταξύ των οποίων και έναν Πακιστανό καθηγητή</w:t>
      </w:r>
      <w:r>
        <w:rPr>
          <w:rFonts w:eastAsia="Times New Roman"/>
          <w:szCs w:val="24"/>
        </w:rPr>
        <w:t>,</w:t>
      </w:r>
      <w:r>
        <w:rPr>
          <w:rFonts w:eastAsia="Times New Roman"/>
          <w:szCs w:val="24"/>
        </w:rPr>
        <w:t xml:space="preserve"> </w:t>
      </w:r>
      <w:r>
        <w:rPr>
          <w:rFonts w:eastAsia="Times New Roman"/>
          <w:szCs w:val="24"/>
        </w:rPr>
        <w:t xml:space="preserve">που είχε καλέσει τότε το Πολυτεχνείο. </w:t>
      </w:r>
    </w:p>
    <w:p w14:paraId="31B1684A" w14:textId="77777777" w:rsidR="00643513" w:rsidRDefault="00AD6DE5">
      <w:pPr>
        <w:spacing w:line="600" w:lineRule="auto"/>
        <w:ind w:firstLine="720"/>
        <w:jc w:val="both"/>
        <w:rPr>
          <w:rFonts w:eastAsia="Times New Roman"/>
          <w:szCs w:val="24"/>
        </w:rPr>
      </w:pPr>
      <w:r>
        <w:rPr>
          <w:rFonts w:eastAsia="Times New Roman"/>
          <w:szCs w:val="24"/>
        </w:rPr>
        <w:t>Αλλά, γιατί ξεκινάω έτσι; Διότι, αγαπητές και αγαπητοί συνάδελφοι, σήμερα είναι η πρώτη φορά που σ’ αυτό το Κοινοβούλιο συζητάμε γι’ αυτό το τεράστιο θέμα του ασύλου και της προσφυγιάς και νομίζω ότι είναι σημαντικό ν</w:t>
      </w:r>
      <w:r>
        <w:rPr>
          <w:rFonts w:eastAsia="Times New Roman"/>
          <w:szCs w:val="24"/>
        </w:rPr>
        <w:t xml:space="preserve">α ξαναθυμίσουμε και να ξαναθυμηθούμε πράγματα τα οποία υπάρχουν στη μνήμη μας, πιθανόν καταπιεσμένα, και πράγματα τα οποία νομίζω ότι κινούν και τον λαό μας. </w:t>
      </w:r>
    </w:p>
    <w:p w14:paraId="31B1684B" w14:textId="77777777" w:rsidR="00643513" w:rsidRDefault="00AD6DE5">
      <w:pPr>
        <w:spacing w:line="600" w:lineRule="auto"/>
        <w:ind w:firstLine="720"/>
        <w:jc w:val="both"/>
        <w:rPr>
          <w:rFonts w:eastAsia="Times New Roman"/>
          <w:szCs w:val="24"/>
        </w:rPr>
      </w:pPr>
      <w:r>
        <w:rPr>
          <w:rFonts w:eastAsia="Times New Roman"/>
          <w:szCs w:val="24"/>
        </w:rPr>
        <w:t>Άσυλο είναι η μη σύληση, δηλαδή η προστασία που δίνεται σε κάποιον καταδιωκόμενο, συνήθως σε κάπο</w:t>
      </w:r>
      <w:r>
        <w:rPr>
          <w:rFonts w:eastAsia="Times New Roman"/>
          <w:szCs w:val="24"/>
        </w:rPr>
        <w:t>ιον άλλο ή ξένο. Αυτός ο θεσμός, η παράδοση του ασύλου</w:t>
      </w:r>
      <w:r>
        <w:rPr>
          <w:rFonts w:eastAsia="Times New Roman"/>
          <w:szCs w:val="24"/>
        </w:rPr>
        <w:t>,</w:t>
      </w:r>
      <w:r>
        <w:rPr>
          <w:rFonts w:eastAsia="Times New Roman"/>
          <w:szCs w:val="24"/>
        </w:rPr>
        <w:t xml:space="preserve"> που, όπως είδαμε, ξεκινάει στην αρχαία Ελλάδα, υπάρχει σ’ όλους τους μεγάλους λαούς. </w:t>
      </w:r>
    </w:p>
    <w:p w14:paraId="31B1684C" w14:textId="77777777" w:rsidR="00643513" w:rsidRDefault="00AD6DE5">
      <w:pPr>
        <w:spacing w:line="600" w:lineRule="auto"/>
        <w:ind w:firstLine="720"/>
        <w:jc w:val="both"/>
        <w:rPr>
          <w:rFonts w:eastAsia="Times New Roman"/>
          <w:szCs w:val="24"/>
        </w:rPr>
      </w:pPr>
      <w:r>
        <w:rPr>
          <w:rFonts w:eastAsia="Times New Roman"/>
          <w:szCs w:val="24"/>
        </w:rPr>
        <w:lastRenderedPageBreak/>
        <w:t>Στο Δευτερονόμιο των Εβραίων, την Παλαιά Διαθήκη, κανονίζονται και ονομάζονται έξι πόλεις-καταφύγια</w:t>
      </w:r>
      <w:r>
        <w:rPr>
          <w:rFonts w:eastAsia="Times New Roman"/>
          <w:szCs w:val="24"/>
        </w:rPr>
        <w:t>,</w:t>
      </w:r>
      <w:r>
        <w:rPr>
          <w:rFonts w:eastAsia="Times New Roman"/>
          <w:szCs w:val="24"/>
        </w:rPr>
        <w:t xml:space="preserve"> στα οποία οι </w:t>
      </w:r>
      <w:r>
        <w:rPr>
          <w:rFonts w:eastAsia="Times New Roman"/>
          <w:szCs w:val="24"/>
        </w:rPr>
        <w:t xml:space="preserve">καταδιωκόμενοι μπορούν να πάνε, να δώσουν εκεί μια κατάθεση στους ιερείς και τότε η πόλη θα τους προστατεύσει. Το ίδιο επίσης και στην Ινδία, το ίδιο και στην Κίνα. </w:t>
      </w:r>
    </w:p>
    <w:p w14:paraId="31B1684D" w14:textId="77777777" w:rsidR="00643513" w:rsidRDefault="00AD6DE5">
      <w:pPr>
        <w:spacing w:line="600" w:lineRule="auto"/>
        <w:ind w:firstLine="720"/>
        <w:jc w:val="both"/>
        <w:rPr>
          <w:rFonts w:eastAsia="Times New Roman"/>
          <w:szCs w:val="24"/>
        </w:rPr>
      </w:pPr>
      <w:r>
        <w:rPr>
          <w:rFonts w:eastAsia="Times New Roman"/>
          <w:szCs w:val="24"/>
        </w:rPr>
        <w:t>Γιατί –θα ρωτήσουμε- υπάρχει αυτή η παράδοση, αυτός ο θεσμός ο πανάρχαιος</w:t>
      </w:r>
      <w:r>
        <w:rPr>
          <w:rFonts w:eastAsia="Times New Roman"/>
          <w:szCs w:val="24"/>
        </w:rPr>
        <w:t>,</w:t>
      </w:r>
      <w:r>
        <w:rPr>
          <w:rFonts w:eastAsia="Times New Roman"/>
          <w:szCs w:val="24"/>
        </w:rPr>
        <w:t xml:space="preserve"> που ενώνει τόσο</w:t>
      </w:r>
      <w:r>
        <w:rPr>
          <w:rFonts w:eastAsia="Times New Roman"/>
          <w:szCs w:val="24"/>
        </w:rPr>
        <w:t xml:space="preserve">υς πολλούς και διαφορετικούς πολιτισμούς; </w:t>
      </w:r>
    </w:p>
    <w:p w14:paraId="31B1684E" w14:textId="77777777" w:rsidR="00643513" w:rsidRDefault="00AD6DE5">
      <w:pPr>
        <w:spacing w:line="600" w:lineRule="auto"/>
        <w:ind w:firstLine="720"/>
        <w:jc w:val="both"/>
        <w:rPr>
          <w:rFonts w:eastAsia="Times New Roman"/>
          <w:szCs w:val="24"/>
        </w:rPr>
      </w:pPr>
      <w:r>
        <w:rPr>
          <w:rFonts w:eastAsia="Times New Roman"/>
          <w:szCs w:val="24"/>
        </w:rPr>
        <w:t>Για μένα, η απάντηση είναι προφανής: Διότι ο τρόπος με τον οποίο υποδεχόμαστε τον άλλον και τον ξένο ως σύμβολο ακριβώς αυτής της ετερότητας αποτελεί το θεμέλιο της ηθικής. Το κάθε «εγώ» που λέω εγώ και το κάθε «ε</w:t>
      </w:r>
      <w:r>
        <w:rPr>
          <w:rFonts w:eastAsia="Times New Roman"/>
          <w:szCs w:val="24"/>
        </w:rPr>
        <w:t>γώ» που λέτε εσείς είναι πάντα μέσα σ’ ένα «εσύ». Δεν υπάρχει «εγώ» χωρίς «εσύ». Δεν υπάρχω εγώ, δεν έχω ταυτότητα, δεν έχω ύπαρξη</w:t>
      </w:r>
      <w:r>
        <w:rPr>
          <w:rFonts w:eastAsia="Times New Roman"/>
          <w:szCs w:val="24"/>
        </w:rPr>
        <w:t>,</w:t>
      </w:r>
      <w:r>
        <w:rPr>
          <w:rFonts w:eastAsia="Times New Roman"/>
          <w:szCs w:val="24"/>
        </w:rPr>
        <w:t xml:space="preserve"> αν δεν υπάρχει ο άλλος, να έλθει να μου πει «εσύ», για να καταλάβω εγώ το «εγώ». </w:t>
      </w:r>
    </w:p>
    <w:p w14:paraId="31B1684F" w14:textId="77777777" w:rsidR="00643513" w:rsidRDefault="00AD6DE5">
      <w:pPr>
        <w:spacing w:line="600" w:lineRule="auto"/>
        <w:ind w:firstLine="720"/>
        <w:jc w:val="both"/>
        <w:rPr>
          <w:rFonts w:eastAsia="Times New Roman"/>
          <w:szCs w:val="24"/>
        </w:rPr>
      </w:pPr>
      <w:r>
        <w:rPr>
          <w:rFonts w:eastAsia="Times New Roman"/>
          <w:szCs w:val="24"/>
        </w:rPr>
        <w:lastRenderedPageBreak/>
        <w:t xml:space="preserve">Μ’ αυτήν την έννοια, ο άλλος και ο ξένος, </w:t>
      </w:r>
      <w:r>
        <w:rPr>
          <w:rFonts w:eastAsia="Times New Roman"/>
          <w:szCs w:val="24"/>
        </w:rPr>
        <w:t xml:space="preserve">όπως λέω, σαν σύμβολο της απόλυτης ετερότητας, αποτελεί ακριβώς τη βάση, το θεμέλιο κάθε ηθικής, είτε θρησκευτικής είτε δεοντολογικής είτε ακόμα και ωφελιμιστικής. </w:t>
      </w:r>
    </w:p>
    <w:p w14:paraId="31B16850" w14:textId="77777777" w:rsidR="00643513" w:rsidRDefault="00AD6DE5">
      <w:pPr>
        <w:spacing w:line="600" w:lineRule="auto"/>
        <w:ind w:firstLine="720"/>
        <w:jc w:val="both"/>
        <w:rPr>
          <w:rFonts w:eastAsia="Times New Roman"/>
          <w:szCs w:val="24"/>
        </w:rPr>
      </w:pPr>
      <w:r>
        <w:rPr>
          <w:rFonts w:eastAsia="Times New Roman"/>
          <w:szCs w:val="24"/>
        </w:rPr>
        <w:t>Εδώ θα έλεγα ότι για την Αριστερά η ηθική δεν είναι απλώς ανθρωπισμός, δεν είναι απλώς φιλα</w:t>
      </w:r>
      <w:r>
        <w:rPr>
          <w:rFonts w:eastAsia="Times New Roman"/>
          <w:szCs w:val="24"/>
        </w:rPr>
        <w:t xml:space="preserve">νθρωπία. Αυτό μπορεί να το έχουν πολλοί. Όταν η Πρόεδρος κ. Χριστοδουλοπούλου, η κ. </w:t>
      </w:r>
      <w:proofErr w:type="spellStart"/>
      <w:r>
        <w:rPr>
          <w:rFonts w:eastAsia="Times New Roman"/>
          <w:szCs w:val="24"/>
        </w:rPr>
        <w:t>Κούρτοβικ</w:t>
      </w:r>
      <w:proofErr w:type="spellEnd"/>
      <w:r>
        <w:rPr>
          <w:rFonts w:eastAsia="Times New Roman"/>
          <w:szCs w:val="24"/>
        </w:rPr>
        <w:t>, τα στελέχη και οι νέοι της Αριστεράς και του ΚΚΕ, όχι τώρα</w:t>
      </w:r>
      <w:r>
        <w:rPr>
          <w:rFonts w:eastAsia="Times New Roman"/>
          <w:szCs w:val="24"/>
        </w:rPr>
        <w:t>,</w:t>
      </w:r>
      <w:r>
        <w:rPr>
          <w:rFonts w:eastAsia="Times New Roman"/>
          <w:szCs w:val="24"/>
        </w:rPr>
        <w:t xml:space="preserve"> αλλά δέκα, είκοσι χρόνια πριν, πήγαιναν και προστάτευαν είτε φυσικά είτε νομικά είτε υλικά τους πρόσφ</w:t>
      </w:r>
      <w:r>
        <w:rPr>
          <w:rFonts w:eastAsia="Times New Roman"/>
          <w:szCs w:val="24"/>
        </w:rPr>
        <w:t>υγες και τους μετανάστες που έρχονταν στην Ελλάδα, δεν ήταν απλώς ανθρωπιστές. Ήταν ακριβώς μέσα σ’ αυτήν την παράδοση της ηθικής της Αριστεράς.</w:t>
      </w:r>
    </w:p>
    <w:p w14:paraId="31B16851"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Αυτό το νομοσχέδιο που περνάμε σήμερα αποτελεί νομίζω μια παραπέρα απόδειξη αυτού που έχουμε πει από την αρχή α</w:t>
      </w:r>
      <w:r>
        <w:rPr>
          <w:rFonts w:eastAsia="Times New Roman" w:cs="Times New Roman"/>
          <w:szCs w:val="24"/>
        </w:rPr>
        <w:t xml:space="preserve">υτών των διαδικασιών του Κοινοβουλίου. Οι προγραμματικές δηλώσεις της Κυβέρνησης και οι προσπάθειες της Κυβέρνησης σε ένα εξαιρετικά αντίξοο κλίμα δείχνουν με τον καλύτερο δυνατό τρόπο ποια είναι η ηθική της Αριστεράς. </w:t>
      </w:r>
    </w:p>
    <w:p w14:paraId="31B16852"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Η ηθική του δήμου, η ηθική του λαού,</w:t>
      </w:r>
      <w:r>
        <w:rPr>
          <w:rFonts w:eastAsia="Times New Roman" w:cs="Times New Roman"/>
          <w:szCs w:val="24"/>
        </w:rPr>
        <w:t xml:space="preserve"> φάνηκε στις </w:t>
      </w:r>
      <w:r>
        <w:rPr>
          <w:rFonts w:eastAsia="Times New Roman" w:cs="Times New Roman"/>
          <w:szCs w:val="24"/>
        </w:rPr>
        <w:t>«</w:t>
      </w:r>
      <w:r>
        <w:rPr>
          <w:rFonts w:eastAsia="Times New Roman" w:cs="Times New Roman"/>
          <w:szCs w:val="24"/>
        </w:rPr>
        <w:t>Ικέτιδες</w:t>
      </w:r>
      <w:r>
        <w:rPr>
          <w:rFonts w:eastAsia="Times New Roman" w:cs="Times New Roman"/>
          <w:szCs w:val="24"/>
        </w:rPr>
        <w:t>»,</w:t>
      </w:r>
      <w:r>
        <w:rPr>
          <w:rFonts w:eastAsia="Times New Roman" w:cs="Times New Roman"/>
          <w:szCs w:val="24"/>
        </w:rPr>
        <w:t xml:space="preserve"> όταν ο δήμος ομόφωνα αποφάσισε να δώσει άσυλο. Η ηθική του βασιλιά; Δηλαδή, η ηθική του κράτους; </w:t>
      </w:r>
    </w:p>
    <w:p w14:paraId="31B16853"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Μόλις προχθές, δηλαδή στις 23 Μαρτίου</w:t>
      </w:r>
      <w:r>
        <w:rPr>
          <w:rFonts w:eastAsia="Times New Roman" w:cs="Times New Roman"/>
          <w:szCs w:val="24"/>
        </w:rPr>
        <w:t>,</w:t>
      </w:r>
      <w:r>
        <w:rPr>
          <w:rFonts w:eastAsia="Times New Roman" w:cs="Times New Roman"/>
          <w:szCs w:val="24"/>
        </w:rPr>
        <w:t xml:space="preserve"> βγήκε η τελευταία, η πιο πρόσφατη, δηλαδή, απόφαση του Ευρωπαϊκού Δικαστηρίου Ανθρωπίνων Δικαιωμάτων, η υπόθεση </w:t>
      </w:r>
      <w:proofErr w:type="spellStart"/>
      <w:r>
        <w:rPr>
          <w:rFonts w:eastAsia="Times New Roman" w:cs="Times New Roman"/>
          <w:szCs w:val="24"/>
        </w:rPr>
        <w:t>Σακίρ</w:t>
      </w:r>
      <w:proofErr w:type="spellEnd"/>
      <w:r>
        <w:rPr>
          <w:rFonts w:eastAsia="Times New Roman" w:cs="Times New Roman"/>
          <w:szCs w:val="24"/>
        </w:rPr>
        <w:t xml:space="preserve"> εναντίον της Ελλάδας</w:t>
      </w:r>
      <w:r>
        <w:rPr>
          <w:rFonts w:eastAsia="Times New Roman" w:cs="Times New Roman"/>
          <w:szCs w:val="24"/>
        </w:rPr>
        <w:t>,</w:t>
      </w:r>
      <w:r>
        <w:rPr>
          <w:rFonts w:eastAsia="Times New Roman" w:cs="Times New Roman"/>
          <w:szCs w:val="24"/>
        </w:rPr>
        <w:t xml:space="preserve"> στην οποία η Ελλάδα πάλι καταδικάστηκε</w:t>
      </w:r>
      <w:r>
        <w:rPr>
          <w:rFonts w:eastAsia="Times New Roman" w:cs="Times New Roman"/>
          <w:szCs w:val="24"/>
        </w:rPr>
        <w:t>,</w:t>
      </w:r>
      <w:r>
        <w:rPr>
          <w:rFonts w:eastAsia="Times New Roman" w:cs="Times New Roman"/>
          <w:szCs w:val="24"/>
        </w:rPr>
        <w:t xml:space="preserve"> γιατί το 2010 ο κ. </w:t>
      </w:r>
      <w:proofErr w:type="spellStart"/>
      <w:r>
        <w:rPr>
          <w:rFonts w:eastAsia="Times New Roman" w:cs="Times New Roman"/>
          <w:szCs w:val="24"/>
        </w:rPr>
        <w:t>Σακίρ</w:t>
      </w:r>
      <w:proofErr w:type="spellEnd"/>
      <w:r>
        <w:rPr>
          <w:rFonts w:eastAsia="Times New Roman" w:cs="Times New Roman"/>
          <w:szCs w:val="24"/>
        </w:rPr>
        <w:t xml:space="preserve">, Αφγανός πρόσφυγας, έγινε στόχος επίθεσης από μια </w:t>
      </w:r>
      <w:r>
        <w:rPr>
          <w:rFonts w:eastAsia="Times New Roman" w:cs="Times New Roman"/>
          <w:szCs w:val="24"/>
        </w:rPr>
        <w:t>ομάδα μασκοφόρων</w:t>
      </w:r>
      <w:r>
        <w:rPr>
          <w:rFonts w:eastAsia="Times New Roman" w:cs="Times New Roman"/>
          <w:szCs w:val="24"/>
        </w:rPr>
        <w:t>,</w:t>
      </w:r>
      <w:r>
        <w:rPr>
          <w:rFonts w:eastAsia="Times New Roman" w:cs="Times New Roman"/>
          <w:szCs w:val="24"/>
        </w:rPr>
        <w:t xml:space="preserve"> οι οποίοι τον έστειλαν με βαρύτατα τραύματα στο νοσοκομείο. Έμεινε στο νοσοκομείο τέσσερις μέρες. Μόλις βγήκε από το νοσοκομείο, τον πήραν κατευθείαν στο </w:t>
      </w:r>
      <w:r>
        <w:rPr>
          <w:rFonts w:eastAsia="Times New Roman" w:cs="Times New Roman"/>
          <w:szCs w:val="24"/>
        </w:rPr>
        <w:t>Α</w:t>
      </w:r>
      <w:r>
        <w:rPr>
          <w:rFonts w:eastAsia="Times New Roman" w:cs="Times New Roman"/>
          <w:szCs w:val="24"/>
        </w:rPr>
        <w:t xml:space="preserve">στυνομικό </w:t>
      </w:r>
      <w:r>
        <w:rPr>
          <w:rFonts w:eastAsia="Times New Roman" w:cs="Times New Roman"/>
          <w:szCs w:val="24"/>
        </w:rPr>
        <w:t>Τ</w:t>
      </w:r>
      <w:r>
        <w:rPr>
          <w:rFonts w:eastAsia="Times New Roman" w:cs="Times New Roman"/>
          <w:szCs w:val="24"/>
        </w:rPr>
        <w:t>μήμα του Αγίου Παντελεήμονα. Κι από εκεί τον έδιωξαν. Έκανε, λοιπόν, αίτ</w:t>
      </w:r>
      <w:r>
        <w:rPr>
          <w:rFonts w:eastAsia="Times New Roman" w:cs="Times New Roman"/>
          <w:szCs w:val="24"/>
        </w:rPr>
        <w:t>ηση εναντίον της Ελλάδος και αποφάσισε το δικαστήριο για μια ακόμα φορά ότι η Ελλάδα παραβιάζει το άρθρο 3</w:t>
      </w:r>
      <w:r>
        <w:rPr>
          <w:rFonts w:eastAsia="Times New Roman" w:cs="Times New Roman"/>
          <w:szCs w:val="24"/>
        </w:rPr>
        <w:t>,</w:t>
      </w:r>
      <w:r>
        <w:rPr>
          <w:rFonts w:eastAsia="Times New Roman" w:cs="Times New Roman"/>
          <w:szCs w:val="24"/>
        </w:rPr>
        <w:t xml:space="preserve"> το οποίο απαγορεύει τα βασανιστήρια, τις απάνθρωπες και εξευτελιστικές συμπεριφορές</w:t>
      </w:r>
      <w:r>
        <w:rPr>
          <w:rFonts w:eastAsia="Times New Roman" w:cs="Times New Roman"/>
          <w:szCs w:val="24"/>
        </w:rPr>
        <w:t>,</w:t>
      </w:r>
      <w:r>
        <w:rPr>
          <w:rFonts w:eastAsia="Times New Roman" w:cs="Times New Roman"/>
          <w:szCs w:val="24"/>
        </w:rPr>
        <w:t xml:space="preserve"> εν προκειμένω προς τους πρόσφυγες και τους αιτούμενους άσυλο. </w:t>
      </w:r>
    </w:p>
    <w:p w14:paraId="31B16854"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Αλλά αυτή ήταν μόνο η τελευταία απόφαση. Έντεκα αποφάσεις βγήκαν από το 2009 μέχρι το 2014. Τις καταθέτω εδώ</w:t>
      </w:r>
      <w:r>
        <w:rPr>
          <w:rFonts w:eastAsia="Times New Roman" w:cs="Times New Roman"/>
          <w:szCs w:val="24"/>
        </w:rPr>
        <w:t>,</w:t>
      </w:r>
      <w:r>
        <w:rPr>
          <w:rFonts w:eastAsia="Times New Roman" w:cs="Times New Roman"/>
          <w:szCs w:val="24"/>
        </w:rPr>
        <w:t xml:space="preserve"> για να τις έχει και η </w:t>
      </w:r>
      <w:r>
        <w:rPr>
          <w:rFonts w:eastAsia="Times New Roman" w:cs="Times New Roman"/>
          <w:szCs w:val="24"/>
        </w:rPr>
        <w:t>Γ</w:t>
      </w:r>
      <w:r>
        <w:rPr>
          <w:rFonts w:eastAsia="Times New Roman" w:cs="Times New Roman"/>
          <w:szCs w:val="24"/>
        </w:rPr>
        <w:t xml:space="preserve">ραμματεία. </w:t>
      </w:r>
    </w:p>
    <w:p w14:paraId="31B16855" w14:textId="77777777" w:rsidR="00643513" w:rsidRDefault="00AD6DE5">
      <w:pPr>
        <w:spacing w:line="600" w:lineRule="auto"/>
        <w:ind w:firstLine="540"/>
        <w:jc w:val="both"/>
        <w:rPr>
          <w:rFonts w:eastAsia="Times New Roman"/>
          <w:szCs w:val="24"/>
        </w:rPr>
      </w:pPr>
      <w:r>
        <w:rPr>
          <w:rFonts w:eastAsia="Times New Roman" w:cs="Times New Roman"/>
          <w:szCs w:val="24"/>
        </w:rPr>
        <w:t xml:space="preserve">(Στο σημείο αυτό ο Βουλευτής </w:t>
      </w:r>
      <w:r>
        <w:rPr>
          <w:rFonts w:eastAsia="Times New Roman" w:cs="Times New Roman"/>
          <w:szCs w:val="24"/>
        </w:rPr>
        <w:t>κ.</w:t>
      </w:r>
      <w:r>
        <w:rPr>
          <w:rFonts w:eastAsia="Times New Roman" w:cs="Times New Roman"/>
          <w:szCs w:val="24"/>
        </w:rPr>
        <w:t xml:space="preserve"> Κωνσταντίνος </w:t>
      </w:r>
      <w:proofErr w:type="spellStart"/>
      <w:r>
        <w:rPr>
          <w:rFonts w:eastAsia="Times New Roman" w:cs="Times New Roman"/>
          <w:szCs w:val="24"/>
        </w:rPr>
        <w:t>Δουζίνας</w:t>
      </w:r>
      <w:proofErr w:type="spellEnd"/>
      <w:r>
        <w:rPr>
          <w:rFonts w:eastAsia="Times New Roman" w:cs="Times New Roman"/>
          <w:szCs w:val="24"/>
        </w:rPr>
        <w:t xml:space="preserve"> καταθέτει για τα Πρακτικά τα προαναφερθέντα έγγραφα</w:t>
      </w:r>
      <w:r>
        <w:rPr>
          <w:rFonts w:eastAsia="Times New Roman" w:cs="Times New Roman"/>
          <w:szCs w:val="24"/>
        </w:rPr>
        <w:t>,</w:t>
      </w:r>
      <w:r>
        <w:rPr>
          <w:rFonts w:eastAsia="Times New Roman" w:cs="Times New Roman"/>
          <w:szCs w:val="24"/>
        </w:rPr>
        <w:t xml:space="preserve"> τα ο</w:t>
      </w:r>
      <w:r>
        <w:rPr>
          <w:rFonts w:eastAsia="Times New Roman" w:cs="Times New Roman"/>
          <w:szCs w:val="24"/>
        </w:rPr>
        <w:t xml:space="preserve">ποία βρίσκονται </w:t>
      </w:r>
      <w:r>
        <w:rPr>
          <w:rFonts w:eastAsia="Times New Roman"/>
          <w:szCs w:val="24"/>
        </w:rPr>
        <w:t>στο αρχείο του Τμήματος Γραμματείας της Διεύθυνσης Στενογραφίας και  Πρακτικών της Βουλής)</w:t>
      </w:r>
    </w:p>
    <w:p w14:paraId="31B16856" w14:textId="77777777" w:rsidR="00643513" w:rsidRDefault="00AD6DE5">
      <w:pPr>
        <w:spacing w:line="600" w:lineRule="auto"/>
        <w:ind w:firstLine="540"/>
        <w:jc w:val="both"/>
        <w:rPr>
          <w:rFonts w:eastAsia="Times New Roman"/>
          <w:szCs w:val="24"/>
        </w:rPr>
      </w:pPr>
      <w:r>
        <w:rPr>
          <w:rFonts w:eastAsia="Times New Roman"/>
          <w:szCs w:val="24"/>
        </w:rPr>
        <w:t xml:space="preserve">Αλλά η πιο ενδιαφέρουσα ήταν η σημαντική απόφαση </w:t>
      </w:r>
      <w:r>
        <w:rPr>
          <w:rFonts w:eastAsia="Times New Roman"/>
          <w:szCs w:val="24"/>
          <w:lang w:val="en-US"/>
        </w:rPr>
        <w:t>M</w:t>
      </w:r>
      <w:r>
        <w:rPr>
          <w:rFonts w:eastAsia="Times New Roman"/>
          <w:szCs w:val="24"/>
        </w:rPr>
        <w:t>.</w:t>
      </w:r>
      <w:r>
        <w:rPr>
          <w:rFonts w:eastAsia="Times New Roman"/>
          <w:szCs w:val="24"/>
          <w:lang w:val="en-US"/>
        </w:rPr>
        <w:t>S</w:t>
      </w:r>
      <w:r>
        <w:rPr>
          <w:rFonts w:eastAsia="Times New Roman"/>
          <w:szCs w:val="24"/>
        </w:rPr>
        <w:t>.</w:t>
      </w:r>
      <w:r>
        <w:rPr>
          <w:rFonts w:eastAsia="Times New Roman"/>
          <w:szCs w:val="24"/>
          <w:lang w:val="en-US"/>
        </w:rPr>
        <w:t>S</w:t>
      </w:r>
      <w:r>
        <w:rPr>
          <w:rFonts w:eastAsia="Times New Roman"/>
          <w:szCs w:val="24"/>
        </w:rPr>
        <w:t>. εναντίον του Βελγίου. Ήταν πρωτότυπη. Ο κύριος</w:t>
      </w:r>
      <w:r>
        <w:rPr>
          <w:rFonts w:eastAsia="Times New Roman"/>
          <w:szCs w:val="24"/>
        </w:rPr>
        <w:t>,</w:t>
      </w:r>
      <w:r>
        <w:rPr>
          <w:rFonts w:eastAsia="Times New Roman"/>
          <w:szCs w:val="24"/>
        </w:rPr>
        <w:t xml:space="preserve"> Αφγανός γιατρός</w:t>
      </w:r>
      <w:r>
        <w:rPr>
          <w:rFonts w:eastAsia="Times New Roman"/>
          <w:szCs w:val="24"/>
        </w:rPr>
        <w:t>,</w:t>
      </w:r>
      <w:r>
        <w:rPr>
          <w:rFonts w:eastAsia="Times New Roman"/>
          <w:szCs w:val="24"/>
        </w:rPr>
        <w:t xml:space="preserve"> ήρθε στην Ελλάδα και μετά πή</w:t>
      </w:r>
      <w:r>
        <w:rPr>
          <w:rFonts w:eastAsia="Times New Roman"/>
          <w:szCs w:val="24"/>
        </w:rPr>
        <w:t xml:space="preserve">γε στο Βέλγιο να ζητήσει άσυλο εκεί και βάσει της συνθήκης του Δουβλίνου το Βέλγιο τον επέστρεψε στην Ελλάδα, για να γίνει η εξέταση της αιτήσεώς του στην πρώτη χώρα εισδοχής. Αποφάσισε το δικαστήριο στην υπόθεση εναντίον του Βελγίου το 2012 ότι το Βέλγιο </w:t>
      </w:r>
      <w:r>
        <w:rPr>
          <w:rFonts w:eastAsia="Times New Roman"/>
          <w:szCs w:val="24"/>
        </w:rPr>
        <w:t>δεν δικαιούτο να στείλει τον κ. Μ</w:t>
      </w:r>
      <w:r>
        <w:rPr>
          <w:rFonts w:eastAsia="Times New Roman"/>
          <w:szCs w:val="24"/>
        </w:rPr>
        <w:t>.</w:t>
      </w:r>
      <w:r>
        <w:rPr>
          <w:rFonts w:eastAsia="Times New Roman"/>
          <w:szCs w:val="24"/>
        </w:rPr>
        <w:t xml:space="preserve"> στην Ελλάδα, διότι η τότε Ελλάδα παραβίαζε το άρθρο 3 και σε </w:t>
      </w:r>
      <w:r>
        <w:rPr>
          <w:rFonts w:eastAsia="Times New Roman"/>
          <w:szCs w:val="24"/>
        </w:rPr>
        <w:lastRenderedPageBreak/>
        <w:t>σχέση με τις συνθήκες διαβίωσης των προσφύγων</w:t>
      </w:r>
      <w:r>
        <w:rPr>
          <w:rFonts w:eastAsia="Times New Roman"/>
          <w:szCs w:val="24"/>
        </w:rPr>
        <w:t>,</w:t>
      </w:r>
      <w:r>
        <w:rPr>
          <w:rFonts w:eastAsia="Times New Roman"/>
          <w:szCs w:val="24"/>
        </w:rPr>
        <w:t xml:space="preserve"> οι οποίες ήταν αντίθετες στο άρθρο 3</w:t>
      </w:r>
      <w:r>
        <w:rPr>
          <w:rFonts w:eastAsia="Times New Roman"/>
          <w:szCs w:val="24"/>
        </w:rPr>
        <w:t>,</w:t>
      </w:r>
      <w:r>
        <w:rPr>
          <w:rFonts w:eastAsia="Times New Roman"/>
          <w:szCs w:val="24"/>
        </w:rPr>
        <w:t xml:space="preserve"> αλλά και σε σχέση με τον αριθμό των προσφύγων</w:t>
      </w:r>
      <w:r>
        <w:rPr>
          <w:rFonts w:eastAsia="Times New Roman"/>
          <w:szCs w:val="24"/>
        </w:rPr>
        <w:t>,</w:t>
      </w:r>
      <w:r>
        <w:rPr>
          <w:rFonts w:eastAsia="Times New Roman"/>
          <w:szCs w:val="24"/>
        </w:rPr>
        <w:t xml:space="preserve"> οι οποίοι έπαιρναν άσυλο στη</w:t>
      </w:r>
      <w:r>
        <w:rPr>
          <w:rFonts w:eastAsia="Times New Roman"/>
          <w:szCs w:val="24"/>
        </w:rPr>
        <w:t xml:space="preserve">ν Ελλάδα. </w:t>
      </w:r>
    </w:p>
    <w:p w14:paraId="31B16857" w14:textId="77777777" w:rsidR="00643513" w:rsidRDefault="00AD6DE5">
      <w:pPr>
        <w:spacing w:line="600" w:lineRule="auto"/>
        <w:ind w:firstLine="540"/>
        <w:jc w:val="both"/>
        <w:rPr>
          <w:rFonts w:eastAsia="Times New Roman"/>
          <w:szCs w:val="24"/>
        </w:rPr>
      </w:pPr>
      <w:r>
        <w:rPr>
          <w:rFonts w:eastAsia="Times New Roman"/>
          <w:szCs w:val="24"/>
        </w:rPr>
        <w:t xml:space="preserve">Λέει το δικαστήριο στην παράγραφο 358 ότι δεν υπήρχε </w:t>
      </w:r>
      <w:proofErr w:type="spellStart"/>
      <w:r>
        <w:rPr>
          <w:rFonts w:eastAsia="Times New Roman"/>
          <w:szCs w:val="24"/>
        </w:rPr>
        <w:t>κα</w:t>
      </w:r>
      <w:r>
        <w:rPr>
          <w:rFonts w:eastAsia="Times New Roman"/>
          <w:szCs w:val="24"/>
        </w:rPr>
        <w:t>μ</w:t>
      </w:r>
      <w:r>
        <w:rPr>
          <w:rFonts w:eastAsia="Times New Roman"/>
          <w:szCs w:val="24"/>
        </w:rPr>
        <w:t>μία</w:t>
      </w:r>
      <w:proofErr w:type="spellEnd"/>
      <w:r>
        <w:rPr>
          <w:rFonts w:eastAsia="Times New Roman"/>
          <w:szCs w:val="24"/>
        </w:rPr>
        <w:t xml:space="preserve"> εγγύηση ότι η αίτηση ασύλου του θα ήταν </w:t>
      </w:r>
      <w:r>
        <w:rPr>
          <w:rFonts w:eastAsia="Times New Roman"/>
          <w:szCs w:val="24"/>
          <w:lang w:val="en-US"/>
        </w:rPr>
        <w:t>seriously</w:t>
      </w:r>
      <w:r>
        <w:rPr>
          <w:rFonts w:eastAsia="Times New Roman"/>
          <w:szCs w:val="24"/>
        </w:rPr>
        <w:t xml:space="preserve"> </w:t>
      </w:r>
      <w:r>
        <w:rPr>
          <w:rFonts w:eastAsia="Times New Roman"/>
          <w:szCs w:val="24"/>
          <w:lang w:val="en-US"/>
        </w:rPr>
        <w:t>examined</w:t>
      </w:r>
      <w:r>
        <w:rPr>
          <w:rFonts w:eastAsia="Times New Roman"/>
          <w:szCs w:val="24"/>
        </w:rPr>
        <w:t>, ότι θα εξεταζόταν σοβαρά. Και αυτό ήταν βέβαια κατ’ ακολουθία</w:t>
      </w:r>
      <w:r>
        <w:rPr>
          <w:rFonts w:eastAsia="Times New Roman"/>
          <w:szCs w:val="24"/>
        </w:rPr>
        <w:t>ν</w:t>
      </w:r>
      <w:r>
        <w:rPr>
          <w:rFonts w:eastAsia="Times New Roman"/>
          <w:szCs w:val="24"/>
        </w:rPr>
        <w:t xml:space="preserve"> του γεγονότος, όπως ακούσαμε, ότι μόλις 0,1 των αιτήσεων για ά</w:t>
      </w:r>
      <w:r>
        <w:rPr>
          <w:rFonts w:eastAsia="Times New Roman"/>
          <w:szCs w:val="24"/>
        </w:rPr>
        <w:t xml:space="preserve">συλο γίνονταν δεκτές. Αυτή, λοιπόν, ήταν η κατάσταση του κράτους. Το κράτος συμπεριφερόταν στους πρόσφυγες, συμπεριφερόταν στους μετανάστες ως να ήταν βάρβαροι και κατακτητές. Αυτή ήταν η συμπεριφορά. Καταδικάστηκε επανειλημμένα. </w:t>
      </w:r>
    </w:p>
    <w:p w14:paraId="31B16858" w14:textId="77777777" w:rsidR="00643513" w:rsidRDefault="00AD6DE5">
      <w:pPr>
        <w:spacing w:line="600" w:lineRule="auto"/>
        <w:ind w:firstLine="540"/>
        <w:jc w:val="both"/>
        <w:rPr>
          <w:rFonts w:eastAsia="Times New Roman"/>
          <w:szCs w:val="24"/>
        </w:rPr>
      </w:pPr>
      <w:r>
        <w:rPr>
          <w:rFonts w:eastAsia="Times New Roman"/>
          <w:szCs w:val="24"/>
        </w:rPr>
        <w:t xml:space="preserve">Η </w:t>
      </w:r>
      <w:r>
        <w:rPr>
          <w:rFonts w:eastAsia="Times New Roman"/>
          <w:szCs w:val="24"/>
        </w:rPr>
        <w:t>Ε</w:t>
      </w:r>
      <w:r>
        <w:rPr>
          <w:rFonts w:eastAsia="Times New Roman"/>
          <w:szCs w:val="24"/>
        </w:rPr>
        <w:t>πιτροπή της Ευρωπαϊκής</w:t>
      </w:r>
      <w:r>
        <w:rPr>
          <w:rFonts w:eastAsia="Times New Roman"/>
          <w:szCs w:val="24"/>
        </w:rPr>
        <w:t xml:space="preserve"> Ένωσης για τα </w:t>
      </w:r>
      <w:r>
        <w:rPr>
          <w:rFonts w:eastAsia="Times New Roman"/>
          <w:szCs w:val="24"/>
        </w:rPr>
        <w:t>Α</w:t>
      </w:r>
      <w:r>
        <w:rPr>
          <w:rFonts w:eastAsia="Times New Roman"/>
          <w:szCs w:val="24"/>
        </w:rPr>
        <w:t xml:space="preserve">νθρώπινα </w:t>
      </w:r>
      <w:r>
        <w:rPr>
          <w:rFonts w:eastAsia="Times New Roman"/>
          <w:szCs w:val="24"/>
        </w:rPr>
        <w:t>Δ</w:t>
      </w:r>
      <w:r>
        <w:rPr>
          <w:rFonts w:eastAsia="Times New Roman"/>
          <w:szCs w:val="24"/>
        </w:rPr>
        <w:t>ικαιώματα στην έκθεση, που έκανε το 2014, περιγράφει λεπτομερώς τα βασανιστήρια που περνούσαν οι διάφοροι υποψήφιοι για πολιτικό άσυλο στις φυλακές και τα αστυνομικά τμήματα. Κι αυτή</w:t>
      </w:r>
      <w:r>
        <w:rPr>
          <w:rFonts w:eastAsia="Times New Roman"/>
          <w:szCs w:val="24"/>
        </w:rPr>
        <w:t xml:space="preserve"> την κατάσταση, αγαπητοί φίλοι, νομίζω ότι ξεκινάει αυτή τη στιγμή ο νέος νόμος να αλλάξει. Δηλαδή, να προσαρμόσει την ηθική του δήμου, την ηθική του λαού </w:t>
      </w:r>
      <w:r>
        <w:rPr>
          <w:rFonts w:eastAsia="Times New Roman"/>
          <w:szCs w:val="24"/>
        </w:rPr>
        <w:t>–</w:t>
      </w:r>
      <w:r>
        <w:rPr>
          <w:rFonts w:eastAsia="Times New Roman"/>
          <w:szCs w:val="24"/>
        </w:rPr>
        <w:t xml:space="preserve">που </w:t>
      </w:r>
      <w:r>
        <w:rPr>
          <w:rFonts w:eastAsia="Times New Roman"/>
          <w:szCs w:val="24"/>
        </w:rPr>
        <w:lastRenderedPageBreak/>
        <w:t xml:space="preserve">εμφανίζεται στους παπάδες, στους ψαράδες, στους </w:t>
      </w:r>
      <w:proofErr w:type="spellStart"/>
      <w:r>
        <w:rPr>
          <w:rFonts w:eastAsia="Times New Roman"/>
          <w:szCs w:val="24"/>
        </w:rPr>
        <w:t>μπακάληδες</w:t>
      </w:r>
      <w:proofErr w:type="spellEnd"/>
      <w:r>
        <w:rPr>
          <w:rFonts w:eastAsia="Times New Roman"/>
          <w:szCs w:val="24"/>
        </w:rPr>
        <w:t xml:space="preserve"> και στην οργάνωση «</w:t>
      </w:r>
      <w:r>
        <w:rPr>
          <w:rFonts w:eastAsia="Times New Roman"/>
          <w:szCs w:val="24"/>
        </w:rPr>
        <w:t>ΚΑΛΩΣ ΤΟΥΣ</w:t>
      </w:r>
      <w:r>
        <w:rPr>
          <w:rFonts w:eastAsia="Times New Roman"/>
          <w:szCs w:val="24"/>
        </w:rPr>
        <w:t>» στον Π</w:t>
      </w:r>
      <w:r>
        <w:rPr>
          <w:rFonts w:eastAsia="Times New Roman"/>
          <w:szCs w:val="24"/>
        </w:rPr>
        <w:t>ειραιά</w:t>
      </w:r>
      <w:r>
        <w:rPr>
          <w:rFonts w:eastAsia="Times New Roman"/>
          <w:szCs w:val="24"/>
        </w:rPr>
        <w:t>,</w:t>
      </w:r>
      <w:r>
        <w:rPr>
          <w:rFonts w:eastAsia="Times New Roman"/>
          <w:szCs w:val="24"/>
        </w:rPr>
        <w:t xml:space="preserve"> απ’ όπου προέρχομαι, που πηγαίνει κάθε μέρα στις διάφορες πύλες και βοηθάει τον κόσμο</w:t>
      </w:r>
      <w:r>
        <w:rPr>
          <w:rFonts w:eastAsia="Times New Roman"/>
          <w:szCs w:val="24"/>
        </w:rPr>
        <w:t>–,</w:t>
      </w:r>
      <w:r>
        <w:rPr>
          <w:rFonts w:eastAsia="Times New Roman"/>
          <w:szCs w:val="24"/>
        </w:rPr>
        <w:t xml:space="preserve"> να προσαρμόσει τη λογική του δήμου με τη λογική του βασιλιά, με τη λογική του κράτους. </w:t>
      </w:r>
    </w:p>
    <w:p w14:paraId="31B16859" w14:textId="77777777" w:rsidR="00643513" w:rsidRDefault="00AD6DE5">
      <w:pPr>
        <w:spacing w:line="600" w:lineRule="auto"/>
        <w:ind w:firstLine="720"/>
        <w:jc w:val="both"/>
        <w:rPr>
          <w:rFonts w:eastAsia="Times New Roman" w:cs="Times New Roman"/>
          <w:szCs w:val="24"/>
        </w:rPr>
      </w:pPr>
      <w:r>
        <w:rPr>
          <w:rFonts w:eastAsia="Times New Roman"/>
          <w:szCs w:val="24"/>
        </w:rPr>
        <w:t>Εισάγοντας μια σειρά από διατάξεις από την ευρωπαϊκή οδηγία βελτιώνει κα</w:t>
      </w:r>
      <w:r>
        <w:rPr>
          <w:rFonts w:eastAsia="Times New Roman"/>
          <w:szCs w:val="24"/>
        </w:rPr>
        <w:t>ι τις εξατομικευμένες διαδικασίες εξέτασης των αιτήσεων ασύλου αλλά και τους όρους διαβίωσης αυτού του κόσμου</w:t>
      </w:r>
      <w:r>
        <w:rPr>
          <w:rFonts w:eastAsia="Times New Roman"/>
          <w:szCs w:val="24"/>
        </w:rPr>
        <w:t>,</w:t>
      </w:r>
      <w:r>
        <w:rPr>
          <w:rFonts w:eastAsia="Times New Roman"/>
          <w:szCs w:val="24"/>
        </w:rPr>
        <w:t xml:space="preserve"> όσο είναι στην Ελλάδα</w:t>
      </w:r>
      <w:r>
        <w:rPr>
          <w:rFonts w:eastAsia="Times New Roman"/>
          <w:szCs w:val="24"/>
        </w:rPr>
        <w:t>,</w:t>
      </w:r>
      <w:r>
        <w:rPr>
          <w:rFonts w:eastAsia="Times New Roman"/>
          <w:szCs w:val="24"/>
        </w:rPr>
        <w:t xml:space="preserve"> περιμένοντας την απόφαση στην αίτησή του. </w:t>
      </w:r>
    </w:p>
    <w:p w14:paraId="31B1685A"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Με αυτήν την έννοια το νομοσχέδιο αυτό –και καλώ όλους να το ψηφίσουν- ξαναγυρί</w:t>
      </w:r>
      <w:r>
        <w:rPr>
          <w:rFonts w:eastAsia="Times New Roman" w:cs="Times New Roman"/>
          <w:szCs w:val="24"/>
        </w:rPr>
        <w:t>ζει την Ελλάδα, όχι μόνο στα ευρωπαϊκά δεδομένα του Ευρωπαϊκού Δικαίου και της έννομης τάξης</w:t>
      </w:r>
      <w:r>
        <w:rPr>
          <w:rFonts w:eastAsia="Times New Roman" w:cs="Times New Roman"/>
          <w:szCs w:val="24"/>
        </w:rPr>
        <w:t>,</w:t>
      </w:r>
      <w:r>
        <w:rPr>
          <w:rFonts w:eastAsia="Times New Roman" w:cs="Times New Roman"/>
          <w:szCs w:val="24"/>
        </w:rPr>
        <w:t xml:space="preserve"> που λένε πολλοί, αλλά ξεκινάει την επιστροφή της Ελλάδας στην υποχρέωση που έχουμε να συμπεριφερόμαστε στον άλλο και τον ξένο με ηθικό τρόπο, γιατί έτσι και εμείς</w:t>
      </w:r>
      <w:r>
        <w:rPr>
          <w:rFonts w:eastAsia="Times New Roman" w:cs="Times New Roman"/>
          <w:szCs w:val="24"/>
        </w:rPr>
        <w:t xml:space="preserve"> γινόμαστε ηθικοί άνθρωποι. </w:t>
      </w:r>
    </w:p>
    <w:p w14:paraId="31B1685B"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1B1685C" w14:textId="77777777" w:rsidR="00643513" w:rsidRDefault="00AD6DE5">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31B1685D"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κπρόσωπος της Ένωσης Κεντρώων κ. Καρράς και μετά θα μιλήσει ο κ. Κεφαλογιάννης από τη Νέα</w:t>
      </w:r>
      <w:r>
        <w:rPr>
          <w:rFonts w:eastAsia="Times New Roman" w:cs="Times New Roman"/>
          <w:szCs w:val="24"/>
        </w:rPr>
        <w:t xml:space="preserve"> Δημοκρατία, ώστε να μην έχουμε ούτε </w:t>
      </w:r>
      <w:r>
        <w:rPr>
          <w:rFonts w:eastAsia="Times New Roman" w:cs="Times New Roman"/>
          <w:szCs w:val="24"/>
        </w:rPr>
        <w:t xml:space="preserve">συνέχεια </w:t>
      </w:r>
      <w:r>
        <w:rPr>
          <w:rFonts w:eastAsia="Times New Roman" w:cs="Times New Roman"/>
          <w:szCs w:val="24"/>
        </w:rPr>
        <w:t xml:space="preserve">ομιλητές ούτε </w:t>
      </w:r>
      <w:r>
        <w:rPr>
          <w:rFonts w:eastAsia="Times New Roman" w:cs="Times New Roman"/>
          <w:szCs w:val="24"/>
        </w:rPr>
        <w:t xml:space="preserve">συνέχεια </w:t>
      </w:r>
      <w:r>
        <w:rPr>
          <w:rFonts w:eastAsia="Times New Roman" w:cs="Times New Roman"/>
          <w:szCs w:val="24"/>
        </w:rPr>
        <w:t>Κ</w:t>
      </w:r>
      <w:r>
        <w:rPr>
          <w:rFonts w:eastAsia="Times New Roman" w:cs="Times New Roman"/>
          <w:szCs w:val="24"/>
        </w:rPr>
        <w:t xml:space="preserve">οινοβουλευτικούς </w:t>
      </w:r>
      <w:r>
        <w:rPr>
          <w:rFonts w:eastAsia="Times New Roman" w:cs="Times New Roman"/>
          <w:szCs w:val="24"/>
        </w:rPr>
        <w:t>Ε</w:t>
      </w:r>
      <w:r>
        <w:rPr>
          <w:rFonts w:eastAsia="Times New Roman" w:cs="Times New Roman"/>
          <w:szCs w:val="24"/>
        </w:rPr>
        <w:t xml:space="preserve">κπροσώπους. </w:t>
      </w:r>
    </w:p>
    <w:p w14:paraId="31B1685E"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Κύριε Καρρά, έχετε το</w:t>
      </w:r>
      <w:r>
        <w:rPr>
          <w:rFonts w:eastAsia="Times New Roman" w:cs="Times New Roman"/>
          <w:szCs w:val="24"/>
        </w:rPr>
        <w:t>ν</w:t>
      </w:r>
      <w:r>
        <w:rPr>
          <w:rFonts w:eastAsia="Times New Roman" w:cs="Times New Roman"/>
          <w:szCs w:val="24"/>
        </w:rPr>
        <w:t xml:space="preserve"> λόγο για δέκα λεπτά και να σεβαστείτε όλοι το</w:t>
      </w:r>
      <w:r>
        <w:rPr>
          <w:rFonts w:eastAsia="Times New Roman" w:cs="Times New Roman"/>
          <w:szCs w:val="24"/>
        </w:rPr>
        <w:t>ν</w:t>
      </w:r>
      <w:r>
        <w:rPr>
          <w:rFonts w:eastAsia="Times New Roman" w:cs="Times New Roman"/>
          <w:szCs w:val="24"/>
        </w:rPr>
        <w:t xml:space="preserve"> χρόνο. </w:t>
      </w:r>
    </w:p>
    <w:p w14:paraId="31B1685F"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 xml:space="preserve">Ευχαριστώ, κυρία Πρόεδρε. </w:t>
      </w:r>
    </w:p>
    <w:p w14:paraId="31B16860"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Θα μου επιτρέψει ο κ. </w:t>
      </w:r>
      <w:proofErr w:type="spellStart"/>
      <w:r>
        <w:rPr>
          <w:rFonts w:eastAsia="Times New Roman" w:cs="Times New Roman"/>
          <w:szCs w:val="24"/>
        </w:rPr>
        <w:t>Δ</w:t>
      </w:r>
      <w:r>
        <w:rPr>
          <w:rFonts w:eastAsia="Times New Roman" w:cs="Times New Roman"/>
          <w:szCs w:val="24"/>
        </w:rPr>
        <w:t>ουζίνας</w:t>
      </w:r>
      <w:proofErr w:type="spellEnd"/>
      <w:r>
        <w:rPr>
          <w:rFonts w:eastAsia="Times New Roman" w:cs="Times New Roman"/>
          <w:szCs w:val="24"/>
        </w:rPr>
        <w:t xml:space="preserve"> ένα σχόλιο. Θα κατεβάσω λίγο το επίπεδο της συζήτησης από τη φιλοσοφική ενατένιση </w:t>
      </w:r>
      <w:r>
        <w:rPr>
          <w:rFonts w:eastAsia="Times New Roman" w:cs="Times New Roman"/>
          <w:szCs w:val="24"/>
        </w:rPr>
        <w:t>σ</w:t>
      </w:r>
      <w:r>
        <w:rPr>
          <w:rFonts w:eastAsia="Times New Roman" w:cs="Times New Roman"/>
          <w:szCs w:val="24"/>
        </w:rPr>
        <w:t xml:space="preserve">την οποία μας οδήγησε. </w:t>
      </w:r>
    </w:p>
    <w:p w14:paraId="31B16861"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ΚΩΝΣΤΑΝΤΙΝΟΣ ΔΟΥΖΙΝΑΣ: </w:t>
      </w:r>
      <w:r w:rsidRPr="003D4156">
        <w:rPr>
          <w:rFonts w:eastAsia="Times New Roman" w:cs="Times New Roman"/>
          <w:szCs w:val="24"/>
        </w:rPr>
        <w:t>Είμαστε συμπολίτες όμως</w:t>
      </w:r>
      <w:r>
        <w:rPr>
          <w:rFonts w:eastAsia="Times New Roman" w:cs="Times New Roman"/>
          <w:szCs w:val="24"/>
        </w:rPr>
        <w:t>.</w:t>
      </w:r>
    </w:p>
    <w:p w14:paraId="31B16862"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Ναι, αλλά ανεξάρτητα από αυτό, θα αναγκαστώ να αναφερθώ σε πρακτικ</w:t>
      </w:r>
      <w:r>
        <w:rPr>
          <w:rFonts w:eastAsia="Times New Roman" w:cs="Times New Roman"/>
          <w:szCs w:val="24"/>
        </w:rPr>
        <w:t xml:space="preserve">ά θέματα, κύριε </w:t>
      </w:r>
      <w:proofErr w:type="spellStart"/>
      <w:r>
        <w:rPr>
          <w:rFonts w:eastAsia="Times New Roman" w:cs="Times New Roman"/>
          <w:szCs w:val="24"/>
        </w:rPr>
        <w:t>Δουζίνα</w:t>
      </w:r>
      <w:proofErr w:type="spellEnd"/>
      <w:r>
        <w:rPr>
          <w:rFonts w:eastAsia="Times New Roman" w:cs="Times New Roman"/>
          <w:szCs w:val="24"/>
        </w:rPr>
        <w:t xml:space="preserve">, για αυτό κάνω αυτή </w:t>
      </w:r>
      <w:r>
        <w:rPr>
          <w:rFonts w:eastAsia="Times New Roman" w:cs="Times New Roman"/>
          <w:szCs w:val="24"/>
        </w:rPr>
        <w:t xml:space="preserve">την </w:t>
      </w:r>
      <w:r>
        <w:rPr>
          <w:rFonts w:eastAsia="Times New Roman" w:cs="Times New Roman"/>
          <w:szCs w:val="24"/>
        </w:rPr>
        <w:t xml:space="preserve">εισαγωγή. </w:t>
      </w:r>
    </w:p>
    <w:p w14:paraId="31B16863"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 xml:space="preserve">Χθες, λοιπόν, εισήχθη το νομοσχέδιο της Κυβέρνησης στην Επιτροπή Δημόσιας Διοίκησης, Δημόσιας Τάξης Δικαιοσύνης και στην Επιτροπή Εθνικής Άμυνας και Εξωτερικών Υποθέσεων. Πράγματι, </w:t>
      </w:r>
      <w:r>
        <w:rPr>
          <w:rFonts w:eastAsia="Times New Roman" w:cs="Times New Roman"/>
          <w:szCs w:val="24"/>
        </w:rPr>
        <w:t xml:space="preserve">άπτεται τόσων θεμάτων εσωτερικής πολιτικής όσο και θεμάτων εξωτερικής πολιτικής. </w:t>
      </w:r>
    </w:p>
    <w:p w14:paraId="31B16864"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Αμφισβητήσαμε τον χαρακτηρισμό του κατεπείγοντος και μάλιστα το αιτιολόγησα ως ειδικός αγορητής στις </w:t>
      </w:r>
      <w:r>
        <w:rPr>
          <w:rFonts w:eastAsia="Times New Roman" w:cs="Times New Roman"/>
          <w:szCs w:val="24"/>
        </w:rPr>
        <w:t>ε</w:t>
      </w:r>
      <w:r>
        <w:rPr>
          <w:rFonts w:eastAsia="Times New Roman" w:cs="Times New Roman"/>
          <w:szCs w:val="24"/>
        </w:rPr>
        <w:t>πιτροπές για το</w:t>
      </w:r>
      <w:r>
        <w:rPr>
          <w:rFonts w:eastAsia="Times New Roman" w:cs="Times New Roman"/>
          <w:szCs w:val="24"/>
        </w:rPr>
        <w:t>ν</w:t>
      </w:r>
      <w:r>
        <w:rPr>
          <w:rFonts w:eastAsia="Times New Roman" w:cs="Times New Roman"/>
          <w:szCs w:val="24"/>
        </w:rPr>
        <w:t xml:space="preserve"> λόγο ότι σε μεγάλο μέρος του αποτελεί επανάληψη ήδη νομ</w:t>
      </w:r>
      <w:r>
        <w:rPr>
          <w:rFonts w:eastAsia="Times New Roman" w:cs="Times New Roman"/>
          <w:szCs w:val="24"/>
        </w:rPr>
        <w:t>οθετημένων από την Ευρωπαϊκή Ένωση διαδικασιών -και αναφέρομαι στις διαδικασίες ασύλου πρώτης υποδοχής-, ενώ στο άλλο κομμάτι του το πρώτο μέρος του δημιουργεί υπηρεσίες, οι οποίες κατά την άποψή μας θα μπορούσαν να έχουν καλυφθεί ήδη από τις υφιστάμενες κ</w:t>
      </w:r>
      <w:r>
        <w:rPr>
          <w:rFonts w:eastAsia="Times New Roman" w:cs="Times New Roman"/>
          <w:szCs w:val="24"/>
        </w:rPr>
        <w:t xml:space="preserve">ρατικές ελληνικές υπηρεσίες του Υπουργείου Εσωτερικών, των </w:t>
      </w:r>
      <w:r>
        <w:rPr>
          <w:rFonts w:eastAsia="Times New Roman" w:cs="Times New Roman"/>
          <w:szCs w:val="24"/>
        </w:rPr>
        <w:t>π</w:t>
      </w:r>
      <w:r>
        <w:rPr>
          <w:rFonts w:eastAsia="Times New Roman" w:cs="Times New Roman"/>
          <w:szCs w:val="24"/>
        </w:rPr>
        <w:t xml:space="preserve">εριφερειών, ακόμα και των </w:t>
      </w:r>
      <w:r>
        <w:rPr>
          <w:rFonts w:eastAsia="Times New Roman" w:cs="Times New Roman"/>
          <w:szCs w:val="24"/>
        </w:rPr>
        <w:t>δ</w:t>
      </w:r>
      <w:r>
        <w:rPr>
          <w:rFonts w:eastAsia="Times New Roman" w:cs="Times New Roman"/>
          <w:szCs w:val="24"/>
        </w:rPr>
        <w:t xml:space="preserve">ήμων. </w:t>
      </w:r>
    </w:p>
    <w:p w14:paraId="31B16865"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Είπαμε, λοιπόν, ότι θεωρούμε πως είναι πολυτελής πραγματικά ο τρόπος για τον οποίο συνιστώνται πλέον </w:t>
      </w:r>
      <w:r>
        <w:rPr>
          <w:rFonts w:eastAsia="Times New Roman" w:cs="Times New Roman"/>
          <w:szCs w:val="24"/>
        </w:rPr>
        <w:t>Γ</w:t>
      </w:r>
      <w:r>
        <w:rPr>
          <w:rFonts w:eastAsia="Times New Roman" w:cs="Times New Roman"/>
          <w:szCs w:val="24"/>
        </w:rPr>
        <w:t xml:space="preserve">ενικές και </w:t>
      </w:r>
      <w:r>
        <w:rPr>
          <w:rFonts w:eastAsia="Times New Roman" w:cs="Times New Roman"/>
          <w:szCs w:val="24"/>
        </w:rPr>
        <w:t>Ε</w:t>
      </w:r>
      <w:r>
        <w:rPr>
          <w:rFonts w:eastAsia="Times New Roman" w:cs="Times New Roman"/>
          <w:szCs w:val="24"/>
        </w:rPr>
        <w:t xml:space="preserve">ιδικές </w:t>
      </w:r>
      <w:r>
        <w:rPr>
          <w:rFonts w:eastAsia="Times New Roman" w:cs="Times New Roman"/>
          <w:szCs w:val="24"/>
        </w:rPr>
        <w:t>Γ</w:t>
      </w:r>
      <w:r>
        <w:rPr>
          <w:rFonts w:eastAsia="Times New Roman" w:cs="Times New Roman"/>
          <w:szCs w:val="24"/>
        </w:rPr>
        <w:t xml:space="preserve">ραμματείες. Είναι μακρύς ο χρόνος μέχρι </w:t>
      </w:r>
      <w:r>
        <w:rPr>
          <w:rFonts w:eastAsia="Times New Roman" w:cs="Times New Roman"/>
          <w:szCs w:val="24"/>
        </w:rPr>
        <w:t xml:space="preserve">να στελεχωθούν, να εξειδικευτεί το </w:t>
      </w:r>
      <w:r>
        <w:rPr>
          <w:rFonts w:eastAsia="Times New Roman" w:cs="Times New Roman"/>
          <w:szCs w:val="24"/>
        </w:rPr>
        <w:lastRenderedPageBreak/>
        <w:t>προσωπικό για το</w:t>
      </w:r>
      <w:r>
        <w:rPr>
          <w:rFonts w:eastAsia="Times New Roman" w:cs="Times New Roman"/>
          <w:szCs w:val="24"/>
        </w:rPr>
        <w:t>ν</w:t>
      </w:r>
      <w:r>
        <w:rPr>
          <w:rFonts w:eastAsia="Times New Roman" w:cs="Times New Roman"/>
          <w:szCs w:val="24"/>
        </w:rPr>
        <w:t xml:space="preserve"> λόγο ότι διαβάζουμε μέσα στο σχέδιο νόμου ότι θα υπάρχουν και συμβάσεις προσωρινής ισχύος και θα υπάρχουν αναθέσεις έργου οι οποίες θα καλύπτουν</w:t>
      </w:r>
      <w:r>
        <w:rPr>
          <w:rFonts w:eastAsia="Times New Roman" w:cs="Times New Roman"/>
          <w:szCs w:val="24"/>
        </w:rPr>
        <w:t xml:space="preserve"> τυχόν ανάγκες</w:t>
      </w:r>
      <w:r>
        <w:rPr>
          <w:rFonts w:eastAsia="Times New Roman" w:cs="Times New Roman"/>
          <w:szCs w:val="24"/>
        </w:rPr>
        <w:t>. Δεν είδαμε ακόμα</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πώς θα συνδράμει η </w:t>
      </w:r>
      <w:r>
        <w:rPr>
          <w:rFonts w:eastAsia="Times New Roman" w:cs="Times New Roman"/>
          <w:szCs w:val="24"/>
        </w:rPr>
        <w:t xml:space="preserve">Ευρωπαϊκή Ένωση την προσπάθεια, η οποία γίνεται επί του προσφυγικού-μεταναστευτικού. Ελπίζαμε τουλάχιστον –εγώ προσωπικά και η παράταξη </w:t>
      </w:r>
      <w:r>
        <w:rPr>
          <w:rFonts w:eastAsia="Times New Roman" w:cs="Times New Roman"/>
          <w:szCs w:val="24"/>
        </w:rPr>
        <w:t xml:space="preserve">της </w:t>
      </w:r>
      <w:r>
        <w:rPr>
          <w:rFonts w:eastAsia="Times New Roman" w:cs="Times New Roman"/>
          <w:szCs w:val="24"/>
        </w:rPr>
        <w:t>Ενώσεως Κεντρώων- ότι θα είχαμε μια πραγματική ενημέρωση πριν από την κατάθεση αυτού του νομοσχεδίου πάνω στις συμφω</w:t>
      </w:r>
      <w:r>
        <w:rPr>
          <w:rFonts w:eastAsia="Times New Roman" w:cs="Times New Roman"/>
          <w:szCs w:val="24"/>
        </w:rPr>
        <w:t>νίες που είχαν υπάρξει, την λεγόμενη συμφωνία Ευρωπαϊκής Ένωσης-Τουρκίας στις 1</w:t>
      </w:r>
      <w:r>
        <w:rPr>
          <w:rFonts w:eastAsia="Times New Roman" w:cs="Times New Roman"/>
          <w:szCs w:val="24"/>
        </w:rPr>
        <w:t>8</w:t>
      </w:r>
      <w:r>
        <w:rPr>
          <w:rFonts w:eastAsia="Times New Roman" w:cs="Times New Roman"/>
          <w:szCs w:val="24"/>
        </w:rPr>
        <w:t xml:space="preserve">-3-2016 και την </w:t>
      </w:r>
      <w:proofErr w:type="spellStart"/>
      <w:r>
        <w:rPr>
          <w:rFonts w:eastAsia="Times New Roman" w:cs="Times New Roman"/>
          <w:szCs w:val="24"/>
        </w:rPr>
        <w:t>επικαιροποιημένη</w:t>
      </w:r>
      <w:proofErr w:type="spellEnd"/>
      <w:r>
        <w:rPr>
          <w:rFonts w:eastAsia="Times New Roman" w:cs="Times New Roman"/>
          <w:szCs w:val="24"/>
        </w:rPr>
        <w:t xml:space="preserve"> συμφωνία μεταξύ Ελλάδος-Τουρκίας στις 9-3-2016 για την </w:t>
      </w:r>
      <w:proofErr w:type="spellStart"/>
      <w:r>
        <w:rPr>
          <w:rFonts w:eastAsia="Times New Roman" w:cs="Times New Roman"/>
          <w:szCs w:val="24"/>
        </w:rPr>
        <w:t>επανεισδοχή</w:t>
      </w:r>
      <w:proofErr w:type="spellEnd"/>
      <w:r>
        <w:rPr>
          <w:rFonts w:eastAsia="Times New Roman" w:cs="Times New Roman"/>
          <w:szCs w:val="24"/>
        </w:rPr>
        <w:t xml:space="preserve"> των παρατύπως  εισερχομένων στην Ελλάδα. </w:t>
      </w:r>
    </w:p>
    <w:p w14:paraId="31B16866"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Δεν είχαμε ενημέρωση ακόμα από την</w:t>
      </w:r>
      <w:r>
        <w:rPr>
          <w:rFonts w:eastAsia="Times New Roman" w:cs="Times New Roman"/>
          <w:szCs w:val="24"/>
        </w:rPr>
        <w:t xml:space="preserve"> Κυβέρνηση. Δεν είδαμε να ταυτίζονται αυτές οι συμφωνίες ή να ενσωματώνονται μέσα στο σχέδιο νόμου που συζητάμε σήμερα. Μόνη πληροφόρηση που δυστυχώς είχαμε</w:t>
      </w:r>
      <w:r>
        <w:rPr>
          <w:rFonts w:eastAsia="Times New Roman" w:cs="Times New Roman"/>
          <w:szCs w:val="24"/>
        </w:rPr>
        <w:t>,</w:t>
      </w:r>
      <w:r>
        <w:rPr>
          <w:rFonts w:eastAsia="Times New Roman" w:cs="Times New Roman"/>
          <w:szCs w:val="24"/>
        </w:rPr>
        <w:t xml:space="preserve"> ήταν από τον </w:t>
      </w:r>
      <w:proofErr w:type="spellStart"/>
      <w:r>
        <w:rPr>
          <w:rFonts w:eastAsia="Times New Roman" w:cs="Times New Roman"/>
          <w:szCs w:val="24"/>
        </w:rPr>
        <w:t>ιστότοπο</w:t>
      </w:r>
      <w:proofErr w:type="spellEnd"/>
      <w:r>
        <w:rPr>
          <w:rFonts w:eastAsia="Times New Roman" w:cs="Times New Roman"/>
          <w:szCs w:val="24"/>
        </w:rPr>
        <w:t xml:space="preserve"> της Ευρωπαϊκής Ένωσης</w:t>
      </w:r>
      <w:r>
        <w:rPr>
          <w:rFonts w:eastAsia="Times New Roman" w:cs="Times New Roman"/>
          <w:szCs w:val="24"/>
        </w:rPr>
        <w:t xml:space="preserve">, </w:t>
      </w:r>
      <w:r>
        <w:rPr>
          <w:rFonts w:eastAsia="Times New Roman" w:cs="Times New Roman"/>
          <w:szCs w:val="24"/>
        </w:rPr>
        <w:t>που αν</w:t>
      </w:r>
      <w:r>
        <w:rPr>
          <w:rFonts w:eastAsia="Times New Roman" w:cs="Times New Roman"/>
          <w:szCs w:val="24"/>
        </w:rPr>
        <w:t>α</w:t>
      </w:r>
      <w:r>
        <w:rPr>
          <w:rFonts w:eastAsia="Times New Roman" w:cs="Times New Roman"/>
          <w:szCs w:val="24"/>
        </w:rPr>
        <w:t>ρτήθη</w:t>
      </w:r>
      <w:r>
        <w:rPr>
          <w:rFonts w:eastAsia="Times New Roman" w:cs="Times New Roman"/>
          <w:szCs w:val="24"/>
        </w:rPr>
        <w:t>κε</w:t>
      </w:r>
      <w:r>
        <w:rPr>
          <w:rFonts w:eastAsia="Times New Roman" w:cs="Times New Roman"/>
          <w:szCs w:val="24"/>
        </w:rPr>
        <w:t xml:space="preserve"> ένα κείμενο συμπερασμάτων</w:t>
      </w:r>
      <w:r>
        <w:rPr>
          <w:rFonts w:eastAsia="Times New Roman" w:cs="Times New Roman"/>
          <w:szCs w:val="24"/>
        </w:rPr>
        <w:t>,</w:t>
      </w:r>
      <w:r>
        <w:rPr>
          <w:rFonts w:eastAsia="Times New Roman" w:cs="Times New Roman"/>
          <w:szCs w:val="24"/>
        </w:rPr>
        <w:t xml:space="preserve"> το οποίο </w:t>
      </w:r>
      <w:r>
        <w:rPr>
          <w:rFonts w:eastAsia="Times New Roman" w:cs="Times New Roman"/>
          <w:szCs w:val="24"/>
        </w:rPr>
        <w:lastRenderedPageBreak/>
        <w:t>βέ</w:t>
      </w:r>
      <w:r>
        <w:rPr>
          <w:rFonts w:eastAsia="Times New Roman" w:cs="Times New Roman"/>
          <w:szCs w:val="24"/>
        </w:rPr>
        <w:t xml:space="preserve">βαια λόγω της </w:t>
      </w:r>
      <w:proofErr w:type="spellStart"/>
      <w:r>
        <w:rPr>
          <w:rFonts w:eastAsia="Times New Roman" w:cs="Times New Roman"/>
          <w:szCs w:val="24"/>
        </w:rPr>
        <w:t>συνοπτικότητός</w:t>
      </w:r>
      <w:proofErr w:type="spellEnd"/>
      <w:r>
        <w:rPr>
          <w:rFonts w:eastAsia="Times New Roman" w:cs="Times New Roman"/>
          <w:szCs w:val="24"/>
        </w:rPr>
        <w:t xml:space="preserve"> του δεν μπορεί να μας δώσει ασφαλείς πληροφορίες το</w:t>
      </w:r>
      <w:r>
        <w:rPr>
          <w:rFonts w:eastAsia="Times New Roman" w:cs="Times New Roman"/>
          <w:szCs w:val="24"/>
        </w:rPr>
        <w:t>ύ</w:t>
      </w:r>
      <w:r>
        <w:rPr>
          <w:rFonts w:eastAsia="Times New Roman" w:cs="Times New Roman"/>
          <w:szCs w:val="24"/>
        </w:rPr>
        <w:t xml:space="preserve"> τι θα συμβεί από εδώ και πέρα. </w:t>
      </w:r>
    </w:p>
    <w:p w14:paraId="31B16867"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Είναι δεδομένο ότι υφίσταται μια μεταναστευτική, μια προσφυγική κρίση η οποία έχει αντίκτυπο στην Ελλάδα και δ</w:t>
      </w:r>
      <w:r>
        <w:rPr>
          <w:rFonts w:eastAsia="Times New Roman" w:cs="Times New Roman"/>
          <w:szCs w:val="24"/>
        </w:rPr>
        <w:t>η</w:t>
      </w:r>
      <w:r>
        <w:rPr>
          <w:rFonts w:eastAsia="Times New Roman" w:cs="Times New Roman"/>
          <w:szCs w:val="24"/>
        </w:rPr>
        <w:t xml:space="preserve"> σοβαρότατο. Ο αντίκτυπος, όμως</w:t>
      </w:r>
      <w:r>
        <w:rPr>
          <w:rFonts w:eastAsia="Times New Roman" w:cs="Times New Roman"/>
          <w:szCs w:val="24"/>
        </w:rPr>
        <w:t xml:space="preserve">, αυτός δεν εξαρτάται μόνο από τους δικούς μας χειρισμούς. Εξαρτάται αμφίδρομα εξ </w:t>
      </w:r>
      <w:r>
        <w:rPr>
          <w:rFonts w:eastAsia="Times New Roman" w:cs="Times New Roman"/>
          <w:szCs w:val="24"/>
        </w:rPr>
        <w:t>Α</w:t>
      </w:r>
      <w:r>
        <w:rPr>
          <w:rFonts w:eastAsia="Times New Roman" w:cs="Times New Roman"/>
          <w:szCs w:val="24"/>
        </w:rPr>
        <w:t xml:space="preserve">νατολών από την Τουρκία και </w:t>
      </w:r>
      <w:r>
        <w:rPr>
          <w:rFonts w:eastAsia="Times New Roman" w:cs="Times New Roman"/>
          <w:szCs w:val="24"/>
        </w:rPr>
        <w:t xml:space="preserve">από τον </w:t>
      </w:r>
      <w:r>
        <w:rPr>
          <w:rFonts w:eastAsia="Times New Roman" w:cs="Times New Roman"/>
          <w:szCs w:val="24"/>
        </w:rPr>
        <w:t>Β</w:t>
      </w:r>
      <w:r>
        <w:rPr>
          <w:rFonts w:eastAsia="Times New Roman" w:cs="Times New Roman"/>
          <w:szCs w:val="24"/>
        </w:rPr>
        <w:t xml:space="preserve">ορρά από την Ευρωπαϊκή Ένωση. </w:t>
      </w:r>
    </w:p>
    <w:p w14:paraId="31B16868"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Θέλω να επισημάνω και κάτι άλλο, είτε είναι ομολογημένο είτε όχι, υφίστανται ροές και από τη </w:t>
      </w:r>
      <w:r>
        <w:rPr>
          <w:rFonts w:eastAsia="Times New Roman" w:cs="Times New Roman"/>
          <w:szCs w:val="24"/>
        </w:rPr>
        <w:t>β</w:t>
      </w:r>
      <w:r>
        <w:rPr>
          <w:rFonts w:eastAsia="Times New Roman" w:cs="Times New Roman"/>
          <w:szCs w:val="24"/>
        </w:rPr>
        <w:t xml:space="preserve">όρεια </w:t>
      </w:r>
      <w:r>
        <w:rPr>
          <w:rFonts w:eastAsia="Times New Roman" w:cs="Times New Roman"/>
          <w:szCs w:val="24"/>
        </w:rPr>
        <w:t>Αφρική</w:t>
      </w:r>
      <w:r>
        <w:rPr>
          <w:rFonts w:eastAsia="Times New Roman" w:cs="Times New Roman"/>
          <w:szCs w:val="24"/>
        </w:rPr>
        <w:t>,</w:t>
      </w:r>
      <w:r>
        <w:rPr>
          <w:rFonts w:eastAsia="Times New Roman" w:cs="Times New Roman"/>
          <w:szCs w:val="24"/>
        </w:rPr>
        <w:t xml:space="preserve"> η οποία με τη μορφή της </w:t>
      </w:r>
      <w:r>
        <w:rPr>
          <w:rFonts w:eastAsia="Times New Roman" w:cs="Times New Roman"/>
          <w:szCs w:val="24"/>
        </w:rPr>
        <w:t>«Α</w:t>
      </w:r>
      <w:r>
        <w:rPr>
          <w:rFonts w:eastAsia="Times New Roman" w:cs="Times New Roman"/>
          <w:szCs w:val="24"/>
        </w:rPr>
        <w:t xml:space="preserve">ραβικής </w:t>
      </w:r>
      <w:r>
        <w:rPr>
          <w:rFonts w:eastAsia="Times New Roman" w:cs="Times New Roman"/>
          <w:szCs w:val="24"/>
        </w:rPr>
        <w:t>Ά</w:t>
      </w:r>
      <w:r>
        <w:rPr>
          <w:rFonts w:eastAsia="Times New Roman" w:cs="Times New Roman"/>
          <w:szCs w:val="24"/>
        </w:rPr>
        <w:t>νοιξης</w:t>
      </w:r>
      <w:r>
        <w:rPr>
          <w:rFonts w:eastAsia="Times New Roman" w:cs="Times New Roman"/>
          <w:szCs w:val="24"/>
        </w:rPr>
        <w:t>»</w:t>
      </w:r>
      <w:r>
        <w:rPr>
          <w:rFonts w:eastAsia="Times New Roman" w:cs="Times New Roman"/>
          <w:szCs w:val="24"/>
        </w:rPr>
        <w:t xml:space="preserve"> αποσταθεροποιείται και δεν ξέρουμε τις εξελίξεις τους επόμενους μήνες ή τον επόμενο χρόνο.  </w:t>
      </w:r>
    </w:p>
    <w:p w14:paraId="31B16869" w14:textId="77777777" w:rsidR="00643513" w:rsidRDefault="00AD6DE5">
      <w:pPr>
        <w:spacing w:line="600" w:lineRule="auto"/>
        <w:ind w:firstLine="720"/>
        <w:jc w:val="both"/>
        <w:rPr>
          <w:rFonts w:eastAsia="Times New Roman"/>
          <w:szCs w:val="24"/>
        </w:rPr>
      </w:pPr>
      <w:r>
        <w:rPr>
          <w:rFonts w:eastAsia="Times New Roman"/>
          <w:szCs w:val="24"/>
        </w:rPr>
        <w:t xml:space="preserve">Αναφέρθηκα στο ξεκίνημα της ομιλίας μου στο γεγονός ότι </w:t>
      </w:r>
      <w:r>
        <w:rPr>
          <w:rFonts w:eastAsia="Times New Roman"/>
          <w:szCs w:val="24"/>
        </w:rPr>
        <w:t xml:space="preserve">στην επιτροπή </w:t>
      </w:r>
      <w:r>
        <w:rPr>
          <w:rFonts w:eastAsia="Times New Roman"/>
          <w:szCs w:val="24"/>
        </w:rPr>
        <w:t>συμμετείχαν και τα μέλη της Επιτροπής Εξωτ</w:t>
      </w:r>
      <w:r>
        <w:rPr>
          <w:rFonts w:eastAsia="Times New Roman"/>
          <w:szCs w:val="24"/>
        </w:rPr>
        <w:t xml:space="preserve">ερικών Υποθέσεων. Αυτό λίγο με παραξένεψε, διότι -λέω- το μεταναστευτικό υπάγεται στο </w:t>
      </w:r>
      <w:r>
        <w:rPr>
          <w:rFonts w:eastAsia="Times New Roman"/>
          <w:szCs w:val="24"/>
        </w:rPr>
        <w:lastRenderedPageBreak/>
        <w:t xml:space="preserve">Υπουργείο Εσωτερικών, είναι ένα εσωτερικό ζήτημα, γιατί να έχουμε μεικτή, κοινή συζήτηση Επιτροπής Εσωτερικών και Επιτροπής Εθνικής Άμυνας και Εξωτερικών Υποθέσεων; </w:t>
      </w:r>
    </w:p>
    <w:p w14:paraId="31B1686A" w14:textId="77777777" w:rsidR="00643513" w:rsidRDefault="00AD6DE5">
      <w:pPr>
        <w:spacing w:line="600" w:lineRule="auto"/>
        <w:ind w:firstLine="720"/>
        <w:jc w:val="both"/>
        <w:rPr>
          <w:rFonts w:eastAsia="Times New Roman" w:cs="Times New Roman"/>
          <w:szCs w:val="24"/>
        </w:rPr>
      </w:pPr>
      <w:r>
        <w:rPr>
          <w:rFonts w:eastAsia="Times New Roman"/>
          <w:szCs w:val="24"/>
        </w:rPr>
        <w:t>Διάβ</w:t>
      </w:r>
      <w:r>
        <w:rPr>
          <w:rFonts w:eastAsia="Times New Roman"/>
          <w:szCs w:val="24"/>
        </w:rPr>
        <w:t xml:space="preserve">ασα, λοιπόν, την </w:t>
      </w:r>
      <w:r>
        <w:rPr>
          <w:rFonts w:eastAsia="Times New Roman"/>
          <w:szCs w:val="24"/>
        </w:rPr>
        <w:t>ο</w:t>
      </w:r>
      <w:r>
        <w:rPr>
          <w:rFonts w:eastAsia="Times New Roman"/>
          <w:szCs w:val="24"/>
        </w:rPr>
        <w:t xml:space="preserve">δηγία της οποίας επιχειρούμε σήμερα την προσαρμογή στην ελληνική νομοθεσία. Έχει κάποια αγκάθια η </w:t>
      </w:r>
      <w:r>
        <w:rPr>
          <w:rFonts w:eastAsia="Times New Roman"/>
          <w:szCs w:val="24"/>
        </w:rPr>
        <w:t>ο</w:t>
      </w:r>
      <w:r>
        <w:rPr>
          <w:rFonts w:eastAsia="Times New Roman"/>
          <w:szCs w:val="24"/>
        </w:rPr>
        <w:t xml:space="preserve">δηγία αυτή. Πρώτον, έχει την έννοια της ασφαλούς τρίτης χώρας, στην οποία θα πρέπει να αποφασίσει η </w:t>
      </w:r>
      <w:r>
        <w:rPr>
          <w:rFonts w:eastAsia="Times New Roman" w:cs="Times New Roman"/>
          <w:szCs w:val="24"/>
        </w:rPr>
        <w:t>Ευρωπαϊκή Ένωση πολύ σύντομα αν θα εντά</w:t>
      </w:r>
      <w:r>
        <w:rPr>
          <w:rFonts w:eastAsia="Times New Roman" w:cs="Times New Roman"/>
          <w:szCs w:val="24"/>
        </w:rPr>
        <w:t xml:space="preserve">ξει την Τουρκία ή όχι. Και αυτό έχει τεράστια σημασία και για τη δυνατότητα εφαρμογής ή όχι της </w:t>
      </w:r>
      <w:proofErr w:type="spellStart"/>
      <w:r>
        <w:rPr>
          <w:rFonts w:eastAsia="Times New Roman" w:cs="Times New Roman"/>
          <w:szCs w:val="24"/>
        </w:rPr>
        <w:t>επικαιροποιημένης</w:t>
      </w:r>
      <w:proofErr w:type="spellEnd"/>
      <w:r>
        <w:rPr>
          <w:rFonts w:eastAsia="Times New Roman" w:cs="Times New Roman"/>
          <w:szCs w:val="24"/>
        </w:rPr>
        <w:t xml:space="preserve"> συμφωνίας </w:t>
      </w:r>
      <w:proofErr w:type="spellStart"/>
      <w:r>
        <w:rPr>
          <w:rFonts w:eastAsia="Times New Roman" w:cs="Times New Roman"/>
          <w:szCs w:val="24"/>
        </w:rPr>
        <w:t>επανεισδοχής</w:t>
      </w:r>
      <w:proofErr w:type="spellEnd"/>
      <w:r>
        <w:rPr>
          <w:rFonts w:eastAsia="Times New Roman" w:cs="Times New Roman"/>
          <w:szCs w:val="24"/>
        </w:rPr>
        <w:t xml:space="preserve"> μεταξύ των δύο Πρωθυπουργών, αλλά και για τη δυνατότητα και της Ευρωπαϊκής Ένωσης να επιβάλει τα ήδη συμφωνηθέντα στις </w:t>
      </w:r>
      <w:r>
        <w:rPr>
          <w:rFonts w:eastAsia="Times New Roman" w:cs="Times New Roman"/>
          <w:szCs w:val="24"/>
        </w:rPr>
        <w:t>1</w:t>
      </w:r>
      <w:r>
        <w:rPr>
          <w:rFonts w:eastAsia="Times New Roman" w:cs="Times New Roman"/>
          <w:szCs w:val="24"/>
        </w:rPr>
        <w:t>8</w:t>
      </w:r>
      <w:r>
        <w:rPr>
          <w:rFonts w:eastAsia="Times New Roman" w:cs="Times New Roman"/>
          <w:szCs w:val="24"/>
        </w:rPr>
        <w:t xml:space="preserve"> Μαρτίου.</w:t>
      </w:r>
    </w:p>
    <w:p w14:paraId="31B1686B"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Παρατήρησα, λοιπόν, δύο πράγματα μέσα σε αυτή την </w:t>
      </w:r>
      <w:r>
        <w:rPr>
          <w:rFonts w:eastAsia="Times New Roman" w:cs="Times New Roman"/>
          <w:szCs w:val="24"/>
        </w:rPr>
        <w:t>ο</w:t>
      </w:r>
      <w:r>
        <w:rPr>
          <w:rFonts w:eastAsia="Times New Roman" w:cs="Times New Roman"/>
          <w:szCs w:val="24"/>
        </w:rPr>
        <w:t xml:space="preserve">δηγία. Και θα αναφερθώ ειδικότερα στα άρθρα. Έχει, λοιπόν, μία δυνατότητα χαρακτηρισμού ασφαλών τρίτων χωρών ευρωπαϊκών και μια δυνατότητα χαρακτηρισμού ασφαλών τρίτων χωρών εκτός Ευρώπης. Δεν </w:t>
      </w:r>
      <w:r>
        <w:rPr>
          <w:rFonts w:eastAsia="Times New Roman" w:cs="Times New Roman"/>
          <w:szCs w:val="24"/>
        </w:rPr>
        <w:t xml:space="preserve">έχει απαντηθεί -κατά την άποψή μου ή την </w:t>
      </w:r>
      <w:r>
        <w:rPr>
          <w:rFonts w:eastAsia="Times New Roman" w:cs="Times New Roman"/>
          <w:szCs w:val="24"/>
        </w:rPr>
        <w:lastRenderedPageBreak/>
        <w:t xml:space="preserve">γνώση μου, αν θέλετε, θέλω να ακούσω κι άλλες απόψεις- αν η Τουρκία, σε σχέση με την </w:t>
      </w:r>
      <w:r>
        <w:rPr>
          <w:rFonts w:eastAsia="Times New Roman" w:cs="Times New Roman"/>
          <w:szCs w:val="24"/>
        </w:rPr>
        <w:t>ο</w:t>
      </w:r>
      <w:r>
        <w:rPr>
          <w:rFonts w:eastAsia="Times New Roman" w:cs="Times New Roman"/>
          <w:szCs w:val="24"/>
        </w:rPr>
        <w:t>δηγία που προσαρμόζουμε, θα ενταχθεί στις ασφαλείς ευρωπαϊκές χώρες ή θα ενταχθεί στις ασφαλείς τρίτες μη ευρωπαϊκές χώρες. Αυτό,</w:t>
      </w:r>
      <w:r>
        <w:rPr>
          <w:rFonts w:eastAsia="Times New Roman" w:cs="Times New Roman"/>
          <w:szCs w:val="24"/>
        </w:rPr>
        <w:t xml:space="preserve"> λοιπόν, δεν έχει συζητηθεί ακόμα. </w:t>
      </w:r>
    </w:p>
    <w:p w14:paraId="31B1686C"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Γιατί αναφέρομαι σε αυτό</w:t>
      </w:r>
      <w:r>
        <w:rPr>
          <w:rFonts w:eastAsia="Times New Roman" w:cs="Times New Roman"/>
          <w:szCs w:val="24"/>
        </w:rPr>
        <w:t>.</w:t>
      </w:r>
      <w:r>
        <w:rPr>
          <w:rFonts w:eastAsia="Times New Roman" w:cs="Times New Roman"/>
          <w:szCs w:val="24"/>
        </w:rPr>
        <w:t xml:space="preserve"> Εάν δεν έχει δυνατότητα να ενταχθεί στις ευρωπαϊκές ασφαλείς χώρες -διότι η ίδια η </w:t>
      </w:r>
      <w:r>
        <w:rPr>
          <w:rFonts w:eastAsia="Times New Roman" w:cs="Times New Roman"/>
          <w:szCs w:val="24"/>
        </w:rPr>
        <w:t>ο</w:t>
      </w:r>
      <w:r>
        <w:rPr>
          <w:rFonts w:eastAsia="Times New Roman" w:cs="Times New Roman"/>
          <w:szCs w:val="24"/>
        </w:rPr>
        <w:t xml:space="preserve">δηγία στο παράρτημα 2 μας λέει ότι ασφαλής ευρωπαϊκή χώρα θεωρείται εκείνη η οποία δεν έχει γεωγραφικούς περιορισμούς και η Τουρκία είναι γνωστό ότι δεν έχει κυρώσει το Πρωτόκολλο του 1967 της Νέας Υόρκης και εφαρμόζει τη </w:t>
      </w:r>
      <w:r>
        <w:rPr>
          <w:rFonts w:eastAsia="Times New Roman" w:cs="Times New Roman"/>
          <w:szCs w:val="24"/>
        </w:rPr>
        <w:t>σ</w:t>
      </w:r>
      <w:r>
        <w:rPr>
          <w:rFonts w:eastAsia="Times New Roman" w:cs="Times New Roman"/>
          <w:szCs w:val="24"/>
        </w:rPr>
        <w:t>υμφωνία μόνο για τις ευρωπαϊκές χ</w:t>
      </w:r>
      <w:r>
        <w:rPr>
          <w:rFonts w:eastAsia="Times New Roman" w:cs="Times New Roman"/>
          <w:szCs w:val="24"/>
        </w:rPr>
        <w:t xml:space="preserve">ώρες- εμείς έχουμε έναν κίνδυνο από αυτό, αν χαρακτηριστεί, δηλαδή, </w:t>
      </w:r>
      <w:r>
        <w:rPr>
          <w:rFonts w:eastAsia="Times New Roman" w:cs="Times New Roman"/>
          <w:szCs w:val="24"/>
        </w:rPr>
        <w:t>σ</w:t>
      </w:r>
      <w:r>
        <w:rPr>
          <w:rFonts w:eastAsia="Times New Roman" w:cs="Times New Roman"/>
          <w:szCs w:val="24"/>
        </w:rPr>
        <w:t>ε αυτή την κατηγορία. Και αναφέρομαι κατ’ ανάγκη σε ένα ζήτημα εξωτερικής πολιτικής της χώρας που έχει σοβαρό αντίκτυπο στο εσωτερικό λόγω του προσφυγικού και μεταναστευτικού ζητήματος. Α</w:t>
      </w:r>
      <w:r>
        <w:rPr>
          <w:rFonts w:eastAsia="Times New Roman" w:cs="Times New Roman"/>
          <w:szCs w:val="24"/>
        </w:rPr>
        <w:t xml:space="preserve">ν, λοιπόν, έχει έναν τέτοιο χαρακτηρισμό, θα πρέπει να εξαιρεθεί όλη η υπόλοιπη Τουρκία πλην της λεγόμενης </w:t>
      </w:r>
      <w:r>
        <w:rPr>
          <w:rFonts w:eastAsia="Times New Roman" w:cs="Times New Roman"/>
          <w:szCs w:val="24"/>
        </w:rPr>
        <w:t>«</w:t>
      </w:r>
      <w:r>
        <w:rPr>
          <w:rFonts w:eastAsia="Times New Roman" w:cs="Times New Roman"/>
          <w:szCs w:val="24"/>
        </w:rPr>
        <w:t>Ανατολικής Θράκης</w:t>
      </w:r>
      <w:r>
        <w:rPr>
          <w:rFonts w:eastAsia="Times New Roman" w:cs="Times New Roman"/>
          <w:szCs w:val="24"/>
        </w:rPr>
        <w:t>»</w:t>
      </w:r>
      <w:r>
        <w:rPr>
          <w:rFonts w:eastAsia="Times New Roman" w:cs="Times New Roman"/>
          <w:szCs w:val="24"/>
        </w:rPr>
        <w:t>. Επομένως θα μπορεί να θεωρηθεί παράλληλα ασφαλής τρίτη χώρα μη ευρωπαϊκή; Πρέπει να επιλέξει η Ευρωπαϊκή Ένωση -όχι εμείς- τον χ</w:t>
      </w:r>
      <w:r>
        <w:rPr>
          <w:rFonts w:eastAsia="Times New Roman" w:cs="Times New Roman"/>
          <w:szCs w:val="24"/>
        </w:rPr>
        <w:t xml:space="preserve">αρακτηρισμό. </w:t>
      </w:r>
    </w:p>
    <w:p w14:paraId="31B1686D"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 xml:space="preserve">Δυστυχώς αυτά δεν τα ακούσαμε στη συζήτηση μεταξύ του Έλληνα Πρωθυπουργού και του Τούρκου Πρωθυπουργού. Στη δική μου σκέψη, στη δική μου αντίληψη, παραμένει ένα τεράστιο κενό. </w:t>
      </w:r>
    </w:p>
    <w:p w14:paraId="31B1686E"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Νομίζω, λοιπόν, ότι αυτό θα ήταν το μείζον που θα έπρεπε να συζητ</w:t>
      </w:r>
      <w:r>
        <w:rPr>
          <w:rFonts w:eastAsia="Times New Roman" w:cs="Times New Roman"/>
          <w:szCs w:val="24"/>
        </w:rPr>
        <w:t xml:space="preserve">ήσουμε στην παρούσα συνεδρίαση και στη Βουλή γενικότερα, έστω κι αν άπτεται θέματος εξωτερικής πολιτικής, διότι είναι το </w:t>
      </w:r>
      <w:proofErr w:type="spellStart"/>
      <w:r>
        <w:rPr>
          <w:rFonts w:eastAsia="Times New Roman" w:cs="Times New Roman"/>
          <w:szCs w:val="24"/>
        </w:rPr>
        <w:t>πρόκριμα</w:t>
      </w:r>
      <w:proofErr w:type="spellEnd"/>
      <w:r>
        <w:rPr>
          <w:rFonts w:eastAsia="Times New Roman" w:cs="Times New Roman"/>
          <w:szCs w:val="24"/>
        </w:rPr>
        <w:t>,</w:t>
      </w:r>
      <w:r>
        <w:rPr>
          <w:rFonts w:eastAsia="Times New Roman" w:cs="Times New Roman"/>
          <w:szCs w:val="24"/>
        </w:rPr>
        <w:t xml:space="preserve"> το προδικαστικό ζήτημα, η προϋπόθεση, αν θα εφαρμοστούν οι συμφωνίες της Ευρωπαϊκής Ένωσης - Τουρκίας ή ακόμη και της Ελλάδος</w:t>
      </w:r>
      <w:r>
        <w:rPr>
          <w:rFonts w:eastAsia="Times New Roman" w:cs="Times New Roman"/>
          <w:szCs w:val="24"/>
        </w:rPr>
        <w:t xml:space="preserve"> - Τουρκίας. </w:t>
      </w:r>
    </w:p>
    <w:p w14:paraId="31B1686F"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Το αφήνω, λοιπόν, κατά μέρος. Δεν μπορώ να το λύσω. Δεν </w:t>
      </w:r>
      <w:r>
        <w:rPr>
          <w:rFonts w:eastAsia="Times New Roman" w:cs="Times New Roman"/>
          <w:szCs w:val="24"/>
        </w:rPr>
        <w:t xml:space="preserve">μπορώ </w:t>
      </w:r>
      <w:r>
        <w:rPr>
          <w:rFonts w:eastAsia="Times New Roman" w:cs="Times New Roman"/>
          <w:szCs w:val="24"/>
        </w:rPr>
        <w:t xml:space="preserve">να προτείνω σε αυτό το ζήτημα. Είναι μείζον. Υπερβαίνει τουλάχιστον εκείνες τις δυνατότητες τις οποίες έχουμε και στη σημερινή συζήτηση για τον λόγο ότι τίθενται </w:t>
      </w:r>
      <w:proofErr w:type="spellStart"/>
      <w:r>
        <w:rPr>
          <w:rFonts w:eastAsia="Times New Roman" w:cs="Times New Roman"/>
          <w:szCs w:val="24"/>
        </w:rPr>
        <w:t>περιορισμένως</w:t>
      </w:r>
      <w:proofErr w:type="spellEnd"/>
      <w:r>
        <w:rPr>
          <w:rFonts w:eastAsia="Times New Roman" w:cs="Times New Roman"/>
          <w:szCs w:val="24"/>
        </w:rPr>
        <w:t xml:space="preserve"> με έ</w:t>
      </w:r>
      <w:r>
        <w:rPr>
          <w:rFonts w:eastAsia="Times New Roman" w:cs="Times New Roman"/>
          <w:szCs w:val="24"/>
        </w:rPr>
        <w:t xml:space="preserve">να νομοσχέδιο. </w:t>
      </w:r>
    </w:p>
    <w:p w14:paraId="31B16870"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Με τις σκέψεις, όμως, αυτές έχουμε δηλώσει ότι επί της αρχής δεν μπορούμε να ψηφίσουμε το σημερινό νομοσχέδιο διότι δεν μας λύνει, δεν αντιμετωπίζει μείζονα ζητήματα</w:t>
      </w:r>
      <w:r>
        <w:rPr>
          <w:rFonts w:eastAsia="Times New Roman" w:cs="Times New Roman"/>
          <w:szCs w:val="24"/>
        </w:rPr>
        <w:t>,</w:t>
      </w:r>
      <w:r>
        <w:rPr>
          <w:rFonts w:eastAsia="Times New Roman" w:cs="Times New Roman"/>
          <w:szCs w:val="24"/>
        </w:rPr>
        <w:t xml:space="preserve"> τα οποία φοβούμεθα ότι θα αντιμετωπίσουμε στο μέλλον.</w:t>
      </w:r>
    </w:p>
    <w:p w14:paraId="31B16871"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Κατά τα λοιπά, είχα</w:t>
      </w:r>
      <w:r>
        <w:rPr>
          <w:rFonts w:eastAsia="Times New Roman" w:cs="Times New Roman"/>
          <w:szCs w:val="24"/>
        </w:rPr>
        <w:t xml:space="preserve"> εκφράσει και χθες την άποψη ότι όσο κι αν η Κυβέρνηση επέμενε ότι πρόκειται περί επειγούσης περιπτώσεως, πίστευα και εξακολουθώ να πιστεύω ότι οι διατάξεις του ν.</w:t>
      </w:r>
      <w:r>
        <w:rPr>
          <w:rFonts w:eastAsia="Times New Roman" w:cs="Times New Roman"/>
          <w:szCs w:val="24"/>
        </w:rPr>
        <w:t xml:space="preserve"> </w:t>
      </w:r>
      <w:r>
        <w:rPr>
          <w:rFonts w:eastAsia="Times New Roman" w:cs="Times New Roman"/>
          <w:szCs w:val="24"/>
        </w:rPr>
        <w:t>3907 και του προηγούμενου προεδρικού διατάγματος περί κοινών διαδικασιών του 113 του 2013 -α</w:t>
      </w:r>
      <w:r>
        <w:rPr>
          <w:rFonts w:eastAsia="Times New Roman" w:cs="Times New Roman"/>
          <w:szCs w:val="24"/>
        </w:rPr>
        <w:t xml:space="preserve">ν δεν κάνω λάθος, κύριε </w:t>
      </w:r>
      <w:proofErr w:type="spellStart"/>
      <w:r>
        <w:rPr>
          <w:rFonts w:eastAsia="Times New Roman" w:cs="Times New Roman"/>
          <w:szCs w:val="24"/>
        </w:rPr>
        <w:t>Μουζάλα</w:t>
      </w:r>
      <w:proofErr w:type="spellEnd"/>
      <w:r>
        <w:rPr>
          <w:rFonts w:eastAsia="Times New Roman" w:cs="Times New Roman"/>
          <w:szCs w:val="24"/>
        </w:rPr>
        <w:t xml:space="preserve">- καλύπτουν ήδη το υφιστάμενο νομοθετικό πλαίσιο και θα έπρεπε να έχουν τύχει εφαρμογής όχι μόνο το τελευταίο διάστημα που οξύνθηκε η κρίση, αλλά απαρχής που η κρίση άρχισε να δείχνει σημεία γιγάντωσης από την ώρα εκείνη που </w:t>
      </w:r>
      <w:r>
        <w:rPr>
          <w:rFonts w:eastAsia="Times New Roman" w:cs="Times New Roman"/>
          <w:szCs w:val="24"/>
        </w:rPr>
        <w:t>άρχισε να γίνεται αντιληπτό ότι αποσταθεροποιείται πια η Μέση Ανατολή.</w:t>
      </w:r>
    </w:p>
    <w:p w14:paraId="31B16872" w14:textId="77777777" w:rsidR="00643513" w:rsidRDefault="00AD6DE5">
      <w:pPr>
        <w:spacing w:line="600" w:lineRule="auto"/>
        <w:ind w:firstLine="720"/>
        <w:jc w:val="both"/>
        <w:rPr>
          <w:rFonts w:eastAsia="Times New Roman"/>
          <w:szCs w:val="24"/>
        </w:rPr>
      </w:pPr>
      <w:r>
        <w:rPr>
          <w:rFonts w:eastAsia="Times New Roman"/>
          <w:szCs w:val="24"/>
        </w:rPr>
        <w:t xml:space="preserve">Από το 2011 είχαμε τις πρώτες ενδείξεις με τον εμφύλιο πόλεμο στη Συρία. </w:t>
      </w:r>
    </w:p>
    <w:p w14:paraId="31B16873" w14:textId="77777777" w:rsidR="00643513" w:rsidRDefault="00AD6DE5">
      <w:pPr>
        <w:spacing w:line="600" w:lineRule="auto"/>
        <w:ind w:firstLine="720"/>
        <w:rPr>
          <w:rFonts w:eastAsia="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14:paraId="31B16874" w14:textId="77777777" w:rsidR="00643513" w:rsidRDefault="00AD6DE5">
      <w:pPr>
        <w:spacing w:line="600" w:lineRule="auto"/>
        <w:ind w:firstLine="720"/>
        <w:jc w:val="both"/>
        <w:rPr>
          <w:rFonts w:eastAsia="Times New Roman"/>
          <w:szCs w:val="24"/>
        </w:rPr>
      </w:pPr>
      <w:r>
        <w:rPr>
          <w:rFonts w:eastAsia="Times New Roman"/>
          <w:szCs w:val="24"/>
        </w:rPr>
        <w:t>Τελειώνω, κυρία Πρόεδρε, δε</w:t>
      </w:r>
      <w:r>
        <w:rPr>
          <w:rFonts w:eastAsia="Times New Roman"/>
          <w:szCs w:val="24"/>
        </w:rPr>
        <w:t>ν θα αναφερθώ ειδικότερα.</w:t>
      </w:r>
    </w:p>
    <w:p w14:paraId="31B16875" w14:textId="77777777" w:rsidR="00643513" w:rsidRDefault="00AD6DE5">
      <w:pPr>
        <w:spacing w:line="600" w:lineRule="auto"/>
        <w:ind w:firstLine="720"/>
        <w:jc w:val="both"/>
        <w:rPr>
          <w:rFonts w:eastAsia="Times New Roman"/>
          <w:szCs w:val="24"/>
        </w:rPr>
      </w:pPr>
      <w:r>
        <w:rPr>
          <w:rFonts w:eastAsia="Times New Roman"/>
          <w:szCs w:val="24"/>
        </w:rPr>
        <w:t xml:space="preserve">Είχαμε τις ενδείξεις με τις πτώσεις των καθεστώτων Μουμπάρακ, όπως επίσης και στη Λιβύη με τον </w:t>
      </w:r>
      <w:proofErr w:type="spellStart"/>
      <w:r>
        <w:rPr>
          <w:rFonts w:eastAsia="Times New Roman"/>
          <w:szCs w:val="24"/>
        </w:rPr>
        <w:t>Καντάφι</w:t>
      </w:r>
      <w:proofErr w:type="spellEnd"/>
      <w:r>
        <w:rPr>
          <w:rFonts w:eastAsia="Times New Roman"/>
          <w:szCs w:val="24"/>
        </w:rPr>
        <w:t xml:space="preserve">, με όλον αυτόν τον εμφύλιο που εξακολουθεί ακόμα. </w:t>
      </w:r>
    </w:p>
    <w:p w14:paraId="31B16876" w14:textId="77777777" w:rsidR="00643513" w:rsidRDefault="00AD6DE5">
      <w:pPr>
        <w:spacing w:line="600" w:lineRule="auto"/>
        <w:ind w:firstLine="720"/>
        <w:jc w:val="both"/>
        <w:rPr>
          <w:rFonts w:eastAsia="Times New Roman"/>
          <w:szCs w:val="24"/>
        </w:rPr>
      </w:pPr>
      <w:r>
        <w:rPr>
          <w:rFonts w:eastAsia="Times New Roman"/>
          <w:szCs w:val="24"/>
        </w:rPr>
        <w:t xml:space="preserve">Ας μη μιλήσουμε για Μαροκινούς, για </w:t>
      </w:r>
      <w:proofErr w:type="spellStart"/>
      <w:r>
        <w:rPr>
          <w:rFonts w:eastAsia="Times New Roman"/>
          <w:szCs w:val="24"/>
        </w:rPr>
        <w:t>Μαγκρέμπ</w:t>
      </w:r>
      <w:proofErr w:type="spellEnd"/>
      <w:r>
        <w:rPr>
          <w:rFonts w:eastAsia="Times New Roman"/>
          <w:szCs w:val="24"/>
        </w:rPr>
        <w:t>, διότι εκεί πάει μακριά η ιστορ</w:t>
      </w:r>
      <w:r>
        <w:rPr>
          <w:rFonts w:eastAsia="Times New Roman"/>
          <w:szCs w:val="24"/>
        </w:rPr>
        <w:t>ία, τι μπορεί να δεχτούμε στο μέλλον. Ούτε θέλω να το σκέφτομαι αυτή τη στιγμή.</w:t>
      </w:r>
    </w:p>
    <w:p w14:paraId="31B16877" w14:textId="77777777" w:rsidR="00643513" w:rsidRDefault="00AD6DE5">
      <w:pPr>
        <w:spacing w:line="600" w:lineRule="auto"/>
        <w:ind w:firstLine="720"/>
        <w:jc w:val="both"/>
        <w:rPr>
          <w:rFonts w:eastAsia="Times New Roman"/>
          <w:szCs w:val="24"/>
        </w:rPr>
      </w:pPr>
      <w:r>
        <w:rPr>
          <w:rFonts w:eastAsia="Times New Roman"/>
          <w:szCs w:val="24"/>
        </w:rPr>
        <w:t>Θα μου επιτρέψετε να κάνω μια μικρή αναφορά στη σκέψη μου και να μην μιλήσω για την Αίγυπτο. Δεν θέλω να πω κάτι περισσότερο</w:t>
      </w:r>
      <w:r>
        <w:rPr>
          <w:rFonts w:eastAsia="Times New Roman"/>
          <w:szCs w:val="24"/>
        </w:rPr>
        <w:t xml:space="preserve"> για τους κινδύνους αποσταθεροποίησης</w:t>
      </w:r>
      <w:r>
        <w:rPr>
          <w:rFonts w:eastAsia="Times New Roman"/>
          <w:szCs w:val="24"/>
        </w:rPr>
        <w:t>. Δεν θέλω, κυρ</w:t>
      </w:r>
      <w:r>
        <w:rPr>
          <w:rFonts w:eastAsia="Times New Roman"/>
          <w:szCs w:val="24"/>
        </w:rPr>
        <w:t xml:space="preserve">ία Πρόεδρε. </w:t>
      </w:r>
    </w:p>
    <w:p w14:paraId="31B16878" w14:textId="77777777" w:rsidR="00643513" w:rsidRDefault="00AD6DE5">
      <w:pPr>
        <w:spacing w:line="600" w:lineRule="auto"/>
        <w:ind w:firstLine="720"/>
        <w:jc w:val="both"/>
        <w:rPr>
          <w:rFonts w:eastAsia="Times New Roman"/>
          <w:szCs w:val="24"/>
        </w:rPr>
      </w:pPr>
      <w:r>
        <w:rPr>
          <w:rFonts w:eastAsia="Times New Roman"/>
          <w:szCs w:val="24"/>
        </w:rPr>
        <w:t xml:space="preserve">Με τις σκέψεις, λοιπόν, αυτές εμείς πιστεύαμε ότι υπήρχε ισχυρό ή επαρκές, εν πάση </w:t>
      </w:r>
      <w:proofErr w:type="spellStart"/>
      <w:r>
        <w:rPr>
          <w:rFonts w:eastAsia="Times New Roman"/>
          <w:szCs w:val="24"/>
        </w:rPr>
        <w:t>περιπτώσει</w:t>
      </w:r>
      <w:proofErr w:type="spellEnd"/>
      <w:r>
        <w:rPr>
          <w:rFonts w:eastAsia="Times New Roman"/>
          <w:szCs w:val="24"/>
        </w:rPr>
        <w:t>, νομοθετικό πλαίσιο, το οποίο θα έπρεπε ήδη να έχει τύχει εφαρμογής με παρεμβάσεις, με αποσπασματικές έστω ρυθμίσεις και ο ν.3907 να έχει λειτουργήσε</w:t>
      </w:r>
      <w:r>
        <w:rPr>
          <w:rFonts w:eastAsia="Times New Roman"/>
          <w:szCs w:val="24"/>
        </w:rPr>
        <w:t xml:space="preserve">ι. Αυτό είναι ευθύνη και της Νέας Δημοκρατίας, η οποία είχε </w:t>
      </w:r>
      <w:r>
        <w:rPr>
          <w:rFonts w:eastAsia="Times New Roman"/>
          <w:szCs w:val="24"/>
        </w:rPr>
        <w:lastRenderedPageBreak/>
        <w:t>αυτόν τον νόμο δύο χρόνια και δεν φρόντισε να κάνει τίποτα. Επίσης, είναι ευθύνη της Κυβέρνησης ΣΥΡΙΖΑ - ΑΝΕΛ. Έστω και την ύστατη στιγμή, λοιπόν, θα έπρεπε να δραστηριοποιήσουν τον νόμο, να συστή</w:t>
      </w:r>
      <w:r>
        <w:rPr>
          <w:rFonts w:eastAsia="Times New Roman"/>
          <w:szCs w:val="24"/>
        </w:rPr>
        <w:t xml:space="preserve">σουν τις Υπηρεσίες Ασύλου, να συστήσουν τις Δευτεροβάθμιες Επιτροπές Προσφυγών. Δεν έγινε τίποτα. </w:t>
      </w:r>
    </w:p>
    <w:p w14:paraId="31B16879" w14:textId="77777777" w:rsidR="00643513" w:rsidRDefault="00AD6DE5">
      <w:pPr>
        <w:spacing w:line="600" w:lineRule="auto"/>
        <w:ind w:firstLine="720"/>
        <w:jc w:val="both"/>
        <w:rPr>
          <w:rFonts w:eastAsia="Times New Roman"/>
          <w:szCs w:val="24"/>
        </w:rPr>
      </w:pPr>
      <w:r>
        <w:rPr>
          <w:rFonts w:eastAsia="Times New Roman"/>
          <w:szCs w:val="24"/>
        </w:rPr>
        <w:t>Πέρασε, λοιπόν, η Ελλάδα…</w:t>
      </w:r>
    </w:p>
    <w:p w14:paraId="31B1687A" w14:textId="77777777" w:rsidR="00643513" w:rsidRDefault="00AD6DE5">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επανειλημμένα το κουδούνι λήξεως του χρόνου ομιλίας του κυρίου Βουλευτή)</w:t>
      </w:r>
    </w:p>
    <w:p w14:paraId="31B1687B" w14:textId="77777777" w:rsidR="00643513" w:rsidRDefault="00AD6DE5">
      <w:pPr>
        <w:spacing w:line="600" w:lineRule="auto"/>
        <w:ind w:firstLine="720"/>
        <w:jc w:val="both"/>
        <w:rPr>
          <w:rFonts w:eastAsia="Times New Roman"/>
          <w:szCs w:val="24"/>
        </w:rPr>
      </w:pPr>
      <w:r>
        <w:rPr>
          <w:rFonts w:eastAsia="Times New Roman"/>
          <w:szCs w:val="24"/>
        </w:rPr>
        <w:t xml:space="preserve">Τελειώνω με αυτή την σκέψη. </w:t>
      </w:r>
    </w:p>
    <w:p w14:paraId="31B1687C" w14:textId="77777777" w:rsidR="00643513" w:rsidRDefault="00AD6DE5">
      <w:pPr>
        <w:spacing w:line="600" w:lineRule="auto"/>
        <w:ind w:firstLine="720"/>
        <w:jc w:val="both"/>
        <w:rPr>
          <w:rFonts w:eastAsia="Times New Roman"/>
          <w:szCs w:val="24"/>
        </w:rPr>
      </w:pPr>
      <w:r>
        <w:rPr>
          <w:rFonts w:eastAsia="Times New Roman"/>
          <w:szCs w:val="24"/>
        </w:rPr>
        <w:t>Μήπω</w:t>
      </w:r>
      <w:r>
        <w:rPr>
          <w:rFonts w:eastAsia="Times New Roman"/>
          <w:szCs w:val="24"/>
        </w:rPr>
        <w:t xml:space="preserve">ς, λοιπόν, εξυπηρετούσε την Ελλάδα -μήπως λέω, δεν καταλογίζω, δεν εγκαλώ- να γίνει αυτός ο διάδρομος μέσω της Ελλάδος και μέσω των Βαλκανικών χωρών; Μήπως εξυπηρετούσε και τις ευρωπαϊκές χώρες να πάρουν τον αφρό του μεταναστευτικού κύματος; Γιατί εκείνοι </w:t>
      </w:r>
      <w:r>
        <w:rPr>
          <w:rFonts w:eastAsia="Times New Roman"/>
          <w:szCs w:val="24"/>
        </w:rPr>
        <w:t xml:space="preserve">που πέρασαν το 2014, το 2015 ήταν η αστική τάξη της Συρίας και η αστική τάξη άλλων χωρών που είχαν και καταθέσεις στο εξωτερικό, που είχαν και παιδεία ευρωπαϊκή. Έτσι, λοιπόν, ενδυναμώθηκαν οι χώρες αυτές και τη στιγμή που έφτασε </w:t>
      </w:r>
      <w:r>
        <w:rPr>
          <w:rFonts w:eastAsia="Times New Roman"/>
          <w:szCs w:val="24"/>
        </w:rPr>
        <w:lastRenderedPageBreak/>
        <w:t>η φτωχή Ελλάδα, η ρημαγμέν</w:t>
      </w:r>
      <w:r>
        <w:rPr>
          <w:rFonts w:eastAsia="Times New Roman"/>
          <w:szCs w:val="24"/>
        </w:rPr>
        <w:t>η Ελλάδα να αντιμετωπίζει ένα μεταναστευτικό πρόβλημα, της ήρθαν οι προλετάριοι των χωρών, οι προλετάριοι πρόσφυγες και θα πρέπει να αναλάβουμε ένα μείζον ζήτημα περίθαλψης, σίτισης, στέγασης.</w:t>
      </w:r>
    </w:p>
    <w:p w14:paraId="31B1687D" w14:textId="77777777" w:rsidR="00643513" w:rsidRDefault="00AD6DE5">
      <w:pPr>
        <w:spacing w:line="600" w:lineRule="auto"/>
        <w:ind w:firstLine="720"/>
        <w:jc w:val="both"/>
        <w:rPr>
          <w:rFonts w:eastAsia="Times New Roman"/>
          <w:szCs w:val="24"/>
        </w:rPr>
      </w:pPr>
      <w:r>
        <w:rPr>
          <w:rFonts w:eastAsia="Times New Roman"/>
          <w:szCs w:val="24"/>
        </w:rPr>
        <w:t xml:space="preserve">Με τις σκέψεις, λοιπόν, αυτές τελειώνω και δηλώνω </w:t>
      </w:r>
      <w:r>
        <w:rPr>
          <w:rFonts w:eastAsia="Times New Roman"/>
          <w:szCs w:val="24"/>
        </w:rPr>
        <w:t>ότι η</w:t>
      </w:r>
      <w:r>
        <w:rPr>
          <w:rFonts w:eastAsia="Times New Roman"/>
          <w:szCs w:val="24"/>
        </w:rPr>
        <w:t xml:space="preserve"> Ένωση Κ</w:t>
      </w:r>
      <w:r>
        <w:rPr>
          <w:rFonts w:eastAsia="Times New Roman"/>
          <w:szCs w:val="24"/>
        </w:rPr>
        <w:t xml:space="preserve">εντρώων επί της αρχής δεν θα ψηφίσει το νομοσχέδιο. Τα άρθρα εκείνα τα οποία οδηγούν είτε σε αντικατάσταση και προσαρμογή της </w:t>
      </w:r>
      <w:r>
        <w:rPr>
          <w:rFonts w:eastAsia="Times New Roman"/>
          <w:szCs w:val="24"/>
        </w:rPr>
        <w:t>ο</w:t>
      </w:r>
      <w:r>
        <w:rPr>
          <w:rFonts w:eastAsia="Times New Roman"/>
          <w:szCs w:val="24"/>
        </w:rPr>
        <w:t>δηγίας του 2013, θεωρούμε ότι πρέπει να τα ψηφίσουμε έστω και κατ’ ανάγκη. Σε ορισμένες άλλες αποσπασματικές διατάξεις που κρίνου</w:t>
      </w:r>
      <w:r>
        <w:rPr>
          <w:rFonts w:eastAsia="Times New Roman"/>
          <w:szCs w:val="24"/>
        </w:rPr>
        <w:t>με ότι μπορεί και αυτές να συνεργήσουν στην ανακούφιση των προσφύγων -δεν θέλω να πω αν θα λειτουργήσει ή όχι τίποτα από αυτό το</w:t>
      </w:r>
      <w:r>
        <w:rPr>
          <w:rFonts w:eastAsia="Times New Roman"/>
          <w:szCs w:val="24"/>
        </w:rPr>
        <w:t>ν</w:t>
      </w:r>
      <w:r>
        <w:rPr>
          <w:rFonts w:eastAsia="Times New Roman"/>
          <w:szCs w:val="24"/>
        </w:rPr>
        <w:t xml:space="preserve"> νόμο- θα είμαστε θετικοί.</w:t>
      </w:r>
    </w:p>
    <w:p w14:paraId="31B1687E" w14:textId="77777777" w:rsidR="00643513" w:rsidRDefault="00AD6DE5">
      <w:pPr>
        <w:spacing w:line="600" w:lineRule="auto"/>
        <w:ind w:firstLine="720"/>
        <w:jc w:val="both"/>
        <w:rPr>
          <w:rFonts w:eastAsia="Times New Roman"/>
          <w:szCs w:val="24"/>
        </w:rPr>
      </w:pPr>
      <w:r>
        <w:rPr>
          <w:rFonts w:eastAsia="Times New Roman"/>
          <w:szCs w:val="24"/>
        </w:rPr>
        <w:t>Ευχαριστώ πολύ, κυρία Πρόεδρε.</w:t>
      </w:r>
    </w:p>
    <w:p w14:paraId="31B1687F" w14:textId="77777777" w:rsidR="00643513" w:rsidRDefault="00AD6DE5">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cs="Times New Roman"/>
        </w:rPr>
        <w:t>Κυρίες και κύριοι συνάδελ</w:t>
      </w:r>
      <w:r>
        <w:rPr>
          <w:rFonts w:eastAsia="Times New Roman" w:cs="Times New Roman"/>
        </w:rPr>
        <w:t>φοι, έχω την τιμή να ανακοινώσω στο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xml:space="preserve">, </w:t>
      </w:r>
      <w:r>
        <w:rPr>
          <w:rFonts w:eastAsia="Times New Roman" w:cs="Times New Roman"/>
        </w:rPr>
        <w:lastRenderedPageBreak/>
        <w:t>αφού προηγουμένως ξεναγήθηκαν στην έκθεση της αίθουσας «ΕΛΕΥΘΕΡΙΟΣ ΒΕΝΙΖΕΛΟΣ» και ενημερώθηκαν για την ιστορία του κτηρίου και τον τρόπο οργά</w:t>
      </w:r>
      <w:r>
        <w:rPr>
          <w:rFonts w:eastAsia="Times New Roman" w:cs="Times New Roman"/>
        </w:rPr>
        <w:t xml:space="preserve">νωσης και λειτουργίας της Βουλής, εξήντα δύο μαθητές και μαθήτριες και τέσσερις εκπαιδευτικοί συνοδοί τους από το Γυμνάσιο </w:t>
      </w:r>
      <w:proofErr w:type="spellStart"/>
      <w:r>
        <w:rPr>
          <w:rFonts w:eastAsia="Times New Roman" w:cs="Times New Roman"/>
        </w:rPr>
        <w:t>Κονταριώτισσας</w:t>
      </w:r>
      <w:proofErr w:type="spellEnd"/>
      <w:r>
        <w:rPr>
          <w:rFonts w:eastAsia="Times New Roman" w:cs="Times New Roman"/>
        </w:rPr>
        <w:t xml:space="preserve"> Πιερίας. </w:t>
      </w:r>
    </w:p>
    <w:p w14:paraId="31B16880" w14:textId="77777777" w:rsidR="00643513" w:rsidRDefault="00AD6DE5">
      <w:pPr>
        <w:spacing w:line="600" w:lineRule="auto"/>
        <w:ind w:firstLine="709"/>
        <w:jc w:val="both"/>
        <w:rPr>
          <w:rFonts w:eastAsia="Times New Roman" w:cs="Times New Roman"/>
        </w:rPr>
      </w:pPr>
      <w:r>
        <w:rPr>
          <w:rFonts w:eastAsia="Times New Roman" w:cs="Times New Roman"/>
        </w:rPr>
        <w:t xml:space="preserve">Η Βουλή τούς καλωσορίζει. </w:t>
      </w:r>
    </w:p>
    <w:p w14:paraId="31B16881" w14:textId="77777777" w:rsidR="00643513" w:rsidRDefault="00AD6DE5">
      <w:pPr>
        <w:spacing w:line="600" w:lineRule="auto"/>
        <w:ind w:firstLine="709"/>
        <w:jc w:val="center"/>
        <w:rPr>
          <w:rFonts w:eastAsia="Times New Roman" w:cs="Times New Roman"/>
        </w:rPr>
      </w:pPr>
      <w:r>
        <w:rPr>
          <w:rFonts w:eastAsia="Times New Roman" w:cs="Times New Roman"/>
        </w:rPr>
        <w:t>(Χειροκροτήματα απ’ όλες τις πτέρυγες της Βουλής)</w:t>
      </w:r>
    </w:p>
    <w:p w14:paraId="31B16882" w14:textId="77777777" w:rsidR="00643513" w:rsidRDefault="00AD6DE5">
      <w:pPr>
        <w:spacing w:line="600" w:lineRule="auto"/>
        <w:ind w:firstLine="709"/>
        <w:jc w:val="both"/>
        <w:rPr>
          <w:rFonts w:eastAsia="Times New Roman" w:cs="Times New Roman"/>
        </w:rPr>
      </w:pPr>
      <w:r>
        <w:rPr>
          <w:rFonts w:eastAsia="Times New Roman" w:cs="Times New Roman"/>
        </w:rPr>
        <w:t>Τον λόγο έχει ο κ. Ιωάννης Κεφα</w:t>
      </w:r>
      <w:r>
        <w:rPr>
          <w:rFonts w:eastAsia="Times New Roman" w:cs="Times New Roman"/>
        </w:rPr>
        <w:t>λογιάννης, Βουλευτής της Νέας Δημοκρατίας, για επτά λεπτά.</w:t>
      </w:r>
    </w:p>
    <w:p w14:paraId="31B16883" w14:textId="77777777" w:rsidR="00643513" w:rsidRDefault="00AD6DE5">
      <w:pPr>
        <w:spacing w:line="600" w:lineRule="auto"/>
        <w:ind w:firstLine="709"/>
        <w:jc w:val="both"/>
        <w:rPr>
          <w:rFonts w:eastAsia="Times New Roman" w:cs="Times New Roman"/>
        </w:rPr>
      </w:pPr>
      <w:r>
        <w:rPr>
          <w:rFonts w:eastAsia="Times New Roman" w:cs="Times New Roman"/>
          <w:b/>
        </w:rPr>
        <w:t xml:space="preserve">ΙΩΑΝΝΗΣ ΚΕΦΑΛΟΓΙΑΝΝΗΣ: </w:t>
      </w:r>
      <w:r>
        <w:rPr>
          <w:rFonts w:eastAsia="Times New Roman" w:cs="Times New Roman"/>
        </w:rPr>
        <w:t>Ευχαριστώ, κυρία Πρόεδρε.</w:t>
      </w:r>
    </w:p>
    <w:p w14:paraId="31B16884" w14:textId="77777777" w:rsidR="00643513" w:rsidRDefault="00AD6DE5">
      <w:pPr>
        <w:spacing w:line="600" w:lineRule="auto"/>
        <w:ind w:firstLine="709"/>
        <w:jc w:val="both"/>
        <w:rPr>
          <w:rFonts w:eastAsia="Times New Roman" w:cs="Times New Roman"/>
        </w:rPr>
      </w:pPr>
      <w:r>
        <w:rPr>
          <w:rFonts w:eastAsia="Times New Roman" w:cs="Times New Roman"/>
        </w:rPr>
        <w:t xml:space="preserve">Κυρίες και κύριοι συνάδελφοι, θα ξεκινήσω κι εγώ με το κατεπείγον πολύ σύντομα. Αναφέρθηκαν στην </w:t>
      </w:r>
      <w:r>
        <w:rPr>
          <w:rFonts w:eastAsia="Times New Roman" w:cs="Times New Roman"/>
        </w:rPr>
        <w:t>ε</w:t>
      </w:r>
      <w:r>
        <w:rPr>
          <w:rFonts w:eastAsia="Times New Roman" w:cs="Times New Roman"/>
        </w:rPr>
        <w:t xml:space="preserve">πιτροπή χθες και μάλιστα αναδείχθηκαν από τον </w:t>
      </w:r>
      <w:r>
        <w:rPr>
          <w:rFonts w:eastAsia="Times New Roman" w:cs="Times New Roman"/>
        </w:rPr>
        <w:t>ε</w:t>
      </w:r>
      <w:r>
        <w:rPr>
          <w:rFonts w:eastAsia="Times New Roman" w:cs="Times New Roman"/>
        </w:rPr>
        <w:t xml:space="preserve">ισηγητή μας, οι δύο βασικοί λόγοι για τους οποίους η Κυβέρνηση νομοθετεί για άλλη μια φορά με κατεπείγον. Σημειώνω ότι το κατεπείγον έχει γίνει δεύτερη φύση </w:t>
      </w:r>
      <w:r>
        <w:rPr>
          <w:rFonts w:eastAsia="Times New Roman" w:cs="Times New Roman"/>
        </w:rPr>
        <w:lastRenderedPageBreak/>
        <w:t>της Κυβέρνησης όσον αφορά τον τρόπο νομοθέτησης. Πρώτον, διότι, από ό,τι φαίνεται, έχει δώσει συγκε</w:t>
      </w:r>
      <w:r>
        <w:rPr>
          <w:rFonts w:eastAsia="Times New Roman" w:cs="Times New Roman"/>
        </w:rPr>
        <w:t xml:space="preserve">κριμένες δεσμεύσεις προς τους ευρωπαίους εταίρους για ένα συγκεκριμένο χρονοδιάγραμμα. Είπαμε, βέβαια, και χθες στην </w:t>
      </w:r>
      <w:r>
        <w:rPr>
          <w:rFonts w:eastAsia="Times New Roman" w:cs="Times New Roman"/>
        </w:rPr>
        <w:t>ε</w:t>
      </w:r>
      <w:r>
        <w:rPr>
          <w:rFonts w:eastAsia="Times New Roman" w:cs="Times New Roman"/>
        </w:rPr>
        <w:t>πιτροπή ότι αυτό δεν είναι κακό. Αρκεί, κύριε Υπουργέ και κύριοι της Κυβέρνησης, να μας ενημερώσετε σχετικά με αυτό το χρονοδιάγραμμα, για</w:t>
      </w:r>
      <w:r>
        <w:rPr>
          <w:rFonts w:eastAsia="Times New Roman" w:cs="Times New Roman"/>
        </w:rPr>
        <w:t xml:space="preserve"> τις νομοθετικές πρωτοβουλίες που καλείστε το επόμενο διάστημα να φέρετε στο Σώμα και σε ποιες άλλες ενέργειες θα προβείτε.</w:t>
      </w:r>
    </w:p>
    <w:p w14:paraId="31B16885" w14:textId="77777777" w:rsidR="00643513" w:rsidRDefault="00AD6DE5">
      <w:pPr>
        <w:spacing w:line="600" w:lineRule="auto"/>
        <w:ind w:firstLine="709"/>
        <w:jc w:val="both"/>
        <w:rPr>
          <w:rFonts w:eastAsia="Times New Roman" w:cs="Times New Roman"/>
        </w:rPr>
      </w:pPr>
      <w:r>
        <w:rPr>
          <w:rFonts w:eastAsia="Times New Roman" w:cs="Times New Roman"/>
        </w:rPr>
        <w:t xml:space="preserve">Και η αρμόδια </w:t>
      </w:r>
      <w:r>
        <w:rPr>
          <w:rFonts w:eastAsia="Times New Roman" w:cs="Times New Roman"/>
        </w:rPr>
        <w:t>ε</w:t>
      </w:r>
      <w:r>
        <w:rPr>
          <w:rFonts w:eastAsia="Times New Roman" w:cs="Times New Roman"/>
        </w:rPr>
        <w:t>πιτροπή και η Ολομέλεια αυτή τη στιγμή είναι ανενημέρωτη. Και νομίζω ότι δεν είναι αυτός ο δημοκρατικός τρόπος λειτου</w:t>
      </w:r>
      <w:r>
        <w:rPr>
          <w:rFonts w:eastAsia="Times New Roman" w:cs="Times New Roman"/>
        </w:rPr>
        <w:t xml:space="preserve">ργίας του Κοινοβουλίου. </w:t>
      </w:r>
    </w:p>
    <w:p w14:paraId="31B16886" w14:textId="77777777" w:rsidR="00643513" w:rsidRDefault="00AD6DE5">
      <w:pPr>
        <w:spacing w:line="600" w:lineRule="auto"/>
        <w:ind w:firstLine="709"/>
        <w:jc w:val="both"/>
        <w:rPr>
          <w:rFonts w:eastAsia="Times New Roman" w:cs="Times New Roman"/>
        </w:rPr>
      </w:pPr>
      <w:r>
        <w:rPr>
          <w:rFonts w:eastAsia="Times New Roman" w:cs="Times New Roman"/>
        </w:rPr>
        <w:t xml:space="preserve">Σας ανέφερα, μάλιστα, χθες στην </w:t>
      </w:r>
      <w:r>
        <w:rPr>
          <w:rFonts w:eastAsia="Times New Roman" w:cs="Times New Roman"/>
        </w:rPr>
        <w:t>ε</w:t>
      </w:r>
      <w:r>
        <w:rPr>
          <w:rFonts w:eastAsia="Times New Roman" w:cs="Times New Roman"/>
        </w:rPr>
        <w:t xml:space="preserve">πιτροπή τόσο τη δήλωση της κ. </w:t>
      </w:r>
      <w:proofErr w:type="spellStart"/>
      <w:r>
        <w:rPr>
          <w:rFonts w:eastAsia="Times New Roman" w:cs="Times New Roman"/>
        </w:rPr>
        <w:t>Μπερτό</w:t>
      </w:r>
      <w:proofErr w:type="spellEnd"/>
      <w:r>
        <w:rPr>
          <w:rFonts w:eastAsia="Times New Roman" w:cs="Times New Roman"/>
        </w:rPr>
        <w:t xml:space="preserve">, της αρμόδιας εκπροσώπου για τα θέματα </w:t>
      </w:r>
      <w:r>
        <w:rPr>
          <w:rFonts w:eastAsia="Times New Roman" w:cs="Times New Roman"/>
        </w:rPr>
        <w:t>μ</w:t>
      </w:r>
      <w:r>
        <w:rPr>
          <w:rFonts w:eastAsia="Times New Roman" w:cs="Times New Roman"/>
        </w:rPr>
        <w:t xml:space="preserve">ετανάστευσης που λέει ότι μέχρι 4 Απριλίου πρέπει να νομοθετήσει το ελληνικό Κοινοβούλιο, </w:t>
      </w:r>
      <w:r>
        <w:rPr>
          <w:rFonts w:eastAsia="Times New Roman" w:cs="Times New Roman"/>
        </w:rPr>
        <w:lastRenderedPageBreak/>
        <w:t>όπως και το αντίστοιχο τουρκικό</w:t>
      </w:r>
      <w:r>
        <w:rPr>
          <w:rFonts w:eastAsia="Times New Roman" w:cs="Times New Roman"/>
        </w:rPr>
        <w:t xml:space="preserve"> και βεβαίως τις δηλώσεις της αναπληρώτριας εκπροσώπου της Ομοσπονδιακής Κυβέρνησης της Γερμανίας, της κ. Κριστιάνε </w:t>
      </w:r>
      <w:proofErr w:type="spellStart"/>
      <w:r>
        <w:rPr>
          <w:rFonts w:eastAsia="Times New Roman" w:cs="Times New Roman"/>
        </w:rPr>
        <w:t>Βιρτς</w:t>
      </w:r>
      <w:proofErr w:type="spellEnd"/>
      <w:r>
        <w:rPr>
          <w:rFonts w:eastAsia="Times New Roman" w:cs="Times New Roman"/>
        </w:rPr>
        <w:t>, η οποία λέει ακριβώς το ίδιο πράγμα, δηλαδή ότι μέχρι την Δευτέρα 4 Απριλίου πρέπει το ελληνικό Κοινοβούλιο να έχει νομοθετήσει.</w:t>
      </w:r>
    </w:p>
    <w:p w14:paraId="31B16887" w14:textId="77777777" w:rsidR="00643513" w:rsidRDefault="00AD6DE5">
      <w:pPr>
        <w:spacing w:line="600" w:lineRule="auto"/>
        <w:ind w:firstLine="709"/>
        <w:jc w:val="both"/>
        <w:rPr>
          <w:rFonts w:eastAsia="Times New Roman"/>
          <w:szCs w:val="24"/>
        </w:rPr>
      </w:pPr>
      <w:r>
        <w:rPr>
          <w:rFonts w:eastAsia="Times New Roman"/>
          <w:szCs w:val="24"/>
        </w:rPr>
        <w:t>Βεβα</w:t>
      </w:r>
      <w:r>
        <w:rPr>
          <w:rFonts w:eastAsia="Times New Roman"/>
          <w:szCs w:val="24"/>
        </w:rPr>
        <w:t>ίως, ο δεύτερος λόγος για τον οποίο φέρνετε το κατεπείγον είναι επειδή δεν θέλατε και δεν θέλετε να γίνει εκτενής συζήτηση όσον αφορά το συγκεκριμένο νομοσχέδιο, γιατί ακριβώς βρίθει διατάξεων</w:t>
      </w:r>
      <w:r>
        <w:rPr>
          <w:rFonts w:eastAsia="Times New Roman"/>
          <w:szCs w:val="24"/>
        </w:rPr>
        <w:t>,</w:t>
      </w:r>
      <w:r>
        <w:rPr>
          <w:rFonts w:eastAsia="Times New Roman"/>
          <w:szCs w:val="24"/>
        </w:rPr>
        <w:t xml:space="preserve"> οι οποίες είναι από πονηρές έως μη ακριβείς. Γενικότερα, δεν θ</w:t>
      </w:r>
      <w:r>
        <w:rPr>
          <w:rFonts w:eastAsia="Times New Roman"/>
          <w:szCs w:val="24"/>
        </w:rPr>
        <w:t>έλατε να μπούμε σε μία διαδικασία που στην Επιτροπή θα συζητούσαμε και επί της αρχής και κατ’ άρθρο και ενδεχομένως να καλούσαμε και φορείς. Θυμάμαι από άλλες φορές ότι ένα από τα βασικά αιτήματα του ΣΥΡΙΖΑ ήταν να καλέσουμε φορείς, να τους ακροαστούμε και</w:t>
      </w:r>
      <w:r>
        <w:rPr>
          <w:rFonts w:eastAsia="Times New Roman"/>
          <w:szCs w:val="24"/>
        </w:rPr>
        <w:t xml:space="preserve"> να δούμε τι λένε για το νομοσχέδιο. Αυτή τη φορά το ξεπεράσαμε. </w:t>
      </w:r>
    </w:p>
    <w:p w14:paraId="31B16888" w14:textId="77777777" w:rsidR="00643513" w:rsidRDefault="00AD6DE5">
      <w:pPr>
        <w:spacing w:line="600" w:lineRule="auto"/>
        <w:ind w:firstLine="709"/>
        <w:jc w:val="both"/>
        <w:rPr>
          <w:rFonts w:eastAsia="Times New Roman"/>
          <w:szCs w:val="24"/>
        </w:rPr>
      </w:pPr>
      <w:r>
        <w:rPr>
          <w:rFonts w:eastAsia="Times New Roman"/>
          <w:szCs w:val="24"/>
        </w:rPr>
        <w:t>Και, βεβαίως, η Ολομέλεια μέσα σε οκτώ ώρες, στην ουσία καλείται να νομοθετήσει για ένα ζήτημα, το οποίο αυτή τη στιγμή στην ελληνική κοινωνία και στην ελληνική πολιτεία είναι το πλέον ζέον.</w:t>
      </w:r>
    </w:p>
    <w:p w14:paraId="31B16889" w14:textId="77777777" w:rsidR="00643513" w:rsidRDefault="00AD6DE5">
      <w:pPr>
        <w:spacing w:line="600" w:lineRule="auto"/>
        <w:ind w:firstLine="709"/>
        <w:jc w:val="both"/>
        <w:rPr>
          <w:rFonts w:eastAsia="Times New Roman"/>
          <w:szCs w:val="24"/>
        </w:rPr>
      </w:pPr>
      <w:r>
        <w:rPr>
          <w:rFonts w:eastAsia="Times New Roman"/>
          <w:szCs w:val="24"/>
        </w:rPr>
        <w:lastRenderedPageBreak/>
        <w:t>Όσον αφορά το νομοσχέδιο, κυρίες και κύριοι συνάδελφοι, νομίζω ότι όσο περισσότερο το διαβάζει κανείς, τόσο περισσότερο αναρωτιέται ποιοι είναι οι τελικοί του αποδέκτες. Να ήταν, άραγε, μία επιβεβλημένη έκφραση ανθρωπισμού προς τους πρόσφυγες, όπως ακούστ</w:t>
      </w:r>
      <w:r>
        <w:rPr>
          <w:rFonts w:eastAsia="Times New Roman"/>
          <w:szCs w:val="24"/>
        </w:rPr>
        <w:t xml:space="preserve">ηκε χθες στην </w:t>
      </w:r>
      <w:r>
        <w:rPr>
          <w:rFonts w:eastAsia="Times New Roman"/>
          <w:szCs w:val="24"/>
        </w:rPr>
        <w:t>ε</w:t>
      </w:r>
      <w:r>
        <w:rPr>
          <w:rFonts w:eastAsia="Times New Roman"/>
          <w:szCs w:val="24"/>
        </w:rPr>
        <w:t xml:space="preserve">πιτροπή; Νομίζω ότι την απάντηση την έχουν δώσει προ πολλού οι άθλιες συνθήκες διαβίωσης στους καταυλισμούς, οι συγκρούσεις μεταξύ των προσφύγων που γίνονται στον Πειραιά, η μαζική απόδραση πεντακοσίων ατόμων που έγινε από το </w:t>
      </w:r>
      <w:r>
        <w:rPr>
          <w:rFonts w:eastAsia="Times New Roman"/>
          <w:szCs w:val="24"/>
          <w:lang w:val="en-US"/>
        </w:rPr>
        <w:t>hot</w:t>
      </w:r>
      <w:r>
        <w:rPr>
          <w:rFonts w:eastAsia="Times New Roman"/>
          <w:szCs w:val="24"/>
        </w:rPr>
        <w:t xml:space="preserve"> </w:t>
      </w:r>
      <w:r>
        <w:rPr>
          <w:rFonts w:eastAsia="Times New Roman"/>
          <w:szCs w:val="24"/>
          <w:lang w:val="en-US"/>
        </w:rPr>
        <w:t>spot</w:t>
      </w:r>
      <w:r>
        <w:rPr>
          <w:rFonts w:eastAsia="Times New Roman"/>
          <w:szCs w:val="24"/>
        </w:rPr>
        <w:t xml:space="preserve"> της Χί</w:t>
      </w:r>
      <w:r>
        <w:rPr>
          <w:rFonts w:eastAsia="Times New Roman"/>
          <w:szCs w:val="24"/>
        </w:rPr>
        <w:t xml:space="preserve">ου πριν από λίγες ώρες -φυσικά, αυτό το πράγμα και αυτή η εικόνα δεν μας τιμά ως χώρα- και, βεβαίως, το ναρκοθετημένο κλίμα της </w:t>
      </w:r>
      <w:proofErr w:type="spellStart"/>
      <w:r>
        <w:rPr>
          <w:rFonts w:eastAsia="Times New Roman"/>
          <w:szCs w:val="24"/>
        </w:rPr>
        <w:t>Ειδομένης</w:t>
      </w:r>
      <w:proofErr w:type="spellEnd"/>
      <w:r>
        <w:rPr>
          <w:rFonts w:eastAsia="Times New Roman"/>
          <w:szCs w:val="24"/>
        </w:rPr>
        <w:t>.</w:t>
      </w:r>
    </w:p>
    <w:p w14:paraId="31B1688A" w14:textId="77777777" w:rsidR="00643513" w:rsidRDefault="00AD6DE5">
      <w:pPr>
        <w:spacing w:line="600" w:lineRule="auto"/>
        <w:ind w:firstLine="709"/>
        <w:jc w:val="both"/>
        <w:rPr>
          <w:rFonts w:eastAsia="Times New Roman"/>
          <w:szCs w:val="24"/>
        </w:rPr>
      </w:pPr>
      <w:r>
        <w:rPr>
          <w:rFonts w:eastAsia="Times New Roman"/>
          <w:szCs w:val="24"/>
        </w:rPr>
        <w:t>Είναι, μήπως, απαραίτητη προϋπόθεση για την τήρηση της συμφωνίας με την Ευρωπαϊκή Ένωση και την Τουρκία; Θα μπορούσε,</w:t>
      </w:r>
      <w:r>
        <w:rPr>
          <w:rFonts w:eastAsia="Times New Roman"/>
          <w:szCs w:val="24"/>
        </w:rPr>
        <w:t xml:space="preserve"> αν το πίστευαν τόσο η Κυβέρνηση όσο και οι Βουλευτές της Συμπολίτευσης. Γιατί αν κρίνω από τη χθεσινή ανακοίνωση των συναδέλφων του ΣΥΡΙΖΑ, της λεγόμενης ομάδας των «53» -κορυφαία στελέχη του ΣΥΡΙΖΑ και Υπουργοί της Κυβέρνησης, έχουν μάλιστα βάλει και την</w:t>
      </w:r>
      <w:r>
        <w:rPr>
          <w:rFonts w:eastAsia="Times New Roman"/>
          <w:szCs w:val="24"/>
        </w:rPr>
        <w:t xml:space="preserve"> υπογραφή τους </w:t>
      </w:r>
      <w:r>
        <w:rPr>
          <w:rFonts w:eastAsia="Times New Roman"/>
          <w:szCs w:val="24"/>
        </w:rPr>
        <w:lastRenderedPageBreak/>
        <w:t xml:space="preserve">σε αυτό το νομοσχέδιο- καταγγέλλουν τα κάστρα που φτιάχνει η Ευρώπη, τα κλειστά κέντρα και τα κέντρα καταγραφής, γιατί, όπως υποστηρίζουν, δεν διασφαλίζουν </w:t>
      </w:r>
      <w:r>
        <w:rPr>
          <w:rFonts w:eastAsia="Times New Roman"/>
          <w:szCs w:val="24"/>
        </w:rPr>
        <w:t>τ</w:t>
      </w:r>
      <w:r>
        <w:rPr>
          <w:rFonts w:eastAsia="Times New Roman"/>
          <w:szCs w:val="24"/>
        </w:rPr>
        <w:t xml:space="preserve">α ανθρώπινα δικαιώματα. </w:t>
      </w:r>
    </w:p>
    <w:p w14:paraId="31B1688B" w14:textId="77777777" w:rsidR="00643513" w:rsidRDefault="00AD6DE5">
      <w:pPr>
        <w:spacing w:line="600" w:lineRule="auto"/>
        <w:ind w:firstLine="720"/>
        <w:jc w:val="both"/>
        <w:rPr>
          <w:rFonts w:eastAsia="Times New Roman"/>
          <w:szCs w:val="24"/>
        </w:rPr>
      </w:pPr>
      <w:r>
        <w:rPr>
          <w:rFonts w:eastAsia="Times New Roman"/>
          <w:szCs w:val="24"/>
        </w:rPr>
        <w:t>Ειπώθηκε χθες, αλλά αξίζει να το επαναλάβουμε, κύριε Υπουργ</w:t>
      </w:r>
      <w:r>
        <w:rPr>
          <w:rFonts w:eastAsia="Times New Roman"/>
          <w:szCs w:val="24"/>
        </w:rPr>
        <w:t xml:space="preserve">έ, ότι το παρόν σχέδιο νόμου γράφτηκε σε μία εποχή που κάθε άλλο παρά τις σημερινές συνθήκες και καταστάσεις υπηρετεί. Αντίθετα, υπηρετούσε -και εξακολουθεί να υπηρετεί- πρωτίστως δύο πράγματα: </w:t>
      </w:r>
    </w:p>
    <w:p w14:paraId="31B1688C" w14:textId="77777777" w:rsidR="00643513" w:rsidRDefault="00AD6DE5">
      <w:pPr>
        <w:spacing w:line="600" w:lineRule="auto"/>
        <w:ind w:firstLine="720"/>
        <w:jc w:val="both"/>
        <w:rPr>
          <w:rFonts w:eastAsia="Times New Roman"/>
          <w:szCs w:val="24"/>
        </w:rPr>
      </w:pPr>
      <w:r>
        <w:rPr>
          <w:rFonts w:eastAsia="Times New Roman"/>
          <w:szCs w:val="24"/>
        </w:rPr>
        <w:t>Πρώτον, την ιδεολογική προσέγγιση του ΣΥΡΙΖΑ περί ανοι</w:t>
      </w:r>
      <w:r>
        <w:rPr>
          <w:rFonts w:eastAsia="Times New Roman"/>
          <w:szCs w:val="24"/>
        </w:rPr>
        <w:t>κ</w:t>
      </w:r>
      <w:r>
        <w:rPr>
          <w:rFonts w:eastAsia="Times New Roman"/>
          <w:szCs w:val="24"/>
        </w:rPr>
        <w:t>τών συ</w:t>
      </w:r>
      <w:r>
        <w:rPr>
          <w:rFonts w:eastAsia="Times New Roman"/>
          <w:szCs w:val="24"/>
        </w:rPr>
        <w:t>νόρων, με βασικό αποδέκτη το εσωκομματικό του ακροατήριο και δεύτερον, την εκλογική πελατεία -πραγματική και δυνητική- η οποία θα πρέπει να τρίβει τα χέρια της με τις μεγάλες ευκαιρίες που ανοίγονται μπροστά της, με τις εκατοντάδες νέες προσλήψεις, τοποθετ</w:t>
      </w:r>
      <w:r>
        <w:rPr>
          <w:rFonts w:eastAsia="Times New Roman"/>
          <w:szCs w:val="24"/>
        </w:rPr>
        <w:t xml:space="preserve">ήσεις, προμήθειες και συμβάσεις. </w:t>
      </w:r>
    </w:p>
    <w:p w14:paraId="31B1688D" w14:textId="77777777" w:rsidR="00643513" w:rsidRDefault="00AD6DE5">
      <w:pPr>
        <w:spacing w:line="600" w:lineRule="auto"/>
        <w:ind w:firstLine="720"/>
        <w:jc w:val="both"/>
        <w:rPr>
          <w:rFonts w:eastAsia="Times New Roman"/>
          <w:szCs w:val="24"/>
        </w:rPr>
      </w:pPr>
      <w:r>
        <w:rPr>
          <w:rFonts w:eastAsia="Times New Roman"/>
          <w:szCs w:val="24"/>
        </w:rPr>
        <w:t xml:space="preserve">Ας τα δούμε, όμως, ένα προς ένα. </w:t>
      </w:r>
    </w:p>
    <w:p w14:paraId="31B1688E" w14:textId="77777777" w:rsidR="00643513" w:rsidRDefault="00AD6DE5">
      <w:pPr>
        <w:spacing w:line="600" w:lineRule="auto"/>
        <w:ind w:firstLine="720"/>
        <w:jc w:val="both"/>
        <w:rPr>
          <w:rFonts w:eastAsia="Times New Roman"/>
          <w:szCs w:val="24"/>
        </w:rPr>
      </w:pPr>
      <w:r>
        <w:rPr>
          <w:rFonts w:eastAsia="Times New Roman"/>
          <w:szCs w:val="24"/>
        </w:rPr>
        <w:lastRenderedPageBreak/>
        <w:t xml:space="preserve">Το άρθρο 46 υπό κανονικές συνθήκες, κυρίες και κύριοι συνάδελφοι, δεν θα έπρεπε να είναι τίποτα άλλο παρά μία απλή μεταφορά στο εθνικό δίκαιο μιας ευρωπαϊκής νομοθεσίας και </w:t>
      </w:r>
      <w:r>
        <w:rPr>
          <w:rFonts w:eastAsia="Times New Roman"/>
          <w:szCs w:val="24"/>
        </w:rPr>
        <w:t>ο</w:t>
      </w:r>
      <w:r>
        <w:rPr>
          <w:rFonts w:eastAsia="Times New Roman"/>
          <w:szCs w:val="24"/>
        </w:rPr>
        <w:t>δηγίας. Κάθε ά</w:t>
      </w:r>
      <w:r>
        <w:rPr>
          <w:rFonts w:eastAsia="Times New Roman"/>
          <w:szCs w:val="24"/>
        </w:rPr>
        <w:t xml:space="preserve">λλο, όμως. Άλλα αναφέρει η </w:t>
      </w:r>
      <w:r>
        <w:rPr>
          <w:rFonts w:eastAsia="Times New Roman"/>
          <w:szCs w:val="24"/>
        </w:rPr>
        <w:t>ο</w:t>
      </w:r>
      <w:r>
        <w:rPr>
          <w:rFonts w:eastAsia="Times New Roman"/>
          <w:szCs w:val="24"/>
        </w:rPr>
        <w:t xml:space="preserve">δηγία και άλλα ενσωματώνει η Κυβέρνηση. Κι αυτό, τουλάχιστον, είναι πρωτόγνωρο για το ελληνικό Κοινοβούλιο. </w:t>
      </w:r>
    </w:p>
    <w:p w14:paraId="31B1688F" w14:textId="77777777" w:rsidR="00643513" w:rsidRDefault="00AD6DE5">
      <w:pPr>
        <w:spacing w:line="600" w:lineRule="auto"/>
        <w:ind w:firstLine="720"/>
        <w:jc w:val="both"/>
        <w:rPr>
          <w:rFonts w:eastAsia="Times New Roman"/>
          <w:szCs w:val="24"/>
        </w:rPr>
      </w:pPr>
      <w:r>
        <w:rPr>
          <w:rFonts w:eastAsia="Times New Roman"/>
          <w:szCs w:val="24"/>
        </w:rPr>
        <w:t xml:space="preserve">Ενώ η </w:t>
      </w:r>
      <w:r>
        <w:rPr>
          <w:rFonts w:eastAsia="Times New Roman"/>
          <w:szCs w:val="24"/>
        </w:rPr>
        <w:t>ο</w:t>
      </w:r>
      <w:r>
        <w:rPr>
          <w:rFonts w:eastAsia="Times New Roman"/>
          <w:szCs w:val="24"/>
        </w:rPr>
        <w:t>δηγία αναφέρει ότι τα κράτη μέλη δεν υποβάλλουν σε κράτηση ένα πρόσωπο απλώς και μόνο διότι είναι αιτών του καθε</w:t>
      </w:r>
      <w:r>
        <w:rPr>
          <w:rFonts w:eastAsia="Times New Roman"/>
          <w:szCs w:val="24"/>
        </w:rPr>
        <w:t xml:space="preserve">στώτος διεθνούς προστασίας, η Κυβέρνηση έκρινε σκόπιμο, με πονηρό τρόπο, να προσθέσει τη φράση «…καθώς και ότι εισήλθε παράτυπα…» -καινοφανής όρος- «…ή και παραμένει στη χώρα χωρίς νόμιμο τίτλο διαμονής». </w:t>
      </w:r>
    </w:p>
    <w:p w14:paraId="31B16890" w14:textId="77777777" w:rsidR="00643513" w:rsidRDefault="00AD6DE5">
      <w:pPr>
        <w:spacing w:line="600" w:lineRule="auto"/>
        <w:ind w:firstLine="720"/>
        <w:jc w:val="both"/>
        <w:rPr>
          <w:rFonts w:eastAsia="Times New Roman"/>
          <w:szCs w:val="24"/>
        </w:rPr>
      </w:pPr>
      <w:r>
        <w:rPr>
          <w:rFonts w:eastAsia="Times New Roman"/>
          <w:szCs w:val="24"/>
        </w:rPr>
        <w:t xml:space="preserve">Με πολιτικούς, νομικούς και ηθικούς όρους, κυρίες </w:t>
      </w:r>
      <w:r>
        <w:rPr>
          <w:rFonts w:eastAsia="Times New Roman"/>
          <w:szCs w:val="24"/>
        </w:rPr>
        <w:t xml:space="preserve">και κύριοι συνάδελφοι, πρόκειται για μία πολιτική εξαπάτηση του ελληνικού Κοινοβουλίου, της Ευρωπαϊκής Ένωσης, της ίδιας της νοημοσύνης μας. </w:t>
      </w:r>
    </w:p>
    <w:p w14:paraId="31B16891" w14:textId="77777777" w:rsidR="00643513" w:rsidRDefault="00AD6DE5">
      <w:pPr>
        <w:spacing w:line="600" w:lineRule="auto"/>
        <w:ind w:firstLine="720"/>
        <w:jc w:val="both"/>
        <w:rPr>
          <w:rFonts w:eastAsia="Times New Roman"/>
          <w:szCs w:val="24"/>
        </w:rPr>
      </w:pPr>
      <w:r>
        <w:rPr>
          <w:rFonts w:eastAsia="Times New Roman"/>
          <w:szCs w:val="24"/>
        </w:rPr>
        <w:lastRenderedPageBreak/>
        <w:t xml:space="preserve">Καταθέτω για τα Πρακτικά τη μετάφραση του άρθρου 8 της </w:t>
      </w:r>
      <w:r>
        <w:rPr>
          <w:rFonts w:eastAsia="Times New Roman"/>
          <w:szCs w:val="24"/>
        </w:rPr>
        <w:t>ο</w:t>
      </w:r>
      <w:r>
        <w:rPr>
          <w:rFonts w:eastAsia="Times New Roman"/>
          <w:szCs w:val="24"/>
        </w:rPr>
        <w:t>δηγίας 33/2013 από την επίσημη εφημερίδα της Ευρωπαϊκής Έν</w:t>
      </w:r>
      <w:r>
        <w:rPr>
          <w:rFonts w:eastAsia="Times New Roman"/>
          <w:szCs w:val="24"/>
        </w:rPr>
        <w:t>ωσης, όπου δεν υπάρχει μέσα ο όρος του «παράτυπου εισελθόντα στην ελληνική επικράτεια».</w:t>
      </w:r>
    </w:p>
    <w:p w14:paraId="31B16892" w14:textId="77777777" w:rsidR="00643513" w:rsidRDefault="00AD6DE5">
      <w:pPr>
        <w:spacing w:line="600" w:lineRule="auto"/>
        <w:ind w:firstLine="720"/>
        <w:jc w:val="both"/>
        <w:rPr>
          <w:rFonts w:eastAsia="Times New Roman"/>
          <w:szCs w:val="24"/>
        </w:rPr>
      </w:pPr>
      <w:r>
        <w:rPr>
          <w:rFonts w:eastAsia="Times New Roman"/>
          <w:szCs w:val="24"/>
        </w:rPr>
        <w:t xml:space="preserve">(Στο σημείο αυτό ο Βουλευτής κ. Ιωάννης Κεφαλογιάννης, 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w:t>
      </w:r>
      <w:r>
        <w:rPr>
          <w:rFonts w:eastAsia="Times New Roman"/>
          <w:szCs w:val="24"/>
        </w:rPr>
        <w:t>ύθυνσης Στενογραφίας και Πρακτικών της Βουλής)</w:t>
      </w:r>
    </w:p>
    <w:p w14:paraId="31B16893" w14:textId="77777777" w:rsidR="00643513" w:rsidRDefault="00AD6DE5">
      <w:pPr>
        <w:spacing w:line="600" w:lineRule="auto"/>
        <w:ind w:firstLine="720"/>
        <w:jc w:val="both"/>
        <w:rPr>
          <w:rFonts w:eastAsia="Times New Roman"/>
          <w:szCs w:val="24"/>
        </w:rPr>
      </w:pPr>
      <w:r>
        <w:rPr>
          <w:rFonts w:eastAsia="Times New Roman"/>
          <w:szCs w:val="24"/>
        </w:rPr>
        <w:t xml:space="preserve">Δεν είναι, όμως, μόνο αυτή η παραβίαση των ευρωπαϊκών κανονισμών. Στο άρθρο 8 καταργείτε τα κλειστού τύπου κέντρα κράτησης για όσους δεν δικαιούνται το στάτους του πρόσφυγα. Και αυτή η διάταξη έρχεται σε ευθεία αντίθεση με το άρθρο 15 της </w:t>
      </w:r>
      <w:r>
        <w:rPr>
          <w:rFonts w:eastAsia="Times New Roman"/>
          <w:szCs w:val="24"/>
        </w:rPr>
        <w:t>ο</w:t>
      </w:r>
      <w:r>
        <w:rPr>
          <w:rFonts w:eastAsia="Times New Roman"/>
          <w:szCs w:val="24"/>
        </w:rPr>
        <w:t>δηγίας 2008/115,</w:t>
      </w:r>
      <w:r>
        <w:rPr>
          <w:rFonts w:eastAsia="Times New Roman"/>
          <w:szCs w:val="24"/>
        </w:rPr>
        <w:t xml:space="preserve"> η οποία έχει ενσωματωθεί στο άρθρο 30 του ν. 3907/2011. </w:t>
      </w:r>
    </w:p>
    <w:p w14:paraId="31B16894" w14:textId="77777777" w:rsidR="00643513" w:rsidRDefault="00AD6DE5">
      <w:pPr>
        <w:spacing w:line="600" w:lineRule="auto"/>
        <w:ind w:firstLine="720"/>
        <w:jc w:val="both"/>
        <w:rPr>
          <w:rFonts w:eastAsia="Times New Roman"/>
          <w:szCs w:val="24"/>
        </w:rPr>
      </w:pPr>
      <w:r>
        <w:rPr>
          <w:rFonts w:eastAsia="Times New Roman"/>
          <w:szCs w:val="24"/>
        </w:rPr>
        <w:t xml:space="preserve">Καταθέτω, επίσης, για τα Πρακτικά τη σχετική διάταξη. </w:t>
      </w:r>
    </w:p>
    <w:p w14:paraId="31B16895" w14:textId="77777777" w:rsidR="00643513" w:rsidRDefault="00AD6DE5">
      <w:pPr>
        <w:spacing w:line="600" w:lineRule="auto"/>
        <w:ind w:firstLine="720"/>
        <w:jc w:val="both"/>
        <w:rPr>
          <w:rFonts w:eastAsia="Times New Roman"/>
          <w:szCs w:val="24"/>
        </w:rPr>
      </w:pPr>
      <w:r>
        <w:rPr>
          <w:rFonts w:eastAsia="Times New Roman"/>
          <w:szCs w:val="24"/>
        </w:rPr>
        <w:lastRenderedPageBreak/>
        <w:t xml:space="preserve">(Στο σημείο αυτό ο Βουλευτής κ. Ιωάννης Κεφαλογιάννης, 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w:t>
      </w:r>
      <w:r>
        <w:rPr>
          <w:rFonts w:eastAsia="Times New Roman"/>
          <w:szCs w:val="24"/>
        </w:rPr>
        <w:t>ματος Γραμματείας της Διεύθυνσης Στενογραφίας και Πρακτικών της Βουλής)</w:t>
      </w:r>
    </w:p>
    <w:p w14:paraId="31B16896" w14:textId="77777777" w:rsidR="00643513" w:rsidRDefault="00AD6DE5">
      <w:pPr>
        <w:spacing w:line="600" w:lineRule="auto"/>
        <w:ind w:firstLine="720"/>
        <w:jc w:val="both"/>
        <w:rPr>
          <w:rFonts w:eastAsia="Times New Roman"/>
          <w:szCs w:val="24"/>
        </w:rPr>
      </w:pPr>
      <w:r>
        <w:rPr>
          <w:rFonts w:eastAsia="Times New Roman"/>
          <w:szCs w:val="24"/>
        </w:rPr>
        <w:t>Αυτή τη στιγμή, λοιπόν, έχουμε το εξής παράδοξο για την εθνική μας έννομη τάξη. Έχουμε δύο διατάξεις για το ίδιο ζήτημα, την κράτηση –λέει- των παράνομων μεταναστών, οι οποίες προβλέπο</w:t>
      </w:r>
      <w:r>
        <w:rPr>
          <w:rFonts w:eastAsia="Times New Roman"/>
          <w:szCs w:val="24"/>
        </w:rPr>
        <w:t>υν δύο διαφορετικές διοικητικές διαδικασίες, η μία κλειστού τύπου και η άλλη ανοι</w:t>
      </w:r>
      <w:r>
        <w:rPr>
          <w:rFonts w:eastAsia="Times New Roman"/>
          <w:szCs w:val="24"/>
        </w:rPr>
        <w:t>κ</w:t>
      </w:r>
      <w:r>
        <w:rPr>
          <w:rFonts w:eastAsia="Times New Roman"/>
          <w:szCs w:val="24"/>
        </w:rPr>
        <w:t xml:space="preserve">τού τύπου. Πραγματικά, είναι ένα έξοχο παράδειγμα νομοθέτησης, κυρίες και κύριοι της Κυβέρνησης. </w:t>
      </w:r>
    </w:p>
    <w:p w14:paraId="31B16897" w14:textId="77777777" w:rsidR="00643513" w:rsidRDefault="00AD6DE5">
      <w:pPr>
        <w:spacing w:line="600" w:lineRule="auto"/>
        <w:ind w:firstLine="720"/>
        <w:jc w:val="both"/>
        <w:rPr>
          <w:rFonts w:eastAsia="Times New Roman"/>
          <w:szCs w:val="24"/>
        </w:rPr>
      </w:pPr>
      <w:r>
        <w:rPr>
          <w:rFonts w:eastAsia="Times New Roman"/>
          <w:szCs w:val="24"/>
        </w:rPr>
        <w:t>Το μείζον εδώ, βέβαια, προκειμένου να ικανοποιήσετε την πολιτική σας πελατεί</w:t>
      </w:r>
      <w:r>
        <w:rPr>
          <w:rFonts w:eastAsia="Times New Roman"/>
          <w:szCs w:val="24"/>
        </w:rPr>
        <w:t xml:space="preserve">α και την κάθε κομματική φράξια, είναι ότι συνεχίζετε να στέλνετε λάθος μηνύματα παντού. Μεγαλύτερη απόδειξη δεν υπάρχει από τη χθεσινή έρευνα που ανέφερα και στην </w:t>
      </w:r>
      <w:r>
        <w:rPr>
          <w:rFonts w:eastAsia="Times New Roman"/>
          <w:szCs w:val="24"/>
        </w:rPr>
        <w:t>ε</w:t>
      </w:r>
      <w:r>
        <w:rPr>
          <w:rFonts w:eastAsia="Times New Roman"/>
          <w:szCs w:val="24"/>
        </w:rPr>
        <w:t>πιτροπή, κύριε Υπουργέ, της Ένωσης Περιφερειών, σύμφωνα με την οποία όταν ερωτώνται οι ίδιο</w:t>
      </w:r>
      <w:r>
        <w:rPr>
          <w:rFonts w:eastAsia="Times New Roman"/>
          <w:szCs w:val="24"/>
        </w:rPr>
        <w:t xml:space="preserve">ι οι πρόσφυγες και μετανάστες «για ποιο λόγο εισήλθατε στην Ελλάδα;», </w:t>
      </w:r>
      <w:r>
        <w:rPr>
          <w:rFonts w:eastAsia="Times New Roman"/>
          <w:szCs w:val="24"/>
        </w:rPr>
        <w:lastRenderedPageBreak/>
        <w:t>το 76,3% αναφέρει ότι ήταν εύκολο να περάσει τα σύνορα κι άλλο ένα 11% αναφέρει, «γιατί οι ελληνικές αρχές δεν ήταν τόσο αυστηρές». Οι ίδιοι οι πρόσφυγες το λένε αυτό. Δεν το λέει ούτε η</w:t>
      </w:r>
      <w:r>
        <w:rPr>
          <w:rFonts w:eastAsia="Times New Roman"/>
          <w:szCs w:val="24"/>
        </w:rPr>
        <w:t xml:space="preserve"> Νέα Δημοκρατία, ούτε η </w:t>
      </w:r>
      <w:r>
        <w:rPr>
          <w:rFonts w:eastAsia="Times New Roman"/>
          <w:szCs w:val="24"/>
        </w:rPr>
        <w:t>Α</w:t>
      </w:r>
      <w:r>
        <w:rPr>
          <w:rFonts w:eastAsia="Times New Roman"/>
          <w:szCs w:val="24"/>
        </w:rPr>
        <w:t xml:space="preserve">ντιπολίτευση συνολικά. </w:t>
      </w:r>
    </w:p>
    <w:p w14:paraId="31B16898" w14:textId="77777777" w:rsidR="00643513" w:rsidRDefault="00AD6DE5">
      <w:pPr>
        <w:spacing w:line="600" w:lineRule="auto"/>
        <w:ind w:firstLine="720"/>
        <w:jc w:val="both"/>
        <w:rPr>
          <w:rFonts w:eastAsia="Times New Roman"/>
          <w:szCs w:val="24"/>
        </w:rPr>
      </w:pPr>
      <w:r>
        <w:rPr>
          <w:rFonts w:eastAsia="Times New Roman"/>
          <w:szCs w:val="24"/>
        </w:rPr>
        <w:t xml:space="preserve">Μήπως, όμως, το σημερινό νομοσχέδιο αποτελεί </w:t>
      </w:r>
      <w:proofErr w:type="spellStart"/>
      <w:r>
        <w:rPr>
          <w:rFonts w:eastAsia="Times New Roman"/>
          <w:szCs w:val="24"/>
        </w:rPr>
        <w:t>προαπαιτούμενο</w:t>
      </w:r>
      <w:proofErr w:type="spellEnd"/>
      <w:r>
        <w:rPr>
          <w:rFonts w:eastAsia="Times New Roman"/>
          <w:szCs w:val="24"/>
        </w:rPr>
        <w:t xml:space="preserve"> για την εφαρμογή της πρόσφατης συμφωνίας με την Ευρωπαϊκή Ένωση; Εάν δούμε το χρονικό διάστημα που προβλέπεται για τη διαδικασία εξέτασης της αίτησ</w:t>
      </w:r>
      <w:r>
        <w:rPr>
          <w:rFonts w:eastAsia="Times New Roman"/>
          <w:szCs w:val="24"/>
        </w:rPr>
        <w:t xml:space="preserve">ης, για την απόδοση του καθεστώτος διεθνούς προστασίας, τότε η όλη συμφωνία είναι κυριολεκτικά στον αέρα. </w:t>
      </w:r>
    </w:p>
    <w:p w14:paraId="31B16899" w14:textId="77777777" w:rsidR="00643513" w:rsidRDefault="00AD6DE5">
      <w:pPr>
        <w:spacing w:line="600" w:lineRule="auto"/>
        <w:ind w:firstLine="720"/>
        <w:jc w:val="both"/>
        <w:rPr>
          <w:rFonts w:eastAsia="Times New Roman"/>
          <w:szCs w:val="24"/>
        </w:rPr>
      </w:pPr>
      <w:r>
        <w:rPr>
          <w:rFonts w:eastAsia="Times New Roman"/>
          <w:szCs w:val="24"/>
        </w:rPr>
        <w:t>Η πρόβλεψη για έξι μήνες για την κανονική και τρεις μήνες για την ταχύρρυθμη διαδικασία εξέτασης -όπως προβλέπει το άρθρο 51- απλά δεν ανταποκρίνεται</w:t>
      </w:r>
      <w:r>
        <w:rPr>
          <w:rFonts w:eastAsia="Times New Roman"/>
          <w:szCs w:val="24"/>
        </w:rPr>
        <w:t xml:space="preserve"> στις απαιτήσεις της συμφωνίας. Το ίδιο ισχύει και για την Αρχή Προσφυγών, αφού όπως προκύπτει από το άρθρο 86 το κατεπείγον της σύστασής έχει ορίζοντα έως και έξι μήνες.</w:t>
      </w:r>
    </w:p>
    <w:p w14:paraId="31B1689A" w14:textId="77777777" w:rsidR="00643513" w:rsidRDefault="00AD6DE5">
      <w:pPr>
        <w:spacing w:line="600" w:lineRule="auto"/>
        <w:ind w:firstLine="720"/>
        <w:jc w:val="both"/>
        <w:rPr>
          <w:rFonts w:eastAsia="Times New Roman"/>
          <w:szCs w:val="24"/>
        </w:rPr>
      </w:pPr>
      <w:r>
        <w:rPr>
          <w:rFonts w:eastAsia="Times New Roman"/>
          <w:szCs w:val="24"/>
        </w:rPr>
        <w:lastRenderedPageBreak/>
        <w:t xml:space="preserve">Στην πραγματικότητα τίποτα δεν είναι εξαιρετικά επείγον. Και το παρόν νομοσχέδιο δεν </w:t>
      </w:r>
      <w:r>
        <w:rPr>
          <w:rFonts w:eastAsia="Times New Roman"/>
          <w:szCs w:val="24"/>
        </w:rPr>
        <w:t>προβλέπει τίποτα ούτε για την αντιμετώπιση των συνθηκών διαβίωσης των προσφύγων ούτε για την διεκπεραίωση των αιτήσεων, ούτε και για την οριστική εφαρμογή της συμφωνίας με την Ευρώπη.</w:t>
      </w:r>
    </w:p>
    <w:p w14:paraId="31B1689B"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w:t>
      </w:r>
      <w:r>
        <w:rPr>
          <w:rFonts w:eastAsia="Times New Roman" w:cs="Times New Roman"/>
          <w:szCs w:val="24"/>
        </w:rPr>
        <w:t>υ Βουλευτή)</w:t>
      </w:r>
    </w:p>
    <w:p w14:paraId="31B1689C" w14:textId="77777777" w:rsidR="00643513" w:rsidRDefault="00AD6DE5">
      <w:pPr>
        <w:spacing w:line="600" w:lineRule="auto"/>
        <w:ind w:firstLine="720"/>
        <w:jc w:val="both"/>
        <w:rPr>
          <w:rFonts w:eastAsia="Times New Roman"/>
          <w:szCs w:val="24"/>
        </w:rPr>
      </w:pPr>
      <w:r>
        <w:rPr>
          <w:rFonts w:eastAsia="Times New Roman"/>
          <w:szCs w:val="24"/>
        </w:rPr>
        <w:t>Τελειώνω, κυρία Πρόεδρε.</w:t>
      </w:r>
    </w:p>
    <w:p w14:paraId="31B1689D" w14:textId="77777777" w:rsidR="00643513" w:rsidRDefault="00AD6DE5">
      <w:pPr>
        <w:spacing w:line="600" w:lineRule="auto"/>
        <w:ind w:firstLine="720"/>
        <w:jc w:val="both"/>
        <w:rPr>
          <w:rFonts w:eastAsia="Times New Roman"/>
          <w:szCs w:val="24"/>
        </w:rPr>
      </w:pPr>
      <w:r>
        <w:rPr>
          <w:rFonts w:eastAsia="Times New Roman"/>
          <w:szCs w:val="24"/>
        </w:rPr>
        <w:t xml:space="preserve">Είναι όμως, ένα νομοσχέδιο που δημιουργεί μεγάλες προσδοκίες σε πολλούς. Κατ’ αρχάς, σε όσους υπόσχεστε μια θέση στο δημόσιο, νέα επιδόματα, περισσότερες υπερωρίες, νέες θέσεις προϊσταμένων, τμηματαρχών, διευθυντών και </w:t>
      </w:r>
      <w:r>
        <w:rPr>
          <w:rFonts w:eastAsia="Times New Roman"/>
          <w:szCs w:val="24"/>
        </w:rPr>
        <w:t>μάλιστα εκτός διαδικασιών ΑΣΕΠ. Δεύτερον, σε όσους διαβλέπουν στο προσφυγικό μια πραγματικά μεγάλη ευκαιρία για έναν κρατικοδίαιτο καπιταλισμό.</w:t>
      </w:r>
    </w:p>
    <w:p w14:paraId="31B1689E" w14:textId="77777777" w:rsidR="00643513" w:rsidRDefault="00AD6DE5">
      <w:pPr>
        <w:spacing w:line="600" w:lineRule="auto"/>
        <w:ind w:firstLine="720"/>
        <w:jc w:val="both"/>
        <w:rPr>
          <w:rFonts w:eastAsia="Times New Roman"/>
          <w:szCs w:val="24"/>
        </w:rPr>
      </w:pPr>
      <w:r>
        <w:rPr>
          <w:rFonts w:eastAsia="Times New Roman"/>
          <w:szCs w:val="24"/>
        </w:rPr>
        <w:t xml:space="preserve">Εάν μπαίνατε στον κόπο να συζητήσετε με την Ανεξάρτητη Αρχή Δημοσίων Συμβάσεων, θα βλέπατε ότι οι δημόσιοι φορείς έχουν την ευχέρεια να αξιοποιήσουν τις δυνατότητες της εθνικής νομοθεσίας για τους </w:t>
      </w:r>
      <w:r>
        <w:rPr>
          <w:rFonts w:eastAsia="Times New Roman"/>
          <w:szCs w:val="24"/>
        </w:rPr>
        <w:lastRenderedPageBreak/>
        <w:t>κανόνες ανάθεσης χωρίς τους περιορισμούς των εθνικών οδηγιώ</w:t>
      </w:r>
      <w:r>
        <w:rPr>
          <w:rFonts w:eastAsia="Times New Roman"/>
          <w:szCs w:val="24"/>
        </w:rPr>
        <w:t>ν, τηρώντας βέβαια τις γενικές αρχές, όπως η αποφυγή διακρίσεων και η διαφάνεια.</w:t>
      </w:r>
    </w:p>
    <w:p w14:paraId="31B1689F" w14:textId="77777777" w:rsidR="00643513" w:rsidRDefault="00AD6DE5">
      <w:pPr>
        <w:spacing w:line="600" w:lineRule="auto"/>
        <w:ind w:firstLine="720"/>
        <w:jc w:val="both"/>
        <w:rPr>
          <w:rFonts w:eastAsia="Times New Roman"/>
          <w:szCs w:val="24"/>
        </w:rPr>
      </w:pPr>
      <w:r>
        <w:rPr>
          <w:rFonts w:eastAsia="Times New Roman"/>
          <w:szCs w:val="24"/>
        </w:rPr>
        <w:t xml:space="preserve">Οι υπηρεσίες σίτισης και φύλαξης, για παράδειγμα, ήδη περιλαμβάνονται σε σχετικό παράρτημα των </w:t>
      </w:r>
      <w:r>
        <w:rPr>
          <w:rFonts w:eastAsia="Times New Roman"/>
          <w:szCs w:val="24"/>
        </w:rPr>
        <w:t>ο</w:t>
      </w:r>
      <w:r>
        <w:rPr>
          <w:rFonts w:eastAsia="Times New Roman"/>
          <w:szCs w:val="24"/>
        </w:rPr>
        <w:t>δηγιών για τις δημόσιες συμβάσεις, βάσει του οποίου δεν εφαρμόζονται σε υπηρεσί</w:t>
      </w:r>
      <w:r>
        <w:rPr>
          <w:rFonts w:eastAsia="Times New Roman"/>
          <w:szCs w:val="24"/>
        </w:rPr>
        <w:t>ες που διαχειρίζονται το μεταναστευτικό παρά μόνο βασικοί κανόνες ως προς τη δημοσιότητα. Και όμως αυτό δεν το κάνατε.</w:t>
      </w:r>
    </w:p>
    <w:p w14:paraId="31B168A0" w14:textId="77777777" w:rsidR="00643513" w:rsidRDefault="00AD6DE5">
      <w:pPr>
        <w:spacing w:line="600" w:lineRule="auto"/>
        <w:ind w:firstLine="720"/>
        <w:jc w:val="both"/>
        <w:rPr>
          <w:rFonts w:eastAsia="Times New Roman"/>
          <w:szCs w:val="24"/>
        </w:rPr>
      </w:pPr>
      <w:r>
        <w:rPr>
          <w:rFonts w:eastAsia="Times New Roman"/>
          <w:szCs w:val="24"/>
        </w:rPr>
        <w:t xml:space="preserve">Κι αν ακόμα συζητούσατε μεταξύ σας, θα μαθαίνατε ότι με τις νέες </w:t>
      </w:r>
      <w:r>
        <w:rPr>
          <w:rFonts w:eastAsia="Times New Roman"/>
          <w:szCs w:val="24"/>
        </w:rPr>
        <w:t>ο</w:t>
      </w:r>
      <w:r>
        <w:rPr>
          <w:rFonts w:eastAsia="Times New Roman"/>
          <w:szCs w:val="24"/>
        </w:rPr>
        <w:t>δηγίες για τις δημόσιες συμβάσεις, που η χώρα μας αναμένεται να ενσωματ</w:t>
      </w:r>
      <w:r>
        <w:rPr>
          <w:rFonts w:eastAsia="Times New Roman"/>
          <w:szCs w:val="24"/>
        </w:rPr>
        <w:t>ώσει εντός του Απριλίου, οι υπηρεσίες αυτές, όπως και οι υπηρεσίες υγείας, υπάγονται σε ακόμα πιο απλοποιημένες διαδικασίες ανάθεσης. Ούτε αυτό το πράξατε, κύριε Υπουργέ.</w:t>
      </w:r>
    </w:p>
    <w:p w14:paraId="31B168A1" w14:textId="77777777" w:rsidR="00643513" w:rsidRDefault="00AD6DE5">
      <w:pPr>
        <w:spacing w:line="600" w:lineRule="auto"/>
        <w:ind w:firstLine="720"/>
        <w:jc w:val="both"/>
        <w:rPr>
          <w:rFonts w:eastAsia="Times New Roman"/>
          <w:szCs w:val="24"/>
        </w:rPr>
      </w:pPr>
      <w:r>
        <w:rPr>
          <w:rFonts w:eastAsia="Times New Roman"/>
          <w:szCs w:val="24"/>
        </w:rPr>
        <w:t>Κυρίες και κύριοι συνάδελφοι, -και κλείνω με αυτό- τους τελευταίους δεκαπέντε μήνες β</w:t>
      </w:r>
      <w:r>
        <w:rPr>
          <w:rFonts w:eastAsia="Times New Roman"/>
          <w:szCs w:val="24"/>
        </w:rPr>
        <w:t xml:space="preserve">ιώνουμε κοινοβουλευτικά μια πρωτόγνωρη κατάσταση. Τους Βουλευτές της Συμπολίτευσης, των κομμάτων του ΣΥΡΙΖΑ </w:t>
      </w:r>
      <w:r>
        <w:rPr>
          <w:rFonts w:eastAsia="Times New Roman"/>
          <w:szCs w:val="24"/>
        </w:rPr>
        <w:lastRenderedPageBreak/>
        <w:t>και των Ανεξαρτήτων Ελλήνων που στηρίζουν αυτή την Κυβέρνηση, πρώτα να ψηφίζουν και μετά να ανησυχούν. Το έργο αυτό διαδραματίζεται για μια ακόμα φο</w:t>
      </w:r>
      <w:r>
        <w:rPr>
          <w:rFonts w:eastAsia="Times New Roman"/>
          <w:szCs w:val="24"/>
        </w:rPr>
        <w:t xml:space="preserve">ρά. Έγινε και στην </w:t>
      </w:r>
      <w:r>
        <w:rPr>
          <w:rFonts w:eastAsia="Times New Roman"/>
          <w:szCs w:val="24"/>
        </w:rPr>
        <w:t>ε</w:t>
      </w:r>
      <w:r>
        <w:rPr>
          <w:rFonts w:eastAsia="Times New Roman"/>
          <w:szCs w:val="24"/>
        </w:rPr>
        <w:t xml:space="preserve">πιτροπή, το ακούσαμε και σήμερα από τους </w:t>
      </w:r>
      <w:r>
        <w:rPr>
          <w:rFonts w:eastAsia="Times New Roman"/>
          <w:szCs w:val="24"/>
        </w:rPr>
        <w:t>ε</w:t>
      </w:r>
      <w:r>
        <w:rPr>
          <w:rFonts w:eastAsia="Times New Roman"/>
          <w:szCs w:val="24"/>
        </w:rPr>
        <w:t>ισηγητές της Πλειοψηφίας.</w:t>
      </w:r>
    </w:p>
    <w:p w14:paraId="31B168A2" w14:textId="77777777" w:rsidR="00643513" w:rsidRDefault="00AD6DE5">
      <w:pPr>
        <w:spacing w:line="600" w:lineRule="auto"/>
        <w:ind w:firstLine="720"/>
        <w:jc w:val="both"/>
        <w:rPr>
          <w:rFonts w:eastAsia="Times New Roman"/>
          <w:szCs w:val="24"/>
        </w:rPr>
      </w:pPr>
      <w:r>
        <w:rPr>
          <w:rFonts w:eastAsia="Times New Roman"/>
          <w:szCs w:val="24"/>
        </w:rPr>
        <w:t xml:space="preserve">Στην κατάσταση, όμως, που βρίσκεται η χώρα δεν υπάρχει κανένα περιθώριο για πολιτικά παιχνίδια εν </w:t>
      </w:r>
      <w:proofErr w:type="spellStart"/>
      <w:r>
        <w:rPr>
          <w:rFonts w:eastAsia="Times New Roman"/>
          <w:szCs w:val="24"/>
        </w:rPr>
        <w:t>ονόματι</w:t>
      </w:r>
      <w:proofErr w:type="spellEnd"/>
      <w:r>
        <w:rPr>
          <w:rFonts w:eastAsia="Times New Roman"/>
          <w:szCs w:val="24"/>
        </w:rPr>
        <w:t xml:space="preserve"> του ανθρωπισμού και της αλληλεγγύης. Μέρα με τη μέρα το προσφυ</w:t>
      </w:r>
      <w:r>
        <w:rPr>
          <w:rFonts w:eastAsia="Times New Roman"/>
          <w:szCs w:val="24"/>
        </w:rPr>
        <w:t>γικό εξελίσσεται στον πλέον κρίσιμο, τον πλέον απρόβλεπτο, παράγοντα για την κοινωνική και πολιτική ζωή του τόπου.</w:t>
      </w:r>
    </w:p>
    <w:p w14:paraId="31B168A3" w14:textId="77777777" w:rsidR="00643513" w:rsidRDefault="00AD6DE5">
      <w:pPr>
        <w:spacing w:line="600" w:lineRule="auto"/>
        <w:ind w:firstLine="720"/>
        <w:jc w:val="both"/>
        <w:rPr>
          <w:rFonts w:eastAsia="Times New Roman"/>
          <w:szCs w:val="24"/>
        </w:rPr>
      </w:pPr>
      <w:r>
        <w:rPr>
          <w:rFonts w:eastAsia="Times New Roman"/>
          <w:szCs w:val="24"/>
        </w:rPr>
        <w:t xml:space="preserve">Η εξαθλίωση της </w:t>
      </w:r>
      <w:proofErr w:type="spellStart"/>
      <w:r>
        <w:rPr>
          <w:rFonts w:eastAsia="Times New Roman"/>
          <w:szCs w:val="24"/>
        </w:rPr>
        <w:t>Ειδομένης</w:t>
      </w:r>
      <w:proofErr w:type="spellEnd"/>
      <w:r>
        <w:rPr>
          <w:rFonts w:eastAsia="Times New Roman"/>
          <w:szCs w:val="24"/>
        </w:rPr>
        <w:t>, το χάος του Πειραιά και της Χίου, όπως είδαμε σήμερα, οι τραγικές καταστάσεις σε πολλά κέντρα φιλοξενίας, δεν αποτ</w:t>
      </w:r>
      <w:r>
        <w:rPr>
          <w:rFonts w:eastAsia="Times New Roman"/>
          <w:szCs w:val="24"/>
        </w:rPr>
        <w:t>ελούν κυρίες και κύριοι συνάδελφοι, παραδείγματα ανθρωπισμού όσο κι αν τα φαντασιώνονται οι κάθε λογής αλληλέγγυοι. Οι εύκολες και βολικές καταγγελίες για την Ευρώπη δεν βοηθούν ούτε τους πρόσφυγες, ούτε τη χώρα να αντιμετωπίσει τα μεγάλα ζητήματα, όπως αυ</w:t>
      </w:r>
      <w:r>
        <w:rPr>
          <w:rFonts w:eastAsia="Times New Roman"/>
          <w:szCs w:val="24"/>
        </w:rPr>
        <w:t>τά που έχει μπροστά της.</w:t>
      </w:r>
    </w:p>
    <w:p w14:paraId="31B168A4" w14:textId="77777777" w:rsidR="00643513" w:rsidRDefault="00AD6DE5">
      <w:pPr>
        <w:spacing w:line="600" w:lineRule="auto"/>
        <w:ind w:firstLine="720"/>
        <w:jc w:val="both"/>
        <w:rPr>
          <w:rFonts w:eastAsia="Times New Roman"/>
          <w:szCs w:val="24"/>
        </w:rPr>
      </w:pPr>
      <w:r>
        <w:rPr>
          <w:rFonts w:eastAsia="Times New Roman"/>
          <w:szCs w:val="24"/>
        </w:rPr>
        <w:lastRenderedPageBreak/>
        <w:t>Βρείτε τα μεταξύ σας πρώτα, αποφασίστε τι θέλετε και είμαστε εδώ πέρα, μπροστά σας για να συζητήσουμε και πραγματικά να βρούμε λύσεις.</w:t>
      </w:r>
    </w:p>
    <w:p w14:paraId="31B168A5" w14:textId="77777777" w:rsidR="00643513" w:rsidRDefault="00AD6DE5">
      <w:pPr>
        <w:spacing w:line="600" w:lineRule="auto"/>
        <w:ind w:firstLine="720"/>
        <w:jc w:val="both"/>
        <w:rPr>
          <w:rFonts w:eastAsia="Times New Roman"/>
          <w:szCs w:val="24"/>
        </w:rPr>
      </w:pPr>
      <w:r>
        <w:rPr>
          <w:rFonts w:eastAsia="Times New Roman"/>
          <w:szCs w:val="24"/>
        </w:rPr>
        <w:t>Σας ευχαριστώ πολύ.</w:t>
      </w:r>
    </w:p>
    <w:p w14:paraId="31B168A6" w14:textId="77777777" w:rsidR="00643513" w:rsidRDefault="00AD6DE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1B168A7"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ΠΡΟΕΔΡΕΥΟΥΣΑ (Αναστασί</w:t>
      </w:r>
      <w:r>
        <w:rPr>
          <w:rFonts w:eastAsia="Times New Roman" w:cs="Times New Roman"/>
          <w:b/>
          <w:szCs w:val="24"/>
        </w:rPr>
        <w:t>α Χριστοδουλοπούλου):</w:t>
      </w:r>
      <w:r>
        <w:rPr>
          <w:rFonts w:eastAsia="Times New Roman" w:cs="Times New Roman"/>
          <w:szCs w:val="24"/>
        </w:rPr>
        <w:t xml:space="preserve"> Τον λόγο έχει ο κ. Θεοχαρόπουλος, Κοινοβουλευτικός Εκπρόσωπος ΠΑΣΟΚ – Δημοκρατική Συμπαράταξη.</w:t>
      </w:r>
    </w:p>
    <w:p w14:paraId="31B168A8"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Μετά τον λόγο θα λάβει η κ. </w:t>
      </w:r>
      <w:proofErr w:type="spellStart"/>
      <w:r>
        <w:rPr>
          <w:rFonts w:eastAsia="Times New Roman" w:cs="Times New Roman"/>
          <w:szCs w:val="24"/>
        </w:rPr>
        <w:t>Κατριβάνου</w:t>
      </w:r>
      <w:proofErr w:type="spellEnd"/>
      <w:r>
        <w:rPr>
          <w:rFonts w:eastAsia="Times New Roman" w:cs="Times New Roman"/>
          <w:szCs w:val="24"/>
        </w:rPr>
        <w:t>.</w:t>
      </w:r>
    </w:p>
    <w:p w14:paraId="31B168A9"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Ορίστε, κύριε Θεοχαρόπουλε, έχετε τον λόγο για δέκα λεπτά.</w:t>
      </w:r>
    </w:p>
    <w:p w14:paraId="31B168AA"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Είμαι Κοινοβουλ</w:t>
      </w:r>
      <w:r>
        <w:rPr>
          <w:rFonts w:eastAsia="Times New Roman" w:cs="Times New Roman"/>
          <w:szCs w:val="24"/>
        </w:rPr>
        <w:t>ευτικός Εκπρόσωπος της Δημοκρατικής Συμπαράταξης ΠΑΣΟΚ-ΔΗΜΑΡ.</w:t>
      </w:r>
    </w:p>
    <w:p w14:paraId="31B168AB"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κύριε Υπουργέ, τα έχουμε πει αρκετές φορές το τελευταίο χρονικό διάστημα. Οι εξελίξεις, όμως, είναι ραγδαίες.</w:t>
      </w:r>
    </w:p>
    <w:p w14:paraId="31B168AC"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Μόλις χθες το βράδυ –και τα μαθαίνουμε σήμερα το πρωί- στη Χίο έγιναν σοβαρά επεισόδια στο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μεταξύ Αφγανών και </w:t>
      </w:r>
      <w:proofErr w:type="spellStart"/>
      <w:r>
        <w:rPr>
          <w:rFonts w:eastAsia="Times New Roman" w:cs="Times New Roman"/>
          <w:szCs w:val="24"/>
        </w:rPr>
        <w:t>Σύρων</w:t>
      </w:r>
      <w:proofErr w:type="spellEnd"/>
      <w:r>
        <w:rPr>
          <w:rFonts w:eastAsia="Times New Roman" w:cs="Times New Roman"/>
          <w:szCs w:val="24"/>
        </w:rPr>
        <w:t xml:space="preserve">. Επειδή πρόσφατα επισκέφτηκα τη Χίο, μπορώ να σας πω ότι ίσως ήταν το πιο οργανωμένο νησί σε αυτή τη διαδικασία και πριν γίνει το </w:t>
      </w:r>
      <w:r>
        <w:rPr>
          <w:rFonts w:eastAsia="Times New Roman" w:cs="Times New Roman"/>
          <w:szCs w:val="24"/>
          <w:lang w:val="en-US"/>
        </w:rPr>
        <w:t>h</w:t>
      </w:r>
      <w:r>
        <w:rPr>
          <w:rFonts w:eastAsia="Times New Roman" w:cs="Times New Roman"/>
          <w:szCs w:val="24"/>
          <w:lang w:val="en-US"/>
        </w:rPr>
        <w:t>ot</w:t>
      </w:r>
      <w:r>
        <w:rPr>
          <w:rFonts w:eastAsia="Times New Roman" w:cs="Times New Roman"/>
          <w:szCs w:val="24"/>
        </w:rPr>
        <w:t xml:space="preserve"> </w:t>
      </w:r>
      <w:r>
        <w:rPr>
          <w:rFonts w:eastAsia="Times New Roman" w:cs="Times New Roman"/>
          <w:szCs w:val="24"/>
        </w:rPr>
        <w:t>s</w:t>
      </w:r>
      <w:r>
        <w:rPr>
          <w:rFonts w:eastAsia="Times New Roman" w:cs="Times New Roman"/>
          <w:szCs w:val="24"/>
          <w:lang w:val="en-US"/>
        </w:rPr>
        <w:t>pot</w:t>
      </w:r>
      <w:r>
        <w:rPr>
          <w:rFonts w:eastAsia="Times New Roman" w:cs="Times New Roman"/>
          <w:szCs w:val="24"/>
        </w:rPr>
        <w:t xml:space="preserve">. </w:t>
      </w:r>
    </w:p>
    <w:p w14:paraId="31B168AD"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Αυτά που συνέβησαν χθες το βράδυ και αυτά που μας λένε οι κάτοικοι είναι ότι υπήρξε απουσία του κράτους σε αυτή τη διαδικασία. Χίλιοι επτακόσιοι είναι αυτή τη στιγμή οι μετανάστες, ενώ χωρούν χίλιοι εκατό με χίλιους διακόσιοι. Αυτή τη στιγμή που </w:t>
      </w:r>
      <w:r>
        <w:rPr>
          <w:rFonts w:eastAsia="Times New Roman" w:cs="Times New Roman"/>
          <w:szCs w:val="24"/>
        </w:rPr>
        <w:t>μιλάμε πεντακόσιοι πεζοί πρόσφυγες πηγαίνουν προς το κέντρο της Χίου για να κατευθυνθούν προς το λιμάνι. Μαθαίνουμε ότι διμοιρία των ΜΑΤ φεύγει από την Αθήνα για να πάει στη Χίο. Παρακαλούμε να ενημερώσει η Κυβέρνηση την Ολομέλεια για το τι συμβαίνει. Διότ</w:t>
      </w:r>
      <w:r>
        <w:rPr>
          <w:rFonts w:eastAsia="Times New Roman" w:cs="Times New Roman"/>
          <w:szCs w:val="24"/>
        </w:rPr>
        <w:t xml:space="preserve">ι είχαμε –και έχουμε- την </w:t>
      </w:r>
      <w:proofErr w:type="spellStart"/>
      <w:r>
        <w:rPr>
          <w:rFonts w:eastAsia="Times New Roman" w:cs="Times New Roman"/>
          <w:szCs w:val="24"/>
        </w:rPr>
        <w:t>Ειδομένη</w:t>
      </w:r>
      <w:proofErr w:type="spellEnd"/>
      <w:r>
        <w:rPr>
          <w:rFonts w:eastAsia="Times New Roman" w:cs="Times New Roman"/>
          <w:szCs w:val="24"/>
        </w:rPr>
        <w:t xml:space="preserve"> με την παντελή απουσία του κράτους, η οποία, απ’ ό,τι έχουμε </w:t>
      </w:r>
      <w:r>
        <w:rPr>
          <w:rFonts w:eastAsia="Times New Roman" w:cs="Times New Roman"/>
          <w:szCs w:val="24"/>
        </w:rPr>
        <w:lastRenderedPageBreak/>
        <w:t>καταλάβει, είναι επιλογή, έχουμε τον Πειραιά όπου με αυτά που έγιναν την Τετάρτη το βράδυ φαίνεται πως και εκεί δεν μπορεί να επιληφθεί το κράτος και χθες το βρ</w:t>
      </w:r>
      <w:r>
        <w:rPr>
          <w:rFonts w:eastAsia="Times New Roman" w:cs="Times New Roman"/>
          <w:szCs w:val="24"/>
        </w:rPr>
        <w:t>άδυ είχαμε τη Χίο.</w:t>
      </w:r>
    </w:p>
    <w:p w14:paraId="31B168AE"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Δεν μπορεί να συνεχιστεί αυτό. Θα πρέπει να αντιμετωπιστεί. </w:t>
      </w:r>
    </w:p>
    <w:p w14:paraId="31B168AF"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Καταθέτω για τα Πρακτικά όλα τα δημοσιεύματα που υπάρχουν αυτή τη στιγμή για τη Χίο.</w:t>
      </w:r>
    </w:p>
    <w:p w14:paraId="31B168B0"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Αθανάσιος Θεοχαρόπουλος καταθέτει για τα Πρακτικά τα προανα</w:t>
      </w:r>
      <w:r>
        <w:rPr>
          <w:rFonts w:eastAsia="Times New Roman" w:cs="Times New Roman"/>
          <w:szCs w:val="24"/>
        </w:rPr>
        <w:t xml:space="preserve">φερθέντα έγγραφα, τα οποία βρίσκονται στο </w:t>
      </w:r>
      <w:r>
        <w:rPr>
          <w:rFonts w:eastAsia="Times New Roman" w:cs="Times New Roman"/>
          <w:szCs w:val="24"/>
        </w:rPr>
        <w:t>α</w:t>
      </w:r>
      <w:r>
        <w:rPr>
          <w:rFonts w:eastAsia="Times New Roman" w:cs="Times New Roman"/>
          <w:szCs w:val="24"/>
        </w:rPr>
        <w:t xml:space="preserve">ρχείο του Τμήματος Γραμματείας της Διεύθυνσης Στενογραφίας και Πρακτικών της Βουλής) </w:t>
      </w:r>
    </w:p>
    <w:p w14:paraId="31B168B1"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Σας άκουσα στην αρχή να λέτε ότι είναι μία καλή συμφωνία. Και στη συζήτηση που κάναμε εδώ σε μια επίκαιρη επερώτηση -στις 21 Μα</w:t>
      </w:r>
      <w:r>
        <w:rPr>
          <w:rFonts w:eastAsia="Times New Roman" w:cs="Times New Roman"/>
          <w:szCs w:val="24"/>
        </w:rPr>
        <w:t xml:space="preserve">ρτίου νομίζω- και εσείς είχατε παραδεχθεί ότι είναι μία δύσκολα εφαρμόσιμη συμφωνία. Εμείς σας είχαμε πει ότι έτσι όπως πάει θα είναι μία ανεκτέλεστη απόφαση. </w:t>
      </w:r>
    </w:p>
    <w:p w14:paraId="31B168B2"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 xml:space="preserve">Είπατε, επίσης, σήμερα ότι η Κυβέρνηση δεν χαίρεται για την κατάσταση στην </w:t>
      </w:r>
      <w:proofErr w:type="spellStart"/>
      <w:r>
        <w:rPr>
          <w:rFonts w:eastAsia="Times New Roman" w:cs="Times New Roman"/>
          <w:szCs w:val="24"/>
        </w:rPr>
        <w:t>Ειδομένη</w:t>
      </w:r>
      <w:proofErr w:type="spellEnd"/>
      <w:r>
        <w:rPr>
          <w:rFonts w:eastAsia="Times New Roman" w:cs="Times New Roman"/>
          <w:szCs w:val="24"/>
        </w:rPr>
        <w:t xml:space="preserve"> και στον Πει</w:t>
      </w:r>
      <w:r>
        <w:rPr>
          <w:rFonts w:eastAsia="Times New Roman" w:cs="Times New Roman"/>
          <w:szCs w:val="24"/>
        </w:rPr>
        <w:t xml:space="preserve">ραιά -φαντάζομαι δεν χαίρεται τώρα και για την κατάσταση στη Χίο- και πως θα χρειαστεί να υπάρξει οργάνωση του κράτους. Άρα το κράτος είναι ανοργάνωτο αυτή τη στιγμή. Στην ουσία αυτό είπατε. </w:t>
      </w:r>
      <w:proofErr w:type="spellStart"/>
      <w:r>
        <w:rPr>
          <w:rFonts w:eastAsia="Times New Roman" w:cs="Times New Roman"/>
          <w:szCs w:val="24"/>
        </w:rPr>
        <w:t>Kαι</w:t>
      </w:r>
      <w:proofErr w:type="spellEnd"/>
      <w:r>
        <w:rPr>
          <w:rFonts w:eastAsia="Times New Roman" w:cs="Times New Roman"/>
          <w:szCs w:val="24"/>
        </w:rPr>
        <w:t xml:space="preserve"> δεν έχετε δώσει κανένα χρονοδιάγραμμα για όλες αυτές τις ενέρ</w:t>
      </w:r>
      <w:r>
        <w:rPr>
          <w:rFonts w:eastAsia="Times New Roman" w:cs="Times New Roman"/>
          <w:szCs w:val="24"/>
        </w:rPr>
        <w:t xml:space="preserve">γειες. </w:t>
      </w:r>
    </w:p>
    <w:p w14:paraId="31B168B3"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Είπατε και κάτι ακόμα. Είπατε ότι κανένα κόμμα -και θέλω να σας το ζητήσω αυτό εκ μέρους και της Δημοκρατικής Συμπαράταξης- δεν είχε αντιληφθεί ως τον Μάρτιο το θέμα του προσφυγικού. Να το αποσύρετε, Υπουργέ.</w:t>
      </w:r>
    </w:p>
    <w:p w14:paraId="31B168B4"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ΙΩΑΝΝΗΣ ΜΟΥΖΑΛΑΣ (Αναπληρωτής Υπουργός </w:t>
      </w:r>
      <w:r>
        <w:rPr>
          <w:rFonts w:eastAsia="Times New Roman" w:cs="Times New Roman"/>
          <w:b/>
          <w:szCs w:val="24"/>
        </w:rPr>
        <w:t>Εσωτερικών και Διοικητικής Ανασυγκρότησης):</w:t>
      </w:r>
      <w:r>
        <w:rPr>
          <w:rFonts w:eastAsia="Times New Roman" w:cs="Times New Roman"/>
          <w:szCs w:val="24"/>
        </w:rPr>
        <w:t xml:space="preserve"> Ως τον Μάιο.</w:t>
      </w:r>
    </w:p>
    <w:p w14:paraId="31B168B5"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Ως τον Μάιο. Να το αποσύρετε. Και ξέρετε γιατί σας λέω να το αποσύρετε. Έχω εδώ αυτή τη στιγμή έναν κατάλογο με τις ενέργειες που έχουμε κάνει. Τη διευκρίνισή σας </w:t>
      </w:r>
      <w:r>
        <w:rPr>
          <w:rFonts w:eastAsia="Times New Roman" w:cs="Times New Roman"/>
          <w:szCs w:val="24"/>
        </w:rPr>
        <w:lastRenderedPageBreak/>
        <w:t>για τον Μάι</w:t>
      </w:r>
      <w:r>
        <w:rPr>
          <w:rFonts w:eastAsia="Times New Roman" w:cs="Times New Roman"/>
          <w:szCs w:val="24"/>
        </w:rPr>
        <w:t xml:space="preserve">ο την ακούμε αυτή τη στιγμή. Και έχουμε κάνει πάρα πολλές ενέργειες για το συγκεκριμένο θέμα. Ξέρετε ότι και προσωπικά έχουμε βρεθεί στο γραφείο σας </w:t>
      </w:r>
      <w:r>
        <w:rPr>
          <w:rFonts w:eastAsia="Times New Roman" w:cs="Times New Roman"/>
          <w:szCs w:val="24"/>
        </w:rPr>
        <w:t>-</w:t>
      </w:r>
      <w:r>
        <w:rPr>
          <w:rFonts w:eastAsia="Times New Roman" w:cs="Times New Roman"/>
          <w:szCs w:val="24"/>
        </w:rPr>
        <w:t>και στις αρχές Νοεμβρίου και τώρα</w:t>
      </w:r>
      <w:r>
        <w:rPr>
          <w:rFonts w:eastAsia="Times New Roman" w:cs="Times New Roman"/>
          <w:szCs w:val="24"/>
        </w:rPr>
        <w:t>-</w:t>
      </w:r>
      <w:r>
        <w:rPr>
          <w:rFonts w:eastAsia="Times New Roman" w:cs="Times New Roman"/>
          <w:szCs w:val="24"/>
        </w:rPr>
        <w:t xml:space="preserve"> και έχουμε συζητήσει το θέμα και με την επικεφαλής της Δημοκρατικής Συμ</w:t>
      </w:r>
      <w:r>
        <w:rPr>
          <w:rFonts w:eastAsia="Times New Roman" w:cs="Times New Roman"/>
          <w:szCs w:val="24"/>
        </w:rPr>
        <w:t xml:space="preserve">παράταξης και έχουμε κάνει πάρα πολλές ενέργειες. Και ξέρετε και τη διάθεσή μας –ειπώθηκε και στο Συμβούλιο Πολιτικών Αρχηγών- να προσφέρουμε στην εθνική συνεννόηση. </w:t>
      </w:r>
    </w:p>
    <w:p w14:paraId="31B168B6"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Συνεπώς να αποσύρετε αυτή την έκφραση διότι θεωρώ ότι δεν είναι κάτι το οποίο συνάδει με </w:t>
      </w:r>
      <w:r>
        <w:rPr>
          <w:rFonts w:eastAsia="Times New Roman" w:cs="Times New Roman"/>
          <w:szCs w:val="24"/>
        </w:rPr>
        <w:t>τη συνεργασία την οποία είχαμε όλο το προηγούμενο χρονικό διάστημα.</w:t>
      </w:r>
    </w:p>
    <w:p w14:paraId="31B168B7"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στην κρισιμότερη καμπή της χώρας μας, λοιπόν, υπάρχει ορατός ο σοβαρός κίνδυνος να μείνουμε πλήρως απομονωμένοι και παγιδευμένοι στη διπλή κρίση: οικονομική κα</w:t>
      </w:r>
      <w:r>
        <w:rPr>
          <w:rFonts w:eastAsia="Times New Roman" w:cs="Times New Roman"/>
          <w:szCs w:val="24"/>
        </w:rPr>
        <w:t xml:space="preserve">ι κοινωνική από τη μία πλευρά, ανθρωπιστική και προσφυγική από την άλλη. Εξακολουθεί η Κυβέρνηση να πορεύεται χωρίς ένα ολοκληρωμένο και συνεκτικό σχέδιο, χωρίς συνέπεια, επιβεβαιώνοντας, δυστυχώς, </w:t>
      </w:r>
      <w:r>
        <w:rPr>
          <w:rFonts w:eastAsia="Times New Roman" w:cs="Times New Roman"/>
          <w:szCs w:val="24"/>
        </w:rPr>
        <w:lastRenderedPageBreak/>
        <w:t>την ανησυχία μας για τον τρόπο που αντιμετωπίζει την προσφ</w:t>
      </w:r>
      <w:r>
        <w:rPr>
          <w:rFonts w:eastAsia="Times New Roman" w:cs="Times New Roman"/>
          <w:szCs w:val="24"/>
        </w:rPr>
        <w:t>υγική και μεταναστευτική κρίση: πρόχειρα, επιπόλαια, με πολλές αυταπάτες.</w:t>
      </w:r>
    </w:p>
    <w:p w14:paraId="31B168B8"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Δεν ήταν παρά λίγες μόνο ημέρες όταν μετά την ολοκλήρωση της κρίσιμης Συνόδου Κορυφής της 18 Μαρτίου επισημάναμε ότι φάνηκε να κατανοήθηκε πως το πρόβλημα είναι κοινό, ευρωπαϊκό. </w:t>
      </w:r>
      <w:r>
        <w:rPr>
          <w:rFonts w:eastAsia="Times New Roman" w:cs="Times New Roman"/>
          <w:szCs w:val="24"/>
        </w:rPr>
        <w:t xml:space="preserve">Επισημάναμε ότι η απόφαση αυτή αποτελεί ένα μικρό βήμα που σε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περίπτωση δεν συνιστά την κοινή μεταναστευτική πολιτική που επειγόντως έχει ανάγκη η Ευρωπαϊκή Ένωση. </w:t>
      </w:r>
    </w:p>
    <w:p w14:paraId="31B168B9"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Και η κριτική μας στην Ευρωπαϊκή Ένωση είναι πολύ σκληρή και αυστηρή και όταν συναντ</w:t>
      </w:r>
      <w:r>
        <w:rPr>
          <w:rFonts w:eastAsia="Times New Roman" w:cs="Times New Roman"/>
          <w:szCs w:val="24"/>
        </w:rPr>
        <w:t>ιόμαστε στην Ευρωπαϊκή Ένωση με το Σοσιαλιστικό Κόμμα και τους εκπροσώπους του και στη χώρα μας για το γεγονός ότι δεν έχει αναπτυχθεί μια κοινή ευρωπαϊκή πολιτική, που θα είχε προφυλάξει πάρα πολλά πράγματα, για παράδειγμα και στην κοινή πολιτική άμυνας π</w:t>
      </w:r>
      <w:r>
        <w:rPr>
          <w:rFonts w:eastAsia="Times New Roman" w:cs="Times New Roman"/>
          <w:szCs w:val="24"/>
        </w:rPr>
        <w:t>ου θα έπρεπε να έχουμε.</w:t>
      </w:r>
    </w:p>
    <w:p w14:paraId="31B168BA"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Δεν υπάρχει, πλέον, το περιθώριο, λοιπόν, να προχωράει η Ευρωπαϊκή Ένωση το προσφυγικό με τόσο αργά βήματα. Δεν είναι δυνατό οι προσφυγικές ροές να είναι μαζικές και οι αποφάσεις να τρέχουν καθυστερημένα να αντιμετωπίσουν τετελεσμέν</w:t>
      </w:r>
      <w:r>
        <w:rPr>
          <w:rFonts w:eastAsia="Times New Roman" w:cs="Times New Roman"/>
          <w:szCs w:val="24"/>
        </w:rPr>
        <w:t xml:space="preserve">α. </w:t>
      </w:r>
    </w:p>
    <w:p w14:paraId="31B168BB"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Καλούσαμε, λοιπόν, την ελληνική Κυβέρνηση να διασφαλίσει την προστασία και τη μεταφορά των προσφύγων στα κέντρα φιλοξενίας και, πέραν της εγρήγορσης των ίδιων των κρατικών δομών, να αναλάβει πρωτοβουλίες και να πρωτοστατήσει στην άμεση οργάνωση και συν</w:t>
      </w:r>
      <w:r>
        <w:rPr>
          <w:rFonts w:eastAsia="Times New Roman" w:cs="Times New Roman"/>
          <w:szCs w:val="24"/>
        </w:rPr>
        <w:t xml:space="preserve">εργασία όλων των φορέων. Διότι διακρίναμε πως η απόφαση της </w:t>
      </w:r>
      <w:r>
        <w:rPr>
          <w:rFonts w:eastAsia="Times New Roman" w:cs="Times New Roman"/>
          <w:szCs w:val="24"/>
        </w:rPr>
        <w:t>σ</w:t>
      </w:r>
      <w:r>
        <w:rPr>
          <w:rFonts w:eastAsia="Times New Roman" w:cs="Times New Roman"/>
          <w:szCs w:val="24"/>
        </w:rPr>
        <w:t>υνόδου σε πολλά σημεία της είναι απλώς ένα ευχολόγιο. Δεν προβλέπει με σαφήνεια εάν και πότε θα γίνει η μετεγκατάσταση των προσφύγων στις χώρες της Ευρωπαϊκής Ένωσης, με αποτέλεσμα να κινδυνεύουν</w:t>
      </w:r>
      <w:r>
        <w:rPr>
          <w:rFonts w:eastAsia="Times New Roman" w:cs="Times New Roman"/>
          <w:szCs w:val="24"/>
        </w:rPr>
        <w:t xml:space="preserve"> να παραμείνουν εγκλωβισμένες πολλές χιλιάδες ανθρώπων στη χώρα μας. </w:t>
      </w:r>
    </w:p>
    <w:p w14:paraId="31B168BC"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Αντιληφθήκαμε την πολυπλοκότητα της συμφωνίας και σας την είπαμε, διότι απαιτεί αφ</w:t>
      </w:r>
      <w:r>
        <w:rPr>
          <w:rFonts w:eastAsia="Times New Roman" w:cs="Times New Roman"/>
          <w:szCs w:val="24"/>
        </w:rPr>
        <w:t>’</w:t>
      </w:r>
      <w:r>
        <w:rPr>
          <w:rFonts w:eastAsia="Times New Roman" w:cs="Times New Roman"/>
          <w:szCs w:val="24"/>
        </w:rPr>
        <w:t xml:space="preserve"> </w:t>
      </w:r>
      <w:r>
        <w:rPr>
          <w:rFonts w:eastAsia="Times New Roman" w:cs="Times New Roman"/>
          <w:szCs w:val="24"/>
        </w:rPr>
        <w:t>ενός τη συνεργασία της Τουρκίας, αφ</w:t>
      </w:r>
      <w:r>
        <w:rPr>
          <w:rFonts w:eastAsia="Times New Roman" w:cs="Times New Roman"/>
          <w:szCs w:val="24"/>
        </w:rPr>
        <w:t>’</w:t>
      </w:r>
      <w:r>
        <w:rPr>
          <w:rFonts w:eastAsia="Times New Roman" w:cs="Times New Roman"/>
          <w:szCs w:val="24"/>
        </w:rPr>
        <w:t xml:space="preserve"> </w:t>
      </w:r>
      <w:r>
        <w:rPr>
          <w:rFonts w:eastAsia="Times New Roman" w:cs="Times New Roman"/>
          <w:szCs w:val="24"/>
        </w:rPr>
        <w:t>ετέρου την ουσιαστική συμβολή των κρατών-μελών και των αρμόδιων υ</w:t>
      </w:r>
      <w:r>
        <w:rPr>
          <w:rFonts w:eastAsia="Times New Roman" w:cs="Times New Roman"/>
          <w:szCs w:val="24"/>
        </w:rPr>
        <w:t xml:space="preserve">πηρεσιών της Ευρωπαϊκής Ένωσης. Συμφωνήσατε, συμφώνησε η χώρα μας, σε ταχύτατες διαδικασίες για την αναγνώριση ασύλου, τις οποίες δεν είναι έτοιμη να εφαρμόσει. </w:t>
      </w:r>
    </w:p>
    <w:p w14:paraId="31B168BD"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Είπαμε από την πρώτη στιγμή ότι ο Έλληνας Πρωθυπουργός στην συνέντευξη Τύπου της συμφωνίας αρκέστηκε στη θριαμβολογία. Είχε δηλώσει, μάλιστα -και σας το είπα και στην Ολομέλεια- ότι αν υπάρξουν χώρες που δεν θέλουν να συμμετέχουν στην κατανομή προσφύγων, τ</w:t>
      </w:r>
      <w:r>
        <w:rPr>
          <w:rFonts w:eastAsia="Times New Roman" w:cs="Times New Roman"/>
          <w:szCs w:val="24"/>
        </w:rPr>
        <w:t>ότε θα πρέπει να συνεισφέρουν οικονομικά. Για εμάς είναι μία δήλωση που δείχνει την επιπολαιότητα και την προχειρότητα με την οποία αντιμετωπίζονται από την Κυβέρνηση τόσο σοβαρά θέματα. Κι αν οι περισσότερες χώρες θελήσουν να συνεισφέρουν οικονομικά και ό</w:t>
      </w:r>
      <w:r>
        <w:rPr>
          <w:rFonts w:eastAsia="Times New Roman" w:cs="Times New Roman"/>
          <w:szCs w:val="24"/>
        </w:rPr>
        <w:t xml:space="preserve">χι στη δίκαιη κατανομή προσφύγων, τι θα γίνει; Θα εγκλωβιστούν όλοι στη χώρα μας; </w:t>
      </w:r>
    </w:p>
    <w:p w14:paraId="31B168BE"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 xml:space="preserve">Εξάλλου, εσείς πρόσφατα είπατε ότι η χώρα μας δεν μπορεί να δεχθεί όλους τους πρόσφυγες και να μετατραπεί σε Λίβανο της Ευρώπης για να παίρνει απλώς οικονομική βοήθεια. </w:t>
      </w:r>
    </w:p>
    <w:p w14:paraId="31B168BF"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Σε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περίπτωση, κύριε Υπουργέ, δεν έχετε λάβει υπ’ </w:t>
      </w:r>
      <w:proofErr w:type="spellStart"/>
      <w:r>
        <w:rPr>
          <w:rFonts w:eastAsia="Times New Roman" w:cs="Times New Roman"/>
          <w:szCs w:val="24"/>
        </w:rPr>
        <w:t>όψιν</w:t>
      </w:r>
      <w:proofErr w:type="spellEnd"/>
      <w:r>
        <w:rPr>
          <w:rFonts w:eastAsia="Times New Roman" w:cs="Times New Roman"/>
          <w:b/>
          <w:szCs w:val="24"/>
        </w:rPr>
        <w:t xml:space="preserve"> </w:t>
      </w:r>
      <w:r>
        <w:rPr>
          <w:rFonts w:eastAsia="Times New Roman" w:cs="Times New Roman"/>
          <w:szCs w:val="24"/>
        </w:rPr>
        <w:t xml:space="preserve">τις προτάσεις που η Δημοκρατική Συμπαράταξη κατέθεσε σε όλους τους φορείς για την αντιμετώπιση του προβλήματος. Επισκεφθήκαμε σε κρίσιμες περιόδους και την </w:t>
      </w:r>
      <w:proofErr w:type="spellStart"/>
      <w:r>
        <w:rPr>
          <w:rFonts w:eastAsia="Times New Roman" w:cs="Times New Roman"/>
          <w:szCs w:val="24"/>
        </w:rPr>
        <w:t>Ειδομένη</w:t>
      </w:r>
      <w:proofErr w:type="spellEnd"/>
      <w:r>
        <w:rPr>
          <w:rFonts w:eastAsia="Times New Roman" w:cs="Times New Roman"/>
          <w:szCs w:val="24"/>
        </w:rPr>
        <w:t xml:space="preserve"> και την Πλατεία Βικτωρίας. Συναντ</w:t>
      </w:r>
      <w:r>
        <w:rPr>
          <w:rFonts w:eastAsia="Times New Roman" w:cs="Times New Roman"/>
          <w:szCs w:val="24"/>
        </w:rPr>
        <w:t xml:space="preserve">ηθήκαμε μαζί σας αρκετές φορές –σας το είπα και πριν- και κάναμε παρεμβάσεις στην προ Συνόδου Κορυφής στις Βρυξέλλες και δύο φορές στο Συμβούλιο Πολιτικών Αρχηγών συμβάλαμε στην εθνική κοινή γραμμή για το προσφυγικό. Τώρα πρέπει να απαντήσετε εσείς για τα </w:t>
      </w:r>
      <w:r>
        <w:rPr>
          <w:rFonts w:eastAsia="Times New Roman" w:cs="Times New Roman"/>
          <w:szCs w:val="24"/>
        </w:rPr>
        <w:t xml:space="preserve">σημεία τα οποία ήταν αναποτελεσματικά στη διαπραγμάτευση. </w:t>
      </w:r>
    </w:p>
    <w:p w14:paraId="31B168C0"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Μας καλείτε, λοιπόν, σε μια διαδικασία εκτάκτου ανάγκης, όπως την ονομάζετε, με ένα νομοσχέδιο το οποίο έρχεται με τη μορφή του κατεπείγοντος και που δεν έχει αποκλειστική σχέση με τη συμφωνία που </w:t>
      </w:r>
      <w:r>
        <w:rPr>
          <w:rFonts w:eastAsia="Times New Roman" w:cs="Times New Roman"/>
          <w:szCs w:val="24"/>
        </w:rPr>
        <w:t xml:space="preserve">υπεγράφη μεταξύ Ευρωπαϊκής Ένωσης και Τουρκίας. </w:t>
      </w:r>
    </w:p>
    <w:p w14:paraId="31B168C1"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καλούμαστε να ψηφίσουμε –το είπαν και αρκετοί συνάδελφοι- ένα νομοθέτημα που περιέχει, όπως αναφέρθηκε, πενήντα έξι κανονιστικές πράξεις, οι οποίες δεν είναι έτοιμες. Αυτό καταλα</w:t>
      </w:r>
      <w:r>
        <w:rPr>
          <w:rFonts w:eastAsia="Times New Roman" w:cs="Times New Roman"/>
          <w:szCs w:val="24"/>
        </w:rPr>
        <w:t>βαίνουμε και σήμερα.</w:t>
      </w:r>
    </w:p>
    <w:p w14:paraId="31B168C2"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Γνωρίζετε, λοιπόν, πολύ καλά ότι το προσφυγικό το έχουμε αντιμετωπίσει με εξαιρετική σοβαρότητα και με αυτή τη σοβαρότητα θέλουμε να αντιμετωπίζετε και εσείς αυτή την κατάσταση σήμερα εδώ πέρα.</w:t>
      </w:r>
    </w:p>
    <w:p w14:paraId="31B168C3"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Το νομοσχέδιο που συζητούμε δεν καταφέρνε</w:t>
      </w:r>
      <w:r>
        <w:rPr>
          <w:rFonts w:eastAsia="Times New Roman" w:cs="Times New Roman"/>
          <w:szCs w:val="24"/>
        </w:rPr>
        <w:t xml:space="preserve">ι βέβαια να καλύψει τους φιλόδοξους στόχους του. Δημιουργεί διάφορα ερωτηματικά σε σχέση με τα κέντρα για τους μετανάστες, με τον διαχωρισμό προσφύγων και μεταναστών και με άλλα τέτοια θέματα. Πρόκειται για ένα νομοσχέδιο που αποτελείται από ογδόντα εννιά </w:t>
      </w:r>
      <w:r>
        <w:rPr>
          <w:rFonts w:eastAsia="Times New Roman" w:cs="Times New Roman"/>
          <w:szCs w:val="24"/>
        </w:rPr>
        <w:t xml:space="preserve">άρθρα διαρθρωμένα σε επτά μέρη. </w:t>
      </w:r>
    </w:p>
    <w:p w14:paraId="31B168C4"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Στις 8 Φεβρουαρίου 2015, πριν δεκατέσσερις μήνες, ο Πρωθυπουργός ανακοίνωσε στις προγραμματικές του δηλώσεις το Υπουργείο Μετανάστευσης. Μέχρι σήμερα, δεκατέσσερις μήνες, δεν υπήρχε ουσιαστικά αυτόνομο, σύγχρονο Υπουργείο μ</w:t>
      </w:r>
      <w:r>
        <w:rPr>
          <w:rFonts w:eastAsia="Times New Roman" w:cs="Times New Roman"/>
          <w:szCs w:val="24"/>
        </w:rPr>
        <w:t>ε την απαραίτητη στελέχωση και τις απαιτούμενες αρμοδιότητες. Με το παρόν νομοσχέδιο επιχειρείται η οργάνωση αυτού του Υπουργείου με τη μορφή του κατεπείγοντος σε μια ημέρα. Δεν είναι σοβαρή αυτή η διαδικασία.</w:t>
      </w:r>
    </w:p>
    <w:p w14:paraId="31B168C5"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Θα ήθελα για παράδειγμα να εκφράσω την επιφύλα</w:t>
      </w:r>
      <w:r>
        <w:rPr>
          <w:rFonts w:eastAsia="Times New Roman" w:cs="Times New Roman"/>
          <w:szCs w:val="24"/>
        </w:rPr>
        <w:t>ξή μας σχετικά με την τεράστια ευελιξία που δίνεται για σύναψη δημοσίων συμβάσεων κατά παρέκκλιση των κείμενων διατάξεων και χωρίς γνωμοδοτήσεις της ενιαίας Ανεξάρτητης Αρχής Δημοσίων Συμβάσεων σχετικά με όλες τις δαπάνες διαχείρισης της προσφυγικής κρίσης</w:t>
      </w:r>
      <w:r>
        <w:rPr>
          <w:rFonts w:eastAsia="Times New Roman" w:cs="Times New Roman"/>
          <w:szCs w:val="24"/>
        </w:rPr>
        <w:t xml:space="preserve">. </w:t>
      </w:r>
    </w:p>
    <w:p w14:paraId="31B168C6"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Εκτός από αυτό, θα σας αναφέρω τι λέει για το συγκεκριμένο θέμα η Επιστημονική Υπηρεσία της Βουλής και για το</w:t>
      </w:r>
      <w:r>
        <w:rPr>
          <w:rFonts w:eastAsia="Times New Roman" w:cs="Times New Roman"/>
          <w:szCs w:val="24"/>
        </w:rPr>
        <w:t>ν</w:t>
      </w:r>
      <w:r>
        <w:rPr>
          <w:rFonts w:eastAsia="Times New Roman" w:cs="Times New Roman"/>
          <w:szCs w:val="24"/>
        </w:rPr>
        <w:t xml:space="preserve"> ρόλο που πρέπει να έχει το Ελεγκτικό Συνέδριο στο συγκεκριμένο ζήτημα. Ορίζεται ότι </w:t>
      </w:r>
      <w:r>
        <w:rPr>
          <w:rFonts w:eastAsia="Times New Roman" w:cs="Times New Roman"/>
          <w:szCs w:val="24"/>
        </w:rPr>
        <w:lastRenderedPageBreak/>
        <w:t>οι συμβάσεις εκτέλεσης έργων, προμηθειών και υπηρεσιών που</w:t>
      </w:r>
      <w:r>
        <w:rPr>
          <w:rFonts w:eastAsia="Times New Roman" w:cs="Times New Roman"/>
          <w:szCs w:val="24"/>
        </w:rPr>
        <w:t xml:space="preserve"> συνάπτονται από το </w:t>
      </w:r>
      <w:r>
        <w:rPr>
          <w:rFonts w:eastAsia="Times New Roman" w:cs="Times New Roman"/>
          <w:szCs w:val="24"/>
        </w:rPr>
        <w:t>δ</w:t>
      </w:r>
      <w:r>
        <w:rPr>
          <w:rFonts w:eastAsia="Times New Roman" w:cs="Times New Roman"/>
          <w:szCs w:val="24"/>
        </w:rPr>
        <w:t xml:space="preserve">ημόσιο και τις δημόσιες επιχειρήσεις ή τους δημόσιους οργανισμούς και έχουν </w:t>
      </w:r>
      <w:proofErr w:type="spellStart"/>
      <w:r>
        <w:rPr>
          <w:rFonts w:eastAsia="Times New Roman" w:cs="Times New Roman"/>
          <w:szCs w:val="24"/>
        </w:rPr>
        <w:t>προϋπολογιζόμενη</w:t>
      </w:r>
      <w:proofErr w:type="spellEnd"/>
      <w:r>
        <w:rPr>
          <w:rFonts w:eastAsia="Times New Roman" w:cs="Times New Roman"/>
          <w:szCs w:val="24"/>
        </w:rPr>
        <w:t xml:space="preserve"> δαπάνη που υπερβαίνει το ποσό του ενός εκατομμυρίου ευρώ υπόκεινται πριν από τη σύναψή τους σε υποχρεωτικό έλεγχο νομιμότητας, ο οποίος διενερ</w:t>
      </w:r>
      <w:r>
        <w:rPr>
          <w:rFonts w:eastAsia="Times New Roman" w:cs="Times New Roman"/>
          <w:szCs w:val="24"/>
        </w:rPr>
        <w:t>γείται από τα κλιμάκια του Ελεγκτικού Συνεδρίου -αυτό πρέπει να γίνεται κανονικά- και επισημαίνεται από την έκθεση ότι ο αποκλεισμός του ελέγχου του Ελεγκτικού Συνεδρίου ως προς τη σύναψη δημοσίων συμβάσεων εισάγει εξαίρεση από τον κανόνα που θέτει το άρθρ</w:t>
      </w:r>
      <w:r>
        <w:rPr>
          <w:rFonts w:eastAsia="Times New Roman" w:cs="Times New Roman"/>
          <w:szCs w:val="24"/>
        </w:rPr>
        <w:t xml:space="preserve">ο 35 του ν.4129/2013 κατ’ </w:t>
      </w:r>
      <w:proofErr w:type="spellStart"/>
      <w:r>
        <w:rPr>
          <w:rFonts w:eastAsia="Times New Roman" w:cs="Times New Roman"/>
          <w:szCs w:val="24"/>
        </w:rPr>
        <w:t>εφαρμογήν</w:t>
      </w:r>
      <w:proofErr w:type="spellEnd"/>
      <w:r>
        <w:rPr>
          <w:rFonts w:eastAsia="Times New Roman" w:cs="Times New Roman"/>
          <w:szCs w:val="24"/>
        </w:rPr>
        <w:t xml:space="preserve"> του άρθρου 98 παράγραφος 1 του Συντάγματος. Περί αυτού πρόκειται. Αν δεν θέλετε να απαντήσετε σε εμάς, να απαντήσετε τουλάχιστον στην Επιστημονική Υπηρεσία της Βουλής και στο συγκεκριμένο που αναφέρει.</w:t>
      </w:r>
    </w:p>
    <w:p w14:paraId="31B168C7"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Δεν θα αναφερθώ στ</w:t>
      </w:r>
      <w:r>
        <w:rPr>
          <w:rFonts w:eastAsia="Times New Roman" w:cs="Times New Roman"/>
          <w:szCs w:val="24"/>
        </w:rPr>
        <w:t xml:space="preserve">ο μέρος του νομοσχεδίου με το οποίο γίνεται η πλήρης ενσωμάτωση στην ελληνική νομοθεσία της αναθεωρημένης ευρωπαϊκής </w:t>
      </w:r>
      <w:r>
        <w:rPr>
          <w:rFonts w:eastAsia="Times New Roman" w:cs="Times New Roman"/>
          <w:szCs w:val="24"/>
        </w:rPr>
        <w:t>ο</w:t>
      </w:r>
      <w:r>
        <w:rPr>
          <w:rFonts w:eastAsia="Times New Roman" w:cs="Times New Roman"/>
          <w:szCs w:val="24"/>
        </w:rPr>
        <w:t xml:space="preserve">δηγίας για τις κοινές ευρωπαϊκές διαδικασίες. Όμως, θα σταθώ στο άρθρο 56 αυτού, </w:t>
      </w:r>
      <w:r>
        <w:rPr>
          <w:rFonts w:eastAsia="Times New Roman" w:cs="Times New Roman"/>
          <w:szCs w:val="24"/>
        </w:rPr>
        <w:t xml:space="preserve">στο οποίο </w:t>
      </w:r>
      <w:r>
        <w:rPr>
          <w:rFonts w:eastAsia="Times New Roman" w:cs="Times New Roman"/>
          <w:szCs w:val="24"/>
        </w:rPr>
        <w:t xml:space="preserve">γίνεται αναφορά στην έννοια της ασφαλούς χώρας </w:t>
      </w:r>
      <w:r>
        <w:rPr>
          <w:rFonts w:eastAsia="Times New Roman" w:cs="Times New Roman"/>
          <w:szCs w:val="24"/>
        </w:rPr>
        <w:t xml:space="preserve">καταγωγής -μιλάμε για </w:t>
      </w:r>
      <w:r>
        <w:rPr>
          <w:rFonts w:eastAsia="Times New Roman" w:cs="Times New Roman"/>
          <w:szCs w:val="24"/>
        </w:rPr>
        <w:lastRenderedPageBreak/>
        <w:t xml:space="preserve">την Τουρκία τώρα, εδώ θα μιλάμε καθαρά- στο οποίο ο χαρακτηρισμός μιας τρίτης χώρας ως ασφαλούς δεν θα μπορούσε να γίνεται στο νόμο –να το πούμε αυτό- αφού απαιτείται ευελιξία λόγω των μεταβαλλόμενων συνθηκών στις τρίτες χώρες. </w:t>
      </w:r>
    </w:p>
    <w:p w14:paraId="31B168C8"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Για π</w:t>
      </w:r>
      <w:r>
        <w:rPr>
          <w:rFonts w:eastAsia="Times New Roman" w:cs="Times New Roman"/>
          <w:szCs w:val="24"/>
        </w:rPr>
        <w:t xml:space="preserve">αράδειγμα, πριν μερικά χρόνια η Συρία μπορεί να ήταν ασφαλής χώρα. Συνεπώς να μην παίζουμε ένα παιχνίδι εδώ για το αν είναι ασφαλής ή δεν είναι ασφαλής η χώρα. Δεν θα έμπαινε αυτό στο νόμο. Να το ξεκαθαρίσουμε στους Βουλευτές. Και επειδή ο κύριος Πρόεδρος </w:t>
      </w:r>
      <w:r>
        <w:rPr>
          <w:rFonts w:eastAsia="Times New Roman" w:cs="Times New Roman"/>
          <w:szCs w:val="24"/>
        </w:rPr>
        <w:t>της Βουλής ανέφερε πριν και θέλω να το καταθέσω…</w:t>
      </w:r>
    </w:p>
    <w:p w14:paraId="31B168C9" w14:textId="77777777" w:rsidR="00643513" w:rsidRDefault="00AD6DE5">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31B168CA" w14:textId="77777777" w:rsidR="00643513" w:rsidRDefault="00AD6DE5">
      <w:pPr>
        <w:spacing w:line="600" w:lineRule="auto"/>
        <w:ind w:firstLine="720"/>
        <w:jc w:val="both"/>
        <w:rPr>
          <w:rFonts w:eastAsia="Times New Roman"/>
          <w:bCs/>
        </w:rPr>
      </w:pPr>
      <w:r>
        <w:rPr>
          <w:rFonts w:eastAsia="Times New Roman"/>
          <w:b/>
          <w:bCs/>
        </w:rPr>
        <w:t xml:space="preserve">ΠΡΟΕΔΡΕΥΟΥΣΑ (Αναστασία Χριστοδουλοπούλου): </w:t>
      </w:r>
      <w:r>
        <w:rPr>
          <w:rFonts w:eastAsia="Times New Roman"/>
          <w:bCs/>
        </w:rPr>
        <w:t xml:space="preserve">Κύριε Θεοχαρόπουλε, θέλετε και τη δευτερολογία </w:t>
      </w:r>
      <w:r>
        <w:rPr>
          <w:rFonts w:eastAsia="Times New Roman"/>
          <w:bCs/>
        </w:rPr>
        <w:t>σας;</w:t>
      </w:r>
    </w:p>
    <w:p w14:paraId="31B168CB"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ΘΕΟΧΑΡΟΠΟΥΛΟΣ: </w:t>
      </w:r>
      <w:r>
        <w:rPr>
          <w:rFonts w:eastAsia="Times New Roman" w:cs="Times New Roman"/>
          <w:szCs w:val="24"/>
        </w:rPr>
        <w:t>Να</w:t>
      </w:r>
      <w:r>
        <w:rPr>
          <w:rFonts w:eastAsia="Times New Roman" w:cs="Times New Roman"/>
          <w:szCs w:val="24"/>
        </w:rPr>
        <w:t>ι, κυρία Πρόεδρε, παρακαλώ, θέλω και τη δευτερολογία μου. Σας ευχαριστώ.</w:t>
      </w:r>
    </w:p>
    <w:p w14:paraId="31B168CC"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Επίσης, αναφερθήκατε ότι από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πλευρά δεν είχε επισημανθεί το θέμα ότι έρχεται το ζήτημα των προσφύγων, το συγκεκριμένο πρόβλημα. Αναφέρομαι σε αυτό που δήλωσε ο Πρόεδρος της Βου</w:t>
      </w:r>
      <w:r>
        <w:rPr>
          <w:rFonts w:eastAsia="Times New Roman" w:cs="Times New Roman"/>
          <w:szCs w:val="24"/>
        </w:rPr>
        <w:t xml:space="preserve">λής. Έχω εδώ χαρακτηριστικά το εξής: Από το 2013, λοιπόν, το Λιμενικό καλούσε τους δήμους να προτείνουν χώρους υποδοχής των προσφύγων και συγκεκριμένα κάποιοι δήμοι είχαν ανταποκριθεί και κάποιοι δήμοι όχι. Ο ΟΗΕ ζητούσε σχέδιο επείγουσας δράσης. </w:t>
      </w:r>
    </w:p>
    <w:p w14:paraId="31B168CD" w14:textId="77777777" w:rsidR="00643513" w:rsidRDefault="00AD6DE5">
      <w:pPr>
        <w:spacing w:line="600" w:lineRule="auto"/>
        <w:ind w:firstLine="720"/>
        <w:jc w:val="both"/>
        <w:rPr>
          <w:rFonts w:eastAsia="Times New Roman"/>
          <w:bCs/>
        </w:rPr>
      </w:pPr>
      <w:r>
        <w:rPr>
          <w:rFonts w:eastAsia="Times New Roman" w:cs="Times New Roman"/>
        </w:rPr>
        <w:t>Τα έγγρα</w:t>
      </w:r>
      <w:r>
        <w:rPr>
          <w:rFonts w:eastAsia="Times New Roman" w:cs="Times New Roman"/>
        </w:rPr>
        <w:t xml:space="preserve">φα της Ύπατης Αρμοστείας </w:t>
      </w:r>
      <w:r>
        <w:rPr>
          <w:rFonts w:eastAsia="Times New Roman"/>
          <w:bCs/>
        </w:rPr>
        <w:t xml:space="preserve">του ΟΗΕ προς τη χώρα μας είναι αποκαλυπτικά για τη διαρκή αύξηση των προσφυγικών και μεταναστευτικών ροών. Ερωτήσεις στη Βουλή; Έχω εδώ μπροστά μου ερωτήσεις του 2014 και του 2013 πρώην Βουλευτών της ΔΗΜΑΡ, για παράδειγμα, </w:t>
      </w:r>
      <w:r>
        <w:rPr>
          <w:rFonts w:eastAsia="Times New Roman"/>
          <w:bCs/>
        </w:rPr>
        <w:t xml:space="preserve">που </w:t>
      </w:r>
      <w:r>
        <w:rPr>
          <w:rFonts w:eastAsia="Times New Roman"/>
          <w:bCs/>
        </w:rPr>
        <w:t>το Λ</w:t>
      </w:r>
      <w:r>
        <w:rPr>
          <w:rFonts w:eastAsia="Times New Roman"/>
          <w:bCs/>
        </w:rPr>
        <w:t xml:space="preserve">ιμενικό καλούσε </w:t>
      </w:r>
      <w:r>
        <w:rPr>
          <w:rFonts w:eastAsia="Times New Roman"/>
          <w:bCs/>
        </w:rPr>
        <w:lastRenderedPageBreak/>
        <w:t xml:space="preserve">τους δήμους -και </w:t>
      </w:r>
      <w:r>
        <w:rPr>
          <w:rFonts w:eastAsia="Times New Roman"/>
          <w:bCs/>
          <w:shd w:val="clear" w:color="auto" w:fill="FFFFFF"/>
        </w:rPr>
        <w:t>υπάρχουν</w:t>
      </w:r>
      <w:r>
        <w:rPr>
          <w:rFonts w:eastAsia="Times New Roman"/>
          <w:bCs/>
        </w:rPr>
        <w:t xml:space="preserve"> αυτά τα στοιχεία- γιατί θα υπάρχει πάρα πολύ μεγάλη και μαζική ροή προσφύγων. </w:t>
      </w:r>
    </w:p>
    <w:p w14:paraId="31B168CE" w14:textId="77777777" w:rsidR="00643513" w:rsidRDefault="00AD6DE5">
      <w:pPr>
        <w:spacing w:line="600" w:lineRule="auto"/>
        <w:ind w:firstLine="720"/>
        <w:jc w:val="both"/>
        <w:rPr>
          <w:rFonts w:eastAsia="Times New Roman"/>
          <w:bCs/>
        </w:rPr>
      </w:pPr>
      <w:r>
        <w:rPr>
          <w:rFonts w:eastAsia="Times New Roman"/>
          <w:bCs/>
        </w:rPr>
        <w:t xml:space="preserve">Όλα αυτά τα στοιχεία, λοιπόν, </w:t>
      </w:r>
      <w:r>
        <w:rPr>
          <w:rFonts w:eastAsia="Times New Roman"/>
          <w:bCs/>
        </w:rPr>
        <w:t xml:space="preserve"> δείχνουν </w:t>
      </w:r>
      <w:r>
        <w:rPr>
          <w:rFonts w:eastAsia="Times New Roman"/>
          <w:bCs/>
        </w:rPr>
        <w:t>ότι υπήρχαν οι συγκεκριμένες εκκλήσεις, ότι αυξάνονται σημαντικά οι προσφυγικές ροές. Β</w:t>
      </w:r>
      <w:r>
        <w:rPr>
          <w:rFonts w:eastAsia="Times New Roman"/>
          <w:bCs/>
          <w:shd w:val="clear" w:color="auto" w:fill="FFFFFF"/>
        </w:rPr>
        <w:t>εβαίως,</w:t>
      </w:r>
      <w:r>
        <w:rPr>
          <w:rFonts w:eastAsia="Times New Roman"/>
          <w:bCs/>
        </w:rPr>
        <w:t xml:space="preserve"> αυτό έγινε ορατό στην πολύ μεγάλη του διάσταση τον τελευταίο χρόνο. Δεν υπάρχει </w:t>
      </w:r>
      <w:proofErr w:type="spellStart"/>
      <w:r>
        <w:rPr>
          <w:rFonts w:eastAsia="Times New Roman"/>
          <w:bCs/>
        </w:rPr>
        <w:t>καμμία</w:t>
      </w:r>
      <w:proofErr w:type="spellEnd"/>
      <w:r>
        <w:rPr>
          <w:rFonts w:eastAsia="Times New Roman"/>
          <w:bCs/>
        </w:rPr>
        <w:t xml:space="preserve"> αμφιβολία γι’ αυτό, αλλά υπήρξαν από τότε οι εκκλήσεις. </w:t>
      </w:r>
    </w:p>
    <w:p w14:paraId="31B168CF" w14:textId="77777777" w:rsidR="00643513" w:rsidRDefault="00AD6DE5">
      <w:pPr>
        <w:spacing w:line="600" w:lineRule="auto"/>
        <w:ind w:firstLine="720"/>
        <w:jc w:val="both"/>
        <w:rPr>
          <w:rFonts w:eastAsia="Times New Roman"/>
          <w:bCs/>
        </w:rPr>
      </w:pPr>
      <w:r>
        <w:rPr>
          <w:rFonts w:eastAsia="Times New Roman"/>
          <w:bCs/>
        </w:rPr>
        <w:t xml:space="preserve">Και, </w:t>
      </w:r>
      <w:r>
        <w:rPr>
          <w:rFonts w:eastAsia="Times New Roman"/>
          <w:bCs/>
          <w:shd w:val="clear" w:color="auto" w:fill="FFFFFF"/>
        </w:rPr>
        <w:t>βεβαίως,</w:t>
      </w:r>
      <w:r>
        <w:rPr>
          <w:rFonts w:eastAsia="Times New Roman"/>
          <w:bCs/>
        </w:rPr>
        <w:t xml:space="preserve"> να πούμε </w:t>
      </w:r>
      <w:r>
        <w:rPr>
          <w:rFonts w:eastAsia="Times New Roman"/>
          <w:bCs/>
        </w:rPr>
        <w:t>ότι π</w:t>
      </w:r>
      <w:r>
        <w:rPr>
          <w:rFonts w:eastAsia="Times New Roman"/>
          <w:bCs/>
        </w:rPr>
        <w:t xml:space="preserve">ράγματι, απέτυχε η εφαρμογή, όπως φαίνεται, της μετεγκατάστασης </w:t>
      </w:r>
      <w:proofErr w:type="spellStart"/>
      <w:r>
        <w:rPr>
          <w:rFonts w:eastAsia="Times New Roman"/>
          <w:bCs/>
        </w:rPr>
        <w:t>εκατόν</w:t>
      </w:r>
      <w:proofErr w:type="spellEnd"/>
      <w:r>
        <w:rPr>
          <w:rFonts w:eastAsia="Times New Roman"/>
          <w:bCs/>
        </w:rPr>
        <w:t xml:space="preserve"> εξήντα χιλιά</w:t>
      </w:r>
      <w:r>
        <w:rPr>
          <w:rFonts w:eastAsia="Times New Roman"/>
          <w:bCs/>
        </w:rPr>
        <w:t xml:space="preserve">δων προσφύγων, παρά την απόφαση για την αίτηση μετεγκατάστασης </w:t>
      </w:r>
      <w:proofErr w:type="spellStart"/>
      <w:r>
        <w:rPr>
          <w:rFonts w:eastAsia="Times New Roman"/>
          <w:bCs/>
        </w:rPr>
        <w:t>εκατόν</w:t>
      </w:r>
      <w:proofErr w:type="spellEnd"/>
      <w:r>
        <w:rPr>
          <w:rFonts w:eastAsia="Times New Roman"/>
          <w:bCs/>
        </w:rPr>
        <w:t xml:space="preserve"> εξήντα χιλιάδων προσφύγων. </w:t>
      </w:r>
    </w:p>
    <w:p w14:paraId="31B168D0" w14:textId="77777777" w:rsidR="00643513" w:rsidRDefault="00AD6DE5">
      <w:pPr>
        <w:spacing w:line="600" w:lineRule="auto"/>
        <w:ind w:firstLine="720"/>
        <w:jc w:val="both"/>
        <w:rPr>
          <w:rFonts w:eastAsia="Times New Roman"/>
          <w:bCs/>
        </w:rPr>
      </w:pPr>
      <w:r>
        <w:rPr>
          <w:rFonts w:eastAsia="Times New Roman"/>
          <w:bCs/>
          <w:shd w:val="clear" w:color="auto" w:fill="FFFFFF"/>
        </w:rPr>
        <w:t>Όμως,</w:t>
      </w:r>
      <w:r>
        <w:rPr>
          <w:rFonts w:eastAsia="Times New Roman"/>
          <w:bCs/>
        </w:rPr>
        <w:t xml:space="preserve"> μαζί ήμασταν σε μια </w:t>
      </w:r>
      <w:r>
        <w:rPr>
          <w:rFonts w:eastAsia="Times New Roman"/>
          <w:bCs/>
        </w:rPr>
        <w:t>ε</w:t>
      </w:r>
      <w:r>
        <w:rPr>
          <w:rFonts w:eastAsia="Times New Roman"/>
          <w:bCs/>
        </w:rPr>
        <w:t xml:space="preserve">πιτροπή -ήταν και ο κ. </w:t>
      </w:r>
      <w:proofErr w:type="spellStart"/>
      <w:r>
        <w:rPr>
          <w:rFonts w:eastAsia="Times New Roman"/>
          <w:bCs/>
        </w:rPr>
        <w:t>Ξυδάκης</w:t>
      </w:r>
      <w:proofErr w:type="spellEnd"/>
      <w:r>
        <w:rPr>
          <w:rFonts w:eastAsia="Times New Roman"/>
          <w:bCs/>
        </w:rPr>
        <w:t xml:space="preserve"> τότε- όταν έγινε, αν θυμάστε, μια φιέστα για τη μετεγκατάσταση ελαχίστων ανθρώπων στο Λουξεμβούργο. </w:t>
      </w:r>
      <w:r>
        <w:rPr>
          <w:rFonts w:eastAsia="Times New Roman"/>
          <w:bCs/>
        </w:rPr>
        <w:t xml:space="preserve">Σας είπα τότε να μην προχωρείτε σε </w:t>
      </w:r>
      <w:r>
        <w:rPr>
          <w:rFonts w:eastAsia="Times New Roman"/>
          <w:bCs/>
        </w:rPr>
        <w:lastRenderedPageBreak/>
        <w:t xml:space="preserve">τέτοιες φιέστες, διότι θα εκτεθείτε, επειδή δεν είναι υποχρεωτικό, είναι προαιρετικό. Και κακώς δεν ήταν υποχρεωτικό. Δεν πετύχατε, δηλαδή, στη </w:t>
      </w:r>
      <w:r>
        <w:rPr>
          <w:rFonts w:eastAsia="Times New Roman"/>
          <w:bCs/>
          <w:shd w:val="clear" w:color="auto" w:fill="FFFFFF"/>
        </w:rPr>
        <w:t>διαπραγμάτευση</w:t>
      </w:r>
      <w:r>
        <w:rPr>
          <w:rFonts w:eastAsia="Times New Roman"/>
          <w:bCs/>
        </w:rPr>
        <w:t xml:space="preserve"> να είναι υποχρεωτικό. </w:t>
      </w:r>
    </w:p>
    <w:p w14:paraId="31B168D1" w14:textId="77777777" w:rsidR="00643513" w:rsidRDefault="00AD6DE5">
      <w:pPr>
        <w:spacing w:line="600" w:lineRule="auto"/>
        <w:ind w:firstLine="720"/>
        <w:jc w:val="both"/>
        <w:rPr>
          <w:rFonts w:eastAsia="Times New Roman"/>
          <w:bCs/>
        </w:rPr>
      </w:pPr>
      <w:r>
        <w:rPr>
          <w:rFonts w:eastAsia="Times New Roman"/>
          <w:bCs/>
        </w:rPr>
        <w:t>Και παρ’ όλα αυτά, προχωρήσατε σε μια δ</w:t>
      </w:r>
      <w:r>
        <w:rPr>
          <w:rFonts w:eastAsia="Times New Roman"/>
          <w:bCs/>
        </w:rPr>
        <w:t>ιαδικασία που θεωρώ ότι μακροπρόθεσμα αποδεικνύεται πως εκθέτει την ίδια την Κυβέρνηση και βέβαια την Ευρωπαϊκή Ένωση. Δεν υπάρχει καμ</w:t>
      </w:r>
      <w:r>
        <w:rPr>
          <w:rFonts w:eastAsia="Times New Roman"/>
          <w:bCs/>
        </w:rPr>
        <w:t>μ</w:t>
      </w:r>
      <w:r>
        <w:rPr>
          <w:rFonts w:eastAsia="Times New Roman"/>
          <w:bCs/>
        </w:rPr>
        <w:t xml:space="preserve">ιά αμφιβολία γι’ αυτό, για το ότι δεν λειτούργησε το σύστημα της μετεγκατάστασης. Και βέβαια, από τις </w:t>
      </w:r>
      <w:proofErr w:type="spellStart"/>
      <w:r>
        <w:rPr>
          <w:rFonts w:eastAsia="Times New Roman"/>
          <w:bCs/>
        </w:rPr>
        <w:t>εκατόν</w:t>
      </w:r>
      <w:proofErr w:type="spellEnd"/>
      <w:r>
        <w:rPr>
          <w:rFonts w:eastAsia="Times New Roman"/>
          <w:bCs/>
        </w:rPr>
        <w:t xml:space="preserve"> εξήντα χιλιά</w:t>
      </w:r>
      <w:r>
        <w:rPr>
          <w:rFonts w:eastAsia="Times New Roman"/>
          <w:bCs/>
        </w:rPr>
        <w:t>δες στις καινούριες αποφάσεις πήγαμε στις εβδομήντα δ</w:t>
      </w:r>
      <w:r>
        <w:rPr>
          <w:rFonts w:eastAsia="Times New Roman"/>
          <w:bCs/>
        </w:rPr>
        <w:t>ύ</w:t>
      </w:r>
      <w:r>
        <w:rPr>
          <w:rFonts w:eastAsia="Times New Roman"/>
          <w:bCs/>
        </w:rPr>
        <w:t xml:space="preserve">ο χιλιάδες πρόσφυγες. </w:t>
      </w:r>
    </w:p>
    <w:p w14:paraId="31B168D2" w14:textId="77777777" w:rsidR="00643513" w:rsidRDefault="00AD6DE5">
      <w:pPr>
        <w:spacing w:line="600" w:lineRule="auto"/>
        <w:ind w:firstLine="720"/>
        <w:jc w:val="both"/>
        <w:rPr>
          <w:rFonts w:eastAsia="Times New Roman"/>
          <w:bCs/>
        </w:rPr>
      </w:pPr>
      <w:r>
        <w:rPr>
          <w:rFonts w:eastAsia="Times New Roman"/>
          <w:bCs/>
        </w:rPr>
        <w:t xml:space="preserve">Κύριε Υπουργέ, το άρθρο 60 μας βρίσκει αντίθετους. Είναι, ίσως, το πιο προβληματικό άρθρο -θα ήθελα να σας το τονίσω αυτό- πάνω στο οποίο βασίζεται η εφαρμογή της </w:t>
      </w:r>
      <w:r>
        <w:rPr>
          <w:rFonts w:eastAsia="Times New Roman"/>
          <w:bCs/>
        </w:rPr>
        <w:t>σ</w:t>
      </w:r>
      <w:r>
        <w:rPr>
          <w:rFonts w:eastAsia="Times New Roman"/>
          <w:bCs/>
        </w:rPr>
        <w:t>υμφωνίας της Ευ</w:t>
      </w:r>
      <w:r>
        <w:rPr>
          <w:rFonts w:eastAsia="Times New Roman"/>
          <w:bCs/>
        </w:rPr>
        <w:t xml:space="preserve">ρωπαϊκής Ένωσης – Τουρκίας. Διότι το πρόβλημα έχει να κάνει με τις απαραίτητες δικονομικές εγγυήσεις που θα πρέπει να προβλεφθούν σήμερα για να αποφευχθούν οι αθρόες μαζικές αποδοχές των αιτήσεων για άσυλο, είτε οι απορρίψεις με τον ίδιο τρόπο. </w:t>
      </w:r>
    </w:p>
    <w:p w14:paraId="31B168D3" w14:textId="77777777" w:rsidR="00643513" w:rsidRDefault="00AD6DE5">
      <w:pPr>
        <w:spacing w:line="600" w:lineRule="auto"/>
        <w:ind w:firstLine="720"/>
        <w:jc w:val="both"/>
        <w:rPr>
          <w:rFonts w:eastAsia="Times New Roman"/>
          <w:bCs/>
        </w:rPr>
      </w:pPr>
      <w:r>
        <w:rPr>
          <w:rFonts w:eastAsia="Times New Roman"/>
          <w:bCs/>
        </w:rPr>
        <w:lastRenderedPageBreak/>
        <w:t>Ενώ, λοιπό</w:t>
      </w:r>
      <w:r>
        <w:rPr>
          <w:rFonts w:eastAsia="Times New Roman"/>
          <w:bCs/>
        </w:rPr>
        <w:t xml:space="preserve">ν, οι πρώτες τρεις </w:t>
      </w:r>
      <w:r>
        <w:rPr>
          <w:rFonts w:eastAsia="Times New Roman"/>
          <w:bCs/>
          <w:shd w:val="clear" w:color="auto" w:fill="FFFFFF"/>
        </w:rPr>
        <w:t>παράγραφοι</w:t>
      </w:r>
      <w:r>
        <w:rPr>
          <w:rFonts w:eastAsia="Times New Roman"/>
          <w:bCs/>
        </w:rPr>
        <w:t xml:space="preserve"> ρυθμίζουν, σύμφωνα με την </w:t>
      </w:r>
      <w:r>
        <w:rPr>
          <w:rFonts w:eastAsia="Times New Roman"/>
          <w:bCs/>
        </w:rPr>
        <w:t>ο</w:t>
      </w:r>
      <w:r>
        <w:rPr>
          <w:rFonts w:eastAsia="Times New Roman"/>
          <w:bCs/>
        </w:rPr>
        <w:t xml:space="preserve">δηγία, τις διαδικασίες ασύλου, με την τέταρτη </w:t>
      </w:r>
      <w:r>
        <w:rPr>
          <w:rFonts w:eastAsia="Times New Roman"/>
          <w:bCs/>
          <w:shd w:val="clear" w:color="auto" w:fill="FFFFFF"/>
        </w:rPr>
        <w:t>παράγραφο</w:t>
      </w:r>
      <w:r>
        <w:rPr>
          <w:rFonts w:eastAsia="Times New Roman"/>
          <w:bCs/>
        </w:rPr>
        <w:t xml:space="preserve"> θεσπίζεται ειδική διαδικασία και δεν μπορούν να υπάρξουν οι εγγυήσεις των προηγούμενων άρθρων. </w:t>
      </w:r>
    </w:p>
    <w:p w14:paraId="31B168D4" w14:textId="77777777" w:rsidR="00643513" w:rsidRDefault="00AD6DE5">
      <w:pPr>
        <w:spacing w:line="600" w:lineRule="auto"/>
        <w:ind w:firstLine="720"/>
        <w:jc w:val="both"/>
        <w:rPr>
          <w:rFonts w:eastAsia="Times New Roman"/>
          <w:bCs/>
          <w:shd w:val="clear" w:color="auto" w:fill="FFFFFF"/>
        </w:rPr>
      </w:pPr>
      <w:r>
        <w:rPr>
          <w:rFonts w:eastAsia="Times New Roman"/>
          <w:bCs/>
        </w:rPr>
        <w:t xml:space="preserve">Και βέβαια, σημειώνω την προχειρότητα, την </w:t>
      </w:r>
      <w:r>
        <w:rPr>
          <w:rFonts w:eastAsia="Times New Roman"/>
          <w:bCs/>
        </w:rPr>
        <w:t xml:space="preserve">οποία σας ανέφερα πριν, και την έλλειψη σοβαρότητας, γιατί σήμερα μιλάμε για το προσφυγικό με τη μορφή του κατεπείγοντος. Συνεπώς δεν θα μπορούσαμε να κάνουμε ανάλυση των πάντων, όπως κληθήκαμε από πολλές πλευρές. Μιλάμε </w:t>
      </w:r>
      <w:r>
        <w:rPr>
          <w:rFonts w:eastAsia="Times New Roman"/>
          <w:bCs/>
          <w:shd w:val="clear" w:color="auto" w:fill="FFFFFF"/>
        </w:rPr>
        <w:t>για ό,τι συγκεκριμένο μπορούμε να μ</w:t>
      </w:r>
      <w:r>
        <w:rPr>
          <w:rFonts w:eastAsia="Times New Roman"/>
          <w:bCs/>
          <w:shd w:val="clear" w:color="auto" w:fill="FFFFFF"/>
        </w:rPr>
        <w:t xml:space="preserve">ιλήσουμε αυτή τη στιγμή. </w:t>
      </w:r>
    </w:p>
    <w:p w14:paraId="31B168D5" w14:textId="77777777" w:rsidR="00643513" w:rsidRDefault="00AD6DE5">
      <w:pPr>
        <w:spacing w:line="600" w:lineRule="auto"/>
        <w:ind w:firstLine="720"/>
        <w:jc w:val="both"/>
        <w:rPr>
          <w:rFonts w:eastAsia="Times New Roman"/>
          <w:bCs/>
          <w:shd w:val="clear" w:color="auto" w:fill="FFFFFF"/>
        </w:rPr>
      </w:pPr>
      <w:r>
        <w:rPr>
          <w:rFonts w:eastAsia="Times New Roman"/>
          <w:bCs/>
          <w:shd w:val="clear" w:color="auto" w:fill="FFFFFF"/>
        </w:rPr>
        <w:t xml:space="preserve">Το δείχνει και η στάση πολλών κυβερνητικών παραγόντων το τελευταίο χρονικό διάστημα. Από πού να ξεκινήσω και πού να σταματήσω; Από τη δήλωση του κ. Μπαλτά για τιμητική κατάσταση της </w:t>
      </w:r>
      <w:proofErr w:type="spellStart"/>
      <w:r>
        <w:rPr>
          <w:rFonts w:eastAsia="Times New Roman"/>
          <w:bCs/>
          <w:shd w:val="clear" w:color="auto" w:fill="FFFFFF"/>
        </w:rPr>
        <w:t>Ειδομένης</w:t>
      </w:r>
      <w:proofErr w:type="spellEnd"/>
      <w:r>
        <w:rPr>
          <w:rFonts w:eastAsia="Times New Roman"/>
          <w:bCs/>
          <w:shd w:val="clear" w:color="auto" w:fill="FFFFFF"/>
        </w:rPr>
        <w:t xml:space="preserve">; Δεν είναι τιμητική η κατάσταση της </w:t>
      </w:r>
      <w:proofErr w:type="spellStart"/>
      <w:r>
        <w:rPr>
          <w:rFonts w:eastAsia="Times New Roman"/>
          <w:bCs/>
          <w:shd w:val="clear" w:color="auto" w:fill="FFFFFF"/>
        </w:rPr>
        <w:t>Ει</w:t>
      </w:r>
      <w:r>
        <w:rPr>
          <w:rFonts w:eastAsia="Times New Roman"/>
          <w:bCs/>
          <w:shd w:val="clear" w:color="auto" w:fill="FFFFFF"/>
        </w:rPr>
        <w:t>δομένης</w:t>
      </w:r>
      <w:proofErr w:type="spellEnd"/>
      <w:r>
        <w:rPr>
          <w:rFonts w:eastAsia="Times New Roman"/>
          <w:bCs/>
          <w:shd w:val="clear" w:color="auto" w:fill="FFFFFF"/>
        </w:rPr>
        <w:t xml:space="preserve">. Κι αν ήταν ένα λάθος, αν θεωρούσε ότι ήταν ένα λάθος, δεν θα το ανέφερε. </w:t>
      </w:r>
    </w:p>
    <w:p w14:paraId="31B168D6" w14:textId="77777777" w:rsidR="00643513" w:rsidRDefault="00AD6DE5">
      <w:pPr>
        <w:spacing w:line="600" w:lineRule="auto"/>
        <w:ind w:firstLine="720"/>
        <w:jc w:val="both"/>
        <w:rPr>
          <w:rFonts w:eastAsia="Times New Roman"/>
          <w:bCs/>
          <w:shd w:val="clear" w:color="auto" w:fill="FFFFFF"/>
        </w:rPr>
      </w:pPr>
      <w:r>
        <w:rPr>
          <w:rFonts w:eastAsia="Times New Roman"/>
          <w:bCs/>
          <w:shd w:val="clear" w:color="auto" w:fill="FFFFFF"/>
        </w:rPr>
        <w:lastRenderedPageBreak/>
        <w:t xml:space="preserve">Είναι, όμως, ένα ιδεολογικό υπόβαθρο της </w:t>
      </w:r>
      <w:proofErr w:type="spellStart"/>
      <w:r>
        <w:rPr>
          <w:rFonts w:eastAsia="Times New Roman"/>
          <w:bCs/>
          <w:shd w:val="clear" w:color="auto" w:fill="FFFFFF"/>
        </w:rPr>
        <w:t>Ειδομένης</w:t>
      </w:r>
      <w:proofErr w:type="spellEnd"/>
      <w:r>
        <w:rPr>
          <w:rFonts w:eastAsia="Times New Roman"/>
          <w:bCs/>
          <w:shd w:val="clear" w:color="auto" w:fill="FFFFFF"/>
        </w:rPr>
        <w:t>, της Πλατείας Βικτωρίας, ένα ιδεολογικό υπόβαθρο το οποίο υπάρχει –δεν ξέρω αν υπάρχει σε όλους στην Κυβέρνηση, αλλά υπάρχ</w:t>
      </w:r>
      <w:r>
        <w:rPr>
          <w:rFonts w:eastAsia="Times New Roman"/>
          <w:bCs/>
          <w:shd w:val="clear" w:color="auto" w:fill="FFFFFF"/>
        </w:rPr>
        <w:t xml:space="preserve">ει σε ορισμένους- και γενικά του δράματος που υφίστανται οι πρόσφυγες και οι μετανάστες στη χώρα. </w:t>
      </w:r>
    </w:p>
    <w:p w14:paraId="31B168D7" w14:textId="77777777" w:rsidR="00643513" w:rsidRDefault="00AD6DE5">
      <w:pPr>
        <w:spacing w:line="600" w:lineRule="auto"/>
        <w:ind w:firstLine="720"/>
        <w:jc w:val="both"/>
        <w:rPr>
          <w:rFonts w:eastAsia="Times New Roman"/>
          <w:bCs/>
          <w:shd w:val="clear" w:color="auto" w:fill="FFFFFF"/>
        </w:rPr>
      </w:pPr>
      <w:r>
        <w:rPr>
          <w:rFonts w:eastAsia="Times New Roman"/>
          <w:bCs/>
          <w:shd w:val="clear" w:color="auto" w:fill="FFFFFF"/>
        </w:rPr>
        <w:t>Είναι η λογική, σύμφωνα με την οποία ανθρωπισμός είναι η παντελής απουσία του κράτους, αφού αν υπάρξει έστω μια υποτυπώδης οργάνωση, ένας υποτυπώδης συντονισ</w:t>
      </w:r>
      <w:r>
        <w:rPr>
          <w:rFonts w:eastAsia="Times New Roman"/>
          <w:bCs/>
          <w:shd w:val="clear" w:color="auto" w:fill="FFFFFF"/>
        </w:rPr>
        <w:t>μός, θα είναι καταπάτηση δικαιωμάτων. Δεν είναι έτσι. Δεν είναι αυτές οι θέσεις της Αριστεράς και ελπίζω να μην συναινείτε σε αυτό το πλαίσιο.</w:t>
      </w:r>
    </w:p>
    <w:p w14:paraId="31B168D8" w14:textId="77777777" w:rsidR="00643513" w:rsidRDefault="00AD6DE5">
      <w:pPr>
        <w:spacing w:line="600" w:lineRule="auto"/>
        <w:ind w:firstLine="720"/>
        <w:jc w:val="both"/>
        <w:rPr>
          <w:rFonts w:eastAsia="Times New Roman"/>
          <w:bCs/>
          <w:shd w:val="clear" w:color="auto" w:fill="FFFFFF"/>
        </w:rPr>
      </w:pPr>
      <w:r>
        <w:rPr>
          <w:rFonts w:eastAsia="Times New Roman"/>
          <w:bCs/>
          <w:shd w:val="clear" w:color="auto" w:fill="FFFFFF"/>
        </w:rPr>
        <w:t xml:space="preserve">Για να μη θυμηθώ και άλλες δηλώσεις, όπως για παράδειγμα ότι είναι </w:t>
      </w:r>
      <w:proofErr w:type="spellStart"/>
      <w:r>
        <w:rPr>
          <w:rFonts w:eastAsia="Times New Roman"/>
          <w:bCs/>
          <w:shd w:val="clear" w:color="auto" w:fill="FFFFFF"/>
        </w:rPr>
        <w:t>Νταχάου</w:t>
      </w:r>
      <w:proofErr w:type="spellEnd"/>
      <w:r>
        <w:rPr>
          <w:rFonts w:eastAsia="Times New Roman"/>
          <w:bCs/>
          <w:shd w:val="clear" w:color="auto" w:fill="FFFFFF"/>
        </w:rPr>
        <w:t xml:space="preserve"> από τη μία μεριά και Χίλτον από την άλ</w:t>
      </w:r>
      <w:r>
        <w:rPr>
          <w:rFonts w:eastAsia="Times New Roman"/>
          <w:bCs/>
          <w:shd w:val="clear" w:color="auto" w:fill="FFFFFF"/>
        </w:rPr>
        <w:t xml:space="preserve">λη το ένα </w:t>
      </w:r>
      <w:r>
        <w:rPr>
          <w:rFonts w:eastAsia="Times New Roman"/>
          <w:bCs/>
          <w:shd w:val="clear" w:color="auto" w:fill="FFFFFF"/>
        </w:rPr>
        <w:t>κ</w:t>
      </w:r>
      <w:r>
        <w:rPr>
          <w:rFonts w:eastAsia="Times New Roman"/>
          <w:bCs/>
          <w:shd w:val="clear" w:color="auto" w:fill="FFFFFF"/>
        </w:rPr>
        <w:t>έντρο και το άλλο ή άλλα τα οποία είχαμε πρόσφατα στην Ολομέλεια.</w:t>
      </w:r>
    </w:p>
    <w:p w14:paraId="31B168D9" w14:textId="77777777" w:rsidR="00643513" w:rsidRDefault="00AD6DE5">
      <w:pPr>
        <w:spacing w:line="600" w:lineRule="auto"/>
        <w:ind w:firstLine="720"/>
        <w:jc w:val="both"/>
        <w:rPr>
          <w:rFonts w:eastAsia="Times New Roman"/>
          <w:bCs/>
          <w:shd w:val="clear" w:color="auto" w:fill="FFFFFF"/>
        </w:rPr>
      </w:pPr>
      <w:r>
        <w:rPr>
          <w:rFonts w:eastAsia="Times New Roman"/>
          <w:bCs/>
          <w:shd w:val="clear" w:color="auto" w:fill="FFFFFF"/>
        </w:rPr>
        <w:t>Και, βέβαια, δεν ζητούμε ούτε δακρυγόνα ούτε χάος. Γιατί ειπώθηκε κι αυτό σε προηγούμενες συνεδριάσεις από Υπουργούς. Δεν το ζητούμε. Αυτό που ζητούμε είναι ειρηνικά να μεταφερθού</w:t>
      </w:r>
      <w:r>
        <w:rPr>
          <w:rFonts w:eastAsia="Times New Roman"/>
          <w:bCs/>
          <w:shd w:val="clear" w:color="auto" w:fill="FFFFFF"/>
        </w:rPr>
        <w:t xml:space="preserve">ν σε </w:t>
      </w:r>
      <w:r>
        <w:rPr>
          <w:rFonts w:eastAsia="Times New Roman"/>
          <w:bCs/>
          <w:shd w:val="clear" w:color="auto" w:fill="FFFFFF"/>
        </w:rPr>
        <w:t>κ</w:t>
      </w:r>
      <w:r>
        <w:rPr>
          <w:rFonts w:eastAsia="Times New Roman"/>
          <w:bCs/>
          <w:shd w:val="clear" w:color="auto" w:fill="FFFFFF"/>
        </w:rPr>
        <w:t xml:space="preserve">έντρα </w:t>
      </w:r>
      <w:r>
        <w:rPr>
          <w:rFonts w:eastAsia="Times New Roman"/>
          <w:bCs/>
          <w:shd w:val="clear" w:color="auto" w:fill="FFFFFF"/>
        </w:rPr>
        <w:t>φ</w:t>
      </w:r>
      <w:r>
        <w:rPr>
          <w:rFonts w:eastAsia="Times New Roman"/>
          <w:bCs/>
          <w:shd w:val="clear" w:color="auto" w:fill="FFFFFF"/>
        </w:rPr>
        <w:t xml:space="preserve">ιλοξενίας οι πρόσφυγες. </w:t>
      </w:r>
    </w:p>
    <w:p w14:paraId="31B168DA" w14:textId="77777777" w:rsidR="00643513" w:rsidRDefault="00AD6DE5">
      <w:pPr>
        <w:spacing w:line="600" w:lineRule="auto"/>
        <w:ind w:firstLine="720"/>
        <w:jc w:val="both"/>
        <w:rPr>
          <w:rFonts w:eastAsia="Times New Roman"/>
          <w:bCs/>
          <w:shd w:val="clear" w:color="auto" w:fill="FFFFFF"/>
        </w:rPr>
      </w:pPr>
      <w:r>
        <w:rPr>
          <w:rFonts w:eastAsia="Times New Roman"/>
          <w:bCs/>
          <w:shd w:val="clear" w:color="auto" w:fill="FFFFFF"/>
        </w:rPr>
        <w:lastRenderedPageBreak/>
        <w:t>Κυρίες και κύριοι Βουλευτές, συνεχίζουμε να κάνουμε υπεύθυνη αντιπολίτευση και κριτική αυτή τη στιγμή στην Κυβέρνηση, όπως είναι ο ρόλος μας. Εδώ έχετε φέρει μια συμφωνία, που παρά το γεγονός ότι δημιουργείται ένας γρα</w:t>
      </w:r>
      <w:r>
        <w:rPr>
          <w:rFonts w:eastAsia="Times New Roman"/>
          <w:bCs/>
          <w:shd w:val="clear" w:color="auto" w:fill="FFFFFF"/>
        </w:rPr>
        <w:t xml:space="preserve">φειοκρατικός μηχανισμός που δεν θα λειτουργήσει, ένα μέρος της αφορά τη </w:t>
      </w:r>
      <w:r>
        <w:rPr>
          <w:rFonts w:eastAsia="Times New Roman"/>
          <w:bCs/>
          <w:shd w:val="clear" w:color="auto" w:fill="FFFFFF"/>
        </w:rPr>
        <w:t>σ</w:t>
      </w:r>
      <w:r>
        <w:rPr>
          <w:rFonts w:eastAsia="Times New Roman"/>
          <w:bCs/>
          <w:shd w:val="clear" w:color="auto" w:fill="FFFFFF"/>
        </w:rPr>
        <w:t xml:space="preserve">υμφωνία η οποία είπαμε ότι είναι ένα πρώτο βήμα για να προχωρήσει. </w:t>
      </w:r>
    </w:p>
    <w:p w14:paraId="31B168DB" w14:textId="77777777" w:rsidR="00643513" w:rsidRDefault="00AD6DE5">
      <w:pPr>
        <w:spacing w:line="600" w:lineRule="auto"/>
        <w:ind w:firstLine="720"/>
        <w:jc w:val="both"/>
        <w:rPr>
          <w:rFonts w:eastAsia="Times New Roman"/>
          <w:bCs/>
          <w:shd w:val="clear" w:color="auto" w:fill="FFFFFF"/>
        </w:rPr>
      </w:pPr>
      <w:r>
        <w:rPr>
          <w:rFonts w:eastAsia="Times New Roman"/>
          <w:bCs/>
          <w:shd w:val="clear" w:color="auto" w:fill="FFFFFF"/>
        </w:rPr>
        <w:t>Γι’ αυτό, θα συνεχίσουμε στην εθνική γραμμή που χαράχτηκε στην Σύσκεψη των Αρχηγών. Θα ψηφίσουμε επί της αρχής το σ</w:t>
      </w:r>
      <w:r>
        <w:rPr>
          <w:rFonts w:eastAsia="Times New Roman"/>
          <w:bCs/>
          <w:shd w:val="clear" w:color="auto" w:fill="FFFFFF"/>
        </w:rPr>
        <w:t xml:space="preserve">υγκεκριμένο νομοσχέδιο. Δεν θα σας δώσουμε, όμως, λευκή επιταγή. Θα παρακολουθήσουμε στενά και θα ελέγχουμε τις συνέπειες της εφαρμογής της συμφωνίας αυτής, η οποία θα μπορούσε να είναι πολύ καλύτερη και θα μπορούσε να είναι πιο πρακτική. </w:t>
      </w:r>
    </w:p>
    <w:p w14:paraId="31B168DC" w14:textId="77777777" w:rsidR="00643513" w:rsidRDefault="00AD6DE5">
      <w:pPr>
        <w:spacing w:line="600" w:lineRule="auto"/>
        <w:ind w:firstLine="720"/>
        <w:jc w:val="both"/>
        <w:rPr>
          <w:rFonts w:eastAsia="Times New Roman"/>
          <w:bCs/>
          <w:shd w:val="clear" w:color="auto" w:fill="FFFFFF"/>
        </w:rPr>
      </w:pPr>
      <w:r>
        <w:rPr>
          <w:rFonts w:eastAsia="Times New Roman"/>
          <w:bCs/>
          <w:shd w:val="clear" w:color="auto" w:fill="FFFFFF"/>
        </w:rPr>
        <w:t>Επίσης, θα συνεχ</w:t>
      </w:r>
      <w:r>
        <w:rPr>
          <w:rFonts w:eastAsia="Times New Roman"/>
          <w:bCs/>
          <w:shd w:val="clear" w:color="auto" w:fill="FFFFFF"/>
        </w:rPr>
        <w:t xml:space="preserve">ίσουμε σταθερά να συμβάλλουμε -σε Ελλάδα και Ευρώπη- με αυτό το οποίο κάνουμε όλο αυτό χρονικό διάστημα υπεύθυνα, για μεγαλύτερη αποτελεσματικότητα, με σεβασμό στη νομιμότητα, </w:t>
      </w:r>
      <w:r>
        <w:rPr>
          <w:rFonts w:eastAsia="Times New Roman"/>
          <w:bCs/>
          <w:shd w:val="clear" w:color="auto" w:fill="FFFFFF"/>
        </w:rPr>
        <w:lastRenderedPageBreak/>
        <w:t xml:space="preserve">στους πρόσφυγες και στις βασικές αρχές του ανθρωπισμού με τις οποίες δομήθηκε η </w:t>
      </w:r>
      <w:r>
        <w:rPr>
          <w:rFonts w:eastAsia="Times New Roman"/>
          <w:bCs/>
          <w:shd w:val="clear" w:color="auto" w:fill="FFFFFF"/>
        </w:rPr>
        <w:t xml:space="preserve">Ευρωπαϊκή Ένωση. Με αυτόν τον τρόπο εμείς αντιλαμβανόμαστε την υπεύθυνη αντιπολίτευση. </w:t>
      </w:r>
    </w:p>
    <w:p w14:paraId="31B168DD" w14:textId="77777777" w:rsidR="00643513" w:rsidRDefault="00AD6DE5">
      <w:pPr>
        <w:spacing w:line="600" w:lineRule="auto"/>
        <w:ind w:firstLine="720"/>
        <w:jc w:val="both"/>
        <w:rPr>
          <w:rFonts w:eastAsia="Times New Roman"/>
          <w:bCs/>
          <w:shd w:val="clear" w:color="auto" w:fill="FFFFFF"/>
        </w:rPr>
      </w:pPr>
      <w:r>
        <w:rPr>
          <w:rFonts w:eastAsia="Times New Roman"/>
          <w:bCs/>
          <w:shd w:val="clear" w:color="auto" w:fill="FFFFFF"/>
        </w:rPr>
        <w:t>Θέλουμε να μιλήσετε και γι’ αυτά τα οποία σας έχουμε μιλήσει στη συνέχεια στη δευτερολογία σας, σε σχέση με το τι συμβαίνει τώρα και πώς θα το αντιμετωπίσει η Κυβέρνηση</w:t>
      </w:r>
      <w:r>
        <w:rPr>
          <w:rFonts w:eastAsia="Times New Roman"/>
          <w:bCs/>
          <w:shd w:val="clear" w:color="auto" w:fill="FFFFFF"/>
        </w:rPr>
        <w:t>, γιατί δεν υπάρχει άλλος αυτή τη στιγμή από την Κυβέρνηση. Πρέπει να μας πε</w:t>
      </w:r>
      <w:r>
        <w:rPr>
          <w:rFonts w:eastAsia="Times New Roman"/>
          <w:bCs/>
          <w:shd w:val="clear" w:color="auto" w:fill="FFFFFF"/>
        </w:rPr>
        <w:t>ίτε</w:t>
      </w:r>
      <w:r>
        <w:rPr>
          <w:rFonts w:eastAsia="Times New Roman"/>
          <w:bCs/>
          <w:shd w:val="clear" w:color="auto" w:fill="FFFFFF"/>
        </w:rPr>
        <w:t xml:space="preserve"> πώς θα αντιμετωπίσε</w:t>
      </w:r>
      <w:r>
        <w:rPr>
          <w:rFonts w:eastAsia="Times New Roman"/>
          <w:bCs/>
          <w:shd w:val="clear" w:color="auto" w:fill="FFFFFF"/>
        </w:rPr>
        <w:t>τε</w:t>
      </w:r>
      <w:r>
        <w:rPr>
          <w:rFonts w:eastAsia="Times New Roman"/>
          <w:bCs/>
          <w:shd w:val="clear" w:color="auto" w:fill="FFFFFF"/>
        </w:rPr>
        <w:t xml:space="preserve"> το θέμα της Χίου και αυτό που συμβαίνει αυτή τη στιγμή που μιλάμε.</w:t>
      </w:r>
    </w:p>
    <w:p w14:paraId="31B168DE"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Βέβαια φαντάζομαι ότι θα έχετε και μια απάντηση για το θέμα ότι υπάρχουν δυνάμεις της Αντιπολίτευσης οι οποίες όλον αυτό τον καιρό έχουν σταθεί υπεύθυνα στο συγκεκριμένο θέμα και σας κάνουν συγκεκριμένες προτάσεις. </w:t>
      </w:r>
    </w:p>
    <w:p w14:paraId="31B168DF"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1B168E0"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(Χειροκροτήματα από την</w:t>
      </w:r>
      <w:r>
        <w:rPr>
          <w:rFonts w:eastAsia="Times New Roman" w:cs="Times New Roman"/>
          <w:szCs w:val="24"/>
        </w:rPr>
        <w:t xml:space="preserve"> πτέρυγα της Δημοκρατικής Συμπαράταξης ΠΑΣΟΚ-ΔΗΜΑΡ) </w:t>
      </w:r>
    </w:p>
    <w:p w14:paraId="31B168E1"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Παρακαλώ για σεβασμό του χρόνου. Υπερβήκατε και το</w:t>
      </w:r>
      <w:r>
        <w:rPr>
          <w:rFonts w:eastAsia="Times New Roman" w:cs="Times New Roman"/>
          <w:szCs w:val="24"/>
        </w:rPr>
        <w:t>ν</w:t>
      </w:r>
      <w:r>
        <w:rPr>
          <w:rFonts w:eastAsia="Times New Roman" w:cs="Times New Roman"/>
          <w:szCs w:val="24"/>
        </w:rPr>
        <w:t xml:space="preserve"> χρόνο της δευτερολογίας σας, κύριε Θεοχαρόπουλε. </w:t>
      </w:r>
    </w:p>
    <w:p w14:paraId="31B168E2"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Κατριβάνου</w:t>
      </w:r>
      <w:proofErr w:type="spellEnd"/>
      <w:r>
        <w:rPr>
          <w:rFonts w:eastAsia="Times New Roman" w:cs="Times New Roman"/>
          <w:szCs w:val="24"/>
        </w:rPr>
        <w:t>, έχετε το</w:t>
      </w:r>
      <w:r>
        <w:rPr>
          <w:rFonts w:eastAsia="Times New Roman" w:cs="Times New Roman"/>
          <w:szCs w:val="24"/>
        </w:rPr>
        <w:t>ν</w:t>
      </w:r>
      <w:r>
        <w:rPr>
          <w:rFonts w:eastAsia="Times New Roman" w:cs="Times New Roman"/>
          <w:szCs w:val="24"/>
        </w:rPr>
        <w:t xml:space="preserve"> λόγο. </w:t>
      </w:r>
    </w:p>
    <w:p w14:paraId="31B168E3"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Στη συνέχεια θα μιλήσε</w:t>
      </w:r>
      <w:r>
        <w:rPr>
          <w:rFonts w:eastAsia="Times New Roman" w:cs="Times New Roman"/>
          <w:szCs w:val="24"/>
        </w:rPr>
        <w:t xml:space="preserve">ι ο κ. </w:t>
      </w:r>
      <w:proofErr w:type="spellStart"/>
      <w:r>
        <w:rPr>
          <w:rFonts w:eastAsia="Times New Roman" w:cs="Times New Roman"/>
          <w:szCs w:val="24"/>
        </w:rPr>
        <w:t>Δένδιας</w:t>
      </w:r>
      <w:proofErr w:type="spellEnd"/>
      <w:r>
        <w:rPr>
          <w:rFonts w:eastAsia="Times New Roman" w:cs="Times New Roman"/>
          <w:szCs w:val="24"/>
        </w:rPr>
        <w:t xml:space="preserve">. Θα πηγαίνουμε </w:t>
      </w:r>
      <w:r>
        <w:rPr>
          <w:rFonts w:eastAsia="Times New Roman" w:cs="Times New Roman"/>
          <w:szCs w:val="24"/>
        </w:rPr>
        <w:t>Κ</w:t>
      </w:r>
      <w:r>
        <w:rPr>
          <w:rFonts w:eastAsia="Times New Roman" w:cs="Times New Roman"/>
          <w:szCs w:val="24"/>
        </w:rPr>
        <w:t xml:space="preserve">οινοβουλευτικό </w:t>
      </w:r>
      <w:r>
        <w:rPr>
          <w:rFonts w:eastAsia="Times New Roman" w:cs="Times New Roman"/>
          <w:szCs w:val="24"/>
        </w:rPr>
        <w:t>Ε</w:t>
      </w:r>
      <w:r>
        <w:rPr>
          <w:rFonts w:eastAsia="Times New Roman" w:cs="Times New Roman"/>
          <w:szCs w:val="24"/>
        </w:rPr>
        <w:t xml:space="preserve">κπρόσωπο-ομιλητή για να έχουμε ποικιλία. </w:t>
      </w:r>
    </w:p>
    <w:p w14:paraId="31B168E4"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Ορίστε, κυρία συνάδελφε, έχετε τον λόγο. </w:t>
      </w:r>
    </w:p>
    <w:p w14:paraId="31B168E5"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ΒΑΣΙΛΙΚΗ ΚΑΤΡΙΒΑΝΟΥ: </w:t>
      </w:r>
      <w:r>
        <w:rPr>
          <w:rFonts w:eastAsia="Times New Roman" w:cs="Times New Roman"/>
          <w:szCs w:val="24"/>
        </w:rPr>
        <w:t xml:space="preserve">Ευχαριστώ, κυρία Πρόεδρε. </w:t>
      </w:r>
    </w:p>
    <w:p w14:paraId="31B168E6"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Να πω ότι η συζήτηση εδώ και όσα ακούστηκαν μου έφεραν μνήμες του παρελθόντος</w:t>
      </w:r>
      <w:r>
        <w:rPr>
          <w:rFonts w:eastAsia="Times New Roman" w:cs="Times New Roman"/>
          <w:szCs w:val="24"/>
        </w:rPr>
        <w:t xml:space="preserve">. Ακούστηκε ότι έχουμε γίνει μια μεγάλη </w:t>
      </w:r>
      <w:proofErr w:type="spellStart"/>
      <w:r>
        <w:rPr>
          <w:rFonts w:eastAsia="Times New Roman" w:cs="Times New Roman"/>
          <w:szCs w:val="24"/>
        </w:rPr>
        <w:t>Αμυγδαλέζα</w:t>
      </w:r>
      <w:proofErr w:type="spellEnd"/>
      <w:r>
        <w:rPr>
          <w:rFonts w:eastAsia="Times New Roman" w:cs="Times New Roman"/>
          <w:szCs w:val="24"/>
        </w:rPr>
        <w:t xml:space="preserve">. Επειδή πήγαινα πολλές φορές στην </w:t>
      </w:r>
      <w:proofErr w:type="spellStart"/>
      <w:r>
        <w:rPr>
          <w:rFonts w:eastAsia="Times New Roman" w:cs="Times New Roman"/>
          <w:szCs w:val="24"/>
        </w:rPr>
        <w:t>Αμυγδαλέζα</w:t>
      </w:r>
      <w:proofErr w:type="spellEnd"/>
      <w:r>
        <w:rPr>
          <w:rFonts w:eastAsia="Times New Roman" w:cs="Times New Roman"/>
          <w:szCs w:val="24"/>
        </w:rPr>
        <w:t xml:space="preserve">, δεν μπορώ να μη θυμάμαι τους ανήλικους που κρατούνταν, τους αιτούντες άσυλο, τα θύματα βασανιστηρίων, τους </w:t>
      </w:r>
      <w:proofErr w:type="spellStart"/>
      <w:r>
        <w:rPr>
          <w:rFonts w:eastAsia="Times New Roman" w:cs="Times New Roman"/>
          <w:szCs w:val="24"/>
        </w:rPr>
        <w:t>Σύρους</w:t>
      </w:r>
      <w:proofErr w:type="spellEnd"/>
      <w:r>
        <w:rPr>
          <w:rFonts w:eastAsia="Times New Roman" w:cs="Times New Roman"/>
          <w:szCs w:val="24"/>
        </w:rPr>
        <w:t xml:space="preserve"> που βρίσκαμε, την ψώρα, τις απάνθρωπες συνθήκ</w:t>
      </w:r>
      <w:r>
        <w:rPr>
          <w:rFonts w:eastAsia="Times New Roman" w:cs="Times New Roman"/>
          <w:szCs w:val="24"/>
        </w:rPr>
        <w:t xml:space="preserve">ες, τις εξεγέρσεις που γίνονταν στην </w:t>
      </w:r>
      <w:proofErr w:type="spellStart"/>
      <w:r>
        <w:rPr>
          <w:rFonts w:eastAsia="Times New Roman" w:cs="Times New Roman"/>
          <w:szCs w:val="24"/>
        </w:rPr>
        <w:t>Αμυγδαλέζα</w:t>
      </w:r>
      <w:proofErr w:type="spellEnd"/>
      <w:r>
        <w:rPr>
          <w:rFonts w:eastAsia="Times New Roman" w:cs="Times New Roman"/>
          <w:szCs w:val="24"/>
        </w:rPr>
        <w:t xml:space="preserve"> και σε </w:t>
      </w:r>
      <w:r>
        <w:rPr>
          <w:rFonts w:eastAsia="Times New Roman" w:cs="Times New Roman"/>
          <w:szCs w:val="24"/>
        </w:rPr>
        <w:lastRenderedPageBreak/>
        <w:t xml:space="preserve">κάθε </w:t>
      </w:r>
      <w:proofErr w:type="spellStart"/>
      <w:r>
        <w:rPr>
          <w:rFonts w:eastAsia="Times New Roman" w:cs="Times New Roman"/>
          <w:szCs w:val="24"/>
        </w:rPr>
        <w:t>Αμυγδαλέζα</w:t>
      </w:r>
      <w:proofErr w:type="spellEnd"/>
      <w:r>
        <w:rPr>
          <w:rFonts w:eastAsia="Times New Roman" w:cs="Times New Roman"/>
          <w:szCs w:val="24"/>
        </w:rPr>
        <w:t xml:space="preserve"> που υπήρχε, τις αυτοκτονίες που γίνονταν τότε, τα δύο εκατομμύρια καταδίκες της χώρας μας που έχουμε γι’ αυτές τις συνθήκες. Μου έρχονται στο μυαλό οι επιχειρήσεις «</w:t>
      </w:r>
      <w:r>
        <w:rPr>
          <w:rFonts w:eastAsia="Times New Roman" w:cs="Times New Roman"/>
          <w:szCs w:val="24"/>
        </w:rPr>
        <w:t>Ξένιος Δίας</w:t>
      </w:r>
      <w:r>
        <w:rPr>
          <w:rFonts w:eastAsia="Times New Roman" w:cs="Times New Roman"/>
          <w:szCs w:val="24"/>
        </w:rPr>
        <w:t>», ο στιγ</w:t>
      </w:r>
      <w:r>
        <w:rPr>
          <w:rFonts w:eastAsia="Times New Roman" w:cs="Times New Roman"/>
          <w:szCs w:val="24"/>
        </w:rPr>
        <w:t xml:space="preserve">ματισμός των οροθετικών </w:t>
      </w:r>
      <w:proofErr w:type="spellStart"/>
      <w:r>
        <w:rPr>
          <w:rFonts w:eastAsia="Times New Roman" w:cs="Times New Roman"/>
          <w:szCs w:val="24"/>
        </w:rPr>
        <w:t>κ.ο.κ.</w:t>
      </w:r>
      <w:proofErr w:type="spellEnd"/>
      <w:r>
        <w:rPr>
          <w:rFonts w:eastAsia="Times New Roman" w:cs="Times New Roman"/>
          <w:szCs w:val="24"/>
        </w:rPr>
        <w:t xml:space="preserve">. Υπήρχε μια πληθώρα γεγονότων. </w:t>
      </w:r>
    </w:p>
    <w:p w14:paraId="31B168E7"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Επίσης, επειδή ακούγεται πολύ για κλειστά κέντρα, για κράτηση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να πω ότι ο νόμος που ίσχυε, που είχε ψηφίσει η Νέα Δημοκρατία, ο ν. 3907, προβλέπει εναλλακτικές μορφές κράτησης για ανθρώπ</w:t>
      </w:r>
      <w:r>
        <w:rPr>
          <w:rFonts w:eastAsia="Times New Roman" w:cs="Times New Roman"/>
          <w:szCs w:val="24"/>
        </w:rPr>
        <w:t>ους που είναι υπό επιστροφή. Κι επειδή ποτέ δεν δημιουργήθηκαν τέτοιες μορφές κράτησης, η Ευρωπαϊκή Επιτροπή έχει ξεκινήσει διαδικασία κυρώσεων κατά της Ελλάδας, που δεν είχε κάνει εναλλακτικά μέτρα τέτοια κράτησης, ανοι</w:t>
      </w:r>
      <w:r>
        <w:rPr>
          <w:rFonts w:eastAsia="Times New Roman" w:cs="Times New Roman"/>
          <w:szCs w:val="24"/>
        </w:rPr>
        <w:t>κ</w:t>
      </w:r>
      <w:r>
        <w:rPr>
          <w:rFonts w:eastAsia="Times New Roman" w:cs="Times New Roman"/>
          <w:szCs w:val="24"/>
        </w:rPr>
        <w:t>τά δηλαδή κέντρα, που τα ακούμε και</w:t>
      </w:r>
      <w:r>
        <w:rPr>
          <w:rFonts w:eastAsia="Times New Roman" w:cs="Times New Roman"/>
          <w:szCs w:val="24"/>
        </w:rPr>
        <w:t xml:space="preserve"> φρίττουμε. </w:t>
      </w:r>
    </w:p>
    <w:p w14:paraId="31B168E8"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Να πούμε ενδεικτικά ότι η Ιταλία, ας πούμε, που έχει πολύ μεγάλο πληθυσμό προσφύγων και μεταναστών, έχει τετρακόσιους στα κέντρα κράτησης. Η Φινλανδία, που έχει δεχθεί διακόσιους χιλιάδες, έχει εβδομήντα. Να μην το κάνουμε έτσι. Υπάρχει ο μύθο</w:t>
      </w:r>
      <w:r>
        <w:rPr>
          <w:rFonts w:eastAsia="Times New Roman" w:cs="Times New Roman"/>
          <w:szCs w:val="24"/>
        </w:rPr>
        <w:t xml:space="preserve">ς της κράτησης. </w:t>
      </w:r>
    </w:p>
    <w:p w14:paraId="31B168E9"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Έρχομαι στο νομοσχέδιο. Θέλω να εστιάσω</w:t>
      </w:r>
      <w:r>
        <w:rPr>
          <w:rFonts w:eastAsia="Times New Roman" w:cs="Times New Roman"/>
          <w:szCs w:val="24"/>
        </w:rPr>
        <w:t xml:space="preserve"> σε δύο ζητήματα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ένα</w:t>
      </w:r>
      <w:r>
        <w:rPr>
          <w:rFonts w:eastAsia="Times New Roman" w:cs="Times New Roman"/>
          <w:szCs w:val="24"/>
        </w:rPr>
        <w:t xml:space="preserve"> είναι το περιεχόμενό του και οι συγκεκριμένες διατάξεις του και </w:t>
      </w:r>
      <w:r>
        <w:rPr>
          <w:rFonts w:eastAsia="Times New Roman" w:cs="Times New Roman"/>
          <w:szCs w:val="24"/>
        </w:rPr>
        <w:t>το</w:t>
      </w:r>
      <w:r>
        <w:rPr>
          <w:rFonts w:eastAsia="Times New Roman" w:cs="Times New Roman"/>
          <w:szCs w:val="24"/>
        </w:rPr>
        <w:t xml:space="preserve"> δεύτερ</w:t>
      </w:r>
      <w:r>
        <w:rPr>
          <w:rFonts w:eastAsia="Times New Roman" w:cs="Times New Roman"/>
          <w:szCs w:val="24"/>
        </w:rPr>
        <w:t>ο</w:t>
      </w:r>
      <w:r>
        <w:rPr>
          <w:rFonts w:eastAsia="Times New Roman" w:cs="Times New Roman"/>
          <w:szCs w:val="24"/>
        </w:rPr>
        <w:t xml:space="preserve"> είναι το πλαίσιο μέσα στο οποίο έρχεται να εφαρμοστεί και να ψηφιστεί, ένα πλαίσιο που λέει ένα μεγά</w:t>
      </w:r>
      <w:r>
        <w:rPr>
          <w:rFonts w:eastAsia="Times New Roman" w:cs="Times New Roman"/>
          <w:szCs w:val="24"/>
        </w:rPr>
        <w:t xml:space="preserve">λο προσφυγικό κύμα και μια συμφωνία της Ευρωπαϊκής Ένωσης-Τουρκίας. </w:t>
      </w:r>
    </w:p>
    <w:p w14:paraId="31B168EA"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Θα ξεκινήσω με το νομοσχέδιο, που ουσιαστικά είναι ένα νομοσχέδιο που αναβαθμίζει και αναδιαρθρώνει το άσυλο και την υποδοχή, σύμφωνα με το </w:t>
      </w:r>
      <w:r>
        <w:rPr>
          <w:rFonts w:eastAsia="Times New Roman" w:cs="Times New Roman"/>
          <w:szCs w:val="24"/>
        </w:rPr>
        <w:t>Δ</w:t>
      </w:r>
      <w:r>
        <w:rPr>
          <w:rFonts w:eastAsia="Times New Roman" w:cs="Times New Roman"/>
          <w:szCs w:val="24"/>
        </w:rPr>
        <w:t xml:space="preserve">ιεθνές και το </w:t>
      </w:r>
      <w:proofErr w:type="spellStart"/>
      <w:r>
        <w:rPr>
          <w:rFonts w:eastAsia="Times New Roman" w:cs="Times New Roman"/>
          <w:szCs w:val="24"/>
        </w:rPr>
        <w:t>Ε</w:t>
      </w:r>
      <w:r>
        <w:rPr>
          <w:rFonts w:eastAsia="Times New Roman" w:cs="Times New Roman"/>
          <w:szCs w:val="24"/>
        </w:rPr>
        <w:t>νωσιακό</w:t>
      </w:r>
      <w:proofErr w:type="spellEnd"/>
      <w:r>
        <w:rPr>
          <w:rFonts w:eastAsia="Times New Roman" w:cs="Times New Roman"/>
          <w:szCs w:val="24"/>
        </w:rPr>
        <w:t xml:space="preserve"> Δίκαιο. Πρόκειται για </w:t>
      </w:r>
      <w:r>
        <w:rPr>
          <w:rFonts w:eastAsia="Times New Roman" w:cs="Times New Roman"/>
          <w:szCs w:val="24"/>
        </w:rPr>
        <w:t xml:space="preserve">ένα νομοσχέδιο που είναι απόρροια και ενσωματώνει κατ’ αρχή την </w:t>
      </w:r>
      <w:r>
        <w:rPr>
          <w:rFonts w:eastAsia="Times New Roman" w:cs="Times New Roman"/>
          <w:szCs w:val="24"/>
        </w:rPr>
        <w:t>ο</w:t>
      </w:r>
      <w:r>
        <w:rPr>
          <w:rFonts w:eastAsia="Times New Roman" w:cs="Times New Roman"/>
          <w:szCs w:val="24"/>
        </w:rPr>
        <w:t xml:space="preserve">δηγία 2013/32 του Ευρωπαϊκού Κοινοβουλίου και του Συμβουλίου. Είναι ένα νομοσχέδιο, η δουλειά για το οποίο έχει ξεκινήσει από την πρώτη </w:t>
      </w:r>
      <w:r>
        <w:rPr>
          <w:rFonts w:eastAsia="Times New Roman" w:cs="Times New Roman"/>
          <w:szCs w:val="24"/>
        </w:rPr>
        <w:t>κ</w:t>
      </w:r>
      <w:r>
        <w:rPr>
          <w:rFonts w:eastAsia="Times New Roman" w:cs="Times New Roman"/>
          <w:szCs w:val="24"/>
        </w:rPr>
        <w:t xml:space="preserve">υβέρνηση του ΣΥΡΙΖΑ και δεν έχει σχέση με τη </w:t>
      </w:r>
      <w:r>
        <w:rPr>
          <w:rFonts w:eastAsia="Times New Roman" w:cs="Times New Roman"/>
          <w:szCs w:val="24"/>
        </w:rPr>
        <w:t>σ</w:t>
      </w:r>
      <w:r>
        <w:rPr>
          <w:rFonts w:eastAsia="Times New Roman" w:cs="Times New Roman"/>
          <w:szCs w:val="24"/>
        </w:rPr>
        <w:t>υμφωνία,</w:t>
      </w:r>
      <w:r>
        <w:rPr>
          <w:rFonts w:eastAsia="Times New Roman" w:cs="Times New Roman"/>
          <w:szCs w:val="24"/>
        </w:rPr>
        <w:t xml:space="preserve"> παρά μόνο σε ένα άρθρο του αυτή τη στιγμή, τη σύντμηση των ημερών για την έκδοση ασύλου σε εξαιρετικές περιπτώσεις. Κανένα άλλο άρθρο δεν αφορά τη </w:t>
      </w:r>
      <w:r>
        <w:rPr>
          <w:rFonts w:eastAsia="Times New Roman" w:cs="Times New Roman"/>
          <w:szCs w:val="24"/>
        </w:rPr>
        <w:t>σ</w:t>
      </w:r>
      <w:r>
        <w:rPr>
          <w:rFonts w:eastAsia="Times New Roman" w:cs="Times New Roman"/>
          <w:szCs w:val="24"/>
        </w:rPr>
        <w:t xml:space="preserve">υμφωνία. Έρχεται να λειτουργήσει σε μια συγκυρία εφαρμογής της </w:t>
      </w:r>
      <w:r>
        <w:rPr>
          <w:rFonts w:eastAsia="Times New Roman" w:cs="Times New Roman"/>
          <w:szCs w:val="24"/>
        </w:rPr>
        <w:t>σ</w:t>
      </w:r>
      <w:r>
        <w:rPr>
          <w:rFonts w:eastAsia="Times New Roman" w:cs="Times New Roman"/>
          <w:szCs w:val="24"/>
        </w:rPr>
        <w:t xml:space="preserve">υμφωνίας, αλλά δεν έχει σχέση με τη </w:t>
      </w:r>
      <w:r>
        <w:rPr>
          <w:rFonts w:eastAsia="Times New Roman" w:cs="Times New Roman"/>
          <w:szCs w:val="24"/>
        </w:rPr>
        <w:t>σ</w:t>
      </w:r>
      <w:r>
        <w:rPr>
          <w:rFonts w:eastAsia="Times New Roman" w:cs="Times New Roman"/>
          <w:szCs w:val="24"/>
        </w:rPr>
        <w:t>υμφωνί</w:t>
      </w:r>
      <w:r>
        <w:rPr>
          <w:rFonts w:eastAsia="Times New Roman" w:cs="Times New Roman"/>
          <w:szCs w:val="24"/>
        </w:rPr>
        <w:t xml:space="preserve">α. </w:t>
      </w:r>
    </w:p>
    <w:p w14:paraId="31B168EB"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Θα πω τα θετικά του στοιχεία, που είναι πολύ σημαντικά. Έχουμε τη δημιουργία Γενικής Γραμματείας Υποδοχής και νέας Υπηρεσίας Υποδοχής και Ταυτοποίησης, που έχει διευρυμένο ρόλο και κατάλληλα εργαλεία για να αντιμετωπιστούν οι ανάγκες υποδοχής των νεοει</w:t>
      </w:r>
      <w:r>
        <w:rPr>
          <w:rFonts w:eastAsia="Times New Roman" w:cs="Times New Roman"/>
          <w:szCs w:val="24"/>
        </w:rPr>
        <w:t>σερχόμενων. Δίνεται η δυνατότητα λειτουργίας γραφείων ή κλιμακίων ασύλου εντός των κέντρων υποδοχής και των δομών φιλοξενίας και η δυνατότητα ίδρυσης διακριτών χώρων για παραμονή ευάλωτων ομάδων, όπως παραδείγματος χάρ</w:t>
      </w:r>
      <w:r>
        <w:rPr>
          <w:rFonts w:eastAsia="Times New Roman" w:cs="Times New Roman"/>
          <w:szCs w:val="24"/>
        </w:rPr>
        <w:t>ιν</w:t>
      </w:r>
      <w:r>
        <w:rPr>
          <w:rFonts w:eastAsia="Times New Roman" w:cs="Times New Roman"/>
          <w:szCs w:val="24"/>
        </w:rPr>
        <w:t xml:space="preserve"> τα ασυνόδευτα ανήλικα. Προβλέπει αύ</w:t>
      </w:r>
      <w:r>
        <w:rPr>
          <w:rFonts w:eastAsia="Times New Roman" w:cs="Times New Roman"/>
          <w:szCs w:val="24"/>
        </w:rPr>
        <w:t>ξηση των οργανικών θέσεων από τετρακόσιες σαράντα τρεις σε επτακόσιες πενήντα τρεις. Η Υπηρεσία Ασύλου και η Αρχή Προσφυγών υπάγονται στο Υπουργείο Εσωτερικών και όχι πλέον στο Υπουργείο Δημόσιας Τάξης. Ενισχύεται η Υπηρεσία Ασύλου με αύξηση οργανικών θέσε</w:t>
      </w:r>
      <w:r>
        <w:rPr>
          <w:rFonts w:eastAsia="Times New Roman" w:cs="Times New Roman"/>
          <w:szCs w:val="24"/>
        </w:rPr>
        <w:t>ων από διακόσιες τριάντα δύο σε πεντακόσιες είκοσι. Έχουμε και την ενίσχυση περιφερειακών γραφείων και κινητών κλιμακίων. Χορηγείται άδεια διαμονής για ανθρωπιστικούς λόγους σε αιτούντες άσυλο –σε αιτούντες διεθνή προστασία δηλαδή- οι οποίοι είναι αιτούντε</w:t>
      </w:r>
      <w:r>
        <w:rPr>
          <w:rFonts w:eastAsia="Times New Roman" w:cs="Times New Roman"/>
          <w:szCs w:val="24"/>
        </w:rPr>
        <w:t>ς πάνω από πέντε χρόνια -μέχρι και δ</w:t>
      </w:r>
      <w:r>
        <w:rPr>
          <w:rFonts w:eastAsia="Times New Roman" w:cs="Times New Roman"/>
          <w:szCs w:val="24"/>
        </w:rPr>
        <w:t>ε</w:t>
      </w:r>
      <w:r>
        <w:rPr>
          <w:rFonts w:eastAsia="Times New Roman" w:cs="Times New Roman"/>
          <w:szCs w:val="24"/>
        </w:rPr>
        <w:t>κα</w:t>
      </w:r>
      <w:r>
        <w:rPr>
          <w:rFonts w:eastAsia="Times New Roman" w:cs="Times New Roman"/>
          <w:szCs w:val="24"/>
        </w:rPr>
        <w:t>πέ</w:t>
      </w:r>
      <w:r>
        <w:rPr>
          <w:rFonts w:eastAsia="Times New Roman" w:cs="Times New Roman"/>
          <w:szCs w:val="24"/>
        </w:rPr>
        <w:t xml:space="preserve">ντε- είναι στην Ελλάδα, έχουν δηλαδή τις προϋποθέσεις και πρέπει να πάρουν </w:t>
      </w:r>
      <w:r>
        <w:rPr>
          <w:rFonts w:eastAsia="Times New Roman" w:cs="Times New Roman"/>
          <w:szCs w:val="24"/>
        </w:rPr>
        <w:t xml:space="preserve">την άδεια αυτή για </w:t>
      </w:r>
      <w:r>
        <w:rPr>
          <w:rFonts w:eastAsia="Times New Roman" w:cs="Times New Roman"/>
          <w:szCs w:val="24"/>
        </w:rPr>
        <w:t>ανθρωπιστικ</w:t>
      </w:r>
      <w:r>
        <w:rPr>
          <w:rFonts w:eastAsia="Times New Roman" w:cs="Times New Roman"/>
          <w:szCs w:val="24"/>
        </w:rPr>
        <w:t>ούς λόγους</w:t>
      </w:r>
      <w:r>
        <w:rPr>
          <w:rFonts w:eastAsia="Times New Roman" w:cs="Times New Roman"/>
          <w:szCs w:val="24"/>
        </w:rPr>
        <w:t xml:space="preserve">. </w:t>
      </w:r>
    </w:p>
    <w:p w14:paraId="31B168EC" w14:textId="77777777" w:rsidR="00643513" w:rsidRDefault="00AD6DE5">
      <w:pPr>
        <w:tabs>
          <w:tab w:val="left" w:pos="2820"/>
        </w:tabs>
        <w:spacing w:line="600" w:lineRule="auto"/>
        <w:ind w:firstLine="720"/>
        <w:jc w:val="both"/>
        <w:rPr>
          <w:rFonts w:eastAsia="Times New Roman"/>
          <w:szCs w:val="24"/>
        </w:rPr>
      </w:pPr>
      <w:r>
        <w:rPr>
          <w:rFonts w:eastAsia="Times New Roman"/>
          <w:szCs w:val="24"/>
        </w:rPr>
        <w:lastRenderedPageBreak/>
        <w:t>Είδα τις νομοτεχνικές βελτιώσεις που κάνετε, κύριε Υπουργέ, και από εκεί που δινόταν αυτόματα, σύ</w:t>
      </w:r>
      <w:r>
        <w:rPr>
          <w:rFonts w:eastAsia="Times New Roman"/>
          <w:szCs w:val="24"/>
        </w:rPr>
        <w:t>μφωνα με αυτό που προβλέπει το νομοσχέδιο, έχετε βάλει την φράση «δύναται η χορήγηση του ανθρωπιστικού καθεστώτος». Θα θέλαμε να φύγει το «δύναται» και να παραμείνει όπως το είχε το νομοσχέδιο, γιατί αυτοί οι άνθρωποι έχουν τις προϋποθέσεις και γιατί θα φο</w:t>
      </w:r>
      <w:r>
        <w:rPr>
          <w:rFonts w:eastAsia="Times New Roman"/>
          <w:szCs w:val="24"/>
        </w:rPr>
        <w:t xml:space="preserve">ρτωθεί επιπλέον και η διοίκηση. </w:t>
      </w:r>
    </w:p>
    <w:p w14:paraId="31B168ED" w14:textId="77777777" w:rsidR="00643513" w:rsidRDefault="00AD6DE5">
      <w:pPr>
        <w:tabs>
          <w:tab w:val="left" w:pos="2820"/>
        </w:tabs>
        <w:spacing w:line="600" w:lineRule="auto"/>
        <w:ind w:firstLine="720"/>
        <w:jc w:val="both"/>
        <w:rPr>
          <w:rFonts w:eastAsia="Times New Roman"/>
          <w:szCs w:val="24"/>
        </w:rPr>
      </w:pPr>
      <w:r>
        <w:rPr>
          <w:rFonts w:eastAsia="Times New Roman"/>
          <w:szCs w:val="24"/>
        </w:rPr>
        <w:t>Επίσης, να πούμε ότι αυτό το λεγόμενο «</w:t>
      </w:r>
      <w:proofErr w:type="spellStart"/>
      <w:r>
        <w:rPr>
          <w:rFonts w:eastAsia="Times New Roman"/>
          <w:szCs w:val="24"/>
        </w:rPr>
        <w:t>backlog</w:t>
      </w:r>
      <w:proofErr w:type="spellEnd"/>
      <w:r>
        <w:rPr>
          <w:rFonts w:eastAsia="Times New Roman"/>
          <w:szCs w:val="24"/>
        </w:rPr>
        <w:t xml:space="preserve">» έχει δημιουργηθεί από τις προηγούμενες </w:t>
      </w:r>
      <w:r>
        <w:rPr>
          <w:rFonts w:eastAsia="Times New Roman"/>
          <w:szCs w:val="24"/>
        </w:rPr>
        <w:t>κ</w:t>
      </w:r>
      <w:r>
        <w:rPr>
          <w:rFonts w:eastAsia="Times New Roman"/>
          <w:szCs w:val="24"/>
        </w:rPr>
        <w:t xml:space="preserve">υβερνήσεις και μάλιστα έχουμε καταδίκη γι’ αυτό κι έχουμε και δέσμευση του κ. </w:t>
      </w:r>
      <w:proofErr w:type="spellStart"/>
      <w:r>
        <w:rPr>
          <w:rFonts w:eastAsia="Times New Roman"/>
          <w:szCs w:val="24"/>
        </w:rPr>
        <w:t>Δένδια</w:t>
      </w:r>
      <w:proofErr w:type="spellEnd"/>
      <w:r>
        <w:rPr>
          <w:rFonts w:eastAsia="Times New Roman"/>
          <w:szCs w:val="24"/>
        </w:rPr>
        <w:t xml:space="preserve"> από το 2013 ότι θα λυθεί η κατάσταση η οποία δεν ε</w:t>
      </w:r>
      <w:r>
        <w:rPr>
          <w:rFonts w:eastAsia="Times New Roman"/>
          <w:szCs w:val="24"/>
        </w:rPr>
        <w:t>ίχε λυθεί και συνεχίζεται αυτό το «</w:t>
      </w:r>
      <w:proofErr w:type="spellStart"/>
      <w:r>
        <w:rPr>
          <w:rFonts w:eastAsia="Times New Roman"/>
          <w:szCs w:val="24"/>
        </w:rPr>
        <w:t>backlog</w:t>
      </w:r>
      <w:proofErr w:type="spellEnd"/>
      <w:r>
        <w:rPr>
          <w:rFonts w:eastAsia="Times New Roman"/>
          <w:szCs w:val="24"/>
        </w:rPr>
        <w:t xml:space="preserve">», το οποίο οφείλουμε να το τακτοποιήσουμε και παρακαλώ να γίνει δεκτή η εισήγησή μας να γίνεται αυτόματα, όπως η αρχική σας πρόταση, και όχι «δύναται». </w:t>
      </w:r>
    </w:p>
    <w:p w14:paraId="31B168EE" w14:textId="77777777" w:rsidR="00643513" w:rsidRDefault="00AD6DE5">
      <w:pPr>
        <w:tabs>
          <w:tab w:val="left" w:pos="2820"/>
        </w:tabs>
        <w:spacing w:line="600" w:lineRule="auto"/>
        <w:ind w:firstLine="720"/>
        <w:jc w:val="both"/>
        <w:rPr>
          <w:rFonts w:eastAsia="Times New Roman"/>
          <w:szCs w:val="24"/>
        </w:rPr>
      </w:pPr>
      <w:r>
        <w:rPr>
          <w:rFonts w:eastAsia="Times New Roman"/>
          <w:szCs w:val="24"/>
        </w:rPr>
        <w:t xml:space="preserve">Συνεχίζω. Αναβαθμίζεται σε αυτό το νομοσχέδιο η </w:t>
      </w:r>
      <w:r>
        <w:rPr>
          <w:rFonts w:eastAsia="Times New Roman"/>
          <w:szCs w:val="24"/>
        </w:rPr>
        <w:t>Α</w:t>
      </w:r>
      <w:r>
        <w:rPr>
          <w:rFonts w:eastAsia="Times New Roman"/>
          <w:szCs w:val="24"/>
        </w:rPr>
        <w:t xml:space="preserve">ρχή </w:t>
      </w:r>
      <w:r>
        <w:rPr>
          <w:rFonts w:eastAsia="Times New Roman"/>
          <w:szCs w:val="24"/>
        </w:rPr>
        <w:t>Π</w:t>
      </w:r>
      <w:r>
        <w:rPr>
          <w:rFonts w:eastAsia="Times New Roman"/>
          <w:szCs w:val="24"/>
        </w:rPr>
        <w:t xml:space="preserve">ροσφυγών και ενισχύεται σοβαρά η ανεξαρτησία της. Θα πω κάποια σημεία που θεωρώ ότι αποτελούν παραφωνίες και υπάρχουν κάποια προβλήματα. </w:t>
      </w:r>
    </w:p>
    <w:p w14:paraId="31B168EF"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της κυρίας Βουλευτού)</w:t>
      </w:r>
    </w:p>
    <w:p w14:paraId="31B168F0" w14:textId="77777777" w:rsidR="00643513" w:rsidRDefault="00AD6DE5">
      <w:pPr>
        <w:tabs>
          <w:tab w:val="left" w:pos="2820"/>
        </w:tabs>
        <w:spacing w:line="600" w:lineRule="auto"/>
        <w:ind w:firstLine="720"/>
        <w:jc w:val="both"/>
        <w:rPr>
          <w:rFonts w:eastAsia="Times New Roman"/>
          <w:szCs w:val="24"/>
        </w:rPr>
      </w:pPr>
      <w:r>
        <w:rPr>
          <w:rFonts w:eastAsia="Times New Roman"/>
          <w:szCs w:val="24"/>
        </w:rPr>
        <w:t>Την ανοχή σας παρακαλώ.</w:t>
      </w:r>
    </w:p>
    <w:p w14:paraId="31B168F1" w14:textId="77777777" w:rsidR="00643513" w:rsidRDefault="00AD6DE5">
      <w:pPr>
        <w:tabs>
          <w:tab w:val="left" w:pos="2820"/>
        </w:tabs>
        <w:spacing w:line="600" w:lineRule="auto"/>
        <w:ind w:firstLine="720"/>
        <w:jc w:val="both"/>
        <w:rPr>
          <w:rFonts w:eastAsia="Times New Roman"/>
          <w:szCs w:val="24"/>
        </w:rPr>
      </w:pPr>
      <w:r>
        <w:rPr>
          <w:rFonts w:eastAsia="Times New Roman"/>
          <w:szCs w:val="24"/>
        </w:rPr>
        <w:t>Προβλέπετ</w:t>
      </w:r>
      <w:r>
        <w:rPr>
          <w:rFonts w:eastAsia="Times New Roman"/>
          <w:szCs w:val="24"/>
        </w:rPr>
        <w:t>αι στο νομοσχέδιο, στο άρθρο 60 παράγραφος 4, ότι σε έκτακτες περιπτώσεις μεγάλων αφίξεων και όταν αιτούνται άσυλο οι άνθρωποι, έχουμε σύντμηση των προθεσμιών στις δεκατέσσερις μέρες. Θεωρώ ότι αυτό είναι πολύ προβληματικό για να εξετάζονται επί της ουσίας</w:t>
      </w:r>
      <w:r>
        <w:rPr>
          <w:rFonts w:eastAsia="Times New Roman"/>
          <w:szCs w:val="24"/>
        </w:rPr>
        <w:t xml:space="preserve"> οι αιτήσεις, να μην γίνεται επιφανειακά η εξέταση και να μην θεωρούνται απαράδεκτες και να απορρίπτονται, αλλά και γιατί η απλή λογική λέει ότι όταν έχουμε αυξημένες ροές, χρειαζόμαστε περισσότερο χρόνο, περισσότερο προσωπικό, περισσότερες εργατοώρες και </w:t>
      </w:r>
      <w:r>
        <w:rPr>
          <w:rFonts w:eastAsia="Times New Roman"/>
          <w:szCs w:val="24"/>
        </w:rPr>
        <w:t xml:space="preserve">όχι σύντμηση αυτών των θεμάτων. </w:t>
      </w:r>
    </w:p>
    <w:p w14:paraId="31B168F2" w14:textId="77777777" w:rsidR="00643513" w:rsidRDefault="00AD6DE5">
      <w:pPr>
        <w:tabs>
          <w:tab w:val="left" w:pos="2820"/>
        </w:tabs>
        <w:spacing w:line="600" w:lineRule="auto"/>
        <w:ind w:firstLine="720"/>
        <w:jc w:val="both"/>
        <w:rPr>
          <w:rFonts w:eastAsia="Times New Roman"/>
          <w:szCs w:val="24"/>
        </w:rPr>
      </w:pPr>
      <w:r>
        <w:rPr>
          <w:rFonts w:eastAsia="Times New Roman"/>
          <w:szCs w:val="24"/>
        </w:rPr>
        <w:t>Επίσης, θα ήθελα να αποκατασταθεί η ακρόαση του αιτούντος άσυλο που έφυγε χθες το βράδυ στο β</w:t>
      </w:r>
      <w:r>
        <w:rPr>
          <w:rFonts w:eastAsia="Times New Roman"/>
          <w:szCs w:val="24"/>
        </w:rPr>
        <w:t>΄</w:t>
      </w:r>
      <w:r>
        <w:rPr>
          <w:rFonts w:eastAsia="Times New Roman"/>
          <w:szCs w:val="24"/>
        </w:rPr>
        <w:t xml:space="preserve"> βαθμό. Σε κάθε περίπτωση, όταν το επιθυμεί ο αιτών άσυλο, να μπορεί να πηγαίνει να γίνεται ακρόαση στο β</w:t>
      </w:r>
      <w:r>
        <w:rPr>
          <w:rFonts w:eastAsia="Times New Roman"/>
          <w:szCs w:val="24"/>
        </w:rPr>
        <w:t>΄</w:t>
      </w:r>
      <w:r>
        <w:rPr>
          <w:rFonts w:eastAsia="Times New Roman"/>
          <w:szCs w:val="24"/>
        </w:rPr>
        <w:t xml:space="preserve"> βαθμό και στα σύνορα, </w:t>
      </w:r>
      <w:r>
        <w:rPr>
          <w:rFonts w:eastAsia="Times New Roman"/>
          <w:szCs w:val="24"/>
        </w:rPr>
        <w:t xml:space="preserve">σε κάθε περίπτωση δηλαδή. </w:t>
      </w:r>
    </w:p>
    <w:p w14:paraId="31B168F3" w14:textId="77777777" w:rsidR="00643513" w:rsidRDefault="00AD6DE5">
      <w:pPr>
        <w:tabs>
          <w:tab w:val="left" w:pos="2820"/>
        </w:tabs>
        <w:spacing w:line="600" w:lineRule="auto"/>
        <w:ind w:firstLine="720"/>
        <w:jc w:val="both"/>
        <w:rPr>
          <w:rFonts w:eastAsia="Times New Roman"/>
          <w:szCs w:val="24"/>
        </w:rPr>
      </w:pPr>
      <w:r>
        <w:rPr>
          <w:rFonts w:eastAsia="Times New Roman"/>
          <w:szCs w:val="24"/>
        </w:rPr>
        <w:lastRenderedPageBreak/>
        <w:t>Να πω ότι με προβληματίζει η φύλαξη ανοι</w:t>
      </w:r>
      <w:r>
        <w:rPr>
          <w:rFonts w:eastAsia="Times New Roman"/>
          <w:szCs w:val="24"/>
        </w:rPr>
        <w:t>κ</w:t>
      </w:r>
      <w:r>
        <w:rPr>
          <w:rFonts w:eastAsia="Times New Roman"/>
          <w:szCs w:val="24"/>
        </w:rPr>
        <w:t>τών δομών προσωρινής υποδοχής και φιλοξενίας που τίθεται σε ιδιωτική εταιρεία. Δεν θα μείνω σε αυτό.</w:t>
      </w:r>
    </w:p>
    <w:p w14:paraId="31B168F4" w14:textId="77777777" w:rsidR="00643513" w:rsidRDefault="00AD6DE5">
      <w:pPr>
        <w:tabs>
          <w:tab w:val="left" w:pos="2820"/>
        </w:tabs>
        <w:spacing w:line="600" w:lineRule="auto"/>
        <w:ind w:firstLine="720"/>
        <w:jc w:val="both"/>
        <w:rPr>
          <w:rFonts w:eastAsia="Times New Roman"/>
          <w:szCs w:val="24"/>
        </w:rPr>
      </w:pPr>
      <w:r>
        <w:rPr>
          <w:rFonts w:eastAsia="Times New Roman"/>
          <w:szCs w:val="24"/>
        </w:rPr>
        <w:t>Να προχωρήσω ότι έχουμε μέσα στο νομοσχέδιο την έννοια της «ασφαλούς τρίτης χώρας», στο</w:t>
      </w:r>
      <w:r>
        <w:rPr>
          <w:rFonts w:eastAsia="Times New Roman"/>
          <w:szCs w:val="24"/>
        </w:rPr>
        <w:t xml:space="preserve"> άρθρο 56 με βάση το άρθρο 38 της </w:t>
      </w:r>
      <w:r>
        <w:rPr>
          <w:rFonts w:eastAsia="Times New Roman"/>
          <w:szCs w:val="24"/>
        </w:rPr>
        <w:t>ο</w:t>
      </w:r>
      <w:r>
        <w:rPr>
          <w:rFonts w:eastAsia="Times New Roman"/>
          <w:szCs w:val="24"/>
        </w:rPr>
        <w:t xml:space="preserve">δηγίας. Να πω, όμως, ότι αντιλαμβανόμαστε ότι η Τουρκία δεν πληροί κανέναν από τους όρους του νόμου όταν τον διαβάσουμε. Αυτό το λένε οι διεθνείς οργανώσεις, γιατί έχουμε αυθαίρετες συλλήψεις, έχουμε </w:t>
      </w:r>
      <w:proofErr w:type="spellStart"/>
      <w:r>
        <w:rPr>
          <w:rFonts w:eastAsia="Times New Roman"/>
          <w:szCs w:val="24"/>
        </w:rPr>
        <w:t>επαναπροωθήσεις</w:t>
      </w:r>
      <w:proofErr w:type="spellEnd"/>
      <w:r>
        <w:rPr>
          <w:rFonts w:eastAsia="Times New Roman"/>
          <w:szCs w:val="24"/>
        </w:rPr>
        <w:t xml:space="preserve"> </w:t>
      </w:r>
      <w:proofErr w:type="spellStart"/>
      <w:r>
        <w:rPr>
          <w:rFonts w:eastAsia="Times New Roman"/>
          <w:szCs w:val="24"/>
        </w:rPr>
        <w:t>Σύρων</w:t>
      </w:r>
      <w:proofErr w:type="spellEnd"/>
      <w:r>
        <w:rPr>
          <w:rFonts w:eastAsia="Times New Roman"/>
          <w:szCs w:val="24"/>
        </w:rPr>
        <w:t>. Χθες είχαμε καταγγελία από την «</w:t>
      </w:r>
      <w:r>
        <w:rPr>
          <w:rFonts w:eastAsia="Times New Roman"/>
          <w:szCs w:val="24"/>
          <w:lang w:val="en-US"/>
        </w:rPr>
        <w:t>GUARDIAN</w:t>
      </w:r>
      <w:r>
        <w:rPr>
          <w:rFonts w:eastAsia="Times New Roman"/>
          <w:szCs w:val="24"/>
        </w:rPr>
        <w:t xml:space="preserve">» και από άλλα έντυπα ότι δεκαέξι </w:t>
      </w:r>
      <w:proofErr w:type="spellStart"/>
      <w:r>
        <w:rPr>
          <w:rFonts w:eastAsia="Times New Roman"/>
          <w:szCs w:val="24"/>
        </w:rPr>
        <w:t>Σύροι</w:t>
      </w:r>
      <w:proofErr w:type="spellEnd"/>
      <w:r>
        <w:rPr>
          <w:rFonts w:eastAsia="Times New Roman"/>
          <w:szCs w:val="24"/>
        </w:rPr>
        <w:t xml:space="preserve"> σε τέσσερις μήνες, ανάμεσά τους τρία παιδιά, δολοφονήθηκαν την ώρα που πέρναγαν τα σύνορα. Μετά τη </w:t>
      </w:r>
      <w:r>
        <w:rPr>
          <w:rFonts w:eastAsia="Times New Roman"/>
          <w:szCs w:val="24"/>
        </w:rPr>
        <w:t>σ</w:t>
      </w:r>
      <w:r>
        <w:rPr>
          <w:rFonts w:eastAsia="Times New Roman"/>
          <w:szCs w:val="24"/>
        </w:rPr>
        <w:t xml:space="preserve">υμφωνία, τριάντα ένας Αφγανοί που κινδυνεύουν </w:t>
      </w:r>
      <w:proofErr w:type="spellStart"/>
      <w:r>
        <w:rPr>
          <w:rFonts w:eastAsia="Times New Roman"/>
          <w:szCs w:val="24"/>
        </w:rPr>
        <w:t>επαναπροωθήθηκαν</w:t>
      </w:r>
      <w:proofErr w:type="spellEnd"/>
      <w:r>
        <w:rPr>
          <w:rFonts w:eastAsia="Times New Roman"/>
          <w:szCs w:val="24"/>
        </w:rPr>
        <w:t xml:space="preserve"> στην </w:t>
      </w:r>
      <w:r>
        <w:rPr>
          <w:rFonts w:eastAsia="Times New Roman"/>
          <w:szCs w:val="24"/>
        </w:rPr>
        <w:t>Καμπούλ. Δεν είναι ασφαλής τρίτη χώρα. Δεν έχει προϋποθέσεις, ούτε θεσμικά ούτε στην πράξη, και γι’ αυτό οι πρόσφυγες δεν πρέπει να επιστρέφονται.</w:t>
      </w:r>
    </w:p>
    <w:p w14:paraId="31B168F5" w14:textId="77777777" w:rsidR="00643513" w:rsidRDefault="00AD6DE5">
      <w:pPr>
        <w:tabs>
          <w:tab w:val="left" w:pos="2820"/>
        </w:tabs>
        <w:spacing w:line="600" w:lineRule="auto"/>
        <w:ind w:firstLine="720"/>
        <w:jc w:val="both"/>
        <w:rPr>
          <w:rFonts w:eastAsia="Times New Roman"/>
          <w:szCs w:val="24"/>
        </w:rPr>
      </w:pPr>
      <w:r>
        <w:rPr>
          <w:rFonts w:eastAsia="Times New Roman"/>
          <w:szCs w:val="24"/>
        </w:rPr>
        <w:lastRenderedPageBreak/>
        <w:t xml:space="preserve">Θα πω τώρα, επίσης, ότι αυτό το νομοσχέδιο καλείται να εφαρμοστεί σε μια συγκυρία που έχουμε υπογράψει </w:t>
      </w:r>
      <w:r>
        <w:rPr>
          <w:rFonts w:eastAsia="Times New Roman"/>
          <w:szCs w:val="24"/>
        </w:rPr>
        <w:t>σ</w:t>
      </w:r>
      <w:r>
        <w:rPr>
          <w:rFonts w:eastAsia="Times New Roman"/>
          <w:szCs w:val="24"/>
        </w:rPr>
        <w:t>υμφων</w:t>
      </w:r>
      <w:r>
        <w:rPr>
          <w:rFonts w:eastAsia="Times New Roman"/>
          <w:szCs w:val="24"/>
        </w:rPr>
        <w:t xml:space="preserve">ία Ευρωπαϊκής Ένωσης και Τουρκίας. Αυτή είναι μια </w:t>
      </w:r>
      <w:r>
        <w:rPr>
          <w:rFonts w:eastAsia="Times New Roman"/>
          <w:szCs w:val="24"/>
        </w:rPr>
        <w:t>σ</w:t>
      </w:r>
      <w:r>
        <w:rPr>
          <w:rFonts w:eastAsia="Times New Roman"/>
          <w:szCs w:val="24"/>
        </w:rPr>
        <w:t>υμφωνία που και οι διεθνείς οργανισμοί και οι ανθρωπιστικές οργανώσεις δηλώνουν ότι αποτελεί πισωγύρισμα στη λογική του διεθνούς προσφυγικού ασύλου και της Συνθήκης της Γενεύης. Γιατί; Γιατί όταν έχουμε ρο</w:t>
      </w:r>
      <w:r>
        <w:rPr>
          <w:rFonts w:eastAsia="Times New Roman"/>
          <w:szCs w:val="24"/>
        </w:rPr>
        <w:t xml:space="preserve">ές 91% πρόσφυγες, καλούμαστε ουσιαστικά να στέλνουμε πίσω πρόσφυγες. </w:t>
      </w:r>
    </w:p>
    <w:p w14:paraId="31B168F6" w14:textId="77777777" w:rsidR="00643513" w:rsidRDefault="00AD6DE5">
      <w:pPr>
        <w:tabs>
          <w:tab w:val="left" w:pos="2820"/>
        </w:tabs>
        <w:spacing w:line="600" w:lineRule="auto"/>
        <w:ind w:firstLine="720"/>
        <w:jc w:val="both"/>
        <w:rPr>
          <w:rFonts w:eastAsia="Times New Roman"/>
          <w:szCs w:val="24"/>
        </w:rPr>
      </w:pPr>
      <w:r>
        <w:rPr>
          <w:rFonts w:eastAsia="Times New Roman"/>
          <w:szCs w:val="24"/>
        </w:rPr>
        <w:t>Σε αυτό, λοιπόν, εγώ λέω ότι πρέπει να αντισταθούμε με όπλο μας τη διεθνή και συνταγματική νομιμότητα και τις αρχές της προστασίας των δικαιωμάτων του ανθρώπου. Και να μην ξεχνάμε ότι απ</w:t>
      </w:r>
      <w:r>
        <w:rPr>
          <w:rFonts w:eastAsia="Times New Roman"/>
          <w:szCs w:val="24"/>
        </w:rPr>
        <w:t xml:space="preserve">ό τις ροές που έρχονται 33% είναι παιδιά, 33% είναι γυναίκες, 33% είναι άντρες, πάνω-κάτω. Αυτούς τους ανθρώπους πρέπει να τους δεχτούμε και να τους στηρίξουμε με ασφάλεια και αξιοπρέπεια και αλληλεγγύη, να μην στείλουμε πίσω πρόσφυγα, να μην </w:t>
      </w:r>
      <w:proofErr w:type="spellStart"/>
      <w:r>
        <w:rPr>
          <w:rFonts w:eastAsia="Times New Roman"/>
          <w:szCs w:val="24"/>
        </w:rPr>
        <w:t>επαναπροωθήσο</w:t>
      </w:r>
      <w:r>
        <w:rPr>
          <w:rFonts w:eastAsia="Times New Roman"/>
          <w:szCs w:val="24"/>
        </w:rPr>
        <w:t>υμε</w:t>
      </w:r>
      <w:proofErr w:type="spellEnd"/>
      <w:r>
        <w:rPr>
          <w:rFonts w:eastAsia="Times New Roman"/>
          <w:szCs w:val="24"/>
        </w:rPr>
        <w:t xml:space="preserve"> και να έχουμε εμπιστοσύνη στην αλληλεγγύη που έχει δείξει η κοινωνία μέχρι τώρα.</w:t>
      </w:r>
    </w:p>
    <w:p w14:paraId="31B168F7" w14:textId="77777777" w:rsidR="00643513" w:rsidRDefault="00AD6DE5">
      <w:pPr>
        <w:spacing w:line="600" w:lineRule="auto"/>
        <w:jc w:val="both"/>
        <w:rPr>
          <w:rFonts w:eastAsia="UB-Helvetica" w:cs="Times New Roman"/>
          <w:szCs w:val="24"/>
        </w:rPr>
      </w:pPr>
      <w:r>
        <w:rPr>
          <w:rFonts w:eastAsia="Times New Roman"/>
          <w:szCs w:val="24"/>
        </w:rPr>
        <w:lastRenderedPageBreak/>
        <w:tab/>
      </w:r>
      <w:r>
        <w:rPr>
          <w:rFonts w:eastAsia="UB-Helvetica" w:cs="Times New Roman"/>
          <w:b/>
          <w:szCs w:val="24"/>
        </w:rPr>
        <w:t>ΠΡΟΕΔΡΕΥΟΥΣΑ (Αναστασία Χριστοδουλοπούλου):</w:t>
      </w:r>
      <w:r>
        <w:rPr>
          <w:rFonts w:eastAsia="UB-Helvetica" w:cs="Times New Roman"/>
          <w:szCs w:val="24"/>
        </w:rPr>
        <w:t xml:space="preserve"> Ολοκληρώστε, κυρία </w:t>
      </w:r>
      <w:proofErr w:type="spellStart"/>
      <w:r>
        <w:rPr>
          <w:rFonts w:eastAsia="UB-Helvetica" w:cs="Times New Roman"/>
          <w:szCs w:val="24"/>
        </w:rPr>
        <w:t>Κατριβάνου</w:t>
      </w:r>
      <w:proofErr w:type="spellEnd"/>
      <w:r>
        <w:rPr>
          <w:rFonts w:eastAsia="UB-Helvetica" w:cs="Times New Roman"/>
          <w:szCs w:val="24"/>
        </w:rPr>
        <w:t>.</w:t>
      </w:r>
    </w:p>
    <w:p w14:paraId="31B168F8" w14:textId="77777777" w:rsidR="00643513" w:rsidRDefault="00AD6DE5">
      <w:pPr>
        <w:spacing w:line="600" w:lineRule="auto"/>
        <w:ind w:firstLine="720"/>
        <w:jc w:val="both"/>
        <w:rPr>
          <w:rFonts w:eastAsia="UB-Helvetica" w:cs="Times New Roman"/>
          <w:szCs w:val="24"/>
        </w:rPr>
      </w:pPr>
      <w:r>
        <w:rPr>
          <w:rFonts w:eastAsia="UB-Helvetica" w:cs="Times New Roman"/>
          <w:b/>
          <w:szCs w:val="24"/>
        </w:rPr>
        <w:t xml:space="preserve">ΒΑΣΙΛΙΚΗ ΚΑΤΡΙΒΑΝΟΥ: </w:t>
      </w:r>
      <w:r>
        <w:rPr>
          <w:rFonts w:eastAsia="UB-Helvetica" w:cs="Times New Roman"/>
          <w:szCs w:val="24"/>
        </w:rPr>
        <w:t xml:space="preserve">Βέβαια, πρέπει να παραμείνουμε σταθερά στο ότι αυτό που προτείνουμε είναι </w:t>
      </w:r>
      <w:r>
        <w:rPr>
          <w:rFonts w:eastAsia="UB-Helvetica" w:cs="Times New Roman"/>
          <w:szCs w:val="24"/>
        </w:rPr>
        <w:t>η ευρεία επανεγκατάσταση από την Τουρκία όχι εβδομήντα δύο χιλιάδων –εβδομήντα δύο χιλιάδες είναι ψίχουλα, δεν ξέρω καν κατά πόσο η Τουρκία θα το ακολουθούσε, αλλά θεωρώ ότι είναι ψίχουλα, όταν έχουμε τρία εκατομμύρια στην Τουρκία- και μετεγκατάσταση αναλο</w:t>
      </w:r>
      <w:r>
        <w:rPr>
          <w:rFonts w:eastAsia="UB-Helvetica" w:cs="Times New Roman"/>
          <w:szCs w:val="24"/>
        </w:rPr>
        <w:t>γική, βέβαια, στις χώρες της Ευρώπης.</w:t>
      </w:r>
    </w:p>
    <w:p w14:paraId="31B168F9" w14:textId="77777777" w:rsidR="00643513" w:rsidRDefault="00AD6DE5">
      <w:pPr>
        <w:spacing w:line="600" w:lineRule="auto"/>
        <w:ind w:firstLine="720"/>
        <w:jc w:val="both"/>
        <w:rPr>
          <w:rFonts w:eastAsia="UB-Helvetica" w:cs="Times New Roman"/>
          <w:szCs w:val="24"/>
        </w:rPr>
      </w:pPr>
      <w:r>
        <w:rPr>
          <w:rFonts w:eastAsia="UB-Helvetica" w:cs="Times New Roman"/>
          <w:szCs w:val="24"/>
        </w:rPr>
        <w:t>Σας ευχαριστώ πολύ.</w:t>
      </w:r>
    </w:p>
    <w:p w14:paraId="31B168FA" w14:textId="77777777" w:rsidR="00643513" w:rsidRDefault="00AD6DE5">
      <w:pPr>
        <w:spacing w:line="600" w:lineRule="auto"/>
        <w:ind w:firstLine="720"/>
        <w:jc w:val="center"/>
        <w:rPr>
          <w:rFonts w:eastAsia="UB-Helvetica" w:cs="Times New Roman"/>
          <w:szCs w:val="24"/>
        </w:rPr>
      </w:pPr>
      <w:r>
        <w:rPr>
          <w:rFonts w:eastAsia="UB-Helvetica" w:cs="Times New Roman"/>
          <w:szCs w:val="24"/>
        </w:rPr>
        <w:t>(Χειροκροτήματα από τις πτέρυγες του ΣΥΡΙΖΑ και των ΑΝΕΛ)</w:t>
      </w:r>
    </w:p>
    <w:p w14:paraId="31B168FB" w14:textId="77777777" w:rsidR="00643513" w:rsidRDefault="00AD6DE5">
      <w:pPr>
        <w:spacing w:line="600" w:lineRule="auto"/>
        <w:ind w:firstLine="720"/>
        <w:jc w:val="both"/>
        <w:rPr>
          <w:rFonts w:eastAsia="UB-Helvetica" w:cs="Times New Roman"/>
          <w:szCs w:val="24"/>
        </w:rPr>
      </w:pPr>
      <w:r>
        <w:rPr>
          <w:rFonts w:eastAsia="UB-Helvetica" w:cs="Times New Roman"/>
          <w:b/>
          <w:szCs w:val="24"/>
        </w:rPr>
        <w:t>ΠΡΟΕΔΡΕΥΟΥΣΑ (Αναστασία Χριστοδουλοπούλου):</w:t>
      </w:r>
      <w:r>
        <w:rPr>
          <w:rFonts w:eastAsia="UB-Helvetica" w:cs="Times New Roman"/>
          <w:szCs w:val="24"/>
        </w:rPr>
        <w:t xml:space="preserve"> Κύριε </w:t>
      </w:r>
      <w:proofErr w:type="spellStart"/>
      <w:r>
        <w:rPr>
          <w:rFonts w:eastAsia="UB-Helvetica" w:cs="Times New Roman"/>
          <w:szCs w:val="24"/>
        </w:rPr>
        <w:t>Δένδια</w:t>
      </w:r>
      <w:proofErr w:type="spellEnd"/>
      <w:r>
        <w:rPr>
          <w:rFonts w:eastAsia="UB-Helvetica" w:cs="Times New Roman"/>
          <w:szCs w:val="24"/>
        </w:rPr>
        <w:t>, έχετε τον λόγο. Μετά είναι ο κ. Γεωργαντάς. Αυτή είναι η σειρά.</w:t>
      </w:r>
    </w:p>
    <w:p w14:paraId="31B168FC" w14:textId="77777777" w:rsidR="00643513" w:rsidRDefault="00AD6DE5">
      <w:pPr>
        <w:spacing w:line="600" w:lineRule="auto"/>
        <w:ind w:firstLine="720"/>
        <w:jc w:val="both"/>
        <w:rPr>
          <w:rFonts w:eastAsia="UB-Helvetica" w:cs="Times New Roman"/>
          <w:szCs w:val="24"/>
        </w:rPr>
      </w:pPr>
      <w:r>
        <w:rPr>
          <w:rFonts w:eastAsia="UB-Helvetica" w:cs="Times New Roman"/>
          <w:b/>
          <w:szCs w:val="24"/>
        </w:rPr>
        <w:t>ΝΙΚΟΛΑΟΣ ΔΕΝΔΙΑΣ:</w:t>
      </w:r>
      <w:r>
        <w:rPr>
          <w:rFonts w:eastAsia="UB-Helvetica" w:cs="Times New Roman"/>
          <w:szCs w:val="24"/>
        </w:rPr>
        <w:t xml:space="preserve"> </w:t>
      </w:r>
      <w:r>
        <w:rPr>
          <w:rFonts w:eastAsia="UB-Helvetica" w:cs="Times New Roman"/>
          <w:szCs w:val="24"/>
        </w:rPr>
        <w:t>Κυρίες και κύριοι συνάδελφοι, νομίζω ότι το θέμα είναι εξαιρετικά σημαντικό. Είναι κυριολεκτικά και εθνικό και πανανθρώπινο. Υπ</w:t>
      </w:r>
      <w:r>
        <w:rPr>
          <w:rFonts w:eastAsia="UB-Helvetica" w:cs="Times New Roman"/>
          <w:szCs w:val="24"/>
        </w:rPr>
        <w:t xml:space="preserve">ό </w:t>
      </w:r>
      <w:r>
        <w:rPr>
          <w:rFonts w:eastAsia="UB-Helvetica" w:cs="Times New Roman"/>
          <w:szCs w:val="24"/>
        </w:rPr>
        <w:t xml:space="preserve"> αυτήν την έννοια, θα πρέπει –πιστεύω- και οι τόνοι </w:t>
      </w:r>
      <w:r>
        <w:rPr>
          <w:rFonts w:eastAsia="UB-Helvetica" w:cs="Times New Roman"/>
          <w:szCs w:val="24"/>
        </w:rPr>
        <w:lastRenderedPageBreak/>
        <w:t>να είναι χαμηλοί και να υπάρξει αναζήτηση εδάφους συνεννοήσεως, κατανοήσεως</w:t>
      </w:r>
      <w:r>
        <w:rPr>
          <w:rFonts w:eastAsia="UB-Helvetica" w:cs="Times New Roman"/>
          <w:szCs w:val="24"/>
        </w:rPr>
        <w:t xml:space="preserve"> και κυρίως και πάνω απ’ όλα εξεύρεσης λύσης.</w:t>
      </w:r>
    </w:p>
    <w:p w14:paraId="31B168FD" w14:textId="77777777" w:rsidR="00643513" w:rsidRDefault="00AD6DE5">
      <w:pPr>
        <w:spacing w:line="600" w:lineRule="auto"/>
        <w:ind w:firstLine="720"/>
        <w:jc w:val="both"/>
        <w:rPr>
          <w:rFonts w:eastAsia="UB-Helvetica" w:cs="Times New Roman"/>
          <w:szCs w:val="24"/>
        </w:rPr>
      </w:pPr>
      <w:r>
        <w:rPr>
          <w:rFonts w:eastAsia="UB-Helvetica" w:cs="Times New Roman"/>
          <w:szCs w:val="24"/>
        </w:rPr>
        <w:t xml:space="preserve">Θα πω δύο πράγματα για την </w:t>
      </w:r>
      <w:r>
        <w:rPr>
          <w:rFonts w:eastAsia="UB-Helvetica" w:cs="Times New Roman"/>
          <w:szCs w:val="24"/>
        </w:rPr>
        <w:t>κ</w:t>
      </w:r>
      <w:r>
        <w:rPr>
          <w:rFonts w:eastAsia="UB-Helvetica" w:cs="Times New Roman"/>
          <w:szCs w:val="24"/>
        </w:rPr>
        <w:t>υβέρνηση της Νέας Δημοκρατίας, γιατί πολλά ακούστηκαν. Εκλαμβάνω πάρα πολλά εξ αγνοίας της κατάστασης ή εξ ανάγκης να δικαιολογηθεί η σημερινή απολύτως απαράδεκτη, ντροπιαστική για τ</w:t>
      </w:r>
      <w:r>
        <w:rPr>
          <w:rFonts w:eastAsia="UB-Helvetica" w:cs="Times New Roman"/>
          <w:szCs w:val="24"/>
        </w:rPr>
        <w:t>η χώρα και επιβαρυντική των ανθρωπίνων δικαιωμάτων πραγματικότητα.</w:t>
      </w:r>
    </w:p>
    <w:p w14:paraId="31B168FE" w14:textId="77777777" w:rsidR="00643513" w:rsidRDefault="00AD6DE5">
      <w:pPr>
        <w:spacing w:line="600" w:lineRule="auto"/>
        <w:ind w:firstLine="720"/>
        <w:jc w:val="both"/>
        <w:rPr>
          <w:rFonts w:eastAsia="UB-Helvetica" w:cs="Times New Roman"/>
          <w:szCs w:val="24"/>
        </w:rPr>
      </w:pPr>
      <w:r>
        <w:rPr>
          <w:rFonts w:eastAsia="UB-Helvetica" w:cs="Times New Roman"/>
          <w:szCs w:val="24"/>
        </w:rPr>
        <w:t xml:space="preserve">Κυρίες και κύριοι συνάδελφοι, το τι θα έλεγα εγώ για τη μείωση των μεταναστευτικών ροών στο διάστημα της δικής μας </w:t>
      </w:r>
      <w:r>
        <w:rPr>
          <w:rFonts w:eastAsia="UB-Helvetica" w:cs="Times New Roman"/>
          <w:szCs w:val="24"/>
        </w:rPr>
        <w:t>κ</w:t>
      </w:r>
      <w:r>
        <w:rPr>
          <w:rFonts w:eastAsia="UB-Helvetica" w:cs="Times New Roman"/>
          <w:szCs w:val="24"/>
        </w:rPr>
        <w:t>υβέρνησης λίγη σημασία έχει. Χειρίστηκα αυτό το θέμα, όπως καλά ξέρετε, ε</w:t>
      </w:r>
      <w:r>
        <w:rPr>
          <w:rFonts w:eastAsia="UB-Helvetica" w:cs="Times New Roman"/>
          <w:szCs w:val="24"/>
        </w:rPr>
        <w:t>πί δύο χρόνια. Οι αριθμοί, όμως, σ</w:t>
      </w:r>
      <w:r>
        <w:rPr>
          <w:rFonts w:eastAsia="UB-Helvetica" w:cs="Times New Roman"/>
          <w:szCs w:val="24"/>
        </w:rPr>
        <w:t>ε</w:t>
      </w:r>
      <w:r>
        <w:rPr>
          <w:rFonts w:eastAsia="UB-Helvetica" w:cs="Times New Roman"/>
          <w:szCs w:val="24"/>
        </w:rPr>
        <w:t xml:space="preserve"> αυτό είναι σαφείς. Οι ροές μειώθηκαν κατά 82%. Ο Έβρος, πέραν των προσφύγων, ασφαλίστηκε τελείως και το ζήτημα μετακινήθηκε σ’ ένα μικρό ποσοστό προς τα νησιά του Αιγαίου, αλλά το κυριότερο είναι ότι πολλαπλασιάστηκαν οι</w:t>
      </w:r>
      <w:r>
        <w:rPr>
          <w:rFonts w:eastAsia="UB-Helvetica" w:cs="Times New Roman"/>
          <w:szCs w:val="24"/>
        </w:rPr>
        <w:t xml:space="preserve"> επιστροφές, οι άνθρωποι αυτοί δηλαδή οι οποίοι γύρισαν στις χώρες προέλευσης, εφόσον δεν εδικαιούντο άσυλο. Θα μιλήσω για το άσυλο μισό λεπτό μετά.</w:t>
      </w:r>
    </w:p>
    <w:p w14:paraId="31B168FF" w14:textId="77777777" w:rsidR="00643513" w:rsidRDefault="00AD6DE5">
      <w:pPr>
        <w:spacing w:line="600" w:lineRule="auto"/>
        <w:ind w:firstLine="720"/>
        <w:jc w:val="both"/>
        <w:rPr>
          <w:rFonts w:eastAsia="UB-Helvetica" w:cs="Times New Roman"/>
          <w:szCs w:val="24"/>
        </w:rPr>
      </w:pPr>
      <w:r>
        <w:rPr>
          <w:rFonts w:eastAsia="UB-Helvetica" w:cs="Times New Roman"/>
          <w:szCs w:val="24"/>
        </w:rPr>
        <w:lastRenderedPageBreak/>
        <w:t xml:space="preserve">Οι εγκαταστάσεις που δημιουργήθηκαν τότε, διότι το 2012 το θέμα παρελήφθη χωρίς </w:t>
      </w:r>
      <w:proofErr w:type="spellStart"/>
      <w:r>
        <w:rPr>
          <w:rFonts w:eastAsia="UB-Helvetica" w:cs="Times New Roman"/>
          <w:szCs w:val="24"/>
        </w:rPr>
        <w:t>καμ</w:t>
      </w:r>
      <w:r>
        <w:rPr>
          <w:rFonts w:eastAsia="UB-Helvetica" w:cs="Times New Roman"/>
          <w:szCs w:val="24"/>
        </w:rPr>
        <w:t>μ</w:t>
      </w:r>
      <w:r>
        <w:rPr>
          <w:rFonts w:eastAsia="UB-Helvetica" w:cs="Times New Roman"/>
          <w:szCs w:val="24"/>
        </w:rPr>
        <w:t>ία</w:t>
      </w:r>
      <w:proofErr w:type="spellEnd"/>
      <w:r>
        <w:rPr>
          <w:rFonts w:eastAsia="UB-Helvetica" w:cs="Times New Roman"/>
          <w:szCs w:val="24"/>
        </w:rPr>
        <w:t xml:space="preserve"> εγκατάσταση να το υπ</w:t>
      </w:r>
      <w:r>
        <w:rPr>
          <w:rFonts w:eastAsia="UB-Helvetica" w:cs="Times New Roman"/>
          <w:szCs w:val="24"/>
        </w:rPr>
        <w:t>οστηρίζει, ήταν εγκαταστάσεις απολύτως ελεγχθείσες για την τήρηση των διεθνών κανονισμών και την προστασία των ανθρωπίνων δικαιωμάτων.</w:t>
      </w:r>
    </w:p>
    <w:p w14:paraId="31B16900" w14:textId="77777777" w:rsidR="00643513" w:rsidRDefault="00AD6DE5">
      <w:pPr>
        <w:spacing w:line="600" w:lineRule="auto"/>
        <w:ind w:firstLine="720"/>
        <w:jc w:val="both"/>
        <w:rPr>
          <w:rFonts w:eastAsia="UB-Helvetica" w:cs="Times New Roman"/>
          <w:szCs w:val="24"/>
        </w:rPr>
      </w:pPr>
      <w:r>
        <w:rPr>
          <w:rFonts w:eastAsia="UB-Helvetica" w:cs="Times New Roman"/>
          <w:szCs w:val="24"/>
        </w:rPr>
        <w:t xml:space="preserve">Κατά τη λειτουργία της </w:t>
      </w:r>
      <w:proofErr w:type="spellStart"/>
      <w:r>
        <w:rPr>
          <w:rFonts w:eastAsia="UB-Helvetica" w:cs="Times New Roman"/>
          <w:szCs w:val="24"/>
        </w:rPr>
        <w:t>Αμυγδαλέζας</w:t>
      </w:r>
      <w:proofErr w:type="spellEnd"/>
      <w:r>
        <w:rPr>
          <w:rFonts w:eastAsia="UB-Helvetica" w:cs="Times New Roman"/>
          <w:szCs w:val="24"/>
        </w:rPr>
        <w:t xml:space="preserve"> δημιουργήθηκαν κατά καιρούς, ιδίως όχι τόσο στο διάστημα μέχρι τον Ιούνιο του 2014, αλ</w:t>
      </w:r>
      <w:r>
        <w:rPr>
          <w:rFonts w:eastAsia="UB-Helvetica" w:cs="Times New Roman"/>
          <w:szCs w:val="24"/>
        </w:rPr>
        <w:t xml:space="preserve">λά μετά τον Ιούνιο του 2014 και κυρίως όταν έφυγε η </w:t>
      </w:r>
      <w:r>
        <w:rPr>
          <w:rFonts w:eastAsia="UB-Helvetica" w:cs="Times New Roman"/>
          <w:szCs w:val="24"/>
        </w:rPr>
        <w:t>κ</w:t>
      </w:r>
      <w:r>
        <w:rPr>
          <w:rFonts w:eastAsia="UB-Helvetica" w:cs="Times New Roman"/>
          <w:szCs w:val="24"/>
        </w:rPr>
        <w:t>υβέρνησή μας, ορισμένα ζητήματα και παράπονα. Υπήρξε, αν θυμάμαι καλά, μία εξέγερση και είναι βέβαιον ότι υπήρξαν και εσωτερικά κάποια προβλήματα.</w:t>
      </w:r>
    </w:p>
    <w:p w14:paraId="31B16901" w14:textId="77777777" w:rsidR="00643513" w:rsidRDefault="00AD6DE5">
      <w:pPr>
        <w:spacing w:line="600" w:lineRule="auto"/>
        <w:ind w:firstLine="720"/>
        <w:jc w:val="both"/>
        <w:rPr>
          <w:rFonts w:eastAsia="UB-Helvetica" w:cs="Times New Roman"/>
          <w:szCs w:val="24"/>
        </w:rPr>
      </w:pPr>
      <w:r w:rsidRPr="003829FE">
        <w:rPr>
          <w:rFonts w:eastAsia="UB-Helvetica" w:cs="Times New Roman"/>
          <w:color w:val="000000" w:themeColor="text1"/>
          <w:szCs w:val="24"/>
        </w:rPr>
        <w:t>Συνολικά, όμως, το σύστημα λειτουργούσε κατά τρόπο εξαιρ</w:t>
      </w:r>
      <w:r w:rsidRPr="003829FE">
        <w:rPr>
          <w:rFonts w:eastAsia="UB-Helvetica" w:cs="Times New Roman"/>
          <w:color w:val="000000" w:themeColor="text1"/>
          <w:szCs w:val="24"/>
        </w:rPr>
        <w:t>ετικό</w:t>
      </w:r>
      <w:r>
        <w:rPr>
          <w:rFonts w:eastAsia="UB-Helvetica" w:cs="Times New Roman"/>
          <w:szCs w:val="24"/>
        </w:rPr>
        <w:t>. Επειδή δεν υπάρχει κανένας λόγος να με πιστέψετε, θα σας καταθέσω κατ’ αρχ</w:t>
      </w:r>
      <w:r>
        <w:rPr>
          <w:rFonts w:eastAsia="UB-Helvetica" w:cs="Times New Roman"/>
          <w:szCs w:val="24"/>
        </w:rPr>
        <w:t>άς</w:t>
      </w:r>
      <w:r>
        <w:rPr>
          <w:rFonts w:eastAsia="UB-Helvetica" w:cs="Times New Roman"/>
          <w:szCs w:val="24"/>
        </w:rPr>
        <w:t xml:space="preserve"> το </w:t>
      </w:r>
      <w:r>
        <w:rPr>
          <w:rFonts w:eastAsia="UB-Helvetica" w:cs="Times New Roman"/>
          <w:szCs w:val="24"/>
        </w:rPr>
        <w:t>δ</w:t>
      </w:r>
      <w:r>
        <w:rPr>
          <w:rFonts w:eastAsia="UB-Helvetica" w:cs="Times New Roman"/>
          <w:szCs w:val="24"/>
        </w:rPr>
        <w:t xml:space="preserve">ελτίο Τύπου από την επίσκεψη της Σουηδής Επιτρόπου, της κεντροαριστερής κ. </w:t>
      </w:r>
      <w:proofErr w:type="spellStart"/>
      <w:r>
        <w:rPr>
          <w:rFonts w:eastAsia="UB-Helvetica" w:cs="Times New Roman"/>
          <w:szCs w:val="24"/>
        </w:rPr>
        <w:t>Μάλστρομ</w:t>
      </w:r>
      <w:proofErr w:type="spellEnd"/>
      <w:r>
        <w:rPr>
          <w:rFonts w:eastAsia="UB-Helvetica" w:cs="Times New Roman"/>
          <w:szCs w:val="24"/>
        </w:rPr>
        <w:t xml:space="preserve">, στο τέλος του 2013, που χαρακτηρίζει το συνολικό σύστημα της χώρας </w:t>
      </w:r>
      <w:r>
        <w:rPr>
          <w:rFonts w:eastAsia="UB-Helvetica" w:cs="Times New Roman"/>
          <w:szCs w:val="24"/>
        </w:rPr>
        <w:lastRenderedPageBreak/>
        <w:t xml:space="preserve">και το </w:t>
      </w:r>
      <w:r>
        <w:rPr>
          <w:rFonts w:eastAsia="UB-Helvetica" w:cs="Times New Roman"/>
          <w:szCs w:val="24"/>
        </w:rPr>
        <w:t>δ</w:t>
      </w:r>
      <w:r>
        <w:rPr>
          <w:rFonts w:eastAsia="UB-Helvetica" w:cs="Times New Roman"/>
          <w:szCs w:val="24"/>
        </w:rPr>
        <w:t>ελτίο Τύ</w:t>
      </w:r>
      <w:r>
        <w:rPr>
          <w:rFonts w:eastAsia="UB-Helvetica" w:cs="Times New Roman"/>
          <w:szCs w:val="24"/>
        </w:rPr>
        <w:t>που</w:t>
      </w:r>
      <w:r>
        <w:rPr>
          <w:rFonts w:eastAsia="UB-Helvetica" w:cs="Times New Roman"/>
          <w:szCs w:val="24"/>
        </w:rPr>
        <w:t>,</w:t>
      </w:r>
      <w:r>
        <w:rPr>
          <w:rFonts w:eastAsia="UB-Helvetica" w:cs="Times New Roman"/>
          <w:szCs w:val="24"/>
        </w:rPr>
        <w:t xml:space="preserve"> επίσης της κ. </w:t>
      </w:r>
      <w:proofErr w:type="spellStart"/>
      <w:r>
        <w:rPr>
          <w:rFonts w:eastAsia="UB-Helvetica" w:cs="Times New Roman"/>
          <w:szCs w:val="24"/>
        </w:rPr>
        <w:t>Σεσίλιας</w:t>
      </w:r>
      <w:proofErr w:type="spellEnd"/>
      <w:r>
        <w:rPr>
          <w:rFonts w:eastAsia="UB-Helvetica" w:cs="Times New Roman"/>
          <w:szCs w:val="24"/>
        </w:rPr>
        <w:t xml:space="preserve"> </w:t>
      </w:r>
      <w:proofErr w:type="spellStart"/>
      <w:r>
        <w:rPr>
          <w:rFonts w:eastAsia="UB-Helvetica" w:cs="Times New Roman"/>
          <w:szCs w:val="24"/>
        </w:rPr>
        <w:t>Μάλστρομ</w:t>
      </w:r>
      <w:proofErr w:type="spellEnd"/>
      <w:r>
        <w:rPr>
          <w:rFonts w:eastAsia="UB-Helvetica" w:cs="Times New Roman"/>
          <w:szCs w:val="24"/>
        </w:rPr>
        <w:t>,</w:t>
      </w:r>
      <w:r>
        <w:rPr>
          <w:rFonts w:eastAsia="UB-Helvetica" w:cs="Times New Roman"/>
          <w:szCs w:val="24"/>
        </w:rPr>
        <w:t xml:space="preserve"> τον Φλεβάρη του 2014 για την επιτροπή πρώτης υποδοχής, επίσης επαινετικό. </w:t>
      </w:r>
    </w:p>
    <w:p w14:paraId="31B16902" w14:textId="77777777" w:rsidR="00643513" w:rsidRDefault="00AD6DE5">
      <w:pPr>
        <w:spacing w:line="600" w:lineRule="auto"/>
        <w:ind w:firstLine="720"/>
        <w:jc w:val="both"/>
        <w:rPr>
          <w:rFonts w:eastAsia="UB-Helvetica" w:cs="Times New Roman"/>
          <w:szCs w:val="24"/>
          <w:lang w:val="en-US"/>
        </w:rPr>
      </w:pPr>
      <w:r>
        <w:rPr>
          <w:rFonts w:eastAsia="UB-Helvetica" w:cs="Times New Roman"/>
          <w:szCs w:val="24"/>
        </w:rPr>
        <w:t xml:space="preserve">Δεν καταναλώνω τον χρόνο </w:t>
      </w:r>
      <w:r>
        <w:rPr>
          <w:rFonts w:eastAsia="UB-Helvetica" w:cs="Times New Roman"/>
          <w:szCs w:val="24"/>
        </w:rPr>
        <w:t xml:space="preserve">για </w:t>
      </w:r>
      <w:r>
        <w:rPr>
          <w:rFonts w:eastAsia="UB-Helvetica" w:cs="Times New Roman"/>
          <w:szCs w:val="24"/>
        </w:rPr>
        <w:t xml:space="preserve">να σας διαβάσω τι </w:t>
      </w:r>
      <w:r>
        <w:rPr>
          <w:rFonts w:eastAsia="UB-Helvetica" w:cs="Times New Roman"/>
          <w:szCs w:val="24"/>
        </w:rPr>
        <w:t xml:space="preserve">αναφέρει </w:t>
      </w:r>
      <w:r>
        <w:rPr>
          <w:rFonts w:eastAsia="UB-Helvetica" w:cs="Times New Roman"/>
          <w:szCs w:val="24"/>
        </w:rPr>
        <w:t xml:space="preserve">επί λέξει η Επίτροπος. Σας σημειώνω ότι η Επίτροπος επιθεωρούσε τις εγκαταστάσεις κάθε </w:t>
      </w:r>
      <w:r>
        <w:rPr>
          <w:rFonts w:eastAsia="UB-Helvetica" w:cs="Times New Roman"/>
          <w:szCs w:val="24"/>
        </w:rPr>
        <w:t>δύο μήνες. Τα</w:t>
      </w:r>
      <w:r>
        <w:rPr>
          <w:rFonts w:eastAsia="UB-Helvetica" w:cs="Times New Roman"/>
          <w:szCs w:val="24"/>
          <w:lang w:val="en-US"/>
        </w:rPr>
        <w:t xml:space="preserve"> </w:t>
      </w:r>
      <w:r>
        <w:rPr>
          <w:rFonts w:eastAsia="UB-Helvetica" w:cs="Times New Roman"/>
          <w:szCs w:val="24"/>
          <w:lang w:val="en-US"/>
        </w:rPr>
        <w:t xml:space="preserve">tweets </w:t>
      </w:r>
      <w:r>
        <w:rPr>
          <w:rFonts w:eastAsia="UB-Helvetica" w:cs="Times New Roman"/>
          <w:szCs w:val="24"/>
        </w:rPr>
        <w:t>της</w:t>
      </w:r>
      <w:r>
        <w:rPr>
          <w:rFonts w:eastAsia="UB-Helvetica" w:cs="Times New Roman"/>
          <w:szCs w:val="24"/>
          <w:lang w:val="en-US"/>
        </w:rPr>
        <w:t xml:space="preserve"> </w:t>
      </w:r>
      <w:r>
        <w:rPr>
          <w:rFonts w:eastAsia="UB-Helvetica" w:cs="Times New Roman"/>
          <w:szCs w:val="24"/>
        </w:rPr>
        <w:t>κ</w:t>
      </w:r>
      <w:r>
        <w:rPr>
          <w:rFonts w:eastAsia="UB-Helvetica" w:cs="Times New Roman"/>
          <w:szCs w:val="24"/>
          <w:lang w:val="en-US"/>
        </w:rPr>
        <w:t xml:space="preserve">. </w:t>
      </w:r>
      <w:proofErr w:type="spellStart"/>
      <w:r>
        <w:rPr>
          <w:rFonts w:eastAsia="UB-Helvetica" w:cs="Times New Roman"/>
          <w:szCs w:val="24"/>
        </w:rPr>
        <w:t>Μάλστρομ</w:t>
      </w:r>
      <w:proofErr w:type="spellEnd"/>
      <w:r>
        <w:rPr>
          <w:rFonts w:eastAsia="UB-Helvetica" w:cs="Times New Roman"/>
          <w:szCs w:val="24"/>
          <w:lang w:val="en-US"/>
        </w:rPr>
        <w:t xml:space="preserve"> </w:t>
      </w:r>
      <w:r>
        <w:rPr>
          <w:rFonts w:eastAsia="UB-Helvetica" w:cs="Times New Roman"/>
          <w:szCs w:val="24"/>
        </w:rPr>
        <w:t>αναφέρουν</w:t>
      </w:r>
      <w:r>
        <w:rPr>
          <w:rFonts w:eastAsia="UB-Helvetica" w:cs="Times New Roman"/>
          <w:szCs w:val="24"/>
          <w:lang w:val="en-US"/>
        </w:rPr>
        <w:t>: «Meeting with head of first reception services, impressed by the work», «</w:t>
      </w:r>
      <w:r>
        <w:rPr>
          <w:rFonts w:eastAsia="UB-Helvetica" w:cs="Times New Roman"/>
          <w:szCs w:val="24"/>
          <w:lang w:val="en-US"/>
        </w:rPr>
        <w:t>…</w:t>
      </w:r>
      <w:r>
        <w:rPr>
          <w:rFonts w:eastAsia="UB-Helvetica" w:cs="Times New Roman"/>
          <w:szCs w:val="24"/>
        </w:rPr>
        <w:t>εντυπωσιασμένη</w:t>
      </w:r>
      <w:r>
        <w:rPr>
          <w:rFonts w:eastAsia="UB-Helvetica" w:cs="Times New Roman"/>
          <w:szCs w:val="24"/>
          <w:lang w:val="en-US"/>
        </w:rPr>
        <w:t xml:space="preserve"> </w:t>
      </w:r>
      <w:r>
        <w:rPr>
          <w:rFonts w:eastAsia="UB-Helvetica" w:cs="Times New Roman"/>
          <w:szCs w:val="24"/>
        </w:rPr>
        <w:t>από</w:t>
      </w:r>
      <w:r>
        <w:rPr>
          <w:rFonts w:eastAsia="UB-Helvetica" w:cs="Times New Roman"/>
          <w:szCs w:val="24"/>
          <w:lang w:val="en-US"/>
        </w:rPr>
        <w:t xml:space="preserve"> </w:t>
      </w:r>
      <w:r>
        <w:rPr>
          <w:rFonts w:eastAsia="UB-Helvetica" w:cs="Times New Roman"/>
          <w:szCs w:val="24"/>
        </w:rPr>
        <w:t>την</w:t>
      </w:r>
      <w:r>
        <w:rPr>
          <w:rFonts w:eastAsia="UB-Helvetica" w:cs="Times New Roman"/>
          <w:szCs w:val="24"/>
          <w:lang w:val="en-US"/>
        </w:rPr>
        <w:t xml:space="preserve"> </w:t>
      </w:r>
      <w:r>
        <w:rPr>
          <w:rFonts w:eastAsia="UB-Helvetica" w:cs="Times New Roman"/>
          <w:szCs w:val="24"/>
        </w:rPr>
        <w:t>εργασία</w:t>
      </w:r>
      <w:r>
        <w:rPr>
          <w:rFonts w:eastAsia="UB-Helvetica" w:cs="Times New Roman"/>
          <w:szCs w:val="24"/>
          <w:lang w:val="en-US"/>
        </w:rPr>
        <w:t>».</w:t>
      </w:r>
    </w:p>
    <w:p w14:paraId="31B16903" w14:textId="77777777" w:rsidR="00643513" w:rsidRDefault="00AD6DE5">
      <w:pPr>
        <w:spacing w:line="600" w:lineRule="auto"/>
        <w:ind w:firstLine="720"/>
        <w:jc w:val="both"/>
        <w:rPr>
          <w:rFonts w:eastAsia="UB-Helvetica" w:cs="Times New Roman"/>
          <w:szCs w:val="24"/>
        </w:rPr>
      </w:pPr>
      <w:r>
        <w:rPr>
          <w:rFonts w:eastAsia="UB-Helvetica" w:cs="Times New Roman"/>
          <w:szCs w:val="24"/>
        </w:rPr>
        <w:t xml:space="preserve">Θα μπορούσατε να θεωρήσετε ίσως ότι η κεντροαριστερή κ. </w:t>
      </w:r>
      <w:proofErr w:type="spellStart"/>
      <w:r>
        <w:rPr>
          <w:rFonts w:eastAsia="UB-Helvetica" w:cs="Times New Roman"/>
          <w:szCs w:val="24"/>
        </w:rPr>
        <w:t>Μάλστρομ</w:t>
      </w:r>
      <w:proofErr w:type="spellEnd"/>
      <w:r>
        <w:rPr>
          <w:rFonts w:eastAsia="UB-Helvetica" w:cs="Times New Roman"/>
          <w:szCs w:val="24"/>
        </w:rPr>
        <w:t xml:space="preserve"> είχε κάποια συμπάθεια στην ελληνική </w:t>
      </w:r>
      <w:r>
        <w:rPr>
          <w:rFonts w:eastAsia="UB-Helvetica" w:cs="Times New Roman"/>
          <w:szCs w:val="24"/>
        </w:rPr>
        <w:t xml:space="preserve">Κυβέρνηση. Γι’ αυτό σας καταθέτω το </w:t>
      </w:r>
      <w:r>
        <w:rPr>
          <w:rFonts w:eastAsia="UB-Helvetica" w:cs="Times New Roman"/>
          <w:szCs w:val="24"/>
        </w:rPr>
        <w:t>δ</w:t>
      </w:r>
      <w:r>
        <w:rPr>
          <w:rFonts w:eastAsia="UB-Helvetica" w:cs="Times New Roman"/>
          <w:szCs w:val="24"/>
        </w:rPr>
        <w:t>ελτίο Τύπου από την επίσκεψη του Ολλανδού Υπουργού Μετανάστευσης το 2013, ο οποίος επίσης δηλώνει «</w:t>
      </w:r>
      <w:r>
        <w:rPr>
          <w:rFonts w:eastAsia="UB-Helvetica" w:cs="Times New Roman"/>
          <w:szCs w:val="24"/>
          <w:lang w:val="en-US"/>
        </w:rPr>
        <w:t>impressed</w:t>
      </w:r>
      <w:r>
        <w:rPr>
          <w:rFonts w:eastAsia="UB-Helvetica" w:cs="Times New Roman"/>
          <w:szCs w:val="24"/>
        </w:rPr>
        <w:t xml:space="preserve"> </w:t>
      </w:r>
      <w:r>
        <w:rPr>
          <w:rFonts w:eastAsia="UB-Helvetica" w:cs="Times New Roman"/>
          <w:szCs w:val="24"/>
          <w:lang w:val="en-US"/>
        </w:rPr>
        <w:t>by</w:t>
      </w:r>
      <w:r>
        <w:rPr>
          <w:rFonts w:eastAsia="UB-Helvetica" w:cs="Times New Roman"/>
          <w:szCs w:val="24"/>
        </w:rPr>
        <w:t xml:space="preserve"> </w:t>
      </w:r>
      <w:r>
        <w:rPr>
          <w:rFonts w:eastAsia="UB-Helvetica" w:cs="Times New Roman"/>
          <w:szCs w:val="24"/>
          <w:lang w:val="en-US"/>
        </w:rPr>
        <w:t>the</w:t>
      </w:r>
      <w:r>
        <w:rPr>
          <w:rFonts w:eastAsia="UB-Helvetica" w:cs="Times New Roman"/>
          <w:szCs w:val="24"/>
        </w:rPr>
        <w:t xml:space="preserve"> </w:t>
      </w:r>
      <w:r>
        <w:rPr>
          <w:rFonts w:eastAsia="UB-Helvetica" w:cs="Times New Roman"/>
          <w:szCs w:val="24"/>
          <w:lang w:val="en-US"/>
        </w:rPr>
        <w:t>G</w:t>
      </w:r>
      <w:r>
        <w:rPr>
          <w:rFonts w:eastAsia="UB-Helvetica" w:cs="Times New Roman"/>
          <w:szCs w:val="24"/>
          <w:lang w:val="en-US"/>
        </w:rPr>
        <w:t>reek</w:t>
      </w:r>
      <w:r>
        <w:rPr>
          <w:rFonts w:eastAsia="UB-Helvetica" w:cs="Times New Roman"/>
          <w:szCs w:val="24"/>
        </w:rPr>
        <w:t xml:space="preserve"> </w:t>
      </w:r>
      <w:r>
        <w:rPr>
          <w:rFonts w:eastAsia="UB-Helvetica" w:cs="Times New Roman"/>
          <w:szCs w:val="24"/>
          <w:lang w:val="en-US"/>
        </w:rPr>
        <w:t>authorities</w:t>
      </w:r>
      <w:r>
        <w:rPr>
          <w:rFonts w:eastAsia="UB-Helvetica" w:cs="Times New Roman"/>
          <w:szCs w:val="24"/>
        </w:rPr>
        <w:t>», «εντυπωσιασμένος».</w:t>
      </w:r>
    </w:p>
    <w:p w14:paraId="31B16904" w14:textId="77777777" w:rsidR="00643513" w:rsidRDefault="00AD6DE5">
      <w:pPr>
        <w:spacing w:line="600" w:lineRule="auto"/>
        <w:ind w:firstLine="720"/>
        <w:jc w:val="both"/>
        <w:rPr>
          <w:rFonts w:eastAsia="UB-Helvetica" w:cs="Times New Roman"/>
          <w:szCs w:val="24"/>
        </w:rPr>
      </w:pPr>
      <w:r>
        <w:rPr>
          <w:rFonts w:eastAsia="UB-Helvetica" w:cs="Times New Roman"/>
          <w:szCs w:val="24"/>
        </w:rPr>
        <w:lastRenderedPageBreak/>
        <w:t>Θα μου πείτε, βεβαίως, ότι και τους Ολλανδούς μπορεί να είχαμε κ</w:t>
      </w:r>
      <w:r>
        <w:rPr>
          <w:rFonts w:eastAsia="UB-Helvetica" w:cs="Times New Roman"/>
          <w:szCs w:val="24"/>
        </w:rPr>
        <w:t xml:space="preserve">αταφέρει να τους επηρεάσουμε θετικά. Γι’ αυτό σας καταθέτω την ανακοίνωση του Εκτελεστικού Διευθυντού της </w:t>
      </w:r>
      <w:r>
        <w:rPr>
          <w:rFonts w:eastAsia="UB-Helvetica" w:cs="Times New Roman"/>
          <w:szCs w:val="24"/>
          <w:lang w:val="en-US"/>
        </w:rPr>
        <w:t>FRONTEX</w:t>
      </w:r>
      <w:r>
        <w:rPr>
          <w:rFonts w:eastAsia="UB-Helvetica" w:cs="Times New Roman"/>
          <w:szCs w:val="24"/>
        </w:rPr>
        <w:t xml:space="preserve"> με ημερομηνία 17 Οκτωβρίου του 2013: «</w:t>
      </w:r>
      <w:r>
        <w:rPr>
          <w:rFonts w:eastAsia="UB-Helvetica" w:cs="Times New Roman"/>
          <w:szCs w:val="24"/>
          <w:lang w:val="en-US"/>
        </w:rPr>
        <w:t>Successful</w:t>
      </w:r>
      <w:r>
        <w:rPr>
          <w:rFonts w:eastAsia="UB-Helvetica" w:cs="Times New Roman"/>
          <w:szCs w:val="24"/>
        </w:rPr>
        <w:t xml:space="preserve"> </w:t>
      </w:r>
      <w:r>
        <w:rPr>
          <w:rFonts w:eastAsia="UB-Helvetica" w:cs="Times New Roman"/>
          <w:szCs w:val="24"/>
          <w:lang w:val="en-US"/>
        </w:rPr>
        <w:t>establishment</w:t>
      </w:r>
      <w:r>
        <w:rPr>
          <w:rFonts w:eastAsia="UB-Helvetica" w:cs="Times New Roman"/>
          <w:szCs w:val="24"/>
        </w:rPr>
        <w:t xml:space="preserve"> </w:t>
      </w:r>
      <w:r>
        <w:rPr>
          <w:rFonts w:eastAsia="UB-Helvetica" w:cs="Times New Roman"/>
          <w:szCs w:val="24"/>
          <w:lang w:val="en-US"/>
        </w:rPr>
        <w:t>of</w:t>
      </w:r>
      <w:r>
        <w:rPr>
          <w:rFonts w:eastAsia="UB-Helvetica" w:cs="Times New Roman"/>
          <w:szCs w:val="24"/>
        </w:rPr>
        <w:t xml:space="preserve"> </w:t>
      </w:r>
      <w:r>
        <w:rPr>
          <w:rFonts w:eastAsia="UB-Helvetica" w:cs="Times New Roman"/>
          <w:szCs w:val="24"/>
          <w:lang w:val="en-US"/>
        </w:rPr>
        <w:t>Operational</w:t>
      </w:r>
      <w:r>
        <w:rPr>
          <w:rFonts w:eastAsia="UB-Helvetica" w:cs="Times New Roman"/>
          <w:szCs w:val="24"/>
        </w:rPr>
        <w:t xml:space="preserve"> </w:t>
      </w:r>
      <w:proofErr w:type="spellStart"/>
      <w:r>
        <w:rPr>
          <w:rFonts w:eastAsia="UB-Helvetica" w:cs="Times New Roman"/>
          <w:szCs w:val="24"/>
          <w:lang w:val="en-US"/>
        </w:rPr>
        <w:t>Centres</w:t>
      </w:r>
      <w:proofErr w:type="spellEnd"/>
      <w:r>
        <w:rPr>
          <w:rFonts w:eastAsia="UB-Helvetica" w:cs="Times New Roman"/>
          <w:szCs w:val="24"/>
        </w:rPr>
        <w:t xml:space="preserve"> </w:t>
      </w:r>
      <w:r>
        <w:rPr>
          <w:rFonts w:eastAsia="UB-Helvetica" w:cs="Times New Roman"/>
          <w:szCs w:val="24"/>
          <w:lang w:val="en-US"/>
        </w:rPr>
        <w:t>in</w:t>
      </w:r>
      <w:r>
        <w:rPr>
          <w:rFonts w:eastAsia="UB-Helvetica" w:cs="Times New Roman"/>
          <w:szCs w:val="24"/>
        </w:rPr>
        <w:t xml:space="preserve"> </w:t>
      </w:r>
      <w:proofErr w:type="spellStart"/>
      <w:r>
        <w:rPr>
          <w:rFonts w:eastAsia="UB-Helvetica" w:cs="Times New Roman"/>
          <w:szCs w:val="24"/>
          <w:lang w:val="en-US"/>
        </w:rPr>
        <w:t>Evros</w:t>
      </w:r>
      <w:proofErr w:type="spellEnd"/>
      <w:r>
        <w:rPr>
          <w:rFonts w:eastAsia="UB-Helvetica" w:cs="Times New Roman"/>
          <w:szCs w:val="24"/>
        </w:rPr>
        <w:t>».</w:t>
      </w:r>
    </w:p>
    <w:p w14:paraId="31B16905" w14:textId="77777777" w:rsidR="00643513" w:rsidRDefault="00AD6DE5">
      <w:pPr>
        <w:spacing w:line="600" w:lineRule="auto"/>
        <w:ind w:firstLine="720"/>
        <w:jc w:val="both"/>
        <w:rPr>
          <w:rFonts w:eastAsia="UB-Helvetica" w:cs="Times New Roman"/>
          <w:szCs w:val="24"/>
        </w:rPr>
      </w:pPr>
      <w:r>
        <w:rPr>
          <w:rFonts w:eastAsia="UB-Helvetica" w:cs="Times New Roman"/>
          <w:szCs w:val="24"/>
        </w:rPr>
        <w:t xml:space="preserve">Επειδή και αυτό μπορεί να μη σας αρέσει, σας </w:t>
      </w:r>
      <w:r>
        <w:rPr>
          <w:rFonts w:eastAsia="UB-Helvetica" w:cs="Times New Roman"/>
          <w:szCs w:val="24"/>
        </w:rPr>
        <w:t xml:space="preserve">καταθέτω και το </w:t>
      </w:r>
      <w:r>
        <w:rPr>
          <w:rFonts w:eastAsia="UB-Helvetica" w:cs="Times New Roman"/>
          <w:szCs w:val="24"/>
        </w:rPr>
        <w:t>δ</w:t>
      </w:r>
      <w:r>
        <w:rPr>
          <w:rFonts w:eastAsia="UB-Helvetica" w:cs="Times New Roman"/>
          <w:szCs w:val="24"/>
        </w:rPr>
        <w:t>ελτίο Τύπου</w:t>
      </w:r>
      <w:r>
        <w:rPr>
          <w:rFonts w:eastAsia="UB-Helvetica" w:cs="Times New Roman"/>
          <w:szCs w:val="24"/>
        </w:rPr>
        <w:t>,</w:t>
      </w:r>
      <w:r>
        <w:rPr>
          <w:rFonts w:eastAsia="UB-Helvetica" w:cs="Times New Roman"/>
          <w:szCs w:val="24"/>
        </w:rPr>
        <w:t xml:space="preserve"> το οποίο εξέδωσε </w:t>
      </w:r>
      <w:r>
        <w:rPr>
          <w:rFonts w:eastAsia="UB-Helvetica" w:cs="Times New Roman"/>
          <w:szCs w:val="24"/>
        </w:rPr>
        <w:t xml:space="preserve">το </w:t>
      </w:r>
      <w:r>
        <w:rPr>
          <w:rFonts w:eastAsia="UB-Helvetica" w:cs="Times New Roman"/>
          <w:szCs w:val="24"/>
          <w:lang w:val="en-US"/>
        </w:rPr>
        <w:t>EASO</w:t>
      </w:r>
      <w:r>
        <w:rPr>
          <w:rFonts w:eastAsia="UB-Helvetica" w:cs="Times New Roman"/>
          <w:szCs w:val="24"/>
        </w:rPr>
        <w:t xml:space="preserve">, </w:t>
      </w:r>
      <w:r>
        <w:rPr>
          <w:rFonts w:eastAsia="UB-Helvetica" w:cs="Times New Roman"/>
          <w:szCs w:val="24"/>
        </w:rPr>
        <w:t xml:space="preserve">το </w:t>
      </w:r>
      <w:r>
        <w:rPr>
          <w:rFonts w:eastAsia="UB-Helvetica" w:cs="Times New Roman"/>
          <w:szCs w:val="24"/>
        </w:rPr>
        <w:t>Ευρωπαϊκ</w:t>
      </w:r>
      <w:r>
        <w:rPr>
          <w:rFonts w:eastAsia="UB-Helvetica" w:cs="Times New Roman"/>
          <w:szCs w:val="24"/>
        </w:rPr>
        <w:t>ό</w:t>
      </w:r>
      <w:r>
        <w:rPr>
          <w:rFonts w:eastAsia="UB-Helvetica" w:cs="Times New Roman"/>
          <w:szCs w:val="24"/>
        </w:rPr>
        <w:t xml:space="preserve"> </w:t>
      </w:r>
      <w:r>
        <w:rPr>
          <w:rFonts w:eastAsia="UB-Helvetica" w:cs="Times New Roman"/>
          <w:szCs w:val="24"/>
        </w:rPr>
        <w:t xml:space="preserve">Γραφείο </w:t>
      </w:r>
      <w:r>
        <w:rPr>
          <w:rFonts w:eastAsia="UB-Helvetica" w:cs="Times New Roman"/>
          <w:szCs w:val="24"/>
        </w:rPr>
        <w:t xml:space="preserve">Ασύλου, μετά την επίσκεψη του </w:t>
      </w:r>
      <w:r>
        <w:rPr>
          <w:rFonts w:eastAsia="UB-Helvetica" w:cs="Times New Roman"/>
          <w:szCs w:val="24"/>
        </w:rPr>
        <w:t xml:space="preserve">εκτελεστικού διευθυντή </w:t>
      </w:r>
      <w:r>
        <w:rPr>
          <w:rFonts w:eastAsia="UB-Helvetica" w:cs="Times New Roman"/>
          <w:szCs w:val="24"/>
        </w:rPr>
        <w:t xml:space="preserve">κ. </w:t>
      </w:r>
      <w:proofErr w:type="spellStart"/>
      <w:r>
        <w:rPr>
          <w:rFonts w:eastAsia="UB-Helvetica" w:cs="Times New Roman"/>
          <w:szCs w:val="24"/>
        </w:rPr>
        <w:t>Βίσερ</w:t>
      </w:r>
      <w:proofErr w:type="spellEnd"/>
      <w:r>
        <w:rPr>
          <w:rFonts w:eastAsia="UB-Helvetica" w:cs="Times New Roman"/>
          <w:szCs w:val="24"/>
        </w:rPr>
        <w:t xml:space="preserve">: «Χρειαζόμασταν θετική ανταπόκριση και τη βρήκαμε. Πριν δύο χρόνια υπήρχαν ελλείψεις, αλλά η Ελλάδα βρίσκεται τώρα </w:t>
      </w:r>
      <w:r>
        <w:rPr>
          <w:rFonts w:eastAsia="UB-Helvetica" w:cs="Times New Roman"/>
          <w:szCs w:val="24"/>
        </w:rPr>
        <w:t>στον άριστο δρόμο».</w:t>
      </w:r>
    </w:p>
    <w:p w14:paraId="31B16906" w14:textId="77777777" w:rsidR="00643513" w:rsidRDefault="00AD6DE5">
      <w:pPr>
        <w:spacing w:line="600" w:lineRule="auto"/>
        <w:ind w:firstLine="720"/>
        <w:jc w:val="both"/>
        <w:rPr>
          <w:rFonts w:eastAsia="UB-Helvetica" w:cs="Times New Roman"/>
          <w:szCs w:val="24"/>
        </w:rPr>
      </w:pPr>
      <w:r>
        <w:rPr>
          <w:rFonts w:eastAsia="UB-Helvetica" w:cs="Times New Roman"/>
          <w:szCs w:val="24"/>
        </w:rPr>
        <w:t>Τα καταθέτω για τα Πρακτικά.</w:t>
      </w:r>
    </w:p>
    <w:p w14:paraId="31B16907" w14:textId="77777777" w:rsidR="00643513" w:rsidRDefault="00AD6DE5">
      <w:pPr>
        <w:spacing w:line="600" w:lineRule="auto"/>
        <w:ind w:firstLine="720"/>
        <w:jc w:val="both"/>
        <w:rPr>
          <w:rFonts w:eastAsia="UB-Helvetica" w:cs="Times New Roman"/>
          <w:szCs w:val="24"/>
        </w:rPr>
      </w:pPr>
      <w:r>
        <w:rPr>
          <w:rFonts w:eastAsia="UB-Helvetica" w:cs="Times New Roman"/>
          <w:szCs w:val="24"/>
        </w:rPr>
        <w:t xml:space="preserve">(Στο σημείο αυτό Βουλευτής κ. Νικόλαος </w:t>
      </w:r>
      <w:proofErr w:type="spellStart"/>
      <w:r>
        <w:rPr>
          <w:rFonts w:eastAsia="UB-Helvetica" w:cs="Times New Roman"/>
          <w:szCs w:val="24"/>
        </w:rPr>
        <w:t>Δένδιας</w:t>
      </w:r>
      <w:proofErr w:type="spellEnd"/>
      <w:r>
        <w:rPr>
          <w:rFonts w:eastAsia="UB-Helvetica" w:cs="Times New Roman"/>
          <w:szCs w:val="24"/>
        </w:rPr>
        <w:t xml:space="preserve"> καταθέτει για τα Πρακτικά τα προαναφερθέντα έγγραφα, τα οποία βρίσκονται στο </w:t>
      </w:r>
      <w:r>
        <w:rPr>
          <w:rFonts w:eastAsia="UB-Helvetica" w:cs="Times New Roman"/>
          <w:szCs w:val="24"/>
        </w:rPr>
        <w:t>α</w:t>
      </w:r>
      <w:r>
        <w:rPr>
          <w:rFonts w:eastAsia="UB-Helvetica" w:cs="Times New Roman"/>
          <w:szCs w:val="24"/>
        </w:rPr>
        <w:t xml:space="preserve">ρχείο του Τμήματος Γραμματείας της Διεύθυνσης Στενογραφίας και Πρακτικών της </w:t>
      </w:r>
      <w:r>
        <w:rPr>
          <w:rFonts w:eastAsia="UB-Helvetica" w:cs="Times New Roman"/>
          <w:szCs w:val="24"/>
        </w:rPr>
        <w:t>Βουλής)</w:t>
      </w:r>
    </w:p>
    <w:p w14:paraId="31B16908" w14:textId="77777777" w:rsidR="00643513" w:rsidRDefault="00AD6DE5">
      <w:pPr>
        <w:spacing w:line="600" w:lineRule="auto"/>
        <w:ind w:firstLine="720"/>
        <w:jc w:val="both"/>
        <w:rPr>
          <w:rFonts w:eastAsia="UB-Helvetica" w:cs="Times New Roman"/>
          <w:szCs w:val="24"/>
        </w:rPr>
      </w:pPr>
      <w:r>
        <w:rPr>
          <w:rFonts w:eastAsia="UB-Helvetica" w:cs="Times New Roman"/>
          <w:szCs w:val="24"/>
        </w:rPr>
        <w:lastRenderedPageBreak/>
        <w:t>Σας παρακαλώ, λοιπόν, πριν καταδικάσετε το παρελθόν, να μπείτε στον κόπο να το ελέγξετε και πριν επαναλάβετε τα στερεότυπα, να τα διερευνήσετε.</w:t>
      </w:r>
    </w:p>
    <w:p w14:paraId="31B16909" w14:textId="77777777" w:rsidR="00643513" w:rsidRDefault="00AD6DE5">
      <w:pPr>
        <w:spacing w:after="0" w:line="600" w:lineRule="auto"/>
        <w:ind w:firstLine="720"/>
        <w:jc w:val="both"/>
        <w:rPr>
          <w:rFonts w:eastAsia="Times New Roman" w:cs="Times New Roman"/>
          <w:szCs w:val="24"/>
        </w:rPr>
      </w:pPr>
      <w:proofErr w:type="spellStart"/>
      <w:r>
        <w:rPr>
          <w:rFonts w:eastAsia="Times New Roman" w:cs="Times New Roman"/>
          <w:szCs w:val="24"/>
        </w:rPr>
        <w:t>Καμμία</w:t>
      </w:r>
      <w:proofErr w:type="spellEnd"/>
      <w:r>
        <w:rPr>
          <w:rFonts w:eastAsia="Times New Roman" w:cs="Times New Roman"/>
          <w:szCs w:val="24"/>
        </w:rPr>
        <w:t xml:space="preserve"> πραγματικότητα</w:t>
      </w:r>
      <w:r>
        <w:rPr>
          <w:rFonts w:eastAsia="Times New Roman" w:cs="Times New Roman"/>
          <w:szCs w:val="24"/>
        </w:rPr>
        <w:t>,</w:t>
      </w:r>
      <w:r>
        <w:rPr>
          <w:rFonts w:eastAsia="Times New Roman" w:cs="Times New Roman"/>
          <w:szCs w:val="24"/>
        </w:rPr>
        <w:t xml:space="preserve"> ποτέ στην ιστορία του πλανήτη</w:t>
      </w:r>
      <w:r>
        <w:rPr>
          <w:rFonts w:eastAsia="Times New Roman" w:cs="Times New Roman"/>
          <w:szCs w:val="24"/>
        </w:rPr>
        <w:t>,</w:t>
      </w:r>
      <w:r>
        <w:rPr>
          <w:rFonts w:eastAsia="Times New Roman" w:cs="Times New Roman"/>
          <w:szCs w:val="24"/>
        </w:rPr>
        <w:t xml:space="preserve"> δεν έχει υπάρξει τέλεια. Πάντως, εκείνη η πραγματι</w:t>
      </w:r>
      <w:r>
        <w:rPr>
          <w:rFonts w:eastAsia="Times New Roman" w:cs="Times New Roman"/>
          <w:szCs w:val="24"/>
        </w:rPr>
        <w:t xml:space="preserve">κότητα σε σχέση με το αίσχος των λασπών της </w:t>
      </w:r>
      <w:proofErr w:type="spellStart"/>
      <w:r>
        <w:rPr>
          <w:rFonts w:eastAsia="Times New Roman" w:cs="Times New Roman"/>
          <w:szCs w:val="24"/>
        </w:rPr>
        <w:t>Ειδομένης</w:t>
      </w:r>
      <w:proofErr w:type="spellEnd"/>
      <w:r>
        <w:rPr>
          <w:rFonts w:eastAsia="Times New Roman" w:cs="Times New Roman"/>
          <w:szCs w:val="24"/>
        </w:rPr>
        <w:t xml:space="preserve">, των αθλιοτήτων του Πειραιά και των βιαιοπραγιών της Χίου, </w:t>
      </w:r>
      <w:proofErr w:type="spellStart"/>
      <w:r>
        <w:rPr>
          <w:rFonts w:eastAsia="Times New Roman" w:cs="Times New Roman"/>
          <w:szCs w:val="24"/>
        </w:rPr>
        <w:t>περιποιεί</w:t>
      </w:r>
      <w:proofErr w:type="spellEnd"/>
      <w:r>
        <w:rPr>
          <w:rFonts w:eastAsia="Times New Roman" w:cs="Times New Roman"/>
          <w:szCs w:val="24"/>
        </w:rPr>
        <w:t xml:space="preserve"> απόλυτη τιμή στην Ελληνική Δημοκρατία, εν αντιθέσει με τη σημερινή –τη δική σας κατάσταση- η οποία είναι παντελώς απαράδεκτη. </w:t>
      </w:r>
    </w:p>
    <w:p w14:paraId="31B1690A" w14:textId="77777777" w:rsidR="00643513" w:rsidRDefault="00AD6DE5">
      <w:pPr>
        <w:spacing w:after="0" w:line="600" w:lineRule="auto"/>
        <w:ind w:firstLine="720"/>
        <w:jc w:val="both"/>
        <w:rPr>
          <w:rFonts w:eastAsia="Times New Roman" w:cs="Times New Roman"/>
          <w:szCs w:val="24"/>
        </w:rPr>
      </w:pPr>
      <w:r>
        <w:rPr>
          <w:rFonts w:eastAsia="Times New Roman" w:cs="Times New Roman"/>
          <w:szCs w:val="24"/>
        </w:rPr>
        <w:t>Κυρίες</w:t>
      </w:r>
      <w:r>
        <w:rPr>
          <w:rFonts w:eastAsia="Times New Roman" w:cs="Times New Roman"/>
          <w:szCs w:val="24"/>
        </w:rPr>
        <w:t xml:space="preserve"> και κύριοι συνάδελφοι, αυτό το οποίο έχετε καταφέρει είναι μια τραγωδία και σας το λέω ειλικρινώς. Και το λέω εγώ, ο οποίος προσπάθησα, σε όποιο</w:t>
      </w:r>
      <w:r>
        <w:rPr>
          <w:rFonts w:eastAsia="Times New Roman" w:cs="Times New Roman"/>
          <w:szCs w:val="24"/>
        </w:rPr>
        <w:t>ν</w:t>
      </w:r>
      <w:r>
        <w:rPr>
          <w:rFonts w:eastAsia="Times New Roman" w:cs="Times New Roman"/>
          <w:szCs w:val="24"/>
        </w:rPr>
        <w:t xml:space="preserve"> βαθμό μπορούσα</w:t>
      </w:r>
      <w:r>
        <w:rPr>
          <w:rFonts w:eastAsia="Times New Roman" w:cs="Times New Roman"/>
          <w:szCs w:val="24"/>
        </w:rPr>
        <w:t>,</w:t>
      </w:r>
      <w:r>
        <w:rPr>
          <w:rFonts w:eastAsia="Times New Roman" w:cs="Times New Roman"/>
          <w:szCs w:val="24"/>
        </w:rPr>
        <w:t xml:space="preserve"> τον πρώτο χρόνο να σας συμβουλεύσω διακριτικά, εκτός καμερών, οποιονδήποτε ήθελε να με ακούσε</w:t>
      </w:r>
      <w:r>
        <w:rPr>
          <w:rFonts w:eastAsia="Times New Roman" w:cs="Times New Roman"/>
          <w:szCs w:val="24"/>
        </w:rPr>
        <w:t xml:space="preserve">ι –και τον πρώην Υπουργό- για να αποφευχθεί αυτή η τραγωδία. Διότι δεν έχει </w:t>
      </w:r>
      <w:proofErr w:type="spellStart"/>
      <w:r>
        <w:rPr>
          <w:rFonts w:eastAsia="Times New Roman" w:cs="Times New Roman"/>
          <w:szCs w:val="24"/>
        </w:rPr>
        <w:t>καμμία</w:t>
      </w:r>
      <w:proofErr w:type="spellEnd"/>
      <w:r>
        <w:rPr>
          <w:rFonts w:eastAsia="Times New Roman" w:cs="Times New Roman"/>
          <w:szCs w:val="24"/>
        </w:rPr>
        <w:t xml:space="preserve"> σημασία να κάνουμε μνημόσυνο. Σημασία έχει να προλαμβάνουμε. </w:t>
      </w:r>
    </w:p>
    <w:p w14:paraId="31B1690B" w14:textId="77777777" w:rsidR="00643513" w:rsidRDefault="00AD6DE5">
      <w:pPr>
        <w:spacing w:after="0" w:line="600" w:lineRule="auto"/>
        <w:ind w:firstLine="720"/>
        <w:jc w:val="both"/>
        <w:rPr>
          <w:rFonts w:eastAsia="Times New Roman" w:cs="Times New Roman"/>
          <w:szCs w:val="24"/>
        </w:rPr>
      </w:pPr>
      <w:r>
        <w:rPr>
          <w:rFonts w:eastAsia="Times New Roman" w:cs="Times New Roman"/>
          <w:szCs w:val="24"/>
        </w:rPr>
        <w:lastRenderedPageBreak/>
        <w:t>Και επειδή άκουσα πολλά και για την καταδίκη της χώρας για παραβίαση ανθρωπίνων δικαιωμάτων από το Δικαστήριο τ</w:t>
      </w:r>
      <w:r>
        <w:rPr>
          <w:rFonts w:eastAsia="Times New Roman" w:cs="Times New Roman"/>
          <w:szCs w:val="24"/>
        </w:rPr>
        <w:t>ου Στρασβούργου, σας παρακαλώ πάρα πολύ, πρώτον ελέγξτε τις ημερομηνίες των παραβιάσεων και</w:t>
      </w:r>
      <w:r>
        <w:rPr>
          <w:rFonts w:eastAsia="Times New Roman" w:cs="Times New Roman"/>
          <w:szCs w:val="24"/>
        </w:rPr>
        <w:t>,</w:t>
      </w:r>
      <w:r>
        <w:rPr>
          <w:rFonts w:eastAsia="Times New Roman" w:cs="Times New Roman"/>
          <w:szCs w:val="24"/>
        </w:rPr>
        <w:t xml:space="preserve"> δεύτερον</w:t>
      </w:r>
      <w:r>
        <w:rPr>
          <w:rFonts w:eastAsia="Times New Roman" w:cs="Times New Roman"/>
          <w:szCs w:val="24"/>
        </w:rPr>
        <w:t>,</w:t>
      </w:r>
      <w:r>
        <w:rPr>
          <w:rFonts w:eastAsia="Times New Roman" w:cs="Times New Roman"/>
          <w:szCs w:val="24"/>
        </w:rPr>
        <w:t xml:space="preserve"> παρατηρείστε τα εξής:</w:t>
      </w:r>
    </w:p>
    <w:p w14:paraId="31B1690C" w14:textId="77777777" w:rsidR="00643513" w:rsidRDefault="00AD6DE5">
      <w:pPr>
        <w:spacing w:after="0" w:line="600" w:lineRule="auto"/>
        <w:ind w:firstLine="720"/>
        <w:jc w:val="both"/>
        <w:rPr>
          <w:rFonts w:eastAsia="Times New Roman" w:cs="Times New Roman"/>
          <w:szCs w:val="24"/>
        </w:rPr>
      </w:pPr>
      <w:r>
        <w:rPr>
          <w:rFonts w:eastAsia="Times New Roman" w:cs="Times New Roman"/>
          <w:szCs w:val="24"/>
        </w:rPr>
        <w:t xml:space="preserve">Η Ελλάδα καταδικάστηκε για τις κρατήσεις στα αστυνομικά κρατητήρια πριν από το 2012 και ορθώς, ορθότατα καταδικάστηκε. Δεν υπάρχει </w:t>
      </w:r>
      <w:r>
        <w:rPr>
          <w:rFonts w:eastAsia="Times New Roman" w:cs="Times New Roman"/>
          <w:szCs w:val="24"/>
        </w:rPr>
        <w:t xml:space="preserve">ούτε μία απόφαση για τα </w:t>
      </w:r>
      <w:proofErr w:type="spellStart"/>
      <w:r>
        <w:rPr>
          <w:rFonts w:eastAsia="Times New Roman" w:cs="Times New Roman"/>
          <w:szCs w:val="24"/>
        </w:rPr>
        <w:t>προαναχωρησιακά</w:t>
      </w:r>
      <w:proofErr w:type="spellEnd"/>
      <w:r>
        <w:rPr>
          <w:rFonts w:eastAsia="Times New Roman" w:cs="Times New Roman"/>
          <w:szCs w:val="24"/>
        </w:rPr>
        <w:t xml:space="preserve"> κέντρα. Και εάν κάποιος έχει μια απόφαση, σας παρακαλώ να την προσκομίσει και να την καταθέσει. </w:t>
      </w:r>
    </w:p>
    <w:p w14:paraId="31B1690D"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ΒΑΣΙΛΙΚΗ ΚΑΤΡΙΒΑΝΟΥ:</w:t>
      </w:r>
      <w:r>
        <w:rPr>
          <w:rFonts w:eastAsia="Times New Roman" w:cs="Times New Roman"/>
          <w:szCs w:val="24"/>
        </w:rPr>
        <w:t xml:space="preserve"> Όταν ήσασταν Υπουργός, κρατούνταν άνθρωποι στα κρατητήρια. </w:t>
      </w:r>
    </w:p>
    <w:p w14:paraId="31B1690E"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Εάν οποιοσδήποτε έχε</w:t>
      </w:r>
      <w:r>
        <w:rPr>
          <w:rFonts w:eastAsia="Times New Roman" w:cs="Times New Roman"/>
          <w:szCs w:val="24"/>
        </w:rPr>
        <w:t xml:space="preserve">ι καταδικαστική απόφαση του Δικαστηρίου του Στρασβούργου για την περίοδο 2012 έως Ιούνιο του 2014 για τα </w:t>
      </w:r>
      <w:proofErr w:type="spellStart"/>
      <w:r>
        <w:rPr>
          <w:rFonts w:eastAsia="Times New Roman" w:cs="Times New Roman"/>
          <w:szCs w:val="24"/>
        </w:rPr>
        <w:t>προαναχωρησιακά</w:t>
      </w:r>
      <w:proofErr w:type="spellEnd"/>
      <w:r>
        <w:rPr>
          <w:rFonts w:eastAsia="Times New Roman" w:cs="Times New Roman"/>
          <w:szCs w:val="24"/>
        </w:rPr>
        <w:t xml:space="preserve"> κέντρα και μετά –παρεμπιπτόντως- σας παρακαλώ να την καταθέσετε. Δεν έχετε, διότι απλώς δεν υπάρχει.</w:t>
      </w:r>
    </w:p>
    <w:p w14:paraId="31B1690F" w14:textId="77777777" w:rsidR="00643513" w:rsidRDefault="00AD6DE5">
      <w:pPr>
        <w:spacing w:after="0" w:line="600" w:lineRule="auto"/>
        <w:ind w:firstLine="720"/>
        <w:jc w:val="both"/>
        <w:rPr>
          <w:rFonts w:eastAsia="Times New Roman" w:cs="Times New Roman"/>
          <w:szCs w:val="24"/>
        </w:rPr>
      </w:pPr>
      <w:r>
        <w:rPr>
          <w:rFonts w:eastAsia="Times New Roman" w:cs="Times New Roman"/>
          <w:szCs w:val="24"/>
        </w:rPr>
        <w:t>Όμως εγώ θα σας προσκομίζω –δυστυχ</w:t>
      </w:r>
      <w:r>
        <w:rPr>
          <w:rFonts w:eastAsia="Times New Roman" w:cs="Times New Roman"/>
          <w:szCs w:val="24"/>
        </w:rPr>
        <w:t xml:space="preserve">ώς για την πατρίδα μας- τα επόμενα χρόνια τις καταδικαστικές αποφάσεις για τις άθλιες σημερινές συνθήκες στην </w:t>
      </w:r>
      <w:proofErr w:type="spellStart"/>
      <w:r>
        <w:rPr>
          <w:rFonts w:eastAsia="Times New Roman" w:cs="Times New Roman"/>
          <w:szCs w:val="24"/>
        </w:rPr>
        <w:t>Ειδομένη</w:t>
      </w:r>
      <w:proofErr w:type="spellEnd"/>
      <w:r>
        <w:rPr>
          <w:rFonts w:eastAsia="Times New Roman" w:cs="Times New Roman"/>
          <w:szCs w:val="24"/>
        </w:rPr>
        <w:t xml:space="preserve">, στη Χίο, στον Πειραιά και όπου αλλού έχετε </w:t>
      </w:r>
      <w:r>
        <w:rPr>
          <w:rFonts w:eastAsia="Times New Roman" w:cs="Times New Roman"/>
          <w:szCs w:val="24"/>
        </w:rPr>
        <w:lastRenderedPageBreak/>
        <w:t>αφήσει αυτό το άθλιο θέαμα να εξελίσσεται. Διότι πρέπει να ξέρετε ότι η Ελλάδα έχει πλέον συν</w:t>
      </w:r>
      <w:r>
        <w:rPr>
          <w:rFonts w:eastAsia="Times New Roman" w:cs="Times New Roman"/>
          <w:szCs w:val="24"/>
        </w:rPr>
        <w:t xml:space="preserve">ταγματική υποχρέωση γι’ αυτούς τους ανθρώπους, που εκ σφαλμάτων βρέθηκαν μέσα στα σύνορά της. </w:t>
      </w:r>
    </w:p>
    <w:p w14:paraId="31B16910" w14:textId="77777777" w:rsidR="00643513" w:rsidRDefault="00AD6DE5">
      <w:pPr>
        <w:spacing w:after="0" w:line="600" w:lineRule="auto"/>
        <w:ind w:firstLine="720"/>
        <w:jc w:val="both"/>
        <w:rPr>
          <w:rFonts w:eastAsia="Times New Roman" w:cs="Times New Roman"/>
          <w:szCs w:val="24"/>
        </w:rPr>
      </w:pPr>
      <w:r>
        <w:rPr>
          <w:rFonts w:eastAsia="Times New Roman" w:cs="Times New Roman"/>
          <w:szCs w:val="24"/>
        </w:rPr>
        <w:t>Ειλικρινά λυπάμαι, κύριε Πρόεδρε της Βουλής -το λέω για εσάς- διότι δεν είστε ενημερωμένος. Και θα σας παρακαλούσα ειλικρινά, λόγω του θεσμικού σας ρόλου αλλά κα</w:t>
      </w:r>
      <w:r>
        <w:rPr>
          <w:rFonts w:eastAsia="Times New Roman" w:cs="Times New Roman"/>
          <w:szCs w:val="24"/>
        </w:rPr>
        <w:t xml:space="preserve">ι του προσωπικού σεβασμού τον οποίο σας έχω και της απόλυτης πεποίθησής μου πως ό,τι λέτε το λέτε από καρδιάς και επειδή πιστεύετε ότι είναι ειλικρινές, να το έχετε ελέγξει. </w:t>
      </w:r>
    </w:p>
    <w:p w14:paraId="31B16911" w14:textId="77777777" w:rsidR="00643513" w:rsidRDefault="00AD6DE5">
      <w:pPr>
        <w:spacing w:after="0" w:line="600" w:lineRule="auto"/>
        <w:ind w:firstLine="720"/>
        <w:jc w:val="both"/>
        <w:rPr>
          <w:rFonts w:eastAsia="Times New Roman" w:cs="Times New Roman"/>
          <w:szCs w:val="24"/>
        </w:rPr>
      </w:pPr>
      <w:r>
        <w:rPr>
          <w:rFonts w:eastAsia="Times New Roman" w:cs="Times New Roman"/>
          <w:szCs w:val="24"/>
        </w:rPr>
        <w:t>Διότι, δυστυχώς, κύριε Πρόεδρε, υπήρχε σχεδιασμός και για τους πρόσφυγες. Το σχέδ</w:t>
      </w:r>
      <w:r>
        <w:rPr>
          <w:rFonts w:eastAsia="Times New Roman" w:cs="Times New Roman"/>
          <w:szCs w:val="24"/>
        </w:rPr>
        <w:t xml:space="preserve">ιο ονομάζεται «ΙΩΝΗ», βρίσκεται στο Υπουργείο Δημοσίας Τάξεως και είναι ένα τεράστιο σχέδιο, για το οποίο είχε υπάρξει </w:t>
      </w:r>
      <w:proofErr w:type="spellStart"/>
      <w:r>
        <w:rPr>
          <w:rFonts w:eastAsia="Times New Roman" w:cs="Times New Roman"/>
          <w:szCs w:val="24"/>
        </w:rPr>
        <w:t>προσυνεννόηση</w:t>
      </w:r>
      <w:proofErr w:type="spellEnd"/>
      <w:r>
        <w:rPr>
          <w:rFonts w:eastAsia="Times New Roman" w:cs="Times New Roman"/>
          <w:szCs w:val="24"/>
        </w:rPr>
        <w:t xml:space="preserve"> με την Ευρωπαϊκή Ένωση και τη Γενική Γραμματεία Πολιτικής Προστασίας, την αρμόδια Επίτροπο κ. </w:t>
      </w:r>
      <w:proofErr w:type="spellStart"/>
      <w:r>
        <w:rPr>
          <w:rFonts w:eastAsia="Times New Roman" w:cs="Times New Roman"/>
          <w:szCs w:val="24"/>
        </w:rPr>
        <w:t>Κρισταλίνα</w:t>
      </w:r>
      <w:proofErr w:type="spellEnd"/>
      <w:r>
        <w:rPr>
          <w:rFonts w:eastAsia="Times New Roman" w:cs="Times New Roman"/>
          <w:szCs w:val="24"/>
        </w:rPr>
        <w:t xml:space="preserve"> </w:t>
      </w:r>
      <w:proofErr w:type="spellStart"/>
      <w:r>
        <w:rPr>
          <w:rFonts w:eastAsia="Times New Roman" w:cs="Times New Roman"/>
          <w:szCs w:val="24"/>
        </w:rPr>
        <w:t>Γκεοργκίεβα</w:t>
      </w:r>
      <w:proofErr w:type="spellEnd"/>
      <w:r>
        <w:rPr>
          <w:rFonts w:eastAsia="Times New Roman" w:cs="Times New Roman"/>
          <w:szCs w:val="24"/>
        </w:rPr>
        <w:t xml:space="preserve"> και πρ</w:t>
      </w:r>
      <w:r>
        <w:rPr>
          <w:rFonts w:eastAsia="Times New Roman" w:cs="Times New Roman"/>
          <w:szCs w:val="24"/>
        </w:rPr>
        <w:t xml:space="preserve">οέβλεπε ανά εκατοντάδες χιλιάδες για την περίπτωση αιφνίδιας εισόδου. Αυτό το σχέδιο όχι μόνο δεν το χρησιμοποιήσατε αλλά η Κυβέρνηση αγνοεί την ύπαρξή του μέχρι </w:t>
      </w:r>
      <w:r>
        <w:rPr>
          <w:rFonts w:eastAsia="Times New Roman" w:cs="Times New Roman"/>
          <w:szCs w:val="24"/>
        </w:rPr>
        <w:lastRenderedPageBreak/>
        <w:t>σήμερα που συζητάμε. Περιείχε απόλυτο υπολογισμό μερίδων νερού, κουβερτών, σκηνών, τόπου εγκατ</w:t>
      </w:r>
      <w:r>
        <w:rPr>
          <w:rFonts w:eastAsia="Times New Roman" w:cs="Times New Roman"/>
          <w:szCs w:val="24"/>
        </w:rPr>
        <w:t xml:space="preserve">άστασης, κοστολογίου, από ποιον θα παίρναμε τα χρήματα. Η </w:t>
      </w:r>
      <w:proofErr w:type="spellStart"/>
      <w:r>
        <w:rPr>
          <w:rFonts w:eastAsia="Times New Roman" w:cs="Times New Roman"/>
          <w:szCs w:val="24"/>
        </w:rPr>
        <w:t>Ειδομένη</w:t>
      </w:r>
      <w:proofErr w:type="spellEnd"/>
      <w:r>
        <w:rPr>
          <w:rFonts w:eastAsia="Times New Roman" w:cs="Times New Roman"/>
          <w:szCs w:val="24"/>
        </w:rPr>
        <w:t xml:space="preserve"> θα στοιχειώνει πάντα την Αριστερά, τη δική σας Αριστερά. Διότι απλώς υπήρξατε απολύτως ακατάλληλοι για το χειρισμό του ζητήματος. </w:t>
      </w:r>
    </w:p>
    <w:p w14:paraId="31B16912" w14:textId="77777777" w:rsidR="00643513" w:rsidRDefault="00AD6DE5">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να σας το πω απλά και σταράτ</w:t>
      </w:r>
      <w:r>
        <w:rPr>
          <w:rFonts w:eastAsia="Times New Roman" w:cs="Times New Roman"/>
          <w:szCs w:val="24"/>
        </w:rPr>
        <w:t>α, η Κυβέρνησή σας δεν ήξερε τι έκανε και πήρε ανθρώπους στο</w:t>
      </w:r>
      <w:r>
        <w:rPr>
          <w:rFonts w:eastAsia="Times New Roman" w:cs="Times New Roman"/>
          <w:szCs w:val="24"/>
        </w:rPr>
        <w:t>ν</w:t>
      </w:r>
      <w:r>
        <w:rPr>
          <w:rFonts w:eastAsia="Times New Roman" w:cs="Times New Roman"/>
          <w:szCs w:val="24"/>
        </w:rPr>
        <w:t xml:space="preserve"> λαιμό της. Και επειδή έχετε την εντύπωση ότι υπήρξατε πάντοτε καλών προθέσεων, γιατί τουλάχιστον αυτό είναι κάτι που πρέπει να συζητήσουμε, να σας θυμίσω κάτι; Οι περισσότεροι δεν ήσασταν εκεί τότε. Το ξέρετε –με </w:t>
      </w:r>
      <w:proofErr w:type="spellStart"/>
      <w:r>
        <w:rPr>
          <w:rFonts w:eastAsia="Times New Roman" w:cs="Times New Roman"/>
          <w:szCs w:val="24"/>
        </w:rPr>
        <w:t>συγχωρείτε</w:t>
      </w:r>
      <w:proofErr w:type="spellEnd"/>
      <w:r>
        <w:rPr>
          <w:rFonts w:eastAsia="Times New Roman" w:cs="Times New Roman"/>
          <w:szCs w:val="24"/>
        </w:rPr>
        <w:t xml:space="preserve"> για το «εγώ», δεν μου αρέσει- α</w:t>
      </w:r>
      <w:r>
        <w:rPr>
          <w:rFonts w:eastAsia="Times New Roman" w:cs="Times New Roman"/>
          <w:szCs w:val="24"/>
        </w:rPr>
        <w:t xml:space="preserve">λλά εγώ έφτιαξα την </w:t>
      </w:r>
      <w:r>
        <w:rPr>
          <w:rFonts w:eastAsia="Times New Roman" w:cs="Times New Roman"/>
          <w:szCs w:val="24"/>
        </w:rPr>
        <w:t>Υ</w:t>
      </w:r>
      <w:r>
        <w:rPr>
          <w:rFonts w:eastAsia="Times New Roman" w:cs="Times New Roman"/>
          <w:szCs w:val="24"/>
        </w:rPr>
        <w:t xml:space="preserve">πηρεσία </w:t>
      </w:r>
      <w:r>
        <w:rPr>
          <w:rFonts w:eastAsia="Times New Roman" w:cs="Times New Roman"/>
          <w:szCs w:val="24"/>
        </w:rPr>
        <w:t>Α</w:t>
      </w:r>
      <w:r>
        <w:rPr>
          <w:rFonts w:eastAsia="Times New Roman" w:cs="Times New Roman"/>
          <w:szCs w:val="24"/>
        </w:rPr>
        <w:t>σύλου με τεράστιο προσωπικό κόπο. Γιατί μέχρι τότε τις αιτήσεις ασύλου τις εκδίκαζαν οι αστυνομικές αρχές και είχαμε δείκτη παροχής προστασίας ασύλου 0,01% και το φτάσαμε στο 9%. Και όταν έφερα εδώ διάταξη για να βοηθήσετε, δε</w:t>
      </w:r>
      <w:r>
        <w:rPr>
          <w:rFonts w:eastAsia="Times New Roman" w:cs="Times New Roman"/>
          <w:szCs w:val="24"/>
        </w:rPr>
        <w:t xml:space="preserve">ν την ψηφίσατε. </w:t>
      </w:r>
    </w:p>
    <w:p w14:paraId="31B16913" w14:textId="77777777" w:rsidR="00643513" w:rsidRDefault="00AD6DE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Είπε η κ. </w:t>
      </w:r>
      <w:proofErr w:type="spellStart"/>
      <w:r>
        <w:rPr>
          <w:rFonts w:eastAsia="Times New Roman" w:cs="Times New Roman"/>
          <w:szCs w:val="24"/>
        </w:rPr>
        <w:t>Κατριβάνου</w:t>
      </w:r>
      <w:proofErr w:type="spellEnd"/>
      <w:r>
        <w:rPr>
          <w:rFonts w:eastAsia="Times New Roman" w:cs="Times New Roman"/>
          <w:szCs w:val="24"/>
        </w:rPr>
        <w:t xml:space="preserve"> –της οποίας υπολήπτομαι τα κίνητρα- για τις ανοιχτές δομές. Να σας πω και κάτι άλλο; Όταν η κυβέρνησή </w:t>
      </w:r>
      <w:r>
        <w:rPr>
          <w:rFonts w:eastAsia="Times New Roman" w:cs="Times New Roman"/>
          <w:szCs w:val="24"/>
        </w:rPr>
        <w:t>μας,</w:t>
      </w:r>
      <w:r>
        <w:rPr>
          <w:rFonts w:eastAsia="Times New Roman" w:cs="Times New Roman"/>
          <w:szCs w:val="24"/>
        </w:rPr>
        <w:t xml:space="preserve"> επί δικής μου υπουργίας</w:t>
      </w:r>
      <w:r>
        <w:rPr>
          <w:rFonts w:eastAsia="Times New Roman" w:cs="Times New Roman"/>
          <w:szCs w:val="24"/>
        </w:rPr>
        <w:t>,</w:t>
      </w:r>
      <w:r>
        <w:rPr>
          <w:rFonts w:eastAsia="Times New Roman" w:cs="Times New Roman"/>
          <w:szCs w:val="24"/>
        </w:rPr>
        <w:t xml:space="preserve"> έφτιαξε την πρώτη ανοιχτή δομή στην Αγία Βαρβάρα, θέλετε να σας πω ποιο στέλεχος του Σ</w:t>
      </w:r>
      <w:r>
        <w:rPr>
          <w:rFonts w:eastAsia="Times New Roman" w:cs="Times New Roman"/>
          <w:szCs w:val="24"/>
        </w:rPr>
        <w:t xml:space="preserve">ΥΡΙΖΑ κάθισε μπροστά και εμπόδισε τη λειτουργία της; Θα βοηθούσε </w:t>
      </w:r>
      <w:r>
        <w:rPr>
          <w:rFonts w:eastAsia="Times New Roman" w:cs="Times New Roman"/>
          <w:szCs w:val="24"/>
        </w:rPr>
        <w:t xml:space="preserve">σε </w:t>
      </w:r>
      <w:r>
        <w:rPr>
          <w:rFonts w:eastAsia="Times New Roman" w:cs="Times New Roman"/>
          <w:szCs w:val="24"/>
        </w:rPr>
        <w:t xml:space="preserve">κάτι να </w:t>
      </w:r>
      <w:r>
        <w:rPr>
          <w:rFonts w:eastAsia="Times New Roman" w:cs="Times New Roman"/>
          <w:szCs w:val="24"/>
        </w:rPr>
        <w:t xml:space="preserve">αναφέρουμε </w:t>
      </w:r>
      <w:r>
        <w:rPr>
          <w:rFonts w:eastAsia="Times New Roman" w:cs="Times New Roman"/>
          <w:szCs w:val="24"/>
        </w:rPr>
        <w:t>ονόματα;</w:t>
      </w:r>
    </w:p>
    <w:p w14:paraId="31B16914" w14:textId="77777777" w:rsidR="00643513" w:rsidRDefault="00AD6DE5">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τα κάνατε μαύρο χάλι</w:t>
      </w:r>
      <w:r>
        <w:rPr>
          <w:rFonts w:eastAsia="Times New Roman" w:cs="Times New Roman"/>
          <w:szCs w:val="24"/>
        </w:rPr>
        <w:t>!</w:t>
      </w:r>
      <w:r>
        <w:rPr>
          <w:rFonts w:eastAsia="Times New Roman" w:cs="Times New Roman"/>
          <w:szCs w:val="24"/>
        </w:rPr>
        <w:t xml:space="preserve"> </w:t>
      </w:r>
    </w:p>
    <w:p w14:paraId="31B16915" w14:textId="77777777" w:rsidR="00643513" w:rsidRDefault="00AD6DE5">
      <w:pPr>
        <w:spacing w:after="0" w:line="600" w:lineRule="auto"/>
        <w:ind w:firstLine="720"/>
        <w:jc w:val="both"/>
        <w:rPr>
          <w:rFonts w:eastAsia="Times New Roman" w:cs="Times New Roman"/>
          <w:szCs w:val="24"/>
        </w:rPr>
      </w:pPr>
      <w:r>
        <w:rPr>
          <w:rFonts w:eastAsia="Times New Roman" w:cs="Times New Roman"/>
          <w:szCs w:val="24"/>
        </w:rPr>
        <w:t>Ερχόμαστε τώρα στη συμφωνία: Εμείς, κύριε Υπουργέ, τη συμφωνία τη στηρίξαμε όσο μπορούμε. Όμως, έχω υποχρέω</w:t>
      </w:r>
      <w:r>
        <w:rPr>
          <w:rFonts w:eastAsia="Times New Roman" w:cs="Times New Roman"/>
          <w:szCs w:val="24"/>
        </w:rPr>
        <w:t>ση να σας πω ότι η συμφωνία αυτή δεν μπορεί και δεν πρόκειται να λειτουργήσει.</w:t>
      </w:r>
    </w:p>
    <w:p w14:paraId="31B16916" w14:textId="77777777" w:rsidR="00643513" w:rsidRDefault="00AD6DE5">
      <w:pPr>
        <w:spacing w:after="0" w:line="600" w:lineRule="auto"/>
        <w:ind w:firstLine="720"/>
        <w:jc w:val="both"/>
        <w:rPr>
          <w:rFonts w:eastAsia="Times New Roman" w:cs="Times New Roman"/>
          <w:szCs w:val="24"/>
        </w:rPr>
      </w:pPr>
      <w:r>
        <w:rPr>
          <w:rFonts w:eastAsia="Times New Roman" w:cs="Times New Roman"/>
          <w:szCs w:val="24"/>
        </w:rPr>
        <w:t xml:space="preserve">Κατ’ αρχάς, εάν υπήρχε κάτι το οποίο </w:t>
      </w:r>
      <w:r>
        <w:rPr>
          <w:rFonts w:eastAsia="Times New Roman" w:cs="Times New Roman"/>
          <w:szCs w:val="24"/>
        </w:rPr>
        <w:t xml:space="preserve">δεν </w:t>
      </w:r>
      <w:r>
        <w:rPr>
          <w:rFonts w:eastAsia="Times New Roman" w:cs="Times New Roman"/>
          <w:szCs w:val="24"/>
        </w:rPr>
        <w:t>έπρεπε να έρθει για να ψηφιστεί εδώ</w:t>
      </w:r>
      <w:r>
        <w:rPr>
          <w:rFonts w:eastAsia="Times New Roman" w:cs="Times New Roman"/>
          <w:szCs w:val="24"/>
        </w:rPr>
        <w:t>,</w:t>
      </w:r>
      <w:r>
        <w:rPr>
          <w:rFonts w:eastAsia="Times New Roman" w:cs="Times New Roman"/>
          <w:szCs w:val="24"/>
        </w:rPr>
        <w:t xml:space="preserve"> είναι η παρουσία του ΝΑΤΟ στο Αιγαίο, διότι αυτό συνιστά εκχώρηση εθνικής κυριαρχίας. Δεν περιλαμβά</w:t>
      </w:r>
      <w:r>
        <w:rPr>
          <w:rFonts w:eastAsia="Times New Roman" w:cs="Times New Roman"/>
          <w:szCs w:val="24"/>
        </w:rPr>
        <w:t>νεται στο πλαίσιο της συμφωνίας συμμετοχής μας στο ΝΑΤΟ ότι το έργο</w:t>
      </w:r>
      <w:r>
        <w:rPr>
          <w:rFonts w:eastAsia="Times New Roman" w:cs="Times New Roman"/>
          <w:szCs w:val="24"/>
        </w:rPr>
        <w:t>,</w:t>
      </w:r>
      <w:r>
        <w:rPr>
          <w:rFonts w:eastAsia="Times New Roman" w:cs="Times New Roman"/>
          <w:szCs w:val="24"/>
        </w:rPr>
        <w:t xml:space="preserve"> που αναλαμβάνει τώρα το ΝΑΤΟ</w:t>
      </w:r>
      <w:r>
        <w:rPr>
          <w:rFonts w:eastAsia="Times New Roman" w:cs="Times New Roman"/>
          <w:szCs w:val="24"/>
        </w:rPr>
        <w:t>,</w:t>
      </w:r>
      <w:r>
        <w:rPr>
          <w:rFonts w:eastAsia="Times New Roman" w:cs="Times New Roman"/>
          <w:szCs w:val="24"/>
        </w:rPr>
        <w:t xml:space="preserve"> το ανέθεσε ο Πρωθυπουργός διά λόγου, όχι επειδή διαπραγματεύτηκε επί του θέματος αλλά επειδή του τηλεφώνησαν απλώς </w:t>
      </w:r>
      <w:r>
        <w:rPr>
          <w:rFonts w:eastAsia="Times New Roman" w:cs="Times New Roman"/>
          <w:szCs w:val="24"/>
        </w:rPr>
        <w:lastRenderedPageBreak/>
        <w:t>και του το επέβαλαν. Ουδέποτε ενημερωθήκαμ</w:t>
      </w:r>
      <w:r>
        <w:rPr>
          <w:rFonts w:eastAsia="Times New Roman" w:cs="Times New Roman"/>
          <w:szCs w:val="24"/>
        </w:rPr>
        <w:t xml:space="preserve">ε. Σιγά σιγά δημιουργήθηκε κάποιος επιχειρησιακός σχεδιασμός. Σας λέω δε ότι αυτό δεν μπορεί να λειτουργήσει. </w:t>
      </w:r>
    </w:p>
    <w:p w14:paraId="31B16917" w14:textId="77777777" w:rsidR="00643513" w:rsidRDefault="00AD6DE5">
      <w:pPr>
        <w:spacing w:after="0" w:line="600" w:lineRule="auto"/>
        <w:ind w:firstLine="720"/>
        <w:jc w:val="both"/>
        <w:rPr>
          <w:rFonts w:eastAsia="Times New Roman" w:cs="Times New Roman"/>
          <w:szCs w:val="24"/>
        </w:rPr>
      </w:pPr>
      <w:r>
        <w:rPr>
          <w:rFonts w:eastAsia="Times New Roman" w:cs="Times New Roman"/>
          <w:szCs w:val="24"/>
        </w:rPr>
        <w:t xml:space="preserve">Δεν πρόκειται να συνεχίσω με το στερεότυπο «η πρώτη φορά </w:t>
      </w:r>
      <w:r>
        <w:rPr>
          <w:rFonts w:eastAsia="Times New Roman" w:cs="Times New Roman"/>
          <w:szCs w:val="24"/>
        </w:rPr>
        <w:t>α</w:t>
      </w:r>
      <w:r>
        <w:rPr>
          <w:rFonts w:eastAsia="Times New Roman" w:cs="Times New Roman"/>
          <w:szCs w:val="24"/>
        </w:rPr>
        <w:t>ριστερά που φέρνει το ΝΑΤΟ στην Ελλάδα». Το έχετε ακούσει πολλές φορές, το ξέρετε, ξέρω</w:t>
      </w:r>
      <w:r>
        <w:rPr>
          <w:rFonts w:eastAsia="Times New Roman" w:cs="Times New Roman"/>
          <w:szCs w:val="24"/>
        </w:rPr>
        <w:t xml:space="preserve"> πόσο σας ενοχλεί. Εμείς στο τέλος </w:t>
      </w:r>
      <w:proofErr w:type="spellStart"/>
      <w:r>
        <w:rPr>
          <w:rFonts w:eastAsia="Times New Roman" w:cs="Times New Roman"/>
          <w:szCs w:val="24"/>
        </w:rPr>
        <w:t>τέλος</w:t>
      </w:r>
      <w:proofErr w:type="spellEnd"/>
      <w:r>
        <w:rPr>
          <w:rFonts w:eastAsia="Times New Roman" w:cs="Times New Roman"/>
          <w:szCs w:val="24"/>
        </w:rPr>
        <w:t xml:space="preserve"> επί της αρχής διαφωνία με το ΝΑΤΟ δεν έχουμε.</w:t>
      </w:r>
    </w:p>
    <w:p w14:paraId="31B16918" w14:textId="77777777" w:rsidR="00643513" w:rsidRDefault="00AD6DE5">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Όμως, το άλλο το οποίο υπάρχει στη </w:t>
      </w:r>
      <w:r>
        <w:rPr>
          <w:rFonts w:eastAsia="Times New Roman" w:cs="Times New Roman"/>
          <w:szCs w:val="24"/>
        </w:rPr>
        <w:t>σ</w:t>
      </w:r>
      <w:r>
        <w:rPr>
          <w:rFonts w:eastAsia="Times New Roman" w:cs="Times New Roman"/>
          <w:szCs w:val="24"/>
        </w:rPr>
        <w:t xml:space="preserve">υμφωνία –και αυτό πρέπει να σας πω ότι είναι ένα τραγικό νομικό σφάλμα- είναι το θέμα της </w:t>
      </w:r>
      <w:proofErr w:type="spellStart"/>
      <w:r>
        <w:rPr>
          <w:rFonts w:eastAsia="Times New Roman" w:cs="Times New Roman"/>
          <w:szCs w:val="24"/>
        </w:rPr>
        <w:t>επανεισδοχής</w:t>
      </w:r>
      <w:proofErr w:type="spellEnd"/>
      <w:r>
        <w:rPr>
          <w:rFonts w:eastAsia="Times New Roman" w:cs="Times New Roman"/>
          <w:szCs w:val="24"/>
        </w:rPr>
        <w:t xml:space="preserve"> ατόμων στην Τουρκία. </w:t>
      </w:r>
    </w:p>
    <w:p w14:paraId="31B16919" w14:textId="77777777" w:rsidR="00643513" w:rsidRDefault="00AD6DE5">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Κυρίες κ</w:t>
      </w:r>
      <w:r>
        <w:rPr>
          <w:rFonts w:eastAsia="Times New Roman" w:cs="Times New Roman"/>
          <w:szCs w:val="24"/>
        </w:rPr>
        <w:t>αι κύριοι συνάδελφοι, δύο τινά συμβαίνουν</w:t>
      </w:r>
      <w:r>
        <w:rPr>
          <w:rFonts w:eastAsia="Times New Roman" w:cs="Times New Roman"/>
          <w:szCs w:val="24"/>
        </w:rPr>
        <w:t>:</w:t>
      </w:r>
      <w:r>
        <w:rPr>
          <w:rFonts w:eastAsia="Times New Roman" w:cs="Times New Roman"/>
          <w:szCs w:val="24"/>
        </w:rPr>
        <w:t xml:space="preserve"> ή η Τουρκία είναι ασφαλής χώρα ή η Τουρκία δεν είναι ασφαλής χώρα. Εάν η Τουρκία είναι ασφαλής χώρα, τότε κακώς δεν το περιλαμβάνετε και δεν το λέτε. Εάν η Τουρκία, όπως πολλοί συνάδελφοι είπαν, δεν είναι ασφαλής </w:t>
      </w:r>
      <w:r>
        <w:rPr>
          <w:rFonts w:eastAsia="Times New Roman" w:cs="Times New Roman"/>
          <w:szCs w:val="24"/>
        </w:rPr>
        <w:t xml:space="preserve">χώρα, </w:t>
      </w:r>
      <w:r>
        <w:rPr>
          <w:rFonts w:eastAsia="Times New Roman" w:cs="Times New Roman"/>
          <w:szCs w:val="24"/>
        </w:rPr>
        <w:t xml:space="preserve">πείτε </w:t>
      </w:r>
      <w:r>
        <w:rPr>
          <w:rFonts w:eastAsia="Times New Roman" w:cs="Times New Roman"/>
          <w:szCs w:val="24"/>
        </w:rPr>
        <w:t xml:space="preserve">μου με ποιο ειδικό δικαίωμα </w:t>
      </w:r>
      <w:r>
        <w:rPr>
          <w:rFonts w:eastAsia="Times New Roman" w:cs="Times New Roman"/>
          <w:szCs w:val="24"/>
        </w:rPr>
        <w:lastRenderedPageBreak/>
        <w:t xml:space="preserve">κάνετε συμφωνία και επιστρέφετε ανθρώπους στη μη ασφαλή χώρα. Και στις δύο περιπτώσεις είστε καταδικαστέοι, απολύτως καταδικαστέοι και νομικά και στο Δικαστήριο του Στρασβούργου, αλλά και στην κοινή συνείδηση, διότι </w:t>
      </w:r>
      <w:r>
        <w:rPr>
          <w:rFonts w:eastAsia="Times New Roman" w:cs="Times New Roman"/>
          <w:szCs w:val="24"/>
        </w:rPr>
        <w:t xml:space="preserve">δεν μπορείτε να τα έχετε και τα δύο. </w:t>
      </w:r>
    </w:p>
    <w:p w14:paraId="31B1691A" w14:textId="77777777" w:rsidR="00643513" w:rsidRDefault="00AD6DE5">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σας το λέω, να με θυμάστε, αυτή η </w:t>
      </w:r>
      <w:r>
        <w:rPr>
          <w:rFonts w:eastAsia="Times New Roman" w:cs="Times New Roman"/>
          <w:szCs w:val="24"/>
        </w:rPr>
        <w:t>σ</w:t>
      </w:r>
      <w:r>
        <w:rPr>
          <w:rFonts w:eastAsia="Times New Roman" w:cs="Times New Roman"/>
          <w:szCs w:val="24"/>
        </w:rPr>
        <w:t xml:space="preserve">υμφωνία δεν πρόκειται να λειτουργήσει. </w:t>
      </w:r>
    </w:p>
    <w:p w14:paraId="31B1691B" w14:textId="77777777" w:rsidR="00643513" w:rsidRDefault="00AD6DE5">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Πάμε τώρα στο νομοθέτημα. Εγώ λυπάμαι που διάβασα αυτό το νομοθέτημα. </w:t>
      </w:r>
    </w:p>
    <w:p w14:paraId="31B1691C" w14:textId="77777777" w:rsidR="00643513" w:rsidRDefault="00AD6DE5">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προειδοποιητικ</w:t>
      </w:r>
      <w:r>
        <w:rPr>
          <w:rFonts w:eastAsia="Times New Roman" w:cs="Times New Roman"/>
          <w:szCs w:val="24"/>
        </w:rPr>
        <w:t>ό κουδούνι λήξης του χρόνου ομιλίας του κυρίου Βουλευτή)</w:t>
      </w:r>
    </w:p>
    <w:p w14:paraId="31B1691D" w14:textId="77777777" w:rsidR="00643513" w:rsidRDefault="00AD6DE5">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Κυρία Πρόεδρε, αν έχετε την υπομονή και τη καλοσύνη, μπορώ να χρησιμοποιήσω και τον χρόνο της δευτερολογίας μου; </w:t>
      </w:r>
    </w:p>
    <w:p w14:paraId="31B1691E" w14:textId="77777777" w:rsidR="00643513" w:rsidRDefault="00AD6DE5">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Ναι, κύριε συνάδελφε. </w:t>
      </w:r>
    </w:p>
    <w:p w14:paraId="31B1691F" w14:textId="77777777" w:rsidR="00643513" w:rsidRDefault="00AD6DE5">
      <w:pPr>
        <w:spacing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 xml:space="preserve">Σας ευχαριστώ πάρα πολύ. </w:t>
      </w:r>
    </w:p>
    <w:p w14:paraId="31B16920" w14:textId="77777777" w:rsidR="00643513" w:rsidRDefault="00AD6DE5">
      <w:pPr>
        <w:spacing w:line="600" w:lineRule="auto"/>
        <w:ind w:firstLine="720"/>
        <w:jc w:val="both"/>
        <w:rPr>
          <w:rFonts w:eastAsia="Times New Roman"/>
          <w:szCs w:val="24"/>
        </w:rPr>
      </w:pPr>
      <w:r>
        <w:rPr>
          <w:rFonts w:eastAsia="Times New Roman"/>
          <w:szCs w:val="24"/>
        </w:rPr>
        <w:lastRenderedPageBreak/>
        <w:t>Κυρίες και κύριοι συνάδελφοι, αυτό το νομοθέτημα, κατ’ αρχ</w:t>
      </w:r>
      <w:r>
        <w:rPr>
          <w:rFonts w:eastAsia="Times New Roman"/>
          <w:szCs w:val="24"/>
        </w:rPr>
        <w:t>άς</w:t>
      </w:r>
      <w:r>
        <w:rPr>
          <w:rFonts w:eastAsia="Times New Roman"/>
          <w:szCs w:val="24"/>
        </w:rPr>
        <w:t xml:space="preserve">, είναι ένα νομοθέτημα άχρηστο. Δεν μας χρειάζεται. Δεν υπάρχει </w:t>
      </w:r>
      <w:proofErr w:type="spellStart"/>
      <w:r>
        <w:rPr>
          <w:rFonts w:eastAsia="Times New Roman"/>
          <w:szCs w:val="24"/>
        </w:rPr>
        <w:t>καμμία</w:t>
      </w:r>
      <w:proofErr w:type="spellEnd"/>
      <w:r>
        <w:rPr>
          <w:rFonts w:eastAsia="Times New Roman"/>
          <w:szCs w:val="24"/>
        </w:rPr>
        <w:t xml:space="preserve"> διάταξη θετική μέσα σε αυτό το νομοθέτημα. Εν πάση </w:t>
      </w:r>
      <w:proofErr w:type="spellStart"/>
      <w:r>
        <w:rPr>
          <w:rFonts w:eastAsia="Times New Roman"/>
          <w:szCs w:val="24"/>
        </w:rPr>
        <w:t>περιπτώσει</w:t>
      </w:r>
      <w:proofErr w:type="spellEnd"/>
      <w:r>
        <w:rPr>
          <w:rFonts w:eastAsia="Times New Roman"/>
          <w:szCs w:val="24"/>
        </w:rPr>
        <w:t>, μπορούμε να διαλέξουμε ένα, δυο άρθρ</w:t>
      </w:r>
      <w:r>
        <w:rPr>
          <w:rFonts w:eastAsia="Times New Roman"/>
          <w:szCs w:val="24"/>
        </w:rPr>
        <w:t xml:space="preserve">α, αν θέλετε. Και εμείς θα προσπαθήσουμε να βρούμε ένα, δυο άρθρα να τα ψηφίσουμε, για να σας δείξουμε ότι όπου μπορούμε θέλουμε να στηρίξουμε την όποια -έστω και υποθηκευμένη- εθνική προσπάθεια. Δεν προσφέρει κάτι αυτό το νομοθέτημα παρά μόνο καινούργιες </w:t>
      </w:r>
      <w:r>
        <w:rPr>
          <w:rFonts w:eastAsia="Times New Roman"/>
          <w:szCs w:val="24"/>
        </w:rPr>
        <w:t>δομές που δεν χρειάζονται, πλήρη αδιαφάνεια.</w:t>
      </w:r>
    </w:p>
    <w:p w14:paraId="31B16921" w14:textId="77777777" w:rsidR="00643513" w:rsidRDefault="00AD6DE5">
      <w:pPr>
        <w:spacing w:line="600" w:lineRule="auto"/>
        <w:ind w:firstLine="720"/>
        <w:jc w:val="both"/>
        <w:rPr>
          <w:rFonts w:eastAsia="Times New Roman"/>
          <w:szCs w:val="24"/>
        </w:rPr>
      </w:pPr>
      <w:r>
        <w:rPr>
          <w:rFonts w:eastAsia="Times New Roman"/>
          <w:szCs w:val="24"/>
        </w:rPr>
        <w:t>Και προσέξτε, γιατί ψηφίζετε, αλλά δεν είστε συνυπεύθυνοι και είναι κρίμα με την ψήφο σας να επιτρέπετε αδιαφάνεια.</w:t>
      </w:r>
    </w:p>
    <w:p w14:paraId="31B16922" w14:textId="77777777" w:rsidR="00643513" w:rsidRDefault="00AD6DE5">
      <w:pPr>
        <w:spacing w:line="600" w:lineRule="auto"/>
        <w:ind w:firstLine="720"/>
        <w:jc w:val="both"/>
        <w:rPr>
          <w:rFonts w:eastAsia="Times New Roman"/>
          <w:szCs w:val="24"/>
        </w:rPr>
      </w:pPr>
      <w:r>
        <w:rPr>
          <w:rFonts w:eastAsia="Times New Roman"/>
          <w:szCs w:val="24"/>
        </w:rPr>
        <w:lastRenderedPageBreak/>
        <w:t xml:space="preserve">Χίλιες τριακόσιες δώδεκα καινούργιες οργανικές θέσεις! Τι είναι αυτά; Γιατί τα κάνετε αυτά; Με </w:t>
      </w:r>
      <w:r>
        <w:rPr>
          <w:rFonts w:eastAsia="Times New Roman"/>
          <w:szCs w:val="24"/>
        </w:rPr>
        <w:t>τη διαδικασία του κατεπείγοντος</w:t>
      </w:r>
      <w:r>
        <w:rPr>
          <w:rFonts w:eastAsia="Times New Roman"/>
          <w:szCs w:val="24"/>
        </w:rPr>
        <w:t>,</w:t>
      </w:r>
      <w:r>
        <w:rPr>
          <w:rFonts w:eastAsia="Times New Roman"/>
          <w:szCs w:val="24"/>
        </w:rPr>
        <w:t xml:space="preserve"> άρον άρον</w:t>
      </w:r>
      <w:r>
        <w:rPr>
          <w:rFonts w:eastAsia="Times New Roman"/>
          <w:szCs w:val="24"/>
        </w:rPr>
        <w:t>,</w:t>
      </w:r>
      <w:r>
        <w:rPr>
          <w:rFonts w:eastAsia="Times New Roman"/>
          <w:szCs w:val="24"/>
        </w:rPr>
        <w:t xml:space="preserve"> </w:t>
      </w:r>
      <w:proofErr w:type="spellStart"/>
      <w:r>
        <w:rPr>
          <w:rFonts w:eastAsia="Times New Roman"/>
          <w:szCs w:val="24"/>
        </w:rPr>
        <w:t>εκατόν</w:t>
      </w:r>
      <w:proofErr w:type="spellEnd"/>
      <w:r>
        <w:rPr>
          <w:rFonts w:eastAsia="Times New Roman"/>
          <w:szCs w:val="24"/>
        </w:rPr>
        <w:t xml:space="preserve"> πενήντα σελίδες μέσα σε ένα βράδυ με </w:t>
      </w:r>
      <w:proofErr w:type="spellStart"/>
      <w:r>
        <w:rPr>
          <w:rFonts w:eastAsia="Times New Roman"/>
          <w:szCs w:val="24"/>
        </w:rPr>
        <w:t>εκατόν</w:t>
      </w:r>
      <w:proofErr w:type="spellEnd"/>
      <w:r>
        <w:rPr>
          <w:rFonts w:eastAsia="Times New Roman"/>
          <w:szCs w:val="24"/>
        </w:rPr>
        <w:t xml:space="preserve"> οκτώ νομοτεχνικές βελτιώσεις που φέρατε, κύριε Υπουργέ, από τις οποίες οι περισσότερες είναι λανθασμένες</w:t>
      </w:r>
      <w:r>
        <w:rPr>
          <w:rFonts w:eastAsia="Times New Roman"/>
          <w:szCs w:val="24"/>
        </w:rPr>
        <w:t>,</w:t>
      </w:r>
      <w:r>
        <w:rPr>
          <w:rFonts w:eastAsia="Times New Roman"/>
          <w:szCs w:val="24"/>
        </w:rPr>
        <w:t xml:space="preserve"> με λανθασμένες αναριθμήσεις; Ψάχνουμε να βρούμε τα άρθρ</w:t>
      </w:r>
      <w:r>
        <w:rPr>
          <w:rFonts w:eastAsia="Times New Roman"/>
          <w:szCs w:val="24"/>
        </w:rPr>
        <w:t xml:space="preserve">α. </w:t>
      </w:r>
    </w:p>
    <w:p w14:paraId="31B16923" w14:textId="77777777" w:rsidR="00643513" w:rsidRDefault="00AD6DE5">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λήξης του χρόνου ομιλίας του κυρίου Βουλευτή)</w:t>
      </w:r>
    </w:p>
    <w:p w14:paraId="31B16924" w14:textId="77777777" w:rsidR="00643513" w:rsidRDefault="00AD6DE5">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Αυτά είναι ντροπή για πολιτισμένη χώρα! Είναι ντροπή και τη χρεώνεστε αυτή τη ντροπή! Γιατί το κάνετε αυτό το πράγμα; Για ποιο</w:t>
      </w:r>
      <w:r>
        <w:rPr>
          <w:rFonts w:eastAsia="Times New Roman" w:cs="Times New Roman"/>
          <w:szCs w:val="24"/>
        </w:rPr>
        <w:t>ν</w:t>
      </w:r>
      <w:r>
        <w:rPr>
          <w:rFonts w:eastAsia="Times New Roman" w:cs="Times New Roman"/>
          <w:szCs w:val="24"/>
        </w:rPr>
        <w:t xml:space="preserve"> λόγο; Ποιος σας πίεσε να φέρ</w:t>
      </w:r>
      <w:r>
        <w:rPr>
          <w:rFonts w:eastAsia="Times New Roman" w:cs="Times New Roman"/>
          <w:szCs w:val="24"/>
        </w:rPr>
        <w:t>ετ</w:t>
      </w:r>
      <w:r>
        <w:rPr>
          <w:rFonts w:eastAsia="Times New Roman" w:cs="Times New Roman"/>
          <w:szCs w:val="24"/>
        </w:rPr>
        <w:t>ε αυτό το ν</w:t>
      </w:r>
      <w:r>
        <w:rPr>
          <w:rFonts w:eastAsia="Times New Roman" w:cs="Times New Roman"/>
          <w:szCs w:val="24"/>
        </w:rPr>
        <w:t xml:space="preserve">ομοθέτημα με τη διαδικασία του κατεπείγοντος, </w:t>
      </w:r>
      <w:proofErr w:type="spellStart"/>
      <w:r>
        <w:rPr>
          <w:rFonts w:eastAsia="Times New Roman" w:cs="Times New Roman"/>
          <w:szCs w:val="24"/>
        </w:rPr>
        <w:t>εκατόν</w:t>
      </w:r>
      <w:proofErr w:type="spellEnd"/>
      <w:r>
        <w:rPr>
          <w:rFonts w:eastAsia="Times New Roman" w:cs="Times New Roman"/>
          <w:szCs w:val="24"/>
        </w:rPr>
        <w:t xml:space="preserve"> πενήντα σελίδες μέσα σε ένα βράδυ με περισσότερα από ογδόντα άρθρα; Ποιος; Σε ποιον </w:t>
      </w:r>
      <w:proofErr w:type="spellStart"/>
      <w:r>
        <w:rPr>
          <w:rFonts w:eastAsia="Times New Roman" w:cs="Times New Roman"/>
          <w:szCs w:val="24"/>
        </w:rPr>
        <w:t>υπακούετε</w:t>
      </w:r>
      <w:proofErr w:type="spellEnd"/>
      <w:r>
        <w:rPr>
          <w:rFonts w:eastAsia="Times New Roman" w:cs="Times New Roman"/>
          <w:szCs w:val="24"/>
        </w:rPr>
        <w:t>, αν μου επιτρέπετε; Και γιατί εσείς –η Κυβέρνηση μπορεί να κάνει ό,τι θέλει- το δέχεστε αυτό το πράγμα, αγαπη</w:t>
      </w:r>
      <w:r>
        <w:rPr>
          <w:rFonts w:eastAsia="Times New Roman" w:cs="Times New Roman"/>
          <w:szCs w:val="24"/>
        </w:rPr>
        <w:t xml:space="preserve">τοί κύριοι συνάδελφοι; Γιατί το δέχεστε; Γιατί –αν θέλετε- τα δικά μας λάθη σε αυτόν </w:t>
      </w:r>
      <w:r>
        <w:rPr>
          <w:rFonts w:eastAsia="Times New Roman" w:cs="Times New Roman"/>
          <w:szCs w:val="24"/>
        </w:rPr>
        <w:lastRenderedPageBreak/>
        <w:t>τον τομέα εσείς αντί να τα περιορίσετε –και ορθά μας καταδικάσατε γι</w:t>
      </w:r>
      <w:r>
        <w:rPr>
          <w:rFonts w:eastAsia="Times New Roman" w:cs="Times New Roman"/>
          <w:szCs w:val="24"/>
        </w:rPr>
        <w:t>’</w:t>
      </w:r>
      <w:r>
        <w:rPr>
          <w:rFonts w:eastAsia="Times New Roman" w:cs="Times New Roman"/>
          <w:szCs w:val="24"/>
        </w:rPr>
        <w:t xml:space="preserve"> αυτά- τα πολλαπλασιάζετε, τα εγκρίνετε και τα υπερψηφίζετε; Γιατί το κάνετε; </w:t>
      </w:r>
    </w:p>
    <w:p w14:paraId="31B16925" w14:textId="77777777" w:rsidR="00643513" w:rsidRDefault="00AD6DE5">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Θα σας αναφέρω και δυο </w:t>
      </w:r>
      <w:r>
        <w:rPr>
          <w:rFonts w:eastAsia="Times New Roman" w:cs="Times New Roman"/>
          <w:szCs w:val="24"/>
        </w:rPr>
        <w:t xml:space="preserve">θέματα –και θα τελειώσω με αυτά- τα οποία σας παρακαλώ να τα κοιτάξετε μέσα στο νομοθέτημα. </w:t>
      </w:r>
    </w:p>
    <w:p w14:paraId="31B16926" w14:textId="77777777" w:rsidR="00643513" w:rsidRDefault="00AD6DE5">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πρώτο αφορά το θέμα της παράτυπης εισόδου στη χώρα. Κυρίες και κύριοι συνάδελφοι, να είστε ειλικρινείς με τον εαυτό σας. Π</w:t>
      </w:r>
      <w:r>
        <w:rPr>
          <w:rFonts w:eastAsia="Times New Roman" w:cs="Times New Roman"/>
          <w:szCs w:val="24"/>
        </w:rPr>
        <w:t>είτε</w:t>
      </w:r>
      <w:r>
        <w:rPr>
          <w:rFonts w:eastAsia="Times New Roman" w:cs="Times New Roman"/>
          <w:szCs w:val="24"/>
        </w:rPr>
        <w:t xml:space="preserve"> μου αν είναι νόμιμο ή παράνομο να</w:t>
      </w:r>
      <w:r>
        <w:rPr>
          <w:rFonts w:eastAsia="Times New Roman" w:cs="Times New Roman"/>
          <w:szCs w:val="24"/>
        </w:rPr>
        <w:t xml:space="preserve"> μπαίνεις στην Ελλάδα ή σε οποιαδήποτε χώρα του κόσμου χωρίς άδεια, διότι η διαδικασία που λέγεται «παράτυπη είσοδος» δεν υπάρχει. </w:t>
      </w:r>
    </w:p>
    <w:p w14:paraId="31B16927" w14:textId="77777777" w:rsidR="00643513" w:rsidRDefault="00AD6DE5">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αν νομίζετε ότι απευθύνεστε σε αγράμματους και ότι δεν διαβάζουμε τις ευρωπαϊκές οδηγίες και τα διεθνή κείμενα, θα μου ε</w:t>
      </w:r>
      <w:r>
        <w:rPr>
          <w:rFonts w:eastAsia="Times New Roman" w:cs="Times New Roman"/>
          <w:szCs w:val="24"/>
        </w:rPr>
        <w:t xml:space="preserve">πιτρέψετε να σας πω ότι κάνετε μεγάλο λάθος. Φοβάμαι, όμως, ότι δεν τα έχετε διαβάσει εσείς. Και σας παραπέμπω ευθέως σε αυτά. Ο επιμελής συνάδελφος κ. Κεφαλογιάννης, όπως και ο εισηγητής μας κ. </w:t>
      </w:r>
      <w:proofErr w:type="spellStart"/>
      <w:r>
        <w:rPr>
          <w:rFonts w:eastAsia="Times New Roman" w:cs="Times New Roman"/>
          <w:szCs w:val="24"/>
        </w:rPr>
        <w:t>Κικίλιας</w:t>
      </w:r>
      <w:proofErr w:type="spellEnd"/>
      <w:r>
        <w:rPr>
          <w:rFonts w:eastAsia="Times New Roman" w:cs="Times New Roman"/>
          <w:szCs w:val="24"/>
        </w:rPr>
        <w:t>, η κ. Μπακογιάννη και ο κ. Γεωργαντάς σε λίγο θα σας</w:t>
      </w:r>
      <w:r>
        <w:rPr>
          <w:rFonts w:eastAsia="Times New Roman" w:cs="Times New Roman"/>
          <w:szCs w:val="24"/>
        </w:rPr>
        <w:t xml:space="preserve"> τα πουν.</w:t>
      </w:r>
    </w:p>
    <w:p w14:paraId="31B16928" w14:textId="77777777" w:rsidR="00643513" w:rsidRDefault="00AD6DE5">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Όμως, να πάρουμε την </w:t>
      </w:r>
      <w:r>
        <w:rPr>
          <w:rFonts w:eastAsia="Times New Roman" w:cs="Times New Roman"/>
          <w:szCs w:val="24"/>
        </w:rPr>
        <w:t>ο</w:t>
      </w:r>
      <w:r>
        <w:rPr>
          <w:rFonts w:eastAsia="Times New Roman" w:cs="Times New Roman"/>
          <w:szCs w:val="24"/>
        </w:rPr>
        <w:t xml:space="preserve">δηγία 2008/115; Να σας διαβάσω την έκφρασή της, την οποία </w:t>
      </w:r>
      <w:r>
        <w:rPr>
          <w:rFonts w:eastAsia="Times New Roman" w:cs="Times New Roman"/>
          <w:szCs w:val="24"/>
        </w:rPr>
        <w:t>επανέλαβε και η ελληνική νομοθεσία</w:t>
      </w:r>
      <w:r>
        <w:rPr>
          <w:rFonts w:eastAsia="Times New Roman" w:cs="Times New Roman"/>
          <w:szCs w:val="24"/>
        </w:rPr>
        <w:t>; Γράφει</w:t>
      </w:r>
      <w:r>
        <w:rPr>
          <w:rFonts w:eastAsia="Times New Roman" w:cs="Times New Roman"/>
          <w:szCs w:val="24"/>
          <w:lang w:val="en-US"/>
        </w:rPr>
        <w:t xml:space="preserve">: «for returning illegally staying». </w:t>
      </w:r>
      <w:r>
        <w:rPr>
          <w:rFonts w:eastAsia="Times New Roman" w:cs="Times New Roman"/>
          <w:szCs w:val="24"/>
        </w:rPr>
        <w:t>Λέει</w:t>
      </w:r>
      <w:r w:rsidRPr="00AD6DE5">
        <w:rPr>
          <w:rFonts w:eastAsia="Times New Roman" w:cs="Times New Roman"/>
          <w:szCs w:val="24"/>
          <w:lang w:val="en-US"/>
          <w:rPrChange w:id="39" w:author="Φλούδα Χριστίνα" w:date="2016-04-11T09:33:00Z">
            <w:rPr>
              <w:rFonts w:eastAsia="Times New Roman" w:cs="Times New Roman"/>
              <w:szCs w:val="24"/>
            </w:rPr>
          </w:rPrChange>
        </w:rPr>
        <w:t xml:space="preserve"> «</w:t>
      </w:r>
      <w:r>
        <w:rPr>
          <w:rFonts w:eastAsia="Times New Roman" w:cs="Times New Roman"/>
          <w:szCs w:val="24"/>
          <w:lang w:val="en-US"/>
        </w:rPr>
        <w:t>illegally</w:t>
      </w:r>
      <w:r w:rsidRPr="00AD6DE5">
        <w:rPr>
          <w:rFonts w:eastAsia="Times New Roman" w:cs="Times New Roman"/>
          <w:szCs w:val="24"/>
          <w:lang w:val="en-US"/>
          <w:rPrChange w:id="40" w:author="Φλούδα Χριστίνα" w:date="2016-04-11T09:33:00Z">
            <w:rPr>
              <w:rFonts w:eastAsia="Times New Roman" w:cs="Times New Roman"/>
              <w:szCs w:val="24"/>
            </w:rPr>
          </w:rPrChange>
        </w:rPr>
        <w:t xml:space="preserve">» </w:t>
      </w:r>
      <w:r>
        <w:rPr>
          <w:rFonts w:eastAsia="Times New Roman" w:cs="Times New Roman"/>
          <w:szCs w:val="24"/>
        </w:rPr>
        <w:t>και</w:t>
      </w:r>
      <w:r w:rsidRPr="00AD6DE5">
        <w:rPr>
          <w:rFonts w:eastAsia="Times New Roman" w:cs="Times New Roman"/>
          <w:szCs w:val="24"/>
          <w:lang w:val="en-US"/>
          <w:rPrChange w:id="41" w:author="Φλούδα Χριστίνα" w:date="2016-04-11T09:33:00Z">
            <w:rPr>
              <w:rFonts w:eastAsia="Times New Roman" w:cs="Times New Roman"/>
              <w:szCs w:val="24"/>
            </w:rPr>
          </w:rPrChange>
        </w:rPr>
        <w:t xml:space="preserve"> </w:t>
      </w:r>
      <w:r>
        <w:rPr>
          <w:rFonts w:eastAsia="Times New Roman" w:cs="Times New Roman"/>
          <w:szCs w:val="24"/>
        </w:rPr>
        <w:t>όχι</w:t>
      </w:r>
      <w:r w:rsidRPr="00AD6DE5">
        <w:rPr>
          <w:rFonts w:eastAsia="Times New Roman" w:cs="Times New Roman"/>
          <w:szCs w:val="24"/>
          <w:lang w:val="en-US"/>
          <w:rPrChange w:id="42" w:author="Φλούδα Χριστίνα" w:date="2016-04-11T09:33:00Z">
            <w:rPr>
              <w:rFonts w:eastAsia="Times New Roman" w:cs="Times New Roman"/>
              <w:szCs w:val="24"/>
            </w:rPr>
          </w:rPrChange>
        </w:rPr>
        <w:t xml:space="preserve"> «</w:t>
      </w:r>
      <w:r>
        <w:rPr>
          <w:rFonts w:eastAsia="Times New Roman" w:cs="Times New Roman"/>
          <w:szCs w:val="24"/>
          <w:lang w:val="en-US"/>
        </w:rPr>
        <w:t>irregularly</w:t>
      </w:r>
      <w:r w:rsidRPr="00AD6DE5">
        <w:rPr>
          <w:rFonts w:eastAsia="Times New Roman" w:cs="Times New Roman"/>
          <w:szCs w:val="24"/>
          <w:lang w:val="en-US"/>
          <w:rPrChange w:id="43" w:author="Φλούδα Χριστίνα" w:date="2016-04-11T09:33:00Z">
            <w:rPr>
              <w:rFonts w:eastAsia="Times New Roman" w:cs="Times New Roman"/>
              <w:szCs w:val="24"/>
            </w:rPr>
          </w:rPrChange>
        </w:rPr>
        <w:t xml:space="preserve">». </w:t>
      </w:r>
      <w:r>
        <w:rPr>
          <w:rFonts w:eastAsia="Times New Roman" w:cs="Times New Roman"/>
          <w:szCs w:val="24"/>
        </w:rPr>
        <w:t xml:space="preserve">Θέλετε να σας διαβάσω και την πρόβλεψη της </w:t>
      </w:r>
      <w:proofErr w:type="spellStart"/>
      <w:r>
        <w:rPr>
          <w:rFonts w:eastAsia="Times New Roman" w:cs="Times New Roman"/>
          <w:szCs w:val="24"/>
        </w:rPr>
        <w:t>Σένγ</w:t>
      </w:r>
      <w:r>
        <w:rPr>
          <w:rFonts w:eastAsia="Times New Roman" w:cs="Times New Roman"/>
          <w:szCs w:val="24"/>
        </w:rPr>
        <w:t>κεν</w:t>
      </w:r>
      <w:proofErr w:type="spellEnd"/>
      <w:r>
        <w:rPr>
          <w:rFonts w:eastAsia="Times New Roman" w:cs="Times New Roman"/>
          <w:szCs w:val="24"/>
        </w:rPr>
        <w:t xml:space="preserve"> στο ελληνικό κείμενο; Επί λέξει διαβάζω: «…που διήλθαν τα σύνορα παρανόμως». Δεν υφίσταται σε ευρωπαϊκό νομοθετικό κείμενο, τουλάχιστον που να ξέρω εγώ και να έχει κυρώσει η χώρα ή σε οδηγία που δεν έχει κυρώσει η χώρα, το «διήλθαν τα σύνορα παρατύπως»</w:t>
      </w:r>
      <w:r>
        <w:rPr>
          <w:rFonts w:eastAsia="Times New Roman" w:cs="Times New Roman"/>
          <w:szCs w:val="24"/>
        </w:rPr>
        <w:t xml:space="preserve">. </w:t>
      </w:r>
    </w:p>
    <w:p w14:paraId="31B16929" w14:textId="77777777" w:rsidR="00643513" w:rsidRDefault="00AD6DE5">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Αυτό αποτελεί δικό σας εφεύρημα και προφανώς αποτελεί το αντάλλαγμα της Κυβέρνησης, κύριε Υπουργέ, στις διαμαρτυρίες των πενήντα τριών. Προβλέπω δε το εξής</w:t>
      </w:r>
      <w:r>
        <w:rPr>
          <w:rFonts w:eastAsia="Times New Roman" w:cs="Times New Roman"/>
          <w:szCs w:val="24"/>
        </w:rPr>
        <w:t>:</w:t>
      </w:r>
      <w:r>
        <w:rPr>
          <w:rFonts w:eastAsia="Times New Roman" w:cs="Times New Roman"/>
          <w:szCs w:val="24"/>
        </w:rPr>
        <w:t xml:space="preserve"> ότι με αυτό ατύπως καταργείται άρθρο του Ποινικού Κώδικα.</w:t>
      </w:r>
    </w:p>
    <w:p w14:paraId="31B1692A" w14:textId="77777777" w:rsidR="00643513" w:rsidRDefault="00AD6DE5">
      <w:pPr>
        <w:tabs>
          <w:tab w:val="center" w:pos="4753"/>
          <w:tab w:val="left" w:pos="5723"/>
        </w:tabs>
        <w:spacing w:line="600" w:lineRule="auto"/>
        <w:ind w:firstLine="720"/>
        <w:jc w:val="both"/>
        <w:rPr>
          <w:rFonts w:eastAsia="Times New Roman" w:cs="Times New Roman"/>
          <w:szCs w:val="24"/>
        </w:rPr>
      </w:pPr>
      <w:r>
        <w:rPr>
          <w:rFonts w:eastAsia="Times New Roman"/>
          <w:b/>
          <w:szCs w:val="24"/>
        </w:rPr>
        <w:t xml:space="preserve">ΒΑΣΙΛΙΚΗ ΚΑΤΡΙΒΑΝΟΥ: </w:t>
      </w:r>
      <w:r>
        <w:rPr>
          <w:rFonts w:eastAsia="Times New Roman"/>
          <w:szCs w:val="24"/>
        </w:rPr>
        <w:t>Το «</w:t>
      </w:r>
      <w:r>
        <w:rPr>
          <w:rFonts w:eastAsia="Times New Roman"/>
          <w:szCs w:val="24"/>
          <w:lang w:val="en-US"/>
        </w:rPr>
        <w:t>irregular</w:t>
      </w:r>
      <w:r>
        <w:rPr>
          <w:rFonts w:eastAsia="Times New Roman"/>
          <w:szCs w:val="24"/>
        </w:rPr>
        <w:t xml:space="preserve"> </w:t>
      </w:r>
      <w:r>
        <w:rPr>
          <w:rFonts w:eastAsia="Times New Roman"/>
          <w:szCs w:val="24"/>
          <w:lang w:val="en-US"/>
        </w:rPr>
        <w:t>flows</w:t>
      </w:r>
      <w:r>
        <w:rPr>
          <w:rFonts w:eastAsia="Times New Roman"/>
          <w:szCs w:val="24"/>
        </w:rPr>
        <w:t>» και το «</w:t>
      </w:r>
      <w:r>
        <w:rPr>
          <w:rFonts w:eastAsia="Times New Roman"/>
          <w:szCs w:val="24"/>
          <w:lang w:val="en-US"/>
        </w:rPr>
        <w:t>irregular</w:t>
      </w:r>
      <w:r>
        <w:rPr>
          <w:rFonts w:eastAsia="Times New Roman"/>
          <w:szCs w:val="24"/>
        </w:rPr>
        <w:t xml:space="preserve"> </w:t>
      </w:r>
      <w:r>
        <w:rPr>
          <w:rFonts w:eastAsia="Times New Roman"/>
          <w:szCs w:val="24"/>
          <w:lang w:val="en-US"/>
        </w:rPr>
        <w:t>income</w:t>
      </w:r>
      <w:r>
        <w:rPr>
          <w:rFonts w:eastAsia="Times New Roman"/>
          <w:szCs w:val="24"/>
        </w:rPr>
        <w:t xml:space="preserve"> </w:t>
      </w:r>
      <w:r>
        <w:rPr>
          <w:rFonts w:eastAsia="Times New Roman"/>
          <w:szCs w:val="24"/>
          <w:lang w:val="en-US"/>
        </w:rPr>
        <w:t>put</w:t>
      </w:r>
      <w:r>
        <w:rPr>
          <w:rFonts w:eastAsia="Times New Roman"/>
          <w:szCs w:val="24"/>
        </w:rPr>
        <w:t xml:space="preserve"> </w:t>
      </w:r>
      <w:r>
        <w:rPr>
          <w:rFonts w:eastAsia="Times New Roman"/>
          <w:szCs w:val="24"/>
          <w:lang w:val="en-US"/>
        </w:rPr>
        <w:t>in</w:t>
      </w:r>
      <w:r>
        <w:rPr>
          <w:rFonts w:eastAsia="Times New Roman"/>
          <w:szCs w:val="24"/>
        </w:rPr>
        <w:t xml:space="preserve">» πώς τα μεταφράζετε, κύριε </w:t>
      </w:r>
      <w:proofErr w:type="spellStart"/>
      <w:r>
        <w:rPr>
          <w:rFonts w:eastAsia="Times New Roman"/>
          <w:szCs w:val="24"/>
        </w:rPr>
        <w:t>Δένδια</w:t>
      </w:r>
      <w:proofErr w:type="spellEnd"/>
      <w:r>
        <w:rPr>
          <w:rFonts w:eastAsia="Times New Roman"/>
          <w:szCs w:val="24"/>
        </w:rPr>
        <w:t>;</w:t>
      </w:r>
    </w:p>
    <w:p w14:paraId="31B1692B" w14:textId="77777777" w:rsidR="00643513" w:rsidRDefault="00AD6DE5">
      <w:pPr>
        <w:spacing w:line="600" w:lineRule="auto"/>
        <w:ind w:firstLine="720"/>
        <w:jc w:val="both"/>
        <w:rPr>
          <w:rFonts w:eastAsia="Times New Roman"/>
          <w:szCs w:val="24"/>
        </w:rPr>
      </w:pPr>
      <w:r>
        <w:rPr>
          <w:rFonts w:eastAsia="Times New Roman"/>
          <w:b/>
          <w:szCs w:val="24"/>
        </w:rPr>
        <w:lastRenderedPageBreak/>
        <w:t xml:space="preserve">ΠΡΟΕΔΡΕΥΟΥΣΑ (Αναστασία Χριστοδουλοπούλου): </w:t>
      </w:r>
      <w:r>
        <w:rPr>
          <w:rFonts w:eastAsia="Times New Roman"/>
          <w:szCs w:val="24"/>
        </w:rPr>
        <w:t xml:space="preserve">Κυρία </w:t>
      </w:r>
      <w:proofErr w:type="spellStart"/>
      <w:r>
        <w:rPr>
          <w:rFonts w:eastAsia="Times New Roman"/>
          <w:szCs w:val="24"/>
        </w:rPr>
        <w:t>Κατριβάνου</w:t>
      </w:r>
      <w:proofErr w:type="spellEnd"/>
      <w:r>
        <w:rPr>
          <w:rFonts w:eastAsia="Times New Roman"/>
          <w:szCs w:val="24"/>
        </w:rPr>
        <w:t xml:space="preserve">, δεν θα κάνουμε διάλογο τώρα. </w:t>
      </w:r>
    </w:p>
    <w:p w14:paraId="31B1692C" w14:textId="77777777" w:rsidR="00643513" w:rsidRDefault="00AD6DE5">
      <w:pPr>
        <w:spacing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 xml:space="preserve">Κυρία </w:t>
      </w:r>
      <w:proofErr w:type="spellStart"/>
      <w:r>
        <w:rPr>
          <w:rFonts w:eastAsia="Times New Roman"/>
          <w:szCs w:val="24"/>
        </w:rPr>
        <w:t>Κατριβάνου</w:t>
      </w:r>
      <w:proofErr w:type="spellEnd"/>
      <w:r>
        <w:rPr>
          <w:rFonts w:eastAsia="Times New Roman"/>
          <w:szCs w:val="24"/>
        </w:rPr>
        <w:t xml:space="preserve">, με </w:t>
      </w:r>
      <w:proofErr w:type="spellStart"/>
      <w:r>
        <w:rPr>
          <w:rFonts w:eastAsia="Times New Roman"/>
          <w:szCs w:val="24"/>
        </w:rPr>
        <w:t>συγχωρείτε</w:t>
      </w:r>
      <w:proofErr w:type="spellEnd"/>
      <w:r>
        <w:rPr>
          <w:rFonts w:eastAsia="Times New Roman"/>
          <w:szCs w:val="24"/>
        </w:rPr>
        <w:t xml:space="preserve">, σας κατέθεσε ο συνάδελφος τις </w:t>
      </w:r>
      <w:r>
        <w:rPr>
          <w:rFonts w:eastAsia="Times New Roman"/>
          <w:szCs w:val="24"/>
        </w:rPr>
        <w:t>ο</w:t>
      </w:r>
      <w:r>
        <w:rPr>
          <w:rFonts w:eastAsia="Times New Roman"/>
          <w:szCs w:val="24"/>
        </w:rPr>
        <w:t xml:space="preserve">δηγίες. </w:t>
      </w:r>
      <w:r>
        <w:rPr>
          <w:rFonts w:eastAsia="Times New Roman"/>
          <w:szCs w:val="24"/>
        </w:rPr>
        <w:t xml:space="preserve">Θέλετε να τις διαβάσετε; Προφανώς δεν τις ξέρετε. Αν θέλετε να κάνουμε ασκήσεις μεταφράσεως των </w:t>
      </w:r>
      <w:r>
        <w:rPr>
          <w:rFonts w:eastAsia="Times New Roman"/>
          <w:szCs w:val="24"/>
        </w:rPr>
        <w:t>ο</w:t>
      </w:r>
      <w:r>
        <w:rPr>
          <w:rFonts w:eastAsia="Times New Roman"/>
          <w:szCs w:val="24"/>
        </w:rPr>
        <w:t xml:space="preserve">δηγιών, να τις κάνουμε. Δεν υφίσταται, το ξαναλέω. </w:t>
      </w:r>
    </w:p>
    <w:p w14:paraId="31B1692D" w14:textId="77777777" w:rsidR="00643513" w:rsidRDefault="00AD6DE5">
      <w:pPr>
        <w:spacing w:line="600" w:lineRule="auto"/>
        <w:ind w:firstLine="720"/>
        <w:jc w:val="both"/>
        <w:rPr>
          <w:rFonts w:eastAsia="Times New Roman"/>
          <w:szCs w:val="24"/>
        </w:rPr>
      </w:pPr>
      <w:r>
        <w:rPr>
          <w:rFonts w:eastAsia="Times New Roman"/>
          <w:b/>
          <w:szCs w:val="24"/>
        </w:rPr>
        <w:t xml:space="preserve">ΒΑΣΙΛΙΚΗ ΚΑΤΡΙΒΑΝΟΥ: </w:t>
      </w:r>
      <w:r>
        <w:rPr>
          <w:rFonts w:eastAsia="Times New Roman"/>
          <w:szCs w:val="24"/>
        </w:rPr>
        <w:t>Όλο το Στρασβούργο αναφέρεται σε «</w:t>
      </w:r>
      <w:r>
        <w:rPr>
          <w:rFonts w:eastAsia="Times New Roman"/>
          <w:szCs w:val="24"/>
          <w:lang w:val="en-US"/>
        </w:rPr>
        <w:t>irregular</w:t>
      </w:r>
      <w:r>
        <w:rPr>
          <w:rFonts w:eastAsia="Times New Roman"/>
          <w:szCs w:val="24"/>
        </w:rPr>
        <w:t xml:space="preserve">». </w:t>
      </w:r>
    </w:p>
    <w:p w14:paraId="31B1692E" w14:textId="77777777" w:rsidR="00643513" w:rsidRDefault="00AD6DE5">
      <w:pPr>
        <w:spacing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Ξαναλέω ότι εγώ, πρώτ</w:t>
      </w:r>
      <w:r>
        <w:rPr>
          <w:rFonts w:eastAsia="Times New Roman"/>
          <w:szCs w:val="24"/>
        </w:rPr>
        <w:t>ον, δεν σας διέκοψα, αλλά σας επιτρέπω την αγένεια</w:t>
      </w:r>
      <w:r>
        <w:rPr>
          <w:rFonts w:eastAsia="Times New Roman"/>
          <w:szCs w:val="24"/>
        </w:rPr>
        <w:t>,</w:t>
      </w:r>
      <w:r>
        <w:rPr>
          <w:rFonts w:eastAsia="Times New Roman"/>
          <w:szCs w:val="24"/>
        </w:rPr>
        <w:t xml:space="preserve"> διότι σας συμπαθώ. Δεύτερον, επί τη βάσει της </w:t>
      </w:r>
      <w:proofErr w:type="spellStart"/>
      <w:r>
        <w:rPr>
          <w:rFonts w:eastAsia="Times New Roman"/>
          <w:szCs w:val="24"/>
        </w:rPr>
        <w:t>συμπαθείας</w:t>
      </w:r>
      <w:proofErr w:type="spellEnd"/>
      <w:r>
        <w:rPr>
          <w:rFonts w:eastAsia="Times New Roman"/>
          <w:szCs w:val="24"/>
        </w:rPr>
        <w:t xml:space="preserve">, σας λέω και το εξής: οι </w:t>
      </w:r>
      <w:r>
        <w:rPr>
          <w:rFonts w:eastAsia="Times New Roman"/>
          <w:szCs w:val="24"/>
        </w:rPr>
        <w:t>ο</w:t>
      </w:r>
      <w:r>
        <w:rPr>
          <w:rFonts w:eastAsia="Times New Roman"/>
          <w:szCs w:val="24"/>
        </w:rPr>
        <w:t>δηγίες είναι δύο. Διαβάστε τις και τις δύο, αναφέρονται σε «</w:t>
      </w:r>
      <w:r>
        <w:rPr>
          <w:rFonts w:eastAsia="Times New Roman"/>
          <w:szCs w:val="24"/>
          <w:lang w:val="en-US"/>
        </w:rPr>
        <w:t>illegal</w:t>
      </w:r>
      <w:r>
        <w:rPr>
          <w:rFonts w:eastAsia="Times New Roman"/>
          <w:szCs w:val="24"/>
        </w:rPr>
        <w:t>», «</w:t>
      </w:r>
      <w:r>
        <w:rPr>
          <w:rFonts w:eastAsia="Times New Roman"/>
          <w:szCs w:val="24"/>
          <w:lang w:val="en-US"/>
        </w:rPr>
        <w:t>illegally</w:t>
      </w:r>
      <w:r>
        <w:rPr>
          <w:rFonts w:eastAsia="Times New Roman"/>
          <w:szCs w:val="24"/>
        </w:rPr>
        <w:t>» και όχι σε «</w:t>
      </w:r>
      <w:r>
        <w:rPr>
          <w:rFonts w:eastAsia="Times New Roman"/>
          <w:szCs w:val="24"/>
          <w:lang w:val="en-US"/>
        </w:rPr>
        <w:t>irregular</w:t>
      </w:r>
      <w:r>
        <w:rPr>
          <w:rFonts w:eastAsia="Times New Roman"/>
          <w:szCs w:val="24"/>
        </w:rPr>
        <w:t>», «</w:t>
      </w:r>
      <w:r>
        <w:rPr>
          <w:rFonts w:eastAsia="Times New Roman"/>
          <w:szCs w:val="24"/>
          <w:lang w:val="en-US"/>
        </w:rPr>
        <w:t>irregularly</w:t>
      </w:r>
      <w:r>
        <w:rPr>
          <w:rFonts w:eastAsia="Times New Roman"/>
          <w:szCs w:val="24"/>
        </w:rPr>
        <w:t xml:space="preserve">». </w:t>
      </w:r>
      <w:r>
        <w:rPr>
          <w:rFonts w:eastAsia="Times New Roman"/>
          <w:szCs w:val="24"/>
        </w:rPr>
        <w:t xml:space="preserve">Τώρα, τα κείμενα των </w:t>
      </w:r>
      <w:r>
        <w:rPr>
          <w:rFonts w:eastAsia="Times New Roman"/>
          <w:szCs w:val="24"/>
        </w:rPr>
        <w:t>μ</w:t>
      </w:r>
      <w:r>
        <w:rPr>
          <w:rFonts w:eastAsia="Times New Roman"/>
          <w:szCs w:val="24"/>
        </w:rPr>
        <w:t xml:space="preserve">η </w:t>
      </w:r>
      <w:r>
        <w:rPr>
          <w:rFonts w:eastAsia="Times New Roman"/>
          <w:szCs w:val="24"/>
        </w:rPr>
        <w:t>κ</w:t>
      </w:r>
      <w:r>
        <w:rPr>
          <w:rFonts w:eastAsia="Times New Roman"/>
          <w:szCs w:val="24"/>
        </w:rPr>
        <w:t xml:space="preserve">υβερνητικών </w:t>
      </w:r>
      <w:r>
        <w:rPr>
          <w:rFonts w:eastAsia="Times New Roman"/>
          <w:szCs w:val="24"/>
        </w:rPr>
        <w:t>ο</w:t>
      </w:r>
      <w:r>
        <w:rPr>
          <w:rFonts w:eastAsia="Times New Roman"/>
          <w:szCs w:val="24"/>
        </w:rPr>
        <w:t>ργανώσεων</w:t>
      </w:r>
      <w:r>
        <w:rPr>
          <w:rFonts w:eastAsia="Times New Roman"/>
          <w:szCs w:val="24"/>
        </w:rPr>
        <w:t>,</w:t>
      </w:r>
      <w:r>
        <w:rPr>
          <w:rFonts w:eastAsia="Times New Roman"/>
          <w:szCs w:val="24"/>
        </w:rPr>
        <w:t xml:space="preserve"> με τα οποία ασχολείστε και τα οποία διαβάζετε, είναι θέματα δικά σας, κρατήστε τα. </w:t>
      </w:r>
    </w:p>
    <w:p w14:paraId="31B1692F" w14:textId="77777777" w:rsidR="00643513" w:rsidRDefault="00AD6DE5">
      <w:pPr>
        <w:spacing w:line="600" w:lineRule="auto"/>
        <w:ind w:firstLine="720"/>
        <w:jc w:val="both"/>
        <w:rPr>
          <w:rFonts w:eastAsia="Times New Roman"/>
          <w:szCs w:val="24"/>
        </w:rPr>
      </w:pPr>
      <w:r>
        <w:rPr>
          <w:rFonts w:eastAsia="Times New Roman"/>
          <w:szCs w:val="24"/>
        </w:rPr>
        <w:lastRenderedPageBreak/>
        <w:t xml:space="preserve">Έρχομαι στο άλλο θέμα, στο οικονομικό θέμα. </w:t>
      </w:r>
    </w:p>
    <w:p w14:paraId="31B16930" w14:textId="77777777" w:rsidR="00643513" w:rsidRDefault="00AD6DE5">
      <w:pPr>
        <w:spacing w:line="600" w:lineRule="auto"/>
        <w:ind w:firstLine="720"/>
        <w:jc w:val="both"/>
        <w:rPr>
          <w:rFonts w:eastAsia="Times New Roman" w:cs="Times New Roman"/>
          <w:b/>
          <w:szCs w:val="24"/>
        </w:rPr>
      </w:pPr>
      <w:r>
        <w:rPr>
          <w:rFonts w:eastAsia="Times New Roman"/>
          <w:b/>
          <w:szCs w:val="24"/>
        </w:rPr>
        <w:t xml:space="preserve">ΒΑΣΙΛΙΚΗ ΚΑΤΡΙΒΑΝΟΥ: </w:t>
      </w:r>
      <w:r>
        <w:rPr>
          <w:rFonts w:eastAsia="Times New Roman"/>
          <w:szCs w:val="24"/>
        </w:rPr>
        <w:t xml:space="preserve">Για το Στρασβούργο μιλάω, το Συμβούλιο της Ευρώπης. </w:t>
      </w:r>
    </w:p>
    <w:p w14:paraId="31B16931" w14:textId="77777777" w:rsidR="00643513" w:rsidRDefault="00AD6DE5">
      <w:pPr>
        <w:spacing w:line="600" w:lineRule="auto"/>
        <w:jc w:val="both"/>
        <w:rPr>
          <w:rFonts w:eastAsia="Times New Roman" w:cs="Times New Roman"/>
          <w:szCs w:val="24"/>
        </w:rPr>
      </w:pPr>
      <w:r>
        <w:rPr>
          <w:rFonts w:eastAsia="Times New Roman" w:cs="Times New Roman"/>
          <w:b/>
          <w:szCs w:val="24"/>
        </w:rPr>
        <w:tab/>
      </w:r>
      <w:r>
        <w:rPr>
          <w:rFonts w:eastAsia="Times New Roman" w:cs="Times New Roman"/>
          <w:b/>
          <w:szCs w:val="24"/>
        </w:rPr>
        <w:t xml:space="preserve">ΝΙΚΟΛΑΟΣ ΔΕΝΔΙΑΣ: </w:t>
      </w:r>
      <w:r>
        <w:rPr>
          <w:rFonts w:eastAsia="Times New Roman" w:cs="Times New Roman"/>
          <w:szCs w:val="24"/>
        </w:rPr>
        <w:t xml:space="preserve">Μάλιστα. Η κ. </w:t>
      </w:r>
      <w:proofErr w:type="spellStart"/>
      <w:r>
        <w:rPr>
          <w:rFonts w:eastAsia="Times New Roman" w:cs="Times New Roman"/>
          <w:szCs w:val="24"/>
        </w:rPr>
        <w:t>Κατριβάνου</w:t>
      </w:r>
      <w:proofErr w:type="spellEnd"/>
      <w:r>
        <w:rPr>
          <w:rFonts w:eastAsia="Times New Roman" w:cs="Times New Roman"/>
          <w:szCs w:val="24"/>
        </w:rPr>
        <w:t xml:space="preserve"> απευθύνεται στον εκλεγμένο, σε εμένα δηλαδή, </w:t>
      </w:r>
      <w:r>
        <w:rPr>
          <w:rFonts w:eastAsia="Times New Roman" w:cs="Times New Roman"/>
          <w:szCs w:val="24"/>
        </w:rPr>
        <w:t>π</w:t>
      </w:r>
      <w:r>
        <w:rPr>
          <w:rFonts w:eastAsia="Times New Roman" w:cs="Times New Roman"/>
          <w:szCs w:val="24"/>
        </w:rPr>
        <w:t>ρόεδρο της Επιτροπής Μετανάστευσης του Συμβουλίου της Ευρώπης και του κάνει φροντιστήριο! Να δούμε πού αλλού θα πάμε!</w:t>
      </w:r>
    </w:p>
    <w:p w14:paraId="31B16932"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Ας προχωρήσουμε. Απορρόφηση κοινοτικών πόρων: Ξέρ</w:t>
      </w:r>
      <w:r>
        <w:rPr>
          <w:rFonts w:eastAsia="Times New Roman" w:cs="Times New Roman"/>
          <w:szCs w:val="24"/>
        </w:rPr>
        <w:t xml:space="preserve">ουμε όλοι ότι η χώρα βρίσκεται σε οικονομική κρίση. Σωστά; Σωστά. Υποτίθεται, κύριε Υπουργέ, ότι το πρώτο πράγμα που θα έκανε η Κυβέρνησή σας είναι, απ’ όπου μπορεί να βρει χρήματα για να καλύψει τις ανάγκες, να τα παίρνει. </w:t>
      </w:r>
    </w:p>
    <w:p w14:paraId="31B16933"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Βρήκατε το 2015 –εσείς δεν ήσασ</w:t>
      </w:r>
      <w:r>
        <w:rPr>
          <w:rFonts w:eastAsia="Times New Roman" w:cs="Times New Roman"/>
          <w:szCs w:val="24"/>
        </w:rPr>
        <w:t>ταν Υπουργός τότε- μια λειτουργούσα υπηρεσία απορρόφησης ευρωπαϊκών προγραμμάτων στο Υπουργείο Δημόσιας Τάξης, την ΥΔΕΑ</w:t>
      </w:r>
      <w:r>
        <w:rPr>
          <w:rFonts w:eastAsia="Times New Roman" w:cs="Times New Roman"/>
          <w:szCs w:val="24"/>
        </w:rPr>
        <w:t>Π</w:t>
      </w:r>
      <w:r>
        <w:rPr>
          <w:rFonts w:eastAsia="Times New Roman" w:cs="Times New Roman"/>
          <w:szCs w:val="24"/>
        </w:rPr>
        <w:t xml:space="preserve">. Ήταν μία κακή υπηρεσία; Κρίνεται </w:t>
      </w:r>
      <w:r>
        <w:rPr>
          <w:rFonts w:eastAsia="Times New Roman" w:cs="Times New Roman"/>
          <w:szCs w:val="24"/>
        </w:rPr>
        <w:lastRenderedPageBreak/>
        <w:t>από τις απορροφήσεις της. Είχε από 93% μέχρι 84%, ανάλογα με το πρόγραμμα. Ήταν από τις κορυφαίες –αν</w:t>
      </w:r>
      <w:r>
        <w:rPr>
          <w:rFonts w:eastAsia="Times New Roman" w:cs="Times New Roman"/>
          <w:szCs w:val="24"/>
        </w:rPr>
        <w:t xml:space="preserve"> όχι η κορυφαία- υπηρεσία απορρόφησης ευρωπαϊκών προγραμμάτων στην ελληνική δημόσια διοίκηση.</w:t>
      </w:r>
    </w:p>
    <w:p w14:paraId="31B16934"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Τι κάνατε; Την αξιοποιήσατε, θα περίμενε κανείς. Τη μεγαλώσατε, θα περίμενε ένας άλλος. Την επιβραβεύσατε, θα έλεγε ένας τρίτος, που πιστεύει και σε τέτοια πράγμα</w:t>
      </w:r>
      <w:r>
        <w:rPr>
          <w:rFonts w:eastAsia="Times New Roman" w:cs="Times New Roman"/>
          <w:szCs w:val="24"/>
        </w:rPr>
        <w:t>τα στην ελληνική δημόσια διοίκηση. Όχι. Την κλείσατε. Τι την κάνατε; Πρώτα περιμένατε επτά μήνες. Μετά φτιάξατε μια άλλη υπηρεσία</w:t>
      </w:r>
      <w:r>
        <w:rPr>
          <w:rFonts w:eastAsia="Times New Roman" w:cs="Times New Roman"/>
          <w:szCs w:val="24"/>
        </w:rPr>
        <w:t>,</w:t>
      </w:r>
      <w:r>
        <w:rPr>
          <w:rFonts w:eastAsia="Times New Roman" w:cs="Times New Roman"/>
          <w:szCs w:val="24"/>
        </w:rPr>
        <w:t xml:space="preserve"> της οποίας τα αρχικά είναι λίγο περισσότερα, ΥΔΕΠΑΥΕ</w:t>
      </w:r>
      <w:r>
        <w:rPr>
          <w:rFonts w:eastAsia="Times New Roman" w:cs="Times New Roman"/>
          <w:szCs w:val="24"/>
        </w:rPr>
        <w:t>,</w:t>
      </w:r>
      <w:r>
        <w:rPr>
          <w:rFonts w:eastAsia="Times New Roman" w:cs="Times New Roman"/>
          <w:szCs w:val="24"/>
        </w:rPr>
        <w:t xml:space="preserve"> στο Υπουργείο Εσωτερικών. Τι έκανε η ΥΔΕΠΑΥΕ στο Υπουργείο Εσωτερικών ε</w:t>
      </w:r>
      <w:r>
        <w:rPr>
          <w:rFonts w:eastAsia="Times New Roman" w:cs="Times New Roman"/>
          <w:szCs w:val="24"/>
        </w:rPr>
        <w:t xml:space="preserve">πτά μήνες μετά; Τίποτα απολύτως. Τίποτα απολύτως! Ο Έλληνας φορολογούμενος πληρώνει. </w:t>
      </w:r>
    </w:p>
    <w:p w14:paraId="31B16935"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Περνάει ο καιρός και τι κάνετε, κυρίες και κύριοι συνάδελφοι, με το παρόν νομοθέτημα; Δεν ενεργοποιείτε ούτε καν την υπηρεσία που φτιάξατε εδώ και οκτώ, εννιά μήνες, η οπ</w:t>
      </w:r>
      <w:r>
        <w:rPr>
          <w:rFonts w:eastAsia="Times New Roman" w:cs="Times New Roman"/>
          <w:szCs w:val="24"/>
        </w:rPr>
        <w:t>οία δεν έχει κάνει τίποτα. Φτιάχνετε, όμως, δύο καινούρ</w:t>
      </w:r>
      <w:r>
        <w:rPr>
          <w:rFonts w:eastAsia="Times New Roman" w:cs="Times New Roman"/>
          <w:szCs w:val="24"/>
        </w:rPr>
        <w:t>γ</w:t>
      </w:r>
      <w:r>
        <w:rPr>
          <w:rFonts w:eastAsia="Times New Roman" w:cs="Times New Roman"/>
          <w:szCs w:val="24"/>
        </w:rPr>
        <w:t>ιες υπηρεσίες σε άλλο Υπουργείο αυτή τη φορά, στο Υπουργείο Οικονομικών, οι οποίες –θα γελάσετε- η μεν μία έχει τα αρχικά Ε</w:t>
      </w:r>
      <w:r>
        <w:rPr>
          <w:rFonts w:eastAsia="Times New Roman" w:cs="Times New Roman"/>
          <w:szCs w:val="24"/>
        </w:rPr>
        <w:t>Γ</w:t>
      </w:r>
      <w:r>
        <w:rPr>
          <w:rFonts w:eastAsia="Times New Roman" w:cs="Times New Roman"/>
          <w:szCs w:val="24"/>
        </w:rPr>
        <w:t>ΤΑΜΕΤΕΑΑΠ και η άλλη έχει τα αρχικά ΕΥ</w:t>
      </w:r>
      <w:r>
        <w:rPr>
          <w:rFonts w:eastAsia="Times New Roman" w:cs="Times New Roman"/>
          <w:szCs w:val="24"/>
        </w:rPr>
        <w:t>ΔΤ</w:t>
      </w:r>
      <w:r>
        <w:rPr>
          <w:rFonts w:eastAsia="Times New Roman" w:cs="Times New Roman"/>
          <w:szCs w:val="24"/>
        </w:rPr>
        <w:t>ΑΜΕΤ</w:t>
      </w:r>
      <w:r>
        <w:rPr>
          <w:rFonts w:eastAsia="Times New Roman" w:cs="Times New Roman"/>
          <w:szCs w:val="24"/>
        </w:rPr>
        <w:t>Ε</w:t>
      </w:r>
      <w:r>
        <w:rPr>
          <w:rFonts w:eastAsia="Times New Roman" w:cs="Times New Roman"/>
          <w:szCs w:val="24"/>
        </w:rPr>
        <w:t xml:space="preserve">ΑΑΠ. </w:t>
      </w:r>
    </w:p>
    <w:p w14:paraId="31B16936"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Κυρίες και κύριοι συνάδελ</w:t>
      </w:r>
      <w:r>
        <w:rPr>
          <w:rFonts w:eastAsia="Times New Roman" w:cs="Times New Roman"/>
          <w:szCs w:val="24"/>
        </w:rPr>
        <w:t xml:space="preserve">φοι, είναι σοβαρά αυτά τα πράγματα; Με </w:t>
      </w:r>
      <w:proofErr w:type="spellStart"/>
      <w:r>
        <w:rPr>
          <w:rFonts w:eastAsia="Times New Roman" w:cs="Times New Roman"/>
          <w:szCs w:val="24"/>
        </w:rPr>
        <w:t>συγχωρείτε</w:t>
      </w:r>
      <w:proofErr w:type="spellEnd"/>
      <w:r>
        <w:rPr>
          <w:rFonts w:eastAsia="Times New Roman" w:cs="Times New Roman"/>
          <w:szCs w:val="24"/>
        </w:rPr>
        <w:t>, δηλαδή! Αυτή η Κυβέρνηση είναι σοβαρή κυβέρνηση; Αυτή η Κυβέρνηση πρέπει να μείνει και να διαχειρίζεται τις τύχες αυτής της χώρας, υπό κρίση; Αυτή η Κυβέρνηση μπορεί να διαχειριστεί το μεταναστευτικό; Σοβα</w:t>
      </w:r>
      <w:r>
        <w:rPr>
          <w:rFonts w:eastAsia="Times New Roman" w:cs="Times New Roman"/>
          <w:szCs w:val="24"/>
        </w:rPr>
        <w:t>ρά μιλάμε τώρα;</w:t>
      </w:r>
    </w:p>
    <w:p w14:paraId="31B16937"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εμείς είχαμε θέμα συνείδησης πάρα πολλές φορές. Την καταστροφή τη βλέπαμε, τη λέγαμε, αλλά υιοθετούσαμε την εθνική, κοινωνική, πατριωτική υποχρέωση να μη</w:t>
      </w:r>
      <w:r>
        <w:rPr>
          <w:rFonts w:eastAsia="Times New Roman" w:cs="Times New Roman"/>
          <w:szCs w:val="24"/>
        </w:rPr>
        <w:t xml:space="preserve"> ζητήσουμε εκλογές, ελπίζοντας ότι μπορούμε να σας πείσουμε να ακολουθήσετε έναν στοιχειωδώς επαρκή δρόμο και </w:t>
      </w:r>
      <w:r>
        <w:rPr>
          <w:rFonts w:eastAsia="Times New Roman" w:cs="Times New Roman"/>
          <w:szCs w:val="24"/>
        </w:rPr>
        <w:lastRenderedPageBreak/>
        <w:t xml:space="preserve">να βοηθήσουμε και εμείς, όπου θα μπορούσαμε, να πετύχετε κάτι. Απηυδήσαμε και εμείς και απηύδησε και η ελληνική κοινωνία. </w:t>
      </w:r>
    </w:p>
    <w:p w14:paraId="31B16938"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Γι’ αυτό</w:t>
      </w:r>
      <w:r>
        <w:rPr>
          <w:rFonts w:eastAsia="Times New Roman" w:cs="Times New Roman"/>
          <w:szCs w:val="24"/>
        </w:rPr>
        <w:t>,</w:t>
      </w:r>
      <w:r>
        <w:rPr>
          <w:rFonts w:eastAsia="Times New Roman" w:cs="Times New Roman"/>
          <w:szCs w:val="24"/>
        </w:rPr>
        <w:t xml:space="preserve"> ειλικρινά, κύ</w:t>
      </w:r>
      <w:r>
        <w:rPr>
          <w:rFonts w:eastAsia="Times New Roman" w:cs="Times New Roman"/>
          <w:szCs w:val="24"/>
        </w:rPr>
        <w:t>ριε Υπουργέ, παρακαλώ η Κυβέρνηση</w:t>
      </w:r>
      <w:r>
        <w:rPr>
          <w:rFonts w:eastAsia="Times New Roman" w:cs="Times New Roman"/>
          <w:szCs w:val="24"/>
        </w:rPr>
        <w:t>,</w:t>
      </w:r>
      <w:r>
        <w:rPr>
          <w:rFonts w:eastAsia="Times New Roman" w:cs="Times New Roman"/>
          <w:szCs w:val="24"/>
        </w:rPr>
        <w:t xml:space="preserve"> την οποία εκπροσωπείται, αν έχετε την καλοσύνη, να παραιτηθεί και να φύγει ή</w:t>
      </w:r>
      <w:r>
        <w:rPr>
          <w:rFonts w:eastAsia="Times New Roman" w:cs="Times New Roman"/>
          <w:szCs w:val="24"/>
        </w:rPr>
        <w:t>,</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xml:space="preserve">, </w:t>
      </w:r>
      <w:r>
        <w:rPr>
          <w:rFonts w:eastAsia="Times New Roman" w:cs="Times New Roman"/>
          <w:szCs w:val="24"/>
        </w:rPr>
        <w:t>να προσέλθει στις εκλογές.</w:t>
      </w:r>
    </w:p>
    <w:p w14:paraId="31B16939"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31B1693A" w14:textId="77777777" w:rsidR="00643513" w:rsidRDefault="00AD6DE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1B1693B"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ΝΙΚΟΛΑΟΣ ΒΟΥΤΣΗΣ (Πρόε</w:t>
      </w:r>
      <w:r>
        <w:rPr>
          <w:rFonts w:eastAsia="Times New Roman" w:cs="Times New Roman"/>
          <w:b/>
          <w:szCs w:val="24"/>
        </w:rPr>
        <w:t xml:space="preserve">δρος της Βουλής): </w:t>
      </w:r>
      <w:r>
        <w:rPr>
          <w:rFonts w:eastAsia="Times New Roman" w:cs="Times New Roman"/>
          <w:szCs w:val="24"/>
        </w:rPr>
        <w:t>Κυρία Πρόεδρε, θα ήθελα τον λόγο.</w:t>
      </w:r>
    </w:p>
    <w:p w14:paraId="31B1693C"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Ορίστε, κύριε </w:t>
      </w:r>
      <w:proofErr w:type="spellStart"/>
      <w:r>
        <w:rPr>
          <w:rFonts w:eastAsia="Times New Roman" w:cs="Times New Roman"/>
          <w:szCs w:val="24"/>
        </w:rPr>
        <w:t>Βούτση</w:t>
      </w:r>
      <w:proofErr w:type="spellEnd"/>
      <w:r>
        <w:rPr>
          <w:rFonts w:eastAsia="Times New Roman" w:cs="Times New Roman"/>
          <w:szCs w:val="24"/>
        </w:rPr>
        <w:t>.</w:t>
      </w:r>
    </w:p>
    <w:p w14:paraId="31B1693D"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ΝΙΚΟΛΑΟΣ ΒΟΥΤΣΗΣ (Πρόεδρος της Βουλής):</w:t>
      </w:r>
      <w:r>
        <w:rPr>
          <w:rFonts w:eastAsia="Times New Roman" w:cs="Times New Roman"/>
          <w:szCs w:val="24"/>
        </w:rPr>
        <w:t xml:space="preserve"> Για δύο λεπτά, κυρία Πρόεδρε, αν μου επιτρέπετε, θα ήθελα να μιλήσω για μία αναφορά που έκανε –και</w:t>
      </w:r>
      <w:r>
        <w:rPr>
          <w:rFonts w:eastAsia="Times New Roman" w:cs="Times New Roman"/>
          <w:szCs w:val="24"/>
        </w:rPr>
        <w:t xml:space="preserve"> σωστά- ο κ. </w:t>
      </w:r>
      <w:proofErr w:type="spellStart"/>
      <w:r>
        <w:rPr>
          <w:rFonts w:eastAsia="Times New Roman" w:cs="Times New Roman"/>
          <w:szCs w:val="24"/>
        </w:rPr>
        <w:t>Δένδιας</w:t>
      </w:r>
      <w:proofErr w:type="spellEnd"/>
      <w:r>
        <w:rPr>
          <w:rFonts w:eastAsia="Times New Roman" w:cs="Times New Roman"/>
          <w:szCs w:val="24"/>
        </w:rPr>
        <w:t xml:space="preserve">, όχι γενικότερα. </w:t>
      </w:r>
    </w:p>
    <w:p w14:paraId="31B1693E"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Η συζήτηση που γίνεται είναι σημαντική, γιατί επί της ουσίας είναι και για μία πενταετή</w:t>
      </w:r>
      <w:r>
        <w:rPr>
          <w:rFonts w:eastAsia="Times New Roman" w:cs="Times New Roman"/>
          <w:szCs w:val="24"/>
        </w:rPr>
        <w:t xml:space="preserve"> </w:t>
      </w:r>
      <w:r>
        <w:rPr>
          <w:rFonts w:eastAsia="Times New Roman" w:cs="Times New Roman"/>
          <w:szCs w:val="24"/>
        </w:rPr>
        <w:t>ανασκόπηση γι’ αυτό το θέμα, γι’ αυτό που</w:t>
      </w:r>
      <w:r>
        <w:rPr>
          <w:rFonts w:eastAsia="Times New Roman" w:cs="Times New Roman"/>
          <w:szCs w:val="24"/>
        </w:rPr>
        <w:t>,</w:t>
      </w:r>
      <w:r>
        <w:rPr>
          <w:rFonts w:eastAsia="Times New Roman" w:cs="Times New Roman"/>
          <w:szCs w:val="24"/>
        </w:rPr>
        <w:t xml:space="preserve"> θα έλεγε κανείς</w:t>
      </w:r>
      <w:r>
        <w:rPr>
          <w:rFonts w:eastAsia="Times New Roman" w:cs="Times New Roman"/>
          <w:szCs w:val="24"/>
        </w:rPr>
        <w:t>,</w:t>
      </w:r>
      <w:r>
        <w:rPr>
          <w:rFonts w:eastAsia="Times New Roman" w:cs="Times New Roman"/>
          <w:szCs w:val="24"/>
        </w:rPr>
        <w:t xml:space="preserve"> μεγάλο κάδρο της στρατηγικής και της πολιτικής γι’ αυτό το θέμα. Τουλ</w:t>
      </w:r>
      <w:r>
        <w:rPr>
          <w:rFonts w:eastAsia="Times New Roman" w:cs="Times New Roman"/>
          <w:szCs w:val="24"/>
        </w:rPr>
        <w:t xml:space="preserve">άχιστον θα πρέπει να συνεννοηθούμε ή να καταγραφούν οι διαφορετικές απόψεις. </w:t>
      </w:r>
    </w:p>
    <w:p w14:paraId="31B1693F"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Εγώ απηύθυνα μία πρόσκληση να κατατεθεί, εάν υπάρχει, οποιοδήποτε κείμενο το οποίο</w:t>
      </w:r>
      <w:r>
        <w:rPr>
          <w:rFonts w:eastAsia="Times New Roman" w:cs="Times New Roman"/>
          <w:szCs w:val="24"/>
        </w:rPr>
        <w:t>,</w:t>
      </w:r>
      <w:r>
        <w:rPr>
          <w:rFonts w:eastAsia="Times New Roman" w:cs="Times New Roman"/>
          <w:szCs w:val="24"/>
        </w:rPr>
        <w:t xml:space="preserve"> από την πλευρά των ευρωπαϊκών αρχών ή και από οπουδήποτε</w:t>
      </w:r>
      <w:r>
        <w:rPr>
          <w:rFonts w:eastAsia="Times New Roman" w:cs="Times New Roman"/>
          <w:szCs w:val="24"/>
        </w:rPr>
        <w:t>,</w:t>
      </w:r>
      <w:r>
        <w:rPr>
          <w:rFonts w:eastAsia="Times New Roman" w:cs="Times New Roman"/>
          <w:szCs w:val="24"/>
        </w:rPr>
        <w:t xml:space="preserve"> προειδοποιούσε για τις πρωτοφανείς πολεμικές εξελίξεις του πρώτου </w:t>
      </w:r>
      <w:proofErr w:type="spellStart"/>
      <w:r>
        <w:rPr>
          <w:rFonts w:eastAsia="Times New Roman" w:cs="Times New Roman"/>
          <w:szCs w:val="24"/>
        </w:rPr>
        <w:t>τετραμήνου</w:t>
      </w:r>
      <w:proofErr w:type="spellEnd"/>
      <w:r>
        <w:rPr>
          <w:rFonts w:eastAsia="Times New Roman" w:cs="Times New Roman"/>
          <w:szCs w:val="24"/>
        </w:rPr>
        <w:t xml:space="preserve"> του 2015 στην αποσταθεροποιημένη περιοχή της Μέσης Ανατολής, που προκάλεσαν αυτή την έκρηξη των μεταναστευτικών, των προσφυγικών, βασικά, ροών. Μιλάω για την έκρηξη. Δεν μιλάω γι</w:t>
      </w:r>
      <w:r>
        <w:rPr>
          <w:rFonts w:eastAsia="Times New Roman" w:cs="Times New Roman"/>
          <w:szCs w:val="24"/>
        </w:rPr>
        <w:t xml:space="preserve">α την πιθανή μετατόπιση του αριθμού από εβδομήντα πέντε χιλιάδες σε </w:t>
      </w:r>
      <w:proofErr w:type="spellStart"/>
      <w:r>
        <w:rPr>
          <w:rFonts w:eastAsia="Times New Roman" w:cs="Times New Roman"/>
          <w:szCs w:val="24"/>
        </w:rPr>
        <w:t>εκατόν</w:t>
      </w:r>
      <w:proofErr w:type="spellEnd"/>
      <w:r>
        <w:rPr>
          <w:rFonts w:eastAsia="Times New Roman" w:cs="Times New Roman"/>
          <w:szCs w:val="24"/>
        </w:rPr>
        <w:t xml:space="preserve"> τριάντα χιλιάδες, που ήταν μέσα στις εκτιμήσεις και οργανισμών και της ελληνικής Κυβέρνησης. Μιλάω για το πώς φτάσαμε στο εκατομμύριο.</w:t>
      </w:r>
    </w:p>
    <w:p w14:paraId="31B16940"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Προφανώς</w:t>
      </w:r>
      <w:r>
        <w:rPr>
          <w:rFonts w:eastAsia="Times New Roman" w:cs="Times New Roman"/>
          <w:szCs w:val="24"/>
        </w:rPr>
        <w:t xml:space="preserve"> </w:t>
      </w:r>
      <w:r>
        <w:rPr>
          <w:rFonts w:eastAsia="Times New Roman" w:cs="Times New Roman"/>
          <w:szCs w:val="24"/>
        </w:rPr>
        <w:t>δεν κατετέθη κάτι τέτοιο</w:t>
      </w:r>
      <w:r>
        <w:rPr>
          <w:rFonts w:eastAsia="Times New Roman" w:cs="Times New Roman"/>
          <w:szCs w:val="24"/>
        </w:rPr>
        <w:t>,</w:t>
      </w:r>
      <w:r>
        <w:rPr>
          <w:rFonts w:eastAsia="Times New Roman" w:cs="Times New Roman"/>
          <w:szCs w:val="24"/>
        </w:rPr>
        <w:t xml:space="preserve"> ούτε υπάρχε</w:t>
      </w:r>
      <w:r>
        <w:rPr>
          <w:rFonts w:eastAsia="Times New Roman" w:cs="Times New Roman"/>
          <w:szCs w:val="24"/>
        </w:rPr>
        <w:t>ι τέτοιο κείμενο για να κατατεθεί και από τον αρμόδιο Επίτροπο</w:t>
      </w:r>
      <w:r>
        <w:rPr>
          <w:rFonts w:eastAsia="Times New Roman" w:cs="Times New Roman"/>
          <w:szCs w:val="24"/>
        </w:rPr>
        <w:t xml:space="preserve"> </w:t>
      </w:r>
      <w:r>
        <w:rPr>
          <w:rFonts w:eastAsia="Times New Roman" w:cs="Times New Roman"/>
          <w:szCs w:val="24"/>
        </w:rPr>
        <w:t xml:space="preserve">κ. Αβραμόπουλο, όπως και από οποιονδήποτε άλλον. </w:t>
      </w:r>
    </w:p>
    <w:p w14:paraId="31B16941" w14:textId="77777777" w:rsidR="00643513" w:rsidRDefault="00AD6DE5">
      <w:pPr>
        <w:spacing w:line="600" w:lineRule="auto"/>
        <w:ind w:firstLine="709"/>
        <w:jc w:val="both"/>
        <w:rPr>
          <w:rFonts w:eastAsia="Times New Roman" w:cs="Times New Roman"/>
        </w:rPr>
      </w:pPr>
      <w:r>
        <w:rPr>
          <w:rFonts w:eastAsia="Times New Roman" w:cs="Times New Roman"/>
          <w:szCs w:val="24"/>
        </w:rPr>
        <w:t xml:space="preserve">Ο κ. </w:t>
      </w:r>
      <w:proofErr w:type="spellStart"/>
      <w:r>
        <w:rPr>
          <w:rFonts w:eastAsia="Times New Roman" w:cs="Times New Roman"/>
          <w:szCs w:val="24"/>
        </w:rPr>
        <w:t>Δένδιας</w:t>
      </w:r>
      <w:proofErr w:type="spellEnd"/>
      <w:r>
        <w:rPr>
          <w:rFonts w:eastAsia="Times New Roman" w:cs="Times New Roman"/>
          <w:szCs w:val="24"/>
        </w:rPr>
        <w:t xml:space="preserve"> αναφέρθηκε στο σχέδιο «ΙΩΝΗ». Αυτό το σχέδιο ανήκει απλώς στην κατηγορία των σχεδίων </w:t>
      </w:r>
      <w:proofErr w:type="spellStart"/>
      <w:r>
        <w:rPr>
          <w:rFonts w:eastAsia="Times New Roman" w:cs="Times New Roman"/>
          <w:szCs w:val="24"/>
        </w:rPr>
        <w:t>δία</w:t>
      </w:r>
      <w:proofErr w:type="spellEnd"/>
      <w:r>
        <w:rPr>
          <w:rFonts w:eastAsia="Times New Roman" w:cs="Times New Roman"/>
          <w:szCs w:val="24"/>
        </w:rPr>
        <w:t xml:space="preserve"> πάσαν </w:t>
      </w:r>
      <w:proofErr w:type="spellStart"/>
      <w:r>
        <w:rPr>
          <w:rFonts w:eastAsia="Times New Roman" w:cs="Times New Roman"/>
          <w:szCs w:val="24"/>
        </w:rPr>
        <w:t>χρήσιν</w:t>
      </w:r>
      <w:proofErr w:type="spellEnd"/>
      <w:r>
        <w:rPr>
          <w:rFonts w:eastAsia="Times New Roman" w:cs="Times New Roman"/>
          <w:szCs w:val="24"/>
        </w:rPr>
        <w:t xml:space="preserve"> σε σχέση με τις καταιγίδες π</w:t>
      </w:r>
      <w:r>
        <w:rPr>
          <w:rFonts w:eastAsia="Times New Roman" w:cs="Times New Roman"/>
          <w:szCs w:val="24"/>
        </w:rPr>
        <w:t xml:space="preserve">ου μπορεί να υπάρξουν γενικώς και για την κινητοποίηση της πολιτικής προστασίας για την αντιμετώπισή τους. </w:t>
      </w:r>
      <w:r>
        <w:rPr>
          <w:rFonts w:eastAsia="Times New Roman" w:cs="Times New Roman"/>
        </w:rPr>
        <w:t>Δεν έχει να κάνει με το πολιτικό και στρατηγικό ζήτημα της Ευρώπης, σε ποιο</w:t>
      </w:r>
      <w:r>
        <w:rPr>
          <w:rFonts w:eastAsia="Times New Roman" w:cs="Times New Roman"/>
        </w:rPr>
        <w:t>ν</w:t>
      </w:r>
      <w:r>
        <w:rPr>
          <w:rFonts w:eastAsia="Times New Roman" w:cs="Times New Roman"/>
        </w:rPr>
        <w:t xml:space="preserve"> βαθμό είχε την απόφαση πραγματικά να απορροφήσει και να διαχειριστεί αυτ</w:t>
      </w:r>
      <w:r>
        <w:rPr>
          <w:rFonts w:eastAsia="Times New Roman" w:cs="Times New Roman"/>
        </w:rPr>
        <w:t xml:space="preserve">ό το ζήτημα. </w:t>
      </w:r>
    </w:p>
    <w:p w14:paraId="31B16942" w14:textId="77777777" w:rsidR="00643513" w:rsidRDefault="00AD6DE5">
      <w:pPr>
        <w:spacing w:line="600" w:lineRule="auto"/>
        <w:ind w:firstLine="720"/>
        <w:jc w:val="both"/>
        <w:rPr>
          <w:rFonts w:eastAsia="Times New Roman" w:cs="Times New Roman"/>
        </w:rPr>
      </w:pPr>
      <w:r>
        <w:rPr>
          <w:rFonts w:eastAsia="Times New Roman" w:cs="Times New Roman"/>
        </w:rPr>
        <w:t>Αντίθετα υπήρχε το σχέδιο «ΠΟΣΕΙΔΩΝ», στο οποίο δεν θέλω να αναφερθώ και βεβαίως οι επιχειρήσεις που έγιναν στη Βόρεια Αφρική, στα παράλια -αποτρεπτικές επιχειρήσεις, επιτρέψτε μου να πω, στα όρια των πολεμικών επιχειρήσεων που είχαν αποφασισ</w:t>
      </w:r>
      <w:r>
        <w:rPr>
          <w:rFonts w:eastAsia="Times New Roman" w:cs="Times New Roman"/>
        </w:rPr>
        <w:t xml:space="preserve">τεί τότε- είχαν να κάνουν ακριβώς με το ότι η Λιβύη ήταν διαλυμένη και υπήρξε πλήγμα στα καράβια -όχι σε βάρκες- και στους δουλέμπορους και όχι μόνο. </w:t>
      </w:r>
      <w:r>
        <w:rPr>
          <w:rFonts w:eastAsia="Times New Roman" w:cs="Times New Roman"/>
        </w:rPr>
        <w:lastRenderedPageBreak/>
        <w:t>Ήταν στο πλαίσιο κάποιων αποφάσεων</w:t>
      </w:r>
      <w:r>
        <w:rPr>
          <w:rFonts w:eastAsia="Times New Roman" w:cs="Times New Roman"/>
        </w:rPr>
        <w:t>,</w:t>
      </w:r>
      <w:r>
        <w:rPr>
          <w:rFonts w:eastAsia="Times New Roman" w:cs="Times New Roman"/>
        </w:rPr>
        <w:t xml:space="preserve"> που είναι σχετικά γκρίζες και για την πρόσφατη ιστορία, με αποτέλεσμα </w:t>
      </w:r>
      <w:r>
        <w:rPr>
          <w:rFonts w:eastAsia="Times New Roman" w:cs="Times New Roman"/>
        </w:rPr>
        <w:t xml:space="preserve">να κοπεί από εκεί ο ομφάλιος λώρος. </w:t>
      </w:r>
    </w:p>
    <w:p w14:paraId="31B16943" w14:textId="77777777" w:rsidR="00643513" w:rsidRDefault="00AD6DE5">
      <w:pPr>
        <w:spacing w:line="600" w:lineRule="auto"/>
        <w:ind w:firstLine="720"/>
        <w:jc w:val="both"/>
        <w:rPr>
          <w:rFonts w:eastAsia="Times New Roman" w:cs="Times New Roman"/>
        </w:rPr>
      </w:pPr>
      <w:r>
        <w:rPr>
          <w:rFonts w:eastAsia="Times New Roman" w:cs="Times New Roman"/>
        </w:rPr>
        <w:t xml:space="preserve">Και τότε και στο ΝΑΤΟ και στην Ευρωπαϊκή Ένωση αυτά είχαν αναλυθεί. Η </w:t>
      </w:r>
      <w:r>
        <w:rPr>
          <w:rFonts w:eastAsia="Times New Roman" w:cs="Times New Roman"/>
        </w:rPr>
        <w:t xml:space="preserve">Αντιπρόεδρος </w:t>
      </w:r>
      <w:r>
        <w:rPr>
          <w:rFonts w:eastAsia="Times New Roman" w:cs="Times New Roman"/>
        </w:rPr>
        <w:t>κ. Χριστοδο</w:t>
      </w:r>
      <w:r>
        <w:rPr>
          <w:rFonts w:eastAsia="Times New Roman" w:cs="Times New Roman"/>
        </w:rPr>
        <w:t>υ</w:t>
      </w:r>
      <w:r>
        <w:rPr>
          <w:rFonts w:eastAsia="Times New Roman" w:cs="Times New Roman"/>
        </w:rPr>
        <w:t>λοπούλου τα ξέρει αυτά άριστα, γιατί συμμετείχε σε αυτές τις συσκέψεις που είχαν γίνει. Δεν θα μπορούσε να εφαρμοστεί κάποιο</w:t>
      </w:r>
      <w:r>
        <w:rPr>
          <w:rFonts w:eastAsia="Times New Roman" w:cs="Times New Roman"/>
        </w:rPr>
        <w:t xml:space="preserve"> τέτοιο σχέδιο αποτροπής στα παράλια του Αιγαίου. Δεν είχε </w:t>
      </w:r>
      <w:proofErr w:type="spellStart"/>
      <w:r>
        <w:rPr>
          <w:rFonts w:eastAsia="Times New Roman" w:cs="Times New Roman"/>
        </w:rPr>
        <w:t>καμμία</w:t>
      </w:r>
      <w:proofErr w:type="spellEnd"/>
      <w:r>
        <w:rPr>
          <w:rFonts w:eastAsia="Times New Roman" w:cs="Times New Roman"/>
        </w:rPr>
        <w:t xml:space="preserve"> σχέση με τη θέση της χώρας. </w:t>
      </w:r>
    </w:p>
    <w:p w14:paraId="31B16944" w14:textId="77777777" w:rsidR="00643513" w:rsidRDefault="00AD6DE5">
      <w:pPr>
        <w:spacing w:line="600" w:lineRule="auto"/>
        <w:ind w:firstLine="720"/>
        <w:jc w:val="both"/>
        <w:rPr>
          <w:rFonts w:eastAsia="Times New Roman" w:cs="Times New Roman"/>
        </w:rPr>
      </w:pPr>
      <w:r>
        <w:rPr>
          <w:rFonts w:eastAsia="Times New Roman" w:cs="Times New Roman"/>
        </w:rPr>
        <w:t xml:space="preserve">Άρα θέλω να πω ευθύτατα το εξής. Είναι μια δεύτερη πρόσκληση, ακριβώς επειδή η συζήτηση είναι σοβαρή και ο κ. </w:t>
      </w:r>
      <w:proofErr w:type="spellStart"/>
      <w:r>
        <w:rPr>
          <w:rFonts w:eastAsia="Times New Roman" w:cs="Times New Roman"/>
        </w:rPr>
        <w:t>Δένδιας</w:t>
      </w:r>
      <w:proofErr w:type="spellEnd"/>
      <w:r>
        <w:rPr>
          <w:rFonts w:eastAsia="Times New Roman" w:cs="Times New Roman"/>
        </w:rPr>
        <w:t xml:space="preserve"> με στοιχεία κράτησε την άποψή του σε αυτό τ</w:t>
      </w:r>
      <w:r>
        <w:rPr>
          <w:rFonts w:eastAsia="Times New Roman" w:cs="Times New Roman"/>
        </w:rPr>
        <w:t>ο επίπεδο. Και ο Υπουργός είπε πολύ σοβαρά πράγματα. Είναι καλό στη σημερινή συζήτηση να είμαστε σαφείς.</w:t>
      </w:r>
    </w:p>
    <w:p w14:paraId="31B16945" w14:textId="77777777" w:rsidR="00643513" w:rsidRDefault="00AD6DE5">
      <w:pPr>
        <w:spacing w:line="600" w:lineRule="auto"/>
        <w:ind w:firstLine="720"/>
        <w:jc w:val="both"/>
        <w:rPr>
          <w:rFonts w:eastAsia="Times New Roman" w:cs="Times New Roman"/>
        </w:rPr>
      </w:pPr>
      <w:r>
        <w:rPr>
          <w:rFonts w:eastAsia="Times New Roman" w:cs="Times New Roman"/>
        </w:rPr>
        <w:lastRenderedPageBreak/>
        <w:t xml:space="preserve">Θέλω να κάνω μία δεύτερη πρόσκληση. Να κατατεθεί το σχέδιο της τότε </w:t>
      </w:r>
      <w:r>
        <w:rPr>
          <w:rFonts w:eastAsia="Times New Roman" w:cs="Times New Roman"/>
        </w:rPr>
        <w:t>κ</w:t>
      </w:r>
      <w:r>
        <w:rPr>
          <w:rFonts w:eastAsia="Times New Roman" w:cs="Times New Roman"/>
        </w:rPr>
        <w:t xml:space="preserve">υβέρνησης του 2012-2013, του τότε Πρωθυπουργού, που παρουσιάστηκε στην ειδική </w:t>
      </w:r>
      <w:r>
        <w:rPr>
          <w:rFonts w:eastAsia="Times New Roman" w:cs="Times New Roman"/>
        </w:rPr>
        <w:t>σ</w:t>
      </w:r>
      <w:r>
        <w:rPr>
          <w:rFonts w:eastAsia="Times New Roman" w:cs="Times New Roman"/>
        </w:rPr>
        <w:t>ύνο</w:t>
      </w:r>
      <w:r>
        <w:rPr>
          <w:rFonts w:eastAsia="Times New Roman" w:cs="Times New Roman"/>
        </w:rPr>
        <w:t xml:space="preserve">δο της Ευρωπαϊκή Ένωσης για τις μεταναστευτικές ροές, που ήταν σχέδιο, το οποίο είχε παρουσιαστεί στη Βουλή των Ελλήνων και είχε καταγγελθεί από την τότε </w:t>
      </w:r>
      <w:r>
        <w:rPr>
          <w:rFonts w:eastAsia="Times New Roman" w:cs="Times New Roman"/>
        </w:rPr>
        <w:t>α</w:t>
      </w:r>
      <w:r>
        <w:rPr>
          <w:rFonts w:eastAsia="Times New Roman" w:cs="Times New Roman"/>
        </w:rPr>
        <w:t xml:space="preserve">ξιωματική </w:t>
      </w:r>
      <w:r>
        <w:rPr>
          <w:rFonts w:eastAsia="Times New Roman" w:cs="Times New Roman"/>
        </w:rPr>
        <w:t>α</w:t>
      </w:r>
      <w:r>
        <w:rPr>
          <w:rFonts w:eastAsia="Times New Roman" w:cs="Times New Roman"/>
        </w:rPr>
        <w:t>ντιπολίτευση και το οποίο ως τίτλο επί της ουσίας είχε «Αποτροπή με μέτωπο των χωρών του Ν</w:t>
      </w:r>
      <w:r>
        <w:rPr>
          <w:rFonts w:eastAsia="Times New Roman" w:cs="Times New Roman"/>
        </w:rPr>
        <w:t xml:space="preserve">ότου». </w:t>
      </w:r>
    </w:p>
    <w:p w14:paraId="31B16946" w14:textId="77777777" w:rsidR="00643513" w:rsidRDefault="00AD6DE5">
      <w:pPr>
        <w:spacing w:line="600" w:lineRule="auto"/>
        <w:ind w:firstLine="720"/>
        <w:jc w:val="both"/>
        <w:rPr>
          <w:rFonts w:eastAsia="Times New Roman" w:cs="Times New Roman"/>
        </w:rPr>
      </w:pPr>
      <w:proofErr w:type="spellStart"/>
      <w:r>
        <w:rPr>
          <w:rFonts w:eastAsia="Times New Roman" w:cs="Times New Roman"/>
        </w:rPr>
        <w:t>Καμμία</w:t>
      </w:r>
      <w:proofErr w:type="spellEnd"/>
      <w:r>
        <w:rPr>
          <w:rFonts w:eastAsia="Times New Roman" w:cs="Times New Roman"/>
        </w:rPr>
        <w:t xml:space="preserve"> σχέση με την ανάληψη ευθύνης από τις υπόλοιπες χώρες της Ευρώπης για τις οποιεσδήποτε προβλέψεις μεταναστευτικών</w:t>
      </w:r>
      <w:r>
        <w:rPr>
          <w:rFonts w:eastAsia="Times New Roman" w:cs="Times New Roman"/>
        </w:rPr>
        <w:t xml:space="preserve"> </w:t>
      </w:r>
      <w:r>
        <w:rPr>
          <w:rFonts w:eastAsia="Times New Roman" w:cs="Times New Roman"/>
        </w:rPr>
        <w:t xml:space="preserve">- προσφυγικών ροών και την απορρόφησή τους. Ήταν ριζικά αντίθετη σε αυτή τη στρατηγική που παρουσιαζόταν τότε και ήταν πάνω στο </w:t>
      </w:r>
      <w:r>
        <w:rPr>
          <w:rFonts w:eastAsia="Times New Roman" w:cs="Times New Roman"/>
        </w:rPr>
        <w:t>τραπέζι.</w:t>
      </w:r>
    </w:p>
    <w:p w14:paraId="31B16947" w14:textId="77777777" w:rsidR="00643513" w:rsidRDefault="00AD6DE5">
      <w:pPr>
        <w:spacing w:line="600" w:lineRule="auto"/>
        <w:ind w:firstLine="720"/>
        <w:jc w:val="both"/>
        <w:rPr>
          <w:rFonts w:eastAsia="Times New Roman" w:cs="Times New Roman"/>
        </w:rPr>
      </w:pPr>
      <w:r>
        <w:rPr>
          <w:rFonts w:eastAsia="Times New Roman" w:cs="Times New Roman"/>
        </w:rPr>
        <w:t xml:space="preserve">Αντίθετα υπήρχε μία πρόσκληση για </w:t>
      </w:r>
      <w:proofErr w:type="spellStart"/>
      <w:r>
        <w:rPr>
          <w:rFonts w:eastAsia="Times New Roman" w:cs="Times New Roman"/>
        </w:rPr>
        <w:t>συστράτευση</w:t>
      </w:r>
      <w:proofErr w:type="spellEnd"/>
      <w:r>
        <w:rPr>
          <w:rFonts w:eastAsia="Times New Roman" w:cs="Times New Roman"/>
        </w:rPr>
        <w:t xml:space="preserve"> των χωρών του Νότου για αποτροπή των μεταναστευτικών και προσφυγικών ροών προς την Ευρώπη, δηλαδή για την υλοποίηση από τότε, με τον πιο παρακινδυνευμένο τρόπο, της Ευρώπης-φρούριο. </w:t>
      </w:r>
    </w:p>
    <w:p w14:paraId="31B16948" w14:textId="77777777" w:rsidR="00643513" w:rsidRDefault="00AD6DE5">
      <w:pPr>
        <w:spacing w:line="600" w:lineRule="auto"/>
        <w:ind w:firstLine="720"/>
        <w:jc w:val="both"/>
        <w:rPr>
          <w:rFonts w:eastAsia="Times New Roman" w:cs="Times New Roman"/>
        </w:rPr>
      </w:pPr>
      <w:r>
        <w:rPr>
          <w:rFonts w:eastAsia="Times New Roman" w:cs="Times New Roman"/>
        </w:rPr>
        <w:lastRenderedPageBreak/>
        <w:t>Αυτή ήταν η στρατη</w:t>
      </w:r>
      <w:r>
        <w:rPr>
          <w:rFonts w:eastAsia="Times New Roman" w:cs="Times New Roman"/>
        </w:rPr>
        <w:t xml:space="preserve">γική. Την είχαμε συζητήσει εδώ μέσα και νομίζω ότι είναι θετικό που η Νέα Δημοκρατία, εδώ και δύο χρόνια, έχει μπει στην αντίληψη του μερίσματος ευθύνης σε ευρωπαϊκή κλίμακα, όπως και το Λαϊκό Κόμμα και υπάρχει μία </w:t>
      </w:r>
      <w:proofErr w:type="spellStart"/>
      <w:r>
        <w:rPr>
          <w:rFonts w:eastAsia="Times New Roman" w:cs="Times New Roman"/>
        </w:rPr>
        <w:t>συναντίληψη</w:t>
      </w:r>
      <w:proofErr w:type="spellEnd"/>
      <w:r>
        <w:rPr>
          <w:rFonts w:eastAsia="Times New Roman" w:cs="Times New Roman"/>
        </w:rPr>
        <w:t xml:space="preserve"> σ’ αυτό το θέμα. Αυτά για την</w:t>
      </w:r>
      <w:r>
        <w:rPr>
          <w:rFonts w:eastAsia="Times New Roman" w:cs="Times New Roman"/>
        </w:rPr>
        <w:t xml:space="preserve"> αποκατάσταση της αλήθειας.</w:t>
      </w:r>
    </w:p>
    <w:p w14:paraId="31B16949" w14:textId="77777777" w:rsidR="00643513" w:rsidRDefault="00AD6DE5">
      <w:pPr>
        <w:spacing w:line="600" w:lineRule="auto"/>
        <w:ind w:firstLine="720"/>
        <w:jc w:val="both"/>
        <w:rPr>
          <w:rFonts w:eastAsia="Times New Roman" w:cs="Times New Roman"/>
        </w:rPr>
      </w:pPr>
      <w:r>
        <w:rPr>
          <w:rFonts w:eastAsia="Times New Roman" w:cs="Times New Roman"/>
        </w:rPr>
        <w:t>Ευχαριστώ πολύ.</w:t>
      </w:r>
    </w:p>
    <w:p w14:paraId="31B1694A" w14:textId="77777777" w:rsidR="00643513" w:rsidRDefault="00AD6DE5">
      <w:pPr>
        <w:spacing w:line="600" w:lineRule="auto"/>
        <w:ind w:firstLine="720"/>
        <w:jc w:val="center"/>
        <w:rPr>
          <w:rFonts w:eastAsia="Times New Roman"/>
          <w:bCs/>
        </w:rPr>
      </w:pPr>
      <w:r>
        <w:rPr>
          <w:rFonts w:eastAsia="Times New Roman"/>
          <w:bCs/>
        </w:rPr>
        <w:t>(Χειροκροτήματα από την πτέρυγα του ΣΥΡΙΖΑ)</w:t>
      </w:r>
    </w:p>
    <w:p w14:paraId="31B1694B" w14:textId="77777777" w:rsidR="00643513" w:rsidRDefault="00AD6DE5">
      <w:pPr>
        <w:spacing w:line="600" w:lineRule="auto"/>
        <w:ind w:firstLine="720"/>
        <w:jc w:val="both"/>
        <w:rPr>
          <w:rFonts w:eastAsia="Times New Roman" w:cs="Times New Roman"/>
        </w:rPr>
      </w:pPr>
      <w:r>
        <w:rPr>
          <w:rFonts w:eastAsia="Times New Roman" w:cs="Times New Roman"/>
          <w:b/>
        </w:rPr>
        <w:t>ΝΙΚΟΛΑΟΣ ΔΕΝΔΙΑΣ:</w:t>
      </w:r>
      <w:r>
        <w:rPr>
          <w:rFonts w:eastAsia="Times New Roman" w:cs="Times New Roman"/>
        </w:rPr>
        <w:t xml:space="preserve"> Κυρία Πρόεδρε, μπορώ να έχω τον λόγο για μισό λεπτό; Δεν θα μου το αρνηθείτε.</w:t>
      </w:r>
    </w:p>
    <w:p w14:paraId="31B1694C" w14:textId="77777777" w:rsidR="00643513" w:rsidRDefault="00AD6DE5">
      <w:pPr>
        <w:spacing w:line="600" w:lineRule="auto"/>
        <w:ind w:firstLine="720"/>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rPr>
        <w:t xml:space="preserve"> Ορίστε, κύριε </w:t>
      </w:r>
      <w:proofErr w:type="spellStart"/>
      <w:r>
        <w:rPr>
          <w:rFonts w:eastAsia="Times New Roman" w:cs="Times New Roman"/>
        </w:rPr>
        <w:t>Δένδια</w:t>
      </w:r>
      <w:proofErr w:type="spellEnd"/>
      <w:r>
        <w:rPr>
          <w:rFonts w:eastAsia="Times New Roman" w:cs="Times New Roman"/>
        </w:rPr>
        <w:t>, για μι</w:t>
      </w:r>
      <w:r>
        <w:rPr>
          <w:rFonts w:eastAsia="Times New Roman" w:cs="Times New Roman"/>
        </w:rPr>
        <w:t>σό λεπτό.</w:t>
      </w:r>
    </w:p>
    <w:p w14:paraId="31B1694D" w14:textId="77777777" w:rsidR="00643513" w:rsidRDefault="00AD6DE5">
      <w:pPr>
        <w:spacing w:line="600" w:lineRule="auto"/>
        <w:ind w:firstLine="720"/>
        <w:jc w:val="both"/>
        <w:rPr>
          <w:rFonts w:eastAsia="Times New Roman" w:cs="Times New Roman"/>
        </w:rPr>
      </w:pPr>
      <w:r>
        <w:rPr>
          <w:rFonts w:eastAsia="Times New Roman" w:cs="Times New Roman"/>
          <w:b/>
        </w:rPr>
        <w:t>ΝΙΚΟΛΑΟΣ ΔΕΝΔΙΑΣ:</w:t>
      </w:r>
      <w:r>
        <w:rPr>
          <w:rFonts w:eastAsia="Times New Roman" w:cs="Times New Roman"/>
        </w:rPr>
        <w:t xml:space="preserve"> Σας ευχαριστώ θερμά για την κατανόηση. </w:t>
      </w:r>
    </w:p>
    <w:p w14:paraId="31B1694E" w14:textId="77777777" w:rsidR="00643513" w:rsidRDefault="00AD6DE5">
      <w:pPr>
        <w:spacing w:line="600" w:lineRule="auto"/>
        <w:ind w:firstLine="720"/>
        <w:jc w:val="both"/>
        <w:rPr>
          <w:rFonts w:eastAsia="Times New Roman" w:cs="Times New Roman"/>
        </w:rPr>
      </w:pPr>
      <w:r>
        <w:rPr>
          <w:rFonts w:eastAsia="Times New Roman" w:cs="Times New Roman"/>
        </w:rPr>
        <w:t>Πάντοτε όταν συνομιλώ με τον Πρόεδρο της Βουλής, οι τόνοι είναι οι δέοντες και νομίζω ότι κάπου μπορούμε να καταλήξουμε. Θα ήθελα, όμως, να</w:t>
      </w:r>
      <w:r>
        <w:rPr>
          <w:rFonts w:eastAsia="Times New Roman" w:cs="Times New Roman"/>
        </w:rPr>
        <w:t xml:space="preserve"> τον παρακαλέσω να μου παραχωρήσει την πεποίθηση της </w:t>
      </w:r>
      <w:r>
        <w:rPr>
          <w:rFonts w:eastAsia="Times New Roman" w:cs="Times New Roman"/>
        </w:rPr>
        <w:lastRenderedPageBreak/>
        <w:t xml:space="preserve">επιμέλειας. Όταν λέω κάτι, αγαπητέ κύριε Πρόεδρε </w:t>
      </w:r>
      <w:r>
        <w:rPr>
          <w:rFonts w:eastAsia="Times New Roman" w:cs="Times New Roman"/>
        </w:rPr>
        <w:t>-</w:t>
      </w:r>
      <w:r>
        <w:rPr>
          <w:rFonts w:eastAsia="Times New Roman" w:cs="Times New Roman"/>
        </w:rPr>
        <w:t xml:space="preserve">σεβαστέ κύριε Πρόεδρε- μην αγνοείτε το γεγονός ότι το γνωρίζω καλά. </w:t>
      </w:r>
    </w:p>
    <w:p w14:paraId="31B1694F" w14:textId="77777777" w:rsidR="00643513" w:rsidRDefault="00AD6DE5">
      <w:pPr>
        <w:spacing w:line="600" w:lineRule="auto"/>
        <w:ind w:firstLine="720"/>
        <w:jc w:val="both"/>
        <w:rPr>
          <w:rFonts w:eastAsia="Times New Roman" w:cs="Times New Roman"/>
        </w:rPr>
      </w:pPr>
      <w:r>
        <w:rPr>
          <w:rFonts w:eastAsia="Times New Roman" w:cs="Times New Roman"/>
        </w:rPr>
        <w:t>Το σχέδιο «ΙΩΝΗ», κυρίες και κύριοι συνάδελφοι, δεν ήταν ένα γενικό σχέδιο αποτροπής</w:t>
      </w:r>
      <w:r>
        <w:rPr>
          <w:rFonts w:eastAsia="Times New Roman" w:cs="Times New Roman"/>
        </w:rPr>
        <w:t xml:space="preserve"> οιασδήποτε περίπτωσης. Ήταν ένα ειδικό σχέδιο για την περίπτωση προσφυγικών ροών από τη Συρία. Αυτό αφορούσε. Αυτό είχε σχεδιαστεί ως σενάριο και επ’ αυτού είχε υπάρξει συμφωνία με την τότε Επίτροπο Πολιτικής Προστασίας κ. </w:t>
      </w:r>
      <w:proofErr w:type="spellStart"/>
      <w:r>
        <w:rPr>
          <w:rFonts w:eastAsia="Times New Roman" w:cs="Times New Roman"/>
        </w:rPr>
        <w:t>Κρισταλίνα</w:t>
      </w:r>
      <w:proofErr w:type="spellEnd"/>
      <w:r>
        <w:rPr>
          <w:rFonts w:eastAsia="Times New Roman" w:cs="Times New Roman"/>
        </w:rPr>
        <w:t xml:space="preserve"> </w:t>
      </w:r>
      <w:proofErr w:type="spellStart"/>
      <w:r>
        <w:rPr>
          <w:rFonts w:eastAsia="Times New Roman" w:cs="Times New Roman"/>
        </w:rPr>
        <w:t>Γκεοργκίεβα</w:t>
      </w:r>
      <w:proofErr w:type="spellEnd"/>
      <w:r>
        <w:rPr>
          <w:rFonts w:eastAsia="Times New Roman" w:cs="Times New Roman"/>
        </w:rPr>
        <w:t xml:space="preserve">. </w:t>
      </w:r>
    </w:p>
    <w:p w14:paraId="31B16950" w14:textId="77777777" w:rsidR="00643513" w:rsidRDefault="00AD6DE5">
      <w:pPr>
        <w:spacing w:line="600" w:lineRule="auto"/>
        <w:ind w:firstLine="720"/>
        <w:jc w:val="both"/>
        <w:rPr>
          <w:rFonts w:eastAsia="Times New Roman" w:cs="Times New Roman"/>
        </w:rPr>
      </w:pPr>
      <w:r>
        <w:rPr>
          <w:rFonts w:eastAsia="Times New Roman" w:cs="Times New Roman"/>
        </w:rPr>
        <w:t xml:space="preserve">Υπήρχε </w:t>
      </w:r>
      <w:r>
        <w:rPr>
          <w:rFonts w:eastAsia="Times New Roman" w:cs="Times New Roman"/>
        </w:rPr>
        <w:t>και αρμόδια αξιωματικός της Ελληνικής Πυροσβεστικής, η οποία είχε χρεωμένο το</w:t>
      </w:r>
      <w:r>
        <w:rPr>
          <w:rFonts w:eastAsia="Times New Roman" w:cs="Times New Roman"/>
        </w:rPr>
        <w:t>ν</w:t>
      </w:r>
      <w:r>
        <w:rPr>
          <w:rFonts w:eastAsia="Times New Roman" w:cs="Times New Roman"/>
        </w:rPr>
        <w:t xml:space="preserve"> σχεδιασμό, τις επαφές με την Ευρωπαϊκή Ένωση και συνολικά το</w:t>
      </w:r>
      <w:r>
        <w:rPr>
          <w:rFonts w:eastAsia="Times New Roman" w:cs="Times New Roman"/>
        </w:rPr>
        <w:t>ν</w:t>
      </w:r>
      <w:r>
        <w:rPr>
          <w:rFonts w:eastAsia="Times New Roman" w:cs="Times New Roman"/>
        </w:rPr>
        <w:t xml:space="preserve"> συντονισμό των Αρχών Πολιτικής Προστασίας της Ευρώπης. Άρα, όσον αφορά </w:t>
      </w:r>
      <w:r>
        <w:rPr>
          <w:rFonts w:eastAsia="Times New Roman" w:cs="Times New Roman"/>
        </w:rPr>
        <w:t xml:space="preserve">με το </w:t>
      </w:r>
      <w:r>
        <w:rPr>
          <w:rFonts w:eastAsia="Times New Roman" w:cs="Times New Roman"/>
        </w:rPr>
        <w:t>ότι δεν υπήρχε σχέδιο, γι’ αυτή την πε</w:t>
      </w:r>
      <w:r>
        <w:rPr>
          <w:rFonts w:eastAsia="Times New Roman" w:cs="Times New Roman"/>
        </w:rPr>
        <w:t xml:space="preserve">ρίπτωση υπήρχε. </w:t>
      </w:r>
    </w:p>
    <w:p w14:paraId="31B16951" w14:textId="77777777" w:rsidR="00643513" w:rsidRDefault="00AD6DE5">
      <w:pPr>
        <w:spacing w:line="600" w:lineRule="auto"/>
        <w:ind w:firstLine="720"/>
        <w:jc w:val="both"/>
        <w:rPr>
          <w:rFonts w:eastAsia="Times New Roman" w:cs="Times New Roman"/>
        </w:rPr>
      </w:pPr>
      <w:r>
        <w:rPr>
          <w:rFonts w:eastAsia="Times New Roman" w:cs="Times New Roman"/>
        </w:rPr>
        <w:t xml:space="preserve">Το δεύτερο, ότι δεν είχαν προβλεφθεί οι ροές από τη Συρία. Είχαν προβλεφθεί. Λέχθηκε προηγουμένως ότι το Λιμενικό Σώμα αναζητούσε χώρους φιλοξενίας σε όλα τα νησιά. Ο σκοπός μας δε, γιατί αναμέναμε </w:t>
      </w:r>
      <w:r>
        <w:rPr>
          <w:rFonts w:eastAsia="Times New Roman" w:cs="Times New Roman"/>
        </w:rPr>
        <w:lastRenderedPageBreak/>
        <w:t>θέμα, ήταν ανά εκατό χιλιάδες η έρευνα. Α</w:t>
      </w:r>
      <w:r>
        <w:rPr>
          <w:rFonts w:eastAsia="Times New Roman" w:cs="Times New Roman"/>
        </w:rPr>
        <w:t xml:space="preserve">ντιλαμβάνεστε το μέγεθος της προετοιμασίας, την οποία αγνοήσατε πλήρως. </w:t>
      </w:r>
    </w:p>
    <w:p w14:paraId="31B16952" w14:textId="77777777" w:rsidR="00643513" w:rsidRDefault="00AD6DE5">
      <w:pPr>
        <w:spacing w:line="600" w:lineRule="auto"/>
        <w:ind w:firstLine="720"/>
        <w:jc w:val="both"/>
        <w:rPr>
          <w:rFonts w:eastAsia="Times New Roman" w:cs="Times New Roman"/>
          <w:szCs w:val="24"/>
        </w:rPr>
      </w:pPr>
      <w:r>
        <w:rPr>
          <w:rFonts w:eastAsia="Times New Roman" w:cs="Times New Roman"/>
        </w:rPr>
        <w:t xml:space="preserve">Τρίτον, το </w:t>
      </w:r>
      <w:r>
        <w:rPr>
          <w:rFonts w:eastAsia="Times New Roman" w:cs="Times New Roman"/>
          <w:lang w:val="en-US"/>
        </w:rPr>
        <w:t>action</w:t>
      </w:r>
      <w:r>
        <w:rPr>
          <w:rFonts w:eastAsia="Times New Roman" w:cs="Times New Roman"/>
        </w:rPr>
        <w:t xml:space="preserve"> </w:t>
      </w:r>
      <w:r>
        <w:rPr>
          <w:rFonts w:eastAsia="Times New Roman" w:cs="Times New Roman"/>
          <w:lang w:val="en-US"/>
        </w:rPr>
        <w:t>plan</w:t>
      </w:r>
      <w:r>
        <w:rPr>
          <w:rFonts w:eastAsia="Times New Roman" w:cs="Times New Roman"/>
        </w:rPr>
        <w:t>, στο οποίο αναφέρεται πιθανότατα ο Πρόεδρος, υπεβλήθη από τη χώρα και εγκρίθηκε από την Ευρωπαϊκή Επιτροπή και εφαρμόστηκε. Αυτό το οποίο λέει είναι σφάλμα. Ουδ</w:t>
      </w:r>
      <w:r>
        <w:rPr>
          <w:rFonts w:eastAsia="Times New Roman" w:cs="Times New Roman"/>
        </w:rPr>
        <w:t xml:space="preserve">έποτε </w:t>
      </w:r>
      <w:proofErr w:type="spellStart"/>
      <w:r>
        <w:rPr>
          <w:rFonts w:eastAsia="Times New Roman" w:cs="Times New Roman"/>
        </w:rPr>
        <w:t>εγένετο</w:t>
      </w:r>
      <w:proofErr w:type="spellEnd"/>
      <w:r>
        <w:rPr>
          <w:rFonts w:eastAsia="Times New Roman" w:cs="Times New Roman"/>
        </w:rPr>
        <w:t>. Εγώ μετείχα στις διαπραγματεύσεις και με την Κύπρο και με τη Μάλτα και με την Ιταλία. Συναντήθηκα με τους τρεις Αρχηγούς κρατών</w:t>
      </w:r>
      <w:r>
        <w:rPr>
          <w:rFonts w:eastAsia="Times New Roman" w:cs="Times New Roman"/>
        </w:rPr>
        <w:t>,</w:t>
      </w:r>
      <w:r>
        <w:rPr>
          <w:rFonts w:eastAsia="Times New Roman" w:cs="Times New Roman"/>
        </w:rPr>
        <w:t xml:space="preserve"> με τον τότε Πρωθυπουργό. </w:t>
      </w:r>
      <w:r>
        <w:rPr>
          <w:rFonts w:eastAsia="Times New Roman" w:cs="Times New Roman"/>
          <w:szCs w:val="24"/>
        </w:rPr>
        <w:t>Η συνεννόησή μας κυρίως αφορούσε την κατανομή των κονδυλίων της περιόδου 2014-2020, η ο</w:t>
      </w:r>
      <w:r>
        <w:rPr>
          <w:rFonts w:eastAsia="Times New Roman" w:cs="Times New Roman"/>
          <w:szCs w:val="24"/>
        </w:rPr>
        <w:t>ποία ήταν εις βάρος των χωρών του Νότου και ήδη είχα προβλέψει τότε ότι θα λείψουν με τα τότε δεδομένα, μετά το 2016, 700 εκατομμύρια ευρώ.</w:t>
      </w:r>
      <w:r>
        <w:rPr>
          <w:rFonts w:eastAsia="Times New Roman" w:cs="Times New Roman"/>
          <w:szCs w:val="24"/>
        </w:rPr>
        <w:t xml:space="preserve"> </w:t>
      </w:r>
      <w:r>
        <w:rPr>
          <w:rFonts w:eastAsia="Times New Roman" w:cs="Times New Roman"/>
          <w:szCs w:val="24"/>
        </w:rPr>
        <w:t xml:space="preserve">Εμείς ουδέποτε συνεννοηθήκαμε και δεν είχαμε δουλειά να συνεννοηθούμε, κύριε Πρόεδρε, κύριε </w:t>
      </w:r>
      <w:proofErr w:type="spellStart"/>
      <w:r>
        <w:rPr>
          <w:rFonts w:eastAsia="Times New Roman" w:cs="Times New Roman"/>
          <w:szCs w:val="24"/>
        </w:rPr>
        <w:t>Βούτση</w:t>
      </w:r>
      <w:proofErr w:type="spellEnd"/>
      <w:r>
        <w:rPr>
          <w:rFonts w:eastAsia="Times New Roman" w:cs="Times New Roman"/>
          <w:szCs w:val="24"/>
        </w:rPr>
        <w:t>, με την Ιταλία γι</w:t>
      </w:r>
      <w:r>
        <w:rPr>
          <w:rFonts w:eastAsia="Times New Roman" w:cs="Times New Roman"/>
          <w:szCs w:val="24"/>
        </w:rPr>
        <w:t>α αποτροπή εισροών από τη Λιβύη.</w:t>
      </w:r>
    </w:p>
    <w:p w14:paraId="31B16953"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 xml:space="preserve">Καταλήγω, κυρίες και κύριοι συνάδελφοι. Το πρόβλημα είναι το εξής. Παλαιότερα υπήρχαν τέσσερις οδοί προσβάσεως προς την Ευρώπη: Μέσω Ισπανίας από το Μαρόκο, μέσω </w:t>
      </w:r>
      <w:proofErr w:type="spellStart"/>
      <w:r>
        <w:rPr>
          <w:rFonts w:eastAsia="Times New Roman" w:cs="Times New Roman"/>
          <w:szCs w:val="24"/>
        </w:rPr>
        <w:t>Λαμπεντούζα</w:t>
      </w:r>
      <w:proofErr w:type="spellEnd"/>
      <w:r>
        <w:rPr>
          <w:rFonts w:eastAsia="Times New Roman" w:cs="Times New Roman"/>
          <w:szCs w:val="24"/>
        </w:rPr>
        <w:t xml:space="preserve"> και Ιταλίας από τη Λιβύη, μέσω Ελλάδος από την Το</w:t>
      </w:r>
      <w:r>
        <w:rPr>
          <w:rFonts w:eastAsia="Times New Roman" w:cs="Times New Roman"/>
          <w:szCs w:val="24"/>
        </w:rPr>
        <w:t>υρκία και μέσω Βουλγαρίας από την Τουρκία. Χάρ</w:t>
      </w:r>
      <w:r>
        <w:rPr>
          <w:rFonts w:eastAsia="Times New Roman" w:cs="Times New Roman"/>
          <w:szCs w:val="24"/>
        </w:rPr>
        <w:t>η</w:t>
      </w:r>
      <w:r>
        <w:rPr>
          <w:rFonts w:eastAsia="Times New Roman" w:cs="Times New Roman"/>
          <w:szCs w:val="24"/>
        </w:rPr>
        <w:t xml:space="preserve"> </w:t>
      </w:r>
      <w:r>
        <w:rPr>
          <w:rFonts w:eastAsia="Times New Roman" w:cs="Times New Roman"/>
          <w:szCs w:val="24"/>
        </w:rPr>
        <w:t>σ</w:t>
      </w:r>
      <w:r>
        <w:rPr>
          <w:rFonts w:eastAsia="Times New Roman" w:cs="Times New Roman"/>
          <w:szCs w:val="24"/>
        </w:rPr>
        <w:t>την πολιτική</w:t>
      </w:r>
      <w:r>
        <w:rPr>
          <w:rFonts w:eastAsia="Times New Roman" w:cs="Times New Roman"/>
          <w:szCs w:val="24"/>
        </w:rPr>
        <w:t>,</w:t>
      </w:r>
      <w:r>
        <w:rPr>
          <w:rFonts w:eastAsia="Times New Roman" w:cs="Times New Roman"/>
          <w:szCs w:val="24"/>
        </w:rPr>
        <w:t xml:space="preserve"> την οποία ακολούθησε η Κυβέρνηση αυτή και χάρ</w:t>
      </w:r>
      <w:r>
        <w:rPr>
          <w:rFonts w:eastAsia="Times New Roman" w:cs="Times New Roman"/>
          <w:szCs w:val="24"/>
        </w:rPr>
        <w:t>η</w:t>
      </w:r>
      <w:r>
        <w:rPr>
          <w:rFonts w:eastAsia="Times New Roman" w:cs="Times New Roman"/>
          <w:szCs w:val="24"/>
        </w:rPr>
        <w:t xml:space="preserve"> -πρέπει να πω, γιατί πρέπει να είμαστε σε αυτό ειλικρινείς και σαφείς- και </w:t>
      </w:r>
      <w:r>
        <w:rPr>
          <w:rFonts w:eastAsia="Times New Roman" w:cs="Times New Roman"/>
          <w:szCs w:val="24"/>
        </w:rPr>
        <w:t>σ</w:t>
      </w:r>
      <w:r>
        <w:rPr>
          <w:rFonts w:eastAsia="Times New Roman" w:cs="Times New Roman"/>
          <w:szCs w:val="24"/>
        </w:rPr>
        <w:t xml:space="preserve">την εξαγγελία της Καγκελαρίου </w:t>
      </w:r>
      <w:proofErr w:type="spellStart"/>
      <w:r>
        <w:rPr>
          <w:rFonts w:eastAsia="Times New Roman" w:cs="Times New Roman"/>
          <w:szCs w:val="24"/>
        </w:rPr>
        <w:t>Μέρκελ</w:t>
      </w:r>
      <w:proofErr w:type="spellEnd"/>
      <w:r>
        <w:rPr>
          <w:rFonts w:eastAsia="Times New Roman" w:cs="Times New Roman"/>
          <w:szCs w:val="24"/>
        </w:rPr>
        <w:t>, όλες αυτές οι ροές αυτή τη στιγμ</w:t>
      </w:r>
      <w:r>
        <w:rPr>
          <w:rFonts w:eastAsia="Times New Roman" w:cs="Times New Roman"/>
          <w:szCs w:val="24"/>
        </w:rPr>
        <w:t>ή συνενώθηκαν και διασχίζουν το Αιγαίο. Αυτό είναι ένα εθνικό πρόβλημα. Έχετε τεράστιο μερίδιο ευθύνης γι’ αυτό.</w:t>
      </w:r>
    </w:p>
    <w:p w14:paraId="31B16954"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όμως, μπορείτε να καταθέσετε μια σοβαρή πρόταση</w:t>
      </w:r>
      <w:r>
        <w:rPr>
          <w:rFonts w:eastAsia="Times New Roman" w:cs="Times New Roman"/>
          <w:szCs w:val="24"/>
        </w:rPr>
        <w:t>,</w:t>
      </w:r>
      <w:r>
        <w:rPr>
          <w:rFonts w:eastAsia="Times New Roman" w:cs="Times New Roman"/>
          <w:szCs w:val="24"/>
        </w:rPr>
        <w:t xml:space="preserve"> να δούμε πώς θα το αντιμετωπίσουμε;</w:t>
      </w:r>
    </w:p>
    <w:p w14:paraId="31B16955"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w:t>
      </w:r>
      <w:r>
        <w:rPr>
          <w:rFonts w:eastAsia="Times New Roman" w:cs="Times New Roman"/>
          <w:b/>
          <w:szCs w:val="24"/>
        </w:rPr>
        <w:t>λου):</w:t>
      </w:r>
      <w:r>
        <w:rPr>
          <w:rFonts w:eastAsia="Times New Roman" w:cs="Times New Roman"/>
          <w:szCs w:val="24"/>
        </w:rPr>
        <w:t xml:space="preserve"> Θα ζητήσω, αν και είναι λίγο αδόκιμο, τον λόγο πολύ σύντομα για να πω το εξής. Εγώ, όταν έγινα Υπουργός Μεταναστευτικής Πολιτικής τον Γενάρη, αλλά στην ουσία στις 27 Μαρτίου, μέχρι και τον Απρίλιο είχα ως Γραμματέα στο Τμήμα Κοινωνικής Συνοχής, </w:t>
      </w:r>
      <w:r>
        <w:rPr>
          <w:rFonts w:eastAsia="Times New Roman" w:cs="Times New Roman"/>
          <w:szCs w:val="24"/>
        </w:rPr>
        <w:lastRenderedPageBreak/>
        <w:t>νυν Μ</w:t>
      </w:r>
      <w:r>
        <w:rPr>
          <w:rFonts w:eastAsia="Times New Roman" w:cs="Times New Roman"/>
          <w:szCs w:val="24"/>
        </w:rPr>
        <w:t>εταναστευτικής Πολιτικής, τον κ. Συρίγο, που ήταν και ο προηγούμενος Γραμματέας. Δεν έφυγε, τον διατήρησα εγώ.</w:t>
      </w:r>
    </w:p>
    <w:p w14:paraId="31B16956"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Δεν ήταν Γραμματέας. Ήταν Υπουργείο Εσωτερικών.</w:t>
      </w:r>
    </w:p>
    <w:p w14:paraId="31B16957"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Δεν ήταν Γραμματέας. Ήταν σε άλλο Υπουργείο.</w:t>
      </w:r>
    </w:p>
    <w:p w14:paraId="31B16958"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ΠΡΟΕΔΡΕΥΟΥΣΑ (</w:t>
      </w:r>
      <w:r>
        <w:rPr>
          <w:rFonts w:eastAsia="Times New Roman" w:cs="Times New Roman"/>
          <w:b/>
          <w:szCs w:val="24"/>
        </w:rPr>
        <w:t>Αναστασία Χριστοδουλοπούλου):</w:t>
      </w:r>
      <w:r>
        <w:rPr>
          <w:rFonts w:eastAsia="Times New Roman" w:cs="Times New Roman"/>
          <w:szCs w:val="24"/>
        </w:rPr>
        <w:t xml:space="preserve"> Του Υπουργείου Εσωτερικών. Αυτό λέω.</w:t>
      </w:r>
    </w:p>
    <w:p w14:paraId="31B16959"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Ο κ. Γεωργιάδης ήταν υπεύθυνος τότε.</w:t>
      </w:r>
    </w:p>
    <w:p w14:paraId="31B1695A"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 κ. Συρίγος, λοιπόν, μου έστελνε κάθε τόσο τα χαρτιά από το </w:t>
      </w:r>
      <w:r>
        <w:rPr>
          <w:rFonts w:eastAsia="Times New Roman" w:cs="Times New Roman"/>
          <w:szCs w:val="24"/>
        </w:rPr>
        <w:t>π</w:t>
      </w:r>
      <w:r>
        <w:rPr>
          <w:rFonts w:eastAsia="Times New Roman" w:cs="Times New Roman"/>
          <w:szCs w:val="24"/>
        </w:rPr>
        <w:t xml:space="preserve">ρόγραμμα «ΙΩΝΗ», αυτό που </w:t>
      </w:r>
      <w:r>
        <w:rPr>
          <w:rFonts w:eastAsia="Times New Roman" w:cs="Times New Roman"/>
          <w:szCs w:val="24"/>
        </w:rPr>
        <w:t>λέτε, που ήταν τα στατιστικά στοιχεία των εισερχομένων και</w:t>
      </w:r>
      <w:r>
        <w:rPr>
          <w:rFonts w:eastAsia="Times New Roman" w:cs="Times New Roman"/>
          <w:szCs w:val="24"/>
        </w:rPr>
        <w:t>,</w:t>
      </w:r>
      <w:r>
        <w:rPr>
          <w:rFonts w:eastAsia="Times New Roman" w:cs="Times New Roman"/>
          <w:szCs w:val="24"/>
        </w:rPr>
        <w:t xml:space="preserve"> βεβαίως, επειδή είχαμε καθημερινή συνεργασία, του ζητούσα προτάσεις για οτιδήποτε υπήρχε σε σχέση </w:t>
      </w:r>
      <w:r>
        <w:rPr>
          <w:rFonts w:eastAsia="Times New Roman" w:cs="Times New Roman"/>
          <w:szCs w:val="24"/>
        </w:rPr>
        <w:lastRenderedPageBreak/>
        <w:t xml:space="preserve">με την εισροή των μεταναστών και των προσφύγων. Δεν υπήρχε, όμως, </w:t>
      </w:r>
      <w:proofErr w:type="spellStart"/>
      <w:r>
        <w:rPr>
          <w:rFonts w:eastAsia="Times New Roman" w:cs="Times New Roman"/>
          <w:szCs w:val="24"/>
        </w:rPr>
        <w:t>καμμία</w:t>
      </w:r>
      <w:proofErr w:type="spellEnd"/>
      <w:r>
        <w:rPr>
          <w:rFonts w:eastAsia="Times New Roman" w:cs="Times New Roman"/>
          <w:szCs w:val="24"/>
        </w:rPr>
        <w:t xml:space="preserve"> πρόταση, γιατί το </w:t>
      </w:r>
      <w:r>
        <w:rPr>
          <w:rFonts w:eastAsia="Times New Roman" w:cs="Times New Roman"/>
          <w:szCs w:val="24"/>
        </w:rPr>
        <w:t>π</w:t>
      </w:r>
      <w:r>
        <w:rPr>
          <w:rFonts w:eastAsia="Times New Roman" w:cs="Times New Roman"/>
          <w:szCs w:val="24"/>
        </w:rPr>
        <w:t>ρόγραμ</w:t>
      </w:r>
      <w:r>
        <w:rPr>
          <w:rFonts w:eastAsia="Times New Roman" w:cs="Times New Roman"/>
          <w:szCs w:val="24"/>
        </w:rPr>
        <w:t>μα «ΙΩΝΗ» η Γραμματεία της Κοινωνικής Συνοχής το είχε εκπονήσει μαζί με το Γραφείο Πολιτικής Προστασίας…</w:t>
      </w:r>
    </w:p>
    <w:p w14:paraId="31B1695B"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Η Γενική Γραμματ</w:t>
      </w:r>
      <w:r>
        <w:rPr>
          <w:rFonts w:eastAsia="Times New Roman" w:cs="Times New Roman"/>
          <w:szCs w:val="24"/>
        </w:rPr>
        <w:t>ε</w:t>
      </w:r>
      <w:r>
        <w:rPr>
          <w:rFonts w:eastAsia="Times New Roman" w:cs="Times New Roman"/>
          <w:szCs w:val="24"/>
        </w:rPr>
        <w:t>ία Πολιτικής Προστασίας ήταν, αλλά καλά, δεν πειράζει.</w:t>
      </w:r>
    </w:p>
    <w:p w14:paraId="31B1695C"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…και το ήξερα πολ</w:t>
      </w:r>
      <w:r>
        <w:rPr>
          <w:rFonts w:eastAsia="Times New Roman" w:cs="Times New Roman"/>
          <w:szCs w:val="24"/>
        </w:rPr>
        <w:t xml:space="preserve">ύ καλά, κύριε </w:t>
      </w:r>
      <w:proofErr w:type="spellStart"/>
      <w:r>
        <w:rPr>
          <w:rFonts w:eastAsia="Times New Roman" w:cs="Times New Roman"/>
          <w:szCs w:val="24"/>
        </w:rPr>
        <w:t>Δένδια</w:t>
      </w:r>
      <w:proofErr w:type="spellEnd"/>
      <w:r>
        <w:rPr>
          <w:rFonts w:eastAsia="Times New Roman" w:cs="Times New Roman"/>
          <w:szCs w:val="24"/>
        </w:rPr>
        <w:t>, αλλά δεν έχει σημασία τώρα αυτό.</w:t>
      </w:r>
    </w:p>
    <w:p w14:paraId="31B1695D"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Αυτό που ήθελα να πω -και εδώ ήμασταν τότε στη Βουλή- είναι ότι δεν είχατε κάνει κάποια συγκεκριμένη πρόταση.</w:t>
      </w:r>
    </w:p>
    <w:p w14:paraId="31B1695E"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Με αδικείτε!</w:t>
      </w:r>
    </w:p>
    <w:p w14:paraId="31B1695F"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 βασικό ζήτημα</w:t>
      </w:r>
      <w:r>
        <w:rPr>
          <w:rFonts w:eastAsia="Times New Roman" w:cs="Times New Roman"/>
          <w:szCs w:val="24"/>
        </w:rPr>
        <w:t xml:space="preserve">, όμως, που αναφέρατε είναι ότι, όταν αναλάβαμε εμείς για τους παράτυπους και τους παράνομους, υπήρχε ήδη εισαγγελική διάταξη </w:t>
      </w:r>
      <w:r>
        <w:rPr>
          <w:rFonts w:eastAsia="Times New Roman" w:cs="Times New Roman"/>
          <w:szCs w:val="24"/>
        </w:rPr>
        <w:lastRenderedPageBreak/>
        <w:t xml:space="preserve">στα σημεία των συνόρων, που έλεγε σε όλους τους εισαγγελείς να απέχουν της ποινικής δίωξης από τους εισερχόμενους. Δεν την κάναμε </w:t>
      </w:r>
      <w:r>
        <w:rPr>
          <w:rFonts w:eastAsia="Times New Roman" w:cs="Times New Roman"/>
          <w:szCs w:val="24"/>
        </w:rPr>
        <w:t xml:space="preserve">εμείς. Υπήρχε σε εσάς, επί του κ. </w:t>
      </w:r>
      <w:proofErr w:type="spellStart"/>
      <w:r>
        <w:rPr>
          <w:rFonts w:eastAsia="Times New Roman" w:cs="Times New Roman"/>
          <w:szCs w:val="24"/>
        </w:rPr>
        <w:t>Κικίλια</w:t>
      </w:r>
      <w:proofErr w:type="spellEnd"/>
      <w:r>
        <w:rPr>
          <w:rFonts w:eastAsia="Times New Roman" w:cs="Times New Roman"/>
          <w:szCs w:val="24"/>
        </w:rPr>
        <w:t>. Αυτό τι σήμαινε; Ότι είχε αποποινικοποιηθεί.</w:t>
      </w:r>
    </w:p>
    <w:p w14:paraId="31B16960"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Δεν έχει σχέση αυτό, κυρία Πρόεδρε.</w:t>
      </w:r>
    </w:p>
    <w:p w14:paraId="31B16961"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Τι σχέση έχει αυτό, κυρία Πρόεδρε;</w:t>
      </w:r>
    </w:p>
    <w:p w14:paraId="31B16962"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Όχι, σας εξηγώ </w:t>
      </w:r>
      <w:r>
        <w:rPr>
          <w:rFonts w:eastAsia="Times New Roman" w:cs="Times New Roman"/>
          <w:szCs w:val="24"/>
        </w:rPr>
        <w:t>κάτι. Αυτό σημαίνει ότι είχε αποποινικοποιηθεί η είσοδος…</w:t>
      </w:r>
    </w:p>
    <w:p w14:paraId="31B16963"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Ήταν διοικητικό μέτρο αυτό και όχι ποινικό.</w:t>
      </w:r>
    </w:p>
    <w:p w14:paraId="31B16964"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Είχε αποποινικοποιηθεί πρακτικά λόγω των μεγάλων ροών και είχε και στην πράξη καταργηθεί η δ</w:t>
      </w:r>
      <w:r>
        <w:rPr>
          <w:rFonts w:eastAsia="Times New Roman" w:cs="Times New Roman"/>
          <w:szCs w:val="24"/>
        </w:rPr>
        <w:t>ιαφορετική μεταχείριση προσφύγων και μεταναστών και δινόταν ένας μήνας για οικειοθελή αποχώρηση στους μετανάστες και έξι μήνες στους πρόσφυγες.</w:t>
      </w:r>
    </w:p>
    <w:p w14:paraId="31B16965"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lastRenderedPageBreak/>
        <w:t>ΒΑΣΙΛΕΙΟΣ ΚΙΚΙΛΙΑΣ:</w:t>
      </w:r>
      <w:r>
        <w:rPr>
          <w:rFonts w:eastAsia="Times New Roman" w:cs="Times New Roman"/>
          <w:szCs w:val="24"/>
        </w:rPr>
        <w:t xml:space="preserve"> Τη διαφορά μεταξύ διοικητικού και ποινικού μέτρου τη γνωρίζετε;</w:t>
      </w:r>
    </w:p>
    <w:p w14:paraId="31B16966"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w:t>
      </w:r>
      <w:r>
        <w:rPr>
          <w:rFonts w:eastAsia="Times New Roman" w:cs="Times New Roman"/>
          <w:b/>
          <w:szCs w:val="24"/>
        </w:rPr>
        <w:t>τοδουλοπούλου):</w:t>
      </w:r>
      <w:r>
        <w:rPr>
          <w:rFonts w:eastAsia="Times New Roman" w:cs="Times New Roman"/>
          <w:szCs w:val="24"/>
        </w:rPr>
        <w:t xml:space="preserve"> Αυτά δεν τα άλλαξα. Ήταν δικές σας εγκύκλιοι, μαζί με τις εγκυκλίους της δικαιοσύνης. Αυτά για να εξηγούμαστε.</w:t>
      </w:r>
    </w:p>
    <w:p w14:paraId="31B16967"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Λοιπόν, τώρα τον λόγο έχει ο κ. Γεωργαντάς για επτά λεπτά.</w:t>
      </w:r>
    </w:p>
    <w:p w14:paraId="31B16968"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Κυρία Πρόεδρε, κύριοι συνάδελφοι, από τις τελευτα</w:t>
      </w:r>
      <w:r>
        <w:rPr>
          <w:rFonts w:eastAsia="Times New Roman" w:cs="Times New Roman"/>
          <w:szCs w:val="24"/>
        </w:rPr>
        <w:t>ίες τοποθετήσεις γίνεται σαφές για μια ακόμα φορά ότι δεν έχουμε καταλήξει στα αίτια του προβλήματος για να μπορέσουμε να προχωρήσουμε στη θεραπεία του. Εδώ ακόμα και σήμερα διαφωνούμε ως προς την καταγραφή του προβλήματος και για το τι το πρόβλημα αυτό το</w:t>
      </w:r>
      <w:r>
        <w:rPr>
          <w:rFonts w:eastAsia="Times New Roman" w:cs="Times New Roman"/>
          <w:szCs w:val="24"/>
        </w:rPr>
        <w:t xml:space="preserve"> επιδείνωσε έτσι.</w:t>
      </w:r>
    </w:p>
    <w:p w14:paraId="31B16969"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Είμαι υποχρεωμένος να πω τα εξής, κυρία Πρόεδρε. Σε σχέση με το αν μπορούσαν να προβλεφθούν οι μεταναστευτικές ροές ή όχι, αυτό το οποίο είναι απόλυτο και δεν μπορεί κανείς να το αμφισβητήσει, είναι ότι αναλογικά το 2014 και το 2015, που </w:t>
      </w:r>
      <w:r>
        <w:rPr>
          <w:rFonts w:eastAsia="Times New Roman" w:cs="Times New Roman"/>
          <w:szCs w:val="24"/>
        </w:rPr>
        <w:t xml:space="preserve">είχατε εσείς την ευθύνη του μεταναστευτικού-προσφυγικού, έχουμε </w:t>
      </w:r>
      <w:r>
        <w:rPr>
          <w:rFonts w:eastAsia="Times New Roman" w:cs="Times New Roman"/>
          <w:szCs w:val="24"/>
        </w:rPr>
        <w:lastRenderedPageBreak/>
        <w:t>μια αύξηση των εισερχομένων από την Ελλάδα, η οποία είναι απίθανη. Το 2014, με βάση τα επίσημα ευρωπαϊκά στοιχεία, σε όλη την Ευρώπη εισήλθαν διακόσιες ογδόντα χιλιάδες πρόσφυγες και μετανάστε</w:t>
      </w:r>
      <w:r>
        <w:rPr>
          <w:rFonts w:eastAsia="Times New Roman" w:cs="Times New Roman"/>
          <w:szCs w:val="24"/>
        </w:rPr>
        <w:t>ς.</w:t>
      </w:r>
    </w:p>
    <w:p w14:paraId="31B1696A"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Από την Ελλάδα πέρασαν οι εβδομήντα δύο χιλιάδες, δηλαδή το ένα τέταρτο, κύριε Πρόεδρε. Το 2015 πέρασαν από την Ελλάδα εννιακόσιες έντεκα χιλιάδες, όταν συνολικά στην Ευρώπη πέρασε ένα εκατομμύριο πενήντα χιλιάδες περίπου. Είναι σωστά αυτά τα στοιχεία.</w:t>
      </w:r>
    </w:p>
    <w:p w14:paraId="31B1696B" w14:textId="77777777" w:rsidR="00643513" w:rsidRDefault="00AD6DE5">
      <w:pPr>
        <w:spacing w:line="600" w:lineRule="auto"/>
        <w:ind w:firstLine="720"/>
        <w:jc w:val="both"/>
        <w:rPr>
          <w:rFonts w:eastAsia="Times New Roman" w:cs="Times New Roman"/>
          <w:szCs w:val="28"/>
        </w:rPr>
      </w:pPr>
      <w:r>
        <w:rPr>
          <w:rFonts w:eastAsia="Times New Roman" w:cs="Times New Roman"/>
          <w:szCs w:val="28"/>
        </w:rPr>
        <w:t xml:space="preserve">Αυτό δείχνει ότι ενώ το 2014 από τους τέσσερις που εισέρχονταν στην Ευρώπη, ο ένας περνούσε από την Ελλάδα, το 2015 από τους δέκα που περνούσαν στην Ευρώπη, οι εννέα περνούσαν από την Ελλάδα. Αυτό κάτι σημαίνει και σίγουρα δεν έγινε από μόνο του. </w:t>
      </w:r>
    </w:p>
    <w:p w14:paraId="31B1696C" w14:textId="77777777" w:rsidR="00643513" w:rsidRDefault="00AD6DE5">
      <w:pPr>
        <w:spacing w:line="600" w:lineRule="auto"/>
        <w:ind w:firstLine="720"/>
        <w:jc w:val="both"/>
        <w:rPr>
          <w:rFonts w:eastAsia="Times New Roman" w:cs="Times New Roman"/>
          <w:szCs w:val="28"/>
        </w:rPr>
      </w:pPr>
      <w:r>
        <w:rPr>
          <w:rFonts w:eastAsia="Times New Roman" w:cs="Times New Roman"/>
          <w:szCs w:val="28"/>
        </w:rPr>
        <w:t xml:space="preserve">Όμως, εγώ θα ήθελα να πω κάτι σημαντικότερο. Ακόμα και σήμερα, αν ρωτήσουμε έναν-έναν τους Βουλευτές του ΣΥΡΙΖΑ ποιοι πιστεύουν ότι πρέπει να γίνεται διάκριση ανάμεσα στους πρόσφυγες και τους παράνομους μετανάστες, εγώ αμφιβάλλω αν η πλειοψηφία είναι αυτή </w:t>
      </w:r>
      <w:r>
        <w:rPr>
          <w:rFonts w:eastAsia="Times New Roman" w:cs="Times New Roman"/>
          <w:szCs w:val="28"/>
        </w:rPr>
        <w:t xml:space="preserve">που θα θέλει πραγματικά να γίνεται </w:t>
      </w:r>
      <w:r>
        <w:rPr>
          <w:rFonts w:eastAsia="Times New Roman" w:cs="Times New Roman"/>
          <w:szCs w:val="28"/>
        </w:rPr>
        <w:lastRenderedPageBreak/>
        <w:t>μια διάκριση και να υπάρχει μια διαφορετική αντιμετώπιση. Πιστεύω ότι οι περισσότεροι Βουλευτές του ΣΥΡΙΖΑ ακόμα και σήμερα θα δηλώσουν ότι θα πρέπει η αντιμετώπιση των παράνομων μεταναστών να είναι στο ίδιο επίπεδο μ’ αυ</w:t>
      </w:r>
      <w:r>
        <w:rPr>
          <w:rFonts w:eastAsia="Times New Roman" w:cs="Times New Roman"/>
          <w:szCs w:val="28"/>
        </w:rPr>
        <w:t>τή των προσφύγων.</w:t>
      </w:r>
    </w:p>
    <w:p w14:paraId="31B1696D" w14:textId="77777777" w:rsidR="00643513" w:rsidRDefault="00AD6DE5">
      <w:pPr>
        <w:spacing w:line="600" w:lineRule="auto"/>
        <w:ind w:firstLine="720"/>
        <w:jc w:val="both"/>
        <w:rPr>
          <w:rFonts w:eastAsia="Times New Roman" w:cs="Times New Roman"/>
          <w:szCs w:val="28"/>
        </w:rPr>
      </w:pPr>
      <w:r>
        <w:rPr>
          <w:rFonts w:eastAsia="Times New Roman" w:cs="Times New Roman"/>
          <w:szCs w:val="28"/>
        </w:rPr>
        <w:t xml:space="preserve">Δυστυχώς αυτή την παραδοχή, </w:t>
      </w:r>
      <w:r>
        <w:rPr>
          <w:rFonts w:eastAsia="Times New Roman" w:cs="Times New Roman"/>
          <w:szCs w:val="28"/>
        </w:rPr>
        <w:t xml:space="preserve">μάλλον </w:t>
      </w:r>
      <w:r>
        <w:rPr>
          <w:rFonts w:eastAsia="Times New Roman" w:cs="Times New Roman"/>
          <w:szCs w:val="28"/>
        </w:rPr>
        <w:t xml:space="preserve">αυτή την κοινή πεποίθηση, την οποία δεν αμφισβητούν εδώ οι Βουλευτές του ΣΥΡΙΖΑ –και προκαλώ τους επόμενους ομιλητές να το δηλώσουν ξεκάθαρα- εισέρχεται το υπό ψήφιση νομοσχέδιο να την επικυρώσει. </w:t>
      </w:r>
    </w:p>
    <w:p w14:paraId="31B1696E" w14:textId="77777777" w:rsidR="00643513" w:rsidRDefault="00AD6DE5">
      <w:pPr>
        <w:spacing w:line="600" w:lineRule="auto"/>
        <w:ind w:firstLine="720"/>
        <w:jc w:val="both"/>
        <w:rPr>
          <w:rFonts w:eastAsia="Times New Roman" w:cs="Times New Roman"/>
          <w:szCs w:val="28"/>
        </w:rPr>
      </w:pPr>
      <w:r>
        <w:rPr>
          <w:rFonts w:eastAsia="Times New Roman" w:cs="Times New Roman"/>
          <w:szCs w:val="28"/>
        </w:rPr>
        <w:t>Αναφέ</w:t>
      </w:r>
      <w:r>
        <w:rPr>
          <w:rFonts w:eastAsia="Times New Roman" w:cs="Times New Roman"/>
          <w:szCs w:val="28"/>
        </w:rPr>
        <w:t xml:space="preserve">ρθηκε πολύ σωστά από τον κ. </w:t>
      </w:r>
      <w:proofErr w:type="spellStart"/>
      <w:r>
        <w:rPr>
          <w:rFonts w:eastAsia="Times New Roman" w:cs="Times New Roman"/>
          <w:szCs w:val="28"/>
        </w:rPr>
        <w:t>Δένδια</w:t>
      </w:r>
      <w:proofErr w:type="spellEnd"/>
      <w:r>
        <w:rPr>
          <w:rFonts w:eastAsia="Times New Roman" w:cs="Times New Roman"/>
          <w:szCs w:val="28"/>
        </w:rPr>
        <w:t xml:space="preserve"> ότι στο άρθρο 46 ουσιαστικά έχουμε για πρώτη φορά την εξάλειψη του αξιοποίνου για όποιον παράνομα έρχεται στη χώρα.</w:t>
      </w:r>
    </w:p>
    <w:p w14:paraId="31B1696F" w14:textId="77777777" w:rsidR="00643513" w:rsidRDefault="00AD6DE5">
      <w:pPr>
        <w:spacing w:line="600" w:lineRule="auto"/>
        <w:ind w:firstLine="720"/>
        <w:jc w:val="both"/>
        <w:rPr>
          <w:rFonts w:eastAsia="Times New Roman" w:cs="Times New Roman"/>
          <w:szCs w:val="28"/>
        </w:rPr>
      </w:pPr>
      <w:r>
        <w:rPr>
          <w:rFonts w:eastAsia="Times New Roman" w:cs="Times New Roman"/>
          <w:szCs w:val="28"/>
        </w:rPr>
        <w:t>Κυρία Πρόεδρε, η εγκύκλιος</w:t>
      </w:r>
      <w:r>
        <w:rPr>
          <w:rFonts w:eastAsia="Times New Roman" w:cs="Times New Roman"/>
          <w:szCs w:val="28"/>
        </w:rPr>
        <w:t>,</w:t>
      </w:r>
      <w:r>
        <w:rPr>
          <w:rFonts w:eastAsia="Times New Roman" w:cs="Times New Roman"/>
          <w:szCs w:val="28"/>
        </w:rPr>
        <w:t xml:space="preserve"> η οποία υπήρχε από τον </w:t>
      </w:r>
      <w:r>
        <w:rPr>
          <w:rFonts w:eastAsia="Times New Roman" w:cs="Times New Roman"/>
          <w:szCs w:val="28"/>
        </w:rPr>
        <w:t>ε</w:t>
      </w:r>
      <w:r>
        <w:rPr>
          <w:rFonts w:eastAsia="Times New Roman" w:cs="Times New Roman"/>
          <w:szCs w:val="28"/>
        </w:rPr>
        <w:t>ισαγγελέα</w:t>
      </w:r>
      <w:r>
        <w:rPr>
          <w:rFonts w:eastAsia="Times New Roman" w:cs="Times New Roman"/>
          <w:szCs w:val="28"/>
        </w:rPr>
        <w:t>,</w:t>
      </w:r>
      <w:r>
        <w:rPr>
          <w:rFonts w:eastAsia="Times New Roman" w:cs="Times New Roman"/>
          <w:szCs w:val="28"/>
        </w:rPr>
        <w:t xml:space="preserve"> έλεγε για την αποχή από την ποινική δίωξη.</w:t>
      </w:r>
      <w:r>
        <w:rPr>
          <w:rFonts w:eastAsia="Times New Roman" w:cs="Times New Roman"/>
          <w:szCs w:val="28"/>
        </w:rPr>
        <w:t xml:space="preserve"> Η κράτηση, όμως, των παρανόμως εισερχομένων στη χώρα ήταν υποχρεωτική με βάση τις διοικητικές διατάξεις και στη συνέχεια, μετά την κράτησή τους, ακολουθούσε και η απέλασή τους. Ουδέποτε τα </w:t>
      </w:r>
      <w:r>
        <w:rPr>
          <w:rFonts w:eastAsia="Times New Roman" w:cs="Times New Roman"/>
          <w:szCs w:val="28"/>
        </w:rPr>
        <w:lastRenderedPageBreak/>
        <w:t>προηγούμενα χρόνια διανοήθηκε κάποιος</w:t>
      </w:r>
      <w:r>
        <w:rPr>
          <w:rFonts w:eastAsia="Times New Roman" w:cs="Times New Roman"/>
          <w:szCs w:val="28"/>
        </w:rPr>
        <w:t>,</w:t>
      </w:r>
      <w:r>
        <w:rPr>
          <w:rFonts w:eastAsia="Times New Roman" w:cs="Times New Roman"/>
          <w:szCs w:val="28"/>
        </w:rPr>
        <w:t xml:space="preserve"> αυτόν που παράνομα εισέρχετ</w:t>
      </w:r>
      <w:r>
        <w:rPr>
          <w:rFonts w:eastAsia="Times New Roman" w:cs="Times New Roman"/>
          <w:szCs w:val="28"/>
        </w:rPr>
        <w:t>αι στη χώρα να τον αφήσει ελεύθερο. Υπήρχαν είτε ποινικά είτε διοικητικά μέτρα.</w:t>
      </w:r>
    </w:p>
    <w:p w14:paraId="31B16970" w14:textId="77777777" w:rsidR="00643513" w:rsidRDefault="00AD6DE5">
      <w:pPr>
        <w:spacing w:line="600" w:lineRule="auto"/>
        <w:ind w:firstLine="720"/>
        <w:jc w:val="both"/>
        <w:rPr>
          <w:rFonts w:eastAsia="Times New Roman" w:cs="Times New Roman"/>
          <w:szCs w:val="28"/>
        </w:rPr>
      </w:pPr>
      <w:r>
        <w:rPr>
          <w:rFonts w:eastAsia="Times New Roman" w:cs="Times New Roman"/>
          <w:szCs w:val="28"/>
        </w:rPr>
        <w:t>Επί του παρόντος νομοσχεδίου, πέρα απ’ αυτή την εξομοίωση</w:t>
      </w:r>
      <w:r>
        <w:rPr>
          <w:rFonts w:eastAsia="Times New Roman" w:cs="Times New Roman"/>
          <w:szCs w:val="28"/>
        </w:rPr>
        <w:t>,</w:t>
      </w:r>
      <w:r>
        <w:rPr>
          <w:rFonts w:eastAsia="Times New Roman" w:cs="Times New Roman"/>
          <w:szCs w:val="28"/>
        </w:rPr>
        <w:t xml:space="preserve"> ουσιαστικά</w:t>
      </w:r>
      <w:r>
        <w:rPr>
          <w:rFonts w:eastAsia="Times New Roman" w:cs="Times New Roman"/>
          <w:szCs w:val="28"/>
        </w:rPr>
        <w:t>,</w:t>
      </w:r>
      <w:r>
        <w:rPr>
          <w:rFonts w:eastAsia="Times New Roman" w:cs="Times New Roman"/>
          <w:szCs w:val="28"/>
        </w:rPr>
        <w:t xml:space="preserve"> των παράνομων μεταναστών και των προσφύγων σε σχέση με την αντιμετώπισή τους ως προς την αίτηση ασύλου, άρα και ως προς την εν γένει αντιμετώπισή τους, εμείς περιμέναμε σήμερα εδώ διατάξεις για τα κέντρα κλειστού τύπου. Δεν βλέπουμε τίποτα απ’ αυτά. </w:t>
      </w:r>
    </w:p>
    <w:p w14:paraId="31B16971" w14:textId="77777777" w:rsidR="00643513" w:rsidRDefault="00AD6DE5">
      <w:pPr>
        <w:spacing w:line="600" w:lineRule="auto"/>
        <w:ind w:firstLine="720"/>
        <w:jc w:val="both"/>
        <w:rPr>
          <w:rFonts w:eastAsia="Times New Roman" w:cs="Times New Roman"/>
          <w:szCs w:val="28"/>
        </w:rPr>
      </w:pPr>
      <w:r>
        <w:rPr>
          <w:rFonts w:eastAsia="Times New Roman" w:cs="Times New Roman"/>
          <w:szCs w:val="28"/>
        </w:rPr>
        <w:t>Αντι</w:t>
      </w:r>
      <w:r>
        <w:rPr>
          <w:rFonts w:eastAsia="Times New Roman" w:cs="Times New Roman"/>
          <w:szCs w:val="28"/>
        </w:rPr>
        <w:t xml:space="preserve">θέτως, αυτό που βλέπουμε είναι το απαράδεκτο άρθρο 22, με το οποίο, κύριοι συνάδελφοι, έρχονται </w:t>
      </w:r>
      <w:proofErr w:type="spellStart"/>
      <w:r>
        <w:rPr>
          <w:rFonts w:eastAsia="Times New Roman" w:cs="Times New Roman"/>
          <w:szCs w:val="28"/>
        </w:rPr>
        <w:t>επτάμισι</w:t>
      </w:r>
      <w:proofErr w:type="spellEnd"/>
      <w:r>
        <w:rPr>
          <w:rFonts w:eastAsia="Times New Roman" w:cs="Times New Roman"/>
          <w:szCs w:val="28"/>
        </w:rPr>
        <w:t xml:space="preserve"> χιλιάδες αιτήσεις, οι οποίες είχαν γίνει τα προηγούμενα χρόνια για ανθρωπιστικούς λόγους, προκειμένου να μείνουν κάποιοι στη χώρα</w:t>
      </w:r>
      <w:r>
        <w:rPr>
          <w:rFonts w:eastAsia="Times New Roman" w:cs="Times New Roman"/>
          <w:szCs w:val="28"/>
        </w:rPr>
        <w:t>,</w:t>
      </w:r>
      <w:r>
        <w:rPr>
          <w:rFonts w:eastAsia="Times New Roman" w:cs="Times New Roman"/>
          <w:szCs w:val="28"/>
        </w:rPr>
        <w:t xml:space="preserve"> οι οποίοι δεν πρόλαβ</w:t>
      </w:r>
      <w:r>
        <w:rPr>
          <w:rFonts w:eastAsia="Times New Roman" w:cs="Times New Roman"/>
          <w:szCs w:val="28"/>
        </w:rPr>
        <w:t xml:space="preserve">αν να περάσουν από τη δευτεροβάθμια αξιολόγηση, να γίνουν δεκτές. </w:t>
      </w:r>
      <w:proofErr w:type="spellStart"/>
      <w:r>
        <w:rPr>
          <w:rFonts w:eastAsia="Times New Roman" w:cs="Times New Roman"/>
          <w:szCs w:val="28"/>
        </w:rPr>
        <w:t>Επτάμισι</w:t>
      </w:r>
      <w:proofErr w:type="spellEnd"/>
      <w:r>
        <w:rPr>
          <w:rFonts w:eastAsia="Times New Roman" w:cs="Times New Roman"/>
          <w:szCs w:val="28"/>
        </w:rPr>
        <w:t xml:space="preserve"> χιλιάδες παρανόμως εισερχόμενοι στη χώρα αυτή τη στιγμή παίρνουν άδεια παραμονής. Είναι αυτό έτσι απλό, για να το περνάμε με μια διάταξη δύο σειρών στο άρθρο 22;</w:t>
      </w:r>
    </w:p>
    <w:p w14:paraId="31B16972" w14:textId="77777777" w:rsidR="00643513" w:rsidRDefault="00AD6DE5">
      <w:pPr>
        <w:spacing w:line="600" w:lineRule="auto"/>
        <w:ind w:firstLine="720"/>
        <w:jc w:val="both"/>
        <w:rPr>
          <w:rFonts w:eastAsia="Times New Roman" w:cs="Times New Roman"/>
          <w:szCs w:val="28"/>
        </w:rPr>
      </w:pPr>
      <w:r>
        <w:rPr>
          <w:rFonts w:eastAsia="Times New Roman" w:cs="Times New Roman"/>
          <w:szCs w:val="28"/>
        </w:rPr>
        <w:lastRenderedPageBreak/>
        <w:t>(Στο σημείο αυτό τη</w:t>
      </w:r>
      <w:r>
        <w:rPr>
          <w:rFonts w:eastAsia="Times New Roman" w:cs="Times New Roman"/>
          <w:szCs w:val="28"/>
        </w:rPr>
        <w:t xml:space="preserve">ν Προεδρική Έδρα καταλαμβάνει ο Ζ΄ Αντιπρόεδρος της Βουλής κ. </w:t>
      </w:r>
      <w:r w:rsidRPr="007C2A09">
        <w:rPr>
          <w:rFonts w:eastAsia="Times New Roman" w:cs="Times New Roman"/>
          <w:b/>
          <w:szCs w:val="28"/>
        </w:rPr>
        <w:t>ΓΕΩΡΓΙΟΣ ΛΑΜΠΡΟΥΛΗΣ</w:t>
      </w:r>
      <w:r>
        <w:rPr>
          <w:rFonts w:eastAsia="Times New Roman" w:cs="Times New Roman"/>
          <w:szCs w:val="28"/>
        </w:rPr>
        <w:t>)</w:t>
      </w:r>
    </w:p>
    <w:p w14:paraId="31B16973" w14:textId="77777777" w:rsidR="00643513" w:rsidRDefault="00AD6DE5">
      <w:pPr>
        <w:spacing w:line="600" w:lineRule="auto"/>
        <w:ind w:firstLine="720"/>
        <w:jc w:val="both"/>
        <w:rPr>
          <w:rFonts w:eastAsia="Times New Roman" w:cs="Times New Roman"/>
          <w:szCs w:val="28"/>
        </w:rPr>
      </w:pPr>
      <w:r>
        <w:rPr>
          <w:rFonts w:eastAsia="Times New Roman" w:cs="Times New Roman"/>
          <w:szCs w:val="28"/>
        </w:rPr>
        <w:t xml:space="preserve">Όμως, κύριοι συνάδελφοι, αυτό είναι πάρα πολύ σοβαρό. Ξέρετε, αυτές οι νομοθετικές πρωτοβουλίες είναι ρυθμίσεις οι οποίες δεν έχουν επιστροφή. Αυτοί οι </w:t>
      </w:r>
      <w:proofErr w:type="spellStart"/>
      <w:r>
        <w:rPr>
          <w:rFonts w:eastAsia="Times New Roman" w:cs="Times New Roman"/>
          <w:szCs w:val="28"/>
        </w:rPr>
        <w:t>επτάμισι</w:t>
      </w:r>
      <w:proofErr w:type="spellEnd"/>
      <w:r>
        <w:rPr>
          <w:rFonts w:eastAsia="Times New Roman" w:cs="Times New Roman"/>
          <w:szCs w:val="28"/>
        </w:rPr>
        <w:t xml:space="preserve"> χιλιάδες άνθ</w:t>
      </w:r>
      <w:r>
        <w:rPr>
          <w:rFonts w:eastAsia="Times New Roman" w:cs="Times New Roman"/>
          <w:szCs w:val="28"/>
        </w:rPr>
        <w:t xml:space="preserve">ρωποι θα μείνουν στην Ελλάδα. </w:t>
      </w:r>
    </w:p>
    <w:p w14:paraId="31B16974" w14:textId="77777777" w:rsidR="00643513" w:rsidRDefault="00AD6DE5">
      <w:pPr>
        <w:spacing w:line="600" w:lineRule="auto"/>
        <w:ind w:firstLine="720"/>
        <w:jc w:val="both"/>
        <w:rPr>
          <w:rFonts w:eastAsia="Times New Roman" w:cs="Times New Roman"/>
          <w:szCs w:val="28"/>
        </w:rPr>
      </w:pPr>
      <w:r>
        <w:rPr>
          <w:rFonts w:eastAsia="Times New Roman" w:cs="Times New Roman"/>
          <w:szCs w:val="28"/>
        </w:rPr>
        <w:t xml:space="preserve">Υπάρχουν διατάξεις σε σχέση με τα </w:t>
      </w:r>
      <w:r>
        <w:rPr>
          <w:rFonts w:eastAsia="Times New Roman" w:cs="Times New Roman"/>
          <w:szCs w:val="28"/>
        </w:rPr>
        <w:t>κ</w:t>
      </w:r>
      <w:r>
        <w:rPr>
          <w:rFonts w:eastAsia="Times New Roman" w:cs="Times New Roman"/>
          <w:szCs w:val="28"/>
        </w:rPr>
        <w:t xml:space="preserve">έντρα </w:t>
      </w:r>
      <w:r>
        <w:rPr>
          <w:rFonts w:eastAsia="Times New Roman" w:cs="Times New Roman"/>
          <w:szCs w:val="28"/>
        </w:rPr>
        <w:t>υ</w:t>
      </w:r>
      <w:r>
        <w:rPr>
          <w:rFonts w:eastAsia="Times New Roman" w:cs="Times New Roman"/>
          <w:szCs w:val="28"/>
        </w:rPr>
        <w:t xml:space="preserve">ποδοχής και </w:t>
      </w:r>
      <w:r>
        <w:rPr>
          <w:rFonts w:eastAsia="Times New Roman" w:cs="Times New Roman"/>
          <w:szCs w:val="28"/>
        </w:rPr>
        <w:t>φ</w:t>
      </w:r>
      <w:r>
        <w:rPr>
          <w:rFonts w:eastAsia="Times New Roman" w:cs="Times New Roman"/>
          <w:szCs w:val="28"/>
        </w:rPr>
        <w:t xml:space="preserve">ιλοξενίας. Το ανέφερε η κ. </w:t>
      </w:r>
      <w:proofErr w:type="spellStart"/>
      <w:r>
        <w:rPr>
          <w:rFonts w:eastAsia="Times New Roman" w:cs="Times New Roman"/>
          <w:szCs w:val="28"/>
        </w:rPr>
        <w:t>Κατριβάνου</w:t>
      </w:r>
      <w:proofErr w:type="spellEnd"/>
      <w:r>
        <w:rPr>
          <w:rFonts w:eastAsia="Times New Roman" w:cs="Times New Roman"/>
          <w:szCs w:val="28"/>
        </w:rPr>
        <w:t xml:space="preserve">, με την οποία μπορεί να διαφωνεί </w:t>
      </w:r>
      <w:r>
        <w:rPr>
          <w:rFonts w:eastAsia="Times New Roman" w:cs="Times New Roman"/>
          <w:szCs w:val="28"/>
        </w:rPr>
        <w:t>κάποιος με το</w:t>
      </w:r>
      <w:r>
        <w:rPr>
          <w:rFonts w:eastAsia="Times New Roman" w:cs="Times New Roman"/>
          <w:szCs w:val="28"/>
        </w:rPr>
        <w:t xml:space="preserve"> σκεπτικ</w:t>
      </w:r>
      <w:r>
        <w:rPr>
          <w:rFonts w:eastAsia="Times New Roman" w:cs="Times New Roman"/>
          <w:szCs w:val="28"/>
        </w:rPr>
        <w:t>ό</w:t>
      </w:r>
      <w:r>
        <w:rPr>
          <w:rFonts w:eastAsia="Times New Roman" w:cs="Times New Roman"/>
          <w:szCs w:val="28"/>
        </w:rPr>
        <w:t xml:space="preserve"> της, όμως σίγουρα δεν της αποδίδει σκοπιμότητα στα λεγόμενά της. Η κ. </w:t>
      </w:r>
      <w:proofErr w:type="spellStart"/>
      <w:r>
        <w:rPr>
          <w:rFonts w:eastAsia="Times New Roman" w:cs="Times New Roman"/>
          <w:szCs w:val="28"/>
        </w:rPr>
        <w:t>Κατριβ</w:t>
      </w:r>
      <w:r>
        <w:rPr>
          <w:rFonts w:eastAsia="Times New Roman" w:cs="Times New Roman"/>
          <w:szCs w:val="28"/>
        </w:rPr>
        <w:t>άνου</w:t>
      </w:r>
      <w:proofErr w:type="spellEnd"/>
      <w:r>
        <w:rPr>
          <w:rFonts w:eastAsia="Times New Roman" w:cs="Times New Roman"/>
          <w:szCs w:val="28"/>
        </w:rPr>
        <w:t xml:space="preserve"> ήρθε σήμερα με απόλυτη ειλικρίνεια και είπε το εξής: Αυτό το νομοσχέδιο δεν συνδέεται με τη συμφωνία. Θα συμφωνήσουμε, κυρία </w:t>
      </w:r>
      <w:proofErr w:type="spellStart"/>
      <w:r>
        <w:rPr>
          <w:rFonts w:eastAsia="Times New Roman" w:cs="Times New Roman"/>
          <w:szCs w:val="28"/>
        </w:rPr>
        <w:t>Κατριβάνου</w:t>
      </w:r>
      <w:proofErr w:type="spellEnd"/>
      <w:r>
        <w:rPr>
          <w:rFonts w:eastAsia="Times New Roman" w:cs="Times New Roman"/>
          <w:szCs w:val="28"/>
        </w:rPr>
        <w:t>. Έτσι είναι.</w:t>
      </w:r>
    </w:p>
    <w:p w14:paraId="31B16975" w14:textId="77777777" w:rsidR="00643513" w:rsidRDefault="00AD6DE5">
      <w:pPr>
        <w:spacing w:line="600" w:lineRule="auto"/>
        <w:ind w:firstLine="720"/>
        <w:jc w:val="both"/>
        <w:rPr>
          <w:rFonts w:eastAsia="Times New Roman" w:cs="Times New Roman"/>
          <w:szCs w:val="28"/>
        </w:rPr>
      </w:pPr>
      <w:r>
        <w:rPr>
          <w:rFonts w:eastAsia="Times New Roman" w:cs="Times New Roman"/>
          <w:szCs w:val="28"/>
        </w:rPr>
        <w:t xml:space="preserve">Έρχονται κάποιες ρυθμίσεις για τα </w:t>
      </w:r>
      <w:r>
        <w:rPr>
          <w:rFonts w:eastAsia="Times New Roman" w:cs="Times New Roman"/>
          <w:szCs w:val="28"/>
        </w:rPr>
        <w:t>κ</w:t>
      </w:r>
      <w:r>
        <w:rPr>
          <w:rFonts w:eastAsia="Times New Roman" w:cs="Times New Roman"/>
          <w:szCs w:val="28"/>
        </w:rPr>
        <w:t xml:space="preserve">έντρα </w:t>
      </w:r>
      <w:r>
        <w:rPr>
          <w:rFonts w:eastAsia="Times New Roman" w:cs="Times New Roman"/>
          <w:szCs w:val="28"/>
        </w:rPr>
        <w:t>υ</w:t>
      </w:r>
      <w:r>
        <w:rPr>
          <w:rFonts w:eastAsia="Times New Roman" w:cs="Times New Roman"/>
          <w:szCs w:val="28"/>
        </w:rPr>
        <w:t xml:space="preserve">ποδοχής και </w:t>
      </w:r>
      <w:r>
        <w:rPr>
          <w:rFonts w:eastAsia="Times New Roman" w:cs="Times New Roman"/>
          <w:szCs w:val="28"/>
        </w:rPr>
        <w:t>φ</w:t>
      </w:r>
      <w:r>
        <w:rPr>
          <w:rFonts w:eastAsia="Times New Roman" w:cs="Times New Roman"/>
          <w:szCs w:val="28"/>
        </w:rPr>
        <w:t xml:space="preserve">ιλοξενίας. Ξεκινώ με το εξής: Πρώτον, η φύλαξή </w:t>
      </w:r>
      <w:r>
        <w:rPr>
          <w:rFonts w:eastAsia="Times New Roman" w:cs="Times New Roman"/>
          <w:szCs w:val="28"/>
        </w:rPr>
        <w:t xml:space="preserve">τους μπορεί να ανατεθεί και σε ιδιωτικές υπηρεσίες </w:t>
      </w:r>
      <w:r>
        <w:rPr>
          <w:rFonts w:eastAsia="Times New Roman" w:cs="Times New Roman"/>
          <w:szCs w:val="28"/>
          <w:lang w:val="en-US"/>
        </w:rPr>
        <w:t>security</w:t>
      </w:r>
      <w:r>
        <w:rPr>
          <w:rFonts w:eastAsia="Times New Roman" w:cs="Times New Roman"/>
          <w:szCs w:val="28"/>
        </w:rPr>
        <w:t xml:space="preserve">. Δεν ξέρω κατά πόσο μπορούμε να το αποδεχθούμε αυτό. </w:t>
      </w:r>
    </w:p>
    <w:p w14:paraId="31B16976" w14:textId="77777777" w:rsidR="00643513" w:rsidRDefault="00AD6DE5">
      <w:pPr>
        <w:spacing w:line="600" w:lineRule="auto"/>
        <w:ind w:firstLine="720"/>
        <w:jc w:val="both"/>
        <w:rPr>
          <w:rFonts w:eastAsia="Times New Roman" w:cs="Times New Roman"/>
          <w:szCs w:val="28"/>
        </w:rPr>
      </w:pPr>
      <w:r>
        <w:rPr>
          <w:rFonts w:eastAsia="Times New Roman" w:cs="Times New Roman"/>
          <w:szCs w:val="28"/>
        </w:rPr>
        <w:lastRenderedPageBreak/>
        <w:t xml:space="preserve">Δεύτερον, οι </w:t>
      </w:r>
      <w:r>
        <w:rPr>
          <w:rFonts w:eastAsia="Times New Roman" w:cs="Times New Roman"/>
          <w:szCs w:val="28"/>
        </w:rPr>
        <w:t>δ</w:t>
      </w:r>
      <w:r>
        <w:rPr>
          <w:rFonts w:eastAsia="Times New Roman" w:cs="Times New Roman"/>
          <w:szCs w:val="28"/>
        </w:rPr>
        <w:t xml:space="preserve">ιοικητές αυτών των </w:t>
      </w:r>
      <w:r>
        <w:rPr>
          <w:rFonts w:eastAsia="Times New Roman" w:cs="Times New Roman"/>
          <w:szCs w:val="28"/>
        </w:rPr>
        <w:t>κ</w:t>
      </w:r>
      <w:r>
        <w:rPr>
          <w:rFonts w:eastAsia="Times New Roman" w:cs="Times New Roman"/>
          <w:szCs w:val="28"/>
        </w:rPr>
        <w:t xml:space="preserve">έντρων, όπως και ο </w:t>
      </w:r>
      <w:r>
        <w:rPr>
          <w:rFonts w:eastAsia="Times New Roman" w:cs="Times New Roman"/>
          <w:szCs w:val="28"/>
        </w:rPr>
        <w:t>δ</w:t>
      </w:r>
      <w:r>
        <w:rPr>
          <w:rFonts w:eastAsia="Times New Roman" w:cs="Times New Roman"/>
          <w:szCs w:val="28"/>
        </w:rPr>
        <w:t>ιευθυντής της Υπηρεσίας Ασύλου, πρέπει να είναι προσωπικότητες εγνωσμένου κύρους, δηλαδή</w:t>
      </w:r>
      <w:r>
        <w:rPr>
          <w:rFonts w:eastAsia="Times New Roman" w:cs="Times New Roman"/>
          <w:szCs w:val="28"/>
        </w:rPr>
        <w:t xml:space="preserve"> είτε δημόσιο</w:t>
      </w:r>
      <w:r>
        <w:rPr>
          <w:rFonts w:eastAsia="Times New Roman" w:cs="Times New Roman"/>
          <w:szCs w:val="28"/>
        </w:rPr>
        <w:t>ι</w:t>
      </w:r>
      <w:r>
        <w:rPr>
          <w:rFonts w:eastAsia="Times New Roman" w:cs="Times New Roman"/>
          <w:szCs w:val="28"/>
        </w:rPr>
        <w:t xml:space="preserve"> υπάλληλο</w:t>
      </w:r>
      <w:r>
        <w:rPr>
          <w:rFonts w:eastAsia="Times New Roman" w:cs="Times New Roman"/>
          <w:szCs w:val="28"/>
        </w:rPr>
        <w:t>ι</w:t>
      </w:r>
      <w:r>
        <w:rPr>
          <w:rFonts w:eastAsia="Times New Roman" w:cs="Times New Roman"/>
          <w:szCs w:val="28"/>
        </w:rPr>
        <w:t xml:space="preserve"> είτε ιδιώτ</w:t>
      </w:r>
      <w:r>
        <w:rPr>
          <w:rFonts w:eastAsia="Times New Roman" w:cs="Times New Roman"/>
          <w:szCs w:val="28"/>
        </w:rPr>
        <w:t>ε</w:t>
      </w:r>
      <w:r>
        <w:rPr>
          <w:rFonts w:eastAsia="Times New Roman" w:cs="Times New Roman"/>
          <w:szCs w:val="28"/>
        </w:rPr>
        <w:t>ς.</w:t>
      </w:r>
    </w:p>
    <w:p w14:paraId="31B16977" w14:textId="77777777" w:rsidR="00643513" w:rsidRDefault="00AD6DE5">
      <w:pPr>
        <w:spacing w:line="600" w:lineRule="auto"/>
        <w:ind w:firstLine="720"/>
        <w:jc w:val="both"/>
        <w:rPr>
          <w:rFonts w:eastAsia="Times New Roman" w:cs="Times New Roman"/>
          <w:szCs w:val="28"/>
        </w:rPr>
      </w:pPr>
      <w:r>
        <w:rPr>
          <w:rFonts w:eastAsia="Times New Roman" w:cs="Times New Roman"/>
          <w:szCs w:val="28"/>
        </w:rPr>
        <w:t>Κύριοι συνάδελφοι, θα ήθελα να θυμίσω εδώ ότι πριν από έναν μήνα είχαμε μια οξεία αντιπαράθεση για το Μητρώο των Επιτελικών Στελεχών του Δημοσίου. Εκεί λέγατε ότι πρέπει σ’ αυτές τις επιτελικές θέσεις να είναι μόνο δη</w:t>
      </w:r>
      <w:r>
        <w:rPr>
          <w:rFonts w:eastAsia="Times New Roman" w:cs="Times New Roman"/>
          <w:szCs w:val="28"/>
        </w:rPr>
        <w:t xml:space="preserve">μόσιοι υπάλληλοι. Σήμερα, γιατί στους </w:t>
      </w:r>
      <w:r>
        <w:rPr>
          <w:rFonts w:eastAsia="Times New Roman" w:cs="Times New Roman"/>
          <w:szCs w:val="28"/>
        </w:rPr>
        <w:t>δ</w:t>
      </w:r>
      <w:r>
        <w:rPr>
          <w:rFonts w:eastAsia="Times New Roman" w:cs="Times New Roman"/>
          <w:szCs w:val="28"/>
        </w:rPr>
        <w:t xml:space="preserve">ιοικητές των </w:t>
      </w:r>
      <w:r>
        <w:rPr>
          <w:rFonts w:eastAsia="Times New Roman" w:cs="Times New Roman"/>
          <w:szCs w:val="28"/>
        </w:rPr>
        <w:t>κ</w:t>
      </w:r>
      <w:r>
        <w:rPr>
          <w:rFonts w:eastAsia="Times New Roman" w:cs="Times New Roman"/>
          <w:szCs w:val="28"/>
        </w:rPr>
        <w:t xml:space="preserve">έντρων </w:t>
      </w:r>
      <w:r>
        <w:rPr>
          <w:rFonts w:eastAsia="Times New Roman" w:cs="Times New Roman"/>
          <w:szCs w:val="28"/>
        </w:rPr>
        <w:t>υ</w:t>
      </w:r>
      <w:r>
        <w:rPr>
          <w:rFonts w:eastAsia="Times New Roman" w:cs="Times New Roman"/>
          <w:szCs w:val="28"/>
        </w:rPr>
        <w:t xml:space="preserve">ποδοχής και </w:t>
      </w:r>
      <w:r>
        <w:rPr>
          <w:rFonts w:eastAsia="Times New Roman" w:cs="Times New Roman"/>
          <w:szCs w:val="28"/>
        </w:rPr>
        <w:t>φ</w:t>
      </w:r>
      <w:r>
        <w:rPr>
          <w:rFonts w:eastAsia="Times New Roman" w:cs="Times New Roman"/>
          <w:szCs w:val="28"/>
        </w:rPr>
        <w:t xml:space="preserve">ιλοξενίας και στον </w:t>
      </w:r>
      <w:r>
        <w:rPr>
          <w:rFonts w:eastAsia="Times New Roman" w:cs="Times New Roman"/>
          <w:szCs w:val="28"/>
        </w:rPr>
        <w:t>δ</w:t>
      </w:r>
      <w:r>
        <w:rPr>
          <w:rFonts w:eastAsia="Times New Roman" w:cs="Times New Roman"/>
          <w:szCs w:val="28"/>
        </w:rPr>
        <w:t>ιευθυντή Ασύλου δίνετε τη δυνατότητα να είναι και κάποιος από τον ιδιωτικό τομέα, ελεύθερος επαγγελματίας ή επιστήμονας; Μήπως έχουν μείνει και κάποιοι ακόμα οι ο</w:t>
      </w:r>
      <w:r>
        <w:rPr>
          <w:rFonts w:eastAsia="Times New Roman" w:cs="Times New Roman"/>
          <w:szCs w:val="28"/>
        </w:rPr>
        <w:t>ποίοι πρέπει να τακτοποιηθούν;</w:t>
      </w:r>
    </w:p>
    <w:p w14:paraId="31B16978" w14:textId="77777777" w:rsidR="00643513" w:rsidRDefault="00AD6DE5">
      <w:pPr>
        <w:spacing w:line="600" w:lineRule="auto"/>
        <w:ind w:firstLine="720"/>
        <w:jc w:val="both"/>
        <w:rPr>
          <w:rFonts w:eastAsia="Times New Roman" w:cs="Times New Roman"/>
          <w:szCs w:val="28"/>
        </w:rPr>
      </w:pPr>
      <w:r>
        <w:rPr>
          <w:rFonts w:eastAsia="Times New Roman" w:cs="Times New Roman"/>
          <w:szCs w:val="28"/>
        </w:rPr>
        <w:t>Επίσης, σε σχέση μ</w:t>
      </w:r>
      <w:r>
        <w:rPr>
          <w:rFonts w:eastAsia="Times New Roman" w:cs="Times New Roman"/>
          <w:szCs w:val="28"/>
        </w:rPr>
        <w:t>ε</w:t>
      </w:r>
      <w:r>
        <w:rPr>
          <w:rFonts w:eastAsia="Times New Roman" w:cs="Times New Roman"/>
          <w:szCs w:val="28"/>
        </w:rPr>
        <w:t xml:space="preserve"> αυτά τα </w:t>
      </w:r>
      <w:r>
        <w:rPr>
          <w:rFonts w:eastAsia="Times New Roman" w:cs="Times New Roman"/>
          <w:szCs w:val="28"/>
        </w:rPr>
        <w:t>κ</w:t>
      </w:r>
      <w:r>
        <w:rPr>
          <w:rFonts w:eastAsia="Times New Roman" w:cs="Times New Roman"/>
          <w:szCs w:val="28"/>
        </w:rPr>
        <w:t xml:space="preserve">έντρα </w:t>
      </w:r>
      <w:r>
        <w:rPr>
          <w:rFonts w:eastAsia="Times New Roman" w:cs="Times New Roman"/>
          <w:szCs w:val="28"/>
        </w:rPr>
        <w:t>φ</w:t>
      </w:r>
      <w:r>
        <w:rPr>
          <w:rFonts w:eastAsia="Times New Roman" w:cs="Times New Roman"/>
          <w:szCs w:val="28"/>
        </w:rPr>
        <w:t>ύλαξης, προβλέπεται η σίτιση και όλες οι σχετικές δαπάνες. Είναι απολύτως απαράδεκτο να θεωρούνται όλες αυτές οι δαπάνες ως κατεπείγουσες. Σίγουρα κάποιες μέχρι ενός ποσού μπορεί να είναι απρόβλεπτες. Όμως, πλέον το πρόβλημα το ξέρουμε. Το έχουμε μπροστά μ</w:t>
      </w:r>
      <w:r>
        <w:rPr>
          <w:rFonts w:eastAsia="Times New Roman" w:cs="Times New Roman"/>
          <w:szCs w:val="28"/>
        </w:rPr>
        <w:t xml:space="preserve">ας και μπορούμε να το αντιμετωπίσουμε. Δεν γίνεται, όπως αναφέρει το άρθρο 12 και το άρθρο 19, κατά </w:t>
      </w:r>
      <w:r>
        <w:rPr>
          <w:rFonts w:eastAsia="Times New Roman" w:cs="Times New Roman"/>
          <w:szCs w:val="28"/>
        </w:rPr>
        <w:lastRenderedPageBreak/>
        <w:t xml:space="preserve">παρέκκλιση κάθε γενικής ή ειδικής διάταξης, να μπορεί το Υπουργείο Εθνικής Άμυνας ή όποιος άλλος αρμόδιος φορέας να αναλαμβάνει την όποια δαπάνη έχει σχέση </w:t>
      </w:r>
      <w:r>
        <w:rPr>
          <w:rFonts w:eastAsia="Times New Roman" w:cs="Times New Roman"/>
          <w:szCs w:val="28"/>
        </w:rPr>
        <w:t xml:space="preserve">με τη σίτιση, τη φύλαξη και τις εν γένει υπηρεσίες που παρέχονται στα </w:t>
      </w:r>
      <w:r>
        <w:rPr>
          <w:rFonts w:eastAsia="Times New Roman" w:cs="Times New Roman"/>
          <w:szCs w:val="28"/>
        </w:rPr>
        <w:t>κ</w:t>
      </w:r>
      <w:r>
        <w:rPr>
          <w:rFonts w:eastAsia="Times New Roman" w:cs="Times New Roman"/>
          <w:szCs w:val="28"/>
        </w:rPr>
        <w:t xml:space="preserve">έντρα </w:t>
      </w:r>
      <w:r>
        <w:rPr>
          <w:rFonts w:eastAsia="Times New Roman" w:cs="Times New Roman"/>
          <w:szCs w:val="28"/>
        </w:rPr>
        <w:t>φ</w:t>
      </w:r>
      <w:r>
        <w:rPr>
          <w:rFonts w:eastAsia="Times New Roman" w:cs="Times New Roman"/>
          <w:szCs w:val="28"/>
        </w:rPr>
        <w:t>ύλαξης. Αυτό είναι απαράδεκτο. Το πρόβλημα πλέον είναι γνωστό εδώ και δυο-τρεις μήνες. Δεν μπορούν να μπουν στις γνωστές διαδικασίες</w:t>
      </w:r>
      <w:r>
        <w:rPr>
          <w:rFonts w:eastAsia="Times New Roman" w:cs="Times New Roman"/>
          <w:szCs w:val="28"/>
        </w:rPr>
        <w:t>,</w:t>
      </w:r>
      <w:r>
        <w:rPr>
          <w:rFonts w:eastAsia="Times New Roman" w:cs="Times New Roman"/>
          <w:szCs w:val="28"/>
        </w:rPr>
        <w:t xml:space="preserve"> οι οποίες έχουν διαφάνεια, για να μη μείνει </w:t>
      </w:r>
      <w:proofErr w:type="spellStart"/>
      <w:r>
        <w:rPr>
          <w:rFonts w:eastAsia="Times New Roman" w:cs="Times New Roman"/>
          <w:szCs w:val="28"/>
        </w:rPr>
        <w:t>κα</w:t>
      </w:r>
      <w:r>
        <w:rPr>
          <w:rFonts w:eastAsia="Times New Roman" w:cs="Times New Roman"/>
          <w:szCs w:val="28"/>
        </w:rPr>
        <w:t>μ</w:t>
      </w:r>
      <w:r>
        <w:rPr>
          <w:rFonts w:eastAsia="Times New Roman" w:cs="Times New Roman"/>
          <w:szCs w:val="28"/>
        </w:rPr>
        <w:t>μία</w:t>
      </w:r>
      <w:proofErr w:type="spellEnd"/>
      <w:r>
        <w:rPr>
          <w:rFonts w:eastAsia="Times New Roman" w:cs="Times New Roman"/>
          <w:szCs w:val="28"/>
        </w:rPr>
        <w:t xml:space="preserve"> σκιά στην κοινωνία μέσα απ’ αυτή τη διαδικασία;</w:t>
      </w:r>
    </w:p>
    <w:p w14:paraId="31B16979"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Όμως, πώς να το θέλετε αυτό, όταν έρχεστε και νομοθετείτε ουσιαστικά και ενισχύετε τη θέση των φορέων </w:t>
      </w:r>
      <w:r>
        <w:rPr>
          <w:rFonts w:eastAsia="Times New Roman" w:cs="Times New Roman"/>
          <w:szCs w:val="24"/>
        </w:rPr>
        <w:t>κ</w:t>
      </w:r>
      <w:r>
        <w:rPr>
          <w:rFonts w:eastAsia="Times New Roman" w:cs="Times New Roman"/>
          <w:szCs w:val="24"/>
        </w:rPr>
        <w:t xml:space="preserve">οινωνίας των </w:t>
      </w:r>
      <w:r>
        <w:rPr>
          <w:rFonts w:eastAsia="Times New Roman" w:cs="Times New Roman"/>
          <w:szCs w:val="24"/>
        </w:rPr>
        <w:t>π</w:t>
      </w:r>
      <w:r>
        <w:rPr>
          <w:rFonts w:eastAsia="Times New Roman" w:cs="Times New Roman"/>
          <w:szCs w:val="24"/>
        </w:rPr>
        <w:t>ολιτών; Αντί να βάλουμε φρένο στη δραστηριότητα των μη κυβερνητικών οργανώσεων, ερχό</w:t>
      </w:r>
      <w:r>
        <w:rPr>
          <w:rFonts w:eastAsia="Times New Roman" w:cs="Times New Roman"/>
          <w:szCs w:val="24"/>
        </w:rPr>
        <w:t xml:space="preserve">μαστε σήμερα και νομοθετούμε και θεσμοθετούμε και δίνουμε τη δυνατότητα σε φορείς </w:t>
      </w:r>
      <w:r>
        <w:rPr>
          <w:rFonts w:eastAsia="Times New Roman" w:cs="Times New Roman"/>
          <w:szCs w:val="24"/>
        </w:rPr>
        <w:t>κ</w:t>
      </w:r>
      <w:r>
        <w:rPr>
          <w:rFonts w:eastAsia="Times New Roman" w:cs="Times New Roman"/>
          <w:szCs w:val="24"/>
        </w:rPr>
        <w:t xml:space="preserve">οινωνίας των </w:t>
      </w:r>
      <w:r>
        <w:rPr>
          <w:rFonts w:eastAsia="Times New Roman" w:cs="Times New Roman"/>
          <w:szCs w:val="24"/>
        </w:rPr>
        <w:t>π</w:t>
      </w:r>
      <w:r>
        <w:rPr>
          <w:rFonts w:eastAsia="Times New Roman" w:cs="Times New Roman"/>
          <w:szCs w:val="24"/>
        </w:rPr>
        <w:t>ολιτών να μπορούν να αναλάβουν υπό την ευθύνη τους τη λειτουργία ενός τέτοιου κέντρου. Ποιος θα κάνει την αξιολόγηση; Ποιος θα κάνει την πιστοποίηση; Είναι όλο</w:t>
      </w:r>
      <w:r>
        <w:rPr>
          <w:rFonts w:eastAsia="Times New Roman" w:cs="Times New Roman"/>
          <w:szCs w:val="24"/>
        </w:rPr>
        <w:t xml:space="preserve"> </w:t>
      </w:r>
      <w:r>
        <w:rPr>
          <w:rFonts w:eastAsia="Times New Roman" w:cs="Times New Roman"/>
          <w:szCs w:val="24"/>
        </w:rPr>
        <w:t>μετέωρο</w:t>
      </w:r>
      <w:r>
        <w:rPr>
          <w:rFonts w:eastAsia="Times New Roman" w:cs="Times New Roman"/>
          <w:szCs w:val="24"/>
        </w:rPr>
        <w:t xml:space="preserve">. Είναι όλο αόριστο.  </w:t>
      </w:r>
    </w:p>
    <w:p w14:paraId="31B1697A"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του κυρίου Βουλευτή)</w:t>
      </w:r>
    </w:p>
    <w:p w14:paraId="31B1697B"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Να σας πω και κάτι για τις μη κυβερνητικές οργανώσεις ή για όποιες ανθρωπιστικές οργανώσεις προσπαθούν να εμπλακούν στις δρασ</w:t>
      </w:r>
      <w:r>
        <w:rPr>
          <w:rFonts w:eastAsia="Times New Roman" w:cs="Times New Roman"/>
          <w:szCs w:val="24"/>
        </w:rPr>
        <w:t xml:space="preserve">τηριότητες αυτές; Δεν αμφιβάλλω και δεν νομίζω να το αμφισβητεί κανείς ότι υπάρχουν κάποιες που παρέχουν πραγματικά σωστές υπηρεσίες. </w:t>
      </w:r>
    </w:p>
    <w:p w14:paraId="31B1697C"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Να έμπαινε σήμερα ένας φραγμός εδώ, για να είμαστε αξιόπιστοι απέναντι στην κοινωνία; Να έχουν δικαίωμα να δραστηριοποιηθ</w:t>
      </w:r>
      <w:r>
        <w:rPr>
          <w:rFonts w:eastAsia="Times New Roman" w:cs="Times New Roman"/>
          <w:szCs w:val="24"/>
        </w:rPr>
        <w:t xml:space="preserve">ούν και να </w:t>
      </w:r>
      <w:proofErr w:type="spellStart"/>
      <w:r>
        <w:rPr>
          <w:rFonts w:eastAsia="Times New Roman" w:cs="Times New Roman"/>
          <w:szCs w:val="24"/>
        </w:rPr>
        <w:t>ταυτοποιηθούν</w:t>
      </w:r>
      <w:proofErr w:type="spellEnd"/>
      <w:r>
        <w:rPr>
          <w:rFonts w:eastAsia="Times New Roman" w:cs="Times New Roman"/>
          <w:szCs w:val="24"/>
        </w:rPr>
        <w:t xml:space="preserve"> μόνο όσες είχαν λειτουργία, μόνο όσες είχαν δραστηριότητα τρία χρόνια πριν. Γιατί αυτές πραγματικά ήταν που με μη ιδιοτελή κριτήρια είχαν εμπλακεί σε μια τέτοια διαδικασία. Όποιες </w:t>
      </w:r>
      <w:r>
        <w:rPr>
          <w:rFonts w:eastAsia="Times New Roman" w:cs="Times New Roman"/>
          <w:szCs w:val="24"/>
        </w:rPr>
        <w:t>έ</w:t>
      </w:r>
      <w:r>
        <w:rPr>
          <w:rFonts w:eastAsia="Times New Roman" w:cs="Times New Roman"/>
          <w:szCs w:val="24"/>
        </w:rPr>
        <w:t>γ</w:t>
      </w:r>
      <w:r>
        <w:rPr>
          <w:rFonts w:eastAsia="Times New Roman" w:cs="Times New Roman"/>
          <w:szCs w:val="24"/>
        </w:rPr>
        <w:t>ιναν</w:t>
      </w:r>
      <w:r>
        <w:rPr>
          <w:rFonts w:eastAsia="Times New Roman" w:cs="Times New Roman"/>
          <w:szCs w:val="24"/>
        </w:rPr>
        <w:t xml:space="preserve"> πριν πέντε εβδομάδες και πριν πέντε μέρες, α</w:t>
      </w:r>
      <w:r>
        <w:rPr>
          <w:rFonts w:eastAsia="Times New Roman" w:cs="Times New Roman"/>
          <w:szCs w:val="24"/>
        </w:rPr>
        <w:t xml:space="preserve">υτό από μόνο του αποτελεί ύποπτο γεγονός. </w:t>
      </w:r>
    </w:p>
    <w:p w14:paraId="31B1697D"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 xml:space="preserve">Δέχεστε να αποφασίσουμε μια τέτοια διάταξη τώρα, κύριοι Υπουργοί; Μόνο όσες μη κυβερνητικές οργανώσεις είχαν δραστηριότητα πριν από τρία χρόνια να μπορούν να εμπλακούν για να αναλάβουν αυτές τις υπηρεσίες. Νομίζω </w:t>
      </w:r>
      <w:r>
        <w:rPr>
          <w:rFonts w:eastAsia="Times New Roman" w:cs="Times New Roman"/>
          <w:szCs w:val="24"/>
        </w:rPr>
        <w:t>ότι το οφείλουμε στην κοινωνία, σε μια κοινωνία που πένεται και η οποία περιμένει σήμερα από εμάς τη διαχείριση αυτών των χρημάτων, που είναι πολλά. Ήδη ακούγονται και πάρα πολλά σε όλες τις κοινωνίες.</w:t>
      </w:r>
    </w:p>
    <w:p w14:paraId="31B1697E"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Εσωτερικών και Διοικη</w:t>
      </w:r>
      <w:r>
        <w:rPr>
          <w:rFonts w:eastAsia="Times New Roman" w:cs="Times New Roman"/>
          <w:b/>
          <w:szCs w:val="24"/>
        </w:rPr>
        <w:t xml:space="preserve">τικής Ανασυγκρότησης): </w:t>
      </w:r>
      <w:r>
        <w:rPr>
          <w:rFonts w:eastAsia="Times New Roman" w:cs="Times New Roman"/>
          <w:szCs w:val="24"/>
        </w:rPr>
        <w:t xml:space="preserve">Πρέπει να πιστοποιηθούν. </w:t>
      </w:r>
    </w:p>
    <w:p w14:paraId="31B1697F"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Να το αποφασίσουμε </w:t>
      </w:r>
      <w:r>
        <w:rPr>
          <w:rFonts w:eastAsia="Times New Roman" w:cs="Times New Roman"/>
          <w:szCs w:val="24"/>
        </w:rPr>
        <w:t xml:space="preserve">σήμερα εδώ </w:t>
      </w:r>
      <w:r>
        <w:rPr>
          <w:rFonts w:eastAsia="Times New Roman" w:cs="Times New Roman"/>
          <w:szCs w:val="24"/>
        </w:rPr>
        <w:t>μαζί, κύριε Υπουργέ, για τις μη κυβερνητικές οργανώσεις που είχαν δραστηριότητα τρία χρόνια πριν, όχι αυτές που γίνανε πριν τρεις βδομάδες και πριν τρεις μέ</w:t>
      </w:r>
      <w:r>
        <w:rPr>
          <w:rFonts w:eastAsia="Times New Roman" w:cs="Times New Roman"/>
          <w:szCs w:val="24"/>
        </w:rPr>
        <w:t>ρες. Γιατί να μην το κάνουμε; Έχει κανείς να φοβηθεί τίποτα; Να το κάνουμε. Το οφείλουμε στους πολίτες. Το οφείλουμε στους πρόσφυγες.</w:t>
      </w:r>
    </w:p>
    <w:p w14:paraId="31B16980"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14:paraId="31B16981"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Θέλω να πω μια κουβέντα για την </w:t>
      </w:r>
      <w:proofErr w:type="spellStart"/>
      <w:r>
        <w:rPr>
          <w:rFonts w:eastAsia="Times New Roman" w:cs="Times New Roman"/>
          <w:szCs w:val="24"/>
        </w:rPr>
        <w:t>Ειδομέ</w:t>
      </w:r>
      <w:r>
        <w:rPr>
          <w:rFonts w:eastAsia="Times New Roman" w:cs="Times New Roman"/>
          <w:szCs w:val="24"/>
        </w:rPr>
        <w:t>νη</w:t>
      </w:r>
      <w:proofErr w:type="spellEnd"/>
      <w:r>
        <w:rPr>
          <w:rFonts w:eastAsia="Times New Roman" w:cs="Times New Roman"/>
          <w:szCs w:val="24"/>
        </w:rPr>
        <w:t xml:space="preserve">. Αυτό που λένε για την </w:t>
      </w:r>
      <w:proofErr w:type="spellStart"/>
      <w:r>
        <w:rPr>
          <w:rFonts w:eastAsia="Times New Roman" w:cs="Times New Roman"/>
          <w:szCs w:val="24"/>
        </w:rPr>
        <w:t>Ειδομένη</w:t>
      </w:r>
      <w:proofErr w:type="spellEnd"/>
      <w:r>
        <w:rPr>
          <w:rFonts w:eastAsia="Times New Roman" w:cs="Times New Roman"/>
          <w:szCs w:val="24"/>
        </w:rPr>
        <w:t xml:space="preserve">, ότι πρέπει να αδειάσει αύριο, δεν μπορεί να γίνει. Επαρκείς δομές για να φιλοξενήσουν αυτούς που βρίσκονται στην </w:t>
      </w:r>
      <w:proofErr w:type="spellStart"/>
      <w:r>
        <w:rPr>
          <w:rFonts w:eastAsia="Times New Roman" w:cs="Times New Roman"/>
          <w:szCs w:val="24"/>
        </w:rPr>
        <w:t>Ειδομένη</w:t>
      </w:r>
      <w:proofErr w:type="spellEnd"/>
      <w:r>
        <w:rPr>
          <w:rFonts w:eastAsia="Times New Roman" w:cs="Times New Roman"/>
          <w:szCs w:val="24"/>
        </w:rPr>
        <w:t xml:space="preserve"> δεν υπάρχουν αυτή τη στιγμή στη χώρα. Δεν υπάρχουν. Πρέπει και να υπάρξουν και μετά πρέπει να πείσ</w:t>
      </w:r>
      <w:r>
        <w:rPr>
          <w:rFonts w:eastAsia="Times New Roman" w:cs="Times New Roman"/>
          <w:szCs w:val="24"/>
        </w:rPr>
        <w:t xml:space="preserve">ουν αυτούς που τους άφησαν εκεί πάνω, για να μπορέσουν να πάνε σε αυτές τις δομές. </w:t>
      </w:r>
    </w:p>
    <w:p w14:paraId="31B16982"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Δομές για να πάρουν τους δώδεκα χιλιάδες της </w:t>
      </w:r>
      <w:proofErr w:type="spellStart"/>
      <w:r>
        <w:rPr>
          <w:rFonts w:eastAsia="Times New Roman" w:cs="Times New Roman"/>
          <w:szCs w:val="24"/>
        </w:rPr>
        <w:t>Ειδομένης</w:t>
      </w:r>
      <w:proofErr w:type="spellEnd"/>
      <w:r>
        <w:rPr>
          <w:rFonts w:eastAsia="Times New Roman" w:cs="Times New Roman"/>
          <w:szCs w:val="24"/>
        </w:rPr>
        <w:t xml:space="preserve"> και τους πέντε χιλιάδες του Πειραιά, δηλαδή δεκαεπτά χιλιάδες ανθρώπους, δεν υπάρχουν αυτή τη στιγμή στη χώρα για να </w:t>
      </w:r>
      <w:r>
        <w:rPr>
          <w:rFonts w:eastAsia="Times New Roman" w:cs="Times New Roman"/>
          <w:szCs w:val="24"/>
        </w:rPr>
        <w:t>τους απορροφήσουν. Πρέπει να λυθεί αυτό το πρόβλημα γρήγορα, γιατί είναι ντροπή για όλους. Και μόνο αυτή η ντροπή θα έπρεπε να σας κάνει να μη μιλάτε για την προηγούμενη περίοδο.</w:t>
      </w:r>
    </w:p>
    <w:p w14:paraId="31B16983" w14:textId="77777777" w:rsidR="00643513" w:rsidRDefault="00AD6DE5">
      <w:pPr>
        <w:spacing w:line="600" w:lineRule="auto"/>
        <w:ind w:firstLine="720"/>
        <w:jc w:val="both"/>
        <w:rPr>
          <w:rFonts w:eastAsia="Times New Roman"/>
          <w:color w:val="000000"/>
          <w:szCs w:val="24"/>
        </w:rPr>
      </w:pPr>
      <w:r>
        <w:rPr>
          <w:rFonts w:eastAsia="Times New Roman"/>
          <w:color w:val="000000"/>
          <w:szCs w:val="24"/>
        </w:rPr>
        <w:t>Ευχαριστώ πάρα πολύ, κύριε Πρόεδρε.</w:t>
      </w:r>
    </w:p>
    <w:p w14:paraId="31B16984" w14:textId="77777777" w:rsidR="00643513" w:rsidRDefault="00AD6DE5">
      <w:pPr>
        <w:spacing w:line="600" w:lineRule="auto"/>
        <w:ind w:firstLine="720"/>
        <w:jc w:val="center"/>
        <w:rPr>
          <w:rFonts w:eastAsia="Times New Roman"/>
          <w:bCs/>
        </w:rPr>
      </w:pPr>
      <w:r>
        <w:rPr>
          <w:rFonts w:eastAsia="Times New Roman"/>
          <w:bCs/>
        </w:rPr>
        <w:t xml:space="preserve">(Χειροκροτήματα από την πτέρυγα της Νέας </w:t>
      </w:r>
      <w:r>
        <w:rPr>
          <w:rFonts w:eastAsia="Times New Roman"/>
          <w:bCs/>
        </w:rPr>
        <w:t>Δημοκρατίας)</w:t>
      </w:r>
    </w:p>
    <w:p w14:paraId="31B16985" w14:textId="77777777" w:rsidR="00643513" w:rsidRDefault="00AD6DE5">
      <w:pPr>
        <w:spacing w:line="600" w:lineRule="auto"/>
        <w:ind w:firstLine="720"/>
        <w:jc w:val="both"/>
        <w:rPr>
          <w:rFonts w:eastAsia="Times New Roman" w:cs="Times New Roman"/>
          <w:szCs w:val="24"/>
        </w:rPr>
      </w:pPr>
      <w:r>
        <w:rPr>
          <w:rFonts w:eastAsia="Times New Roman"/>
          <w:b/>
          <w:color w:val="000000"/>
          <w:szCs w:val="24"/>
        </w:rPr>
        <w:lastRenderedPageBreak/>
        <w:t xml:space="preserve">ΠΡΟΕΔΡΕΥΩΝ (Γεώργιος </w:t>
      </w:r>
      <w:proofErr w:type="spellStart"/>
      <w:r>
        <w:rPr>
          <w:rFonts w:eastAsia="Times New Roman"/>
          <w:b/>
          <w:color w:val="000000"/>
          <w:szCs w:val="24"/>
        </w:rPr>
        <w:t>Λαμπρούλης</w:t>
      </w:r>
      <w:proofErr w:type="spellEnd"/>
      <w:r>
        <w:rPr>
          <w:rFonts w:eastAsia="Times New Roman"/>
          <w:b/>
          <w:color w:val="000000"/>
          <w:szCs w:val="24"/>
        </w:rPr>
        <w:t>):</w:t>
      </w:r>
      <w:r>
        <w:rPr>
          <w:rFonts w:eastAsia="Times New Roman"/>
          <w:color w:val="000000"/>
          <w:szCs w:val="24"/>
        </w:rPr>
        <w:t xml:space="preserve"> </w:t>
      </w:r>
      <w:r>
        <w:rPr>
          <w:rFonts w:eastAsia="Times New Roman" w:cs="Times New Roman"/>
          <w:szCs w:val="24"/>
        </w:rPr>
        <w:t xml:space="preserve">Ευχαριστούμε τον κ. Γεωργαντά. </w:t>
      </w:r>
    </w:p>
    <w:p w14:paraId="31B16986"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Τον λόγο έχει ο κ. Γκιόκας από το Κομμουνιστικό Κόμμα</w:t>
      </w:r>
      <w:r>
        <w:rPr>
          <w:rFonts w:eastAsia="Times New Roman" w:cs="Times New Roman"/>
          <w:szCs w:val="24"/>
        </w:rPr>
        <w:t xml:space="preserve"> Ελλάδας</w:t>
      </w:r>
      <w:r>
        <w:rPr>
          <w:rFonts w:eastAsia="Times New Roman" w:cs="Times New Roman"/>
          <w:szCs w:val="24"/>
        </w:rPr>
        <w:t>.</w:t>
      </w:r>
    </w:p>
    <w:p w14:paraId="31B16987"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Ευχαριστώ, κύριε Πρόεδρε.</w:t>
      </w:r>
    </w:p>
    <w:p w14:paraId="31B16988"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Άκουσα προσεκτικά πριν από λίγο τον κ. </w:t>
      </w:r>
      <w:proofErr w:type="spellStart"/>
      <w:r>
        <w:rPr>
          <w:rFonts w:eastAsia="Times New Roman" w:cs="Times New Roman"/>
          <w:szCs w:val="24"/>
        </w:rPr>
        <w:t>Βούτση</w:t>
      </w:r>
      <w:proofErr w:type="spellEnd"/>
      <w:r>
        <w:rPr>
          <w:rFonts w:eastAsia="Times New Roman" w:cs="Times New Roman"/>
          <w:szCs w:val="24"/>
        </w:rPr>
        <w:t xml:space="preserve"> που αναφέρθηκε στον </w:t>
      </w:r>
      <w:r>
        <w:rPr>
          <w:rFonts w:eastAsia="Times New Roman" w:cs="Times New Roman"/>
          <w:szCs w:val="24"/>
        </w:rPr>
        <w:t>πόλεμο στη Συρία, στις ευθύνες της Ευρωπαϊκής Ένωσης, στην αποσταθεροποίηση της περιοχής ως τη βασική αιτία των προσφυγικών ροών, απαντώντας με αυτό τον τρόπο και στην κριτική που κάνει η Νέα Δημοκρατία στη</w:t>
      </w:r>
      <w:r>
        <w:rPr>
          <w:rFonts w:eastAsia="Times New Roman" w:cs="Times New Roman"/>
          <w:szCs w:val="24"/>
        </w:rPr>
        <w:t>ν</w:t>
      </w:r>
      <w:r>
        <w:rPr>
          <w:rFonts w:eastAsia="Times New Roman" w:cs="Times New Roman"/>
          <w:szCs w:val="24"/>
        </w:rPr>
        <w:t xml:space="preserve"> Κυβέρνηση ΣΥΡΙΖΑ-ΑΝΕΛ ότι αυτοί ευθύνονται για τ</w:t>
      </w:r>
      <w:r>
        <w:rPr>
          <w:rFonts w:eastAsia="Times New Roman" w:cs="Times New Roman"/>
          <w:szCs w:val="24"/>
        </w:rPr>
        <w:t>ις αυξημένες προσφυγικές ροές.</w:t>
      </w:r>
    </w:p>
    <w:p w14:paraId="31B16989"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Όντως ο πόλεμος είναι η βασική αιτία για τα αυξημένα κύματα των προσφύγων τα τελευταία χρόνια και φυσικά και η στάση χωρών της Ευρωπαϊκής Ένωσης, </w:t>
      </w:r>
      <w:r>
        <w:rPr>
          <w:rFonts w:eastAsia="Times New Roman"/>
          <w:szCs w:val="24"/>
        </w:rPr>
        <w:t>οι οποίες</w:t>
      </w:r>
      <w:r>
        <w:rPr>
          <w:rFonts w:eastAsia="Times New Roman" w:cs="Times New Roman"/>
          <w:szCs w:val="24"/>
        </w:rPr>
        <w:t xml:space="preserve"> ανοιγοκλείνουν την κάνουλα ανάλογα με τα οικονομικά και τα γεωπολιτικ</w:t>
      </w:r>
      <w:r>
        <w:rPr>
          <w:rFonts w:eastAsia="Times New Roman" w:cs="Times New Roman"/>
          <w:szCs w:val="24"/>
        </w:rPr>
        <w:t xml:space="preserve">ά συμφέροντά τους. </w:t>
      </w:r>
    </w:p>
    <w:p w14:paraId="31B1698A"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 xml:space="preserve">Βεβαίως, υπάρχει το ερώτημα: Η ανάμειξη του </w:t>
      </w:r>
      <w:r>
        <w:rPr>
          <w:rFonts w:eastAsia="Times New Roman" w:cs="Times New Roman"/>
          <w:szCs w:val="24"/>
          <w:lang w:val="en-US"/>
        </w:rPr>
        <w:t>NATO</w:t>
      </w:r>
      <w:r>
        <w:rPr>
          <w:rFonts w:eastAsia="Times New Roman" w:cs="Times New Roman"/>
          <w:szCs w:val="24"/>
        </w:rPr>
        <w:t xml:space="preserve"> στο Αιγαίο με πρόσκληση της ελληνικής Κυβέρνησης λειτουργεί υπέρ ή κατά της αποσταθεροποίησης; Γιατί μόνο οι αφελείς -και μάλιστα πολύ αφελείς– πιστεύουν πλέον ότι η ανάμειξη του </w:t>
      </w:r>
      <w:r>
        <w:rPr>
          <w:rFonts w:eastAsia="Times New Roman" w:cs="Times New Roman"/>
          <w:szCs w:val="24"/>
          <w:lang w:val="en-US"/>
        </w:rPr>
        <w:t>NATO</w:t>
      </w:r>
      <w:r>
        <w:rPr>
          <w:rFonts w:eastAsia="Times New Roman" w:cs="Times New Roman"/>
          <w:szCs w:val="24"/>
        </w:rPr>
        <w:t xml:space="preserve"> στο</w:t>
      </w:r>
      <w:r>
        <w:rPr>
          <w:rFonts w:eastAsia="Times New Roman" w:cs="Times New Roman"/>
          <w:szCs w:val="24"/>
        </w:rPr>
        <w:t xml:space="preserve"> Αιγαίο έγινε για την αντιμετώπιση ή για την επίλυση του προσφυγικού προβλήματος. Η ανάμειξη του </w:t>
      </w:r>
      <w:r>
        <w:rPr>
          <w:rFonts w:eastAsia="Times New Roman" w:cs="Times New Roman"/>
          <w:szCs w:val="24"/>
          <w:lang w:val="en-US"/>
        </w:rPr>
        <w:t>NATO</w:t>
      </w:r>
      <w:r>
        <w:rPr>
          <w:rFonts w:eastAsia="Times New Roman" w:cs="Times New Roman"/>
          <w:szCs w:val="24"/>
        </w:rPr>
        <w:t xml:space="preserve"> έγινε και σχετίζεται με τις εξελίξεις στη Συρία άμεσα. Και γι’ αυτό τον λόγο, και με ευθύνη της σημερινής ελληνικής Κυβέρνηση</w:t>
      </w:r>
      <w:r>
        <w:rPr>
          <w:rFonts w:eastAsia="Times New Roman" w:cs="Times New Roman"/>
          <w:szCs w:val="24"/>
        </w:rPr>
        <w:t>ς</w:t>
      </w:r>
      <w:r>
        <w:rPr>
          <w:rFonts w:eastAsia="Times New Roman" w:cs="Times New Roman"/>
          <w:szCs w:val="24"/>
        </w:rPr>
        <w:t>, το πρόβλημα αυτό οξύνεται.</w:t>
      </w:r>
    </w:p>
    <w:p w14:paraId="31B1698B"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Επίσης, έχει σημασία -όχι μόνο σημασία ιστορική, αλλά και πολιτική σημασία- επειδή άνοιξε αυτό το ζήτημα, να θυμηθούμε τι έλεγε ο ΣΥΡΙΖΑ από το 2011, όταν ξεκίνησαν όλα αυτά τα γεγονότα στη Συρία. Συγκεκριμένα διαβάζω: «Πέντε μήνες μετά από το ξεκίνημα τη</w:t>
      </w:r>
      <w:r>
        <w:rPr>
          <w:rFonts w:eastAsia="Times New Roman" w:cs="Times New Roman"/>
          <w:szCs w:val="24"/>
        </w:rPr>
        <w:t xml:space="preserve">ς «Άνοιξης της Συρίας», τη στιγμή που ο λαός της Συρίας δίνει ένα αξιοθαύμαστο μάθημα θάρρους και αντίστασης σε ένα βάρβαρο καθεστώς, η διεθνής κοινότητα, οι ΗΠΑ και η Ευρώπη, σιωπούν. Τώρα η διεθνής κοινότητα, με επικεφαλής τον ΟΗΕ και την ΕΕ, οφείλει να </w:t>
      </w:r>
      <w:r>
        <w:rPr>
          <w:rFonts w:eastAsia="Times New Roman" w:cs="Times New Roman"/>
          <w:szCs w:val="24"/>
        </w:rPr>
        <w:t xml:space="preserve">απομονώσει το αιμοσταγές καθεστώς, στηρίζοντας τις δυνάμεις της αντιπολίτευσης». Παρένθεση: Οι δυνάμεις της αντιπολίτευσης στη Συρία ήταν αυτές, οι </w:t>
      </w:r>
      <w:proofErr w:type="spellStart"/>
      <w:r>
        <w:rPr>
          <w:rFonts w:eastAsia="Times New Roman" w:cs="Times New Roman"/>
          <w:szCs w:val="24"/>
        </w:rPr>
        <w:t>τζιχαντιστές</w:t>
      </w:r>
      <w:proofErr w:type="spellEnd"/>
      <w:r>
        <w:rPr>
          <w:rFonts w:eastAsia="Times New Roman" w:cs="Times New Roman"/>
          <w:szCs w:val="24"/>
        </w:rPr>
        <w:t xml:space="preserve"> και όλοι οι υπόλοιποι.</w:t>
      </w:r>
    </w:p>
    <w:p w14:paraId="31B1698C"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lastRenderedPageBreak/>
        <w:t>ΝΙΚΟΛΑΟΣ ΒΟΥΤΣΗΣ (Πρόεδρος της Βουλής):</w:t>
      </w:r>
      <w:r>
        <w:rPr>
          <w:rFonts w:eastAsia="Times New Roman" w:cs="Times New Roman"/>
          <w:szCs w:val="24"/>
        </w:rPr>
        <w:t xml:space="preserve"> Δεν ήταν.</w:t>
      </w:r>
    </w:p>
    <w:p w14:paraId="31B1698D"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 xml:space="preserve">Λίγο </w:t>
      </w:r>
      <w:r>
        <w:rPr>
          <w:rFonts w:eastAsia="Times New Roman" w:cs="Times New Roman"/>
          <w:szCs w:val="24"/>
        </w:rPr>
        <w:t xml:space="preserve">μετά: «Η Ευρωπαϊκή Ένωση οφείλει να πρωτοστατήσει σε ένα μέτωπο που θα δώσει στον Πρόεδρο </w:t>
      </w:r>
      <w:proofErr w:type="spellStart"/>
      <w:r>
        <w:rPr>
          <w:rFonts w:eastAsia="Times New Roman" w:cs="Times New Roman"/>
          <w:szCs w:val="24"/>
        </w:rPr>
        <w:t>Άσαντ</w:t>
      </w:r>
      <w:proofErr w:type="spellEnd"/>
      <w:r>
        <w:rPr>
          <w:rFonts w:eastAsia="Times New Roman" w:cs="Times New Roman"/>
          <w:szCs w:val="24"/>
        </w:rPr>
        <w:t xml:space="preserve"> να καταλάβει ότι έχει έρθει η ώρα των τίτλων του τέλους, να πάρει μια πρωτοβουλία απέναντι στον λαό της Συρίας».</w:t>
      </w:r>
    </w:p>
    <w:p w14:paraId="31B1698E"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Ο ΣΥΡΙΖΑ το 2011 όχι μόνο υιοθετούσε μέχρι κερα</w:t>
      </w:r>
      <w:r>
        <w:rPr>
          <w:rFonts w:eastAsia="Times New Roman" w:cs="Times New Roman"/>
          <w:szCs w:val="24"/>
        </w:rPr>
        <w:t xml:space="preserve">ίας όλα τα προσχήματα που αξιοποιήθηκαν το επόμενο διάστημα για τις επεμβάσεις της Ευρωπαϊκής Ένωσης, των Ηνωμένων Πολιτειών, του ΝΑΤΟ, στη Συρία, αλλά εκείνη την περίοδο με τα λεγόμενα της κ. Δούρου τότε -υπεύθυνης εξωτερικής πολιτικής- πρωτοστατούσε και </w:t>
      </w:r>
      <w:r>
        <w:rPr>
          <w:rFonts w:eastAsia="Times New Roman" w:cs="Times New Roman"/>
          <w:szCs w:val="24"/>
        </w:rPr>
        <w:t>κατηγορούσε τη διεθνή κοινότητα ότι ολιγωρεί σε σχέση με αυτό το ζήτημα. Αυτό έχει μια σημασία</w:t>
      </w:r>
      <w:r>
        <w:rPr>
          <w:rFonts w:eastAsia="Times New Roman" w:cs="Times New Roman"/>
          <w:szCs w:val="24"/>
        </w:rPr>
        <w:t>,</w:t>
      </w:r>
      <w:r>
        <w:rPr>
          <w:rFonts w:eastAsia="Times New Roman" w:cs="Times New Roman"/>
          <w:szCs w:val="24"/>
        </w:rPr>
        <w:t xml:space="preserve"> για να βγαίνουν και ορισμένα συμπεράσματα. </w:t>
      </w:r>
    </w:p>
    <w:p w14:paraId="31B1698F"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Σε σχέση με το νομοσχέδιο, υπάρχει ένα ερώτημα: Γιατί αυτό το νομοσχέδιο έρχεται τώρα και μάλιστα με τη διαδικασία τ</w:t>
      </w:r>
      <w:r>
        <w:rPr>
          <w:rFonts w:eastAsia="Times New Roman" w:cs="Times New Roman"/>
          <w:szCs w:val="24"/>
        </w:rPr>
        <w:t xml:space="preserve">ου κατεπείγοντος; Για να λύσει τα προβλήματα των προσφύγων; Για να αντιμετωπίσει το </w:t>
      </w:r>
      <w:r>
        <w:rPr>
          <w:rFonts w:eastAsia="Times New Roman" w:cs="Times New Roman"/>
          <w:szCs w:val="24"/>
        </w:rPr>
        <w:lastRenderedPageBreak/>
        <w:t>ζήτημα του εγκλωβισμού τους και να διευκολύνει το να πάνε αυτοί οι άνθρωποι στις χώρες προορισμού τους; Για να εξασφαλίσει ανθρώπινες συνθήκες διαβίωσης σ’ αυτούς τους ανθρ</w:t>
      </w:r>
      <w:r>
        <w:rPr>
          <w:rFonts w:eastAsia="Times New Roman" w:cs="Times New Roman"/>
          <w:szCs w:val="24"/>
        </w:rPr>
        <w:t xml:space="preserve">ώπους που το ελληνικό κράτος, η ελληνική </w:t>
      </w:r>
      <w:r>
        <w:rPr>
          <w:rFonts w:eastAsia="Times New Roman"/>
          <w:szCs w:val="24"/>
        </w:rPr>
        <w:t>Κυβέρνηση</w:t>
      </w:r>
      <w:r>
        <w:rPr>
          <w:rFonts w:eastAsia="Times New Roman" w:cs="Times New Roman"/>
          <w:szCs w:val="24"/>
        </w:rPr>
        <w:t xml:space="preserve"> -όχι από ανικανότητα, όπως λένε ορισμένοι, αλλά συνειδητά- τους έχει αφήσει στο έλεος και </w:t>
      </w:r>
      <w:r>
        <w:rPr>
          <w:rFonts w:eastAsia="Times New Roman" w:cs="Times New Roman"/>
          <w:szCs w:val="24"/>
        </w:rPr>
        <w:t>σ</w:t>
      </w:r>
      <w:r>
        <w:rPr>
          <w:rFonts w:eastAsia="Times New Roman" w:cs="Times New Roman"/>
          <w:szCs w:val="24"/>
        </w:rPr>
        <w:t xml:space="preserve">την ασυδοσία των μη κυβερνητικών οργανώσεων στον Πειραιά, στην </w:t>
      </w:r>
      <w:proofErr w:type="spellStart"/>
      <w:r>
        <w:rPr>
          <w:rFonts w:eastAsia="Times New Roman" w:cs="Times New Roman"/>
          <w:szCs w:val="24"/>
        </w:rPr>
        <w:t>Ειδομένη</w:t>
      </w:r>
      <w:proofErr w:type="spellEnd"/>
      <w:r>
        <w:rPr>
          <w:rFonts w:eastAsia="Times New Roman" w:cs="Times New Roman"/>
          <w:szCs w:val="24"/>
        </w:rPr>
        <w:t xml:space="preserve"> και αλλού;</w:t>
      </w:r>
    </w:p>
    <w:p w14:paraId="31B16990"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Και τους έχετε αφήσει συνειδητά</w:t>
      </w:r>
      <w:r>
        <w:rPr>
          <w:rFonts w:eastAsia="Times New Roman" w:cs="Times New Roman"/>
          <w:szCs w:val="24"/>
        </w:rPr>
        <w:t xml:space="preserve"> στο έλεος, για να μην κατηγορηθείτε από την Ευρωπαϊκή Ένωση, από τους εταίρους σας δηλαδή, ότι υπονομεύετε την απόφαση της Ευρωπαϊκής Ένωσης, φτιάχνοντας μια κρατική υποδομή στην </w:t>
      </w:r>
      <w:proofErr w:type="spellStart"/>
      <w:r>
        <w:rPr>
          <w:rFonts w:eastAsia="Times New Roman" w:cs="Times New Roman"/>
          <w:szCs w:val="24"/>
        </w:rPr>
        <w:t>Ειδομένη</w:t>
      </w:r>
      <w:proofErr w:type="spellEnd"/>
      <w:r>
        <w:rPr>
          <w:rFonts w:eastAsia="Times New Roman" w:cs="Times New Roman"/>
          <w:szCs w:val="24"/>
        </w:rPr>
        <w:t xml:space="preserve"> και ότι πιέζετε για το άνοιγμα των συνόρων τη στιγμή που είχατε υπο</w:t>
      </w:r>
      <w:r>
        <w:rPr>
          <w:rFonts w:eastAsia="Times New Roman" w:cs="Times New Roman"/>
          <w:szCs w:val="24"/>
        </w:rPr>
        <w:t xml:space="preserve">γράψει για το κλείσιμό τους. </w:t>
      </w:r>
    </w:p>
    <w:p w14:paraId="31B16991"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Και ενώ είχατε υπογράψει για το κλείσιμο των συνόρων, ο κ. Τσίπρας μετά από τις Συνόδους Κορυφής κορόιδευε τον ελληνικό λαό λέγοντας ότι απομονώθηκαν οι χώρες που κάνουν μονομερείς ενέργειες, τη </w:t>
      </w:r>
      <w:r>
        <w:rPr>
          <w:rFonts w:eastAsia="Times New Roman" w:cs="Times New Roman"/>
          <w:szCs w:val="24"/>
        </w:rPr>
        <w:lastRenderedPageBreak/>
        <w:t>στιγμή που αυτές οι ενέργειες ε</w:t>
      </w:r>
      <w:r>
        <w:rPr>
          <w:rFonts w:eastAsia="Times New Roman" w:cs="Times New Roman"/>
          <w:szCs w:val="24"/>
        </w:rPr>
        <w:t xml:space="preserve">ίχαν γίνει με τη σύμφωνη γνώμη της ελληνικής </w:t>
      </w:r>
      <w:r>
        <w:rPr>
          <w:rFonts w:eastAsia="Times New Roman"/>
          <w:szCs w:val="24"/>
        </w:rPr>
        <w:t>Κυβέρνησης</w:t>
      </w:r>
      <w:r>
        <w:rPr>
          <w:rFonts w:eastAsia="Times New Roman" w:cs="Times New Roman"/>
          <w:szCs w:val="24"/>
        </w:rPr>
        <w:t xml:space="preserve"> επίσημη πολιτική της Ευρωπαϊκής Ένωσης. </w:t>
      </w:r>
    </w:p>
    <w:p w14:paraId="31B16992"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Τέτοια, λοιπόν, προβλήματα λύνει το σχέδιο νόμου; Εμείς απαντάμε κατηγορηματικά όχι. Το νομοσχέδιο έρχεται τώρα και μάλιστα με τις </w:t>
      </w:r>
      <w:r>
        <w:rPr>
          <w:rFonts w:eastAsia="Times New Roman"/>
          <w:szCs w:val="24"/>
        </w:rPr>
        <w:t>διαδικασίες</w:t>
      </w:r>
      <w:r>
        <w:rPr>
          <w:rFonts w:eastAsia="Times New Roman" w:cs="Times New Roman"/>
          <w:szCs w:val="24"/>
        </w:rPr>
        <w:t xml:space="preserve"> εξπρές, γιατί ιδιαίτερα ορισμένες διατάξεις του –για τις οποίες το ΚΚΕ ήδη έχει ανακοινώσει ότι θα καταθέσει ονομαστική ψηφοφορία- είναι το απαραίτητο συμπλήρωμα της επαίσχυντης συμφωνίας της Συνόδου Κορυφής Ευρωπαϊκής Ένωσης-Τουρκίας. </w:t>
      </w:r>
    </w:p>
    <w:p w14:paraId="31B16993"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Είναι το αναγκαίο </w:t>
      </w:r>
      <w:r>
        <w:rPr>
          <w:rFonts w:eastAsia="Times New Roman" w:cs="Times New Roman"/>
          <w:szCs w:val="24"/>
        </w:rPr>
        <w:t xml:space="preserve">συμπλήρωμα όλων των αποφάσεων της Ευρωπαϊκής Ένωσης από τον Σεπτέμβρη μέχρι και σήμερα, που προβλέπουν τη δημιουργία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επιλογής ελάχιστων προσφύγων, που θα </w:t>
      </w:r>
      <w:proofErr w:type="spellStart"/>
      <w:r>
        <w:rPr>
          <w:rFonts w:eastAsia="Times New Roman" w:cs="Times New Roman"/>
          <w:szCs w:val="24"/>
        </w:rPr>
        <w:t>μετεγκατασταθούν</w:t>
      </w:r>
      <w:proofErr w:type="spellEnd"/>
      <w:r>
        <w:rPr>
          <w:rFonts w:eastAsia="Times New Roman" w:cs="Times New Roman"/>
          <w:szCs w:val="24"/>
        </w:rPr>
        <w:t xml:space="preserve"> σε άλλα κράτη-μέλη της Ευρωπαϊκής Ένωσης. Και αν γίνει και αυτό! Εμείς δεν β</w:t>
      </w:r>
      <w:r>
        <w:rPr>
          <w:rFonts w:eastAsia="Times New Roman" w:cs="Times New Roman"/>
          <w:szCs w:val="24"/>
        </w:rPr>
        <w:t xml:space="preserve">λέπουμε να γίνεται. Ούτε χίλιοι δεν έχουν </w:t>
      </w:r>
      <w:proofErr w:type="spellStart"/>
      <w:r>
        <w:rPr>
          <w:rFonts w:eastAsia="Times New Roman" w:cs="Times New Roman"/>
          <w:szCs w:val="24"/>
        </w:rPr>
        <w:t>μετεγκατασταθεί</w:t>
      </w:r>
      <w:proofErr w:type="spellEnd"/>
      <w:r>
        <w:rPr>
          <w:rFonts w:eastAsia="Times New Roman" w:cs="Times New Roman"/>
          <w:szCs w:val="24"/>
        </w:rPr>
        <w:t xml:space="preserve"> ακόμα, ενώ το αρχικό πρόγραμμα προέβλεπε περίπου πενήντα χιλιάδες. </w:t>
      </w:r>
    </w:p>
    <w:p w14:paraId="31B16994"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 xml:space="preserve">Και όλα αυτά προκειμένου να εφαρμοστεί η απαράδεκτη πρόβλεψη για την αναλογία έναν προς έναν, που αφορά μάλιστα Σύριους πρόσφυγες </w:t>
      </w:r>
      <w:r>
        <w:rPr>
          <w:rFonts w:eastAsia="Times New Roman" w:cs="Times New Roman"/>
          <w:szCs w:val="24"/>
        </w:rPr>
        <w:t>και προβλέπει ότι για κάθε έναν Σύριο πρόσφυγα</w:t>
      </w:r>
      <w:r>
        <w:rPr>
          <w:rFonts w:eastAsia="Times New Roman" w:cs="Times New Roman"/>
          <w:szCs w:val="24"/>
        </w:rPr>
        <w:t>,</w:t>
      </w:r>
      <w:r>
        <w:rPr>
          <w:rFonts w:eastAsia="Times New Roman" w:cs="Times New Roman"/>
          <w:szCs w:val="24"/>
        </w:rPr>
        <w:t xml:space="preserve"> που θα επιστρέφεται στην Τουρκία, ένας άλλος Σύριος θα </w:t>
      </w:r>
      <w:proofErr w:type="spellStart"/>
      <w:r>
        <w:rPr>
          <w:rFonts w:eastAsia="Times New Roman" w:cs="Times New Roman"/>
          <w:szCs w:val="24"/>
        </w:rPr>
        <w:t>επανεγκαθίσταται</w:t>
      </w:r>
      <w:proofErr w:type="spellEnd"/>
      <w:r>
        <w:rPr>
          <w:rFonts w:eastAsia="Times New Roman" w:cs="Times New Roman"/>
          <w:szCs w:val="24"/>
        </w:rPr>
        <w:t xml:space="preserve"> σε κράτος-μέλος της Ευρωπαϊκής Ένωσης. </w:t>
      </w:r>
    </w:p>
    <w:p w14:paraId="31B16995"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Άρα, λοιπόν, το νομοσχέδιο πάει χέρι-χέρι με την απόφαση της Συνόδου Κορυφής. Και όσοι διαχωρίζο</w:t>
      </w:r>
      <w:r>
        <w:rPr>
          <w:rFonts w:eastAsia="Times New Roman" w:cs="Times New Roman"/>
          <w:szCs w:val="24"/>
        </w:rPr>
        <w:t xml:space="preserve">υν το νομοσχέδιο από τη </w:t>
      </w:r>
      <w:r>
        <w:rPr>
          <w:rFonts w:eastAsia="Times New Roman" w:cs="Times New Roman"/>
          <w:szCs w:val="24"/>
        </w:rPr>
        <w:t>σ</w:t>
      </w:r>
      <w:r>
        <w:rPr>
          <w:rFonts w:eastAsia="Times New Roman" w:cs="Times New Roman"/>
          <w:szCs w:val="24"/>
        </w:rPr>
        <w:t xml:space="preserve">υμφωνία, είτε δεν βλέπουν είτε δεν θέλουν να δουν. </w:t>
      </w:r>
    </w:p>
    <w:p w14:paraId="31B16996"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Με τις αποφάσεις της Ευρωπαϊκής Ένωσης ρίχνονται στο καλάθι των </w:t>
      </w:r>
      <w:proofErr w:type="spellStart"/>
      <w:r>
        <w:rPr>
          <w:rFonts w:eastAsia="Times New Roman" w:cs="Times New Roman"/>
          <w:szCs w:val="24"/>
        </w:rPr>
        <w:t>αχρήστων</w:t>
      </w:r>
      <w:proofErr w:type="spellEnd"/>
      <w:r>
        <w:rPr>
          <w:rFonts w:eastAsia="Times New Roman" w:cs="Times New Roman"/>
          <w:szCs w:val="24"/>
        </w:rPr>
        <w:t xml:space="preserve"> τα δικαιώματα των προσφύγων, το Διεθνές Προσφυγικό Δίκαιο. Εντείνεται ο εγκλωβισμός τους στην Ελλάδα, ενισ</w:t>
      </w:r>
      <w:r>
        <w:rPr>
          <w:rFonts w:eastAsia="Times New Roman" w:cs="Times New Roman"/>
          <w:szCs w:val="24"/>
        </w:rPr>
        <w:t xml:space="preserve">χύεται ο Κανονισμός του Δουβλίνου. Για πρώτη φορά δημιουργείται Εθνική Μονάδα Δουβλίνου, που δεν υπήρχε μέχρι σήμερα, τη στιγμή που αυτό που θα έπρεπε να υπάρχει είναι η απειθαρχία, η σύγκρουση μ’ αυτό τον Κανονισμό. </w:t>
      </w:r>
    </w:p>
    <w:p w14:paraId="31B16997"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Και επειδή αναρωτιέστε -υποκριτικά λέμ</w:t>
      </w:r>
      <w:r>
        <w:rPr>
          <w:rFonts w:eastAsia="Times New Roman" w:cs="Times New Roman"/>
          <w:szCs w:val="24"/>
        </w:rPr>
        <w:t>ε εμείς- «μα, πώς παραβιάζεται η Συνθήκη της Γενεύης;», το πρώτο που έχουμε να απαντήσουμε είναι ότι η Συνθήκη της Γενεύης δεν παραβιάζεται τώρα. Η Συνθήκη της Γενεύης και τα δικαιώματα των προσφύγων, που, αν θέλετε, διαμορφώθηκαν και σε προηγούμενες εποχέ</w:t>
      </w:r>
      <w:r>
        <w:rPr>
          <w:rFonts w:eastAsia="Times New Roman" w:cs="Times New Roman"/>
          <w:szCs w:val="24"/>
        </w:rPr>
        <w:t>ς</w:t>
      </w:r>
      <w:r>
        <w:rPr>
          <w:rFonts w:eastAsia="Times New Roman" w:cs="Times New Roman"/>
          <w:szCs w:val="24"/>
        </w:rPr>
        <w:t>,</w:t>
      </w:r>
      <w:r>
        <w:rPr>
          <w:rFonts w:eastAsia="Times New Roman" w:cs="Times New Roman"/>
          <w:szCs w:val="24"/>
        </w:rPr>
        <w:t xml:space="preserve"> με έναν άλλο παγκόσμιο συσχετισμό δύναμης, παραβιάζεται όλα αυτά τα χρόνια από τη νομοθεσία της Ευρωπαϊκής Ένωσης, τις οδηγίες και τους κανονισμούς. Και σήμερα αυτή η παραβίαση γίνεται ακόμα μεγαλύτερη. </w:t>
      </w:r>
    </w:p>
    <w:p w14:paraId="31B16998"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w:t>
      </w:r>
      <w:r>
        <w:rPr>
          <w:rFonts w:eastAsia="Times New Roman" w:cs="Times New Roman"/>
          <w:szCs w:val="24"/>
        </w:rPr>
        <w:t>ρόνου ομιλίας του κυρίου Βουλευτή)</w:t>
      </w:r>
    </w:p>
    <w:p w14:paraId="31B16999"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Όμως, είναι αυτή η νομοθεσία της Ευρωπαϊκής Ένωσης που αποδέχεστε μέχρι κεραίας. Μάλιστα, στην ενσωμάτωση της </w:t>
      </w:r>
      <w:r>
        <w:rPr>
          <w:rFonts w:eastAsia="Times New Roman" w:cs="Times New Roman"/>
          <w:szCs w:val="24"/>
        </w:rPr>
        <w:t>ο</w:t>
      </w:r>
      <w:r>
        <w:rPr>
          <w:rFonts w:eastAsia="Times New Roman" w:cs="Times New Roman"/>
          <w:szCs w:val="24"/>
        </w:rPr>
        <w:t xml:space="preserve">δηγίας που κάνετε του 2013 με το νομοσχέδιο υιοθετείτε τις πλέον αυστηρές διατάξεις που προβλέπονται στην </w:t>
      </w:r>
      <w:r>
        <w:rPr>
          <w:rFonts w:eastAsia="Times New Roman" w:cs="Times New Roman"/>
          <w:szCs w:val="24"/>
        </w:rPr>
        <w:t>ο</w:t>
      </w:r>
      <w:r>
        <w:rPr>
          <w:rFonts w:eastAsia="Times New Roman" w:cs="Times New Roman"/>
          <w:szCs w:val="24"/>
        </w:rPr>
        <w:t>δηγ</w:t>
      </w:r>
      <w:r>
        <w:rPr>
          <w:rFonts w:eastAsia="Times New Roman" w:cs="Times New Roman"/>
          <w:szCs w:val="24"/>
        </w:rPr>
        <w:t xml:space="preserve">ία και σε πολλές περιπτώσεις ξεπερνάτε και αυτή ακόμα την </w:t>
      </w:r>
      <w:r>
        <w:rPr>
          <w:rFonts w:eastAsia="Times New Roman" w:cs="Times New Roman"/>
          <w:szCs w:val="24"/>
        </w:rPr>
        <w:t>ο</w:t>
      </w:r>
      <w:r>
        <w:rPr>
          <w:rFonts w:eastAsia="Times New Roman" w:cs="Times New Roman"/>
          <w:szCs w:val="24"/>
        </w:rPr>
        <w:t xml:space="preserve">δηγία. </w:t>
      </w:r>
    </w:p>
    <w:p w14:paraId="31B1699A"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Διαμορφώνετε συνθήκες κράτησης για τους πρόσφυγες. Παράδειγμα αποτελεί η παράγραφος 2 β του άρθρο 46 που λέει, ουσιαστικά προβλέπει μέσα από μια σειρά γενικόλογ</w:t>
      </w:r>
      <w:r>
        <w:rPr>
          <w:rFonts w:eastAsia="Times New Roman" w:cs="Times New Roman"/>
          <w:szCs w:val="24"/>
        </w:rPr>
        <w:t>ων</w:t>
      </w:r>
      <w:r>
        <w:rPr>
          <w:rFonts w:eastAsia="Times New Roman" w:cs="Times New Roman"/>
          <w:szCs w:val="24"/>
        </w:rPr>
        <w:t xml:space="preserve"> διατυπώσε</w:t>
      </w:r>
      <w:r>
        <w:rPr>
          <w:rFonts w:eastAsia="Times New Roman" w:cs="Times New Roman"/>
          <w:szCs w:val="24"/>
        </w:rPr>
        <w:t>ων</w:t>
      </w:r>
      <w:r>
        <w:rPr>
          <w:rFonts w:eastAsia="Times New Roman" w:cs="Times New Roman"/>
          <w:szCs w:val="24"/>
        </w:rPr>
        <w:t xml:space="preserve"> ότι η κράτηση </w:t>
      </w:r>
      <w:r>
        <w:rPr>
          <w:rFonts w:eastAsia="Times New Roman" w:cs="Times New Roman"/>
          <w:szCs w:val="24"/>
        </w:rPr>
        <w:t>για τους πρόσφυγες μπορεί να παραταθεί μέχρι το όριο που προβλέπει ο ν.3907/2011.</w:t>
      </w:r>
    </w:p>
    <w:p w14:paraId="31B1699B" w14:textId="77777777" w:rsidR="00643513" w:rsidRDefault="00AD6DE5">
      <w:pPr>
        <w:spacing w:line="600" w:lineRule="auto"/>
        <w:jc w:val="both"/>
        <w:rPr>
          <w:rFonts w:eastAsia="Times New Roman" w:cs="Times New Roman"/>
          <w:szCs w:val="24"/>
        </w:rPr>
      </w:pPr>
      <w:r>
        <w:rPr>
          <w:rFonts w:eastAsia="Times New Roman" w:cs="Times New Roman"/>
          <w:szCs w:val="24"/>
        </w:rPr>
        <w:t xml:space="preserve">Ποιο είναι αυτό το όριο; Μέχρι δεκαοκτώ μήνες για τους πρόσφυγες, όχι μόνο για τους </w:t>
      </w:r>
      <w:proofErr w:type="spellStart"/>
      <w:r>
        <w:rPr>
          <w:rFonts w:eastAsia="Times New Roman" w:cs="Times New Roman"/>
          <w:szCs w:val="24"/>
        </w:rPr>
        <w:t>παράτυπ</w:t>
      </w:r>
      <w:proofErr w:type="spellEnd"/>
      <w:r>
        <w:rPr>
          <w:rFonts w:eastAsia="Times New Roman" w:cs="Times New Roman"/>
          <w:szCs w:val="24"/>
          <w:lang w:val="en-US"/>
        </w:rPr>
        <w:t>o</w:t>
      </w:r>
      <w:proofErr w:type="spellStart"/>
      <w:r>
        <w:rPr>
          <w:rFonts w:eastAsia="Times New Roman" w:cs="Times New Roman"/>
          <w:szCs w:val="24"/>
        </w:rPr>
        <w:t>υς</w:t>
      </w:r>
      <w:proofErr w:type="spellEnd"/>
      <w:r>
        <w:rPr>
          <w:rFonts w:eastAsia="Times New Roman" w:cs="Times New Roman"/>
          <w:szCs w:val="24"/>
        </w:rPr>
        <w:t xml:space="preserve"> μετανάστες, για το οποίο επίσης υπάρχει θέμα, γιατί η Κυβέρνηση ακόμα δεν έχει </w:t>
      </w:r>
      <w:r>
        <w:rPr>
          <w:rFonts w:eastAsia="Times New Roman" w:cs="Times New Roman"/>
          <w:szCs w:val="24"/>
        </w:rPr>
        <w:t xml:space="preserve">απαντήσει εάν οι Αφγανοί θα θεωρούνται πρόσφυγες ή παράτυποι μετανάστες. </w:t>
      </w:r>
    </w:p>
    <w:p w14:paraId="31B1699C" w14:textId="77777777" w:rsidR="00643513" w:rsidRDefault="00AD6DE5">
      <w:pPr>
        <w:spacing w:line="600" w:lineRule="auto"/>
        <w:ind w:firstLine="567"/>
        <w:jc w:val="both"/>
        <w:rPr>
          <w:rFonts w:eastAsia="Times New Roman" w:cs="Times New Roman"/>
          <w:szCs w:val="24"/>
        </w:rPr>
      </w:pPr>
      <w:r>
        <w:rPr>
          <w:rFonts w:eastAsia="Times New Roman" w:cs="Times New Roman"/>
          <w:szCs w:val="24"/>
        </w:rPr>
        <w:t xml:space="preserve">Και για να μην πείτε ότι κινδυνολογούμε, υπάρχει το παράδειγμα τις τελευταίες ημέρες για το πώς λειτουργούν 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στα νησιά, που μετά την υπογραφή της </w:t>
      </w:r>
      <w:r>
        <w:rPr>
          <w:rFonts w:eastAsia="Times New Roman" w:cs="Times New Roman"/>
          <w:szCs w:val="24"/>
        </w:rPr>
        <w:t>σ</w:t>
      </w:r>
      <w:r>
        <w:rPr>
          <w:rFonts w:eastAsia="Times New Roman" w:cs="Times New Roman"/>
          <w:szCs w:val="24"/>
        </w:rPr>
        <w:t>υμφωνίας, μέσα σε μια ν</w:t>
      </w:r>
      <w:r>
        <w:rPr>
          <w:rFonts w:eastAsia="Times New Roman" w:cs="Times New Roman"/>
          <w:szCs w:val="24"/>
        </w:rPr>
        <w:t xml:space="preserve">ύχτα έγιναν κέντρα κράτησης, προκειμένου να διευκολυνθεί η </w:t>
      </w:r>
      <w:proofErr w:type="spellStart"/>
      <w:r>
        <w:rPr>
          <w:rFonts w:eastAsia="Times New Roman" w:cs="Times New Roman"/>
          <w:szCs w:val="24"/>
        </w:rPr>
        <w:t>επαναπροώθηση</w:t>
      </w:r>
      <w:proofErr w:type="spellEnd"/>
      <w:r>
        <w:rPr>
          <w:rFonts w:eastAsia="Times New Roman" w:cs="Times New Roman"/>
          <w:szCs w:val="24"/>
        </w:rPr>
        <w:t xml:space="preserve"> στην Τουρκία.</w:t>
      </w:r>
    </w:p>
    <w:p w14:paraId="31B1699D" w14:textId="77777777" w:rsidR="00643513" w:rsidRDefault="00AD6DE5">
      <w:pPr>
        <w:spacing w:line="600" w:lineRule="auto"/>
        <w:ind w:firstLine="567"/>
        <w:jc w:val="both"/>
        <w:rPr>
          <w:rFonts w:eastAsia="Times New Roman" w:cs="Times New Roman"/>
          <w:szCs w:val="24"/>
        </w:rPr>
      </w:pPr>
      <w:r>
        <w:rPr>
          <w:rFonts w:eastAsia="Times New Roman" w:cs="Times New Roman"/>
          <w:szCs w:val="24"/>
        </w:rPr>
        <w:t>Δεύτερο ζήτημα: Ξανανοίγουν ζητήματα. Όντως το νομοσχέδιο δεν προβλέπει τον χαρακτηρισμό της Τουρκίας ως ασφαλούς τρίτης χώρας. Όμως, με το νομοσχέδιο ξανανοίγουν ζητήμα</w:t>
      </w:r>
      <w:r>
        <w:rPr>
          <w:rFonts w:eastAsia="Times New Roman" w:cs="Times New Roman"/>
          <w:szCs w:val="24"/>
        </w:rPr>
        <w:t xml:space="preserve">τα σε σχέση με την </w:t>
      </w:r>
      <w:r>
        <w:rPr>
          <w:rFonts w:eastAsia="Times New Roman" w:cs="Times New Roman"/>
          <w:szCs w:val="24"/>
        </w:rPr>
        <w:lastRenderedPageBreak/>
        <w:t>πρώτη χώρα ασύλου, τις ασφαλείς τρίτες χώρες, τις ασφαλείς χώρες καταγωγής, τις χώρες συνήθους διαμονής και διέλευσης, προβλέπεται η δημιουργία καταλόγου ασφαλών χωρών, που θα υποβάλει το Υπουργείο Εξωτερικών στην Ευρωπαϊκή Ένωση, και στ</w:t>
      </w:r>
      <w:r>
        <w:rPr>
          <w:rFonts w:eastAsia="Times New Roman" w:cs="Times New Roman"/>
          <w:szCs w:val="24"/>
        </w:rPr>
        <w:t xml:space="preserve">ο άρθρο 39 προβλέπεται ότι οι πληροφορίες για την οικονομική, την πολιτική κατάσταση μιας χώρας, από την οποία θα εξαρτάται και η χορήγηση μη ασύλου, θα λαμβάνεται από πού; Από αρχές χωρών της Ευρωπαϊκής Ένωσης ή στο πλαίσιο συμφωνιών που έχει υπογράψει η </w:t>
      </w:r>
      <w:r>
        <w:rPr>
          <w:rFonts w:eastAsia="Times New Roman" w:cs="Times New Roman"/>
          <w:szCs w:val="24"/>
        </w:rPr>
        <w:t xml:space="preserve">Ελλάδα. Δηλαδή, η Ευρωπαϊκή Ένωση ουσιαστικά, που έχει δημιουργήσει το πρόβλημα, που έχει οδηγήσει στον εγκλωβισμό με την πολιτική της, θα μπορεί με διάφορους τρόπους να καθορίσει, να επιβάλει τον χαρακτηρισμό χωρών ή περιοχών χωρών, να πει για παράδειγμα </w:t>
      </w:r>
      <w:r>
        <w:rPr>
          <w:rFonts w:eastAsia="Times New Roman" w:cs="Times New Roman"/>
          <w:szCs w:val="24"/>
        </w:rPr>
        <w:t xml:space="preserve">ότι η </w:t>
      </w:r>
      <w:proofErr w:type="spellStart"/>
      <w:r>
        <w:rPr>
          <w:rFonts w:eastAsia="Times New Roman" w:cs="Times New Roman"/>
          <w:szCs w:val="24"/>
        </w:rPr>
        <w:t>Παλμύρα</w:t>
      </w:r>
      <w:proofErr w:type="spellEnd"/>
      <w:r>
        <w:rPr>
          <w:rFonts w:eastAsia="Times New Roman" w:cs="Times New Roman"/>
          <w:szCs w:val="24"/>
        </w:rPr>
        <w:t xml:space="preserve"> δεν είναι ασφαλής περιοχή, όμως η Δαμασκός είναι ασφαλής περιοχή. Θα μπορεί να επιβάλει τον χαρακτηρισμό χωρών ή περιοχών ως ασφαλών. </w:t>
      </w:r>
    </w:p>
    <w:p w14:paraId="31B1699E" w14:textId="77777777" w:rsidR="00643513" w:rsidRDefault="00AD6DE5">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31B1699F" w14:textId="77777777" w:rsidR="00643513" w:rsidRDefault="00AD6DE5">
      <w:pPr>
        <w:spacing w:line="600" w:lineRule="auto"/>
        <w:ind w:firstLine="567"/>
        <w:jc w:val="both"/>
        <w:rPr>
          <w:rFonts w:eastAsia="Times New Roman" w:cs="Times New Roman"/>
          <w:szCs w:val="24"/>
        </w:rPr>
      </w:pPr>
      <w:r>
        <w:rPr>
          <w:rFonts w:eastAsia="Times New Roman"/>
          <w:b/>
          <w:bCs/>
        </w:rPr>
        <w:lastRenderedPageBreak/>
        <w:t xml:space="preserve">ΠΡΟΕΔΡΕΥΩΝ (Γεώργιος </w:t>
      </w:r>
      <w:proofErr w:type="spellStart"/>
      <w:r>
        <w:rPr>
          <w:rFonts w:eastAsia="Times New Roman"/>
          <w:b/>
          <w:bCs/>
        </w:rPr>
        <w:t>Λα</w:t>
      </w:r>
      <w:r>
        <w:rPr>
          <w:rFonts w:eastAsia="Times New Roman"/>
          <w:b/>
          <w:bCs/>
        </w:rPr>
        <w:t>μπρούλης</w:t>
      </w:r>
      <w:proofErr w:type="spellEnd"/>
      <w:r>
        <w:rPr>
          <w:rFonts w:eastAsia="Times New Roman"/>
          <w:b/>
          <w:bCs/>
        </w:rPr>
        <w:t>):</w:t>
      </w:r>
      <w:r>
        <w:rPr>
          <w:rFonts w:eastAsia="Times New Roman" w:cs="Times New Roman"/>
          <w:szCs w:val="24"/>
        </w:rPr>
        <w:t xml:space="preserve"> Ολοκληρώστε, παρακαλώ, κύριε συνάδελφε. </w:t>
      </w:r>
    </w:p>
    <w:p w14:paraId="31B169A0" w14:textId="77777777" w:rsidR="00643513" w:rsidRDefault="00AD6DE5">
      <w:pPr>
        <w:spacing w:line="600" w:lineRule="auto"/>
        <w:ind w:firstLine="567"/>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Τελειώνω, κύριε Πρόεδρε. </w:t>
      </w:r>
    </w:p>
    <w:p w14:paraId="31B169A1" w14:textId="77777777" w:rsidR="00643513" w:rsidRDefault="00AD6DE5">
      <w:pPr>
        <w:spacing w:line="600" w:lineRule="auto"/>
        <w:ind w:firstLine="567"/>
        <w:jc w:val="both"/>
        <w:rPr>
          <w:rFonts w:eastAsia="Times New Roman" w:cs="Times New Roman"/>
          <w:szCs w:val="24"/>
        </w:rPr>
      </w:pPr>
      <w:r>
        <w:rPr>
          <w:rFonts w:eastAsia="Times New Roman" w:cs="Times New Roman"/>
          <w:szCs w:val="24"/>
        </w:rPr>
        <w:t>Τελευταίο ζήτημα: Σε ό,τι αφορά τις προθεσμίες στα άρθρα 60 και 62, εισάγονται απαράδεκτες και επικίνδυνες διατάξεις εξπρές</w:t>
      </w:r>
      <w:r>
        <w:rPr>
          <w:rFonts w:eastAsia="Times New Roman" w:cs="Times New Roman"/>
          <w:szCs w:val="24"/>
        </w:rPr>
        <w:t>,</w:t>
      </w:r>
      <w:r>
        <w:rPr>
          <w:rFonts w:eastAsia="Times New Roman" w:cs="Times New Roman"/>
          <w:szCs w:val="24"/>
        </w:rPr>
        <w:t xml:space="preserve"> χωρίς τη στοιχειώδη εγγύηση ότι θα εξετασθεί σοβαρά και πλήρως το αίτημα του αιτούντος ασύλου ή η προσφυγή του. Μάλιστα, με τις επαναδιατυπώσεις</w:t>
      </w:r>
      <w:r>
        <w:rPr>
          <w:rFonts w:eastAsia="Times New Roman" w:cs="Times New Roman"/>
          <w:szCs w:val="24"/>
        </w:rPr>
        <w:t>,</w:t>
      </w:r>
      <w:r>
        <w:rPr>
          <w:rFonts w:eastAsia="Times New Roman" w:cs="Times New Roman"/>
          <w:szCs w:val="24"/>
        </w:rPr>
        <w:t xml:space="preserve"> που έκανε η Κυβέρνηση το μεσημέρι, η κατάσταση χειροτέρευσε ακόμα περισσότερο. Γιατί στο άρθρο 60, ενώ υπήρχε</w:t>
      </w:r>
      <w:r>
        <w:rPr>
          <w:rFonts w:eastAsia="Times New Roman" w:cs="Times New Roman"/>
          <w:szCs w:val="24"/>
        </w:rPr>
        <w:t xml:space="preserve"> η δυνατότητα να συνεχίζεται η προστασία όποιου έχει αιτηθεί άσυλο όταν ασκεί ένδικο μέσο κατά απορριπτικής απόφασης, με την αλλαγή που κάνατε αυτό τελειώνει. Αν δεν κάνει καινούρ</w:t>
      </w:r>
      <w:r>
        <w:rPr>
          <w:rFonts w:eastAsia="Times New Roman" w:cs="Times New Roman"/>
          <w:szCs w:val="24"/>
        </w:rPr>
        <w:t>γ</w:t>
      </w:r>
      <w:r>
        <w:rPr>
          <w:rFonts w:eastAsia="Times New Roman" w:cs="Times New Roman"/>
          <w:szCs w:val="24"/>
        </w:rPr>
        <w:t>ια αίτηση ο πρόσφυγας που ασκεί ένδικο μέσο ή εάν δεν προβλέπεται στην απορρ</w:t>
      </w:r>
      <w:r>
        <w:rPr>
          <w:rFonts w:eastAsia="Times New Roman" w:cs="Times New Roman"/>
          <w:szCs w:val="24"/>
        </w:rPr>
        <w:t xml:space="preserve">ιπτική απόφαση η συνέχιση της προστασίας, τότε γι’ αυτόν τον </w:t>
      </w:r>
      <w:r>
        <w:rPr>
          <w:rFonts w:eastAsia="Times New Roman" w:cs="Times New Roman"/>
          <w:szCs w:val="24"/>
        </w:rPr>
        <w:lastRenderedPageBreak/>
        <w:t>άνθρωπο η προστασία χάνεται. Και</w:t>
      </w:r>
      <w:r>
        <w:rPr>
          <w:rFonts w:eastAsia="Times New Roman" w:cs="Times New Roman"/>
          <w:szCs w:val="24"/>
        </w:rPr>
        <w:t>,</w:t>
      </w:r>
      <w:r>
        <w:rPr>
          <w:rFonts w:eastAsia="Times New Roman" w:cs="Times New Roman"/>
          <w:szCs w:val="24"/>
        </w:rPr>
        <w:t xml:space="preserve"> ουσιαστικά, ζητάτε από ανθρώπους ταλαιπωρημένους, θαλασσοπνιγμένους</w:t>
      </w:r>
      <w:r>
        <w:rPr>
          <w:rFonts w:eastAsia="Times New Roman" w:cs="Times New Roman"/>
          <w:szCs w:val="24"/>
        </w:rPr>
        <w:t>,</w:t>
      </w:r>
      <w:r>
        <w:rPr>
          <w:rFonts w:eastAsia="Times New Roman" w:cs="Times New Roman"/>
          <w:szCs w:val="24"/>
        </w:rPr>
        <w:t xml:space="preserve"> να τηρήσουν γραφειοκρατικές διαδικασίες και προθεσμίες ανεφάρμοστες και τους οδηγείτε είτε σ</w:t>
      </w:r>
      <w:r>
        <w:rPr>
          <w:rFonts w:eastAsia="Times New Roman" w:cs="Times New Roman"/>
          <w:szCs w:val="24"/>
        </w:rPr>
        <w:t xml:space="preserve">ε μαζικές απορρίψεις των αιτήσεων ασύλου είτε σε εκμετάλλευση από κυκλώματα. </w:t>
      </w:r>
    </w:p>
    <w:p w14:paraId="31B169A2" w14:textId="77777777" w:rsidR="00643513" w:rsidRDefault="00AD6DE5">
      <w:pPr>
        <w:spacing w:line="600" w:lineRule="auto"/>
        <w:ind w:firstLine="567"/>
        <w:jc w:val="both"/>
        <w:rPr>
          <w:rFonts w:eastAsia="Times New Roman" w:cs="Times New Roman"/>
          <w:szCs w:val="24"/>
        </w:rPr>
      </w:pPr>
      <w:r>
        <w:rPr>
          <w:rFonts w:eastAsia="Times New Roman" w:cs="Times New Roman"/>
          <w:szCs w:val="24"/>
        </w:rPr>
        <w:t>Το ΚΚΕ εννοείται ότι καταψηφίζει το συγκεκριμένο σχέδιο νόμου. Από την πρώτη στιγμή αναδείξαμε τις αιτίες του προσφυγικού, μεταναστευτικού προβλήματος, προτείναμε μέτρα ανακούφισ</w:t>
      </w:r>
      <w:r>
        <w:rPr>
          <w:rFonts w:eastAsia="Times New Roman" w:cs="Times New Roman"/>
          <w:szCs w:val="24"/>
        </w:rPr>
        <w:t>ης. Σήμερα καλούμε τον ελληνικό λαό να παλέψει σ’ αυτή την κατεύθυνση και να βγάλει ένα συμπέρασμα, ότι κόμματα, κυβερνήσεις, τα οποία αποδέχονται αυτό το πλαίσιο, αυτό το δίκαιο που διαμορφώνεται στους ιμπεριαλιστικούς μηχανισμούς, αποδέχονται την ίδια τη</w:t>
      </w:r>
      <w:r>
        <w:rPr>
          <w:rFonts w:eastAsia="Times New Roman" w:cs="Times New Roman"/>
          <w:szCs w:val="24"/>
        </w:rPr>
        <w:t xml:space="preserve">ν εξουσία του κεφαλαίου σε τελική ανάλυση, όχι μόνο τσαλαπατούν διακηρύξεις και δικαιώματα, τα οποία είχαν κάνει σημαία τους το προηγούμενο διάστημα, αλλά παίρνουν ακόμα πιο βάρβαρα και αντιδραστικά μέτρα. </w:t>
      </w:r>
    </w:p>
    <w:p w14:paraId="31B169A3" w14:textId="77777777" w:rsidR="00643513" w:rsidRDefault="00AD6DE5">
      <w:pPr>
        <w:spacing w:line="600" w:lineRule="auto"/>
        <w:ind w:firstLine="567"/>
        <w:jc w:val="both"/>
        <w:rPr>
          <w:rFonts w:eastAsia="Times New Roman" w:cs="Times New Roman"/>
          <w:szCs w:val="24"/>
        </w:rPr>
      </w:pPr>
      <w:r>
        <w:rPr>
          <w:rFonts w:eastAsia="Times New Roman" w:cs="Times New Roman"/>
          <w:szCs w:val="24"/>
        </w:rPr>
        <w:lastRenderedPageBreak/>
        <w:t>Καταθέτω, κύριε Πρόεδρε, την πρόταση της Κοινοβου</w:t>
      </w:r>
      <w:r>
        <w:rPr>
          <w:rFonts w:eastAsia="Times New Roman" w:cs="Times New Roman"/>
          <w:szCs w:val="24"/>
        </w:rPr>
        <w:t xml:space="preserve">λευτικής Ομάδας του Κομμουνιστικού Κόμματος Ελλάδας για την ονομαστική ψηφοφορία. </w:t>
      </w:r>
    </w:p>
    <w:p w14:paraId="31B169A4" w14:textId="77777777" w:rsidR="00643513" w:rsidRDefault="00AD6DE5">
      <w:pPr>
        <w:spacing w:line="600" w:lineRule="auto"/>
        <w:ind w:firstLine="567"/>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Τον λόγο έχει ο κ. Παραστατίδης, Βουλευτής του ΣΥΡΙΖΑ.</w:t>
      </w:r>
    </w:p>
    <w:p w14:paraId="31B169A5" w14:textId="77777777" w:rsidR="00643513" w:rsidRDefault="00AD6DE5">
      <w:pPr>
        <w:spacing w:line="600" w:lineRule="auto"/>
        <w:ind w:firstLine="567"/>
        <w:jc w:val="both"/>
        <w:rPr>
          <w:rFonts w:eastAsia="Times New Roman" w:cs="Times New Roman"/>
          <w:szCs w:val="24"/>
        </w:rPr>
      </w:pPr>
      <w:r>
        <w:rPr>
          <w:rFonts w:eastAsia="Times New Roman" w:cs="Times New Roman"/>
          <w:b/>
          <w:szCs w:val="24"/>
        </w:rPr>
        <w:t>ΘΕΟΔΩΡΟΣ ΠΑΡΑΣΤΑΤΙΔΗΣ:</w:t>
      </w:r>
      <w:r>
        <w:rPr>
          <w:rFonts w:eastAsia="Times New Roman" w:cs="Times New Roman"/>
          <w:szCs w:val="24"/>
        </w:rPr>
        <w:t xml:space="preserve"> Κύριε Πρόεδρε, θα ζητήσω ανάλογο χρόνο, εάν δεν φτάσει ο χρόν</w:t>
      </w:r>
      <w:r>
        <w:rPr>
          <w:rFonts w:eastAsia="Times New Roman" w:cs="Times New Roman"/>
          <w:szCs w:val="24"/>
        </w:rPr>
        <w:t>ος. Σας ευχαριστώ.</w:t>
      </w:r>
    </w:p>
    <w:p w14:paraId="31B169A6" w14:textId="77777777" w:rsidR="00643513" w:rsidRDefault="00AD6DE5">
      <w:pPr>
        <w:spacing w:line="600" w:lineRule="auto"/>
        <w:ind w:firstLine="567"/>
        <w:jc w:val="both"/>
        <w:rPr>
          <w:rFonts w:eastAsia="Times New Roman" w:cs="Times New Roman"/>
          <w:szCs w:val="24"/>
        </w:rPr>
      </w:pPr>
      <w:r>
        <w:rPr>
          <w:rFonts w:eastAsia="Times New Roman" w:cs="Times New Roman"/>
          <w:szCs w:val="24"/>
        </w:rPr>
        <w:t xml:space="preserve">Κυρίες και κύριοι συνάδελφοι, είναι γνωστή η πρόσφατη </w:t>
      </w:r>
      <w:r>
        <w:rPr>
          <w:rFonts w:eastAsia="Times New Roman" w:cs="Times New Roman"/>
          <w:szCs w:val="24"/>
        </w:rPr>
        <w:t>σ</w:t>
      </w:r>
      <w:r>
        <w:rPr>
          <w:rFonts w:eastAsia="Times New Roman" w:cs="Times New Roman"/>
          <w:szCs w:val="24"/>
        </w:rPr>
        <w:t>υμφωνία της 18</w:t>
      </w:r>
      <w:r>
        <w:rPr>
          <w:rFonts w:eastAsia="Times New Roman" w:cs="Times New Roman"/>
          <w:szCs w:val="24"/>
          <w:vertAlign w:val="superscript"/>
        </w:rPr>
        <w:t>ης</w:t>
      </w:r>
      <w:r>
        <w:rPr>
          <w:rFonts w:eastAsia="Times New Roman" w:cs="Times New Roman"/>
          <w:szCs w:val="24"/>
        </w:rPr>
        <w:t xml:space="preserve"> Μαρτίου, σχετικά με τη διαχείριση του προσφυγικού ζητήματος μεταξύ Ελλάδας-Ευρωπαϊκής Ένωσης και Τουρκίας, μια </w:t>
      </w:r>
      <w:r>
        <w:rPr>
          <w:rFonts w:eastAsia="Times New Roman" w:cs="Times New Roman"/>
          <w:szCs w:val="24"/>
        </w:rPr>
        <w:t>σ</w:t>
      </w:r>
      <w:r>
        <w:rPr>
          <w:rFonts w:eastAsia="Times New Roman" w:cs="Times New Roman"/>
          <w:szCs w:val="24"/>
        </w:rPr>
        <w:t>υμφωνία, η οποία επικρίθηκε από όλα σχεδόν τα κόμματα</w:t>
      </w:r>
      <w:r>
        <w:rPr>
          <w:rFonts w:eastAsia="Times New Roman" w:cs="Times New Roman"/>
          <w:szCs w:val="24"/>
        </w:rPr>
        <w:t xml:space="preserve"> της Αντιπολίτευσης, αλλά κυρίως από τη Νέα Δημοκρατία. </w:t>
      </w:r>
    </w:p>
    <w:p w14:paraId="31B169A7" w14:textId="77777777" w:rsidR="00643513" w:rsidRDefault="00AD6DE5">
      <w:pPr>
        <w:spacing w:line="600" w:lineRule="auto"/>
        <w:ind w:firstLine="567"/>
        <w:jc w:val="both"/>
        <w:rPr>
          <w:rFonts w:eastAsia="Times New Roman" w:cs="Times New Roman"/>
          <w:szCs w:val="24"/>
        </w:rPr>
      </w:pPr>
      <w:r>
        <w:rPr>
          <w:rFonts w:eastAsia="Times New Roman" w:cs="Times New Roman"/>
          <w:szCs w:val="24"/>
        </w:rPr>
        <w:t xml:space="preserve">Αναρωτηθήκατε άραγε ποτέ, εάν δεν υπήρχε αυτή η </w:t>
      </w:r>
      <w:r>
        <w:rPr>
          <w:rFonts w:eastAsia="Times New Roman" w:cs="Times New Roman"/>
          <w:szCs w:val="24"/>
        </w:rPr>
        <w:t>σ</w:t>
      </w:r>
      <w:r>
        <w:rPr>
          <w:rFonts w:eastAsia="Times New Roman" w:cs="Times New Roman"/>
          <w:szCs w:val="24"/>
        </w:rPr>
        <w:t>υμφωνία</w:t>
      </w:r>
      <w:r>
        <w:rPr>
          <w:rFonts w:eastAsia="Times New Roman" w:cs="Times New Roman"/>
          <w:szCs w:val="24"/>
        </w:rPr>
        <w:t>,</w:t>
      </w:r>
      <w:r>
        <w:rPr>
          <w:rFonts w:eastAsia="Times New Roman" w:cs="Times New Roman"/>
          <w:szCs w:val="24"/>
        </w:rPr>
        <w:t xml:space="preserve"> η οποία άκριτα χαρακτηρίστηκε απαράδεκτη και επιζήμια, τι θα μπορούσε να συμβεί σε αυτή τη χώρα; Πόσες χιλιάδες εγκλωβισμένους, πράγματι, θα </w:t>
      </w:r>
      <w:r>
        <w:rPr>
          <w:rFonts w:eastAsia="Times New Roman" w:cs="Times New Roman"/>
          <w:szCs w:val="24"/>
        </w:rPr>
        <w:t xml:space="preserve">είχαμε; </w:t>
      </w:r>
    </w:p>
    <w:p w14:paraId="31B169A8"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 xml:space="preserve">Θαρρείς και υπήρχε η δυνατότητα να επιβάλεις μονομερώς όλους τους όρους, όπως επιθυμούσαμε και δεν το επιχείρησε η Κυβέρνηση. Ξεχνάτε πως οι περισσότερες χώρες, των οποίων οι </w:t>
      </w:r>
      <w:r>
        <w:rPr>
          <w:rFonts w:eastAsia="Times New Roman" w:cs="Times New Roman"/>
          <w:szCs w:val="24"/>
        </w:rPr>
        <w:t>κ</w:t>
      </w:r>
      <w:r>
        <w:rPr>
          <w:rFonts w:eastAsia="Times New Roman" w:cs="Times New Roman"/>
          <w:szCs w:val="24"/>
        </w:rPr>
        <w:t>υβερνήσεις είναι και ομοϊδεάτες σας –και απευθύνομαι στην πτέρυγα της Ν</w:t>
      </w:r>
      <w:r>
        <w:rPr>
          <w:rFonts w:eastAsia="Times New Roman" w:cs="Times New Roman"/>
          <w:szCs w:val="24"/>
        </w:rPr>
        <w:t>έας Δημοκρατίας- ήταν αρνητικές σε οποιαδήποτε απόφαση δίκαι</w:t>
      </w:r>
      <w:r>
        <w:rPr>
          <w:rFonts w:eastAsia="Times New Roman" w:cs="Times New Roman"/>
          <w:szCs w:val="24"/>
        </w:rPr>
        <w:t>η</w:t>
      </w:r>
      <w:r>
        <w:rPr>
          <w:rFonts w:eastAsia="Times New Roman" w:cs="Times New Roman"/>
          <w:szCs w:val="24"/>
        </w:rPr>
        <w:t>ς κατανομής του προσφυγικού πληθυσμού. Αυτό μάλιστα εκφράστηκε και με το κλείσιμο των συνόρων.</w:t>
      </w:r>
    </w:p>
    <w:p w14:paraId="31B169A9"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προφανές πως το πρόβλημα του προσφυγικού δεν ήταν επιλογή μας. Π</w:t>
      </w:r>
      <w:r>
        <w:rPr>
          <w:rFonts w:eastAsia="Times New Roman" w:cs="Times New Roman"/>
          <w:szCs w:val="24"/>
        </w:rPr>
        <w:t>ροέκυψε και</w:t>
      </w:r>
      <w:r>
        <w:rPr>
          <w:rFonts w:eastAsia="Times New Roman" w:cs="Times New Roman"/>
          <w:szCs w:val="24"/>
        </w:rPr>
        <w:t>,</w:t>
      </w:r>
      <w:r>
        <w:rPr>
          <w:rFonts w:eastAsia="Times New Roman" w:cs="Times New Roman"/>
          <w:szCs w:val="24"/>
        </w:rPr>
        <w:t xml:space="preserve"> ως εκ τούτου, καλούμαστε να το διαχειριστούμε.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ορθολογικής και αποτελεσματικής διαχείρισης έρχεται αυτό το νομοσχέδιο προς ψήφιση, ώστε να μπει μια τάξη, και το οποίο προβλέπει την υποδοχή και καταγραφή, τη φιλοξενία, την τακτο</w:t>
      </w:r>
      <w:r>
        <w:rPr>
          <w:rFonts w:eastAsia="Times New Roman" w:cs="Times New Roman"/>
          <w:szCs w:val="24"/>
        </w:rPr>
        <w:t xml:space="preserve">ποίηση και τη διαδικασία του ασύλου, με σεβασμό πάντα στην προστασία των ανθρωπίνων δικαιωμάτων, έτσι όπως καθορίζεται από το </w:t>
      </w:r>
      <w:r>
        <w:rPr>
          <w:rFonts w:eastAsia="Times New Roman" w:cs="Times New Roman"/>
          <w:szCs w:val="24"/>
        </w:rPr>
        <w:t>Δ</w:t>
      </w:r>
      <w:r>
        <w:rPr>
          <w:rFonts w:eastAsia="Times New Roman" w:cs="Times New Roman"/>
          <w:szCs w:val="24"/>
        </w:rPr>
        <w:t xml:space="preserve">ιεθνές </w:t>
      </w:r>
      <w:r>
        <w:rPr>
          <w:rFonts w:eastAsia="Times New Roman" w:cs="Times New Roman"/>
          <w:szCs w:val="24"/>
        </w:rPr>
        <w:lastRenderedPageBreak/>
        <w:t>Δ</w:t>
      </w:r>
      <w:r>
        <w:rPr>
          <w:rFonts w:eastAsia="Times New Roman" w:cs="Times New Roman"/>
          <w:szCs w:val="24"/>
        </w:rPr>
        <w:t xml:space="preserve">ίκαιο. </w:t>
      </w:r>
      <w:proofErr w:type="spellStart"/>
      <w:r>
        <w:rPr>
          <w:rFonts w:eastAsia="Times New Roman" w:cs="Times New Roman"/>
          <w:szCs w:val="24"/>
        </w:rPr>
        <w:t>Σημειωτέον</w:t>
      </w:r>
      <w:proofErr w:type="spellEnd"/>
      <w:r>
        <w:rPr>
          <w:rFonts w:eastAsia="Times New Roman" w:cs="Times New Roman"/>
          <w:szCs w:val="24"/>
        </w:rPr>
        <w:t xml:space="preserve"> πως η διαδικασία χορήγησης ασύλου προβλέπεται από τον ν. 3907/2011, επί κυβέρνησης </w:t>
      </w:r>
      <w:proofErr w:type="spellStart"/>
      <w:r>
        <w:rPr>
          <w:rFonts w:eastAsia="Times New Roman" w:cs="Times New Roman"/>
          <w:szCs w:val="24"/>
        </w:rPr>
        <w:t>Παπαδήμου</w:t>
      </w:r>
      <w:proofErr w:type="spellEnd"/>
      <w:r>
        <w:rPr>
          <w:rFonts w:eastAsia="Times New Roman" w:cs="Times New Roman"/>
          <w:szCs w:val="24"/>
        </w:rPr>
        <w:t xml:space="preserve">, που ποτέ </w:t>
      </w:r>
      <w:r>
        <w:rPr>
          <w:rFonts w:eastAsia="Times New Roman" w:cs="Times New Roman"/>
          <w:szCs w:val="24"/>
        </w:rPr>
        <w:t xml:space="preserve">όμως δεν εφαρμόστηκε. </w:t>
      </w:r>
      <w:r w:rsidRPr="0061168A">
        <w:rPr>
          <w:rFonts w:eastAsia="Times New Roman" w:cs="Times New Roman"/>
          <w:color w:val="000000" w:themeColor="text1"/>
          <w:szCs w:val="24"/>
        </w:rPr>
        <w:t>Μάλιστα τον έβαλε σε εφαρμογή η Κυβέρνηση ΣΥΡΙΖΑ-ΑΝΕΛ.</w:t>
      </w:r>
    </w:p>
    <w:p w14:paraId="31B169AA" w14:textId="77777777" w:rsidR="00643513" w:rsidRDefault="00AD6DE5">
      <w:pPr>
        <w:spacing w:line="600" w:lineRule="auto"/>
        <w:ind w:firstLine="720"/>
        <w:jc w:val="both"/>
        <w:rPr>
          <w:rFonts w:eastAsia="Times New Roman" w:cs="Times New Roman"/>
          <w:szCs w:val="24"/>
        </w:rPr>
      </w:pPr>
      <w:r w:rsidRPr="00A8435D">
        <w:rPr>
          <w:rFonts w:eastAsia="Times New Roman" w:cs="Times New Roman"/>
          <w:szCs w:val="24"/>
        </w:rPr>
        <w:t xml:space="preserve">Σε </w:t>
      </w:r>
      <w:proofErr w:type="spellStart"/>
      <w:r w:rsidRPr="00A8435D">
        <w:rPr>
          <w:rFonts w:eastAsia="Times New Roman" w:cs="Times New Roman"/>
          <w:szCs w:val="24"/>
        </w:rPr>
        <w:t>κα</w:t>
      </w:r>
      <w:r w:rsidRPr="00A8435D">
        <w:rPr>
          <w:rFonts w:eastAsia="Times New Roman" w:cs="Times New Roman"/>
          <w:szCs w:val="24"/>
        </w:rPr>
        <w:t>μ</w:t>
      </w:r>
      <w:r w:rsidRPr="00A8435D">
        <w:rPr>
          <w:rFonts w:eastAsia="Times New Roman" w:cs="Times New Roman"/>
          <w:szCs w:val="24"/>
        </w:rPr>
        <w:t>μία</w:t>
      </w:r>
      <w:proofErr w:type="spellEnd"/>
      <w:r w:rsidRPr="00A8435D">
        <w:rPr>
          <w:rFonts w:eastAsia="Times New Roman" w:cs="Times New Roman"/>
          <w:szCs w:val="24"/>
        </w:rPr>
        <w:t xml:space="preserve"> περίπτωση, </w:t>
      </w:r>
      <w:r>
        <w:rPr>
          <w:rFonts w:eastAsia="Times New Roman" w:cs="Times New Roman"/>
          <w:szCs w:val="24"/>
        </w:rPr>
        <w:t>κυρίες και κύριοι συνάδελφοι, δεν θα ισχυριστώ πως όλα</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είναι καλά και ωραία. Πρέπει να αναγνωρίσουμε ότι σε όλο αυτό το διάστημα, από την ημέρα που ξέσπασε η μεταναστευτική κρίση στη χώρα μας αλλά και στην Ευρώπη, κυρίως στην πρώτη φάση, υπήρξαν</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αδυναμίες και ατέλειες, θα έλεγα, στην όλη αντιμετώπι</w:t>
      </w:r>
      <w:r>
        <w:rPr>
          <w:rFonts w:eastAsia="Times New Roman" w:cs="Times New Roman"/>
          <w:szCs w:val="24"/>
        </w:rPr>
        <w:t>σή του. Χωρίς να θέλω να δικαιολογήσω τις αδυναμίες αυτές, θεωρώ πως σ</w:t>
      </w:r>
      <w:r>
        <w:rPr>
          <w:rFonts w:eastAsia="Times New Roman" w:cs="Times New Roman"/>
          <w:szCs w:val="24"/>
        </w:rPr>
        <w:t>’</w:t>
      </w:r>
      <w:r>
        <w:rPr>
          <w:rFonts w:eastAsia="Times New Roman" w:cs="Times New Roman"/>
          <w:szCs w:val="24"/>
        </w:rPr>
        <w:t xml:space="preserve"> έναν μεγάλο βαθμό αυτές οφείλονται στο ότι δεν υπήρξε προηγουμένως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υποδομή φιλοξενίας.</w:t>
      </w:r>
    </w:p>
    <w:p w14:paraId="31B169AB"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Σε αυτό</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έχετε μεγάλες ευθύνες εσείς που ήσασταν κυβέρνηση και που τώρα μάλιστα ασ</w:t>
      </w:r>
      <w:r>
        <w:rPr>
          <w:rFonts w:eastAsia="Times New Roman" w:cs="Times New Roman"/>
          <w:szCs w:val="24"/>
        </w:rPr>
        <w:t xml:space="preserve">κείτε κριτική για ανύπαρκτες υποδομές. Τη μόνη δομή που επικαλείται η Νέα Δημοκρατία, για την οποία μάλιστα </w:t>
      </w:r>
      <w:r>
        <w:rPr>
          <w:rFonts w:eastAsia="Times New Roman" w:cs="Times New Roman"/>
          <w:szCs w:val="24"/>
        </w:rPr>
        <w:lastRenderedPageBreak/>
        <w:t xml:space="preserve">είναι και υπερήφανη, είναι η </w:t>
      </w:r>
      <w:proofErr w:type="spellStart"/>
      <w:r>
        <w:rPr>
          <w:rFonts w:eastAsia="Times New Roman" w:cs="Times New Roman"/>
          <w:szCs w:val="24"/>
        </w:rPr>
        <w:t>Αμυγδαλέζα</w:t>
      </w:r>
      <w:proofErr w:type="spellEnd"/>
      <w:r>
        <w:rPr>
          <w:rFonts w:eastAsia="Times New Roman" w:cs="Times New Roman"/>
          <w:szCs w:val="24"/>
        </w:rPr>
        <w:t>, όπου οι συνθήκες κράτησης ήταν απαράδεκτες και η χώρα γι’ αυτόν τον λόγο καταδικάστηκε από τα ευρωπαϊκά δικ</w:t>
      </w:r>
      <w:r>
        <w:rPr>
          <w:rFonts w:eastAsia="Times New Roman" w:cs="Times New Roman"/>
          <w:szCs w:val="24"/>
        </w:rPr>
        <w:t>αστήρια.</w:t>
      </w:r>
    </w:p>
    <w:p w14:paraId="31B169AC"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Επιπλέον δεν πρέπει να ξεχνάμε ότι δεν είχε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σχέση η ένταση των μεταναστευτικών ροών των προηγούμενων ετών με τον τελευταίο ένα-ενάμιση χρόνο. Κυρίως δεν υπήρχαν τα δεδομένα εκείνα</w:t>
      </w:r>
      <w:r>
        <w:rPr>
          <w:rFonts w:eastAsia="Times New Roman" w:cs="Times New Roman"/>
          <w:szCs w:val="24"/>
        </w:rPr>
        <w:t>,</w:t>
      </w:r>
      <w:r>
        <w:rPr>
          <w:rFonts w:eastAsia="Times New Roman" w:cs="Times New Roman"/>
          <w:szCs w:val="24"/>
        </w:rPr>
        <w:t xml:space="preserve"> βάσει των οποίων θα έπρεπε να χαραχτεί ένας στρατηγικός σχε</w:t>
      </w:r>
      <w:r>
        <w:rPr>
          <w:rFonts w:eastAsia="Times New Roman" w:cs="Times New Roman"/>
          <w:szCs w:val="24"/>
        </w:rPr>
        <w:t>διασμός αντιμετώπισης του προβλήματος. Αυτά τα δεδομένα προέκυψαν μετά τη συμφωνία της 18</w:t>
      </w:r>
      <w:r>
        <w:rPr>
          <w:rFonts w:eastAsia="Times New Roman" w:cs="Times New Roman"/>
          <w:szCs w:val="24"/>
          <w:vertAlign w:val="superscript"/>
        </w:rPr>
        <w:t>ης</w:t>
      </w:r>
      <w:r>
        <w:rPr>
          <w:rFonts w:eastAsia="Times New Roman" w:cs="Times New Roman"/>
          <w:szCs w:val="24"/>
        </w:rPr>
        <w:t xml:space="preserve"> Μαρτίου και πλέον </w:t>
      </w:r>
      <w:proofErr w:type="spellStart"/>
      <w:r>
        <w:rPr>
          <w:rFonts w:eastAsia="Times New Roman" w:cs="Times New Roman"/>
          <w:szCs w:val="24"/>
        </w:rPr>
        <w:t>εισερχόμεθα</w:t>
      </w:r>
      <w:proofErr w:type="spellEnd"/>
      <w:r>
        <w:rPr>
          <w:rFonts w:eastAsia="Times New Roman" w:cs="Times New Roman"/>
          <w:szCs w:val="24"/>
        </w:rPr>
        <w:t xml:space="preserve"> στην εφαρμογή της δεύτερης φάσης, με την ουσιαστική πλέον παρέμβαση της </w:t>
      </w:r>
      <w:r>
        <w:rPr>
          <w:rFonts w:eastAsia="Times New Roman" w:cs="Times New Roman"/>
          <w:szCs w:val="24"/>
        </w:rPr>
        <w:t>π</w:t>
      </w:r>
      <w:r>
        <w:rPr>
          <w:rFonts w:eastAsia="Times New Roman" w:cs="Times New Roman"/>
          <w:szCs w:val="24"/>
        </w:rPr>
        <w:t>ολιτείας, μέσα από τις νέες και υφιστάμενες κρατικές δομές, ώ</w:t>
      </w:r>
      <w:r>
        <w:rPr>
          <w:rFonts w:eastAsia="Times New Roman" w:cs="Times New Roman"/>
          <w:szCs w:val="24"/>
        </w:rPr>
        <w:t>στε σιγά-σιγά να οδηγηθούμε στην αντιμετώπιση του προσφυγικού ζητήματος.</w:t>
      </w:r>
    </w:p>
    <w:p w14:paraId="31B169AD"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Το σημερινό νομοσχέδιο περιέχει νέες δομές και διαδικασίες, οι οποίες μας έχουν γίνει γνωστές έτσι κι αλλιώς και δεν θα αναφερθώ λεπτομερώς σε αυτές. Εξάλλου έχουν γίνει κατανοητές</w:t>
      </w:r>
      <w:r>
        <w:rPr>
          <w:rFonts w:eastAsia="Times New Roman" w:cs="Times New Roman"/>
          <w:szCs w:val="24"/>
        </w:rPr>
        <w:t>,</w:t>
      </w:r>
      <w:r>
        <w:rPr>
          <w:rFonts w:eastAsia="Times New Roman" w:cs="Times New Roman"/>
          <w:szCs w:val="24"/>
        </w:rPr>
        <w:t xml:space="preserve"> α</w:t>
      </w:r>
      <w:r>
        <w:rPr>
          <w:rFonts w:eastAsia="Times New Roman" w:cs="Times New Roman"/>
          <w:szCs w:val="24"/>
        </w:rPr>
        <w:t xml:space="preserve">φού αναλυτικά και </w:t>
      </w:r>
      <w:r>
        <w:rPr>
          <w:rFonts w:eastAsia="Times New Roman" w:cs="Times New Roman"/>
          <w:szCs w:val="24"/>
        </w:rPr>
        <w:lastRenderedPageBreak/>
        <w:t xml:space="preserve">με σαφήνεια αναφέρθηκε και ο αρμόδιος Υπουργός κ. </w:t>
      </w:r>
      <w:proofErr w:type="spellStart"/>
      <w:r>
        <w:rPr>
          <w:rFonts w:eastAsia="Times New Roman" w:cs="Times New Roman"/>
          <w:szCs w:val="24"/>
        </w:rPr>
        <w:t>Μουζάλας</w:t>
      </w:r>
      <w:proofErr w:type="spellEnd"/>
      <w:r>
        <w:rPr>
          <w:rFonts w:eastAsia="Times New Roman" w:cs="Times New Roman"/>
          <w:szCs w:val="24"/>
        </w:rPr>
        <w:t xml:space="preserve"> και οι συνάδελφοί μου του ΣΥΡΙΖΑ σε αυτές.</w:t>
      </w:r>
    </w:p>
    <w:p w14:paraId="31B169AE"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Το μεγάλο πρόβλημα που προκύπτει σήμερα, είναι πως δυστυχώς μέσα στους πρόσφυγες</w:t>
      </w:r>
      <w:r>
        <w:rPr>
          <w:rFonts w:eastAsia="Times New Roman" w:cs="Times New Roman"/>
          <w:szCs w:val="24"/>
        </w:rPr>
        <w:t>,</w:t>
      </w:r>
      <w:r>
        <w:rPr>
          <w:rFonts w:eastAsia="Times New Roman" w:cs="Times New Roman"/>
          <w:szCs w:val="24"/>
        </w:rPr>
        <w:t xml:space="preserve"> έχουν εισχωρήσει και ορισμένες ομάδες καλοθελητών, οι </w:t>
      </w:r>
      <w:r>
        <w:rPr>
          <w:rFonts w:eastAsia="Times New Roman" w:cs="Times New Roman"/>
          <w:szCs w:val="24"/>
        </w:rPr>
        <w:t xml:space="preserve">οποίες τους πουλάνε ελπίδα και προοπτική πως τα σύνορα θα ανοίξουν κάποια στιγμή. </w:t>
      </w:r>
    </w:p>
    <w:p w14:paraId="31B169AF"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Αυτές τις ομάδες, κύριε Υπουργέ, οφείλουν οι υπηρεσίες του κράτους να τις εντοπίσουν, διότι εκτός του ότι θέτουν σε κίνδυνο πολλές φορές ακόμη και τη ζωή των απελπισμένων κα</w:t>
      </w:r>
      <w:r>
        <w:rPr>
          <w:rFonts w:eastAsia="Times New Roman" w:cs="Times New Roman"/>
          <w:szCs w:val="24"/>
        </w:rPr>
        <w:t>ι ταλαιπωρημένων αυτών ανθρώπων, δυσκολεύουν και την ορθολογική διαχείριση κατανομής, ώστε να έχουμε τα καλύτερα δυνατά αποτελέσματα.</w:t>
      </w:r>
    </w:p>
    <w:p w14:paraId="31B169B0"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Προηγουμένως άκουσα τον συνάδελφό μου και συντοπίτη μου κ. Γεωργαντά</w:t>
      </w:r>
      <w:r>
        <w:rPr>
          <w:rFonts w:eastAsia="Times New Roman" w:cs="Times New Roman"/>
          <w:szCs w:val="24"/>
        </w:rPr>
        <w:t>,</w:t>
      </w:r>
      <w:r>
        <w:rPr>
          <w:rFonts w:eastAsia="Times New Roman" w:cs="Times New Roman"/>
          <w:szCs w:val="24"/>
        </w:rPr>
        <w:t xml:space="preserve"> να κάνει μια αναφορά σε σχέση με τη συμμετοχή διαφόρ</w:t>
      </w:r>
      <w:r>
        <w:rPr>
          <w:rFonts w:eastAsia="Times New Roman" w:cs="Times New Roman"/>
          <w:szCs w:val="24"/>
        </w:rPr>
        <w:t>ων ΜΚΟ. Θεωρώ πως η απάντηση</w:t>
      </w:r>
      <w:r>
        <w:rPr>
          <w:rFonts w:eastAsia="Times New Roman" w:cs="Times New Roman"/>
          <w:szCs w:val="24"/>
        </w:rPr>
        <w:t>,</w:t>
      </w:r>
      <w:r>
        <w:rPr>
          <w:rFonts w:eastAsia="Times New Roman" w:cs="Times New Roman"/>
          <w:szCs w:val="24"/>
        </w:rPr>
        <w:t xml:space="preserve"> ήρθε από πλευράς του αρμόδιου Υπουργού ότι πλέον θα υπάρξει μια σχετική, κατά κάποιο τρόπο, αξιολόγηση σε σχέση με τον ρόλο και τη συμμετοχή των οργανωμένων αυτών ομάδων.</w:t>
      </w:r>
    </w:p>
    <w:p w14:paraId="31B169B1"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Όμως, κυρίες και κύριοι συνάδελφοι, θα ήθελα να αναφερθ</w:t>
      </w:r>
      <w:r>
        <w:rPr>
          <w:rFonts w:eastAsia="Times New Roman" w:cs="Times New Roman"/>
          <w:szCs w:val="24"/>
        </w:rPr>
        <w:t xml:space="preserve">ώ στην κατάσταση στον </w:t>
      </w:r>
      <w:r>
        <w:rPr>
          <w:rFonts w:eastAsia="Times New Roman" w:cs="Times New Roman"/>
          <w:szCs w:val="24"/>
        </w:rPr>
        <w:t>Ν</w:t>
      </w:r>
      <w:r>
        <w:rPr>
          <w:rFonts w:eastAsia="Times New Roman" w:cs="Times New Roman"/>
          <w:szCs w:val="24"/>
        </w:rPr>
        <w:t xml:space="preserve">ομό Κιλκίς, μια και το 50% και πλέον του προσφυγικού πληθυσμού, περίπου είκοσι πέντε με είκοσι εφτά χιλιάδες, βρίσκονται στον </w:t>
      </w:r>
      <w:r>
        <w:rPr>
          <w:rFonts w:eastAsia="Times New Roman" w:cs="Times New Roman"/>
          <w:szCs w:val="24"/>
        </w:rPr>
        <w:t>Ν</w:t>
      </w:r>
      <w:r>
        <w:rPr>
          <w:rFonts w:eastAsia="Times New Roman" w:cs="Times New Roman"/>
          <w:szCs w:val="24"/>
        </w:rPr>
        <w:t>ομό Κιλκίς.</w:t>
      </w:r>
    </w:p>
    <w:p w14:paraId="31B169B2"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Για την </w:t>
      </w:r>
      <w:proofErr w:type="spellStart"/>
      <w:r>
        <w:rPr>
          <w:rFonts w:eastAsia="Times New Roman" w:cs="Times New Roman"/>
          <w:szCs w:val="24"/>
        </w:rPr>
        <w:t>Ειδομένη</w:t>
      </w:r>
      <w:proofErr w:type="spellEnd"/>
      <w:r>
        <w:rPr>
          <w:rFonts w:eastAsia="Times New Roman" w:cs="Times New Roman"/>
          <w:szCs w:val="24"/>
        </w:rPr>
        <w:t xml:space="preserve"> είναι γνωστά τα προβλήματα. Αναδεικνύονται σχεδόν καθημερινά και από 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 xml:space="preserve">νημέρωσης και βέβαια είναι γνωστά και σε όσους την έχουν επισκεφτεί.   </w:t>
      </w:r>
    </w:p>
    <w:p w14:paraId="31B169B3" w14:textId="77777777" w:rsidR="00643513" w:rsidRDefault="00AD6DE5">
      <w:pPr>
        <w:spacing w:line="600" w:lineRule="auto"/>
        <w:ind w:firstLine="720"/>
        <w:jc w:val="both"/>
        <w:rPr>
          <w:rFonts w:eastAsia="Times New Roman"/>
          <w:szCs w:val="24"/>
        </w:rPr>
      </w:pPr>
      <w:r>
        <w:rPr>
          <w:rFonts w:eastAsia="Times New Roman"/>
          <w:szCs w:val="24"/>
        </w:rPr>
        <w:lastRenderedPageBreak/>
        <w:t xml:space="preserve">Εκεί δεν υπάρχει οργανωμένος καταυλισμός κι αυτό πρέπει να το λάβουμε υπ’ </w:t>
      </w:r>
      <w:proofErr w:type="spellStart"/>
      <w:r>
        <w:rPr>
          <w:rFonts w:eastAsia="Times New Roman"/>
          <w:szCs w:val="24"/>
        </w:rPr>
        <w:t>όψιν</w:t>
      </w:r>
      <w:proofErr w:type="spellEnd"/>
      <w:r>
        <w:rPr>
          <w:rFonts w:eastAsia="Times New Roman"/>
          <w:szCs w:val="24"/>
        </w:rPr>
        <w:t>. Και ορθώς, για ευνόητους βέβαια λόγους. Είναι γνωστό πως πρόθεση της Κυβέρνησης</w:t>
      </w:r>
      <w:r>
        <w:rPr>
          <w:rFonts w:eastAsia="Times New Roman"/>
          <w:szCs w:val="24"/>
        </w:rPr>
        <w:t>,</w:t>
      </w:r>
      <w:r>
        <w:rPr>
          <w:rFonts w:eastAsia="Times New Roman"/>
          <w:szCs w:val="24"/>
        </w:rPr>
        <w:t xml:space="preserve"> είναι να απομα</w:t>
      </w:r>
      <w:r>
        <w:rPr>
          <w:rFonts w:eastAsia="Times New Roman"/>
          <w:szCs w:val="24"/>
        </w:rPr>
        <w:t>κρυνθούν όλοι όσοι βρίσκονται εκεί. Τον τρόπο θα τον επιλέξει το αρμόδιο Υπουργείο.</w:t>
      </w:r>
    </w:p>
    <w:p w14:paraId="31B169B4" w14:textId="77777777" w:rsidR="00643513" w:rsidRDefault="00AD6DE5">
      <w:pPr>
        <w:spacing w:line="600" w:lineRule="auto"/>
        <w:ind w:firstLine="720"/>
        <w:jc w:val="both"/>
        <w:rPr>
          <w:rFonts w:eastAsia="Times New Roman"/>
          <w:szCs w:val="24"/>
        </w:rPr>
      </w:pPr>
      <w:r>
        <w:rPr>
          <w:rFonts w:eastAsia="Times New Roman"/>
          <w:szCs w:val="24"/>
        </w:rPr>
        <w:t>Υπάρχουν όμως κι άλλα δύο οργανωμένα κάμπινγκ εκεί, του Χέρσου και της Νέας Καβάλας, με τρεις και τέσσερις χιλιάδες άτομα αντίστοιχα και επιπλέον υπάρχουν άλλα δυόμισι χιλι</w:t>
      </w:r>
      <w:r>
        <w:rPr>
          <w:rFonts w:eastAsia="Times New Roman"/>
          <w:szCs w:val="24"/>
        </w:rPr>
        <w:t xml:space="preserve">άδες σε μια αλάνα λίγο έξω από το </w:t>
      </w:r>
      <w:proofErr w:type="spellStart"/>
      <w:r>
        <w:rPr>
          <w:rFonts w:eastAsia="Times New Roman"/>
          <w:szCs w:val="24"/>
        </w:rPr>
        <w:t>Πολύκαστρο</w:t>
      </w:r>
      <w:proofErr w:type="spellEnd"/>
      <w:r>
        <w:rPr>
          <w:rFonts w:eastAsia="Times New Roman"/>
          <w:szCs w:val="24"/>
        </w:rPr>
        <w:t xml:space="preserve">. </w:t>
      </w:r>
    </w:p>
    <w:p w14:paraId="31B169B5" w14:textId="77777777" w:rsidR="00643513" w:rsidRDefault="00AD6DE5">
      <w:pPr>
        <w:spacing w:line="600" w:lineRule="auto"/>
        <w:ind w:firstLine="720"/>
        <w:jc w:val="both"/>
        <w:rPr>
          <w:rFonts w:eastAsia="Times New Roman"/>
          <w:szCs w:val="24"/>
        </w:rPr>
      </w:pPr>
      <w:r>
        <w:rPr>
          <w:rFonts w:eastAsia="Times New Roman"/>
          <w:szCs w:val="24"/>
        </w:rPr>
        <w:t xml:space="preserve">Κύριε Υπουργέ, εκτός από τις επισκέψεις μου τρεις φορές στην </w:t>
      </w:r>
      <w:proofErr w:type="spellStart"/>
      <w:r>
        <w:rPr>
          <w:rFonts w:eastAsia="Times New Roman"/>
          <w:szCs w:val="24"/>
        </w:rPr>
        <w:t>Ειδομένη</w:t>
      </w:r>
      <w:proofErr w:type="spellEnd"/>
      <w:r>
        <w:rPr>
          <w:rFonts w:eastAsia="Times New Roman"/>
          <w:szCs w:val="24"/>
        </w:rPr>
        <w:t xml:space="preserve"> και μια φορά στην Νέα Καβάλα, την προηγούμενη Κυριακή συμμετείχα σε μια λαϊκή συνέλευση</w:t>
      </w:r>
      <w:r>
        <w:rPr>
          <w:rFonts w:eastAsia="Times New Roman"/>
          <w:szCs w:val="24"/>
        </w:rPr>
        <w:t xml:space="preserve"> </w:t>
      </w:r>
      <w:r>
        <w:rPr>
          <w:rFonts w:eastAsia="Times New Roman"/>
          <w:szCs w:val="24"/>
        </w:rPr>
        <w:t xml:space="preserve">συγκέντρωση των κατοίκων του Χέρσου, όπου διεξήχθη </w:t>
      </w:r>
      <w:r>
        <w:rPr>
          <w:rFonts w:eastAsia="Times New Roman"/>
          <w:szCs w:val="24"/>
        </w:rPr>
        <w:t>ένας διάλογος σε πολύ πολιτισμένο κλίμα. Τα αποτελέσματα της συνάντησης αυτής με τα ζητήματα και τα θέματα που μου έθεσαν, τα έχω ήδη κοινοποιήσει στον αρμόδιο Υπουργό που έχει την ευθύνη συντονισμού και θεωρώ πως έχουν απόλυτο δίκιο οι κάτοικοι αυτοί, διό</w:t>
      </w:r>
      <w:r>
        <w:rPr>
          <w:rFonts w:eastAsia="Times New Roman"/>
          <w:szCs w:val="24"/>
        </w:rPr>
        <w:t xml:space="preserve">τι τα περισσότερα εξ αυτών </w:t>
      </w:r>
      <w:r>
        <w:rPr>
          <w:rFonts w:eastAsia="Times New Roman"/>
          <w:szCs w:val="24"/>
        </w:rPr>
        <w:lastRenderedPageBreak/>
        <w:t>αφορούσαν θέματα ασφάλειάς τους. Δεν μπορεί να σηκώσει ένας οικισμός πεντακοσίων κατοίκων την παρουσία χώρου στις παρυφές του με τέσσερις χιλιάδες πρόσφυγες. Άρα θα πρέπει να εξετάσει την αποσυμφόρηση και μετεγκατάσταση ενός σημα</w:t>
      </w:r>
      <w:r>
        <w:rPr>
          <w:rFonts w:eastAsia="Times New Roman"/>
          <w:szCs w:val="24"/>
        </w:rPr>
        <w:t xml:space="preserve">ντικού αριθμού ατόμων και σε άλλες περιοχές. </w:t>
      </w:r>
    </w:p>
    <w:p w14:paraId="31B169B6" w14:textId="77777777" w:rsidR="00643513" w:rsidRDefault="00AD6DE5">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31B169B7" w14:textId="77777777" w:rsidR="00643513" w:rsidRDefault="00AD6DE5">
      <w:pPr>
        <w:spacing w:line="600" w:lineRule="auto"/>
        <w:ind w:firstLine="720"/>
        <w:jc w:val="both"/>
        <w:rPr>
          <w:rFonts w:eastAsia="Times New Roman"/>
          <w:szCs w:val="24"/>
        </w:rPr>
      </w:pPr>
      <w:r>
        <w:rPr>
          <w:rFonts w:eastAsia="Times New Roman"/>
          <w:szCs w:val="24"/>
        </w:rPr>
        <w:t xml:space="preserve"> Έχω πει πολλές φορές πως οι κάτοικοι του Νομού Κιλκίς</w:t>
      </w:r>
      <w:r>
        <w:rPr>
          <w:rFonts w:eastAsia="Times New Roman"/>
          <w:szCs w:val="24"/>
        </w:rPr>
        <w:t>,</w:t>
      </w:r>
      <w:r>
        <w:rPr>
          <w:rFonts w:eastAsia="Times New Roman"/>
          <w:szCs w:val="24"/>
        </w:rPr>
        <w:t xml:space="preserve"> έχουν δείξει μεγάλη ανοχή και μεγαλοψυχία απέναντι σε αυτούς τους ταλα</w:t>
      </w:r>
      <w:r>
        <w:rPr>
          <w:rFonts w:eastAsia="Times New Roman"/>
          <w:szCs w:val="24"/>
        </w:rPr>
        <w:t>ιπωρημένους ανθρώπους. Όμως θα πρέπει η πολιτεία να μεριμνήσει, ώστε να υπάρξει ένας δίκαιος και αναλογικός τρόπος κατανομής σε όλη τη χώρα. Δεν μπορεί κάποιοι νομοί να επωμίζονται το 50% του προσφυγικού πληθυσμού και κάποιοι άλλοι να μην έχουν κανένα. Αυτ</w:t>
      </w:r>
      <w:r>
        <w:rPr>
          <w:rFonts w:eastAsia="Times New Roman"/>
          <w:szCs w:val="24"/>
        </w:rPr>
        <w:t>ό θα πρέπει να το δούμε. Θεωρώ πως αυτό είναι και άδικο.</w:t>
      </w:r>
    </w:p>
    <w:p w14:paraId="31B169B8" w14:textId="77777777" w:rsidR="00643513" w:rsidRDefault="00AD6DE5">
      <w:pPr>
        <w:spacing w:line="600" w:lineRule="auto"/>
        <w:ind w:firstLine="720"/>
        <w:jc w:val="both"/>
        <w:rPr>
          <w:rFonts w:eastAsia="Times New Roman"/>
          <w:szCs w:val="24"/>
        </w:rPr>
      </w:pPr>
      <w:r>
        <w:rPr>
          <w:rFonts w:eastAsia="Times New Roman"/>
          <w:szCs w:val="24"/>
        </w:rPr>
        <w:t xml:space="preserve">Με αυτόν τον τρόπο τα εναπομείναντα κέντρα φιλοξενίας θα είναι καλύτερα </w:t>
      </w:r>
      <w:proofErr w:type="spellStart"/>
      <w:r>
        <w:rPr>
          <w:rFonts w:eastAsia="Times New Roman"/>
          <w:szCs w:val="24"/>
        </w:rPr>
        <w:t>διαχειρίσιμα</w:t>
      </w:r>
      <w:proofErr w:type="spellEnd"/>
      <w:r>
        <w:rPr>
          <w:rFonts w:eastAsia="Times New Roman"/>
          <w:szCs w:val="24"/>
        </w:rPr>
        <w:t xml:space="preserve"> και θα περιοριστούν στο ελάχιστο οι όποιες αντιδράσεις των τοπικών κοινωνιών. </w:t>
      </w:r>
    </w:p>
    <w:p w14:paraId="31B169B9" w14:textId="77777777" w:rsidR="00643513" w:rsidRDefault="00AD6DE5">
      <w:pPr>
        <w:spacing w:line="600" w:lineRule="auto"/>
        <w:ind w:firstLine="720"/>
        <w:jc w:val="both"/>
        <w:rPr>
          <w:rFonts w:eastAsia="Times New Roman"/>
          <w:szCs w:val="24"/>
        </w:rPr>
      </w:pPr>
      <w:r>
        <w:rPr>
          <w:rFonts w:eastAsia="Times New Roman"/>
          <w:szCs w:val="24"/>
        </w:rPr>
        <w:lastRenderedPageBreak/>
        <w:t>Επιπλέον θα πρέπει με κάθε τρόπο να</w:t>
      </w:r>
      <w:r>
        <w:rPr>
          <w:rFonts w:eastAsia="Times New Roman"/>
          <w:szCs w:val="24"/>
        </w:rPr>
        <w:t xml:space="preserve"> προσεχθεί καλύτερα το θέμα αξιοποίησης του ανθρώπινου δυναμικού και τροφοδοσίας, κύριε Υπουργέ. Να προτιμώνται οι τοπικοί κάτοικοι και επιχειρηματίες της περιοχής. Δεν καταλαβαίνω</w:t>
      </w:r>
      <w:r>
        <w:rPr>
          <w:rFonts w:eastAsia="Times New Roman"/>
          <w:szCs w:val="24"/>
        </w:rPr>
        <w:t>,</w:t>
      </w:r>
      <w:r>
        <w:rPr>
          <w:rFonts w:eastAsia="Times New Roman"/>
          <w:szCs w:val="24"/>
        </w:rPr>
        <w:t xml:space="preserve"> γιατί δεν μπορεί να γίνει αυτό. Και εν πάση </w:t>
      </w:r>
      <w:proofErr w:type="spellStart"/>
      <w:r>
        <w:rPr>
          <w:rFonts w:eastAsia="Times New Roman"/>
          <w:szCs w:val="24"/>
        </w:rPr>
        <w:t>περιπτώσει</w:t>
      </w:r>
      <w:proofErr w:type="spellEnd"/>
      <w:r>
        <w:rPr>
          <w:rFonts w:eastAsia="Times New Roman"/>
          <w:szCs w:val="24"/>
        </w:rPr>
        <w:t xml:space="preserve"> νομίζω και πιστεύω</w:t>
      </w:r>
      <w:r>
        <w:rPr>
          <w:rFonts w:eastAsia="Times New Roman"/>
          <w:szCs w:val="24"/>
        </w:rPr>
        <w:t>,</w:t>
      </w:r>
      <w:r>
        <w:rPr>
          <w:rFonts w:eastAsia="Times New Roman"/>
          <w:szCs w:val="24"/>
        </w:rPr>
        <w:t xml:space="preserve"> πως είναι η ελάχιστη προσφορά από πλευράς πολιτείας για τη συμπεριφορά και την ανοχή όλων αυτών των ανθρώπων των τοπικών κοινωνιών. Υπάρχουν άνεργοι νέοι και επιστήμονες</w:t>
      </w:r>
      <w:r>
        <w:rPr>
          <w:rFonts w:eastAsia="Times New Roman"/>
          <w:szCs w:val="24"/>
        </w:rPr>
        <w:t>,</w:t>
      </w:r>
      <w:r>
        <w:rPr>
          <w:rFonts w:eastAsia="Times New Roman"/>
          <w:szCs w:val="24"/>
        </w:rPr>
        <w:t xml:space="preserve"> καθώς και αρκετά </w:t>
      </w:r>
      <w:r>
        <w:rPr>
          <w:rFonts w:eastAsia="Times New Roman"/>
          <w:szCs w:val="24"/>
          <w:lang w:val="en-US"/>
        </w:rPr>
        <w:t>catering</w:t>
      </w:r>
      <w:r>
        <w:rPr>
          <w:rFonts w:eastAsia="Times New Roman"/>
          <w:szCs w:val="24"/>
        </w:rPr>
        <w:t xml:space="preserve"> που μπορούν να προσφέρουν τις υπηρεσίες τους.</w:t>
      </w:r>
    </w:p>
    <w:p w14:paraId="31B169BA" w14:textId="77777777" w:rsidR="00643513" w:rsidRDefault="00AD6DE5">
      <w:pPr>
        <w:spacing w:line="600" w:lineRule="auto"/>
        <w:ind w:firstLine="720"/>
        <w:jc w:val="both"/>
        <w:rPr>
          <w:rFonts w:eastAsia="Times New Roman"/>
          <w:szCs w:val="24"/>
        </w:rPr>
      </w:pPr>
      <w:r>
        <w:rPr>
          <w:rFonts w:eastAsia="Times New Roman"/>
          <w:szCs w:val="24"/>
        </w:rPr>
        <w:t xml:space="preserve">Κλείνοντας, θεωρώ πως το σημερινό νομοσχέδιο υπό αυτές τις συγκυρίες και συνθήκες είναι προς τη σωστή κατεύθυνση και καλώ τους συναδέλφους της Αντιπολίτευσης να άρετε τις όποιες επιφυλάξεις και να το ψηφίσετε. </w:t>
      </w:r>
    </w:p>
    <w:p w14:paraId="31B169BB" w14:textId="77777777" w:rsidR="00643513" w:rsidRDefault="00AD6DE5">
      <w:pPr>
        <w:spacing w:line="600" w:lineRule="auto"/>
        <w:ind w:firstLine="720"/>
        <w:jc w:val="both"/>
        <w:rPr>
          <w:rFonts w:eastAsia="Times New Roman"/>
          <w:szCs w:val="24"/>
        </w:rPr>
      </w:pPr>
      <w:r>
        <w:rPr>
          <w:rFonts w:eastAsia="Times New Roman"/>
          <w:szCs w:val="24"/>
        </w:rPr>
        <w:t>Ευχαριστώ πολύ για την ανοχή.</w:t>
      </w:r>
    </w:p>
    <w:p w14:paraId="31B169BC" w14:textId="77777777" w:rsidR="00643513" w:rsidRDefault="00AD6DE5">
      <w:pPr>
        <w:spacing w:line="600" w:lineRule="auto"/>
        <w:ind w:firstLine="720"/>
        <w:jc w:val="center"/>
        <w:rPr>
          <w:rFonts w:eastAsia="Times New Roman"/>
          <w:szCs w:val="24"/>
        </w:rPr>
      </w:pPr>
      <w:r>
        <w:rPr>
          <w:rFonts w:eastAsia="Times New Roman"/>
          <w:szCs w:val="24"/>
        </w:rPr>
        <w:t>(Χειροκροτήματα</w:t>
      </w:r>
      <w:r>
        <w:rPr>
          <w:rFonts w:eastAsia="Times New Roman"/>
          <w:szCs w:val="24"/>
        </w:rPr>
        <w:t xml:space="preserve"> από την πτέρυγα του ΣΥΡΙΖΑ)</w:t>
      </w:r>
    </w:p>
    <w:p w14:paraId="31B169BD" w14:textId="77777777" w:rsidR="00643513" w:rsidRDefault="00AD6DE5">
      <w:pPr>
        <w:spacing w:line="600" w:lineRule="auto"/>
        <w:ind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Κυρίες και κύριοι συνάδελφοι, γίνεται γνωστό στο Σώμα ότι από τις θέσεις των επισήμων παρακολουθούν τη συνεδρίαση εικοσιένα μέλη του </w:t>
      </w:r>
      <w:r>
        <w:rPr>
          <w:rFonts w:eastAsia="Times New Roman"/>
          <w:szCs w:val="24"/>
        </w:rPr>
        <w:t>κ</w:t>
      </w:r>
      <w:r>
        <w:rPr>
          <w:rFonts w:eastAsia="Times New Roman"/>
          <w:szCs w:val="24"/>
        </w:rPr>
        <w:t xml:space="preserve">οινοβουλίου Ινδονησίας. </w:t>
      </w:r>
    </w:p>
    <w:p w14:paraId="31B169BE" w14:textId="77777777" w:rsidR="00643513" w:rsidRDefault="00AD6DE5">
      <w:pPr>
        <w:spacing w:line="600" w:lineRule="auto"/>
        <w:ind w:firstLine="720"/>
        <w:jc w:val="both"/>
        <w:rPr>
          <w:rFonts w:eastAsia="Times New Roman"/>
          <w:szCs w:val="24"/>
        </w:rPr>
      </w:pPr>
      <w:r>
        <w:rPr>
          <w:rFonts w:eastAsia="Times New Roman"/>
          <w:szCs w:val="24"/>
        </w:rPr>
        <w:t>Σας καλωσορίζουμε.</w:t>
      </w:r>
    </w:p>
    <w:p w14:paraId="31B169BF" w14:textId="77777777" w:rsidR="00643513" w:rsidRDefault="00AD6DE5">
      <w:pPr>
        <w:spacing w:line="600" w:lineRule="auto"/>
        <w:ind w:firstLine="720"/>
        <w:jc w:val="center"/>
        <w:rPr>
          <w:rFonts w:eastAsia="Times New Roman"/>
          <w:szCs w:val="24"/>
        </w:rPr>
      </w:pPr>
      <w:r>
        <w:rPr>
          <w:rFonts w:eastAsia="Times New Roman"/>
          <w:szCs w:val="24"/>
        </w:rPr>
        <w:t>(Χειροκροτήματα</w:t>
      </w:r>
      <w:r>
        <w:rPr>
          <w:rFonts w:eastAsia="Times New Roman"/>
          <w:szCs w:val="24"/>
        </w:rPr>
        <w:t xml:space="preserve"> απ</w:t>
      </w:r>
      <w:r>
        <w:rPr>
          <w:rFonts w:eastAsia="Times New Roman"/>
          <w:szCs w:val="24"/>
        </w:rPr>
        <w:t>’</w:t>
      </w:r>
      <w:r>
        <w:rPr>
          <w:rFonts w:eastAsia="Times New Roman"/>
          <w:szCs w:val="24"/>
        </w:rPr>
        <w:t xml:space="preserve"> όλες τις πτέρυγες της Βουλής)</w:t>
      </w:r>
    </w:p>
    <w:p w14:paraId="31B169C0" w14:textId="77777777" w:rsidR="00643513" w:rsidRDefault="00AD6DE5">
      <w:pPr>
        <w:spacing w:line="600" w:lineRule="auto"/>
        <w:ind w:firstLine="720"/>
        <w:jc w:val="both"/>
        <w:rPr>
          <w:rFonts w:eastAsia="Times New Roman"/>
          <w:szCs w:val="24"/>
        </w:rPr>
      </w:pPr>
      <w:r>
        <w:rPr>
          <w:rFonts w:eastAsia="Times New Roman"/>
          <w:szCs w:val="24"/>
        </w:rPr>
        <w:t xml:space="preserve">Τον λόγο έχει ο Κοινοβουλευτικός Εκπρόσωπος του Κομμουνιστικού Κόμματος Ελλάδας κ. </w:t>
      </w:r>
      <w:proofErr w:type="spellStart"/>
      <w:r>
        <w:rPr>
          <w:rFonts w:eastAsia="Times New Roman"/>
          <w:szCs w:val="24"/>
        </w:rPr>
        <w:t>Παφίλης</w:t>
      </w:r>
      <w:proofErr w:type="spellEnd"/>
      <w:r>
        <w:rPr>
          <w:rFonts w:eastAsia="Times New Roman"/>
          <w:szCs w:val="24"/>
        </w:rPr>
        <w:t>.</w:t>
      </w:r>
    </w:p>
    <w:p w14:paraId="31B169C1" w14:textId="77777777" w:rsidR="00643513" w:rsidRDefault="00AD6DE5">
      <w:pPr>
        <w:spacing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Δεν είναι δυνατόν -και αφορά την Κυβέρνηση- ένα νομοσχέδιο που είναι αναρτημένο όπως λέτε</w:t>
      </w:r>
      <w:r>
        <w:rPr>
          <w:rFonts w:eastAsia="Times New Roman"/>
          <w:szCs w:val="24"/>
        </w:rPr>
        <w:t>,</w:t>
      </w:r>
      <w:r>
        <w:rPr>
          <w:rFonts w:eastAsia="Times New Roman"/>
          <w:szCs w:val="24"/>
        </w:rPr>
        <w:t xml:space="preserve"> και είναι</w:t>
      </w:r>
      <w:r>
        <w:rPr>
          <w:rFonts w:eastAsia="Times New Roman"/>
          <w:szCs w:val="24"/>
        </w:rPr>
        <w:t xml:space="preserve">, από τον Φεβρουάριο κατά </w:t>
      </w:r>
      <w:r>
        <w:rPr>
          <w:rFonts w:eastAsia="Times New Roman"/>
          <w:szCs w:val="24"/>
        </w:rPr>
        <w:t xml:space="preserve">τα </w:t>
      </w:r>
      <w:r>
        <w:rPr>
          <w:rFonts w:eastAsia="Times New Roman"/>
          <w:szCs w:val="24"/>
        </w:rPr>
        <w:t xml:space="preserve">2/3, ένα τόσο σοβαρό νομοσχέδιο να έρχεται με διαδικασίες κατεπείγοντος στη Βουλή, όχι </w:t>
      </w:r>
      <w:r>
        <w:rPr>
          <w:rFonts w:eastAsia="Times New Roman"/>
          <w:szCs w:val="24"/>
          <w:lang w:val="en-US"/>
        </w:rPr>
        <w:t>fast</w:t>
      </w:r>
      <w:r>
        <w:rPr>
          <w:rFonts w:eastAsia="Times New Roman"/>
          <w:szCs w:val="24"/>
        </w:rPr>
        <w:t xml:space="preserve"> </w:t>
      </w:r>
      <w:r>
        <w:rPr>
          <w:rFonts w:eastAsia="Times New Roman"/>
          <w:szCs w:val="24"/>
          <w:lang w:val="en-US"/>
        </w:rPr>
        <w:t>track</w:t>
      </w:r>
      <w:r>
        <w:rPr>
          <w:rFonts w:eastAsia="Times New Roman"/>
          <w:szCs w:val="24"/>
        </w:rPr>
        <w:t xml:space="preserve"> πολύ χειρότερα, και να γίνονται και </w:t>
      </w:r>
      <w:proofErr w:type="spellStart"/>
      <w:r>
        <w:rPr>
          <w:rFonts w:eastAsia="Times New Roman"/>
          <w:szCs w:val="24"/>
        </w:rPr>
        <w:t>εκατόν</w:t>
      </w:r>
      <w:proofErr w:type="spellEnd"/>
      <w:r>
        <w:rPr>
          <w:rFonts w:eastAsia="Times New Roman"/>
          <w:szCs w:val="24"/>
        </w:rPr>
        <w:t xml:space="preserve"> επτά -έχω χάσει τον λογαριασμό- νομοτεχνικές βελτιώσεις, που δεν είναι νομοτεχνικές αλ</w:t>
      </w:r>
      <w:r>
        <w:rPr>
          <w:rFonts w:eastAsia="Times New Roman"/>
          <w:szCs w:val="24"/>
        </w:rPr>
        <w:t xml:space="preserve">λά είναι αλλαγές σοβαρές σε </w:t>
      </w:r>
      <w:r>
        <w:rPr>
          <w:rFonts w:eastAsia="Times New Roman"/>
          <w:szCs w:val="24"/>
        </w:rPr>
        <w:lastRenderedPageBreak/>
        <w:t>πολλά θέματα μέσα στην Ολομέλεια και να τρέχουμε μέσα σ</w:t>
      </w:r>
      <w:r>
        <w:rPr>
          <w:rFonts w:eastAsia="Times New Roman"/>
          <w:szCs w:val="24"/>
        </w:rPr>
        <w:t>’</w:t>
      </w:r>
      <w:r>
        <w:rPr>
          <w:rFonts w:eastAsia="Times New Roman"/>
          <w:szCs w:val="24"/>
        </w:rPr>
        <w:t xml:space="preserve"> ένα εικοσιτετράωρο όλοι να κάνουμε αποκρυπτογράφηση. Φαντάζομαι ότι ο καθένας το αντιλαμβάνεται αυτό και με μηχανισμούς που μπορεί να έχουμε και με </w:t>
      </w:r>
      <w:r>
        <w:rPr>
          <w:rFonts w:eastAsia="Times New Roman"/>
          <w:szCs w:val="24"/>
        </w:rPr>
        <w:t>ε</w:t>
      </w:r>
      <w:r>
        <w:rPr>
          <w:rFonts w:eastAsia="Times New Roman"/>
          <w:szCs w:val="24"/>
        </w:rPr>
        <w:t>πιτροπές που μπορούν ν</w:t>
      </w:r>
      <w:r>
        <w:rPr>
          <w:rFonts w:eastAsia="Times New Roman"/>
          <w:szCs w:val="24"/>
        </w:rPr>
        <w:t xml:space="preserve">α βοηθούν. Είναι απαράδεκτο. </w:t>
      </w:r>
    </w:p>
    <w:p w14:paraId="31B169C2" w14:textId="77777777" w:rsidR="00643513" w:rsidRDefault="00AD6DE5">
      <w:pPr>
        <w:spacing w:line="600" w:lineRule="auto"/>
        <w:ind w:firstLine="720"/>
        <w:jc w:val="both"/>
        <w:rPr>
          <w:rFonts w:eastAsia="Times New Roman"/>
          <w:szCs w:val="24"/>
        </w:rPr>
      </w:pPr>
      <w:r>
        <w:rPr>
          <w:rFonts w:eastAsia="Times New Roman"/>
          <w:szCs w:val="24"/>
        </w:rPr>
        <w:t>Α</w:t>
      </w:r>
      <w:r>
        <w:rPr>
          <w:rFonts w:eastAsia="Times New Roman"/>
          <w:szCs w:val="24"/>
        </w:rPr>
        <w:t>φού θέλετε να γίνει τέτοια συζήτηση σοβαρή και σε βάθος, γιατί το φέρατε έτσι; Γιατί δεν το φέρνατε πριν από μία βδομάδα, πριν από δεκαπέντε μέρες, που ήταν πιο χαλαρή και δεν είχε άλλα νομοσχέδια η Βουλή; Είναι απαράδεκτο κα</w:t>
      </w:r>
      <w:r>
        <w:rPr>
          <w:rFonts w:eastAsia="Times New Roman"/>
          <w:szCs w:val="24"/>
        </w:rPr>
        <w:t>ι υπηρετεί και άλλα πράγματα και δεν δίνει τη δυνατότητα να αντιληφθεί και ο ελληνικός λαός τι γίνεται.</w:t>
      </w:r>
    </w:p>
    <w:p w14:paraId="31B169C3" w14:textId="77777777" w:rsidR="00643513" w:rsidRDefault="00AD6DE5">
      <w:pPr>
        <w:spacing w:line="600" w:lineRule="auto"/>
        <w:ind w:firstLine="720"/>
        <w:jc w:val="both"/>
        <w:rPr>
          <w:rFonts w:eastAsia="Times New Roman"/>
          <w:szCs w:val="24"/>
        </w:rPr>
      </w:pPr>
      <w:r>
        <w:rPr>
          <w:rFonts w:eastAsia="Times New Roman"/>
          <w:szCs w:val="24"/>
        </w:rPr>
        <w:t>Τέθηκε το ερώτημα πάλι -το έβαλαν απ’ όλες τις πλευρές- «οι αιτίες του προσφυγικού». Μάλιστα και από την πλευρά της Νέας Δημοκρατίας ετέθη αλλά και ο Πρ</w:t>
      </w:r>
      <w:r>
        <w:rPr>
          <w:rFonts w:eastAsia="Times New Roman"/>
          <w:szCs w:val="24"/>
        </w:rPr>
        <w:t xml:space="preserve">όεδρος της Βουλής, ο κ. </w:t>
      </w:r>
      <w:proofErr w:type="spellStart"/>
      <w:r>
        <w:rPr>
          <w:rFonts w:eastAsia="Times New Roman"/>
          <w:szCs w:val="24"/>
        </w:rPr>
        <w:t>Βούτσης</w:t>
      </w:r>
      <w:proofErr w:type="spellEnd"/>
      <w:r>
        <w:rPr>
          <w:rFonts w:eastAsia="Times New Roman"/>
          <w:szCs w:val="24"/>
        </w:rPr>
        <w:t>, έθεσε το ερώτημα</w:t>
      </w:r>
      <w:r>
        <w:rPr>
          <w:rFonts w:eastAsia="Times New Roman"/>
          <w:szCs w:val="24"/>
        </w:rPr>
        <w:t>,</w:t>
      </w:r>
      <w:r>
        <w:rPr>
          <w:rFonts w:eastAsia="Times New Roman"/>
          <w:szCs w:val="24"/>
        </w:rPr>
        <w:t xml:space="preserve"> αν κάποιος μπορούσε να προβλέψει ότι θα πάρει τέτοια έκταση το προσφυγικό. </w:t>
      </w:r>
    </w:p>
    <w:p w14:paraId="31B169C4"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 xml:space="preserve">Καλά δεν γνωρίζετε; Είστε πολιτικά κόμματα και δεν ξέρετε; Δεν περιμένατε αυτό το πράγμα; Η Νέα Δημοκρατία, παραδείγματος χάριν, </w:t>
      </w:r>
      <w:r>
        <w:rPr>
          <w:rFonts w:eastAsia="Times New Roman" w:cs="Times New Roman"/>
          <w:szCs w:val="24"/>
        </w:rPr>
        <w:t xml:space="preserve">όταν υπέγραφε </w:t>
      </w:r>
      <w:r>
        <w:rPr>
          <w:rFonts w:eastAsia="Times New Roman" w:cs="Times New Roman"/>
          <w:szCs w:val="24"/>
        </w:rPr>
        <w:t>ως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υβέρνηση κι οι άλλοι, πλην ΚΚΕ, δεν έλεγαν κουβέντα, την απόφαση της Συνόδου στην Κωνσταντινούπολη, στις 22 και 23 Μαρτίου του 2004, που ενέκρινε το σχέδιο «Μεγάλη Μέση Ανατολή» ή «εκδημοκρατισμός της Μέσης Ανατολής», δεν ξέρατε τι υπογρά</w:t>
      </w:r>
      <w:r>
        <w:rPr>
          <w:rFonts w:eastAsia="Times New Roman" w:cs="Times New Roman"/>
          <w:szCs w:val="24"/>
        </w:rPr>
        <w:t>φατε; Εσείς οι υπόλοιποι που τότε δεν βγάλατε άχνα -και που αμέσως μετά το ενέκρινε το Ευρωπαϊκό Κοινοβούλιο- δεν ξέρατε τι θα γίνει; Τι φανταζόσασταν; Ότι το ΝΑΤΟ θα μοίραζε τριαντάφυλλα, αγάπη και τρόφιμα στη Μέση Ανατολή; Δεν ξέρατε ότι οι δρόμοι του πε</w:t>
      </w:r>
      <w:r>
        <w:rPr>
          <w:rFonts w:eastAsia="Times New Roman" w:cs="Times New Roman"/>
          <w:szCs w:val="24"/>
        </w:rPr>
        <w:t>τρελαίου</w:t>
      </w:r>
      <w:r>
        <w:rPr>
          <w:rFonts w:eastAsia="Times New Roman" w:cs="Times New Roman"/>
          <w:szCs w:val="24"/>
        </w:rPr>
        <w:t>,</w:t>
      </w:r>
      <w:r>
        <w:rPr>
          <w:rFonts w:eastAsia="Times New Roman" w:cs="Times New Roman"/>
          <w:szCs w:val="24"/>
        </w:rPr>
        <w:t xml:space="preserve"> είναι βαμμένοι με αίμα σε όλη την ιστορία της ανθρωπότητας; Δεν γνωρίζατε το τι λέγαμε κι εμείς, που θεωρούμασταν γραφικοί, δηλαδή ότι σε αυτήν την περιοχή διασταυρώνονται όλες οι σύγχρονες αντιθέσεις του καπιταλιστικού κόσμου, ότι είναι στο κέντ</w:t>
      </w:r>
      <w:r>
        <w:rPr>
          <w:rFonts w:eastAsia="Times New Roman" w:cs="Times New Roman"/>
          <w:szCs w:val="24"/>
        </w:rPr>
        <w:t xml:space="preserve">ρο των εξελίξεων, ότι διασταυρώνονται τα συμφέροντα και οι αντιπαραθέσεις όλων των μεγάλων δυνάμεων για τον έλεγχο των πηγών ενέργειας και τον έλεγχο των ροών της ενέργειας ή για </w:t>
      </w:r>
      <w:proofErr w:type="spellStart"/>
      <w:r>
        <w:rPr>
          <w:rFonts w:eastAsia="Times New Roman" w:cs="Times New Roman"/>
          <w:szCs w:val="24"/>
        </w:rPr>
        <w:t>γεωστρατηγικούς</w:t>
      </w:r>
      <w:proofErr w:type="spellEnd"/>
      <w:r>
        <w:rPr>
          <w:rFonts w:eastAsia="Times New Roman" w:cs="Times New Roman"/>
          <w:szCs w:val="24"/>
        </w:rPr>
        <w:t xml:space="preserve"> λόγους; Ποιον κοροϊδεύετε όλοι σας; Ποιον, αλήθεια; </w:t>
      </w:r>
    </w:p>
    <w:p w14:paraId="31B169C5"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Το σχέδι</w:t>
      </w:r>
      <w:r>
        <w:rPr>
          <w:rFonts w:eastAsia="Times New Roman" w:cs="Times New Roman"/>
          <w:szCs w:val="24"/>
        </w:rPr>
        <w:t xml:space="preserve">ο είναι του 2004. Το έφτιαξε το Πεντάγωνο -αυτά τα έχουμε αποκαλύψει συγκεκριμένα-, το έφερε στο ΝΑΤΟ στην Κωνσταντινούπολη, το ενέκρινε, ήλθε στο Ευρωπαϊκό Κοινοβούλιο -τυχαίνει να ήμασταν δύο από το Κομμουνιστικό Κόμμα Ελλάδος Ευρωβουλευτές τότε- και το </w:t>
      </w:r>
      <w:r>
        <w:rPr>
          <w:rFonts w:eastAsia="Times New Roman" w:cs="Times New Roman"/>
          <w:szCs w:val="24"/>
        </w:rPr>
        <w:t>υποδεχθήκατε μετά βαΐων και κλάδων και κανένας δεν έβγαλε κουβέντα, γιατί όλοι πιστεύατε ότι το ΝΑΤΟ θα φέρει τη δημοκρατία -έτσι λέγατε- στα αυταρχικά καθεστώτα της Μέσης Ανατολής και της Βόρειας Αφρικής. Να</w:t>
      </w:r>
      <w:r>
        <w:rPr>
          <w:rFonts w:eastAsia="Times New Roman" w:cs="Times New Roman"/>
          <w:szCs w:val="24"/>
        </w:rPr>
        <w:t>,</w:t>
      </w:r>
      <w:r>
        <w:rPr>
          <w:rFonts w:eastAsia="Times New Roman" w:cs="Times New Roman"/>
          <w:szCs w:val="24"/>
        </w:rPr>
        <w:t xml:space="preserve"> λοιπόν, η αιτία, πέρα από τα υπόλοιπα. </w:t>
      </w:r>
    </w:p>
    <w:p w14:paraId="31B169C6"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Να, λο</w:t>
      </w:r>
      <w:r>
        <w:rPr>
          <w:rFonts w:eastAsia="Times New Roman" w:cs="Times New Roman"/>
          <w:szCs w:val="24"/>
        </w:rPr>
        <w:t xml:space="preserve">ιπόν, ποιος ήταν αυτός που οδήγησε στη σφαγή και στην αύξηση των προσφυγικών ροών σε πρωτοφανή επίπεδα. </w:t>
      </w:r>
      <w:r>
        <w:rPr>
          <w:rFonts w:eastAsia="Times New Roman" w:cs="Times New Roman"/>
          <w:szCs w:val="24"/>
        </w:rPr>
        <w:t>Π</w:t>
      </w:r>
      <w:r>
        <w:rPr>
          <w:rFonts w:eastAsia="Times New Roman" w:cs="Times New Roman"/>
          <w:szCs w:val="24"/>
        </w:rPr>
        <w:t xml:space="preserve">οια είναι η τραγωδία της ιστορίας εδώ; Ότι όχι μόνο κάνετε τον </w:t>
      </w:r>
      <w:r>
        <w:rPr>
          <w:rFonts w:eastAsia="Times New Roman" w:cs="Times New Roman"/>
          <w:szCs w:val="24"/>
        </w:rPr>
        <w:t>«</w:t>
      </w:r>
      <w:proofErr w:type="spellStart"/>
      <w:r>
        <w:rPr>
          <w:rFonts w:eastAsia="Times New Roman" w:cs="Times New Roman"/>
          <w:szCs w:val="24"/>
        </w:rPr>
        <w:t>μοσκιό</w:t>
      </w:r>
      <w:proofErr w:type="spellEnd"/>
      <w:r>
        <w:rPr>
          <w:rFonts w:eastAsia="Times New Roman" w:cs="Times New Roman"/>
          <w:szCs w:val="24"/>
        </w:rPr>
        <w:t>»</w:t>
      </w:r>
      <w:r>
        <w:rPr>
          <w:rFonts w:eastAsia="Times New Roman" w:cs="Times New Roman"/>
          <w:szCs w:val="24"/>
        </w:rPr>
        <w:t xml:space="preserve"> όπως λένε -δηλαδή δεν λέτε γι’ αυτό το πράγμα, δεν μιλάτε ούτε μιλούσατε τα προ</w:t>
      </w:r>
      <w:r>
        <w:rPr>
          <w:rFonts w:eastAsia="Times New Roman" w:cs="Times New Roman"/>
          <w:szCs w:val="24"/>
        </w:rPr>
        <w:t xml:space="preserve">ηγούμενα χρόνια- αλλά έρχεστε σήμερα και βάζετε και το ΝΑΤΟ να αντιμετωπίσει το προσφυγικό. Η </w:t>
      </w:r>
      <w:r>
        <w:rPr>
          <w:rFonts w:eastAsia="Times New Roman" w:cs="Times New Roman"/>
          <w:szCs w:val="24"/>
        </w:rPr>
        <w:t>ν</w:t>
      </w:r>
      <w:r>
        <w:rPr>
          <w:rFonts w:eastAsia="Times New Roman" w:cs="Times New Roman"/>
          <w:szCs w:val="24"/>
        </w:rPr>
        <w:t xml:space="preserve">ατοϊκή Αριστερά σε όλο το μεγαλείο, μαζί με την κλασική και παραδοσιακή </w:t>
      </w:r>
      <w:r>
        <w:rPr>
          <w:rFonts w:eastAsia="Times New Roman" w:cs="Times New Roman"/>
          <w:szCs w:val="24"/>
        </w:rPr>
        <w:t>ν</w:t>
      </w:r>
      <w:r>
        <w:rPr>
          <w:rFonts w:eastAsia="Times New Roman" w:cs="Times New Roman"/>
          <w:szCs w:val="24"/>
        </w:rPr>
        <w:t>ατοϊκή Νέα Δημοκρατία και άλλες δυνάμεις! Αυτό κάνετε. Αυτό είναι κατάντια και υποκρισία</w:t>
      </w:r>
      <w:r>
        <w:rPr>
          <w:rFonts w:eastAsia="Times New Roman" w:cs="Times New Roman"/>
          <w:szCs w:val="24"/>
        </w:rPr>
        <w:t xml:space="preserve"> ταυτόχρονα. </w:t>
      </w:r>
    </w:p>
    <w:p w14:paraId="31B169C7"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 xml:space="preserve">Δεν τα ξέρατε αυτά; Δεν ήσασταν κόμματα; Διαβάστε τι λέγατε. Δεν ξέρατε τι κρύβετε πίσω από την «Αραβική Άνοιξη»; Αφελείς; Δεν το πιστεύουμε. Πανέξυπνοι και ικανοί πάρα πολύ. Δεν γνωρίζατε τι επιδίωκαν και πώς ξαφνικά εκεί που είχαν τον </w:t>
      </w:r>
      <w:proofErr w:type="spellStart"/>
      <w:r>
        <w:rPr>
          <w:rFonts w:eastAsia="Times New Roman" w:cs="Times New Roman"/>
          <w:szCs w:val="24"/>
        </w:rPr>
        <w:t>Καντάφι</w:t>
      </w:r>
      <w:proofErr w:type="spellEnd"/>
      <w:r>
        <w:rPr>
          <w:rFonts w:eastAsia="Times New Roman" w:cs="Times New Roman"/>
          <w:szCs w:val="24"/>
        </w:rPr>
        <w:t>, ας πούμε, και τον υποδέχονταν με μεγαλεία όλη η Δύση</w:t>
      </w:r>
      <w:r>
        <w:rPr>
          <w:rFonts w:eastAsia="Times New Roman" w:cs="Times New Roman"/>
          <w:szCs w:val="24"/>
        </w:rPr>
        <w:t>,</w:t>
      </w:r>
      <w:r>
        <w:rPr>
          <w:rFonts w:eastAsia="Times New Roman" w:cs="Times New Roman"/>
          <w:szCs w:val="24"/>
        </w:rPr>
        <w:t xml:space="preserve"> ξαφνικά έκαναν επέμβαση; Δεν γνωρίζατε π</w:t>
      </w:r>
      <w:r>
        <w:rPr>
          <w:rFonts w:eastAsia="Times New Roman" w:cs="Times New Roman"/>
          <w:szCs w:val="24"/>
        </w:rPr>
        <w:t>ώ</w:t>
      </w:r>
      <w:r>
        <w:rPr>
          <w:rFonts w:eastAsia="Times New Roman" w:cs="Times New Roman"/>
          <w:szCs w:val="24"/>
        </w:rPr>
        <w:t>ς οργανώθηκαν αυτές οι εξεγέρσεις και τι στόχο είχαν; Αλήθεια το ΝΑΤΟ και οι ιμπεριαλιστές έφεραν δημοκρατία</w:t>
      </w:r>
      <w:r>
        <w:rPr>
          <w:rFonts w:eastAsia="Times New Roman" w:cs="Times New Roman"/>
          <w:szCs w:val="24"/>
        </w:rPr>
        <w:t>,</w:t>
      </w:r>
      <w:r>
        <w:rPr>
          <w:rFonts w:eastAsia="Times New Roman" w:cs="Times New Roman"/>
          <w:szCs w:val="24"/>
        </w:rPr>
        <w:t xml:space="preserve"> για να ζήσει καλύτερα ο κόσμος; </w:t>
      </w:r>
      <w:r>
        <w:rPr>
          <w:rFonts w:eastAsia="Times New Roman" w:cs="Times New Roman"/>
          <w:szCs w:val="24"/>
        </w:rPr>
        <w:t>Ζ</w:t>
      </w:r>
      <w:r>
        <w:rPr>
          <w:rFonts w:eastAsia="Times New Roman" w:cs="Times New Roman"/>
          <w:szCs w:val="24"/>
        </w:rPr>
        <w:t>ει καλύτε</w:t>
      </w:r>
      <w:r>
        <w:rPr>
          <w:rFonts w:eastAsia="Times New Roman" w:cs="Times New Roman"/>
          <w:szCs w:val="24"/>
        </w:rPr>
        <w:t>ρα σήμερα ο κόσμος; Δεν τα ξέρατε; Τι λέγατε όμως τότε; «Χαιρετιστήρια για την «Αραβική Άνοιξη». Οι λαοί παίρνουν τις τύχες στα χέρια τους». Αυτά έλεγαν και η Νέα Δημοκρατία και το ΠΑΣΟΚ και ο ΣΥΡΙΖΑ. Αυτά δεν λέγατε; Μήπως λέμε ψέματα; Τότε σήμερα τι έχετ</w:t>
      </w:r>
      <w:r>
        <w:rPr>
          <w:rFonts w:eastAsia="Times New Roman" w:cs="Times New Roman"/>
          <w:szCs w:val="24"/>
        </w:rPr>
        <w:t>ε να πείτε στον κόσμο</w:t>
      </w:r>
      <w:r>
        <w:rPr>
          <w:rFonts w:eastAsia="Times New Roman" w:cs="Times New Roman"/>
          <w:szCs w:val="24"/>
        </w:rPr>
        <w:t>,</w:t>
      </w:r>
      <w:r>
        <w:rPr>
          <w:rFonts w:eastAsia="Times New Roman" w:cs="Times New Roman"/>
          <w:szCs w:val="24"/>
        </w:rPr>
        <w:t xml:space="preserve"> γι’ αυτά που είπατε τότε; </w:t>
      </w:r>
    </w:p>
    <w:p w14:paraId="31B169C8"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Δεν ξέρατε ή δεν παρακολουθούσατε τις εξελίξεις στη Συρία; Διάβασε πριν ο Γιάννης Γκιόκας</w:t>
      </w:r>
      <w:r>
        <w:rPr>
          <w:rFonts w:eastAsia="Times New Roman" w:cs="Times New Roman"/>
          <w:szCs w:val="24"/>
        </w:rPr>
        <w:t>,</w:t>
      </w:r>
      <w:r>
        <w:rPr>
          <w:rFonts w:eastAsia="Times New Roman" w:cs="Times New Roman"/>
          <w:szCs w:val="24"/>
        </w:rPr>
        <w:t xml:space="preserve"> τι γράφατε για τη Συρία. Καλά, ο </w:t>
      </w:r>
      <w:r>
        <w:rPr>
          <w:rFonts w:eastAsia="Times New Roman" w:cs="Times New Roman"/>
          <w:szCs w:val="24"/>
          <w:lang w:val="en-US"/>
        </w:rPr>
        <w:t>ISIS</w:t>
      </w:r>
      <w:r>
        <w:rPr>
          <w:rFonts w:eastAsia="Times New Roman" w:cs="Times New Roman"/>
          <w:szCs w:val="24"/>
        </w:rPr>
        <w:t xml:space="preserve"> ήρθε από τον ουρανό; Δεν βλέπατε πώς εξελισσόταν όλη η γραμμή; Δεν ξέρατε ότι</w:t>
      </w:r>
      <w:r>
        <w:rPr>
          <w:rFonts w:eastAsia="Times New Roman" w:cs="Times New Roman"/>
          <w:szCs w:val="24"/>
        </w:rPr>
        <w:t xml:space="preserve"> Αμερικάνοι αξιωματούχοι, νατοϊκοί, Ευρωπαίοι</w:t>
      </w:r>
      <w:r>
        <w:rPr>
          <w:rFonts w:eastAsia="Times New Roman" w:cs="Times New Roman"/>
          <w:szCs w:val="24"/>
        </w:rPr>
        <w:t>,</w:t>
      </w:r>
      <w:r>
        <w:rPr>
          <w:rFonts w:eastAsia="Times New Roman" w:cs="Times New Roman"/>
          <w:szCs w:val="24"/>
        </w:rPr>
        <w:t xml:space="preserve"> συναντιούνταν με αυτούς που είναι ηγέτες στο </w:t>
      </w:r>
      <w:r>
        <w:rPr>
          <w:rFonts w:eastAsia="Times New Roman" w:cs="Times New Roman"/>
          <w:szCs w:val="24"/>
          <w:lang w:val="en-US"/>
        </w:rPr>
        <w:t>ISIS</w:t>
      </w:r>
      <w:r>
        <w:rPr>
          <w:rFonts w:eastAsia="Times New Roman" w:cs="Times New Roman"/>
          <w:szCs w:val="24"/>
        </w:rPr>
        <w:t xml:space="preserve"> σήμερα; Τότε τι λέγατε; «Χαιρετίζουμε τη δημοκρατική </w:t>
      </w:r>
      <w:r>
        <w:rPr>
          <w:rFonts w:eastAsia="Times New Roman" w:cs="Times New Roman"/>
          <w:szCs w:val="24"/>
        </w:rPr>
        <w:t>α</w:t>
      </w:r>
      <w:r>
        <w:rPr>
          <w:rFonts w:eastAsia="Times New Roman" w:cs="Times New Roman"/>
          <w:szCs w:val="24"/>
        </w:rPr>
        <w:t xml:space="preserve">ντιπολίτευση και πρέπει να τη στηρίξουμε αυτήν </w:t>
      </w:r>
      <w:r>
        <w:rPr>
          <w:rFonts w:eastAsia="Times New Roman" w:cs="Times New Roman"/>
          <w:szCs w:val="24"/>
        </w:rPr>
        <w:lastRenderedPageBreak/>
        <w:t xml:space="preserve">τη δημοκρατική </w:t>
      </w:r>
      <w:r>
        <w:rPr>
          <w:rFonts w:eastAsia="Times New Roman" w:cs="Times New Roman"/>
          <w:szCs w:val="24"/>
        </w:rPr>
        <w:t>α</w:t>
      </w:r>
      <w:r>
        <w:rPr>
          <w:rFonts w:eastAsia="Times New Roman" w:cs="Times New Roman"/>
          <w:szCs w:val="24"/>
        </w:rPr>
        <w:t xml:space="preserve">ντιπολίτευση». Προέκυψε, λοιπόν, ο </w:t>
      </w:r>
      <w:r>
        <w:rPr>
          <w:rFonts w:eastAsia="Times New Roman" w:cs="Times New Roman"/>
          <w:szCs w:val="24"/>
          <w:lang w:val="en-US"/>
        </w:rPr>
        <w:t>ISIS</w:t>
      </w:r>
      <w:r>
        <w:rPr>
          <w:rFonts w:eastAsia="Times New Roman" w:cs="Times New Roman"/>
          <w:szCs w:val="24"/>
        </w:rPr>
        <w:t>. Δ</w:t>
      </w:r>
      <w:r>
        <w:rPr>
          <w:rFonts w:eastAsia="Times New Roman" w:cs="Times New Roman"/>
          <w:szCs w:val="24"/>
        </w:rPr>
        <w:t xml:space="preserve">εν ξέρατε, κύριε </w:t>
      </w:r>
      <w:proofErr w:type="spellStart"/>
      <w:r>
        <w:rPr>
          <w:rFonts w:eastAsia="Times New Roman" w:cs="Times New Roman"/>
          <w:szCs w:val="24"/>
        </w:rPr>
        <w:t>Κικίλια</w:t>
      </w:r>
      <w:proofErr w:type="spellEnd"/>
      <w:r>
        <w:rPr>
          <w:rFonts w:eastAsia="Times New Roman" w:cs="Times New Roman"/>
          <w:szCs w:val="24"/>
        </w:rPr>
        <w:t>, παραδείγματος χάριν, η Νέα Δημοκρατία ή οι κύριοι του ΣΥΡΙΖΑ, ποιος τους εξόπλιζε, ποιος τους έδινε λεφτά, ποιος τους ανεχόταν; Υπήρχε περίπτωση στην παντοδυναμία του ιμπεριαλισμού σήμερα, της Ευρωπαϊκής Ένωσης και του ΝΑΤΟ, να στ</w:t>
      </w:r>
      <w:r>
        <w:rPr>
          <w:rFonts w:eastAsia="Times New Roman" w:cs="Times New Roman"/>
          <w:szCs w:val="24"/>
        </w:rPr>
        <w:t xml:space="preserve">ηθεί τέτοιο μόρφωμα, τέτοιο έκτρωμα, χωρίς τη δική τους συνηγορία; Θα τους τσάκιζαν σε χρόνο μηδέν. Το </w:t>
      </w:r>
      <w:r>
        <w:rPr>
          <w:rFonts w:eastAsia="Times New Roman" w:cs="Times New Roman"/>
          <w:szCs w:val="24"/>
        </w:rPr>
        <w:t>Ν</w:t>
      </w:r>
      <w:r>
        <w:rPr>
          <w:rFonts w:eastAsia="Times New Roman" w:cs="Times New Roman"/>
          <w:szCs w:val="24"/>
        </w:rPr>
        <w:t xml:space="preserve">ησί Γρενάδα το ισοπέδωσαν σε μια νύχτα. </w:t>
      </w:r>
    </w:p>
    <w:p w14:paraId="31B169C9"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Γιατί λέγατε στον κόσμο τα ανάποδα; Και σήμερα αναρωτιέστε; Τι περιμένατε δηλαδή; Ότι θα κάτσει ο κόσμος να πεθ</w:t>
      </w:r>
      <w:r>
        <w:rPr>
          <w:rFonts w:eastAsia="Times New Roman" w:cs="Times New Roman"/>
          <w:szCs w:val="24"/>
        </w:rPr>
        <w:t xml:space="preserve">άνει με τέτοιες εξελίξεις; Ιστορικά έχει αποδειχθεί. Τι κάνατε, όμως, έχει σημασία. Δεν είναι μόνο το τι λέγατε. Όλες αυτές τις αποφάσεις η </w:t>
      </w:r>
      <w:r>
        <w:rPr>
          <w:rFonts w:eastAsia="Times New Roman" w:cs="Times New Roman"/>
          <w:szCs w:val="24"/>
        </w:rPr>
        <w:t>κ</w:t>
      </w:r>
      <w:r>
        <w:rPr>
          <w:rFonts w:eastAsia="Times New Roman" w:cs="Times New Roman"/>
          <w:szCs w:val="24"/>
        </w:rPr>
        <w:t xml:space="preserve">υβέρνηση της Νέας Δημοκρατίας τις στήριξε. Είπα για το ΝΑΤΟ, μπορώ να πω </w:t>
      </w:r>
      <w:r>
        <w:rPr>
          <w:rFonts w:eastAsia="Times New Roman" w:cs="Times New Roman"/>
          <w:szCs w:val="24"/>
        </w:rPr>
        <w:t xml:space="preserve">και </w:t>
      </w:r>
      <w:r>
        <w:rPr>
          <w:rFonts w:eastAsia="Times New Roman" w:cs="Times New Roman"/>
          <w:szCs w:val="24"/>
        </w:rPr>
        <w:t xml:space="preserve">για την Ευρωπαϊκή Ένωση. </w:t>
      </w:r>
      <w:r>
        <w:rPr>
          <w:rFonts w:eastAsia="Times New Roman" w:cs="Times New Roman"/>
          <w:szCs w:val="24"/>
        </w:rPr>
        <w:t>Έ</w:t>
      </w:r>
      <w:r>
        <w:rPr>
          <w:rFonts w:eastAsia="Times New Roman" w:cs="Times New Roman"/>
          <w:szCs w:val="24"/>
        </w:rPr>
        <w:t>ρχεται σήμερ</w:t>
      </w:r>
      <w:r>
        <w:rPr>
          <w:rFonts w:eastAsia="Times New Roman" w:cs="Times New Roman"/>
          <w:szCs w:val="24"/>
        </w:rPr>
        <w:t xml:space="preserve">α η Κυβέρνηση του ΣΥΡΙΖΑ, που υποτίθεται ότι ήταν κατά του ΝΑΤΟ και ζητάει από το ΝΑΤΟ να έλθει εδώ, για να προστατέψει τους πρόσφυγες και να τους σταματήσει. Στην πράξη το διευκολύνετε. </w:t>
      </w:r>
    </w:p>
    <w:p w14:paraId="31B169CA" w14:textId="77777777" w:rsidR="00643513" w:rsidRDefault="00AD6DE5">
      <w:pPr>
        <w:spacing w:line="600" w:lineRule="auto"/>
        <w:jc w:val="both"/>
        <w:rPr>
          <w:rFonts w:eastAsia="Times New Roman"/>
          <w:szCs w:val="24"/>
        </w:rPr>
      </w:pPr>
      <w:r>
        <w:rPr>
          <w:rFonts w:eastAsia="Times New Roman" w:cs="Times New Roman"/>
          <w:szCs w:val="24"/>
        </w:rPr>
        <w:lastRenderedPageBreak/>
        <w:tab/>
      </w:r>
      <w:r>
        <w:rPr>
          <w:rFonts w:eastAsia="Times New Roman"/>
          <w:szCs w:val="24"/>
        </w:rPr>
        <w:t>Αυτό θέλει το ΝΑΤΟ, να εδραιωθεί σ’ όλη την περιοχή ακόμα περισσότε</w:t>
      </w:r>
      <w:r>
        <w:rPr>
          <w:rFonts w:eastAsia="Times New Roman"/>
          <w:szCs w:val="24"/>
        </w:rPr>
        <w:t xml:space="preserve">ρο. Είναι εδραιωμένο έτσι κι αλλιώς. </w:t>
      </w:r>
    </w:p>
    <w:p w14:paraId="31B169CB" w14:textId="77777777" w:rsidR="00643513" w:rsidRDefault="00AD6DE5">
      <w:pPr>
        <w:spacing w:line="600" w:lineRule="auto"/>
        <w:ind w:firstLine="720"/>
        <w:jc w:val="both"/>
        <w:rPr>
          <w:rFonts w:eastAsia="Times New Roman"/>
          <w:szCs w:val="24"/>
        </w:rPr>
      </w:pPr>
      <w:r>
        <w:rPr>
          <w:rFonts w:eastAsia="Times New Roman"/>
          <w:szCs w:val="24"/>
        </w:rPr>
        <w:t>Δεν πιστεύω να είναι κανένας τόσο αφελής</w:t>
      </w:r>
      <w:r>
        <w:rPr>
          <w:rFonts w:eastAsia="Times New Roman"/>
          <w:szCs w:val="24"/>
        </w:rPr>
        <w:t>,</w:t>
      </w:r>
      <w:r>
        <w:rPr>
          <w:rFonts w:eastAsia="Times New Roman"/>
          <w:szCs w:val="24"/>
        </w:rPr>
        <w:t xml:space="preserve"> που να πιστεύει ότι οι νατοϊκοί κατέβασαν όλη την αρμάδα για να σταματήσουν τους πρόσφυγες. Πείτε </w:t>
      </w:r>
      <w:r>
        <w:rPr>
          <w:rFonts w:eastAsia="Times New Roman"/>
          <w:szCs w:val="24"/>
        </w:rPr>
        <w:t>μας.</w:t>
      </w:r>
      <w:r>
        <w:rPr>
          <w:rFonts w:eastAsia="Times New Roman"/>
          <w:szCs w:val="24"/>
        </w:rPr>
        <w:t xml:space="preserve"> Σταμάτησαν μια βάρκα; Δεν μπορούν –λέει- να βρουν τα φουσκωτά. Ακούγονται</w:t>
      </w:r>
      <w:r>
        <w:rPr>
          <w:rFonts w:eastAsia="Times New Roman"/>
          <w:szCs w:val="24"/>
        </w:rPr>
        <w:t xml:space="preserve"> και τέτοια τρελά πράγματα. Αυτοί βρίσκουν και ψύλλο με τα σύγχρονα ηλεκτρονικά μέσα, ψύλλο κυριολεκτικά και όχι μόνο εδώ αλλά ακόμα και στο διάστημα. </w:t>
      </w:r>
    </w:p>
    <w:p w14:paraId="31B169CC" w14:textId="77777777" w:rsidR="00643513" w:rsidRDefault="00AD6DE5">
      <w:pPr>
        <w:tabs>
          <w:tab w:val="left" w:pos="709"/>
        </w:tabs>
        <w:spacing w:line="600" w:lineRule="auto"/>
        <w:ind w:firstLine="720"/>
        <w:jc w:val="both"/>
        <w:rPr>
          <w:rFonts w:eastAsia="Times New Roman"/>
          <w:szCs w:val="24"/>
        </w:rPr>
      </w:pPr>
      <w:r>
        <w:rPr>
          <w:rFonts w:eastAsia="Times New Roman"/>
          <w:szCs w:val="24"/>
        </w:rPr>
        <w:t xml:space="preserve">Φέρνετε, λοιπόν, αυτούς. Ζητάτε από τον φονιά να δώσει λύση στο έγκλημα. Ζητάτε από την Ευρωπαϊκή Ένωση </w:t>
      </w:r>
      <w:r>
        <w:rPr>
          <w:rFonts w:eastAsia="Times New Roman"/>
          <w:szCs w:val="24"/>
        </w:rPr>
        <w:t>και υπογράφετε όλοι σας τις αποφάσεις της Ευρωπαϊκής Ένωσης</w:t>
      </w:r>
      <w:r>
        <w:rPr>
          <w:rFonts w:eastAsia="Times New Roman"/>
          <w:szCs w:val="24"/>
        </w:rPr>
        <w:t>,</w:t>
      </w:r>
      <w:r>
        <w:rPr>
          <w:rFonts w:eastAsia="Times New Roman"/>
          <w:szCs w:val="24"/>
        </w:rPr>
        <w:t xml:space="preserve"> που τι αποτελέσματα έχουν; Δεν θα τα περιγράψω. Η ίδια η πραγματικότητα που διαμορφώνεται κάθε μέρα</w:t>
      </w:r>
      <w:r>
        <w:rPr>
          <w:rFonts w:eastAsia="Times New Roman"/>
          <w:szCs w:val="24"/>
        </w:rPr>
        <w:t>,</w:t>
      </w:r>
      <w:r>
        <w:rPr>
          <w:rFonts w:eastAsia="Times New Roman"/>
          <w:szCs w:val="24"/>
        </w:rPr>
        <w:t xml:space="preserve"> αποδεικνύει την εγκληματική πολιτική που ακολουθείτε με την ευθυγράμμιση των αποφάσεων με τις </w:t>
      </w:r>
      <w:r>
        <w:rPr>
          <w:rFonts w:eastAsia="Times New Roman"/>
          <w:szCs w:val="24"/>
        </w:rPr>
        <w:t xml:space="preserve">αποφάσεις της Ευρωπαϊκής Ένωσης. </w:t>
      </w:r>
    </w:p>
    <w:p w14:paraId="31B169CD" w14:textId="77777777" w:rsidR="00643513" w:rsidRDefault="00AD6DE5">
      <w:pPr>
        <w:spacing w:line="600" w:lineRule="auto"/>
        <w:ind w:firstLine="720"/>
        <w:jc w:val="both"/>
        <w:rPr>
          <w:rFonts w:eastAsia="Times New Roman"/>
          <w:szCs w:val="24"/>
        </w:rPr>
      </w:pPr>
      <w:r>
        <w:rPr>
          <w:rFonts w:eastAsia="Times New Roman"/>
          <w:szCs w:val="24"/>
        </w:rPr>
        <w:lastRenderedPageBreak/>
        <w:t xml:space="preserve">Μας έθεσε το ερώτημα ο κ. </w:t>
      </w:r>
      <w:proofErr w:type="spellStart"/>
      <w:r>
        <w:rPr>
          <w:rFonts w:eastAsia="Times New Roman"/>
          <w:szCs w:val="24"/>
        </w:rPr>
        <w:t>Βούτσης</w:t>
      </w:r>
      <w:proofErr w:type="spellEnd"/>
      <w:r>
        <w:rPr>
          <w:rFonts w:eastAsia="Times New Roman"/>
          <w:szCs w:val="24"/>
        </w:rPr>
        <w:t>.</w:t>
      </w:r>
      <w:r>
        <w:rPr>
          <w:rFonts w:eastAsia="Times New Roman"/>
          <w:szCs w:val="24"/>
        </w:rPr>
        <w:t xml:space="preserve"> Αυτά τα έχει πει κανένας; Ναι</w:t>
      </w:r>
      <w:r>
        <w:rPr>
          <w:rFonts w:eastAsia="Times New Roman"/>
          <w:szCs w:val="24"/>
        </w:rPr>
        <w:t xml:space="preserve"> τα έχει πει το Κομμουνιστικό Κόμμα Ελλάδας και μας κατηγορούσατε ότι είμαστε σε άλλο κόσμο και ότι δεν αντιλαμβανόμαστε τις αλλαγές που γίνονται στην ανθρωπότητα. Ας μην πάω στο ’90. Να πάω στο 2000 και μετά. Τα είπε το Κομμουνιστικό Κόμμα. Να σας φέρω όχ</w:t>
      </w:r>
      <w:r>
        <w:rPr>
          <w:rFonts w:eastAsia="Times New Roman"/>
          <w:szCs w:val="24"/>
        </w:rPr>
        <w:t>ι μία αλλά δέκα, είκοσι ανακοινώσεις. Να σας φέρω ανακοινώσεις του Παγκοσμίου Συμβουλίου Ειρήνης, που δεν είναι το Κομμουνιστικό Κόμμα Ελλάδας, που λέει ακριβώς τα ίδια και προβλέπει το πώς πρόκειται να εξελιχθεί η κατάσταση. Δεν χρειάζεται πάρα πολύ μυαλό</w:t>
      </w:r>
      <w:r>
        <w:rPr>
          <w:rFonts w:eastAsia="Times New Roman"/>
          <w:szCs w:val="24"/>
        </w:rPr>
        <w:t>,</w:t>
      </w:r>
      <w:r>
        <w:rPr>
          <w:rFonts w:eastAsia="Times New Roman"/>
          <w:szCs w:val="24"/>
        </w:rPr>
        <w:t xml:space="preserve"> για να ξέρεις πώς θα εξελιχθεί. Αυτό που χρειάζεται</w:t>
      </w:r>
      <w:r>
        <w:rPr>
          <w:rFonts w:eastAsia="Times New Roman"/>
          <w:szCs w:val="24"/>
        </w:rPr>
        <w:t>,</w:t>
      </w:r>
      <w:r>
        <w:rPr>
          <w:rFonts w:eastAsia="Times New Roman"/>
          <w:szCs w:val="24"/>
        </w:rPr>
        <w:t xml:space="preserve"> είναι να υψώσεις το ανάστημά σου απέναντι στην ιμπεριαλιστική βαρβαρότητα και όχι να την προσκυνήσεις.</w:t>
      </w:r>
    </w:p>
    <w:p w14:paraId="31B169CE" w14:textId="77777777" w:rsidR="00643513" w:rsidRDefault="00AD6DE5">
      <w:pPr>
        <w:spacing w:line="600" w:lineRule="auto"/>
        <w:ind w:firstLine="720"/>
        <w:jc w:val="both"/>
        <w:rPr>
          <w:rFonts w:eastAsia="Times New Roman"/>
          <w:szCs w:val="24"/>
        </w:rPr>
      </w:pPr>
      <w:r>
        <w:rPr>
          <w:rFonts w:eastAsia="Times New Roman"/>
          <w:szCs w:val="24"/>
        </w:rPr>
        <w:t>Δεύτερο θέμα</w:t>
      </w:r>
      <w:r>
        <w:rPr>
          <w:rFonts w:eastAsia="Times New Roman"/>
          <w:szCs w:val="24"/>
        </w:rPr>
        <w:t>.</w:t>
      </w:r>
      <w:r>
        <w:rPr>
          <w:rFonts w:eastAsia="Times New Roman"/>
          <w:szCs w:val="24"/>
        </w:rPr>
        <w:t xml:space="preserve"> Τι έκανε η Ευρωπαϊκή Ένωση προβλέποντας αυτά τα πράγματα και με τη γενικότερη πολιτι</w:t>
      </w:r>
      <w:r>
        <w:rPr>
          <w:rFonts w:eastAsia="Times New Roman"/>
          <w:szCs w:val="24"/>
        </w:rPr>
        <w:t xml:space="preserve">κή της, μιας και μιλάμε τώρα για Συνθήκες της Γενεύης και όλα τα υπόλοιπα; Σιγά-σιγά, έξυπνα, πονηρά ή και ανοικτά υπονόμευε συνεχώς ό,τι θετικό υπήρχε από τη Συνθήκη της Γενεύης και από τις οδηγίες και τις αποφάσεις του Οργανισμού Ηνωμένων Εθνών. </w:t>
      </w:r>
    </w:p>
    <w:p w14:paraId="31B169CF" w14:textId="77777777" w:rsidR="00643513" w:rsidRDefault="00AD6DE5">
      <w:pPr>
        <w:spacing w:line="600" w:lineRule="auto"/>
        <w:ind w:firstLine="720"/>
        <w:jc w:val="both"/>
        <w:rPr>
          <w:rFonts w:eastAsia="Times New Roman"/>
          <w:szCs w:val="24"/>
        </w:rPr>
      </w:pPr>
      <w:r>
        <w:rPr>
          <w:rFonts w:eastAsia="Times New Roman"/>
          <w:szCs w:val="24"/>
        </w:rPr>
        <w:lastRenderedPageBreak/>
        <w:t>Τι έκαν</w:t>
      </w:r>
      <w:r>
        <w:rPr>
          <w:rFonts w:eastAsia="Times New Roman"/>
          <w:szCs w:val="24"/>
        </w:rPr>
        <w:t xml:space="preserve">ε στην πραγματικότητα; </w:t>
      </w:r>
      <w:proofErr w:type="spellStart"/>
      <w:r>
        <w:rPr>
          <w:rFonts w:eastAsia="Times New Roman"/>
          <w:szCs w:val="24"/>
        </w:rPr>
        <w:t>Σένγκεν</w:t>
      </w:r>
      <w:proofErr w:type="spellEnd"/>
      <w:r>
        <w:rPr>
          <w:rFonts w:eastAsia="Times New Roman"/>
          <w:szCs w:val="24"/>
        </w:rPr>
        <w:t xml:space="preserve">, Δουβλίνο Ι. Παραβίασε και κατήργησε το δικαίωμα του πρόσφυγα να κάνει αίτηση σε περισσότερες από μία χώρες, ναι ή όχι; Τι είπατε για το Δουβλίνο Ι και τη </w:t>
      </w:r>
      <w:proofErr w:type="spellStart"/>
      <w:r>
        <w:rPr>
          <w:rFonts w:eastAsia="Times New Roman"/>
          <w:szCs w:val="24"/>
        </w:rPr>
        <w:t>Σένγκεν</w:t>
      </w:r>
      <w:proofErr w:type="spellEnd"/>
      <w:r>
        <w:rPr>
          <w:rFonts w:eastAsia="Times New Roman"/>
          <w:szCs w:val="24"/>
        </w:rPr>
        <w:t xml:space="preserve">; Ζήτω, ζήτω όλοι πλην ΚΚΕ. </w:t>
      </w:r>
    </w:p>
    <w:p w14:paraId="31B169D0" w14:textId="77777777" w:rsidR="00643513" w:rsidRDefault="00AD6DE5">
      <w:pPr>
        <w:spacing w:line="600" w:lineRule="auto"/>
        <w:ind w:firstLine="720"/>
        <w:jc w:val="both"/>
        <w:rPr>
          <w:rFonts w:eastAsia="Times New Roman"/>
          <w:szCs w:val="24"/>
        </w:rPr>
      </w:pPr>
      <w:r>
        <w:rPr>
          <w:rFonts w:eastAsia="Times New Roman"/>
          <w:szCs w:val="24"/>
        </w:rPr>
        <w:t>Τι έκανε στη συνέχεια; Έρχεται και</w:t>
      </w:r>
      <w:r>
        <w:rPr>
          <w:rFonts w:eastAsia="Times New Roman"/>
          <w:szCs w:val="24"/>
        </w:rPr>
        <w:t xml:space="preserve"> το Δουβλίνο ΙΙ και λέει ότι μοναδική υπεύθυνη χώρα που θα δώσει άσυλο</w:t>
      </w:r>
      <w:r>
        <w:rPr>
          <w:rFonts w:eastAsia="Times New Roman"/>
          <w:szCs w:val="24"/>
        </w:rPr>
        <w:t>,</w:t>
      </w:r>
      <w:r>
        <w:rPr>
          <w:rFonts w:eastAsia="Times New Roman"/>
          <w:szCs w:val="24"/>
        </w:rPr>
        <w:t xml:space="preserve"> είναι η χώρα πρώτης εισδοχής, δηλαδή ποια; Ποια θα ήταν; Αλήθεια δεν βλέπει κανένας τον χάρτη; Δεν καταλαβαίνει ότι αφού οι πρόσφυγες στριμώχνονται στην Τουρκία, ο πιο εύκολος δρόμος γ</w:t>
      </w:r>
      <w:r>
        <w:rPr>
          <w:rFonts w:eastAsia="Times New Roman"/>
          <w:szCs w:val="24"/>
        </w:rPr>
        <w:t>ια να περάσει κανείς</w:t>
      </w:r>
      <w:r>
        <w:rPr>
          <w:rFonts w:eastAsia="Times New Roman"/>
          <w:szCs w:val="24"/>
        </w:rPr>
        <w:t>,</w:t>
      </w:r>
      <w:r>
        <w:rPr>
          <w:rFonts w:eastAsia="Times New Roman"/>
          <w:szCs w:val="24"/>
        </w:rPr>
        <w:t xml:space="preserve"> είναι ο ελληνικός δρόμος; Δεν το βλέπει, δεν το αντιλαμβάνεται; </w:t>
      </w:r>
    </w:p>
    <w:p w14:paraId="31B169D1" w14:textId="77777777" w:rsidR="00643513" w:rsidRDefault="00AD6DE5">
      <w:pPr>
        <w:spacing w:line="600" w:lineRule="auto"/>
        <w:ind w:firstLine="720"/>
        <w:jc w:val="both"/>
        <w:rPr>
          <w:rFonts w:eastAsia="Times New Roman"/>
          <w:szCs w:val="24"/>
        </w:rPr>
      </w:pPr>
      <w:r>
        <w:rPr>
          <w:rFonts w:eastAsia="Times New Roman"/>
          <w:szCs w:val="24"/>
        </w:rPr>
        <w:t>Εμείς τότε, στο Δουβλίνο ΙΙ, όπου έγινε μάχη στην Ευρωπαϊκή Ένωση, θεωρούμασταν ότι ήμασταν αυτοί που δεν καταλαβαίνουμε και όλοι οι υπόλοιποι ήταν εναντίον μας. Δεν βλέ</w:t>
      </w:r>
      <w:r>
        <w:rPr>
          <w:rFonts w:eastAsia="Times New Roman"/>
          <w:szCs w:val="24"/>
        </w:rPr>
        <w:t xml:space="preserve">πετε τις εξελίξεις; Εμείς είπαμε «όχι» στο Δουβλίνο ΙΙ και προβλέψαμε ότι θα εγκλωβιστούν οι πρόσφυγες και οι μετανάστες κατά </w:t>
      </w:r>
      <w:r>
        <w:rPr>
          <w:rFonts w:eastAsia="Times New Roman"/>
          <w:szCs w:val="24"/>
        </w:rPr>
        <w:lastRenderedPageBreak/>
        <w:t>μεγάλο ποσοστό –και όχι μόνο- στη χώρα μας. Οι υπόλοιποι τι κάνατε; Στηρίξατε αυτήν την πολιτική, ναι ή όχι; Παραβιάστηκαν, «πριον</w:t>
      </w:r>
      <w:r>
        <w:rPr>
          <w:rFonts w:eastAsia="Times New Roman"/>
          <w:szCs w:val="24"/>
        </w:rPr>
        <w:t xml:space="preserve">ίστηκαν» έστω κάποιες κατακτήσεις; </w:t>
      </w:r>
    </w:p>
    <w:p w14:paraId="31B169D2" w14:textId="77777777" w:rsidR="00643513" w:rsidRDefault="00AD6DE5">
      <w:pPr>
        <w:spacing w:line="600" w:lineRule="auto"/>
        <w:ind w:firstLine="720"/>
        <w:jc w:val="both"/>
        <w:rPr>
          <w:rFonts w:eastAsia="Times New Roman"/>
          <w:szCs w:val="24"/>
        </w:rPr>
      </w:pPr>
      <w:r>
        <w:rPr>
          <w:rFonts w:eastAsia="Times New Roman"/>
          <w:szCs w:val="24"/>
        </w:rPr>
        <w:t xml:space="preserve">Η ιστορία της Συνθήκης της Γενεύης θέλει πολλή συζήτηση. Μέχρι κάποιο διάστημα το επικαλούνταν όλος ο ιμπεριαλισμός για να φέρει διάφορους διαφωνούντες και όλα τα υπόλοιπα, για να </w:t>
      </w:r>
      <w:proofErr w:type="spellStart"/>
      <w:r>
        <w:rPr>
          <w:rFonts w:eastAsia="Times New Roman"/>
          <w:szCs w:val="24"/>
        </w:rPr>
        <w:t>παραστήσει</w:t>
      </w:r>
      <w:proofErr w:type="spellEnd"/>
      <w:r>
        <w:rPr>
          <w:rFonts w:eastAsia="Times New Roman"/>
          <w:szCs w:val="24"/>
        </w:rPr>
        <w:t xml:space="preserve"> ότι υπάρχει δημοκρατία. Από ένα σημείο και μετά συνέβη το ανάποδο</w:t>
      </w:r>
      <w:r>
        <w:rPr>
          <w:rFonts w:eastAsia="Times New Roman"/>
          <w:szCs w:val="24"/>
        </w:rPr>
        <w:t xml:space="preserve">. Το «πριόνισε». </w:t>
      </w:r>
    </w:p>
    <w:p w14:paraId="31B169D3" w14:textId="77777777" w:rsidR="00643513" w:rsidRDefault="00AD6DE5">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31B169D4" w14:textId="77777777" w:rsidR="00643513" w:rsidRDefault="00AD6DE5">
      <w:pPr>
        <w:spacing w:line="600" w:lineRule="auto"/>
        <w:ind w:firstLine="720"/>
        <w:jc w:val="both"/>
        <w:rPr>
          <w:rFonts w:eastAsia="Times New Roman"/>
          <w:szCs w:val="24"/>
        </w:rPr>
      </w:pPr>
      <w:r>
        <w:rPr>
          <w:rFonts w:eastAsia="Times New Roman"/>
          <w:szCs w:val="24"/>
        </w:rPr>
        <w:t>Κύριε Πρόεδρε, έχω και τη δευτερολογία. Αν θέλετε, δώστε μου δύο λεπτά και θα τελειώσω.</w:t>
      </w:r>
    </w:p>
    <w:p w14:paraId="31B169D5" w14:textId="77777777" w:rsidR="00643513" w:rsidRDefault="00AD6DE5">
      <w:pPr>
        <w:spacing w:line="600" w:lineRule="auto"/>
        <w:ind w:firstLine="720"/>
        <w:jc w:val="both"/>
        <w:rPr>
          <w:rFonts w:eastAsia="Times New Roman"/>
          <w:szCs w:val="24"/>
        </w:rPr>
      </w:pPr>
      <w:r>
        <w:rPr>
          <w:rFonts w:eastAsia="Times New Roman"/>
          <w:szCs w:val="24"/>
        </w:rPr>
        <w:t>Επομένως, λοιπόν, δεν έχετε ευθύνη σήμερα; Όχι μόνο έχετε ευθύνη γ</w:t>
      </w:r>
      <w:r>
        <w:rPr>
          <w:rFonts w:eastAsia="Times New Roman"/>
          <w:szCs w:val="24"/>
        </w:rPr>
        <w:t>ι’ αυτά που δεν κάνατε αλλά και γι’ αυτά που κάνετε σήμερα. Στο νομοσχέδιο επανέρχεται το Δουβλίνο ΙΙ «καραμπινάτο», ναι ή όχι; Το κατήργησε η Γερμανία προσωρινά; Το κατήργησε. Γιατί; Διότι ζήτησαν οι βιομήχανοι πεντακόσιες έως οκτακόσιες χιλιάδες ανθρώπου</w:t>
      </w:r>
      <w:r>
        <w:rPr>
          <w:rFonts w:eastAsia="Times New Roman"/>
          <w:szCs w:val="24"/>
        </w:rPr>
        <w:t xml:space="preserve">ς όμως όχι όποιους κι όποιους αλλά επιλεγμένους και τους παίρνουν. Δεν θέλω </w:t>
      </w:r>
      <w:r>
        <w:rPr>
          <w:rFonts w:eastAsia="Times New Roman"/>
          <w:szCs w:val="24"/>
        </w:rPr>
        <w:lastRenderedPageBreak/>
        <w:t xml:space="preserve">να τα πω, τα είπε ο κ. Γκιόκας και ειπώθηκαν και στην εισήγηση. Παραβιάζονται αυτές οι διεθνείς συνθήκες; Ποιες διεθνείς συνθήκες αλήθεια; Από πού ως πού; </w:t>
      </w:r>
    </w:p>
    <w:p w14:paraId="31B169D6" w14:textId="77777777" w:rsidR="00643513" w:rsidRDefault="00AD6DE5">
      <w:pPr>
        <w:spacing w:line="600" w:lineRule="auto"/>
        <w:ind w:firstLine="720"/>
        <w:jc w:val="both"/>
        <w:rPr>
          <w:rFonts w:eastAsia="Times New Roman"/>
          <w:szCs w:val="24"/>
        </w:rPr>
      </w:pPr>
      <w:r>
        <w:rPr>
          <w:rFonts w:eastAsia="Times New Roman"/>
          <w:szCs w:val="24"/>
        </w:rPr>
        <w:t xml:space="preserve">Πείτε </w:t>
      </w:r>
      <w:r>
        <w:rPr>
          <w:rFonts w:eastAsia="Times New Roman"/>
          <w:szCs w:val="24"/>
        </w:rPr>
        <w:t>μας.</w:t>
      </w:r>
      <w:r>
        <w:rPr>
          <w:rFonts w:eastAsia="Times New Roman"/>
          <w:szCs w:val="24"/>
        </w:rPr>
        <w:t xml:space="preserve"> Κάνατε κα</w:t>
      </w:r>
      <w:r>
        <w:rPr>
          <w:rFonts w:eastAsia="Times New Roman"/>
          <w:szCs w:val="24"/>
        </w:rPr>
        <w:t>μ</w:t>
      </w:r>
      <w:r>
        <w:rPr>
          <w:rFonts w:eastAsia="Times New Roman"/>
          <w:szCs w:val="24"/>
        </w:rPr>
        <w:t>μιά</w:t>
      </w:r>
      <w:r>
        <w:rPr>
          <w:rFonts w:eastAsia="Times New Roman"/>
          <w:szCs w:val="24"/>
        </w:rPr>
        <w:t xml:space="preserve"> καταγγελία ή βάλατε ένα βέτο κάπου; Γιατί, δηλαδή, ο Σύριος της </w:t>
      </w:r>
      <w:proofErr w:type="spellStart"/>
      <w:r>
        <w:rPr>
          <w:rFonts w:eastAsia="Times New Roman"/>
          <w:szCs w:val="24"/>
        </w:rPr>
        <w:t>Παλμύρας</w:t>
      </w:r>
      <w:proofErr w:type="spellEnd"/>
      <w:r>
        <w:rPr>
          <w:rFonts w:eastAsia="Times New Roman"/>
          <w:szCs w:val="24"/>
        </w:rPr>
        <w:t xml:space="preserve"> θεωρείται πρόσφυγας και ο Σύριος της Δαμασκού δεν θεωρείται; Πού το λέει αυτό; Πού το βρήκε κανείς γραμμένο; Γιατί ενώ ο ΟΗΕ λέει ότι το Αφγανιστάν είναι εμπόλεμη ζώνη, εσείς δέχεστε</w:t>
      </w:r>
      <w:r>
        <w:rPr>
          <w:rFonts w:eastAsia="Times New Roman"/>
          <w:szCs w:val="24"/>
        </w:rPr>
        <w:t xml:space="preserve"> ότι δεν είναι</w:t>
      </w:r>
      <w:r>
        <w:rPr>
          <w:rFonts w:eastAsia="Times New Roman"/>
          <w:szCs w:val="24"/>
        </w:rPr>
        <w:t>,</w:t>
      </w:r>
      <w:r>
        <w:rPr>
          <w:rFonts w:eastAsia="Times New Roman"/>
          <w:szCs w:val="24"/>
        </w:rPr>
        <w:t xml:space="preserve"> για να τους γυρίσετε πίσω; Για ποιο πράγμα μιλάτε, λοιπόν; Είστε συνυπεύθυνοι ή όχι; </w:t>
      </w:r>
    </w:p>
    <w:p w14:paraId="31B169D7" w14:textId="77777777" w:rsidR="00643513" w:rsidRDefault="00AD6DE5">
      <w:pPr>
        <w:spacing w:line="600" w:lineRule="auto"/>
        <w:ind w:firstLine="720"/>
        <w:jc w:val="both"/>
        <w:rPr>
          <w:rFonts w:eastAsia="Times New Roman"/>
          <w:szCs w:val="24"/>
        </w:rPr>
      </w:pPr>
      <w:r>
        <w:rPr>
          <w:rFonts w:eastAsia="Times New Roman"/>
          <w:szCs w:val="24"/>
        </w:rPr>
        <w:t xml:space="preserve">Τέλος, για να μην «τρώω» και τον χρόνο, γίνεται πολλή συζήτηση για τις </w:t>
      </w:r>
      <w:r>
        <w:rPr>
          <w:rFonts w:eastAsia="Times New Roman"/>
          <w:szCs w:val="24"/>
        </w:rPr>
        <w:t>μ</w:t>
      </w:r>
      <w:r>
        <w:rPr>
          <w:rFonts w:eastAsia="Times New Roman"/>
          <w:szCs w:val="24"/>
        </w:rPr>
        <w:t xml:space="preserve">η </w:t>
      </w:r>
      <w:r>
        <w:rPr>
          <w:rFonts w:eastAsia="Times New Roman"/>
          <w:szCs w:val="24"/>
        </w:rPr>
        <w:t>κ</w:t>
      </w:r>
      <w:r>
        <w:rPr>
          <w:rFonts w:eastAsia="Times New Roman"/>
          <w:szCs w:val="24"/>
        </w:rPr>
        <w:t xml:space="preserve">υβερνητικές </w:t>
      </w:r>
      <w:r>
        <w:rPr>
          <w:rFonts w:eastAsia="Times New Roman"/>
          <w:szCs w:val="24"/>
        </w:rPr>
        <w:t>ο</w:t>
      </w:r>
      <w:r>
        <w:rPr>
          <w:rFonts w:eastAsia="Times New Roman"/>
          <w:szCs w:val="24"/>
        </w:rPr>
        <w:t>ργανώσεις. Εδώ πρέπει να λογαριαστούμε όχι «στα ψιλά». Όταν άρχισε</w:t>
      </w:r>
      <w:r>
        <w:rPr>
          <w:rFonts w:eastAsia="Times New Roman"/>
          <w:szCs w:val="24"/>
        </w:rPr>
        <w:t xml:space="preserve"> η ιστορία των ΜΚΟ, όλοι πλην ΚΚΕ ήταν «στον έβδομο ουρανό». Οργανώσεις πολιτών. Δηλαδή; Μαζεύω εγώ δέκα, δεν δίνω λογαριασμό σε κανέναν, παίρνω «ζεστό» χρήμα και κάνω τι; ΜΚΟ; Μην τρελαθούμε.</w:t>
      </w:r>
    </w:p>
    <w:p w14:paraId="31B169D8" w14:textId="77777777" w:rsidR="00643513" w:rsidRDefault="00AD6DE5">
      <w:pPr>
        <w:spacing w:line="600" w:lineRule="auto"/>
        <w:jc w:val="both"/>
        <w:rPr>
          <w:rFonts w:eastAsia="Times New Roman" w:cs="Times New Roman"/>
          <w:szCs w:val="24"/>
        </w:rPr>
      </w:pPr>
      <w:r>
        <w:rPr>
          <w:rFonts w:eastAsia="Times New Roman" w:cs="Times New Roman"/>
          <w:szCs w:val="24"/>
        </w:rPr>
        <w:lastRenderedPageBreak/>
        <w:tab/>
        <w:t>Με χρηματοδοτεί η Ευρωπαϊκή Ένωση ή το κράτος με ορισμένους όρ</w:t>
      </w:r>
      <w:r>
        <w:rPr>
          <w:rFonts w:eastAsia="Times New Roman" w:cs="Times New Roman"/>
          <w:szCs w:val="24"/>
        </w:rPr>
        <w:t xml:space="preserve">ους, δηλαδή να προωθήσω την πολιτική που έχει αυτό. Αυτό έγινε σε όλον τον κόσμο. Όλοι το χαιρετίζετε. </w:t>
      </w:r>
    </w:p>
    <w:p w14:paraId="31B169D9"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Εμείς λέγαμε -εκτός των άλλων- ότι πάει να διαλύσει την παραδοσιακή δομή του λαϊκού κινήματος που είναι τα συνδικάτα, οι οργανώσεις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λπ</w:t>
      </w:r>
      <w:proofErr w:type="spellEnd"/>
      <w:r>
        <w:rPr>
          <w:rFonts w:eastAsia="Times New Roman" w:cs="Times New Roman"/>
          <w:szCs w:val="24"/>
        </w:rPr>
        <w:t xml:space="preserve">, που έχουν μια </w:t>
      </w:r>
      <w:r>
        <w:rPr>
          <w:rFonts w:eastAsia="Times New Roman" w:cs="Times New Roman"/>
          <w:szCs w:val="24"/>
        </w:rPr>
        <w:t xml:space="preserve">λειτουργία, εκπροσωπούν κοινωνικά συμφέροντα, ελέγχονται, λειτουργούν. </w:t>
      </w:r>
      <w:r>
        <w:rPr>
          <w:rFonts w:eastAsia="Times New Roman" w:cs="Times New Roman"/>
          <w:szCs w:val="24"/>
        </w:rPr>
        <w:t>Τ</w:t>
      </w:r>
      <w:r>
        <w:rPr>
          <w:rFonts w:eastAsia="Times New Roman" w:cs="Times New Roman"/>
          <w:szCs w:val="24"/>
        </w:rPr>
        <w:t>ι μας λέγατε; «Είστε απαρχαιωμένοι και ζείτε στο 1917 και στο 1900». Αυτή ήταν η κόντρα η μεγάλη. Έγιναν τα κοινωνικά φόρουμ τα οποία τα στηρίξατε; Πού είναι; Μέσα σε αυτό το πλαίσιο ή</w:t>
      </w:r>
      <w:r>
        <w:rPr>
          <w:rFonts w:eastAsia="Times New Roman" w:cs="Times New Roman"/>
          <w:szCs w:val="24"/>
        </w:rPr>
        <w:t xml:space="preserve">ταν. Πού πήγαν όλα αυτά; Αυτοί κατά της παγκοσμιοποίησης τι έγιναν; Τα στελέχη τους –οι περισσότεροι- έγιναν Υπουργοί στις κυβερνήσεις και υπηρετούν την καπιταλιστική βαρβαρότητα. </w:t>
      </w:r>
    </w:p>
    <w:p w14:paraId="31B169DA"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κόμα</w:t>
      </w:r>
      <w:r>
        <w:rPr>
          <w:rFonts w:eastAsia="Times New Roman" w:cs="Times New Roman"/>
          <w:szCs w:val="24"/>
        </w:rPr>
        <w:t xml:space="preserve"> </w:t>
      </w:r>
      <w:r>
        <w:rPr>
          <w:rFonts w:eastAsia="Times New Roman" w:cs="Times New Roman"/>
          <w:szCs w:val="24"/>
        </w:rPr>
        <w:t>ακόμα να σας πω δεκαεπτά οργανώσεις ΜΚΟ κατά τον πόλεμο της Γιουγκοσλ</w:t>
      </w:r>
      <w:r>
        <w:rPr>
          <w:rFonts w:eastAsia="Times New Roman" w:cs="Times New Roman"/>
          <w:szCs w:val="24"/>
        </w:rPr>
        <w:t>αβίας</w:t>
      </w:r>
      <w:r>
        <w:rPr>
          <w:rFonts w:eastAsia="Times New Roman" w:cs="Times New Roman"/>
          <w:szCs w:val="24"/>
        </w:rPr>
        <w:t>,</w:t>
      </w:r>
      <w:r>
        <w:rPr>
          <w:rFonts w:eastAsia="Times New Roman" w:cs="Times New Roman"/>
          <w:szCs w:val="24"/>
        </w:rPr>
        <w:t xml:space="preserve"> που συνελήφθησαν να κάνουν κατασκοπεία; Μελέταγαν τα περάσματα των πουλιών αλλά είχαν όργανα που έδιναν στόχους στο ΝΑΤΟ. Πόσες άλλες ΜΚΟ έχουν κάνει και άλλα; Πόσα δισεκατομμύρια ξοδεύονται εκεί; Γιατί </w:t>
      </w:r>
      <w:r>
        <w:rPr>
          <w:rFonts w:eastAsia="Times New Roman" w:cs="Times New Roman"/>
          <w:szCs w:val="24"/>
        </w:rPr>
        <w:lastRenderedPageBreak/>
        <w:t xml:space="preserve">να μην πάνε κατευθείαν σε κρατικές δομές; Δεν </w:t>
      </w:r>
      <w:r>
        <w:rPr>
          <w:rFonts w:eastAsia="Times New Roman" w:cs="Times New Roman"/>
          <w:szCs w:val="24"/>
        </w:rPr>
        <w:t>είναι σοσιαλιστικό το κράτος ούτε το ελληνικό ούτε τα άλλα. Γιατί να μην πάνε και τώρα ακόμα; Γιατί να μη δοθούν στις κυβερνήσεις -όποιες κυβερνήσεις και αν είναι, δεν έχει σημασία- με κάποιους όρους, για να αντιμετωπίσουν τα προσφυγικά προβλήματα;</w:t>
      </w:r>
    </w:p>
    <w:p w14:paraId="31B169DB"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Δεν λέμ</w:t>
      </w:r>
      <w:r>
        <w:rPr>
          <w:rFonts w:eastAsia="Times New Roman" w:cs="Times New Roman"/>
          <w:szCs w:val="24"/>
        </w:rPr>
        <w:t>ε ότι όλοι είναι τέτοιοι. Να είμαστε καθαροί. Λέμε, όμως, για την κατεύθυνση, ότι υπάρχουν άνθρωποι οι οποίοι είτε παρασύρονται είτε θέλουν να προσφέρουν κάτι. Ούτε όλοι οι εθελοντές είναι ίδιοι. Υπάρχουν εθελοντές που</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συγκινητικά όπως και όλος </w:t>
      </w:r>
      <w:r>
        <w:rPr>
          <w:rFonts w:eastAsia="Times New Roman" w:cs="Times New Roman"/>
          <w:szCs w:val="24"/>
        </w:rPr>
        <w:t xml:space="preserve">ο λαός μας προσφέρουν -και είναι προς τιμήν τους- και φτύνουν κυριολεκτικά τους φασίστες και τους ρατσιστές με τη συμπεριφορά τους καθημερινά αλλά υπάρχουν και άλλοι που παίζουν πολλά, διάφορα και επικίνδυνα παιχνίδια. </w:t>
      </w:r>
    </w:p>
    <w:p w14:paraId="31B169DC"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Επομένως για να τελειώσω, να πω κάτι</w:t>
      </w:r>
      <w:r>
        <w:rPr>
          <w:rFonts w:eastAsia="Times New Roman" w:cs="Times New Roman"/>
          <w:szCs w:val="24"/>
        </w:rPr>
        <w:t xml:space="preserve"> στον κύριο Υπουργό. Κύριε Υπουργέ, όταν καλή και λαμπρή ονομάζετε -έτσι νομίζω ότι είπατε- τη Συμφωνία Ευρωπαϊκής Ένωσης-Τουρκίας</w:t>
      </w:r>
      <w:r>
        <w:rPr>
          <w:rFonts w:eastAsia="Times New Roman" w:cs="Times New Roman"/>
          <w:szCs w:val="24"/>
        </w:rPr>
        <w:t>,</w:t>
      </w:r>
      <w:r>
        <w:rPr>
          <w:rFonts w:eastAsia="Times New Roman" w:cs="Times New Roman"/>
          <w:szCs w:val="24"/>
        </w:rPr>
        <w:t xml:space="preserve"> μάλλον δεν συνειδητοποιείτε -και για την Κυβέρνηση το λέω και για άλλους- το τι κρύβει αυτή η </w:t>
      </w:r>
      <w:r>
        <w:rPr>
          <w:rFonts w:eastAsia="Times New Roman" w:cs="Times New Roman"/>
          <w:szCs w:val="24"/>
        </w:rPr>
        <w:t>σ</w:t>
      </w:r>
      <w:r>
        <w:rPr>
          <w:rFonts w:eastAsia="Times New Roman" w:cs="Times New Roman"/>
          <w:szCs w:val="24"/>
        </w:rPr>
        <w:t>υμφωνία και το τι εξελίξεις θ</w:t>
      </w:r>
      <w:r>
        <w:rPr>
          <w:rFonts w:eastAsia="Times New Roman" w:cs="Times New Roman"/>
          <w:szCs w:val="24"/>
        </w:rPr>
        <w:t xml:space="preserve">α </w:t>
      </w:r>
      <w:r>
        <w:rPr>
          <w:rFonts w:eastAsia="Times New Roman" w:cs="Times New Roman"/>
          <w:szCs w:val="24"/>
        </w:rPr>
        <w:lastRenderedPageBreak/>
        <w:t xml:space="preserve">έχουμε με αυτήν τη </w:t>
      </w:r>
      <w:r>
        <w:rPr>
          <w:rFonts w:eastAsia="Times New Roman" w:cs="Times New Roman"/>
          <w:szCs w:val="24"/>
        </w:rPr>
        <w:t>σ</w:t>
      </w:r>
      <w:r>
        <w:rPr>
          <w:rFonts w:eastAsia="Times New Roman" w:cs="Times New Roman"/>
          <w:szCs w:val="24"/>
        </w:rPr>
        <w:t xml:space="preserve">υμφωνία και σε γενικότερο επίπεδο αλλά και στο ίδιο το προσφυγικό. Απλώς περάσατε λίγα τώρα στο νομοσχέδιο. Θα έρθει και </w:t>
      </w:r>
      <w:r>
        <w:rPr>
          <w:rFonts w:eastAsia="Times New Roman" w:cs="Times New Roman"/>
          <w:szCs w:val="24"/>
        </w:rPr>
        <w:t>στ</w:t>
      </w:r>
      <w:r>
        <w:rPr>
          <w:rFonts w:eastAsia="Times New Roman" w:cs="Times New Roman"/>
          <w:szCs w:val="24"/>
        </w:rPr>
        <w:t xml:space="preserve">η πορεία θα δούμε αν έχουμε δίκιο εμείς ή άδικο. </w:t>
      </w:r>
    </w:p>
    <w:p w14:paraId="31B169DD"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31B169DE"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Παφίλη</w:t>
      </w:r>
      <w:proofErr w:type="spellEnd"/>
      <w:r>
        <w:rPr>
          <w:rFonts w:eastAsia="Times New Roman" w:cs="Times New Roman"/>
          <w:szCs w:val="24"/>
        </w:rPr>
        <w:t xml:space="preserve">. </w:t>
      </w:r>
    </w:p>
    <w:p w14:paraId="31B169DF"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Τον λόγο έχει ο κ. Τσίρκας από τον ΣΥΡΙΖΑ. </w:t>
      </w:r>
    </w:p>
    <w:p w14:paraId="31B169E0"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ΒΑΣΙΛΕΙΟΣ ΤΣΙΡΚΑΣ: </w:t>
      </w:r>
      <w:r>
        <w:rPr>
          <w:rFonts w:eastAsia="Times New Roman" w:cs="Times New Roman"/>
          <w:szCs w:val="24"/>
        </w:rPr>
        <w:t xml:space="preserve">Ευχαριστώ, κύριε Πρόεδρε. </w:t>
      </w:r>
    </w:p>
    <w:p w14:paraId="31B169E1" w14:textId="77777777" w:rsidR="00643513" w:rsidRDefault="00AD6DE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Κυρίες και κύριοι Βουλευτές, αυτή τη στιγμή το προσφυγικό αποτελεί ίσως ένα από τα μεγαλύτερα ζητήματα που αντιμετωπίζει ο σύγχρονος κόσμ</w:t>
      </w:r>
      <w:r>
        <w:rPr>
          <w:rFonts w:eastAsia="Times New Roman" w:cs="Times New Roman"/>
          <w:szCs w:val="24"/>
        </w:rPr>
        <w:t>ος. Πρόκειται για ένα πρόβλημα που ξεπερνά κατά πολύ τα εθνικά όρια και ως εκ τούτου επιδέχεται μόνο συλλογικές ευρωπαϊκές λύσεις</w:t>
      </w:r>
      <w:r>
        <w:rPr>
          <w:rFonts w:eastAsia="Times New Roman" w:cs="Times New Roman"/>
          <w:szCs w:val="24"/>
        </w:rPr>
        <w:t>,</w:t>
      </w:r>
      <w:r>
        <w:rPr>
          <w:rFonts w:eastAsia="Times New Roman" w:cs="Times New Roman"/>
          <w:szCs w:val="24"/>
        </w:rPr>
        <w:t xml:space="preserve"> ώστε να αντιμετωπιστεί ουσιαστικά.</w:t>
      </w:r>
    </w:p>
    <w:p w14:paraId="31B169E2" w14:textId="77777777" w:rsidR="00643513" w:rsidRDefault="00AD6DE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Από την πρώτη στιγμή αυτή η Κυβέρνηση, κύριε </w:t>
      </w:r>
      <w:proofErr w:type="spellStart"/>
      <w:r>
        <w:rPr>
          <w:rFonts w:eastAsia="Times New Roman" w:cs="Times New Roman"/>
          <w:szCs w:val="24"/>
        </w:rPr>
        <w:t>Παφίλη</w:t>
      </w:r>
      <w:proofErr w:type="spellEnd"/>
      <w:r>
        <w:rPr>
          <w:rFonts w:eastAsia="Times New Roman" w:cs="Times New Roman"/>
          <w:szCs w:val="24"/>
        </w:rPr>
        <w:t xml:space="preserve">, κι ο Πρωθυπουργός της χώρας έθεσε το </w:t>
      </w:r>
      <w:r>
        <w:rPr>
          <w:rFonts w:eastAsia="Times New Roman" w:cs="Times New Roman"/>
          <w:szCs w:val="24"/>
        </w:rPr>
        <w:t xml:space="preserve">προσφυγικό ζήτημα σε όλες του τις διαστάσεις και αγωνίστηκε στην Ευρώπη και για να διεθνοποιηθεί το προσφυγικό ζήτημα αλλά και για να αντιμετωπιστεί στην ουσία του και στη ρίζα του. </w:t>
      </w:r>
    </w:p>
    <w:p w14:paraId="31B169E3" w14:textId="77777777" w:rsidR="00643513" w:rsidRDefault="00AD6DE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Είναι αναγκαίο σήμερα να γίνουν εκείνες οι αλλαγές και να θεσπιστεί εκείν</w:t>
      </w:r>
      <w:r>
        <w:rPr>
          <w:rFonts w:eastAsia="Times New Roman" w:cs="Times New Roman"/>
          <w:szCs w:val="24"/>
        </w:rPr>
        <w:t>ο το νομικό πλαίσιο</w:t>
      </w:r>
      <w:r>
        <w:rPr>
          <w:rFonts w:eastAsia="Times New Roman" w:cs="Times New Roman"/>
          <w:szCs w:val="24"/>
        </w:rPr>
        <w:t>,</w:t>
      </w:r>
      <w:r>
        <w:rPr>
          <w:rFonts w:eastAsia="Times New Roman" w:cs="Times New Roman"/>
          <w:szCs w:val="24"/>
        </w:rPr>
        <w:t xml:space="preserve"> ώστε να υπάρξει πραγματική βοήθεια στους χιλιάδες άμαχους από τη Συρία που φτάνουν καθημερινά στη χώρα </w:t>
      </w:r>
      <w:r>
        <w:rPr>
          <w:rFonts w:eastAsia="Times New Roman" w:cs="Times New Roman"/>
          <w:szCs w:val="24"/>
        </w:rPr>
        <w:t>μας,</w:t>
      </w:r>
      <w:r>
        <w:rPr>
          <w:rFonts w:eastAsia="Times New Roman" w:cs="Times New Roman"/>
          <w:szCs w:val="24"/>
        </w:rPr>
        <w:t xml:space="preserve"> με σκοπό να ταξιδέψουν στην Ευρώπη για μια καλύτερη ζωή. </w:t>
      </w:r>
    </w:p>
    <w:p w14:paraId="31B169E4" w14:textId="77777777" w:rsidR="00643513" w:rsidRDefault="00AD6DE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Πρέπει να κατανοήσουμε -όπως το έχει κατανοήσει ο ελληνικός λαός- ότι</w:t>
      </w:r>
      <w:r>
        <w:rPr>
          <w:rFonts w:eastAsia="Times New Roman" w:cs="Times New Roman"/>
          <w:szCs w:val="24"/>
        </w:rPr>
        <w:t xml:space="preserve"> οι άνθρωποι αυτοί εκδιώχθηκαν έπειτα από πολλά χρόνια πολέμου και για αυτό βρίσκονται εδώ και ο λαός μας στέκεται με ανθρωπιά και αλληλεγγύη σε κυνηγημένους και ταλαιπωρημένους συνανθρώπους μας. </w:t>
      </w:r>
    </w:p>
    <w:p w14:paraId="31B169E5" w14:textId="77777777" w:rsidR="00643513" w:rsidRDefault="00AD6DE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Η σημερινή Κυβέρνηση με κορμό τις δυνάμεις της Αριστεράς έχ</w:t>
      </w:r>
      <w:r>
        <w:rPr>
          <w:rFonts w:eastAsia="Times New Roman" w:cs="Times New Roman"/>
          <w:szCs w:val="24"/>
        </w:rPr>
        <w:t>ει βρεθεί μπροστά σε δύσκολα διλήμματα εδώ και περίπου έναν χρόνο. Καταφέραμε, όμως, να μείνουμε σταθεροί στις αρχές μας και στην υπεράσπιση των αξιών μας. Το ίδιο κάνουμε και τώρα. Η ελληνική Κυβέρνηση υλοποίησε όλα όσα είχαν συμφωνηθεί με την Ευρωπαϊκή Έ</w:t>
      </w:r>
      <w:r>
        <w:rPr>
          <w:rFonts w:eastAsia="Times New Roman" w:cs="Times New Roman"/>
          <w:szCs w:val="24"/>
        </w:rPr>
        <w:t xml:space="preserve">νωση. Υλοποιήσαμε τις υποχρεώσεις μας, παρά τις δυσκολίες, ως προς τη δημιουργία κέντρων ταυτοποίησης, των λεγόμενων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στα νησιά και δημιουργήσαμε δομές και χώρους φιλοξενίας στην Αττική, στην Ήπειρο, στην </w:t>
      </w:r>
      <w:r>
        <w:rPr>
          <w:rFonts w:eastAsia="Times New Roman" w:cs="Times New Roman"/>
          <w:szCs w:val="24"/>
        </w:rPr>
        <w:t>κ</w:t>
      </w:r>
      <w:r>
        <w:rPr>
          <w:rFonts w:eastAsia="Times New Roman" w:cs="Times New Roman"/>
          <w:szCs w:val="24"/>
        </w:rPr>
        <w:t xml:space="preserve">εντρική Ελλάδα. </w:t>
      </w:r>
    </w:p>
    <w:p w14:paraId="31B169E6" w14:textId="77777777" w:rsidR="00643513" w:rsidRDefault="00AD6DE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Για την αντιμετώπιση της</w:t>
      </w:r>
      <w:r>
        <w:rPr>
          <w:rFonts w:eastAsia="Times New Roman" w:cs="Times New Roman"/>
          <w:szCs w:val="24"/>
        </w:rPr>
        <w:t xml:space="preserve"> κατάστασης στην </w:t>
      </w:r>
      <w:proofErr w:type="spellStart"/>
      <w:r>
        <w:rPr>
          <w:rFonts w:eastAsia="Times New Roman" w:cs="Times New Roman"/>
          <w:szCs w:val="24"/>
        </w:rPr>
        <w:t>Ειδομένη</w:t>
      </w:r>
      <w:proofErr w:type="spellEnd"/>
      <w:r>
        <w:rPr>
          <w:rFonts w:eastAsia="Times New Roman" w:cs="Times New Roman"/>
          <w:szCs w:val="24"/>
        </w:rPr>
        <w:t xml:space="preserve"> η Κυβέρνηση εντατικοποίησε την ενημέρωση των ανθρώπων</w:t>
      </w:r>
      <w:r w:rsidRPr="00CC7008">
        <w:rPr>
          <w:rFonts w:eastAsia="Times New Roman" w:cs="Times New Roman"/>
          <w:szCs w:val="24"/>
        </w:rPr>
        <w:t>,</w:t>
      </w:r>
      <w:r>
        <w:rPr>
          <w:rFonts w:eastAsia="Times New Roman" w:cs="Times New Roman"/>
          <w:szCs w:val="24"/>
        </w:rPr>
        <w:t xml:space="preserve"> σχετικά με τα κέντρα φιλοξενίας όπου μπορούν να μεταφερθούν. </w:t>
      </w:r>
    </w:p>
    <w:p w14:paraId="31B169E7" w14:textId="77777777" w:rsidR="00643513" w:rsidRDefault="00AD6DE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Σήμερα, λοιπόν, συζητάμε για τη ψήφιση του νομοσχεδίου</w:t>
      </w:r>
      <w:r w:rsidRPr="00CC7008">
        <w:rPr>
          <w:rFonts w:eastAsia="Times New Roman" w:cs="Times New Roman"/>
          <w:szCs w:val="24"/>
        </w:rPr>
        <w:t>,</w:t>
      </w:r>
      <w:r>
        <w:rPr>
          <w:rFonts w:eastAsia="Times New Roman" w:cs="Times New Roman"/>
          <w:szCs w:val="24"/>
        </w:rPr>
        <w:t xml:space="preserve"> που θα αντιμετωπίσει αποτελεσματικά τις συνεχόμενες έκτακτες ανάγκες που προκύπτουν από την προσφυγική κρίση.</w:t>
      </w:r>
    </w:p>
    <w:p w14:paraId="31B169E8" w14:textId="77777777" w:rsidR="00643513" w:rsidRDefault="00AD6DE5">
      <w:pPr>
        <w:tabs>
          <w:tab w:val="left" w:pos="709"/>
          <w:tab w:val="left" w:pos="3189"/>
          <w:tab w:val="left" w:pos="3545"/>
          <w:tab w:val="center" w:pos="4513"/>
        </w:tabs>
        <w:spacing w:line="600" w:lineRule="auto"/>
        <w:jc w:val="both"/>
        <w:rPr>
          <w:rFonts w:eastAsia="Times New Roman" w:cs="Times New Roman"/>
          <w:szCs w:val="24"/>
        </w:rPr>
      </w:pPr>
      <w:r>
        <w:rPr>
          <w:rFonts w:eastAsia="Times New Roman" w:cs="Times New Roman"/>
          <w:szCs w:val="24"/>
        </w:rPr>
        <w:lastRenderedPageBreak/>
        <w:tab/>
        <w:t xml:space="preserve">Οι διατάξεις αυτού του νομοσχεδίου προσβλέπουν στον </w:t>
      </w:r>
      <w:proofErr w:type="spellStart"/>
      <w:r>
        <w:rPr>
          <w:rFonts w:eastAsia="Times New Roman" w:cs="Times New Roman"/>
          <w:szCs w:val="24"/>
        </w:rPr>
        <w:t>εξορθολογισμό</w:t>
      </w:r>
      <w:proofErr w:type="spellEnd"/>
      <w:r>
        <w:rPr>
          <w:rFonts w:eastAsia="Times New Roman" w:cs="Times New Roman"/>
          <w:szCs w:val="24"/>
        </w:rPr>
        <w:t xml:space="preserve"> και στην αναμόρφωση του συστήματος αναγνώρισης της διεθνούς προστασίας, της υπ</w:t>
      </w:r>
      <w:r>
        <w:rPr>
          <w:rFonts w:eastAsia="Times New Roman" w:cs="Times New Roman"/>
          <w:szCs w:val="24"/>
        </w:rPr>
        <w:t xml:space="preserve">οδοχής, καταγραφής, φιλοξενίας και ταυτοποίησης των νεοεισερχόμενων πολιτών από τρίτες χώρες. </w:t>
      </w:r>
    </w:p>
    <w:p w14:paraId="31B169E9"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Πρόκειται για ένα προοδευτικό νομοσχέδιο που πηγαίνει το νομικό πλαίσιο ασύλου στη χώρα μας ένα βήμα πιο μπροστά. Το νομικό πλαίσιο εναρμονίζεται με το </w:t>
      </w:r>
      <w:r>
        <w:rPr>
          <w:rFonts w:eastAsia="Times New Roman" w:cs="Times New Roman"/>
          <w:szCs w:val="24"/>
        </w:rPr>
        <w:t>Δ</w:t>
      </w:r>
      <w:r>
        <w:rPr>
          <w:rFonts w:eastAsia="Times New Roman" w:cs="Times New Roman"/>
          <w:szCs w:val="24"/>
        </w:rPr>
        <w:t xml:space="preserve">ιεθνές και </w:t>
      </w:r>
      <w:proofErr w:type="spellStart"/>
      <w:r>
        <w:rPr>
          <w:rFonts w:eastAsia="Times New Roman" w:cs="Times New Roman"/>
          <w:szCs w:val="24"/>
        </w:rPr>
        <w:t>Ε</w:t>
      </w:r>
      <w:r>
        <w:rPr>
          <w:rFonts w:eastAsia="Times New Roman" w:cs="Times New Roman"/>
          <w:szCs w:val="24"/>
        </w:rPr>
        <w:t>νωσιακό</w:t>
      </w:r>
      <w:proofErr w:type="spellEnd"/>
      <w:r>
        <w:rPr>
          <w:rFonts w:eastAsia="Times New Roman" w:cs="Times New Roman"/>
          <w:szCs w:val="24"/>
        </w:rPr>
        <w:t xml:space="preserve"> </w:t>
      </w:r>
      <w:r>
        <w:rPr>
          <w:rFonts w:eastAsia="Times New Roman" w:cs="Times New Roman"/>
          <w:szCs w:val="24"/>
        </w:rPr>
        <w:t>Δ</w:t>
      </w:r>
      <w:r>
        <w:rPr>
          <w:rFonts w:eastAsia="Times New Roman" w:cs="Times New Roman"/>
          <w:szCs w:val="24"/>
        </w:rPr>
        <w:t>ίκαιο. Σε κάθε περίπτωση η επιτυχία ή όχι του νόμου αυτού θα κριθεί από πολλούς παράγοντες εσωτερικούς και εξωτερικούς. Θα κριθεί πρώτα και κύρια από τη δική μας αποφασιστικότητα. Θα κριθεί όμως και από την αποφασιστικότητα της Ευρώπης</w:t>
      </w:r>
      <w:r>
        <w:rPr>
          <w:rFonts w:eastAsia="Times New Roman" w:cs="Times New Roman"/>
          <w:szCs w:val="24"/>
        </w:rPr>
        <w:t xml:space="preserve"> για την εφαρμογή συνολικά της συμφωνίας. </w:t>
      </w:r>
    </w:p>
    <w:p w14:paraId="31B169EA"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Το παρόν νομοσχέδιο εισάγει στο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 xml:space="preserve">ίκαιο τα κριτήρια που προβλέπει η </w:t>
      </w:r>
      <w:r>
        <w:rPr>
          <w:rFonts w:eastAsia="Times New Roman" w:cs="Times New Roman"/>
          <w:szCs w:val="24"/>
        </w:rPr>
        <w:t>ο</w:t>
      </w:r>
      <w:r>
        <w:rPr>
          <w:rFonts w:eastAsia="Times New Roman" w:cs="Times New Roman"/>
          <w:szCs w:val="24"/>
        </w:rPr>
        <w:t>δηγία 32/2013</w:t>
      </w:r>
      <w:r>
        <w:rPr>
          <w:rFonts w:eastAsia="Times New Roman" w:cs="Times New Roman"/>
          <w:szCs w:val="24"/>
        </w:rPr>
        <w:t>,</w:t>
      </w:r>
      <w:r>
        <w:rPr>
          <w:rFonts w:eastAsia="Times New Roman" w:cs="Times New Roman"/>
          <w:szCs w:val="24"/>
        </w:rPr>
        <w:t xml:space="preserve"> για να αναγνωριστεί μια χώρα ως ασφαλής</w:t>
      </w:r>
      <w:r>
        <w:rPr>
          <w:rFonts w:eastAsia="Times New Roman" w:cs="Times New Roman"/>
          <w:szCs w:val="24"/>
        </w:rPr>
        <w:t>,</w:t>
      </w:r>
      <w:r>
        <w:rPr>
          <w:rFonts w:eastAsia="Times New Roman" w:cs="Times New Roman"/>
          <w:szCs w:val="24"/>
        </w:rPr>
        <w:t xml:space="preserve"> και τον τρόπο εξασφάλισης των δικαιωμάτων των εισερχόμενων στη χώρα μας. </w:t>
      </w:r>
      <w:r>
        <w:rPr>
          <w:rFonts w:eastAsia="Times New Roman" w:cs="Times New Roman"/>
          <w:szCs w:val="24"/>
        </w:rPr>
        <w:t>Ν</w:t>
      </w:r>
      <w:r>
        <w:rPr>
          <w:rFonts w:eastAsia="Times New Roman" w:cs="Times New Roman"/>
          <w:szCs w:val="24"/>
        </w:rPr>
        <w:t>α διευ</w:t>
      </w:r>
      <w:r>
        <w:rPr>
          <w:rFonts w:eastAsia="Times New Roman" w:cs="Times New Roman"/>
          <w:szCs w:val="24"/>
        </w:rPr>
        <w:t xml:space="preserve">κρινιστεί για μια ακόμα φορά ότι δεν αναγνωρίζεται η Τουρκία ως ασφαλής χώρα. </w:t>
      </w:r>
      <w:r>
        <w:rPr>
          <w:rFonts w:eastAsia="Times New Roman" w:cs="Times New Roman"/>
          <w:szCs w:val="24"/>
        </w:rPr>
        <w:lastRenderedPageBreak/>
        <w:t>Αντίθετα περιγράφεται ότι ασφαλής τρίτη χώρα για έναν πρόσφυγα ή μετανάστη</w:t>
      </w:r>
      <w:r>
        <w:rPr>
          <w:rFonts w:eastAsia="Times New Roman" w:cs="Times New Roman"/>
          <w:szCs w:val="24"/>
        </w:rPr>
        <w:t>,</w:t>
      </w:r>
      <w:r>
        <w:rPr>
          <w:rFonts w:eastAsia="Times New Roman" w:cs="Times New Roman"/>
          <w:szCs w:val="24"/>
        </w:rPr>
        <w:t xml:space="preserve"> θεωρούνται τα κράτη όπου δεν απειλείται η ζωή και η ελευθερία λόγω φυλής, θρησκείας, εθνικότητας, συμμ</w:t>
      </w:r>
      <w:r>
        <w:rPr>
          <w:rFonts w:eastAsia="Times New Roman" w:cs="Times New Roman"/>
          <w:szCs w:val="24"/>
        </w:rPr>
        <w:t xml:space="preserve">ετοχής σε ιδιαίτερη κοινωνική ομάδα ή πολιτικών πεποιθήσεων. </w:t>
      </w:r>
    </w:p>
    <w:p w14:paraId="31B169EB"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Με τα πρώτα άρθρα του νομοσχεδίου ενισχύεται και στελεχώνεται η Υπηρεσία Ασύλου, ώστε να είναι εύρυθμη και αποτελεσματική η λειτουργία της. Περιέχει πολλές πρακτικές λύσεις</w:t>
      </w:r>
      <w:r>
        <w:rPr>
          <w:rFonts w:eastAsia="Times New Roman" w:cs="Times New Roman"/>
          <w:szCs w:val="24"/>
        </w:rPr>
        <w:t>,</w:t>
      </w:r>
      <w:r>
        <w:rPr>
          <w:rFonts w:eastAsia="Times New Roman" w:cs="Times New Roman"/>
          <w:szCs w:val="24"/>
        </w:rPr>
        <w:t xml:space="preserve"> που αντιμετωπίζουμε </w:t>
      </w:r>
      <w:r>
        <w:rPr>
          <w:rFonts w:eastAsia="Times New Roman" w:cs="Times New Roman"/>
          <w:szCs w:val="24"/>
        </w:rPr>
        <w:t>καθημερινά για την αντιμετώπιση του προσφυγικού ζητήματος. Είναι ευέλικτες οι ρυθμίσεις σχετικά με την ίδρυση δομών τέτοιου είδους, με τη δυνατότητα λειτουργίας γραφείων κλιμακίων ασύλου εντός των κέντρων υποδοχής και δομών φιλοξενίας, με τη δυνατότητα ίδρ</w:t>
      </w:r>
      <w:r>
        <w:rPr>
          <w:rFonts w:eastAsia="Times New Roman" w:cs="Times New Roman"/>
          <w:szCs w:val="24"/>
        </w:rPr>
        <w:t xml:space="preserve">υσης διακριτών χώρων για παραμονή ευάλωτων ομάδων, όπως ασυνόδευτων ανηλίκων, ευελιξία στις προσλήψεις, αύξηση των οργανικών θέσεων. </w:t>
      </w:r>
    </w:p>
    <w:p w14:paraId="31B169EC"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πάγια θέση μας για τους πρόσφυγες πολέμου που τυγχάνουν διεθνούς προστασίας</w:t>
      </w:r>
      <w:r>
        <w:rPr>
          <w:rFonts w:eastAsia="Times New Roman" w:cs="Times New Roman"/>
          <w:szCs w:val="24"/>
        </w:rPr>
        <w:t>,</w:t>
      </w:r>
      <w:r>
        <w:rPr>
          <w:rFonts w:eastAsia="Times New Roman" w:cs="Times New Roman"/>
          <w:szCs w:val="24"/>
        </w:rPr>
        <w:t xml:space="preserve"> ήταν και συνεχίζ</w:t>
      </w:r>
      <w:r>
        <w:rPr>
          <w:rFonts w:eastAsia="Times New Roman" w:cs="Times New Roman"/>
          <w:szCs w:val="24"/>
        </w:rPr>
        <w:t xml:space="preserve">ει να είναι η αναγκαιότητα της απονομής ασύλου ή επικουρικού καθεστώτος </w:t>
      </w:r>
      <w:r>
        <w:rPr>
          <w:rFonts w:eastAsia="Times New Roman" w:cs="Times New Roman"/>
          <w:szCs w:val="24"/>
        </w:rPr>
        <w:lastRenderedPageBreak/>
        <w:t>προστασίας. Το κράτος οφείλει να μεριμνά για τη φιλοξενία τους σε δομές φιλοξενίας</w:t>
      </w:r>
      <w:r>
        <w:rPr>
          <w:rFonts w:eastAsia="Times New Roman" w:cs="Times New Roman"/>
          <w:szCs w:val="24"/>
        </w:rPr>
        <w:t>,</w:t>
      </w:r>
      <w:r>
        <w:rPr>
          <w:rFonts w:eastAsia="Times New Roman" w:cs="Times New Roman"/>
          <w:szCs w:val="24"/>
        </w:rPr>
        <w:t xml:space="preserve"> που εξασφαλίζουν συνθήκες αξιοπρέπειας και υγιεινής μέχρι να επιστρέψουν στις χώρες τους. </w:t>
      </w:r>
    </w:p>
    <w:p w14:paraId="31B169ED"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Με τα άρθ</w:t>
      </w:r>
      <w:r>
        <w:rPr>
          <w:rFonts w:eastAsia="Times New Roman" w:cs="Times New Roman"/>
          <w:szCs w:val="24"/>
        </w:rPr>
        <w:t>ρα 4 - 6 γίνεται θεσμική αναβάθμιση ως προς τις εγγυήσεις ανεξάρτητης λειτουργίας της Αρχής των Προσφυγών και ενισχύεται σημαντικά η ανεξαρτησία του δευτεροβάθμιου οργάνου κρίσης των αιτήσεων διεθνούς προστασίας -θέμα για το οποίο η Ελλάδα έχει υποστεί πολ</w:t>
      </w:r>
      <w:r>
        <w:rPr>
          <w:rFonts w:eastAsia="Times New Roman" w:cs="Times New Roman"/>
          <w:szCs w:val="24"/>
        </w:rPr>
        <w:t>λές κριτικές από διεθνείς οργανισμούς και οργανώσεις- όσο και η διοικητική και οικονομική αυτοτέλεια της Αρχής των Προσφυγών.</w:t>
      </w:r>
    </w:p>
    <w:p w14:paraId="31B169EE"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Ιδρύεται η Υπηρεσία Υποδοχής και Ταυτοποίησης, η οποία θα λειτουργεί με σκοπό τη διευκόλυνση καταγραφής, ταυτοποίησης και εξακρίβω</w:t>
      </w:r>
      <w:r>
        <w:rPr>
          <w:rFonts w:eastAsia="Times New Roman" w:cs="Times New Roman"/>
          <w:szCs w:val="24"/>
        </w:rPr>
        <w:t xml:space="preserve">σης στοιχείων, τον ιατρικό έλεγχο και την παροχή ενημέρωσης και η οποία θα είναι και αρμόδια για την εποπτεία κέντρων και δομών. </w:t>
      </w:r>
    </w:p>
    <w:p w14:paraId="31B169EF"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Αποσυνδέεται η Υπηρεσία Ασύλου από το Υπουργείο Προστασίας του Πολίτη, συστήνεται η Γενική Γραμματεία Υποδοχής στο Υπουργείο Ε</w:t>
      </w:r>
      <w:r>
        <w:rPr>
          <w:rFonts w:eastAsia="Times New Roman" w:cs="Times New Roman"/>
          <w:szCs w:val="24"/>
        </w:rPr>
        <w:t>σωτερικών</w:t>
      </w:r>
      <w:r>
        <w:rPr>
          <w:rFonts w:eastAsia="Times New Roman" w:cs="Times New Roman"/>
          <w:szCs w:val="24"/>
        </w:rPr>
        <w:t>,</w:t>
      </w:r>
      <w:r>
        <w:rPr>
          <w:rFonts w:eastAsia="Times New Roman" w:cs="Times New Roman"/>
          <w:szCs w:val="24"/>
        </w:rPr>
        <w:t xml:space="preserve"> ενώ ρυθμίζονται ζητήματα για την αντιμετώπιση μιας </w:t>
      </w:r>
      <w:r>
        <w:rPr>
          <w:rFonts w:eastAsia="Times New Roman" w:cs="Times New Roman"/>
          <w:szCs w:val="24"/>
        </w:rPr>
        <w:lastRenderedPageBreak/>
        <w:t xml:space="preserve">παλιάς παθογένειας, για την οποία μίλησαν και προηγουμένως οι συνάδελφοί μου, προς όφελος των ανθρώπων εκείνων που έχουν αναγνωριστεί από την ελληνική πολιτεία ως δικαιούχοι διεθνούς προστασίας </w:t>
      </w:r>
      <w:r>
        <w:rPr>
          <w:rFonts w:eastAsia="Times New Roman" w:cs="Times New Roman"/>
          <w:szCs w:val="24"/>
        </w:rPr>
        <w:t xml:space="preserve">και τους έχει χορηγηθεί καθεστώς παραμονής για ανθρωπιστικούς λόγους. </w:t>
      </w:r>
    </w:p>
    <w:p w14:paraId="31B169F0"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Την ίδια στιγμή οι εισερχόμενοι πολίτες τρίτων χωρών θα έχουν τη δυνατότητα να υποβάλουν αίτηση ασύλου κι αν δεν ολοκληρωθεί η εξέταση του αιτήματος μέσα στο χρονικό διάστημα της κράτησ</w:t>
      </w:r>
      <w:r>
        <w:rPr>
          <w:rFonts w:eastAsia="Times New Roman" w:cs="Times New Roman"/>
          <w:szCs w:val="24"/>
        </w:rPr>
        <w:t xml:space="preserve">ής </w:t>
      </w:r>
      <w:r>
        <w:rPr>
          <w:rFonts w:eastAsia="Times New Roman" w:cs="Times New Roman"/>
          <w:szCs w:val="24"/>
        </w:rPr>
        <w:t>τους,</w:t>
      </w:r>
      <w:r>
        <w:rPr>
          <w:rFonts w:eastAsia="Times New Roman" w:cs="Times New Roman"/>
          <w:szCs w:val="24"/>
        </w:rPr>
        <w:t xml:space="preserve"> θα λαμβάνουν δελτίο αιτούντος ασύλου και θα προωθούνται σε δομές προσωρινής φιλοξενίας στην ηπειρωτική Ελλάδα. </w:t>
      </w:r>
    </w:p>
    <w:p w14:paraId="31B169F1"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Περιλαμβάνονται, επίσης, στο νομοσχέδιο διατάξεις και όλες εκείνες οι αναγκαίες τροποποιήσεις για τον </w:t>
      </w:r>
      <w:proofErr w:type="spellStart"/>
      <w:r>
        <w:rPr>
          <w:rFonts w:eastAsia="Times New Roman" w:cs="Times New Roman"/>
          <w:szCs w:val="24"/>
        </w:rPr>
        <w:t>εξορθολογισμό</w:t>
      </w:r>
      <w:proofErr w:type="spellEnd"/>
      <w:r>
        <w:rPr>
          <w:rFonts w:eastAsia="Times New Roman" w:cs="Times New Roman"/>
          <w:szCs w:val="24"/>
        </w:rPr>
        <w:t xml:space="preserve"> του υπάρχοντος συστ</w:t>
      </w:r>
      <w:r>
        <w:rPr>
          <w:rFonts w:eastAsia="Times New Roman" w:cs="Times New Roman"/>
          <w:szCs w:val="24"/>
        </w:rPr>
        <w:t xml:space="preserve">ήματος αναγνώρισης καθεστώτος της διεθνούς προστασίας. Ενισχύονται οι φορείς της δημόσιας διοίκησης, ενισχύονται κυρίως οι δομές της τοπικής αυτοδιοίκησης, για να </w:t>
      </w:r>
      <w:r>
        <w:rPr>
          <w:rFonts w:eastAsia="Times New Roman" w:cs="Times New Roman"/>
          <w:szCs w:val="24"/>
        </w:rPr>
        <w:lastRenderedPageBreak/>
        <w:t>αντιμετωπιστούν έκτακτες και πρακτικές ανάγκες στα κέντρα φιλοξενίας και  υποδοχής. Πρόκειται</w:t>
      </w:r>
      <w:r>
        <w:rPr>
          <w:rFonts w:eastAsia="Times New Roman" w:cs="Times New Roman"/>
          <w:szCs w:val="24"/>
        </w:rPr>
        <w:t xml:space="preserve"> για ρυθμίσεις που τις επιβάλλει, εκτός των άλλων, η αμείλικτη πραγματικότητα. Γιατί, όπως πολλοί είπαν, σίγουρα το νομοσχέδιο αυτό δεν αφορά στη </w:t>
      </w:r>
      <w:r>
        <w:rPr>
          <w:rFonts w:eastAsia="Times New Roman" w:cs="Times New Roman"/>
          <w:szCs w:val="24"/>
        </w:rPr>
        <w:t>σ</w:t>
      </w:r>
      <w:r>
        <w:rPr>
          <w:rFonts w:eastAsia="Times New Roman" w:cs="Times New Roman"/>
          <w:szCs w:val="24"/>
        </w:rPr>
        <w:t>υμφωνία αλλά επιταχύνει πολλές από τις διαδικασίες που αυτή προβλέπει και υποβοηθά το μεγάλο έργο που έχει αν</w:t>
      </w:r>
      <w:r>
        <w:rPr>
          <w:rFonts w:eastAsia="Times New Roman" w:cs="Times New Roman"/>
          <w:szCs w:val="24"/>
        </w:rPr>
        <w:t xml:space="preserve">αλάβει σήμερα το κράτος. </w:t>
      </w:r>
    </w:p>
    <w:p w14:paraId="31B169F2"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Οφείλουμε, λοιπόν, να εξασφαλίσουμε την πλήρη και αποτελεσματική πρόσβαση όλων των αιτούντων άσυλο στη διαδικασία ασύλου. </w:t>
      </w:r>
      <w:r>
        <w:rPr>
          <w:rFonts w:eastAsia="Times New Roman" w:cs="Times New Roman"/>
          <w:szCs w:val="24"/>
        </w:rPr>
        <w:t>Έ</w:t>
      </w:r>
      <w:r>
        <w:rPr>
          <w:rFonts w:eastAsia="Times New Roman" w:cs="Times New Roman"/>
          <w:szCs w:val="24"/>
        </w:rPr>
        <w:t>τσι</w:t>
      </w:r>
      <w:r>
        <w:rPr>
          <w:rFonts w:eastAsia="Times New Roman" w:cs="Times New Roman"/>
          <w:szCs w:val="24"/>
        </w:rPr>
        <w:t xml:space="preserve"> με τις διατάξεις του νόμου αυτού ρυθμίζονται οι διαδικασίες υποβολής και εξέτασης αιτημάτων διεθνούς προστασίας και αναγνώρισης του καθεστώτος του πρόσφυγα. </w:t>
      </w:r>
    </w:p>
    <w:p w14:paraId="31B169F3" w14:textId="77777777" w:rsidR="00643513" w:rsidRDefault="00AD6DE5">
      <w:pPr>
        <w:spacing w:line="600" w:lineRule="auto"/>
        <w:jc w:val="both"/>
        <w:rPr>
          <w:rFonts w:eastAsia="Times New Roman"/>
          <w:szCs w:val="24"/>
        </w:rPr>
      </w:pPr>
      <w:r>
        <w:rPr>
          <w:rFonts w:eastAsia="Times New Roman" w:cs="Times New Roman"/>
          <w:szCs w:val="24"/>
        </w:rPr>
        <w:tab/>
      </w:r>
      <w:r>
        <w:rPr>
          <w:rFonts w:eastAsia="Times New Roman"/>
          <w:szCs w:val="24"/>
        </w:rPr>
        <w:t>Κυρίες και κύριοι Βουλευτές, με τη σημερινή νομοθετική πρωτοβουλία αποδεικνύουμε</w:t>
      </w:r>
      <w:r>
        <w:rPr>
          <w:rFonts w:eastAsia="Times New Roman"/>
          <w:szCs w:val="24"/>
        </w:rPr>
        <w:t>,</w:t>
      </w:r>
      <w:r>
        <w:rPr>
          <w:rFonts w:eastAsia="Times New Roman"/>
          <w:szCs w:val="24"/>
        </w:rPr>
        <w:t xml:space="preserve"> πως δεν αρκεί </w:t>
      </w:r>
      <w:r>
        <w:rPr>
          <w:rFonts w:eastAsia="Times New Roman"/>
          <w:szCs w:val="24"/>
        </w:rPr>
        <w:t xml:space="preserve">να συμπάσχουμε με τους πρόσφυγες του πολέμου. Δεν αρκεί μόνο να συγκλονιζόμαστε από τις δραματικές εικόνες που βλέπουμε στην </w:t>
      </w:r>
      <w:proofErr w:type="spellStart"/>
      <w:r>
        <w:rPr>
          <w:rFonts w:eastAsia="Times New Roman"/>
          <w:szCs w:val="24"/>
        </w:rPr>
        <w:t>Ειδομένη</w:t>
      </w:r>
      <w:proofErr w:type="spellEnd"/>
      <w:r>
        <w:rPr>
          <w:rFonts w:eastAsia="Times New Roman"/>
          <w:szCs w:val="24"/>
        </w:rPr>
        <w:t xml:space="preserve"> και αλλού, όπου χιλιάδες πρόσφυγες ονειρεύονται να περάσουν στην Ευρώπη. Νομοθετούμε</w:t>
      </w:r>
      <w:r>
        <w:rPr>
          <w:rFonts w:eastAsia="Times New Roman"/>
          <w:szCs w:val="24"/>
        </w:rPr>
        <w:t>,</w:t>
      </w:r>
      <w:r>
        <w:rPr>
          <w:rFonts w:eastAsia="Times New Roman"/>
          <w:szCs w:val="24"/>
        </w:rPr>
        <w:t xml:space="preserve"> για να μπορέσουμε να βοηθήσουμε αυτή</w:t>
      </w:r>
      <w:r>
        <w:rPr>
          <w:rFonts w:eastAsia="Times New Roman"/>
          <w:szCs w:val="24"/>
        </w:rPr>
        <w:t>ν την κατάσταση.</w:t>
      </w:r>
    </w:p>
    <w:p w14:paraId="31B169F4" w14:textId="77777777" w:rsidR="00643513" w:rsidRDefault="00AD6DE5">
      <w:pPr>
        <w:spacing w:line="600" w:lineRule="auto"/>
        <w:ind w:firstLine="720"/>
        <w:jc w:val="both"/>
        <w:rPr>
          <w:rFonts w:eastAsia="Times New Roman"/>
          <w:szCs w:val="24"/>
        </w:rPr>
      </w:pPr>
      <w:r>
        <w:rPr>
          <w:rFonts w:eastAsia="Times New Roman"/>
          <w:szCs w:val="24"/>
        </w:rPr>
        <w:lastRenderedPageBreak/>
        <w:t>Εκτός του ότι η χώρα χρειάζεται αυτή την νέα δομή, που είναι ευέλικτη και μας βοηθάει για να αντιμετωπίσουμε άμεσα και πρακτικά ζητήματα, ήδη από την Ευρωπαϊκή Ένωση έχει ζητηθεί</w:t>
      </w:r>
      <w:r>
        <w:rPr>
          <w:rFonts w:eastAsia="Times New Roman"/>
          <w:szCs w:val="24"/>
        </w:rPr>
        <w:t>,</w:t>
      </w:r>
      <w:r>
        <w:rPr>
          <w:rFonts w:eastAsia="Times New Roman"/>
          <w:szCs w:val="24"/>
        </w:rPr>
        <w:t xml:space="preserve"> άμεσα να θεσμοθετήσουμε το νέο νομικό πλαίσιο για την παροχ</w:t>
      </w:r>
      <w:r>
        <w:rPr>
          <w:rFonts w:eastAsia="Times New Roman"/>
          <w:szCs w:val="24"/>
        </w:rPr>
        <w:t>ή ασύλου, ώστε να αρχίσει να εξελίσσεται η υπόλοιπη διαδικασία που έχει προβλεφθεί.</w:t>
      </w:r>
    </w:p>
    <w:p w14:paraId="31B169F5" w14:textId="77777777" w:rsidR="00643513" w:rsidRDefault="00AD6DE5">
      <w:pPr>
        <w:spacing w:line="600" w:lineRule="auto"/>
        <w:ind w:firstLine="720"/>
        <w:jc w:val="both"/>
        <w:rPr>
          <w:rFonts w:eastAsia="Times New Roman"/>
          <w:szCs w:val="24"/>
        </w:rPr>
      </w:pPr>
      <w:r>
        <w:rPr>
          <w:rFonts w:eastAsia="Times New Roman"/>
          <w:szCs w:val="24"/>
        </w:rPr>
        <w:t>Η ελληνική Κυβέρνηση κατάφερε να σηκώσει στις πλάτες της το προσφυγικό πρόβλημα και να το βάλει στο ευρωπαϊκό τραπέζι</w:t>
      </w:r>
      <w:r>
        <w:rPr>
          <w:rFonts w:eastAsia="Times New Roman"/>
          <w:szCs w:val="24"/>
        </w:rPr>
        <w:t>,</w:t>
      </w:r>
      <w:r>
        <w:rPr>
          <w:rFonts w:eastAsia="Times New Roman"/>
          <w:szCs w:val="24"/>
        </w:rPr>
        <w:t xml:space="preserve"> παρά το γεγονός ότι πολλοί κύκλοι εντός και εκτός Ελλ</w:t>
      </w:r>
      <w:r>
        <w:rPr>
          <w:rFonts w:eastAsia="Times New Roman"/>
          <w:szCs w:val="24"/>
        </w:rPr>
        <w:t>άδας το έθεταν ως εθνικό θέμα. Οι ανθρωπιστικές αξίες και οι παραδόσεις οι δημοκρατικές τόσο της Ευρώπης όσο και της χώρας μας κρίνονται τώρα</w:t>
      </w:r>
      <w:r>
        <w:rPr>
          <w:rFonts w:eastAsia="Times New Roman"/>
          <w:szCs w:val="24"/>
        </w:rPr>
        <w:t>,</w:t>
      </w:r>
      <w:r>
        <w:rPr>
          <w:rFonts w:eastAsia="Times New Roman"/>
          <w:szCs w:val="24"/>
        </w:rPr>
        <w:t xml:space="preserve"> με βάση το πώς στεκόμαστε απέναντι στο προσφυγικό ζήτημα.</w:t>
      </w:r>
    </w:p>
    <w:p w14:paraId="31B169F6" w14:textId="77777777" w:rsidR="00643513" w:rsidRDefault="00AD6DE5">
      <w:pPr>
        <w:spacing w:line="600" w:lineRule="auto"/>
        <w:ind w:firstLine="720"/>
        <w:jc w:val="both"/>
        <w:rPr>
          <w:rFonts w:eastAsia="Times New Roman"/>
          <w:szCs w:val="24"/>
        </w:rPr>
      </w:pPr>
      <w:r>
        <w:rPr>
          <w:rFonts w:eastAsia="Times New Roman"/>
          <w:szCs w:val="24"/>
        </w:rPr>
        <w:t xml:space="preserve">Χρειάζεται, λοιπόν, να συμβάλουμε προς αυτήν την κοινή </w:t>
      </w:r>
      <w:r>
        <w:rPr>
          <w:rFonts w:eastAsia="Times New Roman"/>
          <w:szCs w:val="24"/>
        </w:rPr>
        <w:t xml:space="preserve">ευρωπαϊκή λύση για την οποία αγωνιστήκαμε για να συναποφασίσουμε, για να αντιμετωπιστεί το ζήτημα των προσφυγικών ροών. Οφείλουμε να αποδείξουμε ότι η Ευρώπη δεν είναι φρούριο και ότι δεν πρόκειται </w:t>
      </w:r>
      <w:proofErr w:type="spellStart"/>
      <w:r>
        <w:rPr>
          <w:rFonts w:eastAsia="Times New Roman"/>
          <w:szCs w:val="24"/>
        </w:rPr>
        <w:t>καμμία</w:t>
      </w:r>
      <w:proofErr w:type="spellEnd"/>
      <w:r>
        <w:rPr>
          <w:rFonts w:eastAsia="Times New Roman"/>
          <w:szCs w:val="24"/>
        </w:rPr>
        <w:t xml:space="preserve"> χώρα να γίνει αποθήκη ψυχών αλλά και </w:t>
      </w:r>
      <w:r>
        <w:rPr>
          <w:rFonts w:eastAsia="Times New Roman"/>
          <w:szCs w:val="24"/>
        </w:rPr>
        <w:lastRenderedPageBreak/>
        <w:t>ότι η Ελλάδα ε</w:t>
      </w:r>
      <w:r>
        <w:rPr>
          <w:rFonts w:eastAsia="Times New Roman"/>
          <w:szCs w:val="24"/>
        </w:rPr>
        <w:t xml:space="preserve">ίναι μια σύγχρονη χώρα ασφαλής για τους πολίτες της αλλά και παράγοντας σεβασμού των δικαιωμάτων και εφαρμογής του </w:t>
      </w:r>
      <w:r>
        <w:rPr>
          <w:rFonts w:eastAsia="Times New Roman"/>
          <w:szCs w:val="24"/>
        </w:rPr>
        <w:t>Δ</w:t>
      </w:r>
      <w:r>
        <w:rPr>
          <w:rFonts w:eastAsia="Times New Roman"/>
          <w:szCs w:val="24"/>
        </w:rPr>
        <w:t xml:space="preserve">ιεθνούς </w:t>
      </w:r>
      <w:r>
        <w:rPr>
          <w:rFonts w:eastAsia="Times New Roman"/>
          <w:szCs w:val="24"/>
        </w:rPr>
        <w:t>Δ</w:t>
      </w:r>
      <w:r>
        <w:rPr>
          <w:rFonts w:eastAsia="Times New Roman"/>
          <w:szCs w:val="24"/>
        </w:rPr>
        <w:t>ικαίου.</w:t>
      </w:r>
    </w:p>
    <w:p w14:paraId="31B169F7" w14:textId="77777777" w:rsidR="00643513" w:rsidRDefault="00AD6DE5">
      <w:pPr>
        <w:spacing w:line="600" w:lineRule="auto"/>
        <w:ind w:firstLine="720"/>
        <w:jc w:val="both"/>
        <w:rPr>
          <w:rFonts w:eastAsia="Times New Roman"/>
          <w:szCs w:val="24"/>
        </w:rPr>
      </w:pPr>
      <w:r>
        <w:rPr>
          <w:rFonts w:eastAsia="Times New Roman"/>
          <w:szCs w:val="24"/>
        </w:rPr>
        <w:t>Ευχαριστώ.</w:t>
      </w:r>
    </w:p>
    <w:p w14:paraId="31B169F8" w14:textId="77777777" w:rsidR="00643513" w:rsidRDefault="00AD6DE5">
      <w:pPr>
        <w:spacing w:line="600" w:lineRule="auto"/>
        <w:ind w:firstLine="720"/>
        <w:jc w:val="center"/>
        <w:rPr>
          <w:rFonts w:eastAsia="Times New Roman"/>
          <w:szCs w:val="24"/>
        </w:rPr>
      </w:pPr>
      <w:r>
        <w:rPr>
          <w:rFonts w:eastAsia="Times New Roman" w:cs="Times New Roman"/>
          <w:szCs w:val="24"/>
        </w:rPr>
        <w:t>(Χειροκροτήματα από την πτέρυγα του ΣΥΡΙΖΑ)</w:t>
      </w:r>
    </w:p>
    <w:p w14:paraId="31B169F9" w14:textId="77777777" w:rsidR="00643513" w:rsidRDefault="00AD6DE5">
      <w:pPr>
        <w:spacing w:line="600" w:lineRule="auto"/>
        <w:ind w:firstLine="720"/>
        <w:jc w:val="both"/>
        <w:rPr>
          <w:rFonts w:eastAsia="Times New Roman"/>
          <w:b/>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Τον λόγο έχει ο Κοινοβουλευτικός Ε</w:t>
      </w:r>
      <w:r>
        <w:rPr>
          <w:rFonts w:eastAsia="Times New Roman"/>
          <w:bCs/>
        </w:rPr>
        <w:t>κπρόσωπος των Ανεξαρτήτων Ελλήνων, ο κ. Λαζαρίδης.</w:t>
      </w:r>
    </w:p>
    <w:p w14:paraId="31B169FA" w14:textId="77777777" w:rsidR="00643513" w:rsidRDefault="00AD6DE5">
      <w:pPr>
        <w:spacing w:line="600" w:lineRule="auto"/>
        <w:ind w:firstLine="720"/>
        <w:jc w:val="both"/>
        <w:rPr>
          <w:rFonts w:eastAsia="Times New Roman"/>
          <w:bCs/>
        </w:rPr>
      </w:pPr>
      <w:r>
        <w:rPr>
          <w:rFonts w:eastAsia="Times New Roman"/>
          <w:b/>
          <w:bCs/>
        </w:rPr>
        <w:t xml:space="preserve">ΓΕΩΡΓΙΟΣ ΛΑΖΑΡΙΔΗΣ: </w:t>
      </w:r>
      <w:r>
        <w:rPr>
          <w:rFonts w:eastAsia="Times New Roman"/>
          <w:bCs/>
        </w:rPr>
        <w:t>Ευχαριστώ, κύριε Πρόεδρε.</w:t>
      </w:r>
    </w:p>
    <w:p w14:paraId="31B169FB" w14:textId="77777777" w:rsidR="00643513" w:rsidRDefault="00AD6DE5">
      <w:pPr>
        <w:spacing w:line="600" w:lineRule="auto"/>
        <w:ind w:firstLine="720"/>
        <w:jc w:val="both"/>
        <w:rPr>
          <w:rFonts w:eastAsia="Times New Roman"/>
          <w:bCs/>
        </w:rPr>
      </w:pPr>
      <w:r>
        <w:rPr>
          <w:rFonts w:eastAsia="Times New Roman"/>
          <w:bCs/>
        </w:rPr>
        <w:t>Πριν ξεκινήσω την τοποθέτησή μου, θα ήθελα να κάνω τρεις επισημάνσεις. Μάλιστα δοθείσης της ευκαιρίας που είναι εδώ και οι Υπουργοί, θα ήθελα να επισημάνω το ε</w:t>
      </w:r>
      <w:r>
        <w:rPr>
          <w:rFonts w:eastAsia="Times New Roman"/>
          <w:bCs/>
        </w:rPr>
        <w:t xml:space="preserve">ξής: </w:t>
      </w:r>
    </w:p>
    <w:p w14:paraId="31B169FC" w14:textId="77777777" w:rsidR="00643513" w:rsidRDefault="00AD6DE5">
      <w:pPr>
        <w:spacing w:line="600" w:lineRule="auto"/>
        <w:ind w:firstLine="720"/>
        <w:jc w:val="both"/>
        <w:rPr>
          <w:rFonts w:eastAsia="Times New Roman"/>
          <w:bCs/>
        </w:rPr>
      </w:pPr>
      <w:r>
        <w:rPr>
          <w:rFonts w:eastAsia="Times New Roman"/>
          <w:bCs/>
        </w:rPr>
        <w:lastRenderedPageBreak/>
        <w:t>Εγώ εκλέγομαι στη Β΄ Θεσσαλονίκης, στην ύπαιθρο της Θεσσαλονίκης. Ξέρετε η γη της Μακεδονίας αλλά και οι άνθρωποι της είναι φιλόξενοι, ιδιαίτερα ζεστοί άνθρωποι. Όμως έχουμε φτάσει στα όριά μας, κύριε Υπουργέ. Πρέπει να αρχίσετε να βλέπετε το θέμα τω</w:t>
      </w:r>
      <w:r>
        <w:rPr>
          <w:rFonts w:eastAsia="Times New Roman"/>
          <w:bCs/>
        </w:rPr>
        <w:t xml:space="preserve">ν ροών των μεταναστών. </w:t>
      </w:r>
    </w:p>
    <w:p w14:paraId="31B169FD" w14:textId="77777777" w:rsidR="00643513" w:rsidRDefault="00AD6DE5">
      <w:pPr>
        <w:spacing w:line="600" w:lineRule="auto"/>
        <w:ind w:firstLine="720"/>
        <w:jc w:val="both"/>
        <w:rPr>
          <w:rFonts w:eastAsia="Times New Roman"/>
          <w:bCs/>
        </w:rPr>
      </w:pPr>
      <w:r>
        <w:rPr>
          <w:rFonts w:eastAsia="Times New Roman"/>
          <w:bCs/>
        </w:rPr>
        <w:t xml:space="preserve">Δηλαδή επάνω στη Μακεδονία έχουν μαζευτεί γύρω στους </w:t>
      </w:r>
      <w:r>
        <w:rPr>
          <w:rFonts w:eastAsia="Times New Roman"/>
          <w:bCs/>
        </w:rPr>
        <w:t>τριάντα χιλιάδες</w:t>
      </w:r>
      <w:r>
        <w:rPr>
          <w:rFonts w:eastAsia="Times New Roman"/>
          <w:bCs/>
        </w:rPr>
        <w:t xml:space="preserve"> πρόσφυγες. Αντίστοιχα στην Αττική είναι </w:t>
      </w:r>
      <w:r>
        <w:rPr>
          <w:rFonts w:eastAsia="Times New Roman"/>
          <w:bCs/>
        </w:rPr>
        <w:t>δεκατρείς χιλιάδες</w:t>
      </w:r>
      <w:r>
        <w:rPr>
          <w:rFonts w:eastAsia="Times New Roman"/>
          <w:bCs/>
        </w:rPr>
        <w:t xml:space="preserve"> και στη Στερεά Ελλάδα </w:t>
      </w:r>
      <w:r>
        <w:rPr>
          <w:rFonts w:eastAsia="Times New Roman"/>
          <w:bCs/>
        </w:rPr>
        <w:t>δυόμισι χιλιάδες</w:t>
      </w:r>
      <w:r>
        <w:rPr>
          <w:rFonts w:eastAsia="Times New Roman"/>
          <w:bCs/>
        </w:rPr>
        <w:t>. Όπως αντιλαμβάνεστε, δημιουργείται η εντύπωση στους Μακεδόνες ό</w:t>
      </w:r>
      <w:r>
        <w:rPr>
          <w:rFonts w:eastAsia="Times New Roman"/>
          <w:bCs/>
        </w:rPr>
        <w:t>τι κάτι συμβαίνει, δηλαδή ότι έχει επιλεγεί η Μακεδονία</w:t>
      </w:r>
      <w:r>
        <w:rPr>
          <w:rFonts w:eastAsia="Times New Roman"/>
          <w:bCs/>
        </w:rPr>
        <w:t>,</w:t>
      </w:r>
      <w:r>
        <w:rPr>
          <w:rFonts w:eastAsia="Times New Roman"/>
          <w:bCs/>
        </w:rPr>
        <w:t xml:space="preserve"> προκειμένου να «αποθηκεύονται» εκεί άνθρωποι. Ξέρω ότι δεν ισχύει αυτό αλλά δίνεται αυτή η εντύπωση. Οπότε θα σας παρακαλέσω</w:t>
      </w:r>
      <w:r>
        <w:rPr>
          <w:rFonts w:eastAsia="Times New Roman"/>
          <w:bCs/>
        </w:rPr>
        <w:t>,</w:t>
      </w:r>
      <w:r>
        <w:rPr>
          <w:rFonts w:eastAsia="Times New Roman"/>
          <w:bCs/>
        </w:rPr>
        <w:t xml:space="preserve"> να αρχίσουν αυτές οι ροές να κατευθύνονται και σε άλλες περιοχές, για να </w:t>
      </w:r>
      <w:r>
        <w:rPr>
          <w:rFonts w:eastAsia="Times New Roman"/>
          <w:bCs/>
        </w:rPr>
        <w:t>μη δημιουργούνται λανθασμένες εντυπώσεις στον κόσμο.</w:t>
      </w:r>
    </w:p>
    <w:p w14:paraId="31B169FE" w14:textId="77777777" w:rsidR="00643513" w:rsidRDefault="00AD6DE5">
      <w:pPr>
        <w:spacing w:line="600" w:lineRule="auto"/>
        <w:ind w:firstLine="720"/>
        <w:jc w:val="both"/>
        <w:rPr>
          <w:rFonts w:eastAsia="Times New Roman"/>
          <w:bCs/>
        </w:rPr>
      </w:pPr>
      <w:r>
        <w:rPr>
          <w:rFonts w:eastAsia="Times New Roman"/>
          <w:bCs/>
        </w:rPr>
        <w:t>Δεύτερον, ήθελα να σας επισημάνω το εξής, κύριε Υπουργέ</w:t>
      </w:r>
      <w:r>
        <w:rPr>
          <w:rFonts w:eastAsia="Times New Roman"/>
          <w:bCs/>
        </w:rPr>
        <w:t>.</w:t>
      </w:r>
      <w:r>
        <w:rPr>
          <w:rFonts w:eastAsia="Times New Roman"/>
          <w:bCs/>
        </w:rPr>
        <w:t xml:space="preserve"> Πρέπει να αρχίσει να γίνεται κάποιος έλεγχος στις ΜΚΟ. Εάν πάτε μια βόλτα, θα δείτε ανθρώπους</w:t>
      </w:r>
      <w:r>
        <w:rPr>
          <w:rFonts w:eastAsia="Times New Roman"/>
          <w:bCs/>
        </w:rPr>
        <w:t>,</w:t>
      </w:r>
      <w:r>
        <w:rPr>
          <w:rFonts w:eastAsia="Times New Roman"/>
          <w:bCs/>
        </w:rPr>
        <w:t xml:space="preserve"> όπου μόνο από την όψη αντιλαμβάνεται κανείς </w:t>
      </w:r>
      <w:r>
        <w:rPr>
          <w:rFonts w:eastAsia="Times New Roman"/>
          <w:bCs/>
        </w:rPr>
        <w:lastRenderedPageBreak/>
        <w:t>ότι κάτ</w:t>
      </w:r>
      <w:r>
        <w:rPr>
          <w:rFonts w:eastAsia="Times New Roman"/>
          <w:bCs/>
        </w:rPr>
        <w:t>ι δεν πάει καλά. Είχαμε πριν από μερικές μέρες το κρούσμα αυτό με τη διασπορά ψευδών ειδήσεων με αποτέλεσμα να κινδυνέψουν και ανθρώπινες ζωές. Πήγε κάποιος</w:t>
      </w:r>
      <w:r>
        <w:rPr>
          <w:rFonts w:eastAsia="Times New Roman"/>
          <w:bCs/>
        </w:rPr>
        <w:t>,</w:t>
      </w:r>
      <w:r>
        <w:rPr>
          <w:rFonts w:eastAsia="Times New Roman"/>
          <w:bCs/>
        </w:rPr>
        <w:t xml:space="preserve"> μοίρασε εκεί κάποια </w:t>
      </w:r>
      <w:proofErr w:type="spellStart"/>
      <w:r>
        <w:rPr>
          <w:rFonts w:eastAsia="Times New Roman"/>
          <w:bCs/>
        </w:rPr>
        <w:t>φέιγ</w:t>
      </w:r>
      <w:proofErr w:type="spellEnd"/>
      <w:r>
        <w:rPr>
          <w:rFonts w:eastAsia="Times New Roman"/>
          <w:bCs/>
        </w:rPr>
        <w:t xml:space="preserve"> βολάν και έγραφε μέσα ότι υπάρχουν κάποια μονοπάτια, τα οποία μπορούν να τα χρησιμοποιήσουν οι πρόσφυγες για να μπουν στα Σκόπια, πράγμα το οποίο ήταν ψέμα. Κινδυνέψαν ανθρώπινες ζωές, γιατί περάσαν οι άνθρωποι από χειμάρρους, κ.λ</w:t>
      </w:r>
      <w:r>
        <w:rPr>
          <w:rFonts w:eastAsia="Times New Roman"/>
          <w:bCs/>
        </w:rPr>
        <w:t>π.</w:t>
      </w:r>
      <w:r>
        <w:rPr>
          <w:rFonts w:eastAsia="Times New Roman"/>
          <w:bCs/>
        </w:rPr>
        <w:t>.</w:t>
      </w:r>
    </w:p>
    <w:p w14:paraId="31B169FF" w14:textId="77777777" w:rsidR="00643513" w:rsidRDefault="00AD6DE5">
      <w:pPr>
        <w:spacing w:line="600" w:lineRule="auto"/>
        <w:ind w:firstLine="720"/>
        <w:jc w:val="both"/>
        <w:rPr>
          <w:rFonts w:eastAsia="Times New Roman"/>
          <w:bCs/>
        </w:rPr>
      </w:pPr>
      <w:r>
        <w:rPr>
          <w:rFonts w:eastAsia="Times New Roman"/>
          <w:bCs/>
        </w:rPr>
        <w:t>Επίσης υπάρχει ένα θολό τοπίο με αυτές τις ΜΚΟ, με το πώς διαχειρίζονται τα οικονομικά, από πού παίρνουν τα χρήματα, πώς τα χρησιμοποιούν, κ.λπ.</w:t>
      </w:r>
      <w:r>
        <w:rPr>
          <w:rFonts w:eastAsia="Times New Roman"/>
          <w:bCs/>
        </w:rPr>
        <w:t>.</w:t>
      </w:r>
      <w:r>
        <w:rPr>
          <w:rFonts w:eastAsia="Times New Roman"/>
          <w:bCs/>
        </w:rPr>
        <w:t xml:space="preserve"> Υπάρχουν, βέβαια, και ΜΚΟ οι οποίες λειτουργούν όπως πρέπει αλλά ένας μεγάλος αριθμός -οι περισσότερες, θα</w:t>
      </w:r>
      <w:r>
        <w:rPr>
          <w:rFonts w:eastAsia="Times New Roman"/>
          <w:bCs/>
        </w:rPr>
        <w:t xml:space="preserve"> έλεγα, κύριε Υπουργέ- έχουν κάποιο πρόβλημα, οπότε πρέπει να τις ελέγξετε.</w:t>
      </w:r>
    </w:p>
    <w:p w14:paraId="31B16A00" w14:textId="77777777" w:rsidR="00643513" w:rsidRDefault="00AD6DE5">
      <w:pPr>
        <w:spacing w:line="600" w:lineRule="auto"/>
        <w:ind w:firstLine="720"/>
        <w:jc w:val="both"/>
        <w:rPr>
          <w:rFonts w:eastAsia="Times New Roman"/>
          <w:szCs w:val="24"/>
        </w:rPr>
      </w:pPr>
      <w:r>
        <w:rPr>
          <w:rFonts w:eastAsia="Times New Roman"/>
          <w:bCs/>
        </w:rPr>
        <w:t xml:space="preserve">Τελειώνοντας, η τρίτη μου επισήμανση είναι ότι θέλω από εδώ από το Βήμα της Ολομέλειας, να συγχαρώ και να ευχαριστήσω την </w:t>
      </w:r>
      <w:r>
        <w:rPr>
          <w:rFonts w:eastAsia="Times New Roman"/>
          <w:bCs/>
        </w:rPr>
        <w:t>Ε</w:t>
      </w:r>
      <w:r>
        <w:rPr>
          <w:rFonts w:eastAsia="Times New Roman"/>
          <w:bCs/>
        </w:rPr>
        <w:t>κκλησία, η οποία συμμετέχει στην ανθρωπιστική βοήθεια απέ</w:t>
      </w:r>
      <w:r>
        <w:rPr>
          <w:rFonts w:eastAsia="Times New Roman"/>
          <w:bCs/>
        </w:rPr>
        <w:t xml:space="preserve">ναντι στους </w:t>
      </w:r>
      <w:r>
        <w:rPr>
          <w:rFonts w:eastAsia="Times New Roman"/>
          <w:bCs/>
        </w:rPr>
        <w:lastRenderedPageBreak/>
        <w:t>πρόσφυγες και συμμετέχει με όλες της τις δυνάμεις, χωρίς να έχει από πουθενά πόρους κ.λπ., από την κορυφή μέχρι τη βάση.</w:t>
      </w:r>
    </w:p>
    <w:p w14:paraId="31B16A01" w14:textId="77777777" w:rsidR="00643513" w:rsidRDefault="00AD6DE5">
      <w:pPr>
        <w:spacing w:line="600" w:lineRule="auto"/>
        <w:jc w:val="both"/>
        <w:rPr>
          <w:rFonts w:eastAsia="Times New Roman"/>
          <w:szCs w:val="24"/>
        </w:rPr>
      </w:pPr>
      <w:r>
        <w:rPr>
          <w:rFonts w:eastAsia="Times New Roman"/>
          <w:szCs w:val="24"/>
        </w:rPr>
        <w:tab/>
        <w:t>Από την κορυφή μέχρι τη βάση από τους μητροπολίτες των κατά τόπους μητροπόλεων μέχρι και τους ιερείς όλοι συμμετέχουν, βοη</w:t>
      </w:r>
      <w:r>
        <w:rPr>
          <w:rFonts w:eastAsia="Times New Roman"/>
          <w:szCs w:val="24"/>
        </w:rPr>
        <w:t>θούν στη σίτιση, στην ένδυση των προσφύγων, σε όλα. Η συμμετοχή της Εκκλησίας είναι</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συγκινητική.</w:t>
      </w:r>
    </w:p>
    <w:p w14:paraId="31B16A02" w14:textId="77777777" w:rsidR="00643513" w:rsidRDefault="00AD6DE5">
      <w:pPr>
        <w:spacing w:line="600" w:lineRule="auto"/>
        <w:ind w:firstLine="720"/>
        <w:jc w:val="both"/>
        <w:rPr>
          <w:rFonts w:eastAsia="Times New Roman"/>
          <w:szCs w:val="24"/>
        </w:rPr>
      </w:pPr>
      <w:r>
        <w:rPr>
          <w:rFonts w:eastAsia="Times New Roman"/>
          <w:szCs w:val="24"/>
        </w:rPr>
        <w:t>Το προσφυγικό είναι ένα πρόβλημα</w:t>
      </w:r>
      <w:r>
        <w:rPr>
          <w:rFonts w:eastAsia="Times New Roman"/>
          <w:szCs w:val="24"/>
        </w:rPr>
        <w:t>,</w:t>
      </w:r>
      <w:r>
        <w:rPr>
          <w:rFonts w:eastAsia="Times New Roman"/>
          <w:szCs w:val="24"/>
        </w:rPr>
        <w:t xml:space="preserve"> που θα έπρεπε να το αντιμετωπίσουμε με εθνική ομοψυχία. Είναι ένα πρόβλημα</w:t>
      </w:r>
      <w:r>
        <w:rPr>
          <w:rFonts w:eastAsia="Times New Roman"/>
          <w:szCs w:val="24"/>
        </w:rPr>
        <w:t>,</w:t>
      </w:r>
      <w:r>
        <w:rPr>
          <w:rFonts w:eastAsia="Times New Roman"/>
          <w:szCs w:val="24"/>
        </w:rPr>
        <w:t xml:space="preserve"> οι διαστάσεις του οποίου είναι ευρωπ</w:t>
      </w:r>
      <w:r>
        <w:rPr>
          <w:rFonts w:eastAsia="Times New Roman"/>
          <w:szCs w:val="24"/>
        </w:rPr>
        <w:t xml:space="preserve">αϊκές ή καλύτερα σε επίπεδο ΟΗΕ, αν θέλουμε να αντιμετωπιστεί η ανθρωπιστική του διάσταση ή η ανθρωπιστική κρίση, αν θέλετε. </w:t>
      </w:r>
    </w:p>
    <w:p w14:paraId="31B16A03" w14:textId="77777777" w:rsidR="00643513" w:rsidRDefault="00AD6DE5">
      <w:pPr>
        <w:spacing w:line="600" w:lineRule="auto"/>
        <w:ind w:firstLine="720"/>
        <w:jc w:val="both"/>
        <w:rPr>
          <w:rFonts w:eastAsia="Times New Roman"/>
          <w:szCs w:val="24"/>
        </w:rPr>
      </w:pPr>
      <w:r>
        <w:rPr>
          <w:rFonts w:eastAsia="Times New Roman"/>
          <w:szCs w:val="24"/>
        </w:rPr>
        <w:t xml:space="preserve">Πριν από λίγες μέρες στην Επιτροπή Απόδημου Ελληνισμού, οι Έλληνες συνάδελφοί μας, Βουλευτές της διασποράς, από Αυστραλία, </w:t>
      </w:r>
      <w:r>
        <w:rPr>
          <w:rFonts w:eastAsia="Times New Roman"/>
          <w:szCs w:val="24"/>
        </w:rPr>
        <w:t xml:space="preserve">Αμερική, Σουηδία κ.λπ., μίλησαν με τη γλώσσα της ελληνικής ψυχής, της </w:t>
      </w:r>
      <w:r>
        <w:rPr>
          <w:rFonts w:eastAsia="Times New Roman"/>
          <w:szCs w:val="24"/>
        </w:rPr>
        <w:lastRenderedPageBreak/>
        <w:t xml:space="preserve">εθνικής συνεννόησης απέναντι σε αυτό το εθνικό πρόβλημα, μακριά από μικροψυχίες και μικροκομματικές αντιπαραθέσεις. </w:t>
      </w:r>
    </w:p>
    <w:p w14:paraId="31B16A04" w14:textId="77777777" w:rsidR="00643513" w:rsidRDefault="00AD6DE5">
      <w:pPr>
        <w:spacing w:line="600" w:lineRule="auto"/>
        <w:ind w:firstLine="720"/>
        <w:jc w:val="both"/>
        <w:rPr>
          <w:rFonts w:eastAsia="Times New Roman"/>
          <w:szCs w:val="24"/>
        </w:rPr>
      </w:pPr>
      <w:r>
        <w:rPr>
          <w:rFonts w:eastAsia="Times New Roman"/>
          <w:szCs w:val="24"/>
        </w:rPr>
        <w:t>Το πρόβλημα είναι μεγάλο και μόνο με ενότητα μπορεί να αντιμετωπιστεί</w:t>
      </w:r>
      <w:r>
        <w:rPr>
          <w:rFonts w:eastAsia="Times New Roman"/>
          <w:szCs w:val="24"/>
        </w:rPr>
        <w:t xml:space="preserve"> αποτελεσματικά. Το προσφυγικό φαινόμενο έλαβε τέτοιες διαστάσεις λόγω του πολέμου της καταστροφής της Συρίας και, κυρίως, λόγω των εγκλημάτων πολέμου που διαπράττουν οι ακραίοι φανατικοί ισλαμιστές. Αναγκάζονται, λοιπόν, οι άμαχοι, οι αθώοι άνθρωποι και ε</w:t>
      </w:r>
      <w:r>
        <w:rPr>
          <w:rFonts w:eastAsia="Times New Roman"/>
          <w:szCs w:val="24"/>
        </w:rPr>
        <w:t>πιλέγουν τον δρόμο της προσφυγιάς, προκειμένου να σώσουν τις οικογένειές τους. Στον δρόμο, λοιπόν, για την Ευρώπη χρησιμοποιούν την Ελλάδα ως ενδιάμεσο κοντινότερο σταθμό. Έκλεισαν, όμως, τα σύνορα οι γείτονές μας, με αποτέλεσμα οι πρόσφυγες να εγκλωβιστού</w:t>
      </w:r>
      <w:r>
        <w:rPr>
          <w:rFonts w:eastAsia="Times New Roman"/>
          <w:szCs w:val="24"/>
        </w:rPr>
        <w:t xml:space="preserve">ν στην πατρίδα μας. </w:t>
      </w:r>
    </w:p>
    <w:p w14:paraId="31B16A05" w14:textId="77777777" w:rsidR="00643513" w:rsidRDefault="00AD6DE5">
      <w:pPr>
        <w:spacing w:line="600" w:lineRule="auto"/>
        <w:ind w:firstLine="720"/>
        <w:jc w:val="both"/>
        <w:rPr>
          <w:rFonts w:eastAsia="Times New Roman"/>
          <w:szCs w:val="24"/>
        </w:rPr>
      </w:pPr>
      <w:r>
        <w:rPr>
          <w:rFonts w:eastAsia="Times New Roman"/>
          <w:szCs w:val="24"/>
        </w:rPr>
        <w:t>Για να διαπιστώσετε το μέγεθος των προβλημάτων που προέκυψαν στις γειτονικές στη Συρία χώρες, σας αναφέρω κάποια στοιχεία από το τι συμβαίνει στις όμορες προς τη Συρία χώρες. Στην Ιορδανία</w:t>
      </w:r>
      <w:r>
        <w:rPr>
          <w:rFonts w:eastAsia="Times New Roman"/>
          <w:szCs w:val="24"/>
        </w:rPr>
        <w:t>,</w:t>
      </w:r>
      <w:r>
        <w:rPr>
          <w:rFonts w:eastAsia="Times New Roman"/>
          <w:szCs w:val="24"/>
        </w:rPr>
        <w:t xml:space="preserve"> οι </w:t>
      </w:r>
      <w:r>
        <w:rPr>
          <w:rFonts w:eastAsia="Times New Roman"/>
          <w:szCs w:val="24"/>
        </w:rPr>
        <w:lastRenderedPageBreak/>
        <w:t>πρόσφυγες αντιστοιχούν στο 25%-30% του συν</w:t>
      </w:r>
      <w:r>
        <w:rPr>
          <w:rFonts w:eastAsia="Times New Roman"/>
          <w:szCs w:val="24"/>
        </w:rPr>
        <w:t>όλου του πληθυσμού. Στον Λίβανο</w:t>
      </w:r>
      <w:r>
        <w:rPr>
          <w:rFonts w:eastAsia="Times New Roman"/>
          <w:szCs w:val="24"/>
        </w:rPr>
        <w:t>,</w:t>
      </w:r>
      <w:r>
        <w:rPr>
          <w:rFonts w:eastAsia="Times New Roman"/>
          <w:szCs w:val="24"/>
        </w:rPr>
        <w:t xml:space="preserve"> έχουν ξεπεράσει το 35%-40% του πληθυσμού. Στην πατρίδα </w:t>
      </w:r>
      <w:r>
        <w:rPr>
          <w:rFonts w:eastAsia="Times New Roman"/>
          <w:szCs w:val="24"/>
        </w:rPr>
        <w:t>μας,</w:t>
      </w:r>
      <w:r>
        <w:rPr>
          <w:rFonts w:eastAsia="Times New Roman"/>
          <w:szCs w:val="24"/>
        </w:rPr>
        <w:t xml:space="preserve"> οι επίσημα καταγεγραμμένοι πρόσφυγες είναι πενήντα δύο χιλιάδες. </w:t>
      </w:r>
    </w:p>
    <w:p w14:paraId="31B16A06" w14:textId="77777777" w:rsidR="00643513" w:rsidRDefault="00AD6DE5">
      <w:pPr>
        <w:spacing w:line="600" w:lineRule="auto"/>
        <w:ind w:firstLine="720"/>
        <w:jc w:val="both"/>
        <w:rPr>
          <w:rFonts w:eastAsia="Times New Roman"/>
          <w:szCs w:val="24"/>
        </w:rPr>
      </w:pPr>
      <w:r>
        <w:rPr>
          <w:rFonts w:eastAsia="Times New Roman"/>
          <w:szCs w:val="24"/>
        </w:rPr>
        <w:t>Θέλω να επισημάνω εδώ ότι η Κυβέρνηση, με επικεφαλής τον Αναπληρωτή Γενικό Γραμματέα του Υπουργεί</w:t>
      </w:r>
      <w:r>
        <w:rPr>
          <w:rFonts w:eastAsia="Times New Roman"/>
          <w:szCs w:val="24"/>
        </w:rPr>
        <w:t xml:space="preserve">ο Προστασίας του Πολίτη, κ. </w:t>
      </w:r>
      <w:proofErr w:type="spellStart"/>
      <w:r>
        <w:rPr>
          <w:rFonts w:eastAsia="Times New Roman"/>
          <w:szCs w:val="24"/>
        </w:rPr>
        <w:t>Τζανέτο</w:t>
      </w:r>
      <w:proofErr w:type="spellEnd"/>
      <w:r>
        <w:rPr>
          <w:rFonts w:eastAsia="Times New Roman"/>
          <w:szCs w:val="24"/>
        </w:rPr>
        <w:t xml:space="preserve"> </w:t>
      </w:r>
      <w:proofErr w:type="spellStart"/>
      <w:r>
        <w:rPr>
          <w:rFonts w:eastAsia="Times New Roman"/>
          <w:szCs w:val="24"/>
        </w:rPr>
        <w:t>Φιλιππάκο</w:t>
      </w:r>
      <w:proofErr w:type="spellEnd"/>
      <w:r>
        <w:rPr>
          <w:rFonts w:eastAsia="Times New Roman"/>
          <w:szCs w:val="24"/>
        </w:rPr>
        <w:t xml:space="preserve">, διακίνησε με επιτυχία προς την Ευρώπη με όλες τις νόμιμες διαδικασίες, περίπου ένα εκατομμύριο διακόσιες χιλιάδες πρόσφυγες. </w:t>
      </w:r>
    </w:p>
    <w:p w14:paraId="31B16A07" w14:textId="77777777" w:rsidR="00643513" w:rsidRDefault="00AD6DE5">
      <w:pPr>
        <w:spacing w:line="600" w:lineRule="auto"/>
        <w:ind w:firstLine="720"/>
        <w:jc w:val="both"/>
        <w:rPr>
          <w:rFonts w:eastAsia="Times New Roman"/>
          <w:szCs w:val="24"/>
        </w:rPr>
      </w:pPr>
      <w:r>
        <w:rPr>
          <w:rFonts w:eastAsia="Times New Roman"/>
          <w:szCs w:val="24"/>
        </w:rPr>
        <w:t>Οι προηγούμενες κυβερνήσεις διακρίνονταν από παντελή έλλειψη σχεδιασμού στο μετανασ</w:t>
      </w:r>
      <w:r>
        <w:rPr>
          <w:rFonts w:eastAsia="Times New Roman"/>
          <w:szCs w:val="24"/>
        </w:rPr>
        <w:t>τευτικό ζήτημα. Το μέγεθος της ανυπαρξίας σχεδιασμού των προηγούμενων κυβερνήσεων διευρύνεται, αν αναλογιστούμε ότι είχαν να διαχειριστούν μετανάστες και όχι απελπισμένους πρόσφυγες. Περίμενα να ακούσω συγκεκριμένες προτάσεις από την Αντιπολίτευση. Αντίθετ</w:t>
      </w:r>
      <w:r>
        <w:rPr>
          <w:rFonts w:eastAsia="Times New Roman"/>
          <w:szCs w:val="24"/>
        </w:rPr>
        <w:t xml:space="preserve">α, όμως, δεν έχει διατυπώσει </w:t>
      </w:r>
      <w:proofErr w:type="spellStart"/>
      <w:r>
        <w:rPr>
          <w:rFonts w:eastAsia="Times New Roman"/>
          <w:szCs w:val="24"/>
        </w:rPr>
        <w:t>καμμία</w:t>
      </w:r>
      <w:proofErr w:type="spellEnd"/>
      <w:r>
        <w:rPr>
          <w:rFonts w:eastAsia="Times New Roman"/>
          <w:szCs w:val="24"/>
        </w:rPr>
        <w:t>, πράγμα που δείχνει την αμηχανία της και την έλλειψη, ακόμα και τώρα, σχεδιασμού σ</w:t>
      </w:r>
      <w:r>
        <w:rPr>
          <w:rFonts w:eastAsia="Times New Roman"/>
          <w:szCs w:val="24"/>
        </w:rPr>
        <w:t>’</w:t>
      </w:r>
      <w:r>
        <w:rPr>
          <w:rFonts w:eastAsia="Times New Roman"/>
          <w:szCs w:val="24"/>
        </w:rPr>
        <w:t xml:space="preserve"> ένα τόσο σοβαρό πρόβλημα. </w:t>
      </w:r>
    </w:p>
    <w:p w14:paraId="31B16A08" w14:textId="77777777" w:rsidR="00643513" w:rsidRDefault="00AD6DE5">
      <w:pPr>
        <w:spacing w:line="600" w:lineRule="auto"/>
        <w:ind w:firstLine="720"/>
        <w:jc w:val="both"/>
        <w:rPr>
          <w:rFonts w:eastAsia="Times New Roman"/>
          <w:szCs w:val="24"/>
        </w:rPr>
      </w:pPr>
      <w:r>
        <w:rPr>
          <w:rFonts w:eastAsia="Times New Roman"/>
          <w:szCs w:val="24"/>
        </w:rPr>
        <w:lastRenderedPageBreak/>
        <w:t xml:space="preserve">Εις </w:t>
      </w:r>
      <w:proofErr w:type="spellStart"/>
      <w:r>
        <w:rPr>
          <w:rFonts w:eastAsia="Times New Roman"/>
          <w:szCs w:val="24"/>
        </w:rPr>
        <w:t>απόδειξιν</w:t>
      </w:r>
      <w:proofErr w:type="spellEnd"/>
      <w:r>
        <w:rPr>
          <w:rFonts w:eastAsia="Times New Roman"/>
          <w:szCs w:val="24"/>
        </w:rPr>
        <w:t xml:space="preserve"> των ανωτέρω, θα ήθελα να σας διαβάσω μερικές δηλώσεις του τέως Πρωθυπουργού Αντώνη Σαμαρά αλλά </w:t>
      </w:r>
      <w:r>
        <w:rPr>
          <w:rFonts w:eastAsia="Times New Roman"/>
          <w:szCs w:val="24"/>
        </w:rPr>
        <w:t xml:space="preserve">και Υπουργών του για το μεταναστευτικό ζήτημα, επί κυβερνήσεως Σαμαρά-Βενιζέλου. </w:t>
      </w:r>
    </w:p>
    <w:p w14:paraId="31B16A09" w14:textId="77777777" w:rsidR="00643513" w:rsidRDefault="00AD6DE5">
      <w:pPr>
        <w:spacing w:line="600" w:lineRule="auto"/>
        <w:ind w:firstLine="720"/>
        <w:jc w:val="both"/>
        <w:rPr>
          <w:rFonts w:eastAsia="Times New Roman"/>
          <w:szCs w:val="24"/>
        </w:rPr>
      </w:pPr>
      <w:r>
        <w:rPr>
          <w:rFonts w:eastAsia="Times New Roman"/>
          <w:szCs w:val="24"/>
        </w:rPr>
        <w:t xml:space="preserve">Απάντηση σε επερώτηση έδωσε στις 22 Φεβρουαρίου 2013, αριθμός πρωτοκόλλου 189, αντί του τότε Υπουργού κ. Στυλιανίδη, ο Υφυπουργός Χαράλαμπος Αθανασίου αναφέροντας: </w:t>
      </w:r>
    </w:p>
    <w:p w14:paraId="31B16A0A" w14:textId="77777777" w:rsidR="00643513" w:rsidRDefault="00AD6DE5">
      <w:pPr>
        <w:spacing w:line="600" w:lineRule="auto"/>
        <w:ind w:firstLine="720"/>
        <w:jc w:val="both"/>
        <w:rPr>
          <w:rFonts w:eastAsia="Times New Roman"/>
          <w:szCs w:val="24"/>
        </w:rPr>
      </w:pPr>
      <w:r>
        <w:rPr>
          <w:rFonts w:eastAsia="Times New Roman"/>
          <w:szCs w:val="24"/>
        </w:rPr>
        <w:t>Πρώτον, ό</w:t>
      </w:r>
      <w:r>
        <w:rPr>
          <w:rFonts w:eastAsia="Times New Roman"/>
          <w:szCs w:val="24"/>
        </w:rPr>
        <w:t>τι ο καταμετρημένος από το Υπουργείο αριθμός νόμιμων μεταναστών έφτανε τ</w:t>
      </w:r>
      <w:r>
        <w:rPr>
          <w:rFonts w:eastAsia="Times New Roman"/>
          <w:szCs w:val="24"/>
        </w:rPr>
        <w:t>ι</w:t>
      </w:r>
      <w:r>
        <w:rPr>
          <w:rFonts w:eastAsia="Times New Roman"/>
          <w:szCs w:val="24"/>
        </w:rPr>
        <w:t>ς πεντακόσι</w:t>
      </w:r>
      <w:r>
        <w:rPr>
          <w:rFonts w:eastAsia="Times New Roman"/>
          <w:szCs w:val="24"/>
        </w:rPr>
        <w:t>ε</w:t>
      </w:r>
      <w:r>
        <w:rPr>
          <w:rFonts w:eastAsia="Times New Roman"/>
          <w:szCs w:val="24"/>
        </w:rPr>
        <w:t>ς τριάντα επτά χιλιάδες διακόσι</w:t>
      </w:r>
      <w:r>
        <w:rPr>
          <w:rFonts w:eastAsia="Times New Roman"/>
          <w:szCs w:val="24"/>
        </w:rPr>
        <w:t>ε</w:t>
      </w:r>
      <w:r>
        <w:rPr>
          <w:rFonts w:eastAsia="Times New Roman"/>
          <w:szCs w:val="24"/>
        </w:rPr>
        <w:t xml:space="preserve">ς τριάντα επτά. </w:t>
      </w:r>
    </w:p>
    <w:p w14:paraId="31B16A0B" w14:textId="77777777" w:rsidR="00643513" w:rsidRDefault="00AD6DE5">
      <w:pPr>
        <w:spacing w:line="600" w:lineRule="auto"/>
        <w:ind w:firstLine="720"/>
        <w:jc w:val="both"/>
        <w:rPr>
          <w:rFonts w:eastAsia="Times New Roman"/>
          <w:szCs w:val="24"/>
        </w:rPr>
      </w:pPr>
      <w:r>
        <w:rPr>
          <w:rFonts w:eastAsia="Times New Roman"/>
          <w:szCs w:val="24"/>
        </w:rPr>
        <w:t>Δεύτερον, ότι ο αριθμός των παρανόμων μεταναστών μπορούσε να υπολογιστεί με βάση μόνο τις συνολικές συλλήψεις των παρανόμω</w:t>
      </w:r>
      <w:r>
        <w:rPr>
          <w:rFonts w:eastAsia="Times New Roman"/>
          <w:szCs w:val="24"/>
        </w:rPr>
        <w:t xml:space="preserve">ς εισελθόντων από την Αστυνομία και το Λιμενικό. </w:t>
      </w:r>
    </w:p>
    <w:p w14:paraId="31B16A0C" w14:textId="77777777" w:rsidR="00643513" w:rsidRDefault="00AD6DE5">
      <w:pPr>
        <w:spacing w:line="600" w:lineRule="auto"/>
        <w:ind w:firstLine="720"/>
        <w:jc w:val="both"/>
        <w:rPr>
          <w:rFonts w:eastAsia="Times New Roman"/>
          <w:szCs w:val="24"/>
        </w:rPr>
      </w:pPr>
      <w:r>
        <w:rPr>
          <w:rFonts w:eastAsia="Times New Roman"/>
          <w:szCs w:val="24"/>
        </w:rPr>
        <w:t xml:space="preserve">Τρίτον, ότι ο αριθμός αυτός ήταν πεντακόσιες εβδομήντα επτά χιλιάδες εννιακόσιοι παράνομοι μετανάστες. </w:t>
      </w:r>
    </w:p>
    <w:p w14:paraId="31B16A0D" w14:textId="77777777" w:rsidR="00643513" w:rsidRDefault="00AD6DE5">
      <w:pPr>
        <w:spacing w:line="600" w:lineRule="auto"/>
        <w:ind w:firstLine="720"/>
        <w:jc w:val="both"/>
        <w:rPr>
          <w:rFonts w:eastAsia="Times New Roman"/>
          <w:szCs w:val="24"/>
        </w:rPr>
      </w:pPr>
      <w:r>
        <w:rPr>
          <w:rFonts w:eastAsia="Times New Roman"/>
          <w:szCs w:val="24"/>
        </w:rPr>
        <w:lastRenderedPageBreak/>
        <w:t>Κ</w:t>
      </w:r>
      <w:r>
        <w:rPr>
          <w:rFonts w:eastAsia="Times New Roman"/>
          <w:szCs w:val="24"/>
        </w:rPr>
        <w:t xml:space="preserve">ατέληξε </w:t>
      </w:r>
      <w:r>
        <w:rPr>
          <w:rFonts w:eastAsia="Times New Roman"/>
          <w:szCs w:val="24"/>
        </w:rPr>
        <w:t>δε</w:t>
      </w:r>
      <w:r>
        <w:rPr>
          <w:rFonts w:eastAsia="Times New Roman"/>
          <w:szCs w:val="24"/>
        </w:rPr>
        <w:t xml:space="preserve"> λέγοντας ότι οποιασδήποτε προσπάθεια περιορισμού του αριθμού τους –των παρανόμων μεταναστώ</w:t>
      </w:r>
      <w:r>
        <w:rPr>
          <w:rFonts w:eastAsia="Times New Roman"/>
          <w:szCs w:val="24"/>
        </w:rPr>
        <w:t>ν, δηλαδή- είναι εντελώς παρακινδυνευμένη.</w:t>
      </w:r>
    </w:p>
    <w:p w14:paraId="31B16A0E" w14:textId="77777777" w:rsidR="00643513" w:rsidRDefault="00AD6DE5">
      <w:pPr>
        <w:spacing w:line="600" w:lineRule="auto"/>
        <w:ind w:firstLine="720"/>
        <w:jc w:val="both"/>
        <w:rPr>
          <w:rFonts w:eastAsia="Times New Roman"/>
          <w:szCs w:val="24"/>
        </w:rPr>
      </w:pPr>
      <w:r>
        <w:rPr>
          <w:rFonts w:eastAsia="Times New Roman"/>
          <w:szCs w:val="24"/>
        </w:rPr>
        <w:t>Μιλώντας στην αυστριακή εφημερίδα «</w:t>
      </w:r>
      <w:r>
        <w:rPr>
          <w:rFonts w:eastAsia="Times New Roman"/>
          <w:szCs w:val="24"/>
          <w:lang w:val="en-US"/>
        </w:rPr>
        <w:t>K</w:t>
      </w:r>
      <w:r>
        <w:rPr>
          <w:rFonts w:eastAsia="Times New Roman"/>
          <w:szCs w:val="24"/>
          <w:lang w:val="en-US"/>
        </w:rPr>
        <w:t>URIER</w:t>
      </w:r>
      <w:r>
        <w:rPr>
          <w:rFonts w:eastAsia="Times New Roman"/>
          <w:szCs w:val="24"/>
        </w:rPr>
        <w:t xml:space="preserve">» στις 2-1-2014 ο </w:t>
      </w:r>
      <w:r>
        <w:rPr>
          <w:rFonts w:eastAsia="Times New Roman"/>
          <w:szCs w:val="24"/>
        </w:rPr>
        <w:t>Π</w:t>
      </w:r>
      <w:r>
        <w:rPr>
          <w:rFonts w:eastAsia="Times New Roman"/>
          <w:szCs w:val="24"/>
        </w:rPr>
        <w:t>ρωθυπουργός Αντώνης Σαμαράς</w:t>
      </w:r>
      <w:r>
        <w:rPr>
          <w:rFonts w:eastAsia="Times New Roman"/>
          <w:szCs w:val="24"/>
        </w:rPr>
        <w:t>,</w:t>
      </w:r>
      <w:r>
        <w:rPr>
          <w:rFonts w:eastAsia="Times New Roman"/>
          <w:szCs w:val="24"/>
        </w:rPr>
        <w:t xml:space="preserve"> είπε ότι ο αριθμός των ανέργων στην Ελλάδα είναι τόσο μεγάλος όσο και εκείνος των παράνομων μεταναστών και πως και τα δύο μαζί μπορεί να σχηματίσουν ένα εκρηκτικό μείγμα</w:t>
      </w:r>
      <w:r>
        <w:rPr>
          <w:rFonts w:eastAsia="Times New Roman"/>
          <w:szCs w:val="24"/>
        </w:rPr>
        <w:t>,</w:t>
      </w:r>
      <w:r>
        <w:rPr>
          <w:rFonts w:eastAsia="Times New Roman"/>
          <w:szCs w:val="24"/>
        </w:rPr>
        <w:t xml:space="preserve"> που θα μπορούσε να απειλήσει την κοινωνική συνοχή. </w:t>
      </w:r>
    </w:p>
    <w:p w14:paraId="31B16A0F" w14:textId="77777777" w:rsidR="00643513" w:rsidRDefault="00AD6DE5">
      <w:pPr>
        <w:spacing w:line="600" w:lineRule="auto"/>
        <w:ind w:firstLine="720"/>
        <w:jc w:val="both"/>
        <w:rPr>
          <w:rFonts w:eastAsia="Times New Roman"/>
          <w:szCs w:val="24"/>
        </w:rPr>
      </w:pPr>
      <w:r>
        <w:rPr>
          <w:rFonts w:eastAsia="Times New Roman"/>
          <w:szCs w:val="24"/>
        </w:rPr>
        <w:t xml:space="preserve">Τα επίσημα στοιχεία, </w:t>
      </w:r>
      <w:proofErr w:type="spellStart"/>
      <w:r>
        <w:rPr>
          <w:rFonts w:eastAsia="Times New Roman"/>
          <w:szCs w:val="24"/>
        </w:rPr>
        <w:t>σημειωτέον</w:t>
      </w:r>
      <w:proofErr w:type="spellEnd"/>
      <w:r>
        <w:rPr>
          <w:rFonts w:eastAsia="Times New Roman"/>
          <w:szCs w:val="24"/>
        </w:rPr>
        <w:t>,</w:t>
      </w:r>
      <w:r>
        <w:rPr>
          <w:rFonts w:eastAsia="Times New Roman"/>
          <w:szCs w:val="24"/>
        </w:rPr>
        <w:t xml:space="preserve"> της ΕΛΣΤΑΤ αναφέρουν για το κλείσιμο του 2013 ότι ο αριθμός των ανέργων ανέρχεται στο ένα εκατομμύριο τριακόσιες πενήντα χιλιάδες. Εκεί, δηλαδή, τον προσδιορίζουν τον αριθμό των μεταναστών.</w:t>
      </w:r>
    </w:p>
    <w:p w14:paraId="31B16A10" w14:textId="77777777" w:rsidR="00643513" w:rsidRDefault="00AD6DE5">
      <w:pPr>
        <w:spacing w:line="600" w:lineRule="auto"/>
        <w:ind w:firstLine="720"/>
        <w:jc w:val="both"/>
        <w:rPr>
          <w:rFonts w:eastAsia="Times New Roman"/>
          <w:szCs w:val="24"/>
        </w:rPr>
      </w:pPr>
      <w:r>
        <w:rPr>
          <w:rFonts w:eastAsia="Times New Roman"/>
          <w:szCs w:val="24"/>
        </w:rPr>
        <w:t>Δυόμισι μήνες πριν από τη συνέντευξη στην αυστριακή «</w:t>
      </w:r>
      <w:r>
        <w:rPr>
          <w:rFonts w:eastAsia="Times New Roman"/>
          <w:szCs w:val="24"/>
          <w:lang w:val="en-US"/>
        </w:rPr>
        <w:t>K</w:t>
      </w:r>
      <w:r>
        <w:rPr>
          <w:rFonts w:eastAsia="Times New Roman"/>
          <w:szCs w:val="24"/>
          <w:lang w:val="en-US"/>
        </w:rPr>
        <w:t>URIER</w:t>
      </w:r>
      <w:r>
        <w:rPr>
          <w:rFonts w:eastAsia="Times New Roman"/>
          <w:szCs w:val="24"/>
        </w:rPr>
        <w:t>» κατά</w:t>
      </w:r>
      <w:r>
        <w:rPr>
          <w:rFonts w:eastAsia="Times New Roman"/>
          <w:szCs w:val="24"/>
        </w:rPr>
        <w:t xml:space="preserve"> την κοινή συνέντευξη Τύπου που είχε παραχωρήσει με τον Μαλτέζο ομόλογό του στις 21 Οκτωβρίου 2013 στη Βαλέτα, ο Πρωθυπουργός </w:t>
      </w:r>
      <w:r>
        <w:rPr>
          <w:rFonts w:eastAsia="Times New Roman"/>
          <w:szCs w:val="24"/>
        </w:rPr>
        <w:lastRenderedPageBreak/>
        <w:t>Αντώνης Σαμαράς ανάμεσα σε άλλα ανέφερε τα εξής: «Είμαστε μια χώρα που υποδέχεται πάνω από ένα εκατομμύριο ανθρώπους</w:t>
      </w:r>
      <w:r>
        <w:rPr>
          <w:rFonts w:eastAsia="Times New Roman"/>
          <w:szCs w:val="24"/>
        </w:rPr>
        <w:t>,</w:t>
      </w:r>
      <w:r>
        <w:rPr>
          <w:rFonts w:eastAsia="Times New Roman"/>
          <w:szCs w:val="24"/>
        </w:rPr>
        <w:t xml:space="preserve"> οι οποίοι εί</w:t>
      </w:r>
      <w:r>
        <w:rPr>
          <w:rFonts w:eastAsia="Times New Roman"/>
          <w:szCs w:val="24"/>
        </w:rPr>
        <w:t xml:space="preserve">ναι βασικά παράνομοι μετανάστες, οι οποίοι δεν μας λένε από πού έχουν έρθει, όταν αφικνούνται.» </w:t>
      </w:r>
      <w:r>
        <w:rPr>
          <w:rFonts w:eastAsia="Times New Roman"/>
          <w:szCs w:val="24"/>
        </w:rPr>
        <w:t>κ</w:t>
      </w:r>
      <w:r>
        <w:rPr>
          <w:rFonts w:eastAsia="Times New Roman"/>
          <w:szCs w:val="24"/>
        </w:rPr>
        <w:t>αι αμέσως μετά λέει: «</w:t>
      </w:r>
      <w:r>
        <w:rPr>
          <w:rFonts w:eastAsia="Times New Roman"/>
          <w:szCs w:val="24"/>
        </w:rPr>
        <w:t>¨</w:t>
      </w:r>
      <w:proofErr w:type="spellStart"/>
      <w:r>
        <w:rPr>
          <w:rFonts w:eastAsia="Times New Roman"/>
          <w:szCs w:val="24"/>
        </w:rPr>
        <w:t>Ο</w:t>
      </w:r>
      <w:r>
        <w:rPr>
          <w:rFonts w:eastAsia="Times New Roman"/>
          <w:szCs w:val="24"/>
        </w:rPr>
        <w:t>πως</w:t>
      </w:r>
      <w:proofErr w:type="spellEnd"/>
      <w:r>
        <w:rPr>
          <w:rFonts w:eastAsia="Times New Roman"/>
          <w:szCs w:val="24"/>
        </w:rPr>
        <w:t xml:space="preserve"> σας είπα πρωτύτερα, έχουμε συγκεντρώσει πάνω από ένα εκατομμύριο απ’ αυτούς τους ανθρώπους», εννοώντας τους παράνομους μετανάστες σ</w:t>
      </w:r>
      <w:r>
        <w:rPr>
          <w:rFonts w:eastAsia="Times New Roman"/>
          <w:szCs w:val="24"/>
        </w:rPr>
        <w:t>τη χώρα μας.</w:t>
      </w:r>
    </w:p>
    <w:p w14:paraId="31B16A11" w14:textId="77777777" w:rsidR="00643513" w:rsidRDefault="00AD6DE5">
      <w:pPr>
        <w:spacing w:line="600" w:lineRule="auto"/>
        <w:ind w:firstLine="720"/>
        <w:jc w:val="both"/>
        <w:rPr>
          <w:rFonts w:eastAsia="Times New Roman"/>
          <w:szCs w:val="24"/>
        </w:rPr>
      </w:pPr>
      <w:r>
        <w:rPr>
          <w:rFonts w:eastAsia="Times New Roman"/>
          <w:szCs w:val="24"/>
        </w:rPr>
        <w:t xml:space="preserve">Ο ίδιος ο κ. Σαμαράς, όμως, τεσσερισήμισι μήνες πριν από τη συνάντησή του με τον Μαλτέζο ομόλογό και συγκεκριμένα στις 7 Ιουνίου 2013 μιλώντας στο Ελσίνκι σε εκδήλωση, υπό την επωνυμία </w:t>
      </w:r>
      <w:r>
        <w:rPr>
          <w:rFonts w:eastAsia="Times New Roman"/>
          <w:szCs w:val="24"/>
          <w:lang w:val="en-US"/>
        </w:rPr>
        <w:t>Economic</w:t>
      </w:r>
      <w:r>
        <w:rPr>
          <w:rFonts w:eastAsia="Times New Roman"/>
          <w:szCs w:val="24"/>
        </w:rPr>
        <w:t xml:space="preserve"> </w:t>
      </w:r>
      <w:r>
        <w:rPr>
          <w:rFonts w:eastAsia="Times New Roman"/>
          <w:szCs w:val="24"/>
          <w:lang w:val="en-US"/>
        </w:rPr>
        <w:t>Ideas</w:t>
      </w:r>
      <w:r>
        <w:rPr>
          <w:rFonts w:eastAsia="Times New Roman"/>
          <w:szCs w:val="24"/>
        </w:rPr>
        <w:t xml:space="preserve"> </w:t>
      </w:r>
      <w:r>
        <w:rPr>
          <w:rFonts w:eastAsia="Times New Roman"/>
          <w:szCs w:val="24"/>
          <w:lang w:val="en-US"/>
        </w:rPr>
        <w:t>Forum</w:t>
      </w:r>
      <w:r>
        <w:rPr>
          <w:rFonts w:eastAsia="Times New Roman"/>
          <w:szCs w:val="24"/>
        </w:rPr>
        <w:t xml:space="preserve"> του </w:t>
      </w:r>
      <w:r>
        <w:rPr>
          <w:rFonts w:eastAsia="Times New Roman"/>
          <w:szCs w:val="24"/>
          <w:lang w:val="en-US"/>
        </w:rPr>
        <w:t>Center</w:t>
      </w:r>
      <w:r>
        <w:rPr>
          <w:rFonts w:eastAsia="Times New Roman"/>
          <w:szCs w:val="24"/>
        </w:rPr>
        <w:t xml:space="preserve"> </w:t>
      </w:r>
      <w:r>
        <w:rPr>
          <w:rFonts w:eastAsia="Times New Roman"/>
          <w:szCs w:val="24"/>
          <w:lang w:val="en-US"/>
        </w:rPr>
        <w:t>for</w:t>
      </w:r>
      <w:r>
        <w:rPr>
          <w:rFonts w:eastAsia="Times New Roman"/>
          <w:szCs w:val="24"/>
        </w:rPr>
        <w:t xml:space="preserve"> </w:t>
      </w:r>
      <w:r>
        <w:rPr>
          <w:rFonts w:eastAsia="Times New Roman"/>
          <w:szCs w:val="24"/>
          <w:lang w:val="en-US"/>
        </w:rPr>
        <w:t>European</w:t>
      </w:r>
      <w:r>
        <w:rPr>
          <w:rFonts w:eastAsia="Times New Roman"/>
          <w:szCs w:val="24"/>
        </w:rPr>
        <w:t xml:space="preserve"> </w:t>
      </w:r>
      <w:r>
        <w:rPr>
          <w:rFonts w:eastAsia="Times New Roman"/>
          <w:szCs w:val="24"/>
          <w:lang w:val="en-US"/>
        </w:rPr>
        <w:t>Studies</w:t>
      </w:r>
      <w:r>
        <w:rPr>
          <w:rFonts w:eastAsia="Times New Roman"/>
          <w:szCs w:val="24"/>
        </w:rPr>
        <w:t xml:space="preserve">, του </w:t>
      </w:r>
      <w:r>
        <w:rPr>
          <w:rFonts w:eastAsia="Times New Roman"/>
          <w:szCs w:val="24"/>
        </w:rPr>
        <w:t>Ευρωπαϊκού Λαϊκού Κόμματος</w:t>
      </w:r>
      <w:r>
        <w:rPr>
          <w:rFonts w:eastAsia="Times New Roman"/>
          <w:szCs w:val="24"/>
        </w:rPr>
        <w:t>,</w:t>
      </w:r>
      <w:r>
        <w:rPr>
          <w:rFonts w:eastAsia="Times New Roman"/>
          <w:szCs w:val="24"/>
        </w:rPr>
        <w:t xml:space="preserve"> ανέφερε τα ακόλουθα: «Επιπλέον του ενάμισι εκατομμύριου των ανέργων μας έχουμε μία πλημμύρα παράνομων μεταναστών, περίπου δύο εκατομμύρια, να περνούν τα σύνορά μας, κυρίως από τη Βόρεια Αφρική, από ταραχώδεις περιοχές της Μέσης </w:t>
      </w:r>
      <w:r>
        <w:rPr>
          <w:rFonts w:eastAsia="Times New Roman"/>
          <w:szCs w:val="24"/>
        </w:rPr>
        <w:t>Ανατολής και της Νοτιοανατολικής Ασίας.».</w:t>
      </w:r>
    </w:p>
    <w:p w14:paraId="31B16A12" w14:textId="77777777" w:rsidR="00643513" w:rsidRDefault="00AD6DE5">
      <w:pPr>
        <w:spacing w:line="600" w:lineRule="auto"/>
        <w:ind w:firstLine="720"/>
        <w:jc w:val="both"/>
        <w:rPr>
          <w:rFonts w:eastAsia="Times New Roman"/>
          <w:szCs w:val="24"/>
        </w:rPr>
      </w:pPr>
      <w:r>
        <w:rPr>
          <w:rFonts w:eastAsia="Times New Roman"/>
          <w:szCs w:val="24"/>
        </w:rPr>
        <w:lastRenderedPageBreak/>
        <w:t>Ο Πρωθυπουργός της χώρας, δηλαδή, με τρεις διαφορετικές τοποθετήσεις του, οι οποίες έγιναν με διαφορά ελάχιστου χρονικού διαστήματος, μίλησε για δύο εκατομμύρια τη μία φορά στις 7</w:t>
      </w:r>
      <w:r>
        <w:rPr>
          <w:rFonts w:eastAsia="Times New Roman"/>
          <w:szCs w:val="24"/>
        </w:rPr>
        <w:t>-</w:t>
      </w:r>
      <w:r>
        <w:rPr>
          <w:rFonts w:eastAsia="Times New Roman"/>
          <w:szCs w:val="24"/>
        </w:rPr>
        <w:t>6</w:t>
      </w:r>
      <w:r>
        <w:rPr>
          <w:rFonts w:eastAsia="Times New Roman"/>
          <w:szCs w:val="24"/>
        </w:rPr>
        <w:t>-</w:t>
      </w:r>
      <w:r>
        <w:rPr>
          <w:rFonts w:eastAsia="Times New Roman"/>
          <w:szCs w:val="24"/>
        </w:rPr>
        <w:t>2013, για ένα εκατομμύριο τη δεύ</w:t>
      </w:r>
      <w:r>
        <w:rPr>
          <w:rFonts w:eastAsia="Times New Roman"/>
          <w:szCs w:val="24"/>
        </w:rPr>
        <w:t>τερη φορά στις 21</w:t>
      </w:r>
      <w:r>
        <w:rPr>
          <w:rFonts w:eastAsia="Times New Roman"/>
          <w:szCs w:val="24"/>
        </w:rPr>
        <w:t>-</w:t>
      </w:r>
      <w:r>
        <w:rPr>
          <w:rFonts w:eastAsia="Times New Roman"/>
          <w:szCs w:val="24"/>
        </w:rPr>
        <w:t>10</w:t>
      </w:r>
      <w:r>
        <w:rPr>
          <w:rFonts w:eastAsia="Times New Roman"/>
          <w:szCs w:val="24"/>
        </w:rPr>
        <w:t>-</w:t>
      </w:r>
      <w:r>
        <w:rPr>
          <w:rFonts w:eastAsia="Times New Roman"/>
          <w:szCs w:val="24"/>
        </w:rPr>
        <w:t>2013 και για ένα εκατομμύριο τριακόσιες πενήντα χιλιάδες την τρίτη φορά στις 2</w:t>
      </w:r>
      <w:r>
        <w:rPr>
          <w:rFonts w:eastAsia="Times New Roman"/>
          <w:szCs w:val="24"/>
        </w:rPr>
        <w:t>-</w:t>
      </w:r>
      <w:r>
        <w:rPr>
          <w:rFonts w:eastAsia="Times New Roman"/>
          <w:szCs w:val="24"/>
        </w:rPr>
        <w:t>1</w:t>
      </w:r>
      <w:r>
        <w:rPr>
          <w:rFonts w:eastAsia="Times New Roman"/>
          <w:szCs w:val="24"/>
        </w:rPr>
        <w:t>-</w:t>
      </w:r>
      <w:r>
        <w:rPr>
          <w:rFonts w:eastAsia="Times New Roman"/>
          <w:szCs w:val="24"/>
        </w:rPr>
        <w:t xml:space="preserve">2014. </w:t>
      </w:r>
    </w:p>
    <w:p w14:paraId="31B16A13" w14:textId="77777777" w:rsidR="00643513" w:rsidRDefault="00AD6DE5">
      <w:pPr>
        <w:spacing w:line="600" w:lineRule="auto"/>
        <w:ind w:firstLine="720"/>
        <w:jc w:val="both"/>
        <w:rPr>
          <w:rFonts w:eastAsia="Times New Roman"/>
          <w:szCs w:val="24"/>
        </w:rPr>
      </w:pPr>
      <w:r>
        <w:rPr>
          <w:rFonts w:eastAsia="Times New Roman"/>
          <w:szCs w:val="24"/>
        </w:rPr>
        <w:t>Ε</w:t>
      </w:r>
      <w:r>
        <w:rPr>
          <w:rFonts w:eastAsia="Times New Roman"/>
          <w:szCs w:val="24"/>
        </w:rPr>
        <w:t xml:space="preserve">πειδή </w:t>
      </w:r>
      <w:r>
        <w:rPr>
          <w:rFonts w:eastAsia="Times New Roman"/>
          <w:szCs w:val="24"/>
        </w:rPr>
        <w:t>δε</w:t>
      </w:r>
      <w:r>
        <w:rPr>
          <w:rFonts w:eastAsia="Times New Roman"/>
          <w:szCs w:val="24"/>
        </w:rPr>
        <w:t xml:space="preserve"> ειπώθηκε προηγουμένως ότι παρουσιάστηκε και μείωση της ροής των παράνομων μεταναστών, έχω εδώ και κάποιες γραφικές παραστάσεις</w:t>
      </w:r>
      <w:r>
        <w:rPr>
          <w:rFonts w:eastAsia="Times New Roman"/>
          <w:szCs w:val="24"/>
        </w:rPr>
        <w:t>,</w:t>
      </w:r>
      <w:r>
        <w:rPr>
          <w:rFonts w:eastAsia="Times New Roman"/>
          <w:szCs w:val="24"/>
        </w:rPr>
        <w:t xml:space="preserve"> οι οποίες είναι σαφείς και δείχνουν τη διαφορά. Αντιλαμβάνεται κανείς το μέγεθος. Το μπλε χρώμα είναι το 2013 και το καφέ χρώμα το 2014. Διαπιστώνει κανείς την αύξηση της ροής το 2014. Είναι πολλαπλάσια. Σε ορισμένες περιοχές…</w:t>
      </w:r>
    </w:p>
    <w:p w14:paraId="31B16A14" w14:textId="77777777" w:rsidR="00643513" w:rsidRDefault="00AD6DE5">
      <w:pPr>
        <w:spacing w:line="600" w:lineRule="auto"/>
        <w:ind w:firstLine="720"/>
        <w:jc w:val="both"/>
        <w:rPr>
          <w:rFonts w:eastAsia="Times New Roman"/>
          <w:szCs w:val="24"/>
        </w:rPr>
      </w:pPr>
      <w:r>
        <w:rPr>
          <w:rFonts w:eastAsia="Times New Roman"/>
          <w:b/>
          <w:szCs w:val="24"/>
        </w:rPr>
        <w:t>ΒΑΣΙΛΕΙΟΣ ΚΙΚΙΛΙΑΣ:</w:t>
      </w:r>
      <w:r>
        <w:rPr>
          <w:rFonts w:eastAsia="Times New Roman"/>
          <w:szCs w:val="24"/>
        </w:rPr>
        <w:t xml:space="preserve"> Πού τα β</w:t>
      </w:r>
      <w:r>
        <w:rPr>
          <w:rFonts w:eastAsia="Times New Roman"/>
          <w:szCs w:val="24"/>
        </w:rPr>
        <w:t xml:space="preserve">ρήκατε; </w:t>
      </w:r>
    </w:p>
    <w:p w14:paraId="31B16A15" w14:textId="77777777" w:rsidR="00643513" w:rsidRDefault="00AD6DE5">
      <w:pPr>
        <w:spacing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Αυτά τα στοιχεία; Στατιστικά στοιχεία είναι. Θα τα καταθέσω στα Πρακτικά, για να τα δείτε και να ενημερωθείτε.</w:t>
      </w:r>
    </w:p>
    <w:p w14:paraId="31B16A16" w14:textId="77777777" w:rsidR="00643513" w:rsidRDefault="00AD6DE5">
      <w:pPr>
        <w:spacing w:line="600" w:lineRule="auto"/>
        <w:ind w:firstLine="720"/>
        <w:jc w:val="both"/>
        <w:rPr>
          <w:rFonts w:eastAsia="Times New Roman"/>
          <w:szCs w:val="24"/>
        </w:rPr>
      </w:pPr>
      <w:r>
        <w:rPr>
          <w:rFonts w:eastAsia="Times New Roman"/>
          <w:b/>
          <w:szCs w:val="24"/>
        </w:rPr>
        <w:lastRenderedPageBreak/>
        <w:t>ΒΑΣΙΛΕΙΟΣ ΚΙΚΙΛΙΑΣ:</w:t>
      </w:r>
      <w:r>
        <w:rPr>
          <w:rFonts w:eastAsia="Times New Roman"/>
          <w:szCs w:val="24"/>
        </w:rPr>
        <w:t xml:space="preserve"> Έχουν μια πηγή.</w:t>
      </w:r>
    </w:p>
    <w:p w14:paraId="31B16A17" w14:textId="77777777" w:rsidR="00643513" w:rsidRDefault="00AD6DE5">
      <w:pPr>
        <w:spacing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Τώρα θα σας τα διαβάσω.</w:t>
      </w:r>
    </w:p>
    <w:p w14:paraId="31B16A18" w14:textId="77777777" w:rsidR="00643513" w:rsidRDefault="00AD6DE5">
      <w:pPr>
        <w:spacing w:line="600" w:lineRule="auto"/>
        <w:ind w:firstLine="720"/>
        <w:jc w:val="both"/>
        <w:rPr>
          <w:rFonts w:eastAsia="Times New Roman"/>
          <w:szCs w:val="24"/>
        </w:rPr>
      </w:pPr>
      <w:r>
        <w:rPr>
          <w:rFonts w:eastAsia="Times New Roman"/>
          <w:b/>
          <w:szCs w:val="24"/>
        </w:rPr>
        <w:t>ΒΑΣΙΛΕΙΟΣ ΚΙΚΙΛΙΑΣ:</w:t>
      </w:r>
      <w:r>
        <w:rPr>
          <w:rFonts w:eastAsia="Times New Roman"/>
          <w:szCs w:val="24"/>
        </w:rPr>
        <w:t xml:space="preserve"> Όχι μη μου τα δι</w:t>
      </w:r>
      <w:r>
        <w:rPr>
          <w:rFonts w:eastAsia="Times New Roman"/>
          <w:szCs w:val="24"/>
        </w:rPr>
        <w:t>αβάσετε. Από πού τα βρήκατε πείτε μου. Διότι όχι μόνο είναι αναληθή αλλά δεν ξέρετε και από πού τα βρήκατε.</w:t>
      </w:r>
    </w:p>
    <w:p w14:paraId="31B16A19" w14:textId="77777777" w:rsidR="00643513" w:rsidRDefault="00AD6DE5">
      <w:pPr>
        <w:spacing w:line="600" w:lineRule="auto"/>
        <w:ind w:firstLine="720"/>
        <w:jc w:val="both"/>
        <w:rPr>
          <w:rFonts w:eastAsia="Times New Roman"/>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szCs w:val="24"/>
        </w:rPr>
        <w:t xml:space="preserve">Κύριε </w:t>
      </w:r>
      <w:proofErr w:type="spellStart"/>
      <w:r>
        <w:rPr>
          <w:rFonts w:eastAsia="Times New Roman"/>
          <w:szCs w:val="24"/>
        </w:rPr>
        <w:t>Κικίλια</w:t>
      </w:r>
      <w:proofErr w:type="spellEnd"/>
      <w:r>
        <w:rPr>
          <w:rFonts w:eastAsia="Times New Roman"/>
          <w:szCs w:val="24"/>
        </w:rPr>
        <w:t xml:space="preserve">, δεν θα κάνουμε διάλογο </w:t>
      </w:r>
      <w:r>
        <w:rPr>
          <w:rFonts w:eastAsia="Times New Roman"/>
          <w:szCs w:val="24"/>
        </w:rPr>
        <w:t>π</w:t>
      </w:r>
      <w:r>
        <w:rPr>
          <w:rFonts w:eastAsia="Times New Roman"/>
          <w:szCs w:val="24"/>
        </w:rPr>
        <w:t>αρακαλώ. Κύριε Λαζαρίδη</w:t>
      </w:r>
      <w:r>
        <w:rPr>
          <w:rFonts w:eastAsia="Times New Roman"/>
          <w:szCs w:val="24"/>
        </w:rPr>
        <w:t>,</w:t>
      </w:r>
      <w:r>
        <w:rPr>
          <w:rFonts w:eastAsia="Times New Roman"/>
          <w:szCs w:val="24"/>
        </w:rPr>
        <w:t xml:space="preserve"> συνεχίστε την ομιλία σας να τελειώνουμε.</w:t>
      </w:r>
    </w:p>
    <w:p w14:paraId="31B16A1A" w14:textId="77777777" w:rsidR="00643513" w:rsidRDefault="00AD6DE5">
      <w:pPr>
        <w:spacing w:line="600" w:lineRule="auto"/>
        <w:ind w:firstLine="720"/>
        <w:jc w:val="both"/>
        <w:rPr>
          <w:rFonts w:eastAsia="Times New Roman"/>
          <w:szCs w:val="24"/>
        </w:rPr>
      </w:pPr>
      <w:r>
        <w:rPr>
          <w:rFonts w:eastAsia="Times New Roman"/>
          <w:b/>
          <w:szCs w:val="24"/>
        </w:rPr>
        <w:t xml:space="preserve">ΓΕΩΡΓΙΟΣ </w:t>
      </w:r>
      <w:r>
        <w:rPr>
          <w:rFonts w:eastAsia="Times New Roman"/>
          <w:b/>
          <w:szCs w:val="24"/>
        </w:rPr>
        <w:t>ΛΑΖΑΡΙΔΗΣ:</w:t>
      </w:r>
      <w:r>
        <w:rPr>
          <w:rFonts w:eastAsia="Times New Roman"/>
          <w:szCs w:val="24"/>
        </w:rPr>
        <w:t xml:space="preserve"> Είναι από συγκεκριμένες υπηρεσίες. Εάν τις αμφισβητείτε, φέρτε εσείς αντίστοιχα στοιχεία.</w:t>
      </w:r>
    </w:p>
    <w:p w14:paraId="31B16A1B" w14:textId="77777777" w:rsidR="00643513" w:rsidRDefault="00AD6DE5">
      <w:pPr>
        <w:spacing w:line="600" w:lineRule="auto"/>
        <w:ind w:firstLine="720"/>
        <w:jc w:val="both"/>
        <w:rPr>
          <w:rFonts w:eastAsia="Times New Roman"/>
          <w:szCs w:val="24"/>
        </w:rPr>
      </w:pPr>
      <w:r>
        <w:rPr>
          <w:rFonts w:eastAsia="Times New Roman"/>
          <w:b/>
          <w:szCs w:val="24"/>
        </w:rPr>
        <w:t>ΒΑΣΙΛΕΙΟΣ ΚΙΚΙΛΙΑΣ:</w:t>
      </w:r>
      <w:r>
        <w:rPr>
          <w:rFonts w:eastAsia="Times New Roman"/>
          <w:szCs w:val="24"/>
        </w:rPr>
        <w:t xml:space="preserve"> Ποιες υπηρεσίες;</w:t>
      </w:r>
    </w:p>
    <w:p w14:paraId="31B16A1C" w14:textId="77777777" w:rsidR="00643513" w:rsidRDefault="00AD6DE5">
      <w:pPr>
        <w:spacing w:line="600" w:lineRule="auto"/>
        <w:ind w:firstLine="720"/>
        <w:jc w:val="both"/>
        <w:rPr>
          <w:rFonts w:eastAsia="Times New Roman"/>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szCs w:val="24"/>
        </w:rPr>
        <w:t xml:space="preserve">Κύριε </w:t>
      </w:r>
      <w:proofErr w:type="spellStart"/>
      <w:r>
        <w:rPr>
          <w:rFonts w:eastAsia="Times New Roman"/>
          <w:szCs w:val="24"/>
        </w:rPr>
        <w:t>Κικίλια</w:t>
      </w:r>
      <w:proofErr w:type="spellEnd"/>
      <w:r>
        <w:rPr>
          <w:rFonts w:eastAsia="Times New Roman"/>
          <w:szCs w:val="24"/>
        </w:rPr>
        <w:t xml:space="preserve">, ακούτε; </w:t>
      </w:r>
    </w:p>
    <w:p w14:paraId="31B16A1D" w14:textId="77777777" w:rsidR="00643513" w:rsidRDefault="00AD6DE5">
      <w:pPr>
        <w:spacing w:line="600" w:lineRule="auto"/>
        <w:ind w:firstLine="720"/>
        <w:jc w:val="both"/>
        <w:rPr>
          <w:rFonts w:eastAsia="Times New Roman"/>
          <w:szCs w:val="24"/>
        </w:rPr>
      </w:pPr>
      <w:r>
        <w:rPr>
          <w:rFonts w:eastAsia="Times New Roman"/>
          <w:b/>
          <w:szCs w:val="24"/>
        </w:rPr>
        <w:lastRenderedPageBreak/>
        <w:t>ΓΕΩΡΓΙΟΣ ΛΑΖΑΡΙΔΗΣ:</w:t>
      </w:r>
      <w:r>
        <w:rPr>
          <w:rFonts w:eastAsia="Times New Roman"/>
          <w:szCs w:val="24"/>
        </w:rPr>
        <w:t xml:space="preserve"> Αντιλαμβάνομαι την αμηχανία σας, κύριε </w:t>
      </w:r>
      <w:proofErr w:type="spellStart"/>
      <w:r>
        <w:rPr>
          <w:rFonts w:eastAsia="Times New Roman"/>
          <w:szCs w:val="24"/>
        </w:rPr>
        <w:t>Κ</w:t>
      </w:r>
      <w:r>
        <w:rPr>
          <w:rFonts w:eastAsia="Times New Roman"/>
          <w:szCs w:val="24"/>
        </w:rPr>
        <w:t>ικίλια</w:t>
      </w:r>
      <w:proofErr w:type="spellEnd"/>
      <w:r>
        <w:rPr>
          <w:rFonts w:eastAsia="Times New Roman"/>
          <w:szCs w:val="24"/>
        </w:rPr>
        <w:t>.</w:t>
      </w:r>
    </w:p>
    <w:p w14:paraId="31B16A1E" w14:textId="77777777" w:rsidR="00643513" w:rsidRDefault="00AD6DE5">
      <w:pPr>
        <w:spacing w:line="600" w:lineRule="auto"/>
        <w:ind w:firstLine="720"/>
        <w:jc w:val="both"/>
        <w:rPr>
          <w:rFonts w:eastAsia="Times New Roman"/>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szCs w:val="24"/>
        </w:rPr>
        <w:t>Κύριε Λαζαρίδη, σας παρακαλώ, σταματήστε.</w:t>
      </w:r>
    </w:p>
    <w:p w14:paraId="31B16A1F" w14:textId="77777777" w:rsidR="00643513" w:rsidRDefault="00AD6DE5">
      <w:pPr>
        <w:spacing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Ναι με </w:t>
      </w:r>
      <w:proofErr w:type="spellStart"/>
      <w:r>
        <w:rPr>
          <w:rFonts w:eastAsia="Times New Roman"/>
          <w:szCs w:val="24"/>
        </w:rPr>
        <w:t>συγχωρείτε</w:t>
      </w:r>
      <w:proofErr w:type="spellEnd"/>
      <w:r>
        <w:rPr>
          <w:rFonts w:eastAsia="Times New Roman"/>
          <w:szCs w:val="24"/>
        </w:rPr>
        <w:t>.</w:t>
      </w:r>
    </w:p>
    <w:p w14:paraId="31B16A20" w14:textId="77777777" w:rsidR="00643513" w:rsidRDefault="00AD6DE5">
      <w:pPr>
        <w:spacing w:line="600" w:lineRule="auto"/>
        <w:ind w:firstLine="720"/>
        <w:jc w:val="both"/>
        <w:rPr>
          <w:rFonts w:eastAsia="Times New Roman"/>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szCs w:val="24"/>
        </w:rPr>
        <w:t xml:space="preserve">Κύριε </w:t>
      </w:r>
      <w:proofErr w:type="spellStart"/>
      <w:r>
        <w:rPr>
          <w:rFonts w:eastAsia="Times New Roman"/>
          <w:szCs w:val="24"/>
        </w:rPr>
        <w:t>Κικίλια</w:t>
      </w:r>
      <w:proofErr w:type="spellEnd"/>
      <w:r>
        <w:rPr>
          <w:rFonts w:eastAsia="Times New Roman"/>
          <w:szCs w:val="24"/>
        </w:rPr>
        <w:t xml:space="preserve">, δεν θα </w:t>
      </w:r>
      <w:proofErr w:type="spellStart"/>
      <w:r>
        <w:rPr>
          <w:rFonts w:eastAsia="Times New Roman"/>
          <w:szCs w:val="24"/>
        </w:rPr>
        <w:t>ξαναδιακόψετε</w:t>
      </w:r>
      <w:proofErr w:type="spellEnd"/>
      <w:r>
        <w:rPr>
          <w:rFonts w:eastAsia="Times New Roman"/>
          <w:szCs w:val="24"/>
        </w:rPr>
        <w:t>!</w:t>
      </w:r>
    </w:p>
    <w:p w14:paraId="31B16A21" w14:textId="77777777" w:rsidR="00643513" w:rsidRDefault="00AD6DE5">
      <w:pPr>
        <w:spacing w:line="600" w:lineRule="auto"/>
        <w:ind w:firstLine="720"/>
        <w:jc w:val="both"/>
        <w:rPr>
          <w:rFonts w:eastAsia="Times New Roman"/>
          <w:szCs w:val="24"/>
        </w:rPr>
      </w:pPr>
      <w:r>
        <w:rPr>
          <w:rFonts w:eastAsia="Times New Roman"/>
          <w:szCs w:val="24"/>
        </w:rPr>
        <w:t>Κύριε Λαζαρίδη, θα συνεχίσετε την ομιλία σας και παρακαλώ πολύ</w:t>
      </w:r>
      <w:r>
        <w:rPr>
          <w:rFonts w:eastAsia="Times New Roman"/>
          <w:szCs w:val="24"/>
        </w:rPr>
        <w:t xml:space="preserve"> να συντομεύετε όσο μπορείτε.</w:t>
      </w:r>
    </w:p>
    <w:p w14:paraId="31B16A22" w14:textId="77777777" w:rsidR="00643513" w:rsidRDefault="00AD6DE5">
      <w:pPr>
        <w:spacing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Εντάξει συντομεύω. Θα πω τα υπόλοιπα στη δευτερολογία.</w:t>
      </w:r>
    </w:p>
    <w:p w14:paraId="31B16A23" w14:textId="77777777" w:rsidR="00643513" w:rsidRDefault="00AD6DE5">
      <w:pPr>
        <w:spacing w:line="600" w:lineRule="auto"/>
        <w:ind w:firstLine="720"/>
        <w:jc w:val="both"/>
        <w:rPr>
          <w:rFonts w:eastAsia="Times New Roman"/>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szCs w:val="24"/>
        </w:rPr>
        <w:t xml:space="preserve">Συγγνώμη που σας διακόπτω ξανά. Έχετε δικαίωμα χρήσης και της δευτερολογίας. Εάν θέλετε να δευτερολογήσετε αργότερα, </w:t>
      </w:r>
      <w:r>
        <w:rPr>
          <w:rFonts w:eastAsia="Times New Roman"/>
          <w:szCs w:val="24"/>
        </w:rPr>
        <w:t xml:space="preserve">αυτό είναι άλλο θέμα. </w:t>
      </w:r>
    </w:p>
    <w:p w14:paraId="31B16A24" w14:textId="77777777" w:rsidR="00643513" w:rsidRDefault="00AD6DE5">
      <w:pPr>
        <w:spacing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Αργότερα θα δευτερολογήσω.</w:t>
      </w:r>
    </w:p>
    <w:p w14:paraId="31B16A25" w14:textId="77777777" w:rsidR="00643513" w:rsidRDefault="00AD6DE5">
      <w:pPr>
        <w:spacing w:line="600" w:lineRule="auto"/>
        <w:ind w:firstLine="720"/>
        <w:jc w:val="both"/>
        <w:rPr>
          <w:rFonts w:eastAsia="Times New Roman"/>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szCs w:val="24"/>
        </w:rPr>
        <w:t>Θερμή παράκληση, όμως, να μη διακόπτεται ο ομιλητής.</w:t>
      </w:r>
    </w:p>
    <w:p w14:paraId="31B16A26" w14:textId="77777777" w:rsidR="00643513" w:rsidRDefault="00AD6DE5">
      <w:pPr>
        <w:spacing w:line="600" w:lineRule="auto"/>
        <w:ind w:firstLine="720"/>
        <w:jc w:val="both"/>
        <w:rPr>
          <w:rFonts w:eastAsia="Times New Roman"/>
          <w:szCs w:val="24"/>
        </w:rPr>
      </w:pPr>
      <w:r>
        <w:rPr>
          <w:rFonts w:eastAsia="Times New Roman"/>
          <w:b/>
          <w:szCs w:val="24"/>
        </w:rPr>
        <w:lastRenderedPageBreak/>
        <w:t>ΓΕΩΡΓΙΟΣ ΛΑΖΑΡΙΔΗΣ:</w:t>
      </w:r>
      <w:r>
        <w:rPr>
          <w:rFonts w:eastAsia="Times New Roman"/>
          <w:szCs w:val="24"/>
        </w:rPr>
        <w:t xml:space="preserve"> Τελειώνω λέγοντας ότι ψηφίζουμε το νομοσχέδιο επί της αρχής και επί των άρθρων,</w:t>
      </w:r>
      <w:r>
        <w:rPr>
          <w:rFonts w:eastAsia="Times New Roman"/>
          <w:szCs w:val="24"/>
        </w:rPr>
        <w:t xml:space="preserve"> γιατί νομίζουμε ότι βάζει σε τάξη όλα αυτά τα πράγματα</w:t>
      </w:r>
      <w:r>
        <w:rPr>
          <w:rFonts w:eastAsia="Times New Roman"/>
          <w:szCs w:val="24"/>
        </w:rPr>
        <w:t>,</w:t>
      </w:r>
      <w:r>
        <w:rPr>
          <w:rFonts w:eastAsia="Times New Roman"/>
          <w:szCs w:val="24"/>
        </w:rPr>
        <w:t xml:space="preserve"> τα οποία είχαν αφήσει οι προηγούμενοι εντελώς στην τύχη τους και γι’ αυτό είχαμε αυτά τα αποτελέσματα, που παρουσίασα με στοιχεία προηγουμένως.</w:t>
      </w:r>
    </w:p>
    <w:p w14:paraId="31B16A27" w14:textId="77777777" w:rsidR="00643513" w:rsidRDefault="00AD6DE5">
      <w:pPr>
        <w:spacing w:line="600" w:lineRule="auto"/>
        <w:ind w:firstLine="720"/>
        <w:jc w:val="both"/>
        <w:rPr>
          <w:rFonts w:eastAsia="Times New Roman"/>
          <w:szCs w:val="24"/>
        </w:rPr>
      </w:pPr>
      <w:r>
        <w:rPr>
          <w:rFonts w:eastAsia="Times New Roman"/>
          <w:szCs w:val="24"/>
        </w:rPr>
        <w:t>Ευχαριστώ.</w:t>
      </w:r>
    </w:p>
    <w:p w14:paraId="31B16A28" w14:textId="77777777" w:rsidR="00643513" w:rsidRDefault="00AD6DE5">
      <w:pPr>
        <w:spacing w:line="600" w:lineRule="auto"/>
        <w:ind w:firstLine="720"/>
        <w:jc w:val="center"/>
        <w:rPr>
          <w:rFonts w:eastAsia="Times New Roman"/>
          <w:szCs w:val="24"/>
        </w:rPr>
      </w:pPr>
      <w:r>
        <w:rPr>
          <w:rFonts w:eastAsia="Times New Roman"/>
          <w:szCs w:val="24"/>
        </w:rPr>
        <w:t>(Χειροκροτήματα από την πτέρυγα των ΑΝΕΛ)</w:t>
      </w:r>
    </w:p>
    <w:p w14:paraId="31B16A29"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το σημείο αυτό ο Βουλευτής κ. Γεώργιος Λαζαρίδης καταθέτει για τα Πρακτικά τους προαναφερθέντες πίνακες, οι οποίοι βρίσκονται στο αρχείο του Τμήματος Γραμματείας της Διεύθυνσης Στενογραφίας και Πρακτικών της Βουλής)</w:t>
      </w:r>
    </w:p>
    <w:p w14:paraId="31B16A2A" w14:textId="77777777" w:rsidR="00643513" w:rsidRDefault="00AD6DE5">
      <w:pPr>
        <w:spacing w:line="600" w:lineRule="auto"/>
        <w:ind w:firstLine="720"/>
        <w:jc w:val="both"/>
        <w:rPr>
          <w:rFonts w:eastAsia="Times New Roman"/>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szCs w:val="24"/>
        </w:rPr>
        <w:t>Ευχαριστούμε, τον κ. Λαζαρίδη.</w:t>
      </w:r>
    </w:p>
    <w:p w14:paraId="31B16A2B" w14:textId="77777777" w:rsidR="00643513" w:rsidRDefault="00AD6DE5">
      <w:pPr>
        <w:spacing w:line="600" w:lineRule="auto"/>
        <w:ind w:left="-181" w:firstLine="720"/>
        <w:jc w:val="both"/>
        <w:rPr>
          <w:rFonts w:eastAsia="Times New Roman"/>
          <w:szCs w:val="24"/>
        </w:rPr>
      </w:pPr>
      <w:r>
        <w:rPr>
          <w:rFonts w:eastAsia="Times New Roman"/>
          <w:szCs w:val="24"/>
        </w:rPr>
        <w:lastRenderedPageBreak/>
        <w:t xml:space="preserve">Πριν δώσω τον λόγο στον Πρόεδρο της Κοινοβουλευτικής Ομάδας της Χρυσής Αυγής, κ. </w:t>
      </w:r>
      <w:proofErr w:type="spellStart"/>
      <w:r>
        <w:rPr>
          <w:rFonts w:eastAsia="Times New Roman"/>
          <w:szCs w:val="24"/>
        </w:rPr>
        <w:t>Μιχαλολιάκο</w:t>
      </w:r>
      <w:proofErr w:type="spellEnd"/>
      <w:r>
        <w:rPr>
          <w:rFonts w:eastAsia="Times New Roman"/>
          <w:szCs w:val="24"/>
        </w:rPr>
        <w:t xml:space="preserve">, κάνω γνωστό στο Σώμα ότι </w:t>
      </w:r>
      <w:r>
        <w:rPr>
          <w:rFonts w:eastAsia="Times New Roman"/>
          <w:szCs w:val="24"/>
        </w:rPr>
        <w:t xml:space="preserve">τη συνεδρίασή μας παρακολουθούν </w:t>
      </w:r>
      <w:r>
        <w:rPr>
          <w:rFonts w:eastAsia="Times New Roman"/>
          <w:szCs w:val="24"/>
        </w:rPr>
        <w:t xml:space="preserve">από τα άνω δυτικά θεωρεία </w:t>
      </w:r>
      <w:r>
        <w:rPr>
          <w:rFonts w:eastAsia="Times New Roman"/>
          <w:szCs w:val="24"/>
        </w:rPr>
        <w:t>της Βουλής</w:t>
      </w:r>
      <w:r>
        <w:rPr>
          <w:rFonts w:eastAsia="Times New Roman"/>
          <w:szCs w:val="24"/>
        </w:rPr>
        <w:t>, αφού ενημερώθηκαν για την ιστορία το</w:t>
      </w:r>
      <w:r>
        <w:rPr>
          <w:rFonts w:eastAsia="Times New Roman"/>
          <w:szCs w:val="24"/>
        </w:rPr>
        <w:t xml:space="preserve">υ κτηρίου και τον τρόπο οργάνωσης και λειτουργίας της Βουλής και ξεναγήθηκαν στην έκθεση της </w:t>
      </w:r>
      <w:r>
        <w:rPr>
          <w:rFonts w:eastAsia="Times New Roman"/>
          <w:szCs w:val="24"/>
        </w:rPr>
        <w:t>α</w:t>
      </w:r>
      <w:r>
        <w:rPr>
          <w:rFonts w:eastAsia="Times New Roman"/>
          <w:szCs w:val="24"/>
        </w:rPr>
        <w:t>ίθουσας «ΕΛΕΥΘΕΡΙΟΣ ΒΕΝΙΖΕΛΟΣ», σαράντα τέσσερις μαθήτριες και μαθητές και πέντε συνοδοί εκπαιδευτικοί από το 1</w:t>
      </w:r>
      <w:r>
        <w:rPr>
          <w:rFonts w:eastAsia="Times New Roman"/>
          <w:szCs w:val="24"/>
          <w:vertAlign w:val="superscript"/>
        </w:rPr>
        <w:t>ο</w:t>
      </w:r>
      <w:r>
        <w:rPr>
          <w:rFonts w:eastAsia="Times New Roman"/>
          <w:szCs w:val="24"/>
        </w:rPr>
        <w:t xml:space="preserve"> και 2</w:t>
      </w:r>
      <w:r>
        <w:rPr>
          <w:rFonts w:eastAsia="Times New Roman"/>
          <w:szCs w:val="24"/>
          <w:vertAlign w:val="superscript"/>
        </w:rPr>
        <w:t>ο</w:t>
      </w:r>
      <w:r>
        <w:rPr>
          <w:rFonts w:eastAsia="Times New Roman"/>
          <w:szCs w:val="24"/>
        </w:rPr>
        <w:t xml:space="preserve"> Δημοτικό Σχολείο </w:t>
      </w:r>
      <w:proofErr w:type="spellStart"/>
      <w:r>
        <w:rPr>
          <w:rFonts w:eastAsia="Times New Roman"/>
          <w:szCs w:val="24"/>
        </w:rPr>
        <w:t>Καλυθιών</w:t>
      </w:r>
      <w:proofErr w:type="spellEnd"/>
      <w:r>
        <w:rPr>
          <w:rFonts w:eastAsia="Times New Roman"/>
          <w:szCs w:val="24"/>
        </w:rPr>
        <w:t xml:space="preserve"> Ρόδου.</w:t>
      </w:r>
    </w:p>
    <w:p w14:paraId="31B16A2C" w14:textId="77777777" w:rsidR="00643513" w:rsidRDefault="00AD6DE5">
      <w:pPr>
        <w:tabs>
          <w:tab w:val="left" w:pos="6787"/>
        </w:tabs>
        <w:spacing w:line="600" w:lineRule="auto"/>
        <w:ind w:left="-181" w:firstLine="720"/>
        <w:jc w:val="both"/>
        <w:rPr>
          <w:rFonts w:eastAsia="Times New Roman"/>
          <w:szCs w:val="24"/>
        </w:rPr>
      </w:pPr>
      <w:r>
        <w:rPr>
          <w:rFonts w:eastAsia="Times New Roman"/>
          <w:szCs w:val="24"/>
        </w:rPr>
        <w:t>Η Βουλή τ</w:t>
      </w:r>
      <w:r>
        <w:rPr>
          <w:rFonts w:eastAsia="Times New Roman"/>
          <w:szCs w:val="24"/>
        </w:rPr>
        <w:t xml:space="preserve">ούς καλωσορίζει. </w:t>
      </w:r>
    </w:p>
    <w:p w14:paraId="31B16A2D" w14:textId="77777777" w:rsidR="00643513" w:rsidRDefault="00AD6DE5">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31B16A2E"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Τον λόγο έχει ο Πρόεδρος της Κοινοβουλευτικής Ομάδας της Χρυσής Αυγής, κ. </w:t>
      </w:r>
      <w:proofErr w:type="spellStart"/>
      <w:r>
        <w:rPr>
          <w:rFonts w:eastAsia="Times New Roman" w:cs="Times New Roman"/>
          <w:szCs w:val="24"/>
        </w:rPr>
        <w:t>Μιχαλολιάκος</w:t>
      </w:r>
      <w:proofErr w:type="spellEnd"/>
      <w:r>
        <w:rPr>
          <w:rFonts w:eastAsia="Times New Roman" w:cs="Times New Roman"/>
          <w:szCs w:val="24"/>
        </w:rPr>
        <w:t>.</w:t>
      </w:r>
    </w:p>
    <w:p w14:paraId="31B16A2F"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ΝΙΚΟΛΑΟΣ ΜΙΧΑΛΟΛΙΑΚΟΣ (Γενικός Γραμματέας του Λαϊκού Συνδέσμου-Χρυσή Αυγή):</w:t>
      </w:r>
      <w:r>
        <w:rPr>
          <w:rFonts w:eastAsia="Times New Roman" w:cs="Times New Roman"/>
          <w:szCs w:val="24"/>
        </w:rPr>
        <w:t xml:space="preserve"> Κύριε Πρόεδρε, κυρίες κα</w:t>
      </w:r>
      <w:r>
        <w:rPr>
          <w:rFonts w:eastAsia="Times New Roman" w:cs="Times New Roman"/>
          <w:szCs w:val="24"/>
        </w:rPr>
        <w:t xml:space="preserve">ι κύριοι Βουλευτές, πριν αναφερθώ στο ζήτημα του σημερινού νομοσχεδίου, για όσους </w:t>
      </w:r>
      <w:r>
        <w:rPr>
          <w:rFonts w:eastAsia="Times New Roman" w:cs="Times New Roman"/>
          <w:szCs w:val="24"/>
        </w:rPr>
        <w:lastRenderedPageBreak/>
        <w:t xml:space="preserve">δεν το γνωρίζουν, σήμερα είναι 1η Απριλίου και ήταν </w:t>
      </w:r>
      <w:r>
        <w:rPr>
          <w:rFonts w:eastAsia="Times New Roman" w:cs="Times New Roman"/>
          <w:szCs w:val="24"/>
        </w:rPr>
        <w:t>1η</w:t>
      </w:r>
      <w:r>
        <w:rPr>
          <w:rFonts w:eastAsia="Times New Roman" w:cs="Times New Roman"/>
          <w:szCs w:val="24"/>
        </w:rPr>
        <w:t xml:space="preserve"> Απριλίου της ΕΟΚΑ η αρχή που ακούστηκε στην Κύπρο η φωνή του Διγενή. </w:t>
      </w:r>
    </w:p>
    <w:p w14:paraId="31B16A30" w14:textId="77777777" w:rsidR="00643513" w:rsidRDefault="00AD6DE5">
      <w:pPr>
        <w:spacing w:line="600" w:lineRule="auto"/>
        <w:ind w:firstLine="720"/>
        <w:jc w:val="both"/>
        <w:rPr>
          <w:rFonts w:eastAsia="Times New Roman"/>
          <w:szCs w:val="24"/>
        </w:rPr>
      </w:pPr>
      <w:r>
        <w:rPr>
          <w:rFonts w:eastAsia="Times New Roman" w:cs="Times New Roman"/>
          <w:szCs w:val="24"/>
        </w:rPr>
        <w:t xml:space="preserve">Δεκαοχτάχρονα παιδιά πέθαναν στην αγχόνη για την </w:t>
      </w:r>
      <w:r>
        <w:rPr>
          <w:rFonts w:eastAsia="Times New Roman" w:cs="Times New Roman"/>
          <w:szCs w:val="24"/>
        </w:rPr>
        <w:t>Ελλάδα και για την ένωση και θα έπρεπε η Βουλή των Ελλήνων να τους τιμήσει. Πώς είναι δυνατόν, όμως, να συμβεί αυτό, όταν τόσο η Κυβέρνηση όσο και άλλα κόμματα μέσα εδώ έχουν συμφωνήσει στο ανθελληνικό σχέδιο</w:t>
      </w:r>
      <w:r>
        <w:rPr>
          <w:rFonts w:eastAsia="Times New Roman" w:cs="Times New Roman"/>
          <w:szCs w:val="24"/>
        </w:rPr>
        <w:t>,</w:t>
      </w:r>
      <w:r>
        <w:rPr>
          <w:rFonts w:eastAsia="Times New Roman" w:cs="Times New Roman"/>
          <w:szCs w:val="24"/>
        </w:rPr>
        <w:t xml:space="preserve"> το οποίο προωθείται στην Κύπρο, το οποίο θα οδ</w:t>
      </w:r>
      <w:r>
        <w:rPr>
          <w:rFonts w:eastAsia="Times New Roman" w:cs="Times New Roman"/>
          <w:szCs w:val="24"/>
        </w:rPr>
        <w:t xml:space="preserve">ηγήσει στην </w:t>
      </w:r>
      <w:proofErr w:type="spellStart"/>
      <w:r>
        <w:rPr>
          <w:rFonts w:eastAsia="Times New Roman" w:cs="Times New Roman"/>
          <w:szCs w:val="24"/>
        </w:rPr>
        <w:t>τουρκοποίηση</w:t>
      </w:r>
      <w:proofErr w:type="spellEnd"/>
      <w:r>
        <w:rPr>
          <w:rFonts w:eastAsia="Times New Roman" w:cs="Times New Roman"/>
          <w:szCs w:val="24"/>
        </w:rPr>
        <w:t xml:space="preserve"> της ελληνικής </w:t>
      </w:r>
      <w:r>
        <w:rPr>
          <w:rFonts w:eastAsia="Times New Roman" w:cs="Times New Roman"/>
          <w:szCs w:val="24"/>
        </w:rPr>
        <w:t>μ</w:t>
      </w:r>
      <w:r>
        <w:rPr>
          <w:rFonts w:eastAsia="Times New Roman" w:cs="Times New Roman"/>
          <w:szCs w:val="24"/>
        </w:rPr>
        <w:t>εγαλονήσου;</w:t>
      </w:r>
    </w:p>
    <w:p w14:paraId="31B16A31"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Τιμή και δόξα, λοιπόν, από τη Χρυσή Αυγή στον αγώνα της ΕΟΚΑ για την ένωση με τη μητέρα πατρίδα!</w:t>
      </w:r>
    </w:p>
    <w:p w14:paraId="31B16A32" w14:textId="77777777" w:rsidR="00643513" w:rsidRDefault="00AD6DE5">
      <w:pPr>
        <w:spacing w:line="600" w:lineRule="auto"/>
        <w:ind w:firstLine="720"/>
        <w:jc w:val="center"/>
        <w:rPr>
          <w:rFonts w:eastAsia="Times New Roman" w:cs="Times New Roman"/>
          <w:szCs w:val="24"/>
        </w:rPr>
      </w:pPr>
      <w:r>
        <w:rPr>
          <w:rFonts w:eastAsia="Times New Roman" w:cs="Times New Roman"/>
          <w:szCs w:val="24"/>
        </w:rPr>
        <w:t>(Χειροκροτήματα απ’ την πτέρυγα της Χρυσής Αυγής)</w:t>
      </w:r>
    </w:p>
    <w:p w14:paraId="31B16A33"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Το σημερινό νομοσχέδιο έχει να κάνει με τη μεγάλη κρίση η</w:t>
      </w:r>
      <w:r>
        <w:rPr>
          <w:rFonts w:eastAsia="Times New Roman" w:cs="Times New Roman"/>
          <w:szCs w:val="24"/>
        </w:rPr>
        <w:t xml:space="preserve"> οποία μαστίζει τη χώρα</w:t>
      </w:r>
      <w:r>
        <w:rPr>
          <w:rFonts w:eastAsia="Times New Roman" w:cs="Times New Roman"/>
          <w:szCs w:val="24"/>
        </w:rPr>
        <w:t>,</w:t>
      </w:r>
      <w:r>
        <w:rPr>
          <w:rFonts w:eastAsia="Times New Roman" w:cs="Times New Roman"/>
          <w:szCs w:val="24"/>
        </w:rPr>
        <w:t xml:space="preserve"> σχετικά με τους λαθρομετανάστες που εσείς ονομάζετε «παράτυπους μετανάστες», κάποιοι μάλιστα δείχνοντας υπερβάλλοντα ζήλο</w:t>
      </w:r>
      <w:r>
        <w:rPr>
          <w:rFonts w:eastAsia="Times New Roman" w:cs="Times New Roman"/>
          <w:szCs w:val="24"/>
        </w:rPr>
        <w:t>,</w:t>
      </w:r>
      <w:r>
        <w:rPr>
          <w:rFonts w:eastAsia="Times New Roman" w:cs="Times New Roman"/>
          <w:szCs w:val="24"/>
        </w:rPr>
        <w:t xml:space="preserve"> δεν τους θέλουν ούτε παράτυπους μετανάστες, υιοθετώντας πλήρως το καθεστώς των ανοικτών συνόρων, το οποίο, δ</w:t>
      </w:r>
      <w:r>
        <w:rPr>
          <w:rFonts w:eastAsia="Times New Roman" w:cs="Times New Roman"/>
          <w:szCs w:val="24"/>
        </w:rPr>
        <w:t xml:space="preserve">υστυχώς, υπάρχει στην πατρίδα μας. </w:t>
      </w:r>
    </w:p>
    <w:p w14:paraId="31B16A34"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Μιλάμε, επίσης, και για πρόσφυγες. Εδώ έχουμε τη Σύμβαση της Γενεύης</w:t>
      </w:r>
      <w:r>
        <w:rPr>
          <w:rFonts w:eastAsia="Times New Roman" w:cs="Times New Roman"/>
          <w:szCs w:val="24"/>
        </w:rPr>
        <w:t>,</w:t>
      </w:r>
      <w:r>
        <w:rPr>
          <w:rFonts w:eastAsia="Times New Roman" w:cs="Times New Roman"/>
          <w:szCs w:val="24"/>
        </w:rPr>
        <w:t xml:space="preserve"> η οποία καθορίζει τι είναι πρόσφυγες. Στο άρθρο 33 σαφέστατα αναφέρεται το εξής: «Ουδεμία συμβαλλόμενη χώρα θα απελαύνει ή θα </w:t>
      </w:r>
      <w:proofErr w:type="spellStart"/>
      <w:r>
        <w:rPr>
          <w:rFonts w:eastAsia="Times New Roman" w:cs="Times New Roman"/>
          <w:szCs w:val="24"/>
        </w:rPr>
        <w:t>επαναπροωθεί</w:t>
      </w:r>
      <w:proofErr w:type="spellEnd"/>
      <w:r>
        <w:rPr>
          <w:rFonts w:eastAsia="Times New Roman" w:cs="Times New Roman"/>
          <w:szCs w:val="24"/>
        </w:rPr>
        <w:t xml:space="preserve"> καθ’ οιονδή</w:t>
      </w:r>
      <w:r>
        <w:rPr>
          <w:rFonts w:eastAsia="Times New Roman" w:cs="Times New Roman"/>
          <w:szCs w:val="24"/>
        </w:rPr>
        <w:t>ποτε τρόπο πρόσφυγας εις τα σύνορα εδαφών ένθα η ζωή και η ελευθερία αυτών απειλούνται δι</w:t>
      </w:r>
      <w:r>
        <w:rPr>
          <w:rFonts w:eastAsia="Times New Roman" w:cs="Times New Roman"/>
          <w:szCs w:val="24"/>
        </w:rPr>
        <w:t>ά</w:t>
      </w:r>
      <w:r>
        <w:rPr>
          <w:rFonts w:eastAsia="Times New Roman" w:cs="Times New Roman"/>
          <w:szCs w:val="24"/>
        </w:rPr>
        <w:t xml:space="preserve"> λόγους φυλής, θρησκείας, εθνικότητος, κοινωνικής τάξεως ή πολιτικών πεποιθήσεων». </w:t>
      </w:r>
    </w:p>
    <w:p w14:paraId="31B16A35"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Μα όλοι αυτοί οι οποίοι έρχονται στην Ελλάδα από την Τουρκία</w:t>
      </w:r>
      <w:r>
        <w:rPr>
          <w:rFonts w:eastAsia="Times New Roman" w:cs="Times New Roman"/>
          <w:szCs w:val="24"/>
        </w:rPr>
        <w:t>,</w:t>
      </w:r>
      <w:r>
        <w:rPr>
          <w:rFonts w:eastAsia="Times New Roman" w:cs="Times New Roman"/>
          <w:szCs w:val="24"/>
        </w:rPr>
        <w:t xml:space="preserve"> δεν έρχονται από εμπόλεμη ζώνη, δεν γίνεται πόλεμος στη Σμύρνη, δεν γίνεται πόλεμος στην Κωνσταντινούπολη. </w:t>
      </w:r>
    </w:p>
    <w:p w14:paraId="31B16A36"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Έ</w:t>
      </w:r>
      <w:r>
        <w:rPr>
          <w:rFonts w:eastAsia="Times New Roman" w:cs="Times New Roman"/>
          <w:szCs w:val="24"/>
        </w:rPr>
        <w:t>χουμε και γεγονότα συγκεκριμένα</w:t>
      </w:r>
      <w:r>
        <w:rPr>
          <w:rFonts w:eastAsia="Times New Roman" w:cs="Times New Roman"/>
          <w:szCs w:val="24"/>
        </w:rPr>
        <w:t>,</w:t>
      </w:r>
      <w:r>
        <w:rPr>
          <w:rFonts w:eastAsia="Times New Roman" w:cs="Times New Roman"/>
          <w:szCs w:val="24"/>
        </w:rPr>
        <w:t xml:space="preserve"> όπου πήραν τους λεγόμενους «πρόσφυγες», αν θέλετε, από την Κωνσταντινούπολη με πούλμαν και τους πήγαν απέναντι απ</w:t>
      </w:r>
      <w:r>
        <w:rPr>
          <w:rFonts w:eastAsia="Times New Roman" w:cs="Times New Roman"/>
          <w:szCs w:val="24"/>
        </w:rPr>
        <w:t xml:space="preserve">ό το </w:t>
      </w:r>
      <w:proofErr w:type="spellStart"/>
      <w:r>
        <w:rPr>
          <w:rFonts w:eastAsia="Times New Roman" w:cs="Times New Roman"/>
          <w:szCs w:val="24"/>
        </w:rPr>
        <w:t>Καστε</w:t>
      </w:r>
      <w:r>
        <w:rPr>
          <w:rFonts w:eastAsia="Times New Roman" w:cs="Times New Roman"/>
          <w:szCs w:val="24"/>
        </w:rPr>
        <w:t>λ</w:t>
      </w:r>
      <w:r>
        <w:rPr>
          <w:rFonts w:eastAsia="Times New Roman" w:cs="Times New Roman"/>
          <w:szCs w:val="24"/>
        </w:rPr>
        <w:t>λόριζο</w:t>
      </w:r>
      <w:proofErr w:type="spellEnd"/>
      <w:r>
        <w:rPr>
          <w:rFonts w:eastAsia="Times New Roman" w:cs="Times New Roman"/>
          <w:szCs w:val="24"/>
        </w:rPr>
        <w:t xml:space="preserve"> όπου τους πέρασαν, περίπου οκτακόσια άτομα, διανύοντας προηγουμένως μία απόσταση εννιακοσίων χιλιομέτρων. </w:t>
      </w:r>
    </w:p>
    <w:p w14:paraId="31B16A37"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Η Σύμβαση της Γενεύης, λοιπόν, είναι σαφής. Είναι θλιβερό</w:t>
      </w:r>
      <w:r>
        <w:rPr>
          <w:rFonts w:eastAsia="Times New Roman" w:cs="Times New Roman"/>
          <w:szCs w:val="24"/>
        </w:rPr>
        <w:t>,</w:t>
      </w:r>
      <w:r>
        <w:rPr>
          <w:rFonts w:eastAsia="Times New Roman" w:cs="Times New Roman"/>
          <w:szCs w:val="24"/>
        </w:rPr>
        <w:t xml:space="preserve"> που υπάρχουν εδώ μέσα Βουλευτές οι οποίοι εκπροσωπούν, υποτίθεται, τη νομιμότητα και οι οποίοι ζητούν ευθέως να μην </w:t>
      </w:r>
      <w:proofErr w:type="spellStart"/>
      <w:r>
        <w:rPr>
          <w:rFonts w:eastAsia="Times New Roman" w:cs="Times New Roman"/>
          <w:szCs w:val="24"/>
        </w:rPr>
        <w:t>επαναπροωθηθεί</w:t>
      </w:r>
      <w:proofErr w:type="spellEnd"/>
      <w:r>
        <w:rPr>
          <w:rFonts w:eastAsia="Times New Roman" w:cs="Times New Roman"/>
          <w:szCs w:val="24"/>
        </w:rPr>
        <w:t xml:space="preserve"> προς την Τουρκία κανένας απ’ όλους αυτούς. </w:t>
      </w:r>
    </w:p>
    <w:p w14:paraId="31B16A38"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Για του λόγου το αληθές, θα πρέπει να προβληματιστούμε: Είναι ασφαλής χώρα η Του</w:t>
      </w:r>
      <w:r>
        <w:rPr>
          <w:rFonts w:eastAsia="Times New Roman" w:cs="Times New Roman"/>
          <w:szCs w:val="24"/>
        </w:rPr>
        <w:t>ρκία; Φυσικά και είναι</w:t>
      </w:r>
      <w:r>
        <w:rPr>
          <w:rFonts w:eastAsia="Times New Roman" w:cs="Times New Roman"/>
          <w:szCs w:val="24"/>
        </w:rPr>
        <w:t>,</w:t>
      </w:r>
      <w:r>
        <w:rPr>
          <w:rFonts w:eastAsia="Times New Roman" w:cs="Times New Roman"/>
          <w:szCs w:val="24"/>
        </w:rPr>
        <w:t xml:space="preserve"> για τα δεδομένα που προβλέπει το </w:t>
      </w:r>
      <w:r>
        <w:rPr>
          <w:rFonts w:eastAsia="Times New Roman" w:cs="Times New Roman"/>
          <w:szCs w:val="24"/>
        </w:rPr>
        <w:t>Δ</w:t>
      </w:r>
      <w:r>
        <w:rPr>
          <w:rFonts w:eastAsia="Times New Roman" w:cs="Times New Roman"/>
          <w:szCs w:val="24"/>
        </w:rPr>
        <w:t xml:space="preserve">ιεθνές </w:t>
      </w:r>
      <w:r>
        <w:rPr>
          <w:rFonts w:eastAsia="Times New Roman" w:cs="Times New Roman"/>
          <w:szCs w:val="24"/>
        </w:rPr>
        <w:t>Δ</w:t>
      </w:r>
      <w:r>
        <w:rPr>
          <w:rFonts w:eastAsia="Times New Roman" w:cs="Times New Roman"/>
          <w:szCs w:val="24"/>
        </w:rPr>
        <w:t>ίκαιο. Γίνεται κανένας πόλεμος στην Τουρκία; Πώς είναι δυνατόν; Εδώ είμαστε σύμμαχοι στο ΝΑΤΟ, εδώ τους δίνουμε το πράσινο φως για μπούνε στην Ευ</w:t>
      </w:r>
      <w:r>
        <w:rPr>
          <w:rFonts w:eastAsia="Times New Roman" w:cs="Times New Roman"/>
          <w:szCs w:val="24"/>
        </w:rPr>
        <w:lastRenderedPageBreak/>
        <w:t>ρωπαϊκή Ένωση, εδώ πηγαίνει ο ίδιος ο Πρωθυπο</w:t>
      </w:r>
      <w:r>
        <w:rPr>
          <w:rFonts w:eastAsia="Times New Roman" w:cs="Times New Roman"/>
          <w:szCs w:val="24"/>
        </w:rPr>
        <w:t xml:space="preserve">υργός μας στην Τουρκία και μοιράζει κόκκινα τριαντάφυλλα στην αιματοβαμμένη Σμύρνη, όπου μαρτύρησε ο </w:t>
      </w:r>
      <w:r>
        <w:rPr>
          <w:rFonts w:eastAsia="Times New Roman" w:cs="Times New Roman"/>
          <w:szCs w:val="24"/>
        </w:rPr>
        <w:t>Ε</w:t>
      </w:r>
      <w:r>
        <w:rPr>
          <w:rFonts w:eastAsia="Times New Roman" w:cs="Times New Roman"/>
          <w:szCs w:val="24"/>
        </w:rPr>
        <w:t xml:space="preserve">λληνισμός. Δεν είναι ασφαλής χώρα για να επιστρέψουν εκεί; </w:t>
      </w:r>
    </w:p>
    <w:p w14:paraId="31B16A39"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Ή με αυτόν τον τρόπο, εν τοιαύτη </w:t>
      </w:r>
      <w:proofErr w:type="spellStart"/>
      <w:r>
        <w:rPr>
          <w:rFonts w:eastAsia="Times New Roman" w:cs="Times New Roman"/>
          <w:szCs w:val="24"/>
        </w:rPr>
        <w:t>περιπτώσει</w:t>
      </w:r>
      <w:proofErr w:type="spellEnd"/>
      <w:r>
        <w:rPr>
          <w:rFonts w:eastAsia="Times New Roman" w:cs="Times New Roman"/>
          <w:szCs w:val="24"/>
        </w:rPr>
        <w:t>, χειροκροτούμε αυτό το τεράστιο δουλεμπόριο που γί</w:t>
      </w:r>
      <w:r>
        <w:rPr>
          <w:rFonts w:eastAsia="Times New Roman" w:cs="Times New Roman"/>
          <w:szCs w:val="24"/>
        </w:rPr>
        <w:t>νεται από τους διακινητές, από τους παρακρατικούς μηχανισμούς της Τουρκίας, το οποίο έχει σαν αποτέλεσμα, μόνο επί των ημερών της Κυβέρνησης ΣΥΡΙΖΑ-ΑΝΕΛ, να περάσουν στην πατρίδα μας ένα εκατομμύριο εκατό χιλιάδες πρόσφυγες και λαθρομετανάστες;</w:t>
      </w:r>
    </w:p>
    <w:p w14:paraId="31B16A3A"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Έρχομαι τώρ</w:t>
      </w:r>
      <w:r>
        <w:rPr>
          <w:rFonts w:eastAsia="Times New Roman" w:cs="Times New Roman"/>
          <w:szCs w:val="24"/>
        </w:rPr>
        <w:t xml:space="preserve">α στα όσα </w:t>
      </w:r>
      <w:proofErr w:type="spellStart"/>
      <w:r>
        <w:rPr>
          <w:rFonts w:eastAsia="Times New Roman" w:cs="Times New Roman"/>
          <w:szCs w:val="24"/>
        </w:rPr>
        <w:t>ελέχθησαν</w:t>
      </w:r>
      <w:proofErr w:type="spellEnd"/>
      <w:r>
        <w:rPr>
          <w:rFonts w:eastAsia="Times New Roman" w:cs="Times New Roman"/>
          <w:szCs w:val="24"/>
        </w:rPr>
        <w:t xml:space="preserve"> στη χθεσινή </w:t>
      </w:r>
      <w:r>
        <w:rPr>
          <w:rFonts w:eastAsia="Times New Roman" w:cs="Times New Roman"/>
          <w:szCs w:val="24"/>
        </w:rPr>
        <w:t>ε</w:t>
      </w:r>
      <w:r>
        <w:rPr>
          <w:rFonts w:eastAsia="Times New Roman" w:cs="Times New Roman"/>
          <w:szCs w:val="24"/>
        </w:rPr>
        <w:t>πιτροπή και στα όσα ανακοινώθηκαν από τη λεγόμενη ομάδα των «53 συν» σχετικά με το ζήτημα.</w:t>
      </w:r>
    </w:p>
    <w:p w14:paraId="31B16A3B"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Κατριβάνου</w:t>
      </w:r>
      <w:proofErr w:type="spellEnd"/>
      <w:r>
        <w:rPr>
          <w:rFonts w:eastAsia="Times New Roman" w:cs="Times New Roman"/>
          <w:szCs w:val="24"/>
        </w:rPr>
        <w:t xml:space="preserve"> υπερασπίστηκε την πολιτική των ανοικτών συνόρων, που αρνείστε εσείς ότι υπάρχει. Οι ίδιοι οι Βουλευτές σας λένε ότι </w:t>
      </w:r>
      <w:r>
        <w:rPr>
          <w:rFonts w:eastAsia="Times New Roman" w:cs="Times New Roman"/>
          <w:szCs w:val="24"/>
        </w:rPr>
        <w:t xml:space="preserve">υπάρχει πολιτική των ανοικτών συνόρων. Μάλιστα χαρακτηριστικά είπε </w:t>
      </w:r>
      <w:r>
        <w:rPr>
          <w:rFonts w:eastAsia="Times New Roman" w:cs="Times New Roman"/>
          <w:szCs w:val="24"/>
        </w:rPr>
        <w:lastRenderedPageBreak/>
        <w:t xml:space="preserve">τα εξής: «Θα ανακόπτουμε πρόσφυγες και θα </w:t>
      </w:r>
      <w:proofErr w:type="spellStart"/>
      <w:r>
        <w:rPr>
          <w:rFonts w:eastAsia="Times New Roman" w:cs="Times New Roman"/>
          <w:szCs w:val="24"/>
        </w:rPr>
        <w:t>επαναπροωθούμε</w:t>
      </w:r>
      <w:proofErr w:type="spellEnd"/>
      <w:r>
        <w:rPr>
          <w:rFonts w:eastAsia="Times New Roman" w:cs="Times New Roman"/>
          <w:szCs w:val="24"/>
        </w:rPr>
        <w:t xml:space="preserve"> πρόσφυγες στην Τουρκία; Πρέπει να αντισταθούμε. Πρέπει να τους υποδεχτούμε όλους, όπως ήδη έχουμε κάνει τώρα και γι’ αυτό είμαστε υπ</w:t>
      </w:r>
      <w:r>
        <w:rPr>
          <w:rFonts w:eastAsia="Times New Roman" w:cs="Times New Roman"/>
          <w:szCs w:val="24"/>
        </w:rPr>
        <w:t xml:space="preserve">ερήφανοι ως ΣΥΡΙΖΑ». </w:t>
      </w:r>
    </w:p>
    <w:p w14:paraId="31B16A3C"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Είστε</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υπερήφανοι, γιατί περάσανε στα ανοικτά σύνορα της Ελλάδας, δυστυχώς, ένα εκατομμύριο εκατό χιλιάδες λαθρομετανάστες και πρόσφυγες, ανάμεσα στους οποίους υπάρχουν σίγουρα τόσο εγκληματικά στοιχεία του κοινού ποινικού</w:t>
      </w:r>
      <w:r>
        <w:rPr>
          <w:rFonts w:eastAsia="Times New Roman" w:cs="Times New Roman"/>
          <w:szCs w:val="24"/>
        </w:rPr>
        <w:t xml:space="preserve"> δικαίου όσο και </w:t>
      </w:r>
      <w:proofErr w:type="spellStart"/>
      <w:r>
        <w:rPr>
          <w:rFonts w:eastAsia="Times New Roman" w:cs="Times New Roman"/>
          <w:szCs w:val="24"/>
        </w:rPr>
        <w:t>τζιχαντιστές</w:t>
      </w:r>
      <w:proofErr w:type="spellEnd"/>
      <w:r>
        <w:rPr>
          <w:rFonts w:eastAsia="Times New Roman" w:cs="Times New Roman"/>
          <w:szCs w:val="24"/>
        </w:rPr>
        <w:t>, οι οποίοι ενδεχομένως μπορεί να καταστούν επικίνδυνοι τρομοκράτες για την ασφάλεια όχι μόνο της χώρας μας;</w:t>
      </w:r>
    </w:p>
    <w:p w14:paraId="31B16A3D"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Είπε ακόμη ότι το νομοσχέδιο προβλέπει ότι σε έκτακτες περιπτώσεις μεγάλων ροών και, άρα, μεγαλύτερου αριθμού αιτημάτω</w:t>
      </w:r>
      <w:r>
        <w:rPr>
          <w:rFonts w:eastAsia="Times New Roman" w:cs="Times New Roman"/>
          <w:szCs w:val="24"/>
        </w:rPr>
        <w:t>ν ασύλου</w:t>
      </w:r>
      <w:r>
        <w:rPr>
          <w:rFonts w:eastAsia="Times New Roman" w:cs="Times New Roman"/>
          <w:szCs w:val="24"/>
        </w:rPr>
        <w:t>,</w:t>
      </w:r>
      <w:r>
        <w:rPr>
          <w:rFonts w:eastAsia="Times New Roman" w:cs="Times New Roman"/>
          <w:szCs w:val="24"/>
        </w:rPr>
        <w:t xml:space="preserve"> η εξέταση θα γίνεται ταχύρρυθμα, εντός δεκατεσσάρων ημερών. Δεν θα λειτουργήσει.</w:t>
      </w:r>
    </w:p>
    <w:p w14:paraId="31B16A3E"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Ακόμη τόνισε ότι η φύλαξη των ανοικτών δομών ανατίθεται σε ιδιωτικές εταιρείες. Αρνητικό. </w:t>
      </w:r>
    </w:p>
    <w:p w14:paraId="31B16A3F"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Ακούστε κύριοι οι οποίοι δεν πιστεύετε στις πολιτικές διακρίσεις, εσείς πο</w:t>
      </w:r>
      <w:r>
        <w:rPr>
          <w:rFonts w:eastAsia="Times New Roman" w:cs="Times New Roman"/>
          <w:szCs w:val="24"/>
        </w:rPr>
        <w:t xml:space="preserve">υ πιστεύετε στον πλουραλισμό τι είπε η Βουλευτής σας. «Οι </w:t>
      </w:r>
      <w:proofErr w:type="spellStart"/>
      <w:r>
        <w:rPr>
          <w:rFonts w:eastAsia="Times New Roman" w:cs="Times New Roman"/>
          <w:szCs w:val="24"/>
        </w:rPr>
        <w:t>σεκιουριτάδες</w:t>
      </w:r>
      <w:proofErr w:type="spellEnd"/>
      <w:r>
        <w:rPr>
          <w:rFonts w:eastAsia="Times New Roman" w:cs="Times New Roman"/>
          <w:szCs w:val="24"/>
        </w:rPr>
        <w:t xml:space="preserve"> ως επί το </w:t>
      </w:r>
      <w:proofErr w:type="spellStart"/>
      <w:r>
        <w:rPr>
          <w:rFonts w:eastAsia="Times New Roman" w:cs="Times New Roman"/>
          <w:szCs w:val="24"/>
        </w:rPr>
        <w:t>πλείστον</w:t>
      </w:r>
      <w:proofErr w:type="spellEnd"/>
      <w:r>
        <w:rPr>
          <w:rFonts w:eastAsia="Times New Roman" w:cs="Times New Roman"/>
          <w:szCs w:val="24"/>
        </w:rPr>
        <w:t xml:space="preserve"> είναι </w:t>
      </w:r>
      <w:proofErr w:type="spellStart"/>
      <w:r>
        <w:rPr>
          <w:rFonts w:eastAsia="Times New Roman" w:cs="Times New Roman"/>
          <w:szCs w:val="24"/>
        </w:rPr>
        <w:t>χρυσαυγίτες</w:t>
      </w:r>
      <w:proofErr w:type="spellEnd"/>
      <w:r>
        <w:rPr>
          <w:rFonts w:eastAsia="Times New Roman" w:cs="Times New Roman"/>
          <w:szCs w:val="24"/>
        </w:rPr>
        <w:t xml:space="preserve">. Σε αυτούς θα αναθέσουμε τη φύλαξη των κλειστών κέντρων;». Τι είδους νοοτροπία είναι αυτή; </w:t>
      </w:r>
    </w:p>
    <w:p w14:paraId="31B16A40" w14:textId="77777777" w:rsidR="00643513" w:rsidRDefault="00AD6DE5">
      <w:pPr>
        <w:spacing w:line="600" w:lineRule="auto"/>
        <w:contextualSpacing/>
        <w:jc w:val="both"/>
        <w:rPr>
          <w:rFonts w:eastAsia="Times New Roman" w:cs="Times New Roman"/>
          <w:szCs w:val="24"/>
        </w:rPr>
      </w:pPr>
      <w:r>
        <w:rPr>
          <w:rFonts w:eastAsia="Times New Roman" w:cs="Times New Roman"/>
          <w:szCs w:val="24"/>
        </w:rPr>
        <w:tab/>
        <w:t>Εγκαινιάζεται μια νέα πολιτική, η οποία θα προβλέπει π</w:t>
      </w:r>
      <w:r>
        <w:rPr>
          <w:rFonts w:eastAsia="Times New Roman" w:cs="Times New Roman"/>
          <w:szCs w:val="24"/>
        </w:rPr>
        <w:t xml:space="preserve">ιστοποιητικά κοινωνικών φρονημάτων; </w:t>
      </w:r>
      <w:r>
        <w:rPr>
          <w:rFonts w:eastAsia="Times New Roman" w:cs="Times New Roman"/>
          <w:szCs w:val="24"/>
        </w:rPr>
        <w:t>Π</w:t>
      </w:r>
      <w:r>
        <w:rPr>
          <w:rFonts w:eastAsia="Times New Roman" w:cs="Times New Roman"/>
          <w:szCs w:val="24"/>
        </w:rPr>
        <w:t xml:space="preserve">ού το ξέρετε ότι είναι </w:t>
      </w:r>
      <w:proofErr w:type="spellStart"/>
      <w:r>
        <w:rPr>
          <w:rFonts w:eastAsia="Times New Roman" w:cs="Times New Roman"/>
          <w:szCs w:val="24"/>
        </w:rPr>
        <w:t>χρυσαυγίτες</w:t>
      </w:r>
      <w:proofErr w:type="spellEnd"/>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ν τοιαύτη </w:t>
      </w:r>
      <w:proofErr w:type="spellStart"/>
      <w:r>
        <w:rPr>
          <w:rFonts w:eastAsia="Times New Roman" w:cs="Times New Roman"/>
          <w:szCs w:val="24"/>
        </w:rPr>
        <w:t>περιπτώσει</w:t>
      </w:r>
      <w:proofErr w:type="spellEnd"/>
      <w:r>
        <w:rPr>
          <w:rFonts w:eastAsia="Times New Roman" w:cs="Times New Roman"/>
          <w:szCs w:val="24"/>
        </w:rPr>
        <w:t xml:space="preserve">, οι </w:t>
      </w:r>
      <w:proofErr w:type="spellStart"/>
      <w:r>
        <w:rPr>
          <w:rFonts w:eastAsia="Times New Roman" w:cs="Times New Roman"/>
          <w:szCs w:val="24"/>
        </w:rPr>
        <w:t>χρυσαυγίτες</w:t>
      </w:r>
      <w:proofErr w:type="spellEnd"/>
      <w:r>
        <w:rPr>
          <w:rFonts w:eastAsia="Times New Roman" w:cs="Times New Roman"/>
          <w:szCs w:val="24"/>
        </w:rPr>
        <w:t xml:space="preserve"> τι είναι; Είναι το τρίτο πολιτικό κόμμα της χώρας, το οποίο δεν το σέβεστε. </w:t>
      </w:r>
    </w:p>
    <w:p w14:paraId="31B16A41" w14:textId="77777777" w:rsidR="00643513" w:rsidRDefault="00AD6DE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31B16A42" w14:textId="77777777" w:rsidR="00643513" w:rsidRDefault="00AD6DE5">
      <w:pPr>
        <w:spacing w:line="600" w:lineRule="auto"/>
        <w:ind w:firstLine="720"/>
        <w:contextualSpacing/>
        <w:jc w:val="both"/>
        <w:rPr>
          <w:rFonts w:eastAsia="Times New Roman" w:cs="Times New Roman"/>
          <w:szCs w:val="24"/>
        </w:rPr>
      </w:pPr>
      <w:r>
        <w:rPr>
          <w:rFonts w:eastAsia="Times New Roman" w:cs="Times New Roman"/>
          <w:szCs w:val="24"/>
        </w:rPr>
        <w:t>Έρχομαι τώρα στα ό</w:t>
      </w:r>
      <w:r>
        <w:rPr>
          <w:rFonts w:eastAsia="Times New Roman" w:cs="Times New Roman"/>
          <w:szCs w:val="24"/>
        </w:rPr>
        <w:t>σα τραγικά αναφέρει η λεγόμενη «αριστερή» πτέρυγα του ΣΥΡΙΖΑ, η ομάδα των «53 συν», όπου χαρακτηριστικά τονίζει ότι πρέπει να αντισταθούμε στη λογική του κλεισίματος των συνόρων, που προωθεί η συμφωνία Ευρωπαϊκής Ένωσης και Τουρκίας, να συνεχίσουμε να δίνο</w:t>
      </w:r>
      <w:r>
        <w:rPr>
          <w:rFonts w:eastAsia="Times New Roman" w:cs="Times New Roman"/>
          <w:szCs w:val="24"/>
        </w:rPr>
        <w:t xml:space="preserve">υμε τη μάχη υπέρ των προσφύγων μεταναστών και των δικαιωμάτων τους. Μάχη γίνεται πραγματικά μεταξύ Σύριων και </w:t>
      </w:r>
      <w:r>
        <w:rPr>
          <w:rFonts w:eastAsia="Times New Roman" w:cs="Times New Roman"/>
          <w:szCs w:val="24"/>
        </w:rPr>
        <w:lastRenderedPageBreak/>
        <w:t>Αφγανών. Εντέλει σ</w:t>
      </w:r>
      <w:r>
        <w:rPr>
          <w:rFonts w:eastAsia="Times New Roman" w:cs="Times New Roman"/>
          <w:szCs w:val="24"/>
        </w:rPr>
        <w:t>’</w:t>
      </w:r>
      <w:r>
        <w:rPr>
          <w:rFonts w:eastAsia="Times New Roman" w:cs="Times New Roman"/>
          <w:szCs w:val="24"/>
        </w:rPr>
        <w:t xml:space="preserve"> αυτή τη μάχη με ποιους θα είστε; Αποφασίστε, γιατί όπως ξέρετε, όπως έχετε πληροφορηθεί, όσο και αν το κρύβουν 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αζικής</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νημερώσεως, τα οποία παίζουν ένα βρώμικο παιχνίδι, αυτή τη στιγμή τόσο στην </w:t>
      </w:r>
      <w:proofErr w:type="spellStart"/>
      <w:r>
        <w:rPr>
          <w:rFonts w:eastAsia="Times New Roman" w:cs="Times New Roman"/>
          <w:szCs w:val="24"/>
        </w:rPr>
        <w:t>Ειδομένη</w:t>
      </w:r>
      <w:proofErr w:type="spellEnd"/>
      <w:r>
        <w:rPr>
          <w:rFonts w:eastAsia="Times New Roman" w:cs="Times New Roman"/>
          <w:szCs w:val="24"/>
        </w:rPr>
        <w:t xml:space="preserve"> όσο και στον Πειραιά όσο και στη Χίο γίνονται μάχες κυριολεκτικά μέσα σ</w:t>
      </w:r>
      <w:r>
        <w:rPr>
          <w:rFonts w:eastAsia="Times New Roman" w:cs="Times New Roman"/>
          <w:szCs w:val="24"/>
        </w:rPr>
        <w:t>’</w:t>
      </w:r>
      <w:r>
        <w:rPr>
          <w:rFonts w:eastAsia="Times New Roman" w:cs="Times New Roman"/>
          <w:szCs w:val="24"/>
        </w:rPr>
        <w:t xml:space="preserve"> αυτή τη φρικτή κατάσταση, η οποία έχει δημιουργηθεί.</w:t>
      </w:r>
    </w:p>
    <w:p w14:paraId="31B16A43" w14:textId="77777777" w:rsidR="00643513" w:rsidRDefault="00AD6DE5">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στην ανακοίνωσή σας </w:t>
      </w:r>
      <w:r>
        <w:rPr>
          <w:rFonts w:eastAsia="Times New Roman" w:cs="Times New Roman"/>
          <w:szCs w:val="24"/>
        </w:rPr>
        <w:t>μιλάτε ακόμη και προωθείτε επίσημα μια πολιτική για μόνιμη εγκατάσταση, καθώς και για εργασιακά δικαιώματα. Μα καλά είναι δυνατόν</w:t>
      </w:r>
      <w:r>
        <w:rPr>
          <w:rFonts w:eastAsia="Times New Roman" w:cs="Times New Roman"/>
          <w:szCs w:val="24"/>
        </w:rPr>
        <w:t>,</w:t>
      </w:r>
      <w:r>
        <w:rPr>
          <w:rFonts w:eastAsia="Times New Roman" w:cs="Times New Roman"/>
          <w:szCs w:val="24"/>
        </w:rPr>
        <w:t xml:space="preserve"> να λέγονται σοβαρά αυτά τα πράγματα; Να μιλάτε για εργασιακά δικαιώματα προσφύγων και </w:t>
      </w:r>
      <w:proofErr w:type="spellStart"/>
      <w:r>
        <w:rPr>
          <w:rFonts w:eastAsia="Times New Roman" w:cs="Times New Roman"/>
          <w:szCs w:val="24"/>
        </w:rPr>
        <w:t>παρατύπων</w:t>
      </w:r>
      <w:proofErr w:type="spellEnd"/>
      <w:r>
        <w:rPr>
          <w:rFonts w:eastAsia="Times New Roman" w:cs="Times New Roman"/>
          <w:szCs w:val="24"/>
        </w:rPr>
        <w:t>, όπως τους θέλετε, μεταναστών</w:t>
      </w:r>
      <w:r>
        <w:rPr>
          <w:rFonts w:eastAsia="Times New Roman" w:cs="Times New Roman"/>
          <w:szCs w:val="24"/>
        </w:rPr>
        <w:t xml:space="preserve">, την ίδια στιγμή που η ανεργία στη χώρα μας είναι στο 25%; Την ίδια στιγμή που το 50% και πλέον των νέων δεν έχει εργασία; Στην καθημαγμένη Ελλάδα των μνημονίων, της δυστυχίας και της ανέχειας, όπου η ανεργία συνεχώς καλπάζει, είναι δυνατόν να μιλάτε για </w:t>
      </w:r>
      <w:r>
        <w:rPr>
          <w:rFonts w:eastAsia="Times New Roman" w:cs="Times New Roman"/>
          <w:szCs w:val="24"/>
        </w:rPr>
        <w:t>εργασιακά δικαιώματα;</w:t>
      </w:r>
    </w:p>
    <w:p w14:paraId="31B16A44" w14:textId="77777777" w:rsidR="00643513" w:rsidRDefault="00AD6DE5">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θα σας δώσω ένα στοιχείο. Στον Άγιο Παντελεήμονα υπάρχει ένα δημοτικό σχολείο με </w:t>
      </w:r>
      <w:proofErr w:type="spellStart"/>
      <w:r>
        <w:rPr>
          <w:rFonts w:eastAsia="Times New Roman" w:cs="Times New Roman"/>
          <w:szCs w:val="24"/>
        </w:rPr>
        <w:t>εκατόν</w:t>
      </w:r>
      <w:proofErr w:type="spellEnd"/>
      <w:r>
        <w:rPr>
          <w:rFonts w:eastAsia="Times New Roman" w:cs="Times New Roman"/>
          <w:szCs w:val="24"/>
        </w:rPr>
        <w:t xml:space="preserve"> σαράντα παιδιά. Από αυτά τα </w:t>
      </w:r>
      <w:proofErr w:type="spellStart"/>
      <w:r>
        <w:rPr>
          <w:rFonts w:eastAsia="Times New Roman" w:cs="Times New Roman"/>
          <w:szCs w:val="24"/>
        </w:rPr>
        <w:t>εκατόν</w:t>
      </w:r>
      <w:proofErr w:type="spellEnd"/>
      <w:r>
        <w:rPr>
          <w:rFonts w:eastAsia="Times New Roman" w:cs="Times New Roman"/>
          <w:szCs w:val="24"/>
        </w:rPr>
        <w:t xml:space="preserve"> σαράντα παιδιά ξέρετε πόσα είναι Ελληνόπουλα; Μόνο είκοσι. Τα </w:t>
      </w:r>
      <w:r>
        <w:rPr>
          <w:rFonts w:eastAsia="Times New Roman" w:cs="Times New Roman"/>
          <w:szCs w:val="24"/>
          <w:lang w:val="en-US"/>
        </w:rPr>
        <w:lastRenderedPageBreak/>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της </w:t>
      </w:r>
      <w:proofErr w:type="spellStart"/>
      <w:r>
        <w:rPr>
          <w:rFonts w:eastAsia="Times New Roman" w:cs="Times New Roman"/>
          <w:szCs w:val="24"/>
        </w:rPr>
        <w:t>Ειδομένης</w:t>
      </w:r>
      <w:proofErr w:type="spellEnd"/>
      <w:r>
        <w:rPr>
          <w:rFonts w:eastAsia="Times New Roman" w:cs="Times New Roman"/>
          <w:szCs w:val="24"/>
        </w:rPr>
        <w:t xml:space="preserve">, της Μυτιλήνης </w:t>
      </w:r>
      <w:r>
        <w:rPr>
          <w:rFonts w:eastAsia="Times New Roman" w:cs="Times New Roman"/>
          <w:szCs w:val="24"/>
        </w:rPr>
        <w:t xml:space="preserve">και της Χίου δεν είναι τίποτε μπροστά στα τεράστια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που έχετε φτιάξει σε κεντρικές συνοικίες των Αθηνών, της Θεσσαλονίκης και σε πολλές πόλεις! Και γι’ αυτό, βεβαίως, το πράγμα δεν φταίει μόνο ο ΣΥΡΙΖΑ. Φταίνε όλοι όσοι κυβέρνησαν τη χώρα τις τελε</w:t>
      </w:r>
      <w:r>
        <w:rPr>
          <w:rFonts w:eastAsia="Times New Roman" w:cs="Times New Roman"/>
          <w:szCs w:val="24"/>
        </w:rPr>
        <w:t>υταίες δεκαετίες, που λίγο έως πολύ ακολούθησαν την πολιτική των ανοικτών συνόρων.</w:t>
      </w:r>
    </w:p>
    <w:p w14:paraId="31B16A45" w14:textId="77777777" w:rsidR="00643513" w:rsidRDefault="00AD6DE5">
      <w:pPr>
        <w:spacing w:line="600" w:lineRule="auto"/>
        <w:ind w:firstLine="720"/>
        <w:contextualSpacing/>
        <w:jc w:val="both"/>
        <w:rPr>
          <w:rFonts w:eastAsia="Times New Roman" w:cs="Times New Roman"/>
          <w:szCs w:val="24"/>
        </w:rPr>
      </w:pPr>
      <w:r>
        <w:rPr>
          <w:rFonts w:eastAsia="Times New Roman" w:cs="Times New Roman"/>
          <w:szCs w:val="24"/>
        </w:rPr>
        <w:t>Είναι δεδομένο ότι και το πρόβλημα αυτό έρχεται να προστεθεί στην ήδη ζοφερή κατάσταση στην οικονομία, η οποία ασφαλώς δεν πρόκειται να λυθεί ως διά μαγείας, όπως είπε προχθ</w:t>
      </w:r>
      <w:r>
        <w:rPr>
          <w:rFonts w:eastAsia="Times New Roman" w:cs="Times New Roman"/>
          <w:szCs w:val="24"/>
        </w:rPr>
        <w:t>ές στην ομιλία του ο Πρωθυπουργός και ξαφνικά να έλθει η πολυπόθητη ανάπτυξη. Με αύξηση των φορολογικών συντελεστών και με αυτή</w:t>
      </w:r>
      <w:r>
        <w:rPr>
          <w:rFonts w:eastAsia="Times New Roman" w:cs="Times New Roman"/>
          <w:szCs w:val="24"/>
        </w:rPr>
        <w:t>ν</w:t>
      </w:r>
      <w:r>
        <w:rPr>
          <w:rFonts w:eastAsia="Times New Roman" w:cs="Times New Roman"/>
          <w:szCs w:val="24"/>
        </w:rPr>
        <w:t xml:space="preserve"> τη </w:t>
      </w:r>
      <w:proofErr w:type="spellStart"/>
      <w:r>
        <w:rPr>
          <w:rFonts w:eastAsia="Times New Roman" w:cs="Times New Roman"/>
          <w:szCs w:val="24"/>
        </w:rPr>
        <w:t>φοροκαταιγίδα</w:t>
      </w:r>
      <w:proofErr w:type="spellEnd"/>
      <w:r>
        <w:rPr>
          <w:rFonts w:eastAsia="Times New Roman" w:cs="Times New Roman"/>
          <w:szCs w:val="24"/>
        </w:rPr>
        <w:t xml:space="preserve"> δεν πρόκειται να αναπτυχθεί η οικονομία. Το αντίθετο, θα μεγαλώσει η ανεργία. Θα μεγαλώσει και η ύφεση.</w:t>
      </w:r>
    </w:p>
    <w:p w14:paraId="31B16A46" w14:textId="77777777" w:rsidR="00643513" w:rsidRDefault="00AD6DE5">
      <w:pPr>
        <w:spacing w:line="600" w:lineRule="auto"/>
        <w:ind w:firstLine="720"/>
        <w:contextualSpacing/>
        <w:jc w:val="both"/>
        <w:rPr>
          <w:rFonts w:eastAsia="Times New Roman" w:cs="Times New Roman"/>
          <w:szCs w:val="24"/>
        </w:rPr>
      </w:pPr>
      <w:r>
        <w:rPr>
          <w:rFonts w:eastAsia="Times New Roman" w:cs="Times New Roman"/>
          <w:szCs w:val="24"/>
        </w:rPr>
        <w:t xml:space="preserve">Όμως, </w:t>
      </w:r>
      <w:r>
        <w:rPr>
          <w:rFonts w:eastAsia="Times New Roman" w:cs="Times New Roman"/>
          <w:szCs w:val="24"/>
        </w:rPr>
        <w:t>είστε -και γι’ αυτό θα πρέπει να σας συγχαρώ- συνεπείς στην ιδεολογία σας. Ναι, όταν εμείς το 1993 συμμετείχαμε στα συλλαλητήρια για το Μακεδονικό, όταν λέγαμε ότι η Μακεδονία είναι μία και είναι ελληνική, η Αριστερά ήταν σταθερή στη γραμμή της, ότι δεν τί</w:t>
      </w:r>
      <w:r>
        <w:rPr>
          <w:rFonts w:eastAsia="Times New Roman" w:cs="Times New Roman"/>
          <w:szCs w:val="24"/>
        </w:rPr>
        <w:t xml:space="preserve">θεται θέμα ονομασίας. </w:t>
      </w:r>
    </w:p>
    <w:p w14:paraId="31B16A47" w14:textId="77777777" w:rsidR="00643513" w:rsidRDefault="00AD6DE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αναλάβετε τις ευθύνες σας απέναντι σε αυτό το πράγμα. Και όσο για τη Χρυσή Αυγή, η Μακεδονία είναι μία και ελληνική. Το όνομα «Μακεδονία» είναι η ψυχή της και η ιστορία της και δεν θα περάσει κανένα σκοτεινό σχέδιο ενάντια στο </w:t>
      </w:r>
      <w:r>
        <w:rPr>
          <w:rFonts w:eastAsia="Times New Roman" w:cs="Times New Roman"/>
          <w:szCs w:val="24"/>
        </w:rPr>
        <w:t>έθνος!</w:t>
      </w:r>
    </w:p>
    <w:p w14:paraId="31B16A48" w14:textId="77777777" w:rsidR="00643513" w:rsidRDefault="00AD6DE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31B16A49" w14:textId="77777777" w:rsidR="00643513" w:rsidRDefault="00AD6DE5">
      <w:pPr>
        <w:spacing w:line="600" w:lineRule="auto"/>
        <w:ind w:firstLine="720"/>
        <w:contextualSpacing/>
        <w:jc w:val="both"/>
        <w:rPr>
          <w:rFonts w:eastAsia="Times New Roman" w:cs="Times New Roman"/>
          <w:szCs w:val="24"/>
        </w:rPr>
      </w:pPr>
      <w:r>
        <w:rPr>
          <w:rFonts w:eastAsia="Times New Roman" w:cs="Times New Roman"/>
          <w:szCs w:val="24"/>
        </w:rPr>
        <w:t>Προχωρείτε στα σχέδιά σας και στην αλλαγή της ιστορίας. Όλα αυτά τα έχετε πει, όταν ακόμα ήσασταν στο 4%. Όμως, δεν είστε πια στο 4%. Είστε στο 35,5%, σύμφωνα με τις τελευταίες εκλογές, αλλά νομίζετε</w:t>
      </w:r>
      <w:r>
        <w:rPr>
          <w:rFonts w:eastAsia="Times New Roman" w:cs="Times New Roman"/>
          <w:szCs w:val="24"/>
        </w:rPr>
        <w:t xml:space="preserve"> ότι το 35,5% πιστεύει αυτά που πίστευε το 4%. </w:t>
      </w:r>
      <w:proofErr w:type="spellStart"/>
      <w:r>
        <w:rPr>
          <w:rFonts w:eastAsia="Times New Roman" w:cs="Times New Roman"/>
          <w:szCs w:val="24"/>
        </w:rPr>
        <w:t>Απατάσθε</w:t>
      </w:r>
      <w:proofErr w:type="spellEnd"/>
      <w:r>
        <w:rPr>
          <w:rFonts w:eastAsia="Times New Roman" w:cs="Times New Roman"/>
          <w:szCs w:val="24"/>
        </w:rPr>
        <w:t xml:space="preserve"> </w:t>
      </w:r>
      <w:proofErr w:type="spellStart"/>
      <w:r>
        <w:rPr>
          <w:rFonts w:eastAsia="Times New Roman" w:cs="Times New Roman"/>
          <w:szCs w:val="24"/>
        </w:rPr>
        <w:t>πλάνην</w:t>
      </w:r>
      <w:proofErr w:type="spellEnd"/>
      <w:r>
        <w:rPr>
          <w:rFonts w:eastAsia="Times New Roman" w:cs="Times New Roman"/>
          <w:szCs w:val="24"/>
        </w:rPr>
        <w:t xml:space="preserve"> οικτρά.</w:t>
      </w:r>
    </w:p>
    <w:p w14:paraId="31B16A4A" w14:textId="77777777" w:rsidR="00643513" w:rsidRDefault="00AD6DE5">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θα ήθελα να σας πω ότι αποτελεί ευθεία προσβολή προς το ελληνικό πνεύμα ο διορισμός αυτού του </w:t>
      </w:r>
      <w:r>
        <w:rPr>
          <w:rFonts w:eastAsia="Times New Roman" w:cs="Times New Roman"/>
          <w:szCs w:val="24"/>
        </w:rPr>
        <w:t xml:space="preserve">Βέλγου </w:t>
      </w:r>
      <w:r>
        <w:rPr>
          <w:rFonts w:eastAsia="Times New Roman" w:cs="Times New Roman"/>
          <w:szCs w:val="24"/>
        </w:rPr>
        <w:t>μοντέρνου καλλιτέχνη στα φεστιβάλ της Επιδαύρου και των Αθηνών. Και θα είναι</w:t>
      </w:r>
      <w:r>
        <w:rPr>
          <w:rFonts w:eastAsia="Times New Roman" w:cs="Times New Roman"/>
          <w:szCs w:val="24"/>
        </w:rPr>
        <w:t xml:space="preserve"> ντροπή και βεβήλωση του ιερού χώρου της Επιδαύρου να παρουσιαστεί αυτό το βέβηλο θέαμα, το οποίο έχει σκοπό να παρουσιάσει. Και η Χρυσή Αυγή καταγγέλλει τις μεθοδεύσεις σας αυτές.</w:t>
      </w:r>
    </w:p>
    <w:p w14:paraId="31B16A4B"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Απέναντι στις μεθοδεύσεις της Τουρκίας, η οποία είναι άμεσα υπεύθυνη για ό,</w:t>
      </w:r>
      <w:r>
        <w:rPr>
          <w:rFonts w:eastAsia="Times New Roman" w:cs="Times New Roman"/>
          <w:szCs w:val="24"/>
        </w:rPr>
        <w:t xml:space="preserve">τι συμβαίνει στη Μέση Ανατολή, που είναι δεδομένο ότι χρηματοδότησε τους τρομοκράτες </w:t>
      </w:r>
      <w:proofErr w:type="spellStart"/>
      <w:r>
        <w:rPr>
          <w:rFonts w:eastAsia="Times New Roman" w:cs="Times New Roman"/>
          <w:szCs w:val="24"/>
        </w:rPr>
        <w:t>τζιχαντιστές</w:t>
      </w:r>
      <w:proofErr w:type="spellEnd"/>
      <w:r>
        <w:rPr>
          <w:rFonts w:eastAsia="Times New Roman" w:cs="Times New Roman"/>
          <w:szCs w:val="24"/>
        </w:rPr>
        <w:t>, είναι δεδομένο ότι ακόμη και σήμερα προσπαθεί να ενισχύσει με κάθε τρόπο όλους αυτούς, την ίδια ώρα εσείς αδιαφορείτε και θεωρείτε την Τουρκία σαν μια σύμμαχ</w:t>
      </w:r>
      <w:r>
        <w:rPr>
          <w:rFonts w:eastAsia="Times New Roman" w:cs="Times New Roman"/>
          <w:szCs w:val="24"/>
        </w:rPr>
        <w:t xml:space="preserve">ο χώρα, μέσα </w:t>
      </w:r>
      <w:r>
        <w:rPr>
          <w:rFonts w:eastAsia="Times New Roman" w:cs="Times New Roman"/>
          <w:szCs w:val="24"/>
        </w:rPr>
        <w:t>στο πλαίσιο</w:t>
      </w:r>
      <w:r>
        <w:rPr>
          <w:rFonts w:eastAsia="Times New Roman" w:cs="Times New Roman"/>
          <w:szCs w:val="24"/>
        </w:rPr>
        <w:t xml:space="preserve"> πάντα του ΝΑΤΟ. </w:t>
      </w:r>
    </w:p>
    <w:p w14:paraId="31B16A4C"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Προς αντιμετώπιση της προσφυγικής κρίσεως, του λεγομένου προσφυγικού ζητήματος, για να σταματήσει αυτή η κατάσταση, η Χρυσή Αυγή κατέθεσε ένα σχέδιο  νόμου, σύμφωνα με το οποίο πρέπει να θεωρείται ποινικό αδίκημα η</w:t>
      </w:r>
      <w:r>
        <w:rPr>
          <w:rFonts w:eastAsia="Times New Roman" w:cs="Times New Roman"/>
          <w:szCs w:val="24"/>
        </w:rPr>
        <w:t xml:space="preserve"> παράνομη είσοδος στα ελληνικά σύνορα και να τιμωρείται με ποινή η οποία δεν θα εξαγοράζεται. Τότε θα δείτε πώς θα σταματήσουν αμέσως και οι λαθρομετανάστες να έρχονται και οι προσφυγικές ροές. </w:t>
      </w:r>
    </w:p>
    <w:p w14:paraId="31B16A4D"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 xml:space="preserve">Επιπλέον, θεωρούμε όλα αυτά τα οποία συμβαίνουν μια ξεκάθαρα εχθρική ενέργεια εκ μέρους της Τουρκίας και καλούμε το ελληνικό κράτος να προβεί σε διαβήματα και καταγγελία της Τουρκίας στους διεθνείς οργανισμούς. </w:t>
      </w:r>
    </w:p>
    <w:p w14:paraId="31B16A4E"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Τον Σεπτέμβριο είχαμε εκλογές. Ο ΣΥΡΙΖΑ πήρε</w:t>
      </w:r>
      <w:r>
        <w:rPr>
          <w:rFonts w:eastAsia="Times New Roman" w:cs="Times New Roman"/>
          <w:szCs w:val="24"/>
        </w:rPr>
        <w:t xml:space="preserve"> 35,5% με αποχή 45%, δηλαδή κάτι λιγότερο του 20%. Με κάτι λιγότερο του 20% νομίζετε ότι έχετε το δικαίωμα να διαλύσετε το εθνικό κράτος των Ελλήνων; Να ξέρετε ότι τα σχέδιά σας δεν θα περάσουν. Εάν τολμάτε, κάντε ένα δημοψήφισμα, όπως κάνατε το καλοκαίρι </w:t>
      </w:r>
      <w:r>
        <w:rPr>
          <w:rFonts w:eastAsia="Times New Roman" w:cs="Times New Roman"/>
          <w:szCs w:val="24"/>
        </w:rPr>
        <w:t xml:space="preserve">του 2015 και να αποφασίσει ο λαός εάν θέλει 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lang w:val="en-US"/>
        </w:rPr>
        <w:t>s</w:t>
      </w:r>
      <w:r>
        <w:rPr>
          <w:rFonts w:eastAsia="Times New Roman" w:cs="Times New Roman"/>
          <w:szCs w:val="24"/>
        </w:rPr>
        <w:t xml:space="preserve"> ή εάν θέλει αυτό που πρέπει να γίνει, δηλαδή να κλείσουν τα σύνορα οι Ένοπλες Δυνάμεις της χώρας. </w:t>
      </w:r>
    </w:p>
    <w:p w14:paraId="31B16A4F" w14:textId="77777777" w:rsidR="00643513" w:rsidRDefault="00AD6DE5">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31B16A50"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Θα ακολουθούσε ο</w:t>
      </w:r>
      <w:r>
        <w:rPr>
          <w:rFonts w:eastAsia="Times New Roman" w:cs="Times New Roman"/>
          <w:szCs w:val="24"/>
        </w:rPr>
        <w:t xml:space="preserve"> κ. </w:t>
      </w:r>
      <w:proofErr w:type="spellStart"/>
      <w:r>
        <w:rPr>
          <w:rFonts w:eastAsia="Times New Roman" w:cs="Times New Roman"/>
          <w:szCs w:val="24"/>
        </w:rPr>
        <w:t>Κουρουμπλής</w:t>
      </w:r>
      <w:proofErr w:type="spellEnd"/>
      <w:r>
        <w:rPr>
          <w:rFonts w:eastAsia="Times New Roman" w:cs="Times New Roman"/>
          <w:szCs w:val="24"/>
        </w:rPr>
        <w:t>. Ζήτησε, όμως, το</w:t>
      </w:r>
      <w:r>
        <w:rPr>
          <w:rFonts w:eastAsia="Times New Roman" w:cs="Times New Roman"/>
          <w:szCs w:val="24"/>
        </w:rPr>
        <w:t>ν</w:t>
      </w:r>
      <w:r>
        <w:rPr>
          <w:rFonts w:eastAsia="Times New Roman" w:cs="Times New Roman"/>
          <w:szCs w:val="24"/>
        </w:rPr>
        <w:t xml:space="preserve"> λόγο, κύριε </w:t>
      </w:r>
      <w:proofErr w:type="spellStart"/>
      <w:r>
        <w:rPr>
          <w:rFonts w:eastAsia="Times New Roman" w:cs="Times New Roman"/>
          <w:szCs w:val="24"/>
        </w:rPr>
        <w:t>Κουρουμπλή</w:t>
      </w:r>
      <w:proofErr w:type="spellEnd"/>
      <w:r>
        <w:rPr>
          <w:rFonts w:eastAsia="Times New Roman" w:cs="Times New Roman"/>
          <w:szCs w:val="24"/>
        </w:rPr>
        <w:t xml:space="preserve">, ο κ. </w:t>
      </w:r>
      <w:proofErr w:type="spellStart"/>
      <w:r>
        <w:rPr>
          <w:rFonts w:eastAsia="Times New Roman" w:cs="Times New Roman"/>
          <w:szCs w:val="24"/>
        </w:rPr>
        <w:t>Μουζάλας</w:t>
      </w:r>
      <w:proofErr w:type="spellEnd"/>
      <w:r>
        <w:rPr>
          <w:rFonts w:eastAsia="Times New Roman" w:cs="Times New Roman"/>
          <w:szCs w:val="24"/>
        </w:rPr>
        <w:t xml:space="preserve"> για ένα λεπτό, για να καταθέσει νομοτεχνικές βελτιώσεις. </w:t>
      </w:r>
    </w:p>
    <w:p w14:paraId="31B16A51"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ΜΟΥΖΑΛΑΣ (Αναπληρωτής Υπουργός Εσωτερικών και Διοικητικής Ανασυγκρότησης): </w:t>
      </w:r>
      <w:r>
        <w:rPr>
          <w:rFonts w:eastAsia="Times New Roman" w:cs="Times New Roman"/>
          <w:szCs w:val="24"/>
        </w:rPr>
        <w:t xml:space="preserve">Για τρία λεπτά, κύριε Πρόεδρε. </w:t>
      </w:r>
    </w:p>
    <w:p w14:paraId="31B16A52"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Για να καταθέσετε νομοθετικές βελτιώσεις; </w:t>
      </w:r>
    </w:p>
    <w:p w14:paraId="31B16A53"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ΙΩΑΝΝΗΣ ΜΟΥΖΑΛΑΣ (Αναπληρωτής Υπουργός Εσωτερικών και Διοικητικής Ανασυγκρότησης): </w:t>
      </w:r>
      <w:r>
        <w:rPr>
          <w:rFonts w:eastAsia="Times New Roman" w:cs="Times New Roman"/>
          <w:szCs w:val="24"/>
        </w:rPr>
        <w:t xml:space="preserve">Και για να μιλήσω τρία λεπτά. Συμφωνεί ο κ. </w:t>
      </w:r>
      <w:proofErr w:type="spellStart"/>
      <w:r>
        <w:rPr>
          <w:rFonts w:eastAsia="Times New Roman" w:cs="Times New Roman"/>
          <w:szCs w:val="24"/>
        </w:rPr>
        <w:t>Κουρουμπλής</w:t>
      </w:r>
      <w:proofErr w:type="spellEnd"/>
      <w:r>
        <w:rPr>
          <w:rFonts w:eastAsia="Times New Roman" w:cs="Times New Roman"/>
          <w:szCs w:val="24"/>
        </w:rPr>
        <w:t xml:space="preserve">. </w:t>
      </w:r>
    </w:p>
    <w:p w14:paraId="31B16A54"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Εντά</w:t>
      </w:r>
      <w:r>
        <w:rPr>
          <w:rFonts w:eastAsia="Times New Roman" w:cs="Times New Roman"/>
          <w:szCs w:val="24"/>
        </w:rPr>
        <w:t xml:space="preserve">ξει, αλλά θερμή παράκληση ή τέλος πάντων μια προτροπή: Εάν υπάρχουν νομοτεχνικές βελτιώσεις που σκέφτεται να καταθέσει το Υπουργείο, κάποια στιγμή τέλος πάντων να τελειώνουμε με αυτές, να καταθέσετε και τις τελευταίες, για να ενημερωθεί και το Σώμα, διότι </w:t>
      </w:r>
      <w:r>
        <w:rPr>
          <w:rFonts w:eastAsia="Times New Roman" w:cs="Times New Roman"/>
          <w:szCs w:val="24"/>
        </w:rPr>
        <w:t xml:space="preserve">πλησιάζουμε στην ώρα που ενδεχομένως να ξεκινήσουμε την ψηφοφορία. </w:t>
      </w:r>
    </w:p>
    <w:p w14:paraId="31B16A55"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ΙΩΑΝΝΗΣ ΜΟΥΖΑΛΑΣ (Αναπληρωτής Υπουργός Εσωτερικών και Διοικητικής Ανασυγκρότησης): </w:t>
      </w:r>
      <w:r>
        <w:rPr>
          <w:rFonts w:eastAsia="Times New Roman" w:cs="Times New Roman"/>
          <w:szCs w:val="24"/>
        </w:rPr>
        <w:t xml:space="preserve">Τις καταθέτω. </w:t>
      </w:r>
    </w:p>
    <w:p w14:paraId="31B16A56"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Αναπληρωτής Υπουργός Εσωτερικών και Διοικητικής Ανασυγκρότησης κ. Ιωάνν</w:t>
      </w:r>
      <w:r>
        <w:rPr>
          <w:rFonts w:eastAsia="Times New Roman" w:cs="Times New Roman"/>
          <w:szCs w:val="24"/>
        </w:rPr>
        <w:t xml:space="preserve">ης </w:t>
      </w:r>
      <w:proofErr w:type="spellStart"/>
      <w:r>
        <w:rPr>
          <w:rFonts w:eastAsia="Times New Roman" w:cs="Times New Roman"/>
          <w:szCs w:val="24"/>
        </w:rPr>
        <w:t>Μουζάλας</w:t>
      </w:r>
      <w:proofErr w:type="spellEnd"/>
      <w:r>
        <w:rPr>
          <w:rFonts w:eastAsia="Times New Roman" w:cs="Times New Roman"/>
          <w:szCs w:val="24"/>
        </w:rPr>
        <w:t xml:space="preserve"> καταθέτει τις προαναφερθείσες νομοτεχνικές βελτιώσεις, οι οποίες έχουν ως εξής:</w:t>
      </w:r>
    </w:p>
    <w:p w14:paraId="31B16A57"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                   </w:t>
      </w:r>
      <w:r w:rsidRPr="00BB4C44">
        <w:rPr>
          <w:rFonts w:eastAsia="Times New Roman" w:cs="Times New Roman"/>
          <w:color w:val="FF0000"/>
          <w:szCs w:val="24"/>
        </w:rPr>
        <w:t xml:space="preserve">  (</w:t>
      </w:r>
      <w:r w:rsidRPr="00BB4C44">
        <w:rPr>
          <w:rFonts w:eastAsia="Times New Roman" w:cs="Times New Roman"/>
          <w:color w:val="FF0000"/>
          <w:szCs w:val="24"/>
        </w:rPr>
        <w:t>ΑΛΛΑΓΗ  ΣΕΛΙΔΑΣ)</w:t>
      </w:r>
    </w:p>
    <w:p w14:paraId="31B16A58" w14:textId="77777777" w:rsidR="00643513" w:rsidRDefault="00AD6DE5">
      <w:pPr>
        <w:spacing w:line="600" w:lineRule="auto"/>
        <w:ind w:firstLine="720"/>
        <w:jc w:val="both"/>
        <w:rPr>
          <w:rFonts w:eastAsia="Times New Roman" w:cs="Times New Roman"/>
          <w:szCs w:val="24"/>
        </w:rPr>
      </w:pPr>
      <w:r w:rsidRPr="00BB4C44">
        <w:rPr>
          <w:rFonts w:eastAsia="Times New Roman" w:cs="Times New Roman"/>
          <w:color w:val="FF0000"/>
          <w:szCs w:val="24"/>
        </w:rPr>
        <w:t xml:space="preserve">                               (ΝΑ ΜΠΕΙ Η ΣΕΛΙΔΑ</w:t>
      </w:r>
      <w:r w:rsidRPr="00BB4C44">
        <w:rPr>
          <w:rFonts w:eastAsia="Times New Roman" w:cs="Times New Roman"/>
          <w:color w:val="FF0000"/>
          <w:szCs w:val="24"/>
        </w:rPr>
        <w:t xml:space="preserve"> 375)</w:t>
      </w:r>
    </w:p>
    <w:p w14:paraId="31B16A59" w14:textId="77777777" w:rsidR="00643513" w:rsidRDefault="00AD6DE5">
      <w:pPr>
        <w:spacing w:line="600" w:lineRule="auto"/>
        <w:jc w:val="both"/>
        <w:rPr>
          <w:rFonts w:eastAsia="Times New Roman" w:cs="Times New Roman"/>
          <w:color w:val="FF0000"/>
          <w:szCs w:val="24"/>
        </w:rPr>
      </w:pPr>
      <w:r w:rsidRPr="00BB4C44">
        <w:rPr>
          <w:rFonts w:eastAsia="Times New Roman" w:cs="Times New Roman"/>
          <w:color w:val="FF0000"/>
          <w:szCs w:val="24"/>
        </w:rPr>
        <w:t xml:space="preserve">                               (ΑΛΛΑΓΗ ΣΕΛΙΔΑΣ)</w:t>
      </w:r>
    </w:p>
    <w:p w14:paraId="31B16A5A"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w:t>
      </w:r>
      <w:r>
        <w:rPr>
          <w:rFonts w:eastAsia="Times New Roman" w:cs="Times New Roman"/>
          <w:b/>
          <w:szCs w:val="24"/>
        </w:rPr>
        <w:t>μπρούλης</w:t>
      </w:r>
      <w:proofErr w:type="spellEnd"/>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Μουζάλα</w:t>
      </w:r>
      <w:proofErr w:type="spellEnd"/>
      <w:r>
        <w:rPr>
          <w:rFonts w:eastAsia="Times New Roman" w:cs="Times New Roman"/>
          <w:szCs w:val="24"/>
        </w:rPr>
        <w:t xml:space="preserve">, επειδή </w:t>
      </w:r>
      <w:proofErr w:type="spellStart"/>
      <w:r>
        <w:rPr>
          <w:rFonts w:eastAsia="Times New Roman" w:cs="Times New Roman"/>
          <w:szCs w:val="24"/>
        </w:rPr>
        <w:t>πρωτολογήσατε</w:t>
      </w:r>
      <w:proofErr w:type="spellEnd"/>
      <w:r>
        <w:rPr>
          <w:rFonts w:eastAsia="Times New Roman" w:cs="Times New Roman"/>
          <w:szCs w:val="24"/>
        </w:rPr>
        <w:t xml:space="preserve">, θα δευτερολογήσετε βέβαια, αλλά τώρα πόσο χρόνο χρειάζεστε; </w:t>
      </w:r>
    </w:p>
    <w:p w14:paraId="31B16A5B"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ΙΩΑΝΝΗΣ ΜΟΥΖΑΛΑΣ (Αναπληρωτής Υπουργός Εσωτερικών και Διοικητικής Ανασυγκρότησης): </w:t>
      </w:r>
      <w:r>
        <w:rPr>
          <w:rFonts w:eastAsia="Times New Roman" w:cs="Times New Roman"/>
          <w:szCs w:val="24"/>
        </w:rPr>
        <w:t xml:space="preserve">Πέντε λεπτά. </w:t>
      </w:r>
    </w:p>
    <w:p w14:paraId="31B16A5C"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Εντάξει. </w:t>
      </w:r>
    </w:p>
    <w:p w14:paraId="31B16A5D"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Το</w:t>
      </w:r>
      <w:r>
        <w:rPr>
          <w:rFonts w:eastAsia="Times New Roman" w:cs="Times New Roman"/>
          <w:szCs w:val="24"/>
        </w:rPr>
        <w:t>ν</w:t>
      </w:r>
      <w:r>
        <w:rPr>
          <w:rFonts w:eastAsia="Times New Roman" w:cs="Times New Roman"/>
          <w:szCs w:val="24"/>
        </w:rPr>
        <w:t xml:space="preserve"> λό</w:t>
      </w:r>
      <w:r>
        <w:rPr>
          <w:rFonts w:eastAsia="Times New Roman" w:cs="Times New Roman"/>
          <w:szCs w:val="24"/>
        </w:rPr>
        <w:t xml:space="preserve">γο έχει ο Αναπληρωτής Υπουργός Εσωτερικών και Διοικητικής Ανασυγκρότησης κ. Ιωάννης </w:t>
      </w:r>
      <w:proofErr w:type="spellStart"/>
      <w:r>
        <w:rPr>
          <w:rFonts w:eastAsia="Times New Roman" w:cs="Times New Roman"/>
          <w:szCs w:val="24"/>
        </w:rPr>
        <w:t>Μουζάλας</w:t>
      </w:r>
      <w:proofErr w:type="spellEnd"/>
      <w:r>
        <w:rPr>
          <w:rFonts w:eastAsia="Times New Roman" w:cs="Times New Roman"/>
          <w:szCs w:val="24"/>
        </w:rPr>
        <w:t xml:space="preserve"> για πέντε λεπτά.</w:t>
      </w:r>
    </w:p>
    <w:p w14:paraId="31B16A5E"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ΙΩΑΝΝΗΣ ΜΟΥΖΑΛΑΣ (Αναπληρωτής Υπουργός Εσωτερικών και Διοικητικής Ανασυγκρότησης): </w:t>
      </w:r>
      <w:r>
        <w:rPr>
          <w:rFonts w:eastAsia="Times New Roman" w:cs="Times New Roman"/>
          <w:szCs w:val="24"/>
        </w:rPr>
        <w:t>Κυρίες και κύριοι Βουλευτές, έγινε μια συζήτηση που είχε ένα γό</w:t>
      </w:r>
      <w:r>
        <w:rPr>
          <w:rFonts w:eastAsia="Times New Roman" w:cs="Times New Roman"/>
          <w:szCs w:val="24"/>
        </w:rPr>
        <w:t xml:space="preserve">νιμο κομμάτι. Έγινε, όμως, και μια συζήτηση, που με αφορμή ένα εργαλείο -όπως εγώ επιμένω να λέω αυτό το πράγμα που εμείς φέραμε για να βοηθήσουμε την κατάσταση, η οποία εξελίσσεται σε πυκνό χρόνο- </w:t>
      </w:r>
      <w:proofErr w:type="spellStart"/>
      <w:r>
        <w:rPr>
          <w:rFonts w:eastAsia="Times New Roman" w:cs="Times New Roman"/>
          <w:szCs w:val="24"/>
        </w:rPr>
        <w:t>ελέχθησαν</w:t>
      </w:r>
      <w:proofErr w:type="spellEnd"/>
      <w:r>
        <w:rPr>
          <w:rFonts w:eastAsia="Times New Roman" w:cs="Times New Roman"/>
          <w:szCs w:val="24"/>
        </w:rPr>
        <w:t xml:space="preserve"> ανακρίβειες, υπερβολές, όπως «βρέθηκε η χρυσή ευ</w:t>
      </w:r>
      <w:r>
        <w:rPr>
          <w:rFonts w:eastAsia="Times New Roman" w:cs="Times New Roman"/>
          <w:szCs w:val="24"/>
        </w:rPr>
        <w:t xml:space="preserve">καιρία να πέσει η Κυβέρνηση του ΣΥΡΙΖΑ». Δεν νομίζω ότι διευκολύνουν αυτά τα πράγματα. </w:t>
      </w:r>
    </w:p>
    <w:p w14:paraId="31B16A5F"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Θέλω να πω προς το Κομμουνιστικό Κόμμα Ελλάδας ότι με πολύ σεβασμό άκουσα τις απόψεις τους. Σε ένα μεγάλο μέρος συμφωνώ. Εμένα προσωπικά μου λείπει το τι κάνουμε σήμερα</w:t>
      </w:r>
      <w:r>
        <w:rPr>
          <w:rFonts w:eastAsia="Times New Roman" w:cs="Times New Roman"/>
          <w:szCs w:val="24"/>
        </w:rPr>
        <w:t xml:space="preserve"> αλλά αυτό μπορεί να είναι ένα δικό μου θέμα. </w:t>
      </w:r>
    </w:p>
    <w:p w14:paraId="31B16A60"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Θέλω να πω προς τον κ. Θεοχαρόπουλο ότι θα συμφωνήσω μαζί του, ότι με τη Δημοκρατική Συμπαράταξη πάρα πολλές φορές βοηθηθήκαμε. Υπάρχει ένα κοινό πλαίσιο θεωρητικά αντιμετώπισης του προσφυγικού. Στην Ευρώπη πά</w:t>
      </w:r>
      <w:r>
        <w:rPr>
          <w:rFonts w:eastAsia="Times New Roman" w:cs="Times New Roman"/>
          <w:szCs w:val="24"/>
        </w:rPr>
        <w:t xml:space="preserve">ρα πολλές φορές έχουμε δουλέψει μαζί. Οι όποιες αιτιάσεις του για λειψή συνεργασία σε συγκεκριμένα κομμάτια ή για ασυμφωνία είναι θεμιτές, άλλες είναι βάσιμες, άλλες δεν είναι. </w:t>
      </w:r>
    </w:p>
    <w:p w14:paraId="31B16A61"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Θα ήθελα να αναφερθώ σε μερικά πράγματα που εγώ τα θεωρώ «χοντρά». Πώς είναι δ</w:t>
      </w:r>
      <w:r>
        <w:rPr>
          <w:rFonts w:eastAsia="Times New Roman" w:cs="Times New Roman"/>
          <w:szCs w:val="24"/>
        </w:rPr>
        <w:t xml:space="preserve">υνατόν με προεδρικό διάταγμα να αναιρείται νομοσχέδιο; Καταθέτω στα Πρακτικά διάταξη -την έχει υπογράψει ο κ. Λοβέρδος- που λέει ότι με προεδρικό διάταγμα που εκδίδεται με πρόταση των Υπουργών Εσωτερικών σχετικά με την οργάνωση καταργούνται οι υφιστάμενες </w:t>
      </w:r>
      <w:r>
        <w:rPr>
          <w:rFonts w:eastAsia="Times New Roman" w:cs="Times New Roman"/>
          <w:szCs w:val="24"/>
        </w:rPr>
        <w:t xml:space="preserve">υπηρεσίες, αυξάνονται ή μειώνονται. Καταθέτω, επίσης, και πρακτικό συνεδρίασης και γνωμοδότηση του Συμβουλίου της Επικρατείας, από την Ολομέλειά του. </w:t>
      </w:r>
    </w:p>
    <w:p w14:paraId="31B16A62" w14:textId="77777777" w:rsidR="00643513" w:rsidRDefault="00AD6DE5">
      <w:pPr>
        <w:spacing w:line="600" w:lineRule="auto"/>
        <w:ind w:firstLine="720"/>
        <w:jc w:val="both"/>
        <w:rPr>
          <w:rFonts w:eastAsia="Times New Roman" w:cs="Times New Roman"/>
          <w:szCs w:val="24"/>
        </w:rPr>
      </w:pPr>
      <w:r>
        <w:rPr>
          <w:rFonts w:eastAsia="Times New Roman" w:cs="Times New Roman"/>
        </w:rPr>
        <w:lastRenderedPageBreak/>
        <w:t xml:space="preserve">(Στο σημείο αυτό </w:t>
      </w:r>
      <w:r>
        <w:rPr>
          <w:rFonts w:eastAsia="Times New Roman" w:cs="Times New Roman"/>
          <w:szCs w:val="24"/>
        </w:rPr>
        <w:t xml:space="preserve">ο Αναπληρωτής Υπουργός Εσωτερικών και Διοικητικής Ανασυγκρότησης κ. Ιωάννης </w:t>
      </w:r>
      <w:proofErr w:type="spellStart"/>
      <w:r>
        <w:rPr>
          <w:rFonts w:eastAsia="Times New Roman" w:cs="Times New Roman"/>
          <w:szCs w:val="24"/>
        </w:rPr>
        <w:t>Μουζάλας</w:t>
      </w:r>
      <w:proofErr w:type="spellEnd"/>
      <w:r>
        <w:rPr>
          <w:rFonts w:eastAsia="Times New Roman" w:cs="Times New Roman"/>
          <w:szCs w:val="24"/>
        </w:rPr>
        <w:t xml:space="preserve"> κ</w:t>
      </w:r>
      <w:r>
        <w:rPr>
          <w:rFonts w:eastAsia="Times New Roman" w:cs="Times New Roman"/>
        </w:rPr>
        <w:t>ατ</w:t>
      </w:r>
      <w:r>
        <w:rPr>
          <w:rFonts w:eastAsia="Times New Roman" w:cs="Times New Roman"/>
        </w:rPr>
        <w:t>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31B16A63"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Δεν υπάρχει, κύριε Κεφαλογιάννη, αύξηση θέσεων προϊσταμένων. Οι ίδιοι προϊστάμενοι είναι, μετατ</w:t>
      </w:r>
      <w:r>
        <w:rPr>
          <w:rFonts w:eastAsia="Times New Roman" w:cs="Times New Roman"/>
          <w:szCs w:val="24"/>
        </w:rPr>
        <w:t xml:space="preserve">ίθενται απλώς. Δεν έχουμε, δηλαδή, ένα κόλπο για να διορίσουμε προϊσταμένους. </w:t>
      </w:r>
    </w:p>
    <w:p w14:paraId="31B16A64"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Εγώ δεν τα ξέρω και πολύ καλά κάποια πράγματα. Δεν έχω το</w:t>
      </w:r>
      <w:r>
        <w:rPr>
          <w:rFonts w:eastAsia="Times New Roman" w:cs="Times New Roman"/>
          <w:szCs w:val="24"/>
        </w:rPr>
        <w:t>ν</w:t>
      </w:r>
      <w:r>
        <w:rPr>
          <w:rFonts w:eastAsia="Times New Roman" w:cs="Times New Roman"/>
          <w:szCs w:val="24"/>
        </w:rPr>
        <w:t xml:space="preserve"> χρόνο και την προϋπηρεσία που έχετε εσείς εδώ, αλλά όταν άκουγα αυτά τα περί αδιαφάνειας και παραβίασης του δημόσιου, απορούσα</w:t>
      </w:r>
      <w:r>
        <w:rPr>
          <w:rFonts w:eastAsia="Times New Roman" w:cs="Times New Roman"/>
          <w:szCs w:val="24"/>
        </w:rPr>
        <w:t>.</w:t>
      </w:r>
    </w:p>
    <w:p w14:paraId="31B16A65" w14:textId="77777777" w:rsidR="00643513" w:rsidRDefault="00AD6DE5">
      <w:pPr>
        <w:spacing w:line="600" w:lineRule="auto"/>
        <w:ind w:firstLine="720"/>
        <w:jc w:val="both"/>
        <w:rPr>
          <w:rFonts w:eastAsia="Times New Roman"/>
        </w:rPr>
      </w:pPr>
      <w:r>
        <w:rPr>
          <w:rFonts w:eastAsia="Times New Roman" w:cs="Times New Roman"/>
        </w:rPr>
        <w:t xml:space="preserve">Έχω να σας καταθέσω ότι η </w:t>
      </w:r>
      <w:proofErr w:type="spellStart"/>
      <w:r>
        <w:rPr>
          <w:rFonts w:eastAsia="Times New Roman" w:cs="Times New Roman"/>
        </w:rPr>
        <w:t>Αμυγδαλέζα</w:t>
      </w:r>
      <w:proofErr w:type="spellEnd"/>
      <w:r>
        <w:rPr>
          <w:rFonts w:eastAsia="Times New Roman" w:cs="Times New Roman"/>
        </w:rPr>
        <w:t xml:space="preserve"> χτίστηκε με απευθείας ανάθεση και ότι οι </w:t>
      </w:r>
      <w:r>
        <w:rPr>
          <w:rFonts w:eastAsia="Times New Roman"/>
        </w:rPr>
        <w:t>διαδικασίες σίτισης, ιατροφαρμακευτικής περίθαλψη</w:t>
      </w:r>
      <w:r>
        <w:rPr>
          <w:rFonts w:eastAsia="Times New Roman"/>
        </w:rPr>
        <w:t xml:space="preserve">ς κ.λπ. γίνονταν κατευθείαν. Τα καταθέτω εδώ. </w:t>
      </w:r>
      <w:r>
        <w:rPr>
          <w:rFonts w:eastAsia="Times New Roman"/>
          <w:bCs/>
        </w:rPr>
        <w:t>Είναι</w:t>
      </w:r>
      <w:r>
        <w:rPr>
          <w:rFonts w:eastAsia="Times New Roman"/>
        </w:rPr>
        <w:t xml:space="preserve"> οι νόμοι, οι οποίοι υπογράφονται και από αυτούς που κατήγγειλαν αυτό το πράγμα. </w:t>
      </w:r>
    </w:p>
    <w:p w14:paraId="31B16A66" w14:textId="77777777" w:rsidR="00643513" w:rsidRDefault="00AD6DE5">
      <w:pPr>
        <w:spacing w:line="600" w:lineRule="auto"/>
        <w:ind w:firstLine="720"/>
        <w:jc w:val="both"/>
        <w:rPr>
          <w:rFonts w:eastAsia="Times New Roman" w:cs="Times New Roman"/>
        </w:rPr>
      </w:pPr>
      <w:r>
        <w:rPr>
          <w:rFonts w:eastAsia="Times New Roman" w:cs="Times New Roman"/>
        </w:rPr>
        <w:lastRenderedPageBreak/>
        <w:t xml:space="preserve">Θα δεχτώ, χωρίς να μπορώ να το κρίνω, την άποψη του κ. </w:t>
      </w:r>
      <w:proofErr w:type="spellStart"/>
      <w:r>
        <w:rPr>
          <w:rFonts w:eastAsia="Times New Roman" w:cs="Times New Roman"/>
        </w:rPr>
        <w:t>Δανέλλη</w:t>
      </w:r>
      <w:proofErr w:type="spellEnd"/>
      <w:r>
        <w:rPr>
          <w:rFonts w:eastAsia="Times New Roman" w:cs="Times New Roman"/>
        </w:rPr>
        <w:t xml:space="preserve">, ότι η </w:t>
      </w:r>
      <w:r>
        <w:rPr>
          <w:rFonts w:eastAsia="Times New Roman" w:cs="Times New Roman"/>
        </w:rPr>
        <w:t>έ</w:t>
      </w:r>
      <w:r>
        <w:rPr>
          <w:rFonts w:eastAsia="Times New Roman" w:cs="Times New Roman"/>
        </w:rPr>
        <w:t xml:space="preserve">κθεση του Γενικού Λογιστηρίου του Κράτους </w:t>
      </w:r>
      <w:r>
        <w:rPr>
          <w:rFonts w:eastAsia="Times New Roman"/>
          <w:bCs/>
        </w:rPr>
        <w:t>είναι</w:t>
      </w:r>
      <w:r>
        <w:rPr>
          <w:rFonts w:eastAsia="Times New Roman" w:cs="Times New Roman"/>
        </w:rPr>
        <w:t xml:space="preserve"> ασαφ</w:t>
      </w:r>
      <w:r>
        <w:rPr>
          <w:rFonts w:eastAsia="Times New Roman" w:cs="Times New Roman"/>
        </w:rPr>
        <w:t xml:space="preserve">ής. </w:t>
      </w:r>
      <w:r>
        <w:rPr>
          <w:rFonts w:eastAsia="Times New Roman"/>
          <w:bCs/>
        </w:rPr>
        <w:t>Είναι</w:t>
      </w:r>
      <w:r>
        <w:rPr>
          <w:rFonts w:eastAsia="Times New Roman" w:cs="Times New Roman"/>
        </w:rPr>
        <w:t xml:space="preserve"> μια άποψη θεμιτή. Ωστόσο, υπάρχει. </w:t>
      </w:r>
      <w:r>
        <w:rPr>
          <w:rFonts w:eastAsia="Times New Roman" w:cs="Times New Roman"/>
          <w:bCs/>
          <w:shd w:val="clear" w:color="auto" w:fill="FFFFFF"/>
        </w:rPr>
        <w:t>Γ</w:t>
      </w:r>
      <w:r>
        <w:rPr>
          <w:rFonts w:eastAsia="Times New Roman" w:cs="Times New Roman"/>
        </w:rPr>
        <w:t xml:space="preserve">ιατί εδώ πέρα </w:t>
      </w:r>
      <w:proofErr w:type="spellStart"/>
      <w:r>
        <w:rPr>
          <w:rFonts w:eastAsia="Times New Roman" w:cs="Times New Roman"/>
        </w:rPr>
        <w:t>ελέχθη</w:t>
      </w:r>
      <w:proofErr w:type="spellEnd"/>
      <w:r>
        <w:rPr>
          <w:rFonts w:eastAsia="Times New Roman" w:cs="Times New Roman"/>
        </w:rPr>
        <w:t xml:space="preserve"> ότι δεν υπάρχει. Μπορείτε να τη διαβάσετε παρακαλώ. </w:t>
      </w:r>
    </w:p>
    <w:p w14:paraId="31B16A67" w14:textId="77777777" w:rsidR="00643513" w:rsidRDefault="00AD6DE5">
      <w:pPr>
        <w:spacing w:line="600" w:lineRule="auto"/>
        <w:ind w:firstLine="720"/>
        <w:jc w:val="both"/>
        <w:rPr>
          <w:rFonts w:eastAsia="Times New Roman" w:cs="Times New Roman"/>
        </w:rPr>
      </w:pPr>
      <w:r>
        <w:rPr>
          <w:rFonts w:eastAsia="Times New Roman" w:cs="Times New Roman"/>
        </w:rPr>
        <w:t xml:space="preserve">(Στο σημείο αυτό ο αναπληρωτής Υπουργός Εσωτερικών και Διοικητικής Ανασυγκρότησης, κ. Ιωάννης </w:t>
      </w:r>
      <w:proofErr w:type="spellStart"/>
      <w:r>
        <w:rPr>
          <w:rFonts w:eastAsia="Times New Roman" w:cs="Times New Roman"/>
        </w:rPr>
        <w:t>Μουζάλας</w:t>
      </w:r>
      <w:proofErr w:type="spellEnd"/>
      <w:r>
        <w:rPr>
          <w:rFonts w:eastAsia="Times New Roman" w:cs="Times New Roman"/>
        </w:rPr>
        <w:t xml:space="preserve"> καταθέτει για τα Πρακτικά τα </w:t>
      </w:r>
      <w:r>
        <w:rPr>
          <w:rFonts w:eastAsia="Times New Roman" w:cs="Times New Roman"/>
        </w:rPr>
        <w:t>προαναφερθέντα έγγραφα, τα οποία βρίσκονται στο αρχείο του Τμήματος Γραμματείας της Διεύθυνσης Στενογραφίας και  Πρακτικών της Βουλής)</w:t>
      </w:r>
    </w:p>
    <w:p w14:paraId="31B16A68" w14:textId="77777777" w:rsidR="00643513" w:rsidRDefault="00AD6DE5">
      <w:pPr>
        <w:spacing w:line="600" w:lineRule="auto"/>
        <w:ind w:firstLine="720"/>
        <w:jc w:val="both"/>
        <w:rPr>
          <w:rFonts w:eastAsia="Times New Roman" w:cs="Times New Roman"/>
        </w:rPr>
      </w:pPr>
      <w:r>
        <w:rPr>
          <w:rFonts w:eastAsia="Times New Roman" w:cs="Times New Roman"/>
        </w:rPr>
        <w:t xml:space="preserve">Τέλος, ήθελα να πω ότι το </w:t>
      </w:r>
      <w:r>
        <w:rPr>
          <w:rFonts w:eastAsia="Times New Roman" w:cs="Times New Roman"/>
        </w:rPr>
        <w:t xml:space="preserve">σχέδιο </w:t>
      </w:r>
      <w:r>
        <w:rPr>
          <w:rFonts w:eastAsia="Times New Roman" w:cs="Times New Roman"/>
        </w:rPr>
        <w:t xml:space="preserve">«ΙΩΝΗ» και ο κ. </w:t>
      </w:r>
      <w:proofErr w:type="spellStart"/>
      <w:r>
        <w:rPr>
          <w:rFonts w:eastAsia="Times New Roman" w:cs="Times New Roman"/>
        </w:rPr>
        <w:t>Δένδιας</w:t>
      </w:r>
      <w:proofErr w:type="spellEnd"/>
      <w:r>
        <w:rPr>
          <w:rFonts w:eastAsia="Times New Roman" w:cs="Times New Roman"/>
        </w:rPr>
        <w:t xml:space="preserve"> το ξέρει -και μετά θα μιλήσω και θετικά για κάποια πράγματα για </w:t>
      </w:r>
      <w:r>
        <w:rPr>
          <w:rFonts w:eastAsia="Times New Roman" w:cs="Times New Roman"/>
        </w:rPr>
        <w:t xml:space="preserve">τον κ. </w:t>
      </w:r>
      <w:proofErr w:type="spellStart"/>
      <w:r>
        <w:rPr>
          <w:rFonts w:eastAsia="Times New Roman" w:cs="Times New Roman"/>
        </w:rPr>
        <w:t>Δένδια</w:t>
      </w:r>
      <w:proofErr w:type="spellEnd"/>
      <w:r>
        <w:rPr>
          <w:rFonts w:eastAsia="Times New Roman" w:cs="Times New Roman"/>
        </w:rPr>
        <w:t xml:space="preserve">- δεν προβλέπει αυτά που μας είπε. Εγώ μίλησα επανειλημμένα αυτούς τους μήνες, που ήμουν με την </w:t>
      </w:r>
      <w:r>
        <w:rPr>
          <w:rFonts w:eastAsia="Times New Roman" w:cs="Times New Roman"/>
        </w:rPr>
        <w:t xml:space="preserve">στρατηγό </w:t>
      </w:r>
      <w:r>
        <w:rPr>
          <w:rFonts w:eastAsia="Times New Roman" w:cs="Times New Roman"/>
        </w:rPr>
        <w:t xml:space="preserve">της Πυροσβεστικής που προΐσταται αυτού του </w:t>
      </w:r>
      <w:r>
        <w:rPr>
          <w:rFonts w:eastAsia="Times New Roman" w:cs="Times New Roman"/>
        </w:rPr>
        <w:t>σχεδίου</w:t>
      </w:r>
      <w:r>
        <w:rPr>
          <w:rFonts w:eastAsia="Times New Roman" w:cs="Times New Roman"/>
        </w:rPr>
        <w:t xml:space="preserve">. Δεν προβλέπει τέτοια πράγματα. </w:t>
      </w:r>
    </w:p>
    <w:p w14:paraId="31B16A69" w14:textId="77777777" w:rsidR="00643513" w:rsidRDefault="00AD6DE5">
      <w:pPr>
        <w:spacing w:line="600" w:lineRule="auto"/>
        <w:ind w:firstLine="720"/>
        <w:jc w:val="both"/>
        <w:rPr>
          <w:rFonts w:eastAsia="Times New Roman" w:cs="Times New Roman"/>
        </w:rPr>
      </w:pPr>
      <w:r>
        <w:rPr>
          <w:rFonts w:eastAsia="Times New Roman" w:cs="Times New Roman"/>
        </w:rPr>
        <w:lastRenderedPageBreak/>
        <w:t>Έχει κάποια σχέδια για δέκα χιλιάδες θέσεις σε Ρόδο, σ</w:t>
      </w:r>
      <w:r>
        <w:rPr>
          <w:rFonts w:eastAsia="Times New Roman" w:cs="Times New Roman"/>
        </w:rPr>
        <w:t xml:space="preserve">ε Κρήτη. Δεν ήταν επίκαιρο. Δεν μπορούσε να </w:t>
      </w:r>
      <w:proofErr w:type="spellStart"/>
      <w:r>
        <w:rPr>
          <w:rFonts w:eastAsia="Times New Roman" w:cs="Times New Roman"/>
        </w:rPr>
        <w:t>επικαιροποιηθεί</w:t>
      </w:r>
      <w:proofErr w:type="spellEnd"/>
      <w:r>
        <w:rPr>
          <w:rFonts w:eastAsia="Times New Roman" w:cs="Times New Roman"/>
        </w:rPr>
        <w:t xml:space="preserve">. Υπήρχε μια βάση πάνω στην οποία πατήσαμε και φτιάξαμε το </w:t>
      </w:r>
      <w:r>
        <w:rPr>
          <w:rFonts w:eastAsia="Times New Roman" w:cs="Times New Roman"/>
          <w:lang w:val="en-US"/>
        </w:rPr>
        <w:t>contingency</w:t>
      </w:r>
      <w:r>
        <w:rPr>
          <w:rFonts w:eastAsia="Times New Roman" w:cs="Times New Roman"/>
        </w:rPr>
        <w:t xml:space="preserve"> </w:t>
      </w:r>
      <w:r>
        <w:rPr>
          <w:rFonts w:eastAsia="Times New Roman" w:cs="Times New Roman"/>
          <w:lang w:val="en-US"/>
        </w:rPr>
        <w:t>plan</w:t>
      </w:r>
      <w:r>
        <w:rPr>
          <w:rFonts w:eastAsia="Times New Roman" w:cs="Times New Roman"/>
        </w:rPr>
        <w:t xml:space="preserve">, αλλά μέχρι εκεί. </w:t>
      </w:r>
    </w:p>
    <w:p w14:paraId="31B16A6A" w14:textId="77777777" w:rsidR="00643513" w:rsidRDefault="00AD6DE5">
      <w:pPr>
        <w:spacing w:line="600" w:lineRule="auto"/>
        <w:ind w:firstLine="720"/>
        <w:jc w:val="both"/>
        <w:rPr>
          <w:rFonts w:eastAsia="Times New Roman" w:cs="Times New Roman"/>
        </w:rPr>
      </w:pPr>
      <w:r>
        <w:rPr>
          <w:rFonts w:eastAsia="Times New Roman" w:cs="Times New Roman"/>
        </w:rPr>
        <w:t xml:space="preserve">Μηνιγγίτιδα. Για το όνομα του Θεού! Τρία παιδιά των </w:t>
      </w:r>
      <w:proofErr w:type="spellStart"/>
      <w:r>
        <w:rPr>
          <w:rFonts w:eastAsia="Times New Roman" w:cs="Times New Roman"/>
        </w:rPr>
        <w:t>Ρομά</w:t>
      </w:r>
      <w:proofErr w:type="spellEnd"/>
      <w:r>
        <w:rPr>
          <w:rFonts w:eastAsia="Times New Roman" w:cs="Times New Roman"/>
        </w:rPr>
        <w:t xml:space="preserve"> στο </w:t>
      </w:r>
      <w:proofErr w:type="spellStart"/>
      <w:r>
        <w:rPr>
          <w:rFonts w:eastAsia="Times New Roman" w:cs="Times New Roman"/>
        </w:rPr>
        <w:t>Ζεφύρι</w:t>
      </w:r>
      <w:proofErr w:type="spellEnd"/>
      <w:r>
        <w:rPr>
          <w:rFonts w:eastAsia="Times New Roman" w:cs="Times New Roman"/>
        </w:rPr>
        <w:t xml:space="preserve"> αρρώστησαν με μηνιγγίτιδα. Όταν βγ</w:t>
      </w:r>
      <w:r>
        <w:rPr>
          <w:rFonts w:eastAsia="Times New Roman" w:cs="Times New Roman"/>
        </w:rPr>
        <w:t xml:space="preserve">αίνετε και λέτε εδώ για μηνιγγίτιδα, δημιουργείται υστερία. Δεν έχει </w:t>
      </w:r>
      <w:proofErr w:type="spellStart"/>
      <w:r>
        <w:rPr>
          <w:rFonts w:eastAsia="Times New Roman" w:cs="Times New Roman"/>
        </w:rPr>
        <w:t>κα</w:t>
      </w:r>
      <w:r>
        <w:rPr>
          <w:rFonts w:eastAsia="Times New Roman" w:cs="Times New Roman"/>
        </w:rPr>
        <w:t>μ</w:t>
      </w:r>
      <w:r>
        <w:rPr>
          <w:rFonts w:eastAsia="Times New Roman" w:cs="Times New Roman"/>
        </w:rPr>
        <w:t>μία</w:t>
      </w:r>
      <w:proofErr w:type="spellEnd"/>
      <w:r>
        <w:rPr>
          <w:rFonts w:eastAsia="Times New Roman" w:cs="Times New Roman"/>
        </w:rPr>
        <w:t xml:space="preserve"> σχέση το ένα με το άλλο. </w:t>
      </w:r>
    </w:p>
    <w:p w14:paraId="31B16A6B" w14:textId="77777777" w:rsidR="00643513" w:rsidRDefault="00AD6DE5">
      <w:pPr>
        <w:spacing w:line="600" w:lineRule="auto"/>
        <w:ind w:firstLine="720"/>
        <w:jc w:val="both"/>
        <w:rPr>
          <w:rFonts w:eastAsia="Times New Roman" w:cs="Times New Roman"/>
        </w:rPr>
      </w:pPr>
      <w:r>
        <w:rPr>
          <w:rFonts w:eastAsia="Times New Roman" w:cs="Times New Roman"/>
        </w:rPr>
        <w:t xml:space="preserve">Κύριε Θεοχαρόπουλε, δεν φταίει ο ΣΥΡΙΖΑ και δεν φταίει η Ελλάδα που δεν έγινε υποχρεωτικό το </w:t>
      </w:r>
      <w:r>
        <w:rPr>
          <w:rFonts w:eastAsia="Times New Roman" w:cs="Times New Roman"/>
          <w:lang w:val="en-US"/>
        </w:rPr>
        <w:t>relocation</w:t>
      </w:r>
      <w:r>
        <w:rPr>
          <w:rFonts w:eastAsia="Times New Roman" w:cs="Times New Roman"/>
        </w:rPr>
        <w:t>. Παλέψαμε και παλέψαμε μαζί με τις δικές σας δυνάμ</w:t>
      </w:r>
      <w:r>
        <w:rPr>
          <w:rFonts w:eastAsia="Times New Roman" w:cs="Times New Roman"/>
        </w:rPr>
        <w:t xml:space="preserve">εις στην Ευρωπαϊκή Ένωση. Δεν μπορέσαμε. </w:t>
      </w:r>
    </w:p>
    <w:p w14:paraId="31B16A6C" w14:textId="77777777" w:rsidR="00643513" w:rsidRDefault="00AD6DE5">
      <w:pPr>
        <w:spacing w:line="600" w:lineRule="auto"/>
        <w:ind w:firstLine="720"/>
        <w:jc w:val="both"/>
        <w:rPr>
          <w:rFonts w:eastAsia="Times New Roman" w:cs="Times New Roman"/>
        </w:rPr>
      </w:pPr>
      <w:r>
        <w:rPr>
          <w:rFonts w:eastAsia="Times New Roman" w:cs="Times New Roman"/>
        </w:rPr>
        <w:t xml:space="preserve">Κύριοι Βουλευτές του ΚΚΕ, δεν είπα ποτέ ότι </w:t>
      </w:r>
      <w:r>
        <w:rPr>
          <w:rFonts w:eastAsia="Times New Roman"/>
          <w:bCs/>
        </w:rPr>
        <w:t>είναι</w:t>
      </w:r>
      <w:r>
        <w:rPr>
          <w:rFonts w:eastAsia="Times New Roman" w:cs="Times New Roman"/>
        </w:rPr>
        <w:t xml:space="preserve"> μια καλή </w:t>
      </w:r>
      <w:r>
        <w:rPr>
          <w:rFonts w:eastAsia="Times New Roman" w:cs="Times New Roman"/>
        </w:rPr>
        <w:t>συμφωνία</w:t>
      </w:r>
      <w:r>
        <w:rPr>
          <w:rFonts w:eastAsia="Times New Roman" w:cs="Times New Roman"/>
        </w:rPr>
        <w:t xml:space="preserve">. Είπα ότι </w:t>
      </w:r>
      <w:r>
        <w:rPr>
          <w:rFonts w:eastAsia="Times New Roman"/>
          <w:bCs/>
        </w:rPr>
        <w:t>είναι</w:t>
      </w:r>
      <w:r>
        <w:rPr>
          <w:rFonts w:eastAsia="Times New Roman" w:cs="Times New Roman"/>
        </w:rPr>
        <w:t xml:space="preserve"> μια καλή </w:t>
      </w:r>
      <w:r>
        <w:rPr>
          <w:rFonts w:eastAsia="Times New Roman" w:cs="Times New Roman"/>
        </w:rPr>
        <w:t>συμφωνία</w:t>
      </w:r>
      <w:r>
        <w:rPr>
          <w:rFonts w:eastAsia="Times New Roman" w:cs="Times New Roman"/>
        </w:rPr>
        <w:t xml:space="preserve">, που μπορούσαμε να υπογράψουμε. Εάν την έκανα μόνος μου, θα ήταν άλλη. Εάν την έκανα μαζί σας, </w:t>
      </w:r>
      <w:r>
        <w:rPr>
          <w:rFonts w:eastAsia="Times New Roman" w:cs="Times New Roman"/>
        </w:rPr>
        <w:lastRenderedPageBreak/>
        <w:t>θα ήταν καλύτερη.</w:t>
      </w:r>
      <w:r>
        <w:rPr>
          <w:rFonts w:eastAsia="Times New Roman" w:cs="Times New Roman"/>
        </w:rPr>
        <w:t xml:space="preserve"> Δεν διαφωνούμε σε αυτό. Μίλησα ανάμεσα σε αυτό που θα ήθελα και σε αυτό που μπόρεσα. </w:t>
      </w:r>
    </w:p>
    <w:p w14:paraId="31B16A6D" w14:textId="77777777" w:rsidR="00643513" w:rsidRDefault="00AD6DE5">
      <w:pPr>
        <w:spacing w:line="600" w:lineRule="auto"/>
        <w:ind w:firstLine="720"/>
        <w:jc w:val="both"/>
        <w:rPr>
          <w:rFonts w:eastAsia="Times New Roman" w:cs="Times New Roman"/>
        </w:rPr>
      </w:pPr>
      <w:r>
        <w:rPr>
          <w:rFonts w:eastAsia="Times New Roman" w:cs="Times New Roman"/>
        </w:rPr>
        <w:t xml:space="preserve">Τελειώνω, λέγοντας το εξής, </w:t>
      </w:r>
      <w:r>
        <w:rPr>
          <w:rFonts w:eastAsia="Times New Roman"/>
          <w:bCs/>
        </w:rPr>
        <w:t>είναι</w:t>
      </w:r>
      <w:r>
        <w:rPr>
          <w:rFonts w:eastAsia="Times New Roman" w:cs="Times New Roman"/>
        </w:rPr>
        <w:t xml:space="preserve"> ένα εργαλείο. Μην του δώσετε άλλες διαστάσεις. Θα συμφωνήσω με κάποιον, που είπε ότι θα το ψηφίσουμε αλλά δεν δίνω λευκή επιταγή. Να μη</w:t>
      </w:r>
      <w:r>
        <w:rPr>
          <w:rFonts w:eastAsia="Times New Roman" w:cs="Times New Roman"/>
        </w:rPr>
        <w:t xml:space="preserve"> δώσετε λευκή επιταγή. Να ελεγχθεί το εργαλείο αυτό. Χρειαζόμαστε εργαλεία μέσα σε έναν πυκνό χρόνο. Δεν </w:t>
      </w:r>
      <w:r>
        <w:rPr>
          <w:rFonts w:eastAsia="Times New Roman"/>
          <w:bCs/>
        </w:rPr>
        <w:t>είναι</w:t>
      </w:r>
      <w:r>
        <w:rPr>
          <w:rFonts w:eastAsia="Times New Roman" w:cs="Times New Roman"/>
        </w:rPr>
        <w:t xml:space="preserve"> η φάση για γενικότερες αντιπολιτεύσεις. Χρειαζόμαστε εργαλεία. Μπορεί να μην </w:t>
      </w:r>
      <w:r>
        <w:rPr>
          <w:rFonts w:eastAsia="Times New Roman"/>
          <w:bCs/>
        </w:rPr>
        <w:t>είναι</w:t>
      </w:r>
      <w:r>
        <w:rPr>
          <w:rFonts w:eastAsia="Times New Roman" w:cs="Times New Roman"/>
        </w:rPr>
        <w:t xml:space="preserve"> το καλύτερο. Μπορεί να χρειαστούν και άλλες νομικές παρεμβάσει</w:t>
      </w:r>
      <w:r>
        <w:rPr>
          <w:rFonts w:eastAsia="Times New Roman" w:cs="Times New Roman"/>
        </w:rPr>
        <w:t xml:space="preserve">ς. Ο χρόνος τρέχει με μία πυκνότητα απίστευτη. Η χρήση του εργαλείου θα δείξει αν ήταν αναγκαίο ή όχι, κατεπείγον ήταν σίγουρα. </w:t>
      </w:r>
    </w:p>
    <w:p w14:paraId="31B16A6E" w14:textId="77777777" w:rsidR="00643513" w:rsidRDefault="00AD6DE5">
      <w:pPr>
        <w:spacing w:line="600" w:lineRule="auto"/>
        <w:ind w:firstLine="720"/>
        <w:jc w:val="both"/>
        <w:rPr>
          <w:rFonts w:eastAsia="Times New Roman" w:cs="Times New Roman"/>
        </w:rPr>
      </w:pPr>
      <w:r>
        <w:rPr>
          <w:rFonts w:eastAsia="Times New Roman" w:cs="Times New Roman"/>
        </w:rPr>
        <w:t>Σας ευχαριστώ.</w:t>
      </w:r>
    </w:p>
    <w:p w14:paraId="31B16A6F" w14:textId="77777777" w:rsidR="00643513" w:rsidRDefault="00AD6DE5">
      <w:pPr>
        <w:spacing w:line="600" w:lineRule="auto"/>
        <w:ind w:firstLine="720"/>
        <w:jc w:val="both"/>
        <w:rPr>
          <w:rFonts w:eastAsia="Times New Roman" w:cs="Times New Roman"/>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rPr>
        <w:t xml:space="preserve"> Ευχαριστούμε τον κύριο Υπουργό. Θα δώσουμε τον λόγο τώρα στο</w:t>
      </w:r>
      <w:r>
        <w:rPr>
          <w:rFonts w:eastAsia="Times New Roman" w:cs="Times New Roman"/>
        </w:rPr>
        <w:t>ν</w:t>
      </w:r>
      <w:r>
        <w:rPr>
          <w:rFonts w:eastAsia="Times New Roman" w:cs="Times New Roman"/>
        </w:rPr>
        <w:t xml:space="preserve"> Υπουργό Εσωτερικ</w:t>
      </w:r>
      <w:r>
        <w:rPr>
          <w:rFonts w:eastAsia="Times New Roman" w:cs="Times New Roman"/>
        </w:rPr>
        <w:t xml:space="preserve">ών και Διοικητικής Ανασυγκρότησης κ. </w:t>
      </w:r>
      <w:proofErr w:type="spellStart"/>
      <w:r>
        <w:rPr>
          <w:rFonts w:eastAsia="Times New Roman" w:cs="Times New Roman"/>
        </w:rPr>
        <w:t>Κουρουμπλή</w:t>
      </w:r>
      <w:proofErr w:type="spellEnd"/>
      <w:r>
        <w:rPr>
          <w:rFonts w:eastAsia="Times New Roman" w:cs="Times New Roman"/>
        </w:rPr>
        <w:t xml:space="preserve">. </w:t>
      </w:r>
    </w:p>
    <w:p w14:paraId="31B16A70" w14:textId="77777777" w:rsidR="00643513" w:rsidRDefault="00AD6DE5">
      <w:pPr>
        <w:spacing w:line="600" w:lineRule="auto"/>
        <w:ind w:firstLine="720"/>
        <w:jc w:val="both"/>
        <w:rPr>
          <w:rFonts w:eastAsia="Times New Roman" w:cs="Times New Roman"/>
        </w:rPr>
      </w:pPr>
      <w:r>
        <w:rPr>
          <w:rFonts w:eastAsia="Times New Roman" w:cs="Times New Roman"/>
          <w:b/>
        </w:rPr>
        <w:lastRenderedPageBreak/>
        <w:t>ΠΑΝΑΓΙΩΤΗΣ ΚΟΥΡΟΥΜΠΛΗΣ (Υπουργός Εσωτερικών και Διοικητικής Ανασυγκρότησης):</w:t>
      </w:r>
      <w:r>
        <w:rPr>
          <w:rFonts w:eastAsia="Times New Roman" w:cs="Times New Roman"/>
        </w:rPr>
        <w:t xml:space="preserve"> Κύριε Πρόεδρε, πιστεύω ότι </w:t>
      </w:r>
      <w:r>
        <w:rPr>
          <w:rFonts w:eastAsia="Times New Roman" w:cs="Times New Roman"/>
          <w:bCs/>
          <w:shd w:val="clear" w:color="auto" w:fill="FFFFFF"/>
        </w:rPr>
        <w:t>υπάρχουν</w:t>
      </w:r>
      <w:r>
        <w:rPr>
          <w:rFonts w:eastAsia="Times New Roman" w:cs="Times New Roman"/>
        </w:rPr>
        <w:t xml:space="preserve"> κρίσιμα ζητήματα στα οποία μπορούμε να κάνουμε όλοι μαζί την </w:t>
      </w:r>
      <w:proofErr w:type="spellStart"/>
      <w:r>
        <w:rPr>
          <w:rFonts w:eastAsia="Times New Roman" w:cs="Times New Roman"/>
        </w:rPr>
        <w:t>αυθυπέρβασή</w:t>
      </w:r>
      <w:proofErr w:type="spellEnd"/>
      <w:r>
        <w:rPr>
          <w:rFonts w:eastAsia="Times New Roman" w:cs="Times New Roman"/>
        </w:rPr>
        <w:t xml:space="preserve"> μας και να βρούμε κο</w:t>
      </w:r>
      <w:r>
        <w:rPr>
          <w:rFonts w:eastAsia="Times New Roman" w:cs="Times New Roman"/>
        </w:rPr>
        <w:t xml:space="preserve">ινούς τόπους και να ιάνουμε αδυναμίες που </w:t>
      </w:r>
      <w:r>
        <w:rPr>
          <w:rFonts w:eastAsia="Times New Roman" w:cs="Times New Roman"/>
          <w:bCs/>
          <w:shd w:val="clear" w:color="auto" w:fill="FFFFFF"/>
        </w:rPr>
        <w:t>υπάρχουν</w:t>
      </w:r>
      <w:r>
        <w:rPr>
          <w:rFonts w:eastAsia="Times New Roman" w:cs="Times New Roman"/>
        </w:rPr>
        <w:t xml:space="preserve"> αλλά και που </w:t>
      </w:r>
      <w:proofErr w:type="spellStart"/>
      <w:r>
        <w:rPr>
          <w:rFonts w:eastAsia="Times New Roman" w:cs="Times New Roman"/>
        </w:rPr>
        <w:t>προϋπήρξαν</w:t>
      </w:r>
      <w:proofErr w:type="spellEnd"/>
      <w:r>
        <w:rPr>
          <w:rFonts w:eastAsia="Times New Roman" w:cs="Times New Roman"/>
        </w:rPr>
        <w:t xml:space="preserve">, για να μπορέσουμε πραγματικά σε ένα τέτοιο πνεύμα να υπερασπιστούμε την πατρίδα σε μια δύσκολη συγκυρία, σε μια δύσκολη </w:t>
      </w:r>
      <w:proofErr w:type="spellStart"/>
      <w:r>
        <w:rPr>
          <w:rFonts w:eastAsia="Times New Roman" w:cs="Times New Roman"/>
        </w:rPr>
        <w:t>γεωστρατηγική</w:t>
      </w:r>
      <w:proofErr w:type="spellEnd"/>
      <w:r>
        <w:rPr>
          <w:rFonts w:eastAsia="Times New Roman" w:cs="Times New Roman"/>
        </w:rPr>
        <w:t xml:space="preserve"> συγκυρία, όπου από τη </w:t>
      </w:r>
      <w:r>
        <w:rPr>
          <w:rFonts w:eastAsia="Times New Roman"/>
          <w:bCs/>
        </w:rPr>
        <w:t>μία</w:t>
      </w:r>
      <w:r>
        <w:rPr>
          <w:rFonts w:eastAsia="Times New Roman" w:cs="Times New Roman"/>
        </w:rPr>
        <w:t xml:space="preserve"> πλευρά υπάρχει ένας </w:t>
      </w:r>
      <w:r>
        <w:rPr>
          <w:rFonts w:eastAsia="Times New Roman" w:cs="Times New Roman"/>
        </w:rPr>
        <w:t>ακήρυχτος σχεδόν παγκόσμιος πόλεμος με εμπλοκή όλων σχεδόν των μεγάλων δυνάμεων στην ευρύτερη περιοχή και από την άλλη πλευρά μια Ευρώπη ουσιαστικά ανίκανη και ανήμπορή να αντιμετωπίσει η ίδια την κρίση.</w:t>
      </w:r>
    </w:p>
    <w:p w14:paraId="31B16A71" w14:textId="77777777" w:rsidR="00643513" w:rsidRDefault="00AD6DE5">
      <w:pPr>
        <w:spacing w:line="600" w:lineRule="auto"/>
        <w:ind w:firstLine="720"/>
        <w:jc w:val="both"/>
        <w:rPr>
          <w:rFonts w:eastAsia="Times New Roman" w:cs="Times New Roman"/>
        </w:rPr>
      </w:pPr>
      <w:r>
        <w:rPr>
          <w:rFonts w:eastAsia="Times New Roman" w:cs="Times New Roman"/>
        </w:rPr>
        <w:t xml:space="preserve">Όταν, </w:t>
      </w:r>
      <w:r>
        <w:rPr>
          <w:rFonts w:eastAsia="Times New Roman"/>
        </w:rPr>
        <w:t>κυρίες και κύριοι συνάδελφοι</w:t>
      </w:r>
      <w:r>
        <w:rPr>
          <w:rFonts w:eastAsia="Times New Roman" w:cs="Times New Roman"/>
        </w:rPr>
        <w:t>, μια Ευρώπη των π</w:t>
      </w:r>
      <w:r>
        <w:rPr>
          <w:rFonts w:eastAsia="Times New Roman" w:cs="Times New Roman"/>
        </w:rPr>
        <w:t xml:space="preserve">εντακοσίων ογδόντα εκατομμυρίων αδυνατεί να αντιμετωπίσει ενάμισι εκατομμύριο πρόσφυγες, χρεώνουμε αδυναμίες στην ελληνική </w:t>
      </w:r>
      <w:r>
        <w:rPr>
          <w:rFonts w:eastAsia="Times New Roman"/>
          <w:bCs/>
        </w:rPr>
        <w:t>Κυβέρνηση</w:t>
      </w:r>
      <w:r>
        <w:rPr>
          <w:rFonts w:eastAsia="Times New Roman" w:cs="Times New Roman"/>
        </w:rPr>
        <w:t xml:space="preserve"> για την κατάσταση στον Πειραιά και στην </w:t>
      </w:r>
      <w:proofErr w:type="spellStart"/>
      <w:r>
        <w:rPr>
          <w:rFonts w:eastAsia="Times New Roman" w:cs="Times New Roman"/>
        </w:rPr>
        <w:t>Ειδομένη</w:t>
      </w:r>
      <w:proofErr w:type="spellEnd"/>
      <w:r>
        <w:rPr>
          <w:rFonts w:eastAsia="Times New Roman" w:cs="Times New Roman"/>
        </w:rPr>
        <w:t>;</w:t>
      </w:r>
    </w:p>
    <w:p w14:paraId="31B16A72" w14:textId="77777777" w:rsidR="00643513" w:rsidRDefault="00AD6DE5">
      <w:pPr>
        <w:spacing w:line="600" w:lineRule="auto"/>
        <w:jc w:val="both"/>
        <w:rPr>
          <w:rFonts w:eastAsia="Times New Roman" w:cs="Times New Roman"/>
          <w:szCs w:val="24"/>
        </w:rPr>
      </w:pPr>
      <w:r>
        <w:rPr>
          <w:rFonts w:eastAsia="Times New Roman" w:cs="Times New Roman"/>
        </w:rPr>
        <w:lastRenderedPageBreak/>
        <w:tab/>
      </w:r>
      <w:r>
        <w:rPr>
          <w:rFonts w:eastAsia="Times New Roman" w:cs="Times New Roman"/>
          <w:szCs w:val="24"/>
        </w:rPr>
        <w:t>Κυρίες και κύριοι συνάδελφοι, έχετε και έχουμε φαίνεται επιλεκτική μνήμη</w:t>
      </w:r>
      <w:r>
        <w:rPr>
          <w:rFonts w:eastAsia="Times New Roman" w:cs="Times New Roman"/>
          <w:szCs w:val="24"/>
        </w:rPr>
        <w:t xml:space="preserve"> στα καλά χρόνια, στα πλούσια χρόνια που ζούσε η Ελλάδα. Ξεχάσατε την υπόθεση των παιδιών των φαναριών; Την ξεχάσατε; Την ξεχάσατε την εικόνα που είχε η Ελλάδα</w:t>
      </w:r>
      <w:r>
        <w:rPr>
          <w:rFonts w:eastAsia="Times New Roman" w:cs="Times New Roman"/>
          <w:szCs w:val="24"/>
        </w:rPr>
        <w:t xml:space="preserve"> πέριξ της Ομονοίας</w:t>
      </w:r>
      <w:r>
        <w:rPr>
          <w:rFonts w:eastAsia="Times New Roman" w:cs="Times New Roman"/>
          <w:szCs w:val="24"/>
        </w:rPr>
        <w:t>; Δεν την ξεχνάει ο ελληνικός λαός. Και έρχεστε τώρα και κλαυθμυρίζετε για την</w:t>
      </w:r>
      <w:r>
        <w:rPr>
          <w:rFonts w:eastAsia="Times New Roman" w:cs="Times New Roman"/>
          <w:szCs w:val="24"/>
        </w:rPr>
        <w:t xml:space="preserve"> υπόθεση στο λιμάνι του Πειραιά και της </w:t>
      </w:r>
      <w:proofErr w:type="spellStart"/>
      <w:r>
        <w:rPr>
          <w:rFonts w:eastAsia="Times New Roman" w:cs="Times New Roman"/>
          <w:szCs w:val="24"/>
        </w:rPr>
        <w:t>Ειδομένης</w:t>
      </w:r>
      <w:proofErr w:type="spellEnd"/>
      <w:r>
        <w:rPr>
          <w:rFonts w:eastAsia="Times New Roman" w:cs="Times New Roman"/>
          <w:szCs w:val="24"/>
        </w:rPr>
        <w:t>. Και εδώ απύθμενη υποκρισία! Γιατί; Γιατί, κυρίες και κύριοι συνάδελφοι, αυτοί οι άνθρωποι  έρχονται από μια ελπίδα. Δεν θέλουν να μείνουν στην Ελλάδα. Αυτό δεν είχε ξαναγίνει ποτέ από οποιαδήποτε φαινόμενα</w:t>
      </w:r>
      <w:r>
        <w:rPr>
          <w:rFonts w:eastAsia="Times New Roman" w:cs="Times New Roman"/>
          <w:szCs w:val="24"/>
        </w:rPr>
        <w:t xml:space="preserve"> μεταναστών, είτε παρανόμων είτε νόμιμων, με διάφορες προσπάθειες που είχαν γίνει από τις προηγούμενες κυβερνήσεις. Είχαν κατακλύσει την Ελλάδα. Την είχαν κατακλύσει την Ελλάδα. Όλα τα έγγραφά σας ως κυβερνήσεις τα τελευταία χρόνια μιλούν για πεντακόσιους </w:t>
      </w:r>
      <w:r>
        <w:rPr>
          <w:rFonts w:eastAsia="Times New Roman" w:cs="Times New Roman"/>
          <w:szCs w:val="24"/>
        </w:rPr>
        <w:t xml:space="preserve">και ένα εκατομμύριο παράνομους μετανάστες. Και τώρα εγκαλείτε μια Κυβέρνηση για τις πενήντα δυο χιλιάδες ανθρώπους που σήμερα είναι εδώ και οι οποίοι δεν θέλουν να μείνουν στην Ελλάδα. Το </w:t>
      </w:r>
      <w:proofErr w:type="spellStart"/>
      <w:r>
        <w:rPr>
          <w:rFonts w:eastAsia="Times New Roman" w:cs="Times New Roman"/>
          <w:szCs w:val="24"/>
        </w:rPr>
        <w:t>ξανατονίζω</w:t>
      </w:r>
      <w:proofErr w:type="spellEnd"/>
      <w:r>
        <w:rPr>
          <w:rFonts w:eastAsia="Times New Roman" w:cs="Times New Roman"/>
          <w:szCs w:val="24"/>
        </w:rPr>
        <w:t xml:space="preserve">. Έρχονται από την ελπίδα να βρεθούν στην Ευρώπη. </w:t>
      </w:r>
    </w:p>
    <w:p w14:paraId="31B16A73"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Α</w:t>
      </w:r>
      <w:r>
        <w:rPr>
          <w:rFonts w:eastAsia="Times New Roman" w:cs="Times New Roman"/>
          <w:szCs w:val="24"/>
        </w:rPr>
        <w:t>ντί να</w:t>
      </w:r>
      <w:r>
        <w:rPr>
          <w:rFonts w:eastAsia="Times New Roman" w:cs="Times New Roman"/>
          <w:szCs w:val="24"/>
        </w:rPr>
        <w:t xml:space="preserve"> καταγγέλλετε την Ευρώπη των κλειστών συνόρων –γιατί δεν μπήκαμε στην Ευρώπη για να είμαστε σε μια Ευρώπη των κλειστών συνόρων, ξέρετε πολύ καλά ποιες ήταν οι συνθήκες και τι όριζαν για να μπούμε στην Ευρώπη- αντί να καταγγέλλεται η Ευρώπη, όχι μόνο για τη</w:t>
      </w:r>
      <w:r>
        <w:rPr>
          <w:rFonts w:eastAsia="Times New Roman" w:cs="Times New Roman"/>
          <w:szCs w:val="24"/>
        </w:rPr>
        <w:t xml:space="preserve"> λογική την εθνικιστική που υπονομεύει το ευρωπαϊκό όραμα στο οποίο πιστεύουμε οι περισσότεροι -αυτή η πολιτική επιλογή των κλειστών συνόρων και η πολιτική του </w:t>
      </w:r>
      <w:proofErr w:type="spellStart"/>
      <w:r>
        <w:rPr>
          <w:rFonts w:eastAsia="Times New Roman" w:cs="Times New Roman"/>
          <w:szCs w:val="24"/>
        </w:rPr>
        <w:t>αφυπνιζόμενου</w:t>
      </w:r>
      <w:proofErr w:type="spellEnd"/>
      <w:r>
        <w:rPr>
          <w:rFonts w:eastAsia="Times New Roman" w:cs="Times New Roman"/>
          <w:szCs w:val="24"/>
        </w:rPr>
        <w:t xml:space="preserve"> εθνικισμού τον οποίο πλήρωσε η Ευρώπη με </w:t>
      </w:r>
      <w:r>
        <w:rPr>
          <w:rFonts w:eastAsia="Times New Roman" w:cs="Times New Roman"/>
          <w:szCs w:val="24"/>
        </w:rPr>
        <w:t xml:space="preserve">πολύ </w:t>
      </w:r>
      <w:r>
        <w:rPr>
          <w:rFonts w:eastAsia="Times New Roman" w:cs="Times New Roman"/>
          <w:szCs w:val="24"/>
        </w:rPr>
        <w:t xml:space="preserve">αίμα στα παρελθόντα χρόνια- αντί να </w:t>
      </w:r>
      <w:r>
        <w:rPr>
          <w:rFonts w:eastAsia="Times New Roman" w:cs="Times New Roman"/>
          <w:szCs w:val="24"/>
        </w:rPr>
        <w:t>την καταγγέλλετε για τις δεσμεύσεις, καταγγέλλετε εμάς.</w:t>
      </w:r>
    </w:p>
    <w:p w14:paraId="31B16A74"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Πού τήρησε, κυρίες και κύριοι συνάδελφοι, η Ευρώπη τις υποχρεώσεις της; Στον αριθμό των στελεχών της </w:t>
      </w:r>
      <w:r>
        <w:rPr>
          <w:rFonts w:eastAsia="Times New Roman" w:cs="Times New Roman"/>
          <w:szCs w:val="24"/>
          <w:lang w:val="en-US"/>
        </w:rPr>
        <w:t>F</w:t>
      </w:r>
      <w:r>
        <w:rPr>
          <w:rFonts w:eastAsia="Times New Roman" w:cs="Times New Roman"/>
          <w:szCs w:val="24"/>
        </w:rPr>
        <w:t>ΡΟΝΤΕΧ</w:t>
      </w:r>
      <w:r>
        <w:rPr>
          <w:rFonts w:eastAsia="Times New Roman" w:cs="Times New Roman"/>
          <w:szCs w:val="24"/>
        </w:rPr>
        <w:t>, στα μικρά πλοία τα ταχύπλοα που έπρεπε να μας στείλει για το λιμενικό; Πού τήρησε τις υποχ</w:t>
      </w:r>
      <w:r>
        <w:rPr>
          <w:rFonts w:eastAsia="Times New Roman" w:cs="Times New Roman"/>
          <w:szCs w:val="24"/>
        </w:rPr>
        <w:t>ρεώσεις της σε ό,τι αφορά τη μετεγκατάσταση; Δεν άκουσα έναν από τους λαλίστατους κυρίους συναδέλφους να μιλήσει για την υποχρέωση της Ευρώπης για την ελλειμματική της συμπεριφορά στη δέσμευσή της για τη μετεγκατάσταση εξήντα χιλιάδων ανθρώπων στην Ευρώπη.</w:t>
      </w:r>
      <w:r>
        <w:rPr>
          <w:rFonts w:eastAsia="Times New Roman" w:cs="Times New Roman"/>
          <w:szCs w:val="24"/>
        </w:rPr>
        <w:t xml:space="preserve"> </w:t>
      </w:r>
    </w:p>
    <w:p w14:paraId="31B16A75"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τις ΜΚΟ. Κυρίες και κύριοι συνάδελφοι, δεν κατεβήκατε από παρθενογένεση. Οι ΜΚΟ δεν έγιναν τώρα. Ξέρετε πάρα πολύ καλά τι έχει γίνει με τις ΜΚΟ τα τελευταία δεκαπέντε χρόνια και πόσο ελληνικό χρήμα –δεν μιλάω για ευρωπαϊκό, μιλάω για ελληνικό χρήμα- </w:t>
      </w:r>
      <w:r>
        <w:rPr>
          <w:rFonts w:eastAsia="Times New Roman" w:cs="Times New Roman"/>
          <w:szCs w:val="24"/>
        </w:rPr>
        <w:t xml:space="preserve">κατασπαταλήθηκε, χωρίς κανέναν έλεγχο. Και τι κάνατε, όταν καταθέσαμε ως αξιωματική αντιπολίτευση ολόκληρη επερώτηση με τεκμηριωμένα στοιχεία για τον τρόπο λειτουργίας των ΜΚΟ; </w:t>
      </w:r>
    </w:p>
    <w:p w14:paraId="31B16A76"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Θα είμαστε, λοιπόν, ειλικρινείς μεταξύ μας. Σήμερα με αυτό το νομοθέτημα επιχε</w:t>
      </w:r>
      <w:r>
        <w:rPr>
          <w:rFonts w:eastAsia="Times New Roman" w:cs="Times New Roman"/>
          <w:szCs w:val="24"/>
        </w:rPr>
        <w:t>ιρούμε, πρώτον, να υπάρξει μια καταγραφή. Δεύτερον, να δούμε αν αυτές είναι πιστοποιημένες. Να φτιάξουμε δηλαδή ένα πλαίσιο, ώστε να ξέρουμε το</w:t>
      </w:r>
      <w:r>
        <w:rPr>
          <w:rFonts w:eastAsia="Times New Roman" w:cs="Times New Roman"/>
          <w:szCs w:val="24"/>
        </w:rPr>
        <w:t>ν</w:t>
      </w:r>
      <w:r>
        <w:rPr>
          <w:rFonts w:eastAsia="Times New Roman" w:cs="Times New Roman"/>
          <w:szCs w:val="24"/>
        </w:rPr>
        <w:t xml:space="preserve"> ρόλο που έχουν όποιες δραστηριοποιούνται στην Ελλάδα, τι χρήματα παίρνουν και αν πραγματικά θα κάνουν αυτό που </w:t>
      </w:r>
      <w:r>
        <w:rPr>
          <w:rFonts w:eastAsia="Times New Roman" w:cs="Times New Roman"/>
          <w:szCs w:val="24"/>
        </w:rPr>
        <w:t>κάναμε ως Υπουργείο Υγείας να υποχρεούνται να απευθύνονται στις περιφέρειες και να έχουν τη συναίνεση των περιφερειών στη διαδικασία αυτή.</w:t>
      </w:r>
    </w:p>
    <w:p w14:paraId="31B16A77"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 xml:space="preserve">Υπάρχει επίσης, κυρίες και κύριοι συνάδελφοι, ένα ζήτημα που έχει να κάνει με αυτό που λέμε: </w:t>
      </w:r>
      <w:proofErr w:type="spellStart"/>
      <w:r>
        <w:rPr>
          <w:rFonts w:eastAsia="Times New Roman" w:cs="Times New Roman"/>
          <w:szCs w:val="24"/>
        </w:rPr>
        <w:t>Eίναι</w:t>
      </w:r>
      <w:proofErr w:type="spellEnd"/>
      <w:r>
        <w:rPr>
          <w:rFonts w:eastAsia="Times New Roman" w:cs="Times New Roman"/>
          <w:szCs w:val="24"/>
        </w:rPr>
        <w:t xml:space="preserve"> η Τουρκία χώρα ασφαλούς διέλευσης; Τι κάνει το νομοσχέδιο; Ορίζει τα κριτήρια και εδώ πλέον προκαλείται, αν θέλετε, με την καλή έννοια, η Τουρκία να πάρει τη</w:t>
      </w:r>
      <w:r>
        <w:rPr>
          <w:rFonts w:eastAsia="Times New Roman" w:cs="Times New Roman"/>
          <w:szCs w:val="24"/>
        </w:rPr>
        <w:t xml:space="preserve">ν ευκαιρία και να πει ότι ναι, είμαι τρίτη χώρα ασφαλούς διέλευσης, εφόσον θα τηρήσει όλα αυτά τα κριτήρια. </w:t>
      </w:r>
    </w:p>
    <w:p w14:paraId="31B16A78"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Κλείνω, κύριε Πρόεδρε, με ένα κρίσιμο ζήτημα, γιατί σας ακούω πάλι να λέτε ότι είχατε κάνει αυτό, ότι είχατε κάνει εκείνο. Τι κάνατε, για να χρηματ</w:t>
      </w:r>
      <w:r>
        <w:rPr>
          <w:rFonts w:eastAsia="Times New Roman" w:cs="Times New Roman"/>
          <w:szCs w:val="24"/>
        </w:rPr>
        <w:t xml:space="preserve">οδοτείται η αυτοδιοίκηση, κυρίες και κύριοι συνάδελφοι, των προηγούμενων κυβερνήσεων από προγράμματα ευρωπαϊκά γι’ αυτά τα ζητήματα; Πού είναι η αυτοδιοίκηση </w:t>
      </w:r>
      <w:r>
        <w:rPr>
          <w:rFonts w:eastAsia="Times New Roman" w:cs="Times New Roman"/>
          <w:szCs w:val="24"/>
        </w:rPr>
        <w:t>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rPr>
        <w:t>Β</w:t>
      </w:r>
      <w:r>
        <w:rPr>
          <w:rFonts w:eastAsia="Times New Roman" w:cs="Times New Roman"/>
          <w:szCs w:val="24"/>
        </w:rPr>
        <w:t>΄</w:t>
      </w:r>
      <w:r>
        <w:rPr>
          <w:rFonts w:eastAsia="Times New Roman" w:cs="Times New Roman"/>
          <w:szCs w:val="24"/>
        </w:rPr>
        <w:t>.</w:t>
      </w:r>
      <w:r>
        <w:rPr>
          <w:rFonts w:eastAsia="Times New Roman" w:cs="Times New Roman"/>
          <w:szCs w:val="24"/>
        </w:rPr>
        <w:t xml:space="preserve"> βαθμού; </w:t>
      </w:r>
    </w:p>
    <w:p w14:paraId="31B16A79"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Πείτε μου, λοιπόν, έναν κανονισμό εσείς, που χειριστήκατε πολύ καλύτερα τα πρ</w:t>
      </w:r>
      <w:r>
        <w:rPr>
          <w:rFonts w:eastAsia="Times New Roman" w:cs="Times New Roman"/>
          <w:szCs w:val="24"/>
        </w:rPr>
        <w:t xml:space="preserve">άγματα και είστε πολύ ικανοί, ώστε η αυτοδιοίκηση </w:t>
      </w:r>
      <w:r>
        <w:rPr>
          <w:rFonts w:eastAsia="Times New Roman" w:cs="Times New Roman"/>
          <w:szCs w:val="24"/>
        </w:rPr>
        <w:t>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rPr>
        <w:t>Β΄</w:t>
      </w:r>
      <w:r>
        <w:rPr>
          <w:rFonts w:eastAsia="Times New Roman" w:cs="Times New Roman"/>
          <w:szCs w:val="24"/>
        </w:rPr>
        <w:t xml:space="preserve"> βαθμού, που ουσιαστικά θα σηκώσει και σηκώνει σημαντικότατο βάρος </w:t>
      </w:r>
      <w:r>
        <w:rPr>
          <w:rFonts w:eastAsia="Times New Roman" w:cs="Times New Roman"/>
          <w:szCs w:val="24"/>
        </w:rPr>
        <w:lastRenderedPageBreak/>
        <w:t>-και οφείλει κ</w:t>
      </w:r>
      <w:r>
        <w:rPr>
          <w:rFonts w:eastAsia="Times New Roman" w:cs="Times New Roman"/>
          <w:szCs w:val="24"/>
        </w:rPr>
        <w:t>άποιος</w:t>
      </w:r>
      <w:r>
        <w:rPr>
          <w:rFonts w:eastAsia="Times New Roman" w:cs="Times New Roman"/>
          <w:szCs w:val="24"/>
        </w:rPr>
        <w:t xml:space="preserve"> να το αναγνωρίζει αυτό-, να μπορέσει πραγματικά να χρηματοδοτηθεί, όπως πολύ εύκολα χρηματοδοτούνται οι μη κυ</w:t>
      </w:r>
      <w:r>
        <w:rPr>
          <w:rFonts w:eastAsia="Times New Roman" w:cs="Times New Roman"/>
          <w:szCs w:val="24"/>
        </w:rPr>
        <w:t xml:space="preserve">βερνητικές οργανώσεις. </w:t>
      </w:r>
    </w:p>
    <w:p w14:paraId="31B16A7A"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Ασυνόδευτα. Δεν σας άκουσα να πείτε κάτι. Διότι πραγματικά έχει γίνει μία εξαιρετική δουλειά, ένας καλός συντονισμός και σήμερα δεν παρουσιάζει κανένα πρόβλημα το ζήτημα αυτό. </w:t>
      </w:r>
    </w:p>
    <w:p w14:paraId="31B16A7B"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Έρχομαι στο θέμα της περίθαλψης. Κυρίες και κύριοι συνά</w:t>
      </w:r>
      <w:r>
        <w:rPr>
          <w:rFonts w:eastAsia="Times New Roman" w:cs="Times New Roman"/>
          <w:szCs w:val="24"/>
        </w:rPr>
        <w:t xml:space="preserve">δελφοι, είναι προς τιμή της χώρας  -όχι της Κυβέρνησης- και του ελληνικού λαού, ο οποίος στη συντριπτική του πλειοψηφία, κουβαλώντας την ιστορία και τον πολιτισμό εκπέμπει ανθρωπισμό απέναντι σε αυτούς τους κατατρεγμένους ανθρώπους. </w:t>
      </w:r>
    </w:p>
    <w:p w14:paraId="31B16A7C"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Πέρασαν από την Ελλάδα</w:t>
      </w:r>
      <w:r>
        <w:rPr>
          <w:rFonts w:eastAsia="Times New Roman" w:cs="Times New Roman"/>
          <w:szCs w:val="24"/>
        </w:rPr>
        <w:t xml:space="preserve"> ένα εκατομμύριο άνθρωποι. Άνοιξε μύτη; Ακόμη και για αυτούς τους ανθρώπους στα άτυπα κέντρα του Πειραιά και της </w:t>
      </w:r>
      <w:proofErr w:type="spellStart"/>
      <w:r>
        <w:rPr>
          <w:rFonts w:eastAsia="Times New Roman" w:cs="Times New Roman"/>
          <w:szCs w:val="24"/>
        </w:rPr>
        <w:t>Ειδομένης</w:t>
      </w:r>
      <w:proofErr w:type="spellEnd"/>
      <w:r>
        <w:rPr>
          <w:rFonts w:eastAsia="Times New Roman" w:cs="Times New Roman"/>
          <w:szCs w:val="24"/>
        </w:rPr>
        <w:t xml:space="preserve"> άνοιξε μύτη; Αυτό δεν οφείλεται στην Ελληνική Αστυνομία; Δεν οφείλεται αυτό στο σύστημα περίθαλψης που υπάρχει και που προστατεύει κα</w:t>
      </w:r>
      <w:r>
        <w:rPr>
          <w:rFonts w:eastAsia="Times New Roman" w:cs="Times New Roman"/>
          <w:szCs w:val="24"/>
        </w:rPr>
        <w:t xml:space="preserve">ι τα παιδιά αυτά, των ανθρώπων αυτών, τα οποία τώρα μπαίνουν και σε μία διαδικασία ιδιαίτερης φροντίδας; Κι έρχεστε </w:t>
      </w:r>
      <w:r>
        <w:rPr>
          <w:rFonts w:eastAsia="Times New Roman" w:cs="Times New Roman"/>
          <w:szCs w:val="24"/>
        </w:rPr>
        <w:lastRenderedPageBreak/>
        <w:t>εδώ στο βωμό μικροκομματικών συμφερόντων και μιλάτε για επιδημίες που δεν υπάρχουν, σε μία χώρα που ετοιμάζεται να δεχθεί είκοσι οχτώ, τριάν</w:t>
      </w:r>
      <w:r>
        <w:rPr>
          <w:rFonts w:eastAsia="Times New Roman" w:cs="Times New Roman"/>
          <w:szCs w:val="24"/>
        </w:rPr>
        <w:t xml:space="preserve">τα εκατομμύρια τουρίστες; Ούτε αυτό δεν σας απασχολεί; Αυτός είναι δηλαδή ο πατριωτισμός που μας διακατέχει όλους; Να λέμε οποιαδήποτε ρήματα άρρητα, προκειμένου να πούμε κάτι για να εγκαλέσουμε την Κυβέρνηση; </w:t>
      </w:r>
    </w:p>
    <w:p w14:paraId="31B16A7D"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Τίποτε δεν έγινε καλό, κυρίες και κύριοι συνά</w:t>
      </w:r>
      <w:r>
        <w:rPr>
          <w:rFonts w:eastAsia="Times New Roman" w:cs="Times New Roman"/>
          <w:szCs w:val="24"/>
        </w:rPr>
        <w:t>δελφοι; Είδατε κανένα πρόσφυγα στο δρόμο πεταμένο, νηστικό; Αυτά τα έκανε η Κυβέρνηση; Δεν τα έκανε ο ελληνικός λαός; Καλά, δεν θέλετε να τα χρεώσουμε στην Κυβέρνηση αλλά απαξιώνετε και την προσφορά ενός λαού; Απαξιώνετε την προσφορά των παιδιών μας που λέ</w:t>
      </w:r>
      <w:r>
        <w:rPr>
          <w:rFonts w:eastAsia="Times New Roman" w:cs="Times New Roman"/>
          <w:szCs w:val="24"/>
        </w:rPr>
        <w:t xml:space="preserve">γαμε ότι είναι τα παιδιά των κάθε εταιρειών, που σηκώθηκαν από τις καφετέριες και τρέχουν και </w:t>
      </w:r>
      <w:proofErr w:type="spellStart"/>
      <w:r>
        <w:rPr>
          <w:rFonts w:eastAsia="Times New Roman" w:cs="Times New Roman"/>
          <w:szCs w:val="24"/>
        </w:rPr>
        <w:t>συμπαρίστανται</w:t>
      </w:r>
      <w:proofErr w:type="spellEnd"/>
      <w:r>
        <w:rPr>
          <w:rFonts w:eastAsia="Times New Roman" w:cs="Times New Roman"/>
          <w:szCs w:val="24"/>
        </w:rPr>
        <w:t xml:space="preserve"> και διαβάζουν τα παιδιά και τους μιλούν και τους κάνουν παρέα; Αυτή λοιπόν είναι λίγη προσφορά;  Την αγνοείτε; Την αγνοούμε και ερχόμαστε εδώ με εύ</w:t>
      </w:r>
      <w:r>
        <w:rPr>
          <w:rFonts w:eastAsia="Times New Roman" w:cs="Times New Roman"/>
          <w:szCs w:val="24"/>
        </w:rPr>
        <w:t xml:space="preserve">κολο και αβασάνιστο και ανέξοδο τρόπο μόνο να καταγγείλουμε; Τίποτε άλλο. </w:t>
      </w:r>
    </w:p>
    <w:p w14:paraId="31B16A7E"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η αρχαία σκέψη εφηύρε μία μεγάλη σύλληψη: μέτρον άριστον. </w:t>
      </w:r>
    </w:p>
    <w:p w14:paraId="31B16A7F"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1B16A80" w14:textId="77777777" w:rsidR="00643513" w:rsidRDefault="00AD6DE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1B16A81"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κύριο Υπουργό. </w:t>
      </w:r>
    </w:p>
    <w:p w14:paraId="31B16A82"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Τον λόγο έχει ο Γενικός Γραμματέας της Κεντρικής Επιτροπής του Κομμουνιστικού Κόμματος Ελλάδ</w:t>
      </w:r>
      <w:r>
        <w:rPr>
          <w:rFonts w:eastAsia="Times New Roman" w:cs="Times New Roman"/>
          <w:szCs w:val="24"/>
        </w:rPr>
        <w:t>α</w:t>
      </w:r>
      <w:r>
        <w:rPr>
          <w:rFonts w:eastAsia="Times New Roman" w:cs="Times New Roman"/>
          <w:szCs w:val="24"/>
        </w:rPr>
        <w:t xml:space="preserve">ς κ. </w:t>
      </w:r>
      <w:proofErr w:type="spellStart"/>
      <w:r>
        <w:rPr>
          <w:rFonts w:eastAsia="Times New Roman" w:cs="Times New Roman"/>
          <w:szCs w:val="24"/>
        </w:rPr>
        <w:t>Κουτσούμπας</w:t>
      </w:r>
      <w:proofErr w:type="spellEnd"/>
      <w:r>
        <w:rPr>
          <w:rFonts w:eastAsia="Times New Roman" w:cs="Times New Roman"/>
          <w:szCs w:val="24"/>
        </w:rPr>
        <w:t xml:space="preserve">. </w:t>
      </w:r>
    </w:p>
    <w:p w14:paraId="31B16A83"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Θα ακολουθήσουν ο </w:t>
      </w:r>
      <w:r>
        <w:rPr>
          <w:rFonts w:eastAsia="Times New Roman" w:cs="Times New Roman"/>
          <w:szCs w:val="24"/>
        </w:rPr>
        <w:t xml:space="preserve">Κοινοβουλευτικός Εκπρόσωπος </w:t>
      </w:r>
      <w:r>
        <w:rPr>
          <w:rFonts w:eastAsia="Times New Roman" w:cs="Times New Roman"/>
          <w:szCs w:val="24"/>
        </w:rPr>
        <w:t xml:space="preserve">του ΣΥΡΙΖΑ και μετά ο </w:t>
      </w:r>
      <w:r>
        <w:rPr>
          <w:rFonts w:eastAsia="Times New Roman" w:cs="Times New Roman"/>
          <w:szCs w:val="24"/>
        </w:rPr>
        <w:t xml:space="preserve">Κοινοβουλευτικός Εκπρόσωπος </w:t>
      </w:r>
      <w:r>
        <w:rPr>
          <w:rFonts w:eastAsia="Times New Roman" w:cs="Times New Roman"/>
          <w:szCs w:val="24"/>
        </w:rPr>
        <w:t>τ</w:t>
      </w:r>
      <w:r>
        <w:rPr>
          <w:rFonts w:eastAsia="Times New Roman" w:cs="Times New Roman"/>
          <w:szCs w:val="24"/>
        </w:rPr>
        <w:t xml:space="preserve">ου Ποταμιού. </w:t>
      </w:r>
    </w:p>
    <w:p w14:paraId="31B16A84"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Κουτσούμπα</w:t>
      </w:r>
      <w:proofErr w:type="spellEnd"/>
      <w:r>
        <w:rPr>
          <w:rFonts w:eastAsia="Times New Roman" w:cs="Times New Roman"/>
          <w:szCs w:val="24"/>
        </w:rPr>
        <w:t>, έχετε το</w:t>
      </w:r>
      <w:r>
        <w:rPr>
          <w:rFonts w:eastAsia="Times New Roman" w:cs="Times New Roman"/>
          <w:szCs w:val="24"/>
        </w:rPr>
        <w:t>ν</w:t>
      </w:r>
      <w:r>
        <w:rPr>
          <w:rFonts w:eastAsia="Times New Roman" w:cs="Times New Roman"/>
          <w:szCs w:val="24"/>
        </w:rPr>
        <w:t xml:space="preserve"> λόγο. </w:t>
      </w:r>
    </w:p>
    <w:p w14:paraId="31B16A85"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ΚΟΥΤΣΟΥΜΠΑΣ (Γενικός Γραμματέας της Κεντρικής Επιτροπής του Κομμουνιστικού Κόμματος Ελλάδας): </w:t>
      </w:r>
      <w:r>
        <w:rPr>
          <w:rFonts w:eastAsia="Times New Roman" w:cs="Times New Roman"/>
          <w:szCs w:val="24"/>
        </w:rPr>
        <w:t>Θεωρούμε ότι είναι περιττό πλέον να κάνουμε εδώ στη Βουλή κριτική στην Κυβέρνηση για το γεγονός ότι ένα</w:t>
      </w:r>
      <w:r>
        <w:rPr>
          <w:rFonts w:eastAsia="Times New Roman" w:cs="Times New Roman"/>
          <w:szCs w:val="24"/>
        </w:rPr>
        <w:t xml:space="preserve"> ακόμη σοβαρό νομοσχέδιο το φέρνει με τη διαδικασία του κατεπείγοντος. </w:t>
      </w:r>
    </w:p>
    <w:p w14:paraId="31B16A86"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Ξέρουμε ότι πλέον δεν ιδρώνει το αυτί σας. Η κριτική έχει νόημα, όταν ο άλλος είναι έστω διατεθειμένος να ακούσει. Κι εδώ είναι φανερό πλέον σε όλους ότι τα κατεπείγοντα νομοσχέδια δεν</w:t>
      </w:r>
      <w:r>
        <w:rPr>
          <w:rFonts w:eastAsia="Times New Roman" w:cs="Times New Roman"/>
          <w:szCs w:val="24"/>
        </w:rPr>
        <w:t xml:space="preserve"> είναι ούτε θέμα προχειρότητας, ούτε θέμα βιασύνης. </w:t>
      </w:r>
    </w:p>
    <w:p w14:paraId="31B16A87"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Άλλωστε, οι αποφάσεις της Συνόδου Κορυφής για το προσφυγικό, αποτέλεσμα των οποίων είναι και το σημερινό νομοσχέδιο, είναι γνωστές από τις 7 Μαρτίου. Είναι συνειδητή πολιτική επιλογή και τακτική της Κυβέ</w:t>
      </w:r>
      <w:r>
        <w:rPr>
          <w:rFonts w:eastAsia="Times New Roman" w:cs="Times New Roman"/>
          <w:szCs w:val="24"/>
        </w:rPr>
        <w:t>ρνησης, σοβαρά νομοσχέδια να τα φέρνει με τη διαδικασία του κατεπείγοντος, για να εμποδίζει και τη συζήτηση στη Βουλή και πάνω από όλα την ενημέρωση του ελληνικού λαού. Και αυτό πρέπει να καταδικαστεί από τον ίδιο το</w:t>
      </w:r>
      <w:r>
        <w:rPr>
          <w:rFonts w:eastAsia="Times New Roman" w:cs="Times New Roman"/>
          <w:szCs w:val="24"/>
        </w:rPr>
        <w:t>ν</w:t>
      </w:r>
      <w:r>
        <w:rPr>
          <w:rFonts w:eastAsia="Times New Roman" w:cs="Times New Roman"/>
          <w:szCs w:val="24"/>
        </w:rPr>
        <w:t xml:space="preserve"> λαό. </w:t>
      </w:r>
    </w:p>
    <w:p w14:paraId="31B16A88"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lastRenderedPageBreak/>
        <w:t>Η Κυβέρνηση με το νομοσχέδιο έρχ</w:t>
      </w:r>
      <w:r>
        <w:rPr>
          <w:rFonts w:eastAsia="Times New Roman" w:cs="Times New Roman"/>
          <w:szCs w:val="24"/>
        </w:rPr>
        <w:t>εται ουσιαστικά να ενσωματώσει όλες τις μέχρι τώρα συμφωνίες της Ευρωπαϊκής Ένωσης για το προσφυγικό, ιδιαίτερα την τελευταία επαίσχυντη Συμφωνία της Συνόδου Κορυφής, Ευρωπαϊκής Ένωσης-Τουρκίας, που έχουν οδηγήσει στη σημερινή κατάσταση εγκλωβισμού και κατ</w:t>
      </w:r>
      <w:r>
        <w:rPr>
          <w:rFonts w:eastAsia="Times New Roman" w:cs="Times New Roman"/>
          <w:szCs w:val="24"/>
        </w:rPr>
        <w:t xml:space="preserve">απάτησης δικαιωμάτων των προσφύγων. Έρχεται να προσαρμόσει το δίκαιο του ασύλου στις επιταγές και κατευθύνσεις αυτής της </w:t>
      </w:r>
      <w:r>
        <w:rPr>
          <w:rFonts w:eastAsia="Times New Roman" w:cs="Times New Roman"/>
          <w:szCs w:val="24"/>
        </w:rPr>
        <w:t xml:space="preserve">συμφωνίας </w:t>
      </w:r>
      <w:r>
        <w:rPr>
          <w:rFonts w:eastAsia="Times New Roman" w:cs="Times New Roman"/>
          <w:szCs w:val="24"/>
        </w:rPr>
        <w:t xml:space="preserve">που έχει και την υπογραφή της ελληνικής Κυβέρνησης. </w:t>
      </w:r>
    </w:p>
    <w:p w14:paraId="31B16A89" w14:textId="77777777" w:rsidR="00643513" w:rsidRDefault="00AD6DE5">
      <w:pPr>
        <w:tabs>
          <w:tab w:val="left" w:pos="2820"/>
        </w:tabs>
        <w:spacing w:line="600" w:lineRule="auto"/>
        <w:jc w:val="both"/>
        <w:rPr>
          <w:rFonts w:eastAsia="Times New Roman"/>
          <w:szCs w:val="24"/>
        </w:rPr>
      </w:pPr>
      <w:r>
        <w:rPr>
          <w:rFonts w:eastAsia="Times New Roman"/>
          <w:szCs w:val="24"/>
        </w:rPr>
        <w:t xml:space="preserve">Έρχεται να </w:t>
      </w:r>
      <w:proofErr w:type="spellStart"/>
      <w:r>
        <w:rPr>
          <w:rFonts w:eastAsia="Times New Roman"/>
          <w:szCs w:val="24"/>
        </w:rPr>
        <w:t>αυστηροποιήσει</w:t>
      </w:r>
      <w:proofErr w:type="spellEnd"/>
      <w:r>
        <w:rPr>
          <w:rFonts w:eastAsia="Times New Roman"/>
          <w:szCs w:val="24"/>
        </w:rPr>
        <w:t xml:space="preserve"> ακόμη περισσότερο τους ήδη πολύ αυστηρούς </w:t>
      </w:r>
      <w:r>
        <w:rPr>
          <w:rFonts w:eastAsia="Times New Roman"/>
          <w:szCs w:val="24"/>
        </w:rPr>
        <w:t xml:space="preserve">όρους, για να αναγνωρίζεται ένας κατατρεγμένος, ξεριζωμένος άνθρωπος ως πρόσφυγας και να τυγχάνει διεθνούς προστασίας. Κι εδώ φαίνεται η τεράστια υποκρισία της Κυβέρνησης αλλά και των άλλων κομμάτων που συμφωνούν με τις αποφάσεις της Συνόδου Κορυφής. </w:t>
      </w:r>
    </w:p>
    <w:p w14:paraId="31B16A8A" w14:textId="77777777" w:rsidR="00643513" w:rsidRDefault="00AD6DE5">
      <w:pPr>
        <w:tabs>
          <w:tab w:val="left" w:pos="2820"/>
        </w:tabs>
        <w:spacing w:line="600" w:lineRule="auto"/>
        <w:ind w:firstLine="720"/>
        <w:jc w:val="both"/>
        <w:rPr>
          <w:rFonts w:eastAsia="Times New Roman"/>
          <w:szCs w:val="24"/>
        </w:rPr>
      </w:pPr>
      <w:r>
        <w:rPr>
          <w:rFonts w:eastAsia="Times New Roman"/>
          <w:szCs w:val="24"/>
        </w:rPr>
        <w:t>Ποια</w:t>
      </w:r>
      <w:r>
        <w:rPr>
          <w:rFonts w:eastAsia="Times New Roman"/>
          <w:szCs w:val="24"/>
        </w:rPr>
        <w:t xml:space="preserve"> είναι αυτή η υποκρισία; Πριν τρεις μέρες είχαμε στη Βουλή μία συζήτηση, παρωδία βέβαια για μας, για το θεαθήναι, αφού εκεί ο Πρωθυπουργός έβγαζε βαρύγδουπους λόγους για τη δικαιοσύνη, για τη </w:t>
      </w:r>
      <w:r>
        <w:rPr>
          <w:rFonts w:eastAsia="Times New Roman"/>
          <w:szCs w:val="24"/>
        </w:rPr>
        <w:lastRenderedPageBreak/>
        <w:t xml:space="preserve">διαφάνεια και πάει λέγοντας και σήμερα με το </w:t>
      </w:r>
      <w:r>
        <w:rPr>
          <w:rFonts w:eastAsia="Times New Roman"/>
          <w:szCs w:val="24"/>
          <w:lang w:val="en-US"/>
        </w:rPr>
        <w:t>fast</w:t>
      </w:r>
      <w:r>
        <w:rPr>
          <w:rFonts w:eastAsia="Times New Roman"/>
          <w:szCs w:val="24"/>
        </w:rPr>
        <w:t xml:space="preserve"> </w:t>
      </w:r>
      <w:r>
        <w:rPr>
          <w:rFonts w:eastAsia="Times New Roman"/>
          <w:szCs w:val="24"/>
          <w:lang w:val="en-US"/>
        </w:rPr>
        <w:t>track</w:t>
      </w:r>
      <w:r>
        <w:rPr>
          <w:rFonts w:eastAsia="Times New Roman"/>
          <w:szCs w:val="24"/>
        </w:rPr>
        <w:t xml:space="preserve"> νομοσχέδ</w:t>
      </w:r>
      <w:r>
        <w:rPr>
          <w:rFonts w:eastAsia="Times New Roman"/>
          <w:szCs w:val="24"/>
        </w:rPr>
        <w:t>ιο της Κυβέρνησής του αλλά και με όσα έχει ήδη υπογράψει στην Ευρωπαϊκή Ένωση, έρχεται να τσαλαπατήσει, να κουρελιάσει ακόμη και αυτό το δίκιο των προσφύγων που αναγνωρίζει κάποια στοιχειώδη δικαιώματα σε αυτούς τους ανθρώπους, που είναι θύματα των πολέμων</w:t>
      </w:r>
      <w:r>
        <w:rPr>
          <w:rFonts w:eastAsia="Times New Roman"/>
          <w:szCs w:val="24"/>
        </w:rPr>
        <w:t>, των επεμβάσεων και των αντιδραστικών καθεστώτων -καθεστώτων που στήριξαν- και πολέμων που εξαπέλυσαν οι ιμπεριαλιστές όλα τα προηγούμενα χρόνια. Κι αυτό την ίδια στιγμή που μια σειρά διεθνείς οργανώσεις, όπως είναι η Διεθνής Αμνηστία και η Ύπατη Αρμοστεί</w:t>
      </w:r>
      <w:r>
        <w:rPr>
          <w:rFonts w:eastAsia="Times New Roman"/>
          <w:szCs w:val="24"/>
        </w:rPr>
        <w:t>α του ΟΗΕ για τους πρόσφυγες, ακόμα και Βουλευτές του ΣΥΡΙΖΑ έχουν καταδικάσει τη συμφωνία που υπέγραψε η Κυβέρνηση.</w:t>
      </w:r>
    </w:p>
    <w:p w14:paraId="31B16A8B" w14:textId="77777777" w:rsidR="00643513" w:rsidRDefault="00AD6DE5">
      <w:pPr>
        <w:tabs>
          <w:tab w:val="left" w:pos="2820"/>
        </w:tabs>
        <w:spacing w:line="600" w:lineRule="auto"/>
        <w:ind w:firstLine="720"/>
        <w:jc w:val="both"/>
        <w:rPr>
          <w:rFonts w:eastAsia="Times New Roman"/>
          <w:szCs w:val="24"/>
        </w:rPr>
      </w:pPr>
      <w:r>
        <w:rPr>
          <w:rFonts w:eastAsia="Times New Roman"/>
          <w:szCs w:val="24"/>
        </w:rPr>
        <w:t>Να, λοιπόν, πώς αντιλαμβάνεται τη δικαιοσύνη η Κυβέρνηση αλλά και τα υπόλοιπα κόμματα. Την επικαλούνται γενικά και αφηρημένα στους μεταξύ τ</w:t>
      </w:r>
      <w:r>
        <w:rPr>
          <w:rFonts w:eastAsia="Times New Roman"/>
          <w:szCs w:val="24"/>
        </w:rPr>
        <w:t xml:space="preserve">ους καυγάδες στη Βουλή, αλλά για αυτούς υπέρτατος νόμος είναι όσα συμφωνούν στην Ευρωπαϊκή Ένωση, στους άλλους ιμπεριαλιστικούς οργανισμούς του κεφαλαίου, </w:t>
      </w:r>
      <w:r>
        <w:rPr>
          <w:rFonts w:eastAsia="Times New Roman"/>
          <w:szCs w:val="24"/>
        </w:rPr>
        <w:lastRenderedPageBreak/>
        <w:t>είτε πρόκειται για μνημόνια και μέτρα σε βάρος του ελληνικού λαού είτε για αποφάσεις σε βάρος των προ</w:t>
      </w:r>
      <w:r>
        <w:rPr>
          <w:rFonts w:eastAsia="Times New Roman"/>
          <w:szCs w:val="24"/>
        </w:rPr>
        <w:t xml:space="preserve">σφύγων. </w:t>
      </w:r>
    </w:p>
    <w:p w14:paraId="31B16A8C" w14:textId="77777777" w:rsidR="00643513" w:rsidRDefault="00AD6DE5">
      <w:pPr>
        <w:tabs>
          <w:tab w:val="left" w:pos="2820"/>
        </w:tabs>
        <w:spacing w:line="600" w:lineRule="auto"/>
        <w:ind w:firstLine="720"/>
        <w:jc w:val="both"/>
        <w:rPr>
          <w:rFonts w:eastAsia="Times New Roman"/>
          <w:szCs w:val="24"/>
        </w:rPr>
      </w:pPr>
      <w:r>
        <w:rPr>
          <w:rFonts w:eastAsia="Times New Roman"/>
          <w:szCs w:val="24"/>
        </w:rPr>
        <w:t xml:space="preserve">Το σημερινό νομοσχέδιο και ιδιαίτερα ορισμένες διατάξεις του αποτελούν το αναγκαίο συμπλήρωμα για να εφαρμοστούν οι αποφάσεις της Ένωσης και ιδιαίτερα η τελευταία </w:t>
      </w:r>
      <w:r>
        <w:rPr>
          <w:rFonts w:eastAsia="Times New Roman"/>
          <w:szCs w:val="24"/>
        </w:rPr>
        <w:t xml:space="preserve">συμφωνία </w:t>
      </w:r>
      <w:r>
        <w:rPr>
          <w:rFonts w:eastAsia="Times New Roman"/>
          <w:szCs w:val="24"/>
        </w:rPr>
        <w:t>της Συνόδου Κορυφής Ευρωπαϊκής Ένωσης με Τουρκία.</w:t>
      </w:r>
    </w:p>
    <w:p w14:paraId="31B16A8D" w14:textId="77777777" w:rsidR="00643513" w:rsidRDefault="00AD6DE5">
      <w:pPr>
        <w:tabs>
          <w:tab w:val="left" w:pos="2820"/>
        </w:tabs>
        <w:spacing w:line="600" w:lineRule="auto"/>
        <w:ind w:firstLine="720"/>
        <w:jc w:val="both"/>
        <w:rPr>
          <w:rFonts w:eastAsia="Times New Roman"/>
          <w:szCs w:val="24"/>
        </w:rPr>
      </w:pPr>
      <w:r>
        <w:rPr>
          <w:rFonts w:eastAsia="Times New Roman"/>
          <w:szCs w:val="24"/>
        </w:rPr>
        <w:t xml:space="preserve">Είναι χαρακτηριστικό ότι </w:t>
      </w:r>
      <w:r>
        <w:rPr>
          <w:rFonts w:eastAsia="Times New Roman"/>
          <w:szCs w:val="24"/>
        </w:rPr>
        <w:t xml:space="preserve">στη νέα Υπηρεσία Ασύλου δημιουργείται Εθνική Μονάδα Δουβλίνου, που δεν υπήρχε μέχρι τώρα, αντί να ζητείται η κατάργηση του απαράδεκτου αυτού κανονισμού της Ευρωπαϊκής Ένωσης. </w:t>
      </w:r>
    </w:p>
    <w:p w14:paraId="31B16A8E" w14:textId="77777777" w:rsidR="00643513" w:rsidRDefault="00AD6DE5">
      <w:pPr>
        <w:tabs>
          <w:tab w:val="left" w:pos="2820"/>
        </w:tabs>
        <w:spacing w:line="600" w:lineRule="auto"/>
        <w:ind w:firstLine="720"/>
        <w:jc w:val="both"/>
        <w:rPr>
          <w:rFonts w:eastAsia="Times New Roman"/>
          <w:szCs w:val="24"/>
        </w:rPr>
      </w:pPr>
      <w:r>
        <w:rPr>
          <w:rFonts w:eastAsia="Times New Roman"/>
          <w:szCs w:val="24"/>
        </w:rPr>
        <w:t>Δεύτερον, το νομοσχέδιο νομοθετεί ακόμη μια απόφαση της Ευρωπαϊκής Ένωσης που συ</w:t>
      </w:r>
      <w:r>
        <w:rPr>
          <w:rFonts w:eastAsia="Times New Roman"/>
          <w:szCs w:val="24"/>
        </w:rPr>
        <w:t xml:space="preserve">νυπέγραψε η Κυβέρνηση. Πρόκειται για τα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xml:space="preserve">, δηλαδή αυτά τα κέντρα υποδοχής και ταυτοποίησης, στα οποία θα έχουν ενεργή συμμετοχή και οι μηχανισμοί της Ευρωπαϊκής Ένωσης και ουσιαστικά μετατρέπονται σε </w:t>
      </w:r>
      <w:r>
        <w:rPr>
          <w:rFonts w:eastAsia="Times New Roman"/>
          <w:szCs w:val="24"/>
        </w:rPr>
        <w:lastRenderedPageBreak/>
        <w:t xml:space="preserve">κέντρα κράτησης και για έναν πολύ μεγάλο αριθμό </w:t>
      </w:r>
      <w:r>
        <w:rPr>
          <w:rFonts w:eastAsia="Times New Roman"/>
          <w:szCs w:val="24"/>
        </w:rPr>
        <w:t xml:space="preserve">προσφύγων. Ειδικά όσοι έρθουν στην Ελλάδα μετά τη </w:t>
      </w:r>
      <w:r>
        <w:rPr>
          <w:rFonts w:eastAsia="Times New Roman"/>
          <w:szCs w:val="24"/>
        </w:rPr>
        <w:t>συμφωνία</w:t>
      </w:r>
      <w:r>
        <w:rPr>
          <w:rFonts w:eastAsia="Times New Roman"/>
          <w:szCs w:val="24"/>
        </w:rPr>
        <w:t xml:space="preserve">, θα βρίσκονται σε καθεστώς μακρόχρονης κράτησης εγκλωβισμού, προκειμένου να εφαρμοστεί και η απαράδεκτη πρόβλεψη για την αναλογία ένα προς ένα, που αφορά μάλιστα τους </w:t>
      </w:r>
      <w:proofErr w:type="spellStart"/>
      <w:r>
        <w:rPr>
          <w:rFonts w:eastAsia="Times New Roman"/>
          <w:szCs w:val="24"/>
        </w:rPr>
        <w:t>Σύρους</w:t>
      </w:r>
      <w:proofErr w:type="spellEnd"/>
      <w:r>
        <w:rPr>
          <w:rFonts w:eastAsia="Times New Roman"/>
          <w:szCs w:val="24"/>
        </w:rPr>
        <w:t xml:space="preserve"> πρόσφυγες. </w:t>
      </w:r>
    </w:p>
    <w:p w14:paraId="31B16A8F" w14:textId="77777777" w:rsidR="00643513" w:rsidRDefault="00AD6DE5">
      <w:pPr>
        <w:tabs>
          <w:tab w:val="left" w:pos="2820"/>
        </w:tabs>
        <w:spacing w:line="600" w:lineRule="auto"/>
        <w:ind w:firstLine="720"/>
        <w:jc w:val="both"/>
        <w:rPr>
          <w:rFonts w:eastAsia="Times New Roman"/>
          <w:szCs w:val="24"/>
        </w:rPr>
      </w:pPr>
      <w:r>
        <w:rPr>
          <w:rFonts w:eastAsia="Times New Roman"/>
          <w:szCs w:val="24"/>
        </w:rPr>
        <w:t>Κι επειδή η</w:t>
      </w:r>
      <w:r>
        <w:rPr>
          <w:rFonts w:eastAsia="Times New Roman"/>
          <w:szCs w:val="24"/>
        </w:rPr>
        <w:t xml:space="preserve"> Κυβέρνηση συνεχώς επαναλαμβάνει ότι με αυτό το νομοσχέδιο δεν προβλέπεται ο χαρακτηρισμός της Τουρκίας ως ασφαλούς τρίτης χώρας, ρωτάμε: Είναι τυχαίο ότι τώρα μετά την υπογραφή της </w:t>
      </w:r>
      <w:r>
        <w:rPr>
          <w:rFonts w:eastAsia="Times New Roman"/>
          <w:szCs w:val="24"/>
        </w:rPr>
        <w:t xml:space="preserve">συμφωνίας </w:t>
      </w:r>
      <w:r>
        <w:rPr>
          <w:rFonts w:eastAsia="Times New Roman"/>
          <w:szCs w:val="24"/>
        </w:rPr>
        <w:t>Ευρωπαϊκής Ένωσης-Τουρκίας, που προβλέπει την απέλαση στην Τουρκ</w:t>
      </w:r>
      <w:r>
        <w:rPr>
          <w:rFonts w:eastAsia="Times New Roman"/>
          <w:szCs w:val="24"/>
        </w:rPr>
        <w:t xml:space="preserve">ία </w:t>
      </w:r>
      <w:proofErr w:type="spellStart"/>
      <w:r>
        <w:rPr>
          <w:rFonts w:eastAsia="Times New Roman"/>
          <w:szCs w:val="24"/>
        </w:rPr>
        <w:t>Σύρων</w:t>
      </w:r>
      <w:proofErr w:type="spellEnd"/>
      <w:r>
        <w:rPr>
          <w:rFonts w:eastAsia="Times New Roman"/>
          <w:szCs w:val="24"/>
        </w:rPr>
        <w:t xml:space="preserve"> προσφύγων, έρχεται η Κυβέρνηση και φέρνει σε ψήφιση σε λιγότερο από σαράντα οκτώ ώρες, ένα νομοσχέδιο που περιλαμβάνει την </w:t>
      </w:r>
      <w:r>
        <w:rPr>
          <w:rFonts w:eastAsia="Times New Roman"/>
          <w:szCs w:val="24"/>
        </w:rPr>
        <w:t xml:space="preserve">οδηγία </w:t>
      </w:r>
      <w:r>
        <w:rPr>
          <w:rFonts w:eastAsia="Times New Roman"/>
          <w:szCs w:val="24"/>
        </w:rPr>
        <w:t>της Ευρωπαϊκής Ένωσης που με τη σειρά της εισάγει τις έννοιες «πρώτη χώρα ασύλου», «ασφαλείς πρώτες χώρες» ή «ασφαλεί</w:t>
      </w:r>
      <w:r>
        <w:rPr>
          <w:rFonts w:eastAsia="Times New Roman"/>
          <w:szCs w:val="24"/>
        </w:rPr>
        <w:t xml:space="preserve">ς χώρες καταγωγής» και «δημιουργία εθνικού καταλόγου ασφαλών χωρών καταγωγής»; Αυτά βρίσκονται εντός εισαγωγικών στη </w:t>
      </w:r>
      <w:r>
        <w:rPr>
          <w:rFonts w:eastAsia="Times New Roman"/>
          <w:szCs w:val="24"/>
        </w:rPr>
        <w:t>συμφωνία</w:t>
      </w:r>
      <w:r>
        <w:rPr>
          <w:rFonts w:eastAsia="Times New Roman"/>
          <w:szCs w:val="24"/>
        </w:rPr>
        <w:t>.</w:t>
      </w:r>
    </w:p>
    <w:p w14:paraId="31B16A90" w14:textId="77777777" w:rsidR="00643513" w:rsidRDefault="00AD6DE5">
      <w:pPr>
        <w:tabs>
          <w:tab w:val="left" w:pos="2820"/>
        </w:tabs>
        <w:spacing w:line="600" w:lineRule="auto"/>
        <w:ind w:firstLine="720"/>
        <w:jc w:val="both"/>
        <w:rPr>
          <w:rFonts w:eastAsia="Times New Roman"/>
          <w:szCs w:val="24"/>
        </w:rPr>
      </w:pPr>
      <w:r>
        <w:rPr>
          <w:rFonts w:eastAsia="Times New Roman"/>
          <w:szCs w:val="24"/>
        </w:rPr>
        <w:lastRenderedPageBreak/>
        <w:t>Εμείς λέμε απλά ότι ανοίγει ο δρόμος για μαζική απόρριψη και με διαδικασίες εξπρές αιτημάτων για διεθνή προστασία στην Ελλάδα και</w:t>
      </w:r>
      <w:r>
        <w:rPr>
          <w:rFonts w:eastAsia="Times New Roman"/>
          <w:szCs w:val="24"/>
        </w:rPr>
        <w:t xml:space="preserve"> γενικά στην Ευρωπαϊκή Ένωση. </w:t>
      </w:r>
    </w:p>
    <w:p w14:paraId="31B16A91" w14:textId="77777777" w:rsidR="00643513" w:rsidRDefault="00AD6DE5">
      <w:pPr>
        <w:tabs>
          <w:tab w:val="left" w:pos="2820"/>
        </w:tabs>
        <w:spacing w:line="600" w:lineRule="auto"/>
        <w:ind w:firstLine="720"/>
        <w:jc w:val="both"/>
        <w:rPr>
          <w:rFonts w:eastAsia="Times New Roman"/>
          <w:szCs w:val="24"/>
        </w:rPr>
      </w:pPr>
      <w:r>
        <w:rPr>
          <w:rFonts w:eastAsia="Times New Roman"/>
          <w:szCs w:val="24"/>
        </w:rPr>
        <w:t>Μ</w:t>
      </w:r>
      <w:r>
        <w:rPr>
          <w:rFonts w:eastAsia="Times New Roman"/>
          <w:szCs w:val="24"/>
        </w:rPr>
        <w:t>ε την ευκαιρία, η Κυβέρνηση πρέπει να πει στον ελληνικό λαό τι θα κάνει με τους Αφγανούς, που σύμφωνα και με τον ΟΗΕ ανήκουν στις ομάδες με προσφυγικό προφίλ; Θα τους θεωρήσει πρόσφυγες, όπως έλεγε τουλάχιστον μέχρι πριν λίγ</w:t>
      </w:r>
      <w:r>
        <w:rPr>
          <w:rFonts w:eastAsia="Times New Roman"/>
          <w:szCs w:val="24"/>
        </w:rPr>
        <w:t xml:space="preserve">ο καιρό, ή θα τους κατατάξει στην κατηγορία των λεγόμενων παράτυπων μεταναστών, για να τους στέλνει πίσω για σφαγή από τους </w:t>
      </w:r>
      <w:proofErr w:type="spellStart"/>
      <w:r>
        <w:rPr>
          <w:rFonts w:eastAsia="Times New Roman"/>
          <w:szCs w:val="24"/>
        </w:rPr>
        <w:t>Ταλιμπάν</w:t>
      </w:r>
      <w:proofErr w:type="spellEnd"/>
      <w:r>
        <w:rPr>
          <w:rFonts w:eastAsia="Times New Roman"/>
          <w:szCs w:val="24"/>
        </w:rPr>
        <w:t xml:space="preserve">; </w:t>
      </w:r>
    </w:p>
    <w:p w14:paraId="31B16A92" w14:textId="77777777" w:rsidR="00643513" w:rsidRDefault="00AD6DE5">
      <w:pPr>
        <w:tabs>
          <w:tab w:val="left" w:pos="2820"/>
        </w:tabs>
        <w:spacing w:line="600" w:lineRule="auto"/>
        <w:ind w:firstLine="720"/>
        <w:jc w:val="both"/>
        <w:rPr>
          <w:rFonts w:eastAsia="Times New Roman"/>
          <w:szCs w:val="24"/>
        </w:rPr>
      </w:pPr>
      <w:r>
        <w:rPr>
          <w:rFonts w:eastAsia="Times New Roman"/>
          <w:szCs w:val="24"/>
        </w:rPr>
        <w:t>Κυρίες και κύριοι, με το νομοσχέδιο επικυρώνεται το άθλιο παζάρι της «</w:t>
      </w:r>
      <w:proofErr w:type="spellStart"/>
      <w:r>
        <w:rPr>
          <w:rFonts w:eastAsia="Times New Roman"/>
          <w:szCs w:val="24"/>
        </w:rPr>
        <w:t>λυκοσυμμαχίας</w:t>
      </w:r>
      <w:proofErr w:type="spellEnd"/>
      <w:r>
        <w:rPr>
          <w:rFonts w:eastAsia="Times New Roman"/>
          <w:szCs w:val="24"/>
        </w:rPr>
        <w:t>» που λέγεται Ευρωπαϊκή Ένωση με την ά</w:t>
      </w:r>
      <w:r>
        <w:rPr>
          <w:rFonts w:eastAsia="Times New Roman"/>
          <w:szCs w:val="24"/>
        </w:rPr>
        <w:t>ρχουσα τάξη της Τουρκίας, το οποίο ούτε λύνει το πρόβλημα των εγκλωβισμένων στην πατρίδα μας ούτε πρόκειται να σταματήσει το προσφυγικό-μεταναστευτικό ρεύμα.</w:t>
      </w:r>
    </w:p>
    <w:p w14:paraId="31B16A93" w14:textId="77777777" w:rsidR="00643513" w:rsidRDefault="00AD6DE5">
      <w:pPr>
        <w:spacing w:after="0" w:line="600" w:lineRule="auto"/>
        <w:jc w:val="both"/>
        <w:rPr>
          <w:rFonts w:eastAsia="Times New Roman" w:cs="Times New Roman"/>
          <w:szCs w:val="24"/>
        </w:rPr>
      </w:pPr>
      <w:r>
        <w:rPr>
          <w:rFonts w:eastAsia="Times New Roman" w:cs="Times New Roman"/>
          <w:szCs w:val="24"/>
        </w:rPr>
        <w:t>Αντίθετα, επιδεινώνει τις συνθήκες εγκλωβισμού και καταστολής για ακόμα περισσότερους πρόσφυγες κα</w:t>
      </w:r>
      <w:r>
        <w:rPr>
          <w:rFonts w:eastAsia="Times New Roman" w:cs="Times New Roman"/>
          <w:szCs w:val="24"/>
        </w:rPr>
        <w:t>ι μετανάστες.</w:t>
      </w:r>
    </w:p>
    <w:p w14:paraId="31B16A94" w14:textId="77777777" w:rsidR="00643513" w:rsidRDefault="00AD6DE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μια ακόμη φορά η Κυβέρνηση ακολουθεί την προσφιλή μέθοδο να προσπαθεί να κάνει το μαύρο - άσπρο, όπως έκανε ο κ. Τσίπρας που έλεγε ότι το κλείσιμο των βόρειων συνόρων για τους πρόσφυγες, είναι αποτέλεσμα μεμονωμένων ενεργειών, οι οποίες, </w:t>
      </w:r>
      <w:r>
        <w:rPr>
          <w:rFonts w:eastAsia="Times New Roman" w:cs="Times New Roman"/>
          <w:szCs w:val="24"/>
        </w:rPr>
        <w:t>δήθεν, απομονώθηκαν κιόλας -όπως έλεγε τότε- τη στιγμή που αυτό το κλείσιμο ήταν κοινή απόφαση, επίσημη πολιτική τότε της Ευρωπαϊκής Ένωσης και πλέον με τη βούλα της ελληνικής Κυβέρνησης.</w:t>
      </w:r>
    </w:p>
    <w:p w14:paraId="31B16A95" w14:textId="77777777" w:rsidR="00643513" w:rsidRDefault="00AD6DE5">
      <w:pPr>
        <w:spacing w:after="0" w:line="600" w:lineRule="auto"/>
        <w:ind w:firstLine="720"/>
        <w:jc w:val="both"/>
        <w:rPr>
          <w:rFonts w:eastAsia="Times New Roman" w:cs="Times New Roman"/>
          <w:szCs w:val="24"/>
        </w:rPr>
      </w:pPr>
      <w:r>
        <w:rPr>
          <w:rFonts w:eastAsia="Times New Roman" w:cs="Times New Roman"/>
          <w:szCs w:val="24"/>
        </w:rPr>
        <w:t xml:space="preserve">Οι χιλιάδες πρόσφυγες και μετανάστες που βρίσκονται ήδη στην Ελλάδα </w:t>
      </w:r>
      <w:r>
        <w:rPr>
          <w:rFonts w:eastAsia="Times New Roman" w:cs="Times New Roman"/>
          <w:szCs w:val="24"/>
        </w:rPr>
        <w:t>αλλά και όσοι εξακολουθήσουν να έρχονται, θα παραμένουν εγκλωβισμένοι, τη στιγμή που το πρόγραμμα επιλεκτικής μετεγκατάστασης από την Ελλάδα σε άλλα κράτη της Ευρωπαϊκής Ένωσης ενός ελάχιστου αριθμού προσφύγων προχωράει με ρυθμούς πραγματικά χελώνας. Και θ</w:t>
      </w:r>
      <w:r>
        <w:rPr>
          <w:rFonts w:eastAsia="Times New Roman" w:cs="Times New Roman"/>
          <w:szCs w:val="24"/>
        </w:rPr>
        <w:t xml:space="preserve">α επεκταθούν φαινόμενα σαν και αυτά που συνέβησαν πριν δύο μέρες στον Πειραιά όσο μεγαλώνει η απελπισία αυτών των ανθρώπων, όσο το κράτος συνεχίζει να αφήνει ανθρώπους, γυναίκες, μικρά παιδιά, μωρά, αβοήθητους στις λάσπες, στις αρρώστιες στην </w:t>
      </w:r>
      <w:proofErr w:type="spellStart"/>
      <w:r>
        <w:rPr>
          <w:rFonts w:eastAsia="Times New Roman" w:cs="Times New Roman"/>
          <w:szCs w:val="24"/>
        </w:rPr>
        <w:t>Ειδομένη</w:t>
      </w:r>
      <w:proofErr w:type="spellEnd"/>
      <w:r>
        <w:rPr>
          <w:rFonts w:eastAsia="Times New Roman" w:cs="Times New Roman"/>
          <w:szCs w:val="24"/>
        </w:rPr>
        <w:t>, στο</w:t>
      </w:r>
      <w:r>
        <w:rPr>
          <w:rFonts w:eastAsia="Times New Roman" w:cs="Times New Roman"/>
          <w:szCs w:val="24"/>
        </w:rPr>
        <w:t xml:space="preserve">ν Πειραιά και αλλού, στο έλεος διαφόρων κυκλωμάτων. </w:t>
      </w:r>
    </w:p>
    <w:p w14:paraId="31B16A96" w14:textId="77777777" w:rsidR="00643513" w:rsidRDefault="00AD6DE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απόφαση της Συνόδου ότι για κάθε επιστροφή από την Ελλάδα στην Τουρκία ενός Σύρου πρόσφυγα ένας άλλος θα </w:t>
      </w:r>
      <w:proofErr w:type="spellStart"/>
      <w:r>
        <w:rPr>
          <w:rFonts w:eastAsia="Times New Roman" w:cs="Times New Roman"/>
          <w:szCs w:val="24"/>
        </w:rPr>
        <w:t>επανεγκαθίσταται</w:t>
      </w:r>
      <w:proofErr w:type="spellEnd"/>
      <w:r>
        <w:rPr>
          <w:rFonts w:eastAsia="Times New Roman" w:cs="Times New Roman"/>
          <w:szCs w:val="24"/>
        </w:rPr>
        <w:t xml:space="preserve"> από την Τουρκία σε χώρα κράτος-μέλος της Ευρωπαϊκής Ένωσης μέχρι να συμπληρωθεί</w:t>
      </w:r>
      <w:r>
        <w:rPr>
          <w:rFonts w:eastAsia="Times New Roman" w:cs="Times New Roman"/>
          <w:szCs w:val="24"/>
        </w:rPr>
        <w:t xml:space="preserve"> το όριο των εβδομήντα δύο χιλιάδων, αποτελεί ένα απαράδεκτο </w:t>
      </w:r>
      <w:proofErr w:type="spellStart"/>
      <w:r>
        <w:rPr>
          <w:rFonts w:eastAsia="Times New Roman" w:cs="Times New Roman"/>
          <w:szCs w:val="24"/>
        </w:rPr>
        <w:t>πινγκ-πονγκ</w:t>
      </w:r>
      <w:proofErr w:type="spellEnd"/>
      <w:r>
        <w:rPr>
          <w:rFonts w:eastAsia="Times New Roman" w:cs="Times New Roman"/>
          <w:szCs w:val="24"/>
        </w:rPr>
        <w:t xml:space="preserve"> που παίζεται στις πλάτες τους, παραβιάζοντας ωμά, απροκάλυπτα τα δικαιώματα των προσφύγων. Η απόφαση για υποχρεωτική κατάθεση των αιτήσεων ασύλου και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εξέτασή τους στην Ελλά</w:t>
      </w:r>
      <w:r>
        <w:rPr>
          <w:rFonts w:eastAsia="Times New Roman" w:cs="Times New Roman"/>
          <w:szCs w:val="24"/>
        </w:rPr>
        <w:t xml:space="preserve">δα, σημαίνει επαναφορά σε ισχύ και αυστηρή εφαρμογή του απαράδεκτου Κανονισμού του Δουβλίνου. </w:t>
      </w:r>
    </w:p>
    <w:p w14:paraId="31B16A97" w14:textId="77777777" w:rsidR="00643513" w:rsidRDefault="00AD6DE5">
      <w:pPr>
        <w:spacing w:after="0" w:line="600" w:lineRule="auto"/>
        <w:ind w:firstLine="720"/>
        <w:jc w:val="both"/>
        <w:rPr>
          <w:rFonts w:eastAsia="Times New Roman" w:cs="Times New Roman"/>
          <w:szCs w:val="24"/>
        </w:rPr>
      </w:pPr>
      <w:r>
        <w:rPr>
          <w:rFonts w:eastAsia="Times New Roman" w:cs="Times New Roman"/>
          <w:szCs w:val="24"/>
        </w:rPr>
        <w:t xml:space="preserve">Αποτέλεσμα αυτών των αποφάσεων θα είναι να αυξηθούν τα κυκλώματα και οι ταρίφες των δουλεμπόρων, τα δρομολόγια να γίνουν ακόμα πιο επικίνδυνα και να ανέβει ο </w:t>
      </w:r>
      <w:r>
        <w:rPr>
          <w:rFonts w:eastAsia="Times New Roman" w:cs="Times New Roman"/>
          <w:szCs w:val="24"/>
        </w:rPr>
        <w:t>αριθμός των νεκρών προσφύγων και μεταναστών.</w:t>
      </w:r>
    </w:p>
    <w:p w14:paraId="31B16A98" w14:textId="77777777" w:rsidR="00643513" w:rsidRDefault="00AD6DE5">
      <w:pPr>
        <w:spacing w:after="0" w:line="600" w:lineRule="auto"/>
        <w:ind w:firstLine="720"/>
        <w:jc w:val="both"/>
        <w:rPr>
          <w:rFonts w:eastAsia="Times New Roman" w:cs="Times New Roman"/>
          <w:szCs w:val="24"/>
        </w:rPr>
      </w:pPr>
      <w:r>
        <w:rPr>
          <w:rFonts w:eastAsia="Times New Roman" w:cs="Times New Roman"/>
          <w:szCs w:val="24"/>
        </w:rPr>
        <w:t>Οι συνθήκες κυνηγητού και παρανομίας θα δημιουργήσουν και άλλα προβλήματα με επιπτώσεις στον ντόπιο πληθυσμό, στα νησιά μας, στην ενδοχώρα, στα σύνορα προς τις άλλες χώρες της Ευρωπαϊκής Ένωσης.</w:t>
      </w:r>
    </w:p>
    <w:p w14:paraId="31B16A99" w14:textId="77777777" w:rsidR="00643513" w:rsidRDefault="00AD6DE5">
      <w:pPr>
        <w:spacing w:after="0" w:line="600" w:lineRule="auto"/>
        <w:ind w:firstLine="720"/>
        <w:jc w:val="both"/>
        <w:rPr>
          <w:rFonts w:eastAsia="Times New Roman" w:cs="Times New Roman"/>
          <w:szCs w:val="24"/>
        </w:rPr>
      </w:pPr>
      <w:r>
        <w:rPr>
          <w:rFonts w:eastAsia="Times New Roman" w:cs="Times New Roman"/>
          <w:szCs w:val="24"/>
        </w:rPr>
        <w:lastRenderedPageBreak/>
        <w:t>Η απόφαση να ανο</w:t>
      </w:r>
      <w:r>
        <w:rPr>
          <w:rFonts w:eastAsia="Times New Roman" w:cs="Times New Roman"/>
          <w:szCs w:val="24"/>
        </w:rPr>
        <w:t>ίξει ακόμα ένα κεφάλαιο για την ένταξη της Τουρκίας στην Ευρωπαϊκή Ένωση, στην πραγματικότητα αποτελεί επιβράβευσή της, με δεδομένη τη συνεχιζόμενη επιθετικότητα και προκλητικότητα της τούρκικης κυβέρνησης τόσο απέναντι στο Κυπριακό ζήτημα όσο και στα κυρι</w:t>
      </w:r>
      <w:r>
        <w:rPr>
          <w:rFonts w:eastAsia="Times New Roman" w:cs="Times New Roman"/>
          <w:szCs w:val="24"/>
        </w:rPr>
        <w:t xml:space="preserve">αρχικά δικαιώματα της χώρας μας στο Αιγαίο. </w:t>
      </w:r>
    </w:p>
    <w:p w14:paraId="31B16A9A" w14:textId="77777777" w:rsidR="00643513" w:rsidRDefault="00AD6DE5">
      <w:pPr>
        <w:spacing w:after="0" w:line="600" w:lineRule="auto"/>
        <w:ind w:firstLine="720"/>
        <w:jc w:val="both"/>
        <w:rPr>
          <w:rFonts w:eastAsia="Times New Roman" w:cs="Times New Roman"/>
          <w:szCs w:val="24"/>
        </w:rPr>
      </w:pPr>
      <w:r>
        <w:rPr>
          <w:rFonts w:eastAsia="Times New Roman" w:cs="Times New Roman"/>
          <w:szCs w:val="24"/>
        </w:rPr>
        <w:t>Το ίδιο ισχύει και για την έναρξη εκταμίευσης των 3 δισεκατομμυρίων ευρώ, καθώς και για την υπόσχεση καταβολής άλλων 3 δισεκατομμυρίων μέχρι το τέλος του 2018 στην Τουρκία. Με τη συμφωνία η άρχουσα τάξη της Τουρ</w:t>
      </w:r>
      <w:r>
        <w:rPr>
          <w:rFonts w:eastAsia="Times New Roman" w:cs="Times New Roman"/>
          <w:szCs w:val="24"/>
        </w:rPr>
        <w:t>κίας πήρε από την Ευρωπαϊκή Ένωση αυτό που επεδίωκε εδώ και πάρα πολύ καιρό, δηλαδή να βάλει πόδι στην περιοχή της Συρίας που βρίσκονται κυρίως Κούρδοι, στο όνομα, δήθεν, του να δημιουργηθούν ασφαλέστερες περιοχές για τους πρόσφυγες σε ορισμένες περιοχές κ</w:t>
      </w:r>
      <w:r>
        <w:rPr>
          <w:rFonts w:eastAsia="Times New Roman" w:cs="Times New Roman"/>
          <w:szCs w:val="24"/>
        </w:rPr>
        <w:t>οντά στα τουρκικά σύνορα.</w:t>
      </w:r>
    </w:p>
    <w:p w14:paraId="31B16A9B" w14:textId="77777777" w:rsidR="00643513" w:rsidRDefault="00AD6DE5">
      <w:pPr>
        <w:spacing w:after="0" w:line="600" w:lineRule="auto"/>
        <w:ind w:firstLine="720"/>
        <w:jc w:val="both"/>
        <w:rPr>
          <w:rFonts w:eastAsia="Times New Roman" w:cs="Times New Roman"/>
          <w:szCs w:val="24"/>
        </w:rPr>
      </w:pPr>
      <w:r>
        <w:rPr>
          <w:rFonts w:eastAsia="Times New Roman" w:cs="Times New Roman"/>
          <w:szCs w:val="24"/>
        </w:rPr>
        <w:t xml:space="preserve">Το ΚΚΕ από την πρώτη στιγμή της όξυνσης του προσφυγικού-μεταναστευτικού προβλήματος, προσπάθησε να αναδείξει τις αιτίες που το δημιουργούν, που είναι οι επεμβάσεις και οι πόλεμοι που εξαπέλυσαν </w:t>
      </w:r>
      <w:r>
        <w:rPr>
          <w:rFonts w:eastAsia="Times New Roman" w:cs="Times New Roman"/>
          <w:szCs w:val="24"/>
        </w:rPr>
        <w:lastRenderedPageBreak/>
        <w:t xml:space="preserve">οι Ηνωμένες Πολιτείες της Αμερικής, </w:t>
      </w:r>
      <w:r>
        <w:rPr>
          <w:rFonts w:eastAsia="Times New Roman" w:cs="Times New Roman"/>
          <w:szCs w:val="24"/>
        </w:rPr>
        <w:t xml:space="preserve">το ΝΑΤΟ, η Ευρωπαϊκή Ένωση στην ευρύτερη περιοχή της Μέσης Ανατολής, της Ανατολικής Μεσογείου, της Βόρειας Αφρικής, στο πλαίσιο του ανταγωνισμού τους με άλλες δυνάμεις, όπως είναι η Ρωσία. </w:t>
      </w:r>
    </w:p>
    <w:p w14:paraId="31B16A9C" w14:textId="77777777" w:rsidR="00643513" w:rsidRDefault="00AD6DE5">
      <w:pPr>
        <w:spacing w:after="0" w:line="600" w:lineRule="auto"/>
        <w:ind w:firstLine="720"/>
        <w:jc w:val="both"/>
        <w:rPr>
          <w:rFonts w:eastAsia="Times New Roman" w:cs="Times New Roman"/>
          <w:szCs w:val="24"/>
        </w:rPr>
      </w:pPr>
      <w:r>
        <w:rPr>
          <w:rFonts w:eastAsia="Times New Roman" w:cs="Times New Roman"/>
          <w:szCs w:val="24"/>
        </w:rPr>
        <w:t>Και όταν το ΚΚΕ μιλούσε για τις επιπτώσεις που θα έχουν αυτοί οι π</w:t>
      </w:r>
      <w:r>
        <w:rPr>
          <w:rFonts w:eastAsia="Times New Roman" w:cs="Times New Roman"/>
          <w:szCs w:val="24"/>
        </w:rPr>
        <w:t xml:space="preserve">όλεμοι, κάποιες πολιτικές δυνάμεις εδώ στην Ελλάδα -ανάμεσά τους και ο ΣΥΡΙΖΑ- πανηγύριζαν για την «Αραβική Άνοιξη», για τον ελεύθερο συριακό στρατό και όλη αυτή την άθλια προπαγάνδα νομιμοποίησης τότε και δικαιολόγησης των επικείμενων επεμβάσεων. </w:t>
      </w:r>
    </w:p>
    <w:p w14:paraId="31B16A9D" w14:textId="77777777" w:rsidR="00643513" w:rsidRDefault="00AD6DE5">
      <w:pPr>
        <w:spacing w:after="0" w:line="600" w:lineRule="auto"/>
        <w:ind w:firstLine="720"/>
        <w:jc w:val="both"/>
        <w:rPr>
          <w:rFonts w:eastAsia="Times New Roman" w:cs="Times New Roman"/>
          <w:szCs w:val="24"/>
        </w:rPr>
      </w:pPr>
      <w:r>
        <w:rPr>
          <w:rFonts w:eastAsia="Times New Roman" w:cs="Times New Roman"/>
          <w:szCs w:val="24"/>
        </w:rPr>
        <w:t>Εάν εκτ</w:t>
      </w:r>
      <w:r>
        <w:rPr>
          <w:rFonts w:eastAsia="Times New Roman" w:cs="Times New Roman"/>
          <w:szCs w:val="24"/>
        </w:rPr>
        <w:t>ιμούσαμε ότι ήσασταν πολιτικά αφελείς όταν τα λέγατε αυτά, θα είχατε ίσως μια δικαιολογία. Όμως, δεν είστε.</w:t>
      </w:r>
    </w:p>
    <w:p w14:paraId="31B16A9E" w14:textId="77777777" w:rsidR="00643513" w:rsidRDefault="00AD6DE5">
      <w:pPr>
        <w:spacing w:line="600" w:lineRule="auto"/>
        <w:jc w:val="both"/>
        <w:rPr>
          <w:rFonts w:eastAsia="UB-Helvetica" w:cs="Times New Roman"/>
          <w:szCs w:val="24"/>
        </w:rPr>
      </w:pPr>
      <w:r>
        <w:rPr>
          <w:rFonts w:eastAsia="UB-Helvetica" w:cs="Times New Roman"/>
          <w:szCs w:val="24"/>
        </w:rPr>
        <w:t xml:space="preserve">Όλα είναι επιλογές. Το ζήτημα είναι ότι αυτές οι επιλογές των κυβερνώντων σήμερα είναι μόνο επικίνδυνες για τα λαϊκά συμφέροντα. Αυτές οι επιλογές </w:t>
      </w:r>
      <w:r>
        <w:rPr>
          <w:rFonts w:eastAsia="UB-Helvetica" w:cs="Times New Roman"/>
          <w:szCs w:val="24"/>
        </w:rPr>
        <w:t>είναι δικές σας και των συνεταίρων σας και τις πληρώνει ο ελληνικός λαός. Και θα τις πληρώσει ακόμα παραπέρα πολύ ακριβά.</w:t>
      </w:r>
    </w:p>
    <w:p w14:paraId="31B16A9F" w14:textId="77777777" w:rsidR="00643513" w:rsidRDefault="00AD6DE5">
      <w:pPr>
        <w:spacing w:line="600" w:lineRule="auto"/>
        <w:ind w:firstLine="720"/>
        <w:jc w:val="both"/>
        <w:rPr>
          <w:rFonts w:eastAsia="UB-Helvetica" w:cs="Times New Roman"/>
          <w:szCs w:val="24"/>
        </w:rPr>
      </w:pPr>
      <w:r>
        <w:rPr>
          <w:rFonts w:eastAsia="UB-Helvetica" w:cs="Times New Roman"/>
          <w:szCs w:val="24"/>
        </w:rPr>
        <w:lastRenderedPageBreak/>
        <w:t xml:space="preserve">Άρα, το τι κάνεις σήμερα, κύριε </w:t>
      </w:r>
      <w:proofErr w:type="spellStart"/>
      <w:r>
        <w:rPr>
          <w:rFonts w:eastAsia="UB-Helvetica" w:cs="Times New Roman"/>
          <w:szCs w:val="24"/>
        </w:rPr>
        <w:t>Μουζάλα</w:t>
      </w:r>
      <w:proofErr w:type="spellEnd"/>
      <w:r>
        <w:rPr>
          <w:rFonts w:eastAsia="UB-Helvetica" w:cs="Times New Roman"/>
          <w:szCs w:val="24"/>
        </w:rPr>
        <w:t>, έχει σχέση με το τι έκανες και το τι έλεγες χτες και με τις προτάσεις για το τι κάνεις και πο</w:t>
      </w:r>
      <w:r>
        <w:rPr>
          <w:rFonts w:eastAsia="UB-Helvetica" w:cs="Times New Roman"/>
          <w:szCs w:val="24"/>
        </w:rPr>
        <w:t>ια προοπτική ανοίγεις για το αύριο, από σήμερα και πέρα δηλαδή. Αλλιώς, βαδίζεις στο άγνωστο με βάρκα την ελπίδα.</w:t>
      </w:r>
    </w:p>
    <w:p w14:paraId="31B16AA0" w14:textId="77777777" w:rsidR="00643513" w:rsidRDefault="00AD6DE5">
      <w:pPr>
        <w:spacing w:line="600" w:lineRule="auto"/>
        <w:ind w:firstLine="720"/>
        <w:jc w:val="both"/>
        <w:rPr>
          <w:rFonts w:eastAsia="UB-Helvetica" w:cs="Times New Roman"/>
          <w:szCs w:val="24"/>
        </w:rPr>
      </w:pPr>
      <w:r>
        <w:rPr>
          <w:rFonts w:eastAsia="UB-Helvetica" w:cs="Times New Roman"/>
          <w:szCs w:val="24"/>
        </w:rPr>
        <w:t xml:space="preserve">Το ότι, κύριοι της Κυβέρνησης, είστε δέσμιοι των ίδιων των αντιφάσεων αυτής της πολιτικής σας, αυτών των εκτιμήσεών σας και των </w:t>
      </w:r>
      <w:proofErr w:type="spellStart"/>
      <w:r>
        <w:rPr>
          <w:rFonts w:eastAsia="UB-Helvetica" w:cs="Times New Roman"/>
          <w:szCs w:val="24"/>
        </w:rPr>
        <w:t>θέσεών</w:t>
      </w:r>
      <w:proofErr w:type="spellEnd"/>
      <w:r>
        <w:rPr>
          <w:rFonts w:eastAsia="UB-Helvetica" w:cs="Times New Roman"/>
          <w:szCs w:val="24"/>
        </w:rPr>
        <w:t xml:space="preserve"> σας είν</w:t>
      </w:r>
      <w:r>
        <w:rPr>
          <w:rFonts w:eastAsia="UB-Helvetica" w:cs="Times New Roman"/>
          <w:szCs w:val="24"/>
        </w:rPr>
        <w:t>αι φανερό. Το γνωρίζουμε πλέον. Και το έχει μάθει, το έχει δει ήδη και ο ελληνικός λαός αυτούς τους δεκαπέντε μήνες.</w:t>
      </w:r>
    </w:p>
    <w:p w14:paraId="31B16AA1" w14:textId="77777777" w:rsidR="00643513" w:rsidRDefault="00AD6DE5">
      <w:pPr>
        <w:spacing w:line="600" w:lineRule="auto"/>
        <w:ind w:firstLine="720"/>
        <w:jc w:val="both"/>
        <w:rPr>
          <w:rFonts w:eastAsia="UB-Helvetica" w:cs="Times New Roman"/>
          <w:szCs w:val="24"/>
        </w:rPr>
      </w:pPr>
      <w:r>
        <w:rPr>
          <w:rFonts w:eastAsia="UB-Helvetica" w:cs="Times New Roman"/>
          <w:szCs w:val="24"/>
        </w:rPr>
        <w:t>Η κατάσταση το τελευταίο διάστημα οξύνεται με αφορμή και τις επιθέσεις στο Βέλγιο, με την ανάπτυξη στρατιωτικής δράσης της Τουρκίας στη βόρ</w:t>
      </w:r>
      <w:r>
        <w:rPr>
          <w:rFonts w:eastAsia="UB-Helvetica" w:cs="Times New Roman"/>
          <w:szCs w:val="24"/>
        </w:rPr>
        <w:t xml:space="preserve">εια Συρία, αλλά και με την εμπλοκή του ΝΑΤΟ στο Αιγαίο με την απόφαση της Συνόδου των Υπουργών Άμυνας του ΝΑΤΟ μετά από αίτημα και της ελληνικής Κυβέρνησης. </w:t>
      </w:r>
    </w:p>
    <w:p w14:paraId="31B16AA2" w14:textId="77777777" w:rsidR="00643513" w:rsidRDefault="00AD6DE5">
      <w:pPr>
        <w:spacing w:line="600" w:lineRule="auto"/>
        <w:ind w:firstLine="720"/>
        <w:jc w:val="both"/>
        <w:rPr>
          <w:rFonts w:eastAsia="UB-Helvetica" w:cs="Times New Roman"/>
          <w:szCs w:val="24"/>
        </w:rPr>
      </w:pPr>
      <w:r>
        <w:rPr>
          <w:rFonts w:eastAsia="UB-Helvetica" w:cs="Times New Roman"/>
          <w:szCs w:val="24"/>
        </w:rPr>
        <w:t xml:space="preserve">Η ελληνική Κυβέρνηση πρέπει άμεσα να αποσύρει τη συμφωνία της για ανάμειξη ναυτικής </w:t>
      </w:r>
      <w:r>
        <w:rPr>
          <w:rFonts w:eastAsia="UB-Helvetica" w:cs="Times New Roman"/>
          <w:szCs w:val="24"/>
        </w:rPr>
        <w:t>νατο</w:t>
      </w:r>
      <w:r>
        <w:rPr>
          <w:rFonts w:eastAsia="UB-Helvetica" w:cs="Times New Roman"/>
          <w:szCs w:val="24"/>
        </w:rPr>
        <w:t>ϊκής δύναμ</w:t>
      </w:r>
      <w:r>
        <w:rPr>
          <w:rFonts w:eastAsia="UB-Helvetica" w:cs="Times New Roman"/>
          <w:szCs w:val="24"/>
        </w:rPr>
        <w:t xml:space="preserve">ης στο Αιγαίο, να μην παραχωρήσει καμμιά διευκόλυνση, καμμιά υπάρχουσα υποδομή ή βάση, χρήση </w:t>
      </w:r>
      <w:r>
        <w:rPr>
          <w:rFonts w:eastAsia="UB-Helvetica" w:cs="Times New Roman"/>
          <w:szCs w:val="24"/>
        </w:rPr>
        <w:lastRenderedPageBreak/>
        <w:t>χερσαίου, εναέριου ή θαλάσσιου χώρου, που θα χρησιμοποιηθεί για την προετοιμασία ή την πραγματοποίηση ιμπεριαλιστικών επεμβάσεων και πολέμων. Η ανάμειξη αυτή αξιοπ</w:t>
      </w:r>
      <w:r>
        <w:rPr>
          <w:rFonts w:eastAsia="UB-Helvetica" w:cs="Times New Roman"/>
          <w:szCs w:val="24"/>
        </w:rPr>
        <w:t xml:space="preserve">οιεί ως πρόσχημα το προσφυγικό αλλά ουσιαστικά σχετίζεται μόνο με τους ανταγωνισμούς και την κλιμάκωση του πολέμου στη Συρία, ενώ προετοιμάζει νέες πιθανές επεμβάσεις σε άλλες χώρες της περιοχής. </w:t>
      </w:r>
    </w:p>
    <w:p w14:paraId="31B16AA3" w14:textId="77777777" w:rsidR="00643513" w:rsidRDefault="00AD6DE5">
      <w:pPr>
        <w:spacing w:line="600" w:lineRule="auto"/>
        <w:ind w:firstLine="720"/>
        <w:jc w:val="both"/>
        <w:rPr>
          <w:rFonts w:eastAsia="UB-Helvetica" w:cs="Times New Roman"/>
          <w:szCs w:val="24"/>
        </w:rPr>
      </w:pPr>
      <w:r>
        <w:rPr>
          <w:rFonts w:eastAsia="UB-Helvetica" w:cs="Times New Roman"/>
          <w:szCs w:val="24"/>
        </w:rPr>
        <w:t>Αυτή η εξέλιξη είναι που θα οξύνει και το πρόβλημα νέων προ</w:t>
      </w:r>
      <w:r>
        <w:rPr>
          <w:rFonts w:eastAsia="UB-Helvetica" w:cs="Times New Roman"/>
          <w:szCs w:val="24"/>
        </w:rPr>
        <w:t xml:space="preserve">σφυγικών ροών. </w:t>
      </w:r>
    </w:p>
    <w:p w14:paraId="31B16AA4" w14:textId="77777777" w:rsidR="00643513" w:rsidRDefault="00AD6DE5">
      <w:pPr>
        <w:spacing w:line="600" w:lineRule="auto"/>
        <w:ind w:firstLine="720"/>
        <w:jc w:val="both"/>
        <w:rPr>
          <w:rFonts w:eastAsia="UB-Helvetica" w:cs="Times New Roman"/>
          <w:szCs w:val="24"/>
        </w:rPr>
      </w:pPr>
      <w:r>
        <w:rPr>
          <w:rFonts w:eastAsia="UB-Helvetica" w:cs="Times New Roman"/>
          <w:szCs w:val="24"/>
        </w:rPr>
        <w:t>Την ίδια στιγμή, αυτή η εξέλιξη αποθρασύνει και θα αποθρασύνει ακόμη περισσότερο την τούρκικη επιθετικότητα, όπως φάνηκε και από τις ενέργειες των τελευταίων ημερών που αμφισβητούνται κυριαρχικά δικαιώματα της Ελλάδας στο Αιγαίο, αξιοποιώντ</w:t>
      </w:r>
      <w:r>
        <w:rPr>
          <w:rFonts w:eastAsia="UB-Helvetica" w:cs="Times New Roman"/>
          <w:szCs w:val="24"/>
        </w:rPr>
        <w:t>ας τη γνωστή θέση του ΝΑΤΟ ότι το Αιγαίο αποτελεί ενιαίο επιχειρησιακό χώρο, γεγονός που ανοίγει ζήτημα κατάργησης των θαλασσίων συνόρων της Ελλάδος.</w:t>
      </w:r>
    </w:p>
    <w:p w14:paraId="31B16AA5" w14:textId="77777777" w:rsidR="00643513" w:rsidRDefault="00AD6DE5">
      <w:pPr>
        <w:spacing w:line="600" w:lineRule="auto"/>
        <w:ind w:firstLine="720"/>
        <w:jc w:val="both"/>
        <w:rPr>
          <w:rFonts w:eastAsia="UB-Helvetica" w:cs="Times New Roman"/>
          <w:szCs w:val="24"/>
        </w:rPr>
      </w:pPr>
      <w:r>
        <w:rPr>
          <w:rFonts w:eastAsia="UB-Helvetica" w:cs="Times New Roman"/>
          <w:szCs w:val="24"/>
        </w:rPr>
        <w:lastRenderedPageBreak/>
        <w:t>Με βάση τα παραπάνω και με δεδομένο ότι δεν μπορεί να υπάρχει λύση ή έστω ανακούφιση του προβλήματος όσο σ</w:t>
      </w:r>
      <w:r>
        <w:rPr>
          <w:rFonts w:eastAsia="UB-Helvetica" w:cs="Times New Roman"/>
          <w:szCs w:val="24"/>
        </w:rPr>
        <w:t xml:space="preserve">υνεχίζονται οι ιμπεριαλιστικές επεμβάσεις, οι πόλεμοι στην ευρύτερη περιοχή και παραμένουν σε ισχύ οι συγκεκριμένες αποφάσεις της Ευρωπαϊκής Ένωσης και του ΝΑΤΟ, το ΚΚΕ προτείνει συγκεκριμένες θέσεις -τις κατέθεσε και στη </w:t>
      </w:r>
      <w:r>
        <w:rPr>
          <w:rFonts w:eastAsia="UB-Helvetica" w:cs="Times New Roman"/>
          <w:szCs w:val="24"/>
        </w:rPr>
        <w:t xml:space="preserve">σύσκεψη </w:t>
      </w:r>
      <w:r>
        <w:rPr>
          <w:rFonts w:eastAsia="UB-Helvetica" w:cs="Times New Roman"/>
          <w:szCs w:val="24"/>
        </w:rPr>
        <w:t xml:space="preserve">των Πολιτικών Αρχηγών υπό </w:t>
      </w:r>
      <w:r>
        <w:rPr>
          <w:rFonts w:eastAsia="UB-Helvetica" w:cs="Times New Roman"/>
          <w:szCs w:val="24"/>
        </w:rPr>
        <w:t>τον Πρόεδρο της Δημοκρατίας- για ανακούφιση των συνεπειών του προβλήματος, οι οποίες, όμως, ταυτόχρονα απαιτούν και κατεύθυνση αναίρεσης των ήδη αποφασισμένων, των αποφάσεων αυτών των ιμπεριαλιστικών ενώσεων και συμμαχιών. Μόνο σε αυτήν την κατεύθυνση πάλη</w:t>
      </w:r>
      <w:r>
        <w:rPr>
          <w:rFonts w:eastAsia="UB-Helvetica" w:cs="Times New Roman"/>
          <w:szCs w:val="24"/>
        </w:rPr>
        <w:t>ς μπορούν να αντιμετωπιστούν οι επιπτώσεις.</w:t>
      </w:r>
    </w:p>
    <w:p w14:paraId="31B16AA6" w14:textId="77777777" w:rsidR="00643513" w:rsidRDefault="00AD6DE5">
      <w:pPr>
        <w:spacing w:line="600" w:lineRule="auto"/>
        <w:ind w:firstLine="720"/>
        <w:jc w:val="both"/>
        <w:rPr>
          <w:rFonts w:eastAsia="UB-Helvetica" w:cs="Times New Roman"/>
          <w:szCs w:val="24"/>
        </w:rPr>
      </w:pPr>
      <w:r>
        <w:rPr>
          <w:rFonts w:eastAsia="UB-Helvetica" w:cs="Times New Roman"/>
          <w:szCs w:val="24"/>
        </w:rPr>
        <w:t>Καταθέτουμε στα Πρακτικά το συγκεκριμένο υπόμνημα των προτάσεων του ΚΚΕ, μιας και δεν υπάρχει χρόνος τώρα να τις αναπτύξω όλες αναλυτικά, που περιέχει και όλες τις συγκεκριμένες πρακτικές προτάσεις και για το σήμ</w:t>
      </w:r>
      <w:r>
        <w:rPr>
          <w:rFonts w:eastAsia="UB-Helvetica" w:cs="Times New Roman"/>
          <w:szCs w:val="24"/>
        </w:rPr>
        <w:t>ερα και για το αύριο.</w:t>
      </w:r>
    </w:p>
    <w:p w14:paraId="31B16AA7" w14:textId="77777777" w:rsidR="00643513" w:rsidRDefault="00AD6DE5">
      <w:pPr>
        <w:spacing w:line="600" w:lineRule="auto"/>
        <w:ind w:firstLine="720"/>
        <w:jc w:val="both"/>
        <w:rPr>
          <w:rFonts w:eastAsia="UB-Helvetica" w:cs="Times New Roman"/>
          <w:szCs w:val="24"/>
        </w:rPr>
      </w:pPr>
      <w:r>
        <w:rPr>
          <w:rFonts w:eastAsia="UB-Helvetica" w:cs="Times New Roman"/>
          <w:szCs w:val="24"/>
        </w:rPr>
        <w:lastRenderedPageBreak/>
        <w:t xml:space="preserve">(Στο σημείο αυτό ο Γενικός Γραμματέας της Κεντρικής Επιτροπής του Κομμουνιστικού Κόμματος Ελλάδας κ. Δημήτριος </w:t>
      </w:r>
      <w:proofErr w:type="spellStart"/>
      <w:r>
        <w:rPr>
          <w:rFonts w:eastAsia="UB-Helvetica" w:cs="Times New Roman"/>
          <w:szCs w:val="24"/>
        </w:rPr>
        <w:t>Κουτσούμπας</w:t>
      </w:r>
      <w:proofErr w:type="spellEnd"/>
      <w:r>
        <w:rPr>
          <w:rFonts w:eastAsia="UB-Helvetica" w:cs="Times New Roman"/>
          <w:szCs w:val="24"/>
        </w:rPr>
        <w:t xml:space="preserve"> καταθέτει για τα Πρακτικά το προαναφερθέν υπόμνημα, το οποίο έχει ως εξής:</w:t>
      </w:r>
    </w:p>
    <w:p w14:paraId="31B16AA8" w14:textId="77777777" w:rsidR="00643513" w:rsidRDefault="00AD6DE5">
      <w:pPr>
        <w:spacing w:line="600" w:lineRule="auto"/>
        <w:ind w:firstLine="720"/>
        <w:jc w:val="both"/>
        <w:rPr>
          <w:rFonts w:eastAsia="UB-Helvetica" w:cs="Times New Roman"/>
          <w:color w:val="FF0000"/>
          <w:szCs w:val="24"/>
        </w:rPr>
      </w:pPr>
      <w:r>
        <w:rPr>
          <w:rFonts w:eastAsia="UB-Helvetica" w:cs="Times New Roman"/>
          <w:szCs w:val="24"/>
        </w:rPr>
        <w:t xml:space="preserve">       </w:t>
      </w:r>
      <w:r w:rsidRPr="00C279C3">
        <w:rPr>
          <w:rFonts w:eastAsia="UB-Helvetica" w:cs="Times New Roman"/>
          <w:color w:val="FF0000"/>
          <w:szCs w:val="24"/>
        </w:rPr>
        <w:t>(ΑΛΛΑΓΗ ΣΕΛΙΔΑΣ)</w:t>
      </w:r>
    </w:p>
    <w:p w14:paraId="31B16AA9" w14:textId="77777777" w:rsidR="00643513" w:rsidRDefault="00AD6DE5">
      <w:pPr>
        <w:spacing w:line="600" w:lineRule="auto"/>
        <w:ind w:firstLine="720"/>
        <w:jc w:val="both"/>
        <w:rPr>
          <w:rFonts w:eastAsia="UB-Helvetica" w:cs="Times New Roman"/>
          <w:color w:val="FF0000"/>
          <w:szCs w:val="24"/>
        </w:rPr>
      </w:pPr>
      <w:r w:rsidRPr="00C279C3">
        <w:rPr>
          <w:rFonts w:eastAsia="UB-Helvetica" w:cs="Times New Roman"/>
          <w:color w:val="FF0000"/>
          <w:szCs w:val="24"/>
        </w:rPr>
        <w:t xml:space="preserve">       (ΝΑ Μ</w:t>
      </w:r>
      <w:r w:rsidRPr="00C279C3">
        <w:rPr>
          <w:rFonts w:eastAsia="UB-Helvetica" w:cs="Times New Roman"/>
          <w:color w:val="FF0000"/>
          <w:szCs w:val="24"/>
        </w:rPr>
        <w:t>ΠΟΥΝ ΟΙ ΣΕΛΙΔΕΣ</w:t>
      </w:r>
      <w:r w:rsidRPr="00C279C3">
        <w:rPr>
          <w:rFonts w:eastAsia="UB-Helvetica" w:cs="Times New Roman"/>
          <w:color w:val="FF0000"/>
          <w:szCs w:val="24"/>
        </w:rPr>
        <w:t xml:space="preserve"> 397-400)</w:t>
      </w:r>
    </w:p>
    <w:p w14:paraId="31B16AAA" w14:textId="77777777" w:rsidR="00643513" w:rsidRDefault="00AD6DE5">
      <w:pPr>
        <w:spacing w:line="600" w:lineRule="auto"/>
        <w:ind w:firstLine="720"/>
        <w:jc w:val="both"/>
        <w:rPr>
          <w:rFonts w:eastAsia="UB-Helvetica" w:cs="Times New Roman"/>
          <w:color w:val="FF0000"/>
          <w:szCs w:val="24"/>
        </w:rPr>
      </w:pPr>
      <w:r w:rsidRPr="00C279C3">
        <w:rPr>
          <w:rFonts w:eastAsia="UB-Helvetica" w:cs="Times New Roman"/>
          <w:color w:val="FF0000"/>
          <w:szCs w:val="24"/>
        </w:rPr>
        <w:t xml:space="preserve">        (ΑΛΛΑΓΗ ΣΕΛΙΔΑΣ)</w:t>
      </w:r>
    </w:p>
    <w:p w14:paraId="31B16AAB" w14:textId="77777777" w:rsidR="00643513" w:rsidRDefault="00AD6DE5">
      <w:pPr>
        <w:spacing w:line="600" w:lineRule="auto"/>
        <w:jc w:val="both"/>
        <w:rPr>
          <w:rFonts w:eastAsia="UB-Helvetica" w:cs="Times New Roman"/>
          <w:szCs w:val="24"/>
        </w:rPr>
      </w:pPr>
      <w:r w:rsidRPr="00F22D39">
        <w:rPr>
          <w:rFonts w:eastAsia="UB-Helvetica" w:cs="Times New Roman"/>
          <w:b/>
          <w:szCs w:val="24"/>
        </w:rPr>
        <w:t xml:space="preserve">         ΔΗΜΗΤΡΙΟΣ ΚΟΥΤΣΟΥΜΠΑΣ (Γενικός </w:t>
      </w:r>
      <w:r w:rsidRPr="00F22D39">
        <w:rPr>
          <w:rFonts w:eastAsia="UB-Helvetica" w:cs="Times New Roman"/>
          <w:b/>
          <w:szCs w:val="24"/>
        </w:rPr>
        <w:t xml:space="preserve">Γραμματέας της Κεντρικής Επιτροπής του Κομμουνιστικού </w:t>
      </w:r>
      <w:r w:rsidRPr="00F22D39">
        <w:rPr>
          <w:rFonts w:eastAsia="UB-Helvetica" w:cs="Times New Roman"/>
          <w:b/>
          <w:szCs w:val="24"/>
        </w:rPr>
        <w:t>Κόμματος Ελλάδας)</w:t>
      </w:r>
      <w:r>
        <w:rPr>
          <w:rFonts w:eastAsia="UB-Helvetica" w:cs="Times New Roman"/>
          <w:b/>
          <w:szCs w:val="24"/>
        </w:rPr>
        <w:t>:</w:t>
      </w:r>
    </w:p>
    <w:p w14:paraId="31B16AAC" w14:textId="77777777" w:rsidR="00643513" w:rsidRDefault="00AD6DE5">
      <w:pPr>
        <w:spacing w:line="600" w:lineRule="auto"/>
        <w:ind w:firstLine="720"/>
        <w:jc w:val="both"/>
        <w:rPr>
          <w:rFonts w:eastAsia="UB-Helvetica" w:cs="Times New Roman"/>
          <w:szCs w:val="24"/>
        </w:rPr>
      </w:pPr>
      <w:r>
        <w:rPr>
          <w:rFonts w:eastAsia="UB-Helvetica" w:cs="Times New Roman"/>
          <w:szCs w:val="24"/>
        </w:rPr>
        <w:t>Το Εργατικό Λαϊκό Κίνημα, λέμε εμείς, χρειάζεται να διεκδικήσει άμεσα μέτρα ανακούφισης, στήρ</w:t>
      </w:r>
      <w:r>
        <w:rPr>
          <w:rFonts w:eastAsia="UB-Helvetica" w:cs="Times New Roman"/>
          <w:szCs w:val="24"/>
        </w:rPr>
        <w:t>ιξης των προσφύγων, αλληλεγγύης, μετακίνησης στις χώρες προορισμού τους κόντρα στις απαράδεκτες απο</w:t>
      </w:r>
      <w:r>
        <w:rPr>
          <w:rFonts w:eastAsia="UB-Helvetica" w:cs="Times New Roman"/>
          <w:szCs w:val="24"/>
        </w:rPr>
        <w:lastRenderedPageBreak/>
        <w:t>φάσεις της Ευρωπαϊκή</w:t>
      </w:r>
      <w:r>
        <w:rPr>
          <w:rFonts w:eastAsia="UB-Helvetica" w:cs="Times New Roman"/>
          <w:szCs w:val="24"/>
        </w:rPr>
        <w:t>ς</w:t>
      </w:r>
      <w:r>
        <w:rPr>
          <w:rFonts w:eastAsia="UB-Helvetica" w:cs="Times New Roman"/>
          <w:szCs w:val="24"/>
        </w:rPr>
        <w:t xml:space="preserve"> Ένωσης, να απομονωθούν οι ρατσιστικές, φασιστικές φωνές, να δυναμώσει ο λαϊκός αγώνας, η αλληλεγγύη ενάντια στον ιμπεριαλιστικό πόλεμο,</w:t>
      </w:r>
      <w:r>
        <w:rPr>
          <w:rFonts w:eastAsia="UB-Helvetica" w:cs="Times New Roman"/>
          <w:szCs w:val="24"/>
        </w:rPr>
        <w:t xml:space="preserve"> ενάντια στο σάπιο εκμεταλλευτικό σύστημα που τον γεννά.</w:t>
      </w:r>
    </w:p>
    <w:p w14:paraId="31B16AAD" w14:textId="77777777" w:rsidR="00643513" w:rsidRDefault="00AD6DE5">
      <w:pPr>
        <w:spacing w:line="600" w:lineRule="auto"/>
        <w:ind w:firstLine="720"/>
        <w:jc w:val="both"/>
        <w:rPr>
          <w:rFonts w:eastAsia="UB-Helvetica" w:cs="Times New Roman"/>
          <w:szCs w:val="24"/>
        </w:rPr>
      </w:pPr>
      <w:r>
        <w:rPr>
          <w:rFonts w:eastAsia="UB-Helvetica" w:cs="Times New Roman"/>
          <w:szCs w:val="24"/>
        </w:rPr>
        <w:t>Χαιρετίζουμε, τέλος, τους εργαζόμενους της Αθήνας, που μετά από κάλεσμα του ΠΑΜΕ, για μια ακόμη φορά απόψε διαδηλώνουν στο κέντρο της Αθήνας και στην πλατεία Συντάγματος.</w:t>
      </w:r>
    </w:p>
    <w:p w14:paraId="31B16AAE" w14:textId="77777777" w:rsidR="00643513" w:rsidRDefault="00AD6DE5">
      <w:pPr>
        <w:spacing w:line="600" w:lineRule="auto"/>
        <w:ind w:firstLine="720"/>
        <w:jc w:val="both"/>
        <w:rPr>
          <w:rFonts w:eastAsia="UB-Helvetica" w:cs="Times New Roman"/>
          <w:szCs w:val="24"/>
        </w:rPr>
      </w:pPr>
      <w:r>
        <w:rPr>
          <w:rFonts w:eastAsia="UB-Helvetica" w:cs="Times New Roman"/>
          <w:b/>
          <w:szCs w:val="24"/>
        </w:rPr>
        <w:t xml:space="preserve">ΠΡΟΕΔΡΕΥΩΝ (Γεώργιος </w:t>
      </w:r>
      <w:proofErr w:type="spellStart"/>
      <w:r>
        <w:rPr>
          <w:rFonts w:eastAsia="UB-Helvetica" w:cs="Times New Roman"/>
          <w:b/>
          <w:szCs w:val="24"/>
        </w:rPr>
        <w:t>Λαμπρού</w:t>
      </w:r>
      <w:r>
        <w:rPr>
          <w:rFonts w:eastAsia="UB-Helvetica" w:cs="Times New Roman"/>
          <w:b/>
          <w:szCs w:val="24"/>
        </w:rPr>
        <w:t>λης</w:t>
      </w:r>
      <w:proofErr w:type="spellEnd"/>
      <w:r>
        <w:rPr>
          <w:rFonts w:eastAsia="UB-Helvetica" w:cs="Times New Roman"/>
          <w:b/>
          <w:szCs w:val="24"/>
        </w:rPr>
        <w:t xml:space="preserve">): </w:t>
      </w:r>
      <w:r>
        <w:rPr>
          <w:rFonts w:eastAsia="UB-Helvetica" w:cs="Times New Roman"/>
          <w:szCs w:val="24"/>
        </w:rPr>
        <w:t xml:space="preserve">Ευχαριστούμε τον κ. </w:t>
      </w:r>
      <w:proofErr w:type="spellStart"/>
      <w:r>
        <w:rPr>
          <w:rFonts w:eastAsia="UB-Helvetica" w:cs="Times New Roman"/>
          <w:szCs w:val="24"/>
        </w:rPr>
        <w:t>Κουτσούμπα</w:t>
      </w:r>
      <w:proofErr w:type="spellEnd"/>
      <w:r>
        <w:rPr>
          <w:rFonts w:eastAsia="UB-Helvetica" w:cs="Times New Roman"/>
          <w:szCs w:val="24"/>
        </w:rPr>
        <w:t>.</w:t>
      </w:r>
    </w:p>
    <w:p w14:paraId="31B16AAF" w14:textId="77777777" w:rsidR="00643513" w:rsidRDefault="00AD6DE5">
      <w:pPr>
        <w:spacing w:line="600" w:lineRule="auto"/>
        <w:ind w:firstLine="720"/>
        <w:jc w:val="both"/>
        <w:rPr>
          <w:rFonts w:eastAsia="UB-Helvetica" w:cs="Times New Roman"/>
          <w:szCs w:val="24"/>
        </w:rPr>
      </w:pPr>
      <w:r>
        <w:rPr>
          <w:rFonts w:eastAsia="UB-Helvetica" w:cs="Times New Roman"/>
          <w:b/>
          <w:szCs w:val="24"/>
        </w:rPr>
        <w:t xml:space="preserve">ΝΙΚΟΛΑΟΣ ΔΕΝΔΙΑΣ: </w:t>
      </w:r>
      <w:r>
        <w:rPr>
          <w:rFonts w:eastAsia="UB-Helvetica" w:cs="Times New Roman"/>
          <w:szCs w:val="24"/>
        </w:rPr>
        <w:t>Κύριε Πρόεδρε, μπορώ να κάνω μία ερώτηση στον κύριο Υπουργό για τη νομοτεχνική βελτίωση που μόλις μας διανείματε;</w:t>
      </w:r>
    </w:p>
    <w:p w14:paraId="31B16AB0" w14:textId="77777777" w:rsidR="00643513" w:rsidRDefault="00AD6DE5">
      <w:pPr>
        <w:spacing w:line="600" w:lineRule="auto"/>
        <w:ind w:firstLine="720"/>
        <w:jc w:val="both"/>
        <w:rPr>
          <w:rFonts w:eastAsia="UB-Helvetica" w:cs="Times New Roman"/>
          <w:szCs w:val="24"/>
        </w:rPr>
      </w:pPr>
      <w:r>
        <w:rPr>
          <w:rFonts w:eastAsia="UB-Helvetica" w:cs="Times New Roman"/>
          <w:b/>
          <w:szCs w:val="24"/>
        </w:rPr>
        <w:t xml:space="preserve">ΠΡΟΕΔΡΕΥΩΝ (Γεώργιος </w:t>
      </w:r>
      <w:proofErr w:type="spellStart"/>
      <w:r>
        <w:rPr>
          <w:rFonts w:eastAsia="UB-Helvetica" w:cs="Times New Roman"/>
          <w:b/>
          <w:szCs w:val="24"/>
        </w:rPr>
        <w:t>Λαμπρούλης</w:t>
      </w:r>
      <w:proofErr w:type="spellEnd"/>
      <w:r>
        <w:rPr>
          <w:rFonts w:eastAsia="UB-Helvetica" w:cs="Times New Roman"/>
          <w:b/>
          <w:szCs w:val="24"/>
        </w:rPr>
        <w:t xml:space="preserve">): </w:t>
      </w:r>
      <w:r>
        <w:rPr>
          <w:rFonts w:eastAsia="UB-Helvetica" w:cs="Times New Roman"/>
          <w:szCs w:val="24"/>
        </w:rPr>
        <w:t xml:space="preserve">Κοιτάξτε, είχαμε πει ότι θα μιλήσουν οι </w:t>
      </w:r>
      <w:r>
        <w:rPr>
          <w:rFonts w:eastAsia="UB-Helvetica" w:cs="Times New Roman"/>
          <w:szCs w:val="24"/>
        </w:rPr>
        <w:t>Κοινοβουλευτικοί</w:t>
      </w:r>
      <w:r>
        <w:rPr>
          <w:rFonts w:eastAsia="UB-Helvetica" w:cs="Times New Roman"/>
          <w:szCs w:val="24"/>
        </w:rPr>
        <w:t>…</w:t>
      </w:r>
    </w:p>
    <w:p w14:paraId="31B16AB1" w14:textId="77777777" w:rsidR="00643513" w:rsidRDefault="00AD6DE5">
      <w:pPr>
        <w:spacing w:line="600" w:lineRule="auto"/>
        <w:ind w:firstLine="720"/>
        <w:jc w:val="both"/>
        <w:rPr>
          <w:rFonts w:eastAsia="UB-Helvetica" w:cs="Times New Roman"/>
          <w:szCs w:val="24"/>
        </w:rPr>
      </w:pPr>
      <w:r>
        <w:rPr>
          <w:rFonts w:eastAsia="UB-Helvetica" w:cs="Times New Roman"/>
          <w:b/>
          <w:szCs w:val="24"/>
        </w:rPr>
        <w:t xml:space="preserve">ΝΙΚΟΛΑΟΣ ΔΕΝΔΙΑΣ: </w:t>
      </w:r>
      <w:r>
        <w:rPr>
          <w:rFonts w:eastAsia="UB-Helvetica" w:cs="Times New Roman"/>
          <w:szCs w:val="24"/>
        </w:rPr>
        <w:t>Για μισό λεπτό μόνο. Μία ερώτηση θέλω να κάνω. Δεν θέλω να κάνω τοποθέτηση.</w:t>
      </w:r>
    </w:p>
    <w:p w14:paraId="31B16AB2" w14:textId="77777777" w:rsidR="00643513" w:rsidRDefault="00AD6DE5">
      <w:pPr>
        <w:spacing w:line="600" w:lineRule="auto"/>
        <w:jc w:val="both"/>
        <w:rPr>
          <w:rFonts w:eastAsia="Times New Roman"/>
          <w:szCs w:val="24"/>
        </w:rPr>
      </w:pPr>
      <w:r>
        <w:rPr>
          <w:rFonts w:eastAsia="UB-Helvetica" w:cs="Times New Roman"/>
          <w:szCs w:val="24"/>
        </w:rPr>
        <w:lastRenderedPageBreak/>
        <w:tab/>
      </w: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Δεν σας αρνήθηκα τον λόγο. Λέω ότι θα συνεχίσουμε τη συζήτηση, θα μιλήσει ο κ. Παναγούλης, μετά ο κ. </w:t>
      </w:r>
      <w:proofErr w:type="spellStart"/>
      <w:r>
        <w:rPr>
          <w:rFonts w:eastAsia="Times New Roman"/>
          <w:szCs w:val="24"/>
        </w:rPr>
        <w:t>Φάμελλος</w:t>
      </w:r>
      <w:proofErr w:type="spellEnd"/>
      <w:r>
        <w:rPr>
          <w:rFonts w:eastAsia="Times New Roman"/>
          <w:szCs w:val="24"/>
        </w:rPr>
        <w:t xml:space="preserve">, ο κ. </w:t>
      </w:r>
      <w:proofErr w:type="spellStart"/>
      <w:r>
        <w:rPr>
          <w:rFonts w:eastAsia="Times New Roman"/>
          <w:szCs w:val="24"/>
        </w:rPr>
        <w:t>Αμυράς</w:t>
      </w:r>
      <w:proofErr w:type="spellEnd"/>
      <w:r>
        <w:rPr>
          <w:rFonts w:eastAsia="Times New Roman"/>
          <w:szCs w:val="24"/>
        </w:rPr>
        <w:t xml:space="preserve">. </w:t>
      </w:r>
    </w:p>
    <w:p w14:paraId="31B16AB3" w14:textId="77777777" w:rsidR="00643513" w:rsidRDefault="00AD6DE5">
      <w:pPr>
        <w:spacing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Δένδια</w:t>
      </w:r>
      <w:proofErr w:type="spellEnd"/>
      <w:r>
        <w:rPr>
          <w:rFonts w:eastAsia="Times New Roman"/>
          <w:szCs w:val="24"/>
        </w:rPr>
        <w:t xml:space="preserve">, έχετε τον λόγο για ένα λεπτό. </w:t>
      </w:r>
    </w:p>
    <w:p w14:paraId="31B16AB4" w14:textId="77777777" w:rsidR="00643513" w:rsidRDefault="00AD6DE5">
      <w:pPr>
        <w:spacing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 xml:space="preserve">Κύριε Υπουργέ, με </w:t>
      </w:r>
      <w:proofErr w:type="spellStart"/>
      <w:r>
        <w:rPr>
          <w:rFonts w:eastAsia="Times New Roman"/>
          <w:szCs w:val="24"/>
        </w:rPr>
        <w:t>συγχωρείτε</w:t>
      </w:r>
      <w:proofErr w:type="spellEnd"/>
      <w:r>
        <w:rPr>
          <w:rFonts w:eastAsia="Times New Roman"/>
          <w:szCs w:val="24"/>
        </w:rPr>
        <w:t>, αλλά βλέπω εδώ τη νομοτεχνική που μας διανείματε, η οποία δεν είναι νομοτεχνική. Είναι διάταξη η οποία αλλάζει την παράγραφο 8 του άρθρου 5</w:t>
      </w:r>
      <w:r>
        <w:rPr>
          <w:rFonts w:eastAsia="Times New Roman"/>
          <w:szCs w:val="24"/>
        </w:rPr>
        <w:t xml:space="preserve">. </w:t>
      </w:r>
    </w:p>
    <w:p w14:paraId="31B16AB5" w14:textId="77777777" w:rsidR="00643513" w:rsidRDefault="00AD6DE5">
      <w:pPr>
        <w:spacing w:line="600" w:lineRule="auto"/>
        <w:ind w:firstLine="720"/>
        <w:jc w:val="both"/>
        <w:rPr>
          <w:rFonts w:eastAsia="Times New Roman"/>
          <w:szCs w:val="24"/>
        </w:rPr>
      </w:pPr>
      <w:r>
        <w:rPr>
          <w:rFonts w:eastAsia="Times New Roman"/>
          <w:szCs w:val="24"/>
        </w:rPr>
        <w:t xml:space="preserve">Θα εξηγήσω στους κυρίους συναδέλφους τι λέει εδώ: «Η Κεντρική Αρχή της Υπηρεσίας Προσφυγών δημιουργείται δια αποσπάσεων από τις διάφορες άλλες </w:t>
      </w:r>
      <w:r>
        <w:rPr>
          <w:rFonts w:eastAsia="Times New Roman"/>
          <w:szCs w:val="24"/>
        </w:rPr>
        <w:t xml:space="preserve">υπηρεσίες </w:t>
      </w:r>
      <w:r>
        <w:rPr>
          <w:rFonts w:eastAsia="Times New Roman"/>
          <w:szCs w:val="24"/>
        </w:rPr>
        <w:t>κατόπιν πρόσκλησης ενδιαφέροντος με δήλωση του ενδιαφερομένου πρώτα στον διευθυντή και απόφαση των σ</w:t>
      </w:r>
      <w:r>
        <w:rPr>
          <w:rFonts w:eastAsia="Times New Roman"/>
          <w:szCs w:val="24"/>
        </w:rPr>
        <w:t xml:space="preserve">υναρμοδίων Υπουργών.» Αυτό καταθέσατε εδώ. </w:t>
      </w:r>
    </w:p>
    <w:p w14:paraId="31B16AB6" w14:textId="77777777" w:rsidR="00643513" w:rsidRDefault="00AD6DE5">
      <w:pPr>
        <w:spacing w:line="600" w:lineRule="auto"/>
        <w:ind w:firstLine="720"/>
        <w:jc w:val="both"/>
        <w:rPr>
          <w:rFonts w:eastAsia="Times New Roman"/>
          <w:szCs w:val="24"/>
        </w:rPr>
      </w:pPr>
      <w:r>
        <w:rPr>
          <w:rFonts w:eastAsia="Times New Roman"/>
          <w:szCs w:val="24"/>
        </w:rPr>
        <w:t xml:space="preserve">Εδώ τώρα έρχεται ένα απίστευτο πράγμα για το οποίο πιστεύω ότι δεν έχετε γνώση και είναι προφανώς εκ λάθους. Λέει επί λέξει: «Η απόσπαση μπορεί να διενεργείται και με αίτηση του υπαλλήλου, χωρίς να </w:t>
      </w:r>
      <w:r>
        <w:rPr>
          <w:rFonts w:eastAsia="Times New Roman"/>
          <w:szCs w:val="24"/>
        </w:rPr>
        <w:lastRenderedPageBreak/>
        <w:t>απαιτείται δημ</w:t>
      </w:r>
      <w:r>
        <w:rPr>
          <w:rFonts w:eastAsia="Times New Roman"/>
          <w:szCs w:val="24"/>
        </w:rPr>
        <w:t xml:space="preserve">όσια πρόσκληση». Αυτό το πράγμα, όπως καταλαβαίνετε, σημαίνει μόνον ένα: Σημαίνει ότι πάει κάποιος στο αυτί του υπαλλήλου και του λέει, «κάνε μία </w:t>
      </w:r>
      <w:proofErr w:type="spellStart"/>
      <w:r>
        <w:rPr>
          <w:rFonts w:eastAsia="Times New Roman"/>
          <w:szCs w:val="24"/>
        </w:rPr>
        <w:t>αιτησούλα</w:t>
      </w:r>
      <w:proofErr w:type="spellEnd"/>
      <w:r>
        <w:rPr>
          <w:rFonts w:eastAsia="Times New Roman"/>
          <w:szCs w:val="24"/>
        </w:rPr>
        <w:t xml:space="preserve"> κι εγώ είμαι εδώ». Αυτό δεν μπορεί να γίνει δεκτό. </w:t>
      </w:r>
    </w:p>
    <w:p w14:paraId="31B16AB7" w14:textId="77777777" w:rsidR="00643513" w:rsidRDefault="00AD6DE5">
      <w:pPr>
        <w:spacing w:line="600" w:lineRule="auto"/>
        <w:ind w:firstLine="720"/>
        <w:jc w:val="both"/>
        <w:rPr>
          <w:rFonts w:eastAsia="Times New Roman"/>
          <w:szCs w:val="24"/>
        </w:rPr>
      </w:pPr>
      <w:r>
        <w:rPr>
          <w:rFonts w:eastAsia="Times New Roman"/>
          <w:szCs w:val="24"/>
        </w:rPr>
        <w:t>Σας παρακαλώ, επειδή δεν θέλω να προσθέσω αυτό τ</w:t>
      </w:r>
      <w:r>
        <w:rPr>
          <w:rFonts w:eastAsia="Times New Roman"/>
          <w:szCs w:val="24"/>
        </w:rPr>
        <w:t xml:space="preserve">ο άρθρο σε αυτά για τα οποία έχουμε ζητήσει ονομαστική ψηφοφορία -γιατί εν πάση </w:t>
      </w:r>
      <w:proofErr w:type="spellStart"/>
      <w:r>
        <w:rPr>
          <w:rFonts w:eastAsia="Times New Roman"/>
          <w:szCs w:val="24"/>
        </w:rPr>
        <w:t>περιπτώσει</w:t>
      </w:r>
      <w:proofErr w:type="spellEnd"/>
      <w:r>
        <w:rPr>
          <w:rFonts w:eastAsia="Times New Roman"/>
          <w:szCs w:val="24"/>
        </w:rPr>
        <w:t xml:space="preserve"> η </w:t>
      </w:r>
      <w:r>
        <w:rPr>
          <w:rFonts w:eastAsia="Times New Roman"/>
          <w:szCs w:val="24"/>
        </w:rPr>
        <w:t xml:space="preserve">αρχή </w:t>
      </w:r>
      <w:r>
        <w:rPr>
          <w:rFonts w:eastAsia="Times New Roman"/>
          <w:szCs w:val="24"/>
        </w:rPr>
        <w:t xml:space="preserve">πρέπει να λειτουργήσει- αν έχετε την καλοσύνη, να το δείτε και να μας απαντήσετε, διότι έτσι όπως έρχεται, είναι προκλητικό. Και είναι προκλητικό και για σας </w:t>
      </w:r>
      <w:r>
        <w:rPr>
          <w:rFonts w:eastAsia="Times New Roman"/>
          <w:szCs w:val="24"/>
        </w:rPr>
        <w:t>και για την Πλειοψηφία.</w:t>
      </w:r>
    </w:p>
    <w:p w14:paraId="31B16AB8" w14:textId="77777777" w:rsidR="00643513" w:rsidRDefault="00AD6DE5">
      <w:pPr>
        <w:spacing w:line="600" w:lineRule="auto"/>
        <w:ind w:firstLine="720"/>
        <w:jc w:val="both"/>
        <w:rPr>
          <w:rFonts w:eastAsia="Times New Roman"/>
          <w:szCs w:val="24"/>
        </w:rPr>
      </w:pPr>
      <w:r>
        <w:rPr>
          <w:rFonts w:eastAsia="Times New Roman"/>
          <w:b/>
          <w:szCs w:val="24"/>
        </w:rPr>
        <w:t xml:space="preserve"> ΙΩΑΝΝΗΣ ΜΟΥΖΑΛΑΣ (Αναπληρωτής Υπουργός Εσωτερικών και Διοικητικής Ανασυγκρότησης): </w:t>
      </w:r>
      <w:r>
        <w:rPr>
          <w:rFonts w:eastAsia="Times New Roman"/>
          <w:szCs w:val="24"/>
        </w:rPr>
        <w:t xml:space="preserve">Κύριε Πρόεδρε, μπορώ να έχω τον λόγο;   </w:t>
      </w:r>
    </w:p>
    <w:p w14:paraId="31B16AB9" w14:textId="77777777" w:rsidR="00643513" w:rsidRDefault="00AD6DE5">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Ορίστε, κύριε </w:t>
      </w:r>
      <w:proofErr w:type="spellStart"/>
      <w:r>
        <w:rPr>
          <w:rFonts w:eastAsia="Times New Roman"/>
          <w:szCs w:val="24"/>
        </w:rPr>
        <w:t>Μουζάλα</w:t>
      </w:r>
      <w:proofErr w:type="spellEnd"/>
      <w:r>
        <w:rPr>
          <w:rFonts w:eastAsia="Times New Roman"/>
          <w:szCs w:val="24"/>
        </w:rPr>
        <w:t xml:space="preserve">, έχετε τον λόγο.  </w:t>
      </w:r>
    </w:p>
    <w:p w14:paraId="31B16ABA" w14:textId="77777777" w:rsidR="00643513" w:rsidRDefault="00AD6DE5">
      <w:pPr>
        <w:spacing w:line="600" w:lineRule="auto"/>
        <w:ind w:firstLine="720"/>
        <w:jc w:val="both"/>
        <w:rPr>
          <w:rFonts w:eastAsia="Times New Roman"/>
          <w:szCs w:val="24"/>
        </w:rPr>
      </w:pPr>
      <w:r>
        <w:rPr>
          <w:rFonts w:eastAsia="Times New Roman"/>
          <w:b/>
          <w:szCs w:val="24"/>
        </w:rPr>
        <w:lastRenderedPageBreak/>
        <w:t>ΙΩΑΝΝΗΣ ΜΟΥΖΑΛΑΣ (Αναπληρωτής Υπ</w:t>
      </w:r>
      <w:r>
        <w:rPr>
          <w:rFonts w:eastAsia="Times New Roman"/>
          <w:b/>
          <w:szCs w:val="24"/>
        </w:rPr>
        <w:t xml:space="preserve">ουργός Εσωτερικών και Διοικητικής Ανασυγκρότησης): </w:t>
      </w:r>
      <w:r>
        <w:rPr>
          <w:rFonts w:eastAsia="Times New Roman"/>
          <w:szCs w:val="24"/>
        </w:rPr>
        <w:t xml:space="preserve">Κύριε </w:t>
      </w:r>
      <w:proofErr w:type="spellStart"/>
      <w:r>
        <w:rPr>
          <w:rFonts w:eastAsia="Times New Roman"/>
          <w:szCs w:val="24"/>
        </w:rPr>
        <w:t>Δένδια</w:t>
      </w:r>
      <w:proofErr w:type="spellEnd"/>
      <w:r>
        <w:rPr>
          <w:rFonts w:eastAsia="Times New Roman"/>
          <w:szCs w:val="24"/>
        </w:rPr>
        <w:t xml:space="preserve">, θεωρώ πολύ πιθανό ότι έχετε δίκιο. Θα το δω με τους νομικούς και θα σας απαντήσω. </w:t>
      </w:r>
    </w:p>
    <w:p w14:paraId="31B16ABB" w14:textId="77777777" w:rsidR="00643513" w:rsidRDefault="00AD6DE5">
      <w:pPr>
        <w:spacing w:line="600" w:lineRule="auto"/>
        <w:ind w:firstLine="720"/>
        <w:jc w:val="both"/>
        <w:rPr>
          <w:rFonts w:eastAsia="Times New Roman"/>
          <w:szCs w:val="24"/>
        </w:rPr>
      </w:pPr>
      <w:r>
        <w:rPr>
          <w:rFonts w:eastAsia="Times New Roman"/>
          <w:b/>
          <w:szCs w:val="24"/>
        </w:rPr>
        <w:t>ΝΙΚΟΛΑΟΣ ΔΕΝΔΙΑΣ:</w:t>
      </w:r>
      <w:r>
        <w:rPr>
          <w:rFonts w:eastAsia="Times New Roman"/>
          <w:szCs w:val="24"/>
        </w:rPr>
        <w:t xml:space="preserve"> Σας ευχαριστώ.</w:t>
      </w:r>
    </w:p>
    <w:p w14:paraId="31B16ABC" w14:textId="77777777" w:rsidR="00643513" w:rsidRDefault="00AD6DE5">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Μόνο που θα πρέπει, κύριε Υπουργέ, η απάν</w:t>
      </w:r>
      <w:r>
        <w:rPr>
          <w:rFonts w:eastAsia="Times New Roman"/>
          <w:szCs w:val="24"/>
        </w:rPr>
        <w:t xml:space="preserve">τησή σας να δοθεί σύντομα, διότι από τους μέχρι τώρα δηλωθέντες ομιλητές έχουν μείνει δύο </w:t>
      </w:r>
      <w:r>
        <w:rPr>
          <w:rFonts w:eastAsia="Times New Roman"/>
          <w:szCs w:val="24"/>
        </w:rPr>
        <w:t>Κοινοβουλευτικοί</w:t>
      </w:r>
      <w:r>
        <w:rPr>
          <w:rFonts w:eastAsia="Times New Roman"/>
          <w:szCs w:val="24"/>
        </w:rPr>
        <w:t xml:space="preserve"> Εκπρόσωποι</w:t>
      </w:r>
      <w:r>
        <w:rPr>
          <w:rFonts w:eastAsia="Times New Roman"/>
          <w:szCs w:val="24"/>
        </w:rPr>
        <w:t xml:space="preserve"> εκ των οποίων ο ένας θα δευτερολογήσει και ο χρόνος του είναι περιορισμένος κι ένας Βουλευτής. Μετά δεν έχουμε άλλους ομιλητές. Άρα, λοιπό</w:t>
      </w:r>
      <w:r>
        <w:rPr>
          <w:rFonts w:eastAsia="Times New Roman"/>
          <w:szCs w:val="24"/>
        </w:rPr>
        <w:t>ν, σας παρακαλώ να απαντήσετε όσο το δυνατόν ταχύτερα γίνεται.</w:t>
      </w:r>
    </w:p>
    <w:p w14:paraId="31B16ABD" w14:textId="77777777" w:rsidR="00643513" w:rsidRDefault="00AD6DE5">
      <w:pPr>
        <w:spacing w:line="600" w:lineRule="auto"/>
        <w:ind w:firstLine="720"/>
        <w:jc w:val="both"/>
        <w:rPr>
          <w:rFonts w:eastAsia="Times New Roman"/>
          <w:szCs w:val="24"/>
        </w:rPr>
      </w:pPr>
      <w:r>
        <w:rPr>
          <w:rFonts w:eastAsia="Times New Roman"/>
          <w:b/>
          <w:szCs w:val="24"/>
        </w:rPr>
        <w:t>ΙΩΑΝΝΗΣ ΜΟΥΖΑΛΑΣ (Αναπληρωτής Υπουργός Εσωτερικών και Διοικητικής Ανασυγκρότησης):</w:t>
      </w:r>
      <w:r>
        <w:rPr>
          <w:rFonts w:eastAsia="Times New Roman"/>
          <w:szCs w:val="24"/>
        </w:rPr>
        <w:t xml:space="preserve"> Πρέπει να το δω.</w:t>
      </w:r>
    </w:p>
    <w:p w14:paraId="31B16ABE" w14:textId="77777777" w:rsidR="00643513" w:rsidRDefault="00AD6DE5">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Ο κ. Παναγούλης έχει τον λόγο. Δεν είναι στην Αίθουσα.  </w:t>
      </w:r>
    </w:p>
    <w:p w14:paraId="31B16ABF" w14:textId="77777777" w:rsidR="00643513" w:rsidRDefault="00AD6DE5">
      <w:pPr>
        <w:spacing w:line="600" w:lineRule="auto"/>
        <w:ind w:firstLine="720"/>
        <w:jc w:val="both"/>
        <w:rPr>
          <w:rFonts w:eastAsia="Times New Roman"/>
          <w:szCs w:val="24"/>
        </w:rPr>
      </w:pPr>
      <w:r>
        <w:rPr>
          <w:rFonts w:eastAsia="Times New Roman"/>
          <w:szCs w:val="24"/>
        </w:rPr>
        <w:lastRenderedPageBreak/>
        <w:t xml:space="preserve">Ο </w:t>
      </w:r>
      <w:r>
        <w:rPr>
          <w:rFonts w:eastAsia="Times New Roman"/>
          <w:szCs w:val="24"/>
        </w:rPr>
        <w:t xml:space="preserve">κ. </w:t>
      </w:r>
      <w:proofErr w:type="spellStart"/>
      <w:r>
        <w:rPr>
          <w:rFonts w:eastAsia="Times New Roman"/>
          <w:szCs w:val="24"/>
        </w:rPr>
        <w:t>Φάμμελος</w:t>
      </w:r>
      <w:proofErr w:type="spellEnd"/>
      <w:r>
        <w:rPr>
          <w:rFonts w:eastAsia="Times New Roman"/>
          <w:szCs w:val="24"/>
        </w:rPr>
        <w:t xml:space="preserve"> έχει τον λόγο.</w:t>
      </w:r>
    </w:p>
    <w:p w14:paraId="31B16AC0" w14:textId="77777777" w:rsidR="00643513" w:rsidRDefault="00AD6DE5">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Φάμελλε</w:t>
      </w:r>
      <w:proofErr w:type="spellEnd"/>
      <w:r>
        <w:rPr>
          <w:rFonts w:eastAsia="Times New Roman"/>
          <w:szCs w:val="24"/>
        </w:rPr>
        <w:t xml:space="preserve">, ελάτε στο Βήμα, διότι ο κ. Παναγούλης δεν είναι στην Αίθουσα, αν και ανακοινώθηκε πολλές φορές το όνομά του και πριν ακόμα έρθει η σειρά του. </w:t>
      </w:r>
    </w:p>
    <w:p w14:paraId="31B16AC1" w14:textId="77777777" w:rsidR="00643513" w:rsidRDefault="00AD6DE5">
      <w:pPr>
        <w:spacing w:line="600" w:lineRule="auto"/>
        <w:ind w:firstLine="720"/>
        <w:jc w:val="both"/>
        <w:rPr>
          <w:rFonts w:eastAsia="Times New Roman"/>
          <w:szCs w:val="24"/>
        </w:rPr>
      </w:pPr>
      <w:r>
        <w:rPr>
          <w:rFonts w:eastAsia="Times New Roman"/>
          <w:szCs w:val="24"/>
        </w:rPr>
        <w:t xml:space="preserve">Μετά τον κ. </w:t>
      </w:r>
      <w:proofErr w:type="spellStart"/>
      <w:r>
        <w:rPr>
          <w:rFonts w:eastAsia="Times New Roman"/>
          <w:szCs w:val="24"/>
        </w:rPr>
        <w:t>Φάμελλο</w:t>
      </w:r>
      <w:proofErr w:type="spellEnd"/>
      <w:r>
        <w:rPr>
          <w:rFonts w:eastAsia="Times New Roman"/>
          <w:szCs w:val="24"/>
        </w:rPr>
        <w:t xml:space="preserve"> θα μιλήσει ο κ. </w:t>
      </w:r>
      <w:proofErr w:type="spellStart"/>
      <w:r>
        <w:rPr>
          <w:rFonts w:eastAsia="Times New Roman"/>
          <w:szCs w:val="24"/>
        </w:rPr>
        <w:t>Αμυράς</w:t>
      </w:r>
      <w:proofErr w:type="spellEnd"/>
      <w:r>
        <w:rPr>
          <w:rFonts w:eastAsia="Times New Roman"/>
          <w:szCs w:val="24"/>
        </w:rPr>
        <w:t xml:space="preserve"> για λίγο. </w:t>
      </w:r>
    </w:p>
    <w:p w14:paraId="31B16AC2" w14:textId="77777777" w:rsidR="00643513" w:rsidRDefault="00AD6DE5">
      <w:pPr>
        <w:spacing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Φάμ</w:t>
      </w:r>
      <w:r>
        <w:rPr>
          <w:rFonts w:eastAsia="Times New Roman"/>
          <w:szCs w:val="24"/>
        </w:rPr>
        <w:t>ελλε</w:t>
      </w:r>
      <w:proofErr w:type="spellEnd"/>
      <w:r>
        <w:rPr>
          <w:rFonts w:eastAsia="Times New Roman"/>
          <w:szCs w:val="24"/>
        </w:rPr>
        <w:t xml:space="preserve">, έχετε τον λόγο. </w:t>
      </w:r>
    </w:p>
    <w:p w14:paraId="31B16AC3" w14:textId="77777777" w:rsidR="00643513" w:rsidRDefault="00AD6DE5">
      <w:pPr>
        <w:spacing w:line="600" w:lineRule="auto"/>
        <w:ind w:firstLine="720"/>
        <w:jc w:val="both"/>
        <w:rPr>
          <w:rFonts w:eastAsia="Times New Roman"/>
          <w:szCs w:val="24"/>
        </w:rPr>
      </w:pPr>
      <w:r>
        <w:rPr>
          <w:rFonts w:eastAsia="Times New Roman"/>
          <w:b/>
          <w:szCs w:val="24"/>
        </w:rPr>
        <w:t xml:space="preserve">ΣΩΚΡΑΤΗΣ ΦΑΜΕΛΛΟΣ: </w:t>
      </w:r>
      <w:r>
        <w:rPr>
          <w:rFonts w:eastAsia="Times New Roman"/>
          <w:szCs w:val="24"/>
        </w:rPr>
        <w:t>Σας ευχαριστώ πολύ, κύριε Πρόεδρε.</w:t>
      </w:r>
    </w:p>
    <w:p w14:paraId="31B16AC4" w14:textId="77777777" w:rsidR="00643513" w:rsidRDefault="00AD6DE5">
      <w:pPr>
        <w:spacing w:line="600" w:lineRule="auto"/>
        <w:ind w:firstLine="720"/>
        <w:jc w:val="both"/>
        <w:rPr>
          <w:rFonts w:eastAsia="Times New Roman"/>
          <w:szCs w:val="24"/>
        </w:rPr>
      </w:pPr>
      <w:r>
        <w:rPr>
          <w:rFonts w:eastAsia="Times New Roman"/>
          <w:szCs w:val="24"/>
        </w:rPr>
        <w:t>Κύριοι Υπουργοί, κυρία Υπουργέ, κυρίες και κύριοι Βουλευτές, θα μου επιτρέψετε  και λόγω του ότι είναι από τις τελευταίες ομιλίες</w:t>
      </w:r>
      <w:r>
        <w:rPr>
          <w:rFonts w:eastAsia="Times New Roman"/>
          <w:szCs w:val="24"/>
        </w:rPr>
        <w:t xml:space="preserve"> αλλά και γιατί έχει γίνει μία σχετική παρανόηση για το αντικείμενο, να επανέλθω λίγο σε κάποια βασικά στοιχεία του νομοσχεδίου. </w:t>
      </w:r>
    </w:p>
    <w:p w14:paraId="31B16AC5" w14:textId="77777777" w:rsidR="00643513" w:rsidRDefault="00AD6DE5">
      <w:pPr>
        <w:spacing w:line="600" w:lineRule="auto"/>
        <w:ind w:firstLine="720"/>
        <w:jc w:val="both"/>
        <w:rPr>
          <w:rFonts w:eastAsia="Times New Roman"/>
          <w:szCs w:val="24"/>
        </w:rPr>
      </w:pPr>
      <w:r>
        <w:rPr>
          <w:rFonts w:eastAsia="Times New Roman"/>
          <w:szCs w:val="24"/>
        </w:rPr>
        <w:t>Συζητάμε σήμερα για το νομοσχέδιο που αφορά στην προστασία, στην Υπηρεσία Ασύλου και στη διαδικασία της πρώτης υποδοχής, ενσωμ</w:t>
      </w:r>
      <w:r>
        <w:rPr>
          <w:rFonts w:eastAsia="Times New Roman"/>
          <w:szCs w:val="24"/>
        </w:rPr>
        <w:t xml:space="preserve">ατώνοντας μία </w:t>
      </w:r>
      <w:r>
        <w:rPr>
          <w:rFonts w:eastAsia="Times New Roman"/>
          <w:szCs w:val="24"/>
        </w:rPr>
        <w:t>ευρωπαϊκή οδηγία</w:t>
      </w:r>
      <w:r>
        <w:rPr>
          <w:rFonts w:eastAsia="Times New Roman"/>
          <w:szCs w:val="24"/>
        </w:rPr>
        <w:t xml:space="preserve"> -επί το </w:t>
      </w:r>
      <w:proofErr w:type="spellStart"/>
      <w:r>
        <w:rPr>
          <w:rFonts w:eastAsia="Times New Roman"/>
          <w:szCs w:val="24"/>
        </w:rPr>
        <w:t>πλείστον</w:t>
      </w:r>
      <w:proofErr w:type="spellEnd"/>
      <w:r>
        <w:rPr>
          <w:rFonts w:eastAsia="Times New Roman"/>
          <w:szCs w:val="24"/>
        </w:rPr>
        <w:t xml:space="preserve"> των άρθρων- </w:t>
      </w:r>
      <w:r>
        <w:rPr>
          <w:rFonts w:eastAsia="Times New Roman"/>
          <w:szCs w:val="24"/>
        </w:rPr>
        <w:lastRenderedPageBreak/>
        <w:t xml:space="preserve">στο ελληνικό θεσμικό πλαίσιο, την </w:t>
      </w:r>
      <w:r>
        <w:rPr>
          <w:rFonts w:eastAsia="Times New Roman"/>
          <w:szCs w:val="24"/>
        </w:rPr>
        <w:t>ευρωπαϊκή οδηγία</w:t>
      </w:r>
      <w:r>
        <w:rPr>
          <w:rFonts w:eastAsia="Times New Roman"/>
          <w:szCs w:val="24"/>
        </w:rPr>
        <w:t xml:space="preserve"> 2013/32, για την οποία, στον δημόσιο λόγο τουλάχιστον, δεν έχει κατατεθεί κάποια αντίρρηση από ό,τι ξέρω και από τους συναδέλφους των άλλων κομμά</w:t>
      </w:r>
      <w:r>
        <w:rPr>
          <w:rFonts w:eastAsia="Times New Roman"/>
          <w:szCs w:val="24"/>
        </w:rPr>
        <w:t xml:space="preserve">των της Βουλής. </w:t>
      </w:r>
    </w:p>
    <w:p w14:paraId="31B16AC6" w14:textId="77777777" w:rsidR="00643513" w:rsidRDefault="00AD6DE5">
      <w:pPr>
        <w:spacing w:line="600" w:lineRule="auto"/>
        <w:ind w:firstLine="720"/>
        <w:jc w:val="both"/>
        <w:rPr>
          <w:rFonts w:eastAsia="Times New Roman"/>
          <w:szCs w:val="24"/>
        </w:rPr>
      </w:pPr>
      <w:r>
        <w:rPr>
          <w:rFonts w:eastAsia="Times New Roman"/>
          <w:szCs w:val="24"/>
        </w:rPr>
        <w:t>Προβλέπει τη διαδικασία προστασίας αλλά και υποδοχής και καταγραφής και φιλοξενίας όλων των νεοεισερχόμενων πολιτών τρίτων χωρών οι οποίοι αιτούνται διεθνή προστασία -αυτή είναι και η διαδικασία του ασύλου και της πρώτης υποδοχής- και βέβα</w:t>
      </w:r>
      <w:r>
        <w:rPr>
          <w:rFonts w:eastAsia="Times New Roman"/>
          <w:szCs w:val="24"/>
        </w:rPr>
        <w:t xml:space="preserve">ια τις αντίστοιχες αλλαγές στον Κώδικα Μετανάστευσης, στα οργανογράμματα του Υπουργείου, στη δόμηση και τη στελέχωση των </w:t>
      </w:r>
      <w:r>
        <w:rPr>
          <w:rFonts w:eastAsia="Times New Roman"/>
          <w:szCs w:val="24"/>
        </w:rPr>
        <w:t xml:space="preserve">υπηρεσιών </w:t>
      </w:r>
      <w:r>
        <w:rPr>
          <w:rFonts w:eastAsia="Times New Roman"/>
          <w:szCs w:val="24"/>
        </w:rPr>
        <w:t>αυτών. Και προστίθενται, προφανώς, στην όλη αυτή νομοτεχνική επεξεργασία λίγες από τις διατάξεις που ολοκληρώνουν την εφαρμογ</w:t>
      </w:r>
      <w:r>
        <w:rPr>
          <w:rFonts w:eastAsia="Times New Roman"/>
          <w:szCs w:val="24"/>
        </w:rPr>
        <w:t xml:space="preserve">ή της </w:t>
      </w:r>
      <w:r>
        <w:rPr>
          <w:rFonts w:eastAsia="Times New Roman"/>
          <w:szCs w:val="24"/>
        </w:rPr>
        <w:t xml:space="preserve">συμφωνίας </w:t>
      </w:r>
      <w:r>
        <w:rPr>
          <w:rFonts w:eastAsia="Times New Roman"/>
          <w:szCs w:val="24"/>
        </w:rPr>
        <w:t xml:space="preserve">Ευρωπαϊκής Ένωσης-Τουρκίας, κύρια, όμως, αυτές που για τη χώρα μας είναι απαραίτητες για την αντιμετώπιση των έκτακτων αναγκών λόγω της προσφυγικής κρίσης. </w:t>
      </w:r>
    </w:p>
    <w:p w14:paraId="31B16AC7" w14:textId="77777777" w:rsidR="00643513" w:rsidRDefault="00AD6DE5">
      <w:pPr>
        <w:spacing w:line="600" w:lineRule="auto"/>
        <w:ind w:firstLine="720"/>
        <w:jc w:val="both"/>
        <w:rPr>
          <w:rFonts w:eastAsia="Times New Roman"/>
          <w:szCs w:val="24"/>
        </w:rPr>
      </w:pPr>
      <w:r>
        <w:rPr>
          <w:rFonts w:eastAsia="Times New Roman"/>
          <w:szCs w:val="24"/>
        </w:rPr>
        <w:lastRenderedPageBreak/>
        <w:t xml:space="preserve">Νομίζω ότι σε όλα αυτά τα δημόσια κείμενα, είτε στην </w:t>
      </w:r>
      <w:r>
        <w:rPr>
          <w:rFonts w:eastAsia="Times New Roman"/>
          <w:szCs w:val="24"/>
        </w:rPr>
        <w:t xml:space="preserve">οδηγία </w:t>
      </w:r>
      <w:r>
        <w:rPr>
          <w:rFonts w:eastAsia="Times New Roman"/>
          <w:szCs w:val="24"/>
        </w:rPr>
        <w:t>είτε στα τμήματα αυτά τ</w:t>
      </w:r>
      <w:r>
        <w:rPr>
          <w:rFonts w:eastAsia="Times New Roman"/>
          <w:szCs w:val="24"/>
        </w:rPr>
        <w:t xml:space="preserve">ης </w:t>
      </w:r>
      <w:r>
        <w:rPr>
          <w:rFonts w:eastAsia="Times New Roman"/>
          <w:szCs w:val="24"/>
        </w:rPr>
        <w:t xml:space="preserve">συμφωνίας </w:t>
      </w:r>
      <w:r>
        <w:rPr>
          <w:rFonts w:eastAsia="Times New Roman"/>
          <w:szCs w:val="24"/>
        </w:rPr>
        <w:t>της Ευρωπαϊκής Ένωσης-Τουρκίας, πλην κάποιων ενστάσεων του Κομμουνιστικού Κόμματος, από τα υπόλοιπα κόμματα που είναι σήμερα εδώ στην Ολομέλεια -εννοώ όσα είναι παρόντα- δεν υπάρχει κάποια αντίρρηση, δεν έχει κατατεθεί δημόσια τουλάχιστον κάπο</w:t>
      </w:r>
      <w:r>
        <w:rPr>
          <w:rFonts w:eastAsia="Times New Roman"/>
          <w:szCs w:val="24"/>
        </w:rPr>
        <w:t xml:space="preserve">ια αντίρρηση. </w:t>
      </w:r>
    </w:p>
    <w:p w14:paraId="31B16AC8" w14:textId="77777777" w:rsidR="00643513" w:rsidRDefault="00AD6DE5">
      <w:pPr>
        <w:spacing w:line="600" w:lineRule="auto"/>
        <w:ind w:firstLine="720"/>
        <w:jc w:val="both"/>
        <w:rPr>
          <w:rFonts w:eastAsia="Times New Roman"/>
          <w:szCs w:val="24"/>
        </w:rPr>
      </w:pPr>
      <w:r>
        <w:rPr>
          <w:rFonts w:eastAsia="Times New Roman"/>
          <w:szCs w:val="24"/>
        </w:rPr>
        <w:t xml:space="preserve">Γι’ αυτόν τον λόγο, παρ’ ότι θα ήταν δελεαστικό να ασχοληθώ με την αξιολόγηση αυτού του διχασμού, πώς γίνεται δηλαδή στα διεθνή </w:t>
      </w:r>
      <w:r>
        <w:rPr>
          <w:rFonts w:eastAsia="Times New Roman"/>
          <w:szCs w:val="24"/>
          <w:lang w:val="en-US"/>
        </w:rPr>
        <w:t>fora</w:t>
      </w:r>
      <w:r>
        <w:rPr>
          <w:rFonts w:eastAsia="Times New Roman"/>
          <w:szCs w:val="24"/>
        </w:rPr>
        <w:t>, στις συνθήκες, στις συναντήσεις του Ευρωπαϊκού Λαϊκού Κόμματος ή του Σοσιαλδημοκρατικού αντίστοιχα να υπάρχ</w:t>
      </w:r>
      <w:r>
        <w:rPr>
          <w:rFonts w:eastAsia="Times New Roman"/>
          <w:szCs w:val="24"/>
        </w:rPr>
        <w:t>ει συμφωνία και εκπροσώπηση των ελληνικών συμφερόντων αλλά εδώ στην Ελλάδα να κάνουμε αντιπολίτευση μόνο και μόνο για να ικανοποιήσουμε είτε το τοπικό ακροατήριο είτε την ανάγκη να υπάρχει αντιπολίτευση -την οποία δεν κατανοώ πάντα, ιδιαίτερα στα θέματα πο</w:t>
      </w:r>
      <w:r>
        <w:rPr>
          <w:rFonts w:eastAsia="Times New Roman"/>
          <w:szCs w:val="24"/>
        </w:rPr>
        <w:t>υ συνδέονται και με εξωτερική πολιτική- θα θέσω κάποια ερωτήματα τα οποία απασχολούν και εμάς, κύριοι συνάδελφοι.</w:t>
      </w:r>
    </w:p>
    <w:p w14:paraId="31B16AC9" w14:textId="77777777" w:rsidR="00643513" w:rsidRDefault="00AD6DE5">
      <w:pPr>
        <w:spacing w:line="600" w:lineRule="auto"/>
        <w:jc w:val="both"/>
        <w:rPr>
          <w:rFonts w:eastAsia="Times New Roman" w:cs="Times New Roman"/>
          <w:szCs w:val="24"/>
        </w:rPr>
      </w:pPr>
      <w:r>
        <w:rPr>
          <w:rFonts w:eastAsia="Times New Roman"/>
          <w:szCs w:val="24"/>
        </w:rPr>
        <w:lastRenderedPageBreak/>
        <w:tab/>
      </w:r>
      <w:r>
        <w:rPr>
          <w:rFonts w:eastAsia="Times New Roman" w:cs="Times New Roman"/>
          <w:szCs w:val="24"/>
        </w:rPr>
        <w:t xml:space="preserve">Δύο είναι τα βασικά ερωτήματα: </w:t>
      </w:r>
    </w:p>
    <w:p w14:paraId="31B16ACA"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Πρώτον, υπάρχει ανάγκη βελτίωσης των υπηρεσιών και των διαδικασιών ασύλου και διεθνούς προστασίας σήμερα στην</w:t>
      </w:r>
      <w:r>
        <w:rPr>
          <w:rFonts w:eastAsia="Times New Roman" w:cs="Times New Roman"/>
          <w:szCs w:val="24"/>
        </w:rPr>
        <w:t xml:space="preserve"> Ελλάδα; </w:t>
      </w:r>
    </w:p>
    <w:p w14:paraId="31B16ACB"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Δεύτερον, πρέπει να προσαρμοστούμε στο ευρωπαϊκό κεκτημένο σε αυτή την κατηγορία; </w:t>
      </w:r>
    </w:p>
    <w:p w14:paraId="31B16ACC"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Νομίζω ότι η απάντηση είναι σχεδόν ομόφωνη, διότι δεν ήταν καλή η κατάσταση στη χώρα μας όσον αφορά τα θέματα παροχής προστασίας σε υπηκόους τρίτων χωρών. </w:t>
      </w:r>
    </w:p>
    <w:p w14:paraId="31B16ACD"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Ταυτόχρονα, μπαίνει κάποιο ερώτημα από κάποιους, κάποια άρνηση στην ανάγκη να ανταποκριθούμε στις έκτακτες ανάγκες που ζούμε σήμερα, στην προσφυγική κρίση; Ούτε σε αυτό έχει ακουστεί κάποια διαφορετική άποψη. </w:t>
      </w:r>
    </w:p>
    <w:p w14:paraId="31B16ACE"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Έγινε, επίσης, κουβέντα για το εάν αυτό το νομ</w:t>
      </w:r>
      <w:r>
        <w:rPr>
          <w:rFonts w:eastAsia="Times New Roman" w:cs="Times New Roman"/>
          <w:szCs w:val="24"/>
        </w:rPr>
        <w:t xml:space="preserve">οσχέδιο έπρεπε να είναι κατεπείγον. Να πω δύο, τρία νούμερα: Το κομμάτι που αφορά το 95%, το 98% του νομοσχεδίου είναι αναρτημένο στο διαδίκτυο. Έχει </w:t>
      </w:r>
      <w:r>
        <w:rPr>
          <w:rFonts w:eastAsia="Times New Roman" w:cs="Times New Roman"/>
          <w:szCs w:val="24"/>
        </w:rPr>
        <w:lastRenderedPageBreak/>
        <w:t xml:space="preserve">γίνει επαρκής διαβούλευση και το ξέρουν όλοι, διότι συμμετείχαν και στην κουβέντα για την </w:t>
      </w:r>
      <w:r>
        <w:rPr>
          <w:rFonts w:eastAsia="Times New Roman" w:cs="Times New Roman"/>
          <w:szCs w:val="24"/>
        </w:rPr>
        <w:t>ευρωπαϊκή οδηγία</w:t>
      </w:r>
      <w:r>
        <w:rPr>
          <w:rFonts w:eastAsia="Times New Roman" w:cs="Times New Roman"/>
          <w:szCs w:val="24"/>
        </w:rPr>
        <w:t>. Αν κάποιοι δεν συμμετείχαν, νομίζω ότι αδυνατούν να παρακολουθήσουν και την ελληνική κοινοβουλευτική διαδικασία. Επειδή πιστεύω ότι όλοι συμμετείχαν, θεωρώ ότι το 98% έχει αναρτηθεί, έχει γίνει η διαβούλευση και έχει ολοκληρωθεί η δημόσια συζήτηση. Το υπ</w:t>
      </w:r>
      <w:r>
        <w:rPr>
          <w:rFonts w:eastAsia="Times New Roman" w:cs="Times New Roman"/>
          <w:szCs w:val="24"/>
        </w:rPr>
        <w:t xml:space="preserve">όλοιπο κομμάτι –που πιθανώς να είναι το 2% με 3% της ύλης- αφορά την εφαρμογή μιας συμφωνίας που ψηφίστηκε στις 18 Μαρτίου και θα εφαρμοστεί από τις 4 Απριλίου. </w:t>
      </w:r>
    </w:p>
    <w:p w14:paraId="31B16ACF"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Δεν δικαιολογεί, λοιπόν, το κατεπείγον του νομοσχεδίου το ότι από τη Δευτέρα πρέπει να εφαρμοσ</w:t>
      </w:r>
      <w:r>
        <w:rPr>
          <w:rFonts w:eastAsia="Times New Roman" w:cs="Times New Roman"/>
          <w:szCs w:val="24"/>
        </w:rPr>
        <w:t xml:space="preserve">τεί; Η συμφωνία έγινε πριν από δύο εβδομάδες και έπρεπε να προσαρμοστεί νομοτεχνικά στα υπόλοιπα κείμενα. </w:t>
      </w:r>
    </w:p>
    <w:p w14:paraId="31B16AD0"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Ταυτόχρονα, δεν δικαιολογεί, αν θέλετε, και τη δική σας κινητοποίηση ή η υποχρέωση να είναι εντάξει η χώρα τη Δευτέρα; Εκτός εάν δεν θέλετε να είναι </w:t>
      </w:r>
      <w:r>
        <w:rPr>
          <w:rFonts w:eastAsia="Times New Roman" w:cs="Times New Roman"/>
          <w:szCs w:val="24"/>
        </w:rPr>
        <w:t xml:space="preserve">εντάξει η χώρα τη Δευτέρα και να δίνουμε επιχειρήματα </w:t>
      </w:r>
      <w:r>
        <w:rPr>
          <w:rFonts w:eastAsia="Times New Roman" w:cs="Times New Roman"/>
          <w:szCs w:val="24"/>
        </w:rPr>
        <w:lastRenderedPageBreak/>
        <w:t>σε τρίτους. Διότι αυτό που συμβαίνει τους τελευταίους οκτώ μήνες στη χώρα μας, είναι ότι εμείς είμαστε εντάξει με τις συμφωνίες μας, για πρώτη φορά ίσως τα τελευταία χρόνια στην Ευρώπη. Ελπίζω να μην επ</w:t>
      </w:r>
      <w:r>
        <w:rPr>
          <w:rFonts w:eastAsia="Times New Roman" w:cs="Times New Roman"/>
          <w:szCs w:val="24"/>
        </w:rPr>
        <w:t xml:space="preserve">ιδιώκετε να μην είμαστε εντάξει. Θεωρώ ότι έχετε την ίδια, κοινή ταυτότητα διάθεσης να είμαστε εντάξει σε αυτήν τη συμφωνία και να είμαστε και μπροστά στην Ευρώπη. </w:t>
      </w:r>
    </w:p>
    <w:p w14:paraId="31B16AD1"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Η προσωπική μου, όμως, ανάγκη είναι να κάνουμε και μια καλύτερη, μια ευρύτερη συζήτηση που </w:t>
      </w:r>
      <w:r>
        <w:rPr>
          <w:rFonts w:eastAsia="Times New Roman" w:cs="Times New Roman"/>
          <w:szCs w:val="24"/>
        </w:rPr>
        <w:t>από κάποιους ομιλητές του ΣΥΡΙΖΑ μπήκε.</w:t>
      </w:r>
    </w:p>
    <w:p w14:paraId="31B16AD2"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 Ποιο είναι το περιβάλλον το οποίο έρχεται να επικουρήσει το συγκεκριμένο νομοσχέδιο; Δεν θα λύσει τα προβλήματα. Το είπε και ο κ. </w:t>
      </w:r>
      <w:proofErr w:type="spellStart"/>
      <w:r>
        <w:rPr>
          <w:rFonts w:eastAsia="Times New Roman" w:cs="Times New Roman"/>
          <w:szCs w:val="24"/>
        </w:rPr>
        <w:t>Μουζάλας</w:t>
      </w:r>
      <w:proofErr w:type="spellEnd"/>
      <w:r>
        <w:rPr>
          <w:rFonts w:eastAsia="Times New Roman" w:cs="Times New Roman"/>
          <w:szCs w:val="24"/>
        </w:rPr>
        <w:t xml:space="preserve"> νωρίτερα. Έχουμε τη μεγαλύτερη προσφυγική κρίση στην Ευρώπη μετά τον Β΄ Παγκ</w:t>
      </w:r>
      <w:r>
        <w:rPr>
          <w:rFonts w:eastAsia="Times New Roman" w:cs="Times New Roman"/>
          <w:szCs w:val="24"/>
        </w:rPr>
        <w:t xml:space="preserve">όσμιο Πόλεμο, μια προσφυγική κρίση η οποία είναι αποτέλεσμα των παράλογων επιλογών αλλά και των παρεμβάσεων στις χώρες και στους λαούς της Μέσης Ανατολής, της παραβίασης </w:t>
      </w:r>
      <w:r>
        <w:rPr>
          <w:rFonts w:eastAsia="Times New Roman" w:cs="Times New Roman"/>
          <w:szCs w:val="24"/>
        </w:rPr>
        <w:lastRenderedPageBreak/>
        <w:t>των δικαιωμάτων του ανθρώπου, της αμφισβήτησης της ανθρώπινης ζωής, της παραβίασης των</w:t>
      </w:r>
      <w:r>
        <w:rPr>
          <w:rFonts w:eastAsia="Times New Roman" w:cs="Times New Roman"/>
          <w:szCs w:val="24"/>
        </w:rPr>
        <w:t xml:space="preserve"> δημοκρατικών κανόνων λειτουργίας των κοινωνιών. Και έχουμε ένα συγκεκριμένο παράδειγμα χρεοκοπίας της εξωτερικής πολιτικής της Ευρωπαϊκής Ένωσης. Αυτό πρέπει να το καταλάβουμε για να το διορθώσουμε, γιατί εμάς μας ενδιαφέρει μια Ευρώπη που υπερασπίζεται ό</w:t>
      </w:r>
      <w:r>
        <w:rPr>
          <w:rFonts w:eastAsia="Times New Roman" w:cs="Times New Roman"/>
          <w:szCs w:val="24"/>
        </w:rPr>
        <w:t>χι μόνο τους δικούς της λαούς, αλλά και τους υπόλοιπους. Γιατί αν δεν υπερασπίζεται συνολικά τις αξίες και τα δικαιώματα των ανθρώπων, την πληρώνει, όπως τώρα το ζει από την προσφυγική κρίση, που δεν την κοίταζε μέχρι τώρα γιατί ήταν «μακριά από το σπίτι μ</w:t>
      </w:r>
      <w:r>
        <w:rPr>
          <w:rFonts w:eastAsia="Times New Roman" w:cs="Times New Roman"/>
          <w:szCs w:val="24"/>
        </w:rPr>
        <w:t>ου», «μακριά από την αυλή μου».</w:t>
      </w:r>
    </w:p>
    <w:p w14:paraId="31B16AD3"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 Βλέπετε, όμως, τώρα ποια είναι η επίπτωση της μονομερούς, της συντηρητικής, θα έλεγα, και φοβικής ανάγνωσης, όσον αφορά τη λειτουργία της κοινωνίας μας, να μην ασχολούμαστε και με τα του γείτονα. </w:t>
      </w:r>
    </w:p>
    <w:p w14:paraId="31B16AD4"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Υπήρχε και υπάρχει παγκοσμ</w:t>
      </w:r>
      <w:r>
        <w:rPr>
          <w:rFonts w:eastAsia="Times New Roman" w:cs="Times New Roman"/>
          <w:szCs w:val="24"/>
        </w:rPr>
        <w:t xml:space="preserve">ίως μία άρνηση ή, θα έλεγα καλύτερα, μια υποτίμηση του </w:t>
      </w:r>
      <w:proofErr w:type="spellStart"/>
      <w:r>
        <w:rPr>
          <w:rFonts w:eastAsia="Times New Roman" w:cs="Times New Roman"/>
          <w:szCs w:val="24"/>
        </w:rPr>
        <w:t>προτάγματος</w:t>
      </w:r>
      <w:proofErr w:type="spellEnd"/>
      <w:r>
        <w:rPr>
          <w:rFonts w:eastAsia="Times New Roman" w:cs="Times New Roman"/>
          <w:szCs w:val="24"/>
        </w:rPr>
        <w:t xml:space="preserve"> της ειρήνης και της ανάγκης του αφοπλισμού. Και αυτό πρέπει να επανέλθει στην πολιτική ατζέντα και της </w:t>
      </w:r>
      <w:r>
        <w:rPr>
          <w:rFonts w:eastAsia="Times New Roman" w:cs="Times New Roman"/>
          <w:szCs w:val="24"/>
        </w:rPr>
        <w:lastRenderedPageBreak/>
        <w:t>Ελλάδας και της Ευρώπης. Δυστυχώς, αυτή η χρεοκοπία όσον αφορά και τα ζητήματα της ιδε</w:t>
      </w:r>
      <w:r>
        <w:rPr>
          <w:rFonts w:eastAsia="Times New Roman" w:cs="Times New Roman"/>
          <w:szCs w:val="24"/>
        </w:rPr>
        <w:t xml:space="preserve">ολογίας και των αξιών συνδυάζεται με την κοινωνική και οικονομική κρίση που υπάρχει στην Ευρώπη, με τη λιτότητα, αλλά και με τη μεγάλη κρίση ασφάλειας που τροφοδοτείται από τον φανατισμό και την τρομοκρατία. </w:t>
      </w:r>
    </w:p>
    <w:p w14:paraId="31B16AD5"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Έτσι, η Ευρώπη βρίσκεται σε νευρικό κλονισμό κα</w:t>
      </w:r>
      <w:r>
        <w:rPr>
          <w:rFonts w:eastAsia="Times New Roman" w:cs="Times New Roman"/>
          <w:szCs w:val="24"/>
        </w:rPr>
        <w:t>ι σε αμηχανία. Και την αμηχανία αυτή την έχει διαδεχθεί ένα πολιτικό σχίσμα που υπάρχει σήμερα στην Ευρώπη και στα κόμματα της Ελλάδας. Και το ζείτε, υποπτεύομαι, με τις διαφορετικές συνιστώσες στην ανάγνωση της προσφυγικής κρίσης που έχετε και στην Αντιπο</w:t>
      </w:r>
      <w:r>
        <w:rPr>
          <w:rFonts w:eastAsia="Times New Roman" w:cs="Times New Roman"/>
          <w:szCs w:val="24"/>
        </w:rPr>
        <w:t>λίτευση.</w:t>
      </w:r>
    </w:p>
    <w:p w14:paraId="31B16AD6"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Ενώ εσείς δεν έχετε καμία!</w:t>
      </w:r>
    </w:p>
    <w:p w14:paraId="31B16AD7"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Η λιτότητα και ο φόβος τροφοδοτούν περαιτέρω </w:t>
      </w:r>
      <w:proofErr w:type="spellStart"/>
      <w:r>
        <w:rPr>
          <w:rFonts w:eastAsia="Times New Roman" w:cs="Times New Roman"/>
          <w:szCs w:val="24"/>
        </w:rPr>
        <w:t>συντηρητικοποίηση</w:t>
      </w:r>
      <w:proofErr w:type="spellEnd"/>
      <w:r>
        <w:rPr>
          <w:rFonts w:eastAsia="Times New Roman" w:cs="Times New Roman"/>
          <w:szCs w:val="24"/>
        </w:rPr>
        <w:t xml:space="preserve"> των πολιτικών. Και όταν υποκλίνεστε στον φόβο, πρακτικά οδηγείτε τον κόσμο στην ακροδεξιά. Δεν τον οδηγείτε </w:t>
      </w:r>
      <w:r>
        <w:rPr>
          <w:rFonts w:eastAsia="Times New Roman" w:cs="Times New Roman"/>
          <w:szCs w:val="24"/>
        </w:rPr>
        <w:lastRenderedPageBreak/>
        <w:t>στη Νέα Δημ</w:t>
      </w:r>
      <w:r>
        <w:rPr>
          <w:rFonts w:eastAsia="Times New Roman" w:cs="Times New Roman"/>
          <w:szCs w:val="24"/>
        </w:rPr>
        <w:t xml:space="preserve">οκρατία. Αυτό ειλικρινά θέλουμε να το συζητήσουμε στο πλαίσιο του δημοκρατικού τόξου της χώρας μας. </w:t>
      </w:r>
    </w:p>
    <w:p w14:paraId="31B16AD8"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Νομίζω ότι πρέπει να αφήσετε λίγο στην άκρη τα ιδεολογήματα που οδηγούν στη λογική ότι ο ΣΥΡΙΖΑ δημιούργησε τη σύρραξη στη Συρία. Αν είναι δυνατόν! Το Χαλέ</w:t>
      </w:r>
      <w:r>
        <w:rPr>
          <w:rFonts w:eastAsia="Times New Roman" w:cs="Times New Roman"/>
          <w:szCs w:val="24"/>
        </w:rPr>
        <w:t xml:space="preserve">πι και η </w:t>
      </w:r>
      <w:proofErr w:type="spellStart"/>
      <w:r>
        <w:rPr>
          <w:rFonts w:eastAsia="Times New Roman" w:cs="Times New Roman"/>
          <w:szCs w:val="24"/>
        </w:rPr>
        <w:t>Παλμύρα</w:t>
      </w:r>
      <w:proofErr w:type="spellEnd"/>
      <w:r>
        <w:rPr>
          <w:rFonts w:eastAsia="Times New Roman" w:cs="Times New Roman"/>
          <w:szCs w:val="24"/>
        </w:rPr>
        <w:t xml:space="preserve"> καταστράφηκαν στο τέλος του 2015, στις αρχές του 2016. Εκεί ζούσαν τρία και τέσσερα εκατομμύρια κάτοικοι αντίστοιχα. Από τον Οκτώβριο του 2015 ξεκίνησαν οι ροές να μεγαλώνουν. Τον Αύγουστο υπήρχε το πρώτο δείγμα σύμφωνα με την Ύπατη Αρμοστ</w:t>
      </w:r>
      <w:r>
        <w:rPr>
          <w:rFonts w:eastAsia="Times New Roman" w:cs="Times New Roman"/>
          <w:szCs w:val="24"/>
        </w:rPr>
        <w:t xml:space="preserve">εία. </w:t>
      </w:r>
    </w:p>
    <w:p w14:paraId="31B16AD9"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Το </w:t>
      </w:r>
      <w:proofErr w:type="spellStart"/>
      <w:r>
        <w:rPr>
          <w:rFonts w:eastAsia="Times New Roman" w:cs="Times New Roman"/>
          <w:szCs w:val="24"/>
        </w:rPr>
        <w:t>Κομπάνι</w:t>
      </w:r>
      <w:proofErr w:type="spellEnd"/>
      <w:r>
        <w:rPr>
          <w:rFonts w:eastAsia="Times New Roman" w:cs="Times New Roman"/>
          <w:szCs w:val="24"/>
        </w:rPr>
        <w:t xml:space="preserve"> πότε ήταν;</w:t>
      </w:r>
    </w:p>
    <w:p w14:paraId="31B16ADA" w14:textId="77777777" w:rsidR="00643513" w:rsidRDefault="00AD6DE5">
      <w:pPr>
        <w:spacing w:line="600" w:lineRule="auto"/>
        <w:ind w:firstLine="709"/>
        <w:jc w:val="both"/>
        <w:rPr>
          <w:rFonts w:eastAsia="Times New Roman" w:cs="Times New Roman"/>
          <w:szCs w:val="24"/>
        </w:rPr>
      </w:pPr>
      <w:r>
        <w:rPr>
          <w:rFonts w:eastAsia="Times New Roman" w:cs="Times New Roman"/>
          <w:b/>
          <w:szCs w:val="24"/>
        </w:rPr>
        <w:lastRenderedPageBreak/>
        <w:t>ΣΩΚΡΑΤΗΣ ΦΑΜΕΛΛΟΣ:</w:t>
      </w:r>
      <w:r>
        <w:rPr>
          <w:rFonts w:eastAsia="Times New Roman" w:cs="Times New Roman"/>
          <w:szCs w:val="24"/>
        </w:rPr>
        <w:t xml:space="preserve"> Και μας κατηγορείτε γιατί έχουμε τις ίδιες σκέψεις με την ευρωπαϊκή πολιτική ηγεσία, που τουλάχιστον σε αυτό το κομμάτι, συνεπής με την αστική επανάσταση, επικαλείται τη δημοκρατία, την ισονομί</w:t>
      </w:r>
      <w:r>
        <w:rPr>
          <w:rFonts w:eastAsia="Times New Roman" w:cs="Times New Roman"/>
          <w:szCs w:val="24"/>
        </w:rPr>
        <w:t>α, την αλληλεγγύη και την ελευθερία των ανθρώπων;</w:t>
      </w:r>
      <w:r w:rsidDel="001737CF">
        <w:rPr>
          <w:rFonts w:eastAsia="Times New Roman" w:cs="Times New Roman"/>
          <w:szCs w:val="24"/>
        </w:rPr>
        <w:t xml:space="preserve"> </w:t>
      </w:r>
      <w:r>
        <w:rPr>
          <w:rFonts w:eastAsia="Times New Roman" w:cs="Times New Roman"/>
          <w:szCs w:val="24"/>
        </w:rPr>
        <w:t>Μας κατηγορείτε γι</w:t>
      </w:r>
      <w:r>
        <w:rPr>
          <w:rFonts w:eastAsia="Times New Roman" w:cs="Times New Roman"/>
          <w:szCs w:val="24"/>
        </w:rPr>
        <w:t>’</w:t>
      </w:r>
      <w:r>
        <w:rPr>
          <w:rFonts w:eastAsia="Times New Roman" w:cs="Times New Roman"/>
          <w:szCs w:val="24"/>
        </w:rPr>
        <w:t xml:space="preserve"> αυτό; Αν είναι δυνατόν! Μην κάνετε τέτοια μικροπολιτική. </w:t>
      </w:r>
    </w:p>
    <w:p w14:paraId="31B16ADB"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Εμείς πιστεύουμε ότι η απάντηση δεν είναι ο φόβος. Η απάντηση είναι η ανάκτηση της ελπίδας. Όμως, η ανάκτηση της ελπίδας πρέπει να γίνει και στο επίπεδο της οικονομίας. Πρέπει και η οικονομία να λειτουργεί προς όφελος των πολλών και όχι προς όφελος των λίγ</w:t>
      </w:r>
      <w:r>
        <w:rPr>
          <w:rFonts w:eastAsia="Times New Roman" w:cs="Times New Roman"/>
          <w:szCs w:val="24"/>
        </w:rPr>
        <w:t xml:space="preserve">ων, γιατί όσο λειτουργεί προς όφελος των λίγων, μεγαλώνει τις αντιθέσεις, μεγαλώνει τις αποκλίσεις, μεγαλώνει τις φοβίες. </w:t>
      </w:r>
    </w:p>
    <w:p w14:paraId="31B16ADC"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Απέναντι σε αυτή τη φοβική κρίση της Ευρώπης εμείς καταθέτουμε στην πρόταση του ευρωπαϊκού κεκτημένου, ότι το πρόβλημα πρέπει να λυθε</w:t>
      </w:r>
      <w:r>
        <w:rPr>
          <w:rFonts w:eastAsia="Times New Roman" w:cs="Times New Roman"/>
          <w:szCs w:val="24"/>
        </w:rPr>
        <w:t>ί ενιαία σε επίπεδο Ευρώπης, ότι το πρόβλημα δεν θα λυθεί εάν γίνει η Ευρώπη φρούριο και δεν θα λυθεί αν χτιστούν φράχτες σε όλα τα σύνορα. Και άργησε τραγικά η Ευρώπη να αναγνωρίσει το πρόβλημα και να διατυπώσει πολιτικές. Ακόμα πιστεύουμε ότι πληρώνει αυ</w:t>
      </w:r>
      <w:r>
        <w:rPr>
          <w:rFonts w:eastAsia="Times New Roman" w:cs="Times New Roman"/>
          <w:szCs w:val="24"/>
        </w:rPr>
        <w:t xml:space="preserve">τή την κρίση. </w:t>
      </w:r>
    </w:p>
    <w:p w14:paraId="31B16ADD"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Εμείς, όμως, έχουμε κάνει επιθετική πολιτική στο ζήτημα από την αρχή της διακυβέρνησης του 2015. Και όταν κάνεις επιθετική εξωτερική πολιτική, κερδίζεις. Και το κάναμε ζητώντας πρώτα απ’ όλα και διατυπώνοντας την ανάγκη να σεβόμαστε τα ανθρώ</w:t>
      </w:r>
      <w:r>
        <w:rPr>
          <w:rFonts w:eastAsia="Times New Roman" w:cs="Times New Roman"/>
          <w:szCs w:val="24"/>
        </w:rPr>
        <w:t>πινα δικαιώματα και τις διεθνείς συνθήκες, όπως και τη Συνθήκη της Γενεύης. Ταυτόχρονα το κάναμε</w:t>
      </w:r>
      <w:r>
        <w:rPr>
          <w:rFonts w:eastAsia="Times New Roman" w:cs="Times New Roman"/>
          <w:szCs w:val="24"/>
        </w:rPr>
        <w:t>,</w:t>
      </w:r>
      <w:r>
        <w:rPr>
          <w:rFonts w:eastAsia="Times New Roman" w:cs="Times New Roman"/>
          <w:szCs w:val="24"/>
        </w:rPr>
        <w:t xml:space="preserve"> διεκδικώντας την ασφάλεια για τους Έλληνες πολίτες και τα ελληνικά σύνορα, γιατί εμείς από τον Απρίλιο και τον Μάιο του 2015 ζητούσαμε την ενίσχυση των δυνάμε</w:t>
      </w:r>
      <w:r>
        <w:rPr>
          <w:rFonts w:eastAsia="Times New Roman" w:cs="Times New Roman"/>
          <w:szCs w:val="24"/>
        </w:rPr>
        <w:t xml:space="preserve">ων της </w:t>
      </w:r>
      <w:r>
        <w:rPr>
          <w:rFonts w:eastAsia="Times New Roman" w:cs="Times New Roman"/>
          <w:szCs w:val="24"/>
          <w:lang w:val="en-US"/>
        </w:rPr>
        <w:t>FRONTEX</w:t>
      </w:r>
      <w:r>
        <w:rPr>
          <w:rFonts w:eastAsia="Times New Roman" w:cs="Times New Roman"/>
          <w:szCs w:val="24"/>
        </w:rPr>
        <w:t>, μηχανήματα, πλοία και προσωπικό, που δεν έρχονταν από την αδύναμη να ανταποκριθεί Ευρώπη. Εμείς και σε επίπεδο πρόβλεψης</w:t>
      </w:r>
      <w:r>
        <w:rPr>
          <w:rFonts w:eastAsia="Times New Roman" w:cs="Times New Roman"/>
          <w:szCs w:val="24"/>
        </w:rPr>
        <w:t>,</w:t>
      </w:r>
      <w:r>
        <w:rPr>
          <w:rFonts w:eastAsia="Times New Roman" w:cs="Times New Roman"/>
          <w:szCs w:val="24"/>
        </w:rPr>
        <w:t xml:space="preserve"> ήμασταν εντάξει.</w:t>
      </w:r>
    </w:p>
    <w:p w14:paraId="31B16ADE"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Ταυτόχρονα, πρώτοι εμείς διατυπώσαμε και καταθέσαμε την ανάγκη να υπερέχει η αλληλεγγύη, η ισότητα κα</w:t>
      </w:r>
      <w:r>
        <w:rPr>
          <w:rFonts w:eastAsia="Times New Roman" w:cs="Times New Roman"/>
          <w:szCs w:val="24"/>
        </w:rPr>
        <w:t xml:space="preserve">ι ο σεβασμός των δικαιωμάτων έναντι του φόβου και του ρατσιστικού μίσους, το οποίο, δυστυχώς, αρκετοί στην Ελλάδα το ακούν ευχάριστα. </w:t>
      </w:r>
    </w:p>
    <w:p w14:paraId="31B16ADF"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Και, βέβαια, εμείς μέχρι και την τελευταία Σύνοδο Ευρωπαϊκής Ένωσης-Τουρκίας καταθέσαμε την πρόταση να υπάρχει λύση ενιαί</w:t>
      </w:r>
      <w:r>
        <w:rPr>
          <w:rFonts w:eastAsia="Times New Roman" w:cs="Times New Roman"/>
          <w:szCs w:val="24"/>
        </w:rPr>
        <w:t>α στο ευρωπαϊκό πλαίσιο</w:t>
      </w:r>
      <w:r>
        <w:rPr>
          <w:rFonts w:eastAsia="Times New Roman" w:cs="Times New Roman"/>
          <w:szCs w:val="24"/>
        </w:rPr>
        <w:t>,</w:t>
      </w:r>
      <w:r>
        <w:rPr>
          <w:rFonts w:eastAsia="Times New Roman" w:cs="Times New Roman"/>
          <w:szCs w:val="24"/>
        </w:rPr>
        <w:t xml:space="preserve"> χωρίς μονομερείς ενέργειες. Και αυτή ήταν ενιαία αντιμετώπιση. Την οργανωμένη μετεγκατάσταση και τα αναλογικά βάρη, την πρόταση, δηλαδή, του ΣΥΡΙΖΑ, του Αλέξη Τσίπρα, ενέκρινε η Ευρωπαϊκή Ένωση στη συμφωνία με την Τουρκία. </w:t>
      </w:r>
    </w:p>
    <w:p w14:paraId="31B16AE0"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Αυτό εί</w:t>
      </w:r>
      <w:r>
        <w:rPr>
          <w:rFonts w:eastAsia="Times New Roman" w:cs="Times New Roman"/>
          <w:szCs w:val="24"/>
        </w:rPr>
        <w:t xml:space="preserve">ναι το μεγαλύτερο κέρδος για εμάς, γιατί πράγματι ήμασταν πάρα πολύ πίσω και τώρα υπάρχει διάδρομος πλέον για τους πρόσφυγες, με σεβασμό των δικαιωμάτων τους. Είναι μικρός, περιορισμένος. Δεν είναι το καλύτερο δυνατό. Όμως, πετύχαμε αυτή την πολιτική στην </w:t>
      </w:r>
      <w:r>
        <w:rPr>
          <w:rFonts w:eastAsia="Times New Roman" w:cs="Times New Roman"/>
          <w:szCs w:val="24"/>
        </w:rPr>
        <w:t xml:space="preserve">Ευρώπη και την ακολουθείτε, όπως την ακολουθήσατε και στη Σύνοδο των Πολιτικών Αρχηγών. </w:t>
      </w:r>
    </w:p>
    <w:p w14:paraId="31B16AE1"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Όταν όλη η Ευρώπη συνηγορεί στη λύση αυτή, δεν είναι φρόνιμο να συνεχίζουμε μια μικροκομματική τοπική ανάγνωση για να χαϊδέψουμε ένα συντηρητικό ακροατήριο. Σας προειδ</w:t>
      </w:r>
      <w:r>
        <w:rPr>
          <w:rFonts w:eastAsia="Times New Roman" w:cs="Times New Roman"/>
          <w:szCs w:val="24"/>
        </w:rPr>
        <w:t xml:space="preserve">οποιούμε πως όταν υπάρχουν παρωπίδες συντηρητισμού, η Χρυσή Αυγή θα κάνει πάρτι στους ψηφοφόρους σας. </w:t>
      </w:r>
    </w:p>
    <w:p w14:paraId="31B16AE2" w14:textId="77777777" w:rsidR="00643513" w:rsidRDefault="00AD6DE5">
      <w:pPr>
        <w:tabs>
          <w:tab w:val="left" w:pos="1134"/>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1B16AE3"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Στο σπίτι του Ρουπακιά ή απ</w:t>
      </w:r>
      <w:r>
        <w:rPr>
          <w:rFonts w:eastAsia="Times New Roman" w:cs="Times New Roman"/>
          <w:szCs w:val="24"/>
        </w:rPr>
        <w:t>’</w:t>
      </w:r>
      <w:r>
        <w:rPr>
          <w:rFonts w:eastAsia="Times New Roman" w:cs="Times New Roman"/>
          <w:szCs w:val="24"/>
        </w:rPr>
        <w:t xml:space="preserve"> </w:t>
      </w:r>
      <w:r>
        <w:rPr>
          <w:rFonts w:eastAsia="Times New Roman" w:cs="Times New Roman"/>
          <w:szCs w:val="24"/>
        </w:rPr>
        <w:t>έξω;</w:t>
      </w:r>
    </w:p>
    <w:p w14:paraId="31B16AE4"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Κύριε Πρόεδρε, θα πάρω και το χρόνο της δευτερολογίας μου.</w:t>
      </w:r>
    </w:p>
    <w:p w14:paraId="31B16AE5"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Ταυτόχρονα, πρέπει να καταλάβουμε και να αποδεχθούμε ότι στη χώρα μας έπρεπε να λύσουμε ένα πρόβλημα. Τα νούμερα είναι συντριπτικά. Τα είπε και η κ. </w:t>
      </w:r>
      <w:proofErr w:type="spellStart"/>
      <w:r>
        <w:rPr>
          <w:rFonts w:eastAsia="Times New Roman" w:cs="Times New Roman"/>
          <w:szCs w:val="24"/>
        </w:rPr>
        <w:t>Βάκη</w:t>
      </w:r>
      <w:proofErr w:type="spellEnd"/>
      <w:r>
        <w:rPr>
          <w:rFonts w:eastAsia="Times New Roman" w:cs="Times New Roman"/>
          <w:szCs w:val="24"/>
        </w:rPr>
        <w:t xml:space="preserve"> νωρίτερα, η συνάδελφος Κοινοβουλευτική Εκπρ</w:t>
      </w:r>
      <w:r>
        <w:rPr>
          <w:rFonts w:eastAsia="Times New Roman" w:cs="Times New Roman"/>
          <w:szCs w:val="24"/>
        </w:rPr>
        <w:t xml:space="preserve">όσωπος. </w:t>
      </w:r>
    </w:p>
    <w:p w14:paraId="31B16AE6"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Υπήρχαν </w:t>
      </w:r>
      <w:r>
        <w:rPr>
          <w:rFonts w:eastAsia="Times New Roman" w:cs="Times New Roman"/>
          <w:szCs w:val="24"/>
        </w:rPr>
        <w:t>δεκαοκτώ χιλιάδες πεντακόσιες</w:t>
      </w:r>
      <w:r>
        <w:rPr>
          <w:rFonts w:eastAsia="Times New Roman" w:cs="Times New Roman"/>
          <w:szCs w:val="24"/>
        </w:rPr>
        <w:t xml:space="preserve"> εκκρεμούσες αιτήσεις ασύλου. Μόνο το 0,1% εξετάστηκε. Δεν λέμε ότι απορρίφθηκε. Απλά εξετάστηκε. Άρα, η Υπηρεσία Ασύλου ήταν ανύπαρκτη. Το 2001-2010 υπήρχαν </w:t>
      </w:r>
      <w:r>
        <w:rPr>
          <w:rFonts w:eastAsia="Times New Roman" w:cs="Times New Roman"/>
          <w:szCs w:val="24"/>
        </w:rPr>
        <w:t>επτά χιλιάδες οκτακόσιες</w:t>
      </w:r>
      <w:r>
        <w:rPr>
          <w:rFonts w:eastAsia="Times New Roman" w:cs="Times New Roman"/>
          <w:szCs w:val="24"/>
        </w:rPr>
        <w:t xml:space="preserve"> αιτήσεις με 0,1% εξέταση αι</w:t>
      </w:r>
      <w:r>
        <w:rPr>
          <w:rFonts w:eastAsia="Times New Roman" w:cs="Times New Roman"/>
          <w:szCs w:val="24"/>
        </w:rPr>
        <w:t xml:space="preserve">τήσεων, ενώ με την Κυβέρνηση του ΣΥΡΙΖΑ, των ΑΝΕΛ και των Οικολόγων Πρασίνων είχαμε 46% εξέταση αιτήσεων. Ακόμα, δηλαδή, και η Υπηρεσία Ασύλου λειτουργεί καλύτερα με τις δικές μας, περιορισμένες δυνάμεις. </w:t>
      </w:r>
    </w:p>
    <w:p w14:paraId="31B16AE7"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Όμως, υπήρχαν και άλλα προβλήματα. Έχω καταγράψει </w:t>
      </w:r>
      <w:r>
        <w:rPr>
          <w:rFonts w:eastAsia="Times New Roman" w:cs="Times New Roman"/>
          <w:szCs w:val="24"/>
        </w:rPr>
        <w:t xml:space="preserve">τέσσερις αποφάσεις του Ευρωπαϊκού Δικαστηρίου κατά της Ελλάδος: </w:t>
      </w:r>
      <w:proofErr w:type="spellStart"/>
      <w:r>
        <w:rPr>
          <w:rFonts w:eastAsia="Times New Roman" w:cs="Times New Roman"/>
          <w:szCs w:val="24"/>
          <w:lang w:val="en-US"/>
        </w:rPr>
        <w:t>Tabesh</w:t>
      </w:r>
      <w:proofErr w:type="spellEnd"/>
      <w:r>
        <w:rPr>
          <w:rFonts w:eastAsia="Times New Roman" w:cs="Times New Roman"/>
          <w:szCs w:val="24"/>
        </w:rPr>
        <w:t xml:space="preserve"> 2009, </w:t>
      </w:r>
      <w:proofErr w:type="spellStart"/>
      <w:r>
        <w:rPr>
          <w:rFonts w:eastAsia="Times New Roman" w:cs="Times New Roman"/>
          <w:szCs w:val="24"/>
          <w:lang w:val="en-US"/>
        </w:rPr>
        <w:t>Efremidi</w:t>
      </w:r>
      <w:proofErr w:type="spellEnd"/>
      <w:r>
        <w:rPr>
          <w:rFonts w:eastAsia="Times New Roman" w:cs="Times New Roman"/>
          <w:szCs w:val="24"/>
        </w:rPr>
        <w:t xml:space="preserve"> 2011, </w:t>
      </w:r>
      <w:r>
        <w:rPr>
          <w:rFonts w:eastAsia="Times New Roman" w:cs="Times New Roman"/>
          <w:szCs w:val="24"/>
          <w:lang w:val="en-US"/>
        </w:rPr>
        <w:t>R</w:t>
      </w:r>
      <w:r>
        <w:rPr>
          <w:rFonts w:eastAsia="Times New Roman" w:cs="Times New Roman"/>
          <w:szCs w:val="24"/>
        </w:rPr>
        <w:t>.</w:t>
      </w:r>
      <w:r>
        <w:rPr>
          <w:rFonts w:eastAsia="Times New Roman" w:cs="Times New Roman"/>
          <w:szCs w:val="24"/>
          <w:lang w:val="en-US"/>
        </w:rPr>
        <w:t>U</w:t>
      </w:r>
      <w:r>
        <w:rPr>
          <w:rFonts w:eastAsia="Times New Roman" w:cs="Times New Roman"/>
          <w:szCs w:val="24"/>
        </w:rPr>
        <w:t xml:space="preserve"> 2010, </w:t>
      </w:r>
      <w:r>
        <w:rPr>
          <w:rFonts w:eastAsia="Times New Roman" w:cs="Times New Roman"/>
          <w:szCs w:val="24"/>
          <w:lang w:val="en-US"/>
        </w:rPr>
        <w:t>M</w:t>
      </w:r>
      <w:r>
        <w:rPr>
          <w:rFonts w:eastAsia="Times New Roman" w:cs="Times New Roman"/>
          <w:szCs w:val="24"/>
        </w:rPr>
        <w:t>.</w:t>
      </w:r>
      <w:r>
        <w:rPr>
          <w:rFonts w:eastAsia="Times New Roman" w:cs="Times New Roman"/>
          <w:szCs w:val="24"/>
          <w:lang w:val="en-US"/>
        </w:rPr>
        <w:t>S</w:t>
      </w:r>
      <w:r>
        <w:rPr>
          <w:rFonts w:eastAsia="Times New Roman" w:cs="Times New Roman"/>
          <w:szCs w:val="24"/>
        </w:rPr>
        <w:t>.</w:t>
      </w:r>
      <w:r>
        <w:rPr>
          <w:rFonts w:eastAsia="Times New Roman" w:cs="Times New Roman"/>
          <w:szCs w:val="24"/>
          <w:lang w:val="en-US"/>
        </w:rPr>
        <w:t>S</w:t>
      </w:r>
      <w:r>
        <w:rPr>
          <w:rFonts w:eastAsia="Times New Roman" w:cs="Times New Roman"/>
          <w:szCs w:val="24"/>
        </w:rPr>
        <w:t xml:space="preserve">. 2009, </w:t>
      </w:r>
      <w:r>
        <w:rPr>
          <w:rFonts w:eastAsia="Times New Roman" w:cs="Times New Roman"/>
          <w:szCs w:val="24"/>
          <w:lang w:val="en-US"/>
        </w:rPr>
        <w:t>D</w:t>
      </w:r>
      <w:r>
        <w:rPr>
          <w:rFonts w:eastAsia="Times New Roman" w:cs="Times New Roman"/>
          <w:szCs w:val="24"/>
        </w:rPr>
        <w:t>.</w:t>
      </w:r>
      <w:r>
        <w:rPr>
          <w:rFonts w:eastAsia="Times New Roman" w:cs="Times New Roman"/>
          <w:szCs w:val="24"/>
          <w:lang w:val="en-US"/>
        </w:rPr>
        <w:t>L</w:t>
      </w:r>
      <w:r>
        <w:rPr>
          <w:rFonts w:eastAsia="Times New Roman" w:cs="Times New Roman"/>
          <w:szCs w:val="24"/>
        </w:rPr>
        <w:t>.</w:t>
      </w:r>
      <w:r>
        <w:rPr>
          <w:rFonts w:eastAsia="Times New Roman" w:cs="Times New Roman"/>
          <w:szCs w:val="24"/>
          <w:lang w:val="en-US"/>
        </w:rPr>
        <w:t>S</w:t>
      </w:r>
      <w:r>
        <w:rPr>
          <w:rFonts w:eastAsia="Times New Roman" w:cs="Times New Roman"/>
          <w:szCs w:val="24"/>
        </w:rPr>
        <w:t xml:space="preserve">. 2012. Καταθέτω την τελευταία, που προφανώς θα σας ενδιαφέρει. Είναι για παρατυπίες και παραβιάσεις δικαιωμάτων τον Αύγουστο του 2011, </w:t>
      </w:r>
      <w:r>
        <w:rPr>
          <w:rFonts w:eastAsia="Times New Roman" w:cs="Times New Roman"/>
          <w:szCs w:val="24"/>
        </w:rPr>
        <w:t xml:space="preserve">γιατί η Νέα Δημοκρατία ζήτησε πρόσφατα. </w:t>
      </w:r>
    </w:p>
    <w:p w14:paraId="31B16AE8" w14:textId="77777777" w:rsidR="00643513" w:rsidRDefault="00AD6DE5">
      <w:pPr>
        <w:spacing w:line="600" w:lineRule="auto"/>
        <w:ind w:firstLine="720"/>
        <w:jc w:val="both"/>
        <w:rPr>
          <w:rFonts w:eastAsia="Times New Roman" w:cs="Times New Roman"/>
        </w:rPr>
      </w:pPr>
      <w:r>
        <w:rPr>
          <w:rFonts w:eastAsia="Times New Roman" w:cs="Times New Roman"/>
        </w:rPr>
        <w:t xml:space="preserve">(Στο σημείο αυτό ο Βουλευτής κ. Σωκράτης </w:t>
      </w:r>
      <w:proofErr w:type="spellStart"/>
      <w:r>
        <w:rPr>
          <w:rFonts w:eastAsia="Times New Roman" w:cs="Times New Roman"/>
        </w:rPr>
        <w:t>Φάμελλος</w:t>
      </w:r>
      <w:proofErr w:type="spellEnd"/>
      <w:r>
        <w:rPr>
          <w:rFonts w:eastAsia="Times New Roman" w:cs="Times New Roman"/>
        </w:rPr>
        <w:t xml:space="preserve"> καταθέτει για τα Πρακτικά την προαναφερθείσα απόφαση, η οποία βρίσκεται στο αρχείο του Τμήματος Γραμματείας της Διεύθυνσης Στενογραφίας και Πρακτικών της Βουλής)</w:t>
      </w:r>
    </w:p>
    <w:p w14:paraId="31B16AE9" w14:textId="77777777" w:rsidR="00643513" w:rsidRDefault="00AD6DE5">
      <w:pPr>
        <w:spacing w:line="600" w:lineRule="auto"/>
        <w:ind w:firstLine="720"/>
        <w:jc w:val="both"/>
        <w:rPr>
          <w:rFonts w:eastAsia="Times New Roman" w:cs="Times New Roman"/>
        </w:rPr>
      </w:pPr>
      <w:r>
        <w:rPr>
          <w:rFonts w:eastAsia="Times New Roman" w:cs="Times New Roman"/>
        </w:rPr>
        <w:t xml:space="preserve">Δεν είναι, όμως, μόνο αυτά που μας πληγώνουν. Θα καταθέσουμε και άλλα κείμενα, τα οποία μας οδηγούν στο να πάρουμε μέτρα όλοι μαζί, όχι να κάνουμε αντιπολίτευση. </w:t>
      </w:r>
    </w:p>
    <w:p w14:paraId="31B16AEA" w14:textId="77777777" w:rsidR="00643513" w:rsidRDefault="00AD6DE5">
      <w:pPr>
        <w:spacing w:line="600" w:lineRule="auto"/>
        <w:ind w:firstLine="720"/>
        <w:jc w:val="both"/>
        <w:rPr>
          <w:rFonts w:eastAsia="Times New Roman" w:cs="Times New Roman"/>
        </w:rPr>
      </w:pPr>
      <w:r>
        <w:rPr>
          <w:rFonts w:eastAsia="Times New Roman" w:cs="Times New Roman"/>
        </w:rPr>
        <w:t>Υπάρχει από το 2014 η έκθεση της Κομισιόν για την υλοποίηση των δεσμεύσεων της χώρας για το ά</w:t>
      </w:r>
      <w:r>
        <w:rPr>
          <w:rFonts w:eastAsia="Times New Roman" w:cs="Times New Roman"/>
        </w:rPr>
        <w:t>συλο και την υποδοχή</w:t>
      </w:r>
      <w:r>
        <w:rPr>
          <w:rFonts w:eastAsia="Times New Roman" w:cs="Times New Roman"/>
        </w:rPr>
        <w:t>,</w:t>
      </w:r>
      <w:r>
        <w:rPr>
          <w:rFonts w:eastAsia="Times New Roman" w:cs="Times New Roman"/>
        </w:rPr>
        <w:t xml:space="preserve"> που είναι αρνητική. Ευρωπαϊκή Ένωση 2014. </w:t>
      </w:r>
    </w:p>
    <w:p w14:paraId="31B16AEB" w14:textId="77777777" w:rsidR="00643513" w:rsidRDefault="00AD6DE5">
      <w:pPr>
        <w:spacing w:line="600" w:lineRule="auto"/>
        <w:ind w:firstLine="720"/>
        <w:jc w:val="both"/>
        <w:rPr>
          <w:rFonts w:eastAsia="Times New Roman" w:cs="Times New Roman"/>
        </w:rPr>
      </w:pPr>
      <w:r>
        <w:rPr>
          <w:rFonts w:eastAsia="Times New Roman" w:cs="Times New Roman"/>
        </w:rPr>
        <w:t xml:space="preserve">(Στο σημείο αυτό ο Βουλευτής κ. Σωκράτης </w:t>
      </w:r>
      <w:proofErr w:type="spellStart"/>
      <w:r>
        <w:rPr>
          <w:rFonts w:eastAsia="Times New Roman" w:cs="Times New Roman"/>
        </w:rPr>
        <w:t>Φάμελλος</w:t>
      </w:r>
      <w:proofErr w:type="spellEnd"/>
      <w:r>
        <w:rPr>
          <w:rFonts w:eastAsia="Times New Roman" w:cs="Times New Roman"/>
        </w:rPr>
        <w:t xml:space="preserve"> καταθέτει για τα Πρακτικά την προαναφερθείσα έκθεση, η οποία βρίσκεται στο αρχείο του Τμήματος Γραμματείας της Διεύθυνσης Στενογραφίας και  Π</w:t>
      </w:r>
      <w:r>
        <w:rPr>
          <w:rFonts w:eastAsia="Times New Roman" w:cs="Times New Roman"/>
        </w:rPr>
        <w:t>ρακτικών της Βουλής)</w:t>
      </w:r>
    </w:p>
    <w:p w14:paraId="31B16AEC" w14:textId="77777777" w:rsidR="00643513" w:rsidRDefault="00AD6DE5">
      <w:pPr>
        <w:spacing w:line="600" w:lineRule="auto"/>
        <w:ind w:firstLine="720"/>
        <w:jc w:val="both"/>
        <w:rPr>
          <w:rFonts w:eastAsia="Times New Roman" w:cs="Times New Roman"/>
        </w:rPr>
      </w:pPr>
      <w:r>
        <w:rPr>
          <w:rFonts w:eastAsia="Times New Roman" w:cs="Times New Roman"/>
        </w:rPr>
        <w:t xml:space="preserve">Υπάρχει από το 2013 η έκθεση της Ευρωπαϊκής Επιτροπής για τα βασανιστήρια, τις απάνθρωπες και ταπεινωτικές συνθήκες, καταγγελίες για τις συνθήκες στα κρατητήρια και τα </w:t>
      </w:r>
      <w:proofErr w:type="spellStart"/>
      <w:r>
        <w:rPr>
          <w:rFonts w:eastAsia="Times New Roman" w:cs="Times New Roman"/>
        </w:rPr>
        <w:t>προαναχωρησιακά</w:t>
      </w:r>
      <w:proofErr w:type="spellEnd"/>
      <w:r>
        <w:rPr>
          <w:rFonts w:eastAsia="Times New Roman" w:cs="Times New Roman"/>
        </w:rPr>
        <w:t xml:space="preserve"> κέντρα. </w:t>
      </w:r>
    </w:p>
    <w:p w14:paraId="31B16AED" w14:textId="77777777" w:rsidR="00643513" w:rsidRDefault="00AD6DE5">
      <w:pPr>
        <w:spacing w:line="600" w:lineRule="auto"/>
        <w:ind w:firstLine="720"/>
        <w:jc w:val="both"/>
        <w:rPr>
          <w:rFonts w:eastAsia="Times New Roman" w:cs="Times New Roman"/>
        </w:rPr>
      </w:pPr>
      <w:r>
        <w:rPr>
          <w:rFonts w:eastAsia="Times New Roman" w:cs="Times New Roman"/>
        </w:rPr>
        <w:t xml:space="preserve">(Στο σημείο αυτό ο Βουλευτής κ. Σωκράτης </w:t>
      </w:r>
      <w:proofErr w:type="spellStart"/>
      <w:r>
        <w:rPr>
          <w:rFonts w:eastAsia="Times New Roman" w:cs="Times New Roman"/>
        </w:rPr>
        <w:t>Φ</w:t>
      </w:r>
      <w:r>
        <w:rPr>
          <w:rFonts w:eastAsia="Times New Roman" w:cs="Times New Roman"/>
        </w:rPr>
        <w:t>άμελλος</w:t>
      </w:r>
      <w:proofErr w:type="spellEnd"/>
      <w:r>
        <w:rPr>
          <w:rFonts w:eastAsia="Times New Roman" w:cs="Times New Roman"/>
        </w:rPr>
        <w:t xml:space="preserve"> καταθέτει για τα Πρακτικά την προαναφερθείσα έκθεση, η οποία βρίσκεται στο αρχείο του Τμήματος Γραμματείας της Διεύθυνσης Στενογραφίας και  Πρακτικών της Βουλής)</w:t>
      </w:r>
    </w:p>
    <w:p w14:paraId="31B16AEE" w14:textId="77777777" w:rsidR="00643513" w:rsidRDefault="00AD6DE5">
      <w:pPr>
        <w:spacing w:line="600" w:lineRule="auto"/>
        <w:ind w:firstLine="720"/>
        <w:jc w:val="both"/>
        <w:rPr>
          <w:rFonts w:eastAsia="Times New Roman" w:cs="Times New Roman"/>
        </w:rPr>
      </w:pPr>
      <w:r>
        <w:rPr>
          <w:rFonts w:eastAsia="Times New Roman" w:cs="Times New Roman"/>
        </w:rPr>
        <w:t xml:space="preserve">Υπάρχει η έκθεση του Ιδρύματος </w:t>
      </w:r>
      <w:proofErr w:type="spellStart"/>
      <w:r>
        <w:rPr>
          <w:rFonts w:eastAsia="Times New Roman" w:cs="Times New Roman"/>
        </w:rPr>
        <w:t>Μαραγκοπούλου</w:t>
      </w:r>
      <w:proofErr w:type="spellEnd"/>
      <w:r>
        <w:rPr>
          <w:rFonts w:eastAsia="Times New Roman" w:cs="Times New Roman"/>
        </w:rPr>
        <w:t>, η οποία βρήκε επίσης σοβαρές ασθένειες κ</w:t>
      </w:r>
      <w:r>
        <w:rPr>
          <w:rFonts w:eastAsia="Times New Roman" w:cs="Times New Roman"/>
        </w:rPr>
        <w:t xml:space="preserve">αι τραγικές συνθήκες κράτησης. </w:t>
      </w:r>
      <w:proofErr w:type="spellStart"/>
      <w:r>
        <w:rPr>
          <w:rFonts w:eastAsia="Times New Roman" w:cs="Times New Roman"/>
        </w:rPr>
        <w:t>Αμυγδαλέζα</w:t>
      </w:r>
      <w:proofErr w:type="spellEnd"/>
      <w:r>
        <w:rPr>
          <w:rFonts w:eastAsia="Times New Roman" w:cs="Times New Roman"/>
        </w:rPr>
        <w:t xml:space="preserve"> Οκτώβριος 2014.</w:t>
      </w:r>
    </w:p>
    <w:p w14:paraId="31B16AEF" w14:textId="77777777" w:rsidR="00643513" w:rsidRDefault="00AD6DE5">
      <w:pPr>
        <w:spacing w:line="600" w:lineRule="auto"/>
        <w:ind w:firstLine="720"/>
        <w:jc w:val="both"/>
        <w:rPr>
          <w:rFonts w:eastAsia="Times New Roman" w:cs="Times New Roman"/>
        </w:rPr>
      </w:pPr>
      <w:r>
        <w:rPr>
          <w:rFonts w:eastAsia="Times New Roman" w:cs="Times New Roman"/>
        </w:rPr>
        <w:t xml:space="preserve">(Στο σημείο αυτό ο Βουλευτής κ. Σωκράτης </w:t>
      </w:r>
      <w:proofErr w:type="spellStart"/>
      <w:r>
        <w:rPr>
          <w:rFonts w:eastAsia="Times New Roman" w:cs="Times New Roman"/>
        </w:rPr>
        <w:t>Φάμελλος</w:t>
      </w:r>
      <w:proofErr w:type="spellEnd"/>
      <w:r>
        <w:rPr>
          <w:rFonts w:eastAsia="Times New Roman" w:cs="Times New Roman"/>
        </w:rPr>
        <w:t xml:space="preserve"> καταθέτει για τα Πρακτικά την προαναφερθείσα έκθεση, η οποία βρίσκεται στο αρχείο του Τμήματος Γραμματείας της Διεύθυνσης Στενογραφίας και  Πρακτικώ</w:t>
      </w:r>
      <w:r>
        <w:rPr>
          <w:rFonts w:eastAsia="Times New Roman" w:cs="Times New Roman"/>
        </w:rPr>
        <w:t>ν της Βουλής)</w:t>
      </w:r>
    </w:p>
    <w:p w14:paraId="31B16AF0" w14:textId="77777777" w:rsidR="00643513" w:rsidRDefault="00AD6DE5">
      <w:pPr>
        <w:spacing w:line="600" w:lineRule="auto"/>
        <w:ind w:firstLine="720"/>
        <w:jc w:val="both"/>
        <w:rPr>
          <w:rFonts w:eastAsia="Times New Roman" w:cs="Times New Roman"/>
        </w:rPr>
      </w:pPr>
      <w:r>
        <w:rPr>
          <w:rFonts w:eastAsia="Times New Roman" w:cs="Times New Roman"/>
        </w:rPr>
        <w:t>Υπάρχει</w:t>
      </w:r>
      <w:r>
        <w:rPr>
          <w:rFonts w:eastAsia="Times New Roman" w:cs="Times New Roman"/>
        </w:rPr>
        <w:t>,</w:t>
      </w:r>
      <w:r>
        <w:rPr>
          <w:rFonts w:eastAsia="Times New Roman" w:cs="Times New Roman"/>
        </w:rPr>
        <w:t xml:space="preserve"> βέβαια</w:t>
      </w:r>
      <w:r>
        <w:rPr>
          <w:rFonts w:eastAsia="Times New Roman" w:cs="Times New Roman"/>
        </w:rPr>
        <w:t>,</w:t>
      </w:r>
      <w:r>
        <w:rPr>
          <w:rFonts w:eastAsia="Times New Roman" w:cs="Times New Roman"/>
        </w:rPr>
        <w:t xml:space="preserve"> και η έκθεση του Συνηγόρου του Πολίτη, 2-8-2014: Κράτηση ανηλίκων μαζί με ενήλικες. Ακατάλληλες συνθήκες, υπερβάσεις νόμιμου ορίου κράτησης. </w:t>
      </w:r>
    </w:p>
    <w:p w14:paraId="31B16AF1" w14:textId="77777777" w:rsidR="00643513" w:rsidRDefault="00AD6DE5">
      <w:pPr>
        <w:spacing w:line="600" w:lineRule="auto"/>
        <w:ind w:firstLine="720"/>
        <w:jc w:val="both"/>
        <w:rPr>
          <w:rFonts w:eastAsia="Times New Roman" w:cs="Times New Roman"/>
        </w:rPr>
      </w:pPr>
      <w:r>
        <w:rPr>
          <w:rFonts w:eastAsia="Times New Roman" w:cs="Times New Roman"/>
        </w:rPr>
        <w:t xml:space="preserve">(Στο σημείο αυτό ο Βουλευτής κ. Σωκράτης </w:t>
      </w:r>
      <w:proofErr w:type="spellStart"/>
      <w:r>
        <w:rPr>
          <w:rFonts w:eastAsia="Times New Roman" w:cs="Times New Roman"/>
        </w:rPr>
        <w:t>Φάμελλος</w:t>
      </w:r>
      <w:proofErr w:type="spellEnd"/>
      <w:r>
        <w:rPr>
          <w:rFonts w:eastAsia="Times New Roman" w:cs="Times New Roman"/>
        </w:rPr>
        <w:t xml:space="preserve"> καταθέτει για τα Πρακτικά την προ</w:t>
      </w:r>
      <w:r>
        <w:rPr>
          <w:rFonts w:eastAsia="Times New Roman" w:cs="Times New Roman"/>
        </w:rPr>
        <w:t>αναφερθείσα έκθεση, η οποία βρίσκεται στο αρχείο του Τμήματος Γραμματείας της Διεύθυνσης Στενογραφίας και  Πρακτικών της Βουλής)</w:t>
      </w:r>
    </w:p>
    <w:p w14:paraId="31B16AF2" w14:textId="77777777" w:rsidR="00643513" w:rsidRDefault="00AD6DE5">
      <w:pPr>
        <w:spacing w:line="600" w:lineRule="auto"/>
        <w:ind w:firstLine="720"/>
        <w:jc w:val="both"/>
        <w:rPr>
          <w:rFonts w:eastAsia="Times New Roman" w:cs="Times New Roman"/>
        </w:rPr>
      </w:pPr>
      <w:r>
        <w:rPr>
          <w:rFonts w:eastAsia="Times New Roman" w:cs="Times New Roman"/>
        </w:rPr>
        <w:t>Αυτά είναι που θέλουμε να λύσουμε. Εμείς δεν θέλουμε να αποδείξουμε ότι όλα τα αλλάζουμε τώρα. Θέλουμε να πούμε ότι πρέπει να π</w:t>
      </w:r>
      <w:r>
        <w:rPr>
          <w:rFonts w:eastAsia="Times New Roman" w:cs="Times New Roman"/>
        </w:rPr>
        <w:t>άρουμε μέτρα, έτσι ώστε να βελτιώσουμε τις συνθήκες, για να έχουμε μια χώρα αντίστοιχη της Ευρώπης</w:t>
      </w:r>
      <w:r>
        <w:rPr>
          <w:rFonts w:eastAsia="Times New Roman" w:cs="Times New Roman"/>
        </w:rPr>
        <w:t>,</w:t>
      </w:r>
      <w:r>
        <w:rPr>
          <w:rFonts w:eastAsia="Times New Roman" w:cs="Times New Roman"/>
        </w:rPr>
        <w:t xml:space="preserve"> η οποία να είναι συνεπής στις υποχρεώσεις της, αλλά να προστατεύει τους πρόσφυγες, να προστατεύει την ασφάλεια τη δική της, τη δική της </w:t>
      </w:r>
      <w:r>
        <w:rPr>
          <w:rFonts w:eastAsia="Times New Roman" w:cs="Times New Roman"/>
        </w:rPr>
        <w:t>δημοκρατία</w:t>
      </w:r>
      <w:r>
        <w:rPr>
          <w:rFonts w:eastAsia="Times New Roman" w:cs="Times New Roman"/>
        </w:rPr>
        <w:t xml:space="preserve">. </w:t>
      </w:r>
    </w:p>
    <w:p w14:paraId="31B16AF3" w14:textId="77777777" w:rsidR="00643513" w:rsidRDefault="00AD6DE5">
      <w:pPr>
        <w:spacing w:line="600" w:lineRule="auto"/>
        <w:ind w:firstLine="720"/>
        <w:jc w:val="center"/>
        <w:rPr>
          <w:rFonts w:eastAsia="Times New Roman"/>
          <w:bCs/>
        </w:rPr>
      </w:pPr>
      <w:r>
        <w:rPr>
          <w:rFonts w:eastAsia="Times New Roman"/>
          <w:bCs/>
        </w:rPr>
        <w:t>(Θόρυβο</w:t>
      </w:r>
      <w:r>
        <w:rPr>
          <w:rFonts w:eastAsia="Times New Roman"/>
          <w:bCs/>
        </w:rPr>
        <w:t>ς στην Αίθουσα)</w:t>
      </w:r>
    </w:p>
    <w:p w14:paraId="31B16AF4" w14:textId="77777777" w:rsidR="00643513" w:rsidRDefault="00AD6DE5">
      <w:pPr>
        <w:spacing w:line="600" w:lineRule="auto"/>
        <w:ind w:firstLine="720"/>
        <w:jc w:val="both"/>
        <w:rPr>
          <w:rFonts w:eastAsia="Times New Roman" w:cs="Times New Roman"/>
        </w:rPr>
      </w:pPr>
      <w:r>
        <w:rPr>
          <w:rFonts w:eastAsia="Times New Roman" w:cs="Times New Roman"/>
        </w:rPr>
        <w:t xml:space="preserve"> </w:t>
      </w:r>
      <w:r>
        <w:rPr>
          <w:rFonts w:eastAsia="Times New Roman" w:cs="Times New Roman"/>
          <w:b/>
        </w:rPr>
        <w:t>ΒΑΣΙΛΕΙΟΣ ΚΙΚΙΛΙΑΣ:</w:t>
      </w:r>
      <w:r>
        <w:rPr>
          <w:rFonts w:eastAsia="Times New Roman" w:cs="Times New Roman"/>
        </w:rPr>
        <w:t xml:space="preserve"> Τα λέτε αυτά στην </w:t>
      </w:r>
      <w:proofErr w:type="spellStart"/>
      <w:r>
        <w:rPr>
          <w:rFonts w:eastAsia="Times New Roman" w:cs="Times New Roman"/>
        </w:rPr>
        <w:t>Ειδομένη</w:t>
      </w:r>
      <w:proofErr w:type="spellEnd"/>
      <w:r>
        <w:rPr>
          <w:rFonts w:eastAsia="Times New Roman" w:cs="Times New Roman"/>
        </w:rPr>
        <w:t xml:space="preserve"> και στον Πειραιά; </w:t>
      </w:r>
    </w:p>
    <w:p w14:paraId="31B16AF5" w14:textId="77777777" w:rsidR="00643513" w:rsidRDefault="00AD6DE5">
      <w:pPr>
        <w:spacing w:line="600" w:lineRule="auto"/>
        <w:ind w:firstLine="720"/>
        <w:jc w:val="both"/>
        <w:rPr>
          <w:rFonts w:eastAsia="Times New Roman" w:cs="Times New Roman"/>
        </w:rPr>
      </w:pPr>
      <w:r>
        <w:rPr>
          <w:rFonts w:eastAsia="Times New Roman" w:cs="Times New Roman"/>
          <w:b/>
          <w:szCs w:val="24"/>
        </w:rPr>
        <w:t xml:space="preserve">ΣΩΚΡΑΤΗΣ ΦΑΜΕΛΛΟΣ: </w:t>
      </w:r>
      <w:r>
        <w:rPr>
          <w:rFonts w:eastAsia="Times New Roman" w:cs="Times New Roman"/>
        </w:rPr>
        <w:t xml:space="preserve">Γιατί τη δική μας </w:t>
      </w:r>
      <w:r>
        <w:rPr>
          <w:rFonts w:eastAsia="Times New Roman" w:cs="Times New Roman"/>
        </w:rPr>
        <w:t xml:space="preserve">δημοκρατία </w:t>
      </w:r>
      <w:r>
        <w:rPr>
          <w:rFonts w:eastAsia="Times New Roman" w:cs="Times New Roman"/>
        </w:rPr>
        <w:t>ενισχύουμε</w:t>
      </w:r>
      <w:r>
        <w:rPr>
          <w:rFonts w:eastAsia="Times New Roman" w:cs="Times New Roman"/>
        </w:rPr>
        <w:t>,</w:t>
      </w:r>
      <w:r>
        <w:rPr>
          <w:rFonts w:eastAsia="Times New Roman" w:cs="Times New Roman"/>
        </w:rPr>
        <w:t xml:space="preserve"> όταν αποκεντρώνουμε τις Υπηρεσίες Ασύλου, όταν δίνουμε τη δυνατότητα και στα σύνορα να λειτουργούν τέτοιες δραστη</w:t>
      </w:r>
      <w:r>
        <w:rPr>
          <w:rFonts w:eastAsia="Times New Roman" w:cs="Times New Roman"/>
        </w:rPr>
        <w:t xml:space="preserve">ριότητες, όταν θεσπίζουμε το β’ βαθμό εξέτασης, όταν δημιουργούμε μητρώο των ΜΚΟ για να μην γίνεται κανένα πάρτι και όταν εγκαθιστούμε το ευρωπαϊκό πλαίσιο ασύλου, με διαδικασίες όμως. </w:t>
      </w:r>
    </w:p>
    <w:p w14:paraId="31B16AF6"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Κικίλια</w:t>
      </w:r>
      <w:proofErr w:type="spellEnd"/>
      <w:r>
        <w:rPr>
          <w:rFonts w:eastAsia="Times New Roman" w:cs="Times New Roman"/>
          <w:szCs w:val="24"/>
        </w:rPr>
        <w:t>, επιτρέψτε μου, αλλά έψαξα πολύ να βρω αυτά που εσείς κα</w:t>
      </w:r>
      <w:r>
        <w:rPr>
          <w:rFonts w:eastAsia="Times New Roman" w:cs="Times New Roman"/>
          <w:szCs w:val="24"/>
        </w:rPr>
        <w:t xml:space="preserve">ταθέσατε και στην </w:t>
      </w:r>
      <w:r>
        <w:rPr>
          <w:rFonts w:eastAsia="Times New Roman" w:cs="Times New Roman"/>
          <w:szCs w:val="24"/>
        </w:rPr>
        <w:t>επιτροπή</w:t>
      </w:r>
      <w:r>
        <w:rPr>
          <w:rFonts w:eastAsia="Times New Roman" w:cs="Times New Roman"/>
          <w:szCs w:val="24"/>
        </w:rPr>
        <w:t>. Υπάρχουν θέσεις για «ημέτερους»; Όχι. Η Υπηρεσία Ασύλου ρητά σε όλα τα άρθρα ξεκάθαρα προκύπτει ότι στελεχώνεται μόνο -το επαναλαμβάνω- με ΑΣΕΠ και στο άρθρο 2, που είναι η στελέχωση, αλλά στη συνέχεια. Στο άρθρο 11</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το </w:t>
      </w:r>
      <w:r>
        <w:rPr>
          <w:rFonts w:eastAsia="Times New Roman" w:cs="Times New Roman"/>
          <w:szCs w:val="24"/>
        </w:rPr>
        <w:t>ίδιο γίνεται και για την Υπηρεσία Υποδοχής. Άρα, κανένα ρουσφέτι, κανένας δεν μπαίνει από το παράθυρο.</w:t>
      </w:r>
    </w:p>
    <w:p w14:paraId="31B16AF7"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Γίνονται δεκτές όλες οι αιτήσεις ασύλου; Και βέβαια όχι. Δίνεται μόνο η δυνατότητα για όσους έχουν κάνει δεύτερη αίτηση, είναι πάνω από πέντε χρόνια έως </w:t>
      </w:r>
      <w:r>
        <w:rPr>
          <w:rFonts w:eastAsia="Times New Roman" w:cs="Times New Roman"/>
          <w:szCs w:val="24"/>
        </w:rPr>
        <w:t xml:space="preserve">δεκαπέντε στην Ελλάδα, δεν έχουν κατηγορηθεί για τίποτα, δεν έχουν </w:t>
      </w:r>
      <w:r>
        <w:rPr>
          <w:rFonts w:eastAsia="Times New Roman" w:cs="Times New Roman"/>
          <w:szCs w:val="24"/>
        </w:rPr>
        <w:t xml:space="preserve">κάνει </w:t>
      </w:r>
      <w:r>
        <w:rPr>
          <w:rFonts w:eastAsia="Times New Roman" w:cs="Times New Roman"/>
          <w:szCs w:val="24"/>
        </w:rPr>
        <w:t xml:space="preserve">κανένα παράπτωμα, δεν έχουν </w:t>
      </w:r>
      <w:proofErr w:type="spellStart"/>
      <w:r>
        <w:rPr>
          <w:rFonts w:eastAsia="Times New Roman" w:cs="Times New Roman"/>
          <w:szCs w:val="24"/>
        </w:rPr>
        <w:t>καμ</w:t>
      </w:r>
      <w:r>
        <w:rPr>
          <w:rFonts w:eastAsia="Times New Roman" w:cs="Times New Roman"/>
          <w:szCs w:val="24"/>
        </w:rPr>
        <w:t>μ</w:t>
      </w:r>
      <w:r>
        <w:rPr>
          <w:rFonts w:eastAsia="Times New Roman" w:cs="Times New Roman"/>
          <w:szCs w:val="24"/>
        </w:rPr>
        <w:t>ία</w:t>
      </w:r>
      <w:proofErr w:type="spellEnd"/>
      <w:r>
        <w:rPr>
          <w:rFonts w:eastAsia="Times New Roman" w:cs="Times New Roman"/>
          <w:szCs w:val="24"/>
        </w:rPr>
        <w:t xml:space="preserve"> ποινή, αυτοί και μόνο αυτοί να περνούν</w:t>
      </w:r>
      <w:r>
        <w:rPr>
          <w:rFonts w:eastAsia="Times New Roman" w:cs="Times New Roman"/>
          <w:szCs w:val="24"/>
        </w:rPr>
        <w:t>,</w:t>
      </w:r>
      <w:r>
        <w:rPr>
          <w:rFonts w:eastAsia="Times New Roman" w:cs="Times New Roman"/>
          <w:szCs w:val="24"/>
        </w:rPr>
        <w:t xml:space="preserve"> για ανθρωπιστικούς λόγους</w:t>
      </w:r>
      <w:r>
        <w:rPr>
          <w:rFonts w:eastAsia="Times New Roman" w:cs="Times New Roman"/>
          <w:szCs w:val="24"/>
        </w:rPr>
        <w:t>,</w:t>
      </w:r>
      <w:r>
        <w:rPr>
          <w:rFonts w:eastAsia="Times New Roman" w:cs="Times New Roman"/>
          <w:szCs w:val="24"/>
        </w:rPr>
        <w:t xml:space="preserve"> τη διαδικασία.</w:t>
      </w:r>
    </w:p>
    <w:p w14:paraId="31B16AF8"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Βέβαια, δεν αίρεται το αξιόποινο της εισόδου στη χώρα των αλλοδαπών. Αντίθετα, εφαρμόζεται ακριβώς η </w:t>
      </w:r>
      <w:r>
        <w:rPr>
          <w:rFonts w:eastAsia="Times New Roman" w:cs="Times New Roman"/>
          <w:szCs w:val="24"/>
        </w:rPr>
        <w:t xml:space="preserve">οδηγία </w:t>
      </w:r>
      <w:r>
        <w:rPr>
          <w:rFonts w:eastAsia="Times New Roman" w:cs="Times New Roman"/>
          <w:szCs w:val="24"/>
        </w:rPr>
        <w:t>που λέει ότι όσοι υποβάλλουν αίτημα διεθνούς προστασίας μπαίνουν στις συνθήκες αυτές</w:t>
      </w:r>
      <w:r>
        <w:rPr>
          <w:rFonts w:eastAsia="Times New Roman" w:cs="Times New Roman"/>
          <w:szCs w:val="24"/>
        </w:rPr>
        <w:t>,</w:t>
      </w:r>
      <w:r>
        <w:rPr>
          <w:rFonts w:eastAsia="Times New Roman" w:cs="Times New Roman"/>
          <w:szCs w:val="24"/>
        </w:rPr>
        <w:t xml:space="preserve"> που έχουν και κράτηση στα νησιά και μπορούν να κάτσουν μέχρι ε</w:t>
      </w:r>
      <w:r>
        <w:rPr>
          <w:rFonts w:eastAsia="Times New Roman" w:cs="Times New Roman"/>
          <w:szCs w:val="24"/>
        </w:rPr>
        <w:t>ικοσιπέντε μέρες και εξετάζεται σε αυτές τις συνθήκες. Άρα, ποιο αξιόποινο, όταν με το άρθρο 14 λέει ότι όσοι μπαίνουν χωρίς νόμιμες διατυπώσεις οδηγούνται με ευθύνη των αστυνομικών αρχών στα Κέντρα Υποδοχής για να ελεγχθεί η αίτησή τους;</w:t>
      </w:r>
    </w:p>
    <w:p w14:paraId="31B16AF9"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Άρα, και προφυλάσ</w:t>
      </w:r>
      <w:r>
        <w:rPr>
          <w:rFonts w:eastAsia="Times New Roman" w:cs="Times New Roman"/>
          <w:szCs w:val="24"/>
        </w:rPr>
        <w:t>σουμε την ελληνική πολιτεία, αλλά ταυτόχρονα προστατεύουμε τα δικαιώματα των αιτούντων διεθνούς προστασίας, γιατί αυτό λένε οι συνθήκες, ότι πρέπει να προστατεύσουμε αυτά τα δικαιώματα.</w:t>
      </w:r>
    </w:p>
    <w:p w14:paraId="31B16AFA"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Είναι πάρα πολλά αυτά που έχω να πω, αλλά πρέπει να κλείσω και οφείλω </w:t>
      </w:r>
      <w:r>
        <w:rPr>
          <w:rFonts w:eastAsia="Times New Roman" w:cs="Times New Roman"/>
          <w:szCs w:val="24"/>
        </w:rPr>
        <w:t>να διατυπώσω ότι υπάρχει ένας ιδιότυπος διχασμός. Από τη μια, μας λέτε ότι «δεν έχετε ασφάλεια», μας κατηγορείτε ότι κάνουμε κλειστά κέντρα. Από την άλλη μεριά, μας λέτε ότι δεν φτάνουν οι αστυνομικοί στη γειτονιά. Λέμε να προσλάβουμε ιδιωτικές εταιρείες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για να έχουμε καλύτερες συνθήκες. Μας κατηγορείτε και γι’ αυτό. Τελικά τι μας ζητάτε; Να έχουμε ασφάλεια ή να μην έχουμε ασφάλεια ή απλώς ψάχνετε μια δικαιολογία για να κάνετε αντιπολίτευση;</w:t>
      </w:r>
    </w:p>
    <w:p w14:paraId="31B16AFB"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Εμείς, λοιπόν, λέμε ότι με αυτές τις συνθήκες, με αυτή τη χώρα, μ</w:t>
      </w:r>
      <w:r>
        <w:rPr>
          <w:rFonts w:eastAsia="Times New Roman" w:cs="Times New Roman"/>
          <w:szCs w:val="24"/>
        </w:rPr>
        <w:t>ε αυτή τη διοικητική δομή, με αυτό το δυναμικό μπορούμε και εξασφαλίζουμε να υπάρχουν και οι οργανωμένες δομές και τα ανοιχτά κέντρα φιλοξενίας σε όλη την ενδοχώρα και οι οργανωμένες δομές στην περιφέρεια, για να μπορέσουμε έτσι να λειτουργήσουμε προς όφελ</w:t>
      </w:r>
      <w:r>
        <w:rPr>
          <w:rFonts w:eastAsia="Times New Roman" w:cs="Times New Roman"/>
          <w:szCs w:val="24"/>
        </w:rPr>
        <w:t>ος και των πολιτών της χώρας και των προσφύγων. Γι’ αυτό το λόγο έχουμε καταφέρει μέσα σε τέσσερις μήνες και έχουμε σαράντα χιλιάδες θέσεις φιλοξενίας σε τριανταπέντε κέντρα, όταν κανένα κέντρο φιλοξενίας δεν υπήρχε από την προηγούμενη κυβέρνηση. Αυτό είνα</w:t>
      </w:r>
      <w:r>
        <w:rPr>
          <w:rFonts w:eastAsia="Times New Roman" w:cs="Times New Roman"/>
          <w:szCs w:val="24"/>
        </w:rPr>
        <w:t>ι το πρόβλημα.</w:t>
      </w:r>
    </w:p>
    <w:p w14:paraId="31B16AFC"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Διότι ρωτάει η κ. Μπακογιάννη: «Γιατί υπάρχει η </w:t>
      </w:r>
      <w:proofErr w:type="spellStart"/>
      <w:r>
        <w:rPr>
          <w:rFonts w:eastAsia="Times New Roman" w:cs="Times New Roman"/>
          <w:szCs w:val="24"/>
        </w:rPr>
        <w:t>Ειδομένη</w:t>
      </w:r>
      <w:proofErr w:type="spellEnd"/>
      <w:r>
        <w:rPr>
          <w:rFonts w:eastAsia="Times New Roman" w:cs="Times New Roman"/>
          <w:szCs w:val="24"/>
        </w:rPr>
        <w:t xml:space="preserve">;». Μα, γιατί δεν υπήρχε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δομή,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Υπηρεσία Πρώτης Υποδοχής, κανένα κέντρο και </w:t>
      </w:r>
      <w:proofErr w:type="spellStart"/>
      <w:r>
        <w:rPr>
          <w:rFonts w:eastAsia="Times New Roman" w:cs="Times New Roman"/>
          <w:szCs w:val="24"/>
        </w:rPr>
        <w:t>καμ</w:t>
      </w:r>
      <w:r>
        <w:rPr>
          <w:rFonts w:eastAsia="Times New Roman" w:cs="Times New Roman"/>
          <w:szCs w:val="24"/>
        </w:rPr>
        <w:t>μ</w:t>
      </w:r>
      <w:r>
        <w:rPr>
          <w:rFonts w:eastAsia="Times New Roman" w:cs="Times New Roman"/>
          <w:szCs w:val="24"/>
        </w:rPr>
        <w:t>ία</w:t>
      </w:r>
      <w:proofErr w:type="spellEnd"/>
      <w:r>
        <w:rPr>
          <w:rFonts w:eastAsia="Times New Roman" w:cs="Times New Roman"/>
          <w:szCs w:val="24"/>
        </w:rPr>
        <w:t xml:space="preserve"> αίτηση καν για χρηματοδότηση από την Ευρώπη. Αυτό είναι το ερώτημα που πρέπει να απαντήσο</w:t>
      </w:r>
      <w:r>
        <w:rPr>
          <w:rFonts w:eastAsia="Times New Roman" w:cs="Times New Roman"/>
          <w:szCs w:val="24"/>
        </w:rPr>
        <w:t>υμε. Να είμαστε όλοι μαζί συνεπείς, να οργανώσουμε τις δομές, διότι προσέξτε το εξής.</w:t>
      </w:r>
    </w:p>
    <w:p w14:paraId="31B16AFD"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Θα μας τρελάνετε;</w:t>
      </w:r>
    </w:p>
    <w:p w14:paraId="31B16AFE" w14:textId="77777777" w:rsidR="00643513" w:rsidRDefault="00AD6DE5">
      <w:pPr>
        <w:spacing w:line="600" w:lineRule="auto"/>
        <w:ind w:firstLine="709"/>
        <w:jc w:val="center"/>
        <w:rPr>
          <w:rFonts w:eastAsia="Times New Roman"/>
          <w:bCs/>
        </w:rPr>
      </w:pPr>
      <w:r>
        <w:rPr>
          <w:rFonts w:eastAsia="Times New Roman"/>
          <w:bCs/>
        </w:rPr>
        <w:t>(Θόρυβος στην Αίθουσα από την πτέρυγα της Νέας Δημοκρατίας)</w:t>
      </w:r>
    </w:p>
    <w:p w14:paraId="31B16AFF" w14:textId="77777777" w:rsidR="00643513" w:rsidRDefault="00AD6DE5">
      <w:pPr>
        <w:spacing w:line="600" w:lineRule="auto"/>
        <w:ind w:firstLine="720"/>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Παρακαλώ, ησυχία, κύριοι συνάδελφοι!</w:t>
      </w:r>
    </w:p>
    <w:p w14:paraId="31B16B00"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Αυτή είναι η πραγματικότητα και εμείς ξέρουμε ότι η οργανωμένη δομή στην </w:t>
      </w:r>
      <w:proofErr w:type="spellStart"/>
      <w:r>
        <w:rPr>
          <w:rFonts w:eastAsia="Times New Roman" w:cs="Times New Roman"/>
          <w:szCs w:val="24"/>
        </w:rPr>
        <w:t>Ειδομένη</w:t>
      </w:r>
      <w:proofErr w:type="spellEnd"/>
      <w:r>
        <w:rPr>
          <w:rFonts w:eastAsia="Times New Roman" w:cs="Times New Roman"/>
          <w:szCs w:val="24"/>
        </w:rPr>
        <w:t xml:space="preserve">, που ήταν το πέρασμα των παράνομων </w:t>
      </w:r>
      <w:proofErr w:type="spellStart"/>
      <w:r>
        <w:rPr>
          <w:rFonts w:eastAsia="Times New Roman" w:cs="Times New Roman"/>
          <w:szCs w:val="24"/>
        </w:rPr>
        <w:t>λαθροδιακινητών</w:t>
      </w:r>
      <w:proofErr w:type="spellEnd"/>
      <w:r>
        <w:rPr>
          <w:rFonts w:eastAsia="Times New Roman" w:cs="Times New Roman"/>
          <w:szCs w:val="24"/>
        </w:rPr>
        <w:t xml:space="preserve"> των Σκοπίων…</w:t>
      </w:r>
    </w:p>
    <w:p w14:paraId="31B16B01"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Πρωταπριλιά!</w:t>
      </w:r>
    </w:p>
    <w:p w14:paraId="31B16B02"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Εμείς δεν θα κάναμε ποτέ. Τα υπόλοιπα, όμως</w:t>
      </w:r>
      <w:r>
        <w:rPr>
          <w:rFonts w:eastAsia="Times New Roman" w:cs="Times New Roman"/>
          <w:szCs w:val="24"/>
        </w:rPr>
        <w:t xml:space="preserve">, τριανταπέντε κέντρα τα έκανε αυτή η Κυβέρνηση. Και τα </w:t>
      </w:r>
      <w:r>
        <w:rPr>
          <w:rFonts w:eastAsia="Times New Roman" w:cs="Times New Roman"/>
          <w:szCs w:val="24"/>
          <w:lang w:val="en-US"/>
        </w:rPr>
        <w:t>hotspots</w:t>
      </w:r>
      <w:r>
        <w:rPr>
          <w:rFonts w:eastAsia="Times New Roman" w:cs="Times New Roman"/>
          <w:szCs w:val="24"/>
        </w:rPr>
        <w:t xml:space="preserve"> των νησιών τα έκανε αυτή η Κυβέρνηση.</w:t>
      </w:r>
    </w:p>
    <w:p w14:paraId="31B16B03"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Ευχαριστούμε όλες τις δυνάμεις που βοήθησαν, και του Στρατού και της Αστυνομίας και τις ΜΚΟ και την Εκκλησία και τους αλληλέγγυους.</w:t>
      </w:r>
    </w:p>
    <w:p w14:paraId="31B16B04"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Όμως, γιατί είναι σημ</w:t>
      </w:r>
      <w:r>
        <w:rPr>
          <w:rFonts w:eastAsia="Times New Roman" w:cs="Times New Roman"/>
          <w:szCs w:val="24"/>
        </w:rPr>
        <w:t xml:space="preserve">αντικό ότι όλα αυτά -και κλείνω, κύριε Πρόεδρε, με </w:t>
      </w:r>
      <w:proofErr w:type="spellStart"/>
      <w:r>
        <w:rPr>
          <w:rFonts w:eastAsia="Times New Roman" w:cs="Times New Roman"/>
          <w:szCs w:val="24"/>
        </w:rPr>
        <w:t>συγχωρείτε</w:t>
      </w:r>
      <w:proofErr w:type="spellEnd"/>
      <w:r>
        <w:rPr>
          <w:rFonts w:eastAsia="Times New Roman" w:cs="Times New Roman"/>
          <w:szCs w:val="24"/>
        </w:rPr>
        <w:t>- γίνονται τώρα; Πρώτα απ’ όλα, γιατί αυτή η Κυβέρνηση και αυτό το Κοινοβούλιο μπορεί να απαντήσει σιγά-σιγά και σε δυσκολότερα ερωτήματα, όπως πώς θα γίνει η ένταξη των παιδιών των προσφύγων στη</w:t>
      </w:r>
      <w:r>
        <w:rPr>
          <w:rFonts w:eastAsia="Times New Roman" w:cs="Times New Roman"/>
          <w:szCs w:val="24"/>
        </w:rPr>
        <w:t>ν ελληνική πολιτεία, πώς θα ανταποκριθούμε στις ανάγκες γνώσης τον Σεπτέμβριο. Μπορεί να είναι προσωρινή για έξι ή για οκτώ μήνες η παραμονή, αλλά έχουν δικαίωμα στη γνώση αυτά τα παιδιά.</w:t>
      </w:r>
    </w:p>
    <w:p w14:paraId="31B16B05"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Πρέπει να σας ομολογήσω ότι αποδεικνύεται εκ του αποτελέσματος ότι μ</w:t>
      </w:r>
      <w:r>
        <w:rPr>
          <w:rFonts w:eastAsia="Times New Roman" w:cs="Times New Roman"/>
          <w:szCs w:val="24"/>
        </w:rPr>
        <w:t xml:space="preserve">πορεί καθυστερημένα να είμαστε συνεπείς, όμως με μια άλλη κυβέρνηση, με ένα άλλο μίγμα με τη δική σας ταυτότητα στο </w:t>
      </w:r>
      <w:r>
        <w:rPr>
          <w:rFonts w:eastAsia="Times New Roman" w:cs="Times New Roman"/>
          <w:szCs w:val="24"/>
          <w:lang w:val="en-US"/>
        </w:rPr>
        <w:t>DNA</w:t>
      </w:r>
      <w:r>
        <w:rPr>
          <w:rFonts w:eastAsia="Times New Roman" w:cs="Times New Roman"/>
          <w:szCs w:val="24"/>
        </w:rPr>
        <w:t xml:space="preserve"> και με τη διαφορετική συνιστώσα του Άδωνι ή του Χατζηδάκη, τότε εμείς θα φοβόμασταν πάρα πολύ για το τι θα έβρισκαν οι πρόσφυγες στην Ελ</w:t>
      </w:r>
      <w:r>
        <w:rPr>
          <w:rFonts w:eastAsia="Times New Roman" w:cs="Times New Roman"/>
          <w:szCs w:val="24"/>
        </w:rPr>
        <w:t>λάδα, αν θα έβρισκαν Λιμενικό να τους κυνηγάει, αν θα έβρισκαν «</w:t>
      </w:r>
      <w:proofErr w:type="spellStart"/>
      <w:r>
        <w:rPr>
          <w:rFonts w:eastAsia="Times New Roman" w:cs="Times New Roman"/>
          <w:szCs w:val="24"/>
        </w:rPr>
        <w:t>Φαρμακονήσια</w:t>
      </w:r>
      <w:proofErr w:type="spellEnd"/>
      <w:r>
        <w:rPr>
          <w:rFonts w:eastAsia="Times New Roman" w:cs="Times New Roman"/>
          <w:szCs w:val="24"/>
        </w:rPr>
        <w:t>», αν θα έβρισκαν «</w:t>
      </w:r>
      <w:proofErr w:type="spellStart"/>
      <w:r>
        <w:rPr>
          <w:rFonts w:eastAsia="Times New Roman" w:cs="Times New Roman"/>
          <w:szCs w:val="24"/>
        </w:rPr>
        <w:t>Αμυγδαλέζες</w:t>
      </w:r>
      <w:proofErr w:type="spellEnd"/>
      <w:r>
        <w:rPr>
          <w:rFonts w:eastAsia="Times New Roman" w:cs="Times New Roman"/>
          <w:szCs w:val="24"/>
        </w:rPr>
        <w:t>».</w:t>
      </w:r>
    </w:p>
    <w:p w14:paraId="31B16B06"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Η ήρεμη και δημοκρατική διαχείριση που τροφοδοτήθηκε από την Κυβέρνηση και τροφοδοτείται και από την αλληλεγγύη είναι η εγγύηση ότι απαλλασσόμαστε </w:t>
      </w:r>
      <w:r>
        <w:rPr>
          <w:rFonts w:eastAsia="Times New Roman" w:cs="Times New Roman"/>
          <w:szCs w:val="24"/>
        </w:rPr>
        <w:t>από εξαλλοσύνες στην Ελλάδα.</w:t>
      </w:r>
    </w:p>
    <w:p w14:paraId="31B16B07" w14:textId="77777777" w:rsidR="00643513" w:rsidRDefault="00AD6DE5">
      <w:pPr>
        <w:spacing w:line="600" w:lineRule="auto"/>
        <w:ind w:firstLine="720"/>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Κύριε </w:t>
      </w:r>
      <w:proofErr w:type="spellStart"/>
      <w:r>
        <w:rPr>
          <w:rFonts w:eastAsia="Times New Roman" w:cs="Times New Roman"/>
          <w:szCs w:val="24"/>
        </w:rPr>
        <w:t>Φάμελλε</w:t>
      </w:r>
      <w:proofErr w:type="spellEnd"/>
      <w:r>
        <w:rPr>
          <w:rFonts w:eastAsia="Times New Roman" w:cs="Times New Roman"/>
          <w:szCs w:val="24"/>
        </w:rPr>
        <w:t>, παρακαλώ, ολοκληρώστε.</w:t>
      </w:r>
    </w:p>
    <w:p w14:paraId="31B16B08"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Είναι η εγγύηση ότι πάμε σε μια πιο δημοκρατική ανάγνωση του προβλήματος αυτού. Γι’ αυτό το λόγο, αυτό επιβεβαιώνεται από την Ευρώπη και</w:t>
      </w:r>
      <w:r>
        <w:rPr>
          <w:rFonts w:eastAsia="Times New Roman" w:cs="Times New Roman"/>
          <w:szCs w:val="24"/>
        </w:rPr>
        <w:t xml:space="preserve"> κλείνει κάθε κουβέντα σχετικά με το ποιο είναι το μέλλον, ποια είναι η δυναμική, ποια είναι η σταθερότητα. Αυτή η Κυβέρνηση μπορεί να εξασφαλίσει και τα δημοκρατικά δικαιώματα και τη λειτουργία των πολιτών και την ασφάλεια των πολιτών. Γι’ αυτό ακριβώς στ</w:t>
      </w:r>
      <w:r>
        <w:rPr>
          <w:rFonts w:eastAsia="Times New Roman" w:cs="Times New Roman"/>
          <w:szCs w:val="24"/>
        </w:rPr>
        <w:t>ηρίζεται σταθερά από την κοινωνία και μπορεί να λύσει και δύσκολα προβλήματα, ακόμα και κυνηγώντας τα από πίσω, όπως είναι το προσφυγικό.</w:t>
      </w:r>
    </w:p>
    <w:p w14:paraId="31B16B09"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Σας ευχαριστώ.</w:t>
      </w:r>
    </w:p>
    <w:p w14:paraId="31B16B0A" w14:textId="77777777" w:rsidR="00643513" w:rsidRDefault="00AD6DE5">
      <w:pPr>
        <w:spacing w:line="600" w:lineRule="auto"/>
        <w:ind w:firstLine="720"/>
        <w:jc w:val="center"/>
        <w:rPr>
          <w:rFonts w:eastAsia="Times New Roman"/>
          <w:bCs/>
        </w:rPr>
      </w:pPr>
      <w:r>
        <w:rPr>
          <w:rFonts w:eastAsia="Times New Roman"/>
          <w:bCs/>
        </w:rPr>
        <w:t xml:space="preserve">(Χειροκροτήματα από </w:t>
      </w:r>
      <w:r>
        <w:rPr>
          <w:rFonts w:eastAsia="Times New Roman"/>
          <w:bCs/>
        </w:rPr>
        <w:t xml:space="preserve">τις </w:t>
      </w:r>
      <w:r>
        <w:rPr>
          <w:rFonts w:eastAsia="Times New Roman"/>
          <w:bCs/>
        </w:rPr>
        <w:t>πτέρυγ</w:t>
      </w:r>
      <w:r>
        <w:rPr>
          <w:rFonts w:eastAsia="Times New Roman"/>
          <w:bCs/>
        </w:rPr>
        <w:t>ες</w:t>
      </w:r>
      <w:r>
        <w:rPr>
          <w:rFonts w:eastAsia="Times New Roman"/>
          <w:bCs/>
        </w:rPr>
        <w:t xml:space="preserve"> του ΣΥΡΙΖΑ και των Α</w:t>
      </w:r>
      <w:r>
        <w:rPr>
          <w:rFonts w:eastAsia="Times New Roman"/>
          <w:bCs/>
        </w:rPr>
        <w:t>ΝΕΛ</w:t>
      </w:r>
      <w:r>
        <w:rPr>
          <w:rFonts w:eastAsia="Times New Roman"/>
          <w:bCs/>
        </w:rPr>
        <w:t>)</w:t>
      </w:r>
    </w:p>
    <w:p w14:paraId="31B16B0B" w14:textId="77777777" w:rsidR="00643513" w:rsidRDefault="00AD6DE5">
      <w:pPr>
        <w:spacing w:line="600" w:lineRule="auto"/>
        <w:ind w:firstLine="720"/>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Ευχαριστούμε τον κ. </w:t>
      </w:r>
      <w:proofErr w:type="spellStart"/>
      <w:r>
        <w:rPr>
          <w:rFonts w:eastAsia="Times New Roman" w:cs="Times New Roman"/>
          <w:szCs w:val="24"/>
        </w:rPr>
        <w:t>Φάμελλο</w:t>
      </w:r>
      <w:proofErr w:type="spellEnd"/>
      <w:r>
        <w:rPr>
          <w:rFonts w:eastAsia="Times New Roman" w:cs="Times New Roman"/>
          <w:szCs w:val="24"/>
        </w:rPr>
        <w:t>.</w:t>
      </w:r>
    </w:p>
    <w:p w14:paraId="31B16B0C" w14:textId="77777777" w:rsidR="00643513" w:rsidRDefault="00AD6DE5">
      <w:pPr>
        <w:spacing w:line="600" w:lineRule="auto"/>
        <w:ind w:firstLine="720"/>
        <w:jc w:val="both"/>
        <w:rPr>
          <w:rFonts w:eastAsia="Times New Roman"/>
          <w:szCs w:val="24"/>
        </w:rPr>
      </w:pPr>
      <w:r>
        <w:rPr>
          <w:rFonts w:eastAsia="Times New Roman" w:cs="Times New Roman"/>
          <w:szCs w:val="24"/>
        </w:rPr>
        <w:t xml:space="preserve">Κυρίες και κύριοι συνάδελφοι, </w:t>
      </w:r>
      <w:r>
        <w:rPr>
          <w:rFonts w:eastAsia="Times New Roman"/>
          <w:szCs w:val="24"/>
        </w:rPr>
        <w:t>έχω την τιμή να ανακοινώσω στο Σώμα ότι τη συνεδρίασή μας παρακολουθούν από τα άνω δυτικά θεωρεία</w:t>
      </w:r>
      <w:r>
        <w:rPr>
          <w:rFonts w:eastAsia="Times New Roman"/>
          <w:szCs w:val="24"/>
        </w:rPr>
        <w:t xml:space="preserve"> της Βουλής</w:t>
      </w:r>
      <w:r>
        <w:rPr>
          <w:rFonts w:eastAsia="Times New Roman"/>
          <w:szCs w:val="24"/>
        </w:rPr>
        <w:t>, αφού προηγουμένως ξεναγήθηκαν στην έκθεση της αίθουσας «ΕΛΕΥΘΕΡΙΟΣ ΒΕΝΙΖΕΛΟΣ» και ενημ</w:t>
      </w:r>
      <w:r>
        <w:rPr>
          <w:rFonts w:eastAsia="Times New Roman"/>
          <w:szCs w:val="24"/>
        </w:rPr>
        <w:t xml:space="preserve">ερώθηκαν για την ιστορία του κτηρίου και τον τρόπο οργάνωσης και λειτουργίας της Βουλής, σαράντα δύο μαθήτριες και μαθητές και πέντε </w:t>
      </w:r>
      <w:r>
        <w:rPr>
          <w:rFonts w:eastAsia="Times New Roman" w:cs="Times New Roman"/>
        </w:rPr>
        <w:t xml:space="preserve">εκπαιδευτικοί συνοδοί </w:t>
      </w:r>
      <w:r>
        <w:rPr>
          <w:rFonts w:eastAsia="Times New Roman"/>
          <w:szCs w:val="24"/>
        </w:rPr>
        <w:t>από το 87</w:t>
      </w:r>
      <w:r>
        <w:rPr>
          <w:rFonts w:eastAsia="Times New Roman"/>
          <w:szCs w:val="24"/>
          <w:vertAlign w:val="superscript"/>
        </w:rPr>
        <w:t>ο</w:t>
      </w:r>
      <w:r>
        <w:rPr>
          <w:rFonts w:eastAsia="Times New Roman"/>
          <w:szCs w:val="24"/>
        </w:rPr>
        <w:t xml:space="preserve"> Δημοτικό Σχολείο Θεσσαλονίκης.</w:t>
      </w:r>
    </w:p>
    <w:p w14:paraId="31B16B0D" w14:textId="77777777" w:rsidR="00643513" w:rsidRDefault="00AD6DE5">
      <w:pPr>
        <w:tabs>
          <w:tab w:val="left" w:pos="6787"/>
        </w:tabs>
        <w:spacing w:line="600" w:lineRule="auto"/>
        <w:ind w:firstLine="720"/>
        <w:jc w:val="both"/>
        <w:rPr>
          <w:rFonts w:eastAsia="Times New Roman"/>
          <w:szCs w:val="24"/>
        </w:rPr>
      </w:pPr>
      <w:r>
        <w:rPr>
          <w:rFonts w:eastAsia="Times New Roman"/>
          <w:szCs w:val="24"/>
        </w:rPr>
        <w:t>Η Βουλή τους καλωσορίζει.</w:t>
      </w:r>
    </w:p>
    <w:p w14:paraId="31B16B0E" w14:textId="77777777" w:rsidR="00643513" w:rsidRDefault="00AD6DE5">
      <w:pPr>
        <w:spacing w:line="600" w:lineRule="auto"/>
        <w:ind w:firstLine="720"/>
        <w:jc w:val="center"/>
        <w:rPr>
          <w:rFonts w:eastAsia="Times New Roman"/>
          <w:bCs/>
        </w:rPr>
      </w:pPr>
      <w:r>
        <w:rPr>
          <w:rFonts w:eastAsia="Times New Roman"/>
          <w:bCs/>
        </w:rPr>
        <w:t>(Χειροκροτήματα απ</w:t>
      </w:r>
      <w:r>
        <w:rPr>
          <w:rFonts w:eastAsia="Times New Roman"/>
          <w:bCs/>
        </w:rPr>
        <w:t>’</w:t>
      </w:r>
      <w:r>
        <w:rPr>
          <w:rFonts w:eastAsia="Times New Roman"/>
          <w:bCs/>
        </w:rPr>
        <w:t xml:space="preserve"> όλες τις πτέρ</w:t>
      </w:r>
      <w:r>
        <w:rPr>
          <w:rFonts w:eastAsia="Times New Roman"/>
          <w:bCs/>
        </w:rPr>
        <w:t>υγες της Βουλής)</w:t>
      </w:r>
    </w:p>
    <w:p w14:paraId="31B16B0F"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Δίνουμε τον λόγο στον Πρόεδρο της Κοινοβουλευτικής Ομάδας του Ποταμιού, τον κ. Θεοδωράκη.</w:t>
      </w:r>
    </w:p>
    <w:p w14:paraId="31B16B10" w14:textId="77777777" w:rsidR="00643513" w:rsidRDefault="00AD6DE5">
      <w:pPr>
        <w:spacing w:line="600" w:lineRule="auto"/>
        <w:ind w:firstLine="720"/>
        <w:jc w:val="both"/>
        <w:rPr>
          <w:rFonts w:eastAsia="Times New Roman" w:cs="Times New Roman"/>
          <w:szCs w:val="28"/>
        </w:rPr>
      </w:pPr>
      <w:r>
        <w:rPr>
          <w:rFonts w:eastAsia="Times New Roman" w:cs="Times New Roman"/>
          <w:b/>
          <w:szCs w:val="28"/>
        </w:rPr>
        <w:t xml:space="preserve">ΣΤΑΥΡΟΣ ΘΕΟΔΩΡΑΚΗΣ (Πρόεδρος του κόμματος Το Ποτάμι): </w:t>
      </w:r>
      <w:r>
        <w:rPr>
          <w:rFonts w:eastAsia="Times New Roman" w:cs="Times New Roman"/>
          <w:szCs w:val="28"/>
        </w:rPr>
        <w:t>Είναι μεγάλος ο πειρασμός να απαντήσω σε όλα αυτά που ακούγονται από την πλευρά της Κυβέρνησης,</w:t>
      </w:r>
      <w:r>
        <w:rPr>
          <w:rFonts w:eastAsia="Times New Roman" w:cs="Times New Roman"/>
          <w:szCs w:val="28"/>
        </w:rPr>
        <w:t xml:space="preserve"> αλλά επειδή είναι Παρασκευή απόγευμα, επειδή τα έχουμε ξαναπεί και επειδή πιστεύουμε ότι το θέμα πια το έχει κατανοήσει η ελληνική κοινωνία, θα προσπαθήσω να είμαι πολύ πιο συνοπτικός. Εδώ και πολύ καιρό, επίσης, έχουμε πει ότι το προσφυγικό δεν προσφέρετ</w:t>
      </w:r>
      <w:r>
        <w:rPr>
          <w:rFonts w:eastAsia="Times New Roman" w:cs="Times New Roman"/>
          <w:szCs w:val="28"/>
        </w:rPr>
        <w:t xml:space="preserve">αι για μικροκομματική εκμετάλλευση και θα έπρεπε να το αντιμετωπίζουμε σαν ένα εθνικό θέμα, σαν ένα ευρωπαϊκό </w:t>
      </w:r>
      <w:proofErr w:type="spellStart"/>
      <w:r>
        <w:rPr>
          <w:rFonts w:eastAsia="Times New Roman" w:cs="Times New Roman"/>
          <w:szCs w:val="28"/>
        </w:rPr>
        <w:t>αξιακό</w:t>
      </w:r>
      <w:proofErr w:type="spellEnd"/>
      <w:r>
        <w:rPr>
          <w:rFonts w:eastAsia="Times New Roman" w:cs="Times New Roman"/>
          <w:szCs w:val="28"/>
        </w:rPr>
        <w:t xml:space="preserve"> ζήτημα και βέβαια</w:t>
      </w:r>
      <w:r>
        <w:rPr>
          <w:rFonts w:eastAsia="Times New Roman" w:cs="Times New Roman"/>
          <w:szCs w:val="28"/>
        </w:rPr>
        <w:t>,</w:t>
      </w:r>
      <w:r>
        <w:rPr>
          <w:rFonts w:eastAsia="Times New Roman" w:cs="Times New Roman"/>
          <w:szCs w:val="28"/>
        </w:rPr>
        <w:t xml:space="preserve"> σαν μια μεγάλη υπόθεση ανθρωπιάς, γιατί αφορά εκατομμύρια ξεριζωμένους. </w:t>
      </w:r>
    </w:p>
    <w:p w14:paraId="31B16B11" w14:textId="77777777" w:rsidR="00643513" w:rsidRDefault="00AD6DE5">
      <w:pPr>
        <w:spacing w:line="600" w:lineRule="auto"/>
        <w:ind w:firstLine="720"/>
        <w:jc w:val="both"/>
        <w:rPr>
          <w:rFonts w:eastAsia="Times New Roman" w:cs="Times New Roman"/>
          <w:szCs w:val="28"/>
        </w:rPr>
      </w:pPr>
      <w:r>
        <w:rPr>
          <w:rFonts w:eastAsia="Times New Roman" w:cs="Times New Roman"/>
          <w:szCs w:val="28"/>
        </w:rPr>
        <w:t>Πρόκειται, λοιπόν, για ένα πρόβλημα ευρωπαϊκό κ</w:t>
      </w:r>
      <w:r>
        <w:rPr>
          <w:rFonts w:eastAsia="Times New Roman" w:cs="Times New Roman"/>
          <w:szCs w:val="28"/>
        </w:rPr>
        <w:t>αι διεθνές. Κάποιες λύσεις θα τις δώσουμε εμείς –κυρίως αυτές που αφορούν τις υποδομές, τα κέντρα, τις συνθήκες που ζουν οι πρόσφυγες και οι μετανάστες στη χώρα μας και βέβαια</w:t>
      </w:r>
      <w:r>
        <w:rPr>
          <w:rFonts w:eastAsia="Times New Roman" w:cs="Times New Roman"/>
          <w:szCs w:val="28"/>
        </w:rPr>
        <w:t>,</w:t>
      </w:r>
      <w:r>
        <w:rPr>
          <w:rFonts w:eastAsia="Times New Roman" w:cs="Times New Roman"/>
          <w:szCs w:val="28"/>
        </w:rPr>
        <w:t xml:space="preserve"> τις συνθήκες που υπάρχουν στις γειτονιές και τα χωριά της Ελλάδας- και κάποιες </w:t>
      </w:r>
      <w:r>
        <w:rPr>
          <w:rFonts w:eastAsia="Times New Roman" w:cs="Times New Roman"/>
          <w:szCs w:val="28"/>
        </w:rPr>
        <w:t xml:space="preserve">λύσεις πρέπει να τις δώσει η Ευρώπη, η οποία πρέπει να λύσει κυρίως το πρόβλημα της προοπτικής. Εδώ, η Ευρώπη δεν έχει απαντήσει ακόμα και θα πρέπει να αναλάβει τις ευθύνες της, όπως ανέλαβαν τις ευθύνες τους οι Έλληνες, οι απλοί πολίτες στα νησιά και στα </w:t>
      </w:r>
      <w:r>
        <w:rPr>
          <w:rFonts w:eastAsia="Times New Roman" w:cs="Times New Roman"/>
          <w:szCs w:val="28"/>
        </w:rPr>
        <w:t>σύνορα, οι οποίοι προσπάθησαν να καλύψουν, όπως μπορούσαν, την ανικανότητα του κρατικού μηχανισμού να ανταποκριθεί στα στοιχειώδη.</w:t>
      </w:r>
    </w:p>
    <w:p w14:paraId="31B16B12" w14:textId="77777777" w:rsidR="00643513" w:rsidRDefault="00AD6DE5">
      <w:pPr>
        <w:spacing w:line="600" w:lineRule="auto"/>
        <w:ind w:firstLine="720"/>
        <w:jc w:val="both"/>
        <w:rPr>
          <w:rFonts w:eastAsia="Times New Roman" w:cs="Times New Roman"/>
          <w:szCs w:val="28"/>
        </w:rPr>
      </w:pPr>
      <w:r>
        <w:rPr>
          <w:rFonts w:eastAsia="Times New Roman" w:cs="Times New Roman"/>
          <w:szCs w:val="28"/>
        </w:rPr>
        <w:t xml:space="preserve">Όμως, κύριοι συνάδελφοι, νομίζω ότι η κυβερνητική πλειοψηφία παίζει για άλλη μια φορά με τη φωτιά. Διάβασα τις ενστάσεις της </w:t>
      </w:r>
      <w:r>
        <w:rPr>
          <w:rFonts w:eastAsia="Times New Roman" w:cs="Times New Roman"/>
          <w:szCs w:val="28"/>
        </w:rPr>
        <w:t>συνιστώσας του ΣΥΡΙΖΑ «των 53» και ομολογώ ότι δεν καταλαβαίνω αν έχουν αντιληφθεί την κρισιμότητα των καταστάσεων, δηλαδή αν έχουν αντιληφθεί ότι τα σύνορά μας στα βόρεια έχουν κλείσει και ότι πρέπει να δώσουμε πραγματικά μια προτεραιότητα στην πολιτική γ</w:t>
      </w:r>
      <w:r>
        <w:rPr>
          <w:rFonts w:eastAsia="Times New Roman" w:cs="Times New Roman"/>
          <w:szCs w:val="28"/>
        </w:rPr>
        <w:t xml:space="preserve">ια τους πρόσφυγες και να μην τσουβαλιάζουμε μαζί με τους πρόσφυγες και τους μετανάστες, γιατί μετά οι χαμένοι της υπόθεσης θα είναι οι πρόσφυγες. </w:t>
      </w:r>
    </w:p>
    <w:p w14:paraId="31B16B13" w14:textId="77777777" w:rsidR="00643513" w:rsidRDefault="00AD6DE5">
      <w:pPr>
        <w:spacing w:line="600" w:lineRule="auto"/>
        <w:ind w:firstLine="720"/>
        <w:jc w:val="both"/>
        <w:rPr>
          <w:rFonts w:eastAsia="Times New Roman" w:cs="Times New Roman"/>
          <w:szCs w:val="28"/>
        </w:rPr>
      </w:pPr>
      <w:r>
        <w:rPr>
          <w:rFonts w:eastAsia="Times New Roman" w:cs="Times New Roman"/>
          <w:szCs w:val="28"/>
        </w:rPr>
        <w:t xml:space="preserve">Προφανώς, κυκλοφορούν στο Σύνταγμα και την Κουμουνδούρου και αγνοούν τι γίνεται στη Χίο, στην Κω, στη Λέσβο, </w:t>
      </w:r>
      <w:r>
        <w:rPr>
          <w:rFonts w:eastAsia="Times New Roman" w:cs="Times New Roman"/>
          <w:szCs w:val="28"/>
        </w:rPr>
        <w:t xml:space="preserve">στον Πειραιά και στην </w:t>
      </w:r>
      <w:proofErr w:type="spellStart"/>
      <w:r>
        <w:rPr>
          <w:rFonts w:eastAsia="Times New Roman" w:cs="Times New Roman"/>
          <w:szCs w:val="28"/>
        </w:rPr>
        <w:t>Ειδομένη</w:t>
      </w:r>
      <w:proofErr w:type="spellEnd"/>
      <w:r>
        <w:rPr>
          <w:rFonts w:eastAsia="Times New Roman" w:cs="Times New Roman"/>
          <w:szCs w:val="28"/>
        </w:rPr>
        <w:t xml:space="preserve"> και, απ’ ότι άκουσα, θέλουν πολύ πιο αργές διαδικασίες </w:t>
      </w:r>
      <w:proofErr w:type="spellStart"/>
      <w:r>
        <w:rPr>
          <w:rFonts w:eastAsia="Times New Roman" w:cs="Times New Roman"/>
          <w:szCs w:val="28"/>
        </w:rPr>
        <w:t>επαναπροώθησης</w:t>
      </w:r>
      <w:proofErr w:type="spellEnd"/>
      <w:r>
        <w:rPr>
          <w:rFonts w:eastAsia="Times New Roman" w:cs="Times New Roman"/>
          <w:szCs w:val="28"/>
        </w:rPr>
        <w:t xml:space="preserve">, χωρίς να γίνεται κατανοητό, κύριοι συνάδελφοι, γιατί αν οι δεκατέσσερις μέρες γίνουν </w:t>
      </w:r>
      <w:proofErr w:type="spellStart"/>
      <w:r>
        <w:rPr>
          <w:rFonts w:eastAsia="Times New Roman" w:cs="Times New Roman"/>
          <w:szCs w:val="28"/>
        </w:rPr>
        <w:t>εκατόν</w:t>
      </w:r>
      <w:proofErr w:type="spellEnd"/>
      <w:r>
        <w:rPr>
          <w:rFonts w:eastAsia="Times New Roman" w:cs="Times New Roman"/>
          <w:szCs w:val="28"/>
        </w:rPr>
        <w:t xml:space="preserve"> δεκατέσσερις, η Τουρκία αυτομάτως θα γίνει ασφαλής χώρα. Ο χρό</w:t>
      </w:r>
      <w:r>
        <w:rPr>
          <w:rFonts w:eastAsia="Times New Roman" w:cs="Times New Roman"/>
          <w:szCs w:val="28"/>
        </w:rPr>
        <w:t>νος, δηλαδή, θα κάνει την Τουρκία ασφαλή χώρα;</w:t>
      </w:r>
    </w:p>
    <w:p w14:paraId="31B16B14" w14:textId="77777777" w:rsidR="00643513" w:rsidRDefault="00AD6DE5">
      <w:pPr>
        <w:spacing w:line="600" w:lineRule="auto"/>
        <w:ind w:firstLine="720"/>
        <w:jc w:val="both"/>
        <w:rPr>
          <w:rFonts w:eastAsia="Times New Roman" w:cs="Times New Roman"/>
          <w:szCs w:val="28"/>
        </w:rPr>
      </w:pPr>
      <w:r>
        <w:rPr>
          <w:rFonts w:eastAsia="Times New Roman" w:cs="Times New Roman"/>
          <w:szCs w:val="28"/>
        </w:rPr>
        <w:t xml:space="preserve">Νομίζω –και είναι φανερό- ότι κάποιοι τα έχασαν όλα στις μεγάλες μάχες που ήθελαν να δώσουν για την οικονομία και την κοινωνία και εξαντλούν την </w:t>
      </w:r>
      <w:proofErr w:type="spellStart"/>
      <w:r>
        <w:rPr>
          <w:rFonts w:eastAsia="Times New Roman" w:cs="Times New Roman"/>
          <w:szCs w:val="28"/>
        </w:rPr>
        <w:t>αριστεροσύνη</w:t>
      </w:r>
      <w:proofErr w:type="spellEnd"/>
      <w:r>
        <w:rPr>
          <w:rFonts w:eastAsia="Times New Roman" w:cs="Times New Roman"/>
          <w:szCs w:val="28"/>
        </w:rPr>
        <w:t xml:space="preserve"> τους στις πλάτες των προσφύγων.</w:t>
      </w:r>
    </w:p>
    <w:p w14:paraId="31B16B15" w14:textId="77777777" w:rsidR="00643513" w:rsidRDefault="00AD6DE5">
      <w:pPr>
        <w:spacing w:line="600" w:lineRule="auto"/>
        <w:ind w:firstLine="720"/>
        <w:jc w:val="both"/>
        <w:rPr>
          <w:rFonts w:eastAsia="Times New Roman" w:cs="Times New Roman"/>
          <w:szCs w:val="28"/>
        </w:rPr>
      </w:pPr>
      <w:r>
        <w:rPr>
          <w:rFonts w:eastAsia="Times New Roman" w:cs="Times New Roman"/>
          <w:szCs w:val="28"/>
        </w:rPr>
        <w:t xml:space="preserve">(Στο σημείο αυτό την Προεδρική Έδρα καταλαμβάνει ο Α΄ Αντιπρόεδρος της Βουλής κ. </w:t>
      </w:r>
      <w:r w:rsidRPr="00A10E25">
        <w:rPr>
          <w:rFonts w:eastAsia="Times New Roman" w:cs="Times New Roman"/>
          <w:b/>
          <w:szCs w:val="28"/>
        </w:rPr>
        <w:t>ΑΝΑΣΤΑΣΙΟΣ ΚΟΥΡΑΚΗΣ</w:t>
      </w:r>
      <w:r>
        <w:rPr>
          <w:rFonts w:eastAsia="Times New Roman" w:cs="Times New Roman"/>
          <w:szCs w:val="28"/>
        </w:rPr>
        <w:t>)</w:t>
      </w:r>
    </w:p>
    <w:p w14:paraId="31B16B16" w14:textId="77777777" w:rsidR="00643513" w:rsidRDefault="00AD6DE5">
      <w:pPr>
        <w:spacing w:line="600" w:lineRule="auto"/>
        <w:ind w:firstLine="720"/>
        <w:jc w:val="both"/>
        <w:rPr>
          <w:rFonts w:eastAsia="Times New Roman" w:cs="Times New Roman"/>
          <w:szCs w:val="28"/>
        </w:rPr>
      </w:pPr>
      <w:r>
        <w:rPr>
          <w:rFonts w:eastAsia="Times New Roman" w:cs="Times New Roman"/>
          <w:szCs w:val="28"/>
        </w:rPr>
        <w:t>Όμως, τα πράγματα αρχίζουν να ξεφεύγουν και κινδυνεύει να χαθεί η συνεργασία των τοπικών κοινωνιών, γιατί οι τοπικές κοινωνίες αρχίζουν να νοιώθουν ότι το</w:t>
      </w:r>
      <w:r>
        <w:rPr>
          <w:rFonts w:eastAsia="Times New Roman" w:cs="Times New Roman"/>
          <w:szCs w:val="28"/>
        </w:rPr>
        <w:t xml:space="preserve">υς πετάξαμε μια καυτή πατάτα και τους αφήνουμε από εδώ και πέρα να βγάλουν αυτοί το φίδι από την τρύπα. Αντί οι θλιβερές εικόνες που ζούμε στην </w:t>
      </w:r>
      <w:proofErr w:type="spellStart"/>
      <w:r>
        <w:rPr>
          <w:rFonts w:eastAsia="Times New Roman" w:cs="Times New Roman"/>
          <w:szCs w:val="28"/>
        </w:rPr>
        <w:t>Ειδομένη</w:t>
      </w:r>
      <w:proofErr w:type="spellEnd"/>
      <w:r>
        <w:rPr>
          <w:rFonts w:eastAsia="Times New Roman" w:cs="Times New Roman"/>
          <w:szCs w:val="28"/>
        </w:rPr>
        <w:t>, στη Χίο, στον Πειραιά να ταρακουνήσουν την Κυβέρνηση να αποφασίσει να κάνει κάποια συγκεκριμένα πράγμα</w:t>
      </w:r>
      <w:r>
        <w:rPr>
          <w:rFonts w:eastAsia="Times New Roman" w:cs="Times New Roman"/>
          <w:szCs w:val="28"/>
        </w:rPr>
        <w:t>τα, εκείνη επαναλαμβάνει τα ίδια και τα ίδια λάθη.</w:t>
      </w:r>
    </w:p>
    <w:p w14:paraId="31B16B17" w14:textId="77777777" w:rsidR="00643513" w:rsidRDefault="00AD6DE5">
      <w:pPr>
        <w:spacing w:line="600" w:lineRule="auto"/>
        <w:ind w:firstLine="720"/>
        <w:jc w:val="both"/>
        <w:rPr>
          <w:rFonts w:eastAsia="Times New Roman" w:cs="Times New Roman"/>
          <w:szCs w:val="28"/>
        </w:rPr>
      </w:pPr>
      <w:r>
        <w:rPr>
          <w:rFonts w:eastAsia="Times New Roman" w:cs="Times New Roman"/>
          <w:szCs w:val="28"/>
        </w:rPr>
        <w:t xml:space="preserve">Μίλησα πριν από λίγο με τους ανθρώπους στη Χίο. Θα μάθατε ότι οι πρόσφυγες έφυγαν από το </w:t>
      </w:r>
      <w:r>
        <w:rPr>
          <w:rFonts w:eastAsia="Times New Roman" w:cs="Times New Roman"/>
          <w:szCs w:val="28"/>
          <w:lang w:val="en-US"/>
        </w:rPr>
        <w:t>hotspot</w:t>
      </w:r>
      <w:r>
        <w:rPr>
          <w:rFonts w:eastAsia="Times New Roman" w:cs="Times New Roman"/>
          <w:szCs w:val="28"/>
        </w:rPr>
        <w:t>, το εγκατέλειψαν και έχουν απλωθεί στα χωριά και τις πόλεις. Από πίσω τους είναι η Αστυνομία και ψάχνει να δ</w:t>
      </w:r>
      <w:r>
        <w:rPr>
          <w:rFonts w:eastAsia="Times New Roman" w:cs="Times New Roman"/>
          <w:szCs w:val="28"/>
        </w:rPr>
        <w:t>ει ποιοι είναι ποιοι και ποιοι θα επιστρέψουν.</w:t>
      </w:r>
    </w:p>
    <w:p w14:paraId="31B16B18" w14:textId="77777777" w:rsidR="00643513" w:rsidRDefault="00AD6DE5">
      <w:pPr>
        <w:spacing w:line="600" w:lineRule="auto"/>
        <w:ind w:firstLine="720"/>
        <w:jc w:val="both"/>
        <w:rPr>
          <w:rFonts w:eastAsia="Times New Roman" w:cs="Times New Roman"/>
          <w:szCs w:val="28"/>
        </w:rPr>
      </w:pPr>
      <w:r>
        <w:rPr>
          <w:rFonts w:eastAsia="Times New Roman" w:cs="Times New Roman"/>
          <w:szCs w:val="28"/>
        </w:rPr>
        <w:t xml:space="preserve">Το άλλο φαινόμενο είναι η βία στους καταυλισμούς, στο λιμάνι, στην </w:t>
      </w:r>
      <w:proofErr w:type="spellStart"/>
      <w:r>
        <w:rPr>
          <w:rFonts w:eastAsia="Times New Roman" w:cs="Times New Roman"/>
          <w:szCs w:val="28"/>
        </w:rPr>
        <w:t>Ειδομένη</w:t>
      </w:r>
      <w:proofErr w:type="spellEnd"/>
      <w:r>
        <w:rPr>
          <w:rFonts w:eastAsia="Times New Roman" w:cs="Times New Roman"/>
          <w:szCs w:val="28"/>
        </w:rPr>
        <w:t xml:space="preserve">. Αν αφήσουμε τη βία να επικρατήσει στους καταυλισμούς, τα πράγματα θα είναι πολύ δύσκολα και για τους πρόσφυγες και για τους </w:t>
      </w:r>
      <w:r>
        <w:rPr>
          <w:rFonts w:eastAsia="Times New Roman" w:cs="Times New Roman"/>
          <w:szCs w:val="28"/>
        </w:rPr>
        <w:t>μετανάστες και για τις τοπικές κοινωνίες. Πρέπει να υπάρξει ένα σχέδιο</w:t>
      </w:r>
      <w:r>
        <w:rPr>
          <w:rFonts w:eastAsia="Times New Roman" w:cs="Times New Roman"/>
          <w:szCs w:val="28"/>
        </w:rPr>
        <w:t>,</w:t>
      </w:r>
      <w:r>
        <w:rPr>
          <w:rFonts w:eastAsia="Times New Roman" w:cs="Times New Roman"/>
          <w:szCs w:val="28"/>
        </w:rPr>
        <w:t xml:space="preserve"> για να σταματήσει αυτή η κατάσταση σήμερα, τώρα, άμεσα και όχι αύριο, ίσως σε μια αταξική κοινωνία. Μιλάμε για σήμερα</w:t>
      </w:r>
      <w:r>
        <w:rPr>
          <w:rFonts w:eastAsia="Times New Roman" w:cs="Times New Roman"/>
          <w:szCs w:val="28"/>
        </w:rPr>
        <w:t>,</w:t>
      </w:r>
      <w:r>
        <w:rPr>
          <w:rFonts w:eastAsia="Times New Roman" w:cs="Times New Roman"/>
          <w:szCs w:val="28"/>
        </w:rPr>
        <w:t xml:space="preserve"> που υπάρχουν οι συγκρούσεις.</w:t>
      </w:r>
    </w:p>
    <w:p w14:paraId="31B16B19"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Θέλω να μιλήσω λίγο για δυο τρία οικ</w:t>
      </w:r>
      <w:r>
        <w:rPr>
          <w:rFonts w:eastAsia="Times New Roman" w:cs="Times New Roman"/>
          <w:szCs w:val="24"/>
        </w:rPr>
        <w:t>ονομικά ζητήματα που μας έχουν κινήσει το ενδιαφέρον, γιατί ακούγονται πολλά για οικονομικά παιγνίδια στις πλάτες των προσφύγων, όπως για πρόσφυγες που στέλνονται κατά προτεραιότητα στα ξενοδοχεία κάποιων «κολλητών» του συστήματος. Ακούγονται ονόματα πολιτ</w:t>
      </w:r>
      <w:r>
        <w:rPr>
          <w:rFonts w:eastAsia="Times New Roman" w:cs="Times New Roman"/>
          <w:szCs w:val="24"/>
        </w:rPr>
        <w:t>ευτών των ΑΝΕΛ στην Αργολίδα και αλλού. Υπάρχει και η καταγγελία Βουλευτών του ΣΥΡΙΖΑ</w:t>
      </w:r>
      <w:r>
        <w:rPr>
          <w:rFonts w:eastAsia="Times New Roman" w:cs="Times New Roman"/>
          <w:szCs w:val="24"/>
        </w:rPr>
        <w:t>,</w:t>
      </w:r>
      <w:r>
        <w:rPr>
          <w:rFonts w:eastAsia="Times New Roman" w:cs="Times New Roman"/>
          <w:szCs w:val="24"/>
        </w:rPr>
        <w:t xml:space="preserve"> που τόλμησαν να ρωτήσουν τον κ. Καμμένο</w:t>
      </w:r>
      <w:r>
        <w:rPr>
          <w:rFonts w:eastAsia="Times New Roman" w:cs="Times New Roman"/>
          <w:szCs w:val="24"/>
        </w:rPr>
        <w:t>,</w:t>
      </w:r>
      <w:r>
        <w:rPr>
          <w:rFonts w:eastAsia="Times New Roman" w:cs="Times New Roman"/>
          <w:szCs w:val="24"/>
        </w:rPr>
        <w:t xml:space="preserve"> γιατί επιλέχθηκε</w:t>
      </w:r>
      <w:r>
        <w:rPr>
          <w:rFonts w:eastAsia="Times New Roman" w:cs="Times New Roman"/>
          <w:szCs w:val="24"/>
        </w:rPr>
        <w:t>,</w:t>
      </w:r>
      <w:r>
        <w:rPr>
          <w:rFonts w:eastAsia="Times New Roman" w:cs="Times New Roman"/>
          <w:szCs w:val="24"/>
        </w:rPr>
        <w:t xml:space="preserve"> η σίτιση των προσφύγων στα νησιά να είναι από εταιρείες της Αθήνας και όχι από εταιρείες τοπικές, που υπάρχουν</w:t>
      </w:r>
      <w:r>
        <w:rPr>
          <w:rFonts w:eastAsia="Times New Roman" w:cs="Times New Roman"/>
          <w:szCs w:val="24"/>
        </w:rPr>
        <w:t xml:space="preserve"> στα νησιά. Είναι και ένα δικό μας ερώτημα αυτό. </w:t>
      </w:r>
    </w:p>
    <w:p w14:paraId="31B16B1A"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Υπάρχουν και μερικά μεγαλύτερα ερωτήματα</w:t>
      </w:r>
      <w:r>
        <w:rPr>
          <w:rFonts w:eastAsia="Times New Roman" w:cs="Times New Roman"/>
          <w:szCs w:val="24"/>
        </w:rPr>
        <w:t>,</w:t>
      </w:r>
      <w:r>
        <w:rPr>
          <w:rFonts w:eastAsia="Times New Roman" w:cs="Times New Roman"/>
          <w:szCs w:val="24"/>
        </w:rPr>
        <w:t xml:space="preserve"> που θα πρέπει να μας απασχολήσουν, γιατί προσέξτε τι έγινε, κύριοι συνάδελφοι: Αφού για μήνες ολόκληρους η Κυβέρνηση δεν προχωρούσε τις διαδικασίες για τη δημιουργί</w:t>
      </w:r>
      <w:r>
        <w:rPr>
          <w:rFonts w:eastAsia="Times New Roman" w:cs="Times New Roman"/>
          <w:szCs w:val="24"/>
        </w:rPr>
        <w:t xml:space="preserve">α των </w:t>
      </w:r>
      <w:r>
        <w:rPr>
          <w:rFonts w:eastAsia="Times New Roman" w:cs="Times New Roman"/>
          <w:szCs w:val="24"/>
          <w:lang w:val="en-US"/>
        </w:rPr>
        <w:t>hotspots</w:t>
      </w:r>
      <w:r>
        <w:rPr>
          <w:rFonts w:eastAsia="Times New Roman" w:cs="Times New Roman"/>
          <w:szCs w:val="24"/>
        </w:rPr>
        <w:t xml:space="preserve">, τελικά, υπό την πραγματική απειλή της αποπομπής από την συμφωνία </w:t>
      </w:r>
      <w:proofErr w:type="spellStart"/>
      <w:r>
        <w:rPr>
          <w:rFonts w:eastAsia="Times New Roman" w:cs="Times New Roman"/>
          <w:szCs w:val="24"/>
        </w:rPr>
        <w:t>Σένγκεν</w:t>
      </w:r>
      <w:proofErr w:type="spellEnd"/>
      <w:r>
        <w:rPr>
          <w:rFonts w:eastAsia="Times New Roman" w:cs="Times New Roman"/>
          <w:szCs w:val="24"/>
        </w:rPr>
        <w:t xml:space="preserve">, έκανε διαγωνισμούς μιας ημέρας, διαγωνισμούς στο πόδι, κάθε άλλο παρά αδιάβλητους. </w:t>
      </w:r>
    </w:p>
    <w:p w14:paraId="31B16B1B" w14:textId="77777777" w:rsidR="00643513" w:rsidRDefault="00AD6DE5">
      <w:pPr>
        <w:spacing w:line="600" w:lineRule="auto"/>
        <w:ind w:firstLine="720"/>
        <w:jc w:val="both"/>
        <w:rPr>
          <w:rFonts w:eastAsia="Times New Roman"/>
          <w:bCs/>
        </w:rPr>
      </w:pPr>
      <w:r>
        <w:rPr>
          <w:rFonts w:eastAsia="Times New Roman" w:cs="Times New Roman"/>
          <w:szCs w:val="24"/>
        </w:rPr>
        <w:t xml:space="preserve">Και τι μαθαίνουμε τώρα, </w:t>
      </w:r>
      <w:r>
        <w:rPr>
          <w:rFonts w:eastAsia="Times New Roman"/>
          <w:bCs/>
        </w:rPr>
        <w:t>προσέξτε. Να σας δώσω και μερικές εικόνες και να σας πω μι</w:t>
      </w:r>
      <w:r>
        <w:rPr>
          <w:rFonts w:eastAsia="Times New Roman"/>
          <w:bCs/>
        </w:rPr>
        <w:t xml:space="preserve">α μικρή ιστορία. Για το </w:t>
      </w:r>
      <w:r>
        <w:rPr>
          <w:rFonts w:eastAsia="Times New Roman"/>
          <w:bCs/>
          <w:lang w:val="en-US"/>
        </w:rPr>
        <w:t>hotspot</w:t>
      </w:r>
      <w:r>
        <w:rPr>
          <w:rFonts w:eastAsia="Times New Roman"/>
          <w:bCs/>
        </w:rPr>
        <w:t xml:space="preserve"> Χίου δεν ξέρω αν έχετε μια εικόνα. Εμείς μάθαμε ότι εκεί μια εταιρεία από την Αργυρούπολη πήρε 854.000 ευρώ, σχεδόν 1 εκατομμύριο, για να φτιάξει το </w:t>
      </w:r>
      <w:r>
        <w:rPr>
          <w:rFonts w:eastAsia="Times New Roman"/>
          <w:bCs/>
          <w:lang w:val="en-US"/>
        </w:rPr>
        <w:t>hotspot</w:t>
      </w:r>
      <w:r>
        <w:rPr>
          <w:rFonts w:eastAsia="Times New Roman"/>
          <w:bCs/>
        </w:rPr>
        <w:t xml:space="preserve">. Ωραία, λογικό. Προσέξτε, </w:t>
      </w:r>
      <w:r>
        <w:rPr>
          <w:rFonts w:eastAsia="Times New Roman"/>
          <w:bCs/>
        </w:rPr>
        <w:t>όμως: Τ</w:t>
      </w:r>
      <w:r>
        <w:rPr>
          <w:rFonts w:eastAsia="Times New Roman"/>
          <w:bCs/>
        </w:rPr>
        <w:t xml:space="preserve">α τριάντα στρέμματα τα έδωσε ο </w:t>
      </w:r>
      <w:r>
        <w:rPr>
          <w:rFonts w:eastAsia="Times New Roman"/>
          <w:bCs/>
        </w:rPr>
        <w:t>δήμ</w:t>
      </w:r>
      <w:r>
        <w:rPr>
          <w:rFonts w:eastAsia="Times New Roman"/>
          <w:bCs/>
        </w:rPr>
        <w:t>ος</w:t>
      </w:r>
      <w:r>
        <w:rPr>
          <w:rFonts w:eastAsia="Times New Roman"/>
          <w:bCs/>
        </w:rPr>
        <w:t xml:space="preserve">. Μάλιστα! Τα </w:t>
      </w:r>
      <w:proofErr w:type="spellStart"/>
      <w:r>
        <w:rPr>
          <w:rFonts w:eastAsia="Times New Roman"/>
          <w:bCs/>
        </w:rPr>
        <w:t>κοντέινερς</w:t>
      </w:r>
      <w:proofErr w:type="spellEnd"/>
      <w:r>
        <w:rPr>
          <w:rFonts w:eastAsia="Times New Roman"/>
          <w:bCs/>
        </w:rPr>
        <w:t xml:space="preserve"> για την εγκατάσταση όλων των προσφύγων, όλα τα </w:t>
      </w:r>
      <w:proofErr w:type="spellStart"/>
      <w:r>
        <w:rPr>
          <w:rFonts w:eastAsia="Times New Roman"/>
          <w:bCs/>
        </w:rPr>
        <w:t>κοντέινερς</w:t>
      </w:r>
      <w:proofErr w:type="spellEnd"/>
      <w:r>
        <w:rPr>
          <w:rFonts w:eastAsia="Times New Roman"/>
          <w:bCs/>
        </w:rPr>
        <w:t>, είναι δωρεά των Ελληνικών Πετρελαίων και έχει γνωστοποιηθεί. Τις υπόλοιπες εργασίες τις ανέλαβαν οι φαντάροι. Προσέξτε,  τα δημοσιεύματα από την Εφημερίδα «</w:t>
      </w:r>
      <w:r>
        <w:rPr>
          <w:rFonts w:eastAsia="Times New Roman"/>
          <w:bCs/>
        </w:rPr>
        <w:t>ΠΟΛΙΤΗΣ</w:t>
      </w:r>
      <w:r>
        <w:rPr>
          <w:rFonts w:eastAsia="Times New Roman"/>
          <w:bCs/>
        </w:rPr>
        <w:t>» δείχν</w:t>
      </w:r>
      <w:r>
        <w:rPr>
          <w:rFonts w:eastAsia="Times New Roman"/>
          <w:bCs/>
        </w:rPr>
        <w:t>ουν ότι οι φαντάροι σκουπίζουν, οι φαντάροι μεταφέρουν τα κρεβάτια -και τι κρεβάτια, κρεβάτια από στρατώνες, όποιος έχει πάει φαντάρος μπορεί να αναγνωρίσει τα διπλά κρεβάτια του Στρατού- τα τακτοποιούν, καθαρίζουν τους χώρους, τους ισοπεδώνουν και δημιουρ</w:t>
      </w:r>
      <w:r>
        <w:rPr>
          <w:rFonts w:eastAsia="Times New Roman"/>
          <w:bCs/>
        </w:rPr>
        <w:t xml:space="preserve">γούν το </w:t>
      </w:r>
      <w:r>
        <w:rPr>
          <w:rFonts w:eastAsia="Times New Roman"/>
          <w:bCs/>
          <w:lang w:val="en-US"/>
        </w:rPr>
        <w:t>hotspot</w:t>
      </w:r>
      <w:r>
        <w:rPr>
          <w:rFonts w:eastAsia="Times New Roman"/>
          <w:bCs/>
        </w:rPr>
        <w:t xml:space="preserve">. </w:t>
      </w:r>
    </w:p>
    <w:p w14:paraId="31B16B1C" w14:textId="77777777" w:rsidR="00643513" w:rsidRDefault="00AD6DE5">
      <w:pPr>
        <w:spacing w:line="600" w:lineRule="auto"/>
        <w:ind w:firstLine="720"/>
        <w:jc w:val="both"/>
        <w:rPr>
          <w:rFonts w:eastAsia="Times New Roman"/>
          <w:bCs/>
        </w:rPr>
      </w:pPr>
      <w:r>
        <w:rPr>
          <w:rFonts w:eastAsia="Times New Roman"/>
          <w:bCs/>
        </w:rPr>
        <w:t xml:space="preserve">Υπάρχει ένα ερώτημα, λοιπόν, στην τοπική κοινωνία της Χίου: Τα 850 χιλιάρικα γιατί δόθηκαν σε μια εταιρεία στην Αργυρούπολη; Ο εργολάβος ήρθε από την Αθήνα. Οι εργάτες ήρθαν από την Αθήνα. Πιαστήκανε οι περισσότεροι, και ο εργολάβος, από </w:t>
      </w:r>
      <w:r>
        <w:rPr>
          <w:rFonts w:eastAsia="Times New Roman"/>
          <w:bCs/>
        </w:rPr>
        <w:t xml:space="preserve">τις τοπικές αρχές ότι δεν είχαν σύμβαση εργασίας, ότι οι δουλειές ήταν χωρίς τιμολόγια. </w:t>
      </w:r>
    </w:p>
    <w:p w14:paraId="31B16B1D" w14:textId="77777777" w:rsidR="00643513" w:rsidRDefault="00AD6DE5">
      <w:pPr>
        <w:spacing w:line="600" w:lineRule="auto"/>
        <w:ind w:firstLine="720"/>
        <w:jc w:val="both"/>
        <w:rPr>
          <w:rFonts w:eastAsia="Times New Roman"/>
          <w:bCs/>
        </w:rPr>
      </w:pPr>
      <w:r>
        <w:rPr>
          <w:rFonts w:eastAsia="Times New Roman"/>
          <w:bCs/>
        </w:rPr>
        <w:t>Υπάρχει, λοιπόν, ένα ερώτημα προς την Κυβέρνηση και χρειαζόμαστε μία απάντηση</w:t>
      </w:r>
      <w:r>
        <w:rPr>
          <w:rFonts w:eastAsia="Times New Roman"/>
          <w:bCs/>
        </w:rPr>
        <w:t>,</w:t>
      </w:r>
      <w:r>
        <w:rPr>
          <w:rFonts w:eastAsia="Times New Roman"/>
          <w:bCs/>
        </w:rPr>
        <w:t xml:space="preserve"> πριν πάμε στα άλλα </w:t>
      </w:r>
      <w:r>
        <w:rPr>
          <w:rFonts w:eastAsia="Times New Roman"/>
          <w:bCs/>
          <w:lang w:val="en-US"/>
        </w:rPr>
        <w:t>hotspots</w:t>
      </w:r>
      <w:r>
        <w:rPr>
          <w:rFonts w:eastAsia="Times New Roman"/>
          <w:bCs/>
        </w:rPr>
        <w:t xml:space="preserve">, γιατί αντίστοιχα πράγματα καταγγέλλονται και για άλλα </w:t>
      </w:r>
      <w:r>
        <w:rPr>
          <w:rFonts w:eastAsia="Times New Roman"/>
          <w:bCs/>
          <w:lang w:val="en-US"/>
        </w:rPr>
        <w:t>hotsp</w:t>
      </w:r>
      <w:r>
        <w:rPr>
          <w:rFonts w:eastAsia="Times New Roman"/>
          <w:bCs/>
          <w:lang w:val="en-US"/>
        </w:rPr>
        <w:t>ots</w:t>
      </w:r>
      <w:r>
        <w:rPr>
          <w:rFonts w:eastAsia="Times New Roman"/>
          <w:bCs/>
        </w:rPr>
        <w:t xml:space="preserve">. Σας περισσεύουν τα λεφτά και πετάμε 1 εκατομμύριο για κάτι που φτιάχνει ο Ελληνικός Στρατός και γίνεται και με δωρεά κάποιων εταιρειών; </w:t>
      </w:r>
    </w:p>
    <w:p w14:paraId="31B16B1E" w14:textId="77777777" w:rsidR="00643513" w:rsidRDefault="00AD6DE5">
      <w:pPr>
        <w:spacing w:line="600" w:lineRule="auto"/>
        <w:ind w:firstLine="720"/>
        <w:jc w:val="both"/>
        <w:rPr>
          <w:rFonts w:eastAsia="Times New Roman"/>
          <w:bCs/>
        </w:rPr>
      </w:pPr>
      <w:r>
        <w:rPr>
          <w:rFonts w:eastAsia="Times New Roman"/>
          <w:bCs/>
        </w:rPr>
        <w:t>Κύριοι συνάδελφοι, το έχω πει σχεδόν ένα χρόνο τώρα και δεν θα σταματήσω να το λέω</w:t>
      </w:r>
      <w:r>
        <w:rPr>
          <w:rFonts w:eastAsia="Times New Roman"/>
          <w:bCs/>
        </w:rPr>
        <w:t>: Χ</w:t>
      </w:r>
      <w:r>
        <w:rPr>
          <w:rFonts w:eastAsia="Times New Roman"/>
          <w:bCs/>
        </w:rPr>
        <w:t>ρειάζεται μια εθνική πολιτική</w:t>
      </w:r>
      <w:r>
        <w:rPr>
          <w:rFonts w:eastAsia="Times New Roman"/>
          <w:bCs/>
        </w:rPr>
        <w:t xml:space="preserve"> για το προσφυγικό, γι’ αυτό είχα πάει και στον Πρόεδρο της Δημοκρατίας. Χρειάζεται, όμως, ένα σχέδιο με συναίνεση, με ανθρώπους ευρύτερη</w:t>
      </w:r>
      <w:r>
        <w:rPr>
          <w:rFonts w:eastAsia="Times New Roman"/>
          <w:bCs/>
        </w:rPr>
        <w:t>ς</w:t>
      </w:r>
      <w:r>
        <w:rPr>
          <w:rFonts w:eastAsia="Times New Roman"/>
          <w:bCs/>
        </w:rPr>
        <w:t xml:space="preserve"> αποδοχή</w:t>
      </w:r>
      <w:r>
        <w:rPr>
          <w:rFonts w:eastAsia="Times New Roman"/>
          <w:bCs/>
        </w:rPr>
        <w:t>ς</w:t>
      </w:r>
      <w:r>
        <w:rPr>
          <w:rFonts w:eastAsia="Times New Roman"/>
          <w:bCs/>
        </w:rPr>
        <w:t xml:space="preserve"> και κυρίως με δοκιμασμένες ικανότητες. Θα επιμείνουμε. Η πρότασή μας είναι μία</w:t>
      </w:r>
      <w:r>
        <w:rPr>
          <w:rFonts w:eastAsia="Times New Roman"/>
          <w:bCs/>
        </w:rPr>
        <w:t>,</w:t>
      </w:r>
      <w:r>
        <w:rPr>
          <w:rFonts w:eastAsia="Times New Roman"/>
          <w:bCs/>
        </w:rPr>
        <w:t xml:space="preserve"> εδώ και πάρα πολύ καιρό. Θα </w:t>
      </w:r>
      <w:r>
        <w:rPr>
          <w:rFonts w:eastAsia="Times New Roman"/>
          <w:bCs/>
        </w:rPr>
        <w:t xml:space="preserve">πρέπει να υπάρχει ένα ενιαίο συντονιστικό κέντρο και ένας </w:t>
      </w:r>
      <w:proofErr w:type="spellStart"/>
      <w:r>
        <w:rPr>
          <w:rFonts w:eastAsia="Times New Roman"/>
          <w:bCs/>
        </w:rPr>
        <w:t>υπερυπουργός</w:t>
      </w:r>
      <w:proofErr w:type="spellEnd"/>
      <w:r>
        <w:rPr>
          <w:rFonts w:eastAsia="Times New Roman"/>
          <w:bCs/>
        </w:rPr>
        <w:t xml:space="preserve">. </w:t>
      </w:r>
    </w:p>
    <w:p w14:paraId="31B16B1F" w14:textId="77777777" w:rsidR="00643513" w:rsidRDefault="00AD6DE5">
      <w:pPr>
        <w:spacing w:line="600" w:lineRule="auto"/>
        <w:ind w:firstLine="720"/>
        <w:jc w:val="both"/>
        <w:rPr>
          <w:rFonts w:eastAsia="Times New Roman"/>
          <w:bCs/>
        </w:rPr>
      </w:pPr>
      <w:r>
        <w:rPr>
          <w:rFonts w:eastAsia="Times New Roman"/>
          <w:bCs/>
        </w:rPr>
        <w:t>Αυτό που προσπαθεί να κάνει σήμερα ο κ. Τσίπρας, ένα συντονιστικό κέντρο, και να πει ότι θα το διευθύνει ο ίδιος, δημιουργεί ανοργανωσιά πάνω στο χάος. Χρειάζεται από την Κυβέρνηση</w:t>
      </w:r>
      <w:r>
        <w:rPr>
          <w:rFonts w:eastAsia="Times New Roman"/>
          <w:bCs/>
        </w:rPr>
        <w:t>,</w:t>
      </w:r>
      <w:r>
        <w:rPr>
          <w:rFonts w:eastAsia="Times New Roman"/>
          <w:bCs/>
        </w:rPr>
        <w:t xml:space="preserve"> ν</w:t>
      </w:r>
      <w:r>
        <w:rPr>
          <w:rFonts w:eastAsia="Times New Roman"/>
          <w:bCs/>
        </w:rPr>
        <w:t>α αποφασίσει να αντιμετωπίσει, όχι την εικονική πραγματικότητα</w:t>
      </w:r>
      <w:r>
        <w:rPr>
          <w:rFonts w:eastAsia="Times New Roman"/>
          <w:bCs/>
        </w:rPr>
        <w:t>,</w:t>
      </w:r>
      <w:r>
        <w:rPr>
          <w:rFonts w:eastAsia="Times New Roman"/>
          <w:bCs/>
        </w:rPr>
        <w:t xml:space="preserve"> που έχει στο μυαλό της για το πρόβλημα, αλλά την πραγματικότητα που ζούμε. Καλά είναι τα όσα λέμε στα κανάλια, αλλά τα προβλήματα στα νησιά, στα σύνορα, στις γειτονιές της Αθήνας θέλουν συγκεκ</w:t>
      </w:r>
      <w:r>
        <w:rPr>
          <w:rFonts w:eastAsia="Times New Roman"/>
          <w:bCs/>
        </w:rPr>
        <w:t>ριμένες πράξεις, όχι θεωρίες, όχι ιδεολογήματα.</w:t>
      </w:r>
    </w:p>
    <w:p w14:paraId="31B16B20"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Και νομίζω ότι αν συνεχίσουμε έτσι, να τσαλαβουτάμε στις λάσπες της ανοργανωσιάς της </w:t>
      </w:r>
      <w:r>
        <w:rPr>
          <w:rFonts w:eastAsia="Times New Roman"/>
          <w:szCs w:val="24"/>
        </w:rPr>
        <w:t>Κυβέρνησης</w:t>
      </w:r>
      <w:r>
        <w:rPr>
          <w:rFonts w:eastAsia="Times New Roman" w:cs="Times New Roman"/>
          <w:szCs w:val="24"/>
        </w:rPr>
        <w:t xml:space="preserve">, θα δώσουμε τη </w:t>
      </w:r>
      <w:r>
        <w:rPr>
          <w:rFonts w:eastAsia="Times New Roman"/>
          <w:szCs w:val="24"/>
        </w:rPr>
        <w:t xml:space="preserve">δυνατότητα </w:t>
      </w:r>
      <w:r>
        <w:rPr>
          <w:rFonts w:eastAsia="Times New Roman" w:cs="Times New Roman"/>
          <w:szCs w:val="24"/>
        </w:rPr>
        <w:t xml:space="preserve">στις σκοτεινές δυνάμεις να ξυπνήσουν, σε μια περίοδο μάλιστα που ο κόσμος περνάει δύσκολα, </w:t>
      </w:r>
      <w:r>
        <w:rPr>
          <w:rFonts w:eastAsia="Times New Roman" w:cs="Times New Roman"/>
          <w:szCs w:val="24"/>
        </w:rPr>
        <w:t>υπάρχ</w:t>
      </w:r>
      <w:r>
        <w:rPr>
          <w:rFonts w:eastAsia="Times New Roman" w:cs="Times New Roman"/>
          <w:szCs w:val="24"/>
        </w:rPr>
        <w:t xml:space="preserve">ει οικονομική κρίση και είναι πάρα πολύ εύκολο να πέσει στα νύχια των σκοτεινών δυνάμεων. </w:t>
      </w:r>
    </w:p>
    <w:p w14:paraId="31B16B21"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Για τελευταία φορά σήμερα εδώ</w:t>
      </w:r>
      <w:r>
        <w:rPr>
          <w:rFonts w:eastAsia="Times New Roman" w:cs="Times New Roman"/>
          <w:szCs w:val="24"/>
        </w:rPr>
        <w:t>,</w:t>
      </w:r>
      <w:r>
        <w:rPr>
          <w:rFonts w:eastAsia="Times New Roman" w:cs="Times New Roman"/>
          <w:szCs w:val="24"/>
        </w:rPr>
        <w:t xml:space="preserve"> από τη Βουλή</w:t>
      </w:r>
      <w:r>
        <w:rPr>
          <w:rFonts w:eastAsia="Times New Roman" w:cs="Times New Roman"/>
          <w:szCs w:val="24"/>
        </w:rPr>
        <w:t>,</w:t>
      </w:r>
      <w:r>
        <w:rPr>
          <w:rFonts w:eastAsia="Times New Roman" w:cs="Times New Roman"/>
          <w:szCs w:val="24"/>
        </w:rPr>
        <w:t xml:space="preserve"> σε ένα νομοσχέδιο που θα</w:t>
      </w:r>
      <w:r>
        <w:rPr>
          <w:rFonts w:eastAsia="Times New Roman" w:cs="Times New Roman"/>
          <w:szCs w:val="24"/>
        </w:rPr>
        <w:t xml:space="preserve"> έπρεπε να έχει έρθει τουλάχιστον οκτώ μήνες νωρίτερα -αλλά που παρ’ όλα αυτά εμείς θα πούμε «ΝΑΙ» επί της αρχής και θα καταψηφίσουμε τα άρθρα</w:t>
      </w:r>
      <w:r>
        <w:rPr>
          <w:rFonts w:eastAsia="Times New Roman" w:cs="Times New Roman"/>
          <w:szCs w:val="24"/>
        </w:rPr>
        <w:t>,</w:t>
      </w:r>
      <w:r>
        <w:rPr>
          <w:rFonts w:eastAsia="Times New Roman" w:cs="Times New Roman"/>
          <w:szCs w:val="24"/>
        </w:rPr>
        <w:t xml:space="preserve"> που δεν δίνουν λύσεις, ψηφίζοντας μόνο τα άρθρα που πιστεύουμε ότι βελτιώνουν κάπως την κατάσταση με τη βοήθεια </w:t>
      </w:r>
      <w:r>
        <w:rPr>
          <w:rFonts w:eastAsia="Times New Roman" w:cs="Times New Roman"/>
          <w:szCs w:val="24"/>
        </w:rPr>
        <w:t xml:space="preserve">της Ευρωπαϊκής Ένωσης- καλούμε την </w:t>
      </w:r>
      <w:r>
        <w:rPr>
          <w:rFonts w:eastAsia="Times New Roman"/>
          <w:szCs w:val="24"/>
        </w:rPr>
        <w:t>Κυβέρνηση</w:t>
      </w:r>
      <w:r>
        <w:rPr>
          <w:rFonts w:eastAsia="Times New Roman" w:cs="Times New Roman"/>
          <w:szCs w:val="24"/>
        </w:rPr>
        <w:t xml:space="preserve"> να αφήσει τα επικοινωνιακά κόλπα, να κινητοποιηθεί, να κυβερνήσει, να αποφασίσει. </w:t>
      </w:r>
    </w:p>
    <w:p w14:paraId="31B16B22"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1B16B23" w14:textId="77777777" w:rsidR="00643513" w:rsidRDefault="00AD6DE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31B16B24" w14:textId="77777777" w:rsidR="00643513" w:rsidRDefault="00AD6DE5">
      <w:pPr>
        <w:spacing w:line="600" w:lineRule="auto"/>
        <w:ind w:firstLine="720"/>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cs="Times New Roman"/>
          <w:szCs w:val="24"/>
        </w:rPr>
        <w:t>Ευχαριστούμε τον Πρόεδρο της Κοι</w:t>
      </w:r>
      <w:r>
        <w:rPr>
          <w:rFonts w:eastAsia="Times New Roman" w:cs="Times New Roman"/>
          <w:szCs w:val="24"/>
        </w:rPr>
        <w:t xml:space="preserve">νοβουλευτικής Ομάδας του Ποταμιού. </w:t>
      </w:r>
    </w:p>
    <w:p w14:paraId="31B16B25"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Τελευταίος ομιλητής πριν την ψηφοφορία είναι ο Ανεξάρτητος Βουλευτής κ. Ευστάθιος Παναγούλης. </w:t>
      </w:r>
    </w:p>
    <w:p w14:paraId="31B16B26"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Ορίστε, κύριε Παναγούλη, έχετε τον λόγο. </w:t>
      </w:r>
    </w:p>
    <w:p w14:paraId="31B16B27"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ΕΥΣΤΑΘΙΟΣ (ΣΤΑΘΗΣ) ΠΑΝΑΓΟΥΛΗΣ:</w:t>
      </w:r>
      <w:r>
        <w:rPr>
          <w:rFonts w:eastAsia="Times New Roman" w:cs="Times New Roman"/>
          <w:szCs w:val="24"/>
        </w:rPr>
        <w:t xml:space="preserve"> Κύριε Πρόεδρε, είμαστε στο 2016. Βρισκόμαστε στην κο</w:t>
      </w:r>
      <w:r>
        <w:rPr>
          <w:rFonts w:eastAsia="Times New Roman" w:cs="Times New Roman"/>
          <w:szCs w:val="24"/>
        </w:rPr>
        <w:t xml:space="preserve">ρύφωση της τεχνολογίας. Ωστόσο, δεν επικοινωνούμε με τον συνάνθρωπό μας. Γεννιέται δίπλα μας και σαπίζει στα λασπόνερα και τη βροχή. Είναι συγκλονιστικές οι εικόνες που βλέπουμε καθημερινά στις τηλεοράσεις. </w:t>
      </w:r>
    </w:p>
    <w:p w14:paraId="31B16B28"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Γυρίσαμε, κυρίες και κύριοι συνάδελφοι, στην επο</w:t>
      </w:r>
      <w:r>
        <w:rPr>
          <w:rFonts w:eastAsia="Times New Roman" w:cs="Times New Roman"/>
          <w:szCs w:val="24"/>
        </w:rPr>
        <w:t xml:space="preserve">χή του Μεσαίωνα. Τι να την κάνουμε την πρόοδο, όταν αυτή τη στιγμή βλέπουμε αυτό το δράμα που εξελίσσεται στη χώρα μας, αλλά και σε άλλες ευρωπαϊκές χώρες; </w:t>
      </w:r>
    </w:p>
    <w:p w14:paraId="31B16B29"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Θέλω να πω ότι για άλλη μια φορά η </w:t>
      </w:r>
      <w:r>
        <w:rPr>
          <w:rFonts w:eastAsia="Times New Roman"/>
          <w:szCs w:val="24"/>
        </w:rPr>
        <w:t>Κυβέρνηση</w:t>
      </w:r>
      <w:r>
        <w:rPr>
          <w:rFonts w:eastAsia="Times New Roman" w:cs="Times New Roman"/>
          <w:szCs w:val="24"/>
        </w:rPr>
        <w:t xml:space="preserve"> καθιέρωσε το «επείγον» και «κατεπείγον». Και πρέπει να</w:t>
      </w:r>
      <w:r>
        <w:rPr>
          <w:rFonts w:eastAsia="Times New Roman" w:cs="Times New Roman"/>
          <w:szCs w:val="24"/>
        </w:rPr>
        <w:t xml:space="preserve"> πω τούτο: Από τις τελευταίες εκλογές του Σεπτεμβρίου έως σήμερα έχουν έρθει τόσα πολλά νομοσχέδια επείγοντα και κατεπείγοντα</w:t>
      </w:r>
      <w:r>
        <w:rPr>
          <w:rFonts w:eastAsia="Times New Roman" w:cs="Times New Roman"/>
          <w:szCs w:val="24"/>
        </w:rPr>
        <w:t>,</w:t>
      </w:r>
      <w:r>
        <w:rPr>
          <w:rFonts w:eastAsia="Times New Roman" w:cs="Times New Roman"/>
          <w:szCs w:val="24"/>
        </w:rPr>
        <w:t xml:space="preserve"> όσα δεν είχαν έρθει σε προηγούμενες κυβερνήσεις. </w:t>
      </w:r>
    </w:p>
    <w:p w14:paraId="31B16B2A"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Χθες το πρωί κληθήκαμε να παρουσιαστούμε το απόγευμα στην </w:t>
      </w:r>
      <w:r>
        <w:rPr>
          <w:rFonts w:eastAsia="Times New Roman" w:cs="Times New Roman"/>
          <w:szCs w:val="24"/>
        </w:rPr>
        <w:t>κοινοβουλευτική επιτρ</w:t>
      </w:r>
      <w:r>
        <w:rPr>
          <w:rFonts w:eastAsia="Times New Roman" w:cs="Times New Roman"/>
          <w:szCs w:val="24"/>
        </w:rPr>
        <w:t>οπή</w:t>
      </w:r>
      <w:r>
        <w:rPr>
          <w:rFonts w:eastAsia="Times New Roman" w:cs="Times New Roman"/>
          <w:szCs w:val="24"/>
        </w:rPr>
        <w:t xml:space="preserve"> για να εξετάσουμε αυτό το νομοσχέδιο και σήμερα στις 10.00΄, δέκα ώρες αργότερα, ήρθαμε εδώ στην Ολομέλεια για να ψηφίσουμε. </w:t>
      </w:r>
    </w:p>
    <w:p w14:paraId="31B16B2B"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Γνωρίζετε, κυρίες και κύριοι συνάδελφοι, ότι το μήνα Μάρτιο η Ολομέλεια της Βουλής έκανε τέσσερις ή πέντε συνεδριάσεις; Δεν υπ</w:t>
      </w:r>
      <w:r>
        <w:rPr>
          <w:rFonts w:eastAsia="Times New Roman" w:cs="Times New Roman"/>
          <w:szCs w:val="24"/>
        </w:rPr>
        <w:t xml:space="preserve">ήρχε χρόνος στις αρχές Μαρτίου, στο τέλος του Φλεβάρη να έρθει αυτό το νομοσχέδιο και να έχουμε τη </w:t>
      </w:r>
      <w:r>
        <w:rPr>
          <w:rFonts w:eastAsia="Times New Roman"/>
          <w:szCs w:val="24"/>
        </w:rPr>
        <w:t xml:space="preserve">δυνατότητα </w:t>
      </w:r>
      <w:r>
        <w:rPr>
          <w:rFonts w:eastAsia="Times New Roman" w:cs="Times New Roman"/>
          <w:szCs w:val="24"/>
        </w:rPr>
        <w:t xml:space="preserve">να πούμε τις απόψεις μας με συγκεκριμένα στοιχεία; </w:t>
      </w:r>
    </w:p>
    <w:p w14:paraId="31B16B2C"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Δηλώνω από την αρχή, κυρίες και κύριοι συνάδελφοι, ότι θα καταψηφίσω το νομοσχέδιο</w:t>
      </w:r>
      <w:r>
        <w:rPr>
          <w:rFonts w:eastAsia="Times New Roman" w:cs="Times New Roman"/>
          <w:szCs w:val="24"/>
        </w:rPr>
        <w:t>,</w:t>
      </w:r>
      <w:r>
        <w:rPr>
          <w:rFonts w:eastAsia="Times New Roman" w:cs="Times New Roman"/>
          <w:szCs w:val="24"/>
        </w:rPr>
        <w:t xml:space="preserve"> εκτός από </w:t>
      </w:r>
      <w:r>
        <w:rPr>
          <w:rFonts w:eastAsia="Times New Roman" w:cs="Times New Roman"/>
          <w:szCs w:val="24"/>
        </w:rPr>
        <w:t>το άρθρο 67 και ορισμένα άρθρα</w:t>
      </w:r>
      <w:r>
        <w:rPr>
          <w:rFonts w:eastAsia="Times New Roman" w:cs="Times New Roman"/>
          <w:szCs w:val="24"/>
        </w:rPr>
        <w:t>,</w:t>
      </w:r>
      <w:r>
        <w:rPr>
          <w:rFonts w:eastAsia="Times New Roman" w:cs="Times New Roman"/>
          <w:szCs w:val="24"/>
        </w:rPr>
        <w:t xml:space="preserve"> στα οποία θα δηλώσω «ΠΑΡΩΝ».</w:t>
      </w:r>
    </w:p>
    <w:p w14:paraId="31B16B2D"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Κύριε Υπουργέ, δεν γνωριζόμαστε. Θα μου επιτρέψετε να αμφισβητήσω τα νούμερα των εισροών στη χώρα μας. Σήμερα τα δελτία που βγάλατε μιλούν για πενήντα δύο χιλιάδες και κάτι. Σήμερα ως τις 7.30΄ έ</w:t>
      </w:r>
      <w:r>
        <w:rPr>
          <w:rFonts w:eastAsia="Times New Roman" w:cs="Times New Roman"/>
          <w:szCs w:val="24"/>
        </w:rPr>
        <w:t xml:space="preserve">φτασαν στη Λέσβο </w:t>
      </w:r>
      <w:proofErr w:type="spellStart"/>
      <w:r>
        <w:rPr>
          <w:rFonts w:eastAsia="Times New Roman" w:cs="Times New Roman"/>
          <w:szCs w:val="24"/>
        </w:rPr>
        <w:t>εκατόν</w:t>
      </w:r>
      <w:proofErr w:type="spellEnd"/>
      <w:r>
        <w:rPr>
          <w:rFonts w:eastAsia="Times New Roman" w:cs="Times New Roman"/>
          <w:szCs w:val="24"/>
        </w:rPr>
        <w:t xml:space="preserve"> είκοσι οκτώ και διακόσιοι έντεκα στη Χίο ως την ίδια ώρα. </w:t>
      </w:r>
    </w:p>
    <w:p w14:paraId="31B16B2E"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Γνωρίζετε άραγε, κύριε Υπουργέ ή σας έχουν ενημερώσει οι υπηρεσιακοί σας παράγοντες ότι επτακόσια μέτρα από την ελληνική Βουλή, επτακόσια μέτρα από το Σύνταγμα, λειτουργεί ε</w:t>
      </w:r>
      <w:r>
        <w:rPr>
          <w:rFonts w:eastAsia="Times New Roman" w:cs="Times New Roman"/>
          <w:szCs w:val="24"/>
        </w:rPr>
        <w:t xml:space="preserve">δώ και έξι μέρες ένα κέντρο που έχει συγκεντρώσει τριακόσιους πενήντα πρόσφυγες και μετανάστες και ότι εκεί τους πήγε μια ΜΚΟ; </w:t>
      </w:r>
    </w:p>
    <w:p w14:paraId="31B16B2F"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Ξέρετε πού, κύριε Υπουργέ; Απέναντι από το Γαλλικό Ινστιτούτο </w:t>
      </w:r>
      <w:r>
        <w:rPr>
          <w:rFonts w:eastAsia="Times New Roman" w:cs="Times New Roman"/>
          <w:szCs w:val="24"/>
        </w:rPr>
        <w:t xml:space="preserve">στην οδό Πρασσά, κοντά </w:t>
      </w:r>
      <w:r>
        <w:rPr>
          <w:rFonts w:eastAsia="Times New Roman" w:cs="Times New Roman"/>
          <w:szCs w:val="24"/>
        </w:rPr>
        <w:t xml:space="preserve">στη </w:t>
      </w:r>
      <w:proofErr w:type="spellStart"/>
      <w:r>
        <w:rPr>
          <w:rFonts w:eastAsia="Times New Roman" w:cs="Times New Roman"/>
          <w:szCs w:val="24"/>
        </w:rPr>
        <w:t>Σίνα</w:t>
      </w:r>
      <w:proofErr w:type="spellEnd"/>
      <w:r>
        <w:rPr>
          <w:rFonts w:eastAsia="Times New Roman" w:cs="Times New Roman"/>
          <w:szCs w:val="24"/>
        </w:rPr>
        <w:t>, εκεί που βρισκόταν ένα σχολ</w:t>
      </w:r>
      <w:r>
        <w:rPr>
          <w:rFonts w:eastAsia="Times New Roman" w:cs="Times New Roman"/>
          <w:szCs w:val="24"/>
        </w:rPr>
        <w:t xml:space="preserve">είο </w:t>
      </w:r>
      <w:r>
        <w:rPr>
          <w:rFonts w:eastAsia="Times New Roman" w:cs="Times New Roman"/>
          <w:szCs w:val="24"/>
        </w:rPr>
        <w:t>που δεν λειτουργεί</w:t>
      </w:r>
      <w:r>
        <w:rPr>
          <w:rFonts w:eastAsia="Times New Roman" w:cs="Times New Roman"/>
          <w:szCs w:val="24"/>
        </w:rPr>
        <w:t xml:space="preserve">. Εκεί, λοιπόν, φιλοξενούνται αυτή τη στιγμή τριακόσιοι πενήντα πρόσφυγες και μετανάστες, εκ των οποίων </w:t>
      </w:r>
      <w:r>
        <w:rPr>
          <w:rFonts w:eastAsia="Times New Roman" w:cs="Times New Roman"/>
          <w:szCs w:val="24"/>
        </w:rPr>
        <w:t xml:space="preserve">οι </w:t>
      </w:r>
      <w:proofErr w:type="spellStart"/>
      <w:r>
        <w:rPr>
          <w:rFonts w:eastAsia="Times New Roman" w:cs="Times New Roman"/>
          <w:szCs w:val="24"/>
        </w:rPr>
        <w:t>εκατόν</w:t>
      </w:r>
      <w:proofErr w:type="spellEnd"/>
      <w:r>
        <w:rPr>
          <w:rFonts w:eastAsia="Times New Roman" w:cs="Times New Roman"/>
          <w:szCs w:val="24"/>
        </w:rPr>
        <w:t xml:space="preserve"> πενήντα είναι παιδιά. </w:t>
      </w:r>
    </w:p>
    <w:p w14:paraId="31B16B30" w14:textId="77777777" w:rsidR="00643513" w:rsidRDefault="00AD6DE5">
      <w:pPr>
        <w:spacing w:line="600" w:lineRule="auto"/>
        <w:ind w:firstLine="567"/>
        <w:jc w:val="both"/>
        <w:rPr>
          <w:rFonts w:eastAsia="Times New Roman" w:cs="Times New Roman"/>
          <w:szCs w:val="24"/>
        </w:rPr>
      </w:pPr>
      <w:r>
        <w:rPr>
          <w:rFonts w:eastAsia="Times New Roman" w:cs="Times New Roman"/>
          <w:szCs w:val="24"/>
        </w:rPr>
        <w:t>Γι’ αυτό αμφισβητώ τις ροές και τα νούμερα που δίνετε. Δεν λέω ότι το κάνετε σκόπιμα, ιδιαίτερα εσείς</w:t>
      </w:r>
      <w:r>
        <w:rPr>
          <w:rFonts w:eastAsia="Times New Roman" w:cs="Times New Roman"/>
          <w:szCs w:val="24"/>
        </w:rPr>
        <w:t xml:space="preserve">, λέω όμως ότι δεν υπάρχει μια υπευθυνότητα σε αυτό το θέμα. Γιατί δημιουργήθηκε η </w:t>
      </w:r>
      <w:proofErr w:type="spellStart"/>
      <w:r>
        <w:rPr>
          <w:rFonts w:eastAsia="Times New Roman" w:cs="Times New Roman"/>
          <w:szCs w:val="24"/>
        </w:rPr>
        <w:t>Ειδομένη</w:t>
      </w:r>
      <w:proofErr w:type="spellEnd"/>
      <w:r>
        <w:rPr>
          <w:rFonts w:eastAsia="Times New Roman" w:cs="Times New Roman"/>
          <w:szCs w:val="24"/>
        </w:rPr>
        <w:t>; Γιατί δημιουργήθηκε το λιμάνι του Πειραιά; Γιατί υπάρχει μια προχειρότητα.</w:t>
      </w:r>
    </w:p>
    <w:p w14:paraId="31B16B31" w14:textId="77777777" w:rsidR="00643513" w:rsidRDefault="00AD6DE5">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31B16B32" w14:textId="77777777" w:rsidR="00643513" w:rsidRDefault="00AD6DE5">
      <w:pPr>
        <w:spacing w:line="600" w:lineRule="auto"/>
        <w:ind w:firstLine="567"/>
        <w:jc w:val="both"/>
        <w:rPr>
          <w:rFonts w:eastAsia="Times New Roman" w:cs="Times New Roman"/>
          <w:szCs w:val="24"/>
        </w:rPr>
      </w:pPr>
      <w:r>
        <w:rPr>
          <w:rFonts w:eastAsia="Times New Roman" w:cs="Times New Roman"/>
          <w:szCs w:val="24"/>
        </w:rPr>
        <w:t xml:space="preserve">Ξέρετε ότι αυτή τη στιγμή, κύριε Υπουργέ, στη Χίο έχουν συγκεντρωθεί άνθρωποι στο λιμάνι και θέλουν να έρθουν στον Πειραιά; Αυτή τη στιγμή που μιλάμε. Αυτή είναι η πραγματικότητα. </w:t>
      </w:r>
    </w:p>
    <w:p w14:paraId="31B16B33" w14:textId="77777777" w:rsidR="00643513" w:rsidRDefault="00AD6DE5">
      <w:pPr>
        <w:spacing w:line="600" w:lineRule="auto"/>
        <w:ind w:firstLine="567"/>
        <w:jc w:val="both"/>
        <w:rPr>
          <w:rFonts w:eastAsia="Times New Roman" w:cs="Times New Roman"/>
          <w:szCs w:val="24"/>
        </w:rPr>
      </w:pPr>
      <w:r>
        <w:rPr>
          <w:rFonts w:eastAsia="Times New Roman" w:cs="Times New Roman"/>
          <w:szCs w:val="24"/>
        </w:rPr>
        <w:t>Το προσφυγικό θέμα, κυρίες και κύριοι συνάδελφοι, το δημιούργησαν οι Ηνωμέν</w:t>
      </w:r>
      <w:r>
        <w:rPr>
          <w:rFonts w:eastAsia="Times New Roman" w:cs="Times New Roman"/>
          <w:szCs w:val="24"/>
        </w:rPr>
        <w:t xml:space="preserve">ες Πολιτείες και το ΝΑΤΟ και αυτούς τους κάλεσε η Ελληνική Κυβέρνηση να έρθουν εδώ στο Αιγαίο. Εάν το είχε κάνει μια άλλη κυβέρνηση, μια συντηρητική κυβέρνηση, θα είχε ξεσηκωθεί το σύμπαν. </w:t>
      </w:r>
    </w:p>
    <w:p w14:paraId="31B16B34" w14:textId="77777777" w:rsidR="00643513" w:rsidRDefault="00AD6DE5">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w:t>
      </w:r>
      <w:r>
        <w:rPr>
          <w:rFonts w:eastAsia="Times New Roman"/>
          <w:bCs/>
        </w:rPr>
        <w:t xml:space="preserve"> κυρίου Βουλευτή)</w:t>
      </w:r>
    </w:p>
    <w:p w14:paraId="31B16B35" w14:textId="77777777" w:rsidR="00643513" w:rsidRDefault="00AD6DE5">
      <w:pPr>
        <w:spacing w:line="600" w:lineRule="auto"/>
        <w:ind w:firstLine="567"/>
        <w:jc w:val="both"/>
        <w:rPr>
          <w:rFonts w:eastAsia="Times New Roman" w:cs="Times New Roman"/>
          <w:szCs w:val="24"/>
        </w:rPr>
      </w:pPr>
      <w:r>
        <w:rPr>
          <w:rFonts w:eastAsia="Times New Roman" w:cs="Times New Roman"/>
          <w:szCs w:val="24"/>
        </w:rPr>
        <w:t xml:space="preserve">Κύριε Πρόεδρε, θα μου δώσετε δυο, τρία λεπτά χρόνο ομιλίας. </w:t>
      </w:r>
    </w:p>
    <w:p w14:paraId="31B16B36" w14:textId="77777777" w:rsidR="00643513" w:rsidRDefault="00AD6DE5">
      <w:pPr>
        <w:spacing w:line="600" w:lineRule="auto"/>
        <w:ind w:firstLine="567"/>
        <w:jc w:val="both"/>
        <w:rPr>
          <w:rFonts w:eastAsia="Times New Roman" w:cs="Times New Roman"/>
          <w:szCs w:val="24"/>
        </w:rPr>
      </w:pPr>
      <w:r>
        <w:rPr>
          <w:rFonts w:eastAsia="Times New Roman" w:cs="Times New Roman"/>
          <w:szCs w:val="24"/>
        </w:rPr>
        <w:t>Ποιοι δημιούργησαν τους πολέμους στη Συρία, στο Αφγανιστάν, στη Λιβύη, στο Ιράκ, που μας είχαν πει ότι υπάρχουν πυρηνικά όπλα, διέλυσαν ολόκληρη τη χώρα και πυρηνικά όπλα δεν βρ</w:t>
      </w:r>
      <w:r>
        <w:rPr>
          <w:rFonts w:eastAsia="Times New Roman" w:cs="Times New Roman"/>
          <w:szCs w:val="24"/>
        </w:rPr>
        <w:t xml:space="preserve">έθηκαν; </w:t>
      </w:r>
    </w:p>
    <w:p w14:paraId="31B16B37" w14:textId="77777777" w:rsidR="00643513" w:rsidRDefault="00AD6DE5">
      <w:pPr>
        <w:spacing w:line="600" w:lineRule="auto"/>
        <w:ind w:firstLine="567"/>
        <w:jc w:val="both"/>
        <w:rPr>
          <w:rFonts w:eastAsia="Times New Roman" w:cs="Times New Roman"/>
          <w:szCs w:val="24"/>
        </w:rPr>
      </w:pPr>
      <w:r>
        <w:rPr>
          <w:rFonts w:eastAsia="Times New Roman" w:cs="Times New Roman"/>
          <w:szCs w:val="24"/>
        </w:rPr>
        <w:t xml:space="preserve">Κύριε Πρόεδρε, θα ήθελα να πω και κάτι για τις ΜΚΟ. Οι περισσότερες απ’ αυτές –δεν θέλουμε να τα ισοπεδώσουμε όλα- είναι αμφιβόλου ποιότητας και σκοπιμότητας. </w:t>
      </w:r>
    </w:p>
    <w:p w14:paraId="31B16B38" w14:textId="77777777" w:rsidR="00643513" w:rsidRDefault="00AD6DE5">
      <w:pPr>
        <w:spacing w:line="600" w:lineRule="auto"/>
        <w:ind w:firstLine="567"/>
        <w:jc w:val="both"/>
        <w:rPr>
          <w:rFonts w:eastAsia="Times New Roman" w:cs="Times New Roman"/>
          <w:szCs w:val="24"/>
        </w:rPr>
      </w:pPr>
      <w:r>
        <w:rPr>
          <w:rFonts w:eastAsia="Times New Roman" w:cs="Times New Roman"/>
          <w:szCs w:val="24"/>
        </w:rPr>
        <w:t>Εδώ, κύριε Υπουργέ, όπως σας είπα</w:t>
      </w:r>
      <w:r>
        <w:rPr>
          <w:rFonts w:eastAsia="Times New Roman" w:cs="Times New Roman"/>
          <w:szCs w:val="24"/>
        </w:rPr>
        <w:t xml:space="preserve">, </w:t>
      </w:r>
      <w:r>
        <w:rPr>
          <w:rFonts w:eastAsia="Times New Roman" w:cs="Times New Roman"/>
          <w:szCs w:val="24"/>
        </w:rPr>
        <w:t xml:space="preserve">επτακόσια μέτρα από το κτήριο της Βουλής έχει γίνει </w:t>
      </w:r>
      <w:r>
        <w:rPr>
          <w:rFonts w:eastAsia="Times New Roman" w:cs="Times New Roman"/>
          <w:szCs w:val="24"/>
        </w:rPr>
        <w:t>κέντρο -που δεν το έχετε μέσα σ’ αυτήν την κατάσταση εδώ, εδώ έχετε σαράντα εννέα κέντρα, εκ των οποίων τα σαράντα δυο είναι ενεργά, τα γνωρίζετε αυτά για να μην τα αναφέρω- και το συγκεκριμένο κέντρο που βρίσκεται εδώ στο Σύνταγμα αυτή τη στιγμή το εγκατέ</w:t>
      </w:r>
      <w:r>
        <w:rPr>
          <w:rFonts w:eastAsia="Times New Roman" w:cs="Times New Roman"/>
          <w:szCs w:val="24"/>
        </w:rPr>
        <w:t xml:space="preserve">στησε μια ΜΚΟ. Είσαστε υποχρεωμένος, κύριε Υπουργέ, εσείς και το επιτελείο σας, η Κυβέρνηση να δώσει επιτέλους </w:t>
      </w:r>
      <w:r>
        <w:rPr>
          <w:rFonts w:eastAsia="Times New Roman" w:cs="Times New Roman"/>
          <w:szCs w:val="24"/>
        </w:rPr>
        <w:t xml:space="preserve">στοιχεία για το </w:t>
      </w:r>
      <w:r>
        <w:rPr>
          <w:rFonts w:eastAsia="Times New Roman" w:cs="Times New Roman"/>
          <w:szCs w:val="24"/>
        </w:rPr>
        <w:t>ποιες είναι αυτές οι ΜΚΟ που ασχολούνται με αυτό το θέμα.</w:t>
      </w:r>
    </w:p>
    <w:p w14:paraId="31B16B39" w14:textId="77777777" w:rsidR="00643513" w:rsidRDefault="00AD6DE5">
      <w:pPr>
        <w:spacing w:line="600" w:lineRule="auto"/>
        <w:ind w:firstLine="567"/>
        <w:jc w:val="both"/>
        <w:rPr>
          <w:rFonts w:eastAsia="Times New Roman" w:cs="Times New Roman"/>
          <w:szCs w:val="24"/>
        </w:rPr>
      </w:pPr>
      <w:r>
        <w:rPr>
          <w:rFonts w:eastAsia="Times New Roman" w:cs="Times New Roman"/>
          <w:szCs w:val="24"/>
        </w:rPr>
        <w:t>Όσοι ασχοληθήκατε, κύριε Υπουργέ, με το μεταναστευτικό -δεν θέλω να σας</w:t>
      </w:r>
      <w:r>
        <w:rPr>
          <w:rFonts w:eastAsia="Times New Roman" w:cs="Times New Roman"/>
          <w:szCs w:val="24"/>
        </w:rPr>
        <w:t xml:space="preserve"> θίξω προσωπικά, δεν θέλω να πω ότι δείξατε ανικανότητα- δεν κάνατε όπως έπρεπε τη δουλειά. Γιατί να αφήσετε στην </w:t>
      </w:r>
      <w:proofErr w:type="spellStart"/>
      <w:r>
        <w:rPr>
          <w:rFonts w:eastAsia="Times New Roman" w:cs="Times New Roman"/>
          <w:szCs w:val="24"/>
        </w:rPr>
        <w:t>Ειδομένη</w:t>
      </w:r>
      <w:proofErr w:type="spellEnd"/>
      <w:r>
        <w:rPr>
          <w:rFonts w:eastAsia="Times New Roman" w:cs="Times New Roman"/>
          <w:szCs w:val="24"/>
        </w:rPr>
        <w:t xml:space="preserve"> να πάνε δεκαπέντε χιλιάδες; Όταν πήγαν οι πρώτοι χίλιοι θα έπρεπε τους υπόλοιπους να τους παραλαμβάνετε και να τους πηγαίνετε σε άλλα</w:t>
      </w:r>
      <w:r>
        <w:rPr>
          <w:rFonts w:eastAsia="Times New Roman" w:cs="Times New Roman"/>
          <w:szCs w:val="24"/>
        </w:rPr>
        <w:t xml:space="preserve"> κέντρα. Γιατί το λιμάνι του Πειραιά έχει μια εικόνα ντροπιαστική για τη χώρα, για τον πολιτισμό μας και ιδιαίτερα για τη δημοκρατία; </w:t>
      </w:r>
    </w:p>
    <w:p w14:paraId="31B16B3A" w14:textId="77777777" w:rsidR="00643513" w:rsidRDefault="00AD6DE5">
      <w:pPr>
        <w:spacing w:line="600" w:lineRule="auto"/>
        <w:ind w:firstLine="567"/>
        <w:jc w:val="both"/>
        <w:rPr>
          <w:rFonts w:eastAsia="Times New Roman" w:cs="Times New Roman"/>
          <w:szCs w:val="24"/>
        </w:rPr>
      </w:pPr>
      <w:r>
        <w:rPr>
          <w:rFonts w:eastAsia="Times New Roman" w:cs="Times New Roman"/>
          <w:szCs w:val="24"/>
        </w:rPr>
        <w:t>Για τους λόγους που ανέφερα, κύριε Πρόεδρε, δεν θέλω να αναφερθώ στον τρόπο που γίνεται η σίτιση, που εξευτελίζει την ανθ</w:t>
      </w:r>
      <w:r>
        <w:rPr>
          <w:rFonts w:eastAsia="Times New Roman" w:cs="Times New Roman"/>
          <w:szCs w:val="24"/>
        </w:rPr>
        <w:t>ρώπινη αξιοπρέπεια. Προχθές έδειχναν οι τηλεοράσεις ένα φορτηγό</w:t>
      </w:r>
      <w:r>
        <w:rPr>
          <w:rFonts w:eastAsia="Times New Roman" w:cs="Times New Roman"/>
          <w:szCs w:val="24"/>
        </w:rPr>
        <w:t>,</w:t>
      </w:r>
      <w:r>
        <w:rPr>
          <w:rFonts w:eastAsia="Times New Roman" w:cs="Times New Roman"/>
          <w:szCs w:val="24"/>
        </w:rPr>
        <w:t xml:space="preserve"> το οποίο πέταγε </w:t>
      </w:r>
      <w:r>
        <w:rPr>
          <w:rFonts w:eastAsia="Times New Roman" w:cs="Times New Roman"/>
          <w:szCs w:val="24"/>
        </w:rPr>
        <w:t xml:space="preserve">χέρια </w:t>
      </w:r>
      <w:r>
        <w:rPr>
          <w:rFonts w:eastAsia="Times New Roman" w:cs="Times New Roman"/>
          <w:szCs w:val="24"/>
        </w:rPr>
        <w:t>σε απεγνωσμέν</w:t>
      </w:r>
      <w:r>
        <w:rPr>
          <w:rFonts w:eastAsia="Times New Roman" w:cs="Times New Roman"/>
          <w:szCs w:val="24"/>
        </w:rPr>
        <w:t xml:space="preserve">ων, </w:t>
      </w:r>
      <w:r>
        <w:rPr>
          <w:rFonts w:eastAsia="Times New Roman" w:cs="Times New Roman"/>
          <w:szCs w:val="24"/>
        </w:rPr>
        <w:t>που είχαν υψωθεί</w:t>
      </w:r>
      <w:r>
        <w:rPr>
          <w:rFonts w:eastAsia="Times New Roman" w:cs="Times New Roman"/>
          <w:szCs w:val="24"/>
        </w:rPr>
        <w:t>,</w:t>
      </w:r>
      <w:r>
        <w:rPr>
          <w:rFonts w:eastAsia="Times New Roman" w:cs="Times New Roman"/>
          <w:szCs w:val="24"/>
        </w:rPr>
        <w:t xml:space="preserve"> διάφορα τρόφιμα. Τουλάχιστον, ας φροντίσετε να υπάρχει μια ανθρωπιά και μια αλληλεγγύη σε αυτούς τους κατατρεγμένους ανθρώπους. </w:t>
      </w:r>
    </w:p>
    <w:p w14:paraId="31B16B3B" w14:textId="77777777" w:rsidR="00643513" w:rsidRDefault="00AD6DE5">
      <w:pPr>
        <w:spacing w:line="600" w:lineRule="auto"/>
        <w:ind w:firstLine="567"/>
        <w:jc w:val="both"/>
        <w:rPr>
          <w:rFonts w:eastAsia="Times New Roman" w:cs="Times New Roman"/>
          <w:szCs w:val="24"/>
        </w:rPr>
      </w:pPr>
      <w:r>
        <w:rPr>
          <w:rFonts w:eastAsia="Times New Roman" w:cs="Times New Roman"/>
          <w:szCs w:val="24"/>
        </w:rPr>
        <w:t>Σας ε</w:t>
      </w:r>
      <w:r>
        <w:rPr>
          <w:rFonts w:eastAsia="Times New Roman" w:cs="Times New Roman"/>
          <w:szCs w:val="24"/>
        </w:rPr>
        <w:t>υχαριστώ, κύριε Πρόεδρε.</w:t>
      </w:r>
    </w:p>
    <w:p w14:paraId="31B16B3C" w14:textId="77777777" w:rsidR="00643513" w:rsidRDefault="00AD6DE5">
      <w:pPr>
        <w:spacing w:line="600" w:lineRule="auto"/>
        <w:ind w:firstLine="567"/>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Ευχαριστούμε τον Ανεξάρτητο Βουλευτή κ. Ευστάθιο Παναγούλη. </w:t>
      </w:r>
    </w:p>
    <w:p w14:paraId="31B16B3D" w14:textId="77777777" w:rsidR="00643513" w:rsidRDefault="00AD6DE5">
      <w:pPr>
        <w:spacing w:line="600" w:lineRule="auto"/>
        <w:ind w:firstLine="567"/>
        <w:jc w:val="both"/>
        <w:rPr>
          <w:rFonts w:eastAsia="Times New Roman" w:cs="Times New Roman"/>
          <w:szCs w:val="24"/>
        </w:rPr>
      </w:pPr>
      <w:r>
        <w:rPr>
          <w:rFonts w:eastAsia="Times New Roman" w:cs="Times New Roman"/>
          <w:szCs w:val="24"/>
        </w:rPr>
        <w:t xml:space="preserve">Το λόγο έχει ζητήσει για ένα λεπτό η </w:t>
      </w:r>
      <w:r>
        <w:rPr>
          <w:rFonts w:eastAsia="Times New Roman" w:cs="Times New Roman"/>
          <w:szCs w:val="24"/>
        </w:rPr>
        <w:t xml:space="preserve">ειδική αγορήτρια </w:t>
      </w:r>
      <w:r>
        <w:rPr>
          <w:rFonts w:eastAsia="Times New Roman" w:cs="Times New Roman"/>
          <w:szCs w:val="24"/>
        </w:rPr>
        <w:t xml:space="preserve">του Κομμουνιστικού Κόμματος Ελλάδας, η κ. Διαμάντω </w:t>
      </w:r>
      <w:proofErr w:type="spellStart"/>
      <w:r>
        <w:rPr>
          <w:rFonts w:eastAsia="Times New Roman" w:cs="Times New Roman"/>
          <w:szCs w:val="24"/>
        </w:rPr>
        <w:t>Μανωλάκου</w:t>
      </w:r>
      <w:proofErr w:type="spellEnd"/>
      <w:r>
        <w:rPr>
          <w:rFonts w:eastAsia="Times New Roman" w:cs="Times New Roman"/>
          <w:szCs w:val="24"/>
        </w:rPr>
        <w:t>, για να κάνει μια διε</w:t>
      </w:r>
      <w:r>
        <w:rPr>
          <w:rFonts w:eastAsia="Times New Roman" w:cs="Times New Roman"/>
          <w:szCs w:val="24"/>
        </w:rPr>
        <w:t xml:space="preserve">υκρίνιση. </w:t>
      </w:r>
    </w:p>
    <w:p w14:paraId="31B16B3E" w14:textId="77777777" w:rsidR="00643513" w:rsidRDefault="00AD6DE5">
      <w:pPr>
        <w:spacing w:line="600" w:lineRule="auto"/>
        <w:ind w:firstLine="567"/>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Ευχαριστώ, κύριε Πρόεδρε. </w:t>
      </w:r>
    </w:p>
    <w:p w14:paraId="31B16B3F" w14:textId="77777777" w:rsidR="00643513" w:rsidRDefault="00AD6DE5">
      <w:pPr>
        <w:spacing w:line="600" w:lineRule="auto"/>
        <w:ind w:firstLine="567"/>
        <w:jc w:val="both"/>
        <w:rPr>
          <w:rFonts w:eastAsia="Times New Roman" w:cs="Times New Roman"/>
          <w:szCs w:val="24"/>
        </w:rPr>
      </w:pPr>
      <w:r>
        <w:rPr>
          <w:rFonts w:eastAsia="Times New Roman" w:cs="Times New Roman"/>
          <w:szCs w:val="24"/>
        </w:rPr>
        <w:t xml:space="preserve">Κύριε Πρόεδρε, είναι γεγονός ότι δεν προλαβαίνουμε για δευτερολογία εξαιτίας του χρόνου. </w:t>
      </w:r>
    </w:p>
    <w:p w14:paraId="31B16B40" w14:textId="77777777" w:rsidR="00643513" w:rsidRDefault="00AD6DE5">
      <w:pPr>
        <w:spacing w:line="600" w:lineRule="auto"/>
        <w:ind w:firstLine="567"/>
        <w:jc w:val="center"/>
        <w:rPr>
          <w:rFonts w:eastAsia="Times New Roman" w:cs="Times New Roman"/>
          <w:szCs w:val="24"/>
        </w:rPr>
      </w:pPr>
      <w:r>
        <w:rPr>
          <w:rFonts w:eastAsia="Times New Roman" w:cs="Times New Roman"/>
          <w:szCs w:val="24"/>
        </w:rPr>
        <w:t>(Θόρυβος στην Αίθουσα)</w:t>
      </w:r>
    </w:p>
    <w:p w14:paraId="31B16B41" w14:textId="77777777" w:rsidR="00643513" w:rsidRDefault="00AD6DE5">
      <w:pPr>
        <w:spacing w:line="600" w:lineRule="auto"/>
        <w:ind w:firstLine="567"/>
        <w:jc w:val="both"/>
        <w:rPr>
          <w:rFonts w:eastAsia="Times New Roman" w:cs="Times New Roman"/>
          <w:szCs w:val="24"/>
        </w:rPr>
      </w:pPr>
      <w:r>
        <w:rPr>
          <w:rFonts w:eastAsia="Times New Roman" w:cs="Times New Roman"/>
          <w:b/>
          <w:bCs/>
          <w:szCs w:val="24"/>
        </w:rPr>
        <w:t xml:space="preserve">ΠΡΟΕΔΡΕΥΩΝ (Αναστάσιος Κουράκης): </w:t>
      </w:r>
      <w:r>
        <w:rPr>
          <w:rFonts w:eastAsia="Times New Roman" w:cs="Times New Roman"/>
          <w:bCs/>
          <w:szCs w:val="24"/>
        </w:rPr>
        <w:t>Σας παρακαλώ λίγ</w:t>
      </w:r>
      <w:r>
        <w:rPr>
          <w:rFonts w:eastAsia="Times New Roman" w:cs="Times New Roman"/>
          <w:bCs/>
          <w:szCs w:val="24"/>
        </w:rPr>
        <w:t>η</w:t>
      </w:r>
      <w:r>
        <w:rPr>
          <w:rFonts w:eastAsia="Times New Roman" w:cs="Times New Roman"/>
          <w:bCs/>
          <w:szCs w:val="24"/>
        </w:rPr>
        <w:t xml:space="preserve"> ησυχία, εάν έχετε την καλοσύνη.</w:t>
      </w:r>
    </w:p>
    <w:p w14:paraId="31B16B42" w14:textId="77777777" w:rsidR="00643513" w:rsidRDefault="00AD6DE5">
      <w:pPr>
        <w:spacing w:line="600" w:lineRule="auto"/>
        <w:ind w:firstLine="567"/>
        <w:jc w:val="both"/>
        <w:rPr>
          <w:rFonts w:eastAsia="Times New Roman" w:cs="Times New Roman"/>
          <w:szCs w:val="24"/>
        </w:rPr>
      </w:pPr>
      <w:r>
        <w:rPr>
          <w:rFonts w:eastAsia="Times New Roman" w:cs="Times New Roman"/>
          <w:b/>
          <w:szCs w:val="24"/>
        </w:rPr>
        <w:t>Δ</w:t>
      </w:r>
      <w:r>
        <w:rPr>
          <w:rFonts w:eastAsia="Times New Roman" w:cs="Times New Roman"/>
          <w:b/>
          <w:szCs w:val="24"/>
        </w:rPr>
        <w:t>ΙΑΜΑΝΤΩ ΜΑΝΩΛΑΚΟΥ:</w:t>
      </w:r>
      <w:r>
        <w:rPr>
          <w:rFonts w:eastAsia="Times New Roman" w:cs="Times New Roman"/>
          <w:szCs w:val="24"/>
        </w:rPr>
        <w:t xml:space="preserve"> Και επειδή θα έχουμε ονομαστική ψηφοφορία, ήθελα να πω το εξής: </w:t>
      </w:r>
      <w:r>
        <w:rPr>
          <w:rFonts w:eastAsia="Times New Roman" w:cs="Times New Roman"/>
          <w:szCs w:val="24"/>
        </w:rPr>
        <w:t>Τ</w:t>
      </w:r>
      <w:r>
        <w:rPr>
          <w:rFonts w:eastAsia="Times New Roman" w:cs="Times New Roman"/>
          <w:szCs w:val="24"/>
        </w:rPr>
        <w:t>ο άρθρο 22 που είναι χορήγηση άδειας διαμονής για ανθρωπιστικούς λόγους και αφορούσε όσους έχουν κάνει αίτηση ασύλου από το 2011 και μετά και εκκρεμεί σε δεύτερο βαθμό</w:t>
      </w:r>
      <w:r>
        <w:rPr>
          <w:rFonts w:eastAsia="Times New Roman" w:cs="Times New Roman"/>
          <w:szCs w:val="24"/>
        </w:rPr>
        <w:t>. Τ</w:t>
      </w:r>
      <w:r>
        <w:rPr>
          <w:rFonts w:eastAsia="Times New Roman" w:cs="Times New Roman"/>
          <w:szCs w:val="24"/>
        </w:rPr>
        <w:t>ους δίνατε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την άδεια διαμονής για ανθρωπιστικούς λόγους</w:t>
      </w:r>
      <w:r>
        <w:rPr>
          <w:rFonts w:eastAsia="Times New Roman" w:cs="Times New Roman"/>
          <w:szCs w:val="24"/>
        </w:rPr>
        <w:t>,</w:t>
      </w:r>
      <w:r>
        <w:rPr>
          <w:rFonts w:eastAsia="Times New Roman" w:cs="Times New Roman"/>
          <w:szCs w:val="24"/>
        </w:rPr>
        <w:t xml:space="preserve"> με εξαίρεση όσους είχαν καταδικαστεί για διάφορα αδικήματα</w:t>
      </w:r>
      <w:r>
        <w:rPr>
          <w:rFonts w:eastAsia="Times New Roman" w:cs="Times New Roman"/>
          <w:szCs w:val="24"/>
        </w:rPr>
        <w:t>,</w:t>
      </w:r>
      <w:r>
        <w:rPr>
          <w:rFonts w:eastAsia="Times New Roman" w:cs="Times New Roman"/>
          <w:szCs w:val="24"/>
        </w:rPr>
        <w:t xml:space="preserve"> μέχρι τουλάχιστον για τρία χρόνια. </w:t>
      </w:r>
    </w:p>
    <w:p w14:paraId="31B16B43"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Εμείς σκοπεύαμε να ψηφίσουμε υπέρ αυτού του άρθρου, να ψηφίσουμε «Ν</w:t>
      </w:r>
      <w:r>
        <w:rPr>
          <w:rFonts w:eastAsia="Times New Roman" w:cs="Times New Roman"/>
          <w:szCs w:val="24"/>
        </w:rPr>
        <w:t>ΑΙ</w:t>
      </w:r>
      <w:r>
        <w:rPr>
          <w:rFonts w:eastAsia="Times New Roman" w:cs="Times New Roman"/>
          <w:szCs w:val="24"/>
        </w:rPr>
        <w:t xml:space="preserve">». Όμως, το αλλάξατε. Τα </w:t>
      </w:r>
      <w:r>
        <w:rPr>
          <w:rFonts w:eastAsia="Times New Roman" w:cs="Times New Roman"/>
          <w:szCs w:val="24"/>
        </w:rPr>
        <w:t>τρία χρόνια τα κάνατε ένα έτος, δηλαδή για απλά αδικήματα, αφαιρώντας αυτή τη δυνατότητα για μια σειρά ανθρώπους. Δεν συμφωνούμε. Εάν το αλλάξετε, εάν το φέρετε στην αρχική του μορφή, θα το ψηφίσουμε. Εάν όχι, τότε θα εκφραστούμε με το «</w:t>
      </w:r>
      <w:r>
        <w:rPr>
          <w:rFonts w:eastAsia="Times New Roman" w:cs="Times New Roman"/>
          <w:szCs w:val="24"/>
        </w:rPr>
        <w:t>ΠΑΡΩΝ</w:t>
      </w:r>
      <w:r>
        <w:rPr>
          <w:rFonts w:eastAsia="Times New Roman" w:cs="Times New Roman"/>
          <w:szCs w:val="24"/>
        </w:rPr>
        <w:t>».</w:t>
      </w:r>
    </w:p>
    <w:p w14:paraId="31B16B44"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Ευχαριστώ.</w:t>
      </w:r>
    </w:p>
    <w:p w14:paraId="31B16B45"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κυρία </w:t>
      </w:r>
      <w:proofErr w:type="spellStart"/>
      <w:r>
        <w:rPr>
          <w:rFonts w:eastAsia="Times New Roman" w:cs="Times New Roman"/>
          <w:szCs w:val="24"/>
        </w:rPr>
        <w:t>Μανωλάκου</w:t>
      </w:r>
      <w:proofErr w:type="spellEnd"/>
      <w:r>
        <w:rPr>
          <w:rFonts w:eastAsia="Times New Roman" w:cs="Times New Roman"/>
          <w:szCs w:val="24"/>
        </w:rPr>
        <w:t>.</w:t>
      </w:r>
    </w:p>
    <w:p w14:paraId="31B16B46" w14:textId="77777777" w:rsidR="00643513" w:rsidRDefault="00AD6DE5">
      <w:pPr>
        <w:spacing w:line="600" w:lineRule="auto"/>
        <w:ind w:firstLine="720"/>
        <w:jc w:val="both"/>
        <w:rPr>
          <w:rFonts w:eastAsia="Times New Roman" w:cs="Times New Roman"/>
          <w:bCs/>
          <w:szCs w:val="24"/>
        </w:rPr>
      </w:pPr>
      <w:r>
        <w:rPr>
          <w:rFonts w:eastAsia="Times New Roman" w:cs="Times New Roman"/>
          <w:szCs w:val="24"/>
        </w:rPr>
        <w:t xml:space="preserve">Κυρίες και κύριοι συνάδελφοι, κηρύσσεται περαιωμένη η συζήτηση επί της αρχής, των άρθρων και του συνόλου του σχεδίου νόμου του Υπουργείου Εσωτερικών και Διοικητικής Ανασυγκρότησης: </w:t>
      </w:r>
      <w:r>
        <w:rPr>
          <w:rFonts w:eastAsia="Times New Roman" w:cs="Times New Roman"/>
          <w:b/>
          <w:bCs/>
          <w:szCs w:val="24"/>
        </w:rPr>
        <w:t>«</w:t>
      </w:r>
      <w:r>
        <w:rPr>
          <w:rFonts w:eastAsia="Times New Roman" w:cs="Times New Roman"/>
          <w:szCs w:val="24"/>
        </w:rPr>
        <w:t xml:space="preserve">Οργάνωση </w:t>
      </w:r>
      <w:r>
        <w:rPr>
          <w:rFonts w:eastAsia="Times New Roman" w:cs="Times New Roman"/>
          <w:szCs w:val="24"/>
        </w:rPr>
        <w:t>και λειτουργία Υπηρεσίας Ασύλου, Αρχής Προσφυγών, Υπηρεσίας Υποδοχής και Ταυτοποίησης, σύσταση Γενικής Γραμματείας Υποδοχής, προσαρμογή της Ελληνικής νομοθεσίας προς τις διατάξεις της Οδηγίας 2013/32/ΕΕ του Ευρωπαϊκού Κοινοβουλίου και του Συμβουλίου «σχετι</w:t>
      </w:r>
      <w:r>
        <w:rPr>
          <w:rFonts w:eastAsia="Times New Roman" w:cs="Times New Roman"/>
          <w:szCs w:val="24"/>
        </w:rPr>
        <w:t>κά με τις κοινές διαδικασίες για τη χορήγηση και ανάκληση του καθεστώτος διεθνούς προστασίας (αναδιατύπωση)» (L 180/29.6.2013), διατάξεις για την εργασία δικαιούχων διεθνούς προστασίας και άλλες διατάξεις</w:t>
      </w:r>
      <w:r>
        <w:rPr>
          <w:rFonts w:eastAsia="Times New Roman" w:cs="Times New Roman"/>
          <w:bCs/>
          <w:szCs w:val="24"/>
        </w:rPr>
        <w:t>» και η ψήφισή τους θα γίνει χωριστά.</w:t>
      </w:r>
    </w:p>
    <w:p w14:paraId="31B16B47"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Για την ψήφιση</w:t>
      </w:r>
      <w:r>
        <w:rPr>
          <w:rFonts w:eastAsia="Times New Roman" w:cs="Times New Roman"/>
          <w:szCs w:val="24"/>
        </w:rPr>
        <w:t xml:space="preserve"> του νομοσχεδίου επί της αρχής και κάποιων άρθρων έχουν υποβληθεί τρεις αιτήσεις διεξαγωγής ονομαστικής ψηφοφορίας, μία αίτηση από Βουλευτές της Νέας Δημοκρατίας, μία</w:t>
      </w:r>
      <w:r>
        <w:rPr>
          <w:rFonts w:eastAsia="Times New Roman" w:cs="Times New Roman"/>
          <w:szCs w:val="24"/>
        </w:rPr>
        <w:t xml:space="preserve"> αίτηση</w:t>
      </w:r>
      <w:r>
        <w:rPr>
          <w:rFonts w:eastAsia="Times New Roman" w:cs="Times New Roman"/>
          <w:szCs w:val="24"/>
        </w:rPr>
        <w:t xml:space="preserve"> από Βουλευτές του Λαϊκού Συνδέσμου – Χρυσή Αυγή και μία </w:t>
      </w:r>
      <w:r>
        <w:rPr>
          <w:rFonts w:eastAsia="Times New Roman" w:cs="Times New Roman"/>
          <w:szCs w:val="24"/>
        </w:rPr>
        <w:t xml:space="preserve"> αίτηση </w:t>
      </w:r>
      <w:r>
        <w:rPr>
          <w:rFonts w:eastAsia="Times New Roman" w:cs="Times New Roman"/>
          <w:szCs w:val="24"/>
        </w:rPr>
        <w:t xml:space="preserve">από Βουλευτές του </w:t>
      </w:r>
      <w:r>
        <w:rPr>
          <w:rFonts w:eastAsia="Times New Roman" w:cs="Times New Roman"/>
          <w:szCs w:val="24"/>
        </w:rPr>
        <w:t>Κομμουνιστικού Κόμματος Ελλάδας.</w:t>
      </w:r>
    </w:p>
    <w:p w14:paraId="31B16B48"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Εκ</w:t>
      </w:r>
      <w:r>
        <w:rPr>
          <w:rFonts w:eastAsia="Times New Roman" w:cs="Times New Roman"/>
          <w:szCs w:val="24"/>
        </w:rPr>
        <w:t xml:space="preserve"> μέρους της Νέας Δημοκρατίας έχει υποβληθεί αίτηση</w:t>
      </w:r>
      <w:r>
        <w:rPr>
          <w:rFonts w:eastAsia="Times New Roman" w:cs="Times New Roman"/>
          <w:szCs w:val="24"/>
        </w:rPr>
        <w:t xml:space="preserve"> διεξαγωγής</w:t>
      </w:r>
      <w:r>
        <w:rPr>
          <w:rFonts w:eastAsia="Times New Roman" w:cs="Times New Roman"/>
          <w:szCs w:val="24"/>
        </w:rPr>
        <w:t xml:space="preserve"> ονομαστικής ψηφοφορίας επί των άρθρων 5, 7, 8, 11, 22, 46 και 72 </w:t>
      </w:r>
      <w:r>
        <w:rPr>
          <w:rFonts w:eastAsia="Times New Roman" w:cs="Times New Roman"/>
          <w:szCs w:val="24"/>
        </w:rPr>
        <w:t>-</w:t>
      </w:r>
      <w:r>
        <w:rPr>
          <w:rFonts w:eastAsia="Times New Roman" w:cs="Times New Roman"/>
          <w:szCs w:val="24"/>
        </w:rPr>
        <w:t>πρώην άρθρα 75, 76 και 77</w:t>
      </w:r>
      <w:r>
        <w:rPr>
          <w:rFonts w:eastAsia="Times New Roman" w:cs="Times New Roman"/>
          <w:szCs w:val="24"/>
        </w:rPr>
        <w:t>-</w:t>
      </w:r>
      <w:r>
        <w:rPr>
          <w:rFonts w:eastAsia="Times New Roman" w:cs="Times New Roman"/>
          <w:szCs w:val="24"/>
        </w:rPr>
        <w:t xml:space="preserve"> του σχεδίου νόμου.</w:t>
      </w:r>
    </w:p>
    <w:p w14:paraId="31B16B49"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Κύριε Πρόεδρε, όχι το 8, το 7.</w:t>
      </w:r>
    </w:p>
    <w:p w14:paraId="31B16B4A"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Σας το διαβάζω όπως έχει κατατεθεί. Δεν λέμε κάτι άλλο.</w:t>
      </w:r>
    </w:p>
    <w:p w14:paraId="31B16B4B" w14:textId="77777777" w:rsidR="00643513" w:rsidRDefault="00AD6DE5">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31B16B4C"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Λίγη ησυχία παρακαλώ, για να μην κάνουμε</w:t>
      </w:r>
      <w:r>
        <w:rPr>
          <w:rFonts w:eastAsia="Times New Roman" w:cs="Times New Roman"/>
          <w:szCs w:val="24"/>
        </w:rPr>
        <w:t xml:space="preserve"> κάποιο </w:t>
      </w:r>
      <w:r>
        <w:rPr>
          <w:rFonts w:eastAsia="Times New Roman" w:cs="Times New Roman"/>
          <w:szCs w:val="24"/>
        </w:rPr>
        <w:t>λάθος.</w:t>
      </w:r>
    </w:p>
    <w:p w14:paraId="31B16B4D"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Εντάξει, συγγνώμη, κύριε Πρόεδρε</w:t>
      </w:r>
    </w:p>
    <w:p w14:paraId="31B16B4E"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ΠΡ</w:t>
      </w:r>
      <w:r>
        <w:rPr>
          <w:rFonts w:eastAsia="Times New Roman" w:cs="Times New Roman"/>
          <w:b/>
          <w:szCs w:val="24"/>
        </w:rPr>
        <w:t>ΟΕΔΡΕΥΩΝ (Αναστάσιος Κουράκης):</w:t>
      </w:r>
      <w:r>
        <w:rPr>
          <w:rFonts w:eastAsia="Times New Roman" w:cs="Times New Roman"/>
          <w:szCs w:val="24"/>
        </w:rPr>
        <w:t xml:space="preserve"> </w:t>
      </w:r>
      <w:r>
        <w:rPr>
          <w:rFonts w:eastAsia="Times New Roman" w:cs="Times New Roman"/>
          <w:szCs w:val="24"/>
        </w:rPr>
        <w:t xml:space="preserve">Αυτό αφορά την υποβολή </w:t>
      </w:r>
      <w:r>
        <w:rPr>
          <w:rFonts w:eastAsia="Times New Roman" w:cs="Times New Roman"/>
          <w:szCs w:val="24"/>
        </w:rPr>
        <w:t xml:space="preserve">αίτησης </w:t>
      </w:r>
      <w:r>
        <w:rPr>
          <w:rFonts w:eastAsia="Times New Roman" w:cs="Times New Roman"/>
          <w:szCs w:val="24"/>
        </w:rPr>
        <w:t>της Νέας Δημοκρατίας. Μετά θα διαβάσω για τα υπόλοιπα κόμματα. Τώρα είμαστε στη Νέα Δημοκρατία.</w:t>
      </w:r>
    </w:p>
    <w:p w14:paraId="31B16B4F"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 Η Νέα Δημοκρατία, λοιπόν, κατέθεσε αίτηση </w:t>
      </w:r>
      <w:r>
        <w:rPr>
          <w:rFonts w:eastAsia="Times New Roman" w:cs="Times New Roman"/>
          <w:szCs w:val="24"/>
        </w:rPr>
        <w:t xml:space="preserve">διεξαγωγής </w:t>
      </w:r>
      <w:r>
        <w:rPr>
          <w:rFonts w:eastAsia="Times New Roman" w:cs="Times New Roman"/>
          <w:szCs w:val="24"/>
        </w:rPr>
        <w:t xml:space="preserve">ονομαστικής ψηφοφορίας για τα άρθρα </w:t>
      </w:r>
      <w:r>
        <w:rPr>
          <w:rFonts w:eastAsia="Times New Roman" w:cs="Times New Roman"/>
          <w:szCs w:val="24"/>
        </w:rPr>
        <w:t>5,</w:t>
      </w:r>
      <w:r>
        <w:rPr>
          <w:rFonts w:eastAsia="Times New Roman" w:cs="Times New Roman"/>
          <w:szCs w:val="24"/>
        </w:rPr>
        <w:t xml:space="preserve"> </w:t>
      </w:r>
      <w:r>
        <w:rPr>
          <w:rFonts w:eastAsia="Times New Roman" w:cs="Times New Roman"/>
          <w:szCs w:val="24"/>
        </w:rPr>
        <w:t xml:space="preserve">7, 8, 11, 22, 46 και 72 </w:t>
      </w:r>
      <w:r>
        <w:rPr>
          <w:rFonts w:eastAsia="Times New Roman" w:cs="Times New Roman"/>
          <w:szCs w:val="24"/>
        </w:rPr>
        <w:t>-</w:t>
      </w:r>
      <w:r>
        <w:rPr>
          <w:rFonts w:eastAsia="Times New Roman" w:cs="Times New Roman"/>
          <w:szCs w:val="24"/>
        </w:rPr>
        <w:t>πρώην άρθρα 75, 76 και 77</w:t>
      </w:r>
      <w:r>
        <w:rPr>
          <w:rFonts w:eastAsia="Times New Roman" w:cs="Times New Roman"/>
          <w:szCs w:val="24"/>
        </w:rPr>
        <w:t>-</w:t>
      </w:r>
      <w:r>
        <w:rPr>
          <w:rFonts w:eastAsia="Times New Roman" w:cs="Times New Roman"/>
          <w:szCs w:val="24"/>
        </w:rPr>
        <w:t xml:space="preserve"> του σχεδίου νόμου</w:t>
      </w:r>
      <w:r>
        <w:rPr>
          <w:rFonts w:eastAsia="Times New Roman" w:cs="Times New Roman"/>
          <w:szCs w:val="24"/>
        </w:rPr>
        <w:t>, της οποίας το κείμενο έχει ως εξής:</w:t>
      </w:r>
    </w:p>
    <w:p w14:paraId="31B16B50" w14:textId="77777777" w:rsidR="00643513" w:rsidRDefault="00AD6DE5">
      <w:pPr>
        <w:spacing w:line="600" w:lineRule="auto"/>
        <w:ind w:left="720" w:firstLine="720"/>
        <w:jc w:val="both"/>
        <w:rPr>
          <w:rFonts w:eastAsia="Times New Roman" w:cs="Times New Roman"/>
          <w:b/>
          <w:color w:val="FF0000"/>
          <w:szCs w:val="24"/>
        </w:rPr>
      </w:pPr>
      <w:r w:rsidRPr="0004631B">
        <w:rPr>
          <w:rFonts w:eastAsia="Times New Roman" w:cs="Times New Roman"/>
          <w:b/>
          <w:color w:val="FF0000"/>
          <w:szCs w:val="24"/>
        </w:rPr>
        <w:t>(ΑΛΛΑΓΗ ΣΕΛΙΔΑΣ)</w:t>
      </w:r>
    </w:p>
    <w:p w14:paraId="31B16B51" w14:textId="77777777" w:rsidR="00643513" w:rsidRDefault="00AD6DE5">
      <w:pPr>
        <w:spacing w:line="600" w:lineRule="auto"/>
        <w:ind w:left="720" w:firstLine="720"/>
        <w:jc w:val="both"/>
        <w:rPr>
          <w:rFonts w:eastAsia="Times New Roman" w:cs="Times New Roman"/>
          <w:b/>
          <w:color w:val="FF0000"/>
          <w:szCs w:val="24"/>
        </w:rPr>
      </w:pPr>
      <w:r>
        <w:rPr>
          <w:rFonts w:eastAsia="Times New Roman" w:cs="Times New Roman"/>
          <w:b/>
          <w:color w:val="FF0000"/>
          <w:szCs w:val="24"/>
        </w:rPr>
        <w:t>(ΝΑ ΜΠΕΙ Η ΣΕΛΙΔΑ 436</w:t>
      </w:r>
      <w:r w:rsidRPr="0004631B">
        <w:rPr>
          <w:rFonts w:eastAsia="Times New Roman" w:cs="Times New Roman"/>
          <w:b/>
          <w:color w:val="FF0000"/>
          <w:szCs w:val="24"/>
          <w:vertAlign w:val="superscript"/>
        </w:rPr>
        <w:t xml:space="preserve"> </w:t>
      </w:r>
      <w:r>
        <w:rPr>
          <w:rFonts w:eastAsia="Times New Roman" w:cs="Times New Roman"/>
          <w:b/>
          <w:color w:val="FF0000"/>
          <w:szCs w:val="24"/>
        </w:rPr>
        <w:t>α, 436</w:t>
      </w:r>
      <w:r w:rsidRPr="0004631B">
        <w:rPr>
          <w:rFonts w:eastAsia="Times New Roman" w:cs="Times New Roman"/>
          <w:b/>
          <w:color w:val="FF0000"/>
          <w:szCs w:val="24"/>
        </w:rPr>
        <w:t xml:space="preserve"> β</w:t>
      </w:r>
      <w:r w:rsidRPr="0004631B">
        <w:rPr>
          <w:rFonts w:eastAsia="Times New Roman" w:cs="Times New Roman"/>
          <w:b/>
          <w:color w:val="FF0000"/>
          <w:szCs w:val="24"/>
        </w:rPr>
        <w:t>)</w:t>
      </w:r>
    </w:p>
    <w:p w14:paraId="31B16B52" w14:textId="77777777" w:rsidR="00643513" w:rsidRDefault="00AD6DE5">
      <w:pPr>
        <w:spacing w:line="600" w:lineRule="auto"/>
        <w:ind w:left="720" w:firstLine="720"/>
        <w:jc w:val="both"/>
        <w:rPr>
          <w:rFonts w:eastAsia="Times New Roman" w:cs="Times New Roman"/>
          <w:b/>
          <w:color w:val="FF0000"/>
          <w:szCs w:val="24"/>
        </w:rPr>
      </w:pPr>
      <w:r w:rsidRPr="0004631B">
        <w:rPr>
          <w:rFonts w:eastAsia="Times New Roman" w:cs="Times New Roman"/>
          <w:b/>
          <w:color w:val="FF0000"/>
          <w:szCs w:val="24"/>
        </w:rPr>
        <w:t>(ΑΛΛΑΓΗ ΣΕΛΙΔΑΣ)</w:t>
      </w:r>
    </w:p>
    <w:p w14:paraId="31B16B53"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Θα αναγνώσω </w:t>
      </w:r>
      <w:r>
        <w:rPr>
          <w:rFonts w:eastAsia="Times New Roman" w:cs="Times New Roman"/>
          <w:szCs w:val="24"/>
        </w:rPr>
        <w:t xml:space="preserve">και </w:t>
      </w:r>
      <w:r>
        <w:rPr>
          <w:rFonts w:eastAsia="Times New Roman" w:cs="Times New Roman"/>
          <w:szCs w:val="24"/>
        </w:rPr>
        <w:t>τον κατάλογο των υπογραφόντων την</w:t>
      </w:r>
      <w:r>
        <w:rPr>
          <w:rFonts w:eastAsia="Times New Roman" w:cs="Times New Roman"/>
          <w:szCs w:val="24"/>
        </w:rPr>
        <w:t xml:space="preserve"> αίτηση</w:t>
      </w:r>
      <w:r>
        <w:rPr>
          <w:rFonts w:eastAsia="Times New Roman" w:cs="Times New Roman"/>
          <w:szCs w:val="24"/>
        </w:rPr>
        <w:t xml:space="preserve"> ονομαστικής ψηφοφορίας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για να διαπιστωθεί αν υπάρχει ο απαιτούμενος από τον Κανονισμό αριθμός για την υποβολή </w:t>
      </w:r>
      <w:r>
        <w:rPr>
          <w:rFonts w:eastAsia="Times New Roman" w:cs="Times New Roman"/>
          <w:szCs w:val="24"/>
        </w:rPr>
        <w:t>της.</w:t>
      </w:r>
    </w:p>
    <w:p w14:paraId="31B16B54"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Δένδιας</w:t>
      </w:r>
      <w:proofErr w:type="spellEnd"/>
      <w:r>
        <w:rPr>
          <w:rFonts w:eastAsia="Times New Roman" w:cs="Times New Roman"/>
          <w:szCs w:val="24"/>
        </w:rPr>
        <w:t xml:space="preserve"> Νικόλαος. Παρών.</w:t>
      </w:r>
    </w:p>
    <w:p w14:paraId="31B16B55"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Ο κ. Αντωνιάδης Ιωάννης. Παρών.</w:t>
      </w:r>
    </w:p>
    <w:p w14:paraId="31B16B56"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Μπουκώρος</w:t>
      </w:r>
      <w:proofErr w:type="spellEnd"/>
      <w:r>
        <w:rPr>
          <w:rFonts w:eastAsia="Times New Roman" w:cs="Times New Roman"/>
          <w:szCs w:val="24"/>
        </w:rPr>
        <w:t xml:space="preserve"> Χρήστος. Παρών.</w:t>
      </w:r>
    </w:p>
    <w:p w14:paraId="31B16B57"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Ο κ. Τσιάρας Κωνσταντίνος. Παρών.</w:t>
      </w:r>
    </w:p>
    <w:p w14:paraId="31B16B58"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Βούλτεψη</w:t>
      </w:r>
      <w:proofErr w:type="spellEnd"/>
      <w:r>
        <w:rPr>
          <w:rFonts w:eastAsia="Times New Roman" w:cs="Times New Roman"/>
          <w:szCs w:val="24"/>
        </w:rPr>
        <w:t xml:space="preserve"> Σοφία. Παρούσα.</w:t>
      </w:r>
    </w:p>
    <w:p w14:paraId="31B16B59"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Κέλλας</w:t>
      </w:r>
      <w:proofErr w:type="spellEnd"/>
      <w:r>
        <w:rPr>
          <w:rFonts w:eastAsia="Times New Roman" w:cs="Times New Roman"/>
          <w:szCs w:val="24"/>
        </w:rPr>
        <w:t xml:space="preserve"> Χρήστος. Παρών.</w:t>
      </w:r>
    </w:p>
    <w:p w14:paraId="31B16B5A"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Ο κ. Σταμάτης Δημήτριος. Παρών.</w:t>
      </w:r>
    </w:p>
    <w:p w14:paraId="31B16B5B"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Η κ. Μαρτίνου Γεωργία. Παρούσα.</w:t>
      </w:r>
    </w:p>
    <w:p w14:paraId="31B16B5C"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Γιόγιακας</w:t>
      </w:r>
      <w:proofErr w:type="spellEnd"/>
      <w:r>
        <w:rPr>
          <w:rFonts w:eastAsia="Times New Roman" w:cs="Times New Roman"/>
          <w:szCs w:val="24"/>
        </w:rPr>
        <w:t xml:space="preserve"> Βασίλειος. Παρών.</w:t>
      </w:r>
    </w:p>
    <w:p w14:paraId="31B16B5D"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Βεσυρόπουλος</w:t>
      </w:r>
      <w:proofErr w:type="spellEnd"/>
      <w:r>
        <w:rPr>
          <w:rFonts w:eastAsia="Times New Roman" w:cs="Times New Roman"/>
          <w:szCs w:val="24"/>
        </w:rPr>
        <w:t xml:space="preserve"> Απόστολος. Παρών.</w:t>
      </w:r>
    </w:p>
    <w:p w14:paraId="31B16B5E"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Ο κ. Κυριαζίδης Δημήτριος. Παρών.</w:t>
      </w:r>
    </w:p>
    <w:p w14:paraId="31B16B5F"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Ο κ. Γεωργαντάς Γεώργιος. Παρών.</w:t>
      </w:r>
    </w:p>
    <w:p w14:paraId="31B16B60"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Ο κ</w:t>
      </w:r>
      <w:r>
        <w:rPr>
          <w:rFonts w:eastAsia="Times New Roman" w:cs="Times New Roman"/>
          <w:szCs w:val="24"/>
        </w:rPr>
        <w:t xml:space="preserve">. </w:t>
      </w:r>
      <w:proofErr w:type="spellStart"/>
      <w:r>
        <w:rPr>
          <w:rFonts w:eastAsia="Times New Roman" w:cs="Times New Roman"/>
          <w:szCs w:val="24"/>
        </w:rPr>
        <w:t>Μηταράκης</w:t>
      </w:r>
      <w:proofErr w:type="spellEnd"/>
      <w:r>
        <w:rPr>
          <w:rFonts w:eastAsia="Times New Roman" w:cs="Times New Roman"/>
          <w:szCs w:val="24"/>
        </w:rPr>
        <w:t xml:space="preserve"> Παναγιώτης. Παρών.</w:t>
      </w:r>
    </w:p>
    <w:p w14:paraId="31B16B61"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Κικίλιας</w:t>
      </w:r>
      <w:proofErr w:type="spellEnd"/>
      <w:r>
        <w:rPr>
          <w:rFonts w:eastAsia="Times New Roman" w:cs="Times New Roman"/>
          <w:szCs w:val="24"/>
        </w:rPr>
        <w:t xml:space="preserve"> Βασίλειος. Παρών.</w:t>
      </w:r>
    </w:p>
    <w:p w14:paraId="31B16B62"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Ο κ. Γιαννάκης Στέργιος. Παρών.</w:t>
      </w:r>
    </w:p>
    <w:p w14:paraId="31B16B63"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Ο κ. Βλάσης Κωνσταντίνος. Παρών.</w:t>
      </w:r>
    </w:p>
    <w:p w14:paraId="31B16B64"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Καββαδάς</w:t>
      </w:r>
      <w:proofErr w:type="spellEnd"/>
      <w:r>
        <w:rPr>
          <w:rFonts w:eastAsia="Times New Roman" w:cs="Times New Roman"/>
          <w:szCs w:val="24"/>
        </w:rPr>
        <w:t xml:space="preserve"> Αθανάσιος. Παρών.</w:t>
      </w:r>
    </w:p>
    <w:p w14:paraId="31B16B65"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Pr>
          <w:rFonts w:eastAsia="Times New Roman" w:cs="Times New Roman"/>
          <w:szCs w:val="24"/>
        </w:rPr>
        <w:t xml:space="preserve"> </w:t>
      </w:r>
      <w:r>
        <w:rPr>
          <w:rFonts w:eastAsia="Times New Roman" w:cs="Times New Roman"/>
          <w:szCs w:val="24"/>
        </w:rPr>
        <w:t xml:space="preserve">υπάρχει ο απαιτούμενος από τον Κανονισμό αριθμός υπογραφόντων την </w:t>
      </w:r>
      <w:r>
        <w:rPr>
          <w:rFonts w:eastAsia="Times New Roman" w:cs="Times New Roman"/>
          <w:szCs w:val="24"/>
        </w:rPr>
        <w:t>αίτηση ονομαστικής ψηφοφορίας Βουλευτών της Νέας Δημοκρατίας.</w:t>
      </w:r>
    </w:p>
    <w:p w14:paraId="31B16B66"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Επίσης, </w:t>
      </w:r>
      <w:r>
        <w:rPr>
          <w:rFonts w:eastAsia="Times New Roman" w:cs="Times New Roman"/>
          <w:szCs w:val="24"/>
        </w:rPr>
        <w:t xml:space="preserve">έχει υποβληθεί αίτηση διεξαγωγής ονομαστικής ψηφοφορίας </w:t>
      </w:r>
      <w:r>
        <w:rPr>
          <w:rFonts w:eastAsia="Times New Roman" w:cs="Times New Roman"/>
          <w:szCs w:val="24"/>
        </w:rPr>
        <w:t xml:space="preserve">επί της αρχής και επί των άρθρων 10, 19, 22, 43, 45, 46, 67 και 73 </w:t>
      </w:r>
      <w:r>
        <w:rPr>
          <w:rFonts w:eastAsia="Times New Roman" w:cs="Times New Roman"/>
          <w:szCs w:val="24"/>
        </w:rPr>
        <w:t>-</w:t>
      </w:r>
      <w:r>
        <w:rPr>
          <w:rFonts w:eastAsia="Times New Roman" w:cs="Times New Roman"/>
          <w:szCs w:val="24"/>
        </w:rPr>
        <w:t>πρώην άρθρο 78</w:t>
      </w:r>
      <w:r>
        <w:rPr>
          <w:rFonts w:eastAsia="Times New Roman" w:cs="Times New Roman"/>
          <w:szCs w:val="24"/>
        </w:rPr>
        <w:t>-</w:t>
      </w:r>
      <w:r>
        <w:rPr>
          <w:rFonts w:eastAsia="Times New Roman" w:cs="Times New Roman"/>
          <w:szCs w:val="24"/>
        </w:rPr>
        <w:t xml:space="preserve"> του σχεδίου νόμου, </w:t>
      </w:r>
      <w:r>
        <w:rPr>
          <w:rFonts w:eastAsia="Times New Roman" w:cs="Times New Roman"/>
          <w:szCs w:val="24"/>
        </w:rPr>
        <w:t>εκ μέρους του Λαϊκού Συνδέσ</w:t>
      </w:r>
      <w:r>
        <w:rPr>
          <w:rFonts w:eastAsia="Times New Roman" w:cs="Times New Roman"/>
          <w:szCs w:val="24"/>
        </w:rPr>
        <w:t>μου – Χρυσή Αυγή,</w:t>
      </w:r>
      <w:r w:rsidRPr="001C402E">
        <w:rPr>
          <w:rFonts w:eastAsia="Times New Roman" w:cs="Times New Roman"/>
          <w:szCs w:val="24"/>
        </w:rPr>
        <w:t xml:space="preserve"> </w:t>
      </w:r>
      <w:r>
        <w:rPr>
          <w:rFonts w:eastAsia="Times New Roman" w:cs="Times New Roman"/>
          <w:szCs w:val="24"/>
        </w:rPr>
        <w:t>της οποίας το κείμενο έχει ως εξής:</w:t>
      </w:r>
    </w:p>
    <w:p w14:paraId="31B16B67" w14:textId="77777777" w:rsidR="00643513" w:rsidRDefault="00AD6DE5">
      <w:pPr>
        <w:spacing w:line="600" w:lineRule="auto"/>
        <w:ind w:left="720" w:firstLine="720"/>
        <w:jc w:val="both"/>
        <w:rPr>
          <w:rFonts w:eastAsia="Times New Roman" w:cs="Times New Roman"/>
          <w:b/>
          <w:color w:val="FF0000"/>
          <w:szCs w:val="24"/>
        </w:rPr>
      </w:pPr>
      <w:r w:rsidRPr="00FB39AC">
        <w:rPr>
          <w:rFonts w:eastAsia="Times New Roman" w:cs="Times New Roman"/>
          <w:b/>
          <w:color w:val="FF0000"/>
          <w:szCs w:val="24"/>
        </w:rPr>
        <w:t>(ΑΛΛΑΓΗ ΣΕΛΙΔΑΣ)</w:t>
      </w:r>
    </w:p>
    <w:p w14:paraId="31B16B68" w14:textId="77777777" w:rsidR="00643513" w:rsidRDefault="00AD6DE5">
      <w:pPr>
        <w:spacing w:line="600" w:lineRule="auto"/>
        <w:ind w:left="720" w:firstLine="720"/>
        <w:jc w:val="both"/>
        <w:rPr>
          <w:rFonts w:eastAsia="Times New Roman" w:cs="Times New Roman"/>
          <w:b/>
          <w:color w:val="FF0000"/>
          <w:szCs w:val="24"/>
        </w:rPr>
      </w:pPr>
      <w:r>
        <w:rPr>
          <w:rFonts w:eastAsia="Times New Roman" w:cs="Times New Roman"/>
          <w:b/>
          <w:color w:val="FF0000"/>
          <w:szCs w:val="24"/>
        </w:rPr>
        <w:t>(ΝΑ ΜΠΕΙ Η ΣΕΛΙΔΑ 4</w:t>
      </w:r>
      <w:r>
        <w:rPr>
          <w:rFonts w:eastAsia="Times New Roman" w:cs="Times New Roman"/>
          <w:b/>
          <w:color w:val="FF0000"/>
          <w:szCs w:val="24"/>
        </w:rPr>
        <w:t>38 α, 438</w:t>
      </w:r>
      <w:r w:rsidRPr="00FB39AC">
        <w:rPr>
          <w:rFonts w:eastAsia="Times New Roman" w:cs="Times New Roman"/>
          <w:b/>
          <w:color w:val="FF0000"/>
          <w:szCs w:val="24"/>
        </w:rPr>
        <w:t xml:space="preserve"> β)</w:t>
      </w:r>
    </w:p>
    <w:p w14:paraId="31B16B69" w14:textId="77777777" w:rsidR="00643513" w:rsidRDefault="00AD6DE5">
      <w:pPr>
        <w:spacing w:line="600" w:lineRule="auto"/>
        <w:ind w:left="720" w:firstLine="720"/>
        <w:jc w:val="both"/>
        <w:rPr>
          <w:rFonts w:eastAsia="Times New Roman" w:cs="Times New Roman"/>
          <w:szCs w:val="24"/>
        </w:rPr>
      </w:pPr>
      <w:r w:rsidRPr="00FB39AC">
        <w:rPr>
          <w:rFonts w:eastAsia="Times New Roman" w:cs="Times New Roman"/>
          <w:b/>
          <w:color w:val="FF0000"/>
          <w:szCs w:val="24"/>
        </w:rPr>
        <w:t>(ΑΛΛΑΓΗ ΣΕΛΙΔΑΣ)</w:t>
      </w:r>
    </w:p>
    <w:p w14:paraId="31B16B6A" w14:textId="77777777" w:rsidR="00643513" w:rsidRDefault="00AD6DE5">
      <w:pPr>
        <w:spacing w:line="600" w:lineRule="auto"/>
        <w:ind w:firstLine="720"/>
        <w:jc w:val="both"/>
        <w:rPr>
          <w:rFonts w:eastAsia="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w:t>
      </w:r>
      <w:r>
        <w:rPr>
          <w:rFonts w:eastAsia="Times New Roman"/>
          <w:szCs w:val="24"/>
        </w:rPr>
        <w:t xml:space="preserve">Θα αναγνώσω </w:t>
      </w:r>
      <w:r>
        <w:rPr>
          <w:rFonts w:eastAsia="Times New Roman"/>
          <w:szCs w:val="24"/>
        </w:rPr>
        <w:t xml:space="preserve">και </w:t>
      </w:r>
      <w:r>
        <w:rPr>
          <w:rFonts w:eastAsia="Times New Roman"/>
          <w:szCs w:val="24"/>
        </w:rPr>
        <w:t xml:space="preserve">τον κατάλογο των υπογραφόντων την αίτηση </w:t>
      </w:r>
      <w:r>
        <w:rPr>
          <w:rFonts w:eastAsia="Times New Roman"/>
          <w:szCs w:val="24"/>
        </w:rPr>
        <w:t>ονομαστικής ψηφοφορίας</w:t>
      </w:r>
      <w:r>
        <w:rPr>
          <w:rFonts w:eastAsia="Times New Roman"/>
          <w:szCs w:val="24"/>
        </w:rPr>
        <w:t xml:space="preserve">, </w:t>
      </w:r>
      <w:r>
        <w:rPr>
          <w:rFonts w:eastAsia="Times New Roman"/>
          <w:szCs w:val="24"/>
        </w:rPr>
        <w:t>για να διαπιστωθεί αν</w:t>
      </w:r>
      <w:r>
        <w:rPr>
          <w:rFonts w:eastAsia="Times New Roman"/>
          <w:szCs w:val="24"/>
        </w:rPr>
        <w:t xml:space="preserve"> υπάρχει ο απαιτούμενος από τον Κανονισμό αριθμός για την υποβολή της.</w:t>
      </w:r>
    </w:p>
    <w:p w14:paraId="31B16B6B" w14:textId="77777777" w:rsidR="00643513" w:rsidRDefault="00AD6DE5">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Μιχαλολιάκος</w:t>
      </w:r>
      <w:proofErr w:type="spellEnd"/>
      <w:r>
        <w:rPr>
          <w:rFonts w:eastAsia="Times New Roman"/>
          <w:szCs w:val="24"/>
        </w:rPr>
        <w:t xml:space="preserve"> Νικόλαος. Παρών.</w:t>
      </w:r>
    </w:p>
    <w:p w14:paraId="31B16B6C" w14:textId="77777777" w:rsidR="00643513" w:rsidRDefault="00AD6DE5">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Αϊβατίδης</w:t>
      </w:r>
      <w:proofErr w:type="spellEnd"/>
      <w:r>
        <w:rPr>
          <w:rFonts w:eastAsia="Times New Roman"/>
          <w:szCs w:val="24"/>
        </w:rPr>
        <w:t xml:space="preserve"> Ιωάννης. Παρών.</w:t>
      </w:r>
    </w:p>
    <w:p w14:paraId="31B16B6D" w14:textId="77777777" w:rsidR="00643513" w:rsidRDefault="00AD6DE5">
      <w:pPr>
        <w:spacing w:line="600" w:lineRule="auto"/>
        <w:ind w:firstLine="720"/>
        <w:jc w:val="both"/>
        <w:rPr>
          <w:rFonts w:eastAsia="Times New Roman"/>
          <w:szCs w:val="24"/>
        </w:rPr>
      </w:pPr>
      <w:r>
        <w:rPr>
          <w:rFonts w:eastAsia="Times New Roman"/>
          <w:szCs w:val="24"/>
        </w:rPr>
        <w:t>Η κ. Βλάχου Σωτηρία. Παρούσα.</w:t>
      </w:r>
    </w:p>
    <w:p w14:paraId="31B16B6E" w14:textId="77777777" w:rsidR="00643513" w:rsidRDefault="00AD6DE5">
      <w:pPr>
        <w:spacing w:line="600" w:lineRule="auto"/>
        <w:ind w:firstLine="720"/>
        <w:jc w:val="both"/>
        <w:rPr>
          <w:rFonts w:eastAsia="Times New Roman"/>
          <w:szCs w:val="24"/>
        </w:rPr>
      </w:pPr>
      <w:r>
        <w:rPr>
          <w:rFonts w:eastAsia="Times New Roman"/>
          <w:szCs w:val="24"/>
        </w:rPr>
        <w:t>Ο κ. Γερμενής Γεώργιος. Παρών.</w:t>
      </w:r>
    </w:p>
    <w:p w14:paraId="31B16B6F" w14:textId="77777777" w:rsidR="00643513" w:rsidRDefault="00AD6DE5">
      <w:pPr>
        <w:spacing w:line="600" w:lineRule="auto"/>
        <w:ind w:firstLine="720"/>
        <w:jc w:val="both"/>
        <w:rPr>
          <w:rFonts w:eastAsia="Times New Roman"/>
          <w:szCs w:val="24"/>
        </w:rPr>
      </w:pPr>
      <w:r>
        <w:rPr>
          <w:rFonts w:eastAsia="Times New Roman"/>
          <w:szCs w:val="24"/>
        </w:rPr>
        <w:t>Ο κ. Γρέγος Αντώνιος. Παρών.</w:t>
      </w:r>
    </w:p>
    <w:p w14:paraId="31B16B70" w14:textId="77777777" w:rsidR="00643513" w:rsidRDefault="00AD6DE5">
      <w:pPr>
        <w:spacing w:line="600" w:lineRule="auto"/>
        <w:ind w:firstLine="720"/>
        <w:jc w:val="both"/>
        <w:rPr>
          <w:rFonts w:eastAsia="Times New Roman"/>
          <w:szCs w:val="24"/>
        </w:rPr>
      </w:pPr>
      <w:r>
        <w:rPr>
          <w:rFonts w:eastAsia="Times New Roman"/>
          <w:szCs w:val="24"/>
        </w:rPr>
        <w:t xml:space="preserve">Η κ. </w:t>
      </w:r>
      <w:proofErr w:type="spellStart"/>
      <w:r>
        <w:rPr>
          <w:rFonts w:eastAsia="Times New Roman"/>
          <w:szCs w:val="24"/>
        </w:rPr>
        <w:t>Ζαρούλια</w:t>
      </w:r>
      <w:proofErr w:type="spellEnd"/>
      <w:r>
        <w:rPr>
          <w:rFonts w:eastAsia="Times New Roman"/>
          <w:szCs w:val="24"/>
        </w:rPr>
        <w:t xml:space="preserve"> Ελένη. Παρούσα.</w:t>
      </w:r>
    </w:p>
    <w:p w14:paraId="31B16B71" w14:textId="77777777" w:rsidR="00643513" w:rsidRDefault="00AD6DE5">
      <w:pPr>
        <w:spacing w:line="600" w:lineRule="auto"/>
        <w:ind w:firstLine="720"/>
        <w:jc w:val="both"/>
        <w:rPr>
          <w:rFonts w:eastAsia="Times New Roman"/>
          <w:szCs w:val="24"/>
        </w:rPr>
      </w:pPr>
      <w:r>
        <w:rPr>
          <w:rFonts w:eastAsia="Times New Roman"/>
          <w:szCs w:val="24"/>
        </w:rPr>
        <w:t>Ο κ. Ηλιόπουλος Παναγιώτης. Παρών.</w:t>
      </w:r>
    </w:p>
    <w:p w14:paraId="31B16B72" w14:textId="77777777" w:rsidR="00643513" w:rsidRDefault="00AD6DE5">
      <w:pPr>
        <w:spacing w:line="600" w:lineRule="auto"/>
        <w:ind w:firstLine="720"/>
        <w:jc w:val="both"/>
        <w:rPr>
          <w:rFonts w:eastAsia="Times New Roman"/>
          <w:szCs w:val="24"/>
        </w:rPr>
      </w:pPr>
      <w:r>
        <w:rPr>
          <w:rFonts w:eastAsia="Times New Roman"/>
          <w:szCs w:val="24"/>
        </w:rPr>
        <w:t>Ο κ. Καρακώστας Ευάγγελος. Παρών.</w:t>
      </w:r>
    </w:p>
    <w:p w14:paraId="31B16B73" w14:textId="77777777" w:rsidR="00643513" w:rsidRDefault="00AD6DE5">
      <w:pPr>
        <w:spacing w:line="600" w:lineRule="auto"/>
        <w:ind w:firstLine="720"/>
        <w:jc w:val="both"/>
        <w:rPr>
          <w:rFonts w:eastAsia="Times New Roman"/>
          <w:szCs w:val="24"/>
        </w:rPr>
      </w:pPr>
      <w:r>
        <w:rPr>
          <w:rFonts w:eastAsia="Times New Roman"/>
          <w:szCs w:val="24"/>
        </w:rPr>
        <w:t>Ο κ. Κασιδιάρης Ηλίας. Παρών.</w:t>
      </w:r>
    </w:p>
    <w:p w14:paraId="31B16B74" w14:textId="77777777" w:rsidR="00643513" w:rsidRDefault="00AD6DE5">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Κούζηλος</w:t>
      </w:r>
      <w:proofErr w:type="spellEnd"/>
      <w:r>
        <w:rPr>
          <w:rFonts w:eastAsia="Times New Roman"/>
          <w:szCs w:val="24"/>
        </w:rPr>
        <w:t xml:space="preserve"> Νικόλαος. Παρών.</w:t>
      </w:r>
    </w:p>
    <w:p w14:paraId="31B16B75" w14:textId="77777777" w:rsidR="00643513" w:rsidRDefault="00AD6DE5">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Κουκούτσης</w:t>
      </w:r>
      <w:proofErr w:type="spellEnd"/>
      <w:r>
        <w:rPr>
          <w:rFonts w:eastAsia="Times New Roman"/>
          <w:szCs w:val="24"/>
        </w:rPr>
        <w:t xml:space="preserve"> Δημήτριος. Παρών.</w:t>
      </w:r>
    </w:p>
    <w:p w14:paraId="31B16B76" w14:textId="77777777" w:rsidR="00643513" w:rsidRDefault="00AD6DE5">
      <w:pPr>
        <w:spacing w:line="600" w:lineRule="auto"/>
        <w:ind w:firstLine="720"/>
        <w:jc w:val="both"/>
        <w:rPr>
          <w:rFonts w:eastAsia="Times New Roman"/>
          <w:szCs w:val="24"/>
        </w:rPr>
      </w:pPr>
      <w:r>
        <w:rPr>
          <w:rFonts w:eastAsia="Times New Roman"/>
          <w:szCs w:val="24"/>
        </w:rPr>
        <w:t>Ο κ. Λαγός Ιωάννης. Παρών.</w:t>
      </w:r>
    </w:p>
    <w:p w14:paraId="31B16B77" w14:textId="77777777" w:rsidR="00643513" w:rsidRDefault="00AD6DE5">
      <w:pPr>
        <w:spacing w:line="600" w:lineRule="auto"/>
        <w:ind w:firstLine="720"/>
        <w:jc w:val="both"/>
        <w:rPr>
          <w:rFonts w:eastAsia="Times New Roman"/>
          <w:szCs w:val="24"/>
        </w:rPr>
      </w:pPr>
      <w:r>
        <w:rPr>
          <w:rFonts w:eastAsia="Times New Roman"/>
          <w:szCs w:val="24"/>
        </w:rPr>
        <w:t>Ο κ. Μίχος Νικόλαος. Παρών.</w:t>
      </w:r>
    </w:p>
    <w:p w14:paraId="31B16B78" w14:textId="77777777" w:rsidR="00643513" w:rsidRDefault="00AD6DE5">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Μπαρμπαρούσης</w:t>
      </w:r>
      <w:proofErr w:type="spellEnd"/>
      <w:r>
        <w:rPr>
          <w:rFonts w:eastAsia="Times New Roman"/>
          <w:szCs w:val="24"/>
        </w:rPr>
        <w:t xml:space="preserve"> Κωνσταντίνος. Παρ</w:t>
      </w:r>
      <w:r>
        <w:rPr>
          <w:rFonts w:eastAsia="Times New Roman"/>
          <w:szCs w:val="24"/>
        </w:rPr>
        <w:t>ών.</w:t>
      </w:r>
    </w:p>
    <w:p w14:paraId="31B16B79" w14:textId="77777777" w:rsidR="00643513" w:rsidRDefault="00AD6DE5">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Παναγιώταρος</w:t>
      </w:r>
      <w:proofErr w:type="spellEnd"/>
      <w:r>
        <w:rPr>
          <w:rFonts w:eastAsia="Times New Roman"/>
          <w:szCs w:val="24"/>
        </w:rPr>
        <w:t xml:space="preserve"> Ηλίας. Παρών.</w:t>
      </w:r>
    </w:p>
    <w:p w14:paraId="31B16B7A" w14:textId="77777777" w:rsidR="00643513" w:rsidRDefault="00AD6DE5">
      <w:pPr>
        <w:spacing w:line="600" w:lineRule="auto"/>
        <w:ind w:firstLine="720"/>
        <w:jc w:val="both"/>
        <w:rPr>
          <w:rFonts w:eastAsia="Times New Roman"/>
          <w:szCs w:val="24"/>
        </w:rPr>
      </w:pPr>
      <w:r>
        <w:rPr>
          <w:rFonts w:eastAsia="Times New Roman"/>
          <w:szCs w:val="24"/>
        </w:rPr>
        <w:t>Ο κ. Παππάς Χρήστος. Παρών.</w:t>
      </w:r>
    </w:p>
    <w:p w14:paraId="31B16B7B" w14:textId="77777777" w:rsidR="00643513" w:rsidRDefault="00AD6DE5">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Σαχινίδης</w:t>
      </w:r>
      <w:proofErr w:type="spellEnd"/>
      <w:r>
        <w:rPr>
          <w:rFonts w:eastAsia="Times New Roman"/>
          <w:szCs w:val="24"/>
        </w:rPr>
        <w:t xml:space="preserve"> Ιωάννης. Παρών.</w:t>
      </w:r>
    </w:p>
    <w:p w14:paraId="31B16B7C" w14:textId="77777777" w:rsidR="00643513" w:rsidRDefault="00AD6DE5">
      <w:pPr>
        <w:spacing w:line="600" w:lineRule="auto"/>
        <w:ind w:firstLine="720"/>
        <w:jc w:val="both"/>
        <w:rPr>
          <w:rFonts w:eastAsia="Times New Roman"/>
          <w:szCs w:val="24"/>
        </w:rPr>
      </w:pPr>
      <w:r>
        <w:rPr>
          <w:rFonts w:eastAsia="Times New Roman"/>
          <w:szCs w:val="24"/>
        </w:rPr>
        <w:t>Ο κ. Χατζησάββας Χρήστος. Παρών.</w:t>
      </w:r>
    </w:p>
    <w:p w14:paraId="31B16B7D" w14:textId="77777777" w:rsidR="00643513" w:rsidRDefault="00AD6DE5">
      <w:pPr>
        <w:spacing w:line="600" w:lineRule="auto"/>
        <w:ind w:firstLine="720"/>
        <w:jc w:val="both"/>
        <w:rPr>
          <w:rFonts w:eastAsia="Times New Roman"/>
          <w:szCs w:val="24"/>
        </w:rPr>
      </w:pPr>
      <w:r>
        <w:rPr>
          <w:rFonts w:eastAsia="Times New Roman"/>
          <w:szCs w:val="24"/>
        </w:rPr>
        <w:t>Κύριοι συνάδελφοι,</w:t>
      </w:r>
      <w:r>
        <w:rPr>
          <w:rFonts w:eastAsia="Times New Roman"/>
          <w:szCs w:val="24"/>
        </w:rPr>
        <w:t xml:space="preserve"> </w:t>
      </w:r>
      <w:r>
        <w:rPr>
          <w:rFonts w:eastAsia="Times New Roman"/>
          <w:szCs w:val="24"/>
        </w:rPr>
        <w:t>υπάρχει ο απαιτούμενος από τον Κανονισμό αριθμός υπογραφόντων την αίτηση ονομαστικής ψηφοφορίας Βουλευτών του</w:t>
      </w:r>
      <w:r>
        <w:rPr>
          <w:rFonts w:eastAsia="Times New Roman"/>
          <w:szCs w:val="24"/>
        </w:rPr>
        <w:t xml:space="preserve"> Λαϊκού Συνδέσμου – Χρυσή Αυγή.</w:t>
      </w:r>
    </w:p>
    <w:p w14:paraId="31B16B7E" w14:textId="77777777" w:rsidR="00643513" w:rsidRDefault="00AD6DE5">
      <w:pPr>
        <w:spacing w:line="600" w:lineRule="auto"/>
        <w:ind w:firstLine="720"/>
        <w:jc w:val="both"/>
        <w:rPr>
          <w:rFonts w:eastAsia="Times New Roman"/>
          <w:szCs w:val="24"/>
        </w:rPr>
      </w:pPr>
      <w:r>
        <w:rPr>
          <w:rFonts w:eastAsia="Times New Roman"/>
          <w:szCs w:val="24"/>
        </w:rPr>
        <w:t xml:space="preserve">Τέλος, </w:t>
      </w:r>
      <w:r>
        <w:rPr>
          <w:rFonts w:eastAsia="Times New Roman"/>
          <w:szCs w:val="24"/>
        </w:rPr>
        <w:t xml:space="preserve">έχει υποβληθεί αίτηση διεξαγωγής ονομαστικής ψηφοφορίας </w:t>
      </w:r>
      <w:r>
        <w:rPr>
          <w:rFonts w:eastAsia="Times New Roman"/>
          <w:szCs w:val="24"/>
        </w:rPr>
        <w:t>επί των άρθρων 39, 41, 46, 54, 55, 56, 57 και 60</w:t>
      </w:r>
      <w:r>
        <w:rPr>
          <w:rFonts w:eastAsia="Times New Roman"/>
          <w:szCs w:val="24"/>
        </w:rPr>
        <w:t xml:space="preserve"> </w:t>
      </w:r>
      <w:r>
        <w:rPr>
          <w:rFonts w:eastAsia="Times New Roman"/>
          <w:szCs w:val="24"/>
        </w:rPr>
        <w:t>από τους Βουλευτές του Κομμουνιστικού Κόμματος Ελλάδας</w:t>
      </w:r>
      <w:r>
        <w:rPr>
          <w:rFonts w:eastAsia="Times New Roman"/>
          <w:szCs w:val="24"/>
        </w:rPr>
        <w:t>, της οποίας το κείμενο έχει ως εξής:</w:t>
      </w:r>
    </w:p>
    <w:p w14:paraId="31B16B7F" w14:textId="77777777" w:rsidR="00643513" w:rsidRDefault="00AD6DE5">
      <w:pPr>
        <w:spacing w:line="600" w:lineRule="auto"/>
        <w:ind w:left="720" w:firstLine="720"/>
        <w:jc w:val="both"/>
        <w:rPr>
          <w:rFonts w:eastAsia="Times New Roman" w:cs="Times New Roman"/>
          <w:b/>
          <w:color w:val="FF0000"/>
          <w:szCs w:val="24"/>
        </w:rPr>
      </w:pPr>
      <w:r w:rsidRPr="00FB39AC">
        <w:rPr>
          <w:rFonts w:eastAsia="Times New Roman" w:cs="Times New Roman"/>
          <w:b/>
          <w:color w:val="FF0000"/>
          <w:szCs w:val="24"/>
        </w:rPr>
        <w:t>(ΑΛΛΑΓΗ ΣΕΛΙΔΑΣ)</w:t>
      </w:r>
    </w:p>
    <w:p w14:paraId="31B16B80" w14:textId="77777777" w:rsidR="00643513" w:rsidRDefault="00AD6DE5">
      <w:pPr>
        <w:spacing w:line="600" w:lineRule="auto"/>
        <w:ind w:left="720" w:firstLine="720"/>
        <w:jc w:val="both"/>
        <w:rPr>
          <w:rFonts w:eastAsia="Times New Roman" w:cs="Times New Roman"/>
          <w:b/>
          <w:color w:val="FF0000"/>
          <w:szCs w:val="24"/>
        </w:rPr>
      </w:pPr>
      <w:r>
        <w:rPr>
          <w:rFonts w:eastAsia="Times New Roman" w:cs="Times New Roman"/>
          <w:b/>
          <w:color w:val="FF0000"/>
          <w:szCs w:val="24"/>
        </w:rPr>
        <w:t>(ΝΑ</w:t>
      </w:r>
      <w:r>
        <w:rPr>
          <w:rFonts w:eastAsia="Times New Roman" w:cs="Times New Roman"/>
          <w:b/>
          <w:color w:val="FF0000"/>
          <w:szCs w:val="24"/>
        </w:rPr>
        <w:t xml:space="preserve"> ΜΠΕΙ Η ΣΕΛΙΔΑ 440 α,  440</w:t>
      </w:r>
      <w:r w:rsidRPr="00FB39AC">
        <w:rPr>
          <w:rFonts w:eastAsia="Times New Roman" w:cs="Times New Roman"/>
          <w:b/>
          <w:color w:val="FF0000"/>
          <w:szCs w:val="24"/>
        </w:rPr>
        <w:t xml:space="preserve"> β)</w:t>
      </w:r>
    </w:p>
    <w:p w14:paraId="31B16B81" w14:textId="77777777" w:rsidR="00643513" w:rsidRDefault="00AD6DE5">
      <w:pPr>
        <w:spacing w:line="600" w:lineRule="auto"/>
        <w:ind w:left="720" w:firstLine="720"/>
        <w:jc w:val="both"/>
        <w:rPr>
          <w:rFonts w:eastAsia="Times New Roman"/>
          <w:szCs w:val="24"/>
        </w:rPr>
      </w:pPr>
      <w:r w:rsidRPr="00FB39AC">
        <w:rPr>
          <w:rFonts w:eastAsia="Times New Roman" w:cs="Times New Roman"/>
          <w:b/>
          <w:color w:val="FF0000"/>
          <w:szCs w:val="24"/>
        </w:rPr>
        <w:t>(ΑΛΛΑΓΗ ΣΕΛΙΔΑΣ)</w:t>
      </w:r>
    </w:p>
    <w:p w14:paraId="31B16B82" w14:textId="77777777" w:rsidR="00643513" w:rsidRDefault="00AD6DE5">
      <w:pPr>
        <w:spacing w:line="600" w:lineRule="auto"/>
        <w:ind w:firstLine="720"/>
        <w:jc w:val="both"/>
        <w:rPr>
          <w:rFonts w:eastAsia="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w:t>
      </w:r>
      <w:r>
        <w:rPr>
          <w:rFonts w:eastAsia="Times New Roman"/>
          <w:szCs w:val="24"/>
        </w:rPr>
        <w:t xml:space="preserve">Θα αναγνώσω </w:t>
      </w:r>
      <w:r>
        <w:rPr>
          <w:rFonts w:eastAsia="Times New Roman"/>
          <w:szCs w:val="24"/>
        </w:rPr>
        <w:t xml:space="preserve">και </w:t>
      </w:r>
      <w:r>
        <w:rPr>
          <w:rFonts w:eastAsia="Times New Roman"/>
          <w:szCs w:val="24"/>
        </w:rPr>
        <w:t>τον κατάλογο των υπογραφόντων την αίτηση ονομαστικής ψηφοφορίας</w:t>
      </w:r>
      <w:r>
        <w:rPr>
          <w:rFonts w:eastAsia="Times New Roman"/>
          <w:szCs w:val="24"/>
        </w:rPr>
        <w:t>,</w:t>
      </w:r>
      <w:r>
        <w:rPr>
          <w:rFonts w:eastAsia="Times New Roman"/>
          <w:szCs w:val="24"/>
        </w:rPr>
        <w:t xml:space="preserve"> για να διαπιστωθεί αν υπάρχει ο απαιτούμενος από τον Κανονισμό αριθμός για την υποβολή της.</w:t>
      </w:r>
    </w:p>
    <w:p w14:paraId="31B16B83" w14:textId="77777777" w:rsidR="00643513" w:rsidRDefault="00AD6DE5">
      <w:pPr>
        <w:spacing w:line="600" w:lineRule="auto"/>
        <w:ind w:firstLine="720"/>
        <w:jc w:val="both"/>
        <w:rPr>
          <w:rFonts w:eastAsia="Times New Roman"/>
          <w:szCs w:val="24"/>
        </w:rPr>
      </w:pPr>
      <w:r>
        <w:rPr>
          <w:rFonts w:eastAsia="Times New Roman"/>
          <w:szCs w:val="24"/>
        </w:rPr>
        <w:t xml:space="preserve">Ο </w:t>
      </w:r>
      <w:r>
        <w:rPr>
          <w:rFonts w:eastAsia="Times New Roman"/>
          <w:szCs w:val="24"/>
        </w:rPr>
        <w:t xml:space="preserve">κ. </w:t>
      </w:r>
      <w:proofErr w:type="spellStart"/>
      <w:r>
        <w:rPr>
          <w:rFonts w:eastAsia="Times New Roman"/>
          <w:szCs w:val="24"/>
        </w:rPr>
        <w:t>Κουτσούμπας</w:t>
      </w:r>
      <w:proofErr w:type="spellEnd"/>
      <w:r>
        <w:rPr>
          <w:rFonts w:eastAsia="Times New Roman"/>
          <w:szCs w:val="24"/>
        </w:rPr>
        <w:t xml:space="preserve"> Δημήτριος. Παρών.</w:t>
      </w:r>
    </w:p>
    <w:p w14:paraId="31B16B84" w14:textId="77777777" w:rsidR="00643513" w:rsidRDefault="00AD6DE5">
      <w:pPr>
        <w:spacing w:line="600" w:lineRule="auto"/>
        <w:ind w:firstLine="720"/>
        <w:jc w:val="both"/>
        <w:rPr>
          <w:rFonts w:eastAsia="Times New Roman"/>
          <w:szCs w:val="24"/>
        </w:rPr>
      </w:pPr>
      <w:r>
        <w:rPr>
          <w:rFonts w:eastAsia="Times New Roman"/>
          <w:szCs w:val="24"/>
        </w:rPr>
        <w:t>Η κ. Παπαρήγα Αλεξάνδρα. Παρούσα.</w:t>
      </w:r>
    </w:p>
    <w:p w14:paraId="31B16B85" w14:textId="77777777" w:rsidR="00643513" w:rsidRDefault="00AD6DE5">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Βαρδαλής</w:t>
      </w:r>
      <w:proofErr w:type="spellEnd"/>
      <w:r>
        <w:rPr>
          <w:rFonts w:eastAsia="Times New Roman"/>
          <w:szCs w:val="24"/>
        </w:rPr>
        <w:t xml:space="preserve"> Αθανάσιος. Παρών.</w:t>
      </w:r>
    </w:p>
    <w:p w14:paraId="31B16B86" w14:textId="77777777" w:rsidR="00643513" w:rsidRDefault="00AD6DE5">
      <w:pPr>
        <w:spacing w:line="600" w:lineRule="auto"/>
        <w:ind w:firstLine="720"/>
        <w:jc w:val="both"/>
        <w:rPr>
          <w:rFonts w:eastAsia="Times New Roman"/>
          <w:szCs w:val="24"/>
        </w:rPr>
      </w:pPr>
      <w:r>
        <w:rPr>
          <w:rFonts w:eastAsia="Times New Roman"/>
          <w:szCs w:val="24"/>
        </w:rPr>
        <w:t>Ο κ. Γκιόκας Ιωάννης. Παρών.</w:t>
      </w:r>
    </w:p>
    <w:p w14:paraId="31B16B87" w14:textId="77777777" w:rsidR="00643513" w:rsidRDefault="00AD6DE5">
      <w:pPr>
        <w:spacing w:line="600" w:lineRule="auto"/>
        <w:ind w:firstLine="720"/>
        <w:jc w:val="both"/>
        <w:rPr>
          <w:rFonts w:eastAsia="Times New Roman"/>
          <w:szCs w:val="24"/>
        </w:rPr>
      </w:pPr>
      <w:r>
        <w:rPr>
          <w:rFonts w:eastAsia="Times New Roman"/>
          <w:szCs w:val="24"/>
        </w:rPr>
        <w:t>Ο κ. Δελής Ιωάννης. Παρών.</w:t>
      </w:r>
    </w:p>
    <w:p w14:paraId="31B16B88" w14:textId="77777777" w:rsidR="00643513" w:rsidRDefault="00AD6DE5">
      <w:pPr>
        <w:spacing w:line="600" w:lineRule="auto"/>
        <w:ind w:firstLine="720"/>
        <w:jc w:val="both"/>
        <w:rPr>
          <w:rFonts w:eastAsia="Times New Roman"/>
          <w:szCs w:val="24"/>
        </w:rPr>
      </w:pPr>
      <w:r>
        <w:rPr>
          <w:rFonts w:eastAsia="Times New Roman"/>
          <w:szCs w:val="24"/>
        </w:rPr>
        <w:t xml:space="preserve">Η κ. Κανέλλη </w:t>
      </w:r>
      <w:r>
        <w:rPr>
          <w:rFonts w:eastAsia="Times New Roman"/>
          <w:szCs w:val="24"/>
        </w:rPr>
        <w:t>Λιάνα</w:t>
      </w:r>
      <w:r>
        <w:rPr>
          <w:rFonts w:eastAsia="Times New Roman"/>
          <w:szCs w:val="24"/>
        </w:rPr>
        <w:t>. Παρούσα.</w:t>
      </w:r>
    </w:p>
    <w:p w14:paraId="31B16B89" w14:textId="77777777" w:rsidR="00643513" w:rsidRDefault="00AD6DE5">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Καραθανασόπουλος</w:t>
      </w:r>
      <w:proofErr w:type="spellEnd"/>
      <w:r>
        <w:rPr>
          <w:rFonts w:eastAsia="Times New Roman"/>
          <w:szCs w:val="24"/>
        </w:rPr>
        <w:t xml:space="preserve"> Νικόλαος. Παρών.</w:t>
      </w:r>
    </w:p>
    <w:p w14:paraId="31B16B8A" w14:textId="77777777" w:rsidR="00643513" w:rsidRDefault="00AD6DE5">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Κατσώτης</w:t>
      </w:r>
      <w:proofErr w:type="spellEnd"/>
      <w:r>
        <w:rPr>
          <w:rFonts w:eastAsia="Times New Roman"/>
          <w:szCs w:val="24"/>
        </w:rPr>
        <w:t xml:space="preserve"> Χρήστος. Παρών.</w:t>
      </w:r>
    </w:p>
    <w:p w14:paraId="31B16B8B" w14:textId="77777777" w:rsidR="00643513" w:rsidRDefault="00AD6DE5">
      <w:pPr>
        <w:spacing w:line="600" w:lineRule="auto"/>
        <w:ind w:firstLine="720"/>
        <w:jc w:val="both"/>
        <w:rPr>
          <w:rFonts w:eastAsia="Times New Roman"/>
          <w:szCs w:val="24"/>
        </w:rPr>
      </w:pPr>
      <w:r>
        <w:rPr>
          <w:rFonts w:eastAsia="Times New Roman"/>
          <w:szCs w:val="24"/>
        </w:rPr>
        <w:t>Ο κ</w:t>
      </w:r>
      <w:r>
        <w:rPr>
          <w:rFonts w:eastAsia="Times New Roman"/>
          <w:szCs w:val="24"/>
        </w:rPr>
        <w:t xml:space="preserve">. </w:t>
      </w:r>
      <w:proofErr w:type="spellStart"/>
      <w:r>
        <w:rPr>
          <w:rFonts w:eastAsia="Times New Roman"/>
          <w:szCs w:val="24"/>
        </w:rPr>
        <w:t>Λαμπρούλης</w:t>
      </w:r>
      <w:proofErr w:type="spellEnd"/>
      <w:r>
        <w:rPr>
          <w:rFonts w:eastAsia="Times New Roman"/>
          <w:szCs w:val="24"/>
        </w:rPr>
        <w:t xml:space="preserve"> Γεώργιος. Παρών.</w:t>
      </w:r>
    </w:p>
    <w:p w14:paraId="31B16B8C" w14:textId="77777777" w:rsidR="00643513" w:rsidRDefault="00AD6DE5">
      <w:pPr>
        <w:spacing w:line="600" w:lineRule="auto"/>
        <w:ind w:firstLine="720"/>
        <w:jc w:val="both"/>
        <w:rPr>
          <w:rFonts w:eastAsia="Times New Roman"/>
          <w:szCs w:val="24"/>
        </w:rPr>
      </w:pPr>
      <w:r>
        <w:rPr>
          <w:rFonts w:eastAsia="Times New Roman"/>
          <w:szCs w:val="24"/>
        </w:rPr>
        <w:t xml:space="preserve">Η κ. </w:t>
      </w:r>
      <w:proofErr w:type="spellStart"/>
      <w:r>
        <w:rPr>
          <w:rFonts w:eastAsia="Times New Roman"/>
          <w:szCs w:val="24"/>
        </w:rPr>
        <w:t>Μανωλάκου</w:t>
      </w:r>
      <w:proofErr w:type="spellEnd"/>
      <w:r>
        <w:rPr>
          <w:rFonts w:eastAsia="Times New Roman"/>
          <w:szCs w:val="24"/>
        </w:rPr>
        <w:t xml:space="preserve"> Διαμάντω. Παρούσα.</w:t>
      </w:r>
    </w:p>
    <w:p w14:paraId="31B16B8D" w14:textId="77777777" w:rsidR="00643513" w:rsidRDefault="00AD6DE5">
      <w:pPr>
        <w:spacing w:line="600" w:lineRule="auto"/>
        <w:ind w:firstLine="720"/>
        <w:jc w:val="both"/>
        <w:rPr>
          <w:rFonts w:eastAsia="Times New Roman"/>
          <w:szCs w:val="24"/>
        </w:rPr>
      </w:pPr>
      <w:r>
        <w:rPr>
          <w:rFonts w:eastAsia="Times New Roman"/>
          <w:szCs w:val="24"/>
        </w:rPr>
        <w:t>Ο κ. Μωραΐτης Νικόλαος. Παρών.</w:t>
      </w:r>
    </w:p>
    <w:p w14:paraId="31B16B8E" w14:textId="77777777" w:rsidR="00643513" w:rsidRDefault="00AD6DE5">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Παφίλης</w:t>
      </w:r>
      <w:proofErr w:type="spellEnd"/>
      <w:r>
        <w:rPr>
          <w:rFonts w:eastAsia="Times New Roman"/>
          <w:szCs w:val="24"/>
        </w:rPr>
        <w:t xml:space="preserve"> Αθανάσιος. Παρών.</w:t>
      </w:r>
    </w:p>
    <w:p w14:paraId="31B16B8F" w14:textId="77777777" w:rsidR="00643513" w:rsidRDefault="00AD6DE5">
      <w:pPr>
        <w:spacing w:line="600" w:lineRule="auto"/>
        <w:ind w:firstLine="720"/>
        <w:jc w:val="both"/>
        <w:rPr>
          <w:rFonts w:eastAsia="Times New Roman"/>
          <w:szCs w:val="24"/>
        </w:rPr>
      </w:pPr>
      <w:r>
        <w:rPr>
          <w:rFonts w:eastAsia="Times New Roman"/>
          <w:szCs w:val="24"/>
        </w:rPr>
        <w:t>Ο κ. Στεργίου Κωνσταντίνος. Παρών.</w:t>
      </w:r>
    </w:p>
    <w:p w14:paraId="31B16B90" w14:textId="77777777" w:rsidR="00643513" w:rsidRDefault="00AD6DE5">
      <w:pPr>
        <w:spacing w:line="600" w:lineRule="auto"/>
        <w:ind w:firstLine="720"/>
        <w:jc w:val="both"/>
        <w:rPr>
          <w:rFonts w:eastAsia="Times New Roman"/>
          <w:szCs w:val="24"/>
        </w:rPr>
      </w:pPr>
      <w:r>
        <w:rPr>
          <w:rFonts w:eastAsia="Times New Roman"/>
          <w:szCs w:val="24"/>
        </w:rPr>
        <w:t>Ο κ. Συντυχάκης Εμμανουήλ. Παρών.</w:t>
      </w:r>
    </w:p>
    <w:p w14:paraId="31B16B91" w14:textId="77777777" w:rsidR="00643513" w:rsidRDefault="00AD6DE5">
      <w:pPr>
        <w:spacing w:line="600" w:lineRule="auto"/>
        <w:ind w:firstLine="720"/>
        <w:jc w:val="both"/>
        <w:rPr>
          <w:rFonts w:eastAsia="Times New Roman"/>
          <w:szCs w:val="24"/>
        </w:rPr>
      </w:pPr>
      <w:r>
        <w:rPr>
          <w:rFonts w:eastAsia="Times New Roman"/>
          <w:szCs w:val="24"/>
        </w:rPr>
        <w:t>Ο κ. Τάσσος Σταύρος. Παρών.</w:t>
      </w:r>
    </w:p>
    <w:p w14:paraId="31B16B92" w14:textId="77777777" w:rsidR="00643513" w:rsidRDefault="00AD6DE5">
      <w:pPr>
        <w:spacing w:line="600" w:lineRule="auto"/>
        <w:ind w:firstLine="720"/>
        <w:jc w:val="both"/>
        <w:rPr>
          <w:rFonts w:eastAsia="Times New Roman"/>
          <w:szCs w:val="24"/>
        </w:rPr>
      </w:pPr>
      <w:r>
        <w:rPr>
          <w:rFonts w:eastAsia="Times New Roman"/>
          <w:szCs w:val="24"/>
        </w:rPr>
        <w:t xml:space="preserve">Κυρίες και κύριοι συνάδελφοι, </w:t>
      </w:r>
      <w:r>
        <w:rPr>
          <w:rFonts w:eastAsia="Times New Roman"/>
          <w:szCs w:val="24"/>
        </w:rPr>
        <w:t>υπάρχει</w:t>
      </w:r>
      <w:r>
        <w:rPr>
          <w:rFonts w:eastAsia="Times New Roman"/>
          <w:szCs w:val="24"/>
        </w:rPr>
        <w:t xml:space="preserve"> </w:t>
      </w:r>
      <w:r>
        <w:rPr>
          <w:rFonts w:eastAsia="Times New Roman"/>
          <w:szCs w:val="24"/>
        </w:rPr>
        <w:t>ο απαιτούμενος από τον Κανονισμό αριθμός υπογραφόντων την αίτηση ονομαστικής ψηφοφορίας Βουλευτών του Κομμουνιστικού Κόμματος Ελλάδας.</w:t>
      </w:r>
    </w:p>
    <w:p w14:paraId="31B16B93" w14:textId="77777777" w:rsidR="00643513" w:rsidRDefault="00AD6DE5">
      <w:pPr>
        <w:spacing w:line="600" w:lineRule="auto"/>
        <w:ind w:firstLine="720"/>
        <w:jc w:val="both"/>
        <w:rPr>
          <w:rFonts w:eastAsia="Times New Roman"/>
          <w:szCs w:val="24"/>
        </w:rPr>
      </w:pPr>
      <w:r>
        <w:rPr>
          <w:rFonts w:eastAsia="Times New Roman"/>
          <w:szCs w:val="24"/>
        </w:rPr>
        <w:t>Συνεπώς δ</w:t>
      </w:r>
      <w:r>
        <w:rPr>
          <w:rFonts w:eastAsia="Times New Roman"/>
          <w:szCs w:val="24"/>
        </w:rPr>
        <w:t xml:space="preserve">ιακόπτουμε τη συνεδρίαση για δέκα </w:t>
      </w:r>
      <w:r>
        <w:rPr>
          <w:rFonts w:eastAsia="Times New Roman"/>
          <w:szCs w:val="24"/>
        </w:rPr>
        <w:t xml:space="preserve">(10΄) </w:t>
      </w:r>
      <w:r>
        <w:rPr>
          <w:rFonts w:eastAsia="Times New Roman"/>
          <w:szCs w:val="24"/>
        </w:rPr>
        <w:t>λεπτά</w:t>
      </w:r>
      <w:r>
        <w:rPr>
          <w:rFonts w:eastAsia="Times New Roman"/>
          <w:szCs w:val="24"/>
        </w:rPr>
        <w:t xml:space="preserve">, </w:t>
      </w:r>
      <w:r>
        <w:rPr>
          <w:rFonts w:eastAsia="Times New Roman"/>
          <w:szCs w:val="24"/>
        </w:rPr>
        <w:t>σύμφωνα με τον Κανονισμό.</w:t>
      </w:r>
    </w:p>
    <w:p w14:paraId="31B16B94" w14:textId="77777777" w:rsidR="00643513" w:rsidRDefault="00AD6DE5">
      <w:pPr>
        <w:spacing w:line="600" w:lineRule="auto"/>
        <w:ind w:firstLine="720"/>
        <w:jc w:val="center"/>
        <w:rPr>
          <w:rFonts w:eastAsia="Times New Roman"/>
          <w:szCs w:val="24"/>
        </w:rPr>
      </w:pPr>
      <w:r>
        <w:rPr>
          <w:rFonts w:eastAsia="Times New Roman"/>
          <w:szCs w:val="24"/>
        </w:rPr>
        <w:t>(ΔΙΑΚΟΠΗ)</w:t>
      </w:r>
    </w:p>
    <w:p w14:paraId="31B16B95" w14:textId="77777777" w:rsidR="00643513" w:rsidRDefault="00AD6DE5">
      <w:pPr>
        <w:spacing w:line="600" w:lineRule="auto"/>
        <w:ind w:firstLine="720"/>
        <w:jc w:val="center"/>
        <w:rPr>
          <w:rFonts w:eastAsia="Times New Roman"/>
          <w:szCs w:val="24"/>
        </w:rPr>
      </w:pPr>
      <w:r>
        <w:rPr>
          <w:rFonts w:eastAsia="Times New Roman"/>
          <w:szCs w:val="24"/>
        </w:rPr>
        <w:t>(ΜΕΤΑ ΤΗ ΔΙΑΚΟΠΗ)</w:t>
      </w:r>
    </w:p>
    <w:p w14:paraId="31B16B96" w14:textId="77777777" w:rsidR="00643513" w:rsidRDefault="00AD6DE5">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Κυρίες και κύριοι συνάδελφοι, συνεχίζεται</w:t>
      </w:r>
      <w:r>
        <w:rPr>
          <w:rFonts w:eastAsia="Times New Roman"/>
          <w:szCs w:val="24"/>
        </w:rPr>
        <w:t xml:space="preserve"> η συνεδρίαση.</w:t>
      </w:r>
    </w:p>
    <w:p w14:paraId="31B16B97" w14:textId="77777777" w:rsidR="00643513" w:rsidRDefault="00AD6DE5">
      <w:pPr>
        <w:spacing w:line="600" w:lineRule="auto"/>
        <w:ind w:firstLine="720"/>
        <w:jc w:val="both"/>
        <w:rPr>
          <w:rFonts w:eastAsia="Times New Roman"/>
          <w:szCs w:val="24"/>
        </w:rPr>
      </w:pPr>
      <w:r>
        <w:rPr>
          <w:rFonts w:eastAsia="Times New Roman"/>
          <w:szCs w:val="24"/>
        </w:rPr>
        <w:t>Δ</w:t>
      </w:r>
      <w:r>
        <w:rPr>
          <w:rFonts w:eastAsia="Times New Roman"/>
          <w:szCs w:val="24"/>
        </w:rPr>
        <w:t>έχεστε να συμπτύξουμε τις προβλεπόμενες από τον Κανονισμό ονομαστικές ψηφοφορίες σε μία;</w:t>
      </w:r>
    </w:p>
    <w:p w14:paraId="31B16B98" w14:textId="77777777" w:rsidR="00643513" w:rsidRDefault="00AD6DE5">
      <w:pPr>
        <w:spacing w:line="600" w:lineRule="auto"/>
        <w:ind w:firstLine="720"/>
        <w:jc w:val="both"/>
        <w:rPr>
          <w:rFonts w:eastAsia="Times New Roman"/>
          <w:szCs w:val="24"/>
        </w:rPr>
      </w:pPr>
      <w:r>
        <w:rPr>
          <w:rFonts w:eastAsia="Times New Roman"/>
          <w:b/>
          <w:szCs w:val="24"/>
        </w:rPr>
        <w:t xml:space="preserve">ΟΛΟΙ ΟΙ ΒΟΥΛΕΥΤΕΣ: </w:t>
      </w:r>
      <w:r>
        <w:rPr>
          <w:rFonts w:eastAsia="Times New Roman"/>
          <w:szCs w:val="24"/>
        </w:rPr>
        <w:t>Μάλιστα, μάλιστα.</w:t>
      </w:r>
    </w:p>
    <w:p w14:paraId="31B16B99" w14:textId="77777777" w:rsidR="00643513" w:rsidRDefault="00AD6DE5">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Το Σώ</w:t>
      </w:r>
      <w:r>
        <w:rPr>
          <w:rFonts w:eastAsia="Times New Roman"/>
          <w:szCs w:val="24"/>
        </w:rPr>
        <w:t xml:space="preserve">μα </w:t>
      </w:r>
      <w:proofErr w:type="spellStart"/>
      <w:r>
        <w:rPr>
          <w:rFonts w:eastAsia="Times New Roman"/>
          <w:szCs w:val="24"/>
        </w:rPr>
        <w:t>συνεφώνησε</w:t>
      </w:r>
      <w:proofErr w:type="spellEnd"/>
      <w:r>
        <w:rPr>
          <w:rFonts w:eastAsia="Times New Roman"/>
          <w:szCs w:val="24"/>
        </w:rPr>
        <w:t xml:space="preserve">. </w:t>
      </w:r>
    </w:p>
    <w:p w14:paraId="31B16B9A" w14:textId="77777777" w:rsidR="00643513" w:rsidRDefault="00AD6DE5">
      <w:pPr>
        <w:spacing w:line="600" w:lineRule="auto"/>
        <w:ind w:firstLine="720"/>
        <w:jc w:val="both"/>
        <w:rPr>
          <w:rFonts w:eastAsia="Times New Roman"/>
          <w:szCs w:val="24"/>
        </w:rPr>
      </w:pPr>
      <w:r>
        <w:rPr>
          <w:rFonts w:eastAsia="Times New Roman"/>
          <w:szCs w:val="24"/>
        </w:rPr>
        <w:t>Θα διεξαχθεί, επομένως, ονομαστική ψηφοφορία επί της αρχής και επί των άρθρων 5, 7, 8, 10, 11, 19, 22, 39, 41, 43, 45, 46, 54, 55, 56, 57, 60, 67, 72 και 73 του σχεδίου νόμου.</w:t>
      </w:r>
    </w:p>
    <w:p w14:paraId="31B16B9B" w14:textId="77777777" w:rsidR="00643513" w:rsidRDefault="00AD6DE5">
      <w:pPr>
        <w:spacing w:line="600" w:lineRule="auto"/>
        <w:ind w:firstLine="720"/>
        <w:jc w:val="both"/>
        <w:rPr>
          <w:rFonts w:eastAsia="Times New Roman"/>
          <w:szCs w:val="24"/>
        </w:rPr>
      </w:pPr>
      <w:r>
        <w:rPr>
          <w:rFonts w:eastAsia="Times New Roman"/>
          <w:szCs w:val="24"/>
        </w:rPr>
        <w:t>Οι αποδεχόμενοι την αρχή και τα άρθρα του νομοσχεδίου λέγουν «ΝΑ</w:t>
      </w:r>
      <w:r>
        <w:rPr>
          <w:rFonts w:eastAsia="Times New Roman"/>
          <w:szCs w:val="24"/>
        </w:rPr>
        <w:t>Ι».</w:t>
      </w:r>
    </w:p>
    <w:p w14:paraId="31B16B9C" w14:textId="77777777" w:rsidR="00643513" w:rsidRDefault="00AD6DE5">
      <w:pPr>
        <w:spacing w:line="600" w:lineRule="auto"/>
        <w:ind w:firstLine="720"/>
        <w:jc w:val="both"/>
        <w:rPr>
          <w:rFonts w:eastAsia="Times New Roman"/>
          <w:szCs w:val="24"/>
        </w:rPr>
      </w:pPr>
      <w:r>
        <w:rPr>
          <w:rFonts w:eastAsia="Times New Roman"/>
          <w:szCs w:val="24"/>
        </w:rPr>
        <w:t>Οι μη αποδεχόμενοι την αρχή και τα άρθρα του νομοσχεδίου λέγουν «ΟΧΙ».</w:t>
      </w:r>
    </w:p>
    <w:p w14:paraId="31B16B9D" w14:textId="77777777" w:rsidR="00643513" w:rsidRDefault="00AD6DE5">
      <w:pPr>
        <w:spacing w:line="600" w:lineRule="auto"/>
        <w:ind w:firstLine="720"/>
        <w:jc w:val="both"/>
        <w:rPr>
          <w:rFonts w:eastAsia="Times New Roman"/>
          <w:szCs w:val="24"/>
        </w:rPr>
      </w:pPr>
      <w:r>
        <w:rPr>
          <w:rFonts w:eastAsia="Times New Roman"/>
          <w:szCs w:val="24"/>
        </w:rPr>
        <w:t>Οι αρνούμενοι ψήφο λέγουν «ΠΑΡΩΝ».</w:t>
      </w:r>
    </w:p>
    <w:p w14:paraId="31B16B9E" w14:textId="77777777" w:rsidR="00643513" w:rsidRDefault="00AD6DE5">
      <w:pPr>
        <w:spacing w:line="600" w:lineRule="auto"/>
        <w:ind w:firstLine="720"/>
        <w:jc w:val="both"/>
        <w:rPr>
          <w:rFonts w:eastAsia="Times New Roman"/>
          <w:szCs w:val="24"/>
        </w:rPr>
      </w:pPr>
      <w:r>
        <w:rPr>
          <w:rFonts w:eastAsia="Times New Roman"/>
          <w:szCs w:val="24"/>
        </w:rPr>
        <w:t xml:space="preserve">Καλούνται επί του καταλόγου οι Βουλευτές κ. Αναστασία </w:t>
      </w:r>
      <w:proofErr w:type="spellStart"/>
      <w:r>
        <w:rPr>
          <w:rFonts w:eastAsia="Times New Roman"/>
          <w:szCs w:val="24"/>
        </w:rPr>
        <w:t>Γκαρά</w:t>
      </w:r>
      <w:proofErr w:type="spellEnd"/>
      <w:r>
        <w:rPr>
          <w:rFonts w:eastAsia="Times New Roman"/>
          <w:szCs w:val="24"/>
        </w:rPr>
        <w:t xml:space="preserve"> από τον ΣΥΡΙΖΑ και ο κ. Ιωάννης Κεφαλογιάννης από τη Νέα Δημοκρατία.</w:t>
      </w:r>
    </w:p>
    <w:p w14:paraId="31B16B9F" w14:textId="77777777" w:rsidR="00643513" w:rsidRDefault="00AD6DE5">
      <w:pPr>
        <w:spacing w:line="600" w:lineRule="auto"/>
        <w:ind w:firstLine="720"/>
        <w:jc w:val="both"/>
        <w:rPr>
          <w:rFonts w:eastAsia="Times New Roman"/>
          <w:szCs w:val="24"/>
        </w:rPr>
      </w:pPr>
      <w:r>
        <w:rPr>
          <w:rFonts w:eastAsia="Times New Roman"/>
          <w:szCs w:val="24"/>
        </w:rPr>
        <w:t>Σας ενημερώνω, επ</w:t>
      </w:r>
      <w:r>
        <w:rPr>
          <w:rFonts w:eastAsia="Times New Roman"/>
          <w:szCs w:val="24"/>
        </w:rPr>
        <w:t>ίσης, ότι έχουν έρθει στο Προεδρείο τηλεομοιοτυπίες</w:t>
      </w:r>
      <w:r>
        <w:rPr>
          <w:rFonts w:eastAsia="Times New Roman"/>
          <w:szCs w:val="24"/>
        </w:rPr>
        <w:t xml:space="preserve"> (</w:t>
      </w:r>
      <w:r>
        <w:rPr>
          <w:rFonts w:eastAsia="Times New Roman"/>
          <w:szCs w:val="24"/>
        </w:rPr>
        <w:t>φαξ</w:t>
      </w:r>
      <w:r>
        <w:rPr>
          <w:rFonts w:eastAsia="Times New Roman"/>
          <w:szCs w:val="24"/>
        </w:rPr>
        <w:t>)</w:t>
      </w:r>
      <w:r>
        <w:rPr>
          <w:rFonts w:eastAsia="Times New Roman"/>
          <w:szCs w:val="24"/>
        </w:rPr>
        <w:t xml:space="preserve"> συναδέλφων, σύμφωνα με το άρθρο 70</w:t>
      </w:r>
      <w:r>
        <w:rPr>
          <w:rFonts w:eastAsia="Times New Roman"/>
          <w:szCs w:val="24"/>
        </w:rPr>
        <w:t xml:space="preserve"> </w:t>
      </w:r>
      <w:r>
        <w:rPr>
          <w:rFonts w:eastAsia="Times New Roman"/>
          <w:szCs w:val="24"/>
        </w:rPr>
        <w:t>Α του Κανονισμού της Βουλής, με τις οποίες γνωστοποιούν την ψήφο τους επί της αρχής του νομοσχεδίου. Οι ψήφοι αυτές θα ανακοινωθούν και θα συνυπολογιστούν στην κατ</w:t>
      </w:r>
      <w:r>
        <w:rPr>
          <w:rFonts w:eastAsia="Times New Roman"/>
          <w:szCs w:val="24"/>
        </w:rPr>
        <w:t xml:space="preserve">αμέτρηση, η οποία θα ακολουθήσει. </w:t>
      </w:r>
    </w:p>
    <w:p w14:paraId="31B16BA0"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ήθελα να κάνω μια ανακοίνωση πριν προχωρήσουμε στην ονομαστική ψηφοφορία. Ο Αναπληρωτής Υπουργός Άμυνας κ. Βίτσας κατέθεσε ένα ντοσιέ, το οποίο είναι στη διάθεση όλων των Βουλευτών και έχε</w:t>
      </w:r>
      <w:r>
        <w:rPr>
          <w:rFonts w:eastAsia="Times New Roman" w:cs="Times New Roman"/>
          <w:szCs w:val="24"/>
        </w:rPr>
        <w:t>ι τον τίτλο «Διαγωνισμοί για κάλυψη αναγκών, σίτισης κέντρων φιλοξενίας, 1-4-2016». Είναι αυτός ακριβώς ο φάκελος.</w:t>
      </w:r>
    </w:p>
    <w:p w14:paraId="31B16BA1"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(Στο σημείο αυτό κατατίθεται για τα Πρακτικά ο προαναφερθείς φάκελος, ο οποίος βρίσκεται στο </w:t>
      </w:r>
      <w:r>
        <w:rPr>
          <w:rFonts w:eastAsia="Times New Roman" w:cs="Times New Roman"/>
          <w:szCs w:val="24"/>
        </w:rPr>
        <w:t>α</w:t>
      </w:r>
      <w:r>
        <w:rPr>
          <w:rFonts w:eastAsia="Times New Roman" w:cs="Times New Roman"/>
          <w:szCs w:val="24"/>
        </w:rPr>
        <w:t>ρχείο του Τμήματος Στενογραφίας και Πρακτικών τ</w:t>
      </w:r>
      <w:r>
        <w:rPr>
          <w:rFonts w:eastAsia="Times New Roman" w:cs="Times New Roman"/>
          <w:szCs w:val="24"/>
        </w:rPr>
        <w:t>ης Βουλής)</w:t>
      </w:r>
    </w:p>
    <w:p w14:paraId="31B16BA2"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Θέλουμε κι εμείς ένα αντίγραφο, παρακαλώ.</w:t>
      </w:r>
    </w:p>
    <w:p w14:paraId="31B16BA3"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ΓΕΩΡΓΙΟΣ </w:t>
      </w:r>
      <w:r>
        <w:rPr>
          <w:rFonts w:eastAsia="Times New Roman" w:cs="Times New Roman"/>
          <w:b/>
          <w:szCs w:val="24"/>
        </w:rPr>
        <w:t xml:space="preserve">– ΔΗΜΗΤΡΙΟΣ </w:t>
      </w:r>
      <w:r>
        <w:rPr>
          <w:rFonts w:eastAsia="Times New Roman" w:cs="Times New Roman"/>
          <w:b/>
          <w:szCs w:val="24"/>
        </w:rPr>
        <w:t>ΚΑΡΡΑΣ:</w:t>
      </w:r>
      <w:r>
        <w:rPr>
          <w:rFonts w:eastAsia="Times New Roman" w:cs="Times New Roman"/>
          <w:szCs w:val="24"/>
        </w:rPr>
        <w:t xml:space="preserve"> Κύριε Πρόεδρε.</w:t>
      </w:r>
    </w:p>
    <w:p w14:paraId="31B16BA4"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Τι θέλετε, κύριε Καρρά;</w:t>
      </w:r>
    </w:p>
    <w:p w14:paraId="31B16BA5"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ΓΕΩΡΓΙΟΣ – ΔΗΜΗΤΡΙΟΣ</w:t>
      </w:r>
      <w:r>
        <w:rPr>
          <w:rFonts w:eastAsia="Times New Roman" w:cs="Times New Roman"/>
          <w:b/>
          <w:szCs w:val="24"/>
        </w:rPr>
        <w:t xml:space="preserve"> ΚΑΡΡΑΣ:</w:t>
      </w:r>
      <w:r>
        <w:rPr>
          <w:rFonts w:eastAsia="Times New Roman" w:cs="Times New Roman"/>
          <w:szCs w:val="24"/>
        </w:rPr>
        <w:t xml:space="preserve"> Κύριε Πρόεδρε, θέλουμε έναν κατάλογο, για να ξέρουμε τι ψηφίζουμε.</w:t>
      </w:r>
    </w:p>
    <w:p w14:paraId="31B16BA6"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Κύριε Πρόεδρε, ένα λεπτό, για τη διευκόλυνση της ψηφοφορίας, για να μη γίνει κάποιο μπέρδεμα.</w:t>
      </w:r>
    </w:p>
    <w:p w14:paraId="31B16BA7" w14:textId="77777777" w:rsidR="00643513" w:rsidRDefault="00AD6DE5">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31B16BA8"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Κύριοι συνάδελφοι, </w:t>
      </w:r>
      <w:r>
        <w:rPr>
          <w:rFonts w:eastAsia="Times New Roman" w:cs="Times New Roman"/>
          <w:szCs w:val="24"/>
        </w:rPr>
        <w:t xml:space="preserve">σας παρακαλώ. Ο κ. </w:t>
      </w:r>
      <w:proofErr w:type="spellStart"/>
      <w:r>
        <w:rPr>
          <w:rFonts w:eastAsia="Times New Roman" w:cs="Times New Roman"/>
          <w:szCs w:val="24"/>
        </w:rPr>
        <w:t>Δένδιας</w:t>
      </w:r>
      <w:proofErr w:type="spellEnd"/>
      <w:r>
        <w:rPr>
          <w:rFonts w:eastAsia="Times New Roman" w:cs="Times New Roman"/>
          <w:szCs w:val="24"/>
        </w:rPr>
        <w:t xml:space="preserve"> θέλει να διατυπώσει μια άποψη για τη διευκόλυνση της ψηφοφορίας. Σας ακούμε.</w:t>
      </w:r>
    </w:p>
    <w:p w14:paraId="31B16BA9"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Κύριοι συνάδελφοι, με </w:t>
      </w:r>
      <w:proofErr w:type="spellStart"/>
      <w:r>
        <w:rPr>
          <w:rFonts w:eastAsia="Times New Roman" w:cs="Times New Roman"/>
          <w:szCs w:val="24"/>
        </w:rPr>
        <w:t>συγχωρείτε</w:t>
      </w:r>
      <w:proofErr w:type="spellEnd"/>
      <w:r>
        <w:rPr>
          <w:rFonts w:eastAsia="Times New Roman" w:cs="Times New Roman"/>
          <w:szCs w:val="24"/>
        </w:rPr>
        <w:t xml:space="preserve"> μισό λεπτό. Για να μην υπάρχουν θέματα συγχύσεων, τα οποία οφείλονται στον συνεχή αναριθμητισμό των ά</w:t>
      </w:r>
      <w:r>
        <w:rPr>
          <w:rFonts w:eastAsia="Times New Roman" w:cs="Times New Roman"/>
          <w:szCs w:val="24"/>
        </w:rPr>
        <w:t>ρθρων από την κυβερνητική πλευρά, αφού τα άρθρα αναριθμήθηκαν τρεις φορές, δηλώνω ότι η Νέα Δημοκρατία έχει υποβάλει αίτημα ονομαστικής ψηφοφορίας για τα άρθρα 5, 7, 8, 11, 22, 46 και 72. Επ’ αυτών η Νέα Δημοκρατία προφανώς, ψηφίζει «</w:t>
      </w:r>
      <w:r>
        <w:rPr>
          <w:rFonts w:eastAsia="Times New Roman" w:cs="Times New Roman"/>
          <w:szCs w:val="24"/>
        </w:rPr>
        <w:t>ΟΧΙ</w:t>
      </w:r>
      <w:r>
        <w:rPr>
          <w:rFonts w:eastAsia="Times New Roman" w:cs="Times New Roman"/>
          <w:szCs w:val="24"/>
        </w:rPr>
        <w:t>». Η Νέα Δημοκρατία</w:t>
      </w:r>
      <w:r>
        <w:rPr>
          <w:rFonts w:eastAsia="Times New Roman" w:cs="Times New Roman"/>
          <w:szCs w:val="24"/>
        </w:rPr>
        <w:t xml:space="preserve"> θα ψηφίσει «Ν</w:t>
      </w:r>
      <w:r>
        <w:rPr>
          <w:rFonts w:eastAsia="Times New Roman" w:cs="Times New Roman"/>
          <w:szCs w:val="24"/>
        </w:rPr>
        <w:t>ΑΙ</w:t>
      </w:r>
      <w:r>
        <w:rPr>
          <w:rFonts w:eastAsia="Times New Roman" w:cs="Times New Roman"/>
          <w:szCs w:val="24"/>
        </w:rPr>
        <w:t>» μόνο επί των άρθρων 18, 23, 24, 33 έως 45 και 47 έως 66.</w:t>
      </w:r>
    </w:p>
    <w:p w14:paraId="31B16BAA"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Κύριε </w:t>
      </w:r>
      <w:proofErr w:type="spellStart"/>
      <w:r>
        <w:rPr>
          <w:rFonts w:eastAsia="Times New Roman" w:cs="Times New Roman"/>
          <w:szCs w:val="24"/>
        </w:rPr>
        <w:t>Δένδια</w:t>
      </w:r>
      <w:proofErr w:type="spellEnd"/>
      <w:r>
        <w:rPr>
          <w:rFonts w:eastAsia="Times New Roman" w:cs="Times New Roman"/>
          <w:szCs w:val="24"/>
        </w:rPr>
        <w:t>, συγγνώμη. Αυτά που είπατε, έχετε την καλοσύνη να τα επαναλάβετε, για να σημειωθούν;</w:t>
      </w:r>
    </w:p>
    <w:p w14:paraId="31B16BAB"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Βεβαίως.</w:t>
      </w:r>
    </w:p>
    <w:p w14:paraId="31B16BAC"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Η Νέα Δημοκρατία με αί</w:t>
      </w:r>
      <w:r>
        <w:rPr>
          <w:rFonts w:eastAsia="Times New Roman" w:cs="Times New Roman"/>
          <w:szCs w:val="24"/>
        </w:rPr>
        <w:t>τημα ονομαστικής ψηφίζει «</w:t>
      </w:r>
      <w:r>
        <w:rPr>
          <w:rFonts w:eastAsia="Times New Roman" w:cs="Times New Roman"/>
          <w:szCs w:val="24"/>
        </w:rPr>
        <w:t>ΟΧΙ</w:t>
      </w:r>
      <w:r>
        <w:rPr>
          <w:rFonts w:eastAsia="Times New Roman" w:cs="Times New Roman"/>
          <w:szCs w:val="24"/>
        </w:rPr>
        <w:t>» στα άρθρα 5, 7, 8, 11, 22, 46 και 72. Ψηφίζουμε «Ν</w:t>
      </w:r>
      <w:r>
        <w:rPr>
          <w:rFonts w:eastAsia="Times New Roman" w:cs="Times New Roman"/>
          <w:szCs w:val="24"/>
        </w:rPr>
        <w:t>ΑΙ</w:t>
      </w:r>
      <w:r>
        <w:rPr>
          <w:rFonts w:eastAsia="Times New Roman" w:cs="Times New Roman"/>
          <w:szCs w:val="24"/>
        </w:rPr>
        <w:t>» μόνο στα άρθρα 18, 23, 24, 33 έως 45, 47 έως 66, 73 και 75. Είναι σαφές; Σε όλα τα άλλα «</w:t>
      </w:r>
      <w:r>
        <w:rPr>
          <w:rFonts w:eastAsia="Times New Roman" w:cs="Times New Roman"/>
          <w:szCs w:val="24"/>
        </w:rPr>
        <w:t>ΟΧΙ</w:t>
      </w:r>
      <w:r>
        <w:rPr>
          <w:rFonts w:eastAsia="Times New Roman" w:cs="Times New Roman"/>
          <w:szCs w:val="24"/>
        </w:rPr>
        <w:t>». Επί της αρχής προφανώς ψηφίζουμε «</w:t>
      </w:r>
      <w:r>
        <w:rPr>
          <w:rFonts w:eastAsia="Times New Roman" w:cs="Times New Roman"/>
          <w:szCs w:val="24"/>
        </w:rPr>
        <w:t>ΟΧΙ</w:t>
      </w:r>
      <w:r>
        <w:rPr>
          <w:rFonts w:eastAsia="Times New Roman" w:cs="Times New Roman"/>
          <w:szCs w:val="24"/>
        </w:rPr>
        <w:t>».</w:t>
      </w:r>
    </w:p>
    <w:p w14:paraId="31B16BAD"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Τι είναι αυτά τα πράγ</w:t>
      </w:r>
      <w:r>
        <w:rPr>
          <w:rFonts w:eastAsia="Times New Roman" w:cs="Times New Roman"/>
          <w:szCs w:val="24"/>
        </w:rPr>
        <w:t>ματα; Τι γίνεται εδώ;</w:t>
      </w:r>
    </w:p>
    <w:p w14:paraId="31B16BAE"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Δεν γίνεται αλλιώς.</w:t>
      </w:r>
    </w:p>
    <w:p w14:paraId="31B16BAF"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Σας παρακαλώ, να μπορέσουμε να προχωρήσουμε.</w:t>
      </w:r>
    </w:p>
    <w:p w14:paraId="31B16BB0"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Να παρακαλέσω το Σώμα να επιτρέψουν οι Βουλευτές Αττικής, Α΄ και Β΄ Αθ</w:t>
      </w:r>
      <w:r>
        <w:rPr>
          <w:rFonts w:eastAsia="Times New Roman" w:cs="Times New Roman"/>
          <w:szCs w:val="24"/>
        </w:rPr>
        <w:t>ηνών</w:t>
      </w:r>
      <w:r>
        <w:rPr>
          <w:rFonts w:eastAsia="Times New Roman" w:cs="Times New Roman"/>
          <w:szCs w:val="24"/>
        </w:rPr>
        <w:t xml:space="preserve"> και Α΄ και Β΄ Πειραι</w:t>
      </w:r>
      <w:r>
        <w:rPr>
          <w:rFonts w:eastAsia="Times New Roman" w:cs="Times New Roman"/>
          <w:szCs w:val="24"/>
        </w:rPr>
        <w:t>ώς</w:t>
      </w:r>
      <w:r>
        <w:rPr>
          <w:rFonts w:eastAsia="Times New Roman" w:cs="Times New Roman"/>
          <w:szCs w:val="24"/>
        </w:rPr>
        <w:t xml:space="preserve"> στους Βουλευτές της επαρχίας να προηγηθούν. Να αναπτύξω ένα μικρό σκεπτικό. Είναι τελείως τυχαίο ότι τα ονόματα των Βουλευτών Αττικής και Αθηνών, που αρχίζουν από Α, προηγούνται, γιατί θα μπορούσαμε να ξεκινήσουμε από το Χ, λόγου χάρ</w:t>
      </w:r>
      <w:r>
        <w:rPr>
          <w:rFonts w:eastAsia="Times New Roman" w:cs="Times New Roman"/>
          <w:szCs w:val="24"/>
        </w:rPr>
        <w:t>ιν,</w:t>
      </w:r>
      <w:r>
        <w:rPr>
          <w:rFonts w:eastAsia="Times New Roman" w:cs="Times New Roman"/>
          <w:szCs w:val="24"/>
        </w:rPr>
        <w:t xml:space="preserve"> ή από το Φ.</w:t>
      </w:r>
    </w:p>
    <w:p w14:paraId="31B16BB1" w14:textId="77777777" w:rsidR="00643513" w:rsidRDefault="00AD6DE5">
      <w:pPr>
        <w:spacing w:line="600" w:lineRule="auto"/>
        <w:ind w:firstLine="720"/>
        <w:jc w:val="center"/>
        <w:rPr>
          <w:rFonts w:eastAsia="Times New Roman" w:cs="Times New Roman"/>
          <w:szCs w:val="24"/>
        </w:rPr>
      </w:pPr>
      <w:r>
        <w:rPr>
          <w:rFonts w:eastAsia="Times New Roman" w:cs="Times New Roman"/>
          <w:szCs w:val="24"/>
        </w:rPr>
        <w:t>(Χειρο</w:t>
      </w:r>
      <w:r>
        <w:rPr>
          <w:rFonts w:eastAsia="Times New Roman" w:cs="Times New Roman"/>
          <w:szCs w:val="24"/>
        </w:rPr>
        <w:t>κροτήματα)</w:t>
      </w:r>
    </w:p>
    <w:p w14:paraId="31B16BB2"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Επομένως η πρόταση και η παράκληση είναι να προηγηθούν οι Βουλευτές των νησιών κατ’ αρχάς, της </w:t>
      </w:r>
      <w:r>
        <w:rPr>
          <w:rFonts w:eastAsia="Times New Roman" w:cs="Times New Roman"/>
          <w:szCs w:val="24"/>
        </w:rPr>
        <w:t>β</w:t>
      </w:r>
      <w:r>
        <w:rPr>
          <w:rFonts w:eastAsia="Times New Roman" w:cs="Times New Roman"/>
          <w:szCs w:val="24"/>
        </w:rPr>
        <w:t xml:space="preserve">όρειας Ελλάδας και λοιπών περιοχών, ζητώντας την κατανόηση και </w:t>
      </w:r>
      <w:r>
        <w:rPr>
          <w:rFonts w:eastAsia="Times New Roman" w:cs="Times New Roman"/>
          <w:szCs w:val="24"/>
        </w:rPr>
        <w:t xml:space="preserve">δίνοντας </w:t>
      </w:r>
      <w:r>
        <w:rPr>
          <w:rFonts w:eastAsia="Times New Roman" w:cs="Times New Roman"/>
          <w:szCs w:val="24"/>
        </w:rPr>
        <w:t>τις ευχαριστίες μας στους Βουλευτές της Αθήνας και του Πειραιά.</w:t>
      </w:r>
    </w:p>
    <w:p w14:paraId="31B16BB3"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Ευχαριστούμε </w:t>
      </w:r>
      <w:r>
        <w:rPr>
          <w:rFonts w:eastAsia="Times New Roman" w:cs="Times New Roman"/>
          <w:szCs w:val="24"/>
        </w:rPr>
        <w:t>πάρα πολύ.</w:t>
      </w:r>
    </w:p>
    <w:p w14:paraId="31B16BB4" w14:textId="77777777" w:rsidR="00643513" w:rsidRDefault="00AD6DE5">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31B16BB5"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Βεβαίως, πέραν τούτων, υπάρχουν τέσσερις ή πέντε Βουλευτές που για λόγους ανωτέρας βίας, όπως κηδείες κ.λπ., θα προηγηθούν.</w:t>
      </w:r>
    </w:p>
    <w:p w14:paraId="31B16BB6"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Δεν έχει κηδείες σήμερα. Δεν έχει κηδείες το βράδυ. Οι κηδείες είναι το πρωί, </w:t>
      </w:r>
      <w:r>
        <w:rPr>
          <w:rFonts w:eastAsia="Times New Roman" w:cs="Times New Roman"/>
          <w:szCs w:val="24"/>
        </w:rPr>
        <w:t>κύριε Πρόεδρε!</w:t>
      </w:r>
    </w:p>
    <w:p w14:paraId="31B16BB7"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Τα έχουμε ελέγξει. Έχουμε κατάλογο </w:t>
      </w:r>
      <w:r>
        <w:rPr>
          <w:rFonts w:eastAsia="Times New Roman" w:cs="Times New Roman"/>
          <w:szCs w:val="24"/>
        </w:rPr>
        <w:t xml:space="preserve">πτήσεων </w:t>
      </w:r>
      <w:r>
        <w:rPr>
          <w:rFonts w:eastAsia="Times New Roman" w:cs="Times New Roman"/>
          <w:szCs w:val="24"/>
        </w:rPr>
        <w:t>αεροπλάνων κ.λπ.</w:t>
      </w:r>
      <w:r>
        <w:rPr>
          <w:rFonts w:eastAsia="Times New Roman" w:cs="Times New Roman"/>
          <w:szCs w:val="24"/>
        </w:rPr>
        <w:t>.</w:t>
      </w:r>
      <w:r>
        <w:rPr>
          <w:rFonts w:eastAsia="Times New Roman" w:cs="Times New Roman"/>
          <w:szCs w:val="24"/>
        </w:rPr>
        <w:t xml:space="preserve"> Είναι λίγα άτομα. Προχωράμε.</w:t>
      </w:r>
    </w:p>
    <w:p w14:paraId="31B16BB8" w14:textId="77777777" w:rsidR="00643513" w:rsidRDefault="00AD6DE5">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31B16BB9"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Παρακαλώ να αρχίσει η ανάγνωση του καταλόγου.</w:t>
      </w:r>
    </w:p>
    <w:p w14:paraId="31B16BBA" w14:textId="77777777" w:rsidR="00643513" w:rsidRDefault="00AD6DE5">
      <w:pPr>
        <w:spacing w:line="600" w:lineRule="auto"/>
        <w:ind w:firstLine="720"/>
        <w:jc w:val="center"/>
        <w:rPr>
          <w:rFonts w:eastAsia="Times New Roman" w:cs="Times New Roman"/>
          <w:szCs w:val="24"/>
        </w:rPr>
      </w:pPr>
      <w:r>
        <w:rPr>
          <w:rFonts w:eastAsia="Times New Roman" w:cs="Times New Roman"/>
          <w:szCs w:val="24"/>
        </w:rPr>
        <w:t>(ΨΗΦΟΦΟΡΙΑ)</w:t>
      </w:r>
    </w:p>
    <w:p w14:paraId="31B16BBB" w14:textId="77777777" w:rsidR="00643513" w:rsidRDefault="00AD6DE5">
      <w:pPr>
        <w:spacing w:line="600" w:lineRule="auto"/>
        <w:ind w:firstLine="720"/>
        <w:jc w:val="center"/>
        <w:rPr>
          <w:rFonts w:eastAsia="Times New Roman"/>
          <w:szCs w:val="24"/>
        </w:rPr>
      </w:pPr>
      <w:r>
        <w:rPr>
          <w:rFonts w:eastAsia="Times New Roman"/>
          <w:szCs w:val="24"/>
        </w:rPr>
        <w:t>(ΜΕΤΑ ΚΑΙ ΤΗ ΔΕΥΤΕΡΗ ΑΝΑΓΝΩΣΗ ΤΟΥ ΚΑ</w:t>
      </w:r>
      <w:r>
        <w:rPr>
          <w:rFonts w:eastAsia="Times New Roman"/>
          <w:szCs w:val="24"/>
        </w:rPr>
        <w:t>ΤΑΛΟΓΟΥ)</w:t>
      </w:r>
    </w:p>
    <w:p w14:paraId="31B16BBC" w14:textId="77777777" w:rsidR="00643513" w:rsidRDefault="00AD6DE5">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Υπάρχει συνάδελφος</w:t>
      </w:r>
      <w:r>
        <w:rPr>
          <w:rFonts w:eastAsia="Times New Roman"/>
          <w:szCs w:val="24"/>
        </w:rPr>
        <w:t>,</w:t>
      </w:r>
      <w:r>
        <w:rPr>
          <w:rFonts w:eastAsia="Times New Roman"/>
          <w:szCs w:val="24"/>
        </w:rPr>
        <w:t xml:space="preserve"> ο οποίος δεν άκουσε το όνομά του; Κανείς.</w:t>
      </w:r>
    </w:p>
    <w:p w14:paraId="31B16BBD" w14:textId="77777777" w:rsidR="00643513" w:rsidRDefault="00AD6DE5">
      <w:pPr>
        <w:spacing w:line="600" w:lineRule="auto"/>
        <w:ind w:firstLine="720"/>
        <w:jc w:val="both"/>
        <w:rPr>
          <w:rFonts w:eastAsia="Times New Roman"/>
          <w:szCs w:val="24"/>
        </w:rPr>
      </w:pPr>
      <w:r>
        <w:rPr>
          <w:rFonts w:eastAsia="Times New Roman"/>
          <w:szCs w:val="24"/>
        </w:rPr>
        <w:t>Οι επιστολές, οι οποίες απεστάλησαν στο Προεδρείο από τους συναδέλφους, σύμφωνα με το άρθρο 70</w:t>
      </w:r>
      <w:r>
        <w:rPr>
          <w:rFonts w:eastAsia="Times New Roman"/>
          <w:szCs w:val="24"/>
          <w:vertAlign w:val="superscript"/>
        </w:rPr>
        <w:t xml:space="preserve"> </w:t>
      </w:r>
      <w:r>
        <w:rPr>
          <w:rFonts w:eastAsia="Times New Roman"/>
          <w:szCs w:val="24"/>
        </w:rPr>
        <w:t>Α του Κανονισμού της Βουλής, καταχωρίζονται στα Πρακτικά</w:t>
      </w:r>
      <w:r>
        <w:rPr>
          <w:rFonts w:eastAsia="Times New Roman"/>
          <w:szCs w:val="24"/>
        </w:rPr>
        <w:t xml:space="preserve"> και έχουν ως εξής</w:t>
      </w:r>
    </w:p>
    <w:p w14:paraId="31B16BBE" w14:textId="77777777" w:rsidR="00643513" w:rsidRDefault="00AD6DE5">
      <w:pPr>
        <w:spacing w:line="600" w:lineRule="auto"/>
        <w:ind w:firstLine="720"/>
        <w:jc w:val="both"/>
        <w:rPr>
          <w:rFonts w:eastAsia="Times New Roman"/>
          <w:color w:val="FF0000"/>
          <w:szCs w:val="24"/>
        </w:rPr>
      </w:pPr>
      <w:r w:rsidRPr="005F716D">
        <w:rPr>
          <w:rFonts w:eastAsia="Times New Roman"/>
          <w:color w:val="FF0000"/>
          <w:szCs w:val="24"/>
        </w:rPr>
        <w:t xml:space="preserve">                         (ΑΛΛΑΓΗ ΣΕΛΙΔΑΣ)</w:t>
      </w:r>
      <w:r w:rsidRPr="005F716D">
        <w:rPr>
          <w:rFonts w:eastAsia="Times New Roman"/>
          <w:color w:val="FF0000"/>
          <w:szCs w:val="24"/>
        </w:rPr>
        <w:t xml:space="preserve"> </w:t>
      </w:r>
    </w:p>
    <w:p w14:paraId="31B16BBF" w14:textId="77777777" w:rsidR="00643513" w:rsidRDefault="00AD6DE5">
      <w:pPr>
        <w:rPr>
          <w:rFonts w:eastAsia="Times New Roman"/>
          <w:color w:val="FF0000"/>
          <w:szCs w:val="24"/>
        </w:rPr>
      </w:pPr>
      <w:r w:rsidRPr="00C71933">
        <w:rPr>
          <w:rFonts w:eastAsia="Times New Roman"/>
          <w:color w:val="FF0000"/>
          <w:szCs w:val="24"/>
        </w:rPr>
        <w:t xml:space="preserve">                           </w:t>
      </w:r>
      <w:r>
        <w:rPr>
          <w:rFonts w:eastAsia="Times New Roman"/>
          <w:color w:val="FF0000"/>
          <w:szCs w:val="24"/>
        </w:rPr>
        <w:t xml:space="preserve">          </w:t>
      </w:r>
      <w:r>
        <w:rPr>
          <w:rFonts w:eastAsia="Times New Roman"/>
          <w:color w:val="FF0000"/>
          <w:szCs w:val="24"/>
        </w:rPr>
        <w:t xml:space="preserve">(ΝΑ ΜΠΟΥΝ ΟΙ </w:t>
      </w:r>
      <w:r>
        <w:rPr>
          <w:rFonts w:eastAsia="Times New Roman"/>
          <w:color w:val="FF0000"/>
          <w:szCs w:val="24"/>
        </w:rPr>
        <w:t>ΣΕΛΙΔΕΣ 446 α, 447,448,449, 450)</w:t>
      </w:r>
      <w:r>
        <w:rPr>
          <w:rFonts w:eastAsia="Times New Roman"/>
          <w:color w:val="FF0000"/>
          <w:szCs w:val="24"/>
        </w:rPr>
        <w:t xml:space="preserve"> </w:t>
      </w:r>
    </w:p>
    <w:p w14:paraId="31B16BC0" w14:textId="77777777" w:rsidR="00643513" w:rsidRDefault="00AD6DE5">
      <w:pPr>
        <w:rPr>
          <w:rFonts w:eastAsia="Times New Roman"/>
          <w:color w:val="FF0000"/>
          <w:szCs w:val="24"/>
        </w:rPr>
      </w:pPr>
      <w:r>
        <w:rPr>
          <w:rFonts w:eastAsia="Times New Roman"/>
          <w:color w:val="FF0000"/>
          <w:szCs w:val="24"/>
        </w:rPr>
        <w:t xml:space="preserve">                                     (ΑΛΛΑΓΗ ΣΕΛΙΔΑΣ)</w:t>
      </w:r>
    </w:p>
    <w:p w14:paraId="31B16BC1" w14:textId="77777777" w:rsidR="00643513" w:rsidRDefault="00AD6DE5">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Κυρίες και κύριοι συνάδελφοι, σας ενημερώνω ότι έχουν έλθει στο Προεδρείο επιστολές των συναδέλφων κ. Παπαθεοδώρου, κ. </w:t>
      </w:r>
      <w:proofErr w:type="spellStart"/>
      <w:r>
        <w:rPr>
          <w:rFonts w:eastAsia="Times New Roman"/>
          <w:szCs w:val="24"/>
        </w:rPr>
        <w:t>Χριστοφιλοπούλου</w:t>
      </w:r>
      <w:proofErr w:type="spellEnd"/>
      <w:r>
        <w:rPr>
          <w:rFonts w:eastAsia="Times New Roman"/>
          <w:szCs w:val="24"/>
        </w:rPr>
        <w:t xml:space="preserve">, κ. Τζελέπη και κ. Μανιάτη, οι οποίοι μας γνωστοποιούν ότι απουσιάζουν από τη σημερινή ονομαστική ψηφοφορία και ότι αν </w:t>
      </w:r>
      <w:r>
        <w:rPr>
          <w:rFonts w:eastAsia="Times New Roman"/>
          <w:szCs w:val="24"/>
        </w:rPr>
        <w:t>ήταν παρόντες θα ψήφιζαν σύμφωνα με την ψήφο της Κοινοβουλευτικής τους Ομάδας.</w:t>
      </w:r>
    </w:p>
    <w:p w14:paraId="31B16BC2" w14:textId="77777777" w:rsidR="00643513" w:rsidRDefault="00AD6DE5">
      <w:pPr>
        <w:spacing w:line="600" w:lineRule="auto"/>
        <w:ind w:firstLine="720"/>
        <w:jc w:val="both"/>
        <w:rPr>
          <w:rFonts w:eastAsia="Times New Roman"/>
          <w:szCs w:val="24"/>
        </w:rPr>
      </w:pPr>
      <w:r>
        <w:rPr>
          <w:rFonts w:eastAsia="Times New Roman"/>
          <w:szCs w:val="24"/>
        </w:rPr>
        <w:t xml:space="preserve">Επίσης, ο κ. </w:t>
      </w:r>
      <w:proofErr w:type="spellStart"/>
      <w:r>
        <w:rPr>
          <w:rFonts w:eastAsia="Times New Roman"/>
          <w:szCs w:val="24"/>
        </w:rPr>
        <w:t>Κόνσολας</w:t>
      </w:r>
      <w:proofErr w:type="spellEnd"/>
      <w:r>
        <w:rPr>
          <w:rFonts w:eastAsia="Times New Roman"/>
          <w:szCs w:val="24"/>
        </w:rPr>
        <w:t xml:space="preserve">, ο κ. </w:t>
      </w:r>
      <w:proofErr w:type="spellStart"/>
      <w:r>
        <w:rPr>
          <w:rFonts w:eastAsia="Times New Roman"/>
          <w:szCs w:val="24"/>
        </w:rPr>
        <w:t>Μεϊμαράκης</w:t>
      </w:r>
      <w:proofErr w:type="spellEnd"/>
      <w:r>
        <w:rPr>
          <w:rFonts w:eastAsia="Times New Roman"/>
          <w:szCs w:val="24"/>
        </w:rPr>
        <w:t xml:space="preserve">, ο κ. </w:t>
      </w:r>
      <w:proofErr w:type="spellStart"/>
      <w:r>
        <w:rPr>
          <w:rFonts w:eastAsia="Times New Roman"/>
          <w:szCs w:val="24"/>
        </w:rPr>
        <w:t>Δημοσχάκης</w:t>
      </w:r>
      <w:proofErr w:type="spellEnd"/>
      <w:r>
        <w:rPr>
          <w:rFonts w:eastAsia="Times New Roman"/>
          <w:szCs w:val="24"/>
        </w:rPr>
        <w:t xml:space="preserve"> και ο κ. </w:t>
      </w:r>
      <w:proofErr w:type="spellStart"/>
      <w:r>
        <w:rPr>
          <w:rFonts w:eastAsia="Times New Roman"/>
          <w:szCs w:val="24"/>
        </w:rPr>
        <w:t>Αυγενάκης</w:t>
      </w:r>
      <w:proofErr w:type="spellEnd"/>
      <w:r>
        <w:rPr>
          <w:rFonts w:eastAsia="Times New Roman"/>
          <w:szCs w:val="24"/>
        </w:rPr>
        <w:t xml:space="preserve"> απουσιάζουν από τη σημερινή ονομαστική ψηφοφορία και με επιστολή τους μας γνωστοποιούν ότι αν ήταν παρ</w:t>
      </w:r>
      <w:r>
        <w:rPr>
          <w:rFonts w:eastAsia="Times New Roman"/>
          <w:szCs w:val="24"/>
        </w:rPr>
        <w:t>όντες θα ψήφιζαν «</w:t>
      </w:r>
      <w:r>
        <w:rPr>
          <w:rFonts w:eastAsia="Times New Roman"/>
          <w:szCs w:val="24"/>
        </w:rPr>
        <w:t>ΟΧΙ</w:t>
      </w:r>
      <w:r>
        <w:rPr>
          <w:rFonts w:eastAsia="Times New Roman"/>
          <w:szCs w:val="24"/>
        </w:rPr>
        <w:t>».</w:t>
      </w:r>
    </w:p>
    <w:p w14:paraId="31B16BC3" w14:textId="77777777" w:rsidR="00643513" w:rsidRDefault="00AD6DE5">
      <w:pPr>
        <w:spacing w:line="600" w:lineRule="auto"/>
        <w:ind w:firstLine="720"/>
        <w:jc w:val="both"/>
        <w:rPr>
          <w:rFonts w:eastAsia="Times New Roman"/>
          <w:szCs w:val="24"/>
        </w:rPr>
      </w:pPr>
      <w:r>
        <w:rPr>
          <w:rFonts w:eastAsia="Times New Roman"/>
          <w:szCs w:val="24"/>
        </w:rPr>
        <w:t xml:space="preserve">Τέλος, ο κ. </w:t>
      </w:r>
      <w:proofErr w:type="spellStart"/>
      <w:r>
        <w:rPr>
          <w:rFonts w:eastAsia="Times New Roman"/>
          <w:szCs w:val="24"/>
        </w:rPr>
        <w:t>Παπαχριστόπουλος</w:t>
      </w:r>
      <w:proofErr w:type="spellEnd"/>
      <w:r>
        <w:rPr>
          <w:rFonts w:eastAsia="Times New Roman"/>
          <w:szCs w:val="24"/>
        </w:rPr>
        <w:t xml:space="preserve"> και ο κ. </w:t>
      </w:r>
      <w:proofErr w:type="spellStart"/>
      <w:r>
        <w:rPr>
          <w:rFonts w:eastAsia="Times New Roman"/>
          <w:szCs w:val="24"/>
        </w:rPr>
        <w:t>Ζουράρης</w:t>
      </w:r>
      <w:proofErr w:type="spellEnd"/>
      <w:r>
        <w:rPr>
          <w:rFonts w:eastAsia="Times New Roman"/>
          <w:szCs w:val="24"/>
        </w:rPr>
        <w:t xml:space="preserve"> απουσιάζουν από τη σημερινή ονομαστική ψηφοφορία και με επιστολή τους μας γνωστοποιούν ότι αν ήταν παρόντες θα ψήφιζαν «Ν</w:t>
      </w:r>
      <w:r>
        <w:rPr>
          <w:rFonts w:eastAsia="Times New Roman"/>
          <w:szCs w:val="24"/>
        </w:rPr>
        <w:t>ΑΙ</w:t>
      </w:r>
      <w:r>
        <w:rPr>
          <w:rFonts w:eastAsia="Times New Roman"/>
          <w:szCs w:val="24"/>
        </w:rPr>
        <w:t>».</w:t>
      </w:r>
    </w:p>
    <w:p w14:paraId="31B16BC4" w14:textId="77777777" w:rsidR="00643513" w:rsidRDefault="00AD6DE5">
      <w:pPr>
        <w:spacing w:line="600" w:lineRule="auto"/>
        <w:ind w:firstLine="720"/>
        <w:jc w:val="both"/>
        <w:rPr>
          <w:rFonts w:eastAsia="Times New Roman"/>
          <w:szCs w:val="24"/>
        </w:rPr>
      </w:pPr>
      <w:r>
        <w:rPr>
          <w:rFonts w:eastAsia="Times New Roman"/>
          <w:szCs w:val="24"/>
        </w:rPr>
        <w:t>Οι επιστολές αυτές, οι οποίες εκφράζουν πρόθεση ψήφου, θα κ</w:t>
      </w:r>
      <w:r>
        <w:rPr>
          <w:rFonts w:eastAsia="Times New Roman"/>
          <w:szCs w:val="24"/>
        </w:rPr>
        <w:t>αταχωρισθούν στα Πρακτικά της σημερινής συνεδρίασης, αλλά δεν συνυπολογίζονται στην καταμέτρηση των ψήφων</w:t>
      </w:r>
      <w:r>
        <w:rPr>
          <w:rFonts w:eastAsia="Times New Roman"/>
          <w:szCs w:val="24"/>
        </w:rPr>
        <w:t xml:space="preserve"> και έχουν ως εξής:</w:t>
      </w:r>
    </w:p>
    <w:p w14:paraId="31B16BC5" w14:textId="77777777" w:rsidR="00643513" w:rsidRDefault="00AD6DE5">
      <w:pPr>
        <w:spacing w:line="600" w:lineRule="auto"/>
        <w:ind w:firstLine="720"/>
        <w:jc w:val="both"/>
        <w:rPr>
          <w:rFonts w:eastAsia="Times New Roman"/>
          <w:color w:val="FF0000"/>
          <w:szCs w:val="24"/>
        </w:rPr>
      </w:pPr>
      <w:r>
        <w:rPr>
          <w:rFonts w:eastAsia="Times New Roman"/>
          <w:szCs w:val="24"/>
        </w:rPr>
        <w:t xml:space="preserve">                           (</w:t>
      </w:r>
      <w:r w:rsidRPr="00094939">
        <w:rPr>
          <w:rFonts w:eastAsia="Times New Roman"/>
          <w:color w:val="FF0000"/>
          <w:szCs w:val="24"/>
        </w:rPr>
        <w:t>ΑΛΛΑΓΗ ΣΕΛΙΔΑΣ)</w:t>
      </w:r>
    </w:p>
    <w:p w14:paraId="31B16BC6" w14:textId="77777777" w:rsidR="00643513" w:rsidRDefault="00AD6DE5">
      <w:pPr>
        <w:spacing w:line="600" w:lineRule="auto"/>
        <w:ind w:firstLine="720"/>
        <w:jc w:val="both"/>
        <w:rPr>
          <w:rFonts w:eastAsia="Times New Roman"/>
          <w:color w:val="FF0000"/>
          <w:szCs w:val="24"/>
        </w:rPr>
      </w:pPr>
      <w:r>
        <w:rPr>
          <w:rFonts w:eastAsia="Times New Roman"/>
          <w:szCs w:val="24"/>
        </w:rPr>
        <w:t xml:space="preserve">        </w:t>
      </w:r>
      <w:r>
        <w:rPr>
          <w:rFonts w:eastAsia="Times New Roman"/>
          <w:szCs w:val="24"/>
        </w:rPr>
        <w:t>(</w:t>
      </w:r>
      <w:r w:rsidRPr="00094939">
        <w:rPr>
          <w:rFonts w:eastAsia="Times New Roman"/>
          <w:color w:val="FF0000"/>
          <w:szCs w:val="24"/>
        </w:rPr>
        <w:t>ΝΑ ΜΠΟΥΝ ΟΙ ΣΕΛΙΔΕΣ</w:t>
      </w:r>
      <w:r w:rsidRPr="00094939">
        <w:rPr>
          <w:rFonts w:eastAsia="Times New Roman"/>
          <w:color w:val="FF0000"/>
          <w:szCs w:val="24"/>
        </w:rPr>
        <w:t xml:space="preserve"> 452, 453, 454, 45</w:t>
      </w:r>
      <w:r>
        <w:rPr>
          <w:rFonts w:eastAsia="Times New Roman"/>
          <w:color w:val="FF0000"/>
          <w:szCs w:val="24"/>
        </w:rPr>
        <w:t>5, 456, 457, 458, 459, 460, 461)</w:t>
      </w:r>
    </w:p>
    <w:p w14:paraId="31B16BC7" w14:textId="77777777" w:rsidR="00643513" w:rsidRDefault="00AD6DE5">
      <w:pPr>
        <w:spacing w:line="600" w:lineRule="auto"/>
        <w:ind w:firstLine="720"/>
        <w:jc w:val="both"/>
        <w:rPr>
          <w:rFonts w:eastAsia="Times New Roman"/>
          <w:szCs w:val="24"/>
        </w:rPr>
      </w:pPr>
      <w:r>
        <w:rPr>
          <w:rFonts w:eastAsia="Times New Roman"/>
          <w:color w:val="FF0000"/>
          <w:szCs w:val="24"/>
        </w:rPr>
        <w:t xml:space="preserve">        </w:t>
      </w:r>
      <w:r>
        <w:rPr>
          <w:rFonts w:eastAsia="Times New Roman"/>
          <w:color w:val="FF0000"/>
          <w:szCs w:val="24"/>
        </w:rPr>
        <w:t xml:space="preserve">                (ΑΛΛΑΓΗ ΣΕΛΙΔΑΣ)</w:t>
      </w:r>
      <w:r w:rsidRPr="00094939">
        <w:rPr>
          <w:rFonts w:eastAsia="Times New Roman"/>
          <w:color w:val="FF0000"/>
          <w:szCs w:val="24"/>
        </w:rPr>
        <w:t xml:space="preserve"> </w:t>
      </w:r>
    </w:p>
    <w:p w14:paraId="31B16BC8" w14:textId="77777777" w:rsidR="00643513" w:rsidRDefault="00AD6DE5">
      <w:pPr>
        <w:spacing w:line="600" w:lineRule="auto"/>
        <w:ind w:firstLine="720"/>
        <w:jc w:val="both"/>
        <w:rPr>
          <w:rFonts w:eastAsia="Times New Roman"/>
          <w:szCs w:val="24"/>
        </w:rPr>
      </w:pPr>
      <w:r>
        <w:rPr>
          <w:rFonts w:eastAsia="Times New Roman"/>
          <w:b/>
          <w:szCs w:val="24"/>
        </w:rPr>
        <w:t>ΠΡΟΕΔ</w:t>
      </w:r>
      <w:r>
        <w:rPr>
          <w:rFonts w:eastAsia="Times New Roman"/>
          <w:b/>
          <w:szCs w:val="24"/>
        </w:rPr>
        <w:t>Ρ</w:t>
      </w:r>
      <w:r>
        <w:rPr>
          <w:rFonts w:eastAsia="Times New Roman"/>
          <w:b/>
          <w:szCs w:val="24"/>
        </w:rPr>
        <w:t>ΕΥΩΝ (Αναστάσιος Κουράκης):</w:t>
      </w:r>
      <w:r>
        <w:rPr>
          <w:rFonts w:eastAsia="Times New Roman"/>
          <w:szCs w:val="24"/>
        </w:rPr>
        <w:t xml:space="preserve"> Κυρίες και κύριοι συνάδελφοι, κηρύσσεται περαιωμένη η ψηφοφορία και παρακαλώ τους κυρίους ψηφολέκτες να προβούν στην καταμέτρηση των ψήφων και στην εξαγωγή του αποτελέσματος.</w:t>
      </w:r>
    </w:p>
    <w:p w14:paraId="31B16BC9" w14:textId="77777777" w:rsidR="00643513" w:rsidRDefault="00AD6DE5">
      <w:pPr>
        <w:spacing w:line="600" w:lineRule="auto"/>
        <w:ind w:firstLine="720"/>
        <w:jc w:val="center"/>
        <w:rPr>
          <w:rFonts w:eastAsia="Times New Roman"/>
          <w:szCs w:val="24"/>
        </w:rPr>
      </w:pPr>
      <w:r>
        <w:rPr>
          <w:rFonts w:eastAsia="Times New Roman"/>
          <w:szCs w:val="24"/>
        </w:rPr>
        <w:t>(ΚΑΤΑΜΕΤΡΗΣΗ)</w:t>
      </w:r>
    </w:p>
    <w:p w14:paraId="31B16BCA" w14:textId="77777777" w:rsidR="00643513" w:rsidRDefault="00AD6DE5">
      <w:pPr>
        <w:spacing w:line="600" w:lineRule="auto"/>
        <w:ind w:firstLine="720"/>
        <w:jc w:val="both"/>
        <w:rPr>
          <w:rFonts w:eastAsia="Times New Roman"/>
          <w:szCs w:val="24"/>
        </w:rPr>
      </w:pPr>
      <w:r>
        <w:rPr>
          <w:rFonts w:eastAsia="Times New Roman"/>
          <w:szCs w:val="24"/>
        </w:rPr>
        <w:t xml:space="preserve">Εν τω μεταξύ, γίνεται γνωστό στο Σώμα ότι τη συνεδρίασή μας παρακολουθούν από τα άνω δυτικά θεωρεία της Βουλής, αφού </w:t>
      </w:r>
      <w:r>
        <w:rPr>
          <w:rFonts w:eastAsia="Times New Roman"/>
          <w:szCs w:val="24"/>
        </w:rPr>
        <w:t xml:space="preserve">προηγουμένως </w:t>
      </w:r>
      <w:r>
        <w:rPr>
          <w:rFonts w:eastAsia="Times New Roman"/>
          <w:szCs w:val="24"/>
        </w:rPr>
        <w:t>ξεναγήθηκαν στην έκθεση της αίθουσας «ΕΛΕΥΘΕΡΙΟΣ ΒΕΝΙΖΕΛΟΣ» και ενημερώθηκαν για την ιστορία του κτηρίου και τον τρόπο οργάνω</w:t>
      </w:r>
      <w:r>
        <w:rPr>
          <w:rFonts w:eastAsia="Times New Roman"/>
          <w:szCs w:val="24"/>
        </w:rPr>
        <w:t xml:space="preserve">σης και λειτουργίας της Βουλής, σαράντα ένας μαθητές και μαθήτριες και δύο συνοδοί εκπαιδευτικοί από το Δημοτικό Σχολείο </w:t>
      </w:r>
      <w:proofErr w:type="spellStart"/>
      <w:r>
        <w:rPr>
          <w:rFonts w:eastAsia="Times New Roman"/>
          <w:szCs w:val="24"/>
        </w:rPr>
        <w:t>Σκοτούσσης</w:t>
      </w:r>
      <w:proofErr w:type="spellEnd"/>
      <w:r>
        <w:rPr>
          <w:rFonts w:eastAsia="Times New Roman"/>
          <w:szCs w:val="24"/>
        </w:rPr>
        <w:t xml:space="preserve"> Σερρών, το Δημοτικό Σχολείο </w:t>
      </w:r>
      <w:proofErr w:type="spellStart"/>
      <w:r>
        <w:rPr>
          <w:rFonts w:eastAsia="Times New Roman"/>
          <w:szCs w:val="24"/>
        </w:rPr>
        <w:t>Πιτσιδίων</w:t>
      </w:r>
      <w:proofErr w:type="spellEnd"/>
      <w:r>
        <w:rPr>
          <w:rFonts w:eastAsia="Times New Roman"/>
          <w:szCs w:val="24"/>
        </w:rPr>
        <w:t xml:space="preserve"> Ηρακλείου και το Δημοτικό Σχολείο </w:t>
      </w:r>
      <w:proofErr w:type="spellStart"/>
      <w:r>
        <w:rPr>
          <w:rFonts w:eastAsia="Times New Roman"/>
          <w:szCs w:val="24"/>
        </w:rPr>
        <w:t>Βώρων</w:t>
      </w:r>
      <w:proofErr w:type="spellEnd"/>
      <w:r>
        <w:rPr>
          <w:rFonts w:eastAsia="Times New Roman"/>
          <w:szCs w:val="24"/>
        </w:rPr>
        <w:t xml:space="preserve"> Ηρακλείου.</w:t>
      </w:r>
    </w:p>
    <w:p w14:paraId="31B16BCB" w14:textId="77777777" w:rsidR="00643513" w:rsidRDefault="00AD6DE5">
      <w:pPr>
        <w:spacing w:line="600" w:lineRule="auto"/>
        <w:ind w:firstLine="720"/>
        <w:jc w:val="both"/>
        <w:rPr>
          <w:rFonts w:eastAsia="Times New Roman"/>
          <w:szCs w:val="24"/>
        </w:rPr>
      </w:pPr>
      <w:r>
        <w:rPr>
          <w:rFonts w:eastAsia="Times New Roman"/>
          <w:szCs w:val="24"/>
        </w:rPr>
        <w:t>Η Βουλή τούς καλωσορίζει.</w:t>
      </w:r>
    </w:p>
    <w:p w14:paraId="31B16BCC" w14:textId="77777777" w:rsidR="00643513" w:rsidRDefault="00AD6DE5">
      <w:pPr>
        <w:spacing w:line="600" w:lineRule="auto"/>
        <w:ind w:firstLine="720"/>
        <w:jc w:val="center"/>
        <w:rPr>
          <w:rFonts w:eastAsia="Times New Roman"/>
          <w:szCs w:val="24"/>
        </w:rPr>
      </w:pPr>
      <w:r>
        <w:rPr>
          <w:rFonts w:eastAsia="Times New Roman"/>
          <w:szCs w:val="24"/>
        </w:rPr>
        <w:t>(Χειροκρο</w:t>
      </w:r>
      <w:r>
        <w:rPr>
          <w:rFonts w:eastAsia="Times New Roman"/>
          <w:szCs w:val="24"/>
        </w:rPr>
        <w:t>τήματα απ</w:t>
      </w:r>
      <w:r>
        <w:rPr>
          <w:rFonts w:eastAsia="Times New Roman"/>
          <w:szCs w:val="24"/>
        </w:rPr>
        <w:t>’</w:t>
      </w:r>
      <w:r>
        <w:rPr>
          <w:rFonts w:eastAsia="Times New Roman"/>
          <w:szCs w:val="24"/>
        </w:rPr>
        <w:t xml:space="preserve"> όλες τις πτέρυγες της Βουλής)</w:t>
      </w:r>
    </w:p>
    <w:p w14:paraId="31B16BCD"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Εάν</w:t>
      </w:r>
      <w:r>
        <w:rPr>
          <w:rFonts w:eastAsia="Times New Roman" w:cs="Times New Roman"/>
          <w:szCs w:val="24"/>
        </w:rPr>
        <w:t xml:space="preserve"> δεν έχετε αντίρρηση</w:t>
      </w:r>
      <w:r>
        <w:rPr>
          <w:rFonts w:eastAsia="Times New Roman" w:cs="Times New Roman"/>
          <w:szCs w:val="24"/>
        </w:rPr>
        <w:t>,</w:t>
      </w:r>
      <w:r>
        <w:rPr>
          <w:rFonts w:eastAsia="Times New Roman" w:cs="Times New Roman"/>
          <w:szCs w:val="24"/>
        </w:rPr>
        <w:t xml:space="preserve"> μπορούμε να προχωρήσουμε στη</w:t>
      </w:r>
      <w:r>
        <w:rPr>
          <w:rFonts w:eastAsia="Times New Roman" w:cs="Times New Roman"/>
          <w:szCs w:val="24"/>
        </w:rPr>
        <w:t>ν</w:t>
      </w:r>
      <w:r>
        <w:rPr>
          <w:rFonts w:eastAsia="Times New Roman" w:cs="Times New Roman"/>
          <w:szCs w:val="24"/>
        </w:rPr>
        <w:t xml:space="preserve"> ψήφιση των υπολοίπων άρθρων πλην εκείνων της ονομαστικής ψηφοφορίας.</w:t>
      </w:r>
    </w:p>
    <w:p w14:paraId="31B16BCE"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31B16BCF"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31B16BD0" w14:textId="77777777" w:rsidR="00643513" w:rsidRDefault="00AD6DE5">
      <w:pPr>
        <w:spacing w:line="600" w:lineRule="auto"/>
        <w:ind w:firstLine="720"/>
        <w:jc w:val="both"/>
        <w:rPr>
          <w:rFonts w:eastAsia="Times New Roman" w:cs="Times New Roman"/>
          <w:b/>
          <w:szCs w:val="24"/>
        </w:rPr>
      </w:pPr>
      <w:r>
        <w:rPr>
          <w:rFonts w:eastAsia="Times New Roman" w:cs="Times New Roman"/>
          <w:b/>
          <w:szCs w:val="24"/>
        </w:rPr>
        <w:t xml:space="preserve">ΒΑΣΙΛΕΙΟΣ ΚΙΚΙΛΙΑΣ: </w:t>
      </w:r>
      <w:r>
        <w:rPr>
          <w:rFonts w:eastAsia="Times New Roman" w:cs="Times New Roman"/>
          <w:szCs w:val="24"/>
        </w:rPr>
        <w:t>Κατά πλειοψηφία.</w:t>
      </w:r>
    </w:p>
    <w:p w14:paraId="31B16BD1"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31B16BD2"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Κατά πλειοψηφία.</w:t>
      </w:r>
    </w:p>
    <w:p w14:paraId="31B16BD3"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Κατά πλειοψηφία.</w:t>
      </w:r>
    </w:p>
    <w:p w14:paraId="31B16BD4" w14:textId="77777777" w:rsidR="00643513" w:rsidRDefault="00AD6DE5">
      <w:pPr>
        <w:tabs>
          <w:tab w:val="left" w:pos="3189"/>
          <w:tab w:val="center" w:pos="4513"/>
        </w:tabs>
        <w:spacing w:line="600" w:lineRule="auto"/>
        <w:ind w:firstLine="720"/>
        <w:jc w:val="both"/>
        <w:rPr>
          <w:rFonts w:eastAsia="Times New Roman"/>
          <w:bCs/>
          <w:color w:val="2A2A2A"/>
          <w:szCs w:val="24"/>
        </w:rPr>
      </w:pPr>
      <w:r>
        <w:rPr>
          <w:rFonts w:eastAsia="Times New Roman" w:cs="Times New Roman"/>
          <w:b/>
          <w:szCs w:val="24"/>
        </w:rPr>
        <w:t xml:space="preserve">ΠΡΟΕΔΡΕΥΩΝ (Αναστάσιος Κουράκης): </w:t>
      </w:r>
      <w:r>
        <w:rPr>
          <w:rFonts w:eastAsia="Times New Roman"/>
          <w:bCs/>
          <w:color w:val="2A2A2A"/>
          <w:szCs w:val="24"/>
        </w:rPr>
        <w:t>Συνεπώς το άρθρο 1 έγινε δεκτό</w:t>
      </w:r>
      <w:r>
        <w:rPr>
          <w:rFonts w:eastAsia="Times New Roman"/>
          <w:bCs/>
          <w:color w:val="2A2A2A"/>
          <w:szCs w:val="24"/>
        </w:rPr>
        <w:t>,</w:t>
      </w:r>
      <w:r>
        <w:rPr>
          <w:rFonts w:eastAsia="Times New Roman"/>
          <w:bCs/>
          <w:color w:val="2A2A2A"/>
          <w:szCs w:val="24"/>
        </w:rPr>
        <w:t xml:space="preserve"> όπως τρο</w:t>
      </w:r>
      <w:r>
        <w:rPr>
          <w:rFonts w:eastAsia="Times New Roman"/>
          <w:bCs/>
          <w:color w:val="2A2A2A"/>
          <w:szCs w:val="24"/>
        </w:rPr>
        <w:t>ποποιήθηκε από τον κύριο Υπουργό, κατά πλειοψηφία.</w:t>
      </w:r>
    </w:p>
    <w:p w14:paraId="31B16BD5"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31B16BD6"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31B16BD7" w14:textId="77777777" w:rsidR="00643513" w:rsidRDefault="00AD6DE5">
      <w:pPr>
        <w:spacing w:line="600" w:lineRule="auto"/>
        <w:ind w:firstLine="720"/>
        <w:jc w:val="both"/>
        <w:rPr>
          <w:rFonts w:eastAsia="Times New Roman" w:cs="Times New Roman"/>
          <w:b/>
          <w:szCs w:val="24"/>
        </w:rPr>
      </w:pPr>
      <w:r>
        <w:rPr>
          <w:rFonts w:eastAsia="Times New Roman" w:cs="Times New Roman"/>
          <w:b/>
          <w:szCs w:val="24"/>
        </w:rPr>
        <w:t xml:space="preserve">ΒΑΣΙΛΕΙΟΣ ΚΙΚΙΛΙΑΣ: </w:t>
      </w:r>
      <w:r>
        <w:rPr>
          <w:rFonts w:eastAsia="Times New Roman" w:cs="Times New Roman"/>
          <w:szCs w:val="24"/>
        </w:rPr>
        <w:t>Κατά πλειοψηφία.</w:t>
      </w:r>
    </w:p>
    <w:p w14:paraId="31B16BD8"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31B16BD9"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ΔΙΑΜΑΝΤΩ ΜΑΝΩΛΑΚ</w:t>
      </w:r>
      <w:r>
        <w:rPr>
          <w:rFonts w:eastAsia="Times New Roman" w:cs="Times New Roman"/>
          <w:b/>
          <w:szCs w:val="24"/>
        </w:rPr>
        <w:t xml:space="preserve">ΟΥ: </w:t>
      </w:r>
      <w:r>
        <w:rPr>
          <w:rFonts w:eastAsia="Times New Roman" w:cs="Times New Roman"/>
          <w:szCs w:val="24"/>
        </w:rPr>
        <w:t>Κατά πλειοψηφία.</w:t>
      </w:r>
    </w:p>
    <w:p w14:paraId="31B16BDA"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ΟΝΑΣ</w:t>
      </w:r>
      <w:r>
        <w:rPr>
          <w:rFonts w:eastAsia="Times New Roman" w:cs="Times New Roman"/>
          <w:b/>
          <w:szCs w:val="24"/>
        </w:rPr>
        <w:t xml:space="preserve"> ΦΩΤΗΛΑΣ: </w:t>
      </w:r>
      <w:r>
        <w:rPr>
          <w:rFonts w:eastAsia="Times New Roman" w:cs="Times New Roman"/>
          <w:szCs w:val="24"/>
        </w:rPr>
        <w:t>Κατά πλειοψηφία.</w:t>
      </w:r>
    </w:p>
    <w:p w14:paraId="31B16BDB"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Κατά πλειοψηφία.</w:t>
      </w:r>
    </w:p>
    <w:p w14:paraId="31B16BDC" w14:textId="77777777" w:rsidR="00643513" w:rsidRDefault="00AD6DE5">
      <w:pPr>
        <w:tabs>
          <w:tab w:val="left" w:pos="3189"/>
          <w:tab w:val="center" w:pos="4513"/>
        </w:tabs>
        <w:spacing w:line="600" w:lineRule="auto"/>
        <w:ind w:firstLine="720"/>
        <w:jc w:val="both"/>
        <w:rPr>
          <w:rFonts w:eastAsia="Times New Roman"/>
          <w:bCs/>
          <w:color w:val="2A2A2A"/>
          <w:szCs w:val="24"/>
        </w:rPr>
      </w:pPr>
      <w:r>
        <w:rPr>
          <w:rFonts w:eastAsia="Times New Roman" w:cs="Times New Roman"/>
          <w:b/>
          <w:szCs w:val="24"/>
        </w:rPr>
        <w:t xml:space="preserve">ΠΡΟΕΔΡΕΥΩΝ (Αναστάσιος Κουράκης): </w:t>
      </w:r>
      <w:r>
        <w:rPr>
          <w:rFonts w:eastAsia="Times New Roman"/>
          <w:bCs/>
          <w:color w:val="2A2A2A"/>
          <w:szCs w:val="24"/>
        </w:rPr>
        <w:t>Συνεπώς το άρθρο 2 έγινε δεκτό</w:t>
      </w:r>
      <w:r>
        <w:rPr>
          <w:rFonts w:eastAsia="Times New Roman"/>
          <w:bCs/>
          <w:color w:val="2A2A2A"/>
          <w:szCs w:val="24"/>
        </w:rPr>
        <w:t>,</w:t>
      </w:r>
      <w:r>
        <w:rPr>
          <w:rFonts w:eastAsia="Times New Roman"/>
          <w:bCs/>
          <w:color w:val="2A2A2A"/>
          <w:szCs w:val="24"/>
        </w:rPr>
        <w:t xml:space="preserve"> όπως τροποποιήθηκε από τον κύριο Υπουργό, κατά πλειοψηφία.</w:t>
      </w:r>
    </w:p>
    <w:p w14:paraId="31B16BDD"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w:t>
      </w:r>
      <w:r>
        <w:rPr>
          <w:rFonts w:eastAsia="Times New Roman" w:cs="Times New Roman"/>
          <w:szCs w:val="24"/>
        </w:rPr>
        <w:t xml:space="preserve"> άρθρο 3</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31B16BDE"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31B16BDF" w14:textId="77777777" w:rsidR="00643513" w:rsidRDefault="00AD6DE5">
      <w:pPr>
        <w:spacing w:line="600" w:lineRule="auto"/>
        <w:ind w:firstLine="720"/>
        <w:jc w:val="both"/>
        <w:rPr>
          <w:rFonts w:eastAsia="Times New Roman" w:cs="Times New Roman"/>
          <w:b/>
          <w:szCs w:val="24"/>
        </w:rPr>
      </w:pPr>
      <w:r>
        <w:rPr>
          <w:rFonts w:eastAsia="Times New Roman" w:cs="Times New Roman"/>
          <w:b/>
          <w:szCs w:val="24"/>
        </w:rPr>
        <w:t xml:space="preserve">ΒΑΣΙΛΕΙΟΣ ΚΙΚΙΛΙΑΣ: </w:t>
      </w:r>
      <w:r>
        <w:rPr>
          <w:rFonts w:eastAsia="Times New Roman" w:cs="Times New Roman"/>
          <w:szCs w:val="24"/>
        </w:rPr>
        <w:t>Κατά πλειοψηφία.</w:t>
      </w:r>
    </w:p>
    <w:p w14:paraId="31B16BE0"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31B16BE1"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Παρών.</w:t>
      </w:r>
    </w:p>
    <w:p w14:paraId="31B16BE2"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Κατά πλειοψηφία.</w:t>
      </w:r>
    </w:p>
    <w:p w14:paraId="31B16BE3"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 xml:space="preserve">Κατά πλειοψηφία. </w:t>
      </w:r>
    </w:p>
    <w:p w14:paraId="31B16BE4" w14:textId="77777777" w:rsidR="00643513" w:rsidRDefault="00AD6DE5">
      <w:pPr>
        <w:tabs>
          <w:tab w:val="left" w:pos="3189"/>
          <w:tab w:val="center" w:pos="4513"/>
        </w:tabs>
        <w:spacing w:line="600" w:lineRule="auto"/>
        <w:ind w:firstLine="720"/>
        <w:jc w:val="both"/>
        <w:rPr>
          <w:rFonts w:eastAsia="Times New Roman"/>
          <w:bCs/>
          <w:color w:val="2A2A2A"/>
          <w:szCs w:val="24"/>
        </w:rPr>
      </w:pPr>
      <w:r>
        <w:rPr>
          <w:rFonts w:eastAsia="Times New Roman" w:cs="Times New Roman"/>
          <w:b/>
          <w:szCs w:val="24"/>
        </w:rPr>
        <w:t xml:space="preserve">ΠΡΟΕΔΡΕΥΩΝ (Αναστάσιος Κουράκης): </w:t>
      </w:r>
      <w:r>
        <w:rPr>
          <w:rFonts w:eastAsia="Times New Roman"/>
          <w:bCs/>
          <w:color w:val="2A2A2A"/>
          <w:szCs w:val="24"/>
        </w:rPr>
        <w:t>Συνεπώς το άρθρο 3 έγινε δεκτό</w:t>
      </w:r>
      <w:r>
        <w:rPr>
          <w:rFonts w:eastAsia="Times New Roman"/>
          <w:bCs/>
          <w:color w:val="2A2A2A"/>
          <w:szCs w:val="24"/>
        </w:rPr>
        <w:t>,</w:t>
      </w:r>
      <w:r>
        <w:rPr>
          <w:rFonts w:eastAsia="Times New Roman"/>
          <w:bCs/>
          <w:color w:val="2A2A2A"/>
          <w:szCs w:val="24"/>
        </w:rPr>
        <w:t xml:space="preserve"> όπως τροποποιήθηκε από τον κύριο Υπουργό</w:t>
      </w:r>
      <w:r>
        <w:rPr>
          <w:rFonts w:eastAsia="Times New Roman"/>
          <w:bCs/>
          <w:color w:val="2A2A2A"/>
          <w:szCs w:val="24"/>
        </w:rPr>
        <w:t>,</w:t>
      </w:r>
      <w:r>
        <w:rPr>
          <w:rFonts w:eastAsia="Times New Roman"/>
          <w:bCs/>
          <w:color w:val="2A2A2A"/>
          <w:szCs w:val="24"/>
        </w:rPr>
        <w:t xml:space="preserve"> κατά πλειοψηφία.</w:t>
      </w:r>
    </w:p>
    <w:p w14:paraId="31B16BE5"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31B16BE6"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w:t>
      </w:r>
      <w:r>
        <w:rPr>
          <w:rFonts w:eastAsia="Times New Roman" w:cs="Times New Roman"/>
          <w:szCs w:val="24"/>
        </w:rPr>
        <w:t>κτό.</w:t>
      </w:r>
    </w:p>
    <w:p w14:paraId="31B16BE7" w14:textId="77777777" w:rsidR="00643513" w:rsidRDefault="00AD6DE5">
      <w:pPr>
        <w:spacing w:line="600" w:lineRule="auto"/>
        <w:ind w:firstLine="720"/>
        <w:jc w:val="both"/>
        <w:rPr>
          <w:rFonts w:eastAsia="Times New Roman" w:cs="Times New Roman"/>
          <w:b/>
          <w:szCs w:val="24"/>
        </w:rPr>
      </w:pPr>
      <w:r>
        <w:rPr>
          <w:rFonts w:eastAsia="Times New Roman" w:cs="Times New Roman"/>
          <w:b/>
          <w:szCs w:val="24"/>
        </w:rPr>
        <w:t xml:space="preserve">ΒΑΣΙΛΕΙΟΣ ΚΙΚΙΛΙΑΣ: </w:t>
      </w:r>
      <w:r>
        <w:rPr>
          <w:rFonts w:eastAsia="Times New Roman" w:cs="Times New Roman"/>
          <w:szCs w:val="24"/>
        </w:rPr>
        <w:t>Κατά πλειοψηφία.</w:t>
      </w:r>
    </w:p>
    <w:p w14:paraId="31B16BE8"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31B16BE9"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Παρών.</w:t>
      </w:r>
    </w:p>
    <w:p w14:paraId="31B16BEA"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Κατά πλειοψηφία.</w:t>
      </w:r>
    </w:p>
    <w:p w14:paraId="31B16BEB" w14:textId="77777777" w:rsidR="00643513" w:rsidRDefault="00AD6DE5">
      <w:pPr>
        <w:tabs>
          <w:tab w:val="left" w:pos="3189"/>
          <w:tab w:val="center" w:pos="4513"/>
        </w:tabs>
        <w:spacing w:line="600" w:lineRule="auto"/>
        <w:ind w:firstLine="720"/>
        <w:jc w:val="both"/>
        <w:rPr>
          <w:rFonts w:eastAsia="Times New Roman"/>
          <w:bCs/>
          <w:color w:val="2A2A2A"/>
          <w:szCs w:val="24"/>
        </w:rPr>
      </w:pPr>
      <w:r>
        <w:rPr>
          <w:rFonts w:eastAsia="Times New Roman" w:cs="Times New Roman"/>
          <w:b/>
          <w:szCs w:val="24"/>
        </w:rPr>
        <w:t xml:space="preserve">ΠΡΟΕΔΡΕΥΩΝ (Αναστάσιος Κουράκης): </w:t>
      </w:r>
      <w:r>
        <w:rPr>
          <w:rFonts w:eastAsia="Times New Roman"/>
          <w:bCs/>
          <w:color w:val="2A2A2A"/>
          <w:szCs w:val="24"/>
        </w:rPr>
        <w:t>Συνεπώς το άρθρο 4 έγινε δεκτό</w:t>
      </w:r>
      <w:r>
        <w:rPr>
          <w:rFonts w:eastAsia="Times New Roman"/>
          <w:bCs/>
          <w:color w:val="2A2A2A"/>
          <w:szCs w:val="24"/>
        </w:rPr>
        <w:t>,</w:t>
      </w:r>
      <w:r>
        <w:rPr>
          <w:rFonts w:eastAsia="Times New Roman"/>
          <w:bCs/>
          <w:color w:val="2A2A2A"/>
          <w:szCs w:val="24"/>
        </w:rPr>
        <w:t xml:space="preserve"> όπως τροποποιήθηκε από τον κύριο Υπουργό</w:t>
      </w:r>
      <w:r>
        <w:rPr>
          <w:rFonts w:eastAsia="Times New Roman"/>
          <w:bCs/>
          <w:color w:val="2A2A2A"/>
          <w:szCs w:val="24"/>
        </w:rPr>
        <w:t>,</w:t>
      </w:r>
      <w:r>
        <w:rPr>
          <w:rFonts w:eastAsia="Times New Roman"/>
          <w:bCs/>
          <w:color w:val="2A2A2A"/>
          <w:szCs w:val="24"/>
        </w:rPr>
        <w:t xml:space="preserve"> κατ</w:t>
      </w:r>
      <w:r>
        <w:rPr>
          <w:rFonts w:eastAsia="Times New Roman"/>
          <w:bCs/>
          <w:color w:val="2A2A2A"/>
          <w:szCs w:val="24"/>
        </w:rPr>
        <w:t>ά πλειοψηφία.</w:t>
      </w:r>
    </w:p>
    <w:p w14:paraId="31B16BEC"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31B16BED"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31B16BEE" w14:textId="77777777" w:rsidR="00643513" w:rsidRDefault="00AD6DE5">
      <w:pPr>
        <w:spacing w:line="600" w:lineRule="auto"/>
        <w:ind w:firstLine="720"/>
        <w:jc w:val="both"/>
        <w:rPr>
          <w:rFonts w:eastAsia="Times New Roman" w:cs="Times New Roman"/>
          <w:b/>
          <w:szCs w:val="24"/>
        </w:rPr>
      </w:pPr>
      <w:r>
        <w:rPr>
          <w:rFonts w:eastAsia="Times New Roman" w:cs="Times New Roman"/>
          <w:b/>
          <w:szCs w:val="24"/>
        </w:rPr>
        <w:t xml:space="preserve">ΒΑΣΙΛΕΙΟΣ ΚΙΚΙΛΙΑΣ: </w:t>
      </w:r>
      <w:r>
        <w:rPr>
          <w:rFonts w:eastAsia="Times New Roman" w:cs="Times New Roman"/>
          <w:szCs w:val="24"/>
        </w:rPr>
        <w:t>Κατά πλειοψηφία.</w:t>
      </w:r>
    </w:p>
    <w:p w14:paraId="31B16BEF"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31B16BF0"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Παρών.</w:t>
      </w:r>
    </w:p>
    <w:p w14:paraId="31B16BF1"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Κατά πλειοψηφία.</w:t>
      </w:r>
    </w:p>
    <w:p w14:paraId="31B16BF2" w14:textId="77777777" w:rsidR="00643513" w:rsidRDefault="00AD6DE5">
      <w:pPr>
        <w:tabs>
          <w:tab w:val="left" w:pos="3189"/>
          <w:tab w:val="center" w:pos="4513"/>
        </w:tabs>
        <w:spacing w:line="600" w:lineRule="auto"/>
        <w:ind w:firstLine="720"/>
        <w:jc w:val="both"/>
        <w:rPr>
          <w:rFonts w:eastAsia="Times New Roman"/>
          <w:bCs/>
          <w:color w:val="2A2A2A"/>
          <w:szCs w:val="24"/>
        </w:rPr>
      </w:pPr>
      <w:r>
        <w:rPr>
          <w:rFonts w:eastAsia="Times New Roman" w:cs="Times New Roman"/>
          <w:b/>
          <w:szCs w:val="24"/>
        </w:rPr>
        <w:t>ΠΡΟΕΔΡΕΥΩΝ (Αναστάσιος Κουράκης):</w:t>
      </w:r>
      <w:r>
        <w:rPr>
          <w:rFonts w:eastAsia="Times New Roman"/>
          <w:b/>
          <w:bCs/>
          <w:color w:val="2A2A2A"/>
          <w:szCs w:val="24"/>
        </w:rPr>
        <w:t xml:space="preserve"> </w:t>
      </w:r>
      <w:r>
        <w:rPr>
          <w:rFonts w:eastAsia="Times New Roman"/>
          <w:bCs/>
          <w:color w:val="2A2A2A"/>
          <w:szCs w:val="24"/>
        </w:rPr>
        <w:t>Συνεπώς το άρθρο 6 έγινε δεκτό</w:t>
      </w:r>
      <w:r>
        <w:rPr>
          <w:rFonts w:eastAsia="Times New Roman"/>
          <w:bCs/>
          <w:color w:val="2A2A2A"/>
          <w:szCs w:val="24"/>
        </w:rPr>
        <w:t>,</w:t>
      </w:r>
      <w:r>
        <w:rPr>
          <w:rFonts w:eastAsia="Times New Roman"/>
          <w:bCs/>
          <w:color w:val="2A2A2A"/>
          <w:szCs w:val="24"/>
        </w:rPr>
        <w:t xml:space="preserve"> όπως τροποποιήθηκε από τον κύριο Υπουργό</w:t>
      </w:r>
      <w:r>
        <w:rPr>
          <w:rFonts w:eastAsia="Times New Roman"/>
          <w:bCs/>
          <w:color w:val="2A2A2A"/>
          <w:szCs w:val="24"/>
        </w:rPr>
        <w:t>,</w:t>
      </w:r>
      <w:r>
        <w:rPr>
          <w:rFonts w:eastAsia="Times New Roman"/>
          <w:bCs/>
          <w:color w:val="2A2A2A"/>
          <w:szCs w:val="24"/>
        </w:rPr>
        <w:t xml:space="preserve"> κατά πλειοψηφία. </w:t>
      </w:r>
    </w:p>
    <w:p w14:paraId="31B16BF3"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9 ως έχει;</w:t>
      </w:r>
    </w:p>
    <w:p w14:paraId="31B16BF4"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31B16BF5" w14:textId="77777777" w:rsidR="00643513" w:rsidRDefault="00AD6DE5">
      <w:pPr>
        <w:spacing w:line="600" w:lineRule="auto"/>
        <w:ind w:firstLine="720"/>
        <w:jc w:val="both"/>
        <w:rPr>
          <w:rFonts w:eastAsia="Times New Roman" w:cs="Times New Roman"/>
          <w:b/>
          <w:szCs w:val="24"/>
        </w:rPr>
      </w:pPr>
      <w:r>
        <w:rPr>
          <w:rFonts w:eastAsia="Times New Roman" w:cs="Times New Roman"/>
          <w:b/>
          <w:szCs w:val="24"/>
        </w:rPr>
        <w:t xml:space="preserve">ΒΑΣΙΛΕΙΟΣ ΚΙΚΙΛΙΑΣ: </w:t>
      </w:r>
      <w:r>
        <w:rPr>
          <w:rFonts w:eastAsia="Times New Roman" w:cs="Times New Roman"/>
          <w:szCs w:val="24"/>
        </w:rPr>
        <w:t>Κατά πλει</w:t>
      </w:r>
      <w:r>
        <w:rPr>
          <w:rFonts w:eastAsia="Times New Roman" w:cs="Times New Roman"/>
          <w:szCs w:val="24"/>
        </w:rPr>
        <w:t>οψηφία.</w:t>
      </w:r>
    </w:p>
    <w:p w14:paraId="31B16BF6"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31B16BF7"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Παρών.</w:t>
      </w:r>
    </w:p>
    <w:p w14:paraId="31B16BF8"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Κατά πλειοψηφία.</w:t>
      </w:r>
    </w:p>
    <w:p w14:paraId="31B16BF9"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Κατά πλειοψηφία.</w:t>
      </w:r>
    </w:p>
    <w:p w14:paraId="31B16BFA" w14:textId="77777777" w:rsidR="00643513" w:rsidRDefault="00AD6DE5">
      <w:pPr>
        <w:tabs>
          <w:tab w:val="left" w:pos="3189"/>
          <w:tab w:val="center" w:pos="4513"/>
        </w:tabs>
        <w:spacing w:line="600" w:lineRule="auto"/>
        <w:ind w:firstLine="720"/>
        <w:jc w:val="both"/>
        <w:rPr>
          <w:rFonts w:eastAsia="Times New Roman"/>
          <w:bCs/>
          <w:color w:val="2A2A2A"/>
          <w:szCs w:val="24"/>
        </w:rPr>
      </w:pPr>
      <w:r>
        <w:rPr>
          <w:rFonts w:eastAsia="Times New Roman" w:cs="Times New Roman"/>
          <w:b/>
          <w:szCs w:val="24"/>
        </w:rPr>
        <w:t xml:space="preserve">ΠΡΟΕΔΡΕΥΩΝ (Αναστάσιος Κουράκης): </w:t>
      </w:r>
      <w:r>
        <w:rPr>
          <w:rFonts w:eastAsia="Times New Roman"/>
          <w:bCs/>
          <w:color w:val="2A2A2A"/>
          <w:szCs w:val="24"/>
        </w:rPr>
        <w:t>Συνεπώς το άρθρο 9 έγινε δεκτό ως έχει κατά πλειοψηφία.</w:t>
      </w:r>
    </w:p>
    <w:p w14:paraId="31B16BFB"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Ερωτάται το </w:t>
      </w:r>
      <w:r>
        <w:rPr>
          <w:rFonts w:eastAsia="Times New Roman" w:cs="Times New Roman"/>
          <w:szCs w:val="24"/>
        </w:rPr>
        <w:t>Σώμα: Γίνεται δεκτό το άρθρο 12</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31B16BFC"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31B16BFD" w14:textId="77777777" w:rsidR="00643513" w:rsidRDefault="00AD6DE5">
      <w:pPr>
        <w:spacing w:line="600" w:lineRule="auto"/>
        <w:ind w:firstLine="720"/>
        <w:jc w:val="both"/>
        <w:rPr>
          <w:rFonts w:eastAsia="Times New Roman" w:cs="Times New Roman"/>
          <w:b/>
          <w:szCs w:val="24"/>
        </w:rPr>
      </w:pPr>
      <w:r>
        <w:rPr>
          <w:rFonts w:eastAsia="Times New Roman" w:cs="Times New Roman"/>
          <w:b/>
          <w:szCs w:val="24"/>
        </w:rPr>
        <w:t xml:space="preserve">ΒΑΣΙΛΕΙΟΣ ΚΙΚΙΛΙΑΣ: </w:t>
      </w:r>
      <w:r>
        <w:rPr>
          <w:rFonts w:eastAsia="Times New Roman" w:cs="Times New Roman"/>
          <w:szCs w:val="24"/>
        </w:rPr>
        <w:t>Κατά πλειοψηφία.</w:t>
      </w:r>
    </w:p>
    <w:p w14:paraId="31B16BFE"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31B16BFF"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Παρών.</w:t>
      </w:r>
    </w:p>
    <w:p w14:paraId="31B16C00"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Κατά πλειοψηφία.</w:t>
      </w:r>
    </w:p>
    <w:p w14:paraId="31B16C01"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Κατά πλειοψηφία.</w:t>
      </w:r>
    </w:p>
    <w:p w14:paraId="31B16C02"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Κατά πλειοψηφία.</w:t>
      </w:r>
    </w:p>
    <w:p w14:paraId="31B16C03" w14:textId="77777777" w:rsidR="00643513" w:rsidRDefault="00AD6DE5">
      <w:pPr>
        <w:tabs>
          <w:tab w:val="left" w:pos="3189"/>
          <w:tab w:val="center" w:pos="4513"/>
        </w:tabs>
        <w:spacing w:line="600" w:lineRule="auto"/>
        <w:ind w:firstLine="720"/>
        <w:jc w:val="both"/>
        <w:rPr>
          <w:rFonts w:eastAsia="Times New Roman"/>
          <w:bCs/>
          <w:color w:val="2A2A2A"/>
          <w:szCs w:val="24"/>
        </w:rPr>
      </w:pPr>
      <w:r>
        <w:rPr>
          <w:rFonts w:eastAsia="Times New Roman" w:cs="Times New Roman"/>
          <w:b/>
          <w:szCs w:val="24"/>
        </w:rPr>
        <w:t xml:space="preserve">ΠΡΟΕΔΡΕΥΩΝ (Αναστάσιος Κουράκης): </w:t>
      </w:r>
      <w:r>
        <w:rPr>
          <w:rFonts w:eastAsia="Times New Roman"/>
          <w:bCs/>
          <w:color w:val="2A2A2A"/>
          <w:szCs w:val="24"/>
        </w:rPr>
        <w:t>Συνεπώς το άρθρο 12 έγινε δεκτό</w:t>
      </w:r>
      <w:r>
        <w:rPr>
          <w:rFonts w:eastAsia="Times New Roman"/>
          <w:bCs/>
          <w:color w:val="2A2A2A"/>
          <w:szCs w:val="24"/>
        </w:rPr>
        <w:t>,</w:t>
      </w:r>
      <w:r>
        <w:rPr>
          <w:rFonts w:eastAsia="Times New Roman"/>
          <w:bCs/>
          <w:color w:val="2A2A2A"/>
          <w:szCs w:val="24"/>
        </w:rPr>
        <w:t xml:space="preserve"> όπως τροποποιήθηκε από τον κύριο Υπουργό</w:t>
      </w:r>
      <w:r>
        <w:rPr>
          <w:rFonts w:eastAsia="Times New Roman"/>
          <w:bCs/>
          <w:color w:val="2A2A2A"/>
          <w:szCs w:val="24"/>
        </w:rPr>
        <w:t>,</w:t>
      </w:r>
      <w:r>
        <w:rPr>
          <w:rFonts w:eastAsia="Times New Roman"/>
          <w:bCs/>
          <w:color w:val="2A2A2A"/>
          <w:szCs w:val="24"/>
        </w:rPr>
        <w:t xml:space="preserve"> κατά πλειοψηφία.</w:t>
      </w:r>
    </w:p>
    <w:p w14:paraId="31B16C04"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13</w:t>
      </w:r>
      <w:r>
        <w:rPr>
          <w:rFonts w:eastAsia="Times New Roman" w:cs="Times New Roman"/>
          <w:szCs w:val="24"/>
        </w:rPr>
        <w:t>,</w:t>
      </w:r>
      <w:r>
        <w:rPr>
          <w:rFonts w:eastAsia="Times New Roman" w:cs="Times New Roman"/>
          <w:szCs w:val="24"/>
        </w:rPr>
        <w:t xml:space="preserve"> όπως τροποποιήθη</w:t>
      </w:r>
      <w:r>
        <w:rPr>
          <w:rFonts w:eastAsia="Times New Roman" w:cs="Times New Roman"/>
          <w:szCs w:val="24"/>
        </w:rPr>
        <w:t>κε από τον κύριο Υπουργό;</w:t>
      </w:r>
    </w:p>
    <w:p w14:paraId="31B16C05"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31B16C06" w14:textId="77777777" w:rsidR="00643513" w:rsidRDefault="00AD6DE5">
      <w:pPr>
        <w:spacing w:line="600" w:lineRule="auto"/>
        <w:ind w:firstLine="720"/>
        <w:jc w:val="both"/>
        <w:rPr>
          <w:rFonts w:eastAsia="Times New Roman" w:cs="Times New Roman"/>
          <w:b/>
          <w:szCs w:val="24"/>
        </w:rPr>
      </w:pPr>
      <w:r>
        <w:rPr>
          <w:rFonts w:eastAsia="Times New Roman" w:cs="Times New Roman"/>
          <w:b/>
          <w:szCs w:val="24"/>
        </w:rPr>
        <w:t xml:space="preserve">ΒΑΣΙΛΕΙΟΣ ΚΙΚΙΛΙΑΣ: </w:t>
      </w:r>
      <w:r>
        <w:rPr>
          <w:rFonts w:eastAsia="Times New Roman" w:cs="Times New Roman"/>
          <w:szCs w:val="24"/>
        </w:rPr>
        <w:t>Κατά πλειοψηφία.</w:t>
      </w:r>
    </w:p>
    <w:p w14:paraId="31B16C07"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31B16C08"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Παρών.</w:t>
      </w:r>
    </w:p>
    <w:p w14:paraId="31B16C09"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Κατά πλειοψηφία.</w:t>
      </w:r>
    </w:p>
    <w:p w14:paraId="31B16C0A"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Κατά πλειοψηφία.</w:t>
      </w:r>
    </w:p>
    <w:p w14:paraId="31B16C0B" w14:textId="77777777" w:rsidR="00643513" w:rsidRDefault="00AD6DE5">
      <w:pPr>
        <w:tabs>
          <w:tab w:val="left" w:pos="3189"/>
          <w:tab w:val="center" w:pos="4513"/>
        </w:tabs>
        <w:spacing w:line="600" w:lineRule="auto"/>
        <w:ind w:firstLine="720"/>
        <w:jc w:val="both"/>
        <w:rPr>
          <w:rFonts w:eastAsia="Times New Roman"/>
          <w:bCs/>
          <w:color w:val="2A2A2A"/>
          <w:szCs w:val="24"/>
        </w:rPr>
      </w:pPr>
      <w:r>
        <w:rPr>
          <w:rFonts w:eastAsia="Times New Roman" w:cs="Times New Roman"/>
          <w:b/>
          <w:szCs w:val="24"/>
        </w:rPr>
        <w:t>ΠΡΟΕΔΡΕΥΩΝ (Αναστάσ</w:t>
      </w:r>
      <w:r>
        <w:rPr>
          <w:rFonts w:eastAsia="Times New Roman" w:cs="Times New Roman"/>
          <w:b/>
          <w:szCs w:val="24"/>
        </w:rPr>
        <w:t xml:space="preserve">ιος Κουράκης): </w:t>
      </w:r>
      <w:r>
        <w:rPr>
          <w:rFonts w:eastAsia="Times New Roman"/>
          <w:bCs/>
          <w:color w:val="2A2A2A"/>
          <w:szCs w:val="24"/>
        </w:rPr>
        <w:t>Συνεπώς το άρθρο 13 έγινε δεκτό</w:t>
      </w:r>
      <w:r>
        <w:rPr>
          <w:rFonts w:eastAsia="Times New Roman"/>
          <w:bCs/>
          <w:color w:val="2A2A2A"/>
          <w:szCs w:val="24"/>
        </w:rPr>
        <w:t>,</w:t>
      </w:r>
      <w:r>
        <w:rPr>
          <w:rFonts w:eastAsia="Times New Roman"/>
          <w:bCs/>
          <w:color w:val="2A2A2A"/>
          <w:szCs w:val="24"/>
        </w:rPr>
        <w:t xml:space="preserve"> όπως τροποποιήθηκε από τον κύριο Υπουργό</w:t>
      </w:r>
      <w:r>
        <w:rPr>
          <w:rFonts w:eastAsia="Times New Roman"/>
          <w:bCs/>
          <w:color w:val="2A2A2A"/>
          <w:szCs w:val="24"/>
        </w:rPr>
        <w:t>,</w:t>
      </w:r>
      <w:r>
        <w:rPr>
          <w:rFonts w:eastAsia="Times New Roman"/>
          <w:bCs/>
          <w:color w:val="2A2A2A"/>
          <w:szCs w:val="24"/>
        </w:rPr>
        <w:t xml:space="preserve"> κατά πλειοψηφία.</w:t>
      </w:r>
    </w:p>
    <w:p w14:paraId="31B16C0C"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14</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31B16C0D"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31B16C0E" w14:textId="77777777" w:rsidR="00643513" w:rsidRDefault="00AD6DE5">
      <w:pPr>
        <w:spacing w:line="600" w:lineRule="auto"/>
        <w:ind w:firstLine="720"/>
        <w:jc w:val="both"/>
        <w:rPr>
          <w:rFonts w:eastAsia="Times New Roman" w:cs="Times New Roman"/>
          <w:b/>
          <w:szCs w:val="24"/>
        </w:rPr>
      </w:pPr>
      <w:r>
        <w:rPr>
          <w:rFonts w:eastAsia="Times New Roman" w:cs="Times New Roman"/>
          <w:b/>
          <w:szCs w:val="24"/>
        </w:rPr>
        <w:t xml:space="preserve">ΒΑΣΙΛΕΙΟΣ ΚΙΚΙΛΙΑΣ: </w:t>
      </w:r>
      <w:r>
        <w:rPr>
          <w:rFonts w:eastAsia="Times New Roman" w:cs="Times New Roman"/>
          <w:szCs w:val="24"/>
        </w:rPr>
        <w:t xml:space="preserve">Κατά </w:t>
      </w:r>
      <w:r>
        <w:rPr>
          <w:rFonts w:eastAsia="Times New Roman" w:cs="Times New Roman"/>
          <w:szCs w:val="24"/>
        </w:rPr>
        <w:t>πλειοψηφία.</w:t>
      </w:r>
    </w:p>
    <w:p w14:paraId="31B16C0F"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31B16C10"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Παρών.</w:t>
      </w:r>
    </w:p>
    <w:p w14:paraId="31B16C11"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Κατά πλειοψηφία.</w:t>
      </w:r>
    </w:p>
    <w:p w14:paraId="31B16C12"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Παρών.</w:t>
      </w:r>
    </w:p>
    <w:p w14:paraId="31B16C13" w14:textId="77777777" w:rsidR="00643513" w:rsidRDefault="00AD6DE5">
      <w:pPr>
        <w:tabs>
          <w:tab w:val="left" w:pos="3189"/>
          <w:tab w:val="center" w:pos="4513"/>
        </w:tabs>
        <w:spacing w:line="600" w:lineRule="auto"/>
        <w:ind w:firstLine="720"/>
        <w:jc w:val="both"/>
        <w:rPr>
          <w:rFonts w:eastAsia="Times New Roman"/>
          <w:bCs/>
          <w:color w:val="2A2A2A"/>
          <w:szCs w:val="24"/>
        </w:rPr>
      </w:pPr>
      <w:r>
        <w:rPr>
          <w:rFonts w:eastAsia="Times New Roman" w:cs="Times New Roman"/>
          <w:b/>
          <w:szCs w:val="24"/>
        </w:rPr>
        <w:t xml:space="preserve">ΠΡΟΕΔΡΕΥΩΝ (Αναστάσιος Κουράκης): </w:t>
      </w:r>
      <w:r>
        <w:rPr>
          <w:rFonts w:eastAsia="Times New Roman"/>
          <w:bCs/>
          <w:color w:val="2A2A2A"/>
          <w:szCs w:val="24"/>
        </w:rPr>
        <w:t>Συνεπώς το άρθρο 14 έγινε δεκτό</w:t>
      </w:r>
      <w:r>
        <w:rPr>
          <w:rFonts w:eastAsia="Times New Roman"/>
          <w:bCs/>
          <w:color w:val="2A2A2A"/>
          <w:szCs w:val="24"/>
        </w:rPr>
        <w:t>,</w:t>
      </w:r>
      <w:r>
        <w:rPr>
          <w:rFonts w:eastAsia="Times New Roman"/>
          <w:bCs/>
          <w:color w:val="2A2A2A"/>
          <w:szCs w:val="24"/>
        </w:rPr>
        <w:t xml:space="preserve"> όπως τροποποιήθηκε από τον κύριο Υπουργό</w:t>
      </w:r>
      <w:r>
        <w:rPr>
          <w:rFonts w:eastAsia="Times New Roman"/>
          <w:bCs/>
          <w:color w:val="2A2A2A"/>
          <w:szCs w:val="24"/>
        </w:rPr>
        <w:t>,</w:t>
      </w:r>
      <w:r>
        <w:rPr>
          <w:rFonts w:eastAsia="Times New Roman"/>
          <w:bCs/>
          <w:color w:val="2A2A2A"/>
          <w:szCs w:val="24"/>
        </w:rPr>
        <w:t xml:space="preserve"> κατ</w:t>
      </w:r>
      <w:r>
        <w:rPr>
          <w:rFonts w:eastAsia="Times New Roman"/>
          <w:bCs/>
          <w:color w:val="2A2A2A"/>
          <w:szCs w:val="24"/>
        </w:rPr>
        <w:t>ά πλειοψηφία.</w:t>
      </w:r>
    </w:p>
    <w:p w14:paraId="31B16C14"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15 ως έχει;</w:t>
      </w:r>
    </w:p>
    <w:p w14:paraId="31B16C15"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31B16C16" w14:textId="77777777" w:rsidR="00643513" w:rsidRDefault="00AD6DE5">
      <w:pPr>
        <w:spacing w:line="600" w:lineRule="auto"/>
        <w:ind w:firstLine="720"/>
        <w:jc w:val="both"/>
        <w:rPr>
          <w:rFonts w:eastAsia="Times New Roman" w:cs="Times New Roman"/>
          <w:b/>
          <w:szCs w:val="24"/>
        </w:rPr>
      </w:pPr>
      <w:r>
        <w:rPr>
          <w:rFonts w:eastAsia="Times New Roman" w:cs="Times New Roman"/>
          <w:b/>
          <w:szCs w:val="24"/>
        </w:rPr>
        <w:t xml:space="preserve">ΒΑΣΙΛΕΙΟΣ ΚΙΚΙΛΙΑΣ: </w:t>
      </w:r>
      <w:r>
        <w:rPr>
          <w:rFonts w:eastAsia="Times New Roman" w:cs="Times New Roman"/>
          <w:szCs w:val="24"/>
        </w:rPr>
        <w:t>Κατά πλειοψηφία.</w:t>
      </w:r>
    </w:p>
    <w:p w14:paraId="31B16C17"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31B16C18"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Παρών.</w:t>
      </w:r>
    </w:p>
    <w:p w14:paraId="31B16C19"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Κατά πλειοψηφία.</w:t>
      </w:r>
    </w:p>
    <w:p w14:paraId="31B16C1A"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Παρών.</w:t>
      </w:r>
    </w:p>
    <w:p w14:paraId="31B16C1B" w14:textId="77777777" w:rsidR="00643513" w:rsidRDefault="00AD6DE5">
      <w:pPr>
        <w:tabs>
          <w:tab w:val="left" w:pos="3189"/>
          <w:tab w:val="center" w:pos="4513"/>
        </w:tabs>
        <w:spacing w:line="600" w:lineRule="auto"/>
        <w:ind w:firstLine="720"/>
        <w:jc w:val="both"/>
        <w:rPr>
          <w:rFonts w:eastAsia="Times New Roman"/>
          <w:bCs/>
          <w:color w:val="2A2A2A"/>
          <w:szCs w:val="24"/>
        </w:rPr>
      </w:pPr>
      <w:r>
        <w:rPr>
          <w:rFonts w:eastAsia="Times New Roman" w:cs="Times New Roman"/>
          <w:b/>
          <w:szCs w:val="24"/>
        </w:rPr>
        <w:t>ΠΡΟΕΔΡΕΥΩΝ (Αναστάσιος Κουράκης):</w:t>
      </w:r>
      <w:r>
        <w:rPr>
          <w:rFonts w:eastAsia="Times New Roman"/>
          <w:b/>
          <w:bCs/>
          <w:color w:val="2A2A2A"/>
          <w:szCs w:val="24"/>
        </w:rPr>
        <w:t xml:space="preserve"> </w:t>
      </w:r>
      <w:r>
        <w:rPr>
          <w:rFonts w:eastAsia="Times New Roman"/>
          <w:bCs/>
          <w:color w:val="2A2A2A"/>
          <w:szCs w:val="24"/>
        </w:rPr>
        <w:t>Συνεπώς το άρθρο 15 έγινε δεκτό ως έχει κατά πλειοψηφία.</w:t>
      </w:r>
    </w:p>
    <w:p w14:paraId="31B16C1C"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16 ως έχει; </w:t>
      </w:r>
    </w:p>
    <w:p w14:paraId="31B16C1D"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31B16C1E" w14:textId="77777777" w:rsidR="00643513" w:rsidRDefault="00AD6DE5">
      <w:pPr>
        <w:spacing w:line="600" w:lineRule="auto"/>
        <w:ind w:firstLine="720"/>
        <w:jc w:val="both"/>
        <w:rPr>
          <w:rFonts w:eastAsia="Times New Roman" w:cs="Times New Roman"/>
          <w:b/>
          <w:szCs w:val="24"/>
        </w:rPr>
      </w:pPr>
      <w:r>
        <w:rPr>
          <w:rFonts w:eastAsia="Times New Roman" w:cs="Times New Roman"/>
          <w:b/>
          <w:szCs w:val="24"/>
        </w:rPr>
        <w:t xml:space="preserve">ΒΑΣΙΛΕΙΟΣ ΚΙΚΙΛΙΑΣ: </w:t>
      </w:r>
      <w:r>
        <w:rPr>
          <w:rFonts w:eastAsia="Times New Roman" w:cs="Times New Roman"/>
          <w:szCs w:val="24"/>
        </w:rPr>
        <w:t>Κατά πλειοψηφία.</w:t>
      </w:r>
    </w:p>
    <w:p w14:paraId="31B16C1F"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ΑΝΤΩΝΙΟΣ Γ</w:t>
      </w:r>
      <w:r>
        <w:rPr>
          <w:rFonts w:eastAsia="Times New Roman" w:cs="Times New Roman"/>
          <w:b/>
          <w:szCs w:val="24"/>
        </w:rPr>
        <w:t>ΡΕΓΟΣ:</w:t>
      </w:r>
      <w:r>
        <w:rPr>
          <w:rFonts w:eastAsia="Times New Roman" w:cs="Times New Roman"/>
          <w:szCs w:val="24"/>
        </w:rPr>
        <w:t xml:space="preserve"> Κατά πλειοψηφία.</w:t>
      </w:r>
    </w:p>
    <w:p w14:paraId="31B16C20"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Παρών.</w:t>
      </w:r>
    </w:p>
    <w:p w14:paraId="31B16C21"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Κατά πλειοψηφία.</w:t>
      </w:r>
    </w:p>
    <w:p w14:paraId="31B16C22"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Κατά πλειοψηφία.</w:t>
      </w:r>
    </w:p>
    <w:p w14:paraId="31B16C23" w14:textId="77777777" w:rsidR="00643513" w:rsidRDefault="00AD6DE5">
      <w:pPr>
        <w:tabs>
          <w:tab w:val="left" w:pos="3189"/>
          <w:tab w:val="center" w:pos="4513"/>
        </w:tabs>
        <w:spacing w:line="600" w:lineRule="auto"/>
        <w:ind w:firstLine="720"/>
        <w:jc w:val="both"/>
        <w:rPr>
          <w:rFonts w:eastAsia="Times New Roman"/>
          <w:bCs/>
          <w:color w:val="2A2A2A"/>
          <w:szCs w:val="24"/>
        </w:rPr>
      </w:pPr>
      <w:r>
        <w:rPr>
          <w:rFonts w:eastAsia="Times New Roman" w:cs="Times New Roman"/>
          <w:b/>
          <w:szCs w:val="24"/>
        </w:rPr>
        <w:t xml:space="preserve">ΠΡΟΕΔΡΕΥΩΝ (Αναστάσιος Κουράκης): </w:t>
      </w:r>
      <w:r>
        <w:rPr>
          <w:rFonts w:eastAsia="Times New Roman"/>
          <w:bCs/>
          <w:color w:val="2A2A2A"/>
          <w:szCs w:val="24"/>
        </w:rPr>
        <w:t>Συνεπώς το άρθρο 16 έγινε δεκτό ως έχει κατά πλειοψηφία.</w:t>
      </w:r>
    </w:p>
    <w:p w14:paraId="31B16C24"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w:t>
      </w:r>
      <w:r>
        <w:rPr>
          <w:rFonts w:eastAsia="Times New Roman" w:cs="Times New Roman"/>
          <w:szCs w:val="24"/>
        </w:rPr>
        <w:t>το άρθρο 17</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31B16C25"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31B16C26" w14:textId="77777777" w:rsidR="00643513" w:rsidRDefault="00AD6DE5">
      <w:pPr>
        <w:spacing w:line="600" w:lineRule="auto"/>
        <w:ind w:firstLine="720"/>
        <w:jc w:val="both"/>
        <w:rPr>
          <w:rFonts w:eastAsia="Times New Roman" w:cs="Times New Roman"/>
          <w:b/>
          <w:szCs w:val="24"/>
        </w:rPr>
      </w:pPr>
      <w:r>
        <w:rPr>
          <w:rFonts w:eastAsia="Times New Roman" w:cs="Times New Roman"/>
          <w:b/>
          <w:szCs w:val="24"/>
        </w:rPr>
        <w:t xml:space="preserve">ΒΑΣΙΛΕΙΟΣ ΚΙΚΙΛΙΑΣ: </w:t>
      </w:r>
      <w:r>
        <w:rPr>
          <w:rFonts w:eastAsia="Times New Roman" w:cs="Times New Roman"/>
          <w:szCs w:val="24"/>
        </w:rPr>
        <w:t>Κατά πλειοψηφία.</w:t>
      </w:r>
    </w:p>
    <w:p w14:paraId="31B16C27"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31B16C28"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Παρών.</w:t>
      </w:r>
    </w:p>
    <w:p w14:paraId="31B16C29"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Κατά πλειοψηφία.</w:t>
      </w:r>
    </w:p>
    <w:p w14:paraId="31B16C2A"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Κατά πλειοψηφία</w:t>
      </w:r>
      <w:r>
        <w:rPr>
          <w:rFonts w:eastAsia="Times New Roman" w:cs="Times New Roman"/>
          <w:szCs w:val="24"/>
        </w:rPr>
        <w:t>.</w:t>
      </w:r>
    </w:p>
    <w:p w14:paraId="31B16C2B"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Κατά πλειοψηφία.</w:t>
      </w:r>
    </w:p>
    <w:p w14:paraId="31B16C2C" w14:textId="77777777" w:rsidR="00643513" w:rsidRDefault="00AD6DE5">
      <w:pPr>
        <w:tabs>
          <w:tab w:val="left" w:pos="3189"/>
          <w:tab w:val="center" w:pos="4513"/>
        </w:tabs>
        <w:spacing w:line="600" w:lineRule="auto"/>
        <w:ind w:firstLine="720"/>
        <w:jc w:val="both"/>
        <w:rPr>
          <w:rFonts w:eastAsia="Times New Roman"/>
          <w:bCs/>
          <w:color w:val="2A2A2A"/>
          <w:szCs w:val="24"/>
        </w:rPr>
      </w:pPr>
      <w:r>
        <w:rPr>
          <w:rFonts w:eastAsia="Times New Roman" w:cs="Times New Roman"/>
          <w:b/>
          <w:szCs w:val="24"/>
        </w:rPr>
        <w:t xml:space="preserve">ΠΡΟΕΔΡΕΥΩΝ (Αναστάσιος Κουράκης): </w:t>
      </w:r>
      <w:r>
        <w:rPr>
          <w:rFonts w:eastAsia="Times New Roman"/>
          <w:bCs/>
          <w:color w:val="2A2A2A"/>
          <w:szCs w:val="24"/>
        </w:rPr>
        <w:t>Συνεπώς το άρθρο 17 έγινε δεκτό, όπως τροποποιήθηκε από τον κύριο Υπουργό</w:t>
      </w:r>
      <w:r>
        <w:rPr>
          <w:rFonts w:eastAsia="Times New Roman"/>
          <w:bCs/>
          <w:color w:val="2A2A2A"/>
          <w:szCs w:val="24"/>
        </w:rPr>
        <w:t>,</w:t>
      </w:r>
      <w:r>
        <w:rPr>
          <w:rFonts w:eastAsia="Times New Roman"/>
          <w:bCs/>
          <w:color w:val="2A2A2A"/>
          <w:szCs w:val="24"/>
        </w:rPr>
        <w:t xml:space="preserve"> κατά πλειοψηφία.</w:t>
      </w:r>
    </w:p>
    <w:p w14:paraId="31B16C2D"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18 ως έχει;</w:t>
      </w:r>
    </w:p>
    <w:p w14:paraId="31B16C2E"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31B16C2F"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31B16C30"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Παρών.</w:t>
      </w:r>
    </w:p>
    <w:p w14:paraId="31B16C31"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Παρών.</w:t>
      </w:r>
    </w:p>
    <w:p w14:paraId="31B16C32" w14:textId="77777777" w:rsidR="00643513" w:rsidRDefault="00AD6DE5">
      <w:pPr>
        <w:spacing w:line="600" w:lineRule="auto"/>
        <w:ind w:firstLine="720"/>
        <w:jc w:val="both"/>
        <w:rPr>
          <w:rFonts w:eastAsia="Times New Roman"/>
          <w:bCs/>
          <w:color w:val="2A2A2A"/>
          <w:szCs w:val="24"/>
        </w:rPr>
      </w:pPr>
      <w:r>
        <w:rPr>
          <w:rFonts w:eastAsia="Times New Roman" w:cs="Times New Roman"/>
          <w:b/>
          <w:szCs w:val="24"/>
        </w:rPr>
        <w:t xml:space="preserve">ΠΡΟΕΔΡΕΥΩΝ (Αναστάσιος Κουράκης): </w:t>
      </w:r>
      <w:r>
        <w:rPr>
          <w:rFonts w:eastAsia="Times New Roman"/>
          <w:bCs/>
          <w:color w:val="2A2A2A"/>
          <w:szCs w:val="24"/>
        </w:rPr>
        <w:t>Συνεπώς το άρθρο 18 έγινε δεκτό ως έχει κατά πλειοψηφία.</w:t>
      </w:r>
    </w:p>
    <w:p w14:paraId="31B16C33"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20 ως έχει;</w:t>
      </w:r>
    </w:p>
    <w:p w14:paraId="31B16C34"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31B16C35" w14:textId="77777777" w:rsidR="00643513" w:rsidRDefault="00AD6DE5">
      <w:pPr>
        <w:spacing w:line="600" w:lineRule="auto"/>
        <w:ind w:firstLine="720"/>
        <w:jc w:val="both"/>
        <w:rPr>
          <w:rFonts w:eastAsia="Times New Roman" w:cs="Times New Roman"/>
          <w:b/>
          <w:szCs w:val="24"/>
        </w:rPr>
      </w:pPr>
      <w:r>
        <w:rPr>
          <w:rFonts w:eastAsia="Times New Roman" w:cs="Times New Roman"/>
          <w:b/>
          <w:szCs w:val="24"/>
        </w:rPr>
        <w:t xml:space="preserve">ΒΑΣΙΛΕΙΟΣ ΚΙΚΙΛΙΑΣ: </w:t>
      </w:r>
      <w:r>
        <w:rPr>
          <w:rFonts w:eastAsia="Times New Roman" w:cs="Times New Roman"/>
          <w:szCs w:val="24"/>
        </w:rPr>
        <w:t>Κατά πλειοψηφία.</w:t>
      </w:r>
    </w:p>
    <w:p w14:paraId="31B16C36"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31B16C37"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Κατά πλειοψηφία.</w:t>
      </w:r>
    </w:p>
    <w:p w14:paraId="31B16C38"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Παρών.</w:t>
      </w:r>
    </w:p>
    <w:p w14:paraId="31B16C39"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bCs/>
          <w:color w:val="2A2A2A"/>
          <w:szCs w:val="24"/>
        </w:rPr>
        <w:t>Συνεπώς το άρθρο 20 έγινε δεκτό ως έχει κατά πλειοψηφία.</w:t>
      </w:r>
    </w:p>
    <w:p w14:paraId="31B16C3A"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Ερωτάται τ</w:t>
      </w:r>
      <w:r>
        <w:rPr>
          <w:rFonts w:eastAsia="Times New Roman" w:cs="Times New Roman"/>
          <w:szCs w:val="24"/>
        </w:rPr>
        <w:t>ο Σώμα: Γίνεται δεκτό το άρθρο 21 ως έχει;</w:t>
      </w:r>
    </w:p>
    <w:p w14:paraId="31B16C3B"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31B16C3C"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Κατά πλειοψηφία.</w:t>
      </w:r>
    </w:p>
    <w:p w14:paraId="31B16C3D"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31B16C3E"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Παρών.</w:t>
      </w:r>
    </w:p>
    <w:p w14:paraId="31B16C3F"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το άρθρο 21 έγινε δεκτό ως έχει κατά πλει</w:t>
      </w:r>
      <w:r>
        <w:rPr>
          <w:rFonts w:eastAsia="Times New Roman" w:cs="Times New Roman"/>
          <w:szCs w:val="24"/>
        </w:rPr>
        <w:t xml:space="preserve">οψηφία. </w:t>
      </w:r>
    </w:p>
    <w:p w14:paraId="31B16C40"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23 ως έχει;</w:t>
      </w:r>
    </w:p>
    <w:p w14:paraId="31B16C41"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31B16C42"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31B16C43"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το άρθρο 23 έγινε δεκτό ως έχει κατά πλειοψηφία. </w:t>
      </w:r>
    </w:p>
    <w:p w14:paraId="31B16C44"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w:t>
      </w:r>
      <w:r>
        <w:rPr>
          <w:rFonts w:eastAsia="Times New Roman" w:cs="Times New Roman"/>
          <w:szCs w:val="24"/>
        </w:rPr>
        <w:t>ρθρο 24</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31B16C45"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31B16C46"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31B16C47"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Κατά πλειοψηφία.</w:t>
      </w:r>
    </w:p>
    <w:p w14:paraId="31B16C48"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το άρθρο 24 έγινε δεκτό όπως τροποποιήθηκε από τον κύριο Υπο</w:t>
      </w:r>
      <w:r>
        <w:rPr>
          <w:rFonts w:eastAsia="Times New Roman" w:cs="Times New Roman"/>
          <w:szCs w:val="24"/>
        </w:rPr>
        <w:t xml:space="preserve">υργό κατά πλειοψηφία. </w:t>
      </w:r>
    </w:p>
    <w:p w14:paraId="31B16C49"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25 ως έχει;</w:t>
      </w:r>
    </w:p>
    <w:p w14:paraId="31B16C4A"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31B16C4B"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Κατά πλειοψηφία.</w:t>
      </w:r>
    </w:p>
    <w:p w14:paraId="31B16C4C"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31B16C4D"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Κατά πλειοψηφία.</w:t>
      </w:r>
    </w:p>
    <w:p w14:paraId="31B16C4E"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Παρών.</w:t>
      </w:r>
    </w:p>
    <w:p w14:paraId="31B16C4F"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ΘΕΟΔΩΡΑ </w:t>
      </w:r>
      <w:r>
        <w:rPr>
          <w:rFonts w:eastAsia="Times New Roman" w:cs="Times New Roman"/>
          <w:b/>
          <w:szCs w:val="24"/>
        </w:rPr>
        <w:t>ΜΕΓΑΛΟΟΙΚΟΝΟΜΟΥ:</w:t>
      </w:r>
      <w:r>
        <w:rPr>
          <w:rFonts w:eastAsia="Times New Roman" w:cs="Times New Roman"/>
          <w:szCs w:val="24"/>
        </w:rPr>
        <w:t xml:space="preserve"> Κατά πλειοψηφία.</w:t>
      </w:r>
    </w:p>
    <w:p w14:paraId="31B16C50"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το άρθρο 25 έγινε δεκτό ως έχει κατά πλειοψηφία. </w:t>
      </w:r>
    </w:p>
    <w:p w14:paraId="31B16C51"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26</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31B16C52"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31B16C53"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ΒΑΣΙΛΕΙΟΣ Κ</w:t>
      </w:r>
      <w:r>
        <w:rPr>
          <w:rFonts w:eastAsia="Times New Roman" w:cs="Times New Roman"/>
          <w:b/>
          <w:szCs w:val="24"/>
        </w:rPr>
        <w:t>ΙΚΙΛΙΑΣ:</w:t>
      </w:r>
      <w:r>
        <w:rPr>
          <w:rFonts w:eastAsia="Times New Roman" w:cs="Times New Roman"/>
          <w:szCs w:val="24"/>
        </w:rPr>
        <w:t xml:space="preserve"> Κατά πλειοψηφία.</w:t>
      </w:r>
    </w:p>
    <w:p w14:paraId="31B16C54"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31B16C55"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Κατά πλειοψηφία.</w:t>
      </w:r>
    </w:p>
    <w:p w14:paraId="31B16C56"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Κατά πλειοψηφία.</w:t>
      </w:r>
    </w:p>
    <w:p w14:paraId="31B16C57"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Κατά πλειοψηφία.</w:t>
      </w:r>
    </w:p>
    <w:p w14:paraId="31B16C58"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Κατά πλειοψηφία.</w:t>
      </w:r>
    </w:p>
    <w:p w14:paraId="31B16C59"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το</w:t>
      </w:r>
      <w:r>
        <w:rPr>
          <w:rFonts w:eastAsia="Times New Roman" w:cs="Times New Roman"/>
          <w:szCs w:val="24"/>
        </w:rPr>
        <w:t xml:space="preserve"> άρθρο 26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 </w:t>
      </w:r>
    </w:p>
    <w:p w14:paraId="31B16C5A"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27</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31B16C5B"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31B16C5C"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Κατά πλειοψηφία.</w:t>
      </w:r>
    </w:p>
    <w:p w14:paraId="31B16C5D"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w:t>
      </w:r>
      <w:r>
        <w:rPr>
          <w:rFonts w:eastAsia="Times New Roman" w:cs="Times New Roman"/>
          <w:szCs w:val="24"/>
        </w:rPr>
        <w:t>Κατά πλειοψηφία.</w:t>
      </w:r>
    </w:p>
    <w:p w14:paraId="31B16C5E"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Κατά πλειοψηφία.</w:t>
      </w:r>
    </w:p>
    <w:p w14:paraId="31B16C5F"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Κατά πλειοψηφία.</w:t>
      </w:r>
    </w:p>
    <w:p w14:paraId="31B16C60"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Κατά πλειοψηφία.</w:t>
      </w:r>
    </w:p>
    <w:p w14:paraId="31B16C61"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το άρθρο 27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w:t>
      </w:r>
      <w:r>
        <w:rPr>
          <w:rFonts w:eastAsia="Times New Roman" w:cs="Times New Roman"/>
          <w:szCs w:val="24"/>
        </w:rPr>
        <w:t xml:space="preserve">φία. </w:t>
      </w:r>
    </w:p>
    <w:p w14:paraId="31B16C62"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28 ως έχει;</w:t>
      </w:r>
    </w:p>
    <w:p w14:paraId="31B16C63"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31B16C64"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Κατά πλειοψηφία.</w:t>
      </w:r>
    </w:p>
    <w:p w14:paraId="31B16C65"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31B16C66"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Κατά πλειοψηφία.</w:t>
      </w:r>
    </w:p>
    <w:p w14:paraId="31B16C67"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Κατά πλειοψηφία.</w:t>
      </w:r>
    </w:p>
    <w:p w14:paraId="31B16C68"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ΘΕΟΔΩΡΑ </w:t>
      </w:r>
      <w:r>
        <w:rPr>
          <w:rFonts w:eastAsia="Times New Roman" w:cs="Times New Roman"/>
          <w:b/>
          <w:szCs w:val="24"/>
        </w:rPr>
        <w:t>ΜΕΓΑΛΟΟΙΚΟΝΟΜΟΥ:</w:t>
      </w:r>
      <w:r>
        <w:rPr>
          <w:rFonts w:eastAsia="Times New Roman" w:cs="Times New Roman"/>
          <w:szCs w:val="24"/>
        </w:rPr>
        <w:t xml:space="preserve"> Κατά πλειοψηφία.</w:t>
      </w:r>
    </w:p>
    <w:p w14:paraId="31B16C69"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το άρθρο 28 έγινε δεκτό ως έχει κατά πλειοψηφία. </w:t>
      </w:r>
    </w:p>
    <w:p w14:paraId="31B16C6A"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w:t>
      </w:r>
      <w:r>
        <w:rPr>
          <w:rFonts w:eastAsia="Times New Roman" w:cs="Times New Roman"/>
          <w:szCs w:val="24"/>
        </w:rPr>
        <w:t xml:space="preserve">29, </w:t>
      </w:r>
      <w:r>
        <w:rPr>
          <w:rFonts w:eastAsia="Times New Roman" w:cs="Times New Roman"/>
          <w:szCs w:val="24"/>
        </w:rPr>
        <w:t>όπως τροποποιήθηκε από τον κύριο Υπουργό;</w:t>
      </w:r>
    </w:p>
    <w:p w14:paraId="31B16C6B"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31B16C6C"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ΒΑΣΙΛΕΙΟΣ Κ</w:t>
      </w:r>
      <w:r>
        <w:rPr>
          <w:rFonts w:eastAsia="Times New Roman" w:cs="Times New Roman"/>
          <w:b/>
          <w:szCs w:val="24"/>
        </w:rPr>
        <w:t>ΙΚΙΛΙΑΣ:</w:t>
      </w:r>
      <w:r>
        <w:rPr>
          <w:rFonts w:eastAsia="Times New Roman" w:cs="Times New Roman"/>
          <w:szCs w:val="24"/>
        </w:rPr>
        <w:t xml:space="preserve"> Κατά πλειοψηφία.</w:t>
      </w:r>
    </w:p>
    <w:p w14:paraId="31B16C6D"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31B16C6E"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Κατά πλειοψηφία.</w:t>
      </w:r>
    </w:p>
    <w:p w14:paraId="31B16C6F"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Κατά πλειοψηφία.</w:t>
      </w:r>
    </w:p>
    <w:p w14:paraId="31B16C70"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Κατά πλειοψηφία.</w:t>
      </w:r>
    </w:p>
    <w:p w14:paraId="31B16C71"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Κατά πλειοψηφία.</w:t>
      </w:r>
    </w:p>
    <w:p w14:paraId="31B16C72"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το</w:t>
      </w:r>
      <w:r>
        <w:rPr>
          <w:rFonts w:eastAsia="Times New Roman" w:cs="Times New Roman"/>
          <w:szCs w:val="24"/>
        </w:rPr>
        <w:t xml:space="preserve"> άρθρο 29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 </w:t>
      </w:r>
    </w:p>
    <w:p w14:paraId="31B16C73"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30 ως έχει;</w:t>
      </w:r>
    </w:p>
    <w:p w14:paraId="31B16C74"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31B16C75"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Κατά πλειοψηφία.</w:t>
      </w:r>
    </w:p>
    <w:p w14:paraId="31B16C76"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31B16C77"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ΓΕΩΡΓΙΟΣ ΑΡΒΑΝΙΤΙ</w:t>
      </w:r>
      <w:r>
        <w:rPr>
          <w:rFonts w:eastAsia="Times New Roman" w:cs="Times New Roman"/>
          <w:b/>
          <w:szCs w:val="24"/>
        </w:rPr>
        <w:t xml:space="preserve">ΔΗΣ: </w:t>
      </w:r>
      <w:r>
        <w:rPr>
          <w:rFonts w:eastAsia="Times New Roman" w:cs="Times New Roman"/>
          <w:szCs w:val="24"/>
        </w:rPr>
        <w:t>Κατά πλειοψηφία.</w:t>
      </w:r>
    </w:p>
    <w:p w14:paraId="31B16C78"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Κατά πλειοψηφία.</w:t>
      </w:r>
    </w:p>
    <w:p w14:paraId="31B16C79"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Κατά πλειοψηφία.</w:t>
      </w:r>
    </w:p>
    <w:p w14:paraId="31B16C7A"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το άρθρο 30 έγινε δεκτό ως έχει κατά πλειοψηφία. </w:t>
      </w:r>
    </w:p>
    <w:p w14:paraId="31B16C7B"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31</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31B16C7C"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31B16C7D"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Κατά πλειοψηφία.</w:t>
      </w:r>
    </w:p>
    <w:p w14:paraId="31B16C7E"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31B16C7F"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Κατά πλειοψηφία.</w:t>
      </w:r>
    </w:p>
    <w:p w14:paraId="31B16C80"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Κατά πλειοψηφία.</w:t>
      </w:r>
    </w:p>
    <w:p w14:paraId="31B16C81"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Κατά πλει</w:t>
      </w:r>
      <w:r>
        <w:rPr>
          <w:rFonts w:eastAsia="Times New Roman" w:cs="Times New Roman"/>
          <w:szCs w:val="24"/>
        </w:rPr>
        <w:t>οψηφία.</w:t>
      </w:r>
    </w:p>
    <w:p w14:paraId="31B16C82"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το άρθρο 31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 </w:t>
      </w:r>
    </w:p>
    <w:p w14:paraId="31B16C83"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32</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31B16C84"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31B16C85"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Κατά πλειοψηφία.</w:t>
      </w:r>
    </w:p>
    <w:p w14:paraId="31B16C86"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31B16C87"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Κατά πλειοψηφία.</w:t>
      </w:r>
    </w:p>
    <w:p w14:paraId="31B16C88"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Κατά πλειοψηφία.</w:t>
      </w:r>
    </w:p>
    <w:p w14:paraId="31B16C89"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Κατά πλειοψηφία.</w:t>
      </w:r>
    </w:p>
    <w:p w14:paraId="31B16C8A"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Κατά πλειοψηφία.</w:t>
      </w:r>
    </w:p>
    <w:p w14:paraId="31B16C8B"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το άρθρο 32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 </w:t>
      </w:r>
    </w:p>
    <w:p w14:paraId="31B16C8C"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33 ως έχει;</w:t>
      </w:r>
    </w:p>
    <w:p w14:paraId="31B16C8D"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31B16C8E"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31B16C8F"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Κατά πλειοψηφία.</w:t>
      </w:r>
    </w:p>
    <w:p w14:paraId="31B16C90"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το άρθρο 33 έγινε δεκτό ως έχει κατά πλειοψηφία. </w:t>
      </w:r>
    </w:p>
    <w:p w14:paraId="31B16C91"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34 ως έχει;</w:t>
      </w:r>
    </w:p>
    <w:p w14:paraId="31B16C92"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31B16C93"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31B16C94"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Κατά πλειοψηφία.</w:t>
      </w:r>
    </w:p>
    <w:p w14:paraId="31B16C95"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ΩΝ (Αναστάσιος Κουράκης):</w:t>
      </w:r>
      <w:r>
        <w:rPr>
          <w:rFonts w:eastAsia="Times New Roman" w:cs="Times New Roman"/>
          <w:szCs w:val="24"/>
        </w:rPr>
        <w:t xml:space="preserve"> Συνεπώς το άρθρο 34 έγινε δεκτό ως έχει κατά πλειοψηφία. </w:t>
      </w:r>
    </w:p>
    <w:p w14:paraId="31B16C96"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35 ως έχει;</w:t>
      </w:r>
    </w:p>
    <w:p w14:paraId="31B16C97"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31B16C98"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31B16C99"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Κατά πλειοψηφία.</w:t>
      </w:r>
    </w:p>
    <w:p w14:paraId="31B16C9A"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ΠΡΟΕΔΡΕΥΩΝ (Ανασ</w:t>
      </w:r>
      <w:r>
        <w:rPr>
          <w:rFonts w:eastAsia="Times New Roman" w:cs="Times New Roman"/>
          <w:b/>
          <w:szCs w:val="24"/>
        </w:rPr>
        <w:t>τάσιος Κουράκης):</w:t>
      </w:r>
      <w:r>
        <w:rPr>
          <w:rFonts w:eastAsia="Times New Roman" w:cs="Times New Roman"/>
          <w:szCs w:val="24"/>
        </w:rPr>
        <w:t xml:space="preserve"> Συνεπώς το άρθρο 35 έγινε δεκτό ως έχει κατά πλειοψηφία. </w:t>
      </w:r>
    </w:p>
    <w:p w14:paraId="31B16C9B"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36 ως έχει;</w:t>
      </w:r>
    </w:p>
    <w:p w14:paraId="31B16C9C"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31B16C9D"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31B16C9E"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Κατά πλειοψηφία.</w:t>
      </w:r>
    </w:p>
    <w:p w14:paraId="31B16C9F"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w:t>
      </w:r>
      <w:r>
        <w:rPr>
          <w:rFonts w:eastAsia="Times New Roman" w:cs="Times New Roman"/>
          <w:b/>
          <w:szCs w:val="24"/>
        </w:rPr>
        <w:t>Κουράκης):</w:t>
      </w:r>
      <w:r>
        <w:rPr>
          <w:rFonts w:eastAsia="Times New Roman" w:cs="Times New Roman"/>
          <w:szCs w:val="24"/>
        </w:rPr>
        <w:t xml:space="preserve"> Συνεπώς το άρθρο 36 έγινε δεκτό ως έχει κατά πλειοψηφία. </w:t>
      </w:r>
    </w:p>
    <w:p w14:paraId="31B16CA0"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37 ως έχει;</w:t>
      </w:r>
    </w:p>
    <w:p w14:paraId="31B16CA1"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31B16CA2"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31B16CA3"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Παρών.</w:t>
      </w:r>
    </w:p>
    <w:p w14:paraId="31B16CA4"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w:t>
      </w:r>
      <w:r>
        <w:rPr>
          <w:rFonts w:eastAsia="Times New Roman" w:cs="Times New Roman"/>
          <w:szCs w:val="24"/>
        </w:rPr>
        <w:t xml:space="preserve"> το άρθρο 37 έγινε δεκτό ως έχει κατά πλειοψηφία. </w:t>
      </w:r>
    </w:p>
    <w:p w14:paraId="31B16CA5"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38 ως έχει;</w:t>
      </w:r>
    </w:p>
    <w:p w14:paraId="31B16CA6"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31B16CA7"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31B16CA8"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Κατά πλειοψηφία.</w:t>
      </w:r>
    </w:p>
    <w:p w14:paraId="31B16CA9"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το άρθρ</w:t>
      </w:r>
      <w:r>
        <w:rPr>
          <w:rFonts w:eastAsia="Times New Roman" w:cs="Times New Roman"/>
          <w:szCs w:val="24"/>
        </w:rPr>
        <w:t xml:space="preserve">ο 38 έγινε δεκτό ως έχει κατά πλειοψηφία. </w:t>
      </w:r>
    </w:p>
    <w:p w14:paraId="31B16CAA"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40 ως έχει;</w:t>
      </w:r>
    </w:p>
    <w:p w14:paraId="31B16CAB"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31B16CAC"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31B16CAD"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Παρών.</w:t>
      </w:r>
    </w:p>
    <w:p w14:paraId="31B16CAE"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το άρθρο 40 έγινε δεκτό ως έχει κατά πλειοψηφία. </w:t>
      </w:r>
    </w:p>
    <w:p w14:paraId="31B16CAF" w14:textId="77777777" w:rsidR="00643513" w:rsidRDefault="00AD6DE5">
      <w:pPr>
        <w:spacing w:line="600" w:lineRule="auto"/>
        <w:ind w:firstLine="720"/>
        <w:jc w:val="both"/>
        <w:rPr>
          <w:rFonts w:eastAsia="Times New Roman"/>
          <w:szCs w:val="24"/>
        </w:rPr>
      </w:pPr>
      <w:r>
        <w:rPr>
          <w:rFonts w:eastAsia="Times New Roman"/>
          <w:szCs w:val="24"/>
        </w:rPr>
        <w:t>Ερωτάται το Σώμα: Γίνεται δεκτό το άρθρο 42 ως έχει;</w:t>
      </w:r>
    </w:p>
    <w:p w14:paraId="31B16CB0" w14:textId="77777777" w:rsidR="00643513" w:rsidRDefault="00AD6DE5">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31B16CB1" w14:textId="77777777" w:rsidR="00643513" w:rsidRDefault="00AD6DE5">
      <w:pPr>
        <w:spacing w:after="0" w:line="72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w:t>
      </w:r>
      <w:r>
        <w:rPr>
          <w:rFonts w:eastAsia="Times New Roman"/>
          <w:szCs w:val="24"/>
        </w:rPr>
        <w:t>Κατά πλειοψηφία.</w:t>
      </w:r>
    </w:p>
    <w:p w14:paraId="31B16CB2" w14:textId="77777777" w:rsidR="00643513" w:rsidRDefault="00AD6DE5">
      <w:pPr>
        <w:spacing w:after="0" w:line="72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Παρών. </w:t>
      </w:r>
    </w:p>
    <w:p w14:paraId="31B16CB3" w14:textId="77777777" w:rsidR="00643513" w:rsidRDefault="00AD6DE5">
      <w:pPr>
        <w:spacing w:after="0" w:line="72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το άρθρ</w:t>
      </w:r>
      <w:r>
        <w:rPr>
          <w:rFonts w:eastAsia="Times New Roman"/>
          <w:szCs w:val="24"/>
        </w:rPr>
        <w:t>ο 42 έγινε δεκτό ως έχει κατά πλειοψηφία.</w:t>
      </w:r>
    </w:p>
    <w:p w14:paraId="31B16CB4" w14:textId="77777777" w:rsidR="00643513" w:rsidRDefault="00AD6DE5">
      <w:pPr>
        <w:spacing w:line="600" w:lineRule="auto"/>
        <w:ind w:firstLine="720"/>
        <w:jc w:val="both"/>
        <w:rPr>
          <w:rFonts w:eastAsia="Times New Roman"/>
          <w:szCs w:val="24"/>
        </w:rPr>
      </w:pPr>
      <w:r>
        <w:rPr>
          <w:rFonts w:eastAsia="Times New Roman"/>
          <w:szCs w:val="24"/>
        </w:rPr>
        <w:t>Ερωτάται το Σώμα: Γίνεται δεκτό το άρθρο 44 ως έχει;</w:t>
      </w:r>
    </w:p>
    <w:p w14:paraId="31B16CB5" w14:textId="77777777" w:rsidR="00643513" w:rsidRDefault="00AD6DE5">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31B16CB6" w14:textId="77777777" w:rsidR="00643513" w:rsidRDefault="00AD6DE5">
      <w:pPr>
        <w:spacing w:after="0" w:line="600" w:lineRule="auto"/>
        <w:ind w:firstLine="720"/>
        <w:jc w:val="both"/>
        <w:rPr>
          <w:rFonts w:eastAsia="Times New Roman"/>
          <w:szCs w:val="24"/>
        </w:rPr>
      </w:pPr>
      <w:r>
        <w:rPr>
          <w:rFonts w:eastAsia="Times New Roman" w:cs="Times New Roman"/>
          <w:b/>
          <w:szCs w:val="24"/>
        </w:rPr>
        <w:t>ΑΝΤΩΝΙΟΣ ΓΡΕΓΟΣ:</w:t>
      </w:r>
      <w:r>
        <w:rPr>
          <w:rFonts w:eastAsia="Times New Roman" w:cs="Times New Roman"/>
          <w:szCs w:val="24"/>
        </w:rPr>
        <w:t xml:space="preserve"> </w:t>
      </w:r>
      <w:r>
        <w:rPr>
          <w:rFonts w:eastAsia="Times New Roman"/>
          <w:szCs w:val="24"/>
        </w:rPr>
        <w:t>Κατά πλειοψηφία.</w:t>
      </w:r>
    </w:p>
    <w:p w14:paraId="31B16CB7"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Παρών. </w:t>
      </w:r>
    </w:p>
    <w:p w14:paraId="31B16CB8" w14:textId="77777777" w:rsidR="00643513" w:rsidRDefault="00AD6DE5">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το άρθρο 44 έγινε δεκτό ως έχει κατά πλειοψηφία.</w:t>
      </w:r>
    </w:p>
    <w:p w14:paraId="31B16CB9" w14:textId="77777777" w:rsidR="00643513" w:rsidRDefault="00AD6DE5">
      <w:pPr>
        <w:spacing w:after="0" w:line="600" w:lineRule="auto"/>
        <w:ind w:firstLine="720"/>
        <w:jc w:val="both"/>
        <w:rPr>
          <w:rFonts w:eastAsia="Times New Roman"/>
          <w:szCs w:val="24"/>
        </w:rPr>
      </w:pPr>
      <w:r>
        <w:rPr>
          <w:rFonts w:eastAsia="Times New Roman"/>
          <w:szCs w:val="24"/>
        </w:rPr>
        <w:t>Ερωτάται το Σώμα: Γίνεται δεκτό το άρθρο 47 ως έχει;</w:t>
      </w:r>
    </w:p>
    <w:p w14:paraId="31B16CBA" w14:textId="77777777" w:rsidR="00643513" w:rsidRDefault="00AD6DE5">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31B16CBB"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w:t>
      </w:r>
      <w:r>
        <w:rPr>
          <w:rFonts w:eastAsia="Times New Roman"/>
          <w:szCs w:val="24"/>
        </w:rPr>
        <w:t>Κατά πλειοψηφία.</w:t>
      </w:r>
    </w:p>
    <w:p w14:paraId="31B16CBC"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Παρών. </w:t>
      </w:r>
    </w:p>
    <w:p w14:paraId="31B16CBD" w14:textId="77777777" w:rsidR="00643513" w:rsidRDefault="00AD6DE5">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το άρθρο</w:t>
      </w:r>
      <w:r>
        <w:rPr>
          <w:rFonts w:eastAsia="Times New Roman"/>
          <w:szCs w:val="24"/>
        </w:rPr>
        <w:t xml:space="preserve"> 47 έγινε δεκτό ως έχει κατά πλειοψηφία.</w:t>
      </w:r>
    </w:p>
    <w:p w14:paraId="31B16CBE" w14:textId="77777777" w:rsidR="00643513" w:rsidRDefault="00AD6DE5">
      <w:pPr>
        <w:spacing w:after="0" w:line="600" w:lineRule="auto"/>
        <w:ind w:firstLine="720"/>
        <w:jc w:val="both"/>
        <w:rPr>
          <w:rFonts w:eastAsia="Times New Roman"/>
          <w:szCs w:val="24"/>
        </w:rPr>
      </w:pPr>
      <w:r>
        <w:rPr>
          <w:rFonts w:eastAsia="Times New Roman"/>
          <w:szCs w:val="24"/>
        </w:rPr>
        <w:t>Ερωτάται το Σώμα: Γίνεται δεκτό το άρθρο 48 ως έχει;</w:t>
      </w:r>
    </w:p>
    <w:p w14:paraId="31B16CBF" w14:textId="77777777" w:rsidR="00643513" w:rsidRDefault="00AD6DE5">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31B16CC0"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w:t>
      </w:r>
      <w:r>
        <w:rPr>
          <w:rFonts w:eastAsia="Times New Roman"/>
          <w:szCs w:val="24"/>
        </w:rPr>
        <w:t>Κατά πλειοψηφία.</w:t>
      </w:r>
    </w:p>
    <w:p w14:paraId="31B16CC1"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Παρών. </w:t>
      </w:r>
    </w:p>
    <w:p w14:paraId="31B16CC2" w14:textId="77777777" w:rsidR="00643513" w:rsidRDefault="00AD6DE5">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το άρθρο 48 έγινε δεκτό ω</w:t>
      </w:r>
      <w:r>
        <w:rPr>
          <w:rFonts w:eastAsia="Times New Roman"/>
          <w:szCs w:val="24"/>
        </w:rPr>
        <w:t>ς έχει κατά πλειοψηφία.</w:t>
      </w:r>
    </w:p>
    <w:p w14:paraId="31B16CC3" w14:textId="77777777" w:rsidR="00643513" w:rsidRDefault="00AD6DE5">
      <w:pPr>
        <w:spacing w:line="600" w:lineRule="auto"/>
        <w:ind w:firstLine="720"/>
        <w:jc w:val="both"/>
        <w:rPr>
          <w:rFonts w:eastAsia="Times New Roman"/>
          <w:szCs w:val="24"/>
        </w:rPr>
      </w:pPr>
      <w:r>
        <w:rPr>
          <w:rFonts w:eastAsia="Times New Roman"/>
          <w:szCs w:val="24"/>
        </w:rPr>
        <w:t>Ερωτάται το Σώμα: Γίνεται δεκτό το άρθρο 49 ως έχει;</w:t>
      </w:r>
    </w:p>
    <w:p w14:paraId="31B16CC4" w14:textId="77777777" w:rsidR="00643513" w:rsidRDefault="00AD6DE5">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31B16CC5"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w:t>
      </w:r>
      <w:r>
        <w:rPr>
          <w:rFonts w:eastAsia="Times New Roman"/>
          <w:szCs w:val="24"/>
        </w:rPr>
        <w:t>Κατά πλειοψηφία.</w:t>
      </w:r>
    </w:p>
    <w:p w14:paraId="31B16CC6"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Παρών. </w:t>
      </w:r>
    </w:p>
    <w:p w14:paraId="31B16CC7" w14:textId="77777777" w:rsidR="00643513" w:rsidRDefault="00AD6DE5">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το άρθρο 49 έγινε δεκτό ως έχει κατά πλειο</w:t>
      </w:r>
      <w:r>
        <w:rPr>
          <w:rFonts w:eastAsia="Times New Roman"/>
          <w:szCs w:val="24"/>
        </w:rPr>
        <w:t>ψηφία.</w:t>
      </w:r>
    </w:p>
    <w:p w14:paraId="31B16CC8" w14:textId="77777777" w:rsidR="00643513" w:rsidRDefault="00AD6DE5">
      <w:pPr>
        <w:spacing w:after="0" w:line="600" w:lineRule="auto"/>
        <w:ind w:firstLine="720"/>
        <w:jc w:val="both"/>
        <w:rPr>
          <w:rFonts w:eastAsia="Times New Roman"/>
          <w:szCs w:val="24"/>
        </w:rPr>
      </w:pPr>
      <w:r>
        <w:rPr>
          <w:rFonts w:eastAsia="Times New Roman"/>
          <w:szCs w:val="24"/>
        </w:rPr>
        <w:t>Ερωτάται το Σώμα: Γίνεται δεκτό το άρθρο 50 ως έχει;</w:t>
      </w:r>
    </w:p>
    <w:p w14:paraId="31B16CC9" w14:textId="77777777" w:rsidR="00643513" w:rsidRDefault="00AD6DE5">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31B16CCA"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w:t>
      </w:r>
      <w:r>
        <w:rPr>
          <w:rFonts w:eastAsia="Times New Roman"/>
          <w:szCs w:val="24"/>
        </w:rPr>
        <w:t>Κατά πλειοψηφία.</w:t>
      </w:r>
    </w:p>
    <w:p w14:paraId="31B16CCB" w14:textId="77777777" w:rsidR="00643513" w:rsidRDefault="00AD6DE5">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το άρθρο 50 έγινε δεκτό ως έχει κατά πλειοψηφία.</w:t>
      </w:r>
    </w:p>
    <w:p w14:paraId="31B16CCC" w14:textId="77777777" w:rsidR="00643513" w:rsidRDefault="00AD6DE5">
      <w:pPr>
        <w:spacing w:after="0" w:line="600" w:lineRule="auto"/>
        <w:ind w:firstLine="720"/>
        <w:jc w:val="both"/>
        <w:rPr>
          <w:rFonts w:eastAsia="Times New Roman"/>
          <w:szCs w:val="24"/>
        </w:rPr>
      </w:pPr>
      <w:r>
        <w:rPr>
          <w:rFonts w:eastAsia="Times New Roman"/>
          <w:szCs w:val="24"/>
        </w:rPr>
        <w:t xml:space="preserve">Ερωτάται το Σώμα: Γίνεται δεκτό το </w:t>
      </w:r>
      <w:r>
        <w:rPr>
          <w:rFonts w:eastAsia="Times New Roman"/>
          <w:szCs w:val="24"/>
        </w:rPr>
        <w:t>άρθρο 51 ως έχει;</w:t>
      </w:r>
    </w:p>
    <w:p w14:paraId="31B16CCD" w14:textId="77777777" w:rsidR="00643513" w:rsidRDefault="00AD6DE5">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31B16CCE"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w:t>
      </w:r>
      <w:r>
        <w:rPr>
          <w:rFonts w:eastAsia="Times New Roman"/>
          <w:szCs w:val="24"/>
        </w:rPr>
        <w:t>Κατά πλειοψηφία.</w:t>
      </w:r>
    </w:p>
    <w:p w14:paraId="31B16CCF"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szCs w:val="24"/>
        </w:rPr>
        <w:t>Κατά πλειοψηφία.</w:t>
      </w:r>
    </w:p>
    <w:p w14:paraId="31B16CD0" w14:textId="77777777" w:rsidR="00643513" w:rsidRDefault="00AD6DE5">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το άρθρο 51 έγινε δεκτό ως έχει κατά πλειοψηφία.</w:t>
      </w:r>
    </w:p>
    <w:p w14:paraId="31B16CD1" w14:textId="77777777" w:rsidR="00643513" w:rsidRDefault="00AD6DE5">
      <w:pPr>
        <w:spacing w:line="600" w:lineRule="auto"/>
        <w:ind w:firstLine="720"/>
        <w:jc w:val="both"/>
        <w:rPr>
          <w:rFonts w:eastAsia="Times New Roman"/>
          <w:szCs w:val="24"/>
        </w:rPr>
      </w:pPr>
      <w:r>
        <w:rPr>
          <w:rFonts w:eastAsia="Times New Roman"/>
          <w:szCs w:val="24"/>
        </w:rPr>
        <w:t>Ερωτάται το Σώμα: Γίνεται δεκτό το άρθρο 52</w:t>
      </w:r>
      <w:r>
        <w:rPr>
          <w:rFonts w:eastAsia="Times New Roman"/>
          <w:szCs w:val="24"/>
        </w:rPr>
        <w:t>,</w:t>
      </w:r>
      <w:r>
        <w:rPr>
          <w:rFonts w:eastAsia="Times New Roman"/>
          <w:szCs w:val="24"/>
        </w:rPr>
        <w:t xml:space="preserve"> όπως τροποποιήθηκε από τον κύριο Υπουργό;</w:t>
      </w:r>
    </w:p>
    <w:p w14:paraId="31B16CD2" w14:textId="77777777" w:rsidR="00643513" w:rsidRDefault="00AD6DE5">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31B16CD3"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w:t>
      </w:r>
      <w:r>
        <w:rPr>
          <w:rFonts w:eastAsia="Times New Roman"/>
          <w:szCs w:val="24"/>
        </w:rPr>
        <w:t>Κατά πλειοψηφία.</w:t>
      </w:r>
    </w:p>
    <w:p w14:paraId="31B16CD4"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Παρών. </w:t>
      </w:r>
    </w:p>
    <w:p w14:paraId="31B16CD5" w14:textId="77777777" w:rsidR="00643513" w:rsidRDefault="00AD6DE5">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το άρθρο 52 έγινε δεκτό όπως τροποποιήθηκε από τον κύριο Υπουργό κατά πλειο</w:t>
      </w:r>
      <w:r>
        <w:rPr>
          <w:rFonts w:eastAsia="Times New Roman"/>
          <w:szCs w:val="24"/>
        </w:rPr>
        <w:t>ψηφία.</w:t>
      </w:r>
    </w:p>
    <w:p w14:paraId="31B16CD6" w14:textId="77777777" w:rsidR="00643513" w:rsidRDefault="00AD6DE5">
      <w:pPr>
        <w:spacing w:after="0" w:line="600" w:lineRule="auto"/>
        <w:ind w:firstLine="720"/>
        <w:jc w:val="both"/>
        <w:rPr>
          <w:rFonts w:eastAsia="Times New Roman"/>
          <w:szCs w:val="24"/>
        </w:rPr>
      </w:pPr>
      <w:r>
        <w:rPr>
          <w:rFonts w:eastAsia="Times New Roman"/>
          <w:szCs w:val="24"/>
        </w:rPr>
        <w:t>Ερωτάται το Σώμα: Γίνεται δεκτό το άρθρο 53 ως έχει;</w:t>
      </w:r>
    </w:p>
    <w:p w14:paraId="31B16CD7" w14:textId="77777777" w:rsidR="00643513" w:rsidRDefault="00AD6DE5">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31B16CD8"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w:t>
      </w:r>
      <w:r>
        <w:rPr>
          <w:rFonts w:eastAsia="Times New Roman"/>
          <w:szCs w:val="24"/>
        </w:rPr>
        <w:t>Κατά πλειοψηφία.</w:t>
      </w:r>
    </w:p>
    <w:p w14:paraId="31B16CD9"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Παρών. </w:t>
      </w:r>
    </w:p>
    <w:p w14:paraId="31B16CDA" w14:textId="77777777" w:rsidR="00643513" w:rsidRDefault="00AD6DE5">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το άρθρο 53 έγινε δεκτό ως έχει κατά πλειοψηφία.</w:t>
      </w:r>
    </w:p>
    <w:p w14:paraId="31B16CDB" w14:textId="77777777" w:rsidR="00643513" w:rsidRDefault="00AD6DE5">
      <w:pPr>
        <w:spacing w:after="0" w:line="600" w:lineRule="auto"/>
        <w:ind w:firstLine="720"/>
        <w:jc w:val="both"/>
        <w:rPr>
          <w:rFonts w:eastAsia="Times New Roman"/>
          <w:szCs w:val="24"/>
        </w:rPr>
      </w:pPr>
      <w:r>
        <w:rPr>
          <w:rFonts w:eastAsia="Times New Roman"/>
          <w:szCs w:val="24"/>
        </w:rPr>
        <w:t>Ερωτάται τ</w:t>
      </w:r>
      <w:r>
        <w:rPr>
          <w:rFonts w:eastAsia="Times New Roman"/>
          <w:szCs w:val="24"/>
        </w:rPr>
        <w:t>ο Σώμα: Γίνεται δεκτό το άρθρο 58 ως έχει;</w:t>
      </w:r>
    </w:p>
    <w:p w14:paraId="31B16CDC" w14:textId="77777777" w:rsidR="00643513" w:rsidRDefault="00AD6DE5">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31B16CDD"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w:t>
      </w:r>
      <w:r>
        <w:rPr>
          <w:rFonts w:eastAsia="Times New Roman"/>
          <w:szCs w:val="24"/>
        </w:rPr>
        <w:t>Κατά πλειοψηφία.</w:t>
      </w:r>
    </w:p>
    <w:p w14:paraId="31B16CDE"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szCs w:val="24"/>
        </w:rPr>
        <w:t>Κατά πλειοψηφία.</w:t>
      </w:r>
    </w:p>
    <w:p w14:paraId="31B16CDF" w14:textId="77777777" w:rsidR="00643513" w:rsidRDefault="00AD6DE5">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το άρθρο 58 έγινε δεκτό ως έχει κατά πλειοψηφία.</w:t>
      </w:r>
    </w:p>
    <w:p w14:paraId="31B16CE0" w14:textId="77777777" w:rsidR="00643513" w:rsidRDefault="00AD6DE5">
      <w:pPr>
        <w:spacing w:line="600" w:lineRule="auto"/>
        <w:ind w:firstLine="720"/>
        <w:jc w:val="both"/>
        <w:rPr>
          <w:rFonts w:eastAsia="Times New Roman"/>
          <w:szCs w:val="24"/>
        </w:rPr>
      </w:pPr>
      <w:r>
        <w:rPr>
          <w:rFonts w:eastAsia="Times New Roman"/>
          <w:szCs w:val="24"/>
        </w:rPr>
        <w:t xml:space="preserve">Ερωτάται το Σώμα: </w:t>
      </w:r>
      <w:r>
        <w:rPr>
          <w:rFonts w:eastAsia="Times New Roman"/>
          <w:szCs w:val="24"/>
        </w:rPr>
        <w:t>Γίνεται δεκτό το άρθρο 59 ως έχει;</w:t>
      </w:r>
    </w:p>
    <w:p w14:paraId="31B16CE1" w14:textId="77777777" w:rsidR="00643513" w:rsidRDefault="00AD6DE5">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31B16CE2"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w:t>
      </w:r>
      <w:r>
        <w:rPr>
          <w:rFonts w:eastAsia="Times New Roman"/>
          <w:szCs w:val="24"/>
        </w:rPr>
        <w:t>Κατά πλειοψηφία.</w:t>
      </w:r>
    </w:p>
    <w:p w14:paraId="31B16CE3"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Παρών. </w:t>
      </w:r>
    </w:p>
    <w:p w14:paraId="31B16CE4" w14:textId="77777777" w:rsidR="00643513" w:rsidRDefault="00AD6DE5">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το άρθρο 59 έγινε δεκτό ως έχει κατά πλειοψηφία.</w:t>
      </w:r>
    </w:p>
    <w:p w14:paraId="31B16CE5" w14:textId="77777777" w:rsidR="00643513" w:rsidRDefault="00AD6DE5">
      <w:pPr>
        <w:spacing w:after="0" w:line="600" w:lineRule="auto"/>
        <w:ind w:firstLine="720"/>
        <w:jc w:val="both"/>
        <w:rPr>
          <w:rFonts w:eastAsia="Times New Roman"/>
          <w:szCs w:val="24"/>
        </w:rPr>
      </w:pPr>
      <w:r>
        <w:rPr>
          <w:rFonts w:eastAsia="Times New Roman"/>
          <w:szCs w:val="24"/>
        </w:rPr>
        <w:t xml:space="preserve">Ερωτάται το Σώμα: Γίνεται δεκτό το </w:t>
      </w:r>
      <w:r>
        <w:rPr>
          <w:rFonts w:eastAsia="Times New Roman"/>
          <w:szCs w:val="24"/>
        </w:rPr>
        <w:t>άρθρο 61 ως έχει;</w:t>
      </w:r>
    </w:p>
    <w:p w14:paraId="31B16CE6" w14:textId="77777777" w:rsidR="00643513" w:rsidRDefault="00AD6DE5">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31B16CE7"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w:t>
      </w:r>
      <w:r>
        <w:rPr>
          <w:rFonts w:eastAsia="Times New Roman"/>
          <w:szCs w:val="24"/>
        </w:rPr>
        <w:t>Κατά πλειοψηφία.</w:t>
      </w:r>
    </w:p>
    <w:p w14:paraId="31B16CE8"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szCs w:val="24"/>
        </w:rPr>
        <w:t>Κατά πλειοψηφία.</w:t>
      </w:r>
    </w:p>
    <w:p w14:paraId="31B16CE9" w14:textId="77777777" w:rsidR="00643513" w:rsidRDefault="00AD6DE5">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το άρθρο 61 έγινε δεκτό ως έχει κατά πλειοψηφία.</w:t>
      </w:r>
    </w:p>
    <w:p w14:paraId="31B16CEA" w14:textId="77777777" w:rsidR="00643513" w:rsidRDefault="00AD6DE5">
      <w:pPr>
        <w:spacing w:after="0" w:line="600" w:lineRule="auto"/>
        <w:ind w:firstLine="720"/>
        <w:jc w:val="both"/>
        <w:rPr>
          <w:rFonts w:eastAsia="Times New Roman"/>
          <w:szCs w:val="24"/>
        </w:rPr>
      </w:pPr>
      <w:r>
        <w:rPr>
          <w:rFonts w:eastAsia="Times New Roman"/>
          <w:szCs w:val="24"/>
        </w:rPr>
        <w:t>Ερωτάται το Σώμα: Γίνεται δεκτό το άρθρο 62</w:t>
      </w:r>
      <w:r>
        <w:rPr>
          <w:rFonts w:eastAsia="Times New Roman"/>
          <w:szCs w:val="24"/>
        </w:rPr>
        <w:t xml:space="preserve"> ως έχει;</w:t>
      </w:r>
    </w:p>
    <w:p w14:paraId="31B16CEB" w14:textId="77777777" w:rsidR="00643513" w:rsidRDefault="00AD6DE5">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31B16CEC"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w:t>
      </w:r>
      <w:r>
        <w:rPr>
          <w:rFonts w:eastAsia="Times New Roman"/>
          <w:szCs w:val="24"/>
        </w:rPr>
        <w:t>Κατά πλειοψηφία.</w:t>
      </w:r>
    </w:p>
    <w:p w14:paraId="31B16CED"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szCs w:val="24"/>
        </w:rPr>
        <w:t>Κατά πλειοψηφία.</w:t>
      </w:r>
    </w:p>
    <w:p w14:paraId="31B16CEE" w14:textId="77777777" w:rsidR="00643513" w:rsidRDefault="00AD6DE5">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το άρθρο 62 έγινε δεκτό ως έχει κατά πλειοψηφία.</w:t>
      </w:r>
    </w:p>
    <w:p w14:paraId="31B16CEF" w14:textId="77777777" w:rsidR="00643513" w:rsidRDefault="00AD6DE5">
      <w:pPr>
        <w:spacing w:after="0" w:line="600" w:lineRule="auto"/>
        <w:ind w:firstLine="720"/>
        <w:jc w:val="both"/>
        <w:rPr>
          <w:rFonts w:eastAsia="Times New Roman"/>
          <w:szCs w:val="24"/>
        </w:rPr>
      </w:pPr>
      <w:r>
        <w:rPr>
          <w:rFonts w:eastAsia="Times New Roman"/>
          <w:szCs w:val="24"/>
        </w:rPr>
        <w:t xml:space="preserve">Ερωτάται το Σώμα: Γίνεται δεκτό το άρθρο 63 ως </w:t>
      </w:r>
      <w:r>
        <w:rPr>
          <w:rFonts w:eastAsia="Times New Roman"/>
          <w:szCs w:val="24"/>
        </w:rPr>
        <w:t>έχει;</w:t>
      </w:r>
    </w:p>
    <w:p w14:paraId="31B16CF0" w14:textId="77777777" w:rsidR="00643513" w:rsidRDefault="00AD6DE5">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31B16CF1"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w:t>
      </w:r>
      <w:r>
        <w:rPr>
          <w:rFonts w:eastAsia="Times New Roman"/>
          <w:szCs w:val="24"/>
        </w:rPr>
        <w:t>Κατά πλειοψηφία.</w:t>
      </w:r>
    </w:p>
    <w:p w14:paraId="31B16CF2"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szCs w:val="24"/>
        </w:rPr>
        <w:t>Κατά πλειοψηφία.</w:t>
      </w:r>
    </w:p>
    <w:p w14:paraId="31B16CF3" w14:textId="77777777" w:rsidR="00643513" w:rsidRDefault="00AD6DE5">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το άρθρο 63 έγινε δεκτό ως έχει κατά πλειοψηφία.</w:t>
      </w:r>
    </w:p>
    <w:p w14:paraId="31B16CF4" w14:textId="77777777" w:rsidR="00643513" w:rsidRDefault="00AD6DE5">
      <w:pPr>
        <w:spacing w:after="0" w:line="600" w:lineRule="auto"/>
        <w:ind w:firstLine="720"/>
        <w:jc w:val="both"/>
        <w:rPr>
          <w:rFonts w:eastAsia="Times New Roman"/>
          <w:szCs w:val="24"/>
        </w:rPr>
      </w:pPr>
      <w:r>
        <w:rPr>
          <w:rFonts w:eastAsia="Times New Roman"/>
          <w:szCs w:val="24"/>
        </w:rPr>
        <w:t>Ερωτάται το Σώμα: Γίνεται δεκτό το άρθρο 64 ως έχει;</w:t>
      </w:r>
    </w:p>
    <w:p w14:paraId="31B16CF5" w14:textId="77777777" w:rsidR="00643513" w:rsidRDefault="00AD6DE5">
      <w:pPr>
        <w:spacing w:after="0" w:line="600" w:lineRule="auto"/>
        <w:ind w:firstLine="720"/>
        <w:jc w:val="both"/>
        <w:rPr>
          <w:rFonts w:eastAsia="Times New Roman"/>
          <w:szCs w:val="24"/>
        </w:rPr>
      </w:pPr>
      <w:r>
        <w:rPr>
          <w:rFonts w:eastAsia="Times New Roman"/>
          <w:b/>
          <w:szCs w:val="24"/>
        </w:rPr>
        <w:t>ΠΟ</w:t>
      </w:r>
      <w:r>
        <w:rPr>
          <w:rFonts w:eastAsia="Times New Roman"/>
          <w:b/>
          <w:szCs w:val="24"/>
        </w:rPr>
        <w:t xml:space="preserve">ΛΛΟΙ ΒΟΥΛΕΥΤΕΣ: </w:t>
      </w:r>
      <w:r>
        <w:rPr>
          <w:rFonts w:eastAsia="Times New Roman"/>
          <w:szCs w:val="24"/>
        </w:rPr>
        <w:t xml:space="preserve">Δεκτό, δεκτό. </w:t>
      </w:r>
    </w:p>
    <w:p w14:paraId="31B16CF6"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w:t>
      </w:r>
      <w:r>
        <w:rPr>
          <w:rFonts w:eastAsia="Times New Roman"/>
          <w:szCs w:val="24"/>
        </w:rPr>
        <w:t>Κατά πλειοψηφία.</w:t>
      </w:r>
    </w:p>
    <w:p w14:paraId="31B16CF7"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 xml:space="preserve">Παρών. </w:t>
      </w:r>
    </w:p>
    <w:p w14:paraId="31B16CF8" w14:textId="77777777" w:rsidR="00643513" w:rsidRDefault="00AD6DE5">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το άρθρο 64 έγινε δεκτό ως έχει κατά πλειοψηφία.</w:t>
      </w:r>
    </w:p>
    <w:p w14:paraId="31B16CF9" w14:textId="77777777" w:rsidR="00643513" w:rsidRDefault="00AD6DE5">
      <w:pPr>
        <w:spacing w:after="0" w:line="600" w:lineRule="auto"/>
        <w:ind w:firstLine="720"/>
        <w:jc w:val="both"/>
        <w:rPr>
          <w:rFonts w:eastAsia="Times New Roman"/>
          <w:szCs w:val="24"/>
        </w:rPr>
      </w:pPr>
      <w:r>
        <w:rPr>
          <w:rFonts w:eastAsia="Times New Roman"/>
          <w:szCs w:val="24"/>
        </w:rPr>
        <w:t>Ερωτάται το Σώμα: Γίνεται δεκτό το άρθρο 65 ως έχει;</w:t>
      </w:r>
    </w:p>
    <w:p w14:paraId="31B16CFA" w14:textId="77777777" w:rsidR="00643513" w:rsidRDefault="00AD6DE5">
      <w:pPr>
        <w:spacing w:after="0" w:line="600" w:lineRule="auto"/>
        <w:ind w:firstLine="720"/>
        <w:jc w:val="both"/>
        <w:rPr>
          <w:rFonts w:eastAsia="Times New Roman"/>
          <w:szCs w:val="24"/>
        </w:rPr>
      </w:pPr>
      <w:r>
        <w:rPr>
          <w:rFonts w:eastAsia="Times New Roman"/>
          <w:b/>
          <w:szCs w:val="24"/>
        </w:rPr>
        <w:t>ΠΟΛΛΟΙ ΒΟΥΛΕΥΤ</w:t>
      </w:r>
      <w:r>
        <w:rPr>
          <w:rFonts w:eastAsia="Times New Roman"/>
          <w:b/>
          <w:szCs w:val="24"/>
        </w:rPr>
        <w:t xml:space="preserve">ΕΣ: </w:t>
      </w:r>
      <w:r>
        <w:rPr>
          <w:rFonts w:eastAsia="Times New Roman"/>
          <w:szCs w:val="24"/>
        </w:rPr>
        <w:t xml:space="preserve">Δεκτό, δεκτό. </w:t>
      </w:r>
    </w:p>
    <w:p w14:paraId="31B16CFB"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w:t>
      </w:r>
      <w:r>
        <w:rPr>
          <w:rFonts w:eastAsia="Times New Roman"/>
          <w:szCs w:val="24"/>
        </w:rPr>
        <w:t>Κατά πλειοψηφία.</w:t>
      </w:r>
    </w:p>
    <w:p w14:paraId="31B16CFC"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szCs w:val="24"/>
        </w:rPr>
        <w:t>Παρών.</w:t>
      </w:r>
    </w:p>
    <w:p w14:paraId="31B16CFD" w14:textId="77777777" w:rsidR="00643513" w:rsidRDefault="00AD6DE5">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το άρθρο 65 έγινε δεκτό ως έχει κατά πλειοψηφία.</w:t>
      </w:r>
    </w:p>
    <w:p w14:paraId="31B16CFE" w14:textId="77777777" w:rsidR="00643513" w:rsidRDefault="00AD6DE5">
      <w:pPr>
        <w:spacing w:after="0" w:line="600" w:lineRule="auto"/>
        <w:ind w:firstLine="720"/>
        <w:jc w:val="both"/>
        <w:rPr>
          <w:rFonts w:eastAsia="Times New Roman"/>
          <w:szCs w:val="24"/>
        </w:rPr>
      </w:pPr>
      <w:r>
        <w:rPr>
          <w:rFonts w:eastAsia="Times New Roman"/>
          <w:szCs w:val="24"/>
        </w:rPr>
        <w:t>Ερωτάται το Σώμα: Γίνεται δεκτό το άρθρο 66 ως έχει;</w:t>
      </w:r>
    </w:p>
    <w:p w14:paraId="31B16CFF" w14:textId="77777777" w:rsidR="00643513" w:rsidRDefault="00AD6DE5">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31B16D00"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w:t>
      </w:r>
      <w:r>
        <w:rPr>
          <w:rFonts w:eastAsia="Times New Roman"/>
          <w:szCs w:val="24"/>
        </w:rPr>
        <w:t>Κατά πλειοψηφία.</w:t>
      </w:r>
    </w:p>
    <w:p w14:paraId="31B16D01"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szCs w:val="24"/>
        </w:rPr>
        <w:t>Κατά πλειοψηφία.</w:t>
      </w:r>
    </w:p>
    <w:p w14:paraId="31B16D02" w14:textId="77777777" w:rsidR="00643513" w:rsidRDefault="00AD6DE5">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το άρθρο 66 έγινε δεκτό ως έχει κατά πλειοψηφία.</w:t>
      </w:r>
    </w:p>
    <w:p w14:paraId="31B16D03" w14:textId="77777777" w:rsidR="00643513" w:rsidRDefault="00AD6DE5">
      <w:pPr>
        <w:spacing w:line="600" w:lineRule="auto"/>
        <w:ind w:firstLine="720"/>
        <w:jc w:val="both"/>
        <w:rPr>
          <w:rFonts w:eastAsia="Times New Roman"/>
          <w:szCs w:val="24"/>
        </w:rPr>
      </w:pPr>
      <w:r>
        <w:rPr>
          <w:rFonts w:eastAsia="Times New Roman"/>
          <w:szCs w:val="24"/>
        </w:rPr>
        <w:t>Ερωτάται το Σώμα: Γίνεται δεκτό το άρθρο 68 ως έχει;</w:t>
      </w:r>
    </w:p>
    <w:p w14:paraId="31B16D04" w14:textId="77777777" w:rsidR="00643513" w:rsidRDefault="00AD6DE5">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31B16D05" w14:textId="77777777" w:rsidR="00643513" w:rsidRDefault="00AD6DE5">
      <w:pPr>
        <w:spacing w:line="600" w:lineRule="auto"/>
        <w:ind w:firstLine="720"/>
        <w:jc w:val="both"/>
        <w:rPr>
          <w:rFonts w:eastAsia="Times New Roman" w:cs="Times New Roman"/>
          <w:b/>
          <w:szCs w:val="24"/>
        </w:rPr>
      </w:pPr>
      <w:r>
        <w:rPr>
          <w:rFonts w:eastAsia="Times New Roman" w:cs="Times New Roman"/>
          <w:b/>
          <w:szCs w:val="24"/>
        </w:rPr>
        <w:t xml:space="preserve">ΒΑΣΙΛΕΙΟΣ ΚΙΚΙΛΙΑΣ: </w:t>
      </w:r>
      <w:r>
        <w:rPr>
          <w:rFonts w:eastAsia="Times New Roman" w:cs="Times New Roman"/>
          <w:szCs w:val="24"/>
        </w:rPr>
        <w:t>Κατά πλειοψηφία.</w:t>
      </w:r>
    </w:p>
    <w:p w14:paraId="31B16D06"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w:t>
      </w:r>
      <w:r>
        <w:rPr>
          <w:rFonts w:eastAsia="Times New Roman"/>
          <w:szCs w:val="24"/>
        </w:rPr>
        <w:t>Κατά πλειοψηφία.</w:t>
      </w:r>
    </w:p>
    <w:p w14:paraId="31B16D07"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Παρών. </w:t>
      </w:r>
    </w:p>
    <w:p w14:paraId="31B16D08"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Παρών.</w:t>
      </w:r>
    </w:p>
    <w:p w14:paraId="31B16D09" w14:textId="77777777" w:rsidR="00643513" w:rsidRDefault="00AD6DE5">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το άρθρο 68 έγινε δεκτό ως έχει κατά πλειοψηφία.</w:t>
      </w:r>
    </w:p>
    <w:p w14:paraId="31B16D0A" w14:textId="77777777" w:rsidR="00643513" w:rsidRDefault="00AD6DE5">
      <w:pPr>
        <w:spacing w:line="600" w:lineRule="auto"/>
        <w:ind w:firstLine="720"/>
        <w:jc w:val="both"/>
        <w:rPr>
          <w:rFonts w:eastAsia="Times New Roman"/>
          <w:szCs w:val="24"/>
        </w:rPr>
      </w:pPr>
      <w:r>
        <w:rPr>
          <w:rFonts w:eastAsia="Times New Roman"/>
          <w:szCs w:val="24"/>
        </w:rPr>
        <w:t>Ερωτάται το Σώμα: Γίνεται δεκτό το</w:t>
      </w:r>
      <w:r>
        <w:rPr>
          <w:rFonts w:eastAsia="Times New Roman"/>
          <w:szCs w:val="24"/>
        </w:rPr>
        <w:t xml:space="preserve"> άρθρο 69 ως έχει;</w:t>
      </w:r>
    </w:p>
    <w:p w14:paraId="31B16D0B" w14:textId="77777777" w:rsidR="00643513" w:rsidRDefault="00AD6DE5">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31B16D0C" w14:textId="77777777" w:rsidR="00643513" w:rsidRDefault="00AD6DE5">
      <w:pPr>
        <w:spacing w:line="600" w:lineRule="auto"/>
        <w:ind w:firstLine="720"/>
        <w:jc w:val="both"/>
        <w:rPr>
          <w:rFonts w:eastAsia="Times New Roman" w:cs="Times New Roman"/>
          <w:b/>
          <w:szCs w:val="24"/>
        </w:rPr>
      </w:pPr>
      <w:r>
        <w:rPr>
          <w:rFonts w:eastAsia="Times New Roman" w:cs="Times New Roman"/>
          <w:b/>
          <w:szCs w:val="24"/>
        </w:rPr>
        <w:t xml:space="preserve">ΒΑΣΙΛΕΙΟΣ ΚΙΚΙΛΙΑΣ: </w:t>
      </w:r>
      <w:r>
        <w:rPr>
          <w:rFonts w:eastAsia="Times New Roman" w:cs="Times New Roman"/>
          <w:szCs w:val="24"/>
        </w:rPr>
        <w:t>Κατά πλειοψηφία.</w:t>
      </w:r>
    </w:p>
    <w:p w14:paraId="31B16D0D"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w:t>
      </w:r>
      <w:r>
        <w:rPr>
          <w:rFonts w:eastAsia="Times New Roman"/>
          <w:szCs w:val="24"/>
        </w:rPr>
        <w:t>Κατά πλειοψηφία.</w:t>
      </w:r>
    </w:p>
    <w:p w14:paraId="31B16D0E"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Παρών.</w:t>
      </w:r>
    </w:p>
    <w:p w14:paraId="31B16D0F" w14:textId="77777777" w:rsidR="00643513" w:rsidRDefault="00AD6DE5">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το άρθρο 69 έγινε δεκτό ως έχει κατά πλειοψηφία.</w:t>
      </w:r>
    </w:p>
    <w:p w14:paraId="31B16D10" w14:textId="77777777" w:rsidR="00643513" w:rsidRDefault="00AD6DE5">
      <w:pPr>
        <w:spacing w:after="0" w:line="600" w:lineRule="auto"/>
        <w:ind w:firstLine="720"/>
        <w:jc w:val="both"/>
        <w:rPr>
          <w:rFonts w:eastAsia="Times New Roman"/>
          <w:szCs w:val="24"/>
        </w:rPr>
      </w:pPr>
      <w:r>
        <w:rPr>
          <w:rFonts w:eastAsia="Times New Roman"/>
          <w:szCs w:val="24"/>
        </w:rPr>
        <w:t>Ερωτάται τ</w:t>
      </w:r>
      <w:r>
        <w:rPr>
          <w:rFonts w:eastAsia="Times New Roman"/>
          <w:szCs w:val="24"/>
        </w:rPr>
        <w:t>ο Σώμα: Γίνεται δεκτό το άρθρο 70 ως έχει;</w:t>
      </w:r>
    </w:p>
    <w:p w14:paraId="31B16D11" w14:textId="77777777" w:rsidR="00643513" w:rsidRDefault="00AD6DE5">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31B16D12" w14:textId="77777777" w:rsidR="00643513" w:rsidRDefault="00AD6DE5">
      <w:pPr>
        <w:spacing w:after="0" w:line="600" w:lineRule="auto"/>
        <w:ind w:firstLine="720"/>
        <w:jc w:val="both"/>
        <w:rPr>
          <w:rFonts w:eastAsia="Times New Roman" w:cs="Times New Roman"/>
          <w:b/>
          <w:szCs w:val="24"/>
        </w:rPr>
      </w:pPr>
      <w:r>
        <w:rPr>
          <w:rFonts w:eastAsia="Times New Roman" w:cs="Times New Roman"/>
          <w:b/>
          <w:szCs w:val="24"/>
        </w:rPr>
        <w:t xml:space="preserve">ΒΑΣΙΛΕΙΟΣ ΚΙΚΙΛΙΑΣ: </w:t>
      </w:r>
      <w:r>
        <w:rPr>
          <w:rFonts w:eastAsia="Times New Roman" w:cs="Times New Roman"/>
          <w:szCs w:val="24"/>
        </w:rPr>
        <w:t>Κατά πλειοψηφία.</w:t>
      </w:r>
    </w:p>
    <w:p w14:paraId="31B16D13"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w:t>
      </w:r>
      <w:r>
        <w:rPr>
          <w:rFonts w:eastAsia="Times New Roman"/>
          <w:szCs w:val="24"/>
        </w:rPr>
        <w:t>Κατά πλειοψηφία.</w:t>
      </w:r>
    </w:p>
    <w:p w14:paraId="31B16D14"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Παρών.</w:t>
      </w:r>
    </w:p>
    <w:p w14:paraId="31B16D15" w14:textId="77777777" w:rsidR="00643513" w:rsidRDefault="00AD6DE5">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το άρθρο 70 έγινε δεκτό ως έχει κατ</w:t>
      </w:r>
      <w:r>
        <w:rPr>
          <w:rFonts w:eastAsia="Times New Roman"/>
          <w:szCs w:val="24"/>
        </w:rPr>
        <w:t>ά πλειοψηφία.</w:t>
      </w:r>
    </w:p>
    <w:p w14:paraId="31B16D16" w14:textId="77777777" w:rsidR="00643513" w:rsidRDefault="00AD6DE5">
      <w:pPr>
        <w:spacing w:after="0" w:line="600" w:lineRule="auto"/>
        <w:ind w:firstLine="720"/>
        <w:jc w:val="both"/>
        <w:rPr>
          <w:rFonts w:eastAsia="Times New Roman"/>
          <w:szCs w:val="24"/>
        </w:rPr>
      </w:pPr>
      <w:r>
        <w:rPr>
          <w:rFonts w:eastAsia="Times New Roman"/>
          <w:szCs w:val="24"/>
        </w:rPr>
        <w:t>Ερωτάται το Σώμα: Γίνεται δεκτό το άρθρο 71 ως έχει;</w:t>
      </w:r>
    </w:p>
    <w:p w14:paraId="31B16D17" w14:textId="77777777" w:rsidR="00643513" w:rsidRDefault="00AD6DE5">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14:paraId="31B16D18" w14:textId="77777777" w:rsidR="00643513" w:rsidRDefault="00AD6DE5">
      <w:pPr>
        <w:spacing w:line="600" w:lineRule="auto"/>
        <w:ind w:firstLine="720"/>
        <w:jc w:val="both"/>
        <w:rPr>
          <w:rFonts w:eastAsia="Times New Roman"/>
          <w:szCs w:val="24"/>
        </w:rPr>
      </w:pPr>
      <w:r>
        <w:rPr>
          <w:rFonts w:eastAsia="Times New Roman"/>
          <w:b/>
          <w:szCs w:val="24"/>
        </w:rPr>
        <w:t xml:space="preserve">ΒΑΣΙΛΕΙΟΣ ΚΙΚΙΛΙΑΣ: </w:t>
      </w:r>
      <w:r>
        <w:rPr>
          <w:rFonts w:eastAsia="Times New Roman"/>
          <w:szCs w:val="24"/>
        </w:rPr>
        <w:t>Κατά πλειοψηφία.</w:t>
      </w:r>
    </w:p>
    <w:p w14:paraId="31B16D19" w14:textId="77777777" w:rsidR="00643513" w:rsidRDefault="00AD6DE5">
      <w:pPr>
        <w:spacing w:line="600" w:lineRule="auto"/>
        <w:ind w:firstLine="720"/>
        <w:jc w:val="both"/>
        <w:rPr>
          <w:rFonts w:eastAsia="Times New Roman"/>
          <w:szCs w:val="24"/>
        </w:rPr>
      </w:pPr>
      <w:r>
        <w:rPr>
          <w:rFonts w:eastAsia="Times New Roman" w:cs="Times New Roman"/>
          <w:b/>
          <w:szCs w:val="24"/>
        </w:rPr>
        <w:t>ΑΝΤΩΝΙΟΣ ΓΡΕΓΟΣ:</w:t>
      </w:r>
      <w:r>
        <w:rPr>
          <w:rFonts w:eastAsia="Times New Roman" w:cs="Times New Roman"/>
          <w:szCs w:val="24"/>
        </w:rPr>
        <w:t xml:space="preserve"> </w:t>
      </w:r>
      <w:r>
        <w:rPr>
          <w:rFonts w:eastAsia="Times New Roman"/>
          <w:szCs w:val="24"/>
        </w:rPr>
        <w:t>Κατά πλειοψηφία.</w:t>
      </w:r>
    </w:p>
    <w:p w14:paraId="31B16D1A"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 xml:space="preserve">Παρών. </w:t>
      </w:r>
    </w:p>
    <w:p w14:paraId="31B16D1B" w14:textId="77777777" w:rsidR="00643513" w:rsidRDefault="00AD6DE5">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το άρθρο 71 έγινε δεκτό ως έχει κατά πλειοψηφία.</w:t>
      </w:r>
    </w:p>
    <w:p w14:paraId="31B16D1C" w14:textId="77777777" w:rsidR="00643513" w:rsidRDefault="00AD6DE5">
      <w:pPr>
        <w:spacing w:after="0" w:line="600" w:lineRule="auto"/>
        <w:ind w:firstLine="720"/>
        <w:jc w:val="both"/>
        <w:rPr>
          <w:rFonts w:eastAsia="Times New Roman"/>
          <w:szCs w:val="24"/>
        </w:rPr>
      </w:pPr>
      <w:r>
        <w:rPr>
          <w:rFonts w:eastAsia="Times New Roman"/>
          <w:szCs w:val="24"/>
        </w:rPr>
        <w:t xml:space="preserve">Ερωτάται το Σώμα: Γίνεται δεκτό το άρθρο 74 </w:t>
      </w:r>
      <w:r>
        <w:rPr>
          <w:rFonts w:eastAsia="Times New Roman"/>
          <w:szCs w:val="24"/>
        </w:rPr>
        <w:t>-</w:t>
      </w:r>
      <w:r>
        <w:rPr>
          <w:rFonts w:eastAsia="Times New Roman"/>
          <w:szCs w:val="24"/>
        </w:rPr>
        <w:t>πρώην άρθρα 79 και 80</w:t>
      </w:r>
      <w:r>
        <w:rPr>
          <w:rFonts w:eastAsia="Times New Roman"/>
          <w:szCs w:val="24"/>
        </w:rPr>
        <w:t>-</w:t>
      </w:r>
      <w:r>
        <w:rPr>
          <w:rFonts w:eastAsia="Times New Roman"/>
          <w:szCs w:val="24"/>
        </w:rPr>
        <w:t xml:space="preserve"> όπως τροποποιήθηκε από τον κύριο Υπουργό;</w:t>
      </w:r>
    </w:p>
    <w:p w14:paraId="31B16D1D" w14:textId="77777777" w:rsidR="00643513" w:rsidRDefault="00AD6DE5">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14:paraId="31B16D1E" w14:textId="77777777" w:rsidR="00643513" w:rsidRDefault="00AD6DE5">
      <w:pPr>
        <w:spacing w:line="600" w:lineRule="auto"/>
        <w:ind w:firstLine="720"/>
        <w:jc w:val="both"/>
        <w:rPr>
          <w:rFonts w:eastAsia="Times New Roman"/>
          <w:szCs w:val="24"/>
        </w:rPr>
      </w:pPr>
      <w:r>
        <w:rPr>
          <w:rFonts w:eastAsia="Times New Roman"/>
          <w:b/>
          <w:szCs w:val="24"/>
        </w:rPr>
        <w:t xml:space="preserve">ΒΑΣΙΛΕΙΟΣ ΚΙΚΙΛΙΑΣ: </w:t>
      </w:r>
      <w:r>
        <w:rPr>
          <w:rFonts w:eastAsia="Times New Roman"/>
          <w:szCs w:val="24"/>
        </w:rPr>
        <w:t>Κατά πλειοψηφία.</w:t>
      </w:r>
    </w:p>
    <w:p w14:paraId="31B16D1F"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w:t>
      </w:r>
      <w:r>
        <w:rPr>
          <w:rFonts w:eastAsia="Times New Roman"/>
          <w:szCs w:val="24"/>
        </w:rPr>
        <w:t>Κατά πλειοψηφία.</w:t>
      </w:r>
    </w:p>
    <w:p w14:paraId="31B16D20"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w:t>
      </w:r>
      <w:r>
        <w:rPr>
          <w:rFonts w:eastAsia="Times New Roman"/>
          <w:szCs w:val="24"/>
        </w:rPr>
        <w:t>Κατά πλειοψηφία.</w:t>
      </w:r>
    </w:p>
    <w:p w14:paraId="31B16D21"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Παρών. </w:t>
      </w:r>
    </w:p>
    <w:p w14:paraId="31B16D22" w14:textId="77777777" w:rsidR="00643513" w:rsidRDefault="00AD6DE5">
      <w:pPr>
        <w:spacing w:line="600" w:lineRule="auto"/>
        <w:ind w:firstLine="720"/>
        <w:jc w:val="both"/>
        <w:rPr>
          <w:rFonts w:eastAsia="Times New Roman"/>
          <w:szCs w:val="24"/>
        </w:rPr>
      </w:pPr>
      <w:r>
        <w:rPr>
          <w:rFonts w:eastAsia="Times New Roman" w:cs="Times New Roman"/>
          <w:b/>
          <w:szCs w:val="24"/>
        </w:rPr>
        <w:t xml:space="preserve">ΘΕΟΔΩΡΑ ΜΕΓΑΛΟΟΙΚΟΝΟΜΟΥ: </w:t>
      </w:r>
      <w:r>
        <w:rPr>
          <w:rFonts w:eastAsia="Times New Roman" w:cs="Times New Roman"/>
          <w:szCs w:val="24"/>
        </w:rPr>
        <w:t xml:space="preserve">Παρών. </w:t>
      </w:r>
    </w:p>
    <w:p w14:paraId="31B16D23" w14:textId="77777777" w:rsidR="00643513" w:rsidRDefault="00AD6DE5">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το άρθρο 74 </w:t>
      </w:r>
      <w:r>
        <w:rPr>
          <w:rFonts w:eastAsia="Times New Roman"/>
          <w:szCs w:val="24"/>
        </w:rPr>
        <w:t xml:space="preserve">–πρώην άρθρα 79 και 80- </w:t>
      </w:r>
      <w:r>
        <w:rPr>
          <w:rFonts w:eastAsia="Times New Roman"/>
          <w:szCs w:val="24"/>
        </w:rPr>
        <w:t>έγινε δεκτό</w:t>
      </w:r>
      <w:r>
        <w:rPr>
          <w:rFonts w:eastAsia="Times New Roman"/>
          <w:szCs w:val="24"/>
        </w:rPr>
        <w:t>,</w:t>
      </w:r>
      <w:r>
        <w:rPr>
          <w:rFonts w:eastAsia="Times New Roman"/>
          <w:szCs w:val="24"/>
        </w:rPr>
        <w:t xml:space="preserve"> όπως τροποποιήθηκε από τον κύριο Υπουργό</w:t>
      </w:r>
      <w:r>
        <w:rPr>
          <w:rFonts w:eastAsia="Times New Roman"/>
          <w:szCs w:val="24"/>
        </w:rPr>
        <w:t>,</w:t>
      </w:r>
      <w:r>
        <w:rPr>
          <w:rFonts w:eastAsia="Times New Roman"/>
          <w:szCs w:val="24"/>
        </w:rPr>
        <w:t xml:space="preserve"> κατά π</w:t>
      </w:r>
      <w:r>
        <w:rPr>
          <w:rFonts w:eastAsia="Times New Roman"/>
          <w:szCs w:val="24"/>
        </w:rPr>
        <w:t>λειοψηφία.</w:t>
      </w:r>
    </w:p>
    <w:p w14:paraId="31B16D24" w14:textId="77777777" w:rsidR="00643513" w:rsidRDefault="00AD6DE5">
      <w:pPr>
        <w:spacing w:after="0" w:line="600" w:lineRule="auto"/>
        <w:ind w:firstLine="720"/>
        <w:jc w:val="both"/>
        <w:rPr>
          <w:rFonts w:eastAsia="Times New Roman"/>
          <w:szCs w:val="24"/>
        </w:rPr>
      </w:pPr>
      <w:r>
        <w:rPr>
          <w:rFonts w:eastAsia="Times New Roman"/>
          <w:szCs w:val="24"/>
        </w:rPr>
        <w:t xml:space="preserve">Ερωτάται το Σώμα: Γίνεται δεκτό το άρθρο 75 </w:t>
      </w:r>
      <w:r>
        <w:rPr>
          <w:rFonts w:eastAsia="Times New Roman"/>
          <w:szCs w:val="24"/>
        </w:rPr>
        <w:t>-</w:t>
      </w:r>
      <w:r>
        <w:rPr>
          <w:rFonts w:eastAsia="Times New Roman"/>
          <w:szCs w:val="24"/>
        </w:rPr>
        <w:t>πρώην άρθρο 81</w:t>
      </w:r>
      <w:r>
        <w:rPr>
          <w:rFonts w:eastAsia="Times New Roman"/>
          <w:szCs w:val="24"/>
        </w:rPr>
        <w:t>-</w:t>
      </w:r>
      <w:r>
        <w:rPr>
          <w:rFonts w:eastAsia="Times New Roman"/>
          <w:szCs w:val="24"/>
        </w:rPr>
        <w:t xml:space="preserve"> όπως τροποποιήθηκε από τον κύριο Υπουργό;</w:t>
      </w:r>
    </w:p>
    <w:p w14:paraId="31B16D25" w14:textId="77777777" w:rsidR="00643513" w:rsidRDefault="00AD6DE5">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14:paraId="31B16D26" w14:textId="77777777" w:rsidR="00643513" w:rsidRDefault="00AD6DE5">
      <w:pPr>
        <w:spacing w:line="600" w:lineRule="auto"/>
        <w:ind w:firstLine="720"/>
        <w:jc w:val="both"/>
        <w:rPr>
          <w:rFonts w:eastAsia="Times New Roman"/>
          <w:szCs w:val="24"/>
        </w:rPr>
      </w:pPr>
      <w:r>
        <w:rPr>
          <w:rFonts w:eastAsia="Times New Roman" w:cs="Times New Roman"/>
          <w:b/>
          <w:szCs w:val="24"/>
        </w:rPr>
        <w:t>ΑΝΤΩΝΙΟΣ ΓΡΕΓΟΣ:</w:t>
      </w:r>
      <w:r>
        <w:rPr>
          <w:rFonts w:eastAsia="Times New Roman" w:cs="Times New Roman"/>
          <w:szCs w:val="24"/>
        </w:rPr>
        <w:t xml:space="preserve"> </w:t>
      </w:r>
      <w:r>
        <w:rPr>
          <w:rFonts w:eastAsia="Times New Roman"/>
          <w:szCs w:val="24"/>
        </w:rPr>
        <w:t>Κατά πλειοψηφία.</w:t>
      </w:r>
    </w:p>
    <w:p w14:paraId="31B16D27"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w:t>
      </w:r>
      <w:r>
        <w:rPr>
          <w:rFonts w:eastAsia="Times New Roman"/>
          <w:szCs w:val="24"/>
        </w:rPr>
        <w:t>Κατά πλειοψηφία.</w:t>
      </w:r>
    </w:p>
    <w:p w14:paraId="31B16D28"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szCs w:val="24"/>
        </w:rPr>
        <w:t>Κατά πλειοψηφία.</w:t>
      </w:r>
    </w:p>
    <w:p w14:paraId="31B16D29"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w:t>
      </w:r>
      <w:r>
        <w:rPr>
          <w:rFonts w:eastAsia="Times New Roman"/>
          <w:szCs w:val="24"/>
        </w:rPr>
        <w:t>Κατά πλειοψηφία.</w:t>
      </w:r>
    </w:p>
    <w:p w14:paraId="31B16D2A" w14:textId="77777777" w:rsidR="00643513" w:rsidRDefault="00AD6DE5">
      <w:pPr>
        <w:spacing w:line="600" w:lineRule="auto"/>
        <w:ind w:firstLine="720"/>
        <w:jc w:val="both"/>
        <w:rPr>
          <w:rFonts w:eastAsia="Times New Roman"/>
          <w:szCs w:val="24"/>
        </w:rPr>
      </w:pPr>
      <w:r>
        <w:rPr>
          <w:rFonts w:eastAsia="Times New Roman" w:cs="Times New Roman"/>
          <w:b/>
          <w:szCs w:val="24"/>
        </w:rPr>
        <w:t xml:space="preserve">ΘΕΟΔΩΡΑ ΜΕΓΑΛΟΟΙΚΟΝΟΜΟΥ: </w:t>
      </w:r>
      <w:r>
        <w:rPr>
          <w:rFonts w:eastAsia="Times New Roman"/>
          <w:szCs w:val="24"/>
        </w:rPr>
        <w:t>Κατά πλειοψηφία.</w:t>
      </w:r>
    </w:p>
    <w:p w14:paraId="31B16D2B" w14:textId="77777777" w:rsidR="00643513" w:rsidRDefault="00AD6DE5">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το άρθρο 75 </w:t>
      </w:r>
      <w:r>
        <w:rPr>
          <w:rFonts w:eastAsia="Times New Roman"/>
          <w:szCs w:val="24"/>
        </w:rPr>
        <w:t xml:space="preserve">–πρώην άρθρο 81- </w:t>
      </w:r>
      <w:r>
        <w:rPr>
          <w:rFonts w:eastAsia="Times New Roman"/>
          <w:szCs w:val="24"/>
        </w:rPr>
        <w:t>έγινε δεκτό</w:t>
      </w:r>
      <w:r>
        <w:rPr>
          <w:rFonts w:eastAsia="Times New Roman"/>
          <w:szCs w:val="24"/>
        </w:rPr>
        <w:t>,</w:t>
      </w:r>
      <w:r>
        <w:rPr>
          <w:rFonts w:eastAsia="Times New Roman"/>
          <w:szCs w:val="24"/>
        </w:rPr>
        <w:t xml:space="preserve"> όπως τροποποιήθηκε από τον κύριο Υπουργό</w:t>
      </w:r>
      <w:r>
        <w:rPr>
          <w:rFonts w:eastAsia="Times New Roman"/>
          <w:szCs w:val="24"/>
        </w:rPr>
        <w:t>,</w:t>
      </w:r>
      <w:r>
        <w:rPr>
          <w:rFonts w:eastAsia="Times New Roman"/>
          <w:szCs w:val="24"/>
        </w:rPr>
        <w:t xml:space="preserve"> κατά πλειοψηφία.</w:t>
      </w:r>
    </w:p>
    <w:p w14:paraId="31B16D2C" w14:textId="77777777" w:rsidR="00643513" w:rsidRDefault="00AD6DE5">
      <w:pPr>
        <w:spacing w:after="0" w:line="600" w:lineRule="auto"/>
        <w:ind w:firstLine="720"/>
        <w:jc w:val="both"/>
        <w:rPr>
          <w:rFonts w:eastAsia="Times New Roman"/>
          <w:szCs w:val="24"/>
        </w:rPr>
      </w:pPr>
      <w:r>
        <w:rPr>
          <w:rFonts w:eastAsia="Times New Roman"/>
          <w:szCs w:val="24"/>
        </w:rPr>
        <w:t xml:space="preserve">Ερωτάται το Σώμα: Γίνεται δεκτό το </w:t>
      </w:r>
      <w:r>
        <w:rPr>
          <w:rFonts w:eastAsia="Times New Roman"/>
          <w:szCs w:val="24"/>
        </w:rPr>
        <w:t xml:space="preserve">άρθρο 76 </w:t>
      </w:r>
      <w:r>
        <w:rPr>
          <w:rFonts w:eastAsia="Times New Roman"/>
          <w:szCs w:val="24"/>
        </w:rPr>
        <w:t>-</w:t>
      </w:r>
      <w:r>
        <w:rPr>
          <w:rFonts w:eastAsia="Times New Roman"/>
          <w:szCs w:val="24"/>
        </w:rPr>
        <w:t>πρώην άρθρο 82</w:t>
      </w:r>
      <w:r>
        <w:rPr>
          <w:rFonts w:eastAsia="Times New Roman"/>
          <w:szCs w:val="24"/>
        </w:rPr>
        <w:t>-</w:t>
      </w:r>
      <w:r>
        <w:rPr>
          <w:rFonts w:eastAsia="Times New Roman"/>
          <w:szCs w:val="24"/>
        </w:rPr>
        <w:t xml:space="preserve"> όπως τροποποιήθηκε από τον κύριο Υπουργό;</w:t>
      </w:r>
    </w:p>
    <w:p w14:paraId="31B16D2D" w14:textId="77777777" w:rsidR="00643513" w:rsidRDefault="00AD6DE5">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14:paraId="31B16D2E" w14:textId="77777777" w:rsidR="00643513" w:rsidRDefault="00AD6DE5">
      <w:pPr>
        <w:spacing w:line="600" w:lineRule="auto"/>
        <w:ind w:firstLine="720"/>
        <w:jc w:val="both"/>
        <w:rPr>
          <w:rFonts w:eastAsia="Times New Roman"/>
          <w:szCs w:val="24"/>
        </w:rPr>
      </w:pPr>
      <w:r>
        <w:rPr>
          <w:rFonts w:eastAsia="Times New Roman"/>
          <w:b/>
          <w:szCs w:val="24"/>
        </w:rPr>
        <w:t xml:space="preserve">ΒΑΣΙΛΕΙΟΣ ΚΙΚΙΛΙΑΣ: </w:t>
      </w:r>
      <w:r>
        <w:rPr>
          <w:rFonts w:eastAsia="Times New Roman"/>
          <w:szCs w:val="24"/>
        </w:rPr>
        <w:t>Κατά πλειοψηφία.</w:t>
      </w:r>
    </w:p>
    <w:p w14:paraId="31B16D2F" w14:textId="77777777" w:rsidR="00643513" w:rsidRDefault="00AD6DE5">
      <w:pPr>
        <w:spacing w:line="600" w:lineRule="auto"/>
        <w:ind w:firstLine="720"/>
        <w:jc w:val="both"/>
        <w:rPr>
          <w:rFonts w:eastAsia="Times New Roman"/>
          <w:szCs w:val="24"/>
        </w:rPr>
      </w:pPr>
      <w:r>
        <w:rPr>
          <w:rFonts w:eastAsia="Times New Roman" w:cs="Times New Roman"/>
          <w:b/>
          <w:szCs w:val="24"/>
        </w:rPr>
        <w:t>ΑΝΤΩΝΙΟΣ ΓΡΕΓΟΣ:</w:t>
      </w:r>
      <w:r>
        <w:rPr>
          <w:rFonts w:eastAsia="Times New Roman" w:cs="Times New Roman"/>
          <w:szCs w:val="24"/>
        </w:rPr>
        <w:t xml:space="preserve"> </w:t>
      </w:r>
      <w:r>
        <w:rPr>
          <w:rFonts w:eastAsia="Times New Roman"/>
          <w:szCs w:val="24"/>
        </w:rPr>
        <w:t>Κατά πλειοψηφία.</w:t>
      </w:r>
    </w:p>
    <w:p w14:paraId="31B16D30"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w:t>
      </w:r>
      <w:r>
        <w:rPr>
          <w:rFonts w:eastAsia="Times New Roman"/>
          <w:szCs w:val="24"/>
        </w:rPr>
        <w:t>Κατά πλειοψηφία.</w:t>
      </w:r>
    </w:p>
    <w:p w14:paraId="31B16D31"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szCs w:val="24"/>
        </w:rPr>
        <w:t>Κατά πλειοψηφία.</w:t>
      </w:r>
    </w:p>
    <w:p w14:paraId="31B16D32"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w:t>
      </w:r>
      <w:r>
        <w:rPr>
          <w:rFonts w:eastAsia="Times New Roman" w:cs="Times New Roman"/>
          <w:b/>
          <w:szCs w:val="24"/>
        </w:rPr>
        <w:t>ΩΤΗΛΑΣ:</w:t>
      </w:r>
      <w:r>
        <w:rPr>
          <w:rFonts w:eastAsia="Times New Roman" w:cs="Times New Roman"/>
          <w:szCs w:val="24"/>
        </w:rPr>
        <w:t xml:space="preserve"> </w:t>
      </w:r>
      <w:r>
        <w:rPr>
          <w:rFonts w:eastAsia="Times New Roman"/>
          <w:szCs w:val="24"/>
        </w:rPr>
        <w:t>Κατά πλειοψηφία.</w:t>
      </w:r>
    </w:p>
    <w:p w14:paraId="31B16D33" w14:textId="77777777" w:rsidR="00643513" w:rsidRDefault="00AD6DE5">
      <w:pPr>
        <w:spacing w:line="600" w:lineRule="auto"/>
        <w:ind w:firstLine="720"/>
        <w:jc w:val="both"/>
        <w:rPr>
          <w:rFonts w:eastAsia="Times New Roman"/>
          <w:szCs w:val="24"/>
        </w:rPr>
      </w:pPr>
      <w:r>
        <w:rPr>
          <w:rFonts w:eastAsia="Times New Roman" w:cs="Times New Roman"/>
          <w:b/>
          <w:szCs w:val="24"/>
        </w:rPr>
        <w:t xml:space="preserve">ΘΕΟΔΩΡΑ ΜΕΓΑΛΟΟΙΚΟΝΟΜΟΥ: </w:t>
      </w:r>
      <w:r>
        <w:rPr>
          <w:rFonts w:eastAsia="Times New Roman"/>
          <w:szCs w:val="24"/>
        </w:rPr>
        <w:t>Κατά πλειοψηφία.</w:t>
      </w:r>
    </w:p>
    <w:p w14:paraId="31B16D34" w14:textId="77777777" w:rsidR="00643513" w:rsidRDefault="00AD6DE5">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το άρθρο 76 </w:t>
      </w:r>
      <w:r>
        <w:rPr>
          <w:rFonts w:eastAsia="Times New Roman"/>
          <w:szCs w:val="24"/>
        </w:rPr>
        <w:t xml:space="preserve">-πρώην άρθρο 82- </w:t>
      </w:r>
      <w:r>
        <w:rPr>
          <w:rFonts w:eastAsia="Times New Roman"/>
          <w:szCs w:val="24"/>
        </w:rPr>
        <w:t>έγινε δεκτό</w:t>
      </w:r>
      <w:r>
        <w:rPr>
          <w:rFonts w:eastAsia="Times New Roman"/>
          <w:szCs w:val="24"/>
        </w:rPr>
        <w:t>,</w:t>
      </w:r>
      <w:r>
        <w:rPr>
          <w:rFonts w:eastAsia="Times New Roman"/>
          <w:szCs w:val="24"/>
        </w:rPr>
        <w:t xml:space="preserve"> όπως τροποποιήθηκε από τον κύριο Υπουργό</w:t>
      </w:r>
      <w:r>
        <w:rPr>
          <w:rFonts w:eastAsia="Times New Roman"/>
          <w:szCs w:val="24"/>
        </w:rPr>
        <w:t>,</w:t>
      </w:r>
      <w:r>
        <w:rPr>
          <w:rFonts w:eastAsia="Times New Roman"/>
          <w:szCs w:val="24"/>
        </w:rPr>
        <w:t xml:space="preserve"> κατά πλειοψηφία.</w:t>
      </w:r>
    </w:p>
    <w:p w14:paraId="31B16D35" w14:textId="77777777" w:rsidR="00643513" w:rsidRDefault="00AD6DE5">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77 </w:t>
      </w:r>
      <w:r>
        <w:rPr>
          <w:rFonts w:eastAsia="Times New Roman"/>
          <w:szCs w:val="24"/>
        </w:rPr>
        <w:t>-</w:t>
      </w:r>
      <w:r>
        <w:rPr>
          <w:rFonts w:eastAsia="Times New Roman"/>
          <w:szCs w:val="24"/>
        </w:rPr>
        <w:t>π</w:t>
      </w:r>
      <w:r>
        <w:rPr>
          <w:rFonts w:eastAsia="Times New Roman"/>
          <w:szCs w:val="24"/>
        </w:rPr>
        <w:t>ρώην άρθρο 83</w:t>
      </w:r>
      <w:r>
        <w:rPr>
          <w:rFonts w:eastAsia="Times New Roman"/>
          <w:szCs w:val="24"/>
        </w:rPr>
        <w:t>-</w:t>
      </w:r>
      <w:r>
        <w:rPr>
          <w:rFonts w:eastAsia="Times New Roman"/>
          <w:szCs w:val="24"/>
        </w:rPr>
        <w:t xml:space="preserve"> όπως τροποποιήθηκε από τον κύριο Υπουργό;</w:t>
      </w:r>
    </w:p>
    <w:p w14:paraId="31B16D36" w14:textId="77777777" w:rsidR="00643513" w:rsidRDefault="00AD6DE5">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14:paraId="31B16D37" w14:textId="77777777" w:rsidR="00643513" w:rsidRDefault="00AD6DE5">
      <w:pPr>
        <w:spacing w:line="600" w:lineRule="auto"/>
        <w:ind w:firstLine="720"/>
        <w:jc w:val="both"/>
        <w:rPr>
          <w:rFonts w:eastAsia="Times New Roman"/>
          <w:szCs w:val="24"/>
        </w:rPr>
      </w:pPr>
      <w:r>
        <w:rPr>
          <w:rFonts w:eastAsia="Times New Roman"/>
          <w:b/>
          <w:szCs w:val="24"/>
        </w:rPr>
        <w:t xml:space="preserve">ΒΑΣΙΛΕΙΟΣ ΚΙΚΙΛΙΑΣ: </w:t>
      </w:r>
      <w:r>
        <w:rPr>
          <w:rFonts w:eastAsia="Times New Roman"/>
          <w:szCs w:val="24"/>
        </w:rPr>
        <w:t>Κατά πλειοψηφία.</w:t>
      </w:r>
    </w:p>
    <w:p w14:paraId="31B16D38" w14:textId="77777777" w:rsidR="00643513" w:rsidRDefault="00AD6DE5">
      <w:pPr>
        <w:spacing w:line="600" w:lineRule="auto"/>
        <w:ind w:firstLine="720"/>
        <w:jc w:val="both"/>
        <w:rPr>
          <w:rFonts w:eastAsia="Times New Roman"/>
          <w:szCs w:val="24"/>
        </w:rPr>
      </w:pPr>
      <w:r>
        <w:rPr>
          <w:rFonts w:eastAsia="Times New Roman" w:cs="Times New Roman"/>
          <w:b/>
          <w:szCs w:val="24"/>
        </w:rPr>
        <w:t>ΑΝΤΩΝΙΟΣ ΓΡΕΓΟΣ:</w:t>
      </w:r>
      <w:r>
        <w:rPr>
          <w:rFonts w:eastAsia="Times New Roman" w:cs="Times New Roman"/>
          <w:szCs w:val="24"/>
        </w:rPr>
        <w:t xml:space="preserve"> </w:t>
      </w:r>
      <w:r>
        <w:rPr>
          <w:rFonts w:eastAsia="Times New Roman"/>
          <w:szCs w:val="24"/>
        </w:rPr>
        <w:t>Κατά πλειοψηφία.</w:t>
      </w:r>
    </w:p>
    <w:p w14:paraId="31B16D39"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w:t>
      </w:r>
      <w:r>
        <w:rPr>
          <w:rFonts w:eastAsia="Times New Roman"/>
          <w:szCs w:val="24"/>
        </w:rPr>
        <w:t>Κατά πλειοψηφία.</w:t>
      </w:r>
    </w:p>
    <w:p w14:paraId="31B16D3A"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szCs w:val="24"/>
        </w:rPr>
        <w:t>Κατά πλειοψηφία.</w:t>
      </w:r>
    </w:p>
    <w:p w14:paraId="31B16D3B"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w:t>
      </w:r>
      <w:r>
        <w:rPr>
          <w:rFonts w:eastAsia="Times New Roman"/>
          <w:szCs w:val="24"/>
        </w:rPr>
        <w:t>Κατά πλειοψηφία.</w:t>
      </w:r>
    </w:p>
    <w:p w14:paraId="31B16D3C" w14:textId="77777777" w:rsidR="00643513" w:rsidRDefault="00AD6DE5">
      <w:pPr>
        <w:spacing w:line="600" w:lineRule="auto"/>
        <w:ind w:firstLine="720"/>
        <w:jc w:val="both"/>
        <w:rPr>
          <w:rFonts w:eastAsia="Times New Roman"/>
          <w:szCs w:val="24"/>
        </w:rPr>
      </w:pPr>
      <w:r>
        <w:rPr>
          <w:rFonts w:eastAsia="Times New Roman" w:cs="Times New Roman"/>
          <w:b/>
          <w:szCs w:val="24"/>
        </w:rPr>
        <w:t xml:space="preserve">ΘΕΟΔΩΡΑ ΜΕΓΑΛΟΟΙΚΟΝΟΜΟΥ: </w:t>
      </w:r>
      <w:r>
        <w:rPr>
          <w:rFonts w:eastAsia="Times New Roman"/>
          <w:szCs w:val="24"/>
        </w:rPr>
        <w:t>Παρών.</w:t>
      </w:r>
    </w:p>
    <w:p w14:paraId="31B16D3D" w14:textId="77777777" w:rsidR="00643513" w:rsidRDefault="00AD6DE5">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το άρθρο 77 </w:t>
      </w:r>
      <w:r>
        <w:rPr>
          <w:rFonts w:eastAsia="Times New Roman"/>
          <w:szCs w:val="24"/>
        </w:rPr>
        <w:t xml:space="preserve">-πρώην άρθρο 83- </w:t>
      </w:r>
      <w:r>
        <w:rPr>
          <w:rFonts w:eastAsia="Times New Roman"/>
          <w:szCs w:val="24"/>
        </w:rPr>
        <w:t>έγινε δεκτό</w:t>
      </w:r>
      <w:r>
        <w:rPr>
          <w:rFonts w:eastAsia="Times New Roman"/>
          <w:szCs w:val="24"/>
        </w:rPr>
        <w:t>,</w:t>
      </w:r>
      <w:r>
        <w:rPr>
          <w:rFonts w:eastAsia="Times New Roman"/>
          <w:szCs w:val="24"/>
        </w:rPr>
        <w:t xml:space="preserve"> όπως τροποποιήθηκε από τον κύριο Υπουργό</w:t>
      </w:r>
      <w:r>
        <w:rPr>
          <w:rFonts w:eastAsia="Times New Roman"/>
          <w:szCs w:val="24"/>
        </w:rPr>
        <w:t>,</w:t>
      </w:r>
      <w:r>
        <w:rPr>
          <w:rFonts w:eastAsia="Times New Roman"/>
          <w:szCs w:val="24"/>
        </w:rPr>
        <w:t xml:space="preserve"> κατά πλειοψηφία.</w:t>
      </w:r>
    </w:p>
    <w:p w14:paraId="31B16D3E" w14:textId="77777777" w:rsidR="00643513" w:rsidRDefault="00AD6DE5">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78 </w:t>
      </w:r>
      <w:r>
        <w:rPr>
          <w:rFonts w:eastAsia="Times New Roman"/>
          <w:szCs w:val="24"/>
        </w:rPr>
        <w:t>-</w:t>
      </w:r>
      <w:r>
        <w:rPr>
          <w:rFonts w:eastAsia="Times New Roman"/>
          <w:szCs w:val="24"/>
        </w:rPr>
        <w:t>πρώην άρθρο 84</w:t>
      </w:r>
      <w:r>
        <w:rPr>
          <w:rFonts w:eastAsia="Times New Roman"/>
          <w:szCs w:val="24"/>
        </w:rPr>
        <w:t>-</w:t>
      </w:r>
      <w:r>
        <w:rPr>
          <w:rFonts w:eastAsia="Times New Roman"/>
          <w:szCs w:val="24"/>
        </w:rPr>
        <w:t xml:space="preserve"> όπω</w:t>
      </w:r>
      <w:r>
        <w:rPr>
          <w:rFonts w:eastAsia="Times New Roman"/>
          <w:szCs w:val="24"/>
        </w:rPr>
        <w:t>ς τροποποιήθηκε από τον κύριο Υπουργό;</w:t>
      </w:r>
    </w:p>
    <w:p w14:paraId="31B16D3F" w14:textId="77777777" w:rsidR="00643513" w:rsidRDefault="00AD6DE5">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14:paraId="31B16D40" w14:textId="77777777" w:rsidR="00643513" w:rsidRDefault="00AD6DE5">
      <w:pPr>
        <w:spacing w:line="600" w:lineRule="auto"/>
        <w:ind w:firstLine="720"/>
        <w:jc w:val="both"/>
        <w:rPr>
          <w:rFonts w:eastAsia="Times New Roman"/>
          <w:szCs w:val="24"/>
        </w:rPr>
      </w:pPr>
      <w:r>
        <w:rPr>
          <w:rFonts w:eastAsia="Times New Roman"/>
          <w:b/>
          <w:szCs w:val="24"/>
        </w:rPr>
        <w:t xml:space="preserve">ΒΑΣΙΛΕΙΟΣ ΚΙΚΙΛΙΑΣ: </w:t>
      </w:r>
      <w:r>
        <w:rPr>
          <w:rFonts w:eastAsia="Times New Roman"/>
          <w:szCs w:val="24"/>
        </w:rPr>
        <w:t>Κατά πλειοψηφία.</w:t>
      </w:r>
    </w:p>
    <w:p w14:paraId="31B16D41" w14:textId="77777777" w:rsidR="00643513" w:rsidRDefault="00AD6DE5">
      <w:pPr>
        <w:spacing w:line="600" w:lineRule="auto"/>
        <w:ind w:firstLine="720"/>
        <w:jc w:val="both"/>
        <w:rPr>
          <w:rFonts w:eastAsia="Times New Roman"/>
          <w:szCs w:val="24"/>
        </w:rPr>
      </w:pPr>
      <w:r>
        <w:rPr>
          <w:rFonts w:eastAsia="Times New Roman" w:cs="Times New Roman"/>
          <w:b/>
          <w:szCs w:val="24"/>
        </w:rPr>
        <w:t>ΑΝΤΩΝΙΟΣ ΓΡΕΓΟΣ:</w:t>
      </w:r>
      <w:r>
        <w:rPr>
          <w:rFonts w:eastAsia="Times New Roman" w:cs="Times New Roman"/>
          <w:szCs w:val="24"/>
        </w:rPr>
        <w:t xml:space="preserve"> </w:t>
      </w:r>
      <w:r>
        <w:rPr>
          <w:rFonts w:eastAsia="Times New Roman"/>
          <w:szCs w:val="24"/>
        </w:rPr>
        <w:t>Κατά πλειοψηφία.</w:t>
      </w:r>
    </w:p>
    <w:p w14:paraId="31B16D42"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w:t>
      </w:r>
      <w:r>
        <w:rPr>
          <w:rFonts w:eastAsia="Times New Roman"/>
          <w:szCs w:val="24"/>
        </w:rPr>
        <w:t>Κατά πλειοψηφία.</w:t>
      </w:r>
    </w:p>
    <w:p w14:paraId="31B16D43"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szCs w:val="24"/>
        </w:rPr>
        <w:t>Παρών.</w:t>
      </w:r>
    </w:p>
    <w:p w14:paraId="31B16D44"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w:t>
      </w:r>
      <w:r>
        <w:rPr>
          <w:rFonts w:eastAsia="Times New Roman"/>
          <w:szCs w:val="24"/>
        </w:rPr>
        <w:t>Κατά πλειοψηφία.</w:t>
      </w:r>
    </w:p>
    <w:p w14:paraId="31B16D45" w14:textId="77777777" w:rsidR="00643513" w:rsidRDefault="00AD6DE5">
      <w:pPr>
        <w:spacing w:line="600" w:lineRule="auto"/>
        <w:ind w:firstLine="720"/>
        <w:jc w:val="both"/>
        <w:rPr>
          <w:rFonts w:eastAsia="Times New Roman"/>
          <w:szCs w:val="24"/>
        </w:rPr>
      </w:pPr>
      <w:r>
        <w:rPr>
          <w:rFonts w:eastAsia="Times New Roman" w:cs="Times New Roman"/>
          <w:b/>
          <w:szCs w:val="24"/>
        </w:rPr>
        <w:t>ΘΕΟΔΩΡΑ ΜΕΓΑΛΟ</w:t>
      </w:r>
      <w:r>
        <w:rPr>
          <w:rFonts w:eastAsia="Times New Roman" w:cs="Times New Roman"/>
          <w:b/>
          <w:szCs w:val="24"/>
        </w:rPr>
        <w:t xml:space="preserve">ΟΙΚΟΝΟΜΟΥ: </w:t>
      </w:r>
      <w:r>
        <w:rPr>
          <w:rFonts w:eastAsia="Times New Roman"/>
          <w:szCs w:val="24"/>
        </w:rPr>
        <w:t>Παρών.</w:t>
      </w:r>
    </w:p>
    <w:p w14:paraId="31B16D46" w14:textId="77777777" w:rsidR="00643513" w:rsidRDefault="00AD6DE5">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το άρθρο 78 </w:t>
      </w:r>
      <w:r>
        <w:rPr>
          <w:rFonts w:eastAsia="Times New Roman"/>
          <w:szCs w:val="24"/>
        </w:rPr>
        <w:t xml:space="preserve">-πρώην άρθρο 84- </w:t>
      </w:r>
      <w:r>
        <w:rPr>
          <w:rFonts w:eastAsia="Times New Roman"/>
          <w:szCs w:val="24"/>
        </w:rPr>
        <w:t>έγινε δεκτό</w:t>
      </w:r>
      <w:r>
        <w:rPr>
          <w:rFonts w:eastAsia="Times New Roman"/>
          <w:szCs w:val="24"/>
        </w:rPr>
        <w:t>,</w:t>
      </w:r>
      <w:r>
        <w:rPr>
          <w:rFonts w:eastAsia="Times New Roman"/>
          <w:szCs w:val="24"/>
        </w:rPr>
        <w:t xml:space="preserve"> όπως τροποποιήθηκε από τον κύριο Υπουργό</w:t>
      </w:r>
      <w:r>
        <w:rPr>
          <w:rFonts w:eastAsia="Times New Roman"/>
          <w:szCs w:val="24"/>
        </w:rPr>
        <w:t>,</w:t>
      </w:r>
      <w:r>
        <w:rPr>
          <w:rFonts w:eastAsia="Times New Roman"/>
          <w:szCs w:val="24"/>
        </w:rPr>
        <w:t xml:space="preserve"> κατά πλειοψηφία.</w:t>
      </w:r>
    </w:p>
    <w:p w14:paraId="31B16D47" w14:textId="77777777" w:rsidR="00643513" w:rsidRDefault="00AD6DE5">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79 </w:t>
      </w:r>
      <w:r>
        <w:rPr>
          <w:rFonts w:eastAsia="Times New Roman"/>
          <w:szCs w:val="24"/>
        </w:rPr>
        <w:t>-</w:t>
      </w:r>
      <w:r>
        <w:rPr>
          <w:rFonts w:eastAsia="Times New Roman"/>
          <w:szCs w:val="24"/>
        </w:rPr>
        <w:t>πρώην άρθρο 85</w:t>
      </w:r>
      <w:r>
        <w:rPr>
          <w:rFonts w:eastAsia="Times New Roman"/>
          <w:szCs w:val="24"/>
        </w:rPr>
        <w:t>-</w:t>
      </w:r>
      <w:r>
        <w:rPr>
          <w:rFonts w:eastAsia="Times New Roman"/>
          <w:szCs w:val="24"/>
        </w:rPr>
        <w:t xml:space="preserve"> ως έχει;</w:t>
      </w:r>
    </w:p>
    <w:p w14:paraId="31B16D48" w14:textId="77777777" w:rsidR="00643513" w:rsidRDefault="00AD6DE5">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w:t>
      </w:r>
      <w:r>
        <w:rPr>
          <w:rFonts w:eastAsia="Times New Roman"/>
          <w:szCs w:val="24"/>
        </w:rPr>
        <w:t>δεκτό.</w:t>
      </w:r>
    </w:p>
    <w:p w14:paraId="31B16D49" w14:textId="77777777" w:rsidR="00643513" w:rsidRDefault="00AD6DE5">
      <w:pPr>
        <w:spacing w:line="600" w:lineRule="auto"/>
        <w:ind w:firstLine="720"/>
        <w:jc w:val="both"/>
        <w:rPr>
          <w:rFonts w:eastAsia="Times New Roman"/>
          <w:szCs w:val="24"/>
        </w:rPr>
      </w:pPr>
      <w:r>
        <w:rPr>
          <w:rFonts w:eastAsia="Times New Roman"/>
          <w:b/>
          <w:szCs w:val="24"/>
        </w:rPr>
        <w:t xml:space="preserve">ΒΑΣΙΛΕΙΟΣ ΚΙΚΙΛΙΑΣ: </w:t>
      </w:r>
      <w:r>
        <w:rPr>
          <w:rFonts w:eastAsia="Times New Roman"/>
          <w:szCs w:val="24"/>
        </w:rPr>
        <w:t>Κατά πλειοψηφία.</w:t>
      </w:r>
    </w:p>
    <w:p w14:paraId="31B16D4A" w14:textId="77777777" w:rsidR="00643513" w:rsidRDefault="00AD6DE5">
      <w:pPr>
        <w:spacing w:line="600" w:lineRule="auto"/>
        <w:ind w:firstLine="720"/>
        <w:jc w:val="both"/>
        <w:rPr>
          <w:rFonts w:eastAsia="Times New Roman"/>
          <w:szCs w:val="24"/>
        </w:rPr>
      </w:pPr>
      <w:r>
        <w:rPr>
          <w:rFonts w:eastAsia="Times New Roman" w:cs="Times New Roman"/>
          <w:b/>
          <w:szCs w:val="24"/>
        </w:rPr>
        <w:t>ΑΝΤΩΝΙΟΣ ΓΡΕΓΟΣ:</w:t>
      </w:r>
      <w:r>
        <w:rPr>
          <w:rFonts w:eastAsia="Times New Roman" w:cs="Times New Roman"/>
          <w:szCs w:val="24"/>
        </w:rPr>
        <w:t xml:space="preserve"> </w:t>
      </w:r>
      <w:r>
        <w:rPr>
          <w:rFonts w:eastAsia="Times New Roman"/>
          <w:szCs w:val="24"/>
        </w:rPr>
        <w:t>Κατά πλειοψηφία.</w:t>
      </w:r>
    </w:p>
    <w:p w14:paraId="31B16D4B"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w:t>
      </w:r>
      <w:r>
        <w:rPr>
          <w:rFonts w:eastAsia="Times New Roman"/>
          <w:szCs w:val="24"/>
        </w:rPr>
        <w:t>Κατά πλειοψηφία.</w:t>
      </w:r>
    </w:p>
    <w:p w14:paraId="31B16D4C"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szCs w:val="24"/>
        </w:rPr>
        <w:t>Κατά πλειοψηφία.</w:t>
      </w:r>
    </w:p>
    <w:p w14:paraId="31B16D4D"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w:t>
      </w:r>
      <w:r>
        <w:rPr>
          <w:rFonts w:eastAsia="Times New Roman"/>
          <w:szCs w:val="24"/>
        </w:rPr>
        <w:t>Κατά πλειοψηφία.</w:t>
      </w:r>
    </w:p>
    <w:p w14:paraId="31B16D4E" w14:textId="77777777" w:rsidR="00643513" w:rsidRDefault="00AD6DE5">
      <w:pPr>
        <w:spacing w:line="600" w:lineRule="auto"/>
        <w:ind w:firstLine="720"/>
        <w:jc w:val="both"/>
        <w:rPr>
          <w:rFonts w:eastAsia="Times New Roman"/>
          <w:szCs w:val="24"/>
        </w:rPr>
      </w:pPr>
      <w:r>
        <w:rPr>
          <w:rFonts w:eastAsia="Times New Roman" w:cs="Times New Roman"/>
          <w:b/>
          <w:szCs w:val="24"/>
        </w:rPr>
        <w:t xml:space="preserve">ΘΕΟΔΩΡΑ ΜΕΓΑΛΟΟΙΚΟΝΟΜΟΥ: </w:t>
      </w:r>
      <w:r>
        <w:rPr>
          <w:rFonts w:eastAsia="Times New Roman"/>
          <w:szCs w:val="24"/>
        </w:rPr>
        <w:t>Κατά πλειοψηφία.</w:t>
      </w:r>
    </w:p>
    <w:p w14:paraId="31B16D4F" w14:textId="77777777" w:rsidR="00643513" w:rsidRDefault="00AD6DE5">
      <w:pPr>
        <w:spacing w:line="600" w:lineRule="auto"/>
        <w:ind w:firstLine="720"/>
        <w:jc w:val="both"/>
        <w:rPr>
          <w:rFonts w:eastAsia="Times New Roman"/>
          <w:szCs w:val="24"/>
        </w:rPr>
      </w:pPr>
      <w:r>
        <w:rPr>
          <w:rFonts w:eastAsia="Times New Roman"/>
          <w:b/>
          <w:szCs w:val="24"/>
        </w:rPr>
        <w:t>ΠΡΟΕΔΡΕΥΩΝ (Αναστάσιος Κου</w:t>
      </w:r>
      <w:r>
        <w:rPr>
          <w:rFonts w:eastAsia="Times New Roman"/>
          <w:b/>
          <w:szCs w:val="24"/>
        </w:rPr>
        <w:t>ράκης):</w:t>
      </w:r>
      <w:r>
        <w:rPr>
          <w:rFonts w:eastAsia="Times New Roman"/>
          <w:szCs w:val="24"/>
        </w:rPr>
        <w:t xml:space="preserve"> Συνεπώς το άρθρο 79 </w:t>
      </w:r>
      <w:r>
        <w:rPr>
          <w:rFonts w:eastAsia="Times New Roman"/>
          <w:szCs w:val="24"/>
        </w:rPr>
        <w:t xml:space="preserve">-πρώην άρθρο 85- </w:t>
      </w:r>
      <w:r>
        <w:rPr>
          <w:rFonts w:eastAsia="Times New Roman"/>
          <w:szCs w:val="24"/>
        </w:rPr>
        <w:t>έγινε δεκτό ως έχει κατά πλειοψηφία.</w:t>
      </w:r>
    </w:p>
    <w:p w14:paraId="31B16D50" w14:textId="77777777" w:rsidR="00643513" w:rsidRDefault="00AD6DE5">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80 </w:t>
      </w:r>
      <w:r>
        <w:rPr>
          <w:rFonts w:eastAsia="Times New Roman"/>
          <w:szCs w:val="24"/>
        </w:rPr>
        <w:t>-</w:t>
      </w:r>
      <w:r>
        <w:rPr>
          <w:rFonts w:eastAsia="Times New Roman"/>
          <w:szCs w:val="24"/>
        </w:rPr>
        <w:t>πρώην άρθρο 86</w:t>
      </w:r>
      <w:r>
        <w:rPr>
          <w:rFonts w:eastAsia="Times New Roman"/>
          <w:szCs w:val="24"/>
        </w:rPr>
        <w:t>-</w:t>
      </w:r>
      <w:r>
        <w:rPr>
          <w:rFonts w:eastAsia="Times New Roman"/>
          <w:szCs w:val="24"/>
        </w:rPr>
        <w:t xml:space="preserve"> όπως τροποποιήθηκε από τον κύριο Υπουργό;</w:t>
      </w:r>
    </w:p>
    <w:p w14:paraId="31B16D51" w14:textId="77777777" w:rsidR="00643513" w:rsidRDefault="00AD6DE5">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14:paraId="31B16D52" w14:textId="77777777" w:rsidR="00643513" w:rsidRDefault="00AD6DE5">
      <w:pPr>
        <w:spacing w:line="600" w:lineRule="auto"/>
        <w:ind w:firstLine="720"/>
        <w:jc w:val="both"/>
        <w:rPr>
          <w:rFonts w:eastAsia="Times New Roman"/>
          <w:szCs w:val="24"/>
        </w:rPr>
      </w:pPr>
      <w:r>
        <w:rPr>
          <w:rFonts w:eastAsia="Times New Roman"/>
          <w:b/>
          <w:szCs w:val="24"/>
        </w:rPr>
        <w:t xml:space="preserve">ΒΑΣΙΛΕΙΟΣ ΚΙΚΙΛΙΑΣ: </w:t>
      </w:r>
      <w:r>
        <w:rPr>
          <w:rFonts w:eastAsia="Times New Roman"/>
          <w:szCs w:val="24"/>
        </w:rPr>
        <w:t>Κατά πλειοψηφία.</w:t>
      </w:r>
    </w:p>
    <w:p w14:paraId="31B16D53" w14:textId="77777777" w:rsidR="00643513" w:rsidRDefault="00AD6DE5">
      <w:pPr>
        <w:spacing w:line="600" w:lineRule="auto"/>
        <w:ind w:firstLine="720"/>
        <w:jc w:val="both"/>
        <w:rPr>
          <w:rFonts w:eastAsia="Times New Roman"/>
          <w:szCs w:val="24"/>
        </w:rPr>
      </w:pPr>
      <w:r>
        <w:rPr>
          <w:rFonts w:eastAsia="Times New Roman" w:cs="Times New Roman"/>
          <w:b/>
          <w:szCs w:val="24"/>
        </w:rPr>
        <w:t>ΑΝ</w:t>
      </w:r>
      <w:r>
        <w:rPr>
          <w:rFonts w:eastAsia="Times New Roman" w:cs="Times New Roman"/>
          <w:b/>
          <w:szCs w:val="24"/>
        </w:rPr>
        <w:t>ΤΩΝΙΟΣ ΓΡΕΓΟΣ:</w:t>
      </w:r>
      <w:r>
        <w:rPr>
          <w:rFonts w:eastAsia="Times New Roman" w:cs="Times New Roman"/>
          <w:szCs w:val="24"/>
        </w:rPr>
        <w:t xml:space="preserve"> </w:t>
      </w:r>
      <w:r>
        <w:rPr>
          <w:rFonts w:eastAsia="Times New Roman"/>
          <w:szCs w:val="24"/>
        </w:rPr>
        <w:t>Κατά πλειοψηφία.</w:t>
      </w:r>
    </w:p>
    <w:p w14:paraId="31B16D54"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w:t>
      </w:r>
      <w:r>
        <w:rPr>
          <w:rFonts w:eastAsia="Times New Roman"/>
          <w:szCs w:val="24"/>
        </w:rPr>
        <w:t>Παρών.</w:t>
      </w:r>
    </w:p>
    <w:p w14:paraId="31B16D55"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szCs w:val="24"/>
        </w:rPr>
        <w:t>Κατά πλειοψηφία.</w:t>
      </w:r>
    </w:p>
    <w:p w14:paraId="31B16D56" w14:textId="77777777" w:rsidR="00643513" w:rsidRDefault="00AD6DE5">
      <w:pPr>
        <w:spacing w:line="600" w:lineRule="auto"/>
        <w:ind w:firstLine="720"/>
        <w:jc w:val="both"/>
        <w:rPr>
          <w:rFonts w:eastAsia="Times New Roman"/>
          <w:szCs w:val="24"/>
        </w:rPr>
      </w:pPr>
      <w:r>
        <w:rPr>
          <w:rFonts w:eastAsia="Times New Roman" w:cs="Times New Roman"/>
          <w:b/>
          <w:szCs w:val="24"/>
        </w:rPr>
        <w:t xml:space="preserve">ΘΕΟΔΩΡΑ ΜΕΓΑΛΟΟΙΚΟΝΟΜΟΥ: </w:t>
      </w:r>
      <w:r>
        <w:rPr>
          <w:rFonts w:eastAsia="Times New Roman"/>
          <w:szCs w:val="24"/>
        </w:rPr>
        <w:t>Κατά πλειοψηφία.</w:t>
      </w:r>
    </w:p>
    <w:p w14:paraId="31B16D57" w14:textId="77777777" w:rsidR="00643513" w:rsidRDefault="00AD6DE5">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το άρθρο 80 </w:t>
      </w:r>
      <w:r>
        <w:rPr>
          <w:rFonts w:eastAsia="Times New Roman"/>
          <w:szCs w:val="24"/>
        </w:rPr>
        <w:t xml:space="preserve">-πρώην άρθρο 86- </w:t>
      </w:r>
      <w:r>
        <w:rPr>
          <w:rFonts w:eastAsia="Times New Roman"/>
          <w:szCs w:val="24"/>
        </w:rPr>
        <w:t>έγινε δεκτό</w:t>
      </w:r>
      <w:r>
        <w:rPr>
          <w:rFonts w:eastAsia="Times New Roman"/>
          <w:szCs w:val="24"/>
        </w:rPr>
        <w:t>,</w:t>
      </w:r>
      <w:r>
        <w:rPr>
          <w:rFonts w:eastAsia="Times New Roman"/>
          <w:szCs w:val="24"/>
        </w:rPr>
        <w:t xml:space="preserve"> όπως τροποποιήθηκε από τον κύριο Υπουργό</w:t>
      </w:r>
      <w:r>
        <w:rPr>
          <w:rFonts w:eastAsia="Times New Roman"/>
          <w:szCs w:val="24"/>
        </w:rPr>
        <w:t>,</w:t>
      </w:r>
      <w:r>
        <w:rPr>
          <w:rFonts w:eastAsia="Times New Roman"/>
          <w:szCs w:val="24"/>
        </w:rPr>
        <w:t xml:space="preserve"> κατά πλειοψηφία.</w:t>
      </w:r>
    </w:p>
    <w:p w14:paraId="31B16D58" w14:textId="77777777" w:rsidR="00643513" w:rsidRDefault="00AD6DE5">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81 </w:t>
      </w:r>
      <w:r>
        <w:rPr>
          <w:rFonts w:eastAsia="Times New Roman"/>
          <w:szCs w:val="24"/>
        </w:rPr>
        <w:t>-</w:t>
      </w:r>
      <w:r>
        <w:rPr>
          <w:rFonts w:eastAsia="Times New Roman"/>
          <w:szCs w:val="24"/>
        </w:rPr>
        <w:t>πρώην άρθρο 87</w:t>
      </w:r>
      <w:r>
        <w:rPr>
          <w:rFonts w:eastAsia="Times New Roman"/>
          <w:szCs w:val="24"/>
        </w:rPr>
        <w:t>-</w:t>
      </w:r>
      <w:r>
        <w:rPr>
          <w:rFonts w:eastAsia="Times New Roman"/>
          <w:szCs w:val="24"/>
        </w:rPr>
        <w:t xml:space="preserve"> ως έχει;</w:t>
      </w:r>
    </w:p>
    <w:p w14:paraId="31B16D59" w14:textId="77777777" w:rsidR="00643513" w:rsidRDefault="00AD6DE5">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14:paraId="31B16D5A" w14:textId="77777777" w:rsidR="00643513" w:rsidRDefault="00AD6DE5">
      <w:pPr>
        <w:spacing w:line="600" w:lineRule="auto"/>
        <w:ind w:firstLine="720"/>
        <w:jc w:val="both"/>
        <w:rPr>
          <w:rFonts w:eastAsia="Times New Roman"/>
          <w:szCs w:val="24"/>
        </w:rPr>
      </w:pPr>
      <w:r>
        <w:rPr>
          <w:rFonts w:eastAsia="Times New Roman"/>
          <w:b/>
          <w:szCs w:val="24"/>
        </w:rPr>
        <w:t xml:space="preserve">ΒΑΣΙΛΕΙΟΣ ΚΙΚΙΛΙΑΣ: </w:t>
      </w:r>
      <w:r>
        <w:rPr>
          <w:rFonts w:eastAsia="Times New Roman"/>
          <w:szCs w:val="24"/>
        </w:rPr>
        <w:t>Κατά πλειοψηφία.</w:t>
      </w:r>
    </w:p>
    <w:p w14:paraId="31B16D5B" w14:textId="77777777" w:rsidR="00643513" w:rsidRDefault="00AD6DE5">
      <w:pPr>
        <w:spacing w:line="600" w:lineRule="auto"/>
        <w:ind w:firstLine="720"/>
        <w:jc w:val="both"/>
        <w:rPr>
          <w:rFonts w:eastAsia="Times New Roman"/>
          <w:szCs w:val="24"/>
        </w:rPr>
      </w:pPr>
      <w:r>
        <w:rPr>
          <w:rFonts w:eastAsia="Times New Roman" w:cs="Times New Roman"/>
          <w:b/>
          <w:szCs w:val="24"/>
        </w:rPr>
        <w:t>ΑΝΤΩΝΙΟΣ ΓΡΕΓΟΣ:</w:t>
      </w:r>
      <w:r>
        <w:rPr>
          <w:rFonts w:eastAsia="Times New Roman" w:cs="Times New Roman"/>
          <w:szCs w:val="24"/>
        </w:rPr>
        <w:t xml:space="preserve"> </w:t>
      </w:r>
      <w:r>
        <w:rPr>
          <w:rFonts w:eastAsia="Times New Roman"/>
          <w:szCs w:val="24"/>
        </w:rPr>
        <w:t>Κατά πλειοψηφία.</w:t>
      </w:r>
    </w:p>
    <w:p w14:paraId="31B16D5C"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szCs w:val="24"/>
        </w:rPr>
        <w:t>Παρ</w:t>
      </w:r>
      <w:r>
        <w:rPr>
          <w:rFonts w:eastAsia="Times New Roman"/>
          <w:szCs w:val="24"/>
        </w:rPr>
        <w:t>ών.</w:t>
      </w:r>
    </w:p>
    <w:p w14:paraId="31B16D5D" w14:textId="77777777" w:rsidR="00643513" w:rsidRDefault="00AD6DE5">
      <w:pPr>
        <w:spacing w:line="600" w:lineRule="auto"/>
        <w:ind w:firstLine="720"/>
        <w:jc w:val="both"/>
        <w:rPr>
          <w:rFonts w:eastAsia="Times New Roman"/>
          <w:szCs w:val="24"/>
        </w:rPr>
      </w:pPr>
      <w:r>
        <w:rPr>
          <w:rFonts w:eastAsia="Times New Roman" w:cs="Times New Roman"/>
          <w:b/>
          <w:szCs w:val="24"/>
        </w:rPr>
        <w:t xml:space="preserve">ΘΕΟΔΩΡΑ ΜΕΓΑΛΟΟΙΚΟΝΟΜΟΥ: </w:t>
      </w:r>
      <w:r>
        <w:rPr>
          <w:rFonts w:eastAsia="Times New Roman"/>
          <w:szCs w:val="24"/>
        </w:rPr>
        <w:t>Παρών.</w:t>
      </w:r>
    </w:p>
    <w:p w14:paraId="31B16D5E" w14:textId="77777777" w:rsidR="00643513" w:rsidRDefault="00AD6DE5">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το άρθρο 81 </w:t>
      </w:r>
      <w:r>
        <w:rPr>
          <w:rFonts w:eastAsia="Times New Roman"/>
          <w:szCs w:val="24"/>
        </w:rPr>
        <w:t xml:space="preserve">-πρώην άρθρο 87- </w:t>
      </w:r>
      <w:r>
        <w:rPr>
          <w:rFonts w:eastAsia="Times New Roman"/>
          <w:szCs w:val="24"/>
        </w:rPr>
        <w:t>έγινε δεκτό ως έχει κατά πλειοψηφία.</w:t>
      </w:r>
    </w:p>
    <w:p w14:paraId="31B16D5F" w14:textId="77777777" w:rsidR="00643513" w:rsidRDefault="00AD6DE5">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82 </w:t>
      </w:r>
      <w:r>
        <w:rPr>
          <w:rFonts w:eastAsia="Times New Roman"/>
          <w:szCs w:val="24"/>
        </w:rPr>
        <w:t>-</w:t>
      </w:r>
      <w:r>
        <w:rPr>
          <w:rFonts w:eastAsia="Times New Roman"/>
          <w:szCs w:val="24"/>
        </w:rPr>
        <w:t>πρώην άρθρο 88</w:t>
      </w:r>
      <w:r>
        <w:rPr>
          <w:rFonts w:eastAsia="Times New Roman"/>
          <w:szCs w:val="24"/>
        </w:rPr>
        <w:t>-</w:t>
      </w:r>
      <w:r>
        <w:rPr>
          <w:rFonts w:eastAsia="Times New Roman"/>
          <w:szCs w:val="24"/>
        </w:rPr>
        <w:t xml:space="preserve"> όπως τροποποιήθηκε από τον κύριο Υπουργό;</w:t>
      </w:r>
    </w:p>
    <w:p w14:paraId="31B16D60" w14:textId="77777777" w:rsidR="00643513" w:rsidRDefault="00AD6DE5">
      <w:pPr>
        <w:spacing w:line="600" w:lineRule="auto"/>
        <w:ind w:firstLine="720"/>
        <w:jc w:val="both"/>
        <w:rPr>
          <w:rFonts w:eastAsia="Times New Roman"/>
          <w:szCs w:val="24"/>
        </w:rPr>
      </w:pPr>
      <w:r>
        <w:rPr>
          <w:rFonts w:eastAsia="Times New Roman"/>
          <w:b/>
          <w:szCs w:val="24"/>
        </w:rPr>
        <w:t>ΠΟΛΛΟΙ ΒΟ</w:t>
      </w:r>
      <w:r>
        <w:rPr>
          <w:rFonts w:eastAsia="Times New Roman"/>
          <w:b/>
          <w:szCs w:val="24"/>
        </w:rPr>
        <w:t xml:space="preserve">ΥΛΕΥΤΕΣ: </w:t>
      </w:r>
      <w:r>
        <w:rPr>
          <w:rFonts w:eastAsia="Times New Roman"/>
          <w:szCs w:val="24"/>
        </w:rPr>
        <w:t>Δεκτό, δεκτό.</w:t>
      </w:r>
    </w:p>
    <w:p w14:paraId="31B16D61" w14:textId="77777777" w:rsidR="00643513" w:rsidRDefault="00AD6DE5">
      <w:pPr>
        <w:spacing w:line="600" w:lineRule="auto"/>
        <w:ind w:firstLine="720"/>
        <w:jc w:val="both"/>
        <w:rPr>
          <w:rFonts w:eastAsia="Times New Roman"/>
          <w:szCs w:val="24"/>
        </w:rPr>
      </w:pPr>
      <w:r>
        <w:rPr>
          <w:rFonts w:eastAsia="Times New Roman"/>
          <w:b/>
          <w:szCs w:val="24"/>
        </w:rPr>
        <w:t xml:space="preserve">ΒΑΣΙΛΕΙΟΣ ΚΙΚΙΛΙΑΣ: </w:t>
      </w:r>
      <w:r>
        <w:rPr>
          <w:rFonts w:eastAsia="Times New Roman"/>
          <w:szCs w:val="24"/>
        </w:rPr>
        <w:t>Κατά πλειοψηφία.</w:t>
      </w:r>
    </w:p>
    <w:p w14:paraId="31B16D62" w14:textId="77777777" w:rsidR="00643513" w:rsidRDefault="00AD6DE5">
      <w:pPr>
        <w:spacing w:line="600" w:lineRule="auto"/>
        <w:ind w:firstLine="720"/>
        <w:jc w:val="both"/>
        <w:rPr>
          <w:rFonts w:eastAsia="Times New Roman"/>
          <w:szCs w:val="24"/>
        </w:rPr>
      </w:pPr>
      <w:r>
        <w:rPr>
          <w:rFonts w:eastAsia="Times New Roman" w:cs="Times New Roman"/>
          <w:b/>
          <w:szCs w:val="24"/>
        </w:rPr>
        <w:t>ΑΝΤΩΝΙΟΣ ΓΡΕΓΟΣ:</w:t>
      </w:r>
      <w:r>
        <w:rPr>
          <w:rFonts w:eastAsia="Times New Roman" w:cs="Times New Roman"/>
          <w:szCs w:val="24"/>
        </w:rPr>
        <w:t xml:space="preserve"> </w:t>
      </w:r>
      <w:r>
        <w:rPr>
          <w:rFonts w:eastAsia="Times New Roman"/>
          <w:szCs w:val="24"/>
        </w:rPr>
        <w:t>Κατά πλειοψηφία.</w:t>
      </w:r>
    </w:p>
    <w:p w14:paraId="31B16D63"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szCs w:val="24"/>
        </w:rPr>
        <w:t>Κατά πλειοψηφία.</w:t>
      </w:r>
    </w:p>
    <w:p w14:paraId="31B16D64" w14:textId="77777777" w:rsidR="00643513" w:rsidRDefault="00AD6DE5">
      <w:pPr>
        <w:spacing w:line="600" w:lineRule="auto"/>
        <w:ind w:firstLine="720"/>
        <w:jc w:val="both"/>
        <w:rPr>
          <w:rFonts w:eastAsia="Times New Roman"/>
          <w:szCs w:val="24"/>
        </w:rPr>
      </w:pPr>
      <w:r>
        <w:rPr>
          <w:rFonts w:eastAsia="Times New Roman" w:cs="Times New Roman"/>
          <w:b/>
          <w:szCs w:val="24"/>
        </w:rPr>
        <w:t xml:space="preserve">ΘΕΟΔΩΡΑ ΜΕΓΑΛΟΟΙΚΟΝΟΜΟΥ: </w:t>
      </w:r>
      <w:r>
        <w:rPr>
          <w:rFonts w:eastAsia="Times New Roman"/>
          <w:szCs w:val="24"/>
        </w:rPr>
        <w:t>Παρών.</w:t>
      </w:r>
    </w:p>
    <w:p w14:paraId="31B16D65" w14:textId="77777777" w:rsidR="00643513" w:rsidRDefault="00AD6DE5">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το άρθρο 82 </w:t>
      </w:r>
      <w:r>
        <w:rPr>
          <w:rFonts w:eastAsia="Times New Roman"/>
          <w:szCs w:val="24"/>
        </w:rPr>
        <w:t xml:space="preserve">-πρώην άρθρο 88- </w:t>
      </w:r>
      <w:r>
        <w:rPr>
          <w:rFonts w:eastAsia="Times New Roman"/>
          <w:szCs w:val="24"/>
        </w:rPr>
        <w:t>έγινε δεκτό</w:t>
      </w:r>
      <w:r>
        <w:rPr>
          <w:rFonts w:eastAsia="Times New Roman"/>
          <w:szCs w:val="24"/>
        </w:rPr>
        <w:t>,</w:t>
      </w:r>
      <w:r>
        <w:rPr>
          <w:rFonts w:eastAsia="Times New Roman"/>
          <w:szCs w:val="24"/>
        </w:rPr>
        <w:t xml:space="preserve"> όπως τροπ</w:t>
      </w:r>
      <w:r>
        <w:rPr>
          <w:rFonts w:eastAsia="Times New Roman"/>
          <w:szCs w:val="24"/>
        </w:rPr>
        <w:t>οποιήθηκε από τον κύριο Υπουργό</w:t>
      </w:r>
      <w:r>
        <w:rPr>
          <w:rFonts w:eastAsia="Times New Roman"/>
          <w:szCs w:val="24"/>
        </w:rPr>
        <w:t>,</w:t>
      </w:r>
      <w:r>
        <w:rPr>
          <w:rFonts w:eastAsia="Times New Roman"/>
          <w:szCs w:val="24"/>
        </w:rPr>
        <w:t xml:space="preserve"> κατά πλειοψηφία.</w:t>
      </w:r>
    </w:p>
    <w:p w14:paraId="31B16D66" w14:textId="77777777" w:rsidR="00643513" w:rsidRDefault="00AD6DE5">
      <w:pPr>
        <w:spacing w:line="600" w:lineRule="auto"/>
        <w:ind w:firstLine="720"/>
        <w:jc w:val="both"/>
        <w:rPr>
          <w:rFonts w:eastAsia="Times New Roman"/>
          <w:szCs w:val="24"/>
        </w:rPr>
      </w:pPr>
      <w:r>
        <w:rPr>
          <w:rFonts w:eastAsia="Times New Roman"/>
          <w:szCs w:val="24"/>
        </w:rPr>
        <w:t>Περιμένο</w:t>
      </w:r>
      <w:r>
        <w:rPr>
          <w:rFonts w:eastAsia="Times New Roman"/>
          <w:szCs w:val="24"/>
        </w:rPr>
        <w:t xml:space="preserve">ντας </w:t>
      </w:r>
      <w:r>
        <w:rPr>
          <w:rFonts w:eastAsia="Times New Roman"/>
          <w:szCs w:val="24"/>
        </w:rPr>
        <w:t>το αποτέλεσμα της διεξαχθείσης ονομαστικής ψηφοφορίας</w:t>
      </w:r>
      <w:r>
        <w:rPr>
          <w:rFonts w:eastAsia="Times New Roman"/>
          <w:szCs w:val="24"/>
        </w:rPr>
        <w:t xml:space="preserve">, </w:t>
      </w:r>
      <w:r>
        <w:rPr>
          <w:rFonts w:eastAsia="Times New Roman"/>
          <w:szCs w:val="24"/>
        </w:rPr>
        <w:t>κ</w:t>
      </w:r>
      <w:r>
        <w:rPr>
          <w:rFonts w:eastAsia="Times New Roman"/>
          <w:szCs w:val="24"/>
        </w:rPr>
        <w:t>υρίες και κύριοι συνάδελφοι, έχω την τιμή να ανακοινώσω στο Σώμα ότι τη συνεδρίασή μας παρακολουθούν από τα άνω δυτικά θεωρεία</w:t>
      </w:r>
      <w:r>
        <w:rPr>
          <w:rFonts w:eastAsia="Times New Roman"/>
          <w:szCs w:val="24"/>
        </w:rPr>
        <w:t xml:space="preserve"> της Βουλής</w:t>
      </w:r>
      <w:r>
        <w:rPr>
          <w:rFonts w:eastAsia="Times New Roman"/>
          <w:szCs w:val="24"/>
        </w:rPr>
        <w:t>,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δύο μαθήτριες και μαθητές και τέσσερις εκπαιδευτικοί συνοδοί τους από τ</w:t>
      </w:r>
      <w:r>
        <w:rPr>
          <w:rFonts w:eastAsia="Times New Roman"/>
          <w:szCs w:val="24"/>
        </w:rPr>
        <w:t xml:space="preserve">ο Γυμνάσιο </w:t>
      </w:r>
      <w:proofErr w:type="spellStart"/>
      <w:r>
        <w:rPr>
          <w:rFonts w:eastAsia="Times New Roman"/>
          <w:szCs w:val="24"/>
        </w:rPr>
        <w:t>Λιθακιάς</w:t>
      </w:r>
      <w:proofErr w:type="spellEnd"/>
      <w:r>
        <w:rPr>
          <w:rFonts w:eastAsia="Times New Roman"/>
          <w:szCs w:val="24"/>
        </w:rPr>
        <w:t xml:space="preserve"> Ζακύνθου.</w:t>
      </w:r>
    </w:p>
    <w:p w14:paraId="31B16D67" w14:textId="77777777" w:rsidR="00643513" w:rsidRDefault="00AD6DE5">
      <w:pPr>
        <w:spacing w:line="600" w:lineRule="auto"/>
        <w:ind w:firstLine="720"/>
        <w:jc w:val="both"/>
        <w:rPr>
          <w:rFonts w:eastAsia="Times New Roman"/>
          <w:szCs w:val="24"/>
        </w:rPr>
      </w:pPr>
      <w:r>
        <w:rPr>
          <w:rFonts w:eastAsia="Times New Roman"/>
          <w:szCs w:val="24"/>
        </w:rPr>
        <w:t xml:space="preserve">Η Βουλή </w:t>
      </w:r>
      <w:r>
        <w:rPr>
          <w:rFonts w:eastAsia="Times New Roman"/>
          <w:szCs w:val="24"/>
        </w:rPr>
        <w:t>τού</w:t>
      </w:r>
      <w:r>
        <w:rPr>
          <w:rFonts w:eastAsia="Times New Roman"/>
          <w:szCs w:val="24"/>
        </w:rPr>
        <w:t>ς καλωσορίζει.</w:t>
      </w:r>
    </w:p>
    <w:p w14:paraId="31B16D68" w14:textId="77777777" w:rsidR="00643513" w:rsidRDefault="00AD6DE5">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31B16D69" w14:textId="77777777" w:rsidR="00643513" w:rsidRDefault="00AD6DE5">
      <w:pPr>
        <w:spacing w:line="600" w:lineRule="auto"/>
        <w:ind w:firstLine="720"/>
        <w:jc w:val="both"/>
        <w:rPr>
          <w:rFonts w:eastAsia="Times New Roman" w:cs="Times New Roman"/>
        </w:rPr>
      </w:pPr>
      <w:r>
        <w:rPr>
          <w:rFonts w:eastAsia="Times New Roman"/>
          <w:szCs w:val="24"/>
        </w:rPr>
        <w:t>Ε</w:t>
      </w:r>
      <w:r w:rsidRPr="009C1C40">
        <w:rPr>
          <w:rFonts w:eastAsia="Times New Roman"/>
          <w:szCs w:val="24"/>
        </w:rPr>
        <w:t>πίσης,</w:t>
      </w:r>
      <w:r>
        <w:rPr>
          <w:rFonts w:eastAsia="Times New Roman"/>
          <w:b/>
          <w:szCs w:val="24"/>
        </w:rPr>
        <w:t xml:space="preserve"> </w:t>
      </w:r>
      <w:r>
        <w:rPr>
          <w:rFonts w:eastAsia="Times New Roman"/>
          <w:szCs w:val="24"/>
        </w:rPr>
        <w:t>κ</w:t>
      </w:r>
      <w:r>
        <w:rPr>
          <w:rFonts w:eastAsia="Times New Roman"/>
          <w:szCs w:val="24"/>
        </w:rPr>
        <w:t xml:space="preserve">υρίες και κύριοι συνάδελφοι, γίνεται γνωστό στο Σώμα ότι </w:t>
      </w:r>
      <w:r>
        <w:rPr>
          <w:rFonts w:eastAsia="Times New Roman" w:cs="Times New Roman"/>
        </w:rPr>
        <w:t>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αφού προηγουμέ</w:t>
      </w:r>
      <w:r>
        <w:rPr>
          <w:rFonts w:eastAsia="Times New Roman" w:cs="Times New Roman"/>
        </w:rPr>
        <w:t>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τέσσερις μαθητές και μαθήτριες και πέντε εκπαιδευτικοί συνοδοί τους από το 1</w:t>
      </w:r>
      <w:r>
        <w:rPr>
          <w:rFonts w:eastAsia="Times New Roman" w:cs="Times New Roman"/>
          <w:vertAlign w:val="superscript"/>
        </w:rPr>
        <w:t>ο</w:t>
      </w:r>
      <w:r>
        <w:rPr>
          <w:rFonts w:eastAsia="Times New Roman" w:cs="Times New Roman"/>
        </w:rPr>
        <w:t xml:space="preserve"> Πειραματι</w:t>
      </w:r>
      <w:r>
        <w:rPr>
          <w:rFonts w:eastAsia="Times New Roman" w:cs="Times New Roman"/>
        </w:rPr>
        <w:t xml:space="preserve">κό Γυμνάσιο Θεσσαλονίκης. </w:t>
      </w:r>
    </w:p>
    <w:p w14:paraId="31B16D6A" w14:textId="77777777" w:rsidR="00643513" w:rsidRDefault="00AD6DE5">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31B16D6B" w14:textId="77777777" w:rsidR="00643513" w:rsidRDefault="00AD6DE5">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31B16D6C" w14:textId="77777777" w:rsidR="00643513" w:rsidRDefault="00AD6DE5">
      <w:pPr>
        <w:spacing w:line="600" w:lineRule="auto"/>
        <w:ind w:firstLine="720"/>
        <w:jc w:val="center"/>
        <w:rPr>
          <w:rFonts w:eastAsia="Times New Roman" w:cs="Times New Roman"/>
        </w:rPr>
      </w:pPr>
      <w:r>
        <w:rPr>
          <w:rFonts w:eastAsia="Times New Roman" w:cs="Times New Roman"/>
        </w:rPr>
        <w:t>(ΜΕΤΑ ΤΗΝ ΚΑΤΑΜΕΤΡΗΣΗ)</w:t>
      </w:r>
    </w:p>
    <w:p w14:paraId="31B16D6D" w14:textId="77777777" w:rsidR="00643513" w:rsidRDefault="00AD6DE5">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Κυρίες και κύριοι συνάδελφοι, έχω την τιμή να σας ανακοινώσω το αποτέλεσμα της διεξαχθείσης ονο</w:t>
      </w:r>
      <w:r>
        <w:rPr>
          <w:rFonts w:eastAsia="Times New Roman"/>
          <w:szCs w:val="24"/>
        </w:rPr>
        <w:t xml:space="preserve">μαστικής ψηφοφορίας. </w:t>
      </w:r>
    </w:p>
    <w:p w14:paraId="31B16D6E"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Ψ</w:t>
      </w:r>
      <w:r>
        <w:rPr>
          <w:rFonts w:eastAsia="Times New Roman" w:cs="Times New Roman"/>
          <w:szCs w:val="24"/>
        </w:rPr>
        <w:t>ήφισαν συνολικά 276 Βουλευτές.</w:t>
      </w:r>
    </w:p>
    <w:p w14:paraId="31B16D6F" w14:textId="77777777" w:rsidR="00643513" w:rsidRDefault="00AD6DE5">
      <w:pPr>
        <w:spacing w:line="600" w:lineRule="auto"/>
        <w:ind w:firstLine="720"/>
        <w:jc w:val="both"/>
        <w:rPr>
          <w:rFonts w:eastAsia="Times New Roman"/>
          <w:szCs w:val="24"/>
        </w:rPr>
      </w:pPr>
      <w:r>
        <w:rPr>
          <w:rFonts w:eastAsia="Times New Roman"/>
          <w:szCs w:val="24"/>
        </w:rPr>
        <w:t xml:space="preserve">Υπέρ της αρχής του νομοσχεδίου, δηλαδή «ΝΑΙ», ψήφισαν 169 Βουλευτές. </w:t>
      </w:r>
    </w:p>
    <w:p w14:paraId="31B16D70" w14:textId="77777777" w:rsidR="00643513" w:rsidRDefault="00AD6DE5">
      <w:pPr>
        <w:spacing w:line="600" w:lineRule="auto"/>
        <w:ind w:firstLine="720"/>
        <w:jc w:val="both"/>
        <w:rPr>
          <w:rFonts w:eastAsia="Times New Roman"/>
          <w:szCs w:val="24"/>
        </w:rPr>
      </w:pPr>
      <w:r>
        <w:rPr>
          <w:rFonts w:eastAsia="Times New Roman"/>
          <w:szCs w:val="24"/>
        </w:rPr>
        <w:t>Κατά της αρχής του νομοσχεδίου, δηλαδή «ΟΧΙ», ψήφισαν 107 Βουλευτές.</w:t>
      </w:r>
    </w:p>
    <w:p w14:paraId="31B16D71" w14:textId="77777777" w:rsidR="00643513" w:rsidRDefault="00AD6DE5">
      <w:pPr>
        <w:spacing w:line="600" w:lineRule="auto"/>
        <w:ind w:firstLine="720"/>
        <w:jc w:val="both"/>
        <w:rPr>
          <w:rFonts w:eastAsia="Times New Roman"/>
          <w:szCs w:val="24"/>
        </w:rPr>
      </w:pPr>
      <w:r>
        <w:rPr>
          <w:rFonts w:eastAsia="Times New Roman" w:cs="Times New Roman"/>
          <w:szCs w:val="24"/>
        </w:rPr>
        <w:t>«ΠΑΡΩΝ» ψήφισε ουδείς.</w:t>
      </w:r>
    </w:p>
    <w:p w14:paraId="31B16D72" w14:textId="77777777" w:rsidR="00643513" w:rsidRDefault="00AD6DE5">
      <w:pPr>
        <w:spacing w:line="600" w:lineRule="auto"/>
        <w:ind w:firstLine="720"/>
        <w:jc w:val="both"/>
        <w:rPr>
          <w:rFonts w:eastAsia="Times New Roman"/>
          <w:szCs w:val="24"/>
        </w:rPr>
      </w:pPr>
      <w:r>
        <w:rPr>
          <w:rFonts w:eastAsia="Times New Roman"/>
          <w:szCs w:val="24"/>
        </w:rPr>
        <w:t xml:space="preserve">Συνεπώς το νομοσχέδιο του Υπουργείου </w:t>
      </w:r>
      <w:r>
        <w:rPr>
          <w:rFonts w:eastAsia="Times New Roman"/>
          <w:szCs w:val="24"/>
        </w:rPr>
        <w:t>Εσωτερικών και Διοικητικής Ανασυγκρότησης: «</w:t>
      </w:r>
      <w:r>
        <w:rPr>
          <w:rFonts w:eastAsia="Times New Roman" w:cs="Times New Roman"/>
          <w:szCs w:val="24"/>
        </w:rPr>
        <w:t xml:space="preserve">Οργάνωση και λειτουργία Υπηρεσίας Ασύλου, Αρχής Προσφυγών, Υπηρεσίας Υποδοχής και Ταυτοποίησης, σύσταση Γενικής Γραμματείας Υποδοχής, προσαρμογή της Ελληνικής </w:t>
      </w:r>
      <w:r>
        <w:rPr>
          <w:rFonts w:eastAsia="Times New Roman" w:cs="Times New Roman"/>
          <w:szCs w:val="24"/>
        </w:rPr>
        <w:t>ν</w:t>
      </w:r>
      <w:r>
        <w:rPr>
          <w:rFonts w:eastAsia="Times New Roman" w:cs="Times New Roman"/>
          <w:szCs w:val="24"/>
        </w:rPr>
        <w:t xml:space="preserve">ομοθεσίας προς τις διατάξεις της Οδηγίας 2013/32/ΕΕ </w:t>
      </w:r>
      <w:r>
        <w:rPr>
          <w:rFonts w:eastAsia="Times New Roman" w:cs="Times New Roman"/>
          <w:szCs w:val="24"/>
        </w:rPr>
        <w:t>του Ευρωπαϊκού Κοινοβουλίου και του Συμβουλίου «σχετικά με τις κοινές διαδικασίες για τη χορήγηση και ανάκληση του καθεστώτος διεθνούς προστασίας (αναδιατύπωση)» (L 180/29</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 xml:space="preserve">2013), διατάξεις για την εργασία δικαιούχων διεθνούς προστασίας και άλλες </w:t>
      </w:r>
      <w:r>
        <w:rPr>
          <w:rFonts w:eastAsia="Times New Roman" w:cs="Times New Roman"/>
          <w:szCs w:val="24"/>
        </w:rPr>
        <w:t>διατάξεις</w:t>
      </w:r>
      <w:r>
        <w:rPr>
          <w:rFonts w:eastAsia="Times New Roman" w:cs="Times New Roman"/>
          <w:b/>
          <w:bCs/>
          <w:szCs w:val="24"/>
        </w:rPr>
        <w:t>»</w:t>
      </w:r>
      <w:r>
        <w:rPr>
          <w:rFonts w:eastAsia="Times New Roman"/>
          <w:szCs w:val="24"/>
        </w:rPr>
        <w:t xml:space="preserve"> έγινε δεκτό επί της αρχής κατά πλειοψηφία.</w:t>
      </w:r>
    </w:p>
    <w:p w14:paraId="31B16D73" w14:textId="77777777" w:rsidR="00643513" w:rsidRDefault="00AD6DE5">
      <w:pPr>
        <w:spacing w:line="600" w:lineRule="auto"/>
        <w:ind w:firstLine="720"/>
        <w:jc w:val="both"/>
        <w:rPr>
          <w:rFonts w:eastAsia="Times New Roman"/>
          <w:szCs w:val="24"/>
        </w:rPr>
      </w:pPr>
      <w:r>
        <w:rPr>
          <w:rFonts w:eastAsia="Times New Roman"/>
          <w:szCs w:val="24"/>
        </w:rPr>
        <w:t>Αναφορικά τώρα με τα αποτελέσματα της ονομαστικής ψηφοφορίας ως προς τα άρθρα:</w:t>
      </w:r>
    </w:p>
    <w:p w14:paraId="31B16D74" w14:textId="77777777" w:rsidR="00643513" w:rsidRDefault="00AD6DE5">
      <w:pPr>
        <w:spacing w:line="600" w:lineRule="auto"/>
        <w:ind w:firstLine="720"/>
        <w:jc w:val="both"/>
        <w:rPr>
          <w:rFonts w:eastAsia="Times New Roman"/>
          <w:szCs w:val="24"/>
        </w:rPr>
      </w:pPr>
      <w:r>
        <w:rPr>
          <w:rFonts w:eastAsia="Times New Roman"/>
          <w:szCs w:val="24"/>
        </w:rPr>
        <w:t xml:space="preserve">Επί του άρθρου 5 του σχεδίου νόμου. </w:t>
      </w:r>
    </w:p>
    <w:p w14:paraId="31B16D75"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Υπέρ του άρθρου, δηλαδή «ΝΑΙ», ψήφισαν 161 Βουλευτές.</w:t>
      </w:r>
    </w:p>
    <w:p w14:paraId="31B16D76"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Κατά του άρθρου, δηλαδή «ΟΧΙ», ψ</w:t>
      </w:r>
      <w:r>
        <w:rPr>
          <w:rFonts w:eastAsia="Times New Roman" w:cs="Times New Roman"/>
          <w:szCs w:val="24"/>
        </w:rPr>
        <w:t>ήφισαν 99 Βουλευτές.</w:t>
      </w:r>
    </w:p>
    <w:p w14:paraId="31B16D77"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Ψήφισαν </w:t>
      </w:r>
      <w:r>
        <w:rPr>
          <w:rFonts w:eastAsia="Times New Roman" w:cs="Times New Roman"/>
          <w:szCs w:val="24"/>
        </w:rPr>
        <w:t>«ΠΑΡΩΝ» 16 Βουλευτές.</w:t>
      </w:r>
    </w:p>
    <w:p w14:paraId="31B16D78"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Συνεπώς το άρθρο 5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 </w:t>
      </w:r>
    </w:p>
    <w:p w14:paraId="31B16D79" w14:textId="77777777" w:rsidR="00643513" w:rsidRDefault="00AD6DE5">
      <w:pPr>
        <w:spacing w:line="600" w:lineRule="auto"/>
        <w:ind w:firstLine="720"/>
        <w:jc w:val="both"/>
        <w:rPr>
          <w:rFonts w:eastAsia="Times New Roman"/>
          <w:szCs w:val="24"/>
        </w:rPr>
      </w:pPr>
      <w:r>
        <w:rPr>
          <w:rFonts w:eastAsia="Times New Roman"/>
          <w:szCs w:val="24"/>
        </w:rPr>
        <w:t xml:space="preserve">Επί του άρθρου 7 του σχεδίου νόμου. </w:t>
      </w:r>
    </w:p>
    <w:p w14:paraId="31B16D7A"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Υπέρ του άρθρου, δηλαδή «ΝΑΙ», ψήφισαν 161 Βουλευτές.</w:t>
      </w:r>
    </w:p>
    <w:p w14:paraId="31B16D7B"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Κατά του άρθρου, δηλαδ</w:t>
      </w:r>
      <w:r>
        <w:rPr>
          <w:rFonts w:eastAsia="Times New Roman" w:cs="Times New Roman"/>
          <w:szCs w:val="24"/>
        </w:rPr>
        <w:t>ή «ΟΧΙ», ψήφισαν 115 Βουλευτές.</w:t>
      </w:r>
    </w:p>
    <w:p w14:paraId="31B16D7C"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«ΠΑΡΩΝ» ψήφισε ουδείς.</w:t>
      </w:r>
    </w:p>
    <w:p w14:paraId="31B16D7D"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Συνεπώς το άρθρο 7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 </w:t>
      </w:r>
    </w:p>
    <w:p w14:paraId="31B16D7E" w14:textId="77777777" w:rsidR="00643513" w:rsidRDefault="00AD6DE5">
      <w:pPr>
        <w:spacing w:line="600" w:lineRule="auto"/>
        <w:ind w:firstLine="720"/>
        <w:jc w:val="both"/>
        <w:rPr>
          <w:rFonts w:eastAsia="Times New Roman"/>
          <w:szCs w:val="24"/>
        </w:rPr>
      </w:pPr>
      <w:r>
        <w:rPr>
          <w:rFonts w:eastAsia="Times New Roman"/>
          <w:szCs w:val="24"/>
        </w:rPr>
        <w:t xml:space="preserve">Επί του άρθρου 8 του σχεδίου νόμου. </w:t>
      </w:r>
    </w:p>
    <w:p w14:paraId="31B16D7F"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Υπέρ του άρθρου, δηλαδή «ΝΑΙ», εψήφισαν 158 Βουλευτές.</w:t>
      </w:r>
    </w:p>
    <w:p w14:paraId="31B16D80"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Κατά του άρθρου, </w:t>
      </w:r>
      <w:r>
        <w:rPr>
          <w:rFonts w:eastAsia="Times New Roman" w:cs="Times New Roman"/>
          <w:szCs w:val="24"/>
        </w:rPr>
        <w:t>δηλαδή «ΟΧΙ», εψήφισαν 107 Βουλευτές.</w:t>
      </w:r>
    </w:p>
    <w:p w14:paraId="31B16D81"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Ψήφισαν </w:t>
      </w:r>
      <w:r>
        <w:rPr>
          <w:rFonts w:eastAsia="Times New Roman" w:cs="Times New Roman"/>
          <w:szCs w:val="24"/>
        </w:rPr>
        <w:t>«ΠΑΡΩΝ» 11 Βουλευτές.</w:t>
      </w:r>
    </w:p>
    <w:p w14:paraId="31B16D82"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Συνεπώς το άρθρο 8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 </w:t>
      </w:r>
    </w:p>
    <w:p w14:paraId="31B16D83" w14:textId="77777777" w:rsidR="00643513" w:rsidRDefault="00AD6DE5">
      <w:pPr>
        <w:spacing w:line="600" w:lineRule="auto"/>
        <w:ind w:firstLine="720"/>
        <w:jc w:val="both"/>
        <w:rPr>
          <w:rFonts w:eastAsia="Times New Roman"/>
          <w:szCs w:val="24"/>
        </w:rPr>
      </w:pPr>
      <w:r>
        <w:rPr>
          <w:rFonts w:eastAsia="Times New Roman"/>
          <w:szCs w:val="24"/>
        </w:rPr>
        <w:t xml:space="preserve">Επί του άρθρου 10 του σχεδίου νόμου. </w:t>
      </w:r>
    </w:p>
    <w:p w14:paraId="31B16D84"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Υπέρ του άρθρου, δηλαδή «ΝΑΙ», ψήφισαν 158 Βουλευτές.</w:t>
      </w:r>
    </w:p>
    <w:p w14:paraId="31B16D85"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Κατά</w:t>
      </w:r>
      <w:r>
        <w:rPr>
          <w:rFonts w:eastAsia="Times New Roman" w:cs="Times New Roman"/>
          <w:szCs w:val="24"/>
        </w:rPr>
        <w:t xml:space="preserve"> του άρθρου, δηλαδή «ΟΧΙ», ψήφισαν 107 Βουλευτές.</w:t>
      </w:r>
    </w:p>
    <w:p w14:paraId="31B16D86"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«ΠΑΡΩΝ» ψήφισαν 11 Βουλευτές.</w:t>
      </w:r>
    </w:p>
    <w:p w14:paraId="31B16D87"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Συνεπώς το άρθρο 10 έγινε δεκτό ως έχει κατά πλειοψηφία. </w:t>
      </w:r>
    </w:p>
    <w:p w14:paraId="31B16D88" w14:textId="77777777" w:rsidR="00643513" w:rsidRDefault="00AD6DE5">
      <w:pPr>
        <w:spacing w:line="600" w:lineRule="auto"/>
        <w:ind w:firstLine="720"/>
        <w:jc w:val="both"/>
        <w:rPr>
          <w:rFonts w:eastAsia="Times New Roman"/>
          <w:szCs w:val="24"/>
        </w:rPr>
      </w:pPr>
      <w:r>
        <w:rPr>
          <w:rFonts w:eastAsia="Times New Roman"/>
          <w:szCs w:val="24"/>
        </w:rPr>
        <w:t xml:space="preserve">Επί του άρθρου 11 του σχεδίου νόμου. </w:t>
      </w:r>
    </w:p>
    <w:p w14:paraId="31B16D89"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Υπέρ του άρθρου, δηλαδή «ΝΑΙ», ψήφισαν 150 Βουλευτές.</w:t>
      </w:r>
    </w:p>
    <w:p w14:paraId="31B16D8A"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Κατά του άρθρου, δηλαδή «ΟΧΙ», ψήφισαν 115 Βουλευτές.</w:t>
      </w:r>
    </w:p>
    <w:p w14:paraId="31B16D8B"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«ΠΑΡΩΝ» ψήφισαν 11 Βουλευτές.</w:t>
      </w:r>
    </w:p>
    <w:p w14:paraId="31B16D8C"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Συνεπώς το άρθρο 11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w:t>
      </w:r>
    </w:p>
    <w:p w14:paraId="31B16D8D" w14:textId="77777777" w:rsidR="00643513" w:rsidRDefault="00AD6DE5">
      <w:pPr>
        <w:spacing w:line="600" w:lineRule="auto"/>
        <w:ind w:firstLine="720"/>
        <w:jc w:val="both"/>
        <w:rPr>
          <w:rFonts w:eastAsia="Times New Roman"/>
          <w:szCs w:val="24"/>
        </w:rPr>
      </w:pPr>
      <w:r>
        <w:rPr>
          <w:rFonts w:eastAsia="Times New Roman"/>
          <w:szCs w:val="24"/>
        </w:rPr>
        <w:t xml:space="preserve">Επί του άρθρου 19 του σχεδίου νόμου. </w:t>
      </w:r>
    </w:p>
    <w:p w14:paraId="31B16D8E"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Υπέρ του άρθρου, δηλαδή «ΝΑΙ», ψήφισαν 155</w:t>
      </w:r>
      <w:r>
        <w:rPr>
          <w:rFonts w:eastAsia="Times New Roman" w:cs="Times New Roman"/>
          <w:szCs w:val="24"/>
        </w:rPr>
        <w:t xml:space="preserve"> Βουλευτές.</w:t>
      </w:r>
    </w:p>
    <w:p w14:paraId="31B16D8F"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Κατά του άρθρου, δηλαδή «ΟΧΙ», ψήφισαν 105 Βουλευτές.</w:t>
      </w:r>
    </w:p>
    <w:p w14:paraId="31B16D90"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«ΠΑΡΩΝ» ψήφισαν 16 Βουλευτές.</w:t>
      </w:r>
    </w:p>
    <w:p w14:paraId="31B16D91"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Συνεπώς το άρθρο 19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 </w:t>
      </w:r>
    </w:p>
    <w:p w14:paraId="31B16D92" w14:textId="77777777" w:rsidR="00643513" w:rsidRDefault="00AD6DE5">
      <w:pPr>
        <w:spacing w:line="600" w:lineRule="auto"/>
        <w:ind w:firstLine="720"/>
        <w:jc w:val="both"/>
        <w:rPr>
          <w:rFonts w:eastAsia="Times New Roman"/>
          <w:szCs w:val="24"/>
        </w:rPr>
      </w:pPr>
      <w:r>
        <w:rPr>
          <w:rFonts w:eastAsia="Times New Roman"/>
          <w:szCs w:val="24"/>
        </w:rPr>
        <w:t>Επί του άρθρου 22 του σχεδίου νόμου</w:t>
      </w:r>
      <w:r>
        <w:rPr>
          <w:rFonts w:eastAsia="Times New Roman"/>
          <w:szCs w:val="24"/>
        </w:rPr>
        <w:t xml:space="preserve"> .</w:t>
      </w:r>
    </w:p>
    <w:p w14:paraId="31B16D93"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Υπέρ του άρθρου, δηλαδή «ΝΑΙ»</w:t>
      </w:r>
      <w:r>
        <w:rPr>
          <w:rFonts w:eastAsia="Times New Roman" w:cs="Times New Roman"/>
          <w:szCs w:val="24"/>
        </w:rPr>
        <w:t>, ψήφισαν 174 Βουλευτές.</w:t>
      </w:r>
    </w:p>
    <w:p w14:paraId="31B16D94"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Κατά του άρθρου, δηλαδή «ΟΧΙ», ψήφισαν 86 Βουλευτές.</w:t>
      </w:r>
    </w:p>
    <w:p w14:paraId="31B16D95"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«ΠΑΡΩΝ» ψήφισαν 16 Βουλευτές.</w:t>
      </w:r>
    </w:p>
    <w:p w14:paraId="31B16D96"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Συνεπώς το άρθρο 22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 </w:t>
      </w:r>
    </w:p>
    <w:p w14:paraId="31B16D97" w14:textId="77777777" w:rsidR="00643513" w:rsidRDefault="00AD6DE5">
      <w:pPr>
        <w:spacing w:line="600" w:lineRule="auto"/>
        <w:ind w:firstLine="720"/>
        <w:jc w:val="both"/>
        <w:rPr>
          <w:rFonts w:eastAsia="Times New Roman"/>
          <w:szCs w:val="24"/>
        </w:rPr>
      </w:pPr>
      <w:r>
        <w:rPr>
          <w:rFonts w:eastAsia="Times New Roman"/>
          <w:szCs w:val="24"/>
        </w:rPr>
        <w:t xml:space="preserve">Επί του άρθρου 39 του σχεδίου νόμου. </w:t>
      </w:r>
    </w:p>
    <w:p w14:paraId="31B16D98"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Υπέρ του άρθρου, </w:t>
      </w:r>
      <w:r>
        <w:rPr>
          <w:rFonts w:eastAsia="Times New Roman" w:cs="Times New Roman"/>
          <w:szCs w:val="24"/>
        </w:rPr>
        <w:t>δηλαδή «ΝΑΙ», ψήφισαν 242 Βουλευτές.</w:t>
      </w:r>
    </w:p>
    <w:p w14:paraId="31B16D99"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Κατά του άρθρου, δηλαδή «ΟΧΙ», ψήφισαν 34 Βουλευτές.</w:t>
      </w:r>
    </w:p>
    <w:p w14:paraId="31B16D9A"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«ΠΑΡΩΝ» ψήφισε ουδείς. </w:t>
      </w:r>
    </w:p>
    <w:p w14:paraId="31B16D9B"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Συνεπώς το άρθρο 39 έγινε δεκτό ως έχει κατά πλειοψηφία. </w:t>
      </w:r>
    </w:p>
    <w:p w14:paraId="31B16D9C" w14:textId="77777777" w:rsidR="00643513" w:rsidRDefault="00AD6DE5">
      <w:pPr>
        <w:spacing w:line="600" w:lineRule="auto"/>
        <w:ind w:firstLine="720"/>
        <w:jc w:val="both"/>
        <w:rPr>
          <w:rFonts w:eastAsia="Times New Roman"/>
          <w:szCs w:val="24"/>
        </w:rPr>
      </w:pPr>
      <w:r>
        <w:rPr>
          <w:rFonts w:eastAsia="Times New Roman"/>
          <w:szCs w:val="24"/>
        </w:rPr>
        <w:t xml:space="preserve">Επί του άρθρου 41 του σχεδίου νόμου. </w:t>
      </w:r>
    </w:p>
    <w:p w14:paraId="31B16D9D"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Υπέρ του άρθρου, δηλαδή «ΝΑΙ», ψήφισαν 242 Βου</w:t>
      </w:r>
      <w:r>
        <w:rPr>
          <w:rFonts w:eastAsia="Times New Roman" w:cs="Times New Roman"/>
          <w:szCs w:val="24"/>
        </w:rPr>
        <w:t>λευτές.</w:t>
      </w:r>
    </w:p>
    <w:p w14:paraId="31B16D9E"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Κατά του άρθρου, δηλαδή «ΟΧΙ», ψήφισαν 34 Βουλευτές.</w:t>
      </w:r>
    </w:p>
    <w:p w14:paraId="31B16D9F"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«ΠΑΡΩΝ» ψήφισε ουδείς.</w:t>
      </w:r>
    </w:p>
    <w:p w14:paraId="31B16DA0"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Συνεπώς το άρθρο 41 έγινε δεκτό ως έχει κατά πλειοψηφία. </w:t>
      </w:r>
    </w:p>
    <w:p w14:paraId="31B16DA1" w14:textId="77777777" w:rsidR="00643513" w:rsidRDefault="00AD6DE5">
      <w:pPr>
        <w:spacing w:line="600" w:lineRule="auto"/>
        <w:ind w:firstLine="720"/>
        <w:jc w:val="both"/>
        <w:rPr>
          <w:rFonts w:eastAsia="Times New Roman"/>
          <w:szCs w:val="24"/>
        </w:rPr>
      </w:pPr>
      <w:r>
        <w:rPr>
          <w:rFonts w:eastAsia="Times New Roman"/>
          <w:szCs w:val="24"/>
        </w:rPr>
        <w:t xml:space="preserve">Επί του άρθρου 43 του σχεδίου νόμου. </w:t>
      </w:r>
    </w:p>
    <w:p w14:paraId="31B16DA2"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Υπέρ του άρθρου, δηλαδή «ΝΑΙ», ψήφισαν 237 Βουλευτές.</w:t>
      </w:r>
    </w:p>
    <w:p w14:paraId="31B16DA3"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Κατά του άρθρου, δηλαδ</w:t>
      </w:r>
      <w:r>
        <w:rPr>
          <w:rFonts w:eastAsia="Times New Roman" w:cs="Times New Roman"/>
          <w:szCs w:val="24"/>
        </w:rPr>
        <w:t>ή «ΟΧΙ», ψήφισαν 18 Βουλευτές.</w:t>
      </w:r>
    </w:p>
    <w:p w14:paraId="31B16DA4"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«ΠΑΡΩΝ» ψήφισαν 21 Βουλευτές.</w:t>
      </w:r>
    </w:p>
    <w:p w14:paraId="31B16DA5"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Συνεπώς το άρθρο 43 έγινε δεκτό ως έχει κατά πλειοψηφία. </w:t>
      </w:r>
    </w:p>
    <w:p w14:paraId="31B16DA6"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πί του άρθρου 45 του σχεδίου νόμου.  </w:t>
      </w:r>
    </w:p>
    <w:p w14:paraId="31B16DA7"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Υπέρ του άρθρου 45, δηλαδή «ΝΑΙ», ψήφισαν 242 Βουλευτές.</w:t>
      </w:r>
    </w:p>
    <w:p w14:paraId="31B16DA8"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Κατά του άρθρου 45, δηλαδή «ΟΧΙ», ψήφισαν</w:t>
      </w:r>
      <w:r>
        <w:rPr>
          <w:rFonts w:eastAsia="Times New Roman" w:cs="Times New Roman"/>
          <w:szCs w:val="24"/>
        </w:rPr>
        <w:t xml:space="preserve"> 18 Βουλευτές.</w:t>
      </w:r>
    </w:p>
    <w:p w14:paraId="31B16DA9"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«ΠΑΡΩΝ» ψήφισαν 16 Βουλευτές.</w:t>
      </w:r>
    </w:p>
    <w:p w14:paraId="31B16DAA"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Συνεπώς το άρθρο 45 έγινε δεκτό ως έχει κατά πλειοψηφία.</w:t>
      </w:r>
    </w:p>
    <w:p w14:paraId="31B16DAB"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Επί του άρθρου 46 του σχεδίου νόμου.  </w:t>
      </w:r>
    </w:p>
    <w:p w14:paraId="31B16DAC"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Υπέρ του άρθρου 46, δηλαδή «ΝΑΙ», ψήφισαν 174 Βουλευτές.</w:t>
      </w:r>
    </w:p>
    <w:p w14:paraId="31B16DAD"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Κατά του άρθρου 46, δηλαδή «ΟΧΙ», ψήφισαν 102 Βουλευτές.</w:t>
      </w:r>
    </w:p>
    <w:p w14:paraId="31B16DAE"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«ΠΑΡΩΝ» ψήφισε ουδείς.</w:t>
      </w:r>
    </w:p>
    <w:p w14:paraId="31B16DAF"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Συνεπώς το άρθρο 46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w:t>
      </w:r>
    </w:p>
    <w:p w14:paraId="31B16DB0"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Επί του άρθρου 54 του σχεδίου νόμου.  </w:t>
      </w:r>
    </w:p>
    <w:p w14:paraId="31B16DB1"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Υπέρ του άρθρου 54, δηλαδή «ΝΑΙ», ψήφισαν 242 Βουλευτές.</w:t>
      </w:r>
    </w:p>
    <w:p w14:paraId="31B16DB2"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Κατά του άρθρου 54, δηλαδή «ΟΧΙ», ψήφισαν 34 </w:t>
      </w:r>
      <w:r>
        <w:rPr>
          <w:rFonts w:eastAsia="Times New Roman" w:cs="Times New Roman"/>
          <w:szCs w:val="24"/>
        </w:rPr>
        <w:t>Βουλευτές.</w:t>
      </w:r>
    </w:p>
    <w:p w14:paraId="31B16DB3"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«ΠΑΡΩΝ» ψήφισε ουδείς.</w:t>
      </w:r>
    </w:p>
    <w:p w14:paraId="31B16DB4"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Συνεπώς το άρθρο 54 έγινε δεκτό ως έχει κατά πλειοψηφία.</w:t>
      </w:r>
    </w:p>
    <w:p w14:paraId="31B16DB5"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Επί του άρθρου 55 του σχεδίου νόμου.  </w:t>
      </w:r>
    </w:p>
    <w:p w14:paraId="31B16DB6"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Υπέρ του άρθρου 55, δηλαδή «ΝΑΙ», ψήφισαν 242 Βουλευτές.</w:t>
      </w:r>
    </w:p>
    <w:p w14:paraId="31B16DB7"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Κατά του άρθρου 55, δηλαδή «ΟΧΙ», ψήφισαν 34 Βουλευτές.</w:t>
      </w:r>
    </w:p>
    <w:p w14:paraId="31B16DB8"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«ΠΑΡΩΝ» ψήφισ</w:t>
      </w:r>
      <w:r>
        <w:rPr>
          <w:rFonts w:eastAsia="Times New Roman" w:cs="Times New Roman"/>
          <w:szCs w:val="24"/>
        </w:rPr>
        <w:t>ε ουδείς.</w:t>
      </w:r>
    </w:p>
    <w:p w14:paraId="31B16DB9"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Συνεπώς το άρθρο 55 έγινε δεκτό ως έχει κατά πλειοψηφία.</w:t>
      </w:r>
    </w:p>
    <w:p w14:paraId="31B16DBA"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Επί του άρθρου 56 του σχεδίου νόμου.  </w:t>
      </w:r>
    </w:p>
    <w:p w14:paraId="31B16DBB"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Υπέρ του άρθρου 56, δηλαδή «ΝΑΙ», ψήφισαν 242 Βουλευτές.</w:t>
      </w:r>
    </w:p>
    <w:p w14:paraId="31B16DBC"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Κατά του άρθρου 56, δηλαδή «ΟΧΙ», ψήφισαν 34 Βουλευτές.</w:t>
      </w:r>
    </w:p>
    <w:p w14:paraId="31B16DBD"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«ΠΑΡΩΝ» ψήφισε ουδείς.</w:t>
      </w:r>
    </w:p>
    <w:p w14:paraId="31B16DBE"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Συνεπώς το άρθ</w:t>
      </w:r>
      <w:r>
        <w:rPr>
          <w:rFonts w:eastAsia="Times New Roman" w:cs="Times New Roman"/>
          <w:szCs w:val="24"/>
        </w:rPr>
        <w:t>ρο 56 έγινε δεκτό ως έχει κατά πλειοψηφία.</w:t>
      </w:r>
    </w:p>
    <w:p w14:paraId="31B16DBF"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Επί του άρθρου 57 του σχεδίου νόμου.  </w:t>
      </w:r>
    </w:p>
    <w:p w14:paraId="31B16DC0"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Υπέρ του άρθρου 57, δηλαδή «ΝΑΙ», ψήφισαν 242 Βουλευτές.</w:t>
      </w:r>
    </w:p>
    <w:p w14:paraId="31B16DC1"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Κατά του άρθρου 57, δηλαδή «ΟΧΙ», ψήφισαν 34 Βουλευτές.</w:t>
      </w:r>
    </w:p>
    <w:p w14:paraId="31B16DC2"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«ΠΑΡΩΝ» ψήφισε ουδείς.</w:t>
      </w:r>
    </w:p>
    <w:p w14:paraId="31B16DC3"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Συνεπώς το άρθρο 57 έγινε δεκτό ως </w:t>
      </w:r>
      <w:r>
        <w:rPr>
          <w:rFonts w:eastAsia="Times New Roman" w:cs="Times New Roman"/>
          <w:szCs w:val="24"/>
        </w:rPr>
        <w:t>έχει κατά πλειοψηφία.</w:t>
      </w:r>
    </w:p>
    <w:p w14:paraId="31B16DC4"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Επί του άρθρου 60 του σχεδίου νόμου.  </w:t>
      </w:r>
    </w:p>
    <w:p w14:paraId="31B16DC5"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Υπέρ του άρθρου 60, δηλαδή «ΝΑΙ», ψήφισαν 229 Βουλευτές.</w:t>
      </w:r>
    </w:p>
    <w:p w14:paraId="31B16DC6"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Κατά του άρθρου 60, δηλαδή «ΟΧΙ», ψήφισαν 46 Βουλευτές.</w:t>
      </w:r>
    </w:p>
    <w:p w14:paraId="31B16DC7"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«ΠΑΡΩΝ» ψήφισε 1 Βουλευτής.</w:t>
      </w:r>
    </w:p>
    <w:p w14:paraId="31B16DC8"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Συνεπώς το άρθρο 60 έγινε δεκτό</w:t>
      </w:r>
      <w:r>
        <w:rPr>
          <w:rFonts w:eastAsia="Times New Roman" w:cs="Times New Roman"/>
          <w:szCs w:val="24"/>
        </w:rPr>
        <w:t>,</w:t>
      </w:r>
      <w:r>
        <w:rPr>
          <w:rFonts w:eastAsia="Times New Roman" w:cs="Times New Roman"/>
          <w:szCs w:val="24"/>
        </w:rPr>
        <w:t xml:space="preserve"> όπως τροποποιήθηκε απ</w:t>
      </w:r>
      <w:r>
        <w:rPr>
          <w:rFonts w:eastAsia="Times New Roman" w:cs="Times New Roman"/>
          <w:szCs w:val="24"/>
        </w:rPr>
        <w:t>ό τον κύριο Υπουργό</w:t>
      </w:r>
      <w:r>
        <w:rPr>
          <w:rFonts w:eastAsia="Times New Roman" w:cs="Times New Roman"/>
          <w:szCs w:val="24"/>
        </w:rPr>
        <w:t>,</w:t>
      </w:r>
      <w:r>
        <w:rPr>
          <w:rFonts w:eastAsia="Times New Roman" w:cs="Times New Roman"/>
          <w:szCs w:val="24"/>
        </w:rPr>
        <w:t xml:space="preserve"> κατά πλειοψηφία.</w:t>
      </w:r>
    </w:p>
    <w:p w14:paraId="31B16DC9"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Επί του άρθρου 67 του σχεδίου νόμου.  </w:t>
      </w:r>
    </w:p>
    <w:p w14:paraId="31B16DCA"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Υπέρ του άρθρου 67, δηλαδή «ΝΑΙ», ψήφισαν 185 Βουλευτές.</w:t>
      </w:r>
    </w:p>
    <w:p w14:paraId="31B16DCB"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Κατά του άρθρου 67, δηλαδή «ΟΧΙ», ψήφισαν 86 Βουλευτές.</w:t>
      </w:r>
    </w:p>
    <w:p w14:paraId="31B16DCC"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«ΠΑΡΩΝ» ψήφισαν 5 Βουλευτές.</w:t>
      </w:r>
    </w:p>
    <w:p w14:paraId="31B16DCD"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Συνεπώς το άρθρο 67 έγινε δεκτό ως έχ</w:t>
      </w:r>
      <w:r>
        <w:rPr>
          <w:rFonts w:eastAsia="Times New Roman" w:cs="Times New Roman"/>
          <w:szCs w:val="24"/>
        </w:rPr>
        <w:t>ει κατά πλειοψηφία.</w:t>
      </w:r>
    </w:p>
    <w:p w14:paraId="31B16DCE"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Επί του άρθρου 72 </w:t>
      </w:r>
      <w:r>
        <w:rPr>
          <w:rFonts w:eastAsia="Times New Roman" w:cs="Times New Roman"/>
          <w:szCs w:val="24"/>
        </w:rPr>
        <w:t>-</w:t>
      </w:r>
      <w:r>
        <w:rPr>
          <w:rFonts w:eastAsia="Times New Roman" w:cs="Times New Roman"/>
          <w:szCs w:val="24"/>
        </w:rPr>
        <w:t>πρώην 75, 76, 77</w:t>
      </w:r>
      <w:r>
        <w:rPr>
          <w:rFonts w:eastAsia="Times New Roman" w:cs="Times New Roman"/>
          <w:szCs w:val="24"/>
        </w:rPr>
        <w:t>-</w:t>
      </w:r>
      <w:r>
        <w:rPr>
          <w:rFonts w:eastAsia="Times New Roman" w:cs="Times New Roman"/>
          <w:szCs w:val="24"/>
        </w:rPr>
        <w:t xml:space="preserve"> του σχεδίου νόμου.  </w:t>
      </w:r>
    </w:p>
    <w:p w14:paraId="31B16DCF"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Υπέρ του άρθρου 72, δηλαδή «ΝΑΙ», ψήφισαν 150 Βουλευτές.</w:t>
      </w:r>
    </w:p>
    <w:p w14:paraId="31B16DD0"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Κατά του άρθρου 72, δηλαδή «ΟΧΙ», ψήφισαν 94 Βουλευτές.</w:t>
      </w:r>
    </w:p>
    <w:p w14:paraId="31B16DD1"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«ΠΑΡΩΝ» εψήφισαν 32 Βουλευτές.</w:t>
      </w:r>
    </w:p>
    <w:p w14:paraId="31B16DD2"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Συνεπώς το άρθρο 72 </w:t>
      </w:r>
      <w:r>
        <w:rPr>
          <w:rFonts w:eastAsia="Times New Roman" w:cs="Times New Roman"/>
          <w:szCs w:val="24"/>
        </w:rPr>
        <w:t xml:space="preserve">-πρώην 75, 76, 77- </w:t>
      </w:r>
      <w:r>
        <w:rPr>
          <w:rFonts w:eastAsia="Times New Roman" w:cs="Times New Roman"/>
          <w:szCs w:val="24"/>
        </w:rPr>
        <w:t>έγινε δεκτό όπως τροποποιήθηκε από τον κύριο Υπουργό κατά πλειοψηφία.</w:t>
      </w:r>
    </w:p>
    <w:p w14:paraId="31B16DD3"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Επί του άρθρου 73 </w:t>
      </w:r>
      <w:r>
        <w:rPr>
          <w:rFonts w:eastAsia="Times New Roman" w:cs="Times New Roman"/>
          <w:szCs w:val="24"/>
        </w:rPr>
        <w:t>-</w:t>
      </w:r>
      <w:r>
        <w:rPr>
          <w:rFonts w:eastAsia="Times New Roman" w:cs="Times New Roman"/>
          <w:szCs w:val="24"/>
        </w:rPr>
        <w:t>πρώην 78</w:t>
      </w:r>
      <w:r>
        <w:rPr>
          <w:rFonts w:eastAsia="Times New Roman" w:cs="Times New Roman"/>
          <w:szCs w:val="24"/>
        </w:rPr>
        <w:t>-</w:t>
      </w:r>
      <w:r>
        <w:rPr>
          <w:rFonts w:eastAsia="Times New Roman" w:cs="Times New Roman"/>
          <w:szCs w:val="24"/>
        </w:rPr>
        <w:t xml:space="preserve"> του σχεδίου νόμου</w:t>
      </w:r>
      <w:r>
        <w:rPr>
          <w:rFonts w:eastAsia="Times New Roman" w:cs="Times New Roman"/>
          <w:szCs w:val="24"/>
        </w:rPr>
        <w:t>.</w:t>
      </w:r>
    </w:p>
    <w:p w14:paraId="31B16DD4"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Υπέρ του άρθρου 73, δηλαδή «ΝΑΙ», ψήφισαν 231 Βουλευτές.</w:t>
      </w:r>
    </w:p>
    <w:p w14:paraId="31B16DD5"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Κατά του άρθρου 73, δηλαδή «ΟΧΙ», ψήφισαν 34 Βουλευτές.</w:t>
      </w:r>
    </w:p>
    <w:p w14:paraId="31B16DD6"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«ΠΑΡΩΝ</w:t>
      </w:r>
      <w:r>
        <w:rPr>
          <w:rFonts w:eastAsia="Times New Roman" w:cs="Times New Roman"/>
          <w:szCs w:val="24"/>
        </w:rPr>
        <w:t>» ψήφισαν 11 Βουλευτές.</w:t>
      </w:r>
    </w:p>
    <w:p w14:paraId="31B16DD7"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Συνεπώς το άρθρο 7</w:t>
      </w:r>
      <w:r>
        <w:rPr>
          <w:rFonts w:eastAsia="Times New Roman" w:cs="Times New Roman"/>
          <w:szCs w:val="24"/>
        </w:rPr>
        <w:t xml:space="preserve">3 -πρώην 78- </w:t>
      </w:r>
      <w:r>
        <w:rPr>
          <w:rFonts w:eastAsia="Times New Roman" w:cs="Times New Roman"/>
          <w:szCs w:val="24"/>
        </w:rPr>
        <w:t>έγινε δεκτό ως έχει κατά πλειοψηφία.</w:t>
      </w:r>
    </w:p>
    <w:p w14:paraId="31B16DD8"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(Το πρωτόκολλο της διεξαχθείσης ονομαστικής ψηφοφορίας καταχωρίζεται στα Πρακτικά και έχει ως εξής:</w:t>
      </w:r>
    </w:p>
    <w:p w14:paraId="31B16DD9" w14:textId="77777777" w:rsidR="00643513" w:rsidRDefault="00AD6DE5">
      <w:pPr>
        <w:spacing w:line="600" w:lineRule="auto"/>
        <w:ind w:firstLine="720"/>
        <w:jc w:val="center"/>
        <w:rPr>
          <w:rFonts w:eastAsia="Times New Roman" w:cs="Times New Roman"/>
          <w:color w:val="FF0000"/>
          <w:szCs w:val="24"/>
        </w:rPr>
      </w:pPr>
      <w:r w:rsidRPr="00317736">
        <w:rPr>
          <w:rFonts w:eastAsia="Times New Roman" w:cs="Times New Roman"/>
          <w:color w:val="FF0000"/>
          <w:szCs w:val="24"/>
        </w:rPr>
        <w:t>(Αλλαγή σελίδας)</w:t>
      </w:r>
    </w:p>
    <w:p w14:paraId="31B16DDA" w14:textId="77777777" w:rsidR="00643513" w:rsidRDefault="00AD6DE5">
      <w:pPr>
        <w:spacing w:line="600" w:lineRule="auto"/>
        <w:ind w:firstLine="720"/>
        <w:jc w:val="center"/>
        <w:rPr>
          <w:rFonts w:eastAsia="Times New Roman" w:cs="Times New Roman"/>
          <w:szCs w:val="24"/>
        </w:rPr>
      </w:pPr>
      <w:r>
        <w:rPr>
          <w:rFonts w:eastAsia="Times New Roman" w:cs="Times New Roman"/>
          <w:szCs w:val="24"/>
        </w:rPr>
        <w:t>(Να φωτογραφηθεί το πρωτόκολλο σελ. 498α)</w:t>
      </w:r>
    </w:p>
    <w:p w14:paraId="31B16DDB" w14:textId="77777777" w:rsidR="00643513" w:rsidRDefault="00AD6DE5">
      <w:pPr>
        <w:spacing w:line="600" w:lineRule="auto"/>
        <w:ind w:firstLine="720"/>
        <w:jc w:val="center"/>
        <w:rPr>
          <w:rFonts w:eastAsia="Times New Roman" w:cs="Times New Roman"/>
          <w:color w:val="FF0000"/>
          <w:szCs w:val="24"/>
        </w:rPr>
      </w:pPr>
      <w:r w:rsidRPr="005D1C17">
        <w:rPr>
          <w:rFonts w:eastAsia="Times New Roman" w:cs="Times New Roman"/>
          <w:color w:val="FF0000"/>
          <w:szCs w:val="24"/>
        </w:rPr>
        <w:t>(Αλλα</w:t>
      </w:r>
      <w:r w:rsidRPr="005D1C17">
        <w:rPr>
          <w:rFonts w:eastAsia="Times New Roman" w:cs="Times New Roman"/>
          <w:color w:val="FF0000"/>
          <w:szCs w:val="24"/>
        </w:rPr>
        <w:t>γή σελίδας)</w:t>
      </w:r>
    </w:p>
    <w:p w14:paraId="31B16DDC"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w:t>
      </w:r>
      <w:r>
        <w:rPr>
          <w:rFonts w:eastAsia="Times New Roman" w:cs="Times New Roman"/>
          <w:szCs w:val="24"/>
        </w:rPr>
        <w:t>Εισερχόμαστε στην ψήφιση του ακροτελεύτιου άρθρου.</w:t>
      </w:r>
    </w:p>
    <w:p w14:paraId="31B16DDD"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ακροτελεύτιο άρθρο όπως τροποποιήθηκε από τον κύριο Υπουργό; </w:t>
      </w:r>
    </w:p>
    <w:p w14:paraId="31B16DDE"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31B16DDF"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Κατά πλειοψηφία.</w:t>
      </w:r>
    </w:p>
    <w:p w14:paraId="31B16DE0"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31B16DE1"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Κατά πλειοψηφία.</w:t>
      </w:r>
    </w:p>
    <w:p w14:paraId="31B16DE2"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 xml:space="preserve">Παρών. </w:t>
      </w:r>
    </w:p>
    <w:p w14:paraId="31B16DE3"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Το ακροτελεύτιο άρθρο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 </w:t>
      </w:r>
    </w:p>
    <w:p w14:paraId="31B16DE4"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Συνεπ</w:t>
      </w:r>
      <w:r>
        <w:rPr>
          <w:rFonts w:eastAsia="Times New Roman" w:cs="Times New Roman"/>
          <w:szCs w:val="24"/>
        </w:rPr>
        <w:t>ώς το νομοσχέδιο του Υπουργείου Εσωτερικών και Διοικητικής Ανασυγκρότησης</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w:t>
      </w:r>
      <w:r>
        <w:rPr>
          <w:rFonts w:eastAsia="Times New Roman" w:cs="Times New Roman"/>
          <w:szCs w:val="24"/>
        </w:rPr>
        <w:t xml:space="preserve">Οργάνωση και λειτουργία Υπηρεσίας Ασύλου, Αρχής Προσφυγών, Υπηρεσίας Υποδοχής και Ταυτοποίησης, σύσταση Γενικής Γραμματείας Υποδοχής, προσαρμογή της Ελληνικής </w:t>
      </w:r>
      <w:r>
        <w:rPr>
          <w:rFonts w:eastAsia="Times New Roman" w:cs="Times New Roman"/>
          <w:szCs w:val="24"/>
        </w:rPr>
        <w:t>ν</w:t>
      </w:r>
      <w:r>
        <w:rPr>
          <w:rFonts w:eastAsia="Times New Roman" w:cs="Times New Roman"/>
          <w:szCs w:val="24"/>
        </w:rPr>
        <w:t xml:space="preserve">ομοθεσίας προς τις </w:t>
      </w:r>
      <w:r>
        <w:rPr>
          <w:rFonts w:eastAsia="Times New Roman" w:cs="Times New Roman"/>
          <w:szCs w:val="24"/>
        </w:rPr>
        <w:t>διατάξεις της Οδηγίας 2013/32/ΕΕ του Ευρωπαϊκού Κοινοβουλίου και του Συμβουλίου «σχετικά με τις κοινές διαδικασίες για τη χορήγηση και ανάκληση του καθεστώτος διεθνούς προστασίας (αναδιατύπωση)» (L 180/29</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2013), διατάξεις για την εργασία δικαιούχων διεθν</w:t>
      </w:r>
      <w:r>
        <w:rPr>
          <w:rFonts w:eastAsia="Times New Roman" w:cs="Times New Roman"/>
          <w:szCs w:val="24"/>
        </w:rPr>
        <w:t>ούς προστασίας και άλλες διατάξεις</w:t>
      </w:r>
      <w:r>
        <w:rPr>
          <w:rFonts w:eastAsia="Times New Roman" w:cs="Times New Roman"/>
          <w:bCs/>
          <w:szCs w:val="24"/>
        </w:rPr>
        <w:t>»</w:t>
      </w:r>
      <w:r>
        <w:rPr>
          <w:rFonts w:eastAsia="Times New Roman" w:cs="Times New Roman"/>
          <w:szCs w:val="24"/>
        </w:rPr>
        <w:t xml:space="preserve"> έγινε δεκτό κατά πλειοψηφία επί της αρχής και επί των άρθρων.</w:t>
      </w:r>
    </w:p>
    <w:p w14:paraId="31B16DE5"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Δέχεστε στο σημείο αυτό να ψηφίσουμε το νομοσχέδιο και στο σύνολ</w:t>
      </w:r>
      <w:r>
        <w:rPr>
          <w:rFonts w:eastAsia="Times New Roman" w:cs="Times New Roman"/>
          <w:szCs w:val="24"/>
        </w:rPr>
        <w:t>ο;</w:t>
      </w:r>
    </w:p>
    <w:p w14:paraId="31B16DE6"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Μάλιστα, μάλιστα. </w:t>
      </w:r>
    </w:p>
    <w:p w14:paraId="31B16DE7"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w:t>
      </w:r>
      <w:r>
        <w:rPr>
          <w:rFonts w:eastAsia="Times New Roman" w:cs="Times New Roman"/>
          <w:szCs w:val="24"/>
        </w:rPr>
        <w:t>Ερωτάται το Σώμα: Γί</w:t>
      </w:r>
      <w:r>
        <w:rPr>
          <w:rFonts w:eastAsia="Times New Roman" w:cs="Times New Roman"/>
          <w:szCs w:val="24"/>
        </w:rPr>
        <w:t>νεται δεκτό το νομοσχέδιο και στο σύνολο;</w:t>
      </w:r>
    </w:p>
    <w:p w14:paraId="31B16DE8"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 </w:t>
      </w:r>
    </w:p>
    <w:p w14:paraId="31B16DE9"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Κατά πλειοψηφία.</w:t>
      </w:r>
    </w:p>
    <w:p w14:paraId="31B16DEA"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31B16DEB"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Κατά πλειοψηφία.</w:t>
      </w:r>
    </w:p>
    <w:p w14:paraId="31B16DEC"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 xml:space="preserve">Παρών. </w:t>
      </w:r>
    </w:p>
    <w:p w14:paraId="31B16DED"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Το νομ</w:t>
      </w:r>
      <w:r>
        <w:rPr>
          <w:rFonts w:eastAsia="Times New Roman" w:cs="Times New Roman"/>
          <w:szCs w:val="24"/>
        </w:rPr>
        <w:t xml:space="preserve">οσχέδιο έγινε δεκτό </w:t>
      </w:r>
      <w:r>
        <w:rPr>
          <w:rFonts w:eastAsia="Times New Roman" w:cs="Times New Roman"/>
          <w:szCs w:val="24"/>
        </w:rPr>
        <w:t xml:space="preserve">και στο σύνολο </w:t>
      </w:r>
      <w:r>
        <w:rPr>
          <w:rFonts w:eastAsia="Times New Roman" w:cs="Times New Roman"/>
          <w:szCs w:val="24"/>
        </w:rPr>
        <w:t xml:space="preserve">κατά πλειοψηφία </w:t>
      </w:r>
      <w:r>
        <w:rPr>
          <w:rFonts w:eastAsia="Times New Roman" w:cs="Times New Roman"/>
          <w:szCs w:val="24"/>
        </w:rPr>
        <w:t xml:space="preserve">. </w:t>
      </w:r>
    </w:p>
    <w:p w14:paraId="31B16DEE"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Εσωτερικών και Διοικητικής Ανασυγκρότησης</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w:t>
      </w:r>
      <w:r>
        <w:rPr>
          <w:rFonts w:eastAsia="Times New Roman" w:cs="Times New Roman"/>
          <w:szCs w:val="24"/>
        </w:rPr>
        <w:t>Οργάνωση και λειτουργία Υπηρεσίας Ασύλου, Αρχής Προσφυγών, Υπηρεσίας Υποδοχής και Ταυτοποίησης, σύσταση Γενικής Γραμματεί</w:t>
      </w:r>
      <w:r>
        <w:rPr>
          <w:rFonts w:eastAsia="Times New Roman" w:cs="Times New Roman"/>
          <w:szCs w:val="24"/>
        </w:rPr>
        <w:t xml:space="preserve">ας Υποδοχής, προσαρμογή της Ελληνικής </w:t>
      </w:r>
      <w:r>
        <w:rPr>
          <w:rFonts w:eastAsia="Times New Roman" w:cs="Times New Roman"/>
          <w:szCs w:val="24"/>
        </w:rPr>
        <w:t>ν</w:t>
      </w:r>
      <w:r>
        <w:rPr>
          <w:rFonts w:eastAsia="Times New Roman" w:cs="Times New Roman"/>
          <w:szCs w:val="24"/>
        </w:rPr>
        <w:t xml:space="preserve">ομοθεσίας προς τις διατάξεις της Οδηγίας 2013/32/ΕΕ του Ευρωπαϊκού Κοινοβουλίου και του Συμβουλίου «σχετικά με τις κοινές διαδικασίες για τη χορήγηση και ανάκληση του καθεστώτος διεθνούς προστασίας (αναδιατύπωση)» (L </w:t>
      </w:r>
      <w:r>
        <w:rPr>
          <w:rFonts w:eastAsia="Times New Roman" w:cs="Times New Roman"/>
          <w:szCs w:val="24"/>
        </w:rPr>
        <w:t>180/29</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2013), διατάξεις για την εργασία δικαιούχων διεθνούς προστασίας και άλλες διατάξεις</w:t>
      </w:r>
      <w:r>
        <w:rPr>
          <w:rFonts w:eastAsia="Times New Roman" w:cs="Times New Roman"/>
          <w:bCs/>
          <w:szCs w:val="24"/>
        </w:rPr>
        <w:t>»</w:t>
      </w:r>
      <w:r>
        <w:rPr>
          <w:rFonts w:eastAsia="Times New Roman" w:cs="Times New Roman"/>
          <w:szCs w:val="24"/>
        </w:rPr>
        <w:t xml:space="preserve"> έγινε δεκτό κατά πλειοψηφία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 </w:t>
      </w:r>
    </w:p>
    <w:p w14:paraId="31B16DEF" w14:textId="77777777" w:rsidR="00643513" w:rsidRDefault="00AD6DE5">
      <w:pPr>
        <w:spacing w:line="600" w:lineRule="auto"/>
        <w:ind w:firstLine="720"/>
        <w:jc w:val="center"/>
        <w:rPr>
          <w:rFonts w:eastAsia="Times New Roman" w:cs="Times New Roman"/>
          <w:szCs w:val="24"/>
        </w:rPr>
      </w:pPr>
      <w:r>
        <w:rPr>
          <w:rFonts w:eastAsia="Times New Roman" w:cs="Times New Roman"/>
          <w:szCs w:val="24"/>
        </w:rPr>
        <w:t>(Να καταχωριστεί</w:t>
      </w:r>
      <w:r>
        <w:rPr>
          <w:rFonts w:eastAsia="Times New Roman" w:cs="Times New Roman"/>
          <w:szCs w:val="24"/>
        </w:rPr>
        <w:t xml:space="preserve"> το νομοσχέδιο σελ. 500α</w:t>
      </w:r>
      <w:r>
        <w:rPr>
          <w:rFonts w:eastAsia="Times New Roman" w:cs="Times New Roman"/>
          <w:szCs w:val="24"/>
        </w:rPr>
        <w:t>)</w:t>
      </w:r>
    </w:p>
    <w:p w14:paraId="31B16DF0" w14:textId="77777777" w:rsidR="00643513" w:rsidRDefault="00AD6DE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14:paraId="31B16DF1" w14:textId="77777777" w:rsidR="00643513" w:rsidRDefault="00AD6DE5">
      <w:pPr>
        <w:spacing w:line="600" w:lineRule="auto"/>
        <w:ind w:firstLine="720"/>
        <w:jc w:val="both"/>
        <w:rPr>
          <w:rFonts w:eastAsia="Times New Roman" w:cs="Times New Roman"/>
          <w:szCs w:val="24"/>
        </w:rPr>
      </w:pPr>
      <w:r>
        <w:rPr>
          <w:rFonts w:eastAsia="Times New Roman" w:cs="Times New Roman"/>
          <w:b/>
          <w:bCs/>
          <w:szCs w:val="24"/>
        </w:rPr>
        <w:t xml:space="preserve">ΟΛΟΙ </w:t>
      </w:r>
      <w:r>
        <w:rPr>
          <w:rFonts w:eastAsia="Times New Roman" w:cs="Times New Roman"/>
          <w:b/>
          <w:bCs/>
          <w:szCs w:val="24"/>
        </w:rPr>
        <w:t>ΟΙ</w:t>
      </w:r>
      <w:r>
        <w:rPr>
          <w:rFonts w:eastAsia="Times New Roman" w:cs="Times New Roman"/>
          <w:b/>
          <w:bCs/>
          <w:szCs w:val="24"/>
        </w:rPr>
        <w:t xml:space="preserve"> ΒΟΥΛΕΥΤΕΣ:</w:t>
      </w:r>
      <w:r>
        <w:rPr>
          <w:rFonts w:eastAsia="Times New Roman" w:cs="Times New Roman"/>
          <w:szCs w:val="24"/>
        </w:rPr>
        <w:t xml:space="preserve"> Μάλιστα, μάλιστα.</w:t>
      </w:r>
    </w:p>
    <w:p w14:paraId="31B16DF2" w14:textId="77777777" w:rsidR="00643513" w:rsidRDefault="00AD6DE5">
      <w:pPr>
        <w:spacing w:line="600" w:lineRule="auto"/>
        <w:ind w:firstLine="720"/>
        <w:jc w:val="both"/>
        <w:rPr>
          <w:rFonts w:eastAsia="Times New Roman" w:cs="Times New Roman"/>
          <w:szCs w:val="24"/>
        </w:rPr>
      </w:pPr>
      <w:r>
        <w:rPr>
          <w:rFonts w:eastAsia="Times New Roman"/>
          <w:b/>
          <w:bCs/>
          <w:szCs w:val="24"/>
        </w:rPr>
        <w:t>ΠΡΟΕ</w:t>
      </w:r>
      <w:r>
        <w:rPr>
          <w:rFonts w:eastAsia="Times New Roman"/>
          <w:b/>
          <w:bCs/>
          <w:szCs w:val="24"/>
        </w:rPr>
        <w:t xml:space="preserve">ΔΡΕΥΩΝ (Αναστάσιος Κουράκης): </w:t>
      </w:r>
      <w:proofErr w:type="spellStart"/>
      <w:r>
        <w:rPr>
          <w:rFonts w:eastAsia="Times New Roman"/>
          <w:bCs/>
          <w:szCs w:val="24"/>
        </w:rPr>
        <w:t>Παρεσχέθη</w:t>
      </w:r>
      <w:proofErr w:type="spellEnd"/>
      <w:r>
        <w:rPr>
          <w:rFonts w:eastAsia="Times New Roman"/>
          <w:bCs/>
          <w:szCs w:val="24"/>
        </w:rPr>
        <w:t xml:space="preserve"> η</w:t>
      </w:r>
      <w:r>
        <w:rPr>
          <w:rFonts w:eastAsia="Times New Roman"/>
          <w:bCs/>
          <w:szCs w:val="24"/>
        </w:rPr>
        <w:t xml:space="preserve"> ζητηθείσα εξουσιοδότηση.</w:t>
      </w:r>
      <w:r>
        <w:rPr>
          <w:rFonts w:eastAsia="Times New Roman" w:cs="Times New Roman"/>
          <w:szCs w:val="24"/>
        </w:rPr>
        <w:t xml:space="preserve"> </w:t>
      </w:r>
    </w:p>
    <w:p w14:paraId="31B16DF3" w14:textId="77777777" w:rsidR="00643513" w:rsidRDefault="00AD6DE5">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31B16DF4" w14:textId="77777777" w:rsidR="00643513" w:rsidRDefault="00AD6DE5">
      <w:pPr>
        <w:spacing w:line="600" w:lineRule="auto"/>
        <w:ind w:firstLine="720"/>
        <w:jc w:val="both"/>
        <w:rPr>
          <w:rFonts w:eastAsia="Times New Roman" w:cs="Times New Roman"/>
          <w:szCs w:val="24"/>
        </w:rPr>
      </w:pPr>
      <w:r>
        <w:rPr>
          <w:rFonts w:eastAsia="Times New Roman" w:cs="Times New Roman"/>
          <w:b/>
          <w:bCs/>
          <w:szCs w:val="24"/>
        </w:rPr>
        <w:t xml:space="preserve">ΠΟΛΛΟΙ ΒΟΥΛΕΥΤΕΣ: </w:t>
      </w:r>
      <w:r>
        <w:rPr>
          <w:rFonts w:eastAsia="Times New Roman" w:cs="Times New Roman"/>
          <w:szCs w:val="24"/>
        </w:rPr>
        <w:t>Μάλιστα, μάλιστα.</w:t>
      </w:r>
    </w:p>
    <w:p w14:paraId="31B16DF5" w14:textId="77777777" w:rsidR="00643513" w:rsidRDefault="00AD6DE5">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Με τη συναίνεση του Σώματος και ώρα 20.32΄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w:t>
      </w:r>
      <w:r>
        <w:rPr>
          <w:rFonts w:eastAsia="Times New Roman" w:cs="Times New Roman"/>
          <w:szCs w:val="24"/>
        </w:rPr>
        <w:t xml:space="preserve"> τη </w:t>
      </w:r>
      <w:r>
        <w:rPr>
          <w:rFonts w:eastAsia="Times New Roman" w:cs="Times New Roman"/>
          <w:szCs w:val="24"/>
        </w:rPr>
        <w:t>Δευτέρα 4 Απριλίου 2016 και ώρα 17.00΄, με αντικείμενο εργασιών του Σώματος κοινοβουλευτικό έλεγχο</w:t>
      </w:r>
      <w:r>
        <w:rPr>
          <w:rFonts w:eastAsia="Times New Roman" w:cs="Times New Roman"/>
          <w:szCs w:val="24"/>
        </w:rPr>
        <w:t>,</w:t>
      </w:r>
      <w:r>
        <w:rPr>
          <w:rFonts w:eastAsia="Times New Roman" w:cs="Times New Roman"/>
          <w:szCs w:val="24"/>
        </w:rPr>
        <w:t xml:space="preserve"> συζήτηση επικαίρων ερωτήσεων </w:t>
      </w:r>
    </w:p>
    <w:p w14:paraId="31B16DF6" w14:textId="77777777" w:rsidR="00643513" w:rsidRDefault="00643513">
      <w:pPr>
        <w:spacing w:line="600" w:lineRule="auto"/>
        <w:ind w:firstLine="720"/>
        <w:jc w:val="both"/>
        <w:rPr>
          <w:rFonts w:eastAsia="Times New Roman" w:cs="Times New Roman"/>
          <w:szCs w:val="24"/>
        </w:rPr>
      </w:pPr>
    </w:p>
    <w:p w14:paraId="31B16DF7" w14:textId="77777777" w:rsidR="00643513" w:rsidRDefault="00AD6DE5">
      <w:pPr>
        <w:spacing w:line="600" w:lineRule="auto"/>
        <w:ind w:firstLine="720"/>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ΟΙ ΓΡΑΜΜΑΤΕΙΣ</w:t>
      </w:r>
      <w:r>
        <w:rPr>
          <w:rFonts w:eastAsia="Times New Roman" w:cs="Times New Roman"/>
          <w:szCs w:val="24"/>
        </w:rPr>
        <w:t xml:space="preserve">  </w:t>
      </w:r>
    </w:p>
    <w:sectPr w:rsidR="0064351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Gpc/1OHBR2OQHgfYStw2F2HYGOc=" w:salt="TMX+2okgKPygyFvHgrVUM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513"/>
    <w:rsid w:val="0060135B"/>
    <w:rsid w:val="00643513"/>
    <w:rsid w:val="00AD6DE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16466"/>
  <w15:docId w15:val="{DF5EF3F8-E864-45DC-93FA-52C4E92A0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448E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448EF"/>
    <w:rPr>
      <w:rFonts w:ascii="Segoe UI" w:hAnsi="Segoe UI" w:cs="Segoe UI"/>
      <w:sz w:val="18"/>
      <w:szCs w:val="18"/>
    </w:rPr>
  </w:style>
  <w:style w:type="paragraph" w:styleId="a4">
    <w:name w:val="Revision"/>
    <w:hidden/>
    <w:uiPriority w:val="99"/>
    <w:semiHidden/>
    <w:rsid w:val="00A02E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210</MetadataID>
    <Session xmlns="641f345b-441b-4b81-9152-adc2e73ba5e1">Α´</Session>
    <Date xmlns="641f345b-441b-4b81-9152-adc2e73ba5e1">2016-03-31T21:00:00+00:00</Date>
    <Status xmlns="641f345b-441b-4b81-9152-adc2e73ba5e1">
      <Url>http://srv-sp1/praktika/Lists/Incoming_Metadata/EditForm.aspx?ID=210&amp;Source=/praktika/Recordings_Library/Forms/AllItems.aspx</Url>
      <Description>Δημοσιεύτηκε</Description>
    </Status>
    <Meeting xmlns="641f345b-441b-4b81-9152-adc2e73ba5e1">ΡΑ´</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084BDF-9896-42F4-A249-F3EB14A724A3}">
  <ds:schemaRefs>
    <ds:schemaRef ds:uri="http://schemas.microsoft.com/sharepoint/v3/contenttype/forms"/>
  </ds:schemaRefs>
</ds:datastoreItem>
</file>

<file path=customXml/itemProps2.xml><?xml version="1.0" encoding="utf-8"?>
<ds:datastoreItem xmlns:ds="http://schemas.openxmlformats.org/officeDocument/2006/customXml" ds:itemID="{AE06930E-1AF7-41E1-A5CF-FCD5E46511A4}">
  <ds:schemaRefs>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purl.org/dc/dcmitype/"/>
    <ds:schemaRef ds:uri="http://schemas.openxmlformats.org/package/2006/metadata/core-properties"/>
    <ds:schemaRef ds:uri="http://purl.org/dc/terms/"/>
    <ds:schemaRef ds:uri="http://purl.org/dc/elements/1.1/"/>
    <ds:schemaRef ds:uri="641f345b-441b-4b81-9152-adc2e73ba5e1"/>
  </ds:schemaRefs>
</ds:datastoreItem>
</file>

<file path=customXml/itemProps3.xml><?xml version="1.0" encoding="utf-8"?>
<ds:datastoreItem xmlns:ds="http://schemas.openxmlformats.org/officeDocument/2006/customXml" ds:itemID="{762CB113-C7AF-47C7-B798-130F34AA9B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440</Pages>
  <Words>78618</Words>
  <Characters>424538</Characters>
  <Application>Microsoft Office Word</Application>
  <DocSecurity>0</DocSecurity>
  <Lines>3537</Lines>
  <Paragraphs>1004</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502152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2016-04-11T06:33:00Z</dcterms:created>
  <dcterms:modified xsi:type="dcterms:W3CDTF">2016-04-11T06:33:00Z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